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1DEB1" w14:textId="77777777" w:rsidR="00977461" w:rsidRPr="00DE519E" w:rsidRDefault="00977461"/>
    <w:p w14:paraId="775FB717" w14:textId="37BF9F57" w:rsidR="006A7157" w:rsidRPr="00DE519E" w:rsidRDefault="00DE5E86">
      <w:pPr>
        <w:rPr>
          <w:b/>
          <w:bCs/>
          <w:u w:val="single"/>
        </w:rPr>
      </w:pPr>
      <w:r>
        <w:rPr>
          <w:b/>
          <w:bCs/>
          <w:u w:val="single"/>
        </w:rPr>
        <w:t>Vietnam</w:t>
      </w:r>
      <w:r w:rsidR="00965989" w:rsidRPr="00DE519E">
        <w:rPr>
          <w:b/>
          <w:bCs/>
          <w:u w:val="single"/>
        </w:rPr>
        <w:t xml:space="preserve">ese diaspora </w:t>
      </w:r>
      <w:r w:rsidR="00C133A5" w:rsidRPr="00DE519E">
        <w:rPr>
          <w:b/>
          <w:bCs/>
          <w:u w:val="single"/>
        </w:rPr>
        <w:t>- the</w:t>
      </w:r>
      <w:r w:rsidR="00965989" w:rsidRPr="00DE519E">
        <w:rPr>
          <w:b/>
          <w:bCs/>
          <w:u w:val="single"/>
        </w:rPr>
        <w:t xml:space="preserve"> </w:t>
      </w:r>
      <w:r w:rsidR="00623085" w:rsidRPr="00DE519E">
        <w:rPr>
          <w:b/>
          <w:bCs/>
          <w:u w:val="single"/>
        </w:rPr>
        <w:t>Việt Kiều</w:t>
      </w:r>
    </w:p>
    <w:p w14:paraId="291E3E20" w14:textId="662A7475" w:rsidR="000173B0" w:rsidRPr="00DE519E" w:rsidRDefault="00C133A5">
      <w:r w:rsidRPr="00DE519E">
        <w:t>‘Việt Kiều’ is the popular Sino-</w:t>
      </w:r>
      <w:r w:rsidR="00DE5E86">
        <w:t>Vietnam</w:t>
      </w:r>
      <w:r w:rsidRPr="00DE519E">
        <w:t xml:space="preserve">ese term of reference for overseas </w:t>
      </w:r>
      <w:r w:rsidR="00DE5E86">
        <w:t>Vietnam</w:t>
      </w:r>
      <w:r w:rsidRPr="00DE519E">
        <w:t xml:space="preserve">ese; it is most commonly used for reference to </w:t>
      </w:r>
      <w:r w:rsidR="00DE5E86">
        <w:t>Vietnam</w:t>
      </w:r>
      <w:r w:rsidRPr="00DE519E">
        <w:t xml:space="preserve">ese that left </w:t>
      </w:r>
      <w:r w:rsidR="00DE5E86">
        <w:t>Vietnam</w:t>
      </w:r>
      <w:r w:rsidRPr="00DE519E">
        <w:t xml:space="preserve"> after the </w:t>
      </w:r>
      <w:r w:rsidR="00E26CFA" w:rsidRPr="00DE519E">
        <w:t xml:space="preserve">end of </w:t>
      </w:r>
      <w:r w:rsidRPr="00DE519E">
        <w:t xml:space="preserve">Second Indochina </w:t>
      </w:r>
      <w:r w:rsidR="00E26CFA" w:rsidRPr="00DE519E">
        <w:t>Conflict</w:t>
      </w:r>
      <w:r w:rsidRPr="00DE519E">
        <w:t xml:space="preserve"> (‘</w:t>
      </w:r>
      <w:r w:rsidR="00DE5E86">
        <w:t>Vietnam</w:t>
      </w:r>
      <w:r w:rsidRPr="00DE519E">
        <w:t xml:space="preserve"> War’) in 1975</w:t>
      </w:r>
      <w:r w:rsidR="00E26CFA" w:rsidRPr="00DE519E">
        <w:t>,</w:t>
      </w:r>
      <w:r w:rsidRPr="00DE519E">
        <w:t xml:space="preserve"> </w:t>
      </w:r>
      <w:r w:rsidR="009842D3" w:rsidRPr="00DE519E">
        <w:t xml:space="preserve">and their offspring </w:t>
      </w:r>
      <w:sdt>
        <w:sdtPr>
          <w:tag w:val="MENDELEY_CITATION_v3_eyJjaXRhdGlvbklEIjoiTUVOREVMRVlfQ0lUQVRJT05fMDcxODUzNzItNzVlNi00YjAwLTk0MTUtMmZkM2ZjZjhjZmJl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168383085"/>
          <w:placeholder>
            <w:docPart w:val="DefaultPlaceholder_-1854013440"/>
          </w:placeholder>
        </w:sdtPr>
        <w:sdtEndPr/>
        <w:sdtContent>
          <w:r w:rsidR="00D44078" w:rsidRPr="00D44078">
            <w:t>(Koh, 2015)</w:t>
          </w:r>
        </w:sdtContent>
      </w:sdt>
      <w:r w:rsidRPr="00DE519E">
        <w:t>.</w:t>
      </w:r>
    </w:p>
    <w:p w14:paraId="13881CFD" w14:textId="5011CBEE" w:rsidR="007A59E2" w:rsidRPr="00DE519E" w:rsidRDefault="007A59E2">
      <w:pPr>
        <w:rPr>
          <w:shd w:val="clear" w:color="auto" w:fill="FFFFFF"/>
        </w:rPr>
      </w:pPr>
      <w:r w:rsidRPr="00DE519E">
        <w:t xml:space="preserve">The </w:t>
      </w:r>
      <w:r w:rsidR="00DE5E86">
        <w:t>Vietnam</w:t>
      </w:r>
      <w:r w:rsidRPr="00DE519E">
        <w:t>ese diaspora is diverse.</w:t>
      </w:r>
      <w:r w:rsidRPr="00DE519E">
        <w:rPr>
          <w:shd w:val="clear" w:color="auto" w:fill="FFFFFF"/>
        </w:rPr>
        <w:t xml:space="preserve"> </w:t>
      </w:r>
      <w:r w:rsidR="000173B0" w:rsidRPr="00DE519E">
        <w:rPr>
          <w:shd w:val="clear" w:color="auto" w:fill="FFFFFF"/>
        </w:rPr>
        <w:t>In terms of groups of emigrants, p</w:t>
      </w:r>
      <w:r w:rsidRPr="00DE519E">
        <w:rPr>
          <w:shd w:val="clear" w:color="auto" w:fill="FFFFFF"/>
        </w:rPr>
        <w:t xml:space="preserve">rior to 1975 </w:t>
      </w:r>
      <w:r w:rsidR="001E6E20" w:rsidRPr="00DE519E">
        <w:rPr>
          <w:shd w:val="clear" w:color="auto" w:fill="FFFFFF"/>
        </w:rPr>
        <w:t xml:space="preserve">most migration was regional, with China, Laos, Cambodia and Thailand being common destinations; </w:t>
      </w:r>
      <w:r w:rsidR="00A0362D" w:rsidRPr="00DE519E">
        <w:rPr>
          <w:shd w:val="clear" w:color="auto" w:fill="FFFFFF"/>
        </w:rPr>
        <w:t xml:space="preserve">most of the Western world’s overseas </w:t>
      </w:r>
      <w:r w:rsidR="00DE5E86">
        <w:rPr>
          <w:shd w:val="clear" w:color="auto" w:fill="FFFFFF"/>
        </w:rPr>
        <w:t>Vietnam</w:t>
      </w:r>
      <w:r w:rsidR="00A0362D" w:rsidRPr="00DE519E">
        <w:rPr>
          <w:shd w:val="clear" w:color="auto" w:fill="FFFFFF"/>
        </w:rPr>
        <w:t>ese were in France</w:t>
      </w:r>
      <w:r w:rsidR="001E6E20" w:rsidRPr="00DE519E">
        <w:rPr>
          <w:shd w:val="clear" w:color="auto" w:fill="FFFFFF"/>
        </w:rPr>
        <w:t xml:space="preserve"> </w:t>
      </w:r>
      <w:r w:rsidR="00FC2940" w:rsidRPr="00DE519E">
        <w:rPr>
          <w:shd w:val="clear" w:color="auto" w:fill="FFFFFF"/>
        </w:rPr>
        <w:t>corresponding with that era of</w:t>
      </w:r>
      <w:r w:rsidR="001E6E20" w:rsidRPr="00DE519E">
        <w:rPr>
          <w:shd w:val="clear" w:color="auto" w:fill="FFFFFF"/>
        </w:rPr>
        <w:t xml:space="preserve"> French colonial rule. </w:t>
      </w:r>
      <w:r w:rsidR="00E26CFA" w:rsidRPr="00DE519E">
        <w:rPr>
          <w:shd w:val="clear" w:color="auto" w:fill="FFFFFF"/>
        </w:rPr>
        <w:t>The total overseas population would have numbered around 600,000. During and after the Second Indochina Conflict (1954-75), a mass exodus occurred in multiple waves, comprising refugees from the conflict itself, skilled professionals escaping communism, and those that exited as a result of post-war deprivations</w:t>
      </w:r>
      <w:r w:rsidR="0048627F" w:rsidRPr="00DE519E">
        <w:rPr>
          <w:shd w:val="clear" w:color="auto" w:fill="FFFFFF"/>
        </w:rPr>
        <w:t xml:space="preserve">; each wave experienced its own unique exit and resettlement context </w:t>
      </w:r>
      <w:sdt>
        <w:sdtPr>
          <w:rPr>
            <w:shd w:val="clear" w:color="auto" w:fill="FFFFFF"/>
          </w:rPr>
          <w:tag w:val="MENDELEY_CITATION_v3_eyJjaXRhdGlvbklEIjoiTUVOREVMRVlfQ0lUQVRJT05fMzY1N2ZhODAtM2M4NC00ODM4LWI5ODctMGVmN2Q4MDlkMmE5IiwiY2l0YXRpb25JdGVtcyI6W3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"/>
          <w:id w:val="-608200434"/>
          <w:placeholder>
            <w:docPart w:val="DefaultPlaceholder_-1854013440"/>
          </w:placeholder>
        </w:sdtPr>
        <w:sdtEndPr/>
        <w:sdtContent>
          <w:r w:rsidR="00D44078">
            <w:rPr>
              <w:rFonts w:eastAsia="Times New Roman"/>
            </w:rPr>
            <w:t>(Y. W. Chan, 2012; Espiritu &amp; Tran, 2002; Kula et al., 2021)</w:t>
          </w:r>
        </w:sdtContent>
      </w:sdt>
      <w:r w:rsidR="0048627F" w:rsidRPr="00DE519E">
        <w:rPr>
          <w:shd w:val="clear" w:color="auto" w:fill="FFFFFF"/>
        </w:rPr>
        <w:t>.</w:t>
      </w:r>
      <w:r w:rsidR="00E26CFA" w:rsidRPr="00DE519E">
        <w:rPr>
          <w:shd w:val="clear" w:color="auto" w:fill="FFFFFF"/>
        </w:rPr>
        <w:t xml:space="preserve"> The vast majority resettled in the United States (where nearly half the current </w:t>
      </w:r>
      <w:r w:rsidR="00E178A0" w:rsidRPr="00DE519E">
        <w:rPr>
          <w:shd w:val="clear" w:color="auto" w:fill="FFFFFF"/>
        </w:rPr>
        <w:t>4</w:t>
      </w:r>
      <w:r w:rsidR="00D62459" w:rsidRPr="00DE519E">
        <w:rPr>
          <w:shd w:val="clear" w:color="auto" w:fill="FFFFFF"/>
        </w:rPr>
        <w:t>.5</w:t>
      </w:r>
      <w:r w:rsidR="00E178A0" w:rsidRPr="00DE519E">
        <w:rPr>
          <w:shd w:val="clear" w:color="auto" w:fill="FFFFFF"/>
        </w:rPr>
        <w:t xml:space="preserve"> million+ </w:t>
      </w:r>
      <w:r w:rsidR="00E26CFA" w:rsidRPr="00DE519E">
        <w:rPr>
          <w:shd w:val="clear" w:color="auto" w:fill="FFFFFF"/>
        </w:rPr>
        <w:t>Việt Kiều still reside) and a selection of other Western countries</w:t>
      </w:r>
      <w:r w:rsidR="00D62459" w:rsidRPr="00DE519E">
        <w:rPr>
          <w:shd w:val="clear" w:color="auto" w:fill="FFFFFF"/>
        </w:rPr>
        <w:t>, among the 100+ countries now hosting Việt Kiều</w:t>
      </w:r>
      <w:r w:rsidR="00E26CFA" w:rsidRPr="00DE519E">
        <w:rPr>
          <w:shd w:val="clear" w:color="auto" w:fill="FFFFFF"/>
        </w:rPr>
        <w:t xml:space="preserve"> </w:t>
      </w:r>
      <w:sdt>
        <w:sdtPr>
          <w:rPr>
            <w:shd w:val="clear" w:color="auto" w:fill="FFFFFF"/>
          </w:rPr>
          <w:tag w:val="MENDELEY_CITATION_v3_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TsgS29oLCAyMDE1OyBNaW5pc3RyeSBvZiBGb3JlaWduIEFmZmFpcnMgb2YgVmlldCBOYW0gLSBDb25zdWxhciBEZXBhcnRtZW50LCAyMDEyOyBSb2JpbnNvbiwgMTk5OCkiLCJtYW51YWxPdmVycmlkZVRleHQiOiIoWS4gVy4gQ2hhbiAmIFRyYW4sIDIwMTE7IEtvaCwgMjAxNTsgTWluaXN0cnkgb2YgRm9yZWlnbiBBZmZhaXJzIG9mIFZp4buHdCBOYW0gLSBDb25zdWxhciBEZXBhcnRtZW50LCAyMDEyOyBSb2JpbnNvbiwgMTk5OCkifX0="/>
          <w:id w:val="-1394651149"/>
          <w:placeholder>
            <w:docPart w:val="DefaultPlaceholder_-1854013440"/>
          </w:placeholder>
        </w:sdtPr>
        <w:sdtEndPr/>
        <w:sdtContent>
          <w:r w:rsidR="00D44078">
            <w:rPr>
              <w:rFonts w:eastAsia="Times New Roman"/>
            </w:rPr>
            <w:t>(Y. W. Chan &amp; Tran, 2011; Koh, 2015; Ministry of Foreign Affairs of Việt Nam - Consular Department, 2012; Robinson, 1998)</w:t>
          </w:r>
        </w:sdtContent>
      </w:sdt>
      <w:r w:rsidR="00E26CFA" w:rsidRPr="00DE519E">
        <w:rPr>
          <w:shd w:val="clear" w:color="auto" w:fill="FFFFFF"/>
        </w:rPr>
        <w:t>.</w:t>
      </w:r>
      <w:r w:rsidR="00993544" w:rsidRPr="00DE519E">
        <w:rPr>
          <w:shd w:val="clear" w:color="auto" w:fill="FFFFFF"/>
        </w:rPr>
        <w:t xml:space="preserve"> In recent years, the net emigration is likely driven by </w:t>
      </w:r>
      <w:r w:rsidR="00A44714" w:rsidRPr="00DE519E">
        <w:rPr>
          <w:shd w:val="clear" w:color="auto" w:fill="FFFFFF"/>
        </w:rPr>
        <w:t xml:space="preserve">labor migrants and </w:t>
      </w:r>
      <w:r w:rsidR="00993544" w:rsidRPr="00DE519E">
        <w:rPr>
          <w:shd w:val="clear" w:color="auto" w:fill="FFFFFF"/>
        </w:rPr>
        <w:t xml:space="preserve">record numbers of students from </w:t>
      </w:r>
      <w:r w:rsidR="00DE5E86">
        <w:rPr>
          <w:shd w:val="clear" w:color="auto" w:fill="FFFFFF"/>
        </w:rPr>
        <w:t>Vietnam</w:t>
      </w:r>
      <w:r w:rsidR="00993544" w:rsidRPr="00DE519E">
        <w:rPr>
          <w:shd w:val="clear" w:color="auto" w:fill="FFFFFF"/>
        </w:rPr>
        <w:t xml:space="preserve"> pursuing studies overseas </w:t>
      </w:r>
      <w:sdt>
        <w:sdtPr>
          <w:rPr>
            <w:shd w:val="clear" w:color="auto" w:fill="FFFFFF"/>
          </w:rPr>
          <w:tag w:val="MENDELEY_CITATION_v3_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"/>
          <w:id w:val="-1382090077"/>
          <w:placeholder>
            <w:docPart w:val="DefaultPlaceholder_-1854013440"/>
          </w:placeholder>
        </w:sdtPr>
        <w:sdtEndPr/>
        <w:sdtContent>
          <w:r w:rsidR="00D44078" w:rsidRPr="00D44078">
            <w:rPr>
              <w:shd w:val="clear" w:color="auto" w:fill="FFFFFF"/>
            </w:rPr>
            <w:t>(Miller, 2015)</w:t>
          </w:r>
        </w:sdtContent>
      </w:sdt>
      <w:r w:rsidR="00993544" w:rsidRPr="00DE519E">
        <w:rPr>
          <w:shd w:val="clear" w:color="auto" w:fill="FFFFFF"/>
        </w:rPr>
        <w:t>.</w:t>
      </w:r>
    </w:p>
    <w:p w14:paraId="2CC44E19" w14:textId="3E0E9D5B" w:rsidR="001E6567" w:rsidRPr="00DE519E" w:rsidRDefault="005217DC" w:rsidP="001D5BC3">
      <w:r w:rsidRPr="00DE519E">
        <w:t xml:space="preserve">Despite the traditional predominance of anti-communism identity politics, </w:t>
      </w:r>
      <w:r w:rsidR="002F3EBD" w:rsidRPr="00DE519E">
        <w:t>Việt kiều are politically diverse as well.</w:t>
      </w:r>
      <w:r w:rsidR="00EF4944" w:rsidRPr="00DE519E">
        <w:t xml:space="preserve"> The regional emigrant community of Việt Kiều from the French colonial era tends to align with the communist movement and the government of </w:t>
      </w:r>
      <w:r w:rsidR="00DE5E86">
        <w:t>Vietnam</w:t>
      </w:r>
      <w:r w:rsidR="00EF4944" w:rsidRPr="00DE519E">
        <w:t xml:space="preserve"> </w:t>
      </w:r>
      <w:sdt>
        <w:sdtPr>
          <w:tag w:val="MENDELEY_CITATION_v3_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"/>
          <w:id w:val="694194072"/>
          <w:placeholder>
            <w:docPart w:val="DefaultPlaceholder_-1854013440"/>
          </w:placeholder>
        </w:sdtPr>
        <w:sdtEndPr/>
        <w:sdtContent>
          <w:r w:rsidR="00D44078" w:rsidRPr="00D44078">
            <w:t>(</w:t>
          </w:r>
          <w:proofErr w:type="spellStart"/>
          <w:r w:rsidR="00D44078" w:rsidRPr="00D44078">
            <w:t>Goscha</w:t>
          </w:r>
          <w:proofErr w:type="spellEnd"/>
          <w:r w:rsidR="00D44078" w:rsidRPr="00D44078">
            <w:t>, 2013)</w:t>
          </w:r>
        </w:sdtContent>
      </w:sdt>
      <w:r w:rsidR="00EF4944" w:rsidRPr="00DE519E">
        <w:t xml:space="preserve">. </w:t>
      </w:r>
      <w:r w:rsidR="00200F3F" w:rsidRPr="00DE519E">
        <w:t xml:space="preserve">The same holds for the pre-War community in France as well, but this changes post-War: Bousquet observed that the earlier cohort were generally leftist and pro-Hanoi; those arriving after 1975 were primarily war refugees and tended to be anti-communists </w:t>
      </w:r>
      <w:sdt>
        <w:sdtPr>
          <w:tag w:val="MENDELEY_CITATION_v3_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"/>
          <w:id w:val="-989095176"/>
          <w:placeholder>
            <w:docPart w:val="DefaultPlaceholder_-1854013440"/>
          </w:placeholder>
        </w:sdtPr>
        <w:sdtEndPr/>
        <w:sdtContent>
          <w:r w:rsidR="00D44078" w:rsidRPr="00D44078">
            <w:t>(Bousquet, 1991)</w:t>
          </w:r>
        </w:sdtContent>
      </w:sdt>
      <w:r w:rsidR="00200F3F" w:rsidRPr="00DE519E">
        <w:t>.</w:t>
      </w:r>
    </w:p>
    <w:p w14:paraId="080FB1FB" w14:textId="4AB4D435" w:rsidR="001D5BC3" w:rsidRPr="00DE519E" w:rsidRDefault="001E6567" w:rsidP="001D5BC3">
      <w:r w:rsidRPr="00DE519E">
        <w:t>Indeed, s</w:t>
      </w:r>
      <w:r w:rsidR="000B5F3D" w:rsidRPr="00DE519E">
        <w:t xml:space="preserve">taunch anti-communism is </w:t>
      </w:r>
      <w:r w:rsidR="001D5BC3" w:rsidRPr="00DE519E">
        <w:t xml:space="preserve">traditionally a central feature of the majority of the </w:t>
      </w:r>
      <w:r w:rsidR="00DE5E86">
        <w:t>Vietnam</w:t>
      </w:r>
      <w:r w:rsidR="001D5BC3" w:rsidRPr="00DE519E">
        <w:t>ese diaspora population</w:t>
      </w:r>
      <w:r w:rsidR="00761462" w:rsidRPr="00DE519E">
        <w:t>, based simply on the sheer numbers that exited as refugees/exiles</w:t>
      </w:r>
      <w:r w:rsidR="001D5BC3" w:rsidRPr="00DE519E">
        <w:t xml:space="preserve"> </w:t>
      </w:r>
      <w:sdt>
        <w:sdtPr>
          <w:tag w:val="MENDELEY_CITATION_v3_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"/>
          <w:id w:val="-723899628"/>
          <w:placeholder>
            <w:docPart w:val="DefaultPlaceholder_-1854013440"/>
          </w:placeholder>
        </w:sdtPr>
        <w:sdtEndPr/>
        <w:sdtContent>
          <w:r w:rsidR="00D44078" w:rsidRPr="00D44078">
            <w:t>(</w:t>
          </w:r>
          <w:proofErr w:type="spellStart"/>
          <w:r w:rsidR="00D44078" w:rsidRPr="00D44078">
            <w:t>Dorais</w:t>
          </w:r>
          <w:proofErr w:type="spellEnd"/>
          <w:r w:rsidR="00D44078" w:rsidRPr="00D44078">
            <w:t>, 2001; Hoang, 2016; Valverde, 2012)</w:t>
          </w:r>
        </w:sdtContent>
      </w:sdt>
      <w:r w:rsidR="001D5BC3" w:rsidRPr="00DE519E">
        <w:t>. However, p</w:t>
      </w:r>
      <w:r w:rsidR="00EF4944" w:rsidRPr="00DE519E">
        <w:t>ost-war, b</w:t>
      </w:r>
      <w:r w:rsidR="00F714B4" w:rsidRPr="00DE519E">
        <w:t xml:space="preserve">esides the refugee Việt kiều, there </w:t>
      </w:r>
      <w:r w:rsidR="00761462" w:rsidRPr="00DE519E">
        <w:t>we</w:t>
      </w:r>
      <w:r w:rsidR="00F714B4" w:rsidRPr="00DE519E">
        <w:t xml:space="preserve">re also ‘government Việt kiều’, sent out by the </w:t>
      </w:r>
      <w:r w:rsidR="00DE5E86">
        <w:t>Vietnam</w:t>
      </w:r>
      <w:r w:rsidR="00F714B4" w:rsidRPr="00DE519E">
        <w:t xml:space="preserve">ese communist state to study or work abroad, mostly to former </w:t>
      </w:r>
      <w:del w:id="0" w:author="LE　Dan" w:date="2021-11-15T11:58:00Z">
        <w:r w:rsidR="00F714B4" w:rsidRPr="00DE519E" w:rsidDel="00050BA6">
          <w:delText>So</w:delText>
        </w:r>
        <w:r w:rsidR="00DE5E86" w:rsidDel="00050BA6">
          <w:delText>Việt</w:delText>
        </w:r>
        <w:r w:rsidR="00F714B4" w:rsidRPr="00DE519E" w:rsidDel="00050BA6">
          <w:delText xml:space="preserve"> </w:delText>
        </w:r>
      </w:del>
      <w:ins w:id="1" w:author="LE　Dan" w:date="2021-11-15T11:58:00Z">
        <w:r w:rsidR="00050BA6" w:rsidRPr="00DE519E">
          <w:t>So</w:t>
        </w:r>
        <w:r w:rsidR="00050BA6">
          <w:t>vie</w:t>
        </w:r>
        <w:r w:rsidR="00050BA6">
          <w:t>t</w:t>
        </w:r>
        <w:r w:rsidR="00050BA6" w:rsidRPr="00DE519E">
          <w:t xml:space="preserve"> </w:t>
        </w:r>
      </w:ins>
      <w:r w:rsidR="00F714B4" w:rsidRPr="00DE519E">
        <w:t>bloc countries</w:t>
      </w:r>
      <w:r w:rsidR="00611B0C" w:rsidRPr="00DE519E">
        <w:t xml:space="preserve">; moreover, newer waves of migrants in the modern era (since 1990s) include those born under the communist state and emigrating to pursue their own work </w:t>
      </w:r>
      <w:r w:rsidRPr="00DE519E">
        <w:t xml:space="preserve">or study </w:t>
      </w:r>
      <w:r w:rsidR="00611B0C" w:rsidRPr="00DE519E">
        <w:t>abroad opportunities</w:t>
      </w:r>
      <w:r w:rsidR="00F714B4" w:rsidRPr="00DE519E">
        <w:t xml:space="preserve"> </w:t>
      </w:r>
      <w:sdt>
        <w:sdtPr>
          <w:tag w:val="MENDELEY_CITATION_v3_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1pbGxlciwgMjAxNTsgQS4gVC4gTmd1eWVuLCAyMDE1OyBULiBOZ3V5ZW4sIDIwMTcpIiwibWFudWFsT3ZlcnJpZGVUZXh0IjoiIn19"/>
          <w:id w:val="345450102"/>
          <w:placeholder>
            <w:docPart w:val="DefaultPlaceholder_-1854013440"/>
          </w:placeholder>
        </w:sdtPr>
        <w:sdtEndPr/>
        <w:sdtContent>
          <w:r w:rsidR="00D44078">
            <w:rPr>
              <w:rFonts w:eastAsia="Times New Roman"/>
            </w:rPr>
            <w:t>(Y. W. Chan &amp; Tran, 2011; Miller, 2015; A. T. Nguyen, 2015; T. Nguyen, 2017)</w:t>
          </w:r>
        </w:sdtContent>
      </w:sdt>
      <w:r w:rsidR="00F714B4" w:rsidRPr="00DE519E">
        <w:t xml:space="preserve">. </w:t>
      </w:r>
      <w:r w:rsidR="001D5BC3" w:rsidRPr="00DE519E">
        <w:t xml:space="preserve">Scholars have increasingly noted heterogeneity within the refugee Việt kiều as well, and </w:t>
      </w:r>
      <w:r w:rsidR="00D31F18" w:rsidRPr="00DE519E">
        <w:t>the need to transcend overly simplistic anti-communist identity politics in defining the</w:t>
      </w:r>
      <w:r w:rsidR="00F222BE" w:rsidRPr="00DE519E">
        <w:t>m</w:t>
      </w:r>
      <w:r w:rsidR="00D31F18" w:rsidRPr="00DE519E">
        <w:t xml:space="preserve"> </w:t>
      </w:r>
      <w:sdt>
        <w:sdtPr>
          <w:tag w:val="MENDELEY_CITATION_v3_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"/>
          <w:id w:val="-1563247431"/>
          <w:placeholder>
            <w:docPart w:val="DefaultPlaceholder_-1854013440"/>
          </w:placeholder>
        </w:sdtPr>
        <w:sdtEndPr/>
        <w:sdtContent>
          <w:r w:rsidR="00D44078" w:rsidRPr="00D44078">
            <w:t>(Le, 2015; A. T. Nguyen, 2015; Phan, 2015)</w:t>
          </w:r>
        </w:sdtContent>
      </w:sdt>
      <w:r w:rsidR="001D5BC3" w:rsidRPr="00DE519E">
        <w:t>.</w:t>
      </w:r>
    </w:p>
    <w:p w14:paraId="49CC6193" w14:textId="37DB10C5" w:rsidR="00054902" w:rsidRPr="00DE519E" w:rsidRDefault="000173B0">
      <w:r w:rsidRPr="00DE519E">
        <w:t>Another</w:t>
      </w:r>
      <w:r w:rsidR="0096234A" w:rsidRPr="00DE519E">
        <w:t xml:space="preserve"> element of the diversity of the </w:t>
      </w:r>
      <w:r w:rsidR="00DE5E86">
        <w:t>Vietnam</w:t>
      </w:r>
      <w:r w:rsidR="0096234A" w:rsidRPr="00DE519E">
        <w:t xml:space="preserve">ese diaspora is ethnicity: overseas </w:t>
      </w:r>
      <w:r w:rsidR="00DE5E86">
        <w:t>Vietnam</w:t>
      </w:r>
      <w:r w:rsidR="0096234A" w:rsidRPr="00DE519E">
        <w:t xml:space="preserve">ese of Chinese ethnicity are a distinct sub-class of </w:t>
      </w:r>
      <w:r w:rsidR="00DE5E86">
        <w:t>Vietnam</w:t>
      </w:r>
      <w:r w:rsidR="0096234A" w:rsidRPr="00DE519E">
        <w:t xml:space="preserve">ese (both historically, in </w:t>
      </w:r>
      <w:r w:rsidR="00DE5E86">
        <w:t>Vietnam</w:t>
      </w:r>
      <w:r w:rsidR="0096234A" w:rsidRPr="00DE519E">
        <w:t xml:space="preserve">, and as a part of the current </w:t>
      </w:r>
      <w:r w:rsidR="00DE5E86">
        <w:t>Vietnam</w:t>
      </w:r>
      <w:r w:rsidR="0096234A" w:rsidRPr="00DE519E">
        <w:t xml:space="preserve">ese diaspora). This community, in the past considered </w:t>
      </w:r>
      <w:r w:rsidR="00830F5C" w:rsidRPr="00DE519E">
        <w:t>‘</w:t>
      </w:r>
      <w:proofErr w:type="spellStart"/>
      <w:r w:rsidR="0096234A" w:rsidRPr="00DE519E">
        <w:t>Hoa</w:t>
      </w:r>
      <w:proofErr w:type="spellEnd"/>
      <w:r w:rsidR="0096234A" w:rsidRPr="00DE519E">
        <w:t xml:space="preserve"> </w:t>
      </w:r>
      <w:proofErr w:type="spellStart"/>
      <w:r w:rsidR="0096234A" w:rsidRPr="00DE519E">
        <w:t>kiều</w:t>
      </w:r>
      <w:proofErr w:type="spellEnd"/>
      <w:r w:rsidR="00830F5C" w:rsidRPr="00DE519E">
        <w:t>’</w:t>
      </w:r>
      <w:r w:rsidR="0096234A" w:rsidRPr="00DE519E">
        <w:t xml:space="preserve"> </w:t>
      </w:r>
      <w:r w:rsidR="0096234A" w:rsidRPr="00DE519E">
        <w:lastRenderedPageBreak/>
        <w:t xml:space="preserve">(overseas Chinese) within </w:t>
      </w:r>
      <w:r w:rsidR="00DE5E86">
        <w:t>Vietnam</w:t>
      </w:r>
      <w:r w:rsidR="00DC36DB" w:rsidRPr="00DE519E">
        <w:t>,</w:t>
      </w:r>
      <w:r w:rsidR="0096234A" w:rsidRPr="00DE519E">
        <w:t xml:space="preserve"> had its own exacerbated conditions in post-War </w:t>
      </w:r>
      <w:r w:rsidR="00DE5E86">
        <w:t>Vietnam</w:t>
      </w:r>
      <w:r w:rsidR="0096234A" w:rsidRPr="00DE519E">
        <w:t xml:space="preserve"> due to </w:t>
      </w:r>
      <w:r w:rsidR="00830F5C" w:rsidRPr="00DE519E">
        <w:t xml:space="preserve">historical </w:t>
      </w:r>
      <w:r w:rsidR="00074AF0" w:rsidRPr="00DE519E">
        <w:t xml:space="preserve">discrimination and </w:t>
      </w:r>
      <w:r w:rsidR="0096234A" w:rsidRPr="00DE519E">
        <w:t>Chinese-</w:t>
      </w:r>
      <w:r w:rsidR="00DE5E86">
        <w:t>Vietnam</w:t>
      </w:r>
      <w:r w:rsidR="0096234A" w:rsidRPr="00DE519E">
        <w:t>ese diplomatic fallout</w:t>
      </w:r>
      <w:r w:rsidR="007E4A0E" w:rsidRPr="00DE519E">
        <w:t xml:space="preserve">, and formed the bulk of the ‘boat people’ comprising the second exodus wave in 1978-79 </w:t>
      </w:r>
      <w:sdt>
        <w:sdtPr>
          <w:tag w:val="MENDELEY_CITATION_v3_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"/>
          <w:id w:val="507794751"/>
          <w:placeholder>
            <w:docPart w:val="DefaultPlaceholder_-1854013440"/>
          </w:placeholder>
        </w:sdtPr>
        <w:sdtEndPr/>
        <w:sdtContent>
          <w:r w:rsidR="00D44078" w:rsidRPr="00D44078">
            <w:t>(Y. W. Chan, 2012)</w:t>
          </w:r>
        </w:sdtContent>
      </w:sdt>
      <w:r w:rsidR="007E4A0E" w:rsidRPr="00DE519E">
        <w:t>.</w:t>
      </w:r>
      <w:r w:rsidR="00DC36DB" w:rsidRPr="00DE519E">
        <w:t xml:space="preserve"> </w:t>
      </w:r>
      <w:r w:rsidR="007E4A0E" w:rsidRPr="00DE519E">
        <w:t>H</w:t>
      </w:r>
      <w:r w:rsidR="00DC36DB" w:rsidRPr="00DE519E">
        <w:t xml:space="preserve">owever, they would ultimately be lumped into the overall </w:t>
      </w:r>
      <w:r w:rsidR="00DE5E86">
        <w:t>Vietnam</w:t>
      </w:r>
      <w:r w:rsidR="00DC36DB" w:rsidRPr="00DE519E">
        <w:t xml:space="preserve">ese diaspora and could actually return as </w:t>
      </w:r>
      <w:r w:rsidR="008308AC" w:rsidRPr="00DE519E">
        <w:t>Việt kiều</w:t>
      </w:r>
      <w:r w:rsidR="00DC36DB" w:rsidRPr="00DE519E">
        <w:t xml:space="preserve">, much as any other overseas </w:t>
      </w:r>
      <w:r w:rsidR="00DE5E86">
        <w:t>Vietnam</w:t>
      </w:r>
      <w:r w:rsidR="00DC36DB" w:rsidRPr="00DE519E">
        <w:t xml:space="preserve">ese </w:t>
      </w:r>
      <w:sdt>
        <w:sdtPr>
          <w:tag w:val="MENDELEY_CITATION_v3_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"/>
          <w:id w:val="-504983118"/>
          <w:placeholder>
            <w:docPart w:val="DefaultPlaceholder_-1854013440"/>
          </w:placeholder>
        </w:sdtPr>
        <w:sdtEndPr/>
        <w:sdtContent>
          <w:r w:rsidR="00D44078" w:rsidRPr="00D44078">
            <w:t>(Y. W. Chan, 2013)</w:t>
          </w:r>
        </w:sdtContent>
      </w:sdt>
      <w:r w:rsidR="00DC36DB" w:rsidRPr="00DE519E">
        <w:t>.</w:t>
      </w:r>
      <w:r w:rsidRPr="00DE519E">
        <w:t xml:space="preserve"> </w:t>
      </w:r>
    </w:p>
    <w:p w14:paraId="7E0FC27F" w14:textId="15263A7E" w:rsidR="00FC1E37" w:rsidRPr="00DE519E" w:rsidRDefault="00761462">
      <w:r w:rsidRPr="00DE519E">
        <w:t xml:space="preserve">Interestingly, perhaps what binds the diverse </w:t>
      </w:r>
      <w:r w:rsidR="00DE5E86">
        <w:t>Vietnam</w:t>
      </w:r>
      <w:r w:rsidRPr="00DE519E">
        <w:t xml:space="preserve">ese diaspora together is the </w:t>
      </w:r>
      <w:r w:rsidR="00DE5E86">
        <w:t>Vietnam</w:t>
      </w:r>
      <w:r w:rsidRPr="00DE519E">
        <w:t>ese state itself.</w:t>
      </w:r>
      <w:r w:rsidR="00D44BDC" w:rsidRPr="00DE519E">
        <w:t xml:space="preserve"> Reforms and legislation of the 2000s have quite directly encompassed all the aforementioned categories of emigrants, their families, and their descendants as being truly </w:t>
      </w:r>
      <w:r w:rsidR="00DE5E86">
        <w:t>Vietnam</w:t>
      </w:r>
      <w:r w:rsidR="00D44BDC" w:rsidRPr="00DE519E">
        <w:t xml:space="preserve">ese: </w:t>
      </w:r>
      <w:r w:rsidR="0008673C" w:rsidRPr="00DE519E">
        <w:t xml:space="preserve">visa exemptions and reclaiming citizenship as dual nationals became a reality for overseas </w:t>
      </w:r>
      <w:r w:rsidR="00DE5E86">
        <w:t>Vietnam</w:t>
      </w:r>
      <w:r w:rsidR="0008673C" w:rsidRPr="00DE519E">
        <w:t xml:space="preserve">ese, and increasing return migration became inevitable </w:t>
      </w:r>
      <w:sdt>
        <w:sdtPr>
          <w:tag w:val="MENDELEY_CITATION_v3_eyJjaXRhdGlvbklEIjoiTUVOREVMRVlfQ0lUQVRJT05fOGI2ZTI3NWYtODBlZC00MTAxLTkzNzItZTljZjI2ZDAxMTdl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459072970"/>
          <w:placeholder>
            <w:docPart w:val="DefaultPlaceholder_-1854013440"/>
          </w:placeholder>
        </w:sdtPr>
        <w:sdtEndPr/>
        <w:sdtContent>
          <w:r w:rsidR="00D44078" w:rsidRPr="00D44078">
            <w:t>(Koh, 2015)</w:t>
          </w:r>
        </w:sdtContent>
      </w:sdt>
      <w:r w:rsidR="0008673C" w:rsidRPr="00DE519E">
        <w:t>.</w:t>
      </w:r>
    </w:p>
    <w:p w14:paraId="62C9EC06" w14:textId="77777777" w:rsidR="00761462" w:rsidRPr="00DE519E" w:rsidRDefault="00761462"/>
    <w:p w14:paraId="3B141724" w14:textId="120989B0" w:rsidR="009A4547" w:rsidRPr="00DE519E" w:rsidRDefault="009A4547">
      <w:r w:rsidRPr="00DE519E">
        <w:rPr>
          <w:b/>
          <w:bCs/>
          <w:u w:val="single"/>
        </w:rPr>
        <w:t>Việt Kiều return migration</w:t>
      </w:r>
      <w:r w:rsidR="00FC2940" w:rsidRPr="00DE519E">
        <w:rPr>
          <w:b/>
          <w:bCs/>
          <w:u w:val="single"/>
        </w:rPr>
        <w:t xml:space="preserve"> – state policies</w:t>
      </w:r>
      <w:r w:rsidR="00065F93" w:rsidRPr="00DE519E">
        <w:rPr>
          <w:b/>
          <w:bCs/>
          <w:u w:val="single"/>
        </w:rPr>
        <w:t xml:space="preserve"> and opportunities driving increasing numbers</w:t>
      </w:r>
    </w:p>
    <w:p w14:paraId="03AA8469" w14:textId="2233AA21" w:rsidR="009A4547" w:rsidRPr="00DE519E" w:rsidRDefault="009A4547">
      <w:r w:rsidRPr="00DE519E">
        <w:t xml:space="preserve">Since 1986, </w:t>
      </w:r>
      <w:r w:rsidR="00DE5E86">
        <w:t>Vietnam</w:t>
      </w:r>
      <w:r w:rsidR="00F92947" w:rsidRPr="00DE519E">
        <w:t>’s</w:t>
      </w:r>
      <w:r w:rsidRPr="00DE519E">
        <w:t xml:space="preserve"> đổi mới (‘renovation’),</w:t>
      </w:r>
      <w:r w:rsidR="00F92947" w:rsidRPr="00DE519E">
        <w:t xml:space="preserve"> ostensibly economic reforms towards a free-market economic policy </w:t>
      </w:r>
      <w:sdt>
        <w:sdtPr>
          <w:tag w:val="MENDELEY_CITATION_v3_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"/>
          <w:id w:val="2106614617"/>
          <w:placeholder>
            <w:docPart w:val="DefaultPlaceholder_-1854013440"/>
          </w:placeholder>
        </w:sdtPr>
        <w:sdtEndPr/>
        <w:sdtContent>
          <w:r w:rsidR="00D44078" w:rsidRPr="00D44078">
            <w:t xml:space="preserve">(Boothroyd et al., 2000; </w:t>
          </w:r>
          <w:proofErr w:type="spellStart"/>
          <w:r w:rsidR="00D44078" w:rsidRPr="00D44078">
            <w:t>Kshetri</w:t>
          </w:r>
          <w:proofErr w:type="spellEnd"/>
          <w:r w:rsidR="00D44078" w:rsidRPr="00D44078">
            <w:t>, 2009)</w:t>
          </w:r>
        </w:sdtContent>
      </w:sdt>
      <w:r w:rsidR="00F92947" w:rsidRPr="00DE519E">
        <w:t>, also</w:t>
      </w:r>
      <w:r w:rsidRPr="00DE519E">
        <w:t xml:space="preserve"> set the stage for </w:t>
      </w:r>
      <w:r w:rsidR="00F92947" w:rsidRPr="00DE519E">
        <w:t xml:space="preserve">broader </w:t>
      </w:r>
      <w:r w:rsidRPr="00DE519E">
        <w:t xml:space="preserve">global engagement and more specifically, the beginning of the decline of </w:t>
      </w:r>
      <w:r w:rsidR="00F92947" w:rsidRPr="00DE519E">
        <w:t xml:space="preserve">the uneasy and </w:t>
      </w:r>
      <w:r w:rsidRPr="00DE519E">
        <w:t xml:space="preserve">antagonistic </w:t>
      </w:r>
      <w:r w:rsidR="00F92947" w:rsidRPr="00DE519E">
        <w:t xml:space="preserve">relationship of the state with the post-War Việt Kiều. Though not directly geared toward </w:t>
      </w:r>
      <w:r w:rsidRPr="00DE519E">
        <w:t xml:space="preserve">gradual democratization of the political system, </w:t>
      </w:r>
      <w:r w:rsidR="00F92947" w:rsidRPr="00DE519E">
        <w:t>“</w:t>
      </w:r>
      <w:r w:rsidRPr="00DE519E">
        <w:t xml:space="preserve">the đổi mới spirit of openness has affected almost all spheres of </w:t>
      </w:r>
      <w:r w:rsidR="00DE5E86">
        <w:t>Vietnam</w:t>
      </w:r>
      <w:r w:rsidRPr="00DE519E">
        <w:t>’s national polity and society</w:t>
      </w:r>
      <w:r w:rsidR="00F92947" w:rsidRPr="00DE519E">
        <w:t xml:space="preserve">” </w:t>
      </w:r>
      <w:sdt>
        <w:sdtPr>
          <w:tag w:val="MENDELEY_CITATION_v3_eyJjaXRhdGlvbklEIjoiTUVOREVMRVlfQ0lUQVRJT05fOGZkMzg0MGQtZGRhNi00MzkxLWIxZTMtODY5ZWU4YTdjZGQw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nRydWUsImNpdGVwcm9jVGV4dCI6IihLb2gsIDIwMTUpIiwibWFudWFsT3ZlcnJpZGVUZXh0IjoiKEtvaCwgMjAxNSwgcC4gMTgxKSJ9fQ=="/>
          <w:id w:val="453989407"/>
          <w:placeholder>
            <w:docPart w:val="DefaultPlaceholder_-1854013440"/>
          </w:placeholder>
        </w:sdtPr>
        <w:sdtEndPr/>
        <w:sdtContent>
          <w:r w:rsidR="00D44078" w:rsidRPr="00D44078">
            <w:t>(Koh, 2015, p. 181)</w:t>
          </w:r>
        </w:sdtContent>
      </w:sdt>
      <w:r w:rsidR="00F92947" w:rsidRPr="00DE519E">
        <w:t>.</w:t>
      </w:r>
    </w:p>
    <w:p w14:paraId="23EAAC84" w14:textId="09D57624" w:rsidR="006A7157" w:rsidRPr="00DE519E" w:rsidRDefault="009637A6">
      <w:r w:rsidRPr="00DE519E">
        <w:t>Since the 2000s</w:t>
      </w:r>
      <w:r w:rsidR="000731EA" w:rsidRPr="00DE519E">
        <w:t xml:space="preserve">, corresponding with benefits to </w:t>
      </w:r>
      <w:r w:rsidR="00DE5E86">
        <w:t>Vietnam</w:t>
      </w:r>
      <w:r w:rsidR="000731EA" w:rsidRPr="00DE519E">
        <w:t xml:space="preserve"> brought about by </w:t>
      </w:r>
      <w:r w:rsidR="009A4547" w:rsidRPr="00DE519E">
        <w:t xml:space="preserve">remittances, </w:t>
      </w:r>
      <w:r w:rsidR="000731EA" w:rsidRPr="00DE519E">
        <w:t>investments</w:t>
      </w:r>
      <w:r w:rsidR="009A4547" w:rsidRPr="00DE519E">
        <w:t>, knowledge and technology transfers, access to markets and global political influence</w:t>
      </w:r>
      <w:r w:rsidR="000731EA" w:rsidRPr="00DE519E">
        <w:t xml:space="preserve"> </w:t>
      </w:r>
      <w:r w:rsidR="009A4547" w:rsidRPr="00DE519E">
        <w:t>through</w:t>
      </w:r>
      <w:r w:rsidR="000731EA" w:rsidRPr="00DE519E">
        <w:t xml:space="preserve"> overseas </w:t>
      </w:r>
      <w:r w:rsidR="00DE5E86">
        <w:t>Vietnam</w:t>
      </w:r>
      <w:r w:rsidR="000731EA" w:rsidRPr="00DE519E">
        <w:t>ese</w:t>
      </w:r>
      <w:r w:rsidR="009A4547" w:rsidRPr="00DE519E">
        <w:t xml:space="preserve"> </w:t>
      </w:r>
      <w:sdt>
        <w:sdtPr>
          <w:tag w:val="MENDELEY_CITATION_v3_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"/>
          <w:id w:val="-891035421"/>
          <w:placeholder>
            <w:docPart w:val="DefaultPlaceholder_-1854013440"/>
          </w:placeholder>
        </w:sdtPr>
        <w:sdtEndPr/>
        <w:sdtContent>
          <w:r w:rsidR="00D44078" w:rsidRPr="00D44078">
            <w:t>(Carruthers, 2007)</w:t>
          </w:r>
        </w:sdtContent>
      </w:sdt>
      <w:r w:rsidR="000731EA" w:rsidRPr="00DE519E">
        <w:t xml:space="preserve">, the </w:t>
      </w:r>
      <w:r w:rsidR="00DE5E86">
        <w:t>Vietnam</w:t>
      </w:r>
      <w:r w:rsidR="000731EA" w:rsidRPr="00DE519E">
        <w:t xml:space="preserve">ese government has undertaken more vigorous and welcoming political and economic reforms packaged with positive public discourses </w:t>
      </w:r>
      <w:r w:rsidR="001B0EF7" w:rsidRPr="00DE519E">
        <w:t xml:space="preserve">into diaspora policies </w:t>
      </w:r>
      <w:r w:rsidR="000731EA" w:rsidRPr="00DE519E">
        <w:t xml:space="preserve">designed to stimulate Việt kiều return </w:t>
      </w:r>
      <w:sdt>
        <w:sdtPr>
          <w:tag w:val="MENDELEY_CITATION_v3_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FQuIE5ndXllbiwgMjAxNykiLCJtYW51YWxPdmVycmlkZVRleHQiOiIifX0="/>
          <w:id w:val="-927730836"/>
          <w:placeholder>
            <w:docPart w:val="DefaultPlaceholder_-1854013440"/>
          </w:placeholder>
        </w:sdtPr>
        <w:sdtEndPr/>
        <w:sdtContent>
          <w:r w:rsidR="00D44078">
            <w:rPr>
              <w:rFonts w:eastAsia="Times New Roman"/>
            </w:rPr>
            <w:t>(Y. W. Chan &amp; Tran, 2011; T. Nguyen, 2017)</w:t>
          </w:r>
        </w:sdtContent>
      </w:sdt>
      <w:r w:rsidR="000731EA" w:rsidRPr="00DE519E">
        <w:t>.</w:t>
      </w:r>
      <w:r w:rsidR="00FC2940" w:rsidRPr="00DE519E">
        <w:t xml:space="preserve"> The landmark state policy regarding overseas </w:t>
      </w:r>
      <w:r w:rsidR="00DE5E86">
        <w:t>Vietnam</w:t>
      </w:r>
      <w:r w:rsidR="00FC2940" w:rsidRPr="00DE519E">
        <w:t xml:space="preserve">ese is undoubtedly </w:t>
      </w:r>
      <w:r w:rsidR="005531F7" w:rsidRPr="00DE519E">
        <w:t>‘</w:t>
      </w:r>
      <w:r w:rsidR="00FC2940" w:rsidRPr="00DE519E">
        <w:t>Nghị Quyết Số 36/NQ-TW</w:t>
      </w:r>
      <w:r w:rsidR="005531F7" w:rsidRPr="00DE519E">
        <w:t>’</w:t>
      </w:r>
      <w:r w:rsidR="00FC2940" w:rsidRPr="00DE519E">
        <w:t>, commonly known as Resolution 36</w:t>
      </w:r>
      <w:r w:rsidR="009B2141" w:rsidRPr="00DE519E">
        <w:t>, passed in June 2004</w:t>
      </w:r>
      <w:r w:rsidR="000B7B6B" w:rsidRPr="00DE519E">
        <w:t xml:space="preserve">; this and subsequent legislation established welcoming conditions for Việt kiều return including visa exemptions, home ownership rights, a single price system for all </w:t>
      </w:r>
      <w:r w:rsidR="00DE5E86">
        <w:t>Vietnam</w:t>
      </w:r>
      <w:r w:rsidR="000B7B6B" w:rsidRPr="00DE519E">
        <w:t xml:space="preserve">ese, and dual nationality </w:t>
      </w:r>
      <w:sdt>
        <w:sdtPr>
          <w:tag w:val="MENDELEY_CITATION_v3_eyJjaXRhdGlvbklEIjoiTUVOREVMRVlfQ0lUQVRJT05fYWJkNTIyNDEtMTU1MC00MmYwLWI0NzMtOTJhMzBiMGM2Mzg5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"/>
          <w:id w:val="-936046575"/>
          <w:placeholder>
            <w:docPart w:val="F3B2FAA70A7845AE865C1D5B18655682"/>
          </w:placeholder>
        </w:sdtPr>
        <w:sdtEndPr/>
        <w:sdtContent>
          <w:r w:rsidR="00D44078" w:rsidRPr="00D44078">
            <w:t>(Koh, 2015; T. Nguyen, 2017)</w:t>
          </w:r>
        </w:sdtContent>
      </w:sdt>
      <w:r w:rsidR="000B7B6B" w:rsidRPr="00DE519E">
        <w:t>.</w:t>
      </w:r>
      <w:r w:rsidR="00FC1E37" w:rsidRPr="00DE519E">
        <w:t xml:space="preserve"> “Supporting and protecting overseas </w:t>
      </w:r>
      <w:r w:rsidR="00DE5E86">
        <w:t>Vietnam</w:t>
      </w:r>
      <w:r w:rsidR="00FC1E37" w:rsidRPr="00DE519E">
        <w:t xml:space="preserve">ese communities” in fact became a pro-active goal of the state </w:t>
      </w:r>
      <w:sdt>
        <w:sdtPr>
          <w:tag w:val="MENDELEY_CITATION_v3_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"/>
          <w:id w:val="-1142029125"/>
          <w:placeholder>
            <w:docPart w:val="DefaultPlaceholder_-1854013440"/>
          </w:placeholder>
        </w:sdtPr>
        <w:sdtEndPr/>
        <w:sdtContent>
          <w:r w:rsidR="00D44078">
            <w:rPr>
              <w:rFonts w:eastAsia="Times New Roman"/>
            </w:rPr>
            <w:t>(LAW No. 33/2009/QH 12 of JUNE 16, 2009: Law on Overseas Representative Missions of the Socialist Republic of Vietnam)</w:t>
          </w:r>
        </w:sdtContent>
      </w:sdt>
      <w:r w:rsidR="00FC1E37" w:rsidRPr="00DE519E">
        <w:t>.</w:t>
      </w:r>
    </w:p>
    <w:p w14:paraId="25A56773" w14:textId="3FDBD151" w:rsidR="00FC1E37" w:rsidRPr="00DE519E" w:rsidRDefault="00463BDF" w:rsidP="00FC1E37">
      <w:r w:rsidRPr="00DE519E">
        <w:t xml:space="preserve">The policies have </w:t>
      </w:r>
      <w:r w:rsidR="009637A6" w:rsidRPr="00DE519E">
        <w:t>clearly</w:t>
      </w:r>
      <w:r w:rsidRPr="00DE519E">
        <w:t xml:space="preserve"> driven increasing </w:t>
      </w:r>
      <w:r w:rsidR="009637A6" w:rsidRPr="00DE519E">
        <w:t xml:space="preserve">short-term </w:t>
      </w:r>
      <w:r w:rsidRPr="00DE519E">
        <w:t xml:space="preserve">visits back to </w:t>
      </w:r>
      <w:r w:rsidR="00DE5E86">
        <w:t>Vietnam</w:t>
      </w:r>
      <w:r w:rsidRPr="00DE519E">
        <w:t xml:space="preserve"> and even </w:t>
      </w:r>
      <w:r w:rsidR="009637A6" w:rsidRPr="00DE519E">
        <w:t xml:space="preserve">long-term </w:t>
      </w:r>
      <w:r w:rsidRPr="00DE519E">
        <w:t xml:space="preserve">return migration. </w:t>
      </w:r>
      <w:r w:rsidR="00680341" w:rsidRPr="00DE519E">
        <w:t xml:space="preserve">As cited in </w:t>
      </w:r>
      <w:sdt>
        <w:sdtPr>
          <w:tag w:val="MENDELEY_CITATION_v3_eyJjaXRhdGlvbklEIjoiTUVOREVMRVlfQ0lUQVRJT05fY2IxODBhYjMtOWMzNi00OGRkLWIxOWMtODAyYzE2NGI5MTBl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k3DvGxsZXIgKDIwMjEpIn19"/>
          <w:id w:val="-1501962842"/>
          <w:placeholder>
            <w:docPart w:val="DefaultPlaceholder_-1854013440"/>
          </w:placeholder>
        </w:sdtPr>
        <w:sdtEndPr/>
        <w:sdtContent>
          <w:r w:rsidR="00D44078" w:rsidRPr="00D44078">
            <w:t>Müller (2021)</w:t>
          </w:r>
        </w:sdtContent>
      </w:sdt>
      <w:r w:rsidR="00B31DB9" w:rsidRPr="00DE519E">
        <w:t>:</w:t>
      </w:r>
      <w:r w:rsidR="00680341" w:rsidRPr="00DE519E">
        <w:t xml:space="preserve"> a</w:t>
      </w:r>
      <w:r w:rsidRPr="00DE519E">
        <w:t xml:space="preserve">n estimated 70,000 return visits by Việt Kiều in 1990 </w:t>
      </w:r>
      <w:sdt>
        <w:sdtPr>
          <w:tag w:val="MENDELEY_CITATION_v3_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"/>
          <w:id w:val="-918012080"/>
          <w:placeholder>
            <w:docPart w:val="DefaultPlaceholder_-1854013440"/>
          </w:placeholder>
        </w:sdtPr>
        <w:sdtEndPr/>
        <w:sdtContent>
          <w:r w:rsidR="00D44078" w:rsidRPr="00D44078">
            <w:t>(Schiele, 2017)</w:t>
          </w:r>
        </w:sdtContent>
      </w:sdt>
      <w:r w:rsidR="009637A6" w:rsidRPr="00DE519E">
        <w:t xml:space="preserve"> grew to</w:t>
      </w:r>
      <w:r w:rsidR="00B77FE1" w:rsidRPr="00DE519E">
        <w:t xml:space="preserve"> an average of 500,000 visit</w:t>
      </w:r>
      <w:r w:rsidR="007B4A12" w:rsidRPr="00DE519E">
        <w:t>s</w:t>
      </w:r>
      <w:r w:rsidR="00B77FE1" w:rsidRPr="00DE519E">
        <w:t xml:space="preserve"> each year between 2005-2012 </w:t>
      </w:r>
      <w:sdt>
        <w:sdtPr>
          <w:tag w:val="MENDELEY_CITATION_v3_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"/>
          <w:id w:val="1748685588"/>
          <w:placeholder>
            <w:docPart w:val="DefaultPlaceholder_-1854013440"/>
          </w:placeholder>
        </w:sdtPr>
        <w:sdtEndPr/>
        <w:sdtContent>
          <w:r w:rsidR="00D44078" w:rsidRPr="00D44078">
            <w:t>(Ministry of Foreign Affairs of Việt Nam - Consular Department, 2012)</w:t>
          </w:r>
        </w:sdtContent>
      </w:sdt>
      <w:r w:rsidR="00B31DB9" w:rsidRPr="00DE519E">
        <w:t xml:space="preserve">; many visitors make repeated visits. Similarly, Koh reports that although precise figures are unavailable, “anecdotal evidence indicates that increasing numbers of second-generation Việt Kiều are returning to </w:t>
      </w:r>
      <w:r w:rsidR="00DE5E86">
        <w:t>Vietnam</w:t>
      </w:r>
      <w:r w:rsidR="00B31DB9" w:rsidRPr="00DE519E">
        <w:t xml:space="preserve">, specifically to Hồ Chí Minh City, to live and work” </w:t>
      </w:r>
      <w:sdt>
        <w:sdtPr>
          <w:tag w:val="MENDELEY_CITATION_v3_eyJjaXRhdGlvbklEIjoiTUVOREVMRVlfQ0lUQVRJT05fN2U2OTBlZTMtMGI4NS00Y2IyLTg3ODMtYzkyZDNjOTQyZWQ2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nRydWUsImNpdGVwcm9jVGV4dCI6IihLb2gsIDIwMTUpIiwibWFudWFsT3ZlcnJpZGVUZXh0IjoiKEtvaCwgMjAxNSwgcC4gMTc5KSJ9fQ=="/>
          <w:id w:val="1970924647"/>
          <w:placeholder>
            <w:docPart w:val="DefaultPlaceholder_-1854013440"/>
          </w:placeholder>
        </w:sdtPr>
        <w:sdtEndPr/>
        <w:sdtContent>
          <w:r w:rsidR="00D44078" w:rsidRPr="00D44078">
            <w:t>(Koh, 2015, p. 179)</w:t>
          </w:r>
        </w:sdtContent>
      </w:sdt>
      <w:r w:rsidR="00B31DB9" w:rsidRPr="00DE519E">
        <w:t xml:space="preserve"> and that according to local press, Hồ Chí Minh City hosts around two million overseas </w:t>
      </w:r>
      <w:r w:rsidR="00DE5E86">
        <w:t>Vietnam</w:t>
      </w:r>
      <w:r w:rsidR="00B31DB9" w:rsidRPr="00DE519E">
        <w:t>ese residents.</w:t>
      </w:r>
    </w:p>
    <w:p w14:paraId="729F525F" w14:textId="1CF6931B" w:rsidR="00FC1E37" w:rsidRPr="00DE519E" w:rsidRDefault="00187CD3" w:rsidP="00FC1E37">
      <w:r w:rsidRPr="00DE519E">
        <w:lastRenderedPageBreak/>
        <w:t>The reality</w:t>
      </w:r>
      <w:r w:rsidR="007B4A12" w:rsidRPr="00DE519E">
        <w:t xml:space="preserve"> of the return migration experience</w:t>
      </w:r>
      <w:r w:rsidRPr="00DE519E">
        <w:t xml:space="preserve"> does not always live up to the policy, however</w:t>
      </w:r>
      <w:r w:rsidR="00B22284" w:rsidRPr="00DE519E">
        <w:t xml:space="preserve">, to the extent that it has been described as ‘political rhetoric’, or even ‘patronizing discourse’ </w:t>
      </w:r>
      <w:sdt>
        <w:sdtPr>
          <w:tag w:val="MENDELEY_CITATION_v3_eyJjaXRhdGlvbklEIjoiTUVOREVMRVlfQ0lUQVRJT05fODc2MDNiMzMtNzRjNi00ZTI1LWI4MWEtMWI0YjY0ZDg2YmI1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83579057"/>
          <w:placeholder>
            <w:docPart w:val="DefaultPlaceholder_-1854013440"/>
          </w:placeholder>
        </w:sdtPr>
        <w:sdtEndPr/>
        <w:sdtContent>
          <w:r w:rsidR="00D44078">
            <w:rPr>
              <w:rFonts w:eastAsia="Times New Roman"/>
            </w:rPr>
            <w:t>(Y. W. Chan &amp; Tran, 2011)</w:t>
          </w:r>
        </w:sdtContent>
      </w:sdt>
      <w:r w:rsidRPr="00DE519E">
        <w:t xml:space="preserve">. </w:t>
      </w:r>
      <w:r w:rsidR="009C64A1" w:rsidRPr="00DE519E">
        <w:t xml:space="preserve">For example, </w:t>
      </w:r>
      <w:r w:rsidR="009B5467" w:rsidRPr="00DE519E">
        <w:t>Việt</w:t>
      </w:r>
      <w:r w:rsidR="00DE520D" w:rsidRPr="00DE519E">
        <w:t xml:space="preserve"> </w:t>
      </w:r>
      <w:r w:rsidR="009B5467" w:rsidRPr="00DE519E">
        <w:t xml:space="preserve">Kiều may face insurmountable bureaucratic hurdles attempting to claim rights to buy property or reclaim </w:t>
      </w:r>
      <w:r w:rsidR="00DE5E86">
        <w:t>Vietnam</w:t>
      </w:r>
      <w:r w:rsidR="009B5467" w:rsidRPr="00DE519E">
        <w:t>ese nationality</w:t>
      </w:r>
      <w:r w:rsidR="00865B87" w:rsidRPr="00DE519E">
        <w:t>; and part of this inconsistency potentially stems from the state’s own fears about political change that could come from being truly open to the diversity in the diaspora</w:t>
      </w:r>
      <w:r w:rsidR="009B5467" w:rsidRPr="00DE519E">
        <w:t xml:space="preserve"> </w:t>
      </w:r>
      <w:sdt>
        <w:sdtPr>
          <w:tag w:val="MENDELEY_CITATION_v3_eyJjaXRhdGlvbklEIjoiTUVOREVMRVlfQ0lUQVRJT05fZWQ4ZDRiNDUtZTQyOS00ODBjLTk1ZTAtZWRhMjQwM2EwMmMz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1116676107"/>
          <w:placeholder>
            <w:docPart w:val="DefaultPlaceholder_-1854013440"/>
          </w:placeholder>
        </w:sdtPr>
        <w:sdtEndPr/>
        <w:sdtContent>
          <w:r w:rsidR="00D44078" w:rsidRPr="00D44078">
            <w:t>(Koh, 2015)</w:t>
          </w:r>
        </w:sdtContent>
      </w:sdt>
      <w:r w:rsidR="009B5467" w:rsidRPr="00DE519E">
        <w:t>. The state itself acknowledged</w:t>
      </w:r>
      <w:r w:rsidR="00DE520D" w:rsidRPr="00DE519E">
        <w:t xml:space="preserve"> the challenges of fully living up to the spirit of đổi mới</w:t>
      </w:r>
      <w:r w:rsidR="009C64A1" w:rsidRPr="00DE519E">
        <w:t xml:space="preserve"> and Resolution 36</w:t>
      </w:r>
      <w:r w:rsidR="00DE520D" w:rsidRPr="00DE519E">
        <w:t>:</w:t>
      </w:r>
      <w:r w:rsidR="009B5467" w:rsidRPr="00DE519E">
        <w:t xml:space="preserve"> </w:t>
      </w:r>
      <w:r w:rsidR="00DE520D" w:rsidRPr="00DE519E">
        <w:t xml:space="preserve">“Overseas </w:t>
      </w:r>
      <w:r w:rsidR="00DE5E86">
        <w:t>Vietnam</w:t>
      </w:r>
      <w:r w:rsidR="00DE520D" w:rsidRPr="00DE519E">
        <w:t xml:space="preserve">ese do not have the same rights as resident citizens in terms of investment and business procedures in </w:t>
      </w:r>
      <w:r w:rsidR="00DE5E86">
        <w:t>Việt</w:t>
      </w:r>
      <w:r w:rsidR="00DE520D" w:rsidRPr="00DE519E">
        <w:t xml:space="preserve"> Nam. The fact that enterprises that are established by overseas </w:t>
      </w:r>
      <w:r w:rsidR="00DE5E86">
        <w:t>Vietnam</w:t>
      </w:r>
      <w:r w:rsidR="00DE520D" w:rsidRPr="00DE519E">
        <w:t>ese are considered to be foreign-invested enterprises creates unfavourable conditions compared to the conditions provided for domestic investors. While it takes in-country investors only five to seven days to complete business registration procedures, it can take months or even a year for foreign investors to complete complicated procedures for obtaining an investment license or securing land and house rental”</w:t>
      </w:r>
      <w:r w:rsidR="009B5467" w:rsidRPr="00DE519E">
        <w:t xml:space="preserve"> </w:t>
      </w:r>
      <w:sdt>
        <w:sdtPr>
          <w:tag w:val="MENDELEY_CITATION_v3_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"/>
          <w:id w:val="2090271972"/>
          <w:placeholder>
            <w:docPart w:val="DefaultPlaceholder_-1854013440"/>
          </w:placeholder>
        </w:sdtPr>
        <w:sdtEndPr/>
        <w:sdtContent>
          <w:r w:rsidR="00D44078" w:rsidRPr="00D44078">
            <w:t>(Ministry of Foreign Affairs of Việt Nam - Consular Department, 2012, p. 31)</w:t>
          </w:r>
        </w:sdtContent>
      </w:sdt>
      <w:r w:rsidR="009B5467" w:rsidRPr="00DE519E">
        <w:t xml:space="preserve">. </w:t>
      </w:r>
      <w:sdt>
        <w:sdtPr>
          <w:tag w:val="MENDELEY_CITATION_v3_eyJjaXRhdGlvbklEIjoiTUVOREVMRVlfQ0lUQVRJT05fYWI4ZTRjNTAtZTM4My00ZjA2LWIwYTYtMzA3MTZlODcyZGJl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
          <w:id w:val="1516565941"/>
          <w:placeholder>
            <w:docPart w:val="DefaultPlaceholder_-1854013440"/>
          </w:placeholder>
        </w:sdtPr>
        <w:sdtEndPr/>
        <w:sdtContent>
          <w:r w:rsidR="00D44078" w:rsidRPr="00D44078">
            <w:t>Nguyen-Akbar (2016)</w:t>
          </w:r>
        </w:sdtContent>
      </w:sdt>
      <w:r w:rsidR="001A2172" w:rsidRPr="00DE519E">
        <w:t xml:space="preserve"> describes the experiences of business migrants that have faced such bureaucratic hurdles.</w:t>
      </w:r>
    </w:p>
    <w:p w14:paraId="5453BF88" w14:textId="6F4326E7" w:rsidR="009C64A1" w:rsidRPr="00DE519E" w:rsidRDefault="00A23DEF" w:rsidP="00FC1E37">
      <w:r w:rsidRPr="00DE519E">
        <w:t>If t</w:t>
      </w:r>
      <w:r w:rsidR="009C64A1" w:rsidRPr="00DE519E">
        <w:t xml:space="preserve">aking </w:t>
      </w:r>
      <w:r w:rsidRPr="00DE519E">
        <w:t xml:space="preserve">full advantage of the Resolution 36 opportunities </w:t>
      </w:r>
      <w:r w:rsidR="007C1B8C" w:rsidRPr="00DE519E">
        <w:t>by</w:t>
      </w:r>
      <w:r w:rsidRPr="00DE519E">
        <w:t xml:space="preserve"> Việt Kiều </w:t>
      </w:r>
      <w:r w:rsidR="007C1B8C" w:rsidRPr="00DE519E">
        <w:t xml:space="preserve">returnees </w:t>
      </w:r>
      <w:r w:rsidR="003671EB" w:rsidRPr="00DE519E">
        <w:t>is</w:t>
      </w:r>
      <w:r w:rsidRPr="00DE519E">
        <w:t xml:space="preserve"> challeng</w:t>
      </w:r>
      <w:r w:rsidR="007C1B8C" w:rsidRPr="00DE519E">
        <w:t>ing</w:t>
      </w:r>
      <w:r w:rsidRPr="00DE519E">
        <w:t xml:space="preserve">, </w:t>
      </w:r>
      <w:r w:rsidR="007C1B8C" w:rsidRPr="00DE519E">
        <w:t>identity construction remains even more so</w:t>
      </w:r>
      <w:r w:rsidR="003671EB" w:rsidRPr="00DE519E">
        <w:t xml:space="preserve"> -- matters of ‘homecoming’ and </w:t>
      </w:r>
      <w:r w:rsidR="007B4A12" w:rsidRPr="00DE519E">
        <w:t>‘</w:t>
      </w:r>
      <w:r w:rsidR="003671EB" w:rsidRPr="00DE519E">
        <w:t>belonging</w:t>
      </w:r>
      <w:r w:rsidR="007B4A12" w:rsidRPr="00DE519E">
        <w:t>’</w:t>
      </w:r>
      <w:r w:rsidR="003671EB" w:rsidRPr="00DE519E">
        <w:t xml:space="preserve"> span the full gamut of transnational diaspora experiences.</w:t>
      </w:r>
    </w:p>
    <w:p w14:paraId="49AAE244" w14:textId="77777777" w:rsidR="00FC1E37" w:rsidRPr="00DE519E" w:rsidRDefault="00FC1E37" w:rsidP="00FC1E37"/>
    <w:p w14:paraId="557E7620" w14:textId="1A6396A3" w:rsidR="00FC1E37" w:rsidRPr="00DE519E" w:rsidRDefault="00FC1E37" w:rsidP="00FC1E37">
      <w:r w:rsidRPr="00DE519E">
        <w:rPr>
          <w:b/>
          <w:bCs/>
          <w:u w:val="single"/>
        </w:rPr>
        <w:t xml:space="preserve">Việt Kiều diaspora and </w:t>
      </w:r>
      <w:r w:rsidR="00901EAB">
        <w:rPr>
          <w:b/>
          <w:bCs/>
          <w:u w:val="single"/>
        </w:rPr>
        <w:t>pre-</w:t>
      </w:r>
      <w:r w:rsidRPr="00DE519E">
        <w:rPr>
          <w:b/>
          <w:bCs/>
          <w:u w:val="single"/>
        </w:rPr>
        <w:t>return migrant identity</w:t>
      </w:r>
    </w:p>
    <w:p w14:paraId="6F86912C" w14:textId="5935CD4C" w:rsidR="00FC1E37" w:rsidRPr="00DE519E" w:rsidRDefault="00DF71A4" w:rsidP="00FC1E37">
      <w:pPr>
        <w:rPr>
          <w:shd w:val="clear" w:color="auto" w:fill="FFFFFF"/>
        </w:rPr>
      </w:pPr>
      <w:r w:rsidRPr="00DE519E">
        <w:rPr>
          <w:shd w:val="clear" w:color="auto" w:fill="FFFFFF"/>
        </w:rPr>
        <w:t xml:space="preserve">The diaspora is estimated to span over 100 countries, with nearly half of the 4.5+ million resettled in the United States </w:t>
      </w:r>
      <w:sdt>
        <w:sdtPr>
          <w:rPr>
            <w:shd w:val="clear" w:color="auto" w:fill="FFFFFF"/>
          </w:rPr>
          <w:tag w:val="MENDELEY_CITATION_v3_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TsgS29oLCAyMDE1OyBNaW5pc3RyeSBvZiBGb3JlaWduIEFmZmFpcnMgb2YgVmlldCBOYW0gLSBDb25zdWxhciBEZXBhcnRtZW50LCAyMDEyOyBSb2JpbnNvbiwgMTk5OCkiLCJtYW51YWxPdmVycmlkZVRleHQiOiIoWS4gVy4gQ2hhbiAmIFRyYW4sIDIwMTE7IEtvaCwgMjAxNTsgTWluaXN0cnkgb2YgRm9yZWlnbiBBZmZhaXJzIG9mIFZp4buHdCBOYW0gLSBDb25zdWxhciBEZXBhcnRtZW50LCAyMDEyOyBSb2JpbnNvbiwgMTk5OCkifX0="/>
          <w:id w:val="2068683057"/>
          <w:placeholder>
            <w:docPart w:val="466AF7D64C61486799E1A348E7CA59FB"/>
          </w:placeholder>
        </w:sdtPr>
        <w:sdtEndPr/>
        <w:sdtContent>
          <w:r w:rsidR="00D44078">
            <w:rPr>
              <w:rFonts w:eastAsia="Times New Roman"/>
            </w:rPr>
            <w:t>(Y. W. Chan &amp; Tran, 2011; Koh, 2015; Ministry of Foreign Affairs of Việt Nam - Consular Department, 2012; Robinson, 1998)</w:t>
          </w:r>
        </w:sdtContent>
      </w:sdt>
      <w:r w:rsidRPr="00DE519E">
        <w:rPr>
          <w:shd w:val="clear" w:color="auto" w:fill="FFFFFF"/>
        </w:rPr>
        <w:t xml:space="preserve">. The manner of their </w:t>
      </w:r>
      <w:r w:rsidR="00465F62" w:rsidRPr="00DE519E">
        <w:rPr>
          <w:shd w:val="clear" w:color="auto" w:fill="FFFFFF"/>
        </w:rPr>
        <w:t xml:space="preserve">initial </w:t>
      </w:r>
      <w:r w:rsidRPr="00DE519E">
        <w:rPr>
          <w:shd w:val="clear" w:color="auto" w:fill="FFFFFF"/>
        </w:rPr>
        <w:t xml:space="preserve">exit and their resettlement context would have varied widely </w:t>
      </w:r>
      <w:r w:rsidR="00465F62" w:rsidRPr="00DE519E">
        <w:rPr>
          <w:shd w:val="clear" w:color="auto" w:fill="FFFFFF"/>
        </w:rPr>
        <w:t xml:space="preserve">and given rise to diverse notions of identity </w:t>
      </w:r>
      <w:sdt>
        <w:sdtPr>
          <w:rPr>
            <w:shd w:val="clear" w:color="auto" w:fill="FFFFFF"/>
          </w:rPr>
          <w:tag w:val="MENDELEY_CITATION_v3_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1dLCJwcm9wZXJ0aWVzIjp7Im5vdGVJbmRleCI6MH0sImlzRWRpdGVkIjpmYWxzZSwibWFudWFsT3ZlcnJpZGUiOnsiaXNNYW51YWxseU92ZXJyaWRkZW4iOmZhbHNlLCJjaXRlcHJvY1RleHQiOiIoWS4gVy4gQ2hhbiwgMjAxMjsgRXNwaXJpdHUgJiMzODsgVHJhbiwgMjAwMjsgS3VsYSBldCBhbC4sIDIwMjEpIiwibWFudWFsT3ZlcnJpZGVUZXh0IjoiIn19"/>
          <w:id w:val="1132069049"/>
          <w:placeholder>
            <w:docPart w:val="42FEA2C7BC464E3F9CBB99BA92151774"/>
          </w:placeholder>
        </w:sdtPr>
        <w:sdtEndPr/>
        <w:sdtContent>
          <w:r w:rsidR="00D44078">
            <w:rPr>
              <w:rFonts w:eastAsia="Times New Roman"/>
            </w:rPr>
            <w:t>(Y. W. Chan, 2012; Espiritu &amp; Tran, 2002; Kula et al., 2021)</w:t>
          </w:r>
        </w:sdtContent>
      </w:sdt>
      <w:r w:rsidRPr="00DE519E">
        <w:rPr>
          <w:shd w:val="clear" w:color="auto" w:fill="FFFFFF"/>
        </w:rPr>
        <w:t xml:space="preserve">. The case of Western-settled </w:t>
      </w:r>
      <w:r w:rsidR="00DE5E86">
        <w:rPr>
          <w:shd w:val="clear" w:color="auto" w:fill="FFFFFF"/>
        </w:rPr>
        <w:t>Vietnam</w:t>
      </w:r>
      <w:r w:rsidRPr="00DE519E">
        <w:rPr>
          <w:shd w:val="clear" w:color="auto" w:fill="FFFFFF"/>
        </w:rPr>
        <w:t>ese is considered more specifically herein</w:t>
      </w:r>
      <w:r w:rsidR="008C3A18" w:rsidRPr="00DE519E">
        <w:rPr>
          <w:shd w:val="clear" w:color="auto" w:fill="FFFFFF"/>
        </w:rPr>
        <w:t xml:space="preserve">. For most Western countries, a substantial </w:t>
      </w:r>
      <w:r w:rsidR="00DE5E86">
        <w:rPr>
          <w:shd w:val="clear" w:color="auto" w:fill="FFFFFF"/>
        </w:rPr>
        <w:t>Vietnam</w:t>
      </w:r>
      <w:r w:rsidR="008C3A18" w:rsidRPr="00DE519E">
        <w:rPr>
          <w:shd w:val="clear" w:color="auto" w:fill="FFFFFF"/>
        </w:rPr>
        <w:t xml:space="preserve">ese presence would have materialized only after the end of the </w:t>
      </w:r>
      <w:r w:rsidR="00DE5E86">
        <w:rPr>
          <w:shd w:val="clear" w:color="auto" w:fill="FFFFFF"/>
        </w:rPr>
        <w:t>Vietnam</w:t>
      </w:r>
      <w:r w:rsidR="008C3A18" w:rsidRPr="00DE519E">
        <w:rPr>
          <w:shd w:val="clear" w:color="auto" w:fill="FFFFFF"/>
        </w:rPr>
        <w:t xml:space="preserve"> War in 1975, and these populations would have largely been refugees/exiles; this diaspora has since become multigenerational </w:t>
      </w:r>
      <w:sdt>
        <w:sdtPr>
          <w:rPr>
            <w:shd w:val="clear" w:color="auto" w:fill="FFFFFF"/>
          </w:rPr>
          <w:tag w:val="MENDELEY_CITATION_v3_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"/>
          <w:id w:val="1735199318"/>
          <w:placeholder>
            <w:docPart w:val="DefaultPlaceholder_-1854013440"/>
          </w:placeholder>
        </w:sdtPr>
        <w:sdtEndPr/>
        <w:sdtContent>
          <w:r w:rsidR="00D44078" w:rsidRPr="00D44078">
            <w:rPr>
              <w:shd w:val="clear" w:color="auto" w:fill="FFFFFF"/>
            </w:rPr>
            <w:t>(Kula et al., 2021)</w:t>
          </w:r>
        </w:sdtContent>
      </w:sdt>
      <w:r w:rsidR="008C3A18" w:rsidRPr="00DE519E">
        <w:rPr>
          <w:shd w:val="clear" w:color="auto" w:fill="FFFFFF"/>
        </w:rPr>
        <w:t>.</w:t>
      </w:r>
    </w:p>
    <w:p w14:paraId="0180096E" w14:textId="410A4833" w:rsidR="00A50335" w:rsidRPr="00DE519E" w:rsidRDefault="00DD04BC" w:rsidP="00FC1E37">
      <w:pPr>
        <w:rPr>
          <w:shd w:val="clear" w:color="auto" w:fill="FFFFFF"/>
        </w:rPr>
      </w:pPr>
      <w:r w:rsidRPr="00DE519E">
        <w:rPr>
          <w:shd w:val="clear" w:color="auto" w:fill="FFFFFF"/>
        </w:rPr>
        <w:t xml:space="preserve">Overall, the diaspora’s </w:t>
      </w:r>
      <w:r w:rsidR="006E230C" w:rsidRPr="00DE519E">
        <w:rPr>
          <w:shd w:val="clear" w:color="auto" w:fill="FFFFFF"/>
        </w:rPr>
        <w:t>identity is deeply linked to the trauma of exit and resettlement during its formation</w:t>
      </w:r>
      <w:r w:rsidR="00402584" w:rsidRPr="00DE519E">
        <w:rPr>
          <w:shd w:val="clear" w:color="auto" w:fill="FFFFFF"/>
        </w:rPr>
        <w:t xml:space="preserve"> -- the Western perspectives and the tropes of the War and the refugee experience loom large in most media</w:t>
      </w:r>
      <w:r w:rsidR="000600F5" w:rsidRPr="00DE519E">
        <w:rPr>
          <w:shd w:val="clear" w:color="auto" w:fill="FFFFFF"/>
        </w:rPr>
        <w:t xml:space="preserve"> and research</w:t>
      </w:r>
      <w:r w:rsidR="00402584" w:rsidRPr="00DE519E">
        <w:rPr>
          <w:shd w:val="clear" w:color="auto" w:fill="FFFFFF"/>
        </w:rPr>
        <w:t xml:space="preserve"> on </w:t>
      </w:r>
      <w:r w:rsidR="00DE5E86">
        <w:rPr>
          <w:shd w:val="clear" w:color="auto" w:fill="FFFFFF"/>
        </w:rPr>
        <w:t>Vietnam</w:t>
      </w:r>
      <w:r w:rsidR="00402584" w:rsidRPr="00DE519E">
        <w:rPr>
          <w:shd w:val="clear" w:color="auto" w:fill="FFFFFF"/>
        </w:rPr>
        <w:t xml:space="preserve"> </w:t>
      </w:r>
      <w:sdt>
        <w:sdtPr>
          <w:rPr>
            <w:shd w:val="clear" w:color="auto" w:fill="FFFFFF"/>
          </w:rPr>
          <w:tag w:val="MENDELEY_CITATION_v3_eyJjaXRhdGlvbklEIjoiTUVOREVMRVlfQ0lUQVRJT05fODk2NTBhMjMtMzIxOS00MWZkLWI0YmEtYjlkZjJiOGNlYTNm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TsgS29oLCAyMDE4KSIsIm1hbnVhbE92ZXJyaWRlVGV4dCI6IihZLiBXLiBDaGFuICYgVHJhbiwgMjAxMTsgS29oLCAyMDE4KSJ9fQ=="/>
          <w:id w:val="710309535"/>
          <w:placeholder>
            <w:docPart w:val="9FE1B9EA318044DA87E4A2F9776C3B78"/>
          </w:placeholder>
        </w:sdtPr>
        <w:sdtEndPr/>
        <w:sdtContent>
          <w:r w:rsidR="00D44078">
            <w:rPr>
              <w:rFonts w:eastAsia="Times New Roman"/>
            </w:rPr>
            <w:t>(Y. W. Chan &amp; Tran, 2011; Koh, 2018)</w:t>
          </w:r>
        </w:sdtContent>
      </w:sdt>
      <w:r w:rsidR="00402584" w:rsidRPr="00DE519E">
        <w:rPr>
          <w:shd w:val="clear" w:color="auto" w:fill="FFFFFF"/>
        </w:rPr>
        <w:t>.</w:t>
      </w:r>
      <w:r w:rsidR="007B4A12" w:rsidRPr="00DE519E">
        <w:rPr>
          <w:shd w:val="clear" w:color="auto" w:fill="FFFFFF"/>
        </w:rPr>
        <w:t xml:space="preserve"> </w:t>
      </w:r>
      <w:r w:rsidR="00BB4785" w:rsidRPr="00DE519E">
        <w:rPr>
          <w:shd w:val="clear" w:color="auto" w:fill="FFFFFF"/>
        </w:rPr>
        <w:t xml:space="preserve">Certainly, the anti-communist politics of remembrance in the exile communities pervade </w:t>
      </w:r>
      <w:r w:rsidR="00F55664" w:rsidRPr="00DE519E">
        <w:rPr>
          <w:shd w:val="clear" w:color="auto" w:fill="FFFFFF"/>
        </w:rPr>
        <w:t xml:space="preserve">especially </w:t>
      </w:r>
      <w:r w:rsidR="00BB4785" w:rsidRPr="00DE519E">
        <w:rPr>
          <w:shd w:val="clear" w:color="auto" w:fill="FFFFFF"/>
        </w:rPr>
        <w:t>among the resettled (first) generation</w:t>
      </w:r>
      <w:r w:rsidR="00F55664" w:rsidRPr="00DE519E">
        <w:rPr>
          <w:shd w:val="clear" w:color="auto" w:fill="FFFFFF"/>
        </w:rPr>
        <w:t xml:space="preserve"> </w:t>
      </w:r>
      <w:sdt>
        <w:sdtPr>
          <w:rPr>
            <w:shd w:val="clear" w:color="auto" w:fill="FFFFFF"/>
          </w:rPr>
          <w:tag w:val="MENDELEY_CITATION_v3_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"/>
          <w:id w:val="1265115260"/>
          <w:placeholder>
            <w:docPart w:val="DefaultPlaceholder_-1854013440"/>
          </w:placeholder>
        </w:sdtPr>
        <w:sdtEndPr/>
        <w:sdtContent>
          <w:r w:rsidR="00D44078" w:rsidRPr="00D44078">
            <w:rPr>
              <w:shd w:val="clear" w:color="auto" w:fill="FFFFFF"/>
            </w:rPr>
            <w:t>(Dang, 2005)</w:t>
          </w:r>
        </w:sdtContent>
      </w:sdt>
      <w:r w:rsidR="00BB4785" w:rsidRPr="00DE519E">
        <w:rPr>
          <w:shd w:val="clear" w:color="auto" w:fill="FFFFFF"/>
        </w:rPr>
        <w:t xml:space="preserve">, </w:t>
      </w:r>
      <w:r w:rsidR="002B0392">
        <w:rPr>
          <w:shd w:val="clear" w:color="auto" w:fill="FFFFFF"/>
        </w:rPr>
        <w:t xml:space="preserve">with </w:t>
      </w:r>
      <w:r w:rsidR="002B0392" w:rsidRPr="002B0392">
        <w:rPr>
          <w:shd w:val="clear" w:color="auto" w:fill="FFFFFF"/>
        </w:rPr>
        <w:t>ongoing potential</w:t>
      </w:r>
      <w:r w:rsidR="002B0392">
        <w:rPr>
          <w:shd w:val="clear" w:color="auto" w:fill="FFFFFF"/>
        </w:rPr>
        <w:t xml:space="preserve"> for conflict in </w:t>
      </w:r>
      <w:r w:rsidR="00DE5E86">
        <w:rPr>
          <w:shd w:val="clear" w:color="auto" w:fill="FFFFFF"/>
        </w:rPr>
        <w:t>Vietnam</w:t>
      </w:r>
      <w:r w:rsidR="002B0392">
        <w:rPr>
          <w:shd w:val="clear" w:color="auto" w:fill="FFFFFF"/>
        </w:rPr>
        <w:t xml:space="preserve">ese overseas communities of </w:t>
      </w:r>
      <w:r w:rsidR="002B0392" w:rsidRPr="002B0392">
        <w:rPr>
          <w:shd w:val="clear" w:color="auto" w:fill="FFFFFF"/>
        </w:rPr>
        <w:t xml:space="preserve">over </w:t>
      </w:r>
      <w:r w:rsidR="002B0392">
        <w:rPr>
          <w:shd w:val="clear" w:color="auto" w:fill="FFFFFF"/>
        </w:rPr>
        <w:t>“</w:t>
      </w:r>
      <w:r w:rsidR="002B0392" w:rsidRPr="002B0392">
        <w:rPr>
          <w:shd w:val="clear" w:color="auto" w:fill="FFFFFF"/>
        </w:rPr>
        <w:t>ideas of nation, history, and (anti)communism</w:t>
      </w:r>
      <w:r w:rsidR="002B0392">
        <w:rPr>
          <w:shd w:val="clear" w:color="auto" w:fill="FFFFFF"/>
        </w:rPr>
        <w:t xml:space="preserve">” </w:t>
      </w:r>
      <w:sdt>
        <w:sdtPr>
          <w:rPr>
            <w:shd w:val="clear" w:color="auto" w:fill="FFFFFF"/>
          </w:rPr>
          <w:tag w:val="MENDELEY_CITATION_v3_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"/>
          <w:id w:val="-1978753451"/>
          <w:placeholder>
            <w:docPart w:val="DefaultPlaceholder_-1854013440"/>
          </w:placeholder>
        </w:sdtPr>
        <w:sdtEndPr/>
        <w:sdtContent>
          <w:r w:rsidR="00D44078" w:rsidRPr="00D44078">
            <w:rPr>
              <w:shd w:val="clear" w:color="auto" w:fill="FFFFFF"/>
            </w:rPr>
            <w:t>(</w:t>
          </w:r>
          <w:proofErr w:type="spellStart"/>
          <w:r w:rsidR="00D44078" w:rsidRPr="00D44078">
            <w:rPr>
              <w:shd w:val="clear" w:color="auto" w:fill="FFFFFF"/>
            </w:rPr>
            <w:t>Su</w:t>
          </w:r>
          <w:proofErr w:type="spellEnd"/>
          <w:r w:rsidR="00D44078" w:rsidRPr="00D44078">
            <w:rPr>
              <w:shd w:val="clear" w:color="auto" w:fill="FFFFFF"/>
            </w:rPr>
            <w:t>, 2017, p. 77)</w:t>
          </w:r>
        </w:sdtContent>
      </w:sdt>
      <w:r w:rsidR="002B0392">
        <w:rPr>
          <w:shd w:val="clear" w:color="auto" w:fill="FFFFFF"/>
        </w:rPr>
        <w:t>. However,</w:t>
      </w:r>
      <w:r w:rsidR="00BB4785" w:rsidRPr="00DE519E">
        <w:rPr>
          <w:shd w:val="clear" w:color="auto" w:fill="FFFFFF"/>
        </w:rPr>
        <w:t xml:space="preserve"> the feelings among the later generation are more dichotomous, at once </w:t>
      </w:r>
      <w:r w:rsidR="0023570A" w:rsidRPr="00DE519E">
        <w:rPr>
          <w:shd w:val="clear" w:color="auto" w:fill="FFFFFF"/>
        </w:rPr>
        <w:t>embracing their resettled Western culture while also recognizing that something is missing (a sense of ‘not belonging’), which could potentially be fulfilled through a reconnection with their ancestral roots</w:t>
      </w:r>
      <w:r w:rsidR="00BB4785" w:rsidRPr="00DE519E">
        <w:rPr>
          <w:shd w:val="clear" w:color="auto" w:fill="FFFFFF"/>
        </w:rPr>
        <w:t xml:space="preserve"> </w:t>
      </w:r>
      <w:sdt>
        <w:sdtPr>
          <w:rPr>
            <w:shd w:val="clear" w:color="auto" w:fill="FFFFFF"/>
          </w:rPr>
          <w:tag w:val="MENDELEY_CITATION_v3_eyJjaXRhdGlvbklEIjoiTUVOREVMRVlfQ0lUQVRJT05fZGRmZGY3M2MtMWUzOS00MDU5LTljNzgtMTFjZjdkYzAzNzE5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OCkiLCJtYW51YWxPdmVycmlkZVRleHQiOiIifX0="/>
          <w:id w:val="727494809"/>
          <w:placeholder>
            <w:docPart w:val="401EC9141BCE49D59E8F965D31BBD48C"/>
          </w:placeholder>
        </w:sdtPr>
        <w:sdtEndPr/>
        <w:sdtContent>
          <w:r w:rsidR="00D44078">
            <w:rPr>
              <w:rFonts w:eastAsia="Times New Roman"/>
            </w:rPr>
            <w:t>(Y. W. Chan &amp; Tran, 2011; Koh, 2018)</w:t>
          </w:r>
        </w:sdtContent>
      </w:sdt>
      <w:r w:rsidR="00BB4785" w:rsidRPr="00DE519E">
        <w:rPr>
          <w:shd w:val="clear" w:color="auto" w:fill="FFFFFF"/>
        </w:rPr>
        <w:t xml:space="preserve">. </w:t>
      </w:r>
      <w:sdt>
        <w:sdtPr>
          <w:rPr>
            <w:shd w:val="clear" w:color="auto" w:fill="FFFFFF"/>
          </w:rPr>
          <w:tag w:val="MENDELEY_CITATION_v3_eyJjaXRhdGlvbklEIjoiTUVOREVMRVlfQ0lUQVRJT05fYTg2YzY2ZjUtMWI4Yy00Mjg0LWE4ZmItYjM0MGVjODBlNDcz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ktvaCAoMjAxOCkifX0="/>
          <w:id w:val="-1743708918"/>
          <w:placeholder>
            <w:docPart w:val="DefaultPlaceholder_-1854013440"/>
          </w:placeholder>
        </w:sdtPr>
        <w:sdtEndPr/>
        <w:sdtContent>
          <w:r w:rsidR="00D44078" w:rsidRPr="00D44078">
            <w:rPr>
              <w:shd w:val="clear" w:color="auto" w:fill="FFFFFF"/>
            </w:rPr>
            <w:t>Koh (2018)</w:t>
          </w:r>
        </w:sdtContent>
      </w:sdt>
      <w:r w:rsidR="00CE352F" w:rsidRPr="00DE519E">
        <w:rPr>
          <w:shd w:val="clear" w:color="auto" w:fill="FFFFFF"/>
        </w:rPr>
        <w:t xml:space="preserve"> finds that the obvious </w:t>
      </w:r>
      <w:r w:rsidR="00CE352F" w:rsidRPr="00DE519E">
        <w:rPr>
          <w:i/>
          <w:iCs/>
          <w:shd w:val="clear" w:color="auto" w:fill="FFFFFF"/>
        </w:rPr>
        <w:t>othering</w:t>
      </w:r>
      <w:r w:rsidR="00CE352F" w:rsidRPr="00DE519E">
        <w:rPr>
          <w:shd w:val="clear" w:color="auto" w:fill="FFFFFF"/>
        </w:rPr>
        <w:t xml:space="preserve"> that would </w:t>
      </w:r>
      <w:r w:rsidR="00CE352F" w:rsidRPr="00DE519E">
        <w:rPr>
          <w:shd w:val="clear" w:color="auto" w:fill="FFFFFF"/>
        </w:rPr>
        <w:lastRenderedPageBreak/>
        <w:t xml:space="preserve">have been experienced by resettled </w:t>
      </w:r>
      <w:r w:rsidR="00DE5E86">
        <w:rPr>
          <w:shd w:val="clear" w:color="auto" w:fill="FFFFFF"/>
        </w:rPr>
        <w:t>Vietnam</w:t>
      </w:r>
      <w:r w:rsidR="00CE352F" w:rsidRPr="00DE519E">
        <w:rPr>
          <w:shd w:val="clear" w:color="auto" w:fill="FFFFFF"/>
        </w:rPr>
        <w:t>ese refugees persists in later generations in the West through the usual ways stemming from their being ‘visible’ ethnic/racial minorities (</w:t>
      </w:r>
      <w:r w:rsidR="00C86768" w:rsidRPr="00DE519E">
        <w:rPr>
          <w:shd w:val="clear" w:color="auto" w:fill="FFFFFF"/>
        </w:rPr>
        <w:t xml:space="preserve">e.g., </w:t>
      </w:r>
      <w:r w:rsidR="00CE352F" w:rsidRPr="00DE519E">
        <w:rPr>
          <w:shd w:val="clear" w:color="auto" w:fill="FFFFFF"/>
        </w:rPr>
        <w:t>facing racism and other negative social experiences)</w:t>
      </w:r>
      <w:r w:rsidR="00A50335" w:rsidRPr="00DE519E">
        <w:rPr>
          <w:shd w:val="clear" w:color="auto" w:fill="FFFFFF"/>
        </w:rPr>
        <w:t>.</w:t>
      </w:r>
      <w:r w:rsidR="00C86768" w:rsidRPr="00DE519E">
        <w:rPr>
          <w:shd w:val="clear" w:color="auto" w:fill="FFFFFF"/>
        </w:rPr>
        <w:t xml:space="preserve"> </w:t>
      </w:r>
      <w:sdt>
        <w:sdtPr>
          <w:rPr>
            <w:shd w:val="clear" w:color="auto" w:fill="FFFFFF"/>
          </w:rPr>
          <w:tag w:val="MENDELEY_CITATION_v3_eyJjaXRhdGlvbklEIjoiTUVOREVMRVlfQ0lUQVRJT05fMmVhNDYzZWEtN2I0My00ZjNiLTlmZmItYTNjYjM5OWQ5ODRkIiwiY2l0YXRpb25JdGVtcyI6W3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1dLCJwcm9wZXJ0aWVzIjp7Im5vdGVJbmRleCI6MH0sImlzRWRpdGVkIjpmYWxzZSwibWFudWFsT3ZlcnJpZGUiOnsiaXNNYW51YWxseU92ZXJyaWRkZW4iOnRydWUsImNpdGVwcm9jVGV4dCI6IihFc3Bpcml0dSAmIzM4OyBUcmFuLCAyMDAyKSIsIm1hbnVhbE92ZXJyaWRlVGV4dCI6IkVzcGlyaXR1IGFuZCBUcmFuICgyMDAyKSJ9fQ=="/>
          <w:id w:val="-804772404"/>
          <w:placeholder>
            <w:docPart w:val="DefaultPlaceholder_-1854013440"/>
          </w:placeholder>
        </w:sdtPr>
        <w:sdtEndPr/>
        <w:sdtContent>
          <w:r w:rsidR="00D44078" w:rsidRPr="00D44078">
            <w:rPr>
              <w:rFonts w:eastAsia="Times New Roman"/>
            </w:rPr>
            <w:t>Espiritu and Tran (2002)</w:t>
          </w:r>
        </w:sdtContent>
      </w:sdt>
      <w:r w:rsidR="00C86768" w:rsidRPr="00DE519E">
        <w:rPr>
          <w:shd w:val="clear" w:color="auto" w:fill="FFFFFF"/>
        </w:rPr>
        <w:t xml:space="preserve"> had found that in one major overseas </w:t>
      </w:r>
      <w:r w:rsidR="00DE5E86">
        <w:rPr>
          <w:shd w:val="clear" w:color="auto" w:fill="FFFFFF"/>
        </w:rPr>
        <w:t>Vietnam</w:t>
      </w:r>
      <w:r w:rsidR="00C86768" w:rsidRPr="00DE519E">
        <w:rPr>
          <w:shd w:val="clear" w:color="auto" w:fill="FFFFFF"/>
        </w:rPr>
        <w:t>ese hub, San Diego, over two-thirds had experienced racism.</w:t>
      </w:r>
      <w:r w:rsidR="00A50335" w:rsidRPr="00DE519E">
        <w:rPr>
          <w:shd w:val="clear" w:color="auto" w:fill="FFFFFF"/>
        </w:rPr>
        <w:t xml:space="preserve"> It is unsurprising such experiences feature commonly in the back stories of returnees </w:t>
      </w:r>
      <w:sdt>
        <w:sdtPr>
          <w:rPr>
            <w:shd w:val="clear" w:color="auto" w:fill="FFFFFF"/>
          </w:rPr>
          <w:tag w:val="MENDELEY_CITATION_v3_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"/>
          <w:id w:val="-135960568"/>
          <w:placeholder>
            <w:docPart w:val="DefaultPlaceholder_-1854013440"/>
          </w:placeholder>
        </w:sdtPr>
        <w:sdtEndPr/>
        <w:sdtContent>
          <w:r w:rsidR="00D44078" w:rsidRPr="00D44078">
            <w:rPr>
              <w:shd w:val="clear" w:color="auto" w:fill="FFFFFF"/>
            </w:rPr>
            <w:t>(Yee, 2020)</w:t>
          </w:r>
        </w:sdtContent>
      </w:sdt>
      <w:r w:rsidR="00A50335" w:rsidRPr="00DE519E">
        <w:rPr>
          <w:shd w:val="clear" w:color="auto" w:fill="FFFFFF"/>
        </w:rPr>
        <w:t>.</w:t>
      </w:r>
    </w:p>
    <w:p w14:paraId="15B97474" w14:textId="6916DB4B" w:rsidR="00762751" w:rsidRPr="00DE519E" w:rsidRDefault="00A50335" w:rsidP="00FC1E37">
      <w:pPr>
        <w:rPr>
          <w:shd w:val="clear" w:color="auto" w:fill="FFFFFF"/>
        </w:rPr>
      </w:pPr>
      <w:r w:rsidRPr="00DE519E">
        <w:rPr>
          <w:shd w:val="clear" w:color="auto" w:fill="FFFFFF"/>
        </w:rPr>
        <w:t>T</w:t>
      </w:r>
      <w:r w:rsidR="00C86768" w:rsidRPr="00DE519E">
        <w:rPr>
          <w:shd w:val="clear" w:color="auto" w:fill="FFFFFF"/>
        </w:rPr>
        <w:t>h</w:t>
      </w:r>
      <w:r w:rsidRPr="00DE519E">
        <w:rPr>
          <w:shd w:val="clear" w:color="auto" w:fill="FFFFFF"/>
        </w:rPr>
        <w:t>e challenges of the minority experience</w:t>
      </w:r>
      <w:r w:rsidR="00C86768" w:rsidRPr="00DE519E">
        <w:rPr>
          <w:shd w:val="clear" w:color="auto" w:fill="FFFFFF"/>
        </w:rPr>
        <w:t xml:space="preserve"> </w:t>
      </w:r>
      <w:r w:rsidRPr="00DE519E">
        <w:rPr>
          <w:shd w:val="clear" w:color="auto" w:fill="FFFFFF"/>
        </w:rPr>
        <w:t>are</w:t>
      </w:r>
      <w:r w:rsidR="00C86768" w:rsidRPr="00DE519E">
        <w:rPr>
          <w:shd w:val="clear" w:color="auto" w:fill="FFFFFF"/>
        </w:rPr>
        <w:t xml:space="preserve"> </w:t>
      </w:r>
      <w:r w:rsidR="00AC1806" w:rsidRPr="00DE519E">
        <w:rPr>
          <w:shd w:val="clear" w:color="auto" w:fill="FFFFFF"/>
        </w:rPr>
        <w:t>aggravated particularly</w:t>
      </w:r>
      <w:r w:rsidR="00CE352F" w:rsidRPr="00DE519E">
        <w:rPr>
          <w:shd w:val="clear" w:color="auto" w:fill="FFFFFF"/>
        </w:rPr>
        <w:t xml:space="preserve"> </w:t>
      </w:r>
      <w:r w:rsidR="00EB5859" w:rsidRPr="00DE519E">
        <w:rPr>
          <w:shd w:val="clear" w:color="auto" w:fill="FFFFFF"/>
        </w:rPr>
        <w:t xml:space="preserve">from </w:t>
      </w:r>
      <w:r w:rsidR="00CE352F" w:rsidRPr="00DE519E">
        <w:rPr>
          <w:shd w:val="clear" w:color="auto" w:fill="FFFFFF"/>
        </w:rPr>
        <w:t xml:space="preserve">being </w:t>
      </w:r>
      <w:r w:rsidR="00DE5E86">
        <w:rPr>
          <w:shd w:val="clear" w:color="auto" w:fill="FFFFFF"/>
        </w:rPr>
        <w:t>Vietnam</w:t>
      </w:r>
      <w:r w:rsidR="00CE352F" w:rsidRPr="00DE519E">
        <w:rPr>
          <w:shd w:val="clear" w:color="auto" w:fill="FFFFFF"/>
        </w:rPr>
        <w:t xml:space="preserve">ese: </w:t>
      </w:r>
      <w:r w:rsidR="00EB5859" w:rsidRPr="00DE519E">
        <w:rPr>
          <w:shd w:val="clear" w:color="auto" w:fill="FFFFFF"/>
        </w:rPr>
        <w:t>the helpless, needy people from the war the West lost -- “being ‘</w:t>
      </w:r>
      <w:r w:rsidR="00DE5E86">
        <w:rPr>
          <w:shd w:val="clear" w:color="auto" w:fill="FFFFFF"/>
        </w:rPr>
        <w:t>Vietnam</w:t>
      </w:r>
      <w:r w:rsidR="00EB5859" w:rsidRPr="00DE519E">
        <w:rPr>
          <w:shd w:val="clear" w:color="auto" w:fill="FFFFFF"/>
        </w:rPr>
        <w:t xml:space="preserve">ese’ had all these loaded connotations in their home countries, and had set immigrant parents and their children on a path of never being able to (fully) belong in their home countries, despite their best efforts to integrate, and in spite of their socio-economic achievements. There, they would always be seen and treated as ‘foreigners’” </w:t>
      </w:r>
      <w:sdt>
        <w:sdtPr>
          <w:rPr>
            <w:shd w:val="clear" w:color="auto" w:fill="FFFFFF"/>
          </w:rPr>
          <w:tag w:val="MENDELEY_CITATION_v3_eyJjaXRhdGlvbklEIjoiTUVOREVMRVlfQ0lUQVRJT05fODFhOTdiOGUtMmY2My00MzVjLWJmOGEtZDJmNzg4NDhlZGNj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ihLb2gsIDIwMTgsIHAuIDEyMCkifX0="/>
          <w:id w:val="1400181676"/>
          <w:placeholder>
            <w:docPart w:val="90515DA239444D8D8F4DA8EEFD869D6E"/>
          </w:placeholder>
        </w:sdtPr>
        <w:sdtEndPr/>
        <w:sdtContent>
          <w:r w:rsidR="00D44078" w:rsidRPr="00D44078">
            <w:rPr>
              <w:shd w:val="clear" w:color="auto" w:fill="FFFFFF"/>
            </w:rPr>
            <w:t>(Koh, 2018, p. 120)</w:t>
          </w:r>
        </w:sdtContent>
      </w:sdt>
      <w:r w:rsidR="00EB5859" w:rsidRPr="00DE519E">
        <w:rPr>
          <w:shd w:val="clear" w:color="auto" w:fill="FFFFFF"/>
        </w:rPr>
        <w:t>. These ‘forever foreigners’, as Koh put it, could have developed a motivation countering the antagonism to the ancestral homeland based on the anti-communism politics</w:t>
      </w:r>
      <w:r w:rsidR="00193665" w:rsidRPr="00DE519E">
        <w:rPr>
          <w:shd w:val="clear" w:color="auto" w:fill="FFFFFF"/>
        </w:rPr>
        <w:t xml:space="preserve"> </w:t>
      </w:r>
      <w:sdt>
        <w:sdtPr>
          <w:rPr>
            <w:shd w:val="clear" w:color="auto" w:fill="FFFFFF"/>
          </w:rPr>
          <w:tag w:val="MENDELEY_CITATION_v3_eyJjaXRhdGlvbklEIjoiTUVOREVMRVlfQ0lUQVRJT05fMGJhNDRlNDctYTYwMC00NmI4LWI2YTUtNjhjZTEwZTI2MmFj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ihLb2gsIDIwMTgsIHAuIDEyMCkifX0="/>
          <w:id w:val="1676143715"/>
          <w:placeholder>
            <w:docPart w:val="C45117E20F6C48419EE6E95AE84B7B98"/>
          </w:placeholder>
        </w:sdtPr>
        <w:sdtEndPr/>
        <w:sdtContent>
          <w:r w:rsidR="00D44078" w:rsidRPr="00D44078">
            <w:rPr>
              <w:shd w:val="clear" w:color="auto" w:fill="FFFFFF"/>
            </w:rPr>
            <w:t>(Koh, 2018, p. 120)</w:t>
          </w:r>
        </w:sdtContent>
      </w:sdt>
      <w:r w:rsidR="00193665" w:rsidRPr="00DE519E">
        <w:rPr>
          <w:shd w:val="clear" w:color="auto" w:fill="FFFFFF"/>
        </w:rPr>
        <w:t>.</w:t>
      </w:r>
      <w:r w:rsidR="007761C0" w:rsidRPr="00DE519E">
        <w:rPr>
          <w:shd w:val="clear" w:color="auto" w:fill="FFFFFF"/>
        </w:rPr>
        <w:t xml:space="preserve"> Facing such difficulties of being racial m</w:t>
      </w:r>
      <w:r w:rsidR="00EB5859" w:rsidRPr="00DE519E">
        <w:rPr>
          <w:shd w:val="clear" w:color="auto" w:fill="FFFFFF"/>
        </w:rPr>
        <w:t>inorities</w:t>
      </w:r>
      <w:r w:rsidR="007761C0" w:rsidRPr="00DE519E">
        <w:rPr>
          <w:shd w:val="clear" w:color="auto" w:fill="FFFFFF"/>
        </w:rPr>
        <w:t>, they may</w:t>
      </w:r>
      <w:r w:rsidR="00EB5859" w:rsidRPr="00DE519E">
        <w:rPr>
          <w:shd w:val="clear" w:color="auto" w:fill="FFFFFF"/>
        </w:rPr>
        <w:t xml:space="preserve"> feel the need for connection with origin countries wherein they are </w:t>
      </w:r>
      <w:r w:rsidR="007761C0" w:rsidRPr="00DE519E">
        <w:rPr>
          <w:shd w:val="clear" w:color="auto" w:fill="FFFFFF"/>
        </w:rPr>
        <w:t xml:space="preserve">members of </w:t>
      </w:r>
      <w:r w:rsidR="00EB5859" w:rsidRPr="00DE519E">
        <w:rPr>
          <w:shd w:val="clear" w:color="auto" w:fill="FFFFFF"/>
        </w:rPr>
        <w:t xml:space="preserve">the racial majority </w:t>
      </w:r>
      <w:sdt>
        <w:sdtPr>
          <w:rPr>
            <w:shd w:val="clear" w:color="auto" w:fill="FFFFFF"/>
          </w:rPr>
          <w:tag w:val="MENDELEY_CITATION_v3_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"/>
          <w:id w:val="-395964684"/>
          <w:placeholder>
            <w:docPart w:val="DefaultPlaceholder_-1854013440"/>
          </w:placeholder>
        </w:sdtPr>
        <w:sdtEndPr/>
        <w:sdtContent>
          <w:r w:rsidR="00D44078">
            <w:rPr>
              <w:rFonts w:eastAsia="Times New Roman"/>
            </w:rPr>
            <w:t>(Levitt &amp; Waters, 2002)</w:t>
          </w:r>
        </w:sdtContent>
      </w:sdt>
      <w:r w:rsidR="00EB5859" w:rsidRPr="00DE519E">
        <w:rPr>
          <w:shd w:val="clear" w:color="auto" w:fill="FFFFFF"/>
        </w:rPr>
        <w:t>.</w:t>
      </w:r>
      <w:r w:rsidR="00762751" w:rsidRPr="00DE519E">
        <w:rPr>
          <w:shd w:val="clear" w:color="auto" w:fill="FFFFFF"/>
        </w:rPr>
        <w:t xml:space="preserve"> </w:t>
      </w:r>
      <w:r w:rsidR="007761C0" w:rsidRPr="00DE519E">
        <w:rPr>
          <w:shd w:val="clear" w:color="auto" w:fill="FFFFFF"/>
        </w:rPr>
        <w:t>The marginalized social position as refugees and descendants of refugees can prompt a n</w:t>
      </w:r>
      <w:r w:rsidR="002C4082" w:rsidRPr="00DE519E">
        <w:rPr>
          <w:shd w:val="clear" w:color="auto" w:fill="FFFFFF"/>
        </w:rPr>
        <w:t>eed to</w:t>
      </w:r>
      <w:r w:rsidR="007761C0" w:rsidRPr="00DE519E">
        <w:rPr>
          <w:shd w:val="clear" w:color="auto" w:fill="FFFFFF"/>
        </w:rPr>
        <w:t xml:space="preserve"> maintain attachment with or</w:t>
      </w:r>
      <w:r w:rsidR="002C4082" w:rsidRPr="00DE519E">
        <w:rPr>
          <w:shd w:val="clear" w:color="auto" w:fill="FFFFFF"/>
        </w:rPr>
        <w:t xml:space="preserve"> </w:t>
      </w:r>
      <w:r w:rsidR="007761C0" w:rsidRPr="00DE519E">
        <w:rPr>
          <w:shd w:val="clear" w:color="auto" w:fill="FFFFFF"/>
        </w:rPr>
        <w:t xml:space="preserve">seek out a </w:t>
      </w:r>
      <w:r w:rsidR="002C4082" w:rsidRPr="00DE519E">
        <w:rPr>
          <w:shd w:val="clear" w:color="auto" w:fill="FFFFFF"/>
        </w:rPr>
        <w:t>connect</w:t>
      </w:r>
      <w:r w:rsidR="007761C0" w:rsidRPr="00DE519E">
        <w:rPr>
          <w:shd w:val="clear" w:color="auto" w:fill="FFFFFF"/>
        </w:rPr>
        <w:t>ion</w:t>
      </w:r>
      <w:r w:rsidR="002C4082" w:rsidRPr="00DE519E">
        <w:rPr>
          <w:shd w:val="clear" w:color="auto" w:fill="FFFFFF"/>
        </w:rPr>
        <w:t xml:space="preserve"> with roots</w:t>
      </w:r>
      <w:r w:rsidR="00EB5859" w:rsidRPr="00DE519E">
        <w:rPr>
          <w:shd w:val="clear" w:color="auto" w:fill="FFFFFF"/>
        </w:rPr>
        <w:t xml:space="preserve"> </w:t>
      </w:r>
      <w:sdt>
        <w:sdtPr>
          <w:rPr>
            <w:shd w:val="clear" w:color="auto" w:fill="FFFFFF"/>
          </w:rPr>
          <w:tag w:val="MENDELEY_CITATION_v3_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"/>
          <w:id w:val="209392152"/>
          <w:placeholder>
            <w:docPart w:val="DefaultPlaceholder_-1854013440"/>
          </w:placeholder>
        </w:sdtPr>
        <w:sdtEndPr/>
        <w:sdtContent>
          <w:r w:rsidR="00D44078" w:rsidRPr="00D44078">
            <w:rPr>
              <w:shd w:val="clear" w:color="auto" w:fill="FFFFFF"/>
            </w:rPr>
            <w:t>(Barnes, 2001; Louie, 2001)</w:t>
          </w:r>
        </w:sdtContent>
      </w:sdt>
      <w:r w:rsidR="007761C0" w:rsidRPr="00DE519E">
        <w:rPr>
          <w:shd w:val="clear" w:color="auto" w:fill="FFFFFF"/>
        </w:rPr>
        <w:t>.</w:t>
      </w:r>
    </w:p>
    <w:p w14:paraId="0D4E2366" w14:textId="152BF45A" w:rsidR="008C3A18" w:rsidRPr="00DE519E" w:rsidRDefault="00AC1806" w:rsidP="00294DF7">
      <w:pPr>
        <w:rPr>
          <w:shd w:val="clear" w:color="auto" w:fill="FFFFFF"/>
        </w:rPr>
      </w:pPr>
      <w:r w:rsidRPr="00DE519E">
        <w:rPr>
          <w:shd w:val="clear" w:color="auto" w:fill="FFFFFF"/>
        </w:rPr>
        <w:t>Th</w:t>
      </w:r>
      <w:r w:rsidR="00762751" w:rsidRPr="00DE519E">
        <w:rPr>
          <w:shd w:val="clear" w:color="auto" w:fill="FFFFFF"/>
        </w:rPr>
        <w:t xml:space="preserve">e motivation to ‘stay </w:t>
      </w:r>
      <w:r w:rsidR="00DE5E86">
        <w:rPr>
          <w:shd w:val="clear" w:color="auto" w:fill="FFFFFF"/>
        </w:rPr>
        <w:t>Vietnam</w:t>
      </w:r>
      <w:r w:rsidR="00762751" w:rsidRPr="00DE519E">
        <w:rPr>
          <w:shd w:val="clear" w:color="auto" w:fill="FFFFFF"/>
        </w:rPr>
        <w:t>ese’</w:t>
      </w:r>
      <w:r w:rsidRPr="00DE519E">
        <w:rPr>
          <w:shd w:val="clear" w:color="auto" w:fill="FFFFFF"/>
        </w:rPr>
        <w:t xml:space="preserve"> manifests for example through place-making and community-building, as happened in major </w:t>
      </w:r>
      <w:r w:rsidR="00DE5E86">
        <w:rPr>
          <w:shd w:val="clear" w:color="auto" w:fill="FFFFFF"/>
        </w:rPr>
        <w:t>Vietnam</w:t>
      </w:r>
      <w:r w:rsidRPr="00DE519E">
        <w:rPr>
          <w:shd w:val="clear" w:color="auto" w:fill="FFFFFF"/>
        </w:rPr>
        <w:t xml:space="preserve">ese hubs in the United States </w:t>
      </w:r>
      <w:sdt>
        <w:sdtPr>
          <w:rPr>
            <w:shd w:val="clear" w:color="auto" w:fill="FFFFFF"/>
          </w:rPr>
          <w:tag w:val="MENDELEY_CITATION_v3_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"/>
          <w:id w:val="1555656453"/>
          <w:placeholder>
            <w:docPart w:val="DefaultPlaceholder_-1854013440"/>
          </w:placeholder>
        </w:sdtPr>
        <w:sdtEndPr/>
        <w:sdtContent>
          <w:r w:rsidR="00D44078" w:rsidRPr="00D44078">
            <w:rPr>
              <w:shd w:val="clear" w:color="auto" w:fill="FFFFFF"/>
            </w:rPr>
            <w:t>(Aguilar-San Juan, 2009)</w:t>
          </w:r>
        </w:sdtContent>
      </w:sdt>
      <w:r w:rsidRPr="00DE519E">
        <w:rPr>
          <w:shd w:val="clear" w:color="auto" w:fill="FFFFFF"/>
        </w:rPr>
        <w:t>.</w:t>
      </w:r>
      <w:r w:rsidR="00762751" w:rsidRPr="00DE519E">
        <w:rPr>
          <w:shd w:val="clear" w:color="auto" w:fill="FFFFFF"/>
        </w:rPr>
        <w:t xml:space="preserve"> The preservation of ancestral homeland language, culture, and family norms also serves to maintain the connection. </w:t>
      </w:r>
      <w:r w:rsidR="0073414B" w:rsidRPr="00DE519E">
        <w:rPr>
          <w:shd w:val="clear" w:color="auto" w:fill="FFFFFF"/>
        </w:rPr>
        <w:t>In terms of family</w:t>
      </w:r>
      <w:r w:rsidR="00762751" w:rsidRPr="00DE519E">
        <w:rPr>
          <w:shd w:val="clear" w:color="auto" w:fill="FFFFFF"/>
        </w:rPr>
        <w:t>, however,</w:t>
      </w:r>
      <w:r w:rsidR="0073414B" w:rsidRPr="00DE519E">
        <w:rPr>
          <w:shd w:val="clear" w:color="auto" w:fill="FFFFFF"/>
        </w:rPr>
        <w:t xml:space="preserve"> t</w:t>
      </w:r>
      <w:r w:rsidR="00776FEB" w:rsidRPr="00DE519E">
        <w:rPr>
          <w:shd w:val="clear" w:color="auto" w:fill="FFFFFF"/>
        </w:rPr>
        <w:t xml:space="preserve">he prototypical </w:t>
      </w:r>
      <w:r w:rsidR="00DE5E86">
        <w:rPr>
          <w:shd w:val="clear" w:color="auto" w:fill="FFFFFF"/>
        </w:rPr>
        <w:t>Vietnam</w:t>
      </w:r>
      <w:r w:rsidR="00776FEB" w:rsidRPr="00DE519E">
        <w:rPr>
          <w:shd w:val="clear" w:color="auto" w:fill="FFFFFF"/>
        </w:rPr>
        <w:t xml:space="preserve">ese-American diaspora community’s </w:t>
      </w:r>
      <w:r w:rsidR="008D7C35" w:rsidRPr="00DE519E">
        <w:rPr>
          <w:shd w:val="clear" w:color="auto" w:fill="FFFFFF"/>
        </w:rPr>
        <w:t>familial dynamics have been termed a “tightrope”</w:t>
      </w:r>
      <w:r w:rsidR="0021119C" w:rsidRPr="00DE519E">
        <w:rPr>
          <w:shd w:val="clear" w:color="auto" w:fill="FFFFFF"/>
        </w:rPr>
        <w:t xml:space="preserve"> </w:t>
      </w:r>
      <w:sdt>
        <w:sdtPr>
          <w:rPr>
            <w:shd w:val="clear" w:color="auto" w:fill="FFFFFF"/>
          </w:rPr>
          <w:tag w:val="MENDELEY_CITATION_v3_eyJjaXRhdGlvbklEIjoiTUVOREVMRVlfQ0lUQVRJT05fMmNhZDhmMDktNzAxZi00YWQ5LThkNjMtYjRiMTQ3MWNmMTQx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XSwicHJvcGVydGllcyI6eyJub3RlSW5kZXgiOjB9LCJpc0VkaXRlZCI6ZmFsc2UsIm1hbnVhbE92ZXJyaWRlIjp7ImlzTWFudWFsbHlPdmVycmlkZGVuIjpmYWxzZSwiY2l0ZXByb2NUZXh0IjoiKEtpYnJpYSwgMTk5NSkiLCJtYW51YWxPdmVycmlkZVRleHQiOiIifX0="/>
          <w:id w:val="-949007208"/>
          <w:placeholder>
            <w:docPart w:val="DefaultPlaceholder_-1854013440"/>
          </w:placeholder>
        </w:sdtPr>
        <w:sdtEndPr/>
        <w:sdtContent>
          <w:r w:rsidR="00D44078" w:rsidRPr="00D44078">
            <w:rPr>
              <w:shd w:val="clear" w:color="auto" w:fill="FFFFFF"/>
            </w:rPr>
            <w:t>(Kibria, 1995)</w:t>
          </w:r>
        </w:sdtContent>
      </w:sdt>
      <w:r w:rsidR="008D7C35" w:rsidRPr="00DE519E">
        <w:rPr>
          <w:shd w:val="clear" w:color="auto" w:fill="FFFFFF"/>
        </w:rPr>
        <w:t>, and more recently an “extended family tightrope”</w:t>
      </w:r>
      <w:r w:rsidR="00776FEB" w:rsidRPr="00DE519E">
        <w:rPr>
          <w:shd w:val="clear" w:color="auto" w:fill="FFFFFF"/>
        </w:rPr>
        <w:t xml:space="preserve"> </w:t>
      </w:r>
      <w:r w:rsidR="00F4336C" w:rsidRPr="00DE519E">
        <w:rPr>
          <w:shd w:val="clear" w:color="auto" w:fill="FFFFFF"/>
        </w:rPr>
        <w:t>encompassing transnational family dynamics</w:t>
      </w:r>
      <w:r w:rsidR="00776FEB" w:rsidRPr="00DE519E">
        <w:rPr>
          <w:shd w:val="clear" w:color="auto" w:fill="FFFFFF"/>
        </w:rPr>
        <w:t xml:space="preserve"> </w:t>
      </w:r>
      <w:sdt>
        <w:sdtPr>
          <w:rPr>
            <w:shd w:val="clear" w:color="auto" w:fill="FFFFFF"/>
          </w:rPr>
          <w:tag w:val="MENDELEY_CITATION_v3_eyJjaXRhdGlvbklEIjoiTUVOREVMRVlfQ0lUQVRJT05fOWYxNDA1Y2MtZTg0Zi00NDhlLWIyOGYtNDMxMGVlNGQ2MTAx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Tmd1eWVuLUFrYmFyLCAyMDE0KSIsIm1hbnVhbE92ZXJyaWRlVGV4dCI6IiJ9fQ=="/>
          <w:id w:val="-1259752669"/>
          <w:placeholder>
            <w:docPart w:val="DefaultPlaceholder_-1854013440"/>
          </w:placeholder>
        </w:sdtPr>
        <w:sdtEndPr/>
        <w:sdtContent>
          <w:r w:rsidR="00D44078" w:rsidRPr="00D44078">
            <w:rPr>
              <w:shd w:val="clear" w:color="auto" w:fill="FFFFFF"/>
            </w:rPr>
            <w:t>(Nguyen-Akbar, 2014)</w:t>
          </w:r>
        </w:sdtContent>
      </w:sdt>
      <w:r w:rsidR="00F4336C" w:rsidRPr="00DE519E">
        <w:rPr>
          <w:shd w:val="clear" w:color="auto" w:fill="FFFFFF"/>
        </w:rPr>
        <w:t xml:space="preserve">. </w:t>
      </w:r>
      <w:r w:rsidR="00294DF7" w:rsidRPr="00DE519E">
        <w:rPr>
          <w:shd w:val="clear" w:color="auto" w:fill="FFFFFF"/>
        </w:rPr>
        <w:t xml:space="preserve">Nguyen-Akbar describes a “dichotomous rivalry between individuality and their perceived ideas about collectivism and </w:t>
      </w:r>
      <w:r w:rsidR="00DE5E86">
        <w:rPr>
          <w:shd w:val="clear" w:color="auto" w:fill="FFFFFF"/>
        </w:rPr>
        <w:t>Vietnam</w:t>
      </w:r>
      <w:r w:rsidR="00294DF7" w:rsidRPr="00DE519E">
        <w:rPr>
          <w:shd w:val="clear" w:color="auto" w:fill="FFFFFF"/>
        </w:rPr>
        <w:t xml:space="preserve">ese family survival strategies after refugee resettlement” </w:t>
      </w:r>
      <w:sdt>
        <w:sdtPr>
          <w:rPr>
            <w:shd w:val="clear" w:color="auto" w:fill="FFFFFF"/>
          </w:rPr>
          <w:tag w:val="MENDELEY_CITATION_v3_eyJjaXRhdGlvbklEIjoiTUVOREVMRVlfQ0lUQVRJT05fNzhjMjAyZWEtYTlkZi00ZTA1LTgwZDQtMjUyNzY0ZmFlYTEy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nRydWUsImNpdGVwcm9jVGV4dCI6IihOZ3V5ZW4tQWtiYXIsIDIwMTQpIiwibWFudWFsT3ZlcnJpZGVUZXh0IjoiKHAuIDgpIn19"/>
          <w:id w:val="-1210956080"/>
          <w:placeholder>
            <w:docPart w:val="DefaultPlaceholder_-1854013440"/>
          </w:placeholder>
        </w:sdtPr>
        <w:sdtEndPr/>
        <w:sdtContent>
          <w:r w:rsidR="00D44078" w:rsidRPr="00D44078">
            <w:rPr>
              <w:shd w:val="clear" w:color="auto" w:fill="FFFFFF"/>
            </w:rPr>
            <w:t>(p. 8)</w:t>
          </w:r>
        </w:sdtContent>
      </w:sdt>
      <w:r w:rsidR="00294DF7" w:rsidRPr="00DE519E">
        <w:rPr>
          <w:shd w:val="clear" w:color="auto" w:fill="FFFFFF"/>
        </w:rPr>
        <w:t>. The initial migration experience transformed notions of family: the more traditional Confucian models placing the collective well-being of the family at the center, and emphasizing hierarchy and patriarchy</w:t>
      </w:r>
      <w:r w:rsidR="00133CC2" w:rsidRPr="00DE519E">
        <w:rPr>
          <w:shd w:val="clear" w:color="auto" w:fill="FFFFFF"/>
        </w:rPr>
        <w:t xml:space="preserve"> </w:t>
      </w:r>
      <w:sdt>
        <w:sdtPr>
          <w:rPr>
            <w:shd w:val="clear" w:color="auto" w:fill="FFFFFF"/>
          </w:rPr>
          <w:tag w:val="MENDELEY_CITATION_v3_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"/>
          <w:id w:val="-418562803"/>
          <w:placeholder>
            <w:docPart w:val="DefaultPlaceholder_-1854013440"/>
          </w:placeholder>
        </w:sdtPr>
        <w:sdtEndPr/>
        <w:sdtContent>
          <w:r w:rsidR="00D44078">
            <w:rPr>
              <w:rFonts w:eastAsia="Times New Roman"/>
            </w:rPr>
            <w:t>(</w:t>
          </w:r>
          <w:proofErr w:type="spellStart"/>
          <w:r w:rsidR="00D44078">
            <w:rPr>
              <w:rFonts w:eastAsia="Times New Roman"/>
            </w:rPr>
            <w:t>Bélanger</w:t>
          </w:r>
          <w:proofErr w:type="spellEnd"/>
          <w:r w:rsidR="00D44078">
            <w:rPr>
              <w:rFonts w:eastAsia="Times New Roman"/>
            </w:rPr>
            <w:t xml:space="preserve"> &amp; Barbieri, 2009)</w:t>
          </w:r>
        </w:sdtContent>
      </w:sdt>
      <w:r w:rsidR="00294DF7" w:rsidRPr="00DE519E">
        <w:rPr>
          <w:shd w:val="clear" w:color="auto" w:fill="FFFFFF"/>
        </w:rPr>
        <w:t xml:space="preserve">, gave way somewhat to Western-style emphasis on individualism and more egalitarian relationships between older and younger family members and between males and females </w:t>
      </w:r>
      <w:sdt>
        <w:sdtPr>
          <w:rPr>
            <w:shd w:val="clear" w:color="auto" w:fill="FFFFFF"/>
          </w:rPr>
          <w:tag w:val="MENDELEY_CITATION_v3_eyJjaXRhdGlvbklEIjoiTUVOREVMRVlfQ0lUQVRJT05fOTg5MDUwYTktMDE2Ni00MDg4LTkwYTQtOWU1NjZhNTU5NThl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LH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S2licmlhLCAxOTk1OyBOZ3V5ZW4tQWtiYXIsIDIwMTQpIiwibWFudWFsT3ZlcnJpZGVUZXh0IjoiIn19"/>
          <w:id w:val="-146517987"/>
          <w:placeholder>
            <w:docPart w:val="DefaultPlaceholder_-1854013440"/>
          </w:placeholder>
        </w:sdtPr>
        <w:sdtEndPr/>
        <w:sdtContent>
          <w:r w:rsidR="00D44078" w:rsidRPr="00D44078">
            <w:rPr>
              <w:shd w:val="clear" w:color="auto" w:fill="FFFFFF"/>
            </w:rPr>
            <w:t>(Kibria, 1995; Nguyen-Akbar, 2014)</w:t>
          </w:r>
        </w:sdtContent>
      </w:sdt>
      <w:r w:rsidR="00294DF7" w:rsidRPr="00DE519E">
        <w:rPr>
          <w:shd w:val="clear" w:color="auto" w:fill="FFFFFF"/>
        </w:rPr>
        <w:t>.</w:t>
      </w:r>
    </w:p>
    <w:p w14:paraId="6259486E" w14:textId="5426B827" w:rsidR="00A82B1C" w:rsidRPr="00DE519E" w:rsidRDefault="00211C71" w:rsidP="00294DF7">
      <w:pPr>
        <w:rPr>
          <w:shd w:val="clear" w:color="auto" w:fill="FFFFFF"/>
        </w:rPr>
      </w:pPr>
      <w:r w:rsidRPr="00DE519E">
        <w:rPr>
          <w:shd w:val="clear" w:color="auto" w:fill="FFFFFF"/>
        </w:rPr>
        <w:t xml:space="preserve">Given the trauma they experienced, it is understandable that the first generation tended to discourage ideas about return among the offspring </w:t>
      </w:r>
      <w:sdt>
        <w:sdtPr>
          <w:rPr>
            <w:shd w:val="clear" w:color="auto" w:fill="FFFFFF"/>
          </w:rPr>
          <w:tag w:val="MENDELEY_CITATION_v3_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"/>
          <w:id w:val="249551044"/>
          <w:placeholder>
            <w:docPart w:val="DefaultPlaceholder_-1854013440"/>
          </w:placeholder>
        </w:sdtPr>
        <w:sdtEndPr/>
        <w:sdtContent>
          <w:r w:rsidR="00D44078" w:rsidRPr="00D44078">
            <w:rPr>
              <w:shd w:val="clear" w:color="auto" w:fill="FFFFFF"/>
            </w:rPr>
            <w:t>(Nguyen-Akbar, 2016; Zhou, 2001)</w:t>
          </w:r>
        </w:sdtContent>
      </w:sdt>
      <w:r w:rsidRPr="00DE519E">
        <w:rPr>
          <w:shd w:val="clear" w:color="auto" w:fill="FFFFFF"/>
        </w:rPr>
        <w:t>.</w:t>
      </w:r>
      <w:r w:rsidR="002365EB">
        <w:rPr>
          <w:shd w:val="clear" w:color="auto" w:fill="FFFFFF"/>
        </w:rPr>
        <w:t xml:space="preserve"> To them, Resolution 36’s all-encompassing common identity declaration may even have seemed threatening, something which would undermine the anti-communist identity in the diaspora</w:t>
      </w:r>
      <w:r w:rsidR="00F72C83">
        <w:rPr>
          <w:shd w:val="clear" w:color="auto" w:fill="FFFFFF"/>
        </w:rPr>
        <w:t>, weakening the remembrance of their history and suffering</w:t>
      </w:r>
      <w:r w:rsidRPr="00DE519E">
        <w:rPr>
          <w:shd w:val="clear" w:color="auto" w:fill="FFFFFF"/>
        </w:rPr>
        <w:t xml:space="preserve"> </w:t>
      </w:r>
      <w:sdt>
        <w:sdtPr>
          <w:rPr>
            <w:shd w:val="clear" w:color="auto" w:fill="FFFFFF"/>
          </w:rPr>
          <w:tag w:val="MENDELEY_CITATION_v3_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"/>
          <w:id w:val="1992595558"/>
          <w:placeholder>
            <w:docPart w:val="DefaultPlaceholder_-1854013440"/>
          </w:placeholder>
        </w:sdtPr>
        <w:sdtEndPr/>
        <w:sdtContent>
          <w:r w:rsidR="00D44078" w:rsidRPr="00D44078">
            <w:rPr>
              <w:shd w:val="clear" w:color="auto" w:fill="FFFFFF"/>
            </w:rPr>
            <w:t>(Valverde, 2008)</w:t>
          </w:r>
        </w:sdtContent>
      </w:sdt>
      <w:r w:rsidR="00DC6319">
        <w:rPr>
          <w:shd w:val="clear" w:color="auto" w:fill="FFFFFF"/>
        </w:rPr>
        <w:t>.</w:t>
      </w:r>
      <w:r w:rsidR="00CA0FBB">
        <w:rPr>
          <w:shd w:val="clear" w:color="auto" w:fill="FFFFFF"/>
        </w:rPr>
        <w:t xml:space="preserve"> </w:t>
      </w:r>
      <w:r w:rsidR="00FB4074">
        <w:rPr>
          <w:shd w:val="clear" w:color="auto" w:fill="FFFFFF"/>
        </w:rPr>
        <w:t>Among th</w:t>
      </w:r>
      <w:r w:rsidR="00C21CBA">
        <w:rPr>
          <w:shd w:val="clear" w:color="auto" w:fill="FFFFFF"/>
        </w:rPr>
        <w:t>is</w:t>
      </w:r>
      <w:r w:rsidR="00FB4074">
        <w:rPr>
          <w:shd w:val="clear" w:color="auto" w:fill="FFFFFF"/>
        </w:rPr>
        <w:t xml:space="preserve"> first generation</w:t>
      </w:r>
      <w:r w:rsidR="00C21CBA">
        <w:rPr>
          <w:shd w:val="clear" w:color="auto" w:fill="FFFFFF"/>
        </w:rPr>
        <w:t xml:space="preserve">, and even into the 1.5 generation and the second generation among </w:t>
      </w:r>
      <w:r w:rsidR="00101F77">
        <w:rPr>
          <w:shd w:val="clear" w:color="auto" w:fill="FFFFFF"/>
        </w:rPr>
        <w:t xml:space="preserve">some of </w:t>
      </w:r>
      <w:r w:rsidR="00C21CBA">
        <w:rPr>
          <w:shd w:val="clear" w:color="auto" w:fill="FFFFFF"/>
        </w:rPr>
        <w:t>those imprinted with first generation’s trauma, real or imagined returns reinforce closure and a loss of linkage to the ancestral home</w:t>
      </w:r>
      <w:r w:rsidR="00DC6319">
        <w:rPr>
          <w:shd w:val="clear" w:color="auto" w:fill="FFFFFF"/>
        </w:rPr>
        <w:t xml:space="preserve"> </w:t>
      </w:r>
      <w:sdt>
        <w:sdtPr>
          <w:rPr>
            <w:shd w:val="clear" w:color="auto" w:fill="FFFFFF"/>
          </w:rPr>
          <w:tag w:val="MENDELEY_CITATION_v3_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"/>
          <w:id w:val="-688064443"/>
          <w:placeholder>
            <w:docPart w:val="DefaultPlaceholder_-1854013440"/>
          </w:placeholder>
        </w:sdtPr>
        <w:sdtEndPr/>
        <w:sdtContent>
          <w:r w:rsidR="00D44078" w:rsidRPr="00D44078">
            <w:rPr>
              <w:shd w:val="clear" w:color="auto" w:fill="FFFFFF"/>
            </w:rPr>
            <w:t>(N. H. C. Nguyen, 2008)</w:t>
          </w:r>
        </w:sdtContent>
      </w:sdt>
      <w:r w:rsidR="00CA0FBB">
        <w:rPr>
          <w:shd w:val="clear" w:color="auto" w:fill="FFFFFF"/>
        </w:rPr>
        <w:t xml:space="preserve">. </w:t>
      </w:r>
      <w:r w:rsidRPr="00DE519E">
        <w:rPr>
          <w:shd w:val="clear" w:color="auto" w:fill="FFFFFF"/>
        </w:rPr>
        <w:t xml:space="preserve">However, </w:t>
      </w:r>
      <w:r w:rsidR="00101F77">
        <w:rPr>
          <w:shd w:val="clear" w:color="auto" w:fill="FFFFFF"/>
        </w:rPr>
        <w:t xml:space="preserve">in many other cases </w:t>
      </w:r>
      <w:r w:rsidRPr="00DE519E">
        <w:rPr>
          <w:shd w:val="clear" w:color="auto" w:fill="FFFFFF"/>
        </w:rPr>
        <w:t xml:space="preserve">the coming of age of the 1.5 generation at the same time as the emerging of the </w:t>
      </w:r>
      <w:r w:rsidRPr="00DE519E">
        <w:t xml:space="preserve">đổi mới-based policies saw them playing a key role in shaping willingness of refugee communities to engage </w:t>
      </w:r>
      <w:r w:rsidRPr="00DE519E">
        <w:lastRenderedPageBreak/>
        <w:t xml:space="preserve">with the homeland; along with the second generation, these younger generations have </w:t>
      </w:r>
      <w:r w:rsidR="00101F77">
        <w:t xml:space="preserve">generally </w:t>
      </w:r>
      <w:r w:rsidRPr="00DE519E">
        <w:t>been more open</w:t>
      </w:r>
      <w:r w:rsidR="00561068">
        <w:t xml:space="preserve"> to</w:t>
      </w:r>
      <w:r w:rsidRPr="00DE519E">
        <w:t xml:space="preserve"> and even enthusiastic about making the diasporic return </w:t>
      </w:r>
      <w:sdt>
        <w:sdtPr>
          <w:rPr>
            <w:shd w:val="clear" w:color="auto" w:fill="FFFFFF"/>
          </w:rPr>
          <w:tag w:val="MENDELEY_CITATION_v3_eyJjaXRhdGlvbklEIjoiTUVOREVMRVlfQ0lUQVRJT05fZmJjZTgxMDQtNmM0MC00OGM4LWI5NGEtMTI4YTM2NzUxYzU0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Uy4gQ2hhbiwgMjAwNjsgS29oLCAyMDE1OyBOZ3V5ZW4tQWtiYXIsIDIwMTYpIiwibWFudWFsT3ZlcnJpZGVUZXh0IjoiIn19"/>
          <w:id w:val="-459958131"/>
          <w:placeholder>
            <w:docPart w:val="DefaultPlaceholder_-1854013440"/>
          </w:placeholder>
        </w:sdtPr>
        <w:sdtEndPr/>
        <w:sdtContent>
          <w:r w:rsidR="00D44078" w:rsidRPr="00D44078">
            <w:rPr>
              <w:shd w:val="clear" w:color="auto" w:fill="FFFFFF"/>
            </w:rPr>
            <w:t>(S. Chan, 2006; Koh, 2015; Nguyen-Akbar, 2016)</w:t>
          </w:r>
        </w:sdtContent>
      </w:sdt>
      <w:r w:rsidRPr="00DE519E">
        <w:rPr>
          <w:shd w:val="clear" w:color="auto" w:fill="FFFFFF"/>
        </w:rPr>
        <w:t>.</w:t>
      </w:r>
    </w:p>
    <w:p w14:paraId="1348398B" w14:textId="708607CB" w:rsidR="00FB2457" w:rsidRDefault="00D6243A" w:rsidP="00026BA9">
      <w:r w:rsidRPr="00DE519E">
        <w:t xml:space="preserve">As mentioned previously, from the point of view of the state, the Việt Kiều have gone from being seen solely through an adversarial lens as anti-communists to being welcomed for their technical and professional skills, family remittances, or investment capital </w:t>
      </w:r>
      <w:sdt>
        <w:sdtPr>
          <w:tag w:val="MENDELEY_CITATION_v3_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"/>
          <w:id w:val="1677836217"/>
          <w:placeholder>
            <w:docPart w:val="DefaultPlaceholder_-1854013440"/>
          </w:placeholder>
        </w:sdtPr>
        <w:sdtEndPr/>
        <w:sdtContent>
          <w:r w:rsidR="00D44078" w:rsidRPr="00D44078">
            <w:t>(Long, 2004)</w:t>
          </w:r>
        </w:sdtContent>
      </w:sdt>
      <w:r w:rsidRPr="00DE519E">
        <w:t>.</w:t>
      </w:r>
      <w:r w:rsidR="005B73E0" w:rsidRPr="00DE519E">
        <w:t xml:space="preserve"> The term </w:t>
      </w:r>
      <w:r w:rsidR="005B73E0" w:rsidRPr="000277DD">
        <w:rPr>
          <w:i/>
          <w:iCs/>
        </w:rPr>
        <w:t>Việt Kiều</w:t>
      </w:r>
      <w:r w:rsidR="005B73E0" w:rsidRPr="00DE519E">
        <w:t xml:space="preserve"> itself, which took on derogatory connotations in the immediate post-War period, was reformed alongside đổi mới to its pre-War favored state of esteem </w:t>
      </w:r>
      <w:sdt>
        <w:sdtPr>
          <w:tag w:val="MENDELEY_CITATION_v3_eyJjaXRhdGlvbklEIjoiTUVOREVMRVlfQ0lUQVRJT05fYTVkZDBhZWMtNTdhZi00MGNlLWEyMzgtNmFmMjYzZDBiMGIy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"/>
          <w:id w:val="-1663852304"/>
          <w:placeholder>
            <w:docPart w:val="DefaultPlaceholder_-1854013440"/>
          </w:placeholder>
        </w:sdtPr>
        <w:sdtEndPr/>
        <w:sdtContent>
          <w:r w:rsidR="00D44078">
            <w:rPr>
              <w:rFonts w:eastAsia="Times New Roman"/>
            </w:rPr>
            <w:t>(Y. W. Chan &amp; Tran, 2011; Koh, 2015; Long, 2004; Nguyen-Akbar, 2016)</w:t>
          </w:r>
        </w:sdtContent>
      </w:sdt>
      <w:r w:rsidR="005B73E0" w:rsidRPr="00DE519E">
        <w:t>.</w:t>
      </w:r>
      <w:r w:rsidR="007A1AC8">
        <w:t xml:space="preserve"> In addition to </w:t>
      </w:r>
      <w:r w:rsidR="007A1AC8" w:rsidRPr="007A1AC8">
        <w:rPr>
          <w:i/>
          <w:iCs/>
        </w:rPr>
        <w:t>Việt Kiều</w:t>
      </w:r>
      <w:r w:rsidR="007A1AC8">
        <w:t xml:space="preserve">, the more </w:t>
      </w:r>
      <w:r w:rsidR="003073A6">
        <w:t>intimate</w:t>
      </w:r>
      <w:r w:rsidR="007A1AC8">
        <w:t xml:space="preserve"> term </w:t>
      </w:r>
      <w:proofErr w:type="spellStart"/>
      <w:r w:rsidR="007D2288" w:rsidRPr="007D2288">
        <w:rPr>
          <w:i/>
          <w:iCs/>
        </w:rPr>
        <w:t>Kiều</w:t>
      </w:r>
      <w:proofErr w:type="spellEnd"/>
      <w:r w:rsidR="007D2288" w:rsidRPr="007D2288">
        <w:rPr>
          <w:i/>
          <w:iCs/>
        </w:rPr>
        <w:t xml:space="preserve"> </w:t>
      </w:r>
      <w:proofErr w:type="spellStart"/>
      <w:r w:rsidR="007D2288" w:rsidRPr="007D2288">
        <w:rPr>
          <w:i/>
          <w:iCs/>
        </w:rPr>
        <w:t>Bảo</w:t>
      </w:r>
      <w:proofErr w:type="spellEnd"/>
      <w:r w:rsidR="005B73E0" w:rsidRPr="00DE519E">
        <w:t xml:space="preserve"> </w:t>
      </w:r>
      <w:r w:rsidR="007A1AC8">
        <w:t>came to be used in official discourse as well</w:t>
      </w:r>
      <w:r w:rsidR="00BB2FD6">
        <w:t xml:space="preserve">, meaning </w:t>
      </w:r>
      <w:r w:rsidR="003073A6">
        <w:t>‘</w:t>
      </w:r>
      <w:r w:rsidR="00BB2FD6">
        <w:t>people of the same blood origin</w:t>
      </w:r>
      <w:r w:rsidR="003073A6">
        <w:t>’</w:t>
      </w:r>
      <w:r w:rsidR="00BB2FD6">
        <w:t xml:space="preserve"> </w:t>
      </w:r>
      <w:sdt>
        <w:sdtPr>
          <w:tag w:val="MENDELEY_CITATION_v3_eyJjaXRhdGlvbklEIjoiTUVOREVMRVlfQ0lUQVRJT05fNmUyYjhhNGMtZTc2My00OWQyLThkMjgtOWRhZDllODM5MTU0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SkiLCJtYW51YWxPdmVycmlkZVRleHQiOiIoWS4gVy4gQ2hhbiAmIFRyYW4sIDIwMTEsIHAuIDExMDUpIn19"/>
          <w:id w:val="837806187"/>
          <w:placeholder>
            <w:docPart w:val="DefaultPlaceholder_-1854013440"/>
          </w:placeholder>
        </w:sdtPr>
        <w:sdtEndPr/>
        <w:sdtContent>
          <w:r w:rsidR="00D44078">
            <w:rPr>
              <w:rFonts w:eastAsia="Times New Roman"/>
            </w:rPr>
            <w:t>(Y. W. Chan &amp; Tran, 2011, p. 1105)</w:t>
          </w:r>
        </w:sdtContent>
      </w:sdt>
      <w:r w:rsidR="00BB2FD6">
        <w:t xml:space="preserve">, or as </w:t>
      </w:r>
      <w:sdt>
        <w:sdtPr>
          <w:tag w:val="MENDELEY_CITATION_v3_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"/>
          <w:id w:val="-1431662317"/>
          <w:placeholder>
            <w:docPart w:val="DefaultPlaceholder_-1854013440"/>
          </w:placeholder>
        </w:sdtPr>
        <w:sdtEndPr/>
        <w:sdtContent>
          <w:r w:rsidR="00D44078" w:rsidRPr="00D44078">
            <w:t>Valverde (2008)</w:t>
          </w:r>
        </w:sdtContent>
      </w:sdt>
      <w:r w:rsidR="007A1AC8">
        <w:t xml:space="preserve"> </w:t>
      </w:r>
      <w:r w:rsidR="00BB2FD6">
        <w:t xml:space="preserve">translates it, ‘people coming from the same womb’ (p. 50). </w:t>
      </w:r>
      <w:r w:rsidR="00F9388D" w:rsidRPr="00DE519E">
        <w:t xml:space="preserve">Indeed, the state has taken deliberate measures to galvanize the </w:t>
      </w:r>
      <w:r w:rsidR="00DE5E86">
        <w:t>Vietnam</w:t>
      </w:r>
      <w:r w:rsidR="00F9388D" w:rsidRPr="00DE519E">
        <w:t>ese identity and promote sentimental longing for the ‘homeland’</w:t>
      </w:r>
      <w:r w:rsidR="00FE7C78" w:rsidRPr="00DE519E">
        <w:t>, perhaps to achieve a</w:t>
      </w:r>
      <w:r w:rsidR="004F0ACF" w:rsidRPr="00DE519E">
        <w:t xml:space="preserve"> patriotic</w:t>
      </w:r>
      <w:r w:rsidR="00FE7C78" w:rsidRPr="00DE519E">
        <w:t xml:space="preserve"> ‘imagined community’ that takes </w:t>
      </w:r>
      <w:r w:rsidR="00DE5E86">
        <w:t>Vietnam</w:t>
      </w:r>
      <w:r w:rsidR="00FE7C78" w:rsidRPr="00DE519E">
        <w:t xml:space="preserve">ese nationalism beyond the bounds of the nation </w:t>
      </w:r>
      <w:sdt>
        <w:sdtPr>
          <w:tag w:val="MENDELEY_CITATION_v3_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"/>
          <w:id w:val="-1157679295"/>
          <w:placeholder>
            <w:docPart w:val="DefaultPlaceholder_-1854013440"/>
          </w:placeholder>
        </w:sdtPr>
        <w:sdtEndPr/>
        <w:sdtContent>
          <w:r w:rsidR="00D44078" w:rsidRPr="00D44078">
            <w:t>(B. Anderson, 2006)</w:t>
          </w:r>
        </w:sdtContent>
      </w:sdt>
      <w:r w:rsidR="00F9388D" w:rsidRPr="00DE519E">
        <w:t>. As Koh expresses, “t</w:t>
      </w:r>
      <w:r w:rsidR="005B73E0" w:rsidRPr="00DE519E">
        <w:t xml:space="preserve">he central message implicit in contemporary state discourse is that overseas </w:t>
      </w:r>
      <w:r w:rsidR="00DE5E86">
        <w:t>Vietnam</w:t>
      </w:r>
      <w:r w:rsidR="005B73E0" w:rsidRPr="00DE519E">
        <w:t xml:space="preserve">ese remain essentially </w:t>
      </w:r>
      <w:r w:rsidR="00DE5E86">
        <w:t>Vietnam</w:t>
      </w:r>
      <w:r w:rsidR="005B73E0" w:rsidRPr="00DE519E">
        <w:t xml:space="preserve">ese wherever they are, regardless of when they left the country, or for that matter, whether or not they were born in </w:t>
      </w:r>
      <w:r w:rsidR="00DE5E86">
        <w:t>Vietnam</w:t>
      </w:r>
      <w:r w:rsidR="00F9388D" w:rsidRPr="00DE519E">
        <w:t xml:space="preserve">” </w:t>
      </w:r>
      <w:sdt>
        <w:sdtPr>
          <w:tag w:val="MENDELEY_CITATION_v3_eyJjaXRhdGlvbklEIjoiTUVOREVMRVlfQ0lUQVRJT05fY2E1NjkzMzctMDdlOC00Njc2LTk0NjItMWVmOTZiYzdmZGEw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nRydWUsImNpdGVwcm9jVGV4dCI6IihLb2gsIDIwMTUpIiwibWFudWFsT3ZlcnJpZGVUZXh0IjoiKEtvaCwgMjAxNSwgcC4gMTg0KSJ9fQ=="/>
          <w:id w:val="489288905"/>
          <w:placeholder>
            <w:docPart w:val="31C90ABEE0BF4CBEA39CBC9DC9C1B50F"/>
          </w:placeholder>
        </w:sdtPr>
        <w:sdtEndPr/>
        <w:sdtContent>
          <w:r w:rsidR="00D44078" w:rsidRPr="00D44078">
            <w:t>(Koh, 2015, p. 184)</w:t>
          </w:r>
        </w:sdtContent>
      </w:sdt>
      <w:r w:rsidR="00F9388D" w:rsidRPr="00DE519E">
        <w:t>.</w:t>
      </w:r>
    </w:p>
    <w:p w14:paraId="1E4FA340" w14:textId="08CD35DE" w:rsidR="00026BA9" w:rsidRPr="00DE519E" w:rsidRDefault="009175C0" w:rsidP="00026BA9">
      <w:r w:rsidRPr="00DE519E">
        <w:t xml:space="preserve">The state’s </w:t>
      </w:r>
      <w:r w:rsidR="007152B2" w:rsidRPr="00DE519E">
        <w:t>efforts to foster</w:t>
      </w:r>
      <w:r w:rsidR="007D6FA0" w:rsidRPr="00DE519E">
        <w:t xml:space="preserve"> </w:t>
      </w:r>
      <w:r w:rsidRPr="00DE519E">
        <w:t>a</w:t>
      </w:r>
      <w:r w:rsidR="007D6FA0" w:rsidRPr="00DE519E">
        <w:t xml:space="preserve"> sense of home</w:t>
      </w:r>
      <w:r w:rsidR="007152B2" w:rsidRPr="00DE519E">
        <w:t>,</w:t>
      </w:r>
      <w:r w:rsidR="007D6FA0" w:rsidRPr="00DE519E">
        <w:t xml:space="preserve"> </w:t>
      </w:r>
      <w:r w:rsidR="007152B2" w:rsidRPr="00DE519E">
        <w:t xml:space="preserve">closeness, </w:t>
      </w:r>
      <w:r w:rsidR="007D6FA0" w:rsidRPr="00DE519E">
        <w:t xml:space="preserve">and belonging to </w:t>
      </w:r>
      <w:r w:rsidR="00DE5E86">
        <w:t>Vietnam</w:t>
      </w:r>
      <w:r w:rsidR="007D6FA0" w:rsidRPr="00DE519E">
        <w:t xml:space="preserve"> serve</w:t>
      </w:r>
      <w:r w:rsidRPr="00DE519E">
        <w:t>d</w:t>
      </w:r>
      <w:r w:rsidR="007D6FA0" w:rsidRPr="00DE519E">
        <w:t xml:space="preserve"> to </w:t>
      </w:r>
      <w:r w:rsidRPr="00DE519E">
        <w:t>allow it to move past its hi</w:t>
      </w:r>
      <w:r w:rsidR="007D6FA0" w:rsidRPr="00DE519E">
        <w:t xml:space="preserve">story of past criticisms of those who fled and to </w:t>
      </w:r>
      <w:r w:rsidRPr="00DE519E">
        <w:t xml:space="preserve">promote more active engagement with </w:t>
      </w:r>
      <w:r w:rsidR="00DE5E86">
        <w:t>Vietnam</w:t>
      </w:r>
      <w:r w:rsidRPr="00DE519E">
        <w:t xml:space="preserve">ese overseas </w:t>
      </w:r>
      <w:sdt>
        <w:sdtPr>
          <w:tag w:val="MENDELEY_CITATION_v3_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"/>
          <w:id w:val="-1050307337"/>
          <w:placeholder>
            <w:docPart w:val="DefaultPlaceholder_-1854013440"/>
          </w:placeholder>
        </w:sdtPr>
        <w:sdtEndPr/>
        <w:sdtContent>
          <w:r w:rsidR="00D44078" w:rsidRPr="00D44078">
            <w:t>(Stern, 1992)</w:t>
          </w:r>
        </w:sdtContent>
      </w:sdt>
      <w:r w:rsidRPr="00DE519E">
        <w:t>.</w:t>
      </w:r>
      <w:r w:rsidR="007D6FA0" w:rsidRPr="00DE519E">
        <w:t xml:space="preserve"> </w:t>
      </w:r>
      <w:r w:rsidR="00A60954" w:rsidRPr="00DE519E">
        <w:t>The ‘</w:t>
      </w:r>
      <w:r w:rsidR="00DE5E86">
        <w:t>Vietnam</w:t>
      </w:r>
      <w:r w:rsidR="00A60954" w:rsidRPr="00DE519E">
        <w:t xml:space="preserve">ese’ identity </w:t>
      </w:r>
      <w:r w:rsidR="00432604" w:rsidRPr="00DE519E">
        <w:t>in the ‘transnational pan-</w:t>
      </w:r>
      <w:r w:rsidR="00DE5E86">
        <w:t>Vietnam</w:t>
      </w:r>
      <w:r w:rsidR="00432604" w:rsidRPr="00DE519E">
        <w:t xml:space="preserve">ese imagination’ </w:t>
      </w:r>
      <w:sdt>
        <w:sdtPr>
          <w:tag w:val="MENDELEY_CITATION_v3_eyJjaXRhdGlvbklEIjoiTUVOREVMRVlfQ0lUQVRJT05fZTk4NmQxODctN2RjZS00ZWNhLWI1M2MtODgyY2ZiYzczNDM4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714533736"/>
          <w:placeholder>
            <w:docPart w:val="DefaultPlaceholder_-1854013440"/>
          </w:placeholder>
        </w:sdtPr>
        <w:sdtEndPr/>
        <w:sdtContent>
          <w:r w:rsidR="00D44078">
            <w:rPr>
              <w:rFonts w:eastAsia="Times New Roman"/>
            </w:rPr>
            <w:t>(Y. W. Chan &amp; Tran, 2011)</w:t>
          </w:r>
        </w:sdtContent>
      </w:sdt>
      <w:r w:rsidR="00432604" w:rsidRPr="00DE519E">
        <w:t xml:space="preserve"> </w:t>
      </w:r>
      <w:r w:rsidR="00A60954" w:rsidRPr="00DE519E">
        <w:t xml:space="preserve">becomes easier for wider portions of the diaspora to claim. </w:t>
      </w:r>
      <w:r w:rsidRPr="00DE519E">
        <w:t xml:space="preserve">In fact, </w:t>
      </w:r>
      <w:r w:rsidR="00026BA9" w:rsidRPr="00DE519E">
        <w:t xml:space="preserve">Chan describes the improved outlook for the ethnically Chinese among the Việt kiều upon return as compared to their initial condition before emigration as ‘identity laundering’ </w:t>
      </w:r>
      <w:sdt>
        <w:sdtPr>
          <w:tag w:val="MENDELEY_CITATION_v3_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"/>
          <w:id w:val="1767109747"/>
          <w:placeholder>
            <w:docPart w:val="E35A691EC5BB4A0886C780A631376535"/>
          </w:placeholder>
        </w:sdtPr>
        <w:sdtEndPr/>
        <w:sdtContent>
          <w:r w:rsidR="00D44078" w:rsidRPr="00D44078">
            <w:t>(Y. W. Chan, 2013)</w:t>
          </w:r>
        </w:sdtContent>
      </w:sdt>
      <w:r w:rsidR="008573EC" w:rsidRPr="00DE519E">
        <w:t>.</w:t>
      </w:r>
    </w:p>
    <w:p w14:paraId="7897EE99" w14:textId="7D623174" w:rsidR="004F0ACF" w:rsidRPr="00DE519E" w:rsidRDefault="002351EE">
      <w:r w:rsidRPr="00DE519E">
        <w:t xml:space="preserve">The evolving sense of self among the later generations of Việt Kiều </w:t>
      </w:r>
      <w:r w:rsidR="004E601B" w:rsidRPr="00DE519E">
        <w:t xml:space="preserve">-- one that breaks with the traditional political ideologies of the past -- </w:t>
      </w:r>
      <w:r w:rsidRPr="00DE519E">
        <w:t xml:space="preserve">hence converges with the </w:t>
      </w:r>
      <w:r w:rsidR="00DE5E86">
        <w:t>Vietnam</w:t>
      </w:r>
      <w:r w:rsidRPr="00DE519E">
        <w:t>ese state</w:t>
      </w:r>
      <w:r w:rsidR="000D41C5" w:rsidRPr="00DE519E">
        <w:t xml:space="preserve"> and </w:t>
      </w:r>
      <w:r w:rsidR="004E601B" w:rsidRPr="00DE519E">
        <w:t xml:space="preserve">local </w:t>
      </w:r>
      <w:r w:rsidR="000D41C5" w:rsidRPr="00DE519E">
        <w:t>population</w:t>
      </w:r>
      <w:r w:rsidRPr="00DE519E">
        <w:t xml:space="preserve">’s </w:t>
      </w:r>
      <w:r w:rsidR="004E601B" w:rsidRPr="00DE519E">
        <w:t xml:space="preserve">own goals for ‘progress’ and </w:t>
      </w:r>
      <w:r w:rsidR="00544CF7" w:rsidRPr="00DE519E">
        <w:t xml:space="preserve">being </w:t>
      </w:r>
      <w:r w:rsidR="004E601B" w:rsidRPr="00DE519E">
        <w:t>‘modern’</w:t>
      </w:r>
      <w:r w:rsidR="00544CF7" w:rsidRPr="00DE519E">
        <w:t>, ‘developed’, or ‘advanced’</w:t>
      </w:r>
      <w:r w:rsidR="004E601B" w:rsidRPr="00DE519E">
        <w:t>, which align with what the Việt Kiều represent</w:t>
      </w:r>
      <w:r w:rsidR="00D50623" w:rsidRPr="00DE519E">
        <w:t xml:space="preserve"> </w:t>
      </w:r>
      <w:sdt>
        <w:sdtPr>
          <w:tag w:val="MENDELEY_CITATION_v3_eyJjaXRhdGlvbklEIjoiTUVOREVMRVlfQ0lUQVRJT05fNTU0ZDA0YzUtOWFiNi00ODliLThkN2UtNTViOGFhYjJmYjFm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262989895"/>
          <w:placeholder>
            <w:docPart w:val="DefaultPlaceholder_-1854013440"/>
          </w:placeholder>
        </w:sdtPr>
        <w:sdtEndPr/>
        <w:sdtContent>
          <w:r w:rsidR="00D44078">
            <w:rPr>
              <w:rFonts w:eastAsia="Times New Roman"/>
            </w:rPr>
            <w:t>(Y. W. Chan &amp; Tran, 2011)</w:t>
          </w:r>
        </w:sdtContent>
      </w:sdt>
      <w:r w:rsidRPr="00DE519E">
        <w:t>.</w:t>
      </w:r>
      <w:r w:rsidR="00426546" w:rsidRPr="00DE519E">
        <w:t xml:space="preserve"> </w:t>
      </w:r>
      <w:r w:rsidR="006072F8" w:rsidRPr="00DE519E">
        <w:t xml:space="preserve">In addition to the </w:t>
      </w:r>
      <w:r w:rsidR="00DE5E86">
        <w:t>Vietnam</w:t>
      </w:r>
      <w:r w:rsidR="006072F8" w:rsidRPr="00DE519E">
        <w:t xml:space="preserve">ese state’s official attempts to create a welcoming environment, the </w:t>
      </w:r>
      <w:commentRangeStart w:id="2"/>
      <w:r w:rsidR="006072F8" w:rsidRPr="00DE519E">
        <w:t xml:space="preserve">local </w:t>
      </w:r>
      <w:commentRangeEnd w:id="2"/>
      <w:r w:rsidR="002B4F1C">
        <w:rPr>
          <w:rStyle w:val="CommentReference"/>
        </w:rPr>
        <w:commentReference w:id="2"/>
      </w:r>
      <w:r w:rsidR="006072F8" w:rsidRPr="00DE519E">
        <w:t xml:space="preserve">society is also welcoming. </w:t>
      </w:r>
      <w:r w:rsidR="000D41C5" w:rsidRPr="00DE519E">
        <w:t>Variations and gaps persist, however. For example, local people consider there to be key cultural differences with the Việt Kiều who are ‘Westerni</w:t>
      </w:r>
      <w:r w:rsidR="000E132A" w:rsidRPr="00DE519E">
        <w:t>z</w:t>
      </w:r>
      <w:r w:rsidR="000D41C5" w:rsidRPr="00DE519E">
        <w:t xml:space="preserve">ed’ -- in some cases they feel </w:t>
      </w:r>
      <w:r w:rsidR="003073A6">
        <w:t xml:space="preserve">that </w:t>
      </w:r>
      <w:r w:rsidR="000D41C5" w:rsidRPr="00DE519E">
        <w:t>this manifests as ‘arrogance’; still, there is a sense that the ‘modern’ ideas from the ‘developed’ countries will contribute to progress locally and the gap will continue to narrow</w:t>
      </w:r>
      <w:r w:rsidR="004F0ACF" w:rsidRPr="00DE519E">
        <w:t xml:space="preserve">, and overall, there is locally a positive attitude towards Việt Kiều </w:t>
      </w:r>
      <w:r w:rsidR="006072F8" w:rsidRPr="00DE519E">
        <w:t xml:space="preserve">in the </w:t>
      </w:r>
      <w:r w:rsidR="004F0ACF" w:rsidRPr="00DE519E">
        <w:t>society</w:t>
      </w:r>
      <w:r w:rsidR="000D41C5" w:rsidRPr="00DE519E">
        <w:t xml:space="preserve"> </w:t>
      </w:r>
      <w:sdt>
        <w:sdtPr>
          <w:tag w:val="MENDELEY_CITATION_v3_eyJjaXRhdGlvbklEIjoiTUVOREVMRVlfQ0lUQVRJT05fNTQ5MGY4MjItMzE2OS00ODU5LTg0MTAtNGJmNTQwNzg1MDcz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2044042851"/>
          <w:placeholder>
            <w:docPart w:val="62A50050ABAA437294ABF1CAF51F4283"/>
          </w:placeholder>
        </w:sdtPr>
        <w:sdtEndPr/>
        <w:sdtContent>
          <w:r w:rsidR="00D44078">
            <w:rPr>
              <w:rFonts w:eastAsia="Times New Roman"/>
            </w:rPr>
            <w:t>(Y. W. Chan &amp; Tran, 2011)</w:t>
          </w:r>
        </w:sdtContent>
      </w:sdt>
      <w:r w:rsidR="000D41C5" w:rsidRPr="00DE519E">
        <w:t>.</w:t>
      </w:r>
    </w:p>
    <w:p w14:paraId="4D755887" w14:textId="78930217" w:rsidR="00E822E9" w:rsidRDefault="000E132A">
      <w:r w:rsidRPr="00DE519E">
        <w:t xml:space="preserve">For their part, the </w:t>
      </w:r>
      <w:r w:rsidR="00FE3617" w:rsidRPr="00DE519E">
        <w:t xml:space="preserve">returning </w:t>
      </w:r>
      <w:r w:rsidRPr="00DE519E">
        <w:t xml:space="preserve">Việt Kiều </w:t>
      </w:r>
      <w:r w:rsidR="00DB4C8C" w:rsidRPr="00DE519E">
        <w:t xml:space="preserve">do so as a </w:t>
      </w:r>
      <w:r w:rsidR="00426546" w:rsidRPr="00DE519E">
        <w:t>result</w:t>
      </w:r>
      <w:r w:rsidR="0056742D" w:rsidRPr="00DE519E">
        <w:t xml:space="preserve"> </w:t>
      </w:r>
      <w:r w:rsidR="00426546" w:rsidRPr="00DE519E">
        <w:t>of</w:t>
      </w:r>
      <w:r w:rsidR="0056742D" w:rsidRPr="00DE519E">
        <w:t xml:space="preserve"> </w:t>
      </w:r>
      <w:r w:rsidR="00426546" w:rsidRPr="00DE519E">
        <w:t>a</w:t>
      </w:r>
      <w:r w:rsidR="0056742D" w:rsidRPr="00DE519E">
        <w:t xml:space="preserve"> </w:t>
      </w:r>
      <w:r w:rsidR="00426546" w:rsidRPr="00DE519E">
        <w:t>confluence</w:t>
      </w:r>
      <w:r w:rsidR="0056742D" w:rsidRPr="00DE519E">
        <w:t xml:space="preserve"> </w:t>
      </w:r>
      <w:r w:rsidR="00426546" w:rsidRPr="00DE519E">
        <w:t>of</w:t>
      </w:r>
      <w:r w:rsidR="0056742D" w:rsidRPr="00DE519E">
        <w:t xml:space="preserve"> </w:t>
      </w:r>
      <w:r w:rsidR="00426546" w:rsidRPr="00DE519E">
        <w:t>factors.</w:t>
      </w:r>
      <w:r w:rsidR="0056742D" w:rsidRPr="00DE519E">
        <w:t xml:space="preserve"> </w:t>
      </w:r>
      <w:r w:rsidR="00DB4C8C" w:rsidRPr="00DE519E">
        <w:t>Among those later generations that return, i</w:t>
      </w:r>
      <w:r w:rsidR="00426546" w:rsidRPr="00DE519E">
        <w:t>ntrinsic</w:t>
      </w:r>
      <w:r w:rsidR="0056742D" w:rsidRPr="00DE519E">
        <w:t xml:space="preserve"> </w:t>
      </w:r>
      <w:r w:rsidR="00426546" w:rsidRPr="00DE519E">
        <w:t>factors</w:t>
      </w:r>
      <w:r w:rsidR="0056742D" w:rsidRPr="00DE519E">
        <w:t xml:space="preserve"> </w:t>
      </w:r>
      <w:r w:rsidR="00DB4C8C" w:rsidRPr="00DE519E">
        <w:t>include a</w:t>
      </w:r>
      <w:r w:rsidR="0056742D" w:rsidRPr="00DE519E">
        <w:t xml:space="preserve"> </w:t>
      </w:r>
      <w:r w:rsidR="00DB4C8C" w:rsidRPr="00DE519E">
        <w:t>“</w:t>
      </w:r>
      <w:r w:rsidR="00426546" w:rsidRPr="00DE519E">
        <w:t>profound</w:t>
      </w:r>
      <w:r w:rsidR="0056742D" w:rsidRPr="00DE519E">
        <w:t xml:space="preserve"> </w:t>
      </w:r>
      <w:r w:rsidR="00426546" w:rsidRPr="00DE519E">
        <w:t>sense</w:t>
      </w:r>
      <w:r w:rsidR="0056742D" w:rsidRPr="00DE519E">
        <w:t xml:space="preserve"> </w:t>
      </w:r>
      <w:r w:rsidR="00426546" w:rsidRPr="00DE519E">
        <w:t>of</w:t>
      </w:r>
      <w:r w:rsidR="0056742D" w:rsidRPr="00DE519E">
        <w:t xml:space="preserve"> </w:t>
      </w:r>
      <w:r w:rsidR="00426546" w:rsidRPr="00DE519E">
        <w:t>not</w:t>
      </w:r>
      <w:r w:rsidR="0056742D" w:rsidRPr="00DE519E">
        <w:t xml:space="preserve"> </w:t>
      </w:r>
      <w:r w:rsidR="00426546" w:rsidRPr="00DE519E">
        <w:t>belonging</w:t>
      </w:r>
      <w:r w:rsidR="0056742D" w:rsidRPr="00DE519E">
        <w:t xml:space="preserve"> </w:t>
      </w:r>
      <w:r w:rsidR="00426546" w:rsidRPr="00DE519E">
        <w:t>in</w:t>
      </w:r>
      <w:r w:rsidR="0056742D" w:rsidRPr="00DE519E">
        <w:t xml:space="preserve"> </w:t>
      </w:r>
      <w:r w:rsidR="00426546" w:rsidRPr="00DE519E">
        <w:t>their</w:t>
      </w:r>
      <w:r w:rsidR="0056742D" w:rsidRPr="00DE519E">
        <w:t xml:space="preserve"> </w:t>
      </w:r>
      <w:r w:rsidR="00426546" w:rsidRPr="00DE519E">
        <w:t>home</w:t>
      </w:r>
      <w:r w:rsidR="0056742D" w:rsidRPr="00DE519E">
        <w:t xml:space="preserve"> </w:t>
      </w:r>
      <w:r w:rsidR="00426546" w:rsidRPr="00DE519E">
        <w:t>countries; the</w:t>
      </w:r>
      <w:r w:rsidR="0056742D" w:rsidRPr="00DE519E">
        <w:t xml:space="preserve"> </w:t>
      </w:r>
      <w:r w:rsidR="00426546" w:rsidRPr="00DE519E">
        <w:t>search</w:t>
      </w:r>
      <w:r w:rsidR="0056742D" w:rsidRPr="00DE519E">
        <w:t xml:space="preserve"> </w:t>
      </w:r>
      <w:r w:rsidR="00426546" w:rsidRPr="00DE519E">
        <w:t>for</w:t>
      </w:r>
      <w:r w:rsidR="0056742D" w:rsidRPr="00DE519E">
        <w:t xml:space="preserve"> </w:t>
      </w:r>
      <w:r w:rsidR="00426546" w:rsidRPr="00DE519E">
        <w:t>identity</w:t>
      </w:r>
      <w:r w:rsidR="0056742D" w:rsidRPr="00DE519E">
        <w:t xml:space="preserve"> </w:t>
      </w:r>
      <w:r w:rsidR="00426546" w:rsidRPr="00DE519E">
        <w:t>and</w:t>
      </w:r>
      <w:r w:rsidR="0056742D" w:rsidRPr="00DE519E">
        <w:t xml:space="preserve"> </w:t>
      </w:r>
      <w:r w:rsidR="00426546" w:rsidRPr="00DE519E">
        <w:t>need</w:t>
      </w:r>
      <w:r w:rsidR="0056742D" w:rsidRPr="00DE519E">
        <w:t xml:space="preserve"> </w:t>
      </w:r>
      <w:r w:rsidR="00426546" w:rsidRPr="00DE519E">
        <w:t>to</w:t>
      </w:r>
      <w:r w:rsidR="0056742D" w:rsidRPr="00DE519E">
        <w:t xml:space="preserve"> </w:t>
      </w:r>
      <w:r w:rsidR="00426546" w:rsidRPr="00DE519E">
        <w:t>understand</w:t>
      </w:r>
      <w:r w:rsidR="0056742D" w:rsidRPr="00DE519E">
        <w:t xml:space="preserve"> </w:t>
      </w:r>
      <w:r w:rsidR="00426546" w:rsidRPr="00DE519E">
        <w:t>their</w:t>
      </w:r>
      <w:r w:rsidR="0056742D" w:rsidRPr="00DE519E">
        <w:t xml:space="preserve"> </w:t>
      </w:r>
      <w:r w:rsidR="00426546" w:rsidRPr="00DE519E">
        <w:t>historical</w:t>
      </w:r>
      <w:r w:rsidR="0056742D" w:rsidRPr="00DE519E">
        <w:t xml:space="preserve"> </w:t>
      </w:r>
      <w:r w:rsidR="00426546" w:rsidRPr="00DE519E">
        <w:t>past(s);</w:t>
      </w:r>
      <w:r w:rsidR="0056742D" w:rsidRPr="00DE519E">
        <w:t xml:space="preserve"> </w:t>
      </w:r>
      <w:r w:rsidR="00426546" w:rsidRPr="00DE519E">
        <w:t>and the</w:t>
      </w:r>
      <w:r w:rsidR="0056742D" w:rsidRPr="00DE519E">
        <w:t xml:space="preserve"> </w:t>
      </w:r>
      <w:r w:rsidR="00426546" w:rsidRPr="00DE519E">
        <w:t>quest</w:t>
      </w:r>
      <w:r w:rsidR="0056742D" w:rsidRPr="00DE519E">
        <w:t xml:space="preserve"> </w:t>
      </w:r>
      <w:r w:rsidR="00426546" w:rsidRPr="00DE519E">
        <w:t>for</w:t>
      </w:r>
      <w:r w:rsidR="0056742D" w:rsidRPr="00DE519E">
        <w:t xml:space="preserve"> </w:t>
      </w:r>
      <w:r w:rsidR="00426546" w:rsidRPr="00DE519E">
        <w:t>adventure</w:t>
      </w:r>
      <w:r w:rsidR="0056742D" w:rsidRPr="00DE519E">
        <w:t xml:space="preserve"> </w:t>
      </w:r>
      <w:r w:rsidR="00426546" w:rsidRPr="00DE519E">
        <w:t>and</w:t>
      </w:r>
      <w:r w:rsidR="0056742D" w:rsidRPr="00DE519E">
        <w:t xml:space="preserve"> </w:t>
      </w:r>
      <w:r w:rsidR="00426546" w:rsidRPr="00DE519E">
        <w:t>meaning.</w:t>
      </w:r>
      <w:r w:rsidR="0056742D" w:rsidRPr="00DE519E">
        <w:t xml:space="preserve"> </w:t>
      </w:r>
      <w:r w:rsidR="00426546" w:rsidRPr="00DE519E">
        <w:t>Extrinsic</w:t>
      </w:r>
      <w:r w:rsidR="0056742D" w:rsidRPr="00DE519E">
        <w:t xml:space="preserve"> </w:t>
      </w:r>
      <w:r w:rsidR="00426546" w:rsidRPr="00DE519E">
        <w:t>factors</w:t>
      </w:r>
      <w:r w:rsidR="0056742D" w:rsidRPr="00DE519E">
        <w:t xml:space="preserve"> </w:t>
      </w:r>
      <w:r w:rsidR="00426546" w:rsidRPr="00DE519E">
        <w:t>relate</w:t>
      </w:r>
      <w:r w:rsidR="0056742D" w:rsidRPr="00DE519E">
        <w:t xml:space="preserve"> </w:t>
      </w:r>
      <w:r w:rsidR="00426546" w:rsidRPr="00DE519E">
        <w:t>to</w:t>
      </w:r>
      <w:r w:rsidR="0056742D" w:rsidRPr="00DE519E">
        <w:t xml:space="preserve"> </w:t>
      </w:r>
      <w:r w:rsidR="00426546" w:rsidRPr="00DE519E">
        <w:t>specific features</w:t>
      </w:r>
      <w:r w:rsidR="0056742D" w:rsidRPr="00DE519E">
        <w:t xml:space="preserve"> </w:t>
      </w:r>
      <w:r w:rsidR="00426546" w:rsidRPr="00DE519E">
        <w:t>in</w:t>
      </w:r>
      <w:r w:rsidR="0056742D" w:rsidRPr="00DE519E">
        <w:t xml:space="preserve"> </w:t>
      </w:r>
      <w:r w:rsidR="00DE5E86">
        <w:t>Vietnam</w:t>
      </w:r>
      <w:r w:rsidR="00426546" w:rsidRPr="00DE519E">
        <w:t>’s</w:t>
      </w:r>
      <w:r w:rsidR="0056742D" w:rsidRPr="00DE519E">
        <w:t xml:space="preserve"> </w:t>
      </w:r>
      <w:r w:rsidR="00426546" w:rsidRPr="00DE519E">
        <w:t>socio-economic</w:t>
      </w:r>
      <w:r w:rsidR="0056742D" w:rsidRPr="00DE519E">
        <w:t xml:space="preserve"> </w:t>
      </w:r>
      <w:r w:rsidR="00426546" w:rsidRPr="00DE519E">
        <w:t>and</w:t>
      </w:r>
      <w:r w:rsidR="0056742D" w:rsidRPr="00DE519E">
        <w:t xml:space="preserve"> </w:t>
      </w:r>
      <w:r w:rsidR="00426546" w:rsidRPr="00DE519E">
        <w:t>cultural</w:t>
      </w:r>
      <w:r w:rsidR="0056742D" w:rsidRPr="00DE519E">
        <w:t xml:space="preserve"> </w:t>
      </w:r>
      <w:r w:rsidR="00426546" w:rsidRPr="00DE519E">
        <w:t>landscape</w:t>
      </w:r>
      <w:r w:rsidR="0056742D" w:rsidRPr="00DE519E">
        <w:t xml:space="preserve"> </w:t>
      </w:r>
      <w:r w:rsidR="00426546" w:rsidRPr="00DE519E">
        <w:t>that</w:t>
      </w:r>
      <w:r w:rsidR="0056742D" w:rsidRPr="00DE519E">
        <w:t xml:space="preserve"> </w:t>
      </w:r>
      <w:r w:rsidR="00426546" w:rsidRPr="00DE519E">
        <w:t>make</w:t>
      </w:r>
      <w:r w:rsidR="0056742D" w:rsidRPr="00DE519E">
        <w:t xml:space="preserve"> </w:t>
      </w:r>
      <w:r w:rsidR="00426546" w:rsidRPr="00DE519E">
        <w:t>it appealing for this generation of Việt Kiều to migrate there</w:t>
      </w:r>
      <w:r w:rsidR="0056742D" w:rsidRPr="00DE519E">
        <w:t>”</w:t>
      </w:r>
      <w:r w:rsidR="00426546" w:rsidRPr="00DE519E">
        <w:t xml:space="preserve"> </w:t>
      </w:r>
      <w:sdt>
        <w:sdtPr>
          <w:tag w:val="MENDELEY_CITATION_v3_eyJjaXRhdGlvbklEIjoiTUVOREVMRVlfQ0lUQVRJT05fZjgxZmEwMzUtYmY2OS00NDgzLWE3Y2ItY2NjMTU5NTMyYWFi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ihLb2gsIDIwMTgsIHAuIDExNykifX0="/>
          <w:id w:val="-1843695450"/>
          <w:placeholder>
            <w:docPart w:val="DefaultPlaceholder_-1854013440"/>
          </w:placeholder>
        </w:sdtPr>
        <w:sdtEndPr/>
        <w:sdtContent>
          <w:r w:rsidR="00D44078" w:rsidRPr="00D44078">
            <w:t>(Koh, 2018, p. 117)</w:t>
          </w:r>
        </w:sdtContent>
      </w:sdt>
      <w:r w:rsidR="00426546" w:rsidRPr="00DE519E">
        <w:t>.</w:t>
      </w:r>
    </w:p>
    <w:p w14:paraId="27D0A243" w14:textId="4712D4E4" w:rsidR="005029DD" w:rsidRDefault="00BB4785">
      <w:r w:rsidRPr="00DE519E">
        <w:lastRenderedPageBreak/>
        <w:t>As mentioned previously, t</w:t>
      </w:r>
      <w:r w:rsidR="00DB4C8C" w:rsidRPr="00DE519E">
        <w:t>he sense of ‘not belonging’ therefore spans generations in the immigrant experience</w:t>
      </w:r>
      <w:r w:rsidR="00BD2814" w:rsidRPr="00DE519E">
        <w:t xml:space="preserve"> and forms during the premigration life of second-generation Việt Kiều return migrants</w:t>
      </w:r>
      <w:r w:rsidR="00DB4C8C" w:rsidRPr="00DE519E">
        <w:t>.</w:t>
      </w:r>
      <w:r w:rsidR="00807632" w:rsidRPr="00DE519E">
        <w:t xml:space="preserve"> In fact, Koh describes the return migration as an act that also creates a transnational racial safety zone, much as the </w:t>
      </w:r>
      <w:r w:rsidR="00807632" w:rsidRPr="00DE519E">
        <w:rPr>
          <w:i/>
          <w:iCs/>
        </w:rPr>
        <w:t xml:space="preserve">Little </w:t>
      </w:r>
      <w:proofErr w:type="spellStart"/>
      <w:r w:rsidR="00807632" w:rsidRPr="00DE519E">
        <w:rPr>
          <w:i/>
          <w:iCs/>
        </w:rPr>
        <w:t>Saigons</w:t>
      </w:r>
      <w:proofErr w:type="spellEnd"/>
      <w:r w:rsidR="00807632" w:rsidRPr="00DE519E">
        <w:t xml:space="preserve"> do among the overseas communities.</w:t>
      </w:r>
      <w:r w:rsidR="000009B6" w:rsidRPr="00DE519E">
        <w:t xml:space="preserve"> </w:t>
      </w:r>
      <w:r w:rsidR="00D7265F" w:rsidRPr="00DE519E">
        <w:t xml:space="preserve">Koh </w:t>
      </w:r>
      <w:r w:rsidR="00945690" w:rsidRPr="00DE519E">
        <w:t xml:space="preserve">also </w:t>
      </w:r>
      <w:r w:rsidR="00D7265F" w:rsidRPr="00DE519E">
        <w:t>finds that for many, the return is a kind of ‘existential migration’</w:t>
      </w:r>
      <w:r w:rsidR="00F705DF" w:rsidRPr="00DE519E">
        <w:t>,</w:t>
      </w:r>
      <w:r w:rsidR="00945690" w:rsidRPr="00DE519E">
        <w:t xml:space="preserve"> and a process of ‘self-building’</w:t>
      </w:r>
      <w:r w:rsidR="00D7265F" w:rsidRPr="00DE519E">
        <w:t xml:space="preserve"> </w:t>
      </w:r>
      <w:sdt>
        <w:sdtPr>
          <w:tag w:val="MENDELEY_CITATION_v3_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"/>
          <w:id w:val="1270732184"/>
          <w:placeholder>
            <w:docPart w:val="E673E249B6F34AF09154AFE56636B900"/>
          </w:placeholder>
        </w:sdtPr>
        <w:sdtEndPr/>
        <w:sdtContent>
          <w:r w:rsidR="00D44078" w:rsidRPr="00D44078">
            <w:t xml:space="preserve">(Koh, 2018; Madison, 2006; </w:t>
          </w:r>
          <w:proofErr w:type="spellStart"/>
          <w:r w:rsidR="00D44078" w:rsidRPr="00D44078">
            <w:t>Tulgan</w:t>
          </w:r>
          <w:proofErr w:type="spellEnd"/>
          <w:r w:rsidR="00D44078" w:rsidRPr="00D44078">
            <w:t>, 1997)</w:t>
          </w:r>
        </w:sdtContent>
      </w:sdt>
      <w:r w:rsidR="00D7265F" w:rsidRPr="00DE519E">
        <w:t>.</w:t>
      </w:r>
      <w:r w:rsidR="00E822E9">
        <w:t xml:space="preserve"> </w:t>
      </w:r>
      <w:sdt>
        <w:sdtPr>
          <w:tag w:val="MENDELEY_CITATION_v3_eyJjaXRhdGlvbklEIjoiTUVOREVMRVlfQ0lUQVRJT05fMWNjZTk1MDgtMTlkZC00ZmQ2LWFiMjktNmMwMWQ4YzA2ZTA3IiwiY2l0YXRpb25JdGVtcyI6W3s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X1dLCJwcm9wZXJ0aWVzIjp7Im5vdGVJbmRleCI6MH0sImlzRWRpdGVkIjpmYWxzZSwibWFudWFsT3ZlcnJpZGUiOnsiaXNNYW51YWxseU92ZXJyaWRkZW4iOnRydWUsImNpdGVwcm9jVGV4dCI6IihCYXJiZXIsIDIwMTcpIiwibWFudWFsT3ZlcnJpZGVUZXh0IjoiQmFyYmVyICgyMDE3KSJ9fQ=="/>
          <w:id w:val="456765141"/>
          <w:placeholder>
            <w:docPart w:val="DefaultPlaceholder_-1854013440"/>
          </w:placeholder>
        </w:sdtPr>
        <w:sdtEndPr/>
        <w:sdtContent>
          <w:r w:rsidR="00D44078" w:rsidRPr="00D44078">
            <w:t>Barber (2017)</w:t>
          </w:r>
        </w:sdtContent>
      </w:sdt>
      <w:r w:rsidR="00E822E9">
        <w:t xml:space="preserve"> suggests that </w:t>
      </w:r>
      <w:r w:rsidR="005029DD">
        <w:t xml:space="preserve">real or imagined </w:t>
      </w:r>
      <w:r w:rsidR="00E822E9">
        <w:t xml:space="preserve">return visits provide ethnic authentification opportunities for second-generation </w:t>
      </w:r>
      <w:r w:rsidR="00D006D8">
        <w:t xml:space="preserve">British </w:t>
      </w:r>
      <w:r w:rsidR="00DE5E86">
        <w:t>Vietnam</w:t>
      </w:r>
      <w:r w:rsidR="00D006D8">
        <w:t>ese, useful for them as</w:t>
      </w:r>
      <w:r w:rsidR="00D006D8" w:rsidRPr="00D006D8">
        <w:t xml:space="preserve"> ‘diasporic cultural capital’ to claim a stronger sense of belonging and ethnic authenticity</w:t>
      </w:r>
      <w:r w:rsidR="005029DD">
        <w:t xml:space="preserve">, akin to </w:t>
      </w:r>
      <w:sdt>
        <w:sdtPr>
          <w:tag w:val="MENDELEY_CITATION_v3_eyJjaXRhdGlvbklEIjoiTUVOREVMRVlfQ0lUQVRJT05fYWVmYWM1MmQtMGRmYS00MmI5LTkzOTMtYjdiNTA0YjE2NDY3IiwiY2l0YXRpb25JdGVtcyI6W3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1dLCJwcm9wZXJ0aWVzIjp7Im5vdGVJbmRleCI6MH0sImlzRWRpdGVkIjpmYWxzZSwibWFudWFsT3ZlcnJpZGUiOnsiaXNNYW51YWxseU92ZXJyaWRkZW4iOnRydWUsImNpdGVwcm9jVGV4dCI6IihFc3Bpcml0dSAmIzM4OyBUcmFuLCAyMDAyKSIsIm1hbnVhbE92ZXJyaWRlVGV4dCI6IkVzcGlyaXR1IGFuZCBUcmFuJ3MgKDIwMDIpIn19"/>
          <w:id w:val="1348980932"/>
          <w:placeholder>
            <w:docPart w:val="DefaultPlaceholder_-1854013440"/>
          </w:placeholder>
        </w:sdtPr>
        <w:sdtEndPr/>
        <w:sdtContent>
          <w:r w:rsidR="00D44078">
            <w:rPr>
              <w:rFonts w:eastAsia="Times New Roman"/>
            </w:rPr>
            <w:t>Espiritu and Tran's (2002)</w:t>
          </w:r>
        </w:sdtContent>
      </w:sdt>
      <w:r w:rsidR="005029DD">
        <w:t xml:space="preserve"> observations on transnational imaginings among the second-generation in a </w:t>
      </w:r>
      <w:r w:rsidR="00DE5E86">
        <w:t>Vietnam</w:t>
      </w:r>
      <w:r w:rsidR="005029DD">
        <w:t>ese-American community.</w:t>
      </w:r>
    </w:p>
    <w:p w14:paraId="4F14E0E5" w14:textId="36C51691" w:rsidR="00426546" w:rsidRPr="00DE519E" w:rsidRDefault="008C1CCA">
      <w:sdt>
        <w:sdtPr>
          <w:tag w:val="MENDELEY_CITATION_v3_eyJjaXRhdGlvbklEIjoiTUVOREVMRVlfQ0lUQVRJT05fOTFjMDNkMjItZjkxNy00YmQ4LWJjNzMtYmU5NzRmNzU0MTc0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
          <w:id w:val="893788243"/>
          <w:placeholder>
            <w:docPart w:val="DefaultPlaceholder_-1854013440"/>
          </w:placeholder>
        </w:sdtPr>
        <w:sdtEndPr/>
        <w:sdtContent>
          <w:r w:rsidR="00D44078" w:rsidRPr="00D44078">
            <w:t>Nguyen-Akbar (2016)</w:t>
          </w:r>
        </w:sdtContent>
      </w:sdt>
      <w:r w:rsidR="004752B7" w:rsidRPr="00DE519E">
        <w:t xml:space="preserve"> describes the return migrants’ “desire to get away from what they perceived as mundane and predictable lives in their home countries” (p. 101); in doing so many are exercising a kind of privilege, since they have a choice to stay, go, return (and repeat) -- a borderless cosmopolitanism, or ‘flexible citizenship’</w:t>
      </w:r>
      <w:r w:rsidR="00B95F47" w:rsidRPr="00DE519E">
        <w:t xml:space="preserve"> </w:t>
      </w:r>
      <w:sdt>
        <w:sdtPr>
          <w:tag w:val="MENDELEY_CITATION_v3_eyJjaXRhdGlvbklEIjoiTUVOREVMRVlfQ0lUQVRJT05fODllOGQyMzktN2M4YS00Yzk4LTlmOTgtOGM1NGU1MTkzNWQ1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
          <w:id w:val="2141530450"/>
          <w:placeholder>
            <w:docPart w:val="DefaultPlaceholder_-1854013440"/>
          </w:placeholder>
        </w:sdtPr>
        <w:sdtEndPr/>
        <w:sdtContent>
          <w:r w:rsidR="00D44078" w:rsidRPr="00D44078">
            <w:t>(Ong, 1999)</w:t>
          </w:r>
        </w:sdtContent>
      </w:sdt>
      <w:r w:rsidR="004752B7" w:rsidRPr="00DE519E">
        <w:t>.</w:t>
      </w:r>
      <w:r w:rsidR="003708CA" w:rsidRPr="00DE519E">
        <w:t xml:space="preserve"> </w:t>
      </w:r>
      <w:r w:rsidR="00FB299F" w:rsidRPr="00DE519E">
        <w:t xml:space="preserve">Furthermore, in the transnational lives they embark upon when they return to </w:t>
      </w:r>
      <w:r w:rsidR="00DE5E86">
        <w:t>Vietnam</w:t>
      </w:r>
      <w:r w:rsidR="00FB299F" w:rsidRPr="00DE519E">
        <w:t xml:space="preserve">, the Việt Kiều bring a sense of optimism and hopes for doing something meaningful -- the notion of wanting to ‘contribute to the homeland’ or ‘finding purpose’ comes out strongly in the narratives of numerous returnees </w:t>
      </w:r>
      <w:sdt>
        <w:sdtPr>
          <w:tag w:val="MENDELEY_CITATION_v3_eyJjaXRhdGlvbklEIjoiTUVOREVMRVlfQ0lUQVRJT05fOGM0MDE5YmEtYWRhZC00MzJlLWIyNmQtNTUyMjAwYWY3NmJh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"/>
          <w:id w:val="2132047085"/>
          <w:placeholder>
            <w:docPart w:val="B6EF746E6AB04C8CB1626D5F25AFCA7A"/>
          </w:placeholder>
        </w:sdtPr>
        <w:sdtEndPr/>
        <w:sdtContent>
          <w:r w:rsidR="00D44078" w:rsidRPr="00D44078">
            <w:t>(Koh, 2015, 2018; Nguyen-Akbar, 2016)</w:t>
          </w:r>
        </w:sdtContent>
      </w:sdt>
      <w:r w:rsidR="00FB299F" w:rsidRPr="00DE519E">
        <w:t xml:space="preserve">. </w:t>
      </w:r>
      <w:r w:rsidR="00DB3BF8">
        <w:t xml:space="preserve">In fact, returnees not displaying this trait are often criticized as being ‘inauthentic’ </w:t>
      </w:r>
      <w:sdt>
        <w:sdtPr>
          <w:tag w:val="MENDELEY_CITATION_v3_eyJjaXRhdGlvbklEIjoiTUVOREVMRVlfQ0lUQVRJT05fYjQ5ZmMzYzMtYWQ5ZC00MWZmLWI0ZDgtNDhhNzMyMjZmZDU2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
          <w:id w:val="1465390810"/>
          <w:placeholder>
            <w:docPart w:val="DefaultPlaceholder_-1854013440"/>
          </w:placeholder>
        </w:sdtPr>
        <w:sdtEndPr/>
        <w:sdtContent>
          <w:r w:rsidR="00D44078" w:rsidRPr="00D44078">
            <w:t>(Nguyen-Akbar, 2017)</w:t>
          </w:r>
        </w:sdtContent>
      </w:sdt>
      <w:r w:rsidR="00DB3BF8">
        <w:t xml:space="preserve">. </w:t>
      </w:r>
      <w:r w:rsidR="003708CA" w:rsidRPr="00DE519E">
        <w:t xml:space="preserve">Other push and pull factors described by </w:t>
      </w:r>
      <w:r w:rsidR="002D0456" w:rsidRPr="00DE519E">
        <w:t xml:space="preserve">Koh and </w:t>
      </w:r>
      <w:r w:rsidR="003708CA" w:rsidRPr="00DE519E">
        <w:t xml:space="preserve">Nguyen-Akbar include </w:t>
      </w:r>
      <w:r w:rsidR="002D0456" w:rsidRPr="00DE519E">
        <w:t xml:space="preserve">economic opportunities (e.g., </w:t>
      </w:r>
      <w:r w:rsidR="003708CA" w:rsidRPr="00DE519E">
        <w:t>the 2008 economic recession</w:t>
      </w:r>
      <w:r w:rsidR="002D0456" w:rsidRPr="00DE519E">
        <w:t xml:space="preserve"> </w:t>
      </w:r>
      <w:r w:rsidR="003708CA" w:rsidRPr="00DE519E">
        <w:t xml:space="preserve">in the United States, and growing economic opportunities in </w:t>
      </w:r>
      <w:r w:rsidR="00DE5E86">
        <w:t>Vietnam</w:t>
      </w:r>
      <w:r w:rsidR="002D0456" w:rsidRPr="00DE519E">
        <w:t>)</w:t>
      </w:r>
      <w:r w:rsidR="003708CA" w:rsidRPr="00DE519E">
        <w:t>.</w:t>
      </w:r>
    </w:p>
    <w:p w14:paraId="47ECBA9C" w14:textId="77777777" w:rsidR="00DA3E67" w:rsidRPr="00DE519E" w:rsidRDefault="00DA3E67"/>
    <w:p w14:paraId="5B6ED6C3" w14:textId="41CF75B1" w:rsidR="00DA3E67" w:rsidRPr="00DE519E" w:rsidRDefault="00DA3E67">
      <w:pPr>
        <w:rPr>
          <w:b/>
          <w:bCs/>
          <w:u w:val="single"/>
        </w:rPr>
      </w:pPr>
      <w:r w:rsidRPr="00DE519E">
        <w:rPr>
          <w:b/>
          <w:bCs/>
          <w:u w:val="single"/>
        </w:rPr>
        <w:t>Post-return migration experiences and identity construction</w:t>
      </w:r>
    </w:p>
    <w:p w14:paraId="5245A36F" w14:textId="5A8471CC" w:rsidR="00A42669" w:rsidRPr="00DE519E" w:rsidRDefault="0044506C" w:rsidP="001C3740">
      <w:r w:rsidRPr="00DE519E">
        <w:t xml:space="preserve">Nearly all literature on the sense of identity among returning </w:t>
      </w:r>
      <w:r w:rsidR="00DE5E86" w:rsidRPr="00DE5E86">
        <w:t>Việt Kiều</w:t>
      </w:r>
      <w:r w:rsidRPr="00DE519E">
        <w:t xml:space="preserve"> acknowledges the notion of ‘neither here nor there’. </w:t>
      </w:r>
      <w:r w:rsidR="00B95F47" w:rsidRPr="00DE519E">
        <w:t xml:space="preserve">Mary Yee writes “Not belonging is the diasporic experience of the immigrant” (Yee, 2020, p. 1), drawing on work on the transnational family experience (Christou, 2011; </w:t>
      </w:r>
      <w:proofErr w:type="spellStart"/>
      <w:r w:rsidR="00B95F47" w:rsidRPr="00DE519E">
        <w:t>Skrbis</w:t>
      </w:r>
      <w:proofErr w:type="spellEnd"/>
      <w:r w:rsidR="00B95F47" w:rsidRPr="00DE519E">
        <w:t xml:space="preserve">, 2008), and </w:t>
      </w:r>
      <w:r w:rsidR="007341E7" w:rsidRPr="00DE519E">
        <w:t>this</w:t>
      </w:r>
      <w:r w:rsidR="00B95F47" w:rsidRPr="00DE519E">
        <w:t xml:space="preserve"> seems this applies to the second-generation returnees as well. </w:t>
      </w:r>
      <w:r w:rsidR="00852B7D" w:rsidRPr="00DE519E">
        <w:t xml:space="preserve">They </w:t>
      </w:r>
      <w:r w:rsidR="00852B7D" w:rsidRPr="00DE519E">
        <w:rPr>
          <w:i/>
          <w:iCs/>
        </w:rPr>
        <w:t>cannot</w:t>
      </w:r>
      <w:r w:rsidR="00852B7D" w:rsidRPr="00DE519E">
        <w:t xml:space="preserve"> fully reintegrate, but they also </w:t>
      </w:r>
      <w:r w:rsidR="00852B7D" w:rsidRPr="00DE519E">
        <w:rPr>
          <w:i/>
          <w:iCs/>
        </w:rPr>
        <w:t xml:space="preserve">do not </w:t>
      </w:r>
      <w:r w:rsidR="00B95F47" w:rsidRPr="00DE519E">
        <w:rPr>
          <w:i/>
          <w:iCs/>
        </w:rPr>
        <w:t>want to</w:t>
      </w:r>
      <w:r w:rsidR="00B95F47" w:rsidRPr="00DE519E">
        <w:t>, perhaps w</w:t>
      </w:r>
      <w:r w:rsidR="00852B7D" w:rsidRPr="00DE519E">
        <w:t>ant</w:t>
      </w:r>
      <w:r w:rsidR="00B95F47" w:rsidRPr="00DE519E">
        <w:t>ing</w:t>
      </w:r>
      <w:r w:rsidR="00852B7D" w:rsidRPr="00DE519E">
        <w:t xml:space="preserve"> the </w:t>
      </w:r>
      <w:r w:rsidR="00B95F47" w:rsidRPr="00DE519E">
        <w:t>‘</w:t>
      </w:r>
      <w:r w:rsidR="00852B7D" w:rsidRPr="00DE519E">
        <w:t>best of both worlds</w:t>
      </w:r>
      <w:r w:rsidR="00B95F47" w:rsidRPr="00DE519E">
        <w:t xml:space="preserve">’, following on Ong’s notion of flexible citizenship </w:t>
      </w:r>
      <w:sdt>
        <w:sdtPr>
          <w:tag w:val="MENDELEY_CITATION_v3_eyJjaXRhdGlvbklEIjoiTUVOREVMRVlfQ0lUQVRJT05fYzc1YzFiYmItMGFiMS00ZGNjLTg1NmItOWNhZTgzZGE3OTc4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
          <w:id w:val="764582726"/>
          <w:placeholder>
            <w:docPart w:val="DefaultPlaceholder_-1854013440"/>
          </w:placeholder>
        </w:sdtPr>
        <w:sdtEndPr/>
        <w:sdtContent>
          <w:r w:rsidR="00D44078" w:rsidRPr="00D44078">
            <w:t>(Ong, 1999)</w:t>
          </w:r>
        </w:sdtContent>
      </w:sdt>
      <w:r w:rsidR="00852B7D" w:rsidRPr="00DE519E">
        <w:t xml:space="preserve">. </w:t>
      </w:r>
      <w:r w:rsidR="00BA13C6" w:rsidRPr="00DE519E">
        <w:t>Culturally, their hybrid Westernized lifestyles and worldviews can predispose them to be critical and not fully accepting of the home country society and culture</w:t>
      </w:r>
      <w:r w:rsidR="001C3740" w:rsidRPr="00DE519E">
        <w:t xml:space="preserve">: “Some </w:t>
      </w:r>
      <w:r w:rsidR="00DE5E86">
        <w:t>Việt</w:t>
      </w:r>
      <w:r w:rsidR="001C3740" w:rsidRPr="00DE519E">
        <w:t xml:space="preserve"> kiều dislike the fact that their relatives in </w:t>
      </w:r>
      <w:r w:rsidR="00DE5E86">
        <w:t>Vietnam</w:t>
      </w:r>
      <w:r w:rsidR="001C3740" w:rsidRPr="00DE519E">
        <w:t xml:space="preserve"> often expect money and gifts from them, and found it necessary to resist the </w:t>
      </w:r>
      <w:r w:rsidR="00DE5E86">
        <w:t>Vietnam</w:t>
      </w:r>
      <w:r w:rsidR="001C3740" w:rsidRPr="00DE519E">
        <w:t xml:space="preserve">ese style of ‘familism’ which invades their privacy. They are also critical of ‘local’ ways and habits, ranging from the way that the </w:t>
      </w:r>
      <w:r w:rsidR="00DE5E86">
        <w:t>Vietnam</w:t>
      </w:r>
      <w:r w:rsidR="001C3740" w:rsidRPr="00DE519E">
        <w:t xml:space="preserve">ese drive and their lack of motivation and creativity in the workplace, to the low level of cleanliness in eating places, homogenous sociality and official corruption” </w:t>
      </w:r>
      <w:sdt>
        <w:sdtPr>
          <w:tag w:val="MENDELEY_CITATION_v3_eyJjaXRhdGlvbklEIjoiTUVOREVMRVlfQ0lUQVRJT05fYmEzMDQyNTItZmViYS00YWIyLTlmN2YtNzY0MGVkNTQ1NzRk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SkiLCJtYW51YWxPdmVycmlkZVRleHQiOiIoWS4gVy4gQ2hhbiAmIFRyYW4sIDIwMTEsIHBwLiAxMTA4LTkpIn19"/>
          <w:id w:val="1588419578"/>
          <w:placeholder>
            <w:docPart w:val="DefaultPlaceholder_-1854013440"/>
          </w:placeholder>
        </w:sdtPr>
        <w:sdtEndPr/>
        <w:sdtContent>
          <w:r w:rsidR="00D44078">
            <w:rPr>
              <w:rFonts w:eastAsia="Times New Roman"/>
            </w:rPr>
            <w:t>(Y. W. Chan &amp; Tran, 2011, pp. 1108-9)</w:t>
          </w:r>
        </w:sdtContent>
      </w:sdt>
      <w:r w:rsidR="00BA13C6" w:rsidRPr="00DE519E">
        <w:t>.</w:t>
      </w:r>
    </w:p>
    <w:p w14:paraId="140FBAFE" w14:textId="6575EF89" w:rsidR="00F222BE" w:rsidRDefault="001C3740">
      <w:r w:rsidRPr="00DE519E">
        <w:t>Th</w:t>
      </w:r>
      <w:r w:rsidR="00A42669" w:rsidRPr="00DE519E">
        <w:t>e</w:t>
      </w:r>
      <w:r w:rsidRPr="00DE519E">
        <w:t xml:space="preserve"> experience of difficulty </w:t>
      </w:r>
      <w:r w:rsidR="00653E8A" w:rsidRPr="00DE519E">
        <w:t xml:space="preserve">assimilating </w:t>
      </w:r>
      <w:r w:rsidRPr="00DE519E">
        <w:t xml:space="preserve">is a </w:t>
      </w:r>
      <w:r w:rsidR="00653E8A" w:rsidRPr="00DE519E">
        <w:t xml:space="preserve">central tenet of migration studies, including return migration </w:t>
      </w:r>
      <w:sdt>
        <w:sdtPr>
          <w:tag w:val="MENDELEY_CITATION_v3_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"/>
          <w:id w:val="1034222829"/>
          <w:placeholder>
            <w:docPart w:val="DefaultPlaceholder_-1854013440"/>
          </w:placeholder>
        </w:sdtPr>
        <w:sdtEndPr/>
        <w:sdtContent>
          <w:r w:rsidR="00D44078" w:rsidRPr="00D44078">
            <w:t>(</w:t>
          </w:r>
          <w:proofErr w:type="spellStart"/>
          <w:r w:rsidR="00D44078" w:rsidRPr="00D44078">
            <w:t>Dumon</w:t>
          </w:r>
          <w:proofErr w:type="spellEnd"/>
          <w:r w:rsidR="00D44078" w:rsidRPr="00D44078">
            <w:t>, 1986)</w:t>
          </w:r>
        </w:sdtContent>
      </w:sdt>
      <w:r w:rsidR="00D316FC">
        <w:rPr>
          <w:i/>
          <w:iCs/>
        </w:rPr>
        <w:t>,</w:t>
      </w:r>
      <w:r w:rsidR="00D316FC">
        <w:t xml:space="preserve"> </w:t>
      </w:r>
      <w:r w:rsidR="00522CDD">
        <w:t>b</w:t>
      </w:r>
      <w:r w:rsidR="00A42669" w:rsidRPr="00DE519E">
        <w:t xml:space="preserve">ut the returning </w:t>
      </w:r>
      <w:r w:rsidR="00DE5E86" w:rsidRPr="00DE5E86">
        <w:t>Việt Kiều</w:t>
      </w:r>
      <w:r w:rsidR="00A42669" w:rsidRPr="00DE519E">
        <w:t xml:space="preserve"> (particularly second generation from the West) </w:t>
      </w:r>
      <w:r w:rsidR="00D316FC">
        <w:t xml:space="preserve">also actively resist full </w:t>
      </w:r>
      <w:r w:rsidR="00A42669" w:rsidRPr="00DE519E">
        <w:t>assimilat</w:t>
      </w:r>
      <w:r w:rsidR="00D316FC">
        <w:t>ion</w:t>
      </w:r>
      <w:r w:rsidR="00A42669" w:rsidRPr="00DE519E">
        <w:t xml:space="preserve">. Returnees value their boundaries and guard their own ‘cultural territory’, finding it an important aspect of their own sense of identity to resist </w:t>
      </w:r>
      <w:r w:rsidR="00A42669" w:rsidRPr="00DE519E">
        <w:lastRenderedPageBreak/>
        <w:t>collectivism</w:t>
      </w:r>
      <w:r w:rsidR="0051168A" w:rsidRPr="00DE519E">
        <w:t>, maintain individuality and retain elements of Western culture even at ‘home’</w:t>
      </w:r>
      <w:r w:rsidR="00A42669" w:rsidRPr="00DE519E">
        <w:t xml:space="preserve"> </w:t>
      </w:r>
      <w:sdt>
        <w:sdtPr>
          <w:tag w:val="MENDELEY_CITATION_v3_eyJjaXRhdGlvbklEIjoiTUVOREVMRVlfQ0lUQVRJT05fZmE4MDQwMjQtNDA4Ny00MmEyLTg0MWUtYjRkMGY2Mzc2NTY0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230342770"/>
          <w:placeholder>
            <w:docPart w:val="B8B033681A9E43198CA0BB2F391E57AB"/>
          </w:placeholder>
        </w:sdtPr>
        <w:sdtEndPr/>
        <w:sdtContent>
          <w:r w:rsidR="00D44078">
            <w:rPr>
              <w:rFonts w:eastAsia="Times New Roman"/>
            </w:rPr>
            <w:t>(Y. W. Chan &amp; Tran, 2011)</w:t>
          </w:r>
        </w:sdtContent>
      </w:sdt>
      <w:r w:rsidR="00A42669" w:rsidRPr="00DE519E">
        <w:t xml:space="preserve">. </w:t>
      </w:r>
      <w:r w:rsidR="00C401C7" w:rsidRPr="00DE519E">
        <w:t>Maintenance of active transnational ties is a comm</w:t>
      </w:r>
      <w:r w:rsidR="00D14C0F" w:rsidRPr="00DE519E">
        <w:t xml:space="preserve">on feature of the </w:t>
      </w:r>
      <w:r w:rsidR="00DE5E86">
        <w:t>Vietnam</w:t>
      </w:r>
      <w:r w:rsidR="00D14C0F" w:rsidRPr="00DE519E">
        <w:t xml:space="preserve">ese return migrant experience </w:t>
      </w:r>
      <w:sdt>
        <w:sdtPr>
          <w:tag w:val="MENDELEY_CITATION_v3_eyJjaXRhdGlvbklEIjoiTUVOREVMRVlfQ0lUQVRJT05fN2E0ZDM4MDAtYjcwYS00OTg4LWJhMjUtZWI3ZWE0OTNiNmNl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NSwgMjAxODsgTcO8bGxlciwgMjAyMTsgTmd1eWVuLUFrYmFyLCAyMDE0LCAyMDE2LCAyMDE3OyBZZWUsIDIwMjApIiwibWFudWFsT3ZlcnJpZGVUZXh0IjoiIn19"/>
          <w:id w:val="1907410979"/>
          <w:placeholder>
            <w:docPart w:val="DefaultPlaceholder_-1854013440"/>
          </w:placeholder>
        </w:sdtPr>
        <w:sdtEndPr/>
        <w:sdtContent>
          <w:r w:rsidR="00D44078">
            <w:rPr>
              <w:rFonts w:eastAsia="Times New Roman"/>
            </w:rPr>
            <w:t>(Y. W. Chan &amp; Tran, 2011; Koh, 2015, 2018; Müller, 2021; Nguyen-Akbar, 2014, 2016, 2017; Yee, 2020)</w:t>
          </w:r>
        </w:sdtContent>
      </w:sdt>
      <w:r w:rsidR="00D14C0F" w:rsidRPr="00DE519E">
        <w:t>.</w:t>
      </w:r>
      <w:r w:rsidR="00B95F47" w:rsidRPr="00DE519E">
        <w:t xml:space="preserve"> </w:t>
      </w:r>
      <w:r w:rsidR="00F72C83">
        <w:t>Rather than truly ‘home’, perhaps t</w:t>
      </w:r>
      <w:r w:rsidR="00B95F47" w:rsidRPr="00DE519E">
        <w:t xml:space="preserve">hose that stay in </w:t>
      </w:r>
      <w:r w:rsidR="00DE5E86">
        <w:t>Vietnam</w:t>
      </w:r>
      <w:r w:rsidR="00B95F47" w:rsidRPr="00DE519E">
        <w:t xml:space="preserve"> </w:t>
      </w:r>
      <w:r w:rsidR="00884913" w:rsidRPr="00DE519E">
        <w:t xml:space="preserve">for extended durations consider it ‘home for-now’ </w:t>
      </w:r>
      <w:sdt>
        <w:sdtPr>
          <w:tag w:val="MENDELEY_CITATION_v3_eyJjaXRhdGlvbklEIjoiTUVOREVMRVlfQ0lUQVRJT05fMDlhZTEwZWItOTBlMS00NjUyLWEyYjQtYTk4YTZiMWE4NmM1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1230995084"/>
          <w:placeholder>
            <w:docPart w:val="DefaultPlaceholder_-1854013440"/>
          </w:placeholder>
        </w:sdtPr>
        <w:sdtEndPr/>
        <w:sdtContent>
          <w:r w:rsidR="00D44078" w:rsidRPr="00D44078">
            <w:t>(Koh, 2015)</w:t>
          </w:r>
        </w:sdtContent>
      </w:sdt>
      <w:r w:rsidR="00884913" w:rsidRPr="00DE519E">
        <w:t>.</w:t>
      </w:r>
      <w:r w:rsidR="009B6A15">
        <w:t xml:space="preserve"> </w:t>
      </w:r>
      <w:r w:rsidR="00522CDD">
        <w:t xml:space="preserve">The independent sense of self conjures parallels to </w:t>
      </w:r>
      <w:sdt>
        <w:sdtPr>
          <w:tag w:val="MENDELEY_CITATION_v3_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"/>
          <w:id w:val="480351405"/>
          <w:placeholder>
            <w:docPart w:val="DefaultPlaceholder_-1854013440"/>
          </w:placeholder>
        </w:sdtPr>
        <w:sdtEndPr/>
        <w:sdtContent>
          <w:r w:rsidR="00D44078">
            <w:rPr>
              <w:rFonts w:eastAsia="Times New Roman"/>
            </w:rPr>
            <w:t>Tsuda's (2003)</w:t>
          </w:r>
        </w:sdtContent>
      </w:sdt>
      <w:r w:rsidR="00522CDD">
        <w:t xml:space="preserve"> notion of the ‘counter-identity’ among Brazilian-Japanese ethnic returnees to Japan. </w:t>
      </w:r>
      <w:r w:rsidR="00C74FCC">
        <w:t xml:space="preserve">However, the </w:t>
      </w:r>
      <w:r w:rsidR="00DE5E86" w:rsidRPr="00DE5E86">
        <w:t>Việt Kiều</w:t>
      </w:r>
      <w:r w:rsidR="00C74FCC">
        <w:t xml:space="preserve"> returnees</w:t>
      </w:r>
      <w:r w:rsidR="009B6A15">
        <w:t>’</w:t>
      </w:r>
      <w:r w:rsidR="00C74FCC">
        <w:t xml:space="preserve"> </w:t>
      </w:r>
      <w:r w:rsidR="00757B9F">
        <w:t xml:space="preserve">desire to keep with their own unique Western upbringings and refusal to fully adopt all the local habits </w:t>
      </w:r>
      <w:r w:rsidR="00C74FCC">
        <w:t>do</w:t>
      </w:r>
      <w:r w:rsidR="00757B9F">
        <w:t>es</w:t>
      </w:r>
      <w:r w:rsidR="00C74FCC">
        <w:t xml:space="preserve"> not </w:t>
      </w:r>
      <w:r w:rsidR="00757B9F">
        <w:t>mean they would want to flaunt this as a counter-identity, rather wishing to avoid seeming arrogant</w:t>
      </w:r>
      <w:r w:rsidR="00C74FCC">
        <w:t xml:space="preserve"> </w:t>
      </w:r>
      <w:sdt>
        <w:sdtPr>
          <w:tag w:val="MENDELEY_CITATION_v3_eyJjaXRhdGlvbklEIjoiTUVOREVMRVlfQ0lUQVRJT05fYjVmNzE3OTktYTgyMy00MzNlLThhNjMtZTg1NjIyMjhlYmQ5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171633917"/>
          <w:placeholder>
            <w:docPart w:val="DefaultPlaceholder_-1854013440"/>
          </w:placeholder>
        </w:sdtPr>
        <w:sdtEndPr/>
        <w:sdtContent>
          <w:r w:rsidR="00D44078">
            <w:rPr>
              <w:rFonts w:eastAsia="Times New Roman"/>
            </w:rPr>
            <w:t>(Y. W. Chan &amp; Tran, 2011)</w:t>
          </w:r>
        </w:sdtContent>
      </w:sdt>
      <w:r w:rsidR="00EC775B">
        <w:t xml:space="preserve">, </w:t>
      </w:r>
      <w:r w:rsidR="005A1040">
        <w:t xml:space="preserve">or drawing attention to class differences </w:t>
      </w:r>
      <w:sdt>
        <w:sdtPr>
          <w:tag w:val="MENDELEY_CITATION_v3_eyJjaXRhdGlvbklEIjoiTUVOREVMRVlfQ0lUQVRJT05fODdjZTczYzQtMjllNC00M2VhLTg0NDktOGJkMTBlMTQwY2Rh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Tmd1eWVuLUFrYmFyLCAyMDE0KSIsIm1hbnVhbE92ZXJyaWRlVGV4dCI6IiJ9fQ=="/>
          <w:id w:val="521676916"/>
          <w:placeholder>
            <w:docPart w:val="DefaultPlaceholder_-1854013440"/>
          </w:placeholder>
        </w:sdtPr>
        <w:sdtEndPr/>
        <w:sdtContent>
          <w:r w:rsidR="00D44078" w:rsidRPr="00D44078">
            <w:t>(Nguyen-Akbar, 2014)</w:t>
          </w:r>
        </w:sdtContent>
      </w:sdt>
      <w:r w:rsidR="005A1040">
        <w:t>.</w:t>
      </w:r>
    </w:p>
    <w:p w14:paraId="73D13762" w14:textId="13BF7B77" w:rsidR="00B52122" w:rsidRDefault="00DB2887" w:rsidP="00844AFC">
      <w:r>
        <w:t>The challenges that returnees face</w:t>
      </w:r>
      <w:r w:rsidR="00942D9C">
        <w:t xml:space="preserve"> both from the limitations of the state’s policies as well as the cultural differences</w:t>
      </w:r>
      <w:r>
        <w:t xml:space="preserve">, combined with their privilege of flexible citizenship </w:t>
      </w:r>
      <w:sdt>
        <w:sdtPr>
          <w:tag w:val="MENDELEY_CITATION_v3_eyJjaXRhdGlvbklEIjoiTUVOREVMRVlfQ0lUQVRJT05fM2ExNzRlYTUtZGNkNi00NTg4LTlkNTgtNDk2NjBiOGJmMTY1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
          <w:id w:val="1664968999"/>
          <w:placeholder>
            <w:docPart w:val="8F5E23AE3EE545BEBB66467B377E1FFD"/>
          </w:placeholder>
        </w:sdtPr>
        <w:sdtEndPr/>
        <w:sdtContent>
          <w:r w:rsidR="00D44078" w:rsidRPr="00D44078">
            <w:t>(Ong, 1999)</w:t>
          </w:r>
        </w:sdtContent>
      </w:sdt>
      <w:r>
        <w:t xml:space="preserve">, can keep them in a state of </w:t>
      </w:r>
      <w:r w:rsidR="004D38E2">
        <w:t xml:space="preserve">being </w:t>
      </w:r>
      <w:r>
        <w:t>one-foot-in-one-foot-out</w:t>
      </w:r>
      <w:r w:rsidR="004D38E2">
        <w:t xml:space="preserve"> of their home-for-now </w:t>
      </w:r>
      <w:sdt>
        <w:sdtPr>
          <w:tag w:val="MENDELEY_CITATION_v3_eyJjaXRhdGlvbklEIjoiTUVOREVMRVlfQ0lUQVRJT05fYTgwYTlmMzQtZmUxOC00NTZkLWEwOGMtNzQzMzFmODk3MjRk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668101512"/>
          <w:placeholder>
            <w:docPart w:val="DefaultPlaceholder_-1854013440"/>
          </w:placeholder>
        </w:sdtPr>
        <w:sdtEndPr/>
        <w:sdtContent>
          <w:r w:rsidR="00D44078" w:rsidRPr="00D44078">
            <w:t>(Koh, 2015)</w:t>
          </w:r>
        </w:sdtContent>
      </w:sdt>
      <w:r>
        <w:t xml:space="preserve">, </w:t>
      </w:r>
      <w:r w:rsidR="00AC160C">
        <w:t xml:space="preserve">feeling </w:t>
      </w:r>
      <w:r w:rsidR="00626ADB">
        <w:t xml:space="preserve">neither </w:t>
      </w:r>
      <w:r w:rsidR="00AC160C">
        <w:t xml:space="preserve">entirely local </w:t>
      </w:r>
      <w:r w:rsidR="00626ADB">
        <w:t xml:space="preserve">nor </w:t>
      </w:r>
      <w:r w:rsidR="00AC160C">
        <w:t>completely foreign</w:t>
      </w:r>
      <w:r w:rsidR="00626ADB">
        <w:t xml:space="preserve"> </w:t>
      </w:r>
      <w:sdt>
        <w:sdtPr>
          <w:tag w:val="MENDELEY_CITATION_v3_eyJjaXRhdGlvbklEIjoiTUVOREVMRVlfQ0lUQVRJT05fZTRkZDIzYmItODRhZi00ZmM1LWJiMmUtMWQ5MjdkYmY0OGY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
          <w:id w:val="-581454939"/>
          <w:placeholder>
            <w:docPart w:val="A3C6925D835D4525A124F44C66EEE866"/>
          </w:placeholder>
        </w:sdtPr>
        <w:sdtEndPr/>
        <w:sdtContent>
          <w:r w:rsidR="00D44078" w:rsidRPr="00D44078">
            <w:t>(Nguyen-Akbar, 2017)</w:t>
          </w:r>
        </w:sdtContent>
      </w:sdt>
      <w:r w:rsidR="002E0094">
        <w:t xml:space="preserve">, with an unfixed sense of self </w:t>
      </w:r>
      <w:sdt>
        <w:sdtPr>
          <w:tag w:val="MENDELEY_CITATION_v3_eyJjaXRhdGlvbklEIjoiTUVOREVMRVlfQ0lUQVRJT05fMDFjZTMwMGYtZThhNy00MGU0LWJjOTYtMDdkZDNkYWQ3MDNh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894082521"/>
          <w:placeholder>
            <w:docPart w:val="DefaultPlaceholder_-1854013440"/>
          </w:placeholder>
        </w:sdtPr>
        <w:sdtEndPr/>
        <w:sdtContent>
          <w:r w:rsidR="00D44078">
            <w:rPr>
              <w:rFonts w:eastAsia="Times New Roman"/>
            </w:rPr>
            <w:t>(Y. W. Chan &amp; Tran, 2011)</w:t>
          </w:r>
        </w:sdtContent>
      </w:sdt>
      <w:r w:rsidR="004E290B">
        <w:t xml:space="preserve">, experiencing both moments of belongingness and connection as well as alienation and confusion </w:t>
      </w:r>
      <w:sdt>
        <w:sdtPr>
          <w:tag w:val="MENDELEY_CITATION_v3_eyJjaXRhdGlvbklEIjoiTUVOREVMRVlfQ0lUQVRJT05fODUxM2Y4OTMtNmJiNy00YzQxLTg5MWMtZDY2NTY3YTBjNjk1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mZhbHNlLCJjaXRlcHJvY1RleHQiOiIoTcO8bGxlciwgMjAyMSkiLCJtYW51YWxPdmVycmlkZVRleHQiOiIifX0="/>
          <w:id w:val="1998464691"/>
          <w:placeholder>
            <w:docPart w:val="DefaultPlaceholder_-1854013440"/>
          </w:placeholder>
        </w:sdtPr>
        <w:sdtEndPr/>
        <w:sdtContent>
          <w:r w:rsidR="00D44078" w:rsidRPr="00D44078">
            <w:t>(Müller, 2021)</w:t>
          </w:r>
        </w:sdtContent>
      </w:sdt>
      <w:r w:rsidR="004E290B">
        <w:t>.</w:t>
      </w:r>
      <w:r w:rsidR="004D38E2">
        <w:t xml:space="preserve"> </w:t>
      </w:r>
      <w:sdt>
        <w:sdtPr>
          <w:tag w:val="MENDELEY_CITATION_v3_eyJjaXRhdGlvbklEIjoiTUVOREVMRVlfQ0lUQVRJT05fODA3ZDA1N2YtMmM1Mi00NDg5LWEzY2YtZGJiMTE4OTI4Mjk4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
          <w:id w:val="-1329972172"/>
          <w:placeholder>
            <w:docPart w:val="DF2057BF15234439924129C634E4E99B"/>
          </w:placeholder>
        </w:sdtPr>
        <w:sdtEndPr/>
        <w:sdtContent>
          <w:r w:rsidR="00D44078" w:rsidRPr="00D44078">
            <w:t>Nguyen-Akbar (2016)</w:t>
          </w:r>
        </w:sdtContent>
      </w:sdt>
      <w:r w:rsidR="00844AFC">
        <w:t xml:space="preserve"> </w:t>
      </w:r>
      <w:r w:rsidR="00383783">
        <w:t xml:space="preserve">suggests that the returnees’ transnational practices are not merely a byproduct of their difficulties or from a sense of caution, but actually part of their process of identity construction and </w:t>
      </w:r>
      <w:r w:rsidR="00510380">
        <w:t xml:space="preserve">transnational </w:t>
      </w:r>
      <w:r w:rsidR="00383783">
        <w:t xml:space="preserve">sense of belonging </w:t>
      </w:r>
      <w:r w:rsidR="00510380">
        <w:t xml:space="preserve">-- being </w:t>
      </w:r>
      <w:r w:rsidR="00E16619">
        <w:t xml:space="preserve">cosmopolitan or </w:t>
      </w:r>
      <w:r w:rsidR="00383783">
        <w:t xml:space="preserve">transnational </w:t>
      </w:r>
      <w:r w:rsidR="00510380" w:rsidRPr="00510380">
        <w:rPr>
          <w:i/>
          <w:iCs/>
        </w:rPr>
        <w:t>is</w:t>
      </w:r>
      <w:r w:rsidR="00510380">
        <w:t xml:space="preserve"> the identity</w:t>
      </w:r>
      <w:r w:rsidR="00383783">
        <w:t>.</w:t>
      </w:r>
    </w:p>
    <w:p w14:paraId="0C1E24F3" w14:textId="0BA452BA" w:rsidR="00175FFF" w:rsidRDefault="00DE5E86" w:rsidP="00844AFC">
      <w:r>
        <w:t>But there is a wide range of possible identities: “Việt</w:t>
      </w:r>
      <w:r w:rsidRPr="00DE5E86">
        <w:t xml:space="preserve"> </w:t>
      </w:r>
      <w:r>
        <w:t>Kiều</w:t>
      </w:r>
      <w:r w:rsidRPr="00DE5E86">
        <w:t xml:space="preserve"> return migrants construct and transgress boundaries of space </w:t>
      </w:r>
      <w:r w:rsidRPr="00B52122">
        <w:t xml:space="preserve">and moral distinctions in their pursuit of belonging. As return migrants of the 1.5 and second generation, Việt Kiều neither experience a seamless transition into local Vietnamese culture and society nor do they exist entirely in a transnational urbanized world disconnected from local place making. Rather, they draw upon multiple forms of social and cultural capital to negotiate a third space in between the local and global” </w:t>
      </w:r>
      <w:sdt>
        <w:sdtPr>
          <w:tag w:val="MENDELEY_CITATION_v3_eyJjaXRhdGlvbklEIjoiTUVOREVMRVlfQ0lUQVRJT05fMDM3YmUyYjctOTA0YS00ZGM1LTk5ZTEtM2Q4Y2M3NjQxODQ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
          <w:id w:val="575247365"/>
          <w:placeholder>
            <w:docPart w:val="DefaultPlaceholder_-1854013440"/>
          </w:placeholder>
        </w:sdtPr>
        <w:sdtEndPr/>
        <w:sdtContent>
          <w:r w:rsidR="00D44078" w:rsidRPr="00D44078">
            <w:t>(Nguyen-Akbar, 2017)</w:t>
          </w:r>
        </w:sdtContent>
      </w:sdt>
      <w:r w:rsidRPr="00B52122">
        <w:t>.</w:t>
      </w:r>
      <w:r w:rsidR="00B52122" w:rsidRPr="00B52122">
        <w:t xml:space="preserve"> Identity demonstrations being not just about </w:t>
      </w:r>
      <w:r w:rsidR="00B52122" w:rsidRPr="009B185A">
        <w:rPr>
          <w:i/>
          <w:iCs/>
        </w:rPr>
        <w:t>who one is</w:t>
      </w:r>
      <w:r w:rsidR="00B52122" w:rsidRPr="00B52122">
        <w:t xml:space="preserve">, but also </w:t>
      </w:r>
      <w:r w:rsidR="00B52122" w:rsidRPr="009B185A">
        <w:rPr>
          <w:i/>
          <w:iCs/>
        </w:rPr>
        <w:t>who one isn’t</w:t>
      </w:r>
      <w:r w:rsidR="00B52122" w:rsidRPr="00B52122">
        <w:t xml:space="preserve">, </w:t>
      </w:r>
      <w:sdt>
        <w:sdtPr>
          <w:tag w:val="MENDELEY_CITATION_v3_eyJjaXRhdGlvbklEIjoiTUVOREVMRVlfQ0lUQVRJT05fYzNjZTJiMzctMmE0Mi00NDA0LWE1ZmUtNjFmYTA5YjY5ZDA5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0cnVlLCJjaXRlcHJvY1RleHQiOiIoTmd1eWVuLUFrYmFyLCAyMDE3KSIsIm1hbnVhbE92ZXJyaWRlVGV4dCI6Ik5ndXllbi1Ba2JhciAoMjAxNykifX0="/>
          <w:id w:val="-153600636"/>
          <w:placeholder>
            <w:docPart w:val="DefaultPlaceholder_-1854013440"/>
          </w:placeholder>
        </w:sdtPr>
        <w:sdtEndPr/>
        <w:sdtContent>
          <w:r w:rsidR="00D44078" w:rsidRPr="00D44078">
            <w:t>Nguyen-Akbar (2017)</w:t>
          </w:r>
        </w:sdtContent>
      </w:sdt>
      <w:r w:rsidR="0064594F">
        <w:t xml:space="preserve"> argues that returnees create distinguishing boundaries as part of their identity construction: </w:t>
      </w:r>
      <w:r w:rsidR="00B52122" w:rsidRPr="00B52122">
        <w:t>symbolic boundaries distinguishing themselves from foreigners</w:t>
      </w:r>
      <w:r w:rsidR="0064594F">
        <w:t>,</w:t>
      </w:r>
      <w:r w:rsidR="00B52122" w:rsidRPr="00B52122">
        <w:t xml:space="preserve"> and ethno-national boundaries distinguish</w:t>
      </w:r>
      <w:r w:rsidR="0064594F">
        <w:t>ing</w:t>
      </w:r>
      <w:r w:rsidR="00B52122" w:rsidRPr="00B52122">
        <w:t xml:space="preserve"> themselves from locals</w:t>
      </w:r>
      <w:r w:rsidR="0064594F">
        <w:t>; however,</w:t>
      </w:r>
      <w:r w:rsidR="00B52122" w:rsidRPr="00B52122">
        <w:t xml:space="preserve"> they also cross </w:t>
      </w:r>
      <w:r w:rsidR="0064594F">
        <w:t>such</w:t>
      </w:r>
      <w:r w:rsidR="00B52122" w:rsidRPr="00B52122">
        <w:t xml:space="preserve"> boundaries </w:t>
      </w:r>
      <w:r w:rsidR="0064594F">
        <w:t>to</w:t>
      </w:r>
      <w:r w:rsidR="00B52122" w:rsidRPr="00B52122">
        <w:t xml:space="preserve"> find </w:t>
      </w:r>
      <w:r w:rsidR="00616211">
        <w:t xml:space="preserve">in-between </w:t>
      </w:r>
      <w:r w:rsidR="00B52122" w:rsidRPr="00B52122">
        <w:t>spaces of belonging in Vietnam</w:t>
      </w:r>
      <w:r w:rsidR="0064594F">
        <w:t>.</w:t>
      </w:r>
    </w:p>
    <w:p w14:paraId="790C54B7" w14:textId="210C2A8A" w:rsidR="00844AFC" w:rsidRDefault="00175FFF" w:rsidP="00844AFC">
      <w:r>
        <w:t>On one end of the spectrum, for some</w:t>
      </w:r>
      <w:r w:rsidR="00D30436">
        <w:t xml:space="preserve"> returnees</w:t>
      </w:r>
      <w:r>
        <w:t>, the struggle with identity construction accentuates the differences between them the locals, and results in a reinforced, heightened sense of their Western identity. On the other end</w:t>
      </w:r>
      <w:r w:rsidR="00D30436">
        <w:t>, some returnees experience fulfilment of their search for belongingness, ultimately closing the loop on the diaspora journey.</w:t>
      </w:r>
    </w:p>
    <w:p w14:paraId="663F3420" w14:textId="77777777" w:rsidR="003D5BA9" w:rsidRPr="00DE519E" w:rsidRDefault="003D5BA9" w:rsidP="00844AFC"/>
    <w:p w14:paraId="1F0FBC96" w14:textId="4D0DCA45" w:rsidR="003D5BA9" w:rsidRPr="003D5BA9" w:rsidRDefault="003D5BA9">
      <w:pPr>
        <w:rPr>
          <w:b/>
          <w:bCs/>
          <w:u w:val="single"/>
        </w:rPr>
      </w:pPr>
      <w:r w:rsidRPr="003D5BA9">
        <w:rPr>
          <w:b/>
          <w:bCs/>
          <w:u w:val="single"/>
        </w:rPr>
        <w:t>Gender dimension in Việt Kiều return</w:t>
      </w:r>
    </w:p>
    <w:p w14:paraId="40633AB0" w14:textId="5A1B70CD" w:rsidR="00DB3BF8" w:rsidRDefault="003D5BA9" w:rsidP="00DB3BF8">
      <w:r>
        <w:t>A</w:t>
      </w:r>
      <w:r w:rsidR="006C3942">
        <w:t xml:space="preserve">s mentioned previously, among the diaspora in Western countries, the familial dynamics </w:t>
      </w:r>
      <w:r w:rsidR="004628FA">
        <w:t xml:space="preserve">have </w:t>
      </w:r>
      <w:r w:rsidR="006C3942">
        <w:t xml:space="preserve">diverged </w:t>
      </w:r>
      <w:r w:rsidR="004628FA">
        <w:t xml:space="preserve">somewhat </w:t>
      </w:r>
      <w:r w:rsidR="006C3942">
        <w:t xml:space="preserve">from traditional Asian norms surrounding patriarchy towards more </w:t>
      </w:r>
      <w:r w:rsidR="006C3942" w:rsidRPr="006C3942">
        <w:t xml:space="preserve">Western-style egalitarian </w:t>
      </w:r>
      <w:r w:rsidR="006C3942">
        <w:t xml:space="preserve">customs </w:t>
      </w:r>
      <w:r w:rsidR="006C3942" w:rsidRPr="006C3942">
        <w:t>between males and females</w:t>
      </w:r>
      <w:r w:rsidR="002D626E">
        <w:t xml:space="preserve"> </w:t>
      </w:r>
      <w:sdt>
        <w:sdtPr>
          <w:tag w:val="MENDELEY_CITATION_v3_eyJjaXRhdGlvbklEIjoiTUVOREVMRVlfQ0lUQVRJT05fOGY0OGU5OTItZGJiMS00MDhjLTk0NWUtNTMzMGVhNDkzZjA2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XSwicHJvcGVydGllcyI6eyJub3RlSW5kZXgiOjB9LCJpc0VkaXRlZCI6ZmFsc2UsIm1hbnVhbE92ZXJyaWRlIjp7ImlzTWFudWFsbHlPdmVycmlkZGVuIjpmYWxzZSwiY2l0ZXByb2NUZXh0IjoiKEtpYnJpYSwgMTk5NSkiLCJtYW51YWxPdmVycmlkZVRleHQiOiIifX0="/>
          <w:id w:val="-1858038256"/>
          <w:placeholder>
            <w:docPart w:val="DefaultPlaceholder_-1854013440"/>
          </w:placeholder>
        </w:sdtPr>
        <w:sdtEndPr/>
        <w:sdtContent>
          <w:r w:rsidR="00D44078" w:rsidRPr="00D44078">
            <w:t>(Kibria, 1995)</w:t>
          </w:r>
        </w:sdtContent>
      </w:sdt>
      <w:r w:rsidR="006C3942" w:rsidRPr="006C3942">
        <w:t>.</w:t>
      </w:r>
      <w:r w:rsidR="002D626E">
        <w:t xml:space="preserve"> </w:t>
      </w:r>
      <w:commentRangeStart w:id="3"/>
      <w:r w:rsidR="002D626E">
        <w:t xml:space="preserve">That the same shift </w:t>
      </w:r>
      <w:r w:rsidR="00B81491">
        <w:t xml:space="preserve">is not </w:t>
      </w:r>
      <w:r w:rsidR="00093B98">
        <w:lastRenderedPageBreak/>
        <w:t xml:space="preserve">necessarily </w:t>
      </w:r>
      <w:r w:rsidR="00B81491">
        <w:t>reflected</w:t>
      </w:r>
      <w:r w:rsidR="002D626E">
        <w:t xml:space="preserve"> </w:t>
      </w:r>
      <w:r w:rsidR="004628FA">
        <w:t>with</w:t>
      </w:r>
      <w:r w:rsidR="002D626E">
        <w:t xml:space="preserve">in </w:t>
      </w:r>
      <w:r w:rsidR="00DE5E86">
        <w:t>Vietnam</w:t>
      </w:r>
      <w:r w:rsidR="002D626E">
        <w:t xml:space="preserve"> add</w:t>
      </w:r>
      <w:r w:rsidR="004628FA">
        <w:t>s</w:t>
      </w:r>
      <w:r w:rsidR="002D626E">
        <w:t xml:space="preserve"> a </w:t>
      </w:r>
      <w:r w:rsidR="004628FA">
        <w:t>gender dimension to the returnee experience</w:t>
      </w:r>
      <w:r w:rsidR="00D032A5">
        <w:t xml:space="preserve"> and identity construction</w:t>
      </w:r>
      <w:r w:rsidR="004628FA">
        <w:t>.</w:t>
      </w:r>
      <w:r w:rsidR="003864ED">
        <w:t xml:space="preserve"> </w:t>
      </w:r>
      <w:r w:rsidR="00DB3BF8">
        <w:t>Transnationalism</w:t>
      </w:r>
      <w:r w:rsidR="00DB3BF8" w:rsidRPr="00DB3BF8">
        <w:t xml:space="preserve"> can </w:t>
      </w:r>
      <w:r w:rsidR="00DB3BF8">
        <w:t>create a disjuncture for</w:t>
      </w:r>
      <w:r w:rsidR="00DB3BF8" w:rsidRPr="00DB3BF8">
        <w:t xml:space="preserve"> women between</w:t>
      </w:r>
      <w:r w:rsidR="0052457B">
        <w:t xml:space="preserve"> Western notions of</w:t>
      </w:r>
      <w:r w:rsidR="00DB3BF8" w:rsidRPr="00DB3BF8">
        <w:t xml:space="preserve"> gender equality and the</w:t>
      </w:r>
      <w:r w:rsidR="0052457B">
        <w:t>ir</w:t>
      </w:r>
      <w:r w:rsidR="00DB3BF8" w:rsidRPr="00DB3BF8">
        <w:t xml:space="preserve"> more </w:t>
      </w:r>
      <w:r w:rsidR="0052457B">
        <w:t xml:space="preserve">traditional </w:t>
      </w:r>
      <w:r w:rsidR="00DB3BF8" w:rsidRPr="00DB3BF8">
        <w:t>position</w:t>
      </w:r>
      <w:r w:rsidR="0052457B">
        <w:t xml:space="preserve">ing </w:t>
      </w:r>
      <w:r w:rsidR="00DB3BF8" w:rsidRPr="00DB3BF8">
        <w:t>in the origin</w:t>
      </w:r>
      <w:r w:rsidR="0052457B">
        <w:t xml:space="preserve"> country</w:t>
      </w:r>
      <w:r w:rsidR="00DB3BF8" w:rsidRPr="00DB3BF8">
        <w:t xml:space="preserve"> (Ong 1999).</w:t>
      </w:r>
      <w:r w:rsidR="00DB3BF8">
        <w:t xml:space="preserve"> </w:t>
      </w:r>
      <w:commentRangeEnd w:id="3"/>
      <w:r w:rsidR="00B841CA">
        <w:rPr>
          <w:rStyle w:val="CommentReference"/>
        </w:rPr>
        <w:commentReference w:id="3"/>
      </w:r>
    </w:p>
    <w:p w14:paraId="63F4AE61" w14:textId="1EE28E8A" w:rsidR="008662CB" w:rsidRDefault="003864ED">
      <w:r w:rsidRPr="003864ED">
        <w:t>Nguyen-Akbar (2014)</w:t>
      </w:r>
      <w:r>
        <w:t xml:space="preserve"> describes the case of a second-generation 25-yo female returnee facing “cultural expectations of being home by 10 P.M. as a young, unmarried female, and restrictions on her mobility to transport herself”</w:t>
      </w:r>
      <w:r w:rsidR="005F1D9F">
        <w:t xml:space="preserve"> -- there is a clear impact of this on identity construction, as the returnee puts it: “</w:t>
      </w:r>
      <w:r w:rsidR="005F1D9F" w:rsidRPr="005F1D9F">
        <w:rPr>
          <w:i/>
          <w:iCs/>
        </w:rPr>
        <w:t xml:space="preserve">I’m not even </w:t>
      </w:r>
      <w:r w:rsidR="00DE5E86">
        <w:rPr>
          <w:i/>
          <w:iCs/>
        </w:rPr>
        <w:t>Vietnam</w:t>
      </w:r>
      <w:r w:rsidR="005F1D9F" w:rsidRPr="005F1D9F">
        <w:rPr>
          <w:i/>
          <w:iCs/>
        </w:rPr>
        <w:t>ese in that kind of way</w:t>
      </w:r>
      <w:r w:rsidR="005F1D9F">
        <w:t>”</w:t>
      </w:r>
      <w:r>
        <w:t xml:space="preserve"> </w:t>
      </w:r>
      <w:sdt>
        <w:sdtPr>
          <w:tag w:val="MENDELEY_CITATION_v3_eyJjaXRhdGlvbklEIjoiTUVOREVMRVlfQ0lUQVRJT05fOTVmMDg1N2UtZjMxNC00NzExLTgwNWEtYmU2NzNiZDBhZGQz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nRydWUsImNpdGVwcm9jVGV4dCI6IihOZ3V5ZW4tQWtiYXIsIDIwMTQpIiwibWFudWFsT3ZlcnJpZGVUZXh0IjoiKHAuIDE2KSJ9fQ=="/>
          <w:id w:val="-605424715"/>
          <w:placeholder>
            <w:docPart w:val="DefaultPlaceholder_-1854013440"/>
          </w:placeholder>
        </w:sdtPr>
        <w:sdtEndPr/>
        <w:sdtContent>
          <w:r w:rsidR="00D44078" w:rsidRPr="00D44078">
            <w:t>(p. 16)</w:t>
          </w:r>
        </w:sdtContent>
      </w:sdt>
      <w:r>
        <w:t xml:space="preserve">. </w:t>
      </w:r>
      <w:r w:rsidR="000972E0">
        <w:t xml:space="preserve">Similarly, </w:t>
      </w:r>
      <w:sdt>
        <w:sdtPr>
          <w:tag w:val="MENDELEY_CITATION_v3_eyJjaXRhdGlvbklEIjoiTUVOREVMRVlfQ0lUQVRJT05fZGJjYWYyMDMtODZlYS00Y2UyLThjZTktMDdlNDlkNTA4YTYx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k3DvGxsZXIgKDIwMjEpIn19"/>
          <w:id w:val="438955627"/>
          <w:placeholder>
            <w:docPart w:val="6433C38D2CF94083B09C2389E965DF88"/>
          </w:placeholder>
        </w:sdtPr>
        <w:sdtEndPr/>
        <w:sdtContent>
          <w:r w:rsidR="00D44078" w:rsidRPr="00D44078">
            <w:t>Müller (2021)</w:t>
          </w:r>
        </w:sdtContent>
      </w:sdt>
      <w:r w:rsidR="000972E0">
        <w:t xml:space="preserve"> finds that reports of negative experiences among second-generation returnees come predominantly from young women for similar reasons </w:t>
      </w:r>
      <w:r w:rsidR="000758A1">
        <w:t>of facing cultural restrictions</w:t>
      </w:r>
      <w:r w:rsidR="003D7419">
        <w:t xml:space="preserve"> on their freedom</w:t>
      </w:r>
      <w:r w:rsidR="000758A1">
        <w:t xml:space="preserve"> due to their gender, consequently feeling a loss of agency.</w:t>
      </w:r>
      <w:r w:rsidR="00244B47">
        <w:t xml:space="preserve"> Again, the impact on sense of belonging can be potentially severe, as one female return visitor expressed in frustration regarding the cultural tensions over gendered expectations in families: “</w:t>
      </w:r>
      <w:r w:rsidR="00244B47" w:rsidRPr="00244B47">
        <w:rPr>
          <w:i/>
          <w:iCs/>
        </w:rPr>
        <w:t xml:space="preserve">I have the feeling that I’ll never be a part of </w:t>
      </w:r>
      <w:r w:rsidR="00DE5E86">
        <w:rPr>
          <w:i/>
          <w:iCs/>
        </w:rPr>
        <w:t>Vietnam</w:t>
      </w:r>
      <w:r w:rsidR="00244B47" w:rsidRPr="00244B47">
        <w:rPr>
          <w:i/>
          <w:iCs/>
        </w:rPr>
        <w:t>. And I never want to be a part of it.</w:t>
      </w:r>
      <w:r w:rsidR="00244B47">
        <w:t xml:space="preserve">” </w:t>
      </w:r>
      <w:sdt>
        <w:sdtPr>
          <w:tag w:val="MENDELEY_CITATION_v3_eyJjaXRhdGlvbklEIjoiTUVOREVMRVlfQ0lUQVRJT05fYmMzMGFlYWUtYTFmYS00MDNlLWE3NWItZjAyNzJjNGE1OWVh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ihNw7xsbGVyLCAyMDIxLCBwLiAyNykifX0="/>
          <w:id w:val="-1237238489"/>
          <w:placeholder>
            <w:docPart w:val="DefaultPlaceholder_-1854013440"/>
          </w:placeholder>
        </w:sdtPr>
        <w:sdtEndPr/>
        <w:sdtContent>
          <w:r w:rsidR="00D44078" w:rsidRPr="00D44078">
            <w:t>(Müller, 2021, p. 27)</w:t>
          </w:r>
        </w:sdtContent>
      </w:sdt>
      <w:r w:rsidR="00244B47">
        <w:t>.</w:t>
      </w:r>
      <w:r w:rsidR="0050340C">
        <w:t xml:space="preserve"> To some extent, the restrictions on young women imposed by family could be mitigated by choosing to live on their own, which many returnees do</w:t>
      </w:r>
      <w:r w:rsidR="00BA2FA3">
        <w:t xml:space="preserve"> </w:t>
      </w:r>
      <w:sdt>
        <w:sdtPr>
          <w:tag w:val="MENDELEY_CITATION_v3_eyJjaXRhdGlvbklEIjoiTUVOREVMRVlfQ0lUQVRJT05fNTQyNDY4NDQtOWEwZi00ZWZhLWJmMDktNTU3MjIyMzg0NDA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
          <w:id w:val="582577440"/>
          <w:placeholder>
            <w:docPart w:val="DefaultPlaceholder_-1854013440"/>
          </w:placeholder>
        </w:sdtPr>
        <w:sdtEndPr/>
        <w:sdtContent>
          <w:r w:rsidR="00D44078" w:rsidRPr="00D44078">
            <w:t>(Nguyen-Akbar, 2017)</w:t>
          </w:r>
        </w:sdtContent>
      </w:sdt>
      <w:r w:rsidR="0050340C">
        <w:t>.</w:t>
      </w:r>
    </w:p>
    <w:p w14:paraId="0243962E" w14:textId="6C36C985" w:rsidR="003864ED" w:rsidRDefault="00BA51D7">
      <w:r>
        <w:t xml:space="preserve">In contrast, </w:t>
      </w:r>
      <w:sdt>
        <w:sdtPr>
          <w:tag w:val="MENDELEY_CITATION_v3_eyJjaXRhdGlvbklEIjoiTUVOREVMRVlfQ0lUQVRJT05fYzliNDhjZGYtMWU1Mi00NGI5LWIwMDEtNTM1YzMzY2E5OGE2IiwiY2l0YXRpb25JdGVtcyI6W3s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X1dLCJwcm9wZXJ0aWVzIjp7Im5vdGVJbmRleCI6MH0sImlzRWRpdGVkIjpmYWxzZSwibWFudWFsT3ZlcnJpZGUiOnsiaXNNYW51YWxseU92ZXJyaWRkZW4iOnRydWUsImNpdGVwcm9jVGV4dCI6IihCYXJiZXIsIDIwMTcpIiwibWFudWFsT3ZlcnJpZGVUZXh0IjoiQmFyYmVyICgyMDE3KSJ9fQ=="/>
          <w:id w:val="-1584608364"/>
          <w:placeholder>
            <w:docPart w:val="DefaultPlaceholder_-1854013440"/>
          </w:placeholder>
        </w:sdtPr>
        <w:sdtEndPr/>
        <w:sdtContent>
          <w:r w:rsidR="00D44078" w:rsidRPr="00D44078">
            <w:t>Barber (2017)</w:t>
          </w:r>
        </w:sdtContent>
      </w:sdt>
      <w:r w:rsidR="008662CB">
        <w:t xml:space="preserve"> finds that </w:t>
      </w:r>
      <w:r w:rsidR="005B60BE">
        <w:t>actually returnee women were more deeply engaged in their returns, developing cultural competencies and linguistic skills</w:t>
      </w:r>
      <w:r>
        <w:t xml:space="preserve"> and</w:t>
      </w:r>
      <w:r w:rsidR="005B60BE">
        <w:t xml:space="preserve"> hence fulfilling gendered expectations of their role as ‘bearers of culture’ </w:t>
      </w:r>
      <w:sdt>
        <w:sdtPr>
          <w:tag w:val="MENDELEY_CITATION_v3_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"/>
          <w:id w:val="946505070"/>
          <w:placeholder>
            <w:docPart w:val="DefaultPlaceholder_-1854013440"/>
          </w:placeholder>
        </w:sdtPr>
        <w:sdtEndPr/>
        <w:sdtContent>
          <w:r w:rsidR="00D44078" w:rsidRPr="00D44078">
            <w:t>(Yuval-Davis, 1997)</w:t>
          </w:r>
        </w:sdtContent>
      </w:sdt>
      <w:r>
        <w:t xml:space="preserve">; achieving this may have empowered their </w:t>
      </w:r>
      <w:r w:rsidR="00DE5E86">
        <w:t>Vietnam</w:t>
      </w:r>
      <w:r>
        <w:t>ese authenticity.</w:t>
      </w:r>
      <w:r w:rsidRPr="00BA51D7">
        <w:t xml:space="preserve"> </w:t>
      </w:r>
      <w:r>
        <w:t xml:space="preserve">Interestingly, </w:t>
      </w:r>
      <w:sdt>
        <w:sdtPr>
          <w:tag w:val="MENDELEY_CITATION_v3_eyJjaXRhdGlvbklEIjoiTUVOREVMRVlfQ0lUQVRJT05fZDNjZWY4YTgtZTU2MS00ODA4LWFiZTQtMmU5MmRiYzhmZTU5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
          <w:id w:val="-711576451"/>
          <w:placeholder>
            <w:docPart w:val="541BA2E82EFB4F75A508C0E7BD48836F"/>
          </w:placeholder>
        </w:sdtPr>
        <w:sdtEndPr/>
        <w:sdtContent>
          <w:r w:rsidR="00D44078" w:rsidRPr="00D44078">
            <w:t>Nguyen-Akbar (2016)</w:t>
          </w:r>
        </w:sdtContent>
      </w:sdt>
      <w:r>
        <w:t xml:space="preserve"> relates another way in which the return experience poses an advantage to women compared to their situations in their pre-return (Western) homes: </w:t>
      </w:r>
      <w:r w:rsidRPr="00196825">
        <w:t xml:space="preserve">the cost of </w:t>
      </w:r>
      <w:r>
        <w:t xml:space="preserve">starting and raising a young family is relatively lower because it is inexpensive to </w:t>
      </w:r>
      <w:r w:rsidRPr="00196825">
        <w:t>hir</w:t>
      </w:r>
      <w:r>
        <w:t>e a maid or nanny</w:t>
      </w:r>
      <w:r w:rsidRPr="00196825">
        <w:t>.</w:t>
      </w:r>
    </w:p>
    <w:p w14:paraId="3B00F641" w14:textId="5E522AEB" w:rsidR="00C50D81" w:rsidRDefault="00F07814" w:rsidP="00C50D81">
      <w:r>
        <w:t xml:space="preserve">If the gendered narratives among women returnees are mixed, </w:t>
      </w:r>
      <w:r w:rsidR="000F786A" w:rsidRPr="000F786A">
        <w:t xml:space="preserve">Müller (2021) finds </w:t>
      </w:r>
      <w:r w:rsidR="00C50D81">
        <w:t>more positive</w:t>
      </w:r>
      <w:r w:rsidR="00BA2FA3">
        <w:t>, comfortable,</w:t>
      </w:r>
      <w:r w:rsidR="00C50D81">
        <w:t xml:space="preserve"> and nostalgic cultural experiences among returning men visitors, as one returnee put it, a “</w:t>
      </w:r>
      <w:r w:rsidR="00C50D81" w:rsidRPr="00C50D81">
        <w:rPr>
          <w:i/>
          <w:iCs/>
        </w:rPr>
        <w:t>feeling of coming back home to the family</w:t>
      </w:r>
      <w:r w:rsidR="00C50D81">
        <w:t xml:space="preserve">” </w:t>
      </w:r>
      <w:sdt>
        <w:sdtPr>
          <w:tag w:val="MENDELEY_CITATION_v3_eyJjaXRhdGlvbklEIjoiTUVOREVMRVlfQ0lUQVRJT05fZjdkNGJhZWEtZjg2My00MTg3LWE5OWMtZDFjOWI2NmQwMjJh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ihNw7xsbGVyLCAyMDIxLCBwLiAyNCkifX0="/>
          <w:id w:val="-194157529"/>
          <w:placeholder>
            <w:docPart w:val="3FBD793E18D54AEFB24F907D20E23431"/>
          </w:placeholder>
        </w:sdtPr>
        <w:sdtEndPr/>
        <w:sdtContent>
          <w:r w:rsidR="00D44078" w:rsidRPr="00D44078">
            <w:t>(Müller, 2021, p. 24)</w:t>
          </w:r>
        </w:sdtContent>
      </w:sdt>
      <w:r w:rsidR="00C50D81">
        <w:t>.</w:t>
      </w:r>
      <w:r w:rsidR="00BA2FA3">
        <w:t xml:space="preserve"> </w:t>
      </w:r>
      <w:r w:rsidR="00BA51D7">
        <w:t xml:space="preserve">However, </w:t>
      </w:r>
      <w:sdt>
        <w:sdtPr>
          <w:tag w:val="MENDELEY_CITATION_v3_eyJjaXRhdGlvbklEIjoiTUVOREVMRVlfQ0lUQVRJT05fZjVhNWFlY2YtNWQ3ZC00ZDNhLWJlMjQtZmU0ZjYzMWFhN2Q5IiwiY2l0YXRpb25JdGVtcyI6W3s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X1dLCJwcm9wZXJ0aWVzIjp7Im5vdGVJbmRleCI6MH0sImlzRWRpdGVkIjpmYWxzZSwibWFudWFsT3ZlcnJpZGUiOnsiaXNNYW51YWxseU92ZXJyaWRkZW4iOnRydWUsImNpdGVwcm9jVGV4dCI6IihCYXJiZXIsIDIwMTcpIiwibWFudWFsT3ZlcnJpZGVUZXh0IjoiQmFyYmVyJ3MgKDIwMTcpIn19"/>
          <w:id w:val="657348740"/>
          <w:placeholder>
            <w:docPart w:val="DefaultPlaceholder_-1854013440"/>
          </w:placeholder>
        </w:sdtPr>
        <w:sdtEndPr/>
        <w:sdtContent>
          <w:r w:rsidR="00D44078">
            <w:rPr>
              <w:rFonts w:eastAsia="Times New Roman"/>
            </w:rPr>
            <w:t>Barber's (2017)</w:t>
          </w:r>
        </w:sdtContent>
      </w:sdt>
      <w:r w:rsidR="00620F20">
        <w:t xml:space="preserve"> findings caution that returning men do </w:t>
      </w:r>
      <w:r w:rsidR="00620F20" w:rsidRPr="00620F20">
        <w:t xml:space="preserve">not </w:t>
      </w:r>
      <w:r w:rsidR="00620F20">
        <w:t>necessarily all g</w:t>
      </w:r>
      <w:r w:rsidR="00620F20" w:rsidRPr="00620F20">
        <w:t xml:space="preserve">et the sense of </w:t>
      </w:r>
      <w:r w:rsidR="00620F20">
        <w:t>belongingness</w:t>
      </w:r>
      <w:r w:rsidR="00620F20" w:rsidRPr="00620F20">
        <w:t xml:space="preserve"> nor authenticati</w:t>
      </w:r>
      <w:r w:rsidR="00620F20">
        <w:t>on of their</w:t>
      </w:r>
      <w:r w:rsidR="00620F20" w:rsidRPr="00620F20">
        <w:t xml:space="preserve"> </w:t>
      </w:r>
      <w:r w:rsidR="00DE5E86">
        <w:t>Vietnam</w:t>
      </w:r>
      <w:r w:rsidR="00620F20" w:rsidRPr="00620F20">
        <w:t xml:space="preserve">ese identity after visiting </w:t>
      </w:r>
      <w:r w:rsidR="00DE5E86">
        <w:t>Vietnam</w:t>
      </w:r>
      <w:r w:rsidR="00620F20">
        <w:t>;</w:t>
      </w:r>
      <w:r w:rsidR="00620F20" w:rsidRPr="00620F20">
        <w:t xml:space="preserve"> </w:t>
      </w:r>
      <w:r w:rsidR="00620F20">
        <w:t>t</w:t>
      </w:r>
      <w:r w:rsidR="00620F20" w:rsidRPr="00620F20">
        <w:t xml:space="preserve">he differential </w:t>
      </w:r>
      <w:r w:rsidR="00620F20">
        <w:t xml:space="preserve">efforts </w:t>
      </w:r>
      <w:r w:rsidR="00620F20" w:rsidRPr="00620F20">
        <w:t xml:space="preserve">made </w:t>
      </w:r>
      <w:r w:rsidR="00620F20">
        <w:t xml:space="preserve">by the women and men, bolstered by the </w:t>
      </w:r>
      <w:r w:rsidR="00620F20" w:rsidRPr="00620F20">
        <w:t xml:space="preserve">greater expectations placed upon women to </w:t>
      </w:r>
      <w:r w:rsidR="00620F20">
        <w:t xml:space="preserve">engage culturally, could explain the different experiences. </w:t>
      </w:r>
      <w:r w:rsidR="00BA2FA3">
        <w:t xml:space="preserve">It is </w:t>
      </w:r>
      <w:r w:rsidR="00CA0422">
        <w:t>apparent</w:t>
      </w:r>
      <w:r w:rsidR="00BA2FA3">
        <w:t xml:space="preserve"> that future analyses of identity construction among second-generation return migrants </w:t>
      </w:r>
      <w:r w:rsidR="00CA0422">
        <w:t xml:space="preserve">must include </w:t>
      </w:r>
      <w:r w:rsidR="004C0B8C">
        <w:t xml:space="preserve">nuanced </w:t>
      </w:r>
      <w:r w:rsidR="00CA0422">
        <w:t>consideration of the gender dimension.</w:t>
      </w:r>
    </w:p>
    <w:p w14:paraId="415B6EF5" w14:textId="45C29965" w:rsidR="00844AFC" w:rsidRPr="00DE519E" w:rsidRDefault="00844AFC"/>
    <w:p w14:paraId="091642FA" w14:textId="77777777" w:rsidR="000737F0" w:rsidRPr="00DE519E" w:rsidRDefault="000737F0" w:rsidP="000737F0">
      <w:pPr>
        <w:rPr>
          <w:b/>
          <w:bCs/>
          <w:u w:val="single"/>
        </w:rPr>
      </w:pPr>
      <w:r w:rsidRPr="00DE519E">
        <w:rPr>
          <w:b/>
          <w:bCs/>
          <w:u w:val="single"/>
        </w:rPr>
        <w:t>Role of ICTs in the experiences of transnational migrants</w:t>
      </w:r>
    </w:p>
    <w:p w14:paraId="5356B50E" w14:textId="7E57D48F" w:rsidR="00EC7E65" w:rsidRPr="00DE519E" w:rsidRDefault="000737F0" w:rsidP="000737F0">
      <w:r w:rsidRPr="00DE519E">
        <w:t>The extant literature specifically on the role of ICTs in facilitating belongingness and identity construction of transnational migrants has traditionally focused on how ICTs support the connection of diaspora communities and individuals back to the homeland identity as well as their integration into their host country societies; studies primarily refer to experiences of the first generation and to a lesser extent, the second generation and beyond</w:t>
      </w:r>
      <w:r w:rsidR="00ED300E" w:rsidRPr="00DE519E">
        <w:t xml:space="preserve"> </w:t>
      </w:r>
      <w:sdt>
        <w:sdtPr>
          <w:tag w:val="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"/>
          <w:id w:val="-286360070"/>
          <w:placeholder>
            <w:docPart w:val="DefaultPlaceholder_-1854013440"/>
          </w:placeholder>
        </w:sdtPr>
        <w:sdtEndPr/>
        <w:sdtContent>
          <w:r w:rsidR="00D44078">
            <w:rPr>
              <w:rFonts w:eastAsia="Times New Roman"/>
            </w:rPr>
            <w:t>(</w:t>
          </w:r>
          <w:proofErr w:type="spellStart"/>
          <w:r w:rsidR="00D44078">
            <w:rPr>
              <w:rFonts w:eastAsia="Times New Roman"/>
            </w:rPr>
            <w:t>Cabalquinto</w:t>
          </w:r>
          <w:proofErr w:type="spellEnd"/>
          <w:r w:rsidR="00D44078">
            <w:rPr>
              <w:rFonts w:eastAsia="Times New Roman"/>
            </w:rPr>
            <w:t xml:space="preserve">, 2018; </w:t>
          </w:r>
          <w:proofErr w:type="spellStart"/>
          <w:r w:rsidR="00D44078">
            <w:rPr>
              <w:rFonts w:eastAsia="Times New Roman"/>
            </w:rPr>
            <w:t>Candidatu</w:t>
          </w:r>
          <w:proofErr w:type="spellEnd"/>
          <w:r w:rsidR="00D44078">
            <w:rPr>
              <w:rFonts w:eastAsia="Times New Roman"/>
            </w:rPr>
            <w:t xml:space="preserve"> et al., 2019; Cuban, 2017; Hiller &amp; Franz, 2004; </w:t>
          </w:r>
          <w:proofErr w:type="spellStart"/>
          <w:r w:rsidR="00D44078">
            <w:rPr>
              <w:rFonts w:eastAsia="Times New Roman"/>
            </w:rPr>
            <w:t>Ihejirika</w:t>
          </w:r>
          <w:proofErr w:type="spellEnd"/>
          <w:r w:rsidR="00D44078">
            <w:rPr>
              <w:rFonts w:eastAsia="Times New Roman"/>
            </w:rPr>
            <w:t xml:space="preserve"> &amp; </w:t>
          </w:r>
          <w:proofErr w:type="spellStart"/>
          <w:r w:rsidR="00D44078">
            <w:rPr>
              <w:rFonts w:eastAsia="Times New Roman"/>
            </w:rPr>
            <w:t>Krtalic</w:t>
          </w:r>
          <w:proofErr w:type="spellEnd"/>
          <w:r w:rsidR="00D44078">
            <w:rPr>
              <w:rFonts w:eastAsia="Times New Roman"/>
            </w:rPr>
            <w:t xml:space="preserve">, 2021; </w:t>
          </w:r>
          <w:proofErr w:type="spellStart"/>
          <w:r w:rsidR="00D44078">
            <w:rPr>
              <w:rFonts w:eastAsia="Times New Roman"/>
            </w:rPr>
            <w:t>Nedelcu</w:t>
          </w:r>
          <w:proofErr w:type="spellEnd"/>
          <w:r w:rsidR="00D44078">
            <w:rPr>
              <w:rFonts w:eastAsia="Times New Roman"/>
            </w:rPr>
            <w:t xml:space="preserve">, </w:t>
          </w:r>
          <w:r w:rsidR="00D44078">
            <w:rPr>
              <w:rFonts w:eastAsia="Times New Roman"/>
            </w:rPr>
            <w:lastRenderedPageBreak/>
            <w:t xml:space="preserve">2018; </w:t>
          </w:r>
          <w:proofErr w:type="spellStart"/>
          <w:r w:rsidR="00D44078">
            <w:rPr>
              <w:rFonts w:eastAsia="Times New Roman"/>
            </w:rPr>
            <w:t>Nedelcu</w:t>
          </w:r>
          <w:proofErr w:type="spellEnd"/>
          <w:r w:rsidR="00D44078">
            <w:rPr>
              <w:rFonts w:eastAsia="Times New Roman"/>
            </w:rPr>
            <w:t xml:space="preserve"> &amp; </w:t>
          </w:r>
          <w:proofErr w:type="spellStart"/>
          <w:r w:rsidR="00D44078">
            <w:rPr>
              <w:rFonts w:eastAsia="Times New Roman"/>
            </w:rPr>
            <w:t>Soysüren</w:t>
          </w:r>
          <w:proofErr w:type="spellEnd"/>
          <w:r w:rsidR="00D44078">
            <w:rPr>
              <w:rFonts w:eastAsia="Times New Roman"/>
            </w:rPr>
            <w:t xml:space="preserve">, 2020; </w:t>
          </w:r>
          <w:proofErr w:type="spellStart"/>
          <w:r w:rsidR="00D44078">
            <w:rPr>
              <w:rFonts w:eastAsia="Times New Roman"/>
            </w:rPr>
            <w:t>Panagakos</w:t>
          </w:r>
          <w:proofErr w:type="spellEnd"/>
          <w:r w:rsidR="00D44078">
            <w:rPr>
              <w:rFonts w:eastAsia="Times New Roman"/>
            </w:rPr>
            <w:t xml:space="preserve"> &amp; Horst, 2006; </w:t>
          </w:r>
          <w:proofErr w:type="spellStart"/>
          <w:r w:rsidR="00D44078">
            <w:rPr>
              <w:rFonts w:eastAsia="Times New Roman"/>
            </w:rPr>
            <w:t>Pesando</w:t>
          </w:r>
          <w:proofErr w:type="spellEnd"/>
          <w:r w:rsidR="00D44078">
            <w:rPr>
              <w:rFonts w:eastAsia="Times New Roman"/>
            </w:rPr>
            <w:t xml:space="preserve"> et al., 2021; Williams </w:t>
          </w:r>
          <w:proofErr w:type="spellStart"/>
          <w:r w:rsidR="00D44078">
            <w:rPr>
              <w:rFonts w:eastAsia="Times New Roman"/>
            </w:rPr>
            <w:t>Veazey</w:t>
          </w:r>
          <w:proofErr w:type="spellEnd"/>
          <w:r w:rsidR="00D44078">
            <w:rPr>
              <w:rFonts w:eastAsia="Times New Roman"/>
            </w:rPr>
            <w:t>, 2020)</w:t>
          </w:r>
        </w:sdtContent>
      </w:sdt>
      <w:r w:rsidRPr="00DE519E">
        <w:t>.</w:t>
      </w:r>
    </w:p>
    <w:p w14:paraId="36141576" w14:textId="35536C79" w:rsidR="000737F0" w:rsidRPr="00DE519E" w:rsidRDefault="000737F0" w:rsidP="000737F0">
      <w:r w:rsidRPr="00DE519E">
        <w:t xml:space="preserve">The impact of ICTs is demonstrated at several phases of migration, both pre- and post </w:t>
      </w:r>
      <w:sdt>
        <w:sdtPr>
          <w:tag w:val="MENDELEY_CITATION_v3_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"/>
          <w:id w:val="-913237189"/>
          <w:placeholder>
            <w:docPart w:val="55E7994480AE42F3A764096350A1A10B"/>
          </w:placeholder>
        </w:sdtPr>
        <w:sdtEndPr/>
        <w:sdtContent>
          <w:r w:rsidR="00D44078">
            <w:rPr>
              <w:rFonts w:eastAsia="Times New Roman"/>
            </w:rPr>
            <w:t>(Hiller &amp; Franz, 2004)</w:t>
          </w:r>
        </w:sdtContent>
      </w:sdt>
      <w:r w:rsidRPr="00DE519E">
        <w:t>. Increasingly, studies on transnational migration and ICTs focus largely on the internet as the core technology of relevance, given its pervasive influence on nearly all social, political, and cultural issues</w:t>
      </w:r>
      <w:r w:rsidR="00386A18" w:rsidRPr="00DE519E">
        <w:t xml:space="preserve"> </w:t>
      </w:r>
      <w:sdt>
        <w:sdtPr>
          <w:tag w:val="MENDELEY_CITATION_v3_eyJjaXRhdGlvbklEIjoiTUVOREVMRVlfQ0lUQVRJT05fODQxYzRiMDctZjViOS00Njc3LTg5MWYtMjNjZjA1Nzc3NDFlIiwiY2l0YXRpb25JdGVtcyI6W3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XSwicHJvcGVydGllcyI6eyJub3RlSW5kZXgiOjB9LCJpc0VkaXRlZCI6ZmFsc2UsIm1hbnVhbE92ZXJyaWRlIjp7ImlzTWFudWFsbHlPdmVycmlkZGVuIjpmYWxzZSwiY2l0ZXByb2NUZXh0IjoiKFBlc2FuZG8gZXQgYWwuLCAyMDIxKSIsIm1hbnVhbE92ZXJyaWRlVGV4dCI6IiJ9fQ=="/>
          <w:id w:val="1963063899"/>
          <w:placeholder>
            <w:docPart w:val="DefaultPlaceholder_-1854013440"/>
          </w:placeholder>
        </w:sdtPr>
        <w:sdtEndPr/>
        <w:sdtContent>
          <w:r w:rsidR="00D44078" w:rsidRPr="00D44078">
            <w:t>(</w:t>
          </w:r>
          <w:proofErr w:type="spellStart"/>
          <w:r w:rsidR="00D44078" w:rsidRPr="00D44078">
            <w:t>Pesando</w:t>
          </w:r>
          <w:proofErr w:type="spellEnd"/>
          <w:r w:rsidR="00D44078" w:rsidRPr="00D44078">
            <w:t xml:space="preserve"> et al., 2021)</w:t>
          </w:r>
        </w:sdtContent>
      </w:sdt>
      <w:r w:rsidRPr="00DE519E">
        <w:t xml:space="preserve"> -- for transnational studies, particular attention is on issues of community, identity, transcendence beyond nation-states, among others </w:t>
      </w:r>
      <w:sdt>
        <w:sdtPr>
          <w:tag w:val="MENDELEY_CITATION_v3_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"/>
          <w:id w:val="2022885603"/>
          <w:placeholder>
            <w:docPart w:val="55E7994480AE42F3A764096350A1A10B"/>
          </w:placeholder>
        </w:sdtPr>
        <w:sdtEndPr/>
        <w:sdtContent>
          <w:r w:rsidR="00D44078">
            <w:rPr>
              <w:rFonts w:eastAsia="Times New Roman"/>
            </w:rPr>
            <w:t>(</w:t>
          </w:r>
          <w:proofErr w:type="spellStart"/>
          <w:r w:rsidR="00D44078">
            <w:rPr>
              <w:rFonts w:eastAsia="Times New Roman"/>
            </w:rPr>
            <w:t>Panagakos</w:t>
          </w:r>
          <w:proofErr w:type="spellEnd"/>
          <w:r w:rsidR="00D44078">
            <w:rPr>
              <w:rFonts w:eastAsia="Times New Roman"/>
            </w:rPr>
            <w:t xml:space="preserve"> &amp; Horst, 2006)</w:t>
          </w:r>
        </w:sdtContent>
      </w:sdt>
      <w:r w:rsidRPr="00DE519E">
        <w:t xml:space="preserve">. Certainly, the field has moved well-beyond the initial frameworks of enhanced connectivity offered by ethnic diasporic mass media and ever-cheaper international phone services. The historical context is well-reviewed in </w:t>
      </w:r>
      <w:sdt>
        <w:sdtPr>
          <w:tag w:val="MENDELEY_CITATION_v3_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"/>
          <w:id w:val="1043796992"/>
          <w:placeholder>
            <w:docPart w:val="55E7994480AE42F3A764096350A1A10B"/>
          </w:placeholder>
        </w:sdtPr>
        <w:sdtEndPr/>
        <w:sdtContent>
          <w:proofErr w:type="spellStart"/>
          <w:r w:rsidR="00D44078" w:rsidRPr="00D44078">
            <w:t>Kozachenko</w:t>
          </w:r>
          <w:proofErr w:type="spellEnd"/>
          <w:r w:rsidR="00D44078" w:rsidRPr="00D44078">
            <w:t xml:space="preserve"> (2013)</w:t>
          </w:r>
        </w:sdtContent>
      </w:sdt>
      <w:r w:rsidRPr="00DE519E">
        <w:t>.</w:t>
      </w:r>
    </w:p>
    <w:p w14:paraId="3B8822E3" w14:textId="64D56734" w:rsidR="000737F0" w:rsidRPr="00DE519E" w:rsidRDefault="000737F0" w:rsidP="000737F0">
      <w:r w:rsidRPr="00DE519E">
        <w:t>Most studies point to a catalyzing influence of ICTs on transnational communication, migrant community building, home-country belongingness (‘home away from home’), and host-country integration</w:t>
      </w:r>
      <w:r w:rsidR="00FC04D0" w:rsidRPr="00DE519E">
        <w:t xml:space="preserve"> </w:t>
      </w:r>
      <w:sdt>
        <w:sdtPr>
          <w:tag w:val="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"/>
          <w:id w:val="-1495250553"/>
          <w:placeholder>
            <w:docPart w:val="DefaultPlaceholder_-1854013440"/>
          </w:placeholder>
        </w:sdtPr>
        <w:sdtEndPr/>
        <w:sdtContent>
          <w:r w:rsidR="00D44078">
            <w:rPr>
              <w:rFonts w:eastAsia="Times New Roman"/>
            </w:rPr>
            <w:t xml:space="preserve">(recent examples include </w:t>
          </w:r>
          <w:proofErr w:type="spellStart"/>
          <w:r w:rsidR="00D44078">
            <w:rPr>
              <w:rFonts w:eastAsia="Times New Roman"/>
            </w:rPr>
            <w:t>Cabalquinto</w:t>
          </w:r>
          <w:proofErr w:type="spellEnd"/>
          <w:r w:rsidR="00D44078">
            <w:rPr>
              <w:rFonts w:eastAsia="Times New Roman"/>
            </w:rPr>
            <w:t xml:space="preserve">, 2018; Dekker &amp; </w:t>
          </w:r>
          <w:proofErr w:type="spellStart"/>
          <w:r w:rsidR="00D44078">
            <w:rPr>
              <w:rFonts w:eastAsia="Times New Roman"/>
            </w:rPr>
            <w:t>Engbersen</w:t>
          </w:r>
          <w:proofErr w:type="spellEnd"/>
          <w:r w:rsidR="00D44078">
            <w:rPr>
              <w:rFonts w:eastAsia="Times New Roman"/>
            </w:rPr>
            <w:t xml:space="preserve">, 2014a; Gough &amp; Gough, 2019; Hillyer, 2021; </w:t>
          </w:r>
          <w:proofErr w:type="spellStart"/>
          <w:r w:rsidR="00D44078">
            <w:rPr>
              <w:rFonts w:eastAsia="Times New Roman"/>
            </w:rPr>
            <w:t>Ihejirika</w:t>
          </w:r>
          <w:proofErr w:type="spellEnd"/>
          <w:r w:rsidR="00D44078">
            <w:rPr>
              <w:rFonts w:eastAsia="Times New Roman"/>
            </w:rPr>
            <w:t xml:space="preserve"> &amp; </w:t>
          </w:r>
          <w:proofErr w:type="spellStart"/>
          <w:r w:rsidR="00D44078">
            <w:rPr>
              <w:rFonts w:eastAsia="Times New Roman"/>
            </w:rPr>
            <w:t>Krtalic</w:t>
          </w:r>
          <w:proofErr w:type="spellEnd"/>
          <w:r w:rsidR="00D44078">
            <w:rPr>
              <w:rFonts w:eastAsia="Times New Roman"/>
            </w:rPr>
            <w:t xml:space="preserve">, 2021; </w:t>
          </w:r>
          <w:proofErr w:type="spellStart"/>
          <w:r w:rsidR="00D44078">
            <w:rPr>
              <w:rFonts w:eastAsia="Times New Roman"/>
            </w:rPr>
            <w:t>Merisalo</w:t>
          </w:r>
          <w:proofErr w:type="spellEnd"/>
          <w:r w:rsidR="00D44078">
            <w:rPr>
              <w:rFonts w:eastAsia="Times New Roman"/>
            </w:rPr>
            <w:t xml:space="preserve"> &amp; </w:t>
          </w:r>
          <w:proofErr w:type="spellStart"/>
          <w:r w:rsidR="00D44078">
            <w:rPr>
              <w:rFonts w:eastAsia="Times New Roman"/>
            </w:rPr>
            <w:t>Jauhiainen</w:t>
          </w:r>
          <w:proofErr w:type="spellEnd"/>
          <w:r w:rsidR="00D44078">
            <w:rPr>
              <w:rFonts w:eastAsia="Times New Roman"/>
            </w:rPr>
            <w:t xml:space="preserve">, 2021; </w:t>
          </w:r>
          <w:proofErr w:type="spellStart"/>
          <w:r w:rsidR="00D44078">
            <w:rPr>
              <w:rFonts w:eastAsia="Times New Roman"/>
            </w:rPr>
            <w:t>Pesando</w:t>
          </w:r>
          <w:proofErr w:type="spellEnd"/>
          <w:r w:rsidR="00D44078">
            <w:rPr>
              <w:rFonts w:eastAsia="Times New Roman"/>
            </w:rPr>
            <w:t xml:space="preserve"> et al., 2021)</w:t>
          </w:r>
        </w:sdtContent>
      </w:sdt>
      <w:r w:rsidRPr="00DE519E">
        <w:t xml:space="preserve">. Wenjing (2005) showed how virtual communities among the Chinese diaspora in North America (messaging boards or “BBSs”) supported their connection to the homeland, enabling a strong identification with China and independence from western values; at the same time the virtual communities facilitated their exposure and even adaptation to western society </w:t>
      </w:r>
      <w:sdt>
        <w:sdtPr>
          <w:tag w:val="MENDELEY_CITATION_v3_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"/>
          <w:id w:val="-1284568310"/>
          <w:placeholder>
            <w:docPart w:val="E68864E2E0934E65A5412DED556D8823"/>
          </w:placeholder>
        </w:sdtPr>
        <w:sdtEndPr/>
        <w:sdtContent>
          <w:r w:rsidR="00D44078" w:rsidRPr="00D44078">
            <w:t>(Wenjing, 2005)</w:t>
          </w:r>
        </w:sdtContent>
      </w:sdt>
      <w:r w:rsidRPr="00DE519E">
        <w:t xml:space="preserve">. </w:t>
      </w:r>
      <w:sdt>
        <w:sdtPr>
          <w:tag w:val="MENDELEY_CITATION_v3_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"/>
          <w:id w:val="749242705"/>
          <w:placeholder>
            <w:docPart w:val="82FAEA378A2040E0A521A99F568999A4"/>
          </w:placeholder>
        </w:sdtPr>
        <w:sdtEndPr/>
        <w:sdtContent>
          <w:r w:rsidR="00D44078" w:rsidRPr="00D44078">
            <w:rPr>
              <w:rFonts w:eastAsia="Times New Roman"/>
            </w:rPr>
            <w:t>González and Castro (2007)</w:t>
          </w:r>
        </w:sdtContent>
      </w:sdt>
      <w:r w:rsidRPr="00DE519E">
        <w:t xml:space="preserve"> investigated the role of community-specific websites in facilitating diasporic linkages to homeland communities for Mexican migrants in the United States. These transnational communities, facing dual realities with quotidian concerns in both their settled areas and originating hometowns, benefited from Mexican community websites through their presence functions as well as their service as communicative fora. Studies on Romanian migrants likewise reinforce the concept of ICT-mediated transnational practices serving contrasting purposes and reflecting dialogical social realities, at once enhancing a sense of homeland belonging in a deterritorialized manner -- preserving particularities and reinforcing cultures -- while also accelerating host society integration </w:t>
      </w:r>
      <w:sdt>
        <w:sdtPr>
          <w:tag w:val="MENDELEY_CITATION_v3_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"/>
          <w:id w:val="1943255364"/>
          <w:placeholder>
            <w:docPart w:val="55E7994480AE42F3A764096350A1A10B"/>
          </w:placeholder>
        </w:sdtPr>
        <w:sdtEndPr/>
        <w:sdtContent>
          <w:r w:rsidR="00D44078" w:rsidRPr="00D44078">
            <w:t>(</w:t>
          </w:r>
          <w:proofErr w:type="spellStart"/>
          <w:r w:rsidR="00D44078" w:rsidRPr="00D44078">
            <w:t>Nedelcu</w:t>
          </w:r>
          <w:proofErr w:type="spellEnd"/>
          <w:r w:rsidR="00D44078" w:rsidRPr="00D44078">
            <w:t>, 2016)</w:t>
          </w:r>
        </w:sdtContent>
      </w:sdt>
      <w:r w:rsidRPr="00DE519E">
        <w:t>. It is unsurprising that the well-known dual-frame of reference, or ‘in-betweenness’, maintained by migrants would be amplified by ICTs along both axes.</w:t>
      </w:r>
    </w:p>
    <w:p w14:paraId="70AF4231" w14:textId="54B4DA98" w:rsidR="000737F0" w:rsidRPr="00DE519E" w:rsidRDefault="008C1CCA" w:rsidP="000737F0">
      <w:sdt>
        <w:sdtPr>
          <w:tag w:val="MENDELEY_CITATION_v3_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"/>
          <w:id w:val="1943179029"/>
          <w:placeholder>
            <w:docPart w:val="55E7994480AE42F3A764096350A1A10B"/>
          </w:placeholder>
        </w:sdtPr>
        <w:sdtEndPr/>
        <w:sdtContent>
          <w:r w:rsidR="00D44078" w:rsidRPr="00D44078">
            <w:t>Karim (2003)</w:t>
          </w:r>
        </w:sdtContent>
      </w:sdt>
      <w:r w:rsidR="000737F0" w:rsidRPr="00DE519E">
        <w:t xml:space="preserve"> discussed how transnational migrants’ technology adoption was often ahead of the curve, due to the special challenges they face in communicating and reaching audiences; the same is demonstrated by </w:t>
      </w:r>
      <w:sdt>
        <w:sdtPr>
          <w:tag w:val="MENDELEY_CITATION_v3_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"/>
          <w:id w:val="1491129824"/>
          <w:placeholder>
            <w:docPart w:val="55E7994480AE42F3A764096350A1A10B"/>
          </w:placeholder>
        </w:sdtPr>
        <w:sdtEndPr/>
        <w:sdtContent>
          <w:proofErr w:type="spellStart"/>
          <w:r w:rsidR="00D44078" w:rsidRPr="00D44078">
            <w:rPr>
              <w:rFonts w:eastAsia="Times New Roman"/>
            </w:rPr>
            <w:t>Codagnone</w:t>
          </w:r>
          <w:proofErr w:type="spellEnd"/>
          <w:r w:rsidR="00D44078" w:rsidRPr="00D44078">
            <w:rPr>
              <w:rFonts w:eastAsia="Times New Roman"/>
            </w:rPr>
            <w:t xml:space="preserve"> and </w:t>
          </w:r>
          <w:proofErr w:type="spellStart"/>
          <w:r w:rsidR="00D44078" w:rsidRPr="00D44078">
            <w:rPr>
              <w:rFonts w:eastAsia="Times New Roman"/>
            </w:rPr>
            <w:t>Kluzer</w:t>
          </w:r>
          <w:proofErr w:type="spellEnd"/>
          <w:r w:rsidR="00D44078" w:rsidRPr="00D44078">
            <w:rPr>
              <w:rFonts w:eastAsia="Times New Roman"/>
            </w:rPr>
            <w:t xml:space="preserve"> (2011)</w:t>
          </w:r>
        </w:sdtContent>
      </w:sdt>
      <w:r w:rsidR="000737F0" w:rsidRPr="00DE519E">
        <w:t xml:space="preserve">. But the contribution of various technologies -- e.g., digital and satellite ethnic media, the Internet, and mobile phone communications -- is recognized increasingly as not only being remarkable for identity construction in migration, but more generally as inextricable from the globalized daily lives of most people, migrant or otherwise; hence, a cosmopolitan perspective may be apt </w:t>
      </w:r>
      <w:sdt>
        <w:sdtPr>
          <w:tag w:val="MENDELEY_CITATION_v3_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"/>
          <w:id w:val="1897546963"/>
          <w:placeholder>
            <w:docPart w:val="55E7994480AE42F3A764096350A1A10B"/>
          </w:placeholder>
        </w:sdtPr>
        <w:sdtEndPr/>
        <w:sdtContent>
          <w:r w:rsidR="00D44078" w:rsidRPr="00D44078">
            <w:t>(</w:t>
          </w:r>
          <w:proofErr w:type="spellStart"/>
          <w:r w:rsidR="00D44078" w:rsidRPr="00D44078">
            <w:t>Nedelcu</w:t>
          </w:r>
          <w:proofErr w:type="spellEnd"/>
          <w:r w:rsidR="00D44078" w:rsidRPr="00D44078">
            <w:t>, 2013)</w:t>
          </w:r>
        </w:sdtContent>
      </w:sdt>
      <w:r w:rsidR="000737F0" w:rsidRPr="00DE519E">
        <w:t xml:space="preserve">. Indeed, the kind of “corporeal </w:t>
      </w:r>
      <w:proofErr w:type="spellStart"/>
      <w:r w:rsidR="000737F0" w:rsidRPr="00DE519E">
        <w:t>telecopresence</w:t>
      </w:r>
      <w:proofErr w:type="spellEnd"/>
      <w:r w:rsidR="000737F0" w:rsidRPr="00DE519E">
        <w:t xml:space="preserve">” (electronic proximity) as classified by </w:t>
      </w:r>
      <w:sdt>
        <w:sdtPr>
          <w:tag w:val="MENDELEY_CITATION_v3_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"/>
          <w:id w:val="1749604883"/>
          <w:placeholder>
            <w:docPart w:val="5AAFFE80A0C1499EBA3BAF707C0C0A44"/>
          </w:placeholder>
        </w:sdtPr>
        <w:sdtEndPr/>
        <w:sdtContent>
          <w:r w:rsidR="00D44078" w:rsidRPr="00D44078">
            <w:t>Zhao (2003)</w:t>
          </w:r>
        </w:sdtContent>
      </w:sdt>
      <w:r w:rsidR="000737F0" w:rsidRPr="00DE519E">
        <w:t xml:space="preserve">, with fairly robust embodiments such as facial expressions, gestures, and postures, as well as features of strong immediacy and mobility, is a global reality, with de facto intense, online sociability being a norm for most of the world. Ironically, in the COVID19 pandemic era of ‘social distancing’, ubiquitous online copresence is the new normal for large swaths of the </w:t>
      </w:r>
      <w:r w:rsidR="000737F0" w:rsidRPr="00DE519E">
        <w:lastRenderedPageBreak/>
        <w:t xml:space="preserve">world’s population, and this only is expected to intensify </w:t>
      </w:r>
      <w:sdt>
        <w:sdtPr>
          <w:tag w:val="MENDELEY_CITATION_v3_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"/>
          <w:id w:val="-1531488295"/>
          <w:placeholder>
            <w:docPart w:val="55E7994480AE42F3A764096350A1A10B"/>
          </w:placeholder>
        </w:sdtPr>
        <w:sdtEndPr/>
        <w:sdtContent>
          <w:r w:rsidR="00D44078" w:rsidRPr="00D44078">
            <w:t>(J. Anderson et al., 2021)</w:t>
          </w:r>
        </w:sdtContent>
      </w:sdt>
      <w:r w:rsidR="000737F0" w:rsidRPr="00DE519E">
        <w:t xml:space="preserve">. The subsequent increasing hybridization of cultures, sometimes seen as homogenization in a western mold, drives a perspective that perhaps ‘we are all migrants’ </w:t>
      </w:r>
      <w:sdt>
        <w:sdtPr>
          <w:tag w:val="MENDELEY_CITATION_v3_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"/>
          <w:id w:val="-648515060"/>
          <w:placeholder>
            <w:docPart w:val="55E7994480AE42F3A764096350A1A10B"/>
          </w:placeholder>
        </w:sdtPr>
        <w:sdtEndPr/>
        <w:sdtContent>
          <w:r w:rsidR="00D44078" w:rsidRPr="00D44078">
            <w:t>(Pieterse, 2019)</w:t>
          </w:r>
        </w:sdtContent>
      </w:sdt>
      <w:r w:rsidR="000737F0" w:rsidRPr="00DE519E">
        <w:t>.</w:t>
      </w:r>
    </w:p>
    <w:p w14:paraId="0E8B48F1" w14:textId="2609BE3E" w:rsidR="000737F0" w:rsidRPr="00DE519E" w:rsidRDefault="000737F0" w:rsidP="000737F0">
      <w:r w:rsidRPr="00DE519E">
        <w:t xml:space="preserve">But coming back to the actual transnational migrant experience, online social media in particular has undoubtedly altered the migrant communication landscape: enhancing the frequency and richness of community and home-country communication, helping consolidate weak ties and even activate latent ties that provide valuable practical information and access to resources, and creating democratized informal channels of streetwise knowledge </w:t>
      </w:r>
      <w:sdt>
        <w:sdtPr>
          <w:tag w:val="MENDELEY_CITATION_v3_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"/>
          <w:id w:val="568691845"/>
          <w:placeholder>
            <w:docPart w:val="55E7994480AE42F3A764096350A1A10B"/>
          </w:placeholder>
        </w:sdtPr>
        <w:sdtEndPr/>
        <w:sdtContent>
          <w:r w:rsidR="00D44078">
            <w:rPr>
              <w:rFonts w:eastAsia="Times New Roman"/>
            </w:rPr>
            <w:t xml:space="preserve">(Dekker &amp; </w:t>
          </w:r>
          <w:proofErr w:type="spellStart"/>
          <w:r w:rsidR="00D44078">
            <w:rPr>
              <w:rFonts w:eastAsia="Times New Roman"/>
            </w:rPr>
            <w:t>Engbersen</w:t>
          </w:r>
          <w:proofErr w:type="spellEnd"/>
          <w:r w:rsidR="00D44078">
            <w:rPr>
              <w:rFonts w:eastAsia="Times New Roman"/>
            </w:rPr>
            <w:t>, 2014)</w:t>
          </w:r>
        </w:sdtContent>
      </w:sdt>
      <w:r w:rsidRPr="00DE519E">
        <w:t xml:space="preserve">. Dekker and </w:t>
      </w:r>
      <w:proofErr w:type="spellStart"/>
      <w:r w:rsidRPr="00DE519E">
        <w:t>Engberson</w:t>
      </w:r>
      <w:proofErr w:type="spellEnd"/>
      <w:r w:rsidRPr="00DE519E">
        <w:t xml:space="preserve"> (2014) showed that in line with migration network theory, online social networks provide a viable alternative to traditional migration networks that may not yet be well established among some communities, such as Brazilian and Ukrainian migrants to the Netherlands. </w:t>
      </w:r>
      <w:r w:rsidR="00386A18" w:rsidRPr="00DE519E">
        <w:t xml:space="preserve">Among migrant communities in New Zealand, </w:t>
      </w:r>
      <w:sdt>
        <w:sdtPr>
          <w:tag w:val="MENDELEY_CITATION_v3_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"/>
          <w:id w:val="-2112967989"/>
          <w:placeholder>
            <w:docPart w:val="DefaultPlaceholder_-1854013440"/>
          </w:placeholder>
        </w:sdtPr>
        <w:sdtEndPr/>
        <w:sdtContent>
          <w:proofErr w:type="spellStart"/>
          <w:r w:rsidR="00D44078" w:rsidRPr="00D44078">
            <w:rPr>
              <w:rFonts w:eastAsia="Times New Roman"/>
            </w:rPr>
            <w:t>Ihejirika</w:t>
          </w:r>
          <w:proofErr w:type="spellEnd"/>
          <w:r w:rsidR="00D44078" w:rsidRPr="00D44078">
            <w:rPr>
              <w:rFonts w:eastAsia="Times New Roman"/>
            </w:rPr>
            <w:t xml:space="preserve"> and </w:t>
          </w:r>
          <w:proofErr w:type="spellStart"/>
          <w:r w:rsidR="00D44078" w:rsidRPr="00D44078">
            <w:rPr>
              <w:rFonts w:eastAsia="Times New Roman"/>
            </w:rPr>
            <w:t>Krtalic</w:t>
          </w:r>
          <w:proofErr w:type="spellEnd"/>
          <w:r w:rsidR="00D44078" w:rsidRPr="00D44078">
            <w:rPr>
              <w:rFonts w:eastAsia="Times New Roman"/>
            </w:rPr>
            <w:t xml:space="preserve"> (2021)</w:t>
          </w:r>
        </w:sdtContent>
      </w:sdt>
      <w:r w:rsidR="00386A18" w:rsidRPr="00DE519E">
        <w:t xml:space="preserve"> show that social media plays an enabling role in multiple phases of migration: in the transitioning phase mostly for supporting the decision to move; in the settling phase, for mitigating anxieties making informed settlement decisions; in the settled phase, for facilitating connectivity with family and friends in the home country. </w:t>
      </w:r>
      <w:r w:rsidRPr="00DE519E">
        <w:t xml:space="preserve">The cumulating social capital through the online experience could even lower the threshold to migration and become the main force driving some migration, ala Massey’s ‘cumulative causation’ phenomenon </w:t>
      </w:r>
      <w:sdt>
        <w:sdtPr>
          <w:tag w:val="MENDELEY_CITATION_v3_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"/>
          <w:id w:val="-983301353"/>
          <w:placeholder>
            <w:docPart w:val="55E7994480AE42F3A764096350A1A10B"/>
          </w:placeholder>
        </w:sdtPr>
        <w:sdtEndPr/>
        <w:sdtContent>
          <w:r w:rsidR="00D44078" w:rsidRPr="00D44078">
            <w:t>(Massey et al., 1999)</w:t>
          </w:r>
        </w:sdtContent>
      </w:sdt>
      <w:r w:rsidR="00386A18" w:rsidRPr="00DE519E">
        <w:t xml:space="preserve">; at the least, the internet is an enabler </w:t>
      </w:r>
      <w:sdt>
        <w:sdtPr>
          <w:tag w:val="MENDELEY_CITATION_v3_eyJjaXRhdGlvbklEIjoiTUVOREVMRVlfQ0lUQVRJT05fYmJhMDNhZDQtODY1Mi00ODJiLTlkYjYtNWM4OGUzMjE4ZWE0IiwiY2l0YXRpb25JdGVtcyI6W3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"/>
          <w:id w:val="713159176"/>
          <w:placeholder>
            <w:docPart w:val="DefaultPlaceholder_-1854013440"/>
          </w:placeholder>
        </w:sdtPr>
        <w:sdtEndPr/>
        <w:sdtContent>
          <w:r w:rsidR="00D44078">
            <w:rPr>
              <w:rFonts w:eastAsia="Times New Roman"/>
            </w:rPr>
            <w:t>(</w:t>
          </w:r>
          <w:proofErr w:type="spellStart"/>
          <w:r w:rsidR="00D44078">
            <w:rPr>
              <w:rFonts w:eastAsia="Times New Roman"/>
            </w:rPr>
            <w:t>Pesando</w:t>
          </w:r>
          <w:proofErr w:type="spellEnd"/>
          <w:r w:rsidR="00D44078">
            <w:rPr>
              <w:rFonts w:eastAsia="Times New Roman"/>
            </w:rPr>
            <w:t xml:space="preserve"> et al., 2021; Thulin &amp; </w:t>
          </w:r>
          <w:proofErr w:type="spellStart"/>
          <w:r w:rsidR="00D44078">
            <w:rPr>
              <w:rFonts w:eastAsia="Times New Roman"/>
            </w:rPr>
            <w:t>Vilhelmson</w:t>
          </w:r>
          <w:proofErr w:type="spellEnd"/>
          <w:r w:rsidR="00D44078">
            <w:rPr>
              <w:rFonts w:eastAsia="Times New Roman"/>
            </w:rPr>
            <w:t>, 2016)</w:t>
          </w:r>
        </w:sdtContent>
      </w:sdt>
      <w:r w:rsidR="00386A18" w:rsidRPr="00DE519E">
        <w:t>.</w:t>
      </w:r>
    </w:p>
    <w:p w14:paraId="1079F1D6" w14:textId="4B2662F0" w:rsidR="000737F0" w:rsidRPr="00DE519E" w:rsidRDefault="000737F0" w:rsidP="000737F0">
      <w:r w:rsidRPr="00DE519E">
        <w:t xml:space="preserve">The combination of the internet, smartphones, and social media has fostered the emergence of this new social reality of ubiquitous connectivity. This kind of co-presence, wherein people are widely rendered mutually accessible for contact in a kind of ubiquitous social connectivity, once felt to be obstructed more by social barriers than technological barriers </w:t>
      </w:r>
      <w:sdt>
        <w:sdtPr>
          <w:tag w:val="MENDELEY_CITATION_v3_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"/>
          <w:id w:val="-1310630262"/>
          <w:placeholder>
            <w:docPart w:val="F59067A66C354DAF848FCCB2FB55D447"/>
          </w:placeholder>
        </w:sdtPr>
        <w:sdtEndPr/>
        <w:sdtContent>
          <w:r w:rsidR="00D44078">
            <w:rPr>
              <w:rFonts w:eastAsia="Times New Roman"/>
            </w:rPr>
            <w:t xml:space="preserve">(Zhao &amp; </w:t>
          </w:r>
          <w:proofErr w:type="spellStart"/>
          <w:r w:rsidR="00D44078">
            <w:rPr>
              <w:rFonts w:eastAsia="Times New Roman"/>
            </w:rPr>
            <w:t>Elesh</w:t>
          </w:r>
          <w:proofErr w:type="spellEnd"/>
          <w:r w:rsidR="00D44078">
            <w:rPr>
              <w:rFonts w:eastAsia="Times New Roman"/>
            </w:rPr>
            <w:t>, 2008)</w:t>
          </w:r>
        </w:sdtContent>
      </w:sdt>
      <w:r w:rsidRPr="00DE519E">
        <w:t xml:space="preserve">, is no longer a distant possibility: </w:t>
      </w:r>
      <w:proofErr w:type="spellStart"/>
      <w:r w:rsidRPr="00DE519E">
        <w:t>Diminescu’s</w:t>
      </w:r>
      <w:proofErr w:type="spellEnd"/>
      <w:r w:rsidRPr="00DE519E">
        <w:t xml:space="preserve"> “connected migrants” now commonly activate their remote relations daily </w:t>
      </w:r>
      <w:sdt>
        <w:sdtPr>
          <w:tag w:val="MENDELEY_CITATION_v3_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"/>
          <w:id w:val="-1309388398"/>
          <w:placeholder>
            <w:docPart w:val="55E7994480AE42F3A764096350A1A10B"/>
          </w:placeholder>
        </w:sdtPr>
        <w:sdtEndPr/>
        <w:sdtContent>
          <w:r w:rsidR="00D44078" w:rsidRPr="00D44078">
            <w:t>(</w:t>
          </w:r>
          <w:proofErr w:type="spellStart"/>
          <w:r w:rsidR="00D44078" w:rsidRPr="00D44078">
            <w:t>Diminescu</w:t>
          </w:r>
          <w:proofErr w:type="spellEnd"/>
          <w:r w:rsidR="00D44078" w:rsidRPr="00D44078">
            <w:t>, 2008)</w:t>
          </w:r>
        </w:sdtContent>
      </w:sdt>
      <w:r w:rsidRPr="00DE519E">
        <w:t xml:space="preserve">. In the realm of ‘doing family’ processes, notions of ‘ICT-based co-presence’ have become increasingly refined lenses to consider the transnational migrant experience </w:t>
      </w:r>
      <w:sdt>
        <w:sdtPr>
          <w:tag w:val="MENDELEY_CITATION_v3_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"/>
          <w:id w:val="-1973826488"/>
          <w:placeholder>
            <w:docPart w:val="55E7994480AE42F3A764096350A1A10B"/>
          </w:placeholder>
        </w:sdtPr>
        <w:sdtEndPr/>
        <w:sdtContent>
          <w:r w:rsidR="00D44078" w:rsidRPr="00D44078">
            <w:t>(</w:t>
          </w:r>
          <w:proofErr w:type="spellStart"/>
          <w:r w:rsidR="00D44078" w:rsidRPr="00D44078">
            <w:t>Baldassar</w:t>
          </w:r>
          <w:proofErr w:type="spellEnd"/>
          <w:r w:rsidR="00D44078" w:rsidRPr="00D44078">
            <w:t xml:space="preserve"> et al., 2016)</w:t>
          </w:r>
        </w:sdtContent>
      </w:sdt>
      <w:r w:rsidRPr="00DE519E">
        <w:t xml:space="preserve">. Intensive use of ICTs contributes to strengthening ties and intensified circulation of cultural, emotional, economic, and social resources within transnational families </w:t>
      </w:r>
      <w:sdt>
        <w:sdtPr>
          <w:tag w:val="MENDELEY_CITATION_v3_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"/>
          <w:id w:val="-1896036573"/>
          <w:placeholder>
            <w:docPart w:val="55E7994480AE42F3A764096350A1A10B"/>
          </w:placeholder>
        </w:sdtPr>
        <w:sdtEndPr/>
        <w:sdtContent>
          <w:r w:rsidR="00D44078">
            <w:rPr>
              <w:rFonts w:eastAsia="Times New Roman"/>
            </w:rPr>
            <w:t>(</w:t>
          </w:r>
          <w:proofErr w:type="spellStart"/>
          <w:r w:rsidR="00D44078">
            <w:rPr>
              <w:rFonts w:eastAsia="Times New Roman"/>
            </w:rPr>
            <w:t>Madianou</w:t>
          </w:r>
          <w:proofErr w:type="spellEnd"/>
          <w:r w:rsidR="00D44078">
            <w:rPr>
              <w:rFonts w:eastAsia="Times New Roman"/>
            </w:rPr>
            <w:t xml:space="preserve"> &amp; Miller, 2012)</w:t>
          </w:r>
        </w:sdtContent>
      </w:sdt>
      <w:r w:rsidRPr="00DE519E">
        <w:t xml:space="preserve">. Likewise, the ICT-mediated enhancement of migrant engagement in the conduct of business and other social, political, and cultural realms is increasingly well-documented </w:t>
      </w:r>
      <w:sdt>
        <w:sdtPr>
          <w:tag w:val="MENDELEY_CITATION_v3_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"/>
          <w:id w:val="-1408533627"/>
          <w:placeholder>
            <w:docPart w:val="55E7994480AE42F3A764096350A1A10B"/>
          </w:placeholder>
        </w:sdtPr>
        <w:sdtEndPr/>
        <w:sdtContent>
          <w:r w:rsidR="00D44078">
            <w:rPr>
              <w:rFonts w:eastAsia="Times New Roman"/>
            </w:rPr>
            <w:t>(</w:t>
          </w:r>
          <w:proofErr w:type="spellStart"/>
          <w:r w:rsidR="00D44078">
            <w:rPr>
              <w:rFonts w:eastAsia="Times New Roman"/>
            </w:rPr>
            <w:t>Oiarzabal</w:t>
          </w:r>
          <w:proofErr w:type="spellEnd"/>
          <w:r w:rsidR="00D44078">
            <w:rPr>
              <w:rFonts w:eastAsia="Times New Roman"/>
            </w:rPr>
            <w:t xml:space="preserve"> &amp; </w:t>
          </w:r>
          <w:proofErr w:type="spellStart"/>
          <w:r w:rsidR="00D44078">
            <w:rPr>
              <w:rFonts w:eastAsia="Times New Roman"/>
            </w:rPr>
            <w:t>Reips</w:t>
          </w:r>
          <w:proofErr w:type="spellEnd"/>
          <w:r w:rsidR="00D44078">
            <w:rPr>
              <w:rFonts w:eastAsia="Times New Roman"/>
            </w:rPr>
            <w:t>, 2012)</w:t>
          </w:r>
        </w:sdtContent>
      </w:sdt>
      <w:r w:rsidRPr="00DE519E">
        <w:t>.</w:t>
      </w:r>
    </w:p>
    <w:p w14:paraId="313F5FA2" w14:textId="64E38AA3" w:rsidR="000737F0" w:rsidRPr="00DE519E" w:rsidRDefault="000737F0" w:rsidP="000737F0">
      <w:r w:rsidRPr="00DE519E">
        <w:t xml:space="preserve">The prevalence of ICTs has certainly driven a shift away from thinking of migrants first and foremost as “uprooted” persons, rather emphasizing their mobilization and ‘presence at a distance’ </w:t>
      </w:r>
      <w:sdt>
        <w:sdtPr>
          <w:tag w:val="MENDELEY_CITATION_v3_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"/>
          <w:id w:val="1323397352"/>
          <w:placeholder>
            <w:docPart w:val="55E7994480AE42F3A764096350A1A10B"/>
          </w:placeholder>
        </w:sdtPr>
        <w:sdtEndPr/>
        <w:sdtContent>
          <w:r w:rsidR="00D44078" w:rsidRPr="00D44078">
            <w:t>(</w:t>
          </w:r>
          <w:proofErr w:type="spellStart"/>
          <w:r w:rsidR="00D44078" w:rsidRPr="00D44078">
            <w:t>Diminescu</w:t>
          </w:r>
          <w:proofErr w:type="spellEnd"/>
          <w:r w:rsidR="00D44078" w:rsidRPr="00D44078">
            <w:t>, 2012)</w:t>
          </w:r>
        </w:sdtContent>
      </w:sdt>
      <w:r w:rsidRPr="00DE519E">
        <w:t xml:space="preserve">. </w:t>
      </w:r>
      <w:proofErr w:type="spellStart"/>
      <w:r w:rsidRPr="00DE519E">
        <w:t>Candidatu</w:t>
      </w:r>
      <w:proofErr w:type="spellEnd"/>
      <w:r w:rsidRPr="00DE519E">
        <w:t xml:space="preserve"> et al. (2019) however caution against the tendency to champion the agency of digital diasporas and the enabling affordances of ICTs, since digitality and reality are connected and ICTs can still carry the same offline power dynamics of gender, race, ethnicity, and class -- a struggling refugee technologically empowered with a smartphone is still a struggling refugee: “digital diaspora cannot be understood out-side of its offline environment and materiality, still</w:t>
      </w:r>
      <w:r w:rsidR="00463BDF" w:rsidRPr="00DE519E">
        <w:t xml:space="preserve"> </w:t>
      </w:r>
      <w:r w:rsidRPr="00DE519E">
        <w:t xml:space="preserve">marked by gendered, racial, classed, generational, and geopolitical power relations” </w:t>
      </w:r>
      <w:sdt>
        <w:sdtPr>
          <w:tag w:val="MENDELEY_CITATION_v3_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"/>
          <w:id w:val="-1804541142"/>
          <w:placeholder>
            <w:docPart w:val="55E7994480AE42F3A764096350A1A10B"/>
          </w:placeholder>
        </w:sdtPr>
        <w:sdtEndPr/>
        <w:sdtContent>
          <w:r w:rsidR="00D44078" w:rsidRPr="00D44078">
            <w:t>(</w:t>
          </w:r>
          <w:proofErr w:type="spellStart"/>
          <w:r w:rsidR="00D44078" w:rsidRPr="00D44078">
            <w:t>Candidatu</w:t>
          </w:r>
          <w:proofErr w:type="spellEnd"/>
          <w:r w:rsidR="00D44078" w:rsidRPr="00D44078">
            <w:t xml:space="preserve"> et al., 2019, p. 43)</w:t>
          </w:r>
        </w:sdtContent>
      </w:sdt>
      <w:r w:rsidRPr="00DE519E">
        <w:t xml:space="preserve">. </w:t>
      </w:r>
      <w:r w:rsidR="00063E6F">
        <w:t xml:space="preserve">However, </w:t>
      </w:r>
      <w:r w:rsidR="00063E6F" w:rsidRPr="00063E6F">
        <w:t>refugees and asylum seekers</w:t>
      </w:r>
      <w:r w:rsidR="00063E6F">
        <w:t xml:space="preserve"> have been found to benefit from ICTs, e.g., smartphones and social media, which help </w:t>
      </w:r>
      <w:r w:rsidR="00063E6F">
        <w:lastRenderedPageBreak/>
        <w:t xml:space="preserve">them overcome </w:t>
      </w:r>
      <w:r w:rsidR="00063E6F" w:rsidRPr="00063E6F">
        <w:t>information precarity</w:t>
      </w:r>
      <w:r w:rsidR="00063E6F">
        <w:t xml:space="preserve"> and maintain their transnational connections </w:t>
      </w:r>
      <w:sdt>
        <w:sdtPr>
          <w:tag w:val="MENDELEY_CITATION_v3_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"/>
          <w:id w:val="52054979"/>
          <w:placeholder>
            <w:docPart w:val="DefaultPlaceholder_-1854013440"/>
          </w:placeholder>
        </w:sdtPr>
        <w:sdtEndPr/>
        <w:sdtContent>
          <w:r w:rsidR="00D44078" w:rsidRPr="00D44078">
            <w:t>(</w:t>
          </w:r>
          <w:proofErr w:type="spellStart"/>
          <w:r w:rsidR="00D44078" w:rsidRPr="00D44078">
            <w:t>Şanlıer</w:t>
          </w:r>
          <w:proofErr w:type="spellEnd"/>
          <w:r w:rsidR="00D44078" w:rsidRPr="00D44078">
            <w:t xml:space="preserve"> </w:t>
          </w:r>
          <w:proofErr w:type="spellStart"/>
          <w:r w:rsidR="00D44078" w:rsidRPr="00D44078">
            <w:t>Yüksel</w:t>
          </w:r>
          <w:proofErr w:type="spellEnd"/>
          <w:r w:rsidR="00D44078" w:rsidRPr="00D44078">
            <w:t>, 2020)</w:t>
          </w:r>
        </w:sdtContent>
      </w:sdt>
      <w:r w:rsidR="00063E6F">
        <w:t xml:space="preserve">. </w:t>
      </w:r>
    </w:p>
    <w:p w14:paraId="674488DD" w14:textId="77777777" w:rsidR="000737F0" w:rsidRPr="00DE519E" w:rsidRDefault="000737F0" w:rsidP="000737F0"/>
    <w:p w14:paraId="4B437D45" w14:textId="77777777" w:rsidR="000737F0" w:rsidRPr="00DE519E" w:rsidRDefault="000737F0" w:rsidP="000737F0">
      <w:pPr>
        <w:rPr>
          <w:b/>
          <w:bCs/>
          <w:u w:val="single"/>
        </w:rPr>
      </w:pPr>
      <w:r w:rsidRPr="00DE519E">
        <w:rPr>
          <w:b/>
          <w:bCs/>
          <w:u w:val="single"/>
        </w:rPr>
        <w:t>ICTs and return migration</w:t>
      </w:r>
    </w:p>
    <w:p w14:paraId="7729AAFC" w14:textId="2CA982E6" w:rsidR="000737F0" w:rsidRPr="00DE519E" w:rsidRDefault="000737F0" w:rsidP="000737F0">
      <w:r w:rsidRPr="00DE519E">
        <w:t xml:space="preserve">Clearly, ICTs and particularly social media facilitate migration </w:t>
      </w:r>
      <w:sdt>
        <w:sdtPr>
          <w:tag w:val="MENDELEY_CITATION_v3_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"/>
          <w:id w:val="-1813253956"/>
          <w:placeholder>
            <w:docPart w:val="55E7994480AE42F3A764096350A1A10B"/>
          </w:placeholder>
        </w:sdtPr>
        <w:sdtEndPr/>
        <w:sdtContent>
          <w:r w:rsidR="00D44078">
            <w:rPr>
              <w:rFonts w:eastAsia="Times New Roman"/>
            </w:rPr>
            <w:t xml:space="preserve">(Dekker &amp; </w:t>
          </w:r>
          <w:proofErr w:type="spellStart"/>
          <w:r w:rsidR="00D44078">
            <w:rPr>
              <w:rFonts w:eastAsia="Times New Roman"/>
            </w:rPr>
            <w:t>Engbersen</w:t>
          </w:r>
          <w:proofErr w:type="spellEnd"/>
          <w:r w:rsidR="00D44078">
            <w:rPr>
              <w:rFonts w:eastAsia="Times New Roman"/>
            </w:rPr>
            <w:t>, 2014)</w:t>
          </w:r>
        </w:sdtContent>
      </w:sdt>
      <w:r w:rsidRPr="00DE519E">
        <w:t xml:space="preserve">, but what about return migration? Literature on the role of ICTs and in return migration is relatively scarce. Often, it is the “return” of technology itself that is the focus, i.e., how return migrants and transnational diaspora networks support technology transfer and improvement back to their origin countries in a type of “brain gain back” or “brain circulation”; the technology aspect is relevant insofar as it is often ICT-based industries that are being strengthened or established by return migrants who are ICT specialists, as in the Indian ICT sector </w:t>
      </w:r>
      <w:sdt>
        <w:sdtPr>
          <w:tag w:val="MENDELEY_CITATION_v3_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"/>
          <w:id w:val="-1161151100"/>
          <w:placeholder>
            <w:docPart w:val="55E7994480AE42F3A764096350A1A10B"/>
          </w:placeholder>
        </w:sdtPr>
        <w:sdtEndPr/>
        <w:sdtContent>
          <w:r w:rsidR="00D44078">
            <w:rPr>
              <w:rFonts w:eastAsia="Times New Roman"/>
            </w:rPr>
            <w:t>(Gelb &amp; Krishnan, 2018)</w:t>
          </w:r>
        </w:sdtContent>
      </w:sdt>
      <w:r w:rsidRPr="00DE519E">
        <w:t>.</w:t>
      </w:r>
    </w:p>
    <w:p w14:paraId="14918D78" w14:textId="387DFCD9" w:rsidR="000737F0" w:rsidRPr="00DE519E" w:rsidRDefault="000737F0" w:rsidP="000737F0">
      <w:r w:rsidRPr="00DE519E">
        <w:t xml:space="preserve">Some studies emphasize the role of ICTs in bridging the information gap -- perhaps supporting ‘return preparedness’ as per the concept of </w:t>
      </w:r>
      <w:sdt>
        <w:sdtPr>
          <w:tag w:val="MENDELEY_CITATION_v3_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"/>
          <w:id w:val="-1741854978"/>
          <w:placeholder>
            <w:docPart w:val="55E7994480AE42F3A764096350A1A10B"/>
          </w:placeholder>
        </w:sdtPr>
        <w:sdtEndPr/>
        <w:sdtContent>
          <w:r w:rsidR="00D44078" w:rsidRPr="00D44078">
            <w:t>(</w:t>
          </w:r>
          <w:proofErr w:type="spellStart"/>
          <w:r w:rsidR="00D44078" w:rsidRPr="00D44078">
            <w:t>Cassarino</w:t>
          </w:r>
          <w:proofErr w:type="spellEnd"/>
          <w:r w:rsidR="00D44078" w:rsidRPr="00D44078">
            <w:t>, 2004)</w:t>
          </w:r>
        </w:sdtContent>
      </w:sdt>
      <w:r w:rsidRPr="00DE519E">
        <w:t xml:space="preserve">. Just as the improved access to a variety of sources of information catalyzes migration, it should lower barriers to return migration as well -- the return is itself another migration, after all. An aspect of preparedness that ICTs can help with is through an extension of the strengthened familial communication channels and financial transfers: migrants can be more readily involved in micromanaging their remittances such that their place in the family and home community is already clarified and cemented in advance of the return </w:t>
      </w:r>
      <w:sdt>
        <w:sdtPr>
          <w:tag w:val="MENDELEY_CITATION_v3_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"/>
          <w:id w:val="-1247337489"/>
          <w:placeholder>
            <w:docPart w:val="55E7994480AE42F3A764096350A1A10B"/>
          </w:placeholder>
        </w:sdtPr>
        <w:sdtEndPr/>
        <w:sdtContent>
          <w:r w:rsidR="00D44078" w:rsidRPr="00D44078">
            <w:t>(Hunter, 2018)</w:t>
          </w:r>
        </w:sdtContent>
      </w:sdt>
      <w:r w:rsidRPr="00DE519E">
        <w:t xml:space="preserve">. Maintenance of transnational family social networks, especially daily social relations, is positively associated with the likelihood of return migration of first-generation Asian migrants and their children </w:t>
      </w:r>
      <w:sdt>
        <w:sdtPr>
          <w:tag w:val="MENDELEY_CITATION_v3_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"/>
          <w:id w:val="-592009073"/>
          <w:placeholder>
            <w:docPart w:val="55E7994480AE42F3A764096350A1A10B"/>
          </w:placeholder>
        </w:sdtPr>
        <w:sdtEndPr/>
        <w:sdtContent>
          <w:r w:rsidR="00D44078">
            <w:rPr>
              <w:rFonts w:eastAsia="Times New Roman"/>
            </w:rPr>
            <w:t>(</w:t>
          </w:r>
          <w:proofErr w:type="spellStart"/>
          <w:r w:rsidR="00D44078">
            <w:rPr>
              <w:rFonts w:eastAsia="Times New Roman"/>
            </w:rPr>
            <w:t>Salaff</w:t>
          </w:r>
          <w:proofErr w:type="spellEnd"/>
          <w:r w:rsidR="00D44078">
            <w:rPr>
              <w:rFonts w:eastAsia="Times New Roman"/>
            </w:rPr>
            <w:t xml:space="preserve"> &amp; </w:t>
          </w:r>
          <w:proofErr w:type="spellStart"/>
          <w:r w:rsidR="00D44078">
            <w:rPr>
              <w:rFonts w:eastAsia="Times New Roman"/>
            </w:rPr>
            <w:t>Greve</w:t>
          </w:r>
          <w:proofErr w:type="spellEnd"/>
          <w:r w:rsidR="00D44078">
            <w:rPr>
              <w:rFonts w:eastAsia="Times New Roman"/>
            </w:rPr>
            <w:t>, 2013)</w:t>
          </w:r>
        </w:sdtContent>
      </w:sdt>
      <w:r w:rsidRPr="00DE519E">
        <w:t>. It stands to reason that ICTs enabling the kind of copresence important for maintaining transnational social networks should therefore facilitate return migration, though a direct exploration of this is still lacking in the literature.</w:t>
      </w:r>
    </w:p>
    <w:p w14:paraId="2EECFB41" w14:textId="1EB52141" w:rsidR="000737F0" w:rsidRPr="00DE519E" w:rsidRDefault="000737F0" w:rsidP="000737F0">
      <w:r w:rsidRPr="00DE519E">
        <w:t xml:space="preserve">At the national level, countries eager to attract return migrants with valuable international work experiences gladly help fill the information gap through their own outreach efforts to engage diaspora populations and create knowledge networks -- India, China, and Singapore have been quite active in this regard </w:t>
      </w:r>
      <w:sdt>
        <w:sdtPr>
          <w:tag w:val="MENDELEY_CITATION_v3_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"/>
          <w:id w:val="-1074507007"/>
          <w:placeholder>
            <w:docPart w:val="55E7994480AE42F3A764096350A1A10B"/>
          </w:placeholder>
        </w:sdtPr>
        <w:sdtEndPr/>
        <w:sdtContent>
          <w:r w:rsidR="00D44078" w:rsidRPr="00D44078">
            <w:t>(Goel, 2020)</w:t>
          </w:r>
        </w:sdtContent>
      </w:sdt>
      <w:r w:rsidRPr="00DE519E">
        <w:t xml:space="preserve">. However, in the case of social media, the risk exists that diaspora narratives may be controlled by powerful actors and online social network engineering that filter out or dampen a richer variety of voices. For example, in the case of the Rwandan refugee diaspora repatriation debate, Facebook-based online networks tend to paint a rosy picture of Rwandan national unity, adopting the government’s framing, maintaining a meta-narrative of unification and discouraging alternative voices; the result is a potentially artificial construct that leaves little space for those questioning return migration, successful as it may be in promoting return </w:t>
      </w:r>
      <w:sdt>
        <w:sdtPr>
          <w:tag w:val="MENDELEY_CITATION_v3_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"/>
          <w:id w:val="1576478616"/>
          <w:placeholder>
            <w:docPart w:val="4BC13DF4F7B2429C9EF437D5A9C49DC4"/>
          </w:placeholder>
        </w:sdtPr>
        <w:sdtEndPr/>
        <w:sdtContent>
          <w:r w:rsidR="00D44078">
            <w:rPr>
              <w:rFonts w:eastAsia="Times New Roman"/>
            </w:rPr>
            <w:t>(</w:t>
          </w:r>
          <w:proofErr w:type="spellStart"/>
          <w:r w:rsidR="00D44078">
            <w:rPr>
              <w:rFonts w:eastAsia="Times New Roman"/>
            </w:rPr>
            <w:t>Kok</w:t>
          </w:r>
          <w:proofErr w:type="spellEnd"/>
          <w:r w:rsidR="00D44078">
            <w:rPr>
              <w:rFonts w:eastAsia="Times New Roman"/>
            </w:rPr>
            <w:t xml:space="preserve"> &amp; Rogers, 2019)</w:t>
          </w:r>
        </w:sdtContent>
      </w:sdt>
      <w:r w:rsidRPr="00DE519E">
        <w:t>.</w:t>
      </w:r>
    </w:p>
    <w:p w14:paraId="546FAB1A" w14:textId="22603BC1" w:rsidR="000737F0" w:rsidRPr="00DE519E" w:rsidRDefault="000737F0" w:rsidP="000737F0">
      <w:r w:rsidRPr="00DE519E">
        <w:t xml:space="preserve">Rather than seeing return as a discrete event with a defined before and after, virtual transnational diaspora communities and networks provide a potential framework for more encompassing analysis. The return is rather conceptualized within the ever-evolving transnational experience of more and more people and even the broader transnationalization of whole societies, often deeply imbricated with virtual copresence ala the concept of ‘digital diaspora’ </w:t>
      </w:r>
      <w:sdt>
        <w:sdtPr>
          <w:tag w:val="MENDELEY_CITATION_v3_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"/>
          <w:id w:val="2057581059"/>
          <w:placeholder>
            <w:docPart w:val="55E7994480AE42F3A764096350A1A10B"/>
          </w:placeholder>
        </w:sdtPr>
        <w:sdtEndPr/>
        <w:sdtContent>
          <w:r w:rsidR="00D44078" w:rsidRPr="00D44078">
            <w:t>(</w:t>
          </w:r>
          <w:proofErr w:type="spellStart"/>
          <w:r w:rsidR="00D44078" w:rsidRPr="00D44078">
            <w:t>Nedelcu</w:t>
          </w:r>
          <w:proofErr w:type="spellEnd"/>
          <w:r w:rsidR="00D44078" w:rsidRPr="00D44078">
            <w:t>, 2018)</w:t>
          </w:r>
        </w:sdtContent>
      </w:sdt>
      <w:r w:rsidRPr="00DE519E">
        <w:t xml:space="preserve">. </w:t>
      </w:r>
      <w:sdt>
        <w:sdtPr>
          <w:tag w:val="MENDELEY_CITATION_v3_eyJjaXRhdGlvbklEIjoiTUVOREVMRVlfQ0lUQVRJT05fZjEzNDVmN2UtNzVmNi00ZGZmLWJlYjctMWI1YjVmODU3NGJhIiwiY2l0YXRpb25JdGVtcyI6W3s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V9XSwicHJvcGVydGllcyI6eyJub3RlSW5kZXgiOjB9LCJpc0VkaXRlZCI6ZmFsc2UsIm1hbnVhbE92ZXJyaWRlIjp7ImlzTWFudWFsbHlPdmVycmlkZGVuIjp0cnVlLCJjaXRlcHJvY1RleHQiOiIoTGVpICYjMzg7IEd1bywgMjAyMCkiLCJtYW51YWxPdmVycmlkZVRleHQiOiJMZWkgYW5kIEd1bydzICgyMDIwKSJ9fQ=="/>
          <w:id w:val="292022504"/>
          <w:placeholder>
            <w:docPart w:val="55E7994480AE42F3A764096350A1A10B"/>
          </w:placeholder>
        </w:sdtPr>
        <w:sdtEndPr/>
        <w:sdtContent>
          <w:r w:rsidR="00D44078">
            <w:rPr>
              <w:rFonts w:eastAsia="Times New Roman"/>
            </w:rPr>
            <w:t xml:space="preserve">Lei and </w:t>
          </w:r>
          <w:r w:rsidR="00D44078">
            <w:rPr>
              <w:rFonts w:eastAsia="Times New Roman"/>
            </w:rPr>
            <w:lastRenderedPageBreak/>
            <w:t>Guo's (2020)</w:t>
          </w:r>
        </w:sdtContent>
      </w:sdt>
      <w:r w:rsidRPr="00DE519E">
        <w:t xml:space="preserve"> work on the experiences of Chinese transnational academics “returnees” concluded that there exists a continuum of ways of being and belonging even after return that transcends national boundaries, hence the idea of reformulating returnee identity rather as another facet of “transnational diaspora”, one with features of simultaneity </w:t>
      </w:r>
      <w:sdt>
        <w:sdtPr>
          <w:tag w:val="MENDELEY_CITATION_v3_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"/>
          <w:id w:val="-1992549305"/>
          <w:placeholder>
            <w:docPart w:val="55E7994480AE42F3A764096350A1A10B"/>
          </w:placeholder>
        </w:sdtPr>
        <w:sdtEndPr/>
        <w:sdtContent>
          <w:r w:rsidR="00D44078">
            <w:rPr>
              <w:rFonts w:eastAsia="Times New Roman"/>
            </w:rPr>
            <w:t>(Levitt &amp; Schiller, 2004)</w:t>
          </w:r>
        </w:sdtContent>
      </w:sdt>
      <w:r w:rsidRPr="00DE519E">
        <w:t xml:space="preserve"> and multiple embeddedness </w:t>
      </w:r>
      <w:sdt>
        <w:sdtPr>
          <w:tag w:val="MENDELEY_CITATION_v3_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"/>
          <w:id w:val="-1248808110"/>
          <w:placeholder>
            <w:docPart w:val="55E7994480AE42F3A764096350A1A10B"/>
          </w:placeholder>
        </w:sdtPr>
        <w:sdtEndPr/>
        <w:sdtContent>
          <w:r w:rsidR="00D44078">
            <w:rPr>
              <w:rFonts w:eastAsia="Times New Roman"/>
            </w:rPr>
            <w:t xml:space="preserve">(Schiller &amp; </w:t>
          </w:r>
          <w:proofErr w:type="spellStart"/>
          <w:r w:rsidR="00D44078">
            <w:rPr>
              <w:rFonts w:eastAsia="Times New Roman"/>
            </w:rPr>
            <w:t>Çağlar</w:t>
          </w:r>
          <w:proofErr w:type="spellEnd"/>
          <w:r w:rsidR="00D44078">
            <w:rPr>
              <w:rFonts w:eastAsia="Times New Roman"/>
            </w:rPr>
            <w:t>, 2013)</w:t>
          </w:r>
        </w:sdtContent>
      </w:sdt>
      <w:r w:rsidRPr="00DE519E">
        <w:t xml:space="preserve">; some returnees in fact expressed more cosmopolitan self-identities. Virtual spaces catalyzed and enabled the transnational connections, diasporic belongingness, and in the case of the Chinese academics, inter-dependence across borders </w:t>
      </w:r>
      <w:sdt>
        <w:sdtPr>
          <w:tag w:val="MENDELEY_CITATION_v3_eyJjaXRhdGlvbklEIjoiTUVOREVMRVlfQ0lUQVRJT05fMTE2Mjk4OTItY2UyZC00MzkxLTk0MzctOTNhZjJmMmRlODYwIiwiY2l0YXRpb25JdGVtcyI6W3s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V9XSwicHJvcGVydGllcyI6eyJub3RlSW5kZXgiOjB9LCJpc0VkaXRlZCI6ZmFsc2UsIm1hbnVhbE92ZXJyaWRlIjp7ImlzTWFudWFsbHlPdmVycmlkZGVuIjpmYWxzZSwiY2l0ZXByb2NUZXh0IjoiKExlaSAmIzM4OyBHdW8sIDIwMjApIiwibWFudWFsT3ZlcnJpZGVUZXh0IjoiIn19"/>
          <w:id w:val="804970424"/>
          <w:placeholder>
            <w:docPart w:val="55E7994480AE42F3A764096350A1A10B"/>
          </w:placeholder>
        </w:sdtPr>
        <w:sdtEndPr/>
        <w:sdtContent>
          <w:r w:rsidR="00D44078">
            <w:rPr>
              <w:rFonts w:eastAsia="Times New Roman"/>
            </w:rPr>
            <w:t>(Lei &amp; Guo, 2020)</w:t>
          </w:r>
        </w:sdtContent>
      </w:sdt>
      <w:r w:rsidRPr="00DE519E">
        <w:t xml:space="preserve">. The concept of transnational diaspora, particularly as enabled by ever more advanced ICTs facilitating increasingly robust copresence, certainly answers the call to move beyond methodological nationalism </w:t>
      </w:r>
      <w:sdt>
        <w:sdtPr>
          <w:tag w:val="MENDELEY_CITATION_v3_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"/>
          <w:id w:val="-2113355718"/>
          <w:placeholder>
            <w:docPart w:val="55E7994480AE42F3A764096350A1A10B"/>
          </w:placeholder>
        </w:sdtPr>
        <w:sdtEndPr/>
        <w:sdtContent>
          <w:r w:rsidR="00D44078">
            <w:rPr>
              <w:rFonts w:eastAsia="Times New Roman"/>
            </w:rPr>
            <w:t xml:space="preserve">(Schiller &amp; </w:t>
          </w:r>
          <w:proofErr w:type="spellStart"/>
          <w:r w:rsidR="00D44078">
            <w:rPr>
              <w:rFonts w:eastAsia="Times New Roman"/>
            </w:rPr>
            <w:t>Çağlar</w:t>
          </w:r>
          <w:proofErr w:type="spellEnd"/>
          <w:r w:rsidR="00D44078">
            <w:rPr>
              <w:rFonts w:eastAsia="Times New Roman"/>
            </w:rPr>
            <w:t xml:space="preserve">, 2013; </w:t>
          </w:r>
          <w:proofErr w:type="spellStart"/>
          <w:r w:rsidR="00D44078">
            <w:rPr>
              <w:rFonts w:eastAsia="Times New Roman"/>
            </w:rPr>
            <w:t>Wimmer</w:t>
          </w:r>
          <w:proofErr w:type="spellEnd"/>
          <w:r w:rsidR="00D44078">
            <w:rPr>
              <w:rFonts w:eastAsia="Times New Roman"/>
            </w:rPr>
            <w:t xml:space="preserve"> &amp; Schiller, 2003)</w:t>
          </w:r>
        </w:sdtContent>
      </w:sdt>
      <w:r w:rsidRPr="00DE519E">
        <w:t>.</w:t>
      </w:r>
    </w:p>
    <w:p w14:paraId="5B03F104" w14:textId="279A7869" w:rsidR="000737F0" w:rsidRDefault="000737F0" w:rsidP="000737F0">
      <w:r w:rsidRPr="00DE519E">
        <w:t xml:space="preserve">Although by definition they are focused on the experiences of returnees, return migration studies are well-suited to the transnational lens in the modern era, with ICTs generating the rich borderless public spheres connecting migrant and nonmigrant populations. </w:t>
      </w:r>
      <w:sdt>
        <w:sdtPr>
          <w:tag w:val="MENDELEY_CITATION_v3_eyJjaXRhdGlvbklEIjoiTUVOREVMRVlfQ0lUQVRJT05fNWQzMzc5NGQtODc5MS00MDYzLTliOTUtMjkzZDM3OTU1MDUwIiwiY2l0YXRpb25JdGVtcyI6W3s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V9XSwicHJvcGVydGllcyI6eyJub3RlSW5kZXgiOjB9LCJpc0VkaXRlZCI6ZmFsc2UsIm1hbnVhbE92ZXJyaWRlIjp7ImlzTWFudWFsbHlPdmVycmlkZGVuIjp0cnVlLCJjaXRlcHJvY1RleHQiOiIoTGVpICYjMzg7IEd1bywgMjAyMCkiLCJtYW51YWxPdmVycmlkZVRleHQiOiJMZWkgYW5kIEd1byAoMjAyMCkifX0="/>
          <w:id w:val="-454184371"/>
          <w:placeholder>
            <w:docPart w:val="4BC0FAB2C510420A80E7AB944D5C1759"/>
          </w:placeholder>
        </w:sdtPr>
        <w:sdtEndPr/>
        <w:sdtContent>
          <w:r w:rsidR="00D44078" w:rsidRPr="00D44078">
            <w:rPr>
              <w:rFonts w:eastAsia="Times New Roman"/>
            </w:rPr>
            <w:t>Lei and Guo (2020)</w:t>
          </w:r>
        </w:sdtContent>
      </w:sdt>
      <w:r w:rsidRPr="00DE519E">
        <w:t xml:space="preserve"> showed that the overseas Chinese knowledge diaspora even connected virtually with China-based Chinese academics, one aspect of the “bridging” function performed by returnees. </w:t>
      </w:r>
      <w:sdt>
        <w:sdtPr>
          <w:tag w:val="MENDELEY_CITATION_v3_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"/>
          <w:id w:val="-2059471886"/>
          <w:placeholder>
            <w:docPart w:val="55E7994480AE42F3A764096350A1A10B"/>
          </w:placeholder>
        </w:sdtPr>
        <w:sdtEndPr/>
        <w:sdtContent>
          <w:proofErr w:type="spellStart"/>
          <w:r w:rsidR="00D44078" w:rsidRPr="00D44078">
            <w:t>Nedelcu</w:t>
          </w:r>
          <w:proofErr w:type="spellEnd"/>
          <w:r w:rsidR="00D44078" w:rsidRPr="00D44078">
            <w:t xml:space="preserve"> (2019)</w:t>
          </w:r>
        </w:sdtContent>
      </w:sdt>
      <w:r w:rsidRPr="00DE519E">
        <w:t xml:space="preserve"> demonstrated similar connections in the networks of Romanian scholars abroad and how the connections facilitated impacts within Romania: the scientific “e-diaspora”, though a deterritorialized network, functioned as a transnational actor, enabling local change in Romanian civil society. ICTs have also been shown to support transnational diaspora entrepreneurship by facilitating resource pooling, connecting small local economies in origin countries to the global economy, and making funds transfers affordable and reliable; the diaspora community members bring new entrepreneurial ventures to their origin countries whether they themselves physically return or not </w:t>
      </w:r>
      <w:sdt>
        <w:sdtPr>
          <w:tag w:val="MENDELEY_CITATION_v3_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"/>
          <w:id w:val="1317542597"/>
          <w:placeholder>
            <w:docPart w:val="55E7994480AE42F3A764096350A1A10B"/>
          </w:placeholder>
        </w:sdtPr>
        <w:sdtEndPr/>
        <w:sdtContent>
          <w:r w:rsidR="00D44078" w:rsidRPr="00D44078">
            <w:t>(</w:t>
          </w:r>
          <w:proofErr w:type="spellStart"/>
          <w:r w:rsidR="00D44078" w:rsidRPr="00D44078">
            <w:t>Achtenhagen</w:t>
          </w:r>
          <w:proofErr w:type="spellEnd"/>
          <w:r w:rsidR="00D44078" w:rsidRPr="00D44078">
            <w:t xml:space="preserve"> et al., 2015)</w:t>
          </w:r>
        </w:sdtContent>
      </w:sdt>
      <w:r w:rsidRPr="00DE519E">
        <w:t>. Such experiences, facilitated by ICTs, even challenge the traditional physical return paradigm to some extent, since they potentially obviate a need for physical return to countries of recent or ancestral origin for the purpose of contributing to reverse brain drain or otherwise leveraging the wider exposure gained by migrants that went out</w:t>
      </w:r>
      <w:r w:rsidR="00A17B17" w:rsidRPr="00DE519E">
        <w:t xml:space="preserve"> and their descendants born in the countries of settlement</w:t>
      </w:r>
      <w:r w:rsidRPr="00DE519E">
        <w:t>.</w:t>
      </w:r>
    </w:p>
    <w:p w14:paraId="3362A18A" w14:textId="5F2ED08F" w:rsidR="00A137CF" w:rsidRDefault="00760C24" w:rsidP="000737F0">
      <w:r>
        <w:t xml:space="preserve">It is increasingly apparent that the internet is indispensable during the initial inspiration phase of the migration journey </w:t>
      </w:r>
      <w:sdt>
        <w:sdtPr>
          <w:tag w:val="MENDELEY_CITATION_v3_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"/>
          <w:id w:val="1894376662"/>
          <w:placeholder>
            <w:docPart w:val="F2700280B1074233BBAA94586DFE33CB"/>
          </w:placeholder>
        </w:sdtPr>
        <w:sdtEndPr/>
        <w:sdtContent>
          <w:r w:rsidR="00D44078">
            <w:rPr>
              <w:rFonts w:eastAsia="Times New Roman"/>
            </w:rPr>
            <w:t xml:space="preserve">(Thulin &amp; </w:t>
          </w:r>
          <w:proofErr w:type="spellStart"/>
          <w:r w:rsidR="00D44078">
            <w:rPr>
              <w:rFonts w:eastAsia="Times New Roman"/>
            </w:rPr>
            <w:t>Vilhelmson</w:t>
          </w:r>
          <w:proofErr w:type="spellEnd"/>
          <w:r w:rsidR="00D44078">
            <w:rPr>
              <w:rFonts w:eastAsia="Times New Roman"/>
            </w:rPr>
            <w:t>, 2016)</w:t>
          </w:r>
        </w:sdtContent>
      </w:sdt>
      <w:r>
        <w:t xml:space="preserve">. </w:t>
      </w:r>
      <w:sdt>
        <w:sdtPr>
          <w:tag w:val="MENDELEY_CITATION_v3_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"/>
          <w:id w:val="329342736"/>
          <w:placeholder>
            <w:docPart w:val="F2700280B1074233BBAA94586DFE33CB"/>
          </w:placeholder>
        </w:sdtPr>
        <w:sdtEndPr/>
        <w:sdtContent>
          <w:proofErr w:type="spellStart"/>
          <w:r w:rsidR="00D44078" w:rsidRPr="00D44078">
            <w:t>Vathi</w:t>
          </w:r>
          <w:proofErr w:type="spellEnd"/>
          <w:r w:rsidR="00D44078" w:rsidRPr="00D44078">
            <w:t xml:space="preserve"> (2015)</w:t>
          </w:r>
        </w:sdtContent>
      </w:sdt>
      <w:r>
        <w:t xml:space="preserve"> posited that even barring adequate intergenerational transmission of ethnic return motivations, the second generation in Albanian diaspora communities could be empowered by the internet to be</w:t>
      </w:r>
      <w:r w:rsidRPr="005D08BB">
        <w:t xml:space="preserve"> independent actors</w:t>
      </w:r>
      <w:r>
        <w:t xml:space="preserve"> </w:t>
      </w:r>
      <w:r w:rsidRPr="005D08BB">
        <w:t>in the establishment of ties</w:t>
      </w:r>
      <w:r>
        <w:t xml:space="preserve"> to the homeland.</w:t>
      </w:r>
      <w:r w:rsidR="007D2837">
        <w:t xml:space="preserve"> Indeed, f</w:t>
      </w:r>
      <w:r>
        <w:t xml:space="preserve">or the second generation and beyond, </w:t>
      </w:r>
      <w:r w:rsidR="00294F8B">
        <w:t xml:space="preserve">ICTs, especially social media, are important for building </w:t>
      </w:r>
      <w:commentRangeStart w:id="4"/>
      <w:r w:rsidR="00294F8B" w:rsidRPr="00760C24">
        <w:rPr>
          <w:i/>
          <w:iCs/>
        </w:rPr>
        <w:t>bridging</w:t>
      </w:r>
      <w:r w:rsidR="00294F8B">
        <w:t xml:space="preserve"> </w:t>
      </w:r>
      <w:commentRangeEnd w:id="4"/>
      <w:r w:rsidR="009D5664">
        <w:rPr>
          <w:rStyle w:val="CommentReference"/>
        </w:rPr>
        <w:commentReference w:id="4"/>
      </w:r>
      <w:r w:rsidR="00294F8B">
        <w:t>social capital</w:t>
      </w:r>
      <w:r w:rsidR="009D56DC">
        <w:t>, an important aspect of inspiration for return, especially among second-generation returnees</w:t>
      </w:r>
      <w:r>
        <w:t>.</w:t>
      </w:r>
      <w:r w:rsidR="009D56DC">
        <w:t xml:space="preserve"> </w:t>
      </w:r>
      <w:r>
        <w:t xml:space="preserve">Turkish return </w:t>
      </w:r>
      <w:r w:rsidRPr="004151E6">
        <w:t>migrants</w:t>
      </w:r>
      <w:r>
        <w:t xml:space="preserve"> from the Netherlands to Turkey</w:t>
      </w:r>
      <w:r w:rsidRPr="004151E6">
        <w:t xml:space="preserve"> use Internet and other media </w:t>
      </w:r>
      <w:r>
        <w:t xml:space="preserve">for bonding purposes, i.e., </w:t>
      </w:r>
      <w:r w:rsidRPr="004151E6">
        <w:t>maintain</w:t>
      </w:r>
      <w:r>
        <w:t xml:space="preserve">ing </w:t>
      </w:r>
      <w:r w:rsidRPr="004151E6">
        <w:t>connections with family and friends back in the Netherlands</w:t>
      </w:r>
      <w:r>
        <w:t>,</w:t>
      </w:r>
      <w:r w:rsidRPr="004151E6">
        <w:t xml:space="preserve"> and </w:t>
      </w:r>
      <w:r>
        <w:t xml:space="preserve">for bridging purposes, i.e., </w:t>
      </w:r>
      <w:r w:rsidRPr="004151E6">
        <w:t>establish</w:t>
      </w:r>
      <w:r>
        <w:t xml:space="preserve">ing </w:t>
      </w:r>
      <w:r w:rsidRPr="004151E6">
        <w:t xml:space="preserve">new connections in </w:t>
      </w:r>
      <w:r>
        <w:t xml:space="preserve">Turkey </w:t>
      </w:r>
      <w:sdt>
        <w:sdtPr>
          <w:tag w:val="MENDELEY_CITATION_v3_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"/>
          <w:id w:val="-1970670230"/>
          <w:placeholder>
            <w:docPart w:val="483C8F4FB7BE4C72A7C73C80E2AB4546"/>
          </w:placeholder>
        </w:sdtPr>
        <w:sdtEndPr/>
        <w:sdtContent>
          <w:r w:rsidR="00D44078">
            <w:rPr>
              <w:rFonts w:eastAsia="Times New Roman"/>
            </w:rPr>
            <w:t>(</w:t>
          </w:r>
          <w:proofErr w:type="spellStart"/>
          <w:r w:rsidR="00D44078">
            <w:rPr>
              <w:rFonts w:eastAsia="Times New Roman"/>
            </w:rPr>
            <w:t>Ogan</w:t>
          </w:r>
          <w:proofErr w:type="spellEnd"/>
          <w:r w:rsidR="00D44078">
            <w:rPr>
              <w:rFonts w:eastAsia="Times New Roman"/>
            </w:rPr>
            <w:t xml:space="preserve"> &amp; </w:t>
          </w:r>
          <w:proofErr w:type="spellStart"/>
          <w:r w:rsidR="00D44078">
            <w:rPr>
              <w:rFonts w:eastAsia="Times New Roman"/>
            </w:rPr>
            <w:t>Ozakca</w:t>
          </w:r>
          <w:proofErr w:type="spellEnd"/>
          <w:r w:rsidR="00D44078">
            <w:rPr>
              <w:rFonts w:eastAsia="Times New Roman"/>
            </w:rPr>
            <w:t>, 2009)</w:t>
          </w:r>
        </w:sdtContent>
      </w:sdt>
      <w:r>
        <w:t>.</w:t>
      </w:r>
    </w:p>
    <w:p w14:paraId="446927FD" w14:textId="6E381536" w:rsidR="00C739BB" w:rsidRDefault="00760C24" w:rsidP="000737F0">
      <w:r>
        <w:t>A</w:t>
      </w:r>
      <w:r w:rsidR="009D56DC">
        <w:t xml:space="preserve">ppropriate social media presence and engagement has even been highlighted as a recommended practice for governments seeking to attract skilled young Intra-EU returnees </w:t>
      </w:r>
      <w:sdt>
        <w:sdtPr>
          <w:tag w:val="MENDELEY_CITATION_v3_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"/>
          <w:id w:val="-205873666"/>
          <w:placeholder>
            <w:docPart w:val="DefaultPlaceholder_-1854013440"/>
          </w:placeholder>
        </w:sdtPr>
        <w:sdtEndPr/>
        <w:sdtContent>
          <w:r w:rsidR="00D44078" w:rsidRPr="00D44078">
            <w:t>(Hahn-</w:t>
          </w:r>
          <w:proofErr w:type="spellStart"/>
          <w:r w:rsidR="00D44078" w:rsidRPr="00D44078">
            <w:t>Schaur</w:t>
          </w:r>
          <w:proofErr w:type="spellEnd"/>
          <w:r w:rsidR="00D44078" w:rsidRPr="00D44078">
            <w:t xml:space="preserve"> et al., 2019)</w:t>
          </w:r>
        </w:sdtContent>
      </w:sdt>
      <w:r w:rsidR="00294F8B">
        <w:t xml:space="preserve">. </w:t>
      </w:r>
      <w:r w:rsidR="005F666B">
        <w:t xml:space="preserve">Social media has also been found useful for driving second-generation return visits from </w:t>
      </w:r>
      <w:r w:rsidR="005F666B">
        <w:lastRenderedPageBreak/>
        <w:t xml:space="preserve">Europe to Ghana for charitable engagements and other diaspora-led development projects </w:t>
      </w:r>
      <w:sdt>
        <w:sdtPr>
          <w:tag w:val="MENDELEY_CITATION_v3_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"/>
          <w:id w:val="1742908654"/>
          <w:placeholder>
            <w:docPart w:val="DefaultPlaceholder_-1854013440"/>
          </w:placeholder>
        </w:sdtPr>
        <w:sdtEndPr/>
        <w:sdtContent>
          <w:r w:rsidR="00D44078" w:rsidRPr="00D44078">
            <w:t>(</w:t>
          </w:r>
          <w:proofErr w:type="spellStart"/>
          <w:r w:rsidR="00D44078" w:rsidRPr="00D44078">
            <w:t>Akom</w:t>
          </w:r>
          <w:proofErr w:type="spellEnd"/>
          <w:r w:rsidR="00D44078" w:rsidRPr="00D44078">
            <w:t xml:space="preserve"> </w:t>
          </w:r>
          <w:proofErr w:type="spellStart"/>
          <w:r w:rsidR="00D44078" w:rsidRPr="00D44078">
            <w:t>Ankobrey</w:t>
          </w:r>
          <w:proofErr w:type="spellEnd"/>
          <w:r w:rsidR="00D44078" w:rsidRPr="00D44078">
            <w:t xml:space="preserve"> et al., 2021)</w:t>
          </w:r>
        </w:sdtContent>
      </w:sdt>
      <w:r w:rsidR="005F666B">
        <w:t>.</w:t>
      </w:r>
      <w:r>
        <w:t xml:space="preserve"> </w:t>
      </w:r>
    </w:p>
    <w:p w14:paraId="2CA24FA0" w14:textId="69D5664B" w:rsidR="00184325" w:rsidRDefault="00184325" w:rsidP="000737F0"/>
    <w:p w14:paraId="3AC23BCA" w14:textId="791BB4AA" w:rsidR="00184325" w:rsidRPr="00184325" w:rsidRDefault="00184325" w:rsidP="000737F0">
      <w:pPr>
        <w:rPr>
          <w:b/>
          <w:bCs/>
          <w:u w:val="single"/>
        </w:rPr>
      </w:pPr>
      <w:r w:rsidRPr="00184325">
        <w:rPr>
          <w:b/>
          <w:bCs/>
          <w:u w:val="single"/>
        </w:rPr>
        <w:t>Second-generation return, ICTs, identity and belongingness</w:t>
      </w:r>
    </w:p>
    <w:p w14:paraId="59E32ADA" w14:textId="5936CA91" w:rsidR="00184325" w:rsidRDefault="00184325" w:rsidP="00C83094">
      <w:r>
        <w:t xml:space="preserve">In her study on Greek-American second-generation return, </w:t>
      </w:r>
      <w:sdt>
        <w:sdtPr>
          <w:tag w:val="MENDELEY_CITATION_v3_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"/>
          <w:id w:val="-1913619354"/>
          <w:placeholder>
            <w:docPart w:val="7A10656A43C14F5986570E03812FC9A0"/>
          </w:placeholder>
        </w:sdtPr>
        <w:sdtEndPr/>
        <w:sdtContent>
          <w:r w:rsidR="00D44078" w:rsidRPr="00D44078">
            <w:t>Christou (2006)</w:t>
          </w:r>
        </w:sdtContent>
      </w:sdt>
      <w:r w:rsidR="00C50B4D">
        <w:t xml:space="preserve"> </w:t>
      </w:r>
      <w:r>
        <w:t>related the importance of networks</w:t>
      </w:r>
      <w:r w:rsidR="00F21740">
        <w:t xml:space="preserve"> in the return process</w:t>
      </w:r>
      <w:r>
        <w:t>, including ‘</w:t>
      </w:r>
      <w:commentRangeStart w:id="5"/>
      <w:r>
        <w:t>imagined communities of cybernetworks</w:t>
      </w:r>
      <w:commentRangeEnd w:id="5"/>
      <w:r w:rsidR="000D01FB">
        <w:rPr>
          <w:rStyle w:val="CommentReference"/>
        </w:rPr>
        <w:commentReference w:id="5"/>
      </w:r>
      <w:r>
        <w:t xml:space="preserve">’: </w:t>
      </w:r>
    </w:p>
    <w:p w14:paraId="7C5FBFFF" w14:textId="39245F2D" w:rsidR="000D2A72" w:rsidRPr="0009539D" w:rsidRDefault="0009539D" w:rsidP="00184325">
      <w:pPr>
        <w:ind w:left="480"/>
      </w:pPr>
      <w:r w:rsidRPr="00D44078">
        <w:rPr>
          <w:i/>
          <w:iCs/>
        </w:rPr>
        <w:t>“</w:t>
      </w:r>
      <w:r w:rsidR="00C83094" w:rsidRPr="00D44078">
        <w:rPr>
          <w:i/>
          <w:iCs/>
        </w:rPr>
        <w:t xml:space="preserve">returnees as social actors with access to information technology ‘construct an imaginary world dominated by the visual signifiers of Hellenic personal/national identity: the mediascapes and </w:t>
      </w:r>
      <w:proofErr w:type="spellStart"/>
      <w:r w:rsidR="00C83094" w:rsidRPr="00D44078">
        <w:rPr>
          <w:i/>
          <w:iCs/>
        </w:rPr>
        <w:t>ideoscapes</w:t>
      </w:r>
      <w:proofErr w:type="spellEnd"/>
      <w:r w:rsidR="00C83094" w:rsidRPr="00D44078">
        <w:rPr>
          <w:i/>
          <w:iCs/>
        </w:rPr>
        <w:t xml:space="preserve"> of Hellenism in postmodernity’ </w:t>
      </w:r>
      <w:sdt>
        <w:sdtPr>
          <w:rPr>
            <w:i/>
            <w:iCs/>
          </w:rPr>
          <w:tag w:val="MENDELEY_CITATION_v3_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"/>
          <w:id w:val="-1699457726"/>
          <w:placeholder>
            <w:docPart w:val="DefaultPlaceholder_-1854013440"/>
          </w:placeholder>
        </w:sdtPr>
        <w:sdtEndPr/>
        <w:sdtContent>
          <w:r w:rsidR="00D44078" w:rsidRPr="00D44078">
            <w:rPr>
              <w:i/>
              <w:iCs/>
            </w:rPr>
            <w:t>(</w:t>
          </w:r>
          <w:proofErr w:type="spellStart"/>
          <w:r w:rsidR="00D44078" w:rsidRPr="00D44078">
            <w:rPr>
              <w:i/>
              <w:iCs/>
            </w:rPr>
            <w:t>Hamilakis</w:t>
          </w:r>
          <w:proofErr w:type="spellEnd"/>
          <w:r w:rsidR="00D44078" w:rsidRPr="00D44078">
            <w:rPr>
              <w:i/>
              <w:iCs/>
            </w:rPr>
            <w:t>, 2000, p. 254)</w:t>
          </w:r>
        </w:sdtContent>
      </w:sdt>
      <w:r w:rsidR="00C83094" w:rsidRPr="00D44078">
        <w:rPr>
          <w:i/>
          <w:iCs/>
        </w:rPr>
        <w:t xml:space="preserve">. Such digital </w:t>
      </w:r>
      <w:proofErr w:type="spellStart"/>
      <w:r w:rsidR="00C83094" w:rsidRPr="00D44078">
        <w:rPr>
          <w:i/>
          <w:iCs/>
        </w:rPr>
        <w:t>ethnoscapes</w:t>
      </w:r>
      <w:proofErr w:type="spellEnd"/>
      <w:r w:rsidR="00C83094" w:rsidRPr="00D44078">
        <w:rPr>
          <w:i/>
          <w:iCs/>
        </w:rPr>
        <w:t xml:space="preserve"> indicate that ‘the projection of personal/national identities in cyberspace is often grounded on the same essentialist and exclusivist notions which are central to the national dream and imagination’ </w:t>
      </w:r>
      <w:sdt>
        <w:sdtPr>
          <w:rPr>
            <w:i/>
            <w:iCs/>
          </w:rPr>
          <w:tag w:val="MENDELEY_CITATION_v3_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"/>
          <w:id w:val="-1614900652"/>
          <w:placeholder>
            <w:docPart w:val="DefaultPlaceholder_-1854013440"/>
          </w:placeholder>
        </w:sdtPr>
        <w:sdtEndPr/>
        <w:sdtContent>
          <w:r w:rsidR="00D44078" w:rsidRPr="00D44078">
            <w:rPr>
              <w:i/>
              <w:iCs/>
            </w:rPr>
            <w:t>(</w:t>
          </w:r>
          <w:proofErr w:type="spellStart"/>
          <w:r w:rsidR="00D44078" w:rsidRPr="00D44078">
            <w:rPr>
              <w:i/>
              <w:iCs/>
            </w:rPr>
            <w:t>Hamilakis</w:t>
          </w:r>
          <w:proofErr w:type="spellEnd"/>
          <w:r w:rsidR="00D44078" w:rsidRPr="00D44078">
            <w:rPr>
              <w:i/>
              <w:iCs/>
            </w:rPr>
            <w:t>, 2000, p. 258)</w:t>
          </w:r>
        </w:sdtContent>
      </w:sdt>
      <w:r w:rsidR="00C83094" w:rsidRPr="00D44078">
        <w:rPr>
          <w:i/>
          <w:iCs/>
        </w:rPr>
        <w:t xml:space="preserve">. This type of imaginative heterotopia </w:t>
      </w:r>
      <w:sdt>
        <w:sdtPr>
          <w:rPr>
            <w:i/>
            <w:iCs/>
          </w:rPr>
          <w:tag w:val="MENDELEY_CITATION_v3_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"/>
          <w:id w:val="1640459179"/>
          <w:placeholder>
            <w:docPart w:val="DefaultPlaceholder_-1854013440"/>
          </w:placeholder>
        </w:sdtPr>
        <w:sdtEndPr/>
        <w:sdtContent>
          <w:r w:rsidR="00D44078" w:rsidRPr="00D44078">
            <w:rPr>
              <w:i/>
              <w:iCs/>
            </w:rPr>
            <w:t>(</w:t>
          </w:r>
          <w:proofErr w:type="spellStart"/>
          <w:r w:rsidR="00D44078" w:rsidRPr="00D44078">
            <w:rPr>
              <w:i/>
              <w:iCs/>
            </w:rPr>
            <w:t>Leontis</w:t>
          </w:r>
          <w:proofErr w:type="spellEnd"/>
          <w:r w:rsidR="00D44078" w:rsidRPr="00D44078">
            <w:rPr>
              <w:i/>
              <w:iCs/>
            </w:rPr>
            <w:t>, 1995)</w:t>
          </w:r>
        </w:sdtContent>
      </w:sdt>
      <w:r w:rsidR="00C83094" w:rsidRPr="00D44078">
        <w:rPr>
          <w:i/>
          <w:iCs/>
        </w:rPr>
        <w:t xml:space="preserve"> creates a utopian space of a representation of an ‘authentic’ homeland through migrant social and cultural constructions that extends beyond territorial boundaries but is nevertheless a cultural spatial configuration of an idealized ancestral homeland.</w:t>
      </w:r>
      <w:r w:rsidR="00184325" w:rsidRPr="00D44078">
        <w:rPr>
          <w:i/>
          <w:iCs/>
        </w:rPr>
        <w:t>”</w:t>
      </w:r>
      <w:r>
        <w:t xml:space="preserve"> (p. 227).</w:t>
      </w:r>
    </w:p>
    <w:p w14:paraId="50539AF1" w14:textId="77777777" w:rsidR="003E03B0" w:rsidRPr="00DE519E" w:rsidRDefault="003E03B0" w:rsidP="00236F13"/>
    <w:p w14:paraId="40781614" w14:textId="77777777" w:rsidR="00F23277" w:rsidRPr="00DE519E" w:rsidRDefault="00F23277" w:rsidP="000C324C"/>
    <w:p w14:paraId="0E8925DF" w14:textId="77777777" w:rsidR="00DA5624" w:rsidRPr="00DE519E" w:rsidRDefault="00DA5624" w:rsidP="000C324C">
      <w:pPr>
        <w:divId w:val="522284000"/>
      </w:pPr>
      <w:r w:rsidRPr="00DE519E">
        <w:br w:type="page"/>
      </w:r>
    </w:p>
    <w:p w14:paraId="029C87C4" w14:textId="651C4FB0" w:rsidR="00394AE5" w:rsidRPr="00DE519E" w:rsidRDefault="00394AE5" w:rsidP="00394AE5">
      <w:pPr>
        <w:autoSpaceDE w:val="0"/>
        <w:autoSpaceDN w:val="0"/>
        <w:ind w:hanging="480"/>
        <w:jc w:val="center"/>
        <w:divId w:val="679704241"/>
        <w:rPr>
          <w:b/>
          <w:bCs/>
        </w:rPr>
      </w:pPr>
      <w:r w:rsidRPr="00DE519E">
        <w:rPr>
          <w:b/>
          <w:bCs/>
        </w:rPr>
        <w:lastRenderedPageBreak/>
        <w:t>References</w:t>
      </w:r>
    </w:p>
    <w:sdt>
      <w:sdtPr>
        <w:tag w:val="MENDELEY_BIBLIOGRAPHY"/>
        <w:id w:val="564449943"/>
        <w:placeholder>
          <w:docPart w:val="DefaultPlaceholder_-1854013440"/>
        </w:placeholder>
      </w:sdtPr>
      <w:sdtEndPr/>
      <w:sdtContent>
        <w:p w14:paraId="1C2ED3B3" w14:textId="77777777" w:rsidR="00D44078" w:rsidRDefault="00D44078">
          <w:pPr>
            <w:autoSpaceDE w:val="0"/>
            <w:autoSpaceDN w:val="0"/>
            <w:ind w:hanging="480"/>
            <w:divId w:val="1130590904"/>
            <w:rPr>
              <w:rFonts w:eastAsia="Times New Roman"/>
            </w:rPr>
          </w:pPr>
          <w:proofErr w:type="spellStart"/>
          <w:r>
            <w:rPr>
              <w:rFonts w:eastAsia="Times New Roman"/>
            </w:rPr>
            <w:t>Achtenhagen</w:t>
          </w:r>
          <w:proofErr w:type="spellEnd"/>
          <w:r>
            <w:rPr>
              <w:rFonts w:eastAsia="Times New Roman"/>
            </w:rPr>
            <w:t xml:space="preserve">, L., Henoch, B., &amp; Luong, Q. (2015). The role of ICT in supporting transnational diaspora entrepreneurship. In </w:t>
          </w:r>
          <w:r>
            <w:rPr>
              <w:rFonts w:eastAsia="Times New Roman"/>
              <w:i/>
              <w:iCs/>
            </w:rPr>
            <w:t>Economics: Concepts, Methodologies, Tools, and Applications</w:t>
          </w:r>
          <w:r>
            <w:rPr>
              <w:rFonts w:eastAsia="Times New Roman"/>
            </w:rPr>
            <w:t xml:space="preserve"> (pp. 1442–1459). IGI Global.</w:t>
          </w:r>
        </w:p>
        <w:p w14:paraId="4B7C2FE7" w14:textId="77777777" w:rsidR="00D44078" w:rsidRDefault="00D44078">
          <w:pPr>
            <w:autoSpaceDE w:val="0"/>
            <w:autoSpaceDN w:val="0"/>
            <w:ind w:hanging="480"/>
            <w:divId w:val="921261079"/>
            <w:rPr>
              <w:rFonts w:eastAsia="Times New Roman"/>
            </w:rPr>
          </w:pPr>
          <w:r>
            <w:rPr>
              <w:rFonts w:eastAsia="Times New Roman"/>
            </w:rPr>
            <w:t xml:space="preserve">Aguilar-San Juan, K. (2009). </w:t>
          </w:r>
          <w:r>
            <w:rPr>
              <w:rFonts w:eastAsia="Times New Roman"/>
              <w:i/>
              <w:iCs/>
            </w:rPr>
            <w:t xml:space="preserve">Little </w:t>
          </w:r>
          <w:proofErr w:type="spellStart"/>
          <w:r>
            <w:rPr>
              <w:rFonts w:eastAsia="Times New Roman"/>
              <w:i/>
              <w:iCs/>
            </w:rPr>
            <w:t>Saigons</w:t>
          </w:r>
          <w:proofErr w:type="spellEnd"/>
          <w:r>
            <w:rPr>
              <w:rFonts w:eastAsia="Times New Roman"/>
              <w:i/>
              <w:iCs/>
            </w:rPr>
            <w:t>: Staying Vietnamese in America</w:t>
          </w:r>
          <w:r>
            <w:rPr>
              <w:rFonts w:eastAsia="Times New Roman"/>
            </w:rPr>
            <w:t>. U of Minnesota Press.</w:t>
          </w:r>
        </w:p>
        <w:p w14:paraId="76467B65" w14:textId="77777777" w:rsidR="00D44078" w:rsidRDefault="00D44078">
          <w:pPr>
            <w:autoSpaceDE w:val="0"/>
            <w:autoSpaceDN w:val="0"/>
            <w:ind w:hanging="480"/>
            <w:divId w:val="152381309"/>
            <w:rPr>
              <w:rFonts w:eastAsia="Times New Roman"/>
            </w:rPr>
          </w:pPr>
          <w:proofErr w:type="spellStart"/>
          <w:r>
            <w:rPr>
              <w:rFonts w:eastAsia="Times New Roman"/>
            </w:rPr>
            <w:t>Akom</w:t>
          </w:r>
          <w:proofErr w:type="spellEnd"/>
          <w:r>
            <w:rPr>
              <w:rFonts w:eastAsia="Times New Roman"/>
            </w:rPr>
            <w:t xml:space="preserve"> </w:t>
          </w:r>
          <w:proofErr w:type="spellStart"/>
          <w:r>
            <w:rPr>
              <w:rFonts w:eastAsia="Times New Roman"/>
            </w:rPr>
            <w:t>Ankobrey</w:t>
          </w:r>
          <w:proofErr w:type="spellEnd"/>
          <w:r>
            <w:rPr>
              <w:rFonts w:eastAsia="Times New Roman"/>
            </w:rPr>
            <w:t xml:space="preserve">, G., </w:t>
          </w:r>
          <w:proofErr w:type="spellStart"/>
          <w:r>
            <w:rPr>
              <w:rFonts w:eastAsia="Times New Roman"/>
            </w:rPr>
            <w:t>Mazzucato</w:t>
          </w:r>
          <w:proofErr w:type="spellEnd"/>
          <w:r>
            <w:rPr>
              <w:rFonts w:eastAsia="Times New Roman"/>
            </w:rPr>
            <w:t xml:space="preserve">, V., &amp; Wagner, L. B. (2021). ‘Giving back’ through mobility trajectories: motivations for engaging in development encounters in Ghana among transnational youth. </w:t>
          </w:r>
          <w:r>
            <w:rPr>
              <w:rFonts w:eastAsia="Times New Roman"/>
              <w:i/>
              <w:iCs/>
            </w:rPr>
            <w:t>Journal of Ethnic and Migration Studies</w:t>
          </w:r>
          <w:r>
            <w:rPr>
              <w:rFonts w:eastAsia="Times New Roman"/>
            </w:rPr>
            <w:t>, 1–19. https://doi.org/10.1080/1369183X.2021.1959304</w:t>
          </w:r>
        </w:p>
        <w:p w14:paraId="08F8C0AA" w14:textId="77777777" w:rsidR="00D44078" w:rsidRDefault="00D44078">
          <w:pPr>
            <w:autoSpaceDE w:val="0"/>
            <w:autoSpaceDN w:val="0"/>
            <w:ind w:hanging="480"/>
            <w:divId w:val="64888228"/>
            <w:rPr>
              <w:rFonts w:eastAsia="Times New Roman"/>
            </w:rPr>
          </w:pPr>
          <w:r>
            <w:rPr>
              <w:rFonts w:eastAsia="Times New Roman"/>
            </w:rPr>
            <w:t xml:space="preserve">Anderson, B. (2006). </w:t>
          </w:r>
          <w:r>
            <w:rPr>
              <w:rFonts w:eastAsia="Times New Roman"/>
              <w:i/>
              <w:iCs/>
            </w:rPr>
            <w:t>Imagined communities: Reflections on the origin and spread of nationalism</w:t>
          </w:r>
          <w:r>
            <w:rPr>
              <w:rFonts w:eastAsia="Times New Roman"/>
            </w:rPr>
            <w:t>. Verso books.</w:t>
          </w:r>
        </w:p>
        <w:p w14:paraId="4A03EDAF" w14:textId="77777777" w:rsidR="00D44078" w:rsidRDefault="00D44078">
          <w:pPr>
            <w:autoSpaceDE w:val="0"/>
            <w:autoSpaceDN w:val="0"/>
            <w:ind w:hanging="480"/>
            <w:divId w:val="465247460"/>
            <w:rPr>
              <w:rFonts w:eastAsia="Times New Roman"/>
            </w:rPr>
          </w:pPr>
          <w:r>
            <w:rPr>
              <w:rFonts w:eastAsia="Times New Roman"/>
            </w:rPr>
            <w:t xml:space="preserve">Anderson, J., Rainie, L., &amp; </w:t>
          </w:r>
          <w:proofErr w:type="spellStart"/>
          <w:r>
            <w:rPr>
              <w:rFonts w:eastAsia="Times New Roman"/>
            </w:rPr>
            <w:t>Vogels</w:t>
          </w:r>
          <w:proofErr w:type="spellEnd"/>
          <w:r>
            <w:rPr>
              <w:rFonts w:eastAsia="Times New Roman"/>
            </w:rPr>
            <w:t xml:space="preserve">, E. A. (2021). Experts say the ‘new normal’ in 2025 will be far more tech-driven, presenting more big challenges. </w:t>
          </w:r>
          <w:r>
            <w:rPr>
              <w:rFonts w:eastAsia="Times New Roman"/>
              <w:i/>
              <w:iCs/>
            </w:rPr>
            <w:t>PEW Research</w:t>
          </w:r>
          <w:r>
            <w:rPr>
              <w:rFonts w:eastAsia="Times New Roman"/>
            </w:rPr>
            <w:t>. https://www.pewresearch.org/internet/2021/02/18/experts-say-the-new-normal-in-2025-will-be-far-more-tech-driven-presenting-more-big-challenges</w:t>
          </w:r>
        </w:p>
        <w:p w14:paraId="13C227B2" w14:textId="77777777" w:rsidR="00D44078" w:rsidRDefault="00D44078">
          <w:pPr>
            <w:autoSpaceDE w:val="0"/>
            <w:autoSpaceDN w:val="0"/>
            <w:ind w:hanging="480"/>
            <w:divId w:val="1927298503"/>
            <w:rPr>
              <w:rFonts w:eastAsia="Times New Roman"/>
            </w:rPr>
          </w:pPr>
          <w:proofErr w:type="spellStart"/>
          <w:r>
            <w:rPr>
              <w:rFonts w:eastAsia="Times New Roman"/>
            </w:rPr>
            <w:t>Baldassar</w:t>
          </w:r>
          <w:proofErr w:type="spellEnd"/>
          <w:r>
            <w:rPr>
              <w:rFonts w:eastAsia="Times New Roman"/>
            </w:rPr>
            <w:t xml:space="preserve">, L., </w:t>
          </w:r>
          <w:proofErr w:type="spellStart"/>
          <w:r>
            <w:rPr>
              <w:rFonts w:eastAsia="Times New Roman"/>
            </w:rPr>
            <w:t>Nedelcu</w:t>
          </w:r>
          <w:proofErr w:type="spellEnd"/>
          <w:r>
            <w:rPr>
              <w:rFonts w:eastAsia="Times New Roman"/>
            </w:rPr>
            <w:t xml:space="preserve">, M., </w:t>
          </w:r>
          <w:proofErr w:type="spellStart"/>
          <w:r>
            <w:rPr>
              <w:rFonts w:eastAsia="Times New Roman"/>
            </w:rPr>
            <w:t>Merla</w:t>
          </w:r>
          <w:proofErr w:type="spellEnd"/>
          <w:r>
            <w:rPr>
              <w:rFonts w:eastAsia="Times New Roman"/>
            </w:rPr>
            <w:t xml:space="preserve">, L., &amp; Wilding, R. (2016). ICT-based co-presence in transnational families and communities: Challenging the premise of face-to-face proximity in sustaining relationships. In </w:t>
          </w:r>
          <w:r>
            <w:rPr>
              <w:rFonts w:eastAsia="Times New Roman"/>
              <w:i/>
              <w:iCs/>
            </w:rPr>
            <w:t>Global Networks</w:t>
          </w:r>
          <w:r>
            <w:rPr>
              <w:rFonts w:eastAsia="Times New Roman"/>
            </w:rPr>
            <w:t xml:space="preserve"> (Vol. 16, Issue 2, pp. 133–144). Blackwell Publishing Ltd. https://doi.org/10.1111/glob.12108</w:t>
          </w:r>
        </w:p>
        <w:p w14:paraId="1A799854" w14:textId="77777777" w:rsidR="00D44078" w:rsidRDefault="00D44078">
          <w:pPr>
            <w:autoSpaceDE w:val="0"/>
            <w:autoSpaceDN w:val="0"/>
            <w:ind w:hanging="480"/>
            <w:divId w:val="271013133"/>
            <w:rPr>
              <w:rFonts w:eastAsia="Times New Roman"/>
            </w:rPr>
          </w:pPr>
          <w:r>
            <w:rPr>
              <w:rFonts w:eastAsia="Times New Roman"/>
            </w:rPr>
            <w:t xml:space="preserve">Barber, T. (2017). Achieving ethnic authenticity through ‘return’ visits to Vietnam: paradoxes of class and gender among the British-born Vietnamese. </w:t>
          </w:r>
          <w:r>
            <w:rPr>
              <w:rFonts w:eastAsia="Times New Roman"/>
              <w:i/>
              <w:iCs/>
            </w:rPr>
            <w:t>Journal of Ethnic and Migration Studies</w:t>
          </w:r>
          <w:r>
            <w:rPr>
              <w:rFonts w:eastAsia="Times New Roman"/>
            </w:rPr>
            <w:t xml:space="preserve">, </w:t>
          </w:r>
          <w:r>
            <w:rPr>
              <w:rFonts w:eastAsia="Times New Roman"/>
              <w:i/>
              <w:iCs/>
            </w:rPr>
            <w:t>43</w:t>
          </w:r>
          <w:r>
            <w:rPr>
              <w:rFonts w:eastAsia="Times New Roman"/>
            </w:rPr>
            <w:t>(6), 919–936. https://doi.org/10.1080/1369183X.2016.1274564</w:t>
          </w:r>
        </w:p>
        <w:p w14:paraId="45D59EFD" w14:textId="77777777" w:rsidR="00D44078" w:rsidRDefault="00D44078">
          <w:pPr>
            <w:autoSpaceDE w:val="0"/>
            <w:autoSpaceDN w:val="0"/>
            <w:ind w:hanging="480"/>
            <w:divId w:val="2027750837"/>
            <w:rPr>
              <w:rFonts w:eastAsia="Times New Roman"/>
            </w:rPr>
          </w:pPr>
          <w:r>
            <w:rPr>
              <w:rFonts w:eastAsia="Times New Roman"/>
            </w:rPr>
            <w:t xml:space="preserve">Barnes, D. (2001). Resettled Refugees’ Attachment to their Original and Subsequent Homelands: Long‐term Vietnamese Refugees in Australia. </w:t>
          </w:r>
          <w:r>
            <w:rPr>
              <w:rFonts w:eastAsia="Times New Roman"/>
              <w:i/>
              <w:iCs/>
            </w:rPr>
            <w:t>Journal of Refugee Studies</w:t>
          </w:r>
          <w:r>
            <w:rPr>
              <w:rFonts w:eastAsia="Times New Roman"/>
            </w:rPr>
            <w:t xml:space="preserve">, </w:t>
          </w:r>
          <w:r>
            <w:rPr>
              <w:rFonts w:eastAsia="Times New Roman"/>
              <w:i/>
              <w:iCs/>
            </w:rPr>
            <w:t>14</w:t>
          </w:r>
          <w:r>
            <w:rPr>
              <w:rFonts w:eastAsia="Times New Roman"/>
            </w:rPr>
            <w:t>(4), 394–411. https://doi.org/10.1093/jrs/14.4.394</w:t>
          </w:r>
        </w:p>
        <w:p w14:paraId="2F412CE6" w14:textId="77777777" w:rsidR="00D44078" w:rsidRDefault="00D44078">
          <w:pPr>
            <w:autoSpaceDE w:val="0"/>
            <w:autoSpaceDN w:val="0"/>
            <w:ind w:hanging="480"/>
            <w:divId w:val="2030638581"/>
            <w:rPr>
              <w:rFonts w:eastAsia="Times New Roman"/>
            </w:rPr>
          </w:pPr>
          <w:proofErr w:type="spellStart"/>
          <w:r>
            <w:rPr>
              <w:rFonts w:eastAsia="Times New Roman"/>
            </w:rPr>
            <w:t>Bélanger</w:t>
          </w:r>
          <w:proofErr w:type="spellEnd"/>
          <w:r>
            <w:rPr>
              <w:rFonts w:eastAsia="Times New Roman"/>
            </w:rPr>
            <w:t xml:space="preserve">, D., &amp; Barbieri, M. (2009). </w:t>
          </w:r>
          <w:r>
            <w:rPr>
              <w:rFonts w:eastAsia="Times New Roman"/>
              <w:i/>
              <w:iCs/>
            </w:rPr>
            <w:t>Reconfiguring families in contemporary Vietnam</w:t>
          </w:r>
          <w:r>
            <w:rPr>
              <w:rFonts w:eastAsia="Times New Roman"/>
            </w:rPr>
            <w:t>. Stanford University Press.</w:t>
          </w:r>
        </w:p>
        <w:p w14:paraId="726436FD" w14:textId="77777777" w:rsidR="00D44078" w:rsidRDefault="00D44078">
          <w:pPr>
            <w:autoSpaceDE w:val="0"/>
            <w:autoSpaceDN w:val="0"/>
            <w:ind w:hanging="480"/>
            <w:divId w:val="1938053808"/>
            <w:rPr>
              <w:rFonts w:eastAsia="Times New Roman"/>
            </w:rPr>
          </w:pPr>
          <w:r>
            <w:rPr>
              <w:rFonts w:eastAsia="Times New Roman"/>
            </w:rPr>
            <w:t xml:space="preserve">Boothroyd, P., </w:t>
          </w:r>
          <w:proofErr w:type="spellStart"/>
          <w:r>
            <w:rPr>
              <w:rFonts w:eastAsia="Times New Roman"/>
            </w:rPr>
            <w:t>Phạm</w:t>
          </w:r>
          <w:proofErr w:type="spellEnd"/>
          <w:r>
            <w:rPr>
              <w:rFonts w:eastAsia="Times New Roman"/>
            </w:rPr>
            <w:t xml:space="preserve">, X. N., &amp; Nam, P. X. (2000). </w:t>
          </w:r>
          <w:r>
            <w:rPr>
              <w:rFonts w:eastAsia="Times New Roman"/>
              <w:i/>
              <w:iCs/>
            </w:rPr>
            <w:t xml:space="preserve">Socioeconomic renovation in Viet Nam: The origin, evolution, and impact of </w:t>
          </w:r>
          <w:proofErr w:type="spellStart"/>
          <w:r>
            <w:rPr>
              <w:rFonts w:eastAsia="Times New Roman"/>
              <w:i/>
              <w:iCs/>
            </w:rPr>
            <w:t>doi</w:t>
          </w:r>
          <w:proofErr w:type="spellEnd"/>
          <w:r>
            <w:rPr>
              <w:rFonts w:eastAsia="Times New Roman"/>
              <w:i/>
              <w:iCs/>
            </w:rPr>
            <w:t xml:space="preserve"> </w:t>
          </w:r>
          <w:proofErr w:type="spellStart"/>
          <w:r>
            <w:rPr>
              <w:rFonts w:eastAsia="Times New Roman"/>
              <w:i/>
              <w:iCs/>
            </w:rPr>
            <w:t>moi</w:t>
          </w:r>
          <w:proofErr w:type="spellEnd"/>
          <w:r>
            <w:rPr>
              <w:rFonts w:eastAsia="Times New Roman"/>
            </w:rPr>
            <w:t xml:space="preserve">. </w:t>
          </w:r>
          <w:proofErr w:type="spellStart"/>
          <w:r>
            <w:rPr>
              <w:rFonts w:eastAsia="Times New Roman"/>
            </w:rPr>
            <w:t>Idrc</w:t>
          </w:r>
          <w:proofErr w:type="spellEnd"/>
          <w:r>
            <w:rPr>
              <w:rFonts w:eastAsia="Times New Roman"/>
            </w:rPr>
            <w:t>.</w:t>
          </w:r>
        </w:p>
        <w:p w14:paraId="099E7409" w14:textId="77777777" w:rsidR="00D44078" w:rsidRDefault="00D44078">
          <w:pPr>
            <w:autoSpaceDE w:val="0"/>
            <w:autoSpaceDN w:val="0"/>
            <w:ind w:hanging="480"/>
            <w:divId w:val="918908253"/>
            <w:rPr>
              <w:rFonts w:eastAsia="Times New Roman"/>
            </w:rPr>
          </w:pPr>
          <w:r>
            <w:rPr>
              <w:rFonts w:eastAsia="Times New Roman"/>
            </w:rPr>
            <w:t xml:space="preserve">Bousquet, G. L. (1991). </w:t>
          </w:r>
          <w:r>
            <w:rPr>
              <w:rFonts w:eastAsia="Times New Roman"/>
              <w:i/>
              <w:iCs/>
            </w:rPr>
            <w:t>Behind the bamboo hedge: The impact of homeland politics in the Parisian Vietnamese community</w:t>
          </w:r>
          <w:r>
            <w:rPr>
              <w:rFonts w:eastAsia="Times New Roman"/>
            </w:rPr>
            <w:t>. University of Michigan Press.</w:t>
          </w:r>
        </w:p>
        <w:p w14:paraId="1ED634F2" w14:textId="77777777" w:rsidR="00D44078" w:rsidRDefault="00D44078">
          <w:pPr>
            <w:autoSpaceDE w:val="0"/>
            <w:autoSpaceDN w:val="0"/>
            <w:ind w:hanging="480"/>
            <w:divId w:val="998539140"/>
            <w:rPr>
              <w:rFonts w:eastAsia="Times New Roman"/>
            </w:rPr>
          </w:pPr>
          <w:proofErr w:type="spellStart"/>
          <w:r>
            <w:rPr>
              <w:rFonts w:eastAsia="Times New Roman"/>
            </w:rPr>
            <w:t>Cabalquinto</w:t>
          </w:r>
          <w:proofErr w:type="spellEnd"/>
          <w:r>
            <w:rPr>
              <w:rFonts w:eastAsia="Times New Roman"/>
            </w:rPr>
            <w:t xml:space="preserve">, E. C. B. (2018). “We’re not only here but we’re there in spirit”: Asymmetrical mobile intimacy and the transnational Filipino family. </w:t>
          </w:r>
          <w:r>
            <w:rPr>
              <w:rFonts w:eastAsia="Times New Roman"/>
              <w:i/>
              <w:iCs/>
            </w:rPr>
            <w:t>Mobile Media and Communication</w:t>
          </w:r>
          <w:r>
            <w:rPr>
              <w:rFonts w:eastAsia="Times New Roman"/>
            </w:rPr>
            <w:t xml:space="preserve">, </w:t>
          </w:r>
          <w:r>
            <w:rPr>
              <w:rFonts w:eastAsia="Times New Roman"/>
              <w:i/>
              <w:iCs/>
            </w:rPr>
            <w:t>6</w:t>
          </w:r>
          <w:r>
            <w:rPr>
              <w:rFonts w:eastAsia="Times New Roman"/>
            </w:rPr>
            <w:t>(1), 37–52. https://doi.org/10.1177/2050157917722055</w:t>
          </w:r>
        </w:p>
        <w:p w14:paraId="1AB9D9D2" w14:textId="77777777" w:rsidR="00D44078" w:rsidRDefault="00D44078">
          <w:pPr>
            <w:autoSpaceDE w:val="0"/>
            <w:autoSpaceDN w:val="0"/>
            <w:ind w:hanging="480"/>
            <w:divId w:val="314338538"/>
            <w:rPr>
              <w:rFonts w:eastAsia="Times New Roman"/>
            </w:rPr>
          </w:pPr>
          <w:proofErr w:type="spellStart"/>
          <w:r>
            <w:rPr>
              <w:rFonts w:eastAsia="Times New Roman"/>
            </w:rPr>
            <w:lastRenderedPageBreak/>
            <w:t>Candidatu</w:t>
          </w:r>
          <w:proofErr w:type="spellEnd"/>
          <w:r>
            <w:rPr>
              <w:rFonts w:eastAsia="Times New Roman"/>
            </w:rPr>
            <w:t xml:space="preserve">, L., </w:t>
          </w:r>
          <w:proofErr w:type="spellStart"/>
          <w:r>
            <w:rPr>
              <w:rFonts w:eastAsia="Times New Roman"/>
            </w:rPr>
            <w:t>Leurs</w:t>
          </w:r>
          <w:proofErr w:type="spellEnd"/>
          <w:r>
            <w:rPr>
              <w:rFonts w:eastAsia="Times New Roman"/>
            </w:rPr>
            <w:t xml:space="preserve">, K., &amp; </w:t>
          </w:r>
          <w:proofErr w:type="spellStart"/>
          <w:r>
            <w:rPr>
              <w:rFonts w:eastAsia="Times New Roman"/>
            </w:rPr>
            <w:t>Ponzanesi</w:t>
          </w:r>
          <w:proofErr w:type="spellEnd"/>
          <w:r>
            <w:rPr>
              <w:rFonts w:eastAsia="Times New Roman"/>
            </w:rPr>
            <w:t xml:space="preserve">, S. (2019). Digital Diasporas: Beyond the Buzzword. </w:t>
          </w:r>
          <w:r>
            <w:rPr>
              <w:rFonts w:eastAsia="Times New Roman"/>
              <w:i/>
              <w:iCs/>
            </w:rPr>
            <w:t>The Handbook of Diasporas, Media, and Culture</w:t>
          </w:r>
          <w:r>
            <w:rPr>
              <w:rFonts w:eastAsia="Times New Roman"/>
            </w:rPr>
            <w:t>, 31–47. https://doi.org/10.1002/9781119236771.CH3</w:t>
          </w:r>
        </w:p>
        <w:p w14:paraId="66E5FFB7" w14:textId="77777777" w:rsidR="00D44078" w:rsidRDefault="00D44078">
          <w:pPr>
            <w:autoSpaceDE w:val="0"/>
            <w:autoSpaceDN w:val="0"/>
            <w:ind w:hanging="480"/>
            <w:divId w:val="1893039648"/>
            <w:rPr>
              <w:rFonts w:eastAsia="Times New Roman"/>
            </w:rPr>
          </w:pPr>
          <w:r>
            <w:rPr>
              <w:rFonts w:eastAsia="Times New Roman"/>
            </w:rPr>
            <w:t xml:space="preserve">Carruthers, A. (2007). Vietnamese language and media policy in the service of deterritorialized nation-building. In </w:t>
          </w:r>
          <w:r>
            <w:rPr>
              <w:rFonts w:eastAsia="Times New Roman"/>
              <w:i/>
              <w:iCs/>
            </w:rPr>
            <w:t>Language Nation and Development in Southeast Asia</w:t>
          </w:r>
          <w:r>
            <w:rPr>
              <w:rFonts w:eastAsia="Times New Roman"/>
            </w:rPr>
            <w:t>. https://doi.org/10.1355/9789812304834-013</w:t>
          </w:r>
        </w:p>
        <w:p w14:paraId="208FF2B0" w14:textId="77777777" w:rsidR="00D44078" w:rsidRDefault="00D44078">
          <w:pPr>
            <w:autoSpaceDE w:val="0"/>
            <w:autoSpaceDN w:val="0"/>
            <w:ind w:hanging="480"/>
            <w:divId w:val="1024483784"/>
            <w:rPr>
              <w:rFonts w:eastAsia="Times New Roman"/>
            </w:rPr>
          </w:pPr>
          <w:proofErr w:type="spellStart"/>
          <w:r>
            <w:rPr>
              <w:rFonts w:eastAsia="Times New Roman"/>
            </w:rPr>
            <w:t>Cassarino</w:t>
          </w:r>
          <w:proofErr w:type="spellEnd"/>
          <w:r>
            <w:rPr>
              <w:rFonts w:eastAsia="Times New Roman"/>
            </w:rPr>
            <w:t xml:space="preserve">, J.-P. (2004). </w:t>
          </w:r>
          <w:proofErr w:type="spellStart"/>
          <w:r>
            <w:rPr>
              <w:rFonts w:eastAsia="Times New Roman"/>
            </w:rPr>
            <w:t>Theorising</w:t>
          </w:r>
          <w:proofErr w:type="spellEnd"/>
          <w:r>
            <w:rPr>
              <w:rFonts w:eastAsia="Times New Roman"/>
            </w:rPr>
            <w:t xml:space="preserve"> return migration: The conceptual approach to return migrants revisited. </w:t>
          </w:r>
          <w:r>
            <w:rPr>
              <w:rFonts w:eastAsia="Times New Roman"/>
              <w:i/>
              <w:iCs/>
            </w:rPr>
            <w:t>International Journal on Multicultural Societies (IJMS)</w:t>
          </w:r>
          <w:r>
            <w:rPr>
              <w:rFonts w:eastAsia="Times New Roman"/>
            </w:rPr>
            <w:t xml:space="preserve">, </w:t>
          </w:r>
          <w:r>
            <w:rPr>
              <w:rFonts w:eastAsia="Times New Roman"/>
              <w:i/>
              <w:iCs/>
            </w:rPr>
            <w:t>6</w:t>
          </w:r>
          <w:r>
            <w:rPr>
              <w:rFonts w:eastAsia="Times New Roman"/>
            </w:rPr>
            <w:t>(2), 253–279.</w:t>
          </w:r>
        </w:p>
        <w:p w14:paraId="4D5E104B" w14:textId="77777777" w:rsidR="00D44078" w:rsidRDefault="00D44078">
          <w:pPr>
            <w:autoSpaceDE w:val="0"/>
            <w:autoSpaceDN w:val="0"/>
            <w:ind w:hanging="480"/>
            <w:divId w:val="1705984238"/>
            <w:rPr>
              <w:rFonts w:eastAsia="Times New Roman"/>
            </w:rPr>
          </w:pPr>
          <w:r>
            <w:rPr>
              <w:rFonts w:eastAsia="Times New Roman"/>
            </w:rPr>
            <w:t xml:space="preserve">Chan, S. (2006). </w:t>
          </w:r>
          <w:r>
            <w:rPr>
              <w:rFonts w:eastAsia="Times New Roman"/>
              <w:i/>
              <w:iCs/>
            </w:rPr>
            <w:t>The Vietnamese American 1.5 generation: Stories of war, revolution, flight, and new beginnings</w:t>
          </w:r>
          <w:r>
            <w:rPr>
              <w:rFonts w:eastAsia="Times New Roman"/>
            </w:rPr>
            <w:t>. Temple University Press.</w:t>
          </w:r>
        </w:p>
        <w:p w14:paraId="2CA3FC97" w14:textId="77777777" w:rsidR="00D44078" w:rsidRDefault="00D44078">
          <w:pPr>
            <w:autoSpaceDE w:val="0"/>
            <w:autoSpaceDN w:val="0"/>
            <w:ind w:hanging="480"/>
            <w:divId w:val="398021875"/>
            <w:rPr>
              <w:rFonts w:eastAsia="Times New Roman"/>
            </w:rPr>
          </w:pPr>
          <w:r>
            <w:rPr>
              <w:rFonts w:eastAsia="Times New Roman"/>
            </w:rPr>
            <w:t xml:space="preserve">Chan, Y. W. (2012). </w:t>
          </w:r>
          <w:r>
            <w:rPr>
              <w:rFonts w:eastAsia="Times New Roman"/>
              <w:i/>
              <w:iCs/>
            </w:rPr>
            <w:t>The Chinese/Vietnamese diaspora: Revisiting the boat people</w:t>
          </w:r>
          <w:r>
            <w:rPr>
              <w:rFonts w:eastAsia="Times New Roman"/>
            </w:rPr>
            <w:t>. Routledge.</w:t>
          </w:r>
        </w:p>
        <w:p w14:paraId="2A1E038D" w14:textId="77777777" w:rsidR="00D44078" w:rsidRDefault="00D44078">
          <w:pPr>
            <w:autoSpaceDE w:val="0"/>
            <w:autoSpaceDN w:val="0"/>
            <w:ind w:hanging="480"/>
            <w:divId w:val="286467624"/>
            <w:rPr>
              <w:rFonts w:eastAsia="Times New Roman"/>
            </w:rPr>
          </w:pPr>
          <w:r>
            <w:rPr>
              <w:rFonts w:eastAsia="Times New Roman"/>
            </w:rPr>
            <w:t xml:space="preserve">Chan, Y. W. (2013). Hybrid diaspora and identity-laundering: a study of the return overseas Chinese Vietnamese in Vietnam. </w:t>
          </w:r>
          <w:r>
            <w:rPr>
              <w:rFonts w:eastAsia="Times New Roman"/>
              <w:i/>
              <w:iCs/>
            </w:rPr>
            <w:t>Asian Ethnicity</w:t>
          </w:r>
          <w:r>
            <w:rPr>
              <w:rFonts w:eastAsia="Times New Roman"/>
            </w:rPr>
            <w:t xml:space="preserve">, </w:t>
          </w:r>
          <w:r>
            <w:rPr>
              <w:rFonts w:eastAsia="Times New Roman"/>
              <w:i/>
              <w:iCs/>
            </w:rPr>
            <w:t>14</w:t>
          </w:r>
          <w:r>
            <w:rPr>
              <w:rFonts w:eastAsia="Times New Roman"/>
            </w:rPr>
            <w:t>(4). https://doi.org/10.1080/14631369.2013.803802</w:t>
          </w:r>
        </w:p>
        <w:p w14:paraId="5C7AF1C4" w14:textId="77777777" w:rsidR="00D44078" w:rsidRDefault="00D44078">
          <w:pPr>
            <w:autoSpaceDE w:val="0"/>
            <w:autoSpaceDN w:val="0"/>
            <w:ind w:hanging="480"/>
            <w:divId w:val="1322737865"/>
            <w:rPr>
              <w:rFonts w:eastAsia="Times New Roman"/>
            </w:rPr>
          </w:pPr>
          <w:r>
            <w:rPr>
              <w:rFonts w:eastAsia="Times New Roman"/>
            </w:rPr>
            <w:t xml:space="preserve">Chan, Y. W., &amp; Tran, T. L. T. (2011). Recycling Migration and Changing Nationalisms: The Vietnamese Return Diaspora and Reconstruction of Vietnamese Nationhood. </w:t>
          </w:r>
          <w:r>
            <w:rPr>
              <w:rFonts w:eastAsia="Times New Roman"/>
              <w:i/>
              <w:iCs/>
            </w:rPr>
            <w:t>Journal of Ethnic and Migration Studies</w:t>
          </w:r>
          <w:r>
            <w:rPr>
              <w:rFonts w:eastAsia="Times New Roman"/>
            </w:rPr>
            <w:t xml:space="preserve">, </w:t>
          </w:r>
          <w:r>
            <w:rPr>
              <w:rFonts w:eastAsia="Times New Roman"/>
              <w:i/>
              <w:iCs/>
            </w:rPr>
            <w:t>37</w:t>
          </w:r>
          <w:r>
            <w:rPr>
              <w:rFonts w:eastAsia="Times New Roman"/>
            </w:rPr>
            <w:t>(7), 1101–1117. https://doi.org/10.1080/1369183X.2011.572486</w:t>
          </w:r>
        </w:p>
        <w:p w14:paraId="7399D939" w14:textId="77777777" w:rsidR="00D44078" w:rsidRDefault="00D44078">
          <w:pPr>
            <w:autoSpaceDE w:val="0"/>
            <w:autoSpaceDN w:val="0"/>
            <w:ind w:hanging="480"/>
            <w:divId w:val="398401956"/>
            <w:rPr>
              <w:rFonts w:eastAsia="Times New Roman"/>
            </w:rPr>
          </w:pPr>
          <w:r>
            <w:rPr>
              <w:rFonts w:eastAsia="Times New Roman"/>
            </w:rPr>
            <w:t xml:space="preserve">Christou, A. (2006). </w:t>
          </w:r>
          <w:r>
            <w:rPr>
              <w:rFonts w:eastAsia="Times New Roman"/>
              <w:i/>
              <w:iCs/>
            </w:rPr>
            <w:t>Narratives of place, culture and identity: second-generation Greek-Americans return “home.”</w:t>
          </w:r>
          <w:r>
            <w:rPr>
              <w:rFonts w:eastAsia="Times New Roman"/>
            </w:rPr>
            <w:t xml:space="preserve"> Amsterdam University Press.</w:t>
          </w:r>
        </w:p>
        <w:p w14:paraId="702F448F" w14:textId="77777777" w:rsidR="00D44078" w:rsidRDefault="00D44078">
          <w:pPr>
            <w:autoSpaceDE w:val="0"/>
            <w:autoSpaceDN w:val="0"/>
            <w:ind w:hanging="480"/>
            <w:divId w:val="832374144"/>
            <w:rPr>
              <w:rFonts w:eastAsia="Times New Roman"/>
            </w:rPr>
          </w:pPr>
          <w:proofErr w:type="spellStart"/>
          <w:r>
            <w:rPr>
              <w:rFonts w:eastAsia="Times New Roman"/>
            </w:rPr>
            <w:t>Codagnone</w:t>
          </w:r>
          <w:proofErr w:type="spellEnd"/>
          <w:r>
            <w:rPr>
              <w:rFonts w:eastAsia="Times New Roman"/>
            </w:rPr>
            <w:t xml:space="preserve">, C., &amp; </w:t>
          </w:r>
          <w:proofErr w:type="spellStart"/>
          <w:r>
            <w:rPr>
              <w:rFonts w:eastAsia="Times New Roman"/>
            </w:rPr>
            <w:t>Kluzer</w:t>
          </w:r>
          <w:proofErr w:type="spellEnd"/>
          <w:r>
            <w:rPr>
              <w:rFonts w:eastAsia="Times New Roman"/>
            </w:rPr>
            <w:t xml:space="preserve">, S. (2011). </w:t>
          </w:r>
          <w:r>
            <w:rPr>
              <w:rFonts w:eastAsia="Times New Roman"/>
              <w:i/>
              <w:iCs/>
            </w:rPr>
            <w:t>ICT for the Social and Economic Integration of Migrants into Europe</w:t>
          </w:r>
          <w:r>
            <w:rPr>
              <w:rFonts w:eastAsia="Times New Roman"/>
            </w:rPr>
            <w:t>. Publication Office of the European Union.</w:t>
          </w:r>
        </w:p>
        <w:p w14:paraId="60660EAB" w14:textId="77777777" w:rsidR="00D44078" w:rsidRDefault="00D44078">
          <w:pPr>
            <w:autoSpaceDE w:val="0"/>
            <w:autoSpaceDN w:val="0"/>
            <w:ind w:hanging="480"/>
            <w:divId w:val="2113234614"/>
            <w:rPr>
              <w:rFonts w:eastAsia="Times New Roman"/>
            </w:rPr>
          </w:pPr>
          <w:r>
            <w:rPr>
              <w:rFonts w:eastAsia="Times New Roman"/>
            </w:rPr>
            <w:t xml:space="preserve">Cuban, S. (2017). Transnational family communication: Immigrants and ICTs. </w:t>
          </w:r>
          <w:r>
            <w:rPr>
              <w:rFonts w:eastAsia="Times New Roman"/>
              <w:i/>
              <w:iCs/>
            </w:rPr>
            <w:t>Transnational Family Communication: Immigrants and ICTs</w:t>
          </w:r>
          <w:r>
            <w:rPr>
              <w:rFonts w:eastAsia="Times New Roman"/>
            </w:rPr>
            <w:t>, 1–298. https://doi.org/10.1057/978-1-137-58644-5</w:t>
          </w:r>
        </w:p>
        <w:p w14:paraId="464DA58A" w14:textId="77777777" w:rsidR="00D44078" w:rsidRDefault="00D44078">
          <w:pPr>
            <w:autoSpaceDE w:val="0"/>
            <w:autoSpaceDN w:val="0"/>
            <w:ind w:hanging="480"/>
            <w:divId w:val="77603593"/>
            <w:rPr>
              <w:rFonts w:eastAsia="Times New Roman"/>
            </w:rPr>
          </w:pPr>
          <w:r>
            <w:rPr>
              <w:rFonts w:eastAsia="Times New Roman"/>
            </w:rPr>
            <w:t xml:space="preserve">Dang, T. V. (2005). The Cultural Work of Anticommunism in the San Diego Vietnamese American Community. </w:t>
          </w:r>
          <w:proofErr w:type="spellStart"/>
          <w:r>
            <w:rPr>
              <w:rFonts w:eastAsia="Times New Roman"/>
              <w:i/>
              <w:iCs/>
            </w:rPr>
            <w:t>Amerasia</w:t>
          </w:r>
          <w:proofErr w:type="spellEnd"/>
          <w:r>
            <w:rPr>
              <w:rFonts w:eastAsia="Times New Roman"/>
              <w:i/>
              <w:iCs/>
            </w:rPr>
            <w:t xml:space="preserve"> Journal</w:t>
          </w:r>
          <w:r>
            <w:rPr>
              <w:rFonts w:eastAsia="Times New Roman"/>
            </w:rPr>
            <w:t xml:space="preserve">, </w:t>
          </w:r>
          <w:r>
            <w:rPr>
              <w:rFonts w:eastAsia="Times New Roman"/>
              <w:i/>
              <w:iCs/>
            </w:rPr>
            <w:t>31</w:t>
          </w:r>
          <w:r>
            <w:rPr>
              <w:rFonts w:eastAsia="Times New Roman"/>
            </w:rPr>
            <w:t>(2), 64–86. https://doi.org/10.17953/amer.31.2.t80283284556j378</w:t>
          </w:r>
        </w:p>
        <w:p w14:paraId="2BD47CCB" w14:textId="77777777" w:rsidR="00D44078" w:rsidRDefault="00D44078">
          <w:pPr>
            <w:autoSpaceDE w:val="0"/>
            <w:autoSpaceDN w:val="0"/>
            <w:ind w:hanging="480"/>
            <w:divId w:val="602688474"/>
            <w:rPr>
              <w:rFonts w:eastAsia="Times New Roman"/>
            </w:rPr>
          </w:pPr>
          <w:r>
            <w:rPr>
              <w:rFonts w:eastAsia="Times New Roman"/>
            </w:rPr>
            <w:t xml:space="preserve">Dekker, R., &amp; </w:t>
          </w:r>
          <w:proofErr w:type="spellStart"/>
          <w:r>
            <w:rPr>
              <w:rFonts w:eastAsia="Times New Roman"/>
            </w:rPr>
            <w:t>Engbersen</w:t>
          </w:r>
          <w:proofErr w:type="spellEnd"/>
          <w:r>
            <w:rPr>
              <w:rFonts w:eastAsia="Times New Roman"/>
            </w:rPr>
            <w:t xml:space="preserve">, G. (2014). How social media transform migrant networks and facilitate migration. </w:t>
          </w:r>
          <w:r>
            <w:rPr>
              <w:rFonts w:eastAsia="Times New Roman"/>
              <w:i/>
              <w:iCs/>
            </w:rPr>
            <w:t>Global Networks</w:t>
          </w:r>
          <w:r>
            <w:rPr>
              <w:rFonts w:eastAsia="Times New Roman"/>
            </w:rPr>
            <w:t xml:space="preserve">, </w:t>
          </w:r>
          <w:r>
            <w:rPr>
              <w:rFonts w:eastAsia="Times New Roman"/>
              <w:i/>
              <w:iCs/>
            </w:rPr>
            <w:t>14</w:t>
          </w:r>
          <w:r>
            <w:rPr>
              <w:rFonts w:eastAsia="Times New Roman"/>
            </w:rPr>
            <w:t>(4), 401–418. https://doi.org/10.1111/GLOB.12040</w:t>
          </w:r>
        </w:p>
        <w:p w14:paraId="11C45389" w14:textId="77777777" w:rsidR="00D44078" w:rsidRDefault="00D44078">
          <w:pPr>
            <w:autoSpaceDE w:val="0"/>
            <w:autoSpaceDN w:val="0"/>
            <w:ind w:hanging="480"/>
            <w:divId w:val="335958172"/>
            <w:rPr>
              <w:rFonts w:eastAsia="Times New Roman"/>
            </w:rPr>
          </w:pPr>
          <w:proofErr w:type="spellStart"/>
          <w:r>
            <w:rPr>
              <w:rFonts w:eastAsia="Times New Roman"/>
            </w:rPr>
            <w:t>Diminescu</w:t>
          </w:r>
          <w:proofErr w:type="spellEnd"/>
          <w:r>
            <w:rPr>
              <w:rFonts w:eastAsia="Times New Roman"/>
            </w:rPr>
            <w:t xml:space="preserve">, D. (2008). The connected migrant: An epistemological manifesto. </w:t>
          </w:r>
          <w:r>
            <w:rPr>
              <w:rFonts w:eastAsia="Times New Roman"/>
              <w:i/>
              <w:iCs/>
            </w:rPr>
            <w:t>Social Science Information</w:t>
          </w:r>
          <w:r>
            <w:rPr>
              <w:rFonts w:eastAsia="Times New Roman"/>
            </w:rPr>
            <w:t xml:space="preserve">, </w:t>
          </w:r>
          <w:r>
            <w:rPr>
              <w:rFonts w:eastAsia="Times New Roman"/>
              <w:i/>
              <w:iCs/>
            </w:rPr>
            <w:t>47</w:t>
          </w:r>
          <w:r>
            <w:rPr>
              <w:rFonts w:eastAsia="Times New Roman"/>
            </w:rPr>
            <w:t>(4). https://doi.org/10.1177/0539018408096447</w:t>
          </w:r>
        </w:p>
        <w:p w14:paraId="33C575CD" w14:textId="77777777" w:rsidR="00D44078" w:rsidRDefault="00D44078">
          <w:pPr>
            <w:autoSpaceDE w:val="0"/>
            <w:autoSpaceDN w:val="0"/>
            <w:ind w:hanging="480"/>
            <w:divId w:val="460922229"/>
            <w:rPr>
              <w:rFonts w:eastAsia="Times New Roman"/>
            </w:rPr>
          </w:pPr>
          <w:proofErr w:type="spellStart"/>
          <w:r>
            <w:rPr>
              <w:rFonts w:eastAsia="Times New Roman"/>
            </w:rPr>
            <w:t>Diminescu</w:t>
          </w:r>
          <w:proofErr w:type="spellEnd"/>
          <w:r>
            <w:rPr>
              <w:rFonts w:eastAsia="Times New Roman"/>
            </w:rPr>
            <w:t xml:space="preserve">, D. (2012). Introduction: Digital methods for the exploration, analysis and mapping of e-diasporas: </w:t>
          </w:r>
          <w:r>
            <w:rPr>
              <w:rFonts w:eastAsia="Times New Roman"/>
              <w:i/>
              <w:iCs/>
            </w:rPr>
            <w:t>Social Science Information</w:t>
          </w:r>
          <w:r>
            <w:rPr>
              <w:rFonts w:eastAsia="Times New Roman"/>
            </w:rPr>
            <w:t xml:space="preserve">, </w:t>
          </w:r>
          <w:r>
            <w:rPr>
              <w:rFonts w:eastAsia="Times New Roman"/>
              <w:i/>
              <w:iCs/>
            </w:rPr>
            <w:t>51</w:t>
          </w:r>
          <w:r>
            <w:rPr>
              <w:rFonts w:eastAsia="Times New Roman"/>
            </w:rPr>
            <w:t>(4), 451–458. https://doi.org/10.1177/0539018412456918</w:t>
          </w:r>
        </w:p>
        <w:p w14:paraId="39451ACE" w14:textId="77777777" w:rsidR="00D44078" w:rsidRDefault="00D44078">
          <w:pPr>
            <w:autoSpaceDE w:val="0"/>
            <w:autoSpaceDN w:val="0"/>
            <w:ind w:hanging="480"/>
            <w:divId w:val="821309337"/>
            <w:rPr>
              <w:rFonts w:eastAsia="Times New Roman"/>
            </w:rPr>
          </w:pPr>
          <w:proofErr w:type="spellStart"/>
          <w:r>
            <w:rPr>
              <w:rFonts w:eastAsia="Times New Roman"/>
            </w:rPr>
            <w:lastRenderedPageBreak/>
            <w:t>Dorais</w:t>
          </w:r>
          <w:proofErr w:type="spellEnd"/>
          <w:r>
            <w:rPr>
              <w:rFonts w:eastAsia="Times New Roman"/>
            </w:rPr>
            <w:t xml:space="preserve">, L.-J. (2001). Defining the overseas Vietnamese. </w:t>
          </w:r>
          <w:r>
            <w:rPr>
              <w:rFonts w:eastAsia="Times New Roman"/>
              <w:i/>
              <w:iCs/>
            </w:rPr>
            <w:t>Diaspora: A Journal of Transnational Studies</w:t>
          </w:r>
          <w:r>
            <w:rPr>
              <w:rFonts w:eastAsia="Times New Roman"/>
            </w:rPr>
            <w:t xml:space="preserve">, </w:t>
          </w:r>
          <w:r>
            <w:rPr>
              <w:rFonts w:eastAsia="Times New Roman"/>
              <w:i/>
              <w:iCs/>
            </w:rPr>
            <w:t>10</w:t>
          </w:r>
          <w:r>
            <w:rPr>
              <w:rFonts w:eastAsia="Times New Roman"/>
            </w:rPr>
            <w:t>(1), 3–27.</w:t>
          </w:r>
        </w:p>
        <w:p w14:paraId="2B2228CE" w14:textId="77777777" w:rsidR="00D44078" w:rsidRDefault="00D44078">
          <w:pPr>
            <w:autoSpaceDE w:val="0"/>
            <w:autoSpaceDN w:val="0"/>
            <w:ind w:hanging="480"/>
            <w:divId w:val="139618073"/>
            <w:rPr>
              <w:rFonts w:eastAsia="Times New Roman"/>
            </w:rPr>
          </w:pPr>
          <w:proofErr w:type="spellStart"/>
          <w:r>
            <w:rPr>
              <w:rFonts w:eastAsia="Times New Roman"/>
            </w:rPr>
            <w:t>Dumon</w:t>
          </w:r>
          <w:proofErr w:type="spellEnd"/>
          <w:r>
            <w:rPr>
              <w:rFonts w:eastAsia="Times New Roman"/>
            </w:rPr>
            <w:t xml:space="preserve">, W. (1986). Problems faced by migrants and their family members, particularly </w:t>
          </w:r>
          <w:proofErr w:type="gramStart"/>
          <w:r>
            <w:rPr>
              <w:rFonts w:eastAsia="Times New Roman"/>
            </w:rPr>
            <w:t>second generation</w:t>
          </w:r>
          <w:proofErr w:type="gramEnd"/>
          <w:r>
            <w:rPr>
              <w:rFonts w:eastAsia="Times New Roman"/>
            </w:rPr>
            <w:t xml:space="preserve"> migrants, in returning to and reintegrating into their countries of origin. </w:t>
          </w:r>
          <w:r>
            <w:rPr>
              <w:rFonts w:eastAsia="Times New Roman"/>
              <w:i/>
              <w:iCs/>
            </w:rPr>
            <w:t>International Migration (Geneva, Switzerland)</w:t>
          </w:r>
          <w:r>
            <w:rPr>
              <w:rFonts w:eastAsia="Times New Roman"/>
            </w:rPr>
            <w:t xml:space="preserve">, </w:t>
          </w:r>
          <w:r>
            <w:rPr>
              <w:rFonts w:eastAsia="Times New Roman"/>
              <w:i/>
              <w:iCs/>
            </w:rPr>
            <w:t>24</w:t>
          </w:r>
          <w:r>
            <w:rPr>
              <w:rFonts w:eastAsia="Times New Roman"/>
            </w:rPr>
            <w:t>(1), 113–128.</w:t>
          </w:r>
        </w:p>
        <w:p w14:paraId="588423C0" w14:textId="77777777" w:rsidR="00D44078" w:rsidRDefault="00D44078">
          <w:pPr>
            <w:autoSpaceDE w:val="0"/>
            <w:autoSpaceDN w:val="0"/>
            <w:ind w:hanging="480"/>
            <w:divId w:val="1643995293"/>
            <w:rPr>
              <w:rFonts w:eastAsia="Times New Roman"/>
            </w:rPr>
          </w:pPr>
          <w:r>
            <w:rPr>
              <w:rFonts w:eastAsia="Times New Roman"/>
            </w:rPr>
            <w:t>Espiritu, Y. le, &amp; Tran, T. (2002). ’</w:t>
          </w:r>
          <w:proofErr w:type="spellStart"/>
          <w:r>
            <w:rPr>
              <w:rFonts w:eastAsia="Times New Roman"/>
            </w:rPr>
            <w:t>Viêt</w:t>
          </w:r>
          <w:proofErr w:type="spellEnd"/>
          <w:r>
            <w:rPr>
              <w:rFonts w:eastAsia="Times New Roman"/>
            </w:rPr>
            <w:t xml:space="preserve"> Nam Nuoc </w:t>
          </w:r>
          <w:proofErr w:type="spellStart"/>
          <w:r>
            <w:rPr>
              <w:rFonts w:eastAsia="Times New Roman"/>
            </w:rPr>
            <w:t>Tôi</w:t>
          </w:r>
          <w:proofErr w:type="spellEnd"/>
          <w:proofErr w:type="gramStart"/>
          <w:r>
            <w:rPr>
              <w:rFonts w:eastAsia="Times New Roman"/>
            </w:rPr>
            <w:t>’(</w:t>
          </w:r>
          <w:proofErr w:type="gramEnd"/>
          <w:r>
            <w:rPr>
              <w:rFonts w:eastAsia="Times New Roman"/>
            </w:rPr>
            <w:t xml:space="preserve">Vietnam My Country): Vietnamese Americans and Transnationalism. </w:t>
          </w:r>
          <w:r>
            <w:rPr>
              <w:rFonts w:eastAsia="Times New Roman"/>
              <w:i/>
              <w:iCs/>
            </w:rPr>
            <w:t>The Changing Face of Home: The Transnational Lives of the Second Generation</w:t>
          </w:r>
          <w:r>
            <w:rPr>
              <w:rFonts w:eastAsia="Times New Roman"/>
            </w:rPr>
            <w:t>, 367–398.</w:t>
          </w:r>
        </w:p>
        <w:p w14:paraId="605C7070" w14:textId="77777777" w:rsidR="00D44078" w:rsidRDefault="00D44078">
          <w:pPr>
            <w:autoSpaceDE w:val="0"/>
            <w:autoSpaceDN w:val="0"/>
            <w:ind w:hanging="480"/>
            <w:divId w:val="71247489"/>
            <w:rPr>
              <w:rFonts w:eastAsia="Times New Roman"/>
            </w:rPr>
          </w:pPr>
          <w:r>
            <w:rPr>
              <w:rFonts w:eastAsia="Times New Roman"/>
            </w:rPr>
            <w:t xml:space="preserve">Gelb, S., &amp; Krishnan, A. (2018). Technology, migration and the 2030 Agenda for Sustainable Development. </w:t>
          </w:r>
          <w:r>
            <w:rPr>
              <w:rFonts w:eastAsia="Times New Roman"/>
              <w:i/>
              <w:iCs/>
            </w:rPr>
            <w:t>London: Overseas Development Institute</w:t>
          </w:r>
          <w:r>
            <w:rPr>
              <w:rFonts w:eastAsia="Times New Roman"/>
            </w:rPr>
            <w:t>.</w:t>
          </w:r>
        </w:p>
        <w:p w14:paraId="555263E9" w14:textId="77777777" w:rsidR="00D44078" w:rsidRDefault="00D44078">
          <w:pPr>
            <w:autoSpaceDE w:val="0"/>
            <w:autoSpaceDN w:val="0"/>
            <w:ind w:hanging="480"/>
            <w:divId w:val="975840411"/>
            <w:rPr>
              <w:rFonts w:eastAsia="Times New Roman"/>
            </w:rPr>
          </w:pPr>
          <w:r>
            <w:rPr>
              <w:rFonts w:eastAsia="Times New Roman"/>
            </w:rPr>
            <w:t xml:space="preserve">Goel, S. (2020). </w:t>
          </w:r>
          <w:r>
            <w:rPr>
              <w:rFonts w:eastAsia="Times New Roman"/>
              <w:i/>
              <w:iCs/>
            </w:rPr>
            <w:t xml:space="preserve">Synthesis report: skills shortages and </w:t>
          </w:r>
          <w:proofErr w:type="spellStart"/>
          <w:r>
            <w:rPr>
              <w:rFonts w:eastAsia="Times New Roman"/>
              <w:i/>
              <w:iCs/>
            </w:rPr>
            <w:t>labour</w:t>
          </w:r>
          <w:proofErr w:type="spellEnd"/>
          <w:r>
            <w:rPr>
              <w:rFonts w:eastAsia="Times New Roman"/>
              <w:i/>
              <w:iCs/>
            </w:rPr>
            <w:t xml:space="preserve"> migration in the field of information and communication technology in Canada, China, Germany, India, Indonesia, Singapore and Thailand</w:t>
          </w:r>
          <w:r>
            <w:rPr>
              <w:rFonts w:eastAsia="Times New Roman"/>
            </w:rPr>
            <w:t>. https://www.ilo.org/wcmsp5/groups/public/---</w:t>
          </w:r>
          <w:proofErr w:type="spellStart"/>
          <w:r>
            <w:rPr>
              <w:rFonts w:eastAsia="Times New Roman"/>
            </w:rPr>
            <w:t>ed_dialogue</w:t>
          </w:r>
          <w:proofErr w:type="spellEnd"/>
          <w:r>
            <w:rPr>
              <w:rFonts w:eastAsia="Times New Roman"/>
            </w:rPr>
            <w:t>/---sector/documents/publication/wcms_755929.pdf</w:t>
          </w:r>
        </w:p>
        <w:p w14:paraId="54CFB8B6" w14:textId="77777777" w:rsidR="00D44078" w:rsidRDefault="00D44078">
          <w:pPr>
            <w:autoSpaceDE w:val="0"/>
            <w:autoSpaceDN w:val="0"/>
            <w:ind w:hanging="480"/>
            <w:divId w:val="1655254757"/>
            <w:rPr>
              <w:rFonts w:eastAsia="Times New Roman"/>
            </w:rPr>
          </w:pPr>
          <w:r>
            <w:rPr>
              <w:rFonts w:eastAsia="Times New Roman"/>
            </w:rPr>
            <w:t xml:space="preserve">González, V. M., &amp; Castro, L. A. (2007). Keeping strong connections to the homeland via web-based tools: The case of Mexican migrant communities in the United States. </w:t>
          </w:r>
          <w:r>
            <w:rPr>
              <w:rFonts w:eastAsia="Times New Roman"/>
              <w:i/>
              <w:iCs/>
            </w:rPr>
            <w:t>Journal of Community Informatics</w:t>
          </w:r>
          <w:r>
            <w:rPr>
              <w:rFonts w:eastAsia="Times New Roman"/>
            </w:rPr>
            <w:t xml:space="preserve">, </w:t>
          </w:r>
          <w:r>
            <w:rPr>
              <w:rFonts w:eastAsia="Times New Roman"/>
              <w:i/>
              <w:iCs/>
            </w:rPr>
            <w:t>3</w:t>
          </w:r>
          <w:r>
            <w:rPr>
              <w:rFonts w:eastAsia="Times New Roman"/>
            </w:rPr>
            <w:t>(3), 1–27.</w:t>
          </w:r>
        </w:p>
        <w:p w14:paraId="3FEDFA81" w14:textId="77777777" w:rsidR="00D44078" w:rsidRDefault="00D44078">
          <w:pPr>
            <w:autoSpaceDE w:val="0"/>
            <w:autoSpaceDN w:val="0"/>
            <w:ind w:hanging="480"/>
            <w:divId w:val="551960353"/>
            <w:rPr>
              <w:rFonts w:eastAsia="Times New Roman"/>
            </w:rPr>
          </w:pPr>
          <w:proofErr w:type="spellStart"/>
          <w:r>
            <w:rPr>
              <w:rFonts w:eastAsia="Times New Roman"/>
            </w:rPr>
            <w:t>Goscha</w:t>
          </w:r>
          <w:proofErr w:type="spellEnd"/>
          <w:r>
            <w:rPr>
              <w:rFonts w:eastAsia="Times New Roman"/>
            </w:rPr>
            <w:t xml:space="preserve">, C. E. (2013). Thailand and the Southeast Asian networks of the </w:t>
          </w:r>
          <w:proofErr w:type="spellStart"/>
          <w:r>
            <w:rPr>
              <w:rFonts w:eastAsia="Times New Roman"/>
            </w:rPr>
            <w:t>vietnamese</w:t>
          </w:r>
          <w:proofErr w:type="spellEnd"/>
          <w:r>
            <w:rPr>
              <w:rFonts w:eastAsia="Times New Roman"/>
            </w:rPr>
            <w:t xml:space="preserve"> revolution, 1885-1954. In </w:t>
          </w:r>
          <w:r>
            <w:rPr>
              <w:rFonts w:eastAsia="Times New Roman"/>
              <w:i/>
              <w:iCs/>
            </w:rPr>
            <w:t>Thailand and the Southeast Asian Networks of The Vietnamese Revolution, 1885-1954</w:t>
          </w:r>
          <w:r>
            <w:rPr>
              <w:rFonts w:eastAsia="Times New Roman"/>
            </w:rPr>
            <w:t>. https://doi.org/10.4324/9780203036716</w:t>
          </w:r>
        </w:p>
        <w:p w14:paraId="27AFFF48" w14:textId="77777777" w:rsidR="00D44078" w:rsidRDefault="00D44078">
          <w:pPr>
            <w:autoSpaceDE w:val="0"/>
            <w:autoSpaceDN w:val="0"/>
            <w:ind w:hanging="480"/>
            <w:divId w:val="1584799589"/>
            <w:rPr>
              <w:rFonts w:eastAsia="Times New Roman"/>
            </w:rPr>
          </w:pPr>
          <w:r>
            <w:rPr>
              <w:rFonts w:eastAsia="Times New Roman"/>
            </w:rPr>
            <w:t xml:space="preserve">Gough, H. A., &amp; Gough, K. v. (2019). Disrupted </w:t>
          </w:r>
          <w:proofErr w:type="spellStart"/>
          <w:r>
            <w:rPr>
              <w:rFonts w:eastAsia="Times New Roman"/>
            </w:rPr>
            <w:t>becomings</w:t>
          </w:r>
          <w:proofErr w:type="spellEnd"/>
          <w:r>
            <w:rPr>
              <w:rFonts w:eastAsia="Times New Roman"/>
            </w:rPr>
            <w:t xml:space="preserve">: The role of smartphones in Syrian refugees’ physical and existential journeys. </w:t>
          </w:r>
          <w:proofErr w:type="spellStart"/>
          <w:r>
            <w:rPr>
              <w:rFonts w:eastAsia="Times New Roman"/>
              <w:i/>
              <w:iCs/>
            </w:rPr>
            <w:t>Geoforum</w:t>
          </w:r>
          <w:proofErr w:type="spellEnd"/>
          <w:r>
            <w:rPr>
              <w:rFonts w:eastAsia="Times New Roman"/>
            </w:rPr>
            <w:t xml:space="preserve">, </w:t>
          </w:r>
          <w:r>
            <w:rPr>
              <w:rFonts w:eastAsia="Times New Roman"/>
              <w:i/>
              <w:iCs/>
            </w:rPr>
            <w:t>105</w:t>
          </w:r>
          <w:r>
            <w:rPr>
              <w:rFonts w:eastAsia="Times New Roman"/>
            </w:rPr>
            <w:t>, 89–98. https://doi.org/10.1016/J.GEOFORUM.2019.05.012</w:t>
          </w:r>
        </w:p>
        <w:p w14:paraId="25E12D86" w14:textId="77777777" w:rsidR="00D44078" w:rsidRDefault="00D44078">
          <w:pPr>
            <w:autoSpaceDE w:val="0"/>
            <w:autoSpaceDN w:val="0"/>
            <w:ind w:hanging="480"/>
            <w:divId w:val="2131430652"/>
            <w:rPr>
              <w:rFonts w:eastAsia="Times New Roman"/>
            </w:rPr>
          </w:pPr>
          <w:r>
            <w:rPr>
              <w:rFonts w:eastAsia="Times New Roman"/>
            </w:rPr>
            <w:t>Hahn-</w:t>
          </w:r>
          <w:proofErr w:type="spellStart"/>
          <w:r>
            <w:rPr>
              <w:rFonts w:eastAsia="Times New Roman"/>
            </w:rPr>
            <w:t>Schaur</w:t>
          </w:r>
          <w:proofErr w:type="spellEnd"/>
          <w:r>
            <w:rPr>
              <w:rFonts w:eastAsia="Times New Roman"/>
            </w:rPr>
            <w:t xml:space="preserve">, </w:t>
          </w:r>
          <w:proofErr w:type="spellStart"/>
          <w:r>
            <w:rPr>
              <w:rFonts w:eastAsia="Times New Roman"/>
            </w:rPr>
            <w:t>Segeš-Frelak</w:t>
          </w:r>
          <w:proofErr w:type="spellEnd"/>
          <w:r>
            <w:rPr>
              <w:rFonts w:eastAsia="Times New Roman"/>
            </w:rPr>
            <w:t xml:space="preserve">, </w:t>
          </w:r>
          <w:proofErr w:type="spellStart"/>
          <w:r>
            <w:rPr>
              <w:rFonts w:eastAsia="Times New Roman"/>
            </w:rPr>
            <w:t>Czaika</w:t>
          </w:r>
          <w:proofErr w:type="spellEnd"/>
          <w:r>
            <w:rPr>
              <w:rFonts w:eastAsia="Times New Roman"/>
            </w:rPr>
            <w:t xml:space="preserve">, </w:t>
          </w:r>
          <w:proofErr w:type="spellStart"/>
          <w:r>
            <w:rPr>
              <w:rFonts w:eastAsia="Times New Roman"/>
            </w:rPr>
            <w:t>Faustmann</w:t>
          </w:r>
          <w:proofErr w:type="spellEnd"/>
          <w:r>
            <w:rPr>
              <w:rFonts w:eastAsia="Times New Roman"/>
            </w:rPr>
            <w:t xml:space="preserve">, </w:t>
          </w:r>
          <w:proofErr w:type="spellStart"/>
          <w:r>
            <w:rPr>
              <w:rFonts w:eastAsia="Times New Roman"/>
            </w:rPr>
            <w:t>Kaczmarczyk</w:t>
          </w:r>
          <w:proofErr w:type="spellEnd"/>
          <w:r>
            <w:rPr>
              <w:rFonts w:eastAsia="Times New Roman"/>
            </w:rPr>
            <w:t xml:space="preserve">, P., &amp; </w:t>
          </w:r>
          <w:proofErr w:type="spellStart"/>
          <w:r>
            <w:rPr>
              <w:rFonts w:eastAsia="Times New Roman"/>
            </w:rPr>
            <w:t>Fihel</w:t>
          </w:r>
          <w:proofErr w:type="spellEnd"/>
          <w:r>
            <w:rPr>
              <w:rFonts w:eastAsia="Times New Roman"/>
            </w:rPr>
            <w:t xml:space="preserve">, A. (2019). </w:t>
          </w:r>
          <w:r>
            <w:rPr>
              <w:rFonts w:eastAsia="Times New Roman"/>
              <w:i/>
              <w:iCs/>
            </w:rPr>
            <w:t>Return Migration Background, Practice Examples and Policy Options for Intra-EU Mobility -Focus on Poland Return Migration Background, Practice Examples and Policy Options for Intra-EU Mobility -Focus on Poland</w:t>
          </w:r>
          <w:r>
            <w:rPr>
              <w:rFonts w:eastAsia="Times New Roman"/>
            </w:rPr>
            <w:t>.</w:t>
          </w:r>
        </w:p>
        <w:p w14:paraId="4A9C2247" w14:textId="77777777" w:rsidR="00D44078" w:rsidRDefault="00D44078">
          <w:pPr>
            <w:autoSpaceDE w:val="0"/>
            <w:autoSpaceDN w:val="0"/>
            <w:ind w:hanging="480"/>
            <w:divId w:val="873008176"/>
            <w:rPr>
              <w:rFonts w:eastAsia="Times New Roman"/>
            </w:rPr>
          </w:pPr>
          <w:proofErr w:type="spellStart"/>
          <w:r>
            <w:rPr>
              <w:rFonts w:eastAsia="Times New Roman"/>
            </w:rPr>
            <w:t>Hamilakis</w:t>
          </w:r>
          <w:proofErr w:type="spellEnd"/>
          <w:r>
            <w:rPr>
              <w:rFonts w:eastAsia="Times New Roman"/>
            </w:rPr>
            <w:t>, Y. (2000). Cyberspace/</w:t>
          </w:r>
          <w:proofErr w:type="spellStart"/>
          <w:r>
            <w:rPr>
              <w:rFonts w:eastAsia="Times New Roman"/>
            </w:rPr>
            <w:t>cyberpast</w:t>
          </w:r>
          <w:proofErr w:type="spellEnd"/>
          <w:r>
            <w:rPr>
              <w:rFonts w:eastAsia="Times New Roman"/>
            </w:rPr>
            <w:t xml:space="preserve">/cybernation: Constructing Hellenism in hyperreality. </w:t>
          </w:r>
          <w:r>
            <w:rPr>
              <w:rFonts w:eastAsia="Times New Roman"/>
              <w:i/>
              <w:iCs/>
            </w:rPr>
            <w:t>European Journal of Archaeology</w:t>
          </w:r>
          <w:r>
            <w:rPr>
              <w:rFonts w:eastAsia="Times New Roman"/>
            </w:rPr>
            <w:t xml:space="preserve">, </w:t>
          </w:r>
          <w:r>
            <w:rPr>
              <w:rFonts w:eastAsia="Times New Roman"/>
              <w:i/>
              <w:iCs/>
            </w:rPr>
            <w:t>3</w:t>
          </w:r>
          <w:r>
            <w:rPr>
              <w:rFonts w:eastAsia="Times New Roman"/>
            </w:rPr>
            <w:t>(2), 241–264. https://doi.org/10.1179/eja.2000.3.2.241</w:t>
          </w:r>
        </w:p>
        <w:p w14:paraId="62DBEB43" w14:textId="77777777" w:rsidR="00D44078" w:rsidRDefault="00D44078">
          <w:pPr>
            <w:autoSpaceDE w:val="0"/>
            <w:autoSpaceDN w:val="0"/>
            <w:ind w:hanging="480"/>
            <w:divId w:val="648050815"/>
            <w:rPr>
              <w:rFonts w:eastAsia="Times New Roman"/>
            </w:rPr>
          </w:pPr>
          <w:r>
            <w:rPr>
              <w:rFonts w:eastAsia="Times New Roman"/>
            </w:rPr>
            <w:t xml:space="preserve">Hiller, H. H., &amp; Franz, T. M. (2004). New ties, old ties and lost ties: The use of the internet in diaspora. In </w:t>
          </w:r>
          <w:r>
            <w:rPr>
              <w:rFonts w:eastAsia="Times New Roman"/>
              <w:i/>
              <w:iCs/>
            </w:rPr>
            <w:t>New Media and Society</w:t>
          </w:r>
          <w:r>
            <w:rPr>
              <w:rFonts w:eastAsia="Times New Roman"/>
            </w:rPr>
            <w:t xml:space="preserve"> (Vol. 6, Issue 6). https://doi.org/10.1177/146144804044327</w:t>
          </w:r>
        </w:p>
        <w:p w14:paraId="29DD51A4" w14:textId="77777777" w:rsidR="00D44078" w:rsidRDefault="00D44078">
          <w:pPr>
            <w:autoSpaceDE w:val="0"/>
            <w:autoSpaceDN w:val="0"/>
            <w:ind w:hanging="480"/>
            <w:divId w:val="1445615067"/>
            <w:rPr>
              <w:rFonts w:eastAsia="Times New Roman"/>
            </w:rPr>
          </w:pPr>
          <w:r>
            <w:rPr>
              <w:rFonts w:eastAsia="Times New Roman"/>
            </w:rPr>
            <w:t xml:space="preserve">Hillyer, R. S. (2021). Staying connected: Effects of online platforms on transnational family relations and social capital. </w:t>
          </w:r>
          <w:r>
            <w:rPr>
              <w:rFonts w:eastAsia="Times New Roman"/>
              <w:i/>
              <w:iCs/>
            </w:rPr>
            <w:t>Contemporary Japan</w:t>
          </w:r>
          <w:r>
            <w:rPr>
              <w:rFonts w:eastAsia="Times New Roman"/>
            </w:rPr>
            <w:t xml:space="preserve">, </w:t>
          </w:r>
          <w:r>
            <w:rPr>
              <w:rFonts w:eastAsia="Times New Roman"/>
              <w:i/>
              <w:iCs/>
            </w:rPr>
            <w:t>33</w:t>
          </w:r>
          <w:r>
            <w:rPr>
              <w:rFonts w:eastAsia="Times New Roman"/>
            </w:rPr>
            <w:t>(1), 3–23. https://doi.org/10.1080/18692729.2020.1847389</w:t>
          </w:r>
        </w:p>
        <w:p w14:paraId="2A91D46D" w14:textId="77777777" w:rsidR="00D44078" w:rsidRDefault="00D44078">
          <w:pPr>
            <w:autoSpaceDE w:val="0"/>
            <w:autoSpaceDN w:val="0"/>
            <w:ind w:hanging="480"/>
            <w:divId w:val="1405252521"/>
            <w:rPr>
              <w:rFonts w:eastAsia="Times New Roman"/>
            </w:rPr>
          </w:pPr>
          <w:r>
            <w:rPr>
              <w:rFonts w:eastAsia="Times New Roman"/>
            </w:rPr>
            <w:lastRenderedPageBreak/>
            <w:t xml:space="preserve">Hoang, T. (2016). From Reeducation Camps to Little </w:t>
          </w:r>
          <w:proofErr w:type="spellStart"/>
          <w:r>
            <w:rPr>
              <w:rFonts w:eastAsia="Times New Roman"/>
            </w:rPr>
            <w:t>Saigons</w:t>
          </w:r>
          <w:proofErr w:type="spellEnd"/>
          <w:r>
            <w:rPr>
              <w:rFonts w:eastAsia="Times New Roman"/>
            </w:rPr>
            <w:t xml:space="preserve"> - Historicizing Vietnamese Diasporic Anticommunism. </w:t>
          </w:r>
          <w:r>
            <w:rPr>
              <w:rFonts w:eastAsia="Times New Roman"/>
              <w:i/>
              <w:iCs/>
            </w:rPr>
            <w:t>Journal of Vietnamese Studies</w:t>
          </w:r>
          <w:r>
            <w:rPr>
              <w:rFonts w:eastAsia="Times New Roman"/>
            </w:rPr>
            <w:t xml:space="preserve">, </w:t>
          </w:r>
          <w:r>
            <w:rPr>
              <w:rFonts w:eastAsia="Times New Roman"/>
              <w:i/>
              <w:iCs/>
            </w:rPr>
            <w:t>11</w:t>
          </w:r>
          <w:r>
            <w:rPr>
              <w:rFonts w:eastAsia="Times New Roman"/>
            </w:rPr>
            <w:t>(2), 43–95. https://doi.org/10.1525/JVS.2016.11.2.43</w:t>
          </w:r>
        </w:p>
        <w:p w14:paraId="378F16E4" w14:textId="77777777" w:rsidR="00D44078" w:rsidRDefault="00D44078">
          <w:pPr>
            <w:autoSpaceDE w:val="0"/>
            <w:autoSpaceDN w:val="0"/>
            <w:ind w:hanging="480"/>
            <w:divId w:val="974216837"/>
            <w:rPr>
              <w:rFonts w:eastAsia="Times New Roman"/>
            </w:rPr>
          </w:pPr>
          <w:r>
            <w:rPr>
              <w:rFonts w:eastAsia="Times New Roman"/>
            </w:rPr>
            <w:t xml:space="preserve">Hunter, A. (2018). Return to Sender: Remittances, Communication and Family Conflict. </w:t>
          </w:r>
          <w:r>
            <w:rPr>
              <w:rFonts w:eastAsia="Times New Roman"/>
              <w:i/>
              <w:iCs/>
            </w:rPr>
            <w:t>IMISCOE Research Series</w:t>
          </w:r>
          <w:r>
            <w:rPr>
              <w:rFonts w:eastAsia="Times New Roman"/>
            </w:rPr>
            <w:t>, 105–127. https://doi.org/10.1007/978-3-319-64976-4_5</w:t>
          </w:r>
        </w:p>
        <w:p w14:paraId="076DF2A3" w14:textId="77777777" w:rsidR="00D44078" w:rsidRDefault="00D44078">
          <w:pPr>
            <w:autoSpaceDE w:val="0"/>
            <w:autoSpaceDN w:val="0"/>
            <w:ind w:hanging="480"/>
            <w:divId w:val="1089084380"/>
            <w:rPr>
              <w:rFonts w:eastAsia="Times New Roman"/>
            </w:rPr>
          </w:pPr>
          <w:proofErr w:type="spellStart"/>
          <w:r>
            <w:rPr>
              <w:rFonts w:eastAsia="Times New Roman"/>
            </w:rPr>
            <w:t>Ihejirika</w:t>
          </w:r>
          <w:proofErr w:type="spellEnd"/>
          <w:r>
            <w:rPr>
              <w:rFonts w:eastAsia="Times New Roman"/>
            </w:rPr>
            <w:t xml:space="preserve">, K. T., &amp; </w:t>
          </w:r>
          <w:proofErr w:type="spellStart"/>
          <w:r>
            <w:rPr>
              <w:rFonts w:eastAsia="Times New Roman"/>
            </w:rPr>
            <w:t>Krtalic</w:t>
          </w:r>
          <w:proofErr w:type="spellEnd"/>
          <w:r>
            <w:rPr>
              <w:rFonts w:eastAsia="Times New Roman"/>
            </w:rPr>
            <w:t xml:space="preserve">, M. (2021). Moving with the media: An exploration of how migrant communities in New Zealand use social media. </w:t>
          </w:r>
          <w:r>
            <w:rPr>
              <w:rFonts w:eastAsia="Times New Roman"/>
              <w:i/>
              <w:iCs/>
            </w:rPr>
            <w:t>Journal of Librarianship and Information Science</w:t>
          </w:r>
          <w:r>
            <w:rPr>
              <w:rFonts w:eastAsia="Times New Roman"/>
            </w:rPr>
            <w:t xml:space="preserve">, </w:t>
          </w:r>
          <w:r>
            <w:rPr>
              <w:rFonts w:eastAsia="Times New Roman"/>
              <w:i/>
              <w:iCs/>
            </w:rPr>
            <w:t>53</w:t>
          </w:r>
          <w:r>
            <w:rPr>
              <w:rFonts w:eastAsia="Times New Roman"/>
            </w:rPr>
            <w:t>(1), 50–61. https://doi.org/10.1177/0961000620911694</w:t>
          </w:r>
        </w:p>
        <w:p w14:paraId="20020779" w14:textId="77777777" w:rsidR="00D44078" w:rsidRDefault="00D44078">
          <w:pPr>
            <w:autoSpaceDE w:val="0"/>
            <w:autoSpaceDN w:val="0"/>
            <w:ind w:hanging="480"/>
            <w:divId w:val="1268076385"/>
            <w:rPr>
              <w:rFonts w:eastAsia="Times New Roman"/>
            </w:rPr>
          </w:pPr>
          <w:r>
            <w:rPr>
              <w:rFonts w:eastAsia="Times New Roman"/>
            </w:rPr>
            <w:t xml:space="preserve">Karim, K. H. (2003). </w:t>
          </w:r>
          <w:r>
            <w:rPr>
              <w:rFonts w:eastAsia="Times New Roman"/>
              <w:i/>
              <w:iCs/>
            </w:rPr>
            <w:t>The media of diaspora</w:t>
          </w:r>
          <w:r>
            <w:rPr>
              <w:rFonts w:eastAsia="Times New Roman"/>
            </w:rPr>
            <w:t xml:space="preserve"> (Vol. 7). Psychology Press.</w:t>
          </w:r>
        </w:p>
        <w:p w14:paraId="08E55F8A" w14:textId="77777777" w:rsidR="00D44078" w:rsidRDefault="00D44078">
          <w:pPr>
            <w:autoSpaceDE w:val="0"/>
            <w:autoSpaceDN w:val="0"/>
            <w:ind w:hanging="480"/>
            <w:divId w:val="1721400783"/>
            <w:rPr>
              <w:rFonts w:eastAsia="Times New Roman"/>
            </w:rPr>
          </w:pPr>
          <w:r>
            <w:rPr>
              <w:rFonts w:eastAsia="Times New Roman"/>
            </w:rPr>
            <w:t xml:space="preserve">Kibria, N. (1995). </w:t>
          </w:r>
          <w:r>
            <w:rPr>
              <w:rFonts w:eastAsia="Times New Roman"/>
              <w:i/>
              <w:iCs/>
            </w:rPr>
            <w:t>Family tightrope</w:t>
          </w:r>
          <w:r>
            <w:rPr>
              <w:rFonts w:eastAsia="Times New Roman"/>
            </w:rPr>
            <w:t>. Princeton University Press.</w:t>
          </w:r>
        </w:p>
        <w:p w14:paraId="628ED58C" w14:textId="77777777" w:rsidR="00D44078" w:rsidRDefault="00D44078">
          <w:pPr>
            <w:autoSpaceDE w:val="0"/>
            <w:autoSpaceDN w:val="0"/>
            <w:ind w:hanging="480"/>
            <w:divId w:val="425617823"/>
            <w:rPr>
              <w:rFonts w:eastAsia="Times New Roman"/>
            </w:rPr>
          </w:pPr>
          <w:r>
            <w:rPr>
              <w:rFonts w:eastAsia="Times New Roman"/>
            </w:rPr>
            <w:t xml:space="preserve">Koh, P. (2015). You can come home again: Narratives of home and belonging among second-generation </w:t>
          </w:r>
          <w:proofErr w:type="spellStart"/>
          <w:r>
            <w:rPr>
              <w:rFonts w:eastAsia="Times New Roman"/>
            </w:rPr>
            <w:t>việt</w:t>
          </w:r>
          <w:proofErr w:type="spellEnd"/>
          <w:r>
            <w:rPr>
              <w:rFonts w:eastAsia="Times New Roman"/>
            </w:rPr>
            <w:t xml:space="preserve"> </w:t>
          </w:r>
          <w:proofErr w:type="spellStart"/>
          <w:r>
            <w:rPr>
              <w:rFonts w:eastAsia="Times New Roman"/>
            </w:rPr>
            <w:t>kiều</w:t>
          </w:r>
          <w:proofErr w:type="spellEnd"/>
          <w:r>
            <w:rPr>
              <w:rFonts w:eastAsia="Times New Roman"/>
            </w:rPr>
            <w:t xml:space="preserve"> in Vietnam. </w:t>
          </w:r>
          <w:r>
            <w:rPr>
              <w:rFonts w:eastAsia="Times New Roman"/>
              <w:i/>
              <w:iCs/>
            </w:rPr>
            <w:t>Sojourn</w:t>
          </w:r>
          <w:r>
            <w:rPr>
              <w:rFonts w:eastAsia="Times New Roman"/>
            </w:rPr>
            <w:t xml:space="preserve">, </w:t>
          </w:r>
          <w:r>
            <w:rPr>
              <w:rFonts w:eastAsia="Times New Roman"/>
              <w:i/>
              <w:iCs/>
            </w:rPr>
            <w:t>30</w:t>
          </w:r>
          <w:r>
            <w:rPr>
              <w:rFonts w:eastAsia="Times New Roman"/>
            </w:rPr>
            <w:t>(1), 173–214. https://doi.org/10.1355/sj30-1f</w:t>
          </w:r>
        </w:p>
        <w:p w14:paraId="1CA34057" w14:textId="77777777" w:rsidR="00D44078" w:rsidRDefault="00D44078">
          <w:pPr>
            <w:autoSpaceDE w:val="0"/>
            <w:autoSpaceDN w:val="0"/>
            <w:ind w:hanging="480"/>
            <w:divId w:val="292179174"/>
            <w:rPr>
              <w:rFonts w:eastAsia="Times New Roman"/>
            </w:rPr>
          </w:pPr>
          <w:r>
            <w:rPr>
              <w:rFonts w:eastAsia="Times New Roman"/>
            </w:rPr>
            <w:t xml:space="preserve">Koh, P. (2018). Return of the Lost Generation? Search for Belonging, Identity and Home among Second- Generation Viet </w:t>
          </w:r>
          <w:proofErr w:type="spellStart"/>
          <w:r>
            <w:rPr>
              <w:rFonts w:eastAsia="Times New Roman"/>
            </w:rPr>
            <w:t>Kieu</w:t>
          </w:r>
          <w:proofErr w:type="spellEnd"/>
          <w:r>
            <w:rPr>
              <w:rFonts w:eastAsia="Times New Roman"/>
            </w:rPr>
            <w:t xml:space="preserve">. In </w:t>
          </w:r>
          <w:r>
            <w:rPr>
              <w:rFonts w:eastAsia="Times New Roman"/>
              <w:i/>
              <w:iCs/>
            </w:rPr>
            <w:t>Transnational Migration and Asia</w:t>
          </w:r>
          <w:r>
            <w:rPr>
              <w:rFonts w:eastAsia="Times New Roman"/>
            </w:rPr>
            <w:t xml:space="preserve"> (pp. 115–134). Amsterdam University Press. https://doi.org/10.1515/9789048523306-008</w:t>
          </w:r>
        </w:p>
        <w:p w14:paraId="3DE81356" w14:textId="77777777" w:rsidR="00D44078" w:rsidRDefault="00D44078">
          <w:pPr>
            <w:autoSpaceDE w:val="0"/>
            <w:autoSpaceDN w:val="0"/>
            <w:ind w:hanging="480"/>
            <w:divId w:val="752315053"/>
            <w:rPr>
              <w:rFonts w:eastAsia="Times New Roman"/>
            </w:rPr>
          </w:pPr>
          <w:proofErr w:type="spellStart"/>
          <w:r>
            <w:rPr>
              <w:rFonts w:eastAsia="Times New Roman"/>
            </w:rPr>
            <w:t>Kok</w:t>
          </w:r>
          <w:proofErr w:type="spellEnd"/>
          <w:r>
            <w:rPr>
              <w:rFonts w:eastAsia="Times New Roman"/>
            </w:rPr>
            <w:t xml:space="preserve">, S., &amp; Rogers, R. (2019). Social media and Rwandan migration: A moral epistemology of return. In </w:t>
          </w:r>
          <w:r>
            <w:rPr>
              <w:rFonts w:eastAsia="Times New Roman"/>
              <w:i/>
              <w:iCs/>
            </w:rPr>
            <w:t>Handbook on Critical Geographies of Migration</w:t>
          </w:r>
          <w:r>
            <w:rPr>
              <w:rFonts w:eastAsia="Times New Roman"/>
            </w:rPr>
            <w:t xml:space="preserve"> (pp. 327–343). Edward Elgar Publishing Ltd. https://doi.org/10.4337/9781786436030.00037</w:t>
          </w:r>
        </w:p>
        <w:p w14:paraId="0B3A99E5" w14:textId="77777777" w:rsidR="00D44078" w:rsidRDefault="00D44078">
          <w:pPr>
            <w:autoSpaceDE w:val="0"/>
            <w:autoSpaceDN w:val="0"/>
            <w:ind w:hanging="480"/>
            <w:divId w:val="423259162"/>
            <w:rPr>
              <w:rFonts w:eastAsia="Times New Roman"/>
            </w:rPr>
          </w:pPr>
          <w:proofErr w:type="spellStart"/>
          <w:r>
            <w:rPr>
              <w:rFonts w:eastAsia="Times New Roman"/>
            </w:rPr>
            <w:t>Kozachenko</w:t>
          </w:r>
          <w:proofErr w:type="spellEnd"/>
          <w:r>
            <w:rPr>
              <w:rFonts w:eastAsia="Times New Roman"/>
            </w:rPr>
            <w:t xml:space="preserve">, I. (2013). Horizon Scanning Report: ICT and Migration. </w:t>
          </w:r>
          <w:r>
            <w:rPr>
              <w:rFonts w:eastAsia="Times New Roman"/>
              <w:i/>
              <w:iCs/>
            </w:rPr>
            <w:t>Working Papers of the Communities &amp; Culture Network+</w:t>
          </w:r>
          <w:r>
            <w:rPr>
              <w:rFonts w:eastAsia="Times New Roman"/>
            </w:rPr>
            <w:t xml:space="preserve">, </w:t>
          </w:r>
          <w:r>
            <w:rPr>
              <w:rFonts w:eastAsia="Times New Roman"/>
              <w:i/>
              <w:iCs/>
            </w:rPr>
            <w:t>2</w:t>
          </w:r>
          <w:r>
            <w:rPr>
              <w:rFonts w:eastAsia="Times New Roman"/>
            </w:rPr>
            <w:t>.</w:t>
          </w:r>
        </w:p>
        <w:p w14:paraId="622E9CE3" w14:textId="77777777" w:rsidR="00D44078" w:rsidRDefault="00D44078">
          <w:pPr>
            <w:autoSpaceDE w:val="0"/>
            <w:autoSpaceDN w:val="0"/>
            <w:ind w:hanging="480"/>
            <w:divId w:val="975180647"/>
            <w:rPr>
              <w:rFonts w:eastAsia="Times New Roman"/>
            </w:rPr>
          </w:pPr>
          <w:proofErr w:type="spellStart"/>
          <w:r>
            <w:rPr>
              <w:rFonts w:eastAsia="Times New Roman"/>
            </w:rPr>
            <w:t>Kshetri</w:t>
          </w:r>
          <w:proofErr w:type="spellEnd"/>
          <w:r>
            <w:rPr>
              <w:rFonts w:eastAsia="Times New Roman"/>
            </w:rPr>
            <w:t xml:space="preserve">, N. (2009). Entrepreneurship in post-socialist economies: A typology and institutional contexts for market entrepreneurship. </w:t>
          </w:r>
          <w:r>
            <w:rPr>
              <w:rFonts w:eastAsia="Times New Roman"/>
              <w:i/>
              <w:iCs/>
            </w:rPr>
            <w:t>Journal of International Entrepreneurship</w:t>
          </w:r>
          <w:r>
            <w:rPr>
              <w:rFonts w:eastAsia="Times New Roman"/>
            </w:rPr>
            <w:t xml:space="preserve">, </w:t>
          </w:r>
          <w:r>
            <w:rPr>
              <w:rFonts w:eastAsia="Times New Roman"/>
              <w:i/>
              <w:iCs/>
            </w:rPr>
            <w:t>7</w:t>
          </w:r>
          <w:r>
            <w:rPr>
              <w:rFonts w:eastAsia="Times New Roman"/>
            </w:rPr>
            <w:t>(3). https://doi.org/10.1007/s10843-009-0039-9</w:t>
          </w:r>
        </w:p>
        <w:p w14:paraId="3145A13C" w14:textId="77777777" w:rsidR="00D44078" w:rsidRDefault="00D44078">
          <w:pPr>
            <w:autoSpaceDE w:val="0"/>
            <w:autoSpaceDN w:val="0"/>
            <w:ind w:hanging="480"/>
            <w:divId w:val="1559121745"/>
            <w:rPr>
              <w:rFonts w:eastAsia="Times New Roman"/>
            </w:rPr>
          </w:pPr>
          <w:r>
            <w:rPr>
              <w:rFonts w:eastAsia="Times New Roman"/>
            </w:rPr>
            <w:t xml:space="preserve">Kula, S. M., Tran, V. Q., Garcia, I., Saito, E., Paik, S. J., Kula, S. </w:t>
          </w:r>
          <w:proofErr w:type="gramStart"/>
          <w:r>
            <w:rPr>
              <w:rFonts w:eastAsia="Times New Roman"/>
            </w:rPr>
            <w:t>M. ;</w:t>
          </w:r>
          <w:proofErr w:type="gramEnd"/>
          <w:r>
            <w:rPr>
              <w:rFonts w:eastAsia="Times New Roman"/>
            </w:rPr>
            <w:t xml:space="preserve">, Tran, V. Q. ;, Garcia, I. ;, &amp; Saito, E. ; (2021). Vietnamese Americans: History, Education, and Societal Context. </w:t>
          </w:r>
          <w:r>
            <w:rPr>
              <w:rFonts w:eastAsia="Times New Roman"/>
              <w:i/>
              <w:iCs/>
            </w:rPr>
            <w:t xml:space="preserve">Journal of Southeast Asian Journal of Southeast Asian American Education and American Education and Advancement </w:t>
          </w:r>
          <w:proofErr w:type="spellStart"/>
          <w:r>
            <w:rPr>
              <w:rFonts w:eastAsia="Times New Roman"/>
              <w:i/>
              <w:iCs/>
            </w:rPr>
            <w:t>Advancement</w:t>
          </w:r>
          <w:proofErr w:type="spellEnd"/>
          <w:r>
            <w:rPr>
              <w:rFonts w:eastAsia="Times New Roman"/>
            </w:rPr>
            <w:t xml:space="preserve">, </w:t>
          </w:r>
          <w:r>
            <w:rPr>
              <w:rFonts w:eastAsia="Times New Roman"/>
              <w:i/>
              <w:iCs/>
            </w:rPr>
            <w:t>16</w:t>
          </w:r>
          <w:r>
            <w:rPr>
              <w:rFonts w:eastAsia="Times New Roman"/>
            </w:rPr>
            <w:t>. https://doi.org/10.7771/2153-8999.1201</w:t>
          </w:r>
        </w:p>
        <w:p w14:paraId="57473C6F" w14:textId="77777777" w:rsidR="00D44078" w:rsidRDefault="00D44078">
          <w:pPr>
            <w:autoSpaceDE w:val="0"/>
            <w:autoSpaceDN w:val="0"/>
            <w:ind w:hanging="480"/>
            <w:divId w:val="1698041019"/>
            <w:rPr>
              <w:rFonts w:eastAsia="Times New Roman"/>
            </w:rPr>
          </w:pPr>
          <w:r>
            <w:rPr>
              <w:rFonts w:eastAsia="Times New Roman"/>
            </w:rPr>
            <w:t>LAW No. 33/2009/QH 12 of JUNE 16, 2009: Law on Overseas Representative Missions of the Socialist Republic of Vietnam. Retrieved October 30, 2021, from https://vietnamlawmagazine.vn/law-no-33-2009-qh-12-of-june-16-2009-law-on-overseas-representative-missions-of-the-socialist-republic-of-vietnam-4793.html</w:t>
          </w:r>
        </w:p>
        <w:p w14:paraId="62E64CA8" w14:textId="77777777" w:rsidR="00D44078" w:rsidRDefault="00D44078">
          <w:pPr>
            <w:autoSpaceDE w:val="0"/>
            <w:autoSpaceDN w:val="0"/>
            <w:ind w:hanging="480"/>
            <w:divId w:val="1624341420"/>
            <w:rPr>
              <w:rFonts w:eastAsia="Times New Roman"/>
            </w:rPr>
          </w:pPr>
          <w:r>
            <w:rPr>
              <w:rFonts w:eastAsia="Times New Roman"/>
            </w:rPr>
            <w:t xml:space="preserve">Le, L. S. (2015). Exploring the Function of the Anti-communist Ideology and Identity in the Vietnamese American Diasporic Community. </w:t>
          </w:r>
          <w:r>
            <w:rPr>
              <w:rFonts w:eastAsia="Times New Roman"/>
              <w:i/>
              <w:iCs/>
            </w:rPr>
            <w:t>Journal of Southeast Asian American Education and Advancement</w:t>
          </w:r>
          <w:r>
            <w:rPr>
              <w:rFonts w:eastAsia="Times New Roman"/>
            </w:rPr>
            <w:t xml:space="preserve">, </w:t>
          </w:r>
          <w:r>
            <w:rPr>
              <w:rFonts w:eastAsia="Times New Roman"/>
              <w:i/>
              <w:iCs/>
            </w:rPr>
            <w:t>6</w:t>
          </w:r>
          <w:r>
            <w:rPr>
              <w:rFonts w:eastAsia="Times New Roman"/>
            </w:rPr>
            <w:t>(1). https://doi.org/10.7771/2153-8999.1030</w:t>
          </w:r>
        </w:p>
        <w:p w14:paraId="3817BD2C" w14:textId="77777777" w:rsidR="00D44078" w:rsidRDefault="00D44078">
          <w:pPr>
            <w:autoSpaceDE w:val="0"/>
            <w:autoSpaceDN w:val="0"/>
            <w:ind w:hanging="480"/>
            <w:divId w:val="463541927"/>
            <w:rPr>
              <w:rFonts w:eastAsia="Times New Roman"/>
            </w:rPr>
          </w:pPr>
          <w:r>
            <w:rPr>
              <w:rFonts w:eastAsia="Times New Roman"/>
            </w:rPr>
            <w:lastRenderedPageBreak/>
            <w:t xml:space="preserve">Lei, L., &amp; Guo, S. (2020). Conceptualizing virtual transnational diaspora: Returning to the ‘return’ of Chinese transnational academics. </w:t>
          </w:r>
          <w:r>
            <w:rPr>
              <w:rFonts w:eastAsia="Times New Roman"/>
              <w:i/>
              <w:iCs/>
            </w:rPr>
            <w:t>Asian and Pacific Migration Journal</w:t>
          </w:r>
          <w:r>
            <w:rPr>
              <w:rFonts w:eastAsia="Times New Roman"/>
            </w:rPr>
            <w:t xml:space="preserve">, </w:t>
          </w:r>
          <w:r>
            <w:rPr>
              <w:rFonts w:eastAsia="Times New Roman"/>
              <w:i/>
              <w:iCs/>
            </w:rPr>
            <w:t>29</w:t>
          </w:r>
          <w:r>
            <w:rPr>
              <w:rFonts w:eastAsia="Times New Roman"/>
            </w:rPr>
            <w:t>(2), 227–253. https://doi.org/10.1177/0117196820935995</w:t>
          </w:r>
        </w:p>
        <w:p w14:paraId="01C1094B" w14:textId="77777777" w:rsidR="00D44078" w:rsidRDefault="00D44078">
          <w:pPr>
            <w:autoSpaceDE w:val="0"/>
            <w:autoSpaceDN w:val="0"/>
            <w:ind w:hanging="480"/>
            <w:divId w:val="285160314"/>
            <w:rPr>
              <w:rFonts w:eastAsia="Times New Roman"/>
            </w:rPr>
          </w:pPr>
          <w:proofErr w:type="spellStart"/>
          <w:r>
            <w:rPr>
              <w:rFonts w:eastAsia="Times New Roman"/>
            </w:rPr>
            <w:t>Leontis</w:t>
          </w:r>
          <w:proofErr w:type="spellEnd"/>
          <w:r>
            <w:rPr>
              <w:rFonts w:eastAsia="Times New Roman"/>
            </w:rPr>
            <w:t xml:space="preserve">, A. (1995). </w:t>
          </w:r>
          <w:r>
            <w:rPr>
              <w:rFonts w:eastAsia="Times New Roman"/>
              <w:i/>
              <w:iCs/>
            </w:rPr>
            <w:t>Topographies of Hellenism: Mapping the Homeland</w:t>
          </w:r>
          <w:r>
            <w:rPr>
              <w:rFonts w:eastAsia="Times New Roman"/>
            </w:rPr>
            <w:t>. Cornell University Press. https://doi.org/doi:10.7591/9781501737015</w:t>
          </w:r>
        </w:p>
        <w:p w14:paraId="658E4096" w14:textId="77777777" w:rsidR="00D44078" w:rsidRDefault="00D44078">
          <w:pPr>
            <w:autoSpaceDE w:val="0"/>
            <w:autoSpaceDN w:val="0"/>
            <w:ind w:hanging="480"/>
            <w:divId w:val="1922177124"/>
            <w:rPr>
              <w:rFonts w:eastAsia="Times New Roman"/>
            </w:rPr>
          </w:pPr>
          <w:r>
            <w:rPr>
              <w:rFonts w:eastAsia="Times New Roman"/>
            </w:rPr>
            <w:t xml:space="preserve">Levitt, P., &amp; Schiller, N. G. (2004). Conceptualizing simultaneity: A transnational social field perspective on society. In </w:t>
          </w:r>
          <w:r>
            <w:rPr>
              <w:rFonts w:eastAsia="Times New Roman"/>
              <w:i/>
              <w:iCs/>
            </w:rPr>
            <w:t>International Migration Review</w:t>
          </w:r>
          <w:r>
            <w:rPr>
              <w:rFonts w:eastAsia="Times New Roman"/>
            </w:rPr>
            <w:t xml:space="preserve"> (Vol. 38, Issue 3). https://doi.org/10.1111/j.1747-7379.2004.tb00227.x</w:t>
          </w:r>
        </w:p>
        <w:p w14:paraId="1D509922" w14:textId="77777777" w:rsidR="00D44078" w:rsidRDefault="00D44078">
          <w:pPr>
            <w:autoSpaceDE w:val="0"/>
            <w:autoSpaceDN w:val="0"/>
            <w:ind w:hanging="480"/>
            <w:divId w:val="920259963"/>
            <w:rPr>
              <w:rFonts w:eastAsia="Times New Roman"/>
            </w:rPr>
          </w:pPr>
          <w:r>
            <w:rPr>
              <w:rFonts w:eastAsia="Times New Roman"/>
            </w:rPr>
            <w:t xml:space="preserve">Levitt, P., &amp; Waters, M. C. (2002). Introduction. In P. Levitt &amp; M. C. Waters (Eds.), </w:t>
          </w:r>
          <w:r>
            <w:rPr>
              <w:rFonts w:eastAsia="Times New Roman"/>
              <w:i/>
              <w:iCs/>
            </w:rPr>
            <w:t>Changing Face of Home, The</w:t>
          </w:r>
          <w:r>
            <w:rPr>
              <w:rFonts w:eastAsia="Times New Roman"/>
            </w:rPr>
            <w:t xml:space="preserve"> (pp. 1–30). Russell Sage Foundation. http://www.jstor.org/stable/10.7758/9781610443531.5</w:t>
          </w:r>
        </w:p>
        <w:p w14:paraId="380F6147" w14:textId="77777777" w:rsidR="00D44078" w:rsidRDefault="00D44078">
          <w:pPr>
            <w:autoSpaceDE w:val="0"/>
            <w:autoSpaceDN w:val="0"/>
            <w:ind w:hanging="480"/>
            <w:divId w:val="979529754"/>
            <w:rPr>
              <w:rFonts w:eastAsia="Times New Roman"/>
            </w:rPr>
          </w:pPr>
          <w:r>
            <w:rPr>
              <w:rFonts w:eastAsia="Times New Roman"/>
            </w:rPr>
            <w:t xml:space="preserve">Long, L. D. (2004). Viet </w:t>
          </w:r>
          <w:proofErr w:type="spellStart"/>
          <w:r>
            <w:rPr>
              <w:rFonts w:eastAsia="Times New Roman"/>
            </w:rPr>
            <w:t>kieu</w:t>
          </w:r>
          <w:proofErr w:type="spellEnd"/>
          <w:r>
            <w:rPr>
              <w:rFonts w:eastAsia="Times New Roman"/>
            </w:rPr>
            <w:t xml:space="preserve"> on a fast track back? In </w:t>
          </w:r>
          <w:r>
            <w:rPr>
              <w:rFonts w:eastAsia="Times New Roman"/>
              <w:i/>
              <w:iCs/>
            </w:rPr>
            <w:t>Coming Home? Refugees, migrants, and those who stayed behind</w:t>
          </w:r>
          <w:r>
            <w:rPr>
              <w:rFonts w:eastAsia="Times New Roman"/>
            </w:rPr>
            <w:t xml:space="preserve"> (pp. 65–89). University of Pennsylvania Press.</w:t>
          </w:r>
        </w:p>
        <w:p w14:paraId="4113B5E9" w14:textId="77777777" w:rsidR="00D44078" w:rsidRDefault="00D44078">
          <w:pPr>
            <w:autoSpaceDE w:val="0"/>
            <w:autoSpaceDN w:val="0"/>
            <w:ind w:hanging="480"/>
            <w:divId w:val="920329390"/>
            <w:rPr>
              <w:rFonts w:eastAsia="Times New Roman"/>
            </w:rPr>
          </w:pPr>
          <w:r>
            <w:rPr>
              <w:rFonts w:eastAsia="Times New Roman"/>
            </w:rPr>
            <w:t xml:space="preserve">Louie, A. (2001). Crafting places through mobility: Chinese American “roots‐searching” in China. </w:t>
          </w:r>
          <w:r>
            <w:rPr>
              <w:rFonts w:eastAsia="Times New Roman"/>
              <w:i/>
              <w:iCs/>
            </w:rPr>
            <w:t>Identities</w:t>
          </w:r>
          <w:r>
            <w:rPr>
              <w:rFonts w:eastAsia="Times New Roman"/>
            </w:rPr>
            <w:t xml:space="preserve">, </w:t>
          </w:r>
          <w:r>
            <w:rPr>
              <w:rFonts w:eastAsia="Times New Roman"/>
              <w:i/>
              <w:iCs/>
            </w:rPr>
            <w:t>8</w:t>
          </w:r>
          <w:r>
            <w:rPr>
              <w:rFonts w:eastAsia="Times New Roman"/>
            </w:rPr>
            <w:t>(3), 343–379. https://doi.org/10.1080/1070289X.2001.9962696</w:t>
          </w:r>
        </w:p>
        <w:p w14:paraId="2C3692AC" w14:textId="77777777" w:rsidR="00D44078" w:rsidRDefault="00D44078">
          <w:pPr>
            <w:autoSpaceDE w:val="0"/>
            <w:autoSpaceDN w:val="0"/>
            <w:ind w:hanging="480"/>
            <w:divId w:val="1436974483"/>
            <w:rPr>
              <w:rFonts w:eastAsia="Times New Roman"/>
            </w:rPr>
          </w:pPr>
          <w:proofErr w:type="spellStart"/>
          <w:r>
            <w:rPr>
              <w:rFonts w:eastAsia="Times New Roman"/>
            </w:rPr>
            <w:t>Madianou</w:t>
          </w:r>
          <w:proofErr w:type="spellEnd"/>
          <w:r>
            <w:rPr>
              <w:rFonts w:eastAsia="Times New Roman"/>
            </w:rPr>
            <w:t xml:space="preserve">, M., &amp; Miller, D. (2012). </w:t>
          </w:r>
          <w:r>
            <w:rPr>
              <w:rFonts w:eastAsia="Times New Roman"/>
              <w:i/>
              <w:iCs/>
            </w:rPr>
            <w:t>Migration and new media: Transnational families and polymedia</w:t>
          </w:r>
          <w:r>
            <w:rPr>
              <w:rFonts w:eastAsia="Times New Roman"/>
            </w:rPr>
            <w:t>. Routledge.</w:t>
          </w:r>
        </w:p>
        <w:p w14:paraId="44A5A0F5" w14:textId="77777777" w:rsidR="00D44078" w:rsidRDefault="00D44078">
          <w:pPr>
            <w:autoSpaceDE w:val="0"/>
            <w:autoSpaceDN w:val="0"/>
            <w:ind w:hanging="480"/>
            <w:divId w:val="606428300"/>
            <w:rPr>
              <w:rFonts w:eastAsia="Times New Roman"/>
            </w:rPr>
          </w:pPr>
          <w:r>
            <w:rPr>
              <w:rFonts w:eastAsia="Times New Roman"/>
            </w:rPr>
            <w:t xml:space="preserve">Madison, G. (2006). Existential migration. </w:t>
          </w:r>
          <w:r>
            <w:rPr>
              <w:rFonts w:eastAsia="Times New Roman"/>
              <w:i/>
              <w:iCs/>
            </w:rPr>
            <w:t>Existential Analysis</w:t>
          </w:r>
          <w:r>
            <w:rPr>
              <w:rFonts w:eastAsia="Times New Roman"/>
            </w:rPr>
            <w:t xml:space="preserve">, </w:t>
          </w:r>
          <w:r>
            <w:rPr>
              <w:rFonts w:eastAsia="Times New Roman"/>
              <w:i/>
              <w:iCs/>
            </w:rPr>
            <w:t>17</w:t>
          </w:r>
          <w:r>
            <w:rPr>
              <w:rFonts w:eastAsia="Times New Roman"/>
            </w:rPr>
            <w:t>(2), 238–260.</w:t>
          </w:r>
        </w:p>
        <w:p w14:paraId="211CB3FE" w14:textId="77777777" w:rsidR="00D44078" w:rsidRDefault="00D44078">
          <w:pPr>
            <w:autoSpaceDE w:val="0"/>
            <w:autoSpaceDN w:val="0"/>
            <w:ind w:hanging="480"/>
            <w:divId w:val="2140415230"/>
            <w:rPr>
              <w:rFonts w:eastAsia="Times New Roman"/>
            </w:rPr>
          </w:pPr>
          <w:r>
            <w:rPr>
              <w:rFonts w:eastAsia="Times New Roman"/>
            </w:rPr>
            <w:t xml:space="preserve">Massey, D. S., Arango, J., Hugo, G., </w:t>
          </w:r>
          <w:proofErr w:type="spellStart"/>
          <w:r>
            <w:rPr>
              <w:rFonts w:eastAsia="Times New Roman"/>
            </w:rPr>
            <w:t>Kouaouci</w:t>
          </w:r>
          <w:proofErr w:type="spellEnd"/>
          <w:r>
            <w:rPr>
              <w:rFonts w:eastAsia="Times New Roman"/>
            </w:rPr>
            <w:t xml:space="preserve">, A., Pellegrino, A., &amp; Taylor, J. E. (1999). </w:t>
          </w:r>
          <w:r>
            <w:rPr>
              <w:rFonts w:eastAsia="Times New Roman"/>
              <w:i/>
              <w:iCs/>
            </w:rPr>
            <w:t>Worlds in Motion: Understanding International Migration at the End of the Millennium</w:t>
          </w:r>
          <w:r>
            <w:rPr>
              <w:rFonts w:eastAsia="Times New Roman"/>
            </w:rPr>
            <w:t>. Oxford University Press. https://EconPapers.repec.org/RePEc:oxp:obooks:9780198294429</w:t>
          </w:r>
        </w:p>
        <w:p w14:paraId="6531DAB5" w14:textId="77777777" w:rsidR="00D44078" w:rsidRDefault="00D44078">
          <w:pPr>
            <w:autoSpaceDE w:val="0"/>
            <w:autoSpaceDN w:val="0"/>
            <w:ind w:hanging="480"/>
            <w:divId w:val="1116870063"/>
            <w:rPr>
              <w:rFonts w:eastAsia="Times New Roman"/>
            </w:rPr>
          </w:pPr>
          <w:proofErr w:type="spellStart"/>
          <w:r>
            <w:rPr>
              <w:rFonts w:eastAsia="Times New Roman"/>
            </w:rPr>
            <w:t>Merisalo</w:t>
          </w:r>
          <w:proofErr w:type="spellEnd"/>
          <w:r>
            <w:rPr>
              <w:rFonts w:eastAsia="Times New Roman"/>
            </w:rPr>
            <w:t xml:space="preserve">, M., &amp; </w:t>
          </w:r>
          <w:proofErr w:type="spellStart"/>
          <w:r>
            <w:rPr>
              <w:rFonts w:eastAsia="Times New Roman"/>
            </w:rPr>
            <w:t>Jauhiainen</w:t>
          </w:r>
          <w:proofErr w:type="spellEnd"/>
          <w:r>
            <w:rPr>
              <w:rFonts w:eastAsia="Times New Roman"/>
            </w:rPr>
            <w:t xml:space="preserve">, J. S. (2021). Asylum-Related Migrants’ Social-Media Use, Mobility Decisions, and Resilience. </w:t>
          </w:r>
          <w:r>
            <w:rPr>
              <w:rFonts w:eastAsia="Times New Roman"/>
              <w:i/>
              <w:iCs/>
            </w:rPr>
            <w:t>Journal of Immigrant and Refugee Studies</w:t>
          </w:r>
          <w:r>
            <w:rPr>
              <w:rFonts w:eastAsia="Times New Roman"/>
            </w:rPr>
            <w:t xml:space="preserve">, </w:t>
          </w:r>
          <w:r>
            <w:rPr>
              <w:rFonts w:eastAsia="Times New Roman"/>
              <w:i/>
              <w:iCs/>
            </w:rPr>
            <w:t>19</w:t>
          </w:r>
          <w:r>
            <w:rPr>
              <w:rFonts w:eastAsia="Times New Roman"/>
            </w:rPr>
            <w:t>(2), 184–198. https://doi.org/10.1080/15562948.2020.1781991</w:t>
          </w:r>
        </w:p>
        <w:p w14:paraId="44A03DE0" w14:textId="77777777" w:rsidR="00D44078" w:rsidRDefault="00D44078">
          <w:pPr>
            <w:autoSpaceDE w:val="0"/>
            <w:autoSpaceDN w:val="0"/>
            <w:ind w:hanging="480"/>
            <w:divId w:val="2063017571"/>
            <w:rPr>
              <w:rFonts w:eastAsia="Times New Roman"/>
            </w:rPr>
          </w:pPr>
          <w:r>
            <w:rPr>
              <w:rFonts w:eastAsia="Times New Roman"/>
            </w:rPr>
            <w:t xml:space="preserve">Miller, K. (2015). From humanitarian to economic: The changing face of Vietnamese migration. </w:t>
          </w:r>
          <w:r>
            <w:rPr>
              <w:rFonts w:eastAsia="Times New Roman"/>
              <w:i/>
              <w:iCs/>
            </w:rPr>
            <w:t>Migration Policy Institute</w:t>
          </w:r>
          <w:r>
            <w:rPr>
              <w:rFonts w:eastAsia="Times New Roman"/>
            </w:rPr>
            <w:t xml:space="preserve">, </w:t>
          </w:r>
          <w:r>
            <w:rPr>
              <w:rFonts w:eastAsia="Times New Roman"/>
              <w:i/>
              <w:iCs/>
            </w:rPr>
            <w:t>29</w:t>
          </w:r>
          <w:r>
            <w:rPr>
              <w:rFonts w:eastAsia="Times New Roman"/>
            </w:rPr>
            <w:t>.</w:t>
          </w:r>
        </w:p>
        <w:p w14:paraId="52729856" w14:textId="77777777" w:rsidR="00D44078" w:rsidRDefault="00D44078">
          <w:pPr>
            <w:autoSpaceDE w:val="0"/>
            <w:autoSpaceDN w:val="0"/>
            <w:ind w:hanging="480"/>
            <w:divId w:val="906303467"/>
            <w:rPr>
              <w:rFonts w:eastAsia="Times New Roman"/>
            </w:rPr>
          </w:pPr>
          <w:r>
            <w:rPr>
              <w:rFonts w:eastAsia="Times New Roman"/>
            </w:rPr>
            <w:t xml:space="preserve">Ministry of Foreign Affairs of Viet Nam - Consular Department. (2012). </w:t>
          </w:r>
          <w:r>
            <w:rPr>
              <w:rFonts w:eastAsia="Times New Roman"/>
              <w:i/>
              <w:iCs/>
            </w:rPr>
            <w:t>Review of Vietnamese Migration Abroad</w:t>
          </w:r>
          <w:r>
            <w:rPr>
              <w:rFonts w:eastAsia="Times New Roman"/>
            </w:rPr>
            <w:t>. https://eeas.europa.eu/archives/delegations/vietnam/documents/eu_vietnam/vn_migration_abroad_en.pdf</w:t>
          </w:r>
        </w:p>
        <w:p w14:paraId="114AEC8B" w14:textId="77777777" w:rsidR="00D44078" w:rsidRDefault="00D44078">
          <w:pPr>
            <w:autoSpaceDE w:val="0"/>
            <w:autoSpaceDN w:val="0"/>
            <w:ind w:hanging="480"/>
            <w:divId w:val="558126618"/>
            <w:rPr>
              <w:rFonts w:eastAsia="Times New Roman"/>
            </w:rPr>
          </w:pPr>
          <w:r>
            <w:rPr>
              <w:rFonts w:eastAsia="Times New Roman"/>
            </w:rPr>
            <w:t xml:space="preserve">Müller, M. (2021). Transnational Life Trajectories and the Notion of Return—German-Born Việt Kiều (Overseas Vietnamese) Travelling to Their Ancestral Homeland. In </w:t>
          </w:r>
          <w:r>
            <w:rPr>
              <w:rFonts w:eastAsia="Times New Roman"/>
              <w:i/>
              <w:iCs/>
            </w:rPr>
            <w:t>Vietnam at the Vanguard</w:t>
          </w:r>
          <w:r>
            <w:rPr>
              <w:rFonts w:eastAsia="Times New Roman"/>
            </w:rPr>
            <w:t xml:space="preserve"> (pp. 17–32). Springer.</w:t>
          </w:r>
        </w:p>
        <w:p w14:paraId="0261470C" w14:textId="77777777" w:rsidR="00D44078" w:rsidRDefault="00D44078">
          <w:pPr>
            <w:autoSpaceDE w:val="0"/>
            <w:autoSpaceDN w:val="0"/>
            <w:ind w:hanging="480"/>
            <w:divId w:val="1408722000"/>
            <w:rPr>
              <w:rFonts w:eastAsia="Times New Roman"/>
            </w:rPr>
          </w:pPr>
          <w:proofErr w:type="spellStart"/>
          <w:r>
            <w:rPr>
              <w:rFonts w:eastAsia="Times New Roman"/>
            </w:rPr>
            <w:t>Nedelcu</w:t>
          </w:r>
          <w:proofErr w:type="spellEnd"/>
          <w:r>
            <w:rPr>
              <w:rFonts w:eastAsia="Times New Roman"/>
            </w:rPr>
            <w:t xml:space="preserve">, M. (2013). (Re) thinking transnationalism and integration in the digital era: a shift towards cosmopolitanism in the study of international migrations. In </w:t>
          </w:r>
          <w:r>
            <w:rPr>
              <w:rFonts w:eastAsia="Times New Roman"/>
              <w:i/>
              <w:iCs/>
            </w:rPr>
            <w:t>Critical Mobilities</w:t>
          </w:r>
          <w:r>
            <w:rPr>
              <w:rFonts w:eastAsia="Times New Roman"/>
            </w:rPr>
            <w:t xml:space="preserve"> (Vol. 7, pp. 177–199). Presses </w:t>
          </w:r>
          <w:proofErr w:type="spellStart"/>
          <w:r>
            <w:rPr>
              <w:rFonts w:eastAsia="Times New Roman"/>
            </w:rPr>
            <w:t>polytechniques</w:t>
          </w:r>
          <w:proofErr w:type="spellEnd"/>
          <w:r>
            <w:rPr>
              <w:rFonts w:eastAsia="Times New Roman"/>
            </w:rPr>
            <w:t xml:space="preserve"> et </w:t>
          </w:r>
          <w:proofErr w:type="spellStart"/>
          <w:r>
            <w:rPr>
              <w:rFonts w:eastAsia="Times New Roman"/>
            </w:rPr>
            <w:t>universitaires</w:t>
          </w:r>
          <w:proofErr w:type="spellEnd"/>
          <w:r>
            <w:rPr>
              <w:rFonts w:eastAsia="Times New Roman"/>
            </w:rPr>
            <w:t xml:space="preserve"> </w:t>
          </w:r>
          <w:proofErr w:type="spellStart"/>
          <w:r>
            <w:rPr>
              <w:rFonts w:eastAsia="Times New Roman"/>
            </w:rPr>
            <w:t>romandes</w:t>
          </w:r>
          <w:proofErr w:type="spellEnd"/>
          <w:r>
            <w:rPr>
              <w:rFonts w:eastAsia="Times New Roman"/>
            </w:rPr>
            <w:t xml:space="preserve"> (EPFL Press).</w:t>
          </w:r>
        </w:p>
        <w:p w14:paraId="68EF53D3" w14:textId="77777777" w:rsidR="00D44078" w:rsidRDefault="00D44078">
          <w:pPr>
            <w:autoSpaceDE w:val="0"/>
            <w:autoSpaceDN w:val="0"/>
            <w:ind w:hanging="480"/>
            <w:divId w:val="1922523652"/>
            <w:rPr>
              <w:rFonts w:eastAsia="Times New Roman"/>
            </w:rPr>
          </w:pPr>
          <w:proofErr w:type="spellStart"/>
          <w:r>
            <w:rPr>
              <w:rFonts w:eastAsia="Times New Roman"/>
            </w:rPr>
            <w:lastRenderedPageBreak/>
            <w:t>Nedelcu</w:t>
          </w:r>
          <w:proofErr w:type="spellEnd"/>
          <w:r>
            <w:rPr>
              <w:rFonts w:eastAsia="Times New Roman"/>
            </w:rPr>
            <w:t xml:space="preserve">, M. (2016). Online Migrants. In </w:t>
          </w:r>
          <w:proofErr w:type="spellStart"/>
          <w:r>
            <w:rPr>
              <w:rFonts w:eastAsia="Times New Roman"/>
              <w:i/>
              <w:iCs/>
            </w:rPr>
            <w:t>Handbuch</w:t>
          </w:r>
          <w:proofErr w:type="spellEnd"/>
          <w:r>
            <w:rPr>
              <w:rFonts w:eastAsia="Times New Roman"/>
              <w:i/>
              <w:iCs/>
            </w:rPr>
            <w:t xml:space="preserve"> </w:t>
          </w:r>
          <w:proofErr w:type="spellStart"/>
          <w:r>
            <w:rPr>
              <w:rFonts w:eastAsia="Times New Roman"/>
              <w:i/>
              <w:iCs/>
            </w:rPr>
            <w:t>Soziale</w:t>
          </w:r>
          <w:proofErr w:type="spellEnd"/>
          <w:r>
            <w:rPr>
              <w:rFonts w:eastAsia="Times New Roman"/>
              <w:i/>
              <w:iCs/>
            </w:rPr>
            <w:t xml:space="preserve"> </w:t>
          </w:r>
          <w:proofErr w:type="spellStart"/>
          <w:r>
            <w:rPr>
              <w:rFonts w:eastAsia="Times New Roman"/>
              <w:i/>
              <w:iCs/>
            </w:rPr>
            <w:t>Praktiken</w:t>
          </w:r>
          <w:proofErr w:type="spellEnd"/>
          <w:r>
            <w:rPr>
              <w:rFonts w:eastAsia="Times New Roman"/>
              <w:i/>
              <w:iCs/>
            </w:rPr>
            <w:t xml:space="preserve"> und </w:t>
          </w:r>
          <w:proofErr w:type="spellStart"/>
          <w:r>
            <w:rPr>
              <w:rFonts w:eastAsia="Times New Roman"/>
              <w:i/>
              <w:iCs/>
            </w:rPr>
            <w:t>Digitale</w:t>
          </w:r>
          <w:proofErr w:type="spellEnd"/>
          <w:r>
            <w:rPr>
              <w:rFonts w:eastAsia="Times New Roman"/>
              <w:i/>
              <w:iCs/>
            </w:rPr>
            <w:t xml:space="preserve"> </w:t>
          </w:r>
          <w:proofErr w:type="spellStart"/>
          <w:r>
            <w:rPr>
              <w:rFonts w:eastAsia="Times New Roman"/>
              <w:i/>
              <w:iCs/>
            </w:rPr>
            <w:t>Alltagswelten</w:t>
          </w:r>
          <w:proofErr w:type="spellEnd"/>
          <w:r>
            <w:rPr>
              <w:rFonts w:eastAsia="Times New Roman"/>
            </w:rPr>
            <w:t xml:space="preserve"> (pp. 1–8). Springer </w:t>
          </w:r>
          <w:proofErr w:type="spellStart"/>
          <w:r>
            <w:rPr>
              <w:rFonts w:eastAsia="Times New Roman"/>
            </w:rPr>
            <w:t>Fachmedien</w:t>
          </w:r>
          <w:proofErr w:type="spellEnd"/>
          <w:r>
            <w:rPr>
              <w:rFonts w:eastAsia="Times New Roman"/>
            </w:rPr>
            <w:t xml:space="preserve"> Wiesbaden. https://doi.org/10.1007/978-3-658-08460-8_35-1</w:t>
          </w:r>
        </w:p>
        <w:p w14:paraId="406FB5E6" w14:textId="77777777" w:rsidR="00D44078" w:rsidRDefault="00D44078">
          <w:pPr>
            <w:autoSpaceDE w:val="0"/>
            <w:autoSpaceDN w:val="0"/>
            <w:ind w:hanging="480"/>
            <w:divId w:val="1290167808"/>
            <w:rPr>
              <w:rFonts w:eastAsia="Times New Roman"/>
            </w:rPr>
          </w:pPr>
          <w:proofErr w:type="spellStart"/>
          <w:r>
            <w:rPr>
              <w:rFonts w:eastAsia="Times New Roman"/>
            </w:rPr>
            <w:t>Nedelcu</w:t>
          </w:r>
          <w:proofErr w:type="spellEnd"/>
          <w:r>
            <w:rPr>
              <w:rFonts w:eastAsia="Times New Roman"/>
            </w:rPr>
            <w:t xml:space="preserve">, M. (2018). Digital diasporas. In </w:t>
          </w:r>
          <w:r>
            <w:rPr>
              <w:rFonts w:eastAsia="Times New Roman"/>
              <w:i/>
              <w:iCs/>
            </w:rPr>
            <w:t>Routledge Handbook of Diaspora Studies</w:t>
          </w:r>
          <w:r>
            <w:rPr>
              <w:rFonts w:eastAsia="Times New Roman"/>
            </w:rPr>
            <w:t xml:space="preserve"> (pp. 241–250). Routledge.</w:t>
          </w:r>
        </w:p>
        <w:p w14:paraId="18A206C8" w14:textId="77777777" w:rsidR="00D44078" w:rsidRDefault="00D44078">
          <w:pPr>
            <w:autoSpaceDE w:val="0"/>
            <w:autoSpaceDN w:val="0"/>
            <w:ind w:hanging="480"/>
            <w:divId w:val="691758707"/>
            <w:rPr>
              <w:rFonts w:eastAsia="Times New Roman"/>
            </w:rPr>
          </w:pPr>
          <w:proofErr w:type="spellStart"/>
          <w:r>
            <w:rPr>
              <w:rFonts w:eastAsia="Times New Roman"/>
            </w:rPr>
            <w:t>Nedelcu</w:t>
          </w:r>
          <w:proofErr w:type="spellEnd"/>
          <w:r>
            <w:rPr>
              <w:rFonts w:eastAsia="Times New Roman"/>
            </w:rPr>
            <w:t xml:space="preserve">, M. (2019). The Romanian Scientific E-Diaspora. </w:t>
          </w:r>
          <w:r>
            <w:rPr>
              <w:rFonts w:eastAsia="Times New Roman"/>
              <w:i/>
              <w:iCs/>
            </w:rPr>
            <w:t>The Handbook of Diasporas, Media, and Culture</w:t>
          </w:r>
          <w:r>
            <w:rPr>
              <w:rFonts w:eastAsia="Times New Roman"/>
            </w:rPr>
            <w:t>, 491–502. https://doi.org/10.1002/9781119236771.CH33</w:t>
          </w:r>
        </w:p>
        <w:p w14:paraId="1AEAF269" w14:textId="77777777" w:rsidR="00D44078" w:rsidRDefault="00D44078">
          <w:pPr>
            <w:autoSpaceDE w:val="0"/>
            <w:autoSpaceDN w:val="0"/>
            <w:ind w:hanging="480"/>
            <w:divId w:val="54939474"/>
            <w:rPr>
              <w:rFonts w:eastAsia="Times New Roman"/>
            </w:rPr>
          </w:pPr>
          <w:proofErr w:type="spellStart"/>
          <w:r>
            <w:rPr>
              <w:rFonts w:eastAsia="Times New Roman"/>
            </w:rPr>
            <w:t>Nedelcu</w:t>
          </w:r>
          <w:proofErr w:type="spellEnd"/>
          <w:r>
            <w:rPr>
              <w:rFonts w:eastAsia="Times New Roman"/>
            </w:rPr>
            <w:t xml:space="preserve">, M., &amp; </w:t>
          </w:r>
          <w:proofErr w:type="spellStart"/>
          <w:r>
            <w:rPr>
              <w:rFonts w:eastAsia="Times New Roman"/>
            </w:rPr>
            <w:t>Soysüren</w:t>
          </w:r>
          <w:proofErr w:type="spellEnd"/>
          <w:r>
            <w:rPr>
              <w:rFonts w:eastAsia="Times New Roman"/>
            </w:rPr>
            <w:t xml:space="preserve">, I. (2020). Precarious migrants, migration regimes and digital technologies: the empowerment-control nexus. </w:t>
          </w:r>
          <w:r>
            <w:rPr>
              <w:rFonts w:eastAsia="Times New Roman"/>
              <w:i/>
              <w:iCs/>
            </w:rPr>
            <w:t>Journal of Ethnic and Migration Studies</w:t>
          </w:r>
          <w:r>
            <w:rPr>
              <w:rFonts w:eastAsia="Times New Roman"/>
            </w:rPr>
            <w:t>. https://doi.org/10.1080/1369183X.2020.1796263</w:t>
          </w:r>
        </w:p>
        <w:p w14:paraId="4262721F" w14:textId="77777777" w:rsidR="00D44078" w:rsidRDefault="00D44078">
          <w:pPr>
            <w:autoSpaceDE w:val="0"/>
            <w:autoSpaceDN w:val="0"/>
            <w:ind w:hanging="480"/>
            <w:divId w:val="253755815"/>
            <w:rPr>
              <w:rFonts w:eastAsia="Times New Roman"/>
            </w:rPr>
          </w:pPr>
          <w:r>
            <w:rPr>
              <w:rFonts w:eastAsia="Times New Roman"/>
            </w:rPr>
            <w:t xml:space="preserve">Nguyen, A. T. (2015). More Than Just Refugees—A Historical Overview of Vietnamese Professional Immigration to the United States. </w:t>
          </w:r>
          <w:r>
            <w:rPr>
              <w:rFonts w:eastAsia="Times New Roman"/>
              <w:i/>
              <w:iCs/>
            </w:rPr>
            <w:t>Journal of Vietnamese Studies</w:t>
          </w:r>
          <w:r>
            <w:rPr>
              <w:rFonts w:eastAsia="Times New Roman"/>
            </w:rPr>
            <w:t xml:space="preserve">, </w:t>
          </w:r>
          <w:r>
            <w:rPr>
              <w:rFonts w:eastAsia="Times New Roman"/>
              <w:i/>
              <w:iCs/>
            </w:rPr>
            <w:t>10</w:t>
          </w:r>
          <w:r>
            <w:rPr>
              <w:rFonts w:eastAsia="Times New Roman"/>
            </w:rPr>
            <w:t>(3). https://doi.org/10.1525/jvs.2015.10.3.87</w:t>
          </w:r>
        </w:p>
        <w:p w14:paraId="55C0F025" w14:textId="77777777" w:rsidR="00D44078" w:rsidRDefault="00D44078">
          <w:pPr>
            <w:autoSpaceDE w:val="0"/>
            <w:autoSpaceDN w:val="0"/>
            <w:ind w:hanging="480"/>
            <w:divId w:val="1707481720"/>
            <w:rPr>
              <w:rFonts w:eastAsia="Times New Roman"/>
            </w:rPr>
          </w:pPr>
          <w:r>
            <w:rPr>
              <w:rFonts w:eastAsia="Times New Roman"/>
            </w:rPr>
            <w:t xml:space="preserve">Nguyen, N. H. C. (2008). “We return in order to take leave”: Memory and the Return Journeys of Vietnamese Women. </w:t>
          </w:r>
          <w:r>
            <w:rPr>
              <w:rFonts w:eastAsia="Times New Roman"/>
              <w:i/>
              <w:iCs/>
            </w:rPr>
            <w:t>Crossroads: An Interdisciplinary Journal of Southeast Asian Studies</w:t>
          </w:r>
          <w:r>
            <w:rPr>
              <w:rFonts w:eastAsia="Times New Roman"/>
            </w:rPr>
            <w:t xml:space="preserve">, </w:t>
          </w:r>
          <w:r>
            <w:rPr>
              <w:rFonts w:eastAsia="Times New Roman"/>
              <w:i/>
              <w:iCs/>
            </w:rPr>
            <w:t>19</w:t>
          </w:r>
          <w:r>
            <w:rPr>
              <w:rFonts w:eastAsia="Times New Roman"/>
            </w:rPr>
            <w:t>(2), 3–33. http://www.jstor.org/stable/40860887</w:t>
          </w:r>
        </w:p>
        <w:p w14:paraId="65C98FF5" w14:textId="77777777" w:rsidR="00D44078" w:rsidRDefault="00D44078">
          <w:pPr>
            <w:autoSpaceDE w:val="0"/>
            <w:autoSpaceDN w:val="0"/>
            <w:ind w:hanging="480"/>
            <w:divId w:val="75714201"/>
            <w:rPr>
              <w:rFonts w:eastAsia="Times New Roman"/>
            </w:rPr>
          </w:pPr>
          <w:r>
            <w:rPr>
              <w:rFonts w:eastAsia="Times New Roman"/>
            </w:rPr>
            <w:t xml:space="preserve">Nguyen, T. (2017). </w:t>
          </w:r>
          <w:r>
            <w:rPr>
              <w:rFonts w:eastAsia="Times New Roman"/>
              <w:i/>
              <w:iCs/>
            </w:rPr>
            <w:t>Vietnam and Its Diaspora: An Evolving Relationship</w:t>
          </w:r>
          <w:r>
            <w:rPr>
              <w:rFonts w:eastAsia="Times New Roman"/>
            </w:rPr>
            <w:t xml:space="preserve"> (pp. 239–255). https://doi.org/10.1007/978-3-319-56342-8_15</w:t>
          </w:r>
        </w:p>
        <w:p w14:paraId="00A4A604" w14:textId="77777777" w:rsidR="00D44078" w:rsidRDefault="00D44078">
          <w:pPr>
            <w:autoSpaceDE w:val="0"/>
            <w:autoSpaceDN w:val="0"/>
            <w:ind w:hanging="480"/>
            <w:divId w:val="1341858905"/>
            <w:rPr>
              <w:rFonts w:eastAsia="Times New Roman"/>
            </w:rPr>
          </w:pPr>
          <w:r>
            <w:rPr>
              <w:rFonts w:eastAsia="Times New Roman"/>
            </w:rPr>
            <w:t xml:space="preserve">Nguyen-Akbar, M. (2014). The Tensions of Diasporic ‘Return’ Migration: How Class and Money Create Distance in the Vietnamese Transnational Family. </w:t>
          </w:r>
          <w:r>
            <w:rPr>
              <w:rFonts w:eastAsia="Times New Roman"/>
              <w:i/>
              <w:iCs/>
            </w:rPr>
            <w:t>Journal of Contemporary Ethnography</w:t>
          </w:r>
          <w:r>
            <w:rPr>
              <w:rFonts w:eastAsia="Times New Roman"/>
            </w:rPr>
            <w:t xml:space="preserve">, </w:t>
          </w:r>
          <w:r>
            <w:rPr>
              <w:rFonts w:eastAsia="Times New Roman"/>
              <w:i/>
              <w:iCs/>
            </w:rPr>
            <w:t>43</w:t>
          </w:r>
          <w:r>
            <w:rPr>
              <w:rFonts w:eastAsia="Times New Roman"/>
            </w:rPr>
            <w:t>(2), 176–201. https://doi.org/10.1177/0891241613516630</w:t>
          </w:r>
        </w:p>
        <w:p w14:paraId="47818C2B" w14:textId="77777777" w:rsidR="00D44078" w:rsidRDefault="00D44078">
          <w:pPr>
            <w:autoSpaceDE w:val="0"/>
            <w:autoSpaceDN w:val="0"/>
            <w:ind w:hanging="480"/>
            <w:divId w:val="252251822"/>
            <w:rPr>
              <w:rFonts w:eastAsia="Times New Roman"/>
            </w:rPr>
          </w:pPr>
          <w:r>
            <w:rPr>
              <w:rFonts w:eastAsia="Times New Roman"/>
            </w:rPr>
            <w:t xml:space="preserve">Nguyen-Akbar, M. (2016). Finding the American Dream Abroad? Narratives of Return Among 1.5 and Second Generation Vietnamese American Skilled Migrants in Vietnam. </w:t>
          </w:r>
          <w:r>
            <w:rPr>
              <w:rFonts w:eastAsia="Times New Roman"/>
              <w:i/>
              <w:iCs/>
            </w:rPr>
            <w:t>Journal of Vietnamese Studies</w:t>
          </w:r>
          <w:r>
            <w:rPr>
              <w:rFonts w:eastAsia="Times New Roman"/>
            </w:rPr>
            <w:t xml:space="preserve">, </w:t>
          </w:r>
          <w:r>
            <w:rPr>
              <w:rFonts w:eastAsia="Times New Roman"/>
              <w:i/>
              <w:iCs/>
            </w:rPr>
            <w:t>11</w:t>
          </w:r>
          <w:r>
            <w:rPr>
              <w:rFonts w:eastAsia="Times New Roman"/>
            </w:rPr>
            <w:t>(2), 96–121. https://doi.org/10.1525/jvs.2016.11.2.96</w:t>
          </w:r>
        </w:p>
        <w:p w14:paraId="4FEB279C" w14:textId="77777777" w:rsidR="00D44078" w:rsidRDefault="00D44078">
          <w:pPr>
            <w:autoSpaceDE w:val="0"/>
            <w:autoSpaceDN w:val="0"/>
            <w:ind w:hanging="480"/>
            <w:divId w:val="924916044"/>
            <w:rPr>
              <w:rFonts w:eastAsia="Times New Roman"/>
            </w:rPr>
          </w:pPr>
          <w:r>
            <w:rPr>
              <w:rFonts w:eastAsia="Times New Roman"/>
            </w:rPr>
            <w:t xml:space="preserve">Nguyen-Akbar, M. (2017). The Formation of Spatial and Symbolic Boundaries among Vietnamese Diasporic Skilled Return Migrants in Ho Chi Minh City, Vietnam. </w:t>
          </w:r>
          <w:r>
            <w:rPr>
              <w:rFonts w:eastAsia="Times New Roman"/>
              <w:i/>
              <w:iCs/>
            </w:rPr>
            <w:t>Sociological Perspectives</w:t>
          </w:r>
          <w:r>
            <w:rPr>
              <w:rFonts w:eastAsia="Times New Roman"/>
            </w:rPr>
            <w:t xml:space="preserve">, </w:t>
          </w:r>
          <w:r>
            <w:rPr>
              <w:rFonts w:eastAsia="Times New Roman"/>
              <w:i/>
              <w:iCs/>
            </w:rPr>
            <w:t>60</w:t>
          </w:r>
          <w:r>
            <w:rPr>
              <w:rFonts w:eastAsia="Times New Roman"/>
            </w:rPr>
            <w:t>(6), 1115–1135. https://doi.org/10.1177/0731121417700113</w:t>
          </w:r>
        </w:p>
        <w:p w14:paraId="0B5B76BF" w14:textId="77777777" w:rsidR="00D44078" w:rsidRDefault="00D44078">
          <w:pPr>
            <w:autoSpaceDE w:val="0"/>
            <w:autoSpaceDN w:val="0"/>
            <w:ind w:hanging="480"/>
            <w:divId w:val="415177514"/>
            <w:rPr>
              <w:rFonts w:eastAsia="Times New Roman"/>
            </w:rPr>
          </w:pPr>
          <w:proofErr w:type="spellStart"/>
          <w:r>
            <w:rPr>
              <w:rFonts w:eastAsia="Times New Roman"/>
            </w:rPr>
            <w:t>Ogan</w:t>
          </w:r>
          <w:proofErr w:type="spellEnd"/>
          <w:r>
            <w:rPr>
              <w:rFonts w:eastAsia="Times New Roman"/>
            </w:rPr>
            <w:t xml:space="preserve">, C., &amp; </w:t>
          </w:r>
          <w:proofErr w:type="spellStart"/>
          <w:r>
            <w:rPr>
              <w:rFonts w:eastAsia="Times New Roman"/>
            </w:rPr>
            <w:t>Ozakca</w:t>
          </w:r>
          <w:proofErr w:type="spellEnd"/>
          <w:r>
            <w:rPr>
              <w:rFonts w:eastAsia="Times New Roman"/>
            </w:rPr>
            <w:t xml:space="preserve">, M. (2009). A Bridge Across the </w:t>
          </w:r>
          <w:proofErr w:type="spellStart"/>
          <w:r>
            <w:rPr>
              <w:rFonts w:eastAsia="Times New Roman"/>
            </w:rPr>
            <w:t>Bosphorus</w:t>
          </w:r>
          <w:proofErr w:type="spellEnd"/>
          <w:r>
            <w:rPr>
              <w:rFonts w:eastAsia="Times New Roman"/>
            </w:rPr>
            <w:t xml:space="preserve">: Returned Migrants, their Internet and Media Use and Social Capital. </w:t>
          </w:r>
          <w:r>
            <w:rPr>
              <w:rFonts w:eastAsia="Times New Roman"/>
              <w:i/>
              <w:iCs/>
            </w:rPr>
            <w:t>Social Science Computer Review</w:t>
          </w:r>
          <w:r>
            <w:rPr>
              <w:rFonts w:eastAsia="Times New Roman"/>
            </w:rPr>
            <w:t xml:space="preserve">, </w:t>
          </w:r>
          <w:r>
            <w:rPr>
              <w:rFonts w:eastAsia="Times New Roman"/>
              <w:i/>
              <w:iCs/>
            </w:rPr>
            <w:t>28</w:t>
          </w:r>
          <w:r>
            <w:rPr>
              <w:rFonts w:eastAsia="Times New Roman"/>
            </w:rPr>
            <w:t>(1), 118–134. https://doi.org/10.1177/0894439309334326</w:t>
          </w:r>
        </w:p>
        <w:p w14:paraId="4EE74684" w14:textId="77777777" w:rsidR="00D44078" w:rsidRDefault="00D44078">
          <w:pPr>
            <w:autoSpaceDE w:val="0"/>
            <w:autoSpaceDN w:val="0"/>
            <w:ind w:hanging="480"/>
            <w:divId w:val="755783851"/>
            <w:rPr>
              <w:rFonts w:eastAsia="Times New Roman"/>
            </w:rPr>
          </w:pPr>
          <w:proofErr w:type="spellStart"/>
          <w:r>
            <w:rPr>
              <w:rFonts w:eastAsia="Times New Roman"/>
            </w:rPr>
            <w:t>Oiarzabal</w:t>
          </w:r>
          <w:proofErr w:type="spellEnd"/>
          <w:r>
            <w:rPr>
              <w:rFonts w:eastAsia="Times New Roman"/>
            </w:rPr>
            <w:t xml:space="preserve">, P. J., &amp; </w:t>
          </w:r>
          <w:proofErr w:type="spellStart"/>
          <w:r>
            <w:rPr>
              <w:rFonts w:eastAsia="Times New Roman"/>
            </w:rPr>
            <w:t>Reips</w:t>
          </w:r>
          <w:proofErr w:type="spellEnd"/>
          <w:r>
            <w:rPr>
              <w:rFonts w:eastAsia="Times New Roman"/>
            </w:rPr>
            <w:t xml:space="preserve">, U. D. (2012). Migration and Diaspora in the Age of Information and Communication Technologies. </w:t>
          </w:r>
          <w:r>
            <w:rPr>
              <w:rFonts w:eastAsia="Times New Roman"/>
              <w:i/>
              <w:iCs/>
            </w:rPr>
            <w:t>Journal of Ethnic and Migration Studies</w:t>
          </w:r>
          <w:r>
            <w:rPr>
              <w:rFonts w:eastAsia="Times New Roman"/>
            </w:rPr>
            <w:t xml:space="preserve">, </w:t>
          </w:r>
          <w:r>
            <w:rPr>
              <w:rFonts w:eastAsia="Times New Roman"/>
              <w:i/>
              <w:iCs/>
            </w:rPr>
            <w:t>38</w:t>
          </w:r>
          <w:r>
            <w:rPr>
              <w:rFonts w:eastAsia="Times New Roman"/>
            </w:rPr>
            <w:t>(9), 1333–1338. https://doi.org/10.1080/1369183X.2012.698202</w:t>
          </w:r>
        </w:p>
        <w:p w14:paraId="19891A96" w14:textId="77777777" w:rsidR="00D44078" w:rsidRDefault="00D44078">
          <w:pPr>
            <w:autoSpaceDE w:val="0"/>
            <w:autoSpaceDN w:val="0"/>
            <w:ind w:hanging="480"/>
            <w:divId w:val="859510870"/>
            <w:rPr>
              <w:rFonts w:eastAsia="Times New Roman"/>
            </w:rPr>
          </w:pPr>
          <w:r>
            <w:rPr>
              <w:rFonts w:eastAsia="Times New Roman"/>
            </w:rPr>
            <w:t xml:space="preserve">Ong, A. (1999). </w:t>
          </w:r>
          <w:r>
            <w:rPr>
              <w:rFonts w:eastAsia="Times New Roman"/>
              <w:i/>
              <w:iCs/>
            </w:rPr>
            <w:t>Flexible citizenship: The cultural logics of transnationality</w:t>
          </w:r>
          <w:r>
            <w:rPr>
              <w:rFonts w:eastAsia="Times New Roman"/>
            </w:rPr>
            <w:t>. Duke University Press.</w:t>
          </w:r>
        </w:p>
        <w:p w14:paraId="3BCD9DCC" w14:textId="77777777" w:rsidR="00D44078" w:rsidRDefault="00D44078">
          <w:pPr>
            <w:autoSpaceDE w:val="0"/>
            <w:autoSpaceDN w:val="0"/>
            <w:ind w:hanging="480"/>
            <w:divId w:val="965504665"/>
            <w:rPr>
              <w:rFonts w:eastAsia="Times New Roman"/>
            </w:rPr>
          </w:pPr>
          <w:proofErr w:type="spellStart"/>
          <w:r>
            <w:rPr>
              <w:rFonts w:eastAsia="Times New Roman"/>
            </w:rPr>
            <w:lastRenderedPageBreak/>
            <w:t>Panagakos</w:t>
          </w:r>
          <w:proofErr w:type="spellEnd"/>
          <w:r>
            <w:rPr>
              <w:rFonts w:eastAsia="Times New Roman"/>
            </w:rPr>
            <w:t xml:space="preserve">, A. N., &amp; Horst, H. A. (2006). Return to Cyberia: Technology and the social worlds of transnational migrants. In </w:t>
          </w:r>
          <w:r>
            <w:rPr>
              <w:rFonts w:eastAsia="Times New Roman"/>
              <w:i/>
              <w:iCs/>
            </w:rPr>
            <w:t>Global Networks</w:t>
          </w:r>
          <w:r>
            <w:rPr>
              <w:rFonts w:eastAsia="Times New Roman"/>
            </w:rPr>
            <w:t xml:space="preserve"> (Vol. 6, Issue 2). https://doi.org/10.1111/j.1471-0374.2006.00136.x</w:t>
          </w:r>
        </w:p>
        <w:p w14:paraId="5A2B6284" w14:textId="77777777" w:rsidR="00D44078" w:rsidRDefault="00D44078">
          <w:pPr>
            <w:autoSpaceDE w:val="0"/>
            <w:autoSpaceDN w:val="0"/>
            <w:ind w:hanging="480"/>
            <w:divId w:val="461731057"/>
            <w:rPr>
              <w:rFonts w:eastAsia="Times New Roman"/>
            </w:rPr>
          </w:pPr>
          <w:proofErr w:type="spellStart"/>
          <w:r>
            <w:rPr>
              <w:rFonts w:eastAsia="Times New Roman"/>
            </w:rPr>
            <w:t>Pesando</w:t>
          </w:r>
          <w:proofErr w:type="spellEnd"/>
          <w:r>
            <w:rPr>
              <w:rFonts w:eastAsia="Times New Roman"/>
            </w:rPr>
            <w:t xml:space="preserve">, L. M., </w:t>
          </w:r>
          <w:proofErr w:type="spellStart"/>
          <w:r>
            <w:rPr>
              <w:rFonts w:eastAsia="Times New Roman"/>
            </w:rPr>
            <w:t>Rotondi</w:t>
          </w:r>
          <w:proofErr w:type="spellEnd"/>
          <w:r>
            <w:rPr>
              <w:rFonts w:eastAsia="Times New Roman"/>
            </w:rPr>
            <w:t xml:space="preserve">, V., </w:t>
          </w:r>
          <w:proofErr w:type="spellStart"/>
          <w:r>
            <w:rPr>
              <w:rFonts w:eastAsia="Times New Roman"/>
            </w:rPr>
            <w:t>Stranges</w:t>
          </w:r>
          <w:proofErr w:type="spellEnd"/>
          <w:r>
            <w:rPr>
              <w:rFonts w:eastAsia="Times New Roman"/>
            </w:rPr>
            <w:t xml:space="preserve">, M., Kashyap, R., &amp; </w:t>
          </w:r>
          <w:proofErr w:type="spellStart"/>
          <w:r>
            <w:rPr>
              <w:rFonts w:eastAsia="Times New Roman"/>
            </w:rPr>
            <w:t>Billari</w:t>
          </w:r>
          <w:proofErr w:type="spellEnd"/>
          <w:r>
            <w:rPr>
              <w:rFonts w:eastAsia="Times New Roman"/>
            </w:rPr>
            <w:t xml:space="preserve">, F. C. (2021). The </w:t>
          </w:r>
          <w:proofErr w:type="spellStart"/>
          <w:r>
            <w:rPr>
              <w:rFonts w:eastAsia="Times New Roman"/>
            </w:rPr>
            <w:t>Internetization</w:t>
          </w:r>
          <w:proofErr w:type="spellEnd"/>
          <w:r>
            <w:rPr>
              <w:rFonts w:eastAsia="Times New Roman"/>
            </w:rPr>
            <w:t xml:space="preserve"> of International Migration. </w:t>
          </w:r>
          <w:r>
            <w:rPr>
              <w:rFonts w:eastAsia="Times New Roman"/>
              <w:i/>
              <w:iCs/>
            </w:rPr>
            <w:t>Population and Development Review</w:t>
          </w:r>
          <w:r>
            <w:rPr>
              <w:rFonts w:eastAsia="Times New Roman"/>
            </w:rPr>
            <w:t xml:space="preserve">, </w:t>
          </w:r>
          <w:r>
            <w:rPr>
              <w:rFonts w:eastAsia="Times New Roman"/>
              <w:i/>
              <w:iCs/>
            </w:rPr>
            <w:t>47</w:t>
          </w:r>
          <w:r>
            <w:rPr>
              <w:rFonts w:eastAsia="Times New Roman"/>
            </w:rPr>
            <w:t>(1), 79–111. https://doi.org/10.1111/PADR.12371</w:t>
          </w:r>
        </w:p>
        <w:p w14:paraId="4D6F3FC3" w14:textId="77777777" w:rsidR="00D44078" w:rsidRDefault="00D44078">
          <w:pPr>
            <w:autoSpaceDE w:val="0"/>
            <w:autoSpaceDN w:val="0"/>
            <w:ind w:hanging="480"/>
            <w:divId w:val="2095543568"/>
            <w:rPr>
              <w:rFonts w:eastAsia="Times New Roman"/>
            </w:rPr>
          </w:pPr>
          <w:r>
            <w:rPr>
              <w:rFonts w:eastAsia="Times New Roman"/>
            </w:rPr>
            <w:t xml:space="preserve">Phan, H. (2015). The Disjunctive Politics of Vietnamese Immigrants in America from the Transnational Perspective. </w:t>
          </w:r>
          <w:r>
            <w:rPr>
              <w:rFonts w:eastAsia="Times New Roman"/>
              <w:i/>
              <w:iCs/>
            </w:rPr>
            <w:t>Central and Eastern European Migration Review</w:t>
          </w:r>
          <w:r>
            <w:rPr>
              <w:rFonts w:eastAsia="Times New Roman"/>
            </w:rPr>
            <w:t xml:space="preserve">, </w:t>
          </w:r>
          <w:r>
            <w:rPr>
              <w:rFonts w:eastAsia="Times New Roman"/>
              <w:i/>
              <w:iCs/>
            </w:rPr>
            <w:t>4</w:t>
          </w:r>
          <w:r>
            <w:rPr>
              <w:rFonts w:eastAsia="Times New Roman"/>
            </w:rPr>
            <w:t>(1), 81–95.</w:t>
          </w:r>
        </w:p>
        <w:p w14:paraId="3FEE0590" w14:textId="77777777" w:rsidR="00D44078" w:rsidRDefault="00D44078">
          <w:pPr>
            <w:autoSpaceDE w:val="0"/>
            <w:autoSpaceDN w:val="0"/>
            <w:ind w:hanging="480"/>
            <w:divId w:val="397288254"/>
            <w:rPr>
              <w:rFonts w:eastAsia="Times New Roman"/>
            </w:rPr>
          </w:pPr>
          <w:r>
            <w:rPr>
              <w:rFonts w:eastAsia="Times New Roman"/>
            </w:rPr>
            <w:t xml:space="preserve">Pieterse, J. N. (2019). </w:t>
          </w:r>
          <w:r>
            <w:rPr>
              <w:rFonts w:eastAsia="Times New Roman"/>
              <w:i/>
              <w:iCs/>
            </w:rPr>
            <w:t>Globalization and culture: Global mélange</w:t>
          </w:r>
          <w:r>
            <w:rPr>
              <w:rFonts w:eastAsia="Times New Roman"/>
            </w:rPr>
            <w:t>. Rowman &amp; Littlefield.</w:t>
          </w:r>
        </w:p>
        <w:p w14:paraId="29584A78" w14:textId="77777777" w:rsidR="00D44078" w:rsidRDefault="00D44078">
          <w:pPr>
            <w:autoSpaceDE w:val="0"/>
            <w:autoSpaceDN w:val="0"/>
            <w:ind w:hanging="480"/>
            <w:divId w:val="325211490"/>
            <w:rPr>
              <w:rFonts w:eastAsia="Times New Roman"/>
            </w:rPr>
          </w:pPr>
          <w:r>
            <w:rPr>
              <w:rFonts w:eastAsia="Times New Roman"/>
            </w:rPr>
            <w:t xml:space="preserve">Robinson, W. C. (1998). </w:t>
          </w:r>
          <w:r>
            <w:rPr>
              <w:rFonts w:eastAsia="Times New Roman"/>
              <w:i/>
              <w:iCs/>
            </w:rPr>
            <w:t>Terms of refuge: the Indochinese exodus and the international response</w:t>
          </w:r>
          <w:r>
            <w:rPr>
              <w:rFonts w:eastAsia="Times New Roman"/>
            </w:rPr>
            <w:t>. Zed Books.</w:t>
          </w:r>
        </w:p>
        <w:p w14:paraId="3B2D9950" w14:textId="77777777" w:rsidR="00D44078" w:rsidRDefault="00D44078">
          <w:pPr>
            <w:autoSpaceDE w:val="0"/>
            <w:autoSpaceDN w:val="0"/>
            <w:ind w:hanging="480"/>
            <w:divId w:val="988048124"/>
            <w:rPr>
              <w:rFonts w:eastAsia="Times New Roman"/>
            </w:rPr>
          </w:pPr>
          <w:proofErr w:type="spellStart"/>
          <w:r>
            <w:rPr>
              <w:rFonts w:eastAsia="Times New Roman"/>
            </w:rPr>
            <w:t>Salaff</w:t>
          </w:r>
          <w:proofErr w:type="spellEnd"/>
          <w:r>
            <w:rPr>
              <w:rFonts w:eastAsia="Times New Roman"/>
            </w:rPr>
            <w:t xml:space="preserve">, J. W., &amp; </w:t>
          </w:r>
          <w:proofErr w:type="spellStart"/>
          <w:r>
            <w:rPr>
              <w:rFonts w:eastAsia="Times New Roman"/>
            </w:rPr>
            <w:t>Greve</w:t>
          </w:r>
          <w:proofErr w:type="spellEnd"/>
          <w:r>
            <w:rPr>
              <w:rFonts w:eastAsia="Times New Roman"/>
            </w:rPr>
            <w:t xml:space="preserve">, A. (2013). Social networks and family relations in return migration. In </w:t>
          </w:r>
          <w:r>
            <w:rPr>
              <w:rFonts w:eastAsia="Times New Roman"/>
              <w:i/>
              <w:iCs/>
            </w:rPr>
            <w:t>International handbook of Chinese families</w:t>
          </w:r>
          <w:r>
            <w:rPr>
              <w:rFonts w:eastAsia="Times New Roman"/>
            </w:rPr>
            <w:t xml:space="preserve"> (pp. 77–90). Springer.</w:t>
          </w:r>
        </w:p>
        <w:p w14:paraId="5F5F62FC" w14:textId="77777777" w:rsidR="00D44078" w:rsidRDefault="00D44078">
          <w:pPr>
            <w:autoSpaceDE w:val="0"/>
            <w:autoSpaceDN w:val="0"/>
            <w:ind w:hanging="480"/>
            <w:divId w:val="1955558603"/>
            <w:rPr>
              <w:rFonts w:eastAsia="Times New Roman"/>
            </w:rPr>
          </w:pPr>
          <w:proofErr w:type="spellStart"/>
          <w:r>
            <w:rPr>
              <w:rFonts w:eastAsia="Times New Roman"/>
            </w:rPr>
            <w:t>Şanlıer</w:t>
          </w:r>
          <w:proofErr w:type="spellEnd"/>
          <w:r>
            <w:rPr>
              <w:rFonts w:eastAsia="Times New Roman"/>
            </w:rPr>
            <w:t xml:space="preserve"> </w:t>
          </w:r>
          <w:proofErr w:type="spellStart"/>
          <w:r>
            <w:rPr>
              <w:rFonts w:eastAsia="Times New Roman"/>
            </w:rPr>
            <w:t>Yüksel</w:t>
          </w:r>
          <w:proofErr w:type="spellEnd"/>
          <w:r>
            <w:rPr>
              <w:rFonts w:eastAsia="Times New Roman"/>
            </w:rPr>
            <w:t xml:space="preserve">, İ. (2020). Empowering experiences of digitally mediated flows of information for connected migrants on the move. </w:t>
          </w:r>
          <w:r>
            <w:rPr>
              <w:rFonts w:eastAsia="Times New Roman"/>
              <w:i/>
              <w:iCs/>
            </w:rPr>
            <w:t>Journal of Ethnic and Migration Studies</w:t>
          </w:r>
          <w:r>
            <w:rPr>
              <w:rFonts w:eastAsia="Times New Roman"/>
            </w:rPr>
            <w:t>. https://doi.org/10.1080/1369183X.2020.1796264</w:t>
          </w:r>
        </w:p>
        <w:p w14:paraId="69653DFA" w14:textId="77777777" w:rsidR="00D44078" w:rsidRDefault="00D44078">
          <w:pPr>
            <w:autoSpaceDE w:val="0"/>
            <w:autoSpaceDN w:val="0"/>
            <w:ind w:hanging="480"/>
            <w:divId w:val="828906117"/>
            <w:rPr>
              <w:rFonts w:eastAsia="Times New Roman"/>
            </w:rPr>
          </w:pPr>
          <w:r>
            <w:rPr>
              <w:rFonts w:eastAsia="Times New Roman"/>
            </w:rPr>
            <w:t xml:space="preserve">Schiele, K. (2017). </w:t>
          </w:r>
          <w:proofErr w:type="spellStart"/>
          <w:r>
            <w:rPr>
              <w:rFonts w:eastAsia="Times New Roman"/>
              <w:i/>
              <w:iCs/>
            </w:rPr>
            <w:t>Tourismus</w:t>
          </w:r>
          <w:proofErr w:type="spellEnd"/>
          <w:r>
            <w:rPr>
              <w:rFonts w:eastAsia="Times New Roman"/>
              <w:i/>
              <w:iCs/>
            </w:rPr>
            <w:t xml:space="preserve"> und </w:t>
          </w:r>
          <w:proofErr w:type="spellStart"/>
          <w:r>
            <w:rPr>
              <w:rFonts w:eastAsia="Times New Roman"/>
              <w:i/>
              <w:iCs/>
            </w:rPr>
            <w:t>Identität</w:t>
          </w:r>
          <w:proofErr w:type="spellEnd"/>
          <w:r>
            <w:rPr>
              <w:rFonts w:eastAsia="Times New Roman"/>
              <w:i/>
              <w:iCs/>
            </w:rPr>
            <w:t xml:space="preserve">. Vietnam-Reisen </w:t>
          </w:r>
          <w:proofErr w:type="spellStart"/>
          <w:r>
            <w:rPr>
              <w:rFonts w:eastAsia="Times New Roman"/>
              <w:i/>
              <w:iCs/>
            </w:rPr>
            <w:t>als</w:t>
          </w:r>
          <w:proofErr w:type="spellEnd"/>
          <w:r>
            <w:rPr>
              <w:rFonts w:eastAsia="Times New Roman"/>
              <w:i/>
              <w:iCs/>
            </w:rPr>
            <w:t xml:space="preserve"> </w:t>
          </w:r>
          <w:proofErr w:type="spellStart"/>
          <w:r>
            <w:rPr>
              <w:rFonts w:eastAsia="Times New Roman"/>
              <w:i/>
              <w:iCs/>
            </w:rPr>
            <w:t>Identitätsarbeit</w:t>
          </w:r>
          <w:proofErr w:type="spellEnd"/>
          <w:r>
            <w:rPr>
              <w:rFonts w:eastAsia="Times New Roman"/>
              <w:i/>
              <w:iCs/>
            </w:rPr>
            <w:t xml:space="preserve"> von in Deutschland </w:t>
          </w:r>
          <w:proofErr w:type="spellStart"/>
          <w:r>
            <w:rPr>
              <w:rFonts w:eastAsia="Times New Roman"/>
              <w:i/>
              <w:iCs/>
            </w:rPr>
            <w:t>lebenden</w:t>
          </w:r>
          <w:proofErr w:type="spellEnd"/>
          <w:r>
            <w:rPr>
              <w:rFonts w:eastAsia="Times New Roman"/>
              <w:i/>
              <w:iCs/>
            </w:rPr>
            <w:t xml:space="preserve"> Vi? t Ki? u</w:t>
          </w:r>
          <w:r>
            <w:rPr>
              <w:rFonts w:eastAsia="Times New Roman"/>
            </w:rPr>
            <w:t xml:space="preserve">. </w:t>
          </w:r>
          <w:proofErr w:type="spellStart"/>
          <w:r>
            <w:rPr>
              <w:rFonts w:eastAsia="Times New Roman"/>
            </w:rPr>
            <w:t>Regiospectra</w:t>
          </w:r>
          <w:proofErr w:type="spellEnd"/>
          <w:r>
            <w:rPr>
              <w:rFonts w:eastAsia="Times New Roman"/>
            </w:rPr>
            <w:t xml:space="preserve"> Verlag Berlin.</w:t>
          </w:r>
        </w:p>
        <w:p w14:paraId="6C079741" w14:textId="77777777" w:rsidR="00D44078" w:rsidRDefault="00D44078">
          <w:pPr>
            <w:autoSpaceDE w:val="0"/>
            <w:autoSpaceDN w:val="0"/>
            <w:ind w:hanging="480"/>
            <w:divId w:val="2030062070"/>
            <w:rPr>
              <w:rFonts w:eastAsia="Times New Roman"/>
            </w:rPr>
          </w:pPr>
          <w:r>
            <w:rPr>
              <w:rFonts w:eastAsia="Times New Roman"/>
            </w:rPr>
            <w:t xml:space="preserve">Schiller, N. G., &amp; </w:t>
          </w:r>
          <w:proofErr w:type="spellStart"/>
          <w:r>
            <w:rPr>
              <w:rFonts w:eastAsia="Times New Roman"/>
            </w:rPr>
            <w:t>Çağlar</w:t>
          </w:r>
          <w:proofErr w:type="spellEnd"/>
          <w:r>
            <w:rPr>
              <w:rFonts w:eastAsia="Times New Roman"/>
            </w:rPr>
            <w:t xml:space="preserve">, A. (2013). Locating migrant pathways of economic emplacement: Thinking beyond the ethnic lens. </w:t>
          </w:r>
          <w:r>
            <w:rPr>
              <w:rFonts w:eastAsia="Times New Roman"/>
              <w:i/>
              <w:iCs/>
            </w:rPr>
            <w:t>Ethnicities</w:t>
          </w:r>
          <w:r>
            <w:rPr>
              <w:rFonts w:eastAsia="Times New Roman"/>
            </w:rPr>
            <w:t xml:space="preserve">, </w:t>
          </w:r>
          <w:r>
            <w:rPr>
              <w:rFonts w:eastAsia="Times New Roman"/>
              <w:i/>
              <w:iCs/>
            </w:rPr>
            <w:t>13</w:t>
          </w:r>
          <w:r>
            <w:rPr>
              <w:rFonts w:eastAsia="Times New Roman"/>
            </w:rPr>
            <w:t>(4), 494–514.</w:t>
          </w:r>
        </w:p>
        <w:p w14:paraId="7A4286FB" w14:textId="77777777" w:rsidR="00D44078" w:rsidRDefault="00D44078">
          <w:pPr>
            <w:autoSpaceDE w:val="0"/>
            <w:autoSpaceDN w:val="0"/>
            <w:ind w:hanging="480"/>
            <w:divId w:val="11734555"/>
            <w:rPr>
              <w:rFonts w:eastAsia="Times New Roman"/>
            </w:rPr>
          </w:pPr>
          <w:r>
            <w:rPr>
              <w:rFonts w:eastAsia="Times New Roman"/>
            </w:rPr>
            <w:t xml:space="preserve">Stern, L. M. (1992). The Return of the Prodigal Sons: The Party and the Viet </w:t>
          </w:r>
          <w:proofErr w:type="spellStart"/>
          <w:r>
            <w:rPr>
              <w:rFonts w:eastAsia="Times New Roman"/>
            </w:rPr>
            <w:t>Kieu</w:t>
          </w:r>
          <w:proofErr w:type="spellEnd"/>
          <w:r>
            <w:rPr>
              <w:rFonts w:eastAsia="Times New Roman"/>
            </w:rPr>
            <w:t xml:space="preserve">. In </w:t>
          </w:r>
          <w:r>
            <w:rPr>
              <w:rFonts w:eastAsia="Times New Roman"/>
              <w:i/>
              <w:iCs/>
            </w:rPr>
            <w:t>Indochina Report</w:t>
          </w:r>
          <w:r>
            <w:rPr>
              <w:rFonts w:eastAsia="Times New Roman"/>
            </w:rPr>
            <w:t xml:space="preserve"> (Vol. 31). Information &amp; Resource Center.</w:t>
          </w:r>
        </w:p>
        <w:p w14:paraId="65413A73" w14:textId="77777777" w:rsidR="00D44078" w:rsidRDefault="00D44078">
          <w:pPr>
            <w:autoSpaceDE w:val="0"/>
            <w:autoSpaceDN w:val="0"/>
            <w:ind w:hanging="480"/>
            <w:divId w:val="1076249272"/>
            <w:rPr>
              <w:rFonts w:eastAsia="Times New Roman"/>
            </w:rPr>
          </w:pPr>
          <w:proofErr w:type="spellStart"/>
          <w:r>
            <w:rPr>
              <w:rFonts w:eastAsia="Times New Roman"/>
            </w:rPr>
            <w:t>Su</w:t>
          </w:r>
          <w:proofErr w:type="spellEnd"/>
          <w:r>
            <w:rPr>
              <w:rFonts w:eastAsia="Times New Roman"/>
            </w:rPr>
            <w:t xml:space="preserve">, P. H. (2017). “There’s No Solidarity” Nationalism and Belonging among Vietnamese Refugees and Immigrants in Berlin. </w:t>
          </w:r>
          <w:r>
            <w:rPr>
              <w:rFonts w:eastAsia="Times New Roman"/>
              <w:i/>
              <w:iCs/>
            </w:rPr>
            <w:t>Journal of Vietnamese Studies</w:t>
          </w:r>
          <w:r>
            <w:rPr>
              <w:rFonts w:eastAsia="Times New Roman"/>
            </w:rPr>
            <w:t xml:space="preserve">, </w:t>
          </w:r>
          <w:r>
            <w:rPr>
              <w:rFonts w:eastAsia="Times New Roman"/>
              <w:i/>
              <w:iCs/>
            </w:rPr>
            <w:t>12</w:t>
          </w:r>
          <w:r>
            <w:rPr>
              <w:rFonts w:eastAsia="Times New Roman"/>
            </w:rPr>
            <w:t>(1), 73–100.</w:t>
          </w:r>
        </w:p>
        <w:p w14:paraId="126C43F1" w14:textId="77777777" w:rsidR="00D44078" w:rsidRDefault="00D44078">
          <w:pPr>
            <w:autoSpaceDE w:val="0"/>
            <w:autoSpaceDN w:val="0"/>
            <w:ind w:hanging="480"/>
            <w:divId w:val="956595674"/>
            <w:rPr>
              <w:rFonts w:eastAsia="Times New Roman"/>
            </w:rPr>
          </w:pPr>
          <w:r>
            <w:rPr>
              <w:rFonts w:eastAsia="Times New Roman"/>
            </w:rPr>
            <w:t xml:space="preserve">Thulin, E., &amp; </w:t>
          </w:r>
          <w:proofErr w:type="spellStart"/>
          <w:r>
            <w:rPr>
              <w:rFonts w:eastAsia="Times New Roman"/>
            </w:rPr>
            <w:t>Vilhelmson</w:t>
          </w:r>
          <w:proofErr w:type="spellEnd"/>
          <w:r>
            <w:rPr>
              <w:rFonts w:eastAsia="Times New Roman"/>
            </w:rPr>
            <w:t xml:space="preserve">, B. (2016). The Internet and Desire to Move: The Role of Virtual Practices in the Inspiration Phase of Migration. </w:t>
          </w:r>
          <w:proofErr w:type="spellStart"/>
          <w:r>
            <w:rPr>
              <w:rFonts w:eastAsia="Times New Roman"/>
              <w:i/>
              <w:iCs/>
            </w:rPr>
            <w:t>Tijdschrift</w:t>
          </w:r>
          <w:proofErr w:type="spellEnd"/>
          <w:r>
            <w:rPr>
              <w:rFonts w:eastAsia="Times New Roman"/>
              <w:i/>
              <w:iCs/>
            </w:rPr>
            <w:t xml:space="preserve"> </w:t>
          </w:r>
          <w:proofErr w:type="spellStart"/>
          <w:r>
            <w:rPr>
              <w:rFonts w:eastAsia="Times New Roman"/>
              <w:i/>
              <w:iCs/>
            </w:rPr>
            <w:t>Voor</w:t>
          </w:r>
          <w:proofErr w:type="spellEnd"/>
          <w:r>
            <w:rPr>
              <w:rFonts w:eastAsia="Times New Roman"/>
              <w:i/>
              <w:iCs/>
            </w:rPr>
            <w:t xml:space="preserve"> </w:t>
          </w:r>
          <w:proofErr w:type="spellStart"/>
          <w:r>
            <w:rPr>
              <w:rFonts w:eastAsia="Times New Roman"/>
              <w:i/>
              <w:iCs/>
            </w:rPr>
            <w:t>Economische</w:t>
          </w:r>
          <w:proofErr w:type="spellEnd"/>
          <w:r>
            <w:rPr>
              <w:rFonts w:eastAsia="Times New Roman"/>
              <w:i/>
              <w:iCs/>
            </w:rPr>
            <w:t xml:space="preserve">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Sociale</w:t>
          </w:r>
          <w:proofErr w:type="spellEnd"/>
          <w:r>
            <w:rPr>
              <w:rFonts w:eastAsia="Times New Roman"/>
              <w:i/>
              <w:iCs/>
            </w:rPr>
            <w:t xml:space="preserve"> </w:t>
          </w:r>
          <w:proofErr w:type="spellStart"/>
          <w:r>
            <w:rPr>
              <w:rFonts w:eastAsia="Times New Roman"/>
              <w:i/>
              <w:iCs/>
            </w:rPr>
            <w:t>Geografie</w:t>
          </w:r>
          <w:proofErr w:type="spellEnd"/>
          <w:r>
            <w:rPr>
              <w:rFonts w:eastAsia="Times New Roman"/>
            </w:rPr>
            <w:t xml:space="preserve">, </w:t>
          </w:r>
          <w:r>
            <w:rPr>
              <w:rFonts w:eastAsia="Times New Roman"/>
              <w:i/>
              <w:iCs/>
            </w:rPr>
            <w:t>107</w:t>
          </w:r>
          <w:r>
            <w:rPr>
              <w:rFonts w:eastAsia="Times New Roman"/>
            </w:rPr>
            <w:t>(3), 257–269. https://doi.org/10.1111/TESG.12144</w:t>
          </w:r>
        </w:p>
        <w:p w14:paraId="5E77392F" w14:textId="77777777" w:rsidR="00D44078" w:rsidRDefault="00D44078">
          <w:pPr>
            <w:autoSpaceDE w:val="0"/>
            <w:autoSpaceDN w:val="0"/>
            <w:ind w:hanging="480"/>
            <w:divId w:val="1136873597"/>
            <w:rPr>
              <w:rFonts w:eastAsia="Times New Roman"/>
            </w:rPr>
          </w:pPr>
          <w:r>
            <w:rPr>
              <w:rFonts w:eastAsia="Times New Roman"/>
            </w:rPr>
            <w:t xml:space="preserve">Tsuda, T. (2003). </w:t>
          </w:r>
          <w:r>
            <w:rPr>
              <w:rFonts w:eastAsia="Times New Roman"/>
              <w:i/>
              <w:iCs/>
            </w:rPr>
            <w:t>Strangers in the ethnic homeland: Japanese Brazilian return migration in transnational perspective</w:t>
          </w:r>
          <w:r>
            <w:rPr>
              <w:rFonts w:eastAsia="Times New Roman"/>
            </w:rPr>
            <w:t>. Columbia University Press.</w:t>
          </w:r>
        </w:p>
        <w:p w14:paraId="1ED9A89A" w14:textId="77777777" w:rsidR="00D44078" w:rsidRDefault="00D44078">
          <w:pPr>
            <w:autoSpaceDE w:val="0"/>
            <w:autoSpaceDN w:val="0"/>
            <w:ind w:hanging="480"/>
            <w:divId w:val="2117630145"/>
            <w:rPr>
              <w:rFonts w:eastAsia="Times New Roman"/>
            </w:rPr>
          </w:pPr>
          <w:proofErr w:type="spellStart"/>
          <w:r>
            <w:rPr>
              <w:rFonts w:eastAsia="Times New Roman"/>
            </w:rPr>
            <w:t>Tulgan</w:t>
          </w:r>
          <w:proofErr w:type="spellEnd"/>
          <w:r>
            <w:rPr>
              <w:rFonts w:eastAsia="Times New Roman"/>
            </w:rPr>
            <w:t xml:space="preserve">, B. (1997). </w:t>
          </w:r>
          <w:r>
            <w:rPr>
              <w:rFonts w:eastAsia="Times New Roman"/>
              <w:i/>
              <w:iCs/>
            </w:rPr>
            <w:t>The manager’s pocket guide to Generation X</w:t>
          </w:r>
          <w:r>
            <w:rPr>
              <w:rFonts w:eastAsia="Times New Roman"/>
            </w:rPr>
            <w:t>. Human Resource Development.</w:t>
          </w:r>
        </w:p>
        <w:p w14:paraId="1F25DE56" w14:textId="77777777" w:rsidR="00D44078" w:rsidRDefault="00D44078">
          <w:pPr>
            <w:autoSpaceDE w:val="0"/>
            <w:autoSpaceDN w:val="0"/>
            <w:ind w:hanging="480"/>
            <w:divId w:val="1117214662"/>
            <w:rPr>
              <w:rFonts w:eastAsia="Times New Roman"/>
            </w:rPr>
          </w:pPr>
          <w:r>
            <w:rPr>
              <w:rFonts w:eastAsia="Times New Roman"/>
            </w:rPr>
            <w:t xml:space="preserve">Valverde, K. C. (2008). Creating Identity, Defining Culture, and Making History from an Art </w:t>
          </w:r>
          <w:proofErr w:type="spellStart"/>
          <w:r>
            <w:rPr>
              <w:rFonts w:eastAsia="Times New Roman"/>
            </w:rPr>
            <w:t>Exhibit:’Unfinished</w:t>
          </w:r>
          <w:proofErr w:type="spellEnd"/>
          <w:r>
            <w:rPr>
              <w:rFonts w:eastAsia="Times New Roman"/>
            </w:rPr>
            <w:t xml:space="preserve"> Story: A Tribute to My Mothers’. </w:t>
          </w:r>
          <w:r>
            <w:rPr>
              <w:rFonts w:eastAsia="Times New Roman"/>
              <w:i/>
              <w:iCs/>
            </w:rPr>
            <w:t>Crossroads: An Interdisciplinary Journal of Southeast Asian Studies</w:t>
          </w:r>
          <w:r>
            <w:rPr>
              <w:rFonts w:eastAsia="Times New Roman"/>
            </w:rPr>
            <w:t>, 35–62.</w:t>
          </w:r>
        </w:p>
        <w:p w14:paraId="0ACF3A2D" w14:textId="77777777" w:rsidR="00D44078" w:rsidRDefault="00D44078">
          <w:pPr>
            <w:autoSpaceDE w:val="0"/>
            <w:autoSpaceDN w:val="0"/>
            <w:ind w:hanging="480"/>
            <w:divId w:val="1507356443"/>
            <w:rPr>
              <w:rFonts w:eastAsia="Times New Roman"/>
            </w:rPr>
          </w:pPr>
          <w:r>
            <w:rPr>
              <w:rFonts w:eastAsia="Times New Roman"/>
            </w:rPr>
            <w:lastRenderedPageBreak/>
            <w:t xml:space="preserve">Valverde, K. C. (2012). </w:t>
          </w:r>
          <w:proofErr w:type="spellStart"/>
          <w:r>
            <w:rPr>
              <w:rFonts w:eastAsia="Times New Roman"/>
              <w:i/>
              <w:iCs/>
            </w:rPr>
            <w:t>Transnationalizing</w:t>
          </w:r>
          <w:proofErr w:type="spellEnd"/>
          <w:r>
            <w:rPr>
              <w:rFonts w:eastAsia="Times New Roman"/>
              <w:i/>
              <w:iCs/>
            </w:rPr>
            <w:t xml:space="preserve"> Viet Nam: Community, culture, and politics in the diaspora</w:t>
          </w:r>
          <w:r>
            <w:rPr>
              <w:rFonts w:eastAsia="Times New Roman"/>
            </w:rPr>
            <w:t>. Temple University Press.</w:t>
          </w:r>
        </w:p>
        <w:p w14:paraId="4AF774EA" w14:textId="77777777" w:rsidR="00D44078" w:rsidRDefault="00D44078">
          <w:pPr>
            <w:autoSpaceDE w:val="0"/>
            <w:autoSpaceDN w:val="0"/>
            <w:ind w:hanging="480"/>
            <w:divId w:val="70741843"/>
            <w:rPr>
              <w:rFonts w:eastAsia="Times New Roman"/>
            </w:rPr>
          </w:pPr>
          <w:proofErr w:type="spellStart"/>
          <w:r>
            <w:rPr>
              <w:rFonts w:eastAsia="Times New Roman"/>
            </w:rPr>
            <w:t>Vathi</w:t>
          </w:r>
          <w:proofErr w:type="spellEnd"/>
          <w:r>
            <w:rPr>
              <w:rFonts w:eastAsia="Times New Roman"/>
            </w:rPr>
            <w:t xml:space="preserve">, Z. (2015). Intergenerational Transmission of Ethnic Identity, Integration and Transnational Ties. In Z. </w:t>
          </w:r>
          <w:proofErr w:type="spellStart"/>
          <w:r>
            <w:rPr>
              <w:rFonts w:eastAsia="Times New Roman"/>
            </w:rPr>
            <w:t>Vathi</w:t>
          </w:r>
          <w:proofErr w:type="spellEnd"/>
          <w:r>
            <w:rPr>
              <w:rFonts w:eastAsia="Times New Roman"/>
            </w:rPr>
            <w:t xml:space="preserve"> (Ed.), </w:t>
          </w:r>
          <w:r>
            <w:rPr>
              <w:rFonts w:eastAsia="Times New Roman"/>
              <w:i/>
              <w:iCs/>
            </w:rPr>
            <w:t>Migrating and Settling in a Mobile World: Albanian Migrants and Their Children in Europe</w:t>
          </w:r>
          <w:r>
            <w:rPr>
              <w:rFonts w:eastAsia="Times New Roman"/>
            </w:rPr>
            <w:t xml:space="preserve"> (pp. 149–175). Springer International Publishing. https://doi.org/10.1007/978-3-319-13024-8_5</w:t>
          </w:r>
        </w:p>
        <w:p w14:paraId="124D0110" w14:textId="77777777" w:rsidR="00D44078" w:rsidRDefault="00D44078">
          <w:pPr>
            <w:autoSpaceDE w:val="0"/>
            <w:autoSpaceDN w:val="0"/>
            <w:ind w:hanging="480"/>
            <w:divId w:val="1633173497"/>
            <w:rPr>
              <w:rFonts w:eastAsia="Times New Roman"/>
            </w:rPr>
          </w:pPr>
          <w:r>
            <w:rPr>
              <w:rFonts w:eastAsia="Times New Roman"/>
            </w:rPr>
            <w:t xml:space="preserve">Wenjing, X. (2005). Virtual space, real identity: Exploring cultural identity of Chinese Diaspora in virtual community. </w:t>
          </w:r>
          <w:r>
            <w:rPr>
              <w:rFonts w:eastAsia="Times New Roman"/>
              <w:i/>
              <w:iCs/>
            </w:rPr>
            <w:t>Telematics and Informatics</w:t>
          </w:r>
          <w:r>
            <w:rPr>
              <w:rFonts w:eastAsia="Times New Roman"/>
            </w:rPr>
            <w:t xml:space="preserve">, </w:t>
          </w:r>
          <w:r>
            <w:rPr>
              <w:rFonts w:eastAsia="Times New Roman"/>
              <w:i/>
              <w:iCs/>
            </w:rPr>
            <w:t>22</w:t>
          </w:r>
          <w:r>
            <w:rPr>
              <w:rFonts w:eastAsia="Times New Roman"/>
            </w:rPr>
            <w:t>(4 SPEC. ISS.), 395–404. https://doi.org/10.1016/j.tele.2004.11.006</w:t>
          </w:r>
        </w:p>
        <w:p w14:paraId="2F2E844D" w14:textId="77777777" w:rsidR="00D44078" w:rsidRDefault="00D44078">
          <w:pPr>
            <w:autoSpaceDE w:val="0"/>
            <w:autoSpaceDN w:val="0"/>
            <w:ind w:hanging="480"/>
            <w:divId w:val="1008755683"/>
            <w:rPr>
              <w:rFonts w:eastAsia="Times New Roman"/>
            </w:rPr>
          </w:pPr>
          <w:r>
            <w:rPr>
              <w:rFonts w:eastAsia="Times New Roman"/>
            </w:rPr>
            <w:t xml:space="preserve">Williams </w:t>
          </w:r>
          <w:proofErr w:type="spellStart"/>
          <w:r>
            <w:rPr>
              <w:rFonts w:eastAsia="Times New Roman"/>
            </w:rPr>
            <w:t>Veazey</w:t>
          </w:r>
          <w:proofErr w:type="spellEnd"/>
          <w:r>
            <w:rPr>
              <w:rFonts w:eastAsia="Times New Roman"/>
            </w:rPr>
            <w:t xml:space="preserve">, L. (2020). Migrant mothers and the ambivalence of co-ethnicity in online communities. </w:t>
          </w:r>
          <w:r>
            <w:rPr>
              <w:rFonts w:eastAsia="Times New Roman"/>
              <w:i/>
              <w:iCs/>
            </w:rPr>
            <w:t>Journal of Ethnic and Migration Studies</w:t>
          </w:r>
          <w:r>
            <w:rPr>
              <w:rFonts w:eastAsia="Times New Roman"/>
            </w:rPr>
            <w:t>. https://doi.org/10.1080/1369183X.2020.1782180</w:t>
          </w:r>
        </w:p>
        <w:p w14:paraId="26964E5F" w14:textId="77777777" w:rsidR="00D44078" w:rsidRDefault="00D44078">
          <w:pPr>
            <w:autoSpaceDE w:val="0"/>
            <w:autoSpaceDN w:val="0"/>
            <w:ind w:hanging="480"/>
            <w:divId w:val="736637091"/>
            <w:rPr>
              <w:rFonts w:eastAsia="Times New Roman"/>
            </w:rPr>
          </w:pPr>
          <w:proofErr w:type="spellStart"/>
          <w:r>
            <w:rPr>
              <w:rFonts w:eastAsia="Times New Roman"/>
            </w:rPr>
            <w:t>Wimmer</w:t>
          </w:r>
          <w:proofErr w:type="spellEnd"/>
          <w:r>
            <w:rPr>
              <w:rFonts w:eastAsia="Times New Roman"/>
            </w:rPr>
            <w:t xml:space="preserve">, A., &amp; Schiller, N. G. (2003). Methodological Nationalism, the Social Sciences, and the Study of Migration: An Essay in Historical Epistemology. </w:t>
          </w:r>
          <w:r>
            <w:rPr>
              <w:rFonts w:eastAsia="Times New Roman"/>
              <w:i/>
              <w:iCs/>
            </w:rPr>
            <w:t>The International Migration Review</w:t>
          </w:r>
          <w:r>
            <w:rPr>
              <w:rFonts w:eastAsia="Times New Roman"/>
            </w:rPr>
            <w:t xml:space="preserve">, </w:t>
          </w:r>
          <w:r>
            <w:rPr>
              <w:rFonts w:eastAsia="Times New Roman"/>
              <w:i/>
              <w:iCs/>
            </w:rPr>
            <w:t>37</w:t>
          </w:r>
          <w:r>
            <w:rPr>
              <w:rFonts w:eastAsia="Times New Roman"/>
            </w:rPr>
            <w:t>(3), 576–610. http://www.jstor.org/stable/30037750</w:t>
          </w:r>
        </w:p>
        <w:p w14:paraId="6F496887" w14:textId="77777777" w:rsidR="00D44078" w:rsidRDefault="00D44078">
          <w:pPr>
            <w:autoSpaceDE w:val="0"/>
            <w:autoSpaceDN w:val="0"/>
            <w:ind w:hanging="480"/>
            <w:divId w:val="2129812577"/>
            <w:rPr>
              <w:rFonts w:eastAsia="Times New Roman"/>
            </w:rPr>
          </w:pPr>
          <w:r>
            <w:rPr>
              <w:rFonts w:eastAsia="Times New Roman"/>
            </w:rPr>
            <w:t xml:space="preserve">Yee, M. (2020). Journeying “home”: Negotiating belonging as Vietnamese </w:t>
          </w:r>
          <w:proofErr w:type="spellStart"/>
          <w:r>
            <w:rPr>
              <w:rFonts w:eastAsia="Times New Roman"/>
            </w:rPr>
            <w:t>american</w:t>
          </w:r>
          <w:proofErr w:type="spellEnd"/>
          <w:r>
            <w:rPr>
              <w:rFonts w:eastAsia="Times New Roman"/>
            </w:rPr>
            <w:t xml:space="preserve"> </w:t>
          </w:r>
          <w:proofErr w:type="spellStart"/>
          <w:r>
            <w:rPr>
              <w:rFonts w:eastAsia="Times New Roman"/>
            </w:rPr>
            <w:t>việt</w:t>
          </w:r>
          <w:proofErr w:type="spellEnd"/>
          <w:r>
            <w:rPr>
              <w:rFonts w:eastAsia="Times New Roman"/>
            </w:rPr>
            <w:t xml:space="preserve"> </w:t>
          </w:r>
          <w:proofErr w:type="spellStart"/>
          <w:r>
            <w:rPr>
              <w:rFonts w:eastAsia="Times New Roman"/>
            </w:rPr>
            <w:t>kiều</w:t>
          </w:r>
          <w:proofErr w:type="spellEnd"/>
          <w:r>
            <w:rPr>
              <w:rFonts w:eastAsia="Times New Roman"/>
            </w:rPr>
            <w:t xml:space="preserve">. </w:t>
          </w:r>
          <w:r>
            <w:rPr>
              <w:rFonts w:eastAsia="Times New Roman"/>
              <w:i/>
              <w:iCs/>
            </w:rPr>
            <w:t>Journal of Southeast Asian American Education and Advancement</w:t>
          </w:r>
          <w:r>
            <w:rPr>
              <w:rFonts w:eastAsia="Times New Roman"/>
            </w:rPr>
            <w:t xml:space="preserve">, </w:t>
          </w:r>
          <w:r>
            <w:rPr>
              <w:rFonts w:eastAsia="Times New Roman"/>
              <w:i/>
              <w:iCs/>
            </w:rPr>
            <w:t>15</w:t>
          </w:r>
          <w:r>
            <w:rPr>
              <w:rFonts w:eastAsia="Times New Roman"/>
            </w:rPr>
            <w:t>(2 Special Issue (2020)). https://doi.org/10.7771/2153-8999.1207</w:t>
          </w:r>
        </w:p>
        <w:p w14:paraId="6E3BF0F6" w14:textId="77777777" w:rsidR="00D44078" w:rsidRDefault="00D44078">
          <w:pPr>
            <w:autoSpaceDE w:val="0"/>
            <w:autoSpaceDN w:val="0"/>
            <w:ind w:hanging="480"/>
            <w:divId w:val="139925068"/>
            <w:rPr>
              <w:rFonts w:eastAsia="Times New Roman"/>
            </w:rPr>
          </w:pPr>
          <w:r>
            <w:rPr>
              <w:rFonts w:eastAsia="Times New Roman"/>
            </w:rPr>
            <w:t xml:space="preserve">Yuval-Davis, N. (1997). </w:t>
          </w:r>
          <w:r>
            <w:rPr>
              <w:rFonts w:eastAsia="Times New Roman"/>
              <w:i/>
              <w:iCs/>
            </w:rPr>
            <w:t>Gender &amp; Nation</w:t>
          </w:r>
          <w:r>
            <w:rPr>
              <w:rFonts w:eastAsia="Times New Roman"/>
            </w:rPr>
            <w:t>. Sage Publications.</w:t>
          </w:r>
        </w:p>
        <w:p w14:paraId="0C97F931" w14:textId="77777777" w:rsidR="00D44078" w:rsidRDefault="00D44078">
          <w:pPr>
            <w:autoSpaceDE w:val="0"/>
            <w:autoSpaceDN w:val="0"/>
            <w:ind w:hanging="480"/>
            <w:divId w:val="1659963357"/>
            <w:rPr>
              <w:rFonts w:eastAsia="Times New Roman"/>
            </w:rPr>
          </w:pPr>
          <w:r>
            <w:rPr>
              <w:rFonts w:eastAsia="Times New Roman"/>
            </w:rPr>
            <w:t xml:space="preserve">Zhao, S. (2003). Toward a Taxonomy of Copresence. </w:t>
          </w:r>
          <w:r>
            <w:rPr>
              <w:rFonts w:eastAsia="Times New Roman"/>
              <w:i/>
              <w:iCs/>
            </w:rPr>
            <w:t>Presence: Teleoperators and Virtual Environments</w:t>
          </w:r>
          <w:r>
            <w:rPr>
              <w:rFonts w:eastAsia="Times New Roman"/>
            </w:rPr>
            <w:t xml:space="preserve">, </w:t>
          </w:r>
          <w:r>
            <w:rPr>
              <w:rFonts w:eastAsia="Times New Roman"/>
              <w:i/>
              <w:iCs/>
            </w:rPr>
            <w:t>12</w:t>
          </w:r>
          <w:r>
            <w:rPr>
              <w:rFonts w:eastAsia="Times New Roman"/>
            </w:rPr>
            <w:t>(5). https://doi.org/10.1162/105474603322761261</w:t>
          </w:r>
        </w:p>
        <w:p w14:paraId="3D3F8EF7" w14:textId="77777777" w:rsidR="00D44078" w:rsidRDefault="00D44078">
          <w:pPr>
            <w:autoSpaceDE w:val="0"/>
            <w:autoSpaceDN w:val="0"/>
            <w:ind w:hanging="480"/>
            <w:divId w:val="933905420"/>
            <w:rPr>
              <w:rFonts w:eastAsia="Times New Roman"/>
            </w:rPr>
          </w:pPr>
          <w:r>
            <w:rPr>
              <w:rFonts w:eastAsia="Times New Roman"/>
            </w:rPr>
            <w:t xml:space="preserve">Zhao, S., &amp; </w:t>
          </w:r>
          <w:proofErr w:type="spellStart"/>
          <w:r>
            <w:rPr>
              <w:rFonts w:eastAsia="Times New Roman"/>
            </w:rPr>
            <w:t>Elesh</w:t>
          </w:r>
          <w:proofErr w:type="spellEnd"/>
          <w:r>
            <w:rPr>
              <w:rFonts w:eastAsia="Times New Roman"/>
            </w:rPr>
            <w:t xml:space="preserve">, D. (2008). Copresence as “being with”: Social contact in online public domains. </w:t>
          </w:r>
          <w:r>
            <w:rPr>
              <w:rFonts w:eastAsia="Times New Roman"/>
              <w:i/>
              <w:iCs/>
            </w:rPr>
            <w:t>Information Communication and Society</w:t>
          </w:r>
          <w:r>
            <w:rPr>
              <w:rFonts w:eastAsia="Times New Roman"/>
            </w:rPr>
            <w:t xml:space="preserve">, </w:t>
          </w:r>
          <w:r>
            <w:rPr>
              <w:rFonts w:eastAsia="Times New Roman"/>
              <w:i/>
              <w:iCs/>
            </w:rPr>
            <w:t>11</w:t>
          </w:r>
          <w:r>
            <w:rPr>
              <w:rFonts w:eastAsia="Times New Roman"/>
            </w:rPr>
            <w:t>(4), 565–583. https://doi.org/10.1080/13691180801998995</w:t>
          </w:r>
        </w:p>
        <w:p w14:paraId="4A5C5C1E" w14:textId="77777777" w:rsidR="00D44078" w:rsidRDefault="00D44078">
          <w:pPr>
            <w:autoSpaceDE w:val="0"/>
            <w:autoSpaceDN w:val="0"/>
            <w:ind w:hanging="480"/>
            <w:divId w:val="229117780"/>
            <w:rPr>
              <w:rFonts w:eastAsia="Times New Roman"/>
            </w:rPr>
          </w:pPr>
          <w:r>
            <w:rPr>
              <w:rFonts w:eastAsia="Times New Roman"/>
            </w:rPr>
            <w:t xml:space="preserve">Zhou, M. (2001). The acculturation of Vietnamese refugee children. </w:t>
          </w:r>
          <w:r>
            <w:rPr>
              <w:rFonts w:eastAsia="Times New Roman"/>
              <w:i/>
              <w:iCs/>
            </w:rPr>
            <w:t>Ethnicities: Children of Immigrants in America</w:t>
          </w:r>
          <w:r>
            <w:rPr>
              <w:rFonts w:eastAsia="Times New Roman"/>
            </w:rPr>
            <w:t>, 187–228.</w:t>
          </w:r>
        </w:p>
        <w:p w14:paraId="32FD3324" w14:textId="5446C230" w:rsidR="00DA5624" w:rsidRPr="00DE519E" w:rsidRDefault="00D44078" w:rsidP="000C324C">
          <w:r>
            <w:rPr>
              <w:rFonts w:eastAsia="Times New Roman"/>
            </w:rPr>
            <w:t> </w:t>
          </w:r>
        </w:p>
      </w:sdtContent>
    </w:sdt>
    <w:p w14:paraId="2B7B4E68" w14:textId="77777777" w:rsidR="00DA5624" w:rsidRPr="00DE519E" w:rsidRDefault="00DA5624" w:rsidP="000C324C"/>
    <w:sectPr w:rsidR="00DA5624" w:rsidRPr="00DE51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E　Dan" w:date="2021-11-15T22:12:00Z" w:initials="L">
    <w:p w14:paraId="17A758EE" w14:textId="144656BF" w:rsidR="002B4F1C" w:rsidRPr="002B4F1C" w:rsidRDefault="002B4F1C">
      <w:pPr>
        <w:pStyle w:val="CommentText"/>
        <w:rPr>
          <w:lang w:val="en-GB" w:eastAsia="ja-JP"/>
        </w:rPr>
      </w:pPr>
      <w:r>
        <w:rPr>
          <w:rStyle w:val="CommentReference"/>
        </w:rPr>
        <w:annotationRef/>
      </w:r>
      <w:r>
        <w:t>Great addition of the local perspective!</w:t>
      </w:r>
    </w:p>
  </w:comment>
  <w:comment w:id="3" w:author="LE　Dan" w:date="2021-11-17T11:14:00Z" w:initials="L">
    <w:p w14:paraId="27E446D9" w14:textId="4523B3AA" w:rsidR="00B841CA" w:rsidRDefault="00B841CA">
      <w:pPr>
        <w:pStyle w:val="CommentText"/>
      </w:pPr>
      <w:r>
        <w:rPr>
          <w:rStyle w:val="CommentReference"/>
        </w:rPr>
        <w:annotationRef/>
      </w:r>
      <w:r>
        <w:t>This is brilliant!</w:t>
      </w:r>
    </w:p>
  </w:comment>
  <w:comment w:id="4" w:author="LE　Dan" w:date="2021-11-17T11:25:00Z" w:initials="L">
    <w:p w14:paraId="0AAF9F47" w14:textId="04966A81" w:rsidR="009D5664" w:rsidRDefault="009D5664">
      <w:pPr>
        <w:pStyle w:val="CommentText"/>
      </w:pPr>
      <w:r>
        <w:rPr>
          <w:rStyle w:val="CommentReference"/>
        </w:rPr>
        <w:annotationRef/>
      </w:r>
      <w:r w:rsidR="008C1CCA">
        <w:t>Great addition.</w:t>
      </w:r>
      <w:r w:rsidR="008C1CCA">
        <w:t xml:space="preserve"> </w:t>
      </w:r>
      <w:r>
        <w:t>This is Robert Putnam’s (</w:t>
      </w:r>
      <w:r w:rsidR="00392E3D">
        <w:t>1995</w:t>
      </w:r>
      <w:r>
        <w:t>) concept in</w:t>
      </w:r>
      <w:r w:rsidR="00392E3D">
        <w:t xml:space="preserve"> </w:t>
      </w:r>
      <w:r w:rsidR="00F63755">
        <w:t>the Journal of Democracy and later in his 2000 monograph</w:t>
      </w:r>
      <w:r>
        <w:t xml:space="preserve"> </w:t>
      </w:r>
      <w:r w:rsidRPr="009D5664">
        <w:rPr>
          <w:u w:val="single"/>
        </w:rPr>
        <w:t>Bowling Alone</w:t>
      </w:r>
      <w:r w:rsidR="00B37D42">
        <w:rPr>
          <w:u w:val="single"/>
        </w:rPr>
        <w:t xml:space="preserve">: </w:t>
      </w:r>
      <w:r w:rsidR="00B37D42" w:rsidRPr="00B37D42">
        <w:rPr>
          <w:u w:val="single"/>
        </w:rPr>
        <w:t>The Collapse and Revival of American Community</w:t>
      </w:r>
      <w:r>
        <w:t>. Maybe cite his work here?</w:t>
      </w:r>
      <w:r w:rsidR="00F63755">
        <w:br/>
      </w:r>
      <w:r w:rsidR="00F63755">
        <w:br/>
        <w:t xml:space="preserve">1995 journal article citation: </w:t>
      </w:r>
      <w:hyperlink r:id="rId1" w:history="1">
        <w:r w:rsidR="00F63755" w:rsidRPr="0038557A">
          <w:rPr>
            <w:rStyle w:val="Hyperlink"/>
          </w:rPr>
          <w:t>https://scholar.harvard.edu/robertputnam/publications/bowling-alone-america%E2%80%99s-declining-social-capital</w:t>
        </w:r>
      </w:hyperlink>
      <w:r w:rsidR="00F63755">
        <w:t xml:space="preserve"> </w:t>
      </w:r>
    </w:p>
    <w:p w14:paraId="6C8A61AD" w14:textId="77777777" w:rsidR="00F63755" w:rsidRDefault="00F63755">
      <w:pPr>
        <w:pStyle w:val="CommentText"/>
        <w:rPr>
          <w:b/>
          <w:bCs/>
        </w:rPr>
      </w:pPr>
    </w:p>
    <w:p w14:paraId="071943C7" w14:textId="1EF116D7" w:rsidR="00F63755" w:rsidRPr="00F63755" w:rsidRDefault="00F63755">
      <w:pPr>
        <w:pStyle w:val="CommentText"/>
      </w:pPr>
      <w:r w:rsidRPr="00F63755">
        <w:t>2000 monograph</w:t>
      </w:r>
      <w:r>
        <w:t xml:space="preserve"> citation:</w:t>
      </w:r>
      <w:r w:rsidRPr="00F63755">
        <w:br/>
      </w:r>
      <w:hyperlink r:id="rId2" w:history="1">
        <w:r w:rsidRPr="0038557A">
          <w:rPr>
            <w:rStyle w:val="Hyperlink"/>
          </w:rPr>
          <w:t>https://scholar.harvard.edu/robertputnam/publications/bowling-alone-collapse-and-revival-american-community</w:t>
        </w:r>
      </w:hyperlink>
      <w:r>
        <w:t xml:space="preserve"> </w:t>
      </w:r>
    </w:p>
  </w:comment>
  <w:comment w:id="5" w:author="LE　Dan" w:date="2021-11-17T11:31:00Z" w:initials="L">
    <w:p w14:paraId="3905818C" w14:textId="649FD148" w:rsidR="000D01FB" w:rsidRDefault="000D01FB">
      <w:pPr>
        <w:pStyle w:val="CommentText"/>
      </w:pPr>
      <w:r>
        <w:rPr>
          <w:rStyle w:val="CommentReference"/>
        </w:rPr>
        <w:annotationRef/>
      </w:r>
      <w:r>
        <w:t>This is a fantastic concept and quote that sets up the framework for ICTs and return.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A758EE" w15:done="0"/>
  <w15:commentEx w15:paraId="27E446D9" w15:done="0"/>
  <w15:commentEx w15:paraId="071943C7" w15:done="0"/>
  <w15:commentEx w15:paraId="390581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D59B8" w16cex:dateUtc="2021-11-15T13:12:00Z"/>
  <w16cex:commentExtensible w16cex:durableId="253F62AA" w16cex:dateUtc="2021-11-17T02:14:00Z"/>
  <w16cex:commentExtensible w16cex:durableId="253F6536" w16cex:dateUtc="2021-11-17T02:25:00Z"/>
  <w16cex:commentExtensible w16cex:durableId="253F6683" w16cex:dateUtc="2021-11-17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A758EE" w16cid:durableId="253D59B8"/>
  <w16cid:commentId w16cid:paraId="27E446D9" w16cid:durableId="253F62AA"/>
  <w16cid:commentId w16cid:paraId="071943C7" w16cid:durableId="253F6536"/>
  <w16cid:commentId w16cid:paraId="3905818C" w16cid:durableId="253F66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2D64"/>
    <w:multiLevelType w:val="hybridMultilevel"/>
    <w:tmpl w:val="79E0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　Dan">
    <w15:presenceInfo w15:providerId="AD" w15:userId="S::danle@asu.aasa.ac.jp::6fff672c-60eb-493e-906c-2a9eeda1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czMbQwNDMwMLI0NTFU0lEKTi0uzszPAykwrwUAzwDVF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w9vs5ebsawdxe9vx1xevsks52fsfwrapat&quot;&gt;returnmigrationICT&lt;record-ids&gt;&lt;item&gt;1&lt;/item&gt;&lt;/record-ids&gt;&lt;/item&gt;&lt;/Libraries&gt;"/>
  </w:docVars>
  <w:rsids>
    <w:rsidRoot w:val="003B2E4D"/>
    <w:rsid w:val="000009B6"/>
    <w:rsid w:val="000173B0"/>
    <w:rsid w:val="0002550B"/>
    <w:rsid w:val="00026BA9"/>
    <w:rsid w:val="000277DD"/>
    <w:rsid w:val="00033A82"/>
    <w:rsid w:val="00040F0C"/>
    <w:rsid w:val="00050BA6"/>
    <w:rsid w:val="00054902"/>
    <w:rsid w:val="000600F5"/>
    <w:rsid w:val="00063E6F"/>
    <w:rsid w:val="00065F93"/>
    <w:rsid w:val="000725E7"/>
    <w:rsid w:val="000731EA"/>
    <w:rsid w:val="000737F0"/>
    <w:rsid w:val="00074AF0"/>
    <w:rsid w:val="000758A1"/>
    <w:rsid w:val="0008355A"/>
    <w:rsid w:val="0008673C"/>
    <w:rsid w:val="00087278"/>
    <w:rsid w:val="00093B98"/>
    <w:rsid w:val="0009539D"/>
    <w:rsid w:val="000972E0"/>
    <w:rsid w:val="000A4C0B"/>
    <w:rsid w:val="000B5F3D"/>
    <w:rsid w:val="000B7B6B"/>
    <w:rsid w:val="000C324C"/>
    <w:rsid w:val="000C3693"/>
    <w:rsid w:val="000C6CF1"/>
    <w:rsid w:val="000D01FB"/>
    <w:rsid w:val="000D21E3"/>
    <w:rsid w:val="000D2A72"/>
    <w:rsid w:val="000D41C5"/>
    <w:rsid w:val="000D60F8"/>
    <w:rsid w:val="000D6BB7"/>
    <w:rsid w:val="000D6E6D"/>
    <w:rsid w:val="000E132A"/>
    <w:rsid w:val="000E4F78"/>
    <w:rsid w:val="000F786A"/>
    <w:rsid w:val="00101F77"/>
    <w:rsid w:val="0010225C"/>
    <w:rsid w:val="00111E05"/>
    <w:rsid w:val="001278FF"/>
    <w:rsid w:val="00133CC2"/>
    <w:rsid w:val="00134D93"/>
    <w:rsid w:val="001361CB"/>
    <w:rsid w:val="0013777A"/>
    <w:rsid w:val="00175FFF"/>
    <w:rsid w:val="001832F6"/>
    <w:rsid w:val="00184325"/>
    <w:rsid w:val="0018450F"/>
    <w:rsid w:val="001845BC"/>
    <w:rsid w:val="00187CD3"/>
    <w:rsid w:val="00193665"/>
    <w:rsid w:val="00194311"/>
    <w:rsid w:val="00196825"/>
    <w:rsid w:val="001A2172"/>
    <w:rsid w:val="001B0EF7"/>
    <w:rsid w:val="001B1B83"/>
    <w:rsid w:val="001B458E"/>
    <w:rsid w:val="001C3740"/>
    <w:rsid w:val="001D576C"/>
    <w:rsid w:val="001D5BC3"/>
    <w:rsid w:val="001E6567"/>
    <w:rsid w:val="001E6E20"/>
    <w:rsid w:val="00200F3F"/>
    <w:rsid w:val="00210374"/>
    <w:rsid w:val="0021119C"/>
    <w:rsid w:val="00211C71"/>
    <w:rsid w:val="00217F91"/>
    <w:rsid w:val="002351EE"/>
    <w:rsid w:val="0023570A"/>
    <w:rsid w:val="002365EB"/>
    <w:rsid w:val="00236F13"/>
    <w:rsid w:val="00244B47"/>
    <w:rsid w:val="00245FC9"/>
    <w:rsid w:val="00260BAA"/>
    <w:rsid w:val="00267572"/>
    <w:rsid w:val="00294DF7"/>
    <w:rsid w:val="00294F8B"/>
    <w:rsid w:val="002A28D1"/>
    <w:rsid w:val="002A7AF5"/>
    <w:rsid w:val="002B0392"/>
    <w:rsid w:val="002B4F1C"/>
    <w:rsid w:val="002C4082"/>
    <w:rsid w:val="002D0456"/>
    <w:rsid w:val="002D626E"/>
    <w:rsid w:val="002E0094"/>
    <w:rsid w:val="002F3EBD"/>
    <w:rsid w:val="003073A6"/>
    <w:rsid w:val="00313111"/>
    <w:rsid w:val="00316E7E"/>
    <w:rsid w:val="00317163"/>
    <w:rsid w:val="00350C22"/>
    <w:rsid w:val="0035607A"/>
    <w:rsid w:val="003671EB"/>
    <w:rsid w:val="003708CA"/>
    <w:rsid w:val="0037430B"/>
    <w:rsid w:val="00383783"/>
    <w:rsid w:val="003864ED"/>
    <w:rsid w:val="00386A18"/>
    <w:rsid w:val="00392E3D"/>
    <w:rsid w:val="00394AE5"/>
    <w:rsid w:val="00396A29"/>
    <w:rsid w:val="003B2E4D"/>
    <w:rsid w:val="003D4EDB"/>
    <w:rsid w:val="003D5BA9"/>
    <w:rsid w:val="003D61A1"/>
    <w:rsid w:val="003D7419"/>
    <w:rsid w:val="003E03B0"/>
    <w:rsid w:val="003E14DF"/>
    <w:rsid w:val="003F040A"/>
    <w:rsid w:val="003F2970"/>
    <w:rsid w:val="004022D4"/>
    <w:rsid w:val="00402584"/>
    <w:rsid w:val="004041B7"/>
    <w:rsid w:val="004151E6"/>
    <w:rsid w:val="00426546"/>
    <w:rsid w:val="00432604"/>
    <w:rsid w:val="00437163"/>
    <w:rsid w:val="0044506C"/>
    <w:rsid w:val="00445E53"/>
    <w:rsid w:val="004521EB"/>
    <w:rsid w:val="004628FA"/>
    <w:rsid w:val="00463BDF"/>
    <w:rsid w:val="00465F62"/>
    <w:rsid w:val="00466D73"/>
    <w:rsid w:val="00474C3D"/>
    <w:rsid w:val="004752B7"/>
    <w:rsid w:val="0048627F"/>
    <w:rsid w:val="004871C5"/>
    <w:rsid w:val="004A370C"/>
    <w:rsid w:val="004C0B8C"/>
    <w:rsid w:val="004D38E2"/>
    <w:rsid w:val="004E290B"/>
    <w:rsid w:val="004E4093"/>
    <w:rsid w:val="004E601B"/>
    <w:rsid w:val="004F0ACF"/>
    <w:rsid w:val="004F4F3B"/>
    <w:rsid w:val="005029DD"/>
    <w:rsid w:val="0050340C"/>
    <w:rsid w:val="00506A0F"/>
    <w:rsid w:val="00510380"/>
    <w:rsid w:val="0051168A"/>
    <w:rsid w:val="005217DC"/>
    <w:rsid w:val="00522CDD"/>
    <w:rsid w:val="0052457B"/>
    <w:rsid w:val="00533198"/>
    <w:rsid w:val="005411C7"/>
    <w:rsid w:val="00544CF7"/>
    <w:rsid w:val="005468ED"/>
    <w:rsid w:val="005531F7"/>
    <w:rsid w:val="00561068"/>
    <w:rsid w:val="0056742D"/>
    <w:rsid w:val="00572EDF"/>
    <w:rsid w:val="00580D47"/>
    <w:rsid w:val="005A1040"/>
    <w:rsid w:val="005B60BE"/>
    <w:rsid w:val="005B73E0"/>
    <w:rsid w:val="005D08BB"/>
    <w:rsid w:val="005D652C"/>
    <w:rsid w:val="005F1D9F"/>
    <w:rsid w:val="005F666B"/>
    <w:rsid w:val="006072F8"/>
    <w:rsid w:val="00607F3F"/>
    <w:rsid w:val="00611B0C"/>
    <w:rsid w:val="00616211"/>
    <w:rsid w:val="00620F20"/>
    <w:rsid w:val="00623085"/>
    <w:rsid w:val="00626ADB"/>
    <w:rsid w:val="00644263"/>
    <w:rsid w:val="0064594F"/>
    <w:rsid w:val="00653E8A"/>
    <w:rsid w:val="0065734F"/>
    <w:rsid w:val="006704A3"/>
    <w:rsid w:val="0067725C"/>
    <w:rsid w:val="00680341"/>
    <w:rsid w:val="0069595E"/>
    <w:rsid w:val="006A7157"/>
    <w:rsid w:val="006B1BAC"/>
    <w:rsid w:val="006C3942"/>
    <w:rsid w:val="006D3B73"/>
    <w:rsid w:val="006E230C"/>
    <w:rsid w:val="006E2943"/>
    <w:rsid w:val="006F6B43"/>
    <w:rsid w:val="007004A1"/>
    <w:rsid w:val="00705D35"/>
    <w:rsid w:val="007152B2"/>
    <w:rsid w:val="007259F5"/>
    <w:rsid w:val="0073414B"/>
    <w:rsid w:val="007341E7"/>
    <w:rsid w:val="00736547"/>
    <w:rsid w:val="00757B9F"/>
    <w:rsid w:val="00760C24"/>
    <w:rsid w:val="00761462"/>
    <w:rsid w:val="00762751"/>
    <w:rsid w:val="00762F52"/>
    <w:rsid w:val="007633AC"/>
    <w:rsid w:val="00766DBE"/>
    <w:rsid w:val="007761C0"/>
    <w:rsid w:val="00776FEB"/>
    <w:rsid w:val="00783013"/>
    <w:rsid w:val="00787CE4"/>
    <w:rsid w:val="007A1AC8"/>
    <w:rsid w:val="007A59E2"/>
    <w:rsid w:val="007B4A12"/>
    <w:rsid w:val="007B6105"/>
    <w:rsid w:val="007B75E2"/>
    <w:rsid w:val="007B7BAB"/>
    <w:rsid w:val="007C1B8C"/>
    <w:rsid w:val="007D2288"/>
    <w:rsid w:val="007D2837"/>
    <w:rsid w:val="007D6FA0"/>
    <w:rsid w:val="007E4A0E"/>
    <w:rsid w:val="00807632"/>
    <w:rsid w:val="00813132"/>
    <w:rsid w:val="00820952"/>
    <w:rsid w:val="008308AC"/>
    <w:rsid w:val="00830F5C"/>
    <w:rsid w:val="0083670A"/>
    <w:rsid w:val="00837D93"/>
    <w:rsid w:val="00844AFC"/>
    <w:rsid w:val="00852B7D"/>
    <w:rsid w:val="008573EC"/>
    <w:rsid w:val="00865B87"/>
    <w:rsid w:val="008662CB"/>
    <w:rsid w:val="00884913"/>
    <w:rsid w:val="00895D78"/>
    <w:rsid w:val="008A6EF4"/>
    <w:rsid w:val="008B461C"/>
    <w:rsid w:val="008C1CCA"/>
    <w:rsid w:val="008C3A18"/>
    <w:rsid w:val="008D7C35"/>
    <w:rsid w:val="009002EF"/>
    <w:rsid w:val="00901EAB"/>
    <w:rsid w:val="009143A1"/>
    <w:rsid w:val="009175C0"/>
    <w:rsid w:val="00942D9C"/>
    <w:rsid w:val="00945690"/>
    <w:rsid w:val="009466AB"/>
    <w:rsid w:val="00957DEA"/>
    <w:rsid w:val="009600CB"/>
    <w:rsid w:val="0096234A"/>
    <w:rsid w:val="009637A6"/>
    <w:rsid w:val="00965989"/>
    <w:rsid w:val="00972BCB"/>
    <w:rsid w:val="00972F3A"/>
    <w:rsid w:val="00977461"/>
    <w:rsid w:val="009842D3"/>
    <w:rsid w:val="00993544"/>
    <w:rsid w:val="00993F67"/>
    <w:rsid w:val="00996F3A"/>
    <w:rsid w:val="009A4547"/>
    <w:rsid w:val="009B185A"/>
    <w:rsid w:val="009B2141"/>
    <w:rsid w:val="009B5467"/>
    <w:rsid w:val="009B6A15"/>
    <w:rsid w:val="009C1D0C"/>
    <w:rsid w:val="009C64A1"/>
    <w:rsid w:val="009C7194"/>
    <w:rsid w:val="009D5664"/>
    <w:rsid w:val="009D56DC"/>
    <w:rsid w:val="009E469C"/>
    <w:rsid w:val="009F1F04"/>
    <w:rsid w:val="00A00128"/>
    <w:rsid w:val="00A0362D"/>
    <w:rsid w:val="00A137CF"/>
    <w:rsid w:val="00A17B17"/>
    <w:rsid w:val="00A23B79"/>
    <w:rsid w:val="00A23C45"/>
    <w:rsid w:val="00A23DEF"/>
    <w:rsid w:val="00A244C8"/>
    <w:rsid w:val="00A42669"/>
    <w:rsid w:val="00A44714"/>
    <w:rsid w:val="00A450F1"/>
    <w:rsid w:val="00A50335"/>
    <w:rsid w:val="00A55EBE"/>
    <w:rsid w:val="00A60954"/>
    <w:rsid w:val="00A82B1C"/>
    <w:rsid w:val="00A84B30"/>
    <w:rsid w:val="00A94415"/>
    <w:rsid w:val="00A94836"/>
    <w:rsid w:val="00AC160C"/>
    <w:rsid w:val="00AC1806"/>
    <w:rsid w:val="00AE78B7"/>
    <w:rsid w:val="00AF40DE"/>
    <w:rsid w:val="00AF51CA"/>
    <w:rsid w:val="00B10E95"/>
    <w:rsid w:val="00B117CE"/>
    <w:rsid w:val="00B144CF"/>
    <w:rsid w:val="00B22284"/>
    <w:rsid w:val="00B24551"/>
    <w:rsid w:val="00B31DB9"/>
    <w:rsid w:val="00B37D42"/>
    <w:rsid w:val="00B52122"/>
    <w:rsid w:val="00B55345"/>
    <w:rsid w:val="00B6124E"/>
    <w:rsid w:val="00B64221"/>
    <w:rsid w:val="00B67768"/>
    <w:rsid w:val="00B77FE1"/>
    <w:rsid w:val="00B81491"/>
    <w:rsid w:val="00B841CA"/>
    <w:rsid w:val="00B95F47"/>
    <w:rsid w:val="00BA13C6"/>
    <w:rsid w:val="00BA2FA3"/>
    <w:rsid w:val="00BA51D7"/>
    <w:rsid w:val="00BB2FD6"/>
    <w:rsid w:val="00BB3BB1"/>
    <w:rsid w:val="00BB4785"/>
    <w:rsid w:val="00BB4987"/>
    <w:rsid w:val="00BD2814"/>
    <w:rsid w:val="00C133A5"/>
    <w:rsid w:val="00C21CBA"/>
    <w:rsid w:val="00C401C7"/>
    <w:rsid w:val="00C50B4D"/>
    <w:rsid w:val="00C50D81"/>
    <w:rsid w:val="00C5602D"/>
    <w:rsid w:val="00C6264F"/>
    <w:rsid w:val="00C739BB"/>
    <w:rsid w:val="00C74FCC"/>
    <w:rsid w:val="00C83094"/>
    <w:rsid w:val="00C86768"/>
    <w:rsid w:val="00CA0422"/>
    <w:rsid w:val="00CA0FBB"/>
    <w:rsid w:val="00CA3BC8"/>
    <w:rsid w:val="00CB383B"/>
    <w:rsid w:val="00CE352F"/>
    <w:rsid w:val="00CF67C2"/>
    <w:rsid w:val="00D006D8"/>
    <w:rsid w:val="00D01846"/>
    <w:rsid w:val="00D01C5F"/>
    <w:rsid w:val="00D032A5"/>
    <w:rsid w:val="00D14C0F"/>
    <w:rsid w:val="00D30436"/>
    <w:rsid w:val="00D30B3D"/>
    <w:rsid w:val="00D316FC"/>
    <w:rsid w:val="00D31F18"/>
    <w:rsid w:val="00D40A84"/>
    <w:rsid w:val="00D44078"/>
    <w:rsid w:val="00D44BDC"/>
    <w:rsid w:val="00D50623"/>
    <w:rsid w:val="00D6243A"/>
    <w:rsid w:val="00D62459"/>
    <w:rsid w:val="00D6281B"/>
    <w:rsid w:val="00D7265F"/>
    <w:rsid w:val="00D755DF"/>
    <w:rsid w:val="00DA1894"/>
    <w:rsid w:val="00DA3E67"/>
    <w:rsid w:val="00DA5624"/>
    <w:rsid w:val="00DA7454"/>
    <w:rsid w:val="00DB2887"/>
    <w:rsid w:val="00DB3BF8"/>
    <w:rsid w:val="00DB4C8C"/>
    <w:rsid w:val="00DC36DB"/>
    <w:rsid w:val="00DC3E6D"/>
    <w:rsid w:val="00DC6319"/>
    <w:rsid w:val="00DD04BC"/>
    <w:rsid w:val="00DD14F4"/>
    <w:rsid w:val="00DE519E"/>
    <w:rsid w:val="00DE520D"/>
    <w:rsid w:val="00DE5E86"/>
    <w:rsid w:val="00DF27A9"/>
    <w:rsid w:val="00DF71A4"/>
    <w:rsid w:val="00E012E6"/>
    <w:rsid w:val="00E16619"/>
    <w:rsid w:val="00E178A0"/>
    <w:rsid w:val="00E23DD6"/>
    <w:rsid w:val="00E26CFA"/>
    <w:rsid w:val="00E36A30"/>
    <w:rsid w:val="00E4621A"/>
    <w:rsid w:val="00E50108"/>
    <w:rsid w:val="00E73896"/>
    <w:rsid w:val="00E822E9"/>
    <w:rsid w:val="00EB5859"/>
    <w:rsid w:val="00EC775B"/>
    <w:rsid w:val="00EC7E65"/>
    <w:rsid w:val="00ED300E"/>
    <w:rsid w:val="00EE5809"/>
    <w:rsid w:val="00EE7DC4"/>
    <w:rsid w:val="00EF4944"/>
    <w:rsid w:val="00F01765"/>
    <w:rsid w:val="00F07814"/>
    <w:rsid w:val="00F135E6"/>
    <w:rsid w:val="00F21740"/>
    <w:rsid w:val="00F222BE"/>
    <w:rsid w:val="00F23277"/>
    <w:rsid w:val="00F25DCC"/>
    <w:rsid w:val="00F3249F"/>
    <w:rsid w:val="00F4336C"/>
    <w:rsid w:val="00F47851"/>
    <w:rsid w:val="00F55664"/>
    <w:rsid w:val="00F61D81"/>
    <w:rsid w:val="00F63755"/>
    <w:rsid w:val="00F66A03"/>
    <w:rsid w:val="00F705DF"/>
    <w:rsid w:val="00F714B4"/>
    <w:rsid w:val="00F72C83"/>
    <w:rsid w:val="00F8176F"/>
    <w:rsid w:val="00F81C07"/>
    <w:rsid w:val="00F92947"/>
    <w:rsid w:val="00F9388D"/>
    <w:rsid w:val="00F93E26"/>
    <w:rsid w:val="00F94CA2"/>
    <w:rsid w:val="00FB2457"/>
    <w:rsid w:val="00FB299F"/>
    <w:rsid w:val="00FB4074"/>
    <w:rsid w:val="00FC04D0"/>
    <w:rsid w:val="00FC1E37"/>
    <w:rsid w:val="00FC2940"/>
    <w:rsid w:val="00FC45FC"/>
    <w:rsid w:val="00FE20AE"/>
    <w:rsid w:val="00FE3617"/>
    <w:rsid w:val="00FE7C78"/>
    <w:rsid w:val="00FF5147"/>
    <w:rsid w:val="00FF52C0"/>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F4AF"/>
  <w15:docId w15:val="{4A74D065-17F9-46ED-B5B8-CB82422F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4C"/>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34D9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34D93"/>
    <w:rPr>
      <w:rFonts w:ascii="Calibri" w:hAnsi="Calibri" w:cs="Calibri"/>
      <w:noProof/>
    </w:rPr>
  </w:style>
  <w:style w:type="paragraph" w:customStyle="1" w:styleId="EndNoteBibliography">
    <w:name w:val="EndNote Bibliography"/>
    <w:basedOn w:val="Normal"/>
    <w:link w:val="EndNoteBibliographyChar"/>
    <w:rsid w:val="00134D9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34D93"/>
    <w:rPr>
      <w:rFonts w:ascii="Calibri" w:hAnsi="Calibri" w:cs="Calibri"/>
      <w:noProof/>
    </w:rPr>
  </w:style>
  <w:style w:type="paragraph" w:styleId="ListParagraph">
    <w:name w:val="List Paragraph"/>
    <w:basedOn w:val="Normal"/>
    <w:uiPriority w:val="34"/>
    <w:qFormat/>
    <w:rsid w:val="00134D93"/>
    <w:pPr>
      <w:ind w:left="720"/>
      <w:contextualSpacing/>
    </w:pPr>
  </w:style>
  <w:style w:type="character" w:styleId="PlaceholderText">
    <w:name w:val="Placeholder Text"/>
    <w:basedOn w:val="DefaultParagraphFont"/>
    <w:uiPriority w:val="99"/>
    <w:semiHidden/>
    <w:rsid w:val="001278FF"/>
    <w:rPr>
      <w:color w:val="808080"/>
    </w:rPr>
  </w:style>
  <w:style w:type="character" w:styleId="CommentReference">
    <w:name w:val="annotation reference"/>
    <w:basedOn w:val="DefaultParagraphFont"/>
    <w:uiPriority w:val="99"/>
    <w:semiHidden/>
    <w:unhideWhenUsed/>
    <w:rsid w:val="000737F0"/>
    <w:rPr>
      <w:sz w:val="16"/>
      <w:szCs w:val="16"/>
    </w:rPr>
  </w:style>
  <w:style w:type="paragraph" w:styleId="CommentText">
    <w:name w:val="annotation text"/>
    <w:basedOn w:val="Normal"/>
    <w:link w:val="CommentTextChar"/>
    <w:uiPriority w:val="99"/>
    <w:semiHidden/>
    <w:unhideWhenUsed/>
    <w:rsid w:val="000737F0"/>
    <w:pPr>
      <w:spacing w:line="240" w:lineRule="auto"/>
    </w:pPr>
    <w:rPr>
      <w:sz w:val="20"/>
      <w:szCs w:val="20"/>
    </w:rPr>
  </w:style>
  <w:style w:type="character" w:customStyle="1" w:styleId="CommentTextChar">
    <w:name w:val="Comment Text Char"/>
    <w:basedOn w:val="DefaultParagraphFont"/>
    <w:link w:val="CommentText"/>
    <w:uiPriority w:val="99"/>
    <w:semiHidden/>
    <w:rsid w:val="000737F0"/>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C7E65"/>
    <w:rPr>
      <w:b/>
      <w:bCs/>
    </w:rPr>
  </w:style>
  <w:style w:type="character" w:customStyle="1" w:styleId="CommentSubjectChar">
    <w:name w:val="Comment Subject Char"/>
    <w:basedOn w:val="CommentTextChar"/>
    <w:link w:val="CommentSubject"/>
    <w:uiPriority w:val="99"/>
    <w:semiHidden/>
    <w:rsid w:val="00EC7E65"/>
    <w:rPr>
      <w:rFonts w:ascii="Times New Roman" w:hAnsi="Times New Roman" w:cs="Times New Roman"/>
      <w:b/>
      <w:bCs/>
      <w:color w:val="000000"/>
      <w:sz w:val="20"/>
      <w:szCs w:val="20"/>
    </w:rPr>
  </w:style>
  <w:style w:type="character" w:styleId="Hyperlink">
    <w:name w:val="Hyperlink"/>
    <w:basedOn w:val="DefaultParagraphFont"/>
    <w:uiPriority w:val="99"/>
    <w:unhideWhenUsed/>
    <w:rsid w:val="00F63755"/>
    <w:rPr>
      <w:color w:val="0563C1" w:themeColor="hyperlink"/>
      <w:u w:val="single"/>
    </w:rPr>
  </w:style>
  <w:style w:type="character" w:styleId="UnresolvedMention">
    <w:name w:val="Unresolved Mention"/>
    <w:basedOn w:val="DefaultParagraphFont"/>
    <w:uiPriority w:val="99"/>
    <w:semiHidden/>
    <w:unhideWhenUsed/>
    <w:rsid w:val="00F63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12">
      <w:bodyDiv w:val="1"/>
      <w:marLeft w:val="0"/>
      <w:marRight w:val="0"/>
      <w:marTop w:val="0"/>
      <w:marBottom w:val="0"/>
      <w:divBdr>
        <w:top w:val="none" w:sz="0" w:space="0" w:color="auto"/>
        <w:left w:val="none" w:sz="0" w:space="0" w:color="auto"/>
        <w:bottom w:val="none" w:sz="0" w:space="0" w:color="auto"/>
        <w:right w:val="none" w:sz="0" w:space="0" w:color="auto"/>
      </w:divBdr>
      <w:divsChild>
        <w:div w:id="730808665">
          <w:marLeft w:val="480"/>
          <w:marRight w:val="0"/>
          <w:marTop w:val="0"/>
          <w:marBottom w:val="0"/>
          <w:divBdr>
            <w:top w:val="none" w:sz="0" w:space="0" w:color="auto"/>
            <w:left w:val="none" w:sz="0" w:space="0" w:color="auto"/>
            <w:bottom w:val="none" w:sz="0" w:space="0" w:color="auto"/>
            <w:right w:val="none" w:sz="0" w:space="0" w:color="auto"/>
          </w:divBdr>
        </w:div>
        <w:div w:id="181012685">
          <w:marLeft w:val="480"/>
          <w:marRight w:val="0"/>
          <w:marTop w:val="0"/>
          <w:marBottom w:val="0"/>
          <w:divBdr>
            <w:top w:val="none" w:sz="0" w:space="0" w:color="auto"/>
            <w:left w:val="none" w:sz="0" w:space="0" w:color="auto"/>
            <w:bottom w:val="none" w:sz="0" w:space="0" w:color="auto"/>
            <w:right w:val="none" w:sz="0" w:space="0" w:color="auto"/>
          </w:divBdr>
        </w:div>
        <w:div w:id="832645027">
          <w:marLeft w:val="480"/>
          <w:marRight w:val="0"/>
          <w:marTop w:val="0"/>
          <w:marBottom w:val="0"/>
          <w:divBdr>
            <w:top w:val="none" w:sz="0" w:space="0" w:color="auto"/>
            <w:left w:val="none" w:sz="0" w:space="0" w:color="auto"/>
            <w:bottom w:val="none" w:sz="0" w:space="0" w:color="auto"/>
            <w:right w:val="none" w:sz="0" w:space="0" w:color="auto"/>
          </w:divBdr>
        </w:div>
        <w:div w:id="480315504">
          <w:marLeft w:val="480"/>
          <w:marRight w:val="0"/>
          <w:marTop w:val="0"/>
          <w:marBottom w:val="0"/>
          <w:divBdr>
            <w:top w:val="none" w:sz="0" w:space="0" w:color="auto"/>
            <w:left w:val="none" w:sz="0" w:space="0" w:color="auto"/>
            <w:bottom w:val="none" w:sz="0" w:space="0" w:color="auto"/>
            <w:right w:val="none" w:sz="0" w:space="0" w:color="auto"/>
          </w:divBdr>
        </w:div>
        <w:div w:id="804471975">
          <w:marLeft w:val="480"/>
          <w:marRight w:val="0"/>
          <w:marTop w:val="0"/>
          <w:marBottom w:val="0"/>
          <w:divBdr>
            <w:top w:val="none" w:sz="0" w:space="0" w:color="auto"/>
            <w:left w:val="none" w:sz="0" w:space="0" w:color="auto"/>
            <w:bottom w:val="none" w:sz="0" w:space="0" w:color="auto"/>
            <w:right w:val="none" w:sz="0" w:space="0" w:color="auto"/>
          </w:divBdr>
        </w:div>
        <w:div w:id="1502039922">
          <w:marLeft w:val="480"/>
          <w:marRight w:val="0"/>
          <w:marTop w:val="0"/>
          <w:marBottom w:val="0"/>
          <w:divBdr>
            <w:top w:val="none" w:sz="0" w:space="0" w:color="auto"/>
            <w:left w:val="none" w:sz="0" w:space="0" w:color="auto"/>
            <w:bottom w:val="none" w:sz="0" w:space="0" w:color="auto"/>
            <w:right w:val="none" w:sz="0" w:space="0" w:color="auto"/>
          </w:divBdr>
        </w:div>
        <w:div w:id="1431854177">
          <w:marLeft w:val="480"/>
          <w:marRight w:val="0"/>
          <w:marTop w:val="0"/>
          <w:marBottom w:val="0"/>
          <w:divBdr>
            <w:top w:val="none" w:sz="0" w:space="0" w:color="auto"/>
            <w:left w:val="none" w:sz="0" w:space="0" w:color="auto"/>
            <w:bottom w:val="none" w:sz="0" w:space="0" w:color="auto"/>
            <w:right w:val="none" w:sz="0" w:space="0" w:color="auto"/>
          </w:divBdr>
        </w:div>
        <w:div w:id="376392272">
          <w:marLeft w:val="480"/>
          <w:marRight w:val="0"/>
          <w:marTop w:val="0"/>
          <w:marBottom w:val="0"/>
          <w:divBdr>
            <w:top w:val="none" w:sz="0" w:space="0" w:color="auto"/>
            <w:left w:val="none" w:sz="0" w:space="0" w:color="auto"/>
            <w:bottom w:val="none" w:sz="0" w:space="0" w:color="auto"/>
            <w:right w:val="none" w:sz="0" w:space="0" w:color="auto"/>
          </w:divBdr>
        </w:div>
        <w:div w:id="2016608886">
          <w:marLeft w:val="480"/>
          <w:marRight w:val="0"/>
          <w:marTop w:val="0"/>
          <w:marBottom w:val="0"/>
          <w:divBdr>
            <w:top w:val="none" w:sz="0" w:space="0" w:color="auto"/>
            <w:left w:val="none" w:sz="0" w:space="0" w:color="auto"/>
            <w:bottom w:val="none" w:sz="0" w:space="0" w:color="auto"/>
            <w:right w:val="none" w:sz="0" w:space="0" w:color="auto"/>
          </w:divBdr>
        </w:div>
        <w:div w:id="1679847929">
          <w:marLeft w:val="480"/>
          <w:marRight w:val="0"/>
          <w:marTop w:val="0"/>
          <w:marBottom w:val="0"/>
          <w:divBdr>
            <w:top w:val="none" w:sz="0" w:space="0" w:color="auto"/>
            <w:left w:val="none" w:sz="0" w:space="0" w:color="auto"/>
            <w:bottom w:val="none" w:sz="0" w:space="0" w:color="auto"/>
            <w:right w:val="none" w:sz="0" w:space="0" w:color="auto"/>
          </w:divBdr>
        </w:div>
        <w:div w:id="196627091">
          <w:marLeft w:val="480"/>
          <w:marRight w:val="0"/>
          <w:marTop w:val="0"/>
          <w:marBottom w:val="0"/>
          <w:divBdr>
            <w:top w:val="none" w:sz="0" w:space="0" w:color="auto"/>
            <w:left w:val="none" w:sz="0" w:space="0" w:color="auto"/>
            <w:bottom w:val="none" w:sz="0" w:space="0" w:color="auto"/>
            <w:right w:val="none" w:sz="0" w:space="0" w:color="auto"/>
          </w:divBdr>
        </w:div>
        <w:div w:id="2033988712">
          <w:marLeft w:val="480"/>
          <w:marRight w:val="0"/>
          <w:marTop w:val="0"/>
          <w:marBottom w:val="0"/>
          <w:divBdr>
            <w:top w:val="none" w:sz="0" w:space="0" w:color="auto"/>
            <w:left w:val="none" w:sz="0" w:space="0" w:color="auto"/>
            <w:bottom w:val="none" w:sz="0" w:space="0" w:color="auto"/>
            <w:right w:val="none" w:sz="0" w:space="0" w:color="auto"/>
          </w:divBdr>
        </w:div>
        <w:div w:id="67389429">
          <w:marLeft w:val="480"/>
          <w:marRight w:val="0"/>
          <w:marTop w:val="0"/>
          <w:marBottom w:val="0"/>
          <w:divBdr>
            <w:top w:val="none" w:sz="0" w:space="0" w:color="auto"/>
            <w:left w:val="none" w:sz="0" w:space="0" w:color="auto"/>
            <w:bottom w:val="none" w:sz="0" w:space="0" w:color="auto"/>
            <w:right w:val="none" w:sz="0" w:space="0" w:color="auto"/>
          </w:divBdr>
        </w:div>
        <w:div w:id="395787779">
          <w:marLeft w:val="480"/>
          <w:marRight w:val="0"/>
          <w:marTop w:val="0"/>
          <w:marBottom w:val="0"/>
          <w:divBdr>
            <w:top w:val="none" w:sz="0" w:space="0" w:color="auto"/>
            <w:left w:val="none" w:sz="0" w:space="0" w:color="auto"/>
            <w:bottom w:val="none" w:sz="0" w:space="0" w:color="auto"/>
            <w:right w:val="none" w:sz="0" w:space="0" w:color="auto"/>
          </w:divBdr>
        </w:div>
        <w:div w:id="29645841">
          <w:marLeft w:val="480"/>
          <w:marRight w:val="0"/>
          <w:marTop w:val="0"/>
          <w:marBottom w:val="0"/>
          <w:divBdr>
            <w:top w:val="none" w:sz="0" w:space="0" w:color="auto"/>
            <w:left w:val="none" w:sz="0" w:space="0" w:color="auto"/>
            <w:bottom w:val="none" w:sz="0" w:space="0" w:color="auto"/>
            <w:right w:val="none" w:sz="0" w:space="0" w:color="auto"/>
          </w:divBdr>
        </w:div>
        <w:div w:id="469447687">
          <w:marLeft w:val="480"/>
          <w:marRight w:val="0"/>
          <w:marTop w:val="0"/>
          <w:marBottom w:val="0"/>
          <w:divBdr>
            <w:top w:val="none" w:sz="0" w:space="0" w:color="auto"/>
            <w:left w:val="none" w:sz="0" w:space="0" w:color="auto"/>
            <w:bottom w:val="none" w:sz="0" w:space="0" w:color="auto"/>
            <w:right w:val="none" w:sz="0" w:space="0" w:color="auto"/>
          </w:divBdr>
        </w:div>
        <w:div w:id="343752662">
          <w:marLeft w:val="480"/>
          <w:marRight w:val="0"/>
          <w:marTop w:val="0"/>
          <w:marBottom w:val="0"/>
          <w:divBdr>
            <w:top w:val="none" w:sz="0" w:space="0" w:color="auto"/>
            <w:left w:val="none" w:sz="0" w:space="0" w:color="auto"/>
            <w:bottom w:val="none" w:sz="0" w:space="0" w:color="auto"/>
            <w:right w:val="none" w:sz="0" w:space="0" w:color="auto"/>
          </w:divBdr>
        </w:div>
        <w:div w:id="403333822">
          <w:marLeft w:val="480"/>
          <w:marRight w:val="0"/>
          <w:marTop w:val="0"/>
          <w:marBottom w:val="0"/>
          <w:divBdr>
            <w:top w:val="none" w:sz="0" w:space="0" w:color="auto"/>
            <w:left w:val="none" w:sz="0" w:space="0" w:color="auto"/>
            <w:bottom w:val="none" w:sz="0" w:space="0" w:color="auto"/>
            <w:right w:val="none" w:sz="0" w:space="0" w:color="auto"/>
          </w:divBdr>
        </w:div>
        <w:div w:id="1055658862">
          <w:marLeft w:val="480"/>
          <w:marRight w:val="0"/>
          <w:marTop w:val="0"/>
          <w:marBottom w:val="0"/>
          <w:divBdr>
            <w:top w:val="none" w:sz="0" w:space="0" w:color="auto"/>
            <w:left w:val="none" w:sz="0" w:space="0" w:color="auto"/>
            <w:bottom w:val="none" w:sz="0" w:space="0" w:color="auto"/>
            <w:right w:val="none" w:sz="0" w:space="0" w:color="auto"/>
          </w:divBdr>
        </w:div>
        <w:div w:id="1690175805">
          <w:marLeft w:val="480"/>
          <w:marRight w:val="0"/>
          <w:marTop w:val="0"/>
          <w:marBottom w:val="0"/>
          <w:divBdr>
            <w:top w:val="none" w:sz="0" w:space="0" w:color="auto"/>
            <w:left w:val="none" w:sz="0" w:space="0" w:color="auto"/>
            <w:bottom w:val="none" w:sz="0" w:space="0" w:color="auto"/>
            <w:right w:val="none" w:sz="0" w:space="0" w:color="auto"/>
          </w:divBdr>
        </w:div>
        <w:div w:id="1709406184">
          <w:marLeft w:val="480"/>
          <w:marRight w:val="0"/>
          <w:marTop w:val="0"/>
          <w:marBottom w:val="0"/>
          <w:divBdr>
            <w:top w:val="none" w:sz="0" w:space="0" w:color="auto"/>
            <w:left w:val="none" w:sz="0" w:space="0" w:color="auto"/>
            <w:bottom w:val="none" w:sz="0" w:space="0" w:color="auto"/>
            <w:right w:val="none" w:sz="0" w:space="0" w:color="auto"/>
          </w:divBdr>
        </w:div>
        <w:div w:id="517237611">
          <w:marLeft w:val="480"/>
          <w:marRight w:val="0"/>
          <w:marTop w:val="0"/>
          <w:marBottom w:val="0"/>
          <w:divBdr>
            <w:top w:val="none" w:sz="0" w:space="0" w:color="auto"/>
            <w:left w:val="none" w:sz="0" w:space="0" w:color="auto"/>
            <w:bottom w:val="none" w:sz="0" w:space="0" w:color="auto"/>
            <w:right w:val="none" w:sz="0" w:space="0" w:color="auto"/>
          </w:divBdr>
        </w:div>
        <w:div w:id="330453220">
          <w:marLeft w:val="480"/>
          <w:marRight w:val="0"/>
          <w:marTop w:val="0"/>
          <w:marBottom w:val="0"/>
          <w:divBdr>
            <w:top w:val="none" w:sz="0" w:space="0" w:color="auto"/>
            <w:left w:val="none" w:sz="0" w:space="0" w:color="auto"/>
            <w:bottom w:val="none" w:sz="0" w:space="0" w:color="auto"/>
            <w:right w:val="none" w:sz="0" w:space="0" w:color="auto"/>
          </w:divBdr>
        </w:div>
        <w:div w:id="1619020838">
          <w:marLeft w:val="480"/>
          <w:marRight w:val="0"/>
          <w:marTop w:val="0"/>
          <w:marBottom w:val="0"/>
          <w:divBdr>
            <w:top w:val="none" w:sz="0" w:space="0" w:color="auto"/>
            <w:left w:val="none" w:sz="0" w:space="0" w:color="auto"/>
            <w:bottom w:val="none" w:sz="0" w:space="0" w:color="auto"/>
            <w:right w:val="none" w:sz="0" w:space="0" w:color="auto"/>
          </w:divBdr>
        </w:div>
        <w:div w:id="1887835280">
          <w:marLeft w:val="480"/>
          <w:marRight w:val="0"/>
          <w:marTop w:val="0"/>
          <w:marBottom w:val="0"/>
          <w:divBdr>
            <w:top w:val="none" w:sz="0" w:space="0" w:color="auto"/>
            <w:left w:val="none" w:sz="0" w:space="0" w:color="auto"/>
            <w:bottom w:val="none" w:sz="0" w:space="0" w:color="auto"/>
            <w:right w:val="none" w:sz="0" w:space="0" w:color="auto"/>
          </w:divBdr>
        </w:div>
        <w:div w:id="1923876680">
          <w:marLeft w:val="480"/>
          <w:marRight w:val="0"/>
          <w:marTop w:val="0"/>
          <w:marBottom w:val="0"/>
          <w:divBdr>
            <w:top w:val="none" w:sz="0" w:space="0" w:color="auto"/>
            <w:left w:val="none" w:sz="0" w:space="0" w:color="auto"/>
            <w:bottom w:val="none" w:sz="0" w:space="0" w:color="auto"/>
            <w:right w:val="none" w:sz="0" w:space="0" w:color="auto"/>
          </w:divBdr>
        </w:div>
        <w:div w:id="1834837927">
          <w:marLeft w:val="480"/>
          <w:marRight w:val="0"/>
          <w:marTop w:val="0"/>
          <w:marBottom w:val="0"/>
          <w:divBdr>
            <w:top w:val="none" w:sz="0" w:space="0" w:color="auto"/>
            <w:left w:val="none" w:sz="0" w:space="0" w:color="auto"/>
            <w:bottom w:val="none" w:sz="0" w:space="0" w:color="auto"/>
            <w:right w:val="none" w:sz="0" w:space="0" w:color="auto"/>
          </w:divBdr>
        </w:div>
        <w:div w:id="268902710">
          <w:marLeft w:val="480"/>
          <w:marRight w:val="0"/>
          <w:marTop w:val="0"/>
          <w:marBottom w:val="0"/>
          <w:divBdr>
            <w:top w:val="none" w:sz="0" w:space="0" w:color="auto"/>
            <w:left w:val="none" w:sz="0" w:space="0" w:color="auto"/>
            <w:bottom w:val="none" w:sz="0" w:space="0" w:color="auto"/>
            <w:right w:val="none" w:sz="0" w:space="0" w:color="auto"/>
          </w:divBdr>
        </w:div>
        <w:div w:id="363681057">
          <w:marLeft w:val="480"/>
          <w:marRight w:val="0"/>
          <w:marTop w:val="0"/>
          <w:marBottom w:val="0"/>
          <w:divBdr>
            <w:top w:val="none" w:sz="0" w:space="0" w:color="auto"/>
            <w:left w:val="none" w:sz="0" w:space="0" w:color="auto"/>
            <w:bottom w:val="none" w:sz="0" w:space="0" w:color="auto"/>
            <w:right w:val="none" w:sz="0" w:space="0" w:color="auto"/>
          </w:divBdr>
        </w:div>
        <w:div w:id="114183042">
          <w:marLeft w:val="480"/>
          <w:marRight w:val="0"/>
          <w:marTop w:val="0"/>
          <w:marBottom w:val="0"/>
          <w:divBdr>
            <w:top w:val="none" w:sz="0" w:space="0" w:color="auto"/>
            <w:left w:val="none" w:sz="0" w:space="0" w:color="auto"/>
            <w:bottom w:val="none" w:sz="0" w:space="0" w:color="auto"/>
            <w:right w:val="none" w:sz="0" w:space="0" w:color="auto"/>
          </w:divBdr>
        </w:div>
        <w:div w:id="1559322557">
          <w:marLeft w:val="480"/>
          <w:marRight w:val="0"/>
          <w:marTop w:val="0"/>
          <w:marBottom w:val="0"/>
          <w:divBdr>
            <w:top w:val="none" w:sz="0" w:space="0" w:color="auto"/>
            <w:left w:val="none" w:sz="0" w:space="0" w:color="auto"/>
            <w:bottom w:val="none" w:sz="0" w:space="0" w:color="auto"/>
            <w:right w:val="none" w:sz="0" w:space="0" w:color="auto"/>
          </w:divBdr>
        </w:div>
        <w:div w:id="2083601743">
          <w:marLeft w:val="480"/>
          <w:marRight w:val="0"/>
          <w:marTop w:val="0"/>
          <w:marBottom w:val="0"/>
          <w:divBdr>
            <w:top w:val="none" w:sz="0" w:space="0" w:color="auto"/>
            <w:left w:val="none" w:sz="0" w:space="0" w:color="auto"/>
            <w:bottom w:val="none" w:sz="0" w:space="0" w:color="auto"/>
            <w:right w:val="none" w:sz="0" w:space="0" w:color="auto"/>
          </w:divBdr>
        </w:div>
        <w:div w:id="193079267">
          <w:marLeft w:val="480"/>
          <w:marRight w:val="0"/>
          <w:marTop w:val="0"/>
          <w:marBottom w:val="0"/>
          <w:divBdr>
            <w:top w:val="none" w:sz="0" w:space="0" w:color="auto"/>
            <w:left w:val="none" w:sz="0" w:space="0" w:color="auto"/>
            <w:bottom w:val="none" w:sz="0" w:space="0" w:color="auto"/>
            <w:right w:val="none" w:sz="0" w:space="0" w:color="auto"/>
          </w:divBdr>
        </w:div>
        <w:div w:id="998733267">
          <w:marLeft w:val="480"/>
          <w:marRight w:val="0"/>
          <w:marTop w:val="0"/>
          <w:marBottom w:val="0"/>
          <w:divBdr>
            <w:top w:val="none" w:sz="0" w:space="0" w:color="auto"/>
            <w:left w:val="none" w:sz="0" w:space="0" w:color="auto"/>
            <w:bottom w:val="none" w:sz="0" w:space="0" w:color="auto"/>
            <w:right w:val="none" w:sz="0" w:space="0" w:color="auto"/>
          </w:divBdr>
        </w:div>
        <w:div w:id="1508977648">
          <w:marLeft w:val="480"/>
          <w:marRight w:val="0"/>
          <w:marTop w:val="0"/>
          <w:marBottom w:val="0"/>
          <w:divBdr>
            <w:top w:val="none" w:sz="0" w:space="0" w:color="auto"/>
            <w:left w:val="none" w:sz="0" w:space="0" w:color="auto"/>
            <w:bottom w:val="none" w:sz="0" w:space="0" w:color="auto"/>
            <w:right w:val="none" w:sz="0" w:space="0" w:color="auto"/>
          </w:divBdr>
        </w:div>
        <w:div w:id="802769341">
          <w:marLeft w:val="480"/>
          <w:marRight w:val="0"/>
          <w:marTop w:val="0"/>
          <w:marBottom w:val="0"/>
          <w:divBdr>
            <w:top w:val="none" w:sz="0" w:space="0" w:color="auto"/>
            <w:left w:val="none" w:sz="0" w:space="0" w:color="auto"/>
            <w:bottom w:val="none" w:sz="0" w:space="0" w:color="auto"/>
            <w:right w:val="none" w:sz="0" w:space="0" w:color="auto"/>
          </w:divBdr>
        </w:div>
        <w:div w:id="1708214751">
          <w:marLeft w:val="480"/>
          <w:marRight w:val="0"/>
          <w:marTop w:val="0"/>
          <w:marBottom w:val="0"/>
          <w:divBdr>
            <w:top w:val="none" w:sz="0" w:space="0" w:color="auto"/>
            <w:left w:val="none" w:sz="0" w:space="0" w:color="auto"/>
            <w:bottom w:val="none" w:sz="0" w:space="0" w:color="auto"/>
            <w:right w:val="none" w:sz="0" w:space="0" w:color="auto"/>
          </w:divBdr>
        </w:div>
        <w:div w:id="522481962">
          <w:marLeft w:val="480"/>
          <w:marRight w:val="0"/>
          <w:marTop w:val="0"/>
          <w:marBottom w:val="0"/>
          <w:divBdr>
            <w:top w:val="none" w:sz="0" w:space="0" w:color="auto"/>
            <w:left w:val="none" w:sz="0" w:space="0" w:color="auto"/>
            <w:bottom w:val="none" w:sz="0" w:space="0" w:color="auto"/>
            <w:right w:val="none" w:sz="0" w:space="0" w:color="auto"/>
          </w:divBdr>
        </w:div>
        <w:div w:id="1967226105">
          <w:marLeft w:val="480"/>
          <w:marRight w:val="0"/>
          <w:marTop w:val="0"/>
          <w:marBottom w:val="0"/>
          <w:divBdr>
            <w:top w:val="none" w:sz="0" w:space="0" w:color="auto"/>
            <w:left w:val="none" w:sz="0" w:space="0" w:color="auto"/>
            <w:bottom w:val="none" w:sz="0" w:space="0" w:color="auto"/>
            <w:right w:val="none" w:sz="0" w:space="0" w:color="auto"/>
          </w:divBdr>
        </w:div>
        <w:div w:id="85080740">
          <w:marLeft w:val="480"/>
          <w:marRight w:val="0"/>
          <w:marTop w:val="0"/>
          <w:marBottom w:val="0"/>
          <w:divBdr>
            <w:top w:val="none" w:sz="0" w:space="0" w:color="auto"/>
            <w:left w:val="none" w:sz="0" w:space="0" w:color="auto"/>
            <w:bottom w:val="none" w:sz="0" w:space="0" w:color="auto"/>
            <w:right w:val="none" w:sz="0" w:space="0" w:color="auto"/>
          </w:divBdr>
        </w:div>
        <w:div w:id="1209993976">
          <w:marLeft w:val="480"/>
          <w:marRight w:val="0"/>
          <w:marTop w:val="0"/>
          <w:marBottom w:val="0"/>
          <w:divBdr>
            <w:top w:val="none" w:sz="0" w:space="0" w:color="auto"/>
            <w:left w:val="none" w:sz="0" w:space="0" w:color="auto"/>
            <w:bottom w:val="none" w:sz="0" w:space="0" w:color="auto"/>
            <w:right w:val="none" w:sz="0" w:space="0" w:color="auto"/>
          </w:divBdr>
        </w:div>
        <w:div w:id="1228296632">
          <w:marLeft w:val="480"/>
          <w:marRight w:val="0"/>
          <w:marTop w:val="0"/>
          <w:marBottom w:val="0"/>
          <w:divBdr>
            <w:top w:val="none" w:sz="0" w:space="0" w:color="auto"/>
            <w:left w:val="none" w:sz="0" w:space="0" w:color="auto"/>
            <w:bottom w:val="none" w:sz="0" w:space="0" w:color="auto"/>
            <w:right w:val="none" w:sz="0" w:space="0" w:color="auto"/>
          </w:divBdr>
        </w:div>
        <w:div w:id="527134817">
          <w:marLeft w:val="480"/>
          <w:marRight w:val="0"/>
          <w:marTop w:val="0"/>
          <w:marBottom w:val="0"/>
          <w:divBdr>
            <w:top w:val="none" w:sz="0" w:space="0" w:color="auto"/>
            <w:left w:val="none" w:sz="0" w:space="0" w:color="auto"/>
            <w:bottom w:val="none" w:sz="0" w:space="0" w:color="auto"/>
            <w:right w:val="none" w:sz="0" w:space="0" w:color="auto"/>
          </w:divBdr>
        </w:div>
        <w:div w:id="1806504962">
          <w:marLeft w:val="480"/>
          <w:marRight w:val="0"/>
          <w:marTop w:val="0"/>
          <w:marBottom w:val="0"/>
          <w:divBdr>
            <w:top w:val="none" w:sz="0" w:space="0" w:color="auto"/>
            <w:left w:val="none" w:sz="0" w:space="0" w:color="auto"/>
            <w:bottom w:val="none" w:sz="0" w:space="0" w:color="auto"/>
            <w:right w:val="none" w:sz="0" w:space="0" w:color="auto"/>
          </w:divBdr>
        </w:div>
        <w:div w:id="685791452">
          <w:marLeft w:val="480"/>
          <w:marRight w:val="0"/>
          <w:marTop w:val="0"/>
          <w:marBottom w:val="0"/>
          <w:divBdr>
            <w:top w:val="none" w:sz="0" w:space="0" w:color="auto"/>
            <w:left w:val="none" w:sz="0" w:space="0" w:color="auto"/>
            <w:bottom w:val="none" w:sz="0" w:space="0" w:color="auto"/>
            <w:right w:val="none" w:sz="0" w:space="0" w:color="auto"/>
          </w:divBdr>
        </w:div>
        <w:div w:id="112138390">
          <w:marLeft w:val="480"/>
          <w:marRight w:val="0"/>
          <w:marTop w:val="0"/>
          <w:marBottom w:val="0"/>
          <w:divBdr>
            <w:top w:val="none" w:sz="0" w:space="0" w:color="auto"/>
            <w:left w:val="none" w:sz="0" w:space="0" w:color="auto"/>
            <w:bottom w:val="none" w:sz="0" w:space="0" w:color="auto"/>
            <w:right w:val="none" w:sz="0" w:space="0" w:color="auto"/>
          </w:divBdr>
        </w:div>
        <w:div w:id="1312323678">
          <w:marLeft w:val="480"/>
          <w:marRight w:val="0"/>
          <w:marTop w:val="0"/>
          <w:marBottom w:val="0"/>
          <w:divBdr>
            <w:top w:val="none" w:sz="0" w:space="0" w:color="auto"/>
            <w:left w:val="none" w:sz="0" w:space="0" w:color="auto"/>
            <w:bottom w:val="none" w:sz="0" w:space="0" w:color="auto"/>
            <w:right w:val="none" w:sz="0" w:space="0" w:color="auto"/>
          </w:divBdr>
        </w:div>
        <w:div w:id="1512573554">
          <w:marLeft w:val="480"/>
          <w:marRight w:val="0"/>
          <w:marTop w:val="0"/>
          <w:marBottom w:val="0"/>
          <w:divBdr>
            <w:top w:val="none" w:sz="0" w:space="0" w:color="auto"/>
            <w:left w:val="none" w:sz="0" w:space="0" w:color="auto"/>
            <w:bottom w:val="none" w:sz="0" w:space="0" w:color="auto"/>
            <w:right w:val="none" w:sz="0" w:space="0" w:color="auto"/>
          </w:divBdr>
        </w:div>
        <w:div w:id="1376544923">
          <w:marLeft w:val="480"/>
          <w:marRight w:val="0"/>
          <w:marTop w:val="0"/>
          <w:marBottom w:val="0"/>
          <w:divBdr>
            <w:top w:val="none" w:sz="0" w:space="0" w:color="auto"/>
            <w:left w:val="none" w:sz="0" w:space="0" w:color="auto"/>
            <w:bottom w:val="none" w:sz="0" w:space="0" w:color="auto"/>
            <w:right w:val="none" w:sz="0" w:space="0" w:color="auto"/>
          </w:divBdr>
        </w:div>
        <w:div w:id="934020944">
          <w:marLeft w:val="480"/>
          <w:marRight w:val="0"/>
          <w:marTop w:val="0"/>
          <w:marBottom w:val="0"/>
          <w:divBdr>
            <w:top w:val="none" w:sz="0" w:space="0" w:color="auto"/>
            <w:left w:val="none" w:sz="0" w:space="0" w:color="auto"/>
            <w:bottom w:val="none" w:sz="0" w:space="0" w:color="auto"/>
            <w:right w:val="none" w:sz="0" w:space="0" w:color="auto"/>
          </w:divBdr>
        </w:div>
        <w:div w:id="594752295">
          <w:marLeft w:val="480"/>
          <w:marRight w:val="0"/>
          <w:marTop w:val="0"/>
          <w:marBottom w:val="0"/>
          <w:divBdr>
            <w:top w:val="none" w:sz="0" w:space="0" w:color="auto"/>
            <w:left w:val="none" w:sz="0" w:space="0" w:color="auto"/>
            <w:bottom w:val="none" w:sz="0" w:space="0" w:color="auto"/>
            <w:right w:val="none" w:sz="0" w:space="0" w:color="auto"/>
          </w:divBdr>
        </w:div>
        <w:div w:id="1968702342">
          <w:marLeft w:val="480"/>
          <w:marRight w:val="0"/>
          <w:marTop w:val="0"/>
          <w:marBottom w:val="0"/>
          <w:divBdr>
            <w:top w:val="none" w:sz="0" w:space="0" w:color="auto"/>
            <w:left w:val="none" w:sz="0" w:space="0" w:color="auto"/>
            <w:bottom w:val="none" w:sz="0" w:space="0" w:color="auto"/>
            <w:right w:val="none" w:sz="0" w:space="0" w:color="auto"/>
          </w:divBdr>
        </w:div>
        <w:div w:id="725177697">
          <w:marLeft w:val="480"/>
          <w:marRight w:val="0"/>
          <w:marTop w:val="0"/>
          <w:marBottom w:val="0"/>
          <w:divBdr>
            <w:top w:val="none" w:sz="0" w:space="0" w:color="auto"/>
            <w:left w:val="none" w:sz="0" w:space="0" w:color="auto"/>
            <w:bottom w:val="none" w:sz="0" w:space="0" w:color="auto"/>
            <w:right w:val="none" w:sz="0" w:space="0" w:color="auto"/>
          </w:divBdr>
        </w:div>
        <w:div w:id="136384975">
          <w:marLeft w:val="480"/>
          <w:marRight w:val="0"/>
          <w:marTop w:val="0"/>
          <w:marBottom w:val="0"/>
          <w:divBdr>
            <w:top w:val="none" w:sz="0" w:space="0" w:color="auto"/>
            <w:left w:val="none" w:sz="0" w:space="0" w:color="auto"/>
            <w:bottom w:val="none" w:sz="0" w:space="0" w:color="auto"/>
            <w:right w:val="none" w:sz="0" w:space="0" w:color="auto"/>
          </w:divBdr>
        </w:div>
        <w:div w:id="1308819670">
          <w:marLeft w:val="480"/>
          <w:marRight w:val="0"/>
          <w:marTop w:val="0"/>
          <w:marBottom w:val="0"/>
          <w:divBdr>
            <w:top w:val="none" w:sz="0" w:space="0" w:color="auto"/>
            <w:left w:val="none" w:sz="0" w:space="0" w:color="auto"/>
            <w:bottom w:val="none" w:sz="0" w:space="0" w:color="auto"/>
            <w:right w:val="none" w:sz="0" w:space="0" w:color="auto"/>
          </w:divBdr>
        </w:div>
        <w:div w:id="753212145">
          <w:marLeft w:val="480"/>
          <w:marRight w:val="0"/>
          <w:marTop w:val="0"/>
          <w:marBottom w:val="0"/>
          <w:divBdr>
            <w:top w:val="none" w:sz="0" w:space="0" w:color="auto"/>
            <w:left w:val="none" w:sz="0" w:space="0" w:color="auto"/>
            <w:bottom w:val="none" w:sz="0" w:space="0" w:color="auto"/>
            <w:right w:val="none" w:sz="0" w:space="0" w:color="auto"/>
          </w:divBdr>
        </w:div>
        <w:div w:id="364674206">
          <w:marLeft w:val="480"/>
          <w:marRight w:val="0"/>
          <w:marTop w:val="0"/>
          <w:marBottom w:val="0"/>
          <w:divBdr>
            <w:top w:val="none" w:sz="0" w:space="0" w:color="auto"/>
            <w:left w:val="none" w:sz="0" w:space="0" w:color="auto"/>
            <w:bottom w:val="none" w:sz="0" w:space="0" w:color="auto"/>
            <w:right w:val="none" w:sz="0" w:space="0" w:color="auto"/>
          </w:divBdr>
        </w:div>
        <w:div w:id="1436361239">
          <w:marLeft w:val="480"/>
          <w:marRight w:val="0"/>
          <w:marTop w:val="0"/>
          <w:marBottom w:val="0"/>
          <w:divBdr>
            <w:top w:val="none" w:sz="0" w:space="0" w:color="auto"/>
            <w:left w:val="none" w:sz="0" w:space="0" w:color="auto"/>
            <w:bottom w:val="none" w:sz="0" w:space="0" w:color="auto"/>
            <w:right w:val="none" w:sz="0" w:space="0" w:color="auto"/>
          </w:divBdr>
        </w:div>
        <w:div w:id="1853447182">
          <w:marLeft w:val="480"/>
          <w:marRight w:val="0"/>
          <w:marTop w:val="0"/>
          <w:marBottom w:val="0"/>
          <w:divBdr>
            <w:top w:val="none" w:sz="0" w:space="0" w:color="auto"/>
            <w:left w:val="none" w:sz="0" w:space="0" w:color="auto"/>
            <w:bottom w:val="none" w:sz="0" w:space="0" w:color="auto"/>
            <w:right w:val="none" w:sz="0" w:space="0" w:color="auto"/>
          </w:divBdr>
        </w:div>
        <w:div w:id="581373584">
          <w:marLeft w:val="480"/>
          <w:marRight w:val="0"/>
          <w:marTop w:val="0"/>
          <w:marBottom w:val="0"/>
          <w:divBdr>
            <w:top w:val="none" w:sz="0" w:space="0" w:color="auto"/>
            <w:left w:val="none" w:sz="0" w:space="0" w:color="auto"/>
            <w:bottom w:val="none" w:sz="0" w:space="0" w:color="auto"/>
            <w:right w:val="none" w:sz="0" w:space="0" w:color="auto"/>
          </w:divBdr>
        </w:div>
        <w:div w:id="825247563">
          <w:marLeft w:val="480"/>
          <w:marRight w:val="0"/>
          <w:marTop w:val="0"/>
          <w:marBottom w:val="0"/>
          <w:divBdr>
            <w:top w:val="none" w:sz="0" w:space="0" w:color="auto"/>
            <w:left w:val="none" w:sz="0" w:space="0" w:color="auto"/>
            <w:bottom w:val="none" w:sz="0" w:space="0" w:color="auto"/>
            <w:right w:val="none" w:sz="0" w:space="0" w:color="auto"/>
          </w:divBdr>
        </w:div>
        <w:div w:id="796721945">
          <w:marLeft w:val="480"/>
          <w:marRight w:val="0"/>
          <w:marTop w:val="0"/>
          <w:marBottom w:val="0"/>
          <w:divBdr>
            <w:top w:val="none" w:sz="0" w:space="0" w:color="auto"/>
            <w:left w:val="none" w:sz="0" w:space="0" w:color="auto"/>
            <w:bottom w:val="none" w:sz="0" w:space="0" w:color="auto"/>
            <w:right w:val="none" w:sz="0" w:space="0" w:color="auto"/>
          </w:divBdr>
        </w:div>
        <w:div w:id="1497768299">
          <w:marLeft w:val="480"/>
          <w:marRight w:val="0"/>
          <w:marTop w:val="0"/>
          <w:marBottom w:val="0"/>
          <w:divBdr>
            <w:top w:val="none" w:sz="0" w:space="0" w:color="auto"/>
            <w:left w:val="none" w:sz="0" w:space="0" w:color="auto"/>
            <w:bottom w:val="none" w:sz="0" w:space="0" w:color="auto"/>
            <w:right w:val="none" w:sz="0" w:space="0" w:color="auto"/>
          </w:divBdr>
        </w:div>
        <w:div w:id="652413274">
          <w:marLeft w:val="480"/>
          <w:marRight w:val="0"/>
          <w:marTop w:val="0"/>
          <w:marBottom w:val="0"/>
          <w:divBdr>
            <w:top w:val="none" w:sz="0" w:space="0" w:color="auto"/>
            <w:left w:val="none" w:sz="0" w:space="0" w:color="auto"/>
            <w:bottom w:val="none" w:sz="0" w:space="0" w:color="auto"/>
            <w:right w:val="none" w:sz="0" w:space="0" w:color="auto"/>
          </w:divBdr>
        </w:div>
        <w:div w:id="1324772541">
          <w:marLeft w:val="480"/>
          <w:marRight w:val="0"/>
          <w:marTop w:val="0"/>
          <w:marBottom w:val="0"/>
          <w:divBdr>
            <w:top w:val="none" w:sz="0" w:space="0" w:color="auto"/>
            <w:left w:val="none" w:sz="0" w:space="0" w:color="auto"/>
            <w:bottom w:val="none" w:sz="0" w:space="0" w:color="auto"/>
            <w:right w:val="none" w:sz="0" w:space="0" w:color="auto"/>
          </w:divBdr>
        </w:div>
        <w:div w:id="642655859">
          <w:marLeft w:val="480"/>
          <w:marRight w:val="0"/>
          <w:marTop w:val="0"/>
          <w:marBottom w:val="0"/>
          <w:divBdr>
            <w:top w:val="none" w:sz="0" w:space="0" w:color="auto"/>
            <w:left w:val="none" w:sz="0" w:space="0" w:color="auto"/>
            <w:bottom w:val="none" w:sz="0" w:space="0" w:color="auto"/>
            <w:right w:val="none" w:sz="0" w:space="0" w:color="auto"/>
          </w:divBdr>
        </w:div>
        <w:div w:id="275598400">
          <w:marLeft w:val="480"/>
          <w:marRight w:val="0"/>
          <w:marTop w:val="0"/>
          <w:marBottom w:val="0"/>
          <w:divBdr>
            <w:top w:val="none" w:sz="0" w:space="0" w:color="auto"/>
            <w:left w:val="none" w:sz="0" w:space="0" w:color="auto"/>
            <w:bottom w:val="none" w:sz="0" w:space="0" w:color="auto"/>
            <w:right w:val="none" w:sz="0" w:space="0" w:color="auto"/>
          </w:divBdr>
        </w:div>
        <w:div w:id="1371152706">
          <w:marLeft w:val="480"/>
          <w:marRight w:val="0"/>
          <w:marTop w:val="0"/>
          <w:marBottom w:val="0"/>
          <w:divBdr>
            <w:top w:val="none" w:sz="0" w:space="0" w:color="auto"/>
            <w:left w:val="none" w:sz="0" w:space="0" w:color="auto"/>
            <w:bottom w:val="none" w:sz="0" w:space="0" w:color="auto"/>
            <w:right w:val="none" w:sz="0" w:space="0" w:color="auto"/>
          </w:divBdr>
        </w:div>
        <w:div w:id="60057589">
          <w:marLeft w:val="480"/>
          <w:marRight w:val="0"/>
          <w:marTop w:val="0"/>
          <w:marBottom w:val="0"/>
          <w:divBdr>
            <w:top w:val="none" w:sz="0" w:space="0" w:color="auto"/>
            <w:left w:val="none" w:sz="0" w:space="0" w:color="auto"/>
            <w:bottom w:val="none" w:sz="0" w:space="0" w:color="auto"/>
            <w:right w:val="none" w:sz="0" w:space="0" w:color="auto"/>
          </w:divBdr>
        </w:div>
        <w:div w:id="1360592939">
          <w:marLeft w:val="480"/>
          <w:marRight w:val="0"/>
          <w:marTop w:val="0"/>
          <w:marBottom w:val="0"/>
          <w:divBdr>
            <w:top w:val="none" w:sz="0" w:space="0" w:color="auto"/>
            <w:left w:val="none" w:sz="0" w:space="0" w:color="auto"/>
            <w:bottom w:val="none" w:sz="0" w:space="0" w:color="auto"/>
            <w:right w:val="none" w:sz="0" w:space="0" w:color="auto"/>
          </w:divBdr>
        </w:div>
        <w:div w:id="1935236744">
          <w:marLeft w:val="480"/>
          <w:marRight w:val="0"/>
          <w:marTop w:val="0"/>
          <w:marBottom w:val="0"/>
          <w:divBdr>
            <w:top w:val="none" w:sz="0" w:space="0" w:color="auto"/>
            <w:left w:val="none" w:sz="0" w:space="0" w:color="auto"/>
            <w:bottom w:val="none" w:sz="0" w:space="0" w:color="auto"/>
            <w:right w:val="none" w:sz="0" w:space="0" w:color="auto"/>
          </w:divBdr>
        </w:div>
        <w:div w:id="995838226">
          <w:marLeft w:val="480"/>
          <w:marRight w:val="0"/>
          <w:marTop w:val="0"/>
          <w:marBottom w:val="0"/>
          <w:divBdr>
            <w:top w:val="none" w:sz="0" w:space="0" w:color="auto"/>
            <w:left w:val="none" w:sz="0" w:space="0" w:color="auto"/>
            <w:bottom w:val="none" w:sz="0" w:space="0" w:color="auto"/>
            <w:right w:val="none" w:sz="0" w:space="0" w:color="auto"/>
          </w:divBdr>
        </w:div>
        <w:div w:id="1135101152">
          <w:marLeft w:val="480"/>
          <w:marRight w:val="0"/>
          <w:marTop w:val="0"/>
          <w:marBottom w:val="0"/>
          <w:divBdr>
            <w:top w:val="none" w:sz="0" w:space="0" w:color="auto"/>
            <w:left w:val="none" w:sz="0" w:space="0" w:color="auto"/>
            <w:bottom w:val="none" w:sz="0" w:space="0" w:color="auto"/>
            <w:right w:val="none" w:sz="0" w:space="0" w:color="auto"/>
          </w:divBdr>
        </w:div>
        <w:div w:id="1548638879">
          <w:marLeft w:val="480"/>
          <w:marRight w:val="0"/>
          <w:marTop w:val="0"/>
          <w:marBottom w:val="0"/>
          <w:divBdr>
            <w:top w:val="none" w:sz="0" w:space="0" w:color="auto"/>
            <w:left w:val="none" w:sz="0" w:space="0" w:color="auto"/>
            <w:bottom w:val="none" w:sz="0" w:space="0" w:color="auto"/>
            <w:right w:val="none" w:sz="0" w:space="0" w:color="auto"/>
          </w:divBdr>
        </w:div>
        <w:div w:id="680933088">
          <w:marLeft w:val="480"/>
          <w:marRight w:val="0"/>
          <w:marTop w:val="0"/>
          <w:marBottom w:val="0"/>
          <w:divBdr>
            <w:top w:val="none" w:sz="0" w:space="0" w:color="auto"/>
            <w:left w:val="none" w:sz="0" w:space="0" w:color="auto"/>
            <w:bottom w:val="none" w:sz="0" w:space="0" w:color="auto"/>
            <w:right w:val="none" w:sz="0" w:space="0" w:color="auto"/>
          </w:divBdr>
        </w:div>
        <w:div w:id="1082944775">
          <w:marLeft w:val="480"/>
          <w:marRight w:val="0"/>
          <w:marTop w:val="0"/>
          <w:marBottom w:val="0"/>
          <w:divBdr>
            <w:top w:val="none" w:sz="0" w:space="0" w:color="auto"/>
            <w:left w:val="none" w:sz="0" w:space="0" w:color="auto"/>
            <w:bottom w:val="none" w:sz="0" w:space="0" w:color="auto"/>
            <w:right w:val="none" w:sz="0" w:space="0" w:color="auto"/>
          </w:divBdr>
        </w:div>
        <w:div w:id="1318532381">
          <w:marLeft w:val="480"/>
          <w:marRight w:val="0"/>
          <w:marTop w:val="0"/>
          <w:marBottom w:val="0"/>
          <w:divBdr>
            <w:top w:val="none" w:sz="0" w:space="0" w:color="auto"/>
            <w:left w:val="none" w:sz="0" w:space="0" w:color="auto"/>
            <w:bottom w:val="none" w:sz="0" w:space="0" w:color="auto"/>
            <w:right w:val="none" w:sz="0" w:space="0" w:color="auto"/>
          </w:divBdr>
        </w:div>
        <w:div w:id="1067530795">
          <w:marLeft w:val="480"/>
          <w:marRight w:val="0"/>
          <w:marTop w:val="0"/>
          <w:marBottom w:val="0"/>
          <w:divBdr>
            <w:top w:val="none" w:sz="0" w:space="0" w:color="auto"/>
            <w:left w:val="none" w:sz="0" w:space="0" w:color="auto"/>
            <w:bottom w:val="none" w:sz="0" w:space="0" w:color="auto"/>
            <w:right w:val="none" w:sz="0" w:space="0" w:color="auto"/>
          </w:divBdr>
        </w:div>
        <w:div w:id="261039449">
          <w:marLeft w:val="480"/>
          <w:marRight w:val="0"/>
          <w:marTop w:val="0"/>
          <w:marBottom w:val="0"/>
          <w:divBdr>
            <w:top w:val="none" w:sz="0" w:space="0" w:color="auto"/>
            <w:left w:val="none" w:sz="0" w:space="0" w:color="auto"/>
            <w:bottom w:val="none" w:sz="0" w:space="0" w:color="auto"/>
            <w:right w:val="none" w:sz="0" w:space="0" w:color="auto"/>
          </w:divBdr>
        </w:div>
        <w:div w:id="1652756002">
          <w:marLeft w:val="480"/>
          <w:marRight w:val="0"/>
          <w:marTop w:val="0"/>
          <w:marBottom w:val="0"/>
          <w:divBdr>
            <w:top w:val="none" w:sz="0" w:space="0" w:color="auto"/>
            <w:left w:val="none" w:sz="0" w:space="0" w:color="auto"/>
            <w:bottom w:val="none" w:sz="0" w:space="0" w:color="auto"/>
            <w:right w:val="none" w:sz="0" w:space="0" w:color="auto"/>
          </w:divBdr>
        </w:div>
        <w:div w:id="770317431">
          <w:marLeft w:val="480"/>
          <w:marRight w:val="0"/>
          <w:marTop w:val="0"/>
          <w:marBottom w:val="0"/>
          <w:divBdr>
            <w:top w:val="none" w:sz="0" w:space="0" w:color="auto"/>
            <w:left w:val="none" w:sz="0" w:space="0" w:color="auto"/>
            <w:bottom w:val="none" w:sz="0" w:space="0" w:color="auto"/>
            <w:right w:val="none" w:sz="0" w:space="0" w:color="auto"/>
          </w:divBdr>
        </w:div>
      </w:divsChild>
    </w:div>
    <w:div w:id="1131268">
      <w:bodyDiv w:val="1"/>
      <w:marLeft w:val="0"/>
      <w:marRight w:val="0"/>
      <w:marTop w:val="0"/>
      <w:marBottom w:val="0"/>
      <w:divBdr>
        <w:top w:val="none" w:sz="0" w:space="0" w:color="auto"/>
        <w:left w:val="none" w:sz="0" w:space="0" w:color="auto"/>
        <w:bottom w:val="none" w:sz="0" w:space="0" w:color="auto"/>
        <w:right w:val="none" w:sz="0" w:space="0" w:color="auto"/>
      </w:divBdr>
    </w:div>
    <w:div w:id="1326946">
      <w:bodyDiv w:val="1"/>
      <w:marLeft w:val="0"/>
      <w:marRight w:val="0"/>
      <w:marTop w:val="0"/>
      <w:marBottom w:val="0"/>
      <w:divBdr>
        <w:top w:val="none" w:sz="0" w:space="0" w:color="auto"/>
        <w:left w:val="none" w:sz="0" w:space="0" w:color="auto"/>
        <w:bottom w:val="none" w:sz="0" w:space="0" w:color="auto"/>
        <w:right w:val="none" w:sz="0" w:space="0" w:color="auto"/>
      </w:divBdr>
    </w:div>
    <w:div w:id="1712935">
      <w:bodyDiv w:val="1"/>
      <w:marLeft w:val="0"/>
      <w:marRight w:val="0"/>
      <w:marTop w:val="0"/>
      <w:marBottom w:val="0"/>
      <w:divBdr>
        <w:top w:val="none" w:sz="0" w:space="0" w:color="auto"/>
        <w:left w:val="none" w:sz="0" w:space="0" w:color="auto"/>
        <w:bottom w:val="none" w:sz="0" w:space="0" w:color="auto"/>
        <w:right w:val="none" w:sz="0" w:space="0" w:color="auto"/>
      </w:divBdr>
    </w:div>
    <w:div w:id="2099928">
      <w:bodyDiv w:val="1"/>
      <w:marLeft w:val="0"/>
      <w:marRight w:val="0"/>
      <w:marTop w:val="0"/>
      <w:marBottom w:val="0"/>
      <w:divBdr>
        <w:top w:val="none" w:sz="0" w:space="0" w:color="auto"/>
        <w:left w:val="none" w:sz="0" w:space="0" w:color="auto"/>
        <w:bottom w:val="none" w:sz="0" w:space="0" w:color="auto"/>
        <w:right w:val="none" w:sz="0" w:space="0" w:color="auto"/>
      </w:divBdr>
    </w:div>
    <w:div w:id="2123575">
      <w:bodyDiv w:val="1"/>
      <w:marLeft w:val="0"/>
      <w:marRight w:val="0"/>
      <w:marTop w:val="0"/>
      <w:marBottom w:val="0"/>
      <w:divBdr>
        <w:top w:val="none" w:sz="0" w:space="0" w:color="auto"/>
        <w:left w:val="none" w:sz="0" w:space="0" w:color="auto"/>
        <w:bottom w:val="none" w:sz="0" w:space="0" w:color="auto"/>
        <w:right w:val="none" w:sz="0" w:space="0" w:color="auto"/>
      </w:divBdr>
    </w:div>
    <w:div w:id="2367318">
      <w:bodyDiv w:val="1"/>
      <w:marLeft w:val="0"/>
      <w:marRight w:val="0"/>
      <w:marTop w:val="0"/>
      <w:marBottom w:val="0"/>
      <w:divBdr>
        <w:top w:val="none" w:sz="0" w:space="0" w:color="auto"/>
        <w:left w:val="none" w:sz="0" w:space="0" w:color="auto"/>
        <w:bottom w:val="none" w:sz="0" w:space="0" w:color="auto"/>
        <w:right w:val="none" w:sz="0" w:space="0" w:color="auto"/>
      </w:divBdr>
    </w:div>
    <w:div w:id="2515557">
      <w:bodyDiv w:val="1"/>
      <w:marLeft w:val="0"/>
      <w:marRight w:val="0"/>
      <w:marTop w:val="0"/>
      <w:marBottom w:val="0"/>
      <w:divBdr>
        <w:top w:val="none" w:sz="0" w:space="0" w:color="auto"/>
        <w:left w:val="none" w:sz="0" w:space="0" w:color="auto"/>
        <w:bottom w:val="none" w:sz="0" w:space="0" w:color="auto"/>
        <w:right w:val="none" w:sz="0" w:space="0" w:color="auto"/>
      </w:divBdr>
    </w:div>
    <w:div w:id="2900842">
      <w:bodyDiv w:val="1"/>
      <w:marLeft w:val="0"/>
      <w:marRight w:val="0"/>
      <w:marTop w:val="0"/>
      <w:marBottom w:val="0"/>
      <w:divBdr>
        <w:top w:val="none" w:sz="0" w:space="0" w:color="auto"/>
        <w:left w:val="none" w:sz="0" w:space="0" w:color="auto"/>
        <w:bottom w:val="none" w:sz="0" w:space="0" w:color="auto"/>
        <w:right w:val="none" w:sz="0" w:space="0" w:color="auto"/>
      </w:divBdr>
    </w:div>
    <w:div w:id="2902078">
      <w:bodyDiv w:val="1"/>
      <w:marLeft w:val="0"/>
      <w:marRight w:val="0"/>
      <w:marTop w:val="0"/>
      <w:marBottom w:val="0"/>
      <w:divBdr>
        <w:top w:val="none" w:sz="0" w:space="0" w:color="auto"/>
        <w:left w:val="none" w:sz="0" w:space="0" w:color="auto"/>
        <w:bottom w:val="none" w:sz="0" w:space="0" w:color="auto"/>
        <w:right w:val="none" w:sz="0" w:space="0" w:color="auto"/>
      </w:divBdr>
    </w:div>
    <w:div w:id="3095482">
      <w:bodyDiv w:val="1"/>
      <w:marLeft w:val="0"/>
      <w:marRight w:val="0"/>
      <w:marTop w:val="0"/>
      <w:marBottom w:val="0"/>
      <w:divBdr>
        <w:top w:val="none" w:sz="0" w:space="0" w:color="auto"/>
        <w:left w:val="none" w:sz="0" w:space="0" w:color="auto"/>
        <w:bottom w:val="none" w:sz="0" w:space="0" w:color="auto"/>
        <w:right w:val="none" w:sz="0" w:space="0" w:color="auto"/>
      </w:divBdr>
    </w:div>
    <w:div w:id="3632820">
      <w:bodyDiv w:val="1"/>
      <w:marLeft w:val="0"/>
      <w:marRight w:val="0"/>
      <w:marTop w:val="0"/>
      <w:marBottom w:val="0"/>
      <w:divBdr>
        <w:top w:val="none" w:sz="0" w:space="0" w:color="auto"/>
        <w:left w:val="none" w:sz="0" w:space="0" w:color="auto"/>
        <w:bottom w:val="none" w:sz="0" w:space="0" w:color="auto"/>
        <w:right w:val="none" w:sz="0" w:space="0" w:color="auto"/>
      </w:divBdr>
    </w:div>
    <w:div w:id="4215255">
      <w:bodyDiv w:val="1"/>
      <w:marLeft w:val="0"/>
      <w:marRight w:val="0"/>
      <w:marTop w:val="0"/>
      <w:marBottom w:val="0"/>
      <w:divBdr>
        <w:top w:val="none" w:sz="0" w:space="0" w:color="auto"/>
        <w:left w:val="none" w:sz="0" w:space="0" w:color="auto"/>
        <w:bottom w:val="none" w:sz="0" w:space="0" w:color="auto"/>
        <w:right w:val="none" w:sz="0" w:space="0" w:color="auto"/>
      </w:divBdr>
    </w:div>
    <w:div w:id="4482386">
      <w:bodyDiv w:val="1"/>
      <w:marLeft w:val="0"/>
      <w:marRight w:val="0"/>
      <w:marTop w:val="0"/>
      <w:marBottom w:val="0"/>
      <w:divBdr>
        <w:top w:val="none" w:sz="0" w:space="0" w:color="auto"/>
        <w:left w:val="none" w:sz="0" w:space="0" w:color="auto"/>
        <w:bottom w:val="none" w:sz="0" w:space="0" w:color="auto"/>
        <w:right w:val="none" w:sz="0" w:space="0" w:color="auto"/>
      </w:divBdr>
    </w:div>
    <w:div w:id="4863464">
      <w:bodyDiv w:val="1"/>
      <w:marLeft w:val="0"/>
      <w:marRight w:val="0"/>
      <w:marTop w:val="0"/>
      <w:marBottom w:val="0"/>
      <w:divBdr>
        <w:top w:val="none" w:sz="0" w:space="0" w:color="auto"/>
        <w:left w:val="none" w:sz="0" w:space="0" w:color="auto"/>
        <w:bottom w:val="none" w:sz="0" w:space="0" w:color="auto"/>
        <w:right w:val="none" w:sz="0" w:space="0" w:color="auto"/>
      </w:divBdr>
    </w:div>
    <w:div w:id="4987458">
      <w:bodyDiv w:val="1"/>
      <w:marLeft w:val="0"/>
      <w:marRight w:val="0"/>
      <w:marTop w:val="0"/>
      <w:marBottom w:val="0"/>
      <w:divBdr>
        <w:top w:val="none" w:sz="0" w:space="0" w:color="auto"/>
        <w:left w:val="none" w:sz="0" w:space="0" w:color="auto"/>
        <w:bottom w:val="none" w:sz="0" w:space="0" w:color="auto"/>
        <w:right w:val="none" w:sz="0" w:space="0" w:color="auto"/>
      </w:divBdr>
      <w:divsChild>
        <w:div w:id="78411773">
          <w:marLeft w:val="480"/>
          <w:marRight w:val="0"/>
          <w:marTop w:val="0"/>
          <w:marBottom w:val="0"/>
          <w:divBdr>
            <w:top w:val="none" w:sz="0" w:space="0" w:color="auto"/>
            <w:left w:val="none" w:sz="0" w:space="0" w:color="auto"/>
            <w:bottom w:val="none" w:sz="0" w:space="0" w:color="auto"/>
            <w:right w:val="none" w:sz="0" w:space="0" w:color="auto"/>
          </w:divBdr>
        </w:div>
        <w:div w:id="142165115">
          <w:marLeft w:val="480"/>
          <w:marRight w:val="0"/>
          <w:marTop w:val="0"/>
          <w:marBottom w:val="0"/>
          <w:divBdr>
            <w:top w:val="none" w:sz="0" w:space="0" w:color="auto"/>
            <w:left w:val="none" w:sz="0" w:space="0" w:color="auto"/>
            <w:bottom w:val="none" w:sz="0" w:space="0" w:color="auto"/>
            <w:right w:val="none" w:sz="0" w:space="0" w:color="auto"/>
          </w:divBdr>
        </w:div>
        <w:div w:id="155342933">
          <w:marLeft w:val="480"/>
          <w:marRight w:val="0"/>
          <w:marTop w:val="0"/>
          <w:marBottom w:val="0"/>
          <w:divBdr>
            <w:top w:val="none" w:sz="0" w:space="0" w:color="auto"/>
            <w:left w:val="none" w:sz="0" w:space="0" w:color="auto"/>
            <w:bottom w:val="none" w:sz="0" w:space="0" w:color="auto"/>
            <w:right w:val="none" w:sz="0" w:space="0" w:color="auto"/>
          </w:divBdr>
        </w:div>
        <w:div w:id="183129865">
          <w:marLeft w:val="480"/>
          <w:marRight w:val="0"/>
          <w:marTop w:val="0"/>
          <w:marBottom w:val="0"/>
          <w:divBdr>
            <w:top w:val="none" w:sz="0" w:space="0" w:color="auto"/>
            <w:left w:val="none" w:sz="0" w:space="0" w:color="auto"/>
            <w:bottom w:val="none" w:sz="0" w:space="0" w:color="auto"/>
            <w:right w:val="none" w:sz="0" w:space="0" w:color="auto"/>
          </w:divBdr>
        </w:div>
        <w:div w:id="414858909">
          <w:marLeft w:val="480"/>
          <w:marRight w:val="0"/>
          <w:marTop w:val="0"/>
          <w:marBottom w:val="0"/>
          <w:divBdr>
            <w:top w:val="none" w:sz="0" w:space="0" w:color="auto"/>
            <w:left w:val="none" w:sz="0" w:space="0" w:color="auto"/>
            <w:bottom w:val="none" w:sz="0" w:space="0" w:color="auto"/>
            <w:right w:val="none" w:sz="0" w:space="0" w:color="auto"/>
          </w:divBdr>
        </w:div>
        <w:div w:id="418672654">
          <w:marLeft w:val="480"/>
          <w:marRight w:val="0"/>
          <w:marTop w:val="0"/>
          <w:marBottom w:val="0"/>
          <w:divBdr>
            <w:top w:val="none" w:sz="0" w:space="0" w:color="auto"/>
            <w:left w:val="none" w:sz="0" w:space="0" w:color="auto"/>
            <w:bottom w:val="none" w:sz="0" w:space="0" w:color="auto"/>
            <w:right w:val="none" w:sz="0" w:space="0" w:color="auto"/>
          </w:divBdr>
        </w:div>
        <w:div w:id="506139966">
          <w:marLeft w:val="480"/>
          <w:marRight w:val="0"/>
          <w:marTop w:val="0"/>
          <w:marBottom w:val="0"/>
          <w:divBdr>
            <w:top w:val="none" w:sz="0" w:space="0" w:color="auto"/>
            <w:left w:val="none" w:sz="0" w:space="0" w:color="auto"/>
            <w:bottom w:val="none" w:sz="0" w:space="0" w:color="auto"/>
            <w:right w:val="none" w:sz="0" w:space="0" w:color="auto"/>
          </w:divBdr>
        </w:div>
        <w:div w:id="541550927">
          <w:marLeft w:val="480"/>
          <w:marRight w:val="0"/>
          <w:marTop w:val="0"/>
          <w:marBottom w:val="0"/>
          <w:divBdr>
            <w:top w:val="none" w:sz="0" w:space="0" w:color="auto"/>
            <w:left w:val="none" w:sz="0" w:space="0" w:color="auto"/>
            <w:bottom w:val="none" w:sz="0" w:space="0" w:color="auto"/>
            <w:right w:val="none" w:sz="0" w:space="0" w:color="auto"/>
          </w:divBdr>
        </w:div>
        <w:div w:id="593244842">
          <w:marLeft w:val="480"/>
          <w:marRight w:val="0"/>
          <w:marTop w:val="0"/>
          <w:marBottom w:val="0"/>
          <w:divBdr>
            <w:top w:val="none" w:sz="0" w:space="0" w:color="auto"/>
            <w:left w:val="none" w:sz="0" w:space="0" w:color="auto"/>
            <w:bottom w:val="none" w:sz="0" w:space="0" w:color="auto"/>
            <w:right w:val="none" w:sz="0" w:space="0" w:color="auto"/>
          </w:divBdr>
        </w:div>
        <w:div w:id="661276642">
          <w:marLeft w:val="480"/>
          <w:marRight w:val="0"/>
          <w:marTop w:val="0"/>
          <w:marBottom w:val="0"/>
          <w:divBdr>
            <w:top w:val="none" w:sz="0" w:space="0" w:color="auto"/>
            <w:left w:val="none" w:sz="0" w:space="0" w:color="auto"/>
            <w:bottom w:val="none" w:sz="0" w:space="0" w:color="auto"/>
            <w:right w:val="none" w:sz="0" w:space="0" w:color="auto"/>
          </w:divBdr>
        </w:div>
        <w:div w:id="807284284">
          <w:marLeft w:val="480"/>
          <w:marRight w:val="0"/>
          <w:marTop w:val="0"/>
          <w:marBottom w:val="0"/>
          <w:divBdr>
            <w:top w:val="none" w:sz="0" w:space="0" w:color="auto"/>
            <w:left w:val="none" w:sz="0" w:space="0" w:color="auto"/>
            <w:bottom w:val="none" w:sz="0" w:space="0" w:color="auto"/>
            <w:right w:val="none" w:sz="0" w:space="0" w:color="auto"/>
          </w:divBdr>
        </w:div>
        <w:div w:id="840852045">
          <w:marLeft w:val="480"/>
          <w:marRight w:val="0"/>
          <w:marTop w:val="0"/>
          <w:marBottom w:val="0"/>
          <w:divBdr>
            <w:top w:val="none" w:sz="0" w:space="0" w:color="auto"/>
            <w:left w:val="none" w:sz="0" w:space="0" w:color="auto"/>
            <w:bottom w:val="none" w:sz="0" w:space="0" w:color="auto"/>
            <w:right w:val="none" w:sz="0" w:space="0" w:color="auto"/>
          </w:divBdr>
        </w:div>
        <w:div w:id="955064345">
          <w:marLeft w:val="480"/>
          <w:marRight w:val="0"/>
          <w:marTop w:val="0"/>
          <w:marBottom w:val="0"/>
          <w:divBdr>
            <w:top w:val="none" w:sz="0" w:space="0" w:color="auto"/>
            <w:left w:val="none" w:sz="0" w:space="0" w:color="auto"/>
            <w:bottom w:val="none" w:sz="0" w:space="0" w:color="auto"/>
            <w:right w:val="none" w:sz="0" w:space="0" w:color="auto"/>
          </w:divBdr>
        </w:div>
        <w:div w:id="974679329">
          <w:marLeft w:val="480"/>
          <w:marRight w:val="0"/>
          <w:marTop w:val="0"/>
          <w:marBottom w:val="0"/>
          <w:divBdr>
            <w:top w:val="none" w:sz="0" w:space="0" w:color="auto"/>
            <w:left w:val="none" w:sz="0" w:space="0" w:color="auto"/>
            <w:bottom w:val="none" w:sz="0" w:space="0" w:color="auto"/>
            <w:right w:val="none" w:sz="0" w:space="0" w:color="auto"/>
          </w:divBdr>
        </w:div>
        <w:div w:id="1045956377">
          <w:marLeft w:val="480"/>
          <w:marRight w:val="0"/>
          <w:marTop w:val="0"/>
          <w:marBottom w:val="0"/>
          <w:divBdr>
            <w:top w:val="none" w:sz="0" w:space="0" w:color="auto"/>
            <w:left w:val="none" w:sz="0" w:space="0" w:color="auto"/>
            <w:bottom w:val="none" w:sz="0" w:space="0" w:color="auto"/>
            <w:right w:val="none" w:sz="0" w:space="0" w:color="auto"/>
          </w:divBdr>
        </w:div>
        <w:div w:id="1112818529">
          <w:marLeft w:val="480"/>
          <w:marRight w:val="0"/>
          <w:marTop w:val="0"/>
          <w:marBottom w:val="0"/>
          <w:divBdr>
            <w:top w:val="none" w:sz="0" w:space="0" w:color="auto"/>
            <w:left w:val="none" w:sz="0" w:space="0" w:color="auto"/>
            <w:bottom w:val="none" w:sz="0" w:space="0" w:color="auto"/>
            <w:right w:val="none" w:sz="0" w:space="0" w:color="auto"/>
          </w:divBdr>
        </w:div>
        <w:div w:id="1152677561">
          <w:marLeft w:val="480"/>
          <w:marRight w:val="0"/>
          <w:marTop w:val="0"/>
          <w:marBottom w:val="0"/>
          <w:divBdr>
            <w:top w:val="none" w:sz="0" w:space="0" w:color="auto"/>
            <w:left w:val="none" w:sz="0" w:space="0" w:color="auto"/>
            <w:bottom w:val="none" w:sz="0" w:space="0" w:color="auto"/>
            <w:right w:val="none" w:sz="0" w:space="0" w:color="auto"/>
          </w:divBdr>
        </w:div>
        <w:div w:id="1200321416">
          <w:marLeft w:val="480"/>
          <w:marRight w:val="0"/>
          <w:marTop w:val="0"/>
          <w:marBottom w:val="0"/>
          <w:divBdr>
            <w:top w:val="none" w:sz="0" w:space="0" w:color="auto"/>
            <w:left w:val="none" w:sz="0" w:space="0" w:color="auto"/>
            <w:bottom w:val="none" w:sz="0" w:space="0" w:color="auto"/>
            <w:right w:val="none" w:sz="0" w:space="0" w:color="auto"/>
          </w:divBdr>
        </w:div>
        <w:div w:id="1209679557">
          <w:marLeft w:val="480"/>
          <w:marRight w:val="0"/>
          <w:marTop w:val="0"/>
          <w:marBottom w:val="0"/>
          <w:divBdr>
            <w:top w:val="none" w:sz="0" w:space="0" w:color="auto"/>
            <w:left w:val="none" w:sz="0" w:space="0" w:color="auto"/>
            <w:bottom w:val="none" w:sz="0" w:space="0" w:color="auto"/>
            <w:right w:val="none" w:sz="0" w:space="0" w:color="auto"/>
          </w:divBdr>
        </w:div>
        <w:div w:id="1271278653">
          <w:marLeft w:val="480"/>
          <w:marRight w:val="0"/>
          <w:marTop w:val="0"/>
          <w:marBottom w:val="0"/>
          <w:divBdr>
            <w:top w:val="none" w:sz="0" w:space="0" w:color="auto"/>
            <w:left w:val="none" w:sz="0" w:space="0" w:color="auto"/>
            <w:bottom w:val="none" w:sz="0" w:space="0" w:color="auto"/>
            <w:right w:val="none" w:sz="0" w:space="0" w:color="auto"/>
          </w:divBdr>
        </w:div>
        <w:div w:id="1341082966">
          <w:marLeft w:val="480"/>
          <w:marRight w:val="0"/>
          <w:marTop w:val="0"/>
          <w:marBottom w:val="0"/>
          <w:divBdr>
            <w:top w:val="none" w:sz="0" w:space="0" w:color="auto"/>
            <w:left w:val="none" w:sz="0" w:space="0" w:color="auto"/>
            <w:bottom w:val="none" w:sz="0" w:space="0" w:color="auto"/>
            <w:right w:val="none" w:sz="0" w:space="0" w:color="auto"/>
          </w:divBdr>
        </w:div>
        <w:div w:id="1506358106">
          <w:marLeft w:val="480"/>
          <w:marRight w:val="0"/>
          <w:marTop w:val="0"/>
          <w:marBottom w:val="0"/>
          <w:divBdr>
            <w:top w:val="none" w:sz="0" w:space="0" w:color="auto"/>
            <w:left w:val="none" w:sz="0" w:space="0" w:color="auto"/>
            <w:bottom w:val="none" w:sz="0" w:space="0" w:color="auto"/>
            <w:right w:val="none" w:sz="0" w:space="0" w:color="auto"/>
          </w:divBdr>
        </w:div>
        <w:div w:id="1537695554">
          <w:marLeft w:val="480"/>
          <w:marRight w:val="0"/>
          <w:marTop w:val="0"/>
          <w:marBottom w:val="0"/>
          <w:divBdr>
            <w:top w:val="none" w:sz="0" w:space="0" w:color="auto"/>
            <w:left w:val="none" w:sz="0" w:space="0" w:color="auto"/>
            <w:bottom w:val="none" w:sz="0" w:space="0" w:color="auto"/>
            <w:right w:val="none" w:sz="0" w:space="0" w:color="auto"/>
          </w:divBdr>
        </w:div>
        <w:div w:id="1618179559">
          <w:marLeft w:val="480"/>
          <w:marRight w:val="0"/>
          <w:marTop w:val="0"/>
          <w:marBottom w:val="0"/>
          <w:divBdr>
            <w:top w:val="none" w:sz="0" w:space="0" w:color="auto"/>
            <w:left w:val="none" w:sz="0" w:space="0" w:color="auto"/>
            <w:bottom w:val="none" w:sz="0" w:space="0" w:color="auto"/>
            <w:right w:val="none" w:sz="0" w:space="0" w:color="auto"/>
          </w:divBdr>
        </w:div>
        <w:div w:id="1660844700">
          <w:marLeft w:val="480"/>
          <w:marRight w:val="0"/>
          <w:marTop w:val="0"/>
          <w:marBottom w:val="0"/>
          <w:divBdr>
            <w:top w:val="none" w:sz="0" w:space="0" w:color="auto"/>
            <w:left w:val="none" w:sz="0" w:space="0" w:color="auto"/>
            <w:bottom w:val="none" w:sz="0" w:space="0" w:color="auto"/>
            <w:right w:val="none" w:sz="0" w:space="0" w:color="auto"/>
          </w:divBdr>
        </w:div>
        <w:div w:id="1677732767">
          <w:marLeft w:val="480"/>
          <w:marRight w:val="0"/>
          <w:marTop w:val="0"/>
          <w:marBottom w:val="0"/>
          <w:divBdr>
            <w:top w:val="none" w:sz="0" w:space="0" w:color="auto"/>
            <w:left w:val="none" w:sz="0" w:space="0" w:color="auto"/>
            <w:bottom w:val="none" w:sz="0" w:space="0" w:color="auto"/>
            <w:right w:val="none" w:sz="0" w:space="0" w:color="auto"/>
          </w:divBdr>
        </w:div>
        <w:div w:id="1858732944">
          <w:marLeft w:val="480"/>
          <w:marRight w:val="0"/>
          <w:marTop w:val="0"/>
          <w:marBottom w:val="0"/>
          <w:divBdr>
            <w:top w:val="none" w:sz="0" w:space="0" w:color="auto"/>
            <w:left w:val="none" w:sz="0" w:space="0" w:color="auto"/>
            <w:bottom w:val="none" w:sz="0" w:space="0" w:color="auto"/>
            <w:right w:val="none" w:sz="0" w:space="0" w:color="auto"/>
          </w:divBdr>
        </w:div>
        <w:div w:id="1954246957">
          <w:marLeft w:val="480"/>
          <w:marRight w:val="0"/>
          <w:marTop w:val="0"/>
          <w:marBottom w:val="0"/>
          <w:divBdr>
            <w:top w:val="none" w:sz="0" w:space="0" w:color="auto"/>
            <w:left w:val="none" w:sz="0" w:space="0" w:color="auto"/>
            <w:bottom w:val="none" w:sz="0" w:space="0" w:color="auto"/>
            <w:right w:val="none" w:sz="0" w:space="0" w:color="auto"/>
          </w:divBdr>
        </w:div>
        <w:div w:id="2054690475">
          <w:marLeft w:val="480"/>
          <w:marRight w:val="0"/>
          <w:marTop w:val="0"/>
          <w:marBottom w:val="0"/>
          <w:divBdr>
            <w:top w:val="none" w:sz="0" w:space="0" w:color="auto"/>
            <w:left w:val="none" w:sz="0" w:space="0" w:color="auto"/>
            <w:bottom w:val="none" w:sz="0" w:space="0" w:color="auto"/>
            <w:right w:val="none" w:sz="0" w:space="0" w:color="auto"/>
          </w:divBdr>
        </w:div>
      </w:divsChild>
    </w:div>
    <w:div w:id="5064646">
      <w:bodyDiv w:val="1"/>
      <w:marLeft w:val="0"/>
      <w:marRight w:val="0"/>
      <w:marTop w:val="0"/>
      <w:marBottom w:val="0"/>
      <w:divBdr>
        <w:top w:val="none" w:sz="0" w:space="0" w:color="auto"/>
        <w:left w:val="none" w:sz="0" w:space="0" w:color="auto"/>
        <w:bottom w:val="none" w:sz="0" w:space="0" w:color="auto"/>
        <w:right w:val="none" w:sz="0" w:space="0" w:color="auto"/>
      </w:divBdr>
    </w:div>
    <w:div w:id="5449675">
      <w:bodyDiv w:val="1"/>
      <w:marLeft w:val="0"/>
      <w:marRight w:val="0"/>
      <w:marTop w:val="0"/>
      <w:marBottom w:val="0"/>
      <w:divBdr>
        <w:top w:val="none" w:sz="0" w:space="0" w:color="auto"/>
        <w:left w:val="none" w:sz="0" w:space="0" w:color="auto"/>
        <w:bottom w:val="none" w:sz="0" w:space="0" w:color="auto"/>
        <w:right w:val="none" w:sz="0" w:space="0" w:color="auto"/>
      </w:divBdr>
    </w:div>
    <w:div w:id="5795482">
      <w:bodyDiv w:val="1"/>
      <w:marLeft w:val="0"/>
      <w:marRight w:val="0"/>
      <w:marTop w:val="0"/>
      <w:marBottom w:val="0"/>
      <w:divBdr>
        <w:top w:val="none" w:sz="0" w:space="0" w:color="auto"/>
        <w:left w:val="none" w:sz="0" w:space="0" w:color="auto"/>
        <w:bottom w:val="none" w:sz="0" w:space="0" w:color="auto"/>
        <w:right w:val="none" w:sz="0" w:space="0" w:color="auto"/>
      </w:divBdr>
    </w:div>
    <w:div w:id="6493953">
      <w:bodyDiv w:val="1"/>
      <w:marLeft w:val="0"/>
      <w:marRight w:val="0"/>
      <w:marTop w:val="0"/>
      <w:marBottom w:val="0"/>
      <w:divBdr>
        <w:top w:val="none" w:sz="0" w:space="0" w:color="auto"/>
        <w:left w:val="none" w:sz="0" w:space="0" w:color="auto"/>
        <w:bottom w:val="none" w:sz="0" w:space="0" w:color="auto"/>
        <w:right w:val="none" w:sz="0" w:space="0" w:color="auto"/>
      </w:divBdr>
    </w:div>
    <w:div w:id="6517424">
      <w:bodyDiv w:val="1"/>
      <w:marLeft w:val="0"/>
      <w:marRight w:val="0"/>
      <w:marTop w:val="0"/>
      <w:marBottom w:val="0"/>
      <w:divBdr>
        <w:top w:val="none" w:sz="0" w:space="0" w:color="auto"/>
        <w:left w:val="none" w:sz="0" w:space="0" w:color="auto"/>
        <w:bottom w:val="none" w:sz="0" w:space="0" w:color="auto"/>
        <w:right w:val="none" w:sz="0" w:space="0" w:color="auto"/>
      </w:divBdr>
    </w:div>
    <w:div w:id="7097285">
      <w:bodyDiv w:val="1"/>
      <w:marLeft w:val="0"/>
      <w:marRight w:val="0"/>
      <w:marTop w:val="0"/>
      <w:marBottom w:val="0"/>
      <w:divBdr>
        <w:top w:val="none" w:sz="0" w:space="0" w:color="auto"/>
        <w:left w:val="none" w:sz="0" w:space="0" w:color="auto"/>
        <w:bottom w:val="none" w:sz="0" w:space="0" w:color="auto"/>
        <w:right w:val="none" w:sz="0" w:space="0" w:color="auto"/>
      </w:divBdr>
    </w:div>
    <w:div w:id="7099863">
      <w:bodyDiv w:val="1"/>
      <w:marLeft w:val="0"/>
      <w:marRight w:val="0"/>
      <w:marTop w:val="0"/>
      <w:marBottom w:val="0"/>
      <w:divBdr>
        <w:top w:val="none" w:sz="0" w:space="0" w:color="auto"/>
        <w:left w:val="none" w:sz="0" w:space="0" w:color="auto"/>
        <w:bottom w:val="none" w:sz="0" w:space="0" w:color="auto"/>
        <w:right w:val="none" w:sz="0" w:space="0" w:color="auto"/>
      </w:divBdr>
    </w:div>
    <w:div w:id="7412658">
      <w:bodyDiv w:val="1"/>
      <w:marLeft w:val="0"/>
      <w:marRight w:val="0"/>
      <w:marTop w:val="0"/>
      <w:marBottom w:val="0"/>
      <w:divBdr>
        <w:top w:val="none" w:sz="0" w:space="0" w:color="auto"/>
        <w:left w:val="none" w:sz="0" w:space="0" w:color="auto"/>
        <w:bottom w:val="none" w:sz="0" w:space="0" w:color="auto"/>
        <w:right w:val="none" w:sz="0" w:space="0" w:color="auto"/>
      </w:divBdr>
    </w:div>
    <w:div w:id="7878422">
      <w:bodyDiv w:val="1"/>
      <w:marLeft w:val="0"/>
      <w:marRight w:val="0"/>
      <w:marTop w:val="0"/>
      <w:marBottom w:val="0"/>
      <w:divBdr>
        <w:top w:val="none" w:sz="0" w:space="0" w:color="auto"/>
        <w:left w:val="none" w:sz="0" w:space="0" w:color="auto"/>
        <w:bottom w:val="none" w:sz="0" w:space="0" w:color="auto"/>
        <w:right w:val="none" w:sz="0" w:space="0" w:color="auto"/>
      </w:divBdr>
    </w:div>
    <w:div w:id="7996078">
      <w:bodyDiv w:val="1"/>
      <w:marLeft w:val="0"/>
      <w:marRight w:val="0"/>
      <w:marTop w:val="0"/>
      <w:marBottom w:val="0"/>
      <w:divBdr>
        <w:top w:val="none" w:sz="0" w:space="0" w:color="auto"/>
        <w:left w:val="none" w:sz="0" w:space="0" w:color="auto"/>
        <w:bottom w:val="none" w:sz="0" w:space="0" w:color="auto"/>
        <w:right w:val="none" w:sz="0" w:space="0" w:color="auto"/>
      </w:divBdr>
    </w:div>
    <w:div w:id="8025513">
      <w:bodyDiv w:val="1"/>
      <w:marLeft w:val="0"/>
      <w:marRight w:val="0"/>
      <w:marTop w:val="0"/>
      <w:marBottom w:val="0"/>
      <w:divBdr>
        <w:top w:val="none" w:sz="0" w:space="0" w:color="auto"/>
        <w:left w:val="none" w:sz="0" w:space="0" w:color="auto"/>
        <w:bottom w:val="none" w:sz="0" w:space="0" w:color="auto"/>
        <w:right w:val="none" w:sz="0" w:space="0" w:color="auto"/>
      </w:divBdr>
    </w:div>
    <w:div w:id="8526416">
      <w:bodyDiv w:val="1"/>
      <w:marLeft w:val="0"/>
      <w:marRight w:val="0"/>
      <w:marTop w:val="0"/>
      <w:marBottom w:val="0"/>
      <w:divBdr>
        <w:top w:val="none" w:sz="0" w:space="0" w:color="auto"/>
        <w:left w:val="none" w:sz="0" w:space="0" w:color="auto"/>
        <w:bottom w:val="none" w:sz="0" w:space="0" w:color="auto"/>
        <w:right w:val="none" w:sz="0" w:space="0" w:color="auto"/>
      </w:divBdr>
    </w:div>
    <w:div w:id="9258682">
      <w:bodyDiv w:val="1"/>
      <w:marLeft w:val="0"/>
      <w:marRight w:val="0"/>
      <w:marTop w:val="0"/>
      <w:marBottom w:val="0"/>
      <w:divBdr>
        <w:top w:val="none" w:sz="0" w:space="0" w:color="auto"/>
        <w:left w:val="none" w:sz="0" w:space="0" w:color="auto"/>
        <w:bottom w:val="none" w:sz="0" w:space="0" w:color="auto"/>
        <w:right w:val="none" w:sz="0" w:space="0" w:color="auto"/>
      </w:divBdr>
    </w:div>
    <w:div w:id="9332613">
      <w:bodyDiv w:val="1"/>
      <w:marLeft w:val="0"/>
      <w:marRight w:val="0"/>
      <w:marTop w:val="0"/>
      <w:marBottom w:val="0"/>
      <w:divBdr>
        <w:top w:val="none" w:sz="0" w:space="0" w:color="auto"/>
        <w:left w:val="none" w:sz="0" w:space="0" w:color="auto"/>
        <w:bottom w:val="none" w:sz="0" w:space="0" w:color="auto"/>
        <w:right w:val="none" w:sz="0" w:space="0" w:color="auto"/>
      </w:divBdr>
    </w:div>
    <w:div w:id="9643981">
      <w:bodyDiv w:val="1"/>
      <w:marLeft w:val="0"/>
      <w:marRight w:val="0"/>
      <w:marTop w:val="0"/>
      <w:marBottom w:val="0"/>
      <w:divBdr>
        <w:top w:val="none" w:sz="0" w:space="0" w:color="auto"/>
        <w:left w:val="none" w:sz="0" w:space="0" w:color="auto"/>
        <w:bottom w:val="none" w:sz="0" w:space="0" w:color="auto"/>
        <w:right w:val="none" w:sz="0" w:space="0" w:color="auto"/>
      </w:divBdr>
    </w:div>
    <w:div w:id="10032476">
      <w:bodyDiv w:val="1"/>
      <w:marLeft w:val="0"/>
      <w:marRight w:val="0"/>
      <w:marTop w:val="0"/>
      <w:marBottom w:val="0"/>
      <w:divBdr>
        <w:top w:val="none" w:sz="0" w:space="0" w:color="auto"/>
        <w:left w:val="none" w:sz="0" w:space="0" w:color="auto"/>
        <w:bottom w:val="none" w:sz="0" w:space="0" w:color="auto"/>
        <w:right w:val="none" w:sz="0" w:space="0" w:color="auto"/>
      </w:divBdr>
    </w:div>
    <w:div w:id="10105267">
      <w:bodyDiv w:val="1"/>
      <w:marLeft w:val="0"/>
      <w:marRight w:val="0"/>
      <w:marTop w:val="0"/>
      <w:marBottom w:val="0"/>
      <w:divBdr>
        <w:top w:val="none" w:sz="0" w:space="0" w:color="auto"/>
        <w:left w:val="none" w:sz="0" w:space="0" w:color="auto"/>
        <w:bottom w:val="none" w:sz="0" w:space="0" w:color="auto"/>
        <w:right w:val="none" w:sz="0" w:space="0" w:color="auto"/>
      </w:divBdr>
    </w:div>
    <w:div w:id="10499164">
      <w:bodyDiv w:val="1"/>
      <w:marLeft w:val="0"/>
      <w:marRight w:val="0"/>
      <w:marTop w:val="0"/>
      <w:marBottom w:val="0"/>
      <w:divBdr>
        <w:top w:val="none" w:sz="0" w:space="0" w:color="auto"/>
        <w:left w:val="none" w:sz="0" w:space="0" w:color="auto"/>
        <w:bottom w:val="none" w:sz="0" w:space="0" w:color="auto"/>
        <w:right w:val="none" w:sz="0" w:space="0" w:color="auto"/>
      </w:divBdr>
    </w:div>
    <w:div w:id="10647497">
      <w:bodyDiv w:val="1"/>
      <w:marLeft w:val="0"/>
      <w:marRight w:val="0"/>
      <w:marTop w:val="0"/>
      <w:marBottom w:val="0"/>
      <w:divBdr>
        <w:top w:val="none" w:sz="0" w:space="0" w:color="auto"/>
        <w:left w:val="none" w:sz="0" w:space="0" w:color="auto"/>
        <w:bottom w:val="none" w:sz="0" w:space="0" w:color="auto"/>
        <w:right w:val="none" w:sz="0" w:space="0" w:color="auto"/>
      </w:divBdr>
    </w:div>
    <w:div w:id="11227044">
      <w:bodyDiv w:val="1"/>
      <w:marLeft w:val="0"/>
      <w:marRight w:val="0"/>
      <w:marTop w:val="0"/>
      <w:marBottom w:val="0"/>
      <w:divBdr>
        <w:top w:val="none" w:sz="0" w:space="0" w:color="auto"/>
        <w:left w:val="none" w:sz="0" w:space="0" w:color="auto"/>
        <w:bottom w:val="none" w:sz="0" w:space="0" w:color="auto"/>
        <w:right w:val="none" w:sz="0" w:space="0" w:color="auto"/>
      </w:divBdr>
    </w:div>
    <w:div w:id="11885072">
      <w:bodyDiv w:val="1"/>
      <w:marLeft w:val="0"/>
      <w:marRight w:val="0"/>
      <w:marTop w:val="0"/>
      <w:marBottom w:val="0"/>
      <w:divBdr>
        <w:top w:val="none" w:sz="0" w:space="0" w:color="auto"/>
        <w:left w:val="none" w:sz="0" w:space="0" w:color="auto"/>
        <w:bottom w:val="none" w:sz="0" w:space="0" w:color="auto"/>
        <w:right w:val="none" w:sz="0" w:space="0" w:color="auto"/>
      </w:divBdr>
    </w:div>
    <w:div w:id="11885130">
      <w:bodyDiv w:val="1"/>
      <w:marLeft w:val="0"/>
      <w:marRight w:val="0"/>
      <w:marTop w:val="0"/>
      <w:marBottom w:val="0"/>
      <w:divBdr>
        <w:top w:val="none" w:sz="0" w:space="0" w:color="auto"/>
        <w:left w:val="none" w:sz="0" w:space="0" w:color="auto"/>
        <w:bottom w:val="none" w:sz="0" w:space="0" w:color="auto"/>
        <w:right w:val="none" w:sz="0" w:space="0" w:color="auto"/>
      </w:divBdr>
    </w:div>
    <w:div w:id="12000653">
      <w:bodyDiv w:val="1"/>
      <w:marLeft w:val="0"/>
      <w:marRight w:val="0"/>
      <w:marTop w:val="0"/>
      <w:marBottom w:val="0"/>
      <w:divBdr>
        <w:top w:val="none" w:sz="0" w:space="0" w:color="auto"/>
        <w:left w:val="none" w:sz="0" w:space="0" w:color="auto"/>
        <w:bottom w:val="none" w:sz="0" w:space="0" w:color="auto"/>
        <w:right w:val="none" w:sz="0" w:space="0" w:color="auto"/>
      </w:divBdr>
    </w:div>
    <w:div w:id="12000823">
      <w:bodyDiv w:val="1"/>
      <w:marLeft w:val="0"/>
      <w:marRight w:val="0"/>
      <w:marTop w:val="0"/>
      <w:marBottom w:val="0"/>
      <w:divBdr>
        <w:top w:val="none" w:sz="0" w:space="0" w:color="auto"/>
        <w:left w:val="none" w:sz="0" w:space="0" w:color="auto"/>
        <w:bottom w:val="none" w:sz="0" w:space="0" w:color="auto"/>
        <w:right w:val="none" w:sz="0" w:space="0" w:color="auto"/>
      </w:divBdr>
      <w:divsChild>
        <w:div w:id="147137241">
          <w:marLeft w:val="480"/>
          <w:marRight w:val="0"/>
          <w:marTop w:val="0"/>
          <w:marBottom w:val="0"/>
          <w:divBdr>
            <w:top w:val="none" w:sz="0" w:space="0" w:color="auto"/>
            <w:left w:val="none" w:sz="0" w:space="0" w:color="auto"/>
            <w:bottom w:val="none" w:sz="0" w:space="0" w:color="auto"/>
            <w:right w:val="none" w:sz="0" w:space="0" w:color="auto"/>
          </w:divBdr>
        </w:div>
        <w:div w:id="1596480300">
          <w:marLeft w:val="480"/>
          <w:marRight w:val="0"/>
          <w:marTop w:val="0"/>
          <w:marBottom w:val="0"/>
          <w:divBdr>
            <w:top w:val="none" w:sz="0" w:space="0" w:color="auto"/>
            <w:left w:val="none" w:sz="0" w:space="0" w:color="auto"/>
            <w:bottom w:val="none" w:sz="0" w:space="0" w:color="auto"/>
            <w:right w:val="none" w:sz="0" w:space="0" w:color="auto"/>
          </w:divBdr>
        </w:div>
        <w:div w:id="1144398044">
          <w:marLeft w:val="480"/>
          <w:marRight w:val="0"/>
          <w:marTop w:val="0"/>
          <w:marBottom w:val="0"/>
          <w:divBdr>
            <w:top w:val="none" w:sz="0" w:space="0" w:color="auto"/>
            <w:left w:val="none" w:sz="0" w:space="0" w:color="auto"/>
            <w:bottom w:val="none" w:sz="0" w:space="0" w:color="auto"/>
            <w:right w:val="none" w:sz="0" w:space="0" w:color="auto"/>
          </w:divBdr>
        </w:div>
        <w:div w:id="446779711">
          <w:marLeft w:val="480"/>
          <w:marRight w:val="0"/>
          <w:marTop w:val="0"/>
          <w:marBottom w:val="0"/>
          <w:divBdr>
            <w:top w:val="none" w:sz="0" w:space="0" w:color="auto"/>
            <w:left w:val="none" w:sz="0" w:space="0" w:color="auto"/>
            <w:bottom w:val="none" w:sz="0" w:space="0" w:color="auto"/>
            <w:right w:val="none" w:sz="0" w:space="0" w:color="auto"/>
          </w:divBdr>
        </w:div>
        <w:div w:id="1970476061">
          <w:marLeft w:val="480"/>
          <w:marRight w:val="0"/>
          <w:marTop w:val="0"/>
          <w:marBottom w:val="0"/>
          <w:divBdr>
            <w:top w:val="none" w:sz="0" w:space="0" w:color="auto"/>
            <w:left w:val="none" w:sz="0" w:space="0" w:color="auto"/>
            <w:bottom w:val="none" w:sz="0" w:space="0" w:color="auto"/>
            <w:right w:val="none" w:sz="0" w:space="0" w:color="auto"/>
          </w:divBdr>
        </w:div>
        <w:div w:id="587889893">
          <w:marLeft w:val="480"/>
          <w:marRight w:val="0"/>
          <w:marTop w:val="0"/>
          <w:marBottom w:val="0"/>
          <w:divBdr>
            <w:top w:val="none" w:sz="0" w:space="0" w:color="auto"/>
            <w:left w:val="none" w:sz="0" w:space="0" w:color="auto"/>
            <w:bottom w:val="none" w:sz="0" w:space="0" w:color="auto"/>
            <w:right w:val="none" w:sz="0" w:space="0" w:color="auto"/>
          </w:divBdr>
        </w:div>
        <w:div w:id="129906006">
          <w:marLeft w:val="480"/>
          <w:marRight w:val="0"/>
          <w:marTop w:val="0"/>
          <w:marBottom w:val="0"/>
          <w:divBdr>
            <w:top w:val="none" w:sz="0" w:space="0" w:color="auto"/>
            <w:left w:val="none" w:sz="0" w:space="0" w:color="auto"/>
            <w:bottom w:val="none" w:sz="0" w:space="0" w:color="auto"/>
            <w:right w:val="none" w:sz="0" w:space="0" w:color="auto"/>
          </w:divBdr>
        </w:div>
        <w:div w:id="812259117">
          <w:marLeft w:val="480"/>
          <w:marRight w:val="0"/>
          <w:marTop w:val="0"/>
          <w:marBottom w:val="0"/>
          <w:divBdr>
            <w:top w:val="none" w:sz="0" w:space="0" w:color="auto"/>
            <w:left w:val="none" w:sz="0" w:space="0" w:color="auto"/>
            <w:bottom w:val="none" w:sz="0" w:space="0" w:color="auto"/>
            <w:right w:val="none" w:sz="0" w:space="0" w:color="auto"/>
          </w:divBdr>
        </w:div>
        <w:div w:id="835074419">
          <w:marLeft w:val="480"/>
          <w:marRight w:val="0"/>
          <w:marTop w:val="0"/>
          <w:marBottom w:val="0"/>
          <w:divBdr>
            <w:top w:val="none" w:sz="0" w:space="0" w:color="auto"/>
            <w:left w:val="none" w:sz="0" w:space="0" w:color="auto"/>
            <w:bottom w:val="none" w:sz="0" w:space="0" w:color="auto"/>
            <w:right w:val="none" w:sz="0" w:space="0" w:color="auto"/>
          </w:divBdr>
        </w:div>
        <w:div w:id="469327008">
          <w:marLeft w:val="480"/>
          <w:marRight w:val="0"/>
          <w:marTop w:val="0"/>
          <w:marBottom w:val="0"/>
          <w:divBdr>
            <w:top w:val="none" w:sz="0" w:space="0" w:color="auto"/>
            <w:left w:val="none" w:sz="0" w:space="0" w:color="auto"/>
            <w:bottom w:val="none" w:sz="0" w:space="0" w:color="auto"/>
            <w:right w:val="none" w:sz="0" w:space="0" w:color="auto"/>
          </w:divBdr>
        </w:div>
        <w:div w:id="2111969419">
          <w:marLeft w:val="480"/>
          <w:marRight w:val="0"/>
          <w:marTop w:val="0"/>
          <w:marBottom w:val="0"/>
          <w:divBdr>
            <w:top w:val="none" w:sz="0" w:space="0" w:color="auto"/>
            <w:left w:val="none" w:sz="0" w:space="0" w:color="auto"/>
            <w:bottom w:val="none" w:sz="0" w:space="0" w:color="auto"/>
            <w:right w:val="none" w:sz="0" w:space="0" w:color="auto"/>
          </w:divBdr>
        </w:div>
        <w:div w:id="216162512">
          <w:marLeft w:val="480"/>
          <w:marRight w:val="0"/>
          <w:marTop w:val="0"/>
          <w:marBottom w:val="0"/>
          <w:divBdr>
            <w:top w:val="none" w:sz="0" w:space="0" w:color="auto"/>
            <w:left w:val="none" w:sz="0" w:space="0" w:color="auto"/>
            <w:bottom w:val="none" w:sz="0" w:space="0" w:color="auto"/>
            <w:right w:val="none" w:sz="0" w:space="0" w:color="auto"/>
          </w:divBdr>
        </w:div>
        <w:div w:id="958147295">
          <w:marLeft w:val="480"/>
          <w:marRight w:val="0"/>
          <w:marTop w:val="0"/>
          <w:marBottom w:val="0"/>
          <w:divBdr>
            <w:top w:val="none" w:sz="0" w:space="0" w:color="auto"/>
            <w:left w:val="none" w:sz="0" w:space="0" w:color="auto"/>
            <w:bottom w:val="none" w:sz="0" w:space="0" w:color="auto"/>
            <w:right w:val="none" w:sz="0" w:space="0" w:color="auto"/>
          </w:divBdr>
        </w:div>
        <w:div w:id="1013528699">
          <w:marLeft w:val="480"/>
          <w:marRight w:val="0"/>
          <w:marTop w:val="0"/>
          <w:marBottom w:val="0"/>
          <w:divBdr>
            <w:top w:val="none" w:sz="0" w:space="0" w:color="auto"/>
            <w:left w:val="none" w:sz="0" w:space="0" w:color="auto"/>
            <w:bottom w:val="none" w:sz="0" w:space="0" w:color="auto"/>
            <w:right w:val="none" w:sz="0" w:space="0" w:color="auto"/>
          </w:divBdr>
        </w:div>
        <w:div w:id="1349602466">
          <w:marLeft w:val="480"/>
          <w:marRight w:val="0"/>
          <w:marTop w:val="0"/>
          <w:marBottom w:val="0"/>
          <w:divBdr>
            <w:top w:val="none" w:sz="0" w:space="0" w:color="auto"/>
            <w:left w:val="none" w:sz="0" w:space="0" w:color="auto"/>
            <w:bottom w:val="none" w:sz="0" w:space="0" w:color="auto"/>
            <w:right w:val="none" w:sz="0" w:space="0" w:color="auto"/>
          </w:divBdr>
        </w:div>
        <w:div w:id="171184118">
          <w:marLeft w:val="480"/>
          <w:marRight w:val="0"/>
          <w:marTop w:val="0"/>
          <w:marBottom w:val="0"/>
          <w:divBdr>
            <w:top w:val="none" w:sz="0" w:space="0" w:color="auto"/>
            <w:left w:val="none" w:sz="0" w:space="0" w:color="auto"/>
            <w:bottom w:val="none" w:sz="0" w:space="0" w:color="auto"/>
            <w:right w:val="none" w:sz="0" w:space="0" w:color="auto"/>
          </w:divBdr>
        </w:div>
        <w:div w:id="1700937818">
          <w:marLeft w:val="480"/>
          <w:marRight w:val="0"/>
          <w:marTop w:val="0"/>
          <w:marBottom w:val="0"/>
          <w:divBdr>
            <w:top w:val="none" w:sz="0" w:space="0" w:color="auto"/>
            <w:left w:val="none" w:sz="0" w:space="0" w:color="auto"/>
            <w:bottom w:val="none" w:sz="0" w:space="0" w:color="auto"/>
            <w:right w:val="none" w:sz="0" w:space="0" w:color="auto"/>
          </w:divBdr>
        </w:div>
        <w:div w:id="1269239511">
          <w:marLeft w:val="480"/>
          <w:marRight w:val="0"/>
          <w:marTop w:val="0"/>
          <w:marBottom w:val="0"/>
          <w:divBdr>
            <w:top w:val="none" w:sz="0" w:space="0" w:color="auto"/>
            <w:left w:val="none" w:sz="0" w:space="0" w:color="auto"/>
            <w:bottom w:val="none" w:sz="0" w:space="0" w:color="auto"/>
            <w:right w:val="none" w:sz="0" w:space="0" w:color="auto"/>
          </w:divBdr>
        </w:div>
        <w:div w:id="1422683559">
          <w:marLeft w:val="480"/>
          <w:marRight w:val="0"/>
          <w:marTop w:val="0"/>
          <w:marBottom w:val="0"/>
          <w:divBdr>
            <w:top w:val="none" w:sz="0" w:space="0" w:color="auto"/>
            <w:left w:val="none" w:sz="0" w:space="0" w:color="auto"/>
            <w:bottom w:val="none" w:sz="0" w:space="0" w:color="auto"/>
            <w:right w:val="none" w:sz="0" w:space="0" w:color="auto"/>
          </w:divBdr>
        </w:div>
        <w:div w:id="1486315332">
          <w:marLeft w:val="480"/>
          <w:marRight w:val="0"/>
          <w:marTop w:val="0"/>
          <w:marBottom w:val="0"/>
          <w:divBdr>
            <w:top w:val="none" w:sz="0" w:space="0" w:color="auto"/>
            <w:left w:val="none" w:sz="0" w:space="0" w:color="auto"/>
            <w:bottom w:val="none" w:sz="0" w:space="0" w:color="auto"/>
            <w:right w:val="none" w:sz="0" w:space="0" w:color="auto"/>
          </w:divBdr>
        </w:div>
        <w:div w:id="1788542999">
          <w:marLeft w:val="480"/>
          <w:marRight w:val="0"/>
          <w:marTop w:val="0"/>
          <w:marBottom w:val="0"/>
          <w:divBdr>
            <w:top w:val="none" w:sz="0" w:space="0" w:color="auto"/>
            <w:left w:val="none" w:sz="0" w:space="0" w:color="auto"/>
            <w:bottom w:val="none" w:sz="0" w:space="0" w:color="auto"/>
            <w:right w:val="none" w:sz="0" w:space="0" w:color="auto"/>
          </w:divBdr>
        </w:div>
        <w:div w:id="1927499926">
          <w:marLeft w:val="480"/>
          <w:marRight w:val="0"/>
          <w:marTop w:val="0"/>
          <w:marBottom w:val="0"/>
          <w:divBdr>
            <w:top w:val="none" w:sz="0" w:space="0" w:color="auto"/>
            <w:left w:val="none" w:sz="0" w:space="0" w:color="auto"/>
            <w:bottom w:val="none" w:sz="0" w:space="0" w:color="auto"/>
            <w:right w:val="none" w:sz="0" w:space="0" w:color="auto"/>
          </w:divBdr>
        </w:div>
        <w:div w:id="515658323">
          <w:marLeft w:val="480"/>
          <w:marRight w:val="0"/>
          <w:marTop w:val="0"/>
          <w:marBottom w:val="0"/>
          <w:divBdr>
            <w:top w:val="none" w:sz="0" w:space="0" w:color="auto"/>
            <w:left w:val="none" w:sz="0" w:space="0" w:color="auto"/>
            <w:bottom w:val="none" w:sz="0" w:space="0" w:color="auto"/>
            <w:right w:val="none" w:sz="0" w:space="0" w:color="auto"/>
          </w:divBdr>
        </w:div>
        <w:div w:id="1338800991">
          <w:marLeft w:val="480"/>
          <w:marRight w:val="0"/>
          <w:marTop w:val="0"/>
          <w:marBottom w:val="0"/>
          <w:divBdr>
            <w:top w:val="none" w:sz="0" w:space="0" w:color="auto"/>
            <w:left w:val="none" w:sz="0" w:space="0" w:color="auto"/>
            <w:bottom w:val="none" w:sz="0" w:space="0" w:color="auto"/>
            <w:right w:val="none" w:sz="0" w:space="0" w:color="auto"/>
          </w:divBdr>
        </w:div>
        <w:div w:id="377897059">
          <w:marLeft w:val="480"/>
          <w:marRight w:val="0"/>
          <w:marTop w:val="0"/>
          <w:marBottom w:val="0"/>
          <w:divBdr>
            <w:top w:val="none" w:sz="0" w:space="0" w:color="auto"/>
            <w:left w:val="none" w:sz="0" w:space="0" w:color="auto"/>
            <w:bottom w:val="none" w:sz="0" w:space="0" w:color="auto"/>
            <w:right w:val="none" w:sz="0" w:space="0" w:color="auto"/>
          </w:divBdr>
        </w:div>
        <w:div w:id="1052001869">
          <w:marLeft w:val="480"/>
          <w:marRight w:val="0"/>
          <w:marTop w:val="0"/>
          <w:marBottom w:val="0"/>
          <w:divBdr>
            <w:top w:val="none" w:sz="0" w:space="0" w:color="auto"/>
            <w:left w:val="none" w:sz="0" w:space="0" w:color="auto"/>
            <w:bottom w:val="none" w:sz="0" w:space="0" w:color="auto"/>
            <w:right w:val="none" w:sz="0" w:space="0" w:color="auto"/>
          </w:divBdr>
        </w:div>
        <w:div w:id="240023652">
          <w:marLeft w:val="480"/>
          <w:marRight w:val="0"/>
          <w:marTop w:val="0"/>
          <w:marBottom w:val="0"/>
          <w:divBdr>
            <w:top w:val="none" w:sz="0" w:space="0" w:color="auto"/>
            <w:left w:val="none" w:sz="0" w:space="0" w:color="auto"/>
            <w:bottom w:val="none" w:sz="0" w:space="0" w:color="auto"/>
            <w:right w:val="none" w:sz="0" w:space="0" w:color="auto"/>
          </w:divBdr>
        </w:div>
        <w:div w:id="1087775761">
          <w:marLeft w:val="480"/>
          <w:marRight w:val="0"/>
          <w:marTop w:val="0"/>
          <w:marBottom w:val="0"/>
          <w:divBdr>
            <w:top w:val="none" w:sz="0" w:space="0" w:color="auto"/>
            <w:left w:val="none" w:sz="0" w:space="0" w:color="auto"/>
            <w:bottom w:val="none" w:sz="0" w:space="0" w:color="auto"/>
            <w:right w:val="none" w:sz="0" w:space="0" w:color="auto"/>
          </w:divBdr>
        </w:div>
        <w:div w:id="1172911443">
          <w:marLeft w:val="480"/>
          <w:marRight w:val="0"/>
          <w:marTop w:val="0"/>
          <w:marBottom w:val="0"/>
          <w:divBdr>
            <w:top w:val="none" w:sz="0" w:space="0" w:color="auto"/>
            <w:left w:val="none" w:sz="0" w:space="0" w:color="auto"/>
            <w:bottom w:val="none" w:sz="0" w:space="0" w:color="auto"/>
            <w:right w:val="none" w:sz="0" w:space="0" w:color="auto"/>
          </w:divBdr>
        </w:div>
        <w:div w:id="1125731748">
          <w:marLeft w:val="480"/>
          <w:marRight w:val="0"/>
          <w:marTop w:val="0"/>
          <w:marBottom w:val="0"/>
          <w:divBdr>
            <w:top w:val="none" w:sz="0" w:space="0" w:color="auto"/>
            <w:left w:val="none" w:sz="0" w:space="0" w:color="auto"/>
            <w:bottom w:val="none" w:sz="0" w:space="0" w:color="auto"/>
            <w:right w:val="none" w:sz="0" w:space="0" w:color="auto"/>
          </w:divBdr>
        </w:div>
        <w:div w:id="986789389">
          <w:marLeft w:val="480"/>
          <w:marRight w:val="0"/>
          <w:marTop w:val="0"/>
          <w:marBottom w:val="0"/>
          <w:divBdr>
            <w:top w:val="none" w:sz="0" w:space="0" w:color="auto"/>
            <w:left w:val="none" w:sz="0" w:space="0" w:color="auto"/>
            <w:bottom w:val="none" w:sz="0" w:space="0" w:color="auto"/>
            <w:right w:val="none" w:sz="0" w:space="0" w:color="auto"/>
          </w:divBdr>
        </w:div>
        <w:div w:id="522674504">
          <w:marLeft w:val="480"/>
          <w:marRight w:val="0"/>
          <w:marTop w:val="0"/>
          <w:marBottom w:val="0"/>
          <w:divBdr>
            <w:top w:val="none" w:sz="0" w:space="0" w:color="auto"/>
            <w:left w:val="none" w:sz="0" w:space="0" w:color="auto"/>
            <w:bottom w:val="none" w:sz="0" w:space="0" w:color="auto"/>
            <w:right w:val="none" w:sz="0" w:space="0" w:color="auto"/>
          </w:divBdr>
        </w:div>
        <w:div w:id="1050887762">
          <w:marLeft w:val="480"/>
          <w:marRight w:val="0"/>
          <w:marTop w:val="0"/>
          <w:marBottom w:val="0"/>
          <w:divBdr>
            <w:top w:val="none" w:sz="0" w:space="0" w:color="auto"/>
            <w:left w:val="none" w:sz="0" w:space="0" w:color="auto"/>
            <w:bottom w:val="none" w:sz="0" w:space="0" w:color="auto"/>
            <w:right w:val="none" w:sz="0" w:space="0" w:color="auto"/>
          </w:divBdr>
        </w:div>
        <w:div w:id="1661346432">
          <w:marLeft w:val="480"/>
          <w:marRight w:val="0"/>
          <w:marTop w:val="0"/>
          <w:marBottom w:val="0"/>
          <w:divBdr>
            <w:top w:val="none" w:sz="0" w:space="0" w:color="auto"/>
            <w:left w:val="none" w:sz="0" w:space="0" w:color="auto"/>
            <w:bottom w:val="none" w:sz="0" w:space="0" w:color="auto"/>
            <w:right w:val="none" w:sz="0" w:space="0" w:color="auto"/>
          </w:divBdr>
        </w:div>
        <w:div w:id="459692252">
          <w:marLeft w:val="480"/>
          <w:marRight w:val="0"/>
          <w:marTop w:val="0"/>
          <w:marBottom w:val="0"/>
          <w:divBdr>
            <w:top w:val="none" w:sz="0" w:space="0" w:color="auto"/>
            <w:left w:val="none" w:sz="0" w:space="0" w:color="auto"/>
            <w:bottom w:val="none" w:sz="0" w:space="0" w:color="auto"/>
            <w:right w:val="none" w:sz="0" w:space="0" w:color="auto"/>
          </w:divBdr>
        </w:div>
        <w:div w:id="629089404">
          <w:marLeft w:val="480"/>
          <w:marRight w:val="0"/>
          <w:marTop w:val="0"/>
          <w:marBottom w:val="0"/>
          <w:divBdr>
            <w:top w:val="none" w:sz="0" w:space="0" w:color="auto"/>
            <w:left w:val="none" w:sz="0" w:space="0" w:color="auto"/>
            <w:bottom w:val="none" w:sz="0" w:space="0" w:color="auto"/>
            <w:right w:val="none" w:sz="0" w:space="0" w:color="auto"/>
          </w:divBdr>
        </w:div>
        <w:div w:id="979305559">
          <w:marLeft w:val="480"/>
          <w:marRight w:val="0"/>
          <w:marTop w:val="0"/>
          <w:marBottom w:val="0"/>
          <w:divBdr>
            <w:top w:val="none" w:sz="0" w:space="0" w:color="auto"/>
            <w:left w:val="none" w:sz="0" w:space="0" w:color="auto"/>
            <w:bottom w:val="none" w:sz="0" w:space="0" w:color="auto"/>
            <w:right w:val="none" w:sz="0" w:space="0" w:color="auto"/>
          </w:divBdr>
        </w:div>
        <w:div w:id="2085834349">
          <w:marLeft w:val="480"/>
          <w:marRight w:val="0"/>
          <w:marTop w:val="0"/>
          <w:marBottom w:val="0"/>
          <w:divBdr>
            <w:top w:val="none" w:sz="0" w:space="0" w:color="auto"/>
            <w:left w:val="none" w:sz="0" w:space="0" w:color="auto"/>
            <w:bottom w:val="none" w:sz="0" w:space="0" w:color="auto"/>
            <w:right w:val="none" w:sz="0" w:space="0" w:color="auto"/>
          </w:divBdr>
        </w:div>
        <w:div w:id="958338303">
          <w:marLeft w:val="480"/>
          <w:marRight w:val="0"/>
          <w:marTop w:val="0"/>
          <w:marBottom w:val="0"/>
          <w:divBdr>
            <w:top w:val="none" w:sz="0" w:space="0" w:color="auto"/>
            <w:left w:val="none" w:sz="0" w:space="0" w:color="auto"/>
            <w:bottom w:val="none" w:sz="0" w:space="0" w:color="auto"/>
            <w:right w:val="none" w:sz="0" w:space="0" w:color="auto"/>
          </w:divBdr>
        </w:div>
        <w:div w:id="241064733">
          <w:marLeft w:val="480"/>
          <w:marRight w:val="0"/>
          <w:marTop w:val="0"/>
          <w:marBottom w:val="0"/>
          <w:divBdr>
            <w:top w:val="none" w:sz="0" w:space="0" w:color="auto"/>
            <w:left w:val="none" w:sz="0" w:space="0" w:color="auto"/>
            <w:bottom w:val="none" w:sz="0" w:space="0" w:color="auto"/>
            <w:right w:val="none" w:sz="0" w:space="0" w:color="auto"/>
          </w:divBdr>
        </w:div>
        <w:div w:id="353652663">
          <w:marLeft w:val="480"/>
          <w:marRight w:val="0"/>
          <w:marTop w:val="0"/>
          <w:marBottom w:val="0"/>
          <w:divBdr>
            <w:top w:val="none" w:sz="0" w:space="0" w:color="auto"/>
            <w:left w:val="none" w:sz="0" w:space="0" w:color="auto"/>
            <w:bottom w:val="none" w:sz="0" w:space="0" w:color="auto"/>
            <w:right w:val="none" w:sz="0" w:space="0" w:color="auto"/>
          </w:divBdr>
        </w:div>
        <w:div w:id="874662980">
          <w:marLeft w:val="480"/>
          <w:marRight w:val="0"/>
          <w:marTop w:val="0"/>
          <w:marBottom w:val="0"/>
          <w:divBdr>
            <w:top w:val="none" w:sz="0" w:space="0" w:color="auto"/>
            <w:left w:val="none" w:sz="0" w:space="0" w:color="auto"/>
            <w:bottom w:val="none" w:sz="0" w:space="0" w:color="auto"/>
            <w:right w:val="none" w:sz="0" w:space="0" w:color="auto"/>
          </w:divBdr>
        </w:div>
        <w:div w:id="1846675707">
          <w:marLeft w:val="480"/>
          <w:marRight w:val="0"/>
          <w:marTop w:val="0"/>
          <w:marBottom w:val="0"/>
          <w:divBdr>
            <w:top w:val="none" w:sz="0" w:space="0" w:color="auto"/>
            <w:left w:val="none" w:sz="0" w:space="0" w:color="auto"/>
            <w:bottom w:val="none" w:sz="0" w:space="0" w:color="auto"/>
            <w:right w:val="none" w:sz="0" w:space="0" w:color="auto"/>
          </w:divBdr>
        </w:div>
        <w:div w:id="577136326">
          <w:marLeft w:val="480"/>
          <w:marRight w:val="0"/>
          <w:marTop w:val="0"/>
          <w:marBottom w:val="0"/>
          <w:divBdr>
            <w:top w:val="none" w:sz="0" w:space="0" w:color="auto"/>
            <w:left w:val="none" w:sz="0" w:space="0" w:color="auto"/>
            <w:bottom w:val="none" w:sz="0" w:space="0" w:color="auto"/>
            <w:right w:val="none" w:sz="0" w:space="0" w:color="auto"/>
          </w:divBdr>
        </w:div>
        <w:div w:id="1800100274">
          <w:marLeft w:val="480"/>
          <w:marRight w:val="0"/>
          <w:marTop w:val="0"/>
          <w:marBottom w:val="0"/>
          <w:divBdr>
            <w:top w:val="none" w:sz="0" w:space="0" w:color="auto"/>
            <w:left w:val="none" w:sz="0" w:space="0" w:color="auto"/>
            <w:bottom w:val="none" w:sz="0" w:space="0" w:color="auto"/>
            <w:right w:val="none" w:sz="0" w:space="0" w:color="auto"/>
          </w:divBdr>
        </w:div>
        <w:div w:id="436682681">
          <w:marLeft w:val="480"/>
          <w:marRight w:val="0"/>
          <w:marTop w:val="0"/>
          <w:marBottom w:val="0"/>
          <w:divBdr>
            <w:top w:val="none" w:sz="0" w:space="0" w:color="auto"/>
            <w:left w:val="none" w:sz="0" w:space="0" w:color="auto"/>
            <w:bottom w:val="none" w:sz="0" w:space="0" w:color="auto"/>
            <w:right w:val="none" w:sz="0" w:space="0" w:color="auto"/>
          </w:divBdr>
        </w:div>
        <w:div w:id="851258093">
          <w:marLeft w:val="480"/>
          <w:marRight w:val="0"/>
          <w:marTop w:val="0"/>
          <w:marBottom w:val="0"/>
          <w:divBdr>
            <w:top w:val="none" w:sz="0" w:space="0" w:color="auto"/>
            <w:left w:val="none" w:sz="0" w:space="0" w:color="auto"/>
            <w:bottom w:val="none" w:sz="0" w:space="0" w:color="auto"/>
            <w:right w:val="none" w:sz="0" w:space="0" w:color="auto"/>
          </w:divBdr>
        </w:div>
        <w:div w:id="1613707854">
          <w:marLeft w:val="480"/>
          <w:marRight w:val="0"/>
          <w:marTop w:val="0"/>
          <w:marBottom w:val="0"/>
          <w:divBdr>
            <w:top w:val="none" w:sz="0" w:space="0" w:color="auto"/>
            <w:left w:val="none" w:sz="0" w:space="0" w:color="auto"/>
            <w:bottom w:val="none" w:sz="0" w:space="0" w:color="auto"/>
            <w:right w:val="none" w:sz="0" w:space="0" w:color="auto"/>
          </w:divBdr>
        </w:div>
        <w:div w:id="1300380092">
          <w:marLeft w:val="480"/>
          <w:marRight w:val="0"/>
          <w:marTop w:val="0"/>
          <w:marBottom w:val="0"/>
          <w:divBdr>
            <w:top w:val="none" w:sz="0" w:space="0" w:color="auto"/>
            <w:left w:val="none" w:sz="0" w:space="0" w:color="auto"/>
            <w:bottom w:val="none" w:sz="0" w:space="0" w:color="auto"/>
            <w:right w:val="none" w:sz="0" w:space="0" w:color="auto"/>
          </w:divBdr>
        </w:div>
        <w:div w:id="1843936554">
          <w:marLeft w:val="480"/>
          <w:marRight w:val="0"/>
          <w:marTop w:val="0"/>
          <w:marBottom w:val="0"/>
          <w:divBdr>
            <w:top w:val="none" w:sz="0" w:space="0" w:color="auto"/>
            <w:left w:val="none" w:sz="0" w:space="0" w:color="auto"/>
            <w:bottom w:val="none" w:sz="0" w:space="0" w:color="auto"/>
            <w:right w:val="none" w:sz="0" w:space="0" w:color="auto"/>
          </w:divBdr>
        </w:div>
        <w:div w:id="270169222">
          <w:marLeft w:val="480"/>
          <w:marRight w:val="0"/>
          <w:marTop w:val="0"/>
          <w:marBottom w:val="0"/>
          <w:divBdr>
            <w:top w:val="none" w:sz="0" w:space="0" w:color="auto"/>
            <w:left w:val="none" w:sz="0" w:space="0" w:color="auto"/>
            <w:bottom w:val="none" w:sz="0" w:space="0" w:color="auto"/>
            <w:right w:val="none" w:sz="0" w:space="0" w:color="auto"/>
          </w:divBdr>
        </w:div>
        <w:div w:id="1800415699">
          <w:marLeft w:val="480"/>
          <w:marRight w:val="0"/>
          <w:marTop w:val="0"/>
          <w:marBottom w:val="0"/>
          <w:divBdr>
            <w:top w:val="none" w:sz="0" w:space="0" w:color="auto"/>
            <w:left w:val="none" w:sz="0" w:space="0" w:color="auto"/>
            <w:bottom w:val="none" w:sz="0" w:space="0" w:color="auto"/>
            <w:right w:val="none" w:sz="0" w:space="0" w:color="auto"/>
          </w:divBdr>
        </w:div>
        <w:div w:id="674648143">
          <w:marLeft w:val="480"/>
          <w:marRight w:val="0"/>
          <w:marTop w:val="0"/>
          <w:marBottom w:val="0"/>
          <w:divBdr>
            <w:top w:val="none" w:sz="0" w:space="0" w:color="auto"/>
            <w:left w:val="none" w:sz="0" w:space="0" w:color="auto"/>
            <w:bottom w:val="none" w:sz="0" w:space="0" w:color="auto"/>
            <w:right w:val="none" w:sz="0" w:space="0" w:color="auto"/>
          </w:divBdr>
        </w:div>
        <w:div w:id="233125283">
          <w:marLeft w:val="480"/>
          <w:marRight w:val="0"/>
          <w:marTop w:val="0"/>
          <w:marBottom w:val="0"/>
          <w:divBdr>
            <w:top w:val="none" w:sz="0" w:space="0" w:color="auto"/>
            <w:left w:val="none" w:sz="0" w:space="0" w:color="auto"/>
            <w:bottom w:val="none" w:sz="0" w:space="0" w:color="auto"/>
            <w:right w:val="none" w:sz="0" w:space="0" w:color="auto"/>
          </w:divBdr>
        </w:div>
        <w:div w:id="1393773721">
          <w:marLeft w:val="480"/>
          <w:marRight w:val="0"/>
          <w:marTop w:val="0"/>
          <w:marBottom w:val="0"/>
          <w:divBdr>
            <w:top w:val="none" w:sz="0" w:space="0" w:color="auto"/>
            <w:left w:val="none" w:sz="0" w:space="0" w:color="auto"/>
            <w:bottom w:val="none" w:sz="0" w:space="0" w:color="auto"/>
            <w:right w:val="none" w:sz="0" w:space="0" w:color="auto"/>
          </w:divBdr>
        </w:div>
        <w:div w:id="392656164">
          <w:marLeft w:val="480"/>
          <w:marRight w:val="0"/>
          <w:marTop w:val="0"/>
          <w:marBottom w:val="0"/>
          <w:divBdr>
            <w:top w:val="none" w:sz="0" w:space="0" w:color="auto"/>
            <w:left w:val="none" w:sz="0" w:space="0" w:color="auto"/>
            <w:bottom w:val="none" w:sz="0" w:space="0" w:color="auto"/>
            <w:right w:val="none" w:sz="0" w:space="0" w:color="auto"/>
          </w:divBdr>
        </w:div>
        <w:div w:id="568424672">
          <w:marLeft w:val="480"/>
          <w:marRight w:val="0"/>
          <w:marTop w:val="0"/>
          <w:marBottom w:val="0"/>
          <w:divBdr>
            <w:top w:val="none" w:sz="0" w:space="0" w:color="auto"/>
            <w:left w:val="none" w:sz="0" w:space="0" w:color="auto"/>
            <w:bottom w:val="none" w:sz="0" w:space="0" w:color="auto"/>
            <w:right w:val="none" w:sz="0" w:space="0" w:color="auto"/>
          </w:divBdr>
        </w:div>
        <w:div w:id="1643389652">
          <w:marLeft w:val="480"/>
          <w:marRight w:val="0"/>
          <w:marTop w:val="0"/>
          <w:marBottom w:val="0"/>
          <w:divBdr>
            <w:top w:val="none" w:sz="0" w:space="0" w:color="auto"/>
            <w:left w:val="none" w:sz="0" w:space="0" w:color="auto"/>
            <w:bottom w:val="none" w:sz="0" w:space="0" w:color="auto"/>
            <w:right w:val="none" w:sz="0" w:space="0" w:color="auto"/>
          </w:divBdr>
        </w:div>
        <w:div w:id="1021584631">
          <w:marLeft w:val="480"/>
          <w:marRight w:val="0"/>
          <w:marTop w:val="0"/>
          <w:marBottom w:val="0"/>
          <w:divBdr>
            <w:top w:val="none" w:sz="0" w:space="0" w:color="auto"/>
            <w:left w:val="none" w:sz="0" w:space="0" w:color="auto"/>
            <w:bottom w:val="none" w:sz="0" w:space="0" w:color="auto"/>
            <w:right w:val="none" w:sz="0" w:space="0" w:color="auto"/>
          </w:divBdr>
        </w:div>
        <w:div w:id="520245925">
          <w:marLeft w:val="480"/>
          <w:marRight w:val="0"/>
          <w:marTop w:val="0"/>
          <w:marBottom w:val="0"/>
          <w:divBdr>
            <w:top w:val="none" w:sz="0" w:space="0" w:color="auto"/>
            <w:left w:val="none" w:sz="0" w:space="0" w:color="auto"/>
            <w:bottom w:val="none" w:sz="0" w:space="0" w:color="auto"/>
            <w:right w:val="none" w:sz="0" w:space="0" w:color="auto"/>
          </w:divBdr>
        </w:div>
        <w:div w:id="637347696">
          <w:marLeft w:val="480"/>
          <w:marRight w:val="0"/>
          <w:marTop w:val="0"/>
          <w:marBottom w:val="0"/>
          <w:divBdr>
            <w:top w:val="none" w:sz="0" w:space="0" w:color="auto"/>
            <w:left w:val="none" w:sz="0" w:space="0" w:color="auto"/>
            <w:bottom w:val="none" w:sz="0" w:space="0" w:color="auto"/>
            <w:right w:val="none" w:sz="0" w:space="0" w:color="auto"/>
          </w:divBdr>
        </w:div>
        <w:div w:id="410858387">
          <w:marLeft w:val="480"/>
          <w:marRight w:val="0"/>
          <w:marTop w:val="0"/>
          <w:marBottom w:val="0"/>
          <w:divBdr>
            <w:top w:val="none" w:sz="0" w:space="0" w:color="auto"/>
            <w:left w:val="none" w:sz="0" w:space="0" w:color="auto"/>
            <w:bottom w:val="none" w:sz="0" w:space="0" w:color="auto"/>
            <w:right w:val="none" w:sz="0" w:space="0" w:color="auto"/>
          </w:divBdr>
        </w:div>
        <w:div w:id="524171152">
          <w:marLeft w:val="480"/>
          <w:marRight w:val="0"/>
          <w:marTop w:val="0"/>
          <w:marBottom w:val="0"/>
          <w:divBdr>
            <w:top w:val="none" w:sz="0" w:space="0" w:color="auto"/>
            <w:left w:val="none" w:sz="0" w:space="0" w:color="auto"/>
            <w:bottom w:val="none" w:sz="0" w:space="0" w:color="auto"/>
            <w:right w:val="none" w:sz="0" w:space="0" w:color="auto"/>
          </w:divBdr>
        </w:div>
        <w:div w:id="913590338">
          <w:marLeft w:val="480"/>
          <w:marRight w:val="0"/>
          <w:marTop w:val="0"/>
          <w:marBottom w:val="0"/>
          <w:divBdr>
            <w:top w:val="none" w:sz="0" w:space="0" w:color="auto"/>
            <w:left w:val="none" w:sz="0" w:space="0" w:color="auto"/>
            <w:bottom w:val="none" w:sz="0" w:space="0" w:color="auto"/>
            <w:right w:val="none" w:sz="0" w:space="0" w:color="auto"/>
          </w:divBdr>
        </w:div>
        <w:div w:id="657811724">
          <w:marLeft w:val="480"/>
          <w:marRight w:val="0"/>
          <w:marTop w:val="0"/>
          <w:marBottom w:val="0"/>
          <w:divBdr>
            <w:top w:val="none" w:sz="0" w:space="0" w:color="auto"/>
            <w:left w:val="none" w:sz="0" w:space="0" w:color="auto"/>
            <w:bottom w:val="none" w:sz="0" w:space="0" w:color="auto"/>
            <w:right w:val="none" w:sz="0" w:space="0" w:color="auto"/>
          </w:divBdr>
        </w:div>
        <w:div w:id="275217258">
          <w:marLeft w:val="480"/>
          <w:marRight w:val="0"/>
          <w:marTop w:val="0"/>
          <w:marBottom w:val="0"/>
          <w:divBdr>
            <w:top w:val="none" w:sz="0" w:space="0" w:color="auto"/>
            <w:left w:val="none" w:sz="0" w:space="0" w:color="auto"/>
            <w:bottom w:val="none" w:sz="0" w:space="0" w:color="auto"/>
            <w:right w:val="none" w:sz="0" w:space="0" w:color="auto"/>
          </w:divBdr>
        </w:div>
        <w:div w:id="772282168">
          <w:marLeft w:val="480"/>
          <w:marRight w:val="0"/>
          <w:marTop w:val="0"/>
          <w:marBottom w:val="0"/>
          <w:divBdr>
            <w:top w:val="none" w:sz="0" w:space="0" w:color="auto"/>
            <w:left w:val="none" w:sz="0" w:space="0" w:color="auto"/>
            <w:bottom w:val="none" w:sz="0" w:space="0" w:color="auto"/>
            <w:right w:val="none" w:sz="0" w:space="0" w:color="auto"/>
          </w:divBdr>
        </w:div>
        <w:div w:id="1305232569">
          <w:marLeft w:val="480"/>
          <w:marRight w:val="0"/>
          <w:marTop w:val="0"/>
          <w:marBottom w:val="0"/>
          <w:divBdr>
            <w:top w:val="none" w:sz="0" w:space="0" w:color="auto"/>
            <w:left w:val="none" w:sz="0" w:space="0" w:color="auto"/>
            <w:bottom w:val="none" w:sz="0" w:space="0" w:color="auto"/>
            <w:right w:val="none" w:sz="0" w:space="0" w:color="auto"/>
          </w:divBdr>
        </w:div>
        <w:div w:id="2091460703">
          <w:marLeft w:val="480"/>
          <w:marRight w:val="0"/>
          <w:marTop w:val="0"/>
          <w:marBottom w:val="0"/>
          <w:divBdr>
            <w:top w:val="none" w:sz="0" w:space="0" w:color="auto"/>
            <w:left w:val="none" w:sz="0" w:space="0" w:color="auto"/>
            <w:bottom w:val="none" w:sz="0" w:space="0" w:color="auto"/>
            <w:right w:val="none" w:sz="0" w:space="0" w:color="auto"/>
          </w:divBdr>
        </w:div>
        <w:div w:id="1539973021">
          <w:marLeft w:val="480"/>
          <w:marRight w:val="0"/>
          <w:marTop w:val="0"/>
          <w:marBottom w:val="0"/>
          <w:divBdr>
            <w:top w:val="none" w:sz="0" w:space="0" w:color="auto"/>
            <w:left w:val="none" w:sz="0" w:space="0" w:color="auto"/>
            <w:bottom w:val="none" w:sz="0" w:space="0" w:color="auto"/>
            <w:right w:val="none" w:sz="0" w:space="0" w:color="auto"/>
          </w:divBdr>
        </w:div>
        <w:div w:id="1217618241">
          <w:marLeft w:val="480"/>
          <w:marRight w:val="0"/>
          <w:marTop w:val="0"/>
          <w:marBottom w:val="0"/>
          <w:divBdr>
            <w:top w:val="none" w:sz="0" w:space="0" w:color="auto"/>
            <w:left w:val="none" w:sz="0" w:space="0" w:color="auto"/>
            <w:bottom w:val="none" w:sz="0" w:space="0" w:color="auto"/>
            <w:right w:val="none" w:sz="0" w:space="0" w:color="auto"/>
          </w:divBdr>
        </w:div>
        <w:div w:id="284166944">
          <w:marLeft w:val="480"/>
          <w:marRight w:val="0"/>
          <w:marTop w:val="0"/>
          <w:marBottom w:val="0"/>
          <w:divBdr>
            <w:top w:val="none" w:sz="0" w:space="0" w:color="auto"/>
            <w:left w:val="none" w:sz="0" w:space="0" w:color="auto"/>
            <w:bottom w:val="none" w:sz="0" w:space="0" w:color="auto"/>
            <w:right w:val="none" w:sz="0" w:space="0" w:color="auto"/>
          </w:divBdr>
        </w:div>
        <w:div w:id="1208830959">
          <w:marLeft w:val="480"/>
          <w:marRight w:val="0"/>
          <w:marTop w:val="0"/>
          <w:marBottom w:val="0"/>
          <w:divBdr>
            <w:top w:val="none" w:sz="0" w:space="0" w:color="auto"/>
            <w:left w:val="none" w:sz="0" w:space="0" w:color="auto"/>
            <w:bottom w:val="none" w:sz="0" w:space="0" w:color="auto"/>
            <w:right w:val="none" w:sz="0" w:space="0" w:color="auto"/>
          </w:divBdr>
        </w:div>
        <w:div w:id="921568523">
          <w:marLeft w:val="480"/>
          <w:marRight w:val="0"/>
          <w:marTop w:val="0"/>
          <w:marBottom w:val="0"/>
          <w:divBdr>
            <w:top w:val="none" w:sz="0" w:space="0" w:color="auto"/>
            <w:left w:val="none" w:sz="0" w:space="0" w:color="auto"/>
            <w:bottom w:val="none" w:sz="0" w:space="0" w:color="auto"/>
            <w:right w:val="none" w:sz="0" w:space="0" w:color="auto"/>
          </w:divBdr>
        </w:div>
        <w:div w:id="1924292587">
          <w:marLeft w:val="480"/>
          <w:marRight w:val="0"/>
          <w:marTop w:val="0"/>
          <w:marBottom w:val="0"/>
          <w:divBdr>
            <w:top w:val="none" w:sz="0" w:space="0" w:color="auto"/>
            <w:left w:val="none" w:sz="0" w:space="0" w:color="auto"/>
            <w:bottom w:val="none" w:sz="0" w:space="0" w:color="auto"/>
            <w:right w:val="none" w:sz="0" w:space="0" w:color="auto"/>
          </w:divBdr>
        </w:div>
        <w:div w:id="1833716506">
          <w:marLeft w:val="480"/>
          <w:marRight w:val="0"/>
          <w:marTop w:val="0"/>
          <w:marBottom w:val="0"/>
          <w:divBdr>
            <w:top w:val="none" w:sz="0" w:space="0" w:color="auto"/>
            <w:left w:val="none" w:sz="0" w:space="0" w:color="auto"/>
            <w:bottom w:val="none" w:sz="0" w:space="0" w:color="auto"/>
            <w:right w:val="none" w:sz="0" w:space="0" w:color="auto"/>
          </w:divBdr>
        </w:div>
        <w:div w:id="1075006005">
          <w:marLeft w:val="480"/>
          <w:marRight w:val="0"/>
          <w:marTop w:val="0"/>
          <w:marBottom w:val="0"/>
          <w:divBdr>
            <w:top w:val="none" w:sz="0" w:space="0" w:color="auto"/>
            <w:left w:val="none" w:sz="0" w:space="0" w:color="auto"/>
            <w:bottom w:val="none" w:sz="0" w:space="0" w:color="auto"/>
            <w:right w:val="none" w:sz="0" w:space="0" w:color="auto"/>
          </w:divBdr>
        </w:div>
        <w:div w:id="1634558043">
          <w:marLeft w:val="480"/>
          <w:marRight w:val="0"/>
          <w:marTop w:val="0"/>
          <w:marBottom w:val="0"/>
          <w:divBdr>
            <w:top w:val="none" w:sz="0" w:space="0" w:color="auto"/>
            <w:left w:val="none" w:sz="0" w:space="0" w:color="auto"/>
            <w:bottom w:val="none" w:sz="0" w:space="0" w:color="auto"/>
            <w:right w:val="none" w:sz="0" w:space="0" w:color="auto"/>
          </w:divBdr>
        </w:div>
        <w:div w:id="626162917">
          <w:marLeft w:val="480"/>
          <w:marRight w:val="0"/>
          <w:marTop w:val="0"/>
          <w:marBottom w:val="0"/>
          <w:divBdr>
            <w:top w:val="none" w:sz="0" w:space="0" w:color="auto"/>
            <w:left w:val="none" w:sz="0" w:space="0" w:color="auto"/>
            <w:bottom w:val="none" w:sz="0" w:space="0" w:color="auto"/>
            <w:right w:val="none" w:sz="0" w:space="0" w:color="auto"/>
          </w:divBdr>
        </w:div>
        <w:div w:id="299963946">
          <w:marLeft w:val="480"/>
          <w:marRight w:val="0"/>
          <w:marTop w:val="0"/>
          <w:marBottom w:val="0"/>
          <w:divBdr>
            <w:top w:val="none" w:sz="0" w:space="0" w:color="auto"/>
            <w:left w:val="none" w:sz="0" w:space="0" w:color="auto"/>
            <w:bottom w:val="none" w:sz="0" w:space="0" w:color="auto"/>
            <w:right w:val="none" w:sz="0" w:space="0" w:color="auto"/>
          </w:divBdr>
        </w:div>
        <w:div w:id="1457138008">
          <w:marLeft w:val="480"/>
          <w:marRight w:val="0"/>
          <w:marTop w:val="0"/>
          <w:marBottom w:val="0"/>
          <w:divBdr>
            <w:top w:val="none" w:sz="0" w:space="0" w:color="auto"/>
            <w:left w:val="none" w:sz="0" w:space="0" w:color="auto"/>
            <w:bottom w:val="none" w:sz="0" w:space="0" w:color="auto"/>
            <w:right w:val="none" w:sz="0" w:space="0" w:color="auto"/>
          </w:divBdr>
        </w:div>
        <w:div w:id="723679968">
          <w:marLeft w:val="480"/>
          <w:marRight w:val="0"/>
          <w:marTop w:val="0"/>
          <w:marBottom w:val="0"/>
          <w:divBdr>
            <w:top w:val="none" w:sz="0" w:space="0" w:color="auto"/>
            <w:left w:val="none" w:sz="0" w:space="0" w:color="auto"/>
            <w:bottom w:val="none" w:sz="0" w:space="0" w:color="auto"/>
            <w:right w:val="none" w:sz="0" w:space="0" w:color="auto"/>
          </w:divBdr>
        </w:div>
        <w:div w:id="383598593">
          <w:marLeft w:val="480"/>
          <w:marRight w:val="0"/>
          <w:marTop w:val="0"/>
          <w:marBottom w:val="0"/>
          <w:divBdr>
            <w:top w:val="none" w:sz="0" w:space="0" w:color="auto"/>
            <w:left w:val="none" w:sz="0" w:space="0" w:color="auto"/>
            <w:bottom w:val="none" w:sz="0" w:space="0" w:color="auto"/>
            <w:right w:val="none" w:sz="0" w:space="0" w:color="auto"/>
          </w:divBdr>
        </w:div>
        <w:div w:id="2023896159">
          <w:marLeft w:val="480"/>
          <w:marRight w:val="0"/>
          <w:marTop w:val="0"/>
          <w:marBottom w:val="0"/>
          <w:divBdr>
            <w:top w:val="none" w:sz="0" w:space="0" w:color="auto"/>
            <w:left w:val="none" w:sz="0" w:space="0" w:color="auto"/>
            <w:bottom w:val="none" w:sz="0" w:space="0" w:color="auto"/>
            <w:right w:val="none" w:sz="0" w:space="0" w:color="auto"/>
          </w:divBdr>
        </w:div>
        <w:div w:id="1092432820">
          <w:marLeft w:val="480"/>
          <w:marRight w:val="0"/>
          <w:marTop w:val="0"/>
          <w:marBottom w:val="0"/>
          <w:divBdr>
            <w:top w:val="none" w:sz="0" w:space="0" w:color="auto"/>
            <w:left w:val="none" w:sz="0" w:space="0" w:color="auto"/>
            <w:bottom w:val="none" w:sz="0" w:space="0" w:color="auto"/>
            <w:right w:val="none" w:sz="0" w:space="0" w:color="auto"/>
          </w:divBdr>
        </w:div>
        <w:div w:id="552740595">
          <w:marLeft w:val="480"/>
          <w:marRight w:val="0"/>
          <w:marTop w:val="0"/>
          <w:marBottom w:val="0"/>
          <w:divBdr>
            <w:top w:val="none" w:sz="0" w:space="0" w:color="auto"/>
            <w:left w:val="none" w:sz="0" w:space="0" w:color="auto"/>
            <w:bottom w:val="none" w:sz="0" w:space="0" w:color="auto"/>
            <w:right w:val="none" w:sz="0" w:space="0" w:color="auto"/>
          </w:divBdr>
        </w:div>
        <w:div w:id="1003237291">
          <w:marLeft w:val="480"/>
          <w:marRight w:val="0"/>
          <w:marTop w:val="0"/>
          <w:marBottom w:val="0"/>
          <w:divBdr>
            <w:top w:val="none" w:sz="0" w:space="0" w:color="auto"/>
            <w:left w:val="none" w:sz="0" w:space="0" w:color="auto"/>
            <w:bottom w:val="none" w:sz="0" w:space="0" w:color="auto"/>
            <w:right w:val="none" w:sz="0" w:space="0" w:color="auto"/>
          </w:divBdr>
        </w:div>
        <w:div w:id="913126025">
          <w:marLeft w:val="480"/>
          <w:marRight w:val="0"/>
          <w:marTop w:val="0"/>
          <w:marBottom w:val="0"/>
          <w:divBdr>
            <w:top w:val="none" w:sz="0" w:space="0" w:color="auto"/>
            <w:left w:val="none" w:sz="0" w:space="0" w:color="auto"/>
            <w:bottom w:val="none" w:sz="0" w:space="0" w:color="auto"/>
            <w:right w:val="none" w:sz="0" w:space="0" w:color="auto"/>
          </w:divBdr>
        </w:div>
        <w:div w:id="1497184523">
          <w:marLeft w:val="480"/>
          <w:marRight w:val="0"/>
          <w:marTop w:val="0"/>
          <w:marBottom w:val="0"/>
          <w:divBdr>
            <w:top w:val="none" w:sz="0" w:space="0" w:color="auto"/>
            <w:left w:val="none" w:sz="0" w:space="0" w:color="auto"/>
            <w:bottom w:val="none" w:sz="0" w:space="0" w:color="auto"/>
            <w:right w:val="none" w:sz="0" w:space="0" w:color="auto"/>
          </w:divBdr>
        </w:div>
        <w:div w:id="1830318692">
          <w:marLeft w:val="480"/>
          <w:marRight w:val="0"/>
          <w:marTop w:val="0"/>
          <w:marBottom w:val="0"/>
          <w:divBdr>
            <w:top w:val="none" w:sz="0" w:space="0" w:color="auto"/>
            <w:left w:val="none" w:sz="0" w:space="0" w:color="auto"/>
            <w:bottom w:val="none" w:sz="0" w:space="0" w:color="auto"/>
            <w:right w:val="none" w:sz="0" w:space="0" w:color="auto"/>
          </w:divBdr>
        </w:div>
        <w:div w:id="281502494">
          <w:marLeft w:val="480"/>
          <w:marRight w:val="0"/>
          <w:marTop w:val="0"/>
          <w:marBottom w:val="0"/>
          <w:divBdr>
            <w:top w:val="none" w:sz="0" w:space="0" w:color="auto"/>
            <w:left w:val="none" w:sz="0" w:space="0" w:color="auto"/>
            <w:bottom w:val="none" w:sz="0" w:space="0" w:color="auto"/>
            <w:right w:val="none" w:sz="0" w:space="0" w:color="auto"/>
          </w:divBdr>
        </w:div>
        <w:div w:id="310213150">
          <w:marLeft w:val="480"/>
          <w:marRight w:val="0"/>
          <w:marTop w:val="0"/>
          <w:marBottom w:val="0"/>
          <w:divBdr>
            <w:top w:val="none" w:sz="0" w:space="0" w:color="auto"/>
            <w:left w:val="none" w:sz="0" w:space="0" w:color="auto"/>
            <w:bottom w:val="none" w:sz="0" w:space="0" w:color="auto"/>
            <w:right w:val="none" w:sz="0" w:space="0" w:color="auto"/>
          </w:divBdr>
        </w:div>
      </w:divsChild>
    </w:div>
    <w:div w:id="12725985">
      <w:bodyDiv w:val="1"/>
      <w:marLeft w:val="0"/>
      <w:marRight w:val="0"/>
      <w:marTop w:val="0"/>
      <w:marBottom w:val="0"/>
      <w:divBdr>
        <w:top w:val="none" w:sz="0" w:space="0" w:color="auto"/>
        <w:left w:val="none" w:sz="0" w:space="0" w:color="auto"/>
        <w:bottom w:val="none" w:sz="0" w:space="0" w:color="auto"/>
        <w:right w:val="none" w:sz="0" w:space="0" w:color="auto"/>
      </w:divBdr>
    </w:div>
    <w:div w:id="12923639">
      <w:bodyDiv w:val="1"/>
      <w:marLeft w:val="0"/>
      <w:marRight w:val="0"/>
      <w:marTop w:val="0"/>
      <w:marBottom w:val="0"/>
      <w:divBdr>
        <w:top w:val="none" w:sz="0" w:space="0" w:color="auto"/>
        <w:left w:val="none" w:sz="0" w:space="0" w:color="auto"/>
        <w:bottom w:val="none" w:sz="0" w:space="0" w:color="auto"/>
        <w:right w:val="none" w:sz="0" w:space="0" w:color="auto"/>
      </w:divBdr>
    </w:div>
    <w:div w:id="13043597">
      <w:bodyDiv w:val="1"/>
      <w:marLeft w:val="0"/>
      <w:marRight w:val="0"/>
      <w:marTop w:val="0"/>
      <w:marBottom w:val="0"/>
      <w:divBdr>
        <w:top w:val="none" w:sz="0" w:space="0" w:color="auto"/>
        <w:left w:val="none" w:sz="0" w:space="0" w:color="auto"/>
        <w:bottom w:val="none" w:sz="0" w:space="0" w:color="auto"/>
        <w:right w:val="none" w:sz="0" w:space="0" w:color="auto"/>
      </w:divBdr>
    </w:div>
    <w:div w:id="13581930">
      <w:bodyDiv w:val="1"/>
      <w:marLeft w:val="0"/>
      <w:marRight w:val="0"/>
      <w:marTop w:val="0"/>
      <w:marBottom w:val="0"/>
      <w:divBdr>
        <w:top w:val="none" w:sz="0" w:space="0" w:color="auto"/>
        <w:left w:val="none" w:sz="0" w:space="0" w:color="auto"/>
        <w:bottom w:val="none" w:sz="0" w:space="0" w:color="auto"/>
        <w:right w:val="none" w:sz="0" w:space="0" w:color="auto"/>
      </w:divBdr>
    </w:div>
    <w:div w:id="14579449">
      <w:bodyDiv w:val="1"/>
      <w:marLeft w:val="0"/>
      <w:marRight w:val="0"/>
      <w:marTop w:val="0"/>
      <w:marBottom w:val="0"/>
      <w:divBdr>
        <w:top w:val="none" w:sz="0" w:space="0" w:color="auto"/>
        <w:left w:val="none" w:sz="0" w:space="0" w:color="auto"/>
        <w:bottom w:val="none" w:sz="0" w:space="0" w:color="auto"/>
        <w:right w:val="none" w:sz="0" w:space="0" w:color="auto"/>
      </w:divBdr>
    </w:div>
    <w:div w:id="14812205">
      <w:bodyDiv w:val="1"/>
      <w:marLeft w:val="0"/>
      <w:marRight w:val="0"/>
      <w:marTop w:val="0"/>
      <w:marBottom w:val="0"/>
      <w:divBdr>
        <w:top w:val="none" w:sz="0" w:space="0" w:color="auto"/>
        <w:left w:val="none" w:sz="0" w:space="0" w:color="auto"/>
        <w:bottom w:val="none" w:sz="0" w:space="0" w:color="auto"/>
        <w:right w:val="none" w:sz="0" w:space="0" w:color="auto"/>
      </w:divBdr>
    </w:div>
    <w:div w:id="14888255">
      <w:bodyDiv w:val="1"/>
      <w:marLeft w:val="0"/>
      <w:marRight w:val="0"/>
      <w:marTop w:val="0"/>
      <w:marBottom w:val="0"/>
      <w:divBdr>
        <w:top w:val="none" w:sz="0" w:space="0" w:color="auto"/>
        <w:left w:val="none" w:sz="0" w:space="0" w:color="auto"/>
        <w:bottom w:val="none" w:sz="0" w:space="0" w:color="auto"/>
        <w:right w:val="none" w:sz="0" w:space="0" w:color="auto"/>
      </w:divBdr>
    </w:div>
    <w:div w:id="14960909">
      <w:bodyDiv w:val="1"/>
      <w:marLeft w:val="0"/>
      <w:marRight w:val="0"/>
      <w:marTop w:val="0"/>
      <w:marBottom w:val="0"/>
      <w:divBdr>
        <w:top w:val="none" w:sz="0" w:space="0" w:color="auto"/>
        <w:left w:val="none" w:sz="0" w:space="0" w:color="auto"/>
        <w:bottom w:val="none" w:sz="0" w:space="0" w:color="auto"/>
        <w:right w:val="none" w:sz="0" w:space="0" w:color="auto"/>
      </w:divBdr>
    </w:div>
    <w:div w:id="14966256">
      <w:bodyDiv w:val="1"/>
      <w:marLeft w:val="0"/>
      <w:marRight w:val="0"/>
      <w:marTop w:val="0"/>
      <w:marBottom w:val="0"/>
      <w:divBdr>
        <w:top w:val="none" w:sz="0" w:space="0" w:color="auto"/>
        <w:left w:val="none" w:sz="0" w:space="0" w:color="auto"/>
        <w:bottom w:val="none" w:sz="0" w:space="0" w:color="auto"/>
        <w:right w:val="none" w:sz="0" w:space="0" w:color="auto"/>
      </w:divBdr>
    </w:div>
    <w:div w:id="15275813">
      <w:bodyDiv w:val="1"/>
      <w:marLeft w:val="0"/>
      <w:marRight w:val="0"/>
      <w:marTop w:val="0"/>
      <w:marBottom w:val="0"/>
      <w:divBdr>
        <w:top w:val="none" w:sz="0" w:space="0" w:color="auto"/>
        <w:left w:val="none" w:sz="0" w:space="0" w:color="auto"/>
        <w:bottom w:val="none" w:sz="0" w:space="0" w:color="auto"/>
        <w:right w:val="none" w:sz="0" w:space="0" w:color="auto"/>
      </w:divBdr>
    </w:div>
    <w:div w:id="15356479">
      <w:bodyDiv w:val="1"/>
      <w:marLeft w:val="0"/>
      <w:marRight w:val="0"/>
      <w:marTop w:val="0"/>
      <w:marBottom w:val="0"/>
      <w:divBdr>
        <w:top w:val="none" w:sz="0" w:space="0" w:color="auto"/>
        <w:left w:val="none" w:sz="0" w:space="0" w:color="auto"/>
        <w:bottom w:val="none" w:sz="0" w:space="0" w:color="auto"/>
        <w:right w:val="none" w:sz="0" w:space="0" w:color="auto"/>
      </w:divBdr>
    </w:div>
    <w:div w:id="15934513">
      <w:bodyDiv w:val="1"/>
      <w:marLeft w:val="0"/>
      <w:marRight w:val="0"/>
      <w:marTop w:val="0"/>
      <w:marBottom w:val="0"/>
      <w:divBdr>
        <w:top w:val="none" w:sz="0" w:space="0" w:color="auto"/>
        <w:left w:val="none" w:sz="0" w:space="0" w:color="auto"/>
        <w:bottom w:val="none" w:sz="0" w:space="0" w:color="auto"/>
        <w:right w:val="none" w:sz="0" w:space="0" w:color="auto"/>
      </w:divBdr>
    </w:div>
    <w:div w:id="16007575">
      <w:bodyDiv w:val="1"/>
      <w:marLeft w:val="0"/>
      <w:marRight w:val="0"/>
      <w:marTop w:val="0"/>
      <w:marBottom w:val="0"/>
      <w:divBdr>
        <w:top w:val="none" w:sz="0" w:space="0" w:color="auto"/>
        <w:left w:val="none" w:sz="0" w:space="0" w:color="auto"/>
        <w:bottom w:val="none" w:sz="0" w:space="0" w:color="auto"/>
        <w:right w:val="none" w:sz="0" w:space="0" w:color="auto"/>
      </w:divBdr>
    </w:div>
    <w:div w:id="16126841">
      <w:bodyDiv w:val="1"/>
      <w:marLeft w:val="0"/>
      <w:marRight w:val="0"/>
      <w:marTop w:val="0"/>
      <w:marBottom w:val="0"/>
      <w:divBdr>
        <w:top w:val="none" w:sz="0" w:space="0" w:color="auto"/>
        <w:left w:val="none" w:sz="0" w:space="0" w:color="auto"/>
        <w:bottom w:val="none" w:sz="0" w:space="0" w:color="auto"/>
        <w:right w:val="none" w:sz="0" w:space="0" w:color="auto"/>
      </w:divBdr>
    </w:div>
    <w:div w:id="16780593">
      <w:bodyDiv w:val="1"/>
      <w:marLeft w:val="0"/>
      <w:marRight w:val="0"/>
      <w:marTop w:val="0"/>
      <w:marBottom w:val="0"/>
      <w:divBdr>
        <w:top w:val="none" w:sz="0" w:space="0" w:color="auto"/>
        <w:left w:val="none" w:sz="0" w:space="0" w:color="auto"/>
        <w:bottom w:val="none" w:sz="0" w:space="0" w:color="auto"/>
        <w:right w:val="none" w:sz="0" w:space="0" w:color="auto"/>
      </w:divBdr>
    </w:div>
    <w:div w:id="17004061">
      <w:bodyDiv w:val="1"/>
      <w:marLeft w:val="0"/>
      <w:marRight w:val="0"/>
      <w:marTop w:val="0"/>
      <w:marBottom w:val="0"/>
      <w:divBdr>
        <w:top w:val="none" w:sz="0" w:space="0" w:color="auto"/>
        <w:left w:val="none" w:sz="0" w:space="0" w:color="auto"/>
        <w:bottom w:val="none" w:sz="0" w:space="0" w:color="auto"/>
        <w:right w:val="none" w:sz="0" w:space="0" w:color="auto"/>
      </w:divBdr>
    </w:div>
    <w:div w:id="17119335">
      <w:bodyDiv w:val="1"/>
      <w:marLeft w:val="0"/>
      <w:marRight w:val="0"/>
      <w:marTop w:val="0"/>
      <w:marBottom w:val="0"/>
      <w:divBdr>
        <w:top w:val="none" w:sz="0" w:space="0" w:color="auto"/>
        <w:left w:val="none" w:sz="0" w:space="0" w:color="auto"/>
        <w:bottom w:val="none" w:sz="0" w:space="0" w:color="auto"/>
        <w:right w:val="none" w:sz="0" w:space="0" w:color="auto"/>
      </w:divBdr>
    </w:div>
    <w:div w:id="17127152">
      <w:bodyDiv w:val="1"/>
      <w:marLeft w:val="0"/>
      <w:marRight w:val="0"/>
      <w:marTop w:val="0"/>
      <w:marBottom w:val="0"/>
      <w:divBdr>
        <w:top w:val="none" w:sz="0" w:space="0" w:color="auto"/>
        <w:left w:val="none" w:sz="0" w:space="0" w:color="auto"/>
        <w:bottom w:val="none" w:sz="0" w:space="0" w:color="auto"/>
        <w:right w:val="none" w:sz="0" w:space="0" w:color="auto"/>
      </w:divBdr>
    </w:div>
    <w:div w:id="17238391">
      <w:bodyDiv w:val="1"/>
      <w:marLeft w:val="0"/>
      <w:marRight w:val="0"/>
      <w:marTop w:val="0"/>
      <w:marBottom w:val="0"/>
      <w:divBdr>
        <w:top w:val="none" w:sz="0" w:space="0" w:color="auto"/>
        <w:left w:val="none" w:sz="0" w:space="0" w:color="auto"/>
        <w:bottom w:val="none" w:sz="0" w:space="0" w:color="auto"/>
        <w:right w:val="none" w:sz="0" w:space="0" w:color="auto"/>
      </w:divBdr>
    </w:div>
    <w:div w:id="17433719">
      <w:bodyDiv w:val="1"/>
      <w:marLeft w:val="0"/>
      <w:marRight w:val="0"/>
      <w:marTop w:val="0"/>
      <w:marBottom w:val="0"/>
      <w:divBdr>
        <w:top w:val="none" w:sz="0" w:space="0" w:color="auto"/>
        <w:left w:val="none" w:sz="0" w:space="0" w:color="auto"/>
        <w:bottom w:val="none" w:sz="0" w:space="0" w:color="auto"/>
        <w:right w:val="none" w:sz="0" w:space="0" w:color="auto"/>
      </w:divBdr>
    </w:div>
    <w:div w:id="17463758">
      <w:bodyDiv w:val="1"/>
      <w:marLeft w:val="0"/>
      <w:marRight w:val="0"/>
      <w:marTop w:val="0"/>
      <w:marBottom w:val="0"/>
      <w:divBdr>
        <w:top w:val="none" w:sz="0" w:space="0" w:color="auto"/>
        <w:left w:val="none" w:sz="0" w:space="0" w:color="auto"/>
        <w:bottom w:val="none" w:sz="0" w:space="0" w:color="auto"/>
        <w:right w:val="none" w:sz="0" w:space="0" w:color="auto"/>
      </w:divBdr>
    </w:div>
    <w:div w:id="17781150">
      <w:bodyDiv w:val="1"/>
      <w:marLeft w:val="0"/>
      <w:marRight w:val="0"/>
      <w:marTop w:val="0"/>
      <w:marBottom w:val="0"/>
      <w:divBdr>
        <w:top w:val="none" w:sz="0" w:space="0" w:color="auto"/>
        <w:left w:val="none" w:sz="0" w:space="0" w:color="auto"/>
        <w:bottom w:val="none" w:sz="0" w:space="0" w:color="auto"/>
        <w:right w:val="none" w:sz="0" w:space="0" w:color="auto"/>
      </w:divBdr>
    </w:div>
    <w:div w:id="17784182">
      <w:bodyDiv w:val="1"/>
      <w:marLeft w:val="0"/>
      <w:marRight w:val="0"/>
      <w:marTop w:val="0"/>
      <w:marBottom w:val="0"/>
      <w:divBdr>
        <w:top w:val="none" w:sz="0" w:space="0" w:color="auto"/>
        <w:left w:val="none" w:sz="0" w:space="0" w:color="auto"/>
        <w:bottom w:val="none" w:sz="0" w:space="0" w:color="auto"/>
        <w:right w:val="none" w:sz="0" w:space="0" w:color="auto"/>
      </w:divBdr>
    </w:div>
    <w:div w:id="18285670">
      <w:bodyDiv w:val="1"/>
      <w:marLeft w:val="0"/>
      <w:marRight w:val="0"/>
      <w:marTop w:val="0"/>
      <w:marBottom w:val="0"/>
      <w:divBdr>
        <w:top w:val="none" w:sz="0" w:space="0" w:color="auto"/>
        <w:left w:val="none" w:sz="0" w:space="0" w:color="auto"/>
        <w:bottom w:val="none" w:sz="0" w:space="0" w:color="auto"/>
        <w:right w:val="none" w:sz="0" w:space="0" w:color="auto"/>
      </w:divBdr>
    </w:div>
    <w:div w:id="18288819">
      <w:bodyDiv w:val="1"/>
      <w:marLeft w:val="0"/>
      <w:marRight w:val="0"/>
      <w:marTop w:val="0"/>
      <w:marBottom w:val="0"/>
      <w:divBdr>
        <w:top w:val="none" w:sz="0" w:space="0" w:color="auto"/>
        <w:left w:val="none" w:sz="0" w:space="0" w:color="auto"/>
        <w:bottom w:val="none" w:sz="0" w:space="0" w:color="auto"/>
        <w:right w:val="none" w:sz="0" w:space="0" w:color="auto"/>
      </w:divBdr>
    </w:div>
    <w:div w:id="18702969">
      <w:bodyDiv w:val="1"/>
      <w:marLeft w:val="0"/>
      <w:marRight w:val="0"/>
      <w:marTop w:val="0"/>
      <w:marBottom w:val="0"/>
      <w:divBdr>
        <w:top w:val="none" w:sz="0" w:space="0" w:color="auto"/>
        <w:left w:val="none" w:sz="0" w:space="0" w:color="auto"/>
        <w:bottom w:val="none" w:sz="0" w:space="0" w:color="auto"/>
        <w:right w:val="none" w:sz="0" w:space="0" w:color="auto"/>
      </w:divBdr>
    </w:div>
    <w:div w:id="19280251">
      <w:bodyDiv w:val="1"/>
      <w:marLeft w:val="0"/>
      <w:marRight w:val="0"/>
      <w:marTop w:val="0"/>
      <w:marBottom w:val="0"/>
      <w:divBdr>
        <w:top w:val="none" w:sz="0" w:space="0" w:color="auto"/>
        <w:left w:val="none" w:sz="0" w:space="0" w:color="auto"/>
        <w:bottom w:val="none" w:sz="0" w:space="0" w:color="auto"/>
        <w:right w:val="none" w:sz="0" w:space="0" w:color="auto"/>
      </w:divBdr>
    </w:div>
    <w:div w:id="19362289">
      <w:bodyDiv w:val="1"/>
      <w:marLeft w:val="0"/>
      <w:marRight w:val="0"/>
      <w:marTop w:val="0"/>
      <w:marBottom w:val="0"/>
      <w:divBdr>
        <w:top w:val="none" w:sz="0" w:space="0" w:color="auto"/>
        <w:left w:val="none" w:sz="0" w:space="0" w:color="auto"/>
        <w:bottom w:val="none" w:sz="0" w:space="0" w:color="auto"/>
        <w:right w:val="none" w:sz="0" w:space="0" w:color="auto"/>
      </w:divBdr>
    </w:div>
    <w:div w:id="19479076">
      <w:bodyDiv w:val="1"/>
      <w:marLeft w:val="0"/>
      <w:marRight w:val="0"/>
      <w:marTop w:val="0"/>
      <w:marBottom w:val="0"/>
      <w:divBdr>
        <w:top w:val="none" w:sz="0" w:space="0" w:color="auto"/>
        <w:left w:val="none" w:sz="0" w:space="0" w:color="auto"/>
        <w:bottom w:val="none" w:sz="0" w:space="0" w:color="auto"/>
        <w:right w:val="none" w:sz="0" w:space="0" w:color="auto"/>
      </w:divBdr>
    </w:div>
    <w:div w:id="19595428">
      <w:bodyDiv w:val="1"/>
      <w:marLeft w:val="0"/>
      <w:marRight w:val="0"/>
      <w:marTop w:val="0"/>
      <w:marBottom w:val="0"/>
      <w:divBdr>
        <w:top w:val="none" w:sz="0" w:space="0" w:color="auto"/>
        <w:left w:val="none" w:sz="0" w:space="0" w:color="auto"/>
        <w:bottom w:val="none" w:sz="0" w:space="0" w:color="auto"/>
        <w:right w:val="none" w:sz="0" w:space="0" w:color="auto"/>
      </w:divBdr>
    </w:div>
    <w:div w:id="19860563">
      <w:bodyDiv w:val="1"/>
      <w:marLeft w:val="0"/>
      <w:marRight w:val="0"/>
      <w:marTop w:val="0"/>
      <w:marBottom w:val="0"/>
      <w:divBdr>
        <w:top w:val="none" w:sz="0" w:space="0" w:color="auto"/>
        <w:left w:val="none" w:sz="0" w:space="0" w:color="auto"/>
        <w:bottom w:val="none" w:sz="0" w:space="0" w:color="auto"/>
        <w:right w:val="none" w:sz="0" w:space="0" w:color="auto"/>
      </w:divBdr>
    </w:div>
    <w:div w:id="20015611">
      <w:bodyDiv w:val="1"/>
      <w:marLeft w:val="0"/>
      <w:marRight w:val="0"/>
      <w:marTop w:val="0"/>
      <w:marBottom w:val="0"/>
      <w:divBdr>
        <w:top w:val="none" w:sz="0" w:space="0" w:color="auto"/>
        <w:left w:val="none" w:sz="0" w:space="0" w:color="auto"/>
        <w:bottom w:val="none" w:sz="0" w:space="0" w:color="auto"/>
        <w:right w:val="none" w:sz="0" w:space="0" w:color="auto"/>
      </w:divBdr>
    </w:div>
    <w:div w:id="20474068">
      <w:bodyDiv w:val="1"/>
      <w:marLeft w:val="0"/>
      <w:marRight w:val="0"/>
      <w:marTop w:val="0"/>
      <w:marBottom w:val="0"/>
      <w:divBdr>
        <w:top w:val="none" w:sz="0" w:space="0" w:color="auto"/>
        <w:left w:val="none" w:sz="0" w:space="0" w:color="auto"/>
        <w:bottom w:val="none" w:sz="0" w:space="0" w:color="auto"/>
        <w:right w:val="none" w:sz="0" w:space="0" w:color="auto"/>
      </w:divBdr>
    </w:div>
    <w:div w:id="20667131">
      <w:bodyDiv w:val="1"/>
      <w:marLeft w:val="0"/>
      <w:marRight w:val="0"/>
      <w:marTop w:val="0"/>
      <w:marBottom w:val="0"/>
      <w:divBdr>
        <w:top w:val="none" w:sz="0" w:space="0" w:color="auto"/>
        <w:left w:val="none" w:sz="0" w:space="0" w:color="auto"/>
        <w:bottom w:val="none" w:sz="0" w:space="0" w:color="auto"/>
        <w:right w:val="none" w:sz="0" w:space="0" w:color="auto"/>
      </w:divBdr>
    </w:div>
    <w:div w:id="20668988">
      <w:bodyDiv w:val="1"/>
      <w:marLeft w:val="0"/>
      <w:marRight w:val="0"/>
      <w:marTop w:val="0"/>
      <w:marBottom w:val="0"/>
      <w:divBdr>
        <w:top w:val="none" w:sz="0" w:space="0" w:color="auto"/>
        <w:left w:val="none" w:sz="0" w:space="0" w:color="auto"/>
        <w:bottom w:val="none" w:sz="0" w:space="0" w:color="auto"/>
        <w:right w:val="none" w:sz="0" w:space="0" w:color="auto"/>
      </w:divBdr>
    </w:div>
    <w:div w:id="21638485">
      <w:bodyDiv w:val="1"/>
      <w:marLeft w:val="0"/>
      <w:marRight w:val="0"/>
      <w:marTop w:val="0"/>
      <w:marBottom w:val="0"/>
      <w:divBdr>
        <w:top w:val="none" w:sz="0" w:space="0" w:color="auto"/>
        <w:left w:val="none" w:sz="0" w:space="0" w:color="auto"/>
        <w:bottom w:val="none" w:sz="0" w:space="0" w:color="auto"/>
        <w:right w:val="none" w:sz="0" w:space="0" w:color="auto"/>
      </w:divBdr>
    </w:div>
    <w:div w:id="21789710">
      <w:bodyDiv w:val="1"/>
      <w:marLeft w:val="0"/>
      <w:marRight w:val="0"/>
      <w:marTop w:val="0"/>
      <w:marBottom w:val="0"/>
      <w:divBdr>
        <w:top w:val="none" w:sz="0" w:space="0" w:color="auto"/>
        <w:left w:val="none" w:sz="0" w:space="0" w:color="auto"/>
        <w:bottom w:val="none" w:sz="0" w:space="0" w:color="auto"/>
        <w:right w:val="none" w:sz="0" w:space="0" w:color="auto"/>
      </w:divBdr>
    </w:div>
    <w:div w:id="21900284">
      <w:bodyDiv w:val="1"/>
      <w:marLeft w:val="0"/>
      <w:marRight w:val="0"/>
      <w:marTop w:val="0"/>
      <w:marBottom w:val="0"/>
      <w:divBdr>
        <w:top w:val="none" w:sz="0" w:space="0" w:color="auto"/>
        <w:left w:val="none" w:sz="0" w:space="0" w:color="auto"/>
        <w:bottom w:val="none" w:sz="0" w:space="0" w:color="auto"/>
        <w:right w:val="none" w:sz="0" w:space="0" w:color="auto"/>
      </w:divBdr>
    </w:div>
    <w:div w:id="22367800">
      <w:bodyDiv w:val="1"/>
      <w:marLeft w:val="0"/>
      <w:marRight w:val="0"/>
      <w:marTop w:val="0"/>
      <w:marBottom w:val="0"/>
      <w:divBdr>
        <w:top w:val="none" w:sz="0" w:space="0" w:color="auto"/>
        <w:left w:val="none" w:sz="0" w:space="0" w:color="auto"/>
        <w:bottom w:val="none" w:sz="0" w:space="0" w:color="auto"/>
        <w:right w:val="none" w:sz="0" w:space="0" w:color="auto"/>
      </w:divBdr>
    </w:div>
    <w:div w:id="22442018">
      <w:bodyDiv w:val="1"/>
      <w:marLeft w:val="0"/>
      <w:marRight w:val="0"/>
      <w:marTop w:val="0"/>
      <w:marBottom w:val="0"/>
      <w:divBdr>
        <w:top w:val="none" w:sz="0" w:space="0" w:color="auto"/>
        <w:left w:val="none" w:sz="0" w:space="0" w:color="auto"/>
        <w:bottom w:val="none" w:sz="0" w:space="0" w:color="auto"/>
        <w:right w:val="none" w:sz="0" w:space="0" w:color="auto"/>
      </w:divBdr>
    </w:div>
    <w:div w:id="22488490">
      <w:bodyDiv w:val="1"/>
      <w:marLeft w:val="0"/>
      <w:marRight w:val="0"/>
      <w:marTop w:val="0"/>
      <w:marBottom w:val="0"/>
      <w:divBdr>
        <w:top w:val="none" w:sz="0" w:space="0" w:color="auto"/>
        <w:left w:val="none" w:sz="0" w:space="0" w:color="auto"/>
        <w:bottom w:val="none" w:sz="0" w:space="0" w:color="auto"/>
        <w:right w:val="none" w:sz="0" w:space="0" w:color="auto"/>
      </w:divBdr>
    </w:div>
    <w:div w:id="22560299">
      <w:bodyDiv w:val="1"/>
      <w:marLeft w:val="0"/>
      <w:marRight w:val="0"/>
      <w:marTop w:val="0"/>
      <w:marBottom w:val="0"/>
      <w:divBdr>
        <w:top w:val="none" w:sz="0" w:space="0" w:color="auto"/>
        <w:left w:val="none" w:sz="0" w:space="0" w:color="auto"/>
        <w:bottom w:val="none" w:sz="0" w:space="0" w:color="auto"/>
        <w:right w:val="none" w:sz="0" w:space="0" w:color="auto"/>
      </w:divBdr>
    </w:div>
    <w:div w:id="22563851">
      <w:bodyDiv w:val="1"/>
      <w:marLeft w:val="0"/>
      <w:marRight w:val="0"/>
      <w:marTop w:val="0"/>
      <w:marBottom w:val="0"/>
      <w:divBdr>
        <w:top w:val="none" w:sz="0" w:space="0" w:color="auto"/>
        <w:left w:val="none" w:sz="0" w:space="0" w:color="auto"/>
        <w:bottom w:val="none" w:sz="0" w:space="0" w:color="auto"/>
        <w:right w:val="none" w:sz="0" w:space="0" w:color="auto"/>
      </w:divBdr>
    </w:div>
    <w:div w:id="23362520">
      <w:bodyDiv w:val="1"/>
      <w:marLeft w:val="0"/>
      <w:marRight w:val="0"/>
      <w:marTop w:val="0"/>
      <w:marBottom w:val="0"/>
      <w:divBdr>
        <w:top w:val="none" w:sz="0" w:space="0" w:color="auto"/>
        <w:left w:val="none" w:sz="0" w:space="0" w:color="auto"/>
        <w:bottom w:val="none" w:sz="0" w:space="0" w:color="auto"/>
        <w:right w:val="none" w:sz="0" w:space="0" w:color="auto"/>
      </w:divBdr>
      <w:divsChild>
        <w:div w:id="115871887">
          <w:marLeft w:val="480"/>
          <w:marRight w:val="0"/>
          <w:marTop w:val="0"/>
          <w:marBottom w:val="0"/>
          <w:divBdr>
            <w:top w:val="none" w:sz="0" w:space="0" w:color="auto"/>
            <w:left w:val="none" w:sz="0" w:space="0" w:color="auto"/>
            <w:bottom w:val="none" w:sz="0" w:space="0" w:color="auto"/>
            <w:right w:val="none" w:sz="0" w:space="0" w:color="auto"/>
          </w:divBdr>
        </w:div>
        <w:div w:id="175265451">
          <w:marLeft w:val="480"/>
          <w:marRight w:val="0"/>
          <w:marTop w:val="0"/>
          <w:marBottom w:val="0"/>
          <w:divBdr>
            <w:top w:val="none" w:sz="0" w:space="0" w:color="auto"/>
            <w:left w:val="none" w:sz="0" w:space="0" w:color="auto"/>
            <w:bottom w:val="none" w:sz="0" w:space="0" w:color="auto"/>
            <w:right w:val="none" w:sz="0" w:space="0" w:color="auto"/>
          </w:divBdr>
        </w:div>
        <w:div w:id="210121854">
          <w:marLeft w:val="480"/>
          <w:marRight w:val="0"/>
          <w:marTop w:val="0"/>
          <w:marBottom w:val="0"/>
          <w:divBdr>
            <w:top w:val="none" w:sz="0" w:space="0" w:color="auto"/>
            <w:left w:val="none" w:sz="0" w:space="0" w:color="auto"/>
            <w:bottom w:val="none" w:sz="0" w:space="0" w:color="auto"/>
            <w:right w:val="none" w:sz="0" w:space="0" w:color="auto"/>
          </w:divBdr>
        </w:div>
        <w:div w:id="279412281">
          <w:marLeft w:val="480"/>
          <w:marRight w:val="0"/>
          <w:marTop w:val="0"/>
          <w:marBottom w:val="0"/>
          <w:divBdr>
            <w:top w:val="none" w:sz="0" w:space="0" w:color="auto"/>
            <w:left w:val="none" w:sz="0" w:space="0" w:color="auto"/>
            <w:bottom w:val="none" w:sz="0" w:space="0" w:color="auto"/>
            <w:right w:val="none" w:sz="0" w:space="0" w:color="auto"/>
          </w:divBdr>
        </w:div>
        <w:div w:id="308637912">
          <w:marLeft w:val="480"/>
          <w:marRight w:val="0"/>
          <w:marTop w:val="0"/>
          <w:marBottom w:val="0"/>
          <w:divBdr>
            <w:top w:val="none" w:sz="0" w:space="0" w:color="auto"/>
            <w:left w:val="none" w:sz="0" w:space="0" w:color="auto"/>
            <w:bottom w:val="none" w:sz="0" w:space="0" w:color="auto"/>
            <w:right w:val="none" w:sz="0" w:space="0" w:color="auto"/>
          </w:divBdr>
        </w:div>
        <w:div w:id="452403206">
          <w:marLeft w:val="480"/>
          <w:marRight w:val="0"/>
          <w:marTop w:val="0"/>
          <w:marBottom w:val="0"/>
          <w:divBdr>
            <w:top w:val="none" w:sz="0" w:space="0" w:color="auto"/>
            <w:left w:val="none" w:sz="0" w:space="0" w:color="auto"/>
            <w:bottom w:val="none" w:sz="0" w:space="0" w:color="auto"/>
            <w:right w:val="none" w:sz="0" w:space="0" w:color="auto"/>
          </w:divBdr>
        </w:div>
        <w:div w:id="855190474">
          <w:marLeft w:val="480"/>
          <w:marRight w:val="0"/>
          <w:marTop w:val="0"/>
          <w:marBottom w:val="0"/>
          <w:divBdr>
            <w:top w:val="none" w:sz="0" w:space="0" w:color="auto"/>
            <w:left w:val="none" w:sz="0" w:space="0" w:color="auto"/>
            <w:bottom w:val="none" w:sz="0" w:space="0" w:color="auto"/>
            <w:right w:val="none" w:sz="0" w:space="0" w:color="auto"/>
          </w:divBdr>
        </w:div>
        <w:div w:id="984815084">
          <w:marLeft w:val="480"/>
          <w:marRight w:val="0"/>
          <w:marTop w:val="0"/>
          <w:marBottom w:val="0"/>
          <w:divBdr>
            <w:top w:val="none" w:sz="0" w:space="0" w:color="auto"/>
            <w:left w:val="none" w:sz="0" w:space="0" w:color="auto"/>
            <w:bottom w:val="none" w:sz="0" w:space="0" w:color="auto"/>
            <w:right w:val="none" w:sz="0" w:space="0" w:color="auto"/>
          </w:divBdr>
        </w:div>
        <w:div w:id="1191721828">
          <w:marLeft w:val="480"/>
          <w:marRight w:val="0"/>
          <w:marTop w:val="0"/>
          <w:marBottom w:val="0"/>
          <w:divBdr>
            <w:top w:val="none" w:sz="0" w:space="0" w:color="auto"/>
            <w:left w:val="none" w:sz="0" w:space="0" w:color="auto"/>
            <w:bottom w:val="none" w:sz="0" w:space="0" w:color="auto"/>
            <w:right w:val="none" w:sz="0" w:space="0" w:color="auto"/>
          </w:divBdr>
        </w:div>
        <w:div w:id="1239628767">
          <w:marLeft w:val="480"/>
          <w:marRight w:val="0"/>
          <w:marTop w:val="0"/>
          <w:marBottom w:val="0"/>
          <w:divBdr>
            <w:top w:val="none" w:sz="0" w:space="0" w:color="auto"/>
            <w:left w:val="none" w:sz="0" w:space="0" w:color="auto"/>
            <w:bottom w:val="none" w:sz="0" w:space="0" w:color="auto"/>
            <w:right w:val="none" w:sz="0" w:space="0" w:color="auto"/>
          </w:divBdr>
        </w:div>
        <w:div w:id="1329749333">
          <w:marLeft w:val="480"/>
          <w:marRight w:val="0"/>
          <w:marTop w:val="0"/>
          <w:marBottom w:val="0"/>
          <w:divBdr>
            <w:top w:val="none" w:sz="0" w:space="0" w:color="auto"/>
            <w:left w:val="none" w:sz="0" w:space="0" w:color="auto"/>
            <w:bottom w:val="none" w:sz="0" w:space="0" w:color="auto"/>
            <w:right w:val="none" w:sz="0" w:space="0" w:color="auto"/>
          </w:divBdr>
        </w:div>
        <w:div w:id="1594705072">
          <w:marLeft w:val="480"/>
          <w:marRight w:val="0"/>
          <w:marTop w:val="0"/>
          <w:marBottom w:val="0"/>
          <w:divBdr>
            <w:top w:val="none" w:sz="0" w:space="0" w:color="auto"/>
            <w:left w:val="none" w:sz="0" w:space="0" w:color="auto"/>
            <w:bottom w:val="none" w:sz="0" w:space="0" w:color="auto"/>
            <w:right w:val="none" w:sz="0" w:space="0" w:color="auto"/>
          </w:divBdr>
        </w:div>
        <w:div w:id="1809934984">
          <w:marLeft w:val="480"/>
          <w:marRight w:val="0"/>
          <w:marTop w:val="0"/>
          <w:marBottom w:val="0"/>
          <w:divBdr>
            <w:top w:val="none" w:sz="0" w:space="0" w:color="auto"/>
            <w:left w:val="none" w:sz="0" w:space="0" w:color="auto"/>
            <w:bottom w:val="none" w:sz="0" w:space="0" w:color="auto"/>
            <w:right w:val="none" w:sz="0" w:space="0" w:color="auto"/>
          </w:divBdr>
        </w:div>
        <w:div w:id="1928613412">
          <w:marLeft w:val="480"/>
          <w:marRight w:val="0"/>
          <w:marTop w:val="0"/>
          <w:marBottom w:val="0"/>
          <w:divBdr>
            <w:top w:val="none" w:sz="0" w:space="0" w:color="auto"/>
            <w:left w:val="none" w:sz="0" w:space="0" w:color="auto"/>
            <w:bottom w:val="none" w:sz="0" w:space="0" w:color="auto"/>
            <w:right w:val="none" w:sz="0" w:space="0" w:color="auto"/>
          </w:divBdr>
        </w:div>
        <w:div w:id="2038308610">
          <w:marLeft w:val="480"/>
          <w:marRight w:val="0"/>
          <w:marTop w:val="0"/>
          <w:marBottom w:val="0"/>
          <w:divBdr>
            <w:top w:val="none" w:sz="0" w:space="0" w:color="auto"/>
            <w:left w:val="none" w:sz="0" w:space="0" w:color="auto"/>
            <w:bottom w:val="none" w:sz="0" w:space="0" w:color="auto"/>
            <w:right w:val="none" w:sz="0" w:space="0" w:color="auto"/>
          </w:divBdr>
        </w:div>
        <w:div w:id="2134055496">
          <w:marLeft w:val="480"/>
          <w:marRight w:val="0"/>
          <w:marTop w:val="0"/>
          <w:marBottom w:val="0"/>
          <w:divBdr>
            <w:top w:val="none" w:sz="0" w:space="0" w:color="auto"/>
            <w:left w:val="none" w:sz="0" w:space="0" w:color="auto"/>
            <w:bottom w:val="none" w:sz="0" w:space="0" w:color="auto"/>
            <w:right w:val="none" w:sz="0" w:space="0" w:color="auto"/>
          </w:divBdr>
        </w:div>
      </w:divsChild>
    </w:div>
    <w:div w:id="23873967">
      <w:bodyDiv w:val="1"/>
      <w:marLeft w:val="0"/>
      <w:marRight w:val="0"/>
      <w:marTop w:val="0"/>
      <w:marBottom w:val="0"/>
      <w:divBdr>
        <w:top w:val="none" w:sz="0" w:space="0" w:color="auto"/>
        <w:left w:val="none" w:sz="0" w:space="0" w:color="auto"/>
        <w:bottom w:val="none" w:sz="0" w:space="0" w:color="auto"/>
        <w:right w:val="none" w:sz="0" w:space="0" w:color="auto"/>
      </w:divBdr>
    </w:div>
    <w:div w:id="23874407">
      <w:bodyDiv w:val="1"/>
      <w:marLeft w:val="0"/>
      <w:marRight w:val="0"/>
      <w:marTop w:val="0"/>
      <w:marBottom w:val="0"/>
      <w:divBdr>
        <w:top w:val="none" w:sz="0" w:space="0" w:color="auto"/>
        <w:left w:val="none" w:sz="0" w:space="0" w:color="auto"/>
        <w:bottom w:val="none" w:sz="0" w:space="0" w:color="auto"/>
        <w:right w:val="none" w:sz="0" w:space="0" w:color="auto"/>
      </w:divBdr>
    </w:div>
    <w:div w:id="24672998">
      <w:bodyDiv w:val="1"/>
      <w:marLeft w:val="0"/>
      <w:marRight w:val="0"/>
      <w:marTop w:val="0"/>
      <w:marBottom w:val="0"/>
      <w:divBdr>
        <w:top w:val="none" w:sz="0" w:space="0" w:color="auto"/>
        <w:left w:val="none" w:sz="0" w:space="0" w:color="auto"/>
        <w:bottom w:val="none" w:sz="0" w:space="0" w:color="auto"/>
        <w:right w:val="none" w:sz="0" w:space="0" w:color="auto"/>
      </w:divBdr>
    </w:div>
    <w:div w:id="25103808">
      <w:bodyDiv w:val="1"/>
      <w:marLeft w:val="0"/>
      <w:marRight w:val="0"/>
      <w:marTop w:val="0"/>
      <w:marBottom w:val="0"/>
      <w:divBdr>
        <w:top w:val="none" w:sz="0" w:space="0" w:color="auto"/>
        <w:left w:val="none" w:sz="0" w:space="0" w:color="auto"/>
        <w:bottom w:val="none" w:sz="0" w:space="0" w:color="auto"/>
        <w:right w:val="none" w:sz="0" w:space="0" w:color="auto"/>
      </w:divBdr>
    </w:div>
    <w:div w:id="25259932">
      <w:bodyDiv w:val="1"/>
      <w:marLeft w:val="0"/>
      <w:marRight w:val="0"/>
      <w:marTop w:val="0"/>
      <w:marBottom w:val="0"/>
      <w:divBdr>
        <w:top w:val="none" w:sz="0" w:space="0" w:color="auto"/>
        <w:left w:val="none" w:sz="0" w:space="0" w:color="auto"/>
        <w:bottom w:val="none" w:sz="0" w:space="0" w:color="auto"/>
        <w:right w:val="none" w:sz="0" w:space="0" w:color="auto"/>
      </w:divBdr>
    </w:div>
    <w:div w:id="25716214">
      <w:bodyDiv w:val="1"/>
      <w:marLeft w:val="0"/>
      <w:marRight w:val="0"/>
      <w:marTop w:val="0"/>
      <w:marBottom w:val="0"/>
      <w:divBdr>
        <w:top w:val="none" w:sz="0" w:space="0" w:color="auto"/>
        <w:left w:val="none" w:sz="0" w:space="0" w:color="auto"/>
        <w:bottom w:val="none" w:sz="0" w:space="0" w:color="auto"/>
        <w:right w:val="none" w:sz="0" w:space="0" w:color="auto"/>
      </w:divBdr>
      <w:divsChild>
        <w:div w:id="7947274">
          <w:marLeft w:val="480"/>
          <w:marRight w:val="0"/>
          <w:marTop w:val="0"/>
          <w:marBottom w:val="0"/>
          <w:divBdr>
            <w:top w:val="none" w:sz="0" w:space="0" w:color="auto"/>
            <w:left w:val="none" w:sz="0" w:space="0" w:color="auto"/>
            <w:bottom w:val="none" w:sz="0" w:space="0" w:color="auto"/>
            <w:right w:val="none" w:sz="0" w:space="0" w:color="auto"/>
          </w:divBdr>
        </w:div>
        <w:div w:id="37708356">
          <w:marLeft w:val="480"/>
          <w:marRight w:val="0"/>
          <w:marTop w:val="0"/>
          <w:marBottom w:val="0"/>
          <w:divBdr>
            <w:top w:val="none" w:sz="0" w:space="0" w:color="auto"/>
            <w:left w:val="none" w:sz="0" w:space="0" w:color="auto"/>
            <w:bottom w:val="none" w:sz="0" w:space="0" w:color="auto"/>
            <w:right w:val="none" w:sz="0" w:space="0" w:color="auto"/>
          </w:divBdr>
        </w:div>
        <w:div w:id="44641574">
          <w:marLeft w:val="480"/>
          <w:marRight w:val="0"/>
          <w:marTop w:val="0"/>
          <w:marBottom w:val="0"/>
          <w:divBdr>
            <w:top w:val="none" w:sz="0" w:space="0" w:color="auto"/>
            <w:left w:val="none" w:sz="0" w:space="0" w:color="auto"/>
            <w:bottom w:val="none" w:sz="0" w:space="0" w:color="auto"/>
            <w:right w:val="none" w:sz="0" w:space="0" w:color="auto"/>
          </w:divBdr>
        </w:div>
        <w:div w:id="311906521">
          <w:marLeft w:val="480"/>
          <w:marRight w:val="0"/>
          <w:marTop w:val="0"/>
          <w:marBottom w:val="0"/>
          <w:divBdr>
            <w:top w:val="none" w:sz="0" w:space="0" w:color="auto"/>
            <w:left w:val="none" w:sz="0" w:space="0" w:color="auto"/>
            <w:bottom w:val="none" w:sz="0" w:space="0" w:color="auto"/>
            <w:right w:val="none" w:sz="0" w:space="0" w:color="auto"/>
          </w:divBdr>
        </w:div>
        <w:div w:id="349796972">
          <w:marLeft w:val="480"/>
          <w:marRight w:val="0"/>
          <w:marTop w:val="0"/>
          <w:marBottom w:val="0"/>
          <w:divBdr>
            <w:top w:val="none" w:sz="0" w:space="0" w:color="auto"/>
            <w:left w:val="none" w:sz="0" w:space="0" w:color="auto"/>
            <w:bottom w:val="none" w:sz="0" w:space="0" w:color="auto"/>
            <w:right w:val="none" w:sz="0" w:space="0" w:color="auto"/>
          </w:divBdr>
        </w:div>
        <w:div w:id="361521241">
          <w:marLeft w:val="480"/>
          <w:marRight w:val="0"/>
          <w:marTop w:val="0"/>
          <w:marBottom w:val="0"/>
          <w:divBdr>
            <w:top w:val="none" w:sz="0" w:space="0" w:color="auto"/>
            <w:left w:val="none" w:sz="0" w:space="0" w:color="auto"/>
            <w:bottom w:val="none" w:sz="0" w:space="0" w:color="auto"/>
            <w:right w:val="none" w:sz="0" w:space="0" w:color="auto"/>
          </w:divBdr>
        </w:div>
        <w:div w:id="390810087">
          <w:marLeft w:val="480"/>
          <w:marRight w:val="0"/>
          <w:marTop w:val="0"/>
          <w:marBottom w:val="0"/>
          <w:divBdr>
            <w:top w:val="none" w:sz="0" w:space="0" w:color="auto"/>
            <w:left w:val="none" w:sz="0" w:space="0" w:color="auto"/>
            <w:bottom w:val="none" w:sz="0" w:space="0" w:color="auto"/>
            <w:right w:val="none" w:sz="0" w:space="0" w:color="auto"/>
          </w:divBdr>
        </w:div>
        <w:div w:id="408960970">
          <w:marLeft w:val="480"/>
          <w:marRight w:val="0"/>
          <w:marTop w:val="0"/>
          <w:marBottom w:val="0"/>
          <w:divBdr>
            <w:top w:val="none" w:sz="0" w:space="0" w:color="auto"/>
            <w:left w:val="none" w:sz="0" w:space="0" w:color="auto"/>
            <w:bottom w:val="none" w:sz="0" w:space="0" w:color="auto"/>
            <w:right w:val="none" w:sz="0" w:space="0" w:color="auto"/>
          </w:divBdr>
        </w:div>
        <w:div w:id="469061359">
          <w:marLeft w:val="480"/>
          <w:marRight w:val="0"/>
          <w:marTop w:val="0"/>
          <w:marBottom w:val="0"/>
          <w:divBdr>
            <w:top w:val="none" w:sz="0" w:space="0" w:color="auto"/>
            <w:left w:val="none" w:sz="0" w:space="0" w:color="auto"/>
            <w:bottom w:val="none" w:sz="0" w:space="0" w:color="auto"/>
            <w:right w:val="none" w:sz="0" w:space="0" w:color="auto"/>
          </w:divBdr>
        </w:div>
        <w:div w:id="494682816">
          <w:marLeft w:val="480"/>
          <w:marRight w:val="0"/>
          <w:marTop w:val="0"/>
          <w:marBottom w:val="0"/>
          <w:divBdr>
            <w:top w:val="none" w:sz="0" w:space="0" w:color="auto"/>
            <w:left w:val="none" w:sz="0" w:space="0" w:color="auto"/>
            <w:bottom w:val="none" w:sz="0" w:space="0" w:color="auto"/>
            <w:right w:val="none" w:sz="0" w:space="0" w:color="auto"/>
          </w:divBdr>
        </w:div>
        <w:div w:id="494686659">
          <w:marLeft w:val="480"/>
          <w:marRight w:val="0"/>
          <w:marTop w:val="0"/>
          <w:marBottom w:val="0"/>
          <w:divBdr>
            <w:top w:val="none" w:sz="0" w:space="0" w:color="auto"/>
            <w:left w:val="none" w:sz="0" w:space="0" w:color="auto"/>
            <w:bottom w:val="none" w:sz="0" w:space="0" w:color="auto"/>
            <w:right w:val="none" w:sz="0" w:space="0" w:color="auto"/>
          </w:divBdr>
        </w:div>
        <w:div w:id="622854784">
          <w:marLeft w:val="480"/>
          <w:marRight w:val="0"/>
          <w:marTop w:val="0"/>
          <w:marBottom w:val="0"/>
          <w:divBdr>
            <w:top w:val="none" w:sz="0" w:space="0" w:color="auto"/>
            <w:left w:val="none" w:sz="0" w:space="0" w:color="auto"/>
            <w:bottom w:val="none" w:sz="0" w:space="0" w:color="auto"/>
            <w:right w:val="none" w:sz="0" w:space="0" w:color="auto"/>
          </w:divBdr>
        </w:div>
        <w:div w:id="628823018">
          <w:marLeft w:val="480"/>
          <w:marRight w:val="0"/>
          <w:marTop w:val="0"/>
          <w:marBottom w:val="0"/>
          <w:divBdr>
            <w:top w:val="none" w:sz="0" w:space="0" w:color="auto"/>
            <w:left w:val="none" w:sz="0" w:space="0" w:color="auto"/>
            <w:bottom w:val="none" w:sz="0" w:space="0" w:color="auto"/>
            <w:right w:val="none" w:sz="0" w:space="0" w:color="auto"/>
          </w:divBdr>
        </w:div>
        <w:div w:id="689187350">
          <w:marLeft w:val="480"/>
          <w:marRight w:val="0"/>
          <w:marTop w:val="0"/>
          <w:marBottom w:val="0"/>
          <w:divBdr>
            <w:top w:val="none" w:sz="0" w:space="0" w:color="auto"/>
            <w:left w:val="none" w:sz="0" w:space="0" w:color="auto"/>
            <w:bottom w:val="none" w:sz="0" w:space="0" w:color="auto"/>
            <w:right w:val="none" w:sz="0" w:space="0" w:color="auto"/>
          </w:divBdr>
        </w:div>
        <w:div w:id="737628416">
          <w:marLeft w:val="480"/>
          <w:marRight w:val="0"/>
          <w:marTop w:val="0"/>
          <w:marBottom w:val="0"/>
          <w:divBdr>
            <w:top w:val="none" w:sz="0" w:space="0" w:color="auto"/>
            <w:left w:val="none" w:sz="0" w:space="0" w:color="auto"/>
            <w:bottom w:val="none" w:sz="0" w:space="0" w:color="auto"/>
            <w:right w:val="none" w:sz="0" w:space="0" w:color="auto"/>
          </w:divBdr>
        </w:div>
        <w:div w:id="760833594">
          <w:marLeft w:val="480"/>
          <w:marRight w:val="0"/>
          <w:marTop w:val="0"/>
          <w:marBottom w:val="0"/>
          <w:divBdr>
            <w:top w:val="none" w:sz="0" w:space="0" w:color="auto"/>
            <w:left w:val="none" w:sz="0" w:space="0" w:color="auto"/>
            <w:bottom w:val="none" w:sz="0" w:space="0" w:color="auto"/>
            <w:right w:val="none" w:sz="0" w:space="0" w:color="auto"/>
          </w:divBdr>
        </w:div>
        <w:div w:id="772480134">
          <w:marLeft w:val="480"/>
          <w:marRight w:val="0"/>
          <w:marTop w:val="0"/>
          <w:marBottom w:val="0"/>
          <w:divBdr>
            <w:top w:val="none" w:sz="0" w:space="0" w:color="auto"/>
            <w:left w:val="none" w:sz="0" w:space="0" w:color="auto"/>
            <w:bottom w:val="none" w:sz="0" w:space="0" w:color="auto"/>
            <w:right w:val="none" w:sz="0" w:space="0" w:color="auto"/>
          </w:divBdr>
        </w:div>
        <w:div w:id="818033185">
          <w:marLeft w:val="480"/>
          <w:marRight w:val="0"/>
          <w:marTop w:val="0"/>
          <w:marBottom w:val="0"/>
          <w:divBdr>
            <w:top w:val="none" w:sz="0" w:space="0" w:color="auto"/>
            <w:left w:val="none" w:sz="0" w:space="0" w:color="auto"/>
            <w:bottom w:val="none" w:sz="0" w:space="0" w:color="auto"/>
            <w:right w:val="none" w:sz="0" w:space="0" w:color="auto"/>
          </w:divBdr>
        </w:div>
        <w:div w:id="845172748">
          <w:marLeft w:val="480"/>
          <w:marRight w:val="0"/>
          <w:marTop w:val="0"/>
          <w:marBottom w:val="0"/>
          <w:divBdr>
            <w:top w:val="none" w:sz="0" w:space="0" w:color="auto"/>
            <w:left w:val="none" w:sz="0" w:space="0" w:color="auto"/>
            <w:bottom w:val="none" w:sz="0" w:space="0" w:color="auto"/>
            <w:right w:val="none" w:sz="0" w:space="0" w:color="auto"/>
          </w:divBdr>
        </w:div>
        <w:div w:id="855193840">
          <w:marLeft w:val="480"/>
          <w:marRight w:val="0"/>
          <w:marTop w:val="0"/>
          <w:marBottom w:val="0"/>
          <w:divBdr>
            <w:top w:val="none" w:sz="0" w:space="0" w:color="auto"/>
            <w:left w:val="none" w:sz="0" w:space="0" w:color="auto"/>
            <w:bottom w:val="none" w:sz="0" w:space="0" w:color="auto"/>
            <w:right w:val="none" w:sz="0" w:space="0" w:color="auto"/>
          </w:divBdr>
        </w:div>
        <w:div w:id="860166922">
          <w:marLeft w:val="480"/>
          <w:marRight w:val="0"/>
          <w:marTop w:val="0"/>
          <w:marBottom w:val="0"/>
          <w:divBdr>
            <w:top w:val="none" w:sz="0" w:space="0" w:color="auto"/>
            <w:left w:val="none" w:sz="0" w:space="0" w:color="auto"/>
            <w:bottom w:val="none" w:sz="0" w:space="0" w:color="auto"/>
            <w:right w:val="none" w:sz="0" w:space="0" w:color="auto"/>
          </w:divBdr>
        </w:div>
        <w:div w:id="862401310">
          <w:marLeft w:val="480"/>
          <w:marRight w:val="0"/>
          <w:marTop w:val="0"/>
          <w:marBottom w:val="0"/>
          <w:divBdr>
            <w:top w:val="none" w:sz="0" w:space="0" w:color="auto"/>
            <w:left w:val="none" w:sz="0" w:space="0" w:color="auto"/>
            <w:bottom w:val="none" w:sz="0" w:space="0" w:color="auto"/>
            <w:right w:val="none" w:sz="0" w:space="0" w:color="auto"/>
          </w:divBdr>
        </w:div>
        <w:div w:id="919994518">
          <w:marLeft w:val="480"/>
          <w:marRight w:val="0"/>
          <w:marTop w:val="0"/>
          <w:marBottom w:val="0"/>
          <w:divBdr>
            <w:top w:val="none" w:sz="0" w:space="0" w:color="auto"/>
            <w:left w:val="none" w:sz="0" w:space="0" w:color="auto"/>
            <w:bottom w:val="none" w:sz="0" w:space="0" w:color="auto"/>
            <w:right w:val="none" w:sz="0" w:space="0" w:color="auto"/>
          </w:divBdr>
        </w:div>
        <w:div w:id="948001230">
          <w:marLeft w:val="480"/>
          <w:marRight w:val="0"/>
          <w:marTop w:val="0"/>
          <w:marBottom w:val="0"/>
          <w:divBdr>
            <w:top w:val="none" w:sz="0" w:space="0" w:color="auto"/>
            <w:left w:val="none" w:sz="0" w:space="0" w:color="auto"/>
            <w:bottom w:val="none" w:sz="0" w:space="0" w:color="auto"/>
            <w:right w:val="none" w:sz="0" w:space="0" w:color="auto"/>
          </w:divBdr>
        </w:div>
        <w:div w:id="967010766">
          <w:marLeft w:val="480"/>
          <w:marRight w:val="0"/>
          <w:marTop w:val="0"/>
          <w:marBottom w:val="0"/>
          <w:divBdr>
            <w:top w:val="none" w:sz="0" w:space="0" w:color="auto"/>
            <w:left w:val="none" w:sz="0" w:space="0" w:color="auto"/>
            <w:bottom w:val="none" w:sz="0" w:space="0" w:color="auto"/>
            <w:right w:val="none" w:sz="0" w:space="0" w:color="auto"/>
          </w:divBdr>
        </w:div>
        <w:div w:id="1053847680">
          <w:marLeft w:val="480"/>
          <w:marRight w:val="0"/>
          <w:marTop w:val="0"/>
          <w:marBottom w:val="0"/>
          <w:divBdr>
            <w:top w:val="none" w:sz="0" w:space="0" w:color="auto"/>
            <w:left w:val="none" w:sz="0" w:space="0" w:color="auto"/>
            <w:bottom w:val="none" w:sz="0" w:space="0" w:color="auto"/>
            <w:right w:val="none" w:sz="0" w:space="0" w:color="auto"/>
          </w:divBdr>
        </w:div>
        <w:div w:id="1102721518">
          <w:marLeft w:val="480"/>
          <w:marRight w:val="0"/>
          <w:marTop w:val="0"/>
          <w:marBottom w:val="0"/>
          <w:divBdr>
            <w:top w:val="none" w:sz="0" w:space="0" w:color="auto"/>
            <w:left w:val="none" w:sz="0" w:space="0" w:color="auto"/>
            <w:bottom w:val="none" w:sz="0" w:space="0" w:color="auto"/>
            <w:right w:val="none" w:sz="0" w:space="0" w:color="auto"/>
          </w:divBdr>
        </w:div>
        <w:div w:id="1103645834">
          <w:marLeft w:val="480"/>
          <w:marRight w:val="0"/>
          <w:marTop w:val="0"/>
          <w:marBottom w:val="0"/>
          <w:divBdr>
            <w:top w:val="none" w:sz="0" w:space="0" w:color="auto"/>
            <w:left w:val="none" w:sz="0" w:space="0" w:color="auto"/>
            <w:bottom w:val="none" w:sz="0" w:space="0" w:color="auto"/>
            <w:right w:val="none" w:sz="0" w:space="0" w:color="auto"/>
          </w:divBdr>
        </w:div>
        <w:div w:id="1131702862">
          <w:marLeft w:val="480"/>
          <w:marRight w:val="0"/>
          <w:marTop w:val="0"/>
          <w:marBottom w:val="0"/>
          <w:divBdr>
            <w:top w:val="none" w:sz="0" w:space="0" w:color="auto"/>
            <w:left w:val="none" w:sz="0" w:space="0" w:color="auto"/>
            <w:bottom w:val="none" w:sz="0" w:space="0" w:color="auto"/>
            <w:right w:val="none" w:sz="0" w:space="0" w:color="auto"/>
          </w:divBdr>
        </w:div>
        <w:div w:id="1147169007">
          <w:marLeft w:val="480"/>
          <w:marRight w:val="0"/>
          <w:marTop w:val="0"/>
          <w:marBottom w:val="0"/>
          <w:divBdr>
            <w:top w:val="none" w:sz="0" w:space="0" w:color="auto"/>
            <w:left w:val="none" w:sz="0" w:space="0" w:color="auto"/>
            <w:bottom w:val="none" w:sz="0" w:space="0" w:color="auto"/>
            <w:right w:val="none" w:sz="0" w:space="0" w:color="auto"/>
          </w:divBdr>
        </w:div>
        <w:div w:id="1239943520">
          <w:marLeft w:val="480"/>
          <w:marRight w:val="0"/>
          <w:marTop w:val="0"/>
          <w:marBottom w:val="0"/>
          <w:divBdr>
            <w:top w:val="none" w:sz="0" w:space="0" w:color="auto"/>
            <w:left w:val="none" w:sz="0" w:space="0" w:color="auto"/>
            <w:bottom w:val="none" w:sz="0" w:space="0" w:color="auto"/>
            <w:right w:val="none" w:sz="0" w:space="0" w:color="auto"/>
          </w:divBdr>
        </w:div>
        <w:div w:id="1293437365">
          <w:marLeft w:val="480"/>
          <w:marRight w:val="0"/>
          <w:marTop w:val="0"/>
          <w:marBottom w:val="0"/>
          <w:divBdr>
            <w:top w:val="none" w:sz="0" w:space="0" w:color="auto"/>
            <w:left w:val="none" w:sz="0" w:space="0" w:color="auto"/>
            <w:bottom w:val="none" w:sz="0" w:space="0" w:color="auto"/>
            <w:right w:val="none" w:sz="0" w:space="0" w:color="auto"/>
          </w:divBdr>
        </w:div>
        <w:div w:id="1373578774">
          <w:marLeft w:val="480"/>
          <w:marRight w:val="0"/>
          <w:marTop w:val="0"/>
          <w:marBottom w:val="0"/>
          <w:divBdr>
            <w:top w:val="none" w:sz="0" w:space="0" w:color="auto"/>
            <w:left w:val="none" w:sz="0" w:space="0" w:color="auto"/>
            <w:bottom w:val="none" w:sz="0" w:space="0" w:color="auto"/>
            <w:right w:val="none" w:sz="0" w:space="0" w:color="auto"/>
          </w:divBdr>
        </w:div>
        <w:div w:id="1482503138">
          <w:marLeft w:val="480"/>
          <w:marRight w:val="0"/>
          <w:marTop w:val="0"/>
          <w:marBottom w:val="0"/>
          <w:divBdr>
            <w:top w:val="none" w:sz="0" w:space="0" w:color="auto"/>
            <w:left w:val="none" w:sz="0" w:space="0" w:color="auto"/>
            <w:bottom w:val="none" w:sz="0" w:space="0" w:color="auto"/>
            <w:right w:val="none" w:sz="0" w:space="0" w:color="auto"/>
          </w:divBdr>
        </w:div>
        <w:div w:id="1495802386">
          <w:marLeft w:val="480"/>
          <w:marRight w:val="0"/>
          <w:marTop w:val="0"/>
          <w:marBottom w:val="0"/>
          <w:divBdr>
            <w:top w:val="none" w:sz="0" w:space="0" w:color="auto"/>
            <w:left w:val="none" w:sz="0" w:space="0" w:color="auto"/>
            <w:bottom w:val="none" w:sz="0" w:space="0" w:color="auto"/>
            <w:right w:val="none" w:sz="0" w:space="0" w:color="auto"/>
          </w:divBdr>
        </w:div>
        <w:div w:id="1527210835">
          <w:marLeft w:val="480"/>
          <w:marRight w:val="0"/>
          <w:marTop w:val="0"/>
          <w:marBottom w:val="0"/>
          <w:divBdr>
            <w:top w:val="none" w:sz="0" w:space="0" w:color="auto"/>
            <w:left w:val="none" w:sz="0" w:space="0" w:color="auto"/>
            <w:bottom w:val="none" w:sz="0" w:space="0" w:color="auto"/>
            <w:right w:val="none" w:sz="0" w:space="0" w:color="auto"/>
          </w:divBdr>
        </w:div>
        <w:div w:id="1628394043">
          <w:marLeft w:val="480"/>
          <w:marRight w:val="0"/>
          <w:marTop w:val="0"/>
          <w:marBottom w:val="0"/>
          <w:divBdr>
            <w:top w:val="none" w:sz="0" w:space="0" w:color="auto"/>
            <w:left w:val="none" w:sz="0" w:space="0" w:color="auto"/>
            <w:bottom w:val="none" w:sz="0" w:space="0" w:color="auto"/>
            <w:right w:val="none" w:sz="0" w:space="0" w:color="auto"/>
          </w:divBdr>
        </w:div>
        <w:div w:id="1668706275">
          <w:marLeft w:val="480"/>
          <w:marRight w:val="0"/>
          <w:marTop w:val="0"/>
          <w:marBottom w:val="0"/>
          <w:divBdr>
            <w:top w:val="none" w:sz="0" w:space="0" w:color="auto"/>
            <w:left w:val="none" w:sz="0" w:space="0" w:color="auto"/>
            <w:bottom w:val="none" w:sz="0" w:space="0" w:color="auto"/>
            <w:right w:val="none" w:sz="0" w:space="0" w:color="auto"/>
          </w:divBdr>
        </w:div>
        <w:div w:id="1796559168">
          <w:marLeft w:val="480"/>
          <w:marRight w:val="0"/>
          <w:marTop w:val="0"/>
          <w:marBottom w:val="0"/>
          <w:divBdr>
            <w:top w:val="none" w:sz="0" w:space="0" w:color="auto"/>
            <w:left w:val="none" w:sz="0" w:space="0" w:color="auto"/>
            <w:bottom w:val="none" w:sz="0" w:space="0" w:color="auto"/>
            <w:right w:val="none" w:sz="0" w:space="0" w:color="auto"/>
          </w:divBdr>
        </w:div>
        <w:div w:id="1805925638">
          <w:marLeft w:val="480"/>
          <w:marRight w:val="0"/>
          <w:marTop w:val="0"/>
          <w:marBottom w:val="0"/>
          <w:divBdr>
            <w:top w:val="none" w:sz="0" w:space="0" w:color="auto"/>
            <w:left w:val="none" w:sz="0" w:space="0" w:color="auto"/>
            <w:bottom w:val="none" w:sz="0" w:space="0" w:color="auto"/>
            <w:right w:val="none" w:sz="0" w:space="0" w:color="auto"/>
          </w:divBdr>
        </w:div>
        <w:div w:id="1845321687">
          <w:marLeft w:val="480"/>
          <w:marRight w:val="0"/>
          <w:marTop w:val="0"/>
          <w:marBottom w:val="0"/>
          <w:divBdr>
            <w:top w:val="none" w:sz="0" w:space="0" w:color="auto"/>
            <w:left w:val="none" w:sz="0" w:space="0" w:color="auto"/>
            <w:bottom w:val="none" w:sz="0" w:space="0" w:color="auto"/>
            <w:right w:val="none" w:sz="0" w:space="0" w:color="auto"/>
          </w:divBdr>
        </w:div>
        <w:div w:id="1858469977">
          <w:marLeft w:val="480"/>
          <w:marRight w:val="0"/>
          <w:marTop w:val="0"/>
          <w:marBottom w:val="0"/>
          <w:divBdr>
            <w:top w:val="none" w:sz="0" w:space="0" w:color="auto"/>
            <w:left w:val="none" w:sz="0" w:space="0" w:color="auto"/>
            <w:bottom w:val="none" w:sz="0" w:space="0" w:color="auto"/>
            <w:right w:val="none" w:sz="0" w:space="0" w:color="auto"/>
          </w:divBdr>
        </w:div>
        <w:div w:id="1870945929">
          <w:marLeft w:val="480"/>
          <w:marRight w:val="0"/>
          <w:marTop w:val="0"/>
          <w:marBottom w:val="0"/>
          <w:divBdr>
            <w:top w:val="none" w:sz="0" w:space="0" w:color="auto"/>
            <w:left w:val="none" w:sz="0" w:space="0" w:color="auto"/>
            <w:bottom w:val="none" w:sz="0" w:space="0" w:color="auto"/>
            <w:right w:val="none" w:sz="0" w:space="0" w:color="auto"/>
          </w:divBdr>
        </w:div>
        <w:div w:id="1899783855">
          <w:marLeft w:val="480"/>
          <w:marRight w:val="0"/>
          <w:marTop w:val="0"/>
          <w:marBottom w:val="0"/>
          <w:divBdr>
            <w:top w:val="none" w:sz="0" w:space="0" w:color="auto"/>
            <w:left w:val="none" w:sz="0" w:space="0" w:color="auto"/>
            <w:bottom w:val="none" w:sz="0" w:space="0" w:color="auto"/>
            <w:right w:val="none" w:sz="0" w:space="0" w:color="auto"/>
          </w:divBdr>
        </w:div>
        <w:div w:id="1927768585">
          <w:marLeft w:val="480"/>
          <w:marRight w:val="0"/>
          <w:marTop w:val="0"/>
          <w:marBottom w:val="0"/>
          <w:divBdr>
            <w:top w:val="none" w:sz="0" w:space="0" w:color="auto"/>
            <w:left w:val="none" w:sz="0" w:space="0" w:color="auto"/>
            <w:bottom w:val="none" w:sz="0" w:space="0" w:color="auto"/>
            <w:right w:val="none" w:sz="0" w:space="0" w:color="auto"/>
          </w:divBdr>
        </w:div>
        <w:div w:id="2014331870">
          <w:marLeft w:val="480"/>
          <w:marRight w:val="0"/>
          <w:marTop w:val="0"/>
          <w:marBottom w:val="0"/>
          <w:divBdr>
            <w:top w:val="none" w:sz="0" w:space="0" w:color="auto"/>
            <w:left w:val="none" w:sz="0" w:space="0" w:color="auto"/>
            <w:bottom w:val="none" w:sz="0" w:space="0" w:color="auto"/>
            <w:right w:val="none" w:sz="0" w:space="0" w:color="auto"/>
          </w:divBdr>
        </w:div>
        <w:div w:id="2023849858">
          <w:marLeft w:val="480"/>
          <w:marRight w:val="0"/>
          <w:marTop w:val="0"/>
          <w:marBottom w:val="0"/>
          <w:divBdr>
            <w:top w:val="none" w:sz="0" w:space="0" w:color="auto"/>
            <w:left w:val="none" w:sz="0" w:space="0" w:color="auto"/>
            <w:bottom w:val="none" w:sz="0" w:space="0" w:color="auto"/>
            <w:right w:val="none" w:sz="0" w:space="0" w:color="auto"/>
          </w:divBdr>
        </w:div>
        <w:div w:id="2036147610">
          <w:marLeft w:val="480"/>
          <w:marRight w:val="0"/>
          <w:marTop w:val="0"/>
          <w:marBottom w:val="0"/>
          <w:divBdr>
            <w:top w:val="none" w:sz="0" w:space="0" w:color="auto"/>
            <w:left w:val="none" w:sz="0" w:space="0" w:color="auto"/>
            <w:bottom w:val="none" w:sz="0" w:space="0" w:color="auto"/>
            <w:right w:val="none" w:sz="0" w:space="0" w:color="auto"/>
          </w:divBdr>
        </w:div>
        <w:div w:id="2078742142">
          <w:marLeft w:val="480"/>
          <w:marRight w:val="0"/>
          <w:marTop w:val="0"/>
          <w:marBottom w:val="0"/>
          <w:divBdr>
            <w:top w:val="none" w:sz="0" w:space="0" w:color="auto"/>
            <w:left w:val="none" w:sz="0" w:space="0" w:color="auto"/>
            <w:bottom w:val="none" w:sz="0" w:space="0" w:color="auto"/>
            <w:right w:val="none" w:sz="0" w:space="0" w:color="auto"/>
          </w:divBdr>
        </w:div>
        <w:div w:id="2081518698">
          <w:marLeft w:val="480"/>
          <w:marRight w:val="0"/>
          <w:marTop w:val="0"/>
          <w:marBottom w:val="0"/>
          <w:divBdr>
            <w:top w:val="none" w:sz="0" w:space="0" w:color="auto"/>
            <w:left w:val="none" w:sz="0" w:space="0" w:color="auto"/>
            <w:bottom w:val="none" w:sz="0" w:space="0" w:color="auto"/>
            <w:right w:val="none" w:sz="0" w:space="0" w:color="auto"/>
          </w:divBdr>
        </w:div>
        <w:div w:id="2146464400">
          <w:marLeft w:val="480"/>
          <w:marRight w:val="0"/>
          <w:marTop w:val="0"/>
          <w:marBottom w:val="0"/>
          <w:divBdr>
            <w:top w:val="none" w:sz="0" w:space="0" w:color="auto"/>
            <w:left w:val="none" w:sz="0" w:space="0" w:color="auto"/>
            <w:bottom w:val="none" w:sz="0" w:space="0" w:color="auto"/>
            <w:right w:val="none" w:sz="0" w:space="0" w:color="auto"/>
          </w:divBdr>
        </w:div>
      </w:divsChild>
    </w:div>
    <w:div w:id="25722787">
      <w:bodyDiv w:val="1"/>
      <w:marLeft w:val="0"/>
      <w:marRight w:val="0"/>
      <w:marTop w:val="0"/>
      <w:marBottom w:val="0"/>
      <w:divBdr>
        <w:top w:val="none" w:sz="0" w:space="0" w:color="auto"/>
        <w:left w:val="none" w:sz="0" w:space="0" w:color="auto"/>
        <w:bottom w:val="none" w:sz="0" w:space="0" w:color="auto"/>
        <w:right w:val="none" w:sz="0" w:space="0" w:color="auto"/>
      </w:divBdr>
    </w:div>
    <w:div w:id="26372164">
      <w:bodyDiv w:val="1"/>
      <w:marLeft w:val="0"/>
      <w:marRight w:val="0"/>
      <w:marTop w:val="0"/>
      <w:marBottom w:val="0"/>
      <w:divBdr>
        <w:top w:val="none" w:sz="0" w:space="0" w:color="auto"/>
        <w:left w:val="none" w:sz="0" w:space="0" w:color="auto"/>
        <w:bottom w:val="none" w:sz="0" w:space="0" w:color="auto"/>
        <w:right w:val="none" w:sz="0" w:space="0" w:color="auto"/>
      </w:divBdr>
    </w:div>
    <w:div w:id="26420227">
      <w:bodyDiv w:val="1"/>
      <w:marLeft w:val="0"/>
      <w:marRight w:val="0"/>
      <w:marTop w:val="0"/>
      <w:marBottom w:val="0"/>
      <w:divBdr>
        <w:top w:val="none" w:sz="0" w:space="0" w:color="auto"/>
        <w:left w:val="none" w:sz="0" w:space="0" w:color="auto"/>
        <w:bottom w:val="none" w:sz="0" w:space="0" w:color="auto"/>
        <w:right w:val="none" w:sz="0" w:space="0" w:color="auto"/>
      </w:divBdr>
    </w:div>
    <w:div w:id="26607624">
      <w:bodyDiv w:val="1"/>
      <w:marLeft w:val="0"/>
      <w:marRight w:val="0"/>
      <w:marTop w:val="0"/>
      <w:marBottom w:val="0"/>
      <w:divBdr>
        <w:top w:val="none" w:sz="0" w:space="0" w:color="auto"/>
        <w:left w:val="none" w:sz="0" w:space="0" w:color="auto"/>
        <w:bottom w:val="none" w:sz="0" w:space="0" w:color="auto"/>
        <w:right w:val="none" w:sz="0" w:space="0" w:color="auto"/>
      </w:divBdr>
    </w:div>
    <w:div w:id="26957197">
      <w:bodyDiv w:val="1"/>
      <w:marLeft w:val="0"/>
      <w:marRight w:val="0"/>
      <w:marTop w:val="0"/>
      <w:marBottom w:val="0"/>
      <w:divBdr>
        <w:top w:val="none" w:sz="0" w:space="0" w:color="auto"/>
        <w:left w:val="none" w:sz="0" w:space="0" w:color="auto"/>
        <w:bottom w:val="none" w:sz="0" w:space="0" w:color="auto"/>
        <w:right w:val="none" w:sz="0" w:space="0" w:color="auto"/>
      </w:divBdr>
    </w:div>
    <w:div w:id="27340894">
      <w:bodyDiv w:val="1"/>
      <w:marLeft w:val="0"/>
      <w:marRight w:val="0"/>
      <w:marTop w:val="0"/>
      <w:marBottom w:val="0"/>
      <w:divBdr>
        <w:top w:val="none" w:sz="0" w:space="0" w:color="auto"/>
        <w:left w:val="none" w:sz="0" w:space="0" w:color="auto"/>
        <w:bottom w:val="none" w:sz="0" w:space="0" w:color="auto"/>
        <w:right w:val="none" w:sz="0" w:space="0" w:color="auto"/>
      </w:divBdr>
    </w:div>
    <w:div w:id="27461238">
      <w:bodyDiv w:val="1"/>
      <w:marLeft w:val="0"/>
      <w:marRight w:val="0"/>
      <w:marTop w:val="0"/>
      <w:marBottom w:val="0"/>
      <w:divBdr>
        <w:top w:val="none" w:sz="0" w:space="0" w:color="auto"/>
        <w:left w:val="none" w:sz="0" w:space="0" w:color="auto"/>
        <w:bottom w:val="none" w:sz="0" w:space="0" w:color="auto"/>
        <w:right w:val="none" w:sz="0" w:space="0" w:color="auto"/>
      </w:divBdr>
    </w:div>
    <w:div w:id="27685076">
      <w:bodyDiv w:val="1"/>
      <w:marLeft w:val="0"/>
      <w:marRight w:val="0"/>
      <w:marTop w:val="0"/>
      <w:marBottom w:val="0"/>
      <w:divBdr>
        <w:top w:val="none" w:sz="0" w:space="0" w:color="auto"/>
        <w:left w:val="none" w:sz="0" w:space="0" w:color="auto"/>
        <w:bottom w:val="none" w:sz="0" w:space="0" w:color="auto"/>
        <w:right w:val="none" w:sz="0" w:space="0" w:color="auto"/>
      </w:divBdr>
      <w:divsChild>
        <w:div w:id="1570462533">
          <w:marLeft w:val="480"/>
          <w:marRight w:val="0"/>
          <w:marTop w:val="0"/>
          <w:marBottom w:val="0"/>
          <w:divBdr>
            <w:top w:val="none" w:sz="0" w:space="0" w:color="auto"/>
            <w:left w:val="none" w:sz="0" w:space="0" w:color="auto"/>
            <w:bottom w:val="none" w:sz="0" w:space="0" w:color="auto"/>
            <w:right w:val="none" w:sz="0" w:space="0" w:color="auto"/>
          </w:divBdr>
        </w:div>
        <w:div w:id="390466873">
          <w:marLeft w:val="480"/>
          <w:marRight w:val="0"/>
          <w:marTop w:val="0"/>
          <w:marBottom w:val="0"/>
          <w:divBdr>
            <w:top w:val="none" w:sz="0" w:space="0" w:color="auto"/>
            <w:left w:val="none" w:sz="0" w:space="0" w:color="auto"/>
            <w:bottom w:val="none" w:sz="0" w:space="0" w:color="auto"/>
            <w:right w:val="none" w:sz="0" w:space="0" w:color="auto"/>
          </w:divBdr>
        </w:div>
        <w:div w:id="1418746418">
          <w:marLeft w:val="480"/>
          <w:marRight w:val="0"/>
          <w:marTop w:val="0"/>
          <w:marBottom w:val="0"/>
          <w:divBdr>
            <w:top w:val="none" w:sz="0" w:space="0" w:color="auto"/>
            <w:left w:val="none" w:sz="0" w:space="0" w:color="auto"/>
            <w:bottom w:val="none" w:sz="0" w:space="0" w:color="auto"/>
            <w:right w:val="none" w:sz="0" w:space="0" w:color="auto"/>
          </w:divBdr>
        </w:div>
        <w:div w:id="1640574915">
          <w:marLeft w:val="480"/>
          <w:marRight w:val="0"/>
          <w:marTop w:val="0"/>
          <w:marBottom w:val="0"/>
          <w:divBdr>
            <w:top w:val="none" w:sz="0" w:space="0" w:color="auto"/>
            <w:left w:val="none" w:sz="0" w:space="0" w:color="auto"/>
            <w:bottom w:val="none" w:sz="0" w:space="0" w:color="auto"/>
            <w:right w:val="none" w:sz="0" w:space="0" w:color="auto"/>
          </w:divBdr>
        </w:div>
        <w:div w:id="1653022133">
          <w:marLeft w:val="480"/>
          <w:marRight w:val="0"/>
          <w:marTop w:val="0"/>
          <w:marBottom w:val="0"/>
          <w:divBdr>
            <w:top w:val="none" w:sz="0" w:space="0" w:color="auto"/>
            <w:left w:val="none" w:sz="0" w:space="0" w:color="auto"/>
            <w:bottom w:val="none" w:sz="0" w:space="0" w:color="auto"/>
            <w:right w:val="none" w:sz="0" w:space="0" w:color="auto"/>
          </w:divBdr>
        </w:div>
        <w:div w:id="1055468972">
          <w:marLeft w:val="480"/>
          <w:marRight w:val="0"/>
          <w:marTop w:val="0"/>
          <w:marBottom w:val="0"/>
          <w:divBdr>
            <w:top w:val="none" w:sz="0" w:space="0" w:color="auto"/>
            <w:left w:val="none" w:sz="0" w:space="0" w:color="auto"/>
            <w:bottom w:val="none" w:sz="0" w:space="0" w:color="auto"/>
            <w:right w:val="none" w:sz="0" w:space="0" w:color="auto"/>
          </w:divBdr>
        </w:div>
        <w:div w:id="905653612">
          <w:marLeft w:val="480"/>
          <w:marRight w:val="0"/>
          <w:marTop w:val="0"/>
          <w:marBottom w:val="0"/>
          <w:divBdr>
            <w:top w:val="none" w:sz="0" w:space="0" w:color="auto"/>
            <w:left w:val="none" w:sz="0" w:space="0" w:color="auto"/>
            <w:bottom w:val="none" w:sz="0" w:space="0" w:color="auto"/>
            <w:right w:val="none" w:sz="0" w:space="0" w:color="auto"/>
          </w:divBdr>
        </w:div>
        <w:div w:id="367030443">
          <w:marLeft w:val="480"/>
          <w:marRight w:val="0"/>
          <w:marTop w:val="0"/>
          <w:marBottom w:val="0"/>
          <w:divBdr>
            <w:top w:val="none" w:sz="0" w:space="0" w:color="auto"/>
            <w:left w:val="none" w:sz="0" w:space="0" w:color="auto"/>
            <w:bottom w:val="none" w:sz="0" w:space="0" w:color="auto"/>
            <w:right w:val="none" w:sz="0" w:space="0" w:color="auto"/>
          </w:divBdr>
        </w:div>
        <w:div w:id="1794250836">
          <w:marLeft w:val="480"/>
          <w:marRight w:val="0"/>
          <w:marTop w:val="0"/>
          <w:marBottom w:val="0"/>
          <w:divBdr>
            <w:top w:val="none" w:sz="0" w:space="0" w:color="auto"/>
            <w:left w:val="none" w:sz="0" w:space="0" w:color="auto"/>
            <w:bottom w:val="none" w:sz="0" w:space="0" w:color="auto"/>
            <w:right w:val="none" w:sz="0" w:space="0" w:color="auto"/>
          </w:divBdr>
        </w:div>
        <w:div w:id="1516727537">
          <w:marLeft w:val="480"/>
          <w:marRight w:val="0"/>
          <w:marTop w:val="0"/>
          <w:marBottom w:val="0"/>
          <w:divBdr>
            <w:top w:val="none" w:sz="0" w:space="0" w:color="auto"/>
            <w:left w:val="none" w:sz="0" w:space="0" w:color="auto"/>
            <w:bottom w:val="none" w:sz="0" w:space="0" w:color="auto"/>
            <w:right w:val="none" w:sz="0" w:space="0" w:color="auto"/>
          </w:divBdr>
        </w:div>
        <w:div w:id="288711306">
          <w:marLeft w:val="480"/>
          <w:marRight w:val="0"/>
          <w:marTop w:val="0"/>
          <w:marBottom w:val="0"/>
          <w:divBdr>
            <w:top w:val="none" w:sz="0" w:space="0" w:color="auto"/>
            <w:left w:val="none" w:sz="0" w:space="0" w:color="auto"/>
            <w:bottom w:val="none" w:sz="0" w:space="0" w:color="auto"/>
            <w:right w:val="none" w:sz="0" w:space="0" w:color="auto"/>
          </w:divBdr>
        </w:div>
        <w:div w:id="1692488717">
          <w:marLeft w:val="480"/>
          <w:marRight w:val="0"/>
          <w:marTop w:val="0"/>
          <w:marBottom w:val="0"/>
          <w:divBdr>
            <w:top w:val="none" w:sz="0" w:space="0" w:color="auto"/>
            <w:left w:val="none" w:sz="0" w:space="0" w:color="auto"/>
            <w:bottom w:val="none" w:sz="0" w:space="0" w:color="auto"/>
            <w:right w:val="none" w:sz="0" w:space="0" w:color="auto"/>
          </w:divBdr>
        </w:div>
        <w:div w:id="535970622">
          <w:marLeft w:val="480"/>
          <w:marRight w:val="0"/>
          <w:marTop w:val="0"/>
          <w:marBottom w:val="0"/>
          <w:divBdr>
            <w:top w:val="none" w:sz="0" w:space="0" w:color="auto"/>
            <w:left w:val="none" w:sz="0" w:space="0" w:color="auto"/>
            <w:bottom w:val="none" w:sz="0" w:space="0" w:color="auto"/>
            <w:right w:val="none" w:sz="0" w:space="0" w:color="auto"/>
          </w:divBdr>
        </w:div>
        <w:div w:id="906648400">
          <w:marLeft w:val="480"/>
          <w:marRight w:val="0"/>
          <w:marTop w:val="0"/>
          <w:marBottom w:val="0"/>
          <w:divBdr>
            <w:top w:val="none" w:sz="0" w:space="0" w:color="auto"/>
            <w:left w:val="none" w:sz="0" w:space="0" w:color="auto"/>
            <w:bottom w:val="none" w:sz="0" w:space="0" w:color="auto"/>
            <w:right w:val="none" w:sz="0" w:space="0" w:color="auto"/>
          </w:divBdr>
        </w:div>
        <w:div w:id="669067554">
          <w:marLeft w:val="480"/>
          <w:marRight w:val="0"/>
          <w:marTop w:val="0"/>
          <w:marBottom w:val="0"/>
          <w:divBdr>
            <w:top w:val="none" w:sz="0" w:space="0" w:color="auto"/>
            <w:left w:val="none" w:sz="0" w:space="0" w:color="auto"/>
            <w:bottom w:val="none" w:sz="0" w:space="0" w:color="auto"/>
            <w:right w:val="none" w:sz="0" w:space="0" w:color="auto"/>
          </w:divBdr>
        </w:div>
        <w:div w:id="82990740">
          <w:marLeft w:val="480"/>
          <w:marRight w:val="0"/>
          <w:marTop w:val="0"/>
          <w:marBottom w:val="0"/>
          <w:divBdr>
            <w:top w:val="none" w:sz="0" w:space="0" w:color="auto"/>
            <w:left w:val="none" w:sz="0" w:space="0" w:color="auto"/>
            <w:bottom w:val="none" w:sz="0" w:space="0" w:color="auto"/>
            <w:right w:val="none" w:sz="0" w:space="0" w:color="auto"/>
          </w:divBdr>
        </w:div>
        <w:div w:id="441196118">
          <w:marLeft w:val="480"/>
          <w:marRight w:val="0"/>
          <w:marTop w:val="0"/>
          <w:marBottom w:val="0"/>
          <w:divBdr>
            <w:top w:val="none" w:sz="0" w:space="0" w:color="auto"/>
            <w:left w:val="none" w:sz="0" w:space="0" w:color="auto"/>
            <w:bottom w:val="none" w:sz="0" w:space="0" w:color="auto"/>
            <w:right w:val="none" w:sz="0" w:space="0" w:color="auto"/>
          </w:divBdr>
        </w:div>
        <w:div w:id="1453667850">
          <w:marLeft w:val="480"/>
          <w:marRight w:val="0"/>
          <w:marTop w:val="0"/>
          <w:marBottom w:val="0"/>
          <w:divBdr>
            <w:top w:val="none" w:sz="0" w:space="0" w:color="auto"/>
            <w:left w:val="none" w:sz="0" w:space="0" w:color="auto"/>
            <w:bottom w:val="none" w:sz="0" w:space="0" w:color="auto"/>
            <w:right w:val="none" w:sz="0" w:space="0" w:color="auto"/>
          </w:divBdr>
        </w:div>
        <w:div w:id="975842978">
          <w:marLeft w:val="480"/>
          <w:marRight w:val="0"/>
          <w:marTop w:val="0"/>
          <w:marBottom w:val="0"/>
          <w:divBdr>
            <w:top w:val="none" w:sz="0" w:space="0" w:color="auto"/>
            <w:left w:val="none" w:sz="0" w:space="0" w:color="auto"/>
            <w:bottom w:val="none" w:sz="0" w:space="0" w:color="auto"/>
            <w:right w:val="none" w:sz="0" w:space="0" w:color="auto"/>
          </w:divBdr>
        </w:div>
        <w:div w:id="492071083">
          <w:marLeft w:val="480"/>
          <w:marRight w:val="0"/>
          <w:marTop w:val="0"/>
          <w:marBottom w:val="0"/>
          <w:divBdr>
            <w:top w:val="none" w:sz="0" w:space="0" w:color="auto"/>
            <w:left w:val="none" w:sz="0" w:space="0" w:color="auto"/>
            <w:bottom w:val="none" w:sz="0" w:space="0" w:color="auto"/>
            <w:right w:val="none" w:sz="0" w:space="0" w:color="auto"/>
          </w:divBdr>
        </w:div>
        <w:div w:id="57245119">
          <w:marLeft w:val="480"/>
          <w:marRight w:val="0"/>
          <w:marTop w:val="0"/>
          <w:marBottom w:val="0"/>
          <w:divBdr>
            <w:top w:val="none" w:sz="0" w:space="0" w:color="auto"/>
            <w:left w:val="none" w:sz="0" w:space="0" w:color="auto"/>
            <w:bottom w:val="none" w:sz="0" w:space="0" w:color="auto"/>
            <w:right w:val="none" w:sz="0" w:space="0" w:color="auto"/>
          </w:divBdr>
        </w:div>
        <w:div w:id="757020081">
          <w:marLeft w:val="480"/>
          <w:marRight w:val="0"/>
          <w:marTop w:val="0"/>
          <w:marBottom w:val="0"/>
          <w:divBdr>
            <w:top w:val="none" w:sz="0" w:space="0" w:color="auto"/>
            <w:left w:val="none" w:sz="0" w:space="0" w:color="auto"/>
            <w:bottom w:val="none" w:sz="0" w:space="0" w:color="auto"/>
            <w:right w:val="none" w:sz="0" w:space="0" w:color="auto"/>
          </w:divBdr>
        </w:div>
        <w:div w:id="1629890807">
          <w:marLeft w:val="480"/>
          <w:marRight w:val="0"/>
          <w:marTop w:val="0"/>
          <w:marBottom w:val="0"/>
          <w:divBdr>
            <w:top w:val="none" w:sz="0" w:space="0" w:color="auto"/>
            <w:left w:val="none" w:sz="0" w:space="0" w:color="auto"/>
            <w:bottom w:val="none" w:sz="0" w:space="0" w:color="auto"/>
            <w:right w:val="none" w:sz="0" w:space="0" w:color="auto"/>
          </w:divBdr>
        </w:div>
        <w:div w:id="615067098">
          <w:marLeft w:val="480"/>
          <w:marRight w:val="0"/>
          <w:marTop w:val="0"/>
          <w:marBottom w:val="0"/>
          <w:divBdr>
            <w:top w:val="none" w:sz="0" w:space="0" w:color="auto"/>
            <w:left w:val="none" w:sz="0" w:space="0" w:color="auto"/>
            <w:bottom w:val="none" w:sz="0" w:space="0" w:color="auto"/>
            <w:right w:val="none" w:sz="0" w:space="0" w:color="auto"/>
          </w:divBdr>
        </w:div>
        <w:div w:id="363602073">
          <w:marLeft w:val="480"/>
          <w:marRight w:val="0"/>
          <w:marTop w:val="0"/>
          <w:marBottom w:val="0"/>
          <w:divBdr>
            <w:top w:val="none" w:sz="0" w:space="0" w:color="auto"/>
            <w:left w:val="none" w:sz="0" w:space="0" w:color="auto"/>
            <w:bottom w:val="none" w:sz="0" w:space="0" w:color="auto"/>
            <w:right w:val="none" w:sz="0" w:space="0" w:color="auto"/>
          </w:divBdr>
        </w:div>
        <w:div w:id="231158344">
          <w:marLeft w:val="480"/>
          <w:marRight w:val="0"/>
          <w:marTop w:val="0"/>
          <w:marBottom w:val="0"/>
          <w:divBdr>
            <w:top w:val="none" w:sz="0" w:space="0" w:color="auto"/>
            <w:left w:val="none" w:sz="0" w:space="0" w:color="auto"/>
            <w:bottom w:val="none" w:sz="0" w:space="0" w:color="auto"/>
            <w:right w:val="none" w:sz="0" w:space="0" w:color="auto"/>
          </w:divBdr>
        </w:div>
        <w:div w:id="41901783">
          <w:marLeft w:val="480"/>
          <w:marRight w:val="0"/>
          <w:marTop w:val="0"/>
          <w:marBottom w:val="0"/>
          <w:divBdr>
            <w:top w:val="none" w:sz="0" w:space="0" w:color="auto"/>
            <w:left w:val="none" w:sz="0" w:space="0" w:color="auto"/>
            <w:bottom w:val="none" w:sz="0" w:space="0" w:color="auto"/>
            <w:right w:val="none" w:sz="0" w:space="0" w:color="auto"/>
          </w:divBdr>
        </w:div>
        <w:div w:id="2066221287">
          <w:marLeft w:val="480"/>
          <w:marRight w:val="0"/>
          <w:marTop w:val="0"/>
          <w:marBottom w:val="0"/>
          <w:divBdr>
            <w:top w:val="none" w:sz="0" w:space="0" w:color="auto"/>
            <w:left w:val="none" w:sz="0" w:space="0" w:color="auto"/>
            <w:bottom w:val="none" w:sz="0" w:space="0" w:color="auto"/>
            <w:right w:val="none" w:sz="0" w:space="0" w:color="auto"/>
          </w:divBdr>
        </w:div>
        <w:div w:id="536552264">
          <w:marLeft w:val="480"/>
          <w:marRight w:val="0"/>
          <w:marTop w:val="0"/>
          <w:marBottom w:val="0"/>
          <w:divBdr>
            <w:top w:val="none" w:sz="0" w:space="0" w:color="auto"/>
            <w:left w:val="none" w:sz="0" w:space="0" w:color="auto"/>
            <w:bottom w:val="none" w:sz="0" w:space="0" w:color="auto"/>
            <w:right w:val="none" w:sz="0" w:space="0" w:color="auto"/>
          </w:divBdr>
        </w:div>
        <w:div w:id="465437661">
          <w:marLeft w:val="480"/>
          <w:marRight w:val="0"/>
          <w:marTop w:val="0"/>
          <w:marBottom w:val="0"/>
          <w:divBdr>
            <w:top w:val="none" w:sz="0" w:space="0" w:color="auto"/>
            <w:left w:val="none" w:sz="0" w:space="0" w:color="auto"/>
            <w:bottom w:val="none" w:sz="0" w:space="0" w:color="auto"/>
            <w:right w:val="none" w:sz="0" w:space="0" w:color="auto"/>
          </w:divBdr>
        </w:div>
        <w:div w:id="1206943300">
          <w:marLeft w:val="480"/>
          <w:marRight w:val="0"/>
          <w:marTop w:val="0"/>
          <w:marBottom w:val="0"/>
          <w:divBdr>
            <w:top w:val="none" w:sz="0" w:space="0" w:color="auto"/>
            <w:left w:val="none" w:sz="0" w:space="0" w:color="auto"/>
            <w:bottom w:val="none" w:sz="0" w:space="0" w:color="auto"/>
            <w:right w:val="none" w:sz="0" w:space="0" w:color="auto"/>
          </w:divBdr>
        </w:div>
        <w:div w:id="308678998">
          <w:marLeft w:val="480"/>
          <w:marRight w:val="0"/>
          <w:marTop w:val="0"/>
          <w:marBottom w:val="0"/>
          <w:divBdr>
            <w:top w:val="none" w:sz="0" w:space="0" w:color="auto"/>
            <w:left w:val="none" w:sz="0" w:space="0" w:color="auto"/>
            <w:bottom w:val="none" w:sz="0" w:space="0" w:color="auto"/>
            <w:right w:val="none" w:sz="0" w:space="0" w:color="auto"/>
          </w:divBdr>
        </w:div>
        <w:div w:id="719136435">
          <w:marLeft w:val="480"/>
          <w:marRight w:val="0"/>
          <w:marTop w:val="0"/>
          <w:marBottom w:val="0"/>
          <w:divBdr>
            <w:top w:val="none" w:sz="0" w:space="0" w:color="auto"/>
            <w:left w:val="none" w:sz="0" w:space="0" w:color="auto"/>
            <w:bottom w:val="none" w:sz="0" w:space="0" w:color="auto"/>
            <w:right w:val="none" w:sz="0" w:space="0" w:color="auto"/>
          </w:divBdr>
        </w:div>
        <w:div w:id="619528639">
          <w:marLeft w:val="480"/>
          <w:marRight w:val="0"/>
          <w:marTop w:val="0"/>
          <w:marBottom w:val="0"/>
          <w:divBdr>
            <w:top w:val="none" w:sz="0" w:space="0" w:color="auto"/>
            <w:left w:val="none" w:sz="0" w:space="0" w:color="auto"/>
            <w:bottom w:val="none" w:sz="0" w:space="0" w:color="auto"/>
            <w:right w:val="none" w:sz="0" w:space="0" w:color="auto"/>
          </w:divBdr>
        </w:div>
        <w:div w:id="1180777457">
          <w:marLeft w:val="480"/>
          <w:marRight w:val="0"/>
          <w:marTop w:val="0"/>
          <w:marBottom w:val="0"/>
          <w:divBdr>
            <w:top w:val="none" w:sz="0" w:space="0" w:color="auto"/>
            <w:left w:val="none" w:sz="0" w:space="0" w:color="auto"/>
            <w:bottom w:val="none" w:sz="0" w:space="0" w:color="auto"/>
            <w:right w:val="none" w:sz="0" w:space="0" w:color="auto"/>
          </w:divBdr>
        </w:div>
        <w:div w:id="365448382">
          <w:marLeft w:val="480"/>
          <w:marRight w:val="0"/>
          <w:marTop w:val="0"/>
          <w:marBottom w:val="0"/>
          <w:divBdr>
            <w:top w:val="none" w:sz="0" w:space="0" w:color="auto"/>
            <w:left w:val="none" w:sz="0" w:space="0" w:color="auto"/>
            <w:bottom w:val="none" w:sz="0" w:space="0" w:color="auto"/>
            <w:right w:val="none" w:sz="0" w:space="0" w:color="auto"/>
          </w:divBdr>
        </w:div>
        <w:div w:id="579482469">
          <w:marLeft w:val="480"/>
          <w:marRight w:val="0"/>
          <w:marTop w:val="0"/>
          <w:marBottom w:val="0"/>
          <w:divBdr>
            <w:top w:val="none" w:sz="0" w:space="0" w:color="auto"/>
            <w:left w:val="none" w:sz="0" w:space="0" w:color="auto"/>
            <w:bottom w:val="none" w:sz="0" w:space="0" w:color="auto"/>
            <w:right w:val="none" w:sz="0" w:space="0" w:color="auto"/>
          </w:divBdr>
        </w:div>
        <w:div w:id="1367099790">
          <w:marLeft w:val="480"/>
          <w:marRight w:val="0"/>
          <w:marTop w:val="0"/>
          <w:marBottom w:val="0"/>
          <w:divBdr>
            <w:top w:val="none" w:sz="0" w:space="0" w:color="auto"/>
            <w:left w:val="none" w:sz="0" w:space="0" w:color="auto"/>
            <w:bottom w:val="none" w:sz="0" w:space="0" w:color="auto"/>
            <w:right w:val="none" w:sz="0" w:space="0" w:color="auto"/>
          </w:divBdr>
        </w:div>
        <w:div w:id="1765035436">
          <w:marLeft w:val="480"/>
          <w:marRight w:val="0"/>
          <w:marTop w:val="0"/>
          <w:marBottom w:val="0"/>
          <w:divBdr>
            <w:top w:val="none" w:sz="0" w:space="0" w:color="auto"/>
            <w:left w:val="none" w:sz="0" w:space="0" w:color="auto"/>
            <w:bottom w:val="none" w:sz="0" w:space="0" w:color="auto"/>
            <w:right w:val="none" w:sz="0" w:space="0" w:color="auto"/>
          </w:divBdr>
        </w:div>
        <w:div w:id="1429736814">
          <w:marLeft w:val="480"/>
          <w:marRight w:val="0"/>
          <w:marTop w:val="0"/>
          <w:marBottom w:val="0"/>
          <w:divBdr>
            <w:top w:val="none" w:sz="0" w:space="0" w:color="auto"/>
            <w:left w:val="none" w:sz="0" w:space="0" w:color="auto"/>
            <w:bottom w:val="none" w:sz="0" w:space="0" w:color="auto"/>
            <w:right w:val="none" w:sz="0" w:space="0" w:color="auto"/>
          </w:divBdr>
        </w:div>
        <w:div w:id="1208031317">
          <w:marLeft w:val="480"/>
          <w:marRight w:val="0"/>
          <w:marTop w:val="0"/>
          <w:marBottom w:val="0"/>
          <w:divBdr>
            <w:top w:val="none" w:sz="0" w:space="0" w:color="auto"/>
            <w:left w:val="none" w:sz="0" w:space="0" w:color="auto"/>
            <w:bottom w:val="none" w:sz="0" w:space="0" w:color="auto"/>
            <w:right w:val="none" w:sz="0" w:space="0" w:color="auto"/>
          </w:divBdr>
        </w:div>
        <w:div w:id="53236710">
          <w:marLeft w:val="480"/>
          <w:marRight w:val="0"/>
          <w:marTop w:val="0"/>
          <w:marBottom w:val="0"/>
          <w:divBdr>
            <w:top w:val="none" w:sz="0" w:space="0" w:color="auto"/>
            <w:left w:val="none" w:sz="0" w:space="0" w:color="auto"/>
            <w:bottom w:val="none" w:sz="0" w:space="0" w:color="auto"/>
            <w:right w:val="none" w:sz="0" w:space="0" w:color="auto"/>
          </w:divBdr>
        </w:div>
        <w:div w:id="898714796">
          <w:marLeft w:val="480"/>
          <w:marRight w:val="0"/>
          <w:marTop w:val="0"/>
          <w:marBottom w:val="0"/>
          <w:divBdr>
            <w:top w:val="none" w:sz="0" w:space="0" w:color="auto"/>
            <w:left w:val="none" w:sz="0" w:space="0" w:color="auto"/>
            <w:bottom w:val="none" w:sz="0" w:space="0" w:color="auto"/>
            <w:right w:val="none" w:sz="0" w:space="0" w:color="auto"/>
          </w:divBdr>
        </w:div>
        <w:div w:id="170947875">
          <w:marLeft w:val="480"/>
          <w:marRight w:val="0"/>
          <w:marTop w:val="0"/>
          <w:marBottom w:val="0"/>
          <w:divBdr>
            <w:top w:val="none" w:sz="0" w:space="0" w:color="auto"/>
            <w:left w:val="none" w:sz="0" w:space="0" w:color="auto"/>
            <w:bottom w:val="none" w:sz="0" w:space="0" w:color="auto"/>
            <w:right w:val="none" w:sz="0" w:space="0" w:color="auto"/>
          </w:divBdr>
        </w:div>
        <w:div w:id="1564556733">
          <w:marLeft w:val="480"/>
          <w:marRight w:val="0"/>
          <w:marTop w:val="0"/>
          <w:marBottom w:val="0"/>
          <w:divBdr>
            <w:top w:val="none" w:sz="0" w:space="0" w:color="auto"/>
            <w:left w:val="none" w:sz="0" w:space="0" w:color="auto"/>
            <w:bottom w:val="none" w:sz="0" w:space="0" w:color="auto"/>
            <w:right w:val="none" w:sz="0" w:space="0" w:color="auto"/>
          </w:divBdr>
        </w:div>
        <w:div w:id="310910060">
          <w:marLeft w:val="480"/>
          <w:marRight w:val="0"/>
          <w:marTop w:val="0"/>
          <w:marBottom w:val="0"/>
          <w:divBdr>
            <w:top w:val="none" w:sz="0" w:space="0" w:color="auto"/>
            <w:left w:val="none" w:sz="0" w:space="0" w:color="auto"/>
            <w:bottom w:val="none" w:sz="0" w:space="0" w:color="auto"/>
            <w:right w:val="none" w:sz="0" w:space="0" w:color="auto"/>
          </w:divBdr>
        </w:div>
        <w:div w:id="1704285102">
          <w:marLeft w:val="480"/>
          <w:marRight w:val="0"/>
          <w:marTop w:val="0"/>
          <w:marBottom w:val="0"/>
          <w:divBdr>
            <w:top w:val="none" w:sz="0" w:space="0" w:color="auto"/>
            <w:left w:val="none" w:sz="0" w:space="0" w:color="auto"/>
            <w:bottom w:val="none" w:sz="0" w:space="0" w:color="auto"/>
            <w:right w:val="none" w:sz="0" w:space="0" w:color="auto"/>
          </w:divBdr>
        </w:div>
        <w:div w:id="1769423515">
          <w:marLeft w:val="480"/>
          <w:marRight w:val="0"/>
          <w:marTop w:val="0"/>
          <w:marBottom w:val="0"/>
          <w:divBdr>
            <w:top w:val="none" w:sz="0" w:space="0" w:color="auto"/>
            <w:left w:val="none" w:sz="0" w:space="0" w:color="auto"/>
            <w:bottom w:val="none" w:sz="0" w:space="0" w:color="auto"/>
            <w:right w:val="none" w:sz="0" w:space="0" w:color="auto"/>
          </w:divBdr>
        </w:div>
        <w:div w:id="1557201058">
          <w:marLeft w:val="480"/>
          <w:marRight w:val="0"/>
          <w:marTop w:val="0"/>
          <w:marBottom w:val="0"/>
          <w:divBdr>
            <w:top w:val="none" w:sz="0" w:space="0" w:color="auto"/>
            <w:left w:val="none" w:sz="0" w:space="0" w:color="auto"/>
            <w:bottom w:val="none" w:sz="0" w:space="0" w:color="auto"/>
            <w:right w:val="none" w:sz="0" w:space="0" w:color="auto"/>
          </w:divBdr>
        </w:div>
        <w:div w:id="1095401437">
          <w:marLeft w:val="480"/>
          <w:marRight w:val="0"/>
          <w:marTop w:val="0"/>
          <w:marBottom w:val="0"/>
          <w:divBdr>
            <w:top w:val="none" w:sz="0" w:space="0" w:color="auto"/>
            <w:left w:val="none" w:sz="0" w:space="0" w:color="auto"/>
            <w:bottom w:val="none" w:sz="0" w:space="0" w:color="auto"/>
            <w:right w:val="none" w:sz="0" w:space="0" w:color="auto"/>
          </w:divBdr>
        </w:div>
        <w:div w:id="2109811976">
          <w:marLeft w:val="480"/>
          <w:marRight w:val="0"/>
          <w:marTop w:val="0"/>
          <w:marBottom w:val="0"/>
          <w:divBdr>
            <w:top w:val="none" w:sz="0" w:space="0" w:color="auto"/>
            <w:left w:val="none" w:sz="0" w:space="0" w:color="auto"/>
            <w:bottom w:val="none" w:sz="0" w:space="0" w:color="auto"/>
            <w:right w:val="none" w:sz="0" w:space="0" w:color="auto"/>
          </w:divBdr>
        </w:div>
        <w:div w:id="482894021">
          <w:marLeft w:val="480"/>
          <w:marRight w:val="0"/>
          <w:marTop w:val="0"/>
          <w:marBottom w:val="0"/>
          <w:divBdr>
            <w:top w:val="none" w:sz="0" w:space="0" w:color="auto"/>
            <w:left w:val="none" w:sz="0" w:space="0" w:color="auto"/>
            <w:bottom w:val="none" w:sz="0" w:space="0" w:color="auto"/>
            <w:right w:val="none" w:sz="0" w:space="0" w:color="auto"/>
          </w:divBdr>
        </w:div>
        <w:div w:id="70280949">
          <w:marLeft w:val="480"/>
          <w:marRight w:val="0"/>
          <w:marTop w:val="0"/>
          <w:marBottom w:val="0"/>
          <w:divBdr>
            <w:top w:val="none" w:sz="0" w:space="0" w:color="auto"/>
            <w:left w:val="none" w:sz="0" w:space="0" w:color="auto"/>
            <w:bottom w:val="none" w:sz="0" w:space="0" w:color="auto"/>
            <w:right w:val="none" w:sz="0" w:space="0" w:color="auto"/>
          </w:divBdr>
        </w:div>
        <w:div w:id="1497189260">
          <w:marLeft w:val="480"/>
          <w:marRight w:val="0"/>
          <w:marTop w:val="0"/>
          <w:marBottom w:val="0"/>
          <w:divBdr>
            <w:top w:val="none" w:sz="0" w:space="0" w:color="auto"/>
            <w:left w:val="none" w:sz="0" w:space="0" w:color="auto"/>
            <w:bottom w:val="none" w:sz="0" w:space="0" w:color="auto"/>
            <w:right w:val="none" w:sz="0" w:space="0" w:color="auto"/>
          </w:divBdr>
        </w:div>
        <w:div w:id="1575747690">
          <w:marLeft w:val="480"/>
          <w:marRight w:val="0"/>
          <w:marTop w:val="0"/>
          <w:marBottom w:val="0"/>
          <w:divBdr>
            <w:top w:val="none" w:sz="0" w:space="0" w:color="auto"/>
            <w:left w:val="none" w:sz="0" w:space="0" w:color="auto"/>
            <w:bottom w:val="none" w:sz="0" w:space="0" w:color="auto"/>
            <w:right w:val="none" w:sz="0" w:space="0" w:color="auto"/>
          </w:divBdr>
        </w:div>
        <w:div w:id="2057507656">
          <w:marLeft w:val="480"/>
          <w:marRight w:val="0"/>
          <w:marTop w:val="0"/>
          <w:marBottom w:val="0"/>
          <w:divBdr>
            <w:top w:val="none" w:sz="0" w:space="0" w:color="auto"/>
            <w:left w:val="none" w:sz="0" w:space="0" w:color="auto"/>
            <w:bottom w:val="none" w:sz="0" w:space="0" w:color="auto"/>
            <w:right w:val="none" w:sz="0" w:space="0" w:color="auto"/>
          </w:divBdr>
        </w:div>
        <w:div w:id="1176992676">
          <w:marLeft w:val="480"/>
          <w:marRight w:val="0"/>
          <w:marTop w:val="0"/>
          <w:marBottom w:val="0"/>
          <w:divBdr>
            <w:top w:val="none" w:sz="0" w:space="0" w:color="auto"/>
            <w:left w:val="none" w:sz="0" w:space="0" w:color="auto"/>
            <w:bottom w:val="none" w:sz="0" w:space="0" w:color="auto"/>
            <w:right w:val="none" w:sz="0" w:space="0" w:color="auto"/>
          </w:divBdr>
        </w:div>
        <w:div w:id="1710304261">
          <w:marLeft w:val="480"/>
          <w:marRight w:val="0"/>
          <w:marTop w:val="0"/>
          <w:marBottom w:val="0"/>
          <w:divBdr>
            <w:top w:val="none" w:sz="0" w:space="0" w:color="auto"/>
            <w:left w:val="none" w:sz="0" w:space="0" w:color="auto"/>
            <w:bottom w:val="none" w:sz="0" w:space="0" w:color="auto"/>
            <w:right w:val="none" w:sz="0" w:space="0" w:color="auto"/>
          </w:divBdr>
        </w:div>
        <w:div w:id="1429620487">
          <w:marLeft w:val="480"/>
          <w:marRight w:val="0"/>
          <w:marTop w:val="0"/>
          <w:marBottom w:val="0"/>
          <w:divBdr>
            <w:top w:val="none" w:sz="0" w:space="0" w:color="auto"/>
            <w:left w:val="none" w:sz="0" w:space="0" w:color="auto"/>
            <w:bottom w:val="none" w:sz="0" w:space="0" w:color="auto"/>
            <w:right w:val="none" w:sz="0" w:space="0" w:color="auto"/>
          </w:divBdr>
        </w:div>
        <w:div w:id="96296933">
          <w:marLeft w:val="480"/>
          <w:marRight w:val="0"/>
          <w:marTop w:val="0"/>
          <w:marBottom w:val="0"/>
          <w:divBdr>
            <w:top w:val="none" w:sz="0" w:space="0" w:color="auto"/>
            <w:left w:val="none" w:sz="0" w:space="0" w:color="auto"/>
            <w:bottom w:val="none" w:sz="0" w:space="0" w:color="auto"/>
            <w:right w:val="none" w:sz="0" w:space="0" w:color="auto"/>
          </w:divBdr>
        </w:div>
        <w:div w:id="1957561259">
          <w:marLeft w:val="480"/>
          <w:marRight w:val="0"/>
          <w:marTop w:val="0"/>
          <w:marBottom w:val="0"/>
          <w:divBdr>
            <w:top w:val="none" w:sz="0" w:space="0" w:color="auto"/>
            <w:left w:val="none" w:sz="0" w:space="0" w:color="auto"/>
            <w:bottom w:val="none" w:sz="0" w:space="0" w:color="auto"/>
            <w:right w:val="none" w:sz="0" w:space="0" w:color="auto"/>
          </w:divBdr>
        </w:div>
        <w:div w:id="1172373917">
          <w:marLeft w:val="480"/>
          <w:marRight w:val="0"/>
          <w:marTop w:val="0"/>
          <w:marBottom w:val="0"/>
          <w:divBdr>
            <w:top w:val="none" w:sz="0" w:space="0" w:color="auto"/>
            <w:left w:val="none" w:sz="0" w:space="0" w:color="auto"/>
            <w:bottom w:val="none" w:sz="0" w:space="0" w:color="auto"/>
            <w:right w:val="none" w:sz="0" w:space="0" w:color="auto"/>
          </w:divBdr>
        </w:div>
        <w:div w:id="1796369516">
          <w:marLeft w:val="480"/>
          <w:marRight w:val="0"/>
          <w:marTop w:val="0"/>
          <w:marBottom w:val="0"/>
          <w:divBdr>
            <w:top w:val="none" w:sz="0" w:space="0" w:color="auto"/>
            <w:left w:val="none" w:sz="0" w:space="0" w:color="auto"/>
            <w:bottom w:val="none" w:sz="0" w:space="0" w:color="auto"/>
            <w:right w:val="none" w:sz="0" w:space="0" w:color="auto"/>
          </w:divBdr>
        </w:div>
        <w:div w:id="99683294">
          <w:marLeft w:val="480"/>
          <w:marRight w:val="0"/>
          <w:marTop w:val="0"/>
          <w:marBottom w:val="0"/>
          <w:divBdr>
            <w:top w:val="none" w:sz="0" w:space="0" w:color="auto"/>
            <w:left w:val="none" w:sz="0" w:space="0" w:color="auto"/>
            <w:bottom w:val="none" w:sz="0" w:space="0" w:color="auto"/>
            <w:right w:val="none" w:sz="0" w:space="0" w:color="auto"/>
          </w:divBdr>
        </w:div>
        <w:div w:id="1040981385">
          <w:marLeft w:val="480"/>
          <w:marRight w:val="0"/>
          <w:marTop w:val="0"/>
          <w:marBottom w:val="0"/>
          <w:divBdr>
            <w:top w:val="none" w:sz="0" w:space="0" w:color="auto"/>
            <w:left w:val="none" w:sz="0" w:space="0" w:color="auto"/>
            <w:bottom w:val="none" w:sz="0" w:space="0" w:color="auto"/>
            <w:right w:val="none" w:sz="0" w:space="0" w:color="auto"/>
          </w:divBdr>
        </w:div>
        <w:div w:id="682124029">
          <w:marLeft w:val="480"/>
          <w:marRight w:val="0"/>
          <w:marTop w:val="0"/>
          <w:marBottom w:val="0"/>
          <w:divBdr>
            <w:top w:val="none" w:sz="0" w:space="0" w:color="auto"/>
            <w:left w:val="none" w:sz="0" w:space="0" w:color="auto"/>
            <w:bottom w:val="none" w:sz="0" w:space="0" w:color="auto"/>
            <w:right w:val="none" w:sz="0" w:space="0" w:color="auto"/>
          </w:divBdr>
        </w:div>
        <w:div w:id="804812307">
          <w:marLeft w:val="480"/>
          <w:marRight w:val="0"/>
          <w:marTop w:val="0"/>
          <w:marBottom w:val="0"/>
          <w:divBdr>
            <w:top w:val="none" w:sz="0" w:space="0" w:color="auto"/>
            <w:left w:val="none" w:sz="0" w:space="0" w:color="auto"/>
            <w:bottom w:val="none" w:sz="0" w:space="0" w:color="auto"/>
            <w:right w:val="none" w:sz="0" w:space="0" w:color="auto"/>
          </w:divBdr>
        </w:div>
        <w:div w:id="1798139436">
          <w:marLeft w:val="480"/>
          <w:marRight w:val="0"/>
          <w:marTop w:val="0"/>
          <w:marBottom w:val="0"/>
          <w:divBdr>
            <w:top w:val="none" w:sz="0" w:space="0" w:color="auto"/>
            <w:left w:val="none" w:sz="0" w:space="0" w:color="auto"/>
            <w:bottom w:val="none" w:sz="0" w:space="0" w:color="auto"/>
            <w:right w:val="none" w:sz="0" w:space="0" w:color="auto"/>
          </w:divBdr>
        </w:div>
        <w:div w:id="1053575554">
          <w:marLeft w:val="480"/>
          <w:marRight w:val="0"/>
          <w:marTop w:val="0"/>
          <w:marBottom w:val="0"/>
          <w:divBdr>
            <w:top w:val="none" w:sz="0" w:space="0" w:color="auto"/>
            <w:left w:val="none" w:sz="0" w:space="0" w:color="auto"/>
            <w:bottom w:val="none" w:sz="0" w:space="0" w:color="auto"/>
            <w:right w:val="none" w:sz="0" w:space="0" w:color="auto"/>
          </w:divBdr>
        </w:div>
        <w:div w:id="192352768">
          <w:marLeft w:val="480"/>
          <w:marRight w:val="0"/>
          <w:marTop w:val="0"/>
          <w:marBottom w:val="0"/>
          <w:divBdr>
            <w:top w:val="none" w:sz="0" w:space="0" w:color="auto"/>
            <w:left w:val="none" w:sz="0" w:space="0" w:color="auto"/>
            <w:bottom w:val="none" w:sz="0" w:space="0" w:color="auto"/>
            <w:right w:val="none" w:sz="0" w:space="0" w:color="auto"/>
          </w:divBdr>
        </w:div>
        <w:div w:id="303004262">
          <w:marLeft w:val="480"/>
          <w:marRight w:val="0"/>
          <w:marTop w:val="0"/>
          <w:marBottom w:val="0"/>
          <w:divBdr>
            <w:top w:val="none" w:sz="0" w:space="0" w:color="auto"/>
            <w:left w:val="none" w:sz="0" w:space="0" w:color="auto"/>
            <w:bottom w:val="none" w:sz="0" w:space="0" w:color="auto"/>
            <w:right w:val="none" w:sz="0" w:space="0" w:color="auto"/>
          </w:divBdr>
        </w:div>
        <w:div w:id="1417283251">
          <w:marLeft w:val="480"/>
          <w:marRight w:val="0"/>
          <w:marTop w:val="0"/>
          <w:marBottom w:val="0"/>
          <w:divBdr>
            <w:top w:val="none" w:sz="0" w:space="0" w:color="auto"/>
            <w:left w:val="none" w:sz="0" w:space="0" w:color="auto"/>
            <w:bottom w:val="none" w:sz="0" w:space="0" w:color="auto"/>
            <w:right w:val="none" w:sz="0" w:space="0" w:color="auto"/>
          </w:divBdr>
        </w:div>
        <w:div w:id="287900875">
          <w:marLeft w:val="480"/>
          <w:marRight w:val="0"/>
          <w:marTop w:val="0"/>
          <w:marBottom w:val="0"/>
          <w:divBdr>
            <w:top w:val="none" w:sz="0" w:space="0" w:color="auto"/>
            <w:left w:val="none" w:sz="0" w:space="0" w:color="auto"/>
            <w:bottom w:val="none" w:sz="0" w:space="0" w:color="auto"/>
            <w:right w:val="none" w:sz="0" w:space="0" w:color="auto"/>
          </w:divBdr>
        </w:div>
        <w:div w:id="1623729868">
          <w:marLeft w:val="480"/>
          <w:marRight w:val="0"/>
          <w:marTop w:val="0"/>
          <w:marBottom w:val="0"/>
          <w:divBdr>
            <w:top w:val="none" w:sz="0" w:space="0" w:color="auto"/>
            <w:left w:val="none" w:sz="0" w:space="0" w:color="auto"/>
            <w:bottom w:val="none" w:sz="0" w:space="0" w:color="auto"/>
            <w:right w:val="none" w:sz="0" w:space="0" w:color="auto"/>
          </w:divBdr>
        </w:div>
        <w:div w:id="1949192004">
          <w:marLeft w:val="480"/>
          <w:marRight w:val="0"/>
          <w:marTop w:val="0"/>
          <w:marBottom w:val="0"/>
          <w:divBdr>
            <w:top w:val="none" w:sz="0" w:space="0" w:color="auto"/>
            <w:left w:val="none" w:sz="0" w:space="0" w:color="auto"/>
            <w:bottom w:val="none" w:sz="0" w:space="0" w:color="auto"/>
            <w:right w:val="none" w:sz="0" w:space="0" w:color="auto"/>
          </w:divBdr>
        </w:div>
        <w:div w:id="65493113">
          <w:marLeft w:val="480"/>
          <w:marRight w:val="0"/>
          <w:marTop w:val="0"/>
          <w:marBottom w:val="0"/>
          <w:divBdr>
            <w:top w:val="none" w:sz="0" w:space="0" w:color="auto"/>
            <w:left w:val="none" w:sz="0" w:space="0" w:color="auto"/>
            <w:bottom w:val="none" w:sz="0" w:space="0" w:color="auto"/>
            <w:right w:val="none" w:sz="0" w:space="0" w:color="auto"/>
          </w:divBdr>
        </w:div>
        <w:div w:id="965508214">
          <w:marLeft w:val="480"/>
          <w:marRight w:val="0"/>
          <w:marTop w:val="0"/>
          <w:marBottom w:val="0"/>
          <w:divBdr>
            <w:top w:val="none" w:sz="0" w:space="0" w:color="auto"/>
            <w:left w:val="none" w:sz="0" w:space="0" w:color="auto"/>
            <w:bottom w:val="none" w:sz="0" w:space="0" w:color="auto"/>
            <w:right w:val="none" w:sz="0" w:space="0" w:color="auto"/>
          </w:divBdr>
        </w:div>
        <w:div w:id="1619677159">
          <w:marLeft w:val="480"/>
          <w:marRight w:val="0"/>
          <w:marTop w:val="0"/>
          <w:marBottom w:val="0"/>
          <w:divBdr>
            <w:top w:val="none" w:sz="0" w:space="0" w:color="auto"/>
            <w:left w:val="none" w:sz="0" w:space="0" w:color="auto"/>
            <w:bottom w:val="none" w:sz="0" w:space="0" w:color="auto"/>
            <w:right w:val="none" w:sz="0" w:space="0" w:color="auto"/>
          </w:divBdr>
        </w:div>
        <w:div w:id="1901399408">
          <w:marLeft w:val="480"/>
          <w:marRight w:val="0"/>
          <w:marTop w:val="0"/>
          <w:marBottom w:val="0"/>
          <w:divBdr>
            <w:top w:val="none" w:sz="0" w:space="0" w:color="auto"/>
            <w:left w:val="none" w:sz="0" w:space="0" w:color="auto"/>
            <w:bottom w:val="none" w:sz="0" w:space="0" w:color="auto"/>
            <w:right w:val="none" w:sz="0" w:space="0" w:color="auto"/>
          </w:divBdr>
        </w:div>
        <w:div w:id="79182277">
          <w:marLeft w:val="480"/>
          <w:marRight w:val="0"/>
          <w:marTop w:val="0"/>
          <w:marBottom w:val="0"/>
          <w:divBdr>
            <w:top w:val="none" w:sz="0" w:space="0" w:color="auto"/>
            <w:left w:val="none" w:sz="0" w:space="0" w:color="auto"/>
            <w:bottom w:val="none" w:sz="0" w:space="0" w:color="auto"/>
            <w:right w:val="none" w:sz="0" w:space="0" w:color="auto"/>
          </w:divBdr>
        </w:div>
        <w:div w:id="1232934145">
          <w:marLeft w:val="480"/>
          <w:marRight w:val="0"/>
          <w:marTop w:val="0"/>
          <w:marBottom w:val="0"/>
          <w:divBdr>
            <w:top w:val="none" w:sz="0" w:space="0" w:color="auto"/>
            <w:left w:val="none" w:sz="0" w:space="0" w:color="auto"/>
            <w:bottom w:val="none" w:sz="0" w:space="0" w:color="auto"/>
            <w:right w:val="none" w:sz="0" w:space="0" w:color="auto"/>
          </w:divBdr>
        </w:div>
        <w:div w:id="1644236784">
          <w:marLeft w:val="480"/>
          <w:marRight w:val="0"/>
          <w:marTop w:val="0"/>
          <w:marBottom w:val="0"/>
          <w:divBdr>
            <w:top w:val="none" w:sz="0" w:space="0" w:color="auto"/>
            <w:left w:val="none" w:sz="0" w:space="0" w:color="auto"/>
            <w:bottom w:val="none" w:sz="0" w:space="0" w:color="auto"/>
            <w:right w:val="none" w:sz="0" w:space="0" w:color="auto"/>
          </w:divBdr>
        </w:div>
        <w:div w:id="74589701">
          <w:marLeft w:val="480"/>
          <w:marRight w:val="0"/>
          <w:marTop w:val="0"/>
          <w:marBottom w:val="0"/>
          <w:divBdr>
            <w:top w:val="none" w:sz="0" w:space="0" w:color="auto"/>
            <w:left w:val="none" w:sz="0" w:space="0" w:color="auto"/>
            <w:bottom w:val="none" w:sz="0" w:space="0" w:color="auto"/>
            <w:right w:val="none" w:sz="0" w:space="0" w:color="auto"/>
          </w:divBdr>
        </w:div>
        <w:div w:id="794955148">
          <w:marLeft w:val="480"/>
          <w:marRight w:val="0"/>
          <w:marTop w:val="0"/>
          <w:marBottom w:val="0"/>
          <w:divBdr>
            <w:top w:val="none" w:sz="0" w:space="0" w:color="auto"/>
            <w:left w:val="none" w:sz="0" w:space="0" w:color="auto"/>
            <w:bottom w:val="none" w:sz="0" w:space="0" w:color="auto"/>
            <w:right w:val="none" w:sz="0" w:space="0" w:color="auto"/>
          </w:divBdr>
        </w:div>
        <w:div w:id="1000735817">
          <w:marLeft w:val="480"/>
          <w:marRight w:val="0"/>
          <w:marTop w:val="0"/>
          <w:marBottom w:val="0"/>
          <w:divBdr>
            <w:top w:val="none" w:sz="0" w:space="0" w:color="auto"/>
            <w:left w:val="none" w:sz="0" w:space="0" w:color="auto"/>
            <w:bottom w:val="none" w:sz="0" w:space="0" w:color="auto"/>
            <w:right w:val="none" w:sz="0" w:space="0" w:color="auto"/>
          </w:divBdr>
        </w:div>
        <w:div w:id="1547644522">
          <w:marLeft w:val="480"/>
          <w:marRight w:val="0"/>
          <w:marTop w:val="0"/>
          <w:marBottom w:val="0"/>
          <w:divBdr>
            <w:top w:val="none" w:sz="0" w:space="0" w:color="auto"/>
            <w:left w:val="none" w:sz="0" w:space="0" w:color="auto"/>
            <w:bottom w:val="none" w:sz="0" w:space="0" w:color="auto"/>
            <w:right w:val="none" w:sz="0" w:space="0" w:color="auto"/>
          </w:divBdr>
        </w:div>
        <w:div w:id="760419737">
          <w:marLeft w:val="480"/>
          <w:marRight w:val="0"/>
          <w:marTop w:val="0"/>
          <w:marBottom w:val="0"/>
          <w:divBdr>
            <w:top w:val="none" w:sz="0" w:space="0" w:color="auto"/>
            <w:left w:val="none" w:sz="0" w:space="0" w:color="auto"/>
            <w:bottom w:val="none" w:sz="0" w:space="0" w:color="auto"/>
            <w:right w:val="none" w:sz="0" w:space="0" w:color="auto"/>
          </w:divBdr>
        </w:div>
        <w:div w:id="266737226">
          <w:marLeft w:val="480"/>
          <w:marRight w:val="0"/>
          <w:marTop w:val="0"/>
          <w:marBottom w:val="0"/>
          <w:divBdr>
            <w:top w:val="none" w:sz="0" w:space="0" w:color="auto"/>
            <w:left w:val="none" w:sz="0" w:space="0" w:color="auto"/>
            <w:bottom w:val="none" w:sz="0" w:space="0" w:color="auto"/>
            <w:right w:val="none" w:sz="0" w:space="0" w:color="auto"/>
          </w:divBdr>
        </w:div>
        <w:div w:id="623584227">
          <w:marLeft w:val="480"/>
          <w:marRight w:val="0"/>
          <w:marTop w:val="0"/>
          <w:marBottom w:val="0"/>
          <w:divBdr>
            <w:top w:val="none" w:sz="0" w:space="0" w:color="auto"/>
            <w:left w:val="none" w:sz="0" w:space="0" w:color="auto"/>
            <w:bottom w:val="none" w:sz="0" w:space="0" w:color="auto"/>
            <w:right w:val="none" w:sz="0" w:space="0" w:color="auto"/>
          </w:divBdr>
        </w:div>
        <w:div w:id="1121076585">
          <w:marLeft w:val="480"/>
          <w:marRight w:val="0"/>
          <w:marTop w:val="0"/>
          <w:marBottom w:val="0"/>
          <w:divBdr>
            <w:top w:val="none" w:sz="0" w:space="0" w:color="auto"/>
            <w:left w:val="none" w:sz="0" w:space="0" w:color="auto"/>
            <w:bottom w:val="none" w:sz="0" w:space="0" w:color="auto"/>
            <w:right w:val="none" w:sz="0" w:space="0" w:color="auto"/>
          </w:divBdr>
        </w:div>
        <w:div w:id="1785734900">
          <w:marLeft w:val="480"/>
          <w:marRight w:val="0"/>
          <w:marTop w:val="0"/>
          <w:marBottom w:val="0"/>
          <w:divBdr>
            <w:top w:val="none" w:sz="0" w:space="0" w:color="auto"/>
            <w:left w:val="none" w:sz="0" w:space="0" w:color="auto"/>
            <w:bottom w:val="none" w:sz="0" w:space="0" w:color="auto"/>
            <w:right w:val="none" w:sz="0" w:space="0" w:color="auto"/>
          </w:divBdr>
        </w:div>
      </w:divsChild>
    </w:div>
    <w:div w:id="27686483">
      <w:bodyDiv w:val="1"/>
      <w:marLeft w:val="0"/>
      <w:marRight w:val="0"/>
      <w:marTop w:val="0"/>
      <w:marBottom w:val="0"/>
      <w:divBdr>
        <w:top w:val="none" w:sz="0" w:space="0" w:color="auto"/>
        <w:left w:val="none" w:sz="0" w:space="0" w:color="auto"/>
        <w:bottom w:val="none" w:sz="0" w:space="0" w:color="auto"/>
        <w:right w:val="none" w:sz="0" w:space="0" w:color="auto"/>
      </w:divBdr>
    </w:div>
    <w:div w:id="28262101">
      <w:bodyDiv w:val="1"/>
      <w:marLeft w:val="0"/>
      <w:marRight w:val="0"/>
      <w:marTop w:val="0"/>
      <w:marBottom w:val="0"/>
      <w:divBdr>
        <w:top w:val="none" w:sz="0" w:space="0" w:color="auto"/>
        <w:left w:val="none" w:sz="0" w:space="0" w:color="auto"/>
        <w:bottom w:val="none" w:sz="0" w:space="0" w:color="auto"/>
        <w:right w:val="none" w:sz="0" w:space="0" w:color="auto"/>
      </w:divBdr>
    </w:div>
    <w:div w:id="28841519">
      <w:bodyDiv w:val="1"/>
      <w:marLeft w:val="0"/>
      <w:marRight w:val="0"/>
      <w:marTop w:val="0"/>
      <w:marBottom w:val="0"/>
      <w:divBdr>
        <w:top w:val="none" w:sz="0" w:space="0" w:color="auto"/>
        <w:left w:val="none" w:sz="0" w:space="0" w:color="auto"/>
        <w:bottom w:val="none" w:sz="0" w:space="0" w:color="auto"/>
        <w:right w:val="none" w:sz="0" w:space="0" w:color="auto"/>
      </w:divBdr>
    </w:div>
    <w:div w:id="28922913">
      <w:bodyDiv w:val="1"/>
      <w:marLeft w:val="0"/>
      <w:marRight w:val="0"/>
      <w:marTop w:val="0"/>
      <w:marBottom w:val="0"/>
      <w:divBdr>
        <w:top w:val="none" w:sz="0" w:space="0" w:color="auto"/>
        <w:left w:val="none" w:sz="0" w:space="0" w:color="auto"/>
        <w:bottom w:val="none" w:sz="0" w:space="0" w:color="auto"/>
        <w:right w:val="none" w:sz="0" w:space="0" w:color="auto"/>
      </w:divBdr>
      <w:divsChild>
        <w:div w:id="2116367576">
          <w:marLeft w:val="480"/>
          <w:marRight w:val="0"/>
          <w:marTop w:val="0"/>
          <w:marBottom w:val="0"/>
          <w:divBdr>
            <w:top w:val="none" w:sz="0" w:space="0" w:color="auto"/>
            <w:left w:val="none" w:sz="0" w:space="0" w:color="auto"/>
            <w:bottom w:val="none" w:sz="0" w:space="0" w:color="auto"/>
            <w:right w:val="none" w:sz="0" w:space="0" w:color="auto"/>
          </w:divBdr>
        </w:div>
        <w:div w:id="1650163421">
          <w:marLeft w:val="480"/>
          <w:marRight w:val="0"/>
          <w:marTop w:val="0"/>
          <w:marBottom w:val="0"/>
          <w:divBdr>
            <w:top w:val="none" w:sz="0" w:space="0" w:color="auto"/>
            <w:left w:val="none" w:sz="0" w:space="0" w:color="auto"/>
            <w:bottom w:val="none" w:sz="0" w:space="0" w:color="auto"/>
            <w:right w:val="none" w:sz="0" w:space="0" w:color="auto"/>
          </w:divBdr>
        </w:div>
        <w:div w:id="44913823">
          <w:marLeft w:val="480"/>
          <w:marRight w:val="0"/>
          <w:marTop w:val="0"/>
          <w:marBottom w:val="0"/>
          <w:divBdr>
            <w:top w:val="none" w:sz="0" w:space="0" w:color="auto"/>
            <w:left w:val="none" w:sz="0" w:space="0" w:color="auto"/>
            <w:bottom w:val="none" w:sz="0" w:space="0" w:color="auto"/>
            <w:right w:val="none" w:sz="0" w:space="0" w:color="auto"/>
          </w:divBdr>
        </w:div>
        <w:div w:id="1794133658">
          <w:marLeft w:val="480"/>
          <w:marRight w:val="0"/>
          <w:marTop w:val="0"/>
          <w:marBottom w:val="0"/>
          <w:divBdr>
            <w:top w:val="none" w:sz="0" w:space="0" w:color="auto"/>
            <w:left w:val="none" w:sz="0" w:space="0" w:color="auto"/>
            <w:bottom w:val="none" w:sz="0" w:space="0" w:color="auto"/>
            <w:right w:val="none" w:sz="0" w:space="0" w:color="auto"/>
          </w:divBdr>
        </w:div>
        <w:div w:id="443161799">
          <w:marLeft w:val="480"/>
          <w:marRight w:val="0"/>
          <w:marTop w:val="0"/>
          <w:marBottom w:val="0"/>
          <w:divBdr>
            <w:top w:val="none" w:sz="0" w:space="0" w:color="auto"/>
            <w:left w:val="none" w:sz="0" w:space="0" w:color="auto"/>
            <w:bottom w:val="none" w:sz="0" w:space="0" w:color="auto"/>
            <w:right w:val="none" w:sz="0" w:space="0" w:color="auto"/>
          </w:divBdr>
        </w:div>
        <w:div w:id="68772882">
          <w:marLeft w:val="480"/>
          <w:marRight w:val="0"/>
          <w:marTop w:val="0"/>
          <w:marBottom w:val="0"/>
          <w:divBdr>
            <w:top w:val="none" w:sz="0" w:space="0" w:color="auto"/>
            <w:left w:val="none" w:sz="0" w:space="0" w:color="auto"/>
            <w:bottom w:val="none" w:sz="0" w:space="0" w:color="auto"/>
            <w:right w:val="none" w:sz="0" w:space="0" w:color="auto"/>
          </w:divBdr>
        </w:div>
        <w:div w:id="926697126">
          <w:marLeft w:val="480"/>
          <w:marRight w:val="0"/>
          <w:marTop w:val="0"/>
          <w:marBottom w:val="0"/>
          <w:divBdr>
            <w:top w:val="none" w:sz="0" w:space="0" w:color="auto"/>
            <w:left w:val="none" w:sz="0" w:space="0" w:color="auto"/>
            <w:bottom w:val="none" w:sz="0" w:space="0" w:color="auto"/>
            <w:right w:val="none" w:sz="0" w:space="0" w:color="auto"/>
          </w:divBdr>
        </w:div>
        <w:div w:id="1501893466">
          <w:marLeft w:val="480"/>
          <w:marRight w:val="0"/>
          <w:marTop w:val="0"/>
          <w:marBottom w:val="0"/>
          <w:divBdr>
            <w:top w:val="none" w:sz="0" w:space="0" w:color="auto"/>
            <w:left w:val="none" w:sz="0" w:space="0" w:color="auto"/>
            <w:bottom w:val="none" w:sz="0" w:space="0" w:color="auto"/>
            <w:right w:val="none" w:sz="0" w:space="0" w:color="auto"/>
          </w:divBdr>
        </w:div>
        <w:div w:id="1588493254">
          <w:marLeft w:val="480"/>
          <w:marRight w:val="0"/>
          <w:marTop w:val="0"/>
          <w:marBottom w:val="0"/>
          <w:divBdr>
            <w:top w:val="none" w:sz="0" w:space="0" w:color="auto"/>
            <w:left w:val="none" w:sz="0" w:space="0" w:color="auto"/>
            <w:bottom w:val="none" w:sz="0" w:space="0" w:color="auto"/>
            <w:right w:val="none" w:sz="0" w:space="0" w:color="auto"/>
          </w:divBdr>
        </w:div>
        <w:div w:id="1999111229">
          <w:marLeft w:val="480"/>
          <w:marRight w:val="0"/>
          <w:marTop w:val="0"/>
          <w:marBottom w:val="0"/>
          <w:divBdr>
            <w:top w:val="none" w:sz="0" w:space="0" w:color="auto"/>
            <w:left w:val="none" w:sz="0" w:space="0" w:color="auto"/>
            <w:bottom w:val="none" w:sz="0" w:space="0" w:color="auto"/>
            <w:right w:val="none" w:sz="0" w:space="0" w:color="auto"/>
          </w:divBdr>
        </w:div>
        <w:div w:id="340816775">
          <w:marLeft w:val="480"/>
          <w:marRight w:val="0"/>
          <w:marTop w:val="0"/>
          <w:marBottom w:val="0"/>
          <w:divBdr>
            <w:top w:val="none" w:sz="0" w:space="0" w:color="auto"/>
            <w:left w:val="none" w:sz="0" w:space="0" w:color="auto"/>
            <w:bottom w:val="none" w:sz="0" w:space="0" w:color="auto"/>
            <w:right w:val="none" w:sz="0" w:space="0" w:color="auto"/>
          </w:divBdr>
        </w:div>
        <w:div w:id="766315542">
          <w:marLeft w:val="480"/>
          <w:marRight w:val="0"/>
          <w:marTop w:val="0"/>
          <w:marBottom w:val="0"/>
          <w:divBdr>
            <w:top w:val="none" w:sz="0" w:space="0" w:color="auto"/>
            <w:left w:val="none" w:sz="0" w:space="0" w:color="auto"/>
            <w:bottom w:val="none" w:sz="0" w:space="0" w:color="auto"/>
            <w:right w:val="none" w:sz="0" w:space="0" w:color="auto"/>
          </w:divBdr>
        </w:div>
        <w:div w:id="1008944434">
          <w:marLeft w:val="480"/>
          <w:marRight w:val="0"/>
          <w:marTop w:val="0"/>
          <w:marBottom w:val="0"/>
          <w:divBdr>
            <w:top w:val="none" w:sz="0" w:space="0" w:color="auto"/>
            <w:left w:val="none" w:sz="0" w:space="0" w:color="auto"/>
            <w:bottom w:val="none" w:sz="0" w:space="0" w:color="auto"/>
            <w:right w:val="none" w:sz="0" w:space="0" w:color="auto"/>
          </w:divBdr>
        </w:div>
        <w:div w:id="633292417">
          <w:marLeft w:val="480"/>
          <w:marRight w:val="0"/>
          <w:marTop w:val="0"/>
          <w:marBottom w:val="0"/>
          <w:divBdr>
            <w:top w:val="none" w:sz="0" w:space="0" w:color="auto"/>
            <w:left w:val="none" w:sz="0" w:space="0" w:color="auto"/>
            <w:bottom w:val="none" w:sz="0" w:space="0" w:color="auto"/>
            <w:right w:val="none" w:sz="0" w:space="0" w:color="auto"/>
          </w:divBdr>
        </w:div>
        <w:div w:id="1452481233">
          <w:marLeft w:val="480"/>
          <w:marRight w:val="0"/>
          <w:marTop w:val="0"/>
          <w:marBottom w:val="0"/>
          <w:divBdr>
            <w:top w:val="none" w:sz="0" w:space="0" w:color="auto"/>
            <w:left w:val="none" w:sz="0" w:space="0" w:color="auto"/>
            <w:bottom w:val="none" w:sz="0" w:space="0" w:color="auto"/>
            <w:right w:val="none" w:sz="0" w:space="0" w:color="auto"/>
          </w:divBdr>
        </w:div>
        <w:div w:id="1437208606">
          <w:marLeft w:val="480"/>
          <w:marRight w:val="0"/>
          <w:marTop w:val="0"/>
          <w:marBottom w:val="0"/>
          <w:divBdr>
            <w:top w:val="none" w:sz="0" w:space="0" w:color="auto"/>
            <w:left w:val="none" w:sz="0" w:space="0" w:color="auto"/>
            <w:bottom w:val="none" w:sz="0" w:space="0" w:color="auto"/>
            <w:right w:val="none" w:sz="0" w:space="0" w:color="auto"/>
          </w:divBdr>
        </w:div>
        <w:div w:id="1505319362">
          <w:marLeft w:val="480"/>
          <w:marRight w:val="0"/>
          <w:marTop w:val="0"/>
          <w:marBottom w:val="0"/>
          <w:divBdr>
            <w:top w:val="none" w:sz="0" w:space="0" w:color="auto"/>
            <w:left w:val="none" w:sz="0" w:space="0" w:color="auto"/>
            <w:bottom w:val="none" w:sz="0" w:space="0" w:color="auto"/>
            <w:right w:val="none" w:sz="0" w:space="0" w:color="auto"/>
          </w:divBdr>
        </w:div>
        <w:div w:id="261451357">
          <w:marLeft w:val="480"/>
          <w:marRight w:val="0"/>
          <w:marTop w:val="0"/>
          <w:marBottom w:val="0"/>
          <w:divBdr>
            <w:top w:val="none" w:sz="0" w:space="0" w:color="auto"/>
            <w:left w:val="none" w:sz="0" w:space="0" w:color="auto"/>
            <w:bottom w:val="none" w:sz="0" w:space="0" w:color="auto"/>
            <w:right w:val="none" w:sz="0" w:space="0" w:color="auto"/>
          </w:divBdr>
        </w:div>
        <w:div w:id="440883868">
          <w:marLeft w:val="480"/>
          <w:marRight w:val="0"/>
          <w:marTop w:val="0"/>
          <w:marBottom w:val="0"/>
          <w:divBdr>
            <w:top w:val="none" w:sz="0" w:space="0" w:color="auto"/>
            <w:left w:val="none" w:sz="0" w:space="0" w:color="auto"/>
            <w:bottom w:val="none" w:sz="0" w:space="0" w:color="auto"/>
            <w:right w:val="none" w:sz="0" w:space="0" w:color="auto"/>
          </w:divBdr>
        </w:div>
        <w:div w:id="736128047">
          <w:marLeft w:val="480"/>
          <w:marRight w:val="0"/>
          <w:marTop w:val="0"/>
          <w:marBottom w:val="0"/>
          <w:divBdr>
            <w:top w:val="none" w:sz="0" w:space="0" w:color="auto"/>
            <w:left w:val="none" w:sz="0" w:space="0" w:color="auto"/>
            <w:bottom w:val="none" w:sz="0" w:space="0" w:color="auto"/>
            <w:right w:val="none" w:sz="0" w:space="0" w:color="auto"/>
          </w:divBdr>
        </w:div>
        <w:div w:id="2070806684">
          <w:marLeft w:val="480"/>
          <w:marRight w:val="0"/>
          <w:marTop w:val="0"/>
          <w:marBottom w:val="0"/>
          <w:divBdr>
            <w:top w:val="none" w:sz="0" w:space="0" w:color="auto"/>
            <w:left w:val="none" w:sz="0" w:space="0" w:color="auto"/>
            <w:bottom w:val="none" w:sz="0" w:space="0" w:color="auto"/>
            <w:right w:val="none" w:sz="0" w:space="0" w:color="auto"/>
          </w:divBdr>
        </w:div>
        <w:div w:id="1981644797">
          <w:marLeft w:val="480"/>
          <w:marRight w:val="0"/>
          <w:marTop w:val="0"/>
          <w:marBottom w:val="0"/>
          <w:divBdr>
            <w:top w:val="none" w:sz="0" w:space="0" w:color="auto"/>
            <w:left w:val="none" w:sz="0" w:space="0" w:color="auto"/>
            <w:bottom w:val="none" w:sz="0" w:space="0" w:color="auto"/>
            <w:right w:val="none" w:sz="0" w:space="0" w:color="auto"/>
          </w:divBdr>
        </w:div>
        <w:div w:id="1027215626">
          <w:marLeft w:val="480"/>
          <w:marRight w:val="0"/>
          <w:marTop w:val="0"/>
          <w:marBottom w:val="0"/>
          <w:divBdr>
            <w:top w:val="none" w:sz="0" w:space="0" w:color="auto"/>
            <w:left w:val="none" w:sz="0" w:space="0" w:color="auto"/>
            <w:bottom w:val="none" w:sz="0" w:space="0" w:color="auto"/>
            <w:right w:val="none" w:sz="0" w:space="0" w:color="auto"/>
          </w:divBdr>
        </w:div>
        <w:div w:id="1227454728">
          <w:marLeft w:val="480"/>
          <w:marRight w:val="0"/>
          <w:marTop w:val="0"/>
          <w:marBottom w:val="0"/>
          <w:divBdr>
            <w:top w:val="none" w:sz="0" w:space="0" w:color="auto"/>
            <w:left w:val="none" w:sz="0" w:space="0" w:color="auto"/>
            <w:bottom w:val="none" w:sz="0" w:space="0" w:color="auto"/>
            <w:right w:val="none" w:sz="0" w:space="0" w:color="auto"/>
          </w:divBdr>
        </w:div>
        <w:div w:id="1102847422">
          <w:marLeft w:val="480"/>
          <w:marRight w:val="0"/>
          <w:marTop w:val="0"/>
          <w:marBottom w:val="0"/>
          <w:divBdr>
            <w:top w:val="none" w:sz="0" w:space="0" w:color="auto"/>
            <w:left w:val="none" w:sz="0" w:space="0" w:color="auto"/>
            <w:bottom w:val="none" w:sz="0" w:space="0" w:color="auto"/>
            <w:right w:val="none" w:sz="0" w:space="0" w:color="auto"/>
          </w:divBdr>
        </w:div>
        <w:div w:id="579288142">
          <w:marLeft w:val="480"/>
          <w:marRight w:val="0"/>
          <w:marTop w:val="0"/>
          <w:marBottom w:val="0"/>
          <w:divBdr>
            <w:top w:val="none" w:sz="0" w:space="0" w:color="auto"/>
            <w:left w:val="none" w:sz="0" w:space="0" w:color="auto"/>
            <w:bottom w:val="none" w:sz="0" w:space="0" w:color="auto"/>
            <w:right w:val="none" w:sz="0" w:space="0" w:color="auto"/>
          </w:divBdr>
        </w:div>
        <w:div w:id="520434503">
          <w:marLeft w:val="480"/>
          <w:marRight w:val="0"/>
          <w:marTop w:val="0"/>
          <w:marBottom w:val="0"/>
          <w:divBdr>
            <w:top w:val="none" w:sz="0" w:space="0" w:color="auto"/>
            <w:left w:val="none" w:sz="0" w:space="0" w:color="auto"/>
            <w:bottom w:val="none" w:sz="0" w:space="0" w:color="auto"/>
            <w:right w:val="none" w:sz="0" w:space="0" w:color="auto"/>
          </w:divBdr>
        </w:div>
        <w:div w:id="804813646">
          <w:marLeft w:val="480"/>
          <w:marRight w:val="0"/>
          <w:marTop w:val="0"/>
          <w:marBottom w:val="0"/>
          <w:divBdr>
            <w:top w:val="none" w:sz="0" w:space="0" w:color="auto"/>
            <w:left w:val="none" w:sz="0" w:space="0" w:color="auto"/>
            <w:bottom w:val="none" w:sz="0" w:space="0" w:color="auto"/>
            <w:right w:val="none" w:sz="0" w:space="0" w:color="auto"/>
          </w:divBdr>
        </w:div>
        <w:div w:id="375398197">
          <w:marLeft w:val="480"/>
          <w:marRight w:val="0"/>
          <w:marTop w:val="0"/>
          <w:marBottom w:val="0"/>
          <w:divBdr>
            <w:top w:val="none" w:sz="0" w:space="0" w:color="auto"/>
            <w:left w:val="none" w:sz="0" w:space="0" w:color="auto"/>
            <w:bottom w:val="none" w:sz="0" w:space="0" w:color="auto"/>
            <w:right w:val="none" w:sz="0" w:space="0" w:color="auto"/>
          </w:divBdr>
        </w:div>
        <w:div w:id="1423184160">
          <w:marLeft w:val="480"/>
          <w:marRight w:val="0"/>
          <w:marTop w:val="0"/>
          <w:marBottom w:val="0"/>
          <w:divBdr>
            <w:top w:val="none" w:sz="0" w:space="0" w:color="auto"/>
            <w:left w:val="none" w:sz="0" w:space="0" w:color="auto"/>
            <w:bottom w:val="none" w:sz="0" w:space="0" w:color="auto"/>
            <w:right w:val="none" w:sz="0" w:space="0" w:color="auto"/>
          </w:divBdr>
        </w:div>
        <w:div w:id="106971941">
          <w:marLeft w:val="480"/>
          <w:marRight w:val="0"/>
          <w:marTop w:val="0"/>
          <w:marBottom w:val="0"/>
          <w:divBdr>
            <w:top w:val="none" w:sz="0" w:space="0" w:color="auto"/>
            <w:left w:val="none" w:sz="0" w:space="0" w:color="auto"/>
            <w:bottom w:val="none" w:sz="0" w:space="0" w:color="auto"/>
            <w:right w:val="none" w:sz="0" w:space="0" w:color="auto"/>
          </w:divBdr>
        </w:div>
        <w:div w:id="2077824675">
          <w:marLeft w:val="480"/>
          <w:marRight w:val="0"/>
          <w:marTop w:val="0"/>
          <w:marBottom w:val="0"/>
          <w:divBdr>
            <w:top w:val="none" w:sz="0" w:space="0" w:color="auto"/>
            <w:left w:val="none" w:sz="0" w:space="0" w:color="auto"/>
            <w:bottom w:val="none" w:sz="0" w:space="0" w:color="auto"/>
            <w:right w:val="none" w:sz="0" w:space="0" w:color="auto"/>
          </w:divBdr>
        </w:div>
        <w:div w:id="203953125">
          <w:marLeft w:val="480"/>
          <w:marRight w:val="0"/>
          <w:marTop w:val="0"/>
          <w:marBottom w:val="0"/>
          <w:divBdr>
            <w:top w:val="none" w:sz="0" w:space="0" w:color="auto"/>
            <w:left w:val="none" w:sz="0" w:space="0" w:color="auto"/>
            <w:bottom w:val="none" w:sz="0" w:space="0" w:color="auto"/>
            <w:right w:val="none" w:sz="0" w:space="0" w:color="auto"/>
          </w:divBdr>
        </w:div>
        <w:div w:id="880553205">
          <w:marLeft w:val="480"/>
          <w:marRight w:val="0"/>
          <w:marTop w:val="0"/>
          <w:marBottom w:val="0"/>
          <w:divBdr>
            <w:top w:val="none" w:sz="0" w:space="0" w:color="auto"/>
            <w:left w:val="none" w:sz="0" w:space="0" w:color="auto"/>
            <w:bottom w:val="none" w:sz="0" w:space="0" w:color="auto"/>
            <w:right w:val="none" w:sz="0" w:space="0" w:color="auto"/>
          </w:divBdr>
        </w:div>
        <w:div w:id="975842804">
          <w:marLeft w:val="480"/>
          <w:marRight w:val="0"/>
          <w:marTop w:val="0"/>
          <w:marBottom w:val="0"/>
          <w:divBdr>
            <w:top w:val="none" w:sz="0" w:space="0" w:color="auto"/>
            <w:left w:val="none" w:sz="0" w:space="0" w:color="auto"/>
            <w:bottom w:val="none" w:sz="0" w:space="0" w:color="auto"/>
            <w:right w:val="none" w:sz="0" w:space="0" w:color="auto"/>
          </w:divBdr>
        </w:div>
        <w:div w:id="218639883">
          <w:marLeft w:val="480"/>
          <w:marRight w:val="0"/>
          <w:marTop w:val="0"/>
          <w:marBottom w:val="0"/>
          <w:divBdr>
            <w:top w:val="none" w:sz="0" w:space="0" w:color="auto"/>
            <w:left w:val="none" w:sz="0" w:space="0" w:color="auto"/>
            <w:bottom w:val="none" w:sz="0" w:space="0" w:color="auto"/>
            <w:right w:val="none" w:sz="0" w:space="0" w:color="auto"/>
          </w:divBdr>
        </w:div>
        <w:div w:id="1903517139">
          <w:marLeft w:val="480"/>
          <w:marRight w:val="0"/>
          <w:marTop w:val="0"/>
          <w:marBottom w:val="0"/>
          <w:divBdr>
            <w:top w:val="none" w:sz="0" w:space="0" w:color="auto"/>
            <w:left w:val="none" w:sz="0" w:space="0" w:color="auto"/>
            <w:bottom w:val="none" w:sz="0" w:space="0" w:color="auto"/>
            <w:right w:val="none" w:sz="0" w:space="0" w:color="auto"/>
          </w:divBdr>
        </w:div>
        <w:div w:id="190388287">
          <w:marLeft w:val="480"/>
          <w:marRight w:val="0"/>
          <w:marTop w:val="0"/>
          <w:marBottom w:val="0"/>
          <w:divBdr>
            <w:top w:val="none" w:sz="0" w:space="0" w:color="auto"/>
            <w:left w:val="none" w:sz="0" w:space="0" w:color="auto"/>
            <w:bottom w:val="none" w:sz="0" w:space="0" w:color="auto"/>
            <w:right w:val="none" w:sz="0" w:space="0" w:color="auto"/>
          </w:divBdr>
        </w:div>
        <w:div w:id="941448778">
          <w:marLeft w:val="480"/>
          <w:marRight w:val="0"/>
          <w:marTop w:val="0"/>
          <w:marBottom w:val="0"/>
          <w:divBdr>
            <w:top w:val="none" w:sz="0" w:space="0" w:color="auto"/>
            <w:left w:val="none" w:sz="0" w:space="0" w:color="auto"/>
            <w:bottom w:val="none" w:sz="0" w:space="0" w:color="auto"/>
            <w:right w:val="none" w:sz="0" w:space="0" w:color="auto"/>
          </w:divBdr>
        </w:div>
        <w:div w:id="1867253314">
          <w:marLeft w:val="480"/>
          <w:marRight w:val="0"/>
          <w:marTop w:val="0"/>
          <w:marBottom w:val="0"/>
          <w:divBdr>
            <w:top w:val="none" w:sz="0" w:space="0" w:color="auto"/>
            <w:left w:val="none" w:sz="0" w:space="0" w:color="auto"/>
            <w:bottom w:val="none" w:sz="0" w:space="0" w:color="auto"/>
            <w:right w:val="none" w:sz="0" w:space="0" w:color="auto"/>
          </w:divBdr>
        </w:div>
        <w:div w:id="155996134">
          <w:marLeft w:val="480"/>
          <w:marRight w:val="0"/>
          <w:marTop w:val="0"/>
          <w:marBottom w:val="0"/>
          <w:divBdr>
            <w:top w:val="none" w:sz="0" w:space="0" w:color="auto"/>
            <w:left w:val="none" w:sz="0" w:space="0" w:color="auto"/>
            <w:bottom w:val="none" w:sz="0" w:space="0" w:color="auto"/>
            <w:right w:val="none" w:sz="0" w:space="0" w:color="auto"/>
          </w:divBdr>
        </w:div>
        <w:div w:id="1323117870">
          <w:marLeft w:val="480"/>
          <w:marRight w:val="0"/>
          <w:marTop w:val="0"/>
          <w:marBottom w:val="0"/>
          <w:divBdr>
            <w:top w:val="none" w:sz="0" w:space="0" w:color="auto"/>
            <w:left w:val="none" w:sz="0" w:space="0" w:color="auto"/>
            <w:bottom w:val="none" w:sz="0" w:space="0" w:color="auto"/>
            <w:right w:val="none" w:sz="0" w:space="0" w:color="auto"/>
          </w:divBdr>
        </w:div>
        <w:div w:id="1432045282">
          <w:marLeft w:val="480"/>
          <w:marRight w:val="0"/>
          <w:marTop w:val="0"/>
          <w:marBottom w:val="0"/>
          <w:divBdr>
            <w:top w:val="none" w:sz="0" w:space="0" w:color="auto"/>
            <w:left w:val="none" w:sz="0" w:space="0" w:color="auto"/>
            <w:bottom w:val="none" w:sz="0" w:space="0" w:color="auto"/>
            <w:right w:val="none" w:sz="0" w:space="0" w:color="auto"/>
          </w:divBdr>
        </w:div>
        <w:div w:id="1660618159">
          <w:marLeft w:val="480"/>
          <w:marRight w:val="0"/>
          <w:marTop w:val="0"/>
          <w:marBottom w:val="0"/>
          <w:divBdr>
            <w:top w:val="none" w:sz="0" w:space="0" w:color="auto"/>
            <w:left w:val="none" w:sz="0" w:space="0" w:color="auto"/>
            <w:bottom w:val="none" w:sz="0" w:space="0" w:color="auto"/>
            <w:right w:val="none" w:sz="0" w:space="0" w:color="auto"/>
          </w:divBdr>
        </w:div>
        <w:div w:id="252250779">
          <w:marLeft w:val="480"/>
          <w:marRight w:val="0"/>
          <w:marTop w:val="0"/>
          <w:marBottom w:val="0"/>
          <w:divBdr>
            <w:top w:val="none" w:sz="0" w:space="0" w:color="auto"/>
            <w:left w:val="none" w:sz="0" w:space="0" w:color="auto"/>
            <w:bottom w:val="none" w:sz="0" w:space="0" w:color="auto"/>
            <w:right w:val="none" w:sz="0" w:space="0" w:color="auto"/>
          </w:divBdr>
        </w:div>
        <w:div w:id="1974292914">
          <w:marLeft w:val="480"/>
          <w:marRight w:val="0"/>
          <w:marTop w:val="0"/>
          <w:marBottom w:val="0"/>
          <w:divBdr>
            <w:top w:val="none" w:sz="0" w:space="0" w:color="auto"/>
            <w:left w:val="none" w:sz="0" w:space="0" w:color="auto"/>
            <w:bottom w:val="none" w:sz="0" w:space="0" w:color="auto"/>
            <w:right w:val="none" w:sz="0" w:space="0" w:color="auto"/>
          </w:divBdr>
        </w:div>
        <w:div w:id="1200778520">
          <w:marLeft w:val="480"/>
          <w:marRight w:val="0"/>
          <w:marTop w:val="0"/>
          <w:marBottom w:val="0"/>
          <w:divBdr>
            <w:top w:val="none" w:sz="0" w:space="0" w:color="auto"/>
            <w:left w:val="none" w:sz="0" w:space="0" w:color="auto"/>
            <w:bottom w:val="none" w:sz="0" w:space="0" w:color="auto"/>
            <w:right w:val="none" w:sz="0" w:space="0" w:color="auto"/>
          </w:divBdr>
        </w:div>
        <w:div w:id="1624920431">
          <w:marLeft w:val="480"/>
          <w:marRight w:val="0"/>
          <w:marTop w:val="0"/>
          <w:marBottom w:val="0"/>
          <w:divBdr>
            <w:top w:val="none" w:sz="0" w:space="0" w:color="auto"/>
            <w:left w:val="none" w:sz="0" w:space="0" w:color="auto"/>
            <w:bottom w:val="none" w:sz="0" w:space="0" w:color="auto"/>
            <w:right w:val="none" w:sz="0" w:space="0" w:color="auto"/>
          </w:divBdr>
        </w:div>
        <w:div w:id="761224107">
          <w:marLeft w:val="480"/>
          <w:marRight w:val="0"/>
          <w:marTop w:val="0"/>
          <w:marBottom w:val="0"/>
          <w:divBdr>
            <w:top w:val="none" w:sz="0" w:space="0" w:color="auto"/>
            <w:left w:val="none" w:sz="0" w:space="0" w:color="auto"/>
            <w:bottom w:val="none" w:sz="0" w:space="0" w:color="auto"/>
            <w:right w:val="none" w:sz="0" w:space="0" w:color="auto"/>
          </w:divBdr>
        </w:div>
        <w:div w:id="1701316944">
          <w:marLeft w:val="480"/>
          <w:marRight w:val="0"/>
          <w:marTop w:val="0"/>
          <w:marBottom w:val="0"/>
          <w:divBdr>
            <w:top w:val="none" w:sz="0" w:space="0" w:color="auto"/>
            <w:left w:val="none" w:sz="0" w:space="0" w:color="auto"/>
            <w:bottom w:val="none" w:sz="0" w:space="0" w:color="auto"/>
            <w:right w:val="none" w:sz="0" w:space="0" w:color="auto"/>
          </w:divBdr>
        </w:div>
        <w:div w:id="1447771648">
          <w:marLeft w:val="480"/>
          <w:marRight w:val="0"/>
          <w:marTop w:val="0"/>
          <w:marBottom w:val="0"/>
          <w:divBdr>
            <w:top w:val="none" w:sz="0" w:space="0" w:color="auto"/>
            <w:left w:val="none" w:sz="0" w:space="0" w:color="auto"/>
            <w:bottom w:val="none" w:sz="0" w:space="0" w:color="auto"/>
            <w:right w:val="none" w:sz="0" w:space="0" w:color="auto"/>
          </w:divBdr>
        </w:div>
        <w:div w:id="418985254">
          <w:marLeft w:val="480"/>
          <w:marRight w:val="0"/>
          <w:marTop w:val="0"/>
          <w:marBottom w:val="0"/>
          <w:divBdr>
            <w:top w:val="none" w:sz="0" w:space="0" w:color="auto"/>
            <w:left w:val="none" w:sz="0" w:space="0" w:color="auto"/>
            <w:bottom w:val="none" w:sz="0" w:space="0" w:color="auto"/>
            <w:right w:val="none" w:sz="0" w:space="0" w:color="auto"/>
          </w:divBdr>
        </w:div>
        <w:div w:id="427119916">
          <w:marLeft w:val="480"/>
          <w:marRight w:val="0"/>
          <w:marTop w:val="0"/>
          <w:marBottom w:val="0"/>
          <w:divBdr>
            <w:top w:val="none" w:sz="0" w:space="0" w:color="auto"/>
            <w:left w:val="none" w:sz="0" w:space="0" w:color="auto"/>
            <w:bottom w:val="none" w:sz="0" w:space="0" w:color="auto"/>
            <w:right w:val="none" w:sz="0" w:space="0" w:color="auto"/>
          </w:divBdr>
        </w:div>
        <w:div w:id="332419904">
          <w:marLeft w:val="480"/>
          <w:marRight w:val="0"/>
          <w:marTop w:val="0"/>
          <w:marBottom w:val="0"/>
          <w:divBdr>
            <w:top w:val="none" w:sz="0" w:space="0" w:color="auto"/>
            <w:left w:val="none" w:sz="0" w:space="0" w:color="auto"/>
            <w:bottom w:val="none" w:sz="0" w:space="0" w:color="auto"/>
            <w:right w:val="none" w:sz="0" w:space="0" w:color="auto"/>
          </w:divBdr>
        </w:div>
        <w:div w:id="1450708776">
          <w:marLeft w:val="480"/>
          <w:marRight w:val="0"/>
          <w:marTop w:val="0"/>
          <w:marBottom w:val="0"/>
          <w:divBdr>
            <w:top w:val="none" w:sz="0" w:space="0" w:color="auto"/>
            <w:left w:val="none" w:sz="0" w:space="0" w:color="auto"/>
            <w:bottom w:val="none" w:sz="0" w:space="0" w:color="auto"/>
            <w:right w:val="none" w:sz="0" w:space="0" w:color="auto"/>
          </w:divBdr>
        </w:div>
        <w:div w:id="19287563">
          <w:marLeft w:val="480"/>
          <w:marRight w:val="0"/>
          <w:marTop w:val="0"/>
          <w:marBottom w:val="0"/>
          <w:divBdr>
            <w:top w:val="none" w:sz="0" w:space="0" w:color="auto"/>
            <w:left w:val="none" w:sz="0" w:space="0" w:color="auto"/>
            <w:bottom w:val="none" w:sz="0" w:space="0" w:color="auto"/>
            <w:right w:val="none" w:sz="0" w:space="0" w:color="auto"/>
          </w:divBdr>
        </w:div>
        <w:div w:id="449713422">
          <w:marLeft w:val="480"/>
          <w:marRight w:val="0"/>
          <w:marTop w:val="0"/>
          <w:marBottom w:val="0"/>
          <w:divBdr>
            <w:top w:val="none" w:sz="0" w:space="0" w:color="auto"/>
            <w:left w:val="none" w:sz="0" w:space="0" w:color="auto"/>
            <w:bottom w:val="none" w:sz="0" w:space="0" w:color="auto"/>
            <w:right w:val="none" w:sz="0" w:space="0" w:color="auto"/>
          </w:divBdr>
        </w:div>
        <w:div w:id="960526753">
          <w:marLeft w:val="480"/>
          <w:marRight w:val="0"/>
          <w:marTop w:val="0"/>
          <w:marBottom w:val="0"/>
          <w:divBdr>
            <w:top w:val="none" w:sz="0" w:space="0" w:color="auto"/>
            <w:left w:val="none" w:sz="0" w:space="0" w:color="auto"/>
            <w:bottom w:val="none" w:sz="0" w:space="0" w:color="auto"/>
            <w:right w:val="none" w:sz="0" w:space="0" w:color="auto"/>
          </w:divBdr>
        </w:div>
        <w:div w:id="1244753978">
          <w:marLeft w:val="480"/>
          <w:marRight w:val="0"/>
          <w:marTop w:val="0"/>
          <w:marBottom w:val="0"/>
          <w:divBdr>
            <w:top w:val="none" w:sz="0" w:space="0" w:color="auto"/>
            <w:left w:val="none" w:sz="0" w:space="0" w:color="auto"/>
            <w:bottom w:val="none" w:sz="0" w:space="0" w:color="auto"/>
            <w:right w:val="none" w:sz="0" w:space="0" w:color="auto"/>
          </w:divBdr>
        </w:div>
        <w:div w:id="269775257">
          <w:marLeft w:val="480"/>
          <w:marRight w:val="0"/>
          <w:marTop w:val="0"/>
          <w:marBottom w:val="0"/>
          <w:divBdr>
            <w:top w:val="none" w:sz="0" w:space="0" w:color="auto"/>
            <w:left w:val="none" w:sz="0" w:space="0" w:color="auto"/>
            <w:bottom w:val="none" w:sz="0" w:space="0" w:color="auto"/>
            <w:right w:val="none" w:sz="0" w:space="0" w:color="auto"/>
          </w:divBdr>
        </w:div>
        <w:div w:id="395275876">
          <w:marLeft w:val="480"/>
          <w:marRight w:val="0"/>
          <w:marTop w:val="0"/>
          <w:marBottom w:val="0"/>
          <w:divBdr>
            <w:top w:val="none" w:sz="0" w:space="0" w:color="auto"/>
            <w:left w:val="none" w:sz="0" w:space="0" w:color="auto"/>
            <w:bottom w:val="none" w:sz="0" w:space="0" w:color="auto"/>
            <w:right w:val="none" w:sz="0" w:space="0" w:color="auto"/>
          </w:divBdr>
        </w:div>
        <w:div w:id="774860518">
          <w:marLeft w:val="480"/>
          <w:marRight w:val="0"/>
          <w:marTop w:val="0"/>
          <w:marBottom w:val="0"/>
          <w:divBdr>
            <w:top w:val="none" w:sz="0" w:space="0" w:color="auto"/>
            <w:left w:val="none" w:sz="0" w:space="0" w:color="auto"/>
            <w:bottom w:val="none" w:sz="0" w:space="0" w:color="auto"/>
            <w:right w:val="none" w:sz="0" w:space="0" w:color="auto"/>
          </w:divBdr>
        </w:div>
        <w:div w:id="134836145">
          <w:marLeft w:val="480"/>
          <w:marRight w:val="0"/>
          <w:marTop w:val="0"/>
          <w:marBottom w:val="0"/>
          <w:divBdr>
            <w:top w:val="none" w:sz="0" w:space="0" w:color="auto"/>
            <w:left w:val="none" w:sz="0" w:space="0" w:color="auto"/>
            <w:bottom w:val="none" w:sz="0" w:space="0" w:color="auto"/>
            <w:right w:val="none" w:sz="0" w:space="0" w:color="auto"/>
          </w:divBdr>
        </w:div>
        <w:div w:id="37703824">
          <w:marLeft w:val="480"/>
          <w:marRight w:val="0"/>
          <w:marTop w:val="0"/>
          <w:marBottom w:val="0"/>
          <w:divBdr>
            <w:top w:val="none" w:sz="0" w:space="0" w:color="auto"/>
            <w:left w:val="none" w:sz="0" w:space="0" w:color="auto"/>
            <w:bottom w:val="none" w:sz="0" w:space="0" w:color="auto"/>
            <w:right w:val="none" w:sz="0" w:space="0" w:color="auto"/>
          </w:divBdr>
        </w:div>
        <w:div w:id="995497723">
          <w:marLeft w:val="480"/>
          <w:marRight w:val="0"/>
          <w:marTop w:val="0"/>
          <w:marBottom w:val="0"/>
          <w:divBdr>
            <w:top w:val="none" w:sz="0" w:space="0" w:color="auto"/>
            <w:left w:val="none" w:sz="0" w:space="0" w:color="auto"/>
            <w:bottom w:val="none" w:sz="0" w:space="0" w:color="auto"/>
            <w:right w:val="none" w:sz="0" w:space="0" w:color="auto"/>
          </w:divBdr>
        </w:div>
        <w:div w:id="879828458">
          <w:marLeft w:val="480"/>
          <w:marRight w:val="0"/>
          <w:marTop w:val="0"/>
          <w:marBottom w:val="0"/>
          <w:divBdr>
            <w:top w:val="none" w:sz="0" w:space="0" w:color="auto"/>
            <w:left w:val="none" w:sz="0" w:space="0" w:color="auto"/>
            <w:bottom w:val="none" w:sz="0" w:space="0" w:color="auto"/>
            <w:right w:val="none" w:sz="0" w:space="0" w:color="auto"/>
          </w:divBdr>
        </w:div>
        <w:div w:id="1014695061">
          <w:marLeft w:val="480"/>
          <w:marRight w:val="0"/>
          <w:marTop w:val="0"/>
          <w:marBottom w:val="0"/>
          <w:divBdr>
            <w:top w:val="none" w:sz="0" w:space="0" w:color="auto"/>
            <w:left w:val="none" w:sz="0" w:space="0" w:color="auto"/>
            <w:bottom w:val="none" w:sz="0" w:space="0" w:color="auto"/>
            <w:right w:val="none" w:sz="0" w:space="0" w:color="auto"/>
          </w:divBdr>
        </w:div>
        <w:div w:id="1254701011">
          <w:marLeft w:val="480"/>
          <w:marRight w:val="0"/>
          <w:marTop w:val="0"/>
          <w:marBottom w:val="0"/>
          <w:divBdr>
            <w:top w:val="none" w:sz="0" w:space="0" w:color="auto"/>
            <w:left w:val="none" w:sz="0" w:space="0" w:color="auto"/>
            <w:bottom w:val="none" w:sz="0" w:space="0" w:color="auto"/>
            <w:right w:val="none" w:sz="0" w:space="0" w:color="auto"/>
          </w:divBdr>
        </w:div>
        <w:div w:id="1016075709">
          <w:marLeft w:val="480"/>
          <w:marRight w:val="0"/>
          <w:marTop w:val="0"/>
          <w:marBottom w:val="0"/>
          <w:divBdr>
            <w:top w:val="none" w:sz="0" w:space="0" w:color="auto"/>
            <w:left w:val="none" w:sz="0" w:space="0" w:color="auto"/>
            <w:bottom w:val="none" w:sz="0" w:space="0" w:color="auto"/>
            <w:right w:val="none" w:sz="0" w:space="0" w:color="auto"/>
          </w:divBdr>
        </w:div>
        <w:div w:id="2055536846">
          <w:marLeft w:val="480"/>
          <w:marRight w:val="0"/>
          <w:marTop w:val="0"/>
          <w:marBottom w:val="0"/>
          <w:divBdr>
            <w:top w:val="none" w:sz="0" w:space="0" w:color="auto"/>
            <w:left w:val="none" w:sz="0" w:space="0" w:color="auto"/>
            <w:bottom w:val="none" w:sz="0" w:space="0" w:color="auto"/>
            <w:right w:val="none" w:sz="0" w:space="0" w:color="auto"/>
          </w:divBdr>
        </w:div>
        <w:div w:id="1464618408">
          <w:marLeft w:val="480"/>
          <w:marRight w:val="0"/>
          <w:marTop w:val="0"/>
          <w:marBottom w:val="0"/>
          <w:divBdr>
            <w:top w:val="none" w:sz="0" w:space="0" w:color="auto"/>
            <w:left w:val="none" w:sz="0" w:space="0" w:color="auto"/>
            <w:bottom w:val="none" w:sz="0" w:space="0" w:color="auto"/>
            <w:right w:val="none" w:sz="0" w:space="0" w:color="auto"/>
          </w:divBdr>
        </w:div>
        <w:div w:id="1067454498">
          <w:marLeft w:val="480"/>
          <w:marRight w:val="0"/>
          <w:marTop w:val="0"/>
          <w:marBottom w:val="0"/>
          <w:divBdr>
            <w:top w:val="none" w:sz="0" w:space="0" w:color="auto"/>
            <w:left w:val="none" w:sz="0" w:space="0" w:color="auto"/>
            <w:bottom w:val="none" w:sz="0" w:space="0" w:color="auto"/>
            <w:right w:val="none" w:sz="0" w:space="0" w:color="auto"/>
          </w:divBdr>
        </w:div>
      </w:divsChild>
    </w:div>
    <w:div w:id="29110337">
      <w:bodyDiv w:val="1"/>
      <w:marLeft w:val="0"/>
      <w:marRight w:val="0"/>
      <w:marTop w:val="0"/>
      <w:marBottom w:val="0"/>
      <w:divBdr>
        <w:top w:val="none" w:sz="0" w:space="0" w:color="auto"/>
        <w:left w:val="none" w:sz="0" w:space="0" w:color="auto"/>
        <w:bottom w:val="none" w:sz="0" w:space="0" w:color="auto"/>
        <w:right w:val="none" w:sz="0" w:space="0" w:color="auto"/>
      </w:divBdr>
    </w:div>
    <w:div w:id="29116168">
      <w:bodyDiv w:val="1"/>
      <w:marLeft w:val="0"/>
      <w:marRight w:val="0"/>
      <w:marTop w:val="0"/>
      <w:marBottom w:val="0"/>
      <w:divBdr>
        <w:top w:val="none" w:sz="0" w:space="0" w:color="auto"/>
        <w:left w:val="none" w:sz="0" w:space="0" w:color="auto"/>
        <w:bottom w:val="none" w:sz="0" w:space="0" w:color="auto"/>
        <w:right w:val="none" w:sz="0" w:space="0" w:color="auto"/>
      </w:divBdr>
    </w:div>
    <w:div w:id="29307676">
      <w:bodyDiv w:val="1"/>
      <w:marLeft w:val="0"/>
      <w:marRight w:val="0"/>
      <w:marTop w:val="0"/>
      <w:marBottom w:val="0"/>
      <w:divBdr>
        <w:top w:val="none" w:sz="0" w:space="0" w:color="auto"/>
        <w:left w:val="none" w:sz="0" w:space="0" w:color="auto"/>
        <w:bottom w:val="none" w:sz="0" w:space="0" w:color="auto"/>
        <w:right w:val="none" w:sz="0" w:space="0" w:color="auto"/>
      </w:divBdr>
    </w:div>
    <w:div w:id="29498695">
      <w:bodyDiv w:val="1"/>
      <w:marLeft w:val="0"/>
      <w:marRight w:val="0"/>
      <w:marTop w:val="0"/>
      <w:marBottom w:val="0"/>
      <w:divBdr>
        <w:top w:val="none" w:sz="0" w:space="0" w:color="auto"/>
        <w:left w:val="none" w:sz="0" w:space="0" w:color="auto"/>
        <w:bottom w:val="none" w:sz="0" w:space="0" w:color="auto"/>
        <w:right w:val="none" w:sz="0" w:space="0" w:color="auto"/>
      </w:divBdr>
    </w:div>
    <w:div w:id="29572719">
      <w:bodyDiv w:val="1"/>
      <w:marLeft w:val="0"/>
      <w:marRight w:val="0"/>
      <w:marTop w:val="0"/>
      <w:marBottom w:val="0"/>
      <w:divBdr>
        <w:top w:val="none" w:sz="0" w:space="0" w:color="auto"/>
        <w:left w:val="none" w:sz="0" w:space="0" w:color="auto"/>
        <w:bottom w:val="none" w:sz="0" w:space="0" w:color="auto"/>
        <w:right w:val="none" w:sz="0" w:space="0" w:color="auto"/>
      </w:divBdr>
    </w:div>
    <w:div w:id="29687986">
      <w:bodyDiv w:val="1"/>
      <w:marLeft w:val="0"/>
      <w:marRight w:val="0"/>
      <w:marTop w:val="0"/>
      <w:marBottom w:val="0"/>
      <w:divBdr>
        <w:top w:val="none" w:sz="0" w:space="0" w:color="auto"/>
        <w:left w:val="none" w:sz="0" w:space="0" w:color="auto"/>
        <w:bottom w:val="none" w:sz="0" w:space="0" w:color="auto"/>
        <w:right w:val="none" w:sz="0" w:space="0" w:color="auto"/>
      </w:divBdr>
    </w:div>
    <w:div w:id="29766717">
      <w:bodyDiv w:val="1"/>
      <w:marLeft w:val="0"/>
      <w:marRight w:val="0"/>
      <w:marTop w:val="0"/>
      <w:marBottom w:val="0"/>
      <w:divBdr>
        <w:top w:val="none" w:sz="0" w:space="0" w:color="auto"/>
        <w:left w:val="none" w:sz="0" w:space="0" w:color="auto"/>
        <w:bottom w:val="none" w:sz="0" w:space="0" w:color="auto"/>
        <w:right w:val="none" w:sz="0" w:space="0" w:color="auto"/>
      </w:divBdr>
    </w:div>
    <w:div w:id="29959119">
      <w:bodyDiv w:val="1"/>
      <w:marLeft w:val="0"/>
      <w:marRight w:val="0"/>
      <w:marTop w:val="0"/>
      <w:marBottom w:val="0"/>
      <w:divBdr>
        <w:top w:val="none" w:sz="0" w:space="0" w:color="auto"/>
        <w:left w:val="none" w:sz="0" w:space="0" w:color="auto"/>
        <w:bottom w:val="none" w:sz="0" w:space="0" w:color="auto"/>
        <w:right w:val="none" w:sz="0" w:space="0" w:color="auto"/>
      </w:divBdr>
    </w:div>
    <w:div w:id="30108302">
      <w:bodyDiv w:val="1"/>
      <w:marLeft w:val="0"/>
      <w:marRight w:val="0"/>
      <w:marTop w:val="0"/>
      <w:marBottom w:val="0"/>
      <w:divBdr>
        <w:top w:val="none" w:sz="0" w:space="0" w:color="auto"/>
        <w:left w:val="none" w:sz="0" w:space="0" w:color="auto"/>
        <w:bottom w:val="none" w:sz="0" w:space="0" w:color="auto"/>
        <w:right w:val="none" w:sz="0" w:space="0" w:color="auto"/>
      </w:divBdr>
    </w:div>
    <w:div w:id="30150761">
      <w:bodyDiv w:val="1"/>
      <w:marLeft w:val="0"/>
      <w:marRight w:val="0"/>
      <w:marTop w:val="0"/>
      <w:marBottom w:val="0"/>
      <w:divBdr>
        <w:top w:val="none" w:sz="0" w:space="0" w:color="auto"/>
        <w:left w:val="none" w:sz="0" w:space="0" w:color="auto"/>
        <w:bottom w:val="none" w:sz="0" w:space="0" w:color="auto"/>
        <w:right w:val="none" w:sz="0" w:space="0" w:color="auto"/>
      </w:divBdr>
    </w:div>
    <w:div w:id="30375630">
      <w:bodyDiv w:val="1"/>
      <w:marLeft w:val="0"/>
      <w:marRight w:val="0"/>
      <w:marTop w:val="0"/>
      <w:marBottom w:val="0"/>
      <w:divBdr>
        <w:top w:val="none" w:sz="0" w:space="0" w:color="auto"/>
        <w:left w:val="none" w:sz="0" w:space="0" w:color="auto"/>
        <w:bottom w:val="none" w:sz="0" w:space="0" w:color="auto"/>
        <w:right w:val="none" w:sz="0" w:space="0" w:color="auto"/>
      </w:divBdr>
    </w:div>
    <w:div w:id="30544756">
      <w:bodyDiv w:val="1"/>
      <w:marLeft w:val="0"/>
      <w:marRight w:val="0"/>
      <w:marTop w:val="0"/>
      <w:marBottom w:val="0"/>
      <w:divBdr>
        <w:top w:val="none" w:sz="0" w:space="0" w:color="auto"/>
        <w:left w:val="none" w:sz="0" w:space="0" w:color="auto"/>
        <w:bottom w:val="none" w:sz="0" w:space="0" w:color="auto"/>
        <w:right w:val="none" w:sz="0" w:space="0" w:color="auto"/>
      </w:divBdr>
    </w:div>
    <w:div w:id="31156355">
      <w:bodyDiv w:val="1"/>
      <w:marLeft w:val="0"/>
      <w:marRight w:val="0"/>
      <w:marTop w:val="0"/>
      <w:marBottom w:val="0"/>
      <w:divBdr>
        <w:top w:val="none" w:sz="0" w:space="0" w:color="auto"/>
        <w:left w:val="none" w:sz="0" w:space="0" w:color="auto"/>
        <w:bottom w:val="none" w:sz="0" w:space="0" w:color="auto"/>
        <w:right w:val="none" w:sz="0" w:space="0" w:color="auto"/>
      </w:divBdr>
    </w:div>
    <w:div w:id="31616358">
      <w:bodyDiv w:val="1"/>
      <w:marLeft w:val="0"/>
      <w:marRight w:val="0"/>
      <w:marTop w:val="0"/>
      <w:marBottom w:val="0"/>
      <w:divBdr>
        <w:top w:val="none" w:sz="0" w:space="0" w:color="auto"/>
        <w:left w:val="none" w:sz="0" w:space="0" w:color="auto"/>
        <w:bottom w:val="none" w:sz="0" w:space="0" w:color="auto"/>
        <w:right w:val="none" w:sz="0" w:space="0" w:color="auto"/>
      </w:divBdr>
    </w:div>
    <w:div w:id="31733155">
      <w:bodyDiv w:val="1"/>
      <w:marLeft w:val="0"/>
      <w:marRight w:val="0"/>
      <w:marTop w:val="0"/>
      <w:marBottom w:val="0"/>
      <w:divBdr>
        <w:top w:val="none" w:sz="0" w:space="0" w:color="auto"/>
        <w:left w:val="none" w:sz="0" w:space="0" w:color="auto"/>
        <w:bottom w:val="none" w:sz="0" w:space="0" w:color="auto"/>
        <w:right w:val="none" w:sz="0" w:space="0" w:color="auto"/>
      </w:divBdr>
    </w:div>
    <w:div w:id="31925288">
      <w:bodyDiv w:val="1"/>
      <w:marLeft w:val="0"/>
      <w:marRight w:val="0"/>
      <w:marTop w:val="0"/>
      <w:marBottom w:val="0"/>
      <w:divBdr>
        <w:top w:val="none" w:sz="0" w:space="0" w:color="auto"/>
        <w:left w:val="none" w:sz="0" w:space="0" w:color="auto"/>
        <w:bottom w:val="none" w:sz="0" w:space="0" w:color="auto"/>
        <w:right w:val="none" w:sz="0" w:space="0" w:color="auto"/>
      </w:divBdr>
    </w:div>
    <w:div w:id="31927196">
      <w:bodyDiv w:val="1"/>
      <w:marLeft w:val="0"/>
      <w:marRight w:val="0"/>
      <w:marTop w:val="0"/>
      <w:marBottom w:val="0"/>
      <w:divBdr>
        <w:top w:val="none" w:sz="0" w:space="0" w:color="auto"/>
        <w:left w:val="none" w:sz="0" w:space="0" w:color="auto"/>
        <w:bottom w:val="none" w:sz="0" w:space="0" w:color="auto"/>
        <w:right w:val="none" w:sz="0" w:space="0" w:color="auto"/>
      </w:divBdr>
    </w:div>
    <w:div w:id="31999844">
      <w:bodyDiv w:val="1"/>
      <w:marLeft w:val="0"/>
      <w:marRight w:val="0"/>
      <w:marTop w:val="0"/>
      <w:marBottom w:val="0"/>
      <w:divBdr>
        <w:top w:val="none" w:sz="0" w:space="0" w:color="auto"/>
        <w:left w:val="none" w:sz="0" w:space="0" w:color="auto"/>
        <w:bottom w:val="none" w:sz="0" w:space="0" w:color="auto"/>
        <w:right w:val="none" w:sz="0" w:space="0" w:color="auto"/>
      </w:divBdr>
    </w:div>
    <w:div w:id="32074305">
      <w:bodyDiv w:val="1"/>
      <w:marLeft w:val="0"/>
      <w:marRight w:val="0"/>
      <w:marTop w:val="0"/>
      <w:marBottom w:val="0"/>
      <w:divBdr>
        <w:top w:val="none" w:sz="0" w:space="0" w:color="auto"/>
        <w:left w:val="none" w:sz="0" w:space="0" w:color="auto"/>
        <w:bottom w:val="none" w:sz="0" w:space="0" w:color="auto"/>
        <w:right w:val="none" w:sz="0" w:space="0" w:color="auto"/>
      </w:divBdr>
    </w:div>
    <w:div w:id="32199633">
      <w:bodyDiv w:val="1"/>
      <w:marLeft w:val="0"/>
      <w:marRight w:val="0"/>
      <w:marTop w:val="0"/>
      <w:marBottom w:val="0"/>
      <w:divBdr>
        <w:top w:val="none" w:sz="0" w:space="0" w:color="auto"/>
        <w:left w:val="none" w:sz="0" w:space="0" w:color="auto"/>
        <w:bottom w:val="none" w:sz="0" w:space="0" w:color="auto"/>
        <w:right w:val="none" w:sz="0" w:space="0" w:color="auto"/>
      </w:divBdr>
    </w:div>
    <w:div w:id="32315650">
      <w:bodyDiv w:val="1"/>
      <w:marLeft w:val="0"/>
      <w:marRight w:val="0"/>
      <w:marTop w:val="0"/>
      <w:marBottom w:val="0"/>
      <w:divBdr>
        <w:top w:val="none" w:sz="0" w:space="0" w:color="auto"/>
        <w:left w:val="none" w:sz="0" w:space="0" w:color="auto"/>
        <w:bottom w:val="none" w:sz="0" w:space="0" w:color="auto"/>
        <w:right w:val="none" w:sz="0" w:space="0" w:color="auto"/>
      </w:divBdr>
    </w:div>
    <w:div w:id="32465609">
      <w:bodyDiv w:val="1"/>
      <w:marLeft w:val="0"/>
      <w:marRight w:val="0"/>
      <w:marTop w:val="0"/>
      <w:marBottom w:val="0"/>
      <w:divBdr>
        <w:top w:val="none" w:sz="0" w:space="0" w:color="auto"/>
        <w:left w:val="none" w:sz="0" w:space="0" w:color="auto"/>
        <w:bottom w:val="none" w:sz="0" w:space="0" w:color="auto"/>
        <w:right w:val="none" w:sz="0" w:space="0" w:color="auto"/>
      </w:divBdr>
    </w:div>
    <w:div w:id="32775801">
      <w:bodyDiv w:val="1"/>
      <w:marLeft w:val="0"/>
      <w:marRight w:val="0"/>
      <w:marTop w:val="0"/>
      <w:marBottom w:val="0"/>
      <w:divBdr>
        <w:top w:val="none" w:sz="0" w:space="0" w:color="auto"/>
        <w:left w:val="none" w:sz="0" w:space="0" w:color="auto"/>
        <w:bottom w:val="none" w:sz="0" w:space="0" w:color="auto"/>
        <w:right w:val="none" w:sz="0" w:space="0" w:color="auto"/>
      </w:divBdr>
    </w:div>
    <w:div w:id="33047928">
      <w:bodyDiv w:val="1"/>
      <w:marLeft w:val="0"/>
      <w:marRight w:val="0"/>
      <w:marTop w:val="0"/>
      <w:marBottom w:val="0"/>
      <w:divBdr>
        <w:top w:val="none" w:sz="0" w:space="0" w:color="auto"/>
        <w:left w:val="none" w:sz="0" w:space="0" w:color="auto"/>
        <w:bottom w:val="none" w:sz="0" w:space="0" w:color="auto"/>
        <w:right w:val="none" w:sz="0" w:space="0" w:color="auto"/>
      </w:divBdr>
    </w:div>
    <w:div w:id="33117463">
      <w:bodyDiv w:val="1"/>
      <w:marLeft w:val="0"/>
      <w:marRight w:val="0"/>
      <w:marTop w:val="0"/>
      <w:marBottom w:val="0"/>
      <w:divBdr>
        <w:top w:val="none" w:sz="0" w:space="0" w:color="auto"/>
        <w:left w:val="none" w:sz="0" w:space="0" w:color="auto"/>
        <w:bottom w:val="none" w:sz="0" w:space="0" w:color="auto"/>
        <w:right w:val="none" w:sz="0" w:space="0" w:color="auto"/>
      </w:divBdr>
    </w:div>
    <w:div w:id="33384115">
      <w:bodyDiv w:val="1"/>
      <w:marLeft w:val="0"/>
      <w:marRight w:val="0"/>
      <w:marTop w:val="0"/>
      <w:marBottom w:val="0"/>
      <w:divBdr>
        <w:top w:val="none" w:sz="0" w:space="0" w:color="auto"/>
        <w:left w:val="none" w:sz="0" w:space="0" w:color="auto"/>
        <w:bottom w:val="none" w:sz="0" w:space="0" w:color="auto"/>
        <w:right w:val="none" w:sz="0" w:space="0" w:color="auto"/>
      </w:divBdr>
    </w:div>
    <w:div w:id="33507130">
      <w:bodyDiv w:val="1"/>
      <w:marLeft w:val="0"/>
      <w:marRight w:val="0"/>
      <w:marTop w:val="0"/>
      <w:marBottom w:val="0"/>
      <w:divBdr>
        <w:top w:val="none" w:sz="0" w:space="0" w:color="auto"/>
        <w:left w:val="none" w:sz="0" w:space="0" w:color="auto"/>
        <w:bottom w:val="none" w:sz="0" w:space="0" w:color="auto"/>
        <w:right w:val="none" w:sz="0" w:space="0" w:color="auto"/>
      </w:divBdr>
    </w:div>
    <w:div w:id="33821320">
      <w:bodyDiv w:val="1"/>
      <w:marLeft w:val="0"/>
      <w:marRight w:val="0"/>
      <w:marTop w:val="0"/>
      <w:marBottom w:val="0"/>
      <w:divBdr>
        <w:top w:val="none" w:sz="0" w:space="0" w:color="auto"/>
        <w:left w:val="none" w:sz="0" w:space="0" w:color="auto"/>
        <w:bottom w:val="none" w:sz="0" w:space="0" w:color="auto"/>
        <w:right w:val="none" w:sz="0" w:space="0" w:color="auto"/>
      </w:divBdr>
    </w:div>
    <w:div w:id="34042949">
      <w:bodyDiv w:val="1"/>
      <w:marLeft w:val="0"/>
      <w:marRight w:val="0"/>
      <w:marTop w:val="0"/>
      <w:marBottom w:val="0"/>
      <w:divBdr>
        <w:top w:val="none" w:sz="0" w:space="0" w:color="auto"/>
        <w:left w:val="none" w:sz="0" w:space="0" w:color="auto"/>
        <w:bottom w:val="none" w:sz="0" w:space="0" w:color="auto"/>
        <w:right w:val="none" w:sz="0" w:space="0" w:color="auto"/>
      </w:divBdr>
    </w:div>
    <w:div w:id="34281796">
      <w:bodyDiv w:val="1"/>
      <w:marLeft w:val="0"/>
      <w:marRight w:val="0"/>
      <w:marTop w:val="0"/>
      <w:marBottom w:val="0"/>
      <w:divBdr>
        <w:top w:val="none" w:sz="0" w:space="0" w:color="auto"/>
        <w:left w:val="none" w:sz="0" w:space="0" w:color="auto"/>
        <w:bottom w:val="none" w:sz="0" w:space="0" w:color="auto"/>
        <w:right w:val="none" w:sz="0" w:space="0" w:color="auto"/>
      </w:divBdr>
    </w:div>
    <w:div w:id="34430952">
      <w:bodyDiv w:val="1"/>
      <w:marLeft w:val="0"/>
      <w:marRight w:val="0"/>
      <w:marTop w:val="0"/>
      <w:marBottom w:val="0"/>
      <w:divBdr>
        <w:top w:val="none" w:sz="0" w:space="0" w:color="auto"/>
        <w:left w:val="none" w:sz="0" w:space="0" w:color="auto"/>
        <w:bottom w:val="none" w:sz="0" w:space="0" w:color="auto"/>
        <w:right w:val="none" w:sz="0" w:space="0" w:color="auto"/>
      </w:divBdr>
    </w:div>
    <w:div w:id="34742964">
      <w:bodyDiv w:val="1"/>
      <w:marLeft w:val="0"/>
      <w:marRight w:val="0"/>
      <w:marTop w:val="0"/>
      <w:marBottom w:val="0"/>
      <w:divBdr>
        <w:top w:val="none" w:sz="0" w:space="0" w:color="auto"/>
        <w:left w:val="none" w:sz="0" w:space="0" w:color="auto"/>
        <w:bottom w:val="none" w:sz="0" w:space="0" w:color="auto"/>
        <w:right w:val="none" w:sz="0" w:space="0" w:color="auto"/>
      </w:divBdr>
    </w:div>
    <w:div w:id="34818490">
      <w:bodyDiv w:val="1"/>
      <w:marLeft w:val="0"/>
      <w:marRight w:val="0"/>
      <w:marTop w:val="0"/>
      <w:marBottom w:val="0"/>
      <w:divBdr>
        <w:top w:val="none" w:sz="0" w:space="0" w:color="auto"/>
        <w:left w:val="none" w:sz="0" w:space="0" w:color="auto"/>
        <w:bottom w:val="none" w:sz="0" w:space="0" w:color="auto"/>
        <w:right w:val="none" w:sz="0" w:space="0" w:color="auto"/>
      </w:divBdr>
    </w:div>
    <w:div w:id="34933550">
      <w:bodyDiv w:val="1"/>
      <w:marLeft w:val="0"/>
      <w:marRight w:val="0"/>
      <w:marTop w:val="0"/>
      <w:marBottom w:val="0"/>
      <w:divBdr>
        <w:top w:val="none" w:sz="0" w:space="0" w:color="auto"/>
        <w:left w:val="none" w:sz="0" w:space="0" w:color="auto"/>
        <w:bottom w:val="none" w:sz="0" w:space="0" w:color="auto"/>
        <w:right w:val="none" w:sz="0" w:space="0" w:color="auto"/>
      </w:divBdr>
    </w:div>
    <w:div w:id="35082486">
      <w:bodyDiv w:val="1"/>
      <w:marLeft w:val="0"/>
      <w:marRight w:val="0"/>
      <w:marTop w:val="0"/>
      <w:marBottom w:val="0"/>
      <w:divBdr>
        <w:top w:val="none" w:sz="0" w:space="0" w:color="auto"/>
        <w:left w:val="none" w:sz="0" w:space="0" w:color="auto"/>
        <w:bottom w:val="none" w:sz="0" w:space="0" w:color="auto"/>
        <w:right w:val="none" w:sz="0" w:space="0" w:color="auto"/>
      </w:divBdr>
    </w:div>
    <w:div w:id="35129423">
      <w:bodyDiv w:val="1"/>
      <w:marLeft w:val="0"/>
      <w:marRight w:val="0"/>
      <w:marTop w:val="0"/>
      <w:marBottom w:val="0"/>
      <w:divBdr>
        <w:top w:val="none" w:sz="0" w:space="0" w:color="auto"/>
        <w:left w:val="none" w:sz="0" w:space="0" w:color="auto"/>
        <w:bottom w:val="none" w:sz="0" w:space="0" w:color="auto"/>
        <w:right w:val="none" w:sz="0" w:space="0" w:color="auto"/>
      </w:divBdr>
    </w:div>
    <w:div w:id="35130763">
      <w:bodyDiv w:val="1"/>
      <w:marLeft w:val="0"/>
      <w:marRight w:val="0"/>
      <w:marTop w:val="0"/>
      <w:marBottom w:val="0"/>
      <w:divBdr>
        <w:top w:val="none" w:sz="0" w:space="0" w:color="auto"/>
        <w:left w:val="none" w:sz="0" w:space="0" w:color="auto"/>
        <w:bottom w:val="none" w:sz="0" w:space="0" w:color="auto"/>
        <w:right w:val="none" w:sz="0" w:space="0" w:color="auto"/>
      </w:divBdr>
    </w:div>
    <w:div w:id="35200880">
      <w:bodyDiv w:val="1"/>
      <w:marLeft w:val="0"/>
      <w:marRight w:val="0"/>
      <w:marTop w:val="0"/>
      <w:marBottom w:val="0"/>
      <w:divBdr>
        <w:top w:val="none" w:sz="0" w:space="0" w:color="auto"/>
        <w:left w:val="none" w:sz="0" w:space="0" w:color="auto"/>
        <w:bottom w:val="none" w:sz="0" w:space="0" w:color="auto"/>
        <w:right w:val="none" w:sz="0" w:space="0" w:color="auto"/>
      </w:divBdr>
    </w:div>
    <w:div w:id="35398479">
      <w:bodyDiv w:val="1"/>
      <w:marLeft w:val="0"/>
      <w:marRight w:val="0"/>
      <w:marTop w:val="0"/>
      <w:marBottom w:val="0"/>
      <w:divBdr>
        <w:top w:val="none" w:sz="0" w:space="0" w:color="auto"/>
        <w:left w:val="none" w:sz="0" w:space="0" w:color="auto"/>
        <w:bottom w:val="none" w:sz="0" w:space="0" w:color="auto"/>
        <w:right w:val="none" w:sz="0" w:space="0" w:color="auto"/>
      </w:divBdr>
    </w:div>
    <w:div w:id="35549821">
      <w:bodyDiv w:val="1"/>
      <w:marLeft w:val="0"/>
      <w:marRight w:val="0"/>
      <w:marTop w:val="0"/>
      <w:marBottom w:val="0"/>
      <w:divBdr>
        <w:top w:val="none" w:sz="0" w:space="0" w:color="auto"/>
        <w:left w:val="none" w:sz="0" w:space="0" w:color="auto"/>
        <w:bottom w:val="none" w:sz="0" w:space="0" w:color="auto"/>
        <w:right w:val="none" w:sz="0" w:space="0" w:color="auto"/>
      </w:divBdr>
    </w:div>
    <w:div w:id="35931508">
      <w:bodyDiv w:val="1"/>
      <w:marLeft w:val="0"/>
      <w:marRight w:val="0"/>
      <w:marTop w:val="0"/>
      <w:marBottom w:val="0"/>
      <w:divBdr>
        <w:top w:val="none" w:sz="0" w:space="0" w:color="auto"/>
        <w:left w:val="none" w:sz="0" w:space="0" w:color="auto"/>
        <w:bottom w:val="none" w:sz="0" w:space="0" w:color="auto"/>
        <w:right w:val="none" w:sz="0" w:space="0" w:color="auto"/>
      </w:divBdr>
    </w:div>
    <w:div w:id="36125099">
      <w:bodyDiv w:val="1"/>
      <w:marLeft w:val="0"/>
      <w:marRight w:val="0"/>
      <w:marTop w:val="0"/>
      <w:marBottom w:val="0"/>
      <w:divBdr>
        <w:top w:val="none" w:sz="0" w:space="0" w:color="auto"/>
        <w:left w:val="none" w:sz="0" w:space="0" w:color="auto"/>
        <w:bottom w:val="none" w:sz="0" w:space="0" w:color="auto"/>
        <w:right w:val="none" w:sz="0" w:space="0" w:color="auto"/>
      </w:divBdr>
    </w:div>
    <w:div w:id="36207171">
      <w:bodyDiv w:val="1"/>
      <w:marLeft w:val="0"/>
      <w:marRight w:val="0"/>
      <w:marTop w:val="0"/>
      <w:marBottom w:val="0"/>
      <w:divBdr>
        <w:top w:val="none" w:sz="0" w:space="0" w:color="auto"/>
        <w:left w:val="none" w:sz="0" w:space="0" w:color="auto"/>
        <w:bottom w:val="none" w:sz="0" w:space="0" w:color="auto"/>
        <w:right w:val="none" w:sz="0" w:space="0" w:color="auto"/>
      </w:divBdr>
    </w:div>
    <w:div w:id="36392708">
      <w:bodyDiv w:val="1"/>
      <w:marLeft w:val="0"/>
      <w:marRight w:val="0"/>
      <w:marTop w:val="0"/>
      <w:marBottom w:val="0"/>
      <w:divBdr>
        <w:top w:val="none" w:sz="0" w:space="0" w:color="auto"/>
        <w:left w:val="none" w:sz="0" w:space="0" w:color="auto"/>
        <w:bottom w:val="none" w:sz="0" w:space="0" w:color="auto"/>
        <w:right w:val="none" w:sz="0" w:space="0" w:color="auto"/>
      </w:divBdr>
    </w:div>
    <w:div w:id="36661876">
      <w:bodyDiv w:val="1"/>
      <w:marLeft w:val="0"/>
      <w:marRight w:val="0"/>
      <w:marTop w:val="0"/>
      <w:marBottom w:val="0"/>
      <w:divBdr>
        <w:top w:val="none" w:sz="0" w:space="0" w:color="auto"/>
        <w:left w:val="none" w:sz="0" w:space="0" w:color="auto"/>
        <w:bottom w:val="none" w:sz="0" w:space="0" w:color="auto"/>
        <w:right w:val="none" w:sz="0" w:space="0" w:color="auto"/>
      </w:divBdr>
    </w:div>
    <w:div w:id="36973248">
      <w:bodyDiv w:val="1"/>
      <w:marLeft w:val="0"/>
      <w:marRight w:val="0"/>
      <w:marTop w:val="0"/>
      <w:marBottom w:val="0"/>
      <w:divBdr>
        <w:top w:val="none" w:sz="0" w:space="0" w:color="auto"/>
        <w:left w:val="none" w:sz="0" w:space="0" w:color="auto"/>
        <w:bottom w:val="none" w:sz="0" w:space="0" w:color="auto"/>
        <w:right w:val="none" w:sz="0" w:space="0" w:color="auto"/>
      </w:divBdr>
      <w:divsChild>
        <w:div w:id="143594287">
          <w:marLeft w:val="480"/>
          <w:marRight w:val="0"/>
          <w:marTop w:val="0"/>
          <w:marBottom w:val="0"/>
          <w:divBdr>
            <w:top w:val="none" w:sz="0" w:space="0" w:color="auto"/>
            <w:left w:val="none" w:sz="0" w:space="0" w:color="auto"/>
            <w:bottom w:val="none" w:sz="0" w:space="0" w:color="auto"/>
            <w:right w:val="none" w:sz="0" w:space="0" w:color="auto"/>
          </w:divBdr>
        </w:div>
        <w:div w:id="1879733585">
          <w:marLeft w:val="480"/>
          <w:marRight w:val="0"/>
          <w:marTop w:val="0"/>
          <w:marBottom w:val="0"/>
          <w:divBdr>
            <w:top w:val="none" w:sz="0" w:space="0" w:color="auto"/>
            <w:left w:val="none" w:sz="0" w:space="0" w:color="auto"/>
            <w:bottom w:val="none" w:sz="0" w:space="0" w:color="auto"/>
            <w:right w:val="none" w:sz="0" w:space="0" w:color="auto"/>
          </w:divBdr>
        </w:div>
        <w:div w:id="1036545700">
          <w:marLeft w:val="480"/>
          <w:marRight w:val="0"/>
          <w:marTop w:val="0"/>
          <w:marBottom w:val="0"/>
          <w:divBdr>
            <w:top w:val="none" w:sz="0" w:space="0" w:color="auto"/>
            <w:left w:val="none" w:sz="0" w:space="0" w:color="auto"/>
            <w:bottom w:val="none" w:sz="0" w:space="0" w:color="auto"/>
            <w:right w:val="none" w:sz="0" w:space="0" w:color="auto"/>
          </w:divBdr>
        </w:div>
        <w:div w:id="903179139">
          <w:marLeft w:val="480"/>
          <w:marRight w:val="0"/>
          <w:marTop w:val="0"/>
          <w:marBottom w:val="0"/>
          <w:divBdr>
            <w:top w:val="none" w:sz="0" w:space="0" w:color="auto"/>
            <w:left w:val="none" w:sz="0" w:space="0" w:color="auto"/>
            <w:bottom w:val="none" w:sz="0" w:space="0" w:color="auto"/>
            <w:right w:val="none" w:sz="0" w:space="0" w:color="auto"/>
          </w:divBdr>
        </w:div>
        <w:div w:id="998925475">
          <w:marLeft w:val="480"/>
          <w:marRight w:val="0"/>
          <w:marTop w:val="0"/>
          <w:marBottom w:val="0"/>
          <w:divBdr>
            <w:top w:val="none" w:sz="0" w:space="0" w:color="auto"/>
            <w:left w:val="none" w:sz="0" w:space="0" w:color="auto"/>
            <w:bottom w:val="none" w:sz="0" w:space="0" w:color="auto"/>
            <w:right w:val="none" w:sz="0" w:space="0" w:color="auto"/>
          </w:divBdr>
        </w:div>
        <w:div w:id="2037458034">
          <w:marLeft w:val="480"/>
          <w:marRight w:val="0"/>
          <w:marTop w:val="0"/>
          <w:marBottom w:val="0"/>
          <w:divBdr>
            <w:top w:val="none" w:sz="0" w:space="0" w:color="auto"/>
            <w:left w:val="none" w:sz="0" w:space="0" w:color="auto"/>
            <w:bottom w:val="none" w:sz="0" w:space="0" w:color="auto"/>
            <w:right w:val="none" w:sz="0" w:space="0" w:color="auto"/>
          </w:divBdr>
        </w:div>
        <w:div w:id="890386049">
          <w:marLeft w:val="480"/>
          <w:marRight w:val="0"/>
          <w:marTop w:val="0"/>
          <w:marBottom w:val="0"/>
          <w:divBdr>
            <w:top w:val="none" w:sz="0" w:space="0" w:color="auto"/>
            <w:left w:val="none" w:sz="0" w:space="0" w:color="auto"/>
            <w:bottom w:val="none" w:sz="0" w:space="0" w:color="auto"/>
            <w:right w:val="none" w:sz="0" w:space="0" w:color="auto"/>
          </w:divBdr>
        </w:div>
        <w:div w:id="49809696">
          <w:marLeft w:val="480"/>
          <w:marRight w:val="0"/>
          <w:marTop w:val="0"/>
          <w:marBottom w:val="0"/>
          <w:divBdr>
            <w:top w:val="none" w:sz="0" w:space="0" w:color="auto"/>
            <w:left w:val="none" w:sz="0" w:space="0" w:color="auto"/>
            <w:bottom w:val="none" w:sz="0" w:space="0" w:color="auto"/>
            <w:right w:val="none" w:sz="0" w:space="0" w:color="auto"/>
          </w:divBdr>
        </w:div>
        <w:div w:id="670108031">
          <w:marLeft w:val="480"/>
          <w:marRight w:val="0"/>
          <w:marTop w:val="0"/>
          <w:marBottom w:val="0"/>
          <w:divBdr>
            <w:top w:val="none" w:sz="0" w:space="0" w:color="auto"/>
            <w:left w:val="none" w:sz="0" w:space="0" w:color="auto"/>
            <w:bottom w:val="none" w:sz="0" w:space="0" w:color="auto"/>
            <w:right w:val="none" w:sz="0" w:space="0" w:color="auto"/>
          </w:divBdr>
        </w:div>
        <w:div w:id="1297028164">
          <w:marLeft w:val="480"/>
          <w:marRight w:val="0"/>
          <w:marTop w:val="0"/>
          <w:marBottom w:val="0"/>
          <w:divBdr>
            <w:top w:val="none" w:sz="0" w:space="0" w:color="auto"/>
            <w:left w:val="none" w:sz="0" w:space="0" w:color="auto"/>
            <w:bottom w:val="none" w:sz="0" w:space="0" w:color="auto"/>
            <w:right w:val="none" w:sz="0" w:space="0" w:color="auto"/>
          </w:divBdr>
        </w:div>
        <w:div w:id="2013602413">
          <w:marLeft w:val="480"/>
          <w:marRight w:val="0"/>
          <w:marTop w:val="0"/>
          <w:marBottom w:val="0"/>
          <w:divBdr>
            <w:top w:val="none" w:sz="0" w:space="0" w:color="auto"/>
            <w:left w:val="none" w:sz="0" w:space="0" w:color="auto"/>
            <w:bottom w:val="none" w:sz="0" w:space="0" w:color="auto"/>
            <w:right w:val="none" w:sz="0" w:space="0" w:color="auto"/>
          </w:divBdr>
        </w:div>
        <w:div w:id="927881523">
          <w:marLeft w:val="480"/>
          <w:marRight w:val="0"/>
          <w:marTop w:val="0"/>
          <w:marBottom w:val="0"/>
          <w:divBdr>
            <w:top w:val="none" w:sz="0" w:space="0" w:color="auto"/>
            <w:left w:val="none" w:sz="0" w:space="0" w:color="auto"/>
            <w:bottom w:val="none" w:sz="0" w:space="0" w:color="auto"/>
            <w:right w:val="none" w:sz="0" w:space="0" w:color="auto"/>
          </w:divBdr>
        </w:div>
        <w:div w:id="599604766">
          <w:marLeft w:val="480"/>
          <w:marRight w:val="0"/>
          <w:marTop w:val="0"/>
          <w:marBottom w:val="0"/>
          <w:divBdr>
            <w:top w:val="none" w:sz="0" w:space="0" w:color="auto"/>
            <w:left w:val="none" w:sz="0" w:space="0" w:color="auto"/>
            <w:bottom w:val="none" w:sz="0" w:space="0" w:color="auto"/>
            <w:right w:val="none" w:sz="0" w:space="0" w:color="auto"/>
          </w:divBdr>
        </w:div>
        <w:div w:id="620957176">
          <w:marLeft w:val="480"/>
          <w:marRight w:val="0"/>
          <w:marTop w:val="0"/>
          <w:marBottom w:val="0"/>
          <w:divBdr>
            <w:top w:val="none" w:sz="0" w:space="0" w:color="auto"/>
            <w:left w:val="none" w:sz="0" w:space="0" w:color="auto"/>
            <w:bottom w:val="none" w:sz="0" w:space="0" w:color="auto"/>
            <w:right w:val="none" w:sz="0" w:space="0" w:color="auto"/>
          </w:divBdr>
        </w:div>
        <w:div w:id="4789676">
          <w:marLeft w:val="480"/>
          <w:marRight w:val="0"/>
          <w:marTop w:val="0"/>
          <w:marBottom w:val="0"/>
          <w:divBdr>
            <w:top w:val="none" w:sz="0" w:space="0" w:color="auto"/>
            <w:left w:val="none" w:sz="0" w:space="0" w:color="auto"/>
            <w:bottom w:val="none" w:sz="0" w:space="0" w:color="auto"/>
            <w:right w:val="none" w:sz="0" w:space="0" w:color="auto"/>
          </w:divBdr>
        </w:div>
        <w:div w:id="83036876">
          <w:marLeft w:val="480"/>
          <w:marRight w:val="0"/>
          <w:marTop w:val="0"/>
          <w:marBottom w:val="0"/>
          <w:divBdr>
            <w:top w:val="none" w:sz="0" w:space="0" w:color="auto"/>
            <w:left w:val="none" w:sz="0" w:space="0" w:color="auto"/>
            <w:bottom w:val="none" w:sz="0" w:space="0" w:color="auto"/>
            <w:right w:val="none" w:sz="0" w:space="0" w:color="auto"/>
          </w:divBdr>
        </w:div>
        <w:div w:id="1146583410">
          <w:marLeft w:val="480"/>
          <w:marRight w:val="0"/>
          <w:marTop w:val="0"/>
          <w:marBottom w:val="0"/>
          <w:divBdr>
            <w:top w:val="none" w:sz="0" w:space="0" w:color="auto"/>
            <w:left w:val="none" w:sz="0" w:space="0" w:color="auto"/>
            <w:bottom w:val="none" w:sz="0" w:space="0" w:color="auto"/>
            <w:right w:val="none" w:sz="0" w:space="0" w:color="auto"/>
          </w:divBdr>
        </w:div>
        <w:div w:id="983047444">
          <w:marLeft w:val="480"/>
          <w:marRight w:val="0"/>
          <w:marTop w:val="0"/>
          <w:marBottom w:val="0"/>
          <w:divBdr>
            <w:top w:val="none" w:sz="0" w:space="0" w:color="auto"/>
            <w:left w:val="none" w:sz="0" w:space="0" w:color="auto"/>
            <w:bottom w:val="none" w:sz="0" w:space="0" w:color="auto"/>
            <w:right w:val="none" w:sz="0" w:space="0" w:color="auto"/>
          </w:divBdr>
        </w:div>
        <w:div w:id="588470039">
          <w:marLeft w:val="480"/>
          <w:marRight w:val="0"/>
          <w:marTop w:val="0"/>
          <w:marBottom w:val="0"/>
          <w:divBdr>
            <w:top w:val="none" w:sz="0" w:space="0" w:color="auto"/>
            <w:left w:val="none" w:sz="0" w:space="0" w:color="auto"/>
            <w:bottom w:val="none" w:sz="0" w:space="0" w:color="auto"/>
            <w:right w:val="none" w:sz="0" w:space="0" w:color="auto"/>
          </w:divBdr>
        </w:div>
        <w:div w:id="847674301">
          <w:marLeft w:val="480"/>
          <w:marRight w:val="0"/>
          <w:marTop w:val="0"/>
          <w:marBottom w:val="0"/>
          <w:divBdr>
            <w:top w:val="none" w:sz="0" w:space="0" w:color="auto"/>
            <w:left w:val="none" w:sz="0" w:space="0" w:color="auto"/>
            <w:bottom w:val="none" w:sz="0" w:space="0" w:color="auto"/>
            <w:right w:val="none" w:sz="0" w:space="0" w:color="auto"/>
          </w:divBdr>
        </w:div>
        <w:div w:id="565334794">
          <w:marLeft w:val="480"/>
          <w:marRight w:val="0"/>
          <w:marTop w:val="0"/>
          <w:marBottom w:val="0"/>
          <w:divBdr>
            <w:top w:val="none" w:sz="0" w:space="0" w:color="auto"/>
            <w:left w:val="none" w:sz="0" w:space="0" w:color="auto"/>
            <w:bottom w:val="none" w:sz="0" w:space="0" w:color="auto"/>
            <w:right w:val="none" w:sz="0" w:space="0" w:color="auto"/>
          </w:divBdr>
        </w:div>
        <w:div w:id="924340206">
          <w:marLeft w:val="480"/>
          <w:marRight w:val="0"/>
          <w:marTop w:val="0"/>
          <w:marBottom w:val="0"/>
          <w:divBdr>
            <w:top w:val="none" w:sz="0" w:space="0" w:color="auto"/>
            <w:left w:val="none" w:sz="0" w:space="0" w:color="auto"/>
            <w:bottom w:val="none" w:sz="0" w:space="0" w:color="auto"/>
            <w:right w:val="none" w:sz="0" w:space="0" w:color="auto"/>
          </w:divBdr>
        </w:div>
        <w:div w:id="1969820368">
          <w:marLeft w:val="480"/>
          <w:marRight w:val="0"/>
          <w:marTop w:val="0"/>
          <w:marBottom w:val="0"/>
          <w:divBdr>
            <w:top w:val="none" w:sz="0" w:space="0" w:color="auto"/>
            <w:left w:val="none" w:sz="0" w:space="0" w:color="auto"/>
            <w:bottom w:val="none" w:sz="0" w:space="0" w:color="auto"/>
            <w:right w:val="none" w:sz="0" w:space="0" w:color="auto"/>
          </w:divBdr>
        </w:div>
        <w:div w:id="1217859966">
          <w:marLeft w:val="480"/>
          <w:marRight w:val="0"/>
          <w:marTop w:val="0"/>
          <w:marBottom w:val="0"/>
          <w:divBdr>
            <w:top w:val="none" w:sz="0" w:space="0" w:color="auto"/>
            <w:left w:val="none" w:sz="0" w:space="0" w:color="auto"/>
            <w:bottom w:val="none" w:sz="0" w:space="0" w:color="auto"/>
            <w:right w:val="none" w:sz="0" w:space="0" w:color="auto"/>
          </w:divBdr>
        </w:div>
        <w:div w:id="544870046">
          <w:marLeft w:val="480"/>
          <w:marRight w:val="0"/>
          <w:marTop w:val="0"/>
          <w:marBottom w:val="0"/>
          <w:divBdr>
            <w:top w:val="none" w:sz="0" w:space="0" w:color="auto"/>
            <w:left w:val="none" w:sz="0" w:space="0" w:color="auto"/>
            <w:bottom w:val="none" w:sz="0" w:space="0" w:color="auto"/>
            <w:right w:val="none" w:sz="0" w:space="0" w:color="auto"/>
          </w:divBdr>
        </w:div>
        <w:div w:id="1046374581">
          <w:marLeft w:val="480"/>
          <w:marRight w:val="0"/>
          <w:marTop w:val="0"/>
          <w:marBottom w:val="0"/>
          <w:divBdr>
            <w:top w:val="none" w:sz="0" w:space="0" w:color="auto"/>
            <w:left w:val="none" w:sz="0" w:space="0" w:color="auto"/>
            <w:bottom w:val="none" w:sz="0" w:space="0" w:color="auto"/>
            <w:right w:val="none" w:sz="0" w:space="0" w:color="auto"/>
          </w:divBdr>
        </w:div>
        <w:div w:id="359164477">
          <w:marLeft w:val="480"/>
          <w:marRight w:val="0"/>
          <w:marTop w:val="0"/>
          <w:marBottom w:val="0"/>
          <w:divBdr>
            <w:top w:val="none" w:sz="0" w:space="0" w:color="auto"/>
            <w:left w:val="none" w:sz="0" w:space="0" w:color="auto"/>
            <w:bottom w:val="none" w:sz="0" w:space="0" w:color="auto"/>
            <w:right w:val="none" w:sz="0" w:space="0" w:color="auto"/>
          </w:divBdr>
        </w:div>
        <w:div w:id="1464082279">
          <w:marLeft w:val="480"/>
          <w:marRight w:val="0"/>
          <w:marTop w:val="0"/>
          <w:marBottom w:val="0"/>
          <w:divBdr>
            <w:top w:val="none" w:sz="0" w:space="0" w:color="auto"/>
            <w:left w:val="none" w:sz="0" w:space="0" w:color="auto"/>
            <w:bottom w:val="none" w:sz="0" w:space="0" w:color="auto"/>
            <w:right w:val="none" w:sz="0" w:space="0" w:color="auto"/>
          </w:divBdr>
        </w:div>
        <w:div w:id="1360617886">
          <w:marLeft w:val="480"/>
          <w:marRight w:val="0"/>
          <w:marTop w:val="0"/>
          <w:marBottom w:val="0"/>
          <w:divBdr>
            <w:top w:val="none" w:sz="0" w:space="0" w:color="auto"/>
            <w:left w:val="none" w:sz="0" w:space="0" w:color="auto"/>
            <w:bottom w:val="none" w:sz="0" w:space="0" w:color="auto"/>
            <w:right w:val="none" w:sz="0" w:space="0" w:color="auto"/>
          </w:divBdr>
        </w:div>
        <w:div w:id="555818240">
          <w:marLeft w:val="480"/>
          <w:marRight w:val="0"/>
          <w:marTop w:val="0"/>
          <w:marBottom w:val="0"/>
          <w:divBdr>
            <w:top w:val="none" w:sz="0" w:space="0" w:color="auto"/>
            <w:left w:val="none" w:sz="0" w:space="0" w:color="auto"/>
            <w:bottom w:val="none" w:sz="0" w:space="0" w:color="auto"/>
            <w:right w:val="none" w:sz="0" w:space="0" w:color="auto"/>
          </w:divBdr>
        </w:div>
        <w:div w:id="512768987">
          <w:marLeft w:val="480"/>
          <w:marRight w:val="0"/>
          <w:marTop w:val="0"/>
          <w:marBottom w:val="0"/>
          <w:divBdr>
            <w:top w:val="none" w:sz="0" w:space="0" w:color="auto"/>
            <w:left w:val="none" w:sz="0" w:space="0" w:color="auto"/>
            <w:bottom w:val="none" w:sz="0" w:space="0" w:color="auto"/>
            <w:right w:val="none" w:sz="0" w:space="0" w:color="auto"/>
          </w:divBdr>
        </w:div>
        <w:div w:id="1636329964">
          <w:marLeft w:val="480"/>
          <w:marRight w:val="0"/>
          <w:marTop w:val="0"/>
          <w:marBottom w:val="0"/>
          <w:divBdr>
            <w:top w:val="none" w:sz="0" w:space="0" w:color="auto"/>
            <w:left w:val="none" w:sz="0" w:space="0" w:color="auto"/>
            <w:bottom w:val="none" w:sz="0" w:space="0" w:color="auto"/>
            <w:right w:val="none" w:sz="0" w:space="0" w:color="auto"/>
          </w:divBdr>
        </w:div>
        <w:div w:id="1029574563">
          <w:marLeft w:val="480"/>
          <w:marRight w:val="0"/>
          <w:marTop w:val="0"/>
          <w:marBottom w:val="0"/>
          <w:divBdr>
            <w:top w:val="none" w:sz="0" w:space="0" w:color="auto"/>
            <w:left w:val="none" w:sz="0" w:space="0" w:color="auto"/>
            <w:bottom w:val="none" w:sz="0" w:space="0" w:color="auto"/>
            <w:right w:val="none" w:sz="0" w:space="0" w:color="auto"/>
          </w:divBdr>
        </w:div>
        <w:div w:id="1608854719">
          <w:marLeft w:val="480"/>
          <w:marRight w:val="0"/>
          <w:marTop w:val="0"/>
          <w:marBottom w:val="0"/>
          <w:divBdr>
            <w:top w:val="none" w:sz="0" w:space="0" w:color="auto"/>
            <w:left w:val="none" w:sz="0" w:space="0" w:color="auto"/>
            <w:bottom w:val="none" w:sz="0" w:space="0" w:color="auto"/>
            <w:right w:val="none" w:sz="0" w:space="0" w:color="auto"/>
          </w:divBdr>
        </w:div>
        <w:div w:id="523908336">
          <w:marLeft w:val="480"/>
          <w:marRight w:val="0"/>
          <w:marTop w:val="0"/>
          <w:marBottom w:val="0"/>
          <w:divBdr>
            <w:top w:val="none" w:sz="0" w:space="0" w:color="auto"/>
            <w:left w:val="none" w:sz="0" w:space="0" w:color="auto"/>
            <w:bottom w:val="none" w:sz="0" w:space="0" w:color="auto"/>
            <w:right w:val="none" w:sz="0" w:space="0" w:color="auto"/>
          </w:divBdr>
        </w:div>
        <w:div w:id="2000184304">
          <w:marLeft w:val="480"/>
          <w:marRight w:val="0"/>
          <w:marTop w:val="0"/>
          <w:marBottom w:val="0"/>
          <w:divBdr>
            <w:top w:val="none" w:sz="0" w:space="0" w:color="auto"/>
            <w:left w:val="none" w:sz="0" w:space="0" w:color="auto"/>
            <w:bottom w:val="none" w:sz="0" w:space="0" w:color="auto"/>
            <w:right w:val="none" w:sz="0" w:space="0" w:color="auto"/>
          </w:divBdr>
        </w:div>
        <w:div w:id="488980012">
          <w:marLeft w:val="480"/>
          <w:marRight w:val="0"/>
          <w:marTop w:val="0"/>
          <w:marBottom w:val="0"/>
          <w:divBdr>
            <w:top w:val="none" w:sz="0" w:space="0" w:color="auto"/>
            <w:left w:val="none" w:sz="0" w:space="0" w:color="auto"/>
            <w:bottom w:val="none" w:sz="0" w:space="0" w:color="auto"/>
            <w:right w:val="none" w:sz="0" w:space="0" w:color="auto"/>
          </w:divBdr>
        </w:div>
        <w:div w:id="815490322">
          <w:marLeft w:val="480"/>
          <w:marRight w:val="0"/>
          <w:marTop w:val="0"/>
          <w:marBottom w:val="0"/>
          <w:divBdr>
            <w:top w:val="none" w:sz="0" w:space="0" w:color="auto"/>
            <w:left w:val="none" w:sz="0" w:space="0" w:color="auto"/>
            <w:bottom w:val="none" w:sz="0" w:space="0" w:color="auto"/>
            <w:right w:val="none" w:sz="0" w:space="0" w:color="auto"/>
          </w:divBdr>
        </w:div>
        <w:div w:id="62607365">
          <w:marLeft w:val="480"/>
          <w:marRight w:val="0"/>
          <w:marTop w:val="0"/>
          <w:marBottom w:val="0"/>
          <w:divBdr>
            <w:top w:val="none" w:sz="0" w:space="0" w:color="auto"/>
            <w:left w:val="none" w:sz="0" w:space="0" w:color="auto"/>
            <w:bottom w:val="none" w:sz="0" w:space="0" w:color="auto"/>
            <w:right w:val="none" w:sz="0" w:space="0" w:color="auto"/>
          </w:divBdr>
        </w:div>
        <w:div w:id="1871213824">
          <w:marLeft w:val="480"/>
          <w:marRight w:val="0"/>
          <w:marTop w:val="0"/>
          <w:marBottom w:val="0"/>
          <w:divBdr>
            <w:top w:val="none" w:sz="0" w:space="0" w:color="auto"/>
            <w:left w:val="none" w:sz="0" w:space="0" w:color="auto"/>
            <w:bottom w:val="none" w:sz="0" w:space="0" w:color="auto"/>
            <w:right w:val="none" w:sz="0" w:space="0" w:color="auto"/>
          </w:divBdr>
        </w:div>
        <w:div w:id="1008173048">
          <w:marLeft w:val="480"/>
          <w:marRight w:val="0"/>
          <w:marTop w:val="0"/>
          <w:marBottom w:val="0"/>
          <w:divBdr>
            <w:top w:val="none" w:sz="0" w:space="0" w:color="auto"/>
            <w:left w:val="none" w:sz="0" w:space="0" w:color="auto"/>
            <w:bottom w:val="none" w:sz="0" w:space="0" w:color="auto"/>
            <w:right w:val="none" w:sz="0" w:space="0" w:color="auto"/>
          </w:divBdr>
        </w:div>
        <w:div w:id="91822150">
          <w:marLeft w:val="480"/>
          <w:marRight w:val="0"/>
          <w:marTop w:val="0"/>
          <w:marBottom w:val="0"/>
          <w:divBdr>
            <w:top w:val="none" w:sz="0" w:space="0" w:color="auto"/>
            <w:left w:val="none" w:sz="0" w:space="0" w:color="auto"/>
            <w:bottom w:val="none" w:sz="0" w:space="0" w:color="auto"/>
            <w:right w:val="none" w:sz="0" w:space="0" w:color="auto"/>
          </w:divBdr>
        </w:div>
        <w:div w:id="1352608894">
          <w:marLeft w:val="480"/>
          <w:marRight w:val="0"/>
          <w:marTop w:val="0"/>
          <w:marBottom w:val="0"/>
          <w:divBdr>
            <w:top w:val="none" w:sz="0" w:space="0" w:color="auto"/>
            <w:left w:val="none" w:sz="0" w:space="0" w:color="auto"/>
            <w:bottom w:val="none" w:sz="0" w:space="0" w:color="auto"/>
            <w:right w:val="none" w:sz="0" w:space="0" w:color="auto"/>
          </w:divBdr>
        </w:div>
        <w:div w:id="1735464429">
          <w:marLeft w:val="480"/>
          <w:marRight w:val="0"/>
          <w:marTop w:val="0"/>
          <w:marBottom w:val="0"/>
          <w:divBdr>
            <w:top w:val="none" w:sz="0" w:space="0" w:color="auto"/>
            <w:left w:val="none" w:sz="0" w:space="0" w:color="auto"/>
            <w:bottom w:val="none" w:sz="0" w:space="0" w:color="auto"/>
            <w:right w:val="none" w:sz="0" w:space="0" w:color="auto"/>
          </w:divBdr>
        </w:div>
        <w:div w:id="876889884">
          <w:marLeft w:val="480"/>
          <w:marRight w:val="0"/>
          <w:marTop w:val="0"/>
          <w:marBottom w:val="0"/>
          <w:divBdr>
            <w:top w:val="none" w:sz="0" w:space="0" w:color="auto"/>
            <w:left w:val="none" w:sz="0" w:space="0" w:color="auto"/>
            <w:bottom w:val="none" w:sz="0" w:space="0" w:color="auto"/>
            <w:right w:val="none" w:sz="0" w:space="0" w:color="auto"/>
          </w:divBdr>
        </w:div>
        <w:div w:id="190724213">
          <w:marLeft w:val="480"/>
          <w:marRight w:val="0"/>
          <w:marTop w:val="0"/>
          <w:marBottom w:val="0"/>
          <w:divBdr>
            <w:top w:val="none" w:sz="0" w:space="0" w:color="auto"/>
            <w:left w:val="none" w:sz="0" w:space="0" w:color="auto"/>
            <w:bottom w:val="none" w:sz="0" w:space="0" w:color="auto"/>
            <w:right w:val="none" w:sz="0" w:space="0" w:color="auto"/>
          </w:divBdr>
        </w:div>
        <w:div w:id="1987201895">
          <w:marLeft w:val="480"/>
          <w:marRight w:val="0"/>
          <w:marTop w:val="0"/>
          <w:marBottom w:val="0"/>
          <w:divBdr>
            <w:top w:val="none" w:sz="0" w:space="0" w:color="auto"/>
            <w:left w:val="none" w:sz="0" w:space="0" w:color="auto"/>
            <w:bottom w:val="none" w:sz="0" w:space="0" w:color="auto"/>
            <w:right w:val="none" w:sz="0" w:space="0" w:color="auto"/>
          </w:divBdr>
        </w:div>
        <w:div w:id="973948743">
          <w:marLeft w:val="480"/>
          <w:marRight w:val="0"/>
          <w:marTop w:val="0"/>
          <w:marBottom w:val="0"/>
          <w:divBdr>
            <w:top w:val="none" w:sz="0" w:space="0" w:color="auto"/>
            <w:left w:val="none" w:sz="0" w:space="0" w:color="auto"/>
            <w:bottom w:val="none" w:sz="0" w:space="0" w:color="auto"/>
            <w:right w:val="none" w:sz="0" w:space="0" w:color="auto"/>
          </w:divBdr>
        </w:div>
        <w:div w:id="222451811">
          <w:marLeft w:val="480"/>
          <w:marRight w:val="0"/>
          <w:marTop w:val="0"/>
          <w:marBottom w:val="0"/>
          <w:divBdr>
            <w:top w:val="none" w:sz="0" w:space="0" w:color="auto"/>
            <w:left w:val="none" w:sz="0" w:space="0" w:color="auto"/>
            <w:bottom w:val="none" w:sz="0" w:space="0" w:color="auto"/>
            <w:right w:val="none" w:sz="0" w:space="0" w:color="auto"/>
          </w:divBdr>
        </w:div>
        <w:div w:id="1850022948">
          <w:marLeft w:val="480"/>
          <w:marRight w:val="0"/>
          <w:marTop w:val="0"/>
          <w:marBottom w:val="0"/>
          <w:divBdr>
            <w:top w:val="none" w:sz="0" w:space="0" w:color="auto"/>
            <w:left w:val="none" w:sz="0" w:space="0" w:color="auto"/>
            <w:bottom w:val="none" w:sz="0" w:space="0" w:color="auto"/>
            <w:right w:val="none" w:sz="0" w:space="0" w:color="auto"/>
          </w:divBdr>
        </w:div>
        <w:div w:id="778062392">
          <w:marLeft w:val="480"/>
          <w:marRight w:val="0"/>
          <w:marTop w:val="0"/>
          <w:marBottom w:val="0"/>
          <w:divBdr>
            <w:top w:val="none" w:sz="0" w:space="0" w:color="auto"/>
            <w:left w:val="none" w:sz="0" w:space="0" w:color="auto"/>
            <w:bottom w:val="none" w:sz="0" w:space="0" w:color="auto"/>
            <w:right w:val="none" w:sz="0" w:space="0" w:color="auto"/>
          </w:divBdr>
        </w:div>
        <w:div w:id="1738555768">
          <w:marLeft w:val="480"/>
          <w:marRight w:val="0"/>
          <w:marTop w:val="0"/>
          <w:marBottom w:val="0"/>
          <w:divBdr>
            <w:top w:val="none" w:sz="0" w:space="0" w:color="auto"/>
            <w:left w:val="none" w:sz="0" w:space="0" w:color="auto"/>
            <w:bottom w:val="none" w:sz="0" w:space="0" w:color="auto"/>
            <w:right w:val="none" w:sz="0" w:space="0" w:color="auto"/>
          </w:divBdr>
        </w:div>
        <w:div w:id="1164203406">
          <w:marLeft w:val="480"/>
          <w:marRight w:val="0"/>
          <w:marTop w:val="0"/>
          <w:marBottom w:val="0"/>
          <w:divBdr>
            <w:top w:val="none" w:sz="0" w:space="0" w:color="auto"/>
            <w:left w:val="none" w:sz="0" w:space="0" w:color="auto"/>
            <w:bottom w:val="none" w:sz="0" w:space="0" w:color="auto"/>
            <w:right w:val="none" w:sz="0" w:space="0" w:color="auto"/>
          </w:divBdr>
        </w:div>
        <w:div w:id="1059861717">
          <w:marLeft w:val="480"/>
          <w:marRight w:val="0"/>
          <w:marTop w:val="0"/>
          <w:marBottom w:val="0"/>
          <w:divBdr>
            <w:top w:val="none" w:sz="0" w:space="0" w:color="auto"/>
            <w:left w:val="none" w:sz="0" w:space="0" w:color="auto"/>
            <w:bottom w:val="none" w:sz="0" w:space="0" w:color="auto"/>
            <w:right w:val="none" w:sz="0" w:space="0" w:color="auto"/>
          </w:divBdr>
        </w:div>
        <w:div w:id="1972127359">
          <w:marLeft w:val="480"/>
          <w:marRight w:val="0"/>
          <w:marTop w:val="0"/>
          <w:marBottom w:val="0"/>
          <w:divBdr>
            <w:top w:val="none" w:sz="0" w:space="0" w:color="auto"/>
            <w:left w:val="none" w:sz="0" w:space="0" w:color="auto"/>
            <w:bottom w:val="none" w:sz="0" w:space="0" w:color="auto"/>
            <w:right w:val="none" w:sz="0" w:space="0" w:color="auto"/>
          </w:divBdr>
        </w:div>
        <w:div w:id="474491569">
          <w:marLeft w:val="480"/>
          <w:marRight w:val="0"/>
          <w:marTop w:val="0"/>
          <w:marBottom w:val="0"/>
          <w:divBdr>
            <w:top w:val="none" w:sz="0" w:space="0" w:color="auto"/>
            <w:left w:val="none" w:sz="0" w:space="0" w:color="auto"/>
            <w:bottom w:val="none" w:sz="0" w:space="0" w:color="auto"/>
            <w:right w:val="none" w:sz="0" w:space="0" w:color="auto"/>
          </w:divBdr>
        </w:div>
        <w:div w:id="1756628679">
          <w:marLeft w:val="480"/>
          <w:marRight w:val="0"/>
          <w:marTop w:val="0"/>
          <w:marBottom w:val="0"/>
          <w:divBdr>
            <w:top w:val="none" w:sz="0" w:space="0" w:color="auto"/>
            <w:left w:val="none" w:sz="0" w:space="0" w:color="auto"/>
            <w:bottom w:val="none" w:sz="0" w:space="0" w:color="auto"/>
            <w:right w:val="none" w:sz="0" w:space="0" w:color="auto"/>
          </w:divBdr>
        </w:div>
      </w:divsChild>
    </w:div>
    <w:div w:id="37241885">
      <w:bodyDiv w:val="1"/>
      <w:marLeft w:val="0"/>
      <w:marRight w:val="0"/>
      <w:marTop w:val="0"/>
      <w:marBottom w:val="0"/>
      <w:divBdr>
        <w:top w:val="none" w:sz="0" w:space="0" w:color="auto"/>
        <w:left w:val="none" w:sz="0" w:space="0" w:color="auto"/>
        <w:bottom w:val="none" w:sz="0" w:space="0" w:color="auto"/>
        <w:right w:val="none" w:sz="0" w:space="0" w:color="auto"/>
      </w:divBdr>
    </w:div>
    <w:div w:id="37438068">
      <w:bodyDiv w:val="1"/>
      <w:marLeft w:val="0"/>
      <w:marRight w:val="0"/>
      <w:marTop w:val="0"/>
      <w:marBottom w:val="0"/>
      <w:divBdr>
        <w:top w:val="none" w:sz="0" w:space="0" w:color="auto"/>
        <w:left w:val="none" w:sz="0" w:space="0" w:color="auto"/>
        <w:bottom w:val="none" w:sz="0" w:space="0" w:color="auto"/>
        <w:right w:val="none" w:sz="0" w:space="0" w:color="auto"/>
      </w:divBdr>
    </w:div>
    <w:div w:id="37584124">
      <w:bodyDiv w:val="1"/>
      <w:marLeft w:val="0"/>
      <w:marRight w:val="0"/>
      <w:marTop w:val="0"/>
      <w:marBottom w:val="0"/>
      <w:divBdr>
        <w:top w:val="none" w:sz="0" w:space="0" w:color="auto"/>
        <w:left w:val="none" w:sz="0" w:space="0" w:color="auto"/>
        <w:bottom w:val="none" w:sz="0" w:space="0" w:color="auto"/>
        <w:right w:val="none" w:sz="0" w:space="0" w:color="auto"/>
      </w:divBdr>
    </w:div>
    <w:div w:id="37903650">
      <w:bodyDiv w:val="1"/>
      <w:marLeft w:val="0"/>
      <w:marRight w:val="0"/>
      <w:marTop w:val="0"/>
      <w:marBottom w:val="0"/>
      <w:divBdr>
        <w:top w:val="none" w:sz="0" w:space="0" w:color="auto"/>
        <w:left w:val="none" w:sz="0" w:space="0" w:color="auto"/>
        <w:bottom w:val="none" w:sz="0" w:space="0" w:color="auto"/>
        <w:right w:val="none" w:sz="0" w:space="0" w:color="auto"/>
      </w:divBdr>
    </w:div>
    <w:div w:id="37973882">
      <w:bodyDiv w:val="1"/>
      <w:marLeft w:val="0"/>
      <w:marRight w:val="0"/>
      <w:marTop w:val="0"/>
      <w:marBottom w:val="0"/>
      <w:divBdr>
        <w:top w:val="none" w:sz="0" w:space="0" w:color="auto"/>
        <w:left w:val="none" w:sz="0" w:space="0" w:color="auto"/>
        <w:bottom w:val="none" w:sz="0" w:space="0" w:color="auto"/>
        <w:right w:val="none" w:sz="0" w:space="0" w:color="auto"/>
      </w:divBdr>
    </w:div>
    <w:div w:id="38093025">
      <w:bodyDiv w:val="1"/>
      <w:marLeft w:val="0"/>
      <w:marRight w:val="0"/>
      <w:marTop w:val="0"/>
      <w:marBottom w:val="0"/>
      <w:divBdr>
        <w:top w:val="none" w:sz="0" w:space="0" w:color="auto"/>
        <w:left w:val="none" w:sz="0" w:space="0" w:color="auto"/>
        <w:bottom w:val="none" w:sz="0" w:space="0" w:color="auto"/>
        <w:right w:val="none" w:sz="0" w:space="0" w:color="auto"/>
      </w:divBdr>
      <w:divsChild>
        <w:div w:id="1853951929">
          <w:marLeft w:val="480"/>
          <w:marRight w:val="0"/>
          <w:marTop w:val="0"/>
          <w:marBottom w:val="0"/>
          <w:divBdr>
            <w:top w:val="none" w:sz="0" w:space="0" w:color="auto"/>
            <w:left w:val="none" w:sz="0" w:space="0" w:color="auto"/>
            <w:bottom w:val="none" w:sz="0" w:space="0" w:color="auto"/>
            <w:right w:val="none" w:sz="0" w:space="0" w:color="auto"/>
          </w:divBdr>
        </w:div>
        <w:div w:id="665207166">
          <w:marLeft w:val="480"/>
          <w:marRight w:val="0"/>
          <w:marTop w:val="0"/>
          <w:marBottom w:val="0"/>
          <w:divBdr>
            <w:top w:val="none" w:sz="0" w:space="0" w:color="auto"/>
            <w:left w:val="none" w:sz="0" w:space="0" w:color="auto"/>
            <w:bottom w:val="none" w:sz="0" w:space="0" w:color="auto"/>
            <w:right w:val="none" w:sz="0" w:space="0" w:color="auto"/>
          </w:divBdr>
        </w:div>
        <w:div w:id="205457638">
          <w:marLeft w:val="480"/>
          <w:marRight w:val="0"/>
          <w:marTop w:val="0"/>
          <w:marBottom w:val="0"/>
          <w:divBdr>
            <w:top w:val="none" w:sz="0" w:space="0" w:color="auto"/>
            <w:left w:val="none" w:sz="0" w:space="0" w:color="auto"/>
            <w:bottom w:val="none" w:sz="0" w:space="0" w:color="auto"/>
            <w:right w:val="none" w:sz="0" w:space="0" w:color="auto"/>
          </w:divBdr>
        </w:div>
        <w:div w:id="2018075295">
          <w:marLeft w:val="480"/>
          <w:marRight w:val="0"/>
          <w:marTop w:val="0"/>
          <w:marBottom w:val="0"/>
          <w:divBdr>
            <w:top w:val="none" w:sz="0" w:space="0" w:color="auto"/>
            <w:left w:val="none" w:sz="0" w:space="0" w:color="auto"/>
            <w:bottom w:val="none" w:sz="0" w:space="0" w:color="auto"/>
            <w:right w:val="none" w:sz="0" w:space="0" w:color="auto"/>
          </w:divBdr>
        </w:div>
        <w:div w:id="159009687">
          <w:marLeft w:val="480"/>
          <w:marRight w:val="0"/>
          <w:marTop w:val="0"/>
          <w:marBottom w:val="0"/>
          <w:divBdr>
            <w:top w:val="none" w:sz="0" w:space="0" w:color="auto"/>
            <w:left w:val="none" w:sz="0" w:space="0" w:color="auto"/>
            <w:bottom w:val="none" w:sz="0" w:space="0" w:color="auto"/>
            <w:right w:val="none" w:sz="0" w:space="0" w:color="auto"/>
          </w:divBdr>
        </w:div>
        <w:div w:id="2132170198">
          <w:marLeft w:val="480"/>
          <w:marRight w:val="0"/>
          <w:marTop w:val="0"/>
          <w:marBottom w:val="0"/>
          <w:divBdr>
            <w:top w:val="none" w:sz="0" w:space="0" w:color="auto"/>
            <w:left w:val="none" w:sz="0" w:space="0" w:color="auto"/>
            <w:bottom w:val="none" w:sz="0" w:space="0" w:color="auto"/>
            <w:right w:val="none" w:sz="0" w:space="0" w:color="auto"/>
          </w:divBdr>
        </w:div>
        <w:div w:id="641888141">
          <w:marLeft w:val="480"/>
          <w:marRight w:val="0"/>
          <w:marTop w:val="0"/>
          <w:marBottom w:val="0"/>
          <w:divBdr>
            <w:top w:val="none" w:sz="0" w:space="0" w:color="auto"/>
            <w:left w:val="none" w:sz="0" w:space="0" w:color="auto"/>
            <w:bottom w:val="none" w:sz="0" w:space="0" w:color="auto"/>
            <w:right w:val="none" w:sz="0" w:space="0" w:color="auto"/>
          </w:divBdr>
        </w:div>
        <w:div w:id="353384975">
          <w:marLeft w:val="480"/>
          <w:marRight w:val="0"/>
          <w:marTop w:val="0"/>
          <w:marBottom w:val="0"/>
          <w:divBdr>
            <w:top w:val="none" w:sz="0" w:space="0" w:color="auto"/>
            <w:left w:val="none" w:sz="0" w:space="0" w:color="auto"/>
            <w:bottom w:val="none" w:sz="0" w:space="0" w:color="auto"/>
            <w:right w:val="none" w:sz="0" w:space="0" w:color="auto"/>
          </w:divBdr>
        </w:div>
        <w:div w:id="2045207908">
          <w:marLeft w:val="480"/>
          <w:marRight w:val="0"/>
          <w:marTop w:val="0"/>
          <w:marBottom w:val="0"/>
          <w:divBdr>
            <w:top w:val="none" w:sz="0" w:space="0" w:color="auto"/>
            <w:left w:val="none" w:sz="0" w:space="0" w:color="auto"/>
            <w:bottom w:val="none" w:sz="0" w:space="0" w:color="auto"/>
            <w:right w:val="none" w:sz="0" w:space="0" w:color="auto"/>
          </w:divBdr>
        </w:div>
        <w:div w:id="1281494388">
          <w:marLeft w:val="480"/>
          <w:marRight w:val="0"/>
          <w:marTop w:val="0"/>
          <w:marBottom w:val="0"/>
          <w:divBdr>
            <w:top w:val="none" w:sz="0" w:space="0" w:color="auto"/>
            <w:left w:val="none" w:sz="0" w:space="0" w:color="auto"/>
            <w:bottom w:val="none" w:sz="0" w:space="0" w:color="auto"/>
            <w:right w:val="none" w:sz="0" w:space="0" w:color="auto"/>
          </w:divBdr>
        </w:div>
        <w:div w:id="408504034">
          <w:marLeft w:val="480"/>
          <w:marRight w:val="0"/>
          <w:marTop w:val="0"/>
          <w:marBottom w:val="0"/>
          <w:divBdr>
            <w:top w:val="none" w:sz="0" w:space="0" w:color="auto"/>
            <w:left w:val="none" w:sz="0" w:space="0" w:color="auto"/>
            <w:bottom w:val="none" w:sz="0" w:space="0" w:color="auto"/>
            <w:right w:val="none" w:sz="0" w:space="0" w:color="auto"/>
          </w:divBdr>
        </w:div>
        <w:div w:id="1820537685">
          <w:marLeft w:val="480"/>
          <w:marRight w:val="0"/>
          <w:marTop w:val="0"/>
          <w:marBottom w:val="0"/>
          <w:divBdr>
            <w:top w:val="none" w:sz="0" w:space="0" w:color="auto"/>
            <w:left w:val="none" w:sz="0" w:space="0" w:color="auto"/>
            <w:bottom w:val="none" w:sz="0" w:space="0" w:color="auto"/>
            <w:right w:val="none" w:sz="0" w:space="0" w:color="auto"/>
          </w:divBdr>
        </w:div>
        <w:div w:id="1532572420">
          <w:marLeft w:val="480"/>
          <w:marRight w:val="0"/>
          <w:marTop w:val="0"/>
          <w:marBottom w:val="0"/>
          <w:divBdr>
            <w:top w:val="none" w:sz="0" w:space="0" w:color="auto"/>
            <w:left w:val="none" w:sz="0" w:space="0" w:color="auto"/>
            <w:bottom w:val="none" w:sz="0" w:space="0" w:color="auto"/>
            <w:right w:val="none" w:sz="0" w:space="0" w:color="auto"/>
          </w:divBdr>
        </w:div>
        <w:div w:id="723218684">
          <w:marLeft w:val="480"/>
          <w:marRight w:val="0"/>
          <w:marTop w:val="0"/>
          <w:marBottom w:val="0"/>
          <w:divBdr>
            <w:top w:val="none" w:sz="0" w:space="0" w:color="auto"/>
            <w:left w:val="none" w:sz="0" w:space="0" w:color="auto"/>
            <w:bottom w:val="none" w:sz="0" w:space="0" w:color="auto"/>
            <w:right w:val="none" w:sz="0" w:space="0" w:color="auto"/>
          </w:divBdr>
        </w:div>
        <w:div w:id="663818025">
          <w:marLeft w:val="480"/>
          <w:marRight w:val="0"/>
          <w:marTop w:val="0"/>
          <w:marBottom w:val="0"/>
          <w:divBdr>
            <w:top w:val="none" w:sz="0" w:space="0" w:color="auto"/>
            <w:left w:val="none" w:sz="0" w:space="0" w:color="auto"/>
            <w:bottom w:val="none" w:sz="0" w:space="0" w:color="auto"/>
            <w:right w:val="none" w:sz="0" w:space="0" w:color="auto"/>
          </w:divBdr>
        </w:div>
        <w:div w:id="469710700">
          <w:marLeft w:val="480"/>
          <w:marRight w:val="0"/>
          <w:marTop w:val="0"/>
          <w:marBottom w:val="0"/>
          <w:divBdr>
            <w:top w:val="none" w:sz="0" w:space="0" w:color="auto"/>
            <w:left w:val="none" w:sz="0" w:space="0" w:color="auto"/>
            <w:bottom w:val="none" w:sz="0" w:space="0" w:color="auto"/>
            <w:right w:val="none" w:sz="0" w:space="0" w:color="auto"/>
          </w:divBdr>
        </w:div>
        <w:div w:id="1122186118">
          <w:marLeft w:val="480"/>
          <w:marRight w:val="0"/>
          <w:marTop w:val="0"/>
          <w:marBottom w:val="0"/>
          <w:divBdr>
            <w:top w:val="none" w:sz="0" w:space="0" w:color="auto"/>
            <w:left w:val="none" w:sz="0" w:space="0" w:color="auto"/>
            <w:bottom w:val="none" w:sz="0" w:space="0" w:color="auto"/>
            <w:right w:val="none" w:sz="0" w:space="0" w:color="auto"/>
          </w:divBdr>
        </w:div>
        <w:div w:id="968973018">
          <w:marLeft w:val="480"/>
          <w:marRight w:val="0"/>
          <w:marTop w:val="0"/>
          <w:marBottom w:val="0"/>
          <w:divBdr>
            <w:top w:val="none" w:sz="0" w:space="0" w:color="auto"/>
            <w:left w:val="none" w:sz="0" w:space="0" w:color="auto"/>
            <w:bottom w:val="none" w:sz="0" w:space="0" w:color="auto"/>
            <w:right w:val="none" w:sz="0" w:space="0" w:color="auto"/>
          </w:divBdr>
        </w:div>
        <w:div w:id="1976712377">
          <w:marLeft w:val="480"/>
          <w:marRight w:val="0"/>
          <w:marTop w:val="0"/>
          <w:marBottom w:val="0"/>
          <w:divBdr>
            <w:top w:val="none" w:sz="0" w:space="0" w:color="auto"/>
            <w:left w:val="none" w:sz="0" w:space="0" w:color="auto"/>
            <w:bottom w:val="none" w:sz="0" w:space="0" w:color="auto"/>
            <w:right w:val="none" w:sz="0" w:space="0" w:color="auto"/>
          </w:divBdr>
        </w:div>
        <w:div w:id="550267367">
          <w:marLeft w:val="480"/>
          <w:marRight w:val="0"/>
          <w:marTop w:val="0"/>
          <w:marBottom w:val="0"/>
          <w:divBdr>
            <w:top w:val="none" w:sz="0" w:space="0" w:color="auto"/>
            <w:left w:val="none" w:sz="0" w:space="0" w:color="auto"/>
            <w:bottom w:val="none" w:sz="0" w:space="0" w:color="auto"/>
            <w:right w:val="none" w:sz="0" w:space="0" w:color="auto"/>
          </w:divBdr>
        </w:div>
        <w:div w:id="1661690783">
          <w:marLeft w:val="480"/>
          <w:marRight w:val="0"/>
          <w:marTop w:val="0"/>
          <w:marBottom w:val="0"/>
          <w:divBdr>
            <w:top w:val="none" w:sz="0" w:space="0" w:color="auto"/>
            <w:left w:val="none" w:sz="0" w:space="0" w:color="auto"/>
            <w:bottom w:val="none" w:sz="0" w:space="0" w:color="auto"/>
            <w:right w:val="none" w:sz="0" w:space="0" w:color="auto"/>
          </w:divBdr>
        </w:div>
        <w:div w:id="1923365994">
          <w:marLeft w:val="480"/>
          <w:marRight w:val="0"/>
          <w:marTop w:val="0"/>
          <w:marBottom w:val="0"/>
          <w:divBdr>
            <w:top w:val="none" w:sz="0" w:space="0" w:color="auto"/>
            <w:left w:val="none" w:sz="0" w:space="0" w:color="auto"/>
            <w:bottom w:val="none" w:sz="0" w:space="0" w:color="auto"/>
            <w:right w:val="none" w:sz="0" w:space="0" w:color="auto"/>
          </w:divBdr>
        </w:div>
        <w:div w:id="1449160322">
          <w:marLeft w:val="480"/>
          <w:marRight w:val="0"/>
          <w:marTop w:val="0"/>
          <w:marBottom w:val="0"/>
          <w:divBdr>
            <w:top w:val="none" w:sz="0" w:space="0" w:color="auto"/>
            <w:left w:val="none" w:sz="0" w:space="0" w:color="auto"/>
            <w:bottom w:val="none" w:sz="0" w:space="0" w:color="auto"/>
            <w:right w:val="none" w:sz="0" w:space="0" w:color="auto"/>
          </w:divBdr>
        </w:div>
        <w:div w:id="428934810">
          <w:marLeft w:val="480"/>
          <w:marRight w:val="0"/>
          <w:marTop w:val="0"/>
          <w:marBottom w:val="0"/>
          <w:divBdr>
            <w:top w:val="none" w:sz="0" w:space="0" w:color="auto"/>
            <w:left w:val="none" w:sz="0" w:space="0" w:color="auto"/>
            <w:bottom w:val="none" w:sz="0" w:space="0" w:color="auto"/>
            <w:right w:val="none" w:sz="0" w:space="0" w:color="auto"/>
          </w:divBdr>
        </w:div>
        <w:div w:id="1092319779">
          <w:marLeft w:val="480"/>
          <w:marRight w:val="0"/>
          <w:marTop w:val="0"/>
          <w:marBottom w:val="0"/>
          <w:divBdr>
            <w:top w:val="none" w:sz="0" w:space="0" w:color="auto"/>
            <w:left w:val="none" w:sz="0" w:space="0" w:color="auto"/>
            <w:bottom w:val="none" w:sz="0" w:space="0" w:color="auto"/>
            <w:right w:val="none" w:sz="0" w:space="0" w:color="auto"/>
          </w:divBdr>
        </w:div>
        <w:div w:id="1154101871">
          <w:marLeft w:val="480"/>
          <w:marRight w:val="0"/>
          <w:marTop w:val="0"/>
          <w:marBottom w:val="0"/>
          <w:divBdr>
            <w:top w:val="none" w:sz="0" w:space="0" w:color="auto"/>
            <w:left w:val="none" w:sz="0" w:space="0" w:color="auto"/>
            <w:bottom w:val="none" w:sz="0" w:space="0" w:color="auto"/>
            <w:right w:val="none" w:sz="0" w:space="0" w:color="auto"/>
          </w:divBdr>
        </w:div>
        <w:div w:id="1839032489">
          <w:marLeft w:val="480"/>
          <w:marRight w:val="0"/>
          <w:marTop w:val="0"/>
          <w:marBottom w:val="0"/>
          <w:divBdr>
            <w:top w:val="none" w:sz="0" w:space="0" w:color="auto"/>
            <w:left w:val="none" w:sz="0" w:space="0" w:color="auto"/>
            <w:bottom w:val="none" w:sz="0" w:space="0" w:color="auto"/>
            <w:right w:val="none" w:sz="0" w:space="0" w:color="auto"/>
          </w:divBdr>
        </w:div>
        <w:div w:id="1089041386">
          <w:marLeft w:val="480"/>
          <w:marRight w:val="0"/>
          <w:marTop w:val="0"/>
          <w:marBottom w:val="0"/>
          <w:divBdr>
            <w:top w:val="none" w:sz="0" w:space="0" w:color="auto"/>
            <w:left w:val="none" w:sz="0" w:space="0" w:color="auto"/>
            <w:bottom w:val="none" w:sz="0" w:space="0" w:color="auto"/>
            <w:right w:val="none" w:sz="0" w:space="0" w:color="auto"/>
          </w:divBdr>
        </w:div>
        <w:div w:id="2976141">
          <w:marLeft w:val="480"/>
          <w:marRight w:val="0"/>
          <w:marTop w:val="0"/>
          <w:marBottom w:val="0"/>
          <w:divBdr>
            <w:top w:val="none" w:sz="0" w:space="0" w:color="auto"/>
            <w:left w:val="none" w:sz="0" w:space="0" w:color="auto"/>
            <w:bottom w:val="none" w:sz="0" w:space="0" w:color="auto"/>
            <w:right w:val="none" w:sz="0" w:space="0" w:color="auto"/>
          </w:divBdr>
        </w:div>
        <w:div w:id="1949896100">
          <w:marLeft w:val="480"/>
          <w:marRight w:val="0"/>
          <w:marTop w:val="0"/>
          <w:marBottom w:val="0"/>
          <w:divBdr>
            <w:top w:val="none" w:sz="0" w:space="0" w:color="auto"/>
            <w:left w:val="none" w:sz="0" w:space="0" w:color="auto"/>
            <w:bottom w:val="none" w:sz="0" w:space="0" w:color="auto"/>
            <w:right w:val="none" w:sz="0" w:space="0" w:color="auto"/>
          </w:divBdr>
        </w:div>
        <w:div w:id="1376078539">
          <w:marLeft w:val="480"/>
          <w:marRight w:val="0"/>
          <w:marTop w:val="0"/>
          <w:marBottom w:val="0"/>
          <w:divBdr>
            <w:top w:val="none" w:sz="0" w:space="0" w:color="auto"/>
            <w:left w:val="none" w:sz="0" w:space="0" w:color="auto"/>
            <w:bottom w:val="none" w:sz="0" w:space="0" w:color="auto"/>
            <w:right w:val="none" w:sz="0" w:space="0" w:color="auto"/>
          </w:divBdr>
        </w:div>
        <w:div w:id="1991516022">
          <w:marLeft w:val="480"/>
          <w:marRight w:val="0"/>
          <w:marTop w:val="0"/>
          <w:marBottom w:val="0"/>
          <w:divBdr>
            <w:top w:val="none" w:sz="0" w:space="0" w:color="auto"/>
            <w:left w:val="none" w:sz="0" w:space="0" w:color="auto"/>
            <w:bottom w:val="none" w:sz="0" w:space="0" w:color="auto"/>
            <w:right w:val="none" w:sz="0" w:space="0" w:color="auto"/>
          </w:divBdr>
        </w:div>
        <w:div w:id="245044293">
          <w:marLeft w:val="480"/>
          <w:marRight w:val="0"/>
          <w:marTop w:val="0"/>
          <w:marBottom w:val="0"/>
          <w:divBdr>
            <w:top w:val="none" w:sz="0" w:space="0" w:color="auto"/>
            <w:left w:val="none" w:sz="0" w:space="0" w:color="auto"/>
            <w:bottom w:val="none" w:sz="0" w:space="0" w:color="auto"/>
            <w:right w:val="none" w:sz="0" w:space="0" w:color="auto"/>
          </w:divBdr>
        </w:div>
        <w:div w:id="677735511">
          <w:marLeft w:val="480"/>
          <w:marRight w:val="0"/>
          <w:marTop w:val="0"/>
          <w:marBottom w:val="0"/>
          <w:divBdr>
            <w:top w:val="none" w:sz="0" w:space="0" w:color="auto"/>
            <w:left w:val="none" w:sz="0" w:space="0" w:color="auto"/>
            <w:bottom w:val="none" w:sz="0" w:space="0" w:color="auto"/>
            <w:right w:val="none" w:sz="0" w:space="0" w:color="auto"/>
          </w:divBdr>
        </w:div>
        <w:div w:id="1974165983">
          <w:marLeft w:val="480"/>
          <w:marRight w:val="0"/>
          <w:marTop w:val="0"/>
          <w:marBottom w:val="0"/>
          <w:divBdr>
            <w:top w:val="none" w:sz="0" w:space="0" w:color="auto"/>
            <w:left w:val="none" w:sz="0" w:space="0" w:color="auto"/>
            <w:bottom w:val="none" w:sz="0" w:space="0" w:color="auto"/>
            <w:right w:val="none" w:sz="0" w:space="0" w:color="auto"/>
          </w:divBdr>
        </w:div>
        <w:div w:id="988825262">
          <w:marLeft w:val="480"/>
          <w:marRight w:val="0"/>
          <w:marTop w:val="0"/>
          <w:marBottom w:val="0"/>
          <w:divBdr>
            <w:top w:val="none" w:sz="0" w:space="0" w:color="auto"/>
            <w:left w:val="none" w:sz="0" w:space="0" w:color="auto"/>
            <w:bottom w:val="none" w:sz="0" w:space="0" w:color="auto"/>
            <w:right w:val="none" w:sz="0" w:space="0" w:color="auto"/>
          </w:divBdr>
        </w:div>
        <w:div w:id="560097903">
          <w:marLeft w:val="480"/>
          <w:marRight w:val="0"/>
          <w:marTop w:val="0"/>
          <w:marBottom w:val="0"/>
          <w:divBdr>
            <w:top w:val="none" w:sz="0" w:space="0" w:color="auto"/>
            <w:left w:val="none" w:sz="0" w:space="0" w:color="auto"/>
            <w:bottom w:val="none" w:sz="0" w:space="0" w:color="auto"/>
            <w:right w:val="none" w:sz="0" w:space="0" w:color="auto"/>
          </w:divBdr>
        </w:div>
        <w:div w:id="1074931769">
          <w:marLeft w:val="480"/>
          <w:marRight w:val="0"/>
          <w:marTop w:val="0"/>
          <w:marBottom w:val="0"/>
          <w:divBdr>
            <w:top w:val="none" w:sz="0" w:space="0" w:color="auto"/>
            <w:left w:val="none" w:sz="0" w:space="0" w:color="auto"/>
            <w:bottom w:val="none" w:sz="0" w:space="0" w:color="auto"/>
            <w:right w:val="none" w:sz="0" w:space="0" w:color="auto"/>
          </w:divBdr>
        </w:div>
        <w:div w:id="566570634">
          <w:marLeft w:val="480"/>
          <w:marRight w:val="0"/>
          <w:marTop w:val="0"/>
          <w:marBottom w:val="0"/>
          <w:divBdr>
            <w:top w:val="none" w:sz="0" w:space="0" w:color="auto"/>
            <w:left w:val="none" w:sz="0" w:space="0" w:color="auto"/>
            <w:bottom w:val="none" w:sz="0" w:space="0" w:color="auto"/>
            <w:right w:val="none" w:sz="0" w:space="0" w:color="auto"/>
          </w:divBdr>
        </w:div>
        <w:div w:id="102918060">
          <w:marLeft w:val="480"/>
          <w:marRight w:val="0"/>
          <w:marTop w:val="0"/>
          <w:marBottom w:val="0"/>
          <w:divBdr>
            <w:top w:val="none" w:sz="0" w:space="0" w:color="auto"/>
            <w:left w:val="none" w:sz="0" w:space="0" w:color="auto"/>
            <w:bottom w:val="none" w:sz="0" w:space="0" w:color="auto"/>
            <w:right w:val="none" w:sz="0" w:space="0" w:color="auto"/>
          </w:divBdr>
        </w:div>
        <w:div w:id="1789204146">
          <w:marLeft w:val="480"/>
          <w:marRight w:val="0"/>
          <w:marTop w:val="0"/>
          <w:marBottom w:val="0"/>
          <w:divBdr>
            <w:top w:val="none" w:sz="0" w:space="0" w:color="auto"/>
            <w:left w:val="none" w:sz="0" w:space="0" w:color="auto"/>
            <w:bottom w:val="none" w:sz="0" w:space="0" w:color="auto"/>
            <w:right w:val="none" w:sz="0" w:space="0" w:color="auto"/>
          </w:divBdr>
        </w:div>
        <w:div w:id="863833707">
          <w:marLeft w:val="480"/>
          <w:marRight w:val="0"/>
          <w:marTop w:val="0"/>
          <w:marBottom w:val="0"/>
          <w:divBdr>
            <w:top w:val="none" w:sz="0" w:space="0" w:color="auto"/>
            <w:left w:val="none" w:sz="0" w:space="0" w:color="auto"/>
            <w:bottom w:val="none" w:sz="0" w:space="0" w:color="auto"/>
            <w:right w:val="none" w:sz="0" w:space="0" w:color="auto"/>
          </w:divBdr>
        </w:div>
        <w:div w:id="588467249">
          <w:marLeft w:val="480"/>
          <w:marRight w:val="0"/>
          <w:marTop w:val="0"/>
          <w:marBottom w:val="0"/>
          <w:divBdr>
            <w:top w:val="none" w:sz="0" w:space="0" w:color="auto"/>
            <w:left w:val="none" w:sz="0" w:space="0" w:color="auto"/>
            <w:bottom w:val="none" w:sz="0" w:space="0" w:color="auto"/>
            <w:right w:val="none" w:sz="0" w:space="0" w:color="auto"/>
          </w:divBdr>
        </w:div>
        <w:div w:id="65151704">
          <w:marLeft w:val="480"/>
          <w:marRight w:val="0"/>
          <w:marTop w:val="0"/>
          <w:marBottom w:val="0"/>
          <w:divBdr>
            <w:top w:val="none" w:sz="0" w:space="0" w:color="auto"/>
            <w:left w:val="none" w:sz="0" w:space="0" w:color="auto"/>
            <w:bottom w:val="none" w:sz="0" w:space="0" w:color="auto"/>
            <w:right w:val="none" w:sz="0" w:space="0" w:color="auto"/>
          </w:divBdr>
        </w:div>
        <w:div w:id="993686138">
          <w:marLeft w:val="480"/>
          <w:marRight w:val="0"/>
          <w:marTop w:val="0"/>
          <w:marBottom w:val="0"/>
          <w:divBdr>
            <w:top w:val="none" w:sz="0" w:space="0" w:color="auto"/>
            <w:left w:val="none" w:sz="0" w:space="0" w:color="auto"/>
            <w:bottom w:val="none" w:sz="0" w:space="0" w:color="auto"/>
            <w:right w:val="none" w:sz="0" w:space="0" w:color="auto"/>
          </w:divBdr>
        </w:div>
        <w:div w:id="1836800736">
          <w:marLeft w:val="480"/>
          <w:marRight w:val="0"/>
          <w:marTop w:val="0"/>
          <w:marBottom w:val="0"/>
          <w:divBdr>
            <w:top w:val="none" w:sz="0" w:space="0" w:color="auto"/>
            <w:left w:val="none" w:sz="0" w:space="0" w:color="auto"/>
            <w:bottom w:val="none" w:sz="0" w:space="0" w:color="auto"/>
            <w:right w:val="none" w:sz="0" w:space="0" w:color="auto"/>
          </w:divBdr>
        </w:div>
        <w:div w:id="1523586609">
          <w:marLeft w:val="480"/>
          <w:marRight w:val="0"/>
          <w:marTop w:val="0"/>
          <w:marBottom w:val="0"/>
          <w:divBdr>
            <w:top w:val="none" w:sz="0" w:space="0" w:color="auto"/>
            <w:left w:val="none" w:sz="0" w:space="0" w:color="auto"/>
            <w:bottom w:val="none" w:sz="0" w:space="0" w:color="auto"/>
            <w:right w:val="none" w:sz="0" w:space="0" w:color="auto"/>
          </w:divBdr>
        </w:div>
        <w:div w:id="1460689817">
          <w:marLeft w:val="480"/>
          <w:marRight w:val="0"/>
          <w:marTop w:val="0"/>
          <w:marBottom w:val="0"/>
          <w:divBdr>
            <w:top w:val="none" w:sz="0" w:space="0" w:color="auto"/>
            <w:left w:val="none" w:sz="0" w:space="0" w:color="auto"/>
            <w:bottom w:val="none" w:sz="0" w:space="0" w:color="auto"/>
            <w:right w:val="none" w:sz="0" w:space="0" w:color="auto"/>
          </w:divBdr>
        </w:div>
        <w:div w:id="407046234">
          <w:marLeft w:val="480"/>
          <w:marRight w:val="0"/>
          <w:marTop w:val="0"/>
          <w:marBottom w:val="0"/>
          <w:divBdr>
            <w:top w:val="none" w:sz="0" w:space="0" w:color="auto"/>
            <w:left w:val="none" w:sz="0" w:space="0" w:color="auto"/>
            <w:bottom w:val="none" w:sz="0" w:space="0" w:color="auto"/>
            <w:right w:val="none" w:sz="0" w:space="0" w:color="auto"/>
          </w:divBdr>
        </w:div>
        <w:div w:id="2011130647">
          <w:marLeft w:val="480"/>
          <w:marRight w:val="0"/>
          <w:marTop w:val="0"/>
          <w:marBottom w:val="0"/>
          <w:divBdr>
            <w:top w:val="none" w:sz="0" w:space="0" w:color="auto"/>
            <w:left w:val="none" w:sz="0" w:space="0" w:color="auto"/>
            <w:bottom w:val="none" w:sz="0" w:space="0" w:color="auto"/>
            <w:right w:val="none" w:sz="0" w:space="0" w:color="auto"/>
          </w:divBdr>
        </w:div>
        <w:div w:id="1869223999">
          <w:marLeft w:val="480"/>
          <w:marRight w:val="0"/>
          <w:marTop w:val="0"/>
          <w:marBottom w:val="0"/>
          <w:divBdr>
            <w:top w:val="none" w:sz="0" w:space="0" w:color="auto"/>
            <w:left w:val="none" w:sz="0" w:space="0" w:color="auto"/>
            <w:bottom w:val="none" w:sz="0" w:space="0" w:color="auto"/>
            <w:right w:val="none" w:sz="0" w:space="0" w:color="auto"/>
          </w:divBdr>
        </w:div>
        <w:div w:id="1057052909">
          <w:marLeft w:val="480"/>
          <w:marRight w:val="0"/>
          <w:marTop w:val="0"/>
          <w:marBottom w:val="0"/>
          <w:divBdr>
            <w:top w:val="none" w:sz="0" w:space="0" w:color="auto"/>
            <w:left w:val="none" w:sz="0" w:space="0" w:color="auto"/>
            <w:bottom w:val="none" w:sz="0" w:space="0" w:color="auto"/>
            <w:right w:val="none" w:sz="0" w:space="0" w:color="auto"/>
          </w:divBdr>
        </w:div>
        <w:div w:id="827480167">
          <w:marLeft w:val="480"/>
          <w:marRight w:val="0"/>
          <w:marTop w:val="0"/>
          <w:marBottom w:val="0"/>
          <w:divBdr>
            <w:top w:val="none" w:sz="0" w:space="0" w:color="auto"/>
            <w:left w:val="none" w:sz="0" w:space="0" w:color="auto"/>
            <w:bottom w:val="none" w:sz="0" w:space="0" w:color="auto"/>
            <w:right w:val="none" w:sz="0" w:space="0" w:color="auto"/>
          </w:divBdr>
        </w:div>
        <w:div w:id="15233985">
          <w:marLeft w:val="480"/>
          <w:marRight w:val="0"/>
          <w:marTop w:val="0"/>
          <w:marBottom w:val="0"/>
          <w:divBdr>
            <w:top w:val="none" w:sz="0" w:space="0" w:color="auto"/>
            <w:left w:val="none" w:sz="0" w:space="0" w:color="auto"/>
            <w:bottom w:val="none" w:sz="0" w:space="0" w:color="auto"/>
            <w:right w:val="none" w:sz="0" w:space="0" w:color="auto"/>
          </w:divBdr>
        </w:div>
        <w:div w:id="1370648869">
          <w:marLeft w:val="480"/>
          <w:marRight w:val="0"/>
          <w:marTop w:val="0"/>
          <w:marBottom w:val="0"/>
          <w:divBdr>
            <w:top w:val="none" w:sz="0" w:space="0" w:color="auto"/>
            <w:left w:val="none" w:sz="0" w:space="0" w:color="auto"/>
            <w:bottom w:val="none" w:sz="0" w:space="0" w:color="auto"/>
            <w:right w:val="none" w:sz="0" w:space="0" w:color="auto"/>
          </w:divBdr>
        </w:div>
        <w:div w:id="1114668071">
          <w:marLeft w:val="480"/>
          <w:marRight w:val="0"/>
          <w:marTop w:val="0"/>
          <w:marBottom w:val="0"/>
          <w:divBdr>
            <w:top w:val="none" w:sz="0" w:space="0" w:color="auto"/>
            <w:left w:val="none" w:sz="0" w:space="0" w:color="auto"/>
            <w:bottom w:val="none" w:sz="0" w:space="0" w:color="auto"/>
            <w:right w:val="none" w:sz="0" w:space="0" w:color="auto"/>
          </w:divBdr>
        </w:div>
        <w:div w:id="123349095">
          <w:marLeft w:val="480"/>
          <w:marRight w:val="0"/>
          <w:marTop w:val="0"/>
          <w:marBottom w:val="0"/>
          <w:divBdr>
            <w:top w:val="none" w:sz="0" w:space="0" w:color="auto"/>
            <w:left w:val="none" w:sz="0" w:space="0" w:color="auto"/>
            <w:bottom w:val="none" w:sz="0" w:space="0" w:color="auto"/>
            <w:right w:val="none" w:sz="0" w:space="0" w:color="auto"/>
          </w:divBdr>
        </w:div>
        <w:div w:id="285235415">
          <w:marLeft w:val="480"/>
          <w:marRight w:val="0"/>
          <w:marTop w:val="0"/>
          <w:marBottom w:val="0"/>
          <w:divBdr>
            <w:top w:val="none" w:sz="0" w:space="0" w:color="auto"/>
            <w:left w:val="none" w:sz="0" w:space="0" w:color="auto"/>
            <w:bottom w:val="none" w:sz="0" w:space="0" w:color="auto"/>
            <w:right w:val="none" w:sz="0" w:space="0" w:color="auto"/>
          </w:divBdr>
        </w:div>
        <w:div w:id="1554808157">
          <w:marLeft w:val="480"/>
          <w:marRight w:val="0"/>
          <w:marTop w:val="0"/>
          <w:marBottom w:val="0"/>
          <w:divBdr>
            <w:top w:val="none" w:sz="0" w:space="0" w:color="auto"/>
            <w:left w:val="none" w:sz="0" w:space="0" w:color="auto"/>
            <w:bottom w:val="none" w:sz="0" w:space="0" w:color="auto"/>
            <w:right w:val="none" w:sz="0" w:space="0" w:color="auto"/>
          </w:divBdr>
        </w:div>
        <w:div w:id="100340041">
          <w:marLeft w:val="480"/>
          <w:marRight w:val="0"/>
          <w:marTop w:val="0"/>
          <w:marBottom w:val="0"/>
          <w:divBdr>
            <w:top w:val="none" w:sz="0" w:space="0" w:color="auto"/>
            <w:left w:val="none" w:sz="0" w:space="0" w:color="auto"/>
            <w:bottom w:val="none" w:sz="0" w:space="0" w:color="auto"/>
            <w:right w:val="none" w:sz="0" w:space="0" w:color="auto"/>
          </w:divBdr>
        </w:div>
        <w:div w:id="1031419692">
          <w:marLeft w:val="480"/>
          <w:marRight w:val="0"/>
          <w:marTop w:val="0"/>
          <w:marBottom w:val="0"/>
          <w:divBdr>
            <w:top w:val="none" w:sz="0" w:space="0" w:color="auto"/>
            <w:left w:val="none" w:sz="0" w:space="0" w:color="auto"/>
            <w:bottom w:val="none" w:sz="0" w:space="0" w:color="auto"/>
            <w:right w:val="none" w:sz="0" w:space="0" w:color="auto"/>
          </w:divBdr>
        </w:div>
        <w:div w:id="426194168">
          <w:marLeft w:val="480"/>
          <w:marRight w:val="0"/>
          <w:marTop w:val="0"/>
          <w:marBottom w:val="0"/>
          <w:divBdr>
            <w:top w:val="none" w:sz="0" w:space="0" w:color="auto"/>
            <w:left w:val="none" w:sz="0" w:space="0" w:color="auto"/>
            <w:bottom w:val="none" w:sz="0" w:space="0" w:color="auto"/>
            <w:right w:val="none" w:sz="0" w:space="0" w:color="auto"/>
          </w:divBdr>
        </w:div>
        <w:div w:id="515118454">
          <w:marLeft w:val="480"/>
          <w:marRight w:val="0"/>
          <w:marTop w:val="0"/>
          <w:marBottom w:val="0"/>
          <w:divBdr>
            <w:top w:val="none" w:sz="0" w:space="0" w:color="auto"/>
            <w:left w:val="none" w:sz="0" w:space="0" w:color="auto"/>
            <w:bottom w:val="none" w:sz="0" w:space="0" w:color="auto"/>
            <w:right w:val="none" w:sz="0" w:space="0" w:color="auto"/>
          </w:divBdr>
        </w:div>
        <w:div w:id="1863081861">
          <w:marLeft w:val="480"/>
          <w:marRight w:val="0"/>
          <w:marTop w:val="0"/>
          <w:marBottom w:val="0"/>
          <w:divBdr>
            <w:top w:val="none" w:sz="0" w:space="0" w:color="auto"/>
            <w:left w:val="none" w:sz="0" w:space="0" w:color="auto"/>
            <w:bottom w:val="none" w:sz="0" w:space="0" w:color="auto"/>
            <w:right w:val="none" w:sz="0" w:space="0" w:color="auto"/>
          </w:divBdr>
        </w:div>
        <w:div w:id="491412816">
          <w:marLeft w:val="480"/>
          <w:marRight w:val="0"/>
          <w:marTop w:val="0"/>
          <w:marBottom w:val="0"/>
          <w:divBdr>
            <w:top w:val="none" w:sz="0" w:space="0" w:color="auto"/>
            <w:left w:val="none" w:sz="0" w:space="0" w:color="auto"/>
            <w:bottom w:val="none" w:sz="0" w:space="0" w:color="auto"/>
            <w:right w:val="none" w:sz="0" w:space="0" w:color="auto"/>
          </w:divBdr>
        </w:div>
        <w:div w:id="1986006440">
          <w:marLeft w:val="480"/>
          <w:marRight w:val="0"/>
          <w:marTop w:val="0"/>
          <w:marBottom w:val="0"/>
          <w:divBdr>
            <w:top w:val="none" w:sz="0" w:space="0" w:color="auto"/>
            <w:left w:val="none" w:sz="0" w:space="0" w:color="auto"/>
            <w:bottom w:val="none" w:sz="0" w:space="0" w:color="auto"/>
            <w:right w:val="none" w:sz="0" w:space="0" w:color="auto"/>
          </w:divBdr>
        </w:div>
        <w:div w:id="39330591">
          <w:marLeft w:val="480"/>
          <w:marRight w:val="0"/>
          <w:marTop w:val="0"/>
          <w:marBottom w:val="0"/>
          <w:divBdr>
            <w:top w:val="none" w:sz="0" w:space="0" w:color="auto"/>
            <w:left w:val="none" w:sz="0" w:space="0" w:color="auto"/>
            <w:bottom w:val="none" w:sz="0" w:space="0" w:color="auto"/>
            <w:right w:val="none" w:sz="0" w:space="0" w:color="auto"/>
          </w:divBdr>
        </w:div>
        <w:div w:id="1848592235">
          <w:marLeft w:val="480"/>
          <w:marRight w:val="0"/>
          <w:marTop w:val="0"/>
          <w:marBottom w:val="0"/>
          <w:divBdr>
            <w:top w:val="none" w:sz="0" w:space="0" w:color="auto"/>
            <w:left w:val="none" w:sz="0" w:space="0" w:color="auto"/>
            <w:bottom w:val="none" w:sz="0" w:space="0" w:color="auto"/>
            <w:right w:val="none" w:sz="0" w:space="0" w:color="auto"/>
          </w:divBdr>
        </w:div>
        <w:div w:id="1961298079">
          <w:marLeft w:val="480"/>
          <w:marRight w:val="0"/>
          <w:marTop w:val="0"/>
          <w:marBottom w:val="0"/>
          <w:divBdr>
            <w:top w:val="none" w:sz="0" w:space="0" w:color="auto"/>
            <w:left w:val="none" w:sz="0" w:space="0" w:color="auto"/>
            <w:bottom w:val="none" w:sz="0" w:space="0" w:color="auto"/>
            <w:right w:val="none" w:sz="0" w:space="0" w:color="auto"/>
          </w:divBdr>
        </w:div>
        <w:div w:id="1231235482">
          <w:marLeft w:val="480"/>
          <w:marRight w:val="0"/>
          <w:marTop w:val="0"/>
          <w:marBottom w:val="0"/>
          <w:divBdr>
            <w:top w:val="none" w:sz="0" w:space="0" w:color="auto"/>
            <w:left w:val="none" w:sz="0" w:space="0" w:color="auto"/>
            <w:bottom w:val="none" w:sz="0" w:space="0" w:color="auto"/>
            <w:right w:val="none" w:sz="0" w:space="0" w:color="auto"/>
          </w:divBdr>
        </w:div>
      </w:divsChild>
    </w:div>
    <w:div w:id="38361523">
      <w:bodyDiv w:val="1"/>
      <w:marLeft w:val="0"/>
      <w:marRight w:val="0"/>
      <w:marTop w:val="0"/>
      <w:marBottom w:val="0"/>
      <w:divBdr>
        <w:top w:val="none" w:sz="0" w:space="0" w:color="auto"/>
        <w:left w:val="none" w:sz="0" w:space="0" w:color="auto"/>
        <w:bottom w:val="none" w:sz="0" w:space="0" w:color="auto"/>
        <w:right w:val="none" w:sz="0" w:space="0" w:color="auto"/>
      </w:divBdr>
    </w:div>
    <w:div w:id="38366128">
      <w:bodyDiv w:val="1"/>
      <w:marLeft w:val="0"/>
      <w:marRight w:val="0"/>
      <w:marTop w:val="0"/>
      <w:marBottom w:val="0"/>
      <w:divBdr>
        <w:top w:val="none" w:sz="0" w:space="0" w:color="auto"/>
        <w:left w:val="none" w:sz="0" w:space="0" w:color="auto"/>
        <w:bottom w:val="none" w:sz="0" w:space="0" w:color="auto"/>
        <w:right w:val="none" w:sz="0" w:space="0" w:color="auto"/>
      </w:divBdr>
    </w:div>
    <w:div w:id="38625743">
      <w:bodyDiv w:val="1"/>
      <w:marLeft w:val="0"/>
      <w:marRight w:val="0"/>
      <w:marTop w:val="0"/>
      <w:marBottom w:val="0"/>
      <w:divBdr>
        <w:top w:val="none" w:sz="0" w:space="0" w:color="auto"/>
        <w:left w:val="none" w:sz="0" w:space="0" w:color="auto"/>
        <w:bottom w:val="none" w:sz="0" w:space="0" w:color="auto"/>
        <w:right w:val="none" w:sz="0" w:space="0" w:color="auto"/>
      </w:divBdr>
    </w:div>
    <w:div w:id="38629188">
      <w:bodyDiv w:val="1"/>
      <w:marLeft w:val="0"/>
      <w:marRight w:val="0"/>
      <w:marTop w:val="0"/>
      <w:marBottom w:val="0"/>
      <w:divBdr>
        <w:top w:val="none" w:sz="0" w:space="0" w:color="auto"/>
        <w:left w:val="none" w:sz="0" w:space="0" w:color="auto"/>
        <w:bottom w:val="none" w:sz="0" w:space="0" w:color="auto"/>
        <w:right w:val="none" w:sz="0" w:space="0" w:color="auto"/>
      </w:divBdr>
    </w:div>
    <w:div w:id="38629815">
      <w:bodyDiv w:val="1"/>
      <w:marLeft w:val="0"/>
      <w:marRight w:val="0"/>
      <w:marTop w:val="0"/>
      <w:marBottom w:val="0"/>
      <w:divBdr>
        <w:top w:val="none" w:sz="0" w:space="0" w:color="auto"/>
        <w:left w:val="none" w:sz="0" w:space="0" w:color="auto"/>
        <w:bottom w:val="none" w:sz="0" w:space="0" w:color="auto"/>
        <w:right w:val="none" w:sz="0" w:space="0" w:color="auto"/>
      </w:divBdr>
    </w:div>
    <w:div w:id="39327492">
      <w:bodyDiv w:val="1"/>
      <w:marLeft w:val="0"/>
      <w:marRight w:val="0"/>
      <w:marTop w:val="0"/>
      <w:marBottom w:val="0"/>
      <w:divBdr>
        <w:top w:val="none" w:sz="0" w:space="0" w:color="auto"/>
        <w:left w:val="none" w:sz="0" w:space="0" w:color="auto"/>
        <w:bottom w:val="none" w:sz="0" w:space="0" w:color="auto"/>
        <w:right w:val="none" w:sz="0" w:space="0" w:color="auto"/>
      </w:divBdr>
    </w:div>
    <w:div w:id="40173903">
      <w:bodyDiv w:val="1"/>
      <w:marLeft w:val="0"/>
      <w:marRight w:val="0"/>
      <w:marTop w:val="0"/>
      <w:marBottom w:val="0"/>
      <w:divBdr>
        <w:top w:val="none" w:sz="0" w:space="0" w:color="auto"/>
        <w:left w:val="none" w:sz="0" w:space="0" w:color="auto"/>
        <w:bottom w:val="none" w:sz="0" w:space="0" w:color="auto"/>
        <w:right w:val="none" w:sz="0" w:space="0" w:color="auto"/>
      </w:divBdr>
    </w:div>
    <w:div w:id="40443145">
      <w:bodyDiv w:val="1"/>
      <w:marLeft w:val="0"/>
      <w:marRight w:val="0"/>
      <w:marTop w:val="0"/>
      <w:marBottom w:val="0"/>
      <w:divBdr>
        <w:top w:val="none" w:sz="0" w:space="0" w:color="auto"/>
        <w:left w:val="none" w:sz="0" w:space="0" w:color="auto"/>
        <w:bottom w:val="none" w:sz="0" w:space="0" w:color="auto"/>
        <w:right w:val="none" w:sz="0" w:space="0" w:color="auto"/>
      </w:divBdr>
    </w:div>
    <w:div w:id="40517277">
      <w:bodyDiv w:val="1"/>
      <w:marLeft w:val="0"/>
      <w:marRight w:val="0"/>
      <w:marTop w:val="0"/>
      <w:marBottom w:val="0"/>
      <w:divBdr>
        <w:top w:val="none" w:sz="0" w:space="0" w:color="auto"/>
        <w:left w:val="none" w:sz="0" w:space="0" w:color="auto"/>
        <w:bottom w:val="none" w:sz="0" w:space="0" w:color="auto"/>
        <w:right w:val="none" w:sz="0" w:space="0" w:color="auto"/>
      </w:divBdr>
    </w:div>
    <w:div w:id="40518749">
      <w:bodyDiv w:val="1"/>
      <w:marLeft w:val="0"/>
      <w:marRight w:val="0"/>
      <w:marTop w:val="0"/>
      <w:marBottom w:val="0"/>
      <w:divBdr>
        <w:top w:val="none" w:sz="0" w:space="0" w:color="auto"/>
        <w:left w:val="none" w:sz="0" w:space="0" w:color="auto"/>
        <w:bottom w:val="none" w:sz="0" w:space="0" w:color="auto"/>
        <w:right w:val="none" w:sz="0" w:space="0" w:color="auto"/>
      </w:divBdr>
    </w:div>
    <w:div w:id="40981077">
      <w:bodyDiv w:val="1"/>
      <w:marLeft w:val="0"/>
      <w:marRight w:val="0"/>
      <w:marTop w:val="0"/>
      <w:marBottom w:val="0"/>
      <w:divBdr>
        <w:top w:val="none" w:sz="0" w:space="0" w:color="auto"/>
        <w:left w:val="none" w:sz="0" w:space="0" w:color="auto"/>
        <w:bottom w:val="none" w:sz="0" w:space="0" w:color="auto"/>
        <w:right w:val="none" w:sz="0" w:space="0" w:color="auto"/>
      </w:divBdr>
    </w:div>
    <w:div w:id="41490705">
      <w:bodyDiv w:val="1"/>
      <w:marLeft w:val="0"/>
      <w:marRight w:val="0"/>
      <w:marTop w:val="0"/>
      <w:marBottom w:val="0"/>
      <w:divBdr>
        <w:top w:val="none" w:sz="0" w:space="0" w:color="auto"/>
        <w:left w:val="none" w:sz="0" w:space="0" w:color="auto"/>
        <w:bottom w:val="none" w:sz="0" w:space="0" w:color="auto"/>
        <w:right w:val="none" w:sz="0" w:space="0" w:color="auto"/>
      </w:divBdr>
    </w:div>
    <w:div w:id="41711007">
      <w:bodyDiv w:val="1"/>
      <w:marLeft w:val="0"/>
      <w:marRight w:val="0"/>
      <w:marTop w:val="0"/>
      <w:marBottom w:val="0"/>
      <w:divBdr>
        <w:top w:val="none" w:sz="0" w:space="0" w:color="auto"/>
        <w:left w:val="none" w:sz="0" w:space="0" w:color="auto"/>
        <w:bottom w:val="none" w:sz="0" w:space="0" w:color="auto"/>
        <w:right w:val="none" w:sz="0" w:space="0" w:color="auto"/>
      </w:divBdr>
    </w:div>
    <w:div w:id="41953727">
      <w:bodyDiv w:val="1"/>
      <w:marLeft w:val="0"/>
      <w:marRight w:val="0"/>
      <w:marTop w:val="0"/>
      <w:marBottom w:val="0"/>
      <w:divBdr>
        <w:top w:val="none" w:sz="0" w:space="0" w:color="auto"/>
        <w:left w:val="none" w:sz="0" w:space="0" w:color="auto"/>
        <w:bottom w:val="none" w:sz="0" w:space="0" w:color="auto"/>
        <w:right w:val="none" w:sz="0" w:space="0" w:color="auto"/>
      </w:divBdr>
    </w:div>
    <w:div w:id="42022273">
      <w:bodyDiv w:val="1"/>
      <w:marLeft w:val="0"/>
      <w:marRight w:val="0"/>
      <w:marTop w:val="0"/>
      <w:marBottom w:val="0"/>
      <w:divBdr>
        <w:top w:val="none" w:sz="0" w:space="0" w:color="auto"/>
        <w:left w:val="none" w:sz="0" w:space="0" w:color="auto"/>
        <w:bottom w:val="none" w:sz="0" w:space="0" w:color="auto"/>
        <w:right w:val="none" w:sz="0" w:space="0" w:color="auto"/>
      </w:divBdr>
    </w:div>
    <w:div w:id="42142273">
      <w:bodyDiv w:val="1"/>
      <w:marLeft w:val="0"/>
      <w:marRight w:val="0"/>
      <w:marTop w:val="0"/>
      <w:marBottom w:val="0"/>
      <w:divBdr>
        <w:top w:val="none" w:sz="0" w:space="0" w:color="auto"/>
        <w:left w:val="none" w:sz="0" w:space="0" w:color="auto"/>
        <w:bottom w:val="none" w:sz="0" w:space="0" w:color="auto"/>
        <w:right w:val="none" w:sz="0" w:space="0" w:color="auto"/>
      </w:divBdr>
    </w:div>
    <w:div w:id="42217410">
      <w:bodyDiv w:val="1"/>
      <w:marLeft w:val="0"/>
      <w:marRight w:val="0"/>
      <w:marTop w:val="0"/>
      <w:marBottom w:val="0"/>
      <w:divBdr>
        <w:top w:val="none" w:sz="0" w:space="0" w:color="auto"/>
        <w:left w:val="none" w:sz="0" w:space="0" w:color="auto"/>
        <w:bottom w:val="none" w:sz="0" w:space="0" w:color="auto"/>
        <w:right w:val="none" w:sz="0" w:space="0" w:color="auto"/>
      </w:divBdr>
    </w:div>
    <w:div w:id="42338815">
      <w:bodyDiv w:val="1"/>
      <w:marLeft w:val="0"/>
      <w:marRight w:val="0"/>
      <w:marTop w:val="0"/>
      <w:marBottom w:val="0"/>
      <w:divBdr>
        <w:top w:val="none" w:sz="0" w:space="0" w:color="auto"/>
        <w:left w:val="none" w:sz="0" w:space="0" w:color="auto"/>
        <w:bottom w:val="none" w:sz="0" w:space="0" w:color="auto"/>
        <w:right w:val="none" w:sz="0" w:space="0" w:color="auto"/>
      </w:divBdr>
    </w:div>
    <w:div w:id="42796831">
      <w:bodyDiv w:val="1"/>
      <w:marLeft w:val="0"/>
      <w:marRight w:val="0"/>
      <w:marTop w:val="0"/>
      <w:marBottom w:val="0"/>
      <w:divBdr>
        <w:top w:val="none" w:sz="0" w:space="0" w:color="auto"/>
        <w:left w:val="none" w:sz="0" w:space="0" w:color="auto"/>
        <w:bottom w:val="none" w:sz="0" w:space="0" w:color="auto"/>
        <w:right w:val="none" w:sz="0" w:space="0" w:color="auto"/>
      </w:divBdr>
    </w:div>
    <w:div w:id="43414838">
      <w:bodyDiv w:val="1"/>
      <w:marLeft w:val="0"/>
      <w:marRight w:val="0"/>
      <w:marTop w:val="0"/>
      <w:marBottom w:val="0"/>
      <w:divBdr>
        <w:top w:val="none" w:sz="0" w:space="0" w:color="auto"/>
        <w:left w:val="none" w:sz="0" w:space="0" w:color="auto"/>
        <w:bottom w:val="none" w:sz="0" w:space="0" w:color="auto"/>
        <w:right w:val="none" w:sz="0" w:space="0" w:color="auto"/>
      </w:divBdr>
    </w:div>
    <w:div w:id="43994297">
      <w:bodyDiv w:val="1"/>
      <w:marLeft w:val="0"/>
      <w:marRight w:val="0"/>
      <w:marTop w:val="0"/>
      <w:marBottom w:val="0"/>
      <w:divBdr>
        <w:top w:val="none" w:sz="0" w:space="0" w:color="auto"/>
        <w:left w:val="none" w:sz="0" w:space="0" w:color="auto"/>
        <w:bottom w:val="none" w:sz="0" w:space="0" w:color="auto"/>
        <w:right w:val="none" w:sz="0" w:space="0" w:color="auto"/>
      </w:divBdr>
    </w:div>
    <w:div w:id="44330856">
      <w:bodyDiv w:val="1"/>
      <w:marLeft w:val="0"/>
      <w:marRight w:val="0"/>
      <w:marTop w:val="0"/>
      <w:marBottom w:val="0"/>
      <w:divBdr>
        <w:top w:val="none" w:sz="0" w:space="0" w:color="auto"/>
        <w:left w:val="none" w:sz="0" w:space="0" w:color="auto"/>
        <w:bottom w:val="none" w:sz="0" w:space="0" w:color="auto"/>
        <w:right w:val="none" w:sz="0" w:space="0" w:color="auto"/>
      </w:divBdr>
    </w:div>
    <w:div w:id="44650262">
      <w:bodyDiv w:val="1"/>
      <w:marLeft w:val="0"/>
      <w:marRight w:val="0"/>
      <w:marTop w:val="0"/>
      <w:marBottom w:val="0"/>
      <w:divBdr>
        <w:top w:val="none" w:sz="0" w:space="0" w:color="auto"/>
        <w:left w:val="none" w:sz="0" w:space="0" w:color="auto"/>
        <w:bottom w:val="none" w:sz="0" w:space="0" w:color="auto"/>
        <w:right w:val="none" w:sz="0" w:space="0" w:color="auto"/>
      </w:divBdr>
    </w:div>
    <w:div w:id="44722772">
      <w:bodyDiv w:val="1"/>
      <w:marLeft w:val="0"/>
      <w:marRight w:val="0"/>
      <w:marTop w:val="0"/>
      <w:marBottom w:val="0"/>
      <w:divBdr>
        <w:top w:val="none" w:sz="0" w:space="0" w:color="auto"/>
        <w:left w:val="none" w:sz="0" w:space="0" w:color="auto"/>
        <w:bottom w:val="none" w:sz="0" w:space="0" w:color="auto"/>
        <w:right w:val="none" w:sz="0" w:space="0" w:color="auto"/>
      </w:divBdr>
    </w:div>
    <w:div w:id="44961236">
      <w:bodyDiv w:val="1"/>
      <w:marLeft w:val="0"/>
      <w:marRight w:val="0"/>
      <w:marTop w:val="0"/>
      <w:marBottom w:val="0"/>
      <w:divBdr>
        <w:top w:val="none" w:sz="0" w:space="0" w:color="auto"/>
        <w:left w:val="none" w:sz="0" w:space="0" w:color="auto"/>
        <w:bottom w:val="none" w:sz="0" w:space="0" w:color="auto"/>
        <w:right w:val="none" w:sz="0" w:space="0" w:color="auto"/>
      </w:divBdr>
    </w:div>
    <w:div w:id="45103599">
      <w:bodyDiv w:val="1"/>
      <w:marLeft w:val="0"/>
      <w:marRight w:val="0"/>
      <w:marTop w:val="0"/>
      <w:marBottom w:val="0"/>
      <w:divBdr>
        <w:top w:val="none" w:sz="0" w:space="0" w:color="auto"/>
        <w:left w:val="none" w:sz="0" w:space="0" w:color="auto"/>
        <w:bottom w:val="none" w:sz="0" w:space="0" w:color="auto"/>
        <w:right w:val="none" w:sz="0" w:space="0" w:color="auto"/>
      </w:divBdr>
    </w:div>
    <w:div w:id="45181236">
      <w:bodyDiv w:val="1"/>
      <w:marLeft w:val="0"/>
      <w:marRight w:val="0"/>
      <w:marTop w:val="0"/>
      <w:marBottom w:val="0"/>
      <w:divBdr>
        <w:top w:val="none" w:sz="0" w:space="0" w:color="auto"/>
        <w:left w:val="none" w:sz="0" w:space="0" w:color="auto"/>
        <w:bottom w:val="none" w:sz="0" w:space="0" w:color="auto"/>
        <w:right w:val="none" w:sz="0" w:space="0" w:color="auto"/>
      </w:divBdr>
    </w:div>
    <w:div w:id="45222766">
      <w:bodyDiv w:val="1"/>
      <w:marLeft w:val="0"/>
      <w:marRight w:val="0"/>
      <w:marTop w:val="0"/>
      <w:marBottom w:val="0"/>
      <w:divBdr>
        <w:top w:val="none" w:sz="0" w:space="0" w:color="auto"/>
        <w:left w:val="none" w:sz="0" w:space="0" w:color="auto"/>
        <w:bottom w:val="none" w:sz="0" w:space="0" w:color="auto"/>
        <w:right w:val="none" w:sz="0" w:space="0" w:color="auto"/>
      </w:divBdr>
    </w:div>
    <w:div w:id="45297990">
      <w:bodyDiv w:val="1"/>
      <w:marLeft w:val="0"/>
      <w:marRight w:val="0"/>
      <w:marTop w:val="0"/>
      <w:marBottom w:val="0"/>
      <w:divBdr>
        <w:top w:val="none" w:sz="0" w:space="0" w:color="auto"/>
        <w:left w:val="none" w:sz="0" w:space="0" w:color="auto"/>
        <w:bottom w:val="none" w:sz="0" w:space="0" w:color="auto"/>
        <w:right w:val="none" w:sz="0" w:space="0" w:color="auto"/>
      </w:divBdr>
    </w:div>
    <w:div w:id="45809979">
      <w:bodyDiv w:val="1"/>
      <w:marLeft w:val="0"/>
      <w:marRight w:val="0"/>
      <w:marTop w:val="0"/>
      <w:marBottom w:val="0"/>
      <w:divBdr>
        <w:top w:val="none" w:sz="0" w:space="0" w:color="auto"/>
        <w:left w:val="none" w:sz="0" w:space="0" w:color="auto"/>
        <w:bottom w:val="none" w:sz="0" w:space="0" w:color="auto"/>
        <w:right w:val="none" w:sz="0" w:space="0" w:color="auto"/>
      </w:divBdr>
    </w:div>
    <w:div w:id="45955848">
      <w:bodyDiv w:val="1"/>
      <w:marLeft w:val="0"/>
      <w:marRight w:val="0"/>
      <w:marTop w:val="0"/>
      <w:marBottom w:val="0"/>
      <w:divBdr>
        <w:top w:val="none" w:sz="0" w:space="0" w:color="auto"/>
        <w:left w:val="none" w:sz="0" w:space="0" w:color="auto"/>
        <w:bottom w:val="none" w:sz="0" w:space="0" w:color="auto"/>
        <w:right w:val="none" w:sz="0" w:space="0" w:color="auto"/>
      </w:divBdr>
    </w:div>
    <w:div w:id="46074715">
      <w:bodyDiv w:val="1"/>
      <w:marLeft w:val="0"/>
      <w:marRight w:val="0"/>
      <w:marTop w:val="0"/>
      <w:marBottom w:val="0"/>
      <w:divBdr>
        <w:top w:val="none" w:sz="0" w:space="0" w:color="auto"/>
        <w:left w:val="none" w:sz="0" w:space="0" w:color="auto"/>
        <w:bottom w:val="none" w:sz="0" w:space="0" w:color="auto"/>
        <w:right w:val="none" w:sz="0" w:space="0" w:color="auto"/>
      </w:divBdr>
    </w:div>
    <w:div w:id="46270589">
      <w:bodyDiv w:val="1"/>
      <w:marLeft w:val="0"/>
      <w:marRight w:val="0"/>
      <w:marTop w:val="0"/>
      <w:marBottom w:val="0"/>
      <w:divBdr>
        <w:top w:val="none" w:sz="0" w:space="0" w:color="auto"/>
        <w:left w:val="none" w:sz="0" w:space="0" w:color="auto"/>
        <w:bottom w:val="none" w:sz="0" w:space="0" w:color="auto"/>
        <w:right w:val="none" w:sz="0" w:space="0" w:color="auto"/>
      </w:divBdr>
    </w:div>
    <w:div w:id="46270905">
      <w:bodyDiv w:val="1"/>
      <w:marLeft w:val="0"/>
      <w:marRight w:val="0"/>
      <w:marTop w:val="0"/>
      <w:marBottom w:val="0"/>
      <w:divBdr>
        <w:top w:val="none" w:sz="0" w:space="0" w:color="auto"/>
        <w:left w:val="none" w:sz="0" w:space="0" w:color="auto"/>
        <w:bottom w:val="none" w:sz="0" w:space="0" w:color="auto"/>
        <w:right w:val="none" w:sz="0" w:space="0" w:color="auto"/>
      </w:divBdr>
    </w:div>
    <w:div w:id="46615341">
      <w:bodyDiv w:val="1"/>
      <w:marLeft w:val="0"/>
      <w:marRight w:val="0"/>
      <w:marTop w:val="0"/>
      <w:marBottom w:val="0"/>
      <w:divBdr>
        <w:top w:val="none" w:sz="0" w:space="0" w:color="auto"/>
        <w:left w:val="none" w:sz="0" w:space="0" w:color="auto"/>
        <w:bottom w:val="none" w:sz="0" w:space="0" w:color="auto"/>
        <w:right w:val="none" w:sz="0" w:space="0" w:color="auto"/>
      </w:divBdr>
    </w:div>
    <w:div w:id="46684808">
      <w:bodyDiv w:val="1"/>
      <w:marLeft w:val="0"/>
      <w:marRight w:val="0"/>
      <w:marTop w:val="0"/>
      <w:marBottom w:val="0"/>
      <w:divBdr>
        <w:top w:val="none" w:sz="0" w:space="0" w:color="auto"/>
        <w:left w:val="none" w:sz="0" w:space="0" w:color="auto"/>
        <w:bottom w:val="none" w:sz="0" w:space="0" w:color="auto"/>
        <w:right w:val="none" w:sz="0" w:space="0" w:color="auto"/>
      </w:divBdr>
    </w:div>
    <w:div w:id="46729999">
      <w:bodyDiv w:val="1"/>
      <w:marLeft w:val="0"/>
      <w:marRight w:val="0"/>
      <w:marTop w:val="0"/>
      <w:marBottom w:val="0"/>
      <w:divBdr>
        <w:top w:val="none" w:sz="0" w:space="0" w:color="auto"/>
        <w:left w:val="none" w:sz="0" w:space="0" w:color="auto"/>
        <w:bottom w:val="none" w:sz="0" w:space="0" w:color="auto"/>
        <w:right w:val="none" w:sz="0" w:space="0" w:color="auto"/>
      </w:divBdr>
    </w:div>
    <w:div w:id="46732103">
      <w:bodyDiv w:val="1"/>
      <w:marLeft w:val="0"/>
      <w:marRight w:val="0"/>
      <w:marTop w:val="0"/>
      <w:marBottom w:val="0"/>
      <w:divBdr>
        <w:top w:val="none" w:sz="0" w:space="0" w:color="auto"/>
        <w:left w:val="none" w:sz="0" w:space="0" w:color="auto"/>
        <w:bottom w:val="none" w:sz="0" w:space="0" w:color="auto"/>
        <w:right w:val="none" w:sz="0" w:space="0" w:color="auto"/>
      </w:divBdr>
    </w:div>
    <w:div w:id="46950620">
      <w:bodyDiv w:val="1"/>
      <w:marLeft w:val="0"/>
      <w:marRight w:val="0"/>
      <w:marTop w:val="0"/>
      <w:marBottom w:val="0"/>
      <w:divBdr>
        <w:top w:val="none" w:sz="0" w:space="0" w:color="auto"/>
        <w:left w:val="none" w:sz="0" w:space="0" w:color="auto"/>
        <w:bottom w:val="none" w:sz="0" w:space="0" w:color="auto"/>
        <w:right w:val="none" w:sz="0" w:space="0" w:color="auto"/>
      </w:divBdr>
    </w:div>
    <w:div w:id="46997853">
      <w:bodyDiv w:val="1"/>
      <w:marLeft w:val="0"/>
      <w:marRight w:val="0"/>
      <w:marTop w:val="0"/>
      <w:marBottom w:val="0"/>
      <w:divBdr>
        <w:top w:val="none" w:sz="0" w:space="0" w:color="auto"/>
        <w:left w:val="none" w:sz="0" w:space="0" w:color="auto"/>
        <w:bottom w:val="none" w:sz="0" w:space="0" w:color="auto"/>
        <w:right w:val="none" w:sz="0" w:space="0" w:color="auto"/>
      </w:divBdr>
    </w:div>
    <w:div w:id="47145176">
      <w:bodyDiv w:val="1"/>
      <w:marLeft w:val="0"/>
      <w:marRight w:val="0"/>
      <w:marTop w:val="0"/>
      <w:marBottom w:val="0"/>
      <w:divBdr>
        <w:top w:val="none" w:sz="0" w:space="0" w:color="auto"/>
        <w:left w:val="none" w:sz="0" w:space="0" w:color="auto"/>
        <w:bottom w:val="none" w:sz="0" w:space="0" w:color="auto"/>
        <w:right w:val="none" w:sz="0" w:space="0" w:color="auto"/>
      </w:divBdr>
    </w:div>
    <w:div w:id="47188612">
      <w:bodyDiv w:val="1"/>
      <w:marLeft w:val="0"/>
      <w:marRight w:val="0"/>
      <w:marTop w:val="0"/>
      <w:marBottom w:val="0"/>
      <w:divBdr>
        <w:top w:val="none" w:sz="0" w:space="0" w:color="auto"/>
        <w:left w:val="none" w:sz="0" w:space="0" w:color="auto"/>
        <w:bottom w:val="none" w:sz="0" w:space="0" w:color="auto"/>
        <w:right w:val="none" w:sz="0" w:space="0" w:color="auto"/>
      </w:divBdr>
    </w:div>
    <w:div w:id="47189947">
      <w:bodyDiv w:val="1"/>
      <w:marLeft w:val="0"/>
      <w:marRight w:val="0"/>
      <w:marTop w:val="0"/>
      <w:marBottom w:val="0"/>
      <w:divBdr>
        <w:top w:val="none" w:sz="0" w:space="0" w:color="auto"/>
        <w:left w:val="none" w:sz="0" w:space="0" w:color="auto"/>
        <w:bottom w:val="none" w:sz="0" w:space="0" w:color="auto"/>
        <w:right w:val="none" w:sz="0" w:space="0" w:color="auto"/>
      </w:divBdr>
    </w:div>
    <w:div w:id="47539667">
      <w:bodyDiv w:val="1"/>
      <w:marLeft w:val="0"/>
      <w:marRight w:val="0"/>
      <w:marTop w:val="0"/>
      <w:marBottom w:val="0"/>
      <w:divBdr>
        <w:top w:val="none" w:sz="0" w:space="0" w:color="auto"/>
        <w:left w:val="none" w:sz="0" w:space="0" w:color="auto"/>
        <w:bottom w:val="none" w:sz="0" w:space="0" w:color="auto"/>
        <w:right w:val="none" w:sz="0" w:space="0" w:color="auto"/>
      </w:divBdr>
    </w:div>
    <w:div w:id="47723703">
      <w:bodyDiv w:val="1"/>
      <w:marLeft w:val="0"/>
      <w:marRight w:val="0"/>
      <w:marTop w:val="0"/>
      <w:marBottom w:val="0"/>
      <w:divBdr>
        <w:top w:val="none" w:sz="0" w:space="0" w:color="auto"/>
        <w:left w:val="none" w:sz="0" w:space="0" w:color="auto"/>
        <w:bottom w:val="none" w:sz="0" w:space="0" w:color="auto"/>
        <w:right w:val="none" w:sz="0" w:space="0" w:color="auto"/>
      </w:divBdr>
    </w:div>
    <w:div w:id="47803779">
      <w:bodyDiv w:val="1"/>
      <w:marLeft w:val="0"/>
      <w:marRight w:val="0"/>
      <w:marTop w:val="0"/>
      <w:marBottom w:val="0"/>
      <w:divBdr>
        <w:top w:val="none" w:sz="0" w:space="0" w:color="auto"/>
        <w:left w:val="none" w:sz="0" w:space="0" w:color="auto"/>
        <w:bottom w:val="none" w:sz="0" w:space="0" w:color="auto"/>
        <w:right w:val="none" w:sz="0" w:space="0" w:color="auto"/>
      </w:divBdr>
    </w:div>
    <w:div w:id="47808270">
      <w:bodyDiv w:val="1"/>
      <w:marLeft w:val="0"/>
      <w:marRight w:val="0"/>
      <w:marTop w:val="0"/>
      <w:marBottom w:val="0"/>
      <w:divBdr>
        <w:top w:val="none" w:sz="0" w:space="0" w:color="auto"/>
        <w:left w:val="none" w:sz="0" w:space="0" w:color="auto"/>
        <w:bottom w:val="none" w:sz="0" w:space="0" w:color="auto"/>
        <w:right w:val="none" w:sz="0" w:space="0" w:color="auto"/>
      </w:divBdr>
    </w:div>
    <w:div w:id="47999315">
      <w:bodyDiv w:val="1"/>
      <w:marLeft w:val="0"/>
      <w:marRight w:val="0"/>
      <w:marTop w:val="0"/>
      <w:marBottom w:val="0"/>
      <w:divBdr>
        <w:top w:val="none" w:sz="0" w:space="0" w:color="auto"/>
        <w:left w:val="none" w:sz="0" w:space="0" w:color="auto"/>
        <w:bottom w:val="none" w:sz="0" w:space="0" w:color="auto"/>
        <w:right w:val="none" w:sz="0" w:space="0" w:color="auto"/>
      </w:divBdr>
    </w:div>
    <w:div w:id="48118822">
      <w:bodyDiv w:val="1"/>
      <w:marLeft w:val="0"/>
      <w:marRight w:val="0"/>
      <w:marTop w:val="0"/>
      <w:marBottom w:val="0"/>
      <w:divBdr>
        <w:top w:val="none" w:sz="0" w:space="0" w:color="auto"/>
        <w:left w:val="none" w:sz="0" w:space="0" w:color="auto"/>
        <w:bottom w:val="none" w:sz="0" w:space="0" w:color="auto"/>
        <w:right w:val="none" w:sz="0" w:space="0" w:color="auto"/>
      </w:divBdr>
    </w:div>
    <w:div w:id="48462519">
      <w:bodyDiv w:val="1"/>
      <w:marLeft w:val="0"/>
      <w:marRight w:val="0"/>
      <w:marTop w:val="0"/>
      <w:marBottom w:val="0"/>
      <w:divBdr>
        <w:top w:val="none" w:sz="0" w:space="0" w:color="auto"/>
        <w:left w:val="none" w:sz="0" w:space="0" w:color="auto"/>
        <w:bottom w:val="none" w:sz="0" w:space="0" w:color="auto"/>
        <w:right w:val="none" w:sz="0" w:space="0" w:color="auto"/>
      </w:divBdr>
      <w:divsChild>
        <w:div w:id="1037775878">
          <w:marLeft w:val="480"/>
          <w:marRight w:val="0"/>
          <w:marTop w:val="0"/>
          <w:marBottom w:val="0"/>
          <w:divBdr>
            <w:top w:val="none" w:sz="0" w:space="0" w:color="auto"/>
            <w:left w:val="none" w:sz="0" w:space="0" w:color="auto"/>
            <w:bottom w:val="none" w:sz="0" w:space="0" w:color="auto"/>
            <w:right w:val="none" w:sz="0" w:space="0" w:color="auto"/>
          </w:divBdr>
        </w:div>
        <w:div w:id="1897662813">
          <w:marLeft w:val="480"/>
          <w:marRight w:val="0"/>
          <w:marTop w:val="0"/>
          <w:marBottom w:val="0"/>
          <w:divBdr>
            <w:top w:val="none" w:sz="0" w:space="0" w:color="auto"/>
            <w:left w:val="none" w:sz="0" w:space="0" w:color="auto"/>
            <w:bottom w:val="none" w:sz="0" w:space="0" w:color="auto"/>
            <w:right w:val="none" w:sz="0" w:space="0" w:color="auto"/>
          </w:divBdr>
        </w:div>
        <w:div w:id="770013237">
          <w:marLeft w:val="480"/>
          <w:marRight w:val="0"/>
          <w:marTop w:val="0"/>
          <w:marBottom w:val="0"/>
          <w:divBdr>
            <w:top w:val="none" w:sz="0" w:space="0" w:color="auto"/>
            <w:left w:val="none" w:sz="0" w:space="0" w:color="auto"/>
            <w:bottom w:val="none" w:sz="0" w:space="0" w:color="auto"/>
            <w:right w:val="none" w:sz="0" w:space="0" w:color="auto"/>
          </w:divBdr>
        </w:div>
        <w:div w:id="926428482">
          <w:marLeft w:val="480"/>
          <w:marRight w:val="0"/>
          <w:marTop w:val="0"/>
          <w:marBottom w:val="0"/>
          <w:divBdr>
            <w:top w:val="none" w:sz="0" w:space="0" w:color="auto"/>
            <w:left w:val="none" w:sz="0" w:space="0" w:color="auto"/>
            <w:bottom w:val="none" w:sz="0" w:space="0" w:color="auto"/>
            <w:right w:val="none" w:sz="0" w:space="0" w:color="auto"/>
          </w:divBdr>
        </w:div>
        <w:div w:id="1351640639">
          <w:marLeft w:val="480"/>
          <w:marRight w:val="0"/>
          <w:marTop w:val="0"/>
          <w:marBottom w:val="0"/>
          <w:divBdr>
            <w:top w:val="none" w:sz="0" w:space="0" w:color="auto"/>
            <w:left w:val="none" w:sz="0" w:space="0" w:color="auto"/>
            <w:bottom w:val="none" w:sz="0" w:space="0" w:color="auto"/>
            <w:right w:val="none" w:sz="0" w:space="0" w:color="auto"/>
          </w:divBdr>
        </w:div>
        <w:div w:id="509491211">
          <w:marLeft w:val="480"/>
          <w:marRight w:val="0"/>
          <w:marTop w:val="0"/>
          <w:marBottom w:val="0"/>
          <w:divBdr>
            <w:top w:val="none" w:sz="0" w:space="0" w:color="auto"/>
            <w:left w:val="none" w:sz="0" w:space="0" w:color="auto"/>
            <w:bottom w:val="none" w:sz="0" w:space="0" w:color="auto"/>
            <w:right w:val="none" w:sz="0" w:space="0" w:color="auto"/>
          </w:divBdr>
        </w:div>
        <w:div w:id="86578268">
          <w:marLeft w:val="480"/>
          <w:marRight w:val="0"/>
          <w:marTop w:val="0"/>
          <w:marBottom w:val="0"/>
          <w:divBdr>
            <w:top w:val="none" w:sz="0" w:space="0" w:color="auto"/>
            <w:left w:val="none" w:sz="0" w:space="0" w:color="auto"/>
            <w:bottom w:val="none" w:sz="0" w:space="0" w:color="auto"/>
            <w:right w:val="none" w:sz="0" w:space="0" w:color="auto"/>
          </w:divBdr>
        </w:div>
        <w:div w:id="599488233">
          <w:marLeft w:val="480"/>
          <w:marRight w:val="0"/>
          <w:marTop w:val="0"/>
          <w:marBottom w:val="0"/>
          <w:divBdr>
            <w:top w:val="none" w:sz="0" w:space="0" w:color="auto"/>
            <w:left w:val="none" w:sz="0" w:space="0" w:color="auto"/>
            <w:bottom w:val="none" w:sz="0" w:space="0" w:color="auto"/>
            <w:right w:val="none" w:sz="0" w:space="0" w:color="auto"/>
          </w:divBdr>
        </w:div>
        <w:div w:id="2126079167">
          <w:marLeft w:val="480"/>
          <w:marRight w:val="0"/>
          <w:marTop w:val="0"/>
          <w:marBottom w:val="0"/>
          <w:divBdr>
            <w:top w:val="none" w:sz="0" w:space="0" w:color="auto"/>
            <w:left w:val="none" w:sz="0" w:space="0" w:color="auto"/>
            <w:bottom w:val="none" w:sz="0" w:space="0" w:color="auto"/>
            <w:right w:val="none" w:sz="0" w:space="0" w:color="auto"/>
          </w:divBdr>
        </w:div>
        <w:div w:id="226112863">
          <w:marLeft w:val="480"/>
          <w:marRight w:val="0"/>
          <w:marTop w:val="0"/>
          <w:marBottom w:val="0"/>
          <w:divBdr>
            <w:top w:val="none" w:sz="0" w:space="0" w:color="auto"/>
            <w:left w:val="none" w:sz="0" w:space="0" w:color="auto"/>
            <w:bottom w:val="none" w:sz="0" w:space="0" w:color="auto"/>
            <w:right w:val="none" w:sz="0" w:space="0" w:color="auto"/>
          </w:divBdr>
        </w:div>
        <w:div w:id="143737110">
          <w:marLeft w:val="480"/>
          <w:marRight w:val="0"/>
          <w:marTop w:val="0"/>
          <w:marBottom w:val="0"/>
          <w:divBdr>
            <w:top w:val="none" w:sz="0" w:space="0" w:color="auto"/>
            <w:left w:val="none" w:sz="0" w:space="0" w:color="auto"/>
            <w:bottom w:val="none" w:sz="0" w:space="0" w:color="auto"/>
            <w:right w:val="none" w:sz="0" w:space="0" w:color="auto"/>
          </w:divBdr>
        </w:div>
        <w:div w:id="1998073992">
          <w:marLeft w:val="480"/>
          <w:marRight w:val="0"/>
          <w:marTop w:val="0"/>
          <w:marBottom w:val="0"/>
          <w:divBdr>
            <w:top w:val="none" w:sz="0" w:space="0" w:color="auto"/>
            <w:left w:val="none" w:sz="0" w:space="0" w:color="auto"/>
            <w:bottom w:val="none" w:sz="0" w:space="0" w:color="auto"/>
            <w:right w:val="none" w:sz="0" w:space="0" w:color="auto"/>
          </w:divBdr>
        </w:div>
        <w:div w:id="2031028886">
          <w:marLeft w:val="480"/>
          <w:marRight w:val="0"/>
          <w:marTop w:val="0"/>
          <w:marBottom w:val="0"/>
          <w:divBdr>
            <w:top w:val="none" w:sz="0" w:space="0" w:color="auto"/>
            <w:left w:val="none" w:sz="0" w:space="0" w:color="auto"/>
            <w:bottom w:val="none" w:sz="0" w:space="0" w:color="auto"/>
            <w:right w:val="none" w:sz="0" w:space="0" w:color="auto"/>
          </w:divBdr>
        </w:div>
        <w:div w:id="541669923">
          <w:marLeft w:val="480"/>
          <w:marRight w:val="0"/>
          <w:marTop w:val="0"/>
          <w:marBottom w:val="0"/>
          <w:divBdr>
            <w:top w:val="none" w:sz="0" w:space="0" w:color="auto"/>
            <w:left w:val="none" w:sz="0" w:space="0" w:color="auto"/>
            <w:bottom w:val="none" w:sz="0" w:space="0" w:color="auto"/>
            <w:right w:val="none" w:sz="0" w:space="0" w:color="auto"/>
          </w:divBdr>
        </w:div>
        <w:div w:id="1507860570">
          <w:marLeft w:val="480"/>
          <w:marRight w:val="0"/>
          <w:marTop w:val="0"/>
          <w:marBottom w:val="0"/>
          <w:divBdr>
            <w:top w:val="none" w:sz="0" w:space="0" w:color="auto"/>
            <w:left w:val="none" w:sz="0" w:space="0" w:color="auto"/>
            <w:bottom w:val="none" w:sz="0" w:space="0" w:color="auto"/>
            <w:right w:val="none" w:sz="0" w:space="0" w:color="auto"/>
          </w:divBdr>
        </w:div>
        <w:div w:id="954561400">
          <w:marLeft w:val="480"/>
          <w:marRight w:val="0"/>
          <w:marTop w:val="0"/>
          <w:marBottom w:val="0"/>
          <w:divBdr>
            <w:top w:val="none" w:sz="0" w:space="0" w:color="auto"/>
            <w:left w:val="none" w:sz="0" w:space="0" w:color="auto"/>
            <w:bottom w:val="none" w:sz="0" w:space="0" w:color="auto"/>
            <w:right w:val="none" w:sz="0" w:space="0" w:color="auto"/>
          </w:divBdr>
        </w:div>
        <w:div w:id="1922061161">
          <w:marLeft w:val="480"/>
          <w:marRight w:val="0"/>
          <w:marTop w:val="0"/>
          <w:marBottom w:val="0"/>
          <w:divBdr>
            <w:top w:val="none" w:sz="0" w:space="0" w:color="auto"/>
            <w:left w:val="none" w:sz="0" w:space="0" w:color="auto"/>
            <w:bottom w:val="none" w:sz="0" w:space="0" w:color="auto"/>
            <w:right w:val="none" w:sz="0" w:space="0" w:color="auto"/>
          </w:divBdr>
        </w:div>
        <w:div w:id="321475141">
          <w:marLeft w:val="480"/>
          <w:marRight w:val="0"/>
          <w:marTop w:val="0"/>
          <w:marBottom w:val="0"/>
          <w:divBdr>
            <w:top w:val="none" w:sz="0" w:space="0" w:color="auto"/>
            <w:left w:val="none" w:sz="0" w:space="0" w:color="auto"/>
            <w:bottom w:val="none" w:sz="0" w:space="0" w:color="auto"/>
            <w:right w:val="none" w:sz="0" w:space="0" w:color="auto"/>
          </w:divBdr>
        </w:div>
        <w:div w:id="1328250287">
          <w:marLeft w:val="480"/>
          <w:marRight w:val="0"/>
          <w:marTop w:val="0"/>
          <w:marBottom w:val="0"/>
          <w:divBdr>
            <w:top w:val="none" w:sz="0" w:space="0" w:color="auto"/>
            <w:left w:val="none" w:sz="0" w:space="0" w:color="auto"/>
            <w:bottom w:val="none" w:sz="0" w:space="0" w:color="auto"/>
            <w:right w:val="none" w:sz="0" w:space="0" w:color="auto"/>
          </w:divBdr>
        </w:div>
        <w:div w:id="1126387711">
          <w:marLeft w:val="480"/>
          <w:marRight w:val="0"/>
          <w:marTop w:val="0"/>
          <w:marBottom w:val="0"/>
          <w:divBdr>
            <w:top w:val="none" w:sz="0" w:space="0" w:color="auto"/>
            <w:left w:val="none" w:sz="0" w:space="0" w:color="auto"/>
            <w:bottom w:val="none" w:sz="0" w:space="0" w:color="auto"/>
            <w:right w:val="none" w:sz="0" w:space="0" w:color="auto"/>
          </w:divBdr>
        </w:div>
        <w:div w:id="451051404">
          <w:marLeft w:val="480"/>
          <w:marRight w:val="0"/>
          <w:marTop w:val="0"/>
          <w:marBottom w:val="0"/>
          <w:divBdr>
            <w:top w:val="none" w:sz="0" w:space="0" w:color="auto"/>
            <w:left w:val="none" w:sz="0" w:space="0" w:color="auto"/>
            <w:bottom w:val="none" w:sz="0" w:space="0" w:color="auto"/>
            <w:right w:val="none" w:sz="0" w:space="0" w:color="auto"/>
          </w:divBdr>
        </w:div>
        <w:div w:id="1253901568">
          <w:marLeft w:val="480"/>
          <w:marRight w:val="0"/>
          <w:marTop w:val="0"/>
          <w:marBottom w:val="0"/>
          <w:divBdr>
            <w:top w:val="none" w:sz="0" w:space="0" w:color="auto"/>
            <w:left w:val="none" w:sz="0" w:space="0" w:color="auto"/>
            <w:bottom w:val="none" w:sz="0" w:space="0" w:color="auto"/>
            <w:right w:val="none" w:sz="0" w:space="0" w:color="auto"/>
          </w:divBdr>
        </w:div>
        <w:div w:id="1425568826">
          <w:marLeft w:val="480"/>
          <w:marRight w:val="0"/>
          <w:marTop w:val="0"/>
          <w:marBottom w:val="0"/>
          <w:divBdr>
            <w:top w:val="none" w:sz="0" w:space="0" w:color="auto"/>
            <w:left w:val="none" w:sz="0" w:space="0" w:color="auto"/>
            <w:bottom w:val="none" w:sz="0" w:space="0" w:color="auto"/>
            <w:right w:val="none" w:sz="0" w:space="0" w:color="auto"/>
          </w:divBdr>
        </w:div>
        <w:div w:id="187838684">
          <w:marLeft w:val="480"/>
          <w:marRight w:val="0"/>
          <w:marTop w:val="0"/>
          <w:marBottom w:val="0"/>
          <w:divBdr>
            <w:top w:val="none" w:sz="0" w:space="0" w:color="auto"/>
            <w:left w:val="none" w:sz="0" w:space="0" w:color="auto"/>
            <w:bottom w:val="none" w:sz="0" w:space="0" w:color="auto"/>
            <w:right w:val="none" w:sz="0" w:space="0" w:color="auto"/>
          </w:divBdr>
        </w:div>
        <w:div w:id="1879121403">
          <w:marLeft w:val="480"/>
          <w:marRight w:val="0"/>
          <w:marTop w:val="0"/>
          <w:marBottom w:val="0"/>
          <w:divBdr>
            <w:top w:val="none" w:sz="0" w:space="0" w:color="auto"/>
            <w:left w:val="none" w:sz="0" w:space="0" w:color="auto"/>
            <w:bottom w:val="none" w:sz="0" w:space="0" w:color="auto"/>
            <w:right w:val="none" w:sz="0" w:space="0" w:color="auto"/>
          </w:divBdr>
        </w:div>
        <w:div w:id="879515368">
          <w:marLeft w:val="480"/>
          <w:marRight w:val="0"/>
          <w:marTop w:val="0"/>
          <w:marBottom w:val="0"/>
          <w:divBdr>
            <w:top w:val="none" w:sz="0" w:space="0" w:color="auto"/>
            <w:left w:val="none" w:sz="0" w:space="0" w:color="auto"/>
            <w:bottom w:val="none" w:sz="0" w:space="0" w:color="auto"/>
            <w:right w:val="none" w:sz="0" w:space="0" w:color="auto"/>
          </w:divBdr>
        </w:div>
        <w:div w:id="685130247">
          <w:marLeft w:val="480"/>
          <w:marRight w:val="0"/>
          <w:marTop w:val="0"/>
          <w:marBottom w:val="0"/>
          <w:divBdr>
            <w:top w:val="none" w:sz="0" w:space="0" w:color="auto"/>
            <w:left w:val="none" w:sz="0" w:space="0" w:color="auto"/>
            <w:bottom w:val="none" w:sz="0" w:space="0" w:color="auto"/>
            <w:right w:val="none" w:sz="0" w:space="0" w:color="auto"/>
          </w:divBdr>
        </w:div>
        <w:div w:id="538664737">
          <w:marLeft w:val="480"/>
          <w:marRight w:val="0"/>
          <w:marTop w:val="0"/>
          <w:marBottom w:val="0"/>
          <w:divBdr>
            <w:top w:val="none" w:sz="0" w:space="0" w:color="auto"/>
            <w:left w:val="none" w:sz="0" w:space="0" w:color="auto"/>
            <w:bottom w:val="none" w:sz="0" w:space="0" w:color="auto"/>
            <w:right w:val="none" w:sz="0" w:space="0" w:color="auto"/>
          </w:divBdr>
        </w:div>
        <w:div w:id="188762138">
          <w:marLeft w:val="480"/>
          <w:marRight w:val="0"/>
          <w:marTop w:val="0"/>
          <w:marBottom w:val="0"/>
          <w:divBdr>
            <w:top w:val="none" w:sz="0" w:space="0" w:color="auto"/>
            <w:left w:val="none" w:sz="0" w:space="0" w:color="auto"/>
            <w:bottom w:val="none" w:sz="0" w:space="0" w:color="auto"/>
            <w:right w:val="none" w:sz="0" w:space="0" w:color="auto"/>
          </w:divBdr>
        </w:div>
        <w:div w:id="780610561">
          <w:marLeft w:val="480"/>
          <w:marRight w:val="0"/>
          <w:marTop w:val="0"/>
          <w:marBottom w:val="0"/>
          <w:divBdr>
            <w:top w:val="none" w:sz="0" w:space="0" w:color="auto"/>
            <w:left w:val="none" w:sz="0" w:space="0" w:color="auto"/>
            <w:bottom w:val="none" w:sz="0" w:space="0" w:color="auto"/>
            <w:right w:val="none" w:sz="0" w:space="0" w:color="auto"/>
          </w:divBdr>
        </w:div>
        <w:div w:id="702439422">
          <w:marLeft w:val="480"/>
          <w:marRight w:val="0"/>
          <w:marTop w:val="0"/>
          <w:marBottom w:val="0"/>
          <w:divBdr>
            <w:top w:val="none" w:sz="0" w:space="0" w:color="auto"/>
            <w:left w:val="none" w:sz="0" w:space="0" w:color="auto"/>
            <w:bottom w:val="none" w:sz="0" w:space="0" w:color="auto"/>
            <w:right w:val="none" w:sz="0" w:space="0" w:color="auto"/>
          </w:divBdr>
        </w:div>
        <w:div w:id="948008930">
          <w:marLeft w:val="480"/>
          <w:marRight w:val="0"/>
          <w:marTop w:val="0"/>
          <w:marBottom w:val="0"/>
          <w:divBdr>
            <w:top w:val="none" w:sz="0" w:space="0" w:color="auto"/>
            <w:left w:val="none" w:sz="0" w:space="0" w:color="auto"/>
            <w:bottom w:val="none" w:sz="0" w:space="0" w:color="auto"/>
            <w:right w:val="none" w:sz="0" w:space="0" w:color="auto"/>
          </w:divBdr>
        </w:div>
        <w:div w:id="1042829832">
          <w:marLeft w:val="480"/>
          <w:marRight w:val="0"/>
          <w:marTop w:val="0"/>
          <w:marBottom w:val="0"/>
          <w:divBdr>
            <w:top w:val="none" w:sz="0" w:space="0" w:color="auto"/>
            <w:left w:val="none" w:sz="0" w:space="0" w:color="auto"/>
            <w:bottom w:val="none" w:sz="0" w:space="0" w:color="auto"/>
            <w:right w:val="none" w:sz="0" w:space="0" w:color="auto"/>
          </w:divBdr>
        </w:div>
        <w:div w:id="768349577">
          <w:marLeft w:val="480"/>
          <w:marRight w:val="0"/>
          <w:marTop w:val="0"/>
          <w:marBottom w:val="0"/>
          <w:divBdr>
            <w:top w:val="none" w:sz="0" w:space="0" w:color="auto"/>
            <w:left w:val="none" w:sz="0" w:space="0" w:color="auto"/>
            <w:bottom w:val="none" w:sz="0" w:space="0" w:color="auto"/>
            <w:right w:val="none" w:sz="0" w:space="0" w:color="auto"/>
          </w:divBdr>
        </w:div>
        <w:div w:id="820118503">
          <w:marLeft w:val="480"/>
          <w:marRight w:val="0"/>
          <w:marTop w:val="0"/>
          <w:marBottom w:val="0"/>
          <w:divBdr>
            <w:top w:val="none" w:sz="0" w:space="0" w:color="auto"/>
            <w:left w:val="none" w:sz="0" w:space="0" w:color="auto"/>
            <w:bottom w:val="none" w:sz="0" w:space="0" w:color="auto"/>
            <w:right w:val="none" w:sz="0" w:space="0" w:color="auto"/>
          </w:divBdr>
        </w:div>
        <w:div w:id="961762300">
          <w:marLeft w:val="480"/>
          <w:marRight w:val="0"/>
          <w:marTop w:val="0"/>
          <w:marBottom w:val="0"/>
          <w:divBdr>
            <w:top w:val="none" w:sz="0" w:space="0" w:color="auto"/>
            <w:left w:val="none" w:sz="0" w:space="0" w:color="auto"/>
            <w:bottom w:val="none" w:sz="0" w:space="0" w:color="auto"/>
            <w:right w:val="none" w:sz="0" w:space="0" w:color="auto"/>
          </w:divBdr>
        </w:div>
        <w:div w:id="378822676">
          <w:marLeft w:val="480"/>
          <w:marRight w:val="0"/>
          <w:marTop w:val="0"/>
          <w:marBottom w:val="0"/>
          <w:divBdr>
            <w:top w:val="none" w:sz="0" w:space="0" w:color="auto"/>
            <w:left w:val="none" w:sz="0" w:space="0" w:color="auto"/>
            <w:bottom w:val="none" w:sz="0" w:space="0" w:color="auto"/>
            <w:right w:val="none" w:sz="0" w:space="0" w:color="auto"/>
          </w:divBdr>
        </w:div>
        <w:div w:id="194006532">
          <w:marLeft w:val="480"/>
          <w:marRight w:val="0"/>
          <w:marTop w:val="0"/>
          <w:marBottom w:val="0"/>
          <w:divBdr>
            <w:top w:val="none" w:sz="0" w:space="0" w:color="auto"/>
            <w:left w:val="none" w:sz="0" w:space="0" w:color="auto"/>
            <w:bottom w:val="none" w:sz="0" w:space="0" w:color="auto"/>
            <w:right w:val="none" w:sz="0" w:space="0" w:color="auto"/>
          </w:divBdr>
        </w:div>
        <w:div w:id="526601786">
          <w:marLeft w:val="480"/>
          <w:marRight w:val="0"/>
          <w:marTop w:val="0"/>
          <w:marBottom w:val="0"/>
          <w:divBdr>
            <w:top w:val="none" w:sz="0" w:space="0" w:color="auto"/>
            <w:left w:val="none" w:sz="0" w:space="0" w:color="auto"/>
            <w:bottom w:val="none" w:sz="0" w:space="0" w:color="auto"/>
            <w:right w:val="none" w:sz="0" w:space="0" w:color="auto"/>
          </w:divBdr>
        </w:div>
        <w:div w:id="339309986">
          <w:marLeft w:val="480"/>
          <w:marRight w:val="0"/>
          <w:marTop w:val="0"/>
          <w:marBottom w:val="0"/>
          <w:divBdr>
            <w:top w:val="none" w:sz="0" w:space="0" w:color="auto"/>
            <w:left w:val="none" w:sz="0" w:space="0" w:color="auto"/>
            <w:bottom w:val="none" w:sz="0" w:space="0" w:color="auto"/>
            <w:right w:val="none" w:sz="0" w:space="0" w:color="auto"/>
          </w:divBdr>
        </w:div>
        <w:div w:id="1849056158">
          <w:marLeft w:val="480"/>
          <w:marRight w:val="0"/>
          <w:marTop w:val="0"/>
          <w:marBottom w:val="0"/>
          <w:divBdr>
            <w:top w:val="none" w:sz="0" w:space="0" w:color="auto"/>
            <w:left w:val="none" w:sz="0" w:space="0" w:color="auto"/>
            <w:bottom w:val="none" w:sz="0" w:space="0" w:color="auto"/>
            <w:right w:val="none" w:sz="0" w:space="0" w:color="auto"/>
          </w:divBdr>
        </w:div>
        <w:div w:id="1749695254">
          <w:marLeft w:val="480"/>
          <w:marRight w:val="0"/>
          <w:marTop w:val="0"/>
          <w:marBottom w:val="0"/>
          <w:divBdr>
            <w:top w:val="none" w:sz="0" w:space="0" w:color="auto"/>
            <w:left w:val="none" w:sz="0" w:space="0" w:color="auto"/>
            <w:bottom w:val="none" w:sz="0" w:space="0" w:color="auto"/>
            <w:right w:val="none" w:sz="0" w:space="0" w:color="auto"/>
          </w:divBdr>
        </w:div>
        <w:div w:id="1711104477">
          <w:marLeft w:val="480"/>
          <w:marRight w:val="0"/>
          <w:marTop w:val="0"/>
          <w:marBottom w:val="0"/>
          <w:divBdr>
            <w:top w:val="none" w:sz="0" w:space="0" w:color="auto"/>
            <w:left w:val="none" w:sz="0" w:space="0" w:color="auto"/>
            <w:bottom w:val="none" w:sz="0" w:space="0" w:color="auto"/>
            <w:right w:val="none" w:sz="0" w:space="0" w:color="auto"/>
          </w:divBdr>
        </w:div>
        <w:div w:id="79061948">
          <w:marLeft w:val="480"/>
          <w:marRight w:val="0"/>
          <w:marTop w:val="0"/>
          <w:marBottom w:val="0"/>
          <w:divBdr>
            <w:top w:val="none" w:sz="0" w:space="0" w:color="auto"/>
            <w:left w:val="none" w:sz="0" w:space="0" w:color="auto"/>
            <w:bottom w:val="none" w:sz="0" w:space="0" w:color="auto"/>
            <w:right w:val="none" w:sz="0" w:space="0" w:color="auto"/>
          </w:divBdr>
        </w:div>
        <w:div w:id="1235630495">
          <w:marLeft w:val="480"/>
          <w:marRight w:val="0"/>
          <w:marTop w:val="0"/>
          <w:marBottom w:val="0"/>
          <w:divBdr>
            <w:top w:val="none" w:sz="0" w:space="0" w:color="auto"/>
            <w:left w:val="none" w:sz="0" w:space="0" w:color="auto"/>
            <w:bottom w:val="none" w:sz="0" w:space="0" w:color="auto"/>
            <w:right w:val="none" w:sz="0" w:space="0" w:color="auto"/>
          </w:divBdr>
        </w:div>
        <w:div w:id="267471341">
          <w:marLeft w:val="480"/>
          <w:marRight w:val="0"/>
          <w:marTop w:val="0"/>
          <w:marBottom w:val="0"/>
          <w:divBdr>
            <w:top w:val="none" w:sz="0" w:space="0" w:color="auto"/>
            <w:left w:val="none" w:sz="0" w:space="0" w:color="auto"/>
            <w:bottom w:val="none" w:sz="0" w:space="0" w:color="auto"/>
            <w:right w:val="none" w:sz="0" w:space="0" w:color="auto"/>
          </w:divBdr>
        </w:div>
        <w:div w:id="533544474">
          <w:marLeft w:val="480"/>
          <w:marRight w:val="0"/>
          <w:marTop w:val="0"/>
          <w:marBottom w:val="0"/>
          <w:divBdr>
            <w:top w:val="none" w:sz="0" w:space="0" w:color="auto"/>
            <w:left w:val="none" w:sz="0" w:space="0" w:color="auto"/>
            <w:bottom w:val="none" w:sz="0" w:space="0" w:color="auto"/>
            <w:right w:val="none" w:sz="0" w:space="0" w:color="auto"/>
          </w:divBdr>
        </w:div>
        <w:div w:id="182981811">
          <w:marLeft w:val="480"/>
          <w:marRight w:val="0"/>
          <w:marTop w:val="0"/>
          <w:marBottom w:val="0"/>
          <w:divBdr>
            <w:top w:val="none" w:sz="0" w:space="0" w:color="auto"/>
            <w:left w:val="none" w:sz="0" w:space="0" w:color="auto"/>
            <w:bottom w:val="none" w:sz="0" w:space="0" w:color="auto"/>
            <w:right w:val="none" w:sz="0" w:space="0" w:color="auto"/>
          </w:divBdr>
        </w:div>
        <w:div w:id="899899395">
          <w:marLeft w:val="480"/>
          <w:marRight w:val="0"/>
          <w:marTop w:val="0"/>
          <w:marBottom w:val="0"/>
          <w:divBdr>
            <w:top w:val="none" w:sz="0" w:space="0" w:color="auto"/>
            <w:left w:val="none" w:sz="0" w:space="0" w:color="auto"/>
            <w:bottom w:val="none" w:sz="0" w:space="0" w:color="auto"/>
            <w:right w:val="none" w:sz="0" w:space="0" w:color="auto"/>
          </w:divBdr>
        </w:div>
        <w:div w:id="1820613632">
          <w:marLeft w:val="480"/>
          <w:marRight w:val="0"/>
          <w:marTop w:val="0"/>
          <w:marBottom w:val="0"/>
          <w:divBdr>
            <w:top w:val="none" w:sz="0" w:space="0" w:color="auto"/>
            <w:left w:val="none" w:sz="0" w:space="0" w:color="auto"/>
            <w:bottom w:val="none" w:sz="0" w:space="0" w:color="auto"/>
            <w:right w:val="none" w:sz="0" w:space="0" w:color="auto"/>
          </w:divBdr>
        </w:div>
        <w:div w:id="364524797">
          <w:marLeft w:val="480"/>
          <w:marRight w:val="0"/>
          <w:marTop w:val="0"/>
          <w:marBottom w:val="0"/>
          <w:divBdr>
            <w:top w:val="none" w:sz="0" w:space="0" w:color="auto"/>
            <w:left w:val="none" w:sz="0" w:space="0" w:color="auto"/>
            <w:bottom w:val="none" w:sz="0" w:space="0" w:color="auto"/>
            <w:right w:val="none" w:sz="0" w:space="0" w:color="auto"/>
          </w:divBdr>
        </w:div>
        <w:div w:id="1701131059">
          <w:marLeft w:val="480"/>
          <w:marRight w:val="0"/>
          <w:marTop w:val="0"/>
          <w:marBottom w:val="0"/>
          <w:divBdr>
            <w:top w:val="none" w:sz="0" w:space="0" w:color="auto"/>
            <w:left w:val="none" w:sz="0" w:space="0" w:color="auto"/>
            <w:bottom w:val="none" w:sz="0" w:space="0" w:color="auto"/>
            <w:right w:val="none" w:sz="0" w:space="0" w:color="auto"/>
          </w:divBdr>
        </w:div>
        <w:div w:id="1259169879">
          <w:marLeft w:val="480"/>
          <w:marRight w:val="0"/>
          <w:marTop w:val="0"/>
          <w:marBottom w:val="0"/>
          <w:divBdr>
            <w:top w:val="none" w:sz="0" w:space="0" w:color="auto"/>
            <w:left w:val="none" w:sz="0" w:space="0" w:color="auto"/>
            <w:bottom w:val="none" w:sz="0" w:space="0" w:color="auto"/>
            <w:right w:val="none" w:sz="0" w:space="0" w:color="auto"/>
          </w:divBdr>
        </w:div>
        <w:div w:id="66729447">
          <w:marLeft w:val="480"/>
          <w:marRight w:val="0"/>
          <w:marTop w:val="0"/>
          <w:marBottom w:val="0"/>
          <w:divBdr>
            <w:top w:val="none" w:sz="0" w:space="0" w:color="auto"/>
            <w:left w:val="none" w:sz="0" w:space="0" w:color="auto"/>
            <w:bottom w:val="none" w:sz="0" w:space="0" w:color="auto"/>
            <w:right w:val="none" w:sz="0" w:space="0" w:color="auto"/>
          </w:divBdr>
        </w:div>
        <w:div w:id="2100636631">
          <w:marLeft w:val="480"/>
          <w:marRight w:val="0"/>
          <w:marTop w:val="0"/>
          <w:marBottom w:val="0"/>
          <w:divBdr>
            <w:top w:val="none" w:sz="0" w:space="0" w:color="auto"/>
            <w:left w:val="none" w:sz="0" w:space="0" w:color="auto"/>
            <w:bottom w:val="none" w:sz="0" w:space="0" w:color="auto"/>
            <w:right w:val="none" w:sz="0" w:space="0" w:color="auto"/>
          </w:divBdr>
        </w:div>
        <w:div w:id="2114158012">
          <w:marLeft w:val="480"/>
          <w:marRight w:val="0"/>
          <w:marTop w:val="0"/>
          <w:marBottom w:val="0"/>
          <w:divBdr>
            <w:top w:val="none" w:sz="0" w:space="0" w:color="auto"/>
            <w:left w:val="none" w:sz="0" w:space="0" w:color="auto"/>
            <w:bottom w:val="none" w:sz="0" w:space="0" w:color="auto"/>
            <w:right w:val="none" w:sz="0" w:space="0" w:color="auto"/>
          </w:divBdr>
        </w:div>
        <w:div w:id="1355377628">
          <w:marLeft w:val="480"/>
          <w:marRight w:val="0"/>
          <w:marTop w:val="0"/>
          <w:marBottom w:val="0"/>
          <w:divBdr>
            <w:top w:val="none" w:sz="0" w:space="0" w:color="auto"/>
            <w:left w:val="none" w:sz="0" w:space="0" w:color="auto"/>
            <w:bottom w:val="none" w:sz="0" w:space="0" w:color="auto"/>
            <w:right w:val="none" w:sz="0" w:space="0" w:color="auto"/>
          </w:divBdr>
        </w:div>
        <w:div w:id="39983209">
          <w:marLeft w:val="480"/>
          <w:marRight w:val="0"/>
          <w:marTop w:val="0"/>
          <w:marBottom w:val="0"/>
          <w:divBdr>
            <w:top w:val="none" w:sz="0" w:space="0" w:color="auto"/>
            <w:left w:val="none" w:sz="0" w:space="0" w:color="auto"/>
            <w:bottom w:val="none" w:sz="0" w:space="0" w:color="auto"/>
            <w:right w:val="none" w:sz="0" w:space="0" w:color="auto"/>
          </w:divBdr>
        </w:div>
        <w:div w:id="218367371">
          <w:marLeft w:val="480"/>
          <w:marRight w:val="0"/>
          <w:marTop w:val="0"/>
          <w:marBottom w:val="0"/>
          <w:divBdr>
            <w:top w:val="none" w:sz="0" w:space="0" w:color="auto"/>
            <w:left w:val="none" w:sz="0" w:space="0" w:color="auto"/>
            <w:bottom w:val="none" w:sz="0" w:space="0" w:color="auto"/>
            <w:right w:val="none" w:sz="0" w:space="0" w:color="auto"/>
          </w:divBdr>
        </w:div>
        <w:div w:id="665665439">
          <w:marLeft w:val="480"/>
          <w:marRight w:val="0"/>
          <w:marTop w:val="0"/>
          <w:marBottom w:val="0"/>
          <w:divBdr>
            <w:top w:val="none" w:sz="0" w:space="0" w:color="auto"/>
            <w:left w:val="none" w:sz="0" w:space="0" w:color="auto"/>
            <w:bottom w:val="none" w:sz="0" w:space="0" w:color="auto"/>
            <w:right w:val="none" w:sz="0" w:space="0" w:color="auto"/>
          </w:divBdr>
        </w:div>
        <w:div w:id="1342049891">
          <w:marLeft w:val="480"/>
          <w:marRight w:val="0"/>
          <w:marTop w:val="0"/>
          <w:marBottom w:val="0"/>
          <w:divBdr>
            <w:top w:val="none" w:sz="0" w:space="0" w:color="auto"/>
            <w:left w:val="none" w:sz="0" w:space="0" w:color="auto"/>
            <w:bottom w:val="none" w:sz="0" w:space="0" w:color="auto"/>
            <w:right w:val="none" w:sz="0" w:space="0" w:color="auto"/>
          </w:divBdr>
        </w:div>
        <w:div w:id="126900658">
          <w:marLeft w:val="480"/>
          <w:marRight w:val="0"/>
          <w:marTop w:val="0"/>
          <w:marBottom w:val="0"/>
          <w:divBdr>
            <w:top w:val="none" w:sz="0" w:space="0" w:color="auto"/>
            <w:left w:val="none" w:sz="0" w:space="0" w:color="auto"/>
            <w:bottom w:val="none" w:sz="0" w:space="0" w:color="auto"/>
            <w:right w:val="none" w:sz="0" w:space="0" w:color="auto"/>
          </w:divBdr>
        </w:div>
        <w:div w:id="844592942">
          <w:marLeft w:val="480"/>
          <w:marRight w:val="0"/>
          <w:marTop w:val="0"/>
          <w:marBottom w:val="0"/>
          <w:divBdr>
            <w:top w:val="none" w:sz="0" w:space="0" w:color="auto"/>
            <w:left w:val="none" w:sz="0" w:space="0" w:color="auto"/>
            <w:bottom w:val="none" w:sz="0" w:space="0" w:color="auto"/>
            <w:right w:val="none" w:sz="0" w:space="0" w:color="auto"/>
          </w:divBdr>
        </w:div>
        <w:div w:id="1262296011">
          <w:marLeft w:val="480"/>
          <w:marRight w:val="0"/>
          <w:marTop w:val="0"/>
          <w:marBottom w:val="0"/>
          <w:divBdr>
            <w:top w:val="none" w:sz="0" w:space="0" w:color="auto"/>
            <w:left w:val="none" w:sz="0" w:space="0" w:color="auto"/>
            <w:bottom w:val="none" w:sz="0" w:space="0" w:color="auto"/>
            <w:right w:val="none" w:sz="0" w:space="0" w:color="auto"/>
          </w:divBdr>
        </w:div>
        <w:div w:id="1139499320">
          <w:marLeft w:val="480"/>
          <w:marRight w:val="0"/>
          <w:marTop w:val="0"/>
          <w:marBottom w:val="0"/>
          <w:divBdr>
            <w:top w:val="none" w:sz="0" w:space="0" w:color="auto"/>
            <w:left w:val="none" w:sz="0" w:space="0" w:color="auto"/>
            <w:bottom w:val="none" w:sz="0" w:space="0" w:color="auto"/>
            <w:right w:val="none" w:sz="0" w:space="0" w:color="auto"/>
          </w:divBdr>
        </w:div>
        <w:div w:id="1404525678">
          <w:marLeft w:val="480"/>
          <w:marRight w:val="0"/>
          <w:marTop w:val="0"/>
          <w:marBottom w:val="0"/>
          <w:divBdr>
            <w:top w:val="none" w:sz="0" w:space="0" w:color="auto"/>
            <w:left w:val="none" w:sz="0" w:space="0" w:color="auto"/>
            <w:bottom w:val="none" w:sz="0" w:space="0" w:color="auto"/>
            <w:right w:val="none" w:sz="0" w:space="0" w:color="auto"/>
          </w:divBdr>
        </w:div>
        <w:div w:id="2024740882">
          <w:marLeft w:val="480"/>
          <w:marRight w:val="0"/>
          <w:marTop w:val="0"/>
          <w:marBottom w:val="0"/>
          <w:divBdr>
            <w:top w:val="none" w:sz="0" w:space="0" w:color="auto"/>
            <w:left w:val="none" w:sz="0" w:space="0" w:color="auto"/>
            <w:bottom w:val="none" w:sz="0" w:space="0" w:color="auto"/>
            <w:right w:val="none" w:sz="0" w:space="0" w:color="auto"/>
          </w:divBdr>
        </w:div>
        <w:div w:id="1800299754">
          <w:marLeft w:val="480"/>
          <w:marRight w:val="0"/>
          <w:marTop w:val="0"/>
          <w:marBottom w:val="0"/>
          <w:divBdr>
            <w:top w:val="none" w:sz="0" w:space="0" w:color="auto"/>
            <w:left w:val="none" w:sz="0" w:space="0" w:color="auto"/>
            <w:bottom w:val="none" w:sz="0" w:space="0" w:color="auto"/>
            <w:right w:val="none" w:sz="0" w:space="0" w:color="auto"/>
          </w:divBdr>
        </w:div>
        <w:div w:id="2117631557">
          <w:marLeft w:val="480"/>
          <w:marRight w:val="0"/>
          <w:marTop w:val="0"/>
          <w:marBottom w:val="0"/>
          <w:divBdr>
            <w:top w:val="none" w:sz="0" w:space="0" w:color="auto"/>
            <w:left w:val="none" w:sz="0" w:space="0" w:color="auto"/>
            <w:bottom w:val="none" w:sz="0" w:space="0" w:color="auto"/>
            <w:right w:val="none" w:sz="0" w:space="0" w:color="auto"/>
          </w:divBdr>
        </w:div>
        <w:div w:id="1261764746">
          <w:marLeft w:val="480"/>
          <w:marRight w:val="0"/>
          <w:marTop w:val="0"/>
          <w:marBottom w:val="0"/>
          <w:divBdr>
            <w:top w:val="none" w:sz="0" w:space="0" w:color="auto"/>
            <w:left w:val="none" w:sz="0" w:space="0" w:color="auto"/>
            <w:bottom w:val="none" w:sz="0" w:space="0" w:color="auto"/>
            <w:right w:val="none" w:sz="0" w:space="0" w:color="auto"/>
          </w:divBdr>
        </w:div>
        <w:div w:id="763838977">
          <w:marLeft w:val="480"/>
          <w:marRight w:val="0"/>
          <w:marTop w:val="0"/>
          <w:marBottom w:val="0"/>
          <w:divBdr>
            <w:top w:val="none" w:sz="0" w:space="0" w:color="auto"/>
            <w:left w:val="none" w:sz="0" w:space="0" w:color="auto"/>
            <w:bottom w:val="none" w:sz="0" w:space="0" w:color="auto"/>
            <w:right w:val="none" w:sz="0" w:space="0" w:color="auto"/>
          </w:divBdr>
        </w:div>
        <w:div w:id="954285349">
          <w:marLeft w:val="480"/>
          <w:marRight w:val="0"/>
          <w:marTop w:val="0"/>
          <w:marBottom w:val="0"/>
          <w:divBdr>
            <w:top w:val="none" w:sz="0" w:space="0" w:color="auto"/>
            <w:left w:val="none" w:sz="0" w:space="0" w:color="auto"/>
            <w:bottom w:val="none" w:sz="0" w:space="0" w:color="auto"/>
            <w:right w:val="none" w:sz="0" w:space="0" w:color="auto"/>
          </w:divBdr>
        </w:div>
        <w:div w:id="1427119297">
          <w:marLeft w:val="480"/>
          <w:marRight w:val="0"/>
          <w:marTop w:val="0"/>
          <w:marBottom w:val="0"/>
          <w:divBdr>
            <w:top w:val="none" w:sz="0" w:space="0" w:color="auto"/>
            <w:left w:val="none" w:sz="0" w:space="0" w:color="auto"/>
            <w:bottom w:val="none" w:sz="0" w:space="0" w:color="auto"/>
            <w:right w:val="none" w:sz="0" w:space="0" w:color="auto"/>
          </w:divBdr>
        </w:div>
        <w:div w:id="500586007">
          <w:marLeft w:val="480"/>
          <w:marRight w:val="0"/>
          <w:marTop w:val="0"/>
          <w:marBottom w:val="0"/>
          <w:divBdr>
            <w:top w:val="none" w:sz="0" w:space="0" w:color="auto"/>
            <w:left w:val="none" w:sz="0" w:space="0" w:color="auto"/>
            <w:bottom w:val="none" w:sz="0" w:space="0" w:color="auto"/>
            <w:right w:val="none" w:sz="0" w:space="0" w:color="auto"/>
          </w:divBdr>
        </w:div>
        <w:div w:id="1647468698">
          <w:marLeft w:val="480"/>
          <w:marRight w:val="0"/>
          <w:marTop w:val="0"/>
          <w:marBottom w:val="0"/>
          <w:divBdr>
            <w:top w:val="none" w:sz="0" w:space="0" w:color="auto"/>
            <w:left w:val="none" w:sz="0" w:space="0" w:color="auto"/>
            <w:bottom w:val="none" w:sz="0" w:space="0" w:color="auto"/>
            <w:right w:val="none" w:sz="0" w:space="0" w:color="auto"/>
          </w:divBdr>
        </w:div>
        <w:div w:id="485973688">
          <w:marLeft w:val="480"/>
          <w:marRight w:val="0"/>
          <w:marTop w:val="0"/>
          <w:marBottom w:val="0"/>
          <w:divBdr>
            <w:top w:val="none" w:sz="0" w:space="0" w:color="auto"/>
            <w:left w:val="none" w:sz="0" w:space="0" w:color="auto"/>
            <w:bottom w:val="none" w:sz="0" w:space="0" w:color="auto"/>
            <w:right w:val="none" w:sz="0" w:space="0" w:color="auto"/>
          </w:divBdr>
        </w:div>
        <w:div w:id="1765615913">
          <w:marLeft w:val="480"/>
          <w:marRight w:val="0"/>
          <w:marTop w:val="0"/>
          <w:marBottom w:val="0"/>
          <w:divBdr>
            <w:top w:val="none" w:sz="0" w:space="0" w:color="auto"/>
            <w:left w:val="none" w:sz="0" w:space="0" w:color="auto"/>
            <w:bottom w:val="none" w:sz="0" w:space="0" w:color="auto"/>
            <w:right w:val="none" w:sz="0" w:space="0" w:color="auto"/>
          </w:divBdr>
        </w:div>
        <w:div w:id="248121182">
          <w:marLeft w:val="480"/>
          <w:marRight w:val="0"/>
          <w:marTop w:val="0"/>
          <w:marBottom w:val="0"/>
          <w:divBdr>
            <w:top w:val="none" w:sz="0" w:space="0" w:color="auto"/>
            <w:left w:val="none" w:sz="0" w:space="0" w:color="auto"/>
            <w:bottom w:val="none" w:sz="0" w:space="0" w:color="auto"/>
            <w:right w:val="none" w:sz="0" w:space="0" w:color="auto"/>
          </w:divBdr>
        </w:div>
        <w:div w:id="492841674">
          <w:marLeft w:val="480"/>
          <w:marRight w:val="0"/>
          <w:marTop w:val="0"/>
          <w:marBottom w:val="0"/>
          <w:divBdr>
            <w:top w:val="none" w:sz="0" w:space="0" w:color="auto"/>
            <w:left w:val="none" w:sz="0" w:space="0" w:color="auto"/>
            <w:bottom w:val="none" w:sz="0" w:space="0" w:color="auto"/>
            <w:right w:val="none" w:sz="0" w:space="0" w:color="auto"/>
          </w:divBdr>
        </w:div>
        <w:div w:id="628128435">
          <w:marLeft w:val="480"/>
          <w:marRight w:val="0"/>
          <w:marTop w:val="0"/>
          <w:marBottom w:val="0"/>
          <w:divBdr>
            <w:top w:val="none" w:sz="0" w:space="0" w:color="auto"/>
            <w:left w:val="none" w:sz="0" w:space="0" w:color="auto"/>
            <w:bottom w:val="none" w:sz="0" w:space="0" w:color="auto"/>
            <w:right w:val="none" w:sz="0" w:space="0" w:color="auto"/>
          </w:divBdr>
        </w:div>
        <w:div w:id="1470511868">
          <w:marLeft w:val="480"/>
          <w:marRight w:val="0"/>
          <w:marTop w:val="0"/>
          <w:marBottom w:val="0"/>
          <w:divBdr>
            <w:top w:val="none" w:sz="0" w:space="0" w:color="auto"/>
            <w:left w:val="none" w:sz="0" w:space="0" w:color="auto"/>
            <w:bottom w:val="none" w:sz="0" w:space="0" w:color="auto"/>
            <w:right w:val="none" w:sz="0" w:space="0" w:color="auto"/>
          </w:divBdr>
        </w:div>
        <w:div w:id="1927299253">
          <w:marLeft w:val="480"/>
          <w:marRight w:val="0"/>
          <w:marTop w:val="0"/>
          <w:marBottom w:val="0"/>
          <w:divBdr>
            <w:top w:val="none" w:sz="0" w:space="0" w:color="auto"/>
            <w:left w:val="none" w:sz="0" w:space="0" w:color="auto"/>
            <w:bottom w:val="none" w:sz="0" w:space="0" w:color="auto"/>
            <w:right w:val="none" w:sz="0" w:space="0" w:color="auto"/>
          </w:divBdr>
        </w:div>
        <w:div w:id="125397344">
          <w:marLeft w:val="480"/>
          <w:marRight w:val="0"/>
          <w:marTop w:val="0"/>
          <w:marBottom w:val="0"/>
          <w:divBdr>
            <w:top w:val="none" w:sz="0" w:space="0" w:color="auto"/>
            <w:left w:val="none" w:sz="0" w:space="0" w:color="auto"/>
            <w:bottom w:val="none" w:sz="0" w:space="0" w:color="auto"/>
            <w:right w:val="none" w:sz="0" w:space="0" w:color="auto"/>
          </w:divBdr>
        </w:div>
        <w:div w:id="720327009">
          <w:marLeft w:val="480"/>
          <w:marRight w:val="0"/>
          <w:marTop w:val="0"/>
          <w:marBottom w:val="0"/>
          <w:divBdr>
            <w:top w:val="none" w:sz="0" w:space="0" w:color="auto"/>
            <w:left w:val="none" w:sz="0" w:space="0" w:color="auto"/>
            <w:bottom w:val="none" w:sz="0" w:space="0" w:color="auto"/>
            <w:right w:val="none" w:sz="0" w:space="0" w:color="auto"/>
          </w:divBdr>
        </w:div>
        <w:div w:id="274025660">
          <w:marLeft w:val="480"/>
          <w:marRight w:val="0"/>
          <w:marTop w:val="0"/>
          <w:marBottom w:val="0"/>
          <w:divBdr>
            <w:top w:val="none" w:sz="0" w:space="0" w:color="auto"/>
            <w:left w:val="none" w:sz="0" w:space="0" w:color="auto"/>
            <w:bottom w:val="none" w:sz="0" w:space="0" w:color="auto"/>
            <w:right w:val="none" w:sz="0" w:space="0" w:color="auto"/>
          </w:divBdr>
        </w:div>
        <w:div w:id="1554657088">
          <w:marLeft w:val="480"/>
          <w:marRight w:val="0"/>
          <w:marTop w:val="0"/>
          <w:marBottom w:val="0"/>
          <w:divBdr>
            <w:top w:val="none" w:sz="0" w:space="0" w:color="auto"/>
            <w:left w:val="none" w:sz="0" w:space="0" w:color="auto"/>
            <w:bottom w:val="none" w:sz="0" w:space="0" w:color="auto"/>
            <w:right w:val="none" w:sz="0" w:space="0" w:color="auto"/>
          </w:divBdr>
        </w:div>
        <w:div w:id="809633059">
          <w:marLeft w:val="480"/>
          <w:marRight w:val="0"/>
          <w:marTop w:val="0"/>
          <w:marBottom w:val="0"/>
          <w:divBdr>
            <w:top w:val="none" w:sz="0" w:space="0" w:color="auto"/>
            <w:left w:val="none" w:sz="0" w:space="0" w:color="auto"/>
            <w:bottom w:val="none" w:sz="0" w:space="0" w:color="auto"/>
            <w:right w:val="none" w:sz="0" w:space="0" w:color="auto"/>
          </w:divBdr>
        </w:div>
        <w:div w:id="109320712">
          <w:marLeft w:val="480"/>
          <w:marRight w:val="0"/>
          <w:marTop w:val="0"/>
          <w:marBottom w:val="0"/>
          <w:divBdr>
            <w:top w:val="none" w:sz="0" w:space="0" w:color="auto"/>
            <w:left w:val="none" w:sz="0" w:space="0" w:color="auto"/>
            <w:bottom w:val="none" w:sz="0" w:space="0" w:color="auto"/>
            <w:right w:val="none" w:sz="0" w:space="0" w:color="auto"/>
          </w:divBdr>
        </w:div>
        <w:div w:id="875585571">
          <w:marLeft w:val="480"/>
          <w:marRight w:val="0"/>
          <w:marTop w:val="0"/>
          <w:marBottom w:val="0"/>
          <w:divBdr>
            <w:top w:val="none" w:sz="0" w:space="0" w:color="auto"/>
            <w:left w:val="none" w:sz="0" w:space="0" w:color="auto"/>
            <w:bottom w:val="none" w:sz="0" w:space="0" w:color="auto"/>
            <w:right w:val="none" w:sz="0" w:space="0" w:color="auto"/>
          </w:divBdr>
        </w:div>
        <w:div w:id="900287363">
          <w:marLeft w:val="480"/>
          <w:marRight w:val="0"/>
          <w:marTop w:val="0"/>
          <w:marBottom w:val="0"/>
          <w:divBdr>
            <w:top w:val="none" w:sz="0" w:space="0" w:color="auto"/>
            <w:left w:val="none" w:sz="0" w:space="0" w:color="auto"/>
            <w:bottom w:val="none" w:sz="0" w:space="0" w:color="auto"/>
            <w:right w:val="none" w:sz="0" w:space="0" w:color="auto"/>
          </w:divBdr>
        </w:div>
        <w:div w:id="4867380">
          <w:marLeft w:val="480"/>
          <w:marRight w:val="0"/>
          <w:marTop w:val="0"/>
          <w:marBottom w:val="0"/>
          <w:divBdr>
            <w:top w:val="none" w:sz="0" w:space="0" w:color="auto"/>
            <w:left w:val="none" w:sz="0" w:space="0" w:color="auto"/>
            <w:bottom w:val="none" w:sz="0" w:space="0" w:color="auto"/>
            <w:right w:val="none" w:sz="0" w:space="0" w:color="auto"/>
          </w:divBdr>
        </w:div>
      </w:divsChild>
    </w:div>
    <w:div w:id="49117604">
      <w:bodyDiv w:val="1"/>
      <w:marLeft w:val="0"/>
      <w:marRight w:val="0"/>
      <w:marTop w:val="0"/>
      <w:marBottom w:val="0"/>
      <w:divBdr>
        <w:top w:val="none" w:sz="0" w:space="0" w:color="auto"/>
        <w:left w:val="none" w:sz="0" w:space="0" w:color="auto"/>
        <w:bottom w:val="none" w:sz="0" w:space="0" w:color="auto"/>
        <w:right w:val="none" w:sz="0" w:space="0" w:color="auto"/>
      </w:divBdr>
    </w:div>
    <w:div w:id="49304201">
      <w:bodyDiv w:val="1"/>
      <w:marLeft w:val="0"/>
      <w:marRight w:val="0"/>
      <w:marTop w:val="0"/>
      <w:marBottom w:val="0"/>
      <w:divBdr>
        <w:top w:val="none" w:sz="0" w:space="0" w:color="auto"/>
        <w:left w:val="none" w:sz="0" w:space="0" w:color="auto"/>
        <w:bottom w:val="none" w:sz="0" w:space="0" w:color="auto"/>
        <w:right w:val="none" w:sz="0" w:space="0" w:color="auto"/>
      </w:divBdr>
      <w:divsChild>
        <w:div w:id="730615557">
          <w:marLeft w:val="480"/>
          <w:marRight w:val="0"/>
          <w:marTop w:val="0"/>
          <w:marBottom w:val="0"/>
          <w:divBdr>
            <w:top w:val="none" w:sz="0" w:space="0" w:color="auto"/>
            <w:left w:val="none" w:sz="0" w:space="0" w:color="auto"/>
            <w:bottom w:val="none" w:sz="0" w:space="0" w:color="auto"/>
            <w:right w:val="none" w:sz="0" w:space="0" w:color="auto"/>
          </w:divBdr>
        </w:div>
        <w:div w:id="195123375">
          <w:marLeft w:val="480"/>
          <w:marRight w:val="0"/>
          <w:marTop w:val="0"/>
          <w:marBottom w:val="0"/>
          <w:divBdr>
            <w:top w:val="none" w:sz="0" w:space="0" w:color="auto"/>
            <w:left w:val="none" w:sz="0" w:space="0" w:color="auto"/>
            <w:bottom w:val="none" w:sz="0" w:space="0" w:color="auto"/>
            <w:right w:val="none" w:sz="0" w:space="0" w:color="auto"/>
          </w:divBdr>
        </w:div>
        <w:div w:id="1286741105">
          <w:marLeft w:val="480"/>
          <w:marRight w:val="0"/>
          <w:marTop w:val="0"/>
          <w:marBottom w:val="0"/>
          <w:divBdr>
            <w:top w:val="none" w:sz="0" w:space="0" w:color="auto"/>
            <w:left w:val="none" w:sz="0" w:space="0" w:color="auto"/>
            <w:bottom w:val="none" w:sz="0" w:space="0" w:color="auto"/>
            <w:right w:val="none" w:sz="0" w:space="0" w:color="auto"/>
          </w:divBdr>
        </w:div>
        <w:div w:id="581257779">
          <w:marLeft w:val="480"/>
          <w:marRight w:val="0"/>
          <w:marTop w:val="0"/>
          <w:marBottom w:val="0"/>
          <w:divBdr>
            <w:top w:val="none" w:sz="0" w:space="0" w:color="auto"/>
            <w:left w:val="none" w:sz="0" w:space="0" w:color="auto"/>
            <w:bottom w:val="none" w:sz="0" w:space="0" w:color="auto"/>
            <w:right w:val="none" w:sz="0" w:space="0" w:color="auto"/>
          </w:divBdr>
        </w:div>
        <w:div w:id="448470051">
          <w:marLeft w:val="480"/>
          <w:marRight w:val="0"/>
          <w:marTop w:val="0"/>
          <w:marBottom w:val="0"/>
          <w:divBdr>
            <w:top w:val="none" w:sz="0" w:space="0" w:color="auto"/>
            <w:left w:val="none" w:sz="0" w:space="0" w:color="auto"/>
            <w:bottom w:val="none" w:sz="0" w:space="0" w:color="auto"/>
            <w:right w:val="none" w:sz="0" w:space="0" w:color="auto"/>
          </w:divBdr>
        </w:div>
        <w:div w:id="13654020">
          <w:marLeft w:val="480"/>
          <w:marRight w:val="0"/>
          <w:marTop w:val="0"/>
          <w:marBottom w:val="0"/>
          <w:divBdr>
            <w:top w:val="none" w:sz="0" w:space="0" w:color="auto"/>
            <w:left w:val="none" w:sz="0" w:space="0" w:color="auto"/>
            <w:bottom w:val="none" w:sz="0" w:space="0" w:color="auto"/>
            <w:right w:val="none" w:sz="0" w:space="0" w:color="auto"/>
          </w:divBdr>
        </w:div>
        <w:div w:id="838034167">
          <w:marLeft w:val="480"/>
          <w:marRight w:val="0"/>
          <w:marTop w:val="0"/>
          <w:marBottom w:val="0"/>
          <w:divBdr>
            <w:top w:val="none" w:sz="0" w:space="0" w:color="auto"/>
            <w:left w:val="none" w:sz="0" w:space="0" w:color="auto"/>
            <w:bottom w:val="none" w:sz="0" w:space="0" w:color="auto"/>
            <w:right w:val="none" w:sz="0" w:space="0" w:color="auto"/>
          </w:divBdr>
        </w:div>
        <w:div w:id="1191797772">
          <w:marLeft w:val="480"/>
          <w:marRight w:val="0"/>
          <w:marTop w:val="0"/>
          <w:marBottom w:val="0"/>
          <w:divBdr>
            <w:top w:val="none" w:sz="0" w:space="0" w:color="auto"/>
            <w:left w:val="none" w:sz="0" w:space="0" w:color="auto"/>
            <w:bottom w:val="none" w:sz="0" w:space="0" w:color="auto"/>
            <w:right w:val="none" w:sz="0" w:space="0" w:color="auto"/>
          </w:divBdr>
        </w:div>
        <w:div w:id="1272544808">
          <w:marLeft w:val="480"/>
          <w:marRight w:val="0"/>
          <w:marTop w:val="0"/>
          <w:marBottom w:val="0"/>
          <w:divBdr>
            <w:top w:val="none" w:sz="0" w:space="0" w:color="auto"/>
            <w:left w:val="none" w:sz="0" w:space="0" w:color="auto"/>
            <w:bottom w:val="none" w:sz="0" w:space="0" w:color="auto"/>
            <w:right w:val="none" w:sz="0" w:space="0" w:color="auto"/>
          </w:divBdr>
        </w:div>
        <w:div w:id="1984851291">
          <w:marLeft w:val="480"/>
          <w:marRight w:val="0"/>
          <w:marTop w:val="0"/>
          <w:marBottom w:val="0"/>
          <w:divBdr>
            <w:top w:val="none" w:sz="0" w:space="0" w:color="auto"/>
            <w:left w:val="none" w:sz="0" w:space="0" w:color="auto"/>
            <w:bottom w:val="none" w:sz="0" w:space="0" w:color="auto"/>
            <w:right w:val="none" w:sz="0" w:space="0" w:color="auto"/>
          </w:divBdr>
        </w:div>
        <w:div w:id="1825466486">
          <w:marLeft w:val="480"/>
          <w:marRight w:val="0"/>
          <w:marTop w:val="0"/>
          <w:marBottom w:val="0"/>
          <w:divBdr>
            <w:top w:val="none" w:sz="0" w:space="0" w:color="auto"/>
            <w:left w:val="none" w:sz="0" w:space="0" w:color="auto"/>
            <w:bottom w:val="none" w:sz="0" w:space="0" w:color="auto"/>
            <w:right w:val="none" w:sz="0" w:space="0" w:color="auto"/>
          </w:divBdr>
        </w:div>
        <w:div w:id="725183392">
          <w:marLeft w:val="480"/>
          <w:marRight w:val="0"/>
          <w:marTop w:val="0"/>
          <w:marBottom w:val="0"/>
          <w:divBdr>
            <w:top w:val="none" w:sz="0" w:space="0" w:color="auto"/>
            <w:left w:val="none" w:sz="0" w:space="0" w:color="auto"/>
            <w:bottom w:val="none" w:sz="0" w:space="0" w:color="auto"/>
            <w:right w:val="none" w:sz="0" w:space="0" w:color="auto"/>
          </w:divBdr>
        </w:div>
        <w:div w:id="37512239">
          <w:marLeft w:val="480"/>
          <w:marRight w:val="0"/>
          <w:marTop w:val="0"/>
          <w:marBottom w:val="0"/>
          <w:divBdr>
            <w:top w:val="none" w:sz="0" w:space="0" w:color="auto"/>
            <w:left w:val="none" w:sz="0" w:space="0" w:color="auto"/>
            <w:bottom w:val="none" w:sz="0" w:space="0" w:color="auto"/>
            <w:right w:val="none" w:sz="0" w:space="0" w:color="auto"/>
          </w:divBdr>
        </w:div>
        <w:div w:id="46884703">
          <w:marLeft w:val="480"/>
          <w:marRight w:val="0"/>
          <w:marTop w:val="0"/>
          <w:marBottom w:val="0"/>
          <w:divBdr>
            <w:top w:val="none" w:sz="0" w:space="0" w:color="auto"/>
            <w:left w:val="none" w:sz="0" w:space="0" w:color="auto"/>
            <w:bottom w:val="none" w:sz="0" w:space="0" w:color="auto"/>
            <w:right w:val="none" w:sz="0" w:space="0" w:color="auto"/>
          </w:divBdr>
        </w:div>
        <w:div w:id="1347514774">
          <w:marLeft w:val="480"/>
          <w:marRight w:val="0"/>
          <w:marTop w:val="0"/>
          <w:marBottom w:val="0"/>
          <w:divBdr>
            <w:top w:val="none" w:sz="0" w:space="0" w:color="auto"/>
            <w:left w:val="none" w:sz="0" w:space="0" w:color="auto"/>
            <w:bottom w:val="none" w:sz="0" w:space="0" w:color="auto"/>
            <w:right w:val="none" w:sz="0" w:space="0" w:color="auto"/>
          </w:divBdr>
        </w:div>
        <w:div w:id="671952262">
          <w:marLeft w:val="480"/>
          <w:marRight w:val="0"/>
          <w:marTop w:val="0"/>
          <w:marBottom w:val="0"/>
          <w:divBdr>
            <w:top w:val="none" w:sz="0" w:space="0" w:color="auto"/>
            <w:left w:val="none" w:sz="0" w:space="0" w:color="auto"/>
            <w:bottom w:val="none" w:sz="0" w:space="0" w:color="auto"/>
            <w:right w:val="none" w:sz="0" w:space="0" w:color="auto"/>
          </w:divBdr>
        </w:div>
        <w:div w:id="157115462">
          <w:marLeft w:val="480"/>
          <w:marRight w:val="0"/>
          <w:marTop w:val="0"/>
          <w:marBottom w:val="0"/>
          <w:divBdr>
            <w:top w:val="none" w:sz="0" w:space="0" w:color="auto"/>
            <w:left w:val="none" w:sz="0" w:space="0" w:color="auto"/>
            <w:bottom w:val="none" w:sz="0" w:space="0" w:color="auto"/>
            <w:right w:val="none" w:sz="0" w:space="0" w:color="auto"/>
          </w:divBdr>
        </w:div>
        <w:div w:id="127555122">
          <w:marLeft w:val="480"/>
          <w:marRight w:val="0"/>
          <w:marTop w:val="0"/>
          <w:marBottom w:val="0"/>
          <w:divBdr>
            <w:top w:val="none" w:sz="0" w:space="0" w:color="auto"/>
            <w:left w:val="none" w:sz="0" w:space="0" w:color="auto"/>
            <w:bottom w:val="none" w:sz="0" w:space="0" w:color="auto"/>
            <w:right w:val="none" w:sz="0" w:space="0" w:color="auto"/>
          </w:divBdr>
        </w:div>
        <w:div w:id="1549218823">
          <w:marLeft w:val="480"/>
          <w:marRight w:val="0"/>
          <w:marTop w:val="0"/>
          <w:marBottom w:val="0"/>
          <w:divBdr>
            <w:top w:val="none" w:sz="0" w:space="0" w:color="auto"/>
            <w:left w:val="none" w:sz="0" w:space="0" w:color="auto"/>
            <w:bottom w:val="none" w:sz="0" w:space="0" w:color="auto"/>
            <w:right w:val="none" w:sz="0" w:space="0" w:color="auto"/>
          </w:divBdr>
        </w:div>
        <w:div w:id="2110660632">
          <w:marLeft w:val="480"/>
          <w:marRight w:val="0"/>
          <w:marTop w:val="0"/>
          <w:marBottom w:val="0"/>
          <w:divBdr>
            <w:top w:val="none" w:sz="0" w:space="0" w:color="auto"/>
            <w:left w:val="none" w:sz="0" w:space="0" w:color="auto"/>
            <w:bottom w:val="none" w:sz="0" w:space="0" w:color="auto"/>
            <w:right w:val="none" w:sz="0" w:space="0" w:color="auto"/>
          </w:divBdr>
        </w:div>
        <w:div w:id="1082065962">
          <w:marLeft w:val="480"/>
          <w:marRight w:val="0"/>
          <w:marTop w:val="0"/>
          <w:marBottom w:val="0"/>
          <w:divBdr>
            <w:top w:val="none" w:sz="0" w:space="0" w:color="auto"/>
            <w:left w:val="none" w:sz="0" w:space="0" w:color="auto"/>
            <w:bottom w:val="none" w:sz="0" w:space="0" w:color="auto"/>
            <w:right w:val="none" w:sz="0" w:space="0" w:color="auto"/>
          </w:divBdr>
        </w:div>
        <w:div w:id="1315647591">
          <w:marLeft w:val="480"/>
          <w:marRight w:val="0"/>
          <w:marTop w:val="0"/>
          <w:marBottom w:val="0"/>
          <w:divBdr>
            <w:top w:val="none" w:sz="0" w:space="0" w:color="auto"/>
            <w:left w:val="none" w:sz="0" w:space="0" w:color="auto"/>
            <w:bottom w:val="none" w:sz="0" w:space="0" w:color="auto"/>
            <w:right w:val="none" w:sz="0" w:space="0" w:color="auto"/>
          </w:divBdr>
        </w:div>
        <w:div w:id="126972333">
          <w:marLeft w:val="480"/>
          <w:marRight w:val="0"/>
          <w:marTop w:val="0"/>
          <w:marBottom w:val="0"/>
          <w:divBdr>
            <w:top w:val="none" w:sz="0" w:space="0" w:color="auto"/>
            <w:left w:val="none" w:sz="0" w:space="0" w:color="auto"/>
            <w:bottom w:val="none" w:sz="0" w:space="0" w:color="auto"/>
            <w:right w:val="none" w:sz="0" w:space="0" w:color="auto"/>
          </w:divBdr>
        </w:div>
        <w:div w:id="728965416">
          <w:marLeft w:val="480"/>
          <w:marRight w:val="0"/>
          <w:marTop w:val="0"/>
          <w:marBottom w:val="0"/>
          <w:divBdr>
            <w:top w:val="none" w:sz="0" w:space="0" w:color="auto"/>
            <w:left w:val="none" w:sz="0" w:space="0" w:color="auto"/>
            <w:bottom w:val="none" w:sz="0" w:space="0" w:color="auto"/>
            <w:right w:val="none" w:sz="0" w:space="0" w:color="auto"/>
          </w:divBdr>
        </w:div>
        <w:div w:id="535120445">
          <w:marLeft w:val="480"/>
          <w:marRight w:val="0"/>
          <w:marTop w:val="0"/>
          <w:marBottom w:val="0"/>
          <w:divBdr>
            <w:top w:val="none" w:sz="0" w:space="0" w:color="auto"/>
            <w:left w:val="none" w:sz="0" w:space="0" w:color="auto"/>
            <w:bottom w:val="none" w:sz="0" w:space="0" w:color="auto"/>
            <w:right w:val="none" w:sz="0" w:space="0" w:color="auto"/>
          </w:divBdr>
        </w:div>
        <w:div w:id="879174658">
          <w:marLeft w:val="480"/>
          <w:marRight w:val="0"/>
          <w:marTop w:val="0"/>
          <w:marBottom w:val="0"/>
          <w:divBdr>
            <w:top w:val="none" w:sz="0" w:space="0" w:color="auto"/>
            <w:left w:val="none" w:sz="0" w:space="0" w:color="auto"/>
            <w:bottom w:val="none" w:sz="0" w:space="0" w:color="auto"/>
            <w:right w:val="none" w:sz="0" w:space="0" w:color="auto"/>
          </w:divBdr>
        </w:div>
        <w:div w:id="2085645045">
          <w:marLeft w:val="480"/>
          <w:marRight w:val="0"/>
          <w:marTop w:val="0"/>
          <w:marBottom w:val="0"/>
          <w:divBdr>
            <w:top w:val="none" w:sz="0" w:space="0" w:color="auto"/>
            <w:left w:val="none" w:sz="0" w:space="0" w:color="auto"/>
            <w:bottom w:val="none" w:sz="0" w:space="0" w:color="auto"/>
            <w:right w:val="none" w:sz="0" w:space="0" w:color="auto"/>
          </w:divBdr>
        </w:div>
        <w:div w:id="1628462975">
          <w:marLeft w:val="480"/>
          <w:marRight w:val="0"/>
          <w:marTop w:val="0"/>
          <w:marBottom w:val="0"/>
          <w:divBdr>
            <w:top w:val="none" w:sz="0" w:space="0" w:color="auto"/>
            <w:left w:val="none" w:sz="0" w:space="0" w:color="auto"/>
            <w:bottom w:val="none" w:sz="0" w:space="0" w:color="auto"/>
            <w:right w:val="none" w:sz="0" w:space="0" w:color="auto"/>
          </w:divBdr>
        </w:div>
        <w:div w:id="985284899">
          <w:marLeft w:val="480"/>
          <w:marRight w:val="0"/>
          <w:marTop w:val="0"/>
          <w:marBottom w:val="0"/>
          <w:divBdr>
            <w:top w:val="none" w:sz="0" w:space="0" w:color="auto"/>
            <w:left w:val="none" w:sz="0" w:space="0" w:color="auto"/>
            <w:bottom w:val="none" w:sz="0" w:space="0" w:color="auto"/>
            <w:right w:val="none" w:sz="0" w:space="0" w:color="auto"/>
          </w:divBdr>
        </w:div>
        <w:div w:id="2051567056">
          <w:marLeft w:val="480"/>
          <w:marRight w:val="0"/>
          <w:marTop w:val="0"/>
          <w:marBottom w:val="0"/>
          <w:divBdr>
            <w:top w:val="none" w:sz="0" w:space="0" w:color="auto"/>
            <w:left w:val="none" w:sz="0" w:space="0" w:color="auto"/>
            <w:bottom w:val="none" w:sz="0" w:space="0" w:color="auto"/>
            <w:right w:val="none" w:sz="0" w:space="0" w:color="auto"/>
          </w:divBdr>
        </w:div>
        <w:div w:id="2012877570">
          <w:marLeft w:val="480"/>
          <w:marRight w:val="0"/>
          <w:marTop w:val="0"/>
          <w:marBottom w:val="0"/>
          <w:divBdr>
            <w:top w:val="none" w:sz="0" w:space="0" w:color="auto"/>
            <w:left w:val="none" w:sz="0" w:space="0" w:color="auto"/>
            <w:bottom w:val="none" w:sz="0" w:space="0" w:color="auto"/>
            <w:right w:val="none" w:sz="0" w:space="0" w:color="auto"/>
          </w:divBdr>
        </w:div>
        <w:div w:id="1273249358">
          <w:marLeft w:val="480"/>
          <w:marRight w:val="0"/>
          <w:marTop w:val="0"/>
          <w:marBottom w:val="0"/>
          <w:divBdr>
            <w:top w:val="none" w:sz="0" w:space="0" w:color="auto"/>
            <w:left w:val="none" w:sz="0" w:space="0" w:color="auto"/>
            <w:bottom w:val="none" w:sz="0" w:space="0" w:color="auto"/>
            <w:right w:val="none" w:sz="0" w:space="0" w:color="auto"/>
          </w:divBdr>
        </w:div>
        <w:div w:id="1391029977">
          <w:marLeft w:val="480"/>
          <w:marRight w:val="0"/>
          <w:marTop w:val="0"/>
          <w:marBottom w:val="0"/>
          <w:divBdr>
            <w:top w:val="none" w:sz="0" w:space="0" w:color="auto"/>
            <w:left w:val="none" w:sz="0" w:space="0" w:color="auto"/>
            <w:bottom w:val="none" w:sz="0" w:space="0" w:color="auto"/>
            <w:right w:val="none" w:sz="0" w:space="0" w:color="auto"/>
          </w:divBdr>
        </w:div>
        <w:div w:id="575020379">
          <w:marLeft w:val="480"/>
          <w:marRight w:val="0"/>
          <w:marTop w:val="0"/>
          <w:marBottom w:val="0"/>
          <w:divBdr>
            <w:top w:val="none" w:sz="0" w:space="0" w:color="auto"/>
            <w:left w:val="none" w:sz="0" w:space="0" w:color="auto"/>
            <w:bottom w:val="none" w:sz="0" w:space="0" w:color="auto"/>
            <w:right w:val="none" w:sz="0" w:space="0" w:color="auto"/>
          </w:divBdr>
        </w:div>
        <w:div w:id="1081679623">
          <w:marLeft w:val="480"/>
          <w:marRight w:val="0"/>
          <w:marTop w:val="0"/>
          <w:marBottom w:val="0"/>
          <w:divBdr>
            <w:top w:val="none" w:sz="0" w:space="0" w:color="auto"/>
            <w:left w:val="none" w:sz="0" w:space="0" w:color="auto"/>
            <w:bottom w:val="none" w:sz="0" w:space="0" w:color="auto"/>
            <w:right w:val="none" w:sz="0" w:space="0" w:color="auto"/>
          </w:divBdr>
        </w:div>
        <w:div w:id="1578058495">
          <w:marLeft w:val="480"/>
          <w:marRight w:val="0"/>
          <w:marTop w:val="0"/>
          <w:marBottom w:val="0"/>
          <w:divBdr>
            <w:top w:val="none" w:sz="0" w:space="0" w:color="auto"/>
            <w:left w:val="none" w:sz="0" w:space="0" w:color="auto"/>
            <w:bottom w:val="none" w:sz="0" w:space="0" w:color="auto"/>
            <w:right w:val="none" w:sz="0" w:space="0" w:color="auto"/>
          </w:divBdr>
        </w:div>
        <w:div w:id="1408192807">
          <w:marLeft w:val="480"/>
          <w:marRight w:val="0"/>
          <w:marTop w:val="0"/>
          <w:marBottom w:val="0"/>
          <w:divBdr>
            <w:top w:val="none" w:sz="0" w:space="0" w:color="auto"/>
            <w:left w:val="none" w:sz="0" w:space="0" w:color="auto"/>
            <w:bottom w:val="none" w:sz="0" w:space="0" w:color="auto"/>
            <w:right w:val="none" w:sz="0" w:space="0" w:color="auto"/>
          </w:divBdr>
        </w:div>
        <w:div w:id="1524051424">
          <w:marLeft w:val="480"/>
          <w:marRight w:val="0"/>
          <w:marTop w:val="0"/>
          <w:marBottom w:val="0"/>
          <w:divBdr>
            <w:top w:val="none" w:sz="0" w:space="0" w:color="auto"/>
            <w:left w:val="none" w:sz="0" w:space="0" w:color="auto"/>
            <w:bottom w:val="none" w:sz="0" w:space="0" w:color="auto"/>
            <w:right w:val="none" w:sz="0" w:space="0" w:color="auto"/>
          </w:divBdr>
        </w:div>
        <w:div w:id="2142844009">
          <w:marLeft w:val="480"/>
          <w:marRight w:val="0"/>
          <w:marTop w:val="0"/>
          <w:marBottom w:val="0"/>
          <w:divBdr>
            <w:top w:val="none" w:sz="0" w:space="0" w:color="auto"/>
            <w:left w:val="none" w:sz="0" w:space="0" w:color="auto"/>
            <w:bottom w:val="none" w:sz="0" w:space="0" w:color="auto"/>
            <w:right w:val="none" w:sz="0" w:space="0" w:color="auto"/>
          </w:divBdr>
        </w:div>
        <w:div w:id="954361020">
          <w:marLeft w:val="480"/>
          <w:marRight w:val="0"/>
          <w:marTop w:val="0"/>
          <w:marBottom w:val="0"/>
          <w:divBdr>
            <w:top w:val="none" w:sz="0" w:space="0" w:color="auto"/>
            <w:left w:val="none" w:sz="0" w:space="0" w:color="auto"/>
            <w:bottom w:val="none" w:sz="0" w:space="0" w:color="auto"/>
            <w:right w:val="none" w:sz="0" w:space="0" w:color="auto"/>
          </w:divBdr>
        </w:div>
        <w:div w:id="633220988">
          <w:marLeft w:val="480"/>
          <w:marRight w:val="0"/>
          <w:marTop w:val="0"/>
          <w:marBottom w:val="0"/>
          <w:divBdr>
            <w:top w:val="none" w:sz="0" w:space="0" w:color="auto"/>
            <w:left w:val="none" w:sz="0" w:space="0" w:color="auto"/>
            <w:bottom w:val="none" w:sz="0" w:space="0" w:color="auto"/>
            <w:right w:val="none" w:sz="0" w:space="0" w:color="auto"/>
          </w:divBdr>
        </w:div>
        <w:div w:id="1338846779">
          <w:marLeft w:val="480"/>
          <w:marRight w:val="0"/>
          <w:marTop w:val="0"/>
          <w:marBottom w:val="0"/>
          <w:divBdr>
            <w:top w:val="none" w:sz="0" w:space="0" w:color="auto"/>
            <w:left w:val="none" w:sz="0" w:space="0" w:color="auto"/>
            <w:bottom w:val="none" w:sz="0" w:space="0" w:color="auto"/>
            <w:right w:val="none" w:sz="0" w:space="0" w:color="auto"/>
          </w:divBdr>
        </w:div>
        <w:div w:id="769081218">
          <w:marLeft w:val="480"/>
          <w:marRight w:val="0"/>
          <w:marTop w:val="0"/>
          <w:marBottom w:val="0"/>
          <w:divBdr>
            <w:top w:val="none" w:sz="0" w:space="0" w:color="auto"/>
            <w:left w:val="none" w:sz="0" w:space="0" w:color="auto"/>
            <w:bottom w:val="none" w:sz="0" w:space="0" w:color="auto"/>
            <w:right w:val="none" w:sz="0" w:space="0" w:color="auto"/>
          </w:divBdr>
        </w:div>
        <w:div w:id="146291407">
          <w:marLeft w:val="480"/>
          <w:marRight w:val="0"/>
          <w:marTop w:val="0"/>
          <w:marBottom w:val="0"/>
          <w:divBdr>
            <w:top w:val="none" w:sz="0" w:space="0" w:color="auto"/>
            <w:left w:val="none" w:sz="0" w:space="0" w:color="auto"/>
            <w:bottom w:val="none" w:sz="0" w:space="0" w:color="auto"/>
            <w:right w:val="none" w:sz="0" w:space="0" w:color="auto"/>
          </w:divBdr>
        </w:div>
        <w:div w:id="741754324">
          <w:marLeft w:val="480"/>
          <w:marRight w:val="0"/>
          <w:marTop w:val="0"/>
          <w:marBottom w:val="0"/>
          <w:divBdr>
            <w:top w:val="none" w:sz="0" w:space="0" w:color="auto"/>
            <w:left w:val="none" w:sz="0" w:space="0" w:color="auto"/>
            <w:bottom w:val="none" w:sz="0" w:space="0" w:color="auto"/>
            <w:right w:val="none" w:sz="0" w:space="0" w:color="auto"/>
          </w:divBdr>
        </w:div>
        <w:div w:id="45225371">
          <w:marLeft w:val="480"/>
          <w:marRight w:val="0"/>
          <w:marTop w:val="0"/>
          <w:marBottom w:val="0"/>
          <w:divBdr>
            <w:top w:val="none" w:sz="0" w:space="0" w:color="auto"/>
            <w:left w:val="none" w:sz="0" w:space="0" w:color="auto"/>
            <w:bottom w:val="none" w:sz="0" w:space="0" w:color="auto"/>
            <w:right w:val="none" w:sz="0" w:space="0" w:color="auto"/>
          </w:divBdr>
        </w:div>
        <w:div w:id="1696810008">
          <w:marLeft w:val="480"/>
          <w:marRight w:val="0"/>
          <w:marTop w:val="0"/>
          <w:marBottom w:val="0"/>
          <w:divBdr>
            <w:top w:val="none" w:sz="0" w:space="0" w:color="auto"/>
            <w:left w:val="none" w:sz="0" w:space="0" w:color="auto"/>
            <w:bottom w:val="none" w:sz="0" w:space="0" w:color="auto"/>
            <w:right w:val="none" w:sz="0" w:space="0" w:color="auto"/>
          </w:divBdr>
        </w:div>
        <w:div w:id="1764642471">
          <w:marLeft w:val="480"/>
          <w:marRight w:val="0"/>
          <w:marTop w:val="0"/>
          <w:marBottom w:val="0"/>
          <w:divBdr>
            <w:top w:val="none" w:sz="0" w:space="0" w:color="auto"/>
            <w:left w:val="none" w:sz="0" w:space="0" w:color="auto"/>
            <w:bottom w:val="none" w:sz="0" w:space="0" w:color="auto"/>
            <w:right w:val="none" w:sz="0" w:space="0" w:color="auto"/>
          </w:divBdr>
        </w:div>
        <w:div w:id="194999123">
          <w:marLeft w:val="480"/>
          <w:marRight w:val="0"/>
          <w:marTop w:val="0"/>
          <w:marBottom w:val="0"/>
          <w:divBdr>
            <w:top w:val="none" w:sz="0" w:space="0" w:color="auto"/>
            <w:left w:val="none" w:sz="0" w:space="0" w:color="auto"/>
            <w:bottom w:val="none" w:sz="0" w:space="0" w:color="auto"/>
            <w:right w:val="none" w:sz="0" w:space="0" w:color="auto"/>
          </w:divBdr>
        </w:div>
        <w:div w:id="1407261855">
          <w:marLeft w:val="480"/>
          <w:marRight w:val="0"/>
          <w:marTop w:val="0"/>
          <w:marBottom w:val="0"/>
          <w:divBdr>
            <w:top w:val="none" w:sz="0" w:space="0" w:color="auto"/>
            <w:left w:val="none" w:sz="0" w:space="0" w:color="auto"/>
            <w:bottom w:val="none" w:sz="0" w:space="0" w:color="auto"/>
            <w:right w:val="none" w:sz="0" w:space="0" w:color="auto"/>
          </w:divBdr>
        </w:div>
        <w:div w:id="429738236">
          <w:marLeft w:val="480"/>
          <w:marRight w:val="0"/>
          <w:marTop w:val="0"/>
          <w:marBottom w:val="0"/>
          <w:divBdr>
            <w:top w:val="none" w:sz="0" w:space="0" w:color="auto"/>
            <w:left w:val="none" w:sz="0" w:space="0" w:color="auto"/>
            <w:bottom w:val="none" w:sz="0" w:space="0" w:color="auto"/>
            <w:right w:val="none" w:sz="0" w:space="0" w:color="auto"/>
          </w:divBdr>
        </w:div>
        <w:div w:id="2137871333">
          <w:marLeft w:val="480"/>
          <w:marRight w:val="0"/>
          <w:marTop w:val="0"/>
          <w:marBottom w:val="0"/>
          <w:divBdr>
            <w:top w:val="none" w:sz="0" w:space="0" w:color="auto"/>
            <w:left w:val="none" w:sz="0" w:space="0" w:color="auto"/>
            <w:bottom w:val="none" w:sz="0" w:space="0" w:color="auto"/>
            <w:right w:val="none" w:sz="0" w:space="0" w:color="auto"/>
          </w:divBdr>
        </w:div>
        <w:div w:id="660475043">
          <w:marLeft w:val="480"/>
          <w:marRight w:val="0"/>
          <w:marTop w:val="0"/>
          <w:marBottom w:val="0"/>
          <w:divBdr>
            <w:top w:val="none" w:sz="0" w:space="0" w:color="auto"/>
            <w:left w:val="none" w:sz="0" w:space="0" w:color="auto"/>
            <w:bottom w:val="none" w:sz="0" w:space="0" w:color="auto"/>
            <w:right w:val="none" w:sz="0" w:space="0" w:color="auto"/>
          </w:divBdr>
        </w:div>
        <w:div w:id="1428425323">
          <w:marLeft w:val="480"/>
          <w:marRight w:val="0"/>
          <w:marTop w:val="0"/>
          <w:marBottom w:val="0"/>
          <w:divBdr>
            <w:top w:val="none" w:sz="0" w:space="0" w:color="auto"/>
            <w:left w:val="none" w:sz="0" w:space="0" w:color="auto"/>
            <w:bottom w:val="none" w:sz="0" w:space="0" w:color="auto"/>
            <w:right w:val="none" w:sz="0" w:space="0" w:color="auto"/>
          </w:divBdr>
        </w:div>
        <w:div w:id="1211108377">
          <w:marLeft w:val="480"/>
          <w:marRight w:val="0"/>
          <w:marTop w:val="0"/>
          <w:marBottom w:val="0"/>
          <w:divBdr>
            <w:top w:val="none" w:sz="0" w:space="0" w:color="auto"/>
            <w:left w:val="none" w:sz="0" w:space="0" w:color="auto"/>
            <w:bottom w:val="none" w:sz="0" w:space="0" w:color="auto"/>
            <w:right w:val="none" w:sz="0" w:space="0" w:color="auto"/>
          </w:divBdr>
        </w:div>
        <w:div w:id="569274812">
          <w:marLeft w:val="480"/>
          <w:marRight w:val="0"/>
          <w:marTop w:val="0"/>
          <w:marBottom w:val="0"/>
          <w:divBdr>
            <w:top w:val="none" w:sz="0" w:space="0" w:color="auto"/>
            <w:left w:val="none" w:sz="0" w:space="0" w:color="auto"/>
            <w:bottom w:val="none" w:sz="0" w:space="0" w:color="auto"/>
            <w:right w:val="none" w:sz="0" w:space="0" w:color="auto"/>
          </w:divBdr>
        </w:div>
        <w:div w:id="1470439724">
          <w:marLeft w:val="480"/>
          <w:marRight w:val="0"/>
          <w:marTop w:val="0"/>
          <w:marBottom w:val="0"/>
          <w:divBdr>
            <w:top w:val="none" w:sz="0" w:space="0" w:color="auto"/>
            <w:left w:val="none" w:sz="0" w:space="0" w:color="auto"/>
            <w:bottom w:val="none" w:sz="0" w:space="0" w:color="auto"/>
            <w:right w:val="none" w:sz="0" w:space="0" w:color="auto"/>
          </w:divBdr>
        </w:div>
        <w:div w:id="909120245">
          <w:marLeft w:val="480"/>
          <w:marRight w:val="0"/>
          <w:marTop w:val="0"/>
          <w:marBottom w:val="0"/>
          <w:divBdr>
            <w:top w:val="none" w:sz="0" w:space="0" w:color="auto"/>
            <w:left w:val="none" w:sz="0" w:space="0" w:color="auto"/>
            <w:bottom w:val="none" w:sz="0" w:space="0" w:color="auto"/>
            <w:right w:val="none" w:sz="0" w:space="0" w:color="auto"/>
          </w:divBdr>
        </w:div>
        <w:div w:id="1527983353">
          <w:marLeft w:val="480"/>
          <w:marRight w:val="0"/>
          <w:marTop w:val="0"/>
          <w:marBottom w:val="0"/>
          <w:divBdr>
            <w:top w:val="none" w:sz="0" w:space="0" w:color="auto"/>
            <w:left w:val="none" w:sz="0" w:space="0" w:color="auto"/>
            <w:bottom w:val="none" w:sz="0" w:space="0" w:color="auto"/>
            <w:right w:val="none" w:sz="0" w:space="0" w:color="auto"/>
          </w:divBdr>
        </w:div>
        <w:div w:id="1943873451">
          <w:marLeft w:val="480"/>
          <w:marRight w:val="0"/>
          <w:marTop w:val="0"/>
          <w:marBottom w:val="0"/>
          <w:divBdr>
            <w:top w:val="none" w:sz="0" w:space="0" w:color="auto"/>
            <w:left w:val="none" w:sz="0" w:space="0" w:color="auto"/>
            <w:bottom w:val="none" w:sz="0" w:space="0" w:color="auto"/>
            <w:right w:val="none" w:sz="0" w:space="0" w:color="auto"/>
          </w:divBdr>
        </w:div>
        <w:div w:id="1485705587">
          <w:marLeft w:val="480"/>
          <w:marRight w:val="0"/>
          <w:marTop w:val="0"/>
          <w:marBottom w:val="0"/>
          <w:divBdr>
            <w:top w:val="none" w:sz="0" w:space="0" w:color="auto"/>
            <w:left w:val="none" w:sz="0" w:space="0" w:color="auto"/>
            <w:bottom w:val="none" w:sz="0" w:space="0" w:color="auto"/>
            <w:right w:val="none" w:sz="0" w:space="0" w:color="auto"/>
          </w:divBdr>
        </w:div>
        <w:div w:id="2029211550">
          <w:marLeft w:val="480"/>
          <w:marRight w:val="0"/>
          <w:marTop w:val="0"/>
          <w:marBottom w:val="0"/>
          <w:divBdr>
            <w:top w:val="none" w:sz="0" w:space="0" w:color="auto"/>
            <w:left w:val="none" w:sz="0" w:space="0" w:color="auto"/>
            <w:bottom w:val="none" w:sz="0" w:space="0" w:color="auto"/>
            <w:right w:val="none" w:sz="0" w:space="0" w:color="auto"/>
          </w:divBdr>
        </w:div>
        <w:div w:id="1908420463">
          <w:marLeft w:val="480"/>
          <w:marRight w:val="0"/>
          <w:marTop w:val="0"/>
          <w:marBottom w:val="0"/>
          <w:divBdr>
            <w:top w:val="none" w:sz="0" w:space="0" w:color="auto"/>
            <w:left w:val="none" w:sz="0" w:space="0" w:color="auto"/>
            <w:bottom w:val="none" w:sz="0" w:space="0" w:color="auto"/>
            <w:right w:val="none" w:sz="0" w:space="0" w:color="auto"/>
          </w:divBdr>
        </w:div>
        <w:div w:id="1545561921">
          <w:marLeft w:val="480"/>
          <w:marRight w:val="0"/>
          <w:marTop w:val="0"/>
          <w:marBottom w:val="0"/>
          <w:divBdr>
            <w:top w:val="none" w:sz="0" w:space="0" w:color="auto"/>
            <w:left w:val="none" w:sz="0" w:space="0" w:color="auto"/>
            <w:bottom w:val="none" w:sz="0" w:space="0" w:color="auto"/>
            <w:right w:val="none" w:sz="0" w:space="0" w:color="auto"/>
          </w:divBdr>
        </w:div>
        <w:div w:id="1388147167">
          <w:marLeft w:val="480"/>
          <w:marRight w:val="0"/>
          <w:marTop w:val="0"/>
          <w:marBottom w:val="0"/>
          <w:divBdr>
            <w:top w:val="none" w:sz="0" w:space="0" w:color="auto"/>
            <w:left w:val="none" w:sz="0" w:space="0" w:color="auto"/>
            <w:bottom w:val="none" w:sz="0" w:space="0" w:color="auto"/>
            <w:right w:val="none" w:sz="0" w:space="0" w:color="auto"/>
          </w:divBdr>
        </w:div>
        <w:div w:id="725377115">
          <w:marLeft w:val="480"/>
          <w:marRight w:val="0"/>
          <w:marTop w:val="0"/>
          <w:marBottom w:val="0"/>
          <w:divBdr>
            <w:top w:val="none" w:sz="0" w:space="0" w:color="auto"/>
            <w:left w:val="none" w:sz="0" w:space="0" w:color="auto"/>
            <w:bottom w:val="none" w:sz="0" w:space="0" w:color="auto"/>
            <w:right w:val="none" w:sz="0" w:space="0" w:color="auto"/>
          </w:divBdr>
        </w:div>
        <w:div w:id="718554942">
          <w:marLeft w:val="480"/>
          <w:marRight w:val="0"/>
          <w:marTop w:val="0"/>
          <w:marBottom w:val="0"/>
          <w:divBdr>
            <w:top w:val="none" w:sz="0" w:space="0" w:color="auto"/>
            <w:left w:val="none" w:sz="0" w:space="0" w:color="auto"/>
            <w:bottom w:val="none" w:sz="0" w:space="0" w:color="auto"/>
            <w:right w:val="none" w:sz="0" w:space="0" w:color="auto"/>
          </w:divBdr>
        </w:div>
        <w:div w:id="959383633">
          <w:marLeft w:val="480"/>
          <w:marRight w:val="0"/>
          <w:marTop w:val="0"/>
          <w:marBottom w:val="0"/>
          <w:divBdr>
            <w:top w:val="none" w:sz="0" w:space="0" w:color="auto"/>
            <w:left w:val="none" w:sz="0" w:space="0" w:color="auto"/>
            <w:bottom w:val="none" w:sz="0" w:space="0" w:color="auto"/>
            <w:right w:val="none" w:sz="0" w:space="0" w:color="auto"/>
          </w:divBdr>
        </w:div>
        <w:div w:id="234320308">
          <w:marLeft w:val="480"/>
          <w:marRight w:val="0"/>
          <w:marTop w:val="0"/>
          <w:marBottom w:val="0"/>
          <w:divBdr>
            <w:top w:val="none" w:sz="0" w:space="0" w:color="auto"/>
            <w:left w:val="none" w:sz="0" w:space="0" w:color="auto"/>
            <w:bottom w:val="none" w:sz="0" w:space="0" w:color="auto"/>
            <w:right w:val="none" w:sz="0" w:space="0" w:color="auto"/>
          </w:divBdr>
        </w:div>
        <w:div w:id="1006447642">
          <w:marLeft w:val="480"/>
          <w:marRight w:val="0"/>
          <w:marTop w:val="0"/>
          <w:marBottom w:val="0"/>
          <w:divBdr>
            <w:top w:val="none" w:sz="0" w:space="0" w:color="auto"/>
            <w:left w:val="none" w:sz="0" w:space="0" w:color="auto"/>
            <w:bottom w:val="none" w:sz="0" w:space="0" w:color="auto"/>
            <w:right w:val="none" w:sz="0" w:space="0" w:color="auto"/>
          </w:divBdr>
        </w:div>
        <w:div w:id="1829832029">
          <w:marLeft w:val="480"/>
          <w:marRight w:val="0"/>
          <w:marTop w:val="0"/>
          <w:marBottom w:val="0"/>
          <w:divBdr>
            <w:top w:val="none" w:sz="0" w:space="0" w:color="auto"/>
            <w:left w:val="none" w:sz="0" w:space="0" w:color="auto"/>
            <w:bottom w:val="none" w:sz="0" w:space="0" w:color="auto"/>
            <w:right w:val="none" w:sz="0" w:space="0" w:color="auto"/>
          </w:divBdr>
        </w:div>
        <w:div w:id="1095975349">
          <w:marLeft w:val="480"/>
          <w:marRight w:val="0"/>
          <w:marTop w:val="0"/>
          <w:marBottom w:val="0"/>
          <w:divBdr>
            <w:top w:val="none" w:sz="0" w:space="0" w:color="auto"/>
            <w:left w:val="none" w:sz="0" w:space="0" w:color="auto"/>
            <w:bottom w:val="none" w:sz="0" w:space="0" w:color="auto"/>
            <w:right w:val="none" w:sz="0" w:space="0" w:color="auto"/>
          </w:divBdr>
        </w:div>
        <w:div w:id="1180698789">
          <w:marLeft w:val="480"/>
          <w:marRight w:val="0"/>
          <w:marTop w:val="0"/>
          <w:marBottom w:val="0"/>
          <w:divBdr>
            <w:top w:val="none" w:sz="0" w:space="0" w:color="auto"/>
            <w:left w:val="none" w:sz="0" w:space="0" w:color="auto"/>
            <w:bottom w:val="none" w:sz="0" w:space="0" w:color="auto"/>
            <w:right w:val="none" w:sz="0" w:space="0" w:color="auto"/>
          </w:divBdr>
        </w:div>
        <w:div w:id="516116519">
          <w:marLeft w:val="480"/>
          <w:marRight w:val="0"/>
          <w:marTop w:val="0"/>
          <w:marBottom w:val="0"/>
          <w:divBdr>
            <w:top w:val="none" w:sz="0" w:space="0" w:color="auto"/>
            <w:left w:val="none" w:sz="0" w:space="0" w:color="auto"/>
            <w:bottom w:val="none" w:sz="0" w:space="0" w:color="auto"/>
            <w:right w:val="none" w:sz="0" w:space="0" w:color="auto"/>
          </w:divBdr>
        </w:div>
        <w:div w:id="272172859">
          <w:marLeft w:val="480"/>
          <w:marRight w:val="0"/>
          <w:marTop w:val="0"/>
          <w:marBottom w:val="0"/>
          <w:divBdr>
            <w:top w:val="none" w:sz="0" w:space="0" w:color="auto"/>
            <w:left w:val="none" w:sz="0" w:space="0" w:color="auto"/>
            <w:bottom w:val="none" w:sz="0" w:space="0" w:color="auto"/>
            <w:right w:val="none" w:sz="0" w:space="0" w:color="auto"/>
          </w:divBdr>
        </w:div>
        <w:div w:id="2097708829">
          <w:marLeft w:val="480"/>
          <w:marRight w:val="0"/>
          <w:marTop w:val="0"/>
          <w:marBottom w:val="0"/>
          <w:divBdr>
            <w:top w:val="none" w:sz="0" w:space="0" w:color="auto"/>
            <w:left w:val="none" w:sz="0" w:space="0" w:color="auto"/>
            <w:bottom w:val="none" w:sz="0" w:space="0" w:color="auto"/>
            <w:right w:val="none" w:sz="0" w:space="0" w:color="auto"/>
          </w:divBdr>
        </w:div>
        <w:div w:id="592516429">
          <w:marLeft w:val="480"/>
          <w:marRight w:val="0"/>
          <w:marTop w:val="0"/>
          <w:marBottom w:val="0"/>
          <w:divBdr>
            <w:top w:val="none" w:sz="0" w:space="0" w:color="auto"/>
            <w:left w:val="none" w:sz="0" w:space="0" w:color="auto"/>
            <w:bottom w:val="none" w:sz="0" w:space="0" w:color="auto"/>
            <w:right w:val="none" w:sz="0" w:space="0" w:color="auto"/>
          </w:divBdr>
        </w:div>
        <w:div w:id="957679947">
          <w:marLeft w:val="480"/>
          <w:marRight w:val="0"/>
          <w:marTop w:val="0"/>
          <w:marBottom w:val="0"/>
          <w:divBdr>
            <w:top w:val="none" w:sz="0" w:space="0" w:color="auto"/>
            <w:left w:val="none" w:sz="0" w:space="0" w:color="auto"/>
            <w:bottom w:val="none" w:sz="0" w:space="0" w:color="auto"/>
            <w:right w:val="none" w:sz="0" w:space="0" w:color="auto"/>
          </w:divBdr>
        </w:div>
        <w:div w:id="219873584">
          <w:marLeft w:val="480"/>
          <w:marRight w:val="0"/>
          <w:marTop w:val="0"/>
          <w:marBottom w:val="0"/>
          <w:divBdr>
            <w:top w:val="none" w:sz="0" w:space="0" w:color="auto"/>
            <w:left w:val="none" w:sz="0" w:space="0" w:color="auto"/>
            <w:bottom w:val="none" w:sz="0" w:space="0" w:color="auto"/>
            <w:right w:val="none" w:sz="0" w:space="0" w:color="auto"/>
          </w:divBdr>
        </w:div>
        <w:div w:id="528102557">
          <w:marLeft w:val="480"/>
          <w:marRight w:val="0"/>
          <w:marTop w:val="0"/>
          <w:marBottom w:val="0"/>
          <w:divBdr>
            <w:top w:val="none" w:sz="0" w:space="0" w:color="auto"/>
            <w:left w:val="none" w:sz="0" w:space="0" w:color="auto"/>
            <w:bottom w:val="none" w:sz="0" w:space="0" w:color="auto"/>
            <w:right w:val="none" w:sz="0" w:space="0" w:color="auto"/>
          </w:divBdr>
        </w:div>
        <w:div w:id="2135707905">
          <w:marLeft w:val="480"/>
          <w:marRight w:val="0"/>
          <w:marTop w:val="0"/>
          <w:marBottom w:val="0"/>
          <w:divBdr>
            <w:top w:val="none" w:sz="0" w:space="0" w:color="auto"/>
            <w:left w:val="none" w:sz="0" w:space="0" w:color="auto"/>
            <w:bottom w:val="none" w:sz="0" w:space="0" w:color="auto"/>
            <w:right w:val="none" w:sz="0" w:space="0" w:color="auto"/>
          </w:divBdr>
        </w:div>
        <w:div w:id="1068380498">
          <w:marLeft w:val="480"/>
          <w:marRight w:val="0"/>
          <w:marTop w:val="0"/>
          <w:marBottom w:val="0"/>
          <w:divBdr>
            <w:top w:val="none" w:sz="0" w:space="0" w:color="auto"/>
            <w:left w:val="none" w:sz="0" w:space="0" w:color="auto"/>
            <w:bottom w:val="none" w:sz="0" w:space="0" w:color="auto"/>
            <w:right w:val="none" w:sz="0" w:space="0" w:color="auto"/>
          </w:divBdr>
        </w:div>
        <w:div w:id="849831646">
          <w:marLeft w:val="480"/>
          <w:marRight w:val="0"/>
          <w:marTop w:val="0"/>
          <w:marBottom w:val="0"/>
          <w:divBdr>
            <w:top w:val="none" w:sz="0" w:space="0" w:color="auto"/>
            <w:left w:val="none" w:sz="0" w:space="0" w:color="auto"/>
            <w:bottom w:val="none" w:sz="0" w:space="0" w:color="auto"/>
            <w:right w:val="none" w:sz="0" w:space="0" w:color="auto"/>
          </w:divBdr>
        </w:div>
        <w:div w:id="1766030107">
          <w:marLeft w:val="480"/>
          <w:marRight w:val="0"/>
          <w:marTop w:val="0"/>
          <w:marBottom w:val="0"/>
          <w:divBdr>
            <w:top w:val="none" w:sz="0" w:space="0" w:color="auto"/>
            <w:left w:val="none" w:sz="0" w:space="0" w:color="auto"/>
            <w:bottom w:val="none" w:sz="0" w:space="0" w:color="auto"/>
            <w:right w:val="none" w:sz="0" w:space="0" w:color="auto"/>
          </w:divBdr>
        </w:div>
        <w:div w:id="1699038696">
          <w:marLeft w:val="480"/>
          <w:marRight w:val="0"/>
          <w:marTop w:val="0"/>
          <w:marBottom w:val="0"/>
          <w:divBdr>
            <w:top w:val="none" w:sz="0" w:space="0" w:color="auto"/>
            <w:left w:val="none" w:sz="0" w:space="0" w:color="auto"/>
            <w:bottom w:val="none" w:sz="0" w:space="0" w:color="auto"/>
            <w:right w:val="none" w:sz="0" w:space="0" w:color="auto"/>
          </w:divBdr>
        </w:div>
        <w:div w:id="1882282173">
          <w:marLeft w:val="480"/>
          <w:marRight w:val="0"/>
          <w:marTop w:val="0"/>
          <w:marBottom w:val="0"/>
          <w:divBdr>
            <w:top w:val="none" w:sz="0" w:space="0" w:color="auto"/>
            <w:left w:val="none" w:sz="0" w:space="0" w:color="auto"/>
            <w:bottom w:val="none" w:sz="0" w:space="0" w:color="auto"/>
            <w:right w:val="none" w:sz="0" w:space="0" w:color="auto"/>
          </w:divBdr>
        </w:div>
        <w:div w:id="1995521098">
          <w:marLeft w:val="480"/>
          <w:marRight w:val="0"/>
          <w:marTop w:val="0"/>
          <w:marBottom w:val="0"/>
          <w:divBdr>
            <w:top w:val="none" w:sz="0" w:space="0" w:color="auto"/>
            <w:left w:val="none" w:sz="0" w:space="0" w:color="auto"/>
            <w:bottom w:val="none" w:sz="0" w:space="0" w:color="auto"/>
            <w:right w:val="none" w:sz="0" w:space="0" w:color="auto"/>
          </w:divBdr>
        </w:div>
        <w:div w:id="159591030">
          <w:marLeft w:val="480"/>
          <w:marRight w:val="0"/>
          <w:marTop w:val="0"/>
          <w:marBottom w:val="0"/>
          <w:divBdr>
            <w:top w:val="none" w:sz="0" w:space="0" w:color="auto"/>
            <w:left w:val="none" w:sz="0" w:space="0" w:color="auto"/>
            <w:bottom w:val="none" w:sz="0" w:space="0" w:color="auto"/>
            <w:right w:val="none" w:sz="0" w:space="0" w:color="auto"/>
          </w:divBdr>
        </w:div>
        <w:div w:id="1978141094">
          <w:marLeft w:val="480"/>
          <w:marRight w:val="0"/>
          <w:marTop w:val="0"/>
          <w:marBottom w:val="0"/>
          <w:divBdr>
            <w:top w:val="none" w:sz="0" w:space="0" w:color="auto"/>
            <w:left w:val="none" w:sz="0" w:space="0" w:color="auto"/>
            <w:bottom w:val="none" w:sz="0" w:space="0" w:color="auto"/>
            <w:right w:val="none" w:sz="0" w:space="0" w:color="auto"/>
          </w:divBdr>
        </w:div>
        <w:div w:id="1071730428">
          <w:marLeft w:val="480"/>
          <w:marRight w:val="0"/>
          <w:marTop w:val="0"/>
          <w:marBottom w:val="0"/>
          <w:divBdr>
            <w:top w:val="none" w:sz="0" w:space="0" w:color="auto"/>
            <w:left w:val="none" w:sz="0" w:space="0" w:color="auto"/>
            <w:bottom w:val="none" w:sz="0" w:space="0" w:color="auto"/>
            <w:right w:val="none" w:sz="0" w:space="0" w:color="auto"/>
          </w:divBdr>
        </w:div>
        <w:div w:id="915087355">
          <w:marLeft w:val="480"/>
          <w:marRight w:val="0"/>
          <w:marTop w:val="0"/>
          <w:marBottom w:val="0"/>
          <w:divBdr>
            <w:top w:val="none" w:sz="0" w:space="0" w:color="auto"/>
            <w:left w:val="none" w:sz="0" w:space="0" w:color="auto"/>
            <w:bottom w:val="none" w:sz="0" w:space="0" w:color="auto"/>
            <w:right w:val="none" w:sz="0" w:space="0" w:color="auto"/>
          </w:divBdr>
        </w:div>
        <w:div w:id="2059695112">
          <w:marLeft w:val="480"/>
          <w:marRight w:val="0"/>
          <w:marTop w:val="0"/>
          <w:marBottom w:val="0"/>
          <w:divBdr>
            <w:top w:val="none" w:sz="0" w:space="0" w:color="auto"/>
            <w:left w:val="none" w:sz="0" w:space="0" w:color="auto"/>
            <w:bottom w:val="none" w:sz="0" w:space="0" w:color="auto"/>
            <w:right w:val="none" w:sz="0" w:space="0" w:color="auto"/>
          </w:divBdr>
        </w:div>
      </w:divsChild>
    </w:div>
    <w:div w:id="49771069">
      <w:bodyDiv w:val="1"/>
      <w:marLeft w:val="0"/>
      <w:marRight w:val="0"/>
      <w:marTop w:val="0"/>
      <w:marBottom w:val="0"/>
      <w:divBdr>
        <w:top w:val="none" w:sz="0" w:space="0" w:color="auto"/>
        <w:left w:val="none" w:sz="0" w:space="0" w:color="auto"/>
        <w:bottom w:val="none" w:sz="0" w:space="0" w:color="auto"/>
        <w:right w:val="none" w:sz="0" w:space="0" w:color="auto"/>
      </w:divBdr>
    </w:div>
    <w:div w:id="49815701">
      <w:bodyDiv w:val="1"/>
      <w:marLeft w:val="0"/>
      <w:marRight w:val="0"/>
      <w:marTop w:val="0"/>
      <w:marBottom w:val="0"/>
      <w:divBdr>
        <w:top w:val="none" w:sz="0" w:space="0" w:color="auto"/>
        <w:left w:val="none" w:sz="0" w:space="0" w:color="auto"/>
        <w:bottom w:val="none" w:sz="0" w:space="0" w:color="auto"/>
        <w:right w:val="none" w:sz="0" w:space="0" w:color="auto"/>
      </w:divBdr>
    </w:div>
    <w:div w:id="50084480">
      <w:bodyDiv w:val="1"/>
      <w:marLeft w:val="0"/>
      <w:marRight w:val="0"/>
      <w:marTop w:val="0"/>
      <w:marBottom w:val="0"/>
      <w:divBdr>
        <w:top w:val="none" w:sz="0" w:space="0" w:color="auto"/>
        <w:left w:val="none" w:sz="0" w:space="0" w:color="auto"/>
        <w:bottom w:val="none" w:sz="0" w:space="0" w:color="auto"/>
        <w:right w:val="none" w:sz="0" w:space="0" w:color="auto"/>
      </w:divBdr>
    </w:div>
    <w:div w:id="50664195">
      <w:bodyDiv w:val="1"/>
      <w:marLeft w:val="0"/>
      <w:marRight w:val="0"/>
      <w:marTop w:val="0"/>
      <w:marBottom w:val="0"/>
      <w:divBdr>
        <w:top w:val="none" w:sz="0" w:space="0" w:color="auto"/>
        <w:left w:val="none" w:sz="0" w:space="0" w:color="auto"/>
        <w:bottom w:val="none" w:sz="0" w:space="0" w:color="auto"/>
        <w:right w:val="none" w:sz="0" w:space="0" w:color="auto"/>
      </w:divBdr>
    </w:div>
    <w:div w:id="51199351">
      <w:bodyDiv w:val="1"/>
      <w:marLeft w:val="0"/>
      <w:marRight w:val="0"/>
      <w:marTop w:val="0"/>
      <w:marBottom w:val="0"/>
      <w:divBdr>
        <w:top w:val="none" w:sz="0" w:space="0" w:color="auto"/>
        <w:left w:val="none" w:sz="0" w:space="0" w:color="auto"/>
        <w:bottom w:val="none" w:sz="0" w:space="0" w:color="auto"/>
        <w:right w:val="none" w:sz="0" w:space="0" w:color="auto"/>
      </w:divBdr>
    </w:div>
    <w:div w:id="51584441">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002371">
      <w:bodyDiv w:val="1"/>
      <w:marLeft w:val="0"/>
      <w:marRight w:val="0"/>
      <w:marTop w:val="0"/>
      <w:marBottom w:val="0"/>
      <w:divBdr>
        <w:top w:val="none" w:sz="0" w:space="0" w:color="auto"/>
        <w:left w:val="none" w:sz="0" w:space="0" w:color="auto"/>
        <w:bottom w:val="none" w:sz="0" w:space="0" w:color="auto"/>
        <w:right w:val="none" w:sz="0" w:space="0" w:color="auto"/>
      </w:divBdr>
    </w:div>
    <w:div w:id="52047491">
      <w:bodyDiv w:val="1"/>
      <w:marLeft w:val="0"/>
      <w:marRight w:val="0"/>
      <w:marTop w:val="0"/>
      <w:marBottom w:val="0"/>
      <w:divBdr>
        <w:top w:val="none" w:sz="0" w:space="0" w:color="auto"/>
        <w:left w:val="none" w:sz="0" w:space="0" w:color="auto"/>
        <w:bottom w:val="none" w:sz="0" w:space="0" w:color="auto"/>
        <w:right w:val="none" w:sz="0" w:space="0" w:color="auto"/>
      </w:divBdr>
    </w:div>
    <w:div w:id="52511562">
      <w:bodyDiv w:val="1"/>
      <w:marLeft w:val="0"/>
      <w:marRight w:val="0"/>
      <w:marTop w:val="0"/>
      <w:marBottom w:val="0"/>
      <w:divBdr>
        <w:top w:val="none" w:sz="0" w:space="0" w:color="auto"/>
        <w:left w:val="none" w:sz="0" w:space="0" w:color="auto"/>
        <w:bottom w:val="none" w:sz="0" w:space="0" w:color="auto"/>
        <w:right w:val="none" w:sz="0" w:space="0" w:color="auto"/>
      </w:divBdr>
    </w:div>
    <w:div w:id="52587258">
      <w:bodyDiv w:val="1"/>
      <w:marLeft w:val="0"/>
      <w:marRight w:val="0"/>
      <w:marTop w:val="0"/>
      <w:marBottom w:val="0"/>
      <w:divBdr>
        <w:top w:val="none" w:sz="0" w:space="0" w:color="auto"/>
        <w:left w:val="none" w:sz="0" w:space="0" w:color="auto"/>
        <w:bottom w:val="none" w:sz="0" w:space="0" w:color="auto"/>
        <w:right w:val="none" w:sz="0" w:space="0" w:color="auto"/>
      </w:divBdr>
    </w:div>
    <w:div w:id="52781676">
      <w:bodyDiv w:val="1"/>
      <w:marLeft w:val="0"/>
      <w:marRight w:val="0"/>
      <w:marTop w:val="0"/>
      <w:marBottom w:val="0"/>
      <w:divBdr>
        <w:top w:val="none" w:sz="0" w:space="0" w:color="auto"/>
        <w:left w:val="none" w:sz="0" w:space="0" w:color="auto"/>
        <w:bottom w:val="none" w:sz="0" w:space="0" w:color="auto"/>
        <w:right w:val="none" w:sz="0" w:space="0" w:color="auto"/>
      </w:divBdr>
    </w:div>
    <w:div w:id="53433295">
      <w:bodyDiv w:val="1"/>
      <w:marLeft w:val="0"/>
      <w:marRight w:val="0"/>
      <w:marTop w:val="0"/>
      <w:marBottom w:val="0"/>
      <w:divBdr>
        <w:top w:val="none" w:sz="0" w:space="0" w:color="auto"/>
        <w:left w:val="none" w:sz="0" w:space="0" w:color="auto"/>
        <w:bottom w:val="none" w:sz="0" w:space="0" w:color="auto"/>
        <w:right w:val="none" w:sz="0" w:space="0" w:color="auto"/>
      </w:divBdr>
    </w:div>
    <w:div w:id="53549023">
      <w:bodyDiv w:val="1"/>
      <w:marLeft w:val="0"/>
      <w:marRight w:val="0"/>
      <w:marTop w:val="0"/>
      <w:marBottom w:val="0"/>
      <w:divBdr>
        <w:top w:val="none" w:sz="0" w:space="0" w:color="auto"/>
        <w:left w:val="none" w:sz="0" w:space="0" w:color="auto"/>
        <w:bottom w:val="none" w:sz="0" w:space="0" w:color="auto"/>
        <w:right w:val="none" w:sz="0" w:space="0" w:color="auto"/>
      </w:divBdr>
    </w:div>
    <w:div w:id="53696847">
      <w:bodyDiv w:val="1"/>
      <w:marLeft w:val="0"/>
      <w:marRight w:val="0"/>
      <w:marTop w:val="0"/>
      <w:marBottom w:val="0"/>
      <w:divBdr>
        <w:top w:val="none" w:sz="0" w:space="0" w:color="auto"/>
        <w:left w:val="none" w:sz="0" w:space="0" w:color="auto"/>
        <w:bottom w:val="none" w:sz="0" w:space="0" w:color="auto"/>
        <w:right w:val="none" w:sz="0" w:space="0" w:color="auto"/>
      </w:divBdr>
    </w:div>
    <w:div w:id="53894652">
      <w:bodyDiv w:val="1"/>
      <w:marLeft w:val="0"/>
      <w:marRight w:val="0"/>
      <w:marTop w:val="0"/>
      <w:marBottom w:val="0"/>
      <w:divBdr>
        <w:top w:val="none" w:sz="0" w:space="0" w:color="auto"/>
        <w:left w:val="none" w:sz="0" w:space="0" w:color="auto"/>
        <w:bottom w:val="none" w:sz="0" w:space="0" w:color="auto"/>
        <w:right w:val="none" w:sz="0" w:space="0" w:color="auto"/>
      </w:divBdr>
      <w:divsChild>
        <w:div w:id="873269491">
          <w:marLeft w:val="480"/>
          <w:marRight w:val="0"/>
          <w:marTop w:val="0"/>
          <w:marBottom w:val="0"/>
          <w:divBdr>
            <w:top w:val="none" w:sz="0" w:space="0" w:color="auto"/>
            <w:left w:val="none" w:sz="0" w:space="0" w:color="auto"/>
            <w:bottom w:val="none" w:sz="0" w:space="0" w:color="auto"/>
            <w:right w:val="none" w:sz="0" w:space="0" w:color="auto"/>
          </w:divBdr>
        </w:div>
        <w:div w:id="1459640586">
          <w:marLeft w:val="480"/>
          <w:marRight w:val="0"/>
          <w:marTop w:val="0"/>
          <w:marBottom w:val="0"/>
          <w:divBdr>
            <w:top w:val="none" w:sz="0" w:space="0" w:color="auto"/>
            <w:left w:val="none" w:sz="0" w:space="0" w:color="auto"/>
            <w:bottom w:val="none" w:sz="0" w:space="0" w:color="auto"/>
            <w:right w:val="none" w:sz="0" w:space="0" w:color="auto"/>
          </w:divBdr>
        </w:div>
        <w:div w:id="98181339">
          <w:marLeft w:val="480"/>
          <w:marRight w:val="0"/>
          <w:marTop w:val="0"/>
          <w:marBottom w:val="0"/>
          <w:divBdr>
            <w:top w:val="none" w:sz="0" w:space="0" w:color="auto"/>
            <w:left w:val="none" w:sz="0" w:space="0" w:color="auto"/>
            <w:bottom w:val="none" w:sz="0" w:space="0" w:color="auto"/>
            <w:right w:val="none" w:sz="0" w:space="0" w:color="auto"/>
          </w:divBdr>
        </w:div>
        <w:div w:id="2138330412">
          <w:marLeft w:val="480"/>
          <w:marRight w:val="0"/>
          <w:marTop w:val="0"/>
          <w:marBottom w:val="0"/>
          <w:divBdr>
            <w:top w:val="none" w:sz="0" w:space="0" w:color="auto"/>
            <w:left w:val="none" w:sz="0" w:space="0" w:color="auto"/>
            <w:bottom w:val="none" w:sz="0" w:space="0" w:color="auto"/>
            <w:right w:val="none" w:sz="0" w:space="0" w:color="auto"/>
          </w:divBdr>
        </w:div>
        <w:div w:id="742486125">
          <w:marLeft w:val="480"/>
          <w:marRight w:val="0"/>
          <w:marTop w:val="0"/>
          <w:marBottom w:val="0"/>
          <w:divBdr>
            <w:top w:val="none" w:sz="0" w:space="0" w:color="auto"/>
            <w:left w:val="none" w:sz="0" w:space="0" w:color="auto"/>
            <w:bottom w:val="none" w:sz="0" w:space="0" w:color="auto"/>
            <w:right w:val="none" w:sz="0" w:space="0" w:color="auto"/>
          </w:divBdr>
        </w:div>
        <w:div w:id="671840573">
          <w:marLeft w:val="480"/>
          <w:marRight w:val="0"/>
          <w:marTop w:val="0"/>
          <w:marBottom w:val="0"/>
          <w:divBdr>
            <w:top w:val="none" w:sz="0" w:space="0" w:color="auto"/>
            <w:left w:val="none" w:sz="0" w:space="0" w:color="auto"/>
            <w:bottom w:val="none" w:sz="0" w:space="0" w:color="auto"/>
            <w:right w:val="none" w:sz="0" w:space="0" w:color="auto"/>
          </w:divBdr>
        </w:div>
        <w:div w:id="1445996158">
          <w:marLeft w:val="480"/>
          <w:marRight w:val="0"/>
          <w:marTop w:val="0"/>
          <w:marBottom w:val="0"/>
          <w:divBdr>
            <w:top w:val="none" w:sz="0" w:space="0" w:color="auto"/>
            <w:left w:val="none" w:sz="0" w:space="0" w:color="auto"/>
            <w:bottom w:val="none" w:sz="0" w:space="0" w:color="auto"/>
            <w:right w:val="none" w:sz="0" w:space="0" w:color="auto"/>
          </w:divBdr>
        </w:div>
        <w:div w:id="946887077">
          <w:marLeft w:val="480"/>
          <w:marRight w:val="0"/>
          <w:marTop w:val="0"/>
          <w:marBottom w:val="0"/>
          <w:divBdr>
            <w:top w:val="none" w:sz="0" w:space="0" w:color="auto"/>
            <w:left w:val="none" w:sz="0" w:space="0" w:color="auto"/>
            <w:bottom w:val="none" w:sz="0" w:space="0" w:color="auto"/>
            <w:right w:val="none" w:sz="0" w:space="0" w:color="auto"/>
          </w:divBdr>
        </w:div>
        <w:div w:id="802503471">
          <w:marLeft w:val="480"/>
          <w:marRight w:val="0"/>
          <w:marTop w:val="0"/>
          <w:marBottom w:val="0"/>
          <w:divBdr>
            <w:top w:val="none" w:sz="0" w:space="0" w:color="auto"/>
            <w:left w:val="none" w:sz="0" w:space="0" w:color="auto"/>
            <w:bottom w:val="none" w:sz="0" w:space="0" w:color="auto"/>
            <w:right w:val="none" w:sz="0" w:space="0" w:color="auto"/>
          </w:divBdr>
        </w:div>
        <w:div w:id="422800319">
          <w:marLeft w:val="480"/>
          <w:marRight w:val="0"/>
          <w:marTop w:val="0"/>
          <w:marBottom w:val="0"/>
          <w:divBdr>
            <w:top w:val="none" w:sz="0" w:space="0" w:color="auto"/>
            <w:left w:val="none" w:sz="0" w:space="0" w:color="auto"/>
            <w:bottom w:val="none" w:sz="0" w:space="0" w:color="auto"/>
            <w:right w:val="none" w:sz="0" w:space="0" w:color="auto"/>
          </w:divBdr>
        </w:div>
        <w:div w:id="737172848">
          <w:marLeft w:val="480"/>
          <w:marRight w:val="0"/>
          <w:marTop w:val="0"/>
          <w:marBottom w:val="0"/>
          <w:divBdr>
            <w:top w:val="none" w:sz="0" w:space="0" w:color="auto"/>
            <w:left w:val="none" w:sz="0" w:space="0" w:color="auto"/>
            <w:bottom w:val="none" w:sz="0" w:space="0" w:color="auto"/>
            <w:right w:val="none" w:sz="0" w:space="0" w:color="auto"/>
          </w:divBdr>
        </w:div>
        <w:div w:id="869951079">
          <w:marLeft w:val="480"/>
          <w:marRight w:val="0"/>
          <w:marTop w:val="0"/>
          <w:marBottom w:val="0"/>
          <w:divBdr>
            <w:top w:val="none" w:sz="0" w:space="0" w:color="auto"/>
            <w:left w:val="none" w:sz="0" w:space="0" w:color="auto"/>
            <w:bottom w:val="none" w:sz="0" w:space="0" w:color="auto"/>
            <w:right w:val="none" w:sz="0" w:space="0" w:color="auto"/>
          </w:divBdr>
        </w:div>
        <w:div w:id="454641959">
          <w:marLeft w:val="480"/>
          <w:marRight w:val="0"/>
          <w:marTop w:val="0"/>
          <w:marBottom w:val="0"/>
          <w:divBdr>
            <w:top w:val="none" w:sz="0" w:space="0" w:color="auto"/>
            <w:left w:val="none" w:sz="0" w:space="0" w:color="auto"/>
            <w:bottom w:val="none" w:sz="0" w:space="0" w:color="auto"/>
            <w:right w:val="none" w:sz="0" w:space="0" w:color="auto"/>
          </w:divBdr>
        </w:div>
        <w:div w:id="1986274266">
          <w:marLeft w:val="480"/>
          <w:marRight w:val="0"/>
          <w:marTop w:val="0"/>
          <w:marBottom w:val="0"/>
          <w:divBdr>
            <w:top w:val="none" w:sz="0" w:space="0" w:color="auto"/>
            <w:left w:val="none" w:sz="0" w:space="0" w:color="auto"/>
            <w:bottom w:val="none" w:sz="0" w:space="0" w:color="auto"/>
            <w:right w:val="none" w:sz="0" w:space="0" w:color="auto"/>
          </w:divBdr>
        </w:div>
        <w:div w:id="1723366784">
          <w:marLeft w:val="480"/>
          <w:marRight w:val="0"/>
          <w:marTop w:val="0"/>
          <w:marBottom w:val="0"/>
          <w:divBdr>
            <w:top w:val="none" w:sz="0" w:space="0" w:color="auto"/>
            <w:left w:val="none" w:sz="0" w:space="0" w:color="auto"/>
            <w:bottom w:val="none" w:sz="0" w:space="0" w:color="auto"/>
            <w:right w:val="none" w:sz="0" w:space="0" w:color="auto"/>
          </w:divBdr>
        </w:div>
        <w:div w:id="993676938">
          <w:marLeft w:val="480"/>
          <w:marRight w:val="0"/>
          <w:marTop w:val="0"/>
          <w:marBottom w:val="0"/>
          <w:divBdr>
            <w:top w:val="none" w:sz="0" w:space="0" w:color="auto"/>
            <w:left w:val="none" w:sz="0" w:space="0" w:color="auto"/>
            <w:bottom w:val="none" w:sz="0" w:space="0" w:color="auto"/>
            <w:right w:val="none" w:sz="0" w:space="0" w:color="auto"/>
          </w:divBdr>
        </w:div>
        <w:div w:id="396980454">
          <w:marLeft w:val="480"/>
          <w:marRight w:val="0"/>
          <w:marTop w:val="0"/>
          <w:marBottom w:val="0"/>
          <w:divBdr>
            <w:top w:val="none" w:sz="0" w:space="0" w:color="auto"/>
            <w:left w:val="none" w:sz="0" w:space="0" w:color="auto"/>
            <w:bottom w:val="none" w:sz="0" w:space="0" w:color="auto"/>
            <w:right w:val="none" w:sz="0" w:space="0" w:color="auto"/>
          </w:divBdr>
        </w:div>
        <w:div w:id="1587037123">
          <w:marLeft w:val="480"/>
          <w:marRight w:val="0"/>
          <w:marTop w:val="0"/>
          <w:marBottom w:val="0"/>
          <w:divBdr>
            <w:top w:val="none" w:sz="0" w:space="0" w:color="auto"/>
            <w:left w:val="none" w:sz="0" w:space="0" w:color="auto"/>
            <w:bottom w:val="none" w:sz="0" w:space="0" w:color="auto"/>
            <w:right w:val="none" w:sz="0" w:space="0" w:color="auto"/>
          </w:divBdr>
        </w:div>
        <w:div w:id="433062124">
          <w:marLeft w:val="480"/>
          <w:marRight w:val="0"/>
          <w:marTop w:val="0"/>
          <w:marBottom w:val="0"/>
          <w:divBdr>
            <w:top w:val="none" w:sz="0" w:space="0" w:color="auto"/>
            <w:left w:val="none" w:sz="0" w:space="0" w:color="auto"/>
            <w:bottom w:val="none" w:sz="0" w:space="0" w:color="auto"/>
            <w:right w:val="none" w:sz="0" w:space="0" w:color="auto"/>
          </w:divBdr>
        </w:div>
        <w:div w:id="1454210104">
          <w:marLeft w:val="480"/>
          <w:marRight w:val="0"/>
          <w:marTop w:val="0"/>
          <w:marBottom w:val="0"/>
          <w:divBdr>
            <w:top w:val="none" w:sz="0" w:space="0" w:color="auto"/>
            <w:left w:val="none" w:sz="0" w:space="0" w:color="auto"/>
            <w:bottom w:val="none" w:sz="0" w:space="0" w:color="auto"/>
            <w:right w:val="none" w:sz="0" w:space="0" w:color="auto"/>
          </w:divBdr>
        </w:div>
        <w:div w:id="471102711">
          <w:marLeft w:val="480"/>
          <w:marRight w:val="0"/>
          <w:marTop w:val="0"/>
          <w:marBottom w:val="0"/>
          <w:divBdr>
            <w:top w:val="none" w:sz="0" w:space="0" w:color="auto"/>
            <w:left w:val="none" w:sz="0" w:space="0" w:color="auto"/>
            <w:bottom w:val="none" w:sz="0" w:space="0" w:color="auto"/>
            <w:right w:val="none" w:sz="0" w:space="0" w:color="auto"/>
          </w:divBdr>
        </w:div>
        <w:div w:id="1305967929">
          <w:marLeft w:val="480"/>
          <w:marRight w:val="0"/>
          <w:marTop w:val="0"/>
          <w:marBottom w:val="0"/>
          <w:divBdr>
            <w:top w:val="none" w:sz="0" w:space="0" w:color="auto"/>
            <w:left w:val="none" w:sz="0" w:space="0" w:color="auto"/>
            <w:bottom w:val="none" w:sz="0" w:space="0" w:color="auto"/>
            <w:right w:val="none" w:sz="0" w:space="0" w:color="auto"/>
          </w:divBdr>
        </w:div>
        <w:div w:id="722600976">
          <w:marLeft w:val="480"/>
          <w:marRight w:val="0"/>
          <w:marTop w:val="0"/>
          <w:marBottom w:val="0"/>
          <w:divBdr>
            <w:top w:val="none" w:sz="0" w:space="0" w:color="auto"/>
            <w:left w:val="none" w:sz="0" w:space="0" w:color="auto"/>
            <w:bottom w:val="none" w:sz="0" w:space="0" w:color="auto"/>
            <w:right w:val="none" w:sz="0" w:space="0" w:color="auto"/>
          </w:divBdr>
        </w:div>
        <w:div w:id="1747149360">
          <w:marLeft w:val="480"/>
          <w:marRight w:val="0"/>
          <w:marTop w:val="0"/>
          <w:marBottom w:val="0"/>
          <w:divBdr>
            <w:top w:val="none" w:sz="0" w:space="0" w:color="auto"/>
            <w:left w:val="none" w:sz="0" w:space="0" w:color="auto"/>
            <w:bottom w:val="none" w:sz="0" w:space="0" w:color="auto"/>
            <w:right w:val="none" w:sz="0" w:space="0" w:color="auto"/>
          </w:divBdr>
        </w:div>
        <w:div w:id="2126264765">
          <w:marLeft w:val="480"/>
          <w:marRight w:val="0"/>
          <w:marTop w:val="0"/>
          <w:marBottom w:val="0"/>
          <w:divBdr>
            <w:top w:val="none" w:sz="0" w:space="0" w:color="auto"/>
            <w:left w:val="none" w:sz="0" w:space="0" w:color="auto"/>
            <w:bottom w:val="none" w:sz="0" w:space="0" w:color="auto"/>
            <w:right w:val="none" w:sz="0" w:space="0" w:color="auto"/>
          </w:divBdr>
        </w:div>
        <w:div w:id="413624149">
          <w:marLeft w:val="480"/>
          <w:marRight w:val="0"/>
          <w:marTop w:val="0"/>
          <w:marBottom w:val="0"/>
          <w:divBdr>
            <w:top w:val="none" w:sz="0" w:space="0" w:color="auto"/>
            <w:left w:val="none" w:sz="0" w:space="0" w:color="auto"/>
            <w:bottom w:val="none" w:sz="0" w:space="0" w:color="auto"/>
            <w:right w:val="none" w:sz="0" w:space="0" w:color="auto"/>
          </w:divBdr>
        </w:div>
        <w:div w:id="1404914163">
          <w:marLeft w:val="480"/>
          <w:marRight w:val="0"/>
          <w:marTop w:val="0"/>
          <w:marBottom w:val="0"/>
          <w:divBdr>
            <w:top w:val="none" w:sz="0" w:space="0" w:color="auto"/>
            <w:left w:val="none" w:sz="0" w:space="0" w:color="auto"/>
            <w:bottom w:val="none" w:sz="0" w:space="0" w:color="auto"/>
            <w:right w:val="none" w:sz="0" w:space="0" w:color="auto"/>
          </w:divBdr>
        </w:div>
        <w:div w:id="179586317">
          <w:marLeft w:val="480"/>
          <w:marRight w:val="0"/>
          <w:marTop w:val="0"/>
          <w:marBottom w:val="0"/>
          <w:divBdr>
            <w:top w:val="none" w:sz="0" w:space="0" w:color="auto"/>
            <w:left w:val="none" w:sz="0" w:space="0" w:color="auto"/>
            <w:bottom w:val="none" w:sz="0" w:space="0" w:color="auto"/>
            <w:right w:val="none" w:sz="0" w:space="0" w:color="auto"/>
          </w:divBdr>
        </w:div>
        <w:div w:id="361831011">
          <w:marLeft w:val="480"/>
          <w:marRight w:val="0"/>
          <w:marTop w:val="0"/>
          <w:marBottom w:val="0"/>
          <w:divBdr>
            <w:top w:val="none" w:sz="0" w:space="0" w:color="auto"/>
            <w:left w:val="none" w:sz="0" w:space="0" w:color="auto"/>
            <w:bottom w:val="none" w:sz="0" w:space="0" w:color="auto"/>
            <w:right w:val="none" w:sz="0" w:space="0" w:color="auto"/>
          </w:divBdr>
        </w:div>
        <w:div w:id="1294018324">
          <w:marLeft w:val="480"/>
          <w:marRight w:val="0"/>
          <w:marTop w:val="0"/>
          <w:marBottom w:val="0"/>
          <w:divBdr>
            <w:top w:val="none" w:sz="0" w:space="0" w:color="auto"/>
            <w:left w:val="none" w:sz="0" w:space="0" w:color="auto"/>
            <w:bottom w:val="none" w:sz="0" w:space="0" w:color="auto"/>
            <w:right w:val="none" w:sz="0" w:space="0" w:color="auto"/>
          </w:divBdr>
        </w:div>
        <w:div w:id="1084494903">
          <w:marLeft w:val="480"/>
          <w:marRight w:val="0"/>
          <w:marTop w:val="0"/>
          <w:marBottom w:val="0"/>
          <w:divBdr>
            <w:top w:val="none" w:sz="0" w:space="0" w:color="auto"/>
            <w:left w:val="none" w:sz="0" w:space="0" w:color="auto"/>
            <w:bottom w:val="none" w:sz="0" w:space="0" w:color="auto"/>
            <w:right w:val="none" w:sz="0" w:space="0" w:color="auto"/>
          </w:divBdr>
        </w:div>
        <w:div w:id="286400746">
          <w:marLeft w:val="480"/>
          <w:marRight w:val="0"/>
          <w:marTop w:val="0"/>
          <w:marBottom w:val="0"/>
          <w:divBdr>
            <w:top w:val="none" w:sz="0" w:space="0" w:color="auto"/>
            <w:left w:val="none" w:sz="0" w:space="0" w:color="auto"/>
            <w:bottom w:val="none" w:sz="0" w:space="0" w:color="auto"/>
            <w:right w:val="none" w:sz="0" w:space="0" w:color="auto"/>
          </w:divBdr>
        </w:div>
        <w:div w:id="881094540">
          <w:marLeft w:val="480"/>
          <w:marRight w:val="0"/>
          <w:marTop w:val="0"/>
          <w:marBottom w:val="0"/>
          <w:divBdr>
            <w:top w:val="none" w:sz="0" w:space="0" w:color="auto"/>
            <w:left w:val="none" w:sz="0" w:space="0" w:color="auto"/>
            <w:bottom w:val="none" w:sz="0" w:space="0" w:color="auto"/>
            <w:right w:val="none" w:sz="0" w:space="0" w:color="auto"/>
          </w:divBdr>
        </w:div>
        <w:div w:id="6831440">
          <w:marLeft w:val="480"/>
          <w:marRight w:val="0"/>
          <w:marTop w:val="0"/>
          <w:marBottom w:val="0"/>
          <w:divBdr>
            <w:top w:val="none" w:sz="0" w:space="0" w:color="auto"/>
            <w:left w:val="none" w:sz="0" w:space="0" w:color="auto"/>
            <w:bottom w:val="none" w:sz="0" w:space="0" w:color="auto"/>
            <w:right w:val="none" w:sz="0" w:space="0" w:color="auto"/>
          </w:divBdr>
        </w:div>
        <w:div w:id="1214541459">
          <w:marLeft w:val="480"/>
          <w:marRight w:val="0"/>
          <w:marTop w:val="0"/>
          <w:marBottom w:val="0"/>
          <w:divBdr>
            <w:top w:val="none" w:sz="0" w:space="0" w:color="auto"/>
            <w:left w:val="none" w:sz="0" w:space="0" w:color="auto"/>
            <w:bottom w:val="none" w:sz="0" w:space="0" w:color="auto"/>
            <w:right w:val="none" w:sz="0" w:space="0" w:color="auto"/>
          </w:divBdr>
        </w:div>
        <w:div w:id="501244234">
          <w:marLeft w:val="480"/>
          <w:marRight w:val="0"/>
          <w:marTop w:val="0"/>
          <w:marBottom w:val="0"/>
          <w:divBdr>
            <w:top w:val="none" w:sz="0" w:space="0" w:color="auto"/>
            <w:left w:val="none" w:sz="0" w:space="0" w:color="auto"/>
            <w:bottom w:val="none" w:sz="0" w:space="0" w:color="auto"/>
            <w:right w:val="none" w:sz="0" w:space="0" w:color="auto"/>
          </w:divBdr>
        </w:div>
        <w:div w:id="1753551508">
          <w:marLeft w:val="480"/>
          <w:marRight w:val="0"/>
          <w:marTop w:val="0"/>
          <w:marBottom w:val="0"/>
          <w:divBdr>
            <w:top w:val="none" w:sz="0" w:space="0" w:color="auto"/>
            <w:left w:val="none" w:sz="0" w:space="0" w:color="auto"/>
            <w:bottom w:val="none" w:sz="0" w:space="0" w:color="auto"/>
            <w:right w:val="none" w:sz="0" w:space="0" w:color="auto"/>
          </w:divBdr>
        </w:div>
        <w:div w:id="995762121">
          <w:marLeft w:val="480"/>
          <w:marRight w:val="0"/>
          <w:marTop w:val="0"/>
          <w:marBottom w:val="0"/>
          <w:divBdr>
            <w:top w:val="none" w:sz="0" w:space="0" w:color="auto"/>
            <w:left w:val="none" w:sz="0" w:space="0" w:color="auto"/>
            <w:bottom w:val="none" w:sz="0" w:space="0" w:color="auto"/>
            <w:right w:val="none" w:sz="0" w:space="0" w:color="auto"/>
          </w:divBdr>
        </w:div>
        <w:div w:id="2043705885">
          <w:marLeft w:val="480"/>
          <w:marRight w:val="0"/>
          <w:marTop w:val="0"/>
          <w:marBottom w:val="0"/>
          <w:divBdr>
            <w:top w:val="none" w:sz="0" w:space="0" w:color="auto"/>
            <w:left w:val="none" w:sz="0" w:space="0" w:color="auto"/>
            <w:bottom w:val="none" w:sz="0" w:space="0" w:color="auto"/>
            <w:right w:val="none" w:sz="0" w:space="0" w:color="auto"/>
          </w:divBdr>
        </w:div>
        <w:div w:id="1428695566">
          <w:marLeft w:val="480"/>
          <w:marRight w:val="0"/>
          <w:marTop w:val="0"/>
          <w:marBottom w:val="0"/>
          <w:divBdr>
            <w:top w:val="none" w:sz="0" w:space="0" w:color="auto"/>
            <w:left w:val="none" w:sz="0" w:space="0" w:color="auto"/>
            <w:bottom w:val="none" w:sz="0" w:space="0" w:color="auto"/>
            <w:right w:val="none" w:sz="0" w:space="0" w:color="auto"/>
          </w:divBdr>
        </w:div>
        <w:div w:id="1602294760">
          <w:marLeft w:val="480"/>
          <w:marRight w:val="0"/>
          <w:marTop w:val="0"/>
          <w:marBottom w:val="0"/>
          <w:divBdr>
            <w:top w:val="none" w:sz="0" w:space="0" w:color="auto"/>
            <w:left w:val="none" w:sz="0" w:space="0" w:color="auto"/>
            <w:bottom w:val="none" w:sz="0" w:space="0" w:color="auto"/>
            <w:right w:val="none" w:sz="0" w:space="0" w:color="auto"/>
          </w:divBdr>
        </w:div>
        <w:div w:id="806972159">
          <w:marLeft w:val="480"/>
          <w:marRight w:val="0"/>
          <w:marTop w:val="0"/>
          <w:marBottom w:val="0"/>
          <w:divBdr>
            <w:top w:val="none" w:sz="0" w:space="0" w:color="auto"/>
            <w:left w:val="none" w:sz="0" w:space="0" w:color="auto"/>
            <w:bottom w:val="none" w:sz="0" w:space="0" w:color="auto"/>
            <w:right w:val="none" w:sz="0" w:space="0" w:color="auto"/>
          </w:divBdr>
        </w:div>
        <w:div w:id="1484200970">
          <w:marLeft w:val="480"/>
          <w:marRight w:val="0"/>
          <w:marTop w:val="0"/>
          <w:marBottom w:val="0"/>
          <w:divBdr>
            <w:top w:val="none" w:sz="0" w:space="0" w:color="auto"/>
            <w:left w:val="none" w:sz="0" w:space="0" w:color="auto"/>
            <w:bottom w:val="none" w:sz="0" w:space="0" w:color="auto"/>
            <w:right w:val="none" w:sz="0" w:space="0" w:color="auto"/>
          </w:divBdr>
        </w:div>
        <w:div w:id="1035888228">
          <w:marLeft w:val="480"/>
          <w:marRight w:val="0"/>
          <w:marTop w:val="0"/>
          <w:marBottom w:val="0"/>
          <w:divBdr>
            <w:top w:val="none" w:sz="0" w:space="0" w:color="auto"/>
            <w:left w:val="none" w:sz="0" w:space="0" w:color="auto"/>
            <w:bottom w:val="none" w:sz="0" w:space="0" w:color="auto"/>
            <w:right w:val="none" w:sz="0" w:space="0" w:color="auto"/>
          </w:divBdr>
        </w:div>
        <w:div w:id="1066146014">
          <w:marLeft w:val="480"/>
          <w:marRight w:val="0"/>
          <w:marTop w:val="0"/>
          <w:marBottom w:val="0"/>
          <w:divBdr>
            <w:top w:val="none" w:sz="0" w:space="0" w:color="auto"/>
            <w:left w:val="none" w:sz="0" w:space="0" w:color="auto"/>
            <w:bottom w:val="none" w:sz="0" w:space="0" w:color="auto"/>
            <w:right w:val="none" w:sz="0" w:space="0" w:color="auto"/>
          </w:divBdr>
        </w:div>
        <w:div w:id="144980485">
          <w:marLeft w:val="480"/>
          <w:marRight w:val="0"/>
          <w:marTop w:val="0"/>
          <w:marBottom w:val="0"/>
          <w:divBdr>
            <w:top w:val="none" w:sz="0" w:space="0" w:color="auto"/>
            <w:left w:val="none" w:sz="0" w:space="0" w:color="auto"/>
            <w:bottom w:val="none" w:sz="0" w:space="0" w:color="auto"/>
            <w:right w:val="none" w:sz="0" w:space="0" w:color="auto"/>
          </w:divBdr>
        </w:div>
        <w:div w:id="2056538608">
          <w:marLeft w:val="480"/>
          <w:marRight w:val="0"/>
          <w:marTop w:val="0"/>
          <w:marBottom w:val="0"/>
          <w:divBdr>
            <w:top w:val="none" w:sz="0" w:space="0" w:color="auto"/>
            <w:left w:val="none" w:sz="0" w:space="0" w:color="auto"/>
            <w:bottom w:val="none" w:sz="0" w:space="0" w:color="auto"/>
            <w:right w:val="none" w:sz="0" w:space="0" w:color="auto"/>
          </w:divBdr>
        </w:div>
        <w:div w:id="148130595">
          <w:marLeft w:val="480"/>
          <w:marRight w:val="0"/>
          <w:marTop w:val="0"/>
          <w:marBottom w:val="0"/>
          <w:divBdr>
            <w:top w:val="none" w:sz="0" w:space="0" w:color="auto"/>
            <w:left w:val="none" w:sz="0" w:space="0" w:color="auto"/>
            <w:bottom w:val="none" w:sz="0" w:space="0" w:color="auto"/>
            <w:right w:val="none" w:sz="0" w:space="0" w:color="auto"/>
          </w:divBdr>
        </w:div>
        <w:div w:id="204097773">
          <w:marLeft w:val="480"/>
          <w:marRight w:val="0"/>
          <w:marTop w:val="0"/>
          <w:marBottom w:val="0"/>
          <w:divBdr>
            <w:top w:val="none" w:sz="0" w:space="0" w:color="auto"/>
            <w:left w:val="none" w:sz="0" w:space="0" w:color="auto"/>
            <w:bottom w:val="none" w:sz="0" w:space="0" w:color="auto"/>
            <w:right w:val="none" w:sz="0" w:space="0" w:color="auto"/>
          </w:divBdr>
        </w:div>
        <w:div w:id="1274747668">
          <w:marLeft w:val="480"/>
          <w:marRight w:val="0"/>
          <w:marTop w:val="0"/>
          <w:marBottom w:val="0"/>
          <w:divBdr>
            <w:top w:val="none" w:sz="0" w:space="0" w:color="auto"/>
            <w:left w:val="none" w:sz="0" w:space="0" w:color="auto"/>
            <w:bottom w:val="none" w:sz="0" w:space="0" w:color="auto"/>
            <w:right w:val="none" w:sz="0" w:space="0" w:color="auto"/>
          </w:divBdr>
        </w:div>
        <w:div w:id="1409110260">
          <w:marLeft w:val="480"/>
          <w:marRight w:val="0"/>
          <w:marTop w:val="0"/>
          <w:marBottom w:val="0"/>
          <w:divBdr>
            <w:top w:val="none" w:sz="0" w:space="0" w:color="auto"/>
            <w:left w:val="none" w:sz="0" w:space="0" w:color="auto"/>
            <w:bottom w:val="none" w:sz="0" w:space="0" w:color="auto"/>
            <w:right w:val="none" w:sz="0" w:space="0" w:color="auto"/>
          </w:divBdr>
        </w:div>
        <w:div w:id="1086999032">
          <w:marLeft w:val="480"/>
          <w:marRight w:val="0"/>
          <w:marTop w:val="0"/>
          <w:marBottom w:val="0"/>
          <w:divBdr>
            <w:top w:val="none" w:sz="0" w:space="0" w:color="auto"/>
            <w:left w:val="none" w:sz="0" w:space="0" w:color="auto"/>
            <w:bottom w:val="none" w:sz="0" w:space="0" w:color="auto"/>
            <w:right w:val="none" w:sz="0" w:space="0" w:color="auto"/>
          </w:divBdr>
        </w:div>
        <w:div w:id="1450007501">
          <w:marLeft w:val="480"/>
          <w:marRight w:val="0"/>
          <w:marTop w:val="0"/>
          <w:marBottom w:val="0"/>
          <w:divBdr>
            <w:top w:val="none" w:sz="0" w:space="0" w:color="auto"/>
            <w:left w:val="none" w:sz="0" w:space="0" w:color="auto"/>
            <w:bottom w:val="none" w:sz="0" w:space="0" w:color="auto"/>
            <w:right w:val="none" w:sz="0" w:space="0" w:color="auto"/>
          </w:divBdr>
        </w:div>
        <w:div w:id="1525560052">
          <w:marLeft w:val="480"/>
          <w:marRight w:val="0"/>
          <w:marTop w:val="0"/>
          <w:marBottom w:val="0"/>
          <w:divBdr>
            <w:top w:val="none" w:sz="0" w:space="0" w:color="auto"/>
            <w:left w:val="none" w:sz="0" w:space="0" w:color="auto"/>
            <w:bottom w:val="none" w:sz="0" w:space="0" w:color="auto"/>
            <w:right w:val="none" w:sz="0" w:space="0" w:color="auto"/>
          </w:divBdr>
        </w:div>
        <w:div w:id="1291857228">
          <w:marLeft w:val="480"/>
          <w:marRight w:val="0"/>
          <w:marTop w:val="0"/>
          <w:marBottom w:val="0"/>
          <w:divBdr>
            <w:top w:val="none" w:sz="0" w:space="0" w:color="auto"/>
            <w:left w:val="none" w:sz="0" w:space="0" w:color="auto"/>
            <w:bottom w:val="none" w:sz="0" w:space="0" w:color="auto"/>
            <w:right w:val="none" w:sz="0" w:space="0" w:color="auto"/>
          </w:divBdr>
        </w:div>
        <w:div w:id="1513493813">
          <w:marLeft w:val="480"/>
          <w:marRight w:val="0"/>
          <w:marTop w:val="0"/>
          <w:marBottom w:val="0"/>
          <w:divBdr>
            <w:top w:val="none" w:sz="0" w:space="0" w:color="auto"/>
            <w:left w:val="none" w:sz="0" w:space="0" w:color="auto"/>
            <w:bottom w:val="none" w:sz="0" w:space="0" w:color="auto"/>
            <w:right w:val="none" w:sz="0" w:space="0" w:color="auto"/>
          </w:divBdr>
        </w:div>
        <w:div w:id="344409503">
          <w:marLeft w:val="480"/>
          <w:marRight w:val="0"/>
          <w:marTop w:val="0"/>
          <w:marBottom w:val="0"/>
          <w:divBdr>
            <w:top w:val="none" w:sz="0" w:space="0" w:color="auto"/>
            <w:left w:val="none" w:sz="0" w:space="0" w:color="auto"/>
            <w:bottom w:val="none" w:sz="0" w:space="0" w:color="auto"/>
            <w:right w:val="none" w:sz="0" w:space="0" w:color="auto"/>
          </w:divBdr>
        </w:div>
        <w:div w:id="249658794">
          <w:marLeft w:val="480"/>
          <w:marRight w:val="0"/>
          <w:marTop w:val="0"/>
          <w:marBottom w:val="0"/>
          <w:divBdr>
            <w:top w:val="none" w:sz="0" w:space="0" w:color="auto"/>
            <w:left w:val="none" w:sz="0" w:space="0" w:color="auto"/>
            <w:bottom w:val="none" w:sz="0" w:space="0" w:color="auto"/>
            <w:right w:val="none" w:sz="0" w:space="0" w:color="auto"/>
          </w:divBdr>
        </w:div>
        <w:div w:id="2116971572">
          <w:marLeft w:val="480"/>
          <w:marRight w:val="0"/>
          <w:marTop w:val="0"/>
          <w:marBottom w:val="0"/>
          <w:divBdr>
            <w:top w:val="none" w:sz="0" w:space="0" w:color="auto"/>
            <w:left w:val="none" w:sz="0" w:space="0" w:color="auto"/>
            <w:bottom w:val="none" w:sz="0" w:space="0" w:color="auto"/>
            <w:right w:val="none" w:sz="0" w:space="0" w:color="auto"/>
          </w:divBdr>
        </w:div>
        <w:div w:id="675034709">
          <w:marLeft w:val="480"/>
          <w:marRight w:val="0"/>
          <w:marTop w:val="0"/>
          <w:marBottom w:val="0"/>
          <w:divBdr>
            <w:top w:val="none" w:sz="0" w:space="0" w:color="auto"/>
            <w:left w:val="none" w:sz="0" w:space="0" w:color="auto"/>
            <w:bottom w:val="none" w:sz="0" w:space="0" w:color="auto"/>
            <w:right w:val="none" w:sz="0" w:space="0" w:color="auto"/>
          </w:divBdr>
        </w:div>
        <w:div w:id="35743552">
          <w:marLeft w:val="480"/>
          <w:marRight w:val="0"/>
          <w:marTop w:val="0"/>
          <w:marBottom w:val="0"/>
          <w:divBdr>
            <w:top w:val="none" w:sz="0" w:space="0" w:color="auto"/>
            <w:left w:val="none" w:sz="0" w:space="0" w:color="auto"/>
            <w:bottom w:val="none" w:sz="0" w:space="0" w:color="auto"/>
            <w:right w:val="none" w:sz="0" w:space="0" w:color="auto"/>
          </w:divBdr>
        </w:div>
        <w:div w:id="655844141">
          <w:marLeft w:val="480"/>
          <w:marRight w:val="0"/>
          <w:marTop w:val="0"/>
          <w:marBottom w:val="0"/>
          <w:divBdr>
            <w:top w:val="none" w:sz="0" w:space="0" w:color="auto"/>
            <w:left w:val="none" w:sz="0" w:space="0" w:color="auto"/>
            <w:bottom w:val="none" w:sz="0" w:space="0" w:color="auto"/>
            <w:right w:val="none" w:sz="0" w:space="0" w:color="auto"/>
          </w:divBdr>
        </w:div>
        <w:div w:id="1708681191">
          <w:marLeft w:val="480"/>
          <w:marRight w:val="0"/>
          <w:marTop w:val="0"/>
          <w:marBottom w:val="0"/>
          <w:divBdr>
            <w:top w:val="none" w:sz="0" w:space="0" w:color="auto"/>
            <w:left w:val="none" w:sz="0" w:space="0" w:color="auto"/>
            <w:bottom w:val="none" w:sz="0" w:space="0" w:color="auto"/>
            <w:right w:val="none" w:sz="0" w:space="0" w:color="auto"/>
          </w:divBdr>
        </w:div>
        <w:div w:id="691568557">
          <w:marLeft w:val="480"/>
          <w:marRight w:val="0"/>
          <w:marTop w:val="0"/>
          <w:marBottom w:val="0"/>
          <w:divBdr>
            <w:top w:val="none" w:sz="0" w:space="0" w:color="auto"/>
            <w:left w:val="none" w:sz="0" w:space="0" w:color="auto"/>
            <w:bottom w:val="none" w:sz="0" w:space="0" w:color="auto"/>
            <w:right w:val="none" w:sz="0" w:space="0" w:color="auto"/>
          </w:divBdr>
        </w:div>
        <w:div w:id="975645100">
          <w:marLeft w:val="480"/>
          <w:marRight w:val="0"/>
          <w:marTop w:val="0"/>
          <w:marBottom w:val="0"/>
          <w:divBdr>
            <w:top w:val="none" w:sz="0" w:space="0" w:color="auto"/>
            <w:left w:val="none" w:sz="0" w:space="0" w:color="auto"/>
            <w:bottom w:val="none" w:sz="0" w:space="0" w:color="auto"/>
            <w:right w:val="none" w:sz="0" w:space="0" w:color="auto"/>
          </w:divBdr>
        </w:div>
        <w:div w:id="836767406">
          <w:marLeft w:val="480"/>
          <w:marRight w:val="0"/>
          <w:marTop w:val="0"/>
          <w:marBottom w:val="0"/>
          <w:divBdr>
            <w:top w:val="none" w:sz="0" w:space="0" w:color="auto"/>
            <w:left w:val="none" w:sz="0" w:space="0" w:color="auto"/>
            <w:bottom w:val="none" w:sz="0" w:space="0" w:color="auto"/>
            <w:right w:val="none" w:sz="0" w:space="0" w:color="auto"/>
          </w:divBdr>
        </w:div>
        <w:div w:id="1190799891">
          <w:marLeft w:val="480"/>
          <w:marRight w:val="0"/>
          <w:marTop w:val="0"/>
          <w:marBottom w:val="0"/>
          <w:divBdr>
            <w:top w:val="none" w:sz="0" w:space="0" w:color="auto"/>
            <w:left w:val="none" w:sz="0" w:space="0" w:color="auto"/>
            <w:bottom w:val="none" w:sz="0" w:space="0" w:color="auto"/>
            <w:right w:val="none" w:sz="0" w:space="0" w:color="auto"/>
          </w:divBdr>
        </w:div>
        <w:div w:id="597828553">
          <w:marLeft w:val="480"/>
          <w:marRight w:val="0"/>
          <w:marTop w:val="0"/>
          <w:marBottom w:val="0"/>
          <w:divBdr>
            <w:top w:val="none" w:sz="0" w:space="0" w:color="auto"/>
            <w:left w:val="none" w:sz="0" w:space="0" w:color="auto"/>
            <w:bottom w:val="none" w:sz="0" w:space="0" w:color="auto"/>
            <w:right w:val="none" w:sz="0" w:space="0" w:color="auto"/>
          </w:divBdr>
        </w:div>
        <w:div w:id="2003963910">
          <w:marLeft w:val="480"/>
          <w:marRight w:val="0"/>
          <w:marTop w:val="0"/>
          <w:marBottom w:val="0"/>
          <w:divBdr>
            <w:top w:val="none" w:sz="0" w:space="0" w:color="auto"/>
            <w:left w:val="none" w:sz="0" w:space="0" w:color="auto"/>
            <w:bottom w:val="none" w:sz="0" w:space="0" w:color="auto"/>
            <w:right w:val="none" w:sz="0" w:space="0" w:color="auto"/>
          </w:divBdr>
        </w:div>
        <w:div w:id="1374843384">
          <w:marLeft w:val="480"/>
          <w:marRight w:val="0"/>
          <w:marTop w:val="0"/>
          <w:marBottom w:val="0"/>
          <w:divBdr>
            <w:top w:val="none" w:sz="0" w:space="0" w:color="auto"/>
            <w:left w:val="none" w:sz="0" w:space="0" w:color="auto"/>
            <w:bottom w:val="none" w:sz="0" w:space="0" w:color="auto"/>
            <w:right w:val="none" w:sz="0" w:space="0" w:color="auto"/>
          </w:divBdr>
        </w:div>
        <w:div w:id="1729380918">
          <w:marLeft w:val="480"/>
          <w:marRight w:val="0"/>
          <w:marTop w:val="0"/>
          <w:marBottom w:val="0"/>
          <w:divBdr>
            <w:top w:val="none" w:sz="0" w:space="0" w:color="auto"/>
            <w:left w:val="none" w:sz="0" w:space="0" w:color="auto"/>
            <w:bottom w:val="none" w:sz="0" w:space="0" w:color="auto"/>
            <w:right w:val="none" w:sz="0" w:space="0" w:color="auto"/>
          </w:divBdr>
        </w:div>
        <w:div w:id="1080520267">
          <w:marLeft w:val="480"/>
          <w:marRight w:val="0"/>
          <w:marTop w:val="0"/>
          <w:marBottom w:val="0"/>
          <w:divBdr>
            <w:top w:val="none" w:sz="0" w:space="0" w:color="auto"/>
            <w:left w:val="none" w:sz="0" w:space="0" w:color="auto"/>
            <w:bottom w:val="none" w:sz="0" w:space="0" w:color="auto"/>
            <w:right w:val="none" w:sz="0" w:space="0" w:color="auto"/>
          </w:divBdr>
        </w:div>
        <w:div w:id="1730415961">
          <w:marLeft w:val="480"/>
          <w:marRight w:val="0"/>
          <w:marTop w:val="0"/>
          <w:marBottom w:val="0"/>
          <w:divBdr>
            <w:top w:val="none" w:sz="0" w:space="0" w:color="auto"/>
            <w:left w:val="none" w:sz="0" w:space="0" w:color="auto"/>
            <w:bottom w:val="none" w:sz="0" w:space="0" w:color="auto"/>
            <w:right w:val="none" w:sz="0" w:space="0" w:color="auto"/>
          </w:divBdr>
        </w:div>
        <w:div w:id="626550529">
          <w:marLeft w:val="480"/>
          <w:marRight w:val="0"/>
          <w:marTop w:val="0"/>
          <w:marBottom w:val="0"/>
          <w:divBdr>
            <w:top w:val="none" w:sz="0" w:space="0" w:color="auto"/>
            <w:left w:val="none" w:sz="0" w:space="0" w:color="auto"/>
            <w:bottom w:val="none" w:sz="0" w:space="0" w:color="auto"/>
            <w:right w:val="none" w:sz="0" w:space="0" w:color="auto"/>
          </w:divBdr>
        </w:div>
        <w:div w:id="640812423">
          <w:marLeft w:val="480"/>
          <w:marRight w:val="0"/>
          <w:marTop w:val="0"/>
          <w:marBottom w:val="0"/>
          <w:divBdr>
            <w:top w:val="none" w:sz="0" w:space="0" w:color="auto"/>
            <w:left w:val="none" w:sz="0" w:space="0" w:color="auto"/>
            <w:bottom w:val="none" w:sz="0" w:space="0" w:color="auto"/>
            <w:right w:val="none" w:sz="0" w:space="0" w:color="auto"/>
          </w:divBdr>
        </w:div>
        <w:div w:id="275330794">
          <w:marLeft w:val="480"/>
          <w:marRight w:val="0"/>
          <w:marTop w:val="0"/>
          <w:marBottom w:val="0"/>
          <w:divBdr>
            <w:top w:val="none" w:sz="0" w:space="0" w:color="auto"/>
            <w:left w:val="none" w:sz="0" w:space="0" w:color="auto"/>
            <w:bottom w:val="none" w:sz="0" w:space="0" w:color="auto"/>
            <w:right w:val="none" w:sz="0" w:space="0" w:color="auto"/>
          </w:divBdr>
        </w:div>
        <w:div w:id="1168785139">
          <w:marLeft w:val="480"/>
          <w:marRight w:val="0"/>
          <w:marTop w:val="0"/>
          <w:marBottom w:val="0"/>
          <w:divBdr>
            <w:top w:val="none" w:sz="0" w:space="0" w:color="auto"/>
            <w:left w:val="none" w:sz="0" w:space="0" w:color="auto"/>
            <w:bottom w:val="none" w:sz="0" w:space="0" w:color="auto"/>
            <w:right w:val="none" w:sz="0" w:space="0" w:color="auto"/>
          </w:divBdr>
        </w:div>
        <w:div w:id="255333925">
          <w:marLeft w:val="480"/>
          <w:marRight w:val="0"/>
          <w:marTop w:val="0"/>
          <w:marBottom w:val="0"/>
          <w:divBdr>
            <w:top w:val="none" w:sz="0" w:space="0" w:color="auto"/>
            <w:left w:val="none" w:sz="0" w:space="0" w:color="auto"/>
            <w:bottom w:val="none" w:sz="0" w:space="0" w:color="auto"/>
            <w:right w:val="none" w:sz="0" w:space="0" w:color="auto"/>
          </w:divBdr>
        </w:div>
        <w:div w:id="314995102">
          <w:marLeft w:val="480"/>
          <w:marRight w:val="0"/>
          <w:marTop w:val="0"/>
          <w:marBottom w:val="0"/>
          <w:divBdr>
            <w:top w:val="none" w:sz="0" w:space="0" w:color="auto"/>
            <w:left w:val="none" w:sz="0" w:space="0" w:color="auto"/>
            <w:bottom w:val="none" w:sz="0" w:space="0" w:color="auto"/>
            <w:right w:val="none" w:sz="0" w:space="0" w:color="auto"/>
          </w:divBdr>
        </w:div>
        <w:div w:id="1841697512">
          <w:marLeft w:val="480"/>
          <w:marRight w:val="0"/>
          <w:marTop w:val="0"/>
          <w:marBottom w:val="0"/>
          <w:divBdr>
            <w:top w:val="none" w:sz="0" w:space="0" w:color="auto"/>
            <w:left w:val="none" w:sz="0" w:space="0" w:color="auto"/>
            <w:bottom w:val="none" w:sz="0" w:space="0" w:color="auto"/>
            <w:right w:val="none" w:sz="0" w:space="0" w:color="auto"/>
          </w:divBdr>
        </w:div>
        <w:div w:id="1557623774">
          <w:marLeft w:val="480"/>
          <w:marRight w:val="0"/>
          <w:marTop w:val="0"/>
          <w:marBottom w:val="0"/>
          <w:divBdr>
            <w:top w:val="none" w:sz="0" w:space="0" w:color="auto"/>
            <w:left w:val="none" w:sz="0" w:space="0" w:color="auto"/>
            <w:bottom w:val="none" w:sz="0" w:space="0" w:color="auto"/>
            <w:right w:val="none" w:sz="0" w:space="0" w:color="auto"/>
          </w:divBdr>
        </w:div>
        <w:div w:id="954487097">
          <w:marLeft w:val="480"/>
          <w:marRight w:val="0"/>
          <w:marTop w:val="0"/>
          <w:marBottom w:val="0"/>
          <w:divBdr>
            <w:top w:val="none" w:sz="0" w:space="0" w:color="auto"/>
            <w:left w:val="none" w:sz="0" w:space="0" w:color="auto"/>
            <w:bottom w:val="none" w:sz="0" w:space="0" w:color="auto"/>
            <w:right w:val="none" w:sz="0" w:space="0" w:color="auto"/>
          </w:divBdr>
        </w:div>
        <w:div w:id="696274799">
          <w:marLeft w:val="480"/>
          <w:marRight w:val="0"/>
          <w:marTop w:val="0"/>
          <w:marBottom w:val="0"/>
          <w:divBdr>
            <w:top w:val="none" w:sz="0" w:space="0" w:color="auto"/>
            <w:left w:val="none" w:sz="0" w:space="0" w:color="auto"/>
            <w:bottom w:val="none" w:sz="0" w:space="0" w:color="auto"/>
            <w:right w:val="none" w:sz="0" w:space="0" w:color="auto"/>
          </w:divBdr>
        </w:div>
        <w:div w:id="1733232293">
          <w:marLeft w:val="480"/>
          <w:marRight w:val="0"/>
          <w:marTop w:val="0"/>
          <w:marBottom w:val="0"/>
          <w:divBdr>
            <w:top w:val="none" w:sz="0" w:space="0" w:color="auto"/>
            <w:left w:val="none" w:sz="0" w:space="0" w:color="auto"/>
            <w:bottom w:val="none" w:sz="0" w:space="0" w:color="auto"/>
            <w:right w:val="none" w:sz="0" w:space="0" w:color="auto"/>
          </w:divBdr>
        </w:div>
        <w:div w:id="2125615382">
          <w:marLeft w:val="480"/>
          <w:marRight w:val="0"/>
          <w:marTop w:val="0"/>
          <w:marBottom w:val="0"/>
          <w:divBdr>
            <w:top w:val="none" w:sz="0" w:space="0" w:color="auto"/>
            <w:left w:val="none" w:sz="0" w:space="0" w:color="auto"/>
            <w:bottom w:val="none" w:sz="0" w:space="0" w:color="auto"/>
            <w:right w:val="none" w:sz="0" w:space="0" w:color="auto"/>
          </w:divBdr>
        </w:div>
        <w:div w:id="1443187220">
          <w:marLeft w:val="480"/>
          <w:marRight w:val="0"/>
          <w:marTop w:val="0"/>
          <w:marBottom w:val="0"/>
          <w:divBdr>
            <w:top w:val="none" w:sz="0" w:space="0" w:color="auto"/>
            <w:left w:val="none" w:sz="0" w:space="0" w:color="auto"/>
            <w:bottom w:val="none" w:sz="0" w:space="0" w:color="auto"/>
            <w:right w:val="none" w:sz="0" w:space="0" w:color="auto"/>
          </w:divBdr>
        </w:div>
        <w:div w:id="289018953">
          <w:marLeft w:val="480"/>
          <w:marRight w:val="0"/>
          <w:marTop w:val="0"/>
          <w:marBottom w:val="0"/>
          <w:divBdr>
            <w:top w:val="none" w:sz="0" w:space="0" w:color="auto"/>
            <w:left w:val="none" w:sz="0" w:space="0" w:color="auto"/>
            <w:bottom w:val="none" w:sz="0" w:space="0" w:color="auto"/>
            <w:right w:val="none" w:sz="0" w:space="0" w:color="auto"/>
          </w:divBdr>
        </w:div>
        <w:div w:id="940991581">
          <w:marLeft w:val="480"/>
          <w:marRight w:val="0"/>
          <w:marTop w:val="0"/>
          <w:marBottom w:val="0"/>
          <w:divBdr>
            <w:top w:val="none" w:sz="0" w:space="0" w:color="auto"/>
            <w:left w:val="none" w:sz="0" w:space="0" w:color="auto"/>
            <w:bottom w:val="none" w:sz="0" w:space="0" w:color="auto"/>
            <w:right w:val="none" w:sz="0" w:space="0" w:color="auto"/>
          </w:divBdr>
        </w:div>
        <w:div w:id="1988506773">
          <w:marLeft w:val="480"/>
          <w:marRight w:val="0"/>
          <w:marTop w:val="0"/>
          <w:marBottom w:val="0"/>
          <w:divBdr>
            <w:top w:val="none" w:sz="0" w:space="0" w:color="auto"/>
            <w:left w:val="none" w:sz="0" w:space="0" w:color="auto"/>
            <w:bottom w:val="none" w:sz="0" w:space="0" w:color="auto"/>
            <w:right w:val="none" w:sz="0" w:space="0" w:color="auto"/>
          </w:divBdr>
        </w:div>
        <w:div w:id="1510869447">
          <w:marLeft w:val="480"/>
          <w:marRight w:val="0"/>
          <w:marTop w:val="0"/>
          <w:marBottom w:val="0"/>
          <w:divBdr>
            <w:top w:val="none" w:sz="0" w:space="0" w:color="auto"/>
            <w:left w:val="none" w:sz="0" w:space="0" w:color="auto"/>
            <w:bottom w:val="none" w:sz="0" w:space="0" w:color="auto"/>
            <w:right w:val="none" w:sz="0" w:space="0" w:color="auto"/>
          </w:divBdr>
        </w:div>
        <w:div w:id="688608030">
          <w:marLeft w:val="480"/>
          <w:marRight w:val="0"/>
          <w:marTop w:val="0"/>
          <w:marBottom w:val="0"/>
          <w:divBdr>
            <w:top w:val="none" w:sz="0" w:space="0" w:color="auto"/>
            <w:left w:val="none" w:sz="0" w:space="0" w:color="auto"/>
            <w:bottom w:val="none" w:sz="0" w:space="0" w:color="auto"/>
            <w:right w:val="none" w:sz="0" w:space="0" w:color="auto"/>
          </w:divBdr>
        </w:div>
        <w:div w:id="1366327099">
          <w:marLeft w:val="480"/>
          <w:marRight w:val="0"/>
          <w:marTop w:val="0"/>
          <w:marBottom w:val="0"/>
          <w:divBdr>
            <w:top w:val="none" w:sz="0" w:space="0" w:color="auto"/>
            <w:left w:val="none" w:sz="0" w:space="0" w:color="auto"/>
            <w:bottom w:val="none" w:sz="0" w:space="0" w:color="auto"/>
            <w:right w:val="none" w:sz="0" w:space="0" w:color="auto"/>
          </w:divBdr>
        </w:div>
        <w:div w:id="421529174">
          <w:marLeft w:val="480"/>
          <w:marRight w:val="0"/>
          <w:marTop w:val="0"/>
          <w:marBottom w:val="0"/>
          <w:divBdr>
            <w:top w:val="none" w:sz="0" w:space="0" w:color="auto"/>
            <w:left w:val="none" w:sz="0" w:space="0" w:color="auto"/>
            <w:bottom w:val="none" w:sz="0" w:space="0" w:color="auto"/>
            <w:right w:val="none" w:sz="0" w:space="0" w:color="auto"/>
          </w:divBdr>
        </w:div>
        <w:div w:id="264271499">
          <w:marLeft w:val="480"/>
          <w:marRight w:val="0"/>
          <w:marTop w:val="0"/>
          <w:marBottom w:val="0"/>
          <w:divBdr>
            <w:top w:val="none" w:sz="0" w:space="0" w:color="auto"/>
            <w:left w:val="none" w:sz="0" w:space="0" w:color="auto"/>
            <w:bottom w:val="none" w:sz="0" w:space="0" w:color="auto"/>
            <w:right w:val="none" w:sz="0" w:space="0" w:color="auto"/>
          </w:divBdr>
        </w:div>
        <w:div w:id="1798138214">
          <w:marLeft w:val="480"/>
          <w:marRight w:val="0"/>
          <w:marTop w:val="0"/>
          <w:marBottom w:val="0"/>
          <w:divBdr>
            <w:top w:val="none" w:sz="0" w:space="0" w:color="auto"/>
            <w:left w:val="none" w:sz="0" w:space="0" w:color="auto"/>
            <w:bottom w:val="none" w:sz="0" w:space="0" w:color="auto"/>
            <w:right w:val="none" w:sz="0" w:space="0" w:color="auto"/>
          </w:divBdr>
        </w:div>
        <w:div w:id="384064304">
          <w:marLeft w:val="480"/>
          <w:marRight w:val="0"/>
          <w:marTop w:val="0"/>
          <w:marBottom w:val="0"/>
          <w:divBdr>
            <w:top w:val="none" w:sz="0" w:space="0" w:color="auto"/>
            <w:left w:val="none" w:sz="0" w:space="0" w:color="auto"/>
            <w:bottom w:val="none" w:sz="0" w:space="0" w:color="auto"/>
            <w:right w:val="none" w:sz="0" w:space="0" w:color="auto"/>
          </w:divBdr>
        </w:div>
        <w:div w:id="1873805422">
          <w:marLeft w:val="480"/>
          <w:marRight w:val="0"/>
          <w:marTop w:val="0"/>
          <w:marBottom w:val="0"/>
          <w:divBdr>
            <w:top w:val="none" w:sz="0" w:space="0" w:color="auto"/>
            <w:left w:val="none" w:sz="0" w:space="0" w:color="auto"/>
            <w:bottom w:val="none" w:sz="0" w:space="0" w:color="auto"/>
            <w:right w:val="none" w:sz="0" w:space="0" w:color="auto"/>
          </w:divBdr>
        </w:div>
        <w:div w:id="367872535">
          <w:marLeft w:val="480"/>
          <w:marRight w:val="0"/>
          <w:marTop w:val="0"/>
          <w:marBottom w:val="0"/>
          <w:divBdr>
            <w:top w:val="none" w:sz="0" w:space="0" w:color="auto"/>
            <w:left w:val="none" w:sz="0" w:space="0" w:color="auto"/>
            <w:bottom w:val="none" w:sz="0" w:space="0" w:color="auto"/>
            <w:right w:val="none" w:sz="0" w:space="0" w:color="auto"/>
          </w:divBdr>
        </w:div>
        <w:div w:id="38434429">
          <w:marLeft w:val="480"/>
          <w:marRight w:val="0"/>
          <w:marTop w:val="0"/>
          <w:marBottom w:val="0"/>
          <w:divBdr>
            <w:top w:val="none" w:sz="0" w:space="0" w:color="auto"/>
            <w:left w:val="none" w:sz="0" w:space="0" w:color="auto"/>
            <w:bottom w:val="none" w:sz="0" w:space="0" w:color="auto"/>
            <w:right w:val="none" w:sz="0" w:space="0" w:color="auto"/>
          </w:divBdr>
        </w:div>
        <w:div w:id="1034114344">
          <w:marLeft w:val="480"/>
          <w:marRight w:val="0"/>
          <w:marTop w:val="0"/>
          <w:marBottom w:val="0"/>
          <w:divBdr>
            <w:top w:val="none" w:sz="0" w:space="0" w:color="auto"/>
            <w:left w:val="none" w:sz="0" w:space="0" w:color="auto"/>
            <w:bottom w:val="none" w:sz="0" w:space="0" w:color="auto"/>
            <w:right w:val="none" w:sz="0" w:space="0" w:color="auto"/>
          </w:divBdr>
        </w:div>
      </w:divsChild>
    </w:div>
    <w:div w:id="53896372">
      <w:bodyDiv w:val="1"/>
      <w:marLeft w:val="0"/>
      <w:marRight w:val="0"/>
      <w:marTop w:val="0"/>
      <w:marBottom w:val="0"/>
      <w:divBdr>
        <w:top w:val="none" w:sz="0" w:space="0" w:color="auto"/>
        <w:left w:val="none" w:sz="0" w:space="0" w:color="auto"/>
        <w:bottom w:val="none" w:sz="0" w:space="0" w:color="auto"/>
        <w:right w:val="none" w:sz="0" w:space="0" w:color="auto"/>
      </w:divBdr>
    </w:div>
    <w:div w:id="54743164">
      <w:bodyDiv w:val="1"/>
      <w:marLeft w:val="0"/>
      <w:marRight w:val="0"/>
      <w:marTop w:val="0"/>
      <w:marBottom w:val="0"/>
      <w:divBdr>
        <w:top w:val="none" w:sz="0" w:space="0" w:color="auto"/>
        <w:left w:val="none" w:sz="0" w:space="0" w:color="auto"/>
        <w:bottom w:val="none" w:sz="0" w:space="0" w:color="auto"/>
        <w:right w:val="none" w:sz="0" w:space="0" w:color="auto"/>
      </w:divBdr>
    </w:div>
    <w:div w:id="54863017">
      <w:bodyDiv w:val="1"/>
      <w:marLeft w:val="0"/>
      <w:marRight w:val="0"/>
      <w:marTop w:val="0"/>
      <w:marBottom w:val="0"/>
      <w:divBdr>
        <w:top w:val="none" w:sz="0" w:space="0" w:color="auto"/>
        <w:left w:val="none" w:sz="0" w:space="0" w:color="auto"/>
        <w:bottom w:val="none" w:sz="0" w:space="0" w:color="auto"/>
        <w:right w:val="none" w:sz="0" w:space="0" w:color="auto"/>
      </w:divBdr>
    </w:div>
    <w:div w:id="55010922">
      <w:bodyDiv w:val="1"/>
      <w:marLeft w:val="0"/>
      <w:marRight w:val="0"/>
      <w:marTop w:val="0"/>
      <w:marBottom w:val="0"/>
      <w:divBdr>
        <w:top w:val="none" w:sz="0" w:space="0" w:color="auto"/>
        <w:left w:val="none" w:sz="0" w:space="0" w:color="auto"/>
        <w:bottom w:val="none" w:sz="0" w:space="0" w:color="auto"/>
        <w:right w:val="none" w:sz="0" w:space="0" w:color="auto"/>
      </w:divBdr>
    </w:div>
    <w:div w:id="55320637">
      <w:bodyDiv w:val="1"/>
      <w:marLeft w:val="0"/>
      <w:marRight w:val="0"/>
      <w:marTop w:val="0"/>
      <w:marBottom w:val="0"/>
      <w:divBdr>
        <w:top w:val="none" w:sz="0" w:space="0" w:color="auto"/>
        <w:left w:val="none" w:sz="0" w:space="0" w:color="auto"/>
        <w:bottom w:val="none" w:sz="0" w:space="0" w:color="auto"/>
        <w:right w:val="none" w:sz="0" w:space="0" w:color="auto"/>
      </w:divBdr>
      <w:divsChild>
        <w:div w:id="2109959240">
          <w:marLeft w:val="480"/>
          <w:marRight w:val="0"/>
          <w:marTop w:val="0"/>
          <w:marBottom w:val="0"/>
          <w:divBdr>
            <w:top w:val="none" w:sz="0" w:space="0" w:color="auto"/>
            <w:left w:val="none" w:sz="0" w:space="0" w:color="auto"/>
            <w:bottom w:val="none" w:sz="0" w:space="0" w:color="auto"/>
            <w:right w:val="none" w:sz="0" w:space="0" w:color="auto"/>
          </w:divBdr>
        </w:div>
        <w:div w:id="500465047">
          <w:marLeft w:val="480"/>
          <w:marRight w:val="0"/>
          <w:marTop w:val="0"/>
          <w:marBottom w:val="0"/>
          <w:divBdr>
            <w:top w:val="none" w:sz="0" w:space="0" w:color="auto"/>
            <w:left w:val="none" w:sz="0" w:space="0" w:color="auto"/>
            <w:bottom w:val="none" w:sz="0" w:space="0" w:color="auto"/>
            <w:right w:val="none" w:sz="0" w:space="0" w:color="auto"/>
          </w:divBdr>
        </w:div>
        <w:div w:id="893154962">
          <w:marLeft w:val="480"/>
          <w:marRight w:val="0"/>
          <w:marTop w:val="0"/>
          <w:marBottom w:val="0"/>
          <w:divBdr>
            <w:top w:val="none" w:sz="0" w:space="0" w:color="auto"/>
            <w:left w:val="none" w:sz="0" w:space="0" w:color="auto"/>
            <w:bottom w:val="none" w:sz="0" w:space="0" w:color="auto"/>
            <w:right w:val="none" w:sz="0" w:space="0" w:color="auto"/>
          </w:divBdr>
        </w:div>
        <w:div w:id="1855803276">
          <w:marLeft w:val="480"/>
          <w:marRight w:val="0"/>
          <w:marTop w:val="0"/>
          <w:marBottom w:val="0"/>
          <w:divBdr>
            <w:top w:val="none" w:sz="0" w:space="0" w:color="auto"/>
            <w:left w:val="none" w:sz="0" w:space="0" w:color="auto"/>
            <w:bottom w:val="none" w:sz="0" w:space="0" w:color="auto"/>
            <w:right w:val="none" w:sz="0" w:space="0" w:color="auto"/>
          </w:divBdr>
        </w:div>
        <w:div w:id="1457329708">
          <w:marLeft w:val="480"/>
          <w:marRight w:val="0"/>
          <w:marTop w:val="0"/>
          <w:marBottom w:val="0"/>
          <w:divBdr>
            <w:top w:val="none" w:sz="0" w:space="0" w:color="auto"/>
            <w:left w:val="none" w:sz="0" w:space="0" w:color="auto"/>
            <w:bottom w:val="none" w:sz="0" w:space="0" w:color="auto"/>
            <w:right w:val="none" w:sz="0" w:space="0" w:color="auto"/>
          </w:divBdr>
        </w:div>
        <w:div w:id="803473937">
          <w:marLeft w:val="480"/>
          <w:marRight w:val="0"/>
          <w:marTop w:val="0"/>
          <w:marBottom w:val="0"/>
          <w:divBdr>
            <w:top w:val="none" w:sz="0" w:space="0" w:color="auto"/>
            <w:left w:val="none" w:sz="0" w:space="0" w:color="auto"/>
            <w:bottom w:val="none" w:sz="0" w:space="0" w:color="auto"/>
            <w:right w:val="none" w:sz="0" w:space="0" w:color="auto"/>
          </w:divBdr>
        </w:div>
        <w:div w:id="1142582649">
          <w:marLeft w:val="480"/>
          <w:marRight w:val="0"/>
          <w:marTop w:val="0"/>
          <w:marBottom w:val="0"/>
          <w:divBdr>
            <w:top w:val="none" w:sz="0" w:space="0" w:color="auto"/>
            <w:left w:val="none" w:sz="0" w:space="0" w:color="auto"/>
            <w:bottom w:val="none" w:sz="0" w:space="0" w:color="auto"/>
            <w:right w:val="none" w:sz="0" w:space="0" w:color="auto"/>
          </w:divBdr>
        </w:div>
        <w:div w:id="1478496149">
          <w:marLeft w:val="480"/>
          <w:marRight w:val="0"/>
          <w:marTop w:val="0"/>
          <w:marBottom w:val="0"/>
          <w:divBdr>
            <w:top w:val="none" w:sz="0" w:space="0" w:color="auto"/>
            <w:left w:val="none" w:sz="0" w:space="0" w:color="auto"/>
            <w:bottom w:val="none" w:sz="0" w:space="0" w:color="auto"/>
            <w:right w:val="none" w:sz="0" w:space="0" w:color="auto"/>
          </w:divBdr>
        </w:div>
        <w:div w:id="1115177879">
          <w:marLeft w:val="480"/>
          <w:marRight w:val="0"/>
          <w:marTop w:val="0"/>
          <w:marBottom w:val="0"/>
          <w:divBdr>
            <w:top w:val="none" w:sz="0" w:space="0" w:color="auto"/>
            <w:left w:val="none" w:sz="0" w:space="0" w:color="auto"/>
            <w:bottom w:val="none" w:sz="0" w:space="0" w:color="auto"/>
            <w:right w:val="none" w:sz="0" w:space="0" w:color="auto"/>
          </w:divBdr>
        </w:div>
        <w:div w:id="526799376">
          <w:marLeft w:val="480"/>
          <w:marRight w:val="0"/>
          <w:marTop w:val="0"/>
          <w:marBottom w:val="0"/>
          <w:divBdr>
            <w:top w:val="none" w:sz="0" w:space="0" w:color="auto"/>
            <w:left w:val="none" w:sz="0" w:space="0" w:color="auto"/>
            <w:bottom w:val="none" w:sz="0" w:space="0" w:color="auto"/>
            <w:right w:val="none" w:sz="0" w:space="0" w:color="auto"/>
          </w:divBdr>
        </w:div>
        <w:div w:id="1302419883">
          <w:marLeft w:val="480"/>
          <w:marRight w:val="0"/>
          <w:marTop w:val="0"/>
          <w:marBottom w:val="0"/>
          <w:divBdr>
            <w:top w:val="none" w:sz="0" w:space="0" w:color="auto"/>
            <w:left w:val="none" w:sz="0" w:space="0" w:color="auto"/>
            <w:bottom w:val="none" w:sz="0" w:space="0" w:color="auto"/>
            <w:right w:val="none" w:sz="0" w:space="0" w:color="auto"/>
          </w:divBdr>
        </w:div>
        <w:div w:id="150829672">
          <w:marLeft w:val="480"/>
          <w:marRight w:val="0"/>
          <w:marTop w:val="0"/>
          <w:marBottom w:val="0"/>
          <w:divBdr>
            <w:top w:val="none" w:sz="0" w:space="0" w:color="auto"/>
            <w:left w:val="none" w:sz="0" w:space="0" w:color="auto"/>
            <w:bottom w:val="none" w:sz="0" w:space="0" w:color="auto"/>
            <w:right w:val="none" w:sz="0" w:space="0" w:color="auto"/>
          </w:divBdr>
        </w:div>
        <w:div w:id="522600034">
          <w:marLeft w:val="480"/>
          <w:marRight w:val="0"/>
          <w:marTop w:val="0"/>
          <w:marBottom w:val="0"/>
          <w:divBdr>
            <w:top w:val="none" w:sz="0" w:space="0" w:color="auto"/>
            <w:left w:val="none" w:sz="0" w:space="0" w:color="auto"/>
            <w:bottom w:val="none" w:sz="0" w:space="0" w:color="auto"/>
            <w:right w:val="none" w:sz="0" w:space="0" w:color="auto"/>
          </w:divBdr>
        </w:div>
        <w:div w:id="1452481181">
          <w:marLeft w:val="480"/>
          <w:marRight w:val="0"/>
          <w:marTop w:val="0"/>
          <w:marBottom w:val="0"/>
          <w:divBdr>
            <w:top w:val="none" w:sz="0" w:space="0" w:color="auto"/>
            <w:left w:val="none" w:sz="0" w:space="0" w:color="auto"/>
            <w:bottom w:val="none" w:sz="0" w:space="0" w:color="auto"/>
            <w:right w:val="none" w:sz="0" w:space="0" w:color="auto"/>
          </w:divBdr>
        </w:div>
        <w:div w:id="23138076">
          <w:marLeft w:val="480"/>
          <w:marRight w:val="0"/>
          <w:marTop w:val="0"/>
          <w:marBottom w:val="0"/>
          <w:divBdr>
            <w:top w:val="none" w:sz="0" w:space="0" w:color="auto"/>
            <w:left w:val="none" w:sz="0" w:space="0" w:color="auto"/>
            <w:bottom w:val="none" w:sz="0" w:space="0" w:color="auto"/>
            <w:right w:val="none" w:sz="0" w:space="0" w:color="auto"/>
          </w:divBdr>
        </w:div>
        <w:div w:id="857156777">
          <w:marLeft w:val="480"/>
          <w:marRight w:val="0"/>
          <w:marTop w:val="0"/>
          <w:marBottom w:val="0"/>
          <w:divBdr>
            <w:top w:val="none" w:sz="0" w:space="0" w:color="auto"/>
            <w:left w:val="none" w:sz="0" w:space="0" w:color="auto"/>
            <w:bottom w:val="none" w:sz="0" w:space="0" w:color="auto"/>
            <w:right w:val="none" w:sz="0" w:space="0" w:color="auto"/>
          </w:divBdr>
        </w:div>
        <w:div w:id="1778015463">
          <w:marLeft w:val="480"/>
          <w:marRight w:val="0"/>
          <w:marTop w:val="0"/>
          <w:marBottom w:val="0"/>
          <w:divBdr>
            <w:top w:val="none" w:sz="0" w:space="0" w:color="auto"/>
            <w:left w:val="none" w:sz="0" w:space="0" w:color="auto"/>
            <w:bottom w:val="none" w:sz="0" w:space="0" w:color="auto"/>
            <w:right w:val="none" w:sz="0" w:space="0" w:color="auto"/>
          </w:divBdr>
        </w:div>
        <w:div w:id="915434936">
          <w:marLeft w:val="480"/>
          <w:marRight w:val="0"/>
          <w:marTop w:val="0"/>
          <w:marBottom w:val="0"/>
          <w:divBdr>
            <w:top w:val="none" w:sz="0" w:space="0" w:color="auto"/>
            <w:left w:val="none" w:sz="0" w:space="0" w:color="auto"/>
            <w:bottom w:val="none" w:sz="0" w:space="0" w:color="auto"/>
            <w:right w:val="none" w:sz="0" w:space="0" w:color="auto"/>
          </w:divBdr>
        </w:div>
        <w:div w:id="1446340417">
          <w:marLeft w:val="480"/>
          <w:marRight w:val="0"/>
          <w:marTop w:val="0"/>
          <w:marBottom w:val="0"/>
          <w:divBdr>
            <w:top w:val="none" w:sz="0" w:space="0" w:color="auto"/>
            <w:left w:val="none" w:sz="0" w:space="0" w:color="auto"/>
            <w:bottom w:val="none" w:sz="0" w:space="0" w:color="auto"/>
            <w:right w:val="none" w:sz="0" w:space="0" w:color="auto"/>
          </w:divBdr>
        </w:div>
        <w:div w:id="1317800326">
          <w:marLeft w:val="480"/>
          <w:marRight w:val="0"/>
          <w:marTop w:val="0"/>
          <w:marBottom w:val="0"/>
          <w:divBdr>
            <w:top w:val="none" w:sz="0" w:space="0" w:color="auto"/>
            <w:left w:val="none" w:sz="0" w:space="0" w:color="auto"/>
            <w:bottom w:val="none" w:sz="0" w:space="0" w:color="auto"/>
            <w:right w:val="none" w:sz="0" w:space="0" w:color="auto"/>
          </w:divBdr>
        </w:div>
        <w:div w:id="1496721286">
          <w:marLeft w:val="480"/>
          <w:marRight w:val="0"/>
          <w:marTop w:val="0"/>
          <w:marBottom w:val="0"/>
          <w:divBdr>
            <w:top w:val="none" w:sz="0" w:space="0" w:color="auto"/>
            <w:left w:val="none" w:sz="0" w:space="0" w:color="auto"/>
            <w:bottom w:val="none" w:sz="0" w:space="0" w:color="auto"/>
            <w:right w:val="none" w:sz="0" w:space="0" w:color="auto"/>
          </w:divBdr>
        </w:div>
        <w:div w:id="1645503953">
          <w:marLeft w:val="480"/>
          <w:marRight w:val="0"/>
          <w:marTop w:val="0"/>
          <w:marBottom w:val="0"/>
          <w:divBdr>
            <w:top w:val="none" w:sz="0" w:space="0" w:color="auto"/>
            <w:left w:val="none" w:sz="0" w:space="0" w:color="auto"/>
            <w:bottom w:val="none" w:sz="0" w:space="0" w:color="auto"/>
            <w:right w:val="none" w:sz="0" w:space="0" w:color="auto"/>
          </w:divBdr>
        </w:div>
        <w:div w:id="447286900">
          <w:marLeft w:val="480"/>
          <w:marRight w:val="0"/>
          <w:marTop w:val="0"/>
          <w:marBottom w:val="0"/>
          <w:divBdr>
            <w:top w:val="none" w:sz="0" w:space="0" w:color="auto"/>
            <w:left w:val="none" w:sz="0" w:space="0" w:color="auto"/>
            <w:bottom w:val="none" w:sz="0" w:space="0" w:color="auto"/>
            <w:right w:val="none" w:sz="0" w:space="0" w:color="auto"/>
          </w:divBdr>
        </w:div>
        <w:div w:id="185557350">
          <w:marLeft w:val="480"/>
          <w:marRight w:val="0"/>
          <w:marTop w:val="0"/>
          <w:marBottom w:val="0"/>
          <w:divBdr>
            <w:top w:val="none" w:sz="0" w:space="0" w:color="auto"/>
            <w:left w:val="none" w:sz="0" w:space="0" w:color="auto"/>
            <w:bottom w:val="none" w:sz="0" w:space="0" w:color="auto"/>
            <w:right w:val="none" w:sz="0" w:space="0" w:color="auto"/>
          </w:divBdr>
        </w:div>
        <w:div w:id="815875703">
          <w:marLeft w:val="480"/>
          <w:marRight w:val="0"/>
          <w:marTop w:val="0"/>
          <w:marBottom w:val="0"/>
          <w:divBdr>
            <w:top w:val="none" w:sz="0" w:space="0" w:color="auto"/>
            <w:left w:val="none" w:sz="0" w:space="0" w:color="auto"/>
            <w:bottom w:val="none" w:sz="0" w:space="0" w:color="auto"/>
            <w:right w:val="none" w:sz="0" w:space="0" w:color="auto"/>
          </w:divBdr>
        </w:div>
        <w:div w:id="1370034420">
          <w:marLeft w:val="480"/>
          <w:marRight w:val="0"/>
          <w:marTop w:val="0"/>
          <w:marBottom w:val="0"/>
          <w:divBdr>
            <w:top w:val="none" w:sz="0" w:space="0" w:color="auto"/>
            <w:left w:val="none" w:sz="0" w:space="0" w:color="auto"/>
            <w:bottom w:val="none" w:sz="0" w:space="0" w:color="auto"/>
            <w:right w:val="none" w:sz="0" w:space="0" w:color="auto"/>
          </w:divBdr>
        </w:div>
        <w:div w:id="2088914456">
          <w:marLeft w:val="480"/>
          <w:marRight w:val="0"/>
          <w:marTop w:val="0"/>
          <w:marBottom w:val="0"/>
          <w:divBdr>
            <w:top w:val="none" w:sz="0" w:space="0" w:color="auto"/>
            <w:left w:val="none" w:sz="0" w:space="0" w:color="auto"/>
            <w:bottom w:val="none" w:sz="0" w:space="0" w:color="auto"/>
            <w:right w:val="none" w:sz="0" w:space="0" w:color="auto"/>
          </w:divBdr>
        </w:div>
        <w:div w:id="24600667">
          <w:marLeft w:val="480"/>
          <w:marRight w:val="0"/>
          <w:marTop w:val="0"/>
          <w:marBottom w:val="0"/>
          <w:divBdr>
            <w:top w:val="none" w:sz="0" w:space="0" w:color="auto"/>
            <w:left w:val="none" w:sz="0" w:space="0" w:color="auto"/>
            <w:bottom w:val="none" w:sz="0" w:space="0" w:color="auto"/>
            <w:right w:val="none" w:sz="0" w:space="0" w:color="auto"/>
          </w:divBdr>
        </w:div>
        <w:div w:id="968969669">
          <w:marLeft w:val="480"/>
          <w:marRight w:val="0"/>
          <w:marTop w:val="0"/>
          <w:marBottom w:val="0"/>
          <w:divBdr>
            <w:top w:val="none" w:sz="0" w:space="0" w:color="auto"/>
            <w:left w:val="none" w:sz="0" w:space="0" w:color="auto"/>
            <w:bottom w:val="none" w:sz="0" w:space="0" w:color="auto"/>
            <w:right w:val="none" w:sz="0" w:space="0" w:color="auto"/>
          </w:divBdr>
        </w:div>
        <w:div w:id="588542702">
          <w:marLeft w:val="480"/>
          <w:marRight w:val="0"/>
          <w:marTop w:val="0"/>
          <w:marBottom w:val="0"/>
          <w:divBdr>
            <w:top w:val="none" w:sz="0" w:space="0" w:color="auto"/>
            <w:left w:val="none" w:sz="0" w:space="0" w:color="auto"/>
            <w:bottom w:val="none" w:sz="0" w:space="0" w:color="auto"/>
            <w:right w:val="none" w:sz="0" w:space="0" w:color="auto"/>
          </w:divBdr>
        </w:div>
        <w:div w:id="871068986">
          <w:marLeft w:val="480"/>
          <w:marRight w:val="0"/>
          <w:marTop w:val="0"/>
          <w:marBottom w:val="0"/>
          <w:divBdr>
            <w:top w:val="none" w:sz="0" w:space="0" w:color="auto"/>
            <w:left w:val="none" w:sz="0" w:space="0" w:color="auto"/>
            <w:bottom w:val="none" w:sz="0" w:space="0" w:color="auto"/>
            <w:right w:val="none" w:sz="0" w:space="0" w:color="auto"/>
          </w:divBdr>
        </w:div>
        <w:div w:id="1657295925">
          <w:marLeft w:val="480"/>
          <w:marRight w:val="0"/>
          <w:marTop w:val="0"/>
          <w:marBottom w:val="0"/>
          <w:divBdr>
            <w:top w:val="none" w:sz="0" w:space="0" w:color="auto"/>
            <w:left w:val="none" w:sz="0" w:space="0" w:color="auto"/>
            <w:bottom w:val="none" w:sz="0" w:space="0" w:color="auto"/>
            <w:right w:val="none" w:sz="0" w:space="0" w:color="auto"/>
          </w:divBdr>
        </w:div>
        <w:div w:id="184909300">
          <w:marLeft w:val="480"/>
          <w:marRight w:val="0"/>
          <w:marTop w:val="0"/>
          <w:marBottom w:val="0"/>
          <w:divBdr>
            <w:top w:val="none" w:sz="0" w:space="0" w:color="auto"/>
            <w:left w:val="none" w:sz="0" w:space="0" w:color="auto"/>
            <w:bottom w:val="none" w:sz="0" w:space="0" w:color="auto"/>
            <w:right w:val="none" w:sz="0" w:space="0" w:color="auto"/>
          </w:divBdr>
        </w:div>
        <w:div w:id="595553159">
          <w:marLeft w:val="480"/>
          <w:marRight w:val="0"/>
          <w:marTop w:val="0"/>
          <w:marBottom w:val="0"/>
          <w:divBdr>
            <w:top w:val="none" w:sz="0" w:space="0" w:color="auto"/>
            <w:left w:val="none" w:sz="0" w:space="0" w:color="auto"/>
            <w:bottom w:val="none" w:sz="0" w:space="0" w:color="auto"/>
            <w:right w:val="none" w:sz="0" w:space="0" w:color="auto"/>
          </w:divBdr>
        </w:div>
        <w:div w:id="1010134862">
          <w:marLeft w:val="480"/>
          <w:marRight w:val="0"/>
          <w:marTop w:val="0"/>
          <w:marBottom w:val="0"/>
          <w:divBdr>
            <w:top w:val="none" w:sz="0" w:space="0" w:color="auto"/>
            <w:left w:val="none" w:sz="0" w:space="0" w:color="auto"/>
            <w:bottom w:val="none" w:sz="0" w:space="0" w:color="auto"/>
            <w:right w:val="none" w:sz="0" w:space="0" w:color="auto"/>
          </w:divBdr>
        </w:div>
        <w:div w:id="616721982">
          <w:marLeft w:val="480"/>
          <w:marRight w:val="0"/>
          <w:marTop w:val="0"/>
          <w:marBottom w:val="0"/>
          <w:divBdr>
            <w:top w:val="none" w:sz="0" w:space="0" w:color="auto"/>
            <w:left w:val="none" w:sz="0" w:space="0" w:color="auto"/>
            <w:bottom w:val="none" w:sz="0" w:space="0" w:color="auto"/>
            <w:right w:val="none" w:sz="0" w:space="0" w:color="auto"/>
          </w:divBdr>
        </w:div>
        <w:div w:id="1940672821">
          <w:marLeft w:val="480"/>
          <w:marRight w:val="0"/>
          <w:marTop w:val="0"/>
          <w:marBottom w:val="0"/>
          <w:divBdr>
            <w:top w:val="none" w:sz="0" w:space="0" w:color="auto"/>
            <w:left w:val="none" w:sz="0" w:space="0" w:color="auto"/>
            <w:bottom w:val="none" w:sz="0" w:space="0" w:color="auto"/>
            <w:right w:val="none" w:sz="0" w:space="0" w:color="auto"/>
          </w:divBdr>
        </w:div>
        <w:div w:id="1870026285">
          <w:marLeft w:val="480"/>
          <w:marRight w:val="0"/>
          <w:marTop w:val="0"/>
          <w:marBottom w:val="0"/>
          <w:divBdr>
            <w:top w:val="none" w:sz="0" w:space="0" w:color="auto"/>
            <w:left w:val="none" w:sz="0" w:space="0" w:color="auto"/>
            <w:bottom w:val="none" w:sz="0" w:space="0" w:color="auto"/>
            <w:right w:val="none" w:sz="0" w:space="0" w:color="auto"/>
          </w:divBdr>
        </w:div>
        <w:div w:id="743258698">
          <w:marLeft w:val="480"/>
          <w:marRight w:val="0"/>
          <w:marTop w:val="0"/>
          <w:marBottom w:val="0"/>
          <w:divBdr>
            <w:top w:val="none" w:sz="0" w:space="0" w:color="auto"/>
            <w:left w:val="none" w:sz="0" w:space="0" w:color="auto"/>
            <w:bottom w:val="none" w:sz="0" w:space="0" w:color="auto"/>
            <w:right w:val="none" w:sz="0" w:space="0" w:color="auto"/>
          </w:divBdr>
        </w:div>
        <w:div w:id="1252466301">
          <w:marLeft w:val="480"/>
          <w:marRight w:val="0"/>
          <w:marTop w:val="0"/>
          <w:marBottom w:val="0"/>
          <w:divBdr>
            <w:top w:val="none" w:sz="0" w:space="0" w:color="auto"/>
            <w:left w:val="none" w:sz="0" w:space="0" w:color="auto"/>
            <w:bottom w:val="none" w:sz="0" w:space="0" w:color="auto"/>
            <w:right w:val="none" w:sz="0" w:space="0" w:color="auto"/>
          </w:divBdr>
        </w:div>
        <w:div w:id="979924484">
          <w:marLeft w:val="480"/>
          <w:marRight w:val="0"/>
          <w:marTop w:val="0"/>
          <w:marBottom w:val="0"/>
          <w:divBdr>
            <w:top w:val="none" w:sz="0" w:space="0" w:color="auto"/>
            <w:left w:val="none" w:sz="0" w:space="0" w:color="auto"/>
            <w:bottom w:val="none" w:sz="0" w:space="0" w:color="auto"/>
            <w:right w:val="none" w:sz="0" w:space="0" w:color="auto"/>
          </w:divBdr>
        </w:div>
        <w:div w:id="428618432">
          <w:marLeft w:val="480"/>
          <w:marRight w:val="0"/>
          <w:marTop w:val="0"/>
          <w:marBottom w:val="0"/>
          <w:divBdr>
            <w:top w:val="none" w:sz="0" w:space="0" w:color="auto"/>
            <w:left w:val="none" w:sz="0" w:space="0" w:color="auto"/>
            <w:bottom w:val="none" w:sz="0" w:space="0" w:color="auto"/>
            <w:right w:val="none" w:sz="0" w:space="0" w:color="auto"/>
          </w:divBdr>
        </w:div>
        <w:div w:id="207497423">
          <w:marLeft w:val="480"/>
          <w:marRight w:val="0"/>
          <w:marTop w:val="0"/>
          <w:marBottom w:val="0"/>
          <w:divBdr>
            <w:top w:val="none" w:sz="0" w:space="0" w:color="auto"/>
            <w:left w:val="none" w:sz="0" w:space="0" w:color="auto"/>
            <w:bottom w:val="none" w:sz="0" w:space="0" w:color="auto"/>
            <w:right w:val="none" w:sz="0" w:space="0" w:color="auto"/>
          </w:divBdr>
        </w:div>
        <w:div w:id="753478316">
          <w:marLeft w:val="480"/>
          <w:marRight w:val="0"/>
          <w:marTop w:val="0"/>
          <w:marBottom w:val="0"/>
          <w:divBdr>
            <w:top w:val="none" w:sz="0" w:space="0" w:color="auto"/>
            <w:left w:val="none" w:sz="0" w:space="0" w:color="auto"/>
            <w:bottom w:val="none" w:sz="0" w:space="0" w:color="auto"/>
            <w:right w:val="none" w:sz="0" w:space="0" w:color="auto"/>
          </w:divBdr>
        </w:div>
        <w:div w:id="777531008">
          <w:marLeft w:val="480"/>
          <w:marRight w:val="0"/>
          <w:marTop w:val="0"/>
          <w:marBottom w:val="0"/>
          <w:divBdr>
            <w:top w:val="none" w:sz="0" w:space="0" w:color="auto"/>
            <w:left w:val="none" w:sz="0" w:space="0" w:color="auto"/>
            <w:bottom w:val="none" w:sz="0" w:space="0" w:color="auto"/>
            <w:right w:val="none" w:sz="0" w:space="0" w:color="auto"/>
          </w:divBdr>
        </w:div>
        <w:div w:id="64955139">
          <w:marLeft w:val="480"/>
          <w:marRight w:val="0"/>
          <w:marTop w:val="0"/>
          <w:marBottom w:val="0"/>
          <w:divBdr>
            <w:top w:val="none" w:sz="0" w:space="0" w:color="auto"/>
            <w:left w:val="none" w:sz="0" w:space="0" w:color="auto"/>
            <w:bottom w:val="none" w:sz="0" w:space="0" w:color="auto"/>
            <w:right w:val="none" w:sz="0" w:space="0" w:color="auto"/>
          </w:divBdr>
        </w:div>
        <w:div w:id="850683099">
          <w:marLeft w:val="480"/>
          <w:marRight w:val="0"/>
          <w:marTop w:val="0"/>
          <w:marBottom w:val="0"/>
          <w:divBdr>
            <w:top w:val="none" w:sz="0" w:space="0" w:color="auto"/>
            <w:left w:val="none" w:sz="0" w:space="0" w:color="auto"/>
            <w:bottom w:val="none" w:sz="0" w:space="0" w:color="auto"/>
            <w:right w:val="none" w:sz="0" w:space="0" w:color="auto"/>
          </w:divBdr>
        </w:div>
        <w:div w:id="1378316894">
          <w:marLeft w:val="480"/>
          <w:marRight w:val="0"/>
          <w:marTop w:val="0"/>
          <w:marBottom w:val="0"/>
          <w:divBdr>
            <w:top w:val="none" w:sz="0" w:space="0" w:color="auto"/>
            <w:left w:val="none" w:sz="0" w:space="0" w:color="auto"/>
            <w:bottom w:val="none" w:sz="0" w:space="0" w:color="auto"/>
            <w:right w:val="none" w:sz="0" w:space="0" w:color="auto"/>
          </w:divBdr>
        </w:div>
        <w:div w:id="714814766">
          <w:marLeft w:val="480"/>
          <w:marRight w:val="0"/>
          <w:marTop w:val="0"/>
          <w:marBottom w:val="0"/>
          <w:divBdr>
            <w:top w:val="none" w:sz="0" w:space="0" w:color="auto"/>
            <w:left w:val="none" w:sz="0" w:space="0" w:color="auto"/>
            <w:bottom w:val="none" w:sz="0" w:space="0" w:color="auto"/>
            <w:right w:val="none" w:sz="0" w:space="0" w:color="auto"/>
          </w:divBdr>
        </w:div>
        <w:div w:id="1292830157">
          <w:marLeft w:val="480"/>
          <w:marRight w:val="0"/>
          <w:marTop w:val="0"/>
          <w:marBottom w:val="0"/>
          <w:divBdr>
            <w:top w:val="none" w:sz="0" w:space="0" w:color="auto"/>
            <w:left w:val="none" w:sz="0" w:space="0" w:color="auto"/>
            <w:bottom w:val="none" w:sz="0" w:space="0" w:color="auto"/>
            <w:right w:val="none" w:sz="0" w:space="0" w:color="auto"/>
          </w:divBdr>
        </w:div>
        <w:div w:id="639462831">
          <w:marLeft w:val="480"/>
          <w:marRight w:val="0"/>
          <w:marTop w:val="0"/>
          <w:marBottom w:val="0"/>
          <w:divBdr>
            <w:top w:val="none" w:sz="0" w:space="0" w:color="auto"/>
            <w:left w:val="none" w:sz="0" w:space="0" w:color="auto"/>
            <w:bottom w:val="none" w:sz="0" w:space="0" w:color="auto"/>
            <w:right w:val="none" w:sz="0" w:space="0" w:color="auto"/>
          </w:divBdr>
        </w:div>
        <w:div w:id="1854420972">
          <w:marLeft w:val="480"/>
          <w:marRight w:val="0"/>
          <w:marTop w:val="0"/>
          <w:marBottom w:val="0"/>
          <w:divBdr>
            <w:top w:val="none" w:sz="0" w:space="0" w:color="auto"/>
            <w:left w:val="none" w:sz="0" w:space="0" w:color="auto"/>
            <w:bottom w:val="none" w:sz="0" w:space="0" w:color="auto"/>
            <w:right w:val="none" w:sz="0" w:space="0" w:color="auto"/>
          </w:divBdr>
        </w:div>
        <w:div w:id="1738047138">
          <w:marLeft w:val="480"/>
          <w:marRight w:val="0"/>
          <w:marTop w:val="0"/>
          <w:marBottom w:val="0"/>
          <w:divBdr>
            <w:top w:val="none" w:sz="0" w:space="0" w:color="auto"/>
            <w:left w:val="none" w:sz="0" w:space="0" w:color="auto"/>
            <w:bottom w:val="none" w:sz="0" w:space="0" w:color="auto"/>
            <w:right w:val="none" w:sz="0" w:space="0" w:color="auto"/>
          </w:divBdr>
        </w:div>
        <w:div w:id="813176805">
          <w:marLeft w:val="480"/>
          <w:marRight w:val="0"/>
          <w:marTop w:val="0"/>
          <w:marBottom w:val="0"/>
          <w:divBdr>
            <w:top w:val="none" w:sz="0" w:space="0" w:color="auto"/>
            <w:left w:val="none" w:sz="0" w:space="0" w:color="auto"/>
            <w:bottom w:val="none" w:sz="0" w:space="0" w:color="auto"/>
            <w:right w:val="none" w:sz="0" w:space="0" w:color="auto"/>
          </w:divBdr>
        </w:div>
        <w:div w:id="860165762">
          <w:marLeft w:val="480"/>
          <w:marRight w:val="0"/>
          <w:marTop w:val="0"/>
          <w:marBottom w:val="0"/>
          <w:divBdr>
            <w:top w:val="none" w:sz="0" w:space="0" w:color="auto"/>
            <w:left w:val="none" w:sz="0" w:space="0" w:color="auto"/>
            <w:bottom w:val="none" w:sz="0" w:space="0" w:color="auto"/>
            <w:right w:val="none" w:sz="0" w:space="0" w:color="auto"/>
          </w:divBdr>
        </w:div>
        <w:div w:id="1959681228">
          <w:marLeft w:val="480"/>
          <w:marRight w:val="0"/>
          <w:marTop w:val="0"/>
          <w:marBottom w:val="0"/>
          <w:divBdr>
            <w:top w:val="none" w:sz="0" w:space="0" w:color="auto"/>
            <w:left w:val="none" w:sz="0" w:space="0" w:color="auto"/>
            <w:bottom w:val="none" w:sz="0" w:space="0" w:color="auto"/>
            <w:right w:val="none" w:sz="0" w:space="0" w:color="auto"/>
          </w:divBdr>
        </w:div>
        <w:div w:id="262345652">
          <w:marLeft w:val="480"/>
          <w:marRight w:val="0"/>
          <w:marTop w:val="0"/>
          <w:marBottom w:val="0"/>
          <w:divBdr>
            <w:top w:val="none" w:sz="0" w:space="0" w:color="auto"/>
            <w:left w:val="none" w:sz="0" w:space="0" w:color="auto"/>
            <w:bottom w:val="none" w:sz="0" w:space="0" w:color="auto"/>
            <w:right w:val="none" w:sz="0" w:space="0" w:color="auto"/>
          </w:divBdr>
        </w:div>
        <w:div w:id="1903634396">
          <w:marLeft w:val="480"/>
          <w:marRight w:val="0"/>
          <w:marTop w:val="0"/>
          <w:marBottom w:val="0"/>
          <w:divBdr>
            <w:top w:val="none" w:sz="0" w:space="0" w:color="auto"/>
            <w:left w:val="none" w:sz="0" w:space="0" w:color="auto"/>
            <w:bottom w:val="none" w:sz="0" w:space="0" w:color="auto"/>
            <w:right w:val="none" w:sz="0" w:space="0" w:color="auto"/>
          </w:divBdr>
        </w:div>
        <w:div w:id="968438454">
          <w:marLeft w:val="480"/>
          <w:marRight w:val="0"/>
          <w:marTop w:val="0"/>
          <w:marBottom w:val="0"/>
          <w:divBdr>
            <w:top w:val="none" w:sz="0" w:space="0" w:color="auto"/>
            <w:left w:val="none" w:sz="0" w:space="0" w:color="auto"/>
            <w:bottom w:val="none" w:sz="0" w:space="0" w:color="auto"/>
            <w:right w:val="none" w:sz="0" w:space="0" w:color="auto"/>
          </w:divBdr>
        </w:div>
        <w:div w:id="271548342">
          <w:marLeft w:val="480"/>
          <w:marRight w:val="0"/>
          <w:marTop w:val="0"/>
          <w:marBottom w:val="0"/>
          <w:divBdr>
            <w:top w:val="none" w:sz="0" w:space="0" w:color="auto"/>
            <w:left w:val="none" w:sz="0" w:space="0" w:color="auto"/>
            <w:bottom w:val="none" w:sz="0" w:space="0" w:color="auto"/>
            <w:right w:val="none" w:sz="0" w:space="0" w:color="auto"/>
          </w:divBdr>
        </w:div>
        <w:div w:id="233125581">
          <w:marLeft w:val="480"/>
          <w:marRight w:val="0"/>
          <w:marTop w:val="0"/>
          <w:marBottom w:val="0"/>
          <w:divBdr>
            <w:top w:val="none" w:sz="0" w:space="0" w:color="auto"/>
            <w:left w:val="none" w:sz="0" w:space="0" w:color="auto"/>
            <w:bottom w:val="none" w:sz="0" w:space="0" w:color="auto"/>
            <w:right w:val="none" w:sz="0" w:space="0" w:color="auto"/>
          </w:divBdr>
        </w:div>
        <w:div w:id="1965578233">
          <w:marLeft w:val="480"/>
          <w:marRight w:val="0"/>
          <w:marTop w:val="0"/>
          <w:marBottom w:val="0"/>
          <w:divBdr>
            <w:top w:val="none" w:sz="0" w:space="0" w:color="auto"/>
            <w:left w:val="none" w:sz="0" w:space="0" w:color="auto"/>
            <w:bottom w:val="none" w:sz="0" w:space="0" w:color="auto"/>
            <w:right w:val="none" w:sz="0" w:space="0" w:color="auto"/>
          </w:divBdr>
        </w:div>
        <w:div w:id="2128040289">
          <w:marLeft w:val="480"/>
          <w:marRight w:val="0"/>
          <w:marTop w:val="0"/>
          <w:marBottom w:val="0"/>
          <w:divBdr>
            <w:top w:val="none" w:sz="0" w:space="0" w:color="auto"/>
            <w:left w:val="none" w:sz="0" w:space="0" w:color="auto"/>
            <w:bottom w:val="none" w:sz="0" w:space="0" w:color="auto"/>
            <w:right w:val="none" w:sz="0" w:space="0" w:color="auto"/>
          </w:divBdr>
        </w:div>
        <w:div w:id="265698965">
          <w:marLeft w:val="480"/>
          <w:marRight w:val="0"/>
          <w:marTop w:val="0"/>
          <w:marBottom w:val="0"/>
          <w:divBdr>
            <w:top w:val="none" w:sz="0" w:space="0" w:color="auto"/>
            <w:left w:val="none" w:sz="0" w:space="0" w:color="auto"/>
            <w:bottom w:val="none" w:sz="0" w:space="0" w:color="auto"/>
            <w:right w:val="none" w:sz="0" w:space="0" w:color="auto"/>
          </w:divBdr>
        </w:div>
        <w:div w:id="1835804676">
          <w:marLeft w:val="480"/>
          <w:marRight w:val="0"/>
          <w:marTop w:val="0"/>
          <w:marBottom w:val="0"/>
          <w:divBdr>
            <w:top w:val="none" w:sz="0" w:space="0" w:color="auto"/>
            <w:left w:val="none" w:sz="0" w:space="0" w:color="auto"/>
            <w:bottom w:val="none" w:sz="0" w:space="0" w:color="auto"/>
            <w:right w:val="none" w:sz="0" w:space="0" w:color="auto"/>
          </w:divBdr>
        </w:div>
        <w:div w:id="755908307">
          <w:marLeft w:val="480"/>
          <w:marRight w:val="0"/>
          <w:marTop w:val="0"/>
          <w:marBottom w:val="0"/>
          <w:divBdr>
            <w:top w:val="none" w:sz="0" w:space="0" w:color="auto"/>
            <w:left w:val="none" w:sz="0" w:space="0" w:color="auto"/>
            <w:bottom w:val="none" w:sz="0" w:space="0" w:color="auto"/>
            <w:right w:val="none" w:sz="0" w:space="0" w:color="auto"/>
          </w:divBdr>
        </w:div>
        <w:div w:id="868494337">
          <w:marLeft w:val="480"/>
          <w:marRight w:val="0"/>
          <w:marTop w:val="0"/>
          <w:marBottom w:val="0"/>
          <w:divBdr>
            <w:top w:val="none" w:sz="0" w:space="0" w:color="auto"/>
            <w:left w:val="none" w:sz="0" w:space="0" w:color="auto"/>
            <w:bottom w:val="none" w:sz="0" w:space="0" w:color="auto"/>
            <w:right w:val="none" w:sz="0" w:space="0" w:color="auto"/>
          </w:divBdr>
        </w:div>
        <w:div w:id="1082600291">
          <w:marLeft w:val="480"/>
          <w:marRight w:val="0"/>
          <w:marTop w:val="0"/>
          <w:marBottom w:val="0"/>
          <w:divBdr>
            <w:top w:val="none" w:sz="0" w:space="0" w:color="auto"/>
            <w:left w:val="none" w:sz="0" w:space="0" w:color="auto"/>
            <w:bottom w:val="none" w:sz="0" w:space="0" w:color="auto"/>
            <w:right w:val="none" w:sz="0" w:space="0" w:color="auto"/>
          </w:divBdr>
        </w:div>
        <w:div w:id="2117939413">
          <w:marLeft w:val="480"/>
          <w:marRight w:val="0"/>
          <w:marTop w:val="0"/>
          <w:marBottom w:val="0"/>
          <w:divBdr>
            <w:top w:val="none" w:sz="0" w:space="0" w:color="auto"/>
            <w:left w:val="none" w:sz="0" w:space="0" w:color="auto"/>
            <w:bottom w:val="none" w:sz="0" w:space="0" w:color="auto"/>
            <w:right w:val="none" w:sz="0" w:space="0" w:color="auto"/>
          </w:divBdr>
        </w:div>
        <w:div w:id="1925723596">
          <w:marLeft w:val="480"/>
          <w:marRight w:val="0"/>
          <w:marTop w:val="0"/>
          <w:marBottom w:val="0"/>
          <w:divBdr>
            <w:top w:val="none" w:sz="0" w:space="0" w:color="auto"/>
            <w:left w:val="none" w:sz="0" w:space="0" w:color="auto"/>
            <w:bottom w:val="none" w:sz="0" w:space="0" w:color="auto"/>
            <w:right w:val="none" w:sz="0" w:space="0" w:color="auto"/>
          </w:divBdr>
        </w:div>
        <w:div w:id="1956864310">
          <w:marLeft w:val="480"/>
          <w:marRight w:val="0"/>
          <w:marTop w:val="0"/>
          <w:marBottom w:val="0"/>
          <w:divBdr>
            <w:top w:val="none" w:sz="0" w:space="0" w:color="auto"/>
            <w:left w:val="none" w:sz="0" w:space="0" w:color="auto"/>
            <w:bottom w:val="none" w:sz="0" w:space="0" w:color="auto"/>
            <w:right w:val="none" w:sz="0" w:space="0" w:color="auto"/>
          </w:divBdr>
        </w:div>
        <w:div w:id="1893079058">
          <w:marLeft w:val="480"/>
          <w:marRight w:val="0"/>
          <w:marTop w:val="0"/>
          <w:marBottom w:val="0"/>
          <w:divBdr>
            <w:top w:val="none" w:sz="0" w:space="0" w:color="auto"/>
            <w:left w:val="none" w:sz="0" w:space="0" w:color="auto"/>
            <w:bottom w:val="none" w:sz="0" w:space="0" w:color="auto"/>
            <w:right w:val="none" w:sz="0" w:space="0" w:color="auto"/>
          </w:divBdr>
        </w:div>
        <w:div w:id="12268372">
          <w:marLeft w:val="480"/>
          <w:marRight w:val="0"/>
          <w:marTop w:val="0"/>
          <w:marBottom w:val="0"/>
          <w:divBdr>
            <w:top w:val="none" w:sz="0" w:space="0" w:color="auto"/>
            <w:left w:val="none" w:sz="0" w:space="0" w:color="auto"/>
            <w:bottom w:val="none" w:sz="0" w:space="0" w:color="auto"/>
            <w:right w:val="none" w:sz="0" w:space="0" w:color="auto"/>
          </w:divBdr>
        </w:div>
        <w:div w:id="579482786">
          <w:marLeft w:val="480"/>
          <w:marRight w:val="0"/>
          <w:marTop w:val="0"/>
          <w:marBottom w:val="0"/>
          <w:divBdr>
            <w:top w:val="none" w:sz="0" w:space="0" w:color="auto"/>
            <w:left w:val="none" w:sz="0" w:space="0" w:color="auto"/>
            <w:bottom w:val="none" w:sz="0" w:space="0" w:color="auto"/>
            <w:right w:val="none" w:sz="0" w:space="0" w:color="auto"/>
          </w:divBdr>
        </w:div>
        <w:div w:id="1179388383">
          <w:marLeft w:val="480"/>
          <w:marRight w:val="0"/>
          <w:marTop w:val="0"/>
          <w:marBottom w:val="0"/>
          <w:divBdr>
            <w:top w:val="none" w:sz="0" w:space="0" w:color="auto"/>
            <w:left w:val="none" w:sz="0" w:space="0" w:color="auto"/>
            <w:bottom w:val="none" w:sz="0" w:space="0" w:color="auto"/>
            <w:right w:val="none" w:sz="0" w:space="0" w:color="auto"/>
          </w:divBdr>
        </w:div>
        <w:div w:id="1282224857">
          <w:marLeft w:val="480"/>
          <w:marRight w:val="0"/>
          <w:marTop w:val="0"/>
          <w:marBottom w:val="0"/>
          <w:divBdr>
            <w:top w:val="none" w:sz="0" w:space="0" w:color="auto"/>
            <w:left w:val="none" w:sz="0" w:space="0" w:color="auto"/>
            <w:bottom w:val="none" w:sz="0" w:space="0" w:color="auto"/>
            <w:right w:val="none" w:sz="0" w:space="0" w:color="auto"/>
          </w:divBdr>
        </w:div>
        <w:div w:id="1494879223">
          <w:marLeft w:val="480"/>
          <w:marRight w:val="0"/>
          <w:marTop w:val="0"/>
          <w:marBottom w:val="0"/>
          <w:divBdr>
            <w:top w:val="none" w:sz="0" w:space="0" w:color="auto"/>
            <w:left w:val="none" w:sz="0" w:space="0" w:color="auto"/>
            <w:bottom w:val="none" w:sz="0" w:space="0" w:color="auto"/>
            <w:right w:val="none" w:sz="0" w:space="0" w:color="auto"/>
          </w:divBdr>
        </w:div>
      </w:divsChild>
    </w:div>
    <w:div w:id="55326662">
      <w:bodyDiv w:val="1"/>
      <w:marLeft w:val="0"/>
      <w:marRight w:val="0"/>
      <w:marTop w:val="0"/>
      <w:marBottom w:val="0"/>
      <w:divBdr>
        <w:top w:val="none" w:sz="0" w:space="0" w:color="auto"/>
        <w:left w:val="none" w:sz="0" w:space="0" w:color="auto"/>
        <w:bottom w:val="none" w:sz="0" w:space="0" w:color="auto"/>
        <w:right w:val="none" w:sz="0" w:space="0" w:color="auto"/>
      </w:divBdr>
    </w:div>
    <w:div w:id="55669665">
      <w:bodyDiv w:val="1"/>
      <w:marLeft w:val="0"/>
      <w:marRight w:val="0"/>
      <w:marTop w:val="0"/>
      <w:marBottom w:val="0"/>
      <w:divBdr>
        <w:top w:val="none" w:sz="0" w:space="0" w:color="auto"/>
        <w:left w:val="none" w:sz="0" w:space="0" w:color="auto"/>
        <w:bottom w:val="none" w:sz="0" w:space="0" w:color="auto"/>
        <w:right w:val="none" w:sz="0" w:space="0" w:color="auto"/>
      </w:divBdr>
    </w:div>
    <w:div w:id="55982639">
      <w:bodyDiv w:val="1"/>
      <w:marLeft w:val="0"/>
      <w:marRight w:val="0"/>
      <w:marTop w:val="0"/>
      <w:marBottom w:val="0"/>
      <w:divBdr>
        <w:top w:val="none" w:sz="0" w:space="0" w:color="auto"/>
        <w:left w:val="none" w:sz="0" w:space="0" w:color="auto"/>
        <w:bottom w:val="none" w:sz="0" w:space="0" w:color="auto"/>
        <w:right w:val="none" w:sz="0" w:space="0" w:color="auto"/>
      </w:divBdr>
    </w:div>
    <w:div w:id="56442315">
      <w:bodyDiv w:val="1"/>
      <w:marLeft w:val="0"/>
      <w:marRight w:val="0"/>
      <w:marTop w:val="0"/>
      <w:marBottom w:val="0"/>
      <w:divBdr>
        <w:top w:val="none" w:sz="0" w:space="0" w:color="auto"/>
        <w:left w:val="none" w:sz="0" w:space="0" w:color="auto"/>
        <w:bottom w:val="none" w:sz="0" w:space="0" w:color="auto"/>
        <w:right w:val="none" w:sz="0" w:space="0" w:color="auto"/>
      </w:divBdr>
    </w:div>
    <w:div w:id="56755805">
      <w:bodyDiv w:val="1"/>
      <w:marLeft w:val="0"/>
      <w:marRight w:val="0"/>
      <w:marTop w:val="0"/>
      <w:marBottom w:val="0"/>
      <w:divBdr>
        <w:top w:val="none" w:sz="0" w:space="0" w:color="auto"/>
        <w:left w:val="none" w:sz="0" w:space="0" w:color="auto"/>
        <w:bottom w:val="none" w:sz="0" w:space="0" w:color="auto"/>
        <w:right w:val="none" w:sz="0" w:space="0" w:color="auto"/>
      </w:divBdr>
    </w:div>
    <w:div w:id="56902899">
      <w:bodyDiv w:val="1"/>
      <w:marLeft w:val="0"/>
      <w:marRight w:val="0"/>
      <w:marTop w:val="0"/>
      <w:marBottom w:val="0"/>
      <w:divBdr>
        <w:top w:val="none" w:sz="0" w:space="0" w:color="auto"/>
        <w:left w:val="none" w:sz="0" w:space="0" w:color="auto"/>
        <w:bottom w:val="none" w:sz="0" w:space="0" w:color="auto"/>
        <w:right w:val="none" w:sz="0" w:space="0" w:color="auto"/>
      </w:divBdr>
    </w:div>
    <w:div w:id="57166964">
      <w:bodyDiv w:val="1"/>
      <w:marLeft w:val="0"/>
      <w:marRight w:val="0"/>
      <w:marTop w:val="0"/>
      <w:marBottom w:val="0"/>
      <w:divBdr>
        <w:top w:val="none" w:sz="0" w:space="0" w:color="auto"/>
        <w:left w:val="none" w:sz="0" w:space="0" w:color="auto"/>
        <w:bottom w:val="none" w:sz="0" w:space="0" w:color="auto"/>
        <w:right w:val="none" w:sz="0" w:space="0" w:color="auto"/>
      </w:divBdr>
    </w:div>
    <w:div w:id="57439345">
      <w:bodyDiv w:val="1"/>
      <w:marLeft w:val="0"/>
      <w:marRight w:val="0"/>
      <w:marTop w:val="0"/>
      <w:marBottom w:val="0"/>
      <w:divBdr>
        <w:top w:val="none" w:sz="0" w:space="0" w:color="auto"/>
        <w:left w:val="none" w:sz="0" w:space="0" w:color="auto"/>
        <w:bottom w:val="none" w:sz="0" w:space="0" w:color="auto"/>
        <w:right w:val="none" w:sz="0" w:space="0" w:color="auto"/>
      </w:divBdr>
    </w:div>
    <w:div w:id="57632875">
      <w:bodyDiv w:val="1"/>
      <w:marLeft w:val="0"/>
      <w:marRight w:val="0"/>
      <w:marTop w:val="0"/>
      <w:marBottom w:val="0"/>
      <w:divBdr>
        <w:top w:val="none" w:sz="0" w:space="0" w:color="auto"/>
        <w:left w:val="none" w:sz="0" w:space="0" w:color="auto"/>
        <w:bottom w:val="none" w:sz="0" w:space="0" w:color="auto"/>
        <w:right w:val="none" w:sz="0" w:space="0" w:color="auto"/>
      </w:divBdr>
    </w:div>
    <w:div w:id="57633310">
      <w:bodyDiv w:val="1"/>
      <w:marLeft w:val="0"/>
      <w:marRight w:val="0"/>
      <w:marTop w:val="0"/>
      <w:marBottom w:val="0"/>
      <w:divBdr>
        <w:top w:val="none" w:sz="0" w:space="0" w:color="auto"/>
        <w:left w:val="none" w:sz="0" w:space="0" w:color="auto"/>
        <w:bottom w:val="none" w:sz="0" w:space="0" w:color="auto"/>
        <w:right w:val="none" w:sz="0" w:space="0" w:color="auto"/>
      </w:divBdr>
    </w:div>
    <w:div w:id="58020872">
      <w:bodyDiv w:val="1"/>
      <w:marLeft w:val="0"/>
      <w:marRight w:val="0"/>
      <w:marTop w:val="0"/>
      <w:marBottom w:val="0"/>
      <w:divBdr>
        <w:top w:val="none" w:sz="0" w:space="0" w:color="auto"/>
        <w:left w:val="none" w:sz="0" w:space="0" w:color="auto"/>
        <w:bottom w:val="none" w:sz="0" w:space="0" w:color="auto"/>
        <w:right w:val="none" w:sz="0" w:space="0" w:color="auto"/>
      </w:divBdr>
    </w:div>
    <w:div w:id="58096668">
      <w:bodyDiv w:val="1"/>
      <w:marLeft w:val="0"/>
      <w:marRight w:val="0"/>
      <w:marTop w:val="0"/>
      <w:marBottom w:val="0"/>
      <w:divBdr>
        <w:top w:val="none" w:sz="0" w:space="0" w:color="auto"/>
        <w:left w:val="none" w:sz="0" w:space="0" w:color="auto"/>
        <w:bottom w:val="none" w:sz="0" w:space="0" w:color="auto"/>
        <w:right w:val="none" w:sz="0" w:space="0" w:color="auto"/>
      </w:divBdr>
    </w:div>
    <w:div w:id="58528639">
      <w:bodyDiv w:val="1"/>
      <w:marLeft w:val="0"/>
      <w:marRight w:val="0"/>
      <w:marTop w:val="0"/>
      <w:marBottom w:val="0"/>
      <w:divBdr>
        <w:top w:val="none" w:sz="0" w:space="0" w:color="auto"/>
        <w:left w:val="none" w:sz="0" w:space="0" w:color="auto"/>
        <w:bottom w:val="none" w:sz="0" w:space="0" w:color="auto"/>
        <w:right w:val="none" w:sz="0" w:space="0" w:color="auto"/>
      </w:divBdr>
    </w:div>
    <w:div w:id="58603774">
      <w:bodyDiv w:val="1"/>
      <w:marLeft w:val="0"/>
      <w:marRight w:val="0"/>
      <w:marTop w:val="0"/>
      <w:marBottom w:val="0"/>
      <w:divBdr>
        <w:top w:val="none" w:sz="0" w:space="0" w:color="auto"/>
        <w:left w:val="none" w:sz="0" w:space="0" w:color="auto"/>
        <w:bottom w:val="none" w:sz="0" w:space="0" w:color="auto"/>
        <w:right w:val="none" w:sz="0" w:space="0" w:color="auto"/>
      </w:divBdr>
    </w:div>
    <w:div w:id="58678110">
      <w:bodyDiv w:val="1"/>
      <w:marLeft w:val="0"/>
      <w:marRight w:val="0"/>
      <w:marTop w:val="0"/>
      <w:marBottom w:val="0"/>
      <w:divBdr>
        <w:top w:val="none" w:sz="0" w:space="0" w:color="auto"/>
        <w:left w:val="none" w:sz="0" w:space="0" w:color="auto"/>
        <w:bottom w:val="none" w:sz="0" w:space="0" w:color="auto"/>
        <w:right w:val="none" w:sz="0" w:space="0" w:color="auto"/>
      </w:divBdr>
      <w:divsChild>
        <w:div w:id="564686496">
          <w:marLeft w:val="480"/>
          <w:marRight w:val="0"/>
          <w:marTop w:val="0"/>
          <w:marBottom w:val="0"/>
          <w:divBdr>
            <w:top w:val="none" w:sz="0" w:space="0" w:color="auto"/>
            <w:left w:val="none" w:sz="0" w:space="0" w:color="auto"/>
            <w:bottom w:val="none" w:sz="0" w:space="0" w:color="auto"/>
            <w:right w:val="none" w:sz="0" w:space="0" w:color="auto"/>
          </w:divBdr>
        </w:div>
        <w:div w:id="591164443">
          <w:marLeft w:val="480"/>
          <w:marRight w:val="0"/>
          <w:marTop w:val="0"/>
          <w:marBottom w:val="0"/>
          <w:divBdr>
            <w:top w:val="none" w:sz="0" w:space="0" w:color="auto"/>
            <w:left w:val="none" w:sz="0" w:space="0" w:color="auto"/>
            <w:bottom w:val="none" w:sz="0" w:space="0" w:color="auto"/>
            <w:right w:val="none" w:sz="0" w:space="0" w:color="auto"/>
          </w:divBdr>
        </w:div>
        <w:div w:id="1305307879">
          <w:marLeft w:val="480"/>
          <w:marRight w:val="0"/>
          <w:marTop w:val="0"/>
          <w:marBottom w:val="0"/>
          <w:divBdr>
            <w:top w:val="none" w:sz="0" w:space="0" w:color="auto"/>
            <w:left w:val="none" w:sz="0" w:space="0" w:color="auto"/>
            <w:bottom w:val="none" w:sz="0" w:space="0" w:color="auto"/>
            <w:right w:val="none" w:sz="0" w:space="0" w:color="auto"/>
          </w:divBdr>
        </w:div>
        <w:div w:id="1116213652">
          <w:marLeft w:val="480"/>
          <w:marRight w:val="0"/>
          <w:marTop w:val="0"/>
          <w:marBottom w:val="0"/>
          <w:divBdr>
            <w:top w:val="none" w:sz="0" w:space="0" w:color="auto"/>
            <w:left w:val="none" w:sz="0" w:space="0" w:color="auto"/>
            <w:bottom w:val="none" w:sz="0" w:space="0" w:color="auto"/>
            <w:right w:val="none" w:sz="0" w:space="0" w:color="auto"/>
          </w:divBdr>
        </w:div>
        <w:div w:id="1971008185">
          <w:marLeft w:val="480"/>
          <w:marRight w:val="0"/>
          <w:marTop w:val="0"/>
          <w:marBottom w:val="0"/>
          <w:divBdr>
            <w:top w:val="none" w:sz="0" w:space="0" w:color="auto"/>
            <w:left w:val="none" w:sz="0" w:space="0" w:color="auto"/>
            <w:bottom w:val="none" w:sz="0" w:space="0" w:color="auto"/>
            <w:right w:val="none" w:sz="0" w:space="0" w:color="auto"/>
          </w:divBdr>
        </w:div>
        <w:div w:id="2037345906">
          <w:marLeft w:val="480"/>
          <w:marRight w:val="0"/>
          <w:marTop w:val="0"/>
          <w:marBottom w:val="0"/>
          <w:divBdr>
            <w:top w:val="none" w:sz="0" w:space="0" w:color="auto"/>
            <w:left w:val="none" w:sz="0" w:space="0" w:color="auto"/>
            <w:bottom w:val="none" w:sz="0" w:space="0" w:color="auto"/>
            <w:right w:val="none" w:sz="0" w:space="0" w:color="auto"/>
          </w:divBdr>
        </w:div>
        <w:div w:id="1137258559">
          <w:marLeft w:val="480"/>
          <w:marRight w:val="0"/>
          <w:marTop w:val="0"/>
          <w:marBottom w:val="0"/>
          <w:divBdr>
            <w:top w:val="none" w:sz="0" w:space="0" w:color="auto"/>
            <w:left w:val="none" w:sz="0" w:space="0" w:color="auto"/>
            <w:bottom w:val="none" w:sz="0" w:space="0" w:color="auto"/>
            <w:right w:val="none" w:sz="0" w:space="0" w:color="auto"/>
          </w:divBdr>
        </w:div>
        <w:div w:id="2008316663">
          <w:marLeft w:val="480"/>
          <w:marRight w:val="0"/>
          <w:marTop w:val="0"/>
          <w:marBottom w:val="0"/>
          <w:divBdr>
            <w:top w:val="none" w:sz="0" w:space="0" w:color="auto"/>
            <w:left w:val="none" w:sz="0" w:space="0" w:color="auto"/>
            <w:bottom w:val="none" w:sz="0" w:space="0" w:color="auto"/>
            <w:right w:val="none" w:sz="0" w:space="0" w:color="auto"/>
          </w:divBdr>
        </w:div>
        <w:div w:id="232857476">
          <w:marLeft w:val="480"/>
          <w:marRight w:val="0"/>
          <w:marTop w:val="0"/>
          <w:marBottom w:val="0"/>
          <w:divBdr>
            <w:top w:val="none" w:sz="0" w:space="0" w:color="auto"/>
            <w:left w:val="none" w:sz="0" w:space="0" w:color="auto"/>
            <w:bottom w:val="none" w:sz="0" w:space="0" w:color="auto"/>
            <w:right w:val="none" w:sz="0" w:space="0" w:color="auto"/>
          </w:divBdr>
        </w:div>
        <w:div w:id="339353329">
          <w:marLeft w:val="480"/>
          <w:marRight w:val="0"/>
          <w:marTop w:val="0"/>
          <w:marBottom w:val="0"/>
          <w:divBdr>
            <w:top w:val="none" w:sz="0" w:space="0" w:color="auto"/>
            <w:left w:val="none" w:sz="0" w:space="0" w:color="auto"/>
            <w:bottom w:val="none" w:sz="0" w:space="0" w:color="auto"/>
            <w:right w:val="none" w:sz="0" w:space="0" w:color="auto"/>
          </w:divBdr>
        </w:div>
        <w:div w:id="401293342">
          <w:marLeft w:val="480"/>
          <w:marRight w:val="0"/>
          <w:marTop w:val="0"/>
          <w:marBottom w:val="0"/>
          <w:divBdr>
            <w:top w:val="none" w:sz="0" w:space="0" w:color="auto"/>
            <w:left w:val="none" w:sz="0" w:space="0" w:color="auto"/>
            <w:bottom w:val="none" w:sz="0" w:space="0" w:color="auto"/>
            <w:right w:val="none" w:sz="0" w:space="0" w:color="auto"/>
          </w:divBdr>
        </w:div>
        <w:div w:id="1235361741">
          <w:marLeft w:val="480"/>
          <w:marRight w:val="0"/>
          <w:marTop w:val="0"/>
          <w:marBottom w:val="0"/>
          <w:divBdr>
            <w:top w:val="none" w:sz="0" w:space="0" w:color="auto"/>
            <w:left w:val="none" w:sz="0" w:space="0" w:color="auto"/>
            <w:bottom w:val="none" w:sz="0" w:space="0" w:color="auto"/>
            <w:right w:val="none" w:sz="0" w:space="0" w:color="auto"/>
          </w:divBdr>
        </w:div>
        <w:div w:id="320232997">
          <w:marLeft w:val="480"/>
          <w:marRight w:val="0"/>
          <w:marTop w:val="0"/>
          <w:marBottom w:val="0"/>
          <w:divBdr>
            <w:top w:val="none" w:sz="0" w:space="0" w:color="auto"/>
            <w:left w:val="none" w:sz="0" w:space="0" w:color="auto"/>
            <w:bottom w:val="none" w:sz="0" w:space="0" w:color="auto"/>
            <w:right w:val="none" w:sz="0" w:space="0" w:color="auto"/>
          </w:divBdr>
        </w:div>
        <w:div w:id="1212041002">
          <w:marLeft w:val="480"/>
          <w:marRight w:val="0"/>
          <w:marTop w:val="0"/>
          <w:marBottom w:val="0"/>
          <w:divBdr>
            <w:top w:val="none" w:sz="0" w:space="0" w:color="auto"/>
            <w:left w:val="none" w:sz="0" w:space="0" w:color="auto"/>
            <w:bottom w:val="none" w:sz="0" w:space="0" w:color="auto"/>
            <w:right w:val="none" w:sz="0" w:space="0" w:color="auto"/>
          </w:divBdr>
        </w:div>
        <w:div w:id="685519790">
          <w:marLeft w:val="480"/>
          <w:marRight w:val="0"/>
          <w:marTop w:val="0"/>
          <w:marBottom w:val="0"/>
          <w:divBdr>
            <w:top w:val="none" w:sz="0" w:space="0" w:color="auto"/>
            <w:left w:val="none" w:sz="0" w:space="0" w:color="auto"/>
            <w:bottom w:val="none" w:sz="0" w:space="0" w:color="auto"/>
            <w:right w:val="none" w:sz="0" w:space="0" w:color="auto"/>
          </w:divBdr>
        </w:div>
        <w:div w:id="542325236">
          <w:marLeft w:val="480"/>
          <w:marRight w:val="0"/>
          <w:marTop w:val="0"/>
          <w:marBottom w:val="0"/>
          <w:divBdr>
            <w:top w:val="none" w:sz="0" w:space="0" w:color="auto"/>
            <w:left w:val="none" w:sz="0" w:space="0" w:color="auto"/>
            <w:bottom w:val="none" w:sz="0" w:space="0" w:color="auto"/>
            <w:right w:val="none" w:sz="0" w:space="0" w:color="auto"/>
          </w:divBdr>
        </w:div>
        <w:div w:id="1402829977">
          <w:marLeft w:val="480"/>
          <w:marRight w:val="0"/>
          <w:marTop w:val="0"/>
          <w:marBottom w:val="0"/>
          <w:divBdr>
            <w:top w:val="none" w:sz="0" w:space="0" w:color="auto"/>
            <w:left w:val="none" w:sz="0" w:space="0" w:color="auto"/>
            <w:bottom w:val="none" w:sz="0" w:space="0" w:color="auto"/>
            <w:right w:val="none" w:sz="0" w:space="0" w:color="auto"/>
          </w:divBdr>
        </w:div>
        <w:div w:id="379986553">
          <w:marLeft w:val="480"/>
          <w:marRight w:val="0"/>
          <w:marTop w:val="0"/>
          <w:marBottom w:val="0"/>
          <w:divBdr>
            <w:top w:val="none" w:sz="0" w:space="0" w:color="auto"/>
            <w:left w:val="none" w:sz="0" w:space="0" w:color="auto"/>
            <w:bottom w:val="none" w:sz="0" w:space="0" w:color="auto"/>
            <w:right w:val="none" w:sz="0" w:space="0" w:color="auto"/>
          </w:divBdr>
        </w:div>
        <w:div w:id="401682470">
          <w:marLeft w:val="480"/>
          <w:marRight w:val="0"/>
          <w:marTop w:val="0"/>
          <w:marBottom w:val="0"/>
          <w:divBdr>
            <w:top w:val="none" w:sz="0" w:space="0" w:color="auto"/>
            <w:left w:val="none" w:sz="0" w:space="0" w:color="auto"/>
            <w:bottom w:val="none" w:sz="0" w:space="0" w:color="auto"/>
            <w:right w:val="none" w:sz="0" w:space="0" w:color="auto"/>
          </w:divBdr>
        </w:div>
        <w:div w:id="661007372">
          <w:marLeft w:val="480"/>
          <w:marRight w:val="0"/>
          <w:marTop w:val="0"/>
          <w:marBottom w:val="0"/>
          <w:divBdr>
            <w:top w:val="none" w:sz="0" w:space="0" w:color="auto"/>
            <w:left w:val="none" w:sz="0" w:space="0" w:color="auto"/>
            <w:bottom w:val="none" w:sz="0" w:space="0" w:color="auto"/>
            <w:right w:val="none" w:sz="0" w:space="0" w:color="auto"/>
          </w:divBdr>
        </w:div>
        <w:div w:id="1396273378">
          <w:marLeft w:val="480"/>
          <w:marRight w:val="0"/>
          <w:marTop w:val="0"/>
          <w:marBottom w:val="0"/>
          <w:divBdr>
            <w:top w:val="none" w:sz="0" w:space="0" w:color="auto"/>
            <w:left w:val="none" w:sz="0" w:space="0" w:color="auto"/>
            <w:bottom w:val="none" w:sz="0" w:space="0" w:color="auto"/>
            <w:right w:val="none" w:sz="0" w:space="0" w:color="auto"/>
          </w:divBdr>
        </w:div>
        <w:div w:id="1100445186">
          <w:marLeft w:val="480"/>
          <w:marRight w:val="0"/>
          <w:marTop w:val="0"/>
          <w:marBottom w:val="0"/>
          <w:divBdr>
            <w:top w:val="none" w:sz="0" w:space="0" w:color="auto"/>
            <w:left w:val="none" w:sz="0" w:space="0" w:color="auto"/>
            <w:bottom w:val="none" w:sz="0" w:space="0" w:color="auto"/>
            <w:right w:val="none" w:sz="0" w:space="0" w:color="auto"/>
          </w:divBdr>
        </w:div>
        <w:div w:id="1397050507">
          <w:marLeft w:val="480"/>
          <w:marRight w:val="0"/>
          <w:marTop w:val="0"/>
          <w:marBottom w:val="0"/>
          <w:divBdr>
            <w:top w:val="none" w:sz="0" w:space="0" w:color="auto"/>
            <w:left w:val="none" w:sz="0" w:space="0" w:color="auto"/>
            <w:bottom w:val="none" w:sz="0" w:space="0" w:color="auto"/>
            <w:right w:val="none" w:sz="0" w:space="0" w:color="auto"/>
          </w:divBdr>
        </w:div>
        <w:div w:id="410545523">
          <w:marLeft w:val="480"/>
          <w:marRight w:val="0"/>
          <w:marTop w:val="0"/>
          <w:marBottom w:val="0"/>
          <w:divBdr>
            <w:top w:val="none" w:sz="0" w:space="0" w:color="auto"/>
            <w:left w:val="none" w:sz="0" w:space="0" w:color="auto"/>
            <w:bottom w:val="none" w:sz="0" w:space="0" w:color="auto"/>
            <w:right w:val="none" w:sz="0" w:space="0" w:color="auto"/>
          </w:divBdr>
        </w:div>
        <w:div w:id="217398171">
          <w:marLeft w:val="480"/>
          <w:marRight w:val="0"/>
          <w:marTop w:val="0"/>
          <w:marBottom w:val="0"/>
          <w:divBdr>
            <w:top w:val="none" w:sz="0" w:space="0" w:color="auto"/>
            <w:left w:val="none" w:sz="0" w:space="0" w:color="auto"/>
            <w:bottom w:val="none" w:sz="0" w:space="0" w:color="auto"/>
            <w:right w:val="none" w:sz="0" w:space="0" w:color="auto"/>
          </w:divBdr>
        </w:div>
        <w:div w:id="1231231202">
          <w:marLeft w:val="480"/>
          <w:marRight w:val="0"/>
          <w:marTop w:val="0"/>
          <w:marBottom w:val="0"/>
          <w:divBdr>
            <w:top w:val="none" w:sz="0" w:space="0" w:color="auto"/>
            <w:left w:val="none" w:sz="0" w:space="0" w:color="auto"/>
            <w:bottom w:val="none" w:sz="0" w:space="0" w:color="auto"/>
            <w:right w:val="none" w:sz="0" w:space="0" w:color="auto"/>
          </w:divBdr>
        </w:div>
        <w:div w:id="382675531">
          <w:marLeft w:val="480"/>
          <w:marRight w:val="0"/>
          <w:marTop w:val="0"/>
          <w:marBottom w:val="0"/>
          <w:divBdr>
            <w:top w:val="none" w:sz="0" w:space="0" w:color="auto"/>
            <w:left w:val="none" w:sz="0" w:space="0" w:color="auto"/>
            <w:bottom w:val="none" w:sz="0" w:space="0" w:color="auto"/>
            <w:right w:val="none" w:sz="0" w:space="0" w:color="auto"/>
          </w:divBdr>
        </w:div>
        <w:div w:id="157041073">
          <w:marLeft w:val="480"/>
          <w:marRight w:val="0"/>
          <w:marTop w:val="0"/>
          <w:marBottom w:val="0"/>
          <w:divBdr>
            <w:top w:val="none" w:sz="0" w:space="0" w:color="auto"/>
            <w:left w:val="none" w:sz="0" w:space="0" w:color="auto"/>
            <w:bottom w:val="none" w:sz="0" w:space="0" w:color="auto"/>
            <w:right w:val="none" w:sz="0" w:space="0" w:color="auto"/>
          </w:divBdr>
        </w:div>
        <w:div w:id="765493049">
          <w:marLeft w:val="480"/>
          <w:marRight w:val="0"/>
          <w:marTop w:val="0"/>
          <w:marBottom w:val="0"/>
          <w:divBdr>
            <w:top w:val="none" w:sz="0" w:space="0" w:color="auto"/>
            <w:left w:val="none" w:sz="0" w:space="0" w:color="auto"/>
            <w:bottom w:val="none" w:sz="0" w:space="0" w:color="auto"/>
            <w:right w:val="none" w:sz="0" w:space="0" w:color="auto"/>
          </w:divBdr>
        </w:div>
        <w:div w:id="1499156825">
          <w:marLeft w:val="480"/>
          <w:marRight w:val="0"/>
          <w:marTop w:val="0"/>
          <w:marBottom w:val="0"/>
          <w:divBdr>
            <w:top w:val="none" w:sz="0" w:space="0" w:color="auto"/>
            <w:left w:val="none" w:sz="0" w:space="0" w:color="auto"/>
            <w:bottom w:val="none" w:sz="0" w:space="0" w:color="auto"/>
            <w:right w:val="none" w:sz="0" w:space="0" w:color="auto"/>
          </w:divBdr>
        </w:div>
        <w:div w:id="1380207227">
          <w:marLeft w:val="480"/>
          <w:marRight w:val="0"/>
          <w:marTop w:val="0"/>
          <w:marBottom w:val="0"/>
          <w:divBdr>
            <w:top w:val="none" w:sz="0" w:space="0" w:color="auto"/>
            <w:left w:val="none" w:sz="0" w:space="0" w:color="auto"/>
            <w:bottom w:val="none" w:sz="0" w:space="0" w:color="auto"/>
            <w:right w:val="none" w:sz="0" w:space="0" w:color="auto"/>
          </w:divBdr>
        </w:div>
        <w:div w:id="2066834021">
          <w:marLeft w:val="480"/>
          <w:marRight w:val="0"/>
          <w:marTop w:val="0"/>
          <w:marBottom w:val="0"/>
          <w:divBdr>
            <w:top w:val="none" w:sz="0" w:space="0" w:color="auto"/>
            <w:left w:val="none" w:sz="0" w:space="0" w:color="auto"/>
            <w:bottom w:val="none" w:sz="0" w:space="0" w:color="auto"/>
            <w:right w:val="none" w:sz="0" w:space="0" w:color="auto"/>
          </w:divBdr>
        </w:div>
        <w:div w:id="1356541585">
          <w:marLeft w:val="480"/>
          <w:marRight w:val="0"/>
          <w:marTop w:val="0"/>
          <w:marBottom w:val="0"/>
          <w:divBdr>
            <w:top w:val="none" w:sz="0" w:space="0" w:color="auto"/>
            <w:left w:val="none" w:sz="0" w:space="0" w:color="auto"/>
            <w:bottom w:val="none" w:sz="0" w:space="0" w:color="auto"/>
            <w:right w:val="none" w:sz="0" w:space="0" w:color="auto"/>
          </w:divBdr>
        </w:div>
        <w:div w:id="64838984">
          <w:marLeft w:val="480"/>
          <w:marRight w:val="0"/>
          <w:marTop w:val="0"/>
          <w:marBottom w:val="0"/>
          <w:divBdr>
            <w:top w:val="none" w:sz="0" w:space="0" w:color="auto"/>
            <w:left w:val="none" w:sz="0" w:space="0" w:color="auto"/>
            <w:bottom w:val="none" w:sz="0" w:space="0" w:color="auto"/>
            <w:right w:val="none" w:sz="0" w:space="0" w:color="auto"/>
          </w:divBdr>
        </w:div>
        <w:div w:id="1231428502">
          <w:marLeft w:val="480"/>
          <w:marRight w:val="0"/>
          <w:marTop w:val="0"/>
          <w:marBottom w:val="0"/>
          <w:divBdr>
            <w:top w:val="none" w:sz="0" w:space="0" w:color="auto"/>
            <w:left w:val="none" w:sz="0" w:space="0" w:color="auto"/>
            <w:bottom w:val="none" w:sz="0" w:space="0" w:color="auto"/>
            <w:right w:val="none" w:sz="0" w:space="0" w:color="auto"/>
          </w:divBdr>
        </w:div>
        <w:div w:id="1486236126">
          <w:marLeft w:val="480"/>
          <w:marRight w:val="0"/>
          <w:marTop w:val="0"/>
          <w:marBottom w:val="0"/>
          <w:divBdr>
            <w:top w:val="none" w:sz="0" w:space="0" w:color="auto"/>
            <w:left w:val="none" w:sz="0" w:space="0" w:color="auto"/>
            <w:bottom w:val="none" w:sz="0" w:space="0" w:color="auto"/>
            <w:right w:val="none" w:sz="0" w:space="0" w:color="auto"/>
          </w:divBdr>
        </w:div>
        <w:div w:id="740833307">
          <w:marLeft w:val="480"/>
          <w:marRight w:val="0"/>
          <w:marTop w:val="0"/>
          <w:marBottom w:val="0"/>
          <w:divBdr>
            <w:top w:val="none" w:sz="0" w:space="0" w:color="auto"/>
            <w:left w:val="none" w:sz="0" w:space="0" w:color="auto"/>
            <w:bottom w:val="none" w:sz="0" w:space="0" w:color="auto"/>
            <w:right w:val="none" w:sz="0" w:space="0" w:color="auto"/>
          </w:divBdr>
        </w:div>
        <w:div w:id="2120681120">
          <w:marLeft w:val="480"/>
          <w:marRight w:val="0"/>
          <w:marTop w:val="0"/>
          <w:marBottom w:val="0"/>
          <w:divBdr>
            <w:top w:val="none" w:sz="0" w:space="0" w:color="auto"/>
            <w:left w:val="none" w:sz="0" w:space="0" w:color="auto"/>
            <w:bottom w:val="none" w:sz="0" w:space="0" w:color="auto"/>
            <w:right w:val="none" w:sz="0" w:space="0" w:color="auto"/>
          </w:divBdr>
        </w:div>
        <w:div w:id="720203704">
          <w:marLeft w:val="480"/>
          <w:marRight w:val="0"/>
          <w:marTop w:val="0"/>
          <w:marBottom w:val="0"/>
          <w:divBdr>
            <w:top w:val="none" w:sz="0" w:space="0" w:color="auto"/>
            <w:left w:val="none" w:sz="0" w:space="0" w:color="auto"/>
            <w:bottom w:val="none" w:sz="0" w:space="0" w:color="auto"/>
            <w:right w:val="none" w:sz="0" w:space="0" w:color="auto"/>
          </w:divBdr>
        </w:div>
        <w:div w:id="2121411484">
          <w:marLeft w:val="480"/>
          <w:marRight w:val="0"/>
          <w:marTop w:val="0"/>
          <w:marBottom w:val="0"/>
          <w:divBdr>
            <w:top w:val="none" w:sz="0" w:space="0" w:color="auto"/>
            <w:left w:val="none" w:sz="0" w:space="0" w:color="auto"/>
            <w:bottom w:val="none" w:sz="0" w:space="0" w:color="auto"/>
            <w:right w:val="none" w:sz="0" w:space="0" w:color="auto"/>
          </w:divBdr>
        </w:div>
        <w:div w:id="558513749">
          <w:marLeft w:val="480"/>
          <w:marRight w:val="0"/>
          <w:marTop w:val="0"/>
          <w:marBottom w:val="0"/>
          <w:divBdr>
            <w:top w:val="none" w:sz="0" w:space="0" w:color="auto"/>
            <w:left w:val="none" w:sz="0" w:space="0" w:color="auto"/>
            <w:bottom w:val="none" w:sz="0" w:space="0" w:color="auto"/>
            <w:right w:val="none" w:sz="0" w:space="0" w:color="auto"/>
          </w:divBdr>
        </w:div>
        <w:div w:id="1750811960">
          <w:marLeft w:val="480"/>
          <w:marRight w:val="0"/>
          <w:marTop w:val="0"/>
          <w:marBottom w:val="0"/>
          <w:divBdr>
            <w:top w:val="none" w:sz="0" w:space="0" w:color="auto"/>
            <w:left w:val="none" w:sz="0" w:space="0" w:color="auto"/>
            <w:bottom w:val="none" w:sz="0" w:space="0" w:color="auto"/>
            <w:right w:val="none" w:sz="0" w:space="0" w:color="auto"/>
          </w:divBdr>
        </w:div>
        <w:div w:id="12534905">
          <w:marLeft w:val="480"/>
          <w:marRight w:val="0"/>
          <w:marTop w:val="0"/>
          <w:marBottom w:val="0"/>
          <w:divBdr>
            <w:top w:val="none" w:sz="0" w:space="0" w:color="auto"/>
            <w:left w:val="none" w:sz="0" w:space="0" w:color="auto"/>
            <w:bottom w:val="none" w:sz="0" w:space="0" w:color="auto"/>
            <w:right w:val="none" w:sz="0" w:space="0" w:color="auto"/>
          </w:divBdr>
        </w:div>
        <w:div w:id="1734153741">
          <w:marLeft w:val="480"/>
          <w:marRight w:val="0"/>
          <w:marTop w:val="0"/>
          <w:marBottom w:val="0"/>
          <w:divBdr>
            <w:top w:val="none" w:sz="0" w:space="0" w:color="auto"/>
            <w:left w:val="none" w:sz="0" w:space="0" w:color="auto"/>
            <w:bottom w:val="none" w:sz="0" w:space="0" w:color="auto"/>
            <w:right w:val="none" w:sz="0" w:space="0" w:color="auto"/>
          </w:divBdr>
        </w:div>
        <w:div w:id="2145924769">
          <w:marLeft w:val="480"/>
          <w:marRight w:val="0"/>
          <w:marTop w:val="0"/>
          <w:marBottom w:val="0"/>
          <w:divBdr>
            <w:top w:val="none" w:sz="0" w:space="0" w:color="auto"/>
            <w:left w:val="none" w:sz="0" w:space="0" w:color="auto"/>
            <w:bottom w:val="none" w:sz="0" w:space="0" w:color="auto"/>
            <w:right w:val="none" w:sz="0" w:space="0" w:color="auto"/>
          </w:divBdr>
        </w:div>
        <w:div w:id="1475639528">
          <w:marLeft w:val="480"/>
          <w:marRight w:val="0"/>
          <w:marTop w:val="0"/>
          <w:marBottom w:val="0"/>
          <w:divBdr>
            <w:top w:val="none" w:sz="0" w:space="0" w:color="auto"/>
            <w:left w:val="none" w:sz="0" w:space="0" w:color="auto"/>
            <w:bottom w:val="none" w:sz="0" w:space="0" w:color="auto"/>
            <w:right w:val="none" w:sz="0" w:space="0" w:color="auto"/>
          </w:divBdr>
        </w:div>
        <w:div w:id="406538912">
          <w:marLeft w:val="480"/>
          <w:marRight w:val="0"/>
          <w:marTop w:val="0"/>
          <w:marBottom w:val="0"/>
          <w:divBdr>
            <w:top w:val="none" w:sz="0" w:space="0" w:color="auto"/>
            <w:left w:val="none" w:sz="0" w:space="0" w:color="auto"/>
            <w:bottom w:val="none" w:sz="0" w:space="0" w:color="auto"/>
            <w:right w:val="none" w:sz="0" w:space="0" w:color="auto"/>
          </w:divBdr>
        </w:div>
        <w:div w:id="67268793">
          <w:marLeft w:val="480"/>
          <w:marRight w:val="0"/>
          <w:marTop w:val="0"/>
          <w:marBottom w:val="0"/>
          <w:divBdr>
            <w:top w:val="none" w:sz="0" w:space="0" w:color="auto"/>
            <w:left w:val="none" w:sz="0" w:space="0" w:color="auto"/>
            <w:bottom w:val="none" w:sz="0" w:space="0" w:color="auto"/>
            <w:right w:val="none" w:sz="0" w:space="0" w:color="auto"/>
          </w:divBdr>
        </w:div>
        <w:div w:id="329411282">
          <w:marLeft w:val="480"/>
          <w:marRight w:val="0"/>
          <w:marTop w:val="0"/>
          <w:marBottom w:val="0"/>
          <w:divBdr>
            <w:top w:val="none" w:sz="0" w:space="0" w:color="auto"/>
            <w:left w:val="none" w:sz="0" w:space="0" w:color="auto"/>
            <w:bottom w:val="none" w:sz="0" w:space="0" w:color="auto"/>
            <w:right w:val="none" w:sz="0" w:space="0" w:color="auto"/>
          </w:divBdr>
        </w:div>
        <w:div w:id="322198519">
          <w:marLeft w:val="480"/>
          <w:marRight w:val="0"/>
          <w:marTop w:val="0"/>
          <w:marBottom w:val="0"/>
          <w:divBdr>
            <w:top w:val="none" w:sz="0" w:space="0" w:color="auto"/>
            <w:left w:val="none" w:sz="0" w:space="0" w:color="auto"/>
            <w:bottom w:val="none" w:sz="0" w:space="0" w:color="auto"/>
            <w:right w:val="none" w:sz="0" w:space="0" w:color="auto"/>
          </w:divBdr>
        </w:div>
        <w:div w:id="885144711">
          <w:marLeft w:val="480"/>
          <w:marRight w:val="0"/>
          <w:marTop w:val="0"/>
          <w:marBottom w:val="0"/>
          <w:divBdr>
            <w:top w:val="none" w:sz="0" w:space="0" w:color="auto"/>
            <w:left w:val="none" w:sz="0" w:space="0" w:color="auto"/>
            <w:bottom w:val="none" w:sz="0" w:space="0" w:color="auto"/>
            <w:right w:val="none" w:sz="0" w:space="0" w:color="auto"/>
          </w:divBdr>
        </w:div>
        <w:div w:id="363219224">
          <w:marLeft w:val="480"/>
          <w:marRight w:val="0"/>
          <w:marTop w:val="0"/>
          <w:marBottom w:val="0"/>
          <w:divBdr>
            <w:top w:val="none" w:sz="0" w:space="0" w:color="auto"/>
            <w:left w:val="none" w:sz="0" w:space="0" w:color="auto"/>
            <w:bottom w:val="none" w:sz="0" w:space="0" w:color="auto"/>
            <w:right w:val="none" w:sz="0" w:space="0" w:color="auto"/>
          </w:divBdr>
        </w:div>
        <w:div w:id="949899811">
          <w:marLeft w:val="480"/>
          <w:marRight w:val="0"/>
          <w:marTop w:val="0"/>
          <w:marBottom w:val="0"/>
          <w:divBdr>
            <w:top w:val="none" w:sz="0" w:space="0" w:color="auto"/>
            <w:left w:val="none" w:sz="0" w:space="0" w:color="auto"/>
            <w:bottom w:val="none" w:sz="0" w:space="0" w:color="auto"/>
            <w:right w:val="none" w:sz="0" w:space="0" w:color="auto"/>
          </w:divBdr>
        </w:div>
        <w:div w:id="481773431">
          <w:marLeft w:val="480"/>
          <w:marRight w:val="0"/>
          <w:marTop w:val="0"/>
          <w:marBottom w:val="0"/>
          <w:divBdr>
            <w:top w:val="none" w:sz="0" w:space="0" w:color="auto"/>
            <w:left w:val="none" w:sz="0" w:space="0" w:color="auto"/>
            <w:bottom w:val="none" w:sz="0" w:space="0" w:color="auto"/>
            <w:right w:val="none" w:sz="0" w:space="0" w:color="auto"/>
          </w:divBdr>
        </w:div>
        <w:div w:id="1002660608">
          <w:marLeft w:val="480"/>
          <w:marRight w:val="0"/>
          <w:marTop w:val="0"/>
          <w:marBottom w:val="0"/>
          <w:divBdr>
            <w:top w:val="none" w:sz="0" w:space="0" w:color="auto"/>
            <w:left w:val="none" w:sz="0" w:space="0" w:color="auto"/>
            <w:bottom w:val="none" w:sz="0" w:space="0" w:color="auto"/>
            <w:right w:val="none" w:sz="0" w:space="0" w:color="auto"/>
          </w:divBdr>
        </w:div>
        <w:div w:id="621885415">
          <w:marLeft w:val="480"/>
          <w:marRight w:val="0"/>
          <w:marTop w:val="0"/>
          <w:marBottom w:val="0"/>
          <w:divBdr>
            <w:top w:val="none" w:sz="0" w:space="0" w:color="auto"/>
            <w:left w:val="none" w:sz="0" w:space="0" w:color="auto"/>
            <w:bottom w:val="none" w:sz="0" w:space="0" w:color="auto"/>
            <w:right w:val="none" w:sz="0" w:space="0" w:color="auto"/>
          </w:divBdr>
        </w:div>
        <w:div w:id="1140539639">
          <w:marLeft w:val="480"/>
          <w:marRight w:val="0"/>
          <w:marTop w:val="0"/>
          <w:marBottom w:val="0"/>
          <w:divBdr>
            <w:top w:val="none" w:sz="0" w:space="0" w:color="auto"/>
            <w:left w:val="none" w:sz="0" w:space="0" w:color="auto"/>
            <w:bottom w:val="none" w:sz="0" w:space="0" w:color="auto"/>
            <w:right w:val="none" w:sz="0" w:space="0" w:color="auto"/>
          </w:divBdr>
        </w:div>
        <w:div w:id="1362123072">
          <w:marLeft w:val="480"/>
          <w:marRight w:val="0"/>
          <w:marTop w:val="0"/>
          <w:marBottom w:val="0"/>
          <w:divBdr>
            <w:top w:val="none" w:sz="0" w:space="0" w:color="auto"/>
            <w:left w:val="none" w:sz="0" w:space="0" w:color="auto"/>
            <w:bottom w:val="none" w:sz="0" w:space="0" w:color="auto"/>
            <w:right w:val="none" w:sz="0" w:space="0" w:color="auto"/>
          </w:divBdr>
        </w:div>
        <w:div w:id="458764977">
          <w:marLeft w:val="480"/>
          <w:marRight w:val="0"/>
          <w:marTop w:val="0"/>
          <w:marBottom w:val="0"/>
          <w:divBdr>
            <w:top w:val="none" w:sz="0" w:space="0" w:color="auto"/>
            <w:left w:val="none" w:sz="0" w:space="0" w:color="auto"/>
            <w:bottom w:val="none" w:sz="0" w:space="0" w:color="auto"/>
            <w:right w:val="none" w:sz="0" w:space="0" w:color="auto"/>
          </w:divBdr>
        </w:div>
        <w:div w:id="1293707428">
          <w:marLeft w:val="480"/>
          <w:marRight w:val="0"/>
          <w:marTop w:val="0"/>
          <w:marBottom w:val="0"/>
          <w:divBdr>
            <w:top w:val="none" w:sz="0" w:space="0" w:color="auto"/>
            <w:left w:val="none" w:sz="0" w:space="0" w:color="auto"/>
            <w:bottom w:val="none" w:sz="0" w:space="0" w:color="auto"/>
            <w:right w:val="none" w:sz="0" w:space="0" w:color="auto"/>
          </w:divBdr>
        </w:div>
        <w:div w:id="319895549">
          <w:marLeft w:val="480"/>
          <w:marRight w:val="0"/>
          <w:marTop w:val="0"/>
          <w:marBottom w:val="0"/>
          <w:divBdr>
            <w:top w:val="none" w:sz="0" w:space="0" w:color="auto"/>
            <w:left w:val="none" w:sz="0" w:space="0" w:color="auto"/>
            <w:bottom w:val="none" w:sz="0" w:space="0" w:color="auto"/>
            <w:right w:val="none" w:sz="0" w:space="0" w:color="auto"/>
          </w:divBdr>
        </w:div>
        <w:div w:id="1897810442">
          <w:marLeft w:val="480"/>
          <w:marRight w:val="0"/>
          <w:marTop w:val="0"/>
          <w:marBottom w:val="0"/>
          <w:divBdr>
            <w:top w:val="none" w:sz="0" w:space="0" w:color="auto"/>
            <w:left w:val="none" w:sz="0" w:space="0" w:color="auto"/>
            <w:bottom w:val="none" w:sz="0" w:space="0" w:color="auto"/>
            <w:right w:val="none" w:sz="0" w:space="0" w:color="auto"/>
          </w:divBdr>
        </w:div>
        <w:div w:id="1893154265">
          <w:marLeft w:val="480"/>
          <w:marRight w:val="0"/>
          <w:marTop w:val="0"/>
          <w:marBottom w:val="0"/>
          <w:divBdr>
            <w:top w:val="none" w:sz="0" w:space="0" w:color="auto"/>
            <w:left w:val="none" w:sz="0" w:space="0" w:color="auto"/>
            <w:bottom w:val="none" w:sz="0" w:space="0" w:color="auto"/>
            <w:right w:val="none" w:sz="0" w:space="0" w:color="auto"/>
          </w:divBdr>
        </w:div>
        <w:div w:id="1023288606">
          <w:marLeft w:val="480"/>
          <w:marRight w:val="0"/>
          <w:marTop w:val="0"/>
          <w:marBottom w:val="0"/>
          <w:divBdr>
            <w:top w:val="none" w:sz="0" w:space="0" w:color="auto"/>
            <w:left w:val="none" w:sz="0" w:space="0" w:color="auto"/>
            <w:bottom w:val="none" w:sz="0" w:space="0" w:color="auto"/>
            <w:right w:val="none" w:sz="0" w:space="0" w:color="auto"/>
          </w:divBdr>
        </w:div>
        <w:div w:id="1998027218">
          <w:marLeft w:val="480"/>
          <w:marRight w:val="0"/>
          <w:marTop w:val="0"/>
          <w:marBottom w:val="0"/>
          <w:divBdr>
            <w:top w:val="none" w:sz="0" w:space="0" w:color="auto"/>
            <w:left w:val="none" w:sz="0" w:space="0" w:color="auto"/>
            <w:bottom w:val="none" w:sz="0" w:space="0" w:color="auto"/>
            <w:right w:val="none" w:sz="0" w:space="0" w:color="auto"/>
          </w:divBdr>
        </w:div>
        <w:div w:id="204148241">
          <w:marLeft w:val="480"/>
          <w:marRight w:val="0"/>
          <w:marTop w:val="0"/>
          <w:marBottom w:val="0"/>
          <w:divBdr>
            <w:top w:val="none" w:sz="0" w:space="0" w:color="auto"/>
            <w:left w:val="none" w:sz="0" w:space="0" w:color="auto"/>
            <w:bottom w:val="none" w:sz="0" w:space="0" w:color="auto"/>
            <w:right w:val="none" w:sz="0" w:space="0" w:color="auto"/>
          </w:divBdr>
        </w:div>
        <w:div w:id="998459368">
          <w:marLeft w:val="480"/>
          <w:marRight w:val="0"/>
          <w:marTop w:val="0"/>
          <w:marBottom w:val="0"/>
          <w:divBdr>
            <w:top w:val="none" w:sz="0" w:space="0" w:color="auto"/>
            <w:left w:val="none" w:sz="0" w:space="0" w:color="auto"/>
            <w:bottom w:val="none" w:sz="0" w:space="0" w:color="auto"/>
            <w:right w:val="none" w:sz="0" w:space="0" w:color="auto"/>
          </w:divBdr>
        </w:div>
        <w:div w:id="503086908">
          <w:marLeft w:val="480"/>
          <w:marRight w:val="0"/>
          <w:marTop w:val="0"/>
          <w:marBottom w:val="0"/>
          <w:divBdr>
            <w:top w:val="none" w:sz="0" w:space="0" w:color="auto"/>
            <w:left w:val="none" w:sz="0" w:space="0" w:color="auto"/>
            <w:bottom w:val="none" w:sz="0" w:space="0" w:color="auto"/>
            <w:right w:val="none" w:sz="0" w:space="0" w:color="auto"/>
          </w:divBdr>
        </w:div>
        <w:div w:id="1516067151">
          <w:marLeft w:val="480"/>
          <w:marRight w:val="0"/>
          <w:marTop w:val="0"/>
          <w:marBottom w:val="0"/>
          <w:divBdr>
            <w:top w:val="none" w:sz="0" w:space="0" w:color="auto"/>
            <w:left w:val="none" w:sz="0" w:space="0" w:color="auto"/>
            <w:bottom w:val="none" w:sz="0" w:space="0" w:color="auto"/>
            <w:right w:val="none" w:sz="0" w:space="0" w:color="auto"/>
          </w:divBdr>
        </w:div>
        <w:div w:id="1175415205">
          <w:marLeft w:val="480"/>
          <w:marRight w:val="0"/>
          <w:marTop w:val="0"/>
          <w:marBottom w:val="0"/>
          <w:divBdr>
            <w:top w:val="none" w:sz="0" w:space="0" w:color="auto"/>
            <w:left w:val="none" w:sz="0" w:space="0" w:color="auto"/>
            <w:bottom w:val="none" w:sz="0" w:space="0" w:color="auto"/>
            <w:right w:val="none" w:sz="0" w:space="0" w:color="auto"/>
          </w:divBdr>
        </w:div>
      </w:divsChild>
    </w:div>
    <w:div w:id="58789441">
      <w:bodyDiv w:val="1"/>
      <w:marLeft w:val="0"/>
      <w:marRight w:val="0"/>
      <w:marTop w:val="0"/>
      <w:marBottom w:val="0"/>
      <w:divBdr>
        <w:top w:val="none" w:sz="0" w:space="0" w:color="auto"/>
        <w:left w:val="none" w:sz="0" w:space="0" w:color="auto"/>
        <w:bottom w:val="none" w:sz="0" w:space="0" w:color="auto"/>
        <w:right w:val="none" w:sz="0" w:space="0" w:color="auto"/>
      </w:divBdr>
    </w:div>
    <w:div w:id="58944713">
      <w:bodyDiv w:val="1"/>
      <w:marLeft w:val="0"/>
      <w:marRight w:val="0"/>
      <w:marTop w:val="0"/>
      <w:marBottom w:val="0"/>
      <w:divBdr>
        <w:top w:val="none" w:sz="0" w:space="0" w:color="auto"/>
        <w:left w:val="none" w:sz="0" w:space="0" w:color="auto"/>
        <w:bottom w:val="none" w:sz="0" w:space="0" w:color="auto"/>
        <w:right w:val="none" w:sz="0" w:space="0" w:color="auto"/>
      </w:divBdr>
    </w:div>
    <w:div w:id="58983841">
      <w:bodyDiv w:val="1"/>
      <w:marLeft w:val="0"/>
      <w:marRight w:val="0"/>
      <w:marTop w:val="0"/>
      <w:marBottom w:val="0"/>
      <w:divBdr>
        <w:top w:val="none" w:sz="0" w:space="0" w:color="auto"/>
        <w:left w:val="none" w:sz="0" w:space="0" w:color="auto"/>
        <w:bottom w:val="none" w:sz="0" w:space="0" w:color="auto"/>
        <w:right w:val="none" w:sz="0" w:space="0" w:color="auto"/>
      </w:divBdr>
    </w:div>
    <w:div w:id="59058061">
      <w:bodyDiv w:val="1"/>
      <w:marLeft w:val="0"/>
      <w:marRight w:val="0"/>
      <w:marTop w:val="0"/>
      <w:marBottom w:val="0"/>
      <w:divBdr>
        <w:top w:val="none" w:sz="0" w:space="0" w:color="auto"/>
        <w:left w:val="none" w:sz="0" w:space="0" w:color="auto"/>
        <w:bottom w:val="none" w:sz="0" w:space="0" w:color="auto"/>
        <w:right w:val="none" w:sz="0" w:space="0" w:color="auto"/>
      </w:divBdr>
    </w:div>
    <w:div w:id="59061872">
      <w:bodyDiv w:val="1"/>
      <w:marLeft w:val="0"/>
      <w:marRight w:val="0"/>
      <w:marTop w:val="0"/>
      <w:marBottom w:val="0"/>
      <w:divBdr>
        <w:top w:val="none" w:sz="0" w:space="0" w:color="auto"/>
        <w:left w:val="none" w:sz="0" w:space="0" w:color="auto"/>
        <w:bottom w:val="none" w:sz="0" w:space="0" w:color="auto"/>
        <w:right w:val="none" w:sz="0" w:space="0" w:color="auto"/>
      </w:divBdr>
    </w:div>
    <w:div w:id="59063671">
      <w:bodyDiv w:val="1"/>
      <w:marLeft w:val="0"/>
      <w:marRight w:val="0"/>
      <w:marTop w:val="0"/>
      <w:marBottom w:val="0"/>
      <w:divBdr>
        <w:top w:val="none" w:sz="0" w:space="0" w:color="auto"/>
        <w:left w:val="none" w:sz="0" w:space="0" w:color="auto"/>
        <w:bottom w:val="none" w:sz="0" w:space="0" w:color="auto"/>
        <w:right w:val="none" w:sz="0" w:space="0" w:color="auto"/>
      </w:divBdr>
    </w:div>
    <w:div w:id="59183849">
      <w:bodyDiv w:val="1"/>
      <w:marLeft w:val="0"/>
      <w:marRight w:val="0"/>
      <w:marTop w:val="0"/>
      <w:marBottom w:val="0"/>
      <w:divBdr>
        <w:top w:val="none" w:sz="0" w:space="0" w:color="auto"/>
        <w:left w:val="none" w:sz="0" w:space="0" w:color="auto"/>
        <w:bottom w:val="none" w:sz="0" w:space="0" w:color="auto"/>
        <w:right w:val="none" w:sz="0" w:space="0" w:color="auto"/>
      </w:divBdr>
    </w:div>
    <w:div w:id="59209547">
      <w:bodyDiv w:val="1"/>
      <w:marLeft w:val="0"/>
      <w:marRight w:val="0"/>
      <w:marTop w:val="0"/>
      <w:marBottom w:val="0"/>
      <w:divBdr>
        <w:top w:val="none" w:sz="0" w:space="0" w:color="auto"/>
        <w:left w:val="none" w:sz="0" w:space="0" w:color="auto"/>
        <w:bottom w:val="none" w:sz="0" w:space="0" w:color="auto"/>
        <w:right w:val="none" w:sz="0" w:space="0" w:color="auto"/>
      </w:divBdr>
    </w:div>
    <w:div w:id="59377088">
      <w:bodyDiv w:val="1"/>
      <w:marLeft w:val="0"/>
      <w:marRight w:val="0"/>
      <w:marTop w:val="0"/>
      <w:marBottom w:val="0"/>
      <w:divBdr>
        <w:top w:val="none" w:sz="0" w:space="0" w:color="auto"/>
        <w:left w:val="none" w:sz="0" w:space="0" w:color="auto"/>
        <w:bottom w:val="none" w:sz="0" w:space="0" w:color="auto"/>
        <w:right w:val="none" w:sz="0" w:space="0" w:color="auto"/>
      </w:divBdr>
    </w:div>
    <w:div w:id="60324607">
      <w:bodyDiv w:val="1"/>
      <w:marLeft w:val="0"/>
      <w:marRight w:val="0"/>
      <w:marTop w:val="0"/>
      <w:marBottom w:val="0"/>
      <w:divBdr>
        <w:top w:val="none" w:sz="0" w:space="0" w:color="auto"/>
        <w:left w:val="none" w:sz="0" w:space="0" w:color="auto"/>
        <w:bottom w:val="none" w:sz="0" w:space="0" w:color="auto"/>
        <w:right w:val="none" w:sz="0" w:space="0" w:color="auto"/>
      </w:divBdr>
    </w:div>
    <w:div w:id="60638459">
      <w:bodyDiv w:val="1"/>
      <w:marLeft w:val="0"/>
      <w:marRight w:val="0"/>
      <w:marTop w:val="0"/>
      <w:marBottom w:val="0"/>
      <w:divBdr>
        <w:top w:val="none" w:sz="0" w:space="0" w:color="auto"/>
        <w:left w:val="none" w:sz="0" w:space="0" w:color="auto"/>
        <w:bottom w:val="none" w:sz="0" w:space="0" w:color="auto"/>
        <w:right w:val="none" w:sz="0" w:space="0" w:color="auto"/>
      </w:divBdr>
    </w:div>
    <w:div w:id="60832849">
      <w:bodyDiv w:val="1"/>
      <w:marLeft w:val="0"/>
      <w:marRight w:val="0"/>
      <w:marTop w:val="0"/>
      <w:marBottom w:val="0"/>
      <w:divBdr>
        <w:top w:val="none" w:sz="0" w:space="0" w:color="auto"/>
        <w:left w:val="none" w:sz="0" w:space="0" w:color="auto"/>
        <w:bottom w:val="none" w:sz="0" w:space="0" w:color="auto"/>
        <w:right w:val="none" w:sz="0" w:space="0" w:color="auto"/>
      </w:divBdr>
    </w:div>
    <w:div w:id="61146676">
      <w:bodyDiv w:val="1"/>
      <w:marLeft w:val="0"/>
      <w:marRight w:val="0"/>
      <w:marTop w:val="0"/>
      <w:marBottom w:val="0"/>
      <w:divBdr>
        <w:top w:val="none" w:sz="0" w:space="0" w:color="auto"/>
        <w:left w:val="none" w:sz="0" w:space="0" w:color="auto"/>
        <w:bottom w:val="none" w:sz="0" w:space="0" w:color="auto"/>
        <w:right w:val="none" w:sz="0" w:space="0" w:color="auto"/>
      </w:divBdr>
    </w:div>
    <w:div w:id="61677714">
      <w:bodyDiv w:val="1"/>
      <w:marLeft w:val="0"/>
      <w:marRight w:val="0"/>
      <w:marTop w:val="0"/>
      <w:marBottom w:val="0"/>
      <w:divBdr>
        <w:top w:val="none" w:sz="0" w:space="0" w:color="auto"/>
        <w:left w:val="none" w:sz="0" w:space="0" w:color="auto"/>
        <w:bottom w:val="none" w:sz="0" w:space="0" w:color="auto"/>
        <w:right w:val="none" w:sz="0" w:space="0" w:color="auto"/>
      </w:divBdr>
    </w:div>
    <w:div w:id="62411855">
      <w:bodyDiv w:val="1"/>
      <w:marLeft w:val="0"/>
      <w:marRight w:val="0"/>
      <w:marTop w:val="0"/>
      <w:marBottom w:val="0"/>
      <w:divBdr>
        <w:top w:val="none" w:sz="0" w:space="0" w:color="auto"/>
        <w:left w:val="none" w:sz="0" w:space="0" w:color="auto"/>
        <w:bottom w:val="none" w:sz="0" w:space="0" w:color="auto"/>
        <w:right w:val="none" w:sz="0" w:space="0" w:color="auto"/>
      </w:divBdr>
    </w:div>
    <w:div w:id="63139767">
      <w:bodyDiv w:val="1"/>
      <w:marLeft w:val="0"/>
      <w:marRight w:val="0"/>
      <w:marTop w:val="0"/>
      <w:marBottom w:val="0"/>
      <w:divBdr>
        <w:top w:val="none" w:sz="0" w:space="0" w:color="auto"/>
        <w:left w:val="none" w:sz="0" w:space="0" w:color="auto"/>
        <w:bottom w:val="none" w:sz="0" w:space="0" w:color="auto"/>
        <w:right w:val="none" w:sz="0" w:space="0" w:color="auto"/>
      </w:divBdr>
    </w:div>
    <w:div w:id="63455869">
      <w:bodyDiv w:val="1"/>
      <w:marLeft w:val="0"/>
      <w:marRight w:val="0"/>
      <w:marTop w:val="0"/>
      <w:marBottom w:val="0"/>
      <w:divBdr>
        <w:top w:val="none" w:sz="0" w:space="0" w:color="auto"/>
        <w:left w:val="none" w:sz="0" w:space="0" w:color="auto"/>
        <w:bottom w:val="none" w:sz="0" w:space="0" w:color="auto"/>
        <w:right w:val="none" w:sz="0" w:space="0" w:color="auto"/>
      </w:divBdr>
    </w:div>
    <w:div w:id="63838698">
      <w:bodyDiv w:val="1"/>
      <w:marLeft w:val="0"/>
      <w:marRight w:val="0"/>
      <w:marTop w:val="0"/>
      <w:marBottom w:val="0"/>
      <w:divBdr>
        <w:top w:val="none" w:sz="0" w:space="0" w:color="auto"/>
        <w:left w:val="none" w:sz="0" w:space="0" w:color="auto"/>
        <w:bottom w:val="none" w:sz="0" w:space="0" w:color="auto"/>
        <w:right w:val="none" w:sz="0" w:space="0" w:color="auto"/>
      </w:divBdr>
    </w:div>
    <w:div w:id="63840808">
      <w:bodyDiv w:val="1"/>
      <w:marLeft w:val="0"/>
      <w:marRight w:val="0"/>
      <w:marTop w:val="0"/>
      <w:marBottom w:val="0"/>
      <w:divBdr>
        <w:top w:val="none" w:sz="0" w:space="0" w:color="auto"/>
        <w:left w:val="none" w:sz="0" w:space="0" w:color="auto"/>
        <w:bottom w:val="none" w:sz="0" w:space="0" w:color="auto"/>
        <w:right w:val="none" w:sz="0" w:space="0" w:color="auto"/>
      </w:divBdr>
    </w:div>
    <w:div w:id="63916900">
      <w:bodyDiv w:val="1"/>
      <w:marLeft w:val="0"/>
      <w:marRight w:val="0"/>
      <w:marTop w:val="0"/>
      <w:marBottom w:val="0"/>
      <w:divBdr>
        <w:top w:val="none" w:sz="0" w:space="0" w:color="auto"/>
        <w:left w:val="none" w:sz="0" w:space="0" w:color="auto"/>
        <w:bottom w:val="none" w:sz="0" w:space="0" w:color="auto"/>
        <w:right w:val="none" w:sz="0" w:space="0" w:color="auto"/>
      </w:divBdr>
    </w:div>
    <w:div w:id="64189727">
      <w:bodyDiv w:val="1"/>
      <w:marLeft w:val="0"/>
      <w:marRight w:val="0"/>
      <w:marTop w:val="0"/>
      <w:marBottom w:val="0"/>
      <w:divBdr>
        <w:top w:val="none" w:sz="0" w:space="0" w:color="auto"/>
        <w:left w:val="none" w:sz="0" w:space="0" w:color="auto"/>
        <w:bottom w:val="none" w:sz="0" w:space="0" w:color="auto"/>
        <w:right w:val="none" w:sz="0" w:space="0" w:color="auto"/>
      </w:divBdr>
    </w:div>
    <w:div w:id="64496965">
      <w:bodyDiv w:val="1"/>
      <w:marLeft w:val="0"/>
      <w:marRight w:val="0"/>
      <w:marTop w:val="0"/>
      <w:marBottom w:val="0"/>
      <w:divBdr>
        <w:top w:val="none" w:sz="0" w:space="0" w:color="auto"/>
        <w:left w:val="none" w:sz="0" w:space="0" w:color="auto"/>
        <w:bottom w:val="none" w:sz="0" w:space="0" w:color="auto"/>
        <w:right w:val="none" w:sz="0" w:space="0" w:color="auto"/>
      </w:divBdr>
    </w:div>
    <w:div w:id="65033091">
      <w:bodyDiv w:val="1"/>
      <w:marLeft w:val="0"/>
      <w:marRight w:val="0"/>
      <w:marTop w:val="0"/>
      <w:marBottom w:val="0"/>
      <w:divBdr>
        <w:top w:val="none" w:sz="0" w:space="0" w:color="auto"/>
        <w:left w:val="none" w:sz="0" w:space="0" w:color="auto"/>
        <w:bottom w:val="none" w:sz="0" w:space="0" w:color="auto"/>
        <w:right w:val="none" w:sz="0" w:space="0" w:color="auto"/>
      </w:divBdr>
    </w:div>
    <w:div w:id="65035679">
      <w:bodyDiv w:val="1"/>
      <w:marLeft w:val="0"/>
      <w:marRight w:val="0"/>
      <w:marTop w:val="0"/>
      <w:marBottom w:val="0"/>
      <w:divBdr>
        <w:top w:val="none" w:sz="0" w:space="0" w:color="auto"/>
        <w:left w:val="none" w:sz="0" w:space="0" w:color="auto"/>
        <w:bottom w:val="none" w:sz="0" w:space="0" w:color="auto"/>
        <w:right w:val="none" w:sz="0" w:space="0" w:color="auto"/>
      </w:divBdr>
    </w:div>
    <w:div w:id="65420170">
      <w:bodyDiv w:val="1"/>
      <w:marLeft w:val="0"/>
      <w:marRight w:val="0"/>
      <w:marTop w:val="0"/>
      <w:marBottom w:val="0"/>
      <w:divBdr>
        <w:top w:val="none" w:sz="0" w:space="0" w:color="auto"/>
        <w:left w:val="none" w:sz="0" w:space="0" w:color="auto"/>
        <w:bottom w:val="none" w:sz="0" w:space="0" w:color="auto"/>
        <w:right w:val="none" w:sz="0" w:space="0" w:color="auto"/>
      </w:divBdr>
    </w:div>
    <w:div w:id="65495916">
      <w:bodyDiv w:val="1"/>
      <w:marLeft w:val="0"/>
      <w:marRight w:val="0"/>
      <w:marTop w:val="0"/>
      <w:marBottom w:val="0"/>
      <w:divBdr>
        <w:top w:val="none" w:sz="0" w:space="0" w:color="auto"/>
        <w:left w:val="none" w:sz="0" w:space="0" w:color="auto"/>
        <w:bottom w:val="none" w:sz="0" w:space="0" w:color="auto"/>
        <w:right w:val="none" w:sz="0" w:space="0" w:color="auto"/>
      </w:divBdr>
    </w:div>
    <w:div w:id="65610454">
      <w:bodyDiv w:val="1"/>
      <w:marLeft w:val="0"/>
      <w:marRight w:val="0"/>
      <w:marTop w:val="0"/>
      <w:marBottom w:val="0"/>
      <w:divBdr>
        <w:top w:val="none" w:sz="0" w:space="0" w:color="auto"/>
        <w:left w:val="none" w:sz="0" w:space="0" w:color="auto"/>
        <w:bottom w:val="none" w:sz="0" w:space="0" w:color="auto"/>
        <w:right w:val="none" w:sz="0" w:space="0" w:color="auto"/>
      </w:divBdr>
    </w:div>
    <w:div w:id="66078304">
      <w:bodyDiv w:val="1"/>
      <w:marLeft w:val="0"/>
      <w:marRight w:val="0"/>
      <w:marTop w:val="0"/>
      <w:marBottom w:val="0"/>
      <w:divBdr>
        <w:top w:val="none" w:sz="0" w:space="0" w:color="auto"/>
        <w:left w:val="none" w:sz="0" w:space="0" w:color="auto"/>
        <w:bottom w:val="none" w:sz="0" w:space="0" w:color="auto"/>
        <w:right w:val="none" w:sz="0" w:space="0" w:color="auto"/>
      </w:divBdr>
    </w:div>
    <w:div w:id="66148288">
      <w:bodyDiv w:val="1"/>
      <w:marLeft w:val="0"/>
      <w:marRight w:val="0"/>
      <w:marTop w:val="0"/>
      <w:marBottom w:val="0"/>
      <w:divBdr>
        <w:top w:val="none" w:sz="0" w:space="0" w:color="auto"/>
        <w:left w:val="none" w:sz="0" w:space="0" w:color="auto"/>
        <w:bottom w:val="none" w:sz="0" w:space="0" w:color="auto"/>
        <w:right w:val="none" w:sz="0" w:space="0" w:color="auto"/>
      </w:divBdr>
    </w:div>
    <w:div w:id="66150768">
      <w:bodyDiv w:val="1"/>
      <w:marLeft w:val="0"/>
      <w:marRight w:val="0"/>
      <w:marTop w:val="0"/>
      <w:marBottom w:val="0"/>
      <w:divBdr>
        <w:top w:val="none" w:sz="0" w:space="0" w:color="auto"/>
        <w:left w:val="none" w:sz="0" w:space="0" w:color="auto"/>
        <w:bottom w:val="none" w:sz="0" w:space="0" w:color="auto"/>
        <w:right w:val="none" w:sz="0" w:space="0" w:color="auto"/>
      </w:divBdr>
    </w:div>
    <w:div w:id="66265276">
      <w:bodyDiv w:val="1"/>
      <w:marLeft w:val="0"/>
      <w:marRight w:val="0"/>
      <w:marTop w:val="0"/>
      <w:marBottom w:val="0"/>
      <w:divBdr>
        <w:top w:val="none" w:sz="0" w:space="0" w:color="auto"/>
        <w:left w:val="none" w:sz="0" w:space="0" w:color="auto"/>
        <w:bottom w:val="none" w:sz="0" w:space="0" w:color="auto"/>
        <w:right w:val="none" w:sz="0" w:space="0" w:color="auto"/>
      </w:divBdr>
    </w:div>
    <w:div w:id="66389220">
      <w:bodyDiv w:val="1"/>
      <w:marLeft w:val="0"/>
      <w:marRight w:val="0"/>
      <w:marTop w:val="0"/>
      <w:marBottom w:val="0"/>
      <w:divBdr>
        <w:top w:val="none" w:sz="0" w:space="0" w:color="auto"/>
        <w:left w:val="none" w:sz="0" w:space="0" w:color="auto"/>
        <w:bottom w:val="none" w:sz="0" w:space="0" w:color="auto"/>
        <w:right w:val="none" w:sz="0" w:space="0" w:color="auto"/>
      </w:divBdr>
    </w:div>
    <w:div w:id="66803446">
      <w:bodyDiv w:val="1"/>
      <w:marLeft w:val="0"/>
      <w:marRight w:val="0"/>
      <w:marTop w:val="0"/>
      <w:marBottom w:val="0"/>
      <w:divBdr>
        <w:top w:val="none" w:sz="0" w:space="0" w:color="auto"/>
        <w:left w:val="none" w:sz="0" w:space="0" w:color="auto"/>
        <w:bottom w:val="none" w:sz="0" w:space="0" w:color="auto"/>
        <w:right w:val="none" w:sz="0" w:space="0" w:color="auto"/>
      </w:divBdr>
    </w:div>
    <w:div w:id="67189667">
      <w:bodyDiv w:val="1"/>
      <w:marLeft w:val="0"/>
      <w:marRight w:val="0"/>
      <w:marTop w:val="0"/>
      <w:marBottom w:val="0"/>
      <w:divBdr>
        <w:top w:val="none" w:sz="0" w:space="0" w:color="auto"/>
        <w:left w:val="none" w:sz="0" w:space="0" w:color="auto"/>
        <w:bottom w:val="none" w:sz="0" w:space="0" w:color="auto"/>
        <w:right w:val="none" w:sz="0" w:space="0" w:color="auto"/>
      </w:divBdr>
    </w:div>
    <w:div w:id="67194910">
      <w:bodyDiv w:val="1"/>
      <w:marLeft w:val="0"/>
      <w:marRight w:val="0"/>
      <w:marTop w:val="0"/>
      <w:marBottom w:val="0"/>
      <w:divBdr>
        <w:top w:val="none" w:sz="0" w:space="0" w:color="auto"/>
        <w:left w:val="none" w:sz="0" w:space="0" w:color="auto"/>
        <w:bottom w:val="none" w:sz="0" w:space="0" w:color="auto"/>
        <w:right w:val="none" w:sz="0" w:space="0" w:color="auto"/>
      </w:divBdr>
    </w:div>
    <w:div w:id="67699334">
      <w:bodyDiv w:val="1"/>
      <w:marLeft w:val="0"/>
      <w:marRight w:val="0"/>
      <w:marTop w:val="0"/>
      <w:marBottom w:val="0"/>
      <w:divBdr>
        <w:top w:val="none" w:sz="0" w:space="0" w:color="auto"/>
        <w:left w:val="none" w:sz="0" w:space="0" w:color="auto"/>
        <w:bottom w:val="none" w:sz="0" w:space="0" w:color="auto"/>
        <w:right w:val="none" w:sz="0" w:space="0" w:color="auto"/>
      </w:divBdr>
    </w:div>
    <w:div w:id="68777015">
      <w:bodyDiv w:val="1"/>
      <w:marLeft w:val="0"/>
      <w:marRight w:val="0"/>
      <w:marTop w:val="0"/>
      <w:marBottom w:val="0"/>
      <w:divBdr>
        <w:top w:val="none" w:sz="0" w:space="0" w:color="auto"/>
        <w:left w:val="none" w:sz="0" w:space="0" w:color="auto"/>
        <w:bottom w:val="none" w:sz="0" w:space="0" w:color="auto"/>
        <w:right w:val="none" w:sz="0" w:space="0" w:color="auto"/>
      </w:divBdr>
    </w:div>
    <w:div w:id="68890975">
      <w:bodyDiv w:val="1"/>
      <w:marLeft w:val="0"/>
      <w:marRight w:val="0"/>
      <w:marTop w:val="0"/>
      <w:marBottom w:val="0"/>
      <w:divBdr>
        <w:top w:val="none" w:sz="0" w:space="0" w:color="auto"/>
        <w:left w:val="none" w:sz="0" w:space="0" w:color="auto"/>
        <w:bottom w:val="none" w:sz="0" w:space="0" w:color="auto"/>
        <w:right w:val="none" w:sz="0" w:space="0" w:color="auto"/>
      </w:divBdr>
    </w:div>
    <w:div w:id="69085065">
      <w:bodyDiv w:val="1"/>
      <w:marLeft w:val="0"/>
      <w:marRight w:val="0"/>
      <w:marTop w:val="0"/>
      <w:marBottom w:val="0"/>
      <w:divBdr>
        <w:top w:val="none" w:sz="0" w:space="0" w:color="auto"/>
        <w:left w:val="none" w:sz="0" w:space="0" w:color="auto"/>
        <w:bottom w:val="none" w:sz="0" w:space="0" w:color="auto"/>
        <w:right w:val="none" w:sz="0" w:space="0" w:color="auto"/>
      </w:divBdr>
    </w:div>
    <w:div w:id="69469009">
      <w:bodyDiv w:val="1"/>
      <w:marLeft w:val="0"/>
      <w:marRight w:val="0"/>
      <w:marTop w:val="0"/>
      <w:marBottom w:val="0"/>
      <w:divBdr>
        <w:top w:val="none" w:sz="0" w:space="0" w:color="auto"/>
        <w:left w:val="none" w:sz="0" w:space="0" w:color="auto"/>
        <w:bottom w:val="none" w:sz="0" w:space="0" w:color="auto"/>
        <w:right w:val="none" w:sz="0" w:space="0" w:color="auto"/>
      </w:divBdr>
    </w:div>
    <w:div w:id="69811644">
      <w:bodyDiv w:val="1"/>
      <w:marLeft w:val="0"/>
      <w:marRight w:val="0"/>
      <w:marTop w:val="0"/>
      <w:marBottom w:val="0"/>
      <w:divBdr>
        <w:top w:val="none" w:sz="0" w:space="0" w:color="auto"/>
        <w:left w:val="none" w:sz="0" w:space="0" w:color="auto"/>
        <w:bottom w:val="none" w:sz="0" w:space="0" w:color="auto"/>
        <w:right w:val="none" w:sz="0" w:space="0" w:color="auto"/>
      </w:divBdr>
    </w:div>
    <w:div w:id="70198815">
      <w:bodyDiv w:val="1"/>
      <w:marLeft w:val="0"/>
      <w:marRight w:val="0"/>
      <w:marTop w:val="0"/>
      <w:marBottom w:val="0"/>
      <w:divBdr>
        <w:top w:val="none" w:sz="0" w:space="0" w:color="auto"/>
        <w:left w:val="none" w:sz="0" w:space="0" w:color="auto"/>
        <w:bottom w:val="none" w:sz="0" w:space="0" w:color="auto"/>
        <w:right w:val="none" w:sz="0" w:space="0" w:color="auto"/>
      </w:divBdr>
    </w:div>
    <w:div w:id="70201322">
      <w:bodyDiv w:val="1"/>
      <w:marLeft w:val="0"/>
      <w:marRight w:val="0"/>
      <w:marTop w:val="0"/>
      <w:marBottom w:val="0"/>
      <w:divBdr>
        <w:top w:val="none" w:sz="0" w:space="0" w:color="auto"/>
        <w:left w:val="none" w:sz="0" w:space="0" w:color="auto"/>
        <w:bottom w:val="none" w:sz="0" w:space="0" w:color="auto"/>
        <w:right w:val="none" w:sz="0" w:space="0" w:color="auto"/>
      </w:divBdr>
    </w:div>
    <w:div w:id="70275337">
      <w:bodyDiv w:val="1"/>
      <w:marLeft w:val="0"/>
      <w:marRight w:val="0"/>
      <w:marTop w:val="0"/>
      <w:marBottom w:val="0"/>
      <w:divBdr>
        <w:top w:val="none" w:sz="0" w:space="0" w:color="auto"/>
        <w:left w:val="none" w:sz="0" w:space="0" w:color="auto"/>
        <w:bottom w:val="none" w:sz="0" w:space="0" w:color="auto"/>
        <w:right w:val="none" w:sz="0" w:space="0" w:color="auto"/>
      </w:divBdr>
    </w:div>
    <w:div w:id="70587532">
      <w:bodyDiv w:val="1"/>
      <w:marLeft w:val="0"/>
      <w:marRight w:val="0"/>
      <w:marTop w:val="0"/>
      <w:marBottom w:val="0"/>
      <w:divBdr>
        <w:top w:val="none" w:sz="0" w:space="0" w:color="auto"/>
        <w:left w:val="none" w:sz="0" w:space="0" w:color="auto"/>
        <w:bottom w:val="none" w:sz="0" w:space="0" w:color="auto"/>
        <w:right w:val="none" w:sz="0" w:space="0" w:color="auto"/>
      </w:divBdr>
    </w:div>
    <w:div w:id="70742269">
      <w:bodyDiv w:val="1"/>
      <w:marLeft w:val="0"/>
      <w:marRight w:val="0"/>
      <w:marTop w:val="0"/>
      <w:marBottom w:val="0"/>
      <w:divBdr>
        <w:top w:val="none" w:sz="0" w:space="0" w:color="auto"/>
        <w:left w:val="none" w:sz="0" w:space="0" w:color="auto"/>
        <w:bottom w:val="none" w:sz="0" w:space="0" w:color="auto"/>
        <w:right w:val="none" w:sz="0" w:space="0" w:color="auto"/>
      </w:divBdr>
    </w:div>
    <w:div w:id="70854461">
      <w:bodyDiv w:val="1"/>
      <w:marLeft w:val="0"/>
      <w:marRight w:val="0"/>
      <w:marTop w:val="0"/>
      <w:marBottom w:val="0"/>
      <w:divBdr>
        <w:top w:val="none" w:sz="0" w:space="0" w:color="auto"/>
        <w:left w:val="none" w:sz="0" w:space="0" w:color="auto"/>
        <w:bottom w:val="none" w:sz="0" w:space="0" w:color="auto"/>
        <w:right w:val="none" w:sz="0" w:space="0" w:color="auto"/>
      </w:divBdr>
    </w:div>
    <w:div w:id="71199585">
      <w:bodyDiv w:val="1"/>
      <w:marLeft w:val="0"/>
      <w:marRight w:val="0"/>
      <w:marTop w:val="0"/>
      <w:marBottom w:val="0"/>
      <w:divBdr>
        <w:top w:val="none" w:sz="0" w:space="0" w:color="auto"/>
        <w:left w:val="none" w:sz="0" w:space="0" w:color="auto"/>
        <w:bottom w:val="none" w:sz="0" w:space="0" w:color="auto"/>
        <w:right w:val="none" w:sz="0" w:space="0" w:color="auto"/>
      </w:divBdr>
    </w:div>
    <w:div w:id="71239346">
      <w:bodyDiv w:val="1"/>
      <w:marLeft w:val="0"/>
      <w:marRight w:val="0"/>
      <w:marTop w:val="0"/>
      <w:marBottom w:val="0"/>
      <w:divBdr>
        <w:top w:val="none" w:sz="0" w:space="0" w:color="auto"/>
        <w:left w:val="none" w:sz="0" w:space="0" w:color="auto"/>
        <w:bottom w:val="none" w:sz="0" w:space="0" w:color="auto"/>
        <w:right w:val="none" w:sz="0" w:space="0" w:color="auto"/>
      </w:divBdr>
    </w:div>
    <w:div w:id="71511287">
      <w:bodyDiv w:val="1"/>
      <w:marLeft w:val="0"/>
      <w:marRight w:val="0"/>
      <w:marTop w:val="0"/>
      <w:marBottom w:val="0"/>
      <w:divBdr>
        <w:top w:val="none" w:sz="0" w:space="0" w:color="auto"/>
        <w:left w:val="none" w:sz="0" w:space="0" w:color="auto"/>
        <w:bottom w:val="none" w:sz="0" w:space="0" w:color="auto"/>
        <w:right w:val="none" w:sz="0" w:space="0" w:color="auto"/>
      </w:divBdr>
    </w:div>
    <w:div w:id="71584051">
      <w:bodyDiv w:val="1"/>
      <w:marLeft w:val="0"/>
      <w:marRight w:val="0"/>
      <w:marTop w:val="0"/>
      <w:marBottom w:val="0"/>
      <w:divBdr>
        <w:top w:val="none" w:sz="0" w:space="0" w:color="auto"/>
        <w:left w:val="none" w:sz="0" w:space="0" w:color="auto"/>
        <w:bottom w:val="none" w:sz="0" w:space="0" w:color="auto"/>
        <w:right w:val="none" w:sz="0" w:space="0" w:color="auto"/>
      </w:divBdr>
    </w:div>
    <w:div w:id="71784370">
      <w:bodyDiv w:val="1"/>
      <w:marLeft w:val="0"/>
      <w:marRight w:val="0"/>
      <w:marTop w:val="0"/>
      <w:marBottom w:val="0"/>
      <w:divBdr>
        <w:top w:val="none" w:sz="0" w:space="0" w:color="auto"/>
        <w:left w:val="none" w:sz="0" w:space="0" w:color="auto"/>
        <w:bottom w:val="none" w:sz="0" w:space="0" w:color="auto"/>
        <w:right w:val="none" w:sz="0" w:space="0" w:color="auto"/>
      </w:divBdr>
    </w:div>
    <w:div w:id="71893316">
      <w:bodyDiv w:val="1"/>
      <w:marLeft w:val="0"/>
      <w:marRight w:val="0"/>
      <w:marTop w:val="0"/>
      <w:marBottom w:val="0"/>
      <w:divBdr>
        <w:top w:val="none" w:sz="0" w:space="0" w:color="auto"/>
        <w:left w:val="none" w:sz="0" w:space="0" w:color="auto"/>
        <w:bottom w:val="none" w:sz="0" w:space="0" w:color="auto"/>
        <w:right w:val="none" w:sz="0" w:space="0" w:color="auto"/>
      </w:divBdr>
    </w:div>
    <w:div w:id="71973546">
      <w:bodyDiv w:val="1"/>
      <w:marLeft w:val="0"/>
      <w:marRight w:val="0"/>
      <w:marTop w:val="0"/>
      <w:marBottom w:val="0"/>
      <w:divBdr>
        <w:top w:val="none" w:sz="0" w:space="0" w:color="auto"/>
        <w:left w:val="none" w:sz="0" w:space="0" w:color="auto"/>
        <w:bottom w:val="none" w:sz="0" w:space="0" w:color="auto"/>
        <w:right w:val="none" w:sz="0" w:space="0" w:color="auto"/>
      </w:divBdr>
    </w:div>
    <w:div w:id="72238692">
      <w:bodyDiv w:val="1"/>
      <w:marLeft w:val="0"/>
      <w:marRight w:val="0"/>
      <w:marTop w:val="0"/>
      <w:marBottom w:val="0"/>
      <w:divBdr>
        <w:top w:val="none" w:sz="0" w:space="0" w:color="auto"/>
        <w:left w:val="none" w:sz="0" w:space="0" w:color="auto"/>
        <w:bottom w:val="none" w:sz="0" w:space="0" w:color="auto"/>
        <w:right w:val="none" w:sz="0" w:space="0" w:color="auto"/>
      </w:divBdr>
    </w:div>
    <w:div w:id="72318310">
      <w:bodyDiv w:val="1"/>
      <w:marLeft w:val="0"/>
      <w:marRight w:val="0"/>
      <w:marTop w:val="0"/>
      <w:marBottom w:val="0"/>
      <w:divBdr>
        <w:top w:val="none" w:sz="0" w:space="0" w:color="auto"/>
        <w:left w:val="none" w:sz="0" w:space="0" w:color="auto"/>
        <w:bottom w:val="none" w:sz="0" w:space="0" w:color="auto"/>
        <w:right w:val="none" w:sz="0" w:space="0" w:color="auto"/>
      </w:divBdr>
    </w:div>
    <w:div w:id="72706761">
      <w:bodyDiv w:val="1"/>
      <w:marLeft w:val="0"/>
      <w:marRight w:val="0"/>
      <w:marTop w:val="0"/>
      <w:marBottom w:val="0"/>
      <w:divBdr>
        <w:top w:val="none" w:sz="0" w:space="0" w:color="auto"/>
        <w:left w:val="none" w:sz="0" w:space="0" w:color="auto"/>
        <w:bottom w:val="none" w:sz="0" w:space="0" w:color="auto"/>
        <w:right w:val="none" w:sz="0" w:space="0" w:color="auto"/>
      </w:divBdr>
    </w:div>
    <w:div w:id="72749540">
      <w:bodyDiv w:val="1"/>
      <w:marLeft w:val="0"/>
      <w:marRight w:val="0"/>
      <w:marTop w:val="0"/>
      <w:marBottom w:val="0"/>
      <w:divBdr>
        <w:top w:val="none" w:sz="0" w:space="0" w:color="auto"/>
        <w:left w:val="none" w:sz="0" w:space="0" w:color="auto"/>
        <w:bottom w:val="none" w:sz="0" w:space="0" w:color="auto"/>
        <w:right w:val="none" w:sz="0" w:space="0" w:color="auto"/>
      </w:divBdr>
    </w:div>
    <w:div w:id="73018887">
      <w:bodyDiv w:val="1"/>
      <w:marLeft w:val="0"/>
      <w:marRight w:val="0"/>
      <w:marTop w:val="0"/>
      <w:marBottom w:val="0"/>
      <w:divBdr>
        <w:top w:val="none" w:sz="0" w:space="0" w:color="auto"/>
        <w:left w:val="none" w:sz="0" w:space="0" w:color="auto"/>
        <w:bottom w:val="none" w:sz="0" w:space="0" w:color="auto"/>
        <w:right w:val="none" w:sz="0" w:space="0" w:color="auto"/>
      </w:divBdr>
    </w:div>
    <w:div w:id="73286835">
      <w:bodyDiv w:val="1"/>
      <w:marLeft w:val="0"/>
      <w:marRight w:val="0"/>
      <w:marTop w:val="0"/>
      <w:marBottom w:val="0"/>
      <w:divBdr>
        <w:top w:val="none" w:sz="0" w:space="0" w:color="auto"/>
        <w:left w:val="none" w:sz="0" w:space="0" w:color="auto"/>
        <w:bottom w:val="none" w:sz="0" w:space="0" w:color="auto"/>
        <w:right w:val="none" w:sz="0" w:space="0" w:color="auto"/>
      </w:divBdr>
    </w:div>
    <w:div w:id="73406502">
      <w:bodyDiv w:val="1"/>
      <w:marLeft w:val="0"/>
      <w:marRight w:val="0"/>
      <w:marTop w:val="0"/>
      <w:marBottom w:val="0"/>
      <w:divBdr>
        <w:top w:val="none" w:sz="0" w:space="0" w:color="auto"/>
        <w:left w:val="none" w:sz="0" w:space="0" w:color="auto"/>
        <w:bottom w:val="none" w:sz="0" w:space="0" w:color="auto"/>
        <w:right w:val="none" w:sz="0" w:space="0" w:color="auto"/>
      </w:divBdr>
    </w:div>
    <w:div w:id="73744112">
      <w:bodyDiv w:val="1"/>
      <w:marLeft w:val="0"/>
      <w:marRight w:val="0"/>
      <w:marTop w:val="0"/>
      <w:marBottom w:val="0"/>
      <w:divBdr>
        <w:top w:val="none" w:sz="0" w:space="0" w:color="auto"/>
        <w:left w:val="none" w:sz="0" w:space="0" w:color="auto"/>
        <w:bottom w:val="none" w:sz="0" w:space="0" w:color="auto"/>
        <w:right w:val="none" w:sz="0" w:space="0" w:color="auto"/>
      </w:divBdr>
    </w:div>
    <w:div w:id="73943961">
      <w:bodyDiv w:val="1"/>
      <w:marLeft w:val="0"/>
      <w:marRight w:val="0"/>
      <w:marTop w:val="0"/>
      <w:marBottom w:val="0"/>
      <w:divBdr>
        <w:top w:val="none" w:sz="0" w:space="0" w:color="auto"/>
        <w:left w:val="none" w:sz="0" w:space="0" w:color="auto"/>
        <w:bottom w:val="none" w:sz="0" w:space="0" w:color="auto"/>
        <w:right w:val="none" w:sz="0" w:space="0" w:color="auto"/>
      </w:divBdr>
    </w:div>
    <w:div w:id="74715111">
      <w:bodyDiv w:val="1"/>
      <w:marLeft w:val="0"/>
      <w:marRight w:val="0"/>
      <w:marTop w:val="0"/>
      <w:marBottom w:val="0"/>
      <w:divBdr>
        <w:top w:val="none" w:sz="0" w:space="0" w:color="auto"/>
        <w:left w:val="none" w:sz="0" w:space="0" w:color="auto"/>
        <w:bottom w:val="none" w:sz="0" w:space="0" w:color="auto"/>
        <w:right w:val="none" w:sz="0" w:space="0" w:color="auto"/>
      </w:divBdr>
      <w:divsChild>
        <w:div w:id="735130896">
          <w:marLeft w:val="480"/>
          <w:marRight w:val="0"/>
          <w:marTop w:val="0"/>
          <w:marBottom w:val="0"/>
          <w:divBdr>
            <w:top w:val="none" w:sz="0" w:space="0" w:color="auto"/>
            <w:left w:val="none" w:sz="0" w:space="0" w:color="auto"/>
            <w:bottom w:val="none" w:sz="0" w:space="0" w:color="auto"/>
            <w:right w:val="none" w:sz="0" w:space="0" w:color="auto"/>
          </w:divBdr>
        </w:div>
        <w:div w:id="768963182">
          <w:marLeft w:val="480"/>
          <w:marRight w:val="0"/>
          <w:marTop w:val="0"/>
          <w:marBottom w:val="0"/>
          <w:divBdr>
            <w:top w:val="none" w:sz="0" w:space="0" w:color="auto"/>
            <w:left w:val="none" w:sz="0" w:space="0" w:color="auto"/>
            <w:bottom w:val="none" w:sz="0" w:space="0" w:color="auto"/>
            <w:right w:val="none" w:sz="0" w:space="0" w:color="auto"/>
          </w:divBdr>
        </w:div>
        <w:div w:id="201674469">
          <w:marLeft w:val="480"/>
          <w:marRight w:val="0"/>
          <w:marTop w:val="0"/>
          <w:marBottom w:val="0"/>
          <w:divBdr>
            <w:top w:val="none" w:sz="0" w:space="0" w:color="auto"/>
            <w:left w:val="none" w:sz="0" w:space="0" w:color="auto"/>
            <w:bottom w:val="none" w:sz="0" w:space="0" w:color="auto"/>
            <w:right w:val="none" w:sz="0" w:space="0" w:color="auto"/>
          </w:divBdr>
        </w:div>
        <w:div w:id="1144783756">
          <w:marLeft w:val="480"/>
          <w:marRight w:val="0"/>
          <w:marTop w:val="0"/>
          <w:marBottom w:val="0"/>
          <w:divBdr>
            <w:top w:val="none" w:sz="0" w:space="0" w:color="auto"/>
            <w:left w:val="none" w:sz="0" w:space="0" w:color="auto"/>
            <w:bottom w:val="none" w:sz="0" w:space="0" w:color="auto"/>
            <w:right w:val="none" w:sz="0" w:space="0" w:color="auto"/>
          </w:divBdr>
        </w:div>
        <w:div w:id="765882334">
          <w:marLeft w:val="480"/>
          <w:marRight w:val="0"/>
          <w:marTop w:val="0"/>
          <w:marBottom w:val="0"/>
          <w:divBdr>
            <w:top w:val="none" w:sz="0" w:space="0" w:color="auto"/>
            <w:left w:val="none" w:sz="0" w:space="0" w:color="auto"/>
            <w:bottom w:val="none" w:sz="0" w:space="0" w:color="auto"/>
            <w:right w:val="none" w:sz="0" w:space="0" w:color="auto"/>
          </w:divBdr>
        </w:div>
        <w:div w:id="874318826">
          <w:marLeft w:val="480"/>
          <w:marRight w:val="0"/>
          <w:marTop w:val="0"/>
          <w:marBottom w:val="0"/>
          <w:divBdr>
            <w:top w:val="none" w:sz="0" w:space="0" w:color="auto"/>
            <w:left w:val="none" w:sz="0" w:space="0" w:color="auto"/>
            <w:bottom w:val="none" w:sz="0" w:space="0" w:color="auto"/>
            <w:right w:val="none" w:sz="0" w:space="0" w:color="auto"/>
          </w:divBdr>
        </w:div>
        <w:div w:id="769930256">
          <w:marLeft w:val="480"/>
          <w:marRight w:val="0"/>
          <w:marTop w:val="0"/>
          <w:marBottom w:val="0"/>
          <w:divBdr>
            <w:top w:val="none" w:sz="0" w:space="0" w:color="auto"/>
            <w:left w:val="none" w:sz="0" w:space="0" w:color="auto"/>
            <w:bottom w:val="none" w:sz="0" w:space="0" w:color="auto"/>
            <w:right w:val="none" w:sz="0" w:space="0" w:color="auto"/>
          </w:divBdr>
        </w:div>
        <w:div w:id="1330669634">
          <w:marLeft w:val="480"/>
          <w:marRight w:val="0"/>
          <w:marTop w:val="0"/>
          <w:marBottom w:val="0"/>
          <w:divBdr>
            <w:top w:val="none" w:sz="0" w:space="0" w:color="auto"/>
            <w:left w:val="none" w:sz="0" w:space="0" w:color="auto"/>
            <w:bottom w:val="none" w:sz="0" w:space="0" w:color="auto"/>
            <w:right w:val="none" w:sz="0" w:space="0" w:color="auto"/>
          </w:divBdr>
        </w:div>
        <w:div w:id="1508712137">
          <w:marLeft w:val="480"/>
          <w:marRight w:val="0"/>
          <w:marTop w:val="0"/>
          <w:marBottom w:val="0"/>
          <w:divBdr>
            <w:top w:val="none" w:sz="0" w:space="0" w:color="auto"/>
            <w:left w:val="none" w:sz="0" w:space="0" w:color="auto"/>
            <w:bottom w:val="none" w:sz="0" w:space="0" w:color="auto"/>
            <w:right w:val="none" w:sz="0" w:space="0" w:color="auto"/>
          </w:divBdr>
        </w:div>
        <w:div w:id="508570691">
          <w:marLeft w:val="480"/>
          <w:marRight w:val="0"/>
          <w:marTop w:val="0"/>
          <w:marBottom w:val="0"/>
          <w:divBdr>
            <w:top w:val="none" w:sz="0" w:space="0" w:color="auto"/>
            <w:left w:val="none" w:sz="0" w:space="0" w:color="auto"/>
            <w:bottom w:val="none" w:sz="0" w:space="0" w:color="auto"/>
            <w:right w:val="none" w:sz="0" w:space="0" w:color="auto"/>
          </w:divBdr>
        </w:div>
        <w:div w:id="308871906">
          <w:marLeft w:val="480"/>
          <w:marRight w:val="0"/>
          <w:marTop w:val="0"/>
          <w:marBottom w:val="0"/>
          <w:divBdr>
            <w:top w:val="none" w:sz="0" w:space="0" w:color="auto"/>
            <w:left w:val="none" w:sz="0" w:space="0" w:color="auto"/>
            <w:bottom w:val="none" w:sz="0" w:space="0" w:color="auto"/>
            <w:right w:val="none" w:sz="0" w:space="0" w:color="auto"/>
          </w:divBdr>
        </w:div>
        <w:div w:id="481239749">
          <w:marLeft w:val="480"/>
          <w:marRight w:val="0"/>
          <w:marTop w:val="0"/>
          <w:marBottom w:val="0"/>
          <w:divBdr>
            <w:top w:val="none" w:sz="0" w:space="0" w:color="auto"/>
            <w:left w:val="none" w:sz="0" w:space="0" w:color="auto"/>
            <w:bottom w:val="none" w:sz="0" w:space="0" w:color="auto"/>
            <w:right w:val="none" w:sz="0" w:space="0" w:color="auto"/>
          </w:divBdr>
        </w:div>
        <w:div w:id="1977828994">
          <w:marLeft w:val="480"/>
          <w:marRight w:val="0"/>
          <w:marTop w:val="0"/>
          <w:marBottom w:val="0"/>
          <w:divBdr>
            <w:top w:val="none" w:sz="0" w:space="0" w:color="auto"/>
            <w:left w:val="none" w:sz="0" w:space="0" w:color="auto"/>
            <w:bottom w:val="none" w:sz="0" w:space="0" w:color="auto"/>
            <w:right w:val="none" w:sz="0" w:space="0" w:color="auto"/>
          </w:divBdr>
        </w:div>
        <w:div w:id="286592893">
          <w:marLeft w:val="480"/>
          <w:marRight w:val="0"/>
          <w:marTop w:val="0"/>
          <w:marBottom w:val="0"/>
          <w:divBdr>
            <w:top w:val="none" w:sz="0" w:space="0" w:color="auto"/>
            <w:left w:val="none" w:sz="0" w:space="0" w:color="auto"/>
            <w:bottom w:val="none" w:sz="0" w:space="0" w:color="auto"/>
            <w:right w:val="none" w:sz="0" w:space="0" w:color="auto"/>
          </w:divBdr>
        </w:div>
        <w:div w:id="768548690">
          <w:marLeft w:val="480"/>
          <w:marRight w:val="0"/>
          <w:marTop w:val="0"/>
          <w:marBottom w:val="0"/>
          <w:divBdr>
            <w:top w:val="none" w:sz="0" w:space="0" w:color="auto"/>
            <w:left w:val="none" w:sz="0" w:space="0" w:color="auto"/>
            <w:bottom w:val="none" w:sz="0" w:space="0" w:color="auto"/>
            <w:right w:val="none" w:sz="0" w:space="0" w:color="auto"/>
          </w:divBdr>
        </w:div>
        <w:div w:id="649671928">
          <w:marLeft w:val="480"/>
          <w:marRight w:val="0"/>
          <w:marTop w:val="0"/>
          <w:marBottom w:val="0"/>
          <w:divBdr>
            <w:top w:val="none" w:sz="0" w:space="0" w:color="auto"/>
            <w:left w:val="none" w:sz="0" w:space="0" w:color="auto"/>
            <w:bottom w:val="none" w:sz="0" w:space="0" w:color="auto"/>
            <w:right w:val="none" w:sz="0" w:space="0" w:color="auto"/>
          </w:divBdr>
        </w:div>
        <w:div w:id="629626313">
          <w:marLeft w:val="480"/>
          <w:marRight w:val="0"/>
          <w:marTop w:val="0"/>
          <w:marBottom w:val="0"/>
          <w:divBdr>
            <w:top w:val="none" w:sz="0" w:space="0" w:color="auto"/>
            <w:left w:val="none" w:sz="0" w:space="0" w:color="auto"/>
            <w:bottom w:val="none" w:sz="0" w:space="0" w:color="auto"/>
            <w:right w:val="none" w:sz="0" w:space="0" w:color="auto"/>
          </w:divBdr>
        </w:div>
        <w:div w:id="758872475">
          <w:marLeft w:val="480"/>
          <w:marRight w:val="0"/>
          <w:marTop w:val="0"/>
          <w:marBottom w:val="0"/>
          <w:divBdr>
            <w:top w:val="none" w:sz="0" w:space="0" w:color="auto"/>
            <w:left w:val="none" w:sz="0" w:space="0" w:color="auto"/>
            <w:bottom w:val="none" w:sz="0" w:space="0" w:color="auto"/>
            <w:right w:val="none" w:sz="0" w:space="0" w:color="auto"/>
          </w:divBdr>
        </w:div>
        <w:div w:id="1495678582">
          <w:marLeft w:val="480"/>
          <w:marRight w:val="0"/>
          <w:marTop w:val="0"/>
          <w:marBottom w:val="0"/>
          <w:divBdr>
            <w:top w:val="none" w:sz="0" w:space="0" w:color="auto"/>
            <w:left w:val="none" w:sz="0" w:space="0" w:color="auto"/>
            <w:bottom w:val="none" w:sz="0" w:space="0" w:color="auto"/>
            <w:right w:val="none" w:sz="0" w:space="0" w:color="auto"/>
          </w:divBdr>
        </w:div>
        <w:div w:id="1635409432">
          <w:marLeft w:val="480"/>
          <w:marRight w:val="0"/>
          <w:marTop w:val="0"/>
          <w:marBottom w:val="0"/>
          <w:divBdr>
            <w:top w:val="none" w:sz="0" w:space="0" w:color="auto"/>
            <w:left w:val="none" w:sz="0" w:space="0" w:color="auto"/>
            <w:bottom w:val="none" w:sz="0" w:space="0" w:color="auto"/>
            <w:right w:val="none" w:sz="0" w:space="0" w:color="auto"/>
          </w:divBdr>
        </w:div>
        <w:div w:id="1738940746">
          <w:marLeft w:val="480"/>
          <w:marRight w:val="0"/>
          <w:marTop w:val="0"/>
          <w:marBottom w:val="0"/>
          <w:divBdr>
            <w:top w:val="none" w:sz="0" w:space="0" w:color="auto"/>
            <w:left w:val="none" w:sz="0" w:space="0" w:color="auto"/>
            <w:bottom w:val="none" w:sz="0" w:space="0" w:color="auto"/>
            <w:right w:val="none" w:sz="0" w:space="0" w:color="auto"/>
          </w:divBdr>
        </w:div>
        <w:div w:id="867838496">
          <w:marLeft w:val="480"/>
          <w:marRight w:val="0"/>
          <w:marTop w:val="0"/>
          <w:marBottom w:val="0"/>
          <w:divBdr>
            <w:top w:val="none" w:sz="0" w:space="0" w:color="auto"/>
            <w:left w:val="none" w:sz="0" w:space="0" w:color="auto"/>
            <w:bottom w:val="none" w:sz="0" w:space="0" w:color="auto"/>
            <w:right w:val="none" w:sz="0" w:space="0" w:color="auto"/>
          </w:divBdr>
        </w:div>
        <w:div w:id="276565440">
          <w:marLeft w:val="480"/>
          <w:marRight w:val="0"/>
          <w:marTop w:val="0"/>
          <w:marBottom w:val="0"/>
          <w:divBdr>
            <w:top w:val="none" w:sz="0" w:space="0" w:color="auto"/>
            <w:left w:val="none" w:sz="0" w:space="0" w:color="auto"/>
            <w:bottom w:val="none" w:sz="0" w:space="0" w:color="auto"/>
            <w:right w:val="none" w:sz="0" w:space="0" w:color="auto"/>
          </w:divBdr>
        </w:div>
        <w:div w:id="2073581806">
          <w:marLeft w:val="480"/>
          <w:marRight w:val="0"/>
          <w:marTop w:val="0"/>
          <w:marBottom w:val="0"/>
          <w:divBdr>
            <w:top w:val="none" w:sz="0" w:space="0" w:color="auto"/>
            <w:left w:val="none" w:sz="0" w:space="0" w:color="auto"/>
            <w:bottom w:val="none" w:sz="0" w:space="0" w:color="auto"/>
            <w:right w:val="none" w:sz="0" w:space="0" w:color="auto"/>
          </w:divBdr>
        </w:div>
        <w:div w:id="1280071333">
          <w:marLeft w:val="480"/>
          <w:marRight w:val="0"/>
          <w:marTop w:val="0"/>
          <w:marBottom w:val="0"/>
          <w:divBdr>
            <w:top w:val="none" w:sz="0" w:space="0" w:color="auto"/>
            <w:left w:val="none" w:sz="0" w:space="0" w:color="auto"/>
            <w:bottom w:val="none" w:sz="0" w:space="0" w:color="auto"/>
            <w:right w:val="none" w:sz="0" w:space="0" w:color="auto"/>
          </w:divBdr>
        </w:div>
        <w:div w:id="654451754">
          <w:marLeft w:val="480"/>
          <w:marRight w:val="0"/>
          <w:marTop w:val="0"/>
          <w:marBottom w:val="0"/>
          <w:divBdr>
            <w:top w:val="none" w:sz="0" w:space="0" w:color="auto"/>
            <w:left w:val="none" w:sz="0" w:space="0" w:color="auto"/>
            <w:bottom w:val="none" w:sz="0" w:space="0" w:color="auto"/>
            <w:right w:val="none" w:sz="0" w:space="0" w:color="auto"/>
          </w:divBdr>
        </w:div>
        <w:div w:id="2103800141">
          <w:marLeft w:val="480"/>
          <w:marRight w:val="0"/>
          <w:marTop w:val="0"/>
          <w:marBottom w:val="0"/>
          <w:divBdr>
            <w:top w:val="none" w:sz="0" w:space="0" w:color="auto"/>
            <w:left w:val="none" w:sz="0" w:space="0" w:color="auto"/>
            <w:bottom w:val="none" w:sz="0" w:space="0" w:color="auto"/>
            <w:right w:val="none" w:sz="0" w:space="0" w:color="auto"/>
          </w:divBdr>
        </w:div>
        <w:div w:id="1303923245">
          <w:marLeft w:val="480"/>
          <w:marRight w:val="0"/>
          <w:marTop w:val="0"/>
          <w:marBottom w:val="0"/>
          <w:divBdr>
            <w:top w:val="none" w:sz="0" w:space="0" w:color="auto"/>
            <w:left w:val="none" w:sz="0" w:space="0" w:color="auto"/>
            <w:bottom w:val="none" w:sz="0" w:space="0" w:color="auto"/>
            <w:right w:val="none" w:sz="0" w:space="0" w:color="auto"/>
          </w:divBdr>
        </w:div>
        <w:div w:id="1137454146">
          <w:marLeft w:val="480"/>
          <w:marRight w:val="0"/>
          <w:marTop w:val="0"/>
          <w:marBottom w:val="0"/>
          <w:divBdr>
            <w:top w:val="none" w:sz="0" w:space="0" w:color="auto"/>
            <w:left w:val="none" w:sz="0" w:space="0" w:color="auto"/>
            <w:bottom w:val="none" w:sz="0" w:space="0" w:color="auto"/>
            <w:right w:val="none" w:sz="0" w:space="0" w:color="auto"/>
          </w:divBdr>
        </w:div>
        <w:div w:id="1770471540">
          <w:marLeft w:val="480"/>
          <w:marRight w:val="0"/>
          <w:marTop w:val="0"/>
          <w:marBottom w:val="0"/>
          <w:divBdr>
            <w:top w:val="none" w:sz="0" w:space="0" w:color="auto"/>
            <w:left w:val="none" w:sz="0" w:space="0" w:color="auto"/>
            <w:bottom w:val="none" w:sz="0" w:space="0" w:color="auto"/>
            <w:right w:val="none" w:sz="0" w:space="0" w:color="auto"/>
          </w:divBdr>
        </w:div>
        <w:div w:id="1236622747">
          <w:marLeft w:val="480"/>
          <w:marRight w:val="0"/>
          <w:marTop w:val="0"/>
          <w:marBottom w:val="0"/>
          <w:divBdr>
            <w:top w:val="none" w:sz="0" w:space="0" w:color="auto"/>
            <w:left w:val="none" w:sz="0" w:space="0" w:color="auto"/>
            <w:bottom w:val="none" w:sz="0" w:space="0" w:color="auto"/>
            <w:right w:val="none" w:sz="0" w:space="0" w:color="auto"/>
          </w:divBdr>
        </w:div>
        <w:div w:id="707606207">
          <w:marLeft w:val="480"/>
          <w:marRight w:val="0"/>
          <w:marTop w:val="0"/>
          <w:marBottom w:val="0"/>
          <w:divBdr>
            <w:top w:val="none" w:sz="0" w:space="0" w:color="auto"/>
            <w:left w:val="none" w:sz="0" w:space="0" w:color="auto"/>
            <w:bottom w:val="none" w:sz="0" w:space="0" w:color="auto"/>
            <w:right w:val="none" w:sz="0" w:space="0" w:color="auto"/>
          </w:divBdr>
        </w:div>
        <w:div w:id="1561945273">
          <w:marLeft w:val="480"/>
          <w:marRight w:val="0"/>
          <w:marTop w:val="0"/>
          <w:marBottom w:val="0"/>
          <w:divBdr>
            <w:top w:val="none" w:sz="0" w:space="0" w:color="auto"/>
            <w:left w:val="none" w:sz="0" w:space="0" w:color="auto"/>
            <w:bottom w:val="none" w:sz="0" w:space="0" w:color="auto"/>
            <w:right w:val="none" w:sz="0" w:space="0" w:color="auto"/>
          </w:divBdr>
        </w:div>
        <w:div w:id="787700959">
          <w:marLeft w:val="480"/>
          <w:marRight w:val="0"/>
          <w:marTop w:val="0"/>
          <w:marBottom w:val="0"/>
          <w:divBdr>
            <w:top w:val="none" w:sz="0" w:space="0" w:color="auto"/>
            <w:left w:val="none" w:sz="0" w:space="0" w:color="auto"/>
            <w:bottom w:val="none" w:sz="0" w:space="0" w:color="auto"/>
            <w:right w:val="none" w:sz="0" w:space="0" w:color="auto"/>
          </w:divBdr>
        </w:div>
        <w:div w:id="1816292111">
          <w:marLeft w:val="480"/>
          <w:marRight w:val="0"/>
          <w:marTop w:val="0"/>
          <w:marBottom w:val="0"/>
          <w:divBdr>
            <w:top w:val="none" w:sz="0" w:space="0" w:color="auto"/>
            <w:left w:val="none" w:sz="0" w:space="0" w:color="auto"/>
            <w:bottom w:val="none" w:sz="0" w:space="0" w:color="auto"/>
            <w:right w:val="none" w:sz="0" w:space="0" w:color="auto"/>
          </w:divBdr>
        </w:div>
        <w:div w:id="1225875207">
          <w:marLeft w:val="480"/>
          <w:marRight w:val="0"/>
          <w:marTop w:val="0"/>
          <w:marBottom w:val="0"/>
          <w:divBdr>
            <w:top w:val="none" w:sz="0" w:space="0" w:color="auto"/>
            <w:left w:val="none" w:sz="0" w:space="0" w:color="auto"/>
            <w:bottom w:val="none" w:sz="0" w:space="0" w:color="auto"/>
            <w:right w:val="none" w:sz="0" w:space="0" w:color="auto"/>
          </w:divBdr>
        </w:div>
        <w:div w:id="705721704">
          <w:marLeft w:val="480"/>
          <w:marRight w:val="0"/>
          <w:marTop w:val="0"/>
          <w:marBottom w:val="0"/>
          <w:divBdr>
            <w:top w:val="none" w:sz="0" w:space="0" w:color="auto"/>
            <w:left w:val="none" w:sz="0" w:space="0" w:color="auto"/>
            <w:bottom w:val="none" w:sz="0" w:space="0" w:color="auto"/>
            <w:right w:val="none" w:sz="0" w:space="0" w:color="auto"/>
          </w:divBdr>
        </w:div>
        <w:div w:id="803353682">
          <w:marLeft w:val="480"/>
          <w:marRight w:val="0"/>
          <w:marTop w:val="0"/>
          <w:marBottom w:val="0"/>
          <w:divBdr>
            <w:top w:val="none" w:sz="0" w:space="0" w:color="auto"/>
            <w:left w:val="none" w:sz="0" w:space="0" w:color="auto"/>
            <w:bottom w:val="none" w:sz="0" w:space="0" w:color="auto"/>
            <w:right w:val="none" w:sz="0" w:space="0" w:color="auto"/>
          </w:divBdr>
        </w:div>
        <w:div w:id="1030840765">
          <w:marLeft w:val="480"/>
          <w:marRight w:val="0"/>
          <w:marTop w:val="0"/>
          <w:marBottom w:val="0"/>
          <w:divBdr>
            <w:top w:val="none" w:sz="0" w:space="0" w:color="auto"/>
            <w:left w:val="none" w:sz="0" w:space="0" w:color="auto"/>
            <w:bottom w:val="none" w:sz="0" w:space="0" w:color="auto"/>
            <w:right w:val="none" w:sz="0" w:space="0" w:color="auto"/>
          </w:divBdr>
        </w:div>
        <w:div w:id="777025052">
          <w:marLeft w:val="480"/>
          <w:marRight w:val="0"/>
          <w:marTop w:val="0"/>
          <w:marBottom w:val="0"/>
          <w:divBdr>
            <w:top w:val="none" w:sz="0" w:space="0" w:color="auto"/>
            <w:left w:val="none" w:sz="0" w:space="0" w:color="auto"/>
            <w:bottom w:val="none" w:sz="0" w:space="0" w:color="auto"/>
            <w:right w:val="none" w:sz="0" w:space="0" w:color="auto"/>
          </w:divBdr>
        </w:div>
        <w:div w:id="931545470">
          <w:marLeft w:val="480"/>
          <w:marRight w:val="0"/>
          <w:marTop w:val="0"/>
          <w:marBottom w:val="0"/>
          <w:divBdr>
            <w:top w:val="none" w:sz="0" w:space="0" w:color="auto"/>
            <w:left w:val="none" w:sz="0" w:space="0" w:color="auto"/>
            <w:bottom w:val="none" w:sz="0" w:space="0" w:color="auto"/>
            <w:right w:val="none" w:sz="0" w:space="0" w:color="auto"/>
          </w:divBdr>
        </w:div>
        <w:div w:id="468744679">
          <w:marLeft w:val="480"/>
          <w:marRight w:val="0"/>
          <w:marTop w:val="0"/>
          <w:marBottom w:val="0"/>
          <w:divBdr>
            <w:top w:val="none" w:sz="0" w:space="0" w:color="auto"/>
            <w:left w:val="none" w:sz="0" w:space="0" w:color="auto"/>
            <w:bottom w:val="none" w:sz="0" w:space="0" w:color="auto"/>
            <w:right w:val="none" w:sz="0" w:space="0" w:color="auto"/>
          </w:divBdr>
        </w:div>
        <w:div w:id="1327635840">
          <w:marLeft w:val="480"/>
          <w:marRight w:val="0"/>
          <w:marTop w:val="0"/>
          <w:marBottom w:val="0"/>
          <w:divBdr>
            <w:top w:val="none" w:sz="0" w:space="0" w:color="auto"/>
            <w:left w:val="none" w:sz="0" w:space="0" w:color="auto"/>
            <w:bottom w:val="none" w:sz="0" w:space="0" w:color="auto"/>
            <w:right w:val="none" w:sz="0" w:space="0" w:color="auto"/>
          </w:divBdr>
        </w:div>
        <w:div w:id="940139761">
          <w:marLeft w:val="480"/>
          <w:marRight w:val="0"/>
          <w:marTop w:val="0"/>
          <w:marBottom w:val="0"/>
          <w:divBdr>
            <w:top w:val="none" w:sz="0" w:space="0" w:color="auto"/>
            <w:left w:val="none" w:sz="0" w:space="0" w:color="auto"/>
            <w:bottom w:val="none" w:sz="0" w:space="0" w:color="auto"/>
            <w:right w:val="none" w:sz="0" w:space="0" w:color="auto"/>
          </w:divBdr>
        </w:div>
        <w:div w:id="331303772">
          <w:marLeft w:val="480"/>
          <w:marRight w:val="0"/>
          <w:marTop w:val="0"/>
          <w:marBottom w:val="0"/>
          <w:divBdr>
            <w:top w:val="none" w:sz="0" w:space="0" w:color="auto"/>
            <w:left w:val="none" w:sz="0" w:space="0" w:color="auto"/>
            <w:bottom w:val="none" w:sz="0" w:space="0" w:color="auto"/>
            <w:right w:val="none" w:sz="0" w:space="0" w:color="auto"/>
          </w:divBdr>
        </w:div>
        <w:div w:id="760033143">
          <w:marLeft w:val="480"/>
          <w:marRight w:val="0"/>
          <w:marTop w:val="0"/>
          <w:marBottom w:val="0"/>
          <w:divBdr>
            <w:top w:val="none" w:sz="0" w:space="0" w:color="auto"/>
            <w:left w:val="none" w:sz="0" w:space="0" w:color="auto"/>
            <w:bottom w:val="none" w:sz="0" w:space="0" w:color="auto"/>
            <w:right w:val="none" w:sz="0" w:space="0" w:color="auto"/>
          </w:divBdr>
        </w:div>
        <w:div w:id="2144107068">
          <w:marLeft w:val="480"/>
          <w:marRight w:val="0"/>
          <w:marTop w:val="0"/>
          <w:marBottom w:val="0"/>
          <w:divBdr>
            <w:top w:val="none" w:sz="0" w:space="0" w:color="auto"/>
            <w:left w:val="none" w:sz="0" w:space="0" w:color="auto"/>
            <w:bottom w:val="none" w:sz="0" w:space="0" w:color="auto"/>
            <w:right w:val="none" w:sz="0" w:space="0" w:color="auto"/>
          </w:divBdr>
        </w:div>
        <w:div w:id="1910116535">
          <w:marLeft w:val="480"/>
          <w:marRight w:val="0"/>
          <w:marTop w:val="0"/>
          <w:marBottom w:val="0"/>
          <w:divBdr>
            <w:top w:val="none" w:sz="0" w:space="0" w:color="auto"/>
            <w:left w:val="none" w:sz="0" w:space="0" w:color="auto"/>
            <w:bottom w:val="none" w:sz="0" w:space="0" w:color="auto"/>
            <w:right w:val="none" w:sz="0" w:space="0" w:color="auto"/>
          </w:divBdr>
        </w:div>
        <w:div w:id="1235582826">
          <w:marLeft w:val="480"/>
          <w:marRight w:val="0"/>
          <w:marTop w:val="0"/>
          <w:marBottom w:val="0"/>
          <w:divBdr>
            <w:top w:val="none" w:sz="0" w:space="0" w:color="auto"/>
            <w:left w:val="none" w:sz="0" w:space="0" w:color="auto"/>
            <w:bottom w:val="none" w:sz="0" w:space="0" w:color="auto"/>
            <w:right w:val="none" w:sz="0" w:space="0" w:color="auto"/>
          </w:divBdr>
        </w:div>
        <w:div w:id="766659419">
          <w:marLeft w:val="480"/>
          <w:marRight w:val="0"/>
          <w:marTop w:val="0"/>
          <w:marBottom w:val="0"/>
          <w:divBdr>
            <w:top w:val="none" w:sz="0" w:space="0" w:color="auto"/>
            <w:left w:val="none" w:sz="0" w:space="0" w:color="auto"/>
            <w:bottom w:val="none" w:sz="0" w:space="0" w:color="auto"/>
            <w:right w:val="none" w:sz="0" w:space="0" w:color="auto"/>
          </w:divBdr>
        </w:div>
        <w:div w:id="223374022">
          <w:marLeft w:val="480"/>
          <w:marRight w:val="0"/>
          <w:marTop w:val="0"/>
          <w:marBottom w:val="0"/>
          <w:divBdr>
            <w:top w:val="none" w:sz="0" w:space="0" w:color="auto"/>
            <w:left w:val="none" w:sz="0" w:space="0" w:color="auto"/>
            <w:bottom w:val="none" w:sz="0" w:space="0" w:color="auto"/>
            <w:right w:val="none" w:sz="0" w:space="0" w:color="auto"/>
          </w:divBdr>
        </w:div>
        <w:div w:id="1484856255">
          <w:marLeft w:val="480"/>
          <w:marRight w:val="0"/>
          <w:marTop w:val="0"/>
          <w:marBottom w:val="0"/>
          <w:divBdr>
            <w:top w:val="none" w:sz="0" w:space="0" w:color="auto"/>
            <w:left w:val="none" w:sz="0" w:space="0" w:color="auto"/>
            <w:bottom w:val="none" w:sz="0" w:space="0" w:color="auto"/>
            <w:right w:val="none" w:sz="0" w:space="0" w:color="auto"/>
          </w:divBdr>
        </w:div>
        <w:div w:id="1855997968">
          <w:marLeft w:val="480"/>
          <w:marRight w:val="0"/>
          <w:marTop w:val="0"/>
          <w:marBottom w:val="0"/>
          <w:divBdr>
            <w:top w:val="none" w:sz="0" w:space="0" w:color="auto"/>
            <w:left w:val="none" w:sz="0" w:space="0" w:color="auto"/>
            <w:bottom w:val="none" w:sz="0" w:space="0" w:color="auto"/>
            <w:right w:val="none" w:sz="0" w:space="0" w:color="auto"/>
          </w:divBdr>
        </w:div>
        <w:div w:id="512035772">
          <w:marLeft w:val="480"/>
          <w:marRight w:val="0"/>
          <w:marTop w:val="0"/>
          <w:marBottom w:val="0"/>
          <w:divBdr>
            <w:top w:val="none" w:sz="0" w:space="0" w:color="auto"/>
            <w:left w:val="none" w:sz="0" w:space="0" w:color="auto"/>
            <w:bottom w:val="none" w:sz="0" w:space="0" w:color="auto"/>
            <w:right w:val="none" w:sz="0" w:space="0" w:color="auto"/>
          </w:divBdr>
        </w:div>
        <w:div w:id="1194464511">
          <w:marLeft w:val="480"/>
          <w:marRight w:val="0"/>
          <w:marTop w:val="0"/>
          <w:marBottom w:val="0"/>
          <w:divBdr>
            <w:top w:val="none" w:sz="0" w:space="0" w:color="auto"/>
            <w:left w:val="none" w:sz="0" w:space="0" w:color="auto"/>
            <w:bottom w:val="none" w:sz="0" w:space="0" w:color="auto"/>
            <w:right w:val="none" w:sz="0" w:space="0" w:color="auto"/>
          </w:divBdr>
        </w:div>
        <w:div w:id="284846674">
          <w:marLeft w:val="480"/>
          <w:marRight w:val="0"/>
          <w:marTop w:val="0"/>
          <w:marBottom w:val="0"/>
          <w:divBdr>
            <w:top w:val="none" w:sz="0" w:space="0" w:color="auto"/>
            <w:left w:val="none" w:sz="0" w:space="0" w:color="auto"/>
            <w:bottom w:val="none" w:sz="0" w:space="0" w:color="auto"/>
            <w:right w:val="none" w:sz="0" w:space="0" w:color="auto"/>
          </w:divBdr>
        </w:div>
        <w:div w:id="2068338422">
          <w:marLeft w:val="480"/>
          <w:marRight w:val="0"/>
          <w:marTop w:val="0"/>
          <w:marBottom w:val="0"/>
          <w:divBdr>
            <w:top w:val="none" w:sz="0" w:space="0" w:color="auto"/>
            <w:left w:val="none" w:sz="0" w:space="0" w:color="auto"/>
            <w:bottom w:val="none" w:sz="0" w:space="0" w:color="auto"/>
            <w:right w:val="none" w:sz="0" w:space="0" w:color="auto"/>
          </w:divBdr>
        </w:div>
        <w:div w:id="897520635">
          <w:marLeft w:val="480"/>
          <w:marRight w:val="0"/>
          <w:marTop w:val="0"/>
          <w:marBottom w:val="0"/>
          <w:divBdr>
            <w:top w:val="none" w:sz="0" w:space="0" w:color="auto"/>
            <w:left w:val="none" w:sz="0" w:space="0" w:color="auto"/>
            <w:bottom w:val="none" w:sz="0" w:space="0" w:color="auto"/>
            <w:right w:val="none" w:sz="0" w:space="0" w:color="auto"/>
          </w:divBdr>
        </w:div>
        <w:div w:id="393704184">
          <w:marLeft w:val="480"/>
          <w:marRight w:val="0"/>
          <w:marTop w:val="0"/>
          <w:marBottom w:val="0"/>
          <w:divBdr>
            <w:top w:val="none" w:sz="0" w:space="0" w:color="auto"/>
            <w:left w:val="none" w:sz="0" w:space="0" w:color="auto"/>
            <w:bottom w:val="none" w:sz="0" w:space="0" w:color="auto"/>
            <w:right w:val="none" w:sz="0" w:space="0" w:color="auto"/>
          </w:divBdr>
        </w:div>
        <w:div w:id="1165435572">
          <w:marLeft w:val="480"/>
          <w:marRight w:val="0"/>
          <w:marTop w:val="0"/>
          <w:marBottom w:val="0"/>
          <w:divBdr>
            <w:top w:val="none" w:sz="0" w:space="0" w:color="auto"/>
            <w:left w:val="none" w:sz="0" w:space="0" w:color="auto"/>
            <w:bottom w:val="none" w:sz="0" w:space="0" w:color="auto"/>
            <w:right w:val="none" w:sz="0" w:space="0" w:color="auto"/>
          </w:divBdr>
        </w:div>
        <w:div w:id="1384524235">
          <w:marLeft w:val="480"/>
          <w:marRight w:val="0"/>
          <w:marTop w:val="0"/>
          <w:marBottom w:val="0"/>
          <w:divBdr>
            <w:top w:val="none" w:sz="0" w:space="0" w:color="auto"/>
            <w:left w:val="none" w:sz="0" w:space="0" w:color="auto"/>
            <w:bottom w:val="none" w:sz="0" w:space="0" w:color="auto"/>
            <w:right w:val="none" w:sz="0" w:space="0" w:color="auto"/>
          </w:divBdr>
        </w:div>
        <w:div w:id="1656641839">
          <w:marLeft w:val="480"/>
          <w:marRight w:val="0"/>
          <w:marTop w:val="0"/>
          <w:marBottom w:val="0"/>
          <w:divBdr>
            <w:top w:val="none" w:sz="0" w:space="0" w:color="auto"/>
            <w:left w:val="none" w:sz="0" w:space="0" w:color="auto"/>
            <w:bottom w:val="none" w:sz="0" w:space="0" w:color="auto"/>
            <w:right w:val="none" w:sz="0" w:space="0" w:color="auto"/>
          </w:divBdr>
        </w:div>
        <w:div w:id="2004814824">
          <w:marLeft w:val="480"/>
          <w:marRight w:val="0"/>
          <w:marTop w:val="0"/>
          <w:marBottom w:val="0"/>
          <w:divBdr>
            <w:top w:val="none" w:sz="0" w:space="0" w:color="auto"/>
            <w:left w:val="none" w:sz="0" w:space="0" w:color="auto"/>
            <w:bottom w:val="none" w:sz="0" w:space="0" w:color="auto"/>
            <w:right w:val="none" w:sz="0" w:space="0" w:color="auto"/>
          </w:divBdr>
        </w:div>
        <w:div w:id="1023096488">
          <w:marLeft w:val="480"/>
          <w:marRight w:val="0"/>
          <w:marTop w:val="0"/>
          <w:marBottom w:val="0"/>
          <w:divBdr>
            <w:top w:val="none" w:sz="0" w:space="0" w:color="auto"/>
            <w:left w:val="none" w:sz="0" w:space="0" w:color="auto"/>
            <w:bottom w:val="none" w:sz="0" w:space="0" w:color="auto"/>
            <w:right w:val="none" w:sz="0" w:space="0" w:color="auto"/>
          </w:divBdr>
        </w:div>
        <w:div w:id="1482429539">
          <w:marLeft w:val="480"/>
          <w:marRight w:val="0"/>
          <w:marTop w:val="0"/>
          <w:marBottom w:val="0"/>
          <w:divBdr>
            <w:top w:val="none" w:sz="0" w:space="0" w:color="auto"/>
            <w:left w:val="none" w:sz="0" w:space="0" w:color="auto"/>
            <w:bottom w:val="none" w:sz="0" w:space="0" w:color="auto"/>
            <w:right w:val="none" w:sz="0" w:space="0" w:color="auto"/>
          </w:divBdr>
        </w:div>
        <w:div w:id="901523293">
          <w:marLeft w:val="480"/>
          <w:marRight w:val="0"/>
          <w:marTop w:val="0"/>
          <w:marBottom w:val="0"/>
          <w:divBdr>
            <w:top w:val="none" w:sz="0" w:space="0" w:color="auto"/>
            <w:left w:val="none" w:sz="0" w:space="0" w:color="auto"/>
            <w:bottom w:val="none" w:sz="0" w:space="0" w:color="auto"/>
            <w:right w:val="none" w:sz="0" w:space="0" w:color="auto"/>
          </w:divBdr>
        </w:div>
        <w:div w:id="828718087">
          <w:marLeft w:val="480"/>
          <w:marRight w:val="0"/>
          <w:marTop w:val="0"/>
          <w:marBottom w:val="0"/>
          <w:divBdr>
            <w:top w:val="none" w:sz="0" w:space="0" w:color="auto"/>
            <w:left w:val="none" w:sz="0" w:space="0" w:color="auto"/>
            <w:bottom w:val="none" w:sz="0" w:space="0" w:color="auto"/>
            <w:right w:val="none" w:sz="0" w:space="0" w:color="auto"/>
          </w:divBdr>
        </w:div>
        <w:div w:id="1844128049">
          <w:marLeft w:val="480"/>
          <w:marRight w:val="0"/>
          <w:marTop w:val="0"/>
          <w:marBottom w:val="0"/>
          <w:divBdr>
            <w:top w:val="none" w:sz="0" w:space="0" w:color="auto"/>
            <w:left w:val="none" w:sz="0" w:space="0" w:color="auto"/>
            <w:bottom w:val="none" w:sz="0" w:space="0" w:color="auto"/>
            <w:right w:val="none" w:sz="0" w:space="0" w:color="auto"/>
          </w:divBdr>
        </w:div>
        <w:div w:id="1123186250">
          <w:marLeft w:val="480"/>
          <w:marRight w:val="0"/>
          <w:marTop w:val="0"/>
          <w:marBottom w:val="0"/>
          <w:divBdr>
            <w:top w:val="none" w:sz="0" w:space="0" w:color="auto"/>
            <w:left w:val="none" w:sz="0" w:space="0" w:color="auto"/>
            <w:bottom w:val="none" w:sz="0" w:space="0" w:color="auto"/>
            <w:right w:val="none" w:sz="0" w:space="0" w:color="auto"/>
          </w:divBdr>
        </w:div>
        <w:div w:id="473529705">
          <w:marLeft w:val="480"/>
          <w:marRight w:val="0"/>
          <w:marTop w:val="0"/>
          <w:marBottom w:val="0"/>
          <w:divBdr>
            <w:top w:val="none" w:sz="0" w:space="0" w:color="auto"/>
            <w:left w:val="none" w:sz="0" w:space="0" w:color="auto"/>
            <w:bottom w:val="none" w:sz="0" w:space="0" w:color="auto"/>
            <w:right w:val="none" w:sz="0" w:space="0" w:color="auto"/>
          </w:divBdr>
        </w:div>
        <w:div w:id="1667702639">
          <w:marLeft w:val="480"/>
          <w:marRight w:val="0"/>
          <w:marTop w:val="0"/>
          <w:marBottom w:val="0"/>
          <w:divBdr>
            <w:top w:val="none" w:sz="0" w:space="0" w:color="auto"/>
            <w:left w:val="none" w:sz="0" w:space="0" w:color="auto"/>
            <w:bottom w:val="none" w:sz="0" w:space="0" w:color="auto"/>
            <w:right w:val="none" w:sz="0" w:space="0" w:color="auto"/>
          </w:divBdr>
        </w:div>
        <w:div w:id="163281998">
          <w:marLeft w:val="480"/>
          <w:marRight w:val="0"/>
          <w:marTop w:val="0"/>
          <w:marBottom w:val="0"/>
          <w:divBdr>
            <w:top w:val="none" w:sz="0" w:space="0" w:color="auto"/>
            <w:left w:val="none" w:sz="0" w:space="0" w:color="auto"/>
            <w:bottom w:val="none" w:sz="0" w:space="0" w:color="auto"/>
            <w:right w:val="none" w:sz="0" w:space="0" w:color="auto"/>
          </w:divBdr>
        </w:div>
        <w:div w:id="1449860637">
          <w:marLeft w:val="480"/>
          <w:marRight w:val="0"/>
          <w:marTop w:val="0"/>
          <w:marBottom w:val="0"/>
          <w:divBdr>
            <w:top w:val="none" w:sz="0" w:space="0" w:color="auto"/>
            <w:left w:val="none" w:sz="0" w:space="0" w:color="auto"/>
            <w:bottom w:val="none" w:sz="0" w:space="0" w:color="auto"/>
            <w:right w:val="none" w:sz="0" w:space="0" w:color="auto"/>
          </w:divBdr>
        </w:div>
        <w:div w:id="1391418922">
          <w:marLeft w:val="480"/>
          <w:marRight w:val="0"/>
          <w:marTop w:val="0"/>
          <w:marBottom w:val="0"/>
          <w:divBdr>
            <w:top w:val="none" w:sz="0" w:space="0" w:color="auto"/>
            <w:left w:val="none" w:sz="0" w:space="0" w:color="auto"/>
            <w:bottom w:val="none" w:sz="0" w:space="0" w:color="auto"/>
            <w:right w:val="none" w:sz="0" w:space="0" w:color="auto"/>
          </w:divBdr>
        </w:div>
      </w:divsChild>
    </w:div>
    <w:div w:id="74935036">
      <w:bodyDiv w:val="1"/>
      <w:marLeft w:val="0"/>
      <w:marRight w:val="0"/>
      <w:marTop w:val="0"/>
      <w:marBottom w:val="0"/>
      <w:divBdr>
        <w:top w:val="none" w:sz="0" w:space="0" w:color="auto"/>
        <w:left w:val="none" w:sz="0" w:space="0" w:color="auto"/>
        <w:bottom w:val="none" w:sz="0" w:space="0" w:color="auto"/>
        <w:right w:val="none" w:sz="0" w:space="0" w:color="auto"/>
      </w:divBdr>
    </w:div>
    <w:div w:id="74983242">
      <w:bodyDiv w:val="1"/>
      <w:marLeft w:val="0"/>
      <w:marRight w:val="0"/>
      <w:marTop w:val="0"/>
      <w:marBottom w:val="0"/>
      <w:divBdr>
        <w:top w:val="none" w:sz="0" w:space="0" w:color="auto"/>
        <w:left w:val="none" w:sz="0" w:space="0" w:color="auto"/>
        <w:bottom w:val="none" w:sz="0" w:space="0" w:color="auto"/>
        <w:right w:val="none" w:sz="0" w:space="0" w:color="auto"/>
      </w:divBdr>
    </w:div>
    <w:div w:id="75446007">
      <w:bodyDiv w:val="1"/>
      <w:marLeft w:val="0"/>
      <w:marRight w:val="0"/>
      <w:marTop w:val="0"/>
      <w:marBottom w:val="0"/>
      <w:divBdr>
        <w:top w:val="none" w:sz="0" w:space="0" w:color="auto"/>
        <w:left w:val="none" w:sz="0" w:space="0" w:color="auto"/>
        <w:bottom w:val="none" w:sz="0" w:space="0" w:color="auto"/>
        <w:right w:val="none" w:sz="0" w:space="0" w:color="auto"/>
      </w:divBdr>
    </w:div>
    <w:div w:id="75637256">
      <w:bodyDiv w:val="1"/>
      <w:marLeft w:val="0"/>
      <w:marRight w:val="0"/>
      <w:marTop w:val="0"/>
      <w:marBottom w:val="0"/>
      <w:divBdr>
        <w:top w:val="none" w:sz="0" w:space="0" w:color="auto"/>
        <w:left w:val="none" w:sz="0" w:space="0" w:color="auto"/>
        <w:bottom w:val="none" w:sz="0" w:space="0" w:color="auto"/>
        <w:right w:val="none" w:sz="0" w:space="0" w:color="auto"/>
      </w:divBdr>
    </w:div>
    <w:div w:id="75904201">
      <w:bodyDiv w:val="1"/>
      <w:marLeft w:val="0"/>
      <w:marRight w:val="0"/>
      <w:marTop w:val="0"/>
      <w:marBottom w:val="0"/>
      <w:divBdr>
        <w:top w:val="none" w:sz="0" w:space="0" w:color="auto"/>
        <w:left w:val="none" w:sz="0" w:space="0" w:color="auto"/>
        <w:bottom w:val="none" w:sz="0" w:space="0" w:color="auto"/>
        <w:right w:val="none" w:sz="0" w:space="0" w:color="auto"/>
      </w:divBdr>
    </w:div>
    <w:div w:id="75907761">
      <w:bodyDiv w:val="1"/>
      <w:marLeft w:val="0"/>
      <w:marRight w:val="0"/>
      <w:marTop w:val="0"/>
      <w:marBottom w:val="0"/>
      <w:divBdr>
        <w:top w:val="none" w:sz="0" w:space="0" w:color="auto"/>
        <w:left w:val="none" w:sz="0" w:space="0" w:color="auto"/>
        <w:bottom w:val="none" w:sz="0" w:space="0" w:color="auto"/>
        <w:right w:val="none" w:sz="0" w:space="0" w:color="auto"/>
      </w:divBdr>
    </w:div>
    <w:div w:id="76632351">
      <w:bodyDiv w:val="1"/>
      <w:marLeft w:val="0"/>
      <w:marRight w:val="0"/>
      <w:marTop w:val="0"/>
      <w:marBottom w:val="0"/>
      <w:divBdr>
        <w:top w:val="none" w:sz="0" w:space="0" w:color="auto"/>
        <w:left w:val="none" w:sz="0" w:space="0" w:color="auto"/>
        <w:bottom w:val="none" w:sz="0" w:space="0" w:color="auto"/>
        <w:right w:val="none" w:sz="0" w:space="0" w:color="auto"/>
      </w:divBdr>
    </w:div>
    <w:div w:id="76753468">
      <w:bodyDiv w:val="1"/>
      <w:marLeft w:val="0"/>
      <w:marRight w:val="0"/>
      <w:marTop w:val="0"/>
      <w:marBottom w:val="0"/>
      <w:divBdr>
        <w:top w:val="none" w:sz="0" w:space="0" w:color="auto"/>
        <w:left w:val="none" w:sz="0" w:space="0" w:color="auto"/>
        <w:bottom w:val="none" w:sz="0" w:space="0" w:color="auto"/>
        <w:right w:val="none" w:sz="0" w:space="0" w:color="auto"/>
      </w:divBdr>
    </w:div>
    <w:div w:id="76875085">
      <w:bodyDiv w:val="1"/>
      <w:marLeft w:val="0"/>
      <w:marRight w:val="0"/>
      <w:marTop w:val="0"/>
      <w:marBottom w:val="0"/>
      <w:divBdr>
        <w:top w:val="none" w:sz="0" w:space="0" w:color="auto"/>
        <w:left w:val="none" w:sz="0" w:space="0" w:color="auto"/>
        <w:bottom w:val="none" w:sz="0" w:space="0" w:color="auto"/>
        <w:right w:val="none" w:sz="0" w:space="0" w:color="auto"/>
      </w:divBdr>
    </w:div>
    <w:div w:id="76945124">
      <w:bodyDiv w:val="1"/>
      <w:marLeft w:val="0"/>
      <w:marRight w:val="0"/>
      <w:marTop w:val="0"/>
      <w:marBottom w:val="0"/>
      <w:divBdr>
        <w:top w:val="none" w:sz="0" w:space="0" w:color="auto"/>
        <w:left w:val="none" w:sz="0" w:space="0" w:color="auto"/>
        <w:bottom w:val="none" w:sz="0" w:space="0" w:color="auto"/>
        <w:right w:val="none" w:sz="0" w:space="0" w:color="auto"/>
      </w:divBdr>
    </w:div>
    <w:div w:id="77024652">
      <w:bodyDiv w:val="1"/>
      <w:marLeft w:val="0"/>
      <w:marRight w:val="0"/>
      <w:marTop w:val="0"/>
      <w:marBottom w:val="0"/>
      <w:divBdr>
        <w:top w:val="none" w:sz="0" w:space="0" w:color="auto"/>
        <w:left w:val="none" w:sz="0" w:space="0" w:color="auto"/>
        <w:bottom w:val="none" w:sz="0" w:space="0" w:color="auto"/>
        <w:right w:val="none" w:sz="0" w:space="0" w:color="auto"/>
      </w:divBdr>
    </w:div>
    <w:div w:id="77286503">
      <w:bodyDiv w:val="1"/>
      <w:marLeft w:val="0"/>
      <w:marRight w:val="0"/>
      <w:marTop w:val="0"/>
      <w:marBottom w:val="0"/>
      <w:divBdr>
        <w:top w:val="none" w:sz="0" w:space="0" w:color="auto"/>
        <w:left w:val="none" w:sz="0" w:space="0" w:color="auto"/>
        <w:bottom w:val="none" w:sz="0" w:space="0" w:color="auto"/>
        <w:right w:val="none" w:sz="0" w:space="0" w:color="auto"/>
      </w:divBdr>
    </w:div>
    <w:div w:id="77606232">
      <w:bodyDiv w:val="1"/>
      <w:marLeft w:val="0"/>
      <w:marRight w:val="0"/>
      <w:marTop w:val="0"/>
      <w:marBottom w:val="0"/>
      <w:divBdr>
        <w:top w:val="none" w:sz="0" w:space="0" w:color="auto"/>
        <w:left w:val="none" w:sz="0" w:space="0" w:color="auto"/>
        <w:bottom w:val="none" w:sz="0" w:space="0" w:color="auto"/>
        <w:right w:val="none" w:sz="0" w:space="0" w:color="auto"/>
      </w:divBdr>
      <w:divsChild>
        <w:div w:id="1705720">
          <w:marLeft w:val="480"/>
          <w:marRight w:val="0"/>
          <w:marTop w:val="0"/>
          <w:marBottom w:val="0"/>
          <w:divBdr>
            <w:top w:val="none" w:sz="0" w:space="0" w:color="auto"/>
            <w:left w:val="none" w:sz="0" w:space="0" w:color="auto"/>
            <w:bottom w:val="none" w:sz="0" w:space="0" w:color="auto"/>
            <w:right w:val="none" w:sz="0" w:space="0" w:color="auto"/>
          </w:divBdr>
        </w:div>
        <w:div w:id="242838844">
          <w:marLeft w:val="480"/>
          <w:marRight w:val="0"/>
          <w:marTop w:val="0"/>
          <w:marBottom w:val="0"/>
          <w:divBdr>
            <w:top w:val="none" w:sz="0" w:space="0" w:color="auto"/>
            <w:left w:val="none" w:sz="0" w:space="0" w:color="auto"/>
            <w:bottom w:val="none" w:sz="0" w:space="0" w:color="auto"/>
            <w:right w:val="none" w:sz="0" w:space="0" w:color="auto"/>
          </w:divBdr>
        </w:div>
        <w:div w:id="263920203">
          <w:marLeft w:val="480"/>
          <w:marRight w:val="0"/>
          <w:marTop w:val="0"/>
          <w:marBottom w:val="0"/>
          <w:divBdr>
            <w:top w:val="none" w:sz="0" w:space="0" w:color="auto"/>
            <w:left w:val="none" w:sz="0" w:space="0" w:color="auto"/>
            <w:bottom w:val="none" w:sz="0" w:space="0" w:color="auto"/>
            <w:right w:val="none" w:sz="0" w:space="0" w:color="auto"/>
          </w:divBdr>
        </w:div>
        <w:div w:id="623655378">
          <w:marLeft w:val="480"/>
          <w:marRight w:val="0"/>
          <w:marTop w:val="0"/>
          <w:marBottom w:val="0"/>
          <w:divBdr>
            <w:top w:val="none" w:sz="0" w:space="0" w:color="auto"/>
            <w:left w:val="none" w:sz="0" w:space="0" w:color="auto"/>
            <w:bottom w:val="none" w:sz="0" w:space="0" w:color="auto"/>
            <w:right w:val="none" w:sz="0" w:space="0" w:color="auto"/>
          </w:divBdr>
        </w:div>
        <w:div w:id="736972765">
          <w:marLeft w:val="480"/>
          <w:marRight w:val="0"/>
          <w:marTop w:val="0"/>
          <w:marBottom w:val="0"/>
          <w:divBdr>
            <w:top w:val="none" w:sz="0" w:space="0" w:color="auto"/>
            <w:left w:val="none" w:sz="0" w:space="0" w:color="auto"/>
            <w:bottom w:val="none" w:sz="0" w:space="0" w:color="auto"/>
            <w:right w:val="none" w:sz="0" w:space="0" w:color="auto"/>
          </w:divBdr>
        </w:div>
        <w:div w:id="760419984">
          <w:marLeft w:val="480"/>
          <w:marRight w:val="0"/>
          <w:marTop w:val="0"/>
          <w:marBottom w:val="0"/>
          <w:divBdr>
            <w:top w:val="none" w:sz="0" w:space="0" w:color="auto"/>
            <w:left w:val="none" w:sz="0" w:space="0" w:color="auto"/>
            <w:bottom w:val="none" w:sz="0" w:space="0" w:color="auto"/>
            <w:right w:val="none" w:sz="0" w:space="0" w:color="auto"/>
          </w:divBdr>
        </w:div>
        <w:div w:id="768501006">
          <w:marLeft w:val="480"/>
          <w:marRight w:val="0"/>
          <w:marTop w:val="0"/>
          <w:marBottom w:val="0"/>
          <w:divBdr>
            <w:top w:val="none" w:sz="0" w:space="0" w:color="auto"/>
            <w:left w:val="none" w:sz="0" w:space="0" w:color="auto"/>
            <w:bottom w:val="none" w:sz="0" w:space="0" w:color="auto"/>
            <w:right w:val="none" w:sz="0" w:space="0" w:color="auto"/>
          </w:divBdr>
        </w:div>
        <w:div w:id="839273309">
          <w:marLeft w:val="480"/>
          <w:marRight w:val="0"/>
          <w:marTop w:val="0"/>
          <w:marBottom w:val="0"/>
          <w:divBdr>
            <w:top w:val="none" w:sz="0" w:space="0" w:color="auto"/>
            <w:left w:val="none" w:sz="0" w:space="0" w:color="auto"/>
            <w:bottom w:val="none" w:sz="0" w:space="0" w:color="auto"/>
            <w:right w:val="none" w:sz="0" w:space="0" w:color="auto"/>
          </w:divBdr>
        </w:div>
        <w:div w:id="1024407868">
          <w:marLeft w:val="480"/>
          <w:marRight w:val="0"/>
          <w:marTop w:val="0"/>
          <w:marBottom w:val="0"/>
          <w:divBdr>
            <w:top w:val="none" w:sz="0" w:space="0" w:color="auto"/>
            <w:left w:val="none" w:sz="0" w:space="0" w:color="auto"/>
            <w:bottom w:val="none" w:sz="0" w:space="0" w:color="auto"/>
            <w:right w:val="none" w:sz="0" w:space="0" w:color="auto"/>
          </w:divBdr>
        </w:div>
        <w:div w:id="1193150798">
          <w:marLeft w:val="480"/>
          <w:marRight w:val="0"/>
          <w:marTop w:val="0"/>
          <w:marBottom w:val="0"/>
          <w:divBdr>
            <w:top w:val="none" w:sz="0" w:space="0" w:color="auto"/>
            <w:left w:val="none" w:sz="0" w:space="0" w:color="auto"/>
            <w:bottom w:val="none" w:sz="0" w:space="0" w:color="auto"/>
            <w:right w:val="none" w:sz="0" w:space="0" w:color="auto"/>
          </w:divBdr>
        </w:div>
        <w:div w:id="1212616903">
          <w:marLeft w:val="480"/>
          <w:marRight w:val="0"/>
          <w:marTop w:val="0"/>
          <w:marBottom w:val="0"/>
          <w:divBdr>
            <w:top w:val="none" w:sz="0" w:space="0" w:color="auto"/>
            <w:left w:val="none" w:sz="0" w:space="0" w:color="auto"/>
            <w:bottom w:val="none" w:sz="0" w:space="0" w:color="auto"/>
            <w:right w:val="none" w:sz="0" w:space="0" w:color="auto"/>
          </w:divBdr>
        </w:div>
        <w:div w:id="1313682087">
          <w:marLeft w:val="480"/>
          <w:marRight w:val="0"/>
          <w:marTop w:val="0"/>
          <w:marBottom w:val="0"/>
          <w:divBdr>
            <w:top w:val="none" w:sz="0" w:space="0" w:color="auto"/>
            <w:left w:val="none" w:sz="0" w:space="0" w:color="auto"/>
            <w:bottom w:val="none" w:sz="0" w:space="0" w:color="auto"/>
            <w:right w:val="none" w:sz="0" w:space="0" w:color="auto"/>
          </w:divBdr>
        </w:div>
        <w:div w:id="1328166995">
          <w:marLeft w:val="480"/>
          <w:marRight w:val="0"/>
          <w:marTop w:val="0"/>
          <w:marBottom w:val="0"/>
          <w:divBdr>
            <w:top w:val="none" w:sz="0" w:space="0" w:color="auto"/>
            <w:left w:val="none" w:sz="0" w:space="0" w:color="auto"/>
            <w:bottom w:val="none" w:sz="0" w:space="0" w:color="auto"/>
            <w:right w:val="none" w:sz="0" w:space="0" w:color="auto"/>
          </w:divBdr>
        </w:div>
        <w:div w:id="1501575674">
          <w:marLeft w:val="480"/>
          <w:marRight w:val="0"/>
          <w:marTop w:val="0"/>
          <w:marBottom w:val="0"/>
          <w:divBdr>
            <w:top w:val="none" w:sz="0" w:space="0" w:color="auto"/>
            <w:left w:val="none" w:sz="0" w:space="0" w:color="auto"/>
            <w:bottom w:val="none" w:sz="0" w:space="0" w:color="auto"/>
            <w:right w:val="none" w:sz="0" w:space="0" w:color="auto"/>
          </w:divBdr>
        </w:div>
        <w:div w:id="1512799405">
          <w:marLeft w:val="480"/>
          <w:marRight w:val="0"/>
          <w:marTop w:val="0"/>
          <w:marBottom w:val="0"/>
          <w:divBdr>
            <w:top w:val="none" w:sz="0" w:space="0" w:color="auto"/>
            <w:left w:val="none" w:sz="0" w:space="0" w:color="auto"/>
            <w:bottom w:val="none" w:sz="0" w:space="0" w:color="auto"/>
            <w:right w:val="none" w:sz="0" w:space="0" w:color="auto"/>
          </w:divBdr>
        </w:div>
        <w:div w:id="1524173542">
          <w:marLeft w:val="480"/>
          <w:marRight w:val="0"/>
          <w:marTop w:val="0"/>
          <w:marBottom w:val="0"/>
          <w:divBdr>
            <w:top w:val="none" w:sz="0" w:space="0" w:color="auto"/>
            <w:left w:val="none" w:sz="0" w:space="0" w:color="auto"/>
            <w:bottom w:val="none" w:sz="0" w:space="0" w:color="auto"/>
            <w:right w:val="none" w:sz="0" w:space="0" w:color="auto"/>
          </w:divBdr>
        </w:div>
        <w:div w:id="1604192850">
          <w:marLeft w:val="480"/>
          <w:marRight w:val="0"/>
          <w:marTop w:val="0"/>
          <w:marBottom w:val="0"/>
          <w:divBdr>
            <w:top w:val="none" w:sz="0" w:space="0" w:color="auto"/>
            <w:left w:val="none" w:sz="0" w:space="0" w:color="auto"/>
            <w:bottom w:val="none" w:sz="0" w:space="0" w:color="auto"/>
            <w:right w:val="none" w:sz="0" w:space="0" w:color="auto"/>
          </w:divBdr>
        </w:div>
        <w:div w:id="1675299130">
          <w:marLeft w:val="480"/>
          <w:marRight w:val="0"/>
          <w:marTop w:val="0"/>
          <w:marBottom w:val="0"/>
          <w:divBdr>
            <w:top w:val="none" w:sz="0" w:space="0" w:color="auto"/>
            <w:left w:val="none" w:sz="0" w:space="0" w:color="auto"/>
            <w:bottom w:val="none" w:sz="0" w:space="0" w:color="auto"/>
            <w:right w:val="none" w:sz="0" w:space="0" w:color="auto"/>
          </w:divBdr>
        </w:div>
        <w:div w:id="1699088001">
          <w:marLeft w:val="480"/>
          <w:marRight w:val="0"/>
          <w:marTop w:val="0"/>
          <w:marBottom w:val="0"/>
          <w:divBdr>
            <w:top w:val="none" w:sz="0" w:space="0" w:color="auto"/>
            <w:left w:val="none" w:sz="0" w:space="0" w:color="auto"/>
            <w:bottom w:val="none" w:sz="0" w:space="0" w:color="auto"/>
            <w:right w:val="none" w:sz="0" w:space="0" w:color="auto"/>
          </w:divBdr>
        </w:div>
        <w:div w:id="1760129807">
          <w:marLeft w:val="480"/>
          <w:marRight w:val="0"/>
          <w:marTop w:val="0"/>
          <w:marBottom w:val="0"/>
          <w:divBdr>
            <w:top w:val="none" w:sz="0" w:space="0" w:color="auto"/>
            <w:left w:val="none" w:sz="0" w:space="0" w:color="auto"/>
            <w:bottom w:val="none" w:sz="0" w:space="0" w:color="auto"/>
            <w:right w:val="none" w:sz="0" w:space="0" w:color="auto"/>
          </w:divBdr>
        </w:div>
        <w:div w:id="1872107648">
          <w:marLeft w:val="480"/>
          <w:marRight w:val="0"/>
          <w:marTop w:val="0"/>
          <w:marBottom w:val="0"/>
          <w:divBdr>
            <w:top w:val="none" w:sz="0" w:space="0" w:color="auto"/>
            <w:left w:val="none" w:sz="0" w:space="0" w:color="auto"/>
            <w:bottom w:val="none" w:sz="0" w:space="0" w:color="auto"/>
            <w:right w:val="none" w:sz="0" w:space="0" w:color="auto"/>
          </w:divBdr>
        </w:div>
        <w:div w:id="1881940419">
          <w:marLeft w:val="480"/>
          <w:marRight w:val="0"/>
          <w:marTop w:val="0"/>
          <w:marBottom w:val="0"/>
          <w:divBdr>
            <w:top w:val="none" w:sz="0" w:space="0" w:color="auto"/>
            <w:left w:val="none" w:sz="0" w:space="0" w:color="auto"/>
            <w:bottom w:val="none" w:sz="0" w:space="0" w:color="auto"/>
            <w:right w:val="none" w:sz="0" w:space="0" w:color="auto"/>
          </w:divBdr>
        </w:div>
        <w:div w:id="1897815423">
          <w:marLeft w:val="480"/>
          <w:marRight w:val="0"/>
          <w:marTop w:val="0"/>
          <w:marBottom w:val="0"/>
          <w:divBdr>
            <w:top w:val="none" w:sz="0" w:space="0" w:color="auto"/>
            <w:left w:val="none" w:sz="0" w:space="0" w:color="auto"/>
            <w:bottom w:val="none" w:sz="0" w:space="0" w:color="auto"/>
            <w:right w:val="none" w:sz="0" w:space="0" w:color="auto"/>
          </w:divBdr>
        </w:div>
        <w:div w:id="1934514729">
          <w:marLeft w:val="480"/>
          <w:marRight w:val="0"/>
          <w:marTop w:val="0"/>
          <w:marBottom w:val="0"/>
          <w:divBdr>
            <w:top w:val="none" w:sz="0" w:space="0" w:color="auto"/>
            <w:left w:val="none" w:sz="0" w:space="0" w:color="auto"/>
            <w:bottom w:val="none" w:sz="0" w:space="0" w:color="auto"/>
            <w:right w:val="none" w:sz="0" w:space="0" w:color="auto"/>
          </w:divBdr>
        </w:div>
        <w:div w:id="2119912376">
          <w:marLeft w:val="480"/>
          <w:marRight w:val="0"/>
          <w:marTop w:val="0"/>
          <w:marBottom w:val="0"/>
          <w:divBdr>
            <w:top w:val="none" w:sz="0" w:space="0" w:color="auto"/>
            <w:left w:val="none" w:sz="0" w:space="0" w:color="auto"/>
            <w:bottom w:val="none" w:sz="0" w:space="0" w:color="auto"/>
            <w:right w:val="none" w:sz="0" w:space="0" w:color="auto"/>
          </w:divBdr>
        </w:div>
      </w:divsChild>
    </w:div>
    <w:div w:id="78990935">
      <w:bodyDiv w:val="1"/>
      <w:marLeft w:val="0"/>
      <w:marRight w:val="0"/>
      <w:marTop w:val="0"/>
      <w:marBottom w:val="0"/>
      <w:divBdr>
        <w:top w:val="none" w:sz="0" w:space="0" w:color="auto"/>
        <w:left w:val="none" w:sz="0" w:space="0" w:color="auto"/>
        <w:bottom w:val="none" w:sz="0" w:space="0" w:color="auto"/>
        <w:right w:val="none" w:sz="0" w:space="0" w:color="auto"/>
      </w:divBdr>
    </w:div>
    <w:div w:id="79258043">
      <w:bodyDiv w:val="1"/>
      <w:marLeft w:val="0"/>
      <w:marRight w:val="0"/>
      <w:marTop w:val="0"/>
      <w:marBottom w:val="0"/>
      <w:divBdr>
        <w:top w:val="none" w:sz="0" w:space="0" w:color="auto"/>
        <w:left w:val="none" w:sz="0" w:space="0" w:color="auto"/>
        <w:bottom w:val="none" w:sz="0" w:space="0" w:color="auto"/>
        <w:right w:val="none" w:sz="0" w:space="0" w:color="auto"/>
      </w:divBdr>
    </w:div>
    <w:div w:id="79789293">
      <w:bodyDiv w:val="1"/>
      <w:marLeft w:val="0"/>
      <w:marRight w:val="0"/>
      <w:marTop w:val="0"/>
      <w:marBottom w:val="0"/>
      <w:divBdr>
        <w:top w:val="none" w:sz="0" w:space="0" w:color="auto"/>
        <w:left w:val="none" w:sz="0" w:space="0" w:color="auto"/>
        <w:bottom w:val="none" w:sz="0" w:space="0" w:color="auto"/>
        <w:right w:val="none" w:sz="0" w:space="0" w:color="auto"/>
      </w:divBdr>
    </w:div>
    <w:div w:id="79983427">
      <w:bodyDiv w:val="1"/>
      <w:marLeft w:val="0"/>
      <w:marRight w:val="0"/>
      <w:marTop w:val="0"/>
      <w:marBottom w:val="0"/>
      <w:divBdr>
        <w:top w:val="none" w:sz="0" w:space="0" w:color="auto"/>
        <w:left w:val="none" w:sz="0" w:space="0" w:color="auto"/>
        <w:bottom w:val="none" w:sz="0" w:space="0" w:color="auto"/>
        <w:right w:val="none" w:sz="0" w:space="0" w:color="auto"/>
      </w:divBdr>
      <w:divsChild>
        <w:div w:id="475103219">
          <w:marLeft w:val="480"/>
          <w:marRight w:val="0"/>
          <w:marTop w:val="0"/>
          <w:marBottom w:val="0"/>
          <w:divBdr>
            <w:top w:val="none" w:sz="0" w:space="0" w:color="auto"/>
            <w:left w:val="none" w:sz="0" w:space="0" w:color="auto"/>
            <w:bottom w:val="none" w:sz="0" w:space="0" w:color="auto"/>
            <w:right w:val="none" w:sz="0" w:space="0" w:color="auto"/>
          </w:divBdr>
        </w:div>
        <w:div w:id="1143624068">
          <w:marLeft w:val="480"/>
          <w:marRight w:val="0"/>
          <w:marTop w:val="0"/>
          <w:marBottom w:val="0"/>
          <w:divBdr>
            <w:top w:val="none" w:sz="0" w:space="0" w:color="auto"/>
            <w:left w:val="none" w:sz="0" w:space="0" w:color="auto"/>
            <w:bottom w:val="none" w:sz="0" w:space="0" w:color="auto"/>
            <w:right w:val="none" w:sz="0" w:space="0" w:color="auto"/>
          </w:divBdr>
        </w:div>
        <w:div w:id="1140613673">
          <w:marLeft w:val="480"/>
          <w:marRight w:val="0"/>
          <w:marTop w:val="0"/>
          <w:marBottom w:val="0"/>
          <w:divBdr>
            <w:top w:val="none" w:sz="0" w:space="0" w:color="auto"/>
            <w:left w:val="none" w:sz="0" w:space="0" w:color="auto"/>
            <w:bottom w:val="none" w:sz="0" w:space="0" w:color="auto"/>
            <w:right w:val="none" w:sz="0" w:space="0" w:color="auto"/>
          </w:divBdr>
        </w:div>
        <w:div w:id="1908301796">
          <w:marLeft w:val="480"/>
          <w:marRight w:val="0"/>
          <w:marTop w:val="0"/>
          <w:marBottom w:val="0"/>
          <w:divBdr>
            <w:top w:val="none" w:sz="0" w:space="0" w:color="auto"/>
            <w:left w:val="none" w:sz="0" w:space="0" w:color="auto"/>
            <w:bottom w:val="none" w:sz="0" w:space="0" w:color="auto"/>
            <w:right w:val="none" w:sz="0" w:space="0" w:color="auto"/>
          </w:divBdr>
        </w:div>
        <w:div w:id="1157187609">
          <w:marLeft w:val="480"/>
          <w:marRight w:val="0"/>
          <w:marTop w:val="0"/>
          <w:marBottom w:val="0"/>
          <w:divBdr>
            <w:top w:val="none" w:sz="0" w:space="0" w:color="auto"/>
            <w:left w:val="none" w:sz="0" w:space="0" w:color="auto"/>
            <w:bottom w:val="none" w:sz="0" w:space="0" w:color="auto"/>
            <w:right w:val="none" w:sz="0" w:space="0" w:color="auto"/>
          </w:divBdr>
        </w:div>
        <w:div w:id="217281016">
          <w:marLeft w:val="480"/>
          <w:marRight w:val="0"/>
          <w:marTop w:val="0"/>
          <w:marBottom w:val="0"/>
          <w:divBdr>
            <w:top w:val="none" w:sz="0" w:space="0" w:color="auto"/>
            <w:left w:val="none" w:sz="0" w:space="0" w:color="auto"/>
            <w:bottom w:val="none" w:sz="0" w:space="0" w:color="auto"/>
            <w:right w:val="none" w:sz="0" w:space="0" w:color="auto"/>
          </w:divBdr>
        </w:div>
        <w:div w:id="1914271331">
          <w:marLeft w:val="480"/>
          <w:marRight w:val="0"/>
          <w:marTop w:val="0"/>
          <w:marBottom w:val="0"/>
          <w:divBdr>
            <w:top w:val="none" w:sz="0" w:space="0" w:color="auto"/>
            <w:left w:val="none" w:sz="0" w:space="0" w:color="auto"/>
            <w:bottom w:val="none" w:sz="0" w:space="0" w:color="auto"/>
            <w:right w:val="none" w:sz="0" w:space="0" w:color="auto"/>
          </w:divBdr>
        </w:div>
        <w:div w:id="1782870650">
          <w:marLeft w:val="480"/>
          <w:marRight w:val="0"/>
          <w:marTop w:val="0"/>
          <w:marBottom w:val="0"/>
          <w:divBdr>
            <w:top w:val="none" w:sz="0" w:space="0" w:color="auto"/>
            <w:left w:val="none" w:sz="0" w:space="0" w:color="auto"/>
            <w:bottom w:val="none" w:sz="0" w:space="0" w:color="auto"/>
            <w:right w:val="none" w:sz="0" w:space="0" w:color="auto"/>
          </w:divBdr>
        </w:div>
        <w:div w:id="1566796871">
          <w:marLeft w:val="480"/>
          <w:marRight w:val="0"/>
          <w:marTop w:val="0"/>
          <w:marBottom w:val="0"/>
          <w:divBdr>
            <w:top w:val="none" w:sz="0" w:space="0" w:color="auto"/>
            <w:left w:val="none" w:sz="0" w:space="0" w:color="auto"/>
            <w:bottom w:val="none" w:sz="0" w:space="0" w:color="auto"/>
            <w:right w:val="none" w:sz="0" w:space="0" w:color="auto"/>
          </w:divBdr>
        </w:div>
        <w:div w:id="1994214765">
          <w:marLeft w:val="480"/>
          <w:marRight w:val="0"/>
          <w:marTop w:val="0"/>
          <w:marBottom w:val="0"/>
          <w:divBdr>
            <w:top w:val="none" w:sz="0" w:space="0" w:color="auto"/>
            <w:left w:val="none" w:sz="0" w:space="0" w:color="auto"/>
            <w:bottom w:val="none" w:sz="0" w:space="0" w:color="auto"/>
            <w:right w:val="none" w:sz="0" w:space="0" w:color="auto"/>
          </w:divBdr>
        </w:div>
        <w:div w:id="7367830">
          <w:marLeft w:val="480"/>
          <w:marRight w:val="0"/>
          <w:marTop w:val="0"/>
          <w:marBottom w:val="0"/>
          <w:divBdr>
            <w:top w:val="none" w:sz="0" w:space="0" w:color="auto"/>
            <w:left w:val="none" w:sz="0" w:space="0" w:color="auto"/>
            <w:bottom w:val="none" w:sz="0" w:space="0" w:color="auto"/>
            <w:right w:val="none" w:sz="0" w:space="0" w:color="auto"/>
          </w:divBdr>
        </w:div>
        <w:div w:id="1855879659">
          <w:marLeft w:val="480"/>
          <w:marRight w:val="0"/>
          <w:marTop w:val="0"/>
          <w:marBottom w:val="0"/>
          <w:divBdr>
            <w:top w:val="none" w:sz="0" w:space="0" w:color="auto"/>
            <w:left w:val="none" w:sz="0" w:space="0" w:color="auto"/>
            <w:bottom w:val="none" w:sz="0" w:space="0" w:color="auto"/>
            <w:right w:val="none" w:sz="0" w:space="0" w:color="auto"/>
          </w:divBdr>
        </w:div>
        <w:div w:id="1294479709">
          <w:marLeft w:val="480"/>
          <w:marRight w:val="0"/>
          <w:marTop w:val="0"/>
          <w:marBottom w:val="0"/>
          <w:divBdr>
            <w:top w:val="none" w:sz="0" w:space="0" w:color="auto"/>
            <w:left w:val="none" w:sz="0" w:space="0" w:color="auto"/>
            <w:bottom w:val="none" w:sz="0" w:space="0" w:color="auto"/>
            <w:right w:val="none" w:sz="0" w:space="0" w:color="auto"/>
          </w:divBdr>
        </w:div>
        <w:div w:id="1452474409">
          <w:marLeft w:val="480"/>
          <w:marRight w:val="0"/>
          <w:marTop w:val="0"/>
          <w:marBottom w:val="0"/>
          <w:divBdr>
            <w:top w:val="none" w:sz="0" w:space="0" w:color="auto"/>
            <w:left w:val="none" w:sz="0" w:space="0" w:color="auto"/>
            <w:bottom w:val="none" w:sz="0" w:space="0" w:color="auto"/>
            <w:right w:val="none" w:sz="0" w:space="0" w:color="auto"/>
          </w:divBdr>
        </w:div>
        <w:div w:id="627394510">
          <w:marLeft w:val="480"/>
          <w:marRight w:val="0"/>
          <w:marTop w:val="0"/>
          <w:marBottom w:val="0"/>
          <w:divBdr>
            <w:top w:val="none" w:sz="0" w:space="0" w:color="auto"/>
            <w:left w:val="none" w:sz="0" w:space="0" w:color="auto"/>
            <w:bottom w:val="none" w:sz="0" w:space="0" w:color="auto"/>
            <w:right w:val="none" w:sz="0" w:space="0" w:color="auto"/>
          </w:divBdr>
        </w:div>
        <w:div w:id="1445540832">
          <w:marLeft w:val="480"/>
          <w:marRight w:val="0"/>
          <w:marTop w:val="0"/>
          <w:marBottom w:val="0"/>
          <w:divBdr>
            <w:top w:val="none" w:sz="0" w:space="0" w:color="auto"/>
            <w:left w:val="none" w:sz="0" w:space="0" w:color="auto"/>
            <w:bottom w:val="none" w:sz="0" w:space="0" w:color="auto"/>
            <w:right w:val="none" w:sz="0" w:space="0" w:color="auto"/>
          </w:divBdr>
        </w:div>
        <w:div w:id="837189589">
          <w:marLeft w:val="480"/>
          <w:marRight w:val="0"/>
          <w:marTop w:val="0"/>
          <w:marBottom w:val="0"/>
          <w:divBdr>
            <w:top w:val="none" w:sz="0" w:space="0" w:color="auto"/>
            <w:left w:val="none" w:sz="0" w:space="0" w:color="auto"/>
            <w:bottom w:val="none" w:sz="0" w:space="0" w:color="auto"/>
            <w:right w:val="none" w:sz="0" w:space="0" w:color="auto"/>
          </w:divBdr>
        </w:div>
        <w:div w:id="1275592902">
          <w:marLeft w:val="480"/>
          <w:marRight w:val="0"/>
          <w:marTop w:val="0"/>
          <w:marBottom w:val="0"/>
          <w:divBdr>
            <w:top w:val="none" w:sz="0" w:space="0" w:color="auto"/>
            <w:left w:val="none" w:sz="0" w:space="0" w:color="auto"/>
            <w:bottom w:val="none" w:sz="0" w:space="0" w:color="auto"/>
            <w:right w:val="none" w:sz="0" w:space="0" w:color="auto"/>
          </w:divBdr>
        </w:div>
        <w:div w:id="769620496">
          <w:marLeft w:val="480"/>
          <w:marRight w:val="0"/>
          <w:marTop w:val="0"/>
          <w:marBottom w:val="0"/>
          <w:divBdr>
            <w:top w:val="none" w:sz="0" w:space="0" w:color="auto"/>
            <w:left w:val="none" w:sz="0" w:space="0" w:color="auto"/>
            <w:bottom w:val="none" w:sz="0" w:space="0" w:color="auto"/>
            <w:right w:val="none" w:sz="0" w:space="0" w:color="auto"/>
          </w:divBdr>
        </w:div>
        <w:div w:id="1532380364">
          <w:marLeft w:val="480"/>
          <w:marRight w:val="0"/>
          <w:marTop w:val="0"/>
          <w:marBottom w:val="0"/>
          <w:divBdr>
            <w:top w:val="none" w:sz="0" w:space="0" w:color="auto"/>
            <w:left w:val="none" w:sz="0" w:space="0" w:color="auto"/>
            <w:bottom w:val="none" w:sz="0" w:space="0" w:color="auto"/>
            <w:right w:val="none" w:sz="0" w:space="0" w:color="auto"/>
          </w:divBdr>
        </w:div>
        <w:div w:id="1385178020">
          <w:marLeft w:val="480"/>
          <w:marRight w:val="0"/>
          <w:marTop w:val="0"/>
          <w:marBottom w:val="0"/>
          <w:divBdr>
            <w:top w:val="none" w:sz="0" w:space="0" w:color="auto"/>
            <w:left w:val="none" w:sz="0" w:space="0" w:color="auto"/>
            <w:bottom w:val="none" w:sz="0" w:space="0" w:color="auto"/>
            <w:right w:val="none" w:sz="0" w:space="0" w:color="auto"/>
          </w:divBdr>
        </w:div>
        <w:div w:id="1627932976">
          <w:marLeft w:val="480"/>
          <w:marRight w:val="0"/>
          <w:marTop w:val="0"/>
          <w:marBottom w:val="0"/>
          <w:divBdr>
            <w:top w:val="none" w:sz="0" w:space="0" w:color="auto"/>
            <w:left w:val="none" w:sz="0" w:space="0" w:color="auto"/>
            <w:bottom w:val="none" w:sz="0" w:space="0" w:color="auto"/>
            <w:right w:val="none" w:sz="0" w:space="0" w:color="auto"/>
          </w:divBdr>
        </w:div>
        <w:div w:id="1485856637">
          <w:marLeft w:val="480"/>
          <w:marRight w:val="0"/>
          <w:marTop w:val="0"/>
          <w:marBottom w:val="0"/>
          <w:divBdr>
            <w:top w:val="none" w:sz="0" w:space="0" w:color="auto"/>
            <w:left w:val="none" w:sz="0" w:space="0" w:color="auto"/>
            <w:bottom w:val="none" w:sz="0" w:space="0" w:color="auto"/>
            <w:right w:val="none" w:sz="0" w:space="0" w:color="auto"/>
          </w:divBdr>
        </w:div>
        <w:div w:id="1459183159">
          <w:marLeft w:val="480"/>
          <w:marRight w:val="0"/>
          <w:marTop w:val="0"/>
          <w:marBottom w:val="0"/>
          <w:divBdr>
            <w:top w:val="none" w:sz="0" w:space="0" w:color="auto"/>
            <w:left w:val="none" w:sz="0" w:space="0" w:color="auto"/>
            <w:bottom w:val="none" w:sz="0" w:space="0" w:color="auto"/>
            <w:right w:val="none" w:sz="0" w:space="0" w:color="auto"/>
          </w:divBdr>
        </w:div>
        <w:div w:id="32384873">
          <w:marLeft w:val="480"/>
          <w:marRight w:val="0"/>
          <w:marTop w:val="0"/>
          <w:marBottom w:val="0"/>
          <w:divBdr>
            <w:top w:val="none" w:sz="0" w:space="0" w:color="auto"/>
            <w:left w:val="none" w:sz="0" w:space="0" w:color="auto"/>
            <w:bottom w:val="none" w:sz="0" w:space="0" w:color="auto"/>
            <w:right w:val="none" w:sz="0" w:space="0" w:color="auto"/>
          </w:divBdr>
        </w:div>
        <w:div w:id="2074160654">
          <w:marLeft w:val="480"/>
          <w:marRight w:val="0"/>
          <w:marTop w:val="0"/>
          <w:marBottom w:val="0"/>
          <w:divBdr>
            <w:top w:val="none" w:sz="0" w:space="0" w:color="auto"/>
            <w:left w:val="none" w:sz="0" w:space="0" w:color="auto"/>
            <w:bottom w:val="none" w:sz="0" w:space="0" w:color="auto"/>
            <w:right w:val="none" w:sz="0" w:space="0" w:color="auto"/>
          </w:divBdr>
        </w:div>
        <w:div w:id="1740903654">
          <w:marLeft w:val="480"/>
          <w:marRight w:val="0"/>
          <w:marTop w:val="0"/>
          <w:marBottom w:val="0"/>
          <w:divBdr>
            <w:top w:val="none" w:sz="0" w:space="0" w:color="auto"/>
            <w:left w:val="none" w:sz="0" w:space="0" w:color="auto"/>
            <w:bottom w:val="none" w:sz="0" w:space="0" w:color="auto"/>
            <w:right w:val="none" w:sz="0" w:space="0" w:color="auto"/>
          </w:divBdr>
        </w:div>
        <w:div w:id="1226724320">
          <w:marLeft w:val="480"/>
          <w:marRight w:val="0"/>
          <w:marTop w:val="0"/>
          <w:marBottom w:val="0"/>
          <w:divBdr>
            <w:top w:val="none" w:sz="0" w:space="0" w:color="auto"/>
            <w:left w:val="none" w:sz="0" w:space="0" w:color="auto"/>
            <w:bottom w:val="none" w:sz="0" w:space="0" w:color="auto"/>
            <w:right w:val="none" w:sz="0" w:space="0" w:color="auto"/>
          </w:divBdr>
        </w:div>
        <w:div w:id="1620647359">
          <w:marLeft w:val="480"/>
          <w:marRight w:val="0"/>
          <w:marTop w:val="0"/>
          <w:marBottom w:val="0"/>
          <w:divBdr>
            <w:top w:val="none" w:sz="0" w:space="0" w:color="auto"/>
            <w:left w:val="none" w:sz="0" w:space="0" w:color="auto"/>
            <w:bottom w:val="none" w:sz="0" w:space="0" w:color="auto"/>
            <w:right w:val="none" w:sz="0" w:space="0" w:color="auto"/>
          </w:divBdr>
        </w:div>
        <w:div w:id="1238897972">
          <w:marLeft w:val="480"/>
          <w:marRight w:val="0"/>
          <w:marTop w:val="0"/>
          <w:marBottom w:val="0"/>
          <w:divBdr>
            <w:top w:val="none" w:sz="0" w:space="0" w:color="auto"/>
            <w:left w:val="none" w:sz="0" w:space="0" w:color="auto"/>
            <w:bottom w:val="none" w:sz="0" w:space="0" w:color="auto"/>
            <w:right w:val="none" w:sz="0" w:space="0" w:color="auto"/>
          </w:divBdr>
        </w:div>
        <w:div w:id="2077242440">
          <w:marLeft w:val="480"/>
          <w:marRight w:val="0"/>
          <w:marTop w:val="0"/>
          <w:marBottom w:val="0"/>
          <w:divBdr>
            <w:top w:val="none" w:sz="0" w:space="0" w:color="auto"/>
            <w:left w:val="none" w:sz="0" w:space="0" w:color="auto"/>
            <w:bottom w:val="none" w:sz="0" w:space="0" w:color="auto"/>
            <w:right w:val="none" w:sz="0" w:space="0" w:color="auto"/>
          </w:divBdr>
        </w:div>
        <w:div w:id="1005521057">
          <w:marLeft w:val="480"/>
          <w:marRight w:val="0"/>
          <w:marTop w:val="0"/>
          <w:marBottom w:val="0"/>
          <w:divBdr>
            <w:top w:val="none" w:sz="0" w:space="0" w:color="auto"/>
            <w:left w:val="none" w:sz="0" w:space="0" w:color="auto"/>
            <w:bottom w:val="none" w:sz="0" w:space="0" w:color="auto"/>
            <w:right w:val="none" w:sz="0" w:space="0" w:color="auto"/>
          </w:divBdr>
        </w:div>
        <w:div w:id="265771752">
          <w:marLeft w:val="480"/>
          <w:marRight w:val="0"/>
          <w:marTop w:val="0"/>
          <w:marBottom w:val="0"/>
          <w:divBdr>
            <w:top w:val="none" w:sz="0" w:space="0" w:color="auto"/>
            <w:left w:val="none" w:sz="0" w:space="0" w:color="auto"/>
            <w:bottom w:val="none" w:sz="0" w:space="0" w:color="auto"/>
            <w:right w:val="none" w:sz="0" w:space="0" w:color="auto"/>
          </w:divBdr>
        </w:div>
        <w:div w:id="692145650">
          <w:marLeft w:val="480"/>
          <w:marRight w:val="0"/>
          <w:marTop w:val="0"/>
          <w:marBottom w:val="0"/>
          <w:divBdr>
            <w:top w:val="none" w:sz="0" w:space="0" w:color="auto"/>
            <w:left w:val="none" w:sz="0" w:space="0" w:color="auto"/>
            <w:bottom w:val="none" w:sz="0" w:space="0" w:color="auto"/>
            <w:right w:val="none" w:sz="0" w:space="0" w:color="auto"/>
          </w:divBdr>
        </w:div>
        <w:div w:id="1723554339">
          <w:marLeft w:val="480"/>
          <w:marRight w:val="0"/>
          <w:marTop w:val="0"/>
          <w:marBottom w:val="0"/>
          <w:divBdr>
            <w:top w:val="none" w:sz="0" w:space="0" w:color="auto"/>
            <w:left w:val="none" w:sz="0" w:space="0" w:color="auto"/>
            <w:bottom w:val="none" w:sz="0" w:space="0" w:color="auto"/>
            <w:right w:val="none" w:sz="0" w:space="0" w:color="auto"/>
          </w:divBdr>
        </w:div>
        <w:div w:id="621503272">
          <w:marLeft w:val="480"/>
          <w:marRight w:val="0"/>
          <w:marTop w:val="0"/>
          <w:marBottom w:val="0"/>
          <w:divBdr>
            <w:top w:val="none" w:sz="0" w:space="0" w:color="auto"/>
            <w:left w:val="none" w:sz="0" w:space="0" w:color="auto"/>
            <w:bottom w:val="none" w:sz="0" w:space="0" w:color="auto"/>
            <w:right w:val="none" w:sz="0" w:space="0" w:color="auto"/>
          </w:divBdr>
        </w:div>
        <w:div w:id="592015349">
          <w:marLeft w:val="480"/>
          <w:marRight w:val="0"/>
          <w:marTop w:val="0"/>
          <w:marBottom w:val="0"/>
          <w:divBdr>
            <w:top w:val="none" w:sz="0" w:space="0" w:color="auto"/>
            <w:left w:val="none" w:sz="0" w:space="0" w:color="auto"/>
            <w:bottom w:val="none" w:sz="0" w:space="0" w:color="auto"/>
            <w:right w:val="none" w:sz="0" w:space="0" w:color="auto"/>
          </w:divBdr>
        </w:div>
        <w:div w:id="785931737">
          <w:marLeft w:val="480"/>
          <w:marRight w:val="0"/>
          <w:marTop w:val="0"/>
          <w:marBottom w:val="0"/>
          <w:divBdr>
            <w:top w:val="none" w:sz="0" w:space="0" w:color="auto"/>
            <w:left w:val="none" w:sz="0" w:space="0" w:color="auto"/>
            <w:bottom w:val="none" w:sz="0" w:space="0" w:color="auto"/>
            <w:right w:val="none" w:sz="0" w:space="0" w:color="auto"/>
          </w:divBdr>
        </w:div>
        <w:div w:id="52698113">
          <w:marLeft w:val="480"/>
          <w:marRight w:val="0"/>
          <w:marTop w:val="0"/>
          <w:marBottom w:val="0"/>
          <w:divBdr>
            <w:top w:val="none" w:sz="0" w:space="0" w:color="auto"/>
            <w:left w:val="none" w:sz="0" w:space="0" w:color="auto"/>
            <w:bottom w:val="none" w:sz="0" w:space="0" w:color="auto"/>
            <w:right w:val="none" w:sz="0" w:space="0" w:color="auto"/>
          </w:divBdr>
        </w:div>
        <w:div w:id="1757094842">
          <w:marLeft w:val="480"/>
          <w:marRight w:val="0"/>
          <w:marTop w:val="0"/>
          <w:marBottom w:val="0"/>
          <w:divBdr>
            <w:top w:val="none" w:sz="0" w:space="0" w:color="auto"/>
            <w:left w:val="none" w:sz="0" w:space="0" w:color="auto"/>
            <w:bottom w:val="none" w:sz="0" w:space="0" w:color="auto"/>
            <w:right w:val="none" w:sz="0" w:space="0" w:color="auto"/>
          </w:divBdr>
        </w:div>
        <w:div w:id="770272653">
          <w:marLeft w:val="480"/>
          <w:marRight w:val="0"/>
          <w:marTop w:val="0"/>
          <w:marBottom w:val="0"/>
          <w:divBdr>
            <w:top w:val="none" w:sz="0" w:space="0" w:color="auto"/>
            <w:left w:val="none" w:sz="0" w:space="0" w:color="auto"/>
            <w:bottom w:val="none" w:sz="0" w:space="0" w:color="auto"/>
            <w:right w:val="none" w:sz="0" w:space="0" w:color="auto"/>
          </w:divBdr>
        </w:div>
        <w:div w:id="1359887528">
          <w:marLeft w:val="480"/>
          <w:marRight w:val="0"/>
          <w:marTop w:val="0"/>
          <w:marBottom w:val="0"/>
          <w:divBdr>
            <w:top w:val="none" w:sz="0" w:space="0" w:color="auto"/>
            <w:left w:val="none" w:sz="0" w:space="0" w:color="auto"/>
            <w:bottom w:val="none" w:sz="0" w:space="0" w:color="auto"/>
            <w:right w:val="none" w:sz="0" w:space="0" w:color="auto"/>
          </w:divBdr>
        </w:div>
        <w:div w:id="626471036">
          <w:marLeft w:val="480"/>
          <w:marRight w:val="0"/>
          <w:marTop w:val="0"/>
          <w:marBottom w:val="0"/>
          <w:divBdr>
            <w:top w:val="none" w:sz="0" w:space="0" w:color="auto"/>
            <w:left w:val="none" w:sz="0" w:space="0" w:color="auto"/>
            <w:bottom w:val="none" w:sz="0" w:space="0" w:color="auto"/>
            <w:right w:val="none" w:sz="0" w:space="0" w:color="auto"/>
          </w:divBdr>
        </w:div>
        <w:div w:id="592278114">
          <w:marLeft w:val="480"/>
          <w:marRight w:val="0"/>
          <w:marTop w:val="0"/>
          <w:marBottom w:val="0"/>
          <w:divBdr>
            <w:top w:val="none" w:sz="0" w:space="0" w:color="auto"/>
            <w:left w:val="none" w:sz="0" w:space="0" w:color="auto"/>
            <w:bottom w:val="none" w:sz="0" w:space="0" w:color="auto"/>
            <w:right w:val="none" w:sz="0" w:space="0" w:color="auto"/>
          </w:divBdr>
        </w:div>
        <w:div w:id="990016196">
          <w:marLeft w:val="480"/>
          <w:marRight w:val="0"/>
          <w:marTop w:val="0"/>
          <w:marBottom w:val="0"/>
          <w:divBdr>
            <w:top w:val="none" w:sz="0" w:space="0" w:color="auto"/>
            <w:left w:val="none" w:sz="0" w:space="0" w:color="auto"/>
            <w:bottom w:val="none" w:sz="0" w:space="0" w:color="auto"/>
            <w:right w:val="none" w:sz="0" w:space="0" w:color="auto"/>
          </w:divBdr>
        </w:div>
        <w:div w:id="39526029">
          <w:marLeft w:val="480"/>
          <w:marRight w:val="0"/>
          <w:marTop w:val="0"/>
          <w:marBottom w:val="0"/>
          <w:divBdr>
            <w:top w:val="none" w:sz="0" w:space="0" w:color="auto"/>
            <w:left w:val="none" w:sz="0" w:space="0" w:color="auto"/>
            <w:bottom w:val="none" w:sz="0" w:space="0" w:color="auto"/>
            <w:right w:val="none" w:sz="0" w:space="0" w:color="auto"/>
          </w:divBdr>
        </w:div>
        <w:div w:id="246160622">
          <w:marLeft w:val="480"/>
          <w:marRight w:val="0"/>
          <w:marTop w:val="0"/>
          <w:marBottom w:val="0"/>
          <w:divBdr>
            <w:top w:val="none" w:sz="0" w:space="0" w:color="auto"/>
            <w:left w:val="none" w:sz="0" w:space="0" w:color="auto"/>
            <w:bottom w:val="none" w:sz="0" w:space="0" w:color="auto"/>
            <w:right w:val="none" w:sz="0" w:space="0" w:color="auto"/>
          </w:divBdr>
        </w:div>
        <w:div w:id="1704749299">
          <w:marLeft w:val="480"/>
          <w:marRight w:val="0"/>
          <w:marTop w:val="0"/>
          <w:marBottom w:val="0"/>
          <w:divBdr>
            <w:top w:val="none" w:sz="0" w:space="0" w:color="auto"/>
            <w:left w:val="none" w:sz="0" w:space="0" w:color="auto"/>
            <w:bottom w:val="none" w:sz="0" w:space="0" w:color="auto"/>
            <w:right w:val="none" w:sz="0" w:space="0" w:color="auto"/>
          </w:divBdr>
        </w:div>
        <w:div w:id="1626083535">
          <w:marLeft w:val="480"/>
          <w:marRight w:val="0"/>
          <w:marTop w:val="0"/>
          <w:marBottom w:val="0"/>
          <w:divBdr>
            <w:top w:val="none" w:sz="0" w:space="0" w:color="auto"/>
            <w:left w:val="none" w:sz="0" w:space="0" w:color="auto"/>
            <w:bottom w:val="none" w:sz="0" w:space="0" w:color="auto"/>
            <w:right w:val="none" w:sz="0" w:space="0" w:color="auto"/>
          </w:divBdr>
        </w:div>
        <w:div w:id="1722174047">
          <w:marLeft w:val="480"/>
          <w:marRight w:val="0"/>
          <w:marTop w:val="0"/>
          <w:marBottom w:val="0"/>
          <w:divBdr>
            <w:top w:val="none" w:sz="0" w:space="0" w:color="auto"/>
            <w:left w:val="none" w:sz="0" w:space="0" w:color="auto"/>
            <w:bottom w:val="none" w:sz="0" w:space="0" w:color="auto"/>
            <w:right w:val="none" w:sz="0" w:space="0" w:color="auto"/>
          </w:divBdr>
        </w:div>
        <w:div w:id="1084230900">
          <w:marLeft w:val="480"/>
          <w:marRight w:val="0"/>
          <w:marTop w:val="0"/>
          <w:marBottom w:val="0"/>
          <w:divBdr>
            <w:top w:val="none" w:sz="0" w:space="0" w:color="auto"/>
            <w:left w:val="none" w:sz="0" w:space="0" w:color="auto"/>
            <w:bottom w:val="none" w:sz="0" w:space="0" w:color="auto"/>
            <w:right w:val="none" w:sz="0" w:space="0" w:color="auto"/>
          </w:divBdr>
        </w:div>
        <w:div w:id="1796295381">
          <w:marLeft w:val="480"/>
          <w:marRight w:val="0"/>
          <w:marTop w:val="0"/>
          <w:marBottom w:val="0"/>
          <w:divBdr>
            <w:top w:val="none" w:sz="0" w:space="0" w:color="auto"/>
            <w:left w:val="none" w:sz="0" w:space="0" w:color="auto"/>
            <w:bottom w:val="none" w:sz="0" w:space="0" w:color="auto"/>
            <w:right w:val="none" w:sz="0" w:space="0" w:color="auto"/>
          </w:divBdr>
        </w:div>
        <w:div w:id="1829200432">
          <w:marLeft w:val="480"/>
          <w:marRight w:val="0"/>
          <w:marTop w:val="0"/>
          <w:marBottom w:val="0"/>
          <w:divBdr>
            <w:top w:val="none" w:sz="0" w:space="0" w:color="auto"/>
            <w:left w:val="none" w:sz="0" w:space="0" w:color="auto"/>
            <w:bottom w:val="none" w:sz="0" w:space="0" w:color="auto"/>
            <w:right w:val="none" w:sz="0" w:space="0" w:color="auto"/>
          </w:divBdr>
        </w:div>
        <w:div w:id="2108695220">
          <w:marLeft w:val="480"/>
          <w:marRight w:val="0"/>
          <w:marTop w:val="0"/>
          <w:marBottom w:val="0"/>
          <w:divBdr>
            <w:top w:val="none" w:sz="0" w:space="0" w:color="auto"/>
            <w:left w:val="none" w:sz="0" w:space="0" w:color="auto"/>
            <w:bottom w:val="none" w:sz="0" w:space="0" w:color="auto"/>
            <w:right w:val="none" w:sz="0" w:space="0" w:color="auto"/>
          </w:divBdr>
        </w:div>
        <w:div w:id="1598714106">
          <w:marLeft w:val="480"/>
          <w:marRight w:val="0"/>
          <w:marTop w:val="0"/>
          <w:marBottom w:val="0"/>
          <w:divBdr>
            <w:top w:val="none" w:sz="0" w:space="0" w:color="auto"/>
            <w:left w:val="none" w:sz="0" w:space="0" w:color="auto"/>
            <w:bottom w:val="none" w:sz="0" w:space="0" w:color="auto"/>
            <w:right w:val="none" w:sz="0" w:space="0" w:color="auto"/>
          </w:divBdr>
        </w:div>
        <w:div w:id="1135562104">
          <w:marLeft w:val="480"/>
          <w:marRight w:val="0"/>
          <w:marTop w:val="0"/>
          <w:marBottom w:val="0"/>
          <w:divBdr>
            <w:top w:val="none" w:sz="0" w:space="0" w:color="auto"/>
            <w:left w:val="none" w:sz="0" w:space="0" w:color="auto"/>
            <w:bottom w:val="none" w:sz="0" w:space="0" w:color="auto"/>
            <w:right w:val="none" w:sz="0" w:space="0" w:color="auto"/>
          </w:divBdr>
        </w:div>
        <w:div w:id="248738129">
          <w:marLeft w:val="480"/>
          <w:marRight w:val="0"/>
          <w:marTop w:val="0"/>
          <w:marBottom w:val="0"/>
          <w:divBdr>
            <w:top w:val="none" w:sz="0" w:space="0" w:color="auto"/>
            <w:left w:val="none" w:sz="0" w:space="0" w:color="auto"/>
            <w:bottom w:val="none" w:sz="0" w:space="0" w:color="auto"/>
            <w:right w:val="none" w:sz="0" w:space="0" w:color="auto"/>
          </w:divBdr>
        </w:div>
        <w:div w:id="1545874513">
          <w:marLeft w:val="480"/>
          <w:marRight w:val="0"/>
          <w:marTop w:val="0"/>
          <w:marBottom w:val="0"/>
          <w:divBdr>
            <w:top w:val="none" w:sz="0" w:space="0" w:color="auto"/>
            <w:left w:val="none" w:sz="0" w:space="0" w:color="auto"/>
            <w:bottom w:val="none" w:sz="0" w:space="0" w:color="auto"/>
            <w:right w:val="none" w:sz="0" w:space="0" w:color="auto"/>
          </w:divBdr>
        </w:div>
        <w:div w:id="1144856095">
          <w:marLeft w:val="480"/>
          <w:marRight w:val="0"/>
          <w:marTop w:val="0"/>
          <w:marBottom w:val="0"/>
          <w:divBdr>
            <w:top w:val="none" w:sz="0" w:space="0" w:color="auto"/>
            <w:left w:val="none" w:sz="0" w:space="0" w:color="auto"/>
            <w:bottom w:val="none" w:sz="0" w:space="0" w:color="auto"/>
            <w:right w:val="none" w:sz="0" w:space="0" w:color="auto"/>
          </w:divBdr>
        </w:div>
        <w:div w:id="349990294">
          <w:marLeft w:val="480"/>
          <w:marRight w:val="0"/>
          <w:marTop w:val="0"/>
          <w:marBottom w:val="0"/>
          <w:divBdr>
            <w:top w:val="none" w:sz="0" w:space="0" w:color="auto"/>
            <w:left w:val="none" w:sz="0" w:space="0" w:color="auto"/>
            <w:bottom w:val="none" w:sz="0" w:space="0" w:color="auto"/>
            <w:right w:val="none" w:sz="0" w:space="0" w:color="auto"/>
          </w:divBdr>
        </w:div>
        <w:div w:id="920866509">
          <w:marLeft w:val="480"/>
          <w:marRight w:val="0"/>
          <w:marTop w:val="0"/>
          <w:marBottom w:val="0"/>
          <w:divBdr>
            <w:top w:val="none" w:sz="0" w:space="0" w:color="auto"/>
            <w:left w:val="none" w:sz="0" w:space="0" w:color="auto"/>
            <w:bottom w:val="none" w:sz="0" w:space="0" w:color="auto"/>
            <w:right w:val="none" w:sz="0" w:space="0" w:color="auto"/>
          </w:divBdr>
        </w:div>
        <w:div w:id="525950036">
          <w:marLeft w:val="480"/>
          <w:marRight w:val="0"/>
          <w:marTop w:val="0"/>
          <w:marBottom w:val="0"/>
          <w:divBdr>
            <w:top w:val="none" w:sz="0" w:space="0" w:color="auto"/>
            <w:left w:val="none" w:sz="0" w:space="0" w:color="auto"/>
            <w:bottom w:val="none" w:sz="0" w:space="0" w:color="auto"/>
            <w:right w:val="none" w:sz="0" w:space="0" w:color="auto"/>
          </w:divBdr>
        </w:div>
        <w:div w:id="598024582">
          <w:marLeft w:val="480"/>
          <w:marRight w:val="0"/>
          <w:marTop w:val="0"/>
          <w:marBottom w:val="0"/>
          <w:divBdr>
            <w:top w:val="none" w:sz="0" w:space="0" w:color="auto"/>
            <w:left w:val="none" w:sz="0" w:space="0" w:color="auto"/>
            <w:bottom w:val="none" w:sz="0" w:space="0" w:color="auto"/>
            <w:right w:val="none" w:sz="0" w:space="0" w:color="auto"/>
          </w:divBdr>
        </w:div>
        <w:div w:id="667026600">
          <w:marLeft w:val="480"/>
          <w:marRight w:val="0"/>
          <w:marTop w:val="0"/>
          <w:marBottom w:val="0"/>
          <w:divBdr>
            <w:top w:val="none" w:sz="0" w:space="0" w:color="auto"/>
            <w:left w:val="none" w:sz="0" w:space="0" w:color="auto"/>
            <w:bottom w:val="none" w:sz="0" w:space="0" w:color="auto"/>
            <w:right w:val="none" w:sz="0" w:space="0" w:color="auto"/>
          </w:divBdr>
        </w:div>
        <w:div w:id="650523096">
          <w:marLeft w:val="480"/>
          <w:marRight w:val="0"/>
          <w:marTop w:val="0"/>
          <w:marBottom w:val="0"/>
          <w:divBdr>
            <w:top w:val="none" w:sz="0" w:space="0" w:color="auto"/>
            <w:left w:val="none" w:sz="0" w:space="0" w:color="auto"/>
            <w:bottom w:val="none" w:sz="0" w:space="0" w:color="auto"/>
            <w:right w:val="none" w:sz="0" w:space="0" w:color="auto"/>
          </w:divBdr>
        </w:div>
        <w:div w:id="1179076965">
          <w:marLeft w:val="480"/>
          <w:marRight w:val="0"/>
          <w:marTop w:val="0"/>
          <w:marBottom w:val="0"/>
          <w:divBdr>
            <w:top w:val="none" w:sz="0" w:space="0" w:color="auto"/>
            <w:left w:val="none" w:sz="0" w:space="0" w:color="auto"/>
            <w:bottom w:val="none" w:sz="0" w:space="0" w:color="auto"/>
            <w:right w:val="none" w:sz="0" w:space="0" w:color="auto"/>
          </w:divBdr>
        </w:div>
        <w:div w:id="1419012606">
          <w:marLeft w:val="480"/>
          <w:marRight w:val="0"/>
          <w:marTop w:val="0"/>
          <w:marBottom w:val="0"/>
          <w:divBdr>
            <w:top w:val="none" w:sz="0" w:space="0" w:color="auto"/>
            <w:left w:val="none" w:sz="0" w:space="0" w:color="auto"/>
            <w:bottom w:val="none" w:sz="0" w:space="0" w:color="auto"/>
            <w:right w:val="none" w:sz="0" w:space="0" w:color="auto"/>
          </w:divBdr>
        </w:div>
        <w:div w:id="1528106939">
          <w:marLeft w:val="480"/>
          <w:marRight w:val="0"/>
          <w:marTop w:val="0"/>
          <w:marBottom w:val="0"/>
          <w:divBdr>
            <w:top w:val="none" w:sz="0" w:space="0" w:color="auto"/>
            <w:left w:val="none" w:sz="0" w:space="0" w:color="auto"/>
            <w:bottom w:val="none" w:sz="0" w:space="0" w:color="auto"/>
            <w:right w:val="none" w:sz="0" w:space="0" w:color="auto"/>
          </w:divBdr>
        </w:div>
        <w:div w:id="312830375">
          <w:marLeft w:val="480"/>
          <w:marRight w:val="0"/>
          <w:marTop w:val="0"/>
          <w:marBottom w:val="0"/>
          <w:divBdr>
            <w:top w:val="none" w:sz="0" w:space="0" w:color="auto"/>
            <w:left w:val="none" w:sz="0" w:space="0" w:color="auto"/>
            <w:bottom w:val="none" w:sz="0" w:space="0" w:color="auto"/>
            <w:right w:val="none" w:sz="0" w:space="0" w:color="auto"/>
          </w:divBdr>
        </w:div>
        <w:div w:id="1524050490">
          <w:marLeft w:val="480"/>
          <w:marRight w:val="0"/>
          <w:marTop w:val="0"/>
          <w:marBottom w:val="0"/>
          <w:divBdr>
            <w:top w:val="none" w:sz="0" w:space="0" w:color="auto"/>
            <w:left w:val="none" w:sz="0" w:space="0" w:color="auto"/>
            <w:bottom w:val="none" w:sz="0" w:space="0" w:color="auto"/>
            <w:right w:val="none" w:sz="0" w:space="0" w:color="auto"/>
          </w:divBdr>
        </w:div>
        <w:div w:id="2042121349">
          <w:marLeft w:val="480"/>
          <w:marRight w:val="0"/>
          <w:marTop w:val="0"/>
          <w:marBottom w:val="0"/>
          <w:divBdr>
            <w:top w:val="none" w:sz="0" w:space="0" w:color="auto"/>
            <w:left w:val="none" w:sz="0" w:space="0" w:color="auto"/>
            <w:bottom w:val="none" w:sz="0" w:space="0" w:color="auto"/>
            <w:right w:val="none" w:sz="0" w:space="0" w:color="auto"/>
          </w:divBdr>
        </w:div>
        <w:div w:id="941374170">
          <w:marLeft w:val="480"/>
          <w:marRight w:val="0"/>
          <w:marTop w:val="0"/>
          <w:marBottom w:val="0"/>
          <w:divBdr>
            <w:top w:val="none" w:sz="0" w:space="0" w:color="auto"/>
            <w:left w:val="none" w:sz="0" w:space="0" w:color="auto"/>
            <w:bottom w:val="none" w:sz="0" w:space="0" w:color="auto"/>
            <w:right w:val="none" w:sz="0" w:space="0" w:color="auto"/>
          </w:divBdr>
        </w:div>
        <w:div w:id="1360934360">
          <w:marLeft w:val="480"/>
          <w:marRight w:val="0"/>
          <w:marTop w:val="0"/>
          <w:marBottom w:val="0"/>
          <w:divBdr>
            <w:top w:val="none" w:sz="0" w:space="0" w:color="auto"/>
            <w:left w:val="none" w:sz="0" w:space="0" w:color="auto"/>
            <w:bottom w:val="none" w:sz="0" w:space="0" w:color="auto"/>
            <w:right w:val="none" w:sz="0" w:space="0" w:color="auto"/>
          </w:divBdr>
        </w:div>
        <w:div w:id="785193588">
          <w:marLeft w:val="480"/>
          <w:marRight w:val="0"/>
          <w:marTop w:val="0"/>
          <w:marBottom w:val="0"/>
          <w:divBdr>
            <w:top w:val="none" w:sz="0" w:space="0" w:color="auto"/>
            <w:left w:val="none" w:sz="0" w:space="0" w:color="auto"/>
            <w:bottom w:val="none" w:sz="0" w:space="0" w:color="auto"/>
            <w:right w:val="none" w:sz="0" w:space="0" w:color="auto"/>
          </w:divBdr>
        </w:div>
        <w:div w:id="1760635157">
          <w:marLeft w:val="480"/>
          <w:marRight w:val="0"/>
          <w:marTop w:val="0"/>
          <w:marBottom w:val="0"/>
          <w:divBdr>
            <w:top w:val="none" w:sz="0" w:space="0" w:color="auto"/>
            <w:left w:val="none" w:sz="0" w:space="0" w:color="auto"/>
            <w:bottom w:val="none" w:sz="0" w:space="0" w:color="auto"/>
            <w:right w:val="none" w:sz="0" w:space="0" w:color="auto"/>
          </w:divBdr>
        </w:div>
        <w:div w:id="718407154">
          <w:marLeft w:val="480"/>
          <w:marRight w:val="0"/>
          <w:marTop w:val="0"/>
          <w:marBottom w:val="0"/>
          <w:divBdr>
            <w:top w:val="none" w:sz="0" w:space="0" w:color="auto"/>
            <w:left w:val="none" w:sz="0" w:space="0" w:color="auto"/>
            <w:bottom w:val="none" w:sz="0" w:space="0" w:color="auto"/>
            <w:right w:val="none" w:sz="0" w:space="0" w:color="auto"/>
          </w:divBdr>
        </w:div>
        <w:div w:id="493379761">
          <w:marLeft w:val="480"/>
          <w:marRight w:val="0"/>
          <w:marTop w:val="0"/>
          <w:marBottom w:val="0"/>
          <w:divBdr>
            <w:top w:val="none" w:sz="0" w:space="0" w:color="auto"/>
            <w:left w:val="none" w:sz="0" w:space="0" w:color="auto"/>
            <w:bottom w:val="none" w:sz="0" w:space="0" w:color="auto"/>
            <w:right w:val="none" w:sz="0" w:space="0" w:color="auto"/>
          </w:divBdr>
        </w:div>
        <w:div w:id="227499591">
          <w:marLeft w:val="480"/>
          <w:marRight w:val="0"/>
          <w:marTop w:val="0"/>
          <w:marBottom w:val="0"/>
          <w:divBdr>
            <w:top w:val="none" w:sz="0" w:space="0" w:color="auto"/>
            <w:left w:val="none" w:sz="0" w:space="0" w:color="auto"/>
            <w:bottom w:val="none" w:sz="0" w:space="0" w:color="auto"/>
            <w:right w:val="none" w:sz="0" w:space="0" w:color="auto"/>
          </w:divBdr>
        </w:div>
        <w:div w:id="2081292765">
          <w:marLeft w:val="480"/>
          <w:marRight w:val="0"/>
          <w:marTop w:val="0"/>
          <w:marBottom w:val="0"/>
          <w:divBdr>
            <w:top w:val="none" w:sz="0" w:space="0" w:color="auto"/>
            <w:left w:val="none" w:sz="0" w:space="0" w:color="auto"/>
            <w:bottom w:val="none" w:sz="0" w:space="0" w:color="auto"/>
            <w:right w:val="none" w:sz="0" w:space="0" w:color="auto"/>
          </w:divBdr>
        </w:div>
        <w:div w:id="79757859">
          <w:marLeft w:val="480"/>
          <w:marRight w:val="0"/>
          <w:marTop w:val="0"/>
          <w:marBottom w:val="0"/>
          <w:divBdr>
            <w:top w:val="none" w:sz="0" w:space="0" w:color="auto"/>
            <w:left w:val="none" w:sz="0" w:space="0" w:color="auto"/>
            <w:bottom w:val="none" w:sz="0" w:space="0" w:color="auto"/>
            <w:right w:val="none" w:sz="0" w:space="0" w:color="auto"/>
          </w:divBdr>
        </w:div>
        <w:div w:id="12464657">
          <w:marLeft w:val="480"/>
          <w:marRight w:val="0"/>
          <w:marTop w:val="0"/>
          <w:marBottom w:val="0"/>
          <w:divBdr>
            <w:top w:val="none" w:sz="0" w:space="0" w:color="auto"/>
            <w:left w:val="none" w:sz="0" w:space="0" w:color="auto"/>
            <w:bottom w:val="none" w:sz="0" w:space="0" w:color="auto"/>
            <w:right w:val="none" w:sz="0" w:space="0" w:color="auto"/>
          </w:divBdr>
        </w:div>
        <w:div w:id="1604846158">
          <w:marLeft w:val="480"/>
          <w:marRight w:val="0"/>
          <w:marTop w:val="0"/>
          <w:marBottom w:val="0"/>
          <w:divBdr>
            <w:top w:val="none" w:sz="0" w:space="0" w:color="auto"/>
            <w:left w:val="none" w:sz="0" w:space="0" w:color="auto"/>
            <w:bottom w:val="none" w:sz="0" w:space="0" w:color="auto"/>
            <w:right w:val="none" w:sz="0" w:space="0" w:color="auto"/>
          </w:divBdr>
        </w:div>
        <w:div w:id="1653875307">
          <w:marLeft w:val="480"/>
          <w:marRight w:val="0"/>
          <w:marTop w:val="0"/>
          <w:marBottom w:val="0"/>
          <w:divBdr>
            <w:top w:val="none" w:sz="0" w:space="0" w:color="auto"/>
            <w:left w:val="none" w:sz="0" w:space="0" w:color="auto"/>
            <w:bottom w:val="none" w:sz="0" w:space="0" w:color="auto"/>
            <w:right w:val="none" w:sz="0" w:space="0" w:color="auto"/>
          </w:divBdr>
        </w:div>
        <w:div w:id="26684507">
          <w:marLeft w:val="480"/>
          <w:marRight w:val="0"/>
          <w:marTop w:val="0"/>
          <w:marBottom w:val="0"/>
          <w:divBdr>
            <w:top w:val="none" w:sz="0" w:space="0" w:color="auto"/>
            <w:left w:val="none" w:sz="0" w:space="0" w:color="auto"/>
            <w:bottom w:val="none" w:sz="0" w:space="0" w:color="auto"/>
            <w:right w:val="none" w:sz="0" w:space="0" w:color="auto"/>
          </w:divBdr>
        </w:div>
        <w:div w:id="590890547">
          <w:marLeft w:val="480"/>
          <w:marRight w:val="0"/>
          <w:marTop w:val="0"/>
          <w:marBottom w:val="0"/>
          <w:divBdr>
            <w:top w:val="none" w:sz="0" w:space="0" w:color="auto"/>
            <w:left w:val="none" w:sz="0" w:space="0" w:color="auto"/>
            <w:bottom w:val="none" w:sz="0" w:space="0" w:color="auto"/>
            <w:right w:val="none" w:sz="0" w:space="0" w:color="auto"/>
          </w:divBdr>
        </w:div>
        <w:div w:id="1024791528">
          <w:marLeft w:val="480"/>
          <w:marRight w:val="0"/>
          <w:marTop w:val="0"/>
          <w:marBottom w:val="0"/>
          <w:divBdr>
            <w:top w:val="none" w:sz="0" w:space="0" w:color="auto"/>
            <w:left w:val="none" w:sz="0" w:space="0" w:color="auto"/>
            <w:bottom w:val="none" w:sz="0" w:space="0" w:color="auto"/>
            <w:right w:val="none" w:sz="0" w:space="0" w:color="auto"/>
          </w:divBdr>
        </w:div>
        <w:div w:id="649091179">
          <w:marLeft w:val="480"/>
          <w:marRight w:val="0"/>
          <w:marTop w:val="0"/>
          <w:marBottom w:val="0"/>
          <w:divBdr>
            <w:top w:val="none" w:sz="0" w:space="0" w:color="auto"/>
            <w:left w:val="none" w:sz="0" w:space="0" w:color="auto"/>
            <w:bottom w:val="none" w:sz="0" w:space="0" w:color="auto"/>
            <w:right w:val="none" w:sz="0" w:space="0" w:color="auto"/>
          </w:divBdr>
        </w:div>
        <w:div w:id="279725853">
          <w:marLeft w:val="480"/>
          <w:marRight w:val="0"/>
          <w:marTop w:val="0"/>
          <w:marBottom w:val="0"/>
          <w:divBdr>
            <w:top w:val="none" w:sz="0" w:space="0" w:color="auto"/>
            <w:left w:val="none" w:sz="0" w:space="0" w:color="auto"/>
            <w:bottom w:val="none" w:sz="0" w:space="0" w:color="auto"/>
            <w:right w:val="none" w:sz="0" w:space="0" w:color="auto"/>
          </w:divBdr>
        </w:div>
        <w:div w:id="894656417">
          <w:marLeft w:val="480"/>
          <w:marRight w:val="0"/>
          <w:marTop w:val="0"/>
          <w:marBottom w:val="0"/>
          <w:divBdr>
            <w:top w:val="none" w:sz="0" w:space="0" w:color="auto"/>
            <w:left w:val="none" w:sz="0" w:space="0" w:color="auto"/>
            <w:bottom w:val="none" w:sz="0" w:space="0" w:color="auto"/>
            <w:right w:val="none" w:sz="0" w:space="0" w:color="auto"/>
          </w:divBdr>
        </w:div>
        <w:div w:id="1096706669">
          <w:marLeft w:val="480"/>
          <w:marRight w:val="0"/>
          <w:marTop w:val="0"/>
          <w:marBottom w:val="0"/>
          <w:divBdr>
            <w:top w:val="none" w:sz="0" w:space="0" w:color="auto"/>
            <w:left w:val="none" w:sz="0" w:space="0" w:color="auto"/>
            <w:bottom w:val="none" w:sz="0" w:space="0" w:color="auto"/>
            <w:right w:val="none" w:sz="0" w:space="0" w:color="auto"/>
          </w:divBdr>
        </w:div>
      </w:divsChild>
    </w:div>
    <w:div w:id="80031095">
      <w:bodyDiv w:val="1"/>
      <w:marLeft w:val="0"/>
      <w:marRight w:val="0"/>
      <w:marTop w:val="0"/>
      <w:marBottom w:val="0"/>
      <w:divBdr>
        <w:top w:val="none" w:sz="0" w:space="0" w:color="auto"/>
        <w:left w:val="none" w:sz="0" w:space="0" w:color="auto"/>
        <w:bottom w:val="none" w:sz="0" w:space="0" w:color="auto"/>
        <w:right w:val="none" w:sz="0" w:space="0" w:color="auto"/>
      </w:divBdr>
    </w:div>
    <w:div w:id="80641620">
      <w:bodyDiv w:val="1"/>
      <w:marLeft w:val="0"/>
      <w:marRight w:val="0"/>
      <w:marTop w:val="0"/>
      <w:marBottom w:val="0"/>
      <w:divBdr>
        <w:top w:val="none" w:sz="0" w:space="0" w:color="auto"/>
        <w:left w:val="none" w:sz="0" w:space="0" w:color="auto"/>
        <w:bottom w:val="none" w:sz="0" w:space="0" w:color="auto"/>
        <w:right w:val="none" w:sz="0" w:space="0" w:color="auto"/>
      </w:divBdr>
    </w:div>
    <w:div w:id="80883453">
      <w:bodyDiv w:val="1"/>
      <w:marLeft w:val="0"/>
      <w:marRight w:val="0"/>
      <w:marTop w:val="0"/>
      <w:marBottom w:val="0"/>
      <w:divBdr>
        <w:top w:val="none" w:sz="0" w:space="0" w:color="auto"/>
        <w:left w:val="none" w:sz="0" w:space="0" w:color="auto"/>
        <w:bottom w:val="none" w:sz="0" w:space="0" w:color="auto"/>
        <w:right w:val="none" w:sz="0" w:space="0" w:color="auto"/>
      </w:divBdr>
    </w:div>
    <w:div w:id="80951638">
      <w:bodyDiv w:val="1"/>
      <w:marLeft w:val="0"/>
      <w:marRight w:val="0"/>
      <w:marTop w:val="0"/>
      <w:marBottom w:val="0"/>
      <w:divBdr>
        <w:top w:val="none" w:sz="0" w:space="0" w:color="auto"/>
        <w:left w:val="none" w:sz="0" w:space="0" w:color="auto"/>
        <w:bottom w:val="none" w:sz="0" w:space="0" w:color="auto"/>
        <w:right w:val="none" w:sz="0" w:space="0" w:color="auto"/>
      </w:divBdr>
    </w:div>
    <w:div w:id="81221707">
      <w:bodyDiv w:val="1"/>
      <w:marLeft w:val="0"/>
      <w:marRight w:val="0"/>
      <w:marTop w:val="0"/>
      <w:marBottom w:val="0"/>
      <w:divBdr>
        <w:top w:val="none" w:sz="0" w:space="0" w:color="auto"/>
        <w:left w:val="none" w:sz="0" w:space="0" w:color="auto"/>
        <w:bottom w:val="none" w:sz="0" w:space="0" w:color="auto"/>
        <w:right w:val="none" w:sz="0" w:space="0" w:color="auto"/>
      </w:divBdr>
    </w:div>
    <w:div w:id="81293342">
      <w:bodyDiv w:val="1"/>
      <w:marLeft w:val="0"/>
      <w:marRight w:val="0"/>
      <w:marTop w:val="0"/>
      <w:marBottom w:val="0"/>
      <w:divBdr>
        <w:top w:val="none" w:sz="0" w:space="0" w:color="auto"/>
        <w:left w:val="none" w:sz="0" w:space="0" w:color="auto"/>
        <w:bottom w:val="none" w:sz="0" w:space="0" w:color="auto"/>
        <w:right w:val="none" w:sz="0" w:space="0" w:color="auto"/>
      </w:divBdr>
    </w:div>
    <w:div w:id="81342049">
      <w:bodyDiv w:val="1"/>
      <w:marLeft w:val="0"/>
      <w:marRight w:val="0"/>
      <w:marTop w:val="0"/>
      <w:marBottom w:val="0"/>
      <w:divBdr>
        <w:top w:val="none" w:sz="0" w:space="0" w:color="auto"/>
        <w:left w:val="none" w:sz="0" w:space="0" w:color="auto"/>
        <w:bottom w:val="none" w:sz="0" w:space="0" w:color="auto"/>
        <w:right w:val="none" w:sz="0" w:space="0" w:color="auto"/>
      </w:divBdr>
      <w:divsChild>
        <w:div w:id="831216527">
          <w:marLeft w:val="480"/>
          <w:marRight w:val="0"/>
          <w:marTop w:val="0"/>
          <w:marBottom w:val="0"/>
          <w:divBdr>
            <w:top w:val="none" w:sz="0" w:space="0" w:color="auto"/>
            <w:left w:val="none" w:sz="0" w:space="0" w:color="auto"/>
            <w:bottom w:val="none" w:sz="0" w:space="0" w:color="auto"/>
            <w:right w:val="none" w:sz="0" w:space="0" w:color="auto"/>
          </w:divBdr>
        </w:div>
        <w:div w:id="240335114">
          <w:marLeft w:val="480"/>
          <w:marRight w:val="0"/>
          <w:marTop w:val="0"/>
          <w:marBottom w:val="0"/>
          <w:divBdr>
            <w:top w:val="none" w:sz="0" w:space="0" w:color="auto"/>
            <w:left w:val="none" w:sz="0" w:space="0" w:color="auto"/>
            <w:bottom w:val="none" w:sz="0" w:space="0" w:color="auto"/>
            <w:right w:val="none" w:sz="0" w:space="0" w:color="auto"/>
          </w:divBdr>
        </w:div>
        <w:div w:id="1147552305">
          <w:marLeft w:val="480"/>
          <w:marRight w:val="0"/>
          <w:marTop w:val="0"/>
          <w:marBottom w:val="0"/>
          <w:divBdr>
            <w:top w:val="none" w:sz="0" w:space="0" w:color="auto"/>
            <w:left w:val="none" w:sz="0" w:space="0" w:color="auto"/>
            <w:bottom w:val="none" w:sz="0" w:space="0" w:color="auto"/>
            <w:right w:val="none" w:sz="0" w:space="0" w:color="auto"/>
          </w:divBdr>
        </w:div>
        <w:div w:id="1662000007">
          <w:marLeft w:val="480"/>
          <w:marRight w:val="0"/>
          <w:marTop w:val="0"/>
          <w:marBottom w:val="0"/>
          <w:divBdr>
            <w:top w:val="none" w:sz="0" w:space="0" w:color="auto"/>
            <w:left w:val="none" w:sz="0" w:space="0" w:color="auto"/>
            <w:bottom w:val="none" w:sz="0" w:space="0" w:color="auto"/>
            <w:right w:val="none" w:sz="0" w:space="0" w:color="auto"/>
          </w:divBdr>
        </w:div>
        <w:div w:id="447041643">
          <w:marLeft w:val="480"/>
          <w:marRight w:val="0"/>
          <w:marTop w:val="0"/>
          <w:marBottom w:val="0"/>
          <w:divBdr>
            <w:top w:val="none" w:sz="0" w:space="0" w:color="auto"/>
            <w:left w:val="none" w:sz="0" w:space="0" w:color="auto"/>
            <w:bottom w:val="none" w:sz="0" w:space="0" w:color="auto"/>
            <w:right w:val="none" w:sz="0" w:space="0" w:color="auto"/>
          </w:divBdr>
        </w:div>
        <w:div w:id="1097100092">
          <w:marLeft w:val="480"/>
          <w:marRight w:val="0"/>
          <w:marTop w:val="0"/>
          <w:marBottom w:val="0"/>
          <w:divBdr>
            <w:top w:val="none" w:sz="0" w:space="0" w:color="auto"/>
            <w:left w:val="none" w:sz="0" w:space="0" w:color="auto"/>
            <w:bottom w:val="none" w:sz="0" w:space="0" w:color="auto"/>
            <w:right w:val="none" w:sz="0" w:space="0" w:color="auto"/>
          </w:divBdr>
        </w:div>
        <w:div w:id="370308561">
          <w:marLeft w:val="480"/>
          <w:marRight w:val="0"/>
          <w:marTop w:val="0"/>
          <w:marBottom w:val="0"/>
          <w:divBdr>
            <w:top w:val="none" w:sz="0" w:space="0" w:color="auto"/>
            <w:left w:val="none" w:sz="0" w:space="0" w:color="auto"/>
            <w:bottom w:val="none" w:sz="0" w:space="0" w:color="auto"/>
            <w:right w:val="none" w:sz="0" w:space="0" w:color="auto"/>
          </w:divBdr>
        </w:div>
        <w:div w:id="2046368894">
          <w:marLeft w:val="480"/>
          <w:marRight w:val="0"/>
          <w:marTop w:val="0"/>
          <w:marBottom w:val="0"/>
          <w:divBdr>
            <w:top w:val="none" w:sz="0" w:space="0" w:color="auto"/>
            <w:left w:val="none" w:sz="0" w:space="0" w:color="auto"/>
            <w:bottom w:val="none" w:sz="0" w:space="0" w:color="auto"/>
            <w:right w:val="none" w:sz="0" w:space="0" w:color="auto"/>
          </w:divBdr>
        </w:div>
        <w:div w:id="368342539">
          <w:marLeft w:val="480"/>
          <w:marRight w:val="0"/>
          <w:marTop w:val="0"/>
          <w:marBottom w:val="0"/>
          <w:divBdr>
            <w:top w:val="none" w:sz="0" w:space="0" w:color="auto"/>
            <w:left w:val="none" w:sz="0" w:space="0" w:color="auto"/>
            <w:bottom w:val="none" w:sz="0" w:space="0" w:color="auto"/>
            <w:right w:val="none" w:sz="0" w:space="0" w:color="auto"/>
          </w:divBdr>
        </w:div>
        <w:div w:id="865673218">
          <w:marLeft w:val="480"/>
          <w:marRight w:val="0"/>
          <w:marTop w:val="0"/>
          <w:marBottom w:val="0"/>
          <w:divBdr>
            <w:top w:val="none" w:sz="0" w:space="0" w:color="auto"/>
            <w:left w:val="none" w:sz="0" w:space="0" w:color="auto"/>
            <w:bottom w:val="none" w:sz="0" w:space="0" w:color="auto"/>
            <w:right w:val="none" w:sz="0" w:space="0" w:color="auto"/>
          </w:divBdr>
        </w:div>
        <w:div w:id="2062363986">
          <w:marLeft w:val="480"/>
          <w:marRight w:val="0"/>
          <w:marTop w:val="0"/>
          <w:marBottom w:val="0"/>
          <w:divBdr>
            <w:top w:val="none" w:sz="0" w:space="0" w:color="auto"/>
            <w:left w:val="none" w:sz="0" w:space="0" w:color="auto"/>
            <w:bottom w:val="none" w:sz="0" w:space="0" w:color="auto"/>
            <w:right w:val="none" w:sz="0" w:space="0" w:color="auto"/>
          </w:divBdr>
        </w:div>
        <w:div w:id="912162278">
          <w:marLeft w:val="480"/>
          <w:marRight w:val="0"/>
          <w:marTop w:val="0"/>
          <w:marBottom w:val="0"/>
          <w:divBdr>
            <w:top w:val="none" w:sz="0" w:space="0" w:color="auto"/>
            <w:left w:val="none" w:sz="0" w:space="0" w:color="auto"/>
            <w:bottom w:val="none" w:sz="0" w:space="0" w:color="auto"/>
            <w:right w:val="none" w:sz="0" w:space="0" w:color="auto"/>
          </w:divBdr>
        </w:div>
        <w:div w:id="145630380">
          <w:marLeft w:val="480"/>
          <w:marRight w:val="0"/>
          <w:marTop w:val="0"/>
          <w:marBottom w:val="0"/>
          <w:divBdr>
            <w:top w:val="none" w:sz="0" w:space="0" w:color="auto"/>
            <w:left w:val="none" w:sz="0" w:space="0" w:color="auto"/>
            <w:bottom w:val="none" w:sz="0" w:space="0" w:color="auto"/>
            <w:right w:val="none" w:sz="0" w:space="0" w:color="auto"/>
          </w:divBdr>
        </w:div>
        <w:div w:id="1848666296">
          <w:marLeft w:val="480"/>
          <w:marRight w:val="0"/>
          <w:marTop w:val="0"/>
          <w:marBottom w:val="0"/>
          <w:divBdr>
            <w:top w:val="none" w:sz="0" w:space="0" w:color="auto"/>
            <w:left w:val="none" w:sz="0" w:space="0" w:color="auto"/>
            <w:bottom w:val="none" w:sz="0" w:space="0" w:color="auto"/>
            <w:right w:val="none" w:sz="0" w:space="0" w:color="auto"/>
          </w:divBdr>
        </w:div>
        <w:div w:id="65346773">
          <w:marLeft w:val="480"/>
          <w:marRight w:val="0"/>
          <w:marTop w:val="0"/>
          <w:marBottom w:val="0"/>
          <w:divBdr>
            <w:top w:val="none" w:sz="0" w:space="0" w:color="auto"/>
            <w:left w:val="none" w:sz="0" w:space="0" w:color="auto"/>
            <w:bottom w:val="none" w:sz="0" w:space="0" w:color="auto"/>
            <w:right w:val="none" w:sz="0" w:space="0" w:color="auto"/>
          </w:divBdr>
        </w:div>
        <w:div w:id="842430855">
          <w:marLeft w:val="480"/>
          <w:marRight w:val="0"/>
          <w:marTop w:val="0"/>
          <w:marBottom w:val="0"/>
          <w:divBdr>
            <w:top w:val="none" w:sz="0" w:space="0" w:color="auto"/>
            <w:left w:val="none" w:sz="0" w:space="0" w:color="auto"/>
            <w:bottom w:val="none" w:sz="0" w:space="0" w:color="auto"/>
            <w:right w:val="none" w:sz="0" w:space="0" w:color="auto"/>
          </w:divBdr>
        </w:div>
        <w:div w:id="1401487775">
          <w:marLeft w:val="480"/>
          <w:marRight w:val="0"/>
          <w:marTop w:val="0"/>
          <w:marBottom w:val="0"/>
          <w:divBdr>
            <w:top w:val="none" w:sz="0" w:space="0" w:color="auto"/>
            <w:left w:val="none" w:sz="0" w:space="0" w:color="auto"/>
            <w:bottom w:val="none" w:sz="0" w:space="0" w:color="auto"/>
            <w:right w:val="none" w:sz="0" w:space="0" w:color="auto"/>
          </w:divBdr>
        </w:div>
        <w:div w:id="774324325">
          <w:marLeft w:val="480"/>
          <w:marRight w:val="0"/>
          <w:marTop w:val="0"/>
          <w:marBottom w:val="0"/>
          <w:divBdr>
            <w:top w:val="none" w:sz="0" w:space="0" w:color="auto"/>
            <w:left w:val="none" w:sz="0" w:space="0" w:color="auto"/>
            <w:bottom w:val="none" w:sz="0" w:space="0" w:color="auto"/>
            <w:right w:val="none" w:sz="0" w:space="0" w:color="auto"/>
          </w:divBdr>
        </w:div>
        <w:div w:id="76439817">
          <w:marLeft w:val="480"/>
          <w:marRight w:val="0"/>
          <w:marTop w:val="0"/>
          <w:marBottom w:val="0"/>
          <w:divBdr>
            <w:top w:val="none" w:sz="0" w:space="0" w:color="auto"/>
            <w:left w:val="none" w:sz="0" w:space="0" w:color="auto"/>
            <w:bottom w:val="none" w:sz="0" w:space="0" w:color="auto"/>
            <w:right w:val="none" w:sz="0" w:space="0" w:color="auto"/>
          </w:divBdr>
        </w:div>
        <w:div w:id="953906802">
          <w:marLeft w:val="480"/>
          <w:marRight w:val="0"/>
          <w:marTop w:val="0"/>
          <w:marBottom w:val="0"/>
          <w:divBdr>
            <w:top w:val="none" w:sz="0" w:space="0" w:color="auto"/>
            <w:left w:val="none" w:sz="0" w:space="0" w:color="auto"/>
            <w:bottom w:val="none" w:sz="0" w:space="0" w:color="auto"/>
            <w:right w:val="none" w:sz="0" w:space="0" w:color="auto"/>
          </w:divBdr>
        </w:div>
        <w:div w:id="677537959">
          <w:marLeft w:val="480"/>
          <w:marRight w:val="0"/>
          <w:marTop w:val="0"/>
          <w:marBottom w:val="0"/>
          <w:divBdr>
            <w:top w:val="none" w:sz="0" w:space="0" w:color="auto"/>
            <w:left w:val="none" w:sz="0" w:space="0" w:color="auto"/>
            <w:bottom w:val="none" w:sz="0" w:space="0" w:color="auto"/>
            <w:right w:val="none" w:sz="0" w:space="0" w:color="auto"/>
          </w:divBdr>
        </w:div>
        <w:div w:id="1866557295">
          <w:marLeft w:val="480"/>
          <w:marRight w:val="0"/>
          <w:marTop w:val="0"/>
          <w:marBottom w:val="0"/>
          <w:divBdr>
            <w:top w:val="none" w:sz="0" w:space="0" w:color="auto"/>
            <w:left w:val="none" w:sz="0" w:space="0" w:color="auto"/>
            <w:bottom w:val="none" w:sz="0" w:space="0" w:color="auto"/>
            <w:right w:val="none" w:sz="0" w:space="0" w:color="auto"/>
          </w:divBdr>
        </w:div>
        <w:div w:id="557253952">
          <w:marLeft w:val="480"/>
          <w:marRight w:val="0"/>
          <w:marTop w:val="0"/>
          <w:marBottom w:val="0"/>
          <w:divBdr>
            <w:top w:val="none" w:sz="0" w:space="0" w:color="auto"/>
            <w:left w:val="none" w:sz="0" w:space="0" w:color="auto"/>
            <w:bottom w:val="none" w:sz="0" w:space="0" w:color="auto"/>
            <w:right w:val="none" w:sz="0" w:space="0" w:color="auto"/>
          </w:divBdr>
        </w:div>
        <w:div w:id="1873227727">
          <w:marLeft w:val="480"/>
          <w:marRight w:val="0"/>
          <w:marTop w:val="0"/>
          <w:marBottom w:val="0"/>
          <w:divBdr>
            <w:top w:val="none" w:sz="0" w:space="0" w:color="auto"/>
            <w:left w:val="none" w:sz="0" w:space="0" w:color="auto"/>
            <w:bottom w:val="none" w:sz="0" w:space="0" w:color="auto"/>
            <w:right w:val="none" w:sz="0" w:space="0" w:color="auto"/>
          </w:divBdr>
        </w:div>
        <w:div w:id="673724632">
          <w:marLeft w:val="480"/>
          <w:marRight w:val="0"/>
          <w:marTop w:val="0"/>
          <w:marBottom w:val="0"/>
          <w:divBdr>
            <w:top w:val="none" w:sz="0" w:space="0" w:color="auto"/>
            <w:left w:val="none" w:sz="0" w:space="0" w:color="auto"/>
            <w:bottom w:val="none" w:sz="0" w:space="0" w:color="auto"/>
            <w:right w:val="none" w:sz="0" w:space="0" w:color="auto"/>
          </w:divBdr>
        </w:div>
        <w:div w:id="1298796124">
          <w:marLeft w:val="480"/>
          <w:marRight w:val="0"/>
          <w:marTop w:val="0"/>
          <w:marBottom w:val="0"/>
          <w:divBdr>
            <w:top w:val="none" w:sz="0" w:space="0" w:color="auto"/>
            <w:left w:val="none" w:sz="0" w:space="0" w:color="auto"/>
            <w:bottom w:val="none" w:sz="0" w:space="0" w:color="auto"/>
            <w:right w:val="none" w:sz="0" w:space="0" w:color="auto"/>
          </w:divBdr>
        </w:div>
        <w:div w:id="1934433971">
          <w:marLeft w:val="480"/>
          <w:marRight w:val="0"/>
          <w:marTop w:val="0"/>
          <w:marBottom w:val="0"/>
          <w:divBdr>
            <w:top w:val="none" w:sz="0" w:space="0" w:color="auto"/>
            <w:left w:val="none" w:sz="0" w:space="0" w:color="auto"/>
            <w:bottom w:val="none" w:sz="0" w:space="0" w:color="auto"/>
            <w:right w:val="none" w:sz="0" w:space="0" w:color="auto"/>
          </w:divBdr>
        </w:div>
        <w:div w:id="934558879">
          <w:marLeft w:val="480"/>
          <w:marRight w:val="0"/>
          <w:marTop w:val="0"/>
          <w:marBottom w:val="0"/>
          <w:divBdr>
            <w:top w:val="none" w:sz="0" w:space="0" w:color="auto"/>
            <w:left w:val="none" w:sz="0" w:space="0" w:color="auto"/>
            <w:bottom w:val="none" w:sz="0" w:space="0" w:color="auto"/>
            <w:right w:val="none" w:sz="0" w:space="0" w:color="auto"/>
          </w:divBdr>
        </w:div>
        <w:div w:id="800221477">
          <w:marLeft w:val="480"/>
          <w:marRight w:val="0"/>
          <w:marTop w:val="0"/>
          <w:marBottom w:val="0"/>
          <w:divBdr>
            <w:top w:val="none" w:sz="0" w:space="0" w:color="auto"/>
            <w:left w:val="none" w:sz="0" w:space="0" w:color="auto"/>
            <w:bottom w:val="none" w:sz="0" w:space="0" w:color="auto"/>
            <w:right w:val="none" w:sz="0" w:space="0" w:color="auto"/>
          </w:divBdr>
        </w:div>
        <w:div w:id="1521580247">
          <w:marLeft w:val="480"/>
          <w:marRight w:val="0"/>
          <w:marTop w:val="0"/>
          <w:marBottom w:val="0"/>
          <w:divBdr>
            <w:top w:val="none" w:sz="0" w:space="0" w:color="auto"/>
            <w:left w:val="none" w:sz="0" w:space="0" w:color="auto"/>
            <w:bottom w:val="none" w:sz="0" w:space="0" w:color="auto"/>
            <w:right w:val="none" w:sz="0" w:space="0" w:color="auto"/>
          </w:divBdr>
        </w:div>
        <w:div w:id="1848211491">
          <w:marLeft w:val="480"/>
          <w:marRight w:val="0"/>
          <w:marTop w:val="0"/>
          <w:marBottom w:val="0"/>
          <w:divBdr>
            <w:top w:val="none" w:sz="0" w:space="0" w:color="auto"/>
            <w:left w:val="none" w:sz="0" w:space="0" w:color="auto"/>
            <w:bottom w:val="none" w:sz="0" w:space="0" w:color="auto"/>
            <w:right w:val="none" w:sz="0" w:space="0" w:color="auto"/>
          </w:divBdr>
        </w:div>
        <w:div w:id="1969553486">
          <w:marLeft w:val="480"/>
          <w:marRight w:val="0"/>
          <w:marTop w:val="0"/>
          <w:marBottom w:val="0"/>
          <w:divBdr>
            <w:top w:val="none" w:sz="0" w:space="0" w:color="auto"/>
            <w:left w:val="none" w:sz="0" w:space="0" w:color="auto"/>
            <w:bottom w:val="none" w:sz="0" w:space="0" w:color="auto"/>
            <w:right w:val="none" w:sz="0" w:space="0" w:color="auto"/>
          </w:divBdr>
        </w:div>
        <w:div w:id="1241478695">
          <w:marLeft w:val="480"/>
          <w:marRight w:val="0"/>
          <w:marTop w:val="0"/>
          <w:marBottom w:val="0"/>
          <w:divBdr>
            <w:top w:val="none" w:sz="0" w:space="0" w:color="auto"/>
            <w:left w:val="none" w:sz="0" w:space="0" w:color="auto"/>
            <w:bottom w:val="none" w:sz="0" w:space="0" w:color="auto"/>
            <w:right w:val="none" w:sz="0" w:space="0" w:color="auto"/>
          </w:divBdr>
        </w:div>
        <w:div w:id="1620992105">
          <w:marLeft w:val="480"/>
          <w:marRight w:val="0"/>
          <w:marTop w:val="0"/>
          <w:marBottom w:val="0"/>
          <w:divBdr>
            <w:top w:val="none" w:sz="0" w:space="0" w:color="auto"/>
            <w:left w:val="none" w:sz="0" w:space="0" w:color="auto"/>
            <w:bottom w:val="none" w:sz="0" w:space="0" w:color="auto"/>
            <w:right w:val="none" w:sz="0" w:space="0" w:color="auto"/>
          </w:divBdr>
        </w:div>
        <w:div w:id="1390567485">
          <w:marLeft w:val="480"/>
          <w:marRight w:val="0"/>
          <w:marTop w:val="0"/>
          <w:marBottom w:val="0"/>
          <w:divBdr>
            <w:top w:val="none" w:sz="0" w:space="0" w:color="auto"/>
            <w:left w:val="none" w:sz="0" w:space="0" w:color="auto"/>
            <w:bottom w:val="none" w:sz="0" w:space="0" w:color="auto"/>
            <w:right w:val="none" w:sz="0" w:space="0" w:color="auto"/>
          </w:divBdr>
        </w:div>
        <w:div w:id="571544418">
          <w:marLeft w:val="480"/>
          <w:marRight w:val="0"/>
          <w:marTop w:val="0"/>
          <w:marBottom w:val="0"/>
          <w:divBdr>
            <w:top w:val="none" w:sz="0" w:space="0" w:color="auto"/>
            <w:left w:val="none" w:sz="0" w:space="0" w:color="auto"/>
            <w:bottom w:val="none" w:sz="0" w:space="0" w:color="auto"/>
            <w:right w:val="none" w:sz="0" w:space="0" w:color="auto"/>
          </w:divBdr>
        </w:div>
        <w:div w:id="490947983">
          <w:marLeft w:val="480"/>
          <w:marRight w:val="0"/>
          <w:marTop w:val="0"/>
          <w:marBottom w:val="0"/>
          <w:divBdr>
            <w:top w:val="none" w:sz="0" w:space="0" w:color="auto"/>
            <w:left w:val="none" w:sz="0" w:space="0" w:color="auto"/>
            <w:bottom w:val="none" w:sz="0" w:space="0" w:color="auto"/>
            <w:right w:val="none" w:sz="0" w:space="0" w:color="auto"/>
          </w:divBdr>
        </w:div>
        <w:div w:id="687803376">
          <w:marLeft w:val="480"/>
          <w:marRight w:val="0"/>
          <w:marTop w:val="0"/>
          <w:marBottom w:val="0"/>
          <w:divBdr>
            <w:top w:val="none" w:sz="0" w:space="0" w:color="auto"/>
            <w:left w:val="none" w:sz="0" w:space="0" w:color="auto"/>
            <w:bottom w:val="none" w:sz="0" w:space="0" w:color="auto"/>
            <w:right w:val="none" w:sz="0" w:space="0" w:color="auto"/>
          </w:divBdr>
        </w:div>
        <w:div w:id="1877497136">
          <w:marLeft w:val="480"/>
          <w:marRight w:val="0"/>
          <w:marTop w:val="0"/>
          <w:marBottom w:val="0"/>
          <w:divBdr>
            <w:top w:val="none" w:sz="0" w:space="0" w:color="auto"/>
            <w:left w:val="none" w:sz="0" w:space="0" w:color="auto"/>
            <w:bottom w:val="none" w:sz="0" w:space="0" w:color="auto"/>
            <w:right w:val="none" w:sz="0" w:space="0" w:color="auto"/>
          </w:divBdr>
        </w:div>
        <w:div w:id="1141312816">
          <w:marLeft w:val="480"/>
          <w:marRight w:val="0"/>
          <w:marTop w:val="0"/>
          <w:marBottom w:val="0"/>
          <w:divBdr>
            <w:top w:val="none" w:sz="0" w:space="0" w:color="auto"/>
            <w:left w:val="none" w:sz="0" w:space="0" w:color="auto"/>
            <w:bottom w:val="none" w:sz="0" w:space="0" w:color="auto"/>
            <w:right w:val="none" w:sz="0" w:space="0" w:color="auto"/>
          </w:divBdr>
        </w:div>
        <w:div w:id="2006938045">
          <w:marLeft w:val="480"/>
          <w:marRight w:val="0"/>
          <w:marTop w:val="0"/>
          <w:marBottom w:val="0"/>
          <w:divBdr>
            <w:top w:val="none" w:sz="0" w:space="0" w:color="auto"/>
            <w:left w:val="none" w:sz="0" w:space="0" w:color="auto"/>
            <w:bottom w:val="none" w:sz="0" w:space="0" w:color="auto"/>
            <w:right w:val="none" w:sz="0" w:space="0" w:color="auto"/>
          </w:divBdr>
        </w:div>
        <w:div w:id="336151973">
          <w:marLeft w:val="480"/>
          <w:marRight w:val="0"/>
          <w:marTop w:val="0"/>
          <w:marBottom w:val="0"/>
          <w:divBdr>
            <w:top w:val="none" w:sz="0" w:space="0" w:color="auto"/>
            <w:left w:val="none" w:sz="0" w:space="0" w:color="auto"/>
            <w:bottom w:val="none" w:sz="0" w:space="0" w:color="auto"/>
            <w:right w:val="none" w:sz="0" w:space="0" w:color="auto"/>
          </w:divBdr>
        </w:div>
        <w:div w:id="1637760172">
          <w:marLeft w:val="480"/>
          <w:marRight w:val="0"/>
          <w:marTop w:val="0"/>
          <w:marBottom w:val="0"/>
          <w:divBdr>
            <w:top w:val="none" w:sz="0" w:space="0" w:color="auto"/>
            <w:left w:val="none" w:sz="0" w:space="0" w:color="auto"/>
            <w:bottom w:val="none" w:sz="0" w:space="0" w:color="auto"/>
            <w:right w:val="none" w:sz="0" w:space="0" w:color="auto"/>
          </w:divBdr>
        </w:div>
        <w:div w:id="679047894">
          <w:marLeft w:val="480"/>
          <w:marRight w:val="0"/>
          <w:marTop w:val="0"/>
          <w:marBottom w:val="0"/>
          <w:divBdr>
            <w:top w:val="none" w:sz="0" w:space="0" w:color="auto"/>
            <w:left w:val="none" w:sz="0" w:space="0" w:color="auto"/>
            <w:bottom w:val="none" w:sz="0" w:space="0" w:color="auto"/>
            <w:right w:val="none" w:sz="0" w:space="0" w:color="auto"/>
          </w:divBdr>
        </w:div>
        <w:div w:id="907425787">
          <w:marLeft w:val="480"/>
          <w:marRight w:val="0"/>
          <w:marTop w:val="0"/>
          <w:marBottom w:val="0"/>
          <w:divBdr>
            <w:top w:val="none" w:sz="0" w:space="0" w:color="auto"/>
            <w:left w:val="none" w:sz="0" w:space="0" w:color="auto"/>
            <w:bottom w:val="none" w:sz="0" w:space="0" w:color="auto"/>
            <w:right w:val="none" w:sz="0" w:space="0" w:color="auto"/>
          </w:divBdr>
        </w:div>
        <w:div w:id="536697634">
          <w:marLeft w:val="480"/>
          <w:marRight w:val="0"/>
          <w:marTop w:val="0"/>
          <w:marBottom w:val="0"/>
          <w:divBdr>
            <w:top w:val="none" w:sz="0" w:space="0" w:color="auto"/>
            <w:left w:val="none" w:sz="0" w:space="0" w:color="auto"/>
            <w:bottom w:val="none" w:sz="0" w:space="0" w:color="auto"/>
            <w:right w:val="none" w:sz="0" w:space="0" w:color="auto"/>
          </w:divBdr>
        </w:div>
        <w:div w:id="1341935026">
          <w:marLeft w:val="480"/>
          <w:marRight w:val="0"/>
          <w:marTop w:val="0"/>
          <w:marBottom w:val="0"/>
          <w:divBdr>
            <w:top w:val="none" w:sz="0" w:space="0" w:color="auto"/>
            <w:left w:val="none" w:sz="0" w:space="0" w:color="auto"/>
            <w:bottom w:val="none" w:sz="0" w:space="0" w:color="auto"/>
            <w:right w:val="none" w:sz="0" w:space="0" w:color="auto"/>
          </w:divBdr>
        </w:div>
        <w:div w:id="1084642652">
          <w:marLeft w:val="480"/>
          <w:marRight w:val="0"/>
          <w:marTop w:val="0"/>
          <w:marBottom w:val="0"/>
          <w:divBdr>
            <w:top w:val="none" w:sz="0" w:space="0" w:color="auto"/>
            <w:left w:val="none" w:sz="0" w:space="0" w:color="auto"/>
            <w:bottom w:val="none" w:sz="0" w:space="0" w:color="auto"/>
            <w:right w:val="none" w:sz="0" w:space="0" w:color="auto"/>
          </w:divBdr>
        </w:div>
        <w:div w:id="1107505433">
          <w:marLeft w:val="480"/>
          <w:marRight w:val="0"/>
          <w:marTop w:val="0"/>
          <w:marBottom w:val="0"/>
          <w:divBdr>
            <w:top w:val="none" w:sz="0" w:space="0" w:color="auto"/>
            <w:left w:val="none" w:sz="0" w:space="0" w:color="auto"/>
            <w:bottom w:val="none" w:sz="0" w:space="0" w:color="auto"/>
            <w:right w:val="none" w:sz="0" w:space="0" w:color="auto"/>
          </w:divBdr>
        </w:div>
        <w:div w:id="577402080">
          <w:marLeft w:val="480"/>
          <w:marRight w:val="0"/>
          <w:marTop w:val="0"/>
          <w:marBottom w:val="0"/>
          <w:divBdr>
            <w:top w:val="none" w:sz="0" w:space="0" w:color="auto"/>
            <w:left w:val="none" w:sz="0" w:space="0" w:color="auto"/>
            <w:bottom w:val="none" w:sz="0" w:space="0" w:color="auto"/>
            <w:right w:val="none" w:sz="0" w:space="0" w:color="auto"/>
          </w:divBdr>
        </w:div>
        <w:div w:id="1298605606">
          <w:marLeft w:val="480"/>
          <w:marRight w:val="0"/>
          <w:marTop w:val="0"/>
          <w:marBottom w:val="0"/>
          <w:divBdr>
            <w:top w:val="none" w:sz="0" w:space="0" w:color="auto"/>
            <w:left w:val="none" w:sz="0" w:space="0" w:color="auto"/>
            <w:bottom w:val="none" w:sz="0" w:space="0" w:color="auto"/>
            <w:right w:val="none" w:sz="0" w:space="0" w:color="auto"/>
          </w:divBdr>
        </w:div>
        <w:div w:id="30963504">
          <w:marLeft w:val="480"/>
          <w:marRight w:val="0"/>
          <w:marTop w:val="0"/>
          <w:marBottom w:val="0"/>
          <w:divBdr>
            <w:top w:val="none" w:sz="0" w:space="0" w:color="auto"/>
            <w:left w:val="none" w:sz="0" w:space="0" w:color="auto"/>
            <w:bottom w:val="none" w:sz="0" w:space="0" w:color="auto"/>
            <w:right w:val="none" w:sz="0" w:space="0" w:color="auto"/>
          </w:divBdr>
        </w:div>
        <w:div w:id="650793752">
          <w:marLeft w:val="480"/>
          <w:marRight w:val="0"/>
          <w:marTop w:val="0"/>
          <w:marBottom w:val="0"/>
          <w:divBdr>
            <w:top w:val="none" w:sz="0" w:space="0" w:color="auto"/>
            <w:left w:val="none" w:sz="0" w:space="0" w:color="auto"/>
            <w:bottom w:val="none" w:sz="0" w:space="0" w:color="auto"/>
            <w:right w:val="none" w:sz="0" w:space="0" w:color="auto"/>
          </w:divBdr>
        </w:div>
        <w:div w:id="1862670030">
          <w:marLeft w:val="480"/>
          <w:marRight w:val="0"/>
          <w:marTop w:val="0"/>
          <w:marBottom w:val="0"/>
          <w:divBdr>
            <w:top w:val="none" w:sz="0" w:space="0" w:color="auto"/>
            <w:left w:val="none" w:sz="0" w:space="0" w:color="auto"/>
            <w:bottom w:val="none" w:sz="0" w:space="0" w:color="auto"/>
            <w:right w:val="none" w:sz="0" w:space="0" w:color="auto"/>
          </w:divBdr>
        </w:div>
        <w:div w:id="1661813898">
          <w:marLeft w:val="480"/>
          <w:marRight w:val="0"/>
          <w:marTop w:val="0"/>
          <w:marBottom w:val="0"/>
          <w:divBdr>
            <w:top w:val="none" w:sz="0" w:space="0" w:color="auto"/>
            <w:left w:val="none" w:sz="0" w:space="0" w:color="auto"/>
            <w:bottom w:val="none" w:sz="0" w:space="0" w:color="auto"/>
            <w:right w:val="none" w:sz="0" w:space="0" w:color="auto"/>
          </w:divBdr>
        </w:div>
        <w:div w:id="2069919395">
          <w:marLeft w:val="480"/>
          <w:marRight w:val="0"/>
          <w:marTop w:val="0"/>
          <w:marBottom w:val="0"/>
          <w:divBdr>
            <w:top w:val="none" w:sz="0" w:space="0" w:color="auto"/>
            <w:left w:val="none" w:sz="0" w:space="0" w:color="auto"/>
            <w:bottom w:val="none" w:sz="0" w:space="0" w:color="auto"/>
            <w:right w:val="none" w:sz="0" w:space="0" w:color="auto"/>
          </w:divBdr>
        </w:div>
        <w:div w:id="1672176882">
          <w:marLeft w:val="480"/>
          <w:marRight w:val="0"/>
          <w:marTop w:val="0"/>
          <w:marBottom w:val="0"/>
          <w:divBdr>
            <w:top w:val="none" w:sz="0" w:space="0" w:color="auto"/>
            <w:left w:val="none" w:sz="0" w:space="0" w:color="auto"/>
            <w:bottom w:val="none" w:sz="0" w:space="0" w:color="auto"/>
            <w:right w:val="none" w:sz="0" w:space="0" w:color="auto"/>
          </w:divBdr>
        </w:div>
        <w:div w:id="929437137">
          <w:marLeft w:val="480"/>
          <w:marRight w:val="0"/>
          <w:marTop w:val="0"/>
          <w:marBottom w:val="0"/>
          <w:divBdr>
            <w:top w:val="none" w:sz="0" w:space="0" w:color="auto"/>
            <w:left w:val="none" w:sz="0" w:space="0" w:color="auto"/>
            <w:bottom w:val="none" w:sz="0" w:space="0" w:color="auto"/>
            <w:right w:val="none" w:sz="0" w:space="0" w:color="auto"/>
          </w:divBdr>
        </w:div>
        <w:div w:id="1913201792">
          <w:marLeft w:val="480"/>
          <w:marRight w:val="0"/>
          <w:marTop w:val="0"/>
          <w:marBottom w:val="0"/>
          <w:divBdr>
            <w:top w:val="none" w:sz="0" w:space="0" w:color="auto"/>
            <w:left w:val="none" w:sz="0" w:space="0" w:color="auto"/>
            <w:bottom w:val="none" w:sz="0" w:space="0" w:color="auto"/>
            <w:right w:val="none" w:sz="0" w:space="0" w:color="auto"/>
          </w:divBdr>
        </w:div>
        <w:div w:id="1167213849">
          <w:marLeft w:val="480"/>
          <w:marRight w:val="0"/>
          <w:marTop w:val="0"/>
          <w:marBottom w:val="0"/>
          <w:divBdr>
            <w:top w:val="none" w:sz="0" w:space="0" w:color="auto"/>
            <w:left w:val="none" w:sz="0" w:space="0" w:color="auto"/>
            <w:bottom w:val="none" w:sz="0" w:space="0" w:color="auto"/>
            <w:right w:val="none" w:sz="0" w:space="0" w:color="auto"/>
          </w:divBdr>
        </w:div>
        <w:div w:id="2105107217">
          <w:marLeft w:val="480"/>
          <w:marRight w:val="0"/>
          <w:marTop w:val="0"/>
          <w:marBottom w:val="0"/>
          <w:divBdr>
            <w:top w:val="none" w:sz="0" w:space="0" w:color="auto"/>
            <w:left w:val="none" w:sz="0" w:space="0" w:color="auto"/>
            <w:bottom w:val="none" w:sz="0" w:space="0" w:color="auto"/>
            <w:right w:val="none" w:sz="0" w:space="0" w:color="auto"/>
          </w:divBdr>
        </w:div>
        <w:div w:id="872495013">
          <w:marLeft w:val="480"/>
          <w:marRight w:val="0"/>
          <w:marTop w:val="0"/>
          <w:marBottom w:val="0"/>
          <w:divBdr>
            <w:top w:val="none" w:sz="0" w:space="0" w:color="auto"/>
            <w:left w:val="none" w:sz="0" w:space="0" w:color="auto"/>
            <w:bottom w:val="none" w:sz="0" w:space="0" w:color="auto"/>
            <w:right w:val="none" w:sz="0" w:space="0" w:color="auto"/>
          </w:divBdr>
        </w:div>
        <w:div w:id="1579290213">
          <w:marLeft w:val="480"/>
          <w:marRight w:val="0"/>
          <w:marTop w:val="0"/>
          <w:marBottom w:val="0"/>
          <w:divBdr>
            <w:top w:val="none" w:sz="0" w:space="0" w:color="auto"/>
            <w:left w:val="none" w:sz="0" w:space="0" w:color="auto"/>
            <w:bottom w:val="none" w:sz="0" w:space="0" w:color="auto"/>
            <w:right w:val="none" w:sz="0" w:space="0" w:color="auto"/>
          </w:divBdr>
        </w:div>
        <w:div w:id="1324895983">
          <w:marLeft w:val="480"/>
          <w:marRight w:val="0"/>
          <w:marTop w:val="0"/>
          <w:marBottom w:val="0"/>
          <w:divBdr>
            <w:top w:val="none" w:sz="0" w:space="0" w:color="auto"/>
            <w:left w:val="none" w:sz="0" w:space="0" w:color="auto"/>
            <w:bottom w:val="none" w:sz="0" w:space="0" w:color="auto"/>
            <w:right w:val="none" w:sz="0" w:space="0" w:color="auto"/>
          </w:divBdr>
        </w:div>
        <w:div w:id="1072460294">
          <w:marLeft w:val="480"/>
          <w:marRight w:val="0"/>
          <w:marTop w:val="0"/>
          <w:marBottom w:val="0"/>
          <w:divBdr>
            <w:top w:val="none" w:sz="0" w:space="0" w:color="auto"/>
            <w:left w:val="none" w:sz="0" w:space="0" w:color="auto"/>
            <w:bottom w:val="none" w:sz="0" w:space="0" w:color="auto"/>
            <w:right w:val="none" w:sz="0" w:space="0" w:color="auto"/>
          </w:divBdr>
        </w:div>
        <w:div w:id="204953609">
          <w:marLeft w:val="480"/>
          <w:marRight w:val="0"/>
          <w:marTop w:val="0"/>
          <w:marBottom w:val="0"/>
          <w:divBdr>
            <w:top w:val="none" w:sz="0" w:space="0" w:color="auto"/>
            <w:left w:val="none" w:sz="0" w:space="0" w:color="auto"/>
            <w:bottom w:val="none" w:sz="0" w:space="0" w:color="auto"/>
            <w:right w:val="none" w:sz="0" w:space="0" w:color="auto"/>
          </w:divBdr>
        </w:div>
        <w:div w:id="1646004948">
          <w:marLeft w:val="480"/>
          <w:marRight w:val="0"/>
          <w:marTop w:val="0"/>
          <w:marBottom w:val="0"/>
          <w:divBdr>
            <w:top w:val="none" w:sz="0" w:space="0" w:color="auto"/>
            <w:left w:val="none" w:sz="0" w:space="0" w:color="auto"/>
            <w:bottom w:val="none" w:sz="0" w:space="0" w:color="auto"/>
            <w:right w:val="none" w:sz="0" w:space="0" w:color="auto"/>
          </w:divBdr>
        </w:div>
        <w:div w:id="2109812199">
          <w:marLeft w:val="480"/>
          <w:marRight w:val="0"/>
          <w:marTop w:val="0"/>
          <w:marBottom w:val="0"/>
          <w:divBdr>
            <w:top w:val="none" w:sz="0" w:space="0" w:color="auto"/>
            <w:left w:val="none" w:sz="0" w:space="0" w:color="auto"/>
            <w:bottom w:val="none" w:sz="0" w:space="0" w:color="auto"/>
            <w:right w:val="none" w:sz="0" w:space="0" w:color="auto"/>
          </w:divBdr>
        </w:div>
        <w:div w:id="435951101">
          <w:marLeft w:val="480"/>
          <w:marRight w:val="0"/>
          <w:marTop w:val="0"/>
          <w:marBottom w:val="0"/>
          <w:divBdr>
            <w:top w:val="none" w:sz="0" w:space="0" w:color="auto"/>
            <w:left w:val="none" w:sz="0" w:space="0" w:color="auto"/>
            <w:bottom w:val="none" w:sz="0" w:space="0" w:color="auto"/>
            <w:right w:val="none" w:sz="0" w:space="0" w:color="auto"/>
          </w:divBdr>
        </w:div>
        <w:div w:id="523129176">
          <w:marLeft w:val="480"/>
          <w:marRight w:val="0"/>
          <w:marTop w:val="0"/>
          <w:marBottom w:val="0"/>
          <w:divBdr>
            <w:top w:val="none" w:sz="0" w:space="0" w:color="auto"/>
            <w:left w:val="none" w:sz="0" w:space="0" w:color="auto"/>
            <w:bottom w:val="none" w:sz="0" w:space="0" w:color="auto"/>
            <w:right w:val="none" w:sz="0" w:space="0" w:color="auto"/>
          </w:divBdr>
        </w:div>
        <w:div w:id="1283850851">
          <w:marLeft w:val="480"/>
          <w:marRight w:val="0"/>
          <w:marTop w:val="0"/>
          <w:marBottom w:val="0"/>
          <w:divBdr>
            <w:top w:val="none" w:sz="0" w:space="0" w:color="auto"/>
            <w:left w:val="none" w:sz="0" w:space="0" w:color="auto"/>
            <w:bottom w:val="none" w:sz="0" w:space="0" w:color="auto"/>
            <w:right w:val="none" w:sz="0" w:space="0" w:color="auto"/>
          </w:divBdr>
        </w:div>
        <w:div w:id="338394207">
          <w:marLeft w:val="480"/>
          <w:marRight w:val="0"/>
          <w:marTop w:val="0"/>
          <w:marBottom w:val="0"/>
          <w:divBdr>
            <w:top w:val="none" w:sz="0" w:space="0" w:color="auto"/>
            <w:left w:val="none" w:sz="0" w:space="0" w:color="auto"/>
            <w:bottom w:val="none" w:sz="0" w:space="0" w:color="auto"/>
            <w:right w:val="none" w:sz="0" w:space="0" w:color="auto"/>
          </w:divBdr>
        </w:div>
        <w:div w:id="1318294">
          <w:marLeft w:val="480"/>
          <w:marRight w:val="0"/>
          <w:marTop w:val="0"/>
          <w:marBottom w:val="0"/>
          <w:divBdr>
            <w:top w:val="none" w:sz="0" w:space="0" w:color="auto"/>
            <w:left w:val="none" w:sz="0" w:space="0" w:color="auto"/>
            <w:bottom w:val="none" w:sz="0" w:space="0" w:color="auto"/>
            <w:right w:val="none" w:sz="0" w:space="0" w:color="auto"/>
          </w:divBdr>
        </w:div>
        <w:div w:id="400173840">
          <w:marLeft w:val="480"/>
          <w:marRight w:val="0"/>
          <w:marTop w:val="0"/>
          <w:marBottom w:val="0"/>
          <w:divBdr>
            <w:top w:val="none" w:sz="0" w:space="0" w:color="auto"/>
            <w:left w:val="none" w:sz="0" w:space="0" w:color="auto"/>
            <w:bottom w:val="none" w:sz="0" w:space="0" w:color="auto"/>
            <w:right w:val="none" w:sz="0" w:space="0" w:color="auto"/>
          </w:divBdr>
        </w:div>
        <w:div w:id="199562461">
          <w:marLeft w:val="480"/>
          <w:marRight w:val="0"/>
          <w:marTop w:val="0"/>
          <w:marBottom w:val="0"/>
          <w:divBdr>
            <w:top w:val="none" w:sz="0" w:space="0" w:color="auto"/>
            <w:left w:val="none" w:sz="0" w:space="0" w:color="auto"/>
            <w:bottom w:val="none" w:sz="0" w:space="0" w:color="auto"/>
            <w:right w:val="none" w:sz="0" w:space="0" w:color="auto"/>
          </w:divBdr>
        </w:div>
        <w:div w:id="1879661858">
          <w:marLeft w:val="480"/>
          <w:marRight w:val="0"/>
          <w:marTop w:val="0"/>
          <w:marBottom w:val="0"/>
          <w:divBdr>
            <w:top w:val="none" w:sz="0" w:space="0" w:color="auto"/>
            <w:left w:val="none" w:sz="0" w:space="0" w:color="auto"/>
            <w:bottom w:val="none" w:sz="0" w:space="0" w:color="auto"/>
            <w:right w:val="none" w:sz="0" w:space="0" w:color="auto"/>
          </w:divBdr>
        </w:div>
        <w:div w:id="226573020">
          <w:marLeft w:val="480"/>
          <w:marRight w:val="0"/>
          <w:marTop w:val="0"/>
          <w:marBottom w:val="0"/>
          <w:divBdr>
            <w:top w:val="none" w:sz="0" w:space="0" w:color="auto"/>
            <w:left w:val="none" w:sz="0" w:space="0" w:color="auto"/>
            <w:bottom w:val="none" w:sz="0" w:space="0" w:color="auto"/>
            <w:right w:val="none" w:sz="0" w:space="0" w:color="auto"/>
          </w:divBdr>
        </w:div>
        <w:div w:id="876359633">
          <w:marLeft w:val="480"/>
          <w:marRight w:val="0"/>
          <w:marTop w:val="0"/>
          <w:marBottom w:val="0"/>
          <w:divBdr>
            <w:top w:val="none" w:sz="0" w:space="0" w:color="auto"/>
            <w:left w:val="none" w:sz="0" w:space="0" w:color="auto"/>
            <w:bottom w:val="none" w:sz="0" w:space="0" w:color="auto"/>
            <w:right w:val="none" w:sz="0" w:space="0" w:color="auto"/>
          </w:divBdr>
        </w:div>
        <w:div w:id="1893468961">
          <w:marLeft w:val="480"/>
          <w:marRight w:val="0"/>
          <w:marTop w:val="0"/>
          <w:marBottom w:val="0"/>
          <w:divBdr>
            <w:top w:val="none" w:sz="0" w:space="0" w:color="auto"/>
            <w:left w:val="none" w:sz="0" w:space="0" w:color="auto"/>
            <w:bottom w:val="none" w:sz="0" w:space="0" w:color="auto"/>
            <w:right w:val="none" w:sz="0" w:space="0" w:color="auto"/>
          </w:divBdr>
        </w:div>
        <w:div w:id="2007316750">
          <w:marLeft w:val="480"/>
          <w:marRight w:val="0"/>
          <w:marTop w:val="0"/>
          <w:marBottom w:val="0"/>
          <w:divBdr>
            <w:top w:val="none" w:sz="0" w:space="0" w:color="auto"/>
            <w:left w:val="none" w:sz="0" w:space="0" w:color="auto"/>
            <w:bottom w:val="none" w:sz="0" w:space="0" w:color="auto"/>
            <w:right w:val="none" w:sz="0" w:space="0" w:color="auto"/>
          </w:divBdr>
        </w:div>
        <w:div w:id="1884171125">
          <w:marLeft w:val="480"/>
          <w:marRight w:val="0"/>
          <w:marTop w:val="0"/>
          <w:marBottom w:val="0"/>
          <w:divBdr>
            <w:top w:val="none" w:sz="0" w:space="0" w:color="auto"/>
            <w:left w:val="none" w:sz="0" w:space="0" w:color="auto"/>
            <w:bottom w:val="none" w:sz="0" w:space="0" w:color="auto"/>
            <w:right w:val="none" w:sz="0" w:space="0" w:color="auto"/>
          </w:divBdr>
        </w:div>
        <w:div w:id="954871104">
          <w:marLeft w:val="480"/>
          <w:marRight w:val="0"/>
          <w:marTop w:val="0"/>
          <w:marBottom w:val="0"/>
          <w:divBdr>
            <w:top w:val="none" w:sz="0" w:space="0" w:color="auto"/>
            <w:left w:val="none" w:sz="0" w:space="0" w:color="auto"/>
            <w:bottom w:val="none" w:sz="0" w:space="0" w:color="auto"/>
            <w:right w:val="none" w:sz="0" w:space="0" w:color="auto"/>
          </w:divBdr>
        </w:div>
        <w:div w:id="2025592593">
          <w:marLeft w:val="480"/>
          <w:marRight w:val="0"/>
          <w:marTop w:val="0"/>
          <w:marBottom w:val="0"/>
          <w:divBdr>
            <w:top w:val="none" w:sz="0" w:space="0" w:color="auto"/>
            <w:left w:val="none" w:sz="0" w:space="0" w:color="auto"/>
            <w:bottom w:val="none" w:sz="0" w:space="0" w:color="auto"/>
            <w:right w:val="none" w:sz="0" w:space="0" w:color="auto"/>
          </w:divBdr>
        </w:div>
        <w:div w:id="1870603647">
          <w:marLeft w:val="480"/>
          <w:marRight w:val="0"/>
          <w:marTop w:val="0"/>
          <w:marBottom w:val="0"/>
          <w:divBdr>
            <w:top w:val="none" w:sz="0" w:space="0" w:color="auto"/>
            <w:left w:val="none" w:sz="0" w:space="0" w:color="auto"/>
            <w:bottom w:val="none" w:sz="0" w:space="0" w:color="auto"/>
            <w:right w:val="none" w:sz="0" w:space="0" w:color="auto"/>
          </w:divBdr>
        </w:div>
        <w:div w:id="423577239">
          <w:marLeft w:val="480"/>
          <w:marRight w:val="0"/>
          <w:marTop w:val="0"/>
          <w:marBottom w:val="0"/>
          <w:divBdr>
            <w:top w:val="none" w:sz="0" w:space="0" w:color="auto"/>
            <w:left w:val="none" w:sz="0" w:space="0" w:color="auto"/>
            <w:bottom w:val="none" w:sz="0" w:space="0" w:color="auto"/>
            <w:right w:val="none" w:sz="0" w:space="0" w:color="auto"/>
          </w:divBdr>
        </w:div>
        <w:div w:id="545336908">
          <w:marLeft w:val="480"/>
          <w:marRight w:val="0"/>
          <w:marTop w:val="0"/>
          <w:marBottom w:val="0"/>
          <w:divBdr>
            <w:top w:val="none" w:sz="0" w:space="0" w:color="auto"/>
            <w:left w:val="none" w:sz="0" w:space="0" w:color="auto"/>
            <w:bottom w:val="none" w:sz="0" w:space="0" w:color="auto"/>
            <w:right w:val="none" w:sz="0" w:space="0" w:color="auto"/>
          </w:divBdr>
        </w:div>
        <w:div w:id="540215915">
          <w:marLeft w:val="480"/>
          <w:marRight w:val="0"/>
          <w:marTop w:val="0"/>
          <w:marBottom w:val="0"/>
          <w:divBdr>
            <w:top w:val="none" w:sz="0" w:space="0" w:color="auto"/>
            <w:left w:val="none" w:sz="0" w:space="0" w:color="auto"/>
            <w:bottom w:val="none" w:sz="0" w:space="0" w:color="auto"/>
            <w:right w:val="none" w:sz="0" w:space="0" w:color="auto"/>
          </w:divBdr>
        </w:div>
        <w:div w:id="1140223862">
          <w:marLeft w:val="480"/>
          <w:marRight w:val="0"/>
          <w:marTop w:val="0"/>
          <w:marBottom w:val="0"/>
          <w:divBdr>
            <w:top w:val="none" w:sz="0" w:space="0" w:color="auto"/>
            <w:left w:val="none" w:sz="0" w:space="0" w:color="auto"/>
            <w:bottom w:val="none" w:sz="0" w:space="0" w:color="auto"/>
            <w:right w:val="none" w:sz="0" w:space="0" w:color="auto"/>
          </w:divBdr>
        </w:div>
        <w:div w:id="1045562266">
          <w:marLeft w:val="480"/>
          <w:marRight w:val="0"/>
          <w:marTop w:val="0"/>
          <w:marBottom w:val="0"/>
          <w:divBdr>
            <w:top w:val="none" w:sz="0" w:space="0" w:color="auto"/>
            <w:left w:val="none" w:sz="0" w:space="0" w:color="auto"/>
            <w:bottom w:val="none" w:sz="0" w:space="0" w:color="auto"/>
            <w:right w:val="none" w:sz="0" w:space="0" w:color="auto"/>
          </w:divBdr>
        </w:div>
        <w:div w:id="861015339">
          <w:marLeft w:val="480"/>
          <w:marRight w:val="0"/>
          <w:marTop w:val="0"/>
          <w:marBottom w:val="0"/>
          <w:divBdr>
            <w:top w:val="none" w:sz="0" w:space="0" w:color="auto"/>
            <w:left w:val="none" w:sz="0" w:space="0" w:color="auto"/>
            <w:bottom w:val="none" w:sz="0" w:space="0" w:color="auto"/>
            <w:right w:val="none" w:sz="0" w:space="0" w:color="auto"/>
          </w:divBdr>
        </w:div>
        <w:div w:id="668217841">
          <w:marLeft w:val="480"/>
          <w:marRight w:val="0"/>
          <w:marTop w:val="0"/>
          <w:marBottom w:val="0"/>
          <w:divBdr>
            <w:top w:val="none" w:sz="0" w:space="0" w:color="auto"/>
            <w:left w:val="none" w:sz="0" w:space="0" w:color="auto"/>
            <w:bottom w:val="none" w:sz="0" w:space="0" w:color="auto"/>
            <w:right w:val="none" w:sz="0" w:space="0" w:color="auto"/>
          </w:divBdr>
        </w:div>
        <w:div w:id="314727077">
          <w:marLeft w:val="480"/>
          <w:marRight w:val="0"/>
          <w:marTop w:val="0"/>
          <w:marBottom w:val="0"/>
          <w:divBdr>
            <w:top w:val="none" w:sz="0" w:space="0" w:color="auto"/>
            <w:left w:val="none" w:sz="0" w:space="0" w:color="auto"/>
            <w:bottom w:val="none" w:sz="0" w:space="0" w:color="auto"/>
            <w:right w:val="none" w:sz="0" w:space="0" w:color="auto"/>
          </w:divBdr>
        </w:div>
        <w:div w:id="442696042">
          <w:marLeft w:val="480"/>
          <w:marRight w:val="0"/>
          <w:marTop w:val="0"/>
          <w:marBottom w:val="0"/>
          <w:divBdr>
            <w:top w:val="none" w:sz="0" w:space="0" w:color="auto"/>
            <w:left w:val="none" w:sz="0" w:space="0" w:color="auto"/>
            <w:bottom w:val="none" w:sz="0" w:space="0" w:color="auto"/>
            <w:right w:val="none" w:sz="0" w:space="0" w:color="auto"/>
          </w:divBdr>
        </w:div>
        <w:div w:id="910194844">
          <w:marLeft w:val="480"/>
          <w:marRight w:val="0"/>
          <w:marTop w:val="0"/>
          <w:marBottom w:val="0"/>
          <w:divBdr>
            <w:top w:val="none" w:sz="0" w:space="0" w:color="auto"/>
            <w:left w:val="none" w:sz="0" w:space="0" w:color="auto"/>
            <w:bottom w:val="none" w:sz="0" w:space="0" w:color="auto"/>
            <w:right w:val="none" w:sz="0" w:space="0" w:color="auto"/>
          </w:divBdr>
        </w:div>
        <w:div w:id="363597071">
          <w:marLeft w:val="480"/>
          <w:marRight w:val="0"/>
          <w:marTop w:val="0"/>
          <w:marBottom w:val="0"/>
          <w:divBdr>
            <w:top w:val="none" w:sz="0" w:space="0" w:color="auto"/>
            <w:left w:val="none" w:sz="0" w:space="0" w:color="auto"/>
            <w:bottom w:val="none" w:sz="0" w:space="0" w:color="auto"/>
            <w:right w:val="none" w:sz="0" w:space="0" w:color="auto"/>
          </w:divBdr>
        </w:div>
      </w:divsChild>
    </w:div>
    <w:div w:id="81411106">
      <w:bodyDiv w:val="1"/>
      <w:marLeft w:val="0"/>
      <w:marRight w:val="0"/>
      <w:marTop w:val="0"/>
      <w:marBottom w:val="0"/>
      <w:divBdr>
        <w:top w:val="none" w:sz="0" w:space="0" w:color="auto"/>
        <w:left w:val="none" w:sz="0" w:space="0" w:color="auto"/>
        <w:bottom w:val="none" w:sz="0" w:space="0" w:color="auto"/>
        <w:right w:val="none" w:sz="0" w:space="0" w:color="auto"/>
      </w:divBdr>
    </w:div>
    <w:div w:id="82266755">
      <w:bodyDiv w:val="1"/>
      <w:marLeft w:val="0"/>
      <w:marRight w:val="0"/>
      <w:marTop w:val="0"/>
      <w:marBottom w:val="0"/>
      <w:divBdr>
        <w:top w:val="none" w:sz="0" w:space="0" w:color="auto"/>
        <w:left w:val="none" w:sz="0" w:space="0" w:color="auto"/>
        <w:bottom w:val="none" w:sz="0" w:space="0" w:color="auto"/>
        <w:right w:val="none" w:sz="0" w:space="0" w:color="auto"/>
      </w:divBdr>
    </w:div>
    <w:div w:id="82535357">
      <w:bodyDiv w:val="1"/>
      <w:marLeft w:val="0"/>
      <w:marRight w:val="0"/>
      <w:marTop w:val="0"/>
      <w:marBottom w:val="0"/>
      <w:divBdr>
        <w:top w:val="none" w:sz="0" w:space="0" w:color="auto"/>
        <w:left w:val="none" w:sz="0" w:space="0" w:color="auto"/>
        <w:bottom w:val="none" w:sz="0" w:space="0" w:color="auto"/>
        <w:right w:val="none" w:sz="0" w:space="0" w:color="auto"/>
      </w:divBdr>
    </w:div>
    <w:div w:id="82535479">
      <w:bodyDiv w:val="1"/>
      <w:marLeft w:val="0"/>
      <w:marRight w:val="0"/>
      <w:marTop w:val="0"/>
      <w:marBottom w:val="0"/>
      <w:divBdr>
        <w:top w:val="none" w:sz="0" w:space="0" w:color="auto"/>
        <w:left w:val="none" w:sz="0" w:space="0" w:color="auto"/>
        <w:bottom w:val="none" w:sz="0" w:space="0" w:color="auto"/>
        <w:right w:val="none" w:sz="0" w:space="0" w:color="auto"/>
      </w:divBdr>
    </w:div>
    <w:div w:id="82915455">
      <w:bodyDiv w:val="1"/>
      <w:marLeft w:val="0"/>
      <w:marRight w:val="0"/>
      <w:marTop w:val="0"/>
      <w:marBottom w:val="0"/>
      <w:divBdr>
        <w:top w:val="none" w:sz="0" w:space="0" w:color="auto"/>
        <w:left w:val="none" w:sz="0" w:space="0" w:color="auto"/>
        <w:bottom w:val="none" w:sz="0" w:space="0" w:color="auto"/>
        <w:right w:val="none" w:sz="0" w:space="0" w:color="auto"/>
      </w:divBdr>
    </w:div>
    <w:div w:id="83066253">
      <w:bodyDiv w:val="1"/>
      <w:marLeft w:val="0"/>
      <w:marRight w:val="0"/>
      <w:marTop w:val="0"/>
      <w:marBottom w:val="0"/>
      <w:divBdr>
        <w:top w:val="none" w:sz="0" w:space="0" w:color="auto"/>
        <w:left w:val="none" w:sz="0" w:space="0" w:color="auto"/>
        <w:bottom w:val="none" w:sz="0" w:space="0" w:color="auto"/>
        <w:right w:val="none" w:sz="0" w:space="0" w:color="auto"/>
      </w:divBdr>
    </w:div>
    <w:div w:id="83692476">
      <w:bodyDiv w:val="1"/>
      <w:marLeft w:val="0"/>
      <w:marRight w:val="0"/>
      <w:marTop w:val="0"/>
      <w:marBottom w:val="0"/>
      <w:divBdr>
        <w:top w:val="none" w:sz="0" w:space="0" w:color="auto"/>
        <w:left w:val="none" w:sz="0" w:space="0" w:color="auto"/>
        <w:bottom w:val="none" w:sz="0" w:space="0" w:color="auto"/>
        <w:right w:val="none" w:sz="0" w:space="0" w:color="auto"/>
      </w:divBdr>
    </w:div>
    <w:div w:id="83918830">
      <w:bodyDiv w:val="1"/>
      <w:marLeft w:val="0"/>
      <w:marRight w:val="0"/>
      <w:marTop w:val="0"/>
      <w:marBottom w:val="0"/>
      <w:divBdr>
        <w:top w:val="none" w:sz="0" w:space="0" w:color="auto"/>
        <w:left w:val="none" w:sz="0" w:space="0" w:color="auto"/>
        <w:bottom w:val="none" w:sz="0" w:space="0" w:color="auto"/>
        <w:right w:val="none" w:sz="0" w:space="0" w:color="auto"/>
      </w:divBdr>
    </w:div>
    <w:div w:id="84304938">
      <w:bodyDiv w:val="1"/>
      <w:marLeft w:val="0"/>
      <w:marRight w:val="0"/>
      <w:marTop w:val="0"/>
      <w:marBottom w:val="0"/>
      <w:divBdr>
        <w:top w:val="none" w:sz="0" w:space="0" w:color="auto"/>
        <w:left w:val="none" w:sz="0" w:space="0" w:color="auto"/>
        <w:bottom w:val="none" w:sz="0" w:space="0" w:color="auto"/>
        <w:right w:val="none" w:sz="0" w:space="0" w:color="auto"/>
      </w:divBdr>
    </w:div>
    <w:div w:id="84544366">
      <w:bodyDiv w:val="1"/>
      <w:marLeft w:val="0"/>
      <w:marRight w:val="0"/>
      <w:marTop w:val="0"/>
      <w:marBottom w:val="0"/>
      <w:divBdr>
        <w:top w:val="none" w:sz="0" w:space="0" w:color="auto"/>
        <w:left w:val="none" w:sz="0" w:space="0" w:color="auto"/>
        <w:bottom w:val="none" w:sz="0" w:space="0" w:color="auto"/>
        <w:right w:val="none" w:sz="0" w:space="0" w:color="auto"/>
      </w:divBdr>
      <w:divsChild>
        <w:div w:id="756484742">
          <w:marLeft w:val="480"/>
          <w:marRight w:val="0"/>
          <w:marTop w:val="0"/>
          <w:marBottom w:val="0"/>
          <w:divBdr>
            <w:top w:val="none" w:sz="0" w:space="0" w:color="auto"/>
            <w:left w:val="none" w:sz="0" w:space="0" w:color="auto"/>
            <w:bottom w:val="none" w:sz="0" w:space="0" w:color="auto"/>
            <w:right w:val="none" w:sz="0" w:space="0" w:color="auto"/>
          </w:divBdr>
        </w:div>
        <w:div w:id="1018853060">
          <w:marLeft w:val="480"/>
          <w:marRight w:val="0"/>
          <w:marTop w:val="0"/>
          <w:marBottom w:val="0"/>
          <w:divBdr>
            <w:top w:val="none" w:sz="0" w:space="0" w:color="auto"/>
            <w:left w:val="none" w:sz="0" w:space="0" w:color="auto"/>
            <w:bottom w:val="none" w:sz="0" w:space="0" w:color="auto"/>
            <w:right w:val="none" w:sz="0" w:space="0" w:color="auto"/>
          </w:divBdr>
        </w:div>
        <w:div w:id="1479758672">
          <w:marLeft w:val="480"/>
          <w:marRight w:val="0"/>
          <w:marTop w:val="0"/>
          <w:marBottom w:val="0"/>
          <w:divBdr>
            <w:top w:val="none" w:sz="0" w:space="0" w:color="auto"/>
            <w:left w:val="none" w:sz="0" w:space="0" w:color="auto"/>
            <w:bottom w:val="none" w:sz="0" w:space="0" w:color="auto"/>
            <w:right w:val="none" w:sz="0" w:space="0" w:color="auto"/>
          </w:divBdr>
        </w:div>
        <w:div w:id="1158307011">
          <w:marLeft w:val="480"/>
          <w:marRight w:val="0"/>
          <w:marTop w:val="0"/>
          <w:marBottom w:val="0"/>
          <w:divBdr>
            <w:top w:val="none" w:sz="0" w:space="0" w:color="auto"/>
            <w:left w:val="none" w:sz="0" w:space="0" w:color="auto"/>
            <w:bottom w:val="none" w:sz="0" w:space="0" w:color="auto"/>
            <w:right w:val="none" w:sz="0" w:space="0" w:color="auto"/>
          </w:divBdr>
        </w:div>
        <w:div w:id="1197277403">
          <w:marLeft w:val="480"/>
          <w:marRight w:val="0"/>
          <w:marTop w:val="0"/>
          <w:marBottom w:val="0"/>
          <w:divBdr>
            <w:top w:val="none" w:sz="0" w:space="0" w:color="auto"/>
            <w:left w:val="none" w:sz="0" w:space="0" w:color="auto"/>
            <w:bottom w:val="none" w:sz="0" w:space="0" w:color="auto"/>
            <w:right w:val="none" w:sz="0" w:space="0" w:color="auto"/>
          </w:divBdr>
        </w:div>
        <w:div w:id="1644046769">
          <w:marLeft w:val="480"/>
          <w:marRight w:val="0"/>
          <w:marTop w:val="0"/>
          <w:marBottom w:val="0"/>
          <w:divBdr>
            <w:top w:val="none" w:sz="0" w:space="0" w:color="auto"/>
            <w:left w:val="none" w:sz="0" w:space="0" w:color="auto"/>
            <w:bottom w:val="none" w:sz="0" w:space="0" w:color="auto"/>
            <w:right w:val="none" w:sz="0" w:space="0" w:color="auto"/>
          </w:divBdr>
        </w:div>
        <w:div w:id="1965844678">
          <w:marLeft w:val="480"/>
          <w:marRight w:val="0"/>
          <w:marTop w:val="0"/>
          <w:marBottom w:val="0"/>
          <w:divBdr>
            <w:top w:val="none" w:sz="0" w:space="0" w:color="auto"/>
            <w:left w:val="none" w:sz="0" w:space="0" w:color="auto"/>
            <w:bottom w:val="none" w:sz="0" w:space="0" w:color="auto"/>
            <w:right w:val="none" w:sz="0" w:space="0" w:color="auto"/>
          </w:divBdr>
        </w:div>
        <w:div w:id="519977907">
          <w:marLeft w:val="480"/>
          <w:marRight w:val="0"/>
          <w:marTop w:val="0"/>
          <w:marBottom w:val="0"/>
          <w:divBdr>
            <w:top w:val="none" w:sz="0" w:space="0" w:color="auto"/>
            <w:left w:val="none" w:sz="0" w:space="0" w:color="auto"/>
            <w:bottom w:val="none" w:sz="0" w:space="0" w:color="auto"/>
            <w:right w:val="none" w:sz="0" w:space="0" w:color="auto"/>
          </w:divBdr>
        </w:div>
        <w:div w:id="1466042383">
          <w:marLeft w:val="480"/>
          <w:marRight w:val="0"/>
          <w:marTop w:val="0"/>
          <w:marBottom w:val="0"/>
          <w:divBdr>
            <w:top w:val="none" w:sz="0" w:space="0" w:color="auto"/>
            <w:left w:val="none" w:sz="0" w:space="0" w:color="auto"/>
            <w:bottom w:val="none" w:sz="0" w:space="0" w:color="auto"/>
            <w:right w:val="none" w:sz="0" w:space="0" w:color="auto"/>
          </w:divBdr>
        </w:div>
        <w:div w:id="675572435">
          <w:marLeft w:val="480"/>
          <w:marRight w:val="0"/>
          <w:marTop w:val="0"/>
          <w:marBottom w:val="0"/>
          <w:divBdr>
            <w:top w:val="none" w:sz="0" w:space="0" w:color="auto"/>
            <w:left w:val="none" w:sz="0" w:space="0" w:color="auto"/>
            <w:bottom w:val="none" w:sz="0" w:space="0" w:color="auto"/>
            <w:right w:val="none" w:sz="0" w:space="0" w:color="auto"/>
          </w:divBdr>
        </w:div>
        <w:div w:id="911163336">
          <w:marLeft w:val="480"/>
          <w:marRight w:val="0"/>
          <w:marTop w:val="0"/>
          <w:marBottom w:val="0"/>
          <w:divBdr>
            <w:top w:val="none" w:sz="0" w:space="0" w:color="auto"/>
            <w:left w:val="none" w:sz="0" w:space="0" w:color="auto"/>
            <w:bottom w:val="none" w:sz="0" w:space="0" w:color="auto"/>
            <w:right w:val="none" w:sz="0" w:space="0" w:color="auto"/>
          </w:divBdr>
        </w:div>
        <w:div w:id="38215514">
          <w:marLeft w:val="480"/>
          <w:marRight w:val="0"/>
          <w:marTop w:val="0"/>
          <w:marBottom w:val="0"/>
          <w:divBdr>
            <w:top w:val="none" w:sz="0" w:space="0" w:color="auto"/>
            <w:left w:val="none" w:sz="0" w:space="0" w:color="auto"/>
            <w:bottom w:val="none" w:sz="0" w:space="0" w:color="auto"/>
            <w:right w:val="none" w:sz="0" w:space="0" w:color="auto"/>
          </w:divBdr>
        </w:div>
        <w:div w:id="1430545971">
          <w:marLeft w:val="480"/>
          <w:marRight w:val="0"/>
          <w:marTop w:val="0"/>
          <w:marBottom w:val="0"/>
          <w:divBdr>
            <w:top w:val="none" w:sz="0" w:space="0" w:color="auto"/>
            <w:left w:val="none" w:sz="0" w:space="0" w:color="auto"/>
            <w:bottom w:val="none" w:sz="0" w:space="0" w:color="auto"/>
            <w:right w:val="none" w:sz="0" w:space="0" w:color="auto"/>
          </w:divBdr>
        </w:div>
        <w:div w:id="1182208242">
          <w:marLeft w:val="480"/>
          <w:marRight w:val="0"/>
          <w:marTop w:val="0"/>
          <w:marBottom w:val="0"/>
          <w:divBdr>
            <w:top w:val="none" w:sz="0" w:space="0" w:color="auto"/>
            <w:left w:val="none" w:sz="0" w:space="0" w:color="auto"/>
            <w:bottom w:val="none" w:sz="0" w:space="0" w:color="auto"/>
            <w:right w:val="none" w:sz="0" w:space="0" w:color="auto"/>
          </w:divBdr>
        </w:div>
        <w:div w:id="383070488">
          <w:marLeft w:val="480"/>
          <w:marRight w:val="0"/>
          <w:marTop w:val="0"/>
          <w:marBottom w:val="0"/>
          <w:divBdr>
            <w:top w:val="none" w:sz="0" w:space="0" w:color="auto"/>
            <w:left w:val="none" w:sz="0" w:space="0" w:color="auto"/>
            <w:bottom w:val="none" w:sz="0" w:space="0" w:color="auto"/>
            <w:right w:val="none" w:sz="0" w:space="0" w:color="auto"/>
          </w:divBdr>
        </w:div>
        <w:div w:id="1872305662">
          <w:marLeft w:val="480"/>
          <w:marRight w:val="0"/>
          <w:marTop w:val="0"/>
          <w:marBottom w:val="0"/>
          <w:divBdr>
            <w:top w:val="none" w:sz="0" w:space="0" w:color="auto"/>
            <w:left w:val="none" w:sz="0" w:space="0" w:color="auto"/>
            <w:bottom w:val="none" w:sz="0" w:space="0" w:color="auto"/>
            <w:right w:val="none" w:sz="0" w:space="0" w:color="auto"/>
          </w:divBdr>
        </w:div>
        <w:div w:id="622157904">
          <w:marLeft w:val="480"/>
          <w:marRight w:val="0"/>
          <w:marTop w:val="0"/>
          <w:marBottom w:val="0"/>
          <w:divBdr>
            <w:top w:val="none" w:sz="0" w:space="0" w:color="auto"/>
            <w:left w:val="none" w:sz="0" w:space="0" w:color="auto"/>
            <w:bottom w:val="none" w:sz="0" w:space="0" w:color="auto"/>
            <w:right w:val="none" w:sz="0" w:space="0" w:color="auto"/>
          </w:divBdr>
        </w:div>
        <w:div w:id="91977152">
          <w:marLeft w:val="480"/>
          <w:marRight w:val="0"/>
          <w:marTop w:val="0"/>
          <w:marBottom w:val="0"/>
          <w:divBdr>
            <w:top w:val="none" w:sz="0" w:space="0" w:color="auto"/>
            <w:left w:val="none" w:sz="0" w:space="0" w:color="auto"/>
            <w:bottom w:val="none" w:sz="0" w:space="0" w:color="auto"/>
            <w:right w:val="none" w:sz="0" w:space="0" w:color="auto"/>
          </w:divBdr>
        </w:div>
        <w:div w:id="2634259">
          <w:marLeft w:val="480"/>
          <w:marRight w:val="0"/>
          <w:marTop w:val="0"/>
          <w:marBottom w:val="0"/>
          <w:divBdr>
            <w:top w:val="none" w:sz="0" w:space="0" w:color="auto"/>
            <w:left w:val="none" w:sz="0" w:space="0" w:color="auto"/>
            <w:bottom w:val="none" w:sz="0" w:space="0" w:color="auto"/>
            <w:right w:val="none" w:sz="0" w:space="0" w:color="auto"/>
          </w:divBdr>
        </w:div>
        <w:div w:id="696588450">
          <w:marLeft w:val="480"/>
          <w:marRight w:val="0"/>
          <w:marTop w:val="0"/>
          <w:marBottom w:val="0"/>
          <w:divBdr>
            <w:top w:val="none" w:sz="0" w:space="0" w:color="auto"/>
            <w:left w:val="none" w:sz="0" w:space="0" w:color="auto"/>
            <w:bottom w:val="none" w:sz="0" w:space="0" w:color="auto"/>
            <w:right w:val="none" w:sz="0" w:space="0" w:color="auto"/>
          </w:divBdr>
        </w:div>
        <w:div w:id="254632575">
          <w:marLeft w:val="480"/>
          <w:marRight w:val="0"/>
          <w:marTop w:val="0"/>
          <w:marBottom w:val="0"/>
          <w:divBdr>
            <w:top w:val="none" w:sz="0" w:space="0" w:color="auto"/>
            <w:left w:val="none" w:sz="0" w:space="0" w:color="auto"/>
            <w:bottom w:val="none" w:sz="0" w:space="0" w:color="auto"/>
            <w:right w:val="none" w:sz="0" w:space="0" w:color="auto"/>
          </w:divBdr>
        </w:div>
        <w:div w:id="1397704019">
          <w:marLeft w:val="480"/>
          <w:marRight w:val="0"/>
          <w:marTop w:val="0"/>
          <w:marBottom w:val="0"/>
          <w:divBdr>
            <w:top w:val="none" w:sz="0" w:space="0" w:color="auto"/>
            <w:left w:val="none" w:sz="0" w:space="0" w:color="auto"/>
            <w:bottom w:val="none" w:sz="0" w:space="0" w:color="auto"/>
            <w:right w:val="none" w:sz="0" w:space="0" w:color="auto"/>
          </w:divBdr>
        </w:div>
        <w:div w:id="744033337">
          <w:marLeft w:val="480"/>
          <w:marRight w:val="0"/>
          <w:marTop w:val="0"/>
          <w:marBottom w:val="0"/>
          <w:divBdr>
            <w:top w:val="none" w:sz="0" w:space="0" w:color="auto"/>
            <w:left w:val="none" w:sz="0" w:space="0" w:color="auto"/>
            <w:bottom w:val="none" w:sz="0" w:space="0" w:color="auto"/>
            <w:right w:val="none" w:sz="0" w:space="0" w:color="auto"/>
          </w:divBdr>
        </w:div>
        <w:div w:id="1894852447">
          <w:marLeft w:val="480"/>
          <w:marRight w:val="0"/>
          <w:marTop w:val="0"/>
          <w:marBottom w:val="0"/>
          <w:divBdr>
            <w:top w:val="none" w:sz="0" w:space="0" w:color="auto"/>
            <w:left w:val="none" w:sz="0" w:space="0" w:color="auto"/>
            <w:bottom w:val="none" w:sz="0" w:space="0" w:color="auto"/>
            <w:right w:val="none" w:sz="0" w:space="0" w:color="auto"/>
          </w:divBdr>
        </w:div>
        <w:div w:id="2076931340">
          <w:marLeft w:val="480"/>
          <w:marRight w:val="0"/>
          <w:marTop w:val="0"/>
          <w:marBottom w:val="0"/>
          <w:divBdr>
            <w:top w:val="none" w:sz="0" w:space="0" w:color="auto"/>
            <w:left w:val="none" w:sz="0" w:space="0" w:color="auto"/>
            <w:bottom w:val="none" w:sz="0" w:space="0" w:color="auto"/>
            <w:right w:val="none" w:sz="0" w:space="0" w:color="auto"/>
          </w:divBdr>
        </w:div>
        <w:div w:id="1859192030">
          <w:marLeft w:val="480"/>
          <w:marRight w:val="0"/>
          <w:marTop w:val="0"/>
          <w:marBottom w:val="0"/>
          <w:divBdr>
            <w:top w:val="none" w:sz="0" w:space="0" w:color="auto"/>
            <w:left w:val="none" w:sz="0" w:space="0" w:color="auto"/>
            <w:bottom w:val="none" w:sz="0" w:space="0" w:color="auto"/>
            <w:right w:val="none" w:sz="0" w:space="0" w:color="auto"/>
          </w:divBdr>
        </w:div>
        <w:div w:id="1054162671">
          <w:marLeft w:val="480"/>
          <w:marRight w:val="0"/>
          <w:marTop w:val="0"/>
          <w:marBottom w:val="0"/>
          <w:divBdr>
            <w:top w:val="none" w:sz="0" w:space="0" w:color="auto"/>
            <w:left w:val="none" w:sz="0" w:space="0" w:color="auto"/>
            <w:bottom w:val="none" w:sz="0" w:space="0" w:color="auto"/>
            <w:right w:val="none" w:sz="0" w:space="0" w:color="auto"/>
          </w:divBdr>
        </w:div>
        <w:div w:id="1657956277">
          <w:marLeft w:val="480"/>
          <w:marRight w:val="0"/>
          <w:marTop w:val="0"/>
          <w:marBottom w:val="0"/>
          <w:divBdr>
            <w:top w:val="none" w:sz="0" w:space="0" w:color="auto"/>
            <w:left w:val="none" w:sz="0" w:space="0" w:color="auto"/>
            <w:bottom w:val="none" w:sz="0" w:space="0" w:color="auto"/>
            <w:right w:val="none" w:sz="0" w:space="0" w:color="auto"/>
          </w:divBdr>
        </w:div>
        <w:div w:id="1099372116">
          <w:marLeft w:val="480"/>
          <w:marRight w:val="0"/>
          <w:marTop w:val="0"/>
          <w:marBottom w:val="0"/>
          <w:divBdr>
            <w:top w:val="none" w:sz="0" w:space="0" w:color="auto"/>
            <w:left w:val="none" w:sz="0" w:space="0" w:color="auto"/>
            <w:bottom w:val="none" w:sz="0" w:space="0" w:color="auto"/>
            <w:right w:val="none" w:sz="0" w:space="0" w:color="auto"/>
          </w:divBdr>
        </w:div>
        <w:div w:id="887378182">
          <w:marLeft w:val="480"/>
          <w:marRight w:val="0"/>
          <w:marTop w:val="0"/>
          <w:marBottom w:val="0"/>
          <w:divBdr>
            <w:top w:val="none" w:sz="0" w:space="0" w:color="auto"/>
            <w:left w:val="none" w:sz="0" w:space="0" w:color="auto"/>
            <w:bottom w:val="none" w:sz="0" w:space="0" w:color="auto"/>
            <w:right w:val="none" w:sz="0" w:space="0" w:color="auto"/>
          </w:divBdr>
        </w:div>
        <w:div w:id="68770261">
          <w:marLeft w:val="480"/>
          <w:marRight w:val="0"/>
          <w:marTop w:val="0"/>
          <w:marBottom w:val="0"/>
          <w:divBdr>
            <w:top w:val="none" w:sz="0" w:space="0" w:color="auto"/>
            <w:left w:val="none" w:sz="0" w:space="0" w:color="auto"/>
            <w:bottom w:val="none" w:sz="0" w:space="0" w:color="auto"/>
            <w:right w:val="none" w:sz="0" w:space="0" w:color="auto"/>
          </w:divBdr>
        </w:div>
        <w:div w:id="1511213599">
          <w:marLeft w:val="480"/>
          <w:marRight w:val="0"/>
          <w:marTop w:val="0"/>
          <w:marBottom w:val="0"/>
          <w:divBdr>
            <w:top w:val="none" w:sz="0" w:space="0" w:color="auto"/>
            <w:left w:val="none" w:sz="0" w:space="0" w:color="auto"/>
            <w:bottom w:val="none" w:sz="0" w:space="0" w:color="auto"/>
            <w:right w:val="none" w:sz="0" w:space="0" w:color="auto"/>
          </w:divBdr>
        </w:div>
        <w:div w:id="354308509">
          <w:marLeft w:val="480"/>
          <w:marRight w:val="0"/>
          <w:marTop w:val="0"/>
          <w:marBottom w:val="0"/>
          <w:divBdr>
            <w:top w:val="none" w:sz="0" w:space="0" w:color="auto"/>
            <w:left w:val="none" w:sz="0" w:space="0" w:color="auto"/>
            <w:bottom w:val="none" w:sz="0" w:space="0" w:color="auto"/>
            <w:right w:val="none" w:sz="0" w:space="0" w:color="auto"/>
          </w:divBdr>
        </w:div>
        <w:div w:id="578292028">
          <w:marLeft w:val="480"/>
          <w:marRight w:val="0"/>
          <w:marTop w:val="0"/>
          <w:marBottom w:val="0"/>
          <w:divBdr>
            <w:top w:val="none" w:sz="0" w:space="0" w:color="auto"/>
            <w:left w:val="none" w:sz="0" w:space="0" w:color="auto"/>
            <w:bottom w:val="none" w:sz="0" w:space="0" w:color="auto"/>
            <w:right w:val="none" w:sz="0" w:space="0" w:color="auto"/>
          </w:divBdr>
        </w:div>
        <w:div w:id="1167600243">
          <w:marLeft w:val="480"/>
          <w:marRight w:val="0"/>
          <w:marTop w:val="0"/>
          <w:marBottom w:val="0"/>
          <w:divBdr>
            <w:top w:val="none" w:sz="0" w:space="0" w:color="auto"/>
            <w:left w:val="none" w:sz="0" w:space="0" w:color="auto"/>
            <w:bottom w:val="none" w:sz="0" w:space="0" w:color="auto"/>
            <w:right w:val="none" w:sz="0" w:space="0" w:color="auto"/>
          </w:divBdr>
        </w:div>
        <w:div w:id="310453399">
          <w:marLeft w:val="480"/>
          <w:marRight w:val="0"/>
          <w:marTop w:val="0"/>
          <w:marBottom w:val="0"/>
          <w:divBdr>
            <w:top w:val="none" w:sz="0" w:space="0" w:color="auto"/>
            <w:left w:val="none" w:sz="0" w:space="0" w:color="auto"/>
            <w:bottom w:val="none" w:sz="0" w:space="0" w:color="auto"/>
            <w:right w:val="none" w:sz="0" w:space="0" w:color="auto"/>
          </w:divBdr>
        </w:div>
        <w:div w:id="1230725420">
          <w:marLeft w:val="480"/>
          <w:marRight w:val="0"/>
          <w:marTop w:val="0"/>
          <w:marBottom w:val="0"/>
          <w:divBdr>
            <w:top w:val="none" w:sz="0" w:space="0" w:color="auto"/>
            <w:left w:val="none" w:sz="0" w:space="0" w:color="auto"/>
            <w:bottom w:val="none" w:sz="0" w:space="0" w:color="auto"/>
            <w:right w:val="none" w:sz="0" w:space="0" w:color="auto"/>
          </w:divBdr>
        </w:div>
        <w:div w:id="2043356070">
          <w:marLeft w:val="480"/>
          <w:marRight w:val="0"/>
          <w:marTop w:val="0"/>
          <w:marBottom w:val="0"/>
          <w:divBdr>
            <w:top w:val="none" w:sz="0" w:space="0" w:color="auto"/>
            <w:left w:val="none" w:sz="0" w:space="0" w:color="auto"/>
            <w:bottom w:val="none" w:sz="0" w:space="0" w:color="auto"/>
            <w:right w:val="none" w:sz="0" w:space="0" w:color="auto"/>
          </w:divBdr>
        </w:div>
        <w:div w:id="544680626">
          <w:marLeft w:val="480"/>
          <w:marRight w:val="0"/>
          <w:marTop w:val="0"/>
          <w:marBottom w:val="0"/>
          <w:divBdr>
            <w:top w:val="none" w:sz="0" w:space="0" w:color="auto"/>
            <w:left w:val="none" w:sz="0" w:space="0" w:color="auto"/>
            <w:bottom w:val="none" w:sz="0" w:space="0" w:color="auto"/>
            <w:right w:val="none" w:sz="0" w:space="0" w:color="auto"/>
          </w:divBdr>
        </w:div>
        <w:div w:id="1977753238">
          <w:marLeft w:val="480"/>
          <w:marRight w:val="0"/>
          <w:marTop w:val="0"/>
          <w:marBottom w:val="0"/>
          <w:divBdr>
            <w:top w:val="none" w:sz="0" w:space="0" w:color="auto"/>
            <w:left w:val="none" w:sz="0" w:space="0" w:color="auto"/>
            <w:bottom w:val="none" w:sz="0" w:space="0" w:color="auto"/>
            <w:right w:val="none" w:sz="0" w:space="0" w:color="auto"/>
          </w:divBdr>
        </w:div>
        <w:div w:id="1816486047">
          <w:marLeft w:val="480"/>
          <w:marRight w:val="0"/>
          <w:marTop w:val="0"/>
          <w:marBottom w:val="0"/>
          <w:divBdr>
            <w:top w:val="none" w:sz="0" w:space="0" w:color="auto"/>
            <w:left w:val="none" w:sz="0" w:space="0" w:color="auto"/>
            <w:bottom w:val="none" w:sz="0" w:space="0" w:color="auto"/>
            <w:right w:val="none" w:sz="0" w:space="0" w:color="auto"/>
          </w:divBdr>
        </w:div>
        <w:div w:id="1632594119">
          <w:marLeft w:val="480"/>
          <w:marRight w:val="0"/>
          <w:marTop w:val="0"/>
          <w:marBottom w:val="0"/>
          <w:divBdr>
            <w:top w:val="none" w:sz="0" w:space="0" w:color="auto"/>
            <w:left w:val="none" w:sz="0" w:space="0" w:color="auto"/>
            <w:bottom w:val="none" w:sz="0" w:space="0" w:color="auto"/>
            <w:right w:val="none" w:sz="0" w:space="0" w:color="auto"/>
          </w:divBdr>
        </w:div>
        <w:div w:id="1161579246">
          <w:marLeft w:val="480"/>
          <w:marRight w:val="0"/>
          <w:marTop w:val="0"/>
          <w:marBottom w:val="0"/>
          <w:divBdr>
            <w:top w:val="none" w:sz="0" w:space="0" w:color="auto"/>
            <w:left w:val="none" w:sz="0" w:space="0" w:color="auto"/>
            <w:bottom w:val="none" w:sz="0" w:space="0" w:color="auto"/>
            <w:right w:val="none" w:sz="0" w:space="0" w:color="auto"/>
          </w:divBdr>
        </w:div>
        <w:div w:id="1001079350">
          <w:marLeft w:val="480"/>
          <w:marRight w:val="0"/>
          <w:marTop w:val="0"/>
          <w:marBottom w:val="0"/>
          <w:divBdr>
            <w:top w:val="none" w:sz="0" w:space="0" w:color="auto"/>
            <w:left w:val="none" w:sz="0" w:space="0" w:color="auto"/>
            <w:bottom w:val="none" w:sz="0" w:space="0" w:color="auto"/>
            <w:right w:val="none" w:sz="0" w:space="0" w:color="auto"/>
          </w:divBdr>
        </w:div>
        <w:div w:id="682130414">
          <w:marLeft w:val="480"/>
          <w:marRight w:val="0"/>
          <w:marTop w:val="0"/>
          <w:marBottom w:val="0"/>
          <w:divBdr>
            <w:top w:val="none" w:sz="0" w:space="0" w:color="auto"/>
            <w:left w:val="none" w:sz="0" w:space="0" w:color="auto"/>
            <w:bottom w:val="none" w:sz="0" w:space="0" w:color="auto"/>
            <w:right w:val="none" w:sz="0" w:space="0" w:color="auto"/>
          </w:divBdr>
        </w:div>
        <w:div w:id="120880729">
          <w:marLeft w:val="480"/>
          <w:marRight w:val="0"/>
          <w:marTop w:val="0"/>
          <w:marBottom w:val="0"/>
          <w:divBdr>
            <w:top w:val="none" w:sz="0" w:space="0" w:color="auto"/>
            <w:left w:val="none" w:sz="0" w:space="0" w:color="auto"/>
            <w:bottom w:val="none" w:sz="0" w:space="0" w:color="auto"/>
            <w:right w:val="none" w:sz="0" w:space="0" w:color="auto"/>
          </w:divBdr>
        </w:div>
        <w:div w:id="1007907142">
          <w:marLeft w:val="480"/>
          <w:marRight w:val="0"/>
          <w:marTop w:val="0"/>
          <w:marBottom w:val="0"/>
          <w:divBdr>
            <w:top w:val="none" w:sz="0" w:space="0" w:color="auto"/>
            <w:left w:val="none" w:sz="0" w:space="0" w:color="auto"/>
            <w:bottom w:val="none" w:sz="0" w:space="0" w:color="auto"/>
            <w:right w:val="none" w:sz="0" w:space="0" w:color="auto"/>
          </w:divBdr>
        </w:div>
        <w:div w:id="1014307875">
          <w:marLeft w:val="480"/>
          <w:marRight w:val="0"/>
          <w:marTop w:val="0"/>
          <w:marBottom w:val="0"/>
          <w:divBdr>
            <w:top w:val="none" w:sz="0" w:space="0" w:color="auto"/>
            <w:left w:val="none" w:sz="0" w:space="0" w:color="auto"/>
            <w:bottom w:val="none" w:sz="0" w:space="0" w:color="auto"/>
            <w:right w:val="none" w:sz="0" w:space="0" w:color="auto"/>
          </w:divBdr>
        </w:div>
        <w:div w:id="50542205">
          <w:marLeft w:val="480"/>
          <w:marRight w:val="0"/>
          <w:marTop w:val="0"/>
          <w:marBottom w:val="0"/>
          <w:divBdr>
            <w:top w:val="none" w:sz="0" w:space="0" w:color="auto"/>
            <w:left w:val="none" w:sz="0" w:space="0" w:color="auto"/>
            <w:bottom w:val="none" w:sz="0" w:space="0" w:color="auto"/>
            <w:right w:val="none" w:sz="0" w:space="0" w:color="auto"/>
          </w:divBdr>
        </w:div>
        <w:div w:id="1814904634">
          <w:marLeft w:val="480"/>
          <w:marRight w:val="0"/>
          <w:marTop w:val="0"/>
          <w:marBottom w:val="0"/>
          <w:divBdr>
            <w:top w:val="none" w:sz="0" w:space="0" w:color="auto"/>
            <w:left w:val="none" w:sz="0" w:space="0" w:color="auto"/>
            <w:bottom w:val="none" w:sz="0" w:space="0" w:color="auto"/>
            <w:right w:val="none" w:sz="0" w:space="0" w:color="auto"/>
          </w:divBdr>
        </w:div>
        <w:div w:id="489298192">
          <w:marLeft w:val="480"/>
          <w:marRight w:val="0"/>
          <w:marTop w:val="0"/>
          <w:marBottom w:val="0"/>
          <w:divBdr>
            <w:top w:val="none" w:sz="0" w:space="0" w:color="auto"/>
            <w:left w:val="none" w:sz="0" w:space="0" w:color="auto"/>
            <w:bottom w:val="none" w:sz="0" w:space="0" w:color="auto"/>
            <w:right w:val="none" w:sz="0" w:space="0" w:color="auto"/>
          </w:divBdr>
        </w:div>
        <w:div w:id="131825520">
          <w:marLeft w:val="480"/>
          <w:marRight w:val="0"/>
          <w:marTop w:val="0"/>
          <w:marBottom w:val="0"/>
          <w:divBdr>
            <w:top w:val="none" w:sz="0" w:space="0" w:color="auto"/>
            <w:left w:val="none" w:sz="0" w:space="0" w:color="auto"/>
            <w:bottom w:val="none" w:sz="0" w:space="0" w:color="auto"/>
            <w:right w:val="none" w:sz="0" w:space="0" w:color="auto"/>
          </w:divBdr>
        </w:div>
        <w:div w:id="711422564">
          <w:marLeft w:val="480"/>
          <w:marRight w:val="0"/>
          <w:marTop w:val="0"/>
          <w:marBottom w:val="0"/>
          <w:divBdr>
            <w:top w:val="none" w:sz="0" w:space="0" w:color="auto"/>
            <w:left w:val="none" w:sz="0" w:space="0" w:color="auto"/>
            <w:bottom w:val="none" w:sz="0" w:space="0" w:color="auto"/>
            <w:right w:val="none" w:sz="0" w:space="0" w:color="auto"/>
          </w:divBdr>
        </w:div>
        <w:div w:id="389773889">
          <w:marLeft w:val="480"/>
          <w:marRight w:val="0"/>
          <w:marTop w:val="0"/>
          <w:marBottom w:val="0"/>
          <w:divBdr>
            <w:top w:val="none" w:sz="0" w:space="0" w:color="auto"/>
            <w:left w:val="none" w:sz="0" w:space="0" w:color="auto"/>
            <w:bottom w:val="none" w:sz="0" w:space="0" w:color="auto"/>
            <w:right w:val="none" w:sz="0" w:space="0" w:color="auto"/>
          </w:divBdr>
        </w:div>
        <w:div w:id="1041635199">
          <w:marLeft w:val="480"/>
          <w:marRight w:val="0"/>
          <w:marTop w:val="0"/>
          <w:marBottom w:val="0"/>
          <w:divBdr>
            <w:top w:val="none" w:sz="0" w:space="0" w:color="auto"/>
            <w:left w:val="none" w:sz="0" w:space="0" w:color="auto"/>
            <w:bottom w:val="none" w:sz="0" w:space="0" w:color="auto"/>
            <w:right w:val="none" w:sz="0" w:space="0" w:color="auto"/>
          </w:divBdr>
        </w:div>
        <w:div w:id="1910921986">
          <w:marLeft w:val="480"/>
          <w:marRight w:val="0"/>
          <w:marTop w:val="0"/>
          <w:marBottom w:val="0"/>
          <w:divBdr>
            <w:top w:val="none" w:sz="0" w:space="0" w:color="auto"/>
            <w:left w:val="none" w:sz="0" w:space="0" w:color="auto"/>
            <w:bottom w:val="none" w:sz="0" w:space="0" w:color="auto"/>
            <w:right w:val="none" w:sz="0" w:space="0" w:color="auto"/>
          </w:divBdr>
        </w:div>
        <w:div w:id="2022661454">
          <w:marLeft w:val="480"/>
          <w:marRight w:val="0"/>
          <w:marTop w:val="0"/>
          <w:marBottom w:val="0"/>
          <w:divBdr>
            <w:top w:val="none" w:sz="0" w:space="0" w:color="auto"/>
            <w:left w:val="none" w:sz="0" w:space="0" w:color="auto"/>
            <w:bottom w:val="none" w:sz="0" w:space="0" w:color="auto"/>
            <w:right w:val="none" w:sz="0" w:space="0" w:color="auto"/>
          </w:divBdr>
        </w:div>
        <w:div w:id="725419587">
          <w:marLeft w:val="480"/>
          <w:marRight w:val="0"/>
          <w:marTop w:val="0"/>
          <w:marBottom w:val="0"/>
          <w:divBdr>
            <w:top w:val="none" w:sz="0" w:space="0" w:color="auto"/>
            <w:left w:val="none" w:sz="0" w:space="0" w:color="auto"/>
            <w:bottom w:val="none" w:sz="0" w:space="0" w:color="auto"/>
            <w:right w:val="none" w:sz="0" w:space="0" w:color="auto"/>
          </w:divBdr>
        </w:div>
        <w:div w:id="908855193">
          <w:marLeft w:val="480"/>
          <w:marRight w:val="0"/>
          <w:marTop w:val="0"/>
          <w:marBottom w:val="0"/>
          <w:divBdr>
            <w:top w:val="none" w:sz="0" w:space="0" w:color="auto"/>
            <w:left w:val="none" w:sz="0" w:space="0" w:color="auto"/>
            <w:bottom w:val="none" w:sz="0" w:space="0" w:color="auto"/>
            <w:right w:val="none" w:sz="0" w:space="0" w:color="auto"/>
          </w:divBdr>
        </w:div>
        <w:div w:id="234753071">
          <w:marLeft w:val="480"/>
          <w:marRight w:val="0"/>
          <w:marTop w:val="0"/>
          <w:marBottom w:val="0"/>
          <w:divBdr>
            <w:top w:val="none" w:sz="0" w:space="0" w:color="auto"/>
            <w:left w:val="none" w:sz="0" w:space="0" w:color="auto"/>
            <w:bottom w:val="none" w:sz="0" w:space="0" w:color="auto"/>
            <w:right w:val="none" w:sz="0" w:space="0" w:color="auto"/>
          </w:divBdr>
        </w:div>
        <w:div w:id="1640458530">
          <w:marLeft w:val="480"/>
          <w:marRight w:val="0"/>
          <w:marTop w:val="0"/>
          <w:marBottom w:val="0"/>
          <w:divBdr>
            <w:top w:val="none" w:sz="0" w:space="0" w:color="auto"/>
            <w:left w:val="none" w:sz="0" w:space="0" w:color="auto"/>
            <w:bottom w:val="none" w:sz="0" w:space="0" w:color="auto"/>
            <w:right w:val="none" w:sz="0" w:space="0" w:color="auto"/>
          </w:divBdr>
        </w:div>
        <w:div w:id="1808162374">
          <w:marLeft w:val="480"/>
          <w:marRight w:val="0"/>
          <w:marTop w:val="0"/>
          <w:marBottom w:val="0"/>
          <w:divBdr>
            <w:top w:val="none" w:sz="0" w:space="0" w:color="auto"/>
            <w:left w:val="none" w:sz="0" w:space="0" w:color="auto"/>
            <w:bottom w:val="none" w:sz="0" w:space="0" w:color="auto"/>
            <w:right w:val="none" w:sz="0" w:space="0" w:color="auto"/>
          </w:divBdr>
        </w:div>
        <w:div w:id="1285961055">
          <w:marLeft w:val="480"/>
          <w:marRight w:val="0"/>
          <w:marTop w:val="0"/>
          <w:marBottom w:val="0"/>
          <w:divBdr>
            <w:top w:val="none" w:sz="0" w:space="0" w:color="auto"/>
            <w:left w:val="none" w:sz="0" w:space="0" w:color="auto"/>
            <w:bottom w:val="none" w:sz="0" w:space="0" w:color="auto"/>
            <w:right w:val="none" w:sz="0" w:space="0" w:color="auto"/>
          </w:divBdr>
        </w:div>
        <w:div w:id="461922507">
          <w:marLeft w:val="480"/>
          <w:marRight w:val="0"/>
          <w:marTop w:val="0"/>
          <w:marBottom w:val="0"/>
          <w:divBdr>
            <w:top w:val="none" w:sz="0" w:space="0" w:color="auto"/>
            <w:left w:val="none" w:sz="0" w:space="0" w:color="auto"/>
            <w:bottom w:val="none" w:sz="0" w:space="0" w:color="auto"/>
            <w:right w:val="none" w:sz="0" w:space="0" w:color="auto"/>
          </w:divBdr>
        </w:div>
        <w:div w:id="2140608488">
          <w:marLeft w:val="480"/>
          <w:marRight w:val="0"/>
          <w:marTop w:val="0"/>
          <w:marBottom w:val="0"/>
          <w:divBdr>
            <w:top w:val="none" w:sz="0" w:space="0" w:color="auto"/>
            <w:left w:val="none" w:sz="0" w:space="0" w:color="auto"/>
            <w:bottom w:val="none" w:sz="0" w:space="0" w:color="auto"/>
            <w:right w:val="none" w:sz="0" w:space="0" w:color="auto"/>
          </w:divBdr>
        </w:div>
        <w:div w:id="757362806">
          <w:marLeft w:val="480"/>
          <w:marRight w:val="0"/>
          <w:marTop w:val="0"/>
          <w:marBottom w:val="0"/>
          <w:divBdr>
            <w:top w:val="none" w:sz="0" w:space="0" w:color="auto"/>
            <w:left w:val="none" w:sz="0" w:space="0" w:color="auto"/>
            <w:bottom w:val="none" w:sz="0" w:space="0" w:color="auto"/>
            <w:right w:val="none" w:sz="0" w:space="0" w:color="auto"/>
          </w:divBdr>
        </w:div>
        <w:div w:id="58405253">
          <w:marLeft w:val="480"/>
          <w:marRight w:val="0"/>
          <w:marTop w:val="0"/>
          <w:marBottom w:val="0"/>
          <w:divBdr>
            <w:top w:val="none" w:sz="0" w:space="0" w:color="auto"/>
            <w:left w:val="none" w:sz="0" w:space="0" w:color="auto"/>
            <w:bottom w:val="none" w:sz="0" w:space="0" w:color="auto"/>
            <w:right w:val="none" w:sz="0" w:space="0" w:color="auto"/>
          </w:divBdr>
        </w:div>
        <w:div w:id="1687948767">
          <w:marLeft w:val="480"/>
          <w:marRight w:val="0"/>
          <w:marTop w:val="0"/>
          <w:marBottom w:val="0"/>
          <w:divBdr>
            <w:top w:val="none" w:sz="0" w:space="0" w:color="auto"/>
            <w:left w:val="none" w:sz="0" w:space="0" w:color="auto"/>
            <w:bottom w:val="none" w:sz="0" w:space="0" w:color="auto"/>
            <w:right w:val="none" w:sz="0" w:space="0" w:color="auto"/>
          </w:divBdr>
        </w:div>
        <w:div w:id="873226104">
          <w:marLeft w:val="480"/>
          <w:marRight w:val="0"/>
          <w:marTop w:val="0"/>
          <w:marBottom w:val="0"/>
          <w:divBdr>
            <w:top w:val="none" w:sz="0" w:space="0" w:color="auto"/>
            <w:left w:val="none" w:sz="0" w:space="0" w:color="auto"/>
            <w:bottom w:val="none" w:sz="0" w:space="0" w:color="auto"/>
            <w:right w:val="none" w:sz="0" w:space="0" w:color="auto"/>
          </w:divBdr>
        </w:div>
        <w:div w:id="843477798">
          <w:marLeft w:val="480"/>
          <w:marRight w:val="0"/>
          <w:marTop w:val="0"/>
          <w:marBottom w:val="0"/>
          <w:divBdr>
            <w:top w:val="none" w:sz="0" w:space="0" w:color="auto"/>
            <w:left w:val="none" w:sz="0" w:space="0" w:color="auto"/>
            <w:bottom w:val="none" w:sz="0" w:space="0" w:color="auto"/>
            <w:right w:val="none" w:sz="0" w:space="0" w:color="auto"/>
          </w:divBdr>
        </w:div>
        <w:div w:id="589050933">
          <w:marLeft w:val="480"/>
          <w:marRight w:val="0"/>
          <w:marTop w:val="0"/>
          <w:marBottom w:val="0"/>
          <w:divBdr>
            <w:top w:val="none" w:sz="0" w:space="0" w:color="auto"/>
            <w:left w:val="none" w:sz="0" w:space="0" w:color="auto"/>
            <w:bottom w:val="none" w:sz="0" w:space="0" w:color="auto"/>
            <w:right w:val="none" w:sz="0" w:space="0" w:color="auto"/>
          </w:divBdr>
        </w:div>
        <w:div w:id="1606036707">
          <w:marLeft w:val="480"/>
          <w:marRight w:val="0"/>
          <w:marTop w:val="0"/>
          <w:marBottom w:val="0"/>
          <w:divBdr>
            <w:top w:val="none" w:sz="0" w:space="0" w:color="auto"/>
            <w:left w:val="none" w:sz="0" w:space="0" w:color="auto"/>
            <w:bottom w:val="none" w:sz="0" w:space="0" w:color="auto"/>
            <w:right w:val="none" w:sz="0" w:space="0" w:color="auto"/>
          </w:divBdr>
        </w:div>
        <w:div w:id="613169603">
          <w:marLeft w:val="480"/>
          <w:marRight w:val="0"/>
          <w:marTop w:val="0"/>
          <w:marBottom w:val="0"/>
          <w:divBdr>
            <w:top w:val="none" w:sz="0" w:space="0" w:color="auto"/>
            <w:left w:val="none" w:sz="0" w:space="0" w:color="auto"/>
            <w:bottom w:val="none" w:sz="0" w:space="0" w:color="auto"/>
            <w:right w:val="none" w:sz="0" w:space="0" w:color="auto"/>
          </w:divBdr>
        </w:div>
        <w:div w:id="3438041">
          <w:marLeft w:val="480"/>
          <w:marRight w:val="0"/>
          <w:marTop w:val="0"/>
          <w:marBottom w:val="0"/>
          <w:divBdr>
            <w:top w:val="none" w:sz="0" w:space="0" w:color="auto"/>
            <w:left w:val="none" w:sz="0" w:space="0" w:color="auto"/>
            <w:bottom w:val="none" w:sz="0" w:space="0" w:color="auto"/>
            <w:right w:val="none" w:sz="0" w:space="0" w:color="auto"/>
          </w:divBdr>
        </w:div>
        <w:div w:id="960838345">
          <w:marLeft w:val="480"/>
          <w:marRight w:val="0"/>
          <w:marTop w:val="0"/>
          <w:marBottom w:val="0"/>
          <w:divBdr>
            <w:top w:val="none" w:sz="0" w:space="0" w:color="auto"/>
            <w:left w:val="none" w:sz="0" w:space="0" w:color="auto"/>
            <w:bottom w:val="none" w:sz="0" w:space="0" w:color="auto"/>
            <w:right w:val="none" w:sz="0" w:space="0" w:color="auto"/>
          </w:divBdr>
        </w:div>
        <w:div w:id="1450272063">
          <w:marLeft w:val="480"/>
          <w:marRight w:val="0"/>
          <w:marTop w:val="0"/>
          <w:marBottom w:val="0"/>
          <w:divBdr>
            <w:top w:val="none" w:sz="0" w:space="0" w:color="auto"/>
            <w:left w:val="none" w:sz="0" w:space="0" w:color="auto"/>
            <w:bottom w:val="none" w:sz="0" w:space="0" w:color="auto"/>
            <w:right w:val="none" w:sz="0" w:space="0" w:color="auto"/>
          </w:divBdr>
        </w:div>
        <w:div w:id="1285576643">
          <w:marLeft w:val="480"/>
          <w:marRight w:val="0"/>
          <w:marTop w:val="0"/>
          <w:marBottom w:val="0"/>
          <w:divBdr>
            <w:top w:val="none" w:sz="0" w:space="0" w:color="auto"/>
            <w:left w:val="none" w:sz="0" w:space="0" w:color="auto"/>
            <w:bottom w:val="none" w:sz="0" w:space="0" w:color="auto"/>
            <w:right w:val="none" w:sz="0" w:space="0" w:color="auto"/>
          </w:divBdr>
        </w:div>
        <w:div w:id="134224415">
          <w:marLeft w:val="480"/>
          <w:marRight w:val="0"/>
          <w:marTop w:val="0"/>
          <w:marBottom w:val="0"/>
          <w:divBdr>
            <w:top w:val="none" w:sz="0" w:space="0" w:color="auto"/>
            <w:left w:val="none" w:sz="0" w:space="0" w:color="auto"/>
            <w:bottom w:val="none" w:sz="0" w:space="0" w:color="auto"/>
            <w:right w:val="none" w:sz="0" w:space="0" w:color="auto"/>
          </w:divBdr>
        </w:div>
        <w:div w:id="845366888">
          <w:marLeft w:val="480"/>
          <w:marRight w:val="0"/>
          <w:marTop w:val="0"/>
          <w:marBottom w:val="0"/>
          <w:divBdr>
            <w:top w:val="none" w:sz="0" w:space="0" w:color="auto"/>
            <w:left w:val="none" w:sz="0" w:space="0" w:color="auto"/>
            <w:bottom w:val="none" w:sz="0" w:space="0" w:color="auto"/>
            <w:right w:val="none" w:sz="0" w:space="0" w:color="auto"/>
          </w:divBdr>
        </w:div>
        <w:div w:id="351108633">
          <w:marLeft w:val="480"/>
          <w:marRight w:val="0"/>
          <w:marTop w:val="0"/>
          <w:marBottom w:val="0"/>
          <w:divBdr>
            <w:top w:val="none" w:sz="0" w:space="0" w:color="auto"/>
            <w:left w:val="none" w:sz="0" w:space="0" w:color="auto"/>
            <w:bottom w:val="none" w:sz="0" w:space="0" w:color="auto"/>
            <w:right w:val="none" w:sz="0" w:space="0" w:color="auto"/>
          </w:divBdr>
        </w:div>
        <w:div w:id="635331191">
          <w:marLeft w:val="480"/>
          <w:marRight w:val="0"/>
          <w:marTop w:val="0"/>
          <w:marBottom w:val="0"/>
          <w:divBdr>
            <w:top w:val="none" w:sz="0" w:space="0" w:color="auto"/>
            <w:left w:val="none" w:sz="0" w:space="0" w:color="auto"/>
            <w:bottom w:val="none" w:sz="0" w:space="0" w:color="auto"/>
            <w:right w:val="none" w:sz="0" w:space="0" w:color="auto"/>
          </w:divBdr>
        </w:div>
        <w:div w:id="447549169">
          <w:marLeft w:val="480"/>
          <w:marRight w:val="0"/>
          <w:marTop w:val="0"/>
          <w:marBottom w:val="0"/>
          <w:divBdr>
            <w:top w:val="none" w:sz="0" w:space="0" w:color="auto"/>
            <w:left w:val="none" w:sz="0" w:space="0" w:color="auto"/>
            <w:bottom w:val="none" w:sz="0" w:space="0" w:color="auto"/>
            <w:right w:val="none" w:sz="0" w:space="0" w:color="auto"/>
          </w:divBdr>
        </w:div>
        <w:div w:id="1182745267">
          <w:marLeft w:val="480"/>
          <w:marRight w:val="0"/>
          <w:marTop w:val="0"/>
          <w:marBottom w:val="0"/>
          <w:divBdr>
            <w:top w:val="none" w:sz="0" w:space="0" w:color="auto"/>
            <w:left w:val="none" w:sz="0" w:space="0" w:color="auto"/>
            <w:bottom w:val="none" w:sz="0" w:space="0" w:color="auto"/>
            <w:right w:val="none" w:sz="0" w:space="0" w:color="auto"/>
          </w:divBdr>
        </w:div>
        <w:div w:id="1553421209">
          <w:marLeft w:val="480"/>
          <w:marRight w:val="0"/>
          <w:marTop w:val="0"/>
          <w:marBottom w:val="0"/>
          <w:divBdr>
            <w:top w:val="none" w:sz="0" w:space="0" w:color="auto"/>
            <w:left w:val="none" w:sz="0" w:space="0" w:color="auto"/>
            <w:bottom w:val="none" w:sz="0" w:space="0" w:color="auto"/>
            <w:right w:val="none" w:sz="0" w:space="0" w:color="auto"/>
          </w:divBdr>
        </w:div>
        <w:div w:id="1072199424">
          <w:marLeft w:val="480"/>
          <w:marRight w:val="0"/>
          <w:marTop w:val="0"/>
          <w:marBottom w:val="0"/>
          <w:divBdr>
            <w:top w:val="none" w:sz="0" w:space="0" w:color="auto"/>
            <w:left w:val="none" w:sz="0" w:space="0" w:color="auto"/>
            <w:bottom w:val="none" w:sz="0" w:space="0" w:color="auto"/>
            <w:right w:val="none" w:sz="0" w:space="0" w:color="auto"/>
          </w:divBdr>
        </w:div>
        <w:div w:id="1522012689">
          <w:marLeft w:val="480"/>
          <w:marRight w:val="0"/>
          <w:marTop w:val="0"/>
          <w:marBottom w:val="0"/>
          <w:divBdr>
            <w:top w:val="none" w:sz="0" w:space="0" w:color="auto"/>
            <w:left w:val="none" w:sz="0" w:space="0" w:color="auto"/>
            <w:bottom w:val="none" w:sz="0" w:space="0" w:color="auto"/>
            <w:right w:val="none" w:sz="0" w:space="0" w:color="auto"/>
          </w:divBdr>
        </w:div>
        <w:div w:id="772287771">
          <w:marLeft w:val="480"/>
          <w:marRight w:val="0"/>
          <w:marTop w:val="0"/>
          <w:marBottom w:val="0"/>
          <w:divBdr>
            <w:top w:val="none" w:sz="0" w:space="0" w:color="auto"/>
            <w:left w:val="none" w:sz="0" w:space="0" w:color="auto"/>
            <w:bottom w:val="none" w:sz="0" w:space="0" w:color="auto"/>
            <w:right w:val="none" w:sz="0" w:space="0" w:color="auto"/>
          </w:divBdr>
        </w:div>
        <w:div w:id="159003573">
          <w:marLeft w:val="480"/>
          <w:marRight w:val="0"/>
          <w:marTop w:val="0"/>
          <w:marBottom w:val="0"/>
          <w:divBdr>
            <w:top w:val="none" w:sz="0" w:space="0" w:color="auto"/>
            <w:left w:val="none" w:sz="0" w:space="0" w:color="auto"/>
            <w:bottom w:val="none" w:sz="0" w:space="0" w:color="auto"/>
            <w:right w:val="none" w:sz="0" w:space="0" w:color="auto"/>
          </w:divBdr>
        </w:div>
        <w:div w:id="1153761379">
          <w:marLeft w:val="480"/>
          <w:marRight w:val="0"/>
          <w:marTop w:val="0"/>
          <w:marBottom w:val="0"/>
          <w:divBdr>
            <w:top w:val="none" w:sz="0" w:space="0" w:color="auto"/>
            <w:left w:val="none" w:sz="0" w:space="0" w:color="auto"/>
            <w:bottom w:val="none" w:sz="0" w:space="0" w:color="auto"/>
            <w:right w:val="none" w:sz="0" w:space="0" w:color="auto"/>
          </w:divBdr>
        </w:div>
        <w:div w:id="1727532573">
          <w:marLeft w:val="480"/>
          <w:marRight w:val="0"/>
          <w:marTop w:val="0"/>
          <w:marBottom w:val="0"/>
          <w:divBdr>
            <w:top w:val="none" w:sz="0" w:space="0" w:color="auto"/>
            <w:left w:val="none" w:sz="0" w:space="0" w:color="auto"/>
            <w:bottom w:val="none" w:sz="0" w:space="0" w:color="auto"/>
            <w:right w:val="none" w:sz="0" w:space="0" w:color="auto"/>
          </w:divBdr>
        </w:div>
        <w:div w:id="221796905">
          <w:marLeft w:val="480"/>
          <w:marRight w:val="0"/>
          <w:marTop w:val="0"/>
          <w:marBottom w:val="0"/>
          <w:divBdr>
            <w:top w:val="none" w:sz="0" w:space="0" w:color="auto"/>
            <w:left w:val="none" w:sz="0" w:space="0" w:color="auto"/>
            <w:bottom w:val="none" w:sz="0" w:space="0" w:color="auto"/>
            <w:right w:val="none" w:sz="0" w:space="0" w:color="auto"/>
          </w:divBdr>
        </w:div>
        <w:div w:id="113645660">
          <w:marLeft w:val="480"/>
          <w:marRight w:val="0"/>
          <w:marTop w:val="0"/>
          <w:marBottom w:val="0"/>
          <w:divBdr>
            <w:top w:val="none" w:sz="0" w:space="0" w:color="auto"/>
            <w:left w:val="none" w:sz="0" w:space="0" w:color="auto"/>
            <w:bottom w:val="none" w:sz="0" w:space="0" w:color="auto"/>
            <w:right w:val="none" w:sz="0" w:space="0" w:color="auto"/>
          </w:divBdr>
        </w:div>
      </w:divsChild>
    </w:div>
    <w:div w:id="84619847">
      <w:bodyDiv w:val="1"/>
      <w:marLeft w:val="0"/>
      <w:marRight w:val="0"/>
      <w:marTop w:val="0"/>
      <w:marBottom w:val="0"/>
      <w:divBdr>
        <w:top w:val="none" w:sz="0" w:space="0" w:color="auto"/>
        <w:left w:val="none" w:sz="0" w:space="0" w:color="auto"/>
        <w:bottom w:val="none" w:sz="0" w:space="0" w:color="auto"/>
        <w:right w:val="none" w:sz="0" w:space="0" w:color="auto"/>
      </w:divBdr>
    </w:div>
    <w:div w:id="84692464">
      <w:bodyDiv w:val="1"/>
      <w:marLeft w:val="0"/>
      <w:marRight w:val="0"/>
      <w:marTop w:val="0"/>
      <w:marBottom w:val="0"/>
      <w:divBdr>
        <w:top w:val="none" w:sz="0" w:space="0" w:color="auto"/>
        <w:left w:val="none" w:sz="0" w:space="0" w:color="auto"/>
        <w:bottom w:val="none" w:sz="0" w:space="0" w:color="auto"/>
        <w:right w:val="none" w:sz="0" w:space="0" w:color="auto"/>
      </w:divBdr>
    </w:div>
    <w:div w:id="84957220">
      <w:bodyDiv w:val="1"/>
      <w:marLeft w:val="0"/>
      <w:marRight w:val="0"/>
      <w:marTop w:val="0"/>
      <w:marBottom w:val="0"/>
      <w:divBdr>
        <w:top w:val="none" w:sz="0" w:space="0" w:color="auto"/>
        <w:left w:val="none" w:sz="0" w:space="0" w:color="auto"/>
        <w:bottom w:val="none" w:sz="0" w:space="0" w:color="auto"/>
        <w:right w:val="none" w:sz="0" w:space="0" w:color="auto"/>
      </w:divBdr>
    </w:div>
    <w:div w:id="85346054">
      <w:bodyDiv w:val="1"/>
      <w:marLeft w:val="0"/>
      <w:marRight w:val="0"/>
      <w:marTop w:val="0"/>
      <w:marBottom w:val="0"/>
      <w:divBdr>
        <w:top w:val="none" w:sz="0" w:space="0" w:color="auto"/>
        <w:left w:val="none" w:sz="0" w:space="0" w:color="auto"/>
        <w:bottom w:val="none" w:sz="0" w:space="0" w:color="auto"/>
        <w:right w:val="none" w:sz="0" w:space="0" w:color="auto"/>
      </w:divBdr>
    </w:div>
    <w:div w:id="85807379">
      <w:bodyDiv w:val="1"/>
      <w:marLeft w:val="0"/>
      <w:marRight w:val="0"/>
      <w:marTop w:val="0"/>
      <w:marBottom w:val="0"/>
      <w:divBdr>
        <w:top w:val="none" w:sz="0" w:space="0" w:color="auto"/>
        <w:left w:val="none" w:sz="0" w:space="0" w:color="auto"/>
        <w:bottom w:val="none" w:sz="0" w:space="0" w:color="auto"/>
        <w:right w:val="none" w:sz="0" w:space="0" w:color="auto"/>
      </w:divBdr>
    </w:div>
    <w:div w:id="85884343">
      <w:bodyDiv w:val="1"/>
      <w:marLeft w:val="0"/>
      <w:marRight w:val="0"/>
      <w:marTop w:val="0"/>
      <w:marBottom w:val="0"/>
      <w:divBdr>
        <w:top w:val="none" w:sz="0" w:space="0" w:color="auto"/>
        <w:left w:val="none" w:sz="0" w:space="0" w:color="auto"/>
        <w:bottom w:val="none" w:sz="0" w:space="0" w:color="auto"/>
        <w:right w:val="none" w:sz="0" w:space="0" w:color="auto"/>
      </w:divBdr>
    </w:div>
    <w:div w:id="86079641">
      <w:bodyDiv w:val="1"/>
      <w:marLeft w:val="0"/>
      <w:marRight w:val="0"/>
      <w:marTop w:val="0"/>
      <w:marBottom w:val="0"/>
      <w:divBdr>
        <w:top w:val="none" w:sz="0" w:space="0" w:color="auto"/>
        <w:left w:val="none" w:sz="0" w:space="0" w:color="auto"/>
        <w:bottom w:val="none" w:sz="0" w:space="0" w:color="auto"/>
        <w:right w:val="none" w:sz="0" w:space="0" w:color="auto"/>
      </w:divBdr>
    </w:div>
    <w:div w:id="86274747">
      <w:bodyDiv w:val="1"/>
      <w:marLeft w:val="0"/>
      <w:marRight w:val="0"/>
      <w:marTop w:val="0"/>
      <w:marBottom w:val="0"/>
      <w:divBdr>
        <w:top w:val="none" w:sz="0" w:space="0" w:color="auto"/>
        <w:left w:val="none" w:sz="0" w:space="0" w:color="auto"/>
        <w:bottom w:val="none" w:sz="0" w:space="0" w:color="auto"/>
        <w:right w:val="none" w:sz="0" w:space="0" w:color="auto"/>
      </w:divBdr>
    </w:div>
    <w:div w:id="86392483">
      <w:bodyDiv w:val="1"/>
      <w:marLeft w:val="0"/>
      <w:marRight w:val="0"/>
      <w:marTop w:val="0"/>
      <w:marBottom w:val="0"/>
      <w:divBdr>
        <w:top w:val="none" w:sz="0" w:space="0" w:color="auto"/>
        <w:left w:val="none" w:sz="0" w:space="0" w:color="auto"/>
        <w:bottom w:val="none" w:sz="0" w:space="0" w:color="auto"/>
        <w:right w:val="none" w:sz="0" w:space="0" w:color="auto"/>
      </w:divBdr>
    </w:div>
    <w:div w:id="86577941">
      <w:bodyDiv w:val="1"/>
      <w:marLeft w:val="0"/>
      <w:marRight w:val="0"/>
      <w:marTop w:val="0"/>
      <w:marBottom w:val="0"/>
      <w:divBdr>
        <w:top w:val="none" w:sz="0" w:space="0" w:color="auto"/>
        <w:left w:val="none" w:sz="0" w:space="0" w:color="auto"/>
        <w:bottom w:val="none" w:sz="0" w:space="0" w:color="auto"/>
        <w:right w:val="none" w:sz="0" w:space="0" w:color="auto"/>
      </w:divBdr>
    </w:div>
    <w:div w:id="87046208">
      <w:bodyDiv w:val="1"/>
      <w:marLeft w:val="0"/>
      <w:marRight w:val="0"/>
      <w:marTop w:val="0"/>
      <w:marBottom w:val="0"/>
      <w:divBdr>
        <w:top w:val="none" w:sz="0" w:space="0" w:color="auto"/>
        <w:left w:val="none" w:sz="0" w:space="0" w:color="auto"/>
        <w:bottom w:val="none" w:sz="0" w:space="0" w:color="auto"/>
        <w:right w:val="none" w:sz="0" w:space="0" w:color="auto"/>
      </w:divBdr>
    </w:div>
    <w:div w:id="87167113">
      <w:bodyDiv w:val="1"/>
      <w:marLeft w:val="0"/>
      <w:marRight w:val="0"/>
      <w:marTop w:val="0"/>
      <w:marBottom w:val="0"/>
      <w:divBdr>
        <w:top w:val="none" w:sz="0" w:space="0" w:color="auto"/>
        <w:left w:val="none" w:sz="0" w:space="0" w:color="auto"/>
        <w:bottom w:val="none" w:sz="0" w:space="0" w:color="auto"/>
        <w:right w:val="none" w:sz="0" w:space="0" w:color="auto"/>
      </w:divBdr>
    </w:div>
    <w:div w:id="87316087">
      <w:bodyDiv w:val="1"/>
      <w:marLeft w:val="0"/>
      <w:marRight w:val="0"/>
      <w:marTop w:val="0"/>
      <w:marBottom w:val="0"/>
      <w:divBdr>
        <w:top w:val="none" w:sz="0" w:space="0" w:color="auto"/>
        <w:left w:val="none" w:sz="0" w:space="0" w:color="auto"/>
        <w:bottom w:val="none" w:sz="0" w:space="0" w:color="auto"/>
        <w:right w:val="none" w:sz="0" w:space="0" w:color="auto"/>
      </w:divBdr>
    </w:div>
    <w:div w:id="87652912">
      <w:bodyDiv w:val="1"/>
      <w:marLeft w:val="0"/>
      <w:marRight w:val="0"/>
      <w:marTop w:val="0"/>
      <w:marBottom w:val="0"/>
      <w:divBdr>
        <w:top w:val="none" w:sz="0" w:space="0" w:color="auto"/>
        <w:left w:val="none" w:sz="0" w:space="0" w:color="auto"/>
        <w:bottom w:val="none" w:sz="0" w:space="0" w:color="auto"/>
        <w:right w:val="none" w:sz="0" w:space="0" w:color="auto"/>
      </w:divBdr>
    </w:div>
    <w:div w:id="87848854">
      <w:bodyDiv w:val="1"/>
      <w:marLeft w:val="0"/>
      <w:marRight w:val="0"/>
      <w:marTop w:val="0"/>
      <w:marBottom w:val="0"/>
      <w:divBdr>
        <w:top w:val="none" w:sz="0" w:space="0" w:color="auto"/>
        <w:left w:val="none" w:sz="0" w:space="0" w:color="auto"/>
        <w:bottom w:val="none" w:sz="0" w:space="0" w:color="auto"/>
        <w:right w:val="none" w:sz="0" w:space="0" w:color="auto"/>
      </w:divBdr>
    </w:div>
    <w:div w:id="88015766">
      <w:bodyDiv w:val="1"/>
      <w:marLeft w:val="0"/>
      <w:marRight w:val="0"/>
      <w:marTop w:val="0"/>
      <w:marBottom w:val="0"/>
      <w:divBdr>
        <w:top w:val="none" w:sz="0" w:space="0" w:color="auto"/>
        <w:left w:val="none" w:sz="0" w:space="0" w:color="auto"/>
        <w:bottom w:val="none" w:sz="0" w:space="0" w:color="auto"/>
        <w:right w:val="none" w:sz="0" w:space="0" w:color="auto"/>
      </w:divBdr>
    </w:div>
    <w:div w:id="88350576">
      <w:bodyDiv w:val="1"/>
      <w:marLeft w:val="0"/>
      <w:marRight w:val="0"/>
      <w:marTop w:val="0"/>
      <w:marBottom w:val="0"/>
      <w:divBdr>
        <w:top w:val="none" w:sz="0" w:space="0" w:color="auto"/>
        <w:left w:val="none" w:sz="0" w:space="0" w:color="auto"/>
        <w:bottom w:val="none" w:sz="0" w:space="0" w:color="auto"/>
        <w:right w:val="none" w:sz="0" w:space="0" w:color="auto"/>
      </w:divBdr>
    </w:div>
    <w:div w:id="88431161">
      <w:bodyDiv w:val="1"/>
      <w:marLeft w:val="0"/>
      <w:marRight w:val="0"/>
      <w:marTop w:val="0"/>
      <w:marBottom w:val="0"/>
      <w:divBdr>
        <w:top w:val="none" w:sz="0" w:space="0" w:color="auto"/>
        <w:left w:val="none" w:sz="0" w:space="0" w:color="auto"/>
        <w:bottom w:val="none" w:sz="0" w:space="0" w:color="auto"/>
        <w:right w:val="none" w:sz="0" w:space="0" w:color="auto"/>
      </w:divBdr>
    </w:div>
    <w:div w:id="88890540">
      <w:bodyDiv w:val="1"/>
      <w:marLeft w:val="0"/>
      <w:marRight w:val="0"/>
      <w:marTop w:val="0"/>
      <w:marBottom w:val="0"/>
      <w:divBdr>
        <w:top w:val="none" w:sz="0" w:space="0" w:color="auto"/>
        <w:left w:val="none" w:sz="0" w:space="0" w:color="auto"/>
        <w:bottom w:val="none" w:sz="0" w:space="0" w:color="auto"/>
        <w:right w:val="none" w:sz="0" w:space="0" w:color="auto"/>
      </w:divBdr>
    </w:div>
    <w:div w:id="89666324">
      <w:bodyDiv w:val="1"/>
      <w:marLeft w:val="0"/>
      <w:marRight w:val="0"/>
      <w:marTop w:val="0"/>
      <w:marBottom w:val="0"/>
      <w:divBdr>
        <w:top w:val="none" w:sz="0" w:space="0" w:color="auto"/>
        <w:left w:val="none" w:sz="0" w:space="0" w:color="auto"/>
        <w:bottom w:val="none" w:sz="0" w:space="0" w:color="auto"/>
        <w:right w:val="none" w:sz="0" w:space="0" w:color="auto"/>
      </w:divBdr>
    </w:div>
    <w:div w:id="89742592">
      <w:bodyDiv w:val="1"/>
      <w:marLeft w:val="0"/>
      <w:marRight w:val="0"/>
      <w:marTop w:val="0"/>
      <w:marBottom w:val="0"/>
      <w:divBdr>
        <w:top w:val="none" w:sz="0" w:space="0" w:color="auto"/>
        <w:left w:val="none" w:sz="0" w:space="0" w:color="auto"/>
        <w:bottom w:val="none" w:sz="0" w:space="0" w:color="auto"/>
        <w:right w:val="none" w:sz="0" w:space="0" w:color="auto"/>
      </w:divBdr>
    </w:div>
    <w:div w:id="90200220">
      <w:bodyDiv w:val="1"/>
      <w:marLeft w:val="0"/>
      <w:marRight w:val="0"/>
      <w:marTop w:val="0"/>
      <w:marBottom w:val="0"/>
      <w:divBdr>
        <w:top w:val="none" w:sz="0" w:space="0" w:color="auto"/>
        <w:left w:val="none" w:sz="0" w:space="0" w:color="auto"/>
        <w:bottom w:val="none" w:sz="0" w:space="0" w:color="auto"/>
        <w:right w:val="none" w:sz="0" w:space="0" w:color="auto"/>
      </w:divBdr>
    </w:div>
    <w:div w:id="90202676">
      <w:bodyDiv w:val="1"/>
      <w:marLeft w:val="0"/>
      <w:marRight w:val="0"/>
      <w:marTop w:val="0"/>
      <w:marBottom w:val="0"/>
      <w:divBdr>
        <w:top w:val="none" w:sz="0" w:space="0" w:color="auto"/>
        <w:left w:val="none" w:sz="0" w:space="0" w:color="auto"/>
        <w:bottom w:val="none" w:sz="0" w:space="0" w:color="auto"/>
        <w:right w:val="none" w:sz="0" w:space="0" w:color="auto"/>
      </w:divBdr>
    </w:div>
    <w:div w:id="90316569">
      <w:bodyDiv w:val="1"/>
      <w:marLeft w:val="0"/>
      <w:marRight w:val="0"/>
      <w:marTop w:val="0"/>
      <w:marBottom w:val="0"/>
      <w:divBdr>
        <w:top w:val="none" w:sz="0" w:space="0" w:color="auto"/>
        <w:left w:val="none" w:sz="0" w:space="0" w:color="auto"/>
        <w:bottom w:val="none" w:sz="0" w:space="0" w:color="auto"/>
        <w:right w:val="none" w:sz="0" w:space="0" w:color="auto"/>
      </w:divBdr>
    </w:div>
    <w:div w:id="90512550">
      <w:bodyDiv w:val="1"/>
      <w:marLeft w:val="0"/>
      <w:marRight w:val="0"/>
      <w:marTop w:val="0"/>
      <w:marBottom w:val="0"/>
      <w:divBdr>
        <w:top w:val="none" w:sz="0" w:space="0" w:color="auto"/>
        <w:left w:val="none" w:sz="0" w:space="0" w:color="auto"/>
        <w:bottom w:val="none" w:sz="0" w:space="0" w:color="auto"/>
        <w:right w:val="none" w:sz="0" w:space="0" w:color="auto"/>
      </w:divBdr>
    </w:div>
    <w:div w:id="90704021">
      <w:bodyDiv w:val="1"/>
      <w:marLeft w:val="0"/>
      <w:marRight w:val="0"/>
      <w:marTop w:val="0"/>
      <w:marBottom w:val="0"/>
      <w:divBdr>
        <w:top w:val="none" w:sz="0" w:space="0" w:color="auto"/>
        <w:left w:val="none" w:sz="0" w:space="0" w:color="auto"/>
        <w:bottom w:val="none" w:sz="0" w:space="0" w:color="auto"/>
        <w:right w:val="none" w:sz="0" w:space="0" w:color="auto"/>
      </w:divBdr>
    </w:div>
    <w:div w:id="90710802">
      <w:bodyDiv w:val="1"/>
      <w:marLeft w:val="0"/>
      <w:marRight w:val="0"/>
      <w:marTop w:val="0"/>
      <w:marBottom w:val="0"/>
      <w:divBdr>
        <w:top w:val="none" w:sz="0" w:space="0" w:color="auto"/>
        <w:left w:val="none" w:sz="0" w:space="0" w:color="auto"/>
        <w:bottom w:val="none" w:sz="0" w:space="0" w:color="auto"/>
        <w:right w:val="none" w:sz="0" w:space="0" w:color="auto"/>
      </w:divBdr>
    </w:div>
    <w:div w:id="90784660">
      <w:bodyDiv w:val="1"/>
      <w:marLeft w:val="0"/>
      <w:marRight w:val="0"/>
      <w:marTop w:val="0"/>
      <w:marBottom w:val="0"/>
      <w:divBdr>
        <w:top w:val="none" w:sz="0" w:space="0" w:color="auto"/>
        <w:left w:val="none" w:sz="0" w:space="0" w:color="auto"/>
        <w:bottom w:val="none" w:sz="0" w:space="0" w:color="auto"/>
        <w:right w:val="none" w:sz="0" w:space="0" w:color="auto"/>
      </w:divBdr>
    </w:div>
    <w:div w:id="90853427">
      <w:bodyDiv w:val="1"/>
      <w:marLeft w:val="0"/>
      <w:marRight w:val="0"/>
      <w:marTop w:val="0"/>
      <w:marBottom w:val="0"/>
      <w:divBdr>
        <w:top w:val="none" w:sz="0" w:space="0" w:color="auto"/>
        <w:left w:val="none" w:sz="0" w:space="0" w:color="auto"/>
        <w:bottom w:val="none" w:sz="0" w:space="0" w:color="auto"/>
        <w:right w:val="none" w:sz="0" w:space="0" w:color="auto"/>
      </w:divBdr>
    </w:div>
    <w:div w:id="90899332">
      <w:bodyDiv w:val="1"/>
      <w:marLeft w:val="0"/>
      <w:marRight w:val="0"/>
      <w:marTop w:val="0"/>
      <w:marBottom w:val="0"/>
      <w:divBdr>
        <w:top w:val="none" w:sz="0" w:space="0" w:color="auto"/>
        <w:left w:val="none" w:sz="0" w:space="0" w:color="auto"/>
        <w:bottom w:val="none" w:sz="0" w:space="0" w:color="auto"/>
        <w:right w:val="none" w:sz="0" w:space="0" w:color="auto"/>
      </w:divBdr>
    </w:div>
    <w:div w:id="91248302">
      <w:bodyDiv w:val="1"/>
      <w:marLeft w:val="0"/>
      <w:marRight w:val="0"/>
      <w:marTop w:val="0"/>
      <w:marBottom w:val="0"/>
      <w:divBdr>
        <w:top w:val="none" w:sz="0" w:space="0" w:color="auto"/>
        <w:left w:val="none" w:sz="0" w:space="0" w:color="auto"/>
        <w:bottom w:val="none" w:sz="0" w:space="0" w:color="auto"/>
        <w:right w:val="none" w:sz="0" w:space="0" w:color="auto"/>
      </w:divBdr>
    </w:div>
    <w:div w:id="91511359">
      <w:bodyDiv w:val="1"/>
      <w:marLeft w:val="0"/>
      <w:marRight w:val="0"/>
      <w:marTop w:val="0"/>
      <w:marBottom w:val="0"/>
      <w:divBdr>
        <w:top w:val="none" w:sz="0" w:space="0" w:color="auto"/>
        <w:left w:val="none" w:sz="0" w:space="0" w:color="auto"/>
        <w:bottom w:val="none" w:sz="0" w:space="0" w:color="auto"/>
        <w:right w:val="none" w:sz="0" w:space="0" w:color="auto"/>
      </w:divBdr>
    </w:div>
    <w:div w:id="91752432">
      <w:bodyDiv w:val="1"/>
      <w:marLeft w:val="0"/>
      <w:marRight w:val="0"/>
      <w:marTop w:val="0"/>
      <w:marBottom w:val="0"/>
      <w:divBdr>
        <w:top w:val="none" w:sz="0" w:space="0" w:color="auto"/>
        <w:left w:val="none" w:sz="0" w:space="0" w:color="auto"/>
        <w:bottom w:val="none" w:sz="0" w:space="0" w:color="auto"/>
        <w:right w:val="none" w:sz="0" w:space="0" w:color="auto"/>
      </w:divBdr>
    </w:div>
    <w:div w:id="92015194">
      <w:bodyDiv w:val="1"/>
      <w:marLeft w:val="0"/>
      <w:marRight w:val="0"/>
      <w:marTop w:val="0"/>
      <w:marBottom w:val="0"/>
      <w:divBdr>
        <w:top w:val="none" w:sz="0" w:space="0" w:color="auto"/>
        <w:left w:val="none" w:sz="0" w:space="0" w:color="auto"/>
        <w:bottom w:val="none" w:sz="0" w:space="0" w:color="auto"/>
        <w:right w:val="none" w:sz="0" w:space="0" w:color="auto"/>
      </w:divBdr>
    </w:div>
    <w:div w:id="92094315">
      <w:bodyDiv w:val="1"/>
      <w:marLeft w:val="0"/>
      <w:marRight w:val="0"/>
      <w:marTop w:val="0"/>
      <w:marBottom w:val="0"/>
      <w:divBdr>
        <w:top w:val="none" w:sz="0" w:space="0" w:color="auto"/>
        <w:left w:val="none" w:sz="0" w:space="0" w:color="auto"/>
        <w:bottom w:val="none" w:sz="0" w:space="0" w:color="auto"/>
        <w:right w:val="none" w:sz="0" w:space="0" w:color="auto"/>
      </w:divBdr>
    </w:div>
    <w:div w:id="92476825">
      <w:bodyDiv w:val="1"/>
      <w:marLeft w:val="0"/>
      <w:marRight w:val="0"/>
      <w:marTop w:val="0"/>
      <w:marBottom w:val="0"/>
      <w:divBdr>
        <w:top w:val="none" w:sz="0" w:space="0" w:color="auto"/>
        <w:left w:val="none" w:sz="0" w:space="0" w:color="auto"/>
        <w:bottom w:val="none" w:sz="0" w:space="0" w:color="auto"/>
        <w:right w:val="none" w:sz="0" w:space="0" w:color="auto"/>
      </w:divBdr>
    </w:div>
    <w:div w:id="92751423">
      <w:bodyDiv w:val="1"/>
      <w:marLeft w:val="0"/>
      <w:marRight w:val="0"/>
      <w:marTop w:val="0"/>
      <w:marBottom w:val="0"/>
      <w:divBdr>
        <w:top w:val="none" w:sz="0" w:space="0" w:color="auto"/>
        <w:left w:val="none" w:sz="0" w:space="0" w:color="auto"/>
        <w:bottom w:val="none" w:sz="0" w:space="0" w:color="auto"/>
        <w:right w:val="none" w:sz="0" w:space="0" w:color="auto"/>
      </w:divBdr>
    </w:div>
    <w:div w:id="92944425">
      <w:bodyDiv w:val="1"/>
      <w:marLeft w:val="0"/>
      <w:marRight w:val="0"/>
      <w:marTop w:val="0"/>
      <w:marBottom w:val="0"/>
      <w:divBdr>
        <w:top w:val="none" w:sz="0" w:space="0" w:color="auto"/>
        <w:left w:val="none" w:sz="0" w:space="0" w:color="auto"/>
        <w:bottom w:val="none" w:sz="0" w:space="0" w:color="auto"/>
        <w:right w:val="none" w:sz="0" w:space="0" w:color="auto"/>
      </w:divBdr>
    </w:div>
    <w:div w:id="94056543">
      <w:bodyDiv w:val="1"/>
      <w:marLeft w:val="0"/>
      <w:marRight w:val="0"/>
      <w:marTop w:val="0"/>
      <w:marBottom w:val="0"/>
      <w:divBdr>
        <w:top w:val="none" w:sz="0" w:space="0" w:color="auto"/>
        <w:left w:val="none" w:sz="0" w:space="0" w:color="auto"/>
        <w:bottom w:val="none" w:sz="0" w:space="0" w:color="auto"/>
        <w:right w:val="none" w:sz="0" w:space="0" w:color="auto"/>
      </w:divBdr>
    </w:div>
    <w:div w:id="94641397">
      <w:bodyDiv w:val="1"/>
      <w:marLeft w:val="0"/>
      <w:marRight w:val="0"/>
      <w:marTop w:val="0"/>
      <w:marBottom w:val="0"/>
      <w:divBdr>
        <w:top w:val="none" w:sz="0" w:space="0" w:color="auto"/>
        <w:left w:val="none" w:sz="0" w:space="0" w:color="auto"/>
        <w:bottom w:val="none" w:sz="0" w:space="0" w:color="auto"/>
        <w:right w:val="none" w:sz="0" w:space="0" w:color="auto"/>
      </w:divBdr>
    </w:div>
    <w:div w:id="94788548">
      <w:bodyDiv w:val="1"/>
      <w:marLeft w:val="0"/>
      <w:marRight w:val="0"/>
      <w:marTop w:val="0"/>
      <w:marBottom w:val="0"/>
      <w:divBdr>
        <w:top w:val="none" w:sz="0" w:space="0" w:color="auto"/>
        <w:left w:val="none" w:sz="0" w:space="0" w:color="auto"/>
        <w:bottom w:val="none" w:sz="0" w:space="0" w:color="auto"/>
        <w:right w:val="none" w:sz="0" w:space="0" w:color="auto"/>
      </w:divBdr>
    </w:div>
    <w:div w:id="95172417">
      <w:bodyDiv w:val="1"/>
      <w:marLeft w:val="0"/>
      <w:marRight w:val="0"/>
      <w:marTop w:val="0"/>
      <w:marBottom w:val="0"/>
      <w:divBdr>
        <w:top w:val="none" w:sz="0" w:space="0" w:color="auto"/>
        <w:left w:val="none" w:sz="0" w:space="0" w:color="auto"/>
        <w:bottom w:val="none" w:sz="0" w:space="0" w:color="auto"/>
        <w:right w:val="none" w:sz="0" w:space="0" w:color="auto"/>
      </w:divBdr>
    </w:div>
    <w:div w:id="95298104">
      <w:bodyDiv w:val="1"/>
      <w:marLeft w:val="0"/>
      <w:marRight w:val="0"/>
      <w:marTop w:val="0"/>
      <w:marBottom w:val="0"/>
      <w:divBdr>
        <w:top w:val="none" w:sz="0" w:space="0" w:color="auto"/>
        <w:left w:val="none" w:sz="0" w:space="0" w:color="auto"/>
        <w:bottom w:val="none" w:sz="0" w:space="0" w:color="auto"/>
        <w:right w:val="none" w:sz="0" w:space="0" w:color="auto"/>
      </w:divBdr>
    </w:div>
    <w:div w:id="95448109">
      <w:bodyDiv w:val="1"/>
      <w:marLeft w:val="0"/>
      <w:marRight w:val="0"/>
      <w:marTop w:val="0"/>
      <w:marBottom w:val="0"/>
      <w:divBdr>
        <w:top w:val="none" w:sz="0" w:space="0" w:color="auto"/>
        <w:left w:val="none" w:sz="0" w:space="0" w:color="auto"/>
        <w:bottom w:val="none" w:sz="0" w:space="0" w:color="auto"/>
        <w:right w:val="none" w:sz="0" w:space="0" w:color="auto"/>
      </w:divBdr>
    </w:div>
    <w:div w:id="95492283">
      <w:bodyDiv w:val="1"/>
      <w:marLeft w:val="0"/>
      <w:marRight w:val="0"/>
      <w:marTop w:val="0"/>
      <w:marBottom w:val="0"/>
      <w:divBdr>
        <w:top w:val="none" w:sz="0" w:space="0" w:color="auto"/>
        <w:left w:val="none" w:sz="0" w:space="0" w:color="auto"/>
        <w:bottom w:val="none" w:sz="0" w:space="0" w:color="auto"/>
        <w:right w:val="none" w:sz="0" w:space="0" w:color="auto"/>
      </w:divBdr>
    </w:div>
    <w:div w:id="95565135">
      <w:bodyDiv w:val="1"/>
      <w:marLeft w:val="0"/>
      <w:marRight w:val="0"/>
      <w:marTop w:val="0"/>
      <w:marBottom w:val="0"/>
      <w:divBdr>
        <w:top w:val="none" w:sz="0" w:space="0" w:color="auto"/>
        <w:left w:val="none" w:sz="0" w:space="0" w:color="auto"/>
        <w:bottom w:val="none" w:sz="0" w:space="0" w:color="auto"/>
        <w:right w:val="none" w:sz="0" w:space="0" w:color="auto"/>
      </w:divBdr>
    </w:div>
    <w:div w:id="95951059">
      <w:bodyDiv w:val="1"/>
      <w:marLeft w:val="0"/>
      <w:marRight w:val="0"/>
      <w:marTop w:val="0"/>
      <w:marBottom w:val="0"/>
      <w:divBdr>
        <w:top w:val="none" w:sz="0" w:space="0" w:color="auto"/>
        <w:left w:val="none" w:sz="0" w:space="0" w:color="auto"/>
        <w:bottom w:val="none" w:sz="0" w:space="0" w:color="auto"/>
        <w:right w:val="none" w:sz="0" w:space="0" w:color="auto"/>
      </w:divBdr>
      <w:divsChild>
        <w:div w:id="69692756">
          <w:marLeft w:val="480"/>
          <w:marRight w:val="0"/>
          <w:marTop w:val="0"/>
          <w:marBottom w:val="0"/>
          <w:divBdr>
            <w:top w:val="none" w:sz="0" w:space="0" w:color="auto"/>
            <w:left w:val="none" w:sz="0" w:space="0" w:color="auto"/>
            <w:bottom w:val="none" w:sz="0" w:space="0" w:color="auto"/>
            <w:right w:val="none" w:sz="0" w:space="0" w:color="auto"/>
          </w:divBdr>
        </w:div>
        <w:div w:id="83579305">
          <w:marLeft w:val="480"/>
          <w:marRight w:val="0"/>
          <w:marTop w:val="0"/>
          <w:marBottom w:val="0"/>
          <w:divBdr>
            <w:top w:val="none" w:sz="0" w:space="0" w:color="auto"/>
            <w:left w:val="none" w:sz="0" w:space="0" w:color="auto"/>
            <w:bottom w:val="none" w:sz="0" w:space="0" w:color="auto"/>
            <w:right w:val="none" w:sz="0" w:space="0" w:color="auto"/>
          </w:divBdr>
        </w:div>
        <w:div w:id="467431111">
          <w:marLeft w:val="480"/>
          <w:marRight w:val="0"/>
          <w:marTop w:val="0"/>
          <w:marBottom w:val="0"/>
          <w:divBdr>
            <w:top w:val="none" w:sz="0" w:space="0" w:color="auto"/>
            <w:left w:val="none" w:sz="0" w:space="0" w:color="auto"/>
            <w:bottom w:val="none" w:sz="0" w:space="0" w:color="auto"/>
            <w:right w:val="none" w:sz="0" w:space="0" w:color="auto"/>
          </w:divBdr>
        </w:div>
        <w:div w:id="1030641063">
          <w:marLeft w:val="480"/>
          <w:marRight w:val="0"/>
          <w:marTop w:val="0"/>
          <w:marBottom w:val="0"/>
          <w:divBdr>
            <w:top w:val="none" w:sz="0" w:space="0" w:color="auto"/>
            <w:left w:val="none" w:sz="0" w:space="0" w:color="auto"/>
            <w:bottom w:val="none" w:sz="0" w:space="0" w:color="auto"/>
            <w:right w:val="none" w:sz="0" w:space="0" w:color="auto"/>
          </w:divBdr>
        </w:div>
        <w:div w:id="1085228924">
          <w:marLeft w:val="480"/>
          <w:marRight w:val="0"/>
          <w:marTop w:val="0"/>
          <w:marBottom w:val="0"/>
          <w:divBdr>
            <w:top w:val="none" w:sz="0" w:space="0" w:color="auto"/>
            <w:left w:val="none" w:sz="0" w:space="0" w:color="auto"/>
            <w:bottom w:val="none" w:sz="0" w:space="0" w:color="auto"/>
            <w:right w:val="none" w:sz="0" w:space="0" w:color="auto"/>
          </w:divBdr>
        </w:div>
        <w:div w:id="1391805983">
          <w:marLeft w:val="480"/>
          <w:marRight w:val="0"/>
          <w:marTop w:val="0"/>
          <w:marBottom w:val="0"/>
          <w:divBdr>
            <w:top w:val="none" w:sz="0" w:space="0" w:color="auto"/>
            <w:left w:val="none" w:sz="0" w:space="0" w:color="auto"/>
            <w:bottom w:val="none" w:sz="0" w:space="0" w:color="auto"/>
            <w:right w:val="none" w:sz="0" w:space="0" w:color="auto"/>
          </w:divBdr>
        </w:div>
        <w:div w:id="1556889007">
          <w:marLeft w:val="480"/>
          <w:marRight w:val="0"/>
          <w:marTop w:val="0"/>
          <w:marBottom w:val="0"/>
          <w:divBdr>
            <w:top w:val="none" w:sz="0" w:space="0" w:color="auto"/>
            <w:left w:val="none" w:sz="0" w:space="0" w:color="auto"/>
            <w:bottom w:val="none" w:sz="0" w:space="0" w:color="auto"/>
            <w:right w:val="none" w:sz="0" w:space="0" w:color="auto"/>
          </w:divBdr>
        </w:div>
        <w:div w:id="1667784206">
          <w:marLeft w:val="480"/>
          <w:marRight w:val="0"/>
          <w:marTop w:val="0"/>
          <w:marBottom w:val="0"/>
          <w:divBdr>
            <w:top w:val="none" w:sz="0" w:space="0" w:color="auto"/>
            <w:left w:val="none" w:sz="0" w:space="0" w:color="auto"/>
            <w:bottom w:val="none" w:sz="0" w:space="0" w:color="auto"/>
            <w:right w:val="none" w:sz="0" w:space="0" w:color="auto"/>
          </w:divBdr>
        </w:div>
        <w:div w:id="1698190177">
          <w:marLeft w:val="480"/>
          <w:marRight w:val="0"/>
          <w:marTop w:val="0"/>
          <w:marBottom w:val="0"/>
          <w:divBdr>
            <w:top w:val="none" w:sz="0" w:space="0" w:color="auto"/>
            <w:left w:val="none" w:sz="0" w:space="0" w:color="auto"/>
            <w:bottom w:val="none" w:sz="0" w:space="0" w:color="auto"/>
            <w:right w:val="none" w:sz="0" w:space="0" w:color="auto"/>
          </w:divBdr>
        </w:div>
        <w:div w:id="1779636075">
          <w:marLeft w:val="480"/>
          <w:marRight w:val="0"/>
          <w:marTop w:val="0"/>
          <w:marBottom w:val="0"/>
          <w:divBdr>
            <w:top w:val="none" w:sz="0" w:space="0" w:color="auto"/>
            <w:left w:val="none" w:sz="0" w:space="0" w:color="auto"/>
            <w:bottom w:val="none" w:sz="0" w:space="0" w:color="auto"/>
            <w:right w:val="none" w:sz="0" w:space="0" w:color="auto"/>
          </w:divBdr>
        </w:div>
        <w:div w:id="1947616390">
          <w:marLeft w:val="480"/>
          <w:marRight w:val="0"/>
          <w:marTop w:val="0"/>
          <w:marBottom w:val="0"/>
          <w:divBdr>
            <w:top w:val="none" w:sz="0" w:space="0" w:color="auto"/>
            <w:left w:val="none" w:sz="0" w:space="0" w:color="auto"/>
            <w:bottom w:val="none" w:sz="0" w:space="0" w:color="auto"/>
            <w:right w:val="none" w:sz="0" w:space="0" w:color="auto"/>
          </w:divBdr>
        </w:div>
      </w:divsChild>
    </w:div>
    <w:div w:id="96097040">
      <w:bodyDiv w:val="1"/>
      <w:marLeft w:val="0"/>
      <w:marRight w:val="0"/>
      <w:marTop w:val="0"/>
      <w:marBottom w:val="0"/>
      <w:divBdr>
        <w:top w:val="none" w:sz="0" w:space="0" w:color="auto"/>
        <w:left w:val="none" w:sz="0" w:space="0" w:color="auto"/>
        <w:bottom w:val="none" w:sz="0" w:space="0" w:color="auto"/>
        <w:right w:val="none" w:sz="0" w:space="0" w:color="auto"/>
      </w:divBdr>
    </w:div>
    <w:div w:id="96676403">
      <w:bodyDiv w:val="1"/>
      <w:marLeft w:val="0"/>
      <w:marRight w:val="0"/>
      <w:marTop w:val="0"/>
      <w:marBottom w:val="0"/>
      <w:divBdr>
        <w:top w:val="none" w:sz="0" w:space="0" w:color="auto"/>
        <w:left w:val="none" w:sz="0" w:space="0" w:color="auto"/>
        <w:bottom w:val="none" w:sz="0" w:space="0" w:color="auto"/>
        <w:right w:val="none" w:sz="0" w:space="0" w:color="auto"/>
      </w:divBdr>
    </w:div>
    <w:div w:id="96684847">
      <w:bodyDiv w:val="1"/>
      <w:marLeft w:val="0"/>
      <w:marRight w:val="0"/>
      <w:marTop w:val="0"/>
      <w:marBottom w:val="0"/>
      <w:divBdr>
        <w:top w:val="none" w:sz="0" w:space="0" w:color="auto"/>
        <w:left w:val="none" w:sz="0" w:space="0" w:color="auto"/>
        <w:bottom w:val="none" w:sz="0" w:space="0" w:color="auto"/>
        <w:right w:val="none" w:sz="0" w:space="0" w:color="auto"/>
      </w:divBdr>
    </w:div>
    <w:div w:id="97406119">
      <w:bodyDiv w:val="1"/>
      <w:marLeft w:val="0"/>
      <w:marRight w:val="0"/>
      <w:marTop w:val="0"/>
      <w:marBottom w:val="0"/>
      <w:divBdr>
        <w:top w:val="none" w:sz="0" w:space="0" w:color="auto"/>
        <w:left w:val="none" w:sz="0" w:space="0" w:color="auto"/>
        <w:bottom w:val="none" w:sz="0" w:space="0" w:color="auto"/>
        <w:right w:val="none" w:sz="0" w:space="0" w:color="auto"/>
      </w:divBdr>
    </w:div>
    <w:div w:id="97484569">
      <w:bodyDiv w:val="1"/>
      <w:marLeft w:val="0"/>
      <w:marRight w:val="0"/>
      <w:marTop w:val="0"/>
      <w:marBottom w:val="0"/>
      <w:divBdr>
        <w:top w:val="none" w:sz="0" w:space="0" w:color="auto"/>
        <w:left w:val="none" w:sz="0" w:space="0" w:color="auto"/>
        <w:bottom w:val="none" w:sz="0" w:space="0" w:color="auto"/>
        <w:right w:val="none" w:sz="0" w:space="0" w:color="auto"/>
      </w:divBdr>
    </w:div>
    <w:div w:id="97679843">
      <w:bodyDiv w:val="1"/>
      <w:marLeft w:val="0"/>
      <w:marRight w:val="0"/>
      <w:marTop w:val="0"/>
      <w:marBottom w:val="0"/>
      <w:divBdr>
        <w:top w:val="none" w:sz="0" w:space="0" w:color="auto"/>
        <w:left w:val="none" w:sz="0" w:space="0" w:color="auto"/>
        <w:bottom w:val="none" w:sz="0" w:space="0" w:color="auto"/>
        <w:right w:val="none" w:sz="0" w:space="0" w:color="auto"/>
      </w:divBdr>
    </w:div>
    <w:div w:id="97992301">
      <w:bodyDiv w:val="1"/>
      <w:marLeft w:val="0"/>
      <w:marRight w:val="0"/>
      <w:marTop w:val="0"/>
      <w:marBottom w:val="0"/>
      <w:divBdr>
        <w:top w:val="none" w:sz="0" w:space="0" w:color="auto"/>
        <w:left w:val="none" w:sz="0" w:space="0" w:color="auto"/>
        <w:bottom w:val="none" w:sz="0" w:space="0" w:color="auto"/>
        <w:right w:val="none" w:sz="0" w:space="0" w:color="auto"/>
      </w:divBdr>
    </w:div>
    <w:div w:id="98263067">
      <w:bodyDiv w:val="1"/>
      <w:marLeft w:val="0"/>
      <w:marRight w:val="0"/>
      <w:marTop w:val="0"/>
      <w:marBottom w:val="0"/>
      <w:divBdr>
        <w:top w:val="none" w:sz="0" w:space="0" w:color="auto"/>
        <w:left w:val="none" w:sz="0" w:space="0" w:color="auto"/>
        <w:bottom w:val="none" w:sz="0" w:space="0" w:color="auto"/>
        <w:right w:val="none" w:sz="0" w:space="0" w:color="auto"/>
      </w:divBdr>
    </w:div>
    <w:div w:id="98530878">
      <w:bodyDiv w:val="1"/>
      <w:marLeft w:val="0"/>
      <w:marRight w:val="0"/>
      <w:marTop w:val="0"/>
      <w:marBottom w:val="0"/>
      <w:divBdr>
        <w:top w:val="none" w:sz="0" w:space="0" w:color="auto"/>
        <w:left w:val="none" w:sz="0" w:space="0" w:color="auto"/>
        <w:bottom w:val="none" w:sz="0" w:space="0" w:color="auto"/>
        <w:right w:val="none" w:sz="0" w:space="0" w:color="auto"/>
      </w:divBdr>
    </w:div>
    <w:div w:id="99447580">
      <w:bodyDiv w:val="1"/>
      <w:marLeft w:val="0"/>
      <w:marRight w:val="0"/>
      <w:marTop w:val="0"/>
      <w:marBottom w:val="0"/>
      <w:divBdr>
        <w:top w:val="none" w:sz="0" w:space="0" w:color="auto"/>
        <w:left w:val="none" w:sz="0" w:space="0" w:color="auto"/>
        <w:bottom w:val="none" w:sz="0" w:space="0" w:color="auto"/>
        <w:right w:val="none" w:sz="0" w:space="0" w:color="auto"/>
      </w:divBdr>
    </w:div>
    <w:div w:id="99493047">
      <w:bodyDiv w:val="1"/>
      <w:marLeft w:val="0"/>
      <w:marRight w:val="0"/>
      <w:marTop w:val="0"/>
      <w:marBottom w:val="0"/>
      <w:divBdr>
        <w:top w:val="none" w:sz="0" w:space="0" w:color="auto"/>
        <w:left w:val="none" w:sz="0" w:space="0" w:color="auto"/>
        <w:bottom w:val="none" w:sz="0" w:space="0" w:color="auto"/>
        <w:right w:val="none" w:sz="0" w:space="0" w:color="auto"/>
      </w:divBdr>
    </w:div>
    <w:div w:id="99573715">
      <w:bodyDiv w:val="1"/>
      <w:marLeft w:val="0"/>
      <w:marRight w:val="0"/>
      <w:marTop w:val="0"/>
      <w:marBottom w:val="0"/>
      <w:divBdr>
        <w:top w:val="none" w:sz="0" w:space="0" w:color="auto"/>
        <w:left w:val="none" w:sz="0" w:space="0" w:color="auto"/>
        <w:bottom w:val="none" w:sz="0" w:space="0" w:color="auto"/>
        <w:right w:val="none" w:sz="0" w:space="0" w:color="auto"/>
      </w:divBdr>
      <w:divsChild>
        <w:div w:id="1130590904">
          <w:marLeft w:val="480"/>
          <w:marRight w:val="0"/>
          <w:marTop w:val="0"/>
          <w:marBottom w:val="0"/>
          <w:divBdr>
            <w:top w:val="none" w:sz="0" w:space="0" w:color="auto"/>
            <w:left w:val="none" w:sz="0" w:space="0" w:color="auto"/>
            <w:bottom w:val="none" w:sz="0" w:space="0" w:color="auto"/>
            <w:right w:val="none" w:sz="0" w:space="0" w:color="auto"/>
          </w:divBdr>
        </w:div>
        <w:div w:id="921261079">
          <w:marLeft w:val="480"/>
          <w:marRight w:val="0"/>
          <w:marTop w:val="0"/>
          <w:marBottom w:val="0"/>
          <w:divBdr>
            <w:top w:val="none" w:sz="0" w:space="0" w:color="auto"/>
            <w:left w:val="none" w:sz="0" w:space="0" w:color="auto"/>
            <w:bottom w:val="none" w:sz="0" w:space="0" w:color="auto"/>
            <w:right w:val="none" w:sz="0" w:space="0" w:color="auto"/>
          </w:divBdr>
        </w:div>
        <w:div w:id="152381309">
          <w:marLeft w:val="480"/>
          <w:marRight w:val="0"/>
          <w:marTop w:val="0"/>
          <w:marBottom w:val="0"/>
          <w:divBdr>
            <w:top w:val="none" w:sz="0" w:space="0" w:color="auto"/>
            <w:left w:val="none" w:sz="0" w:space="0" w:color="auto"/>
            <w:bottom w:val="none" w:sz="0" w:space="0" w:color="auto"/>
            <w:right w:val="none" w:sz="0" w:space="0" w:color="auto"/>
          </w:divBdr>
        </w:div>
        <w:div w:id="64888228">
          <w:marLeft w:val="480"/>
          <w:marRight w:val="0"/>
          <w:marTop w:val="0"/>
          <w:marBottom w:val="0"/>
          <w:divBdr>
            <w:top w:val="none" w:sz="0" w:space="0" w:color="auto"/>
            <w:left w:val="none" w:sz="0" w:space="0" w:color="auto"/>
            <w:bottom w:val="none" w:sz="0" w:space="0" w:color="auto"/>
            <w:right w:val="none" w:sz="0" w:space="0" w:color="auto"/>
          </w:divBdr>
        </w:div>
        <w:div w:id="465247460">
          <w:marLeft w:val="480"/>
          <w:marRight w:val="0"/>
          <w:marTop w:val="0"/>
          <w:marBottom w:val="0"/>
          <w:divBdr>
            <w:top w:val="none" w:sz="0" w:space="0" w:color="auto"/>
            <w:left w:val="none" w:sz="0" w:space="0" w:color="auto"/>
            <w:bottom w:val="none" w:sz="0" w:space="0" w:color="auto"/>
            <w:right w:val="none" w:sz="0" w:space="0" w:color="auto"/>
          </w:divBdr>
        </w:div>
        <w:div w:id="1927298503">
          <w:marLeft w:val="480"/>
          <w:marRight w:val="0"/>
          <w:marTop w:val="0"/>
          <w:marBottom w:val="0"/>
          <w:divBdr>
            <w:top w:val="none" w:sz="0" w:space="0" w:color="auto"/>
            <w:left w:val="none" w:sz="0" w:space="0" w:color="auto"/>
            <w:bottom w:val="none" w:sz="0" w:space="0" w:color="auto"/>
            <w:right w:val="none" w:sz="0" w:space="0" w:color="auto"/>
          </w:divBdr>
        </w:div>
        <w:div w:id="271013133">
          <w:marLeft w:val="480"/>
          <w:marRight w:val="0"/>
          <w:marTop w:val="0"/>
          <w:marBottom w:val="0"/>
          <w:divBdr>
            <w:top w:val="none" w:sz="0" w:space="0" w:color="auto"/>
            <w:left w:val="none" w:sz="0" w:space="0" w:color="auto"/>
            <w:bottom w:val="none" w:sz="0" w:space="0" w:color="auto"/>
            <w:right w:val="none" w:sz="0" w:space="0" w:color="auto"/>
          </w:divBdr>
        </w:div>
        <w:div w:id="2027750837">
          <w:marLeft w:val="480"/>
          <w:marRight w:val="0"/>
          <w:marTop w:val="0"/>
          <w:marBottom w:val="0"/>
          <w:divBdr>
            <w:top w:val="none" w:sz="0" w:space="0" w:color="auto"/>
            <w:left w:val="none" w:sz="0" w:space="0" w:color="auto"/>
            <w:bottom w:val="none" w:sz="0" w:space="0" w:color="auto"/>
            <w:right w:val="none" w:sz="0" w:space="0" w:color="auto"/>
          </w:divBdr>
        </w:div>
        <w:div w:id="2030638581">
          <w:marLeft w:val="480"/>
          <w:marRight w:val="0"/>
          <w:marTop w:val="0"/>
          <w:marBottom w:val="0"/>
          <w:divBdr>
            <w:top w:val="none" w:sz="0" w:space="0" w:color="auto"/>
            <w:left w:val="none" w:sz="0" w:space="0" w:color="auto"/>
            <w:bottom w:val="none" w:sz="0" w:space="0" w:color="auto"/>
            <w:right w:val="none" w:sz="0" w:space="0" w:color="auto"/>
          </w:divBdr>
        </w:div>
        <w:div w:id="1938053808">
          <w:marLeft w:val="480"/>
          <w:marRight w:val="0"/>
          <w:marTop w:val="0"/>
          <w:marBottom w:val="0"/>
          <w:divBdr>
            <w:top w:val="none" w:sz="0" w:space="0" w:color="auto"/>
            <w:left w:val="none" w:sz="0" w:space="0" w:color="auto"/>
            <w:bottom w:val="none" w:sz="0" w:space="0" w:color="auto"/>
            <w:right w:val="none" w:sz="0" w:space="0" w:color="auto"/>
          </w:divBdr>
        </w:div>
        <w:div w:id="918908253">
          <w:marLeft w:val="480"/>
          <w:marRight w:val="0"/>
          <w:marTop w:val="0"/>
          <w:marBottom w:val="0"/>
          <w:divBdr>
            <w:top w:val="none" w:sz="0" w:space="0" w:color="auto"/>
            <w:left w:val="none" w:sz="0" w:space="0" w:color="auto"/>
            <w:bottom w:val="none" w:sz="0" w:space="0" w:color="auto"/>
            <w:right w:val="none" w:sz="0" w:space="0" w:color="auto"/>
          </w:divBdr>
        </w:div>
        <w:div w:id="998539140">
          <w:marLeft w:val="480"/>
          <w:marRight w:val="0"/>
          <w:marTop w:val="0"/>
          <w:marBottom w:val="0"/>
          <w:divBdr>
            <w:top w:val="none" w:sz="0" w:space="0" w:color="auto"/>
            <w:left w:val="none" w:sz="0" w:space="0" w:color="auto"/>
            <w:bottom w:val="none" w:sz="0" w:space="0" w:color="auto"/>
            <w:right w:val="none" w:sz="0" w:space="0" w:color="auto"/>
          </w:divBdr>
        </w:div>
        <w:div w:id="314338538">
          <w:marLeft w:val="480"/>
          <w:marRight w:val="0"/>
          <w:marTop w:val="0"/>
          <w:marBottom w:val="0"/>
          <w:divBdr>
            <w:top w:val="none" w:sz="0" w:space="0" w:color="auto"/>
            <w:left w:val="none" w:sz="0" w:space="0" w:color="auto"/>
            <w:bottom w:val="none" w:sz="0" w:space="0" w:color="auto"/>
            <w:right w:val="none" w:sz="0" w:space="0" w:color="auto"/>
          </w:divBdr>
        </w:div>
        <w:div w:id="1893039648">
          <w:marLeft w:val="480"/>
          <w:marRight w:val="0"/>
          <w:marTop w:val="0"/>
          <w:marBottom w:val="0"/>
          <w:divBdr>
            <w:top w:val="none" w:sz="0" w:space="0" w:color="auto"/>
            <w:left w:val="none" w:sz="0" w:space="0" w:color="auto"/>
            <w:bottom w:val="none" w:sz="0" w:space="0" w:color="auto"/>
            <w:right w:val="none" w:sz="0" w:space="0" w:color="auto"/>
          </w:divBdr>
        </w:div>
        <w:div w:id="1024483784">
          <w:marLeft w:val="480"/>
          <w:marRight w:val="0"/>
          <w:marTop w:val="0"/>
          <w:marBottom w:val="0"/>
          <w:divBdr>
            <w:top w:val="none" w:sz="0" w:space="0" w:color="auto"/>
            <w:left w:val="none" w:sz="0" w:space="0" w:color="auto"/>
            <w:bottom w:val="none" w:sz="0" w:space="0" w:color="auto"/>
            <w:right w:val="none" w:sz="0" w:space="0" w:color="auto"/>
          </w:divBdr>
        </w:div>
        <w:div w:id="1705984238">
          <w:marLeft w:val="480"/>
          <w:marRight w:val="0"/>
          <w:marTop w:val="0"/>
          <w:marBottom w:val="0"/>
          <w:divBdr>
            <w:top w:val="none" w:sz="0" w:space="0" w:color="auto"/>
            <w:left w:val="none" w:sz="0" w:space="0" w:color="auto"/>
            <w:bottom w:val="none" w:sz="0" w:space="0" w:color="auto"/>
            <w:right w:val="none" w:sz="0" w:space="0" w:color="auto"/>
          </w:divBdr>
        </w:div>
        <w:div w:id="398021875">
          <w:marLeft w:val="480"/>
          <w:marRight w:val="0"/>
          <w:marTop w:val="0"/>
          <w:marBottom w:val="0"/>
          <w:divBdr>
            <w:top w:val="none" w:sz="0" w:space="0" w:color="auto"/>
            <w:left w:val="none" w:sz="0" w:space="0" w:color="auto"/>
            <w:bottom w:val="none" w:sz="0" w:space="0" w:color="auto"/>
            <w:right w:val="none" w:sz="0" w:space="0" w:color="auto"/>
          </w:divBdr>
        </w:div>
        <w:div w:id="286467624">
          <w:marLeft w:val="480"/>
          <w:marRight w:val="0"/>
          <w:marTop w:val="0"/>
          <w:marBottom w:val="0"/>
          <w:divBdr>
            <w:top w:val="none" w:sz="0" w:space="0" w:color="auto"/>
            <w:left w:val="none" w:sz="0" w:space="0" w:color="auto"/>
            <w:bottom w:val="none" w:sz="0" w:space="0" w:color="auto"/>
            <w:right w:val="none" w:sz="0" w:space="0" w:color="auto"/>
          </w:divBdr>
        </w:div>
        <w:div w:id="1322737865">
          <w:marLeft w:val="480"/>
          <w:marRight w:val="0"/>
          <w:marTop w:val="0"/>
          <w:marBottom w:val="0"/>
          <w:divBdr>
            <w:top w:val="none" w:sz="0" w:space="0" w:color="auto"/>
            <w:left w:val="none" w:sz="0" w:space="0" w:color="auto"/>
            <w:bottom w:val="none" w:sz="0" w:space="0" w:color="auto"/>
            <w:right w:val="none" w:sz="0" w:space="0" w:color="auto"/>
          </w:divBdr>
        </w:div>
        <w:div w:id="398401956">
          <w:marLeft w:val="480"/>
          <w:marRight w:val="0"/>
          <w:marTop w:val="0"/>
          <w:marBottom w:val="0"/>
          <w:divBdr>
            <w:top w:val="none" w:sz="0" w:space="0" w:color="auto"/>
            <w:left w:val="none" w:sz="0" w:space="0" w:color="auto"/>
            <w:bottom w:val="none" w:sz="0" w:space="0" w:color="auto"/>
            <w:right w:val="none" w:sz="0" w:space="0" w:color="auto"/>
          </w:divBdr>
        </w:div>
        <w:div w:id="832374144">
          <w:marLeft w:val="480"/>
          <w:marRight w:val="0"/>
          <w:marTop w:val="0"/>
          <w:marBottom w:val="0"/>
          <w:divBdr>
            <w:top w:val="none" w:sz="0" w:space="0" w:color="auto"/>
            <w:left w:val="none" w:sz="0" w:space="0" w:color="auto"/>
            <w:bottom w:val="none" w:sz="0" w:space="0" w:color="auto"/>
            <w:right w:val="none" w:sz="0" w:space="0" w:color="auto"/>
          </w:divBdr>
        </w:div>
        <w:div w:id="2113234614">
          <w:marLeft w:val="480"/>
          <w:marRight w:val="0"/>
          <w:marTop w:val="0"/>
          <w:marBottom w:val="0"/>
          <w:divBdr>
            <w:top w:val="none" w:sz="0" w:space="0" w:color="auto"/>
            <w:left w:val="none" w:sz="0" w:space="0" w:color="auto"/>
            <w:bottom w:val="none" w:sz="0" w:space="0" w:color="auto"/>
            <w:right w:val="none" w:sz="0" w:space="0" w:color="auto"/>
          </w:divBdr>
        </w:div>
        <w:div w:id="77603593">
          <w:marLeft w:val="480"/>
          <w:marRight w:val="0"/>
          <w:marTop w:val="0"/>
          <w:marBottom w:val="0"/>
          <w:divBdr>
            <w:top w:val="none" w:sz="0" w:space="0" w:color="auto"/>
            <w:left w:val="none" w:sz="0" w:space="0" w:color="auto"/>
            <w:bottom w:val="none" w:sz="0" w:space="0" w:color="auto"/>
            <w:right w:val="none" w:sz="0" w:space="0" w:color="auto"/>
          </w:divBdr>
        </w:div>
        <w:div w:id="602688474">
          <w:marLeft w:val="480"/>
          <w:marRight w:val="0"/>
          <w:marTop w:val="0"/>
          <w:marBottom w:val="0"/>
          <w:divBdr>
            <w:top w:val="none" w:sz="0" w:space="0" w:color="auto"/>
            <w:left w:val="none" w:sz="0" w:space="0" w:color="auto"/>
            <w:bottom w:val="none" w:sz="0" w:space="0" w:color="auto"/>
            <w:right w:val="none" w:sz="0" w:space="0" w:color="auto"/>
          </w:divBdr>
        </w:div>
        <w:div w:id="335958172">
          <w:marLeft w:val="480"/>
          <w:marRight w:val="0"/>
          <w:marTop w:val="0"/>
          <w:marBottom w:val="0"/>
          <w:divBdr>
            <w:top w:val="none" w:sz="0" w:space="0" w:color="auto"/>
            <w:left w:val="none" w:sz="0" w:space="0" w:color="auto"/>
            <w:bottom w:val="none" w:sz="0" w:space="0" w:color="auto"/>
            <w:right w:val="none" w:sz="0" w:space="0" w:color="auto"/>
          </w:divBdr>
        </w:div>
        <w:div w:id="460922229">
          <w:marLeft w:val="480"/>
          <w:marRight w:val="0"/>
          <w:marTop w:val="0"/>
          <w:marBottom w:val="0"/>
          <w:divBdr>
            <w:top w:val="none" w:sz="0" w:space="0" w:color="auto"/>
            <w:left w:val="none" w:sz="0" w:space="0" w:color="auto"/>
            <w:bottom w:val="none" w:sz="0" w:space="0" w:color="auto"/>
            <w:right w:val="none" w:sz="0" w:space="0" w:color="auto"/>
          </w:divBdr>
        </w:div>
        <w:div w:id="821309337">
          <w:marLeft w:val="480"/>
          <w:marRight w:val="0"/>
          <w:marTop w:val="0"/>
          <w:marBottom w:val="0"/>
          <w:divBdr>
            <w:top w:val="none" w:sz="0" w:space="0" w:color="auto"/>
            <w:left w:val="none" w:sz="0" w:space="0" w:color="auto"/>
            <w:bottom w:val="none" w:sz="0" w:space="0" w:color="auto"/>
            <w:right w:val="none" w:sz="0" w:space="0" w:color="auto"/>
          </w:divBdr>
        </w:div>
        <w:div w:id="139618073">
          <w:marLeft w:val="480"/>
          <w:marRight w:val="0"/>
          <w:marTop w:val="0"/>
          <w:marBottom w:val="0"/>
          <w:divBdr>
            <w:top w:val="none" w:sz="0" w:space="0" w:color="auto"/>
            <w:left w:val="none" w:sz="0" w:space="0" w:color="auto"/>
            <w:bottom w:val="none" w:sz="0" w:space="0" w:color="auto"/>
            <w:right w:val="none" w:sz="0" w:space="0" w:color="auto"/>
          </w:divBdr>
        </w:div>
        <w:div w:id="1643995293">
          <w:marLeft w:val="480"/>
          <w:marRight w:val="0"/>
          <w:marTop w:val="0"/>
          <w:marBottom w:val="0"/>
          <w:divBdr>
            <w:top w:val="none" w:sz="0" w:space="0" w:color="auto"/>
            <w:left w:val="none" w:sz="0" w:space="0" w:color="auto"/>
            <w:bottom w:val="none" w:sz="0" w:space="0" w:color="auto"/>
            <w:right w:val="none" w:sz="0" w:space="0" w:color="auto"/>
          </w:divBdr>
        </w:div>
        <w:div w:id="71247489">
          <w:marLeft w:val="480"/>
          <w:marRight w:val="0"/>
          <w:marTop w:val="0"/>
          <w:marBottom w:val="0"/>
          <w:divBdr>
            <w:top w:val="none" w:sz="0" w:space="0" w:color="auto"/>
            <w:left w:val="none" w:sz="0" w:space="0" w:color="auto"/>
            <w:bottom w:val="none" w:sz="0" w:space="0" w:color="auto"/>
            <w:right w:val="none" w:sz="0" w:space="0" w:color="auto"/>
          </w:divBdr>
        </w:div>
        <w:div w:id="975840411">
          <w:marLeft w:val="480"/>
          <w:marRight w:val="0"/>
          <w:marTop w:val="0"/>
          <w:marBottom w:val="0"/>
          <w:divBdr>
            <w:top w:val="none" w:sz="0" w:space="0" w:color="auto"/>
            <w:left w:val="none" w:sz="0" w:space="0" w:color="auto"/>
            <w:bottom w:val="none" w:sz="0" w:space="0" w:color="auto"/>
            <w:right w:val="none" w:sz="0" w:space="0" w:color="auto"/>
          </w:divBdr>
        </w:div>
        <w:div w:id="1655254757">
          <w:marLeft w:val="480"/>
          <w:marRight w:val="0"/>
          <w:marTop w:val="0"/>
          <w:marBottom w:val="0"/>
          <w:divBdr>
            <w:top w:val="none" w:sz="0" w:space="0" w:color="auto"/>
            <w:left w:val="none" w:sz="0" w:space="0" w:color="auto"/>
            <w:bottom w:val="none" w:sz="0" w:space="0" w:color="auto"/>
            <w:right w:val="none" w:sz="0" w:space="0" w:color="auto"/>
          </w:divBdr>
        </w:div>
        <w:div w:id="551960353">
          <w:marLeft w:val="480"/>
          <w:marRight w:val="0"/>
          <w:marTop w:val="0"/>
          <w:marBottom w:val="0"/>
          <w:divBdr>
            <w:top w:val="none" w:sz="0" w:space="0" w:color="auto"/>
            <w:left w:val="none" w:sz="0" w:space="0" w:color="auto"/>
            <w:bottom w:val="none" w:sz="0" w:space="0" w:color="auto"/>
            <w:right w:val="none" w:sz="0" w:space="0" w:color="auto"/>
          </w:divBdr>
        </w:div>
        <w:div w:id="1584799589">
          <w:marLeft w:val="480"/>
          <w:marRight w:val="0"/>
          <w:marTop w:val="0"/>
          <w:marBottom w:val="0"/>
          <w:divBdr>
            <w:top w:val="none" w:sz="0" w:space="0" w:color="auto"/>
            <w:left w:val="none" w:sz="0" w:space="0" w:color="auto"/>
            <w:bottom w:val="none" w:sz="0" w:space="0" w:color="auto"/>
            <w:right w:val="none" w:sz="0" w:space="0" w:color="auto"/>
          </w:divBdr>
        </w:div>
        <w:div w:id="2131430652">
          <w:marLeft w:val="480"/>
          <w:marRight w:val="0"/>
          <w:marTop w:val="0"/>
          <w:marBottom w:val="0"/>
          <w:divBdr>
            <w:top w:val="none" w:sz="0" w:space="0" w:color="auto"/>
            <w:left w:val="none" w:sz="0" w:space="0" w:color="auto"/>
            <w:bottom w:val="none" w:sz="0" w:space="0" w:color="auto"/>
            <w:right w:val="none" w:sz="0" w:space="0" w:color="auto"/>
          </w:divBdr>
        </w:div>
        <w:div w:id="873008176">
          <w:marLeft w:val="480"/>
          <w:marRight w:val="0"/>
          <w:marTop w:val="0"/>
          <w:marBottom w:val="0"/>
          <w:divBdr>
            <w:top w:val="none" w:sz="0" w:space="0" w:color="auto"/>
            <w:left w:val="none" w:sz="0" w:space="0" w:color="auto"/>
            <w:bottom w:val="none" w:sz="0" w:space="0" w:color="auto"/>
            <w:right w:val="none" w:sz="0" w:space="0" w:color="auto"/>
          </w:divBdr>
        </w:div>
        <w:div w:id="648050815">
          <w:marLeft w:val="480"/>
          <w:marRight w:val="0"/>
          <w:marTop w:val="0"/>
          <w:marBottom w:val="0"/>
          <w:divBdr>
            <w:top w:val="none" w:sz="0" w:space="0" w:color="auto"/>
            <w:left w:val="none" w:sz="0" w:space="0" w:color="auto"/>
            <w:bottom w:val="none" w:sz="0" w:space="0" w:color="auto"/>
            <w:right w:val="none" w:sz="0" w:space="0" w:color="auto"/>
          </w:divBdr>
        </w:div>
        <w:div w:id="1445615067">
          <w:marLeft w:val="480"/>
          <w:marRight w:val="0"/>
          <w:marTop w:val="0"/>
          <w:marBottom w:val="0"/>
          <w:divBdr>
            <w:top w:val="none" w:sz="0" w:space="0" w:color="auto"/>
            <w:left w:val="none" w:sz="0" w:space="0" w:color="auto"/>
            <w:bottom w:val="none" w:sz="0" w:space="0" w:color="auto"/>
            <w:right w:val="none" w:sz="0" w:space="0" w:color="auto"/>
          </w:divBdr>
        </w:div>
        <w:div w:id="1405252521">
          <w:marLeft w:val="480"/>
          <w:marRight w:val="0"/>
          <w:marTop w:val="0"/>
          <w:marBottom w:val="0"/>
          <w:divBdr>
            <w:top w:val="none" w:sz="0" w:space="0" w:color="auto"/>
            <w:left w:val="none" w:sz="0" w:space="0" w:color="auto"/>
            <w:bottom w:val="none" w:sz="0" w:space="0" w:color="auto"/>
            <w:right w:val="none" w:sz="0" w:space="0" w:color="auto"/>
          </w:divBdr>
        </w:div>
        <w:div w:id="974216837">
          <w:marLeft w:val="480"/>
          <w:marRight w:val="0"/>
          <w:marTop w:val="0"/>
          <w:marBottom w:val="0"/>
          <w:divBdr>
            <w:top w:val="none" w:sz="0" w:space="0" w:color="auto"/>
            <w:left w:val="none" w:sz="0" w:space="0" w:color="auto"/>
            <w:bottom w:val="none" w:sz="0" w:space="0" w:color="auto"/>
            <w:right w:val="none" w:sz="0" w:space="0" w:color="auto"/>
          </w:divBdr>
        </w:div>
        <w:div w:id="1089084380">
          <w:marLeft w:val="480"/>
          <w:marRight w:val="0"/>
          <w:marTop w:val="0"/>
          <w:marBottom w:val="0"/>
          <w:divBdr>
            <w:top w:val="none" w:sz="0" w:space="0" w:color="auto"/>
            <w:left w:val="none" w:sz="0" w:space="0" w:color="auto"/>
            <w:bottom w:val="none" w:sz="0" w:space="0" w:color="auto"/>
            <w:right w:val="none" w:sz="0" w:space="0" w:color="auto"/>
          </w:divBdr>
        </w:div>
        <w:div w:id="1268076385">
          <w:marLeft w:val="480"/>
          <w:marRight w:val="0"/>
          <w:marTop w:val="0"/>
          <w:marBottom w:val="0"/>
          <w:divBdr>
            <w:top w:val="none" w:sz="0" w:space="0" w:color="auto"/>
            <w:left w:val="none" w:sz="0" w:space="0" w:color="auto"/>
            <w:bottom w:val="none" w:sz="0" w:space="0" w:color="auto"/>
            <w:right w:val="none" w:sz="0" w:space="0" w:color="auto"/>
          </w:divBdr>
        </w:div>
        <w:div w:id="1721400783">
          <w:marLeft w:val="480"/>
          <w:marRight w:val="0"/>
          <w:marTop w:val="0"/>
          <w:marBottom w:val="0"/>
          <w:divBdr>
            <w:top w:val="none" w:sz="0" w:space="0" w:color="auto"/>
            <w:left w:val="none" w:sz="0" w:space="0" w:color="auto"/>
            <w:bottom w:val="none" w:sz="0" w:space="0" w:color="auto"/>
            <w:right w:val="none" w:sz="0" w:space="0" w:color="auto"/>
          </w:divBdr>
        </w:div>
        <w:div w:id="425617823">
          <w:marLeft w:val="480"/>
          <w:marRight w:val="0"/>
          <w:marTop w:val="0"/>
          <w:marBottom w:val="0"/>
          <w:divBdr>
            <w:top w:val="none" w:sz="0" w:space="0" w:color="auto"/>
            <w:left w:val="none" w:sz="0" w:space="0" w:color="auto"/>
            <w:bottom w:val="none" w:sz="0" w:space="0" w:color="auto"/>
            <w:right w:val="none" w:sz="0" w:space="0" w:color="auto"/>
          </w:divBdr>
        </w:div>
        <w:div w:id="292179174">
          <w:marLeft w:val="480"/>
          <w:marRight w:val="0"/>
          <w:marTop w:val="0"/>
          <w:marBottom w:val="0"/>
          <w:divBdr>
            <w:top w:val="none" w:sz="0" w:space="0" w:color="auto"/>
            <w:left w:val="none" w:sz="0" w:space="0" w:color="auto"/>
            <w:bottom w:val="none" w:sz="0" w:space="0" w:color="auto"/>
            <w:right w:val="none" w:sz="0" w:space="0" w:color="auto"/>
          </w:divBdr>
        </w:div>
        <w:div w:id="752315053">
          <w:marLeft w:val="480"/>
          <w:marRight w:val="0"/>
          <w:marTop w:val="0"/>
          <w:marBottom w:val="0"/>
          <w:divBdr>
            <w:top w:val="none" w:sz="0" w:space="0" w:color="auto"/>
            <w:left w:val="none" w:sz="0" w:space="0" w:color="auto"/>
            <w:bottom w:val="none" w:sz="0" w:space="0" w:color="auto"/>
            <w:right w:val="none" w:sz="0" w:space="0" w:color="auto"/>
          </w:divBdr>
        </w:div>
        <w:div w:id="423259162">
          <w:marLeft w:val="480"/>
          <w:marRight w:val="0"/>
          <w:marTop w:val="0"/>
          <w:marBottom w:val="0"/>
          <w:divBdr>
            <w:top w:val="none" w:sz="0" w:space="0" w:color="auto"/>
            <w:left w:val="none" w:sz="0" w:space="0" w:color="auto"/>
            <w:bottom w:val="none" w:sz="0" w:space="0" w:color="auto"/>
            <w:right w:val="none" w:sz="0" w:space="0" w:color="auto"/>
          </w:divBdr>
        </w:div>
        <w:div w:id="975180647">
          <w:marLeft w:val="480"/>
          <w:marRight w:val="0"/>
          <w:marTop w:val="0"/>
          <w:marBottom w:val="0"/>
          <w:divBdr>
            <w:top w:val="none" w:sz="0" w:space="0" w:color="auto"/>
            <w:left w:val="none" w:sz="0" w:space="0" w:color="auto"/>
            <w:bottom w:val="none" w:sz="0" w:space="0" w:color="auto"/>
            <w:right w:val="none" w:sz="0" w:space="0" w:color="auto"/>
          </w:divBdr>
        </w:div>
        <w:div w:id="1559121745">
          <w:marLeft w:val="480"/>
          <w:marRight w:val="0"/>
          <w:marTop w:val="0"/>
          <w:marBottom w:val="0"/>
          <w:divBdr>
            <w:top w:val="none" w:sz="0" w:space="0" w:color="auto"/>
            <w:left w:val="none" w:sz="0" w:space="0" w:color="auto"/>
            <w:bottom w:val="none" w:sz="0" w:space="0" w:color="auto"/>
            <w:right w:val="none" w:sz="0" w:space="0" w:color="auto"/>
          </w:divBdr>
        </w:div>
        <w:div w:id="1698041019">
          <w:marLeft w:val="480"/>
          <w:marRight w:val="0"/>
          <w:marTop w:val="0"/>
          <w:marBottom w:val="0"/>
          <w:divBdr>
            <w:top w:val="none" w:sz="0" w:space="0" w:color="auto"/>
            <w:left w:val="none" w:sz="0" w:space="0" w:color="auto"/>
            <w:bottom w:val="none" w:sz="0" w:space="0" w:color="auto"/>
            <w:right w:val="none" w:sz="0" w:space="0" w:color="auto"/>
          </w:divBdr>
        </w:div>
        <w:div w:id="1624341420">
          <w:marLeft w:val="480"/>
          <w:marRight w:val="0"/>
          <w:marTop w:val="0"/>
          <w:marBottom w:val="0"/>
          <w:divBdr>
            <w:top w:val="none" w:sz="0" w:space="0" w:color="auto"/>
            <w:left w:val="none" w:sz="0" w:space="0" w:color="auto"/>
            <w:bottom w:val="none" w:sz="0" w:space="0" w:color="auto"/>
            <w:right w:val="none" w:sz="0" w:space="0" w:color="auto"/>
          </w:divBdr>
        </w:div>
        <w:div w:id="463541927">
          <w:marLeft w:val="480"/>
          <w:marRight w:val="0"/>
          <w:marTop w:val="0"/>
          <w:marBottom w:val="0"/>
          <w:divBdr>
            <w:top w:val="none" w:sz="0" w:space="0" w:color="auto"/>
            <w:left w:val="none" w:sz="0" w:space="0" w:color="auto"/>
            <w:bottom w:val="none" w:sz="0" w:space="0" w:color="auto"/>
            <w:right w:val="none" w:sz="0" w:space="0" w:color="auto"/>
          </w:divBdr>
        </w:div>
        <w:div w:id="285160314">
          <w:marLeft w:val="480"/>
          <w:marRight w:val="0"/>
          <w:marTop w:val="0"/>
          <w:marBottom w:val="0"/>
          <w:divBdr>
            <w:top w:val="none" w:sz="0" w:space="0" w:color="auto"/>
            <w:left w:val="none" w:sz="0" w:space="0" w:color="auto"/>
            <w:bottom w:val="none" w:sz="0" w:space="0" w:color="auto"/>
            <w:right w:val="none" w:sz="0" w:space="0" w:color="auto"/>
          </w:divBdr>
        </w:div>
        <w:div w:id="1922177124">
          <w:marLeft w:val="480"/>
          <w:marRight w:val="0"/>
          <w:marTop w:val="0"/>
          <w:marBottom w:val="0"/>
          <w:divBdr>
            <w:top w:val="none" w:sz="0" w:space="0" w:color="auto"/>
            <w:left w:val="none" w:sz="0" w:space="0" w:color="auto"/>
            <w:bottom w:val="none" w:sz="0" w:space="0" w:color="auto"/>
            <w:right w:val="none" w:sz="0" w:space="0" w:color="auto"/>
          </w:divBdr>
        </w:div>
        <w:div w:id="920259963">
          <w:marLeft w:val="480"/>
          <w:marRight w:val="0"/>
          <w:marTop w:val="0"/>
          <w:marBottom w:val="0"/>
          <w:divBdr>
            <w:top w:val="none" w:sz="0" w:space="0" w:color="auto"/>
            <w:left w:val="none" w:sz="0" w:space="0" w:color="auto"/>
            <w:bottom w:val="none" w:sz="0" w:space="0" w:color="auto"/>
            <w:right w:val="none" w:sz="0" w:space="0" w:color="auto"/>
          </w:divBdr>
        </w:div>
        <w:div w:id="979529754">
          <w:marLeft w:val="480"/>
          <w:marRight w:val="0"/>
          <w:marTop w:val="0"/>
          <w:marBottom w:val="0"/>
          <w:divBdr>
            <w:top w:val="none" w:sz="0" w:space="0" w:color="auto"/>
            <w:left w:val="none" w:sz="0" w:space="0" w:color="auto"/>
            <w:bottom w:val="none" w:sz="0" w:space="0" w:color="auto"/>
            <w:right w:val="none" w:sz="0" w:space="0" w:color="auto"/>
          </w:divBdr>
        </w:div>
        <w:div w:id="920329390">
          <w:marLeft w:val="480"/>
          <w:marRight w:val="0"/>
          <w:marTop w:val="0"/>
          <w:marBottom w:val="0"/>
          <w:divBdr>
            <w:top w:val="none" w:sz="0" w:space="0" w:color="auto"/>
            <w:left w:val="none" w:sz="0" w:space="0" w:color="auto"/>
            <w:bottom w:val="none" w:sz="0" w:space="0" w:color="auto"/>
            <w:right w:val="none" w:sz="0" w:space="0" w:color="auto"/>
          </w:divBdr>
        </w:div>
        <w:div w:id="1436974483">
          <w:marLeft w:val="480"/>
          <w:marRight w:val="0"/>
          <w:marTop w:val="0"/>
          <w:marBottom w:val="0"/>
          <w:divBdr>
            <w:top w:val="none" w:sz="0" w:space="0" w:color="auto"/>
            <w:left w:val="none" w:sz="0" w:space="0" w:color="auto"/>
            <w:bottom w:val="none" w:sz="0" w:space="0" w:color="auto"/>
            <w:right w:val="none" w:sz="0" w:space="0" w:color="auto"/>
          </w:divBdr>
        </w:div>
        <w:div w:id="606428300">
          <w:marLeft w:val="480"/>
          <w:marRight w:val="0"/>
          <w:marTop w:val="0"/>
          <w:marBottom w:val="0"/>
          <w:divBdr>
            <w:top w:val="none" w:sz="0" w:space="0" w:color="auto"/>
            <w:left w:val="none" w:sz="0" w:space="0" w:color="auto"/>
            <w:bottom w:val="none" w:sz="0" w:space="0" w:color="auto"/>
            <w:right w:val="none" w:sz="0" w:space="0" w:color="auto"/>
          </w:divBdr>
        </w:div>
        <w:div w:id="2140415230">
          <w:marLeft w:val="480"/>
          <w:marRight w:val="0"/>
          <w:marTop w:val="0"/>
          <w:marBottom w:val="0"/>
          <w:divBdr>
            <w:top w:val="none" w:sz="0" w:space="0" w:color="auto"/>
            <w:left w:val="none" w:sz="0" w:space="0" w:color="auto"/>
            <w:bottom w:val="none" w:sz="0" w:space="0" w:color="auto"/>
            <w:right w:val="none" w:sz="0" w:space="0" w:color="auto"/>
          </w:divBdr>
        </w:div>
        <w:div w:id="1116870063">
          <w:marLeft w:val="480"/>
          <w:marRight w:val="0"/>
          <w:marTop w:val="0"/>
          <w:marBottom w:val="0"/>
          <w:divBdr>
            <w:top w:val="none" w:sz="0" w:space="0" w:color="auto"/>
            <w:left w:val="none" w:sz="0" w:space="0" w:color="auto"/>
            <w:bottom w:val="none" w:sz="0" w:space="0" w:color="auto"/>
            <w:right w:val="none" w:sz="0" w:space="0" w:color="auto"/>
          </w:divBdr>
        </w:div>
        <w:div w:id="2063017571">
          <w:marLeft w:val="480"/>
          <w:marRight w:val="0"/>
          <w:marTop w:val="0"/>
          <w:marBottom w:val="0"/>
          <w:divBdr>
            <w:top w:val="none" w:sz="0" w:space="0" w:color="auto"/>
            <w:left w:val="none" w:sz="0" w:space="0" w:color="auto"/>
            <w:bottom w:val="none" w:sz="0" w:space="0" w:color="auto"/>
            <w:right w:val="none" w:sz="0" w:space="0" w:color="auto"/>
          </w:divBdr>
        </w:div>
        <w:div w:id="906303467">
          <w:marLeft w:val="480"/>
          <w:marRight w:val="0"/>
          <w:marTop w:val="0"/>
          <w:marBottom w:val="0"/>
          <w:divBdr>
            <w:top w:val="none" w:sz="0" w:space="0" w:color="auto"/>
            <w:left w:val="none" w:sz="0" w:space="0" w:color="auto"/>
            <w:bottom w:val="none" w:sz="0" w:space="0" w:color="auto"/>
            <w:right w:val="none" w:sz="0" w:space="0" w:color="auto"/>
          </w:divBdr>
        </w:div>
        <w:div w:id="558126618">
          <w:marLeft w:val="480"/>
          <w:marRight w:val="0"/>
          <w:marTop w:val="0"/>
          <w:marBottom w:val="0"/>
          <w:divBdr>
            <w:top w:val="none" w:sz="0" w:space="0" w:color="auto"/>
            <w:left w:val="none" w:sz="0" w:space="0" w:color="auto"/>
            <w:bottom w:val="none" w:sz="0" w:space="0" w:color="auto"/>
            <w:right w:val="none" w:sz="0" w:space="0" w:color="auto"/>
          </w:divBdr>
        </w:div>
        <w:div w:id="1408722000">
          <w:marLeft w:val="480"/>
          <w:marRight w:val="0"/>
          <w:marTop w:val="0"/>
          <w:marBottom w:val="0"/>
          <w:divBdr>
            <w:top w:val="none" w:sz="0" w:space="0" w:color="auto"/>
            <w:left w:val="none" w:sz="0" w:space="0" w:color="auto"/>
            <w:bottom w:val="none" w:sz="0" w:space="0" w:color="auto"/>
            <w:right w:val="none" w:sz="0" w:space="0" w:color="auto"/>
          </w:divBdr>
        </w:div>
        <w:div w:id="1922523652">
          <w:marLeft w:val="480"/>
          <w:marRight w:val="0"/>
          <w:marTop w:val="0"/>
          <w:marBottom w:val="0"/>
          <w:divBdr>
            <w:top w:val="none" w:sz="0" w:space="0" w:color="auto"/>
            <w:left w:val="none" w:sz="0" w:space="0" w:color="auto"/>
            <w:bottom w:val="none" w:sz="0" w:space="0" w:color="auto"/>
            <w:right w:val="none" w:sz="0" w:space="0" w:color="auto"/>
          </w:divBdr>
        </w:div>
        <w:div w:id="1290167808">
          <w:marLeft w:val="480"/>
          <w:marRight w:val="0"/>
          <w:marTop w:val="0"/>
          <w:marBottom w:val="0"/>
          <w:divBdr>
            <w:top w:val="none" w:sz="0" w:space="0" w:color="auto"/>
            <w:left w:val="none" w:sz="0" w:space="0" w:color="auto"/>
            <w:bottom w:val="none" w:sz="0" w:space="0" w:color="auto"/>
            <w:right w:val="none" w:sz="0" w:space="0" w:color="auto"/>
          </w:divBdr>
        </w:div>
        <w:div w:id="691758707">
          <w:marLeft w:val="480"/>
          <w:marRight w:val="0"/>
          <w:marTop w:val="0"/>
          <w:marBottom w:val="0"/>
          <w:divBdr>
            <w:top w:val="none" w:sz="0" w:space="0" w:color="auto"/>
            <w:left w:val="none" w:sz="0" w:space="0" w:color="auto"/>
            <w:bottom w:val="none" w:sz="0" w:space="0" w:color="auto"/>
            <w:right w:val="none" w:sz="0" w:space="0" w:color="auto"/>
          </w:divBdr>
        </w:div>
        <w:div w:id="54939474">
          <w:marLeft w:val="480"/>
          <w:marRight w:val="0"/>
          <w:marTop w:val="0"/>
          <w:marBottom w:val="0"/>
          <w:divBdr>
            <w:top w:val="none" w:sz="0" w:space="0" w:color="auto"/>
            <w:left w:val="none" w:sz="0" w:space="0" w:color="auto"/>
            <w:bottom w:val="none" w:sz="0" w:space="0" w:color="auto"/>
            <w:right w:val="none" w:sz="0" w:space="0" w:color="auto"/>
          </w:divBdr>
        </w:div>
        <w:div w:id="253755815">
          <w:marLeft w:val="480"/>
          <w:marRight w:val="0"/>
          <w:marTop w:val="0"/>
          <w:marBottom w:val="0"/>
          <w:divBdr>
            <w:top w:val="none" w:sz="0" w:space="0" w:color="auto"/>
            <w:left w:val="none" w:sz="0" w:space="0" w:color="auto"/>
            <w:bottom w:val="none" w:sz="0" w:space="0" w:color="auto"/>
            <w:right w:val="none" w:sz="0" w:space="0" w:color="auto"/>
          </w:divBdr>
        </w:div>
        <w:div w:id="1707481720">
          <w:marLeft w:val="480"/>
          <w:marRight w:val="0"/>
          <w:marTop w:val="0"/>
          <w:marBottom w:val="0"/>
          <w:divBdr>
            <w:top w:val="none" w:sz="0" w:space="0" w:color="auto"/>
            <w:left w:val="none" w:sz="0" w:space="0" w:color="auto"/>
            <w:bottom w:val="none" w:sz="0" w:space="0" w:color="auto"/>
            <w:right w:val="none" w:sz="0" w:space="0" w:color="auto"/>
          </w:divBdr>
        </w:div>
        <w:div w:id="75714201">
          <w:marLeft w:val="480"/>
          <w:marRight w:val="0"/>
          <w:marTop w:val="0"/>
          <w:marBottom w:val="0"/>
          <w:divBdr>
            <w:top w:val="none" w:sz="0" w:space="0" w:color="auto"/>
            <w:left w:val="none" w:sz="0" w:space="0" w:color="auto"/>
            <w:bottom w:val="none" w:sz="0" w:space="0" w:color="auto"/>
            <w:right w:val="none" w:sz="0" w:space="0" w:color="auto"/>
          </w:divBdr>
        </w:div>
        <w:div w:id="1341858905">
          <w:marLeft w:val="480"/>
          <w:marRight w:val="0"/>
          <w:marTop w:val="0"/>
          <w:marBottom w:val="0"/>
          <w:divBdr>
            <w:top w:val="none" w:sz="0" w:space="0" w:color="auto"/>
            <w:left w:val="none" w:sz="0" w:space="0" w:color="auto"/>
            <w:bottom w:val="none" w:sz="0" w:space="0" w:color="auto"/>
            <w:right w:val="none" w:sz="0" w:space="0" w:color="auto"/>
          </w:divBdr>
        </w:div>
        <w:div w:id="252251822">
          <w:marLeft w:val="480"/>
          <w:marRight w:val="0"/>
          <w:marTop w:val="0"/>
          <w:marBottom w:val="0"/>
          <w:divBdr>
            <w:top w:val="none" w:sz="0" w:space="0" w:color="auto"/>
            <w:left w:val="none" w:sz="0" w:space="0" w:color="auto"/>
            <w:bottom w:val="none" w:sz="0" w:space="0" w:color="auto"/>
            <w:right w:val="none" w:sz="0" w:space="0" w:color="auto"/>
          </w:divBdr>
        </w:div>
        <w:div w:id="924916044">
          <w:marLeft w:val="480"/>
          <w:marRight w:val="0"/>
          <w:marTop w:val="0"/>
          <w:marBottom w:val="0"/>
          <w:divBdr>
            <w:top w:val="none" w:sz="0" w:space="0" w:color="auto"/>
            <w:left w:val="none" w:sz="0" w:space="0" w:color="auto"/>
            <w:bottom w:val="none" w:sz="0" w:space="0" w:color="auto"/>
            <w:right w:val="none" w:sz="0" w:space="0" w:color="auto"/>
          </w:divBdr>
        </w:div>
        <w:div w:id="415177514">
          <w:marLeft w:val="480"/>
          <w:marRight w:val="0"/>
          <w:marTop w:val="0"/>
          <w:marBottom w:val="0"/>
          <w:divBdr>
            <w:top w:val="none" w:sz="0" w:space="0" w:color="auto"/>
            <w:left w:val="none" w:sz="0" w:space="0" w:color="auto"/>
            <w:bottom w:val="none" w:sz="0" w:space="0" w:color="auto"/>
            <w:right w:val="none" w:sz="0" w:space="0" w:color="auto"/>
          </w:divBdr>
        </w:div>
        <w:div w:id="755783851">
          <w:marLeft w:val="480"/>
          <w:marRight w:val="0"/>
          <w:marTop w:val="0"/>
          <w:marBottom w:val="0"/>
          <w:divBdr>
            <w:top w:val="none" w:sz="0" w:space="0" w:color="auto"/>
            <w:left w:val="none" w:sz="0" w:space="0" w:color="auto"/>
            <w:bottom w:val="none" w:sz="0" w:space="0" w:color="auto"/>
            <w:right w:val="none" w:sz="0" w:space="0" w:color="auto"/>
          </w:divBdr>
        </w:div>
        <w:div w:id="859510870">
          <w:marLeft w:val="480"/>
          <w:marRight w:val="0"/>
          <w:marTop w:val="0"/>
          <w:marBottom w:val="0"/>
          <w:divBdr>
            <w:top w:val="none" w:sz="0" w:space="0" w:color="auto"/>
            <w:left w:val="none" w:sz="0" w:space="0" w:color="auto"/>
            <w:bottom w:val="none" w:sz="0" w:space="0" w:color="auto"/>
            <w:right w:val="none" w:sz="0" w:space="0" w:color="auto"/>
          </w:divBdr>
        </w:div>
        <w:div w:id="965504665">
          <w:marLeft w:val="480"/>
          <w:marRight w:val="0"/>
          <w:marTop w:val="0"/>
          <w:marBottom w:val="0"/>
          <w:divBdr>
            <w:top w:val="none" w:sz="0" w:space="0" w:color="auto"/>
            <w:left w:val="none" w:sz="0" w:space="0" w:color="auto"/>
            <w:bottom w:val="none" w:sz="0" w:space="0" w:color="auto"/>
            <w:right w:val="none" w:sz="0" w:space="0" w:color="auto"/>
          </w:divBdr>
        </w:div>
        <w:div w:id="461731057">
          <w:marLeft w:val="480"/>
          <w:marRight w:val="0"/>
          <w:marTop w:val="0"/>
          <w:marBottom w:val="0"/>
          <w:divBdr>
            <w:top w:val="none" w:sz="0" w:space="0" w:color="auto"/>
            <w:left w:val="none" w:sz="0" w:space="0" w:color="auto"/>
            <w:bottom w:val="none" w:sz="0" w:space="0" w:color="auto"/>
            <w:right w:val="none" w:sz="0" w:space="0" w:color="auto"/>
          </w:divBdr>
        </w:div>
        <w:div w:id="2095543568">
          <w:marLeft w:val="480"/>
          <w:marRight w:val="0"/>
          <w:marTop w:val="0"/>
          <w:marBottom w:val="0"/>
          <w:divBdr>
            <w:top w:val="none" w:sz="0" w:space="0" w:color="auto"/>
            <w:left w:val="none" w:sz="0" w:space="0" w:color="auto"/>
            <w:bottom w:val="none" w:sz="0" w:space="0" w:color="auto"/>
            <w:right w:val="none" w:sz="0" w:space="0" w:color="auto"/>
          </w:divBdr>
        </w:div>
        <w:div w:id="397288254">
          <w:marLeft w:val="480"/>
          <w:marRight w:val="0"/>
          <w:marTop w:val="0"/>
          <w:marBottom w:val="0"/>
          <w:divBdr>
            <w:top w:val="none" w:sz="0" w:space="0" w:color="auto"/>
            <w:left w:val="none" w:sz="0" w:space="0" w:color="auto"/>
            <w:bottom w:val="none" w:sz="0" w:space="0" w:color="auto"/>
            <w:right w:val="none" w:sz="0" w:space="0" w:color="auto"/>
          </w:divBdr>
        </w:div>
        <w:div w:id="325211490">
          <w:marLeft w:val="480"/>
          <w:marRight w:val="0"/>
          <w:marTop w:val="0"/>
          <w:marBottom w:val="0"/>
          <w:divBdr>
            <w:top w:val="none" w:sz="0" w:space="0" w:color="auto"/>
            <w:left w:val="none" w:sz="0" w:space="0" w:color="auto"/>
            <w:bottom w:val="none" w:sz="0" w:space="0" w:color="auto"/>
            <w:right w:val="none" w:sz="0" w:space="0" w:color="auto"/>
          </w:divBdr>
        </w:div>
        <w:div w:id="988048124">
          <w:marLeft w:val="480"/>
          <w:marRight w:val="0"/>
          <w:marTop w:val="0"/>
          <w:marBottom w:val="0"/>
          <w:divBdr>
            <w:top w:val="none" w:sz="0" w:space="0" w:color="auto"/>
            <w:left w:val="none" w:sz="0" w:space="0" w:color="auto"/>
            <w:bottom w:val="none" w:sz="0" w:space="0" w:color="auto"/>
            <w:right w:val="none" w:sz="0" w:space="0" w:color="auto"/>
          </w:divBdr>
        </w:div>
        <w:div w:id="1955558603">
          <w:marLeft w:val="480"/>
          <w:marRight w:val="0"/>
          <w:marTop w:val="0"/>
          <w:marBottom w:val="0"/>
          <w:divBdr>
            <w:top w:val="none" w:sz="0" w:space="0" w:color="auto"/>
            <w:left w:val="none" w:sz="0" w:space="0" w:color="auto"/>
            <w:bottom w:val="none" w:sz="0" w:space="0" w:color="auto"/>
            <w:right w:val="none" w:sz="0" w:space="0" w:color="auto"/>
          </w:divBdr>
        </w:div>
        <w:div w:id="828906117">
          <w:marLeft w:val="480"/>
          <w:marRight w:val="0"/>
          <w:marTop w:val="0"/>
          <w:marBottom w:val="0"/>
          <w:divBdr>
            <w:top w:val="none" w:sz="0" w:space="0" w:color="auto"/>
            <w:left w:val="none" w:sz="0" w:space="0" w:color="auto"/>
            <w:bottom w:val="none" w:sz="0" w:space="0" w:color="auto"/>
            <w:right w:val="none" w:sz="0" w:space="0" w:color="auto"/>
          </w:divBdr>
        </w:div>
        <w:div w:id="2030062070">
          <w:marLeft w:val="480"/>
          <w:marRight w:val="0"/>
          <w:marTop w:val="0"/>
          <w:marBottom w:val="0"/>
          <w:divBdr>
            <w:top w:val="none" w:sz="0" w:space="0" w:color="auto"/>
            <w:left w:val="none" w:sz="0" w:space="0" w:color="auto"/>
            <w:bottom w:val="none" w:sz="0" w:space="0" w:color="auto"/>
            <w:right w:val="none" w:sz="0" w:space="0" w:color="auto"/>
          </w:divBdr>
        </w:div>
        <w:div w:id="11734555">
          <w:marLeft w:val="480"/>
          <w:marRight w:val="0"/>
          <w:marTop w:val="0"/>
          <w:marBottom w:val="0"/>
          <w:divBdr>
            <w:top w:val="none" w:sz="0" w:space="0" w:color="auto"/>
            <w:left w:val="none" w:sz="0" w:space="0" w:color="auto"/>
            <w:bottom w:val="none" w:sz="0" w:space="0" w:color="auto"/>
            <w:right w:val="none" w:sz="0" w:space="0" w:color="auto"/>
          </w:divBdr>
        </w:div>
        <w:div w:id="1076249272">
          <w:marLeft w:val="480"/>
          <w:marRight w:val="0"/>
          <w:marTop w:val="0"/>
          <w:marBottom w:val="0"/>
          <w:divBdr>
            <w:top w:val="none" w:sz="0" w:space="0" w:color="auto"/>
            <w:left w:val="none" w:sz="0" w:space="0" w:color="auto"/>
            <w:bottom w:val="none" w:sz="0" w:space="0" w:color="auto"/>
            <w:right w:val="none" w:sz="0" w:space="0" w:color="auto"/>
          </w:divBdr>
        </w:div>
        <w:div w:id="956595674">
          <w:marLeft w:val="480"/>
          <w:marRight w:val="0"/>
          <w:marTop w:val="0"/>
          <w:marBottom w:val="0"/>
          <w:divBdr>
            <w:top w:val="none" w:sz="0" w:space="0" w:color="auto"/>
            <w:left w:val="none" w:sz="0" w:space="0" w:color="auto"/>
            <w:bottom w:val="none" w:sz="0" w:space="0" w:color="auto"/>
            <w:right w:val="none" w:sz="0" w:space="0" w:color="auto"/>
          </w:divBdr>
        </w:div>
        <w:div w:id="1136873597">
          <w:marLeft w:val="480"/>
          <w:marRight w:val="0"/>
          <w:marTop w:val="0"/>
          <w:marBottom w:val="0"/>
          <w:divBdr>
            <w:top w:val="none" w:sz="0" w:space="0" w:color="auto"/>
            <w:left w:val="none" w:sz="0" w:space="0" w:color="auto"/>
            <w:bottom w:val="none" w:sz="0" w:space="0" w:color="auto"/>
            <w:right w:val="none" w:sz="0" w:space="0" w:color="auto"/>
          </w:divBdr>
        </w:div>
        <w:div w:id="2117630145">
          <w:marLeft w:val="480"/>
          <w:marRight w:val="0"/>
          <w:marTop w:val="0"/>
          <w:marBottom w:val="0"/>
          <w:divBdr>
            <w:top w:val="none" w:sz="0" w:space="0" w:color="auto"/>
            <w:left w:val="none" w:sz="0" w:space="0" w:color="auto"/>
            <w:bottom w:val="none" w:sz="0" w:space="0" w:color="auto"/>
            <w:right w:val="none" w:sz="0" w:space="0" w:color="auto"/>
          </w:divBdr>
        </w:div>
        <w:div w:id="1117214662">
          <w:marLeft w:val="480"/>
          <w:marRight w:val="0"/>
          <w:marTop w:val="0"/>
          <w:marBottom w:val="0"/>
          <w:divBdr>
            <w:top w:val="none" w:sz="0" w:space="0" w:color="auto"/>
            <w:left w:val="none" w:sz="0" w:space="0" w:color="auto"/>
            <w:bottom w:val="none" w:sz="0" w:space="0" w:color="auto"/>
            <w:right w:val="none" w:sz="0" w:space="0" w:color="auto"/>
          </w:divBdr>
        </w:div>
        <w:div w:id="1507356443">
          <w:marLeft w:val="480"/>
          <w:marRight w:val="0"/>
          <w:marTop w:val="0"/>
          <w:marBottom w:val="0"/>
          <w:divBdr>
            <w:top w:val="none" w:sz="0" w:space="0" w:color="auto"/>
            <w:left w:val="none" w:sz="0" w:space="0" w:color="auto"/>
            <w:bottom w:val="none" w:sz="0" w:space="0" w:color="auto"/>
            <w:right w:val="none" w:sz="0" w:space="0" w:color="auto"/>
          </w:divBdr>
        </w:div>
        <w:div w:id="70741843">
          <w:marLeft w:val="480"/>
          <w:marRight w:val="0"/>
          <w:marTop w:val="0"/>
          <w:marBottom w:val="0"/>
          <w:divBdr>
            <w:top w:val="none" w:sz="0" w:space="0" w:color="auto"/>
            <w:left w:val="none" w:sz="0" w:space="0" w:color="auto"/>
            <w:bottom w:val="none" w:sz="0" w:space="0" w:color="auto"/>
            <w:right w:val="none" w:sz="0" w:space="0" w:color="auto"/>
          </w:divBdr>
        </w:div>
        <w:div w:id="1633173497">
          <w:marLeft w:val="480"/>
          <w:marRight w:val="0"/>
          <w:marTop w:val="0"/>
          <w:marBottom w:val="0"/>
          <w:divBdr>
            <w:top w:val="none" w:sz="0" w:space="0" w:color="auto"/>
            <w:left w:val="none" w:sz="0" w:space="0" w:color="auto"/>
            <w:bottom w:val="none" w:sz="0" w:space="0" w:color="auto"/>
            <w:right w:val="none" w:sz="0" w:space="0" w:color="auto"/>
          </w:divBdr>
        </w:div>
        <w:div w:id="1008755683">
          <w:marLeft w:val="480"/>
          <w:marRight w:val="0"/>
          <w:marTop w:val="0"/>
          <w:marBottom w:val="0"/>
          <w:divBdr>
            <w:top w:val="none" w:sz="0" w:space="0" w:color="auto"/>
            <w:left w:val="none" w:sz="0" w:space="0" w:color="auto"/>
            <w:bottom w:val="none" w:sz="0" w:space="0" w:color="auto"/>
            <w:right w:val="none" w:sz="0" w:space="0" w:color="auto"/>
          </w:divBdr>
        </w:div>
        <w:div w:id="736637091">
          <w:marLeft w:val="480"/>
          <w:marRight w:val="0"/>
          <w:marTop w:val="0"/>
          <w:marBottom w:val="0"/>
          <w:divBdr>
            <w:top w:val="none" w:sz="0" w:space="0" w:color="auto"/>
            <w:left w:val="none" w:sz="0" w:space="0" w:color="auto"/>
            <w:bottom w:val="none" w:sz="0" w:space="0" w:color="auto"/>
            <w:right w:val="none" w:sz="0" w:space="0" w:color="auto"/>
          </w:divBdr>
        </w:div>
        <w:div w:id="2129812577">
          <w:marLeft w:val="480"/>
          <w:marRight w:val="0"/>
          <w:marTop w:val="0"/>
          <w:marBottom w:val="0"/>
          <w:divBdr>
            <w:top w:val="none" w:sz="0" w:space="0" w:color="auto"/>
            <w:left w:val="none" w:sz="0" w:space="0" w:color="auto"/>
            <w:bottom w:val="none" w:sz="0" w:space="0" w:color="auto"/>
            <w:right w:val="none" w:sz="0" w:space="0" w:color="auto"/>
          </w:divBdr>
        </w:div>
        <w:div w:id="139925068">
          <w:marLeft w:val="480"/>
          <w:marRight w:val="0"/>
          <w:marTop w:val="0"/>
          <w:marBottom w:val="0"/>
          <w:divBdr>
            <w:top w:val="none" w:sz="0" w:space="0" w:color="auto"/>
            <w:left w:val="none" w:sz="0" w:space="0" w:color="auto"/>
            <w:bottom w:val="none" w:sz="0" w:space="0" w:color="auto"/>
            <w:right w:val="none" w:sz="0" w:space="0" w:color="auto"/>
          </w:divBdr>
        </w:div>
        <w:div w:id="1659963357">
          <w:marLeft w:val="480"/>
          <w:marRight w:val="0"/>
          <w:marTop w:val="0"/>
          <w:marBottom w:val="0"/>
          <w:divBdr>
            <w:top w:val="none" w:sz="0" w:space="0" w:color="auto"/>
            <w:left w:val="none" w:sz="0" w:space="0" w:color="auto"/>
            <w:bottom w:val="none" w:sz="0" w:space="0" w:color="auto"/>
            <w:right w:val="none" w:sz="0" w:space="0" w:color="auto"/>
          </w:divBdr>
        </w:div>
        <w:div w:id="933905420">
          <w:marLeft w:val="480"/>
          <w:marRight w:val="0"/>
          <w:marTop w:val="0"/>
          <w:marBottom w:val="0"/>
          <w:divBdr>
            <w:top w:val="none" w:sz="0" w:space="0" w:color="auto"/>
            <w:left w:val="none" w:sz="0" w:space="0" w:color="auto"/>
            <w:bottom w:val="none" w:sz="0" w:space="0" w:color="auto"/>
            <w:right w:val="none" w:sz="0" w:space="0" w:color="auto"/>
          </w:divBdr>
        </w:div>
        <w:div w:id="229117780">
          <w:marLeft w:val="480"/>
          <w:marRight w:val="0"/>
          <w:marTop w:val="0"/>
          <w:marBottom w:val="0"/>
          <w:divBdr>
            <w:top w:val="none" w:sz="0" w:space="0" w:color="auto"/>
            <w:left w:val="none" w:sz="0" w:space="0" w:color="auto"/>
            <w:bottom w:val="none" w:sz="0" w:space="0" w:color="auto"/>
            <w:right w:val="none" w:sz="0" w:space="0" w:color="auto"/>
          </w:divBdr>
        </w:div>
      </w:divsChild>
    </w:div>
    <w:div w:id="99958563">
      <w:bodyDiv w:val="1"/>
      <w:marLeft w:val="0"/>
      <w:marRight w:val="0"/>
      <w:marTop w:val="0"/>
      <w:marBottom w:val="0"/>
      <w:divBdr>
        <w:top w:val="none" w:sz="0" w:space="0" w:color="auto"/>
        <w:left w:val="none" w:sz="0" w:space="0" w:color="auto"/>
        <w:bottom w:val="none" w:sz="0" w:space="0" w:color="auto"/>
        <w:right w:val="none" w:sz="0" w:space="0" w:color="auto"/>
      </w:divBdr>
    </w:div>
    <w:div w:id="100541506">
      <w:bodyDiv w:val="1"/>
      <w:marLeft w:val="0"/>
      <w:marRight w:val="0"/>
      <w:marTop w:val="0"/>
      <w:marBottom w:val="0"/>
      <w:divBdr>
        <w:top w:val="none" w:sz="0" w:space="0" w:color="auto"/>
        <w:left w:val="none" w:sz="0" w:space="0" w:color="auto"/>
        <w:bottom w:val="none" w:sz="0" w:space="0" w:color="auto"/>
        <w:right w:val="none" w:sz="0" w:space="0" w:color="auto"/>
      </w:divBdr>
    </w:div>
    <w:div w:id="100688789">
      <w:bodyDiv w:val="1"/>
      <w:marLeft w:val="0"/>
      <w:marRight w:val="0"/>
      <w:marTop w:val="0"/>
      <w:marBottom w:val="0"/>
      <w:divBdr>
        <w:top w:val="none" w:sz="0" w:space="0" w:color="auto"/>
        <w:left w:val="none" w:sz="0" w:space="0" w:color="auto"/>
        <w:bottom w:val="none" w:sz="0" w:space="0" w:color="auto"/>
        <w:right w:val="none" w:sz="0" w:space="0" w:color="auto"/>
      </w:divBdr>
    </w:div>
    <w:div w:id="100801566">
      <w:bodyDiv w:val="1"/>
      <w:marLeft w:val="0"/>
      <w:marRight w:val="0"/>
      <w:marTop w:val="0"/>
      <w:marBottom w:val="0"/>
      <w:divBdr>
        <w:top w:val="none" w:sz="0" w:space="0" w:color="auto"/>
        <w:left w:val="none" w:sz="0" w:space="0" w:color="auto"/>
        <w:bottom w:val="none" w:sz="0" w:space="0" w:color="auto"/>
        <w:right w:val="none" w:sz="0" w:space="0" w:color="auto"/>
      </w:divBdr>
    </w:div>
    <w:div w:id="101341117">
      <w:bodyDiv w:val="1"/>
      <w:marLeft w:val="0"/>
      <w:marRight w:val="0"/>
      <w:marTop w:val="0"/>
      <w:marBottom w:val="0"/>
      <w:divBdr>
        <w:top w:val="none" w:sz="0" w:space="0" w:color="auto"/>
        <w:left w:val="none" w:sz="0" w:space="0" w:color="auto"/>
        <w:bottom w:val="none" w:sz="0" w:space="0" w:color="auto"/>
        <w:right w:val="none" w:sz="0" w:space="0" w:color="auto"/>
      </w:divBdr>
    </w:div>
    <w:div w:id="101415980">
      <w:bodyDiv w:val="1"/>
      <w:marLeft w:val="0"/>
      <w:marRight w:val="0"/>
      <w:marTop w:val="0"/>
      <w:marBottom w:val="0"/>
      <w:divBdr>
        <w:top w:val="none" w:sz="0" w:space="0" w:color="auto"/>
        <w:left w:val="none" w:sz="0" w:space="0" w:color="auto"/>
        <w:bottom w:val="none" w:sz="0" w:space="0" w:color="auto"/>
        <w:right w:val="none" w:sz="0" w:space="0" w:color="auto"/>
      </w:divBdr>
    </w:div>
    <w:div w:id="101919898">
      <w:bodyDiv w:val="1"/>
      <w:marLeft w:val="0"/>
      <w:marRight w:val="0"/>
      <w:marTop w:val="0"/>
      <w:marBottom w:val="0"/>
      <w:divBdr>
        <w:top w:val="none" w:sz="0" w:space="0" w:color="auto"/>
        <w:left w:val="none" w:sz="0" w:space="0" w:color="auto"/>
        <w:bottom w:val="none" w:sz="0" w:space="0" w:color="auto"/>
        <w:right w:val="none" w:sz="0" w:space="0" w:color="auto"/>
      </w:divBdr>
    </w:div>
    <w:div w:id="102649867">
      <w:bodyDiv w:val="1"/>
      <w:marLeft w:val="0"/>
      <w:marRight w:val="0"/>
      <w:marTop w:val="0"/>
      <w:marBottom w:val="0"/>
      <w:divBdr>
        <w:top w:val="none" w:sz="0" w:space="0" w:color="auto"/>
        <w:left w:val="none" w:sz="0" w:space="0" w:color="auto"/>
        <w:bottom w:val="none" w:sz="0" w:space="0" w:color="auto"/>
        <w:right w:val="none" w:sz="0" w:space="0" w:color="auto"/>
      </w:divBdr>
    </w:div>
    <w:div w:id="103422296">
      <w:bodyDiv w:val="1"/>
      <w:marLeft w:val="0"/>
      <w:marRight w:val="0"/>
      <w:marTop w:val="0"/>
      <w:marBottom w:val="0"/>
      <w:divBdr>
        <w:top w:val="none" w:sz="0" w:space="0" w:color="auto"/>
        <w:left w:val="none" w:sz="0" w:space="0" w:color="auto"/>
        <w:bottom w:val="none" w:sz="0" w:space="0" w:color="auto"/>
        <w:right w:val="none" w:sz="0" w:space="0" w:color="auto"/>
      </w:divBdr>
    </w:div>
    <w:div w:id="103967096">
      <w:bodyDiv w:val="1"/>
      <w:marLeft w:val="0"/>
      <w:marRight w:val="0"/>
      <w:marTop w:val="0"/>
      <w:marBottom w:val="0"/>
      <w:divBdr>
        <w:top w:val="none" w:sz="0" w:space="0" w:color="auto"/>
        <w:left w:val="none" w:sz="0" w:space="0" w:color="auto"/>
        <w:bottom w:val="none" w:sz="0" w:space="0" w:color="auto"/>
        <w:right w:val="none" w:sz="0" w:space="0" w:color="auto"/>
      </w:divBdr>
    </w:div>
    <w:div w:id="104544877">
      <w:bodyDiv w:val="1"/>
      <w:marLeft w:val="0"/>
      <w:marRight w:val="0"/>
      <w:marTop w:val="0"/>
      <w:marBottom w:val="0"/>
      <w:divBdr>
        <w:top w:val="none" w:sz="0" w:space="0" w:color="auto"/>
        <w:left w:val="none" w:sz="0" w:space="0" w:color="auto"/>
        <w:bottom w:val="none" w:sz="0" w:space="0" w:color="auto"/>
        <w:right w:val="none" w:sz="0" w:space="0" w:color="auto"/>
      </w:divBdr>
      <w:divsChild>
        <w:div w:id="1459684248">
          <w:marLeft w:val="480"/>
          <w:marRight w:val="0"/>
          <w:marTop w:val="0"/>
          <w:marBottom w:val="0"/>
          <w:divBdr>
            <w:top w:val="none" w:sz="0" w:space="0" w:color="auto"/>
            <w:left w:val="none" w:sz="0" w:space="0" w:color="auto"/>
            <w:bottom w:val="none" w:sz="0" w:space="0" w:color="auto"/>
            <w:right w:val="none" w:sz="0" w:space="0" w:color="auto"/>
          </w:divBdr>
        </w:div>
        <w:div w:id="1495760852">
          <w:marLeft w:val="480"/>
          <w:marRight w:val="0"/>
          <w:marTop w:val="0"/>
          <w:marBottom w:val="0"/>
          <w:divBdr>
            <w:top w:val="none" w:sz="0" w:space="0" w:color="auto"/>
            <w:left w:val="none" w:sz="0" w:space="0" w:color="auto"/>
            <w:bottom w:val="none" w:sz="0" w:space="0" w:color="auto"/>
            <w:right w:val="none" w:sz="0" w:space="0" w:color="auto"/>
          </w:divBdr>
        </w:div>
        <w:div w:id="369646072">
          <w:marLeft w:val="480"/>
          <w:marRight w:val="0"/>
          <w:marTop w:val="0"/>
          <w:marBottom w:val="0"/>
          <w:divBdr>
            <w:top w:val="none" w:sz="0" w:space="0" w:color="auto"/>
            <w:left w:val="none" w:sz="0" w:space="0" w:color="auto"/>
            <w:bottom w:val="none" w:sz="0" w:space="0" w:color="auto"/>
            <w:right w:val="none" w:sz="0" w:space="0" w:color="auto"/>
          </w:divBdr>
        </w:div>
        <w:div w:id="615909390">
          <w:marLeft w:val="480"/>
          <w:marRight w:val="0"/>
          <w:marTop w:val="0"/>
          <w:marBottom w:val="0"/>
          <w:divBdr>
            <w:top w:val="none" w:sz="0" w:space="0" w:color="auto"/>
            <w:left w:val="none" w:sz="0" w:space="0" w:color="auto"/>
            <w:bottom w:val="none" w:sz="0" w:space="0" w:color="auto"/>
            <w:right w:val="none" w:sz="0" w:space="0" w:color="auto"/>
          </w:divBdr>
        </w:div>
        <w:div w:id="2021541348">
          <w:marLeft w:val="480"/>
          <w:marRight w:val="0"/>
          <w:marTop w:val="0"/>
          <w:marBottom w:val="0"/>
          <w:divBdr>
            <w:top w:val="none" w:sz="0" w:space="0" w:color="auto"/>
            <w:left w:val="none" w:sz="0" w:space="0" w:color="auto"/>
            <w:bottom w:val="none" w:sz="0" w:space="0" w:color="auto"/>
            <w:right w:val="none" w:sz="0" w:space="0" w:color="auto"/>
          </w:divBdr>
        </w:div>
        <w:div w:id="1449547801">
          <w:marLeft w:val="480"/>
          <w:marRight w:val="0"/>
          <w:marTop w:val="0"/>
          <w:marBottom w:val="0"/>
          <w:divBdr>
            <w:top w:val="none" w:sz="0" w:space="0" w:color="auto"/>
            <w:left w:val="none" w:sz="0" w:space="0" w:color="auto"/>
            <w:bottom w:val="none" w:sz="0" w:space="0" w:color="auto"/>
            <w:right w:val="none" w:sz="0" w:space="0" w:color="auto"/>
          </w:divBdr>
        </w:div>
        <w:div w:id="1365788318">
          <w:marLeft w:val="480"/>
          <w:marRight w:val="0"/>
          <w:marTop w:val="0"/>
          <w:marBottom w:val="0"/>
          <w:divBdr>
            <w:top w:val="none" w:sz="0" w:space="0" w:color="auto"/>
            <w:left w:val="none" w:sz="0" w:space="0" w:color="auto"/>
            <w:bottom w:val="none" w:sz="0" w:space="0" w:color="auto"/>
            <w:right w:val="none" w:sz="0" w:space="0" w:color="auto"/>
          </w:divBdr>
        </w:div>
        <w:div w:id="954024384">
          <w:marLeft w:val="480"/>
          <w:marRight w:val="0"/>
          <w:marTop w:val="0"/>
          <w:marBottom w:val="0"/>
          <w:divBdr>
            <w:top w:val="none" w:sz="0" w:space="0" w:color="auto"/>
            <w:left w:val="none" w:sz="0" w:space="0" w:color="auto"/>
            <w:bottom w:val="none" w:sz="0" w:space="0" w:color="auto"/>
            <w:right w:val="none" w:sz="0" w:space="0" w:color="auto"/>
          </w:divBdr>
        </w:div>
        <w:div w:id="1962227030">
          <w:marLeft w:val="480"/>
          <w:marRight w:val="0"/>
          <w:marTop w:val="0"/>
          <w:marBottom w:val="0"/>
          <w:divBdr>
            <w:top w:val="none" w:sz="0" w:space="0" w:color="auto"/>
            <w:left w:val="none" w:sz="0" w:space="0" w:color="auto"/>
            <w:bottom w:val="none" w:sz="0" w:space="0" w:color="auto"/>
            <w:right w:val="none" w:sz="0" w:space="0" w:color="auto"/>
          </w:divBdr>
        </w:div>
        <w:div w:id="1170750116">
          <w:marLeft w:val="480"/>
          <w:marRight w:val="0"/>
          <w:marTop w:val="0"/>
          <w:marBottom w:val="0"/>
          <w:divBdr>
            <w:top w:val="none" w:sz="0" w:space="0" w:color="auto"/>
            <w:left w:val="none" w:sz="0" w:space="0" w:color="auto"/>
            <w:bottom w:val="none" w:sz="0" w:space="0" w:color="auto"/>
            <w:right w:val="none" w:sz="0" w:space="0" w:color="auto"/>
          </w:divBdr>
        </w:div>
        <w:div w:id="1243756000">
          <w:marLeft w:val="480"/>
          <w:marRight w:val="0"/>
          <w:marTop w:val="0"/>
          <w:marBottom w:val="0"/>
          <w:divBdr>
            <w:top w:val="none" w:sz="0" w:space="0" w:color="auto"/>
            <w:left w:val="none" w:sz="0" w:space="0" w:color="auto"/>
            <w:bottom w:val="none" w:sz="0" w:space="0" w:color="auto"/>
            <w:right w:val="none" w:sz="0" w:space="0" w:color="auto"/>
          </w:divBdr>
        </w:div>
        <w:div w:id="1871409236">
          <w:marLeft w:val="480"/>
          <w:marRight w:val="0"/>
          <w:marTop w:val="0"/>
          <w:marBottom w:val="0"/>
          <w:divBdr>
            <w:top w:val="none" w:sz="0" w:space="0" w:color="auto"/>
            <w:left w:val="none" w:sz="0" w:space="0" w:color="auto"/>
            <w:bottom w:val="none" w:sz="0" w:space="0" w:color="auto"/>
            <w:right w:val="none" w:sz="0" w:space="0" w:color="auto"/>
          </w:divBdr>
        </w:div>
        <w:div w:id="1677806990">
          <w:marLeft w:val="480"/>
          <w:marRight w:val="0"/>
          <w:marTop w:val="0"/>
          <w:marBottom w:val="0"/>
          <w:divBdr>
            <w:top w:val="none" w:sz="0" w:space="0" w:color="auto"/>
            <w:left w:val="none" w:sz="0" w:space="0" w:color="auto"/>
            <w:bottom w:val="none" w:sz="0" w:space="0" w:color="auto"/>
            <w:right w:val="none" w:sz="0" w:space="0" w:color="auto"/>
          </w:divBdr>
        </w:div>
        <w:div w:id="1901749072">
          <w:marLeft w:val="480"/>
          <w:marRight w:val="0"/>
          <w:marTop w:val="0"/>
          <w:marBottom w:val="0"/>
          <w:divBdr>
            <w:top w:val="none" w:sz="0" w:space="0" w:color="auto"/>
            <w:left w:val="none" w:sz="0" w:space="0" w:color="auto"/>
            <w:bottom w:val="none" w:sz="0" w:space="0" w:color="auto"/>
            <w:right w:val="none" w:sz="0" w:space="0" w:color="auto"/>
          </w:divBdr>
        </w:div>
        <w:div w:id="649290695">
          <w:marLeft w:val="480"/>
          <w:marRight w:val="0"/>
          <w:marTop w:val="0"/>
          <w:marBottom w:val="0"/>
          <w:divBdr>
            <w:top w:val="none" w:sz="0" w:space="0" w:color="auto"/>
            <w:left w:val="none" w:sz="0" w:space="0" w:color="auto"/>
            <w:bottom w:val="none" w:sz="0" w:space="0" w:color="auto"/>
            <w:right w:val="none" w:sz="0" w:space="0" w:color="auto"/>
          </w:divBdr>
        </w:div>
        <w:div w:id="2016181531">
          <w:marLeft w:val="480"/>
          <w:marRight w:val="0"/>
          <w:marTop w:val="0"/>
          <w:marBottom w:val="0"/>
          <w:divBdr>
            <w:top w:val="none" w:sz="0" w:space="0" w:color="auto"/>
            <w:left w:val="none" w:sz="0" w:space="0" w:color="auto"/>
            <w:bottom w:val="none" w:sz="0" w:space="0" w:color="auto"/>
            <w:right w:val="none" w:sz="0" w:space="0" w:color="auto"/>
          </w:divBdr>
        </w:div>
        <w:div w:id="399837835">
          <w:marLeft w:val="480"/>
          <w:marRight w:val="0"/>
          <w:marTop w:val="0"/>
          <w:marBottom w:val="0"/>
          <w:divBdr>
            <w:top w:val="none" w:sz="0" w:space="0" w:color="auto"/>
            <w:left w:val="none" w:sz="0" w:space="0" w:color="auto"/>
            <w:bottom w:val="none" w:sz="0" w:space="0" w:color="auto"/>
            <w:right w:val="none" w:sz="0" w:space="0" w:color="auto"/>
          </w:divBdr>
        </w:div>
        <w:div w:id="2124569648">
          <w:marLeft w:val="480"/>
          <w:marRight w:val="0"/>
          <w:marTop w:val="0"/>
          <w:marBottom w:val="0"/>
          <w:divBdr>
            <w:top w:val="none" w:sz="0" w:space="0" w:color="auto"/>
            <w:left w:val="none" w:sz="0" w:space="0" w:color="auto"/>
            <w:bottom w:val="none" w:sz="0" w:space="0" w:color="auto"/>
            <w:right w:val="none" w:sz="0" w:space="0" w:color="auto"/>
          </w:divBdr>
        </w:div>
        <w:div w:id="1047334793">
          <w:marLeft w:val="480"/>
          <w:marRight w:val="0"/>
          <w:marTop w:val="0"/>
          <w:marBottom w:val="0"/>
          <w:divBdr>
            <w:top w:val="none" w:sz="0" w:space="0" w:color="auto"/>
            <w:left w:val="none" w:sz="0" w:space="0" w:color="auto"/>
            <w:bottom w:val="none" w:sz="0" w:space="0" w:color="auto"/>
            <w:right w:val="none" w:sz="0" w:space="0" w:color="auto"/>
          </w:divBdr>
        </w:div>
        <w:div w:id="2018191831">
          <w:marLeft w:val="480"/>
          <w:marRight w:val="0"/>
          <w:marTop w:val="0"/>
          <w:marBottom w:val="0"/>
          <w:divBdr>
            <w:top w:val="none" w:sz="0" w:space="0" w:color="auto"/>
            <w:left w:val="none" w:sz="0" w:space="0" w:color="auto"/>
            <w:bottom w:val="none" w:sz="0" w:space="0" w:color="auto"/>
            <w:right w:val="none" w:sz="0" w:space="0" w:color="auto"/>
          </w:divBdr>
        </w:div>
        <w:div w:id="827941172">
          <w:marLeft w:val="480"/>
          <w:marRight w:val="0"/>
          <w:marTop w:val="0"/>
          <w:marBottom w:val="0"/>
          <w:divBdr>
            <w:top w:val="none" w:sz="0" w:space="0" w:color="auto"/>
            <w:left w:val="none" w:sz="0" w:space="0" w:color="auto"/>
            <w:bottom w:val="none" w:sz="0" w:space="0" w:color="auto"/>
            <w:right w:val="none" w:sz="0" w:space="0" w:color="auto"/>
          </w:divBdr>
        </w:div>
        <w:div w:id="557975349">
          <w:marLeft w:val="480"/>
          <w:marRight w:val="0"/>
          <w:marTop w:val="0"/>
          <w:marBottom w:val="0"/>
          <w:divBdr>
            <w:top w:val="none" w:sz="0" w:space="0" w:color="auto"/>
            <w:left w:val="none" w:sz="0" w:space="0" w:color="auto"/>
            <w:bottom w:val="none" w:sz="0" w:space="0" w:color="auto"/>
            <w:right w:val="none" w:sz="0" w:space="0" w:color="auto"/>
          </w:divBdr>
        </w:div>
        <w:div w:id="2064677642">
          <w:marLeft w:val="480"/>
          <w:marRight w:val="0"/>
          <w:marTop w:val="0"/>
          <w:marBottom w:val="0"/>
          <w:divBdr>
            <w:top w:val="none" w:sz="0" w:space="0" w:color="auto"/>
            <w:left w:val="none" w:sz="0" w:space="0" w:color="auto"/>
            <w:bottom w:val="none" w:sz="0" w:space="0" w:color="auto"/>
            <w:right w:val="none" w:sz="0" w:space="0" w:color="auto"/>
          </w:divBdr>
        </w:div>
        <w:div w:id="1349912108">
          <w:marLeft w:val="480"/>
          <w:marRight w:val="0"/>
          <w:marTop w:val="0"/>
          <w:marBottom w:val="0"/>
          <w:divBdr>
            <w:top w:val="none" w:sz="0" w:space="0" w:color="auto"/>
            <w:left w:val="none" w:sz="0" w:space="0" w:color="auto"/>
            <w:bottom w:val="none" w:sz="0" w:space="0" w:color="auto"/>
            <w:right w:val="none" w:sz="0" w:space="0" w:color="auto"/>
          </w:divBdr>
        </w:div>
        <w:div w:id="1319260274">
          <w:marLeft w:val="480"/>
          <w:marRight w:val="0"/>
          <w:marTop w:val="0"/>
          <w:marBottom w:val="0"/>
          <w:divBdr>
            <w:top w:val="none" w:sz="0" w:space="0" w:color="auto"/>
            <w:left w:val="none" w:sz="0" w:space="0" w:color="auto"/>
            <w:bottom w:val="none" w:sz="0" w:space="0" w:color="auto"/>
            <w:right w:val="none" w:sz="0" w:space="0" w:color="auto"/>
          </w:divBdr>
        </w:div>
        <w:div w:id="1272979950">
          <w:marLeft w:val="480"/>
          <w:marRight w:val="0"/>
          <w:marTop w:val="0"/>
          <w:marBottom w:val="0"/>
          <w:divBdr>
            <w:top w:val="none" w:sz="0" w:space="0" w:color="auto"/>
            <w:left w:val="none" w:sz="0" w:space="0" w:color="auto"/>
            <w:bottom w:val="none" w:sz="0" w:space="0" w:color="auto"/>
            <w:right w:val="none" w:sz="0" w:space="0" w:color="auto"/>
          </w:divBdr>
        </w:div>
        <w:div w:id="1053626829">
          <w:marLeft w:val="480"/>
          <w:marRight w:val="0"/>
          <w:marTop w:val="0"/>
          <w:marBottom w:val="0"/>
          <w:divBdr>
            <w:top w:val="none" w:sz="0" w:space="0" w:color="auto"/>
            <w:left w:val="none" w:sz="0" w:space="0" w:color="auto"/>
            <w:bottom w:val="none" w:sz="0" w:space="0" w:color="auto"/>
            <w:right w:val="none" w:sz="0" w:space="0" w:color="auto"/>
          </w:divBdr>
        </w:div>
        <w:div w:id="2092775372">
          <w:marLeft w:val="480"/>
          <w:marRight w:val="0"/>
          <w:marTop w:val="0"/>
          <w:marBottom w:val="0"/>
          <w:divBdr>
            <w:top w:val="none" w:sz="0" w:space="0" w:color="auto"/>
            <w:left w:val="none" w:sz="0" w:space="0" w:color="auto"/>
            <w:bottom w:val="none" w:sz="0" w:space="0" w:color="auto"/>
            <w:right w:val="none" w:sz="0" w:space="0" w:color="auto"/>
          </w:divBdr>
        </w:div>
        <w:div w:id="792141543">
          <w:marLeft w:val="480"/>
          <w:marRight w:val="0"/>
          <w:marTop w:val="0"/>
          <w:marBottom w:val="0"/>
          <w:divBdr>
            <w:top w:val="none" w:sz="0" w:space="0" w:color="auto"/>
            <w:left w:val="none" w:sz="0" w:space="0" w:color="auto"/>
            <w:bottom w:val="none" w:sz="0" w:space="0" w:color="auto"/>
            <w:right w:val="none" w:sz="0" w:space="0" w:color="auto"/>
          </w:divBdr>
        </w:div>
        <w:div w:id="311448228">
          <w:marLeft w:val="480"/>
          <w:marRight w:val="0"/>
          <w:marTop w:val="0"/>
          <w:marBottom w:val="0"/>
          <w:divBdr>
            <w:top w:val="none" w:sz="0" w:space="0" w:color="auto"/>
            <w:left w:val="none" w:sz="0" w:space="0" w:color="auto"/>
            <w:bottom w:val="none" w:sz="0" w:space="0" w:color="auto"/>
            <w:right w:val="none" w:sz="0" w:space="0" w:color="auto"/>
          </w:divBdr>
        </w:div>
        <w:div w:id="189536704">
          <w:marLeft w:val="480"/>
          <w:marRight w:val="0"/>
          <w:marTop w:val="0"/>
          <w:marBottom w:val="0"/>
          <w:divBdr>
            <w:top w:val="none" w:sz="0" w:space="0" w:color="auto"/>
            <w:left w:val="none" w:sz="0" w:space="0" w:color="auto"/>
            <w:bottom w:val="none" w:sz="0" w:space="0" w:color="auto"/>
            <w:right w:val="none" w:sz="0" w:space="0" w:color="auto"/>
          </w:divBdr>
        </w:div>
        <w:div w:id="1858881145">
          <w:marLeft w:val="480"/>
          <w:marRight w:val="0"/>
          <w:marTop w:val="0"/>
          <w:marBottom w:val="0"/>
          <w:divBdr>
            <w:top w:val="none" w:sz="0" w:space="0" w:color="auto"/>
            <w:left w:val="none" w:sz="0" w:space="0" w:color="auto"/>
            <w:bottom w:val="none" w:sz="0" w:space="0" w:color="auto"/>
            <w:right w:val="none" w:sz="0" w:space="0" w:color="auto"/>
          </w:divBdr>
        </w:div>
        <w:div w:id="1032805971">
          <w:marLeft w:val="480"/>
          <w:marRight w:val="0"/>
          <w:marTop w:val="0"/>
          <w:marBottom w:val="0"/>
          <w:divBdr>
            <w:top w:val="none" w:sz="0" w:space="0" w:color="auto"/>
            <w:left w:val="none" w:sz="0" w:space="0" w:color="auto"/>
            <w:bottom w:val="none" w:sz="0" w:space="0" w:color="auto"/>
            <w:right w:val="none" w:sz="0" w:space="0" w:color="auto"/>
          </w:divBdr>
        </w:div>
        <w:div w:id="1061563108">
          <w:marLeft w:val="480"/>
          <w:marRight w:val="0"/>
          <w:marTop w:val="0"/>
          <w:marBottom w:val="0"/>
          <w:divBdr>
            <w:top w:val="none" w:sz="0" w:space="0" w:color="auto"/>
            <w:left w:val="none" w:sz="0" w:space="0" w:color="auto"/>
            <w:bottom w:val="none" w:sz="0" w:space="0" w:color="auto"/>
            <w:right w:val="none" w:sz="0" w:space="0" w:color="auto"/>
          </w:divBdr>
        </w:div>
        <w:div w:id="2083139598">
          <w:marLeft w:val="480"/>
          <w:marRight w:val="0"/>
          <w:marTop w:val="0"/>
          <w:marBottom w:val="0"/>
          <w:divBdr>
            <w:top w:val="none" w:sz="0" w:space="0" w:color="auto"/>
            <w:left w:val="none" w:sz="0" w:space="0" w:color="auto"/>
            <w:bottom w:val="none" w:sz="0" w:space="0" w:color="auto"/>
            <w:right w:val="none" w:sz="0" w:space="0" w:color="auto"/>
          </w:divBdr>
        </w:div>
        <w:div w:id="667253815">
          <w:marLeft w:val="480"/>
          <w:marRight w:val="0"/>
          <w:marTop w:val="0"/>
          <w:marBottom w:val="0"/>
          <w:divBdr>
            <w:top w:val="none" w:sz="0" w:space="0" w:color="auto"/>
            <w:left w:val="none" w:sz="0" w:space="0" w:color="auto"/>
            <w:bottom w:val="none" w:sz="0" w:space="0" w:color="auto"/>
            <w:right w:val="none" w:sz="0" w:space="0" w:color="auto"/>
          </w:divBdr>
        </w:div>
        <w:div w:id="30689766">
          <w:marLeft w:val="480"/>
          <w:marRight w:val="0"/>
          <w:marTop w:val="0"/>
          <w:marBottom w:val="0"/>
          <w:divBdr>
            <w:top w:val="none" w:sz="0" w:space="0" w:color="auto"/>
            <w:left w:val="none" w:sz="0" w:space="0" w:color="auto"/>
            <w:bottom w:val="none" w:sz="0" w:space="0" w:color="auto"/>
            <w:right w:val="none" w:sz="0" w:space="0" w:color="auto"/>
          </w:divBdr>
        </w:div>
        <w:div w:id="555823596">
          <w:marLeft w:val="480"/>
          <w:marRight w:val="0"/>
          <w:marTop w:val="0"/>
          <w:marBottom w:val="0"/>
          <w:divBdr>
            <w:top w:val="none" w:sz="0" w:space="0" w:color="auto"/>
            <w:left w:val="none" w:sz="0" w:space="0" w:color="auto"/>
            <w:bottom w:val="none" w:sz="0" w:space="0" w:color="auto"/>
            <w:right w:val="none" w:sz="0" w:space="0" w:color="auto"/>
          </w:divBdr>
        </w:div>
        <w:div w:id="1368213458">
          <w:marLeft w:val="480"/>
          <w:marRight w:val="0"/>
          <w:marTop w:val="0"/>
          <w:marBottom w:val="0"/>
          <w:divBdr>
            <w:top w:val="none" w:sz="0" w:space="0" w:color="auto"/>
            <w:left w:val="none" w:sz="0" w:space="0" w:color="auto"/>
            <w:bottom w:val="none" w:sz="0" w:space="0" w:color="auto"/>
            <w:right w:val="none" w:sz="0" w:space="0" w:color="auto"/>
          </w:divBdr>
        </w:div>
        <w:div w:id="1447970164">
          <w:marLeft w:val="480"/>
          <w:marRight w:val="0"/>
          <w:marTop w:val="0"/>
          <w:marBottom w:val="0"/>
          <w:divBdr>
            <w:top w:val="none" w:sz="0" w:space="0" w:color="auto"/>
            <w:left w:val="none" w:sz="0" w:space="0" w:color="auto"/>
            <w:bottom w:val="none" w:sz="0" w:space="0" w:color="auto"/>
            <w:right w:val="none" w:sz="0" w:space="0" w:color="auto"/>
          </w:divBdr>
        </w:div>
        <w:div w:id="420033608">
          <w:marLeft w:val="480"/>
          <w:marRight w:val="0"/>
          <w:marTop w:val="0"/>
          <w:marBottom w:val="0"/>
          <w:divBdr>
            <w:top w:val="none" w:sz="0" w:space="0" w:color="auto"/>
            <w:left w:val="none" w:sz="0" w:space="0" w:color="auto"/>
            <w:bottom w:val="none" w:sz="0" w:space="0" w:color="auto"/>
            <w:right w:val="none" w:sz="0" w:space="0" w:color="auto"/>
          </w:divBdr>
        </w:div>
        <w:div w:id="1271282370">
          <w:marLeft w:val="480"/>
          <w:marRight w:val="0"/>
          <w:marTop w:val="0"/>
          <w:marBottom w:val="0"/>
          <w:divBdr>
            <w:top w:val="none" w:sz="0" w:space="0" w:color="auto"/>
            <w:left w:val="none" w:sz="0" w:space="0" w:color="auto"/>
            <w:bottom w:val="none" w:sz="0" w:space="0" w:color="auto"/>
            <w:right w:val="none" w:sz="0" w:space="0" w:color="auto"/>
          </w:divBdr>
        </w:div>
        <w:div w:id="910969819">
          <w:marLeft w:val="480"/>
          <w:marRight w:val="0"/>
          <w:marTop w:val="0"/>
          <w:marBottom w:val="0"/>
          <w:divBdr>
            <w:top w:val="none" w:sz="0" w:space="0" w:color="auto"/>
            <w:left w:val="none" w:sz="0" w:space="0" w:color="auto"/>
            <w:bottom w:val="none" w:sz="0" w:space="0" w:color="auto"/>
            <w:right w:val="none" w:sz="0" w:space="0" w:color="auto"/>
          </w:divBdr>
        </w:div>
        <w:div w:id="903099973">
          <w:marLeft w:val="480"/>
          <w:marRight w:val="0"/>
          <w:marTop w:val="0"/>
          <w:marBottom w:val="0"/>
          <w:divBdr>
            <w:top w:val="none" w:sz="0" w:space="0" w:color="auto"/>
            <w:left w:val="none" w:sz="0" w:space="0" w:color="auto"/>
            <w:bottom w:val="none" w:sz="0" w:space="0" w:color="auto"/>
            <w:right w:val="none" w:sz="0" w:space="0" w:color="auto"/>
          </w:divBdr>
        </w:div>
        <w:div w:id="2067218595">
          <w:marLeft w:val="480"/>
          <w:marRight w:val="0"/>
          <w:marTop w:val="0"/>
          <w:marBottom w:val="0"/>
          <w:divBdr>
            <w:top w:val="none" w:sz="0" w:space="0" w:color="auto"/>
            <w:left w:val="none" w:sz="0" w:space="0" w:color="auto"/>
            <w:bottom w:val="none" w:sz="0" w:space="0" w:color="auto"/>
            <w:right w:val="none" w:sz="0" w:space="0" w:color="auto"/>
          </w:divBdr>
        </w:div>
        <w:div w:id="965937006">
          <w:marLeft w:val="480"/>
          <w:marRight w:val="0"/>
          <w:marTop w:val="0"/>
          <w:marBottom w:val="0"/>
          <w:divBdr>
            <w:top w:val="none" w:sz="0" w:space="0" w:color="auto"/>
            <w:left w:val="none" w:sz="0" w:space="0" w:color="auto"/>
            <w:bottom w:val="none" w:sz="0" w:space="0" w:color="auto"/>
            <w:right w:val="none" w:sz="0" w:space="0" w:color="auto"/>
          </w:divBdr>
        </w:div>
        <w:div w:id="199100249">
          <w:marLeft w:val="480"/>
          <w:marRight w:val="0"/>
          <w:marTop w:val="0"/>
          <w:marBottom w:val="0"/>
          <w:divBdr>
            <w:top w:val="none" w:sz="0" w:space="0" w:color="auto"/>
            <w:left w:val="none" w:sz="0" w:space="0" w:color="auto"/>
            <w:bottom w:val="none" w:sz="0" w:space="0" w:color="auto"/>
            <w:right w:val="none" w:sz="0" w:space="0" w:color="auto"/>
          </w:divBdr>
        </w:div>
        <w:div w:id="1894655800">
          <w:marLeft w:val="480"/>
          <w:marRight w:val="0"/>
          <w:marTop w:val="0"/>
          <w:marBottom w:val="0"/>
          <w:divBdr>
            <w:top w:val="none" w:sz="0" w:space="0" w:color="auto"/>
            <w:left w:val="none" w:sz="0" w:space="0" w:color="auto"/>
            <w:bottom w:val="none" w:sz="0" w:space="0" w:color="auto"/>
            <w:right w:val="none" w:sz="0" w:space="0" w:color="auto"/>
          </w:divBdr>
        </w:div>
        <w:div w:id="707877265">
          <w:marLeft w:val="480"/>
          <w:marRight w:val="0"/>
          <w:marTop w:val="0"/>
          <w:marBottom w:val="0"/>
          <w:divBdr>
            <w:top w:val="none" w:sz="0" w:space="0" w:color="auto"/>
            <w:left w:val="none" w:sz="0" w:space="0" w:color="auto"/>
            <w:bottom w:val="none" w:sz="0" w:space="0" w:color="auto"/>
            <w:right w:val="none" w:sz="0" w:space="0" w:color="auto"/>
          </w:divBdr>
        </w:div>
        <w:div w:id="853763566">
          <w:marLeft w:val="480"/>
          <w:marRight w:val="0"/>
          <w:marTop w:val="0"/>
          <w:marBottom w:val="0"/>
          <w:divBdr>
            <w:top w:val="none" w:sz="0" w:space="0" w:color="auto"/>
            <w:left w:val="none" w:sz="0" w:space="0" w:color="auto"/>
            <w:bottom w:val="none" w:sz="0" w:space="0" w:color="auto"/>
            <w:right w:val="none" w:sz="0" w:space="0" w:color="auto"/>
          </w:divBdr>
        </w:div>
        <w:div w:id="1975525481">
          <w:marLeft w:val="480"/>
          <w:marRight w:val="0"/>
          <w:marTop w:val="0"/>
          <w:marBottom w:val="0"/>
          <w:divBdr>
            <w:top w:val="none" w:sz="0" w:space="0" w:color="auto"/>
            <w:left w:val="none" w:sz="0" w:space="0" w:color="auto"/>
            <w:bottom w:val="none" w:sz="0" w:space="0" w:color="auto"/>
            <w:right w:val="none" w:sz="0" w:space="0" w:color="auto"/>
          </w:divBdr>
        </w:div>
        <w:div w:id="1591157410">
          <w:marLeft w:val="480"/>
          <w:marRight w:val="0"/>
          <w:marTop w:val="0"/>
          <w:marBottom w:val="0"/>
          <w:divBdr>
            <w:top w:val="none" w:sz="0" w:space="0" w:color="auto"/>
            <w:left w:val="none" w:sz="0" w:space="0" w:color="auto"/>
            <w:bottom w:val="none" w:sz="0" w:space="0" w:color="auto"/>
            <w:right w:val="none" w:sz="0" w:space="0" w:color="auto"/>
          </w:divBdr>
        </w:div>
        <w:div w:id="894042864">
          <w:marLeft w:val="480"/>
          <w:marRight w:val="0"/>
          <w:marTop w:val="0"/>
          <w:marBottom w:val="0"/>
          <w:divBdr>
            <w:top w:val="none" w:sz="0" w:space="0" w:color="auto"/>
            <w:left w:val="none" w:sz="0" w:space="0" w:color="auto"/>
            <w:bottom w:val="none" w:sz="0" w:space="0" w:color="auto"/>
            <w:right w:val="none" w:sz="0" w:space="0" w:color="auto"/>
          </w:divBdr>
        </w:div>
        <w:div w:id="798298250">
          <w:marLeft w:val="480"/>
          <w:marRight w:val="0"/>
          <w:marTop w:val="0"/>
          <w:marBottom w:val="0"/>
          <w:divBdr>
            <w:top w:val="none" w:sz="0" w:space="0" w:color="auto"/>
            <w:left w:val="none" w:sz="0" w:space="0" w:color="auto"/>
            <w:bottom w:val="none" w:sz="0" w:space="0" w:color="auto"/>
            <w:right w:val="none" w:sz="0" w:space="0" w:color="auto"/>
          </w:divBdr>
        </w:div>
        <w:div w:id="337853517">
          <w:marLeft w:val="480"/>
          <w:marRight w:val="0"/>
          <w:marTop w:val="0"/>
          <w:marBottom w:val="0"/>
          <w:divBdr>
            <w:top w:val="none" w:sz="0" w:space="0" w:color="auto"/>
            <w:left w:val="none" w:sz="0" w:space="0" w:color="auto"/>
            <w:bottom w:val="none" w:sz="0" w:space="0" w:color="auto"/>
            <w:right w:val="none" w:sz="0" w:space="0" w:color="auto"/>
          </w:divBdr>
        </w:div>
        <w:div w:id="1638729224">
          <w:marLeft w:val="480"/>
          <w:marRight w:val="0"/>
          <w:marTop w:val="0"/>
          <w:marBottom w:val="0"/>
          <w:divBdr>
            <w:top w:val="none" w:sz="0" w:space="0" w:color="auto"/>
            <w:left w:val="none" w:sz="0" w:space="0" w:color="auto"/>
            <w:bottom w:val="none" w:sz="0" w:space="0" w:color="auto"/>
            <w:right w:val="none" w:sz="0" w:space="0" w:color="auto"/>
          </w:divBdr>
        </w:div>
        <w:div w:id="1592541747">
          <w:marLeft w:val="480"/>
          <w:marRight w:val="0"/>
          <w:marTop w:val="0"/>
          <w:marBottom w:val="0"/>
          <w:divBdr>
            <w:top w:val="none" w:sz="0" w:space="0" w:color="auto"/>
            <w:left w:val="none" w:sz="0" w:space="0" w:color="auto"/>
            <w:bottom w:val="none" w:sz="0" w:space="0" w:color="auto"/>
            <w:right w:val="none" w:sz="0" w:space="0" w:color="auto"/>
          </w:divBdr>
        </w:div>
        <w:div w:id="1106079861">
          <w:marLeft w:val="480"/>
          <w:marRight w:val="0"/>
          <w:marTop w:val="0"/>
          <w:marBottom w:val="0"/>
          <w:divBdr>
            <w:top w:val="none" w:sz="0" w:space="0" w:color="auto"/>
            <w:left w:val="none" w:sz="0" w:space="0" w:color="auto"/>
            <w:bottom w:val="none" w:sz="0" w:space="0" w:color="auto"/>
            <w:right w:val="none" w:sz="0" w:space="0" w:color="auto"/>
          </w:divBdr>
        </w:div>
        <w:div w:id="1680110420">
          <w:marLeft w:val="480"/>
          <w:marRight w:val="0"/>
          <w:marTop w:val="0"/>
          <w:marBottom w:val="0"/>
          <w:divBdr>
            <w:top w:val="none" w:sz="0" w:space="0" w:color="auto"/>
            <w:left w:val="none" w:sz="0" w:space="0" w:color="auto"/>
            <w:bottom w:val="none" w:sz="0" w:space="0" w:color="auto"/>
            <w:right w:val="none" w:sz="0" w:space="0" w:color="auto"/>
          </w:divBdr>
        </w:div>
        <w:div w:id="2027903605">
          <w:marLeft w:val="480"/>
          <w:marRight w:val="0"/>
          <w:marTop w:val="0"/>
          <w:marBottom w:val="0"/>
          <w:divBdr>
            <w:top w:val="none" w:sz="0" w:space="0" w:color="auto"/>
            <w:left w:val="none" w:sz="0" w:space="0" w:color="auto"/>
            <w:bottom w:val="none" w:sz="0" w:space="0" w:color="auto"/>
            <w:right w:val="none" w:sz="0" w:space="0" w:color="auto"/>
          </w:divBdr>
        </w:div>
        <w:div w:id="1688601090">
          <w:marLeft w:val="480"/>
          <w:marRight w:val="0"/>
          <w:marTop w:val="0"/>
          <w:marBottom w:val="0"/>
          <w:divBdr>
            <w:top w:val="none" w:sz="0" w:space="0" w:color="auto"/>
            <w:left w:val="none" w:sz="0" w:space="0" w:color="auto"/>
            <w:bottom w:val="none" w:sz="0" w:space="0" w:color="auto"/>
            <w:right w:val="none" w:sz="0" w:space="0" w:color="auto"/>
          </w:divBdr>
        </w:div>
        <w:div w:id="301617358">
          <w:marLeft w:val="480"/>
          <w:marRight w:val="0"/>
          <w:marTop w:val="0"/>
          <w:marBottom w:val="0"/>
          <w:divBdr>
            <w:top w:val="none" w:sz="0" w:space="0" w:color="auto"/>
            <w:left w:val="none" w:sz="0" w:space="0" w:color="auto"/>
            <w:bottom w:val="none" w:sz="0" w:space="0" w:color="auto"/>
            <w:right w:val="none" w:sz="0" w:space="0" w:color="auto"/>
          </w:divBdr>
        </w:div>
        <w:div w:id="2124835124">
          <w:marLeft w:val="480"/>
          <w:marRight w:val="0"/>
          <w:marTop w:val="0"/>
          <w:marBottom w:val="0"/>
          <w:divBdr>
            <w:top w:val="none" w:sz="0" w:space="0" w:color="auto"/>
            <w:left w:val="none" w:sz="0" w:space="0" w:color="auto"/>
            <w:bottom w:val="none" w:sz="0" w:space="0" w:color="auto"/>
            <w:right w:val="none" w:sz="0" w:space="0" w:color="auto"/>
          </w:divBdr>
        </w:div>
        <w:div w:id="269549820">
          <w:marLeft w:val="480"/>
          <w:marRight w:val="0"/>
          <w:marTop w:val="0"/>
          <w:marBottom w:val="0"/>
          <w:divBdr>
            <w:top w:val="none" w:sz="0" w:space="0" w:color="auto"/>
            <w:left w:val="none" w:sz="0" w:space="0" w:color="auto"/>
            <w:bottom w:val="none" w:sz="0" w:space="0" w:color="auto"/>
            <w:right w:val="none" w:sz="0" w:space="0" w:color="auto"/>
          </w:divBdr>
        </w:div>
        <w:div w:id="1534267331">
          <w:marLeft w:val="480"/>
          <w:marRight w:val="0"/>
          <w:marTop w:val="0"/>
          <w:marBottom w:val="0"/>
          <w:divBdr>
            <w:top w:val="none" w:sz="0" w:space="0" w:color="auto"/>
            <w:left w:val="none" w:sz="0" w:space="0" w:color="auto"/>
            <w:bottom w:val="none" w:sz="0" w:space="0" w:color="auto"/>
            <w:right w:val="none" w:sz="0" w:space="0" w:color="auto"/>
          </w:divBdr>
        </w:div>
        <w:div w:id="1111124454">
          <w:marLeft w:val="480"/>
          <w:marRight w:val="0"/>
          <w:marTop w:val="0"/>
          <w:marBottom w:val="0"/>
          <w:divBdr>
            <w:top w:val="none" w:sz="0" w:space="0" w:color="auto"/>
            <w:left w:val="none" w:sz="0" w:space="0" w:color="auto"/>
            <w:bottom w:val="none" w:sz="0" w:space="0" w:color="auto"/>
            <w:right w:val="none" w:sz="0" w:space="0" w:color="auto"/>
          </w:divBdr>
        </w:div>
        <w:div w:id="1233156941">
          <w:marLeft w:val="480"/>
          <w:marRight w:val="0"/>
          <w:marTop w:val="0"/>
          <w:marBottom w:val="0"/>
          <w:divBdr>
            <w:top w:val="none" w:sz="0" w:space="0" w:color="auto"/>
            <w:left w:val="none" w:sz="0" w:space="0" w:color="auto"/>
            <w:bottom w:val="none" w:sz="0" w:space="0" w:color="auto"/>
            <w:right w:val="none" w:sz="0" w:space="0" w:color="auto"/>
          </w:divBdr>
        </w:div>
        <w:div w:id="1531911879">
          <w:marLeft w:val="480"/>
          <w:marRight w:val="0"/>
          <w:marTop w:val="0"/>
          <w:marBottom w:val="0"/>
          <w:divBdr>
            <w:top w:val="none" w:sz="0" w:space="0" w:color="auto"/>
            <w:left w:val="none" w:sz="0" w:space="0" w:color="auto"/>
            <w:bottom w:val="none" w:sz="0" w:space="0" w:color="auto"/>
            <w:right w:val="none" w:sz="0" w:space="0" w:color="auto"/>
          </w:divBdr>
        </w:div>
        <w:div w:id="1016153266">
          <w:marLeft w:val="480"/>
          <w:marRight w:val="0"/>
          <w:marTop w:val="0"/>
          <w:marBottom w:val="0"/>
          <w:divBdr>
            <w:top w:val="none" w:sz="0" w:space="0" w:color="auto"/>
            <w:left w:val="none" w:sz="0" w:space="0" w:color="auto"/>
            <w:bottom w:val="none" w:sz="0" w:space="0" w:color="auto"/>
            <w:right w:val="none" w:sz="0" w:space="0" w:color="auto"/>
          </w:divBdr>
        </w:div>
        <w:div w:id="2039040931">
          <w:marLeft w:val="480"/>
          <w:marRight w:val="0"/>
          <w:marTop w:val="0"/>
          <w:marBottom w:val="0"/>
          <w:divBdr>
            <w:top w:val="none" w:sz="0" w:space="0" w:color="auto"/>
            <w:left w:val="none" w:sz="0" w:space="0" w:color="auto"/>
            <w:bottom w:val="none" w:sz="0" w:space="0" w:color="auto"/>
            <w:right w:val="none" w:sz="0" w:space="0" w:color="auto"/>
          </w:divBdr>
        </w:div>
        <w:div w:id="1042442057">
          <w:marLeft w:val="480"/>
          <w:marRight w:val="0"/>
          <w:marTop w:val="0"/>
          <w:marBottom w:val="0"/>
          <w:divBdr>
            <w:top w:val="none" w:sz="0" w:space="0" w:color="auto"/>
            <w:left w:val="none" w:sz="0" w:space="0" w:color="auto"/>
            <w:bottom w:val="none" w:sz="0" w:space="0" w:color="auto"/>
            <w:right w:val="none" w:sz="0" w:space="0" w:color="auto"/>
          </w:divBdr>
        </w:div>
        <w:div w:id="1941335600">
          <w:marLeft w:val="480"/>
          <w:marRight w:val="0"/>
          <w:marTop w:val="0"/>
          <w:marBottom w:val="0"/>
          <w:divBdr>
            <w:top w:val="none" w:sz="0" w:space="0" w:color="auto"/>
            <w:left w:val="none" w:sz="0" w:space="0" w:color="auto"/>
            <w:bottom w:val="none" w:sz="0" w:space="0" w:color="auto"/>
            <w:right w:val="none" w:sz="0" w:space="0" w:color="auto"/>
          </w:divBdr>
        </w:div>
        <w:div w:id="1528061852">
          <w:marLeft w:val="480"/>
          <w:marRight w:val="0"/>
          <w:marTop w:val="0"/>
          <w:marBottom w:val="0"/>
          <w:divBdr>
            <w:top w:val="none" w:sz="0" w:space="0" w:color="auto"/>
            <w:left w:val="none" w:sz="0" w:space="0" w:color="auto"/>
            <w:bottom w:val="none" w:sz="0" w:space="0" w:color="auto"/>
            <w:right w:val="none" w:sz="0" w:space="0" w:color="auto"/>
          </w:divBdr>
        </w:div>
        <w:div w:id="319584308">
          <w:marLeft w:val="480"/>
          <w:marRight w:val="0"/>
          <w:marTop w:val="0"/>
          <w:marBottom w:val="0"/>
          <w:divBdr>
            <w:top w:val="none" w:sz="0" w:space="0" w:color="auto"/>
            <w:left w:val="none" w:sz="0" w:space="0" w:color="auto"/>
            <w:bottom w:val="none" w:sz="0" w:space="0" w:color="auto"/>
            <w:right w:val="none" w:sz="0" w:space="0" w:color="auto"/>
          </w:divBdr>
        </w:div>
        <w:div w:id="2115401514">
          <w:marLeft w:val="480"/>
          <w:marRight w:val="0"/>
          <w:marTop w:val="0"/>
          <w:marBottom w:val="0"/>
          <w:divBdr>
            <w:top w:val="none" w:sz="0" w:space="0" w:color="auto"/>
            <w:left w:val="none" w:sz="0" w:space="0" w:color="auto"/>
            <w:bottom w:val="none" w:sz="0" w:space="0" w:color="auto"/>
            <w:right w:val="none" w:sz="0" w:space="0" w:color="auto"/>
          </w:divBdr>
        </w:div>
        <w:div w:id="1067995374">
          <w:marLeft w:val="480"/>
          <w:marRight w:val="0"/>
          <w:marTop w:val="0"/>
          <w:marBottom w:val="0"/>
          <w:divBdr>
            <w:top w:val="none" w:sz="0" w:space="0" w:color="auto"/>
            <w:left w:val="none" w:sz="0" w:space="0" w:color="auto"/>
            <w:bottom w:val="none" w:sz="0" w:space="0" w:color="auto"/>
            <w:right w:val="none" w:sz="0" w:space="0" w:color="auto"/>
          </w:divBdr>
        </w:div>
        <w:div w:id="1211117492">
          <w:marLeft w:val="480"/>
          <w:marRight w:val="0"/>
          <w:marTop w:val="0"/>
          <w:marBottom w:val="0"/>
          <w:divBdr>
            <w:top w:val="none" w:sz="0" w:space="0" w:color="auto"/>
            <w:left w:val="none" w:sz="0" w:space="0" w:color="auto"/>
            <w:bottom w:val="none" w:sz="0" w:space="0" w:color="auto"/>
            <w:right w:val="none" w:sz="0" w:space="0" w:color="auto"/>
          </w:divBdr>
        </w:div>
        <w:div w:id="303776383">
          <w:marLeft w:val="480"/>
          <w:marRight w:val="0"/>
          <w:marTop w:val="0"/>
          <w:marBottom w:val="0"/>
          <w:divBdr>
            <w:top w:val="none" w:sz="0" w:space="0" w:color="auto"/>
            <w:left w:val="none" w:sz="0" w:space="0" w:color="auto"/>
            <w:bottom w:val="none" w:sz="0" w:space="0" w:color="auto"/>
            <w:right w:val="none" w:sz="0" w:space="0" w:color="auto"/>
          </w:divBdr>
        </w:div>
        <w:div w:id="541672131">
          <w:marLeft w:val="480"/>
          <w:marRight w:val="0"/>
          <w:marTop w:val="0"/>
          <w:marBottom w:val="0"/>
          <w:divBdr>
            <w:top w:val="none" w:sz="0" w:space="0" w:color="auto"/>
            <w:left w:val="none" w:sz="0" w:space="0" w:color="auto"/>
            <w:bottom w:val="none" w:sz="0" w:space="0" w:color="auto"/>
            <w:right w:val="none" w:sz="0" w:space="0" w:color="auto"/>
          </w:divBdr>
        </w:div>
        <w:div w:id="1615748418">
          <w:marLeft w:val="480"/>
          <w:marRight w:val="0"/>
          <w:marTop w:val="0"/>
          <w:marBottom w:val="0"/>
          <w:divBdr>
            <w:top w:val="none" w:sz="0" w:space="0" w:color="auto"/>
            <w:left w:val="none" w:sz="0" w:space="0" w:color="auto"/>
            <w:bottom w:val="none" w:sz="0" w:space="0" w:color="auto"/>
            <w:right w:val="none" w:sz="0" w:space="0" w:color="auto"/>
          </w:divBdr>
        </w:div>
        <w:div w:id="1467166877">
          <w:marLeft w:val="480"/>
          <w:marRight w:val="0"/>
          <w:marTop w:val="0"/>
          <w:marBottom w:val="0"/>
          <w:divBdr>
            <w:top w:val="none" w:sz="0" w:space="0" w:color="auto"/>
            <w:left w:val="none" w:sz="0" w:space="0" w:color="auto"/>
            <w:bottom w:val="none" w:sz="0" w:space="0" w:color="auto"/>
            <w:right w:val="none" w:sz="0" w:space="0" w:color="auto"/>
          </w:divBdr>
        </w:div>
        <w:div w:id="99838202">
          <w:marLeft w:val="480"/>
          <w:marRight w:val="0"/>
          <w:marTop w:val="0"/>
          <w:marBottom w:val="0"/>
          <w:divBdr>
            <w:top w:val="none" w:sz="0" w:space="0" w:color="auto"/>
            <w:left w:val="none" w:sz="0" w:space="0" w:color="auto"/>
            <w:bottom w:val="none" w:sz="0" w:space="0" w:color="auto"/>
            <w:right w:val="none" w:sz="0" w:space="0" w:color="auto"/>
          </w:divBdr>
        </w:div>
        <w:div w:id="1711297986">
          <w:marLeft w:val="480"/>
          <w:marRight w:val="0"/>
          <w:marTop w:val="0"/>
          <w:marBottom w:val="0"/>
          <w:divBdr>
            <w:top w:val="none" w:sz="0" w:space="0" w:color="auto"/>
            <w:left w:val="none" w:sz="0" w:space="0" w:color="auto"/>
            <w:bottom w:val="none" w:sz="0" w:space="0" w:color="auto"/>
            <w:right w:val="none" w:sz="0" w:space="0" w:color="auto"/>
          </w:divBdr>
        </w:div>
        <w:div w:id="250816484">
          <w:marLeft w:val="480"/>
          <w:marRight w:val="0"/>
          <w:marTop w:val="0"/>
          <w:marBottom w:val="0"/>
          <w:divBdr>
            <w:top w:val="none" w:sz="0" w:space="0" w:color="auto"/>
            <w:left w:val="none" w:sz="0" w:space="0" w:color="auto"/>
            <w:bottom w:val="none" w:sz="0" w:space="0" w:color="auto"/>
            <w:right w:val="none" w:sz="0" w:space="0" w:color="auto"/>
          </w:divBdr>
        </w:div>
        <w:div w:id="1903518177">
          <w:marLeft w:val="480"/>
          <w:marRight w:val="0"/>
          <w:marTop w:val="0"/>
          <w:marBottom w:val="0"/>
          <w:divBdr>
            <w:top w:val="none" w:sz="0" w:space="0" w:color="auto"/>
            <w:left w:val="none" w:sz="0" w:space="0" w:color="auto"/>
            <w:bottom w:val="none" w:sz="0" w:space="0" w:color="auto"/>
            <w:right w:val="none" w:sz="0" w:space="0" w:color="auto"/>
          </w:divBdr>
        </w:div>
        <w:div w:id="310867711">
          <w:marLeft w:val="480"/>
          <w:marRight w:val="0"/>
          <w:marTop w:val="0"/>
          <w:marBottom w:val="0"/>
          <w:divBdr>
            <w:top w:val="none" w:sz="0" w:space="0" w:color="auto"/>
            <w:left w:val="none" w:sz="0" w:space="0" w:color="auto"/>
            <w:bottom w:val="none" w:sz="0" w:space="0" w:color="auto"/>
            <w:right w:val="none" w:sz="0" w:space="0" w:color="auto"/>
          </w:divBdr>
        </w:div>
        <w:div w:id="1063717637">
          <w:marLeft w:val="480"/>
          <w:marRight w:val="0"/>
          <w:marTop w:val="0"/>
          <w:marBottom w:val="0"/>
          <w:divBdr>
            <w:top w:val="none" w:sz="0" w:space="0" w:color="auto"/>
            <w:left w:val="none" w:sz="0" w:space="0" w:color="auto"/>
            <w:bottom w:val="none" w:sz="0" w:space="0" w:color="auto"/>
            <w:right w:val="none" w:sz="0" w:space="0" w:color="auto"/>
          </w:divBdr>
        </w:div>
        <w:div w:id="931398786">
          <w:marLeft w:val="480"/>
          <w:marRight w:val="0"/>
          <w:marTop w:val="0"/>
          <w:marBottom w:val="0"/>
          <w:divBdr>
            <w:top w:val="none" w:sz="0" w:space="0" w:color="auto"/>
            <w:left w:val="none" w:sz="0" w:space="0" w:color="auto"/>
            <w:bottom w:val="none" w:sz="0" w:space="0" w:color="auto"/>
            <w:right w:val="none" w:sz="0" w:space="0" w:color="auto"/>
          </w:divBdr>
        </w:div>
        <w:div w:id="113447083">
          <w:marLeft w:val="480"/>
          <w:marRight w:val="0"/>
          <w:marTop w:val="0"/>
          <w:marBottom w:val="0"/>
          <w:divBdr>
            <w:top w:val="none" w:sz="0" w:space="0" w:color="auto"/>
            <w:left w:val="none" w:sz="0" w:space="0" w:color="auto"/>
            <w:bottom w:val="none" w:sz="0" w:space="0" w:color="auto"/>
            <w:right w:val="none" w:sz="0" w:space="0" w:color="auto"/>
          </w:divBdr>
        </w:div>
        <w:div w:id="6518546">
          <w:marLeft w:val="480"/>
          <w:marRight w:val="0"/>
          <w:marTop w:val="0"/>
          <w:marBottom w:val="0"/>
          <w:divBdr>
            <w:top w:val="none" w:sz="0" w:space="0" w:color="auto"/>
            <w:left w:val="none" w:sz="0" w:space="0" w:color="auto"/>
            <w:bottom w:val="none" w:sz="0" w:space="0" w:color="auto"/>
            <w:right w:val="none" w:sz="0" w:space="0" w:color="auto"/>
          </w:divBdr>
        </w:div>
      </w:divsChild>
    </w:div>
    <w:div w:id="104813214">
      <w:bodyDiv w:val="1"/>
      <w:marLeft w:val="0"/>
      <w:marRight w:val="0"/>
      <w:marTop w:val="0"/>
      <w:marBottom w:val="0"/>
      <w:divBdr>
        <w:top w:val="none" w:sz="0" w:space="0" w:color="auto"/>
        <w:left w:val="none" w:sz="0" w:space="0" w:color="auto"/>
        <w:bottom w:val="none" w:sz="0" w:space="0" w:color="auto"/>
        <w:right w:val="none" w:sz="0" w:space="0" w:color="auto"/>
      </w:divBdr>
    </w:div>
    <w:div w:id="104926634">
      <w:bodyDiv w:val="1"/>
      <w:marLeft w:val="0"/>
      <w:marRight w:val="0"/>
      <w:marTop w:val="0"/>
      <w:marBottom w:val="0"/>
      <w:divBdr>
        <w:top w:val="none" w:sz="0" w:space="0" w:color="auto"/>
        <w:left w:val="none" w:sz="0" w:space="0" w:color="auto"/>
        <w:bottom w:val="none" w:sz="0" w:space="0" w:color="auto"/>
        <w:right w:val="none" w:sz="0" w:space="0" w:color="auto"/>
      </w:divBdr>
    </w:div>
    <w:div w:id="105083570">
      <w:bodyDiv w:val="1"/>
      <w:marLeft w:val="0"/>
      <w:marRight w:val="0"/>
      <w:marTop w:val="0"/>
      <w:marBottom w:val="0"/>
      <w:divBdr>
        <w:top w:val="none" w:sz="0" w:space="0" w:color="auto"/>
        <w:left w:val="none" w:sz="0" w:space="0" w:color="auto"/>
        <w:bottom w:val="none" w:sz="0" w:space="0" w:color="auto"/>
        <w:right w:val="none" w:sz="0" w:space="0" w:color="auto"/>
      </w:divBdr>
    </w:div>
    <w:div w:id="105275419">
      <w:bodyDiv w:val="1"/>
      <w:marLeft w:val="0"/>
      <w:marRight w:val="0"/>
      <w:marTop w:val="0"/>
      <w:marBottom w:val="0"/>
      <w:divBdr>
        <w:top w:val="none" w:sz="0" w:space="0" w:color="auto"/>
        <w:left w:val="none" w:sz="0" w:space="0" w:color="auto"/>
        <w:bottom w:val="none" w:sz="0" w:space="0" w:color="auto"/>
        <w:right w:val="none" w:sz="0" w:space="0" w:color="auto"/>
      </w:divBdr>
    </w:div>
    <w:div w:id="105468099">
      <w:bodyDiv w:val="1"/>
      <w:marLeft w:val="0"/>
      <w:marRight w:val="0"/>
      <w:marTop w:val="0"/>
      <w:marBottom w:val="0"/>
      <w:divBdr>
        <w:top w:val="none" w:sz="0" w:space="0" w:color="auto"/>
        <w:left w:val="none" w:sz="0" w:space="0" w:color="auto"/>
        <w:bottom w:val="none" w:sz="0" w:space="0" w:color="auto"/>
        <w:right w:val="none" w:sz="0" w:space="0" w:color="auto"/>
      </w:divBdr>
      <w:divsChild>
        <w:div w:id="827139448">
          <w:marLeft w:val="480"/>
          <w:marRight w:val="0"/>
          <w:marTop w:val="0"/>
          <w:marBottom w:val="0"/>
          <w:divBdr>
            <w:top w:val="none" w:sz="0" w:space="0" w:color="auto"/>
            <w:left w:val="none" w:sz="0" w:space="0" w:color="auto"/>
            <w:bottom w:val="none" w:sz="0" w:space="0" w:color="auto"/>
            <w:right w:val="none" w:sz="0" w:space="0" w:color="auto"/>
          </w:divBdr>
        </w:div>
        <w:div w:id="2131391249">
          <w:marLeft w:val="480"/>
          <w:marRight w:val="0"/>
          <w:marTop w:val="0"/>
          <w:marBottom w:val="0"/>
          <w:divBdr>
            <w:top w:val="none" w:sz="0" w:space="0" w:color="auto"/>
            <w:left w:val="none" w:sz="0" w:space="0" w:color="auto"/>
            <w:bottom w:val="none" w:sz="0" w:space="0" w:color="auto"/>
            <w:right w:val="none" w:sz="0" w:space="0" w:color="auto"/>
          </w:divBdr>
        </w:div>
        <w:div w:id="1819497885">
          <w:marLeft w:val="480"/>
          <w:marRight w:val="0"/>
          <w:marTop w:val="0"/>
          <w:marBottom w:val="0"/>
          <w:divBdr>
            <w:top w:val="none" w:sz="0" w:space="0" w:color="auto"/>
            <w:left w:val="none" w:sz="0" w:space="0" w:color="auto"/>
            <w:bottom w:val="none" w:sz="0" w:space="0" w:color="auto"/>
            <w:right w:val="none" w:sz="0" w:space="0" w:color="auto"/>
          </w:divBdr>
        </w:div>
        <w:div w:id="10768494">
          <w:marLeft w:val="480"/>
          <w:marRight w:val="0"/>
          <w:marTop w:val="0"/>
          <w:marBottom w:val="0"/>
          <w:divBdr>
            <w:top w:val="none" w:sz="0" w:space="0" w:color="auto"/>
            <w:left w:val="none" w:sz="0" w:space="0" w:color="auto"/>
            <w:bottom w:val="none" w:sz="0" w:space="0" w:color="auto"/>
            <w:right w:val="none" w:sz="0" w:space="0" w:color="auto"/>
          </w:divBdr>
        </w:div>
        <w:div w:id="1018197499">
          <w:marLeft w:val="480"/>
          <w:marRight w:val="0"/>
          <w:marTop w:val="0"/>
          <w:marBottom w:val="0"/>
          <w:divBdr>
            <w:top w:val="none" w:sz="0" w:space="0" w:color="auto"/>
            <w:left w:val="none" w:sz="0" w:space="0" w:color="auto"/>
            <w:bottom w:val="none" w:sz="0" w:space="0" w:color="auto"/>
            <w:right w:val="none" w:sz="0" w:space="0" w:color="auto"/>
          </w:divBdr>
        </w:div>
        <w:div w:id="1439906667">
          <w:marLeft w:val="480"/>
          <w:marRight w:val="0"/>
          <w:marTop w:val="0"/>
          <w:marBottom w:val="0"/>
          <w:divBdr>
            <w:top w:val="none" w:sz="0" w:space="0" w:color="auto"/>
            <w:left w:val="none" w:sz="0" w:space="0" w:color="auto"/>
            <w:bottom w:val="none" w:sz="0" w:space="0" w:color="auto"/>
            <w:right w:val="none" w:sz="0" w:space="0" w:color="auto"/>
          </w:divBdr>
        </w:div>
        <w:div w:id="611087837">
          <w:marLeft w:val="480"/>
          <w:marRight w:val="0"/>
          <w:marTop w:val="0"/>
          <w:marBottom w:val="0"/>
          <w:divBdr>
            <w:top w:val="none" w:sz="0" w:space="0" w:color="auto"/>
            <w:left w:val="none" w:sz="0" w:space="0" w:color="auto"/>
            <w:bottom w:val="none" w:sz="0" w:space="0" w:color="auto"/>
            <w:right w:val="none" w:sz="0" w:space="0" w:color="auto"/>
          </w:divBdr>
        </w:div>
        <w:div w:id="1440756839">
          <w:marLeft w:val="480"/>
          <w:marRight w:val="0"/>
          <w:marTop w:val="0"/>
          <w:marBottom w:val="0"/>
          <w:divBdr>
            <w:top w:val="none" w:sz="0" w:space="0" w:color="auto"/>
            <w:left w:val="none" w:sz="0" w:space="0" w:color="auto"/>
            <w:bottom w:val="none" w:sz="0" w:space="0" w:color="auto"/>
            <w:right w:val="none" w:sz="0" w:space="0" w:color="auto"/>
          </w:divBdr>
        </w:div>
        <w:div w:id="1832286526">
          <w:marLeft w:val="480"/>
          <w:marRight w:val="0"/>
          <w:marTop w:val="0"/>
          <w:marBottom w:val="0"/>
          <w:divBdr>
            <w:top w:val="none" w:sz="0" w:space="0" w:color="auto"/>
            <w:left w:val="none" w:sz="0" w:space="0" w:color="auto"/>
            <w:bottom w:val="none" w:sz="0" w:space="0" w:color="auto"/>
            <w:right w:val="none" w:sz="0" w:space="0" w:color="auto"/>
          </w:divBdr>
        </w:div>
        <w:div w:id="1814247357">
          <w:marLeft w:val="480"/>
          <w:marRight w:val="0"/>
          <w:marTop w:val="0"/>
          <w:marBottom w:val="0"/>
          <w:divBdr>
            <w:top w:val="none" w:sz="0" w:space="0" w:color="auto"/>
            <w:left w:val="none" w:sz="0" w:space="0" w:color="auto"/>
            <w:bottom w:val="none" w:sz="0" w:space="0" w:color="auto"/>
            <w:right w:val="none" w:sz="0" w:space="0" w:color="auto"/>
          </w:divBdr>
        </w:div>
        <w:div w:id="1602105744">
          <w:marLeft w:val="480"/>
          <w:marRight w:val="0"/>
          <w:marTop w:val="0"/>
          <w:marBottom w:val="0"/>
          <w:divBdr>
            <w:top w:val="none" w:sz="0" w:space="0" w:color="auto"/>
            <w:left w:val="none" w:sz="0" w:space="0" w:color="auto"/>
            <w:bottom w:val="none" w:sz="0" w:space="0" w:color="auto"/>
            <w:right w:val="none" w:sz="0" w:space="0" w:color="auto"/>
          </w:divBdr>
        </w:div>
        <w:div w:id="1747923730">
          <w:marLeft w:val="480"/>
          <w:marRight w:val="0"/>
          <w:marTop w:val="0"/>
          <w:marBottom w:val="0"/>
          <w:divBdr>
            <w:top w:val="none" w:sz="0" w:space="0" w:color="auto"/>
            <w:left w:val="none" w:sz="0" w:space="0" w:color="auto"/>
            <w:bottom w:val="none" w:sz="0" w:space="0" w:color="auto"/>
            <w:right w:val="none" w:sz="0" w:space="0" w:color="auto"/>
          </w:divBdr>
        </w:div>
        <w:div w:id="1099177440">
          <w:marLeft w:val="480"/>
          <w:marRight w:val="0"/>
          <w:marTop w:val="0"/>
          <w:marBottom w:val="0"/>
          <w:divBdr>
            <w:top w:val="none" w:sz="0" w:space="0" w:color="auto"/>
            <w:left w:val="none" w:sz="0" w:space="0" w:color="auto"/>
            <w:bottom w:val="none" w:sz="0" w:space="0" w:color="auto"/>
            <w:right w:val="none" w:sz="0" w:space="0" w:color="auto"/>
          </w:divBdr>
        </w:div>
        <w:div w:id="609357505">
          <w:marLeft w:val="480"/>
          <w:marRight w:val="0"/>
          <w:marTop w:val="0"/>
          <w:marBottom w:val="0"/>
          <w:divBdr>
            <w:top w:val="none" w:sz="0" w:space="0" w:color="auto"/>
            <w:left w:val="none" w:sz="0" w:space="0" w:color="auto"/>
            <w:bottom w:val="none" w:sz="0" w:space="0" w:color="auto"/>
            <w:right w:val="none" w:sz="0" w:space="0" w:color="auto"/>
          </w:divBdr>
        </w:div>
        <w:div w:id="335114719">
          <w:marLeft w:val="480"/>
          <w:marRight w:val="0"/>
          <w:marTop w:val="0"/>
          <w:marBottom w:val="0"/>
          <w:divBdr>
            <w:top w:val="none" w:sz="0" w:space="0" w:color="auto"/>
            <w:left w:val="none" w:sz="0" w:space="0" w:color="auto"/>
            <w:bottom w:val="none" w:sz="0" w:space="0" w:color="auto"/>
            <w:right w:val="none" w:sz="0" w:space="0" w:color="auto"/>
          </w:divBdr>
        </w:div>
        <w:div w:id="460612345">
          <w:marLeft w:val="480"/>
          <w:marRight w:val="0"/>
          <w:marTop w:val="0"/>
          <w:marBottom w:val="0"/>
          <w:divBdr>
            <w:top w:val="none" w:sz="0" w:space="0" w:color="auto"/>
            <w:left w:val="none" w:sz="0" w:space="0" w:color="auto"/>
            <w:bottom w:val="none" w:sz="0" w:space="0" w:color="auto"/>
            <w:right w:val="none" w:sz="0" w:space="0" w:color="auto"/>
          </w:divBdr>
        </w:div>
        <w:div w:id="510873465">
          <w:marLeft w:val="480"/>
          <w:marRight w:val="0"/>
          <w:marTop w:val="0"/>
          <w:marBottom w:val="0"/>
          <w:divBdr>
            <w:top w:val="none" w:sz="0" w:space="0" w:color="auto"/>
            <w:left w:val="none" w:sz="0" w:space="0" w:color="auto"/>
            <w:bottom w:val="none" w:sz="0" w:space="0" w:color="auto"/>
            <w:right w:val="none" w:sz="0" w:space="0" w:color="auto"/>
          </w:divBdr>
        </w:div>
        <w:div w:id="1826970407">
          <w:marLeft w:val="480"/>
          <w:marRight w:val="0"/>
          <w:marTop w:val="0"/>
          <w:marBottom w:val="0"/>
          <w:divBdr>
            <w:top w:val="none" w:sz="0" w:space="0" w:color="auto"/>
            <w:left w:val="none" w:sz="0" w:space="0" w:color="auto"/>
            <w:bottom w:val="none" w:sz="0" w:space="0" w:color="auto"/>
            <w:right w:val="none" w:sz="0" w:space="0" w:color="auto"/>
          </w:divBdr>
        </w:div>
        <w:div w:id="240335607">
          <w:marLeft w:val="480"/>
          <w:marRight w:val="0"/>
          <w:marTop w:val="0"/>
          <w:marBottom w:val="0"/>
          <w:divBdr>
            <w:top w:val="none" w:sz="0" w:space="0" w:color="auto"/>
            <w:left w:val="none" w:sz="0" w:space="0" w:color="auto"/>
            <w:bottom w:val="none" w:sz="0" w:space="0" w:color="auto"/>
            <w:right w:val="none" w:sz="0" w:space="0" w:color="auto"/>
          </w:divBdr>
        </w:div>
        <w:div w:id="557327030">
          <w:marLeft w:val="480"/>
          <w:marRight w:val="0"/>
          <w:marTop w:val="0"/>
          <w:marBottom w:val="0"/>
          <w:divBdr>
            <w:top w:val="none" w:sz="0" w:space="0" w:color="auto"/>
            <w:left w:val="none" w:sz="0" w:space="0" w:color="auto"/>
            <w:bottom w:val="none" w:sz="0" w:space="0" w:color="auto"/>
            <w:right w:val="none" w:sz="0" w:space="0" w:color="auto"/>
          </w:divBdr>
        </w:div>
        <w:div w:id="995451261">
          <w:marLeft w:val="480"/>
          <w:marRight w:val="0"/>
          <w:marTop w:val="0"/>
          <w:marBottom w:val="0"/>
          <w:divBdr>
            <w:top w:val="none" w:sz="0" w:space="0" w:color="auto"/>
            <w:left w:val="none" w:sz="0" w:space="0" w:color="auto"/>
            <w:bottom w:val="none" w:sz="0" w:space="0" w:color="auto"/>
            <w:right w:val="none" w:sz="0" w:space="0" w:color="auto"/>
          </w:divBdr>
        </w:div>
        <w:div w:id="600724921">
          <w:marLeft w:val="480"/>
          <w:marRight w:val="0"/>
          <w:marTop w:val="0"/>
          <w:marBottom w:val="0"/>
          <w:divBdr>
            <w:top w:val="none" w:sz="0" w:space="0" w:color="auto"/>
            <w:left w:val="none" w:sz="0" w:space="0" w:color="auto"/>
            <w:bottom w:val="none" w:sz="0" w:space="0" w:color="auto"/>
            <w:right w:val="none" w:sz="0" w:space="0" w:color="auto"/>
          </w:divBdr>
        </w:div>
        <w:div w:id="1306085546">
          <w:marLeft w:val="480"/>
          <w:marRight w:val="0"/>
          <w:marTop w:val="0"/>
          <w:marBottom w:val="0"/>
          <w:divBdr>
            <w:top w:val="none" w:sz="0" w:space="0" w:color="auto"/>
            <w:left w:val="none" w:sz="0" w:space="0" w:color="auto"/>
            <w:bottom w:val="none" w:sz="0" w:space="0" w:color="auto"/>
            <w:right w:val="none" w:sz="0" w:space="0" w:color="auto"/>
          </w:divBdr>
        </w:div>
        <w:div w:id="1227765473">
          <w:marLeft w:val="480"/>
          <w:marRight w:val="0"/>
          <w:marTop w:val="0"/>
          <w:marBottom w:val="0"/>
          <w:divBdr>
            <w:top w:val="none" w:sz="0" w:space="0" w:color="auto"/>
            <w:left w:val="none" w:sz="0" w:space="0" w:color="auto"/>
            <w:bottom w:val="none" w:sz="0" w:space="0" w:color="auto"/>
            <w:right w:val="none" w:sz="0" w:space="0" w:color="auto"/>
          </w:divBdr>
        </w:div>
        <w:div w:id="1815565627">
          <w:marLeft w:val="480"/>
          <w:marRight w:val="0"/>
          <w:marTop w:val="0"/>
          <w:marBottom w:val="0"/>
          <w:divBdr>
            <w:top w:val="none" w:sz="0" w:space="0" w:color="auto"/>
            <w:left w:val="none" w:sz="0" w:space="0" w:color="auto"/>
            <w:bottom w:val="none" w:sz="0" w:space="0" w:color="auto"/>
            <w:right w:val="none" w:sz="0" w:space="0" w:color="auto"/>
          </w:divBdr>
        </w:div>
        <w:div w:id="1635482497">
          <w:marLeft w:val="480"/>
          <w:marRight w:val="0"/>
          <w:marTop w:val="0"/>
          <w:marBottom w:val="0"/>
          <w:divBdr>
            <w:top w:val="none" w:sz="0" w:space="0" w:color="auto"/>
            <w:left w:val="none" w:sz="0" w:space="0" w:color="auto"/>
            <w:bottom w:val="none" w:sz="0" w:space="0" w:color="auto"/>
            <w:right w:val="none" w:sz="0" w:space="0" w:color="auto"/>
          </w:divBdr>
        </w:div>
        <w:div w:id="517042322">
          <w:marLeft w:val="480"/>
          <w:marRight w:val="0"/>
          <w:marTop w:val="0"/>
          <w:marBottom w:val="0"/>
          <w:divBdr>
            <w:top w:val="none" w:sz="0" w:space="0" w:color="auto"/>
            <w:left w:val="none" w:sz="0" w:space="0" w:color="auto"/>
            <w:bottom w:val="none" w:sz="0" w:space="0" w:color="auto"/>
            <w:right w:val="none" w:sz="0" w:space="0" w:color="auto"/>
          </w:divBdr>
        </w:div>
        <w:div w:id="856574675">
          <w:marLeft w:val="480"/>
          <w:marRight w:val="0"/>
          <w:marTop w:val="0"/>
          <w:marBottom w:val="0"/>
          <w:divBdr>
            <w:top w:val="none" w:sz="0" w:space="0" w:color="auto"/>
            <w:left w:val="none" w:sz="0" w:space="0" w:color="auto"/>
            <w:bottom w:val="none" w:sz="0" w:space="0" w:color="auto"/>
            <w:right w:val="none" w:sz="0" w:space="0" w:color="auto"/>
          </w:divBdr>
        </w:div>
        <w:div w:id="678696486">
          <w:marLeft w:val="480"/>
          <w:marRight w:val="0"/>
          <w:marTop w:val="0"/>
          <w:marBottom w:val="0"/>
          <w:divBdr>
            <w:top w:val="none" w:sz="0" w:space="0" w:color="auto"/>
            <w:left w:val="none" w:sz="0" w:space="0" w:color="auto"/>
            <w:bottom w:val="none" w:sz="0" w:space="0" w:color="auto"/>
            <w:right w:val="none" w:sz="0" w:space="0" w:color="auto"/>
          </w:divBdr>
        </w:div>
        <w:div w:id="1144007511">
          <w:marLeft w:val="480"/>
          <w:marRight w:val="0"/>
          <w:marTop w:val="0"/>
          <w:marBottom w:val="0"/>
          <w:divBdr>
            <w:top w:val="none" w:sz="0" w:space="0" w:color="auto"/>
            <w:left w:val="none" w:sz="0" w:space="0" w:color="auto"/>
            <w:bottom w:val="none" w:sz="0" w:space="0" w:color="auto"/>
            <w:right w:val="none" w:sz="0" w:space="0" w:color="auto"/>
          </w:divBdr>
        </w:div>
        <w:div w:id="1349914214">
          <w:marLeft w:val="480"/>
          <w:marRight w:val="0"/>
          <w:marTop w:val="0"/>
          <w:marBottom w:val="0"/>
          <w:divBdr>
            <w:top w:val="none" w:sz="0" w:space="0" w:color="auto"/>
            <w:left w:val="none" w:sz="0" w:space="0" w:color="auto"/>
            <w:bottom w:val="none" w:sz="0" w:space="0" w:color="auto"/>
            <w:right w:val="none" w:sz="0" w:space="0" w:color="auto"/>
          </w:divBdr>
        </w:div>
        <w:div w:id="1768034548">
          <w:marLeft w:val="480"/>
          <w:marRight w:val="0"/>
          <w:marTop w:val="0"/>
          <w:marBottom w:val="0"/>
          <w:divBdr>
            <w:top w:val="none" w:sz="0" w:space="0" w:color="auto"/>
            <w:left w:val="none" w:sz="0" w:space="0" w:color="auto"/>
            <w:bottom w:val="none" w:sz="0" w:space="0" w:color="auto"/>
            <w:right w:val="none" w:sz="0" w:space="0" w:color="auto"/>
          </w:divBdr>
        </w:div>
        <w:div w:id="2059431441">
          <w:marLeft w:val="480"/>
          <w:marRight w:val="0"/>
          <w:marTop w:val="0"/>
          <w:marBottom w:val="0"/>
          <w:divBdr>
            <w:top w:val="none" w:sz="0" w:space="0" w:color="auto"/>
            <w:left w:val="none" w:sz="0" w:space="0" w:color="auto"/>
            <w:bottom w:val="none" w:sz="0" w:space="0" w:color="auto"/>
            <w:right w:val="none" w:sz="0" w:space="0" w:color="auto"/>
          </w:divBdr>
        </w:div>
        <w:div w:id="835457686">
          <w:marLeft w:val="480"/>
          <w:marRight w:val="0"/>
          <w:marTop w:val="0"/>
          <w:marBottom w:val="0"/>
          <w:divBdr>
            <w:top w:val="none" w:sz="0" w:space="0" w:color="auto"/>
            <w:left w:val="none" w:sz="0" w:space="0" w:color="auto"/>
            <w:bottom w:val="none" w:sz="0" w:space="0" w:color="auto"/>
            <w:right w:val="none" w:sz="0" w:space="0" w:color="auto"/>
          </w:divBdr>
        </w:div>
        <w:div w:id="318727776">
          <w:marLeft w:val="480"/>
          <w:marRight w:val="0"/>
          <w:marTop w:val="0"/>
          <w:marBottom w:val="0"/>
          <w:divBdr>
            <w:top w:val="none" w:sz="0" w:space="0" w:color="auto"/>
            <w:left w:val="none" w:sz="0" w:space="0" w:color="auto"/>
            <w:bottom w:val="none" w:sz="0" w:space="0" w:color="auto"/>
            <w:right w:val="none" w:sz="0" w:space="0" w:color="auto"/>
          </w:divBdr>
        </w:div>
        <w:div w:id="460004566">
          <w:marLeft w:val="480"/>
          <w:marRight w:val="0"/>
          <w:marTop w:val="0"/>
          <w:marBottom w:val="0"/>
          <w:divBdr>
            <w:top w:val="none" w:sz="0" w:space="0" w:color="auto"/>
            <w:left w:val="none" w:sz="0" w:space="0" w:color="auto"/>
            <w:bottom w:val="none" w:sz="0" w:space="0" w:color="auto"/>
            <w:right w:val="none" w:sz="0" w:space="0" w:color="auto"/>
          </w:divBdr>
        </w:div>
        <w:div w:id="1203128085">
          <w:marLeft w:val="480"/>
          <w:marRight w:val="0"/>
          <w:marTop w:val="0"/>
          <w:marBottom w:val="0"/>
          <w:divBdr>
            <w:top w:val="none" w:sz="0" w:space="0" w:color="auto"/>
            <w:left w:val="none" w:sz="0" w:space="0" w:color="auto"/>
            <w:bottom w:val="none" w:sz="0" w:space="0" w:color="auto"/>
            <w:right w:val="none" w:sz="0" w:space="0" w:color="auto"/>
          </w:divBdr>
        </w:div>
        <w:div w:id="231041379">
          <w:marLeft w:val="480"/>
          <w:marRight w:val="0"/>
          <w:marTop w:val="0"/>
          <w:marBottom w:val="0"/>
          <w:divBdr>
            <w:top w:val="none" w:sz="0" w:space="0" w:color="auto"/>
            <w:left w:val="none" w:sz="0" w:space="0" w:color="auto"/>
            <w:bottom w:val="none" w:sz="0" w:space="0" w:color="auto"/>
            <w:right w:val="none" w:sz="0" w:space="0" w:color="auto"/>
          </w:divBdr>
        </w:div>
        <w:div w:id="447160232">
          <w:marLeft w:val="480"/>
          <w:marRight w:val="0"/>
          <w:marTop w:val="0"/>
          <w:marBottom w:val="0"/>
          <w:divBdr>
            <w:top w:val="none" w:sz="0" w:space="0" w:color="auto"/>
            <w:left w:val="none" w:sz="0" w:space="0" w:color="auto"/>
            <w:bottom w:val="none" w:sz="0" w:space="0" w:color="auto"/>
            <w:right w:val="none" w:sz="0" w:space="0" w:color="auto"/>
          </w:divBdr>
        </w:div>
        <w:div w:id="2136672108">
          <w:marLeft w:val="480"/>
          <w:marRight w:val="0"/>
          <w:marTop w:val="0"/>
          <w:marBottom w:val="0"/>
          <w:divBdr>
            <w:top w:val="none" w:sz="0" w:space="0" w:color="auto"/>
            <w:left w:val="none" w:sz="0" w:space="0" w:color="auto"/>
            <w:bottom w:val="none" w:sz="0" w:space="0" w:color="auto"/>
            <w:right w:val="none" w:sz="0" w:space="0" w:color="auto"/>
          </w:divBdr>
        </w:div>
        <w:div w:id="1078213524">
          <w:marLeft w:val="480"/>
          <w:marRight w:val="0"/>
          <w:marTop w:val="0"/>
          <w:marBottom w:val="0"/>
          <w:divBdr>
            <w:top w:val="none" w:sz="0" w:space="0" w:color="auto"/>
            <w:left w:val="none" w:sz="0" w:space="0" w:color="auto"/>
            <w:bottom w:val="none" w:sz="0" w:space="0" w:color="auto"/>
            <w:right w:val="none" w:sz="0" w:space="0" w:color="auto"/>
          </w:divBdr>
        </w:div>
        <w:div w:id="802579871">
          <w:marLeft w:val="480"/>
          <w:marRight w:val="0"/>
          <w:marTop w:val="0"/>
          <w:marBottom w:val="0"/>
          <w:divBdr>
            <w:top w:val="none" w:sz="0" w:space="0" w:color="auto"/>
            <w:left w:val="none" w:sz="0" w:space="0" w:color="auto"/>
            <w:bottom w:val="none" w:sz="0" w:space="0" w:color="auto"/>
            <w:right w:val="none" w:sz="0" w:space="0" w:color="auto"/>
          </w:divBdr>
        </w:div>
        <w:div w:id="932281367">
          <w:marLeft w:val="480"/>
          <w:marRight w:val="0"/>
          <w:marTop w:val="0"/>
          <w:marBottom w:val="0"/>
          <w:divBdr>
            <w:top w:val="none" w:sz="0" w:space="0" w:color="auto"/>
            <w:left w:val="none" w:sz="0" w:space="0" w:color="auto"/>
            <w:bottom w:val="none" w:sz="0" w:space="0" w:color="auto"/>
            <w:right w:val="none" w:sz="0" w:space="0" w:color="auto"/>
          </w:divBdr>
        </w:div>
        <w:div w:id="512693420">
          <w:marLeft w:val="480"/>
          <w:marRight w:val="0"/>
          <w:marTop w:val="0"/>
          <w:marBottom w:val="0"/>
          <w:divBdr>
            <w:top w:val="none" w:sz="0" w:space="0" w:color="auto"/>
            <w:left w:val="none" w:sz="0" w:space="0" w:color="auto"/>
            <w:bottom w:val="none" w:sz="0" w:space="0" w:color="auto"/>
            <w:right w:val="none" w:sz="0" w:space="0" w:color="auto"/>
          </w:divBdr>
        </w:div>
        <w:div w:id="198861508">
          <w:marLeft w:val="480"/>
          <w:marRight w:val="0"/>
          <w:marTop w:val="0"/>
          <w:marBottom w:val="0"/>
          <w:divBdr>
            <w:top w:val="none" w:sz="0" w:space="0" w:color="auto"/>
            <w:left w:val="none" w:sz="0" w:space="0" w:color="auto"/>
            <w:bottom w:val="none" w:sz="0" w:space="0" w:color="auto"/>
            <w:right w:val="none" w:sz="0" w:space="0" w:color="auto"/>
          </w:divBdr>
        </w:div>
        <w:div w:id="229734778">
          <w:marLeft w:val="480"/>
          <w:marRight w:val="0"/>
          <w:marTop w:val="0"/>
          <w:marBottom w:val="0"/>
          <w:divBdr>
            <w:top w:val="none" w:sz="0" w:space="0" w:color="auto"/>
            <w:left w:val="none" w:sz="0" w:space="0" w:color="auto"/>
            <w:bottom w:val="none" w:sz="0" w:space="0" w:color="auto"/>
            <w:right w:val="none" w:sz="0" w:space="0" w:color="auto"/>
          </w:divBdr>
        </w:div>
        <w:div w:id="1971399985">
          <w:marLeft w:val="480"/>
          <w:marRight w:val="0"/>
          <w:marTop w:val="0"/>
          <w:marBottom w:val="0"/>
          <w:divBdr>
            <w:top w:val="none" w:sz="0" w:space="0" w:color="auto"/>
            <w:left w:val="none" w:sz="0" w:space="0" w:color="auto"/>
            <w:bottom w:val="none" w:sz="0" w:space="0" w:color="auto"/>
            <w:right w:val="none" w:sz="0" w:space="0" w:color="auto"/>
          </w:divBdr>
        </w:div>
        <w:div w:id="1306933542">
          <w:marLeft w:val="480"/>
          <w:marRight w:val="0"/>
          <w:marTop w:val="0"/>
          <w:marBottom w:val="0"/>
          <w:divBdr>
            <w:top w:val="none" w:sz="0" w:space="0" w:color="auto"/>
            <w:left w:val="none" w:sz="0" w:space="0" w:color="auto"/>
            <w:bottom w:val="none" w:sz="0" w:space="0" w:color="auto"/>
            <w:right w:val="none" w:sz="0" w:space="0" w:color="auto"/>
          </w:divBdr>
        </w:div>
        <w:div w:id="122698400">
          <w:marLeft w:val="480"/>
          <w:marRight w:val="0"/>
          <w:marTop w:val="0"/>
          <w:marBottom w:val="0"/>
          <w:divBdr>
            <w:top w:val="none" w:sz="0" w:space="0" w:color="auto"/>
            <w:left w:val="none" w:sz="0" w:space="0" w:color="auto"/>
            <w:bottom w:val="none" w:sz="0" w:space="0" w:color="auto"/>
            <w:right w:val="none" w:sz="0" w:space="0" w:color="auto"/>
          </w:divBdr>
        </w:div>
        <w:div w:id="714892972">
          <w:marLeft w:val="480"/>
          <w:marRight w:val="0"/>
          <w:marTop w:val="0"/>
          <w:marBottom w:val="0"/>
          <w:divBdr>
            <w:top w:val="none" w:sz="0" w:space="0" w:color="auto"/>
            <w:left w:val="none" w:sz="0" w:space="0" w:color="auto"/>
            <w:bottom w:val="none" w:sz="0" w:space="0" w:color="auto"/>
            <w:right w:val="none" w:sz="0" w:space="0" w:color="auto"/>
          </w:divBdr>
        </w:div>
        <w:div w:id="1948845893">
          <w:marLeft w:val="480"/>
          <w:marRight w:val="0"/>
          <w:marTop w:val="0"/>
          <w:marBottom w:val="0"/>
          <w:divBdr>
            <w:top w:val="none" w:sz="0" w:space="0" w:color="auto"/>
            <w:left w:val="none" w:sz="0" w:space="0" w:color="auto"/>
            <w:bottom w:val="none" w:sz="0" w:space="0" w:color="auto"/>
            <w:right w:val="none" w:sz="0" w:space="0" w:color="auto"/>
          </w:divBdr>
        </w:div>
        <w:div w:id="1902868337">
          <w:marLeft w:val="480"/>
          <w:marRight w:val="0"/>
          <w:marTop w:val="0"/>
          <w:marBottom w:val="0"/>
          <w:divBdr>
            <w:top w:val="none" w:sz="0" w:space="0" w:color="auto"/>
            <w:left w:val="none" w:sz="0" w:space="0" w:color="auto"/>
            <w:bottom w:val="none" w:sz="0" w:space="0" w:color="auto"/>
            <w:right w:val="none" w:sz="0" w:space="0" w:color="auto"/>
          </w:divBdr>
        </w:div>
        <w:div w:id="1671565656">
          <w:marLeft w:val="480"/>
          <w:marRight w:val="0"/>
          <w:marTop w:val="0"/>
          <w:marBottom w:val="0"/>
          <w:divBdr>
            <w:top w:val="none" w:sz="0" w:space="0" w:color="auto"/>
            <w:left w:val="none" w:sz="0" w:space="0" w:color="auto"/>
            <w:bottom w:val="none" w:sz="0" w:space="0" w:color="auto"/>
            <w:right w:val="none" w:sz="0" w:space="0" w:color="auto"/>
          </w:divBdr>
        </w:div>
        <w:div w:id="1495144710">
          <w:marLeft w:val="480"/>
          <w:marRight w:val="0"/>
          <w:marTop w:val="0"/>
          <w:marBottom w:val="0"/>
          <w:divBdr>
            <w:top w:val="none" w:sz="0" w:space="0" w:color="auto"/>
            <w:left w:val="none" w:sz="0" w:space="0" w:color="auto"/>
            <w:bottom w:val="none" w:sz="0" w:space="0" w:color="auto"/>
            <w:right w:val="none" w:sz="0" w:space="0" w:color="auto"/>
          </w:divBdr>
        </w:div>
        <w:div w:id="175996918">
          <w:marLeft w:val="480"/>
          <w:marRight w:val="0"/>
          <w:marTop w:val="0"/>
          <w:marBottom w:val="0"/>
          <w:divBdr>
            <w:top w:val="none" w:sz="0" w:space="0" w:color="auto"/>
            <w:left w:val="none" w:sz="0" w:space="0" w:color="auto"/>
            <w:bottom w:val="none" w:sz="0" w:space="0" w:color="auto"/>
            <w:right w:val="none" w:sz="0" w:space="0" w:color="auto"/>
          </w:divBdr>
        </w:div>
        <w:div w:id="1098529154">
          <w:marLeft w:val="480"/>
          <w:marRight w:val="0"/>
          <w:marTop w:val="0"/>
          <w:marBottom w:val="0"/>
          <w:divBdr>
            <w:top w:val="none" w:sz="0" w:space="0" w:color="auto"/>
            <w:left w:val="none" w:sz="0" w:space="0" w:color="auto"/>
            <w:bottom w:val="none" w:sz="0" w:space="0" w:color="auto"/>
            <w:right w:val="none" w:sz="0" w:space="0" w:color="auto"/>
          </w:divBdr>
        </w:div>
        <w:div w:id="1131286002">
          <w:marLeft w:val="480"/>
          <w:marRight w:val="0"/>
          <w:marTop w:val="0"/>
          <w:marBottom w:val="0"/>
          <w:divBdr>
            <w:top w:val="none" w:sz="0" w:space="0" w:color="auto"/>
            <w:left w:val="none" w:sz="0" w:space="0" w:color="auto"/>
            <w:bottom w:val="none" w:sz="0" w:space="0" w:color="auto"/>
            <w:right w:val="none" w:sz="0" w:space="0" w:color="auto"/>
          </w:divBdr>
        </w:div>
        <w:div w:id="2115590718">
          <w:marLeft w:val="480"/>
          <w:marRight w:val="0"/>
          <w:marTop w:val="0"/>
          <w:marBottom w:val="0"/>
          <w:divBdr>
            <w:top w:val="none" w:sz="0" w:space="0" w:color="auto"/>
            <w:left w:val="none" w:sz="0" w:space="0" w:color="auto"/>
            <w:bottom w:val="none" w:sz="0" w:space="0" w:color="auto"/>
            <w:right w:val="none" w:sz="0" w:space="0" w:color="auto"/>
          </w:divBdr>
        </w:div>
        <w:div w:id="340470245">
          <w:marLeft w:val="480"/>
          <w:marRight w:val="0"/>
          <w:marTop w:val="0"/>
          <w:marBottom w:val="0"/>
          <w:divBdr>
            <w:top w:val="none" w:sz="0" w:space="0" w:color="auto"/>
            <w:left w:val="none" w:sz="0" w:space="0" w:color="auto"/>
            <w:bottom w:val="none" w:sz="0" w:space="0" w:color="auto"/>
            <w:right w:val="none" w:sz="0" w:space="0" w:color="auto"/>
          </w:divBdr>
        </w:div>
        <w:div w:id="1258176593">
          <w:marLeft w:val="480"/>
          <w:marRight w:val="0"/>
          <w:marTop w:val="0"/>
          <w:marBottom w:val="0"/>
          <w:divBdr>
            <w:top w:val="none" w:sz="0" w:space="0" w:color="auto"/>
            <w:left w:val="none" w:sz="0" w:space="0" w:color="auto"/>
            <w:bottom w:val="none" w:sz="0" w:space="0" w:color="auto"/>
            <w:right w:val="none" w:sz="0" w:space="0" w:color="auto"/>
          </w:divBdr>
        </w:div>
        <w:div w:id="1903830840">
          <w:marLeft w:val="480"/>
          <w:marRight w:val="0"/>
          <w:marTop w:val="0"/>
          <w:marBottom w:val="0"/>
          <w:divBdr>
            <w:top w:val="none" w:sz="0" w:space="0" w:color="auto"/>
            <w:left w:val="none" w:sz="0" w:space="0" w:color="auto"/>
            <w:bottom w:val="none" w:sz="0" w:space="0" w:color="auto"/>
            <w:right w:val="none" w:sz="0" w:space="0" w:color="auto"/>
          </w:divBdr>
        </w:div>
        <w:div w:id="555313316">
          <w:marLeft w:val="480"/>
          <w:marRight w:val="0"/>
          <w:marTop w:val="0"/>
          <w:marBottom w:val="0"/>
          <w:divBdr>
            <w:top w:val="none" w:sz="0" w:space="0" w:color="auto"/>
            <w:left w:val="none" w:sz="0" w:space="0" w:color="auto"/>
            <w:bottom w:val="none" w:sz="0" w:space="0" w:color="auto"/>
            <w:right w:val="none" w:sz="0" w:space="0" w:color="auto"/>
          </w:divBdr>
        </w:div>
        <w:div w:id="289367105">
          <w:marLeft w:val="480"/>
          <w:marRight w:val="0"/>
          <w:marTop w:val="0"/>
          <w:marBottom w:val="0"/>
          <w:divBdr>
            <w:top w:val="none" w:sz="0" w:space="0" w:color="auto"/>
            <w:left w:val="none" w:sz="0" w:space="0" w:color="auto"/>
            <w:bottom w:val="none" w:sz="0" w:space="0" w:color="auto"/>
            <w:right w:val="none" w:sz="0" w:space="0" w:color="auto"/>
          </w:divBdr>
        </w:div>
        <w:div w:id="1059473062">
          <w:marLeft w:val="480"/>
          <w:marRight w:val="0"/>
          <w:marTop w:val="0"/>
          <w:marBottom w:val="0"/>
          <w:divBdr>
            <w:top w:val="none" w:sz="0" w:space="0" w:color="auto"/>
            <w:left w:val="none" w:sz="0" w:space="0" w:color="auto"/>
            <w:bottom w:val="none" w:sz="0" w:space="0" w:color="auto"/>
            <w:right w:val="none" w:sz="0" w:space="0" w:color="auto"/>
          </w:divBdr>
        </w:div>
        <w:div w:id="1560048958">
          <w:marLeft w:val="480"/>
          <w:marRight w:val="0"/>
          <w:marTop w:val="0"/>
          <w:marBottom w:val="0"/>
          <w:divBdr>
            <w:top w:val="none" w:sz="0" w:space="0" w:color="auto"/>
            <w:left w:val="none" w:sz="0" w:space="0" w:color="auto"/>
            <w:bottom w:val="none" w:sz="0" w:space="0" w:color="auto"/>
            <w:right w:val="none" w:sz="0" w:space="0" w:color="auto"/>
          </w:divBdr>
        </w:div>
        <w:div w:id="1831172372">
          <w:marLeft w:val="480"/>
          <w:marRight w:val="0"/>
          <w:marTop w:val="0"/>
          <w:marBottom w:val="0"/>
          <w:divBdr>
            <w:top w:val="none" w:sz="0" w:space="0" w:color="auto"/>
            <w:left w:val="none" w:sz="0" w:space="0" w:color="auto"/>
            <w:bottom w:val="none" w:sz="0" w:space="0" w:color="auto"/>
            <w:right w:val="none" w:sz="0" w:space="0" w:color="auto"/>
          </w:divBdr>
        </w:div>
        <w:div w:id="834956114">
          <w:marLeft w:val="480"/>
          <w:marRight w:val="0"/>
          <w:marTop w:val="0"/>
          <w:marBottom w:val="0"/>
          <w:divBdr>
            <w:top w:val="none" w:sz="0" w:space="0" w:color="auto"/>
            <w:left w:val="none" w:sz="0" w:space="0" w:color="auto"/>
            <w:bottom w:val="none" w:sz="0" w:space="0" w:color="auto"/>
            <w:right w:val="none" w:sz="0" w:space="0" w:color="auto"/>
          </w:divBdr>
        </w:div>
        <w:div w:id="1419865909">
          <w:marLeft w:val="480"/>
          <w:marRight w:val="0"/>
          <w:marTop w:val="0"/>
          <w:marBottom w:val="0"/>
          <w:divBdr>
            <w:top w:val="none" w:sz="0" w:space="0" w:color="auto"/>
            <w:left w:val="none" w:sz="0" w:space="0" w:color="auto"/>
            <w:bottom w:val="none" w:sz="0" w:space="0" w:color="auto"/>
            <w:right w:val="none" w:sz="0" w:space="0" w:color="auto"/>
          </w:divBdr>
        </w:div>
        <w:div w:id="1770075359">
          <w:marLeft w:val="480"/>
          <w:marRight w:val="0"/>
          <w:marTop w:val="0"/>
          <w:marBottom w:val="0"/>
          <w:divBdr>
            <w:top w:val="none" w:sz="0" w:space="0" w:color="auto"/>
            <w:left w:val="none" w:sz="0" w:space="0" w:color="auto"/>
            <w:bottom w:val="none" w:sz="0" w:space="0" w:color="auto"/>
            <w:right w:val="none" w:sz="0" w:space="0" w:color="auto"/>
          </w:divBdr>
        </w:div>
        <w:div w:id="1925411281">
          <w:marLeft w:val="480"/>
          <w:marRight w:val="0"/>
          <w:marTop w:val="0"/>
          <w:marBottom w:val="0"/>
          <w:divBdr>
            <w:top w:val="none" w:sz="0" w:space="0" w:color="auto"/>
            <w:left w:val="none" w:sz="0" w:space="0" w:color="auto"/>
            <w:bottom w:val="none" w:sz="0" w:space="0" w:color="auto"/>
            <w:right w:val="none" w:sz="0" w:space="0" w:color="auto"/>
          </w:divBdr>
        </w:div>
        <w:div w:id="291591991">
          <w:marLeft w:val="480"/>
          <w:marRight w:val="0"/>
          <w:marTop w:val="0"/>
          <w:marBottom w:val="0"/>
          <w:divBdr>
            <w:top w:val="none" w:sz="0" w:space="0" w:color="auto"/>
            <w:left w:val="none" w:sz="0" w:space="0" w:color="auto"/>
            <w:bottom w:val="none" w:sz="0" w:space="0" w:color="auto"/>
            <w:right w:val="none" w:sz="0" w:space="0" w:color="auto"/>
          </w:divBdr>
        </w:div>
        <w:div w:id="223027280">
          <w:marLeft w:val="480"/>
          <w:marRight w:val="0"/>
          <w:marTop w:val="0"/>
          <w:marBottom w:val="0"/>
          <w:divBdr>
            <w:top w:val="none" w:sz="0" w:space="0" w:color="auto"/>
            <w:left w:val="none" w:sz="0" w:space="0" w:color="auto"/>
            <w:bottom w:val="none" w:sz="0" w:space="0" w:color="auto"/>
            <w:right w:val="none" w:sz="0" w:space="0" w:color="auto"/>
          </w:divBdr>
        </w:div>
        <w:div w:id="813066532">
          <w:marLeft w:val="480"/>
          <w:marRight w:val="0"/>
          <w:marTop w:val="0"/>
          <w:marBottom w:val="0"/>
          <w:divBdr>
            <w:top w:val="none" w:sz="0" w:space="0" w:color="auto"/>
            <w:left w:val="none" w:sz="0" w:space="0" w:color="auto"/>
            <w:bottom w:val="none" w:sz="0" w:space="0" w:color="auto"/>
            <w:right w:val="none" w:sz="0" w:space="0" w:color="auto"/>
          </w:divBdr>
        </w:div>
        <w:div w:id="840436903">
          <w:marLeft w:val="480"/>
          <w:marRight w:val="0"/>
          <w:marTop w:val="0"/>
          <w:marBottom w:val="0"/>
          <w:divBdr>
            <w:top w:val="none" w:sz="0" w:space="0" w:color="auto"/>
            <w:left w:val="none" w:sz="0" w:space="0" w:color="auto"/>
            <w:bottom w:val="none" w:sz="0" w:space="0" w:color="auto"/>
            <w:right w:val="none" w:sz="0" w:space="0" w:color="auto"/>
          </w:divBdr>
        </w:div>
        <w:div w:id="1658798987">
          <w:marLeft w:val="480"/>
          <w:marRight w:val="0"/>
          <w:marTop w:val="0"/>
          <w:marBottom w:val="0"/>
          <w:divBdr>
            <w:top w:val="none" w:sz="0" w:space="0" w:color="auto"/>
            <w:left w:val="none" w:sz="0" w:space="0" w:color="auto"/>
            <w:bottom w:val="none" w:sz="0" w:space="0" w:color="auto"/>
            <w:right w:val="none" w:sz="0" w:space="0" w:color="auto"/>
          </w:divBdr>
        </w:div>
        <w:div w:id="1123959883">
          <w:marLeft w:val="480"/>
          <w:marRight w:val="0"/>
          <w:marTop w:val="0"/>
          <w:marBottom w:val="0"/>
          <w:divBdr>
            <w:top w:val="none" w:sz="0" w:space="0" w:color="auto"/>
            <w:left w:val="none" w:sz="0" w:space="0" w:color="auto"/>
            <w:bottom w:val="none" w:sz="0" w:space="0" w:color="auto"/>
            <w:right w:val="none" w:sz="0" w:space="0" w:color="auto"/>
          </w:divBdr>
        </w:div>
        <w:div w:id="45643118">
          <w:marLeft w:val="480"/>
          <w:marRight w:val="0"/>
          <w:marTop w:val="0"/>
          <w:marBottom w:val="0"/>
          <w:divBdr>
            <w:top w:val="none" w:sz="0" w:space="0" w:color="auto"/>
            <w:left w:val="none" w:sz="0" w:space="0" w:color="auto"/>
            <w:bottom w:val="none" w:sz="0" w:space="0" w:color="auto"/>
            <w:right w:val="none" w:sz="0" w:space="0" w:color="auto"/>
          </w:divBdr>
        </w:div>
        <w:div w:id="897974894">
          <w:marLeft w:val="480"/>
          <w:marRight w:val="0"/>
          <w:marTop w:val="0"/>
          <w:marBottom w:val="0"/>
          <w:divBdr>
            <w:top w:val="none" w:sz="0" w:space="0" w:color="auto"/>
            <w:left w:val="none" w:sz="0" w:space="0" w:color="auto"/>
            <w:bottom w:val="none" w:sz="0" w:space="0" w:color="auto"/>
            <w:right w:val="none" w:sz="0" w:space="0" w:color="auto"/>
          </w:divBdr>
        </w:div>
        <w:div w:id="964701194">
          <w:marLeft w:val="480"/>
          <w:marRight w:val="0"/>
          <w:marTop w:val="0"/>
          <w:marBottom w:val="0"/>
          <w:divBdr>
            <w:top w:val="none" w:sz="0" w:space="0" w:color="auto"/>
            <w:left w:val="none" w:sz="0" w:space="0" w:color="auto"/>
            <w:bottom w:val="none" w:sz="0" w:space="0" w:color="auto"/>
            <w:right w:val="none" w:sz="0" w:space="0" w:color="auto"/>
          </w:divBdr>
        </w:div>
        <w:div w:id="352995232">
          <w:marLeft w:val="480"/>
          <w:marRight w:val="0"/>
          <w:marTop w:val="0"/>
          <w:marBottom w:val="0"/>
          <w:divBdr>
            <w:top w:val="none" w:sz="0" w:space="0" w:color="auto"/>
            <w:left w:val="none" w:sz="0" w:space="0" w:color="auto"/>
            <w:bottom w:val="none" w:sz="0" w:space="0" w:color="auto"/>
            <w:right w:val="none" w:sz="0" w:space="0" w:color="auto"/>
          </w:divBdr>
        </w:div>
        <w:div w:id="1433090269">
          <w:marLeft w:val="480"/>
          <w:marRight w:val="0"/>
          <w:marTop w:val="0"/>
          <w:marBottom w:val="0"/>
          <w:divBdr>
            <w:top w:val="none" w:sz="0" w:space="0" w:color="auto"/>
            <w:left w:val="none" w:sz="0" w:space="0" w:color="auto"/>
            <w:bottom w:val="none" w:sz="0" w:space="0" w:color="auto"/>
            <w:right w:val="none" w:sz="0" w:space="0" w:color="auto"/>
          </w:divBdr>
        </w:div>
        <w:div w:id="559247387">
          <w:marLeft w:val="480"/>
          <w:marRight w:val="0"/>
          <w:marTop w:val="0"/>
          <w:marBottom w:val="0"/>
          <w:divBdr>
            <w:top w:val="none" w:sz="0" w:space="0" w:color="auto"/>
            <w:left w:val="none" w:sz="0" w:space="0" w:color="auto"/>
            <w:bottom w:val="none" w:sz="0" w:space="0" w:color="auto"/>
            <w:right w:val="none" w:sz="0" w:space="0" w:color="auto"/>
          </w:divBdr>
        </w:div>
        <w:div w:id="1418209892">
          <w:marLeft w:val="480"/>
          <w:marRight w:val="0"/>
          <w:marTop w:val="0"/>
          <w:marBottom w:val="0"/>
          <w:divBdr>
            <w:top w:val="none" w:sz="0" w:space="0" w:color="auto"/>
            <w:left w:val="none" w:sz="0" w:space="0" w:color="auto"/>
            <w:bottom w:val="none" w:sz="0" w:space="0" w:color="auto"/>
            <w:right w:val="none" w:sz="0" w:space="0" w:color="auto"/>
          </w:divBdr>
        </w:div>
        <w:div w:id="1286933371">
          <w:marLeft w:val="480"/>
          <w:marRight w:val="0"/>
          <w:marTop w:val="0"/>
          <w:marBottom w:val="0"/>
          <w:divBdr>
            <w:top w:val="none" w:sz="0" w:space="0" w:color="auto"/>
            <w:left w:val="none" w:sz="0" w:space="0" w:color="auto"/>
            <w:bottom w:val="none" w:sz="0" w:space="0" w:color="auto"/>
            <w:right w:val="none" w:sz="0" w:space="0" w:color="auto"/>
          </w:divBdr>
        </w:div>
        <w:div w:id="2130972971">
          <w:marLeft w:val="480"/>
          <w:marRight w:val="0"/>
          <w:marTop w:val="0"/>
          <w:marBottom w:val="0"/>
          <w:divBdr>
            <w:top w:val="none" w:sz="0" w:space="0" w:color="auto"/>
            <w:left w:val="none" w:sz="0" w:space="0" w:color="auto"/>
            <w:bottom w:val="none" w:sz="0" w:space="0" w:color="auto"/>
            <w:right w:val="none" w:sz="0" w:space="0" w:color="auto"/>
          </w:divBdr>
        </w:div>
        <w:div w:id="594245273">
          <w:marLeft w:val="480"/>
          <w:marRight w:val="0"/>
          <w:marTop w:val="0"/>
          <w:marBottom w:val="0"/>
          <w:divBdr>
            <w:top w:val="none" w:sz="0" w:space="0" w:color="auto"/>
            <w:left w:val="none" w:sz="0" w:space="0" w:color="auto"/>
            <w:bottom w:val="none" w:sz="0" w:space="0" w:color="auto"/>
            <w:right w:val="none" w:sz="0" w:space="0" w:color="auto"/>
          </w:divBdr>
        </w:div>
        <w:div w:id="1794591640">
          <w:marLeft w:val="480"/>
          <w:marRight w:val="0"/>
          <w:marTop w:val="0"/>
          <w:marBottom w:val="0"/>
          <w:divBdr>
            <w:top w:val="none" w:sz="0" w:space="0" w:color="auto"/>
            <w:left w:val="none" w:sz="0" w:space="0" w:color="auto"/>
            <w:bottom w:val="none" w:sz="0" w:space="0" w:color="auto"/>
            <w:right w:val="none" w:sz="0" w:space="0" w:color="auto"/>
          </w:divBdr>
        </w:div>
        <w:div w:id="595597242">
          <w:marLeft w:val="480"/>
          <w:marRight w:val="0"/>
          <w:marTop w:val="0"/>
          <w:marBottom w:val="0"/>
          <w:divBdr>
            <w:top w:val="none" w:sz="0" w:space="0" w:color="auto"/>
            <w:left w:val="none" w:sz="0" w:space="0" w:color="auto"/>
            <w:bottom w:val="none" w:sz="0" w:space="0" w:color="auto"/>
            <w:right w:val="none" w:sz="0" w:space="0" w:color="auto"/>
          </w:divBdr>
        </w:div>
        <w:div w:id="1131945116">
          <w:marLeft w:val="480"/>
          <w:marRight w:val="0"/>
          <w:marTop w:val="0"/>
          <w:marBottom w:val="0"/>
          <w:divBdr>
            <w:top w:val="none" w:sz="0" w:space="0" w:color="auto"/>
            <w:left w:val="none" w:sz="0" w:space="0" w:color="auto"/>
            <w:bottom w:val="none" w:sz="0" w:space="0" w:color="auto"/>
            <w:right w:val="none" w:sz="0" w:space="0" w:color="auto"/>
          </w:divBdr>
        </w:div>
        <w:div w:id="312566794">
          <w:marLeft w:val="480"/>
          <w:marRight w:val="0"/>
          <w:marTop w:val="0"/>
          <w:marBottom w:val="0"/>
          <w:divBdr>
            <w:top w:val="none" w:sz="0" w:space="0" w:color="auto"/>
            <w:left w:val="none" w:sz="0" w:space="0" w:color="auto"/>
            <w:bottom w:val="none" w:sz="0" w:space="0" w:color="auto"/>
            <w:right w:val="none" w:sz="0" w:space="0" w:color="auto"/>
          </w:divBdr>
        </w:div>
      </w:divsChild>
    </w:div>
    <w:div w:id="105661619">
      <w:bodyDiv w:val="1"/>
      <w:marLeft w:val="0"/>
      <w:marRight w:val="0"/>
      <w:marTop w:val="0"/>
      <w:marBottom w:val="0"/>
      <w:divBdr>
        <w:top w:val="none" w:sz="0" w:space="0" w:color="auto"/>
        <w:left w:val="none" w:sz="0" w:space="0" w:color="auto"/>
        <w:bottom w:val="none" w:sz="0" w:space="0" w:color="auto"/>
        <w:right w:val="none" w:sz="0" w:space="0" w:color="auto"/>
      </w:divBdr>
    </w:div>
    <w:div w:id="105733141">
      <w:bodyDiv w:val="1"/>
      <w:marLeft w:val="0"/>
      <w:marRight w:val="0"/>
      <w:marTop w:val="0"/>
      <w:marBottom w:val="0"/>
      <w:divBdr>
        <w:top w:val="none" w:sz="0" w:space="0" w:color="auto"/>
        <w:left w:val="none" w:sz="0" w:space="0" w:color="auto"/>
        <w:bottom w:val="none" w:sz="0" w:space="0" w:color="auto"/>
        <w:right w:val="none" w:sz="0" w:space="0" w:color="auto"/>
      </w:divBdr>
    </w:div>
    <w:div w:id="105852040">
      <w:bodyDiv w:val="1"/>
      <w:marLeft w:val="0"/>
      <w:marRight w:val="0"/>
      <w:marTop w:val="0"/>
      <w:marBottom w:val="0"/>
      <w:divBdr>
        <w:top w:val="none" w:sz="0" w:space="0" w:color="auto"/>
        <w:left w:val="none" w:sz="0" w:space="0" w:color="auto"/>
        <w:bottom w:val="none" w:sz="0" w:space="0" w:color="auto"/>
        <w:right w:val="none" w:sz="0" w:space="0" w:color="auto"/>
      </w:divBdr>
    </w:div>
    <w:div w:id="106126562">
      <w:bodyDiv w:val="1"/>
      <w:marLeft w:val="0"/>
      <w:marRight w:val="0"/>
      <w:marTop w:val="0"/>
      <w:marBottom w:val="0"/>
      <w:divBdr>
        <w:top w:val="none" w:sz="0" w:space="0" w:color="auto"/>
        <w:left w:val="none" w:sz="0" w:space="0" w:color="auto"/>
        <w:bottom w:val="none" w:sz="0" w:space="0" w:color="auto"/>
        <w:right w:val="none" w:sz="0" w:space="0" w:color="auto"/>
      </w:divBdr>
    </w:div>
    <w:div w:id="106895466">
      <w:bodyDiv w:val="1"/>
      <w:marLeft w:val="0"/>
      <w:marRight w:val="0"/>
      <w:marTop w:val="0"/>
      <w:marBottom w:val="0"/>
      <w:divBdr>
        <w:top w:val="none" w:sz="0" w:space="0" w:color="auto"/>
        <w:left w:val="none" w:sz="0" w:space="0" w:color="auto"/>
        <w:bottom w:val="none" w:sz="0" w:space="0" w:color="auto"/>
        <w:right w:val="none" w:sz="0" w:space="0" w:color="auto"/>
      </w:divBdr>
    </w:div>
    <w:div w:id="106896515">
      <w:bodyDiv w:val="1"/>
      <w:marLeft w:val="0"/>
      <w:marRight w:val="0"/>
      <w:marTop w:val="0"/>
      <w:marBottom w:val="0"/>
      <w:divBdr>
        <w:top w:val="none" w:sz="0" w:space="0" w:color="auto"/>
        <w:left w:val="none" w:sz="0" w:space="0" w:color="auto"/>
        <w:bottom w:val="none" w:sz="0" w:space="0" w:color="auto"/>
        <w:right w:val="none" w:sz="0" w:space="0" w:color="auto"/>
      </w:divBdr>
    </w:div>
    <w:div w:id="107088361">
      <w:bodyDiv w:val="1"/>
      <w:marLeft w:val="0"/>
      <w:marRight w:val="0"/>
      <w:marTop w:val="0"/>
      <w:marBottom w:val="0"/>
      <w:divBdr>
        <w:top w:val="none" w:sz="0" w:space="0" w:color="auto"/>
        <w:left w:val="none" w:sz="0" w:space="0" w:color="auto"/>
        <w:bottom w:val="none" w:sz="0" w:space="0" w:color="auto"/>
        <w:right w:val="none" w:sz="0" w:space="0" w:color="auto"/>
      </w:divBdr>
    </w:div>
    <w:div w:id="107167521">
      <w:bodyDiv w:val="1"/>
      <w:marLeft w:val="0"/>
      <w:marRight w:val="0"/>
      <w:marTop w:val="0"/>
      <w:marBottom w:val="0"/>
      <w:divBdr>
        <w:top w:val="none" w:sz="0" w:space="0" w:color="auto"/>
        <w:left w:val="none" w:sz="0" w:space="0" w:color="auto"/>
        <w:bottom w:val="none" w:sz="0" w:space="0" w:color="auto"/>
        <w:right w:val="none" w:sz="0" w:space="0" w:color="auto"/>
      </w:divBdr>
    </w:div>
    <w:div w:id="107285234">
      <w:bodyDiv w:val="1"/>
      <w:marLeft w:val="0"/>
      <w:marRight w:val="0"/>
      <w:marTop w:val="0"/>
      <w:marBottom w:val="0"/>
      <w:divBdr>
        <w:top w:val="none" w:sz="0" w:space="0" w:color="auto"/>
        <w:left w:val="none" w:sz="0" w:space="0" w:color="auto"/>
        <w:bottom w:val="none" w:sz="0" w:space="0" w:color="auto"/>
        <w:right w:val="none" w:sz="0" w:space="0" w:color="auto"/>
      </w:divBdr>
    </w:div>
    <w:div w:id="107311142">
      <w:bodyDiv w:val="1"/>
      <w:marLeft w:val="0"/>
      <w:marRight w:val="0"/>
      <w:marTop w:val="0"/>
      <w:marBottom w:val="0"/>
      <w:divBdr>
        <w:top w:val="none" w:sz="0" w:space="0" w:color="auto"/>
        <w:left w:val="none" w:sz="0" w:space="0" w:color="auto"/>
        <w:bottom w:val="none" w:sz="0" w:space="0" w:color="auto"/>
        <w:right w:val="none" w:sz="0" w:space="0" w:color="auto"/>
      </w:divBdr>
    </w:div>
    <w:div w:id="107431675">
      <w:bodyDiv w:val="1"/>
      <w:marLeft w:val="0"/>
      <w:marRight w:val="0"/>
      <w:marTop w:val="0"/>
      <w:marBottom w:val="0"/>
      <w:divBdr>
        <w:top w:val="none" w:sz="0" w:space="0" w:color="auto"/>
        <w:left w:val="none" w:sz="0" w:space="0" w:color="auto"/>
        <w:bottom w:val="none" w:sz="0" w:space="0" w:color="auto"/>
        <w:right w:val="none" w:sz="0" w:space="0" w:color="auto"/>
      </w:divBdr>
    </w:div>
    <w:div w:id="107699048">
      <w:bodyDiv w:val="1"/>
      <w:marLeft w:val="0"/>
      <w:marRight w:val="0"/>
      <w:marTop w:val="0"/>
      <w:marBottom w:val="0"/>
      <w:divBdr>
        <w:top w:val="none" w:sz="0" w:space="0" w:color="auto"/>
        <w:left w:val="none" w:sz="0" w:space="0" w:color="auto"/>
        <w:bottom w:val="none" w:sz="0" w:space="0" w:color="auto"/>
        <w:right w:val="none" w:sz="0" w:space="0" w:color="auto"/>
      </w:divBdr>
    </w:div>
    <w:div w:id="107892247">
      <w:bodyDiv w:val="1"/>
      <w:marLeft w:val="0"/>
      <w:marRight w:val="0"/>
      <w:marTop w:val="0"/>
      <w:marBottom w:val="0"/>
      <w:divBdr>
        <w:top w:val="none" w:sz="0" w:space="0" w:color="auto"/>
        <w:left w:val="none" w:sz="0" w:space="0" w:color="auto"/>
        <w:bottom w:val="none" w:sz="0" w:space="0" w:color="auto"/>
        <w:right w:val="none" w:sz="0" w:space="0" w:color="auto"/>
      </w:divBdr>
    </w:div>
    <w:div w:id="108210596">
      <w:bodyDiv w:val="1"/>
      <w:marLeft w:val="0"/>
      <w:marRight w:val="0"/>
      <w:marTop w:val="0"/>
      <w:marBottom w:val="0"/>
      <w:divBdr>
        <w:top w:val="none" w:sz="0" w:space="0" w:color="auto"/>
        <w:left w:val="none" w:sz="0" w:space="0" w:color="auto"/>
        <w:bottom w:val="none" w:sz="0" w:space="0" w:color="auto"/>
        <w:right w:val="none" w:sz="0" w:space="0" w:color="auto"/>
      </w:divBdr>
    </w:div>
    <w:div w:id="108550497">
      <w:bodyDiv w:val="1"/>
      <w:marLeft w:val="0"/>
      <w:marRight w:val="0"/>
      <w:marTop w:val="0"/>
      <w:marBottom w:val="0"/>
      <w:divBdr>
        <w:top w:val="none" w:sz="0" w:space="0" w:color="auto"/>
        <w:left w:val="none" w:sz="0" w:space="0" w:color="auto"/>
        <w:bottom w:val="none" w:sz="0" w:space="0" w:color="auto"/>
        <w:right w:val="none" w:sz="0" w:space="0" w:color="auto"/>
      </w:divBdr>
    </w:div>
    <w:div w:id="109010635">
      <w:bodyDiv w:val="1"/>
      <w:marLeft w:val="0"/>
      <w:marRight w:val="0"/>
      <w:marTop w:val="0"/>
      <w:marBottom w:val="0"/>
      <w:divBdr>
        <w:top w:val="none" w:sz="0" w:space="0" w:color="auto"/>
        <w:left w:val="none" w:sz="0" w:space="0" w:color="auto"/>
        <w:bottom w:val="none" w:sz="0" w:space="0" w:color="auto"/>
        <w:right w:val="none" w:sz="0" w:space="0" w:color="auto"/>
      </w:divBdr>
    </w:div>
    <w:div w:id="109016507">
      <w:bodyDiv w:val="1"/>
      <w:marLeft w:val="0"/>
      <w:marRight w:val="0"/>
      <w:marTop w:val="0"/>
      <w:marBottom w:val="0"/>
      <w:divBdr>
        <w:top w:val="none" w:sz="0" w:space="0" w:color="auto"/>
        <w:left w:val="none" w:sz="0" w:space="0" w:color="auto"/>
        <w:bottom w:val="none" w:sz="0" w:space="0" w:color="auto"/>
        <w:right w:val="none" w:sz="0" w:space="0" w:color="auto"/>
      </w:divBdr>
    </w:div>
    <w:div w:id="109397276">
      <w:bodyDiv w:val="1"/>
      <w:marLeft w:val="0"/>
      <w:marRight w:val="0"/>
      <w:marTop w:val="0"/>
      <w:marBottom w:val="0"/>
      <w:divBdr>
        <w:top w:val="none" w:sz="0" w:space="0" w:color="auto"/>
        <w:left w:val="none" w:sz="0" w:space="0" w:color="auto"/>
        <w:bottom w:val="none" w:sz="0" w:space="0" w:color="auto"/>
        <w:right w:val="none" w:sz="0" w:space="0" w:color="auto"/>
      </w:divBdr>
    </w:div>
    <w:div w:id="109981003">
      <w:bodyDiv w:val="1"/>
      <w:marLeft w:val="0"/>
      <w:marRight w:val="0"/>
      <w:marTop w:val="0"/>
      <w:marBottom w:val="0"/>
      <w:divBdr>
        <w:top w:val="none" w:sz="0" w:space="0" w:color="auto"/>
        <w:left w:val="none" w:sz="0" w:space="0" w:color="auto"/>
        <w:bottom w:val="none" w:sz="0" w:space="0" w:color="auto"/>
        <w:right w:val="none" w:sz="0" w:space="0" w:color="auto"/>
      </w:divBdr>
    </w:div>
    <w:div w:id="110058036">
      <w:bodyDiv w:val="1"/>
      <w:marLeft w:val="0"/>
      <w:marRight w:val="0"/>
      <w:marTop w:val="0"/>
      <w:marBottom w:val="0"/>
      <w:divBdr>
        <w:top w:val="none" w:sz="0" w:space="0" w:color="auto"/>
        <w:left w:val="none" w:sz="0" w:space="0" w:color="auto"/>
        <w:bottom w:val="none" w:sz="0" w:space="0" w:color="auto"/>
        <w:right w:val="none" w:sz="0" w:space="0" w:color="auto"/>
      </w:divBdr>
    </w:div>
    <w:div w:id="110325305">
      <w:bodyDiv w:val="1"/>
      <w:marLeft w:val="0"/>
      <w:marRight w:val="0"/>
      <w:marTop w:val="0"/>
      <w:marBottom w:val="0"/>
      <w:divBdr>
        <w:top w:val="none" w:sz="0" w:space="0" w:color="auto"/>
        <w:left w:val="none" w:sz="0" w:space="0" w:color="auto"/>
        <w:bottom w:val="none" w:sz="0" w:space="0" w:color="auto"/>
        <w:right w:val="none" w:sz="0" w:space="0" w:color="auto"/>
      </w:divBdr>
    </w:div>
    <w:div w:id="110441498">
      <w:bodyDiv w:val="1"/>
      <w:marLeft w:val="0"/>
      <w:marRight w:val="0"/>
      <w:marTop w:val="0"/>
      <w:marBottom w:val="0"/>
      <w:divBdr>
        <w:top w:val="none" w:sz="0" w:space="0" w:color="auto"/>
        <w:left w:val="none" w:sz="0" w:space="0" w:color="auto"/>
        <w:bottom w:val="none" w:sz="0" w:space="0" w:color="auto"/>
        <w:right w:val="none" w:sz="0" w:space="0" w:color="auto"/>
      </w:divBdr>
    </w:div>
    <w:div w:id="110445348">
      <w:bodyDiv w:val="1"/>
      <w:marLeft w:val="0"/>
      <w:marRight w:val="0"/>
      <w:marTop w:val="0"/>
      <w:marBottom w:val="0"/>
      <w:divBdr>
        <w:top w:val="none" w:sz="0" w:space="0" w:color="auto"/>
        <w:left w:val="none" w:sz="0" w:space="0" w:color="auto"/>
        <w:bottom w:val="none" w:sz="0" w:space="0" w:color="auto"/>
        <w:right w:val="none" w:sz="0" w:space="0" w:color="auto"/>
      </w:divBdr>
    </w:div>
    <w:div w:id="110707641">
      <w:bodyDiv w:val="1"/>
      <w:marLeft w:val="0"/>
      <w:marRight w:val="0"/>
      <w:marTop w:val="0"/>
      <w:marBottom w:val="0"/>
      <w:divBdr>
        <w:top w:val="none" w:sz="0" w:space="0" w:color="auto"/>
        <w:left w:val="none" w:sz="0" w:space="0" w:color="auto"/>
        <w:bottom w:val="none" w:sz="0" w:space="0" w:color="auto"/>
        <w:right w:val="none" w:sz="0" w:space="0" w:color="auto"/>
      </w:divBdr>
    </w:div>
    <w:div w:id="111097545">
      <w:bodyDiv w:val="1"/>
      <w:marLeft w:val="0"/>
      <w:marRight w:val="0"/>
      <w:marTop w:val="0"/>
      <w:marBottom w:val="0"/>
      <w:divBdr>
        <w:top w:val="none" w:sz="0" w:space="0" w:color="auto"/>
        <w:left w:val="none" w:sz="0" w:space="0" w:color="auto"/>
        <w:bottom w:val="none" w:sz="0" w:space="0" w:color="auto"/>
        <w:right w:val="none" w:sz="0" w:space="0" w:color="auto"/>
      </w:divBdr>
      <w:divsChild>
        <w:div w:id="28268003">
          <w:marLeft w:val="480"/>
          <w:marRight w:val="0"/>
          <w:marTop w:val="0"/>
          <w:marBottom w:val="0"/>
          <w:divBdr>
            <w:top w:val="none" w:sz="0" w:space="0" w:color="auto"/>
            <w:left w:val="none" w:sz="0" w:space="0" w:color="auto"/>
            <w:bottom w:val="none" w:sz="0" w:space="0" w:color="auto"/>
            <w:right w:val="none" w:sz="0" w:space="0" w:color="auto"/>
          </w:divBdr>
        </w:div>
        <w:div w:id="114297307">
          <w:marLeft w:val="480"/>
          <w:marRight w:val="0"/>
          <w:marTop w:val="0"/>
          <w:marBottom w:val="0"/>
          <w:divBdr>
            <w:top w:val="none" w:sz="0" w:space="0" w:color="auto"/>
            <w:left w:val="none" w:sz="0" w:space="0" w:color="auto"/>
            <w:bottom w:val="none" w:sz="0" w:space="0" w:color="auto"/>
            <w:right w:val="none" w:sz="0" w:space="0" w:color="auto"/>
          </w:divBdr>
        </w:div>
        <w:div w:id="144708365">
          <w:marLeft w:val="480"/>
          <w:marRight w:val="0"/>
          <w:marTop w:val="0"/>
          <w:marBottom w:val="0"/>
          <w:divBdr>
            <w:top w:val="none" w:sz="0" w:space="0" w:color="auto"/>
            <w:left w:val="none" w:sz="0" w:space="0" w:color="auto"/>
            <w:bottom w:val="none" w:sz="0" w:space="0" w:color="auto"/>
            <w:right w:val="none" w:sz="0" w:space="0" w:color="auto"/>
          </w:divBdr>
        </w:div>
        <w:div w:id="153840689">
          <w:marLeft w:val="480"/>
          <w:marRight w:val="0"/>
          <w:marTop w:val="0"/>
          <w:marBottom w:val="0"/>
          <w:divBdr>
            <w:top w:val="none" w:sz="0" w:space="0" w:color="auto"/>
            <w:left w:val="none" w:sz="0" w:space="0" w:color="auto"/>
            <w:bottom w:val="none" w:sz="0" w:space="0" w:color="auto"/>
            <w:right w:val="none" w:sz="0" w:space="0" w:color="auto"/>
          </w:divBdr>
        </w:div>
        <w:div w:id="235013730">
          <w:marLeft w:val="480"/>
          <w:marRight w:val="0"/>
          <w:marTop w:val="0"/>
          <w:marBottom w:val="0"/>
          <w:divBdr>
            <w:top w:val="none" w:sz="0" w:space="0" w:color="auto"/>
            <w:left w:val="none" w:sz="0" w:space="0" w:color="auto"/>
            <w:bottom w:val="none" w:sz="0" w:space="0" w:color="auto"/>
            <w:right w:val="none" w:sz="0" w:space="0" w:color="auto"/>
          </w:divBdr>
        </w:div>
        <w:div w:id="242766064">
          <w:marLeft w:val="480"/>
          <w:marRight w:val="0"/>
          <w:marTop w:val="0"/>
          <w:marBottom w:val="0"/>
          <w:divBdr>
            <w:top w:val="none" w:sz="0" w:space="0" w:color="auto"/>
            <w:left w:val="none" w:sz="0" w:space="0" w:color="auto"/>
            <w:bottom w:val="none" w:sz="0" w:space="0" w:color="auto"/>
            <w:right w:val="none" w:sz="0" w:space="0" w:color="auto"/>
          </w:divBdr>
        </w:div>
        <w:div w:id="245379689">
          <w:marLeft w:val="480"/>
          <w:marRight w:val="0"/>
          <w:marTop w:val="0"/>
          <w:marBottom w:val="0"/>
          <w:divBdr>
            <w:top w:val="none" w:sz="0" w:space="0" w:color="auto"/>
            <w:left w:val="none" w:sz="0" w:space="0" w:color="auto"/>
            <w:bottom w:val="none" w:sz="0" w:space="0" w:color="auto"/>
            <w:right w:val="none" w:sz="0" w:space="0" w:color="auto"/>
          </w:divBdr>
        </w:div>
        <w:div w:id="264265656">
          <w:marLeft w:val="480"/>
          <w:marRight w:val="0"/>
          <w:marTop w:val="0"/>
          <w:marBottom w:val="0"/>
          <w:divBdr>
            <w:top w:val="none" w:sz="0" w:space="0" w:color="auto"/>
            <w:left w:val="none" w:sz="0" w:space="0" w:color="auto"/>
            <w:bottom w:val="none" w:sz="0" w:space="0" w:color="auto"/>
            <w:right w:val="none" w:sz="0" w:space="0" w:color="auto"/>
          </w:divBdr>
        </w:div>
        <w:div w:id="339083542">
          <w:marLeft w:val="480"/>
          <w:marRight w:val="0"/>
          <w:marTop w:val="0"/>
          <w:marBottom w:val="0"/>
          <w:divBdr>
            <w:top w:val="none" w:sz="0" w:space="0" w:color="auto"/>
            <w:left w:val="none" w:sz="0" w:space="0" w:color="auto"/>
            <w:bottom w:val="none" w:sz="0" w:space="0" w:color="auto"/>
            <w:right w:val="none" w:sz="0" w:space="0" w:color="auto"/>
          </w:divBdr>
        </w:div>
        <w:div w:id="383986957">
          <w:marLeft w:val="480"/>
          <w:marRight w:val="0"/>
          <w:marTop w:val="0"/>
          <w:marBottom w:val="0"/>
          <w:divBdr>
            <w:top w:val="none" w:sz="0" w:space="0" w:color="auto"/>
            <w:left w:val="none" w:sz="0" w:space="0" w:color="auto"/>
            <w:bottom w:val="none" w:sz="0" w:space="0" w:color="auto"/>
            <w:right w:val="none" w:sz="0" w:space="0" w:color="auto"/>
          </w:divBdr>
        </w:div>
        <w:div w:id="455681383">
          <w:marLeft w:val="480"/>
          <w:marRight w:val="0"/>
          <w:marTop w:val="0"/>
          <w:marBottom w:val="0"/>
          <w:divBdr>
            <w:top w:val="none" w:sz="0" w:space="0" w:color="auto"/>
            <w:left w:val="none" w:sz="0" w:space="0" w:color="auto"/>
            <w:bottom w:val="none" w:sz="0" w:space="0" w:color="auto"/>
            <w:right w:val="none" w:sz="0" w:space="0" w:color="auto"/>
          </w:divBdr>
        </w:div>
        <w:div w:id="498933892">
          <w:marLeft w:val="480"/>
          <w:marRight w:val="0"/>
          <w:marTop w:val="0"/>
          <w:marBottom w:val="0"/>
          <w:divBdr>
            <w:top w:val="none" w:sz="0" w:space="0" w:color="auto"/>
            <w:left w:val="none" w:sz="0" w:space="0" w:color="auto"/>
            <w:bottom w:val="none" w:sz="0" w:space="0" w:color="auto"/>
            <w:right w:val="none" w:sz="0" w:space="0" w:color="auto"/>
          </w:divBdr>
        </w:div>
        <w:div w:id="528878796">
          <w:marLeft w:val="480"/>
          <w:marRight w:val="0"/>
          <w:marTop w:val="0"/>
          <w:marBottom w:val="0"/>
          <w:divBdr>
            <w:top w:val="none" w:sz="0" w:space="0" w:color="auto"/>
            <w:left w:val="none" w:sz="0" w:space="0" w:color="auto"/>
            <w:bottom w:val="none" w:sz="0" w:space="0" w:color="auto"/>
            <w:right w:val="none" w:sz="0" w:space="0" w:color="auto"/>
          </w:divBdr>
        </w:div>
        <w:div w:id="541987177">
          <w:marLeft w:val="480"/>
          <w:marRight w:val="0"/>
          <w:marTop w:val="0"/>
          <w:marBottom w:val="0"/>
          <w:divBdr>
            <w:top w:val="none" w:sz="0" w:space="0" w:color="auto"/>
            <w:left w:val="none" w:sz="0" w:space="0" w:color="auto"/>
            <w:bottom w:val="none" w:sz="0" w:space="0" w:color="auto"/>
            <w:right w:val="none" w:sz="0" w:space="0" w:color="auto"/>
          </w:divBdr>
        </w:div>
        <w:div w:id="612981949">
          <w:marLeft w:val="480"/>
          <w:marRight w:val="0"/>
          <w:marTop w:val="0"/>
          <w:marBottom w:val="0"/>
          <w:divBdr>
            <w:top w:val="none" w:sz="0" w:space="0" w:color="auto"/>
            <w:left w:val="none" w:sz="0" w:space="0" w:color="auto"/>
            <w:bottom w:val="none" w:sz="0" w:space="0" w:color="auto"/>
            <w:right w:val="none" w:sz="0" w:space="0" w:color="auto"/>
          </w:divBdr>
        </w:div>
        <w:div w:id="760613020">
          <w:marLeft w:val="480"/>
          <w:marRight w:val="0"/>
          <w:marTop w:val="0"/>
          <w:marBottom w:val="0"/>
          <w:divBdr>
            <w:top w:val="none" w:sz="0" w:space="0" w:color="auto"/>
            <w:left w:val="none" w:sz="0" w:space="0" w:color="auto"/>
            <w:bottom w:val="none" w:sz="0" w:space="0" w:color="auto"/>
            <w:right w:val="none" w:sz="0" w:space="0" w:color="auto"/>
          </w:divBdr>
        </w:div>
        <w:div w:id="779684471">
          <w:marLeft w:val="480"/>
          <w:marRight w:val="0"/>
          <w:marTop w:val="0"/>
          <w:marBottom w:val="0"/>
          <w:divBdr>
            <w:top w:val="none" w:sz="0" w:space="0" w:color="auto"/>
            <w:left w:val="none" w:sz="0" w:space="0" w:color="auto"/>
            <w:bottom w:val="none" w:sz="0" w:space="0" w:color="auto"/>
            <w:right w:val="none" w:sz="0" w:space="0" w:color="auto"/>
          </w:divBdr>
        </w:div>
        <w:div w:id="833421974">
          <w:marLeft w:val="480"/>
          <w:marRight w:val="0"/>
          <w:marTop w:val="0"/>
          <w:marBottom w:val="0"/>
          <w:divBdr>
            <w:top w:val="none" w:sz="0" w:space="0" w:color="auto"/>
            <w:left w:val="none" w:sz="0" w:space="0" w:color="auto"/>
            <w:bottom w:val="none" w:sz="0" w:space="0" w:color="auto"/>
            <w:right w:val="none" w:sz="0" w:space="0" w:color="auto"/>
          </w:divBdr>
        </w:div>
        <w:div w:id="904801449">
          <w:marLeft w:val="480"/>
          <w:marRight w:val="0"/>
          <w:marTop w:val="0"/>
          <w:marBottom w:val="0"/>
          <w:divBdr>
            <w:top w:val="none" w:sz="0" w:space="0" w:color="auto"/>
            <w:left w:val="none" w:sz="0" w:space="0" w:color="auto"/>
            <w:bottom w:val="none" w:sz="0" w:space="0" w:color="auto"/>
            <w:right w:val="none" w:sz="0" w:space="0" w:color="auto"/>
          </w:divBdr>
        </w:div>
        <w:div w:id="926112911">
          <w:marLeft w:val="480"/>
          <w:marRight w:val="0"/>
          <w:marTop w:val="0"/>
          <w:marBottom w:val="0"/>
          <w:divBdr>
            <w:top w:val="none" w:sz="0" w:space="0" w:color="auto"/>
            <w:left w:val="none" w:sz="0" w:space="0" w:color="auto"/>
            <w:bottom w:val="none" w:sz="0" w:space="0" w:color="auto"/>
            <w:right w:val="none" w:sz="0" w:space="0" w:color="auto"/>
          </w:divBdr>
        </w:div>
        <w:div w:id="1037238413">
          <w:marLeft w:val="480"/>
          <w:marRight w:val="0"/>
          <w:marTop w:val="0"/>
          <w:marBottom w:val="0"/>
          <w:divBdr>
            <w:top w:val="none" w:sz="0" w:space="0" w:color="auto"/>
            <w:left w:val="none" w:sz="0" w:space="0" w:color="auto"/>
            <w:bottom w:val="none" w:sz="0" w:space="0" w:color="auto"/>
            <w:right w:val="none" w:sz="0" w:space="0" w:color="auto"/>
          </w:divBdr>
        </w:div>
        <w:div w:id="1149713942">
          <w:marLeft w:val="480"/>
          <w:marRight w:val="0"/>
          <w:marTop w:val="0"/>
          <w:marBottom w:val="0"/>
          <w:divBdr>
            <w:top w:val="none" w:sz="0" w:space="0" w:color="auto"/>
            <w:left w:val="none" w:sz="0" w:space="0" w:color="auto"/>
            <w:bottom w:val="none" w:sz="0" w:space="0" w:color="auto"/>
            <w:right w:val="none" w:sz="0" w:space="0" w:color="auto"/>
          </w:divBdr>
        </w:div>
        <w:div w:id="1235242853">
          <w:marLeft w:val="480"/>
          <w:marRight w:val="0"/>
          <w:marTop w:val="0"/>
          <w:marBottom w:val="0"/>
          <w:divBdr>
            <w:top w:val="none" w:sz="0" w:space="0" w:color="auto"/>
            <w:left w:val="none" w:sz="0" w:space="0" w:color="auto"/>
            <w:bottom w:val="none" w:sz="0" w:space="0" w:color="auto"/>
            <w:right w:val="none" w:sz="0" w:space="0" w:color="auto"/>
          </w:divBdr>
        </w:div>
        <w:div w:id="1309478509">
          <w:marLeft w:val="480"/>
          <w:marRight w:val="0"/>
          <w:marTop w:val="0"/>
          <w:marBottom w:val="0"/>
          <w:divBdr>
            <w:top w:val="none" w:sz="0" w:space="0" w:color="auto"/>
            <w:left w:val="none" w:sz="0" w:space="0" w:color="auto"/>
            <w:bottom w:val="none" w:sz="0" w:space="0" w:color="auto"/>
            <w:right w:val="none" w:sz="0" w:space="0" w:color="auto"/>
          </w:divBdr>
        </w:div>
        <w:div w:id="1332946503">
          <w:marLeft w:val="480"/>
          <w:marRight w:val="0"/>
          <w:marTop w:val="0"/>
          <w:marBottom w:val="0"/>
          <w:divBdr>
            <w:top w:val="none" w:sz="0" w:space="0" w:color="auto"/>
            <w:left w:val="none" w:sz="0" w:space="0" w:color="auto"/>
            <w:bottom w:val="none" w:sz="0" w:space="0" w:color="auto"/>
            <w:right w:val="none" w:sz="0" w:space="0" w:color="auto"/>
          </w:divBdr>
        </w:div>
        <w:div w:id="1389039337">
          <w:marLeft w:val="480"/>
          <w:marRight w:val="0"/>
          <w:marTop w:val="0"/>
          <w:marBottom w:val="0"/>
          <w:divBdr>
            <w:top w:val="none" w:sz="0" w:space="0" w:color="auto"/>
            <w:left w:val="none" w:sz="0" w:space="0" w:color="auto"/>
            <w:bottom w:val="none" w:sz="0" w:space="0" w:color="auto"/>
            <w:right w:val="none" w:sz="0" w:space="0" w:color="auto"/>
          </w:divBdr>
        </w:div>
        <w:div w:id="1415202013">
          <w:marLeft w:val="480"/>
          <w:marRight w:val="0"/>
          <w:marTop w:val="0"/>
          <w:marBottom w:val="0"/>
          <w:divBdr>
            <w:top w:val="none" w:sz="0" w:space="0" w:color="auto"/>
            <w:left w:val="none" w:sz="0" w:space="0" w:color="auto"/>
            <w:bottom w:val="none" w:sz="0" w:space="0" w:color="auto"/>
            <w:right w:val="none" w:sz="0" w:space="0" w:color="auto"/>
          </w:divBdr>
        </w:div>
        <w:div w:id="1453943680">
          <w:marLeft w:val="480"/>
          <w:marRight w:val="0"/>
          <w:marTop w:val="0"/>
          <w:marBottom w:val="0"/>
          <w:divBdr>
            <w:top w:val="none" w:sz="0" w:space="0" w:color="auto"/>
            <w:left w:val="none" w:sz="0" w:space="0" w:color="auto"/>
            <w:bottom w:val="none" w:sz="0" w:space="0" w:color="auto"/>
            <w:right w:val="none" w:sz="0" w:space="0" w:color="auto"/>
          </w:divBdr>
        </w:div>
        <w:div w:id="1469979065">
          <w:marLeft w:val="480"/>
          <w:marRight w:val="0"/>
          <w:marTop w:val="0"/>
          <w:marBottom w:val="0"/>
          <w:divBdr>
            <w:top w:val="none" w:sz="0" w:space="0" w:color="auto"/>
            <w:left w:val="none" w:sz="0" w:space="0" w:color="auto"/>
            <w:bottom w:val="none" w:sz="0" w:space="0" w:color="auto"/>
            <w:right w:val="none" w:sz="0" w:space="0" w:color="auto"/>
          </w:divBdr>
        </w:div>
        <w:div w:id="1475248116">
          <w:marLeft w:val="480"/>
          <w:marRight w:val="0"/>
          <w:marTop w:val="0"/>
          <w:marBottom w:val="0"/>
          <w:divBdr>
            <w:top w:val="none" w:sz="0" w:space="0" w:color="auto"/>
            <w:left w:val="none" w:sz="0" w:space="0" w:color="auto"/>
            <w:bottom w:val="none" w:sz="0" w:space="0" w:color="auto"/>
            <w:right w:val="none" w:sz="0" w:space="0" w:color="auto"/>
          </w:divBdr>
        </w:div>
        <w:div w:id="1478255005">
          <w:marLeft w:val="480"/>
          <w:marRight w:val="0"/>
          <w:marTop w:val="0"/>
          <w:marBottom w:val="0"/>
          <w:divBdr>
            <w:top w:val="none" w:sz="0" w:space="0" w:color="auto"/>
            <w:left w:val="none" w:sz="0" w:space="0" w:color="auto"/>
            <w:bottom w:val="none" w:sz="0" w:space="0" w:color="auto"/>
            <w:right w:val="none" w:sz="0" w:space="0" w:color="auto"/>
          </w:divBdr>
        </w:div>
        <w:div w:id="1618490501">
          <w:marLeft w:val="480"/>
          <w:marRight w:val="0"/>
          <w:marTop w:val="0"/>
          <w:marBottom w:val="0"/>
          <w:divBdr>
            <w:top w:val="none" w:sz="0" w:space="0" w:color="auto"/>
            <w:left w:val="none" w:sz="0" w:space="0" w:color="auto"/>
            <w:bottom w:val="none" w:sz="0" w:space="0" w:color="auto"/>
            <w:right w:val="none" w:sz="0" w:space="0" w:color="auto"/>
          </w:divBdr>
        </w:div>
        <w:div w:id="1622419558">
          <w:marLeft w:val="480"/>
          <w:marRight w:val="0"/>
          <w:marTop w:val="0"/>
          <w:marBottom w:val="0"/>
          <w:divBdr>
            <w:top w:val="none" w:sz="0" w:space="0" w:color="auto"/>
            <w:left w:val="none" w:sz="0" w:space="0" w:color="auto"/>
            <w:bottom w:val="none" w:sz="0" w:space="0" w:color="auto"/>
            <w:right w:val="none" w:sz="0" w:space="0" w:color="auto"/>
          </w:divBdr>
        </w:div>
        <w:div w:id="1626159787">
          <w:marLeft w:val="480"/>
          <w:marRight w:val="0"/>
          <w:marTop w:val="0"/>
          <w:marBottom w:val="0"/>
          <w:divBdr>
            <w:top w:val="none" w:sz="0" w:space="0" w:color="auto"/>
            <w:left w:val="none" w:sz="0" w:space="0" w:color="auto"/>
            <w:bottom w:val="none" w:sz="0" w:space="0" w:color="auto"/>
            <w:right w:val="none" w:sz="0" w:space="0" w:color="auto"/>
          </w:divBdr>
        </w:div>
        <w:div w:id="1649288069">
          <w:marLeft w:val="480"/>
          <w:marRight w:val="0"/>
          <w:marTop w:val="0"/>
          <w:marBottom w:val="0"/>
          <w:divBdr>
            <w:top w:val="none" w:sz="0" w:space="0" w:color="auto"/>
            <w:left w:val="none" w:sz="0" w:space="0" w:color="auto"/>
            <w:bottom w:val="none" w:sz="0" w:space="0" w:color="auto"/>
            <w:right w:val="none" w:sz="0" w:space="0" w:color="auto"/>
          </w:divBdr>
        </w:div>
        <w:div w:id="1665086647">
          <w:marLeft w:val="480"/>
          <w:marRight w:val="0"/>
          <w:marTop w:val="0"/>
          <w:marBottom w:val="0"/>
          <w:divBdr>
            <w:top w:val="none" w:sz="0" w:space="0" w:color="auto"/>
            <w:left w:val="none" w:sz="0" w:space="0" w:color="auto"/>
            <w:bottom w:val="none" w:sz="0" w:space="0" w:color="auto"/>
            <w:right w:val="none" w:sz="0" w:space="0" w:color="auto"/>
          </w:divBdr>
        </w:div>
        <w:div w:id="1699773098">
          <w:marLeft w:val="480"/>
          <w:marRight w:val="0"/>
          <w:marTop w:val="0"/>
          <w:marBottom w:val="0"/>
          <w:divBdr>
            <w:top w:val="none" w:sz="0" w:space="0" w:color="auto"/>
            <w:left w:val="none" w:sz="0" w:space="0" w:color="auto"/>
            <w:bottom w:val="none" w:sz="0" w:space="0" w:color="auto"/>
            <w:right w:val="none" w:sz="0" w:space="0" w:color="auto"/>
          </w:divBdr>
        </w:div>
        <w:div w:id="1700935533">
          <w:marLeft w:val="480"/>
          <w:marRight w:val="0"/>
          <w:marTop w:val="0"/>
          <w:marBottom w:val="0"/>
          <w:divBdr>
            <w:top w:val="none" w:sz="0" w:space="0" w:color="auto"/>
            <w:left w:val="none" w:sz="0" w:space="0" w:color="auto"/>
            <w:bottom w:val="none" w:sz="0" w:space="0" w:color="auto"/>
            <w:right w:val="none" w:sz="0" w:space="0" w:color="auto"/>
          </w:divBdr>
        </w:div>
        <w:div w:id="1720859722">
          <w:marLeft w:val="480"/>
          <w:marRight w:val="0"/>
          <w:marTop w:val="0"/>
          <w:marBottom w:val="0"/>
          <w:divBdr>
            <w:top w:val="none" w:sz="0" w:space="0" w:color="auto"/>
            <w:left w:val="none" w:sz="0" w:space="0" w:color="auto"/>
            <w:bottom w:val="none" w:sz="0" w:space="0" w:color="auto"/>
            <w:right w:val="none" w:sz="0" w:space="0" w:color="auto"/>
          </w:divBdr>
        </w:div>
        <w:div w:id="1733692094">
          <w:marLeft w:val="480"/>
          <w:marRight w:val="0"/>
          <w:marTop w:val="0"/>
          <w:marBottom w:val="0"/>
          <w:divBdr>
            <w:top w:val="none" w:sz="0" w:space="0" w:color="auto"/>
            <w:left w:val="none" w:sz="0" w:space="0" w:color="auto"/>
            <w:bottom w:val="none" w:sz="0" w:space="0" w:color="auto"/>
            <w:right w:val="none" w:sz="0" w:space="0" w:color="auto"/>
          </w:divBdr>
        </w:div>
        <w:div w:id="1778209470">
          <w:marLeft w:val="480"/>
          <w:marRight w:val="0"/>
          <w:marTop w:val="0"/>
          <w:marBottom w:val="0"/>
          <w:divBdr>
            <w:top w:val="none" w:sz="0" w:space="0" w:color="auto"/>
            <w:left w:val="none" w:sz="0" w:space="0" w:color="auto"/>
            <w:bottom w:val="none" w:sz="0" w:space="0" w:color="auto"/>
            <w:right w:val="none" w:sz="0" w:space="0" w:color="auto"/>
          </w:divBdr>
        </w:div>
        <w:div w:id="1867018895">
          <w:marLeft w:val="480"/>
          <w:marRight w:val="0"/>
          <w:marTop w:val="0"/>
          <w:marBottom w:val="0"/>
          <w:divBdr>
            <w:top w:val="none" w:sz="0" w:space="0" w:color="auto"/>
            <w:left w:val="none" w:sz="0" w:space="0" w:color="auto"/>
            <w:bottom w:val="none" w:sz="0" w:space="0" w:color="auto"/>
            <w:right w:val="none" w:sz="0" w:space="0" w:color="auto"/>
          </w:divBdr>
        </w:div>
        <w:div w:id="1871215533">
          <w:marLeft w:val="480"/>
          <w:marRight w:val="0"/>
          <w:marTop w:val="0"/>
          <w:marBottom w:val="0"/>
          <w:divBdr>
            <w:top w:val="none" w:sz="0" w:space="0" w:color="auto"/>
            <w:left w:val="none" w:sz="0" w:space="0" w:color="auto"/>
            <w:bottom w:val="none" w:sz="0" w:space="0" w:color="auto"/>
            <w:right w:val="none" w:sz="0" w:space="0" w:color="auto"/>
          </w:divBdr>
        </w:div>
        <w:div w:id="1970279442">
          <w:marLeft w:val="480"/>
          <w:marRight w:val="0"/>
          <w:marTop w:val="0"/>
          <w:marBottom w:val="0"/>
          <w:divBdr>
            <w:top w:val="none" w:sz="0" w:space="0" w:color="auto"/>
            <w:left w:val="none" w:sz="0" w:space="0" w:color="auto"/>
            <w:bottom w:val="none" w:sz="0" w:space="0" w:color="auto"/>
            <w:right w:val="none" w:sz="0" w:space="0" w:color="auto"/>
          </w:divBdr>
        </w:div>
        <w:div w:id="1997950594">
          <w:marLeft w:val="480"/>
          <w:marRight w:val="0"/>
          <w:marTop w:val="0"/>
          <w:marBottom w:val="0"/>
          <w:divBdr>
            <w:top w:val="none" w:sz="0" w:space="0" w:color="auto"/>
            <w:left w:val="none" w:sz="0" w:space="0" w:color="auto"/>
            <w:bottom w:val="none" w:sz="0" w:space="0" w:color="auto"/>
            <w:right w:val="none" w:sz="0" w:space="0" w:color="auto"/>
          </w:divBdr>
        </w:div>
        <w:div w:id="2000765628">
          <w:marLeft w:val="480"/>
          <w:marRight w:val="0"/>
          <w:marTop w:val="0"/>
          <w:marBottom w:val="0"/>
          <w:divBdr>
            <w:top w:val="none" w:sz="0" w:space="0" w:color="auto"/>
            <w:left w:val="none" w:sz="0" w:space="0" w:color="auto"/>
            <w:bottom w:val="none" w:sz="0" w:space="0" w:color="auto"/>
            <w:right w:val="none" w:sz="0" w:space="0" w:color="auto"/>
          </w:divBdr>
        </w:div>
        <w:div w:id="2010673967">
          <w:marLeft w:val="480"/>
          <w:marRight w:val="0"/>
          <w:marTop w:val="0"/>
          <w:marBottom w:val="0"/>
          <w:divBdr>
            <w:top w:val="none" w:sz="0" w:space="0" w:color="auto"/>
            <w:left w:val="none" w:sz="0" w:space="0" w:color="auto"/>
            <w:bottom w:val="none" w:sz="0" w:space="0" w:color="auto"/>
            <w:right w:val="none" w:sz="0" w:space="0" w:color="auto"/>
          </w:divBdr>
        </w:div>
        <w:div w:id="2023773908">
          <w:marLeft w:val="480"/>
          <w:marRight w:val="0"/>
          <w:marTop w:val="0"/>
          <w:marBottom w:val="0"/>
          <w:divBdr>
            <w:top w:val="none" w:sz="0" w:space="0" w:color="auto"/>
            <w:left w:val="none" w:sz="0" w:space="0" w:color="auto"/>
            <w:bottom w:val="none" w:sz="0" w:space="0" w:color="auto"/>
            <w:right w:val="none" w:sz="0" w:space="0" w:color="auto"/>
          </w:divBdr>
        </w:div>
        <w:div w:id="2030719908">
          <w:marLeft w:val="480"/>
          <w:marRight w:val="0"/>
          <w:marTop w:val="0"/>
          <w:marBottom w:val="0"/>
          <w:divBdr>
            <w:top w:val="none" w:sz="0" w:space="0" w:color="auto"/>
            <w:left w:val="none" w:sz="0" w:space="0" w:color="auto"/>
            <w:bottom w:val="none" w:sz="0" w:space="0" w:color="auto"/>
            <w:right w:val="none" w:sz="0" w:space="0" w:color="auto"/>
          </w:divBdr>
        </w:div>
        <w:div w:id="2059472206">
          <w:marLeft w:val="480"/>
          <w:marRight w:val="0"/>
          <w:marTop w:val="0"/>
          <w:marBottom w:val="0"/>
          <w:divBdr>
            <w:top w:val="none" w:sz="0" w:space="0" w:color="auto"/>
            <w:left w:val="none" w:sz="0" w:space="0" w:color="auto"/>
            <w:bottom w:val="none" w:sz="0" w:space="0" w:color="auto"/>
            <w:right w:val="none" w:sz="0" w:space="0" w:color="auto"/>
          </w:divBdr>
        </w:div>
      </w:divsChild>
    </w:div>
    <w:div w:id="111217089">
      <w:bodyDiv w:val="1"/>
      <w:marLeft w:val="0"/>
      <w:marRight w:val="0"/>
      <w:marTop w:val="0"/>
      <w:marBottom w:val="0"/>
      <w:divBdr>
        <w:top w:val="none" w:sz="0" w:space="0" w:color="auto"/>
        <w:left w:val="none" w:sz="0" w:space="0" w:color="auto"/>
        <w:bottom w:val="none" w:sz="0" w:space="0" w:color="auto"/>
        <w:right w:val="none" w:sz="0" w:space="0" w:color="auto"/>
      </w:divBdr>
    </w:div>
    <w:div w:id="111293764">
      <w:bodyDiv w:val="1"/>
      <w:marLeft w:val="0"/>
      <w:marRight w:val="0"/>
      <w:marTop w:val="0"/>
      <w:marBottom w:val="0"/>
      <w:divBdr>
        <w:top w:val="none" w:sz="0" w:space="0" w:color="auto"/>
        <w:left w:val="none" w:sz="0" w:space="0" w:color="auto"/>
        <w:bottom w:val="none" w:sz="0" w:space="0" w:color="auto"/>
        <w:right w:val="none" w:sz="0" w:space="0" w:color="auto"/>
      </w:divBdr>
    </w:div>
    <w:div w:id="111750637">
      <w:bodyDiv w:val="1"/>
      <w:marLeft w:val="0"/>
      <w:marRight w:val="0"/>
      <w:marTop w:val="0"/>
      <w:marBottom w:val="0"/>
      <w:divBdr>
        <w:top w:val="none" w:sz="0" w:space="0" w:color="auto"/>
        <w:left w:val="none" w:sz="0" w:space="0" w:color="auto"/>
        <w:bottom w:val="none" w:sz="0" w:space="0" w:color="auto"/>
        <w:right w:val="none" w:sz="0" w:space="0" w:color="auto"/>
      </w:divBdr>
    </w:div>
    <w:div w:id="111754908">
      <w:bodyDiv w:val="1"/>
      <w:marLeft w:val="0"/>
      <w:marRight w:val="0"/>
      <w:marTop w:val="0"/>
      <w:marBottom w:val="0"/>
      <w:divBdr>
        <w:top w:val="none" w:sz="0" w:space="0" w:color="auto"/>
        <w:left w:val="none" w:sz="0" w:space="0" w:color="auto"/>
        <w:bottom w:val="none" w:sz="0" w:space="0" w:color="auto"/>
        <w:right w:val="none" w:sz="0" w:space="0" w:color="auto"/>
      </w:divBdr>
      <w:divsChild>
        <w:div w:id="253755599">
          <w:marLeft w:val="480"/>
          <w:marRight w:val="0"/>
          <w:marTop w:val="0"/>
          <w:marBottom w:val="0"/>
          <w:divBdr>
            <w:top w:val="none" w:sz="0" w:space="0" w:color="auto"/>
            <w:left w:val="none" w:sz="0" w:space="0" w:color="auto"/>
            <w:bottom w:val="none" w:sz="0" w:space="0" w:color="auto"/>
            <w:right w:val="none" w:sz="0" w:space="0" w:color="auto"/>
          </w:divBdr>
        </w:div>
        <w:div w:id="151338264">
          <w:marLeft w:val="480"/>
          <w:marRight w:val="0"/>
          <w:marTop w:val="0"/>
          <w:marBottom w:val="0"/>
          <w:divBdr>
            <w:top w:val="none" w:sz="0" w:space="0" w:color="auto"/>
            <w:left w:val="none" w:sz="0" w:space="0" w:color="auto"/>
            <w:bottom w:val="none" w:sz="0" w:space="0" w:color="auto"/>
            <w:right w:val="none" w:sz="0" w:space="0" w:color="auto"/>
          </w:divBdr>
        </w:div>
        <w:div w:id="1583416899">
          <w:marLeft w:val="480"/>
          <w:marRight w:val="0"/>
          <w:marTop w:val="0"/>
          <w:marBottom w:val="0"/>
          <w:divBdr>
            <w:top w:val="none" w:sz="0" w:space="0" w:color="auto"/>
            <w:left w:val="none" w:sz="0" w:space="0" w:color="auto"/>
            <w:bottom w:val="none" w:sz="0" w:space="0" w:color="auto"/>
            <w:right w:val="none" w:sz="0" w:space="0" w:color="auto"/>
          </w:divBdr>
        </w:div>
        <w:div w:id="830950291">
          <w:marLeft w:val="480"/>
          <w:marRight w:val="0"/>
          <w:marTop w:val="0"/>
          <w:marBottom w:val="0"/>
          <w:divBdr>
            <w:top w:val="none" w:sz="0" w:space="0" w:color="auto"/>
            <w:left w:val="none" w:sz="0" w:space="0" w:color="auto"/>
            <w:bottom w:val="none" w:sz="0" w:space="0" w:color="auto"/>
            <w:right w:val="none" w:sz="0" w:space="0" w:color="auto"/>
          </w:divBdr>
        </w:div>
        <w:div w:id="1438678091">
          <w:marLeft w:val="480"/>
          <w:marRight w:val="0"/>
          <w:marTop w:val="0"/>
          <w:marBottom w:val="0"/>
          <w:divBdr>
            <w:top w:val="none" w:sz="0" w:space="0" w:color="auto"/>
            <w:left w:val="none" w:sz="0" w:space="0" w:color="auto"/>
            <w:bottom w:val="none" w:sz="0" w:space="0" w:color="auto"/>
            <w:right w:val="none" w:sz="0" w:space="0" w:color="auto"/>
          </w:divBdr>
        </w:div>
        <w:div w:id="1723360545">
          <w:marLeft w:val="480"/>
          <w:marRight w:val="0"/>
          <w:marTop w:val="0"/>
          <w:marBottom w:val="0"/>
          <w:divBdr>
            <w:top w:val="none" w:sz="0" w:space="0" w:color="auto"/>
            <w:left w:val="none" w:sz="0" w:space="0" w:color="auto"/>
            <w:bottom w:val="none" w:sz="0" w:space="0" w:color="auto"/>
            <w:right w:val="none" w:sz="0" w:space="0" w:color="auto"/>
          </w:divBdr>
        </w:div>
        <w:div w:id="1292328262">
          <w:marLeft w:val="480"/>
          <w:marRight w:val="0"/>
          <w:marTop w:val="0"/>
          <w:marBottom w:val="0"/>
          <w:divBdr>
            <w:top w:val="none" w:sz="0" w:space="0" w:color="auto"/>
            <w:left w:val="none" w:sz="0" w:space="0" w:color="auto"/>
            <w:bottom w:val="none" w:sz="0" w:space="0" w:color="auto"/>
            <w:right w:val="none" w:sz="0" w:space="0" w:color="auto"/>
          </w:divBdr>
        </w:div>
        <w:div w:id="1708673385">
          <w:marLeft w:val="480"/>
          <w:marRight w:val="0"/>
          <w:marTop w:val="0"/>
          <w:marBottom w:val="0"/>
          <w:divBdr>
            <w:top w:val="none" w:sz="0" w:space="0" w:color="auto"/>
            <w:left w:val="none" w:sz="0" w:space="0" w:color="auto"/>
            <w:bottom w:val="none" w:sz="0" w:space="0" w:color="auto"/>
            <w:right w:val="none" w:sz="0" w:space="0" w:color="auto"/>
          </w:divBdr>
        </w:div>
        <w:div w:id="1489636360">
          <w:marLeft w:val="480"/>
          <w:marRight w:val="0"/>
          <w:marTop w:val="0"/>
          <w:marBottom w:val="0"/>
          <w:divBdr>
            <w:top w:val="none" w:sz="0" w:space="0" w:color="auto"/>
            <w:left w:val="none" w:sz="0" w:space="0" w:color="auto"/>
            <w:bottom w:val="none" w:sz="0" w:space="0" w:color="auto"/>
            <w:right w:val="none" w:sz="0" w:space="0" w:color="auto"/>
          </w:divBdr>
        </w:div>
        <w:div w:id="532963263">
          <w:marLeft w:val="480"/>
          <w:marRight w:val="0"/>
          <w:marTop w:val="0"/>
          <w:marBottom w:val="0"/>
          <w:divBdr>
            <w:top w:val="none" w:sz="0" w:space="0" w:color="auto"/>
            <w:left w:val="none" w:sz="0" w:space="0" w:color="auto"/>
            <w:bottom w:val="none" w:sz="0" w:space="0" w:color="auto"/>
            <w:right w:val="none" w:sz="0" w:space="0" w:color="auto"/>
          </w:divBdr>
        </w:div>
        <w:div w:id="1228802304">
          <w:marLeft w:val="480"/>
          <w:marRight w:val="0"/>
          <w:marTop w:val="0"/>
          <w:marBottom w:val="0"/>
          <w:divBdr>
            <w:top w:val="none" w:sz="0" w:space="0" w:color="auto"/>
            <w:left w:val="none" w:sz="0" w:space="0" w:color="auto"/>
            <w:bottom w:val="none" w:sz="0" w:space="0" w:color="auto"/>
            <w:right w:val="none" w:sz="0" w:space="0" w:color="auto"/>
          </w:divBdr>
        </w:div>
        <w:div w:id="1071585864">
          <w:marLeft w:val="480"/>
          <w:marRight w:val="0"/>
          <w:marTop w:val="0"/>
          <w:marBottom w:val="0"/>
          <w:divBdr>
            <w:top w:val="none" w:sz="0" w:space="0" w:color="auto"/>
            <w:left w:val="none" w:sz="0" w:space="0" w:color="auto"/>
            <w:bottom w:val="none" w:sz="0" w:space="0" w:color="auto"/>
            <w:right w:val="none" w:sz="0" w:space="0" w:color="auto"/>
          </w:divBdr>
        </w:div>
        <w:div w:id="1316880740">
          <w:marLeft w:val="480"/>
          <w:marRight w:val="0"/>
          <w:marTop w:val="0"/>
          <w:marBottom w:val="0"/>
          <w:divBdr>
            <w:top w:val="none" w:sz="0" w:space="0" w:color="auto"/>
            <w:left w:val="none" w:sz="0" w:space="0" w:color="auto"/>
            <w:bottom w:val="none" w:sz="0" w:space="0" w:color="auto"/>
            <w:right w:val="none" w:sz="0" w:space="0" w:color="auto"/>
          </w:divBdr>
        </w:div>
        <w:div w:id="1687558361">
          <w:marLeft w:val="480"/>
          <w:marRight w:val="0"/>
          <w:marTop w:val="0"/>
          <w:marBottom w:val="0"/>
          <w:divBdr>
            <w:top w:val="none" w:sz="0" w:space="0" w:color="auto"/>
            <w:left w:val="none" w:sz="0" w:space="0" w:color="auto"/>
            <w:bottom w:val="none" w:sz="0" w:space="0" w:color="auto"/>
            <w:right w:val="none" w:sz="0" w:space="0" w:color="auto"/>
          </w:divBdr>
        </w:div>
        <w:div w:id="1351225400">
          <w:marLeft w:val="480"/>
          <w:marRight w:val="0"/>
          <w:marTop w:val="0"/>
          <w:marBottom w:val="0"/>
          <w:divBdr>
            <w:top w:val="none" w:sz="0" w:space="0" w:color="auto"/>
            <w:left w:val="none" w:sz="0" w:space="0" w:color="auto"/>
            <w:bottom w:val="none" w:sz="0" w:space="0" w:color="auto"/>
            <w:right w:val="none" w:sz="0" w:space="0" w:color="auto"/>
          </w:divBdr>
        </w:div>
        <w:div w:id="1176263710">
          <w:marLeft w:val="480"/>
          <w:marRight w:val="0"/>
          <w:marTop w:val="0"/>
          <w:marBottom w:val="0"/>
          <w:divBdr>
            <w:top w:val="none" w:sz="0" w:space="0" w:color="auto"/>
            <w:left w:val="none" w:sz="0" w:space="0" w:color="auto"/>
            <w:bottom w:val="none" w:sz="0" w:space="0" w:color="auto"/>
            <w:right w:val="none" w:sz="0" w:space="0" w:color="auto"/>
          </w:divBdr>
        </w:div>
        <w:div w:id="308171050">
          <w:marLeft w:val="480"/>
          <w:marRight w:val="0"/>
          <w:marTop w:val="0"/>
          <w:marBottom w:val="0"/>
          <w:divBdr>
            <w:top w:val="none" w:sz="0" w:space="0" w:color="auto"/>
            <w:left w:val="none" w:sz="0" w:space="0" w:color="auto"/>
            <w:bottom w:val="none" w:sz="0" w:space="0" w:color="auto"/>
            <w:right w:val="none" w:sz="0" w:space="0" w:color="auto"/>
          </w:divBdr>
        </w:div>
        <w:div w:id="1356155227">
          <w:marLeft w:val="480"/>
          <w:marRight w:val="0"/>
          <w:marTop w:val="0"/>
          <w:marBottom w:val="0"/>
          <w:divBdr>
            <w:top w:val="none" w:sz="0" w:space="0" w:color="auto"/>
            <w:left w:val="none" w:sz="0" w:space="0" w:color="auto"/>
            <w:bottom w:val="none" w:sz="0" w:space="0" w:color="auto"/>
            <w:right w:val="none" w:sz="0" w:space="0" w:color="auto"/>
          </w:divBdr>
        </w:div>
        <w:div w:id="870191556">
          <w:marLeft w:val="480"/>
          <w:marRight w:val="0"/>
          <w:marTop w:val="0"/>
          <w:marBottom w:val="0"/>
          <w:divBdr>
            <w:top w:val="none" w:sz="0" w:space="0" w:color="auto"/>
            <w:left w:val="none" w:sz="0" w:space="0" w:color="auto"/>
            <w:bottom w:val="none" w:sz="0" w:space="0" w:color="auto"/>
            <w:right w:val="none" w:sz="0" w:space="0" w:color="auto"/>
          </w:divBdr>
        </w:div>
        <w:div w:id="181743330">
          <w:marLeft w:val="480"/>
          <w:marRight w:val="0"/>
          <w:marTop w:val="0"/>
          <w:marBottom w:val="0"/>
          <w:divBdr>
            <w:top w:val="none" w:sz="0" w:space="0" w:color="auto"/>
            <w:left w:val="none" w:sz="0" w:space="0" w:color="auto"/>
            <w:bottom w:val="none" w:sz="0" w:space="0" w:color="auto"/>
            <w:right w:val="none" w:sz="0" w:space="0" w:color="auto"/>
          </w:divBdr>
        </w:div>
        <w:div w:id="896864034">
          <w:marLeft w:val="480"/>
          <w:marRight w:val="0"/>
          <w:marTop w:val="0"/>
          <w:marBottom w:val="0"/>
          <w:divBdr>
            <w:top w:val="none" w:sz="0" w:space="0" w:color="auto"/>
            <w:left w:val="none" w:sz="0" w:space="0" w:color="auto"/>
            <w:bottom w:val="none" w:sz="0" w:space="0" w:color="auto"/>
            <w:right w:val="none" w:sz="0" w:space="0" w:color="auto"/>
          </w:divBdr>
        </w:div>
        <w:div w:id="123546208">
          <w:marLeft w:val="480"/>
          <w:marRight w:val="0"/>
          <w:marTop w:val="0"/>
          <w:marBottom w:val="0"/>
          <w:divBdr>
            <w:top w:val="none" w:sz="0" w:space="0" w:color="auto"/>
            <w:left w:val="none" w:sz="0" w:space="0" w:color="auto"/>
            <w:bottom w:val="none" w:sz="0" w:space="0" w:color="auto"/>
            <w:right w:val="none" w:sz="0" w:space="0" w:color="auto"/>
          </w:divBdr>
        </w:div>
        <w:div w:id="716975148">
          <w:marLeft w:val="480"/>
          <w:marRight w:val="0"/>
          <w:marTop w:val="0"/>
          <w:marBottom w:val="0"/>
          <w:divBdr>
            <w:top w:val="none" w:sz="0" w:space="0" w:color="auto"/>
            <w:left w:val="none" w:sz="0" w:space="0" w:color="auto"/>
            <w:bottom w:val="none" w:sz="0" w:space="0" w:color="auto"/>
            <w:right w:val="none" w:sz="0" w:space="0" w:color="auto"/>
          </w:divBdr>
        </w:div>
        <w:div w:id="995456111">
          <w:marLeft w:val="480"/>
          <w:marRight w:val="0"/>
          <w:marTop w:val="0"/>
          <w:marBottom w:val="0"/>
          <w:divBdr>
            <w:top w:val="none" w:sz="0" w:space="0" w:color="auto"/>
            <w:left w:val="none" w:sz="0" w:space="0" w:color="auto"/>
            <w:bottom w:val="none" w:sz="0" w:space="0" w:color="auto"/>
            <w:right w:val="none" w:sz="0" w:space="0" w:color="auto"/>
          </w:divBdr>
        </w:div>
        <w:div w:id="2040546499">
          <w:marLeft w:val="480"/>
          <w:marRight w:val="0"/>
          <w:marTop w:val="0"/>
          <w:marBottom w:val="0"/>
          <w:divBdr>
            <w:top w:val="none" w:sz="0" w:space="0" w:color="auto"/>
            <w:left w:val="none" w:sz="0" w:space="0" w:color="auto"/>
            <w:bottom w:val="none" w:sz="0" w:space="0" w:color="auto"/>
            <w:right w:val="none" w:sz="0" w:space="0" w:color="auto"/>
          </w:divBdr>
        </w:div>
        <w:div w:id="292250225">
          <w:marLeft w:val="480"/>
          <w:marRight w:val="0"/>
          <w:marTop w:val="0"/>
          <w:marBottom w:val="0"/>
          <w:divBdr>
            <w:top w:val="none" w:sz="0" w:space="0" w:color="auto"/>
            <w:left w:val="none" w:sz="0" w:space="0" w:color="auto"/>
            <w:bottom w:val="none" w:sz="0" w:space="0" w:color="auto"/>
            <w:right w:val="none" w:sz="0" w:space="0" w:color="auto"/>
          </w:divBdr>
        </w:div>
        <w:div w:id="845094553">
          <w:marLeft w:val="480"/>
          <w:marRight w:val="0"/>
          <w:marTop w:val="0"/>
          <w:marBottom w:val="0"/>
          <w:divBdr>
            <w:top w:val="none" w:sz="0" w:space="0" w:color="auto"/>
            <w:left w:val="none" w:sz="0" w:space="0" w:color="auto"/>
            <w:bottom w:val="none" w:sz="0" w:space="0" w:color="auto"/>
            <w:right w:val="none" w:sz="0" w:space="0" w:color="auto"/>
          </w:divBdr>
        </w:div>
        <w:div w:id="1370645345">
          <w:marLeft w:val="480"/>
          <w:marRight w:val="0"/>
          <w:marTop w:val="0"/>
          <w:marBottom w:val="0"/>
          <w:divBdr>
            <w:top w:val="none" w:sz="0" w:space="0" w:color="auto"/>
            <w:left w:val="none" w:sz="0" w:space="0" w:color="auto"/>
            <w:bottom w:val="none" w:sz="0" w:space="0" w:color="auto"/>
            <w:right w:val="none" w:sz="0" w:space="0" w:color="auto"/>
          </w:divBdr>
        </w:div>
        <w:div w:id="738863524">
          <w:marLeft w:val="480"/>
          <w:marRight w:val="0"/>
          <w:marTop w:val="0"/>
          <w:marBottom w:val="0"/>
          <w:divBdr>
            <w:top w:val="none" w:sz="0" w:space="0" w:color="auto"/>
            <w:left w:val="none" w:sz="0" w:space="0" w:color="auto"/>
            <w:bottom w:val="none" w:sz="0" w:space="0" w:color="auto"/>
            <w:right w:val="none" w:sz="0" w:space="0" w:color="auto"/>
          </w:divBdr>
        </w:div>
        <w:div w:id="452872572">
          <w:marLeft w:val="480"/>
          <w:marRight w:val="0"/>
          <w:marTop w:val="0"/>
          <w:marBottom w:val="0"/>
          <w:divBdr>
            <w:top w:val="none" w:sz="0" w:space="0" w:color="auto"/>
            <w:left w:val="none" w:sz="0" w:space="0" w:color="auto"/>
            <w:bottom w:val="none" w:sz="0" w:space="0" w:color="auto"/>
            <w:right w:val="none" w:sz="0" w:space="0" w:color="auto"/>
          </w:divBdr>
        </w:div>
        <w:div w:id="1132022826">
          <w:marLeft w:val="480"/>
          <w:marRight w:val="0"/>
          <w:marTop w:val="0"/>
          <w:marBottom w:val="0"/>
          <w:divBdr>
            <w:top w:val="none" w:sz="0" w:space="0" w:color="auto"/>
            <w:left w:val="none" w:sz="0" w:space="0" w:color="auto"/>
            <w:bottom w:val="none" w:sz="0" w:space="0" w:color="auto"/>
            <w:right w:val="none" w:sz="0" w:space="0" w:color="auto"/>
          </w:divBdr>
        </w:div>
        <w:div w:id="311296918">
          <w:marLeft w:val="480"/>
          <w:marRight w:val="0"/>
          <w:marTop w:val="0"/>
          <w:marBottom w:val="0"/>
          <w:divBdr>
            <w:top w:val="none" w:sz="0" w:space="0" w:color="auto"/>
            <w:left w:val="none" w:sz="0" w:space="0" w:color="auto"/>
            <w:bottom w:val="none" w:sz="0" w:space="0" w:color="auto"/>
            <w:right w:val="none" w:sz="0" w:space="0" w:color="auto"/>
          </w:divBdr>
        </w:div>
        <w:div w:id="693116940">
          <w:marLeft w:val="480"/>
          <w:marRight w:val="0"/>
          <w:marTop w:val="0"/>
          <w:marBottom w:val="0"/>
          <w:divBdr>
            <w:top w:val="none" w:sz="0" w:space="0" w:color="auto"/>
            <w:left w:val="none" w:sz="0" w:space="0" w:color="auto"/>
            <w:bottom w:val="none" w:sz="0" w:space="0" w:color="auto"/>
            <w:right w:val="none" w:sz="0" w:space="0" w:color="auto"/>
          </w:divBdr>
        </w:div>
        <w:div w:id="85269479">
          <w:marLeft w:val="480"/>
          <w:marRight w:val="0"/>
          <w:marTop w:val="0"/>
          <w:marBottom w:val="0"/>
          <w:divBdr>
            <w:top w:val="none" w:sz="0" w:space="0" w:color="auto"/>
            <w:left w:val="none" w:sz="0" w:space="0" w:color="auto"/>
            <w:bottom w:val="none" w:sz="0" w:space="0" w:color="auto"/>
            <w:right w:val="none" w:sz="0" w:space="0" w:color="auto"/>
          </w:divBdr>
        </w:div>
        <w:div w:id="195581472">
          <w:marLeft w:val="480"/>
          <w:marRight w:val="0"/>
          <w:marTop w:val="0"/>
          <w:marBottom w:val="0"/>
          <w:divBdr>
            <w:top w:val="none" w:sz="0" w:space="0" w:color="auto"/>
            <w:left w:val="none" w:sz="0" w:space="0" w:color="auto"/>
            <w:bottom w:val="none" w:sz="0" w:space="0" w:color="auto"/>
            <w:right w:val="none" w:sz="0" w:space="0" w:color="auto"/>
          </w:divBdr>
        </w:div>
        <w:div w:id="999121152">
          <w:marLeft w:val="480"/>
          <w:marRight w:val="0"/>
          <w:marTop w:val="0"/>
          <w:marBottom w:val="0"/>
          <w:divBdr>
            <w:top w:val="none" w:sz="0" w:space="0" w:color="auto"/>
            <w:left w:val="none" w:sz="0" w:space="0" w:color="auto"/>
            <w:bottom w:val="none" w:sz="0" w:space="0" w:color="auto"/>
            <w:right w:val="none" w:sz="0" w:space="0" w:color="auto"/>
          </w:divBdr>
        </w:div>
        <w:div w:id="1809937703">
          <w:marLeft w:val="480"/>
          <w:marRight w:val="0"/>
          <w:marTop w:val="0"/>
          <w:marBottom w:val="0"/>
          <w:divBdr>
            <w:top w:val="none" w:sz="0" w:space="0" w:color="auto"/>
            <w:left w:val="none" w:sz="0" w:space="0" w:color="auto"/>
            <w:bottom w:val="none" w:sz="0" w:space="0" w:color="auto"/>
            <w:right w:val="none" w:sz="0" w:space="0" w:color="auto"/>
          </w:divBdr>
        </w:div>
        <w:div w:id="1904675878">
          <w:marLeft w:val="480"/>
          <w:marRight w:val="0"/>
          <w:marTop w:val="0"/>
          <w:marBottom w:val="0"/>
          <w:divBdr>
            <w:top w:val="none" w:sz="0" w:space="0" w:color="auto"/>
            <w:left w:val="none" w:sz="0" w:space="0" w:color="auto"/>
            <w:bottom w:val="none" w:sz="0" w:space="0" w:color="auto"/>
            <w:right w:val="none" w:sz="0" w:space="0" w:color="auto"/>
          </w:divBdr>
        </w:div>
        <w:div w:id="670526958">
          <w:marLeft w:val="480"/>
          <w:marRight w:val="0"/>
          <w:marTop w:val="0"/>
          <w:marBottom w:val="0"/>
          <w:divBdr>
            <w:top w:val="none" w:sz="0" w:space="0" w:color="auto"/>
            <w:left w:val="none" w:sz="0" w:space="0" w:color="auto"/>
            <w:bottom w:val="none" w:sz="0" w:space="0" w:color="auto"/>
            <w:right w:val="none" w:sz="0" w:space="0" w:color="auto"/>
          </w:divBdr>
        </w:div>
        <w:div w:id="1916040694">
          <w:marLeft w:val="480"/>
          <w:marRight w:val="0"/>
          <w:marTop w:val="0"/>
          <w:marBottom w:val="0"/>
          <w:divBdr>
            <w:top w:val="none" w:sz="0" w:space="0" w:color="auto"/>
            <w:left w:val="none" w:sz="0" w:space="0" w:color="auto"/>
            <w:bottom w:val="none" w:sz="0" w:space="0" w:color="auto"/>
            <w:right w:val="none" w:sz="0" w:space="0" w:color="auto"/>
          </w:divBdr>
        </w:div>
        <w:div w:id="475269846">
          <w:marLeft w:val="480"/>
          <w:marRight w:val="0"/>
          <w:marTop w:val="0"/>
          <w:marBottom w:val="0"/>
          <w:divBdr>
            <w:top w:val="none" w:sz="0" w:space="0" w:color="auto"/>
            <w:left w:val="none" w:sz="0" w:space="0" w:color="auto"/>
            <w:bottom w:val="none" w:sz="0" w:space="0" w:color="auto"/>
            <w:right w:val="none" w:sz="0" w:space="0" w:color="auto"/>
          </w:divBdr>
        </w:div>
        <w:div w:id="746805522">
          <w:marLeft w:val="480"/>
          <w:marRight w:val="0"/>
          <w:marTop w:val="0"/>
          <w:marBottom w:val="0"/>
          <w:divBdr>
            <w:top w:val="none" w:sz="0" w:space="0" w:color="auto"/>
            <w:left w:val="none" w:sz="0" w:space="0" w:color="auto"/>
            <w:bottom w:val="none" w:sz="0" w:space="0" w:color="auto"/>
            <w:right w:val="none" w:sz="0" w:space="0" w:color="auto"/>
          </w:divBdr>
        </w:div>
        <w:div w:id="814372557">
          <w:marLeft w:val="480"/>
          <w:marRight w:val="0"/>
          <w:marTop w:val="0"/>
          <w:marBottom w:val="0"/>
          <w:divBdr>
            <w:top w:val="none" w:sz="0" w:space="0" w:color="auto"/>
            <w:left w:val="none" w:sz="0" w:space="0" w:color="auto"/>
            <w:bottom w:val="none" w:sz="0" w:space="0" w:color="auto"/>
            <w:right w:val="none" w:sz="0" w:space="0" w:color="auto"/>
          </w:divBdr>
        </w:div>
        <w:div w:id="535974058">
          <w:marLeft w:val="480"/>
          <w:marRight w:val="0"/>
          <w:marTop w:val="0"/>
          <w:marBottom w:val="0"/>
          <w:divBdr>
            <w:top w:val="none" w:sz="0" w:space="0" w:color="auto"/>
            <w:left w:val="none" w:sz="0" w:space="0" w:color="auto"/>
            <w:bottom w:val="none" w:sz="0" w:space="0" w:color="auto"/>
            <w:right w:val="none" w:sz="0" w:space="0" w:color="auto"/>
          </w:divBdr>
        </w:div>
        <w:div w:id="947082104">
          <w:marLeft w:val="480"/>
          <w:marRight w:val="0"/>
          <w:marTop w:val="0"/>
          <w:marBottom w:val="0"/>
          <w:divBdr>
            <w:top w:val="none" w:sz="0" w:space="0" w:color="auto"/>
            <w:left w:val="none" w:sz="0" w:space="0" w:color="auto"/>
            <w:bottom w:val="none" w:sz="0" w:space="0" w:color="auto"/>
            <w:right w:val="none" w:sz="0" w:space="0" w:color="auto"/>
          </w:divBdr>
        </w:div>
        <w:div w:id="895749634">
          <w:marLeft w:val="480"/>
          <w:marRight w:val="0"/>
          <w:marTop w:val="0"/>
          <w:marBottom w:val="0"/>
          <w:divBdr>
            <w:top w:val="none" w:sz="0" w:space="0" w:color="auto"/>
            <w:left w:val="none" w:sz="0" w:space="0" w:color="auto"/>
            <w:bottom w:val="none" w:sz="0" w:space="0" w:color="auto"/>
            <w:right w:val="none" w:sz="0" w:space="0" w:color="auto"/>
          </w:divBdr>
        </w:div>
        <w:div w:id="29109697">
          <w:marLeft w:val="480"/>
          <w:marRight w:val="0"/>
          <w:marTop w:val="0"/>
          <w:marBottom w:val="0"/>
          <w:divBdr>
            <w:top w:val="none" w:sz="0" w:space="0" w:color="auto"/>
            <w:left w:val="none" w:sz="0" w:space="0" w:color="auto"/>
            <w:bottom w:val="none" w:sz="0" w:space="0" w:color="auto"/>
            <w:right w:val="none" w:sz="0" w:space="0" w:color="auto"/>
          </w:divBdr>
        </w:div>
        <w:div w:id="1215239348">
          <w:marLeft w:val="480"/>
          <w:marRight w:val="0"/>
          <w:marTop w:val="0"/>
          <w:marBottom w:val="0"/>
          <w:divBdr>
            <w:top w:val="none" w:sz="0" w:space="0" w:color="auto"/>
            <w:left w:val="none" w:sz="0" w:space="0" w:color="auto"/>
            <w:bottom w:val="none" w:sz="0" w:space="0" w:color="auto"/>
            <w:right w:val="none" w:sz="0" w:space="0" w:color="auto"/>
          </w:divBdr>
        </w:div>
        <w:div w:id="1078358534">
          <w:marLeft w:val="480"/>
          <w:marRight w:val="0"/>
          <w:marTop w:val="0"/>
          <w:marBottom w:val="0"/>
          <w:divBdr>
            <w:top w:val="none" w:sz="0" w:space="0" w:color="auto"/>
            <w:left w:val="none" w:sz="0" w:space="0" w:color="auto"/>
            <w:bottom w:val="none" w:sz="0" w:space="0" w:color="auto"/>
            <w:right w:val="none" w:sz="0" w:space="0" w:color="auto"/>
          </w:divBdr>
        </w:div>
        <w:div w:id="2086414201">
          <w:marLeft w:val="480"/>
          <w:marRight w:val="0"/>
          <w:marTop w:val="0"/>
          <w:marBottom w:val="0"/>
          <w:divBdr>
            <w:top w:val="none" w:sz="0" w:space="0" w:color="auto"/>
            <w:left w:val="none" w:sz="0" w:space="0" w:color="auto"/>
            <w:bottom w:val="none" w:sz="0" w:space="0" w:color="auto"/>
            <w:right w:val="none" w:sz="0" w:space="0" w:color="auto"/>
          </w:divBdr>
        </w:div>
        <w:div w:id="1519126861">
          <w:marLeft w:val="480"/>
          <w:marRight w:val="0"/>
          <w:marTop w:val="0"/>
          <w:marBottom w:val="0"/>
          <w:divBdr>
            <w:top w:val="none" w:sz="0" w:space="0" w:color="auto"/>
            <w:left w:val="none" w:sz="0" w:space="0" w:color="auto"/>
            <w:bottom w:val="none" w:sz="0" w:space="0" w:color="auto"/>
            <w:right w:val="none" w:sz="0" w:space="0" w:color="auto"/>
          </w:divBdr>
        </w:div>
        <w:div w:id="1425299194">
          <w:marLeft w:val="480"/>
          <w:marRight w:val="0"/>
          <w:marTop w:val="0"/>
          <w:marBottom w:val="0"/>
          <w:divBdr>
            <w:top w:val="none" w:sz="0" w:space="0" w:color="auto"/>
            <w:left w:val="none" w:sz="0" w:space="0" w:color="auto"/>
            <w:bottom w:val="none" w:sz="0" w:space="0" w:color="auto"/>
            <w:right w:val="none" w:sz="0" w:space="0" w:color="auto"/>
          </w:divBdr>
        </w:div>
        <w:div w:id="1735160423">
          <w:marLeft w:val="480"/>
          <w:marRight w:val="0"/>
          <w:marTop w:val="0"/>
          <w:marBottom w:val="0"/>
          <w:divBdr>
            <w:top w:val="none" w:sz="0" w:space="0" w:color="auto"/>
            <w:left w:val="none" w:sz="0" w:space="0" w:color="auto"/>
            <w:bottom w:val="none" w:sz="0" w:space="0" w:color="auto"/>
            <w:right w:val="none" w:sz="0" w:space="0" w:color="auto"/>
          </w:divBdr>
        </w:div>
        <w:div w:id="23674145">
          <w:marLeft w:val="480"/>
          <w:marRight w:val="0"/>
          <w:marTop w:val="0"/>
          <w:marBottom w:val="0"/>
          <w:divBdr>
            <w:top w:val="none" w:sz="0" w:space="0" w:color="auto"/>
            <w:left w:val="none" w:sz="0" w:space="0" w:color="auto"/>
            <w:bottom w:val="none" w:sz="0" w:space="0" w:color="auto"/>
            <w:right w:val="none" w:sz="0" w:space="0" w:color="auto"/>
          </w:divBdr>
        </w:div>
        <w:div w:id="1060246328">
          <w:marLeft w:val="480"/>
          <w:marRight w:val="0"/>
          <w:marTop w:val="0"/>
          <w:marBottom w:val="0"/>
          <w:divBdr>
            <w:top w:val="none" w:sz="0" w:space="0" w:color="auto"/>
            <w:left w:val="none" w:sz="0" w:space="0" w:color="auto"/>
            <w:bottom w:val="none" w:sz="0" w:space="0" w:color="auto"/>
            <w:right w:val="none" w:sz="0" w:space="0" w:color="auto"/>
          </w:divBdr>
        </w:div>
        <w:div w:id="1244680161">
          <w:marLeft w:val="480"/>
          <w:marRight w:val="0"/>
          <w:marTop w:val="0"/>
          <w:marBottom w:val="0"/>
          <w:divBdr>
            <w:top w:val="none" w:sz="0" w:space="0" w:color="auto"/>
            <w:left w:val="none" w:sz="0" w:space="0" w:color="auto"/>
            <w:bottom w:val="none" w:sz="0" w:space="0" w:color="auto"/>
            <w:right w:val="none" w:sz="0" w:space="0" w:color="auto"/>
          </w:divBdr>
        </w:div>
      </w:divsChild>
    </w:div>
    <w:div w:id="112023099">
      <w:bodyDiv w:val="1"/>
      <w:marLeft w:val="0"/>
      <w:marRight w:val="0"/>
      <w:marTop w:val="0"/>
      <w:marBottom w:val="0"/>
      <w:divBdr>
        <w:top w:val="none" w:sz="0" w:space="0" w:color="auto"/>
        <w:left w:val="none" w:sz="0" w:space="0" w:color="auto"/>
        <w:bottom w:val="none" w:sz="0" w:space="0" w:color="auto"/>
        <w:right w:val="none" w:sz="0" w:space="0" w:color="auto"/>
      </w:divBdr>
    </w:div>
    <w:div w:id="112096142">
      <w:bodyDiv w:val="1"/>
      <w:marLeft w:val="0"/>
      <w:marRight w:val="0"/>
      <w:marTop w:val="0"/>
      <w:marBottom w:val="0"/>
      <w:divBdr>
        <w:top w:val="none" w:sz="0" w:space="0" w:color="auto"/>
        <w:left w:val="none" w:sz="0" w:space="0" w:color="auto"/>
        <w:bottom w:val="none" w:sz="0" w:space="0" w:color="auto"/>
        <w:right w:val="none" w:sz="0" w:space="0" w:color="auto"/>
      </w:divBdr>
    </w:div>
    <w:div w:id="112793994">
      <w:bodyDiv w:val="1"/>
      <w:marLeft w:val="0"/>
      <w:marRight w:val="0"/>
      <w:marTop w:val="0"/>
      <w:marBottom w:val="0"/>
      <w:divBdr>
        <w:top w:val="none" w:sz="0" w:space="0" w:color="auto"/>
        <w:left w:val="none" w:sz="0" w:space="0" w:color="auto"/>
        <w:bottom w:val="none" w:sz="0" w:space="0" w:color="auto"/>
        <w:right w:val="none" w:sz="0" w:space="0" w:color="auto"/>
      </w:divBdr>
    </w:div>
    <w:div w:id="113327539">
      <w:bodyDiv w:val="1"/>
      <w:marLeft w:val="0"/>
      <w:marRight w:val="0"/>
      <w:marTop w:val="0"/>
      <w:marBottom w:val="0"/>
      <w:divBdr>
        <w:top w:val="none" w:sz="0" w:space="0" w:color="auto"/>
        <w:left w:val="none" w:sz="0" w:space="0" w:color="auto"/>
        <w:bottom w:val="none" w:sz="0" w:space="0" w:color="auto"/>
        <w:right w:val="none" w:sz="0" w:space="0" w:color="auto"/>
      </w:divBdr>
    </w:div>
    <w:div w:id="113448138">
      <w:bodyDiv w:val="1"/>
      <w:marLeft w:val="0"/>
      <w:marRight w:val="0"/>
      <w:marTop w:val="0"/>
      <w:marBottom w:val="0"/>
      <w:divBdr>
        <w:top w:val="none" w:sz="0" w:space="0" w:color="auto"/>
        <w:left w:val="none" w:sz="0" w:space="0" w:color="auto"/>
        <w:bottom w:val="none" w:sz="0" w:space="0" w:color="auto"/>
        <w:right w:val="none" w:sz="0" w:space="0" w:color="auto"/>
      </w:divBdr>
    </w:div>
    <w:div w:id="113795765">
      <w:bodyDiv w:val="1"/>
      <w:marLeft w:val="0"/>
      <w:marRight w:val="0"/>
      <w:marTop w:val="0"/>
      <w:marBottom w:val="0"/>
      <w:divBdr>
        <w:top w:val="none" w:sz="0" w:space="0" w:color="auto"/>
        <w:left w:val="none" w:sz="0" w:space="0" w:color="auto"/>
        <w:bottom w:val="none" w:sz="0" w:space="0" w:color="auto"/>
        <w:right w:val="none" w:sz="0" w:space="0" w:color="auto"/>
      </w:divBdr>
    </w:div>
    <w:div w:id="113984512">
      <w:bodyDiv w:val="1"/>
      <w:marLeft w:val="0"/>
      <w:marRight w:val="0"/>
      <w:marTop w:val="0"/>
      <w:marBottom w:val="0"/>
      <w:divBdr>
        <w:top w:val="none" w:sz="0" w:space="0" w:color="auto"/>
        <w:left w:val="none" w:sz="0" w:space="0" w:color="auto"/>
        <w:bottom w:val="none" w:sz="0" w:space="0" w:color="auto"/>
        <w:right w:val="none" w:sz="0" w:space="0" w:color="auto"/>
      </w:divBdr>
    </w:div>
    <w:div w:id="114251165">
      <w:bodyDiv w:val="1"/>
      <w:marLeft w:val="0"/>
      <w:marRight w:val="0"/>
      <w:marTop w:val="0"/>
      <w:marBottom w:val="0"/>
      <w:divBdr>
        <w:top w:val="none" w:sz="0" w:space="0" w:color="auto"/>
        <w:left w:val="none" w:sz="0" w:space="0" w:color="auto"/>
        <w:bottom w:val="none" w:sz="0" w:space="0" w:color="auto"/>
        <w:right w:val="none" w:sz="0" w:space="0" w:color="auto"/>
      </w:divBdr>
    </w:div>
    <w:div w:id="114376344">
      <w:bodyDiv w:val="1"/>
      <w:marLeft w:val="0"/>
      <w:marRight w:val="0"/>
      <w:marTop w:val="0"/>
      <w:marBottom w:val="0"/>
      <w:divBdr>
        <w:top w:val="none" w:sz="0" w:space="0" w:color="auto"/>
        <w:left w:val="none" w:sz="0" w:space="0" w:color="auto"/>
        <w:bottom w:val="none" w:sz="0" w:space="0" w:color="auto"/>
        <w:right w:val="none" w:sz="0" w:space="0" w:color="auto"/>
      </w:divBdr>
    </w:div>
    <w:div w:id="115566109">
      <w:bodyDiv w:val="1"/>
      <w:marLeft w:val="0"/>
      <w:marRight w:val="0"/>
      <w:marTop w:val="0"/>
      <w:marBottom w:val="0"/>
      <w:divBdr>
        <w:top w:val="none" w:sz="0" w:space="0" w:color="auto"/>
        <w:left w:val="none" w:sz="0" w:space="0" w:color="auto"/>
        <w:bottom w:val="none" w:sz="0" w:space="0" w:color="auto"/>
        <w:right w:val="none" w:sz="0" w:space="0" w:color="auto"/>
      </w:divBdr>
    </w:div>
    <w:div w:id="115761998">
      <w:bodyDiv w:val="1"/>
      <w:marLeft w:val="0"/>
      <w:marRight w:val="0"/>
      <w:marTop w:val="0"/>
      <w:marBottom w:val="0"/>
      <w:divBdr>
        <w:top w:val="none" w:sz="0" w:space="0" w:color="auto"/>
        <w:left w:val="none" w:sz="0" w:space="0" w:color="auto"/>
        <w:bottom w:val="none" w:sz="0" w:space="0" w:color="auto"/>
        <w:right w:val="none" w:sz="0" w:space="0" w:color="auto"/>
      </w:divBdr>
    </w:div>
    <w:div w:id="115834584">
      <w:bodyDiv w:val="1"/>
      <w:marLeft w:val="0"/>
      <w:marRight w:val="0"/>
      <w:marTop w:val="0"/>
      <w:marBottom w:val="0"/>
      <w:divBdr>
        <w:top w:val="none" w:sz="0" w:space="0" w:color="auto"/>
        <w:left w:val="none" w:sz="0" w:space="0" w:color="auto"/>
        <w:bottom w:val="none" w:sz="0" w:space="0" w:color="auto"/>
        <w:right w:val="none" w:sz="0" w:space="0" w:color="auto"/>
      </w:divBdr>
    </w:div>
    <w:div w:id="115834766">
      <w:bodyDiv w:val="1"/>
      <w:marLeft w:val="0"/>
      <w:marRight w:val="0"/>
      <w:marTop w:val="0"/>
      <w:marBottom w:val="0"/>
      <w:divBdr>
        <w:top w:val="none" w:sz="0" w:space="0" w:color="auto"/>
        <w:left w:val="none" w:sz="0" w:space="0" w:color="auto"/>
        <w:bottom w:val="none" w:sz="0" w:space="0" w:color="auto"/>
        <w:right w:val="none" w:sz="0" w:space="0" w:color="auto"/>
      </w:divBdr>
      <w:divsChild>
        <w:div w:id="1065907273">
          <w:marLeft w:val="480"/>
          <w:marRight w:val="0"/>
          <w:marTop w:val="0"/>
          <w:marBottom w:val="0"/>
          <w:divBdr>
            <w:top w:val="none" w:sz="0" w:space="0" w:color="auto"/>
            <w:left w:val="none" w:sz="0" w:space="0" w:color="auto"/>
            <w:bottom w:val="none" w:sz="0" w:space="0" w:color="auto"/>
            <w:right w:val="none" w:sz="0" w:space="0" w:color="auto"/>
          </w:divBdr>
        </w:div>
        <w:div w:id="997462141">
          <w:marLeft w:val="480"/>
          <w:marRight w:val="0"/>
          <w:marTop w:val="0"/>
          <w:marBottom w:val="0"/>
          <w:divBdr>
            <w:top w:val="none" w:sz="0" w:space="0" w:color="auto"/>
            <w:left w:val="none" w:sz="0" w:space="0" w:color="auto"/>
            <w:bottom w:val="none" w:sz="0" w:space="0" w:color="auto"/>
            <w:right w:val="none" w:sz="0" w:space="0" w:color="auto"/>
          </w:divBdr>
        </w:div>
        <w:div w:id="325019088">
          <w:marLeft w:val="480"/>
          <w:marRight w:val="0"/>
          <w:marTop w:val="0"/>
          <w:marBottom w:val="0"/>
          <w:divBdr>
            <w:top w:val="none" w:sz="0" w:space="0" w:color="auto"/>
            <w:left w:val="none" w:sz="0" w:space="0" w:color="auto"/>
            <w:bottom w:val="none" w:sz="0" w:space="0" w:color="auto"/>
            <w:right w:val="none" w:sz="0" w:space="0" w:color="auto"/>
          </w:divBdr>
        </w:div>
        <w:div w:id="1949504052">
          <w:marLeft w:val="480"/>
          <w:marRight w:val="0"/>
          <w:marTop w:val="0"/>
          <w:marBottom w:val="0"/>
          <w:divBdr>
            <w:top w:val="none" w:sz="0" w:space="0" w:color="auto"/>
            <w:left w:val="none" w:sz="0" w:space="0" w:color="auto"/>
            <w:bottom w:val="none" w:sz="0" w:space="0" w:color="auto"/>
            <w:right w:val="none" w:sz="0" w:space="0" w:color="auto"/>
          </w:divBdr>
        </w:div>
        <w:div w:id="1820148706">
          <w:marLeft w:val="480"/>
          <w:marRight w:val="0"/>
          <w:marTop w:val="0"/>
          <w:marBottom w:val="0"/>
          <w:divBdr>
            <w:top w:val="none" w:sz="0" w:space="0" w:color="auto"/>
            <w:left w:val="none" w:sz="0" w:space="0" w:color="auto"/>
            <w:bottom w:val="none" w:sz="0" w:space="0" w:color="auto"/>
            <w:right w:val="none" w:sz="0" w:space="0" w:color="auto"/>
          </w:divBdr>
        </w:div>
        <w:div w:id="1131825131">
          <w:marLeft w:val="480"/>
          <w:marRight w:val="0"/>
          <w:marTop w:val="0"/>
          <w:marBottom w:val="0"/>
          <w:divBdr>
            <w:top w:val="none" w:sz="0" w:space="0" w:color="auto"/>
            <w:left w:val="none" w:sz="0" w:space="0" w:color="auto"/>
            <w:bottom w:val="none" w:sz="0" w:space="0" w:color="auto"/>
            <w:right w:val="none" w:sz="0" w:space="0" w:color="auto"/>
          </w:divBdr>
        </w:div>
        <w:div w:id="247155847">
          <w:marLeft w:val="480"/>
          <w:marRight w:val="0"/>
          <w:marTop w:val="0"/>
          <w:marBottom w:val="0"/>
          <w:divBdr>
            <w:top w:val="none" w:sz="0" w:space="0" w:color="auto"/>
            <w:left w:val="none" w:sz="0" w:space="0" w:color="auto"/>
            <w:bottom w:val="none" w:sz="0" w:space="0" w:color="auto"/>
            <w:right w:val="none" w:sz="0" w:space="0" w:color="auto"/>
          </w:divBdr>
        </w:div>
        <w:div w:id="1825316199">
          <w:marLeft w:val="480"/>
          <w:marRight w:val="0"/>
          <w:marTop w:val="0"/>
          <w:marBottom w:val="0"/>
          <w:divBdr>
            <w:top w:val="none" w:sz="0" w:space="0" w:color="auto"/>
            <w:left w:val="none" w:sz="0" w:space="0" w:color="auto"/>
            <w:bottom w:val="none" w:sz="0" w:space="0" w:color="auto"/>
            <w:right w:val="none" w:sz="0" w:space="0" w:color="auto"/>
          </w:divBdr>
        </w:div>
        <w:div w:id="463085811">
          <w:marLeft w:val="480"/>
          <w:marRight w:val="0"/>
          <w:marTop w:val="0"/>
          <w:marBottom w:val="0"/>
          <w:divBdr>
            <w:top w:val="none" w:sz="0" w:space="0" w:color="auto"/>
            <w:left w:val="none" w:sz="0" w:space="0" w:color="auto"/>
            <w:bottom w:val="none" w:sz="0" w:space="0" w:color="auto"/>
            <w:right w:val="none" w:sz="0" w:space="0" w:color="auto"/>
          </w:divBdr>
        </w:div>
        <w:div w:id="316112456">
          <w:marLeft w:val="480"/>
          <w:marRight w:val="0"/>
          <w:marTop w:val="0"/>
          <w:marBottom w:val="0"/>
          <w:divBdr>
            <w:top w:val="none" w:sz="0" w:space="0" w:color="auto"/>
            <w:left w:val="none" w:sz="0" w:space="0" w:color="auto"/>
            <w:bottom w:val="none" w:sz="0" w:space="0" w:color="auto"/>
            <w:right w:val="none" w:sz="0" w:space="0" w:color="auto"/>
          </w:divBdr>
        </w:div>
        <w:div w:id="730270092">
          <w:marLeft w:val="480"/>
          <w:marRight w:val="0"/>
          <w:marTop w:val="0"/>
          <w:marBottom w:val="0"/>
          <w:divBdr>
            <w:top w:val="none" w:sz="0" w:space="0" w:color="auto"/>
            <w:left w:val="none" w:sz="0" w:space="0" w:color="auto"/>
            <w:bottom w:val="none" w:sz="0" w:space="0" w:color="auto"/>
            <w:right w:val="none" w:sz="0" w:space="0" w:color="auto"/>
          </w:divBdr>
        </w:div>
        <w:div w:id="1307274599">
          <w:marLeft w:val="480"/>
          <w:marRight w:val="0"/>
          <w:marTop w:val="0"/>
          <w:marBottom w:val="0"/>
          <w:divBdr>
            <w:top w:val="none" w:sz="0" w:space="0" w:color="auto"/>
            <w:left w:val="none" w:sz="0" w:space="0" w:color="auto"/>
            <w:bottom w:val="none" w:sz="0" w:space="0" w:color="auto"/>
            <w:right w:val="none" w:sz="0" w:space="0" w:color="auto"/>
          </w:divBdr>
        </w:div>
        <w:div w:id="832767701">
          <w:marLeft w:val="480"/>
          <w:marRight w:val="0"/>
          <w:marTop w:val="0"/>
          <w:marBottom w:val="0"/>
          <w:divBdr>
            <w:top w:val="none" w:sz="0" w:space="0" w:color="auto"/>
            <w:left w:val="none" w:sz="0" w:space="0" w:color="auto"/>
            <w:bottom w:val="none" w:sz="0" w:space="0" w:color="auto"/>
            <w:right w:val="none" w:sz="0" w:space="0" w:color="auto"/>
          </w:divBdr>
        </w:div>
        <w:div w:id="604729274">
          <w:marLeft w:val="480"/>
          <w:marRight w:val="0"/>
          <w:marTop w:val="0"/>
          <w:marBottom w:val="0"/>
          <w:divBdr>
            <w:top w:val="none" w:sz="0" w:space="0" w:color="auto"/>
            <w:left w:val="none" w:sz="0" w:space="0" w:color="auto"/>
            <w:bottom w:val="none" w:sz="0" w:space="0" w:color="auto"/>
            <w:right w:val="none" w:sz="0" w:space="0" w:color="auto"/>
          </w:divBdr>
        </w:div>
        <w:div w:id="1358774678">
          <w:marLeft w:val="480"/>
          <w:marRight w:val="0"/>
          <w:marTop w:val="0"/>
          <w:marBottom w:val="0"/>
          <w:divBdr>
            <w:top w:val="none" w:sz="0" w:space="0" w:color="auto"/>
            <w:left w:val="none" w:sz="0" w:space="0" w:color="auto"/>
            <w:bottom w:val="none" w:sz="0" w:space="0" w:color="auto"/>
            <w:right w:val="none" w:sz="0" w:space="0" w:color="auto"/>
          </w:divBdr>
        </w:div>
        <w:div w:id="637027788">
          <w:marLeft w:val="480"/>
          <w:marRight w:val="0"/>
          <w:marTop w:val="0"/>
          <w:marBottom w:val="0"/>
          <w:divBdr>
            <w:top w:val="none" w:sz="0" w:space="0" w:color="auto"/>
            <w:left w:val="none" w:sz="0" w:space="0" w:color="auto"/>
            <w:bottom w:val="none" w:sz="0" w:space="0" w:color="auto"/>
            <w:right w:val="none" w:sz="0" w:space="0" w:color="auto"/>
          </w:divBdr>
        </w:div>
        <w:div w:id="1372655684">
          <w:marLeft w:val="480"/>
          <w:marRight w:val="0"/>
          <w:marTop w:val="0"/>
          <w:marBottom w:val="0"/>
          <w:divBdr>
            <w:top w:val="none" w:sz="0" w:space="0" w:color="auto"/>
            <w:left w:val="none" w:sz="0" w:space="0" w:color="auto"/>
            <w:bottom w:val="none" w:sz="0" w:space="0" w:color="auto"/>
            <w:right w:val="none" w:sz="0" w:space="0" w:color="auto"/>
          </w:divBdr>
        </w:div>
        <w:div w:id="38939954">
          <w:marLeft w:val="480"/>
          <w:marRight w:val="0"/>
          <w:marTop w:val="0"/>
          <w:marBottom w:val="0"/>
          <w:divBdr>
            <w:top w:val="none" w:sz="0" w:space="0" w:color="auto"/>
            <w:left w:val="none" w:sz="0" w:space="0" w:color="auto"/>
            <w:bottom w:val="none" w:sz="0" w:space="0" w:color="auto"/>
            <w:right w:val="none" w:sz="0" w:space="0" w:color="auto"/>
          </w:divBdr>
        </w:div>
        <w:div w:id="1946694917">
          <w:marLeft w:val="480"/>
          <w:marRight w:val="0"/>
          <w:marTop w:val="0"/>
          <w:marBottom w:val="0"/>
          <w:divBdr>
            <w:top w:val="none" w:sz="0" w:space="0" w:color="auto"/>
            <w:left w:val="none" w:sz="0" w:space="0" w:color="auto"/>
            <w:bottom w:val="none" w:sz="0" w:space="0" w:color="auto"/>
            <w:right w:val="none" w:sz="0" w:space="0" w:color="auto"/>
          </w:divBdr>
        </w:div>
        <w:div w:id="449975451">
          <w:marLeft w:val="480"/>
          <w:marRight w:val="0"/>
          <w:marTop w:val="0"/>
          <w:marBottom w:val="0"/>
          <w:divBdr>
            <w:top w:val="none" w:sz="0" w:space="0" w:color="auto"/>
            <w:left w:val="none" w:sz="0" w:space="0" w:color="auto"/>
            <w:bottom w:val="none" w:sz="0" w:space="0" w:color="auto"/>
            <w:right w:val="none" w:sz="0" w:space="0" w:color="auto"/>
          </w:divBdr>
        </w:div>
        <w:div w:id="420834095">
          <w:marLeft w:val="480"/>
          <w:marRight w:val="0"/>
          <w:marTop w:val="0"/>
          <w:marBottom w:val="0"/>
          <w:divBdr>
            <w:top w:val="none" w:sz="0" w:space="0" w:color="auto"/>
            <w:left w:val="none" w:sz="0" w:space="0" w:color="auto"/>
            <w:bottom w:val="none" w:sz="0" w:space="0" w:color="auto"/>
            <w:right w:val="none" w:sz="0" w:space="0" w:color="auto"/>
          </w:divBdr>
        </w:div>
        <w:div w:id="369771455">
          <w:marLeft w:val="480"/>
          <w:marRight w:val="0"/>
          <w:marTop w:val="0"/>
          <w:marBottom w:val="0"/>
          <w:divBdr>
            <w:top w:val="none" w:sz="0" w:space="0" w:color="auto"/>
            <w:left w:val="none" w:sz="0" w:space="0" w:color="auto"/>
            <w:bottom w:val="none" w:sz="0" w:space="0" w:color="auto"/>
            <w:right w:val="none" w:sz="0" w:space="0" w:color="auto"/>
          </w:divBdr>
        </w:div>
        <w:div w:id="367220030">
          <w:marLeft w:val="480"/>
          <w:marRight w:val="0"/>
          <w:marTop w:val="0"/>
          <w:marBottom w:val="0"/>
          <w:divBdr>
            <w:top w:val="none" w:sz="0" w:space="0" w:color="auto"/>
            <w:left w:val="none" w:sz="0" w:space="0" w:color="auto"/>
            <w:bottom w:val="none" w:sz="0" w:space="0" w:color="auto"/>
            <w:right w:val="none" w:sz="0" w:space="0" w:color="auto"/>
          </w:divBdr>
        </w:div>
        <w:div w:id="1117526178">
          <w:marLeft w:val="480"/>
          <w:marRight w:val="0"/>
          <w:marTop w:val="0"/>
          <w:marBottom w:val="0"/>
          <w:divBdr>
            <w:top w:val="none" w:sz="0" w:space="0" w:color="auto"/>
            <w:left w:val="none" w:sz="0" w:space="0" w:color="auto"/>
            <w:bottom w:val="none" w:sz="0" w:space="0" w:color="auto"/>
            <w:right w:val="none" w:sz="0" w:space="0" w:color="auto"/>
          </w:divBdr>
        </w:div>
        <w:div w:id="307442009">
          <w:marLeft w:val="480"/>
          <w:marRight w:val="0"/>
          <w:marTop w:val="0"/>
          <w:marBottom w:val="0"/>
          <w:divBdr>
            <w:top w:val="none" w:sz="0" w:space="0" w:color="auto"/>
            <w:left w:val="none" w:sz="0" w:space="0" w:color="auto"/>
            <w:bottom w:val="none" w:sz="0" w:space="0" w:color="auto"/>
            <w:right w:val="none" w:sz="0" w:space="0" w:color="auto"/>
          </w:divBdr>
        </w:div>
        <w:div w:id="662123061">
          <w:marLeft w:val="480"/>
          <w:marRight w:val="0"/>
          <w:marTop w:val="0"/>
          <w:marBottom w:val="0"/>
          <w:divBdr>
            <w:top w:val="none" w:sz="0" w:space="0" w:color="auto"/>
            <w:left w:val="none" w:sz="0" w:space="0" w:color="auto"/>
            <w:bottom w:val="none" w:sz="0" w:space="0" w:color="auto"/>
            <w:right w:val="none" w:sz="0" w:space="0" w:color="auto"/>
          </w:divBdr>
        </w:div>
        <w:div w:id="1149781943">
          <w:marLeft w:val="480"/>
          <w:marRight w:val="0"/>
          <w:marTop w:val="0"/>
          <w:marBottom w:val="0"/>
          <w:divBdr>
            <w:top w:val="none" w:sz="0" w:space="0" w:color="auto"/>
            <w:left w:val="none" w:sz="0" w:space="0" w:color="auto"/>
            <w:bottom w:val="none" w:sz="0" w:space="0" w:color="auto"/>
            <w:right w:val="none" w:sz="0" w:space="0" w:color="auto"/>
          </w:divBdr>
        </w:div>
        <w:div w:id="1137839802">
          <w:marLeft w:val="480"/>
          <w:marRight w:val="0"/>
          <w:marTop w:val="0"/>
          <w:marBottom w:val="0"/>
          <w:divBdr>
            <w:top w:val="none" w:sz="0" w:space="0" w:color="auto"/>
            <w:left w:val="none" w:sz="0" w:space="0" w:color="auto"/>
            <w:bottom w:val="none" w:sz="0" w:space="0" w:color="auto"/>
            <w:right w:val="none" w:sz="0" w:space="0" w:color="auto"/>
          </w:divBdr>
        </w:div>
        <w:div w:id="246118813">
          <w:marLeft w:val="480"/>
          <w:marRight w:val="0"/>
          <w:marTop w:val="0"/>
          <w:marBottom w:val="0"/>
          <w:divBdr>
            <w:top w:val="none" w:sz="0" w:space="0" w:color="auto"/>
            <w:left w:val="none" w:sz="0" w:space="0" w:color="auto"/>
            <w:bottom w:val="none" w:sz="0" w:space="0" w:color="auto"/>
            <w:right w:val="none" w:sz="0" w:space="0" w:color="auto"/>
          </w:divBdr>
        </w:div>
        <w:div w:id="655064059">
          <w:marLeft w:val="480"/>
          <w:marRight w:val="0"/>
          <w:marTop w:val="0"/>
          <w:marBottom w:val="0"/>
          <w:divBdr>
            <w:top w:val="none" w:sz="0" w:space="0" w:color="auto"/>
            <w:left w:val="none" w:sz="0" w:space="0" w:color="auto"/>
            <w:bottom w:val="none" w:sz="0" w:space="0" w:color="auto"/>
            <w:right w:val="none" w:sz="0" w:space="0" w:color="auto"/>
          </w:divBdr>
        </w:div>
        <w:div w:id="2105226982">
          <w:marLeft w:val="480"/>
          <w:marRight w:val="0"/>
          <w:marTop w:val="0"/>
          <w:marBottom w:val="0"/>
          <w:divBdr>
            <w:top w:val="none" w:sz="0" w:space="0" w:color="auto"/>
            <w:left w:val="none" w:sz="0" w:space="0" w:color="auto"/>
            <w:bottom w:val="none" w:sz="0" w:space="0" w:color="auto"/>
            <w:right w:val="none" w:sz="0" w:space="0" w:color="auto"/>
          </w:divBdr>
        </w:div>
        <w:div w:id="898053315">
          <w:marLeft w:val="480"/>
          <w:marRight w:val="0"/>
          <w:marTop w:val="0"/>
          <w:marBottom w:val="0"/>
          <w:divBdr>
            <w:top w:val="none" w:sz="0" w:space="0" w:color="auto"/>
            <w:left w:val="none" w:sz="0" w:space="0" w:color="auto"/>
            <w:bottom w:val="none" w:sz="0" w:space="0" w:color="auto"/>
            <w:right w:val="none" w:sz="0" w:space="0" w:color="auto"/>
          </w:divBdr>
        </w:div>
        <w:div w:id="953095548">
          <w:marLeft w:val="480"/>
          <w:marRight w:val="0"/>
          <w:marTop w:val="0"/>
          <w:marBottom w:val="0"/>
          <w:divBdr>
            <w:top w:val="none" w:sz="0" w:space="0" w:color="auto"/>
            <w:left w:val="none" w:sz="0" w:space="0" w:color="auto"/>
            <w:bottom w:val="none" w:sz="0" w:space="0" w:color="auto"/>
            <w:right w:val="none" w:sz="0" w:space="0" w:color="auto"/>
          </w:divBdr>
        </w:div>
        <w:div w:id="1321081300">
          <w:marLeft w:val="480"/>
          <w:marRight w:val="0"/>
          <w:marTop w:val="0"/>
          <w:marBottom w:val="0"/>
          <w:divBdr>
            <w:top w:val="none" w:sz="0" w:space="0" w:color="auto"/>
            <w:left w:val="none" w:sz="0" w:space="0" w:color="auto"/>
            <w:bottom w:val="none" w:sz="0" w:space="0" w:color="auto"/>
            <w:right w:val="none" w:sz="0" w:space="0" w:color="auto"/>
          </w:divBdr>
        </w:div>
        <w:div w:id="1474639739">
          <w:marLeft w:val="480"/>
          <w:marRight w:val="0"/>
          <w:marTop w:val="0"/>
          <w:marBottom w:val="0"/>
          <w:divBdr>
            <w:top w:val="none" w:sz="0" w:space="0" w:color="auto"/>
            <w:left w:val="none" w:sz="0" w:space="0" w:color="auto"/>
            <w:bottom w:val="none" w:sz="0" w:space="0" w:color="auto"/>
            <w:right w:val="none" w:sz="0" w:space="0" w:color="auto"/>
          </w:divBdr>
        </w:div>
        <w:div w:id="31542907">
          <w:marLeft w:val="480"/>
          <w:marRight w:val="0"/>
          <w:marTop w:val="0"/>
          <w:marBottom w:val="0"/>
          <w:divBdr>
            <w:top w:val="none" w:sz="0" w:space="0" w:color="auto"/>
            <w:left w:val="none" w:sz="0" w:space="0" w:color="auto"/>
            <w:bottom w:val="none" w:sz="0" w:space="0" w:color="auto"/>
            <w:right w:val="none" w:sz="0" w:space="0" w:color="auto"/>
          </w:divBdr>
        </w:div>
        <w:div w:id="1885756107">
          <w:marLeft w:val="480"/>
          <w:marRight w:val="0"/>
          <w:marTop w:val="0"/>
          <w:marBottom w:val="0"/>
          <w:divBdr>
            <w:top w:val="none" w:sz="0" w:space="0" w:color="auto"/>
            <w:left w:val="none" w:sz="0" w:space="0" w:color="auto"/>
            <w:bottom w:val="none" w:sz="0" w:space="0" w:color="auto"/>
            <w:right w:val="none" w:sz="0" w:space="0" w:color="auto"/>
          </w:divBdr>
        </w:div>
        <w:div w:id="1388145385">
          <w:marLeft w:val="480"/>
          <w:marRight w:val="0"/>
          <w:marTop w:val="0"/>
          <w:marBottom w:val="0"/>
          <w:divBdr>
            <w:top w:val="none" w:sz="0" w:space="0" w:color="auto"/>
            <w:left w:val="none" w:sz="0" w:space="0" w:color="auto"/>
            <w:bottom w:val="none" w:sz="0" w:space="0" w:color="auto"/>
            <w:right w:val="none" w:sz="0" w:space="0" w:color="auto"/>
          </w:divBdr>
        </w:div>
        <w:div w:id="112676582">
          <w:marLeft w:val="480"/>
          <w:marRight w:val="0"/>
          <w:marTop w:val="0"/>
          <w:marBottom w:val="0"/>
          <w:divBdr>
            <w:top w:val="none" w:sz="0" w:space="0" w:color="auto"/>
            <w:left w:val="none" w:sz="0" w:space="0" w:color="auto"/>
            <w:bottom w:val="none" w:sz="0" w:space="0" w:color="auto"/>
            <w:right w:val="none" w:sz="0" w:space="0" w:color="auto"/>
          </w:divBdr>
        </w:div>
        <w:div w:id="2042393872">
          <w:marLeft w:val="480"/>
          <w:marRight w:val="0"/>
          <w:marTop w:val="0"/>
          <w:marBottom w:val="0"/>
          <w:divBdr>
            <w:top w:val="none" w:sz="0" w:space="0" w:color="auto"/>
            <w:left w:val="none" w:sz="0" w:space="0" w:color="auto"/>
            <w:bottom w:val="none" w:sz="0" w:space="0" w:color="auto"/>
            <w:right w:val="none" w:sz="0" w:space="0" w:color="auto"/>
          </w:divBdr>
        </w:div>
        <w:div w:id="318703234">
          <w:marLeft w:val="480"/>
          <w:marRight w:val="0"/>
          <w:marTop w:val="0"/>
          <w:marBottom w:val="0"/>
          <w:divBdr>
            <w:top w:val="none" w:sz="0" w:space="0" w:color="auto"/>
            <w:left w:val="none" w:sz="0" w:space="0" w:color="auto"/>
            <w:bottom w:val="none" w:sz="0" w:space="0" w:color="auto"/>
            <w:right w:val="none" w:sz="0" w:space="0" w:color="auto"/>
          </w:divBdr>
        </w:div>
        <w:div w:id="1126897055">
          <w:marLeft w:val="480"/>
          <w:marRight w:val="0"/>
          <w:marTop w:val="0"/>
          <w:marBottom w:val="0"/>
          <w:divBdr>
            <w:top w:val="none" w:sz="0" w:space="0" w:color="auto"/>
            <w:left w:val="none" w:sz="0" w:space="0" w:color="auto"/>
            <w:bottom w:val="none" w:sz="0" w:space="0" w:color="auto"/>
            <w:right w:val="none" w:sz="0" w:space="0" w:color="auto"/>
          </w:divBdr>
        </w:div>
        <w:div w:id="1880703794">
          <w:marLeft w:val="480"/>
          <w:marRight w:val="0"/>
          <w:marTop w:val="0"/>
          <w:marBottom w:val="0"/>
          <w:divBdr>
            <w:top w:val="none" w:sz="0" w:space="0" w:color="auto"/>
            <w:left w:val="none" w:sz="0" w:space="0" w:color="auto"/>
            <w:bottom w:val="none" w:sz="0" w:space="0" w:color="auto"/>
            <w:right w:val="none" w:sz="0" w:space="0" w:color="auto"/>
          </w:divBdr>
        </w:div>
        <w:div w:id="1738819097">
          <w:marLeft w:val="480"/>
          <w:marRight w:val="0"/>
          <w:marTop w:val="0"/>
          <w:marBottom w:val="0"/>
          <w:divBdr>
            <w:top w:val="none" w:sz="0" w:space="0" w:color="auto"/>
            <w:left w:val="none" w:sz="0" w:space="0" w:color="auto"/>
            <w:bottom w:val="none" w:sz="0" w:space="0" w:color="auto"/>
            <w:right w:val="none" w:sz="0" w:space="0" w:color="auto"/>
          </w:divBdr>
        </w:div>
        <w:div w:id="1320769714">
          <w:marLeft w:val="480"/>
          <w:marRight w:val="0"/>
          <w:marTop w:val="0"/>
          <w:marBottom w:val="0"/>
          <w:divBdr>
            <w:top w:val="none" w:sz="0" w:space="0" w:color="auto"/>
            <w:left w:val="none" w:sz="0" w:space="0" w:color="auto"/>
            <w:bottom w:val="none" w:sz="0" w:space="0" w:color="auto"/>
            <w:right w:val="none" w:sz="0" w:space="0" w:color="auto"/>
          </w:divBdr>
        </w:div>
        <w:div w:id="1403217725">
          <w:marLeft w:val="480"/>
          <w:marRight w:val="0"/>
          <w:marTop w:val="0"/>
          <w:marBottom w:val="0"/>
          <w:divBdr>
            <w:top w:val="none" w:sz="0" w:space="0" w:color="auto"/>
            <w:left w:val="none" w:sz="0" w:space="0" w:color="auto"/>
            <w:bottom w:val="none" w:sz="0" w:space="0" w:color="auto"/>
            <w:right w:val="none" w:sz="0" w:space="0" w:color="auto"/>
          </w:divBdr>
        </w:div>
        <w:div w:id="720058286">
          <w:marLeft w:val="480"/>
          <w:marRight w:val="0"/>
          <w:marTop w:val="0"/>
          <w:marBottom w:val="0"/>
          <w:divBdr>
            <w:top w:val="none" w:sz="0" w:space="0" w:color="auto"/>
            <w:left w:val="none" w:sz="0" w:space="0" w:color="auto"/>
            <w:bottom w:val="none" w:sz="0" w:space="0" w:color="auto"/>
            <w:right w:val="none" w:sz="0" w:space="0" w:color="auto"/>
          </w:divBdr>
        </w:div>
        <w:div w:id="609511212">
          <w:marLeft w:val="480"/>
          <w:marRight w:val="0"/>
          <w:marTop w:val="0"/>
          <w:marBottom w:val="0"/>
          <w:divBdr>
            <w:top w:val="none" w:sz="0" w:space="0" w:color="auto"/>
            <w:left w:val="none" w:sz="0" w:space="0" w:color="auto"/>
            <w:bottom w:val="none" w:sz="0" w:space="0" w:color="auto"/>
            <w:right w:val="none" w:sz="0" w:space="0" w:color="auto"/>
          </w:divBdr>
        </w:div>
        <w:div w:id="525170950">
          <w:marLeft w:val="480"/>
          <w:marRight w:val="0"/>
          <w:marTop w:val="0"/>
          <w:marBottom w:val="0"/>
          <w:divBdr>
            <w:top w:val="none" w:sz="0" w:space="0" w:color="auto"/>
            <w:left w:val="none" w:sz="0" w:space="0" w:color="auto"/>
            <w:bottom w:val="none" w:sz="0" w:space="0" w:color="auto"/>
            <w:right w:val="none" w:sz="0" w:space="0" w:color="auto"/>
          </w:divBdr>
        </w:div>
        <w:div w:id="77755624">
          <w:marLeft w:val="480"/>
          <w:marRight w:val="0"/>
          <w:marTop w:val="0"/>
          <w:marBottom w:val="0"/>
          <w:divBdr>
            <w:top w:val="none" w:sz="0" w:space="0" w:color="auto"/>
            <w:left w:val="none" w:sz="0" w:space="0" w:color="auto"/>
            <w:bottom w:val="none" w:sz="0" w:space="0" w:color="auto"/>
            <w:right w:val="none" w:sz="0" w:space="0" w:color="auto"/>
          </w:divBdr>
        </w:div>
        <w:div w:id="38865182">
          <w:marLeft w:val="480"/>
          <w:marRight w:val="0"/>
          <w:marTop w:val="0"/>
          <w:marBottom w:val="0"/>
          <w:divBdr>
            <w:top w:val="none" w:sz="0" w:space="0" w:color="auto"/>
            <w:left w:val="none" w:sz="0" w:space="0" w:color="auto"/>
            <w:bottom w:val="none" w:sz="0" w:space="0" w:color="auto"/>
            <w:right w:val="none" w:sz="0" w:space="0" w:color="auto"/>
          </w:divBdr>
        </w:div>
        <w:div w:id="1109424732">
          <w:marLeft w:val="480"/>
          <w:marRight w:val="0"/>
          <w:marTop w:val="0"/>
          <w:marBottom w:val="0"/>
          <w:divBdr>
            <w:top w:val="none" w:sz="0" w:space="0" w:color="auto"/>
            <w:left w:val="none" w:sz="0" w:space="0" w:color="auto"/>
            <w:bottom w:val="none" w:sz="0" w:space="0" w:color="auto"/>
            <w:right w:val="none" w:sz="0" w:space="0" w:color="auto"/>
          </w:divBdr>
        </w:div>
        <w:div w:id="1423261172">
          <w:marLeft w:val="480"/>
          <w:marRight w:val="0"/>
          <w:marTop w:val="0"/>
          <w:marBottom w:val="0"/>
          <w:divBdr>
            <w:top w:val="none" w:sz="0" w:space="0" w:color="auto"/>
            <w:left w:val="none" w:sz="0" w:space="0" w:color="auto"/>
            <w:bottom w:val="none" w:sz="0" w:space="0" w:color="auto"/>
            <w:right w:val="none" w:sz="0" w:space="0" w:color="auto"/>
          </w:divBdr>
        </w:div>
        <w:div w:id="1652172830">
          <w:marLeft w:val="480"/>
          <w:marRight w:val="0"/>
          <w:marTop w:val="0"/>
          <w:marBottom w:val="0"/>
          <w:divBdr>
            <w:top w:val="none" w:sz="0" w:space="0" w:color="auto"/>
            <w:left w:val="none" w:sz="0" w:space="0" w:color="auto"/>
            <w:bottom w:val="none" w:sz="0" w:space="0" w:color="auto"/>
            <w:right w:val="none" w:sz="0" w:space="0" w:color="auto"/>
          </w:divBdr>
        </w:div>
        <w:div w:id="747927390">
          <w:marLeft w:val="480"/>
          <w:marRight w:val="0"/>
          <w:marTop w:val="0"/>
          <w:marBottom w:val="0"/>
          <w:divBdr>
            <w:top w:val="none" w:sz="0" w:space="0" w:color="auto"/>
            <w:left w:val="none" w:sz="0" w:space="0" w:color="auto"/>
            <w:bottom w:val="none" w:sz="0" w:space="0" w:color="auto"/>
            <w:right w:val="none" w:sz="0" w:space="0" w:color="auto"/>
          </w:divBdr>
        </w:div>
        <w:div w:id="1995601771">
          <w:marLeft w:val="480"/>
          <w:marRight w:val="0"/>
          <w:marTop w:val="0"/>
          <w:marBottom w:val="0"/>
          <w:divBdr>
            <w:top w:val="none" w:sz="0" w:space="0" w:color="auto"/>
            <w:left w:val="none" w:sz="0" w:space="0" w:color="auto"/>
            <w:bottom w:val="none" w:sz="0" w:space="0" w:color="auto"/>
            <w:right w:val="none" w:sz="0" w:space="0" w:color="auto"/>
          </w:divBdr>
        </w:div>
        <w:div w:id="21322144">
          <w:marLeft w:val="480"/>
          <w:marRight w:val="0"/>
          <w:marTop w:val="0"/>
          <w:marBottom w:val="0"/>
          <w:divBdr>
            <w:top w:val="none" w:sz="0" w:space="0" w:color="auto"/>
            <w:left w:val="none" w:sz="0" w:space="0" w:color="auto"/>
            <w:bottom w:val="none" w:sz="0" w:space="0" w:color="auto"/>
            <w:right w:val="none" w:sz="0" w:space="0" w:color="auto"/>
          </w:divBdr>
        </w:div>
        <w:div w:id="1757827597">
          <w:marLeft w:val="480"/>
          <w:marRight w:val="0"/>
          <w:marTop w:val="0"/>
          <w:marBottom w:val="0"/>
          <w:divBdr>
            <w:top w:val="none" w:sz="0" w:space="0" w:color="auto"/>
            <w:left w:val="none" w:sz="0" w:space="0" w:color="auto"/>
            <w:bottom w:val="none" w:sz="0" w:space="0" w:color="auto"/>
            <w:right w:val="none" w:sz="0" w:space="0" w:color="auto"/>
          </w:divBdr>
        </w:div>
        <w:div w:id="1406565643">
          <w:marLeft w:val="480"/>
          <w:marRight w:val="0"/>
          <w:marTop w:val="0"/>
          <w:marBottom w:val="0"/>
          <w:divBdr>
            <w:top w:val="none" w:sz="0" w:space="0" w:color="auto"/>
            <w:left w:val="none" w:sz="0" w:space="0" w:color="auto"/>
            <w:bottom w:val="none" w:sz="0" w:space="0" w:color="auto"/>
            <w:right w:val="none" w:sz="0" w:space="0" w:color="auto"/>
          </w:divBdr>
        </w:div>
        <w:div w:id="905069593">
          <w:marLeft w:val="480"/>
          <w:marRight w:val="0"/>
          <w:marTop w:val="0"/>
          <w:marBottom w:val="0"/>
          <w:divBdr>
            <w:top w:val="none" w:sz="0" w:space="0" w:color="auto"/>
            <w:left w:val="none" w:sz="0" w:space="0" w:color="auto"/>
            <w:bottom w:val="none" w:sz="0" w:space="0" w:color="auto"/>
            <w:right w:val="none" w:sz="0" w:space="0" w:color="auto"/>
          </w:divBdr>
        </w:div>
        <w:div w:id="305167319">
          <w:marLeft w:val="480"/>
          <w:marRight w:val="0"/>
          <w:marTop w:val="0"/>
          <w:marBottom w:val="0"/>
          <w:divBdr>
            <w:top w:val="none" w:sz="0" w:space="0" w:color="auto"/>
            <w:left w:val="none" w:sz="0" w:space="0" w:color="auto"/>
            <w:bottom w:val="none" w:sz="0" w:space="0" w:color="auto"/>
            <w:right w:val="none" w:sz="0" w:space="0" w:color="auto"/>
          </w:divBdr>
        </w:div>
        <w:div w:id="19626637">
          <w:marLeft w:val="480"/>
          <w:marRight w:val="0"/>
          <w:marTop w:val="0"/>
          <w:marBottom w:val="0"/>
          <w:divBdr>
            <w:top w:val="none" w:sz="0" w:space="0" w:color="auto"/>
            <w:left w:val="none" w:sz="0" w:space="0" w:color="auto"/>
            <w:bottom w:val="none" w:sz="0" w:space="0" w:color="auto"/>
            <w:right w:val="none" w:sz="0" w:space="0" w:color="auto"/>
          </w:divBdr>
        </w:div>
        <w:div w:id="822040018">
          <w:marLeft w:val="480"/>
          <w:marRight w:val="0"/>
          <w:marTop w:val="0"/>
          <w:marBottom w:val="0"/>
          <w:divBdr>
            <w:top w:val="none" w:sz="0" w:space="0" w:color="auto"/>
            <w:left w:val="none" w:sz="0" w:space="0" w:color="auto"/>
            <w:bottom w:val="none" w:sz="0" w:space="0" w:color="auto"/>
            <w:right w:val="none" w:sz="0" w:space="0" w:color="auto"/>
          </w:divBdr>
        </w:div>
        <w:div w:id="129179131">
          <w:marLeft w:val="480"/>
          <w:marRight w:val="0"/>
          <w:marTop w:val="0"/>
          <w:marBottom w:val="0"/>
          <w:divBdr>
            <w:top w:val="none" w:sz="0" w:space="0" w:color="auto"/>
            <w:left w:val="none" w:sz="0" w:space="0" w:color="auto"/>
            <w:bottom w:val="none" w:sz="0" w:space="0" w:color="auto"/>
            <w:right w:val="none" w:sz="0" w:space="0" w:color="auto"/>
          </w:divBdr>
        </w:div>
        <w:div w:id="801534901">
          <w:marLeft w:val="480"/>
          <w:marRight w:val="0"/>
          <w:marTop w:val="0"/>
          <w:marBottom w:val="0"/>
          <w:divBdr>
            <w:top w:val="none" w:sz="0" w:space="0" w:color="auto"/>
            <w:left w:val="none" w:sz="0" w:space="0" w:color="auto"/>
            <w:bottom w:val="none" w:sz="0" w:space="0" w:color="auto"/>
            <w:right w:val="none" w:sz="0" w:space="0" w:color="auto"/>
          </w:divBdr>
        </w:div>
        <w:div w:id="49233683">
          <w:marLeft w:val="480"/>
          <w:marRight w:val="0"/>
          <w:marTop w:val="0"/>
          <w:marBottom w:val="0"/>
          <w:divBdr>
            <w:top w:val="none" w:sz="0" w:space="0" w:color="auto"/>
            <w:left w:val="none" w:sz="0" w:space="0" w:color="auto"/>
            <w:bottom w:val="none" w:sz="0" w:space="0" w:color="auto"/>
            <w:right w:val="none" w:sz="0" w:space="0" w:color="auto"/>
          </w:divBdr>
        </w:div>
        <w:div w:id="1324973558">
          <w:marLeft w:val="480"/>
          <w:marRight w:val="0"/>
          <w:marTop w:val="0"/>
          <w:marBottom w:val="0"/>
          <w:divBdr>
            <w:top w:val="none" w:sz="0" w:space="0" w:color="auto"/>
            <w:left w:val="none" w:sz="0" w:space="0" w:color="auto"/>
            <w:bottom w:val="none" w:sz="0" w:space="0" w:color="auto"/>
            <w:right w:val="none" w:sz="0" w:space="0" w:color="auto"/>
          </w:divBdr>
        </w:div>
        <w:div w:id="12264419">
          <w:marLeft w:val="480"/>
          <w:marRight w:val="0"/>
          <w:marTop w:val="0"/>
          <w:marBottom w:val="0"/>
          <w:divBdr>
            <w:top w:val="none" w:sz="0" w:space="0" w:color="auto"/>
            <w:left w:val="none" w:sz="0" w:space="0" w:color="auto"/>
            <w:bottom w:val="none" w:sz="0" w:space="0" w:color="auto"/>
            <w:right w:val="none" w:sz="0" w:space="0" w:color="auto"/>
          </w:divBdr>
        </w:div>
        <w:div w:id="1067997731">
          <w:marLeft w:val="480"/>
          <w:marRight w:val="0"/>
          <w:marTop w:val="0"/>
          <w:marBottom w:val="0"/>
          <w:divBdr>
            <w:top w:val="none" w:sz="0" w:space="0" w:color="auto"/>
            <w:left w:val="none" w:sz="0" w:space="0" w:color="auto"/>
            <w:bottom w:val="none" w:sz="0" w:space="0" w:color="auto"/>
            <w:right w:val="none" w:sz="0" w:space="0" w:color="auto"/>
          </w:divBdr>
        </w:div>
        <w:div w:id="641621883">
          <w:marLeft w:val="480"/>
          <w:marRight w:val="0"/>
          <w:marTop w:val="0"/>
          <w:marBottom w:val="0"/>
          <w:divBdr>
            <w:top w:val="none" w:sz="0" w:space="0" w:color="auto"/>
            <w:left w:val="none" w:sz="0" w:space="0" w:color="auto"/>
            <w:bottom w:val="none" w:sz="0" w:space="0" w:color="auto"/>
            <w:right w:val="none" w:sz="0" w:space="0" w:color="auto"/>
          </w:divBdr>
        </w:div>
        <w:div w:id="674503571">
          <w:marLeft w:val="480"/>
          <w:marRight w:val="0"/>
          <w:marTop w:val="0"/>
          <w:marBottom w:val="0"/>
          <w:divBdr>
            <w:top w:val="none" w:sz="0" w:space="0" w:color="auto"/>
            <w:left w:val="none" w:sz="0" w:space="0" w:color="auto"/>
            <w:bottom w:val="none" w:sz="0" w:space="0" w:color="auto"/>
            <w:right w:val="none" w:sz="0" w:space="0" w:color="auto"/>
          </w:divBdr>
        </w:div>
        <w:div w:id="1894193979">
          <w:marLeft w:val="480"/>
          <w:marRight w:val="0"/>
          <w:marTop w:val="0"/>
          <w:marBottom w:val="0"/>
          <w:divBdr>
            <w:top w:val="none" w:sz="0" w:space="0" w:color="auto"/>
            <w:left w:val="none" w:sz="0" w:space="0" w:color="auto"/>
            <w:bottom w:val="none" w:sz="0" w:space="0" w:color="auto"/>
            <w:right w:val="none" w:sz="0" w:space="0" w:color="auto"/>
          </w:divBdr>
        </w:div>
        <w:div w:id="1157762753">
          <w:marLeft w:val="480"/>
          <w:marRight w:val="0"/>
          <w:marTop w:val="0"/>
          <w:marBottom w:val="0"/>
          <w:divBdr>
            <w:top w:val="none" w:sz="0" w:space="0" w:color="auto"/>
            <w:left w:val="none" w:sz="0" w:space="0" w:color="auto"/>
            <w:bottom w:val="none" w:sz="0" w:space="0" w:color="auto"/>
            <w:right w:val="none" w:sz="0" w:space="0" w:color="auto"/>
          </w:divBdr>
        </w:div>
        <w:div w:id="345399353">
          <w:marLeft w:val="480"/>
          <w:marRight w:val="0"/>
          <w:marTop w:val="0"/>
          <w:marBottom w:val="0"/>
          <w:divBdr>
            <w:top w:val="none" w:sz="0" w:space="0" w:color="auto"/>
            <w:left w:val="none" w:sz="0" w:space="0" w:color="auto"/>
            <w:bottom w:val="none" w:sz="0" w:space="0" w:color="auto"/>
            <w:right w:val="none" w:sz="0" w:space="0" w:color="auto"/>
          </w:divBdr>
        </w:div>
        <w:div w:id="320549309">
          <w:marLeft w:val="480"/>
          <w:marRight w:val="0"/>
          <w:marTop w:val="0"/>
          <w:marBottom w:val="0"/>
          <w:divBdr>
            <w:top w:val="none" w:sz="0" w:space="0" w:color="auto"/>
            <w:left w:val="none" w:sz="0" w:space="0" w:color="auto"/>
            <w:bottom w:val="none" w:sz="0" w:space="0" w:color="auto"/>
            <w:right w:val="none" w:sz="0" w:space="0" w:color="auto"/>
          </w:divBdr>
        </w:div>
        <w:div w:id="838693651">
          <w:marLeft w:val="480"/>
          <w:marRight w:val="0"/>
          <w:marTop w:val="0"/>
          <w:marBottom w:val="0"/>
          <w:divBdr>
            <w:top w:val="none" w:sz="0" w:space="0" w:color="auto"/>
            <w:left w:val="none" w:sz="0" w:space="0" w:color="auto"/>
            <w:bottom w:val="none" w:sz="0" w:space="0" w:color="auto"/>
            <w:right w:val="none" w:sz="0" w:space="0" w:color="auto"/>
          </w:divBdr>
        </w:div>
        <w:div w:id="1324047190">
          <w:marLeft w:val="480"/>
          <w:marRight w:val="0"/>
          <w:marTop w:val="0"/>
          <w:marBottom w:val="0"/>
          <w:divBdr>
            <w:top w:val="none" w:sz="0" w:space="0" w:color="auto"/>
            <w:left w:val="none" w:sz="0" w:space="0" w:color="auto"/>
            <w:bottom w:val="none" w:sz="0" w:space="0" w:color="auto"/>
            <w:right w:val="none" w:sz="0" w:space="0" w:color="auto"/>
          </w:divBdr>
        </w:div>
        <w:div w:id="68818727">
          <w:marLeft w:val="480"/>
          <w:marRight w:val="0"/>
          <w:marTop w:val="0"/>
          <w:marBottom w:val="0"/>
          <w:divBdr>
            <w:top w:val="none" w:sz="0" w:space="0" w:color="auto"/>
            <w:left w:val="none" w:sz="0" w:space="0" w:color="auto"/>
            <w:bottom w:val="none" w:sz="0" w:space="0" w:color="auto"/>
            <w:right w:val="none" w:sz="0" w:space="0" w:color="auto"/>
          </w:divBdr>
        </w:div>
        <w:div w:id="955523575">
          <w:marLeft w:val="480"/>
          <w:marRight w:val="0"/>
          <w:marTop w:val="0"/>
          <w:marBottom w:val="0"/>
          <w:divBdr>
            <w:top w:val="none" w:sz="0" w:space="0" w:color="auto"/>
            <w:left w:val="none" w:sz="0" w:space="0" w:color="auto"/>
            <w:bottom w:val="none" w:sz="0" w:space="0" w:color="auto"/>
            <w:right w:val="none" w:sz="0" w:space="0" w:color="auto"/>
          </w:divBdr>
        </w:div>
        <w:div w:id="108546250">
          <w:marLeft w:val="480"/>
          <w:marRight w:val="0"/>
          <w:marTop w:val="0"/>
          <w:marBottom w:val="0"/>
          <w:divBdr>
            <w:top w:val="none" w:sz="0" w:space="0" w:color="auto"/>
            <w:left w:val="none" w:sz="0" w:space="0" w:color="auto"/>
            <w:bottom w:val="none" w:sz="0" w:space="0" w:color="auto"/>
            <w:right w:val="none" w:sz="0" w:space="0" w:color="auto"/>
          </w:divBdr>
        </w:div>
        <w:div w:id="194125613">
          <w:marLeft w:val="480"/>
          <w:marRight w:val="0"/>
          <w:marTop w:val="0"/>
          <w:marBottom w:val="0"/>
          <w:divBdr>
            <w:top w:val="none" w:sz="0" w:space="0" w:color="auto"/>
            <w:left w:val="none" w:sz="0" w:space="0" w:color="auto"/>
            <w:bottom w:val="none" w:sz="0" w:space="0" w:color="auto"/>
            <w:right w:val="none" w:sz="0" w:space="0" w:color="auto"/>
          </w:divBdr>
        </w:div>
        <w:div w:id="83960461">
          <w:marLeft w:val="480"/>
          <w:marRight w:val="0"/>
          <w:marTop w:val="0"/>
          <w:marBottom w:val="0"/>
          <w:divBdr>
            <w:top w:val="none" w:sz="0" w:space="0" w:color="auto"/>
            <w:left w:val="none" w:sz="0" w:space="0" w:color="auto"/>
            <w:bottom w:val="none" w:sz="0" w:space="0" w:color="auto"/>
            <w:right w:val="none" w:sz="0" w:space="0" w:color="auto"/>
          </w:divBdr>
        </w:div>
        <w:div w:id="372271209">
          <w:marLeft w:val="480"/>
          <w:marRight w:val="0"/>
          <w:marTop w:val="0"/>
          <w:marBottom w:val="0"/>
          <w:divBdr>
            <w:top w:val="none" w:sz="0" w:space="0" w:color="auto"/>
            <w:left w:val="none" w:sz="0" w:space="0" w:color="auto"/>
            <w:bottom w:val="none" w:sz="0" w:space="0" w:color="auto"/>
            <w:right w:val="none" w:sz="0" w:space="0" w:color="auto"/>
          </w:divBdr>
        </w:div>
        <w:div w:id="596475521">
          <w:marLeft w:val="480"/>
          <w:marRight w:val="0"/>
          <w:marTop w:val="0"/>
          <w:marBottom w:val="0"/>
          <w:divBdr>
            <w:top w:val="none" w:sz="0" w:space="0" w:color="auto"/>
            <w:left w:val="none" w:sz="0" w:space="0" w:color="auto"/>
            <w:bottom w:val="none" w:sz="0" w:space="0" w:color="auto"/>
            <w:right w:val="none" w:sz="0" w:space="0" w:color="auto"/>
          </w:divBdr>
        </w:div>
        <w:div w:id="1063985594">
          <w:marLeft w:val="480"/>
          <w:marRight w:val="0"/>
          <w:marTop w:val="0"/>
          <w:marBottom w:val="0"/>
          <w:divBdr>
            <w:top w:val="none" w:sz="0" w:space="0" w:color="auto"/>
            <w:left w:val="none" w:sz="0" w:space="0" w:color="auto"/>
            <w:bottom w:val="none" w:sz="0" w:space="0" w:color="auto"/>
            <w:right w:val="none" w:sz="0" w:space="0" w:color="auto"/>
          </w:divBdr>
        </w:div>
        <w:div w:id="1643462967">
          <w:marLeft w:val="480"/>
          <w:marRight w:val="0"/>
          <w:marTop w:val="0"/>
          <w:marBottom w:val="0"/>
          <w:divBdr>
            <w:top w:val="none" w:sz="0" w:space="0" w:color="auto"/>
            <w:left w:val="none" w:sz="0" w:space="0" w:color="auto"/>
            <w:bottom w:val="none" w:sz="0" w:space="0" w:color="auto"/>
            <w:right w:val="none" w:sz="0" w:space="0" w:color="auto"/>
          </w:divBdr>
        </w:div>
        <w:div w:id="1884367972">
          <w:marLeft w:val="480"/>
          <w:marRight w:val="0"/>
          <w:marTop w:val="0"/>
          <w:marBottom w:val="0"/>
          <w:divBdr>
            <w:top w:val="none" w:sz="0" w:space="0" w:color="auto"/>
            <w:left w:val="none" w:sz="0" w:space="0" w:color="auto"/>
            <w:bottom w:val="none" w:sz="0" w:space="0" w:color="auto"/>
            <w:right w:val="none" w:sz="0" w:space="0" w:color="auto"/>
          </w:divBdr>
        </w:div>
        <w:div w:id="217907846">
          <w:marLeft w:val="480"/>
          <w:marRight w:val="0"/>
          <w:marTop w:val="0"/>
          <w:marBottom w:val="0"/>
          <w:divBdr>
            <w:top w:val="none" w:sz="0" w:space="0" w:color="auto"/>
            <w:left w:val="none" w:sz="0" w:space="0" w:color="auto"/>
            <w:bottom w:val="none" w:sz="0" w:space="0" w:color="auto"/>
            <w:right w:val="none" w:sz="0" w:space="0" w:color="auto"/>
          </w:divBdr>
        </w:div>
        <w:div w:id="1343434674">
          <w:marLeft w:val="480"/>
          <w:marRight w:val="0"/>
          <w:marTop w:val="0"/>
          <w:marBottom w:val="0"/>
          <w:divBdr>
            <w:top w:val="none" w:sz="0" w:space="0" w:color="auto"/>
            <w:left w:val="none" w:sz="0" w:space="0" w:color="auto"/>
            <w:bottom w:val="none" w:sz="0" w:space="0" w:color="auto"/>
            <w:right w:val="none" w:sz="0" w:space="0" w:color="auto"/>
          </w:divBdr>
        </w:div>
        <w:div w:id="1671254509">
          <w:marLeft w:val="480"/>
          <w:marRight w:val="0"/>
          <w:marTop w:val="0"/>
          <w:marBottom w:val="0"/>
          <w:divBdr>
            <w:top w:val="none" w:sz="0" w:space="0" w:color="auto"/>
            <w:left w:val="none" w:sz="0" w:space="0" w:color="auto"/>
            <w:bottom w:val="none" w:sz="0" w:space="0" w:color="auto"/>
            <w:right w:val="none" w:sz="0" w:space="0" w:color="auto"/>
          </w:divBdr>
        </w:div>
      </w:divsChild>
    </w:div>
    <w:div w:id="116223035">
      <w:bodyDiv w:val="1"/>
      <w:marLeft w:val="0"/>
      <w:marRight w:val="0"/>
      <w:marTop w:val="0"/>
      <w:marBottom w:val="0"/>
      <w:divBdr>
        <w:top w:val="none" w:sz="0" w:space="0" w:color="auto"/>
        <w:left w:val="none" w:sz="0" w:space="0" w:color="auto"/>
        <w:bottom w:val="none" w:sz="0" w:space="0" w:color="auto"/>
        <w:right w:val="none" w:sz="0" w:space="0" w:color="auto"/>
      </w:divBdr>
    </w:div>
    <w:div w:id="116485817">
      <w:bodyDiv w:val="1"/>
      <w:marLeft w:val="0"/>
      <w:marRight w:val="0"/>
      <w:marTop w:val="0"/>
      <w:marBottom w:val="0"/>
      <w:divBdr>
        <w:top w:val="none" w:sz="0" w:space="0" w:color="auto"/>
        <w:left w:val="none" w:sz="0" w:space="0" w:color="auto"/>
        <w:bottom w:val="none" w:sz="0" w:space="0" w:color="auto"/>
        <w:right w:val="none" w:sz="0" w:space="0" w:color="auto"/>
      </w:divBdr>
    </w:div>
    <w:div w:id="116529479">
      <w:bodyDiv w:val="1"/>
      <w:marLeft w:val="0"/>
      <w:marRight w:val="0"/>
      <w:marTop w:val="0"/>
      <w:marBottom w:val="0"/>
      <w:divBdr>
        <w:top w:val="none" w:sz="0" w:space="0" w:color="auto"/>
        <w:left w:val="none" w:sz="0" w:space="0" w:color="auto"/>
        <w:bottom w:val="none" w:sz="0" w:space="0" w:color="auto"/>
        <w:right w:val="none" w:sz="0" w:space="0" w:color="auto"/>
      </w:divBdr>
    </w:div>
    <w:div w:id="116684399">
      <w:bodyDiv w:val="1"/>
      <w:marLeft w:val="0"/>
      <w:marRight w:val="0"/>
      <w:marTop w:val="0"/>
      <w:marBottom w:val="0"/>
      <w:divBdr>
        <w:top w:val="none" w:sz="0" w:space="0" w:color="auto"/>
        <w:left w:val="none" w:sz="0" w:space="0" w:color="auto"/>
        <w:bottom w:val="none" w:sz="0" w:space="0" w:color="auto"/>
        <w:right w:val="none" w:sz="0" w:space="0" w:color="auto"/>
      </w:divBdr>
    </w:div>
    <w:div w:id="116727924">
      <w:bodyDiv w:val="1"/>
      <w:marLeft w:val="0"/>
      <w:marRight w:val="0"/>
      <w:marTop w:val="0"/>
      <w:marBottom w:val="0"/>
      <w:divBdr>
        <w:top w:val="none" w:sz="0" w:space="0" w:color="auto"/>
        <w:left w:val="none" w:sz="0" w:space="0" w:color="auto"/>
        <w:bottom w:val="none" w:sz="0" w:space="0" w:color="auto"/>
        <w:right w:val="none" w:sz="0" w:space="0" w:color="auto"/>
      </w:divBdr>
    </w:div>
    <w:div w:id="116796799">
      <w:bodyDiv w:val="1"/>
      <w:marLeft w:val="0"/>
      <w:marRight w:val="0"/>
      <w:marTop w:val="0"/>
      <w:marBottom w:val="0"/>
      <w:divBdr>
        <w:top w:val="none" w:sz="0" w:space="0" w:color="auto"/>
        <w:left w:val="none" w:sz="0" w:space="0" w:color="auto"/>
        <w:bottom w:val="none" w:sz="0" w:space="0" w:color="auto"/>
        <w:right w:val="none" w:sz="0" w:space="0" w:color="auto"/>
      </w:divBdr>
    </w:div>
    <w:div w:id="117072709">
      <w:bodyDiv w:val="1"/>
      <w:marLeft w:val="0"/>
      <w:marRight w:val="0"/>
      <w:marTop w:val="0"/>
      <w:marBottom w:val="0"/>
      <w:divBdr>
        <w:top w:val="none" w:sz="0" w:space="0" w:color="auto"/>
        <w:left w:val="none" w:sz="0" w:space="0" w:color="auto"/>
        <w:bottom w:val="none" w:sz="0" w:space="0" w:color="auto"/>
        <w:right w:val="none" w:sz="0" w:space="0" w:color="auto"/>
      </w:divBdr>
    </w:div>
    <w:div w:id="117333012">
      <w:bodyDiv w:val="1"/>
      <w:marLeft w:val="0"/>
      <w:marRight w:val="0"/>
      <w:marTop w:val="0"/>
      <w:marBottom w:val="0"/>
      <w:divBdr>
        <w:top w:val="none" w:sz="0" w:space="0" w:color="auto"/>
        <w:left w:val="none" w:sz="0" w:space="0" w:color="auto"/>
        <w:bottom w:val="none" w:sz="0" w:space="0" w:color="auto"/>
        <w:right w:val="none" w:sz="0" w:space="0" w:color="auto"/>
      </w:divBdr>
    </w:div>
    <w:div w:id="117341205">
      <w:bodyDiv w:val="1"/>
      <w:marLeft w:val="0"/>
      <w:marRight w:val="0"/>
      <w:marTop w:val="0"/>
      <w:marBottom w:val="0"/>
      <w:divBdr>
        <w:top w:val="none" w:sz="0" w:space="0" w:color="auto"/>
        <w:left w:val="none" w:sz="0" w:space="0" w:color="auto"/>
        <w:bottom w:val="none" w:sz="0" w:space="0" w:color="auto"/>
        <w:right w:val="none" w:sz="0" w:space="0" w:color="auto"/>
      </w:divBdr>
    </w:div>
    <w:div w:id="117800887">
      <w:bodyDiv w:val="1"/>
      <w:marLeft w:val="0"/>
      <w:marRight w:val="0"/>
      <w:marTop w:val="0"/>
      <w:marBottom w:val="0"/>
      <w:divBdr>
        <w:top w:val="none" w:sz="0" w:space="0" w:color="auto"/>
        <w:left w:val="none" w:sz="0" w:space="0" w:color="auto"/>
        <w:bottom w:val="none" w:sz="0" w:space="0" w:color="auto"/>
        <w:right w:val="none" w:sz="0" w:space="0" w:color="auto"/>
      </w:divBdr>
    </w:div>
    <w:div w:id="117840590">
      <w:bodyDiv w:val="1"/>
      <w:marLeft w:val="0"/>
      <w:marRight w:val="0"/>
      <w:marTop w:val="0"/>
      <w:marBottom w:val="0"/>
      <w:divBdr>
        <w:top w:val="none" w:sz="0" w:space="0" w:color="auto"/>
        <w:left w:val="none" w:sz="0" w:space="0" w:color="auto"/>
        <w:bottom w:val="none" w:sz="0" w:space="0" w:color="auto"/>
        <w:right w:val="none" w:sz="0" w:space="0" w:color="auto"/>
      </w:divBdr>
      <w:divsChild>
        <w:div w:id="1623075063">
          <w:marLeft w:val="480"/>
          <w:marRight w:val="0"/>
          <w:marTop w:val="0"/>
          <w:marBottom w:val="0"/>
          <w:divBdr>
            <w:top w:val="none" w:sz="0" w:space="0" w:color="auto"/>
            <w:left w:val="none" w:sz="0" w:space="0" w:color="auto"/>
            <w:bottom w:val="none" w:sz="0" w:space="0" w:color="auto"/>
            <w:right w:val="none" w:sz="0" w:space="0" w:color="auto"/>
          </w:divBdr>
        </w:div>
        <w:div w:id="854005352">
          <w:marLeft w:val="480"/>
          <w:marRight w:val="0"/>
          <w:marTop w:val="0"/>
          <w:marBottom w:val="0"/>
          <w:divBdr>
            <w:top w:val="none" w:sz="0" w:space="0" w:color="auto"/>
            <w:left w:val="none" w:sz="0" w:space="0" w:color="auto"/>
            <w:bottom w:val="none" w:sz="0" w:space="0" w:color="auto"/>
            <w:right w:val="none" w:sz="0" w:space="0" w:color="auto"/>
          </w:divBdr>
        </w:div>
        <w:div w:id="406151192">
          <w:marLeft w:val="480"/>
          <w:marRight w:val="0"/>
          <w:marTop w:val="0"/>
          <w:marBottom w:val="0"/>
          <w:divBdr>
            <w:top w:val="none" w:sz="0" w:space="0" w:color="auto"/>
            <w:left w:val="none" w:sz="0" w:space="0" w:color="auto"/>
            <w:bottom w:val="none" w:sz="0" w:space="0" w:color="auto"/>
            <w:right w:val="none" w:sz="0" w:space="0" w:color="auto"/>
          </w:divBdr>
        </w:div>
        <w:div w:id="301082461">
          <w:marLeft w:val="480"/>
          <w:marRight w:val="0"/>
          <w:marTop w:val="0"/>
          <w:marBottom w:val="0"/>
          <w:divBdr>
            <w:top w:val="none" w:sz="0" w:space="0" w:color="auto"/>
            <w:left w:val="none" w:sz="0" w:space="0" w:color="auto"/>
            <w:bottom w:val="none" w:sz="0" w:space="0" w:color="auto"/>
            <w:right w:val="none" w:sz="0" w:space="0" w:color="auto"/>
          </w:divBdr>
        </w:div>
        <w:div w:id="771248480">
          <w:marLeft w:val="480"/>
          <w:marRight w:val="0"/>
          <w:marTop w:val="0"/>
          <w:marBottom w:val="0"/>
          <w:divBdr>
            <w:top w:val="none" w:sz="0" w:space="0" w:color="auto"/>
            <w:left w:val="none" w:sz="0" w:space="0" w:color="auto"/>
            <w:bottom w:val="none" w:sz="0" w:space="0" w:color="auto"/>
            <w:right w:val="none" w:sz="0" w:space="0" w:color="auto"/>
          </w:divBdr>
        </w:div>
        <w:div w:id="24524556">
          <w:marLeft w:val="480"/>
          <w:marRight w:val="0"/>
          <w:marTop w:val="0"/>
          <w:marBottom w:val="0"/>
          <w:divBdr>
            <w:top w:val="none" w:sz="0" w:space="0" w:color="auto"/>
            <w:left w:val="none" w:sz="0" w:space="0" w:color="auto"/>
            <w:bottom w:val="none" w:sz="0" w:space="0" w:color="auto"/>
            <w:right w:val="none" w:sz="0" w:space="0" w:color="auto"/>
          </w:divBdr>
        </w:div>
        <w:div w:id="1326201598">
          <w:marLeft w:val="480"/>
          <w:marRight w:val="0"/>
          <w:marTop w:val="0"/>
          <w:marBottom w:val="0"/>
          <w:divBdr>
            <w:top w:val="none" w:sz="0" w:space="0" w:color="auto"/>
            <w:left w:val="none" w:sz="0" w:space="0" w:color="auto"/>
            <w:bottom w:val="none" w:sz="0" w:space="0" w:color="auto"/>
            <w:right w:val="none" w:sz="0" w:space="0" w:color="auto"/>
          </w:divBdr>
        </w:div>
        <w:div w:id="755706639">
          <w:marLeft w:val="480"/>
          <w:marRight w:val="0"/>
          <w:marTop w:val="0"/>
          <w:marBottom w:val="0"/>
          <w:divBdr>
            <w:top w:val="none" w:sz="0" w:space="0" w:color="auto"/>
            <w:left w:val="none" w:sz="0" w:space="0" w:color="auto"/>
            <w:bottom w:val="none" w:sz="0" w:space="0" w:color="auto"/>
            <w:right w:val="none" w:sz="0" w:space="0" w:color="auto"/>
          </w:divBdr>
        </w:div>
        <w:div w:id="1746219370">
          <w:marLeft w:val="480"/>
          <w:marRight w:val="0"/>
          <w:marTop w:val="0"/>
          <w:marBottom w:val="0"/>
          <w:divBdr>
            <w:top w:val="none" w:sz="0" w:space="0" w:color="auto"/>
            <w:left w:val="none" w:sz="0" w:space="0" w:color="auto"/>
            <w:bottom w:val="none" w:sz="0" w:space="0" w:color="auto"/>
            <w:right w:val="none" w:sz="0" w:space="0" w:color="auto"/>
          </w:divBdr>
        </w:div>
        <w:div w:id="924802844">
          <w:marLeft w:val="480"/>
          <w:marRight w:val="0"/>
          <w:marTop w:val="0"/>
          <w:marBottom w:val="0"/>
          <w:divBdr>
            <w:top w:val="none" w:sz="0" w:space="0" w:color="auto"/>
            <w:left w:val="none" w:sz="0" w:space="0" w:color="auto"/>
            <w:bottom w:val="none" w:sz="0" w:space="0" w:color="auto"/>
            <w:right w:val="none" w:sz="0" w:space="0" w:color="auto"/>
          </w:divBdr>
        </w:div>
        <w:div w:id="1220434659">
          <w:marLeft w:val="480"/>
          <w:marRight w:val="0"/>
          <w:marTop w:val="0"/>
          <w:marBottom w:val="0"/>
          <w:divBdr>
            <w:top w:val="none" w:sz="0" w:space="0" w:color="auto"/>
            <w:left w:val="none" w:sz="0" w:space="0" w:color="auto"/>
            <w:bottom w:val="none" w:sz="0" w:space="0" w:color="auto"/>
            <w:right w:val="none" w:sz="0" w:space="0" w:color="auto"/>
          </w:divBdr>
        </w:div>
        <w:div w:id="1694191070">
          <w:marLeft w:val="480"/>
          <w:marRight w:val="0"/>
          <w:marTop w:val="0"/>
          <w:marBottom w:val="0"/>
          <w:divBdr>
            <w:top w:val="none" w:sz="0" w:space="0" w:color="auto"/>
            <w:left w:val="none" w:sz="0" w:space="0" w:color="auto"/>
            <w:bottom w:val="none" w:sz="0" w:space="0" w:color="auto"/>
            <w:right w:val="none" w:sz="0" w:space="0" w:color="auto"/>
          </w:divBdr>
        </w:div>
        <w:div w:id="1343510640">
          <w:marLeft w:val="480"/>
          <w:marRight w:val="0"/>
          <w:marTop w:val="0"/>
          <w:marBottom w:val="0"/>
          <w:divBdr>
            <w:top w:val="none" w:sz="0" w:space="0" w:color="auto"/>
            <w:left w:val="none" w:sz="0" w:space="0" w:color="auto"/>
            <w:bottom w:val="none" w:sz="0" w:space="0" w:color="auto"/>
            <w:right w:val="none" w:sz="0" w:space="0" w:color="auto"/>
          </w:divBdr>
        </w:div>
        <w:div w:id="1738241327">
          <w:marLeft w:val="480"/>
          <w:marRight w:val="0"/>
          <w:marTop w:val="0"/>
          <w:marBottom w:val="0"/>
          <w:divBdr>
            <w:top w:val="none" w:sz="0" w:space="0" w:color="auto"/>
            <w:left w:val="none" w:sz="0" w:space="0" w:color="auto"/>
            <w:bottom w:val="none" w:sz="0" w:space="0" w:color="auto"/>
            <w:right w:val="none" w:sz="0" w:space="0" w:color="auto"/>
          </w:divBdr>
        </w:div>
        <w:div w:id="1243566940">
          <w:marLeft w:val="480"/>
          <w:marRight w:val="0"/>
          <w:marTop w:val="0"/>
          <w:marBottom w:val="0"/>
          <w:divBdr>
            <w:top w:val="none" w:sz="0" w:space="0" w:color="auto"/>
            <w:left w:val="none" w:sz="0" w:space="0" w:color="auto"/>
            <w:bottom w:val="none" w:sz="0" w:space="0" w:color="auto"/>
            <w:right w:val="none" w:sz="0" w:space="0" w:color="auto"/>
          </w:divBdr>
        </w:div>
        <w:div w:id="330455721">
          <w:marLeft w:val="480"/>
          <w:marRight w:val="0"/>
          <w:marTop w:val="0"/>
          <w:marBottom w:val="0"/>
          <w:divBdr>
            <w:top w:val="none" w:sz="0" w:space="0" w:color="auto"/>
            <w:left w:val="none" w:sz="0" w:space="0" w:color="auto"/>
            <w:bottom w:val="none" w:sz="0" w:space="0" w:color="auto"/>
            <w:right w:val="none" w:sz="0" w:space="0" w:color="auto"/>
          </w:divBdr>
        </w:div>
        <w:div w:id="892228423">
          <w:marLeft w:val="480"/>
          <w:marRight w:val="0"/>
          <w:marTop w:val="0"/>
          <w:marBottom w:val="0"/>
          <w:divBdr>
            <w:top w:val="none" w:sz="0" w:space="0" w:color="auto"/>
            <w:left w:val="none" w:sz="0" w:space="0" w:color="auto"/>
            <w:bottom w:val="none" w:sz="0" w:space="0" w:color="auto"/>
            <w:right w:val="none" w:sz="0" w:space="0" w:color="auto"/>
          </w:divBdr>
        </w:div>
        <w:div w:id="1754739886">
          <w:marLeft w:val="480"/>
          <w:marRight w:val="0"/>
          <w:marTop w:val="0"/>
          <w:marBottom w:val="0"/>
          <w:divBdr>
            <w:top w:val="none" w:sz="0" w:space="0" w:color="auto"/>
            <w:left w:val="none" w:sz="0" w:space="0" w:color="auto"/>
            <w:bottom w:val="none" w:sz="0" w:space="0" w:color="auto"/>
            <w:right w:val="none" w:sz="0" w:space="0" w:color="auto"/>
          </w:divBdr>
        </w:div>
        <w:div w:id="93282308">
          <w:marLeft w:val="480"/>
          <w:marRight w:val="0"/>
          <w:marTop w:val="0"/>
          <w:marBottom w:val="0"/>
          <w:divBdr>
            <w:top w:val="none" w:sz="0" w:space="0" w:color="auto"/>
            <w:left w:val="none" w:sz="0" w:space="0" w:color="auto"/>
            <w:bottom w:val="none" w:sz="0" w:space="0" w:color="auto"/>
            <w:right w:val="none" w:sz="0" w:space="0" w:color="auto"/>
          </w:divBdr>
        </w:div>
        <w:div w:id="764809996">
          <w:marLeft w:val="480"/>
          <w:marRight w:val="0"/>
          <w:marTop w:val="0"/>
          <w:marBottom w:val="0"/>
          <w:divBdr>
            <w:top w:val="none" w:sz="0" w:space="0" w:color="auto"/>
            <w:left w:val="none" w:sz="0" w:space="0" w:color="auto"/>
            <w:bottom w:val="none" w:sz="0" w:space="0" w:color="auto"/>
            <w:right w:val="none" w:sz="0" w:space="0" w:color="auto"/>
          </w:divBdr>
        </w:div>
        <w:div w:id="980579754">
          <w:marLeft w:val="480"/>
          <w:marRight w:val="0"/>
          <w:marTop w:val="0"/>
          <w:marBottom w:val="0"/>
          <w:divBdr>
            <w:top w:val="none" w:sz="0" w:space="0" w:color="auto"/>
            <w:left w:val="none" w:sz="0" w:space="0" w:color="auto"/>
            <w:bottom w:val="none" w:sz="0" w:space="0" w:color="auto"/>
            <w:right w:val="none" w:sz="0" w:space="0" w:color="auto"/>
          </w:divBdr>
        </w:div>
        <w:div w:id="846211264">
          <w:marLeft w:val="480"/>
          <w:marRight w:val="0"/>
          <w:marTop w:val="0"/>
          <w:marBottom w:val="0"/>
          <w:divBdr>
            <w:top w:val="none" w:sz="0" w:space="0" w:color="auto"/>
            <w:left w:val="none" w:sz="0" w:space="0" w:color="auto"/>
            <w:bottom w:val="none" w:sz="0" w:space="0" w:color="auto"/>
            <w:right w:val="none" w:sz="0" w:space="0" w:color="auto"/>
          </w:divBdr>
        </w:div>
        <w:div w:id="1889147059">
          <w:marLeft w:val="480"/>
          <w:marRight w:val="0"/>
          <w:marTop w:val="0"/>
          <w:marBottom w:val="0"/>
          <w:divBdr>
            <w:top w:val="none" w:sz="0" w:space="0" w:color="auto"/>
            <w:left w:val="none" w:sz="0" w:space="0" w:color="auto"/>
            <w:bottom w:val="none" w:sz="0" w:space="0" w:color="auto"/>
            <w:right w:val="none" w:sz="0" w:space="0" w:color="auto"/>
          </w:divBdr>
        </w:div>
        <w:div w:id="207109819">
          <w:marLeft w:val="480"/>
          <w:marRight w:val="0"/>
          <w:marTop w:val="0"/>
          <w:marBottom w:val="0"/>
          <w:divBdr>
            <w:top w:val="none" w:sz="0" w:space="0" w:color="auto"/>
            <w:left w:val="none" w:sz="0" w:space="0" w:color="auto"/>
            <w:bottom w:val="none" w:sz="0" w:space="0" w:color="auto"/>
            <w:right w:val="none" w:sz="0" w:space="0" w:color="auto"/>
          </w:divBdr>
        </w:div>
        <w:div w:id="752628409">
          <w:marLeft w:val="480"/>
          <w:marRight w:val="0"/>
          <w:marTop w:val="0"/>
          <w:marBottom w:val="0"/>
          <w:divBdr>
            <w:top w:val="none" w:sz="0" w:space="0" w:color="auto"/>
            <w:left w:val="none" w:sz="0" w:space="0" w:color="auto"/>
            <w:bottom w:val="none" w:sz="0" w:space="0" w:color="auto"/>
            <w:right w:val="none" w:sz="0" w:space="0" w:color="auto"/>
          </w:divBdr>
        </w:div>
        <w:div w:id="1865628931">
          <w:marLeft w:val="480"/>
          <w:marRight w:val="0"/>
          <w:marTop w:val="0"/>
          <w:marBottom w:val="0"/>
          <w:divBdr>
            <w:top w:val="none" w:sz="0" w:space="0" w:color="auto"/>
            <w:left w:val="none" w:sz="0" w:space="0" w:color="auto"/>
            <w:bottom w:val="none" w:sz="0" w:space="0" w:color="auto"/>
            <w:right w:val="none" w:sz="0" w:space="0" w:color="auto"/>
          </w:divBdr>
        </w:div>
        <w:div w:id="709957283">
          <w:marLeft w:val="480"/>
          <w:marRight w:val="0"/>
          <w:marTop w:val="0"/>
          <w:marBottom w:val="0"/>
          <w:divBdr>
            <w:top w:val="none" w:sz="0" w:space="0" w:color="auto"/>
            <w:left w:val="none" w:sz="0" w:space="0" w:color="auto"/>
            <w:bottom w:val="none" w:sz="0" w:space="0" w:color="auto"/>
            <w:right w:val="none" w:sz="0" w:space="0" w:color="auto"/>
          </w:divBdr>
        </w:div>
        <w:div w:id="142742521">
          <w:marLeft w:val="480"/>
          <w:marRight w:val="0"/>
          <w:marTop w:val="0"/>
          <w:marBottom w:val="0"/>
          <w:divBdr>
            <w:top w:val="none" w:sz="0" w:space="0" w:color="auto"/>
            <w:left w:val="none" w:sz="0" w:space="0" w:color="auto"/>
            <w:bottom w:val="none" w:sz="0" w:space="0" w:color="auto"/>
            <w:right w:val="none" w:sz="0" w:space="0" w:color="auto"/>
          </w:divBdr>
        </w:div>
        <w:div w:id="1168910273">
          <w:marLeft w:val="480"/>
          <w:marRight w:val="0"/>
          <w:marTop w:val="0"/>
          <w:marBottom w:val="0"/>
          <w:divBdr>
            <w:top w:val="none" w:sz="0" w:space="0" w:color="auto"/>
            <w:left w:val="none" w:sz="0" w:space="0" w:color="auto"/>
            <w:bottom w:val="none" w:sz="0" w:space="0" w:color="auto"/>
            <w:right w:val="none" w:sz="0" w:space="0" w:color="auto"/>
          </w:divBdr>
        </w:div>
        <w:div w:id="416293334">
          <w:marLeft w:val="480"/>
          <w:marRight w:val="0"/>
          <w:marTop w:val="0"/>
          <w:marBottom w:val="0"/>
          <w:divBdr>
            <w:top w:val="none" w:sz="0" w:space="0" w:color="auto"/>
            <w:left w:val="none" w:sz="0" w:space="0" w:color="auto"/>
            <w:bottom w:val="none" w:sz="0" w:space="0" w:color="auto"/>
            <w:right w:val="none" w:sz="0" w:space="0" w:color="auto"/>
          </w:divBdr>
        </w:div>
        <w:div w:id="693270586">
          <w:marLeft w:val="480"/>
          <w:marRight w:val="0"/>
          <w:marTop w:val="0"/>
          <w:marBottom w:val="0"/>
          <w:divBdr>
            <w:top w:val="none" w:sz="0" w:space="0" w:color="auto"/>
            <w:left w:val="none" w:sz="0" w:space="0" w:color="auto"/>
            <w:bottom w:val="none" w:sz="0" w:space="0" w:color="auto"/>
            <w:right w:val="none" w:sz="0" w:space="0" w:color="auto"/>
          </w:divBdr>
        </w:div>
        <w:div w:id="1918633033">
          <w:marLeft w:val="480"/>
          <w:marRight w:val="0"/>
          <w:marTop w:val="0"/>
          <w:marBottom w:val="0"/>
          <w:divBdr>
            <w:top w:val="none" w:sz="0" w:space="0" w:color="auto"/>
            <w:left w:val="none" w:sz="0" w:space="0" w:color="auto"/>
            <w:bottom w:val="none" w:sz="0" w:space="0" w:color="auto"/>
            <w:right w:val="none" w:sz="0" w:space="0" w:color="auto"/>
          </w:divBdr>
        </w:div>
        <w:div w:id="1940211132">
          <w:marLeft w:val="480"/>
          <w:marRight w:val="0"/>
          <w:marTop w:val="0"/>
          <w:marBottom w:val="0"/>
          <w:divBdr>
            <w:top w:val="none" w:sz="0" w:space="0" w:color="auto"/>
            <w:left w:val="none" w:sz="0" w:space="0" w:color="auto"/>
            <w:bottom w:val="none" w:sz="0" w:space="0" w:color="auto"/>
            <w:right w:val="none" w:sz="0" w:space="0" w:color="auto"/>
          </w:divBdr>
        </w:div>
        <w:div w:id="1449082728">
          <w:marLeft w:val="480"/>
          <w:marRight w:val="0"/>
          <w:marTop w:val="0"/>
          <w:marBottom w:val="0"/>
          <w:divBdr>
            <w:top w:val="none" w:sz="0" w:space="0" w:color="auto"/>
            <w:left w:val="none" w:sz="0" w:space="0" w:color="auto"/>
            <w:bottom w:val="none" w:sz="0" w:space="0" w:color="auto"/>
            <w:right w:val="none" w:sz="0" w:space="0" w:color="auto"/>
          </w:divBdr>
        </w:div>
        <w:div w:id="64959450">
          <w:marLeft w:val="480"/>
          <w:marRight w:val="0"/>
          <w:marTop w:val="0"/>
          <w:marBottom w:val="0"/>
          <w:divBdr>
            <w:top w:val="none" w:sz="0" w:space="0" w:color="auto"/>
            <w:left w:val="none" w:sz="0" w:space="0" w:color="auto"/>
            <w:bottom w:val="none" w:sz="0" w:space="0" w:color="auto"/>
            <w:right w:val="none" w:sz="0" w:space="0" w:color="auto"/>
          </w:divBdr>
        </w:div>
        <w:div w:id="1459647265">
          <w:marLeft w:val="480"/>
          <w:marRight w:val="0"/>
          <w:marTop w:val="0"/>
          <w:marBottom w:val="0"/>
          <w:divBdr>
            <w:top w:val="none" w:sz="0" w:space="0" w:color="auto"/>
            <w:left w:val="none" w:sz="0" w:space="0" w:color="auto"/>
            <w:bottom w:val="none" w:sz="0" w:space="0" w:color="auto"/>
            <w:right w:val="none" w:sz="0" w:space="0" w:color="auto"/>
          </w:divBdr>
        </w:div>
        <w:div w:id="1445004250">
          <w:marLeft w:val="480"/>
          <w:marRight w:val="0"/>
          <w:marTop w:val="0"/>
          <w:marBottom w:val="0"/>
          <w:divBdr>
            <w:top w:val="none" w:sz="0" w:space="0" w:color="auto"/>
            <w:left w:val="none" w:sz="0" w:space="0" w:color="auto"/>
            <w:bottom w:val="none" w:sz="0" w:space="0" w:color="auto"/>
            <w:right w:val="none" w:sz="0" w:space="0" w:color="auto"/>
          </w:divBdr>
        </w:div>
        <w:div w:id="1178037831">
          <w:marLeft w:val="480"/>
          <w:marRight w:val="0"/>
          <w:marTop w:val="0"/>
          <w:marBottom w:val="0"/>
          <w:divBdr>
            <w:top w:val="none" w:sz="0" w:space="0" w:color="auto"/>
            <w:left w:val="none" w:sz="0" w:space="0" w:color="auto"/>
            <w:bottom w:val="none" w:sz="0" w:space="0" w:color="auto"/>
            <w:right w:val="none" w:sz="0" w:space="0" w:color="auto"/>
          </w:divBdr>
        </w:div>
        <w:div w:id="1009141565">
          <w:marLeft w:val="480"/>
          <w:marRight w:val="0"/>
          <w:marTop w:val="0"/>
          <w:marBottom w:val="0"/>
          <w:divBdr>
            <w:top w:val="none" w:sz="0" w:space="0" w:color="auto"/>
            <w:left w:val="none" w:sz="0" w:space="0" w:color="auto"/>
            <w:bottom w:val="none" w:sz="0" w:space="0" w:color="auto"/>
            <w:right w:val="none" w:sz="0" w:space="0" w:color="auto"/>
          </w:divBdr>
        </w:div>
        <w:div w:id="519050125">
          <w:marLeft w:val="480"/>
          <w:marRight w:val="0"/>
          <w:marTop w:val="0"/>
          <w:marBottom w:val="0"/>
          <w:divBdr>
            <w:top w:val="none" w:sz="0" w:space="0" w:color="auto"/>
            <w:left w:val="none" w:sz="0" w:space="0" w:color="auto"/>
            <w:bottom w:val="none" w:sz="0" w:space="0" w:color="auto"/>
            <w:right w:val="none" w:sz="0" w:space="0" w:color="auto"/>
          </w:divBdr>
        </w:div>
        <w:div w:id="191460354">
          <w:marLeft w:val="480"/>
          <w:marRight w:val="0"/>
          <w:marTop w:val="0"/>
          <w:marBottom w:val="0"/>
          <w:divBdr>
            <w:top w:val="none" w:sz="0" w:space="0" w:color="auto"/>
            <w:left w:val="none" w:sz="0" w:space="0" w:color="auto"/>
            <w:bottom w:val="none" w:sz="0" w:space="0" w:color="auto"/>
            <w:right w:val="none" w:sz="0" w:space="0" w:color="auto"/>
          </w:divBdr>
        </w:div>
        <w:div w:id="359741888">
          <w:marLeft w:val="480"/>
          <w:marRight w:val="0"/>
          <w:marTop w:val="0"/>
          <w:marBottom w:val="0"/>
          <w:divBdr>
            <w:top w:val="none" w:sz="0" w:space="0" w:color="auto"/>
            <w:left w:val="none" w:sz="0" w:space="0" w:color="auto"/>
            <w:bottom w:val="none" w:sz="0" w:space="0" w:color="auto"/>
            <w:right w:val="none" w:sz="0" w:space="0" w:color="auto"/>
          </w:divBdr>
        </w:div>
        <w:div w:id="22753336">
          <w:marLeft w:val="480"/>
          <w:marRight w:val="0"/>
          <w:marTop w:val="0"/>
          <w:marBottom w:val="0"/>
          <w:divBdr>
            <w:top w:val="none" w:sz="0" w:space="0" w:color="auto"/>
            <w:left w:val="none" w:sz="0" w:space="0" w:color="auto"/>
            <w:bottom w:val="none" w:sz="0" w:space="0" w:color="auto"/>
            <w:right w:val="none" w:sz="0" w:space="0" w:color="auto"/>
          </w:divBdr>
        </w:div>
        <w:div w:id="1642075946">
          <w:marLeft w:val="480"/>
          <w:marRight w:val="0"/>
          <w:marTop w:val="0"/>
          <w:marBottom w:val="0"/>
          <w:divBdr>
            <w:top w:val="none" w:sz="0" w:space="0" w:color="auto"/>
            <w:left w:val="none" w:sz="0" w:space="0" w:color="auto"/>
            <w:bottom w:val="none" w:sz="0" w:space="0" w:color="auto"/>
            <w:right w:val="none" w:sz="0" w:space="0" w:color="auto"/>
          </w:divBdr>
        </w:div>
        <w:div w:id="1188833076">
          <w:marLeft w:val="480"/>
          <w:marRight w:val="0"/>
          <w:marTop w:val="0"/>
          <w:marBottom w:val="0"/>
          <w:divBdr>
            <w:top w:val="none" w:sz="0" w:space="0" w:color="auto"/>
            <w:left w:val="none" w:sz="0" w:space="0" w:color="auto"/>
            <w:bottom w:val="none" w:sz="0" w:space="0" w:color="auto"/>
            <w:right w:val="none" w:sz="0" w:space="0" w:color="auto"/>
          </w:divBdr>
        </w:div>
        <w:div w:id="2031684929">
          <w:marLeft w:val="480"/>
          <w:marRight w:val="0"/>
          <w:marTop w:val="0"/>
          <w:marBottom w:val="0"/>
          <w:divBdr>
            <w:top w:val="none" w:sz="0" w:space="0" w:color="auto"/>
            <w:left w:val="none" w:sz="0" w:space="0" w:color="auto"/>
            <w:bottom w:val="none" w:sz="0" w:space="0" w:color="auto"/>
            <w:right w:val="none" w:sz="0" w:space="0" w:color="auto"/>
          </w:divBdr>
        </w:div>
        <w:div w:id="1908612135">
          <w:marLeft w:val="480"/>
          <w:marRight w:val="0"/>
          <w:marTop w:val="0"/>
          <w:marBottom w:val="0"/>
          <w:divBdr>
            <w:top w:val="none" w:sz="0" w:space="0" w:color="auto"/>
            <w:left w:val="none" w:sz="0" w:space="0" w:color="auto"/>
            <w:bottom w:val="none" w:sz="0" w:space="0" w:color="auto"/>
            <w:right w:val="none" w:sz="0" w:space="0" w:color="auto"/>
          </w:divBdr>
        </w:div>
        <w:div w:id="298801020">
          <w:marLeft w:val="480"/>
          <w:marRight w:val="0"/>
          <w:marTop w:val="0"/>
          <w:marBottom w:val="0"/>
          <w:divBdr>
            <w:top w:val="none" w:sz="0" w:space="0" w:color="auto"/>
            <w:left w:val="none" w:sz="0" w:space="0" w:color="auto"/>
            <w:bottom w:val="none" w:sz="0" w:space="0" w:color="auto"/>
            <w:right w:val="none" w:sz="0" w:space="0" w:color="auto"/>
          </w:divBdr>
        </w:div>
        <w:div w:id="1577978657">
          <w:marLeft w:val="480"/>
          <w:marRight w:val="0"/>
          <w:marTop w:val="0"/>
          <w:marBottom w:val="0"/>
          <w:divBdr>
            <w:top w:val="none" w:sz="0" w:space="0" w:color="auto"/>
            <w:left w:val="none" w:sz="0" w:space="0" w:color="auto"/>
            <w:bottom w:val="none" w:sz="0" w:space="0" w:color="auto"/>
            <w:right w:val="none" w:sz="0" w:space="0" w:color="auto"/>
          </w:divBdr>
        </w:div>
        <w:div w:id="139811738">
          <w:marLeft w:val="480"/>
          <w:marRight w:val="0"/>
          <w:marTop w:val="0"/>
          <w:marBottom w:val="0"/>
          <w:divBdr>
            <w:top w:val="none" w:sz="0" w:space="0" w:color="auto"/>
            <w:left w:val="none" w:sz="0" w:space="0" w:color="auto"/>
            <w:bottom w:val="none" w:sz="0" w:space="0" w:color="auto"/>
            <w:right w:val="none" w:sz="0" w:space="0" w:color="auto"/>
          </w:divBdr>
        </w:div>
        <w:div w:id="935481723">
          <w:marLeft w:val="480"/>
          <w:marRight w:val="0"/>
          <w:marTop w:val="0"/>
          <w:marBottom w:val="0"/>
          <w:divBdr>
            <w:top w:val="none" w:sz="0" w:space="0" w:color="auto"/>
            <w:left w:val="none" w:sz="0" w:space="0" w:color="auto"/>
            <w:bottom w:val="none" w:sz="0" w:space="0" w:color="auto"/>
            <w:right w:val="none" w:sz="0" w:space="0" w:color="auto"/>
          </w:divBdr>
        </w:div>
        <w:div w:id="124393472">
          <w:marLeft w:val="480"/>
          <w:marRight w:val="0"/>
          <w:marTop w:val="0"/>
          <w:marBottom w:val="0"/>
          <w:divBdr>
            <w:top w:val="none" w:sz="0" w:space="0" w:color="auto"/>
            <w:left w:val="none" w:sz="0" w:space="0" w:color="auto"/>
            <w:bottom w:val="none" w:sz="0" w:space="0" w:color="auto"/>
            <w:right w:val="none" w:sz="0" w:space="0" w:color="auto"/>
          </w:divBdr>
        </w:div>
        <w:div w:id="1340624033">
          <w:marLeft w:val="480"/>
          <w:marRight w:val="0"/>
          <w:marTop w:val="0"/>
          <w:marBottom w:val="0"/>
          <w:divBdr>
            <w:top w:val="none" w:sz="0" w:space="0" w:color="auto"/>
            <w:left w:val="none" w:sz="0" w:space="0" w:color="auto"/>
            <w:bottom w:val="none" w:sz="0" w:space="0" w:color="auto"/>
            <w:right w:val="none" w:sz="0" w:space="0" w:color="auto"/>
          </w:divBdr>
        </w:div>
        <w:div w:id="1575623010">
          <w:marLeft w:val="480"/>
          <w:marRight w:val="0"/>
          <w:marTop w:val="0"/>
          <w:marBottom w:val="0"/>
          <w:divBdr>
            <w:top w:val="none" w:sz="0" w:space="0" w:color="auto"/>
            <w:left w:val="none" w:sz="0" w:space="0" w:color="auto"/>
            <w:bottom w:val="none" w:sz="0" w:space="0" w:color="auto"/>
            <w:right w:val="none" w:sz="0" w:space="0" w:color="auto"/>
          </w:divBdr>
        </w:div>
        <w:div w:id="1382247691">
          <w:marLeft w:val="480"/>
          <w:marRight w:val="0"/>
          <w:marTop w:val="0"/>
          <w:marBottom w:val="0"/>
          <w:divBdr>
            <w:top w:val="none" w:sz="0" w:space="0" w:color="auto"/>
            <w:left w:val="none" w:sz="0" w:space="0" w:color="auto"/>
            <w:bottom w:val="none" w:sz="0" w:space="0" w:color="auto"/>
            <w:right w:val="none" w:sz="0" w:space="0" w:color="auto"/>
          </w:divBdr>
        </w:div>
        <w:div w:id="1569999775">
          <w:marLeft w:val="480"/>
          <w:marRight w:val="0"/>
          <w:marTop w:val="0"/>
          <w:marBottom w:val="0"/>
          <w:divBdr>
            <w:top w:val="none" w:sz="0" w:space="0" w:color="auto"/>
            <w:left w:val="none" w:sz="0" w:space="0" w:color="auto"/>
            <w:bottom w:val="none" w:sz="0" w:space="0" w:color="auto"/>
            <w:right w:val="none" w:sz="0" w:space="0" w:color="auto"/>
          </w:divBdr>
        </w:div>
        <w:div w:id="583757172">
          <w:marLeft w:val="480"/>
          <w:marRight w:val="0"/>
          <w:marTop w:val="0"/>
          <w:marBottom w:val="0"/>
          <w:divBdr>
            <w:top w:val="none" w:sz="0" w:space="0" w:color="auto"/>
            <w:left w:val="none" w:sz="0" w:space="0" w:color="auto"/>
            <w:bottom w:val="none" w:sz="0" w:space="0" w:color="auto"/>
            <w:right w:val="none" w:sz="0" w:space="0" w:color="auto"/>
          </w:divBdr>
        </w:div>
        <w:div w:id="501815770">
          <w:marLeft w:val="480"/>
          <w:marRight w:val="0"/>
          <w:marTop w:val="0"/>
          <w:marBottom w:val="0"/>
          <w:divBdr>
            <w:top w:val="none" w:sz="0" w:space="0" w:color="auto"/>
            <w:left w:val="none" w:sz="0" w:space="0" w:color="auto"/>
            <w:bottom w:val="none" w:sz="0" w:space="0" w:color="auto"/>
            <w:right w:val="none" w:sz="0" w:space="0" w:color="auto"/>
          </w:divBdr>
        </w:div>
        <w:div w:id="1157070787">
          <w:marLeft w:val="480"/>
          <w:marRight w:val="0"/>
          <w:marTop w:val="0"/>
          <w:marBottom w:val="0"/>
          <w:divBdr>
            <w:top w:val="none" w:sz="0" w:space="0" w:color="auto"/>
            <w:left w:val="none" w:sz="0" w:space="0" w:color="auto"/>
            <w:bottom w:val="none" w:sz="0" w:space="0" w:color="auto"/>
            <w:right w:val="none" w:sz="0" w:space="0" w:color="auto"/>
          </w:divBdr>
        </w:div>
        <w:div w:id="34736258">
          <w:marLeft w:val="480"/>
          <w:marRight w:val="0"/>
          <w:marTop w:val="0"/>
          <w:marBottom w:val="0"/>
          <w:divBdr>
            <w:top w:val="none" w:sz="0" w:space="0" w:color="auto"/>
            <w:left w:val="none" w:sz="0" w:space="0" w:color="auto"/>
            <w:bottom w:val="none" w:sz="0" w:space="0" w:color="auto"/>
            <w:right w:val="none" w:sz="0" w:space="0" w:color="auto"/>
          </w:divBdr>
        </w:div>
        <w:div w:id="1570263205">
          <w:marLeft w:val="480"/>
          <w:marRight w:val="0"/>
          <w:marTop w:val="0"/>
          <w:marBottom w:val="0"/>
          <w:divBdr>
            <w:top w:val="none" w:sz="0" w:space="0" w:color="auto"/>
            <w:left w:val="none" w:sz="0" w:space="0" w:color="auto"/>
            <w:bottom w:val="none" w:sz="0" w:space="0" w:color="auto"/>
            <w:right w:val="none" w:sz="0" w:space="0" w:color="auto"/>
          </w:divBdr>
        </w:div>
        <w:div w:id="2047564369">
          <w:marLeft w:val="480"/>
          <w:marRight w:val="0"/>
          <w:marTop w:val="0"/>
          <w:marBottom w:val="0"/>
          <w:divBdr>
            <w:top w:val="none" w:sz="0" w:space="0" w:color="auto"/>
            <w:left w:val="none" w:sz="0" w:space="0" w:color="auto"/>
            <w:bottom w:val="none" w:sz="0" w:space="0" w:color="auto"/>
            <w:right w:val="none" w:sz="0" w:space="0" w:color="auto"/>
          </w:divBdr>
        </w:div>
        <w:div w:id="72699457">
          <w:marLeft w:val="480"/>
          <w:marRight w:val="0"/>
          <w:marTop w:val="0"/>
          <w:marBottom w:val="0"/>
          <w:divBdr>
            <w:top w:val="none" w:sz="0" w:space="0" w:color="auto"/>
            <w:left w:val="none" w:sz="0" w:space="0" w:color="auto"/>
            <w:bottom w:val="none" w:sz="0" w:space="0" w:color="auto"/>
            <w:right w:val="none" w:sz="0" w:space="0" w:color="auto"/>
          </w:divBdr>
        </w:div>
        <w:div w:id="959261951">
          <w:marLeft w:val="480"/>
          <w:marRight w:val="0"/>
          <w:marTop w:val="0"/>
          <w:marBottom w:val="0"/>
          <w:divBdr>
            <w:top w:val="none" w:sz="0" w:space="0" w:color="auto"/>
            <w:left w:val="none" w:sz="0" w:space="0" w:color="auto"/>
            <w:bottom w:val="none" w:sz="0" w:space="0" w:color="auto"/>
            <w:right w:val="none" w:sz="0" w:space="0" w:color="auto"/>
          </w:divBdr>
        </w:div>
        <w:div w:id="1517504958">
          <w:marLeft w:val="480"/>
          <w:marRight w:val="0"/>
          <w:marTop w:val="0"/>
          <w:marBottom w:val="0"/>
          <w:divBdr>
            <w:top w:val="none" w:sz="0" w:space="0" w:color="auto"/>
            <w:left w:val="none" w:sz="0" w:space="0" w:color="auto"/>
            <w:bottom w:val="none" w:sz="0" w:space="0" w:color="auto"/>
            <w:right w:val="none" w:sz="0" w:space="0" w:color="auto"/>
          </w:divBdr>
        </w:div>
        <w:div w:id="655956213">
          <w:marLeft w:val="480"/>
          <w:marRight w:val="0"/>
          <w:marTop w:val="0"/>
          <w:marBottom w:val="0"/>
          <w:divBdr>
            <w:top w:val="none" w:sz="0" w:space="0" w:color="auto"/>
            <w:left w:val="none" w:sz="0" w:space="0" w:color="auto"/>
            <w:bottom w:val="none" w:sz="0" w:space="0" w:color="auto"/>
            <w:right w:val="none" w:sz="0" w:space="0" w:color="auto"/>
          </w:divBdr>
        </w:div>
        <w:div w:id="2089424187">
          <w:marLeft w:val="480"/>
          <w:marRight w:val="0"/>
          <w:marTop w:val="0"/>
          <w:marBottom w:val="0"/>
          <w:divBdr>
            <w:top w:val="none" w:sz="0" w:space="0" w:color="auto"/>
            <w:left w:val="none" w:sz="0" w:space="0" w:color="auto"/>
            <w:bottom w:val="none" w:sz="0" w:space="0" w:color="auto"/>
            <w:right w:val="none" w:sz="0" w:space="0" w:color="auto"/>
          </w:divBdr>
        </w:div>
      </w:divsChild>
    </w:div>
    <w:div w:id="118376086">
      <w:bodyDiv w:val="1"/>
      <w:marLeft w:val="0"/>
      <w:marRight w:val="0"/>
      <w:marTop w:val="0"/>
      <w:marBottom w:val="0"/>
      <w:divBdr>
        <w:top w:val="none" w:sz="0" w:space="0" w:color="auto"/>
        <w:left w:val="none" w:sz="0" w:space="0" w:color="auto"/>
        <w:bottom w:val="none" w:sz="0" w:space="0" w:color="auto"/>
        <w:right w:val="none" w:sz="0" w:space="0" w:color="auto"/>
      </w:divBdr>
      <w:divsChild>
        <w:div w:id="1762138849">
          <w:marLeft w:val="480"/>
          <w:marRight w:val="0"/>
          <w:marTop w:val="0"/>
          <w:marBottom w:val="0"/>
          <w:divBdr>
            <w:top w:val="none" w:sz="0" w:space="0" w:color="auto"/>
            <w:left w:val="none" w:sz="0" w:space="0" w:color="auto"/>
            <w:bottom w:val="none" w:sz="0" w:space="0" w:color="auto"/>
            <w:right w:val="none" w:sz="0" w:space="0" w:color="auto"/>
          </w:divBdr>
        </w:div>
        <w:div w:id="1203179094">
          <w:marLeft w:val="480"/>
          <w:marRight w:val="0"/>
          <w:marTop w:val="0"/>
          <w:marBottom w:val="0"/>
          <w:divBdr>
            <w:top w:val="none" w:sz="0" w:space="0" w:color="auto"/>
            <w:left w:val="none" w:sz="0" w:space="0" w:color="auto"/>
            <w:bottom w:val="none" w:sz="0" w:space="0" w:color="auto"/>
            <w:right w:val="none" w:sz="0" w:space="0" w:color="auto"/>
          </w:divBdr>
        </w:div>
        <w:div w:id="35862497">
          <w:marLeft w:val="480"/>
          <w:marRight w:val="0"/>
          <w:marTop w:val="0"/>
          <w:marBottom w:val="0"/>
          <w:divBdr>
            <w:top w:val="none" w:sz="0" w:space="0" w:color="auto"/>
            <w:left w:val="none" w:sz="0" w:space="0" w:color="auto"/>
            <w:bottom w:val="none" w:sz="0" w:space="0" w:color="auto"/>
            <w:right w:val="none" w:sz="0" w:space="0" w:color="auto"/>
          </w:divBdr>
        </w:div>
        <w:div w:id="1008600534">
          <w:marLeft w:val="480"/>
          <w:marRight w:val="0"/>
          <w:marTop w:val="0"/>
          <w:marBottom w:val="0"/>
          <w:divBdr>
            <w:top w:val="none" w:sz="0" w:space="0" w:color="auto"/>
            <w:left w:val="none" w:sz="0" w:space="0" w:color="auto"/>
            <w:bottom w:val="none" w:sz="0" w:space="0" w:color="auto"/>
            <w:right w:val="none" w:sz="0" w:space="0" w:color="auto"/>
          </w:divBdr>
        </w:div>
        <w:div w:id="1818187164">
          <w:marLeft w:val="480"/>
          <w:marRight w:val="0"/>
          <w:marTop w:val="0"/>
          <w:marBottom w:val="0"/>
          <w:divBdr>
            <w:top w:val="none" w:sz="0" w:space="0" w:color="auto"/>
            <w:left w:val="none" w:sz="0" w:space="0" w:color="auto"/>
            <w:bottom w:val="none" w:sz="0" w:space="0" w:color="auto"/>
            <w:right w:val="none" w:sz="0" w:space="0" w:color="auto"/>
          </w:divBdr>
        </w:div>
        <w:div w:id="1768231983">
          <w:marLeft w:val="480"/>
          <w:marRight w:val="0"/>
          <w:marTop w:val="0"/>
          <w:marBottom w:val="0"/>
          <w:divBdr>
            <w:top w:val="none" w:sz="0" w:space="0" w:color="auto"/>
            <w:left w:val="none" w:sz="0" w:space="0" w:color="auto"/>
            <w:bottom w:val="none" w:sz="0" w:space="0" w:color="auto"/>
            <w:right w:val="none" w:sz="0" w:space="0" w:color="auto"/>
          </w:divBdr>
        </w:div>
        <w:div w:id="1625770023">
          <w:marLeft w:val="480"/>
          <w:marRight w:val="0"/>
          <w:marTop w:val="0"/>
          <w:marBottom w:val="0"/>
          <w:divBdr>
            <w:top w:val="none" w:sz="0" w:space="0" w:color="auto"/>
            <w:left w:val="none" w:sz="0" w:space="0" w:color="auto"/>
            <w:bottom w:val="none" w:sz="0" w:space="0" w:color="auto"/>
            <w:right w:val="none" w:sz="0" w:space="0" w:color="auto"/>
          </w:divBdr>
        </w:div>
        <w:div w:id="337582046">
          <w:marLeft w:val="480"/>
          <w:marRight w:val="0"/>
          <w:marTop w:val="0"/>
          <w:marBottom w:val="0"/>
          <w:divBdr>
            <w:top w:val="none" w:sz="0" w:space="0" w:color="auto"/>
            <w:left w:val="none" w:sz="0" w:space="0" w:color="auto"/>
            <w:bottom w:val="none" w:sz="0" w:space="0" w:color="auto"/>
            <w:right w:val="none" w:sz="0" w:space="0" w:color="auto"/>
          </w:divBdr>
        </w:div>
        <w:div w:id="898905441">
          <w:marLeft w:val="480"/>
          <w:marRight w:val="0"/>
          <w:marTop w:val="0"/>
          <w:marBottom w:val="0"/>
          <w:divBdr>
            <w:top w:val="none" w:sz="0" w:space="0" w:color="auto"/>
            <w:left w:val="none" w:sz="0" w:space="0" w:color="auto"/>
            <w:bottom w:val="none" w:sz="0" w:space="0" w:color="auto"/>
            <w:right w:val="none" w:sz="0" w:space="0" w:color="auto"/>
          </w:divBdr>
        </w:div>
        <w:div w:id="1816948561">
          <w:marLeft w:val="480"/>
          <w:marRight w:val="0"/>
          <w:marTop w:val="0"/>
          <w:marBottom w:val="0"/>
          <w:divBdr>
            <w:top w:val="none" w:sz="0" w:space="0" w:color="auto"/>
            <w:left w:val="none" w:sz="0" w:space="0" w:color="auto"/>
            <w:bottom w:val="none" w:sz="0" w:space="0" w:color="auto"/>
            <w:right w:val="none" w:sz="0" w:space="0" w:color="auto"/>
          </w:divBdr>
        </w:div>
        <w:div w:id="491529717">
          <w:marLeft w:val="480"/>
          <w:marRight w:val="0"/>
          <w:marTop w:val="0"/>
          <w:marBottom w:val="0"/>
          <w:divBdr>
            <w:top w:val="none" w:sz="0" w:space="0" w:color="auto"/>
            <w:left w:val="none" w:sz="0" w:space="0" w:color="auto"/>
            <w:bottom w:val="none" w:sz="0" w:space="0" w:color="auto"/>
            <w:right w:val="none" w:sz="0" w:space="0" w:color="auto"/>
          </w:divBdr>
        </w:div>
        <w:div w:id="731342922">
          <w:marLeft w:val="480"/>
          <w:marRight w:val="0"/>
          <w:marTop w:val="0"/>
          <w:marBottom w:val="0"/>
          <w:divBdr>
            <w:top w:val="none" w:sz="0" w:space="0" w:color="auto"/>
            <w:left w:val="none" w:sz="0" w:space="0" w:color="auto"/>
            <w:bottom w:val="none" w:sz="0" w:space="0" w:color="auto"/>
            <w:right w:val="none" w:sz="0" w:space="0" w:color="auto"/>
          </w:divBdr>
        </w:div>
        <w:div w:id="20280289">
          <w:marLeft w:val="480"/>
          <w:marRight w:val="0"/>
          <w:marTop w:val="0"/>
          <w:marBottom w:val="0"/>
          <w:divBdr>
            <w:top w:val="none" w:sz="0" w:space="0" w:color="auto"/>
            <w:left w:val="none" w:sz="0" w:space="0" w:color="auto"/>
            <w:bottom w:val="none" w:sz="0" w:space="0" w:color="auto"/>
            <w:right w:val="none" w:sz="0" w:space="0" w:color="auto"/>
          </w:divBdr>
        </w:div>
        <w:div w:id="567037920">
          <w:marLeft w:val="480"/>
          <w:marRight w:val="0"/>
          <w:marTop w:val="0"/>
          <w:marBottom w:val="0"/>
          <w:divBdr>
            <w:top w:val="none" w:sz="0" w:space="0" w:color="auto"/>
            <w:left w:val="none" w:sz="0" w:space="0" w:color="auto"/>
            <w:bottom w:val="none" w:sz="0" w:space="0" w:color="auto"/>
            <w:right w:val="none" w:sz="0" w:space="0" w:color="auto"/>
          </w:divBdr>
        </w:div>
        <w:div w:id="1791239970">
          <w:marLeft w:val="480"/>
          <w:marRight w:val="0"/>
          <w:marTop w:val="0"/>
          <w:marBottom w:val="0"/>
          <w:divBdr>
            <w:top w:val="none" w:sz="0" w:space="0" w:color="auto"/>
            <w:left w:val="none" w:sz="0" w:space="0" w:color="auto"/>
            <w:bottom w:val="none" w:sz="0" w:space="0" w:color="auto"/>
            <w:right w:val="none" w:sz="0" w:space="0" w:color="auto"/>
          </w:divBdr>
        </w:div>
        <w:div w:id="1740978510">
          <w:marLeft w:val="480"/>
          <w:marRight w:val="0"/>
          <w:marTop w:val="0"/>
          <w:marBottom w:val="0"/>
          <w:divBdr>
            <w:top w:val="none" w:sz="0" w:space="0" w:color="auto"/>
            <w:left w:val="none" w:sz="0" w:space="0" w:color="auto"/>
            <w:bottom w:val="none" w:sz="0" w:space="0" w:color="auto"/>
            <w:right w:val="none" w:sz="0" w:space="0" w:color="auto"/>
          </w:divBdr>
        </w:div>
        <w:div w:id="244926747">
          <w:marLeft w:val="480"/>
          <w:marRight w:val="0"/>
          <w:marTop w:val="0"/>
          <w:marBottom w:val="0"/>
          <w:divBdr>
            <w:top w:val="none" w:sz="0" w:space="0" w:color="auto"/>
            <w:left w:val="none" w:sz="0" w:space="0" w:color="auto"/>
            <w:bottom w:val="none" w:sz="0" w:space="0" w:color="auto"/>
            <w:right w:val="none" w:sz="0" w:space="0" w:color="auto"/>
          </w:divBdr>
        </w:div>
        <w:div w:id="755786845">
          <w:marLeft w:val="480"/>
          <w:marRight w:val="0"/>
          <w:marTop w:val="0"/>
          <w:marBottom w:val="0"/>
          <w:divBdr>
            <w:top w:val="none" w:sz="0" w:space="0" w:color="auto"/>
            <w:left w:val="none" w:sz="0" w:space="0" w:color="auto"/>
            <w:bottom w:val="none" w:sz="0" w:space="0" w:color="auto"/>
            <w:right w:val="none" w:sz="0" w:space="0" w:color="auto"/>
          </w:divBdr>
        </w:div>
        <w:div w:id="1940290439">
          <w:marLeft w:val="480"/>
          <w:marRight w:val="0"/>
          <w:marTop w:val="0"/>
          <w:marBottom w:val="0"/>
          <w:divBdr>
            <w:top w:val="none" w:sz="0" w:space="0" w:color="auto"/>
            <w:left w:val="none" w:sz="0" w:space="0" w:color="auto"/>
            <w:bottom w:val="none" w:sz="0" w:space="0" w:color="auto"/>
            <w:right w:val="none" w:sz="0" w:space="0" w:color="auto"/>
          </w:divBdr>
        </w:div>
        <w:div w:id="688799154">
          <w:marLeft w:val="480"/>
          <w:marRight w:val="0"/>
          <w:marTop w:val="0"/>
          <w:marBottom w:val="0"/>
          <w:divBdr>
            <w:top w:val="none" w:sz="0" w:space="0" w:color="auto"/>
            <w:left w:val="none" w:sz="0" w:space="0" w:color="auto"/>
            <w:bottom w:val="none" w:sz="0" w:space="0" w:color="auto"/>
            <w:right w:val="none" w:sz="0" w:space="0" w:color="auto"/>
          </w:divBdr>
        </w:div>
        <w:div w:id="1862352536">
          <w:marLeft w:val="480"/>
          <w:marRight w:val="0"/>
          <w:marTop w:val="0"/>
          <w:marBottom w:val="0"/>
          <w:divBdr>
            <w:top w:val="none" w:sz="0" w:space="0" w:color="auto"/>
            <w:left w:val="none" w:sz="0" w:space="0" w:color="auto"/>
            <w:bottom w:val="none" w:sz="0" w:space="0" w:color="auto"/>
            <w:right w:val="none" w:sz="0" w:space="0" w:color="auto"/>
          </w:divBdr>
        </w:div>
        <w:div w:id="1959142564">
          <w:marLeft w:val="480"/>
          <w:marRight w:val="0"/>
          <w:marTop w:val="0"/>
          <w:marBottom w:val="0"/>
          <w:divBdr>
            <w:top w:val="none" w:sz="0" w:space="0" w:color="auto"/>
            <w:left w:val="none" w:sz="0" w:space="0" w:color="auto"/>
            <w:bottom w:val="none" w:sz="0" w:space="0" w:color="auto"/>
            <w:right w:val="none" w:sz="0" w:space="0" w:color="auto"/>
          </w:divBdr>
        </w:div>
        <w:div w:id="704452405">
          <w:marLeft w:val="480"/>
          <w:marRight w:val="0"/>
          <w:marTop w:val="0"/>
          <w:marBottom w:val="0"/>
          <w:divBdr>
            <w:top w:val="none" w:sz="0" w:space="0" w:color="auto"/>
            <w:left w:val="none" w:sz="0" w:space="0" w:color="auto"/>
            <w:bottom w:val="none" w:sz="0" w:space="0" w:color="auto"/>
            <w:right w:val="none" w:sz="0" w:space="0" w:color="auto"/>
          </w:divBdr>
        </w:div>
        <w:div w:id="1833258713">
          <w:marLeft w:val="480"/>
          <w:marRight w:val="0"/>
          <w:marTop w:val="0"/>
          <w:marBottom w:val="0"/>
          <w:divBdr>
            <w:top w:val="none" w:sz="0" w:space="0" w:color="auto"/>
            <w:left w:val="none" w:sz="0" w:space="0" w:color="auto"/>
            <w:bottom w:val="none" w:sz="0" w:space="0" w:color="auto"/>
            <w:right w:val="none" w:sz="0" w:space="0" w:color="auto"/>
          </w:divBdr>
        </w:div>
        <w:div w:id="1797989068">
          <w:marLeft w:val="480"/>
          <w:marRight w:val="0"/>
          <w:marTop w:val="0"/>
          <w:marBottom w:val="0"/>
          <w:divBdr>
            <w:top w:val="none" w:sz="0" w:space="0" w:color="auto"/>
            <w:left w:val="none" w:sz="0" w:space="0" w:color="auto"/>
            <w:bottom w:val="none" w:sz="0" w:space="0" w:color="auto"/>
            <w:right w:val="none" w:sz="0" w:space="0" w:color="auto"/>
          </w:divBdr>
        </w:div>
        <w:div w:id="144513657">
          <w:marLeft w:val="480"/>
          <w:marRight w:val="0"/>
          <w:marTop w:val="0"/>
          <w:marBottom w:val="0"/>
          <w:divBdr>
            <w:top w:val="none" w:sz="0" w:space="0" w:color="auto"/>
            <w:left w:val="none" w:sz="0" w:space="0" w:color="auto"/>
            <w:bottom w:val="none" w:sz="0" w:space="0" w:color="auto"/>
            <w:right w:val="none" w:sz="0" w:space="0" w:color="auto"/>
          </w:divBdr>
        </w:div>
        <w:div w:id="663362418">
          <w:marLeft w:val="480"/>
          <w:marRight w:val="0"/>
          <w:marTop w:val="0"/>
          <w:marBottom w:val="0"/>
          <w:divBdr>
            <w:top w:val="none" w:sz="0" w:space="0" w:color="auto"/>
            <w:left w:val="none" w:sz="0" w:space="0" w:color="auto"/>
            <w:bottom w:val="none" w:sz="0" w:space="0" w:color="auto"/>
            <w:right w:val="none" w:sz="0" w:space="0" w:color="auto"/>
          </w:divBdr>
        </w:div>
        <w:div w:id="1945070969">
          <w:marLeft w:val="480"/>
          <w:marRight w:val="0"/>
          <w:marTop w:val="0"/>
          <w:marBottom w:val="0"/>
          <w:divBdr>
            <w:top w:val="none" w:sz="0" w:space="0" w:color="auto"/>
            <w:left w:val="none" w:sz="0" w:space="0" w:color="auto"/>
            <w:bottom w:val="none" w:sz="0" w:space="0" w:color="auto"/>
            <w:right w:val="none" w:sz="0" w:space="0" w:color="auto"/>
          </w:divBdr>
        </w:div>
        <w:div w:id="1838493539">
          <w:marLeft w:val="480"/>
          <w:marRight w:val="0"/>
          <w:marTop w:val="0"/>
          <w:marBottom w:val="0"/>
          <w:divBdr>
            <w:top w:val="none" w:sz="0" w:space="0" w:color="auto"/>
            <w:left w:val="none" w:sz="0" w:space="0" w:color="auto"/>
            <w:bottom w:val="none" w:sz="0" w:space="0" w:color="auto"/>
            <w:right w:val="none" w:sz="0" w:space="0" w:color="auto"/>
          </w:divBdr>
        </w:div>
        <w:div w:id="1872107325">
          <w:marLeft w:val="480"/>
          <w:marRight w:val="0"/>
          <w:marTop w:val="0"/>
          <w:marBottom w:val="0"/>
          <w:divBdr>
            <w:top w:val="none" w:sz="0" w:space="0" w:color="auto"/>
            <w:left w:val="none" w:sz="0" w:space="0" w:color="auto"/>
            <w:bottom w:val="none" w:sz="0" w:space="0" w:color="auto"/>
            <w:right w:val="none" w:sz="0" w:space="0" w:color="auto"/>
          </w:divBdr>
        </w:div>
        <w:div w:id="97067635">
          <w:marLeft w:val="480"/>
          <w:marRight w:val="0"/>
          <w:marTop w:val="0"/>
          <w:marBottom w:val="0"/>
          <w:divBdr>
            <w:top w:val="none" w:sz="0" w:space="0" w:color="auto"/>
            <w:left w:val="none" w:sz="0" w:space="0" w:color="auto"/>
            <w:bottom w:val="none" w:sz="0" w:space="0" w:color="auto"/>
            <w:right w:val="none" w:sz="0" w:space="0" w:color="auto"/>
          </w:divBdr>
        </w:div>
        <w:div w:id="362636506">
          <w:marLeft w:val="480"/>
          <w:marRight w:val="0"/>
          <w:marTop w:val="0"/>
          <w:marBottom w:val="0"/>
          <w:divBdr>
            <w:top w:val="none" w:sz="0" w:space="0" w:color="auto"/>
            <w:left w:val="none" w:sz="0" w:space="0" w:color="auto"/>
            <w:bottom w:val="none" w:sz="0" w:space="0" w:color="auto"/>
            <w:right w:val="none" w:sz="0" w:space="0" w:color="auto"/>
          </w:divBdr>
        </w:div>
        <w:div w:id="667556306">
          <w:marLeft w:val="480"/>
          <w:marRight w:val="0"/>
          <w:marTop w:val="0"/>
          <w:marBottom w:val="0"/>
          <w:divBdr>
            <w:top w:val="none" w:sz="0" w:space="0" w:color="auto"/>
            <w:left w:val="none" w:sz="0" w:space="0" w:color="auto"/>
            <w:bottom w:val="none" w:sz="0" w:space="0" w:color="auto"/>
            <w:right w:val="none" w:sz="0" w:space="0" w:color="auto"/>
          </w:divBdr>
        </w:div>
        <w:div w:id="638070573">
          <w:marLeft w:val="480"/>
          <w:marRight w:val="0"/>
          <w:marTop w:val="0"/>
          <w:marBottom w:val="0"/>
          <w:divBdr>
            <w:top w:val="none" w:sz="0" w:space="0" w:color="auto"/>
            <w:left w:val="none" w:sz="0" w:space="0" w:color="auto"/>
            <w:bottom w:val="none" w:sz="0" w:space="0" w:color="auto"/>
            <w:right w:val="none" w:sz="0" w:space="0" w:color="auto"/>
          </w:divBdr>
        </w:div>
        <w:div w:id="1536381433">
          <w:marLeft w:val="480"/>
          <w:marRight w:val="0"/>
          <w:marTop w:val="0"/>
          <w:marBottom w:val="0"/>
          <w:divBdr>
            <w:top w:val="none" w:sz="0" w:space="0" w:color="auto"/>
            <w:left w:val="none" w:sz="0" w:space="0" w:color="auto"/>
            <w:bottom w:val="none" w:sz="0" w:space="0" w:color="auto"/>
            <w:right w:val="none" w:sz="0" w:space="0" w:color="auto"/>
          </w:divBdr>
        </w:div>
        <w:div w:id="1814129984">
          <w:marLeft w:val="480"/>
          <w:marRight w:val="0"/>
          <w:marTop w:val="0"/>
          <w:marBottom w:val="0"/>
          <w:divBdr>
            <w:top w:val="none" w:sz="0" w:space="0" w:color="auto"/>
            <w:left w:val="none" w:sz="0" w:space="0" w:color="auto"/>
            <w:bottom w:val="none" w:sz="0" w:space="0" w:color="auto"/>
            <w:right w:val="none" w:sz="0" w:space="0" w:color="auto"/>
          </w:divBdr>
        </w:div>
        <w:div w:id="1623152065">
          <w:marLeft w:val="480"/>
          <w:marRight w:val="0"/>
          <w:marTop w:val="0"/>
          <w:marBottom w:val="0"/>
          <w:divBdr>
            <w:top w:val="none" w:sz="0" w:space="0" w:color="auto"/>
            <w:left w:val="none" w:sz="0" w:space="0" w:color="auto"/>
            <w:bottom w:val="none" w:sz="0" w:space="0" w:color="auto"/>
            <w:right w:val="none" w:sz="0" w:space="0" w:color="auto"/>
          </w:divBdr>
        </w:div>
        <w:div w:id="1895656861">
          <w:marLeft w:val="480"/>
          <w:marRight w:val="0"/>
          <w:marTop w:val="0"/>
          <w:marBottom w:val="0"/>
          <w:divBdr>
            <w:top w:val="none" w:sz="0" w:space="0" w:color="auto"/>
            <w:left w:val="none" w:sz="0" w:space="0" w:color="auto"/>
            <w:bottom w:val="none" w:sz="0" w:space="0" w:color="auto"/>
            <w:right w:val="none" w:sz="0" w:space="0" w:color="auto"/>
          </w:divBdr>
        </w:div>
        <w:div w:id="1097798314">
          <w:marLeft w:val="480"/>
          <w:marRight w:val="0"/>
          <w:marTop w:val="0"/>
          <w:marBottom w:val="0"/>
          <w:divBdr>
            <w:top w:val="none" w:sz="0" w:space="0" w:color="auto"/>
            <w:left w:val="none" w:sz="0" w:space="0" w:color="auto"/>
            <w:bottom w:val="none" w:sz="0" w:space="0" w:color="auto"/>
            <w:right w:val="none" w:sz="0" w:space="0" w:color="auto"/>
          </w:divBdr>
        </w:div>
        <w:div w:id="573667261">
          <w:marLeft w:val="480"/>
          <w:marRight w:val="0"/>
          <w:marTop w:val="0"/>
          <w:marBottom w:val="0"/>
          <w:divBdr>
            <w:top w:val="none" w:sz="0" w:space="0" w:color="auto"/>
            <w:left w:val="none" w:sz="0" w:space="0" w:color="auto"/>
            <w:bottom w:val="none" w:sz="0" w:space="0" w:color="auto"/>
            <w:right w:val="none" w:sz="0" w:space="0" w:color="auto"/>
          </w:divBdr>
        </w:div>
        <w:div w:id="1227648933">
          <w:marLeft w:val="480"/>
          <w:marRight w:val="0"/>
          <w:marTop w:val="0"/>
          <w:marBottom w:val="0"/>
          <w:divBdr>
            <w:top w:val="none" w:sz="0" w:space="0" w:color="auto"/>
            <w:left w:val="none" w:sz="0" w:space="0" w:color="auto"/>
            <w:bottom w:val="none" w:sz="0" w:space="0" w:color="auto"/>
            <w:right w:val="none" w:sz="0" w:space="0" w:color="auto"/>
          </w:divBdr>
        </w:div>
        <w:div w:id="1131359164">
          <w:marLeft w:val="480"/>
          <w:marRight w:val="0"/>
          <w:marTop w:val="0"/>
          <w:marBottom w:val="0"/>
          <w:divBdr>
            <w:top w:val="none" w:sz="0" w:space="0" w:color="auto"/>
            <w:left w:val="none" w:sz="0" w:space="0" w:color="auto"/>
            <w:bottom w:val="none" w:sz="0" w:space="0" w:color="auto"/>
            <w:right w:val="none" w:sz="0" w:space="0" w:color="auto"/>
          </w:divBdr>
        </w:div>
        <w:div w:id="1440637775">
          <w:marLeft w:val="480"/>
          <w:marRight w:val="0"/>
          <w:marTop w:val="0"/>
          <w:marBottom w:val="0"/>
          <w:divBdr>
            <w:top w:val="none" w:sz="0" w:space="0" w:color="auto"/>
            <w:left w:val="none" w:sz="0" w:space="0" w:color="auto"/>
            <w:bottom w:val="none" w:sz="0" w:space="0" w:color="auto"/>
            <w:right w:val="none" w:sz="0" w:space="0" w:color="auto"/>
          </w:divBdr>
        </w:div>
        <w:div w:id="31393313">
          <w:marLeft w:val="480"/>
          <w:marRight w:val="0"/>
          <w:marTop w:val="0"/>
          <w:marBottom w:val="0"/>
          <w:divBdr>
            <w:top w:val="none" w:sz="0" w:space="0" w:color="auto"/>
            <w:left w:val="none" w:sz="0" w:space="0" w:color="auto"/>
            <w:bottom w:val="none" w:sz="0" w:space="0" w:color="auto"/>
            <w:right w:val="none" w:sz="0" w:space="0" w:color="auto"/>
          </w:divBdr>
        </w:div>
        <w:div w:id="690837397">
          <w:marLeft w:val="480"/>
          <w:marRight w:val="0"/>
          <w:marTop w:val="0"/>
          <w:marBottom w:val="0"/>
          <w:divBdr>
            <w:top w:val="none" w:sz="0" w:space="0" w:color="auto"/>
            <w:left w:val="none" w:sz="0" w:space="0" w:color="auto"/>
            <w:bottom w:val="none" w:sz="0" w:space="0" w:color="auto"/>
            <w:right w:val="none" w:sz="0" w:space="0" w:color="auto"/>
          </w:divBdr>
        </w:div>
        <w:div w:id="602761343">
          <w:marLeft w:val="480"/>
          <w:marRight w:val="0"/>
          <w:marTop w:val="0"/>
          <w:marBottom w:val="0"/>
          <w:divBdr>
            <w:top w:val="none" w:sz="0" w:space="0" w:color="auto"/>
            <w:left w:val="none" w:sz="0" w:space="0" w:color="auto"/>
            <w:bottom w:val="none" w:sz="0" w:space="0" w:color="auto"/>
            <w:right w:val="none" w:sz="0" w:space="0" w:color="auto"/>
          </w:divBdr>
        </w:div>
        <w:div w:id="94599135">
          <w:marLeft w:val="480"/>
          <w:marRight w:val="0"/>
          <w:marTop w:val="0"/>
          <w:marBottom w:val="0"/>
          <w:divBdr>
            <w:top w:val="none" w:sz="0" w:space="0" w:color="auto"/>
            <w:left w:val="none" w:sz="0" w:space="0" w:color="auto"/>
            <w:bottom w:val="none" w:sz="0" w:space="0" w:color="auto"/>
            <w:right w:val="none" w:sz="0" w:space="0" w:color="auto"/>
          </w:divBdr>
        </w:div>
        <w:div w:id="1105491739">
          <w:marLeft w:val="480"/>
          <w:marRight w:val="0"/>
          <w:marTop w:val="0"/>
          <w:marBottom w:val="0"/>
          <w:divBdr>
            <w:top w:val="none" w:sz="0" w:space="0" w:color="auto"/>
            <w:left w:val="none" w:sz="0" w:space="0" w:color="auto"/>
            <w:bottom w:val="none" w:sz="0" w:space="0" w:color="auto"/>
            <w:right w:val="none" w:sz="0" w:space="0" w:color="auto"/>
          </w:divBdr>
        </w:div>
        <w:div w:id="1668898223">
          <w:marLeft w:val="480"/>
          <w:marRight w:val="0"/>
          <w:marTop w:val="0"/>
          <w:marBottom w:val="0"/>
          <w:divBdr>
            <w:top w:val="none" w:sz="0" w:space="0" w:color="auto"/>
            <w:left w:val="none" w:sz="0" w:space="0" w:color="auto"/>
            <w:bottom w:val="none" w:sz="0" w:space="0" w:color="auto"/>
            <w:right w:val="none" w:sz="0" w:space="0" w:color="auto"/>
          </w:divBdr>
        </w:div>
        <w:div w:id="675114300">
          <w:marLeft w:val="480"/>
          <w:marRight w:val="0"/>
          <w:marTop w:val="0"/>
          <w:marBottom w:val="0"/>
          <w:divBdr>
            <w:top w:val="none" w:sz="0" w:space="0" w:color="auto"/>
            <w:left w:val="none" w:sz="0" w:space="0" w:color="auto"/>
            <w:bottom w:val="none" w:sz="0" w:space="0" w:color="auto"/>
            <w:right w:val="none" w:sz="0" w:space="0" w:color="auto"/>
          </w:divBdr>
        </w:div>
        <w:div w:id="1156651342">
          <w:marLeft w:val="480"/>
          <w:marRight w:val="0"/>
          <w:marTop w:val="0"/>
          <w:marBottom w:val="0"/>
          <w:divBdr>
            <w:top w:val="none" w:sz="0" w:space="0" w:color="auto"/>
            <w:left w:val="none" w:sz="0" w:space="0" w:color="auto"/>
            <w:bottom w:val="none" w:sz="0" w:space="0" w:color="auto"/>
            <w:right w:val="none" w:sz="0" w:space="0" w:color="auto"/>
          </w:divBdr>
        </w:div>
        <w:div w:id="1495730030">
          <w:marLeft w:val="480"/>
          <w:marRight w:val="0"/>
          <w:marTop w:val="0"/>
          <w:marBottom w:val="0"/>
          <w:divBdr>
            <w:top w:val="none" w:sz="0" w:space="0" w:color="auto"/>
            <w:left w:val="none" w:sz="0" w:space="0" w:color="auto"/>
            <w:bottom w:val="none" w:sz="0" w:space="0" w:color="auto"/>
            <w:right w:val="none" w:sz="0" w:space="0" w:color="auto"/>
          </w:divBdr>
        </w:div>
        <w:div w:id="530262087">
          <w:marLeft w:val="480"/>
          <w:marRight w:val="0"/>
          <w:marTop w:val="0"/>
          <w:marBottom w:val="0"/>
          <w:divBdr>
            <w:top w:val="none" w:sz="0" w:space="0" w:color="auto"/>
            <w:left w:val="none" w:sz="0" w:space="0" w:color="auto"/>
            <w:bottom w:val="none" w:sz="0" w:space="0" w:color="auto"/>
            <w:right w:val="none" w:sz="0" w:space="0" w:color="auto"/>
          </w:divBdr>
        </w:div>
        <w:div w:id="857038229">
          <w:marLeft w:val="480"/>
          <w:marRight w:val="0"/>
          <w:marTop w:val="0"/>
          <w:marBottom w:val="0"/>
          <w:divBdr>
            <w:top w:val="none" w:sz="0" w:space="0" w:color="auto"/>
            <w:left w:val="none" w:sz="0" w:space="0" w:color="auto"/>
            <w:bottom w:val="none" w:sz="0" w:space="0" w:color="auto"/>
            <w:right w:val="none" w:sz="0" w:space="0" w:color="auto"/>
          </w:divBdr>
        </w:div>
        <w:div w:id="1304656974">
          <w:marLeft w:val="480"/>
          <w:marRight w:val="0"/>
          <w:marTop w:val="0"/>
          <w:marBottom w:val="0"/>
          <w:divBdr>
            <w:top w:val="none" w:sz="0" w:space="0" w:color="auto"/>
            <w:left w:val="none" w:sz="0" w:space="0" w:color="auto"/>
            <w:bottom w:val="none" w:sz="0" w:space="0" w:color="auto"/>
            <w:right w:val="none" w:sz="0" w:space="0" w:color="auto"/>
          </w:divBdr>
        </w:div>
        <w:div w:id="1614435763">
          <w:marLeft w:val="480"/>
          <w:marRight w:val="0"/>
          <w:marTop w:val="0"/>
          <w:marBottom w:val="0"/>
          <w:divBdr>
            <w:top w:val="none" w:sz="0" w:space="0" w:color="auto"/>
            <w:left w:val="none" w:sz="0" w:space="0" w:color="auto"/>
            <w:bottom w:val="none" w:sz="0" w:space="0" w:color="auto"/>
            <w:right w:val="none" w:sz="0" w:space="0" w:color="auto"/>
          </w:divBdr>
        </w:div>
        <w:div w:id="1610115350">
          <w:marLeft w:val="480"/>
          <w:marRight w:val="0"/>
          <w:marTop w:val="0"/>
          <w:marBottom w:val="0"/>
          <w:divBdr>
            <w:top w:val="none" w:sz="0" w:space="0" w:color="auto"/>
            <w:left w:val="none" w:sz="0" w:space="0" w:color="auto"/>
            <w:bottom w:val="none" w:sz="0" w:space="0" w:color="auto"/>
            <w:right w:val="none" w:sz="0" w:space="0" w:color="auto"/>
          </w:divBdr>
        </w:div>
        <w:div w:id="235553311">
          <w:marLeft w:val="480"/>
          <w:marRight w:val="0"/>
          <w:marTop w:val="0"/>
          <w:marBottom w:val="0"/>
          <w:divBdr>
            <w:top w:val="none" w:sz="0" w:space="0" w:color="auto"/>
            <w:left w:val="none" w:sz="0" w:space="0" w:color="auto"/>
            <w:bottom w:val="none" w:sz="0" w:space="0" w:color="auto"/>
            <w:right w:val="none" w:sz="0" w:space="0" w:color="auto"/>
          </w:divBdr>
        </w:div>
        <w:div w:id="797920278">
          <w:marLeft w:val="480"/>
          <w:marRight w:val="0"/>
          <w:marTop w:val="0"/>
          <w:marBottom w:val="0"/>
          <w:divBdr>
            <w:top w:val="none" w:sz="0" w:space="0" w:color="auto"/>
            <w:left w:val="none" w:sz="0" w:space="0" w:color="auto"/>
            <w:bottom w:val="none" w:sz="0" w:space="0" w:color="auto"/>
            <w:right w:val="none" w:sz="0" w:space="0" w:color="auto"/>
          </w:divBdr>
        </w:div>
        <w:div w:id="2030838233">
          <w:marLeft w:val="480"/>
          <w:marRight w:val="0"/>
          <w:marTop w:val="0"/>
          <w:marBottom w:val="0"/>
          <w:divBdr>
            <w:top w:val="none" w:sz="0" w:space="0" w:color="auto"/>
            <w:left w:val="none" w:sz="0" w:space="0" w:color="auto"/>
            <w:bottom w:val="none" w:sz="0" w:space="0" w:color="auto"/>
            <w:right w:val="none" w:sz="0" w:space="0" w:color="auto"/>
          </w:divBdr>
        </w:div>
        <w:div w:id="282420310">
          <w:marLeft w:val="480"/>
          <w:marRight w:val="0"/>
          <w:marTop w:val="0"/>
          <w:marBottom w:val="0"/>
          <w:divBdr>
            <w:top w:val="none" w:sz="0" w:space="0" w:color="auto"/>
            <w:left w:val="none" w:sz="0" w:space="0" w:color="auto"/>
            <w:bottom w:val="none" w:sz="0" w:space="0" w:color="auto"/>
            <w:right w:val="none" w:sz="0" w:space="0" w:color="auto"/>
          </w:divBdr>
        </w:div>
        <w:div w:id="1819957642">
          <w:marLeft w:val="480"/>
          <w:marRight w:val="0"/>
          <w:marTop w:val="0"/>
          <w:marBottom w:val="0"/>
          <w:divBdr>
            <w:top w:val="none" w:sz="0" w:space="0" w:color="auto"/>
            <w:left w:val="none" w:sz="0" w:space="0" w:color="auto"/>
            <w:bottom w:val="none" w:sz="0" w:space="0" w:color="auto"/>
            <w:right w:val="none" w:sz="0" w:space="0" w:color="auto"/>
          </w:divBdr>
        </w:div>
        <w:div w:id="763301753">
          <w:marLeft w:val="480"/>
          <w:marRight w:val="0"/>
          <w:marTop w:val="0"/>
          <w:marBottom w:val="0"/>
          <w:divBdr>
            <w:top w:val="none" w:sz="0" w:space="0" w:color="auto"/>
            <w:left w:val="none" w:sz="0" w:space="0" w:color="auto"/>
            <w:bottom w:val="none" w:sz="0" w:space="0" w:color="auto"/>
            <w:right w:val="none" w:sz="0" w:space="0" w:color="auto"/>
          </w:divBdr>
        </w:div>
        <w:div w:id="383022669">
          <w:marLeft w:val="480"/>
          <w:marRight w:val="0"/>
          <w:marTop w:val="0"/>
          <w:marBottom w:val="0"/>
          <w:divBdr>
            <w:top w:val="none" w:sz="0" w:space="0" w:color="auto"/>
            <w:left w:val="none" w:sz="0" w:space="0" w:color="auto"/>
            <w:bottom w:val="none" w:sz="0" w:space="0" w:color="auto"/>
            <w:right w:val="none" w:sz="0" w:space="0" w:color="auto"/>
          </w:divBdr>
        </w:div>
        <w:div w:id="397168409">
          <w:marLeft w:val="480"/>
          <w:marRight w:val="0"/>
          <w:marTop w:val="0"/>
          <w:marBottom w:val="0"/>
          <w:divBdr>
            <w:top w:val="none" w:sz="0" w:space="0" w:color="auto"/>
            <w:left w:val="none" w:sz="0" w:space="0" w:color="auto"/>
            <w:bottom w:val="none" w:sz="0" w:space="0" w:color="auto"/>
            <w:right w:val="none" w:sz="0" w:space="0" w:color="auto"/>
          </w:divBdr>
        </w:div>
        <w:div w:id="327638896">
          <w:marLeft w:val="480"/>
          <w:marRight w:val="0"/>
          <w:marTop w:val="0"/>
          <w:marBottom w:val="0"/>
          <w:divBdr>
            <w:top w:val="none" w:sz="0" w:space="0" w:color="auto"/>
            <w:left w:val="none" w:sz="0" w:space="0" w:color="auto"/>
            <w:bottom w:val="none" w:sz="0" w:space="0" w:color="auto"/>
            <w:right w:val="none" w:sz="0" w:space="0" w:color="auto"/>
          </w:divBdr>
        </w:div>
        <w:div w:id="51317240">
          <w:marLeft w:val="480"/>
          <w:marRight w:val="0"/>
          <w:marTop w:val="0"/>
          <w:marBottom w:val="0"/>
          <w:divBdr>
            <w:top w:val="none" w:sz="0" w:space="0" w:color="auto"/>
            <w:left w:val="none" w:sz="0" w:space="0" w:color="auto"/>
            <w:bottom w:val="none" w:sz="0" w:space="0" w:color="auto"/>
            <w:right w:val="none" w:sz="0" w:space="0" w:color="auto"/>
          </w:divBdr>
        </w:div>
        <w:div w:id="119341820">
          <w:marLeft w:val="480"/>
          <w:marRight w:val="0"/>
          <w:marTop w:val="0"/>
          <w:marBottom w:val="0"/>
          <w:divBdr>
            <w:top w:val="none" w:sz="0" w:space="0" w:color="auto"/>
            <w:left w:val="none" w:sz="0" w:space="0" w:color="auto"/>
            <w:bottom w:val="none" w:sz="0" w:space="0" w:color="auto"/>
            <w:right w:val="none" w:sz="0" w:space="0" w:color="auto"/>
          </w:divBdr>
        </w:div>
        <w:div w:id="92291471">
          <w:marLeft w:val="480"/>
          <w:marRight w:val="0"/>
          <w:marTop w:val="0"/>
          <w:marBottom w:val="0"/>
          <w:divBdr>
            <w:top w:val="none" w:sz="0" w:space="0" w:color="auto"/>
            <w:left w:val="none" w:sz="0" w:space="0" w:color="auto"/>
            <w:bottom w:val="none" w:sz="0" w:space="0" w:color="auto"/>
            <w:right w:val="none" w:sz="0" w:space="0" w:color="auto"/>
          </w:divBdr>
        </w:div>
        <w:div w:id="847989018">
          <w:marLeft w:val="480"/>
          <w:marRight w:val="0"/>
          <w:marTop w:val="0"/>
          <w:marBottom w:val="0"/>
          <w:divBdr>
            <w:top w:val="none" w:sz="0" w:space="0" w:color="auto"/>
            <w:left w:val="none" w:sz="0" w:space="0" w:color="auto"/>
            <w:bottom w:val="none" w:sz="0" w:space="0" w:color="auto"/>
            <w:right w:val="none" w:sz="0" w:space="0" w:color="auto"/>
          </w:divBdr>
        </w:div>
        <w:div w:id="105806763">
          <w:marLeft w:val="480"/>
          <w:marRight w:val="0"/>
          <w:marTop w:val="0"/>
          <w:marBottom w:val="0"/>
          <w:divBdr>
            <w:top w:val="none" w:sz="0" w:space="0" w:color="auto"/>
            <w:left w:val="none" w:sz="0" w:space="0" w:color="auto"/>
            <w:bottom w:val="none" w:sz="0" w:space="0" w:color="auto"/>
            <w:right w:val="none" w:sz="0" w:space="0" w:color="auto"/>
          </w:divBdr>
        </w:div>
        <w:div w:id="22630859">
          <w:marLeft w:val="480"/>
          <w:marRight w:val="0"/>
          <w:marTop w:val="0"/>
          <w:marBottom w:val="0"/>
          <w:divBdr>
            <w:top w:val="none" w:sz="0" w:space="0" w:color="auto"/>
            <w:left w:val="none" w:sz="0" w:space="0" w:color="auto"/>
            <w:bottom w:val="none" w:sz="0" w:space="0" w:color="auto"/>
            <w:right w:val="none" w:sz="0" w:space="0" w:color="auto"/>
          </w:divBdr>
        </w:div>
        <w:div w:id="2106684323">
          <w:marLeft w:val="480"/>
          <w:marRight w:val="0"/>
          <w:marTop w:val="0"/>
          <w:marBottom w:val="0"/>
          <w:divBdr>
            <w:top w:val="none" w:sz="0" w:space="0" w:color="auto"/>
            <w:left w:val="none" w:sz="0" w:space="0" w:color="auto"/>
            <w:bottom w:val="none" w:sz="0" w:space="0" w:color="auto"/>
            <w:right w:val="none" w:sz="0" w:space="0" w:color="auto"/>
          </w:divBdr>
        </w:div>
        <w:div w:id="1450706640">
          <w:marLeft w:val="480"/>
          <w:marRight w:val="0"/>
          <w:marTop w:val="0"/>
          <w:marBottom w:val="0"/>
          <w:divBdr>
            <w:top w:val="none" w:sz="0" w:space="0" w:color="auto"/>
            <w:left w:val="none" w:sz="0" w:space="0" w:color="auto"/>
            <w:bottom w:val="none" w:sz="0" w:space="0" w:color="auto"/>
            <w:right w:val="none" w:sz="0" w:space="0" w:color="auto"/>
          </w:divBdr>
        </w:div>
        <w:div w:id="1390571553">
          <w:marLeft w:val="480"/>
          <w:marRight w:val="0"/>
          <w:marTop w:val="0"/>
          <w:marBottom w:val="0"/>
          <w:divBdr>
            <w:top w:val="none" w:sz="0" w:space="0" w:color="auto"/>
            <w:left w:val="none" w:sz="0" w:space="0" w:color="auto"/>
            <w:bottom w:val="none" w:sz="0" w:space="0" w:color="auto"/>
            <w:right w:val="none" w:sz="0" w:space="0" w:color="auto"/>
          </w:divBdr>
        </w:div>
        <w:div w:id="1142383947">
          <w:marLeft w:val="480"/>
          <w:marRight w:val="0"/>
          <w:marTop w:val="0"/>
          <w:marBottom w:val="0"/>
          <w:divBdr>
            <w:top w:val="none" w:sz="0" w:space="0" w:color="auto"/>
            <w:left w:val="none" w:sz="0" w:space="0" w:color="auto"/>
            <w:bottom w:val="none" w:sz="0" w:space="0" w:color="auto"/>
            <w:right w:val="none" w:sz="0" w:space="0" w:color="auto"/>
          </w:divBdr>
        </w:div>
        <w:div w:id="124931525">
          <w:marLeft w:val="480"/>
          <w:marRight w:val="0"/>
          <w:marTop w:val="0"/>
          <w:marBottom w:val="0"/>
          <w:divBdr>
            <w:top w:val="none" w:sz="0" w:space="0" w:color="auto"/>
            <w:left w:val="none" w:sz="0" w:space="0" w:color="auto"/>
            <w:bottom w:val="none" w:sz="0" w:space="0" w:color="auto"/>
            <w:right w:val="none" w:sz="0" w:space="0" w:color="auto"/>
          </w:divBdr>
        </w:div>
        <w:div w:id="452986938">
          <w:marLeft w:val="480"/>
          <w:marRight w:val="0"/>
          <w:marTop w:val="0"/>
          <w:marBottom w:val="0"/>
          <w:divBdr>
            <w:top w:val="none" w:sz="0" w:space="0" w:color="auto"/>
            <w:left w:val="none" w:sz="0" w:space="0" w:color="auto"/>
            <w:bottom w:val="none" w:sz="0" w:space="0" w:color="auto"/>
            <w:right w:val="none" w:sz="0" w:space="0" w:color="auto"/>
          </w:divBdr>
        </w:div>
        <w:div w:id="313222148">
          <w:marLeft w:val="480"/>
          <w:marRight w:val="0"/>
          <w:marTop w:val="0"/>
          <w:marBottom w:val="0"/>
          <w:divBdr>
            <w:top w:val="none" w:sz="0" w:space="0" w:color="auto"/>
            <w:left w:val="none" w:sz="0" w:space="0" w:color="auto"/>
            <w:bottom w:val="none" w:sz="0" w:space="0" w:color="auto"/>
            <w:right w:val="none" w:sz="0" w:space="0" w:color="auto"/>
          </w:divBdr>
        </w:div>
        <w:div w:id="319040521">
          <w:marLeft w:val="480"/>
          <w:marRight w:val="0"/>
          <w:marTop w:val="0"/>
          <w:marBottom w:val="0"/>
          <w:divBdr>
            <w:top w:val="none" w:sz="0" w:space="0" w:color="auto"/>
            <w:left w:val="none" w:sz="0" w:space="0" w:color="auto"/>
            <w:bottom w:val="none" w:sz="0" w:space="0" w:color="auto"/>
            <w:right w:val="none" w:sz="0" w:space="0" w:color="auto"/>
          </w:divBdr>
        </w:div>
        <w:div w:id="1620991597">
          <w:marLeft w:val="480"/>
          <w:marRight w:val="0"/>
          <w:marTop w:val="0"/>
          <w:marBottom w:val="0"/>
          <w:divBdr>
            <w:top w:val="none" w:sz="0" w:space="0" w:color="auto"/>
            <w:left w:val="none" w:sz="0" w:space="0" w:color="auto"/>
            <w:bottom w:val="none" w:sz="0" w:space="0" w:color="auto"/>
            <w:right w:val="none" w:sz="0" w:space="0" w:color="auto"/>
          </w:divBdr>
        </w:div>
        <w:div w:id="258100346">
          <w:marLeft w:val="480"/>
          <w:marRight w:val="0"/>
          <w:marTop w:val="0"/>
          <w:marBottom w:val="0"/>
          <w:divBdr>
            <w:top w:val="none" w:sz="0" w:space="0" w:color="auto"/>
            <w:left w:val="none" w:sz="0" w:space="0" w:color="auto"/>
            <w:bottom w:val="none" w:sz="0" w:space="0" w:color="auto"/>
            <w:right w:val="none" w:sz="0" w:space="0" w:color="auto"/>
          </w:divBdr>
        </w:div>
        <w:div w:id="100296996">
          <w:marLeft w:val="480"/>
          <w:marRight w:val="0"/>
          <w:marTop w:val="0"/>
          <w:marBottom w:val="0"/>
          <w:divBdr>
            <w:top w:val="none" w:sz="0" w:space="0" w:color="auto"/>
            <w:left w:val="none" w:sz="0" w:space="0" w:color="auto"/>
            <w:bottom w:val="none" w:sz="0" w:space="0" w:color="auto"/>
            <w:right w:val="none" w:sz="0" w:space="0" w:color="auto"/>
          </w:divBdr>
        </w:div>
        <w:div w:id="814489075">
          <w:marLeft w:val="480"/>
          <w:marRight w:val="0"/>
          <w:marTop w:val="0"/>
          <w:marBottom w:val="0"/>
          <w:divBdr>
            <w:top w:val="none" w:sz="0" w:space="0" w:color="auto"/>
            <w:left w:val="none" w:sz="0" w:space="0" w:color="auto"/>
            <w:bottom w:val="none" w:sz="0" w:space="0" w:color="auto"/>
            <w:right w:val="none" w:sz="0" w:space="0" w:color="auto"/>
          </w:divBdr>
        </w:div>
        <w:div w:id="125857097">
          <w:marLeft w:val="480"/>
          <w:marRight w:val="0"/>
          <w:marTop w:val="0"/>
          <w:marBottom w:val="0"/>
          <w:divBdr>
            <w:top w:val="none" w:sz="0" w:space="0" w:color="auto"/>
            <w:left w:val="none" w:sz="0" w:space="0" w:color="auto"/>
            <w:bottom w:val="none" w:sz="0" w:space="0" w:color="auto"/>
            <w:right w:val="none" w:sz="0" w:space="0" w:color="auto"/>
          </w:divBdr>
        </w:div>
        <w:div w:id="1041395443">
          <w:marLeft w:val="480"/>
          <w:marRight w:val="0"/>
          <w:marTop w:val="0"/>
          <w:marBottom w:val="0"/>
          <w:divBdr>
            <w:top w:val="none" w:sz="0" w:space="0" w:color="auto"/>
            <w:left w:val="none" w:sz="0" w:space="0" w:color="auto"/>
            <w:bottom w:val="none" w:sz="0" w:space="0" w:color="auto"/>
            <w:right w:val="none" w:sz="0" w:space="0" w:color="auto"/>
          </w:divBdr>
        </w:div>
        <w:div w:id="2042977053">
          <w:marLeft w:val="480"/>
          <w:marRight w:val="0"/>
          <w:marTop w:val="0"/>
          <w:marBottom w:val="0"/>
          <w:divBdr>
            <w:top w:val="none" w:sz="0" w:space="0" w:color="auto"/>
            <w:left w:val="none" w:sz="0" w:space="0" w:color="auto"/>
            <w:bottom w:val="none" w:sz="0" w:space="0" w:color="auto"/>
            <w:right w:val="none" w:sz="0" w:space="0" w:color="auto"/>
          </w:divBdr>
        </w:div>
        <w:div w:id="2051759180">
          <w:marLeft w:val="480"/>
          <w:marRight w:val="0"/>
          <w:marTop w:val="0"/>
          <w:marBottom w:val="0"/>
          <w:divBdr>
            <w:top w:val="none" w:sz="0" w:space="0" w:color="auto"/>
            <w:left w:val="none" w:sz="0" w:space="0" w:color="auto"/>
            <w:bottom w:val="none" w:sz="0" w:space="0" w:color="auto"/>
            <w:right w:val="none" w:sz="0" w:space="0" w:color="auto"/>
          </w:divBdr>
        </w:div>
        <w:div w:id="61176410">
          <w:marLeft w:val="480"/>
          <w:marRight w:val="0"/>
          <w:marTop w:val="0"/>
          <w:marBottom w:val="0"/>
          <w:divBdr>
            <w:top w:val="none" w:sz="0" w:space="0" w:color="auto"/>
            <w:left w:val="none" w:sz="0" w:space="0" w:color="auto"/>
            <w:bottom w:val="none" w:sz="0" w:space="0" w:color="auto"/>
            <w:right w:val="none" w:sz="0" w:space="0" w:color="auto"/>
          </w:divBdr>
        </w:div>
        <w:div w:id="1774588285">
          <w:marLeft w:val="480"/>
          <w:marRight w:val="0"/>
          <w:marTop w:val="0"/>
          <w:marBottom w:val="0"/>
          <w:divBdr>
            <w:top w:val="none" w:sz="0" w:space="0" w:color="auto"/>
            <w:left w:val="none" w:sz="0" w:space="0" w:color="auto"/>
            <w:bottom w:val="none" w:sz="0" w:space="0" w:color="auto"/>
            <w:right w:val="none" w:sz="0" w:space="0" w:color="auto"/>
          </w:divBdr>
        </w:div>
      </w:divsChild>
    </w:div>
    <w:div w:id="118886876">
      <w:bodyDiv w:val="1"/>
      <w:marLeft w:val="0"/>
      <w:marRight w:val="0"/>
      <w:marTop w:val="0"/>
      <w:marBottom w:val="0"/>
      <w:divBdr>
        <w:top w:val="none" w:sz="0" w:space="0" w:color="auto"/>
        <w:left w:val="none" w:sz="0" w:space="0" w:color="auto"/>
        <w:bottom w:val="none" w:sz="0" w:space="0" w:color="auto"/>
        <w:right w:val="none" w:sz="0" w:space="0" w:color="auto"/>
      </w:divBdr>
      <w:divsChild>
        <w:div w:id="1193574372">
          <w:marLeft w:val="480"/>
          <w:marRight w:val="0"/>
          <w:marTop w:val="0"/>
          <w:marBottom w:val="0"/>
          <w:divBdr>
            <w:top w:val="none" w:sz="0" w:space="0" w:color="auto"/>
            <w:left w:val="none" w:sz="0" w:space="0" w:color="auto"/>
            <w:bottom w:val="none" w:sz="0" w:space="0" w:color="auto"/>
            <w:right w:val="none" w:sz="0" w:space="0" w:color="auto"/>
          </w:divBdr>
        </w:div>
        <w:div w:id="1941864276">
          <w:marLeft w:val="480"/>
          <w:marRight w:val="0"/>
          <w:marTop w:val="0"/>
          <w:marBottom w:val="0"/>
          <w:divBdr>
            <w:top w:val="none" w:sz="0" w:space="0" w:color="auto"/>
            <w:left w:val="none" w:sz="0" w:space="0" w:color="auto"/>
            <w:bottom w:val="none" w:sz="0" w:space="0" w:color="auto"/>
            <w:right w:val="none" w:sz="0" w:space="0" w:color="auto"/>
          </w:divBdr>
        </w:div>
        <w:div w:id="2055230192">
          <w:marLeft w:val="480"/>
          <w:marRight w:val="0"/>
          <w:marTop w:val="0"/>
          <w:marBottom w:val="0"/>
          <w:divBdr>
            <w:top w:val="none" w:sz="0" w:space="0" w:color="auto"/>
            <w:left w:val="none" w:sz="0" w:space="0" w:color="auto"/>
            <w:bottom w:val="none" w:sz="0" w:space="0" w:color="auto"/>
            <w:right w:val="none" w:sz="0" w:space="0" w:color="auto"/>
          </w:divBdr>
        </w:div>
        <w:div w:id="1535074938">
          <w:marLeft w:val="480"/>
          <w:marRight w:val="0"/>
          <w:marTop w:val="0"/>
          <w:marBottom w:val="0"/>
          <w:divBdr>
            <w:top w:val="none" w:sz="0" w:space="0" w:color="auto"/>
            <w:left w:val="none" w:sz="0" w:space="0" w:color="auto"/>
            <w:bottom w:val="none" w:sz="0" w:space="0" w:color="auto"/>
            <w:right w:val="none" w:sz="0" w:space="0" w:color="auto"/>
          </w:divBdr>
        </w:div>
        <w:div w:id="200021911">
          <w:marLeft w:val="480"/>
          <w:marRight w:val="0"/>
          <w:marTop w:val="0"/>
          <w:marBottom w:val="0"/>
          <w:divBdr>
            <w:top w:val="none" w:sz="0" w:space="0" w:color="auto"/>
            <w:left w:val="none" w:sz="0" w:space="0" w:color="auto"/>
            <w:bottom w:val="none" w:sz="0" w:space="0" w:color="auto"/>
            <w:right w:val="none" w:sz="0" w:space="0" w:color="auto"/>
          </w:divBdr>
        </w:div>
        <w:div w:id="126512172">
          <w:marLeft w:val="480"/>
          <w:marRight w:val="0"/>
          <w:marTop w:val="0"/>
          <w:marBottom w:val="0"/>
          <w:divBdr>
            <w:top w:val="none" w:sz="0" w:space="0" w:color="auto"/>
            <w:left w:val="none" w:sz="0" w:space="0" w:color="auto"/>
            <w:bottom w:val="none" w:sz="0" w:space="0" w:color="auto"/>
            <w:right w:val="none" w:sz="0" w:space="0" w:color="auto"/>
          </w:divBdr>
        </w:div>
        <w:div w:id="1926645237">
          <w:marLeft w:val="480"/>
          <w:marRight w:val="0"/>
          <w:marTop w:val="0"/>
          <w:marBottom w:val="0"/>
          <w:divBdr>
            <w:top w:val="none" w:sz="0" w:space="0" w:color="auto"/>
            <w:left w:val="none" w:sz="0" w:space="0" w:color="auto"/>
            <w:bottom w:val="none" w:sz="0" w:space="0" w:color="auto"/>
            <w:right w:val="none" w:sz="0" w:space="0" w:color="auto"/>
          </w:divBdr>
        </w:div>
        <w:div w:id="1885630824">
          <w:marLeft w:val="480"/>
          <w:marRight w:val="0"/>
          <w:marTop w:val="0"/>
          <w:marBottom w:val="0"/>
          <w:divBdr>
            <w:top w:val="none" w:sz="0" w:space="0" w:color="auto"/>
            <w:left w:val="none" w:sz="0" w:space="0" w:color="auto"/>
            <w:bottom w:val="none" w:sz="0" w:space="0" w:color="auto"/>
            <w:right w:val="none" w:sz="0" w:space="0" w:color="auto"/>
          </w:divBdr>
        </w:div>
        <w:div w:id="1310205800">
          <w:marLeft w:val="480"/>
          <w:marRight w:val="0"/>
          <w:marTop w:val="0"/>
          <w:marBottom w:val="0"/>
          <w:divBdr>
            <w:top w:val="none" w:sz="0" w:space="0" w:color="auto"/>
            <w:left w:val="none" w:sz="0" w:space="0" w:color="auto"/>
            <w:bottom w:val="none" w:sz="0" w:space="0" w:color="auto"/>
            <w:right w:val="none" w:sz="0" w:space="0" w:color="auto"/>
          </w:divBdr>
        </w:div>
        <w:div w:id="1515726189">
          <w:marLeft w:val="480"/>
          <w:marRight w:val="0"/>
          <w:marTop w:val="0"/>
          <w:marBottom w:val="0"/>
          <w:divBdr>
            <w:top w:val="none" w:sz="0" w:space="0" w:color="auto"/>
            <w:left w:val="none" w:sz="0" w:space="0" w:color="auto"/>
            <w:bottom w:val="none" w:sz="0" w:space="0" w:color="auto"/>
            <w:right w:val="none" w:sz="0" w:space="0" w:color="auto"/>
          </w:divBdr>
        </w:div>
        <w:div w:id="1332025002">
          <w:marLeft w:val="480"/>
          <w:marRight w:val="0"/>
          <w:marTop w:val="0"/>
          <w:marBottom w:val="0"/>
          <w:divBdr>
            <w:top w:val="none" w:sz="0" w:space="0" w:color="auto"/>
            <w:left w:val="none" w:sz="0" w:space="0" w:color="auto"/>
            <w:bottom w:val="none" w:sz="0" w:space="0" w:color="auto"/>
            <w:right w:val="none" w:sz="0" w:space="0" w:color="auto"/>
          </w:divBdr>
        </w:div>
        <w:div w:id="2049722495">
          <w:marLeft w:val="480"/>
          <w:marRight w:val="0"/>
          <w:marTop w:val="0"/>
          <w:marBottom w:val="0"/>
          <w:divBdr>
            <w:top w:val="none" w:sz="0" w:space="0" w:color="auto"/>
            <w:left w:val="none" w:sz="0" w:space="0" w:color="auto"/>
            <w:bottom w:val="none" w:sz="0" w:space="0" w:color="auto"/>
            <w:right w:val="none" w:sz="0" w:space="0" w:color="auto"/>
          </w:divBdr>
        </w:div>
        <w:div w:id="1296912640">
          <w:marLeft w:val="480"/>
          <w:marRight w:val="0"/>
          <w:marTop w:val="0"/>
          <w:marBottom w:val="0"/>
          <w:divBdr>
            <w:top w:val="none" w:sz="0" w:space="0" w:color="auto"/>
            <w:left w:val="none" w:sz="0" w:space="0" w:color="auto"/>
            <w:bottom w:val="none" w:sz="0" w:space="0" w:color="auto"/>
            <w:right w:val="none" w:sz="0" w:space="0" w:color="auto"/>
          </w:divBdr>
        </w:div>
        <w:div w:id="10185666">
          <w:marLeft w:val="480"/>
          <w:marRight w:val="0"/>
          <w:marTop w:val="0"/>
          <w:marBottom w:val="0"/>
          <w:divBdr>
            <w:top w:val="none" w:sz="0" w:space="0" w:color="auto"/>
            <w:left w:val="none" w:sz="0" w:space="0" w:color="auto"/>
            <w:bottom w:val="none" w:sz="0" w:space="0" w:color="auto"/>
            <w:right w:val="none" w:sz="0" w:space="0" w:color="auto"/>
          </w:divBdr>
        </w:div>
        <w:div w:id="436798457">
          <w:marLeft w:val="480"/>
          <w:marRight w:val="0"/>
          <w:marTop w:val="0"/>
          <w:marBottom w:val="0"/>
          <w:divBdr>
            <w:top w:val="none" w:sz="0" w:space="0" w:color="auto"/>
            <w:left w:val="none" w:sz="0" w:space="0" w:color="auto"/>
            <w:bottom w:val="none" w:sz="0" w:space="0" w:color="auto"/>
            <w:right w:val="none" w:sz="0" w:space="0" w:color="auto"/>
          </w:divBdr>
        </w:div>
        <w:div w:id="1920748567">
          <w:marLeft w:val="480"/>
          <w:marRight w:val="0"/>
          <w:marTop w:val="0"/>
          <w:marBottom w:val="0"/>
          <w:divBdr>
            <w:top w:val="none" w:sz="0" w:space="0" w:color="auto"/>
            <w:left w:val="none" w:sz="0" w:space="0" w:color="auto"/>
            <w:bottom w:val="none" w:sz="0" w:space="0" w:color="auto"/>
            <w:right w:val="none" w:sz="0" w:space="0" w:color="auto"/>
          </w:divBdr>
        </w:div>
        <w:div w:id="708457970">
          <w:marLeft w:val="480"/>
          <w:marRight w:val="0"/>
          <w:marTop w:val="0"/>
          <w:marBottom w:val="0"/>
          <w:divBdr>
            <w:top w:val="none" w:sz="0" w:space="0" w:color="auto"/>
            <w:left w:val="none" w:sz="0" w:space="0" w:color="auto"/>
            <w:bottom w:val="none" w:sz="0" w:space="0" w:color="auto"/>
            <w:right w:val="none" w:sz="0" w:space="0" w:color="auto"/>
          </w:divBdr>
        </w:div>
        <w:div w:id="286665831">
          <w:marLeft w:val="480"/>
          <w:marRight w:val="0"/>
          <w:marTop w:val="0"/>
          <w:marBottom w:val="0"/>
          <w:divBdr>
            <w:top w:val="none" w:sz="0" w:space="0" w:color="auto"/>
            <w:left w:val="none" w:sz="0" w:space="0" w:color="auto"/>
            <w:bottom w:val="none" w:sz="0" w:space="0" w:color="auto"/>
            <w:right w:val="none" w:sz="0" w:space="0" w:color="auto"/>
          </w:divBdr>
        </w:div>
        <w:div w:id="1126306">
          <w:marLeft w:val="480"/>
          <w:marRight w:val="0"/>
          <w:marTop w:val="0"/>
          <w:marBottom w:val="0"/>
          <w:divBdr>
            <w:top w:val="none" w:sz="0" w:space="0" w:color="auto"/>
            <w:left w:val="none" w:sz="0" w:space="0" w:color="auto"/>
            <w:bottom w:val="none" w:sz="0" w:space="0" w:color="auto"/>
            <w:right w:val="none" w:sz="0" w:space="0" w:color="auto"/>
          </w:divBdr>
        </w:div>
        <w:div w:id="1891073508">
          <w:marLeft w:val="480"/>
          <w:marRight w:val="0"/>
          <w:marTop w:val="0"/>
          <w:marBottom w:val="0"/>
          <w:divBdr>
            <w:top w:val="none" w:sz="0" w:space="0" w:color="auto"/>
            <w:left w:val="none" w:sz="0" w:space="0" w:color="auto"/>
            <w:bottom w:val="none" w:sz="0" w:space="0" w:color="auto"/>
            <w:right w:val="none" w:sz="0" w:space="0" w:color="auto"/>
          </w:divBdr>
        </w:div>
        <w:div w:id="958683032">
          <w:marLeft w:val="480"/>
          <w:marRight w:val="0"/>
          <w:marTop w:val="0"/>
          <w:marBottom w:val="0"/>
          <w:divBdr>
            <w:top w:val="none" w:sz="0" w:space="0" w:color="auto"/>
            <w:left w:val="none" w:sz="0" w:space="0" w:color="auto"/>
            <w:bottom w:val="none" w:sz="0" w:space="0" w:color="auto"/>
            <w:right w:val="none" w:sz="0" w:space="0" w:color="auto"/>
          </w:divBdr>
        </w:div>
        <w:div w:id="194121411">
          <w:marLeft w:val="480"/>
          <w:marRight w:val="0"/>
          <w:marTop w:val="0"/>
          <w:marBottom w:val="0"/>
          <w:divBdr>
            <w:top w:val="none" w:sz="0" w:space="0" w:color="auto"/>
            <w:left w:val="none" w:sz="0" w:space="0" w:color="auto"/>
            <w:bottom w:val="none" w:sz="0" w:space="0" w:color="auto"/>
            <w:right w:val="none" w:sz="0" w:space="0" w:color="auto"/>
          </w:divBdr>
        </w:div>
        <w:div w:id="1444421003">
          <w:marLeft w:val="480"/>
          <w:marRight w:val="0"/>
          <w:marTop w:val="0"/>
          <w:marBottom w:val="0"/>
          <w:divBdr>
            <w:top w:val="none" w:sz="0" w:space="0" w:color="auto"/>
            <w:left w:val="none" w:sz="0" w:space="0" w:color="auto"/>
            <w:bottom w:val="none" w:sz="0" w:space="0" w:color="auto"/>
            <w:right w:val="none" w:sz="0" w:space="0" w:color="auto"/>
          </w:divBdr>
        </w:div>
        <w:div w:id="1612282802">
          <w:marLeft w:val="480"/>
          <w:marRight w:val="0"/>
          <w:marTop w:val="0"/>
          <w:marBottom w:val="0"/>
          <w:divBdr>
            <w:top w:val="none" w:sz="0" w:space="0" w:color="auto"/>
            <w:left w:val="none" w:sz="0" w:space="0" w:color="auto"/>
            <w:bottom w:val="none" w:sz="0" w:space="0" w:color="auto"/>
            <w:right w:val="none" w:sz="0" w:space="0" w:color="auto"/>
          </w:divBdr>
        </w:div>
        <w:div w:id="354424476">
          <w:marLeft w:val="480"/>
          <w:marRight w:val="0"/>
          <w:marTop w:val="0"/>
          <w:marBottom w:val="0"/>
          <w:divBdr>
            <w:top w:val="none" w:sz="0" w:space="0" w:color="auto"/>
            <w:left w:val="none" w:sz="0" w:space="0" w:color="auto"/>
            <w:bottom w:val="none" w:sz="0" w:space="0" w:color="auto"/>
            <w:right w:val="none" w:sz="0" w:space="0" w:color="auto"/>
          </w:divBdr>
        </w:div>
        <w:div w:id="2005083880">
          <w:marLeft w:val="480"/>
          <w:marRight w:val="0"/>
          <w:marTop w:val="0"/>
          <w:marBottom w:val="0"/>
          <w:divBdr>
            <w:top w:val="none" w:sz="0" w:space="0" w:color="auto"/>
            <w:left w:val="none" w:sz="0" w:space="0" w:color="auto"/>
            <w:bottom w:val="none" w:sz="0" w:space="0" w:color="auto"/>
            <w:right w:val="none" w:sz="0" w:space="0" w:color="auto"/>
          </w:divBdr>
        </w:div>
        <w:div w:id="776409769">
          <w:marLeft w:val="480"/>
          <w:marRight w:val="0"/>
          <w:marTop w:val="0"/>
          <w:marBottom w:val="0"/>
          <w:divBdr>
            <w:top w:val="none" w:sz="0" w:space="0" w:color="auto"/>
            <w:left w:val="none" w:sz="0" w:space="0" w:color="auto"/>
            <w:bottom w:val="none" w:sz="0" w:space="0" w:color="auto"/>
            <w:right w:val="none" w:sz="0" w:space="0" w:color="auto"/>
          </w:divBdr>
        </w:div>
        <w:div w:id="1911649757">
          <w:marLeft w:val="480"/>
          <w:marRight w:val="0"/>
          <w:marTop w:val="0"/>
          <w:marBottom w:val="0"/>
          <w:divBdr>
            <w:top w:val="none" w:sz="0" w:space="0" w:color="auto"/>
            <w:left w:val="none" w:sz="0" w:space="0" w:color="auto"/>
            <w:bottom w:val="none" w:sz="0" w:space="0" w:color="auto"/>
            <w:right w:val="none" w:sz="0" w:space="0" w:color="auto"/>
          </w:divBdr>
        </w:div>
        <w:div w:id="1122653014">
          <w:marLeft w:val="480"/>
          <w:marRight w:val="0"/>
          <w:marTop w:val="0"/>
          <w:marBottom w:val="0"/>
          <w:divBdr>
            <w:top w:val="none" w:sz="0" w:space="0" w:color="auto"/>
            <w:left w:val="none" w:sz="0" w:space="0" w:color="auto"/>
            <w:bottom w:val="none" w:sz="0" w:space="0" w:color="auto"/>
            <w:right w:val="none" w:sz="0" w:space="0" w:color="auto"/>
          </w:divBdr>
        </w:div>
        <w:div w:id="490758205">
          <w:marLeft w:val="480"/>
          <w:marRight w:val="0"/>
          <w:marTop w:val="0"/>
          <w:marBottom w:val="0"/>
          <w:divBdr>
            <w:top w:val="none" w:sz="0" w:space="0" w:color="auto"/>
            <w:left w:val="none" w:sz="0" w:space="0" w:color="auto"/>
            <w:bottom w:val="none" w:sz="0" w:space="0" w:color="auto"/>
            <w:right w:val="none" w:sz="0" w:space="0" w:color="auto"/>
          </w:divBdr>
        </w:div>
        <w:div w:id="781264142">
          <w:marLeft w:val="480"/>
          <w:marRight w:val="0"/>
          <w:marTop w:val="0"/>
          <w:marBottom w:val="0"/>
          <w:divBdr>
            <w:top w:val="none" w:sz="0" w:space="0" w:color="auto"/>
            <w:left w:val="none" w:sz="0" w:space="0" w:color="auto"/>
            <w:bottom w:val="none" w:sz="0" w:space="0" w:color="auto"/>
            <w:right w:val="none" w:sz="0" w:space="0" w:color="auto"/>
          </w:divBdr>
        </w:div>
        <w:div w:id="597758532">
          <w:marLeft w:val="480"/>
          <w:marRight w:val="0"/>
          <w:marTop w:val="0"/>
          <w:marBottom w:val="0"/>
          <w:divBdr>
            <w:top w:val="none" w:sz="0" w:space="0" w:color="auto"/>
            <w:left w:val="none" w:sz="0" w:space="0" w:color="auto"/>
            <w:bottom w:val="none" w:sz="0" w:space="0" w:color="auto"/>
            <w:right w:val="none" w:sz="0" w:space="0" w:color="auto"/>
          </w:divBdr>
        </w:div>
        <w:div w:id="1145662037">
          <w:marLeft w:val="480"/>
          <w:marRight w:val="0"/>
          <w:marTop w:val="0"/>
          <w:marBottom w:val="0"/>
          <w:divBdr>
            <w:top w:val="none" w:sz="0" w:space="0" w:color="auto"/>
            <w:left w:val="none" w:sz="0" w:space="0" w:color="auto"/>
            <w:bottom w:val="none" w:sz="0" w:space="0" w:color="auto"/>
            <w:right w:val="none" w:sz="0" w:space="0" w:color="auto"/>
          </w:divBdr>
        </w:div>
        <w:div w:id="1647120635">
          <w:marLeft w:val="480"/>
          <w:marRight w:val="0"/>
          <w:marTop w:val="0"/>
          <w:marBottom w:val="0"/>
          <w:divBdr>
            <w:top w:val="none" w:sz="0" w:space="0" w:color="auto"/>
            <w:left w:val="none" w:sz="0" w:space="0" w:color="auto"/>
            <w:bottom w:val="none" w:sz="0" w:space="0" w:color="auto"/>
            <w:right w:val="none" w:sz="0" w:space="0" w:color="auto"/>
          </w:divBdr>
        </w:div>
        <w:div w:id="1854955781">
          <w:marLeft w:val="480"/>
          <w:marRight w:val="0"/>
          <w:marTop w:val="0"/>
          <w:marBottom w:val="0"/>
          <w:divBdr>
            <w:top w:val="none" w:sz="0" w:space="0" w:color="auto"/>
            <w:left w:val="none" w:sz="0" w:space="0" w:color="auto"/>
            <w:bottom w:val="none" w:sz="0" w:space="0" w:color="auto"/>
            <w:right w:val="none" w:sz="0" w:space="0" w:color="auto"/>
          </w:divBdr>
        </w:div>
        <w:div w:id="751198360">
          <w:marLeft w:val="480"/>
          <w:marRight w:val="0"/>
          <w:marTop w:val="0"/>
          <w:marBottom w:val="0"/>
          <w:divBdr>
            <w:top w:val="none" w:sz="0" w:space="0" w:color="auto"/>
            <w:left w:val="none" w:sz="0" w:space="0" w:color="auto"/>
            <w:bottom w:val="none" w:sz="0" w:space="0" w:color="auto"/>
            <w:right w:val="none" w:sz="0" w:space="0" w:color="auto"/>
          </w:divBdr>
        </w:div>
        <w:div w:id="1596744396">
          <w:marLeft w:val="480"/>
          <w:marRight w:val="0"/>
          <w:marTop w:val="0"/>
          <w:marBottom w:val="0"/>
          <w:divBdr>
            <w:top w:val="none" w:sz="0" w:space="0" w:color="auto"/>
            <w:left w:val="none" w:sz="0" w:space="0" w:color="auto"/>
            <w:bottom w:val="none" w:sz="0" w:space="0" w:color="auto"/>
            <w:right w:val="none" w:sz="0" w:space="0" w:color="auto"/>
          </w:divBdr>
        </w:div>
        <w:div w:id="1650480294">
          <w:marLeft w:val="480"/>
          <w:marRight w:val="0"/>
          <w:marTop w:val="0"/>
          <w:marBottom w:val="0"/>
          <w:divBdr>
            <w:top w:val="none" w:sz="0" w:space="0" w:color="auto"/>
            <w:left w:val="none" w:sz="0" w:space="0" w:color="auto"/>
            <w:bottom w:val="none" w:sz="0" w:space="0" w:color="auto"/>
            <w:right w:val="none" w:sz="0" w:space="0" w:color="auto"/>
          </w:divBdr>
        </w:div>
        <w:div w:id="228270470">
          <w:marLeft w:val="480"/>
          <w:marRight w:val="0"/>
          <w:marTop w:val="0"/>
          <w:marBottom w:val="0"/>
          <w:divBdr>
            <w:top w:val="none" w:sz="0" w:space="0" w:color="auto"/>
            <w:left w:val="none" w:sz="0" w:space="0" w:color="auto"/>
            <w:bottom w:val="none" w:sz="0" w:space="0" w:color="auto"/>
            <w:right w:val="none" w:sz="0" w:space="0" w:color="auto"/>
          </w:divBdr>
        </w:div>
        <w:div w:id="473566003">
          <w:marLeft w:val="480"/>
          <w:marRight w:val="0"/>
          <w:marTop w:val="0"/>
          <w:marBottom w:val="0"/>
          <w:divBdr>
            <w:top w:val="none" w:sz="0" w:space="0" w:color="auto"/>
            <w:left w:val="none" w:sz="0" w:space="0" w:color="auto"/>
            <w:bottom w:val="none" w:sz="0" w:space="0" w:color="auto"/>
            <w:right w:val="none" w:sz="0" w:space="0" w:color="auto"/>
          </w:divBdr>
        </w:div>
        <w:div w:id="1104349631">
          <w:marLeft w:val="480"/>
          <w:marRight w:val="0"/>
          <w:marTop w:val="0"/>
          <w:marBottom w:val="0"/>
          <w:divBdr>
            <w:top w:val="none" w:sz="0" w:space="0" w:color="auto"/>
            <w:left w:val="none" w:sz="0" w:space="0" w:color="auto"/>
            <w:bottom w:val="none" w:sz="0" w:space="0" w:color="auto"/>
            <w:right w:val="none" w:sz="0" w:space="0" w:color="auto"/>
          </w:divBdr>
        </w:div>
        <w:div w:id="1986280182">
          <w:marLeft w:val="480"/>
          <w:marRight w:val="0"/>
          <w:marTop w:val="0"/>
          <w:marBottom w:val="0"/>
          <w:divBdr>
            <w:top w:val="none" w:sz="0" w:space="0" w:color="auto"/>
            <w:left w:val="none" w:sz="0" w:space="0" w:color="auto"/>
            <w:bottom w:val="none" w:sz="0" w:space="0" w:color="auto"/>
            <w:right w:val="none" w:sz="0" w:space="0" w:color="auto"/>
          </w:divBdr>
        </w:div>
        <w:div w:id="424113908">
          <w:marLeft w:val="480"/>
          <w:marRight w:val="0"/>
          <w:marTop w:val="0"/>
          <w:marBottom w:val="0"/>
          <w:divBdr>
            <w:top w:val="none" w:sz="0" w:space="0" w:color="auto"/>
            <w:left w:val="none" w:sz="0" w:space="0" w:color="auto"/>
            <w:bottom w:val="none" w:sz="0" w:space="0" w:color="auto"/>
            <w:right w:val="none" w:sz="0" w:space="0" w:color="auto"/>
          </w:divBdr>
        </w:div>
        <w:div w:id="385952638">
          <w:marLeft w:val="480"/>
          <w:marRight w:val="0"/>
          <w:marTop w:val="0"/>
          <w:marBottom w:val="0"/>
          <w:divBdr>
            <w:top w:val="none" w:sz="0" w:space="0" w:color="auto"/>
            <w:left w:val="none" w:sz="0" w:space="0" w:color="auto"/>
            <w:bottom w:val="none" w:sz="0" w:space="0" w:color="auto"/>
            <w:right w:val="none" w:sz="0" w:space="0" w:color="auto"/>
          </w:divBdr>
        </w:div>
        <w:div w:id="140388455">
          <w:marLeft w:val="480"/>
          <w:marRight w:val="0"/>
          <w:marTop w:val="0"/>
          <w:marBottom w:val="0"/>
          <w:divBdr>
            <w:top w:val="none" w:sz="0" w:space="0" w:color="auto"/>
            <w:left w:val="none" w:sz="0" w:space="0" w:color="auto"/>
            <w:bottom w:val="none" w:sz="0" w:space="0" w:color="auto"/>
            <w:right w:val="none" w:sz="0" w:space="0" w:color="auto"/>
          </w:divBdr>
        </w:div>
        <w:div w:id="301161237">
          <w:marLeft w:val="480"/>
          <w:marRight w:val="0"/>
          <w:marTop w:val="0"/>
          <w:marBottom w:val="0"/>
          <w:divBdr>
            <w:top w:val="none" w:sz="0" w:space="0" w:color="auto"/>
            <w:left w:val="none" w:sz="0" w:space="0" w:color="auto"/>
            <w:bottom w:val="none" w:sz="0" w:space="0" w:color="auto"/>
            <w:right w:val="none" w:sz="0" w:space="0" w:color="auto"/>
          </w:divBdr>
        </w:div>
        <w:div w:id="1312099652">
          <w:marLeft w:val="480"/>
          <w:marRight w:val="0"/>
          <w:marTop w:val="0"/>
          <w:marBottom w:val="0"/>
          <w:divBdr>
            <w:top w:val="none" w:sz="0" w:space="0" w:color="auto"/>
            <w:left w:val="none" w:sz="0" w:space="0" w:color="auto"/>
            <w:bottom w:val="none" w:sz="0" w:space="0" w:color="auto"/>
            <w:right w:val="none" w:sz="0" w:space="0" w:color="auto"/>
          </w:divBdr>
        </w:div>
        <w:div w:id="2069717423">
          <w:marLeft w:val="480"/>
          <w:marRight w:val="0"/>
          <w:marTop w:val="0"/>
          <w:marBottom w:val="0"/>
          <w:divBdr>
            <w:top w:val="none" w:sz="0" w:space="0" w:color="auto"/>
            <w:left w:val="none" w:sz="0" w:space="0" w:color="auto"/>
            <w:bottom w:val="none" w:sz="0" w:space="0" w:color="auto"/>
            <w:right w:val="none" w:sz="0" w:space="0" w:color="auto"/>
          </w:divBdr>
        </w:div>
        <w:div w:id="448742010">
          <w:marLeft w:val="480"/>
          <w:marRight w:val="0"/>
          <w:marTop w:val="0"/>
          <w:marBottom w:val="0"/>
          <w:divBdr>
            <w:top w:val="none" w:sz="0" w:space="0" w:color="auto"/>
            <w:left w:val="none" w:sz="0" w:space="0" w:color="auto"/>
            <w:bottom w:val="none" w:sz="0" w:space="0" w:color="auto"/>
            <w:right w:val="none" w:sz="0" w:space="0" w:color="auto"/>
          </w:divBdr>
        </w:div>
        <w:div w:id="1677271258">
          <w:marLeft w:val="480"/>
          <w:marRight w:val="0"/>
          <w:marTop w:val="0"/>
          <w:marBottom w:val="0"/>
          <w:divBdr>
            <w:top w:val="none" w:sz="0" w:space="0" w:color="auto"/>
            <w:left w:val="none" w:sz="0" w:space="0" w:color="auto"/>
            <w:bottom w:val="none" w:sz="0" w:space="0" w:color="auto"/>
            <w:right w:val="none" w:sz="0" w:space="0" w:color="auto"/>
          </w:divBdr>
        </w:div>
        <w:div w:id="1313752333">
          <w:marLeft w:val="480"/>
          <w:marRight w:val="0"/>
          <w:marTop w:val="0"/>
          <w:marBottom w:val="0"/>
          <w:divBdr>
            <w:top w:val="none" w:sz="0" w:space="0" w:color="auto"/>
            <w:left w:val="none" w:sz="0" w:space="0" w:color="auto"/>
            <w:bottom w:val="none" w:sz="0" w:space="0" w:color="auto"/>
            <w:right w:val="none" w:sz="0" w:space="0" w:color="auto"/>
          </w:divBdr>
        </w:div>
        <w:div w:id="441413947">
          <w:marLeft w:val="480"/>
          <w:marRight w:val="0"/>
          <w:marTop w:val="0"/>
          <w:marBottom w:val="0"/>
          <w:divBdr>
            <w:top w:val="none" w:sz="0" w:space="0" w:color="auto"/>
            <w:left w:val="none" w:sz="0" w:space="0" w:color="auto"/>
            <w:bottom w:val="none" w:sz="0" w:space="0" w:color="auto"/>
            <w:right w:val="none" w:sz="0" w:space="0" w:color="auto"/>
          </w:divBdr>
        </w:div>
        <w:div w:id="518391940">
          <w:marLeft w:val="480"/>
          <w:marRight w:val="0"/>
          <w:marTop w:val="0"/>
          <w:marBottom w:val="0"/>
          <w:divBdr>
            <w:top w:val="none" w:sz="0" w:space="0" w:color="auto"/>
            <w:left w:val="none" w:sz="0" w:space="0" w:color="auto"/>
            <w:bottom w:val="none" w:sz="0" w:space="0" w:color="auto"/>
            <w:right w:val="none" w:sz="0" w:space="0" w:color="auto"/>
          </w:divBdr>
        </w:div>
        <w:div w:id="738989154">
          <w:marLeft w:val="480"/>
          <w:marRight w:val="0"/>
          <w:marTop w:val="0"/>
          <w:marBottom w:val="0"/>
          <w:divBdr>
            <w:top w:val="none" w:sz="0" w:space="0" w:color="auto"/>
            <w:left w:val="none" w:sz="0" w:space="0" w:color="auto"/>
            <w:bottom w:val="none" w:sz="0" w:space="0" w:color="auto"/>
            <w:right w:val="none" w:sz="0" w:space="0" w:color="auto"/>
          </w:divBdr>
        </w:div>
        <w:div w:id="115486018">
          <w:marLeft w:val="480"/>
          <w:marRight w:val="0"/>
          <w:marTop w:val="0"/>
          <w:marBottom w:val="0"/>
          <w:divBdr>
            <w:top w:val="none" w:sz="0" w:space="0" w:color="auto"/>
            <w:left w:val="none" w:sz="0" w:space="0" w:color="auto"/>
            <w:bottom w:val="none" w:sz="0" w:space="0" w:color="auto"/>
            <w:right w:val="none" w:sz="0" w:space="0" w:color="auto"/>
          </w:divBdr>
        </w:div>
        <w:div w:id="1456168749">
          <w:marLeft w:val="480"/>
          <w:marRight w:val="0"/>
          <w:marTop w:val="0"/>
          <w:marBottom w:val="0"/>
          <w:divBdr>
            <w:top w:val="none" w:sz="0" w:space="0" w:color="auto"/>
            <w:left w:val="none" w:sz="0" w:space="0" w:color="auto"/>
            <w:bottom w:val="none" w:sz="0" w:space="0" w:color="auto"/>
            <w:right w:val="none" w:sz="0" w:space="0" w:color="auto"/>
          </w:divBdr>
        </w:div>
        <w:div w:id="1688867532">
          <w:marLeft w:val="480"/>
          <w:marRight w:val="0"/>
          <w:marTop w:val="0"/>
          <w:marBottom w:val="0"/>
          <w:divBdr>
            <w:top w:val="none" w:sz="0" w:space="0" w:color="auto"/>
            <w:left w:val="none" w:sz="0" w:space="0" w:color="auto"/>
            <w:bottom w:val="none" w:sz="0" w:space="0" w:color="auto"/>
            <w:right w:val="none" w:sz="0" w:space="0" w:color="auto"/>
          </w:divBdr>
        </w:div>
        <w:div w:id="695500591">
          <w:marLeft w:val="480"/>
          <w:marRight w:val="0"/>
          <w:marTop w:val="0"/>
          <w:marBottom w:val="0"/>
          <w:divBdr>
            <w:top w:val="none" w:sz="0" w:space="0" w:color="auto"/>
            <w:left w:val="none" w:sz="0" w:space="0" w:color="auto"/>
            <w:bottom w:val="none" w:sz="0" w:space="0" w:color="auto"/>
            <w:right w:val="none" w:sz="0" w:space="0" w:color="auto"/>
          </w:divBdr>
        </w:div>
        <w:div w:id="1677921032">
          <w:marLeft w:val="480"/>
          <w:marRight w:val="0"/>
          <w:marTop w:val="0"/>
          <w:marBottom w:val="0"/>
          <w:divBdr>
            <w:top w:val="none" w:sz="0" w:space="0" w:color="auto"/>
            <w:left w:val="none" w:sz="0" w:space="0" w:color="auto"/>
            <w:bottom w:val="none" w:sz="0" w:space="0" w:color="auto"/>
            <w:right w:val="none" w:sz="0" w:space="0" w:color="auto"/>
          </w:divBdr>
        </w:div>
        <w:div w:id="887641495">
          <w:marLeft w:val="480"/>
          <w:marRight w:val="0"/>
          <w:marTop w:val="0"/>
          <w:marBottom w:val="0"/>
          <w:divBdr>
            <w:top w:val="none" w:sz="0" w:space="0" w:color="auto"/>
            <w:left w:val="none" w:sz="0" w:space="0" w:color="auto"/>
            <w:bottom w:val="none" w:sz="0" w:space="0" w:color="auto"/>
            <w:right w:val="none" w:sz="0" w:space="0" w:color="auto"/>
          </w:divBdr>
        </w:div>
        <w:div w:id="401027613">
          <w:marLeft w:val="480"/>
          <w:marRight w:val="0"/>
          <w:marTop w:val="0"/>
          <w:marBottom w:val="0"/>
          <w:divBdr>
            <w:top w:val="none" w:sz="0" w:space="0" w:color="auto"/>
            <w:left w:val="none" w:sz="0" w:space="0" w:color="auto"/>
            <w:bottom w:val="none" w:sz="0" w:space="0" w:color="auto"/>
            <w:right w:val="none" w:sz="0" w:space="0" w:color="auto"/>
          </w:divBdr>
        </w:div>
        <w:div w:id="581066152">
          <w:marLeft w:val="480"/>
          <w:marRight w:val="0"/>
          <w:marTop w:val="0"/>
          <w:marBottom w:val="0"/>
          <w:divBdr>
            <w:top w:val="none" w:sz="0" w:space="0" w:color="auto"/>
            <w:left w:val="none" w:sz="0" w:space="0" w:color="auto"/>
            <w:bottom w:val="none" w:sz="0" w:space="0" w:color="auto"/>
            <w:right w:val="none" w:sz="0" w:space="0" w:color="auto"/>
          </w:divBdr>
        </w:div>
        <w:div w:id="114952022">
          <w:marLeft w:val="480"/>
          <w:marRight w:val="0"/>
          <w:marTop w:val="0"/>
          <w:marBottom w:val="0"/>
          <w:divBdr>
            <w:top w:val="none" w:sz="0" w:space="0" w:color="auto"/>
            <w:left w:val="none" w:sz="0" w:space="0" w:color="auto"/>
            <w:bottom w:val="none" w:sz="0" w:space="0" w:color="auto"/>
            <w:right w:val="none" w:sz="0" w:space="0" w:color="auto"/>
          </w:divBdr>
        </w:div>
        <w:div w:id="1988506825">
          <w:marLeft w:val="480"/>
          <w:marRight w:val="0"/>
          <w:marTop w:val="0"/>
          <w:marBottom w:val="0"/>
          <w:divBdr>
            <w:top w:val="none" w:sz="0" w:space="0" w:color="auto"/>
            <w:left w:val="none" w:sz="0" w:space="0" w:color="auto"/>
            <w:bottom w:val="none" w:sz="0" w:space="0" w:color="auto"/>
            <w:right w:val="none" w:sz="0" w:space="0" w:color="auto"/>
          </w:divBdr>
        </w:div>
        <w:div w:id="754323191">
          <w:marLeft w:val="480"/>
          <w:marRight w:val="0"/>
          <w:marTop w:val="0"/>
          <w:marBottom w:val="0"/>
          <w:divBdr>
            <w:top w:val="none" w:sz="0" w:space="0" w:color="auto"/>
            <w:left w:val="none" w:sz="0" w:space="0" w:color="auto"/>
            <w:bottom w:val="none" w:sz="0" w:space="0" w:color="auto"/>
            <w:right w:val="none" w:sz="0" w:space="0" w:color="auto"/>
          </w:divBdr>
        </w:div>
        <w:div w:id="675959869">
          <w:marLeft w:val="480"/>
          <w:marRight w:val="0"/>
          <w:marTop w:val="0"/>
          <w:marBottom w:val="0"/>
          <w:divBdr>
            <w:top w:val="none" w:sz="0" w:space="0" w:color="auto"/>
            <w:left w:val="none" w:sz="0" w:space="0" w:color="auto"/>
            <w:bottom w:val="none" w:sz="0" w:space="0" w:color="auto"/>
            <w:right w:val="none" w:sz="0" w:space="0" w:color="auto"/>
          </w:divBdr>
        </w:div>
        <w:div w:id="910382424">
          <w:marLeft w:val="480"/>
          <w:marRight w:val="0"/>
          <w:marTop w:val="0"/>
          <w:marBottom w:val="0"/>
          <w:divBdr>
            <w:top w:val="none" w:sz="0" w:space="0" w:color="auto"/>
            <w:left w:val="none" w:sz="0" w:space="0" w:color="auto"/>
            <w:bottom w:val="none" w:sz="0" w:space="0" w:color="auto"/>
            <w:right w:val="none" w:sz="0" w:space="0" w:color="auto"/>
          </w:divBdr>
        </w:div>
        <w:div w:id="564527897">
          <w:marLeft w:val="480"/>
          <w:marRight w:val="0"/>
          <w:marTop w:val="0"/>
          <w:marBottom w:val="0"/>
          <w:divBdr>
            <w:top w:val="none" w:sz="0" w:space="0" w:color="auto"/>
            <w:left w:val="none" w:sz="0" w:space="0" w:color="auto"/>
            <w:bottom w:val="none" w:sz="0" w:space="0" w:color="auto"/>
            <w:right w:val="none" w:sz="0" w:space="0" w:color="auto"/>
          </w:divBdr>
        </w:div>
        <w:div w:id="1670909295">
          <w:marLeft w:val="480"/>
          <w:marRight w:val="0"/>
          <w:marTop w:val="0"/>
          <w:marBottom w:val="0"/>
          <w:divBdr>
            <w:top w:val="none" w:sz="0" w:space="0" w:color="auto"/>
            <w:left w:val="none" w:sz="0" w:space="0" w:color="auto"/>
            <w:bottom w:val="none" w:sz="0" w:space="0" w:color="auto"/>
            <w:right w:val="none" w:sz="0" w:space="0" w:color="auto"/>
          </w:divBdr>
        </w:div>
        <w:div w:id="1545602357">
          <w:marLeft w:val="480"/>
          <w:marRight w:val="0"/>
          <w:marTop w:val="0"/>
          <w:marBottom w:val="0"/>
          <w:divBdr>
            <w:top w:val="none" w:sz="0" w:space="0" w:color="auto"/>
            <w:left w:val="none" w:sz="0" w:space="0" w:color="auto"/>
            <w:bottom w:val="none" w:sz="0" w:space="0" w:color="auto"/>
            <w:right w:val="none" w:sz="0" w:space="0" w:color="auto"/>
          </w:divBdr>
        </w:div>
        <w:div w:id="1020277553">
          <w:marLeft w:val="480"/>
          <w:marRight w:val="0"/>
          <w:marTop w:val="0"/>
          <w:marBottom w:val="0"/>
          <w:divBdr>
            <w:top w:val="none" w:sz="0" w:space="0" w:color="auto"/>
            <w:left w:val="none" w:sz="0" w:space="0" w:color="auto"/>
            <w:bottom w:val="none" w:sz="0" w:space="0" w:color="auto"/>
            <w:right w:val="none" w:sz="0" w:space="0" w:color="auto"/>
          </w:divBdr>
        </w:div>
        <w:div w:id="1948536097">
          <w:marLeft w:val="480"/>
          <w:marRight w:val="0"/>
          <w:marTop w:val="0"/>
          <w:marBottom w:val="0"/>
          <w:divBdr>
            <w:top w:val="none" w:sz="0" w:space="0" w:color="auto"/>
            <w:left w:val="none" w:sz="0" w:space="0" w:color="auto"/>
            <w:bottom w:val="none" w:sz="0" w:space="0" w:color="auto"/>
            <w:right w:val="none" w:sz="0" w:space="0" w:color="auto"/>
          </w:divBdr>
        </w:div>
        <w:div w:id="2118986462">
          <w:marLeft w:val="480"/>
          <w:marRight w:val="0"/>
          <w:marTop w:val="0"/>
          <w:marBottom w:val="0"/>
          <w:divBdr>
            <w:top w:val="none" w:sz="0" w:space="0" w:color="auto"/>
            <w:left w:val="none" w:sz="0" w:space="0" w:color="auto"/>
            <w:bottom w:val="none" w:sz="0" w:space="0" w:color="auto"/>
            <w:right w:val="none" w:sz="0" w:space="0" w:color="auto"/>
          </w:divBdr>
        </w:div>
        <w:div w:id="685862366">
          <w:marLeft w:val="480"/>
          <w:marRight w:val="0"/>
          <w:marTop w:val="0"/>
          <w:marBottom w:val="0"/>
          <w:divBdr>
            <w:top w:val="none" w:sz="0" w:space="0" w:color="auto"/>
            <w:left w:val="none" w:sz="0" w:space="0" w:color="auto"/>
            <w:bottom w:val="none" w:sz="0" w:space="0" w:color="auto"/>
            <w:right w:val="none" w:sz="0" w:space="0" w:color="auto"/>
          </w:divBdr>
        </w:div>
      </w:divsChild>
    </w:div>
    <w:div w:id="119151444">
      <w:bodyDiv w:val="1"/>
      <w:marLeft w:val="0"/>
      <w:marRight w:val="0"/>
      <w:marTop w:val="0"/>
      <w:marBottom w:val="0"/>
      <w:divBdr>
        <w:top w:val="none" w:sz="0" w:space="0" w:color="auto"/>
        <w:left w:val="none" w:sz="0" w:space="0" w:color="auto"/>
        <w:bottom w:val="none" w:sz="0" w:space="0" w:color="auto"/>
        <w:right w:val="none" w:sz="0" w:space="0" w:color="auto"/>
      </w:divBdr>
    </w:div>
    <w:div w:id="120154578">
      <w:bodyDiv w:val="1"/>
      <w:marLeft w:val="0"/>
      <w:marRight w:val="0"/>
      <w:marTop w:val="0"/>
      <w:marBottom w:val="0"/>
      <w:divBdr>
        <w:top w:val="none" w:sz="0" w:space="0" w:color="auto"/>
        <w:left w:val="none" w:sz="0" w:space="0" w:color="auto"/>
        <w:bottom w:val="none" w:sz="0" w:space="0" w:color="auto"/>
        <w:right w:val="none" w:sz="0" w:space="0" w:color="auto"/>
      </w:divBdr>
    </w:div>
    <w:div w:id="120418259">
      <w:bodyDiv w:val="1"/>
      <w:marLeft w:val="0"/>
      <w:marRight w:val="0"/>
      <w:marTop w:val="0"/>
      <w:marBottom w:val="0"/>
      <w:divBdr>
        <w:top w:val="none" w:sz="0" w:space="0" w:color="auto"/>
        <w:left w:val="none" w:sz="0" w:space="0" w:color="auto"/>
        <w:bottom w:val="none" w:sz="0" w:space="0" w:color="auto"/>
        <w:right w:val="none" w:sz="0" w:space="0" w:color="auto"/>
      </w:divBdr>
    </w:div>
    <w:div w:id="120612118">
      <w:bodyDiv w:val="1"/>
      <w:marLeft w:val="0"/>
      <w:marRight w:val="0"/>
      <w:marTop w:val="0"/>
      <w:marBottom w:val="0"/>
      <w:divBdr>
        <w:top w:val="none" w:sz="0" w:space="0" w:color="auto"/>
        <w:left w:val="none" w:sz="0" w:space="0" w:color="auto"/>
        <w:bottom w:val="none" w:sz="0" w:space="0" w:color="auto"/>
        <w:right w:val="none" w:sz="0" w:space="0" w:color="auto"/>
      </w:divBdr>
    </w:div>
    <w:div w:id="120808043">
      <w:bodyDiv w:val="1"/>
      <w:marLeft w:val="0"/>
      <w:marRight w:val="0"/>
      <w:marTop w:val="0"/>
      <w:marBottom w:val="0"/>
      <w:divBdr>
        <w:top w:val="none" w:sz="0" w:space="0" w:color="auto"/>
        <w:left w:val="none" w:sz="0" w:space="0" w:color="auto"/>
        <w:bottom w:val="none" w:sz="0" w:space="0" w:color="auto"/>
        <w:right w:val="none" w:sz="0" w:space="0" w:color="auto"/>
      </w:divBdr>
    </w:div>
    <w:div w:id="121191319">
      <w:bodyDiv w:val="1"/>
      <w:marLeft w:val="0"/>
      <w:marRight w:val="0"/>
      <w:marTop w:val="0"/>
      <w:marBottom w:val="0"/>
      <w:divBdr>
        <w:top w:val="none" w:sz="0" w:space="0" w:color="auto"/>
        <w:left w:val="none" w:sz="0" w:space="0" w:color="auto"/>
        <w:bottom w:val="none" w:sz="0" w:space="0" w:color="auto"/>
        <w:right w:val="none" w:sz="0" w:space="0" w:color="auto"/>
      </w:divBdr>
    </w:div>
    <w:div w:id="121308481">
      <w:bodyDiv w:val="1"/>
      <w:marLeft w:val="0"/>
      <w:marRight w:val="0"/>
      <w:marTop w:val="0"/>
      <w:marBottom w:val="0"/>
      <w:divBdr>
        <w:top w:val="none" w:sz="0" w:space="0" w:color="auto"/>
        <w:left w:val="none" w:sz="0" w:space="0" w:color="auto"/>
        <w:bottom w:val="none" w:sz="0" w:space="0" w:color="auto"/>
        <w:right w:val="none" w:sz="0" w:space="0" w:color="auto"/>
      </w:divBdr>
    </w:div>
    <w:div w:id="121315832">
      <w:bodyDiv w:val="1"/>
      <w:marLeft w:val="0"/>
      <w:marRight w:val="0"/>
      <w:marTop w:val="0"/>
      <w:marBottom w:val="0"/>
      <w:divBdr>
        <w:top w:val="none" w:sz="0" w:space="0" w:color="auto"/>
        <w:left w:val="none" w:sz="0" w:space="0" w:color="auto"/>
        <w:bottom w:val="none" w:sz="0" w:space="0" w:color="auto"/>
        <w:right w:val="none" w:sz="0" w:space="0" w:color="auto"/>
      </w:divBdr>
    </w:div>
    <w:div w:id="121388100">
      <w:bodyDiv w:val="1"/>
      <w:marLeft w:val="0"/>
      <w:marRight w:val="0"/>
      <w:marTop w:val="0"/>
      <w:marBottom w:val="0"/>
      <w:divBdr>
        <w:top w:val="none" w:sz="0" w:space="0" w:color="auto"/>
        <w:left w:val="none" w:sz="0" w:space="0" w:color="auto"/>
        <w:bottom w:val="none" w:sz="0" w:space="0" w:color="auto"/>
        <w:right w:val="none" w:sz="0" w:space="0" w:color="auto"/>
      </w:divBdr>
    </w:div>
    <w:div w:id="121656387">
      <w:bodyDiv w:val="1"/>
      <w:marLeft w:val="0"/>
      <w:marRight w:val="0"/>
      <w:marTop w:val="0"/>
      <w:marBottom w:val="0"/>
      <w:divBdr>
        <w:top w:val="none" w:sz="0" w:space="0" w:color="auto"/>
        <w:left w:val="none" w:sz="0" w:space="0" w:color="auto"/>
        <w:bottom w:val="none" w:sz="0" w:space="0" w:color="auto"/>
        <w:right w:val="none" w:sz="0" w:space="0" w:color="auto"/>
      </w:divBdr>
    </w:div>
    <w:div w:id="121658370">
      <w:bodyDiv w:val="1"/>
      <w:marLeft w:val="0"/>
      <w:marRight w:val="0"/>
      <w:marTop w:val="0"/>
      <w:marBottom w:val="0"/>
      <w:divBdr>
        <w:top w:val="none" w:sz="0" w:space="0" w:color="auto"/>
        <w:left w:val="none" w:sz="0" w:space="0" w:color="auto"/>
        <w:bottom w:val="none" w:sz="0" w:space="0" w:color="auto"/>
        <w:right w:val="none" w:sz="0" w:space="0" w:color="auto"/>
      </w:divBdr>
    </w:div>
    <w:div w:id="121962685">
      <w:bodyDiv w:val="1"/>
      <w:marLeft w:val="0"/>
      <w:marRight w:val="0"/>
      <w:marTop w:val="0"/>
      <w:marBottom w:val="0"/>
      <w:divBdr>
        <w:top w:val="none" w:sz="0" w:space="0" w:color="auto"/>
        <w:left w:val="none" w:sz="0" w:space="0" w:color="auto"/>
        <w:bottom w:val="none" w:sz="0" w:space="0" w:color="auto"/>
        <w:right w:val="none" w:sz="0" w:space="0" w:color="auto"/>
      </w:divBdr>
    </w:div>
    <w:div w:id="122042760">
      <w:bodyDiv w:val="1"/>
      <w:marLeft w:val="0"/>
      <w:marRight w:val="0"/>
      <w:marTop w:val="0"/>
      <w:marBottom w:val="0"/>
      <w:divBdr>
        <w:top w:val="none" w:sz="0" w:space="0" w:color="auto"/>
        <w:left w:val="none" w:sz="0" w:space="0" w:color="auto"/>
        <w:bottom w:val="none" w:sz="0" w:space="0" w:color="auto"/>
        <w:right w:val="none" w:sz="0" w:space="0" w:color="auto"/>
      </w:divBdr>
      <w:divsChild>
        <w:div w:id="104429149">
          <w:marLeft w:val="480"/>
          <w:marRight w:val="0"/>
          <w:marTop w:val="0"/>
          <w:marBottom w:val="0"/>
          <w:divBdr>
            <w:top w:val="none" w:sz="0" w:space="0" w:color="auto"/>
            <w:left w:val="none" w:sz="0" w:space="0" w:color="auto"/>
            <w:bottom w:val="none" w:sz="0" w:space="0" w:color="auto"/>
            <w:right w:val="none" w:sz="0" w:space="0" w:color="auto"/>
          </w:divBdr>
        </w:div>
        <w:div w:id="149056961">
          <w:marLeft w:val="480"/>
          <w:marRight w:val="0"/>
          <w:marTop w:val="0"/>
          <w:marBottom w:val="0"/>
          <w:divBdr>
            <w:top w:val="none" w:sz="0" w:space="0" w:color="auto"/>
            <w:left w:val="none" w:sz="0" w:space="0" w:color="auto"/>
            <w:bottom w:val="none" w:sz="0" w:space="0" w:color="auto"/>
            <w:right w:val="none" w:sz="0" w:space="0" w:color="auto"/>
          </w:divBdr>
        </w:div>
        <w:div w:id="768307361">
          <w:marLeft w:val="480"/>
          <w:marRight w:val="0"/>
          <w:marTop w:val="0"/>
          <w:marBottom w:val="0"/>
          <w:divBdr>
            <w:top w:val="none" w:sz="0" w:space="0" w:color="auto"/>
            <w:left w:val="none" w:sz="0" w:space="0" w:color="auto"/>
            <w:bottom w:val="none" w:sz="0" w:space="0" w:color="auto"/>
            <w:right w:val="none" w:sz="0" w:space="0" w:color="auto"/>
          </w:divBdr>
        </w:div>
        <w:div w:id="1793551845">
          <w:marLeft w:val="480"/>
          <w:marRight w:val="0"/>
          <w:marTop w:val="0"/>
          <w:marBottom w:val="0"/>
          <w:divBdr>
            <w:top w:val="none" w:sz="0" w:space="0" w:color="auto"/>
            <w:left w:val="none" w:sz="0" w:space="0" w:color="auto"/>
            <w:bottom w:val="none" w:sz="0" w:space="0" w:color="auto"/>
            <w:right w:val="none" w:sz="0" w:space="0" w:color="auto"/>
          </w:divBdr>
        </w:div>
        <w:div w:id="271016633">
          <w:marLeft w:val="480"/>
          <w:marRight w:val="0"/>
          <w:marTop w:val="0"/>
          <w:marBottom w:val="0"/>
          <w:divBdr>
            <w:top w:val="none" w:sz="0" w:space="0" w:color="auto"/>
            <w:left w:val="none" w:sz="0" w:space="0" w:color="auto"/>
            <w:bottom w:val="none" w:sz="0" w:space="0" w:color="auto"/>
            <w:right w:val="none" w:sz="0" w:space="0" w:color="auto"/>
          </w:divBdr>
        </w:div>
        <w:div w:id="18237542">
          <w:marLeft w:val="480"/>
          <w:marRight w:val="0"/>
          <w:marTop w:val="0"/>
          <w:marBottom w:val="0"/>
          <w:divBdr>
            <w:top w:val="none" w:sz="0" w:space="0" w:color="auto"/>
            <w:left w:val="none" w:sz="0" w:space="0" w:color="auto"/>
            <w:bottom w:val="none" w:sz="0" w:space="0" w:color="auto"/>
            <w:right w:val="none" w:sz="0" w:space="0" w:color="auto"/>
          </w:divBdr>
        </w:div>
        <w:div w:id="360402794">
          <w:marLeft w:val="480"/>
          <w:marRight w:val="0"/>
          <w:marTop w:val="0"/>
          <w:marBottom w:val="0"/>
          <w:divBdr>
            <w:top w:val="none" w:sz="0" w:space="0" w:color="auto"/>
            <w:left w:val="none" w:sz="0" w:space="0" w:color="auto"/>
            <w:bottom w:val="none" w:sz="0" w:space="0" w:color="auto"/>
            <w:right w:val="none" w:sz="0" w:space="0" w:color="auto"/>
          </w:divBdr>
        </w:div>
        <w:div w:id="1132357769">
          <w:marLeft w:val="480"/>
          <w:marRight w:val="0"/>
          <w:marTop w:val="0"/>
          <w:marBottom w:val="0"/>
          <w:divBdr>
            <w:top w:val="none" w:sz="0" w:space="0" w:color="auto"/>
            <w:left w:val="none" w:sz="0" w:space="0" w:color="auto"/>
            <w:bottom w:val="none" w:sz="0" w:space="0" w:color="auto"/>
            <w:right w:val="none" w:sz="0" w:space="0" w:color="auto"/>
          </w:divBdr>
        </w:div>
        <w:div w:id="147749700">
          <w:marLeft w:val="480"/>
          <w:marRight w:val="0"/>
          <w:marTop w:val="0"/>
          <w:marBottom w:val="0"/>
          <w:divBdr>
            <w:top w:val="none" w:sz="0" w:space="0" w:color="auto"/>
            <w:left w:val="none" w:sz="0" w:space="0" w:color="auto"/>
            <w:bottom w:val="none" w:sz="0" w:space="0" w:color="auto"/>
            <w:right w:val="none" w:sz="0" w:space="0" w:color="auto"/>
          </w:divBdr>
        </w:div>
        <w:div w:id="221523198">
          <w:marLeft w:val="480"/>
          <w:marRight w:val="0"/>
          <w:marTop w:val="0"/>
          <w:marBottom w:val="0"/>
          <w:divBdr>
            <w:top w:val="none" w:sz="0" w:space="0" w:color="auto"/>
            <w:left w:val="none" w:sz="0" w:space="0" w:color="auto"/>
            <w:bottom w:val="none" w:sz="0" w:space="0" w:color="auto"/>
            <w:right w:val="none" w:sz="0" w:space="0" w:color="auto"/>
          </w:divBdr>
        </w:div>
        <w:div w:id="405615490">
          <w:marLeft w:val="480"/>
          <w:marRight w:val="0"/>
          <w:marTop w:val="0"/>
          <w:marBottom w:val="0"/>
          <w:divBdr>
            <w:top w:val="none" w:sz="0" w:space="0" w:color="auto"/>
            <w:left w:val="none" w:sz="0" w:space="0" w:color="auto"/>
            <w:bottom w:val="none" w:sz="0" w:space="0" w:color="auto"/>
            <w:right w:val="none" w:sz="0" w:space="0" w:color="auto"/>
          </w:divBdr>
        </w:div>
        <w:div w:id="563952865">
          <w:marLeft w:val="480"/>
          <w:marRight w:val="0"/>
          <w:marTop w:val="0"/>
          <w:marBottom w:val="0"/>
          <w:divBdr>
            <w:top w:val="none" w:sz="0" w:space="0" w:color="auto"/>
            <w:left w:val="none" w:sz="0" w:space="0" w:color="auto"/>
            <w:bottom w:val="none" w:sz="0" w:space="0" w:color="auto"/>
            <w:right w:val="none" w:sz="0" w:space="0" w:color="auto"/>
          </w:divBdr>
        </w:div>
        <w:div w:id="383137400">
          <w:marLeft w:val="480"/>
          <w:marRight w:val="0"/>
          <w:marTop w:val="0"/>
          <w:marBottom w:val="0"/>
          <w:divBdr>
            <w:top w:val="none" w:sz="0" w:space="0" w:color="auto"/>
            <w:left w:val="none" w:sz="0" w:space="0" w:color="auto"/>
            <w:bottom w:val="none" w:sz="0" w:space="0" w:color="auto"/>
            <w:right w:val="none" w:sz="0" w:space="0" w:color="auto"/>
          </w:divBdr>
        </w:div>
        <w:div w:id="1101341443">
          <w:marLeft w:val="480"/>
          <w:marRight w:val="0"/>
          <w:marTop w:val="0"/>
          <w:marBottom w:val="0"/>
          <w:divBdr>
            <w:top w:val="none" w:sz="0" w:space="0" w:color="auto"/>
            <w:left w:val="none" w:sz="0" w:space="0" w:color="auto"/>
            <w:bottom w:val="none" w:sz="0" w:space="0" w:color="auto"/>
            <w:right w:val="none" w:sz="0" w:space="0" w:color="auto"/>
          </w:divBdr>
        </w:div>
        <w:div w:id="1269386316">
          <w:marLeft w:val="480"/>
          <w:marRight w:val="0"/>
          <w:marTop w:val="0"/>
          <w:marBottom w:val="0"/>
          <w:divBdr>
            <w:top w:val="none" w:sz="0" w:space="0" w:color="auto"/>
            <w:left w:val="none" w:sz="0" w:space="0" w:color="auto"/>
            <w:bottom w:val="none" w:sz="0" w:space="0" w:color="auto"/>
            <w:right w:val="none" w:sz="0" w:space="0" w:color="auto"/>
          </w:divBdr>
        </w:div>
        <w:div w:id="552548541">
          <w:marLeft w:val="480"/>
          <w:marRight w:val="0"/>
          <w:marTop w:val="0"/>
          <w:marBottom w:val="0"/>
          <w:divBdr>
            <w:top w:val="none" w:sz="0" w:space="0" w:color="auto"/>
            <w:left w:val="none" w:sz="0" w:space="0" w:color="auto"/>
            <w:bottom w:val="none" w:sz="0" w:space="0" w:color="auto"/>
            <w:right w:val="none" w:sz="0" w:space="0" w:color="auto"/>
          </w:divBdr>
        </w:div>
        <w:div w:id="1183011274">
          <w:marLeft w:val="480"/>
          <w:marRight w:val="0"/>
          <w:marTop w:val="0"/>
          <w:marBottom w:val="0"/>
          <w:divBdr>
            <w:top w:val="none" w:sz="0" w:space="0" w:color="auto"/>
            <w:left w:val="none" w:sz="0" w:space="0" w:color="auto"/>
            <w:bottom w:val="none" w:sz="0" w:space="0" w:color="auto"/>
            <w:right w:val="none" w:sz="0" w:space="0" w:color="auto"/>
          </w:divBdr>
        </w:div>
        <w:div w:id="1394036382">
          <w:marLeft w:val="480"/>
          <w:marRight w:val="0"/>
          <w:marTop w:val="0"/>
          <w:marBottom w:val="0"/>
          <w:divBdr>
            <w:top w:val="none" w:sz="0" w:space="0" w:color="auto"/>
            <w:left w:val="none" w:sz="0" w:space="0" w:color="auto"/>
            <w:bottom w:val="none" w:sz="0" w:space="0" w:color="auto"/>
            <w:right w:val="none" w:sz="0" w:space="0" w:color="auto"/>
          </w:divBdr>
        </w:div>
        <w:div w:id="554202093">
          <w:marLeft w:val="480"/>
          <w:marRight w:val="0"/>
          <w:marTop w:val="0"/>
          <w:marBottom w:val="0"/>
          <w:divBdr>
            <w:top w:val="none" w:sz="0" w:space="0" w:color="auto"/>
            <w:left w:val="none" w:sz="0" w:space="0" w:color="auto"/>
            <w:bottom w:val="none" w:sz="0" w:space="0" w:color="auto"/>
            <w:right w:val="none" w:sz="0" w:space="0" w:color="auto"/>
          </w:divBdr>
        </w:div>
        <w:div w:id="2043046805">
          <w:marLeft w:val="480"/>
          <w:marRight w:val="0"/>
          <w:marTop w:val="0"/>
          <w:marBottom w:val="0"/>
          <w:divBdr>
            <w:top w:val="none" w:sz="0" w:space="0" w:color="auto"/>
            <w:left w:val="none" w:sz="0" w:space="0" w:color="auto"/>
            <w:bottom w:val="none" w:sz="0" w:space="0" w:color="auto"/>
            <w:right w:val="none" w:sz="0" w:space="0" w:color="auto"/>
          </w:divBdr>
        </w:div>
        <w:div w:id="1598443480">
          <w:marLeft w:val="480"/>
          <w:marRight w:val="0"/>
          <w:marTop w:val="0"/>
          <w:marBottom w:val="0"/>
          <w:divBdr>
            <w:top w:val="none" w:sz="0" w:space="0" w:color="auto"/>
            <w:left w:val="none" w:sz="0" w:space="0" w:color="auto"/>
            <w:bottom w:val="none" w:sz="0" w:space="0" w:color="auto"/>
            <w:right w:val="none" w:sz="0" w:space="0" w:color="auto"/>
          </w:divBdr>
        </w:div>
        <w:div w:id="941106110">
          <w:marLeft w:val="480"/>
          <w:marRight w:val="0"/>
          <w:marTop w:val="0"/>
          <w:marBottom w:val="0"/>
          <w:divBdr>
            <w:top w:val="none" w:sz="0" w:space="0" w:color="auto"/>
            <w:left w:val="none" w:sz="0" w:space="0" w:color="auto"/>
            <w:bottom w:val="none" w:sz="0" w:space="0" w:color="auto"/>
            <w:right w:val="none" w:sz="0" w:space="0" w:color="auto"/>
          </w:divBdr>
        </w:div>
        <w:div w:id="960383443">
          <w:marLeft w:val="480"/>
          <w:marRight w:val="0"/>
          <w:marTop w:val="0"/>
          <w:marBottom w:val="0"/>
          <w:divBdr>
            <w:top w:val="none" w:sz="0" w:space="0" w:color="auto"/>
            <w:left w:val="none" w:sz="0" w:space="0" w:color="auto"/>
            <w:bottom w:val="none" w:sz="0" w:space="0" w:color="auto"/>
            <w:right w:val="none" w:sz="0" w:space="0" w:color="auto"/>
          </w:divBdr>
        </w:div>
        <w:div w:id="1393427383">
          <w:marLeft w:val="480"/>
          <w:marRight w:val="0"/>
          <w:marTop w:val="0"/>
          <w:marBottom w:val="0"/>
          <w:divBdr>
            <w:top w:val="none" w:sz="0" w:space="0" w:color="auto"/>
            <w:left w:val="none" w:sz="0" w:space="0" w:color="auto"/>
            <w:bottom w:val="none" w:sz="0" w:space="0" w:color="auto"/>
            <w:right w:val="none" w:sz="0" w:space="0" w:color="auto"/>
          </w:divBdr>
        </w:div>
        <w:div w:id="497158197">
          <w:marLeft w:val="480"/>
          <w:marRight w:val="0"/>
          <w:marTop w:val="0"/>
          <w:marBottom w:val="0"/>
          <w:divBdr>
            <w:top w:val="none" w:sz="0" w:space="0" w:color="auto"/>
            <w:left w:val="none" w:sz="0" w:space="0" w:color="auto"/>
            <w:bottom w:val="none" w:sz="0" w:space="0" w:color="auto"/>
            <w:right w:val="none" w:sz="0" w:space="0" w:color="auto"/>
          </w:divBdr>
        </w:div>
        <w:div w:id="1724909209">
          <w:marLeft w:val="480"/>
          <w:marRight w:val="0"/>
          <w:marTop w:val="0"/>
          <w:marBottom w:val="0"/>
          <w:divBdr>
            <w:top w:val="none" w:sz="0" w:space="0" w:color="auto"/>
            <w:left w:val="none" w:sz="0" w:space="0" w:color="auto"/>
            <w:bottom w:val="none" w:sz="0" w:space="0" w:color="auto"/>
            <w:right w:val="none" w:sz="0" w:space="0" w:color="auto"/>
          </w:divBdr>
        </w:div>
        <w:div w:id="322512010">
          <w:marLeft w:val="480"/>
          <w:marRight w:val="0"/>
          <w:marTop w:val="0"/>
          <w:marBottom w:val="0"/>
          <w:divBdr>
            <w:top w:val="none" w:sz="0" w:space="0" w:color="auto"/>
            <w:left w:val="none" w:sz="0" w:space="0" w:color="auto"/>
            <w:bottom w:val="none" w:sz="0" w:space="0" w:color="auto"/>
            <w:right w:val="none" w:sz="0" w:space="0" w:color="auto"/>
          </w:divBdr>
        </w:div>
        <w:div w:id="1283658320">
          <w:marLeft w:val="480"/>
          <w:marRight w:val="0"/>
          <w:marTop w:val="0"/>
          <w:marBottom w:val="0"/>
          <w:divBdr>
            <w:top w:val="none" w:sz="0" w:space="0" w:color="auto"/>
            <w:left w:val="none" w:sz="0" w:space="0" w:color="auto"/>
            <w:bottom w:val="none" w:sz="0" w:space="0" w:color="auto"/>
            <w:right w:val="none" w:sz="0" w:space="0" w:color="auto"/>
          </w:divBdr>
        </w:div>
        <w:div w:id="51849905">
          <w:marLeft w:val="480"/>
          <w:marRight w:val="0"/>
          <w:marTop w:val="0"/>
          <w:marBottom w:val="0"/>
          <w:divBdr>
            <w:top w:val="none" w:sz="0" w:space="0" w:color="auto"/>
            <w:left w:val="none" w:sz="0" w:space="0" w:color="auto"/>
            <w:bottom w:val="none" w:sz="0" w:space="0" w:color="auto"/>
            <w:right w:val="none" w:sz="0" w:space="0" w:color="auto"/>
          </w:divBdr>
        </w:div>
        <w:div w:id="1383628098">
          <w:marLeft w:val="480"/>
          <w:marRight w:val="0"/>
          <w:marTop w:val="0"/>
          <w:marBottom w:val="0"/>
          <w:divBdr>
            <w:top w:val="none" w:sz="0" w:space="0" w:color="auto"/>
            <w:left w:val="none" w:sz="0" w:space="0" w:color="auto"/>
            <w:bottom w:val="none" w:sz="0" w:space="0" w:color="auto"/>
            <w:right w:val="none" w:sz="0" w:space="0" w:color="auto"/>
          </w:divBdr>
        </w:div>
        <w:div w:id="1933271668">
          <w:marLeft w:val="480"/>
          <w:marRight w:val="0"/>
          <w:marTop w:val="0"/>
          <w:marBottom w:val="0"/>
          <w:divBdr>
            <w:top w:val="none" w:sz="0" w:space="0" w:color="auto"/>
            <w:left w:val="none" w:sz="0" w:space="0" w:color="auto"/>
            <w:bottom w:val="none" w:sz="0" w:space="0" w:color="auto"/>
            <w:right w:val="none" w:sz="0" w:space="0" w:color="auto"/>
          </w:divBdr>
        </w:div>
        <w:div w:id="785079286">
          <w:marLeft w:val="480"/>
          <w:marRight w:val="0"/>
          <w:marTop w:val="0"/>
          <w:marBottom w:val="0"/>
          <w:divBdr>
            <w:top w:val="none" w:sz="0" w:space="0" w:color="auto"/>
            <w:left w:val="none" w:sz="0" w:space="0" w:color="auto"/>
            <w:bottom w:val="none" w:sz="0" w:space="0" w:color="auto"/>
            <w:right w:val="none" w:sz="0" w:space="0" w:color="auto"/>
          </w:divBdr>
        </w:div>
        <w:div w:id="2109082307">
          <w:marLeft w:val="480"/>
          <w:marRight w:val="0"/>
          <w:marTop w:val="0"/>
          <w:marBottom w:val="0"/>
          <w:divBdr>
            <w:top w:val="none" w:sz="0" w:space="0" w:color="auto"/>
            <w:left w:val="none" w:sz="0" w:space="0" w:color="auto"/>
            <w:bottom w:val="none" w:sz="0" w:space="0" w:color="auto"/>
            <w:right w:val="none" w:sz="0" w:space="0" w:color="auto"/>
          </w:divBdr>
        </w:div>
        <w:div w:id="1691494514">
          <w:marLeft w:val="480"/>
          <w:marRight w:val="0"/>
          <w:marTop w:val="0"/>
          <w:marBottom w:val="0"/>
          <w:divBdr>
            <w:top w:val="none" w:sz="0" w:space="0" w:color="auto"/>
            <w:left w:val="none" w:sz="0" w:space="0" w:color="auto"/>
            <w:bottom w:val="none" w:sz="0" w:space="0" w:color="auto"/>
            <w:right w:val="none" w:sz="0" w:space="0" w:color="auto"/>
          </w:divBdr>
        </w:div>
        <w:div w:id="807821625">
          <w:marLeft w:val="480"/>
          <w:marRight w:val="0"/>
          <w:marTop w:val="0"/>
          <w:marBottom w:val="0"/>
          <w:divBdr>
            <w:top w:val="none" w:sz="0" w:space="0" w:color="auto"/>
            <w:left w:val="none" w:sz="0" w:space="0" w:color="auto"/>
            <w:bottom w:val="none" w:sz="0" w:space="0" w:color="auto"/>
            <w:right w:val="none" w:sz="0" w:space="0" w:color="auto"/>
          </w:divBdr>
        </w:div>
        <w:div w:id="1573589199">
          <w:marLeft w:val="480"/>
          <w:marRight w:val="0"/>
          <w:marTop w:val="0"/>
          <w:marBottom w:val="0"/>
          <w:divBdr>
            <w:top w:val="none" w:sz="0" w:space="0" w:color="auto"/>
            <w:left w:val="none" w:sz="0" w:space="0" w:color="auto"/>
            <w:bottom w:val="none" w:sz="0" w:space="0" w:color="auto"/>
            <w:right w:val="none" w:sz="0" w:space="0" w:color="auto"/>
          </w:divBdr>
        </w:div>
        <w:div w:id="1515075163">
          <w:marLeft w:val="480"/>
          <w:marRight w:val="0"/>
          <w:marTop w:val="0"/>
          <w:marBottom w:val="0"/>
          <w:divBdr>
            <w:top w:val="none" w:sz="0" w:space="0" w:color="auto"/>
            <w:left w:val="none" w:sz="0" w:space="0" w:color="auto"/>
            <w:bottom w:val="none" w:sz="0" w:space="0" w:color="auto"/>
            <w:right w:val="none" w:sz="0" w:space="0" w:color="auto"/>
          </w:divBdr>
        </w:div>
        <w:div w:id="1185901150">
          <w:marLeft w:val="480"/>
          <w:marRight w:val="0"/>
          <w:marTop w:val="0"/>
          <w:marBottom w:val="0"/>
          <w:divBdr>
            <w:top w:val="none" w:sz="0" w:space="0" w:color="auto"/>
            <w:left w:val="none" w:sz="0" w:space="0" w:color="auto"/>
            <w:bottom w:val="none" w:sz="0" w:space="0" w:color="auto"/>
            <w:right w:val="none" w:sz="0" w:space="0" w:color="auto"/>
          </w:divBdr>
        </w:div>
        <w:div w:id="1122262236">
          <w:marLeft w:val="480"/>
          <w:marRight w:val="0"/>
          <w:marTop w:val="0"/>
          <w:marBottom w:val="0"/>
          <w:divBdr>
            <w:top w:val="none" w:sz="0" w:space="0" w:color="auto"/>
            <w:left w:val="none" w:sz="0" w:space="0" w:color="auto"/>
            <w:bottom w:val="none" w:sz="0" w:space="0" w:color="auto"/>
            <w:right w:val="none" w:sz="0" w:space="0" w:color="auto"/>
          </w:divBdr>
        </w:div>
        <w:div w:id="134496220">
          <w:marLeft w:val="480"/>
          <w:marRight w:val="0"/>
          <w:marTop w:val="0"/>
          <w:marBottom w:val="0"/>
          <w:divBdr>
            <w:top w:val="none" w:sz="0" w:space="0" w:color="auto"/>
            <w:left w:val="none" w:sz="0" w:space="0" w:color="auto"/>
            <w:bottom w:val="none" w:sz="0" w:space="0" w:color="auto"/>
            <w:right w:val="none" w:sz="0" w:space="0" w:color="auto"/>
          </w:divBdr>
        </w:div>
        <w:div w:id="52510066">
          <w:marLeft w:val="480"/>
          <w:marRight w:val="0"/>
          <w:marTop w:val="0"/>
          <w:marBottom w:val="0"/>
          <w:divBdr>
            <w:top w:val="none" w:sz="0" w:space="0" w:color="auto"/>
            <w:left w:val="none" w:sz="0" w:space="0" w:color="auto"/>
            <w:bottom w:val="none" w:sz="0" w:space="0" w:color="auto"/>
            <w:right w:val="none" w:sz="0" w:space="0" w:color="auto"/>
          </w:divBdr>
        </w:div>
        <w:div w:id="1544439401">
          <w:marLeft w:val="480"/>
          <w:marRight w:val="0"/>
          <w:marTop w:val="0"/>
          <w:marBottom w:val="0"/>
          <w:divBdr>
            <w:top w:val="none" w:sz="0" w:space="0" w:color="auto"/>
            <w:left w:val="none" w:sz="0" w:space="0" w:color="auto"/>
            <w:bottom w:val="none" w:sz="0" w:space="0" w:color="auto"/>
            <w:right w:val="none" w:sz="0" w:space="0" w:color="auto"/>
          </w:divBdr>
        </w:div>
        <w:div w:id="1254777208">
          <w:marLeft w:val="480"/>
          <w:marRight w:val="0"/>
          <w:marTop w:val="0"/>
          <w:marBottom w:val="0"/>
          <w:divBdr>
            <w:top w:val="none" w:sz="0" w:space="0" w:color="auto"/>
            <w:left w:val="none" w:sz="0" w:space="0" w:color="auto"/>
            <w:bottom w:val="none" w:sz="0" w:space="0" w:color="auto"/>
            <w:right w:val="none" w:sz="0" w:space="0" w:color="auto"/>
          </w:divBdr>
        </w:div>
        <w:div w:id="1381590796">
          <w:marLeft w:val="480"/>
          <w:marRight w:val="0"/>
          <w:marTop w:val="0"/>
          <w:marBottom w:val="0"/>
          <w:divBdr>
            <w:top w:val="none" w:sz="0" w:space="0" w:color="auto"/>
            <w:left w:val="none" w:sz="0" w:space="0" w:color="auto"/>
            <w:bottom w:val="none" w:sz="0" w:space="0" w:color="auto"/>
            <w:right w:val="none" w:sz="0" w:space="0" w:color="auto"/>
          </w:divBdr>
        </w:div>
        <w:div w:id="1899855381">
          <w:marLeft w:val="480"/>
          <w:marRight w:val="0"/>
          <w:marTop w:val="0"/>
          <w:marBottom w:val="0"/>
          <w:divBdr>
            <w:top w:val="none" w:sz="0" w:space="0" w:color="auto"/>
            <w:left w:val="none" w:sz="0" w:space="0" w:color="auto"/>
            <w:bottom w:val="none" w:sz="0" w:space="0" w:color="auto"/>
            <w:right w:val="none" w:sz="0" w:space="0" w:color="auto"/>
          </w:divBdr>
        </w:div>
        <w:div w:id="555508440">
          <w:marLeft w:val="480"/>
          <w:marRight w:val="0"/>
          <w:marTop w:val="0"/>
          <w:marBottom w:val="0"/>
          <w:divBdr>
            <w:top w:val="none" w:sz="0" w:space="0" w:color="auto"/>
            <w:left w:val="none" w:sz="0" w:space="0" w:color="auto"/>
            <w:bottom w:val="none" w:sz="0" w:space="0" w:color="auto"/>
            <w:right w:val="none" w:sz="0" w:space="0" w:color="auto"/>
          </w:divBdr>
        </w:div>
        <w:div w:id="276720520">
          <w:marLeft w:val="480"/>
          <w:marRight w:val="0"/>
          <w:marTop w:val="0"/>
          <w:marBottom w:val="0"/>
          <w:divBdr>
            <w:top w:val="none" w:sz="0" w:space="0" w:color="auto"/>
            <w:left w:val="none" w:sz="0" w:space="0" w:color="auto"/>
            <w:bottom w:val="none" w:sz="0" w:space="0" w:color="auto"/>
            <w:right w:val="none" w:sz="0" w:space="0" w:color="auto"/>
          </w:divBdr>
        </w:div>
        <w:div w:id="1857844435">
          <w:marLeft w:val="480"/>
          <w:marRight w:val="0"/>
          <w:marTop w:val="0"/>
          <w:marBottom w:val="0"/>
          <w:divBdr>
            <w:top w:val="none" w:sz="0" w:space="0" w:color="auto"/>
            <w:left w:val="none" w:sz="0" w:space="0" w:color="auto"/>
            <w:bottom w:val="none" w:sz="0" w:space="0" w:color="auto"/>
            <w:right w:val="none" w:sz="0" w:space="0" w:color="auto"/>
          </w:divBdr>
        </w:div>
        <w:div w:id="2025741918">
          <w:marLeft w:val="480"/>
          <w:marRight w:val="0"/>
          <w:marTop w:val="0"/>
          <w:marBottom w:val="0"/>
          <w:divBdr>
            <w:top w:val="none" w:sz="0" w:space="0" w:color="auto"/>
            <w:left w:val="none" w:sz="0" w:space="0" w:color="auto"/>
            <w:bottom w:val="none" w:sz="0" w:space="0" w:color="auto"/>
            <w:right w:val="none" w:sz="0" w:space="0" w:color="auto"/>
          </w:divBdr>
        </w:div>
        <w:div w:id="1469931467">
          <w:marLeft w:val="480"/>
          <w:marRight w:val="0"/>
          <w:marTop w:val="0"/>
          <w:marBottom w:val="0"/>
          <w:divBdr>
            <w:top w:val="none" w:sz="0" w:space="0" w:color="auto"/>
            <w:left w:val="none" w:sz="0" w:space="0" w:color="auto"/>
            <w:bottom w:val="none" w:sz="0" w:space="0" w:color="auto"/>
            <w:right w:val="none" w:sz="0" w:space="0" w:color="auto"/>
          </w:divBdr>
        </w:div>
        <w:div w:id="226037039">
          <w:marLeft w:val="480"/>
          <w:marRight w:val="0"/>
          <w:marTop w:val="0"/>
          <w:marBottom w:val="0"/>
          <w:divBdr>
            <w:top w:val="none" w:sz="0" w:space="0" w:color="auto"/>
            <w:left w:val="none" w:sz="0" w:space="0" w:color="auto"/>
            <w:bottom w:val="none" w:sz="0" w:space="0" w:color="auto"/>
            <w:right w:val="none" w:sz="0" w:space="0" w:color="auto"/>
          </w:divBdr>
        </w:div>
        <w:div w:id="1054429300">
          <w:marLeft w:val="480"/>
          <w:marRight w:val="0"/>
          <w:marTop w:val="0"/>
          <w:marBottom w:val="0"/>
          <w:divBdr>
            <w:top w:val="none" w:sz="0" w:space="0" w:color="auto"/>
            <w:left w:val="none" w:sz="0" w:space="0" w:color="auto"/>
            <w:bottom w:val="none" w:sz="0" w:space="0" w:color="auto"/>
            <w:right w:val="none" w:sz="0" w:space="0" w:color="auto"/>
          </w:divBdr>
        </w:div>
        <w:div w:id="283658541">
          <w:marLeft w:val="480"/>
          <w:marRight w:val="0"/>
          <w:marTop w:val="0"/>
          <w:marBottom w:val="0"/>
          <w:divBdr>
            <w:top w:val="none" w:sz="0" w:space="0" w:color="auto"/>
            <w:left w:val="none" w:sz="0" w:space="0" w:color="auto"/>
            <w:bottom w:val="none" w:sz="0" w:space="0" w:color="auto"/>
            <w:right w:val="none" w:sz="0" w:space="0" w:color="auto"/>
          </w:divBdr>
        </w:div>
        <w:div w:id="1762985272">
          <w:marLeft w:val="480"/>
          <w:marRight w:val="0"/>
          <w:marTop w:val="0"/>
          <w:marBottom w:val="0"/>
          <w:divBdr>
            <w:top w:val="none" w:sz="0" w:space="0" w:color="auto"/>
            <w:left w:val="none" w:sz="0" w:space="0" w:color="auto"/>
            <w:bottom w:val="none" w:sz="0" w:space="0" w:color="auto"/>
            <w:right w:val="none" w:sz="0" w:space="0" w:color="auto"/>
          </w:divBdr>
        </w:div>
        <w:div w:id="1089235110">
          <w:marLeft w:val="480"/>
          <w:marRight w:val="0"/>
          <w:marTop w:val="0"/>
          <w:marBottom w:val="0"/>
          <w:divBdr>
            <w:top w:val="none" w:sz="0" w:space="0" w:color="auto"/>
            <w:left w:val="none" w:sz="0" w:space="0" w:color="auto"/>
            <w:bottom w:val="none" w:sz="0" w:space="0" w:color="auto"/>
            <w:right w:val="none" w:sz="0" w:space="0" w:color="auto"/>
          </w:divBdr>
        </w:div>
        <w:div w:id="1050836515">
          <w:marLeft w:val="480"/>
          <w:marRight w:val="0"/>
          <w:marTop w:val="0"/>
          <w:marBottom w:val="0"/>
          <w:divBdr>
            <w:top w:val="none" w:sz="0" w:space="0" w:color="auto"/>
            <w:left w:val="none" w:sz="0" w:space="0" w:color="auto"/>
            <w:bottom w:val="none" w:sz="0" w:space="0" w:color="auto"/>
            <w:right w:val="none" w:sz="0" w:space="0" w:color="auto"/>
          </w:divBdr>
        </w:div>
        <w:div w:id="1074010075">
          <w:marLeft w:val="480"/>
          <w:marRight w:val="0"/>
          <w:marTop w:val="0"/>
          <w:marBottom w:val="0"/>
          <w:divBdr>
            <w:top w:val="none" w:sz="0" w:space="0" w:color="auto"/>
            <w:left w:val="none" w:sz="0" w:space="0" w:color="auto"/>
            <w:bottom w:val="none" w:sz="0" w:space="0" w:color="auto"/>
            <w:right w:val="none" w:sz="0" w:space="0" w:color="auto"/>
          </w:divBdr>
        </w:div>
        <w:div w:id="850876832">
          <w:marLeft w:val="480"/>
          <w:marRight w:val="0"/>
          <w:marTop w:val="0"/>
          <w:marBottom w:val="0"/>
          <w:divBdr>
            <w:top w:val="none" w:sz="0" w:space="0" w:color="auto"/>
            <w:left w:val="none" w:sz="0" w:space="0" w:color="auto"/>
            <w:bottom w:val="none" w:sz="0" w:space="0" w:color="auto"/>
            <w:right w:val="none" w:sz="0" w:space="0" w:color="auto"/>
          </w:divBdr>
        </w:div>
        <w:div w:id="2124227736">
          <w:marLeft w:val="480"/>
          <w:marRight w:val="0"/>
          <w:marTop w:val="0"/>
          <w:marBottom w:val="0"/>
          <w:divBdr>
            <w:top w:val="none" w:sz="0" w:space="0" w:color="auto"/>
            <w:left w:val="none" w:sz="0" w:space="0" w:color="auto"/>
            <w:bottom w:val="none" w:sz="0" w:space="0" w:color="auto"/>
            <w:right w:val="none" w:sz="0" w:space="0" w:color="auto"/>
          </w:divBdr>
        </w:div>
        <w:div w:id="1731994957">
          <w:marLeft w:val="480"/>
          <w:marRight w:val="0"/>
          <w:marTop w:val="0"/>
          <w:marBottom w:val="0"/>
          <w:divBdr>
            <w:top w:val="none" w:sz="0" w:space="0" w:color="auto"/>
            <w:left w:val="none" w:sz="0" w:space="0" w:color="auto"/>
            <w:bottom w:val="none" w:sz="0" w:space="0" w:color="auto"/>
            <w:right w:val="none" w:sz="0" w:space="0" w:color="auto"/>
          </w:divBdr>
        </w:div>
        <w:div w:id="506991422">
          <w:marLeft w:val="480"/>
          <w:marRight w:val="0"/>
          <w:marTop w:val="0"/>
          <w:marBottom w:val="0"/>
          <w:divBdr>
            <w:top w:val="none" w:sz="0" w:space="0" w:color="auto"/>
            <w:left w:val="none" w:sz="0" w:space="0" w:color="auto"/>
            <w:bottom w:val="none" w:sz="0" w:space="0" w:color="auto"/>
            <w:right w:val="none" w:sz="0" w:space="0" w:color="auto"/>
          </w:divBdr>
        </w:div>
        <w:div w:id="1228029972">
          <w:marLeft w:val="480"/>
          <w:marRight w:val="0"/>
          <w:marTop w:val="0"/>
          <w:marBottom w:val="0"/>
          <w:divBdr>
            <w:top w:val="none" w:sz="0" w:space="0" w:color="auto"/>
            <w:left w:val="none" w:sz="0" w:space="0" w:color="auto"/>
            <w:bottom w:val="none" w:sz="0" w:space="0" w:color="auto"/>
            <w:right w:val="none" w:sz="0" w:space="0" w:color="auto"/>
          </w:divBdr>
        </w:div>
        <w:div w:id="1724522311">
          <w:marLeft w:val="480"/>
          <w:marRight w:val="0"/>
          <w:marTop w:val="0"/>
          <w:marBottom w:val="0"/>
          <w:divBdr>
            <w:top w:val="none" w:sz="0" w:space="0" w:color="auto"/>
            <w:left w:val="none" w:sz="0" w:space="0" w:color="auto"/>
            <w:bottom w:val="none" w:sz="0" w:space="0" w:color="auto"/>
            <w:right w:val="none" w:sz="0" w:space="0" w:color="auto"/>
          </w:divBdr>
        </w:div>
        <w:div w:id="1735815552">
          <w:marLeft w:val="480"/>
          <w:marRight w:val="0"/>
          <w:marTop w:val="0"/>
          <w:marBottom w:val="0"/>
          <w:divBdr>
            <w:top w:val="none" w:sz="0" w:space="0" w:color="auto"/>
            <w:left w:val="none" w:sz="0" w:space="0" w:color="auto"/>
            <w:bottom w:val="none" w:sz="0" w:space="0" w:color="auto"/>
            <w:right w:val="none" w:sz="0" w:space="0" w:color="auto"/>
          </w:divBdr>
        </w:div>
        <w:div w:id="1458185212">
          <w:marLeft w:val="480"/>
          <w:marRight w:val="0"/>
          <w:marTop w:val="0"/>
          <w:marBottom w:val="0"/>
          <w:divBdr>
            <w:top w:val="none" w:sz="0" w:space="0" w:color="auto"/>
            <w:left w:val="none" w:sz="0" w:space="0" w:color="auto"/>
            <w:bottom w:val="none" w:sz="0" w:space="0" w:color="auto"/>
            <w:right w:val="none" w:sz="0" w:space="0" w:color="auto"/>
          </w:divBdr>
        </w:div>
        <w:div w:id="355546195">
          <w:marLeft w:val="480"/>
          <w:marRight w:val="0"/>
          <w:marTop w:val="0"/>
          <w:marBottom w:val="0"/>
          <w:divBdr>
            <w:top w:val="none" w:sz="0" w:space="0" w:color="auto"/>
            <w:left w:val="none" w:sz="0" w:space="0" w:color="auto"/>
            <w:bottom w:val="none" w:sz="0" w:space="0" w:color="auto"/>
            <w:right w:val="none" w:sz="0" w:space="0" w:color="auto"/>
          </w:divBdr>
        </w:div>
        <w:div w:id="2046058787">
          <w:marLeft w:val="480"/>
          <w:marRight w:val="0"/>
          <w:marTop w:val="0"/>
          <w:marBottom w:val="0"/>
          <w:divBdr>
            <w:top w:val="none" w:sz="0" w:space="0" w:color="auto"/>
            <w:left w:val="none" w:sz="0" w:space="0" w:color="auto"/>
            <w:bottom w:val="none" w:sz="0" w:space="0" w:color="auto"/>
            <w:right w:val="none" w:sz="0" w:space="0" w:color="auto"/>
          </w:divBdr>
        </w:div>
        <w:div w:id="478033814">
          <w:marLeft w:val="480"/>
          <w:marRight w:val="0"/>
          <w:marTop w:val="0"/>
          <w:marBottom w:val="0"/>
          <w:divBdr>
            <w:top w:val="none" w:sz="0" w:space="0" w:color="auto"/>
            <w:left w:val="none" w:sz="0" w:space="0" w:color="auto"/>
            <w:bottom w:val="none" w:sz="0" w:space="0" w:color="auto"/>
            <w:right w:val="none" w:sz="0" w:space="0" w:color="auto"/>
          </w:divBdr>
        </w:div>
        <w:div w:id="45642830">
          <w:marLeft w:val="480"/>
          <w:marRight w:val="0"/>
          <w:marTop w:val="0"/>
          <w:marBottom w:val="0"/>
          <w:divBdr>
            <w:top w:val="none" w:sz="0" w:space="0" w:color="auto"/>
            <w:left w:val="none" w:sz="0" w:space="0" w:color="auto"/>
            <w:bottom w:val="none" w:sz="0" w:space="0" w:color="auto"/>
            <w:right w:val="none" w:sz="0" w:space="0" w:color="auto"/>
          </w:divBdr>
        </w:div>
        <w:div w:id="1934316063">
          <w:marLeft w:val="480"/>
          <w:marRight w:val="0"/>
          <w:marTop w:val="0"/>
          <w:marBottom w:val="0"/>
          <w:divBdr>
            <w:top w:val="none" w:sz="0" w:space="0" w:color="auto"/>
            <w:left w:val="none" w:sz="0" w:space="0" w:color="auto"/>
            <w:bottom w:val="none" w:sz="0" w:space="0" w:color="auto"/>
            <w:right w:val="none" w:sz="0" w:space="0" w:color="auto"/>
          </w:divBdr>
        </w:div>
      </w:divsChild>
    </w:div>
    <w:div w:id="122429448">
      <w:bodyDiv w:val="1"/>
      <w:marLeft w:val="0"/>
      <w:marRight w:val="0"/>
      <w:marTop w:val="0"/>
      <w:marBottom w:val="0"/>
      <w:divBdr>
        <w:top w:val="none" w:sz="0" w:space="0" w:color="auto"/>
        <w:left w:val="none" w:sz="0" w:space="0" w:color="auto"/>
        <w:bottom w:val="none" w:sz="0" w:space="0" w:color="auto"/>
        <w:right w:val="none" w:sz="0" w:space="0" w:color="auto"/>
      </w:divBdr>
    </w:div>
    <w:div w:id="122431351">
      <w:bodyDiv w:val="1"/>
      <w:marLeft w:val="0"/>
      <w:marRight w:val="0"/>
      <w:marTop w:val="0"/>
      <w:marBottom w:val="0"/>
      <w:divBdr>
        <w:top w:val="none" w:sz="0" w:space="0" w:color="auto"/>
        <w:left w:val="none" w:sz="0" w:space="0" w:color="auto"/>
        <w:bottom w:val="none" w:sz="0" w:space="0" w:color="auto"/>
        <w:right w:val="none" w:sz="0" w:space="0" w:color="auto"/>
      </w:divBdr>
    </w:div>
    <w:div w:id="122506716">
      <w:bodyDiv w:val="1"/>
      <w:marLeft w:val="0"/>
      <w:marRight w:val="0"/>
      <w:marTop w:val="0"/>
      <w:marBottom w:val="0"/>
      <w:divBdr>
        <w:top w:val="none" w:sz="0" w:space="0" w:color="auto"/>
        <w:left w:val="none" w:sz="0" w:space="0" w:color="auto"/>
        <w:bottom w:val="none" w:sz="0" w:space="0" w:color="auto"/>
        <w:right w:val="none" w:sz="0" w:space="0" w:color="auto"/>
      </w:divBdr>
    </w:div>
    <w:div w:id="122693554">
      <w:bodyDiv w:val="1"/>
      <w:marLeft w:val="0"/>
      <w:marRight w:val="0"/>
      <w:marTop w:val="0"/>
      <w:marBottom w:val="0"/>
      <w:divBdr>
        <w:top w:val="none" w:sz="0" w:space="0" w:color="auto"/>
        <w:left w:val="none" w:sz="0" w:space="0" w:color="auto"/>
        <w:bottom w:val="none" w:sz="0" w:space="0" w:color="auto"/>
        <w:right w:val="none" w:sz="0" w:space="0" w:color="auto"/>
      </w:divBdr>
    </w:div>
    <w:div w:id="123012391">
      <w:bodyDiv w:val="1"/>
      <w:marLeft w:val="0"/>
      <w:marRight w:val="0"/>
      <w:marTop w:val="0"/>
      <w:marBottom w:val="0"/>
      <w:divBdr>
        <w:top w:val="none" w:sz="0" w:space="0" w:color="auto"/>
        <w:left w:val="none" w:sz="0" w:space="0" w:color="auto"/>
        <w:bottom w:val="none" w:sz="0" w:space="0" w:color="auto"/>
        <w:right w:val="none" w:sz="0" w:space="0" w:color="auto"/>
      </w:divBdr>
    </w:div>
    <w:div w:id="123355288">
      <w:bodyDiv w:val="1"/>
      <w:marLeft w:val="0"/>
      <w:marRight w:val="0"/>
      <w:marTop w:val="0"/>
      <w:marBottom w:val="0"/>
      <w:divBdr>
        <w:top w:val="none" w:sz="0" w:space="0" w:color="auto"/>
        <w:left w:val="none" w:sz="0" w:space="0" w:color="auto"/>
        <w:bottom w:val="none" w:sz="0" w:space="0" w:color="auto"/>
        <w:right w:val="none" w:sz="0" w:space="0" w:color="auto"/>
      </w:divBdr>
    </w:div>
    <w:div w:id="123698056">
      <w:bodyDiv w:val="1"/>
      <w:marLeft w:val="0"/>
      <w:marRight w:val="0"/>
      <w:marTop w:val="0"/>
      <w:marBottom w:val="0"/>
      <w:divBdr>
        <w:top w:val="none" w:sz="0" w:space="0" w:color="auto"/>
        <w:left w:val="none" w:sz="0" w:space="0" w:color="auto"/>
        <w:bottom w:val="none" w:sz="0" w:space="0" w:color="auto"/>
        <w:right w:val="none" w:sz="0" w:space="0" w:color="auto"/>
      </w:divBdr>
    </w:div>
    <w:div w:id="124394825">
      <w:bodyDiv w:val="1"/>
      <w:marLeft w:val="0"/>
      <w:marRight w:val="0"/>
      <w:marTop w:val="0"/>
      <w:marBottom w:val="0"/>
      <w:divBdr>
        <w:top w:val="none" w:sz="0" w:space="0" w:color="auto"/>
        <w:left w:val="none" w:sz="0" w:space="0" w:color="auto"/>
        <w:bottom w:val="none" w:sz="0" w:space="0" w:color="auto"/>
        <w:right w:val="none" w:sz="0" w:space="0" w:color="auto"/>
      </w:divBdr>
    </w:div>
    <w:div w:id="124474001">
      <w:bodyDiv w:val="1"/>
      <w:marLeft w:val="0"/>
      <w:marRight w:val="0"/>
      <w:marTop w:val="0"/>
      <w:marBottom w:val="0"/>
      <w:divBdr>
        <w:top w:val="none" w:sz="0" w:space="0" w:color="auto"/>
        <w:left w:val="none" w:sz="0" w:space="0" w:color="auto"/>
        <w:bottom w:val="none" w:sz="0" w:space="0" w:color="auto"/>
        <w:right w:val="none" w:sz="0" w:space="0" w:color="auto"/>
      </w:divBdr>
    </w:div>
    <w:div w:id="124592124">
      <w:bodyDiv w:val="1"/>
      <w:marLeft w:val="0"/>
      <w:marRight w:val="0"/>
      <w:marTop w:val="0"/>
      <w:marBottom w:val="0"/>
      <w:divBdr>
        <w:top w:val="none" w:sz="0" w:space="0" w:color="auto"/>
        <w:left w:val="none" w:sz="0" w:space="0" w:color="auto"/>
        <w:bottom w:val="none" w:sz="0" w:space="0" w:color="auto"/>
        <w:right w:val="none" w:sz="0" w:space="0" w:color="auto"/>
      </w:divBdr>
    </w:div>
    <w:div w:id="124736674">
      <w:bodyDiv w:val="1"/>
      <w:marLeft w:val="0"/>
      <w:marRight w:val="0"/>
      <w:marTop w:val="0"/>
      <w:marBottom w:val="0"/>
      <w:divBdr>
        <w:top w:val="none" w:sz="0" w:space="0" w:color="auto"/>
        <w:left w:val="none" w:sz="0" w:space="0" w:color="auto"/>
        <w:bottom w:val="none" w:sz="0" w:space="0" w:color="auto"/>
        <w:right w:val="none" w:sz="0" w:space="0" w:color="auto"/>
      </w:divBdr>
    </w:div>
    <w:div w:id="125005040">
      <w:bodyDiv w:val="1"/>
      <w:marLeft w:val="0"/>
      <w:marRight w:val="0"/>
      <w:marTop w:val="0"/>
      <w:marBottom w:val="0"/>
      <w:divBdr>
        <w:top w:val="none" w:sz="0" w:space="0" w:color="auto"/>
        <w:left w:val="none" w:sz="0" w:space="0" w:color="auto"/>
        <w:bottom w:val="none" w:sz="0" w:space="0" w:color="auto"/>
        <w:right w:val="none" w:sz="0" w:space="0" w:color="auto"/>
      </w:divBdr>
    </w:div>
    <w:div w:id="125046577">
      <w:bodyDiv w:val="1"/>
      <w:marLeft w:val="0"/>
      <w:marRight w:val="0"/>
      <w:marTop w:val="0"/>
      <w:marBottom w:val="0"/>
      <w:divBdr>
        <w:top w:val="none" w:sz="0" w:space="0" w:color="auto"/>
        <w:left w:val="none" w:sz="0" w:space="0" w:color="auto"/>
        <w:bottom w:val="none" w:sz="0" w:space="0" w:color="auto"/>
        <w:right w:val="none" w:sz="0" w:space="0" w:color="auto"/>
      </w:divBdr>
      <w:divsChild>
        <w:div w:id="1848710754">
          <w:marLeft w:val="480"/>
          <w:marRight w:val="0"/>
          <w:marTop w:val="0"/>
          <w:marBottom w:val="0"/>
          <w:divBdr>
            <w:top w:val="none" w:sz="0" w:space="0" w:color="auto"/>
            <w:left w:val="none" w:sz="0" w:space="0" w:color="auto"/>
            <w:bottom w:val="none" w:sz="0" w:space="0" w:color="auto"/>
            <w:right w:val="none" w:sz="0" w:space="0" w:color="auto"/>
          </w:divBdr>
        </w:div>
        <w:div w:id="1101491653">
          <w:marLeft w:val="480"/>
          <w:marRight w:val="0"/>
          <w:marTop w:val="0"/>
          <w:marBottom w:val="0"/>
          <w:divBdr>
            <w:top w:val="none" w:sz="0" w:space="0" w:color="auto"/>
            <w:left w:val="none" w:sz="0" w:space="0" w:color="auto"/>
            <w:bottom w:val="none" w:sz="0" w:space="0" w:color="auto"/>
            <w:right w:val="none" w:sz="0" w:space="0" w:color="auto"/>
          </w:divBdr>
        </w:div>
        <w:div w:id="1275283635">
          <w:marLeft w:val="480"/>
          <w:marRight w:val="0"/>
          <w:marTop w:val="0"/>
          <w:marBottom w:val="0"/>
          <w:divBdr>
            <w:top w:val="none" w:sz="0" w:space="0" w:color="auto"/>
            <w:left w:val="none" w:sz="0" w:space="0" w:color="auto"/>
            <w:bottom w:val="none" w:sz="0" w:space="0" w:color="auto"/>
            <w:right w:val="none" w:sz="0" w:space="0" w:color="auto"/>
          </w:divBdr>
        </w:div>
        <w:div w:id="548227934">
          <w:marLeft w:val="480"/>
          <w:marRight w:val="0"/>
          <w:marTop w:val="0"/>
          <w:marBottom w:val="0"/>
          <w:divBdr>
            <w:top w:val="none" w:sz="0" w:space="0" w:color="auto"/>
            <w:left w:val="none" w:sz="0" w:space="0" w:color="auto"/>
            <w:bottom w:val="none" w:sz="0" w:space="0" w:color="auto"/>
            <w:right w:val="none" w:sz="0" w:space="0" w:color="auto"/>
          </w:divBdr>
        </w:div>
        <w:div w:id="2054034377">
          <w:marLeft w:val="480"/>
          <w:marRight w:val="0"/>
          <w:marTop w:val="0"/>
          <w:marBottom w:val="0"/>
          <w:divBdr>
            <w:top w:val="none" w:sz="0" w:space="0" w:color="auto"/>
            <w:left w:val="none" w:sz="0" w:space="0" w:color="auto"/>
            <w:bottom w:val="none" w:sz="0" w:space="0" w:color="auto"/>
            <w:right w:val="none" w:sz="0" w:space="0" w:color="auto"/>
          </w:divBdr>
        </w:div>
        <w:div w:id="510876865">
          <w:marLeft w:val="480"/>
          <w:marRight w:val="0"/>
          <w:marTop w:val="0"/>
          <w:marBottom w:val="0"/>
          <w:divBdr>
            <w:top w:val="none" w:sz="0" w:space="0" w:color="auto"/>
            <w:left w:val="none" w:sz="0" w:space="0" w:color="auto"/>
            <w:bottom w:val="none" w:sz="0" w:space="0" w:color="auto"/>
            <w:right w:val="none" w:sz="0" w:space="0" w:color="auto"/>
          </w:divBdr>
        </w:div>
        <w:div w:id="150996052">
          <w:marLeft w:val="480"/>
          <w:marRight w:val="0"/>
          <w:marTop w:val="0"/>
          <w:marBottom w:val="0"/>
          <w:divBdr>
            <w:top w:val="none" w:sz="0" w:space="0" w:color="auto"/>
            <w:left w:val="none" w:sz="0" w:space="0" w:color="auto"/>
            <w:bottom w:val="none" w:sz="0" w:space="0" w:color="auto"/>
            <w:right w:val="none" w:sz="0" w:space="0" w:color="auto"/>
          </w:divBdr>
        </w:div>
        <w:div w:id="415902564">
          <w:marLeft w:val="480"/>
          <w:marRight w:val="0"/>
          <w:marTop w:val="0"/>
          <w:marBottom w:val="0"/>
          <w:divBdr>
            <w:top w:val="none" w:sz="0" w:space="0" w:color="auto"/>
            <w:left w:val="none" w:sz="0" w:space="0" w:color="auto"/>
            <w:bottom w:val="none" w:sz="0" w:space="0" w:color="auto"/>
            <w:right w:val="none" w:sz="0" w:space="0" w:color="auto"/>
          </w:divBdr>
        </w:div>
        <w:div w:id="1067150053">
          <w:marLeft w:val="480"/>
          <w:marRight w:val="0"/>
          <w:marTop w:val="0"/>
          <w:marBottom w:val="0"/>
          <w:divBdr>
            <w:top w:val="none" w:sz="0" w:space="0" w:color="auto"/>
            <w:left w:val="none" w:sz="0" w:space="0" w:color="auto"/>
            <w:bottom w:val="none" w:sz="0" w:space="0" w:color="auto"/>
            <w:right w:val="none" w:sz="0" w:space="0" w:color="auto"/>
          </w:divBdr>
        </w:div>
        <w:div w:id="1874150966">
          <w:marLeft w:val="480"/>
          <w:marRight w:val="0"/>
          <w:marTop w:val="0"/>
          <w:marBottom w:val="0"/>
          <w:divBdr>
            <w:top w:val="none" w:sz="0" w:space="0" w:color="auto"/>
            <w:left w:val="none" w:sz="0" w:space="0" w:color="auto"/>
            <w:bottom w:val="none" w:sz="0" w:space="0" w:color="auto"/>
            <w:right w:val="none" w:sz="0" w:space="0" w:color="auto"/>
          </w:divBdr>
        </w:div>
        <w:div w:id="597716243">
          <w:marLeft w:val="480"/>
          <w:marRight w:val="0"/>
          <w:marTop w:val="0"/>
          <w:marBottom w:val="0"/>
          <w:divBdr>
            <w:top w:val="none" w:sz="0" w:space="0" w:color="auto"/>
            <w:left w:val="none" w:sz="0" w:space="0" w:color="auto"/>
            <w:bottom w:val="none" w:sz="0" w:space="0" w:color="auto"/>
            <w:right w:val="none" w:sz="0" w:space="0" w:color="auto"/>
          </w:divBdr>
        </w:div>
        <w:div w:id="734859254">
          <w:marLeft w:val="480"/>
          <w:marRight w:val="0"/>
          <w:marTop w:val="0"/>
          <w:marBottom w:val="0"/>
          <w:divBdr>
            <w:top w:val="none" w:sz="0" w:space="0" w:color="auto"/>
            <w:left w:val="none" w:sz="0" w:space="0" w:color="auto"/>
            <w:bottom w:val="none" w:sz="0" w:space="0" w:color="auto"/>
            <w:right w:val="none" w:sz="0" w:space="0" w:color="auto"/>
          </w:divBdr>
        </w:div>
        <w:div w:id="1868837044">
          <w:marLeft w:val="480"/>
          <w:marRight w:val="0"/>
          <w:marTop w:val="0"/>
          <w:marBottom w:val="0"/>
          <w:divBdr>
            <w:top w:val="none" w:sz="0" w:space="0" w:color="auto"/>
            <w:left w:val="none" w:sz="0" w:space="0" w:color="auto"/>
            <w:bottom w:val="none" w:sz="0" w:space="0" w:color="auto"/>
            <w:right w:val="none" w:sz="0" w:space="0" w:color="auto"/>
          </w:divBdr>
        </w:div>
        <w:div w:id="226840631">
          <w:marLeft w:val="480"/>
          <w:marRight w:val="0"/>
          <w:marTop w:val="0"/>
          <w:marBottom w:val="0"/>
          <w:divBdr>
            <w:top w:val="none" w:sz="0" w:space="0" w:color="auto"/>
            <w:left w:val="none" w:sz="0" w:space="0" w:color="auto"/>
            <w:bottom w:val="none" w:sz="0" w:space="0" w:color="auto"/>
            <w:right w:val="none" w:sz="0" w:space="0" w:color="auto"/>
          </w:divBdr>
        </w:div>
        <w:div w:id="2101023276">
          <w:marLeft w:val="480"/>
          <w:marRight w:val="0"/>
          <w:marTop w:val="0"/>
          <w:marBottom w:val="0"/>
          <w:divBdr>
            <w:top w:val="none" w:sz="0" w:space="0" w:color="auto"/>
            <w:left w:val="none" w:sz="0" w:space="0" w:color="auto"/>
            <w:bottom w:val="none" w:sz="0" w:space="0" w:color="auto"/>
            <w:right w:val="none" w:sz="0" w:space="0" w:color="auto"/>
          </w:divBdr>
        </w:div>
        <w:div w:id="721945731">
          <w:marLeft w:val="480"/>
          <w:marRight w:val="0"/>
          <w:marTop w:val="0"/>
          <w:marBottom w:val="0"/>
          <w:divBdr>
            <w:top w:val="none" w:sz="0" w:space="0" w:color="auto"/>
            <w:left w:val="none" w:sz="0" w:space="0" w:color="auto"/>
            <w:bottom w:val="none" w:sz="0" w:space="0" w:color="auto"/>
            <w:right w:val="none" w:sz="0" w:space="0" w:color="auto"/>
          </w:divBdr>
        </w:div>
        <w:div w:id="600768523">
          <w:marLeft w:val="480"/>
          <w:marRight w:val="0"/>
          <w:marTop w:val="0"/>
          <w:marBottom w:val="0"/>
          <w:divBdr>
            <w:top w:val="none" w:sz="0" w:space="0" w:color="auto"/>
            <w:left w:val="none" w:sz="0" w:space="0" w:color="auto"/>
            <w:bottom w:val="none" w:sz="0" w:space="0" w:color="auto"/>
            <w:right w:val="none" w:sz="0" w:space="0" w:color="auto"/>
          </w:divBdr>
        </w:div>
        <w:div w:id="719473436">
          <w:marLeft w:val="480"/>
          <w:marRight w:val="0"/>
          <w:marTop w:val="0"/>
          <w:marBottom w:val="0"/>
          <w:divBdr>
            <w:top w:val="none" w:sz="0" w:space="0" w:color="auto"/>
            <w:left w:val="none" w:sz="0" w:space="0" w:color="auto"/>
            <w:bottom w:val="none" w:sz="0" w:space="0" w:color="auto"/>
            <w:right w:val="none" w:sz="0" w:space="0" w:color="auto"/>
          </w:divBdr>
        </w:div>
        <w:div w:id="7103103">
          <w:marLeft w:val="480"/>
          <w:marRight w:val="0"/>
          <w:marTop w:val="0"/>
          <w:marBottom w:val="0"/>
          <w:divBdr>
            <w:top w:val="none" w:sz="0" w:space="0" w:color="auto"/>
            <w:left w:val="none" w:sz="0" w:space="0" w:color="auto"/>
            <w:bottom w:val="none" w:sz="0" w:space="0" w:color="auto"/>
            <w:right w:val="none" w:sz="0" w:space="0" w:color="auto"/>
          </w:divBdr>
        </w:div>
        <w:div w:id="1190945478">
          <w:marLeft w:val="480"/>
          <w:marRight w:val="0"/>
          <w:marTop w:val="0"/>
          <w:marBottom w:val="0"/>
          <w:divBdr>
            <w:top w:val="none" w:sz="0" w:space="0" w:color="auto"/>
            <w:left w:val="none" w:sz="0" w:space="0" w:color="auto"/>
            <w:bottom w:val="none" w:sz="0" w:space="0" w:color="auto"/>
            <w:right w:val="none" w:sz="0" w:space="0" w:color="auto"/>
          </w:divBdr>
        </w:div>
        <w:div w:id="1700163628">
          <w:marLeft w:val="480"/>
          <w:marRight w:val="0"/>
          <w:marTop w:val="0"/>
          <w:marBottom w:val="0"/>
          <w:divBdr>
            <w:top w:val="none" w:sz="0" w:space="0" w:color="auto"/>
            <w:left w:val="none" w:sz="0" w:space="0" w:color="auto"/>
            <w:bottom w:val="none" w:sz="0" w:space="0" w:color="auto"/>
            <w:right w:val="none" w:sz="0" w:space="0" w:color="auto"/>
          </w:divBdr>
        </w:div>
        <w:div w:id="2037383416">
          <w:marLeft w:val="480"/>
          <w:marRight w:val="0"/>
          <w:marTop w:val="0"/>
          <w:marBottom w:val="0"/>
          <w:divBdr>
            <w:top w:val="none" w:sz="0" w:space="0" w:color="auto"/>
            <w:left w:val="none" w:sz="0" w:space="0" w:color="auto"/>
            <w:bottom w:val="none" w:sz="0" w:space="0" w:color="auto"/>
            <w:right w:val="none" w:sz="0" w:space="0" w:color="auto"/>
          </w:divBdr>
        </w:div>
        <w:div w:id="738747768">
          <w:marLeft w:val="480"/>
          <w:marRight w:val="0"/>
          <w:marTop w:val="0"/>
          <w:marBottom w:val="0"/>
          <w:divBdr>
            <w:top w:val="none" w:sz="0" w:space="0" w:color="auto"/>
            <w:left w:val="none" w:sz="0" w:space="0" w:color="auto"/>
            <w:bottom w:val="none" w:sz="0" w:space="0" w:color="auto"/>
            <w:right w:val="none" w:sz="0" w:space="0" w:color="auto"/>
          </w:divBdr>
        </w:div>
        <w:div w:id="1394351546">
          <w:marLeft w:val="480"/>
          <w:marRight w:val="0"/>
          <w:marTop w:val="0"/>
          <w:marBottom w:val="0"/>
          <w:divBdr>
            <w:top w:val="none" w:sz="0" w:space="0" w:color="auto"/>
            <w:left w:val="none" w:sz="0" w:space="0" w:color="auto"/>
            <w:bottom w:val="none" w:sz="0" w:space="0" w:color="auto"/>
            <w:right w:val="none" w:sz="0" w:space="0" w:color="auto"/>
          </w:divBdr>
        </w:div>
        <w:div w:id="1894149618">
          <w:marLeft w:val="480"/>
          <w:marRight w:val="0"/>
          <w:marTop w:val="0"/>
          <w:marBottom w:val="0"/>
          <w:divBdr>
            <w:top w:val="none" w:sz="0" w:space="0" w:color="auto"/>
            <w:left w:val="none" w:sz="0" w:space="0" w:color="auto"/>
            <w:bottom w:val="none" w:sz="0" w:space="0" w:color="auto"/>
            <w:right w:val="none" w:sz="0" w:space="0" w:color="auto"/>
          </w:divBdr>
        </w:div>
        <w:div w:id="417673534">
          <w:marLeft w:val="480"/>
          <w:marRight w:val="0"/>
          <w:marTop w:val="0"/>
          <w:marBottom w:val="0"/>
          <w:divBdr>
            <w:top w:val="none" w:sz="0" w:space="0" w:color="auto"/>
            <w:left w:val="none" w:sz="0" w:space="0" w:color="auto"/>
            <w:bottom w:val="none" w:sz="0" w:space="0" w:color="auto"/>
            <w:right w:val="none" w:sz="0" w:space="0" w:color="auto"/>
          </w:divBdr>
        </w:div>
        <w:div w:id="776220561">
          <w:marLeft w:val="480"/>
          <w:marRight w:val="0"/>
          <w:marTop w:val="0"/>
          <w:marBottom w:val="0"/>
          <w:divBdr>
            <w:top w:val="none" w:sz="0" w:space="0" w:color="auto"/>
            <w:left w:val="none" w:sz="0" w:space="0" w:color="auto"/>
            <w:bottom w:val="none" w:sz="0" w:space="0" w:color="auto"/>
            <w:right w:val="none" w:sz="0" w:space="0" w:color="auto"/>
          </w:divBdr>
        </w:div>
        <w:div w:id="1402754590">
          <w:marLeft w:val="480"/>
          <w:marRight w:val="0"/>
          <w:marTop w:val="0"/>
          <w:marBottom w:val="0"/>
          <w:divBdr>
            <w:top w:val="none" w:sz="0" w:space="0" w:color="auto"/>
            <w:left w:val="none" w:sz="0" w:space="0" w:color="auto"/>
            <w:bottom w:val="none" w:sz="0" w:space="0" w:color="auto"/>
            <w:right w:val="none" w:sz="0" w:space="0" w:color="auto"/>
          </w:divBdr>
        </w:div>
        <w:div w:id="1415199876">
          <w:marLeft w:val="480"/>
          <w:marRight w:val="0"/>
          <w:marTop w:val="0"/>
          <w:marBottom w:val="0"/>
          <w:divBdr>
            <w:top w:val="none" w:sz="0" w:space="0" w:color="auto"/>
            <w:left w:val="none" w:sz="0" w:space="0" w:color="auto"/>
            <w:bottom w:val="none" w:sz="0" w:space="0" w:color="auto"/>
            <w:right w:val="none" w:sz="0" w:space="0" w:color="auto"/>
          </w:divBdr>
        </w:div>
        <w:div w:id="1049306878">
          <w:marLeft w:val="480"/>
          <w:marRight w:val="0"/>
          <w:marTop w:val="0"/>
          <w:marBottom w:val="0"/>
          <w:divBdr>
            <w:top w:val="none" w:sz="0" w:space="0" w:color="auto"/>
            <w:left w:val="none" w:sz="0" w:space="0" w:color="auto"/>
            <w:bottom w:val="none" w:sz="0" w:space="0" w:color="auto"/>
            <w:right w:val="none" w:sz="0" w:space="0" w:color="auto"/>
          </w:divBdr>
        </w:div>
        <w:div w:id="1877110336">
          <w:marLeft w:val="480"/>
          <w:marRight w:val="0"/>
          <w:marTop w:val="0"/>
          <w:marBottom w:val="0"/>
          <w:divBdr>
            <w:top w:val="none" w:sz="0" w:space="0" w:color="auto"/>
            <w:left w:val="none" w:sz="0" w:space="0" w:color="auto"/>
            <w:bottom w:val="none" w:sz="0" w:space="0" w:color="auto"/>
            <w:right w:val="none" w:sz="0" w:space="0" w:color="auto"/>
          </w:divBdr>
        </w:div>
        <w:div w:id="633948249">
          <w:marLeft w:val="480"/>
          <w:marRight w:val="0"/>
          <w:marTop w:val="0"/>
          <w:marBottom w:val="0"/>
          <w:divBdr>
            <w:top w:val="none" w:sz="0" w:space="0" w:color="auto"/>
            <w:left w:val="none" w:sz="0" w:space="0" w:color="auto"/>
            <w:bottom w:val="none" w:sz="0" w:space="0" w:color="auto"/>
            <w:right w:val="none" w:sz="0" w:space="0" w:color="auto"/>
          </w:divBdr>
        </w:div>
        <w:div w:id="160044908">
          <w:marLeft w:val="480"/>
          <w:marRight w:val="0"/>
          <w:marTop w:val="0"/>
          <w:marBottom w:val="0"/>
          <w:divBdr>
            <w:top w:val="none" w:sz="0" w:space="0" w:color="auto"/>
            <w:left w:val="none" w:sz="0" w:space="0" w:color="auto"/>
            <w:bottom w:val="none" w:sz="0" w:space="0" w:color="auto"/>
            <w:right w:val="none" w:sz="0" w:space="0" w:color="auto"/>
          </w:divBdr>
        </w:div>
        <w:div w:id="438381212">
          <w:marLeft w:val="480"/>
          <w:marRight w:val="0"/>
          <w:marTop w:val="0"/>
          <w:marBottom w:val="0"/>
          <w:divBdr>
            <w:top w:val="none" w:sz="0" w:space="0" w:color="auto"/>
            <w:left w:val="none" w:sz="0" w:space="0" w:color="auto"/>
            <w:bottom w:val="none" w:sz="0" w:space="0" w:color="auto"/>
            <w:right w:val="none" w:sz="0" w:space="0" w:color="auto"/>
          </w:divBdr>
        </w:div>
        <w:div w:id="855464173">
          <w:marLeft w:val="480"/>
          <w:marRight w:val="0"/>
          <w:marTop w:val="0"/>
          <w:marBottom w:val="0"/>
          <w:divBdr>
            <w:top w:val="none" w:sz="0" w:space="0" w:color="auto"/>
            <w:left w:val="none" w:sz="0" w:space="0" w:color="auto"/>
            <w:bottom w:val="none" w:sz="0" w:space="0" w:color="auto"/>
            <w:right w:val="none" w:sz="0" w:space="0" w:color="auto"/>
          </w:divBdr>
        </w:div>
        <w:div w:id="475220699">
          <w:marLeft w:val="480"/>
          <w:marRight w:val="0"/>
          <w:marTop w:val="0"/>
          <w:marBottom w:val="0"/>
          <w:divBdr>
            <w:top w:val="none" w:sz="0" w:space="0" w:color="auto"/>
            <w:left w:val="none" w:sz="0" w:space="0" w:color="auto"/>
            <w:bottom w:val="none" w:sz="0" w:space="0" w:color="auto"/>
            <w:right w:val="none" w:sz="0" w:space="0" w:color="auto"/>
          </w:divBdr>
        </w:div>
        <w:div w:id="1260799687">
          <w:marLeft w:val="480"/>
          <w:marRight w:val="0"/>
          <w:marTop w:val="0"/>
          <w:marBottom w:val="0"/>
          <w:divBdr>
            <w:top w:val="none" w:sz="0" w:space="0" w:color="auto"/>
            <w:left w:val="none" w:sz="0" w:space="0" w:color="auto"/>
            <w:bottom w:val="none" w:sz="0" w:space="0" w:color="auto"/>
            <w:right w:val="none" w:sz="0" w:space="0" w:color="auto"/>
          </w:divBdr>
        </w:div>
        <w:div w:id="1576671109">
          <w:marLeft w:val="480"/>
          <w:marRight w:val="0"/>
          <w:marTop w:val="0"/>
          <w:marBottom w:val="0"/>
          <w:divBdr>
            <w:top w:val="none" w:sz="0" w:space="0" w:color="auto"/>
            <w:left w:val="none" w:sz="0" w:space="0" w:color="auto"/>
            <w:bottom w:val="none" w:sz="0" w:space="0" w:color="auto"/>
            <w:right w:val="none" w:sz="0" w:space="0" w:color="auto"/>
          </w:divBdr>
        </w:div>
        <w:div w:id="1161580206">
          <w:marLeft w:val="480"/>
          <w:marRight w:val="0"/>
          <w:marTop w:val="0"/>
          <w:marBottom w:val="0"/>
          <w:divBdr>
            <w:top w:val="none" w:sz="0" w:space="0" w:color="auto"/>
            <w:left w:val="none" w:sz="0" w:space="0" w:color="auto"/>
            <w:bottom w:val="none" w:sz="0" w:space="0" w:color="auto"/>
            <w:right w:val="none" w:sz="0" w:space="0" w:color="auto"/>
          </w:divBdr>
        </w:div>
        <w:div w:id="401876489">
          <w:marLeft w:val="480"/>
          <w:marRight w:val="0"/>
          <w:marTop w:val="0"/>
          <w:marBottom w:val="0"/>
          <w:divBdr>
            <w:top w:val="none" w:sz="0" w:space="0" w:color="auto"/>
            <w:left w:val="none" w:sz="0" w:space="0" w:color="auto"/>
            <w:bottom w:val="none" w:sz="0" w:space="0" w:color="auto"/>
            <w:right w:val="none" w:sz="0" w:space="0" w:color="auto"/>
          </w:divBdr>
        </w:div>
        <w:div w:id="845754094">
          <w:marLeft w:val="480"/>
          <w:marRight w:val="0"/>
          <w:marTop w:val="0"/>
          <w:marBottom w:val="0"/>
          <w:divBdr>
            <w:top w:val="none" w:sz="0" w:space="0" w:color="auto"/>
            <w:left w:val="none" w:sz="0" w:space="0" w:color="auto"/>
            <w:bottom w:val="none" w:sz="0" w:space="0" w:color="auto"/>
            <w:right w:val="none" w:sz="0" w:space="0" w:color="auto"/>
          </w:divBdr>
        </w:div>
        <w:div w:id="1691880946">
          <w:marLeft w:val="480"/>
          <w:marRight w:val="0"/>
          <w:marTop w:val="0"/>
          <w:marBottom w:val="0"/>
          <w:divBdr>
            <w:top w:val="none" w:sz="0" w:space="0" w:color="auto"/>
            <w:left w:val="none" w:sz="0" w:space="0" w:color="auto"/>
            <w:bottom w:val="none" w:sz="0" w:space="0" w:color="auto"/>
            <w:right w:val="none" w:sz="0" w:space="0" w:color="auto"/>
          </w:divBdr>
        </w:div>
        <w:div w:id="2092658690">
          <w:marLeft w:val="480"/>
          <w:marRight w:val="0"/>
          <w:marTop w:val="0"/>
          <w:marBottom w:val="0"/>
          <w:divBdr>
            <w:top w:val="none" w:sz="0" w:space="0" w:color="auto"/>
            <w:left w:val="none" w:sz="0" w:space="0" w:color="auto"/>
            <w:bottom w:val="none" w:sz="0" w:space="0" w:color="auto"/>
            <w:right w:val="none" w:sz="0" w:space="0" w:color="auto"/>
          </w:divBdr>
        </w:div>
        <w:div w:id="792594704">
          <w:marLeft w:val="480"/>
          <w:marRight w:val="0"/>
          <w:marTop w:val="0"/>
          <w:marBottom w:val="0"/>
          <w:divBdr>
            <w:top w:val="none" w:sz="0" w:space="0" w:color="auto"/>
            <w:left w:val="none" w:sz="0" w:space="0" w:color="auto"/>
            <w:bottom w:val="none" w:sz="0" w:space="0" w:color="auto"/>
            <w:right w:val="none" w:sz="0" w:space="0" w:color="auto"/>
          </w:divBdr>
        </w:div>
        <w:div w:id="1054621542">
          <w:marLeft w:val="480"/>
          <w:marRight w:val="0"/>
          <w:marTop w:val="0"/>
          <w:marBottom w:val="0"/>
          <w:divBdr>
            <w:top w:val="none" w:sz="0" w:space="0" w:color="auto"/>
            <w:left w:val="none" w:sz="0" w:space="0" w:color="auto"/>
            <w:bottom w:val="none" w:sz="0" w:space="0" w:color="auto"/>
            <w:right w:val="none" w:sz="0" w:space="0" w:color="auto"/>
          </w:divBdr>
        </w:div>
        <w:div w:id="1011875895">
          <w:marLeft w:val="480"/>
          <w:marRight w:val="0"/>
          <w:marTop w:val="0"/>
          <w:marBottom w:val="0"/>
          <w:divBdr>
            <w:top w:val="none" w:sz="0" w:space="0" w:color="auto"/>
            <w:left w:val="none" w:sz="0" w:space="0" w:color="auto"/>
            <w:bottom w:val="none" w:sz="0" w:space="0" w:color="auto"/>
            <w:right w:val="none" w:sz="0" w:space="0" w:color="auto"/>
          </w:divBdr>
        </w:div>
        <w:div w:id="945774682">
          <w:marLeft w:val="480"/>
          <w:marRight w:val="0"/>
          <w:marTop w:val="0"/>
          <w:marBottom w:val="0"/>
          <w:divBdr>
            <w:top w:val="none" w:sz="0" w:space="0" w:color="auto"/>
            <w:left w:val="none" w:sz="0" w:space="0" w:color="auto"/>
            <w:bottom w:val="none" w:sz="0" w:space="0" w:color="auto"/>
            <w:right w:val="none" w:sz="0" w:space="0" w:color="auto"/>
          </w:divBdr>
        </w:div>
        <w:div w:id="2066639740">
          <w:marLeft w:val="480"/>
          <w:marRight w:val="0"/>
          <w:marTop w:val="0"/>
          <w:marBottom w:val="0"/>
          <w:divBdr>
            <w:top w:val="none" w:sz="0" w:space="0" w:color="auto"/>
            <w:left w:val="none" w:sz="0" w:space="0" w:color="auto"/>
            <w:bottom w:val="none" w:sz="0" w:space="0" w:color="auto"/>
            <w:right w:val="none" w:sz="0" w:space="0" w:color="auto"/>
          </w:divBdr>
        </w:div>
        <w:div w:id="321542677">
          <w:marLeft w:val="480"/>
          <w:marRight w:val="0"/>
          <w:marTop w:val="0"/>
          <w:marBottom w:val="0"/>
          <w:divBdr>
            <w:top w:val="none" w:sz="0" w:space="0" w:color="auto"/>
            <w:left w:val="none" w:sz="0" w:space="0" w:color="auto"/>
            <w:bottom w:val="none" w:sz="0" w:space="0" w:color="auto"/>
            <w:right w:val="none" w:sz="0" w:space="0" w:color="auto"/>
          </w:divBdr>
        </w:div>
        <w:div w:id="2102411169">
          <w:marLeft w:val="480"/>
          <w:marRight w:val="0"/>
          <w:marTop w:val="0"/>
          <w:marBottom w:val="0"/>
          <w:divBdr>
            <w:top w:val="none" w:sz="0" w:space="0" w:color="auto"/>
            <w:left w:val="none" w:sz="0" w:space="0" w:color="auto"/>
            <w:bottom w:val="none" w:sz="0" w:space="0" w:color="auto"/>
            <w:right w:val="none" w:sz="0" w:space="0" w:color="auto"/>
          </w:divBdr>
        </w:div>
        <w:div w:id="361783594">
          <w:marLeft w:val="480"/>
          <w:marRight w:val="0"/>
          <w:marTop w:val="0"/>
          <w:marBottom w:val="0"/>
          <w:divBdr>
            <w:top w:val="none" w:sz="0" w:space="0" w:color="auto"/>
            <w:left w:val="none" w:sz="0" w:space="0" w:color="auto"/>
            <w:bottom w:val="none" w:sz="0" w:space="0" w:color="auto"/>
            <w:right w:val="none" w:sz="0" w:space="0" w:color="auto"/>
          </w:divBdr>
        </w:div>
        <w:div w:id="556474331">
          <w:marLeft w:val="480"/>
          <w:marRight w:val="0"/>
          <w:marTop w:val="0"/>
          <w:marBottom w:val="0"/>
          <w:divBdr>
            <w:top w:val="none" w:sz="0" w:space="0" w:color="auto"/>
            <w:left w:val="none" w:sz="0" w:space="0" w:color="auto"/>
            <w:bottom w:val="none" w:sz="0" w:space="0" w:color="auto"/>
            <w:right w:val="none" w:sz="0" w:space="0" w:color="auto"/>
          </w:divBdr>
        </w:div>
        <w:div w:id="773134440">
          <w:marLeft w:val="480"/>
          <w:marRight w:val="0"/>
          <w:marTop w:val="0"/>
          <w:marBottom w:val="0"/>
          <w:divBdr>
            <w:top w:val="none" w:sz="0" w:space="0" w:color="auto"/>
            <w:left w:val="none" w:sz="0" w:space="0" w:color="auto"/>
            <w:bottom w:val="none" w:sz="0" w:space="0" w:color="auto"/>
            <w:right w:val="none" w:sz="0" w:space="0" w:color="auto"/>
          </w:divBdr>
        </w:div>
        <w:div w:id="1250188374">
          <w:marLeft w:val="480"/>
          <w:marRight w:val="0"/>
          <w:marTop w:val="0"/>
          <w:marBottom w:val="0"/>
          <w:divBdr>
            <w:top w:val="none" w:sz="0" w:space="0" w:color="auto"/>
            <w:left w:val="none" w:sz="0" w:space="0" w:color="auto"/>
            <w:bottom w:val="none" w:sz="0" w:space="0" w:color="auto"/>
            <w:right w:val="none" w:sz="0" w:space="0" w:color="auto"/>
          </w:divBdr>
        </w:div>
        <w:div w:id="1791505959">
          <w:marLeft w:val="480"/>
          <w:marRight w:val="0"/>
          <w:marTop w:val="0"/>
          <w:marBottom w:val="0"/>
          <w:divBdr>
            <w:top w:val="none" w:sz="0" w:space="0" w:color="auto"/>
            <w:left w:val="none" w:sz="0" w:space="0" w:color="auto"/>
            <w:bottom w:val="none" w:sz="0" w:space="0" w:color="auto"/>
            <w:right w:val="none" w:sz="0" w:space="0" w:color="auto"/>
          </w:divBdr>
        </w:div>
        <w:div w:id="387802576">
          <w:marLeft w:val="480"/>
          <w:marRight w:val="0"/>
          <w:marTop w:val="0"/>
          <w:marBottom w:val="0"/>
          <w:divBdr>
            <w:top w:val="none" w:sz="0" w:space="0" w:color="auto"/>
            <w:left w:val="none" w:sz="0" w:space="0" w:color="auto"/>
            <w:bottom w:val="none" w:sz="0" w:space="0" w:color="auto"/>
            <w:right w:val="none" w:sz="0" w:space="0" w:color="auto"/>
          </w:divBdr>
        </w:div>
        <w:div w:id="207382585">
          <w:marLeft w:val="480"/>
          <w:marRight w:val="0"/>
          <w:marTop w:val="0"/>
          <w:marBottom w:val="0"/>
          <w:divBdr>
            <w:top w:val="none" w:sz="0" w:space="0" w:color="auto"/>
            <w:left w:val="none" w:sz="0" w:space="0" w:color="auto"/>
            <w:bottom w:val="none" w:sz="0" w:space="0" w:color="auto"/>
            <w:right w:val="none" w:sz="0" w:space="0" w:color="auto"/>
          </w:divBdr>
        </w:div>
        <w:div w:id="2043046588">
          <w:marLeft w:val="480"/>
          <w:marRight w:val="0"/>
          <w:marTop w:val="0"/>
          <w:marBottom w:val="0"/>
          <w:divBdr>
            <w:top w:val="none" w:sz="0" w:space="0" w:color="auto"/>
            <w:left w:val="none" w:sz="0" w:space="0" w:color="auto"/>
            <w:bottom w:val="none" w:sz="0" w:space="0" w:color="auto"/>
            <w:right w:val="none" w:sz="0" w:space="0" w:color="auto"/>
          </w:divBdr>
        </w:div>
        <w:div w:id="1454325932">
          <w:marLeft w:val="480"/>
          <w:marRight w:val="0"/>
          <w:marTop w:val="0"/>
          <w:marBottom w:val="0"/>
          <w:divBdr>
            <w:top w:val="none" w:sz="0" w:space="0" w:color="auto"/>
            <w:left w:val="none" w:sz="0" w:space="0" w:color="auto"/>
            <w:bottom w:val="none" w:sz="0" w:space="0" w:color="auto"/>
            <w:right w:val="none" w:sz="0" w:space="0" w:color="auto"/>
          </w:divBdr>
        </w:div>
        <w:div w:id="879975319">
          <w:marLeft w:val="480"/>
          <w:marRight w:val="0"/>
          <w:marTop w:val="0"/>
          <w:marBottom w:val="0"/>
          <w:divBdr>
            <w:top w:val="none" w:sz="0" w:space="0" w:color="auto"/>
            <w:left w:val="none" w:sz="0" w:space="0" w:color="auto"/>
            <w:bottom w:val="none" w:sz="0" w:space="0" w:color="auto"/>
            <w:right w:val="none" w:sz="0" w:space="0" w:color="auto"/>
          </w:divBdr>
        </w:div>
        <w:div w:id="1333607831">
          <w:marLeft w:val="480"/>
          <w:marRight w:val="0"/>
          <w:marTop w:val="0"/>
          <w:marBottom w:val="0"/>
          <w:divBdr>
            <w:top w:val="none" w:sz="0" w:space="0" w:color="auto"/>
            <w:left w:val="none" w:sz="0" w:space="0" w:color="auto"/>
            <w:bottom w:val="none" w:sz="0" w:space="0" w:color="auto"/>
            <w:right w:val="none" w:sz="0" w:space="0" w:color="auto"/>
          </w:divBdr>
        </w:div>
        <w:div w:id="1483739420">
          <w:marLeft w:val="480"/>
          <w:marRight w:val="0"/>
          <w:marTop w:val="0"/>
          <w:marBottom w:val="0"/>
          <w:divBdr>
            <w:top w:val="none" w:sz="0" w:space="0" w:color="auto"/>
            <w:left w:val="none" w:sz="0" w:space="0" w:color="auto"/>
            <w:bottom w:val="none" w:sz="0" w:space="0" w:color="auto"/>
            <w:right w:val="none" w:sz="0" w:space="0" w:color="auto"/>
          </w:divBdr>
        </w:div>
        <w:div w:id="1624993129">
          <w:marLeft w:val="480"/>
          <w:marRight w:val="0"/>
          <w:marTop w:val="0"/>
          <w:marBottom w:val="0"/>
          <w:divBdr>
            <w:top w:val="none" w:sz="0" w:space="0" w:color="auto"/>
            <w:left w:val="none" w:sz="0" w:space="0" w:color="auto"/>
            <w:bottom w:val="none" w:sz="0" w:space="0" w:color="auto"/>
            <w:right w:val="none" w:sz="0" w:space="0" w:color="auto"/>
          </w:divBdr>
        </w:div>
        <w:div w:id="2043625552">
          <w:marLeft w:val="480"/>
          <w:marRight w:val="0"/>
          <w:marTop w:val="0"/>
          <w:marBottom w:val="0"/>
          <w:divBdr>
            <w:top w:val="none" w:sz="0" w:space="0" w:color="auto"/>
            <w:left w:val="none" w:sz="0" w:space="0" w:color="auto"/>
            <w:bottom w:val="none" w:sz="0" w:space="0" w:color="auto"/>
            <w:right w:val="none" w:sz="0" w:space="0" w:color="auto"/>
          </w:divBdr>
        </w:div>
        <w:div w:id="1639920429">
          <w:marLeft w:val="480"/>
          <w:marRight w:val="0"/>
          <w:marTop w:val="0"/>
          <w:marBottom w:val="0"/>
          <w:divBdr>
            <w:top w:val="none" w:sz="0" w:space="0" w:color="auto"/>
            <w:left w:val="none" w:sz="0" w:space="0" w:color="auto"/>
            <w:bottom w:val="none" w:sz="0" w:space="0" w:color="auto"/>
            <w:right w:val="none" w:sz="0" w:space="0" w:color="auto"/>
          </w:divBdr>
        </w:div>
        <w:div w:id="1534073748">
          <w:marLeft w:val="480"/>
          <w:marRight w:val="0"/>
          <w:marTop w:val="0"/>
          <w:marBottom w:val="0"/>
          <w:divBdr>
            <w:top w:val="none" w:sz="0" w:space="0" w:color="auto"/>
            <w:left w:val="none" w:sz="0" w:space="0" w:color="auto"/>
            <w:bottom w:val="none" w:sz="0" w:space="0" w:color="auto"/>
            <w:right w:val="none" w:sz="0" w:space="0" w:color="auto"/>
          </w:divBdr>
        </w:div>
        <w:div w:id="264115035">
          <w:marLeft w:val="480"/>
          <w:marRight w:val="0"/>
          <w:marTop w:val="0"/>
          <w:marBottom w:val="0"/>
          <w:divBdr>
            <w:top w:val="none" w:sz="0" w:space="0" w:color="auto"/>
            <w:left w:val="none" w:sz="0" w:space="0" w:color="auto"/>
            <w:bottom w:val="none" w:sz="0" w:space="0" w:color="auto"/>
            <w:right w:val="none" w:sz="0" w:space="0" w:color="auto"/>
          </w:divBdr>
        </w:div>
        <w:div w:id="263922717">
          <w:marLeft w:val="480"/>
          <w:marRight w:val="0"/>
          <w:marTop w:val="0"/>
          <w:marBottom w:val="0"/>
          <w:divBdr>
            <w:top w:val="none" w:sz="0" w:space="0" w:color="auto"/>
            <w:left w:val="none" w:sz="0" w:space="0" w:color="auto"/>
            <w:bottom w:val="none" w:sz="0" w:space="0" w:color="auto"/>
            <w:right w:val="none" w:sz="0" w:space="0" w:color="auto"/>
          </w:divBdr>
        </w:div>
        <w:div w:id="2119984310">
          <w:marLeft w:val="480"/>
          <w:marRight w:val="0"/>
          <w:marTop w:val="0"/>
          <w:marBottom w:val="0"/>
          <w:divBdr>
            <w:top w:val="none" w:sz="0" w:space="0" w:color="auto"/>
            <w:left w:val="none" w:sz="0" w:space="0" w:color="auto"/>
            <w:bottom w:val="none" w:sz="0" w:space="0" w:color="auto"/>
            <w:right w:val="none" w:sz="0" w:space="0" w:color="auto"/>
          </w:divBdr>
        </w:div>
        <w:div w:id="920061490">
          <w:marLeft w:val="480"/>
          <w:marRight w:val="0"/>
          <w:marTop w:val="0"/>
          <w:marBottom w:val="0"/>
          <w:divBdr>
            <w:top w:val="none" w:sz="0" w:space="0" w:color="auto"/>
            <w:left w:val="none" w:sz="0" w:space="0" w:color="auto"/>
            <w:bottom w:val="none" w:sz="0" w:space="0" w:color="auto"/>
            <w:right w:val="none" w:sz="0" w:space="0" w:color="auto"/>
          </w:divBdr>
        </w:div>
        <w:div w:id="1156339747">
          <w:marLeft w:val="480"/>
          <w:marRight w:val="0"/>
          <w:marTop w:val="0"/>
          <w:marBottom w:val="0"/>
          <w:divBdr>
            <w:top w:val="none" w:sz="0" w:space="0" w:color="auto"/>
            <w:left w:val="none" w:sz="0" w:space="0" w:color="auto"/>
            <w:bottom w:val="none" w:sz="0" w:space="0" w:color="auto"/>
            <w:right w:val="none" w:sz="0" w:space="0" w:color="auto"/>
          </w:divBdr>
        </w:div>
        <w:div w:id="1739665173">
          <w:marLeft w:val="480"/>
          <w:marRight w:val="0"/>
          <w:marTop w:val="0"/>
          <w:marBottom w:val="0"/>
          <w:divBdr>
            <w:top w:val="none" w:sz="0" w:space="0" w:color="auto"/>
            <w:left w:val="none" w:sz="0" w:space="0" w:color="auto"/>
            <w:bottom w:val="none" w:sz="0" w:space="0" w:color="auto"/>
            <w:right w:val="none" w:sz="0" w:space="0" w:color="auto"/>
          </w:divBdr>
        </w:div>
        <w:div w:id="1106997366">
          <w:marLeft w:val="480"/>
          <w:marRight w:val="0"/>
          <w:marTop w:val="0"/>
          <w:marBottom w:val="0"/>
          <w:divBdr>
            <w:top w:val="none" w:sz="0" w:space="0" w:color="auto"/>
            <w:left w:val="none" w:sz="0" w:space="0" w:color="auto"/>
            <w:bottom w:val="none" w:sz="0" w:space="0" w:color="auto"/>
            <w:right w:val="none" w:sz="0" w:space="0" w:color="auto"/>
          </w:divBdr>
        </w:div>
        <w:div w:id="2124373652">
          <w:marLeft w:val="480"/>
          <w:marRight w:val="0"/>
          <w:marTop w:val="0"/>
          <w:marBottom w:val="0"/>
          <w:divBdr>
            <w:top w:val="none" w:sz="0" w:space="0" w:color="auto"/>
            <w:left w:val="none" w:sz="0" w:space="0" w:color="auto"/>
            <w:bottom w:val="none" w:sz="0" w:space="0" w:color="auto"/>
            <w:right w:val="none" w:sz="0" w:space="0" w:color="auto"/>
          </w:divBdr>
        </w:div>
        <w:div w:id="120808561">
          <w:marLeft w:val="480"/>
          <w:marRight w:val="0"/>
          <w:marTop w:val="0"/>
          <w:marBottom w:val="0"/>
          <w:divBdr>
            <w:top w:val="none" w:sz="0" w:space="0" w:color="auto"/>
            <w:left w:val="none" w:sz="0" w:space="0" w:color="auto"/>
            <w:bottom w:val="none" w:sz="0" w:space="0" w:color="auto"/>
            <w:right w:val="none" w:sz="0" w:space="0" w:color="auto"/>
          </w:divBdr>
        </w:div>
        <w:div w:id="1441334542">
          <w:marLeft w:val="480"/>
          <w:marRight w:val="0"/>
          <w:marTop w:val="0"/>
          <w:marBottom w:val="0"/>
          <w:divBdr>
            <w:top w:val="none" w:sz="0" w:space="0" w:color="auto"/>
            <w:left w:val="none" w:sz="0" w:space="0" w:color="auto"/>
            <w:bottom w:val="none" w:sz="0" w:space="0" w:color="auto"/>
            <w:right w:val="none" w:sz="0" w:space="0" w:color="auto"/>
          </w:divBdr>
        </w:div>
        <w:div w:id="1853376754">
          <w:marLeft w:val="480"/>
          <w:marRight w:val="0"/>
          <w:marTop w:val="0"/>
          <w:marBottom w:val="0"/>
          <w:divBdr>
            <w:top w:val="none" w:sz="0" w:space="0" w:color="auto"/>
            <w:left w:val="none" w:sz="0" w:space="0" w:color="auto"/>
            <w:bottom w:val="none" w:sz="0" w:space="0" w:color="auto"/>
            <w:right w:val="none" w:sz="0" w:space="0" w:color="auto"/>
          </w:divBdr>
        </w:div>
        <w:div w:id="342517185">
          <w:marLeft w:val="480"/>
          <w:marRight w:val="0"/>
          <w:marTop w:val="0"/>
          <w:marBottom w:val="0"/>
          <w:divBdr>
            <w:top w:val="none" w:sz="0" w:space="0" w:color="auto"/>
            <w:left w:val="none" w:sz="0" w:space="0" w:color="auto"/>
            <w:bottom w:val="none" w:sz="0" w:space="0" w:color="auto"/>
            <w:right w:val="none" w:sz="0" w:space="0" w:color="auto"/>
          </w:divBdr>
        </w:div>
        <w:div w:id="1188376108">
          <w:marLeft w:val="480"/>
          <w:marRight w:val="0"/>
          <w:marTop w:val="0"/>
          <w:marBottom w:val="0"/>
          <w:divBdr>
            <w:top w:val="none" w:sz="0" w:space="0" w:color="auto"/>
            <w:left w:val="none" w:sz="0" w:space="0" w:color="auto"/>
            <w:bottom w:val="none" w:sz="0" w:space="0" w:color="auto"/>
            <w:right w:val="none" w:sz="0" w:space="0" w:color="auto"/>
          </w:divBdr>
        </w:div>
        <w:div w:id="1538616646">
          <w:marLeft w:val="480"/>
          <w:marRight w:val="0"/>
          <w:marTop w:val="0"/>
          <w:marBottom w:val="0"/>
          <w:divBdr>
            <w:top w:val="none" w:sz="0" w:space="0" w:color="auto"/>
            <w:left w:val="none" w:sz="0" w:space="0" w:color="auto"/>
            <w:bottom w:val="none" w:sz="0" w:space="0" w:color="auto"/>
            <w:right w:val="none" w:sz="0" w:space="0" w:color="auto"/>
          </w:divBdr>
        </w:div>
        <w:div w:id="1224675925">
          <w:marLeft w:val="480"/>
          <w:marRight w:val="0"/>
          <w:marTop w:val="0"/>
          <w:marBottom w:val="0"/>
          <w:divBdr>
            <w:top w:val="none" w:sz="0" w:space="0" w:color="auto"/>
            <w:left w:val="none" w:sz="0" w:space="0" w:color="auto"/>
            <w:bottom w:val="none" w:sz="0" w:space="0" w:color="auto"/>
            <w:right w:val="none" w:sz="0" w:space="0" w:color="auto"/>
          </w:divBdr>
        </w:div>
        <w:div w:id="1168405168">
          <w:marLeft w:val="480"/>
          <w:marRight w:val="0"/>
          <w:marTop w:val="0"/>
          <w:marBottom w:val="0"/>
          <w:divBdr>
            <w:top w:val="none" w:sz="0" w:space="0" w:color="auto"/>
            <w:left w:val="none" w:sz="0" w:space="0" w:color="auto"/>
            <w:bottom w:val="none" w:sz="0" w:space="0" w:color="auto"/>
            <w:right w:val="none" w:sz="0" w:space="0" w:color="auto"/>
          </w:divBdr>
        </w:div>
        <w:div w:id="1918704692">
          <w:marLeft w:val="480"/>
          <w:marRight w:val="0"/>
          <w:marTop w:val="0"/>
          <w:marBottom w:val="0"/>
          <w:divBdr>
            <w:top w:val="none" w:sz="0" w:space="0" w:color="auto"/>
            <w:left w:val="none" w:sz="0" w:space="0" w:color="auto"/>
            <w:bottom w:val="none" w:sz="0" w:space="0" w:color="auto"/>
            <w:right w:val="none" w:sz="0" w:space="0" w:color="auto"/>
          </w:divBdr>
        </w:div>
        <w:div w:id="403530452">
          <w:marLeft w:val="480"/>
          <w:marRight w:val="0"/>
          <w:marTop w:val="0"/>
          <w:marBottom w:val="0"/>
          <w:divBdr>
            <w:top w:val="none" w:sz="0" w:space="0" w:color="auto"/>
            <w:left w:val="none" w:sz="0" w:space="0" w:color="auto"/>
            <w:bottom w:val="none" w:sz="0" w:space="0" w:color="auto"/>
            <w:right w:val="none" w:sz="0" w:space="0" w:color="auto"/>
          </w:divBdr>
        </w:div>
      </w:divsChild>
    </w:div>
    <w:div w:id="125241915">
      <w:bodyDiv w:val="1"/>
      <w:marLeft w:val="0"/>
      <w:marRight w:val="0"/>
      <w:marTop w:val="0"/>
      <w:marBottom w:val="0"/>
      <w:divBdr>
        <w:top w:val="none" w:sz="0" w:space="0" w:color="auto"/>
        <w:left w:val="none" w:sz="0" w:space="0" w:color="auto"/>
        <w:bottom w:val="none" w:sz="0" w:space="0" w:color="auto"/>
        <w:right w:val="none" w:sz="0" w:space="0" w:color="auto"/>
      </w:divBdr>
    </w:div>
    <w:div w:id="125514293">
      <w:bodyDiv w:val="1"/>
      <w:marLeft w:val="0"/>
      <w:marRight w:val="0"/>
      <w:marTop w:val="0"/>
      <w:marBottom w:val="0"/>
      <w:divBdr>
        <w:top w:val="none" w:sz="0" w:space="0" w:color="auto"/>
        <w:left w:val="none" w:sz="0" w:space="0" w:color="auto"/>
        <w:bottom w:val="none" w:sz="0" w:space="0" w:color="auto"/>
        <w:right w:val="none" w:sz="0" w:space="0" w:color="auto"/>
      </w:divBdr>
    </w:div>
    <w:div w:id="126052796">
      <w:bodyDiv w:val="1"/>
      <w:marLeft w:val="0"/>
      <w:marRight w:val="0"/>
      <w:marTop w:val="0"/>
      <w:marBottom w:val="0"/>
      <w:divBdr>
        <w:top w:val="none" w:sz="0" w:space="0" w:color="auto"/>
        <w:left w:val="none" w:sz="0" w:space="0" w:color="auto"/>
        <w:bottom w:val="none" w:sz="0" w:space="0" w:color="auto"/>
        <w:right w:val="none" w:sz="0" w:space="0" w:color="auto"/>
      </w:divBdr>
    </w:div>
    <w:div w:id="126166755">
      <w:bodyDiv w:val="1"/>
      <w:marLeft w:val="0"/>
      <w:marRight w:val="0"/>
      <w:marTop w:val="0"/>
      <w:marBottom w:val="0"/>
      <w:divBdr>
        <w:top w:val="none" w:sz="0" w:space="0" w:color="auto"/>
        <w:left w:val="none" w:sz="0" w:space="0" w:color="auto"/>
        <w:bottom w:val="none" w:sz="0" w:space="0" w:color="auto"/>
        <w:right w:val="none" w:sz="0" w:space="0" w:color="auto"/>
      </w:divBdr>
    </w:div>
    <w:div w:id="126318292">
      <w:bodyDiv w:val="1"/>
      <w:marLeft w:val="0"/>
      <w:marRight w:val="0"/>
      <w:marTop w:val="0"/>
      <w:marBottom w:val="0"/>
      <w:divBdr>
        <w:top w:val="none" w:sz="0" w:space="0" w:color="auto"/>
        <w:left w:val="none" w:sz="0" w:space="0" w:color="auto"/>
        <w:bottom w:val="none" w:sz="0" w:space="0" w:color="auto"/>
        <w:right w:val="none" w:sz="0" w:space="0" w:color="auto"/>
      </w:divBdr>
    </w:div>
    <w:div w:id="126440235">
      <w:bodyDiv w:val="1"/>
      <w:marLeft w:val="0"/>
      <w:marRight w:val="0"/>
      <w:marTop w:val="0"/>
      <w:marBottom w:val="0"/>
      <w:divBdr>
        <w:top w:val="none" w:sz="0" w:space="0" w:color="auto"/>
        <w:left w:val="none" w:sz="0" w:space="0" w:color="auto"/>
        <w:bottom w:val="none" w:sz="0" w:space="0" w:color="auto"/>
        <w:right w:val="none" w:sz="0" w:space="0" w:color="auto"/>
      </w:divBdr>
    </w:div>
    <w:div w:id="126554631">
      <w:bodyDiv w:val="1"/>
      <w:marLeft w:val="0"/>
      <w:marRight w:val="0"/>
      <w:marTop w:val="0"/>
      <w:marBottom w:val="0"/>
      <w:divBdr>
        <w:top w:val="none" w:sz="0" w:space="0" w:color="auto"/>
        <w:left w:val="none" w:sz="0" w:space="0" w:color="auto"/>
        <w:bottom w:val="none" w:sz="0" w:space="0" w:color="auto"/>
        <w:right w:val="none" w:sz="0" w:space="0" w:color="auto"/>
      </w:divBdr>
    </w:div>
    <w:div w:id="126750721">
      <w:bodyDiv w:val="1"/>
      <w:marLeft w:val="0"/>
      <w:marRight w:val="0"/>
      <w:marTop w:val="0"/>
      <w:marBottom w:val="0"/>
      <w:divBdr>
        <w:top w:val="none" w:sz="0" w:space="0" w:color="auto"/>
        <w:left w:val="none" w:sz="0" w:space="0" w:color="auto"/>
        <w:bottom w:val="none" w:sz="0" w:space="0" w:color="auto"/>
        <w:right w:val="none" w:sz="0" w:space="0" w:color="auto"/>
      </w:divBdr>
      <w:divsChild>
        <w:div w:id="1829057016">
          <w:marLeft w:val="480"/>
          <w:marRight w:val="0"/>
          <w:marTop w:val="0"/>
          <w:marBottom w:val="0"/>
          <w:divBdr>
            <w:top w:val="none" w:sz="0" w:space="0" w:color="auto"/>
            <w:left w:val="none" w:sz="0" w:space="0" w:color="auto"/>
            <w:bottom w:val="none" w:sz="0" w:space="0" w:color="auto"/>
            <w:right w:val="none" w:sz="0" w:space="0" w:color="auto"/>
          </w:divBdr>
        </w:div>
        <w:div w:id="361201473">
          <w:marLeft w:val="480"/>
          <w:marRight w:val="0"/>
          <w:marTop w:val="0"/>
          <w:marBottom w:val="0"/>
          <w:divBdr>
            <w:top w:val="none" w:sz="0" w:space="0" w:color="auto"/>
            <w:left w:val="none" w:sz="0" w:space="0" w:color="auto"/>
            <w:bottom w:val="none" w:sz="0" w:space="0" w:color="auto"/>
            <w:right w:val="none" w:sz="0" w:space="0" w:color="auto"/>
          </w:divBdr>
        </w:div>
        <w:div w:id="2096432975">
          <w:marLeft w:val="480"/>
          <w:marRight w:val="0"/>
          <w:marTop w:val="0"/>
          <w:marBottom w:val="0"/>
          <w:divBdr>
            <w:top w:val="none" w:sz="0" w:space="0" w:color="auto"/>
            <w:left w:val="none" w:sz="0" w:space="0" w:color="auto"/>
            <w:bottom w:val="none" w:sz="0" w:space="0" w:color="auto"/>
            <w:right w:val="none" w:sz="0" w:space="0" w:color="auto"/>
          </w:divBdr>
        </w:div>
        <w:div w:id="1901555855">
          <w:marLeft w:val="480"/>
          <w:marRight w:val="0"/>
          <w:marTop w:val="0"/>
          <w:marBottom w:val="0"/>
          <w:divBdr>
            <w:top w:val="none" w:sz="0" w:space="0" w:color="auto"/>
            <w:left w:val="none" w:sz="0" w:space="0" w:color="auto"/>
            <w:bottom w:val="none" w:sz="0" w:space="0" w:color="auto"/>
            <w:right w:val="none" w:sz="0" w:space="0" w:color="auto"/>
          </w:divBdr>
        </w:div>
        <w:div w:id="1384259352">
          <w:marLeft w:val="480"/>
          <w:marRight w:val="0"/>
          <w:marTop w:val="0"/>
          <w:marBottom w:val="0"/>
          <w:divBdr>
            <w:top w:val="none" w:sz="0" w:space="0" w:color="auto"/>
            <w:left w:val="none" w:sz="0" w:space="0" w:color="auto"/>
            <w:bottom w:val="none" w:sz="0" w:space="0" w:color="auto"/>
            <w:right w:val="none" w:sz="0" w:space="0" w:color="auto"/>
          </w:divBdr>
        </w:div>
        <w:div w:id="2016761559">
          <w:marLeft w:val="480"/>
          <w:marRight w:val="0"/>
          <w:marTop w:val="0"/>
          <w:marBottom w:val="0"/>
          <w:divBdr>
            <w:top w:val="none" w:sz="0" w:space="0" w:color="auto"/>
            <w:left w:val="none" w:sz="0" w:space="0" w:color="auto"/>
            <w:bottom w:val="none" w:sz="0" w:space="0" w:color="auto"/>
            <w:right w:val="none" w:sz="0" w:space="0" w:color="auto"/>
          </w:divBdr>
        </w:div>
        <w:div w:id="479545140">
          <w:marLeft w:val="480"/>
          <w:marRight w:val="0"/>
          <w:marTop w:val="0"/>
          <w:marBottom w:val="0"/>
          <w:divBdr>
            <w:top w:val="none" w:sz="0" w:space="0" w:color="auto"/>
            <w:left w:val="none" w:sz="0" w:space="0" w:color="auto"/>
            <w:bottom w:val="none" w:sz="0" w:space="0" w:color="auto"/>
            <w:right w:val="none" w:sz="0" w:space="0" w:color="auto"/>
          </w:divBdr>
        </w:div>
        <w:div w:id="721909747">
          <w:marLeft w:val="480"/>
          <w:marRight w:val="0"/>
          <w:marTop w:val="0"/>
          <w:marBottom w:val="0"/>
          <w:divBdr>
            <w:top w:val="none" w:sz="0" w:space="0" w:color="auto"/>
            <w:left w:val="none" w:sz="0" w:space="0" w:color="auto"/>
            <w:bottom w:val="none" w:sz="0" w:space="0" w:color="auto"/>
            <w:right w:val="none" w:sz="0" w:space="0" w:color="auto"/>
          </w:divBdr>
        </w:div>
        <w:div w:id="1110928887">
          <w:marLeft w:val="480"/>
          <w:marRight w:val="0"/>
          <w:marTop w:val="0"/>
          <w:marBottom w:val="0"/>
          <w:divBdr>
            <w:top w:val="none" w:sz="0" w:space="0" w:color="auto"/>
            <w:left w:val="none" w:sz="0" w:space="0" w:color="auto"/>
            <w:bottom w:val="none" w:sz="0" w:space="0" w:color="auto"/>
            <w:right w:val="none" w:sz="0" w:space="0" w:color="auto"/>
          </w:divBdr>
        </w:div>
        <w:div w:id="933049691">
          <w:marLeft w:val="480"/>
          <w:marRight w:val="0"/>
          <w:marTop w:val="0"/>
          <w:marBottom w:val="0"/>
          <w:divBdr>
            <w:top w:val="none" w:sz="0" w:space="0" w:color="auto"/>
            <w:left w:val="none" w:sz="0" w:space="0" w:color="auto"/>
            <w:bottom w:val="none" w:sz="0" w:space="0" w:color="auto"/>
            <w:right w:val="none" w:sz="0" w:space="0" w:color="auto"/>
          </w:divBdr>
        </w:div>
        <w:div w:id="58286031">
          <w:marLeft w:val="480"/>
          <w:marRight w:val="0"/>
          <w:marTop w:val="0"/>
          <w:marBottom w:val="0"/>
          <w:divBdr>
            <w:top w:val="none" w:sz="0" w:space="0" w:color="auto"/>
            <w:left w:val="none" w:sz="0" w:space="0" w:color="auto"/>
            <w:bottom w:val="none" w:sz="0" w:space="0" w:color="auto"/>
            <w:right w:val="none" w:sz="0" w:space="0" w:color="auto"/>
          </w:divBdr>
        </w:div>
        <w:div w:id="765198697">
          <w:marLeft w:val="480"/>
          <w:marRight w:val="0"/>
          <w:marTop w:val="0"/>
          <w:marBottom w:val="0"/>
          <w:divBdr>
            <w:top w:val="none" w:sz="0" w:space="0" w:color="auto"/>
            <w:left w:val="none" w:sz="0" w:space="0" w:color="auto"/>
            <w:bottom w:val="none" w:sz="0" w:space="0" w:color="auto"/>
            <w:right w:val="none" w:sz="0" w:space="0" w:color="auto"/>
          </w:divBdr>
        </w:div>
        <w:div w:id="320815800">
          <w:marLeft w:val="480"/>
          <w:marRight w:val="0"/>
          <w:marTop w:val="0"/>
          <w:marBottom w:val="0"/>
          <w:divBdr>
            <w:top w:val="none" w:sz="0" w:space="0" w:color="auto"/>
            <w:left w:val="none" w:sz="0" w:space="0" w:color="auto"/>
            <w:bottom w:val="none" w:sz="0" w:space="0" w:color="auto"/>
            <w:right w:val="none" w:sz="0" w:space="0" w:color="auto"/>
          </w:divBdr>
        </w:div>
        <w:div w:id="673919957">
          <w:marLeft w:val="480"/>
          <w:marRight w:val="0"/>
          <w:marTop w:val="0"/>
          <w:marBottom w:val="0"/>
          <w:divBdr>
            <w:top w:val="none" w:sz="0" w:space="0" w:color="auto"/>
            <w:left w:val="none" w:sz="0" w:space="0" w:color="auto"/>
            <w:bottom w:val="none" w:sz="0" w:space="0" w:color="auto"/>
            <w:right w:val="none" w:sz="0" w:space="0" w:color="auto"/>
          </w:divBdr>
        </w:div>
        <w:div w:id="275909994">
          <w:marLeft w:val="480"/>
          <w:marRight w:val="0"/>
          <w:marTop w:val="0"/>
          <w:marBottom w:val="0"/>
          <w:divBdr>
            <w:top w:val="none" w:sz="0" w:space="0" w:color="auto"/>
            <w:left w:val="none" w:sz="0" w:space="0" w:color="auto"/>
            <w:bottom w:val="none" w:sz="0" w:space="0" w:color="auto"/>
            <w:right w:val="none" w:sz="0" w:space="0" w:color="auto"/>
          </w:divBdr>
        </w:div>
        <w:div w:id="794256208">
          <w:marLeft w:val="480"/>
          <w:marRight w:val="0"/>
          <w:marTop w:val="0"/>
          <w:marBottom w:val="0"/>
          <w:divBdr>
            <w:top w:val="none" w:sz="0" w:space="0" w:color="auto"/>
            <w:left w:val="none" w:sz="0" w:space="0" w:color="auto"/>
            <w:bottom w:val="none" w:sz="0" w:space="0" w:color="auto"/>
            <w:right w:val="none" w:sz="0" w:space="0" w:color="auto"/>
          </w:divBdr>
        </w:div>
        <w:div w:id="438917366">
          <w:marLeft w:val="480"/>
          <w:marRight w:val="0"/>
          <w:marTop w:val="0"/>
          <w:marBottom w:val="0"/>
          <w:divBdr>
            <w:top w:val="none" w:sz="0" w:space="0" w:color="auto"/>
            <w:left w:val="none" w:sz="0" w:space="0" w:color="auto"/>
            <w:bottom w:val="none" w:sz="0" w:space="0" w:color="auto"/>
            <w:right w:val="none" w:sz="0" w:space="0" w:color="auto"/>
          </w:divBdr>
        </w:div>
        <w:div w:id="55670748">
          <w:marLeft w:val="480"/>
          <w:marRight w:val="0"/>
          <w:marTop w:val="0"/>
          <w:marBottom w:val="0"/>
          <w:divBdr>
            <w:top w:val="none" w:sz="0" w:space="0" w:color="auto"/>
            <w:left w:val="none" w:sz="0" w:space="0" w:color="auto"/>
            <w:bottom w:val="none" w:sz="0" w:space="0" w:color="auto"/>
            <w:right w:val="none" w:sz="0" w:space="0" w:color="auto"/>
          </w:divBdr>
        </w:div>
        <w:div w:id="1437213469">
          <w:marLeft w:val="480"/>
          <w:marRight w:val="0"/>
          <w:marTop w:val="0"/>
          <w:marBottom w:val="0"/>
          <w:divBdr>
            <w:top w:val="none" w:sz="0" w:space="0" w:color="auto"/>
            <w:left w:val="none" w:sz="0" w:space="0" w:color="auto"/>
            <w:bottom w:val="none" w:sz="0" w:space="0" w:color="auto"/>
            <w:right w:val="none" w:sz="0" w:space="0" w:color="auto"/>
          </w:divBdr>
        </w:div>
        <w:div w:id="347415885">
          <w:marLeft w:val="480"/>
          <w:marRight w:val="0"/>
          <w:marTop w:val="0"/>
          <w:marBottom w:val="0"/>
          <w:divBdr>
            <w:top w:val="none" w:sz="0" w:space="0" w:color="auto"/>
            <w:left w:val="none" w:sz="0" w:space="0" w:color="auto"/>
            <w:bottom w:val="none" w:sz="0" w:space="0" w:color="auto"/>
            <w:right w:val="none" w:sz="0" w:space="0" w:color="auto"/>
          </w:divBdr>
        </w:div>
        <w:div w:id="2070107354">
          <w:marLeft w:val="480"/>
          <w:marRight w:val="0"/>
          <w:marTop w:val="0"/>
          <w:marBottom w:val="0"/>
          <w:divBdr>
            <w:top w:val="none" w:sz="0" w:space="0" w:color="auto"/>
            <w:left w:val="none" w:sz="0" w:space="0" w:color="auto"/>
            <w:bottom w:val="none" w:sz="0" w:space="0" w:color="auto"/>
            <w:right w:val="none" w:sz="0" w:space="0" w:color="auto"/>
          </w:divBdr>
        </w:div>
        <w:div w:id="1035042489">
          <w:marLeft w:val="480"/>
          <w:marRight w:val="0"/>
          <w:marTop w:val="0"/>
          <w:marBottom w:val="0"/>
          <w:divBdr>
            <w:top w:val="none" w:sz="0" w:space="0" w:color="auto"/>
            <w:left w:val="none" w:sz="0" w:space="0" w:color="auto"/>
            <w:bottom w:val="none" w:sz="0" w:space="0" w:color="auto"/>
            <w:right w:val="none" w:sz="0" w:space="0" w:color="auto"/>
          </w:divBdr>
        </w:div>
        <w:div w:id="508452092">
          <w:marLeft w:val="480"/>
          <w:marRight w:val="0"/>
          <w:marTop w:val="0"/>
          <w:marBottom w:val="0"/>
          <w:divBdr>
            <w:top w:val="none" w:sz="0" w:space="0" w:color="auto"/>
            <w:left w:val="none" w:sz="0" w:space="0" w:color="auto"/>
            <w:bottom w:val="none" w:sz="0" w:space="0" w:color="auto"/>
            <w:right w:val="none" w:sz="0" w:space="0" w:color="auto"/>
          </w:divBdr>
        </w:div>
        <w:div w:id="1103841098">
          <w:marLeft w:val="480"/>
          <w:marRight w:val="0"/>
          <w:marTop w:val="0"/>
          <w:marBottom w:val="0"/>
          <w:divBdr>
            <w:top w:val="none" w:sz="0" w:space="0" w:color="auto"/>
            <w:left w:val="none" w:sz="0" w:space="0" w:color="auto"/>
            <w:bottom w:val="none" w:sz="0" w:space="0" w:color="auto"/>
            <w:right w:val="none" w:sz="0" w:space="0" w:color="auto"/>
          </w:divBdr>
        </w:div>
        <w:div w:id="1957323437">
          <w:marLeft w:val="480"/>
          <w:marRight w:val="0"/>
          <w:marTop w:val="0"/>
          <w:marBottom w:val="0"/>
          <w:divBdr>
            <w:top w:val="none" w:sz="0" w:space="0" w:color="auto"/>
            <w:left w:val="none" w:sz="0" w:space="0" w:color="auto"/>
            <w:bottom w:val="none" w:sz="0" w:space="0" w:color="auto"/>
            <w:right w:val="none" w:sz="0" w:space="0" w:color="auto"/>
          </w:divBdr>
        </w:div>
        <w:div w:id="431172092">
          <w:marLeft w:val="480"/>
          <w:marRight w:val="0"/>
          <w:marTop w:val="0"/>
          <w:marBottom w:val="0"/>
          <w:divBdr>
            <w:top w:val="none" w:sz="0" w:space="0" w:color="auto"/>
            <w:left w:val="none" w:sz="0" w:space="0" w:color="auto"/>
            <w:bottom w:val="none" w:sz="0" w:space="0" w:color="auto"/>
            <w:right w:val="none" w:sz="0" w:space="0" w:color="auto"/>
          </w:divBdr>
        </w:div>
        <w:div w:id="797262304">
          <w:marLeft w:val="480"/>
          <w:marRight w:val="0"/>
          <w:marTop w:val="0"/>
          <w:marBottom w:val="0"/>
          <w:divBdr>
            <w:top w:val="none" w:sz="0" w:space="0" w:color="auto"/>
            <w:left w:val="none" w:sz="0" w:space="0" w:color="auto"/>
            <w:bottom w:val="none" w:sz="0" w:space="0" w:color="auto"/>
            <w:right w:val="none" w:sz="0" w:space="0" w:color="auto"/>
          </w:divBdr>
        </w:div>
        <w:div w:id="1258438677">
          <w:marLeft w:val="480"/>
          <w:marRight w:val="0"/>
          <w:marTop w:val="0"/>
          <w:marBottom w:val="0"/>
          <w:divBdr>
            <w:top w:val="none" w:sz="0" w:space="0" w:color="auto"/>
            <w:left w:val="none" w:sz="0" w:space="0" w:color="auto"/>
            <w:bottom w:val="none" w:sz="0" w:space="0" w:color="auto"/>
            <w:right w:val="none" w:sz="0" w:space="0" w:color="auto"/>
          </w:divBdr>
        </w:div>
        <w:div w:id="1963413377">
          <w:marLeft w:val="480"/>
          <w:marRight w:val="0"/>
          <w:marTop w:val="0"/>
          <w:marBottom w:val="0"/>
          <w:divBdr>
            <w:top w:val="none" w:sz="0" w:space="0" w:color="auto"/>
            <w:left w:val="none" w:sz="0" w:space="0" w:color="auto"/>
            <w:bottom w:val="none" w:sz="0" w:space="0" w:color="auto"/>
            <w:right w:val="none" w:sz="0" w:space="0" w:color="auto"/>
          </w:divBdr>
        </w:div>
        <w:div w:id="911544770">
          <w:marLeft w:val="480"/>
          <w:marRight w:val="0"/>
          <w:marTop w:val="0"/>
          <w:marBottom w:val="0"/>
          <w:divBdr>
            <w:top w:val="none" w:sz="0" w:space="0" w:color="auto"/>
            <w:left w:val="none" w:sz="0" w:space="0" w:color="auto"/>
            <w:bottom w:val="none" w:sz="0" w:space="0" w:color="auto"/>
            <w:right w:val="none" w:sz="0" w:space="0" w:color="auto"/>
          </w:divBdr>
        </w:div>
        <w:div w:id="1478953979">
          <w:marLeft w:val="480"/>
          <w:marRight w:val="0"/>
          <w:marTop w:val="0"/>
          <w:marBottom w:val="0"/>
          <w:divBdr>
            <w:top w:val="none" w:sz="0" w:space="0" w:color="auto"/>
            <w:left w:val="none" w:sz="0" w:space="0" w:color="auto"/>
            <w:bottom w:val="none" w:sz="0" w:space="0" w:color="auto"/>
            <w:right w:val="none" w:sz="0" w:space="0" w:color="auto"/>
          </w:divBdr>
        </w:div>
        <w:div w:id="794103359">
          <w:marLeft w:val="480"/>
          <w:marRight w:val="0"/>
          <w:marTop w:val="0"/>
          <w:marBottom w:val="0"/>
          <w:divBdr>
            <w:top w:val="none" w:sz="0" w:space="0" w:color="auto"/>
            <w:left w:val="none" w:sz="0" w:space="0" w:color="auto"/>
            <w:bottom w:val="none" w:sz="0" w:space="0" w:color="auto"/>
            <w:right w:val="none" w:sz="0" w:space="0" w:color="auto"/>
          </w:divBdr>
        </w:div>
        <w:div w:id="384304152">
          <w:marLeft w:val="480"/>
          <w:marRight w:val="0"/>
          <w:marTop w:val="0"/>
          <w:marBottom w:val="0"/>
          <w:divBdr>
            <w:top w:val="none" w:sz="0" w:space="0" w:color="auto"/>
            <w:left w:val="none" w:sz="0" w:space="0" w:color="auto"/>
            <w:bottom w:val="none" w:sz="0" w:space="0" w:color="auto"/>
            <w:right w:val="none" w:sz="0" w:space="0" w:color="auto"/>
          </w:divBdr>
        </w:div>
        <w:div w:id="557597963">
          <w:marLeft w:val="480"/>
          <w:marRight w:val="0"/>
          <w:marTop w:val="0"/>
          <w:marBottom w:val="0"/>
          <w:divBdr>
            <w:top w:val="none" w:sz="0" w:space="0" w:color="auto"/>
            <w:left w:val="none" w:sz="0" w:space="0" w:color="auto"/>
            <w:bottom w:val="none" w:sz="0" w:space="0" w:color="auto"/>
            <w:right w:val="none" w:sz="0" w:space="0" w:color="auto"/>
          </w:divBdr>
        </w:div>
        <w:div w:id="1106000814">
          <w:marLeft w:val="480"/>
          <w:marRight w:val="0"/>
          <w:marTop w:val="0"/>
          <w:marBottom w:val="0"/>
          <w:divBdr>
            <w:top w:val="none" w:sz="0" w:space="0" w:color="auto"/>
            <w:left w:val="none" w:sz="0" w:space="0" w:color="auto"/>
            <w:bottom w:val="none" w:sz="0" w:space="0" w:color="auto"/>
            <w:right w:val="none" w:sz="0" w:space="0" w:color="auto"/>
          </w:divBdr>
        </w:div>
        <w:div w:id="533807837">
          <w:marLeft w:val="480"/>
          <w:marRight w:val="0"/>
          <w:marTop w:val="0"/>
          <w:marBottom w:val="0"/>
          <w:divBdr>
            <w:top w:val="none" w:sz="0" w:space="0" w:color="auto"/>
            <w:left w:val="none" w:sz="0" w:space="0" w:color="auto"/>
            <w:bottom w:val="none" w:sz="0" w:space="0" w:color="auto"/>
            <w:right w:val="none" w:sz="0" w:space="0" w:color="auto"/>
          </w:divBdr>
        </w:div>
        <w:div w:id="836923636">
          <w:marLeft w:val="480"/>
          <w:marRight w:val="0"/>
          <w:marTop w:val="0"/>
          <w:marBottom w:val="0"/>
          <w:divBdr>
            <w:top w:val="none" w:sz="0" w:space="0" w:color="auto"/>
            <w:left w:val="none" w:sz="0" w:space="0" w:color="auto"/>
            <w:bottom w:val="none" w:sz="0" w:space="0" w:color="auto"/>
            <w:right w:val="none" w:sz="0" w:space="0" w:color="auto"/>
          </w:divBdr>
        </w:div>
        <w:div w:id="1864858422">
          <w:marLeft w:val="480"/>
          <w:marRight w:val="0"/>
          <w:marTop w:val="0"/>
          <w:marBottom w:val="0"/>
          <w:divBdr>
            <w:top w:val="none" w:sz="0" w:space="0" w:color="auto"/>
            <w:left w:val="none" w:sz="0" w:space="0" w:color="auto"/>
            <w:bottom w:val="none" w:sz="0" w:space="0" w:color="auto"/>
            <w:right w:val="none" w:sz="0" w:space="0" w:color="auto"/>
          </w:divBdr>
        </w:div>
        <w:div w:id="19013028">
          <w:marLeft w:val="480"/>
          <w:marRight w:val="0"/>
          <w:marTop w:val="0"/>
          <w:marBottom w:val="0"/>
          <w:divBdr>
            <w:top w:val="none" w:sz="0" w:space="0" w:color="auto"/>
            <w:left w:val="none" w:sz="0" w:space="0" w:color="auto"/>
            <w:bottom w:val="none" w:sz="0" w:space="0" w:color="auto"/>
            <w:right w:val="none" w:sz="0" w:space="0" w:color="auto"/>
          </w:divBdr>
        </w:div>
        <w:div w:id="692149941">
          <w:marLeft w:val="480"/>
          <w:marRight w:val="0"/>
          <w:marTop w:val="0"/>
          <w:marBottom w:val="0"/>
          <w:divBdr>
            <w:top w:val="none" w:sz="0" w:space="0" w:color="auto"/>
            <w:left w:val="none" w:sz="0" w:space="0" w:color="auto"/>
            <w:bottom w:val="none" w:sz="0" w:space="0" w:color="auto"/>
            <w:right w:val="none" w:sz="0" w:space="0" w:color="auto"/>
          </w:divBdr>
        </w:div>
        <w:div w:id="1919366468">
          <w:marLeft w:val="480"/>
          <w:marRight w:val="0"/>
          <w:marTop w:val="0"/>
          <w:marBottom w:val="0"/>
          <w:divBdr>
            <w:top w:val="none" w:sz="0" w:space="0" w:color="auto"/>
            <w:left w:val="none" w:sz="0" w:space="0" w:color="auto"/>
            <w:bottom w:val="none" w:sz="0" w:space="0" w:color="auto"/>
            <w:right w:val="none" w:sz="0" w:space="0" w:color="auto"/>
          </w:divBdr>
        </w:div>
        <w:div w:id="2056390518">
          <w:marLeft w:val="480"/>
          <w:marRight w:val="0"/>
          <w:marTop w:val="0"/>
          <w:marBottom w:val="0"/>
          <w:divBdr>
            <w:top w:val="none" w:sz="0" w:space="0" w:color="auto"/>
            <w:left w:val="none" w:sz="0" w:space="0" w:color="auto"/>
            <w:bottom w:val="none" w:sz="0" w:space="0" w:color="auto"/>
            <w:right w:val="none" w:sz="0" w:space="0" w:color="auto"/>
          </w:divBdr>
        </w:div>
        <w:div w:id="1128551969">
          <w:marLeft w:val="480"/>
          <w:marRight w:val="0"/>
          <w:marTop w:val="0"/>
          <w:marBottom w:val="0"/>
          <w:divBdr>
            <w:top w:val="none" w:sz="0" w:space="0" w:color="auto"/>
            <w:left w:val="none" w:sz="0" w:space="0" w:color="auto"/>
            <w:bottom w:val="none" w:sz="0" w:space="0" w:color="auto"/>
            <w:right w:val="none" w:sz="0" w:space="0" w:color="auto"/>
          </w:divBdr>
        </w:div>
        <w:div w:id="1628468668">
          <w:marLeft w:val="480"/>
          <w:marRight w:val="0"/>
          <w:marTop w:val="0"/>
          <w:marBottom w:val="0"/>
          <w:divBdr>
            <w:top w:val="none" w:sz="0" w:space="0" w:color="auto"/>
            <w:left w:val="none" w:sz="0" w:space="0" w:color="auto"/>
            <w:bottom w:val="none" w:sz="0" w:space="0" w:color="auto"/>
            <w:right w:val="none" w:sz="0" w:space="0" w:color="auto"/>
          </w:divBdr>
        </w:div>
        <w:div w:id="1334455362">
          <w:marLeft w:val="480"/>
          <w:marRight w:val="0"/>
          <w:marTop w:val="0"/>
          <w:marBottom w:val="0"/>
          <w:divBdr>
            <w:top w:val="none" w:sz="0" w:space="0" w:color="auto"/>
            <w:left w:val="none" w:sz="0" w:space="0" w:color="auto"/>
            <w:bottom w:val="none" w:sz="0" w:space="0" w:color="auto"/>
            <w:right w:val="none" w:sz="0" w:space="0" w:color="auto"/>
          </w:divBdr>
        </w:div>
        <w:div w:id="1995063957">
          <w:marLeft w:val="480"/>
          <w:marRight w:val="0"/>
          <w:marTop w:val="0"/>
          <w:marBottom w:val="0"/>
          <w:divBdr>
            <w:top w:val="none" w:sz="0" w:space="0" w:color="auto"/>
            <w:left w:val="none" w:sz="0" w:space="0" w:color="auto"/>
            <w:bottom w:val="none" w:sz="0" w:space="0" w:color="auto"/>
            <w:right w:val="none" w:sz="0" w:space="0" w:color="auto"/>
          </w:divBdr>
        </w:div>
        <w:div w:id="1550844160">
          <w:marLeft w:val="480"/>
          <w:marRight w:val="0"/>
          <w:marTop w:val="0"/>
          <w:marBottom w:val="0"/>
          <w:divBdr>
            <w:top w:val="none" w:sz="0" w:space="0" w:color="auto"/>
            <w:left w:val="none" w:sz="0" w:space="0" w:color="auto"/>
            <w:bottom w:val="none" w:sz="0" w:space="0" w:color="auto"/>
            <w:right w:val="none" w:sz="0" w:space="0" w:color="auto"/>
          </w:divBdr>
        </w:div>
        <w:div w:id="1591431109">
          <w:marLeft w:val="480"/>
          <w:marRight w:val="0"/>
          <w:marTop w:val="0"/>
          <w:marBottom w:val="0"/>
          <w:divBdr>
            <w:top w:val="none" w:sz="0" w:space="0" w:color="auto"/>
            <w:left w:val="none" w:sz="0" w:space="0" w:color="auto"/>
            <w:bottom w:val="none" w:sz="0" w:space="0" w:color="auto"/>
            <w:right w:val="none" w:sz="0" w:space="0" w:color="auto"/>
          </w:divBdr>
        </w:div>
        <w:div w:id="1422794077">
          <w:marLeft w:val="480"/>
          <w:marRight w:val="0"/>
          <w:marTop w:val="0"/>
          <w:marBottom w:val="0"/>
          <w:divBdr>
            <w:top w:val="none" w:sz="0" w:space="0" w:color="auto"/>
            <w:left w:val="none" w:sz="0" w:space="0" w:color="auto"/>
            <w:bottom w:val="none" w:sz="0" w:space="0" w:color="auto"/>
            <w:right w:val="none" w:sz="0" w:space="0" w:color="auto"/>
          </w:divBdr>
        </w:div>
        <w:div w:id="87699041">
          <w:marLeft w:val="480"/>
          <w:marRight w:val="0"/>
          <w:marTop w:val="0"/>
          <w:marBottom w:val="0"/>
          <w:divBdr>
            <w:top w:val="none" w:sz="0" w:space="0" w:color="auto"/>
            <w:left w:val="none" w:sz="0" w:space="0" w:color="auto"/>
            <w:bottom w:val="none" w:sz="0" w:space="0" w:color="auto"/>
            <w:right w:val="none" w:sz="0" w:space="0" w:color="auto"/>
          </w:divBdr>
        </w:div>
        <w:div w:id="1472212196">
          <w:marLeft w:val="480"/>
          <w:marRight w:val="0"/>
          <w:marTop w:val="0"/>
          <w:marBottom w:val="0"/>
          <w:divBdr>
            <w:top w:val="none" w:sz="0" w:space="0" w:color="auto"/>
            <w:left w:val="none" w:sz="0" w:space="0" w:color="auto"/>
            <w:bottom w:val="none" w:sz="0" w:space="0" w:color="auto"/>
            <w:right w:val="none" w:sz="0" w:space="0" w:color="auto"/>
          </w:divBdr>
        </w:div>
        <w:div w:id="1057778996">
          <w:marLeft w:val="480"/>
          <w:marRight w:val="0"/>
          <w:marTop w:val="0"/>
          <w:marBottom w:val="0"/>
          <w:divBdr>
            <w:top w:val="none" w:sz="0" w:space="0" w:color="auto"/>
            <w:left w:val="none" w:sz="0" w:space="0" w:color="auto"/>
            <w:bottom w:val="none" w:sz="0" w:space="0" w:color="auto"/>
            <w:right w:val="none" w:sz="0" w:space="0" w:color="auto"/>
          </w:divBdr>
        </w:div>
        <w:div w:id="477184857">
          <w:marLeft w:val="480"/>
          <w:marRight w:val="0"/>
          <w:marTop w:val="0"/>
          <w:marBottom w:val="0"/>
          <w:divBdr>
            <w:top w:val="none" w:sz="0" w:space="0" w:color="auto"/>
            <w:left w:val="none" w:sz="0" w:space="0" w:color="auto"/>
            <w:bottom w:val="none" w:sz="0" w:space="0" w:color="auto"/>
            <w:right w:val="none" w:sz="0" w:space="0" w:color="auto"/>
          </w:divBdr>
        </w:div>
        <w:div w:id="1488398070">
          <w:marLeft w:val="480"/>
          <w:marRight w:val="0"/>
          <w:marTop w:val="0"/>
          <w:marBottom w:val="0"/>
          <w:divBdr>
            <w:top w:val="none" w:sz="0" w:space="0" w:color="auto"/>
            <w:left w:val="none" w:sz="0" w:space="0" w:color="auto"/>
            <w:bottom w:val="none" w:sz="0" w:space="0" w:color="auto"/>
            <w:right w:val="none" w:sz="0" w:space="0" w:color="auto"/>
          </w:divBdr>
        </w:div>
        <w:div w:id="1231232416">
          <w:marLeft w:val="480"/>
          <w:marRight w:val="0"/>
          <w:marTop w:val="0"/>
          <w:marBottom w:val="0"/>
          <w:divBdr>
            <w:top w:val="none" w:sz="0" w:space="0" w:color="auto"/>
            <w:left w:val="none" w:sz="0" w:space="0" w:color="auto"/>
            <w:bottom w:val="none" w:sz="0" w:space="0" w:color="auto"/>
            <w:right w:val="none" w:sz="0" w:space="0" w:color="auto"/>
          </w:divBdr>
        </w:div>
        <w:div w:id="151915313">
          <w:marLeft w:val="480"/>
          <w:marRight w:val="0"/>
          <w:marTop w:val="0"/>
          <w:marBottom w:val="0"/>
          <w:divBdr>
            <w:top w:val="none" w:sz="0" w:space="0" w:color="auto"/>
            <w:left w:val="none" w:sz="0" w:space="0" w:color="auto"/>
            <w:bottom w:val="none" w:sz="0" w:space="0" w:color="auto"/>
            <w:right w:val="none" w:sz="0" w:space="0" w:color="auto"/>
          </w:divBdr>
        </w:div>
        <w:div w:id="1512528411">
          <w:marLeft w:val="480"/>
          <w:marRight w:val="0"/>
          <w:marTop w:val="0"/>
          <w:marBottom w:val="0"/>
          <w:divBdr>
            <w:top w:val="none" w:sz="0" w:space="0" w:color="auto"/>
            <w:left w:val="none" w:sz="0" w:space="0" w:color="auto"/>
            <w:bottom w:val="none" w:sz="0" w:space="0" w:color="auto"/>
            <w:right w:val="none" w:sz="0" w:space="0" w:color="auto"/>
          </w:divBdr>
        </w:div>
        <w:div w:id="1311903620">
          <w:marLeft w:val="480"/>
          <w:marRight w:val="0"/>
          <w:marTop w:val="0"/>
          <w:marBottom w:val="0"/>
          <w:divBdr>
            <w:top w:val="none" w:sz="0" w:space="0" w:color="auto"/>
            <w:left w:val="none" w:sz="0" w:space="0" w:color="auto"/>
            <w:bottom w:val="none" w:sz="0" w:space="0" w:color="auto"/>
            <w:right w:val="none" w:sz="0" w:space="0" w:color="auto"/>
          </w:divBdr>
        </w:div>
        <w:div w:id="1283154087">
          <w:marLeft w:val="480"/>
          <w:marRight w:val="0"/>
          <w:marTop w:val="0"/>
          <w:marBottom w:val="0"/>
          <w:divBdr>
            <w:top w:val="none" w:sz="0" w:space="0" w:color="auto"/>
            <w:left w:val="none" w:sz="0" w:space="0" w:color="auto"/>
            <w:bottom w:val="none" w:sz="0" w:space="0" w:color="auto"/>
            <w:right w:val="none" w:sz="0" w:space="0" w:color="auto"/>
          </w:divBdr>
        </w:div>
        <w:div w:id="230697098">
          <w:marLeft w:val="480"/>
          <w:marRight w:val="0"/>
          <w:marTop w:val="0"/>
          <w:marBottom w:val="0"/>
          <w:divBdr>
            <w:top w:val="none" w:sz="0" w:space="0" w:color="auto"/>
            <w:left w:val="none" w:sz="0" w:space="0" w:color="auto"/>
            <w:bottom w:val="none" w:sz="0" w:space="0" w:color="auto"/>
            <w:right w:val="none" w:sz="0" w:space="0" w:color="auto"/>
          </w:divBdr>
        </w:div>
        <w:div w:id="1367943525">
          <w:marLeft w:val="480"/>
          <w:marRight w:val="0"/>
          <w:marTop w:val="0"/>
          <w:marBottom w:val="0"/>
          <w:divBdr>
            <w:top w:val="none" w:sz="0" w:space="0" w:color="auto"/>
            <w:left w:val="none" w:sz="0" w:space="0" w:color="auto"/>
            <w:bottom w:val="none" w:sz="0" w:space="0" w:color="auto"/>
            <w:right w:val="none" w:sz="0" w:space="0" w:color="auto"/>
          </w:divBdr>
        </w:div>
        <w:div w:id="581373921">
          <w:marLeft w:val="480"/>
          <w:marRight w:val="0"/>
          <w:marTop w:val="0"/>
          <w:marBottom w:val="0"/>
          <w:divBdr>
            <w:top w:val="none" w:sz="0" w:space="0" w:color="auto"/>
            <w:left w:val="none" w:sz="0" w:space="0" w:color="auto"/>
            <w:bottom w:val="none" w:sz="0" w:space="0" w:color="auto"/>
            <w:right w:val="none" w:sz="0" w:space="0" w:color="auto"/>
          </w:divBdr>
        </w:div>
        <w:div w:id="1189299506">
          <w:marLeft w:val="480"/>
          <w:marRight w:val="0"/>
          <w:marTop w:val="0"/>
          <w:marBottom w:val="0"/>
          <w:divBdr>
            <w:top w:val="none" w:sz="0" w:space="0" w:color="auto"/>
            <w:left w:val="none" w:sz="0" w:space="0" w:color="auto"/>
            <w:bottom w:val="none" w:sz="0" w:space="0" w:color="auto"/>
            <w:right w:val="none" w:sz="0" w:space="0" w:color="auto"/>
          </w:divBdr>
        </w:div>
        <w:div w:id="1015884989">
          <w:marLeft w:val="480"/>
          <w:marRight w:val="0"/>
          <w:marTop w:val="0"/>
          <w:marBottom w:val="0"/>
          <w:divBdr>
            <w:top w:val="none" w:sz="0" w:space="0" w:color="auto"/>
            <w:left w:val="none" w:sz="0" w:space="0" w:color="auto"/>
            <w:bottom w:val="none" w:sz="0" w:space="0" w:color="auto"/>
            <w:right w:val="none" w:sz="0" w:space="0" w:color="auto"/>
          </w:divBdr>
        </w:div>
        <w:div w:id="1950621342">
          <w:marLeft w:val="480"/>
          <w:marRight w:val="0"/>
          <w:marTop w:val="0"/>
          <w:marBottom w:val="0"/>
          <w:divBdr>
            <w:top w:val="none" w:sz="0" w:space="0" w:color="auto"/>
            <w:left w:val="none" w:sz="0" w:space="0" w:color="auto"/>
            <w:bottom w:val="none" w:sz="0" w:space="0" w:color="auto"/>
            <w:right w:val="none" w:sz="0" w:space="0" w:color="auto"/>
          </w:divBdr>
        </w:div>
        <w:div w:id="612051222">
          <w:marLeft w:val="480"/>
          <w:marRight w:val="0"/>
          <w:marTop w:val="0"/>
          <w:marBottom w:val="0"/>
          <w:divBdr>
            <w:top w:val="none" w:sz="0" w:space="0" w:color="auto"/>
            <w:left w:val="none" w:sz="0" w:space="0" w:color="auto"/>
            <w:bottom w:val="none" w:sz="0" w:space="0" w:color="auto"/>
            <w:right w:val="none" w:sz="0" w:space="0" w:color="auto"/>
          </w:divBdr>
        </w:div>
        <w:div w:id="852456863">
          <w:marLeft w:val="480"/>
          <w:marRight w:val="0"/>
          <w:marTop w:val="0"/>
          <w:marBottom w:val="0"/>
          <w:divBdr>
            <w:top w:val="none" w:sz="0" w:space="0" w:color="auto"/>
            <w:left w:val="none" w:sz="0" w:space="0" w:color="auto"/>
            <w:bottom w:val="none" w:sz="0" w:space="0" w:color="auto"/>
            <w:right w:val="none" w:sz="0" w:space="0" w:color="auto"/>
          </w:divBdr>
        </w:div>
        <w:div w:id="269819027">
          <w:marLeft w:val="480"/>
          <w:marRight w:val="0"/>
          <w:marTop w:val="0"/>
          <w:marBottom w:val="0"/>
          <w:divBdr>
            <w:top w:val="none" w:sz="0" w:space="0" w:color="auto"/>
            <w:left w:val="none" w:sz="0" w:space="0" w:color="auto"/>
            <w:bottom w:val="none" w:sz="0" w:space="0" w:color="auto"/>
            <w:right w:val="none" w:sz="0" w:space="0" w:color="auto"/>
          </w:divBdr>
        </w:div>
        <w:div w:id="1078556046">
          <w:marLeft w:val="480"/>
          <w:marRight w:val="0"/>
          <w:marTop w:val="0"/>
          <w:marBottom w:val="0"/>
          <w:divBdr>
            <w:top w:val="none" w:sz="0" w:space="0" w:color="auto"/>
            <w:left w:val="none" w:sz="0" w:space="0" w:color="auto"/>
            <w:bottom w:val="none" w:sz="0" w:space="0" w:color="auto"/>
            <w:right w:val="none" w:sz="0" w:space="0" w:color="auto"/>
          </w:divBdr>
        </w:div>
        <w:div w:id="1693451567">
          <w:marLeft w:val="480"/>
          <w:marRight w:val="0"/>
          <w:marTop w:val="0"/>
          <w:marBottom w:val="0"/>
          <w:divBdr>
            <w:top w:val="none" w:sz="0" w:space="0" w:color="auto"/>
            <w:left w:val="none" w:sz="0" w:space="0" w:color="auto"/>
            <w:bottom w:val="none" w:sz="0" w:space="0" w:color="auto"/>
            <w:right w:val="none" w:sz="0" w:space="0" w:color="auto"/>
          </w:divBdr>
        </w:div>
        <w:div w:id="1573275236">
          <w:marLeft w:val="480"/>
          <w:marRight w:val="0"/>
          <w:marTop w:val="0"/>
          <w:marBottom w:val="0"/>
          <w:divBdr>
            <w:top w:val="none" w:sz="0" w:space="0" w:color="auto"/>
            <w:left w:val="none" w:sz="0" w:space="0" w:color="auto"/>
            <w:bottom w:val="none" w:sz="0" w:space="0" w:color="auto"/>
            <w:right w:val="none" w:sz="0" w:space="0" w:color="auto"/>
          </w:divBdr>
        </w:div>
        <w:div w:id="411633020">
          <w:marLeft w:val="480"/>
          <w:marRight w:val="0"/>
          <w:marTop w:val="0"/>
          <w:marBottom w:val="0"/>
          <w:divBdr>
            <w:top w:val="none" w:sz="0" w:space="0" w:color="auto"/>
            <w:left w:val="none" w:sz="0" w:space="0" w:color="auto"/>
            <w:bottom w:val="none" w:sz="0" w:space="0" w:color="auto"/>
            <w:right w:val="none" w:sz="0" w:space="0" w:color="auto"/>
          </w:divBdr>
        </w:div>
        <w:div w:id="2029016755">
          <w:marLeft w:val="480"/>
          <w:marRight w:val="0"/>
          <w:marTop w:val="0"/>
          <w:marBottom w:val="0"/>
          <w:divBdr>
            <w:top w:val="none" w:sz="0" w:space="0" w:color="auto"/>
            <w:left w:val="none" w:sz="0" w:space="0" w:color="auto"/>
            <w:bottom w:val="none" w:sz="0" w:space="0" w:color="auto"/>
            <w:right w:val="none" w:sz="0" w:space="0" w:color="auto"/>
          </w:divBdr>
        </w:div>
        <w:div w:id="959381833">
          <w:marLeft w:val="480"/>
          <w:marRight w:val="0"/>
          <w:marTop w:val="0"/>
          <w:marBottom w:val="0"/>
          <w:divBdr>
            <w:top w:val="none" w:sz="0" w:space="0" w:color="auto"/>
            <w:left w:val="none" w:sz="0" w:space="0" w:color="auto"/>
            <w:bottom w:val="none" w:sz="0" w:space="0" w:color="auto"/>
            <w:right w:val="none" w:sz="0" w:space="0" w:color="auto"/>
          </w:divBdr>
        </w:div>
        <w:div w:id="1710446393">
          <w:marLeft w:val="480"/>
          <w:marRight w:val="0"/>
          <w:marTop w:val="0"/>
          <w:marBottom w:val="0"/>
          <w:divBdr>
            <w:top w:val="none" w:sz="0" w:space="0" w:color="auto"/>
            <w:left w:val="none" w:sz="0" w:space="0" w:color="auto"/>
            <w:bottom w:val="none" w:sz="0" w:space="0" w:color="auto"/>
            <w:right w:val="none" w:sz="0" w:space="0" w:color="auto"/>
          </w:divBdr>
        </w:div>
        <w:div w:id="942147375">
          <w:marLeft w:val="480"/>
          <w:marRight w:val="0"/>
          <w:marTop w:val="0"/>
          <w:marBottom w:val="0"/>
          <w:divBdr>
            <w:top w:val="none" w:sz="0" w:space="0" w:color="auto"/>
            <w:left w:val="none" w:sz="0" w:space="0" w:color="auto"/>
            <w:bottom w:val="none" w:sz="0" w:space="0" w:color="auto"/>
            <w:right w:val="none" w:sz="0" w:space="0" w:color="auto"/>
          </w:divBdr>
        </w:div>
        <w:div w:id="442968027">
          <w:marLeft w:val="480"/>
          <w:marRight w:val="0"/>
          <w:marTop w:val="0"/>
          <w:marBottom w:val="0"/>
          <w:divBdr>
            <w:top w:val="none" w:sz="0" w:space="0" w:color="auto"/>
            <w:left w:val="none" w:sz="0" w:space="0" w:color="auto"/>
            <w:bottom w:val="none" w:sz="0" w:space="0" w:color="auto"/>
            <w:right w:val="none" w:sz="0" w:space="0" w:color="auto"/>
          </w:divBdr>
        </w:div>
        <w:div w:id="171263175">
          <w:marLeft w:val="480"/>
          <w:marRight w:val="0"/>
          <w:marTop w:val="0"/>
          <w:marBottom w:val="0"/>
          <w:divBdr>
            <w:top w:val="none" w:sz="0" w:space="0" w:color="auto"/>
            <w:left w:val="none" w:sz="0" w:space="0" w:color="auto"/>
            <w:bottom w:val="none" w:sz="0" w:space="0" w:color="auto"/>
            <w:right w:val="none" w:sz="0" w:space="0" w:color="auto"/>
          </w:divBdr>
        </w:div>
        <w:div w:id="634525675">
          <w:marLeft w:val="480"/>
          <w:marRight w:val="0"/>
          <w:marTop w:val="0"/>
          <w:marBottom w:val="0"/>
          <w:divBdr>
            <w:top w:val="none" w:sz="0" w:space="0" w:color="auto"/>
            <w:left w:val="none" w:sz="0" w:space="0" w:color="auto"/>
            <w:bottom w:val="none" w:sz="0" w:space="0" w:color="auto"/>
            <w:right w:val="none" w:sz="0" w:space="0" w:color="auto"/>
          </w:divBdr>
        </w:div>
        <w:div w:id="836924694">
          <w:marLeft w:val="480"/>
          <w:marRight w:val="0"/>
          <w:marTop w:val="0"/>
          <w:marBottom w:val="0"/>
          <w:divBdr>
            <w:top w:val="none" w:sz="0" w:space="0" w:color="auto"/>
            <w:left w:val="none" w:sz="0" w:space="0" w:color="auto"/>
            <w:bottom w:val="none" w:sz="0" w:space="0" w:color="auto"/>
            <w:right w:val="none" w:sz="0" w:space="0" w:color="auto"/>
          </w:divBdr>
        </w:div>
        <w:div w:id="2092770260">
          <w:marLeft w:val="480"/>
          <w:marRight w:val="0"/>
          <w:marTop w:val="0"/>
          <w:marBottom w:val="0"/>
          <w:divBdr>
            <w:top w:val="none" w:sz="0" w:space="0" w:color="auto"/>
            <w:left w:val="none" w:sz="0" w:space="0" w:color="auto"/>
            <w:bottom w:val="none" w:sz="0" w:space="0" w:color="auto"/>
            <w:right w:val="none" w:sz="0" w:space="0" w:color="auto"/>
          </w:divBdr>
        </w:div>
        <w:div w:id="560598129">
          <w:marLeft w:val="480"/>
          <w:marRight w:val="0"/>
          <w:marTop w:val="0"/>
          <w:marBottom w:val="0"/>
          <w:divBdr>
            <w:top w:val="none" w:sz="0" w:space="0" w:color="auto"/>
            <w:left w:val="none" w:sz="0" w:space="0" w:color="auto"/>
            <w:bottom w:val="none" w:sz="0" w:space="0" w:color="auto"/>
            <w:right w:val="none" w:sz="0" w:space="0" w:color="auto"/>
          </w:divBdr>
        </w:div>
        <w:div w:id="1163886521">
          <w:marLeft w:val="480"/>
          <w:marRight w:val="0"/>
          <w:marTop w:val="0"/>
          <w:marBottom w:val="0"/>
          <w:divBdr>
            <w:top w:val="none" w:sz="0" w:space="0" w:color="auto"/>
            <w:left w:val="none" w:sz="0" w:space="0" w:color="auto"/>
            <w:bottom w:val="none" w:sz="0" w:space="0" w:color="auto"/>
            <w:right w:val="none" w:sz="0" w:space="0" w:color="auto"/>
          </w:divBdr>
        </w:div>
        <w:div w:id="455411365">
          <w:marLeft w:val="480"/>
          <w:marRight w:val="0"/>
          <w:marTop w:val="0"/>
          <w:marBottom w:val="0"/>
          <w:divBdr>
            <w:top w:val="none" w:sz="0" w:space="0" w:color="auto"/>
            <w:left w:val="none" w:sz="0" w:space="0" w:color="auto"/>
            <w:bottom w:val="none" w:sz="0" w:space="0" w:color="auto"/>
            <w:right w:val="none" w:sz="0" w:space="0" w:color="auto"/>
          </w:divBdr>
        </w:div>
        <w:div w:id="1632973547">
          <w:marLeft w:val="480"/>
          <w:marRight w:val="0"/>
          <w:marTop w:val="0"/>
          <w:marBottom w:val="0"/>
          <w:divBdr>
            <w:top w:val="none" w:sz="0" w:space="0" w:color="auto"/>
            <w:left w:val="none" w:sz="0" w:space="0" w:color="auto"/>
            <w:bottom w:val="none" w:sz="0" w:space="0" w:color="auto"/>
            <w:right w:val="none" w:sz="0" w:space="0" w:color="auto"/>
          </w:divBdr>
        </w:div>
      </w:divsChild>
    </w:div>
    <w:div w:id="126775626">
      <w:bodyDiv w:val="1"/>
      <w:marLeft w:val="0"/>
      <w:marRight w:val="0"/>
      <w:marTop w:val="0"/>
      <w:marBottom w:val="0"/>
      <w:divBdr>
        <w:top w:val="none" w:sz="0" w:space="0" w:color="auto"/>
        <w:left w:val="none" w:sz="0" w:space="0" w:color="auto"/>
        <w:bottom w:val="none" w:sz="0" w:space="0" w:color="auto"/>
        <w:right w:val="none" w:sz="0" w:space="0" w:color="auto"/>
      </w:divBdr>
    </w:div>
    <w:div w:id="126825565">
      <w:bodyDiv w:val="1"/>
      <w:marLeft w:val="0"/>
      <w:marRight w:val="0"/>
      <w:marTop w:val="0"/>
      <w:marBottom w:val="0"/>
      <w:divBdr>
        <w:top w:val="none" w:sz="0" w:space="0" w:color="auto"/>
        <w:left w:val="none" w:sz="0" w:space="0" w:color="auto"/>
        <w:bottom w:val="none" w:sz="0" w:space="0" w:color="auto"/>
        <w:right w:val="none" w:sz="0" w:space="0" w:color="auto"/>
      </w:divBdr>
    </w:div>
    <w:div w:id="127094016">
      <w:bodyDiv w:val="1"/>
      <w:marLeft w:val="0"/>
      <w:marRight w:val="0"/>
      <w:marTop w:val="0"/>
      <w:marBottom w:val="0"/>
      <w:divBdr>
        <w:top w:val="none" w:sz="0" w:space="0" w:color="auto"/>
        <w:left w:val="none" w:sz="0" w:space="0" w:color="auto"/>
        <w:bottom w:val="none" w:sz="0" w:space="0" w:color="auto"/>
        <w:right w:val="none" w:sz="0" w:space="0" w:color="auto"/>
      </w:divBdr>
    </w:div>
    <w:div w:id="127356605">
      <w:bodyDiv w:val="1"/>
      <w:marLeft w:val="0"/>
      <w:marRight w:val="0"/>
      <w:marTop w:val="0"/>
      <w:marBottom w:val="0"/>
      <w:divBdr>
        <w:top w:val="none" w:sz="0" w:space="0" w:color="auto"/>
        <w:left w:val="none" w:sz="0" w:space="0" w:color="auto"/>
        <w:bottom w:val="none" w:sz="0" w:space="0" w:color="auto"/>
        <w:right w:val="none" w:sz="0" w:space="0" w:color="auto"/>
      </w:divBdr>
    </w:div>
    <w:div w:id="127550097">
      <w:bodyDiv w:val="1"/>
      <w:marLeft w:val="0"/>
      <w:marRight w:val="0"/>
      <w:marTop w:val="0"/>
      <w:marBottom w:val="0"/>
      <w:divBdr>
        <w:top w:val="none" w:sz="0" w:space="0" w:color="auto"/>
        <w:left w:val="none" w:sz="0" w:space="0" w:color="auto"/>
        <w:bottom w:val="none" w:sz="0" w:space="0" w:color="auto"/>
        <w:right w:val="none" w:sz="0" w:space="0" w:color="auto"/>
      </w:divBdr>
    </w:div>
    <w:div w:id="128018794">
      <w:bodyDiv w:val="1"/>
      <w:marLeft w:val="0"/>
      <w:marRight w:val="0"/>
      <w:marTop w:val="0"/>
      <w:marBottom w:val="0"/>
      <w:divBdr>
        <w:top w:val="none" w:sz="0" w:space="0" w:color="auto"/>
        <w:left w:val="none" w:sz="0" w:space="0" w:color="auto"/>
        <w:bottom w:val="none" w:sz="0" w:space="0" w:color="auto"/>
        <w:right w:val="none" w:sz="0" w:space="0" w:color="auto"/>
      </w:divBdr>
    </w:div>
    <w:div w:id="128059196">
      <w:bodyDiv w:val="1"/>
      <w:marLeft w:val="0"/>
      <w:marRight w:val="0"/>
      <w:marTop w:val="0"/>
      <w:marBottom w:val="0"/>
      <w:divBdr>
        <w:top w:val="none" w:sz="0" w:space="0" w:color="auto"/>
        <w:left w:val="none" w:sz="0" w:space="0" w:color="auto"/>
        <w:bottom w:val="none" w:sz="0" w:space="0" w:color="auto"/>
        <w:right w:val="none" w:sz="0" w:space="0" w:color="auto"/>
      </w:divBdr>
    </w:div>
    <w:div w:id="128324832">
      <w:bodyDiv w:val="1"/>
      <w:marLeft w:val="0"/>
      <w:marRight w:val="0"/>
      <w:marTop w:val="0"/>
      <w:marBottom w:val="0"/>
      <w:divBdr>
        <w:top w:val="none" w:sz="0" w:space="0" w:color="auto"/>
        <w:left w:val="none" w:sz="0" w:space="0" w:color="auto"/>
        <w:bottom w:val="none" w:sz="0" w:space="0" w:color="auto"/>
        <w:right w:val="none" w:sz="0" w:space="0" w:color="auto"/>
      </w:divBdr>
    </w:div>
    <w:div w:id="128861641">
      <w:bodyDiv w:val="1"/>
      <w:marLeft w:val="0"/>
      <w:marRight w:val="0"/>
      <w:marTop w:val="0"/>
      <w:marBottom w:val="0"/>
      <w:divBdr>
        <w:top w:val="none" w:sz="0" w:space="0" w:color="auto"/>
        <w:left w:val="none" w:sz="0" w:space="0" w:color="auto"/>
        <w:bottom w:val="none" w:sz="0" w:space="0" w:color="auto"/>
        <w:right w:val="none" w:sz="0" w:space="0" w:color="auto"/>
      </w:divBdr>
    </w:div>
    <w:div w:id="128865509">
      <w:bodyDiv w:val="1"/>
      <w:marLeft w:val="0"/>
      <w:marRight w:val="0"/>
      <w:marTop w:val="0"/>
      <w:marBottom w:val="0"/>
      <w:divBdr>
        <w:top w:val="none" w:sz="0" w:space="0" w:color="auto"/>
        <w:left w:val="none" w:sz="0" w:space="0" w:color="auto"/>
        <w:bottom w:val="none" w:sz="0" w:space="0" w:color="auto"/>
        <w:right w:val="none" w:sz="0" w:space="0" w:color="auto"/>
      </w:divBdr>
    </w:div>
    <w:div w:id="128937805">
      <w:bodyDiv w:val="1"/>
      <w:marLeft w:val="0"/>
      <w:marRight w:val="0"/>
      <w:marTop w:val="0"/>
      <w:marBottom w:val="0"/>
      <w:divBdr>
        <w:top w:val="none" w:sz="0" w:space="0" w:color="auto"/>
        <w:left w:val="none" w:sz="0" w:space="0" w:color="auto"/>
        <w:bottom w:val="none" w:sz="0" w:space="0" w:color="auto"/>
        <w:right w:val="none" w:sz="0" w:space="0" w:color="auto"/>
      </w:divBdr>
    </w:div>
    <w:div w:id="129326225">
      <w:bodyDiv w:val="1"/>
      <w:marLeft w:val="0"/>
      <w:marRight w:val="0"/>
      <w:marTop w:val="0"/>
      <w:marBottom w:val="0"/>
      <w:divBdr>
        <w:top w:val="none" w:sz="0" w:space="0" w:color="auto"/>
        <w:left w:val="none" w:sz="0" w:space="0" w:color="auto"/>
        <w:bottom w:val="none" w:sz="0" w:space="0" w:color="auto"/>
        <w:right w:val="none" w:sz="0" w:space="0" w:color="auto"/>
      </w:divBdr>
    </w:div>
    <w:div w:id="129517848">
      <w:bodyDiv w:val="1"/>
      <w:marLeft w:val="0"/>
      <w:marRight w:val="0"/>
      <w:marTop w:val="0"/>
      <w:marBottom w:val="0"/>
      <w:divBdr>
        <w:top w:val="none" w:sz="0" w:space="0" w:color="auto"/>
        <w:left w:val="none" w:sz="0" w:space="0" w:color="auto"/>
        <w:bottom w:val="none" w:sz="0" w:space="0" w:color="auto"/>
        <w:right w:val="none" w:sz="0" w:space="0" w:color="auto"/>
      </w:divBdr>
    </w:div>
    <w:div w:id="130288157">
      <w:bodyDiv w:val="1"/>
      <w:marLeft w:val="0"/>
      <w:marRight w:val="0"/>
      <w:marTop w:val="0"/>
      <w:marBottom w:val="0"/>
      <w:divBdr>
        <w:top w:val="none" w:sz="0" w:space="0" w:color="auto"/>
        <w:left w:val="none" w:sz="0" w:space="0" w:color="auto"/>
        <w:bottom w:val="none" w:sz="0" w:space="0" w:color="auto"/>
        <w:right w:val="none" w:sz="0" w:space="0" w:color="auto"/>
      </w:divBdr>
    </w:div>
    <w:div w:id="130709784">
      <w:bodyDiv w:val="1"/>
      <w:marLeft w:val="0"/>
      <w:marRight w:val="0"/>
      <w:marTop w:val="0"/>
      <w:marBottom w:val="0"/>
      <w:divBdr>
        <w:top w:val="none" w:sz="0" w:space="0" w:color="auto"/>
        <w:left w:val="none" w:sz="0" w:space="0" w:color="auto"/>
        <w:bottom w:val="none" w:sz="0" w:space="0" w:color="auto"/>
        <w:right w:val="none" w:sz="0" w:space="0" w:color="auto"/>
      </w:divBdr>
    </w:div>
    <w:div w:id="130750160">
      <w:bodyDiv w:val="1"/>
      <w:marLeft w:val="0"/>
      <w:marRight w:val="0"/>
      <w:marTop w:val="0"/>
      <w:marBottom w:val="0"/>
      <w:divBdr>
        <w:top w:val="none" w:sz="0" w:space="0" w:color="auto"/>
        <w:left w:val="none" w:sz="0" w:space="0" w:color="auto"/>
        <w:bottom w:val="none" w:sz="0" w:space="0" w:color="auto"/>
        <w:right w:val="none" w:sz="0" w:space="0" w:color="auto"/>
      </w:divBdr>
    </w:div>
    <w:div w:id="130945307">
      <w:bodyDiv w:val="1"/>
      <w:marLeft w:val="0"/>
      <w:marRight w:val="0"/>
      <w:marTop w:val="0"/>
      <w:marBottom w:val="0"/>
      <w:divBdr>
        <w:top w:val="none" w:sz="0" w:space="0" w:color="auto"/>
        <w:left w:val="none" w:sz="0" w:space="0" w:color="auto"/>
        <w:bottom w:val="none" w:sz="0" w:space="0" w:color="auto"/>
        <w:right w:val="none" w:sz="0" w:space="0" w:color="auto"/>
      </w:divBdr>
    </w:div>
    <w:div w:id="131020931">
      <w:bodyDiv w:val="1"/>
      <w:marLeft w:val="0"/>
      <w:marRight w:val="0"/>
      <w:marTop w:val="0"/>
      <w:marBottom w:val="0"/>
      <w:divBdr>
        <w:top w:val="none" w:sz="0" w:space="0" w:color="auto"/>
        <w:left w:val="none" w:sz="0" w:space="0" w:color="auto"/>
        <w:bottom w:val="none" w:sz="0" w:space="0" w:color="auto"/>
        <w:right w:val="none" w:sz="0" w:space="0" w:color="auto"/>
      </w:divBdr>
    </w:div>
    <w:div w:id="131097964">
      <w:bodyDiv w:val="1"/>
      <w:marLeft w:val="0"/>
      <w:marRight w:val="0"/>
      <w:marTop w:val="0"/>
      <w:marBottom w:val="0"/>
      <w:divBdr>
        <w:top w:val="none" w:sz="0" w:space="0" w:color="auto"/>
        <w:left w:val="none" w:sz="0" w:space="0" w:color="auto"/>
        <w:bottom w:val="none" w:sz="0" w:space="0" w:color="auto"/>
        <w:right w:val="none" w:sz="0" w:space="0" w:color="auto"/>
      </w:divBdr>
    </w:div>
    <w:div w:id="131486939">
      <w:bodyDiv w:val="1"/>
      <w:marLeft w:val="0"/>
      <w:marRight w:val="0"/>
      <w:marTop w:val="0"/>
      <w:marBottom w:val="0"/>
      <w:divBdr>
        <w:top w:val="none" w:sz="0" w:space="0" w:color="auto"/>
        <w:left w:val="none" w:sz="0" w:space="0" w:color="auto"/>
        <w:bottom w:val="none" w:sz="0" w:space="0" w:color="auto"/>
        <w:right w:val="none" w:sz="0" w:space="0" w:color="auto"/>
      </w:divBdr>
      <w:divsChild>
        <w:div w:id="1618637616">
          <w:marLeft w:val="480"/>
          <w:marRight w:val="0"/>
          <w:marTop w:val="0"/>
          <w:marBottom w:val="0"/>
          <w:divBdr>
            <w:top w:val="none" w:sz="0" w:space="0" w:color="auto"/>
            <w:left w:val="none" w:sz="0" w:space="0" w:color="auto"/>
            <w:bottom w:val="none" w:sz="0" w:space="0" w:color="auto"/>
            <w:right w:val="none" w:sz="0" w:space="0" w:color="auto"/>
          </w:divBdr>
        </w:div>
        <w:div w:id="769810733">
          <w:marLeft w:val="480"/>
          <w:marRight w:val="0"/>
          <w:marTop w:val="0"/>
          <w:marBottom w:val="0"/>
          <w:divBdr>
            <w:top w:val="none" w:sz="0" w:space="0" w:color="auto"/>
            <w:left w:val="none" w:sz="0" w:space="0" w:color="auto"/>
            <w:bottom w:val="none" w:sz="0" w:space="0" w:color="auto"/>
            <w:right w:val="none" w:sz="0" w:space="0" w:color="auto"/>
          </w:divBdr>
        </w:div>
        <w:div w:id="624704118">
          <w:marLeft w:val="480"/>
          <w:marRight w:val="0"/>
          <w:marTop w:val="0"/>
          <w:marBottom w:val="0"/>
          <w:divBdr>
            <w:top w:val="none" w:sz="0" w:space="0" w:color="auto"/>
            <w:left w:val="none" w:sz="0" w:space="0" w:color="auto"/>
            <w:bottom w:val="none" w:sz="0" w:space="0" w:color="auto"/>
            <w:right w:val="none" w:sz="0" w:space="0" w:color="auto"/>
          </w:divBdr>
        </w:div>
        <w:div w:id="1683973115">
          <w:marLeft w:val="480"/>
          <w:marRight w:val="0"/>
          <w:marTop w:val="0"/>
          <w:marBottom w:val="0"/>
          <w:divBdr>
            <w:top w:val="none" w:sz="0" w:space="0" w:color="auto"/>
            <w:left w:val="none" w:sz="0" w:space="0" w:color="auto"/>
            <w:bottom w:val="none" w:sz="0" w:space="0" w:color="auto"/>
            <w:right w:val="none" w:sz="0" w:space="0" w:color="auto"/>
          </w:divBdr>
        </w:div>
        <w:div w:id="725303590">
          <w:marLeft w:val="480"/>
          <w:marRight w:val="0"/>
          <w:marTop w:val="0"/>
          <w:marBottom w:val="0"/>
          <w:divBdr>
            <w:top w:val="none" w:sz="0" w:space="0" w:color="auto"/>
            <w:left w:val="none" w:sz="0" w:space="0" w:color="auto"/>
            <w:bottom w:val="none" w:sz="0" w:space="0" w:color="auto"/>
            <w:right w:val="none" w:sz="0" w:space="0" w:color="auto"/>
          </w:divBdr>
        </w:div>
        <w:div w:id="1929460849">
          <w:marLeft w:val="480"/>
          <w:marRight w:val="0"/>
          <w:marTop w:val="0"/>
          <w:marBottom w:val="0"/>
          <w:divBdr>
            <w:top w:val="none" w:sz="0" w:space="0" w:color="auto"/>
            <w:left w:val="none" w:sz="0" w:space="0" w:color="auto"/>
            <w:bottom w:val="none" w:sz="0" w:space="0" w:color="auto"/>
            <w:right w:val="none" w:sz="0" w:space="0" w:color="auto"/>
          </w:divBdr>
        </w:div>
        <w:div w:id="1680111760">
          <w:marLeft w:val="480"/>
          <w:marRight w:val="0"/>
          <w:marTop w:val="0"/>
          <w:marBottom w:val="0"/>
          <w:divBdr>
            <w:top w:val="none" w:sz="0" w:space="0" w:color="auto"/>
            <w:left w:val="none" w:sz="0" w:space="0" w:color="auto"/>
            <w:bottom w:val="none" w:sz="0" w:space="0" w:color="auto"/>
            <w:right w:val="none" w:sz="0" w:space="0" w:color="auto"/>
          </w:divBdr>
        </w:div>
        <w:div w:id="1677614943">
          <w:marLeft w:val="480"/>
          <w:marRight w:val="0"/>
          <w:marTop w:val="0"/>
          <w:marBottom w:val="0"/>
          <w:divBdr>
            <w:top w:val="none" w:sz="0" w:space="0" w:color="auto"/>
            <w:left w:val="none" w:sz="0" w:space="0" w:color="auto"/>
            <w:bottom w:val="none" w:sz="0" w:space="0" w:color="auto"/>
            <w:right w:val="none" w:sz="0" w:space="0" w:color="auto"/>
          </w:divBdr>
        </w:div>
        <w:div w:id="1388650172">
          <w:marLeft w:val="480"/>
          <w:marRight w:val="0"/>
          <w:marTop w:val="0"/>
          <w:marBottom w:val="0"/>
          <w:divBdr>
            <w:top w:val="none" w:sz="0" w:space="0" w:color="auto"/>
            <w:left w:val="none" w:sz="0" w:space="0" w:color="auto"/>
            <w:bottom w:val="none" w:sz="0" w:space="0" w:color="auto"/>
            <w:right w:val="none" w:sz="0" w:space="0" w:color="auto"/>
          </w:divBdr>
        </w:div>
        <w:div w:id="441455440">
          <w:marLeft w:val="480"/>
          <w:marRight w:val="0"/>
          <w:marTop w:val="0"/>
          <w:marBottom w:val="0"/>
          <w:divBdr>
            <w:top w:val="none" w:sz="0" w:space="0" w:color="auto"/>
            <w:left w:val="none" w:sz="0" w:space="0" w:color="auto"/>
            <w:bottom w:val="none" w:sz="0" w:space="0" w:color="auto"/>
            <w:right w:val="none" w:sz="0" w:space="0" w:color="auto"/>
          </w:divBdr>
        </w:div>
        <w:div w:id="1874611606">
          <w:marLeft w:val="480"/>
          <w:marRight w:val="0"/>
          <w:marTop w:val="0"/>
          <w:marBottom w:val="0"/>
          <w:divBdr>
            <w:top w:val="none" w:sz="0" w:space="0" w:color="auto"/>
            <w:left w:val="none" w:sz="0" w:space="0" w:color="auto"/>
            <w:bottom w:val="none" w:sz="0" w:space="0" w:color="auto"/>
            <w:right w:val="none" w:sz="0" w:space="0" w:color="auto"/>
          </w:divBdr>
        </w:div>
        <w:div w:id="196505082">
          <w:marLeft w:val="480"/>
          <w:marRight w:val="0"/>
          <w:marTop w:val="0"/>
          <w:marBottom w:val="0"/>
          <w:divBdr>
            <w:top w:val="none" w:sz="0" w:space="0" w:color="auto"/>
            <w:left w:val="none" w:sz="0" w:space="0" w:color="auto"/>
            <w:bottom w:val="none" w:sz="0" w:space="0" w:color="auto"/>
            <w:right w:val="none" w:sz="0" w:space="0" w:color="auto"/>
          </w:divBdr>
        </w:div>
        <w:div w:id="936869509">
          <w:marLeft w:val="480"/>
          <w:marRight w:val="0"/>
          <w:marTop w:val="0"/>
          <w:marBottom w:val="0"/>
          <w:divBdr>
            <w:top w:val="none" w:sz="0" w:space="0" w:color="auto"/>
            <w:left w:val="none" w:sz="0" w:space="0" w:color="auto"/>
            <w:bottom w:val="none" w:sz="0" w:space="0" w:color="auto"/>
            <w:right w:val="none" w:sz="0" w:space="0" w:color="auto"/>
          </w:divBdr>
        </w:div>
        <w:div w:id="1899591547">
          <w:marLeft w:val="480"/>
          <w:marRight w:val="0"/>
          <w:marTop w:val="0"/>
          <w:marBottom w:val="0"/>
          <w:divBdr>
            <w:top w:val="none" w:sz="0" w:space="0" w:color="auto"/>
            <w:left w:val="none" w:sz="0" w:space="0" w:color="auto"/>
            <w:bottom w:val="none" w:sz="0" w:space="0" w:color="auto"/>
            <w:right w:val="none" w:sz="0" w:space="0" w:color="auto"/>
          </w:divBdr>
        </w:div>
        <w:div w:id="1278367106">
          <w:marLeft w:val="480"/>
          <w:marRight w:val="0"/>
          <w:marTop w:val="0"/>
          <w:marBottom w:val="0"/>
          <w:divBdr>
            <w:top w:val="none" w:sz="0" w:space="0" w:color="auto"/>
            <w:left w:val="none" w:sz="0" w:space="0" w:color="auto"/>
            <w:bottom w:val="none" w:sz="0" w:space="0" w:color="auto"/>
            <w:right w:val="none" w:sz="0" w:space="0" w:color="auto"/>
          </w:divBdr>
        </w:div>
        <w:div w:id="2006979837">
          <w:marLeft w:val="480"/>
          <w:marRight w:val="0"/>
          <w:marTop w:val="0"/>
          <w:marBottom w:val="0"/>
          <w:divBdr>
            <w:top w:val="none" w:sz="0" w:space="0" w:color="auto"/>
            <w:left w:val="none" w:sz="0" w:space="0" w:color="auto"/>
            <w:bottom w:val="none" w:sz="0" w:space="0" w:color="auto"/>
            <w:right w:val="none" w:sz="0" w:space="0" w:color="auto"/>
          </w:divBdr>
        </w:div>
        <w:div w:id="920528316">
          <w:marLeft w:val="480"/>
          <w:marRight w:val="0"/>
          <w:marTop w:val="0"/>
          <w:marBottom w:val="0"/>
          <w:divBdr>
            <w:top w:val="none" w:sz="0" w:space="0" w:color="auto"/>
            <w:left w:val="none" w:sz="0" w:space="0" w:color="auto"/>
            <w:bottom w:val="none" w:sz="0" w:space="0" w:color="auto"/>
            <w:right w:val="none" w:sz="0" w:space="0" w:color="auto"/>
          </w:divBdr>
        </w:div>
        <w:div w:id="862939668">
          <w:marLeft w:val="480"/>
          <w:marRight w:val="0"/>
          <w:marTop w:val="0"/>
          <w:marBottom w:val="0"/>
          <w:divBdr>
            <w:top w:val="none" w:sz="0" w:space="0" w:color="auto"/>
            <w:left w:val="none" w:sz="0" w:space="0" w:color="auto"/>
            <w:bottom w:val="none" w:sz="0" w:space="0" w:color="auto"/>
            <w:right w:val="none" w:sz="0" w:space="0" w:color="auto"/>
          </w:divBdr>
        </w:div>
        <w:div w:id="615792047">
          <w:marLeft w:val="480"/>
          <w:marRight w:val="0"/>
          <w:marTop w:val="0"/>
          <w:marBottom w:val="0"/>
          <w:divBdr>
            <w:top w:val="none" w:sz="0" w:space="0" w:color="auto"/>
            <w:left w:val="none" w:sz="0" w:space="0" w:color="auto"/>
            <w:bottom w:val="none" w:sz="0" w:space="0" w:color="auto"/>
            <w:right w:val="none" w:sz="0" w:space="0" w:color="auto"/>
          </w:divBdr>
        </w:div>
        <w:div w:id="1911426566">
          <w:marLeft w:val="480"/>
          <w:marRight w:val="0"/>
          <w:marTop w:val="0"/>
          <w:marBottom w:val="0"/>
          <w:divBdr>
            <w:top w:val="none" w:sz="0" w:space="0" w:color="auto"/>
            <w:left w:val="none" w:sz="0" w:space="0" w:color="auto"/>
            <w:bottom w:val="none" w:sz="0" w:space="0" w:color="auto"/>
            <w:right w:val="none" w:sz="0" w:space="0" w:color="auto"/>
          </w:divBdr>
        </w:div>
        <w:div w:id="431752717">
          <w:marLeft w:val="480"/>
          <w:marRight w:val="0"/>
          <w:marTop w:val="0"/>
          <w:marBottom w:val="0"/>
          <w:divBdr>
            <w:top w:val="none" w:sz="0" w:space="0" w:color="auto"/>
            <w:left w:val="none" w:sz="0" w:space="0" w:color="auto"/>
            <w:bottom w:val="none" w:sz="0" w:space="0" w:color="auto"/>
            <w:right w:val="none" w:sz="0" w:space="0" w:color="auto"/>
          </w:divBdr>
        </w:div>
        <w:div w:id="599722030">
          <w:marLeft w:val="480"/>
          <w:marRight w:val="0"/>
          <w:marTop w:val="0"/>
          <w:marBottom w:val="0"/>
          <w:divBdr>
            <w:top w:val="none" w:sz="0" w:space="0" w:color="auto"/>
            <w:left w:val="none" w:sz="0" w:space="0" w:color="auto"/>
            <w:bottom w:val="none" w:sz="0" w:space="0" w:color="auto"/>
            <w:right w:val="none" w:sz="0" w:space="0" w:color="auto"/>
          </w:divBdr>
        </w:div>
        <w:div w:id="1700160297">
          <w:marLeft w:val="480"/>
          <w:marRight w:val="0"/>
          <w:marTop w:val="0"/>
          <w:marBottom w:val="0"/>
          <w:divBdr>
            <w:top w:val="none" w:sz="0" w:space="0" w:color="auto"/>
            <w:left w:val="none" w:sz="0" w:space="0" w:color="auto"/>
            <w:bottom w:val="none" w:sz="0" w:space="0" w:color="auto"/>
            <w:right w:val="none" w:sz="0" w:space="0" w:color="auto"/>
          </w:divBdr>
        </w:div>
        <w:div w:id="1322345836">
          <w:marLeft w:val="480"/>
          <w:marRight w:val="0"/>
          <w:marTop w:val="0"/>
          <w:marBottom w:val="0"/>
          <w:divBdr>
            <w:top w:val="none" w:sz="0" w:space="0" w:color="auto"/>
            <w:left w:val="none" w:sz="0" w:space="0" w:color="auto"/>
            <w:bottom w:val="none" w:sz="0" w:space="0" w:color="auto"/>
            <w:right w:val="none" w:sz="0" w:space="0" w:color="auto"/>
          </w:divBdr>
        </w:div>
        <w:div w:id="407264812">
          <w:marLeft w:val="480"/>
          <w:marRight w:val="0"/>
          <w:marTop w:val="0"/>
          <w:marBottom w:val="0"/>
          <w:divBdr>
            <w:top w:val="none" w:sz="0" w:space="0" w:color="auto"/>
            <w:left w:val="none" w:sz="0" w:space="0" w:color="auto"/>
            <w:bottom w:val="none" w:sz="0" w:space="0" w:color="auto"/>
            <w:right w:val="none" w:sz="0" w:space="0" w:color="auto"/>
          </w:divBdr>
        </w:div>
        <w:div w:id="1741900156">
          <w:marLeft w:val="480"/>
          <w:marRight w:val="0"/>
          <w:marTop w:val="0"/>
          <w:marBottom w:val="0"/>
          <w:divBdr>
            <w:top w:val="none" w:sz="0" w:space="0" w:color="auto"/>
            <w:left w:val="none" w:sz="0" w:space="0" w:color="auto"/>
            <w:bottom w:val="none" w:sz="0" w:space="0" w:color="auto"/>
            <w:right w:val="none" w:sz="0" w:space="0" w:color="auto"/>
          </w:divBdr>
        </w:div>
        <w:div w:id="948585015">
          <w:marLeft w:val="480"/>
          <w:marRight w:val="0"/>
          <w:marTop w:val="0"/>
          <w:marBottom w:val="0"/>
          <w:divBdr>
            <w:top w:val="none" w:sz="0" w:space="0" w:color="auto"/>
            <w:left w:val="none" w:sz="0" w:space="0" w:color="auto"/>
            <w:bottom w:val="none" w:sz="0" w:space="0" w:color="auto"/>
            <w:right w:val="none" w:sz="0" w:space="0" w:color="auto"/>
          </w:divBdr>
        </w:div>
        <w:div w:id="1409032097">
          <w:marLeft w:val="480"/>
          <w:marRight w:val="0"/>
          <w:marTop w:val="0"/>
          <w:marBottom w:val="0"/>
          <w:divBdr>
            <w:top w:val="none" w:sz="0" w:space="0" w:color="auto"/>
            <w:left w:val="none" w:sz="0" w:space="0" w:color="auto"/>
            <w:bottom w:val="none" w:sz="0" w:space="0" w:color="auto"/>
            <w:right w:val="none" w:sz="0" w:space="0" w:color="auto"/>
          </w:divBdr>
        </w:div>
        <w:div w:id="1832598223">
          <w:marLeft w:val="480"/>
          <w:marRight w:val="0"/>
          <w:marTop w:val="0"/>
          <w:marBottom w:val="0"/>
          <w:divBdr>
            <w:top w:val="none" w:sz="0" w:space="0" w:color="auto"/>
            <w:left w:val="none" w:sz="0" w:space="0" w:color="auto"/>
            <w:bottom w:val="none" w:sz="0" w:space="0" w:color="auto"/>
            <w:right w:val="none" w:sz="0" w:space="0" w:color="auto"/>
          </w:divBdr>
        </w:div>
        <w:div w:id="1080447214">
          <w:marLeft w:val="480"/>
          <w:marRight w:val="0"/>
          <w:marTop w:val="0"/>
          <w:marBottom w:val="0"/>
          <w:divBdr>
            <w:top w:val="none" w:sz="0" w:space="0" w:color="auto"/>
            <w:left w:val="none" w:sz="0" w:space="0" w:color="auto"/>
            <w:bottom w:val="none" w:sz="0" w:space="0" w:color="auto"/>
            <w:right w:val="none" w:sz="0" w:space="0" w:color="auto"/>
          </w:divBdr>
        </w:div>
        <w:div w:id="1782871146">
          <w:marLeft w:val="480"/>
          <w:marRight w:val="0"/>
          <w:marTop w:val="0"/>
          <w:marBottom w:val="0"/>
          <w:divBdr>
            <w:top w:val="none" w:sz="0" w:space="0" w:color="auto"/>
            <w:left w:val="none" w:sz="0" w:space="0" w:color="auto"/>
            <w:bottom w:val="none" w:sz="0" w:space="0" w:color="auto"/>
            <w:right w:val="none" w:sz="0" w:space="0" w:color="auto"/>
          </w:divBdr>
        </w:div>
        <w:div w:id="505362489">
          <w:marLeft w:val="480"/>
          <w:marRight w:val="0"/>
          <w:marTop w:val="0"/>
          <w:marBottom w:val="0"/>
          <w:divBdr>
            <w:top w:val="none" w:sz="0" w:space="0" w:color="auto"/>
            <w:left w:val="none" w:sz="0" w:space="0" w:color="auto"/>
            <w:bottom w:val="none" w:sz="0" w:space="0" w:color="auto"/>
            <w:right w:val="none" w:sz="0" w:space="0" w:color="auto"/>
          </w:divBdr>
        </w:div>
        <w:div w:id="1905985436">
          <w:marLeft w:val="480"/>
          <w:marRight w:val="0"/>
          <w:marTop w:val="0"/>
          <w:marBottom w:val="0"/>
          <w:divBdr>
            <w:top w:val="none" w:sz="0" w:space="0" w:color="auto"/>
            <w:left w:val="none" w:sz="0" w:space="0" w:color="auto"/>
            <w:bottom w:val="none" w:sz="0" w:space="0" w:color="auto"/>
            <w:right w:val="none" w:sz="0" w:space="0" w:color="auto"/>
          </w:divBdr>
        </w:div>
        <w:div w:id="2024281591">
          <w:marLeft w:val="480"/>
          <w:marRight w:val="0"/>
          <w:marTop w:val="0"/>
          <w:marBottom w:val="0"/>
          <w:divBdr>
            <w:top w:val="none" w:sz="0" w:space="0" w:color="auto"/>
            <w:left w:val="none" w:sz="0" w:space="0" w:color="auto"/>
            <w:bottom w:val="none" w:sz="0" w:space="0" w:color="auto"/>
            <w:right w:val="none" w:sz="0" w:space="0" w:color="auto"/>
          </w:divBdr>
        </w:div>
        <w:div w:id="585964526">
          <w:marLeft w:val="480"/>
          <w:marRight w:val="0"/>
          <w:marTop w:val="0"/>
          <w:marBottom w:val="0"/>
          <w:divBdr>
            <w:top w:val="none" w:sz="0" w:space="0" w:color="auto"/>
            <w:left w:val="none" w:sz="0" w:space="0" w:color="auto"/>
            <w:bottom w:val="none" w:sz="0" w:space="0" w:color="auto"/>
            <w:right w:val="none" w:sz="0" w:space="0" w:color="auto"/>
          </w:divBdr>
        </w:div>
        <w:div w:id="6563325">
          <w:marLeft w:val="480"/>
          <w:marRight w:val="0"/>
          <w:marTop w:val="0"/>
          <w:marBottom w:val="0"/>
          <w:divBdr>
            <w:top w:val="none" w:sz="0" w:space="0" w:color="auto"/>
            <w:left w:val="none" w:sz="0" w:space="0" w:color="auto"/>
            <w:bottom w:val="none" w:sz="0" w:space="0" w:color="auto"/>
            <w:right w:val="none" w:sz="0" w:space="0" w:color="auto"/>
          </w:divBdr>
        </w:div>
        <w:div w:id="1855074146">
          <w:marLeft w:val="480"/>
          <w:marRight w:val="0"/>
          <w:marTop w:val="0"/>
          <w:marBottom w:val="0"/>
          <w:divBdr>
            <w:top w:val="none" w:sz="0" w:space="0" w:color="auto"/>
            <w:left w:val="none" w:sz="0" w:space="0" w:color="auto"/>
            <w:bottom w:val="none" w:sz="0" w:space="0" w:color="auto"/>
            <w:right w:val="none" w:sz="0" w:space="0" w:color="auto"/>
          </w:divBdr>
        </w:div>
        <w:div w:id="1245921697">
          <w:marLeft w:val="480"/>
          <w:marRight w:val="0"/>
          <w:marTop w:val="0"/>
          <w:marBottom w:val="0"/>
          <w:divBdr>
            <w:top w:val="none" w:sz="0" w:space="0" w:color="auto"/>
            <w:left w:val="none" w:sz="0" w:space="0" w:color="auto"/>
            <w:bottom w:val="none" w:sz="0" w:space="0" w:color="auto"/>
            <w:right w:val="none" w:sz="0" w:space="0" w:color="auto"/>
          </w:divBdr>
        </w:div>
        <w:div w:id="1699966466">
          <w:marLeft w:val="480"/>
          <w:marRight w:val="0"/>
          <w:marTop w:val="0"/>
          <w:marBottom w:val="0"/>
          <w:divBdr>
            <w:top w:val="none" w:sz="0" w:space="0" w:color="auto"/>
            <w:left w:val="none" w:sz="0" w:space="0" w:color="auto"/>
            <w:bottom w:val="none" w:sz="0" w:space="0" w:color="auto"/>
            <w:right w:val="none" w:sz="0" w:space="0" w:color="auto"/>
          </w:divBdr>
        </w:div>
        <w:div w:id="1856070399">
          <w:marLeft w:val="480"/>
          <w:marRight w:val="0"/>
          <w:marTop w:val="0"/>
          <w:marBottom w:val="0"/>
          <w:divBdr>
            <w:top w:val="none" w:sz="0" w:space="0" w:color="auto"/>
            <w:left w:val="none" w:sz="0" w:space="0" w:color="auto"/>
            <w:bottom w:val="none" w:sz="0" w:space="0" w:color="auto"/>
            <w:right w:val="none" w:sz="0" w:space="0" w:color="auto"/>
          </w:divBdr>
        </w:div>
        <w:div w:id="2092505744">
          <w:marLeft w:val="480"/>
          <w:marRight w:val="0"/>
          <w:marTop w:val="0"/>
          <w:marBottom w:val="0"/>
          <w:divBdr>
            <w:top w:val="none" w:sz="0" w:space="0" w:color="auto"/>
            <w:left w:val="none" w:sz="0" w:space="0" w:color="auto"/>
            <w:bottom w:val="none" w:sz="0" w:space="0" w:color="auto"/>
            <w:right w:val="none" w:sz="0" w:space="0" w:color="auto"/>
          </w:divBdr>
        </w:div>
        <w:div w:id="510880116">
          <w:marLeft w:val="480"/>
          <w:marRight w:val="0"/>
          <w:marTop w:val="0"/>
          <w:marBottom w:val="0"/>
          <w:divBdr>
            <w:top w:val="none" w:sz="0" w:space="0" w:color="auto"/>
            <w:left w:val="none" w:sz="0" w:space="0" w:color="auto"/>
            <w:bottom w:val="none" w:sz="0" w:space="0" w:color="auto"/>
            <w:right w:val="none" w:sz="0" w:space="0" w:color="auto"/>
          </w:divBdr>
        </w:div>
        <w:div w:id="1022586525">
          <w:marLeft w:val="480"/>
          <w:marRight w:val="0"/>
          <w:marTop w:val="0"/>
          <w:marBottom w:val="0"/>
          <w:divBdr>
            <w:top w:val="none" w:sz="0" w:space="0" w:color="auto"/>
            <w:left w:val="none" w:sz="0" w:space="0" w:color="auto"/>
            <w:bottom w:val="none" w:sz="0" w:space="0" w:color="auto"/>
            <w:right w:val="none" w:sz="0" w:space="0" w:color="auto"/>
          </w:divBdr>
        </w:div>
        <w:div w:id="711270757">
          <w:marLeft w:val="480"/>
          <w:marRight w:val="0"/>
          <w:marTop w:val="0"/>
          <w:marBottom w:val="0"/>
          <w:divBdr>
            <w:top w:val="none" w:sz="0" w:space="0" w:color="auto"/>
            <w:left w:val="none" w:sz="0" w:space="0" w:color="auto"/>
            <w:bottom w:val="none" w:sz="0" w:space="0" w:color="auto"/>
            <w:right w:val="none" w:sz="0" w:space="0" w:color="auto"/>
          </w:divBdr>
        </w:div>
        <w:div w:id="573051160">
          <w:marLeft w:val="480"/>
          <w:marRight w:val="0"/>
          <w:marTop w:val="0"/>
          <w:marBottom w:val="0"/>
          <w:divBdr>
            <w:top w:val="none" w:sz="0" w:space="0" w:color="auto"/>
            <w:left w:val="none" w:sz="0" w:space="0" w:color="auto"/>
            <w:bottom w:val="none" w:sz="0" w:space="0" w:color="auto"/>
            <w:right w:val="none" w:sz="0" w:space="0" w:color="auto"/>
          </w:divBdr>
        </w:div>
        <w:div w:id="1510636912">
          <w:marLeft w:val="480"/>
          <w:marRight w:val="0"/>
          <w:marTop w:val="0"/>
          <w:marBottom w:val="0"/>
          <w:divBdr>
            <w:top w:val="none" w:sz="0" w:space="0" w:color="auto"/>
            <w:left w:val="none" w:sz="0" w:space="0" w:color="auto"/>
            <w:bottom w:val="none" w:sz="0" w:space="0" w:color="auto"/>
            <w:right w:val="none" w:sz="0" w:space="0" w:color="auto"/>
          </w:divBdr>
        </w:div>
        <w:div w:id="1406029030">
          <w:marLeft w:val="480"/>
          <w:marRight w:val="0"/>
          <w:marTop w:val="0"/>
          <w:marBottom w:val="0"/>
          <w:divBdr>
            <w:top w:val="none" w:sz="0" w:space="0" w:color="auto"/>
            <w:left w:val="none" w:sz="0" w:space="0" w:color="auto"/>
            <w:bottom w:val="none" w:sz="0" w:space="0" w:color="auto"/>
            <w:right w:val="none" w:sz="0" w:space="0" w:color="auto"/>
          </w:divBdr>
        </w:div>
        <w:div w:id="738669685">
          <w:marLeft w:val="480"/>
          <w:marRight w:val="0"/>
          <w:marTop w:val="0"/>
          <w:marBottom w:val="0"/>
          <w:divBdr>
            <w:top w:val="none" w:sz="0" w:space="0" w:color="auto"/>
            <w:left w:val="none" w:sz="0" w:space="0" w:color="auto"/>
            <w:bottom w:val="none" w:sz="0" w:space="0" w:color="auto"/>
            <w:right w:val="none" w:sz="0" w:space="0" w:color="auto"/>
          </w:divBdr>
        </w:div>
        <w:div w:id="214316647">
          <w:marLeft w:val="480"/>
          <w:marRight w:val="0"/>
          <w:marTop w:val="0"/>
          <w:marBottom w:val="0"/>
          <w:divBdr>
            <w:top w:val="none" w:sz="0" w:space="0" w:color="auto"/>
            <w:left w:val="none" w:sz="0" w:space="0" w:color="auto"/>
            <w:bottom w:val="none" w:sz="0" w:space="0" w:color="auto"/>
            <w:right w:val="none" w:sz="0" w:space="0" w:color="auto"/>
          </w:divBdr>
        </w:div>
        <w:div w:id="475800575">
          <w:marLeft w:val="480"/>
          <w:marRight w:val="0"/>
          <w:marTop w:val="0"/>
          <w:marBottom w:val="0"/>
          <w:divBdr>
            <w:top w:val="none" w:sz="0" w:space="0" w:color="auto"/>
            <w:left w:val="none" w:sz="0" w:space="0" w:color="auto"/>
            <w:bottom w:val="none" w:sz="0" w:space="0" w:color="auto"/>
            <w:right w:val="none" w:sz="0" w:space="0" w:color="auto"/>
          </w:divBdr>
        </w:div>
        <w:div w:id="110326849">
          <w:marLeft w:val="480"/>
          <w:marRight w:val="0"/>
          <w:marTop w:val="0"/>
          <w:marBottom w:val="0"/>
          <w:divBdr>
            <w:top w:val="none" w:sz="0" w:space="0" w:color="auto"/>
            <w:left w:val="none" w:sz="0" w:space="0" w:color="auto"/>
            <w:bottom w:val="none" w:sz="0" w:space="0" w:color="auto"/>
            <w:right w:val="none" w:sz="0" w:space="0" w:color="auto"/>
          </w:divBdr>
        </w:div>
        <w:div w:id="34543929">
          <w:marLeft w:val="480"/>
          <w:marRight w:val="0"/>
          <w:marTop w:val="0"/>
          <w:marBottom w:val="0"/>
          <w:divBdr>
            <w:top w:val="none" w:sz="0" w:space="0" w:color="auto"/>
            <w:left w:val="none" w:sz="0" w:space="0" w:color="auto"/>
            <w:bottom w:val="none" w:sz="0" w:space="0" w:color="auto"/>
            <w:right w:val="none" w:sz="0" w:space="0" w:color="auto"/>
          </w:divBdr>
        </w:div>
        <w:div w:id="938413486">
          <w:marLeft w:val="480"/>
          <w:marRight w:val="0"/>
          <w:marTop w:val="0"/>
          <w:marBottom w:val="0"/>
          <w:divBdr>
            <w:top w:val="none" w:sz="0" w:space="0" w:color="auto"/>
            <w:left w:val="none" w:sz="0" w:space="0" w:color="auto"/>
            <w:bottom w:val="none" w:sz="0" w:space="0" w:color="auto"/>
            <w:right w:val="none" w:sz="0" w:space="0" w:color="auto"/>
          </w:divBdr>
        </w:div>
        <w:div w:id="1395541892">
          <w:marLeft w:val="480"/>
          <w:marRight w:val="0"/>
          <w:marTop w:val="0"/>
          <w:marBottom w:val="0"/>
          <w:divBdr>
            <w:top w:val="none" w:sz="0" w:space="0" w:color="auto"/>
            <w:left w:val="none" w:sz="0" w:space="0" w:color="auto"/>
            <w:bottom w:val="none" w:sz="0" w:space="0" w:color="auto"/>
            <w:right w:val="none" w:sz="0" w:space="0" w:color="auto"/>
          </w:divBdr>
        </w:div>
        <w:div w:id="759646644">
          <w:marLeft w:val="480"/>
          <w:marRight w:val="0"/>
          <w:marTop w:val="0"/>
          <w:marBottom w:val="0"/>
          <w:divBdr>
            <w:top w:val="none" w:sz="0" w:space="0" w:color="auto"/>
            <w:left w:val="none" w:sz="0" w:space="0" w:color="auto"/>
            <w:bottom w:val="none" w:sz="0" w:space="0" w:color="auto"/>
            <w:right w:val="none" w:sz="0" w:space="0" w:color="auto"/>
          </w:divBdr>
        </w:div>
        <w:div w:id="204680696">
          <w:marLeft w:val="480"/>
          <w:marRight w:val="0"/>
          <w:marTop w:val="0"/>
          <w:marBottom w:val="0"/>
          <w:divBdr>
            <w:top w:val="none" w:sz="0" w:space="0" w:color="auto"/>
            <w:left w:val="none" w:sz="0" w:space="0" w:color="auto"/>
            <w:bottom w:val="none" w:sz="0" w:space="0" w:color="auto"/>
            <w:right w:val="none" w:sz="0" w:space="0" w:color="auto"/>
          </w:divBdr>
        </w:div>
        <w:div w:id="447547789">
          <w:marLeft w:val="480"/>
          <w:marRight w:val="0"/>
          <w:marTop w:val="0"/>
          <w:marBottom w:val="0"/>
          <w:divBdr>
            <w:top w:val="none" w:sz="0" w:space="0" w:color="auto"/>
            <w:left w:val="none" w:sz="0" w:space="0" w:color="auto"/>
            <w:bottom w:val="none" w:sz="0" w:space="0" w:color="auto"/>
            <w:right w:val="none" w:sz="0" w:space="0" w:color="auto"/>
          </w:divBdr>
        </w:div>
        <w:div w:id="1745714793">
          <w:marLeft w:val="480"/>
          <w:marRight w:val="0"/>
          <w:marTop w:val="0"/>
          <w:marBottom w:val="0"/>
          <w:divBdr>
            <w:top w:val="none" w:sz="0" w:space="0" w:color="auto"/>
            <w:left w:val="none" w:sz="0" w:space="0" w:color="auto"/>
            <w:bottom w:val="none" w:sz="0" w:space="0" w:color="auto"/>
            <w:right w:val="none" w:sz="0" w:space="0" w:color="auto"/>
          </w:divBdr>
        </w:div>
        <w:div w:id="513156993">
          <w:marLeft w:val="480"/>
          <w:marRight w:val="0"/>
          <w:marTop w:val="0"/>
          <w:marBottom w:val="0"/>
          <w:divBdr>
            <w:top w:val="none" w:sz="0" w:space="0" w:color="auto"/>
            <w:left w:val="none" w:sz="0" w:space="0" w:color="auto"/>
            <w:bottom w:val="none" w:sz="0" w:space="0" w:color="auto"/>
            <w:right w:val="none" w:sz="0" w:space="0" w:color="auto"/>
          </w:divBdr>
        </w:div>
        <w:div w:id="85351976">
          <w:marLeft w:val="480"/>
          <w:marRight w:val="0"/>
          <w:marTop w:val="0"/>
          <w:marBottom w:val="0"/>
          <w:divBdr>
            <w:top w:val="none" w:sz="0" w:space="0" w:color="auto"/>
            <w:left w:val="none" w:sz="0" w:space="0" w:color="auto"/>
            <w:bottom w:val="none" w:sz="0" w:space="0" w:color="auto"/>
            <w:right w:val="none" w:sz="0" w:space="0" w:color="auto"/>
          </w:divBdr>
        </w:div>
        <w:div w:id="1153527478">
          <w:marLeft w:val="480"/>
          <w:marRight w:val="0"/>
          <w:marTop w:val="0"/>
          <w:marBottom w:val="0"/>
          <w:divBdr>
            <w:top w:val="none" w:sz="0" w:space="0" w:color="auto"/>
            <w:left w:val="none" w:sz="0" w:space="0" w:color="auto"/>
            <w:bottom w:val="none" w:sz="0" w:space="0" w:color="auto"/>
            <w:right w:val="none" w:sz="0" w:space="0" w:color="auto"/>
          </w:divBdr>
        </w:div>
        <w:div w:id="1591696701">
          <w:marLeft w:val="480"/>
          <w:marRight w:val="0"/>
          <w:marTop w:val="0"/>
          <w:marBottom w:val="0"/>
          <w:divBdr>
            <w:top w:val="none" w:sz="0" w:space="0" w:color="auto"/>
            <w:left w:val="none" w:sz="0" w:space="0" w:color="auto"/>
            <w:bottom w:val="none" w:sz="0" w:space="0" w:color="auto"/>
            <w:right w:val="none" w:sz="0" w:space="0" w:color="auto"/>
          </w:divBdr>
        </w:div>
        <w:div w:id="531964977">
          <w:marLeft w:val="480"/>
          <w:marRight w:val="0"/>
          <w:marTop w:val="0"/>
          <w:marBottom w:val="0"/>
          <w:divBdr>
            <w:top w:val="none" w:sz="0" w:space="0" w:color="auto"/>
            <w:left w:val="none" w:sz="0" w:space="0" w:color="auto"/>
            <w:bottom w:val="none" w:sz="0" w:space="0" w:color="auto"/>
            <w:right w:val="none" w:sz="0" w:space="0" w:color="auto"/>
          </w:divBdr>
        </w:div>
        <w:div w:id="2036497796">
          <w:marLeft w:val="480"/>
          <w:marRight w:val="0"/>
          <w:marTop w:val="0"/>
          <w:marBottom w:val="0"/>
          <w:divBdr>
            <w:top w:val="none" w:sz="0" w:space="0" w:color="auto"/>
            <w:left w:val="none" w:sz="0" w:space="0" w:color="auto"/>
            <w:bottom w:val="none" w:sz="0" w:space="0" w:color="auto"/>
            <w:right w:val="none" w:sz="0" w:space="0" w:color="auto"/>
          </w:divBdr>
        </w:div>
        <w:div w:id="1555963315">
          <w:marLeft w:val="480"/>
          <w:marRight w:val="0"/>
          <w:marTop w:val="0"/>
          <w:marBottom w:val="0"/>
          <w:divBdr>
            <w:top w:val="none" w:sz="0" w:space="0" w:color="auto"/>
            <w:left w:val="none" w:sz="0" w:space="0" w:color="auto"/>
            <w:bottom w:val="none" w:sz="0" w:space="0" w:color="auto"/>
            <w:right w:val="none" w:sz="0" w:space="0" w:color="auto"/>
          </w:divBdr>
        </w:div>
        <w:div w:id="1605456644">
          <w:marLeft w:val="480"/>
          <w:marRight w:val="0"/>
          <w:marTop w:val="0"/>
          <w:marBottom w:val="0"/>
          <w:divBdr>
            <w:top w:val="none" w:sz="0" w:space="0" w:color="auto"/>
            <w:left w:val="none" w:sz="0" w:space="0" w:color="auto"/>
            <w:bottom w:val="none" w:sz="0" w:space="0" w:color="auto"/>
            <w:right w:val="none" w:sz="0" w:space="0" w:color="auto"/>
          </w:divBdr>
        </w:div>
        <w:div w:id="1646079296">
          <w:marLeft w:val="480"/>
          <w:marRight w:val="0"/>
          <w:marTop w:val="0"/>
          <w:marBottom w:val="0"/>
          <w:divBdr>
            <w:top w:val="none" w:sz="0" w:space="0" w:color="auto"/>
            <w:left w:val="none" w:sz="0" w:space="0" w:color="auto"/>
            <w:bottom w:val="none" w:sz="0" w:space="0" w:color="auto"/>
            <w:right w:val="none" w:sz="0" w:space="0" w:color="auto"/>
          </w:divBdr>
        </w:div>
        <w:div w:id="2130583864">
          <w:marLeft w:val="480"/>
          <w:marRight w:val="0"/>
          <w:marTop w:val="0"/>
          <w:marBottom w:val="0"/>
          <w:divBdr>
            <w:top w:val="none" w:sz="0" w:space="0" w:color="auto"/>
            <w:left w:val="none" w:sz="0" w:space="0" w:color="auto"/>
            <w:bottom w:val="none" w:sz="0" w:space="0" w:color="auto"/>
            <w:right w:val="none" w:sz="0" w:space="0" w:color="auto"/>
          </w:divBdr>
        </w:div>
        <w:div w:id="1890221286">
          <w:marLeft w:val="480"/>
          <w:marRight w:val="0"/>
          <w:marTop w:val="0"/>
          <w:marBottom w:val="0"/>
          <w:divBdr>
            <w:top w:val="none" w:sz="0" w:space="0" w:color="auto"/>
            <w:left w:val="none" w:sz="0" w:space="0" w:color="auto"/>
            <w:bottom w:val="none" w:sz="0" w:space="0" w:color="auto"/>
            <w:right w:val="none" w:sz="0" w:space="0" w:color="auto"/>
          </w:divBdr>
        </w:div>
        <w:div w:id="837309622">
          <w:marLeft w:val="480"/>
          <w:marRight w:val="0"/>
          <w:marTop w:val="0"/>
          <w:marBottom w:val="0"/>
          <w:divBdr>
            <w:top w:val="none" w:sz="0" w:space="0" w:color="auto"/>
            <w:left w:val="none" w:sz="0" w:space="0" w:color="auto"/>
            <w:bottom w:val="none" w:sz="0" w:space="0" w:color="auto"/>
            <w:right w:val="none" w:sz="0" w:space="0" w:color="auto"/>
          </w:divBdr>
        </w:div>
        <w:div w:id="2117866357">
          <w:marLeft w:val="480"/>
          <w:marRight w:val="0"/>
          <w:marTop w:val="0"/>
          <w:marBottom w:val="0"/>
          <w:divBdr>
            <w:top w:val="none" w:sz="0" w:space="0" w:color="auto"/>
            <w:left w:val="none" w:sz="0" w:space="0" w:color="auto"/>
            <w:bottom w:val="none" w:sz="0" w:space="0" w:color="auto"/>
            <w:right w:val="none" w:sz="0" w:space="0" w:color="auto"/>
          </w:divBdr>
        </w:div>
        <w:div w:id="2105033383">
          <w:marLeft w:val="480"/>
          <w:marRight w:val="0"/>
          <w:marTop w:val="0"/>
          <w:marBottom w:val="0"/>
          <w:divBdr>
            <w:top w:val="none" w:sz="0" w:space="0" w:color="auto"/>
            <w:left w:val="none" w:sz="0" w:space="0" w:color="auto"/>
            <w:bottom w:val="none" w:sz="0" w:space="0" w:color="auto"/>
            <w:right w:val="none" w:sz="0" w:space="0" w:color="auto"/>
          </w:divBdr>
        </w:div>
        <w:div w:id="743332673">
          <w:marLeft w:val="480"/>
          <w:marRight w:val="0"/>
          <w:marTop w:val="0"/>
          <w:marBottom w:val="0"/>
          <w:divBdr>
            <w:top w:val="none" w:sz="0" w:space="0" w:color="auto"/>
            <w:left w:val="none" w:sz="0" w:space="0" w:color="auto"/>
            <w:bottom w:val="none" w:sz="0" w:space="0" w:color="auto"/>
            <w:right w:val="none" w:sz="0" w:space="0" w:color="auto"/>
          </w:divBdr>
        </w:div>
        <w:div w:id="5444480">
          <w:marLeft w:val="480"/>
          <w:marRight w:val="0"/>
          <w:marTop w:val="0"/>
          <w:marBottom w:val="0"/>
          <w:divBdr>
            <w:top w:val="none" w:sz="0" w:space="0" w:color="auto"/>
            <w:left w:val="none" w:sz="0" w:space="0" w:color="auto"/>
            <w:bottom w:val="none" w:sz="0" w:space="0" w:color="auto"/>
            <w:right w:val="none" w:sz="0" w:space="0" w:color="auto"/>
          </w:divBdr>
        </w:div>
        <w:div w:id="351957318">
          <w:marLeft w:val="480"/>
          <w:marRight w:val="0"/>
          <w:marTop w:val="0"/>
          <w:marBottom w:val="0"/>
          <w:divBdr>
            <w:top w:val="none" w:sz="0" w:space="0" w:color="auto"/>
            <w:left w:val="none" w:sz="0" w:space="0" w:color="auto"/>
            <w:bottom w:val="none" w:sz="0" w:space="0" w:color="auto"/>
            <w:right w:val="none" w:sz="0" w:space="0" w:color="auto"/>
          </w:divBdr>
        </w:div>
        <w:div w:id="781345319">
          <w:marLeft w:val="480"/>
          <w:marRight w:val="0"/>
          <w:marTop w:val="0"/>
          <w:marBottom w:val="0"/>
          <w:divBdr>
            <w:top w:val="none" w:sz="0" w:space="0" w:color="auto"/>
            <w:left w:val="none" w:sz="0" w:space="0" w:color="auto"/>
            <w:bottom w:val="none" w:sz="0" w:space="0" w:color="auto"/>
            <w:right w:val="none" w:sz="0" w:space="0" w:color="auto"/>
          </w:divBdr>
        </w:div>
        <w:div w:id="199900980">
          <w:marLeft w:val="480"/>
          <w:marRight w:val="0"/>
          <w:marTop w:val="0"/>
          <w:marBottom w:val="0"/>
          <w:divBdr>
            <w:top w:val="none" w:sz="0" w:space="0" w:color="auto"/>
            <w:left w:val="none" w:sz="0" w:space="0" w:color="auto"/>
            <w:bottom w:val="none" w:sz="0" w:space="0" w:color="auto"/>
            <w:right w:val="none" w:sz="0" w:space="0" w:color="auto"/>
          </w:divBdr>
        </w:div>
        <w:div w:id="1425764487">
          <w:marLeft w:val="480"/>
          <w:marRight w:val="0"/>
          <w:marTop w:val="0"/>
          <w:marBottom w:val="0"/>
          <w:divBdr>
            <w:top w:val="none" w:sz="0" w:space="0" w:color="auto"/>
            <w:left w:val="none" w:sz="0" w:space="0" w:color="auto"/>
            <w:bottom w:val="none" w:sz="0" w:space="0" w:color="auto"/>
            <w:right w:val="none" w:sz="0" w:space="0" w:color="auto"/>
          </w:divBdr>
        </w:div>
        <w:div w:id="499660175">
          <w:marLeft w:val="480"/>
          <w:marRight w:val="0"/>
          <w:marTop w:val="0"/>
          <w:marBottom w:val="0"/>
          <w:divBdr>
            <w:top w:val="none" w:sz="0" w:space="0" w:color="auto"/>
            <w:left w:val="none" w:sz="0" w:space="0" w:color="auto"/>
            <w:bottom w:val="none" w:sz="0" w:space="0" w:color="auto"/>
            <w:right w:val="none" w:sz="0" w:space="0" w:color="auto"/>
          </w:divBdr>
        </w:div>
        <w:div w:id="1038625251">
          <w:marLeft w:val="480"/>
          <w:marRight w:val="0"/>
          <w:marTop w:val="0"/>
          <w:marBottom w:val="0"/>
          <w:divBdr>
            <w:top w:val="none" w:sz="0" w:space="0" w:color="auto"/>
            <w:left w:val="none" w:sz="0" w:space="0" w:color="auto"/>
            <w:bottom w:val="none" w:sz="0" w:space="0" w:color="auto"/>
            <w:right w:val="none" w:sz="0" w:space="0" w:color="auto"/>
          </w:divBdr>
        </w:div>
        <w:div w:id="17630811">
          <w:marLeft w:val="480"/>
          <w:marRight w:val="0"/>
          <w:marTop w:val="0"/>
          <w:marBottom w:val="0"/>
          <w:divBdr>
            <w:top w:val="none" w:sz="0" w:space="0" w:color="auto"/>
            <w:left w:val="none" w:sz="0" w:space="0" w:color="auto"/>
            <w:bottom w:val="none" w:sz="0" w:space="0" w:color="auto"/>
            <w:right w:val="none" w:sz="0" w:space="0" w:color="auto"/>
          </w:divBdr>
        </w:div>
        <w:div w:id="1302030963">
          <w:marLeft w:val="480"/>
          <w:marRight w:val="0"/>
          <w:marTop w:val="0"/>
          <w:marBottom w:val="0"/>
          <w:divBdr>
            <w:top w:val="none" w:sz="0" w:space="0" w:color="auto"/>
            <w:left w:val="none" w:sz="0" w:space="0" w:color="auto"/>
            <w:bottom w:val="none" w:sz="0" w:space="0" w:color="auto"/>
            <w:right w:val="none" w:sz="0" w:space="0" w:color="auto"/>
          </w:divBdr>
        </w:div>
        <w:div w:id="1693875957">
          <w:marLeft w:val="480"/>
          <w:marRight w:val="0"/>
          <w:marTop w:val="0"/>
          <w:marBottom w:val="0"/>
          <w:divBdr>
            <w:top w:val="none" w:sz="0" w:space="0" w:color="auto"/>
            <w:left w:val="none" w:sz="0" w:space="0" w:color="auto"/>
            <w:bottom w:val="none" w:sz="0" w:space="0" w:color="auto"/>
            <w:right w:val="none" w:sz="0" w:space="0" w:color="auto"/>
          </w:divBdr>
        </w:div>
        <w:div w:id="418136062">
          <w:marLeft w:val="480"/>
          <w:marRight w:val="0"/>
          <w:marTop w:val="0"/>
          <w:marBottom w:val="0"/>
          <w:divBdr>
            <w:top w:val="none" w:sz="0" w:space="0" w:color="auto"/>
            <w:left w:val="none" w:sz="0" w:space="0" w:color="auto"/>
            <w:bottom w:val="none" w:sz="0" w:space="0" w:color="auto"/>
            <w:right w:val="none" w:sz="0" w:space="0" w:color="auto"/>
          </w:divBdr>
        </w:div>
        <w:div w:id="325745398">
          <w:marLeft w:val="480"/>
          <w:marRight w:val="0"/>
          <w:marTop w:val="0"/>
          <w:marBottom w:val="0"/>
          <w:divBdr>
            <w:top w:val="none" w:sz="0" w:space="0" w:color="auto"/>
            <w:left w:val="none" w:sz="0" w:space="0" w:color="auto"/>
            <w:bottom w:val="none" w:sz="0" w:space="0" w:color="auto"/>
            <w:right w:val="none" w:sz="0" w:space="0" w:color="auto"/>
          </w:divBdr>
        </w:div>
        <w:div w:id="1736314137">
          <w:marLeft w:val="480"/>
          <w:marRight w:val="0"/>
          <w:marTop w:val="0"/>
          <w:marBottom w:val="0"/>
          <w:divBdr>
            <w:top w:val="none" w:sz="0" w:space="0" w:color="auto"/>
            <w:left w:val="none" w:sz="0" w:space="0" w:color="auto"/>
            <w:bottom w:val="none" w:sz="0" w:space="0" w:color="auto"/>
            <w:right w:val="none" w:sz="0" w:space="0" w:color="auto"/>
          </w:divBdr>
        </w:div>
        <w:div w:id="1971474624">
          <w:marLeft w:val="480"/>
          <w:marRight w:val="0"/>
          <w:marTop w:val="0"/>
          <w:marBottom w:val="0"/>
          <w:divBdr>
            <w:top w:val="none" w:sz="0" w:space="0" w:color="auto"/>
            <w:left w:val="none" w:sz="0" w:space="0" w:color="auto"/>
            <w:bottom w:val="none" w:sz="0" w:space="0" w:color="auto"/>
            <w:right w:val="none" w:sz="0" w:space="0" w:color="auto"/>
          </w:divBdr>
        </w:div>
      </w:divsChild>
    </w:div>
    <w:div w:id="131488349">
      <w:bodyDiv w:val="1"/>
      <w:marLeft w:val="0"/>
      <w:marRight w:val="0"/>
      <w:marTop w:val="0"/>
      <w:marBottom w:val="0"/>
      <w:divBdr>
        <w:top w:val="none" w:sz="0" w:space="0" w:color="auto"/>
        <w:left w:val="none" w:sz="0" w:space="0" w:color="auto"/>
        <w:bottom w:val="none" w:sz="0" w:space="0" w:color="auto"/>
        <w:right w:val="none" w:sz="0" w:space="0" w:color="auto"/>
      </w:divBdr>
    </w:div>
    <w:div w:id="132258680">
      <w:bodyDiv w:val="1"/>
      <w:marLeft w:val="0"/>
      <w:marRight w:val="0"/>
      <w:marTop w:val="0"/>
      <w:marBottom w:val="0"/>
      <w:divBdr>
        <w:top w:val="none" w:sz="0" w:space="0" w:color="auto"/>
        <w:left w:val="none" w:sz="0" w:space="0" w:color="auto"/>
        <w:bottom w:val="none" w:sz="0" w:space="0" w:color="auto"/>
        <w:right w:val="none" w:sz="0" w:space="0" w:color="auto"/>
      </w:divBdr>
    </w:div>
    <w:div w:id="132528721">
      <w:bodyDiv w:val="1"/>
      <w:marLeft w:val="0"/>
      <w:marRight w:val="0"/>
      <w:marTop w:val="0"/>
      <w:marBottom w:val="0"/>
      <w:divBdr>
        <w:top w:val="none" w:sz="0" w:space="0" w:color="auto"/>
        <w:left w:val="none" w:sz="0" w:space="0" w:color="auto"/>
        <w:bottom w:val="none" w:sz="0" w:space="0" w:color="auto"/>
        <w:right w:val="none" w:sz="0" w:space="0" w:color="auto"/>
      </w:divBdr>
    </w:div>
    <w:div w:id="132598490">
      <w:bodyDiv w:val="1"/>
      <w:marLeft w:val="0"/>
      <w:marRight w:val="0"/>
      <w:marTop w:val="0"/>
      <w:marBottom w:val="0"/>
      <w:divBdr>
        <w:top w:val="none" w:sz="0" w:space="0" w:color="auto"/>
        <w:left w:val="none" w:sz="0" w:space="0" w:color="auto"/>
        <w:bottom w:val="none" w:sz="0" w:space="0" w:color="auto"/>
        <w:right w:val="none" w:sz="0" w:space="0" w:color="auto"/>
      </w:divBdr>
    </w:div>
    <w:div w:id="133064071">
      <w:bodyDiv w:val="1"/>
      <w:marLeft w:val="0"/>
      <w:marRight w:val="0"/>
      <w:marTop w:val="0"/>
      <w:marBottom w:val="0"/>
      <w:divBdr>
        <w:top w:val="none" w:sz="0" w:space="0" w:color="auto"/>
        <w:left w:val="none" w:sz="0" w:space="0" w:color="auto"/>
        <w:bottom w:val="none" w:sz="0" w:space="0" w:color="auto"/>
        <w:right w:val="none" w:sz="0" w:space="0" w:color="auto"/>
      </w:divBdr>
    </w:div>
    <w:div w:id="133498231">
      <w:bodyDiv w:val="1"/>
      <w:marLeft w:val="0"/>
      <w:marRight w:val="0"/>
      <w:marTop w:val="0"/>
      <w:marBottom w:val="0"/>
      <w:divBdr>
        <w:top w:val="none" w:sz="0" w:space="0" w:color="auto"/>
        <w:left w:val="none" w:sz="0" w:space="0" w:color="auto"/>
        <w:bottom w:val="none" w:sz="0" w:space="0" w:color="auto"/>
        <w:right w:val="none" w:sz="0" w:space="0" w:color="auto"/>
      </w:divBdr>
    </w:div>
    <w:div w:id="133573302">
      <w:bodyDiv w:val="1"/>
      <w:marLeft w:val="0"/>
      <w:marRight w:val="0"/>
      <w:marTop w:val="0"/>
      <w:marBottom w:val="0"/>
      <w:divBdr>
        <w:top w:val="none" w:sz="0" w:space="0" w:color="auto"/>
        <w:left w:val="none" w:sz="0" w:space="0" w:color="auto"/>
        <w:bottom w:val="none" w:sz="0" w:space="0" w:color="auto"/>
        <w:right w:val="none" w:sz="0" w:space="0" w:color="auto"/>
      </w:divBdr>
    </w:div>
    <w:div w:id="133837366">
      <w:bodyDiv w:val="1"/>
      <w:marLeft w:val="0"/>
      <w:marRight w:val="0"/>
      <w:marTop w:val="0"/>
      <w:marBottom w:val="0"/>
      <w:divBdr>
        <w:top w:val="none" w:sz="0" w:space="0" w:color="auto"/>
        <w:left w:val="none" w:sz="0" w:space="0" w:color="auto"/>
        <w:bottom w:val="none" w:sz="0" w:space="0" w:color="auto"/>
        <w:right w:val="none" w:sz="0" w:space="0" w:color="auto"/>
      </w:divBdr>
      <w:divsChild>
        <w:div w:id="1025904729">
          <w:marLeft w:val="480"/>
          <w:marRight w:val="0"/>
          <w:marTop w:val="0"/>
          <w:marBottom w:val="0"/>
          <w:divBdr>
            <w:top w:val="none" w:sz="0" w:space="0" w:color="auto"/>
            <w:left w:val="none" w:sz="0" w:space="0" w:color="auto"/>
            <w:bottom w:val="none" w:sz="0" w:space="0" w:color="auto"/>
            <w:right w:val="none" w:sz="0" w:space="0" w:color="auto"/>
          </w:divBdr>
        </w:div>
        <w:div w:id="991761717">
          <w:marLeft w:val="480"/>
          <w:marRight w:val="0"/>
          <w:marTop w:val="0"/>
          <w:marBottom w:val="0"/>
          <w:divBdr>
            <w:top w:val="none" w:sz="0" w:space="0" w:color="auto"/>
            <w:left w:val="none" w:sz="0" w:space="0" w:color="auto"/>
            <w:bottom w:val="none" w:sz="0" w:space="0" w:color="auto"/>
            <w:right w:val="none" w:sz="0" w:space="0" w:color="auto"/>
          </w:divBdr>
        </w:div>
        <w:div w:id="636450217">
          <w:marLeft w:val="480"/>
          <w:marRight w:val="0"/>
          <w:marTop w:val="0"/>
          <w:marBottom w:val="0"/>
          <w:divBdr>
            <w:top w:val="none" w:sz="0" w:space="0" w:color="auto"/>
            <w:left w:val="none" w:sz="0" w:space="0" w:color="auto"/>
            <w:bottom w:val="none" w:sz="0" w:space="0" w:color="auto"/>
            <w:right w:val="none" w:sz="0" w:space="0" w:color="auto"/>
          </w:divBdr>
        </w:div>
        <w:div w:id="12457170">
          <w:marLeft w:val="480"/>
          <w:marRight w:val="0"/>
          <w:marTop w:val="0"/>
          <w:marBottom w:val="0"/>
          <w:divBdr>
            <w:top w:val="none" w:sz="0" w:space="0" w:color="auto"/>
            <w:left w:val="none" w:sz="0" w:space="0" w:color="auto"/>
            <w:bottom w:val="none" w:sz="0" w:space="0" w:color="auto"/>
            <w:right w:val="none" w:sz="0" w:space="0" w:color="auto"/>
          </w:divBdr>
        </w:div>
        <w:div w:id="1222250198">
          <w:marLeft w:val="480"/>
          <w:marRight w:val="0"/>
          <w:marTop w:val="0"/>
          <w:marBottom w:val="0"/>
          <w:divBdr>
            <w:top w:val="none" w:sz="0" w:space="0" w:color="auto"/>
            <w:left w:val="none" w:sz="0" w:space="0" w:color="auto"/>
            <w:bottom w:val="none" w:sz="0" w:space="0" w:color="auto"/>
            <w:right w:val="none" w:sz="0" w:space="0" w:color="auto"/>
          </w:divBdr>
        </w:div>
        <w:div w:id="981008813">
          <w:marLeft w:val="480"/>
          <w:marRight w:val="0"/>
          <w:marTop w:val="0"/>
          <w:marBottom w:val="0"/>
          <w:divBdr>
            <w:top w:val="none" w:sz="0" w:space="0" w:color="auto"/>
            <w:left w:val="none" w:sz="0" w:space="0" w:color="auto"/>
            <w:bottom w:val="none" w:sz="0" w:space="0" w:color="auto"/>
            <w:right w:val="none" w:sz="0" w:space="0" w:color="auto"/>
          </w:divBdr>
        </w:div>
        <w:div w:id="1582254239">
          <w:marLeft w:val="480"/>
          <w:marRight w:val="0"/>
          <w:marTop w:val="0"/>
          <w:marBottom w:val="0"/>
          <w:divBdr>
            <w:top w:val="none" w:sz="0" w:space="0" w:color="auto"/>
            <w:left w:val="none" w:sz="0" w:space="0" w:color="auto"/>
            <w:bottom w:val="none" w:sz="0" w:space="0" w:color="auto"/>
            <w:right w:val="none" w:sz="0" w:space="0" w:color="auto"/>
          </w:divBdr>
        </w:div>
        <w:div w:id="410544519">
          <w:marLeft w:val="480"/>
          <w:marRight w:val="0"/>
          <w:marTop w:val="0"/>
          <w:marBottom w:val="0"/>
          <w:divBdr>
            <w:top w:val="none" w:sz="0" w:space="0" w:color="auto"/>
            <w:left w:val="none" w:sz="0" w:space="0" w:color="auto"/>
            <w:bottom w:val="none" w:sz="0" w:space="0" w:color="auto"/>
            <w:right w:val="none" w:sz="0" w:space="0" w:color="auto"/>
          </w:divBdr>
        </w:div>
        <w:div w:id="1956596622">
          <w:marLeft w:val="480"/>
          <w:marRight w:val="0"/>
          <w:marTop w:val="0"/>
          <w:marBottom w:val="0"/>
          <w:divBdr>
            <w:top w:val="none" w:sz="0" w:space="0" w:color="auto"/>
            <w:left w:val="none" w:sz="0" w:space="0" w:color="auto"/>
            <w:bottom w:val="none" w:sz="0" w:space="0" w:color="auto"/>
            <w:right w:val="none" w:sz="0" w:space="0" w:color="auto"/>
          </w:divBdr>
        </w:div>
        <w:div w:id="586378643">
          <w:marLeft w:val="480"/>
          <w:marRight w:val="0"/>
          <w:marTop w:val="0"/>
          <w:marBottom w:val="0"/>
          <w:divBdr>
            <w:top w:val="none" w:sz="0" w:space="0" w:color="auto"/>
            <w:left w:val="none" w:sz="0" w:space="0" w:color="auto"/>
            <w:bottom w:val="none" w:sz="0" w:space="0" w:color="auto"/>
            <w:right w:val="none" w:sz="0" w:space="0" w:color="auto"/>
          </w:divBdr>
        </w:div>
        <w:div w:id="1343316386">
          <w:marLeft w:val="480"/>
          <w:marRight w:val="0"/>
          <w:marTop w:val="0"/>
          <w:marBottom w:val="0"/>
          <w:divBdr>
            <w:top w:val="none" w:sz="0" w:space="0" w:color="auto"/>
            <w:left w:val="none" w:sz="0" w:space="0" w:color="auto"/>
            <w:bottom w:val="none" w:sz="0" w:space="0" w:color="auto"/>
            <w:right w:val="none" w:sz="0" w:space="0" w:color="auto"/>
          </w:divBdr>
        </w:div>
        <w:div w:id="439885367">
          <w:marLeft w:val="480"/>
          <w:marRight w:val="0"/>
          <w:marTop w:val="0"/>
          <w:marBottom w:val="0"/>
          <w:divBdr>
            <w:top w:val="none" w:sz="0" w:space="0" w:color="auto"/>
            <w:left w:val="none" w:sz="0" w:space="0" w:color="auto"/>
            <w:bottom w:val="none" w:sz="0" w:space="0" w:color="auto"/>
            <w:right w:val="none" w:sz="0" w:space="0" w:color="auto"/>
          </w:divBdr>
        </w:div>
        <w:div w:id="696931560">
          <w:marLeft w:val="480"/>
          <w:marRight w:val="0"/>
          <w:marTop w:val="0"/>
          <w:marBottom w:val="0"/>
          <w:divBdr>
            <w:top w:val="none" w:sz="0" w:space="0" w:color="auto"/>
            <w:left w:val="none" w:sz="0" w:space="0" w:color="auto"/>
            <w:bottom w:val="none" w:sz="0" w:space="0" w:color="auto"/>
            <w:right w:val="none" w:sz="0" w:space="0" w:color="auto"/>
          </w:divBdr>
        </w:div>
        <w:div w:id="1937979179">
          <w:marLeft w:val="480"/>
          <w:marRight w:val="0"/>
          <w:marTop w:val="0"/>
          <w:marBottom w:val="0"/>
          <w:divBdr>
            <w:top w:val="none" w:sz="0" w:space="0" w:color="auto"/>
            <w:left w:val="none" w:sz="0" w:space="0" w:color="auto"/>
            <w:bottom w:val="none" w:sz="0" w:space="0" w:color="auto"/>
            <w:right w:val="none" w:sz="0" w:space="0" w:color="auto"/>
          </w:divBdr>
        </w:div>
        <w:div w:id="191116970">
          <w:marLeft w:val="480"/>
          <w:marRight w:val="0"/>
          <w:marTop w:val="0"/>
          <w:marBottom w:val="0"/>
          <w:divBdr>
            <w:top w:val="none" w:sz="0" w:space="0" w:color="auto"/>
            <w:left w:val="none" w:sz="0" w:space="0" w:color="auto"/>
            <w:bottom w:val="none" w:sz="0" w:space="0" w:color="auto"/>
            <w:right w:val="none" w:sz="0" w:space="0" w:color="auto"/>
          </w:divBdr>
        </w:div>
        <w:div w:id="538863880">
          <w:marLeft w:val="480"/>
          <w:marRight w:val="0"/>
          <w:marTop w:val="0"/>
          <w:marBottom w:val="0"/>
          <w:divBdr>
            <w:top w:val="none" w:sz="0" w:space="0" w:color="auto"/>
            <w:left w:val="none" w:sz="0" w:space="0" w:color="auto"/>
            <w:bottom w:val="none" w:sz="0" w:space="0" w:color="auto"/>
            <w:right w:val="none" w:sz="0" w:space="0" w:color="auto"/>
          </w:divBdr>
        </w:div>
        <w:div w:id="187959900">
          <w:marLeft w:val="480"/>
          <w:marRight w:val="0"/>
          <w:marTop w:val="0"/>
          <w:marBottom w:val="0"/>
          <w:divBdr>
            <w:top w:val="none" w:sz="0" w:space="0" w:color="auto"/>
            <w:left w:val="none" w:sz="0" w:space="0" w:color="auto"/>
            <w:bottom w:val="none" w:sz="0" w:space="0" w:color="auto"/>
            <w:right w:val="none" w:sz="0" w:space="0" w:color="auto"/>
          </w:divBdr>
        </w:div>
        <w:div w:id="2047829388">
          <w:marLeft w:val="480"/>
          <w:marRight w:val="0"/>
          <w:marTop w:val="0"/>
          <w:marBottom w:val="0"/>
          <w:divBdr>
            <w:top w:val="none" w:sz="0" w:space="0" w:color="auto"/>
            <w:left w:val="none" w:sz="0" w:space="0" w:color="auto"/>
            <w:bottom w:val="none" w:sz="0" w:space="0" w:color="auto"/>
            <w:right w:val="none" w:sz="0" w:space="0" w:color="auto"/>
          </w:divBdr>
        </w:div>
        <w:div w:id="1195659694">
          <w:marLeft w:val="480"/>
          <w:marRight w:val="0"/>
          <w:marTop w:val="0"/>
          <w:marBottom w:val="0"/>
          <w:divBdr>
            <w:top w:val="none" w:sz="0" w:space="0" w:color="auto"/>
            <w:left w:val="none" w:sz="0" w:space="0" w:color="auto"/>
            <w:bottom w:val="none" w:sz="0" w:space="0" w:color="auto"/>
            <w:right w:val="none" w:sz="0" w:space="0" w:color="auto"/>
          </w:divBdr>
        </w:div>
        <w:div w:id="712340856">
          <w:marLeft w:val="480"/>
          <w:marRight w:val="0"/>
          <w:marTop w:val="0"/>
          <w:marBottom w:val="0"/>
          <w:divBdr>
            <w:top w:val="none" w:sz="0" w:space="0" w:color="auto"/>
            <w:left w:val="none" w:sz="0" w:space="0" w:color="auto"/>
            <w:bottom w:val="none" w:sz="0" w:space="0" w:color="auto"/>
            <w:right w:val="none" w:sz="0" w:space="0" w:color="auto"/>
          </w:divBdr>
        </w:div>
        <w:div w:id="412821948">
          <w:marLeft w:val="480"/>
          <w:marRight w:val="0"/>
          <w:marTop w:val="0"/>
          <w:marBottom w:val="0"/>
          <w:divBdr>
            <w:top w:val="none" w:sz="0" w:space="0" w:color="auto"/>
            <w:left w:val="none" w:sz="0" w:space="0" w:color="auto"/>
            <w:bottom w:val="none" w:sz="0" w:space="0" w:color="auto"/>
            <w:right w:val="none" w:sz="0" w:space="0" w:color="auto"/>
          </w:divBdr>
        </w:div>
        <w:div w:id="577790301">
          <w:marLeft w:val="480"/>
          <w:marRight w:val="0"/>
          <w:marTop w:val="0"/>
          <w:marBottom w:val="0"/>
          <w:divBdr>
            <w:top w:val="none" w:sz="0" w:space="0" w:color="auto"/>
            <w:left w:val="none" w:sz="0" w:space="0" w:color="auto"/>
            <w:bottom w:val="none" w:sz="0" w:space="0" w:color="auto"/>
            <w:right w:val="none" w:sz="0" w:space="0" w:color="auto"/>
          </w:divBdr>
        </w:div>
        <w:div w:id="1195652575">
          <w:marLeft w:val="480"/>
          <w:marRight w:val="0"/>
          <w:marTop w:val="0"/>
          <w:marBottom w:val="0"/>
          <w:divBdr>
            <w:top w:val="none" w:sz="0" w:space="0" w:color="auto"/>
            <w:left w:val="none" w:sz="0" w:space="0" w:color="auto"/>
            <w:bottom w:val="none" w:sz="0" w:space="0" w:color="auto"/>
            <w:right w:val="none" w:sz="0" w:space="0" w:color="auto"/>
          </w:divBdr>
        </w:div>
        <w:div w:id="1245725178">
          <w:marLeft w:val="480"/>
          <w:marRight w:val="0"/>
          <w:marTop w:val="0"/>
          <w:marBottom w:val="0"/>
          <w:divBdr>
            <w:top w:val="none" w:sz="0" w:space="0" w:color="auto"/>
            <w:left w:val="none" w:sz="0" w:space="0" w:color="auto"/>
            <w:bottom w:val="none" w:sz="0" w:space="0" w:color="auto"/>
            <w:right w:val="none" w:sz="0" w:space="0" w:color="auto"/>
          </w:divBdr>
        </w:div>
        <w:div w:id="638803105">
          <w:marLeft w:val="480"/>
          <w:marRight w:val="0"/>
          <w:marTop w:val="0"/>
          <w:marBottom w:val="0"/>
          <w:divBdr>
            <w:top w:val="none" w:sz="0" w:space="0" w:color="auto"/>
            <w:left w:val="none" w:sz="0" w:space="0" w:color="auto"/>
            <w:bottom w:val="none" w:sz="0" w:space="0" w:color="auto"/>
            <w:right w:val="none" w:sz="0" w:space="0" w:color="auto"/>
          </w:divBdr>
        </w:div>
        <w:div w:id="489059057">
          <w:marLeft w:val="480"/>
          <w:marRight w:val="0"/>
          <w:marTop w:val="0"/>
          <w:marBottom w:val="0"/>
          <w:divBdr>
            <w:top w:val="none" w:sz="0" w:space="0" w:color="auto"/>
            <w:left w:val="none" w:sz="0" w:space="0" w:color="auto"/>
            <w:bottom w:val="none" w:sz="0" w:space="0" w:color="auto"/>
            <w:right w:val="none" w:sz="0" w:space="0" w:color="auto"/>
          </w:divBdr>
        </w:div>
        <w:div w:id="951670451">
          <w:marLeft w:val="480"/>
          <w:marRight w:val="0"/>
          <w:marTop w:val="0"/>
          <w:marBottom w:val="0"/>
          <w:divBdr>
            <w:top w:val="none" w:sz="0" w:space="0" w:color="auto"/>
            <w:left w:val="none" w:sz="0" w:space="0" w:color="auto"/>
            <w:bottom w:val="none" w:sz="0" w:space="0" w:color="auto"/>
            <w:right w:val="none" w:sz="0" w:space="0" w:color="auto"/>
          </w:divBdr>
        </w:div>
        <w:div w:id="911238311">
          <w:marLeft w:val="480"/>
          <w:marRight w:val="0"/>
          <w:marTop w:val="0"/>
          <w:marBottom w:val="0"/>
          <w:divBdr>
            <w:top w:val="none" w:sz="0" w:space="0" w:color="auto"/>
            <w:left w:val="none" w:sz="0" w:space="0" w:color="auto"/>
            <w:bottom w:val="none" w:sz="0" w:space="0" w:color="auto"/>
            <w:right w:val="none" w:sz="0" w:space="0" w:color="auto"/>
          </w:divBdr>
        </w:div>
        <w:div w:id="1998268059">
          <w:marLeft w:val="480"/>
          <w:marRight w:val="0"/>
          <w:marTop w:val="0"/>
          <w:marBottom w:val="0"/>
          <w:divBdr>
            <w:top w:val="none" w:sz="0" w:space="0" w:color="auto"/>
            <w:left w:val="none" w:sz="0" w:space="0" w:color="auto"/>
            <w:bottom w:val="none" w:sz="0" w:space="0" w:color="auto"/>
            <w:right w:val="none" w:sz="0" w:space="0" w:color="auto"/>
          </w:divBdr>
        </w:div>
        <w:div w:id="700401436">
          <w:marLeft w:val="480"/>
          <w:marRight w:val="0"/>
          <w:marTop w:val="0"/>
          <w:marBottom w:val="0"/>
          <w:divBdr>
            <w:top w:val="none" w:sz="0" w:space="0" w:color="auto"/>
            <w:left w:val="none" w:sz="0" w:space="0" w:color="auto"/>
            <w:bottom w:val="none" w:sz="0" w:space="0" w:color="auto"/>
            <w:right w:val="none" w:sz="0" w:space="0" w:color="auto"/>
          </w:divBdr>
        </w:div>
        <w:div w:id="294214781">
          <w:marLeft w:val="480"/>
          <w:marRight w:val="0"/>
          <w:marTop w:val="0"/>
          <w:marBottom w:val="0"/>
          <w:divBdr>
            <w:top w:val="none" w:sz="0" w:space="0" w:color="auto"/>
            <w:left w:val="none" w:sz="0" w:space="0" w:color="auto"/>
            <w:bottom w:val="none" w:sz="0" w:space="0" w:color="auto"/>
            <w:right w:val="none" w:sz="0" w:space="0" w:color="auto"/>
          </w:divBdr>
        </w:div>
        <w:div w:id="1563445893">
          <w:marLeft w:val="480"/>
          <w:marRight w:val="0"/>
          <w:marTop w:val="0"/>
          <w:marBottom w:val="0"/>
          <w:divBdr>
            <w:top w:val="none" w:sz="0" w:space="0" w:color="auto"/>
            <w:left w:val="none" w:sz="0" w:space="0" w:color="auto"/>
            <w:bottom w:val="none" w:sz="0" w:space="0" w:color="auto"/>
            <w:right w:val="none" w:sz="0" w:space="0" w:color="auto"/>
          </w:divBdr>
        </w:div>
        <w:div w:id="2101757769">
          <w:marLeft w:val="480"/>
          <w:marRight w:val="0"/>
          <w:marTop w:val="0"/>
          <w:marBottom w:val="0"/>
          <w:divBdr>
            <w:top w:val="none" w:sz="0" w:space="0" w:color="auto"/>
            <w:left w:val="none" w:sz="0" w:space="0" w:color="auto"/>
            <w:bottom w:val="none" w:sz="0" w:space="0" w:color="auto"/>
            <w:right w:val="none" w:sz="0" w:space="0" w:color="auto"/>
          </w:divBdr>
        </w:div>
        <w:div w:id="1297761576">
          <w:marLeft w:val="480"/>
          <w:marRight w:val="0"/>
          <w:marTop w:val="0"/>
          <w:marBottom w:val="0"/>
          <w:divBdr>
            <w:top w:val="none" w:sz="0" w:space="0" w:color="auto"/>
            <w:left w:val="none" w:sz="0" w:space="0" w:color="auto"/>
            <w:bottom w:val="none" w:sz="0" w:space="0" w:color="auto"/>
            <w:right w:val="none" w:sz="0" w:space="0" w:color="auto"/>
          </w:divBdr>
        </w:div>
        <w:div w:id="459491664">
          <w:marLeft w:val="480"/>
          <w:marRight w:val="0"/>
          <w:marTop w:val="0"/>
          <w:marBottom w:val="0"/>
          <w:divBdr>
            <w:top w:val="none" w:sz="0" w:space="0" w:color="auto"/>
            <w:left w:val="none" w:sz="0" w:space="0" w:color="auto"/>
            <w:bottom w:val="none" w:sz="0" w:space="0" w:color="auto"/>
            <w:right w:val="none" w:sz="0" w:space="0" w:color="auto"/>
          </w:divBdr>
        </w:div>
        <w:div w:id="531116446">
          <w:marLeft w:val="480"/>
          <w:marRight w:val="0"/>
          <w:marTop w:val="0"/>
          <w:marBottom w:val="0"/>
          <w:divBdr>
            <w:top w:val="none" w:sz="0" w:space="0" w:color="auto"/>
            <w:left w:val="none" w:sz="0" w:space="0" w:color="auto"/>
            <w:bottom w:val="none" w:sz="0" w:space="0" w:color="auto"/>
            <w:right w:val="none" w:sz="0" w:space="0" w:color="auto"/>
          </w:divBdr>
        </w:div>
        <w:div w:id="202980960">
          <w:marLeft w:val="480"/>
          <w:marRight w:val="0"/>
          <w:marTop w:val="0"/>
          <w:marBottom w:val="0"/>
          <w:divBdr>
            <w:top w:val="none" w:sz="0" w:space="0" w:color="auto"/>
            <w:left w:val="none" w:sz="0" w:space="0" w:color="auto"/>
            <w:bottom w:val="none" w:sz="0" w:space="0" w:color="auto"/>
            <w:right w:val="none" w:sz="0" w:space="0" w:color="auto"/>
          </w:divBdr>
        </w:div>
        <w:div w:id="1907494052">
          <w:marLeft w:val="480"/>
          <w:marRight w:val="0"/>
          <w:marTop w:val="0"/>
          <w:marBottom w:val="0"/>
          <w:divBdr>
            <w:top w:val="none" w:sz="0" w:space="0" w:color="auto"/>
            <w:left w:val="none" w:sz="0" w:space="0" w:color="auto"/>
            <w:bottom w:val="none" w:sz="0" w:space="0" w:color="auto"/>
            <w:right w:val="none" w:sz="0" w:space="0" w:color="auto"/>
          </w:divBdr>
        </w:div>
        <w:div w:id="1886137801">
          <w:marLeft w:val="480"/>
          <w:marRight w:val="0"/>
          <w:marTop w:val="0"/>
          <w:marBottom w:val="0"/>
          <w:divBdr>
            <w:top w:val="none" w:sz="0" w:space="0" w:color="auto"/>
            <w:left w:val="none" w:sz="0" w:space="0" w:color="auto"/>
            <w:bottom w:val="none" w:sz="0" w:space="0" w:color="auto"/>
            <w:right w:val="none" w:sz="0" w:space="0" w:color="auto"/>
          </w:divBdr>
        </w:div>
        <w:div w:id="2144611473">
          <w:marLeft w:val="480"/>
          <w:marRight w:val="0"/>
          <w:marTop w:val="0"/>
          <w:marBottom w:val="0"/>
          <w:divBdr>
            <w:top w:val="none" w:sz="0" w:space="0" w:color="auto"/>
            <w:left w:val="none" w:sz="0" w:space="0" w:color="auto"/>
            <w:bottom w:val="none" w:sz="0" w:space="0" w:color="auto"/>
            <w:right w:val="none" w:sz="0" w:space="0" w:color="auto"/>
          </w:divBdr>
        </w:div>
        <w:div w:id="1370259231">
          <w:marLeft w:val="480"/>
          <w:marRight w:val="0"/>
          <w:marTop w:val="0"/>
          <w:marBottom w:val="0"/>
          <w:divBdr>
            <w:top w:val="none" w:sz="0" w:space="0" w:color="auto"/>
            <w:left w:val="none" w:sz="0" w:space="0" w:color="auto"/>
            <w:bottom w:val="none" w:sz="0" w:space="0" w:color="auto"/>
            <w:right w:val="none" w:sz="0" w:space="0" w:color="auto"/>
          </w:divBdr>
        </w:div>
        <w:div w:id="1724601381">
          <w:marLeft w:val="480"/>
          <w:marRight w:val="0"/>
          <w:marTop w:val="0"/>
          <w:marBottom w:val="0"/>
          <w:divBdr>
            <w:top w:val="none" w:sz="0" w:space="0" w:color="auto"/>
            <w:left w:val="none" w:sz="0" w:space="0" w:color="auto"/>
            <w:bottom w:val="none" w:sz="0" w:space="0" w:color="auto"/>
            <w:right w:val="none" w:sz="0" w:space="0" w:color="auto"/>
          </w:divBdr>
        </w:div>
        <w:div w:id="810246320">
          <w:marLeft w:val="480"/>
          <w:marRight w:val="0"/>
          <w:marTop w:val="0"/>
          <w:marBottom w:val="0"/>
          <w:divBdr>
            <w:top w:val="none" w:sz="0" w:space="0" w:color="auto"/>
            <w:left w:val="none" w:sz="0" w:space="0" w:color="auto"/>
            <w:bottom w:val="none" w:sz="0" w:space="0" w:color="auto"/>
            <w:right w:val="none" w:sz="0" w:space="0" w:color="auto"/>
          </w:divBdr>
        </w:div>
        <w:div w:id="1389692107">
          <w:marLeft w:val="480"/>
          <w:marRight w:val="0"/>
          <w:marTop w:val="0"/>
          <w:marBottom w:val="0"/>
          <w:divBdr>
            <w:top w:val="none" w:sz="0" w:space="0" w:color="auto"/>
            <w:left w:val="none" w:sz="0" w:space="0" w:color="auto"/>
            <w:bottom w:val="none" w:sz="0" w:space="0" w:color="auto"/>
            <w:right w:val="none" w:sz="0" w:space="0" w:color="auto"/>
          </w:divBdr>
        </w:div>
        <w:div w:id="1584101092">
          <w:marLeft w:val="480"/>
          <w:marRight w:val="0"/>
          <w:marTop w:val="0"/>
          <w:marBottom w:val="0"/>
          <w:divBdr>
            <w:top w:val="none" w:sz="0" w:space="0" w:color="auto"/>
            <w:left w:val="none" w:sz="0" w:space="0" w:color="auto"/>
            <w:bottom w:val="none" w:sz="0" w:space="0" w:color="auto"/>
            <w:right w:val="none" w:sz="0" w:space="0" w:color="auto"/>
          </w:divBdr>
        </w:div>
        <w:div w:id="1130047941">
          <w:marLeft w:val="480"/>
          <w:marRight w:val="0"/>
          <w:marTop w:val="0"/>
          <w:marBottom w:val="0"/>
          <w:divBdr>
            <w:top w:val="none" w:sz="0" w:space="0" w:color="auto"/>
            <w:left w:val="none" w:sz="0" w:space="0" w:color="auto"/>
            <w:bottom w:val="none" w:sz="0" w:space="0" w:color="auto"/>
            <w:right w:val="none" w:sz="0" w:space="0" w:color="auto"/>
          </w:divBdr>
        </w:div>
        <w:div w:id="247814552">
          <w:marLeft w:val="480"/>
          <w:marRight w:val="0"/>
          <w:marTop w:val="0"/>
          <w:marBottom w:val="0"/>
          <w:divBdr>
            <w:top w:val="none" w:sz="0" w:space="0" w:color="auto"/>
            <w:left w:val="none" w:sz="0" w:space="0" w:color="auto"/>
            <w:bottom w:val="none" w:sz="0" w:space="0" w:color="auto"/>
            <w:right w:val="none" w:sz="0" w:space="0" w:color="auto"/>
          </w:divBdr>
        </w:div>
        <w:div w:id="1028411175">
          <w:marLeft w:val="480"/>
          <w:marRight w:val="0"/>
          <w:marTop w:val="0"/>
          <w:marBottom w:val="0"/>
          <w:divBdr>
            <w:top w:val="none" w:sz="0" w:space="0" w:color="auto"/>
            <w:left w:val="none" w:sz="0" w:space="0" w:color="auto"/>
            <w:bottom w:val="none" w:sz="0" w:space="0" w:color="auto"/>
            <w:right w:val="none" w:sz="0" w:space="0" w:color="auto"/>
          </w:divBdr>
        </w:div>
        <w:div w:id="963119558">
          <w:marLeft w:val="480"/>
          <w:marRight w:val="0"/>
          <w:marTop w:val="0"/>
          <w:marBottom w:val="0"/>
          <w:divBdr>
            <w:top w:val="none" w:sz="0" w:space="0" w:color="auto"/>
            <w:left w:val="none" w:sz="0" w:space="0" w:color="auto"/>
            <w:bottom w:val="none" w:sz="0" w:space="0" w:color="auto"/>
            <w:right w:val="none" w:sz="0" w:space="0" w:color="auto"/>
          </w:divBdr>
        </w:div>
        <w:div w:id="2047172166">
          <w:marLeft w:val="480"/>
          <w:marRight w:val="0"/>
          <w:marTop w:val="0"/>
          <w:marBottom w:val="0"/>
          <w:divBdr>
            <w:top w:val="none" w:sz="0" w:space="0" w:color="auto"/>
            <w:left w:val="none" w:sz="0" w:space="0" w:color="auto"/>
            <w:bottom w:val="none" w:sz="0" w:space="0" w:color="auto"/>
            <w:right w:val="none" w:sz="0" w:space="0" w:color="auto"/>
          </w:divBdr>
        </w:div>
        <w:div w:id="978416499">
          <w:marLeft w:val="480"/>
          <w:marRight w:val="0"/>
          <w:marTop w:val="0"/>
          <w:marBottom w:val="0"/>
          <w:divBdr>
            <w:top w:val="none" w:sz="0" w:space="0" w:color="auto"/>
            <w:left w:val="none" w:sz="0" w:space="0" w:color="auto"/>
            <w:bottom w:val="none" w:sz="0" w:space="0" w:color="auto"/>
            <w:right w:val="none" w:sz="0" w:space="0" w:color="auto"/>
          </w:divBdr>
        </w:div>
        <w:div w:id="468517081">
          <w:marLeft w:val="480"/>
          <w:marRight w:val="0"/>
          <w:marTop w:val="0"/>
          <w:marBottom w:val="0"/>
          <w:divBdr>
            <w:top w:val="none" w:sz="0" w:space="0" w:color="auto"/>
            <w:left w:val="none" w:sz="0" w:space="0" w:color="auto"/>
            <w:bottom w:val="none" w:sz="0" w:space="0" w:color="auto"/>
            <w:right w:val="none" w:sz="0" w:space="0" w:color="auto"/>
          </w:divBdr>
        </w:div>
        <w:div w:id="2091341883">
          <w:marLeft w:val="480"/>
          <w:marRight w:val="0"/>
          <w:marTop w:val="0"/>
          <w:marBottom w:val="0"/>
          <w:divBdr>
            <w:top w:val="none" w:sz="0" w:space="0" w:color="auto"/>
            <w:left w:val="none" w:sz="0" w:space="0" w:color="auto"/>
            <w:bottom w:val="none" w:sz="0" w:space="0" w:color="auto"/>
            <w:right w:val="none" w:sz="0" w:space="0" w:color="auto"/>
          </w:divBdr>
        </w:div>
        <w:div w:id="1996908013">
          <w:marLeft w:val="480"/>
          <w:marRight w:val="0"/>
          <w:marTop w:val="0"/>
          <w:marBottom w:val="0"/>
          <w:divBdr>
            <w:top w:val="none" w:sz="0" w:space="0" w:color="auto"/>
            <w:left w:val="none" w:sz="0" w:space="0" w:color="auto"/>
            <w:bottom w:val="none" w:sz="0" w:space="0" w:color="auto"/>
            <w:right w:val="none" w:sz="0" w:space="0" w:color="auto"/>
          </w:divBdr>
        </w:div>
        <w:div w:id="1693413612">
          <w:marLeft w:val="480"/>
          <w:marRight w:val="0"/>
          <w:marTop w:val="0"/>
          <w:marBottom w:val="0"/>
          <w:divBdr>
            <w:top w:val="none" w:sz="0" w:space="0" w:color="auto"/>
            <w:left w:val="none" w:sz="0" w:space="0" w:color="auto"/>
            <w:bottom w:val="none" w:sz="0" w:space="0" w:color="auto"/>
            <w:right w:val="none" w:sz="0" w:space="0" w:color="auto"/>
          </w:divBdr>
        </w:div>
        <w:div w:id="932053781">
          <w:marLeft w:val="480"/>
          <w:marRight w:val="0"/>
          <w:marTop w:val="0"/>
          <w:marBottom w:val="0"/>
          <w:divBdr>
            <w:top w:val="none" w:sz="0" w:space="0" w:color="auto"/>
            <w:left w:val="none" w:sz="0" w:space="0" w:color="auto"/>
            <w:bottom w:val="none" w:sz="0" w:space="0" w:color="auto"/>
            <w:right w:val="none" w:sz="0" w:space="0" w:color="auto"/>
          </w:divBdr>
        </w:div>
        <w:div w:id="1271622760">
          <w:marLeft w:val="480"/>
          <w:marRight w:val="0"/>
          <w:marTop w:val="0"/>
          <w:marBottom w:val="0"/>
          <w:divBdr>
            <w:top w:val="none" w:sz="0" w:space="0" w:color="auto"/>
            <w:left w:val="none" w:sz="0" w:space="0" w:color="auto"/>
            <w:bottom w:val="none" w:sz="0" w:space="0" w:color="auto"/>
            <w:right w:val="none" w:sz="0" w:space="0" w:color="auto"/>
          </w:divBdr>
        </w:div>
        <w:div w:id="1796632082">
          <w:marLeft w:val="480"/>
          <w:marRight w:val="0"/>
          <w:marTop w:val="0"/>
          <w:marBottom w:val="0"/>
          <w:divBdr>
            <w:top w:val="none" w:sz="0" w:space="0" w:color="auto"/>
            <w:left w:val="none" w:sz="0" w:space="0" w:color="auto"/>
            <w:bottom w:val="none" w:sz="0" w:space="0" w:color="auto"/>
            <w:right w:val="none" w:sz="0" w:space="0" w:color="auto"/>
          </w:divBdr>
        </w:div>
        <w:div w:id="1508593926">
          <w:marLeft w:val="480"/>
          <w:marRight w:val="0"/>
          <w:marTop w:val="0"/>
          <w:marBottom w:val="0"/>
          <w:divBdr>
            <w:top w:val="none" w:sz="0" w:space="0" w:color="auto"/>
            <w:left w:val="none" w:sz="0" w:space="0" w:color="auto"/>
            <w:bottom w:val="none" w:sz="0" w:space="0" w:color="auto"/>
            <w:right w:val="none" w:sz="0" w:space="0" w:color="auto"/>
          </w:divBdr>
        </w:div>
        <w:div w:id="1979452478">
          <w:marLeft w:val="480"/>
          <w:marRight w:val="0"/>
          <w:marTop w:val="0"/>
          <w:marBottom w:val="0"/>
          <w:divBdr>
            <w:top w:val="none" w:sz="0" w:space="0" w:color="auto"/>
            <w:left w:val="none" w:sz="0" w:space="0" w:color="auto"/>
            <w:bottom w:val="none" w:sz="0" w:space="0" w:color="auto"/>
            <w:right w:val="none" w:sz="0" w:space="0" w:color="auto"/>
          </w:divBdr>
        </w:div>
        <w:div w:id="1021975408">
          <w:marLeft w:val="480"/>
          <w:marRight w:val="0"/>
          <w:marTop w:val="0"/>
          <w:marBottom w:val="0"/>
          <w:divBdr>
            <w:top w:val="none" w:sz="0" w:space="0" w:color="auto"/>
            <w:left w:val="none" w:sz="0" w:space="0" w:color="auto"/>
            <w:bottom w:val="none" w:sz="0" w:space="0" w:color="auto"/>
            <w:right w:val="none" w:sz="0" w:space="0" w:color="auto"/>
          </w:divBdr>
        </w:div>
        <w:div w:id="937174936">
          <w:marLeft w:val="480"/>
          <w:marRight w:val="0"/>
          <w:marTop w:val="0"/>
          <w:marBottom w:val="0"/>
          <w:divBdr>
            <w:top w:val="none" w:sz="0" w:space="0" w:color="auto"/>
            <w:left w:val="none" w:sz="0" w:space="0" w:color="auto"/>
            <w:bottom w:val="none" w:sz="0" w:space="0" w:color="auto"/>
            <w:right w:val="none" w:sz="0" w:space="0" w:color="auto"/>
          </w:divBdr>
        </w:div>
        <w:div w:id="2003461467">
          <w:marLeft w:val="480"/>
          <w:marRight w:val="0"/>
          <w:marTop w:val="0"/>
          <w:marBottom w:val="0"/>
          <w:divBdr>
            <w:top w:val="none" w:sz="0" w:space="0" w:color="auto"/>
            <w:left w:val="none" w:sz="0" w:space="0" w:color="auto"/>
            <w:bottom w:val="none" w:sz="0" w:space="0" w:color="auto"/>
            <w:right w:val="none" w:sz="0" w:space="0" w:color="auto"/>
          </w:divBdr>
        </w:div>
        <w:div w:id="1890602893">
          <w:marLeft w:val="480"/>
          <w:marRight w:val="0"/>
          <w:marTop w:val="0"/>
          <w:marBottom w:val="0"/>
          <w:divBdr>
            <w:top w:val="none" w:sz="0" w:space="0" w:color="auto"/>
            <w:left w:val="none" w:sz="0" w:space="0" w:color="auto"/>
            <w:bottom w:val="none" w:sz="0" w:space="0" w:color="auto"/>
            <w:right w:val="none" w:sz="0" w:space="0" w:color="auto"/>
          </w:divBdr>
        </w:div>
        <w:div w:id="1651714646">
          <w:marLeft w:val="480"/>
          <w:marRight w:val="0"/>
          <w:marTop w:val="0"/>
          <w:marBottom w:val="0"/>
          <w:divBdr>
            <w:top w:val="none" w:sz="0" w:space="0" w:color="auto"/>
            <w:left w:val="none" w:sz="0" w:space="0" w:color="auto"/>
            <w:bottom w:val="none" w:sz="0" w:space="0" w:color="auto"/>
            <w:right w:val="none" w:sz="0" w:space="0" w:color="auto"/>
          </w:divBdr>
        </w:div>
        <w:div w:id="1058163469">
          <w:marLeft w:val="480"/>
          <w:marRight w:val="0"/>
          <w:marTop w:val="0"/>
          <w:marBottom w:val="0"/>
          <w:divBdr>
            <w:top w:val="none" w:sz="0" w:space="0" w:color="auto"/>
            <w:left w:val="none" w:sz="0" w:space="0" w:color="auto"/>
            <w:bottom w:val="none" w:sz="0" w:space="0" w:color="auto"/>
            <w:right w:val="none" w:sz="0" w:space="0" w:color="auto"/>
          </w:divBdr>
        </w:div>
        <w:div w:id="1229414585">
          <w:marLeft w:val="480"/>
          <w:marRight w:val="0"/>
          <w:marTop w:val="0"/>
          <w:marBottom w:val="0"/>
          <w:divBdr>
            <w:top w:val="none" w:sz="0" w:space="0" w:color="auto"/>
            <w:left w:val="none" w:sz="0" w:space="0" w:color="auto"/>
            <w:bottom w:val="none" w:sz="0" w:space="0" w:color="auto"/>
            <w:right w:val="none" w:sz="0" w:space="0" w:color="auto"/>
          </w:divBdr>
        </w:div>
        <w:div w:id="927809378">
          <w:marLeft w:val="480"/>
          <w:marRight w:val="0"/>
          <w:marTop w:val="0"/>
          <w:marBottom w:val="0"/>
          <w:divBdr>
            <w:top w:val="none" w:sz="0" w:space="0" w:color="auto"/>
            <w:left w:val="none" w:sz="0" w:space="0" w:color="auto"/>
            <w:bottom w:val="none" w:sz="0" w:space="0" w:color="auto"/>
            <w:right w:val="none" w:sz="0" w:space="0" w:color="auto"/>
          </w:divBdr>
        </w:div>
        <w:div w:id="1024328619">
          <w:marLeft w:val="480"/>
          <w:marRight w:val="0"/>
          <w:marTop w:val="0"/>
          <w:marBottom w:val="0"/>
          <w:divBdr>
            <w:top w:val="none" w:sz="0" w:space="0" w:color="auto"/>
            <w:left w:val="none" w:sz="0" w:space="0" w:color="auto"/>
            <w:bottom w:val="none" w:sz="0" w:space="0" w:color="auto"/>
            <w:right w:val="none" w:sz="0" w:space="0" w:color="auto"/>
          </w:divBdr>
        </w:div>
        <w:div w:id="1236892617">
          <w:marLeft w:val="480"/>
          <w:marRight w:val="0"/>
          <w:marTop w:val="0"/>
          <w:marBottom w:val="0"/>
          <w:divBdr>
            <w:top w:val="none" w:sz="0" w:space="0" w:color="auto"/>
            <w:left w:val="none" w:sz="0" w:space="0" w:color="auto"/>
            <w:bottom w:val="none" w:sz="0" w:space="0" w:color="auto"/>
            <w:right w:val="none" w:sz="0" w:space="0" w:color="auto"/>
          </w:divBdr>
        </w:div>
        <w:div w:id="25447451">
          <w:marLeft w:val="480"/>
          <w:marRight w:val="0"/>
          <w:marTop w:val="0"/>
          <w:marBottom w:val="0"/>
          <w:divBdr>
            <w:top w:val="none" w:sz="0" w:space="0" w:color="auto"/>
            <w:left w:val="none" w:sz="0" w:space="0" w:color="auto"/>
            <w:bottom w:val="none" w:sz="0" w:space="0" w:color="auto"/>
            <w:right w:val="none" w:sz="0" w:space="0" w:color="auto"/>
          </w:divBdr>
        </w:div>
        <w:div w:id="986519807">
          <w:marLeft w:val="480"/>
          <w:marRight w:val="0"/>
          <w:marTop w:val="0"/>
          <w:marBottom w:val="0"/>
          <w:divBdr>
            <w:top w:val="none" w:sz="0" w:space="0" w:color="auto"/>
            <w:left w:val="none" w:sz="0" w:space="0" w:color="auto"/>
            <w:bottom w:val="none" w:sz="0" w:space="0" w:color="auto"/>
            <w:right w:val="none" w:sz="0" w:space="0" w:color="auto"/>
          </w:divBdr>
        </w:div>
        <w:div w:id="288097509">
          <w:marLeft w:val="480"/>
          <w:marRight w:val="0"/>
          <w:marTop w:val="0"/>
          <w:marBottom w:val="0"/>
          <w:divBdr>
            <w:top w:val="none" w:sz="0" w:space="0" w:color="auto"/>
            <w:left w:val="none" w:sz="0" w:space="0" w:color="auto"/>
            <w:bottom w:val="none" w:sz="0" w:space="0" w:color="auto"/>
            <w:right w:val="none" w:sz="0" w:space="0" w:color="auto"/>
          </w:divBdr>
        </w:div>
        <w:div w:id="1098216839">
          <w:marLeft w:val="480"/>
          <w:marRight w:val="0"/>
          <w:marTop w:val="0"/>
          <w:marBottom w:val="0"/>
          <w:divBdr>
            <w:top w:val="none" w:sz="0" w:space="0" w:color="auto"/>
            <w:left w:val="none" w:sz="0" w:space="0" w:color="auto"/>
            <w:bottom w:val="none" w:sz="0" w:space="0" w:color="auto"/>
            <w:right w:val="none" w:sz="0" w:space="0" w:color="auto"/>
          </w:divBdr>
        </w:div>
        <w:div w:id="1975063568">
          <w:marLeft w:val="480"/>
          <w:marRight w:val="0"/>
          <w:marTop w:val="0"/>
          <w:marBottom w:val="0"/>
          <w:divBdr>
            <w:top w:val="none" w:sz="0" w:space="0" w:color="auto"/>
            <w:left w:val="none" w:sz="0" w:space="0" w:color="auto"/>
            <w:bottom w:val="none" w:sz="0" w:space="0" w:color="auto"/>
            <w:right w:val="none" w:sz="0" w:space="0" w:color="auto"/>
          </w:divBdr>
        </w:div>
        <w:div w:id="1160584224">
          <w:marLeft w:val="480"/>
          <w:marRight w:val="0"/>
          <w:marTop w:val="0"/>
          <w:marBottom w:val="0"/>
          <w:divBdr>
            <w:top w:val="none" w:sz="0" w:space="0" w:color="auto"/>
            <w:left w:val="none" w:sz="0" w:space="0" w:color="auto"/>
            <w:bottom w:val="none" w:sz="0" w:space="0" w:color="auto"/>
            <w:right w:val="none" w:sz="0" w:space="0" w:color="auto"/>
          </w:divBdr>
        </w:div>
        <w:div w:id="342904229">
          <w:marLeft w:val="480"/>
          <w:marRight w:val="0"/>
          <w:marTop w:val="0"/>
          <w:marBottom w:val="0"/>
          <w:divBdr>
            <w:top w:val="none" w:sz="0" w:space="0" w:color="auto"/>
            <w:left w:val="none" w:sz="0" w:space="0" w:color="auto"/>
            <w:bottom w:val="none" w:sz="0" w:space="0" w:color="auto"/>
            <w:right w:val="none" w:sz="0" w:space="0" w:color="auto"/>
          </w:divBdr>
        </w:div>
        <w:div w:id="1297905823">
          <w:marLeft w:val="480"/>
          <w:marRight w:val="0"/>
          <w:marTop w:val="0"/>
          <w:marBottom w:val="0"/>
          <w:divBdr>
            <w:top w:val="none" w:sz="0" w:space="0" w:color="auto"/>
            <w:left w:val="none" w:sz="0" w:space="0" w:color="auto"/>
            <w:bottom w:val="none" w:sz="0" w:space="0" w:color="auto"/>
            <w:right w:val="none" w:sz="0" w:space="0" w:color="auto"/>
          </w:divBdr>
        </w:div>
        <w:div w:id="276909737">
          <w:marLeft w:val="480"/>
          <w:marRight w:val="0"/>
          <w:marTop w:val="0"/>
          <w:marBottom w:val="0"/>
          <w:divBdr>
            <w:top w:val="none" w:sz="0" w:space="0" w:color="auto"/>
            <w:left w:val="none" w:sz="0" w:space="0" w:color="auto"/>
            <w:bottom w:val="none" w:sz="0" w:space="0" w:color="auto"/>
            <w:right w:val="none" w:sz="0" w:space="0" w:color="auto"/>
          </w:divBdr>
        </w:div>
        <w:div w:id="990866465">
          <w:marLeft w:val="480"/>
          <w:marRight w:val="0"/>
          <w:marTop w:val="0"/>
          <w:marBottom w:val="0"/>
          <w:divBdr>
            <w:top w:val="none" w:sz="0" w:space="0" w:color="auto"/>
            <w:left w:val="none" w:sz="0" w:space="0" w:color="auto"/>
            <w:bottom w:val="none" w:sz="0" w:space="0" w:color="auto"/>
            <w:right w:val="none" w:sz="0" w:space="0" w:color="auto"/>
          </w:divBdr>
        </w:div>
        <w:div w:id="1705791721">
          <w:marLeft w:val="480"/>
          <w:marRight w:val="0"/>
          <w:marTop w:val="0"/>
          <w:marBottom w:val="0"/>
          <w:divBdr>
            <w:top w:val="none" w:sz="0" w:space="0" w:color="auto"/>
            <w:left w:val="none" w:sz="0" w:space="0" w:color="auto"/>
            <w:bottom w:val="none" w:sz="0" w:space="0" w:color="auto"/>
            <w:right w:val="none" w:sz="0" w:space="0" w:color="auto"/>
          </w:divBdr>
        </w:div>
        <w:div w:id="451439517">
          <w:marLeft w:val="480"/>
          <w:marRight w:val="0"/>
          <w:marTop w:val="0"/>
          <w:marBottom w:val="0"/>
          <w:divBdr>
            <w:top w:val="none" w:sz="0" w:space="0" w:color="auto"/>
            <w:left w:val="none" w:sz="0" w:space="0" w:color="auto"/>
            <w:bottom w:val="none" w:sz="0" w:space="0" w:color="auto"/>
            <w:right w:val="none" w:sz="0" w:space="0" w:color="auto"/>
          </w:divBdr>
        </w:div>
        <w:div w:id="389964269">
          <w:marLeft w:val="480"/>
          <w:marRight w:val="0"/>
          <w:marTop w:val="0"/>
          <w:marBottom w:val="0"/>
          <w:divBdr>
            <w:top w:val="none" w:sz="0" w:space="0" w:color="auto"/>
            <w:left w:val="none" w:sz="0" w:space="0" w:color="auto"/>
            <w:bottom w:val="none" w:sz="0" w:space="0" w:color="auto"/>
            <w:right w:val="none" w:sz="0" w:space="0" w:color="auto"/>
          </w:divBdr>
        </w:div>
        <w:div w:id="1959024167">
          <w:marLeft w:val="480"/>
          <w:marRight w:val="0"/>
          <w:marTop w:val="0"/>
          <w:marBottom w:val="0"/>
          <w:divBdr>
            <w:top w:val="none" w:sz="0" w:space="0" w:color="auto"/>
            <w:left w:val="none" w:sz="0" w:space="0" w:color="auto"/>
            <w:bottom w:val="none" w:sz="0" w:space="0" w:color="auto"/>
            <w:right w:val="none" w:sz="0" w:space="0" w:color="auto"/>
          </w:divBdr>
        </w:div>
        <w:div w:id="826017587">
          <w:marLeft w:val="480"/>
          <w:marRight w:val="0"/>
          <w:marTop w:val="0"/>
          <w:marBottom w:val="0"/>
          <w:divBdr>
            <w:top w:val="none" w:sz="0" w:space="0" w:color="auto"/>
            <w:left w:val="none" w:sz="0" w:space="0" w:color="auto"/>
            <w:bottom w:val="none" w:sz="0" w:space="0" w:color="auto"/>
            <w:right w:val="none" w:sz="0" w:space="0" w:color="auto"/>
          </w:divBdr>
        </w:div>
        <w:div w:id="1224373213">
          <w:marLeft w:val="480"/>
          <w:marRight w:val="0"/>
          <w:marTop w:val="0"/>
          <w:marBottom w:val="0"/>
          <w:divBdr>
            <w:top w:val="none" w:sz="0" w:space="0" w:color="auto"/>
            <w:left w:val="none" w:sz="0" w:space="0" w:color="auto"/>
            <w:bottom w:val="none" w:sz="0" w:space="0" w:color="auto"/>
            <w:right w:val="none" w:sz="0" w:space="0" w:color="auto"/>
          </w:divBdr>
        </w:div>
        <w:div w:id="109783626">
          <w:marLeft w:val="480"/>
          <w:marRight w:val="0"/>
          <w:marTop w:val="0"/>
          <w:marBottom w:val="0"/>
          <w:divBdr>
            <w:top w:val="none" w:sz="0" w:space="0" w:color="auto"/>
            <w:left w:val="none" w:sz="0" w:space="0" w:color="auto"/>
            <w:bottom w:val="none" w:sz="0" w:space="0" w:color="auto"/>
            <w:right w:val="none" w:sz="0" w:space="0" w:color="auto"/>
          </w:divBdr>
        </w:div>
        <w:div w:id="1741176937">
          <w:marLeft w:val="480"/>
          <w:marRight w:val="0"/>
          <w:marTop w:val="0"/>
          <w:marBottom w:val="0"/>
          <w:divBdr>
            <w:top w:val="none" w:sz="0" w:space="0" w:color="auto"/>
            <w:left w:val="none" w:sz="0" w:space="0" w:color="auto"/>
            <w:bottom w:val="none" w:sz="0" w:space="0" w:color="auto"/>
            <w:right w:val="none" w:sz="0" w:space="0" w:color="auto"/>
          </w:divBdr>
        </w:div>
      </w:divsChild>
    </w:div>
    <w:div w:id="133988121">
      <w:bodyDiv w:val="1"/>
      <w:marLeft w:val="0"/>
      <w:marRight w:val="0"/>
      <w:marTop w:val="0"/>
      <w:marBottom w:val="0"/>
      <w:divBdr>
        <w:top w:val="none" w:sz="0" w:space="0" w:color="auto"/>
        <w:left w:val="none" w:sz="0" w:space="0" w:color="auto"/>
        <w:bottom w:val="none" w:sz="0" w:space="0" w:color="auto"/>
        <w:right w:val="none" w:sz="0" w:space="0" w:color="auto"/>
      </w:divBdr>
    </w:div>
    <w:div w:id="134224495">
      <w:bodyDiv w:val="1"/>
      <w:marLeft w:val="0"/>
      <w:marRight w:val="0"/>
      <w:marTop w:val="0"/>
      <w:marBottom w:val="0"/>
      <w:divBdr>
        <w:top w:val="none" w:sz="0" w:space="0" w:color="auto"/>
        <w:left w:val="none" w:sz="0" w:space="0" w:color="auto"/>
        <w:bottom w:val="none" w:sz="0" w:space="0" w:color="auto"/>
        <w:right w:val="none" w:sz="0" w:space="0" w:color="auto"/>
      </w:divBdr>
    </w:div>
    <w:div w:id="134302030">
      <w:bodyDiv w:val="1"/>
      <w:marLeft w:val="0"/>
      <w:marRight w:val="0"/>
      <w:marTop w:val="0"/>
      <w:marBottom w:val="0"/>
      <w:divBdr>
        <w:top w:val="none" w:sz="0" w:space="0" w:color="auto"/>
        <w:left w:val="none" w:sz="0" w:space="0" w:color="auto"/>
        <w:bottom w:val="none" w:sz="0" w:space="0" w:color="auto"/>
        <w:right w:val="none" w:sz="0" w:space="0" w:color="auto"/>
      </w:divBdr>
    </w:div>
    <w:div w:id="134761987">
      <w:bodyDiv w:val="1"/>
      <w:marLeft w:val="0"/>
      <w:marRight w:val="0"/>
      <w:marTop w:val="0"/>
      <w:marBottom w:val="0"/>
      <w:divBdr>
        <w:top w:val="none" w:sz="0" w:space="0" w:color="auto"/>
        <w:left w:val="none" w:sz="0" w:space="0" w:color="auto"/>
        <w:bottom w:val="none" w:sz="0" w:space="0" w:color="auto"/>
        <w:right w:val="none" w:sz="0" w:space="0" w:color="auto"/>
      </w:divBdr>
    </w:div>
    <w:div w:id="135801267">
      <w:bodyDiv w:val="1"/>
      <w:marLeft w:val="0"/>
      <w:marRight w:val="0"/>
      <w:marTop w:val="0"/>
      <w:marBottom w:val="0"/>
      <w:divBdr>
        <w:top w:val="none" w:sz="0" w:space="0" w:color="auto"/>
        <w:left w:val="none" w:sz="0" w:space="0" w:color="auto"/>
        <w:bottom w:val="none" w:sz="0" w:space="0" w:color="auto"/>
        <w:right w:val="none" w:sz="0" w:space="0" w:color="auto"/>
      </w:divBdr>
    </w:div>
    <w:div w:id="135880879">
      <w:bodyDiv w:val="1"/>
      <w:marLeft w:val="0"/>
      <w:marRight w:val="0"/>
      <w:marTop w:val="0"/>
      <w:marBottom w:val="0"/>
      <w:divBdr>
        <w:top w:val="none" w:sz="0" w:space="0" w:color="auto"/>
        <w:left w:val="none" w:sz="0" w:space="0" w:color="auto"/>
        <w:bottom w:val="none" w:sz="0" w:space="0" w:color="auto"/>
        <w:right w:val="none" w:sz="0" w:space="0" w:color="auto"/>
      </w:divBdr>
    </w:div>
    <w:div w:id="136069760">
      <w:bodyDiv w:val="1"/>
      <w:marLeft w:val="0"/>
      <w:marRight w:val="0"/>
      <w:marTop w:val="0"/>
      <w:marBottom w:val="0"/>
      <w:divBdr>
        <w:top w:val="none" w:sz="0" w:space="0" w:color="auto"/>
        <w:left w:val="none" w:sz="0" w:space="0" w:color="auto"/>
        <w:bottom w:val="none" w:sz="0" w:space="0" w:color="auto"/>
        <w:right w:val="none" w:sz="0" w:space="0" w:color="auto"/>
      </w:divBdr>
    </w:div>
    <w:div w:id="136269117">
      <w:bodyDiv w:val="1"/>
      <w:marLeft w:val="0"/>
      <w:marRight w:val="0"/>
      <w:marTop w:val="0"/>
      <w:marBottom w:val="0"/>
      <w:divBdr>
        <w:top w:val="none" w:sz="0" w:space="0" w:color="auto"/>
        <w:left w:val="none" w:sz="0" w:space="0" w:color="auto"/>
        <w:bottom w:val="none" w:sz="0" w:space="0" w:color="auto"/>
        <w:right w:val="none" w:sz="0" w:space="0" w:color="auto"/>
      </w:divBdr>
    </w:div>
    <w:div w:id="136384633">
      <w:bodyDiv w:val="1"/>
      <w:marLeft w:val="0"/>
      <w:marRight w:val="0"/>
      <w:marTop w:val="0"/>
      <w:marBottom w:val="0"/>
      <w:divBdr>
        <w:top w:val="none" w:sz="0" w:space="0" w:color="auto"/>
        <w:left w:val="none" w:sz="0" w:space="0" w:color="auto"/>
        <w:bottom w:val="none" w:sz="0" w:space="0" w:color="auto"/>
        <w:right w:val="none" w:sz="0" w:space="0" w:color="auto"/>
      </w:divBdr>
    </w:div>
    <w:div w:id="136919776">
      <w:bodyDiv w:val="1"/>
      <w:marLeft w:val="0"/>
      <w:marRight w:val="0"/>
      <w:marTop w:val="0"/>
      <w:marBottom w:val="0"/>
      <w:divBdr>
        <w:top w:val="none" w:sz="0" w:space="0" w:color="auto"/>
        <w:left w:val="none" w:sz="0" w:space="0" w:color="auto"/>
        <w:bottom w:val="none" w:sz="0" w:space="0" w:color="auto"/>
        <w:right w:val="none" w:sz="0" w:space="0" w:color="auto"/>
      </w:divBdr>
    </w:div>
    <w:div w:id="137378557">
      <w:bodyDiv w:val="1"/>
      <w:marLeft w:val="0"/>
      <w:marRight w:val="0"/>
      <w:marTop w:val="0"/>
      <w:marBottom w:val="0"/>
      <w:divBdr>
        <w:top w:val="none" w:sz="0" w:space="0" w:color="auto"/>
        <w:left w:val="none" w:sz="0" w:space="0" w:color="auto"/>
        <w:bottom w:val="none" w:sz="0" w:space="0" w:color="auto"/>
        <w:right w:val="none" w:sz="0" w:space="0" w:color="auto"/>
      </w:divBdr>
    </w:div>
    <w:div w:id="138151861">
      <w:bodyDiv w:val="1"/>
      <w:marLeft w:val="0"/>
      <w:marRight w:val="0"/>
      <w:marTop w:val="0"/>
      <w:marBottom w:val="0"/>
      <w:divBdr>
        <w:top w:val="none" w:sz="0" w:space="0" w:color="auto"/>
        <w:left w:val="none" w:sz="0" w:space="0" w:color="auto"/>
        <w:bottom w:val="none" w:sz="0" w:space="0" w:color="auto"/>
        <w:right w:val="none" w:sz="0" w:space="0" w:color="auto"/>
      </w:divBdr>
    </w:div>
    <w:div w:id="138613742">
      <w:bodyDiv w:val="1"/>
      <w:marLeft w:val="0"/>
      <w:marRight w:val="0"/>
      <w:marTop w:val="0"/>
      <w:marBottom w:val="0"/>
      <w:divBdr>
        <w:top w:val="none" w:sz="0" w:space="0" w:color="auto"/>
        <w:left w:val="none" w:sz="0" w:space="0" w:color="auto"/>
        <w:bottom w:val="none" w:sz="0" w:space="0" w:color="auto"/>
        <w:right w:val="none" w:sz="0" w:space="0" w:color="auto"/>
      </w:divBdr>
      <w:divsChild>
        <w:div w:id="1614551078">
          <w:marLeft w:val="480"/>
          <w:marRight w:val="0"/>
          <w:marTop w:val="0"/>
          <w:marBottom w:val="0"/>
          <w:divBdr>
            <w:top w:val="none" w:sz="0" w:space="0" w:color="auto"/>
            <w:left w:val="none" w:sz="0" w:space="0" w:color="auto"/>
            <w:bottom w:val="none" w:sz="0" w:space="0" w:color="auto"/>
            <w:right w:val="none" w:sz="0" w:space="0" w:color="auto"/>
          </w:divBdr>
        </w:div>
        <w:div w:id="2044792328">
          <w:marLeft w:val="480"/>
          <w:marRight w:val="0"/>
          <w:marTop w:val="0"/>
          <w:marBottom w:val="0"/>
          <w:divBdr>
            <w:top w:val="none" w:sz="0" w:space="0" w:color="auto"/>
            <w:left w:val="none" w:sz="0" w:space="0" w:color="auto"/>
            <w:bottom w:val="none" w:sz="0" w:space="0" w:color="auto"/>
            <w:right w:val="none" w:sz="0" w:space="0" w:color="auto"/>
          </w:divBdr>
        </w:div>
        <w:div w:id="1515726378">
          <w:marLeft w:val="480"/>
          <w:marRight w:val="0"/>
          <w:marTop w:val="0"/>
          <w:marBottom w:val="0"/>
          <w:divBdr>
            <w:top w:val="none" w:sz="0" w:space="0" w:color="auto"/>
            <w:left w:val="none" w:sz="0" w:space="0" w:color="auto"/>
            <w:bottom w:val="none" w:sz="0" w:space="0" w:color="auto"/>
            <w:right w:val="none" w:sz="0" w:space="0" w:color="auto"/>
          </w:divBdr>
        </w:div>
        <w:div w:id="514803255">
          <w:marLeft w:val="480"/>
          <w:marRight w:val="0"/>
          <w:marTop w:val="0"/>
          <w:marBottom w:val="0"/>
          <w:divBdr>
            <w:top w:val="none" w:sz="0" w:space="0" w:color="auto"/>
            <w:left w:val="none" w:sz="0" w:space="0" w:color="auto"/>
            <w:bottom w:val="none" w:sz="0" w:space="0" w:color="auto"/>
            <w:right w:val="none" w:sz="0" w:space="0" w:color="auto"/>
          </w:divBdr>
        </w:div>
        <w:div w:id="1160463796">
          <w:marLeft w:val="480"/>
          <w:marRight w:val="0"/>
          <w:marTop w:val="0"/>
          <w:marBottom w:val="0"/>
          <w:divBdr>
            <w:top w:val="none" w:sz="0" w:space="0" w:color="auto"/>
            <w:left w:val="none" w:sz="0" w:space="0" w:color="auto"/>
            <w:bottom w:val="none" w:sz="0" w:space="0" w:color="auto"/>
            <w:right w:val="none" w:sz="0" w:space="0" w:color="auto"/>
          </w:divBdr>
        </w:div>
        <w:div w:id="378240308">
          <w:marLeft w:val="480"/>
          <w:marRight w:val="0"/>
          <w:marTop w:val="0"/>
          <w:marBottom w:val="0"/>
          <w:divBdr>
            <w:top w:val="none" w:sz="0" w:space="0" w:color="auto"/>
            <w:left w:val="none" w:sz="0" w:space="0" w:color="auto"/>
            <w:bottom w:val="none" w:sz="0" w:space="0" w:color="auto"/>
            <w:right w:val="none" w:sz="0" w:space="0" w:color="auto"/>
          </w:divBdr>
        </w:div>
        <w:div w:id="1391659410">
          <w:marLeft w:val="480"/>
          <w:marRight w:val="0"/>
          <w:marTop w:val="0"/>
          <w:marBottom w:val="0"/>
          <w:divBdr>
            <w:top w:val="none" w:sz="0" w:space="0" w:color="auto"/>
            <w:left w:val="none" w:sz="0" w:space="0" w:color="auto"/>
            <w:bottom w:val="none" w:sz="0" w:space="0" w:color="auto"/>
            <w:right w:val="none" w:sz="0" w:space="0" w:color="auto"/>
          </w:divBdr>
        </w:div>
        <w:div w:id="526723222">
          <w:marLeft w:val="480"/>
          <w:marRight w:val="0"/>
          <w:marTop w:val="0"/>
          <w:marBottom w:val="0"/>
          <w:divBdr>
            <w:top w:val="none" w:sz="0" w:space="0" w:color="auto"/>
            <w:left w:val="none" w:sz="0" w:space="0" w:color="auto"/>
            <w:bottom w:val="none" w:sz="0" w:space="0" w:color="auto"/>
            <w:right w:val="none" w:sz="0" w:space="0" w:color="auto"/>
          </w:divBdr>
        </w:div>
        <w:div w:id="97220015">
          <w:marLeft w:val="480"/>
          <w:marRight w:val="0"/>
          <w:marTop w:val="0"/>
          <w:marBottom w:val="0"/>
          <w:divBdr>
            <w:top w:val="none" w:sz="0" w:space="0" w:color="auto"/>
            <w:left w:val="none" w:sz="0" w:space="0" w:color="auto"/>
            <w:bottom w:val="none" w:sz="0" w:space="0" w:color="auto"/>
            <w:right w:val="none" w:sz="0" w:space="0" w:color="auto"/>
          </w:divBdr>
        </w:div>
        <w:div w:id="1561794332">
          <w:marLeft w:val="480"/>
          <w:marRight w:val="0"/>
          <w:marTop w:val="0"/>
          <w:marBottom w:val="0"/>
          <w:divBdr>
            <w:top w:val="none" w:sz="0" w:space="0" w:color="auto"/>
            <w:left w:val="none" w:sz="0" w:space="0" w:color="auto"/>
            <w:bottom w:val="none" w:sz="0" w:space="0" w:color="auto"/>
            <w:right w:val="none" w:sz="0" w:space="0" w:color="auto"/>
          </w:divBdr>
        </w:div>
        <w:div w:id="642853794">
          <w:marLeft w:val="480"/>
          <w:marRight w:val="0"/>
          <w:marTop w:val="0"/>
          <w:marBottom w:val="0"/>
          <w:divBdr>
            <w:top w:val="none" w:sz="0" w:space="0" w:color="auto"/>
            <w:left w:val="none" w:sz="0" w:space="0" w:color="auto"/>
            <w:bottom w:val="none" w:sz="0" w:space="0" w:color="auto"/>
            <w:right w:val="none" w:sz="0" w:space="0" w:color="auto"/>
          </w:divBdr>
        </w:div>
        <w:div w:id="1919241527">
          <w:marLeft w:val="480"/>
          <w:marRight w:val="0"/>
          <w:marTop w:val="0"/>
          <w:marBottom w:val="0"/>
          <w:divBdr>
            <w:top w:val="none" w:sz="0" w:space="0" w:color="auto"/>
            <w:left w:val="none" w:sz="0" w:space="0" w:color="auto"/>
            <w:bottom w:val="none" w:sz="0" w:space="0" w:color="auto"/>
            <w:right w:val="none" w:sz="0" w:space="0" w:color="auto"/>
          </w:divBdr>
        </w:div>
        <w:div w:id="1471821702">
          <w:marLeft w:val="480"/>
          <w:marRight w:val="0"/>
          <w:marTop w:val="0"/>
          <w:marBottom w:val="0"/>
          <w:divBdr>
            <w:top w:val="none" w:sz="0" w:space="0" w:color="auto"/>
            <w:left w:val="none" w:sz="0" w:space="0" w:color="auto"/>
            <w:bottom w:val="none" w:sz="0" w:space="0" w:color="auto"/>
            <w:right w:val="none" w:sz="0" w:space="0" w:color="auto"/>
          </w:divBdr>
        </w:div>
        <w:div w:id="772477173">
          <w:marLeft w:val="480"/>
          <w:marRight w:val="0"/>
          <w:marTop w:val="0"/>
          <w:marBottom w:val="0"/>
          <w:divBdr>
            <w:top w:val="none" w:sz="0" w:space="0" w:color="auto"/>
            <w:left w:val="none" w:sz="0" w:space="0" w:color="auto"/>
            <w:bottom w:val="none" w:sz="0" w:space="0" w:color="auto"/>
            <w:right w:val="none" w:sz="0" w:space="0" w:color="auto"/>
          </w:divBdr>
        </w:div>
        <w:div w:id="605504193">
          <w:marLeft w:val="480"/>
          <w:marRight w:val="0"/>
          <w:marTop w:val="0"/>
          <w:marBottom w:val="0"/>
          <w:divBdr>
            <w:top w:val="none" w:sz="0" w:space="0" w:color="auto"/>
            <w:left w:val="none" w:sz="0" w:space="0" w:color="auto"/>
            <w:bottom w:val="none" w:sz="0" w:space="0" w:color="auto"/>
            <w:right w:val="none" w:sz="0" w:space="0" w:color="auto"/>
          </w:divBdr>
        </w:div>
        <w:div w:id="2082635364">
          <w:marLeft w:val="480"/>
          <w:marRight w:val="0"/>
          <w:marTop w:val="0"/>
          <w:marBottom w:val="0"/>
          <w:divBdr>
            <w:top w:val="none" w:sz="0" w:space="0" w:color="auto"/>
            <w:left w:val="none" w:sz="0" w:space="0" w:color="auto"/>
            <w:bottom w:val="none" w:sz="0" w:space="0" w:color="auto"/>
            <w:right w:val="none" w:sz="0" w:space="0" w:color="auto"/>
          </w:divBdr>
        </w:div>
        <w:div w:id="1959752845">
          <w:marLeft w:val="480"/>
          <w:marRight w:val="0"/>
          <w:marTop w:val="0"/>
          <w:marBottom w:val="0"/>
          <w:divBdr>
            <w:top w:val="none" w:sz="0" w:space="0" w:color="auto"/>
            <w:left w:val="none" w:sz="0" w:space="0" w:color="auto"/>
            <w:bottom w:val="none" w:sz="0" w:space="0" w:color="auto"/>
            <w:right w:val="none" w:sz="0" w:space="0" w:color="auto"/>
          </w:divBdr>
        </w:div>
        <w:div w:id="1885554097">
          <w:marLeft w:val="480"/>
          <w:marRight w:val="0"/>
          <w:marTop w:val="0"/>
          <w:marBottom w:val="0"/>
          <w:divBdr>
            <w:top w:val="none" w:sz="0" w:space="0" w:color="auto"/>
            <w:left w:val="none" w:sz="0" w:space="0" w:color="auto"/>
            <w:bottom w:val="none" w:sz="0" w:space="0" w:color="auto"/>
            <w:right w:val="none" w:sz="0" w:space="0" w:color="auto"/>
          </w:divBdr>
        </w:div>
        <w:div w:id="672533014">
          <w:marLeft w:val="480"/>
          <w:marRight w:val="0"/>
          <w:marTop w:val="0"/>
          <w:marBottom w:val="0"/>
          <w:divBdr>
            <w:top w:val="none" w:sz="0" w:space="0" w:color="auto"/>
            <w:left w:val="none" w:sz="0" w:space="0" w:color="auto"/>
            <w:bottom w:val="none" w:sz="0" w:space="0" w:color="auto"/>
            <w:right w:val="none" w:sz="0" w:space="0" w:color="auto"/>
          </w:divBdr>
        </w:div>
        <w:div w:id="30620915">
          <w:marLeft w:val="480"/>
          <w:marRight w:val="0"/>
          <w:marTop w:val="0"/>
          <w:marBottom w:val="0"/>
          <w:divBdr>
            <w:top w:val="none" w:sz="0" w:space="0" w:color="auto"/>
            <w:left w:val="none" w:sz="0" w:space="0" w:color="auto"/>
            <w:bottom w:val="none" w:sz="0" w:space="0" w:color="auto"/>
            <w:right w:val="none" w:sz="0" w:space="0" w:color="auto"/>
          </w:divBdr>
        </w:div>
        <w:div w:id="1223827380">
          <w:marLeft w:val="480"/>
          <w:marRight w:val="0"/>
          <w:marTop w:val="0"/>
          <w:marBottom w:val="0"/>
          <w:divBdr>
            <w:top w:val="none" w:sz="0" w:space="0" w:color="auto"/>
            <w:left w:val="none" w:sz="0" w:space="0" w:color="auto"/>
            <w:bottom w:val="none" w:sz="0" w:space="0" w:color="auto"/>
            <w:right w:val="none" w:sz="0" w:space="0" w:color="auto"/>
          </w:divBdr>
        </w:div>
        <w:div w:id="1193955983">
          <w:marLeft w:val="480"/>
          <w:marRight w:val="0"/>
          <w:marTop w:val="0"/>
          <w:marBottom w:val="0"/>
          <w:divBdr>
            <w:top w:val="none" w:sz="0" w:space="0" w:color="auto"/>
            <w:left w:val="none" w:sz="0" w:space="0" w:color="auto"/>
            <w:bottom w:val="none" w:sz="0" w:space="0" w:color="auto"/>
            <w:right w:val="none" w:sz="0" w:space="0" w:color="auto"/>
          </w:divBdr>
        </w:div>
        <w:div w:id="1530415783">
          <w:marLeft w:val="480"/>
          <w:marRight w:val="0"/>
          <w:marTop w:val="0"/>
          <w:marBottom w:val="0"/>
          <w:divBdr>
            <w:top w:val="none" w:sz="0" w:space="0" w:color="auto"/>
            <w:left w:val="none" w:sz="0" w:space="0" w:color="auto"/>
            <w:bottom w:val="none" w:sz="0" w:space="0" w:color="auto"/>
            <w:right w:val="none" w:sz="0" w:space="0" w:color="auto"/>
          </w:divBdr>
        </w:div>
        <w:div w:id="83452786">
          <w:marLeft w:val="480"/>
          <w:marRight w:val="0"/>
          <w:marTop w:val="0"/>
          <w:marBottom w:val="0"/>
          <w:divBdr>
            <w:top w:val="none" w:sz="0" w:space="0" w:color="auto"/>
            <w:left w:val="none" w:sz="0" w:space="0" w:color="auto"/>
            <w:bottom w:val="none" w:sz="0" w:space="0" w:color="auto"/>
            <w:right w:val="none" w:sz="0" w:space="0" w:color="auto"/>
          </w:divBdr>
        </w:div>
        <w:div w:id="1155145760">
          <w:marLeft w:val="480"/>
          <w:marRight w:val="0"/>
          <w:marTop w:val="0"/>
          <w:marBottom w:val="0"/>
          <w:divBdr>
            <w:top w:val="none" w:sz="0" w:space="0" w:color="auto"/>
            <w:left w:val="none" w:sz="0" w:space="0" w:color="auto"/>
            <w:bottom w:val="none" w:sz="0" w:space="0" w:color="auto"/>
            <w:right w:val="none" w:sz="0" w:space="0" w:color="auto"/>
          </w:divBdr>
        </w:div>
        <w:div w:id="1854606037">
          <w:marLeft w:val="480"/>
          <w:marRight w:val="0"/>
          <w:marTop w:val="0"/>
          <w:marBottom w:val="0"/>
          <w:divBdr>
            <w:top w:val="none" w:sz="0" w:space="0" w:color="auto"/>
            <w:left w:val="none" w:sz="0" w:space="0" w:color="auto"/>
            <w:bottom w:val="none" w:sz="0" w:space="0" w:color="auto"/>
            <w:right w:val="none" w:sz="0" w:space="0" w:color="auto"/>
          </w:divBdr>
        </w:div>
        <w:div w:id="684330421">
          <w:marLeft w:val="480"/>
          <w:marRight w:val="0"/>
          <w:marTop w:val="0"/>
          <w:marBottom w:val="0"/>
          <w:divBdr>
            <w:top w:val="none" w:sz="0" w:space="0" w:color="auto"/>
            <w:left w:val="none" w:sz="0" w:space="0" w:color="auto"/>
            <w:bottom w:val="none" w:sz="0" w:space="0" w:color="auto"/>
            <w:right w:val="none" w:sz="0" w:space="0" w:color="auto"/>
          </w:divBdr>
        </w:div>
        <w:div w:id="1713991843">
          <w:marLeft w:val="480"/>
          <w:marRight w:val="0"/>
          <w:marTop w:val="0"/>
          <w:marBottom w:val="0"/>
          <w:divBdr>
            <w:top w:val="none" w:sz="0" w:space="0" w:color="auto"/>
            <w:left w:val="none" w:sz="0" w:space="0" w:color="auto"/>
            <w:bottom w:val="none" w:sz="0" w:space="0" w:color="auto"/>
            <w:right w:val="none" w:sz="0" w:space="0" w:color="auto"/>
          </w:divBdr>
        </w:div>
        <w:div w:id="1075081281">
          <w:marLeft w:val="480"/>
          <w:marRight w:val="0"/>
          <w:marTop w:val="0"/>
          <w:marBottom w:val="0"/>
          <w:divBdr>
            <w:top w:val="none" w:sz="0" w:space="0" w:color="auto"/>
            <w:left w:val="none" w:sz="0" w:space="0" w:color="auto"/>
            <w:bottom w:val="none" w:sz="0" w:space="0" w:color="auto"/>
            <w:right w:val="none" w:sz="0" w:space="0" w:color="auto"/>
          </w:divBdr>
        </w:div>
        <w:div w:id="554317667">
          <w:marLeft w:val="480"/>
          <w:marRight w:val="0"/>
          <w:marTop w:val="0"/>
          <w:marBottom w:val="0"/>
          <w:divBdr>
            <w:top w:val="none" w:sz="0" w:space="0" w:color="auto"/>
            <w:left w:val="none" w:sz="0" w:space="0" w:color="auto"/>
            <w:bottom w:val="none" w:sz="0" w:space="0" w:color="auto"/>
            <w:right w:val="none" w:sz="0" w:space="0" w:color="auto"/>
          </w:divBdr>
        </w:div>
        <w:div w:id="1877349874">
          <w:marLeft w:val="480"/>
          <w:marRight w:val="0"/>
          <w:marTop w:val="0"/>
          <w:marBottom w:val="0"/>
          <w:divBdr>
            <w:top w:val="none" w:sz="0" w:space="0" w:color="auto"/>
            <w:left w:val="none" w:sz="0" w:space="0" w:color="auto"/>
            <w:bottom w:val="none" w:sz="0" w:space="0" w:color="auto"/>
            <w:right w:val="none" w:sz="0" w:space="0" w:color="auto"/>
          </w:divBdr>
        </w:div>
        <w:div w:id="1775976020">
          <w:marLeft w:val="480"/>
          <w:marRight w:val="0"/>
          <w:marTop w:val="0"/>
          <w:marBottom w:val="0"/>
          <w:divBdr>
            <w:top w:val="none" w:sz="0" w:space="0" w:color="auto"/>
            <w:left w:val="none" w:sz="0" w:space="0" w:color="auto"/>
            <w:bottom w:val="none" w:sz="0" w:space="0" w:color="auto"/>
            <w:right w:val="none" w:sz="0" w:space="0" w:color="auto"/>
          </w:divBdr>
        </w:div>
        <w:div w:id="922185583">
          <w:marLeft w:val="480"/>
          <w:marRight w:val="0"/>
          <w:marTop w:val="0"/>
          <w:marBottom w:val="0"/>
          <w:divBdr>
            <w:top w:val="none" w:sz="0" w:space="0" w:color="auto"/>
            <w:left w:val="none" w:sz="0" w:space="0" w:color="auto"/>
            <w:bottom w:val="none" w:sz="0" w:space="0" w:color="auto"/>
            <w:right w:val="none" w:sz="0" w:space="0" w:color="auto"/>
          </w:divBdr>
        </w:div>
        <w:div w:id="363024483">
          <w:marLeft w:val="480"/>
          <w:marRight w:val="0"/>
          <w:marTop w:val="0"/>
          <w:marBottom w:val="0"/>
          <w:divBdr>
            <w:top w:val="none" w:sz="0" w:space="0" w:color="auto"/>
            <w:left w:val="none" w:sz="0" w:space="0" w:color="auto"/>
            <w:bottom w:val="none" w:sz="0" w:space="0" w:color="auto"/>
            <w:right w:val="none" w:sz="0" w:space="0" w:color="auto"/>
          </w:divBdr>
        </w:div>
        <w:div w:id="1963268016">
          <w:marLeft w:val="480"/>
          <w:marRight w:val="0"/>
          <w:marTop w:val="0"/>
          <w:marBottom w:val="0"/>
          <w:divBdr>
            <w:top w:val="none" w:sz="0" w:space="0" w:color="auto"/>
            <w:left w:val="none" w:sz="0" w:space="0" w:color="auto"/>
            <w:bottom w:val="none" w:sz="0" w:space="0" w:color="auto"/>
            <w:right w:val="none" w:sz="0" w:space="0" w:color="auto"/>
          </w:divBdr>
        </w:div>
        <w:div w:id="1010255566">
          <w:marLeft w:val="480"/>
          <w:marRight w:val="0"/>
          <w:marTop w:val="0"/>
          <w:marBottom w:val="0"/>
          <w:divBdr>
            <w:top w:val="none" w:sz="0" w:space="0" w:color="auto"/>
            <w:left w:val="none" w:sz="0" w:space="0" w:color="auto"/>
            <w:bottom w:val="none" w:sz="0" w:space="0" w:color="auto"/>
            <w:right w:val="none" w:sz="0" w:space="0" w:color="auto"/>
          </w:divBdr>
        </w:div>
        <w:div w:id="1556548231">
          <w:marLeft w:val="480"/>
          <w:marRight w:val="0"/>
          <w:marTop w:val="0"/>
          <w:marBottom w:val="0"/>
          <w:divBdr>
            <w:top w:val="none" w:sz="0" w:space="0" w:color="auto"/>
            <w:left w:val="none" w:sz="0" w:space="0" w:color="auto"/>
            <w:bottom w:val="none" w:sz="0" w:space="0" w:color="auto"/>
            <w:right w:val="none" w:sz="0" w:space="0" w:color="auto"/>
          </w:divBdr>
        </w:div>
        <w:div w:id="1616255421">
          <w:marLeft w:val="480"/>
          <w:marRight w:val="0"/>
          <w:marTop w:val="0"/>
          <w:marBottom w:val="0"/>
          <w:divBdr>
            <w:top w:val="none" w:sz="0" w:space="0" w:color="auto"/>
            <w:left w:val="none" w:sz="0" w:space="0" w:color="auto"/>
            <w:bottom w:val="none" w:sz="0" w:space="0" w:color="auto"/>
            <w:right w:val="none" w:sz="0" w:space="0" w:color="auto"/>
          </w:divBdr>
        </w:div>
        <w:div w:id="1833788557">
          <w:marLeft w:val="480"/>
          <w:marRight w:val="0"/>
          <w:marTop w:val="0"/>
          <w:marBottom w:val="0"/>
          <w:divBdr>
            <w:top w:val="none" w:sz="0" w:space="0" w:color="auto"/>
            <w:left w:val="none" w:sz="0" w:space="0" w:color="auto"/>
            <w:bottom w:val="none" w:sz="0" w:space="0" w:color="auto"/>
            <w:right w:val="none" w:sz="0" w:space="0" w:color="auto"/>
          </w:divBdr>
        </w:div>
        <w:div w:id="150608254">
          <w:marLeft w:val="480"/>
          <w:marRight w:val="0"/>
          <w:marTop w:val="0"/>
          <w:marBottom w:val="0"/>
          <w:divBdr>
            <w:top w:val="none" w:sz="0" w:space="0" w:color="auto"/>
            <w:left w:val="none" w:sz="0" w:space="0" w:color="auto"/>
            <w:bottom w:val="none" w:sz="0" w:space="0" w:color="auto"/>
            <w:right w:val="none" w:sz="0" w:space="0" w:color="auto"/>
          </w:divBdr>
        </w:div>
        <w:div w:id="202140745">
          <w:marLeft w:val="480"/>
          <w:marRight w:val="0"/>
          <w:marTop w:val="0"/>
          <w:marBottom w:val="0"/>
          <w:divBdr>
            <w:top w:val="none" w:sz="0" w:space="0" w:color="auto"/>
            <w:left w:val="none" w:sz="0" w:space="0" w:color="auto"/>
            <w:bottom w:val="none" w:sz="0" w:space="0" w:color="auto"/>
            <w:right w:val="none" w:sz="0" w:space="0" w:color="auto"/>
          </w:divBdr>
        </w:div>
        <w:div w:id="1696808516">
          <w:marLeft w:val="480"/>
          <w:marRight w:val="0"/>
          <w:marTop w:val="0"/>
          <w:marBottom w:val="0"/>
          <w:divBdr>
            <w:top w:val="none" w:sz="0" w:space="0" w:color="auto"/>
            <w:left w:val="none" w:sz="0" w:space="0" w:color="auto"/>
            <w:bottom w:val="none" w:sz="0" w:space="0" w:color="auto"/>
            <w:right w:val="none" w:sz="0" w:space="0" w:color="auto"/>
          </w:divBdr>
        </w:div>
        <w:div w:id="1524439201">
          <w:marLeft w:val="480"/>
          <w:marRight w:val="0"/>
          <w:marTop w:val="0"/>
          <w:marBottom w:val="0"/>
          <w:divBdr>
            <w:top w:val="none" w:sz="0" w:space="0" w:color="auto"/>
            <w:left w:val="none" w:sz="0" w:space="0" w:color="auto"/>
            <w:bottom w:val="none" w:sz="0" w:space="0" w:color="auto"/>
            <w:right w:val="none" w:sz="0" w:space="0" w:color="auto"/>
          </w:divBdr>
        </w:div>
        <w:div w:id="1731807832">
          <w:marLeft w:val="480"/>
          <w:marRight w:val="0"/>
          <w:marTop w:val="0"/>
          <w:marBottom w:val="0"/>
          <w:divBdr>
            <w:top w:val="none" w:sz="0" w:space="0" w:color="auto"/>
            <w:left w:val="none" w:sz="0" w:space="0" w:color="auto"/>
            <w:bottom w:val="none" w:sz="0" w:space="0" w:color="auto"/>
            <w:right w:val="none" w:sz="0" w:space="0" w:color="auto"/>
          </w:divBdr>
        </w:div>
        <w:div w:id="729695342">
          <w:marLeft w:val="480"/>
          <w:marRight w:val="0"/>
          <w:marTop w:val="0"/>
          <w:marBottom w:val="0"/>
          <w:divBdr>
            <w:top w:val="none" w:sz="0" w:space="0" w:color="auto"/>
            <w:left w:val="none" w:sz="0" w:space="0" w:color="auto"/>
            <w:bottom w:val="none" w:sz="0" w:space="0" w:color="auto"/>
            <w:right w:val="none" w:sz="0" w:space="0" w:color="auto"/>
          </w:divBdr>
        </w:div>
        <w:div w:id="1435516191">
          <w:marLeft w:val="480"/>
          <w:marRight w:val="0"/>
          <w:marTop w:val="0"/>
          <w:marBottom w:val="0"/>
          <w:divBdr>
            <w:top w:val="none" w:sz="0" w:space="0" w:color="auto"/>
            <w:left w:val="none" w:sz="0" w:space="0" w:color="auto"/>
            <w:bottom w:val="none" w:sz="0" w:space="0" w:color="auto"/>
            <w:right w:val="none" w:sz="0" w:space="0" w:color="auto"/>
          </w:divBdr>
        </w:div>
        <w:div w:id="1805928762">
          <w:marLeft w:val="480"/>
          <w:marRight w:val="0"/>
          <w:marTop w:val="0"/>
          <w:marBottom w:val="0"/>
          <w:divBdr>
            <w:top w:val="none" w:sz="0" w:space="0" w:color="auto"/>
            <w:left w:val="none" w:sz="0" w:space="0" w:color="auto"/>
            <w:bottom w:val="none" w:sz="0" w:space="0" w:color="auto"/>
            <w:right w:val="none" w:sz="0" w:space="0" w:color="auto"/>
          </w:divBdr>
        </w:div>
        <w:div w:id="1594708729">
          <w:marLeft w:val="480"/>
          <w:marRight w:val="0"/>
          <w:marTop w:val="0"/>
          <w:marBottom w:val="0"/>
          <w:divBdr>
            <w:top w:val="none" w:sz="0" w:space="0" w:color="auto"/>
            <w:left w:val="none" w:sz="0" w:space="0" w:color="auto"/>
            <w:bottom w:val="none" w:sz="0" w:space="0" w:color="auto"/>
            <w:right w:val="none" w:sz="0" w:space="0" w:color="auto"/>
          </w:divBdr>
        </w:div>
        <w:div w:id="1209949467">
          <w:marLeft w:val="480"/>
          <w:marRight w:val="0"/>
          <w:marTop w:val="0"/>
          <w:marBottom w:val="0"/>
          <w:divBdr>
            <w:top w:val="none" w:sz="0" w:space="0" w:color="auto"/>
            <w:left w:val="none" w:sz="0" w:space="0" w:color="auto"/>
            <w:bottom w:val="none" w:sz="0" w:space="0" w:color="auto"/>
            <w:right w:val="none" w:sz="0" w:space="0" w:color="auto"/>
          </w:divBdr>
        </w:div>
        <w:div w:id="2037148892">
          <w:marLeft w:val="480"/>
          <w:marRight w:val="0"/>
          <w:marTop w:val="0"/>
          <w:marBottom w:val="0"/>
          <w:divBdr>
            <w:top w:val="none" w:sz="0" w:space="0" w:color="auto"/>
            <w:left w:val="none" w:sz="0" w:space="0" w:color="auto"/>
            <w:bottom w:val="none" w:sz="0" w:space="0" w:color="auto"/>
            <w:right w:val="none" w:sz="0" w:space="0" w:color="auto"/>
          </w:divBdr>
        </w:div>
        <w:div w:id="1695497633">
          <w:marLeft w:val="480"/>
          <w:marRight w:val="0"/>
          <w:marTop w:val="0"/>
          <w:marBottom w:val="0"/>
          <w:divBdr>
            <w:top w:val="none" w:sz="0" w:space="0" w:color="auto"/>
            <w:left w:val="none" w:sz="0" w:space="0" w:color="auto"/>
            <w:bottom w:val="none" w:sz="0" w:space="0" w:color="auto"/>
            <w:right w:val="none" w:sz="0" w:space="0" w:color="auto"/>
          </w:divBdr>
        </w:div>
        <w:div w:id="1416631154">
          <w:marLeft w:val="480"/>
          <w:marRight w:val="0"/>
          <w:marTop w:val="0"/>
          <w:marBottom w:val="0"/>
          <w:divBdr>
            <w:top w:val="none" w:sz="0" w:space="0" w:color="auto"/>
            <w:left w:val="none" w:sz="0" w:space="0" w:color="auto"/>
            <w:bottom w:val="none" w:sz="0" w:space="0" w:color="auto"/>
            <w:right w:val="none" w:sz="0" w:space="0" w:color="auto"/>
          </w:divBdr>
        </w:div>
        <w:div w:id="2106151799">
          <w:marLeft w:val="480"/>
          <w:marRight w:val="0"/>
          <w:marTop w:val="0"/>
          <w:marBottom w:val="0"/>
          <w:divBdr>
            <w:top w:val="none" w:sz="0" w:space="0" w:color="auto"/>
            <w:left w:val="none" w:sz="0" w:space="0" w:color="auto"/>
            <w:bottom w:val="none" w:sz="0" w:space="0" w:color="auto"/>
            <w:right w:val="none" w:sz="0" w:space="0" w:color="auto"/>
          </w:divBdr>
        </w:div>
        <w:div w:id="661809928">
          <w:marLeft w:val="480"/>
          <w:marRight w:val="0"/>
          <w:marTop w:val="0"/>
          <w:marBottom w:val="0"/>
          <w:divBdr>
            <w:top w:val="none" w:sz="0" w:space="0" w:color="auto"/>
            <w:left w:val="none" w:sz="0" w:space="0" w:color="auto"/>
            <w:bottom w:val="none" w:sz="0" w:space="0" w:color="auto"/>
            <w:right w:val="none" w:sz="0" w:space="0" w:color="auto"/>
          </w:divBdr>
        </w:div>
        <w:div w:id="911163077">
          <w:marLeft w:val="480"/>
          <w:marRight w:val="0"/>
          <w:marTop w:val="0"/>
          <w:marBottom w:val="0"/>
          <w:divBdr>
            <w:top w:val="none" w:sz="0" w:space="0" w:color="auto"/>
            <w:left w:val="none" w:sz="0" w:space="0" w:color="auto"/>
            <w:bottom w:val="none" w:sz="0" w:space="0" w:color="auto"/>
            <w:right w:val="none" w:sz="0" w:space="0" w:color="auto"/>
          </w:divBdr>
        </w:div>
        <w:div w:id="464397699">
          <w:marLeft w:val="480"/>
          <w:marRight w:val="0"/>
          <w:marTop w:val="0"/>
          <w:marBottom w:val="0"/>
          <w:divBdr>
            <w:top w:val="none" w:sz="0" w:space="0" w:color="auto"/>
            <w:left w:val="none" w:sz="0" w:space="0" w:color="auto"/>
            <w:bottom w:val="none" w:sz="0" w:space="0" w:color="auto"/>
            <w:right w:val="none" w:sz="0" w:space="0" w:color="auto"/>
          </w:divBdr>
        </w:div>
        <w:div w:id="742484119">
          <w:marLeft w:val="480"/>
          <w:marRight w:val="0"/>
          <w:marTop w:val="0"/>
          <w:marBottom w:val="0"/>
          <w:divBdr>
            <w:top w:val="none" w:sz="0" w:space="0" w:color="auto"/>
            <w:left w:val="none" w:sz="0" w:space="0" w:color="auto"/>
            <w:bottom w:val="none" w:sz="0" w:space="0" w:color="auto"/>
            <w:right w:val="none" w:sz="0" w:space="0" w:color="auto"/>
          </w:divBdr>
        </w:div>
        <w:div w:id="432167087">
          <w:marLeft w:val="480"/>
          <w:marRight w:val="0"/>
          <w:marTop w:val="0"/>
          <w:marBottom w:val="0"/>
          <w:divBdr>
            <w:top w:val="none" w:sz="0" w:space="0" w:color="auto"/>
            <w:left w:val="none" w:sz="0" w:space="0" w:color="auto"/>
            <w:bottom w:val="none" w:sz="0" w:space="0" w:color="auto"/>
            <w:right w:val="none" w:sz="0" w:space="0" w:color="auto"/>
          </w:divBdr>
        </w:div>
        <w:div w:id="1461341494">
          <w:marLeft w:val="480"/>
          <w:marRight w:val="0"/>
          <w:marTop w:val="0"/>
          <w:marBottom w:val="0"/>
          <w:divBdr>
            <w:top w:val="none" w:sz="0" w:space="0" w:color="auto"/>
            <w:left w:val="none" w:sz="0" w:space="0" w:color="auto"/>
            <w:bottom w:val="none" w:sz="0" w:space="0" w:color="auto"/>
            <w:right w:val="none" w:sz="0" w:space="0" w:color="auto"/>
          </w:divBdr>
        </w:div>
        <w:div w:id="656496556">
          <w:marLeft w:val="480"/>
          <w:marRight w:val="0"/>
          <w:marTop w:val="0"/>
          <w:marBottom w:val="0"/>
          <w:divBdr>
            <w:top w:val="none" w:sz="0" w:space="0" w:color="auto"/>
            <w:left w:val="none" w:sz="0" w:space="0" w:color="auto"/>
            <w:bottom w:val="none" w:sz="0" w:space="0" w:color="auto"/>
            <w:right w:val="none" w:sz="0" w:space="0" w:color="auto"/>
          </w:divBdr>
        </w:div>
        <w:div w:id="52048545">
          <w:marLeft w:val="480"/>
          <w:marRight w:val="0"/>
          <w:marTop w:val="0"/>
          <w:marBottom w:val="0"/>
          <w:divBdr>
            <w:top w:val="none" w:sz="0" w:space="0" w:color="auto"/>
            <w:left w:val="none" w:sz="0" w:space="0" w:color="auto"/>
            <w:bottom w:val="none" w:sz="0" w:space="0" w:color="auto"/>
            <w:right w:val="none" w:sz="0" w:space="0" w:color="auto"/>
          </w:divBdr>
        </w:div>
        <w:div w:id="1780098251">
          <w:marLeft w:val="480"/>
          <w:marRight w:val="0"/>
          <w:marTop w:val="0"/>
          <w:marBottom w:val="0"/>
          <w:divBdr>
            <w:top w:val="none" w:sz="0" w:space="0" w:color="auto"/>
            <w:left w:val="none" w:sz="0" w:space="0" w:color="auto"/>
            <w:bottom w:val="none" w:sz="0" w:space="0" w:color="auto"/>
            <w:right w:val="none" w:sz="0" w:space="0" w:color="auto"/>
          </w:divBdr>
        </w:div>
        <w:div w:id="495999465">
          <w:marLeft w:val="480"/>
          <w:marRight w:val="0"/>
          <w:marTop w:val="0"/>
          <w:marBottom w:val="0"/>
          <w:divBdr>
            <w:top w:val="none" w:sz="0" w:space="0" w:color="auto"/>
            <w:left w:val="none" w:sz="0" w:space="0" w:color="auto"/>
            <w:bottom w:val="none" w:sz="0" w:space="0" w:color="auto"/>
            <w:right w:val="none" w:sz="0" w:space="0" w:color="auto"/>
          </w:divBdr>
        </w:div>
        <w:div w:id="1424303612">
          <w:marLeft w:val="480"/>
          <w:marRight w:val="0"/>
          <w:marTop w:val="0"/>
          <w:marBottom w:val="0"/>
          <w:divBdr>
            <w:top w:val="none" w:sz="0" w:space="0" w:color="auto"/>
            <w:left w:val="none" w:sz="0" w:space="0" w:color="auto"/>
            <w:bottom w:val="none" w:sz="0" w:space="0" w:color="auto"/>
            <w:right w:val="none" w:sz="0" w:space="0" w:color="auto"/>
          </w:divBdr>
        </w:div>
        <w:div w:id="1205406520">
          <w:marLeft w:val="480"/>
          <w:marRight w:val="0"/>
          <w:marTop w:val="0"/>
          <w:marBottom w:val="0"/>
          <w:divBdr>
            <w:top w:val="none" w:sz="0" w:space="0" w:color="auto"/>
            <w:left w:val="none" w:sz="0" w:space="0" w:color="auto"/>
            <w:bottom w:val="none" w:sz="0" w:space="0" w:color="auto"/>
            <w:right w:val="none" w:sz="0" w:space="0" w:color="auto"/>
          </w:divBdr>
        </w:div>
        <w:div w:id="1980719535">
          <w:marLeft w:val="480"/>
          <w:marRight w:val="0"/>
          <w:marTop w:val="0"/>
          <w:marBottom w:val="0"/>
          <w:divBdr>
            <w:top w:val="none" w:sz="0" w:space="0" w:color="auto"/>
            <w:left w:val="none" w:sz="0" w:space="0" w:color="auto"/>
            <w:bottom w:val="none" w:sz="0" w:space="0" w:color="auto"/>
            <w:right w:val="none" w:sz="0" w:space="0" w:color="auto"/>
          </w:divBdr>
        </w:div>
        <w:div w:id="317542384">
          <w:marLeft w:val="480"/>
          <w:marRight w:val="0"/>
          <w:marTop w:val="0"/>
          <w:marBottom w:val="0"/>
          <w:divBdr>
            <w:top w:val="none" w:sz="0" w:space="0" w:color="auto"/>
            <w:left w:val="none" w:sz="0" w:space="0" w:color="auto"/>
            <w:bottom w:val="none" w:sz="0" w:space="0" w:color="auto"/>
            <w:right w:val="none" w:sz="0" w:space="0" w:color="auto"/>
          </w:divBdr>
        </w:div>
        <w:div w:id="1554929076">
          <w:marLeft w:val="480"/>
          <w:marRight w:val="0"/>
          <w:marTop w:val="0"/>
          <w:marBottom w:val="0"/>
          <w:divBdr>
            <w:top w:val="none" w:sz="0" w:space="0" w:color="auto"/>
            <w:left w:val="none" w:sz="0" w:space="0" w:color="auto"/>
            <w:bottom w:val="none" w:sz="0" w:space="0" w:color="auto"/>
            <w:right w:val="none" w:sz="0" w:space="0" w:color="auto"/>
          </w:divBdr>
        </w:div>
      </w:divsChild>
    </w:div>
    <w:div w:id="138767338">
      <w:bodyDiv w:val="1"/>
      <w:marLeft w:val="0"/>
      <w:marRight w:val="0"/>
      <w:marTop w:val="0"/>
      <w:marBottom w:val="0"/>
      <w:divBdr>
        <w:top w:val="none" w:sz="0" w:space="0" w:color="auto"/>
        <w:left w:val="none" w:sz="0" w:space="0" w:color="auto"/>
        <w:bottom w:val="none" w:sz="0" w:space="0" w:color="auto"/>
        <w:right w:val="none" w:sz="0" w:space="0" w:color="auto"/>
      </w:divBdr>
    </w:div>
    <w:div w:id="138815650">
      <w:bodyDiv w:val="1"/>
      <w:marLeft w:val="0"/>
      <w:marRight w:val="0"/>
      <w:marTop w:val="0"/>
      <w:marBottom w:val="0"/>
      <w:divBdr>
        <w:top w:val="none" w:sz="0" w:space="0" w:color="auto"/>
        <w:left w:val="none" w:sz="0" w:space="0" w:color="auto"/>
        <w:bottom w:val="none" w:sz="0" w:space="0" w:color="auto"/>
        <w:right w:val="none" w:sz="0" w:space="0" w:color="auto"/>
      </w:divBdr>
    </w:div>
    <w:div w:id="139078564">
      <w:bodyDiv w:val="1"/>
      <w:marLeft w:val="0"/>
      <w:marRight w:val="0"/>
      <w:marTop w:val="0"/>
      <w:marBottom w:val="0"/>
      <w:divBdr>
        <w:top w:val="none" w:sz="0" w:space="0" w:color="auto"/>
        <w:left w:val="none" w:sz="0" w:space="0" w:color="auto"/>
        <w:bottom w:val="none" w:sz="0" w:space="0" w:color="auto"/>
        <w:right w:val="none" w:sz="0" w:space="0" w:color="auto"/>
      </w:divBdr>
    </w:div>
    <w:div w:id="140199365">
      <w:bodyDiv w:val="1"/>
      <w:marLeft w:val="0"/>
      <w:marRight w:val="0"/>
      <w:marTop w:val="0"/>
      <w:marBottom w:val="0"/>
      <w:divBdr>
        <w:top w:val="none" w:sz="0" w:space="0" w:color="auto"/>
        <w:left w:val="none" w:sz="0" w:space="0" w:color="auto"/>
        <w:bottom w:val="none" w:sz="0" w:space="0" w:color="auto"/>
        <w:right w:val="none" w:sz="0" w:space="0" w:color="auto"/>
      </w:divBdr>
    </w:div>
    <w:div w:id="140969696">
      <w:bodyDiv w:val="1"/>
      <w:marLeft w:val="0"/>
      <w:marRight w:val="0"/>
      <w:marTop w:val="0"/>
      <w:marBottom w:val="0"/>
      <w:divBdr>
        <w:top w:val="none" w:sz="0" w:space="0" w:color="auto"/>
        <w:left w:val="none" w:sz="0" w:space="0" w:color="auto"/>
        <w:bottom w:val="none" w:sz="0" w:space="0" w:color="auto"/>
        <w:right w:val="none" w:sz="0" w:space="0" w:color="auto"/>
      </w:divBdr>
    </w:div>
    <w:div w:id="141165785">
      <w:bodyDiv w:val="1"/>
      <w:marLeft w:val="0"/>
      <w:marRight w:val="0"/>
      <w:marTop w:val="0"/>
      <w:marBottom w:val="0"/>
      <w:divBdr>
        <w:top w:val="none" w:sz="0" w:space="0" w:color="auto"/>
        <w:left w:val="none" w:sz="0" w:space="0" w:color="auto"/>
        <w:bottom w:val="none" w:sz="0" w:space="0" w:color="auto"/>
        <w:right w:val="none" w:sz="0" w:space="0" w:color="auto"/>
      </w:divBdr>
    </w:div>
    <w:div w:id="141193578">
      <w:bodyDiv w:val="1"/>
      <w:marLeft w:val="0"/>
      <w:marRight w:val="0"/>
      <w:marTop w:val="0"/>
      <w:marBottom w:val="0"/>
      <w:divBdr>
        <w:top w:val="none" w:sz="0" w:space="0" w:color="auto"/>
        <w:left w:val="none" w:sz="0" w:space="0" w:color="auto"/>
        <w:bottom w:val="none" w:sz="0" w:space="0" w:color="auto"/>
        <w:right w:val="none" w:sz="0" w:space="0" w:color="auto"/>
      </w:divBdr>
    </w:div>
    <w:div w:id="141197124">
      <w:bodyDiv w:val="1"/>
      <w:marLeft w:val="0"/>
      <w:marRight w:val="0"/>
      <w:marTop w:val="0"/>
      <w:marBottom w:val="0"/>
      <w:divBdr>
        <w:top w:val="none" w:sz="0" w:space="0" w:color="auto"/>
        <w:left w:val="none" w:sz="0" w:space="0" w:color="auto"/>
        <w:bottom w:val="none" w:sz="0" w:space="0" w:color="auto"/>
        <w:right w:val="none" w:sz="0" w:space="0" w:color="auto"/>
      </w:divBdr>
    </w:div>
    <w:div w:id="141240522">
      <w:bodyDiv w:val="1"/>
      <w:marLeft w:val="0"/>
      <w:marRight w:val="0"/>
      <w:marTop w:val="0"/>
      <w:marBottom w:val="0"/>
      <w:divBdr>
        <w:top w:val="none" w:sz="0" w:space="0" w:color="auto"/>
        <w:left w:val="none" w:sz="0" w:space="0" w:color="auto"/>
        <w:bottom w:val="none" w:sz="0" w:space="0" w:color="auto"/>
        <w:right w:val="none" w:sz="0" w:space="0" w:color="auto"/>
      </w:divBdr>
    </w:div>
    <w:div w:id="141509282">
      <w:bodyDiv w:val="1"/>
      <w:marLeft w:val="0"/>
      <w:marRight w:val="0"/>
      <w:marTop w:val="0"/>
      <w:marBottom w:val="0"/>
      <w:divBdr>
        <w:top w:val="none" w:sz="0" w:space="0" w:color="auto"/>
        <w:left w:val="none" w:sz="0" w:space="0" w:color="auto"/>
        <w:bottom w:val="none" w:sz="0" w:space="0" w:color="auto"/>
        <w:right w:val="none" w:sz="0" w:space="0" w:color="auto"/>
      </w:divBdr>
    </w:div>
    <w:div w:id="141629403">
      <w:bodyDiv w:val="1"/>
      <w:marLeft w:val="0"/>
      <w:marRight w:val="0"/>
      <w:marTop w:val="0"/>
      <w:marBottom w:val="0"/>
      <w:divBdr>
        <w:top w:val="none" w:sz="0" w:space="0" w:color="auto"/>
        <w:left w:val="none" w:sz="0" w:space="0" w:color="auto"/>
        <w:bottom w:val="none" w:sz="0" w:space="0" w:color="auto"/>
        <w:right w:val="none" w:sz="0" w:space="0" w:color="auto"/>
      </w:divBdr>
    </w:div>
    <w:div w:id="141775304">
      <w:bodyDiv w:val="1"/>
      <w:marLeft w:val="0"/>
      <w:marRight w:val="0"/>
      <w:marTop w:val="0"/>
      <w:marBottom w:val="0"/>
      <w:divBdr>
        <w:top w:val="none" w:sz="0" w:space="0" w:color="auto"/>
        <w:left w:val="none" w:sz="0" w:space="0" w:color="auto"/>
        <w:bottom w:val="none" w:sz="0" w:space="0" w:color="auto"/>
        <w:right w:val="none" w:sz="0" w:space="0" w:color="auto"/>
      </w:divBdr>
    </w:div>
    <w:div w:id="142549469">
      <w:bodyDiv w:val="1"/>
      <w:marLeft w:val="0"/>
      <w:marRight w:val="0"/>
      <w:marTop w:val="0"/>
      <w:marBottom w:val="0"/>
      <w:divBdr>
        <w:top w:val="none" w:sz="0" w:space="0" w:color="auto"/>
        <w:left w:val="none" w:sz="0" w:space="0" w:color="auto"/>
        <w:bottom w:val="none" w:sz="0" w:space="0" w:color="auto"/>
        <w:right w:val="none" w:sz="0" w:space="0" w:color="auto"/>
      </w:divBdr>
    </w:div>
    <w:div w:id="142935657">
      <w:bodyDiv w:val="1"/>
      <w:marLeft w:val="0"/>
      <w:marRight w:val="0"/>
      <w:marTop w:val="0"/>
      <w:marBottom w:val="0"/>
      <w:divBdr>
        <w:top w:val="none" w:sz="0" w:space="0" w:color="auto"/>
        <w:left w:val="none" w:sz="0" w:space="0" w:color="auto"/>
        <w:bottom w:val="none" w:sz="0" w:space="0" w:color="auto"/>
        <w:right w:val="none" w:sz="0" w:space="0" w:color="auto"/>
      </w:divBdr>
    </w:div>
    <w:div w:id="143082653">
      <w:bodyDiv w:val="1"/>
      <w:marLeft w:val="0"/>
      <w:marRight w:val="0"/>
      <w:marTop w:val="0"/>
      <w:marBottom w:val="0"/>
      <w:divBdr>
        <w:top w:val="none" w:sz="0" w:space="0" w:color="auto"/>
        <w:left w:val="none" w:sz="0" w:space="0" w:color="auto"/>
        <w:bottom w:val="none" w:sz="0" w:space="0" w:color="auto"/>
        <w:right w:val="none" w:sz="0" w:space="0" w:color="auto"/>
      </w:divBdr>
    </w:div>
    <w:div w:id="143160126">
      <w:bodyDiv w:val="1"/>
      <w:marLeft w:val="0"/>
      <w:marRight w:val="0"/>
      <w:marTop w:val="0"/>
      <w:marBottom w:val="0"/>
      <w:divBdr>
        <w:top w:val="none" w:sz="0" w:space="0" w:color="auto"/>
        <w:left w:val="none" w:sz="0" w:space="0" w:color="auto"/>
        <w:bottom w:val="none" w:sz="0" w:space="0" w:color="auto"/>
        <w:right w:val="none" w:sz="0" w:space="0" w:color="auto"/>
      </w:divBdr>
    </w:div>
    <w:div w:id="143160732">
      <w:bodyDiv w:val="1"/>
      <w:marLeft w:val="0"/>
      <w:marRight w:val="0"/>
      <w:marTop w:val="0"/>
      <w:marBottom w:val="0"/>
      <w:divBdr>
        <w:top w:val="none" w:sz="0" w:space="0" w:color="auto"/>
        <w:left w:val="none" w:sz="0" w:space="0" w:color="auto"/>
        <w:bottom w:val="none" w:sz="0" w:space="0" w:color="auto"/>
        <w:right w:val="none" w:sz="0" w:space="0" w:color="auto"/>
      </w:divBdr>
    </w:div>
    <w:div w:id="143162397">
      <w:bodyDiv w:val="1"/>
      <w:marLeft w:val="0"/>
      <w:marRight w:val="0"/>
      <w:marTop w:val="0"/>
      <w:marBottom w:val="0"/>
      <w:divBdr>
        <w:top w:val="none" w:sz="0" w:space="0" w:color="auto"/>
        <w:left w:val="none" w:sz="0" w:space="0" w:color="auto"/>
        <w:bottom w:val="none" w:sz="0" w:space="0" w:color="auto"/>
        <w:right w:val="none" w:sz="0" w:space="0" w:color="auto"/>
      </w:divBdr>
    </w:div>
    <w:div w:id="143398237">
      <w:bodyDiv w:val="1"/>
      <w:marLeft w:val="0"/>
      <w:marRight w:val="0"/>
      <w:marTop w:val="0"/>
      <w:marBottom w:val="0"/>
      <w:divBdr>
        <w:top w:val="none" w:sz="0" w:space="0" w:color="auto"/>
        <w:left w:val="none" w:sz="0" w:space="0" w:color="auto"/>
        <w:bottom w:val="none" w:sz="0" w:space="0" w:color="auto"/>
        <w:right w:val="none" w:sz="0" w:space="0" w:color="auto"/>
      </w:divBdr>
    </w:div>
    <w:div w:id="144129208">
      <w:bodyDiv w:val="1"/>
      <w:marLeft w:val="0"/>
      <w:marRight w:val="0"/>
      <w:marTop w:val="0"/>
      <w:marBottom w:val="0"/>
      <w:divBdr>
        <w:top w:val="none" w:sz="0" w:space="0" w:color="auto"/>
        <w:left w:val="none" w:sz="0" w:space="0" w:color="auto"/>
        <w:bottom w:val="none" w:sz="0" w:space="0" w:color="auto"/>
        <w:right w:val="none" w:sz="0" w:space="0" w:color="auto"/>
      </w:divBdr>
    </w:div>
    <w:div w:id="145053224">
      <w:bodyDiv w:val="1"/>
      <w:marLeft w:val="0"/>
      <w:marRight w:val="0"/>
      <w:marTop w:val="0"/>
      <w:marBottom w:val="0"/>
      <w:divBdr>
        <w:top w:val="none" w:sz="0" w:space="0" w:color="auto"/>
        <w:left w:val="none" w:sz="0" w:space="0" w:color="auto"/>
        <w:bottom w:val="none" w:sz="0" w:space="0" w:color="auto"/>
        <w:right w:val="none" w:sz="0" w:space="0" w:color="auto"/>
      </w:divBdr>
    </w:div>
    <w:div w:id="145317423">
      <w:bodyDiv w:val="1"/>
      <w:marLeft w:val="0"/>
      <w:marRight w:val="0"/>
      <w:marTop w:val="0"/>
      <w:marBottom w:val="0"/>
      <w:divBdr>
        <w:top w:val="none" w:sz="0" w:space="0" w:color="auto"/>
        <w:left w:val="none" w:sz="0" w:space="0" w:color="auto"/>
        <w:bottom w:val="none" w:sz="0" w:space="0" w:color="auto"/>
        <w:right w:val="none" w:sz="0" w:space="0" w:color="auto"/>
      </w:divBdr>
    </w:div>
    <w:div w:id="145585369">
      <w:bodyDiv w:val="1"/>
      <w:marLeft w:val="0"/>
      <w:marRight w:val="0"/>
      <w:marTop w:val="0"/>
      <w:marBottom w:val="0"/>
      <w:divBdr>
        <w:top w:val="none" w:sz="0" w:space="0" w:color="auto"/>
        <w:left w:val="none" w:sz="0" w:space="0" w:color="auto"/>
        <w:bottom w:val="none" w:sz="0" w:space="0" w:color="auto"/>
        <w:right w:val="none" w:sz="0" w:space="0" w:color="auto"/>
      </w:divBdr>
    </w:div>
    <w:div w:id="145824616">
      <w:bodyDiv w:val="1"/>
      <w:marLeft w:val="0"/>
      <w:marRight w:val="0"/>
      <w:marTop w:val="0"/>
      <w:marBottom w:val="0"/>
      <w:divBdr>
        <w:top w:val="none" w:sz="0" w:space="0" w:color="auto"/>
        <w:left w:val="none" w:sz="0" w:space="0" w:color="auto"/>
        <w:bottom w:val="none" w:sz="0" w:space="0" w:color="auto"/>
        <w:right w:val="none" w:sz="0" w:space="0" w:color="auto"/>
      </w:divBdr>
    </w:div>
    <w:div w:id="145980062">
      <w:bodyDiv w:val="1"/>
      <w:marLeft w:val="0"/>
      <w:marRight w:val="0"/>
      <w:marTop w:val="0"/>
      <w:marBottom w:val="0"/>
      <w:divBdr>
        <w:top w:val="none" w:sz="0" w:space="0" w:color="auto"/>
        <w:left w:val="none" w:sz="0" w:space="0" w:color="auto"/>
        <w:bottom w:val="none" w:sz="0" w:space="0" w:color="auto"/>
        <w:right w:val="none" w:sz="0" w:space="0" w:color="auto"/>
      </w:divBdr>
    </w:div>
    <w:div w:id="146092683">
      <w:bodyDiv w:val="1"/>
      <w:marLeft w:val="0"/>
      <w:marRight w:val="0"/>
      <w:marTop w:val="0"/>
      <w:marBottom w:val="0"/>
      <w:divBdr>
        <w:top w:val="none" w:sz="0" w:space="0" w:color="auto"/>
        <w:left w:val="none" w:sz="0" w:space="0" w:color="auto"/>
        <w:bottom w:val="none" w:sz="0" w:space="0" w:color="auto"/>
        <w:right w:val="none" w:sz="0" w:space="0" w:color="auto"/>
      </w:divBdr>
      <w:divsChild>
        <w:div w:id="300615478">
          <w:marLeft w:val="480"/>
          <w:marRight w:val="0"/>
          <w:marTop w:val="0"/>
          <w:marBottom w:val="0"/>
          <w:divBdr>
            <w:top w:val="none" w:sz="0" w:space="0" w:color="auto"/>
            <w:left w:val="none" w:sz="0" w:space="0" w:color="auto"/>
            <w:bottom w:val="none" w:sz="0" w:space="0" w:color="auto"/>
            <w:right w:val="none" w:sz="0" w:space="0" w:color="auto"/>
          </w:divBdr>
        </w:div>
        <w:div w:id="751898320">
          <w:marLeft w:val="480"/>
          <w:marRight w:val="0"/>
          <w:marTop w:val="0"/>
          <w:marBottom w:val="0"/>
          <w:divBdr>
            <w:top w:val="none" w:sz="0" w:space="0" w:color="auto"/>
            <w:left w:val="none" w:sz="0" w:space="0" w:color="auto"/>
            <w:bottom w:val="none" w:sz="0" w:space="0" w:color="auto"/>
            <w:right w:val="none" w:sz="0" w:space="0" w:color="auto"/>
          </w:divBdr>
        </w:div>
        <w:div w:id="1379624517">
          <w:marLeft w:val="480"/>
          <w:marRight w:val="0"/>
          <w:marTop w:val="0"/>
          <w:marBottom w:val="0"/>
          <w:divBdr>
            <w:top w:val="none" w:sz="0" w:space="0" w:color="auto"/>
            <w:left w:val="none" w:sz="0" w:space="0" w:color="auto"/>
            <w:bottom w:val="none" w:sz="0" w:space="0" w:color="auto"/>
            <w:right w:val="none" w:sz="0" w:space="0" w:color="auto"/>
          </w:divBdr>
        </w:div>
        <w:div w:id="36393505">
          <w:marLeft w:val="480"/>
          <w:marRight w:val="0"/>
          <w:marTop w:val="0"/>
          <w:marBottom w:val="0"/>
          <w:divBdr>
            <w:top w:val="none" w:sz="0" w:space="0" w:color="auto"/>
            <w:left w:val="none" w:sz="0" w:space="0" w:color="auto"/>
            <w:bottom w:val="none" w:sz="0" w:space="0" w:color="auto"/>
            <w:right w:val="none" w:sz="0" w:space="0" w:color="auto"/>
          </w:divBdr>
        </w:div>
        <w:div w:id="1669286023">
          <w:marLeft w:val="480"/>
          <w:marRight w:val="0"/>
          <w:marTop w:val="0"/>
          <w:marBottom w:val="0"/>
          <w:divBdr>
            <w:top w:val="none" w:sz="0" w:space="0" w:color="auto"/>
            <w:left w:val="none" w:sz="0" w:space="0" w:color="auto"/>
            <w:bottom w:val="none" w:sz="0" w:space="0" w:color="auto"/>
            <w:right w:val="none" w:sz="0" w:space="0" w:color="auto"/>
          </w:divBdr>
        </w:div>
        <w:div w:id="317929539">
          <w:marLeft w:val="480"/>
          <w:marRight w:val="0"/>
          <w:marTop w:val="0"/>
          <w:marBottom w:val="0"/>
          <w:divBdr>
            <w:top w:val="none" w:sz="0" w:space="0" w:color="auto"/>
            <w:left w:val="none" w:sz="0" w:space="0" w:color="auto"/>
            <w:bottom w:val="none" w:sz="0" w:space="0" w:color="auto"/>
            <w:right w:val="none" w:sz="0" w:space="0" w:color="auto"/>
          </w:divBdr>
        </w:div>
        <w:div w:id="1899197967">
          <w:marLeft w:val="480"/>
          <w:marRight w:val="0"/>
          <w:marTop w:val="0"/>
          <w:marBottom w:val="0"/>
          <w:divBdr>
            <w:top w:val="none" w:sz="0" w:space="0" w:color="auto"/>
            <w:left w:val="none" w:sz="0" w:space="0" w:color="auto"/>
            <w:bottom w:val="none" w:sz="0" w:space="0" w:color="auto"/>
            <w:right w:val="none" w:sz="0" w:space="0" w:color="auto"/>
          </w:divBdr>
        </w:div>
        <w:div w:id="1158960295">
          <w:marLeft w:val="480"/>
          <w:marRight w:val="0"/>
          <w:marTop w:val="0"/>
          <w:marBottom w:val="0"/>
          <w:divBdr>
            <w:top w:val="none" w:sz="0" w:space="0" w:color="auto"/>
            <w:left w:val="none" w:sz="0" w:space="0" w:color="auto"/>
            <w:bottom w:val="none" w:sz="0" w:space="0" w:color="auto"/>
            <w:right w:val="none" w:sz="0" w:space="0" w:color="auto"/>
          </w:divBdr>
        </w:div>
        <w:div w:id="985745045">
          <w:marLeft w:val="480"/>
          <w:marRight w:val="0"/>
          <w:marTop w:val="0"/>
          <w:marBottom w:val="0"/>
          <w:divBdr>
            <w:top w:val="none" w:sz="0" w:space="0" w:color="auto"/>
            <w:left w:val="none" w:sz="0" w:space="0" w:color="auto"/>
            <w:bottom w:val="none" w:sz="0" w:space="0" w:color="auto"/>
            <w:right w:val="none" w:sz="0" w:space="0" w:color="auto"/>
          </w:divBdr>
        </w:div>
        <w:div w:id="1376462471">
          <w:marLeft w:val="480"/>
          <w:marRight w:val="0"/>
          <w:marTop w:val="0"/>
          <w:marBottom w:val="0"/>
          <w:divBdr>
            <w:top w:val="none" w:sz="0" w:space="0" w:color="auto"/>
            <w:left w:val="none" w:sz="0" w:space="0" w:color="auto"/>
            <w:bottom w:val="none" w:sz="0" w:space="0" w:color="auto"/>
            <w:right w:val="none" w:sz="0" w:space="0" w:color="auto"/>
          </w:divBdr>
        </w:div>
        <w:div w:id="325089189">
          <w:marLeft w:val="480"/>
          <w:marRight w:val="0"/>
          <w:marTop w:val="0"/>
          <w:marBottom w:val="0"/>
          <w:divBdr>
            <w:top w:val="none" w:sz="0" w:space="0" w:color="auto"/>
            <w:left w:val="none" w:sz="0" w:space="0" w:color="auto"/>
            <w:bottom w:val="none" w:sz="0" w:space="0" w:color="auto"/>
            <w:right w:val="none" w:sz="0" w:space="0" w:color="auto"/>
          </w:divBdr>
        </w:div>
        <w:div w:id="368456034">
          <w:marLeft w:val="480"/>
          <w:marRight w:val="0"/>
          <w:marTop w:val="0"/>
          <w:marBottom w:val="0"/>
          <w:divBdr>
            <w:top w:val="none" w:sz="0" w:space="0" w:color="auto"/>
            <w:left w:val="none" w:sz="0" w:space="0" w:color="auto"/>
            <w:bottom w:val="none" w:sz="0" w:space="0" w:color="auto"/>
            <w:right w:val="none" w:sz="0" w:space="0" w:color="auto"/>
          </w:divBdr>
        </w:div>
        <w:div w:id="453983193">
          <w:marLeft w:val="480"/>
          <w:marRight w:val="0"/>
          <w:marTop w:val="0"/>
          <w:marBottom w:val="0"/>
          <w:divBdr>
            <w:top w:val="none" w:sz="0" w:space="0" w:color="auto"/>
            <w:left w:val="none" w:sz="0" w:space="0" w:color="auto"/>
            <w:bottom w:val="none" w:sz="0" w:space="0" w:color="auto"/>
            <w:right w:val="none" w:sz="0" w:space="0" w:color="auto"/>
          </w:divBdr>
        </w:div>
        <w:div w:id="471366975">
          <w:marLeft w:val="480"/>
          <w:marRight w:val="0"/>
          <w:marTop w:val="0"/>
          <w:marBottom w:val="0"/>
          <w:divBdr>
            <w:top w:val="none" w:sz="0" w:space="0" w:color="auto"/>
            <w:left w:val="none" w:sz="0" w:space="0" w:color="auto"/>
            <w:bottom w:val="none" w:sz="0" w:space="0" w:color="auto"/>
            <w:right w:val="none" w:sz="0" w:space="0" w:color="auto"/>
          </w:divBdr>
        </w:div>
        <w:div w:id="36778709">
          <w:marLeft w:val="480"/>
          <w:marRight w:val="0"/>
          <w:marTop w:val="0"/>
          <w:marBottom w:val="0"/>
          <w:divBdr>
            <w:top w:val="none" w:sz="0" w:space="0" w:color="auto"/>
            <w:left w:val="none" w:sz="0" w:space="0" w:color="auto"/>
            <w:bottom w:val="none" w:sz="0" w:space="0" w:color="auto"/>
            <w:right w:val="none" w:sz="0" w:space="0" w:color="auto"/>
          </w:divBdr>
        </w:div>
        <w:div w:id="920139567">
          <w:marLeft w:val="480"/>
          <w:marRight w:val="0"/>
          <w:marTop w:val="0"/>
          <w:marBottom w:val="0"/>
          <w:divBdr>
            <w:top w:val="none" w:sz="0" w:space="0" w:color="auto"/>
            <w:left w:val="none" w:sz="0" w:space="0" w:color="auto"/>
            <w:bottom w:val="none" w:sz="0" w:space="0" w:color="auto"/>
            <w:right w:val="none" w:sz="0" w:space="0" w:color="auto"/>
          </w:divBdr>
        </w:div>
        <w:div w:id="439179794">
          <w:marLeft w:val="480"/>
          <w:marRight w:val="0"/>
          <w:marTop w:val="0"/>
          <w:marBottom w:val="0"/>
          <w:divBdr>
            <w:top w:val="none" w:sz="0" w:space="0" w:color="auto"/>
            <w:left w:val="none" w:sz="0" w:space="0" w:color="auto"/>
            <w:bottom w:val="none" w:sz="0" w:space="0" w:color="auto"/>
            <w:right w:val="none" w:sz="0" w:space="0" w:color="auto"/>
          </w:divBdr>
        </w:div>
        <w:div w:id="2139495348">
          <w:marLeft w:val="480"/>
          <w:marRight w:val="0"/>
          <w:marTop w:val="0"/>
          <w:marBottom w:val="0"/>
          <w:divBdr>
            <w:top w:val="none" w:sz="0" w:space="0" w:color="auto"/>
            <w:left w:val="none" w:sz="0" w:space="0" w:color="auto"/>
            <w:bottom w:val="none" w:sz="0" w:space="0" w:color="auto"/>
            <w:right w:val="none" w:sz="0" w:space="0" w:color="auto"/>
          </w:divBdr>
        </w:div>
        <w:div w:id="1617907563">
          <w:marLeft w:val="480"/>
          <w:marRight w:val="0"/>
          <w:marTop w:val="0"/>
          <w:marBottom w:val="0"/>
          <w:divBdr>
            <w:top w:val="none" w:sz="0" w:space="0" w:color="auto"/>
            <w:left w:val="none" w:sz="0" w:space="0" w:color="auto"/>
            <w:bottom w:val="none" w:sz="0" w:space="0" w:color="auto"/>
            <w:right w:val="none" w:sz="0" w:space="0" w:color="auto"/>
          </w:divBdr>
        </w:div>
        <w:div w:id="1701390639">
          <w:marLeft w:val="480"/>
          <w:marRight w:val="0"/>
          <w:marTop w:val="0"/>
          <w:marBottom w:val="0"/>
          <w:divBdr>
            <w:top w:val="none" w:sz="0" w:space="0" w:color="auto"/>
            <w:left w:val="none" w:sz="0" w:space="0" w:color="auto"/>
            <w:bottom w:val="none" w:sz="0" w:space="0" w:color="auto"/>
            <w:right w:val="none" w:sz="0" w:space="0" w:color="auto"/>
          </w:divBdr>
        </w:div>
        <w:div w:id="290941864">
          <w:marLeft w:val="480"/>
          <w:marRight w:val="0"/>
          <w:marTop w:val="0"/>
          <w:marBottom w:val="0"/>
          <w:divBdr>
            <w:top w:val="none" w:sz="0" w:space="0" w:color="auto"/>
            <w:left w:val="none" w:sz="0" w:space="0" w:color="auto"/>
            <w:bottom w:val="none" w:sz="0" w:space="0" w:color="auto"/>
            <w:right w:val="none" w:sz="0" w:space="0" w:color="auto"/>
          </w:divBdr>
        </w:div>
        <w:div w:id="581375755">
          <w:marLeft w:val="480"/>
          <w:marRight w:val="0"/>
          <w:marTop w:val="0"/>
          <w:marBottom w:val="0"/>
          <w:divBdr>
            <w:top w:val="none" w:sz="0" w:space="0" w:color="auto"/>
            <w:left w:val="none" w:sz="0" w:space="0" w:color="auto"/>
            <w:bottom w:val="none" w:sz="0" w:space="0" w:color="auto"/>
            <w:right w:val="none" w:sz="0" w:space="0" w:color="auto"/>
          </w:divBdr>
        </w:div>
        <w:div w:id="414212128">
          <w:marLeft w:val="480"/>
          <w:marRight w:val="0"/>
          <w:marTop w:val="0"/>
          <w:marBottom w:val="0"/>
          <w:divBdr>
            <w:top w:val="none" w:sz="0" w:space="0" w:color="auto"/>
            <w:left w:val="none" w:sz="0" w:space="0" w:color="auto"/>
            <w:bottom w:val="none" w:sz="0" w:space="0" w:color="auto"/>
            <w:right w:val="none" w:sz="0" w:space="0" w:color="auto"/>
          </w:divBdr>
        </w:div>
        <w:div w:id="1387215194">
          <w:marLeft w:val="480"/>
          <w:marRight w:val="0"/>
          <w:marTop w:val="0"/>
          <w:marBottom w:val="0"/>
          <w:divBdr>
            <w:top w:val="none" w:sz="0" w:space="0" w:color="auto"/>
            <w:left w:val="none" w:sz="0" w:space="0" w:color="auto"/>
            <w:bottom w:val="none" w:sz="0" w:space="0" w:color="auto"/>
            <w:right w:val="none" w:sz="0" w:space="0" w:color="auto"/>
          </w:divBdr>
        </w:div>
        <w:div w:id="1175458182">
          <w:marLeft w:val="480"/>
          <w:marRight w:val="0"/>
          <w:marTop w:val="0"/>
          <w:marBottom w:val="0"/>
          <w:divBdr>
            <w:top w:val="none" w:sz="0" w:space="0" w:color="auto"/>
            <w:left w:val="none" w:sz="0" w:space="0" w:color="auto"/>
            <w:bottom w:val="none" w:sz="0" w:space="0" w:color="auto"/>
            <w:right w:val="none" w:sz="0" w:space="0" w:color="auto"/>
          </w:divBdr>
        </w:div>
        <w:div w:id="1624195179">
          <w:marLeft w:val="480"/>
          <w:marRight w:val="0"/>
          <w:marTop w:val="0"/>
          <w:marBottom w:val="0"/>
          <w:divBdr>
            <w:top w:val="none" w:sz="0" w:space="0" w:color="auto"/>
            <w:left w:val="none" w:sz="0" w:space="0" w:color="auto"/>
            <w:bottom w:val="none" w:sz="0" w:space="0" w:color="auto"/>
            <w:right w:val="none" w:sz="0" w:space="0" w:color="auto"/>
          </w:divBdr>
        </w:div>
        <w:div w:id="1941334637">
          <w:marLeft w:val="480"/>
          <w:marRight w:val="0"/>
          <w:marTop w:val="0"/>
          <w:marBottom w:val="0"/>
          <w:divBdr>
            <w:top w:val="none" w:sz="0" w:space="0" w:color="auto"/>
            <w:left w:val="none" w:sz="0" w:space="0" w:color="auto"/>
            <w:bottom w:val="none" w:sz="0" w:space="0" w:color="auto"/>
            <w:right w:val="none" w:sz="0" w:space="0" w:color="auto"/>
          </w:divBdr>
        </w:div>
        <w:div w:id="119499848">
          <w:marLeft w:val="480"/>
          <w:marRight w:val="0"/>
          <w:marTop w:val="0"/>
          <w:marBottom w:val="0"/>
          <w:divBdr>
            <w:top w:val="none" w:sz="0" w:space="0" w:color="auto"/>
            <w:left w:val="none" w:sz="0" w:space="0" w:color="auto"/>
            <w:bottom w:val="none" w:sz="0" w:space="0" w:color="auto"/>
            <w:right w:val="none" w:sz="0" w:space="0" w:color="auto"/>
          </w:divBdr>
        </w:div>
        <w:div w:id="678192628">
          <w:marLeft w:val="480"/>
          <w:marRight w:val="0"/>
          <w:marTop w:val="0"/>
          <w:marBottom w:val="0"/>
          <w:divBdr>
            <w:top w:val="none" w:sz="0" w:space="0" w:color="auto"/>
            <w:left w:val="none" w:sz="0" w:space="0" w:color="auto"/>
            <w:bottom w:val="none" w:sz="0" w:space="0" w:color="auto"/>
            <w:right w:val="none" w:sz="0" w:space="0" w:color="auto"/>
          </w:divBdr>
        </w:div>
        <w:div w:id="1918591414">
          <w:marLeft w:val="480"/>
          <w:marRight w:val="0"/>
          <w:marTop w:val="0"/>
          <w:marBottom w:val="0"/>
          <w:divBdr>
            <w:top w:val="none" w:sz="0" w:space="0" w:color="auto"/>
            <w:left w:val="none" w:sz="0" w:space="0" w:color="auto"/>
            <w:bottom w:val="none" w:sz="0" w:space="0" w:color="auto"/>
            <w:right w:val="none" w:sz="0" w:space="0" w:color="auto"/>
          </w:divBdr>
        </w:div>
        <w:div w:id="844787439">
          <w:marLeft w:val="480"/>
          <w:marRight w:val="0"/>
          <w:marTop w:val="0"/>
          <w:marBottom w:val="0"/>
          <w:divBdr>
            <w:top w:val="none" w:sz="0" w:space="0" w:color="auto"/>
            <w:left w:val="none" w:sz="0" w:space="0" w:color="auto"/>
            <w:bottom w:val="none" w:sz="0" w:space="0" w:color="auto"/>
            <w:right w:val="none" w:sz="0" w:space="0" w:color="auto"/>
          </w:divBdr>
        </w:div>
        <w:div w:id="49311785">
          <w:marLeft w:val="480"/>
          <w:marRight w:val="0"/>
          <w:marTop w:val="0"/>
          <w:marBottom w:val="0"/>
          <w:divBdr>
            <w:top w:val="none" w:sz="0" w:space="0" w:color="auto"/>
            <w:left w:val="none" w:sz="0" w:space="0" w:color="auto"/>
            <w:bottom w:val="none" w:sz="0" w:space="0" w:color="auto"/>
            <w:right w:val="none" w:sz="0" w:space="0" w:color="auto"/>
          </w:divBdr>
        </w:div>
        <w:div w:id="2631727">
          <w:marLeft w:val="480"/>
          <w:marRight w:val="0"/>
          <w:marTop w:val="0"/>
          <w:marBottom w:val="0"/>
          <w:divBdr>
            <w:top w:val="none" w:sz="0" w:space="0" w:color="auto"/>
            <w:left w:val="none" w:sz="0" w:space="0" w:color="auto"/>
            <w:bottom w:val="none" w:sz="0" w:space="0" w:color="auto"/>
            <w:right w:val="none" w:sz="0" w:space="0" w:color="auto"/>
          </w:divBdr>
        </w:div>
        <w:div w:id="478154220">
          <w:marLeft w:val="480"/>
          <w:marRight w:val="0"/>
          <w:marTop w:val="0"/>
          <w:marBottom w:val="0"/>
          <w:divBdr>
            <w:top w:val="none" w:sz="0" w:space="0" w:color="auto"/>
            <w:left w:val="none" w:sz="0" w:space="0" w:color="auto"/>
            <w:bottom w:val="none" w:sz="0" w:space="0" w:color="auto"/>
            <w:right w:val="none" w:sz="0" w:space="0" w:color="auto"/>
          </w:divBdr>
        </w:div>
        <w:div w:id="763458043">
          <w:marLeft w:val="480"/>
          <w:marRight w:val="0"/>
          <w:marTop w:val="0"/>
          <w:marBottom w:val="0"/>
          <w:divBdr>
            <w:top w:val="none" w:sz="0" w:space="0" w:color="auto"/>
            <w:left w:val="none" w:sz="0" w:space="0" w:color="auto"/>
            <w:bottom w:val="none" w:sz="0" w:space="0" w:color="auto"/>
            <w:right w:val="none" w:sz="0" w:space="0" w:color="auto"/>
          </w:divBdr>
        </w:div>
        <w:div w:id="1696346037">
          <w:marLeft w:val="480"/>
          <w:marRight w:val="0"/>
          <w:marTop w:val="0"/>
          <w:marBottom w:val="0"/>
          <w:divBdr>
            <w:top w:val="none" w:sz="0" w:space="0" w:color="auto"/>
            <w:left w:val="none" w:sz="0" w:space="0" w:color="auto"/>
            <w:bottom w:val="none" w:sz="0" w:space="0" w:color="auto"/>
            <w:right w:val="none" w:sz="0" w:space="0" w:color="auto"/>
          </w:divBdr>
        </w:div>
        <w:div w:id="913006319">
          <w:marLeft w:val="480"/>
          <w:marRight w:val="0"/>
          <w:marTop w:val="0"/>
          <w:marBottom w:val="0"/>
          <w:divBdr>
            <w:top w:val="none" w:sz="0" w:space="0" w:color="auto"/>
            <w:left w:val="none" w:sz="0" w:space="0" w:color="auto"/>
            <w:bottom w:val="none" w:sz="0" w:space="0" w:color="auto"/>
            <w:right w:val="none" w:sz="0" w:space="0" w:color="auto"/>
          </w:divBdr>
        </w:div>
        <w:div w:id="600141381">
          <w:marLeft w:val="480"/>
          <w:marRight w:val="0"/>
          <w:marTop w:val="0"/>
          <w:marBottom w:val="0"/>
          <w:divBdr>
            <w:top w:val="none" w:sz="0" w:space="0" w:color="auto"/>
            <w:left w:val="none" w:sz="0" w:space="0" w:color="auto"/>
            <w:bottom w:val="none" w:sz="0" w:space="0" w:color="auto"/>
            <w:right w:val="none" w:sz="0" w:space="0" w:color="auto"/>
          </w:divBdr>
        </w:div>
        <w:div w:id="1865248630">
          <w:marLeft w:val="480"/>
          <w:marRight w:val="0"/>
          <w:marTop w:val="0"/>
          <w:marBottom w:val="0"/>
          <w:divBdr>
            <w:top w:val="none" w:sz="0" w:space="0" w:color="auto"/>
            <w:left w:val="none" w:sz="0" w:space="0" w:color="auto"/>
            <w:bottom w:val="none" w:sz="0" w:space="0" w:color="auto"/>
            <w:right w:val="none" w:sz="0" w:space="0" w:color="auto"/>
          </w:divBdr>
        </w:div>
        <w:div w:id="1030647923">
          <w:marLeft w:val="480"/>
          <w:marRight w:val="0"/>
          <w:marTop w:val="0"/>
          <w:marBottom w:val="0"/>
          <w:divBdr>
            <w:top w:val="none" w:sz="0" w:space="0" w:color="auto"/>
            <w:left w:val="none" w:sz="0" w:space="0" w:color="auto"/>
            <w:bottom w:val="none" w:sz="0" w:space="0" w:color="auto"/>
            <w:right w:val="none" w:sz="0" w:space="0" w:color="auto"/>
          </w:divBdr>
        </w:div>
        <w:div w:id="420177757">
          <w:marLeft w:val="480"/>
          <w:marRight w:val="0"/>
          <w:marTop w:val="0"/>
          <w:marBottom w:val="0"/>
          <w:divBdr>
            <w:top w:val="none" w:sz="0" w:space="0" w:color="auto"/>
            <w:left w:val="none" w:sz="0" w:space="0" w:color="auto"/>
            <w:bottom w:val="none" w:sz="0" w:space="0" w:color="auto"/>
            <w:right w:val="none" w:sz="0" w:space="0" w:color="auto"/>
          </w:divBdr>
        </w:div>
        <w:div w:id="2069066967">
          <w:marLeft w:val="480"/>
          <w:marRight w:val="0"/>
          <w:marTop w:val="0"/>
          <w:marBottom w:val="0"/>
          <w:divBdr>
            <w:top w:val="none" w:sz="0" w:space="0" w:color="auto"/>
            <w:left w:val="none" w:sz="0" w:space="0" w:color="auto"/>
            <w:bottom w:val="none" w:sz="0" w:space="0" w:color="auto"/>
            <w:right w:val="none" w:sz="0" w:space="0" w:color="auto"/>
          </w:divBdr>
        </w:div>
        <w:div w:id="2048143865">
          <w:marLeft w:val="480"/>
          <w:marRight w:val="0"/>
          <w:marTop w:val="0"/>
          <w:marBottom w:val="0"/>
          <w:divBdr>
            <w:top w:val="none" w:sz="0" w:space="0" w:color="auto"/>
            <w:left w:val="none" w:sz="0" w:space="0" w:color="auto"/>
            <w:bottom w:val="none" w:sz="0" w:space="0" w:color="auto"/>
            <w:right w:val="none" w:sz="0" w:space="0" w:color="auto"/>
          </w:divBdr>
        </w:div>
        <w:div w:id="1066949664">
          <w:marLeft w:val="480"/>
          <w:marRight w:val="0"/>
          <w:marTop w:val="0"/>
          <w:marBottom w:val="0"/>
          <w:divBdr>
            <w:top w:val="none" w:sz="0" w:space="0" w:color="auto"/>
            <w:left w:val="none" w:sz="0" w:space="0" w:color="auto"/>
            <w:bottom w:val="none" w:sz="0" w:space="0" w:color="auto"/>
            <w:right w:val="none" w:sz="0" w:space="0" w:color="auto"/>
          </w:divBdr>
        </w:div>
        <w:div w:id="1630939791">
          <w:marLeft w:val="480"/>
          <w:marRight w:val="0"/>
          <w:marTop w:val="0"/>
          <w:marBottom w:val="0"/>
          <w:divBdr>
            <w:top w:val="none" w:sz="0" w:space="0" w:color="auto"/>
            <w:left w:val="none" w:sz="0" w:space="0" w:color="auto"/>
            <w:bottom w:val="none" w:sz="0" w:space="0" w:color="auto"/>
            <w:right w:val="none" w:sz="0" w:space="0" w:color="auto"/>
          </w:divBdr>
        </w:div>
        <w:div w:id="1280575973">
          <w:marLeft w:val="480"/>
          <w:marRight w:val="0"/>
          <w:marTop w:val="0"/>
          <w:marBottom w:val="0"/>
          <w:divBdr>
            <w:top w:val="none" w:sz="0" w:space="0" w:color="auto"/>
            <w:left w:val="none" w:sz="0" w:space="0" w:color="auto"/>
            <w:bottom w:val="none" w:sz="0" w:space="0" w:color="auto"/>
            <w:right w:val="none" w:sz="0" w:space="0" w:color="auto"/>
          </w:divBdr>
        </w:div>
        <w:div w:id="382289834">
          <w:marLeft w:val="480"/>
          <w:marRight w:val="0"/>
          <w:marTop w:val="0"/>
          <w:marBottom w:val="0"/>
          <w:divBdr>
            <w:top w:val="none" w:sz="0" w:space="0" w:color="auto"/>
            <w:left w:val="none" w:sz="0" w:space="0" w:color="auto"/>
            <w:bottom w:val="none" w:sz="0" w:space="0" w:color="auto"/>
            <w:right w:val="none" w:sz="0" w:space="0" w:color="auto"/>
          </w:divBdr>
        </w:div>
        <w:div w:id="1657295209">
          <w:marLeft w:val="480"/>
          <w:marRight w:val="0"/>
          <w:marTop w:val="0"/>
          <w:marBottom w:val="0"/>
          <w:divBdr>
            <w:top w:val="none" w:sz="0" w:space="0" w:color="auto"/>
            <w:left w:val="none" w:sz="0" w:space="0" w:color="auto"/>
            <w:bottom w:val="none" w:sz="0" w:space="0" w:color="auto"/>
            <w:right w:val="none" w:sz="0" w:space="0" w:color="auto"/>
          </w:divBdr>
        </w:div>
        <w:div w:id="1320498178">
          <w:marLeft w:val="480"/>
          <w:marRight w:val="0"/>
          <w:marTop w:val="0"/>
          <w:marBottom w:val="0"/>
          <w:divBdr>
            <w:top w:val="none" w:sz="0" w:space="0" w:color="auto"/>
            <w:left w:val="none" w:sz="0" w:space="0" w:color="auto"/>
            <w:bottom w:val="none" w:sz="0" w:space="0" w:color="auto"/>
            <w:right w:val="none" w:sz="0" w:space="0" w:color="auto"/>
          </w:divBdr>
        </w:div>
        <w:div w:id="1191263647">
          <w:marLeft w:val="480"/>
          <w:marRight w:val="0"/>
          <w:marTop w:val="0"/>
          <w:marBottom w:val="0"/>
          <w:divBdr>
            <w:top w:val="none" w:sz="0" w:space="0" w:color="auto"/>
            <w:left w:val="none" w:sz="0" w:space="0" w:color="auto"/>
            <w:bottom w:val="none" w:sz="0" w:space="0" w:color="auto"/>
            <w:right w:val="none" w:sz="0" w:space="0" w:color="auto"/>
          </w:divBdr>
        </w:div>
        <w:div w:id="280648612">
          <w:marLeft w:val="480"/>
          <w:marRight w:val="0"/>
          <w:marTop w:val="0"/>
          <w:marBottom w:val="0"/>
          <w:divBdr>
            <w:top w:val="none" w:sz="0" w:space="0" w:color="auto"/>
            <w:left w:val="none" w:sz="0" w:space="0" w:color="auto"/>
            <w:bottom w:val="none" w:sz="0" w:space="0" w:color="auto"/>
            <w:right w:val="none" w:sz="0" w:space="0" w:color="auto"/>
          </w:divBdr>
        </w:div>
        <w:div w:id="906889342">
          <w:marLeft w:val="480"/>
          <w:marRight w:val="0"/>
          <w:marTop w:val="0"/>
          <w:marBottom w:val="0"/>
          <w:divBdr>
            <w:top w:val="none" w:sz="0" w:space="0" w:color="auto"/>
            <w:left w:val="none" w:sz="0" w:space="0" w:color="auto"/>
            <w:bottom w:val="none" w:sz="0" w:space="0" w:color="auto"/>
            <w:right w:val="none" w:sz="0" w:space="0" w:color="auto"/>
          </w:divBdr>
        </w:div>
        <w:div w:id="1448430645">
          <w:marLeft w:val="480"/>
          <w:marRight w:val="0"/>
          <w:marTop w:val="0"/>
          <w:marBottom w:val="0"/>
          <w:divBdr>
            <w:top w:val="none" w:sz="0" w:space="0" w:color="auto"/>
            <w:left w:val="none" w:sz="0" w:space="0" w:color="auto"/>
            <w:bottom w:val="none" w:sz="0" w:space="0" w:color="auto"/>
            <w:right w:val="none" w:sz="0" w:space="0" w:color="auto"/>
          </w:divBdr>
        </w:div>
        <w:div w:id="749233201">
          <w:marLeft w:val="480"/>
          <w:marRight w:val="0"/>
          <w:marTop w:val="0"/>
          <w:marBottom w:val="0"/>
          <w:divBdr>
            <w:top w:val="none" w:sz="0" w:space="0" w:color="auto"/>
            <w:left w:val="none" w:sz="0" w:space="0" w:color="auto"/>
            <w:bottom w:val="none" w:sz="0" w:space="0" w:color="auto"/>
            <w:right w:val="none" w:sz="0" w:space="0" w:color="auto"/>
          </w:divBdr>
        </w:div>
        <w:div w:id="1612980258">
          <w:marLeft w:val="480"/>
          <w:marRight w:val="0"/>
          <w:marTop w:val="0"/>
          <w:marBottom w:val="0"/>
          <w:divBdr>
            <w:top w:val="none" w:sz="0" w:space="0" w:color="auto"/>
            <w:left w:val="none" w:sz="0" w:space="0" w:color="auto"/>
            <w:bottom w:val="none" w:sz="0" w:space="0" w:color="auto"/>
            <w:right w:val="none" w:sz="0" w:space="0" w:color="auto"/>
          </w:divBdr>
        </w:div>
        <w:div w:id="1167288878">
          <w:marLeft w:val="480"/>
          <w:marRight w:val="0"/>
          <w:marTop w:val="0"/>
          <w:marBottom w:val="0"/>
          <w:divBdr>
            <w:top w:val="none" w:sz="0" w:space="0" w:color="auto"/>
            <w:left w:val="none" w:sz="0" w:space="0" w:color="auto"/>
            <w:bottom w:val="none" w:sz="0" w:space="0" w:color="auto"/>
            <w:right w:val="none" w:sz="0" w:space="0" w:color="auto"/>
          </w:divBdr>
        </w:div>
        <w:div w:id="2128087386">
          <w:marLeft w:val="480"/>
          <w:marRight w:val="0"/>
          <w:marTop w:val="0"/>
          <w:marBottom w:val="0"/>
          <w:divBdr>
            <w:top w:val="none" w:sz="0" w:space="0" w:color="auto"/>
            <w:left w:val="none" w:sz="0" w:space="0" w:color="auto"/>
            <w:bottom w:val="none" w:sz="0" w:space="0" w:color="auto"/>
            <w:right w:val="none" w:sz="0" w:space="0" w:color="auto"/>
          </w:divBdr>
        </w:div>
        <w:div w:id="983006561">
          <w:marLeft w:val="480"/>
          <w:marRight w:val="0"/>
          <w:marTop w:val="0"/>
          <w:marBottom w:val="0"/>
          <w:divBdr>
            <w:top w:val="none" w:sz="0" w:space="0" w:color="auto"/>
            <w:left w:val="none" w:sz="0" w:space="0" w:color="auto"/>
            <w:bottom w:val="none" w:sz="0" w:space="0" w:color="auto"/>
            <w:right w:val="none" w:sz="0" w:space="0" w:color="auto"/>
          </w:divBdr>
        </w:div>
        <w:div w:id="596183158">
          <w:marLeft w:val="480"/>
          <w:marRight w:val="0"/>
          <w:marTop w:val="0"/>
          <w:marBottom w:val="0"/>
          <w:divBdr>
            <w:top w:val="none" w:sz="0" w:space="0" w:color="auto"/>
            <w:left w:val="none" w:sz="0" w:space="0" w:color="auto"/>
            <w:bottom w:val="none" w:sz="0" w:space="0" w:color="auto"/>
            <w:right w:val="none" w:sz="0" w:space="0" w:color="auto"/>
          </w:divBdr>
        </w:div>
        <w:div w:id="658195019">
          <w:marLeft w:val="480"/>
          <w:marRight w:val="0"/>
          <w:marTop w:val="0"/>
          <w:marBottom w:val="0"/>
          <w:divBdr>
            <w:top w:val="none" w:sz="0" w:space="0" w:color="auto"/>
            <w:left w:val="none" w:sz="0" w:space="0" w:color="auto"/>
            <w:bottom w:val="none" w:sz="0" w:space="0" w:color="auto"/>
            <w:right w:val="none" w:sz="0" w:space="0" w:color="auto"/>
          </w:divBdr>
        </w:div>
        <w:div w:id="1480419521">
          <w:marLeft w:val="480"/>
          <w:marRight w:val="0"/>
          <w:marTop w:val="0"/>
          <w:marBottom w:val="0"/>
          <w:divBdr>
            <w:top w:val="none" w:sz="0" w:space="0" w:color="auto"/>
            <w:left w:val="none" w:sz="0" w:space="0" w:color="auto"/>
            <w:bottom w:val="none" w:sz="0" w:space="0" w:color="auto"/>
            <w:right w:val="none" w:sz="0" w:space="0" w:color="auto"/>
          </w:divBdr>
        </w:div>
        <w:div w:id="1823617820">
          <w:marLeft w:val="480"/>
          <w:marRight w:val="0"/>
          <w:marTop w:val="0"/>
          <w:marBottom w:val="0"/>
          <w:divBdr>
            <w:top w:val="none" w:sz="0" w:space="0" w:color="auto"/>
            <w:left w:val="none" w:sz="0" w:space="0" w:color="auto"/>
            <w:bottom w:val="none" w:sz="0" w:space="0" w:color="auto"/>
            <w:right w:val="none" w:sz="0" w:space="0" w:color="auto"/>
          </w:divBdr>
        </w:div>
        <w:div w:id="1625961469">
          <w:marLeft w:val="480"/>
          <w:marRight w:val="0"/>
          <w:marTop w:val="0"/>
          <w:marBottom w:val="0"/>
          <w:divBdr>
            <w:top w:val="none" w:sz="0" w:space="0" w:color="auto"/>
            <w:left w:val="none" w:sz="0" w:space="0" w:color="auto"/>
            <w:bottom w:val="none" w:sz="0" w:space="0" w:color="auto"/>
            <w:right w:val="none" w:sz="0" w:space="0" w:color="auto"/>
          </w:divBdr>
        </w:div>
        <w:div w:id="237717909">
          <w:marLeft w:val="480"/>
          <w:marRight w:val="0"/>
          <w:marTop w:val="0"/>
          <w:marBottom w:val="0"/>
          <w:divBdr>
            <w:top w:val="none" w:sz="0" w:space="0" w:color="auto"/>
            <w:left w:val="none" w:sz="0" w:space="0" w:color="auto"/>
            <w:bottom w:val="none" w:sz="0" w:space="0" w:color="auto"/>
            <w:right w:val="none" w:sz="0" w:space="0" w:color="auto"/>
          </w:divBdr>
        </w:div>
        <w:div w:id="75132665">
          <w:marLeft w:val="480"/>
          <w:marRight w:val="0"/>
          <w:marTop w:val="0"/>
          <w:marBottom w:val="0"/>
          <w:divBdr>
            <w:top w:val="none" w:sz="0" w:space="0" w:color="auto"/>
            <w:left w:val="none" w:sz="0" w:space="0" w:color="auto"/>
            <w:bottom w:val="none" w:sz="0" w:space="0" w:color="auto"/>
            <w:right w:val="none" w:sz="0" w:space="0" w:color="auto"/>
          </w:divBdr>
        </w:div>
        <w:div w:id="1763641613">
          <w:marLeft w:val="480"/>
          <w:marRight w:val="0"/>
          <w:marTop w:val="0"/>
          <w:marBottom w:val="0"/>
          <w:divBdr>
            <w:top w:val="none" w:sz="0" w:space="0" w:color="auto"/>
            <w:left w:val="none" w:sz="0" w:space="0" w:color="auto"/>
            <w:bottom w:val="none" w:sz="0" w:space="0" w:color="auto"/>
            <w:right w:val="none" w:sz="0" w:space="0" w:color="auto"/>
          </w:divBdr>
        </w:div>
        <w:div w:id="932081444">
          <w:marLeft w:val="480"/>
          <w:marRight w:val="0"/>
          <w:marTop w:val="0"/>
          <w:marBottom w:val="0"/>
          <w:divBdr>
            <w:top w:val="none" w:sz="0" w:space="0" w:color="auto"/>
            <w:left w:val="none" w:sz="0" w:space="0" w:color="auto"/>
            <w:bottom w:val="none" w:sz="0" w:space="0" w:color="auto"/>
            <w:right w:val="none" w:sz="0" w:space="0" w:color="auto"/>
          </w:divBdr>
        </w:div>
        <w:div w:id="1353262668">
          <w:marLeft w:val="480"/>
          <w:marRight w:val="0"/>
          <w:marTop w:val="0"/>
          <w:marBottom w:val="0"/>
          <w:divBdr>
            <w:top w:val="none" w:sz="0" w:space="0" w:color="auto"/>
            <w:left w:val="none" w:sz="0" w:space="0" w:color="auto"/>
            <w:bottom w:val="none" w:sz="0" w:space="0" w:color="auto"/>
            <w:right w:val="none" w:sz="0" w:space="0" w:color="auto"/>
          </w:divBdr>
        </w:div>
        <w:div w:id="1141002598">
          <w:marLeft w:val="480"/>
          <w:marRight w:val="0"/>
          <w:marTop w:val="0"/>
          <w:marBottom w:val="0"/>
          <w:divBdr>
            <w:top w:val="none" w:sz="0" w:space="0" w:color="auto"/>
            <w:left w:val="none" w:sz="0" w:space="0" w:color="auto"/>
            <w:bottom w:val="none" w:sz="0" w:space="0" w:color="auto"/>
            <w:right w:val="none" w:sz="0" w:space="0" w:color="auto"/>
          </w:divBdr>
        </w:div>
        <w:div w:id="1299603760">
          <w:marLeft w:val="480"/>
          <w:marRight w:val="0"/>
          <w:marTop w:val="0"/>
          <w:marBottom w:val="0"/>
          <w:divBdr>
            <w:top w:val="none" w:sz="0" w:space="0" w:color="auto"/>
            <w:left w:val="none" w:sz="0" w:space="0" w:color="auto"/>
            <w:bottom w:val="none" w:sz="0" w:space="0" w:color="auto"/>
            <w:right w:val="none" w:sz="0" w:space="0" w:color="auto"/>
          </w:divBdr>
        </w:div>
      </w:divsChild>
    </w:div>
    <w:div w:id="146170173">
      <w:bodyDiv w:val="1"/>
      <w:marLeft w:val="0"/>
      <w:marRight w:val="0"/>
      <w:marTop w:val="0"/>
      <w:marBottom w:val="0"/>
      <w:divBdr>
        <w:top w:val="none" w:sz="0" w:space="0" w:color="auto"/>
        <w:left w:val="none" w:sz="0" w:space="0" w:color="auto"/>
        <w:bottom w:val="none" w:sz="0" w:space="0" w:color="auto"/>
        <w:right w:val="none" w:sz="0" w:space="0" w:color="auto"/>
      </w:divBdr>
    </w:div>
    <w:div w:id="146822721">
      <w:bodyDiv w:val="1"/>
      <w:marLeft w:val="0"/>
      <w:marRight w:val="0"/>
      <w:marTop w:val="0"/>
      <w:marBottom w:val="0"/>
      <w:divBdr>
        <w:top w:val="none" w:sz="0" w:space="0" w:color="auto"/>
        <w:left w:val="none" w:sz="0" w:space="0" w:color="auto"/>
        <w:bottom w:val="none" w:sz="0" w:space="0" w:color="auto"/>
        <w:right w:val="none" w:sz="0" w:space="0" w:color="auto"/>
      </w:divBdr>
    </w:div>
    <w:div w:id="147215638">
      <w:bodyDiv w:val="1"/>
      <w:marLeft w:val="0"/>
      <w:marRight w:val="0"/>
      <w:marTop w:val="0"/>
      <w:marBottom w:val="0"/>
      <w:divBdr>
        <w:top w:val="none" w:sz="0" w:space="0" w:color="auto"/>
        <w:left w:val="none" w:sz="0" w:space="0" w:color="auto"/>
        <w:bottom w:val="none" w:sz="0" w:space="0" w:color="auto"/>
        <w:right w:val="none" w:sz="0" w:space="0" w:color="auto"/>
      </w:divBdr>
    </w:div>
    <w:div w:id="147553494">
      <w:bodyDiv w:val="1"/>
      <w:marLeft w:val="0"/>
      <w:marRight w:val="0"/>
      <w:marTop w:val="0"/>
      <w:marBottom w:val="0"/>
      <w:divBdr>
        <w:top w:val="none" w:sz="0" w:space="0" w:color="auto"/>
        <w:left w:val="none" w:sz="0" w:space="0" w:color="auto"/>
        <w:bottom w:val="none" w:sz="0" w:space="0" w:color="auto"/>
        <w:right w:val="none" w:sz="0" w:space="0" w:color="auto"/>
      </w:divBdr>
    </w:div>
    <w:div w:id="147673843">
      <w:bodyDiv w:val="1"/>
      <w:marLeft w:val="0"/>
      <w:marRight w:val="0"/>
      <w:marTop w:val="0"/>
      <w:marBottom w:val="0"/>
      <w:divBdr>
        <w:top w:val="none" w:sz="0" w:space="0" w:color="auto"/>
        <w:left w:val="none" w:sz="0" w:space="0" w:color="auto"/>
        <w:bottom w:val="none" w:sz="0" w:space="0" w:color="auto"/>
        <w:right w:val="none" w:sz="0" w:space="0" w:color="auto"/>
      </w:divBdr>
    </w:div>
    <w:div w:id="147871432">
      <w:bodyDiv w:val="1"/>
      <w:marLeft w:val="0"/>
      <w:marRight w:val="0"/>
      <w:marTop w:val="0"/>
      <w:marBottom w:val="0"/>
      <w:divBdr>
        <w:top w:val="none" w:sz="0" w:space="0" w:color="auto"/>
        <w:left w:val="none" w:sz="0" w:space="0" w:color="auto"/>
        <w:bottom w:val="none" w:sz="0" w:space="0" w:color="auto"/>
        <w:right w:val="none" w:sz="0" w:space="0" w:color="auto"/>
      </w:divBdr>
    </w:div>
    <w:div w:id="147941342">
      <w:bodyDiv w:val="1"/>
      <w:marLeft w:val="0"/>
      <w:marRight w:val="0"/>
      <w:marTop w:val="0"/>
      <w:marBottom w:val="0"/>
      <w:divBdr>
        <w:top w:val="none" w:sz="0" w:space="0" w:color="auto"/>
        <w:left w:val="none" w:sz="0" w:space="0" w:color="auto"/>
        <w:bottom w:val="none" w:sz="0" w:space="0" w:color="auto"/>
        <w:right w:val="none" w:sz="0" w:space="0" w:color="auto"/>
      </w:divBdr>
    </w:div>
    <w:div w:id="148138946">
      <w:bodyDiv w:val="1"/>
      <w:marLeft w:val="0"/>
      <w:marRight w:val="0"/>
      <w:marTop w:val="0"/>
      <w:marBottom w:val="0"/>
      <w:divBdr>
        <w:top w:val="none" w:sz="0" w:space="0" w:color="auto"/>
        <w:left w:val="none" w:sz="0" w:space="0" w:color="auto"/>
        <w:bottom w:val="none" w:sz="0" w:space="0" w:color="auto"/>
        <w:right w:val="none" w:sz="0" w:space="0" w:color="auto"/>
      </w:divBdr>
      <w:divsChild>
        <w:div w:id="499782711">
          <w:marLeft w:val="480"/>
          <w:marRight w:val="0"/>
          <w:marTop w:val="0"/>
          <w:marBottom w:val="0"/>
          <w:divBdr>
            <w:top w:val="none" w:sz="0" w:space="0" w:color="auto"/>
            <w:left w:val="none" w:sz="0" w:space="0" w:color="auto"/>
            <w:bottom w:val="none" w:sz="0" w:space="0" w:color="auto"/>
            <w:right w:val="none" w:sz="0" w:space="0" w:color="auto"/>
          </w:divBdr>
        </w:div>
        <w:div w:id="2098474123">
          <w:marLeft w:val="480"/>
          <w:marRight w:val="0"/>
          <w:marTop w:val="0"/>
          <w:marBottom w:val="0"/>
          <w:divBdr>
            <w:top w:val="none" w:sz="0" w:space="0" w:color="auto"/>
            <w:left w:val="none" w:sz="0" w:space="0" w:color="auto"/>
            <w:bottom w:val="none" w:sz="0" w:space="0" w:color="auto"/>
            <w:right w:val="none" w:sz="0" w:space="0" w:color="auto"/>
          </w:divBdr>
        </w:div>
        <w:div w:id="1578899251">
          <w:marLeft w:val="480"/>
          <w:marRight w:val="0"/>
          <w:marTop w:val="0"/>
          <w:marBottom w:val="0"/>
          <w:divBdr>
            <w:top w:val="none" w:sz="0" w:space="0" w:color="auto"/>
            <w:left w:val="none" w:sz="0" w:space="0" w:color="auto"/>
            <w:bottom w:val="none" w:sz="0" w:space="0" w:color="auto"/>
            <w:right w:val="none" w:sz="0" w:space="0" w:color="auto"/>
          </w:divBdr>
        </w:div>
        <w:div w:id="71439023">
          <w:marLeft w:val="480"/>
          <w:marRight w:val="0"/>
          <w:marTop w:val="0"/>
          <w:marBottom w:val="0"/>
          <w:divBdr>
            <w:top w:val="none" w:sz="0" w:space="0" w:color="auto"/>
            <w:left w:val="none" w:sz="0" w:space="0" w:color="auto"/>
            <w:bottom w:val="none" w:sz="0" w:space="0" w:color="auto"/>
            <w:right w:val="none" w:sz="0" w:space="0" w:color="auto"/>
          </w:divBdr>
        </w:div>
        <w:div w:id="1121531770">
          <w:marLeft w:val="480"/>
          <w:marRight w:val="0"/>
          <w:marTop w:val="0"/>
          <w:marBottom w:val="0"/>
          <w:divBdr>
            <w:top w:val="none" w:sz="0" w:space="0" w:color="auto"/>
            <w:left w:val="none" w:sz="0" w:space="0" w:color="auto"/>
            <w:bottom w:val="none" w:sz="0" w:space="0" w:color="auto"/>
            <w:right w:val="none" w:sz="0" w:space="0" w:color="auto"/>
          </w:divBdr>
        </w:div>
        <w:div w:id="1798253641">
          <w:marLeft w:val="480"/>
          <w:marRight w:val="0"/>
          <w:marTop w:val="0"/>
          <w:marBottom w:val="0"/>
          <w:divBdr>
            <w:top w:val="none" w:sz="0" w:space="0" w:color="auto"/>
            <w:left w:val="none" w:sz="0" w:space="0" w:color="auto"/>
            <w:bottom w:val="none" w:sz="0" w:space="0" w:color="auto"/>
            <w:right w:val="none" w:sz="0" w:space="0" w:color="auto"/>
          </w:divBdr>
        </w:div>
        <w:div w:id="21712612">
          <w:marLeft w:val="480"/>
          <w:marRight w:val="0"/>
          <w:marTop w:val="0"/>
          <w:marBottom w:val="0"/>
          <w:divBdr>
            <w:top w:val="none" w:sz="0" w:space="0" w:color="auto"/>
            <w:left w:val="none" w:sz="0" w:space="0" w:color="auto"/>
            <w:bottom w:val="none" w:sz="0" w:space="0" w:color="auto"/>
            <w:right w:val="none" w:sz="0" w:space="0" w:color="auto"/>
          </w:divBdr>
        </w:div>
        <w:div w:id="555160891">
          <w:marLeft w:val="480"/>
          <w:marRight w:val="0"/>
          <w:marTop w:val="0"/>
          <w:marBottom w:val="0"/>
          <w:divBdr>
            <w:top w:val="none" w:sz="0" w:space="0" w:color="auto"/>
            <w:left w:val="none" w:sz="0" w:space="0" w:color="auto"/>
            <w:bottom w:val="none" w:sz="0" w:space="0" w:color="auto"/>
            <w:right w:val="none" w:sz="0" w:space="0" w:color="auto"/>
          </w:divBdr>
        </w:div>
        <w:div w:id="2115855218">
          <w:marLeft w:val="480"/>
          <w:marRight w:val="0"/>
          <w:marTop w:val="0"/>
          <w:marBottom w:val="0"/>
          <w:divBdr>
            <w:top w:val="none" w:sz="0" w:space="0" w:color="auto"/>
            <w:left w:val="none" w:sz="0" w:space="0" w:color="auto"/>
            <w:bottom w:val="none" w:sz="0" w:space="0" w:color="auto"/>
            <w:right w:val="none" w:sz="0" w:space="0" w:color="auto"/>
          </w:divBdr>
        </w:div>
        <w:div w:id="999889856">
          <w:marLeft w:val="480"/>
          <w:marRight w:val="0"/>
          <w:marTop w:val="0"/>
          <w:marBottom w:val="0"/>
          <w:divBdr>
            <w:top w:val="none" w:sz="0" w:space="0" w:color="auto"/>
            <w:left w:val="none" w:sz="0" w:space="0" w:color="auto"/>
            <w:bottom w:val="none" w:sz="0" w:space="0" w:color="auto"/>
            <w:right w:val="none" w:sz="0" w:space="0" w:color="auto"/>
          </w:divBdr>
        </w:div>
        <w:div w:id="614096237">
          <w:marLeft w:val="480"/>
          <w:marRight w:val="0"/>
          <w:marTop w:val="0"/>
          <w:marBottom w:val="0"/>
          <w:divBdr>
            <w:top w:val="none" w:sz="0" w:space="0" w:color="auto"/>
            <w:left w:val="none" w:sz="0" w:space="0" w:color="auto"/>
            <w:bottom w:val="none" w:sz="0" w:space="0" w:color="auto"/>
            <w:right w:val="none" w:sz="0" w:space="0" w:color="auto"/>
          </w:divBdr>
        </w:div>
        <w:div w:id="1032999976">
          <w:marLeft w:val="480"/>
          <w:marRight w:val="0"/>
          <w:marTop w:val="0"/>
          <w:marBottom w:val="0"/>
          <w:divBdr>
            <w:top w:val="none" w:sz="0" w:space="0" w:color="auto"/>
            <w:left w:val="none" w:sz="0" w:space="0" w:color="auto"/>
            <w:bottom w:val="none" w:sz="0" w:space="0" w:color="auto"/>
            <w:right w:val="none" w:sz="0" w:space="0" w:color="auto"/>
          </w:divBdr>
        </w:div>
        <w:div w:id="879823012">
          <w:marLeft w:val="480"/>
          <w:marRight w:val="0"/>
          <w:marTop w:val="0"/>
          <w:marBottom w:val="0"/>
          <w:divBdr>
            <w:top w:val="none" w:sz="0" w:space="0" w:color="auto"/>
            <w:left w:val="none" w:sz="0" w:space="0" w:color="auto"/>
            <w:bottom w:val="none" w:sz="0" w:space="0" w:color="auto"/>
            <w:right w:val="none" w:sz="0" w:space="0" w:color="auto"/>
          </w:divBdr>
        </w:div>
        <w:div w:id="150752735">
          <w:marLeft w:val="480"/>
          <w:marRight w:val="0"/>
          <w:marTop w:val="0"/>
          <w:marBottom w:val="0"/>
          <w:divBdr>
            <w:top w:val="none" w:sz="0" w:space="0" w:color="auto"/>
            <w:left w:val="none" w:sz="0" w:space="0" w:color="auto"/>
            <w:bottom w:val="none" w:sz="0" w:space="0" w:color="auto"/>
            <w:right w:val="none" w:sz="0" w:space="0" w:color="auto"/>
          </w:divBdr>
        </w:div>
        <w:div w:id="1930428524">
          <w:marLeft w:val="480"/>
          <w:marRight w:val="0"/>
          <w:marTop w:val="0"/>
          <w:marBottom w:val="0"/>
          <w:divBdr>
            <w:top w:val="none" w:sz="0" w:space="0" w:color="auto"/>
            <w:left w:val="none" w:sz="0" w:space="0" w:color="auto"/>
            <w:bottom w:val="none" w:sz="0" w:space="0" w:color="auto"/>
            <w:right w:val="none" w:sz="0" w:space="0" w:color="auto"/>
          </w:divBdr>
        </w:div>
        <w:div w:id="973363961">
          <w:marLeft w:val="480"/>
          <w:marRight w:val="0"/>
          <w:marTop w:val="0"/>
          <w:marBottom w:val="0"/>
          <w:divBdr>
            <w:top w:val="none" w:sz="0" w:space="0" w:color="auto"/>
            <w:left w:val="none" w:sz="0" w:space="0" w:color="auto"/>
            <w:bottom w:val="none" w:sz="0" w:space="0" w:color="auto"/>
            <w:right w:val="none" w:sz="0" w:space="0" w:color="auto"/>
          </w:divBdr>
        </w:div>
        <w:div w:id="792602947">
          <w:marLeft w:val="480"/>
          <w:marRight w:val="0"/>
          <w:marTop w:val="0"/>
          <w:marBottom w:val="0"/>
          <w:divBdr>
            <w:top w:val="none" w:sz="0" w:space="0" w:color="auto"/>
            <w:left w:val="none" w:sz="0" w:space="0" w:color="auto"/>
            <w:bottom w:val="none" w:sz="0" w:space="0" w:color="auto"/>
            <w:right w:val="none" w:sz="0" w:space="0" w:color="auto"/>
          </w:divBdr>
        </w:div>
        <w:div w:id="192768241">
          <w:marLeft w:val="480"/>
          <w:marRight w:val="0"/>
          <w:marTop w:val="0"/>
          <w:marBottom w:val="0"/>
          <w:divBdr>
            <w:top w:val="none" w:sz="0" w:space="0" w:color="auto"/>
            <w:left w:val="none" w:sz="0" w:space="0" w:color="auto"/>
            <w:bottom w:val="none" w:sz="0" w:space="0" w:color="auto"/>
            <w:right w:val="none" w:sz="0" w:space="0" w:color="auto"/>
          </w:divBdr>
        </w:div>
        <w:div w:id="78793389">
          <w:marLeft w:val="480"/>
          <w:marRight w:val="0"/>
          <w:marTop w:val="0"/>
          <w:marBottom w:val="0"/>
          <w:divBdr>
            <w:top w:val="none" w:sz="0" w:space="0" w:color="auto"/>
            <w:left w:val="none" w:sz="0" w:space="0" w:color="auto"/>
            <w:bottom w:val="none" w:sz="0" w:space="0" w:color="auto"/>
            <w:right w:val="none" w:sz="0" w:space="0" w:color="auto"/>
          </w:divBdr>
        </w:div>
        <w:div w:id="1919316309">
          <w:marLeft w:val="480"/>
          <w:marRight w:val="0"/>
          <w:marTop w:val="0"/>
          <w:marBottom w:val="0"/>
          <w:divBdr>
            <w:top w:val="none" w:sz="0" w:space="0" w:color="auto"/>
            <w:left w:val="none" w:sz="0" w:space="0" w:color="auto"/>
            <w:bottom w:val="none" w:sz="0" w:space="0" w:color="auto"/>
            <w:right w:val="none" w:sz="0" w:space="0" w:color="auto"/>
          </w:divBdr>
        </w:div>
        <w:div w:id="1781531214">
          <w:marLeft w:val="480"/>
          <w:marRight w:val="0"/>
          <w:marTop w:val="0"/>
          <w:marBottom w:val="0"/>
          <w:divBdr>
            <w:top w:val="none" w:sz="0" w:space="0" w:color="auto"/>
            <w:left w:val="none" w:sz="0" w:space="0" w:color="auto"/>
            <w:bottom w:val="none" w:sz="0" w:space="0" w:color="auto"/>
            <w:right w:val="none" w:sz="0" w:space="0" w:color="auto"/>
          </w:divBdr>
        </w:div>
        <w:div w:id="1975401217">
          <w:marLeft w:val="480"/>
          <w:marRight w:val="0"/>
          <w:marTop w:val="0"/>
          <w:marBottom w:val="0"/>
          <w:divBdr>
            <w:top w:val="none" w:sz="0" w:space="0" w:color="auto"/>
            <w:left w:val="none" w:sz="0" w:space="0" w:color="auto"/>
            <w:bottom w:val="none" w:sz="0" w:space="0" w:color="auto"/>
            <w:right w:val="none" w:sz="0" w:space="0" w:color="auto"/>
          </w:divBdr>
        </w:div>
        <w:div w:id="904026250">
          <w:marLeft w:val="480"/>
          <w:marRight w:val="0"/>
          <w:marTop w:val="0"/>
          <w:marBottom w:val="0"/>
          <w:divBdr>
            <w:top w:val="none" w:sz="0" w:space="0" w:color="auto"/>
            <w:left w:val="none" w:sz="0" w:space="0" w:color="auto"/>
            <w:bottom w:val="none" w:sz="0" w:space="0" w:color="auto"/>
            <w:right w:val="none" w:sz="0" w:space="0" w:color="auto"/>
          </w:divBdr>
        </w:div>
        <w:div w:id="998537066">
          <w:marLeft w:val="480"/>
          <w:marRight w:val="0"/>
          <w:marTop w:val="0"/>
          <w:marBottom w:val="0"/>
          <w:divBdr>
            <w:top w:val="none" w:sz="0" w:space="0" w:color="auto"/>
            <w:left w:val="none" w:sz="0" w:space="0" w:color="auto"/>
            <w:bottom w:val="none" w:sz="0" w:space="0" w:color="auto"/>
            <w:right w:val="none" w:sz="0" w:space="0" w:color="auto"/>
          </w:divBdr>
        </w:div>
        <w:div w:id="1012533395">
          <w:marLeft w:val="480"/>
          <w:marRight w:val="0"/>
          <w:marTop w:val="0"/>
          <w:marBottom w:val="0"/>
          <w:divBdr>
            <w:top w:val="none" w:sz="0" w:space="0" w:color="auto"/>
            <w:left w:val="none" w:sz="0" w:space="0" w:color="auto"/>
            <w:bottom w:val="none" w:sz="0" w:space="0" w:color="auto"/>
            <w:right w:val="none" w:sz="0" w:space="0" w:color="auto"/>
          </w:divBdr>
        </w:div>
        <w:div w:id="2010524558">
          <w:marLeft w:val="480"/>
          <w:marRight w:val="0"/>
          <w:marTop w:val="0"/>
          <w:marBottom w:val="0"/>
          <w:divBdr>
            <w:top w:val="none" w:sz="0" w:space="0" w:color="auto"/>
            <w:left w:val="none" w:sz="0" w:space="0" w:color="auto"/>
            <w:bottom w:val="none" w:sz="0" w:space="0" w:color="auto"/>
            <w:right w:val="none" w:sz="0" w:space="0" w:color="auto"/>
          </w:divBdr>
        </w:div>
        <w:div w:id="209466310">
          <w:marLeft w:val="480"/>
          <w:marRight w:val="0"/>
          <w:marTop w:val="0"/>
          <w:marBottom w:val="0"/>
          <w:divBdr>
            <w:top w:val="none" w:sz="0" w:space="0" w:color="auto"/>
            <w:left w:val="none" w:sz="0" w:space="0" w:color="auto"/>
            <w:bottom w:val="none" w:sz="0" w:space="0" w:color="auto"/>
            <w:right w:val="none" w:sz="0" w:space="0" w:color="auto"/>
          </w:divBdr>
        </w:div>
        <w:div w:id="1301039934">
          <w:marLeft w:val="480"/>
          <w:marRight w:val="0"/>
          <w:marTop w:val="0"/>
          <w:marBottom w:val="0"/>
          <w:divBdr>
            <w:top w:val="none" w:sz="0" w:space="0" w:color="auto"/>
            <w:left w:val="none" w:sz="0" w:space="0" w:color="auto"/>
            <w:bottom w:val="none" w:sz="0" w:space="0" w:color="auto"/>
            <w:right w:val="none" w:sz="0" w:space="0" w:color="auto"/>
          </w:divBdr>
        </w:div>
        <w:div w:id="925000781">
          <w:marLeft w:val="480"/>
          <w:marRight w:val="0"/>
          <w:marTop w:val="0"/>
          <w:marBottom w:val="0"/>
          <w:divBdr>
            <w:top w:val="none" w:sz="0" w:space="0" w:color="auto"/>
            <w:left w:val="none" w:sz="0" w:space="0" w:color="auto"/>
            <w:bottom w:val="none" w:sz="0" w:space="0" w:color="auto"/>
            <w:right w:val="none" w:sz="0" w:space="0" w:color="auto"/>
          </w:divBdr>
        </w:div>
        <w:div w:id="355424232">
          <w:marLeft w:val="480"/>
          <w:marRight w:val="0"/>
          <w:marTop w:val="0"/>
          <w:marBottom w:val="0"/>
          <w:divBdr>
            <w:top w:val="none" w:sz="0" w:space="0" w:color="auto"/>
            <w:left w:val="none" w:sz="0" w:space="0" w:color="auto"/>
            <w:bottom w:val="none" w:sz="0" w:space="0" w:color="auto"/>
            <w:right w:val="none" w:sz="0" w:space="0" w:color="auto"/>
          </w:divBdr>
        </w:div>
        <w:div w:id="328099208">
          <w:marLeft w:val="480"/>
          <w:marRight w:val="0"/>
          <w:marTop w:val="0"/>
          <w:marBottom w:val="0"/>
          <w:divBdr>
            <w:top w:val="none" w:sz="0" w:space="0" w:color="auto"/>
            <w:left w:val="none" w:sz="0" w:space="0" w:color="auto"/>
            <w:bottom w:val="none" w:sz="0" w:space="0" w:color="auto"/>
            <w:right w:val="none" w:sz="0" w:space="0" w:color="auto"/>
          </w:divBdr>
        </w:div>
        <w:div w:id="670059705">
          <w:marLeft w:val="480"/>
          <w:marRight w:val="0"/>
          <w:marTop w:val="0"/>
          <w:marBottom w:val="0"/>
          <w:divBdr>
            <w:top w:val="none" w:sz="0" w:space="0" w:color="auto"/>
            <w:left w:val="none" w:sz="0" w:space="0" w:color="auto"/>
            <w:bottom w:val="none" w:sz="0" w:space="0" w:color="auto"/>
            <w:right w:val="none" w:sz="0" w:space="0" w:color="auto"/>
          </w:divBdr>
        </w:div>
        <w:div w:id="1720930360">
          <w:marLeft w:val="480"/>
          <w:marRight w:val="0"/>
          <w:marTop w:val="0"/>
          <w:marBottom w:val="0"/>
          <w:divBdr>
            <w:top w:val="none" w:sz="0" w:space="0" w:color="auto"/>
            <w:left w:val="none" w:sz="0" w:space="0" w:color="auto"/>
            <w:bottom w:val="none" w:sz="0" w:space="0" w:color="auto"/>
            <w:right w:val="none" w:sz="0" w:space="0" w:color="auto"/>
          </w:divBdr>
        </w:div>
        <w:div w:id="49814535">
          <w:marLeft w:val="480"/>
          <w:marRight w:val="0"/>
          <w:marTop w:val="0"/>
          <w:marBottom w:val="0"/>
          <w:divBdr>
            <w:top w:val="none" w:sz="0" w:space="0" w:color="auto"/>
            <w:left w:val="none" w:sz="0" w:space="0" w:color="auto"/>
            <w:bottom w:val="none" w:sz="0" w:space="0" w:color="auto"/>
            <w:right w:val="none" w:sz="0" w:space="0" w:color="auto"/>
          </w:divBdr>
        </w:div>
        <w:div w:id="1534001446">
          <w:marLeft w:val="480"/>
          <w:marRight w:val="0"/>
          <w:marTop w:val="0"/>
          <w:marBottom w:val="0"/>
          <w:divBdr>
            <w:top w:val="none" w:sz="0" w:space="0" w:color="auto"/>
            <w:left w:val="none" w:sz="0" w:space="0" w:color="auto"/>
            <w:bottom w:val="none" w:sz="0" w:space="0" w:color="auto"/>
            <w:right w:val="none" w:sz="0" w:space="0" w:color="auto"/>
          </w:divBdr>
        </w:div>
        <w:div w:id="384183835">
          <w:marLeft w:val="480"/>
          <w:marRight w:val="0"/>
          <w:marTop w:val="0"/>
          <w:marBottom w:val="0"/>
          <w:divBdr>
            <w:top w:val="none" w:sz="0" w:space="0" w:color="auto"/>
            <w:left w:val="none" w:sz="0" w:space="0" w:color="auto"/>
            <w:bottom w:val="none" w:sz="0" w:space="0" w:color="auto"/>
            <w:right w:val="none" w:sz="0" w:space="0" w:color="auto"/>
          </w:divBdr>
        </w:div>
        <w:div w:id="1342926463">
          <w:marLeft w:val="480"/>
          <w:marRight w:val="0"/>
          <w:marTop w:val="0"/>
          <w:marBottom w:val="0"/>
          <w:divBdr>
            <w:top w:val="none" w:sz="0" w:space="0" w:color="auto"/>
            <w:left w:val="none" w:sz="0" w:space="0" w:color="auto"/>
            <w:bottom w:val="none" w:sz="0" w:space="0" w:color="auto"/>
            <w:right w:val="none" w:sz="0" w:space="0" w:color="auto"/>
          </w:divBdr>
        </w:div>
        <w:div w:id="722482840">
          <w:marLeft w:val="480"/>
          <w:marRight w:val="0"/>
          <w:marTop w:val="0"/>
          <w:marBottom w:val="0"/>
          <w:divBdr>
            <w:top w:val="none" w:sz="0" w:space="0" w:color="auto"/>
            <w:left w:val="none" w:sz="0" w:space="0" w:color="auto"/>
            <w:bottom w:val="none" w:sz="0" w:space="0" w:color="auto"/>
            <w:right w:val="none" w:sz="0" w:space="0" w:color="auto"/>
          </w:divBdr>
        </w:div>
        <w:div w:id="204412337">
          <w:marLeft w:val="480"/>
          <w:marRight w:val="0"/>
          <w:marTop w:val="0"/>
          <w:marBottom w:val="0"/>
          <w:divBdr>
            <w:top w:val="none" w:sz="0" w:space="0" w:color="auto"/>
            <w:left w:val="none" w:sz="0" w:space="0" w:color="auto"/>
            <w:bottom w:val="none" w:sz="0" w:space="0" w:color="auto"/>
            <w:right w:val="none" w:sz="0" w:space="0" w:color="auto"/>
          </w:divBdr>
        </w:div>
        <w:div w:id="1159418829">
          <w:marLeft w:val="480"/>
          <w:marRight w:val="0"/>
          <w:marTop w:val="0"/>
          <w:marBottom w:val="0"/>
          <w:divBdr>
            <w:top w:val="none" w:sz="0" w:space="0" w:color="auto"/>
            <w:left w:val="none" w:sz="0" w:space="0" w:color="auto"/>
            <w:bottom w:val="none" w:sz="0" w:space="0" w:color="auto"/>
            <w:right w:val="none" w:sz="0" w:space="0" w:color="auto"/>
          </w:divBdr>
        </w:div>
        <w:div w:id="1993826430">
          <w:marLeft w:val="480"/>
          <w:marRight w:val="0"/>
          <w:marTop w:val="0"/>
          <w:marBottom w:val="0"/>
          <w:divBdr>
            <w:top w:val="none" w:sz="0" w:space="0" w:color="auto"/>
            <w:left w:val="none" w:sz="0" w:space="0" w:color="auto"/>
            <w:bottom w:val="none" w:sz="0" w:space="0" w:color="auto"/>
            <w:right w:val="none" w:sz="0" w:space="0" w:color="auto"/>
          </w:divBdr>
        </w:div>
        <w:div w:id="1700004842">
          <w:marLeft w:val="480"/>
          <w:marRight w:val="0"/>
          <w:marTop w:val="0"/>
          <w:marBottom w:val="0"/>
          <w:divBdr>
            <w:top w:val="none" w:sz="0" w:space="0" w:color="auto"/>
            <w:left w:val="none" w:sz="0" w:space="0" w:color="auto"/>
            <w:bottom w:val="none" w:sz="0" w:space="0" w:color="auto"/>
            <w:right w:val="none" w:sz="0" w:space="0" w:color="auto"/>
          </w:divBdr>
        </w:div>
        <w:div w:id="720061554">
          <w:marLeft w:val="480"/>
          <w:marRight w:val="0"/>
          <w:marTop w:val="0"/>
          <w:marBottom w:val="0"/>
          <w:divBdr>
            <w:top w:val="none" w:sz="0" w:space="0" w:color="auto"/>
            <w:left w:val="none" w:sz="0" w:space="0" w:color="auto"/>
            <w:bottom w:val="none" w:sz="0" w:space="0" w:color="auto"/>
            <w:right w:val="none" w:sz="0" w:space="0" w:color="auto"/>
          </w:divBdr>
        </w:div>
        <w:div w:id="1430197423">
          <w:marLeft w:val="480"/>
          <w:marRight w:val="0"/>
          <w:marTop w:val="0"/>
          <w:marBottom w:val="0"/>
          <w:divBdr>
            <w:top w:val="none" w:sz="0" w:space="0" w:color="auto"/>
            <w:left w:val="none" w:sz="0" w:space="0" w:color="auto"/>
            <w:bottom w:val="none" w:sz="0" w:space="0" w:color="auto"/>
            <w:right w:val="none" w:sz="0" w:space="0" w:color="auto"/>
          </w:divBdr>
        </w:div>
        <w:div w:id="125122675">
          <w:marLeft w:val="480"/>
          <w:marRight w:val="0"/>
          <w:marTop w:val="0"/>
          <w:marBottom w:val="0"/>
          <w:divBdr>
            <w:top w:val="none" w:sz="0" w:space="0" w:color="auto"/>
            <w:left w:val="none" w:sz="0" w:space="0" w:color="auto"/>
            <w:bottom w:val="none" w:sz="0" w:space="0" w:color="auto"/>
            <w:right w:val="none" w:sz="0" w:space="0" w:color="auto"/>
          </w:divBdr>
        </w:div>
        <w:div w:id="732310281">
          <w:marLeft w:val="480"/>
          <w:marRight w:val="0"/>
          <w:marTop w:val="0"/>
          <w:marBottom w:val="0"/>
          <w:divBdr>
            <w:top w:val="none" w:sz="0" w:space="0" w:color="auto"/>
            <w:left w:val="none" w:sz="0" w:space="0" w:color="auto"/>
            <w:bottom w:val="none" w:sz="0" w:space="0" w:color="auto"/>
            <w:right w:val="none" w:sz="0" w:space="0" w:color="auto"/>
          </w:divBdr>
        </w:div>
        <w:div w:id="49116409">
          <w:marLeft w:val="480"/>
          <w:marRight w:val="0"/>
          <w:marTop w:val="0"/>
          <w:marBottom w:val="0"/>
          <w:divBdr>
            <w:top w:val="none" w:sz="0" w:space="0" w:color="auto"/>
            <w:left w:val="none" w:sz="0" w:space="0" w:color="auto"/>
            <w:bottom w:val="none" w:sz="0" w:space="0" w:color="auto"/>
            <w:right w:val="none" w:sz="0" w:space="0" w:color="auto"/>
          </w:divBdr>
        </w:div>
        <w:div w:id="815727753">
          <w:marLeft w:val="480"/>
          <w:marRight w:val="0"/>
          <w:marTop w:val="0"/>
          <w:marBottom w:val="0"/>
          <w:divBdr>
            <w:top w:val="none" w:sz="0" w:space="0" w:color="auto"/>
            <w:left w:val="none" w:sz="0" w:space="0" w:color="auto"/>
            <w:bottom w:val="none" w:sz="0" w:space="0" w:color="auto"/>
            <w:right w:val="none" w:sz="0" w:space="0" w:color="auto"/>
          </w:divBdr>
        </w:div>
        <w:div w:id="378549392">
          <w:marLeft w:val="480"/>
          <w:marRight w:val="0"/>
          <w:marTop w:val="0"/>
          <w:marBottom w:val="0"/>
          <w:divBdr>
            <w:top w:val="none" w:sz="0" w:space="0" w:color="auto"/>
            <w:left w:val="none" w:sz="0" w:space="0" w:color="auto"/>
            <w:bottom w:val="none" w:sz="0" w:space="0" w:color="auto"/>
            <w:right w:val="none" w:sz="0" w:space="0" w:color="auto"/>
          </w:divBdr>
        </w:div>
        <w:div w:id="537006770">
          <w:marLeft w:val="480"/>
          <w:marRight w:val="0"/>
          <w:marTop w:val="0"/>
          <w:marBottom w:val="0"/>
          <w:divBdr>
            <w:top w:val="none" w:sz="0" w:space="0" w:color="auto"/>
            <w:left w:val="none" w:sz="0" w:space="0" w:color="auto"/>
            <w:bottom w:val="none" w:sz="0" w:space="0" w:color="auto"/>
            <w:right w:val="none" w:sz="0" w:space="0" w:color="auto"/>
          </w:divBdr>
        </w:div>
        <w:div w:id="1338583103">
          <w:marLeft w:val="480"/>
          <w:marRight w:val="0"/>
          <w:marTop w:val="0"/>
          <w:marBottom w:val="0"/>
          <w:divBdr>
            <w:top w:val="none" w:sz="0" w:space="0" w:color="auto"/>
            <w:left w:val="none" w:sz="0" w:space="0" w:color="auto"/>
            <w:bottom w:val="none" w:sz="0" w:space="0" w:color="auto"/>
            <w:right w:val="none" w:sz="0" w:space="0" w:color="auto"/>
          </w:divBdr>
        </w:div>
        <w:div w:id="474225077">
          <w:marLeft w:val="480"/>
          <w:marRight w:val="0"/>
          <w:marTop w:val="0"/>
          <w:marBottom w:val="0"/>
          <w:divBdr>
            <w:top w:val="none" w:sz="0" w:space="0" w:color="auto"/>
            <w:left w:val="none" w:sz="0" w:space="0" w:color="auto"/>
            <w:bottom w:val="none" w:sz="0" w:space="0" w:color="auto"/>
            <w:right w:val="none" w:sz="0" w:space="0" w:color="auto"/>
          </w:divBdr>
        </w:div>
        <w:div w:id="1106080079">
          <w:marLeft w:val="480"/>
          <w:marRight w:val="0"/>
          <w:marTop w:val="0"/>
          <w:marBottom w:val="0"/>
          <w:divBdr>
            <w:top w:val="none" w:sz="0" w:space="0" w:color="auto"/>
            <w:left w:val="none" w:sz="0" w:space="0" w:color="auto"/>
            <w:bottom w:val="none" w:sz="0" w:space="0" w:color="auto"/>
            <w:right w:val="none" w:sz="0" w:space="0" w:color="auto"/>
          </w:divBdr>
        </w:div>
        <w:div w:id="498691217">
          <w:marLeft w:val="480"/>
          <w:marRight w:val="0"/>
          <w:marTop w:val="0"/>
          <w:marBottom w:val="0"/>
          <w:divBdr>
            <w:top w:val="none" w:sz="0" w:space="0" w:color="auto"/>
            <w:left w:val="none" w:sz="0" w:space="0" w:color="auto"/>
            <w:bottom w:val="none" w:sz="0" w:space="0" w:color="auto"/>
            <w:right w:val="none" w:sz="0" w:space="0" w:color="auto"/>
          </w:divBdr>
        </w:div>
        <w:div w:id="543370968">
          <w:marLeft w:val="480"/>
          <w:marRight w:val="0"/>
          <w:marTop w:val="0"/>
          <w:marBottom w:val="0"/>
          <w:divBdr>
            <w:top w:val="none" w:sz="0" w:space="0" w:color="auto"/>
            <w:left w:val="none" w:sz="0" w:space="0" w:color="auto"/>
            <w:bottom w:val="none" w:sz="0" w:space="0" w:color="auto"/>
            <w:right w:val="none" w:sz="0" w:space="0" w:color="auto"/>
          </w:divBdr>
        </w:div>
        <w:div w:id="949123751">
          <w:marLeft w:val="480"/>
          <w:marRight w:val="0"/>
          <w:marTop w:val="0"/>
          <w:marBottom w:val="0"/>
          <w:divBdr>
            <w:top w:val="none" w:sz="0" w:space="0" w:color="auto"/>
            <w:left w:val="none" w:sz="0" w:space="0" w:color="auto"/>
            <w:bottom w:val="none" w:sz="0" w:space="0" w:color="auto"/>
            <w:right w:val="none" w:sz="0" w:space="0" w:color="auto"/>
          </w:divBdr>
        </w:div>
        <w:div w:id="354961240">
          <w:marLeft w:val="480"/>
          <w:marRight w:val="0"/>
          <w:marTop w:val="0"/>
          <w:marBottom w:val="0"/>
          <w:divBdr>
            <w:top w:val="none" w:sz="0" w:space="0" w:color="auto"/>
            <w:left w:val="none" w:sz="0" w:space="0" w:color="auto"/>
            <w:bottom w:val="none" w:sz="0" w:space="0" w:color="auto"/>
            <w:right w:val="none" w:sz="0" w:space="0" w:color="auto"/>
          </w:divBdr>
        </w:div>
        <w:div w:id="622812099">
          <w:marLeft w:val="480"/>
          <w:marRight w:val="0"/>
          <w:marTop w:val="0"/>
          <w:marBottom w:val="0"/>
          <w:divBdr>
            <w:top w:val="none" w:sz="0" w:space="0" w:color="auto"/>
            <w:left w:val="none" w:sz="0" w:space="0" w:color="auto"/>
            <w:bottom w:val="none" w:sz="0" w:space="0" w:color="auto"/>
            <w:right w:val="none" w:sz="0" w:space="0" w:color="auto"/>
          </w:divBdr>
        </w:div>
        <w:div w:id="2064526189">
          <w:marLeft w:val="480"/>
          <w:marRight w:val="0"/>
          <w:marTop w:val="0"/>
          <w:marBottom w:val="0"/>
          <w:divBdr>
            <w:top w:val="none" w:sz="0" w:space="0" w:color="auto"/>
            <w:left w:val="none" w:sz="0" w:space="0" w:color="auto"/>
            <w:bottom w:val="none" w:sz="0" w:space="0" w:color="auto"/>
            <w:right w:val="none" w:sz="0" w:space="0" w:color="auto"/>
          </w:divBdr>
        </w:div>
        <w:div w:id="87848404">
          <w:marLeft w:val="480"/>
          <w:marRight w:val="0"/>
          <w:marTop w:val="0"/>
          <w:marBottom w:val="0"/>
          <w:divBdr>
            <w:top w:val="none" w:sz="0" w:space="0" w:color="auto"/>
            <w:left w:val="none" w:sz="0" w:space="0" w:color="auto"/>
            <w:bottom w:val="none" w:sz="0" w:space="0" w:color="auto"/>
            <w:right w:val="none" w:sz="0" w:space="0" w:color="auto"/>
          </w:divBdr>
        </w:div>
        <w:div w:id="1999963448">
          <w:marLeft w:val="480"/>
          <w:marRight w:val="0"/>
          <w:marTop w:val="0"/>
          <w:marBottom w:val="0"/>
          <w:divBdr>
            <w:top w:val="none" w:sz="0" w:space="0" w:color="auto"/>
            <w:left w:val="none" w:sz="0" w:space="0" w:color="auto"/>
            <w:bottom w:val="none" w:sz="0" w:space="0" w:color="auto"/>
            <w:right w:val="none" w:sz="0" w:space="0" w:color="auto"/>
          </w:divBdr>
        </w:div>
        <w:div w:id="1114599318">
          <w:marLeft w:val="480"/>
          <w:marRight w:val="0"/>
          <w:marTop w:val="0"/>
          <w:marBottom w:val="0"/>
          <w:divBdr>
            <w:top w:val="none" w:sz="0" w:space="0" w:color="auto"/>
            <w:left w:val="none" w:sz="0" w:space="0" w:color="auto"/>
            <w:bottom w:val="none" w:sz="0" w:space="0" w:color="auto"/>
            <w:right w:val="none" w:sz="0" w:space="0" w:color="auto"/>
          </w:divBdr>
        </w:div>
        <w:div w:id="2102136144">
          <w:marLeft w:val="480"/>
          <w:marRight w:val="0"/>
          <w:marTop w:val="0"/>
          <w:marBottom w:val="0"/>
          <w:divBdr>
            <w:top w:val="none" w:sz="0" w:space="0" w:color="auto"/>
            <w:left w:val="none" w:sz="0" w:space="0" w:color="auto"/>
            <w:bottom w:val="none" w:sz="0" w:space="0" w:color="auto"/>
            <w:right w:val="none" w:sz="0" w:space="0" w:color="auto"/>
          </w:divBdr>
        </w:div>
        <w:div w:id="849878230">
          <w:marLeft w:val="480"/>
          <w:marRight w:val="0"/>
          <w:marTop w:val="0"/>
          <w:marBottom w:val="0"/>
          <w:divBdr>
            <w:top w:val="none" w:sz="0" w:space="0" w:color="auto"/>
            <w:left w:val="none" w:sz="0" w:space="0" w:color="auto"/>
            <w:bottom w:val="none" w:sz="0" w:space="0" w:color="auto"/>
            <w:right w:val="none" w:sz="0" w:space="0" w:color="auto"/>
          </w:divBdr>
        </w:div>
        <w:div w:id="1344744887">
          <w:marLeft w:val="480"/>
          <w:marRight w:val="0"/>
          <w:marTop w:val="0"/>
          <w:marBottom w:val="0"/>
          <w:divBdr>
            <w:top w:val="none" w:sz="0" w:space="0" w:color="auto"/>
            <w:left w:val="none" w:sz="0" w:space="0" w:color="auto"/>
            <w:bottom w:val="none" w:sz="0" w:space="0" w:color="auto"/>
            <w:right w:val="none" w:sz="0" w:space="0" w:color="auto"/>
          </w:divBdr>
        </w:div>
        <w:div w:id="1524594418">
          <w:marLeft w:val="480"/>
          <w:marRight w:val="0"/>
          <w:marTop w:val="0"/>
          <w:marBottom w:val="0"/>
          <w:divBdr>
            <w:top w:val="none" w:sz="0" w:space="0" w:color="auto"/>
            <w:left w:val="none" w:sz="0" w:space="0" w:color="auto"/>
            <w:bottom w:val="none" w:sz="0" w:space="0" w:color="auto"/>
            <w:right w:val="none" w:sz="0" w:space="0" w:color="auto"/>
          </w:divBdr>
        </w:div>
        <w:div w:id="1506046107">
          <w:marLeft w:val="480"/>
          <w:marRight w:val="0"/>
          <w:marTop w:val="0"/>
          <w:marBottom w:val="0"/>
          <w:divBdr>
            <w:top w:val="none" w:sz="0" w:space="0" w:color="auto"/>
            <w:left w:val="none" w:sz="0" w:space="0" w:color="auto"/>
            <w:bottom w:val="none" w:sz="0" w:space="0" w:color="auto"/>
            <w:right w:val="none" w:sz="0" w:space="0" w:color="auto"/>
          </w:divBdr>
        </w:div>
        <w:div w:id="153759954">
          <w:marLeft w:val="480"/>
          <w:marRight w:val="0"/>
          <w:marTop w:val="0"/>
          <w:marBottom w:val="0"/>
          <w:divBdr>
            <w:top w:val="none" w:sz="0" w:space="0" w:color="auto"/>
            <w:left w:val="none" w:sz="0" w:space="0" w:color="auto"/>
            <w:bottom w:val="none" w:sz="0" w:space="0" w:color="auto"/>
            <w:right w:val="none" w:sz="0" w:space="0" w:color="auto"/>
          </w:divBdr>
        </w:div>
        <w:div w:id="133497959">
          <w:marLeft w:val="480"/>
          <w:marRight w:val="0"/>
          <w:marTop w:val="0"/>
          <w:marBottom w:val="0"/>
          <w:divBdr>
            <w:top w:val="none" w:sz="0" w:space="0" w:color="auto"/>
            <w:left w:val="none" w:sz="0" w:space="0" w:color="auto"/>
            <w:bottom w:val="none" w:sz="0" w:space="0" w:color="auto"/>
            <w:right w:val="none" w:sz="0" w:space="0" w:color="auto"/>
          </w:divBdr>
        </w:div>
        <w:div w:id="1697734471">
          <w:marLeft w:val="480"/>
          <w:marRight w:val="0"/>
          <w:marTop w:val="0"/>
          <w:marBottom w:val="0"/>
          <w:divBdr>
            <w:top w:val="none" w:sz="0" w:space="0" w:color="auto"/>
            <w:left w:val="none" w:sz="0" w:space="0" w:color="auto"/>
            <w:bottom w:val="none" w:sz="0" w:space="0" w:color="auto"/>
            <w:right w:val="none" w:sz="0" w:space="0" w:color="auto"/>
          </w:divBdr>
        </w:div>
        <w:div w:id="1252621449">
          <w:marLeft w:val="480"/>
          <w:marRight w:val="0"/>
          <w:marTop w:val="0"/>
          <w:marBottom w:val="0"/>
          <w:divBdr>
            <w:top w:val="none" w:sz="0" w:space="0" w:color="auto"/>
            <w:left w:val="none" w:sz="0" w:space="0" w:color="auto"/>
            <w:bottom w:val="none" w:sz="0" w:space="0" w:color="auto"/>
            <w:right w:val="none" w:sz="0" w:space="0" w:color="auto"/>
          </w:divBdr>
        </w:div>
        <w:div w:id="903106706">
          <w:marLeft w:val="480"/>
          <w:marRight w:val="0"/>
          <w:marTop w:val="0"/>
          <w:marBottom w:val="0"/>
          <w:divBdr>
            <w:top w:val="none" w:sz="0" w:space="0" w:color="auto"/>
            <w:left w:val="none" w:sz="0" w:space="0" w:color="auto"/>
            <w:bottom w:val="none" w:sz="0" w:space="0" w:color="auto"/>
            <w:right w:val="none" w:sz="0" w:space="0" w:color="auto"/>
          </w:divBdr>
        </w:div>
      </w:divsChild>
    </w:div>
    <w:div w:id="148710837">
      <w:bodyDiv w:val="1"/>
      <w:marLeft w:val="0"/>
      <w:marRight w:val="0"/>
      <w:marTop w:val="0"/>
      <w:marBottom w:val="0"/>
      <w:divBdr>
        <w:top w:val="none" w:sz="0" w:space="0" w:color="auto"/>
        <w:left w:val="none" w:sz="0" w:space="0" w:color="auto"/>
        <w:bottom w:val="none" w:sz="0" w:space="0" w:color="auto"/>
        <w:right w:val="none" w:sz="0" w:space="0" w:color="auto"/>
      </w:divBdr>
    </w:div>
    <w:div w:id="149097642">
      <w:bodyDiv w:val="1"/>
      <w:marLeft w:val="0"/>
      <w:marRight w:val="0"/>
      <w:marTop w:val="0"/>
      <w:marBottom w:val="0"/>
      <w:divBdr>
        <w:top w:val="none" w:sz="0" w:space="0" w:color="auto"/>
        <w:left w:val="none" w:sz="0" w:space="0" w:color="auto"/>
        <w:bottom w:val="none" w:sz="0" w:space="0" w:color="auto"/>
        <w:right w:val="none" w:sz="0" w:space="0" w:color="auto"/>
      </w:divBdr>
    </w:div>
    <w:div w:id="149103795">
      <w:bodyDiv w:val="1"/>
      <w:marLeft w:val="0"/>
      <w:marRight w:val="0"/>
      <w:marTop w:val="0"/>
      <w:marBottom w:val="0"/>
      <w:divBdr>
        <w:top w:val="none" w:sz="0" w:space="0" w:color="auto"/>
        <w:left w:val="none" w:sz="0" w:space="0" w:color="auto"/>
        <w:bottom w:val="none" w:sz="0" w:space="0" w:color="auto"/>
        <w:right w:val="none" w:sz="0" w:space="0" w:color="auto"/>
      </w:divBdr>
    </w:div>
    <w:div w:id="149104554">
      <w:bodyDiv w:val="1"/>
      <w:marLeft w:val="0"/>
      <w:marRight w:val="0"/>
      <w:marTop w:val="0"/>
      <w:marBottom w:val="0"/>
      <w:divBdr>
        <w:top w:val="none" w:sz="0" w:space="0" w:color="auto"/>
        <w:left w:val="none" w:sz="0" w:space="0" w:color="auto"/>
        <w:bottom w:val="none" w:sz="0" w:space="0" w:color="auto"/>
        <w:right w:val="none" w:sz="0" w:space="0" w:color="auto"/>
      </w:divBdr>
    </w:div>
    <w:div w:id="149298884">
      <w:bodyDiv w:val="1"/>
      <w:marLeft w:val="0"/>
      <w:marRight w:val="0"/>
      <w:marTop w:val="0"/>
      <w:marBottom w:val="0"/>
      <w:divBdr>
        <w:top w:val="none" w:sz="0" w:space="0" w:color="auto"/>
        <w:left w:val="none" w:sz="0" w:space="0" w:color="auto"/>
        <w:bottom w:val="none" w:sz="0" w:space="0" w:color="auto"/>
        <w:right w:val="none" w:sz="0" w:space="0" w:color="auto"/>
      </w:divBdr>
    </w:div>
    <w:div w:id="149366713">
      <w:bodyDiv w:val="1"/>
      <w:marLeft w:val="0"/>
      <w:marRight w:val="0"/>
      <w:marTop w:val="0"/>
      <w:marBottom w:val="0"/>
      <w:divBdr>
        <w:top w:val="none" w:sz="0" w:space="0" w:color="auto"/>
        <w:left w:val="none" w:sz="0" w:space="0" w:color="auto"/>
        <w:bottom w:val="none" w:sz="0" w:space="0" w:color="auto"/>
        <w:right w:val="none" w:sz="0" w:space="0" w:color="auto"/>
      </w:divBdr>
    </w:div>
    <w:div w:id="149635508">
      <w:bodyDiv w:val="1"/>
      <w:marLeft w:val="0"/>
      <w:marRight w:val="0"/>
      <w:marTop w:val="0"/>
      <w:marBottom w:val="0"/>
      <w:divBdr>
        <w:top w:val="none" w:sz="0" w:space="0" w:color="auto"/>
        <w:left w:val="none" w:sz="0" w:space="0" w:color="auto"/>
        <w:bottom w:val="none" w:sz="0" w:space="0" w:color="auto"/>
        <w:right w:val="none" w:sz="0" w:space="0" w:color="auto"/>
      </w:divBdr>
    </w:div>
    <w:div w:id="149641460">
      <w:bodyDiv w:val="1"/>
      <w:marLeft w:val="0"/>
      <w:marRight w:val="0"/>
      <w:marTop w:val="0"/>
      <w:marBottom w:val="0"/>
      <w:divBdr>
        <w:top w:val="none" w:sz="0" w:space="0" w:color="auto"/>
        <w:left w:val="none" w:sz="0" w:space="0" w:color="auto"/>
        <w:bottom w:val="none" w:sz="0" w:space="0" w:color="auto"/>
        <w:right w:val="none" w:sz="0" w:space="0" w:color="auto"/>
      </w:divBdr>
    </w:div>
    <w:div w:id="150214307">
      <w:bodyDiv w:val="1"/>
      <w:marLeft w:val="0"/>
      <w:marRight w:val="0"/>
      <w:marTop w:val="0"/>
      <w:marBottom w:val="0"/>
      <w:divBdr>
        <w:top w:val="none" w:sz="0" w:space="0" w:color="auto"/>
        <w:left w:val="none" w:sz="0" w:space="0" w:color="auto"/>
        <w:bottom w:val="none" w:sz="0" w:space="0" w:color="auto"/>
        <w:right w:val="none" w:sz="0" w:space="0" w:color="auto"/>
      </w:divBdr>
    </w:div>
    <w:div w:id="150224011">
      <w:bodyDiv w:val="1"/>
      <w:marLeft w:val="0"/>
      <w:marRight w:val="0"/>
      <w:marTop w:val="0"/>
      <w:marBottom w:val="0"/>
      <w:divBdr>
        <w:top w:val="none" w:sz="0" w:space="0" w:color="auto"/>
        <w:left w:val="none" w:sz="0" w:space="0" w:color="auto"/>
        <w:bottom w:val="none" w:sz="0" w:space="0" w:color="auto"/>
        <w:right w:val="none" w:sz="0" w:space="0" w:color="auto"/>
      </w:divBdr>
    </w:div>
    <w:div w:id="150293343">
      <w:bodyDiv w:val="1"/>
      <w:marLeft w:val="0"/>
      <w:marRight w:val="0"/>
      <w:marTop w:val="0"/>
      <w:marBottom w:val="0"/>
      <w:divBdr>
        <w:top w:val="none" w:sz="0" w:space="0" w:color="auto"/>
        <w:left w:val="none" w:sz="0" w:space="0" w:color="auto"/>
        <w:bottom w:val="none" w:sz="0" w:space="0" w:color="auto"/>
        <w:right w:val="none" w:sz="0" w:space="0" w:color="auto"/>
      </w:divBdr>
    </w:div>
    <w:div w:id="150297390">
      <w:bodyDiv w:val="1"/>
      <w:marLeft w:val="0"/>
      <w:marRight w:val="0"/>
      <w:marTop w:val="0"/>
      <w:marBottom w:val="0"/>
      <w:divBdr>
        <w:top w:val="none" w:sz="0" w:space="0" w:color="auto"/>
        <w:left w:val="none" w:sz="0" w:space="0" w:color="auto"/>
        <w:bottom w:val="none" w:sz="0" w:space="0" w:color="auto"/>
        <w:right w:val="none" w:sz="0" w:space="0" w:color="auto"/>
      </w:divBdr>
    </w:div>
    <w:div w:id="150602198">
      <w:bodyDiv w:val="1"/>
      <w:marLeft w:val="0"/>
      <w:marRight w:val="0"/>
      <w:marTop w:val="0"/>
      <w:marBottom w:val="0"/>
      <w:divBdr>
        <w:top w:val="none" w:sz="0" w:space="0" w:color="auto"/>
        <w:left w:val="none" w:sz="0" w:space="0" w:color="auto"/>
        <w:bottom w:val="none" w:sz="0" w:space="0" w:color="auto"/>
        <w:right w:val="none" w:sz="0" w:space="0" w:color="auto"/>
      </w:divBdr>
    </w:div>
    <w:div w:id="150803026">
      <w:bodyDiv w:val="1"/>
      <w:marLeft w:val="0"/>
      <w:marRight w:val="0"/>
      <w:marTop w:val="0"/>
      <w:marBottom w:val="0"/>
      <w:divBdr>
        <w:top w:val="none" w:sz="0" w:space="0" w:color="auto"/>
        <w:left w:val="none" w:sz="0" w:space="0" w:color="auto"/>
        <w:bottom w:val="none" w:sz="0" w:space="0" w:color="auto"/>
        <w:right w:val="none" w:sz="0" w:space="0" w:color="auto"/>
      </w:divBdr>
    </w:div>
    <w:div w:id="151138221">
      <w:bodyDiv w:val="1"/>
      <w:marLeft w:val="0"/>
      <w:marRight w:val="0"/>
      <w:marTop w:val="0"/>
      <w:marBottom w:val="0"/>
      <w:divBdr>
        <w:top w:val="none" w:sz="0" w:space="0" w:color="auto"/>
        <w:left w:val="none" w:sz="0" w:space="0" w:color="auto"/>
        <w:bottom w:val="none" w:sz="0" w:space="0" w:color="auto"/>
        <w:right w:val="none" w:sz="0" w:space="0" w:color="auto"/>
      </w:divBdr>
    </w:div>
    <w:div w:id="151262907">
      <w:bodyDiv w:val="1"/>
      <w:marLeft w:val="0"/>
      <w:marRight w:val="0"/>
      <w:marTop w:val="0"/>
      <w:marBottom w:val="0"/>
      <w:divBdr>
        <w:top w:val="none" w:sz="0" w:space="0" w:color="auto"/>
        <w:left w:val="none" w:sz="0" w:space="0" w:color="auto"/>
        <w:bottom w:val="none" w:sz="0" w:space="0" w:color="auto"/>
        <w:right w:val="none" w:sz="0" w:space="0" w:color="auto"/>
      </w:divBdr>
    </w:div>
    <w:div w:id="151333386">
      <w:bodyDiv w:val="1"/>
      <w:marLeft w:val="0"/>
      <w:marRight w:val="0"/>
      <w:marTop w:val="0"/>
      <w:marBottom w:val="0"/>
      <w:divBdr>
        <w:top w:val="none" w:sz="0" w:space="0" w:color="auto"/>
        <w:left w:val="none" w:sz="0" w:space="0" w:color="auto"/>
        <w:bottom w:val="none" w:sz="0" w:space="0" w:color="auto"/>
        <w:right w:val="none" w:sz="0" w:space="0" w:color="auto"/>
      </w:divBdr>
    </w:div>
    <w:div w:id="151333445">
      <w:bodyDiv w:val="1"/>
      <w:marLeft w:val="0"/>
      <w:marRight w:val="0"/>
      <w:marTop w:val="0"/>
      <w:marBottom w:val="0"/>
      <w:divBdr>
        <w:top w:val="none" w:sz="0" w:space="0" w:color="auto"/>
        <w:left w:val="none" w:sz="0" w:space="0" w:color="auto"/>
        <w:bottom w:val="none" w:sz="0" w:space="0" w:color="auto"/>
        <w:right w:val="none" w:sz="0" w:space="0" w:color="auto"/>
      </w:divBdr>
    </w:div>
    <w:div w:id="151413890">
      <w:bodyDiv w:val="1"/>
      <w:marLeft w:val="0"/>
      <w:marRight w:val="0"/>
      <w:marTop w:val="0"/>
      <w:marBottom w:val="0"/>
      <w:divBdr>
        <w:top w:val="none" w:sz="0" w:space="0" w:color="auto"/>
        <w:left w:val="none" w:sz="0" w:space="0" w:color="auto"/>
        <w:bottom w:val="none" w:sz="0" w:space="0" w:color="auto"/>
        <w:right w:val="none" w:sz="0" w:space="0" w:color="auto"/>
      </w:divBdr>
    </w:div>
    <w:div w:id="151415098">
      <w:bodyDiv w:val="1"/>
      <w:marLeft w:val="0"/>
      <w:marRight w:val="0"/>
      <w:marTop w:val="0"/>
      <w:marBottom w:val="0"/>
      <w:divBdr>
        <w:top w:val="none" w:sz="0" w:space="0" w:color="auto"/>
        <w:left w:val="none" w:sz="0" w:space="0" w:color="auto"/>
        <w:bottom w:val="none" w:sz="0" w:space="0" w:color="auto"/>
        <w:right w:val="none" w:sz="0" w:space="0" w:color="auto"/>
      </w:divBdr>
    </w:div>
    <w:div w:id="151416280">
      <w:bodyDiv w:val="1"/>
      <w:marLeft w:val="0"/>
      <w:marRight w:val="0"/>
      <w:marTop w:val="0"/>
      <w:marBottom w:val="0"/>
      <w:divBdr>
        <w:top w:val="none" w:sz="0" w:space="0" w:color="auto"/>
        <w:left w:val="none" w:sz="0" w:space="0" w:color="auto"/>
        <w:bottom w:val="none" w:sz="0" w:space="0" w:color="auto"/>
        <w:right w:val="none" w:sz="0" w:space="0" w:color="auto"/>
      </w:divBdr>
    </w:div>
    <w:div w:id="151456368">
      <w:bodyDiv w:val="1"/>
      <w:marLeft w:val="0"/>
      <w:marRight w:val="0"/>
      <w:marTop w:val="0"/>
      <w:marBottom w:val="0"/>
      <w:divBdr>
        <w:top w:val="none" w:sz="0" w:space="0" w:color="auto"/>
        <w:left w:val="none" w:sz="0" w:space="0" w:color="auto"/>
        <w:bottom w:val="none" w:sz="0" w:space="0" w:color="auto"/>
        <w:right w:val="none" w:sz="0" w:space="0" w:color="auto"/>
      </w:divBdr>
    </w:div>
    <w:div w:id="151526477">
      <w:bodyDiv w:val="1"/>
      <w:marLeft w:val="0"/>
      <w:marRight w:val="0"/>
      <w:marTop w:val="0"/>
      <w:marBottom w:val="0"/>
      <w:divBdr>
        <w:top w:val="none" w:sz="0" w:space="0" w:color="auto"/>
        <w:left w:val="none" w:sz="0" w:space="0" w:color="auto"/>
        <w:bottom w:val="none" w:sz="0" w:space="0" w:color="auto"/>
        <w:right w:val="none" w:sz="0" w:space="0" w:color="auto"/>
      </w:divBdr>
    </w:div>
    <w:div w:id="151801351">
      <w:bodyDiv w:val="1"/>
      <w:marLeft w:val="0"/>
      <w:marRight w:val="0"/>
      <w:marTop w:val="0"/>
      <w:marBottom w:val="0"/>
      <w:divBdr>
        <w:top w:val="none" w:sz="0" w:space="0" w:color="auto"/>
        <w:left w:val="none" w:sz="0" w:space="0" w:color="auto"/>
        <w:bottom w:val="none" w:sz="0" w:space="0" w:color="auto"/>
        <w:right w:val="none" w:sz="0" w:space="0" w:color="auto"/>
      </w:divBdr>
    </w:div>
    <w:div w:id="151872129">
      <w:bodyDiv w:val="1"/>
      <w:marLeft w:val="0"/>
      <w:marRight w:val="0"/>
      <w:marTop w:val="0"/>
      <w:marBottom w:val="0"/>
      <w:divBdr>
        <w:top w:val="none" w:sz="0" w:space="0" w:color="auto"/>
        <w:left w:val="none" w:sz="0" w:space="0" w:color="auto"/>
        <w:bottom w:val="none" w:sz="0" w:space="0" w:color="auto"/>
        <w:right w:val="none" w:sz="0" w:space="0" w:color="auto"/>
      </w:divBdr>
    </w:div>
    <w:div w:id="152064750">
      <w:bodyDiv w:val="1"/>
      <w:marLeft w:val="0"/>
      <w:marRight w:val="0"/>
      <w:marTop w:val="0"/>
      <w:marBottom w:val="0"/>
      <w:divBdr>
        <w:top w:val="none" w:sz="0" w:space="0" w:color="auto"/>
        <w:left w:val="none" w:sz="0" w:space="0" w:color="auto"/>
        <w:bottom w:val="none" w:sz="0" w:space="0" w:color="auto"/>
        <w:right w:val="none" w:sz="0" w:space="0" w:color="auto"/>
      </w:divBdr>
    </w:div>
    <w:div w:id="152112197">
      <w:bodyDiv w:val="1"/>
      <w:marLeft w:val="0"/>
      <w:marRight w:val="0"/>
      <w:marTop w:val="0"/>
      <w:marBottom w:val="0"/>
      <w:divBdr>
        <w:top w:val="none" w:sz="0" w:space="0" w:color="auto"/>
        <w:left w:val="none" w:sz="0" w:space="0" w:color="auto"/>
        <w:bottom w:val="none" w:sz="0" w:space="0" w:color="auto"/>
        <w:right w:val="none" w:sz="0" w:space="0" w:color="auto"/>
      </w:divBdr>
    </w:div>
    <w:div w:id="152182796">
      <w:bodyDiv w:val="1"/>
      <w:marLeft w:val="0"/>
      <w:marRight w:val="0"/>
      <w:marTop w:val="0"/>
      <w:marBottom w:val="0"/>
      <w:divBdr>
        <w:top w:val="none" w:sz="0" w:space="0" w:color="auto"/>
        <w:left w:val="none" w:sz="0" w:space="0" w:color="auto"/>
        <w:bottom w:val="none" w:sz="0" w:space="0" w:color="auto"/>
        <w:right w:val="none" w:sz="0" w:space="0" w:color="auto"/>
      </w:divBdr>
    </w:div>
    <w:div w:id="152258775">
      <w:bodyDiv w:val="1"/>
      <w:marLeft w:val="0"/>
      <w:marRight w:val="0"/>
      <w:marTop w:val="0"/>
      <w:marBottom w:val="0"/>
      <w:divBdr>
        <w:top w:val="none" w:sz="0" w:space="0" w:color="auto"/>
        <w:left w:val="none" w:sz="0" w:space="0" w:color="auto"/>
        <w:bottom w:val="none" w:sz="0" w:space="0" w:color="auto"/>
        <w:right w:val="none" w:sz="0" w:space="0" w:color="auto"/>
      </w:divBdr>
    </w:div>
    <w:div w:id="152456204">
      <w:bodyDiv w:val="1"/>
      <w:marLeft w:val="0"/>
      <w:marRight w:val="0"/>
      <w:marTop w:val="0"/>
      <w:marBottom w:val="0"/>
      <w:divBdr>
        <w:top w:val="none" w:sz="0" w:space="0" w:color="auto"/>
        <w:left w:val="none" w:sz="0" w:space="0" w:color="auto"/>
        <w:bottom w:val="none" w:sz="0" w:space="0" w:color="auto"/>
        <w:right w:val="none" w:sz="0" w:space="0" w:color="auto"/>
      </w:divBdr>
    </w:div>
    <w:div w:id="152527369">
      <w:bodyDiv w:val="1"/>
      <w:marLeft w:val="0"/>
      <w:marRight w:val="0"/>
      <w:marTop w:val="0"/>
      <w:marBottom w:val="0"/>
      <w:divBdr>
        <w:top w:val="none" w:sz="0" w:space="0" w:color="auto"/>
        <w:left w:val="none" w:sz="0" w:space="0" w:color="auto"/>
        <w:bottom w:val="none" w:sz="0" w:space="0" w:color="auto"/>
        <w:right w:val="none" w:sz="0" w:space="0" w:color="auto"/>
      </w:divBdr>
    </w:div>
    <w:div w:id="152725485">
      <w:bodyDiv w:val="1"/>
      <w:marLeft w:val="0"/>
      <w:marRight w:val="0"/>
      <w:marTop w:val="0"/>
      <w:marBottom w:val="0"/>
      <w:divBdr>
        <w:top w:val="none" w:sz="0" w:space="0" w:color="auto"/>
        <w:left w:val="none" w:sz="0" w:space="0" w:color="auto"/>
        <w:bottom w:val="none" w:sz="0" w:space="0" w:color="auto"/>
        <w:right w:val="none" w:sz="0" w:space="0" w:color="auto"/>
      </w:divBdr>
    </w:div>
    <w:div w:id="152838572">
      <w:bodyDiv w:val="1"/>
      <w:marLeft w:val="0"/>
      <w:marRight w:val="0"/>
      <w:marTop w:val="0"/>
      <w:marBottom w:val="0"/>
      <w:divBdr>
        <w:top w:val="none" w:sz="0" w:space="0" w:color="auto"/>
        <w:left w:val="none" w:sz="0" w:space="0" w:color="auto"/>
        <w:bottom w:val="none" w:sz="0" w:space="0" w:color="auto"/>
        <w:right w:val="none" w:sz="0" w:space="0" w:color="auto"/>
      </w:divBdr>
    </w:div>
    <w:div w:id="152841343">
      <w:bodyDiv w:val="1"/>
      <w:marLeft w:val="0"/>
      <w:marRight w:val="0"/>
      <w:marTop w:val="0"/>
      <w:marBottom w:val="0"/>
      <w:divBdr>
        <w:top w:val="none" w:sz="0" w:space="0" w:color="auto"/>
        <w:left w:val="none" w:sz="0" w:space="0" w:color="auto"/>
        <w:bottom w:val="none" w:sz="0" w:space="0" w:color="auto"/>
        <w:right w:val="none" w:sz="0" w:space="0" w:color="auto"/>
      </w:divBdr>
    </w:div>
    <w:div w:id="152917568">
      <w:bodyDiv w:val="1"/>
      <w:marLeft w:val="0"/>
      <w:marRight w:val="0"/>
      <w:marTop w:val="0"/>
      <w:marBottom w:val="0"/>
      <w:divBdr>
        <w:top w:val="none" w:sz="0" w:space="0" w:color="auto"/>
        <w:left w:val="none" w:sz="0" w:space="0" w:color="auto"/>
        <w:bottom w:val="none" w:sz="0" w:space="0" w:color="auto"/>
        <w:right w:val="none" w:sz="0" w:space="0" w:color="auto"/>
      </w:divBdr>
      <w:divsChild>
        <w:div w:id="138813275">
          <w:marLeft w:val="480"/>
          <w:marRight w:val="0"/>
          <w:marTop w:val="0"/>
          <w:marBottom w:val="0"/>
          <w:divBdr>
            <w:top w:val="none" w:sz="0" w:space="0" w:color="auto"/>
            <w:left w:val="none" w:sz="0" w:space="0" w:color="auto"/>
            <w:bottom w:val="none" w:sz="0" w:space="0" w:color="auto"/>
            <w:right w:val="none" w:sz="0" w:space="0" w:color="auto"/>
          </w:divBdr>
        </w:div>
        <w:div w:id="1920670272">
          <w:marLeft w:val="480"/>
          <w:marRight w:val="0"/>
          <w:marTop w:val="0"/>
          <w:marBottom w:val="0"/>
          <w:divBdr>
            <w:top w:val="none" w:sz="0" w:space="0" w:color="auto"/>
            <w:left w:val="none" w:sz="0" w:space="0" w:color="auto"/>
            <w:bottom w:val="none" w:sz="0" w:space="0" w:color="auto"/>
            <w:right w:val="none" w:sz="0" w:space="0" w:color="auto"/>
          </w:divBdr>
        </w:div>
        <w:div w:id="195579174">
          <w:marLeft w:val="480"/>
          <w:marRight w:val="0"/>
          <w:marTop w:val="0"/>
          <w:marBottom w:val="0"/>
          <w:divBdr>
            <w:top w:val="none" w:sz="0" w:space="0" w:color="auto"/>
            <w:left w:val="none" w:sz="0" w:space="0" w:color="auto"/>
            <w:bottom w:val="none" w:sz="0" w:space="0" w:color="auto"/>
            <w:right w:val="none" w:sz="0" w:space="0" w:color="auto"/>
          </w:divBdr>
        </w:div>
        <w:div w:id="1103961737">
          <w:marLeft w:val="480"/>
          <w:marRight w:val="0"/>
          <w:marTop w:val="0"/>
          <w:marBottom w:val="0"/>
          <w:divBdr>
            <w:top w:val="none" w:sz="0" w:space="0" w:color="auto"/>
            <w:left w:val="none" w:sz="0" w:space="0" w:color="auto"/>
            <w:bottom w:val="none" w:sz="0" w:space="0" w:color="auto"/>
            <w:right w:val="none" w:sz="0" w:space="0" w:color="auto"/>
          </w:divBdr>
        </w:div>
        <w:div w:id="229001311">
          <w:marLeft w:val="480"/>
          <w:marRight w:val="0"/>
          <w:marTop w:val="0"/>
          <w:marBottom w:val="0"/>
          <w:divBdr>
            <w:top w:val="none" w:sz="0" w:space="0" w:color="auto"/>
            <w:left w:val="none" w:sz="0" w:space="0" w:color="auto"/>
            <w:bottom w:val="none" w:sz="0" w:space="0" w:color="auto"/>
            <w:right w:val="none" w:sz="0" w:space="0" w:color="auto"/>
          </w:divBdr>
        </w:div>
        <w:div w:id="77679792">
          <w:marLeft w:val="480"/>
          <w:marRight w:val="0"/>
          <w:marTop w:val="0"/>
          <w:marBottom w:val="0"/>
          <w:divBdr>
            <w:top w:val="none" w:sz="0" w:space="0" w:color="auto"/>
            <w:left w:val="none" w:sz="0" w:space="0" w:color="auto"/>
            <w:bottom w:val="none" w:sz="0" w:space="0" w:color="auto"/>
            <w:right w:val="none" w:sz="0" w:space="0" w:color="auto"/>
          </w:divBdr>
        </w:div>
        <w:div w:id="505024107">
          <w:marLeft w:val="480"/>
          <w:marRight w:val="0"/>
          <w:marTop w:val="0"/>
          <w:marBottom w:val="0"/>
          <w:divBdr>
            <w:top w:val="none" w:sz="0" w:space="0" w:color="auto"/>
            <w:left w:val="none" w:sz="0" w:space="0" w:color="auto"/>
            <w:bottom w:val="none" w:sz="0" w:space="0" w:color="auto"/>
            <w:right w:val="none" w:sz="0" w:space="0" w:color="auto"/>
          </w:divBdr>
        </w:div>
        <w:div w:id="990596455">
          <w:marLeft w:val="480"/>
          <w:marRight w:val="0"/>
          <w:marTop w:val="0"/>
          <w:marBottom w:val="0"/>
          <w:divBdr>
            <w:top w:val="none" w:sz="0" w:space="0" w:color="auto"/>
            <w:left w:val="none" w:sz="0" w:space="0" w:color="auto"/>
            <w:bottom w:val="none" w:sz="0" w:space="0" w:color="auto"/>
            <w:right w:val="none" w:sz="0" w:space="0" w:color="auto"/>
          </w:divBdr>
        </w:div>
        <w:div w:id="14116451">
          <w:marLeft w:val="480"/>
          <w:marRight w:val="0"/>
          <w:marTop w:val="0"/>
          <w:marBottom w:val="0"/>
          <w:divBdr>
            <w:top w:val="none" w:sz="0" w:space="0" w:color="auto"/>
            <w:left w:val="none" w:sz="0" w:space="0" w:color="auto"/>
            <w:bottom w:val="none" w:sz="0" w:space="0" w:color="auto"/>
            <w:right w:val="none" w:sz="0" w:space="0" w:color="auto"/>
          </w:divBdr>
        </w:div>
        <w:div w:id="42993219">
          <w:marLeft w:val="480"/>
          <w:marRight w:val="0"/>
          <w:marTop w:val="0"/>
          <w:marBottom w:val="0"/>
          <w:divBdr>
            <w:top w:val="none" w:sz="0" w:space="0" w:color="auto"/>
            <w:left w:val="none" w:sz="0" w:space="0" w:color="auto"/>
            <w:bottom w:val="none" w:sz="0" w:space="0" w:color="auto"/>
            <w:right w:val="none" w:sz="0" w:space="0" w:color="auto"/>
          </w:divBdr>
        </w:div>
        <w:div w:id="1176192670">
          <w:marLeft w:val="480"/>
          <w:marRight w:val="0"/>
          <w:marTop w:val="0"/>
          <w:marBottom w:val="0"/>
          <w:divBdr>
            <w:top w:val="none" w:sz="0" w:space="0" w:color="auto"/>
            <w:left w:val="none" w:sz="0" w:space="0" w:color="auto"/>
            <w:bottom w:val="none" w:sz="0" w:space="0" w:color="auto"/>
            <w:right w:val="none" w:sz="0" w:space="0" w:color="auto"/>
          </w:divBdr>
        </w:div>
        <w:div w:id="1041629796">
          <w:marLeft w:val="480"/>
          <w:marRight w:val="0"/>
          <w:marTop w:val="0"/>
          <w:marBottom w:val="0"/>
          <w:divBdr>
            <w:top w:val="none" w:sz="0" w:space="0" w:color="auto"/>
            <w:left w:val="none" w:sz="0" w:space="0" w:color="auto"/>
            <w:bottom w:val="none" w:sz="0" w:space="0" w:color="auto"/>
            <w:right w:val="none" w:sz="0" w:space="0" w:color="auto"/>
          </w:divBdr>
        </w:div>
        <w:div w:id="935135344">
          <w:marLeft w:val="480"/>
          <w:marRight w:val="0"/>
          <w:marTop w:val="0"/>
          <w:marBottom w:val="0"/>
          <w:divBdr>
            <w:top w:val="none" w:sz="0" w:space="0" w:color="auto"/>
            <w:left w:val="none" w:sz="0" w:space="0" w:color="auto"/>
            <w:bottom w:val="none" w:sz="0" w:space="0" w:color="auto"/>
            <w:right w:val="none" w:sz="0" w:space="0" w:color="auto"/>
          </w:divBdr>
        </w:div>
        <w:div w:id="864440069">
          <w:marLeft w:val="480"/>
          <w:marRight w:val="0"/>
          <w:marTop w:val="0"/>
          <w:marBottom w:val="0"/>
          <w:divBdr>
            <w:top w:val="none" w:sz="0" w:space="0" w:color="auto"/>
            <w:left w:val="none" w:sz="0" w:space="0" w:color="auto"/>
            <w:bottom w:val="none" w:sz="0" w:space="0" w:color="auto"/>
            <w:right w:val="none" w:sz="0" w:space="0" w:color="auto"/>
          </w:divBdr>
        </w:div>
        <w:div w:id="290595793">
          <w:marLeft w:val="480"/>
          <w:marRight w:val="0"/>
          <w:marTop w:val="0"/>
          <w:marBottom w:val="0"/>
          <w:divBdr>
            <w:top w:val="none" w:sz="0" w:space="0" w:color="auto"/>
            <w:left w:val="none" w:sz="0" w:space="0" w:color="auto"/>
            <w:bottom w:val="none" w:sz="0" w:space="0" w:color="auto"/>
            <w:right w:val="none" w:sz="0" w:space="0" w:color="auto"/>
          </w:divBdr>
        </w:div>
        <w:div w:id="538708541">
          <w:marLeft w:val="480"/>
          <w:marRight w:val="0"/>
          <w:marTop w:val="0"/>
          <w:marBottom w:val="0"/>
          <w:divBdr>
            <w:top w:val="none" w:sz="0" w:space="0" w:color="auto"/>
            <w:left w:val="none" w:sz="0" w:space="0" w:color="auto"/>
            <w:bottom w:val="none" w:sz="0" w:space="0" w:color="auto"/>
            <w:right w:val="none" w:sz="0" w:space="0" w:color="auto"/>
          </w:divBdr>
        </w:div>
        <w:div w:id="1417094135">
          <w:marLeft w:val="480"/>
          <w:marRight w:val="0"/>
          <w:marTop w:val="0"/>
          <w:marBottom w:val="0"/>
          <w:divBdr>
            <w:top w:val="none" w:sz="0" w:space="0" w:color="auto"/>
            <w:left w:val="none" w:sz="0" w:space="0" w:color="auto"/>
            <w:bottom w:val="none" w:sz="0" w:space="0" w:color="auto"/>
            <w:right w:val="none" w:sz="0" w:space="0" w:color="auto"/>
          </w:divBdr>
        </w:div>
        <w:div w:id="1288049815">
          <w:marLeft w:val="480"/>
          <w:marRight w:val="0"/>
          <w:marTop w:val="0"/>
          <w:marBottom w:val="0"/>
          <w:divBdr>
            <w:top w:val="none" w:sz="0" w:space="0" w:color="auto"/>
            <w:left w:val="none" w:sz="0" w:space="0" w:color="auto"/>
            <w:bottom w:val="none" w:sz="0" w:space="0" w:color="auto"/>
            <w:right w:val="none" w:sz="0" w:space="0" w:color="auto"/>
          </w:divBdr>
        </w:div>
        <w:div w:id="1921328685">
          <w:marLeft w:val="480"/>
          <w:marRight w:val="0"/>
          <w:marTop w:val="0"/>
          <w:marBottom w:val="0"/>
          <w:divBdr>
            <w:top w:val="none" w:sz="0" w:space="0" w:color="auto"/>
            <w:left w:val="none" w:sz="0" w:space="0" w:color="auto"/>
            <w:bottom w:val="none" w:sz="0" w:space="0" w:color="auto"/>
            <w:right w:val="none" w:sz="0" w:space="0" w:color="auto"/>
          </w:divBdr>
        </w:div>
        <w:div w:id="781850019">
          <w:marLeft w:val="480"/>
          <w:marRight w:val="0"/>
          <w:marTop w:val="0"/>
          <w:marBottom w:val="0"/>
          <w:divBdr>
            <w:top w:val="none" w:sz="0" w:space="0" w:color="auto"/>
            <w:left w:val="none" w:sz="0" w:space="0" w:color="auto"/>
            <w:bottom w:val="none" w:sz="0" w:space="0" w:color="auto"/>
            <w:right w:val="none" w:sz="0" w:space="0" w:color="auto"/>
          </w:divBdr>
        </w:div>
        <w:div w:id="170461691">
          <w:marLeft w:val="480"/>
          <w:marRight w:val="0"/>
          <w:marTop w:val="0"/>
          <w:marBottom w:val="0"/>
          <w:divBdr>
            <w:top w:val="none" w:sz="0" w:space="0" w:color="auto"/>
            <w:left w:val="none" w:sz="0" w:space="0" w:color="auto"/>
            <w:bottom w:val="none" w:sz="0" w:space="0" w:color="auto"/>
            <w:right w:val="none" w:sz="0" w:space="0" w:color="auto"/>
          </w:divBdr>
        </w:div>
        <w:div w:id="1562015696">
          <w:marLeft w:val="480"/>
          <w:marRight w:val="0"/>
          <w:marTop w:val="0"/>
          <w:marBottom w:val="0"/>
          <w:divBdr>
            <w:top w:val="none" w:sz="0" w:space="0" w:color="auto"/>
            <w:left w:val="none" w:sz="0" w:space="0" w:color="auto"/>
            <w:bottom w:val="none" w:sz="0" w:space="0" w:color="auto"/>
            <w:right w:val="none" w:sz="0" w:space="0" w:color="auto"/>
          </w:divBdr>
        </w:div>
        <w:div w:id="391588647">
          <w:marLeft w:val="480"/>
          <w:marRight w:val="0"/>
          <w:marTop w:val="0"/>
          <w:marBottom w:val="0"/>
          <w:divBdr>
            <w:top w:val="none" w:sz="0" w:space="0" w:color="auto"/>
            <w:left w:val="none" w:sz="0" w:space="0" w:color="auto"/>
            <w:bottom w:val="none" w:sz="0" w:space="0" w:color="auto"/>
            <w:right w:val="none" w:sz="0" w:space="0" w:color="auto"/>
          </w:divBdr>
        </w:div>
        <w:div w:id="2079984120">
          <w:marLeft w:val="480"/>
          <w:marRight w:val="0"/>
          <w:marTop w:val="0"/>
          <w:marBottom w:val="0"/>
          <w:divBdr>
            <w:top w:val="none" w:sz="0" w:space="0" w:color="auto"/>
            <w:left w:val="none" w:sz="0" w:space="0" w:color="auto"/>
            <w:bottom w:val="none" w:sz="0" w:space="0" w:color="auto"/>
            <w:right w:val="none" w:sz="0" w:space="0" w:color="auto"/>
          </w:divBdr>
        </w:div>
        <w:div w:id="180752554">
          <w:marLeft w:val="480"/>
          <w:marRight w:val="0"/>
          <w:marTop w:val="0"/>
          <w:marBottom w:val="0"/>
          <w:divBdr>
            <w:top w:val="none" w:sz="0" w:space="0" w:color="auto"/>
            <w:left w:val="none" w:sz="0" w:space="0" w:color="auto"/>
            <w:bottom w:val="none" w:sz="0" w:space="0" w:color="auto"/>
            <w:right w:val="none" w:sz="0" w:space="0" w:color="auto"/>
          </w:divBdr>
        </w:div>
        <w:div w:id="1332296859">
          <w:marLeft w:val="480"/>
          <w:marRight w:val="0"/>
          <w:marTop w:val="0"/>
          <w:marBottom w:val="0"/>
          <w:divBdr>
            <w:top w:val="none" w:sz="0" w:space="0" w:color="auto"/>
            <w:left w:val="none" w:sz="0" w:space="0" w:color="auto"/>
            <w:bottom w:val="none" w:sz="0" w:space="0" w:color="auto"/>
            <w:right w:val="none" w:sz="0" w:space="0" w:color="auto"/>
          </w:divBdr>
        </w:div>
        <w:div w:id="300497634">
          <w:marLeft w:val="480"/>
          <w:marRight w:val="0"/>
          <w:marTop w:val="0"/>
          <w:marBottom w:val="0"/>
          <w:divBdr>
            <w:top w:val="none" w:sz="0" w:space="0" w:color="auto"/>
            <w:left w:val="none" w:sz="0" w:space="0" w:color="auto"/>
            <w:bottom w:val="none" w:sz="0" w:space="0" w:color="auto"/>
            <w:right w:val="none" w:sz="0" w:space="0" w:color="auto"/>
          </w:divBdr>
        </w:div>
        <w:div w:id="2048794242">
          <w:marLeft w:val="480"/>
          <w:marRight w:val="0"/>
          <w:marTop w:val="0"/>
          <w:marBottom w:val="0"/>
          <w:divBdr>
            <w:top w:val="none" w:sz="0" w:space="0" w:color="auto"/>
            <w:left w:val="none" w:sz="0" w:space="0" w:color="auto"/>
            <w:bottom w:val="none" w:sz="0" w:space="0" w:color="auto"/>
            <w:right w:val="none" w:sz="0" w:space="0" w:color="auto"/>
          </w:divBdr>
        </w:div>
        <w:div w:id="36510140">
          <w:marLeft w:val="480"/>
          <w:marRight w:val="0"/>
          <w:marTop w:val="0"/>
          <w:marBottom w:val="0"/>
          <w:divBdr>
            <w:top w:val="none" w:sz="0" w:space="0" w:color="auto"/>
            <w:left w:val="none" w:sz="0" w:space="0" w:color="auto"/>
            <w:bottom w:val="none" w:sz="0" w:space="0" w:color="auto"/>
            <w:right w:val="none" w:sz="0" w:space="0" w:color="auto"/>
          </w:divBdr>
        </w:div>
        <w:div w:id="1275746683">
          <w:marLeft w:val="480"/>
          <w:marRight w:val="0"/>
          <w:marTop w:val="0"/>
          <w:marBottom w:val="0"/>
          <w:divBdr>
            <w:top w:val="none" w:sz="0" w:space="0" w:color="auto"/>
            <w:left w:val="none" w:sz="0" w:space="0" w:color="auto"/>
            <w:bottom w:val="none" w:sz="0" w:space="0" w:color="auto"/>
            <w:right w:val="none" w:sz="0" w:space="0" w:color="auto"/>
          </w:divBdr>
        </w:div>
        <w:div w:id="1858078164">
          <w:marLeft w:val="480"/>
          <w:marRight w:val="0"/>
          <w:marTop w:val="0"/>
          <w:marBottom w:val="0"/>
          <w:divBdr>
            <w:top w:val="none" w:sz="0" w:space="0" w:color="auto"/>
            <w:left w:val="none" w:sz="0" w:space="0" w:color="auto"/>
            <w:bottom w:val="none" w:sz="0" w:space="0" w:color="auto"/>
            <w:right w:val="none" w:sz="0" w:space="0" w:color="auto"/>
          </w:divBdr>
        </w:div>
        <w:div w:id="849754586">
          <w:marLeft w:val="480"/>
          <w:marRight w:val="0"/>
          <w:marTop w:val="0"/>
          <w:marBottom w:val="0"/>
          <w:divBdr>
            <w:top w:val="none" w:sz="0" w:space="0" w:color="auto"/>
            <w:left w:val="none" w:sz="0" w:space="0" w:color="auto"/>
            <w:bottom w:val="none" w:sz="0" w:space="0" w:color="auto"/>
            <w:right w:val="none" w:sz="0" w:space="0" w:color="auto"/>
          </w:divBdr>
        </w:div>
        <w:div w:id="185758239">
          <w:marLeft w:val="480"/>
          <w:marRight w:val="0"/>
          <w:marTop w:val="0"/>
          <w:marBottom w:val="0"/>
          <w:divBdr>
            <w:top w:val="none" w:sz="0" w:space="0" w:color="auto"/>
            <w:left w:val="none" w:sz="0" w:space="0" w:color="auto"/>
            <w:bottom w:val="none" w:sz="0" w:space="0" w:color="auto"/>
            <w:right w:val="none" w:sz="0" w:space="0" w:color="auto"/>
          </w:divBdr>
        </w:div>
        <w:div w:id="978413976">
          <w:marLeft w:val="480"/>
          <w:marRight w:val="0"/>
          <w:marTop w:val="0"/>
          <w:marBottom w:val="0"/>
          <w:divBdr>
            <w:top w:val="none" w:sz="0" w:space="0" w:color="auto"/>
            <w:left w:val="none" w:sz="0" w:space="0" w:color="auto"/>
            <w:bottom w:val="none" w:sz="0" w:space="0" w:color="auto"/>
            <w:right w:val="none" w:sz="0" w:space="0" w:color="auto"/>
          </w:divBdr>
        </w:div>
        <w:div w:id="334500328">
          <w:marLeft w:val="480"/>
          <w:marRight w:val="0"/>
          <w:marTop w:val="0"/>
          <w:marBottom w:val="0"/>
          <w:divBdr>
            <w:top w:val="none" w:sz="0" w:space="0" w:color="auto"/>
            <w:left w:val="none" w:sz="0" w:space="0" w:color="auto"/>
            <w:bottom w:val="none" w:sz="0" w:space="0" w:color="auto"/>
            <w:right w:val="none" w:sz="0" w:space="0" w:color="auto"/>
          </w:divBdr>
        </w:div>
        <w:div w:id="2016611246">
          <w:marLeft w:val="480"/>
          <w:marRight w:val="0"/>
          <w:marTop w:val="0"/>
          <w:marBottom w:val="0"/>
          <w:divBdr>
            <w:top w:val="none" w:sz="0" w:space="0" w:color="auto"/>
            <w:left w:val="none" w:sz="0" w:space="0" w:color="auto"/>
            <w:bottom w:val="none" w:sz="0" w:space="0" w:color="auto"/>
            <w:right w:val="none" w:sz="0" w:space="0" w:color="auto"/>
          </w:divBdr>
        </w:div>
        <w:div w:id="227544406">
          <w:marLeft w:val="480"/>
          <w:marRight w:val="0"/>
          <w:marTop w:val="0"/>
          <w:marBottom w:val="0"/>
          <w:divBdr>
            <w:top w:val="none" w:sz="0" w:space="0" w:color="auto"/>
            <w:left w:val="none" w:sz="0" w:space="0" w:color="auto"/>
            <w:bottom w:val="none" w:sz="0" w:space="0" w:color="auto"/>
            <w:right w:val="none" w:sz="0" w:space="0" w:color="auto"/>
          </w:divBdr>
        </w:div>
        <w:div w:id="381564122">
          <w:marLeft w:val="480"/>
          <w:marRight w:val="0"/>
          <w:marTop w:val="0"/>
          <w:marBottom w:val="0"/>
          <w:divBdr>
            <w:top w:val="none" w:sz="0" w:space="0" w:color="auto"/>
            <w:left w:val="none" w:sz="0" w:space="0" w:color="auto"/>
            <w:bottom w:val="none" w:sz="0" w:space="0" w:color="auto"/>
            <w:right w:val="none" w:sz="0" w:space="0" w:color="auto"/>
          </w:divBdr>
        </w:div>
        <w:div w:id="880704827">
          <w:marLeft w:val="480"/>
          <w:marRight w:val="0"/>
          <w:marTop w:val="0"/>
          <w:marBottom w:val="0"/>
          <w:divBdr>
            <w:top w:val="none" w:sz="0" w:space="0" w:color="auto"/>
            <w:left w:val="none" w:sz="0" w:space="0" w:color="auto"/>
            <w:bottom w:val="none" w:sz="0" w:space="0" w:color="auto"/>
            <w:right w:val="none" w:sz="0" w:space="0" w:color="auto"/>
          </w:divBdr>
        </w:div>
        <w:div w:id="1727296647">
          <w:marLeft w:val="480"/>
          <w:marRight w:val="0"/>
          <w:marTop w:val="0"/>
          <w:marBottom w:val="0"/>
          <w:divBdr>
            <w:top w:val="none" w:sz="0" w:space="0" w:color="auto"/>
            <w:left w:val="none" w:sz="0" w:space="0" w:color="auto"/>
            <w:bottom w:val="none" w:sz="0" w:space="0" w:color="auto"/>
            <w:right w:val="none" w:sz="0" w:space="0" w:color="auto"/>
          </w:divBdr>
        </w:div>
        <w:div w:id="186525825">
          <w:marLeft w:val="480"/>
          <w:marRight w:val="0"/>
          <w:marTop w:val="0"/>
          <w:marBottom w:val="0"/>
          <w:divBdr>
            <w:top w:val="none" w:sz="0" w:space="0" w:color="auto"/>
            <w:left w:val="none" w:sz="0" w:space="0" w:color="auto"/>
            <w:bottom w:val="none" w:sz="0" w:space="0" w:color="auto"/>
            <w:right w:val="none" w:sz="0" w:space="0" w:color="auto"/>
          </w:divBdr>
        </w:div>
        <w:div w:id="2108961956">
          <w:marLeft w:val="480"/>
          <w:marRight w:val="0"/>
          <w:marTop w:val="0"/>
          <w:marBottom w:val="0"/>
          <w:divBdr>
            <w:top w:val="none" w:sz="0" w:space="0" w:color="auto"/>
            <w:left w:val="none" w:sz="0" w:space="0" w:color="auto"/>
            <w:bottom w:val="none" w:sz="0" w:space="0" w:color="auto"/>
            <w:right w:val="none" w:sz="0" w:space="0" w:color="auto"/>
          </w:divBdr>
        </w:div>
        <w:div w:id="202716258">
          <w:marLeft w:val="480"/>
          <w:marRight w:val="0"/>
          <w:marTop w:val="0"/>
          <w:marBottom w:val="0"/>
          <w:divBdr>
            <w:top w:val="none" w:sz="0" w:space="0" w:color="auto"/>
            <w:left w:val="none" w:sz="0" w:space="0" w:color="auto"/>
            <w:bottom w:val="none" w:sz="0" w:space="0" w:color="auto"/>
            <w:right w:val="none" w:sz="0" w:space="0" w:color="auto"/>
          </w:divBdr>
        </w:div>
        <w:div w:id="502477016">
          <w:marLeft w:val="480"/>
          <w:marRight w:val="0"/>
          <w:marTop w:val="0"/>
          <w:marBottom w:val="0"/>
          <w:divBdr>
            <w:top w:val="none" w:sz="0" w:space="0" w:color="auto"/>
            <w:left w:val="none" w:sz="0" w:space="0" w:color="auto"/>
            <w:bottom w:val="none" w:sz="0" w:space="0" w:color="auto"/>
            <w:right w:val="none" w:sz="0" w:space="0" w:color="auto"/>
          </w:divBdr>
        </w:div>
        <w:div w:id="1394429547">
          <w:marLeft w:val="480"/>
          <w:marRight w:val="0"/>
          <w:marTop w:val="0"/>
          <w:marBottom w:val="0"/>
          <w:divBdr>
            <w:top w:val="none" w:sz="0" w:space="0" w:color="auto"/>
            <w:left w:val="none" w:sz="0" w:space="0" w:color="auto"/>
            <w:bottom w:val="none" w:sz="0" w:space="0" w:color="auto"/>
            <w:right w:val="none" w:sz="0" w:space="0" w:color="auto"/>
          </w:divBdr>
        </w:div>
        <w:div w:id="116872006">
          <w:marLeft w:val="480"/>
          <w:marRight w:val="0"/>
          <w:marTop w:val="0"/>
          <w:marBottom w:val="0"/>
          <w:divBdr>
            <w:top w:val="none" w:sz="0" w:space="0" w:color="auto"/>
            <w:left w:val="none" w:sz="0" w:space="0" w:color="auto"/>
            <w:bottom w:val="none" w:sz="0" w:space="0" w:color="auto"/>
            <w:right w:val="none" w:sz="0" w:space="0" w:color="auto"/>
          </w:divBdr>
        </w:div>
        <w:div w:id="886374895">
          <w:marLeft w:val="480"/>
          <w:marRight w:val="0"/>
          <w:marTop w:val="0"/>
          <w:marBottom w:val="0"/>
          <w:divBdr>
            <w:top w:val="none" w:sz="0" w:space="0" w:color="auto"/>
            <w:left w:val="none" w:sz="0" w:space="0" w:color="auto"/>
            <w:bottom w:val="none" w:sz="0" w:space="0" w:color="auto"/>
            <w:right w:val="none" w:sz="0" w:space="0" w:color="auto"/>
          </w:divBdr>
        </w:div>
        <w:div w:id="1138037547">
          <w:marLeft w:val="480"/>
          <w:marRight w:val="0"/>
          <w:marTop w:val="0"/>
          <w:marBottom w:val="0"/>
          <w:divBdr>
            <w:top w:val="none" w:sz="0" w:space="0" w:color="auto"/>
            <w:left w:val="none" w:sz="0" w:space="0" w:color="auto"/>
            <w:bottom w:val="none" w:sz="0" w:space="0" w:color="auto"/>
            <w:right w:val="none" w:sz="0" w:space="0" w:color="auto"/>
          </w:divBdr>
        </w:div>
        <w:div w:id="1589994344">
          <w:marLeft w:val="480"/>
          <w:marRight w:val="0"/>
          <w:marTop w:val="0"/>
          <w:marBottom w:val="0"/>
          <w:divBdr>
            <w:top w:val="none" w:sz="0" w:space="0" w:color="auto"/>
            <w:left w:val="none" w:sz="0" w:space="0" w:color="auto"/>
            <w:bottom w:val="none" w:sz="0" w:space="0" w:color="auto"/>
            <w:right w:val="none" w:sz="0" w:space="0" w:color="auto"/>
          </w:divBdr>
        </w:div>
        <w:div w:id="985890767">
          <w:marLeft w:val="480"/>
          <w:marRight w:val="0"/>
          <w:marTop w:val="0"/>
          <w:marBottom w:val="0"/>
          <w:divBdr>
            <w:top w:val="none" w:sz="0" w:space="0" w:color="auto"/>
            <w:left w:val="none" w:sz="0" w:space="0" w:color="auto"/>
            <w:bottom w:val="none" w:sz="0" w:space="0" w:color="auto"/>
            <w:right w:val="none" w:sz="0" w:space="0" w:color="auto"/>
          </w:divBdr>
        </w:div>
        <w:div w:id="1384674393">
          <w:marLeft w:val="480"/>
          <w:marRight w:val="0"/>
          <w:marTop w:val="0"/>
          <w:marBottom w:val="0"/>
          <w:divBdr>
            <w:top w:val="none" w:sz="0" w:space="0" w:color="auto"/>
            <w:left w:val="none" w:sz="0" w:space="0" w:color="auto"/>
            <w:bottom w:val="none" w:sz="0" w:space="0" w:color="auto"/>
            <w:right w:val="none" w:sz="0" w:space="0" w:color="auto"/>
          </w:divBdr>
        </w:div>
        <w:div w:id="570776882">
          <w:marLeft w:val="480"/>
          <w:marRight w:val="0"/>
          <w:marTop w:val="0"/>
          <w:marBottom w:val="0"/>
          <w:divBdr>
            <w:top w:val="none" w:sz="0" w:space="0" w:color="auto"/>
            <w:left w:val="none" w:sz="0" w:space="0" w:color="auto"/>
            <w:bottom w:val="none" w:sz="0" w:space="0" w:color="auto"/>
            <w:right w:val="none" w:sz="0" w:space="0" w:color="auto"/>
          </w:divBdr>
        </w:div>
        <w:div w:id="1537813685">
          <w:marLeft w:val="480"/>
          <w:marRight w:val="0"/>
          <w:marTop w:val="0"/>
          <w:marBottom w:val="0"/>
          <w:divBdr>
            <w:top w:val="none" w:sz="0" w:space="0" w:color="auto"/>
            <w:left w:val="none" w:sz="0" w:space="0" w:color="auto"/>
            <w:bottom w:val="none" w:sz="0" w:space="0" w:color="auto"/>
            <w:right w:val="none" w:sz="0" w:space="0" w:color="auto"/>
          </w:divBdr>
        </w:div>
        <w:div w:id="811101766">
          <w:marLeft w:val="480"/>
          <w:marRight w:val="0"/>
          <w:marTop w:val="0"/>
          <w:marBottom w:val="0"/>
          <w:divBdr>
            <w:top w:val="none" w:sz="0" w:space="0" w:color="auto"/>
            <w:left w:val="none" w:sz="0" w:space="0" w:color="auto"/>
            <w:bottom w:val="none" w:sz="0" w:space="0" w:color="auto"/>
            <w:right w:val="none" w:sz="0" w:space="0" w:color="auto"/>
          </w:divBdr>
        </w:div>
        <w:div w:id="228853978">
          <w:marLeft w:val="480"/>
          <w:marRight w:val="0"/>
          <w:marTop w:val="0"/>
          <w:marBottom w:val="0"/>
          <w:divBdr>
            <w:top w:val="none" w:sz="0" w:space="0" w:color="auto"/>
            <w:left w:val="none" w:sz="0" w:space="0" w:color="auto"/>
            <w:bottom w:val="none" w:sz="0" w:space="0" w:color="auto"/>
            <w:right w:val="none" w:sz="0" w:space="0" w:color="auto"/>
          </w:divBdr>
        </w:div>
        <w:div w:id="668215857">
          <w:marLeft w:val="480"/>
          <w:marRight w:val="0"/>
          <w:marTop w:val="0"/>
          <w:marBottom w:val="0"/>
          <w:divBdr>
            <w:top w:val="none" w:sz="0" w:space="0" w:color="auto"/>
            <w:left w:val="none" w:sz="0" w:space="0" w:color="auto"/>
            <w:bottom w:val="none" w:sz="0" w:space="0" w:color="auto"/>
            <w:right w:val="none" w:sz="0" w:space="0" w:color="auto"/>
          </w:divBdr>
        </w:div>
        <w:div w:id="981810436">
          <w:marLeft w:val="480"/>
          <w:marRight w:val="0"/>
          <w:marTop w:val="0"/>
          <w:marBottom w:val="0"/>
          <w:divBdr>
            <w:top w:val="none" w:sz="0" w:space="0" w:color="auto"/>
            <w:left w:val="none" w:sz="0" w:space="0" w:color="auto"/>
            <w:bottom w:val="none" w:sz="0" w:space="0" w:color="auto"/>
            <w:right w:val="none" w:sz="0" w:space="0" w:color="auto"/>
          </w:divBdr>
        </w:div>
        <w:div w:id="1282221535">
          <w:marLeft w:val="480"/>
          <w:marRight w:val="0"/>
          <w:marTop w:val="0"/>
          <w:marBottom w:val="0"/>
          <w:divBdr>
            <w:top w:val="none" w:sz="0" w:space="0" w:color="auto"/>
            <w:left w:val="none" w:sz="0" w:space="0" w:color="auto"/>
            <w:bottom w:val="none" w:sz="0" w:space="0" w:color="auto"/>
            <w:right w:val="none" w:sz="0" w:space="0" w:color="auto"/>
          </w:divBdr>
        </w:div>
        <w:div w:id="2096972936">
          <w:marLeft w:val="480"/>
          <w:marRight w:val="0"/>
          <w:marTop w:val="0"/>
          <w:marBottom w:val="0"/>
          <w:divBdr>
            <w:top w:val="none" w:sz="0" w:space="0" w:color="auto"/>
            <w:left w:val="none" w:sz="0" w:space="0" w:color="auto"/>
            <w:bottom w:val="none" w:sz="0" w:space="0" w:color="auto"/>
            <w:right w:val="none" w:sz="0" w:space="0" w:color="auto"/>
          </w:divBdr>
        </w:div>
        <w:div w:id="1027099850">
          <w:marLeft w:val="480"/>
          <w:marRight w:val="0"/>
          <w:marTop w:val="0"/>
          <w:marBottom w:val="0"/>
          <w:divBdr>
            <w:top w:val="none" w:sz="0" w:space="0" w:color="auto"/>
            <w:left w:val="none" w:sz="0" w:space="0" w:color="auto"/>
            <w:bottom w:val="none" w:sz="0" w:space="0" w:color="auto"/>
            <w:right w:val="none" w:sz="0" w:space="0" w:color="auto"/>
          </w:divBdr>
        </w:div>
        <w:div w:id="35861922">
          <w:marLeft w:val="480"/>
          <w:marRight w:val="0"/>
          <w:marTop w:val="0"/>
          <w:marBottom w:val="0"/>
          <w:divBdr>
            <w:top w:val="none" w:sz="0" w:space="0" w:color="auto"/>
            <w:left w:val="none" w:sz="0" w:space="0" w:color="auto"/>
            <w:bottom w:val="none" w:sz="0" w:space="0" w:color="auto"/>
            <w:right w:val="none" w:sz="0" w:space="0" w:color="auto"/>
          </w:divBdr>
        </w:div>
        <w:div w:id="512187132">
          <w:marLeft w:val="480"/>
          <w:marRight w:val="0"/>
          <w:marTop w:val="0"/>
          <w:marBottom w:val="0"/>
          <w:divBdr>
            <w:top w:val="none" w:sz="0" w:space="0" w:color="auto"/>
            <w:left w:val="none" w:sz="0" w:space="0" w:color="auto"/>
            <w:bottom w:val="none" w:sz="0" w:space="0" w:color="auto"/>
            <w:right w:val="none" w:sz="0" w:space="0" w:color="auto"/>
          </w:divBdr>
        </w:div>
        <w:div w:id="231964377">
          <w:marLeft w:val="480"/>
          <w:marRight w:val="0"/>
          <w:marTop w:val="0"/>
          <w:marBottom w:val="0"/>
          <w:divBdr>
            <w:top w:val="none" w:sz="0" w:space="0" w:color="auto"/>
            <w:left w:val="none" w:sz="0" w:space="0" w:color="auto"/>
            <w:bottom w:val="none" w:sz="0" w:space="0" w:color="auto"/>
            <w:right w:val="none" w:sz="0" w:space="0" w:color="auto"/>
          </w:divBdr>
        </w:div>
        <w:div w:id="139809009">
          <w:marLeft w:val="480"/>
          <w:marRight w:val="0"/>
          <w:marTop w:val="0"/>
          <w:marBottom w:val="0"/>
          <w:divBdr>
            <w:top w:val="none" w:sz="0" w:space="0" w:color="auto"/>
            <w:left w:val="none" w:sz="0" w:space="0" w:color="auto"/>
            <w:bottom w:val="none" w:sz="0" w:space="0" w:color="auto"/>
            <w:right w:val="none" w:sz="0" w:space="0" w:color="auto"/>
          </w:divBdr>
        </w:div>
        <w:div w:id="1488550257">
          <w:marLeft w:val="480"/>
          <w:marRight w:val="0"/>
          <w:marTop w:val="0"/>
          <w:marBottom w:val="0"/>
          <w:divBdr>
            <w:top w:val="none" w:sz="0" w:space="0" w:color="auto"/>
            <w:left w:val="none" w:sz="0" w:space="0" w:color="auto"/>
            <w:bottom w:val="none" w:sz="0" w:space="0" w:color="auto"/>
            <w:right w:val="none" w:sz="0" w:space="0" w:color="auto"/>
          </w:divBdr>
        </w:div>
        <w:div w:id="2146701647">
          <w:marLeft w:val="480"/>
          <w:marRight w:val="0"/>
          <w:marTop w:val="0"/>
          <w:marBottom w:val="0"/>
          <w:divBdr>
            <w:top w:val="none" w:sz="0" w:space="0" w:color="auto"/>
            <w:left w:val="none" w:sz="0" w:space="0" w:color="auto"/>
            <w:bottom w:val="none" w:sz="0" w:space="0" w:color="auto"/>
            <w:right w:val="none" w:sz="0" w:space="0" w:color="auto"/>
          </w:divBdr>
        </w:div>
        <w:div w:id="338118934">
          <w:marLeft w:val="480"/>
          <w:marRight w:val="0"/>
          <w:marTop w:val="0"/>
          <w:marBottom w:val="0"/>
          <w:divBdr>
            <w:top w:val="none" w:sz="0" w:space="0" w:color="auto"/>
            <w:left w:val="none" w:sz="0" w:space="0" w:color="auto"/>
            <w:bottom w:val="none" w:sz="0" w:space="0" w:color="auto"/>
            <w:right w:val="none" w:sz="0" w:space="0" w:color="auto"/>
          </w:divBdr>
        </w:div>
        <w:div w:id="2092046394">
          <w:marLeft w:val="480"/>
          <w:marRight w:val="0"/>
          <w:marTop w:val="0"/>
          <w:marBottom w:val="0"/>
          <w:divBdr>
            <w:top w:val="none" w:sz="0" w:space="0" w:color="auto"/>
            <w:left w:val="none" w:sz="0" w:space="0" w:color="auto"/>
            <w:bottom w:val="none" w:sz="0" w:space="0" w:color="auto"/>
            <w:right w:val="none" w:sz="0" w:space="0" w:color="auto"/>
          </w:divBdr>
        </w:div>
        <w:div w:id="1806308520">
          <w:marLeft w:val="480"/>
          <w:marRight w:val="0"/>
          <w:marTop w:val="0"/>
          <w:marBottom w:val="0"/>
          <w:divBdr>
            <w:top w:val="none" w:sz="0" w:space="0" w:color="auto"/>
            <w:left w:val="none" w:sz="0" w:space="0" w:color="auto"/>
            <w:bottom w:val="none" w:sz="0" w:space="0" w:color="auto"/>
            <w:right w:val="none" w:sz="0" w:space="0" w:color="auto"/>
          </w:divBdr>
        </w:div>
        <w:div w:id="261690863">
          <w:marLeft w:val="480"/>
          <w:marRight w:val="0"/>
          <w:marTop w:val="0"/>
          <w:marBottom w:val="0"/>
          <w:divBdr>
            <w:top w:val="none" w:sz="0" w:space="0" w:color="auto"/>
            <w:left w:val="none" w:sz="0" w:space="0" w:color="auto"/>
            <w:bottom w:val="none" w:sz="0" w:space="0" w:color="auto"/>
            <w:right w:val="none" w:sz="0" w:space="0" w:color="auto"/>
          </w:divBdr>
        </w:div>
        <w:div w:id="237718290">
          <w:marLeft w:val="480"/>
          <w:marRight w:val="0"/>
          <w:marTop w:val="0"/>
          <w:marBottom w:val="0"/>
          <w:divBdr>
            <w:top w:val="none" w:sz="0" w:space="0" w:color="auto"/>
            <w:left w:val="none" w:sz="0" w:space="0" w:color="auto"/>
            <w:bottom w:val="none" w:sz="0" w:space="0" w:color="auto"/>
            <w:right w:val="none" w:sz="0" w:space="0" w:color="auto"/>
          </w:divBdr>
        </w:div>
        <w:div w:id="366218669">
          <w:marLeft w:val="480"/>
          <w:marRight w:val="0"/>
          <w:marTop w:val="0"/>
          <w:marBottom w:val="0"/>
          <w:divBdr>
            <w:top w:val="none" w:sz="0" w:space="0" w:color="auto"/>
            <w:left w:val="none" w:sz="0" w:space="0" w:color="auto"/>
            <w:bottom w:val="none" w:sz="0" w:space="0" w:color="auto"/>
            <w:right w:val="none" w:sz="0" w:space="0" w:color="auto"/>
          </w:divBdr>
        </w:div>
        <w:div w:id="809905613">
          <w:marLeft w:val="480"/>
          <w:marRight w:val="0"/>
          <w:marTop w:val="0"/>
          <w:marBottom w:val="0"/>
          <w:divBdr>
            <w:top w:val="none" w:sz="0" w:space="0" w:color="auto"/>
            <w:left w:val="none" w:sz="0" w:space="0" w:color="auto"/>
            <w:bottom w:val="none" w:sz="0" w:space="0" w:color="auto"/>
            <w:right w:val="none" w:sz="0" w:space="0" w:color="auto"/>
          </w:divBdr>
        </w:div>
        <w:div w:id="759721948">
          <w:marLeft w:val="480"/>
          <w:marRight w:val="0"/>
          <w:marTop w:val="0"/>
          <w:marBottom w:val="0"/>
          <w:divBdr>
            <w:top w:val="none" w:sz="0" w:space="0" w:color="auto"/>
            <w:left w:val="none" w:sz="0" w:space="0" w:color="auto"/>
            <w:bottom w:val="none" w:sz="0" w:space="0" w:color="auto"/>
            <w:right w:val="none" w:sz="0" w:space="0" w:color="auto"/>
          </w:divBdr>
        </w:div>
        <w:div w:id="2055614273">
          <w:marLeft w:val="480"/>
          <w:marRight w:val="0"/>
          <w:marTop w:val="0"/>
          <w:marBottom w:val="0"/>
          <w:divBdr>
            <w:top w:val="none" w:sz="0" w:space="0" w:color="auto"/>
            <w:left w:val="none" w:sz="0" w:space="0" w:color="auto"/>
            <w:bottom w:val="none" w:sz="0" w:space="0" w:color="auto"/>
            <w:right w:val="none" w:sz="0" w:space="0" w:color="auto"/>
          </w:divBdr>
        </w:div>
        <w:div w:id="1712073171">
          <w:marLeft w:val="480"/>
          <w:marRight w:val="0"/>
          <w:marTop w:val="0"/>
          <w:marBottom w:val="0"/>
          <w:divBdr>
            <w:top w:val="none" w:sz="0" w:space="0" w:color="auto"/>
            <w:left w:val="none" w:sz="0" w:space="0" w:color="auto"/>
            <w:bottom w:val="none" w:sz="0" w:space="0" w:color="auto"/>
            <w:right w:val="none" w:sz="0" w:space="0" w:color="auto"/>
          </w:divBdr>
        </w:div>
        <w:div w:id="506094487">
          <w:marLeft w:val="480"/>
          <w:marRight w:val="0"/>
          <w:marTop w:val="0"/>
          <w:marBottom w:val="0"/>
          <w:divBdr>
            <w:top w:val="none" w:sz="0" w:space="0" w:color="auto"/>
            <w:left w:val="none" w:sz="0" w:space="0" w:color="auto"/>
            <w:bottom w:val="none" w:sz="0" w:space="0" w:color="auto"/>
            <w:right w:val="none" w:sz="0" w:space="0" w:color="auto"/>
          </w:divBdr>
        </w:div>
        <w:div w:id="1016662317">
          <w:marLeft w:val="480"/>
          <w:marRight w:val="0"/>
          <w:marTop w:val="0"/>
          <w:marBottom w:val="0"/>
          <w:divBdr>
            <w:top w:val="none" w:sz="0" w:space="0" w:color="auto"/>
            <w:left w:val="none" w:sz="0" w:space="0" w:color="auto"/>
            <w:bottom w:val="none" w:sz="0" w:space="0" w:color="auto"/>
            <w:right w:val="none" w:sz="0" w:space="0" w:color="auto"/>
          </w:divBdr>
        </w:div>
        <w:div w:id="62486457">
          <w:marLeft w:val="480"/>
          <w:marRight w:val="0"/>
          <w:marTop w:val="0"/>
          <w:marBottom w:val="0"/>
          <w:divBdr>
            <w:top w:val="none" w:sz="0" w:space="0" w:color="auto"/>
            <w:left w:val="none" w:sz="0" w:space="0" w:color="auto"/>
            <w:bottom w:val="none" w:sz="0" w:space="0" w:color="auto"/>
            <w:right w:val="none" w:sz="0" w:space="0" w:color="auto"/>
          </w:divBdr>
        </w:div>
        <w:div w:id="818425108">
          <w:marLeft w:val="480"/>
          <w:marRight w:val="0"/>
          <w:marTop w:val="0"/>
          <w:marBottom w:val="0"/>
          <w:divBdr>
            <w:top w:val="none" w:sz="0" w:space="0" w:color="auto"/>
            <w:left w:val="none" w:sz="0" w:space="0" w:color="auto"/>
            <w:bottom w:val="none" w:sz="0" w:space="0" w:color="auto"/>
            <w:right w:val="none" w:sz="0" w:space="0" w:color="auto"/>
          </w:divBdr>
        </w:div>
        <w:div w:id="1941066979">
          <w:marLeft w:val="480"/>
          <w:marRight w:val="0"/>
          <w:marTop w:val="0"/>
          <w:marBottom w:val="0"/>
          <w:divBdr>
            <w:top w:val="none" w:sz="0" w:space="0" w:color="auto"/>
            <w:left w:val="none" w:sz="0" w:space="0" w:color="auto"/>
            <w:bottom w:val="none" w:sz="0" w:space="0" w:color="auto"/>
            <w:right w:val="none" w:sz="0" w:space="0" w:color="auto"/>
          </w:divBdr>
        </w:div>
        <w:div w:id="537400303">
          <w:marLeft w:val="480"/>
          <w:marRight w:val="0"/>
          <w:marTop w:val="0"/>
          <w:marBottom w:val="0"/>
          <w:divBdr>
            <w:top w:val="none" w:sz="0" w:space="0" w:color="auto"/>
            <w:left w:val="none" w:sz="0" w:space="0" w:color="auto"/>
            <w:bottom w:val="none" w:sz="0" w:space="0" w:color="auto"/>
            <w:right w:val="none" w:sz="0" w:space="0" w:color="auto"/>
          </w:divBdr>
        </w:div>
        <w:div w:id="1385258513">
          <w:marLeft w:val="480"/>
          <w:marRight w:val="0"/>
          <w:marTop w:val="0"/>
          <w:marBottom w:val="0"/>
          <w:divBdr>
            <w:top w:val="none" w:sz="0" w:space="0" w:color="auto"/>
            <w:left w:val="none" w:sz="0" w:space="0" w:color="auto"/>
            <w:bottom w:val="none" w:sz="0" w:space="0" w:color="auto"/>
            <w:right w:val="none" w:sz="0" w:space="0" w:color="auto"/>
          </w:divBdr>
        </w:div>
        <w:div w:id="1560558483">
          <w:marLeft w:val="480"/>
          <w:marRight w:val="0"/>
          <w:marTop w:val="0"/>
          <w:marBottom w:val="0"/>
          <w:divBdr>
            <w:top w:val="none" w:sz="0" w:space="0" w:color="auto"/>
            <w:left w:val="none" w:sz="0" w:space="0" w:color="auto"/>
            <w:bottom w:val="none" w:sz="0" w:space="0" w:color="auto"/>
            <w:right w:val="none" w:sz="0" w:space="0" w:color="auto"/>
          </w:divBdr>
        </w:div>
        <w:div w:id="516234395">
          <w:marLeft w:val="480"/>
          <w:marRight w:val="0"/>
          <w:marTop w:val="0"/>
          <w:marBottom w:val="0"/>
          <w:divBdr>
            <w:top w:val="none" w:sz="0" w:space="0" w:color="auto"/>
            <w:left w:val="none" w:sz="0" w:space="0" w:color="auto"/>
            <w:bottom w:val="none" w:sz="0" w:space="0" w:color="auto"/>
            <w:right w:val="none" w:sz="0" w:space="0" w:color="auto"/>
          </w:divBdr>
        </w:div>
        <w:div w:id="1819880159">
          <w:marLeft w:val="480"/>
          <w:marRight w:val="0"/>
          <w:marTop w:val="0"/>
          <w:marBottom w:val="0"/>
          <w:divBdr>
            <w:top w:val="none" w:sz="0" w:space="0" w:color="auto"/>
            <w:left w:val="none" w:sz="0" w:space="0" w:color="auto"/>
            <w:bottom w:val="none" w:sz="0" w:space="0" w:color="auto"/>
            <w:right w:val="none" w:sz="0" w:space="0" w:color="auto"/>
          </w:divBdr>
        </w:div>
        <w:div w:id="1058669215">
          <w:marLeft w:val="480"/>
          <w:marRight w:val="0"/>
          <w:marTop w:val="0"/>
          <w:marBottom w:val="0"/>
          <w:divBdr>
            <w:top w:val="none" w:sz="0" w:space="0" w:color="auto"/>
            <w:left w:val="none" w:sz="0" w:space="0" w:color="auto"/>
            <w:bottom w:val="none" w:sz="0" w:space="0" w:color="auto"/>
            <w:right w:val="none" w:sz="0" w:space="0" w:color="auto"/>
          </w:divBdr>
        </w:div>
        <w:div w:id="456728490">
          <w:marLeft w:val="480"/>
          <w:marRight w:val="0"/>
          <w:marTop w:val="0"/>
          <w:marBottom w:val="0"/>
          <w:divBdr>
            <w:top w:val="none" w:sz="0" w:space="0" w:color="auto"/>
            <w:left w:val="none" w:sz="0" w:space="0" w:color="auto"/>
            <w:bottom w:val="none" w:sz="0" w:space="0" w:color="auto"/>
            <w:right w:val="none" w:sz="0" w:space="0" w:color="auto"/>
          </w:divBdr>
        </w:div>
        <w:div w:id="1582642589">
          <w:marLeft w:val="480"/>
          <w:marRight w:val="0"/>
          <w:marTop w:val="0"/>
          <w:marBottom w:val="0"/>
          <w:divBdr>
            <w:top w:val="none" w:sz="0" w:space="0" w:color="auto"/>
            <w:left w:val="none" w:sz="0" w:space="0" w:color="auto"/>
            <w:bottom w:val="none" w:sz="0" w:space="0" w:color="auto"/>
            <w:right w:val="none" w:sz="0" w:space="0" w:color="auto"/>
          </w:divBdr>
        </w:div>
        <w:div w:id="1546792903">
          <w:marLeft w:val="480"/>
          <w:marRight w:val="0"/>
          <w:marTop w:val="0"/>
          <w:marBottom w:val="0"/>
          <w:divBdr>
            <w:top w:val="none" w:sz="0" w:space="0" w:color="auto"/>
            <w:left w:val="none" w:sz="0" w:space="0" w:color="auto"/>
            <w:bottom w:val="none" w:sz="0" w:space="0" w:color="auto"/>
            <w:right w:val="none" w:sz="0" w:space="0" w:color="auto"/>
          </w:divBdr>
        </w:div>
      </w:divsChild>
    </w:div>
    <w:div w:id="152987784">
      <w:bodyDiv w:val="1"/>
      <w:marLeft w:val="0"/>
      <w:marRight w:val="0"/>
      <w:marTop w:val="0"/>
      <w:marBottom w:val="0"/>
      <w:divBdr>
        <w:top w:val="none" w:sz="0" w:space="0" w:color="auto"/>
        <w:left w:val="none" w:sz="0" w:space="0" w:color="auto"/>
        <w:bottom w:val="none" w:sz="0" w:space="0" w:color="auto"/>
        <w:right w:val="none" w:sz="0" w:space="0" w:color="auto"/>
      </w:divBdr>
    </w:div>
    <w:div w:id="153227961">
      <w:bodyDiv w:val="1"/>
      <w:marLeft w:val="0"/>
      <w:marRight w:val="0"/>
      <w:marTop w:val="0"/>
      <w:marBottom w:val="0"/>
      <w:divBdr>
        <w:top w:val="none" w:sz="0" w:space="0" w:color="auto"/>
        <w:left w:val="none" w:sz="0" w:space="0" w:color="auto"/>
        <w:bottom w:val="none" w:sz="0" w:space="0" w:color="auto"/>
        <w:right w:val="none" w:sz="0" w:space="0" w:color="auto"/>
      </w:divBdr>
    </w:div>
    <w:div w:id="153691335">
      <w:bodyDiv w:val="1"/>
      <w:marLeft w:val="0"/>
      <w:marRight w:val="0"/>
      <w:marTop w:val="0"/>
      <w:marBottom w:val="0"/>
      <w:divBdr>
        <w:top w:val="none" w:sz="0" w:space="0" w:color="auto"/>
        <w:left w:val="none" w:sz="0" w:space="0" w:color="auto"/>
        <w:bottom w:val="none" w:sz="0" w:space="0" w:color="auto"/>
        <w:right w:val="none" w:sz="0" w:space="0" w:color="auto"/>
      </w:divBdr>
    </w:div>
    <w:div w:id="153879933">
      <w:bodyDiv w:val="1"/>
      <w:marLeft w:val="0"/>
      <w:marRight w:val="0"/>
      <w:marTop w:val="0"/>
      <w:marBottom w:val="0"/>
      <w:divBdr>
        <w:top w:val="none" w:sz="0" w:space="0" w:color="auto"/>
        <w:left w:val="none" w:sz="0" w:space="0" w:color="auto"/>
        <w:bottom w:val="none" w:sz="0" w:space="0" w:color="auto"/>
        <w:right w:val="none" w:sz="0" w:space="0" w:color="auto"/>
      </w:divBdr>
    </w:div>
    <w:div w:id="154150019">
      <w:bodyDiv w:val="1"/>
      <w:marLeft w:val="0"/>
      <w:marRight w:val="0"/>
      <w:marTop w:val="0"/>
      <w:marBottom w:val="0"/>
      <w:divBdr>
        <w:top w:val="none" w:sz="0" w:space="0" w:color="auto"/>
        <w:left w:val="none" w:sz="0" w:space="0" w:color="auto"/>
        <w:bottom w:val="none" w:sz="0" w:space="0" w:color="auto"/>
        <w:right w:val="none" w:sz="0" w:space="0" w:color="auto"/>
      </w:divBdr>
    </w:div>
    <w:div w:id="154491015">
      <w:bodyDiv w:val="1"/>
      <w:marLeft w:val="0"/>
      <w:marRight w:val="0"/>
      <w:marTop w:val="0"/>
      <w:marBottom w:val="0"/>
      <w:divBdr>
        <w:top w:val="none" w:sz="0" w:space="0" w:color="auto"/>
        <w:left w:val="none" w:sz="0" w:space="0" w:color="auto"/>
        <w:bottom w:val="none" w:sz="0" w:space="0" w:color="auto"/>
        <w:right w:val="none" w:sz="0" w:space="0" w:color="auto"/>
      </w:divBdr>
    </w:div>
    <w:div w:id="155075581">
      <w:bodyDiv w:val="1"/>
      <w:marLeft w:val="0"/>
      <w:marRight w:val="0"/>
      <w:marTop w:val="0"/>
      <w:marBottom w:val="0"/>
      <w:divBdr>
        <w:top w:val="none" w:sz="0" w:space="0" w:color="auto"/>
        <w:left w:val="none" w:sz="0" w:space="0" w:color="auto"/>
        <w:bottom w:val="none" w:sz="0" w:space="0" w:color="auto"/>
        <w:right w:val="none" w:sz="0" w:space="0" w:color="auto"/>
      </w:divBdr>
    </w:div>
    <w:div w:id="155189910">
      <w:bodyDiv w:val="1"/>
      <w:marLeft w:val="0"/>
      <w:marRight w:val="0"/>
      <w:marTop w:val="0"/>
      <w:marBottom w:val="0"/>
      <w:divBdr>
        <w:top w:val="none" w:sz="0" w:space="0" w:color="auto"/>
        <w:left w:val="none" w:sz="0" w:space="0" w:color="auto"/>
        <w:bottom w:val="none" w:sz="0" w:space="0" w:color="auto"/>
        <w:right w:val="none" w:sz="0" w:space="0" w:color="auto"/>
      </w:divBdr>
    </w:div>
    <w:div w:id="155197184">
      <w:bodyDiv w:val="1"/>
      <w:marLeft w:val="0"/>
      <w:marRight w:val="0"/>
      <w:marTop w:val="0"/>
      <w:marBottom w:val="0"/>
      <w:divBdr>
        <w:top w:val="none" w:sz="0" w:space="0" w:color="auto"/>
        <w:left w:val="none" w:sz="0" w:space="0" w:color="auto"/>
        <w:bottom w:val="none" w:sz="0" w:space="0" w:color="auto"/>
        <w:right w:val="none" w:sz="0" w:space="0" w:color="auto"/>
      </w:divBdr>
    </w:div>
    <w:div w:id="155461334">
      <w:bodyDiv w:val="1"/>
      <w:marLeft w:val="0"/>
      <w:marRight w:val="0"/>
      <w:marTop w:val="0"/>
      <w:marBottom w:val="0"/>
      <w:divBdr>
        <w:top w:val="none" w:sz="0" w:space="0" w:color="auto"/>
        <w:left w:val="none" w:sz="0" w:space="0" w:color="auto"/>
        <w:bottom w:val="none" w:sz="0" w:space="0" w:color="auto"/>
        <w:right w:val="none" w:sz="0" w:space="0" w:color="auto"/>
      </w:divBdr>
    </w:div>
    <w:div w:id="155851288">
      <w:bodyDiv w:val="1"/>
      <w:marLeft w:val="0"/>
      <w:marRight w:val="0"/>
      <w:marTop w:val="0"/>
      <w:marBottom w:val="0"/>
      <w:divBdr>
        <w:top w:val="none" w:sz="0" w:space="0" w:color="auto"/>
        <w:left w:val="none" w:sz="0" w:space="0" w:color="auto"/>
        <w:bottom w:val="none" w:sz="0" w:space="0" w:color="auto"/>
        <w:right w:val="none" w:sz="0" w:space="0" w:color="auto"/>
      </w:divBdr>
    </w:div>
    <w:div w:id="156118739">
      <w:bodyDiv w:val="1"/>
      <w:marLeft w:val="0"/>
      <w:marRight w:val="0"/>
      <w:marTop w:val="0"/>
      <w:marBottom w:val="0"/>
      <w:divBdr>
        <w:top w:val="none" w:sz="0" w:space="0" w:color="auto"/>
        <w:left w:val="none" w:sz="0" w:space="0" w:color="auto"/>
        <w:bottom w:val="none" w:sz="0" w:space="0" w:color="auto"/>
        <w:right w:val="none" w:sz="0" w:space="0" w:color="auto"/>
      </w:divBdr>
    </w:div>
    <w:div w:id="156773855">
      <w:bodyDiv w:val="1"/>
      <w:marLeft w:val="0"/>
      <w:marRight w:val="0"/>
      <w:marTop w:val="0"/>
      <w:marBottom w:val="0"/>
      <w:divBdr>
        <w:top w:val="none" w:sz="0" w:space="0" w:color="auto"/>
        <w:left w:val="none" w:sz="0" w:space="0" w:color="auto"/>
        <w:bottom w:val="none" w:sz="0" w:space="0" w:color="auto"/>
        <w:right w:val="none" w:sz="0" w:space="0" w:color="auto"/>
      </w:divBdr>
    </w:div>
    <w:div w:id="157042053">
      <w:bodyDiv w:val="1"/>
      <w:marLeft w:val="0"/>
      <w:marRight w:val="0"/>
      <w:marTop w:val="0"/>
      <w:marBottom w:val="0"/>
      <w:divBdr>
        <w:top w:val="none" w:sz="0" w:space="0" w:color="auto"/>
        <w:left w:val="none" w:sz="0" w:space="0" w:color="auto"/>
        <w:bottom w:val="none" w:sz="0" w:space="0" w:color="auto"/>
        <w:right w:val="none" w:sz="0" w:space="0" w:color="auto"/>
      </w:divBdr>
    </w:div>
    <w:div w:id="157579427">
      <w:bodyDiv w:val="1"/>
      <w:marLeft w:val="0"/>
      <w:marRight w:val="0"/>
      <w:marTop w:val="0"/>
      <w:marBottom w:val="0"/>
      <w:divBdr>
        <w:top w:val="none" w:sz="0" w:space="0" w:color="auto"/>
        <w:left w:val="none" w:sz="0" w:space="0" w:color="auto"/>
        <w:bottom w:val="none" w:sz="0" w:space="0" w:color="auto"/>
        <w:right w:val="none" w:sz="0" w:space="0" w:color="auto"/>
      </w:divBdr>
    </w:div>
    <w:div w:id="157768482">
      <w:bodyDiv w:val="1"/>
      <w:marLeft w:val="0"/>
      <w:marRight w:val="0"/>
      <w:marTop w:val="0"/>
      <w:marBottom w:val="0"/>
      <w:divBdr>
        <w:top w:val="none" w:sz="0" w:space="0" w:color="auto"/>
        <w:left w:val="none" w:sz="0" w:space="0" w:color="auto"/>
        <w:bottom w:val="none" w:sz="0" w:space="0" w:color="auto"/>
        <w:right w:val="none" w:sz="0" w:space="0" w:color="auto"/>
      </w:divBdr>
    </w:div>
    <w:div w:id="158038438">
      <w:bodyDiv w:val="1"/>
      <w:marLeft w:val="0"/>
      <w:marRight w:val="0"/>
      <w:marTop w:val="0"/>
      <w:marBottom w:val="0"/>
      <w:divBdr>
        <w:top w:val="none" w:sz="0" w:space="0" w:color="auto"/>
        <w:left w:val="none" w:sz="0" w:space="0" w:color="auto"/>
        <w:bottom w:val="none" w:sz="0" w:space="0" w:color="auto"/>
        <w:right w:val="none" w:sz="0" w:space="0" w:color="auto"/>
      </w:divBdr>
    </w:div>
    <w:div w:id="158354114">
      <w:bodyDiv w:val="1"/>
      <w:marLeft w:val="0"/>
      <w:marRight w:val="0"/>
      <w:marTop w:val="0"/>
      <w:marBottom w:val="0"/>
      <w:divBdr>
        <w:top w:val="none" w:sz="0" w:space="0" w:color="auto"/>
        <w:left w:val="none" w:sz="0" w:space="0" w:color="auto"/>
        <w:bottom w:val="none" w:sz="0" w:space="0" w:color="auto"/>
        <w:right w:val="none" w:sz="0" w:space="0" w:color="auto"/>
      </w:divBdr>
    </w:div>
    <w:div w:id="158547653">
      <w:bodyDiv w:val="1"/>
      <w:marLeft w:val="0"/>
      <w:marRight w:val="0"/>
      <w:marTop w:val="0"/>
      <w:marBottom w:val="0"/>
      <w:divBdr>
        <w:top w:val="none" w:sz="0" w:space="0" w:color="auto"/>
        <w:left w:val="none" w:sz="0" w:space="0" w:color="auto"/>
        <w:bottom w:val="none" w:sz="0" w:space="0" w:color="auto"/>
        <w:right w:val="none" w:sz="0" w:space="0" w:color="auto"/>
      </w:divBdr>
    </w:div>
    <w:div w:id="159079855">
      <w:bodyDiv w:val="1"/>
      <w:marLeft w:val="0"/>
      <w:marRight w:val="0"/>
      <w:marTop w:val="0"/>
      <w:marBottom w:val="0"/>
      <w:divBdr>
        <w:top w:val="none" w:sz="0" w:space="0" w:color="auto"/>
        <w:left w:val="none" w:sz="0" w:space="0" w:color="auto"/>
        <w:bottom w:val="none" w:sz="0" w:space="0" w:color="auto"/>
        <w:right w:val="none" w:sz="0" w:space="0" w:color="auto"/>
      </w:divBdr>
    </w:div>
    <w:div w:id="159202734">
      <w:bodyDiv w:val="1"/>
      <w:marLeft w:val="0"/>
      <w:marRight w:val="0"/>
      <w:marTop w:val="0"/>
      <w:marBottom w:val="0"/>
      <w:divBdr>
        <w:top w:val="none" w:sz="0" w:space="0" w:color="auto"/>
        <w:left w:val="none" w:sz="0" w:space="0" w:color="auto"/>
        <w:bottom w:val="none" w:sz="0" w:space="0" w:color="auto"/>
        <w:right w:val="none" w:sz="0" w:space="0" w:color="auto"/>
      </w:divBdr>
    </w:div>
    <w:div w:id="159587261">
      <w:bodyDiv w:val="1"/>
      <w:marLeft w:val="0"/>
      <w:marRight w:val="0"/>
      <w:marTop w:val="0"/>
      <w:marBottom w:val="0"/>
      <w:divBdr>
        <w:top w:val="none" w:sz="0" w:space="0" w:color="auto"/>
        <w:left w:val="none" w:sz="0" w:space="0" w:color="auto"/>
        <w:bottom w:val="none" w:sz="0" w:space="0" w:color="auto"/>
        <w:right w:val="none" w:sz="0" w:space="0" w:color="auto"/>
      </w:divBdr>
    </w:div>
    <w:div w:id="160043575">
      <w:bodyDiv w:val="1"/>
      <w:marLeft w:val="0"/>
      <w:marRight w:val="0"/>
      <w:marTop w:val="0"/>
      <w:marBottom w:val="0"/>
      <w:divBdr>
        <w:top w:val="none" w:sz="0" w:space="0" w:color="auto"/>
        <w:left w:val="none" w:sz="0" w:space="0" w:color="auto"/>
        <w:bottom w:val="none" w:sz="0" w:space="0" w:color="auto"/>
        <w:right w:val="none" w:sz="0" w:space="0" w:color="auto"/>
      </w:divBdr>
    </w:div>
    <w:div w:id="160242423">
      <w:bodyDiv w:val="1"/>
      <w:marLeft w:val="0"/>
      <w:marRight w:val="0"/>
      <w:marTop w:val="0"/>
      <w:marBottom w:val="0"/>
      <w:divBdr>
        <w:top w:val="none" w:sz="0" w:space="0" w:color="auto"/>
        <w:left w:val="none" w:sz="0" w:space="0" w:color="auto"/>
        <w:bottom w:val="none" w:sz="0" w:space="0" w:color="auto"/>
        <w:right w:val="none" w:sz="0" w:space="0" w:color="auto"/>
      </w:divBdr>
    </w:div>
    <w:div w:id="160510861">
      <w:bodyDiv w:val="1"/>
      <w:marLeft w:val="0"/>
      <w:marRight w:val="0"/>
      <w:marTop w:val="0"/>
      <w:marBottom w:val="0"/>
      <w:divBdr>
        <w:top w:val="none" w:sz="0" w:space="0" w:color="auto"/>
        <w:left w:val="none" w:sz="0" w:space="0" w:color="auto"/>
        <w:bottom w:val="none" w:sz="0" w:space="0" w:color="auto"/>
        <w:right w:val="none" w:sz="0" w:space="0" w:color="auto"/>
      </w:divBdr>
    </w:div>
    <w:div w:id="160774029">
      <w:bodyDiv w:val="1"/>
      <w:marLeft w:val="0"/>
      <w:marRight w:val="0"/>
      <w:marTop w:val="0"/>
      <w:marBottom w:val="0"/>
      <w:divBdr>
        <w:top w:val="none" w:sz="0" w:space="0" w:color="auto"/>
        <w:left w:val="none" w:sz="0" w:space="0" w:color="auto"/>
        <w:bottom w:val="none" w:sz="0" w:space="0" w:color="auto"/>
        <w:right w:val="none" w:sz="0" w:space="0" w:color="auto"/>
      </w:divBdr>
    </w:div>
    <w:div w:id="160856083">
      <w:bodyDiv w:val="1"/>
      <w:marLeft w:val="0"/>
      <w:marRight w:val="0"/>
      <w:marTop w:val="0"/>
      <w:marBottom w:val="0"/>
      <w:divBdr>
        <w:top w:val="none" w:sz="0" w:space="0" w:color="auto"/>
        <w:left w:val="none" w:sz="0" w:space="0" w:color="auto"/>
        <w:bottom w:val="none" w:sz="0" w:space="0" w:color="auto"/>
        <w:right w:val="none" w:sz="0" w:space="0" w:color="auto"/>
      </w:divBdr>
    </w:div>
    <w:div w:id="161355781">
      <w:bodyDiv w:val="1"/>
      <w:marLeft w:val="0"/>
      <w:marRight w:val="0"/>
      <w:marTop w:val="0"/>
      <w:marBottom w:val="0"/>
      <w:divBdr>
        <w:top w:val="none" w:sz="0" w:space="0" w:color="auto"/>
        <w:left w:val="none" w:sz="0" w:space="0" w:color="auto"/>
        <w:bottom w:val="none" w:sz="0" w:space="0" w:color="auto"/>
        <w:right w:val="none" w:sz="0" w:space="0" w:color="auto"/>
      </w:divBdr>
    </w:div>
    <w:div w:id="161435832">
      <w:bodyDiv w:val="1"/>
      <w:marLeft w:val="0"/>
      <w:marRight w:val="0"/>
      <w:marTop w:val="0"/>
      <w:marBottom w:val="0"/>
      <w:divBdr>
        <w:top w:val="none" w:sz="0" w:space="0" w:color="auto"/>
        <w:left w:val="none" w:sz="0" w:space="0" w:color="auto"/>
        <w:bottom w:val="none" w:sz="0" w:space="0" w:color="auto"/>
        <w:right w:val="none" w:sz="0" w:space="0" w:color="auto"/>
      </w:divBdr>
    </w:div>
    <w:div w:id="161627861">
      <w:bodyDiv w:val="1"/>
      <w:marLeft w:val="0"/>
      <w:marRight w:val="0"/>
      <w:marTop w:val="0"/>
      <w:marBottom w:val="0"/>
      <w:divBdr>
        <w:top w:val="none" w:sz="0" w:space="0" w:color="auto"/>
        <w:left w:val="none" w:sz="0" w:space="0" w:color="auto"/>
        <w:bottom w:val="none" w:sz="0" w:space="0" w:color="auto"/>
        <w:right w:val="none" w:sz="0" w:space="0" w:color="auto"/>
      </w:divBdr>
      <w:divsChild>
        <w:div w:id="722867540">
          <w:marLeft w:val="480"/>
          <w:marRight w:val="0"/>
          <w:marTop w:val="0"/>
          <w:marBottom w:val="0"/>
          <w:divBdr>
            <w:top w:val="none" w:sz="0" w:space="0" w:color="auto"/>
            <w:left w:val="none" w:sz="0" w:space="0" w:color="auto"/>
            <w:bottom w:val="none" w:sz="0" w:space="0" w:color="auto"/>
            <w:right w:val="none" w:sz="0" w:space="0" w:color="auto"/>
          </w:divBdr>
        </w:div>
        <w:div w:id="1177114673">
          <w:marLeft w:val="480"/>
          <w:marRight w:val="0"/>
          <w:marTop w:val="0"/>
          <w:marBottom w:val="0"/>
          <w:divBdr>
            <w:top w:val="none" w:sz="0" w:space="0" w:color="auto"/>
            <w:left w:val="none" w:sz="0" w:space="0" w:color="auto"/>
            <w:bottom w:val="none" w:sz="0" w:space="0" w:color="auto"/>
            <w:right w:val="none" w:sz="0" w:space="0" w:color="auto"/>
          </w:divBdr>
        </w:div>
        <w:div w:id="1694964522">
          <w:marLeft w:val="480"/>
          <w:marRight w:val="0"/>
          <w:marTop w:val="0"/>
          <w:marBottom w:val="0"/>
          <w:divBdr>
            <w:top w:val="none" w:sz="0" w:space="0" w:color="auto"/>
            <w:left w:val="none" w:sz="0" w:space="0" w:color="auto"/>
            <w:bottom w:val="none" w:sz="0" w:space="0" w:color="auto"/>
            <w:right w:val="none" w:sz="0" w:space="0" w:color="auto"/>
          </w:divBdr>
        </w:div>
        <w:div w:id="1024211635">
          <w:marLeft w:val="480"/>
          <w:marRight w:val="0"/>
          <w:marTop w:val="0"/>
          <w:marBottom w:val="0"/>
          <w:divBdr>
            <w:top w:val="none" w:sz="0" w:space="0" w:color="auto"/>
            <w:left w:val="none" w:sz="0" w:space="0" w:color="auto"/>
            <w:bottom w:val="none" w:sz="0" w:space="0" w:color="auto"/>
            <w:right w:val="none" w:sz="0" w:space="0" w:color="auto"/>
          </w:divBdr>
        </w:div>
        <w:div w:id="251353702">
          <w:marLeft w:val="480"/>
          <w:marRight w:val="0"/>
          <w:marTop w:val="0"/>
          <w:marBottom w:val="0"/>
          <w:divBdr>
            <w:top w:val="none" w:sz="0" w:space="0" w:color="auto"/>
            <w:left w:val="none" w:sz="0" w:space="0" w:color="auto"/>
            <w:bottom w:val="none" w:sz="0" w:space="0" w:color="auto"/>
            <w:right w:val="none" w:sz="0" w:space="0" w:color="auto"/>
          </w:divBdr>
        </w:div>
        <w:div w:id="382753516">
          <w:marLeft w:val="480"/>
          <w:marRight w:val="0"/>
          <w:marTop w:val="0"/>
          <w:marBottom w:val="0"/>
          <w:divBdr>
            <w:top w:val="none" w:sz="0" w:space="0" w:color="auto"/>
            <w:left w:val="none" w:sz="0" w:space="0" w:color="auto"/>
            <w:bottom w:val="none" w:sz="0" w:space="0" w:color="auto"/>
            <w:right w:val="none" w:sz="0" w:space="0" w:color="auto"/>
          </w:divBdr>
        </w:div>
        <w:div w:id="1090392048">
          <w:marLeft w:val="480"/>
          <w:marRight w:val="0"/>
          <w:marTop w:val="0"/>
          <w:marBottom w:val="0"/>
          <w:divBdr>
            <w:top w:val="none" w:sz="0" w:space="0" w:color="auto"/>
            <w:left w:val="none" w:sz="0" w:space="0" w:color="auto"/>
            <w:bottom w:val="none" w:sz="0" w:space="0" w:color="auto"/>
            <w:right w:val="none" w:sz="0" w:space="0" w:color="auto"/>
          </w:divBdr>
        </w:div>
        <w:div w:id="2111271796">
          <w:marLeft w:val="480"/>
          <w:marRight w:val="0"/>
          <w:marTop w:val="0"/>
          <w:marBottom w:val="0"/>
          <w:divBdr>
            <w:top w:val="none" w:sz="0" w:space="0" w:color="auto"/>
            <w:left w:val="none" w:sz="0" w:space="0" w:color="auto"/>
            <w:bottom w:val="none" w:sz="0" w:space="0" w:color="auto"/>
            <w:right w:val="none" w:sz="0" w:space="0" w:color="auto"/>
          </w:divBdr>
        </w:div>
        <w:div w:id="1166632986">
          <w:marLeft w:val="480"/>
          <w:marRight w:val="0"/>
          <w:marTop w:val="0"/>
          <w:marBottom w:val="0"/>
          <w:divBdr>
            <w:top w:val="none" w:sz="0" w:space="0" w:color="auto"/>
            <w:left w:val="none" w:sz="0" w:space="0" w:color="auto"/>
            <w:bottom w:val="none" w:sz="0" w:space="0" w:color="auto"/>
            <w:right w:val="none" w:sz="0" w:space="0" w:color="auto"/>
          </w:divBdr>
        </w:div>
        <w:div w:id="1228223047">
          <w:marLeft w:val="480"/>
          <w:marRight w:val="0"/>
          <w:marTop w:val="0"/>
          <w:marBottom w:val="0"/>
          <w:divBdr>
            <w:top w:val="none" w:sz="0" w:space="0" w:color="auto"/>
            <w:left w:val="none" w:sz="0" w:space="0" w:color="auto"/>
            <w:bottom w:val="none" w:sz="0" w:space="0" w:color="auto"/>
            <w:right w:val="none" w:sz="0" w:space="0" w:color="auto"/>
          </w:divBdr>
        </w:div>
        <w:div w:id="1516530531">
          <w:marLeft w:val="480"/>
          <w:marRight w:val="0"/>
          <w:marTop w:val="0"/>
          <w:marBottom w:val="0"/>
          <w:divBdr>
            <w:top w:val="none" w:sz="0" w:space="0" w:color="auto"/>
            <w:left w:val="none" w:sz="0" w:space="0" w:color="auto"/>
            <w:bottom w:val="none" w:sz="0" w:space="0" w:color="auto"/>
            <w:right w:val="none" w:sz="0" w:space="0" w:color="auto"/>
          </w:divBdr>
        </w:div>
        <w:div w:id="1754548753">
          <w:marLeft w:val="480"/>
          <w:marRight w:val="0"/>
          <w:marTop w:val="0"/>
          <w:marBottom w:val="0"/>
          <w:divBdr>
            <w:top w:val="none" w:sz="0" w:space="0" w:color="auto"/>
            <w:left w:val="none" w:sz="0" w:space="0" w:color="auto"/>
            <w:bottom w:val="none" w:sz="0" w:space="0" w:color="auto"/>
            <w:right w:val="none" w:sz="0" w:space="0" w:color="auto"/>
          </w:divBdr>
        </w:div>
        <w:div w:id="221866031">
          <w:marLeft w:val="480"/>
          <w:marRight w:val="0"/>
          <w:marTop w:val="0"/>
          <w:marBottom w:val="0"/>
          <w:divBdr>
            <w:top w:val="none" w:sz="0" w:space="0" w:color="auto"/>
            <w:left w:val="none" w:sz="0" w:space="0" w:color="auto"/>
            <w:bottom w:val="none" w:sz="0" w:space="0" w:color="auto"/>
            <w:right w:val="none" w:sz="0" w:space="0" w:color="auto"/>
          </w:divBdr>
        </w:div>
        <w:div w:id="1925142371">
          <w:marLeft w:val="480"/>
          <w:marRight w:val="0"/>
          <w:marTop w:val="0"/>
          <w:marBottom w:val="0"/>
          <w:divBdr>
            <w:top w:val="none" w:sz="0" w:space="0" w:color="auto"/>
            <w:left w:val="none" w:sz="0" w:space="0" w:color="auto"/>
            <w:bottom w:val="none" w:sz="0" w:space="0" w:color="auto"/>
            <w:right w:val="none" w:sz="0" w:space="0" w:color="auto"/>
          </w:divBdr>
        </w:div>
        <w:div w:id="100684225">
          <w:marLeft w:val="480"/>
          <w:marRight w:val="0"/>
          <w:marTop w:val="0"/>
          <w:marBottom w:val="0"/>
          <w:divBdr>
            <w:top w:val="none" w:sz="0" w:space="0" w:color="auto"/>
            <w:left w:val="none" w:sz="0" w:space="0" w:color="auto"/>
            <w:bottom w:val="none" w:sz="0" w:space="0" w:color="auto"/>
            <w:right w:val="none" w:sz="0" w:space="0" w:color="auto"/>
          </w:divBdr>
        </w:div>
        <w:div w:id="2112387457">
          <w:marLeft w:val="480"/>
          <w:marRight w:val="0"/>
          <w:marTop w:val="0"/>
          <w:marBottom w:val="0"/>
          <w:divBdr>
            <w:top w:val="none" w:sz="0" w:space="0" w:color="auto"/>
            <w:left w:val="none" w:sz="0" w:space="0" w:color="auto"/>
            <w:bottom w:val="none" w:sz="0" w:space="0" w:color="auto"/>
            <w:right w:val="none" w:sz="0" w:space="0" w:color="auto"/>
          </w:divBdr>
        </w:div>
        <w:div w:id="2026514673">
          <w:marLeft w:val="480"/>
          <w:marRight w:val="0"/>
          <w:marTop w:val="0"/>
          <w:marBottom w:val="0"/>
          <w:divBdr>
            <w:top w:val="none" w:sz="0" w:space="0" w:color="auto"/>
            <w:left w:val="none" w:sz="0" w:space="0" w:color="auto"/>
            <w:bottom w:val="none" w:sz="0" w:space="0" w:color="auto"/>
            <w:right w:val="none" w:sz="0" w:space="0" w:color="auto"/>
          </w:divBdr>
        </w:div>
        <w:div w:id="1126659065">
          <w:marLeft w:val="480"/>
          <w:marRight w:val="0"/>
          <w:marTop w:val="0"/>
          <w:marBottom w:val="0"/>
          <w:divBdr>
            <w:top w:val="none" w:sz="0" w:space="0" w:color="auto"/>
            <w:left w:val="none" w:sz="0" w:space="0" w:color="auto"/>
            <w:bottom w:val="none" w:sz="0" w:space="0" w:color="auto"/>
            <w:right w:val="none" w:sz="0" w:space="0" w:color="auto"/>
          </w:divBdr>
        </w:div>
        <w:div w:id="949899847">
          <w:marLeft w:val="480"/>
          <w:marRight w:val="0"/>
          <w:marTop w:val="0"/>
          <w:marBottom w:val="0"/>
          <w:divBdr>
            <w:top w:val="none" w:sz="0" w:space="0" w:color="auto"/>
            <w:left w:val="none" w:sz="0" w:space="0" w:color="auto"/>
            <w:bottom w:val="none" w:sz="0" w:space="0" w:color="auto"/>
            <w:right w:val="none" w:sz="0" w:space="0" w:color="auto"/>
          </w:divBdr>
        </w:div>
        <w:div w:id="254361032">
          <w:marLeft w:val="480"/>
          <w:marRight w:val="0"/>
          <w:marTop w:val="0"/>
          <w:marBottom w:val="0"/>
          <w:divBdr>
            <w:top w:val="none" w:sz="0" w:space="0" w:color="auto"/>
            <w:left w:val="none" w:sz="0" w:space="0" w:color="auto"/>
            <w:bottom w:val="none" w:sz="0" w:space="0" w:color="auto"/>
            <w:right w:val="none" w:sz="0" w:space="0" w:color="auto"/>
          </w:divBdr>
        </w:div>
        <w:div w:id="739136670">
          <w:marLeft w:val="480"/>
          <w:marRight w:val="0"/>
          <w:marTop w:val="0"/>
          <w:marBottom w:val="0"/>
          <w:divBdr>
            <w:top w:val="none" w:sz="0" w:space="0" w:color="auto"/>
            <w:left w:val="none" w:sz="0" w:space="0" w:color="auto"/>
            <w:bottom w:val="none" w:sz="0" w:space="0" w:color="auto"/>
            <w:right w:val="none" w:sz="0" w:space="0" w:color="auto"/>
          </w:divBdr>
        </w:div>
        <w:div w:id="1292009015">
          <w:marLeft w:val="480"/>
          <w:marRight w:val="0"/>
          <w:marTop w:val="0"/>
          <w:marBottom w:val="0"/>
          <w:divBdr>
            <w:top w:val="none" w:sz="0" w:space="0" w:color="auto"/>
            <w:left w:val="none" w:sz="0" w:space="0" w:color="auto"/>
            <w:bottom w:val="none" w:sz="0" w:space="0" w:color="auto"/>
            <w:right w:val="none" w:sz="0" w:space="0" w:color="auto"/>
          </w:divBdr>
        </w:div>
        <w:div w:id="743336571">
          <w:marLeft w:val="480"/>
          <w:marRight w:val="0"/>
          <w:marTop w:val="0"/>
          <w:marBottom w:val="0"/>
          <w:divBdr>
            <w:top w:val="none" w:sz="0" w:space="0" w:color="auto"/>
            <w:left w:val="none" w:sz="0" w:space="0" w:color="auto"/>
            <w:bottom w:val="none" w:sz="0" w:space="0" w:color="auto"/>
            <w:right w:val="none" w:sz="0" w:space="0" w:color="auto"/>
          </w:divBdr>
        </w:div>
        <w:div w:id="665011979">
          <w:marLeft w:val="480"/>
          <w:marRight w:val="0"/>
          <w:marTop w:val="0"/>
          <w:marBottom w:val="0"/>
          <w:divBdr>
            <w:top w:val="none" w:sz="0" w:space="0" w:color="auto"/>
            <w:left w:val="none" w:sz="0" w:space="0" w:color="auto"/>
            <w:bottom w:val="none" w:sz="0" w:space="0" w:color="auto"/>
            <w:right w:val="none" w:sz="0" w:space="0" w:color="auto"/>
          </w:divBdr>
        </w:div>
        <w:div w:id="242960279">
          <w:marLeft w:val="480"/>
          <w:marRight w:val="0"/>
          <w:marTop w:val="0"/>
          <w:marBottom w:val="0"/>
          <w:divBdr>
            <w:top w:val="none" w:sz="0" w:space="0" w:color="auto"/>
            <w:left w:val="none" w:sz="0" w:space="0" w:color="auto"/>
            <w:bottom w:val="none" w:sz="0" w:space="0" w:color="auto"/>
            <w:right w:val="none" w:sz="0" w:space="0" w:color="auto"/>
          </w:divBdr>
        </w:div>
        <w:div w:id="373042585">
          <w:marLeft w:val="480"/>
          <w:marRight w:val="0"/>
          <w:marTop w:val="0"/>
          <w:marBottom w:val="0"/>
          <w:divBdr>
            <w:top w:val="none" w:sz="0" w:space="0" w:color="auto"/>
            <w:left w:val="none" w:sz="0" w:space="0" w:color="auto"/>
            <w:bottom w:val="none" w:sz="0" w:space="0" w:color="auto"/>
            <w:right w:val="none" w:sz="0" w:space="0" w:color="auto"/>
          </w:divBdr>
        </w:div>
        <w:div w:id="1257444569">
          <w:marLeft w:val="480"/>
          <w:marRight w:val="0"/>
          <w:marTop w:val="0"/>
          <w:marBottom w:val="0"/>
          <w:divBdr>
            <w:top w:val="none" w:sz="0" w:space="0" w:color="auto"/>
            <w:left w:val="none" w:sz="0" w:space="0" w:color="auto"/>
            <w:bottom w:val="none" w:sz="0" w:space="0" w:color="auto"/>
            <w:right w:val="none" w:sz="0" w:space="0" w:color="auto"/>
          </w:divBdr>
        </w:div>
        <w:div w:id="1543595212">
          <w:marLeft w:val="480"/>
          <w:marRight w:val="0"/>
          <w:marTop w:val="0"/>
          <w:marBottom w:val="0"/>
          <w:divBdr>
            <w:top w:val="none" w:sz="0" w:space="0" w:color="auto"/>
            <w:left w:val="none" w:sz="0" w:space="0" w:color="auto"/>
            <w:bottom w:val="none" w:sz="0" w:space="0" w:color="auto"/>
            <w:right w:val="none" w:sz="0" w:space="0" w:color="auto"/>
          </w:divBdr>
        </w:div>
        <w:div w:id="391853072">
          <w:marLeft w:val="480"/>
          <w:marRight w:val="0"/>
          <w:marTop w:val="0"/>
          <w:marBottom w:val="0"/>
          <w:divBdr>
            <w:top w:val="none" w:sz="0" w:space="0" w:color="auto"/>
            <w:left w:val="none" w:sz="0" w:space="0" w:color="auto"/>
            <w:bottom w:val="none" w:sz="0" w:space="0" w:color="auto"/>
            <w:right w:val="none" w:sz="0" w:space="0" w:color="auto"/>
          </w:divBdr>
        </w:div>
        <w:div w:id="1801453940">
          <w:marLeft w:val="480"/>
          <w:marRight w:val="0"/>
          <w:marTop w:val="0"/>
          <w:marBottom w:val="0"/>
          <w:divBdr>
            <w:top w:val="none" w:sz="0" w:space="0" w:color="auto"/>
            <w:left w:val="none" w:sz="0" w:space="0" w:color="auto"/>
            <w:bottom w:val="none" w:sz="0" w:space="0" w:color="auto"/>
            <w:right w:val="none" w:sz="0" w:space="0" w:color="auto"/>
          </w:divBdr>
        </w:div>
        <w:div w:id="1101486334">
          <w:marLeft w:val="480"/>
          <w:marRight w:val="0"/>
          <w:marTop w:val="0"/>
          <w:marBottom w:val="0"/>
          <w:divBdr>
            <w:top w:val="none" w:sz="0" w:space="0" w:color="auto"/>
            <w:left w:val="none" w:sz="0" w:space="0" w:color="auto"/>
            <w:bottom w:val="none" w:sz="0" w:space="0" w:color="auto"/>
            <w:right w:val="none" w:sz="0" w:space="0" w:color="auto"/>
          </w:divBdr>
        </w:div>
        <w:div w:id="839348557">
          <w:marLeft w:val="480"/>
          <w:marRight w:val="0"/>
          <w:marTop w:val="0"/>
          <w:marBottom w:val="0"/>
          <w:divBdr>
            <w:top w:val="none" w:sz="0" w:space="0" w:color="auto"/>
            <w:left w:val="none" w:sz="0" w:space="0" w:color="auto"/>
            <w:bottom w:val="none" w:sz="0" w:space="0" w:color="auto"/>
            <w:right w:val="none" w:sz="0" w:space="0" w:color="auto"/>
          </w:divBdr>
        </w:div>
        <w:div w:id="1106269523">
          <w:marLeft w:val="480"/>
          <w:marRight w:val="0"/>
          <w:marTop w:val="0"/>
          <w:marBottom w:val="0"/>
          <w:divBdr>
            <w:top w:val="none" w:sz="0" w:space="0" w:color="auto"/>
            <w:left w:val="none" w:sz="0" w:space="0" w:color="auto"/>
            <w:bottom w:val="none" w:sz="0" w:space="0" w:color="auto"/>
            <w:right w:val="none" w:sz="0" w:space="0" w:color="auto"/>
          </w:divBdr>
        </w:div>
        <w:div w:id="1699501270">
          <w:marLeft w:val="480"/>
          <w:marRight w:val="0"/>
          <w:marTop w:val="0"/>
          <w:marBottom w:val="0"/>
          <w:divBdr>
            <w:top w:val="none" w:sz="0" w:space="0" w:color="auto"/>
            <w:left w:val="none" w:sz="0" w:space="0" w:color="auto"/>
            <w:bottom w:val="none" w:sz="0" w:space="0" w:color="auto"/>
            <w:right w:val="none" w:sz="0" w:space="0" w:color="auto"/>
          </w:divBdr>
        </w:div>
        <w:div w:id="1220752622">
          <w:marLeft w:val="480"/>
          <w:marRight w:val="0"/>
          <w:marTop w:val="0"/>
          <w:marBottom w:val="0"/>
          <w:divBdr>
            <w:top w:val="none" w:sz="0" w:space="0" w:color="auto"/>
            <w:left w:val="none" w:sz="0" w:space="0" w:color="auto"/>
            <w:bottom w:val="none" w:sz="0" w:space="0" w:color="auto"/>
            <w:right w:val="none" w:sz="0" w:space="0" w:color="auto"/>
          </w:divBdr>
        </w:div>
        <w:div w:id="834346572">
          <w:marLeft w:val="480"/>
          <w:marRight w:val="0"/>
          <w:marTop w:val="0"/>
          <w:marBottom w:val="0"/>
          <w:divBdr>
            <w:top w:val="none" w:sz="0" w:space="0" w:color="auto"/>
            <w:left w:val="none" w:sz="0" w:space="0" w:color="auto"/>
            <w:bottom w:val="none" w:sz="0" w:space="0" w:color="auto"/>
            <w:right w:val="none" w:sz="0" w:space="0" w:color="auto"/>
          </w:divBdr>
        </w:div>
        <w:div w:id="1412118228">
          <w:marLeft w:val="480"/>
          <w:marRight w:val="0"/>
          <w:marTop w:val="0"/>
          <w:marBottom w:val="0"/>
          <w:divBdr>
            <w:top w:val="none" w:sz="0" w:space="0" w:color="auto"/>
            <w:left w:val="none" w:sz="0" w:space="0" w:color="auto"/>
            <w:bottom w:val="none" w:sz="0" w:space="0" w:color="auto"/>
            <w:right w:val="none" w:sz="0" w:space="0" w:color="auto"/>
          </w:divBdr>
        </w:div>
        <w:div w:id="239993441">
          <w:marLeft w:val="480"/>
          <w:marRight w:val="0"/>
          <w:marTop w:val="0"/>
          <w:marBottom w:val="0"/>
          <w:divBdr>
            <w:top w:val="none" w:sz="0" w:space="0" w:color="auto"/>
            <w:left w:val="none" w:sz="0" w:space="0" w:color="auto"/>
            <w:bottom w:val="none" w:sz="0" w:space="0" w:color="auto"/>
            <w:right w:val="none" w:sz="0" w:space="0" w:color="auto"/>
          </w:divBdr>
        </w:div>
        <w:div w:id="1125586798">
          <w:marLeft w:val="480"/>
          <w:marRight w:val="0"/>
          <w:marTop w:val="0"/>
          <w:marBottom w:val="0"/>
          <w:divBdr>
            <w:top w:val="none" w:sz="0" w:space="0" w:color="auto"/>
            <w:left w:val="none" w:sz="0" w:space="0" w:color="auto"/>
            <w:bottom w:val="none" w:sz="0" w:space="0" w:color="auto"/>
            <w:right w:val="none" w:sz="0" w:space="0" w:color="auto"/>
          </w:divBdr>
        </w:div>
        <w:div w:id="1460800914">
          <w:marLeft w:val="480"/>
          <w:marRight w:val="0"/>
          <w:marTop w:val="0"/>
          <w:marBottom w:val="0"/>
          <w:divBdr>
            <w:top w:val="none" w:sz="0" w:space="0" w:color="auto"/>
            <w:left w:val="none" w:sz="0" w:space="0" w:color="auto"/>
            <w:bottom w:val="none" w:sz="0" w:space="0" w:color="auto"/>
            <w:right w:val="none" w:sz="0" w:space="0" w:color="auto"/>
          </w:divBdr>
        </w:div>
        <w:div w:id="497382118">
          <w:marLeft w:val="480"/>
          <w:marRight w:val="0"/>
          <w:marTop w:val="0"/>
          <w:marBottom w:val="0"/>
          <w:divBdr>
            <w:top w:val="none" w:sz="0" w:space="0" w:color="auto"/>
            <w:left w:val="none" w:sz="0" w:space="0" w:color="auto"/>
            <w:bottom w:val="none" w:sz="0" w:space="0" w:color="auto"/>
            <w:right w:val="none" w:sz="0" w:space="0" w:color="auto"/>
          </w:divBdr>
        </w:div>
        <w:div w:id="4943156">
          <w:marLeft w:val="480"/>
          <w:marRight w:val="0"/>
          <w:marTop w:val="0"/>
          <w:marBottom w:val="0"/>
          <w:divBdr>
            <w:top w:val="none" w:sz="0" w:space="0" w:color="auto"/>
            <w:left w:val="none" w:sz="0" w:space="0" w:color="auto"/>
            <w:bottom w:val="none" w:sz="0" w:space="0" w:color="auto"/>
            <w:right w:val="none" w:sz="0" w:space="0" w:color="auto"/>
          </w:divBdr>
        </w:div>
        <w:div w:id="35661842">
          <w:marLeft w:val="480"/>
          <w:marRight w:val="0"/>
          <w:marTop w:val="0"/>
          <w:marBottom w:val="0"/>
          <w:divBdr>
            <w:top w:val="none" w:sz="0" w:space="0" w:color="auto"/>
            <w:left w:val="none" w:sz="0" w:space="0" w:color="auto"/>
            <w:bottom w:val="none" w:sz="0" w:space="0" w:color="auto"/>
            <w:right w:val="none" w:sz="0" w:space="0" w:color="auto"/>
          </w:divBdr>
        </w:div>
        <w:div w:id="1130364931">
          <w:marLeft w:val="480"/>
          <w:marRight w:val="0"/>
          <w:marTop w:val="0"/>
          <w:marBottom w:val="0"/>
          <w:divBdr>
            <w:top w:val="none" w:sz="0" w:space="0" w:color="auto"/>
            <w:left w:val="none" w:sz="0" w:space="0" w:color="auto"/>
            <w:bottom w:val="none" w:sz="0" w:space="0" w:color="auto"/>
            <w:right w:val="none" w:sz="0" w:space="0" w:color="auto"/>
          </w:divBdr>
        </w:div>
        <w:div w:id="47655581">
          <w:marLeft w:val="480"/>
          <w:marRight w:val="0"/>
          <w:marTop w:val="0"/>
          <w:marBottom w:val="0"/>
          <w:divBdr>
            <w:top w:val="none" w:sz="0" w:space="0" w:color="auto"/>
            <w:left w:val="none" w:sz="0" w:space="0" w:color="auto"/>
            <w:bottom w:val="none" w:sz="0" w:space="0" w:color="auto"/>
            <w:right w:val="none" w:sz="0" w:space="0" w:color="auto"/>
          </w:divBdr>
        </w:div>
        <w:div w:id="1738354613">
          <w:marLeft w:val="480"/>
          <w:marRight w:val="0"/>
          <w:marTop w:val="0"/>
          <w:marBottom w:val="0"/>
          <w:divBdr>
            <w:top w:val="none" w:sz="0" w:space="0" w:color="auto"/>
            <w:left w:val="none" w:sz="0" w:space="0" w:color="auto"/>
            <w:bottom w:val="none" w:sz="0" w:space="0" w:color="auto"/>
            <w:right w:val="none" w:sz="0" w:space="0" w:color="auto"/>
          </w:divBdr>
        </w:div>
        <w:div w:id="1059595242">
          <w:marLeft w:val="480"/>
          <w:marRight w:val="0"/>
          <w:marTop w:val="0"/>
          <w:marBottom w:val="0"/>
          <w:divBdr>
            <w:top w:val="none" w:sz="0" w:space="0" w:color="auto"/>
            <w:left w:val="none" w:sz="0" w:space="0" w:color="auto"/>
            <w:bottom w:val="none" w:sz="0" w:space="0" w:color="auto"/>
            <w:right w:val="none" w:sz="0" w:space="0" w:color="auto"/>
          </w:divBdr>
        </w:div>
        <w:div w:id="1791047668">
          <w:marLeft w:val="480"/>
          <w:marRight w:val="0"/>
          <w:marTop w:val="0"/>
          <w:marBottom w:val="0"/>
          <w:divBdr>
            <w:top w:val="none" w:sz="0" w:space="0" w:color="auto"/>
            <w:left w:val="none" w:sz="0" w:space="0" w:color="auto"/>
            <w:bottom w:val="none" w:sz="0" w:space="0" w:color="auto"/>
            <w:right w:val="none" w:sz="0" w:space="0" w:color="auto"/>
          </w:divBdr>
        </w:div>
        <w:div w:id="598948157">
          <w:marLeft w:val="480"/>
          <w:marRight w:val="0"/>
          <w:marTop w:val="0"/>
          <w:marBottom w:val="0"/>
          <w:divBdr>
            <w:top w:val="none" w:sz="0" w:space="0" w:color="auto"/>
            <w:left w:val="none" w:sz="0" w:space="0" w:color="auto"/>
            <w:bottom w:val="none" w:sz="0" w:space="0" w:color="auto"/>
            <w:right w:val="none" w:sz="0" w:space="0" w:color="auto"/>
          </w:divBdr>
        </w:div>
        <w:div w:id="2073968899">
          <w:marLeft w:val="480"/>
          <w:marRight w:val="0"/>
          <w:marTop w:val="0"/>
          <w:marBottom w:val="0"/>
          <w:divBdr>
            <w:top w:val="none" w:sz="0" w:space="0" w:color="auto"/>
            <w:left w:val="none" w:sz="0" w:space="0" w:color="auto"/>
            <w:bottom w:val="none" w:sz="0" w:space="0" w:color="auto"/>
            <w:right w:val="none" w:sz="0" w:space="0" w:color="auto"/>
          </w:divBdr>
        </w:div>
        <w:div w:id="685834741">
          <w:marLeft w:val="480"/>
          <w:marRight w:val="0"/>
          <w:marTop w:val="0"/>
          <w:marBottom w:val="0"/>
          <w:divBdr>
            <w:top w:val="none" w:sz="0" w:space="0" w:color="auto"/>
            <w:left w:val="none" w:sz="0" w:space="0" w:color="auto"/>
            <w:bottom w:val="none" w:sz="0" w:space="0" w:color="auto"/>
            <w:right w:val="none" w:sz="0" w:space="0" w:color="auto"/>
          </w:divBdr>
        </w:div>
        <w:div w:id="758521716">
          <w:marLeft w:val="480"/>
          <w:marRight w:val="0"/>
          <w:marTop w:val="0"/>
          <w:marBottom w:val="0"/>
          <w:divBdr>
            <w:top w:val="none" w:sz="0" w:space="0" w:color="auto"/>
            <w:left w:val="none" w:sz="0" w:space="0" w:color="auto"/>
            <w:bottom w:val="none" w:sz="0" w:space="0" w:color="auto"/>
            <w:right w:val="none" w:sz="0" w:space="0" w:color="auto"/>
          </w:divBdr>
        </w:div>
        <w:div w:id="1007752120">
          <w:marLeft w:val="480"/>
          <w:marRight w:val="0"/>
          <w:marTop w:val="0"/>
          <w:marBottom w:val="0"/>
          <w:divBdr>
            <w:top w:val="none" w:sz="0" w:space="0" w:color="auto"/>
            <w:left w:val="none" w:sz="0" w:space="0" w:color="auto"/>
            <w:bottom w:val="none" w:sz="0" w:space="0" w:color="auto"/>
            <w:right w:val="none" w:sz="0" w:space="0" w:color="auto"/>
          </w:divBdr>
        </w:div>
        <w:div w:id="142740317">
          <w:marLeft w:val="480"/>
          <w:marRight w:val="0"/>
          <w:marTop w:val="0"/>
          <w:marBottom w:val="0"/>
          <w:divBdr>
            <w:top w:val="none" w:sz="0" w:space="0" w:color="auto"/>
            <w:left w:val="none" w:sz="0" w:space="0" w:color="auto"/>
            <w:bottom w:val="none" w:sz="0" w:space="0" w:color="auto"/>
            <w:right w:val="none" w:sz="0" w:space="0" w:color="auto"/>
          </w:divBdr>
        </w:div>
        <w:div w:id="23602961">
          <w:marLeft w:val="480"/>
          <w:marRight w:val="0"/>
          <w:marTop w:val="0"/>
          <w:marBottom w:val="0"/>
          <w:divBdr>
            <w:top w:val="none" w:sz="0" w:space="0" w:color="auto"/>
            <w:left w:val="none" w:sz="0" w:space="0" w:color="auto"/>
            <w:bottom w:val="none" w:sz="0" w:space="0" w:color="auto"/>
            <w:right w:val="none" w:sz="0" w:space="0" w:color="auto"/>
          </w:divBdr>
        </w:div>
        <w:div w:id="1090198790">
          <w:marLeft w:val="480"/>
          <w:marRight w:val="0"/>
          <w:marTop w:val="0"/>
          <w:marBottom w:val="0"/>
          <w:divBdr>
            <w:top w:val="none" w:sz="0" w:space="0" w:color="auto"/>
            <w:left w:val="none" w:sz="0" w:space="0" w:color="auto"/>
            <w:bottom w:val="none" w:sz="0" w:space="0" w:color="auto"/>
            <w:right w:val="none" w:sz="0" w:space="0" w:color="auto"/>
          </w:divBdr>
        </w:div>
        <w:div w:id="1930968967">
          <w:marLeft w:val="480"/>
          <w:marRight w:val="0"/>
          <w:marTop w:val="0"/>
          <w:marBottom w:val="0"/>
          <w:divBdr>
            <w:top w:val="none" w:sz="0" w:space="0" w:color="auto"/>
            <w:left w:val="none" w:sz="0" w:space="0" w:color="auto"/>
            <w:bottom w:val="none" w:sz="0" w:space="0" w:color="auto"/>
            <w:right w:val="none" w:sz="0" w:space="0" w:color="auto"/>
          </w:divBdr>
        </w:div>
        <w:div w:id="935096463">
          <w:marLeft w:val="480"/>
          <w:marRight w:val="0"/>
          <w:marTop w:val="0"/>
          <w:marBottom w:val="0"/>
          <w:divBdr>
            <w:top w:val="none" w:sz="0" w:space="0" w:color="auto"/>
            <w:left w:val="none" w:sz="0" w:space="0" w:color="auto"/>
            <w:bottom w:val="none" w:sz="0" w:space="0" w:color="auto"/>
            <w:right w:val="none" w:sz="0" w:space="0" w:color="auto"/>
          </w:divBdr>
        </w:div>
        <w:div w:id="1072199713">
          <w:marLeft w:val="480"/>
          <w:marRight w:val="0"/>
          <w:marTop w:val="0"/>
          <w:marBottom w:val="0"/>
          <w:divBdr>
            <w:top w:val="none" w:sz="0" w:space="0" w:color="auto"/>
            <w:left w:val="none" w:sz="0" w:space="0" w:color="auto"/>
            <w:bottom w:val="none" w:sz="0" w:space="0" w:color="auto"/>
            <w:right w:val="none" w:sz="0" w:space="0" w:color="auto"/>
          </w:divBdr>
        </w:div>
        <w:div w:id="867911285">
          <w:marLeft w:val="480"/>
          <w:marRight w:val="0"/>
          <w:marTop w:val="0"/>
          <w:marBottom w:val="0"/>
          <w:divBdr>
            <w:top w:val="none" w:sz="0" w:space="0" w:color="auto"/>
            <w:left w:val="none" w:sz="0" w:space="0" w:color="auto"/>
            <w:bottom w:val="none" w:sz="0" w:space="0" w:color="auto"/>
            <w:right w:val="none" w:sz="0" w:space="0" w:color="auto"/>
          </w:divBdr>
        </w:div>
        <w:div w:id="68312472">
          <w:marLeft w:val="480"/>
          <w:marRight w:val="0"/>
          <w:marTop w:val="0"/>
          <w:marBottom w:val="0"/>
          <w:divBdr>
            <w:top w:val="none" w:sz="0" w:space="0" w:color="auto"/>
            <w:left w:val="none" w:sz="0" w:space="0" w:color="auto"/>
            <w:bottom w:val="none" w:sz="0" w:space="0" w:color="auto"/>
            <w:right w:val="none" w:sz="0" w:space="0" w:color="auto"/>
          </w:divBdr>
        </w:div>
        <w:div w:id="799148114">
          <w:marLeft w:val="480"/>
          <w:marRight w:val="0"/>
          <w:marTop w:val="0"/>
          <w:marBottom w:val="0"/>
          <w:divBdr>
            <w:top w:val="none" w:sz="0" w:space="0" w:color="auto"/>
            <w:left w:val="none" w:sz="0" w:space="0" w:color="auto"/>
            <w:bottom w:val="none" w:sz="0" w:space="0" w:color="auto"/>
            <w:right w:val="none" w:sz="0" w:space="0" w:color="auto"/>
          </w:divBdr>
        </w:div>
        <w:div w:id="759833170">
          <w:marLeft w:val="480"/>
          <w:marRight w:val="0"/>
          <w:marTop w:val="0"/>
          <w:marBottom w:val="0"/>
          <w:divBdr>
            <w:top w:val="none" w:sz="0" w:space="0" w:color="auto"/>
            <w:left w:val="none" w:sz="0" w:space="0" w:color="auto"/>
            <w:bottom w:val="none" w:sz="0" w:space="0" w:color="auto"/>
            <w:right w:val="none" w:sz="0" w:space="0" w:color="auto"/>
          </w:divBdr>
        </w:div>
        <w:div w:id="764575618">
          <w:marLeft w:val="480"/>
          <w:marRight w:val="0"/>
          <w:marTop w:val="0"/>
          <w:marBottom w:val="0"/>
          <w:divBdr>
            <w:top w:val="none" w:sz="0" w:space="0" w:color="auto"/>
            <w:left w:val="none" w:sz="0" w:space="0" w:color="auto"/>
            <w:bottom w:val="none" w:sz="0" w:space="0" w:color="auto"/>
            <w:right w:val="none" w:sz="0" w:space="0" w:color="auto"/>
          </w:divBdr>
        </w:div>
        <w:div w:id="1092699133">
          <w:marLeft w:val="480"/>
          <w:marRight w:val="0"/>
          <w:marTop w:val="0"/>
          <w:marBottom w:val="0"/>
          <w:divBdr>
            <w:top w:val="none" w:sz="0" w:space="0" w:color="auto"/>
            <w:left w:val="none" w:sz="0" w:space="0" w:color="auto"/>
            <w:bottom w:val="none" w:sz="0" w:space="0" w:color="auto"/>
            <w:right w:val="none" w:sz="0" w:space="0" w:color="auto"/>
          </w:divBdr>
        </w:div>
        <w:div w:id="1427195644">
          <w:marLeft w:val="480"/>
          <w:marRight w:val="0"/>
          <w:marTop w:val="0"/>
          <w:marBottom w:val="0"/>
          <w:divBdr>
            <w:top w:val="none" w:sz="0" w:space="0" w:color="auto"/>
            <w:left w:val="none" w:sz="0" w:space="0" w:color="auto"/>
            <w:bottom w:val="none" w:sz="0" w:space="0" w:color="auto"/>
            <w:right w:val="none" w:sz="0" w:space="0" w:color="auto"/>
          </w:divBdr>
        </w:div>
        <w:div w:id="1475566157">
          <w:marLeft w:val="480"/>
          <w:marRight w:val="0"/>
          <w:marTop w:val="0"/>
          <w:marBottom w:val="0"/>
          <w:divBdr>
            <w:top w:val="none" w:sz="0" w:space="0" w:color="auto"/>
            <w:left w:val="none" w:sz="0" w:space="0" w:color="auto"/>
            <w:bottom w:val="none" w:sz="0" w:space="0" w:color="auto"/>
            <w:right w:val="none" w:sz="0" w:space="0" w:color="auto"/>
          </w:divBdr>
        </w:div>
        <w:div w:id="1548294480">
          <w:marLeft w:val="480"/>
          <w:marRight w:val="0"/>
          <w:marTop w:val="0"/>
          <w:marBottom w:val="0"/>
          <w:divBdr>
            <w:top w:val="none" w:sz="0" w:space="0" w:color="auto"/>
            <w:left w:val="none" w:sz="0" w:space="0" w:color="auto"/>
            <w:bottom w:val="none" w:sz="0" w:space="0" w:color="auto"/>
            <w:right w:val="none" w:sz="0" w:space="0" w:color="auto"/>
          </w:divBdr>
        </w:div>
        <w:div w:id="630787805">
          <w:marLeft w:val="480"/>
          <w:marRight w:val="0"/>
          <w:marTop w:val="0"/>
          <w:marBottom w:val="0"/>
          <w:divBdr>
            <w:top w:val="none" w:sz="0" w:space="0" w:color="auto"/>
            <w:left w:val="none" w:sz="0" w:space="0" w:color="auto"/>
            <w:bottom w:val="none" w:sz="0" w:space="0" w:color="auto"/>
            <w:right w:val="none" w:sz="0" w:space="0" w:color="auto"/>
          </w:divBdr>
        </w:div>
        <w:div w:id="1233000577">
          <w:marLeft w:val="480"/>
          <w:marRight w:val="0"/>
          <w:marTop w:val="0"/>
          <w:marBottom w:val="0"/>
          <w:divBdr>
            <w:top w:val="none" w:sz="0" w:space="0" w:color="auto"/>
            <w:left w:val="none" w:sz="0" w:space="0" w:color="auto"/>
            <w:bottom w:val="none" w:sz="0" w:space="0" w:color="auto"/>
            <w:right w:val="none" w:sz="0" w:space="0" w:color="auto"/>
          </w:divBdr>
        </w:div>
        <w:div w:id="545070959">
          <w:marLeft w:val="480"/>
          <w:marRight w:val="0"/>
          <w:marTop w:val="0"/>
          <w:marBottom w:val="0"/>
          <w:divBdr>
            <w:top w:val="none" w:sz="0" w:space="0" w:color="auto"/>
            <w:left w:val="none" w:sz="0" w:space="0" w:color="auto"/>
            <w:bottom w:val="none" w:sz="0" w:space="0" w:color="auto"/>
            <w:right w:val="none" w:sz="0" w:space="0" w:color="auto"/>
          </w:divBdr>
        </w:div>
        <w:div w:id="2000302020">
          <w:marLeft w:val="480"/>
          <w:marRight w:val="0"/>
          <w:marTop w:val="0"/>
          <w:marBottom w:val="0"/>
          <w:divBdr>
            <w:top w:val="none" w:sz="0" w:space="0" w:color="auto"/>
            <w:left w:val="none" w:sz="0" w:space="0" w:color="auto"/>
            <w:bottom w:val="none" w:sz="0" w:space="0" w:color="auto"/>
            <w:right w:val="none" w:sz="0" w:space="0" w:color="auto"/>
          </w:divBdr>
        </w:div>
        <w:div w:id="23025592">
          <w:marLeft w:val="480"/>
          <w:marRight w:val="0"/>
          <w:marTop w:val="0"/>
          <w:marBottom w:val="0"/>
          <w:divBdr>
            <w:top w:val="none" w:sz="0" w:space="0" w:color="auto"/>
            <w:left w:val="none" w:sz="0" w:space="0" w:color="auto"/>
            <w:bottom w:val="none" w:sz="0" w:space="0" w:color="auto"/>
            <w:right w:val="none" w:sz="0" w:space="0" w:color="auto"/>
          </w:divBdr>
        </w:div>
        <w:div w:id="1067801673">
          <w:marLeft w:val="480"/>
          <w:marRight w:val="0"/>
          <w:marTop w:val="0"/>
          <w:marBottom w:val="0"/>
          <w:divBdr>
            <w:top w:val="none" w:sz="0" w:space="0" w:color="auto"/>
            <w:left w:val="none" w:sz="0" w:space="0" w:color="auto"/>
            <w:bottom w:val="none" w:sz="0" w:space="0" w:color="auto"/>
            <w:right w:val="none" w:sz="0" w:space="0" w:color="auto"/>
          </w:divBdr>
        </w:div>
        <w:div w:id="2122917200">
          <w:marLeft w:val="480"/>
          <w:marRight w:val="0"/>
          <w:marTop w:val="0"/>
          <w:marBottom w:val="0"/>
          <w:divBdr>
            <w:top w:val="none" w:sz="0" w:space="0" w:color="auto"/>
            <w:left w:val="none" w:sz="0" w:space="0" w:color="auto"/>
            <w:bottom w:val="none" w:sz="0" w:space="0" w:color="auto"/>
            <w:right w:val="none" w:sz="0" w:space="0" w:color="auto"/>
          </w:divBdr>
        </w:div>
        <w:div w:id="2021396218">
          <w:marLeft w:val="480"/>
          <w:marRight w:val="0"/>
          <w:marTop w:val="0"/>
          <w:marBottom w:val="0"/>
          <w:divBdr>
            <w:top w:val="none" w:sz="0" w:space="0" w:color="auto"/>
            <w:left w:val="none" w:sz="0" w:space="0" w:color="auto"/>
            <w:bottom w:val="none" w:sz="0" w:space="0" w:color="auto"/>
            <w:right w:val="none" w:sz="0" w:space="0" w:color="auto"/>
          </w:divBdr>
        </w:div>
        <w:div w:id="499076441">
          <w:marLeft w:val="480"/>
          <w:marRight w:val="0"/>
          <w:marTop w:val="0"/>
          <w:marBottom w:val="0"/>
          <w:divBdr>
            <w:top w:val="none" w:sz="0" w:space="0" w:color="auto"/>
            <w:left w:val="none" w:sz="0" w:space="0" w:color="auto"/>
            <w:bottom w:val="none" w:sz="0" w:space="0" w:color="auto"/>
            <w:right w:val="none" w:sz="0" w:space="0" w:color="auto"/>
          </w:divBdr>
        </w:div>
        <w:div w:id="2072339252">
          <w:marLeft w:val="480"/>
          <w:marRight w:val="0"/>
          <w:marTop w:val="0"/>
          <w:marBottom w:val="0"/>
          <w:divBdr>
            <w:top w:val="none" w:sz="0" w:space="0" w:color="auto"/>
            <w:left w:val="none" w:sz="0" w:space="0" w:color="auto"/>
            <w:bottom w:val="none" w:sz="0" w:space="0" w:color="auto"/>
            <w:right w:val="none" w:sz="0" w:space="0" w:color="auto"/>
          </w:divBdr>
        </w:div>
        <w:div w:id="1555505880">
          <w:marLeft w:val="480"/>
          <w:marRight w:val="0"/>
          <w:marTop w:val="0"/>
          <w:marBottom w:val="0"/>
          <w:divBdr>
            <w:top w:val="none" w:sz="0" w:space="0" w:color="auto"/>
            <w:left w:val="none" w:sz="0" w:space="0" w:color="auto"/>
            <w:bottom w:val="none" w:sz="0" w:space="0" w:color="auto"/>
            <w:right w:val="none" w:sz="0" w:space="0" w:color="auto"/>
          </w:divBdr>
        </w:div>
        <w:div w:id="1138643211">
          <w:marLeft w:val="480"/>
          <w:marRight w:val="0"/>
          <w:marTop w:val="0"/>
          <w:marBottom w:val="0"/>
          <w:divBdr>
            <w:top w:val="none" w:sz="0" w:space="0" w:color="auto"/>
            <w:left w:val="none" w:sz="0" w:space="0" w:color="auto"/>
            <w:bottom w:val="none" w:sz="0" w:space="0" w:color="auto"/>
            <w:right w:val="none" w:sz="0" w:space="0" w:color="auto"/>
          </w:divBdr>
        </w:div>
        <w:div w:id="927537206">
          <w:marLeft w:val="480"/>
          <w:marRight w:val="0"/>
          <w:marTop w:val="0"/>
          <w:marBottom w:val="0"/>
          <w:divBdr>
            <w:top w:val="none" w:sz="0" w:space="0" w:color="auto"/>
            <w:left w:val="none" w:sz="0" w:space="0" w:color="auto"/>
            <w:bottom w:val="none" w:sz="0" w:space="0" w:color="auto"/>
            <w:right w:val="none" w:sz="0" w:space="0" w:color="auto"/>
          </w:divBdr>
        </w:div>
        <w:div w:id="1364984483">
          <w:marLeft w:val="480"/>
          <w:marRight w:val="0"/>
          <w:marTop w:val="0"/>
          <w:marBottom w:val="0"/>
          <w:divBdr>
            <w:top w:val="none" w:sz="0" w:space="0" w:color="auto"/>
            <w:left w:val="none" w:sz="0" w:space="0" w:color="auto"/>
            <w:bottom w:val="none" w:sz="0" w:space="0" w:color="auto"/>
            <w:right w:val="none" w:sz="0" w:space="0" w:color="auto"/>
          </w:divBdr>
        </w:div>
        <w:div w:id="709232675">
          <w:marLeft w:val="480"/>
          <w:marRight w:val="0"/>
          <w:marTop w:val="0"/>
          <w:marBottom w:val="0"/>
          <w:divBdr>
            <w:top w:val="none" w:sz="0" w:space="0" w:color="auto"/>
            <w:left w:val="none" w:sz="0" w:space="0" w:color="auto"/>
            <w:bottom w:val="none" w:sz="0" w:space="0" w:color="auto"/>
            <w:right w:val="none" w:sz="0" w:space="0" w:color="auto"/>
          </w:divBdr>
        </w:div>
        <w:div w:id="860121019">
          <w:marLeft w:val="480"/>
          <w:marRight w:val="0"/>
          <w:marTop w:val="0"/>
          <w:marBottom w:val="0"/>
          <w:divBdr>
            <w:top w:val="none" w:sz="0" w:space="0" w:color="auto"/>
            <w:left w:val="none" w:sz="0" w:space="0" w:color="auto"/>
            <w:bottom w:val="none" w:sz="0" w:space="0" w:color="auto"/>
            <w:right w:val="none" w:sz="0" w:space="0" w:color="auto"/>
          </w:divBdr>
        </w:div>
      </w:divsChild>
    </w:div>
    <w:div w:id="162009527">
      <w:bodyDiv w:val="1"/>
      <w:marLeft w:val="0"/>
      <w:marRight w:val="0"/>
      <w:marTop w:val="0"/>
      <w:marBottom w:val="0"/>
      <w:divBdr>
        <w:top w:val="none" w:sz="0" w:space="0" w:color="auto"/>
        <w:left w:val="none" w:sz="0" w:space="0" w:color="auto"/>
        <w:bottom w:val="none" w:sz="0" w:space="0" w:color="auto"/>
        <w:right w:val="none" w:sz="0" w:space="0" w:color="auto"/>
      </w:divBdr>
    </w:div>
    <w:div w:id="162209161">
      <w:bodyDiv w:val="1"/>
      <w:marLeft w:val="0"/>
      <w:marRight w:val="0"/>
      <w:marTop w:val="0"/>
      <w:marBottom w:val="0"/>
      <w:divBdr>
        <w:top w:val="none" w:sz="0" w:space="0" w:color="auto"/>
        <w:left w:val="none" w:sz="0" w:space="0" w:color="auto"/>
        <w:bottom w:val="none" w:sz="0" w:space="0" w:color="auto"/>
        <w:right w:val="none" w:sz="0" w:space="0" w:color="auto"/>
      </w:divBdr>
    </w:div>
    <w:div w:id="163207420">
      <w:bodyDiv w:val="1"/>
      <w:marLeft w:val="0"/>
      <w:marRight w:val="0"/>
      <w:marTop w:val="0"/>
      <w:marBottom w:val="0"/>
      <w:divBdr>
        <w:top w:val="none" w:sz="0" w:space="0" w:color="auto"/>
        <w:left w:val="none" w:sz="0" w:space="0" w:color="auto"/>
        <w:bottom w:val="none" w:sz="0" w:space="0" w:color="auto"/>
        <w:right w:val="none" w:sz="0" w:space="0" w:color="auto"/>
      </w:divBdr>
    </w:div>
    <w:div w:id="163471421">
      <w:bodyDiv w:val="1"/>
      <w:marLeft w:val="0"/>
      <w:marRight w:val="0"/>
      <w:marTop w:val="0"/>
      <w:marBottom w:val="0"/>
      <w:divBdr>
        <w:top w:val="none" w:sz="0" w:space="0" w:color="auto"/>
        <w:left w:val="none" w:sz="0" w:space="0" w:color="auto"/>
        <w:bottom w:val="none" w:sz="0" w:space="0" w:color="auto"/>
        <w:right w:val="none" w:sz="0" w:space="0" w:color="auto"/>
      </w:divBdr>
    </w:div>
    <w:div w:id="163478849">
      <w:bodyDiv w:val="1"/>
      <w:marLeft w:val="0"/>
      <w:marRight w:val="0"/>
      <w:marTop w:val="0"/>
      <w:marBottom w:val="0"/>
      <w:divBdr>
        <w:top w:val="none" w:sz="0" w:space="0" w:color="auto"/>
        <w:left w:val="none" w:sz="0" w:space="0" w:color="auto"/>
        <w:bottom w:val="none" w:sz="0" w:space="0" w:color="auto"/>
        <w:right w:val="none" w:sz="0" w:space="0" w:color="auto"/>
      </w:divBdr>
    </w:div>
    <w:div w:id="163857734">
      <w:bodyDiv w:val="1"/>
      <w:marLeft w:val="0"/>
      <w:marRight w:val="0"/>
      <w:marTop w:val="0"/>
      <w:marBottom w:val="0"/>
      <w:divBdr>
        <w:top w:val="none" w:sz="0" w:space="0" w:color="auto"/>
        <w:left w:val="none" w:sz="0" w:space="0" w:color="auto"/>
        <w:bottom w:val="none" w:sz="0" w:space="0" w:color="auto"/>
        <w:right w:val="none" w:sz="0" w:space="0" w:color="auto"/>
      </w:divBdr>
    </w:div>
    <w:div w:id="163908594">
      <w:bodyDiv w:val="1"/>
      <w:marLeft w:val="0"/>
      <w:marRight w:val="0"/>
      <w:marTop w:val="0"/>
      <w:marBottom w:val="0"/>
      <w:divBdr>
        <w:top w:val="none" w:sz="0" w:space="0" w:color="auto"/>
        <w:left w:val="none" w:sz="0" w:space="0" w:color="auto"/>
        <w:bottom w:val="none" w:sz="0" w:space="0" w:color="auto"/>
        <w:right w:val="none" w:sz="0" w:space="0" w:color="auto"/>
      </w:divBdr>
    </w:div>
    <w:div w:id="163935906">
      <w:bodyDiv w:val="1"/>
      <w:marLeft w:val="0"/>
      <w:marRight w:val="0"/>
      <w:marTop w:val="0"/>
      <w:marBottom w:val="0"/>
      <w:divBdr>
        <w:top w:val="none" w:sz="0" w:space="0" w:color="auto"/>
        <w:left w:val="none" w:sz="0" w:space="0" w:color="auto"/>
        <w:bottom w:val="none" w:sz="0" w:space="0" w:color="auto"/>
        <w:right w:val="none" w:sz="0" w:space="0" w:color="auto"/>
      </w:divBdr>
    </w:div>
    <w:div w:id="164055568">
      <w:bodyDiv w:val="1"/>
      <w:marLeft w:val="0"/>
      <w:marRight w:val="0"/>
      <w:marTop w:val="0"/>
      <w:marBottom w:val="0"/>
      <w:divBdr>
        <w:top w:val="none" w:sz="0" w:space="0" w:color="auto"/>
        <w:left w:val="none" w:sz="0" w:space="0" w:color="auto"/>
        <w:bottom w:val="none" w:sz="0" w:space="0" w:color="auto"/>
        <w:right w:val="none" w:sz="0" w:space="0" w:color="auto"/>
      </w:divBdr>
    </w:div>
    <w:div w:id="164175675">
      <w:bodyDiv w:val="1"/>
      <w:marLeft w:val="0"/>
      <w:marRight w:val="0"/>
      <w:marTop w:val="0"/>
      <w:marBottom w:val="0"/>
      <w:divBdr>
        <w:top w:val="none" w:sz="0" w:space="0" w:color="auto"/>
        <w:left w:val="none" w:sz="0" w:space="0" w:color="auto"/>
        <w:bottom w:val="none" w:sz="0" w:space="0" w:color="auto"/>
        <w:right w:val="none" w:sz="0" w:space="0" w:color="auto"/>
      </w:divBdr>
    </w:div>
    <w:div w:id="164325591">
      <w:bodyDiv w:val="1"/>
      <w:marLeft w:val="0"/>
      <w:marRight w:val="0"/>
      <w:marTop w:val="0"/>
      <w:marBottom w:val="0"/>
      <w:divBdr>
        <w:top w:val="none" w:sz="0" w:space="0" w:color="auto"/>
        <w:left w:val="none" w:sz="0" w:space="0" w:color="auto"/>
        <w:bottom w:val="none" w:sz="0" w:space="0" w:color="auto"/>
        <w:right w:val="none" w:sz="0" w:space="0" w:color="auto"/>
      </w:divBdr>
      <w:divsChild>
        <w:div w:id="1170490485">
          <w:marLeft w:val="480"/>
          <w:marRight w:val="0"/>
          <w:marTop w:val="0"/>
          <w:marBottom w:val="0"/>
          <w:divBdr>
            <w:top w:val="none" w:sz="0" w:space="0" w:color="auto"/>
            <w:left w:val="none" w:sz="0" w:space="0" w:color="auto"/>
            <w:bottom w:val="none" w:sz="0" w:space="0" w:color="auto"/>
            <w:right w:val="none" w:sz="0" w:space="0" w:color="auto"/>
          </w:divBdr>
        </w:div>
        <w:div w:id="1230579546">
          <w:marLeft w:val="480"/>
          <w:marRight w:val="0"/>
          <w:marTop w:val="0"/>
          <w:marBottom w:val="0"/>
          <w:divBdr>
            <w:top w:val="none" w:sz="0" w:space="0" w:color="auto"/>
            <w:left w:val="none" w:sz="0" w:space="0" w:color="auto"/>
            <w:bottom w:val="none" w:sz="0" w:space="0" w:color="auto"/>
            <w:right w:val="none" w:sz="0" w:space="0" w:color="auto"/>
          </w:divBdr>
        </w:div>
        <w:div w:id="1106729795">
          <w:marLeft w:val="480"/>
          <w:marRight w:val="0"/>
          <w:marTop w:val="0"/>
          <w:marBottom w:val="0"/>
          <w:divBdr>
            <w:top w:val="none" w:sz="0" w:space="0" w:color="auto"/>
            <w:left w:val="none" w:sz="0" w:space="0" w:color="auto"/>
            <w:bottom w:val="none" w:sz="0" w:space="0" w:color="auto"/>
            <w:right w:val="none" w:sz="0" w:space="0" w:color="auto"/>
          </w:divBdr>
        </w:div>
        <w:div w:id="1053045768">
          <w:marLeft w:val="480"/>
          <w:marRight w:val="0"/>
          <w:marTop w:val="0"/>
          <w:marBottom w:val="0"/>
          <w:divBdr>
            <w:top w:val="none" w:sz="0" w:space="0" w:color="auto"/>
            <w:left w:val="none" w:sz="0" w:space="0" w:color="auto"/>
            <w:bottom w:val="none" w:sz="0" w:space="0" w:color="auto"/>
            <w:right w:val="none" w:sz="0" w:space="0" w:color="auto"/>
          </w:divBdr>
        </w:div>
        <w:div w:id="622423203">
          <w:marLeft w:val="480"/>
          <w:marRight w:val="0"/>
          <w:marTop w:val="0"/>
          <w:marBottom w:val="0"/>
          <w:divBdr>
            <w:top w:val="none" w:sz="0" w:space="0" w:color="auto"/>
            <w:left w:val="none" w:sz="0" w:space="0" w:color="auto"/>
            <w:bottom w:val="none" w:sz="0" w:space="0" w:color="auto"/>
            <w:right w:val="none" w:sz="0" w:space="0" w:color="auto"/>
          </w:divBdr>
        </w:div>
        <w:div w:id="1439375333">
          <w:marLeft w:val="480"/>
          <w:marRight w:val="0"/>
          <w:marTop w:val="0"/>
          <w:marBottom w:val="0"/>
          <w:divBdr>
            <w:top w:val="none" w:sz="0" w:space="0" w:color="auto"/>
            <w:left w:val="none" w:sz="0" w:space="0" w:color="auto"/>
            <w:bottom w:val="none" w:sz="0" w:space="0" w:color="auto"/>
            <w:right w:val="none" w:sz="0" w:space="0" w:color="auto"/>
          </w:divBdr>
        </w:div>
        <w:div w:id="582497356">
          <w:marLeft w:val="480"/>
          <w:marRight w:val="0"/>
          <w:marTop w:val="0"/>
          <w:marBottom w:val="0"/>
          <w:divBdr>
            <w:top w:val="none" w:sz="0" w:space="0" w:color="auto"/>
            <w:left w:val="none" w:sz="0" w:space="0" w:color="auto"/>
            <w:bottom w:val="none" w:sz="0" w:space="0" w:color="auto"/>
            <w:right w:val="none" w:sz="0" w:space="0" w:color="auto"/>
          </w:divBdr>
        </w:div>
        <w:div w:id="1514343232">
          <w:marLeft w:val="480"/>
          <w:marRight w:val="0"/>
          <w:marTop w:val="0"/>
          <w:marBottom w:val="0"/>
          <w:divBdr>
            <w:top w:val="none" w:sz="0" w:space="0" w:color="auto"/>
            <w:left w:val="none" w:sz="0" w:space="0" w:color="auto"/>
            <w:bottom w:val="none" w:sz="0" w:space="0" w:color="auto"/>
            <w:right w:val="none" w:sz="0" w:space="0" w:color="auto"/>
          </w:divBdr>
        </w:div>
        <w:div w:id="534077406">
          <w:marLeft w:val="480"/>
          <w:marRight w:val="0"/>
          <w:marTop w:val="0"/>
          <w:marBottom w:val="0"/>
          <w:divBdr>
            <w:top w:val="none" w:sz="0" w:space="0" w:color="auto"/>
            <w:left w:val="none" w:sz="0" w:space="0" w:color="auto"/>
            <w:bottom w:val="none" w:sz="0" w:space="0" w:color="auto"/>
            <w:right w:val="none" w:sz="0" w:space="0" w:color="auto"/>
          </w:divBdr>
        </w:div>
        <w:div w:id="1900046631">
          <w:marLeft w:val="480"/>
          <w:marRight w:val="0"/>
          <w:marTop w:val="0"/>
          <w:marBottom w:val="0"/>
          <w:divBdr>
            <w:top w:val="none" w:sz="0" w:space="0" w:color="auto"/>
            <w:left w:val="none" w:sz="0" w:space="0" w:color="auto"/>
            <w:bottom w:val="none" w:sz="0" w:space="0" w:color="auto"/>
            <w:right w:val="none" w:sz="0" w:space="0" w:color="auto"/>
          </w:divBdr>
        </w:div>
        <w:div w:id="581570208">
          <w:marLeft w:val="480"/>
          <w:marRight w:val="0"/>
          <w:marTop w:val="0"/>
          <w:marBottom w:val="0"/>
          <w:divBdr>
            <w:top w:val="none" w:sz="0" w:space="0" w:color="auto"/>
            <w:left w:val="none" w:sz="0" w:space="0" w:color="auto"/>
            <w:bottom w:val="none" w:sz="0" w:space="0" w:color="auto"/>
            <w:right w:val="none" w:sz="0" w:space="0" w:color="auto"/>
          </w:divBdr>
        </w:div>
        <w:div w:id="318924169">
          <w:marLeft w:val="480"/>
          <w:marRight w:val="0"/>
          <w:marTop w:val="0"/>
          <w:marBottom w:val="0"/>
          <w:divBdr>
            <w:top w:val="none" w:sz="0" w:space="0" w:color="auto"/>
            <w:left w:val="none" w:sz="0" w:space="0" w:color="auto"/>
            <w:bottom w:val="none" w:sz="0" w:space="0" w:color="auto"/>
            <w:right w:val="none" w:sz="0" w:space="0" w:color="auto"/>
          </w:divBdr>
        </w:div>
        <w:div w:id="1774351159">
          <w:marLeft w:val="480"/>
          <w:marRight w:val="0"/>
          <w:marTop w:val="0"/>
          <w:marBottom w:val="0"/>
          <w:divBdr>
            <w:top w:val="none" w:sz="0" w:space="0" w:color="auto"/>
            <w:left w:val="none" w:sz="0" w:space="0" w:color="auto"/>
            <w:bottom w:val="none" w:sz="0" w:space="0" w:color="auto"/>
            <w:right w:val="none" w:sz="0" w:space="0" w:color="auto"/>
          </w:divBdr>
        </w:div>
        <w:div w:id="506798079">
          <w:marLeft w:val="480"/>
          <w:marRight w:val="0"/>
          <w:marTop w:val="0"/>
          <w:marBottom w:val="0"/>
          <w:divBdr>
            <w:top w:val="none" w:sz="0" w:space="0" w:color="auto"/>
            <w:left w:val="none" w:sz="0" w:space="0" w:color="auto"/>
            <w:bottom w:val="none" w:sz="0" w:space="0" w:color="auto"/>
            <w:right w:val="none" w:sz="0" w:space="0" w:color="auto"/>
          </w:divBdr>
        </w:div>
        <w:div w:id="2074497424">
          <w:marLeft w:val="480"/>
          <w:marRight w:val="0"/>
          <w:marTop w:val="0"/>
          <w:marBottom w:val="0"/>
          <w:divBdr>
            <w:top w:val="none" w:sz="0" w:space="0" w:color="auto"/>
            <w:left w:val="none" w:sz="0" w:space="0" w:color="auto"/>
            <w:bottom w:val="none" w:sz="0" w:space="0" w:color="auto"/>
            <w:right w:val="none" w:sz="0" w:space="0" w:color="auto"/>
          </w:divBdr>
        </w:div>
        <w:div w:id="703561325">
          <w:marLeft w:val="480"/>
          <w:marRight w:val="0"/>
          <w:marTop w:val="0"/>
          <w:marBottom w:val="0"/>
          <w:divBdr>
            <w:top w:val="none" w:sz="0" w:space="0" w:color="auto"/>
            <w:left w:val="none" w:sz="0" w:space="0" w:color="auto"/>
            <w:bottom w:val="none" w:sz="0" w:space="0" w:color="auto"/>
            <w:right w:val="none" w:sz="0" w:space="0" w:color="auto"/>
          </w:divBdr>
        </w:div>
        <w:div w:id="1531841181">
          <w:marLeft w:val="480"/>
          <w:marRight w:val="0"/>
          <w:marTop w:val="0"/>
          <w:marBottom w:val="0"/>
          <w:divBdr>
            <w:top w:val="none" w:sz="0" w:space="0" w:color="auto"/>
            <w:left w:val="none" w:sz="0" w:space="0" w:color="auto"/>
            <w:bottom w:val="none" w:sz="0" w:space="0" w:color="auto"/>
            <w:right w:val="none" w:sz="0" w:space="0" w:color="auto"/>
          </w:divBdr>
        </w:div>
        <w:div w:id="1112212574">
          <w:marLeft w:val="480"/>
          <w:marRight w:val="0"/>
          <w:marTop w:val="0"/>
          <w:marBottom w:val="0"/>
          <w:divBdr>
            <w:top w:val="none" w:sz="0" w:space="0" w:color="auto"/>
            <w:left w:val="none" w:sz="0" w:space="0" w:color="auto"/>
            <w:bottom w:val="none" w:sz="0" w:space="0" w:color="auto"/>
            <w:right w:val="none" w:sz="0" w:space="0" w:color="auto"/>
          </w:divBdr>
        </w:div>
        <w:div w:id="602878145">
          <w:marLeft w:val="480"/>
          <w:marRight w:val="0"/>
          <w:marTop w:val="0"/>
          <w:marBottom w:val="0"/>
          <w:divBdr>
            <w:top w:val="none" w:sz="0" w:space="0" w:color="auto"/>
            <w:left w:val="none" w:sz="0" w:space="0" w:color="auto"/>
            <w:bottom w:val="none" w:sz="0" w:space="0" w:color="auto"/>
            <w:right w:val="none" w:sz="0" w:space="0" w:color="auto"/>
          </w:divBdr>
        </w:div>
        <w:div w:id="67926767">
          <w:marLeft w:val="480"/>
          <w:marRight w:val="0"/>
          <w:marTop w:val="0"/>
          <w:marBottom w:val="0"/>
          <w:divBdr>
            <w:top w:val="none" w:sz="0" w:space="0" w:color="auto"/>
            <w:left w:val="none" w:sz="0" w:space="0" w:color="auto"/>
            <w:bottom w:val="none" w:sz="0" w:space="0" w:color="auto"/>
            <w:right w:val="none" w:sz="0" w:space="0" w:color="auto"/>
          </w:divBdr>
        </w:div>
        <w:div w:id="1512336877">
          <w:marLeft w:val="480"/>
          <w:marRight w:val="0"/>
          <w:marTop w:val="0"/>
          <w:marBottom w:val="0"/>
          <w:divBdr>
            <w:top w:val="none" w:sz="0" w:space="0" w:color="auto"/>
            <w:left w:val="none" w:sz="0" w:space="0" w:color="auto"/>
            <w:bottom w:val="none" w:sz="0" w:space="0" w:color="auto"/>
            <w:right w:val="none" w:sz="0" w:space="0" w:color="auto"/>
          </w:divBdr>
        </w:div>
        <w:div w:id="1100298336">
          <w:marLeft w:val="480"/>
          <w:marRight w:val="0"/>
          <w:marTop w:val="0"/>
          <w:marBottom w:val="0"/>
          <w:divBdr>
            <w:top w:val="none" w:sz="0" w:space="0" w:color="auto"/>
            <w:left w:val="none" w:sz="0" w:space="0" w:color="auto"/>
            <w:bottom w:val="none" w:sz="0" w:space="0" w:color="auto"/>
            <w:right w:val="none" w:sz="0" w:space="0" w:color="auto"/>
          </w:divBdr>
        </w:div>
        <w:div w:id="1101410282">
          <w:marLeft w:val="480"/>
          <w:marRight w:val="0"/>
          <w:marTop w:val="0"/>
          <w:marBottom w:val="0"/>
          <w:divBdr>
            <w:top w:val="none" w:sz="0" w:space="0" w:color="auto"/>
            <w:left w:val="none" w:sz="0" w:space="0" w:color="auto"/>
            <w:bottom w:val="none" w:sz="0" w:space="0" w:color="auto"/>
            <w:right w:val="none" w:sz="0" w:space="0" w:color="auto"/>
          </w:divBdr>
        </w:div>
        <w:div w:id="941842345">
          <w:marLeft w:val="480"/>
          <w:marRight w:val="0"/>
          <w:marTop w:val="0"/>
          <w:marBottom w:val="0"/>
          <w:divBdr>
            <w:top w:val="none" w:sz="0" w:space="0" w:color="auto"/>
            <w:left w:val="none" w:sz="0" w:space="0" w:color="auto"/>
            <w:bottom w:val="none" w:sz="0" w:space="0" w:color="auto"/>
            <w:right w:val="none" w:sz="0" w:space="0" w:color="auto"/>
          </w:divBdr>
        </w:div>
        <w:div w:id="4676279">
          <w:marLeft w:val="480"/>
          <w:marRight w:val="0"/>
          <w:marTop w:val="0"/>
          <w:marBottom w:val="0"/>
          <w:divBdr>
            <w:top w:val="none" w:sz="0" w:space="0" w:color="auto"/>
            <w:left w:val="none" w:sz="0" w:space="0" w:color="auto"/>
            <w:bottom w:val="none" w:sz="0" w:space="0" w:color="auto"/>
            <w:right w:val="none" w:sz="0" w:space="0" w:color="auto"/>
          </w:divBdr>
        </w:div>
        <w:div w:id="887765510">
          <w:marLeft w:val="480"/>
          <w:marRight w:val="0"/>
          <w:marTop w:val="0"/>
          <w:marBottom w:val="0"/>
          <w:divBdr>
            <w:top w:val="none" w:sz="0" w:space="0" w:color="auto"/>
            <w:left w:val="none" w:sz="0" w:space="0" w:color="auto"/>
            <w:bottom w:val="none" w:sz="0" w:space="0" w:color="auto"/>
            <w:right w:val="none" w:sz="0" w:space="0" w:color="auto"/>
          </w:divBdr>
        </w:div>
        <w:div w:id="182671698">
          <w:marLeft w:val="480"/>
          <w:marRight w:val="0"/>
          <w:marTop w:val="0"/>
          <w:marBottom w:val="0"/>
          <w:divBdr>
            <w:top w:val="none" w:sz="0" w:space="0" w:color="auto"/>
            <w:left w:val="none" w:sz="0" w:space="0" w:color="auto"/>
            <w:bottom w:val="none" w:sz="0" w:space="0" w:color="auto"/>
            <w:right w:val="none" w:sz="0" w:space="0" w:color="auto"/>
          </w:divBdr>
        </w:div>
        <w:div w:id="901410491">
          <w:marLeft w:val="480"/>
          <w:marRight w:val="0"/>
          <w:marTop w:val="0"/>
          <w:marBottom w:val="0"/>
          <w:divBdr>
            <w:top w:val="none" w:sz="0" w:space="0" w:color="auto"/>
            <w:left w:val="none" w:sz="0" w:space="0" w:color="auto"/>
            <w:bottom w:val="none" w:sz="0" w:space="0" w:color="auto"/>
            <w:right w:val="none" w:sz="0" w:space="0" w:color="auto"/>
          </w:divBdr>
        </w:div>
        <w:div w:id="489489758">
          <w:marLeft w:val="480"/>
          <w:marRight w:val="0"/>
          <w:marTop w:val="0"/>
          <w:marBottom w:val="0"/>
          <w:divBdr>
            <w:top w:val="none" w:sz="0" w:space="0" w:color="auto"/>
            <w:left w:val="none" w:sz="0" w:space="0" w:color="auto"/>
            <w:bottom w:val="none" w:sz="0" w:space="0" w:color="auto"/>
            <w:right w:val="none" w:sz="0" w:space="0" w:color="auto"/>
          </w:divBdr>
        </w:div>
        <w:div w:id="1838497548">
          <w:marLeft w:val="480"/>
          <w:marRight w:val="0"/>
          <w:marTop w:val="0"/>
          <w:marBottom w:val="0"/>
          <w:divBdr>
            <w:top w:val="none" w:sz="0" w:space="0" w:color="auto"/>
            <w:left w:val="none" w:sz="0" w:space="0" w:color="auto"/>
            <w:bottom w:val="none" w:sz="0" w:space="0" w:color="auto"/>
            <w:right w:val="none" w:sz="0" w:space="0" w:color="auto"/>
          </w:divBdr>
        </w:div>
        <w:div w:id="973366287">
          <w:marLeft w:val="480"/>
          <w:marRight w:val="0"/>
          <w:marTop w:val="0"/>
          <w:marBottom w:val="0"/>
          <w:divBdr>
            <w:top w:val="none" w:sz="0" w:space="0" w:color="auto"/>
            <w:left w:val="none" w:sz="0" w:space="0" w:color="auto"/>
            <w:bottom w:val="none" w:sz="0" w:space="0" w:color="auto"/>
            <w:right w:val="none" w:sz="0" w:space="0" w:color="auto"/>
          </w:divBdr>
        </w:div>
        <w:div w:id="1124731877">
          <w:marLeft w:val="480"/>
          <w:marRight w:val="0"/>
          <w:marTop w:val="0"/>
          <w:marBottom w:val="0"/>
          <w:divBdr>
            <w:top w:val="none" w:sz="0" w:space="0" w:color="auto"/>
            <w:left w:val="none" w:sz="0" w:space="0" w:color="auto"/>
            <w:bottom w:val="none" w:sz="0" w:space="0" w:color="auto"/>
            <w:right w:val="none" w:sz="0" w:space="0" w:color="auto"/>
          </w:divBdr>
        </w:div>
        <w:div w:id="1252354030">
          <w:marLeft w:val="480"/>
          <w:marRight w:val="0"/>
          <w:marTop w:val="0"/>
          <w:marBottom w:val="0"/>
          <w:divBdr>
            <w:top w:val="none" w:sz="0" w:space="0" w:color="auto"/>
            <w:left w:val="none" w:sz="0" w:space="0" w:color="auto"/>
            <w:bottom w:val="none" w:sz="0" w:space="0" w:color="auto"/>
            <w:right w:val="none" w:sz="0" w:space="0" w:color="auto"/>
          </w:divBdr>
        </w:div>
        <w:div w:id="1194878240">
          <w:marLeft w:val="480"/>
          <w:marRight w:val="0"/>
          <w:marTop w:val="0"/>
          <w:marBottom w:val="0"/>
          <w:divBdr>
            <w:top w:val="none" w:sz="0" w:space="0" w:color="auto"/>
            <w:left w:val="none" w:sz="0" w:space="0" w:color="auto"/>
            <w:bottom w:val="none" w:sz="0" w:space="0" w:color="auto"/>
            <w:right w:val="none" w:sz="0" w:space="0" w:color="auto"/>
          </w:divBdr>
        </w:div>
        <w:div w:id="847326929">
          <w:marLeft w:val="480"/>
          <w:marRight w:val="0"/>
          <w:marTop w:val="0"/>
          <w:marBottom w:val="0"/>
          <w:divBdr>
            <w:top w:val="none" w:sz="0" w:space="0" w:color="auto"/>
            <w:left w:val="none" w:sz="0" w:space="0" w:color="auto"/>
            <w:bottom w:val="none" w:sz="0" w:space="0" w:color="auto"/>
            <w:right w:val="none" w:sz="0" w:space="0" w:color="auto"/>
          </w:divBdr>
        </w:div>
        <w:div w:id="449477353">
          <w:marLeft w:val="480"/>
          <w:marRight w:val="0"/>
          <w:marTop w:val="0"/>
          <w:marBottom w:val="0"/>
          <w:divBdr>
            <w:top w:val="none" w:sz="0" w:space="0" w:color="auto"/>
            <w:left w:val="none" w:sz="0" w:space="0" w:color="auto"/>
            <w:bottom w:val="none" w:sz="0" w:space="0" w:color="auto"/>
            <w:right w:val="none" w:sz="0" w:space="0" w:color="auto"/>
          </w:divBdr>
        </w:div>
        <w:div w:id="1778795139">
          <w:marLeft w:val="480"/>
          <w:marRight w:val="0"/>
          <w:marTop w:val="0"/>
          <w:marBottom w:val="0"/>
          <w:divBdr>
            <w:top w:val="none" w:sz="0" w:space="0" w:color="auto"/>
            <w:left w:val="none" w:sz="0" w:space="0" w:color="auto"/>
            <w:bottom w:val="none" w:sz="0" w:space="0" w:color="auto"/>
            <w:right w:val="none" w:sz="0" w:space="0" w:color="auto"/>
          </w:divBdr>
        </w:div>
        <w:div w:id="1010713663">
          <w:marLeft w:val="480"/>
          <w:marRight w:val="0"/>
          <w:marTop w:val="0"/>
          <w:marBottom w:val="0"/>
          <w:divBdr>
            <w:top w:val="none" w:sz="0" w:space="0" w:color="auto"/>
            <w:left w:val="none" w:sz="0" w:space="0" w:color="auto"/>
            <w:bottom w:val="none" w:sz="0" w:space="0" w:color="auto"/>
            <w:right w:val="none" w:sz="0" w:space="0" w:color="auto"/>
          </w:divBdr>
        </w:div>
        <w:div w:id="796264187">
          <w:marLeft w:val="480"/>
          <w:marRight w:val="0"/>
          <w:marTop w:val="0"/>
          <w:marBottom w:val="0"/>
          <w:divBdr>
            <w:top w:val="none" w:sz="0" w:space="0" w:color="auto"/>
            <w:left w:val="none" w:sz="0" w:space="0" w:color="auto"/>
            <w:bottom w:val="none" w:sz="0" w:space="0" w:color="auto"/>
            <w:right w:val="none" w:sz="0" w:space="0" w:color="auto"/>
          </w:divBdr>
        </w:div>
        <w:div w:id="1453674066">
          <w:marLeft w:val="480"/>
          <w:marRight w:val="0"/>
          <w:marTop w:val="0"/>
          <w:marBottom w:val="0"/>
          <w:divBdr>
            <w:top w:val="none" w:sz="0" w:space="0" w:color="auto"/>
            <w:left w:val="none" w:sz="0" w:space="0" w:color="auto"/>
            <w:bottom w:val="none" w:sz="0" w:space="0" w:color="auto"/>
            <w:right w:val="none" w:sz="0" w:space="0" w:color="auto"/>
          </w:divBdr>
        </w:div>
        <w:div w:id="836504107">
          <w:marLeft w:val="480"/>
          <w:marRight w:val="0"/>
          <w:marTop w:val="0"/>
          <w:marBottom w:val="0"/>
          <w:divBdr>
            <w:top w:val="none" w:sz="0" w:space="0" w:color="auto"/>
            <w:left w:val="none" w:sz="0" w:space="0" w:color="auto"/>
            <w:bottom w:val="none" w:sz="0" w:space="0" w:color="auto"/>
            <w:right w:val="none" w:sz="0" w:space="0" w:color="auto"/>
          </w:divBdr>
        </w:div>
        <w:div w:id="720401422">
          <w:marLeft w:val="480"/>
          <w:marRight w:val="0"/>
          <w:marTop w:val="0"/>
          <w:marBottom w:val="0"/>
          <w:divBdr>
            <w:top w:val="none" w:sz="0" w:space="0" w:color="auto"/>
            <w:left w:val="none" w:sz="0" w:space="0" w:color="auto"/>
            <w:bottom w:val="none" w:sz="0" w:space="0" w:color="auto"/>
            <w:right w:val="none" w:sz="0" w:space="0" w:color="auto"/>
          </w:divBdr>
        </w:div>
        <w:div w:id="1548104272">
          <w:marLeft w:val="480"/>
          <w:marRight w:val="0"/>
          <w:marTop w:val="0"/>
          <w:marBottom w:val="0"/>
          <w:divBdr>
            <w:top w:val="none" w:sz="0" w:space="0" w:color="auto"/>
            <w:left w:val="none" w:sz="0" w:space="0" w:color="auto"/>
            <w:bottom w:val="none" w:sz="0" w:space="0" w:color="auto"/>
            <w:right w:val="none" w:sz="0" w:space="0" w:color="auto"/>
          </w:divBdr>
        </w:div>
        <w:div w:id="1332684411">
          <w:marLeft w:val="480"/>
          <w:marRight w:val="0"/>
          <w:marTop w:val="0"/>
          <w:marBottom w:val="0"/>
          <w:divBdr>
            <w:top w:val="none" w:sz="0" w:space="0" w:color="auto"/>
            <w:left w:val="none" w:sz="0" w:space="0" w:color="auto"/>
            <w:bottom w:val="none" w:sz="0" w:space="0" w:color="auto"/>
            <w:right w:val="none" w:sz="0" w:space="0" w:color="auto"/>
          </w:divBdr>
        </w:div>
        <w:div w:id="1252852823">
          <w:marLeft w:val="480"/>
          <w:marRight w:val="0"/>
          <w:marTop w:val="0"/>
          <w:marBottom w:val="0"/>
          <w:divBdr>
            <w:top w:val="none" w:sz="0" w:space="0" w:color="auto"/>
            <w:left w:val="none" w:sz="0" w:space="0" w:color="auto"/>
            <w:bottom w:val="none" w:sz="0" w:space="0" w:color="auto"/>
            <w:right w:val="none" w:sz="0" w:space="0" w:color="auto"/>
          </w:divBdr>
        </w:div>
        <w:div w:id="2111004276">
          <w:marLeft w:val="480"/>
          <w:marRight w:val="0"/>
          <w:marTop w:val="0"/>
          <w:marBottom w:val="0"/>
          <w:divBdr>
            <w:top w:val="none" w:sz="0" w:space="0" w:color="auto"/>
            <w:left w:val="none" w:sz="0" w:space="0" w:color="auto"/>
            <w:bottom w:val="none" w:sz="0" w:space="0" w:color="auto"/>
            <w:right w:val="none" w:sz="0" w:space="0" w:color="auto"/>
          </w:divBdr>
        </w:div>
        <w:div w:id="855192908">
          <w:marLeft w:val="480"/>
          <w:marRight w:val="0"/>
          <w:marTop w:val="0"/>
          <w:marBottom w:val="0"/>
          <w:divBdr>
            <w:top w:val="none" w:sz="0" w:space="0" w:color="auto"/>
            <w:left w:val="none" w:sz="0" w:space="0" w:color="auto"/>
            <w:bottom w:val="none" w:sz="0" w:space="0" w:color="auto"/>
            <w:right w:val="none" w:sz="0" w:space="0" w:color="auto"/>
          </w:divBdr>
        </w:div>
        <w:div w:id="1332902795">
          <w:marLeft w:val="480"/>
          <w:marRight w:val="0"/>
          <w:marTop w:val="0"/>
          <w:marBottom w:val="0"/>
          <w:divBdr>
            <w:top w:val="none" w:sz="0" w:space="0" w:color="auto"/>
            <w:left w:val="none" w:sz="0" w:space="0" w:color="auto"/>
            <w:bottom w:val="none" w:sz="0" w:space="0" w:color="auto"/>
            <w:right w:val="none" w:sz="0" w:space="0" w:color="auto"/>
          </w:divBdr>
        </w:div>
        <w:div w:id="1016034739">
          <w:marLeft w:val="480"/>
          <w:marRight w:val="0"/>
          <w:marTop w:val="0"/>
          <w:marBottom w:val="0"/>
          <w:divBdr>
            <w:top w:val="none" w:sz="0" w:space="0" w:color="auto"/>
            <w:left w:val="none" w:sz="0" w:space="0" w:color="auto"/>
            <w:bottom w:val="none" w:sz="0" w:space="0" w:color="auto"/>
            <w:right w:val="none" w:sz="0" w:space="0" w:color="auto"/>
          </w:divBdr>
        </w:div>
        <w:div w:id="1908568471">
          <w:marLeft w:val="480"/>
          <w:marRight w:val="0"/>
          <w:marTop w:val="0"/>
          <w:marBottom w:val="0"/>
          <w:divBdr>
            <w:top w:val="none" w:sz="0" w:space="0" w:color="auto"/>
            <w:left w:val="none" w:sz="0" w:space="0" w:color="auto"/>
            <w:bottom w:val="none" w:sz="0" w:space="0" w:color="auto"/>
            <w:right w:val="none" w:sz="0" w:space="0" w:color="auto"/>
          </w:divBdr>
        </w:div>
        <w:div w:id="1208835318">
          <w:marLeft w:val="480"/>
          <w:marRight w:val="0"/>
          <w:marTop w:val="0"/>
          <w:marBottom w:val="0"/>
          <w:divBdr>
            <w:top w:val="none" w:sz="0" w:space="0" w:color="auto"/>
            <w:left w:val="none" w:sz="0" w:space="0" w:color="auto"/>
            <w:bottom w:val="none" w:sz="0" w:space="0" w:color="auto"/>
            <w:right w:val="none" w:sz="0" w:space="0" w:color="auto"/>
          </w:divBdr>
        </w:div>
        <w:div w:id="1905414021">
          <w:marLeft w:val="480"/>
          <w:marRight w:val="0"/>
          <w:marTop w:val="0"/>
          <w:marBottom w:val="0"/>
          <w:divBdr>
            <w:top w:val="none" w:sz="0" w:space="0" w:color="auto"/>
            <w:left w:val="none" w:sz="0" w:space="0" w:color="auto"/>
            <w:bottom w:val="none" w:sz="0" w:space="0" w:color="auto"/>
            <w:right w:val="none" w:sz="0" w:space="0" w:color="auto"/>
          </w:divBdr>
        </w:div>
        <w:div w:id="782967404">
          <w:marLeft w:val="480"/>
          <w:marRight w:val="0"/>
          <w:marTop w:val="0"/>
          <w:marBottom w:val="0"/>
          <w:divBdr>
            <w:top w:val="none" w:sz="0" w:space="0" w:color="auto"/>
            <w:left w:val="none" w:sz="0" w:space="0" w:color="auto"/>
            <w:bottom w:val="none" w:sz="0" w:space="0" w:color="auto"/>
            <w:right w:val="none" w:sz="0" w:space="0" w:color="auto"/>
          </w:divBdr>
        </w:div>
        <w:div w:id="423842494">
          <w:marLeft w:val="480"/>
          <w:marRight w:val="0"/>
          <w:marTop w:val="0"/>
          <w:marBottom w:val="0"/>
          <w:divBdr>
            <w:top w:val="none" w:sz="0" w:space="0" w:color="auto"/>
            <w:left w:val="none" w:sz="0" w:space="0" w:color="auto"/>
            <w:bottom w:val="none" w:sz="0" w:space="0" w:color="auto"/>
            <w:right w:val="none" w:sz="0" w:space="0" w:color="auto"/>
          </w:divBdr>
        </w:div>
        <w:div w:id="1755928890">
          <w:marLeft w:val="480"/>
          <w:marRight w:val="0"/>
          <w:marTop w:val="0"/>
          <w:marBottom w:val="0"/>
          <w:divBdr>
            <w:top w:val="none" w:sz="0" w:space="0" w:color="auto"/>
            <w:left w:val="none" w:sz="0" w:space="0" w:color="auto"/>
            <w:bottom w:val="none" w:sz="0" w:space="0" w:color="auto"/>
            <w:right w:val="none" w:sz="0" w:space="0" w:color="auto"/>
          </w:divBdr>
        </w:div>
        <w:div w:id="781344017">
          <w:marLeft w:val="480"/>
          <w:marRight w:val="0"/>
          <w:marTop w:val="0"/>
          <w:marBottom w:val="0"/>
          <w:divBdr>
            <w:top w:val="none" w:sz="0" w:space="0" w:color="auto"/>
            <w:left w:val="none" w:sz="0" w:space="0" w:color="auto"/>
            <w:bottom w:val="none" w:sz="0" w:space="0" w:color="auto"/>
            <w:right w:val="none" w:sz="0" w:space="0" w:color="auto"/>
          </w:divBdr>
        </w:div>
        <w:div w:id="106969345">
          <w:marLeft w:val="480"/>
          <w:marRight w:val="0"/>
          <w:marTop w:val="0"/>
          <w:marBottom w:val="0"/>
          <w:divBdr>
            <w:top w:val="none" w:sz="0" w:space="0" w:color="auto"/>
            <w:left w:val="none" w:sz="0" w:space="0" w:color="auto"/>
            <w:bottom w:val="none" w:sz="0" w:space="0" w:color="auto"/>
            <w:right w:val="none" w:sz="0" w:space="0" w:color="auto"/>
          </w:divBdr>
        </w:div>
        <w:div w:id="1910068628">
          <w:marLeft w:val="480"/>
          <w:marRight w:val="0"/>
          <w:marTop w:val="0"/>
          <w:marBottom w:val="0"/>
          <w:divBdr>
            <w:top w:val="none" w:sz="0" w:space="0" w:color="auto"/>
            <w:left w:val="none" w:sz="0" w:space="0" w:color="auto"/>
            <w:bottom w:val="none" w:sz="0" w:space="0" w:color="auto"/>
            <w:right w:val="none" w:sz="0" w:space="0" w:color="auto"/>
          </w:divBdr>
        </w:div>
        <w:div w:id="1004284062">
          <w:marLeft w:val="480"/>
          <w:marRight w:val="0"/>
          <w:marTop w:val="0"/>
          <w:marBottom w:val="0"/>
          <w:divBdr>
            <w:top w:val="none" w:sz="0" w:space="0" w:color="auto"/>
            <w:left w:val="none" w:sz="0" w:space="0" w:color="auto"/>
            <w:bottom w:val="none" w:sz="0" w:space="0" w:color="auto"/>
            <w:right w:val="none" w:sz="0" w:space="0" w:color="auto"/>
          </w:divBdr>
        </w:div>
        <w:div w:id="1350839073">
          <w:marLeft w:val="480"/>
          <w:marRight w:val="0"/>
          <w:marTop w:val="0"/>
          <w:marBottom w:val="0"/>
          <w:divBdr>
            <w:top w:val="none" w:sz="0" w:space="0" w:color="auto"/>
            <w:left w:val="none" w:sz="0" w:space="0" w:color="auto"/>
            <w:bottom w:val="none" w:sz="0" w:space="0" w:color="auto"/>
            <w:right w:val="none" w:sz="0" w:space="0" w:color="auto"/>
          </w:divBdr>
        </w:div>
        <w:div w:id="736166123">
          <w:marLeft w:val="480"/>
          <w:marRight w:val="0"/>
          <w:marTop w:val="0"/>
          <w:marBottom w:val="0"/>
          <w:divBdr>
            <w:top w:val="none" w:sz="0" w:space="0" w:color="auto"/>
            <w:left w:val="none" w:sz="0" w:space="0" w:color="auto"/>
            <w:bottom w:val="none" w:sz="0" w:space="0" w:color="auto"/>
            <w:right w:val="none" w:sz="0" w:space="0" w:color="auto"/>
          </w:divBdr>
        </w:div>
        <w:div w:id="1188446299">
          <w:marLeft w:val="480"/>
          <w:marRight w:val="0"/>
          <w:marTop w:val="0"/>
          <w:marBottom w:val="0"/>
          <w:divBdr>
            <w:top w:val="none" w:sz="0" w:space="0" w:color="auto"/>
            <w:left w:val="none" w:sz="0" w:space="0" w:color="auto"/>
            <w:bottom w:val="none" w:sz="0" w:space="0" w:color="auto"/>
            <w:right w:val="none" w:sz="0" w:space="0" w:color="auto"/>
          </w:divBdr>
        </w:div>
        <w:div w:id="2099599505">
          <w:marLeft w:val="480"/>
          <w:marRight w:val="0"/>
          <w:marTop w:val="0"/>
          <w:marBottom w:val="0"/>
          <w:divBdr>
            <w:top w:val="none" w:sz="0" w:space="0" w:color="auto"/>
            <w:left w:val="none" w:sz="0" w:space="0" w:color="auto"/>
            <w:bottom w:val="none" w:sz="0" w:space="0" w:color="auto"/>
            <w:right w:val="none" w:sz="0" w:space="0" w:color="auto"/>
          </w:divBdr>
        </w:div>
        <w:div w:id="1317565519">
          <w:marLeft w:val="480"/>
          <w:marRight w:val="0"/>
          <w:marTop w:val="0"/>
          <w:marBottom w:val="0"/>
          <w:divBdr>
            <w:top w:val="none" w:sz="0" w:space="0" w:color="auto"/>
            <w:left w:val="none" w:sz="0" w:space="0" w:color="auto"/>
            <w:bottom w:val="none" w:sz="0" w:space="0" w:color="auto"/>
            <w:right w:val="none" w:sz="0" w:space="0" w:color="auto"/>
          </w:divBdr>
        </w:div>
        <w:div w:id="709035929">
          <w:marLeft w:val="480"/>
          <w:marRight w:val="0"/>
          <w:marTop w:val="0"/>
          <w:marBottom w:val="0"/>
          <w:divBdr>
            <w:top w:val="none" w:sz="0" w:space="0" w:color="auto"/>
            <w:left w:val="none" w:sz="0" w:space="0" w:color="auto"/>
            <w:bottom w:val="none" w:sz="0" w:space="0" w:color="auto"/>
            <w:right w:val="none" w:sz="0" w:space="0" w:color="auto"/>
          </w:divBdr>
        </w:div>
        <w:div w:id="144514640">
          <w:marLeft w:val="480"/>
          <w:marRight w:val="0"/>
          <w:marTop w:val="0"/>
          <w:marBottom w:val="0"/>
          <w:divBdr>
            <w:top w:val="none" w:sz="0" w:space="0" w:color="auto"/>
            <w:left w:val="none" w:sz="0" w:space="0" w:color="auto"/>
            <w:bottom w:val="none" w:sz="0" w:space="0" w:color="auto"/>
            <w:right w:val="none" w:sz="0" w:space="0" w:color="auto"/>
          </w:divBdr>
        </w:div>
        <w:div w:id="1865242078">
          <w:marLeft w:val="480"/>
          <w:marRight w:val="0"/>
          <w:marTop w:val="0"/>
          <w:marBottom w:val="0"/>
          <w:divBdr>
            <w:top w:val="none" w:sz="0" w:space="0" w:color="auto"/>
            <w:left w:val="none" w:sz="0" w:space="0" w:color="auto"/>
            <w:bottom w:val="none" w:sz="0" w:space="0" w:color="auto"/>
            <w:right w:val="none" w:sz="0" w:space="0" w:color="auto"/>
          </w:divBdr>
        </w:div>
        <w:div w:id="1457526893">
          <w:marLeft w:val="480"/>
          <w:marRight w:val="0"/>
          <w:marTop w:val="0"/>
          <w:marBottom w:val="0"/>
          <w:divBdr>
            <w:top w:val="none" w:sz="0" w:space="0" w:color="auto"/>
            <w:left w:val="none" w:sz="0" w:space="0" w:color="auto"/>
            <w:bottom w:val="none" w:sz="0" w:space="0" w:color="auto"/>
            <w:right w:val="none" w:sz="0" w:space="0" w:color="auto"/>
          </w:divBdr>
        </w:div>
        <w:div w:id="243028813">
          <w:marLeft w:val="480"/>
          <w:marRight w:val="0"/>
          <w:marTop w:val="0"/>
          <w:marBottom w:val="0"/>
          <w:divBdr>
            <w:top w:val="none" w:sz="0" w:space="0" w:color="auto"/>
            <w:left w:val="none" w:sz="0" w:space="0" w:color="auto"/>
            <w:bottom w:val="none" w:sz="0" w:space="0" w:color="auto"/>
            <w:right w:val="none" w:sz="0" w:space="0" w:color="auto"/>
          </w:divBdr>
        </w:div>
        <w:div w:id="1105226054">
          <w:marLeft w:val="480"/>
          <w:marRight w:val="0"/>
          <w:marTop w:val="0"/>
          <w:marBottom w:val="0"/>
          <w:divBdr>
            <w:top w:val="none" w:sz="0" w:space="0" w:color="auto"/>
            <w:left w:val="none" w:sz="0" w:space="0" w:color="auto"/>
            <w:bottom w:val="none" w:sz="0" w:space="0" w:color="auto"/>
            <w:right w:val="none" w:sz="0" w:space="0" w:color="auto"/>
          </w:divBdr>
        </w:div>
        <w:div w:id="1073815917">
          <w:marLeft w:val="480"/>
          <w:marRight w:val="0"/>
          <w:marTop w:val="0"/>
          <w:marBottom w:val="0"/>
          <w:divBdr>
            <w:top w:val="none" w:sz="0" w:space="0" w:color="auto"/>
            <w:left w:val="none" w:sz="0" w:space="0" w:color="auto"/>
            <w:bottom w:val="none" w:sz="0" w:space="0" w:color="auto"/>
            <w:right w:val="none" w:sz="0" w:space="0" w:color="auto"/>
          </w:divBdr>
        </w:div>
        <w:div w:id="1633369752">
          <w:marLeft w:val="480"/>
          <w:marRight w:val="0"/>
          <w:marTop w:val="0"/>
          <w:marBottom w:val="0"/>
          <w:divBdr>
            <w:top w:val="none" w:sz="0" w:space="0" w:color="auto"/>
            <w:left w:val="none" w:sz="0" w:space="0" w:color="auto"/>
            <w:bottom w:val="none" w:sz="0" w:space="0" w:color="auto"/>
            <w:right w:val="none" w:sz="0" w:space="0" w:color="auto"/>
          </w:divBdr>
        </w:div>
        <w:div w:id="1449425824">
          <w:marLeft w:val="480"/>
          <w:marRight w:val="0"/>
          <w:marTop w:val="0"/>
          <w:marBottom w:val="0"/>
          <w:divBdr>
            <w:top w:val="none" w:sz="0" w:space="0" w:color="auto"/>
            <w:left w:val="none" w:sz="0" w:space="0" w:color="auto"/>
            <w:bottom w:val="none" w:sz="0" w:space="0" w:color="auto"/>
            <w:right w:val="none" w:sz="0" w:space="0" w:color="auto"/>
          </w:divBdr>
        </w:div>
        <w:div w:id="1640963549">
          <w:marLeft w:val="480"/>
          <w:marRight w:val="0"/>
          <w:marTop w:val="0"/>
          <w:marBottom w:val="0"/>
          <w:divBdr>
            <w:top w:val="none" w:sz="0" w:space="0" w:color="auto"/>
            <w:left w:val="none" w:sz="0" w:space="0" w:color="auto"/>
            <w:bottom w:val="none" w:sz="0" w:space="0" w:color="auto"/>
            <w:right w:val="none" w:sz="0" w:space="0" w:color="auto"/>
          </w:divBdr>
        </w:div>
        <w:div w:id="1148744706">
          <w:marLeft w:val="480"/>
          <w:marRight w:val="0"/>
          <w:marTop w:val="0"/>
          <w:marBottom w:val="0"/>
          <w:divBdr>
            <w:top w:val="none" w:sz="0" w:space="0" w:color="auto"/>
            <w:left w:val="none" w:sz="0" w:space="0" w:color="auto"/>
            <w:bottom w:val="none" w:sz="0" w:space="0" w:color="auto"/>
            <w:right w:val="none" w:sz="0" w:space="0" w:color="auto"/>
          </w:divBdr>
        </w:div>
        <w:div w:id="347831744">
          <w:marLeft w:val="480"/>
          <w:marRight w:val="0"/>
          <w:marTop w:val="0"/>
          <w:marBottom w:val="0"/>
          <w:divBdr>
            <w:top w:val="none" w:sz="0" w:space="0" w:color="auto"/>
            <w:left w:val="none" w:sz="0" w:space="0" w:color="auto"/>
            <w:bottom w:val="none" w:sz="0" w:space="0" w:color="auto"/>
            <w:right w:val="none" w:sz="0" w:space="0" w:color="auto"/>
          </w:divBdr>
        </w:div>
        <w:div w:id="1330135222">
          <w:marLeft w:val="480"/>
          <w:marRight w:val="0"/>
          <w:marTop w:val="0"/>
          <w:marBottom w:val="0"/>
          <w:divBdr>
            <w:top w:val="none" w:sz="0" w:space="0" w:color="auto"/>
            <w:left w:val="none" w:sz="0" w:space="0" w:color="auto"/>
            <w:bottom w:val="none" w:sz="0" w:space="0" w:color="auto"/>
            <w:right w:val="none" w:sz="0" w:space="0" w:color="auto"/>
          </w:divBdr>
        </w:div>
        <w:div w:id="778261503">
          <w:marLeft w:val="480"/>
          <w:marRight w:val="0"/>
          <w:marTop w:val="0"/>
          <w:marBottom w:val="0"/>
          <w:divBdr>
            <w:top w:val="none" w:sz="0" w:space="0" w:color="auto"/>
            <w:left w:val="none" w:sz="0" w:space="0" w:color="auto"/>
            <w:bottom w:val="none" w:sz="0" w:space="0" w:color="auto"/>
            <w:right w:val="none" w:sz="0" w:space="0" w:color="auto"/>
          </w:divBdr>
        </w:div>
      </w:divsChild>
    </w:div>
    <w:div w:id="164516548">
      <w:bodyDiv w:val="1"/>
      <w:marLeft w:val="0"/>
      <w:marRight w:val="0"/>
      <w:marTop w:val="0"/>
      <w:marBottom w:val="0"/>
      <w:divBdr>
        <w:top w:val="none" w:sz="0" w:space="0" w:color="auto"/>
        <w:left w:val="none" w:sz="0" w:space="0" w:color="auto"/>
        <w:bottom w:val="none" w:sz="0" w:space="0" w:color="auto"/>
        <w:right w:val="none" w:sz="0" w:space="0" w:color="auto"/>
      </w:divBdr>
    </w:div>
    <w:div w:id="164630606">
      <w:bodyDiv w:val="1"/>
      <w:marLeft w:val="0"/>
      <w:marRight w:val="0"/>
      <w:marTop w:val="0"/>
      <w:marBottom w:val="0"/>
      <w:divBdr>
        <w:top w:val="none" w:sz="0" w:space="0" w:color="auto"/>
        <w:left w:val="none" w:sz="0" w:space="0" w:color="auto"/>
        <w:bottom w:val="none" w:sz="0" w:space="0" w:color="auto"/>
        <w:right w:val="none" w:sz="0" w:space="0" w:color="auto"/>
      </w:divBdr>
    </w:div>
    <w:div w:id="164630810">
      <w:bodyDiv w:val="1"/>
      <w:marLeft w:val="0"/>
      <w:marRight w:val="0"/>
      <w:marTop w:val="0"/>
      <w:marBottom w:val="0"/>
      <w:divBdr>
        <w:top w:val="none" w:sz="0" w:space="0" w:color="auto"/>
        <w:left w:val="none" w:sz="0" w:space="0" w:color="auto"/>
        <w:bottom w:val="none" w:sz="0" w:space="0" w:color="auto"/>
        <w:right w:val="none" w:sz="0" w:space="0" w:color="auto"/>
      </w:divBdr>
    </w:div>
    <w:div w:id="164908164">
      <w:bodyDiv w:val="1"/>
      <w:marLeft w:val="0"/>
      <w:marRight w:val="0"/>
      <w:marTop w:val="0"/>
      <w:marBottom w:val="0"/>
      <w:divBdr>
        <w:top w:val="none" w:sz="0" w:space="0" w:color="auto"/>
        <w:left w:val="none" w:sz="0" w:space="0" w:color="auto"/>
        <w:bottom w:val="none" w:sz="0" w:space="0" w:color="auto"/>
        <w:right w:val="none" w:sz="0" w:space="0" w:color="auto"/>
      </w:divBdr>
      <w:divsChild>
        <w:div w:id="260455246">
          <w:marLeft w:val="480"/>
          <w:marRight w:val="0"/>
          <w:marTop w:val="0"/>
          <w:marBottom w:val="0"/>
          <w:divBdr>
            <w:top w:val="none" w:sz="0" w:space="0" w:color="auto"/>
            <w:left w:val="none" w:sz="0" w:space="0" w:color="auto"/>
            <w:bottom w:val="none" w:sz="0" w:space="0" w:color="auto"/>
            <w:right w:val="none" w:sz="0" w:space="0" w:color="auto"/>
          </w:divBdr>
        </w:div>
        <w:div w:id="885331611">
          <w:marLeft w:val="480"/>
          <w:marRight w:val="0"/>
          <w:marTop w:val="0"/>
          <w:marBottom w:val="0"/>
          <w:divBdr>
            <w:top w:val="none" w:sz="0" w:space="0" w:color="auto"/>
            <w:left w:val="none" w:sz="0" w:space="0" w:color="auto"/>
            <w:bottom w:val="none" w:sz="0" w:space="0" w:color="auto"/>
            <w:right w:val="none" w:sz="0" w:space="0" w:color="auto"/>
          </w:divBdr>
        </w:div>
        <w:div w:id="1260025147">
          <w:marLeft w:val="480"/>
          <w:marRight w:val="0"/>
          <w:marTop w:val="0"/>
          <w:marBottom w:val="0"/>
          <w:divBdr>
            <w:top w:val="none" w:sz="0" w:space="0" w:color="auto"/>
            <w:left w:val="none" w:sz="0" w:space="0" w:color="auto"/>
            <w:bottom w:val="none" w:sz="0" w:space="0" w:color="auto"/>
            <w:right w:val="none" w:sz="0" w:space="0" w:color="auto"/>
          </w:divBdr>
        </w:div>
        <w:div w:id="240070068">
          <w:marLeft w:val="480"/>
          <w:marRight w:val="0"/>
          <w:marTop w:val="0"/>
          <w:marBottom w:val="0"/>
          <w:divBdr>
            <w:top w:val="none" w:sz="0" w:space="0" w:color="auto"/>
            <w:left w:val="none" w:sz="0" w:space="0" w:color="auto"/>
            <w:bottom w:val="none" w:sz="0" w:space="0" w:color="auto"/>
            <w:right w:val="none" w:sz="0" w:space="0" w:color="auto"/>
          </w:divBdr>
        </w:div>
        <w:div w:id="1833334896">
          <w:marLeft w:val="480"/>
          <w:marRight w:val="0"/>
          <w:marTop w:val="0"/>
          <w:marBottom w:val="0"/>
          <w:divBdr>
            <w:top w:val="none" w:sz="0" w:space="0" w:color="auto"/>
            <w:left w:val="none" w:sz="0" w:space="0" w:color="auto"/>
            <w:bottom w:val="none" w:sz="0" w:space="0" w:color="auto"/>
            <w:right w:val="none" w:sz="0" w:space="0" w:color="auto"/>
          </w:divBdr>
        </w:div>
        <w:div w:id="97912222">
          <w:marLeft w:val="480"/>
          <w:marRight w:val="0"/>
          <w:marTop w:val="0"/>
          <w:marBottom w:val="0"/>
          <w:divBdr>
            <w:top w:val="none" w:sz="0" w:space="0" w:color="auto"/>
            <w:left w:val="none" w:sz="0" w:space="0" w:color="auto"/>
            <w:bottom w:val="none" w:sz="0" w:space="0" w:color="auto"/>
            <w:right w:val="none" w:sz="0" w:space="0" w:color="auto"/>
          </w:divBdr>
        </w:div>
        <w:div w:id="306784611">
          <w:marLeft w:val="480"/>
          <w:marRight w:val="0"/>
          <w:marTop w:val="0"/>
          <w:marBottom w:val="0"/>
          <w:divBdr>
            <w:top w:val="none" w:sz="0" w:space="0" w:color="auto"/>
            <w:left w:val="none" w:sz="0" w:space="0" w:color="auto"/>
            <w:bottom w:val="none" w:sz="0" w:space="0" w:color="auto"/>
            <w:right w:val="none" w:sz="0" w:space="0" w:color="auto"/>
          </w:divBdr>
        </w:div>
        <w:div w:id="1167476791">
          <w:marLeft w:val="480"/>
          <w:marRight w:val="0"/>
          <w:marTop w:val="0"/>
          <w:marBottom w:val="0"/>
          <w:divBdr>
            <w:top w:val="none" w:sz="0" w:space="0" w:color="auto"/>
            <w:left w:val="none" w:sz="0" w:space="0" w:color="auto"/>
            <w:bottom w:val="none" w:sz="0" w:space="0" w:color="auto"/>
            <w:right w:val="none" w:sz="0" w:space="0" w:color="auto"/>
          </w:divBdr>
        </w:div>
        <w:div w:id="2009821128">
          <w:marLeft w:val="480"/>
          <w:marRight w:val="0"/>
          <w:marTop w:val="0"/>
          <w:marBottom w:val="0"/>
          <w:divBdr>
            <w:top w:val="none" w:sz="0" w:space="0" w:color="auto"/>
            <w:left w:val="none" w:sz="0" w:space="0" w:color="auto"/>
            <w:bottom w:val="none" w:sz="0" w:space="0" w:color="auto"/>
            <w:right w:val="none" w:sz="0" w:space="0" w:color="auto"/>
          </w:divBdr>
        </w:div>
        <w:div w:id="1979144626">
          <w:marLeft w:val="480"/>
          <w:marRight w:val="0"/>
          <w:marTop w:val="0"/>
          <w:marBottom w:val="0"/>
          <w:divBdr>
            <w:top w:val="none" w:sz="0" w:space="0" w:color="auto"/>
            <w:left w:val="none" w:sz="0" w:space="0" w:color="auto"/>
            <w:bottom w:val="none" w:sz="0" w:space="0" w:color="auto"/>
            <w:right w:val="none" w:sz="0" w:space="0" w:color="auto"/>
          </w:divBdr>
        </w:div>
        <w:div w:id="333649409">
          <w:marLeft w:val="480"/>
          <w:marRight w:val="0"/>
          <w:marTop w:val="0"/>
          <w:marBottom w:val="0"/>
          <w:divBdr>
            <w:top w:val="none" w:sz="0" w:space="0" w:color="auto"/>
            <w:left w:val="none" w:sz="0" w:space="0" w:color="auto"/>
            <w:bottom w:val="none" w:sz="0" w:space="0" w:color="auto"/>
            <w:right w:val="none" w:sz="0" w:space="0" w:color="auto"/>
          </w:divBdr>
        </w:div>
        <w:div w:id="1170366546">
          <w:marLeft w:val="480"/>
          <w:marRight w:val="0"/>
          <w:marTop w:val="0"/>
          <w:marBottom w:val="0"/>
          <w:divBdr>
            <w:top w:val="none" w:sz="0" w:space="0" w:color="auto"/>
            <w:left w:val="none" w:sz="0" w:space="0" w:color="auto"/>
            <w:bottom w:val="none" w:sz="0" w:space="0" w:color="auto"/>
            <w:right w:val="none" w:sz="0" w:space="0" w:color="auto"/>
          </w:divBdr>
        </w:div>
        <w:div w:id="1364749161">
          <w:marLeft w:val="480"/>
          <w:marRight w:val="0"/>
          <w:marTop w:val="0"/>
          <w:marBottom w:val="0"/>
          <w:divBdr>
            <w:top w:val="none" w:sz="0" w:space="0" w:color="auto"/>
            <w:left w:val="none" w:sz="0" w:space="0" w:color="auto"/>
            <w:bottom w:val="none" w:sz="0" w:space="0" w:color="auto"/>
            <w:right w:val="none" w:sz="0" w:space="0" w:color="auto"/>
          </w:divBdr>
        </w:div>
        <w:div w:id="1160005048">
          <w:marLeft w:val="480"/>
          <w:marRight w:val="0"/>
          <w:marTop w:val="0"/>
          <w:marBottom w:val="0"/>
          <w:divBdr>
            <w:top w:val="none" w:sz="0" w:space="0" w:color="auto"/>
            <w:left w:val="none" w:sz="0" w:space="0" w:color="auto"/>
            <w:bottom w:val="none" w:sz="0" w:space="0" w:color="auto"/>
            <w:right w:val="none" w:sz="0" w:space="0" w:color="auto"/>
          </w:divBdr>
        </w:div>
        <w:div w:id="1273321827">
          <w:marLeft w:val="480"/>
          <w:marRight w:val="0"/>
          <w:marTop w:val="0"/>
          <w:marBottom w:val="0"/>
          <w:divBdr>
            <w:top w:val="none" w:sz="0" w:space="0" w:color="auto"/>
            <w:left w:val="none" w:sz="0" w:space="0" w:color="auto"/>
            <w:bottom w:val="none" w:sz="0" w:space="0" w:color="auto"/>
            <w:right w:val="none" w:sz="0" w:space="0" w:color="auto"/>
          </w:divBdr>
        </w:div>
        <w:div w:id="1367290684">
          <w:marLeft w:val="480"/>
          <w:marRight w:val="0"/>
          <w:marTop w:val="0"/>
          <w:marBottom w:val="0"/>
          <w:divBdr>
            <w:top w:val="none" w:sz="0" w:space="0" w:color="auto"/>
            <w:left w:val="none" w:sz="0" w:space="0" w:color="auto"/>
            <w:bottom w:val="none" w:sz="0" w:space="0" w:color="auto"/>
            <w:right w:val="none" w:sz="0" w:space="0" w:color="auto"/>
          </w:divBdr>
        </w:div>
        <w:div w:id="509104058">
          <w:marLeft w:val="480"/>
          <w:marRight w:val="0"/>
          <w:marTop w:val="0"/>
          <w:marBottom w:val="0"/>
          <w:divBdr>
            <w:top w:val="none" w:sz="0" w:space="0" w:color="auto"/>
            <w:left w:val="none" w:sz="0" w:space="0" w:color="auto"/>
            <w:bottom w:val="none" w:sz="0" w:space="0" w:color="auto"/>
            <w:right w:val="none" w:sz="0" w:space="0" w:color="auto"/>
          </w:divBdr>
        </w:div>
        <w:div w:id="839080285">
          <w:marLeft w:val="480"/>
          <w:marRight w:val="0"/>
          <w:marTop w:val="0"/>
          <w:marBottom w:val="0"/>
          <w:divBdr>
            <w:top w:val="none" w:sz="0" w:space="0" w:color="auto"/>
            <w:left w:val="none" w:sz="0" w:space="0" w:color="auto"/>
            <w:bottom w:val="none" w:sz="0" w:space="0" w:color="auto"/>
            <w:right w:val="none" w:sz="0" w:space="0" w:color="auto"/>
          </w:divBdr>
        </w:div>
        <w:div w:id="1752265745">
          <w:marLeft w:val="480"/>
          <w:marRight w:val="0"/>
          <w:marTop w:val="0"/>
          <w:marBottom w:val="0"/>
          <w:divBdr>
            <w:top w:val="none" w:sz="0" w:space="0" w:color="auto"/>
            <w:left w:val="none" w:sz="0" w:space="0" w:color="auto"/>
            <w:bottom w:val="none" w:sz="0" w:space="0" w:color="auto"/>
            <w:right w:val="none" w:sz="0" w:space="0" w:color="auto"/>
          </w:divBdr>
        </w:div>
        <w:div w:id="1643073948">
          <w:marLeft w:val="480"/>
          <w:marRight w:val="0"/>
          <w:marTop w:val="0"/>
          <w:marBottom w:val="0"/>
          <w:divBdr>
            <w:top w:val="none" w:sz="0" w:space="0" w:color="auto"/>
            <w:left w:val="none" w:sz="0" w:space="0" w:color="auto"/>
            <w:bottom w:val="none" w:sz="0" w:space="0" w:color="auto"/>
            <w:right w:val="none" w:sz="0" w:space="0" w:color="auto"/>
          </w:divBdr>
        </w:div>
        <w:div w:id="1882397100">
          <w:marLeft w:val="480"/>
          <w:marRight w:val="0"/>
          <w:marTop w:val="0"/>
          <w:marBottom w:val="0"/>
          <w:divBdr>
            <w:top w:val="none" w:sz="0" w:space="0" w:color="auto"/>
            <w:left w:val="none" w:sz="0" w:space="0" w:color="auto"/>
            <w:bottom w:val="none" w:sz="0" w:space="0" w:color="auto"/>
            <w:right w:val="none" w:sz="0" w:space="0" w:color="auto"/>
          </w:divBdr>
        </w:div>
        <w:div w:id="1531138489">
          <w:marLeft w:val="480"/>
          <w:marRight w:val="0"/>
          <w:marTop w:val="0"/>
          <w:marBottom w:val="0"/>
          <w:divBdr>
            <w:top w:val="none" w:sz="0" w:space="0" w:color="auto"/>
            <w:left w:val="none" w:sz="0" w:space="0" w:color="auto"/>
            <w:bottom w:val="none" w:sz="0" w:space="0" w:color="auto"/>
            <w:right w:val="none" w:sz="0" w:space="0" w:color="auto"/>
          </w:divBdr>
        </w:div>
        <w:div w:id="1057818456">
          <w:marLeft w:val="480"/>
          <w:marRight w:val="0"/>
          <w:marTop w:val="0"/>
          <w:marBottom w:val="0"/>
          <w:divBdr>
            <w:top w:val="none" w:sz="0" w:space="0" w:color="auto"/>
            <w:left w:val="none" w:sz="0" w:space="0" w:color="auto"/>
            <w:bottom w:val="none" w:sz="0" w:space="0" w:color="auto"/>
            <w:right w:val="none" w:sz="0" w:space="0" w:color="auto"/>
          </w:divBdr>
        </w:div>
        <w:div w:id="982855196">
          <w:marLeft w:val="480"/>
          <w:marRight w:val="0"/>
          <w:marTop w:val="0"/>
          <w:marBottom w:val="0"/>
          <w:divBdr>
            <w:top w:val="none" w:sz="0" w:space="0" w:color="auto"/>
            <w:left w:val="none" w:sz="0" w:space="0" w:color="auto"/>
            <w:bottom w:val="none" w:sz="0" w:space="0" w:color="auto"/>
            <w:right w:val="none" w:sz="0" w:space="0" w:color="auto"/>
          </w:divBdr>
        </w:div>
        <w:div w:id="203716234">
          <w:marLeft w:val="480"/>
          <w:marRight w:val="0"/>
          <w:marTop w:val="0"/>
          <w:marBottom w:val="0"/>
          <w:divBdr>
            <w:top w:val="none" w:sz="0" w:space="0" w:color="auto"/>
            <w:left w:val="none" w:sz="0" w:space="0" w:color="auto"/>
            <w:bottom w:val="none" w:sz="0" w:space="0" w:color="auto"/>
            <w:right w:val="none" w:sz="0" w:space="0" w:color="auto"/>
          </w:divBdr>
        </w:div>
        <w:div w:id="642778540">
          <w:marLeft w:val="480"/>
          <w:marRight w:val="0"/>
          <w:marTop w:val="0"/>
          <w:marBottom w:val="0"/>
          <w:divBdr>
            <w:top w:val="none" w:sz="0" w:space="0" w:color="auto"/>
            <w:left w:val="none" w:sz="0" w:space="0" w:color="auto"/>
            <w:bottom w:val="none" w:sz="0" w:space="0" w:color="auto"/>
            <w:right w:val="none" w:sz="0" w:space="0" w:color="auto"/>
          </w:divBdr>
        </w:div>
        <w:div w:id="745032801">
          <w:marLeft w:val="480"/>
          <w:marRight w:val="0"/>
          <w:marTop w:val="0"/>
          <w:marBottom w:val="0"/>
          <w:divBdr>
            <w:top w:val="none" w:sz="0" w:space="0" w:color="auto"/>
            <w:left w:val="none" w:sz="0" w:space="0" w:color="auto"/>
            <w:bottom w:val="none" w:sz="0" w:space="0" w:color="auto"/>
            <w:right w:val="none" w:sz="0" w:space="0" w:color="auto"/>
          </w:divBdr>
        </w:div>
        <w:div w:id="1178426242">
          <w:marLeft w:val="480"/>
          <w:marRight w:val="0"/>
          <w:marTop w:val="0"/>
          <w:marBottom w:val="0"/>
          <w:divBdr>
            <w:top w:val="none" w:sz="0" w:space="0" w:color="auto"/>
            <w:left w:val="none" w:sz="0" w:space="0" w:color="auto"/>
            <w:bottom w:val="none" w:sz="0" w:space="0" w:color="auto"/>
            <w:right w:val="none" w:sz="0" w:space="0" w:color="auto"/>
          </w:divBdr>
        </w:div>
        <w:div w:id="923998165">
          <w:marLeft w:val="480"/>
          <w:marRight w:val="0"/>
          <w:marTop w:val="0"/>
          <w:marBottom w:val="0"/>
          <w:divBdr>
            <w:top w:val="none" w:sz="0" w:space="0" w:color="auto"/>
            <w:left w:val="none" w:sz="0" w:space="0" w:color="auto"/>
            <w:bottom w:val="none" w:sz="0" w:space="0" w:color="auto"/>
            <w:right w:val="none" w:sz="0" w:space="0" w:color="auto"/>
          </w:divBdr>
        </w:div>
        <w:div w:id="1321813550">
          <w:marLeft w:val="480"/>
          <w:marRight w:val="0"/>
          <w:marTop w:val="0"/>
          <w:marBottom w:val="0"/>
          <w:divBdr>
            <w:top w:val="none" w:sz="0" w:space="0" w:color="auto"/>
            <w:left w:val="none" w:sz="0" w:space="0" w:color="auto"/>
            <w:bottom w:val="none" w:sz="0" w:space="0" w:color="auto"/>
            <w:right w:val="none" w:sz="0" w:space="0" w:color="auto"/>
          </w:divBdr>
        </w:div>
        <w:div w:id="2322131">
          <w:marLeft w:val="480"/>
          <w:marRight w:val="0"/>
          <w:marTop w:val="0"/>
          <w:marBottom w:val="0"/>
          <w:divBdr>
            <w:top w:val="none" w:sz="0" w:space="0" w:color="auto"/>
            <w:left w:val="none" w:sz="0" w:space="0" w:color="auto"/>
            <w:bottom w:val="none" w:sz="0" w:space="0" w:color="auto"/>
            <w:right w:val="none" w:sz="0" w:space="0" w:color="auto"/>
          </w:divBdr>
        </w:div>
        <w:div w:id="1095323188">
          <w:marLeft w:val="480"/>
          <w:marRight w:val="0"/>
          <w:marTop w:val="0"/>
          <w:marBottom w:val="0"/>
          <w:divBdr>
            <w:top w:val="none" w:sz="0" w:space="0" w:color="auto"/>
            <w:left w:val="none" w:sz="0" w:space="0" w:color="auto"/>
            <w:bottom w:val="none" w:sz="0" w:space="0" w:color="auto"/>
            <w:right w:val="none" w:sz="0" w:space="0" w:color="auto"/>
          </w:divBdr>
        </w:div>
        <w:div w:id="938685013">
          <w:marLeft w:val="480"/>
          <w:marRight w:val="0"/>
          <w:marTop w:val="0"/>
          <w:marBottom w:val="0"/>
          <w:divBdr>
            <w:top w:val="none" w:sz="0" w:space="0" w:color="auto"/>
            <w:left w:val="none" w:sz="0" w:space="0" w:color="auto"/>
            <w:bottom w:val="none" w:sz="0" w:space="0" w:color="auto"/>
            <w:right w:val="none" w:sz="0" w:space="0" w:color="auto"/>
          </w:divBdr>
        </w:div>
        <w:div w:id="1990205311">
          <w:marLeft w:val="480"/>
          <w:marRight w:val="0"/>
          <w:marTop w:val="0"/>
          <w:marBottom w:val="0"/>
          <w:divBdr>
            <w:top w:val="none" w:sz="0" w:space="0" w:color="auto"/>
            <w:left w:val="none" w:sz="0" w:space="0" w:color="auto"/>
            <w:bottom w:val="none" w:sz="0" w:space="0" w:color="auto"/>
            <w:right w:val="none" w:sz="0" w:space="0" w:color="auto"/>
          </w:divBdr>
        </w:div>
        <w:div w:id="1569147307">
          <w:marLeft w:val="480"/>
          <w:marRight w:val="0"/>
          <w:marTop w:val="0"/>
          <w:marBottom w:val="0"/>
          <w:divBdr>
            <w:top w:val="none" w:sz="0" w:space="0" w:color="auto"/>
            <w:left w:val="none" w:sz="0" w:space="0" w:color="auto"/>
            <w:bottom w:val="none" w:sz="0" w:space="0" w:color="auto"/>
            <w:right w:val="none" w:sz="0" w:space="0" w:color="auto"/>
          </w:divBdr>
        </w:div>
        <w:div w:id="1063068566">
          <w:marLeft w:val="480"/>
          <w:marRight w:val="0"/>
          <w:marTop w:val="0"/>
          <w:marBottom w:val="0"/>
          <w:divBdr>
            <w:top w:val="none" w:sz="0" w:space="0" w:color="auto"/>
            <w:left w:val="none" w:sz="0" w:space="0" w:color="auto"/>
            <w:bottom w:val="none" w:sz="0" w:space="0" w:color="auto"/>
            <w:right w:val="none" w:sz="0" w:space="0" w:color="auto"/>
          </w:divBdr>
        </w:div>
        <w:div w:id="1268465141">
          <w:marLeft w:val="480"/>
          <w:marRight w:val="0"/>
          <w:marTop w:val="0"/>
          <w:marBottom w:val="0"/>
          <w:divBdr>
            <w:top w:val="none" w:sz="0" w:space="0" w:color="auto"/>
            <w:left w:val="none" w:sz="0" w:space="0" w:color="auto"/>
            <w:bottom w:val="none" w:sz="0" w:space="0" w:color="auto"/>
            <w:right w:val="none" w:sz="0" w:space="0" w:color="auto"/>
          </w:divBdr>
        </w:div>
        <w:div w:id="65156410">
          <w:marLeft w:val="480"/>
          <w:marRight w:val="0"/>
          <w:marTop w:val="0"/>
          <w:marBottom w:val="0"/>
          <w:divBdr>
            <w:top w:val="none" w:sz="0" w:space="0" w:color="auto"/>
            <w:left w:val="none" w:sz="0" w:space="0" w:color="auto"/>
            <w:bottom w:val="none" w:sz="0" w:space="0" w:color="auto"/>
            <w:right w:val="none" w:sz="0" w:space="0" w:color="auto"/>
          </w:divBdr>
        </w:div>
        <w:div w:id="345906900">
          <w:marLeft w:val="480"/>
          <w:marRight w:val="0"/>
          <w:marTop w:val="0"/>
          <w:marBottom w:val="0"/>
          <w:divBdr>
            <w:top w:val="none" w:sz="0" w:space="0" w:color="auto"/>
            <w:left w:val="none" w:sz="0" w:space="0" w:color="auto"/>
            <w:bottom w:val="none" w:sz="0" w:space="0" w:color="auto"/>
            <w:right w:val="none" w:sz="0" w:space="0" w:color="auto"/>
          </w:divBdr>
        </w:div>
        <w:div w:id="757798795">
          <w:marLeft w:val="480"/>
          <w:marRight w:val="0"/>
          <w:marTop w:val="0"/>
          <w:marBottom w:val="0"/>
          <w:divBdr>
            <w:top w:val="none" w:sz="0" w:space="0" w:color="auto"/>
            <w:left w:val="none" w:sz="0" w:space="0" w:color="auto"/>
            <w:bottom w:val="none" w:sz="0" w:space="0" w:color="auto"/>
            <w:right w:val="none" w:sz="0" w:space="0" w:color="auto"/>
          </w:divBdr>
        </w:div>
        <w:div w:id="840897220">
          <w:marLeft w:val="480"/>
          <w:marRight w:val="0"/>
          <w:marTop w:val="0"/>
          <w:marBottom w:val="0"/>
          <w:divBdr>
            <w:top w:val="none" w:sz="0" w:space="0" w:color="auto"/>
            <w:left w:val="none" w:sz="0" w:space="0" w:color="auto"/>
            <w:bottom w:val="none" w:sz="0" w:space="0" w:color="auto"/>
            <w:right w:val="none" w:sz="0" w:space="0" w:color="auto"/>
          </w:divBdr>
        </w:div>
        <w:div w:id="2020309449">
          <w:marLeft w:val="480"/>
          <w:marRight w:val="0"/>
          <w:marTop w:val="0"/>
          <w:marBottom w:val="0"/>
          <w:divBdr>
            <w:top w:val="none" w:sz="0" w:space="0" w:color="auto"/>
            <w:left w:val="none" w:sz="0" w:space="0" w:color="auto"/>
            <w:bottom w:val="none" w:sz="0" w:space="0" w:color="auto"/>
            <w:right w:val="none" w:sz="0" w:space="0" w:color="auto"/>
          </w:divBdr>
        </w:div>
        <w:div w:id="1172834365">
          <w:marLeft w:val="480"/>
          <w:marRight w:val="0"/>
          <w:marTop w:val="0"/>
          <w:marBottom w:val="0"/>
          <w:divBdr>
            <w:top w:val="none" w:sz="0" w:space="0" w:color="auto"/>
            <w:left w:val="none" w:sz="0" w:space="0" w:color="auto"/>
            <w:bottom w:val="none" w:sz="0" w:space="0" w:color="auto"/>
            <w:right w:val="none" w:sz="0" w:space="0" w:color="auto"/>
          </w:divBdr>
        </w:div>
        <w:div w:id="573512911">
          <w:marLeft w:val="480"/>
          <w:marRight w:val="0"/>
          <w:marTop w:val="0"/>
          <w:marBottom w:val="0"/>
          <w:divBdr>
            <w:top w:val="none" w:sz="0" w:space="0" w:color="auto"/>
            <w:left w:val="none" w:sz="0" w:space="0" w:color="auto"/>
            <w:bottom w:val="none" w:sz="0" w:space="0" w:color="auto"/>
            <w:right w:val="none" w:sz="0" w:space="0" w:color="auto"/>
          </w:divBdr>
        </w:div>
        <w:div w:id="830945639">
          <w:marLeft w:val="480"/>
          <w:marRight w:val="0"/>
          <w:marTop w:val="0"/>
          <w:marBottom w:val="0"/>
          <w:divBdr>
            <w:top w:val="none" w:sz="0" w:space="0" w:color="auto"/>
            <w:left w:val="none" w:sz="0" w:space="0" w:color="auto"/>
            <w:bottom w:val="none" w:sz="0" w:space="0" w:color="auto"/>
            <w:right w:val="none" w:sz="0" w:space="0" w:color="auto"/>
          </w:divBdr>
        </w:div>
        <w:div w:id="754743479">
          <w:marLeft w:val="480"/>
          <w:marRight w:val="0"/>
          <w:marTop w:val="0"/>
          <w:marBottom w:val="0"/>
          <w:divBdr>
            <w:top w:val="none" w:sz="0" w:space="0" w:color="auto"/>
            <w:left w:val="none" w:sz="0" w:space="0" w:color="auto"/>
            <w:bottom w:val="none" w:sz="0" w:space="0" w:color="auto"/>
            <w:right w:val="none" w:sz="0" w:space="0" w:color="auto"/>
          </w:divBdr>
        </w:div>
        <w:div w:id="1039089142">
          <w:marLeft w:val="480"/>
          <w:marRight w:val="0"/>
          <w:marTop w:val="0"/>
          <w:marBottom w:val="0"/>
          <w:divBdr>
            <w:top w:val="none" w:sz="0" w:space="0" w:color="auto"/>
            <w:left w:val="none" w:sz="0" w:space="0" w:color="auto"/>
            <w:bottom w:val="none" w:sz="0" w:space="0" w:color="auto"/>
            <w:right w:val="none" w:sz="0" w:space="0" w:color="auto"/>
          </w:divBdr>
        </w:div>
        <w:div w:id="700789850">
          <w:marLeft w:val="480"/>
          <w:marRight w:val="0"/>
          <w:marTop w:val="0"/>
          <w:marBottom w:val="0"/>
          <w:divBdr>
            <w:top w:val="none" w:sz="0" w:space="0" w:color="auto"/>
            <w:left w:val="none" w:sz="0" w:space="0" w:color="auto"/>
            <w:bottom w:val="none" w:sz="0" w:space="0" w:color="auto"/>
            <w:right w:val="none" w:sz="0" w:space="0" w:color="auto"/>
          </w:divBdr>
        </w:div>
        <w:div w:id="2048528634">
          <w:marLeft w:val="480"/>
          <w:marRight w:val="0"/>
          <w:marTop w:val="0"/>
          <w:marBottom w:val="0"/>
          <w:divBdr>
            <w:top w:val="none" w:sz="0" w:space="0" w:color="auto"/>
            <w:left w:val="none" w:sz="0" w:space="0" w:color="auto"/>
            <w:bottom w:val="none" w:sz="0" w:space="0" w:color="auto"/>
            <w:right w:val="none" w:sz="0" w:space="0" w:color="auto"/>
          </w:divBdr>
        </w:div>
        <w:div w:id="1526673135">
          <w:marLeft w:val="480"/>
          <w:marRight w:val="0"/>
          <w:marTop w:val="0"/>
          <w:marBottom w:val="0"/>
          <w:divBdr>
            <w:top w:val="none" w:sz="0" w:space="0" w:color="auto"/>
            <w:left w:val="none" w:sz="0" w:space="0" w:color="auto"/>
            <w:bottom w:val="none" w:sz="0" w:space="0" w:color="auto"/>
            <w:right w:val="none" w:sz="0" w:space="0" w:color="auto"/>
          </w:divBdr>
        </w:div>
        <w:div w:id="194392366">
          <w:marLeft w:val="480"/>
          <w:marRight w:val="0"/>
          <w:marTop w:val="0"/>
          <w:marBottom w:val="0"/>
          <w:divBdr>
            <w:top w:val="none" w:sz="0" w:space="0" w:color="auto"/>
            <w:left w:val="none" w:sz="0" w:space="0" w:color="auto"/>
            <w:bottom w:val="none" w:sz="0" w:space="0" w:color="auto"/>
            <w:right w:val="none" w:sz="0" w:space="0" w:color="auto"/>
          </w:divBdr>
        </w:div>
        <w:div w:id="1032808373">
          <w:marLeft w:val="480"/>
          <w:marRight w:val="0"/>
          <w:marTop w:val="0"/>
          <w:marBottom w:val="0"/>
          <w:divBdr>
            <w:top w:val="none" w:sz="0" w:space="0" w:color="auto"/>
            <w:left w:val="none" w:sz="0" w:space="0" w:color="auto"/>
            <w:bottom w:val="none" w:sz="0" w:space="0" w:color="auto"/>
            <w:right w:val="none" w:sz="0" w:space="0" w:color="auto"/>
          </w:divBdr>
        </w:div>
        <w:div w:id="808204438">
          <w:marLeft w:val="480"/>
          <w:marRight w:val="0"/>
          <w:marTop w:val="0"/>
          <w:marBottom w:val="0"/>
          <w:divBdr>
            <w:top w:val="none" w:sz="0" w:space="0" w:color="auto"/>
            <w:left w:val="none" w:sz="0" w:space="0" w:color="auto"/>
            <w:bottom w:val="none" w:sz="0" w:space="0" w:color="auto"/>
            <w:right w:val="none" w:sz="0" w:space="0" w:color="auto"/>
          </w:divBdr>
        </w:div>
        <w:div w:id="1903246673">
          <w:marLeft w:val="480"/>
          <w:marRight w:val="0"/>
          <w:marTop w:val="0"/>
          <w:marBottom w:val="0"/>
          <w:divBdr>
            <w:top w:val="none" w:sz="0" w:space="0" w:color="auto"/>
            <w:left w:val="none" w:sz="0" w:space="0" w:color="auto"/>
            <w:bottom w:val="none" w:sz="0" w:space="0" w:color="auto"/>
            <w:right w:val="none" w:sz="0" w:space="0" w:color="auto"/>
          </w:divBdr>
        </w:div>
        <w:div w:id="1961374261">
          <w:marLeft w:val="480"/>
          <w:marRight w:val="0"/>
          <w:marTop w:val="0"/>
          <w:marBottom w:val="0"/>
          <w:divBdr>
            <w:top w:val="none" w:sz="0" w:space="0" w:color="auto"/>
            <w:left w:val="none" w:sz="0" w:space="0" w:color="auto"/>
            <w:bottom w:val="none" w:sz="0" w:space="0" w:color="auto"/>
            <w:right w:val="none" w:sz="0" w:space="0" w:color="auto"/>
          </w:divBdr>
        </w:div>
        <w:div w:id="931664851">
          <w:marLeft w:val="480"/>
          <w:marRight w:val="0"/>
          <w:marTop w:val="0"/>
          <w:marBottom w:val="0"/>
          <w:divBdr>
            <w:top w:val="none" w:sz="0" w:space="0" w:color="auto"/>
            <w:left w:val="none" w:sz="0" w:space="0" w:color="auto"/>
            <w:bottom w:val="none" w:sz="0" w:space="0" w:color="auto"/>
            <w:right w:val="none" w:sz="0" w:space="0" w:color="auto"/>
          </w:divBdr>
        </w:div>
        <w:div w:id="145896726">
          <w:marLeft w:val="480"/>
          <w:marRight w:val="0"/>
          <w:marTop w:val="0"/>
          <w:marBottom w:val="0"/>
          <w:divBdr>
            <w:top w:val="none" w:sz="0" w:space="0" w:color="auto"/>
            <w:left w:val="none" w:sz="0" w:space="0" w:color="auto"/>
            <w:bottom w:val="none" w:sz="0" w:space="0" w:color="auto"/>
            <w:right w:val="none" w:sz="0" w:space="0" w:color="auto"/>
          </w:divBdr>
        </w:div>
        <w:div w:id="728724243">
          <w:marLeft w:val="480"/>
          <w:marRight w:val="0"/>
          <w:marTop w:val="0"/>
          <w:marBottom w:val="0"/>
          <w:divBdr>
            <w:top w:val="none" w:sz="0" w:space="0" w:color="auto"/>
            <w:left w:val="none" w:sz="0" w:space="0" w:color="auto"/>
            <w:bottom w:val="none" w:sz="0" w:space="0" w:color="auto"/>
            <w:right w:val="none" w:sz="0" w:space="0" w:color="auto"/>
          </w:divBdr>
        </w:div>
        <w:div w:id="942496703">
          <w:marLeft w:val="480"/>
          <w:marRight w:val="0"/>
          <w:marTop w:val="0"/>
          <w:marBottom w:val="0"/>
          <w:divBdr>
            <w:top w:val="none" w:sz="0" w:space="0" w:color="auto"/>
            <w:left w:val="none" w:sz="0" w:space="0" w:color="auto"/>
            <w:bottom w:val="none" w:sz="0" w:space="0" w:color="auto"/>
            <w:right w:val="none" w:sz="0" w:space="0" w:color="auto"/>
          </w:divBdr>
        </w:div>
        <w:div w:id="1322470727">
          <w:marLeft w:val="480"/>
          <w:marRight w:val="0"/>
          <w:marTop w:val="0"/>
          <w:marBottom w:val="0"/>
          <w:divBdr>
            <w:top w:val="none" w:sz="0" w:space="0" w:color="auto"/>
            <w:left w:val="none" w:sz="0" w:space="0" w:color="auto"/>
            <w:bottom w:val="none" w:sz="0" w:space="0" w:color="auto"/>
            <w:right w:val="none" w:sz="0" w:space="0" w:color="auto"/>
          </w:divBdr>
        </w:div>
        <w:div w:id="981930844">
          <w:marLeft w:val="480"/>
          <w:marRight w:val="0"/>
          <w:marTop w:val="0"/>
          <w:marBottom w:val="0"/>
          <w:divBdr>
            <w:top w:val="none" w:sz="0" w:space="0" w:color="auto"/>
            <w:left w:val="none" w:sz="0" w:space="0" w:color="auto"/>
            <w:bottom w:val="none" w:sz="0" w:space="0" w:color="auto"/>
            <w:right w:val="none" w:sz="0" w:space="0" w:color="auto"/>
          </w:divBdr>
        </w:div>
        <w:div w:id="1287152660">
          <w:marLeft w:val="480"/>
          <w:marRight w:val="0"/>
          <w:marTop w:val="0"/>
          <w:marBottom w:val="0"/>
          <w:divBdr>
            <w:top w:val="none" w:sz="0" w:space="0" w:color="auto"/>
            <w:left w:val="none" w:sz="0" w:space="0" w:color="auto"/>
            <w:bottom w:val="none" w:sz="0" w:space="0" w:color="auto"/>
            <w:right w:val="none" w:sz="0" w:space="0" w:color="auto"/>
          </w:divBdr>
        </w:div>
      </w:divsChild>
    </w:div>
    <w:div w:id="165019845">
      <w:bodyDiv w:val="1"/>
      <w:marLeft w:val="0"/>
      <w:marRight w:val="0"/>
      <w:marTop w:val="0"/>
      <w:marBottom w:val="0"/>
      <w:divBdr>
        <w:top w:val="none" w:sz="0" w:space="0" w:color="auto"/>
        <w:left w:val="none" w:sz="0" w:space="0" w:color="auto"/>
        <w:bottom w:val="none" w:sz="0" w:space="0" w:color="auto"/>
        <w:right w:val="none" w:sz="0" w:space="0" w:color="auto"/>
      </w:divBdr>
    </w:div>
    <w:div w:id="165096012">
      <w:bodyDiv w:val="1"/>
      <w:marLeft w:val="0"/>
      <w:marRight w:val="0"/>
      <w:marTop w:val="0"/>
      <w:marBottom w:val="0"/>
      <w:divBdr>
        <w:top w:val="none" w:sz="0" w:space="0" w:color="auto"/>
        <w:left w:val="none" w:sz="0" w:space="0" w:color="auto"/>
        <w:bottom w:val="none" w:sz="0" w:space="0" w:color="auto"/>
        <w:right w:val="none" w:sz="0" w:space="0" w:color="auto"/>
      </w:divBdr>
    </w:div>
    <w:div w:id="165246236">
      <w:bodyDiv w:val="1"/>
      <w:marLeft w:val="0"/>
      <w:marRight w:val="0"/>
      <w:marTop w:val="0"/>
      <w:marBottom w:val="0"/>
      <w:divBdr>
        <w:top w:val="none" w:sz="0" w:space="0" w:color="auto"/>
        <w:left w:val="none" w:sz="0" w:space="0" w:color="auto"/>
        <w:bottom w:val="none" w:sz="0" w:space="0" w:color="auto"/>
        <w:right w:val="none" w:sz="0" w:space="0" w:color="auto"/>
      </w:divBdr>
    </w:div>
    <w:div w:id="165363029">
      <w:bodyDiv w:val="1"/>
      <w:marLeft w:val="0"/>
      <w:marRight w:val="0"/>
      <w:marTop w:val="0"/>
      <w:marBottom w:val="0"/>
      <w:divBdr>
        <w:top w:val="none" w:sz="0" w:space="0" w:color="auto"/>
        <w:left w:val="none" w:sz="0" w:space="0" w:color="auto"/>
        <w:bottom w:val="none" w:sz="0" w:space="0" w:color="auto"/>
        <w:right w:val="none" w:sz="0" w:space="0" w:color="auto"/>
      </w:divBdr>
    </w:div>
    <w:div w:id="165366251">
      <w:bodyDiv w:val="1"/>
      <w:marLeft w:val="0"/>
      <w:marRight w:val="0"/>
      <w:marTop w:val="0"/>
      <w:marBottom w:val="0"/>
      <w:divBdr>
        <w:top w:val="none" w:sz="0" w:space="0" w:color="auto"/>
        <w:left w:val="none" w:sz="0" w:space="0" w:color="auto"/>
        <w:bottom w:val="none" w:sz="0" w:space="0" w:color="auto"/>
        <w:right w:val="none" w:sz="0" w:space="0" w:color="auto"/>
      </w:divBdr>
    </w:div>
    <w:div w:id="166292824">
      <w:bodyDiv w:val="1"/>
      <w:marLeft w:val="0"/>
      <w:marRight w:val="0"/>
      <w:marTop w:val="0"/>
      <w:marBottom w:val="0"/>
      <w:divBdr>
        <w:top w:val="none" w:sz="0" w:space="0" w:color="auto"/>
        <w:left w:val="none" w:sz="0" w:space="0" w:color="auto"/>
        <w:bottom w:val="none" w:sz="0" w:space="0" w:color="auto"/>
        <w:right w:val="none" w:sz="0" w:space="0" w:color="auto"/>
      </w:divBdr>
    </w:div>
    <w:div w:id="166597271">
      <w:bodyDiv w:val="1"/>
      <w:marLeft w:val="0"/>
      <w:marRight w:val="0"/>
      <w:marTop w:val="0"/>
      <w:marBottom w:val="0"/>
      <w:divBdr>
        <w:top w:val="none" w:sz="0" w:space="0" w:color="auto"/>
        <w:left w:val="none" w:sz="0" w:space="0" w:color="auto"/>
        <w:bottom w:val="none" w:sz="0" w:space="0" w:color="auto"/>
        <w:right w:val="none" w:sz="0" w:space="0" w:color="auto"/>
      </w:divBdr>
      <w:divsChild>
        <w:div w:id="1260212801">
          <w:marLeft w:val="480"/>
          <w:marRight w:val="0"/>
          <w:marTop w:val="0"/>
          <w:marBottom w:val="0"/>
          <w:divBdr>
            <w:top w:val="none" w:sz="0" w:space="0" w:color="auto"/>
            <w:left w:val="none" w:sz="0" w:space="0" w:color="auto"/>
            <w:bottom w:val="none" w:sz="0" w:space="0" w:color="auto"/>
            <w:right w:val="none" w:sz="0" w:space="0" w:color="auto"/>
          </w:divBdr>
        </w:div>
        <w:div w:id="942766799">
          <w:marLeft w:val="480"/>
          <w:marRight w:val="0"/>
          <w:marTop w:val="0"/>
          <w:marBottom w:val="0"/>
          <w:divBdr>
            <w:top w:val="none" w:sz="0" w:space="0" w:color="auto"/>
            <w:left w:val="none" w:sz="0" w:space="0" w:color="auto"/>
            <w:bottom w:val="none" w:sz="0" w:space="0" w:color="auto"/>
            <w:right w:val="none" w:sz="0" w:space="0" w:color="auto"/>
          </w:divBdr>
        </w:div>
        <w:div w:id="7417285">
          <w:marLeft w:val="480"/>
          <w:marRight w:val="0"/>
          <w:marTop w:val="0"/>
          <w:marBottom w:val="0"/>
          <w:divBdr>
            <w:top w:val="none" w:sz="0" w:space="0" w:color="auto"/>
            <w:left w:val="none" w:sz="0" w:space="0" w:color="auto"/>
            <w:bottom w:val="none" w:sz="0" w:space="0" w:color="auto"/>
            <w:right w:val="none" w:sz="0" w:space="0" w:color="auto"/>
          </w:divBdr>
        </w:div>
        <w:div w:id="2099985962">
          <w:marLeft w:val="480"/>
          <w:marRight w:val="0"/>
          <w:marTop w:val="0"/>
          <w:marBottom w:val="0"/>
          <w:divBdr>
            <w:top w:val="none" w:sz="0" w:space="0" w:color="auto"/>
            <w:left w:val="none" w:sz="0" w:space="0" w:color="auto"/>
            <w:bottom w:val="none" w:sz="0" w:space="0" w:color="auto"/>
            <w:right w:val="none" w:sz="0" w:space="0" w:color="auto"/>
          </w:divBdr>
        </w:div>
        <w:div w:id="1554267034">
          <w:marLeft w:val="480"/>
          <w:marRight w:val="0"/>
          <w:marTop w:val="0"/>
          <w:marBottom w:val="0"/>
          <w:divBdr>
            <w:top w:val="none" w:sz="0" w:space="0" w:color="auto"/>
            <w:left w:val="none" w:sz="0" w:space="0" w:color="auto"/>
            <w:bottom w:val="none" w:sz="0" w:space="0" w:color="auto"/>
            <w:right w:val="none" w:sz="0" w:space="0" w:color="auto"/>
          </w:divBdr>
        </w:div>
        <w:div w:id="726298166">
          <w:marLeft w:val="480"/>
          <w:marRight w:val="0"/>
          <w:marTop w:val="0"/>
          <w:marBottom w:val="0"/>
          <w:divBdr>
            <w:top w:val="none" w:sz="0" w:space="0" w:color="auto"/>
            <w:left w:val="none" w:sz="0" w:space="0" w:color="auto"/>
            <w:bottom w:val="none" w:sz="0" w:space="0" w:color="auto"/>
            <w:right w:val="none" w:sz="0" w:space="0" w:color="auto"/>
          </w:divBdr>
        </w:div>
        <w:div w:id="1154369107">
          <w:marLeft w:val="480"/>
          <w:marRight w:val="0"/>
          <w:marTop w:val="0"/>
          <w:marBottom w:val="0"/>
          <w:divBdr>
            <w:top w:val="none" w:sz="0" w:space="0" w:color="auto"/>
            <w:left w:val="none" w:sz="0" w:space="0" w:color="auto"/>
            <w:bottom w:val="none" w:sz="0" w:space="0" w:color="auto"/>
            <w:right w:val="none" w:sz="0" w:space="0" w:color="auto"/>
          </w:divBdr>
        </w:div>
        <w:div w:id="1981569102">
          <w:marLeft w:val="480"/>
          <w:marRight w:val="0"/>
          <w:marTop w:val="0"/>
          <w:marBottom w:val="0"/>
          <w:divBdr>
            <w:top w:val="none" w:sz="0" w:space="0" w:color="auto"/>
            <w:left w:val="none" w:sz="0" w:space="0" w:color="auto"/>
            <w:bottom w:val="none" w:sz="0" w:space="0" w:color="auto"/>
            <w:right w:val="none" w:sz="0" w:space="0" w:color="auto"/>
          </w:divBdr>
        </w:div>
        <w:div w:id="1418747558">
          <w:marLeft w:val="480"/>
          <w:marRight w:val="0"/>
          <w:marTop w:val="0"/>
          <w:marBottom w:val="0"/>
          <w:divBdr>
            <w:top w:val="none" w:sz="0" w:space="0" w:color="auto"/>
            <w:left w:val="none" w:sz="0" w:space="0" w:color="auto"/>
            <w:bottom w:val="none" w:sz="0" w:space="0" w:color="auto"/>
            <w:right w:val="none" w:sz="0" w:space="0" w:color="auto"/>
          </w:divBdr>
        </w:div>
        <w:div w:id="536434337">
          <w:marLeft w:val="480"/>
          <w:marRight w:val="0"/>
          <w:marTop w:val="0"/>
          <w:marBottom w:val="0"/>
          <w:divBdr>
            <w:top w:val="none" w:sz="0" w:space="0" w:color="auto"/>
            <w:left w:val="none" w:sz="0" w:space="0" w:color="auto"/>
            <w:bottom w:val="none" w:sz="0" w:space="0" w:color="auto"/>
            <w:right w:val="none" w:sz="0" w:space="0" w:color="auto"/>
          </w:divBdr>
        </w:div>
        <w:div w:id="2077704920">
          <w:marLeft w:val="480"/>
          <w:marRight w:val="0"/>
          <w:marTop w:val="0"/>
          <w:marBottom w:val="0"/>
          <w:divBdr>
            <w:top w:val="none" w:sz="0" w:space="0" w:color="auto"/>
            <w:left w:val="none" w:sz="0" w:space="0" w:color="auto"/>
            <w:bottom w:val="none" w:sz="0" w:space="0" w:color="auto"/>
            <w:right w:val="none" w:sz="0" w:space="0" w:color="auto"/>
          </w:divBdr>
        </w:div>
        <w:div w:id="1996762324">
          <w:marLeft w:val="480"/>
          <w:marRight w:val="0"/>
          <w:marTop w:val="0"/>
          <w:marBottom w:val="0"/>
          <w:divBdr>
            <w:top w:val="none" w:sz="0" w:space="0" w:color="auto"/>
            <w:left w:val="none" w:sz="0" w:space="0" w:color="auto"/>
            <w:bottom w:val="none" w:sz="0" w:space="0" w:color="auto"/>
            <w:right w:val="none" w:sz="0" w:space="0" w:color="auto"/>
          </w:divBdr>
        </w:div>
        <w:div w:id="1279486369">
          <w:marLeft w:val="480"/>
          <w:marRight w:val="0"/>
          <w:marTop w:val="0"/>
          <w:marBottom w:val="0"/>
          <w:divBdr>
            <w:top w:val="none" w:sz="0" w:space="0" w:color="auto"/>
            <w:left w:val="none" w:sz="0" w:space="0" w:color="auto"/>
            <w:bottom w:val="none" w:sz="0" w:space="0" w:color="auto"/>
            <w:right w:val="none" w:sz="0" w:space="0" w:color="auto"/>
          </w:divBdr>
        </w:div>
        <w:div w:id="1735159019">
          <w:marLeft w:val="480"/>
          <w:marRight w:val="0"/>
          <w:marTop w:val="0"/>
          <w:marBottom w:val="0"/>
          <w:divBdr>
            <w:top w:val="none" w:sz="0" w:space="0" w:color="auto"/>
            <w:left w:val="none" w:sz="0" w:space="0" w:color="auto"/>
            <w:bottom w:val="none" w:sz="0" w:space="0" w:color="auto"/>
            <w:right w:val="none" w:sz="0" w:space="0" w:color="auto"/>
          </w:divBdr>
        </w:div>
        <w:div w:id="664170429">
          <w:marLeft w:val="480"/>
          <w:marRight w:val="0"/>
          <w:marTop w:val="0"/>
          <w:marBottom w:val="0"/>
          <w:divBdr>
            <w:top w:val="none" w:sz="0" w:space="0" w:color="auto"/>
            <w:left w:val="none" w:sz="0" w:space="0" w:color="auto"/>
            <w:bottom w:val="none" w:sz="0" w:space="0" w:color="auto"/>
            <w:right w:val="none" w:sz="0" w:space="0" w:color="auto"/>
          </w:divBdr>
        </w:div>
        <w:div w:id="1168014492">
          <w:marLeft w:val="480"/>
          <w:marRight w:val="0"/>
          <w:marTop w:val="0"/>
          <w:marBottom w:val="0"/>
          <w:divBdr>
            <w:top w:val="none" w:sz="0" w:space="0" w:color="auto"/>
            <w:left w:val="none" w:sz="0" w:space="0" w:color="auto"/>
            <w:bottom w:val="none" w:sz="0" w:space="0" w:color="auto"/>
            <w:right w:val="none" w:sz="0" w:space="0" w:color="auto"/>
          </w:divBdr>
        </w:div>
        <w:div w:id="648484740">
          <w:marLeft w:val="480"/>
          <w:marRight w:val="0"/>
          <w:marTop w:val="0"/>
          <w:marBottom w:val="0"/>
          <w:divBdr>
            <w:top w:val="none" w:sz="0" w:space="0" w:color="auto"/>
            <w:left w:val="none" w:sz="0" w:space="0" w:color="auto"/>
            <w:bottom w:val="none" w:sz="0" w:space="0" w:color="auto"/>
            <w:right w:val="none" w:sz="0" w:space="0" w:color="auto"/>
          </w:divBdr>
        </w:div>
        <w:div w:id="729426167">
          <w:marLeft w:val="480"/>
          <w:marRight w:val="0"/>
          <w:marTop w:val="0"/>
          <w:marBottom w:val="0"/>
          <w:divBdr>
            <w:top w:val="none" w:sz="0" w:space="0" w:color="auto"/>
            <w:left w:val="none" w:sz="0" w:space="0" w:color="auto"/>
            <w:bottom w:val="none" w:sz="0" w:space="0" w:color="auto"/>
            <w:right w:val="none" w:sz="0" w:space="0" w:color="auto"/>
          </w:divBdr>
        </w:div>
        <w:div w:id="584534081">
          <w:marLeft w:val="480"/>
          <w:marRight w:val="0"/>
          <w:marTop w:val="0"/>
          <w:marBottom w:val="0"/>
          <w:divBdr>
            <w:top w:val="none" w:sz="0" w:space="0" w:color="auto"/>
            <w:left w:val="none" w:sz="0" w:space="0" w:color="auto"/>
            <w:bottom w:val="none" w:sz="0" w:space="0" w:color="auto"/>
            <w:right w:val="none" w:sz="0" w:space="0" w:color="auto"/>
          </w:divBdr>
        </w:div>
        <w:div w:id="202907118">
          <w:marLeft w:val="480"/>
          <w:marRight w:val="0"/>
          <w:marTop w:val="0"/>
          <w:marBottom w:val="0"/>
          <w:divBdr>
            <w:top w:val="none" w:sz="0" w:space="0" w:color="auto"/>
            <w:left w:val="none" w:sz="0" w:space="0" w:color="auto"/>
            <w:bottom w:val="none" w:sz="0" w:space="0" w:color="auto"/>
            <w:right w:val="none" w:sz="0" w:space="0" w:color="auto"/>
          </w:divBdr>
        </w:div>
        <w:div w:id="1213232678">
          <w:marLeft w:val="480"/>
          <w:marRight w:val="0"/>
          <w:marTop w:val="0"/>
          <w:marBottom w:val="0"/>
          <w:divBdr>
            <w:top w:val="none" w:sz="0" w:space="0" w:color="auto"/>
            <w:left w:val="none" w:sz="0" w:space="0" w:color="auto"/>
            <w:bottom w:val="none" w:sz="0" w:space="0" w:color="auto"/>
            <w:right w:val="none" w:sz="0" w:space="0" w:color="auto"/>
          </w:divBdr>
        </w:div>
        <w:div w:id="854996917">
          <w:marLeft w:val="480"/>
          <w:marRight w:val="0"/>
          <w:marTop w:val="0"/>
          <w:marBottom w:val="0"/>
          <w:divBdr>
            <w:top w:val="none" w:sz="0" w:space="0" w:color="auto"/>
            <w:left w:val="none" w:sz="0" w:space="0" w:color="auto"/>
            <w:bottom w:val="none" w:sz="0" w:space="0" w:color="auto"/>
            <w:right w:val="none" w:sz="0" w:space="0" w:color="auto"/>
          </w:divBdr>
        </w:div>
        <w:div w:id="799956134">
          <w:marLeft w:val="480"/>
          <w:marRight w:val="0"/>
          <w:marTop w:val="0"/>
          <w:marBottom w:val="0"/>
          <w:divBdr>
            <w:top w:val="none" w:sz="0" w:space="0" w:color="auto"/>
            <w:left w:val="none" w:sz="0" w:space="0" w:color="auto"/>
            <w:bottom w:val="none" w:sz="0" w:space="0" w:color="auto"/>
            <w:right w:val="none" w:sz="0" w:space="0" w:color="auto"/>
          </w:divBdr>
        </w:div>
        <w:div w:id="1647972830">
          <w:marLeft w:val="480"/>
          <w:marRight w:val="0"/>
          <w:marTop w:val="0"/>
          <w:marBottom w:val="0"/>
          <w:divBdr>
            <w:top w:val="none" w:sz="0" w:space="0" w:color="auto"/>
            <w:left w:val="none" w:sz="0" w:space="0" w:color="auto"/>
            <w:bottom w:val="none" w:sz="0" w:space="0" w:color="auto"/>
            <w:right w:val="none" w:sz="0" w:space="0" w:color="auto"/>
          </w:divBdr>
        </w:div>
        <w:div w:id="53164918">
          <w:marLeft w:val="480"/>
          <w:marRight w:val="0"/>
          <w:marTop w:val="0"/>
          <w:marBottom w:val="0"/>
          <w:divBdr>
            <w:top w:val="none" w:sz="0" w:space="0" w:color="auto"/>
            <w:left w:val="none" w:sz="0" w:space="0" w:color="auto"/>
            <w:bottom w:val="none" w:sz="0" w:space="0" w:color="auto"/>
            <w:right w:val="none" w:sz="0" w:space="0" w:color="auto"/>
          </w:divBdr>
        </w:div>
        <w:div w:id="695038555">
          <w:marLeft w:val="480"/>
          <w:marRight w:val="0"/>
          <w:marTop w:val="0"/>
          <w:marBottom w:val="0"/>
          <w:divBdr>
            <w:top w:val="none" w:sz="0" w:space="0" w:color="auto"/>
            <w:left w:val="none" w:sz="0" w:space="0" w:color="auto"/>
            <w:bottom w:val="none" w:sz="0" w:space="0" w:color="auto"/>
            <w:right w:val="none" w:sz="0" w:space="0" w:color="auto"/>
          </w:divBdr>
        </w:div>
        <w:div w:id="726689592">
          <w:marLeft w:val="480"/>
          <w:marRight w:val="0"/>
          <w:marTop w:val="0"/>
          <w:marBottom w:val="0"/>
          <w:divBdr>
            <w:top w:val="none" w:sz="0" w:space="0" w:color="auto"/>
            <w:left w:val="none" w:sz="0" w:space="0" w:color="auto"/>
            <w:bottom w:val="none" w:sz="0" w:space="0" w:color="auto"/>
            <w:right w:val="none" w:sz="0" w:space="0" w:color="auto"/>
          </w:divBdr>
        </w:div>
        <w:div w:id="2031250340">
          <w:marLeft w:val="480"/>
          <w:marRight w:val="0"/>
          <w:marTop w:val="0"/>
          <w:marBottom w:val="0"/>
          <w:divBdr>
            <w:top w:val="none" w:sz="0" w:space="0" w:color="auto"/>
            <w:left w:val="none" w:sz="0" w:space="0" w:color="auto"/>
            <w:bottom w:val="none" w:sz="0" w:space="0" w:color="auto"/>
            <w:right w:val="none" w:sz="0" w:space="0" w:color="auto"/>
          </w:divBdr>
        </w:div>
        <w:div w:id="599679839">
          <w:marLeft w:val="480"/>
          <w:marRight w:val="0"/>
          <w:marTop w:val="0"/>
          <w:marBottom w:val="0"/>
          <w:divBdr>
            <w:top w:val="none" w:sz="0" w:space="0" w:color="auto"/>
            <w:left w:val="none" w:sz="0" w:space="0" w:color="auto"/>
            <w:bottom w:val="none" w:sz="0" w:space="0" w:color="auto"/>
            <w:right w:val="none" w:sz="0" w:space="0" w:color="auto"/>
          </w:divBdr>
        </w:div>
        <w:div w:id="1743063150">
          <w:marLeft w:val="480"/>
          <w:marRight w:val="0"/>
          <w:marTop w:val="0"/>
          <w:marBottom w:val="0"/>
          <w:divBdr>
            <w:top w:val="none" w:sz="0" w:space="0" w:color="auto"/>
            <w:left w:val="none" w:sz="0" w:space="0" w:color="auto"/>
            <w:bottom w:val="none" w:sz="0" w:space="0" w:color="auto"/>
            <w:right w:val="none" w:sz="0" w:space="0" w:color="auto"/>
          </w:divBdr>
        </w:div>
        <w:div w:id="1773891504">
          <w:marLeft w:val="480"/>
          <w:marRight w:val="0"/>
          <w:marTop w:val="0"/>
          <w:marBottom w:val="0"/>
          <w:divBdr>
            <w:top w:val="none" w:sz="0" w:space="0" w:color="auto"/>
            <w:left w:val="none" w:sz="0" w:space="0" w:color="auto"/>
            <w:bottom w:val="none" w:sz="0" w:space="0" w:color="auto"/>
            <w:right w:val="none" w:sz="0" w:space="0" w:color="auto"/>
          </w:divBdr>
        </w:div>
        <w:div w:id="1845125734">
          <w:marLeft w:val="480"/>
          <w:marRight w:val="0"/>
          <w:marTop w:val="0"/>
          <w:marBottom w:val="0"/>
          <w:divBdr>
            <w:top w:val="none" w:sz="0" w:space="0" w:color="auto"/>
            <w:left w:val="none" w:sz="0" w:space="0" w:color="auto"/>
            <w:bottom w:val="none" w:sz="0" w:space="0" w:color="auto"/>
            <w:right w:val="none" w:sz="0" w:space="0" w:color="auto"/>
          </w:divBdr>
        </w:div>
        <w:div w:id="331497298">
          <w:marLeft w:val="480"/>
          <w:marRight w:val="0"/>
          <w:marTop w:val="0"/>
          <w:marBottom w:val="0"/>
          <w:divBdr>
            <w:top w:val="none" w:sz="0" w:space="0" w:color="auto"/>
            <w:left w:val="none" w:sz="0" w:space="0" w:color="auto"/>
            <w:bottom w:val="none" w:sz="0" w:space="0" w:color="auto"/>
            <w:right w:val="none" w:sz="0" w:space="0" w:color="auto"/>
          </w:divBdr>
        </w:div>
        <w:div w:id="880630346">
          <w:marLeft w:val="480"/>
          <w:marRight w:val="0"/>
          <w:marTop w:val="0"/>
          <w:marBottom w:val="0"/>
          <w:divBdr>
            <w:top w:val="none" w:sz="0" w:space="0" w:color="auto"/>
            <w:left w:val="none" w:sz="0" w:space="0" w:color="auto"/>
            <w:bottom w:val="none" w:sz="0" w:space="0" w:color="auto"/>
            <w:right w:val="none" w:sz="0" w:space="0" w:color="auto"/>
          </w:divBdr>
        </w:div>
        <w:div w:id="2005819049">
          <w:marLeft w:val="480"/>
          <w:marRight w:val="0"/>
          <w:marTop w:val="0"/>
          <w:marBottom w:val="0"/>
          <w:divBdr>
            <w:top w:val="none" w:sz="0" w:space="0" w:color="auto"/>
            <w:left w:val="none" w:sz="0" w:space="0" w:color="auto"/>
            <w:bottom w:val="none" w:sz="0" w:space="0" w:color="auto"/>
            <w:right w:val="none" w:sz="0" w:space="0" w:color="auto"/>
          </w:divBdr>
        </w:div>
        <w:div w:id="673072596">
          <w:marLeft w:val="480"/>
          <w:marRight w:val="0"/>
          <w:marTop w:val="0"/>
          <w:marBottom w:val="0"/>
          <w:divBdr>
            <w:top w:val="none" w:sz="0" w:space="0" w:color="auto"/>
            <w:left w:val="none" w:sz="0" w:space="0" w:color="auto"/>
            <w:bottom w:val="none" w:sz="0" w:space="0" w:color="auto"/>
            <w:right w:val="none" w:sz="0" w:space="0" w:color="auto"/>
          </w:divBdr>
        </w:div>
        <w:div w:id="1823692507">
          <w:marLeft w:val="480"/>
          <w:marRight w:val="0"/>
          <w:marTop w:val="0"/>
          <w:marBottom w:val="0"/>
          <w:divBdr>
            <w:top w:val="none" w:sz="0" w:space="0" w:color="auto"/>
            <w:left w:val="none" w:sz="0" w:space="0" w:color="auto"/>
            <w:bottom w:val="none" w:sz="0" w:space="0" w:color="auto"/>
            <w:right w:val="none" w:sz="0" w:space="0" w:color="auto"/>
          </w:divBdr>
        </w:div>
        <w:div w:id="721948388">
          <w:marLeft w:val="480"/>
          <w:marRight w:val="0"/>
          <w:marTop w:val="0"/>
          <w:marBottom w:val="0"/>
          <w:divBdr>
            <w:top w:val="none" w:sz="0" w:space="0" w:color="auto"/>
            <w:left w:val="none" w:sz="0" w:space="0" w:color="auto"/>
            <w:bottom w:val="none" w:sz="0" w:space="0" w:color="auto"/>
            <w:right w:val="none" w:sz="0" w:space="0" w:color="auto"/>
          </w:divBdr>
        </w:div>
        <w:div w:id="1012882066">
          <w:marLeft w:val="480"/>
          <w:marRight w:val="0"/>
          <w:marTop w:val="0"/>
          <w:marBottom w:val="0"/>
          <w:divBdr>
            <w:top w:val="none" w:sz="0" w:space="0" w:color="auto"/>
            <w:left w:val="none" w:sz="0" w:space="0" w:color="auto"/>
            <w:bottom w:val="none" w:sz="0" w:space="0" w:color="auto"/>
            <w:right w:val="none" w:sz="0" w:space="0" w:color="auto"/>
          </w:divBdr>
        </w:div>
        <w:div w:id="944575129">
          <w:marLeft w:val="480"/>
          <w:marRight w:val="0"/>
          <w:marTop w:val="0"/>
          <w:marBottom w:val="0"/>
          <w:divBdr>
            <w:top w:val="none" w:sz="0" w:space="0" w:color="auto"/>
            <w:left w:val="none" w:sz="0" w:space="0" w:color="auto"/>
            <w:bottom w:val="none" w:sz="0" w:space="0" w:color="auto"/>
            <w:right w:val="none" w:sz="0" w:space="0" w:color="auto"/>
          </w:divBdr>
        </w:div>
        <w:div w:id="242108919">
          <w:marLeft w:val="480"/>
          <w:marRight w:val="0"/>
          <w:marTop w:val="0"/>
          <w:marBottom w:val="0"/>
          <w:divBdr>
            <w:top w:val="none" w:sz="0" w:space="0" w:color="auto"/>
            <w:left w:val="none" w:sz="0" w:space="0" w:color="auto"/>
            <w:bottom w:val="none" w:sz="0" w:space="0" w:color="auto"/>
            <w:right w:val="none" w:sz="0" w:space="0" w:color="auto"/>
          </w:divBdr>
        </w:div>
        <w:div w:id="749079292">
          <w:marLeft w:val="480"/>
          <w:marRight w:val="0"/>
          <w:marTop w:val="0"/>
          <w:marBottom w:val="0"/>
          <w:divBdr>
            <w:top w:val="none" w:sz="0" w:space="0" w:color="auto"/>
            <w:left w:val="none" w:sz="0" w:space="0" w:color="auto"/>
            <w:bottom w:val="none" w:sz="0" w:space="0" w:color="auto"/>
            <w:right w:val="none" w:sz="0" w:space="0" w:color="auto"/>
          </w:divBdr>
        </w:div>
        <w:div w:id="1655791630">
          <w:marLeft w:val="480"/>
          <w:marRight w:val="0"/>
          <w:marTop w:val="0"/>
          <w:marBottom w:val="0"/>
          <w:divBdr>
            <w:top w:val="none" w:sz="0" w:space="0" w:color="auto"/>
            <w:left w:val="none" w:sz="0" w:space="0" w:color="auto"/>
            <w:bottom w:val="none" w:sz="0" w:space="0" w:color="auto"/>
            <w:right w:val="none" w:sz="0" w:space="0" w:color="auto"/>
          </w:divBdr>
        </w:div>
        <w:div w:id="615671519">
          <w:marLeft w:val="480"/>
          <w:marRight w:val="0"/>
          <w:marTop w:val="0"/>
          <w:marBottom w:val="0"/>
          <w:divBdr>
            <w:top w:val="none" w:sz="0" w:space="0" w:color="auto"/>
            <w:left w:val="none" w:sz="0" w:space="0" w:color="auto"/>
            <w:bottom w:val="none" w:sz="0" w:space="0" w:color="auto"/>
            <w:right w:val="none" w:sz="0" w:space="0" w:color="auto"/>
          </w:divBdr>
        </w:div>
        <w:div w:id="733505774">
          <w:marLeft w:val="480"/>
          <w:marRight w:val="0"/>
          <w:marTop w:val="0"/>
          <w:marBottom w:val="0"/>
          <w:divBdr>
            <w:top w:val="none" w:sz="0" w:space="0" w:color="auto"/>
            <w:left w:val="none" w:sz="0" w:space="0" w:color="auto"/>
            <w:bottom w:val="none" w:sz="0" w:space="0" w:color="auto"/>
            <w:right w:val="none" w:sz="0" w:space="0" w:color="auto"/>
          </w:divBdr>
        </w:div>
        <w:div w:id="531650792">
          <w:marLeft w:val="480"/>
          <w:marRight w:val="0"/>
          <w:marTop w:val="0"/>
          <w:marBottom w:val="0"/>
          <w:divBdr>
            <w:top w:val="none" w:sz="0" w:space="0" w:color="auto"/>
            <w:left w:val="none" w:sz="0" w:space="0" w:color="auto"/>
            <w:bottom w:val="none" w:sz="0" w:space="0" w:color="auto"/>
            <w:right w:val="none" w:sz="0" w:space="0" w:color="auto"/>
          </w:divBdr>
        </w:div>
        <w:div w:id="1365789373">
          <w:marLeft w:val="480"/>
          <w:marRight w:val="0"/>
          <w:marTop w:val="0"/>
          <w:marBottom w:val="0"/>
          <w:divBdr>
            <w:top w:val="none" w:sz="0" w:space="0" w:color="auto"/>
            <w:left w:val="none" w:sz="0" w:space="0" w:color="auto"/>
            <w:bottom w:val="none" w:sz="0" w:space="0" w:color="auto"/>
            <w:right w:val="none" w:sz="0" w:space="0" w:color="auto"/>
          </w:divBdr>
        </w:div>
        <w:div w:id="1451435612">
          <w:marLeft w:val="480"/>
          <w:marRight w:val="0"/>
          <w:marTop w:val="0"/>
          <w:marBottom w:val="0"/>
          <w:divBdr>
            <w:top w:val="none" w:sz="0" w:space="0" w:color="auto"/>
            <w:left w:val="none" w:sz="0" w:space="0" w:color="auto"/>
            <w:bottom w:val="none" w:sz="0" w:space="0" w:color="auto"/>
            <w:right w:val="none" w:sz="0" w:space="0" w:color="auto"/>
          </w:divBdr>
        </w:div>
        <w:div w:id="646083846">
          <w:marLeft w:val="480"/>
          <w:marRight w:val="0"/>
          <w:marTop w:val="0"/>
          <w:marBottom w:val="0"/>
          <w:divBdr>
            <w:top w:val="none" w:sz="0" w:space="0" w:color="auto"/>
            <w:left w:val="none" w:sz="0" w:space="0" w:color="auto"/>
            <w:bottom w:val="none" w:sz="0" w:space="0" w:color="auto"/>
            <w:right w:val="none" w:sz="0" w:space="0" w:color="auto"/>
          </w:divBdr>
        </w:div>
        <w:div w:id="251747713">
          <w:marLeft w:val="480"/>
          <w:marRight w:val="0"/>
          <w:marTop w:val="0"/>
          <w:marBottom w:val="0"/>
          <w:divBdr>
            <w:top w:val="none" w:sz="0" w:space="0" w:color="auto"/>
            <w:left w:val="none" w:sz="0" w:space="0" w:color="auto"/>
            <w:bottom w:val="none" w:sz="0" w:space="0" w:color="auto"/>
            <w:right w:val="none" w:sz="0" w:space="0" w:color="auto"/>
          </w:divBdr>
        </w:div>
        <w:div w:id="1122000100">
          <w:marLeft w:val="480"/>
          <w:marRight w:val="0"/>
          <w:marTop w:val="0"/>
          <w:marBottom w:val="0"/>
          <w:divBdr>
            <w:top w:val="none" w:sz="0" w:space="0" w:color="auto"/>
            <w:left w:val="none" w:sz="0" w:space="0" w:color="auto"/>
            <w:bottom w:val="none" w:sz="0" w:space="0" w:color="auto"/>
            <w:right w:val="none" w:sz="0" w:space="0" w:color="auto"/>
          </w:divBdr>
        </w:div>
        <w:div w:id="1158153047">
          <w:marLeft w:val="480"/>
          <w:marRight w:val="0"/>
          <w:marTop w:val="0"/>
          <w:marBottom w:val="0"/>
          <w:divBdr>
            <w:top w:val="none" w:sz="0" w:space="0" w:color="auto"/>
            <w:left w:val="none" w:sz="0" w:space="0" w:color="auto"/>
            <w:bottom w:val="none" w:sz="0" w:space="0" w:color="auto"/>
            <w:right w:val="none" w:sz="0" w:space="0" w:color="auto"/>
          </w:divBdr>
        </w:div>
        <w:div w:id="869563381">
          <w:marLeft w:val="480"/>
          <w:marRight w:val="0"/>
          <w:marTop w:val="0"/>
          <w:marBottom w:val="0"/>
          <w:divBdr>
            <w:top w:val="none" w:sz="0" w:space="0" w:color="auto"/>
            <w:left w:val="none" w:sz="0" w:space="0" w:color="auto"/>
            <w:bottom w:val="none" w:sz="0" w:space="0" w:color="auto"/>
            <w:right w:val="none" w:sz="0" w:space="0" w:color="auto"/>
          </w:divBdr>
        </w:div>
        <w:div w:id="463355783">
          <w:marLeft w:val="480"/>
          <w:marRight w:val="0"/>
          <w:marTop w:val="0"/>
          <w:marBottom w:val="0"/>
          <w:divBdr>
            <w:top w:val="none" w:sz="0" w:space="0" w:color="auto"/>
            <w:left w:val="none" w:sz="0" w:space="0" w:color="auto"/>
            <w:bottom w:val="none" w:sz="0" w:space="0" w:color="auto"/>
            <w:right w:val="none" w:sz="0" w:space="0" w:color="auto"/>
          </w:divBdr>
        </w:div>
        <w:div w:id="904146679">
          <w:marLeft w:val="480"/>
          <w:marRight w:val="0"/>
          <w:marTop w:val="0"/>
          <w:marBottom w:val="0"/>
          <w:divBdr>
            <w:top w:val="none" w:sz="0" w:space="0" w:color="auto"/>
            <w:left w:val="none" w:sz="0" w:space="0" w:color="auto"/>
            <w:bottom w:val="none" w:sz="0" w:space="0" w:color="auto"/>
            <w:right w:val="none" w:sz="0" w:space="0" w:color="auto"/>
          </w:divBdr>
        </w:div>
        <w:div w:id="1261832657">
          <w:marLeft w:val="480"/>
          <w:marRight w:val="0"/>
          <w:marTop w:val="0"/>
          <w:marBottom w:val="0"/>
          <w:divBdr>
            <w:top w:val="none" w:sz="0" w:space="0" w:color="auto"/>
            <w:left w:val="none" w:sz="0" w:space="0" w:color="auto"/>
            <w:bottom w:val="none" w:sz="0" w:space="0" w:color="auto"/>
            <w:right w:val="none" w:sz="0" w:space="0" w:color="auto"/>
          </w:divBdr>
        </w:div>
        <w:div w:id="574554487">
          <w:marLeft w:val="480"/>
          <w:marRight w:val="0"/>
          <w:marTop w:val="0"/>
          <w:marBottom w:val="0"/>
          <w:divBdr>
            <w:top w:val="none" w:sz="0" w:space="0" w:color="auto"/>
            <w:left w:val="none" w:sz="0" w:space="0" w:color="auto"/>
            <w:bottom w:val="none" w:sz="0" w:space="0" w:color="auto"/>
            <w:right w:val="none" w:sz="0" w:space="0" w:color="auto"/>
          </w:divBdr>
        </w:div>
        <w:div w:id="706174235">
          <w:marLeft w:val="480"/>
          <w:marRight w:val="0"/>
          <w:marTop w:val="0"/>
          <w:marBottom w:val="0"/>
          <w:divBdr>
            <w:top w:val="none" w:sz="0" w:space="0" w:color="auto"/>
            <w:left w:val="none" w:sz="0" w:space="0" w:color="auto"/>
            <w:bottom w:val="none" w:sz="0" w:space="0" w:color="auto"/>
            <w:right w:val="none" w:sz="0" w:space="0" w:color="auto"/>
          </w:divBdr>
        </w:div>
        <w:div w:id="2110395604">
          <w:marLeft w:val="480"/>
          <w:marRight w:val="0"/>
          <w:marTop w:val="0"/>
          <w:marBottom w:val="0"/>
          <w:divBdr>
            <w:top w:val="none" w:sz="0" w:space="0" w:color="auto"/>
            <w:left w:val="none" w:sz="0" w:space="0" w:color="auto"/>
            <w:bottom w:val="none" w:sz="0" w:space="0" w:color="auto"/>
            <w:right w:val="none" w:sz="0" w:space="0" w:color="auto"/>
          </w:divBdr>
        </w:div>
        <w:div w:id="128135976">
          <w:marLeft w:val="480"/>
          <w:marRight w:val="0"/>
          <w:marTop w:val="0"/>
          <w:marBottom w:val="0"/>
          <w:divBdr>
            <w:top w:val="none" w:sz="0" w:space="0" w:color="auto"/>
            <w:left w:val="none" w:sz="0" w:space="0" w:color="auto"/>
            <w:bottom w:val="none" w:sz="0" w:space="0" w:color="auto"/>
            <w:right w:val="none" w:sz="0" w:space="0" w:color="auto"/>
          </w:divBdr>
        </w:div>
        <w:div w:id="206841210">
          <w:marLeft w:val="480"/>
          <w:marRight w:val="0"/>
          <w:marTop w:val="0"/>
          <w:marBottom w:val="0"/>
          <w:divBdr>
            <w:top w:val="none" w:sz="0" w:space="0" w:color="auto"/>
            <w:left w:val="none" w:sz="0" w:space="0" w:color="auto"/>
            <w:bottom w:val="none" w:sz="0" w:space="0" w:color="auto"/>
            <w:right w:val="none" w:sz="0" w:space="0" w:color="auto"/>
          </w:divBdr>
        </w:div>
        <w:div w:id="1462310454">
          <w:marLeft w:val="480"/>
          <w:marRight w:val="0"/>
          <w:marTop w:val="0"/>
          <w:marBottom w:val="0"/>
          <w:divBdr>
            <w:top w:val="none" w:sz="0" w:space="0" w:color="auto"/>
            <w:left w:val="none" w:sz="0" w:space="0" w:color="auto"/>
            <w:bottom w:val="none" w:sz="0" w:space="0" w:color="auto"/>
            <w:right w:val="none" w:sz="0" w:space="0" w:color="auto"/>
          </w:divBdr>
        </w:div>
        <w:div w:id="549927303">
          <w:marLeft w:val="480"/>
          <w:marRight w:val="0"/>
          <w:marTop w:val="0"/>
          <w:marBottom w:val="0"/>
          <w:divBdr>
            <w:top w:val="none" w:sz="0" w:space="0" w:color="auto"/>
            <w:left w:val="none" w:sz="0" w:space="0" w:color="auto"/>
            <w:bottom w:val="none" w:sz="0" w:space="0" w:color="auto"/>
            <w:right w:val="none" w:sz="0" w:space="0" w:color="auto"/>
          </w:divBdr>
        </w:div>
        <w:div w:id="8457207">
          <w:marLeft w:val="480"/>
          <w:marRight w:val="0"/>
          <w:marTop w:val="0"/>
          <w:marBottom w:val="0"/>
          <w:divBdr>
            <w:top w:val="none" w:sz="0" w:space="0" w:color="auto"/>
            <w:left w:val="none" w:sz="0" w:space="0" w:color="auto"/>
            <w:bottom w:val="none" w:sz="0" w:space="0" w:color="auto"/>
            <w:right w:val="none" w:sz="0" w:space="0" w:color="auto"/>
          </w:divBdr>
        </w:div>
        <w:div w:id="515190074">
          <w:marLeft w:val="480"/>
          <w:marRight w:val="0"/>
          <w:marTop w:val="0"/>
          <w:marBottom w:val="0"/>
          <w:divBdr>
            <w:top w:val="none" w:sz="0" w:space="0" w:color="auto"/>
            <w:left w:val="none" w:sz="0" w:space="0" w:color="auto"/>
            <w:bottom w:val="none" w:sz="0" w:space="0" w:color="auto"/>
            <w:right w:val="none" w:sz="0" w:space="0" w:color="auto"/>
          </w:divBdr>
        </w:div>
        <w:div w:id="808129832">
          <w:marLeft w:val="480"/>
          <w:marRight w:val="0"/>
          <w:marTop w:val="0"/>
          <w:marBottom w:val="0"/>
          <w:divBdr>
            <w:top w:val="none" w:sz="0" w:space="0" w:color="auto"/>
            <w:left w:val="none" w:sz="0" w:space="0" w:color="auto"/>
            <w:bottom w:val="none" w:sz="0" w:space="0" w:color="auto"/>
            <w:right w:val="none" w:sz="0" w:space="0" w:color="auto"/>
          </w:divBdr>
        </w:div>
        <w:div w:id="634718339">
          <w:marLeft w:val="480"/>
          <w:marRight w:val="0"/>
          <w:marTop w:val="0"/>
          <w:marBottom w:val="0"/>
          <w:divBdr>
            <w:top w:val="none" w:sz="0" w:space="0" w:color="auto"/>
            <w:left w:val="none" w:sz="0" w:space="0" w:color="auto"/>
            <w:bottom w:val="none" w:sz="0" w:space="0" w:color="auto"/>
            <w:right w:val="none" w:sz="0" w:space="0" w:color="auto"/>
          </w:divBdr>
        </w:div>
        <w:div w:id="385573341">
          <w:marLeft w:val="480"/>
          <w:marRight w:val="0"/>
          <w:marTop w:val="0"/>
          <w:marBottom w:val="0"/>
          <w:divBdr>
            <w:top w:val="none" w:sz="0" w:space="0" w:color="auto"/>
            <w:left w:val="none" w:sz="0" w:space="0" w:color="auto"/>
            <w:bottom w:val="none" w:sz="0" w:space="0" w:color="auto"/>
            <w:right w:val="none" w:sz="0" w:space="0" w:color="auto"/>
          </w:divBdr>
        </w:div>
        <w:div w:id="1996883010">
          <w:marLeft w:val="480"/>
          <w:marRight w:val="0"/>
          <w:marTop w:val="0"/>
          <w:marBottom w:val="0"/>
          <w:divBdr>
            <w:top w:val="none" w:sz="0" w:space="0" w:color="auto"/>
            <w:left w:val="none" w:sz="0" w:space="0" w:color="auto"/>
            <w:bottom w:val="none" w:sz="0" w:space="0" w:color="auto"/>
            <w:right w:val="none" w:sz="0" w:space="0" w:color="auto"/>
          </w:divBdr>
        </w:div>
        <w:div w:id="1549956392">
          <w:marLeft w:val="480"/>
          <w:marRight w:val="0"/>
          <w:marTop w:val="0"/>
          <w:marBottom w:val="0"/>
          <w:divBdr>
            <w:top w:val="none" w:sz="0" w:space="0" w:color="auto"/>
            <w:left w:val="none" w:sz="0" w:space="0" w:color="auto"/>
            <w:bottom w:val="none" w:sz="0" w:space="0" w:color="auto"/>
            <w:right w:val="none" w:sz="0" w:space="0" w:color="auto"/>
          </w:divBdr>
        </w:div>
        <w:div w:id="1022315683">
          <w:marLeft w:val="480"/>
          <w:marRight w:val="0"/>
          <w:marTop w:val="0"/>
          <w:marBottom w:val="0"/>
          <w:divBdr>
            <w:top w:val="none" w:sz="0" w:space="0" w:color="auto"/>
            <w:left w:val="none" w:sz="0" w:space="0" w:color="auto"/>
            <w:bottom w:val="none" w:sz="0" w:space="0" w:color="auto"/>
            <w:right w:val="none" w:sz="0" w:space="0" w:color="auto"/>
          </w:divBdr>
        </w:div>
        <w:div w:id="947080478">
          <w:marLeft w:val="480"/>
          <w:marRight w:val="0"/>
          <w:marTop w:val="0"/>
          <w:marBottom w:val="0"/>
          <w:divBdr>
            <w:top w:val="none" w:sz="0" w:space="0" w:color="auto"/>
            <w:left w:val="none" w:sz="0" w:space="0" w:color="auto"/>
            <w:bottom w:val="none" w:sz="0" w:space="0" w:color="auto"/>
            <w:right w:val="none" w:sz="0" w:space="0" w:color="auto"/>
          </w:divBdr>
        </w:div>
        <w:div w:id="580025874">
          <w:marLeft w:val="480"/>
          <w:marRight w:val="0"/>
          <w:marTop w:val="0"/>
          <w:marBottom w:val="0"/>
          <w:divBdr>
            <w:top w:val="none" w:sz="0" w:space="0" w:color="auto"/>
            <w:left w:val="none" w:sz="0" w:space="0" w:color="auto"/>
            <w:bottom w:val="none" w:sz="0" w:space="0" w:color="auto"/>
            <w:right w:val="none" w:sz="0" w:space="0" w:color="auto"/>
          </w:divBdr>
        </w:div>
        <w:div w:id="768700664">
          <w:marLeft w:val="480"/>
          <w:marRight w:val="0"/>
          <w:marTop w:val="0"/>
          <w:marBottom w:val="0"/>
          <w:divBdr>
            <w:top w:val="none" w:sz="0" w:space="0" w:color="auto"/>
            <w:left w:val="none" w:sz="0" w:space="0" w:color="auto"/>
            <w:bottom w:val="none" w:sz="0" w:space="0" w:color="auto"/>
            <w:right w:val="none" w:sz="0" w:space="0" w:color="auto"/>
          </w:divBdr>
        </w:div>
        <w:div w:id="2107538271">
          <w:marLeft w:val="480"/>
          <w:marRight w:val="0"/>
          <w:marTop w:val="0"/>
          <w:marBottom w:val="0"/>
          <w:divBdr>
            <w:top w:val="none" w:sz="0" w:space="0" w:color="auto"/>
            <w:left w:val="none" w:sz="0" w:space="0" w:color="auto"/>
            <w:bottom w:val="none" w:sz="0" w:space="0" w:color="auto"/>
            <w:right w:val="none" w:sz="0" w:space="0" w:color="auto"/>
          </w:divBdr>
        </w:div>
        <w:div w:id="257300225">
          <w:marLeft w:val="480"/>
          <w:marRight w:val="0"/>
          <w:marTop w:val="0"/>
          <w:marBottom w:val="0"/>
          <w:divBdr>
            <w:top w:val="none" w:sz="0" w:space="0" w:color="auto"/>
            <w:left w:val="none" w:sz="0" w:space="0" w:color="auto"/>
            <w:bottom w:val="none" w:sz="0" w:space="0" w:color="auto"/>
            <w:right w:val="none" w:sz="0" w:space="0" w:color="auto"/>
          </w:divBdr>
        </w:div>
        <w:div w:id="46224556">
          <w:marLeft w:val="480"/>
          <w:marRight w:val="0"/>
          <w:marTop w:val="0"/>
          <w:marBottom w:val="0"/>
          <w:divBdr>
            <w:top w:val="none" w:sz="0" w:space="0" w:color="auto"/>
            <w:left w:val="none" w:sz="0" w:space="0" w:color="auto"/>
            <w:bottom w:val="none" w:sz="0" w:space="0" w:color="auto"/>
            <w:right w:val="none" w:sz="0" w:space="0" w:color="auto"/>
          </w:divBdr>
        </w:div>
        <w:div w:id="1654141183">
          <w:marLeft w:val="480"/>
          <w:marRight w:val="0"/>
          <w:marTop w:val="0"/>
          <w:marBottom w:val="0"/>
          <w:divBdr>
            <w:top w:val="none" w:sz="0" w:space="0" w:color="auto"/>
            <w:left w:val="none" w:sz="0" w:space="0" w:color="auto"/>
            <w:bottom w:val="none" w:sz="0" w:space="0" w:color="auto"/>
            <w:right w:val="none" w:sz="0" w:space="0" w:color="auto"/>
          </w:divBdr>
        </w:div>
        <w:div w:id="1024790148">
          <w:marLeft w:val="480"/>
          <w:marRight w:val="0"/>
          <w:marTop w:val="0"/>
          <w:marBottom w:val="0"/>
          <w:divBdr>
            <w:top w:val="none" w:sz="0" w:space="0" w:color="auto"/>
            <w:left w:val="none" w:sz="0" w:space="0" w:color="auto"/>
            <w:bottom w:val="none" w:sz="0" w:space="0" w:color="auto"/>
            <w:right w:val="none" w:sz="0" w:space="0" w:color="auto"/>
          </w:divBdr>
        </w:div>
        <w:div w:id="1807431571">
          <w:marLeft w:val="480"/>
          <w:marRight w:val="0"/>
          <w:marTop w:val="0"/>
          <w:marBottom w:val="0"/>
          <w:divBdr>
            <w:top w:val="none" w:sz="0" w:space="0" w:color="auto"/>
            <w:left w:val="none" w:sz="0" w:space="0" w:color="auto"/>
            <w:bottom w:val="none" w:sz="0" w:space="0" w:color="auto"/>
            <w:right w:val="none" w:sz="0" w:space="0" w:color="auto"/>
          </w:divBdr>
        </w:div>
        <w:div w:id="200635148">
          <w:marLeft w:val="480"/>
          <w:marRight w:val="0"/>
          <w:marTop w:val="0"/>
          <w:marBottom w:val="0"/>
          <w:divBdr>
            <w:top w:val="none" w:sz="0" w:space="0" w:color="auto"/>
            <w:left w:val="none" w:sz="0" w:space="0" w:color="auto"/>
            <w:bottom w:val="none" w:sz="0" w:space="0" w:color="auto"/>
            <w:right w:val="none" w:sz="0" w:space="0" w:color="auto"/>
          </w:divBdr>
        </w:div>
        <w:div w:id="1304044116">
          <w:marLeft w:val="480"/>
          <w:marRight w:val="0"/>
          <w:marTop w:val="0"/>
          <w:marBottom w:val="0"/>
          <w:divBdr>
            <w:top w:val="none" w:sz="0" w:space="0" w:color="auto"/>
            <w:left w:val="none" w:sz="0" w:space="0" w:color="auto"/>
            <w:bottom w:val="none" w:sz="0" w:space="0" w:color="auto"/>
            <w:right w:val="none" w:sz="0" w:space="0" w:color="auto"/>
          </w:divBdr>
        </w:div>
      </w:divsChild>
    </w:div>
    <w:div w:id="166603683">
      <w:bodyDiv w:val="1"/>
      <w:marLeft w:val="0"/>
      <w:marRight w:val="0"/>
      <w:marTop w:val="0"/>
      <w:marBottom w:val="0"/>
      <w:divBdr>
        <w:top w:val="none" w:sz="0" w:space="0" w:color="auto"/>
        <w:left w:val="none" w:sz="0" w:space="0" w:color="auto"/>
        <w:bottom w:val="none" w:sz="0" w:space="0" w:color="auto"/>
        <w:right w:val="none" w:sz="0" w:space="0" w:color="auto"/>
      </w:divBdr>
    </w:div>
    <w:div w:id="166798652">
      <w:bodyDiv w:val="1"/>
      <w:marLeft w:val="0"/>
      <w:marRight w:val="0"/>
      <w:marTop w:val="0"/>
      <w:marBottom w:val="0"/>
      <w:divBdr>
        <w:top w:val="none" w:sz="0" w:space="0" w:color="auto"/>
        <w:left w:val="none" w:sz="0" w:space="0" w:color="auto"/>
        <w:bottom w:val="none" w:sz="0" w:space="0" w:color="auto"/>
        <w:right w:val="none" w:sz="0" w:space="0" w:color="auto"/>
      </w:divBdr>
    </w:div>
    <w:div w:id="167599686">
      <w:bodyDiv w:val="1"/>
      <w:marLeft w:val="0"/>
      <w:marRight w:val="0"/>
      <w:marTop w:val="0"/>
      <w:marBottom w:val="0"/>
      <w:divBdr>
        <w:top w:val="none" w:sz="0" w:space="0" w:color="auto"/>
        <w:left w:val="none" w:sz="0" w:space="0" w:color="auto"/>
        <w:bottom w:val="none" w:sz="0" w:space="0" w:color="auto"/>
        <w:right w:val="none" w:sz="0" w:space="0" w:color="auto"/>
      </w:divBdr>
    </w:div>
    <w:div w:id="167642840">
      <w:bodyDiv w:val="1"/>
      <w:marLeft w:val="0"/>
      <w:marRight w:val="0"/>
      <w:marTop w:val="0"/>
      <w:marBottom w:val="0"/>
      <w:divBdr>
        <w:top w:val="none" w:sz="0" w:space="0" w:color="auto"/>
        <w:left w:val="none" w:sz="0" w:space="0" w:color="auto"/>
        <w:bottom w:val="none" w:sz="0" w:space="0" w:color="auto"/>
        <w:right w:val="none" w:sz="0" w:space="0" w:color="auto"/>
      </w:divBdr>
    </w:div>
    <w:div w:id="167837779">
      <w:bodyDiv w:val="1"/>
      <w:marLeft w:val="0"/>
      <w:marRight w:val="0"/>
      <w:marTop w:val="0"/>
      <w:marBottom w:val="0"/>
      <w:divBdr>
        <w:top w:val="none" w:sz="0" w:space="0" w:color="auto"/>
        <w:left w:val="none" w:sz="0" w:space="0" w:color="auto"/>
        <w:bottom w:val="none" w:sz="0" w:space="0" w:color="auto"/>
        <w:right w:val="none" w:sz="0" w:space="0" w:color="auto"/>
      </w:divBdr>
    </w:div>
    <w:div w:id="167865389">
      <w:bodyDiv w:val="1"/>
      <w:marLeft w:val="0"/>
      <w:marRight w:val="0"/>
      <w:marTop w:val="0"/>
      <w:marBottom w:val="0"/>
      <w:divBdr>
        <w:top w:val="none" w:sz="0" w:space="0" w:color="auto"/>
        <w:left w:val="none" w:sz="0" w:space="0" w:color="auto"/>
        <w:bottom w:val="none" w:sz="0" w:space="0" w:color="auto"/>
        <w:right w:val="none" w:sz="0" w:space="0" w:color="auto"/>
      </w:divBdr>
    </w:div>
    <w:div w:id="167991640">
      <w:bodyDiv w:val="1"/>
      <w:marLeft w:val="0"/>
      <w:marRight w:val="0"/>
      <w:marTop w:val="0"/>
      <w:marBottom w:val="0"/>
      <w:divBdr>
        <w:top w:val="none" w:sz="0" w:space="0" w:color="auto"/>
        <w:left w:val="none" w:sz="0" w:space="0" w:color="auto"/>
        <w:bottom w:val="none" w:sz="0" w:space="0" w:color="auto"/>
        <w:right w:val="none" w:sz="0" w:space="0" w:color="auto"/>
      </w:divBdr>
    </w:div>
    <w:div w:id="169566063">
      <w:bodyDiv w:val="1"/>
      <w:marLeft w:val="0"/>
      <w:marRight w:val="0"/>
      <w:marTop w:val="0"/>
      <w:marBottom w:val="0"/>
      <w:divBdr>
        <w:top w:val="none" w:sz="0" w:space="0" w:color="auto"/>
        <w:left w:val="none" w:sz="0" w:space="0" w:color="auto"/>
        <w:bottom w:val="none" w:sz="0" w:space="0" w:color="auto"/>
        <w:right w:val="none" w:sz="0" w:space="0" w:color="auto"/>
      </w:divBdr>
    </w:div>
    <w:div w:id="169756511">
      <w:bodyDiv w:val="1"/>
      <w:marLeft w:val="0"/>
      <w:marRight w:val="0"/>
      <w:marTop w:val="0"/>
      <w:marBottom w:val="0"/>
      <w:divBdr>
        <w:top w:val="none" w:sz="0" w:space="0" w:color="auto"/>
        <w:left w:val="none" w:sz="0" w:space="0" w:color="auto"/>
        <w:bottom w:val="none" w:sz="0" w:space="0" w:color="auto"/>
        <w:right w:val="none" w:sz="0" w:space="0" w:color="auto"/>
      </w:divBdr>
    </w:div>
    <w:div w:id="170804280">
      <w:bodyDiv w:val="1"/>
      <w:marLeft w:val="0"/>
      <w:marRight w:val="0"/>
      <w:marTop w:val="0"/>
      <w:marBottom w:val="0"/>
      <w:divBdr>
        <w:top w:val="none" w:sz="0" w:space="0" w:color="auto"/>
        <w:left w:val="none" w:sz="0" w:space="0" w:color="auto"/>
        <w:bottom w:val="none" w:sz="0" w:space="0" w:color="auto"/>
        <w:right w:val="none" w:sz="0" w:space="0" w:color="auto"/>
      </w:divBdr>
    </w:div>
    <w:div w:id="171065298">
      <w:bodyDiv w:val="1"/>
      <w:marLeft w:val="0"/>
      <w:marRight w:val="0"/>
      <w:marTop w:val="0"/>
      <w:marBottom w:val="0"/>
      <w:divBdr>
        <w:top w:val="none" w:sz="0" w:space="0" w:color="auto"/>
        <w:left w:val="none" w:sz="0" w:space="0" w:color="auto"/>
        <w:bottom w:val="none" w:sz="0" w:space="0" w:color="auto"/>
        <w:right w:val="none" w:sz="0" w:space="0" w:color="auto"/>
      </w:divBdr>
    </w:div>
    <w:div w:id="171380600">
      <w:bodyDiv w:val="1"/>
      <w:marLeft w:val="0"/>
      <w:marRight w:val="0"/>
      <w:marTop w:val="0"/>
      <w:marBottom w:val="0"/>
      <w:divBdr>
        <w:top w:val="none" w:sz="0" w:space="0" w:color="auto"/>
        <w:left w:val="none" w:sz="0" w:space="0" w:color="auto"/>
        <w:bottom w:val="none" w:sz="0" w:space="0" w:color="auto"/>
        <w:right w:val="none" w:sz="0" w:space="0" w:color="auto"/>
      </w:divBdr>
    </w:div>
    <w:div w:id="171840004">
      <w:bodyDiv w:val="1"/>
      <w:marLeft w:val="0"/>
      <w:marRight w:val="0"/>
      <w:marTop w:val="0"/>
      <w:marBottom w:val="0"/>
      <w:divBdr>
        <w:top w:val="none" w:sz="0" w:space="0" w:color="auto"/>
        <w:left w:val="none" w:sz="0" w:space="0" w:color="auto"/>
        <w:bottom w:val="none" w:sz="0" w:space="0" w:color="auto"/>
        <w:right w:val="none" w:sz="0" w:space="0" w:color="auto"/>
      </w:divBdr>
    </w:div>
    <w:div w:id="171920182">
      <w:bodyDiv w:val="1"/>
      <w:marLeft w:val="0"/>
      <w:marRight w:val="0"/>
      <w:marTop w:val="0"/>
      <w:marBottom w:val="0"/>
      <w:divBdr>
        <w:top w:val="none" w:sz="0" w:space="0" w:color="auto"/>
        <w:left w:val="none" w:sz="0" w:space="0" w:color="auto"/>
        <w:bottom w:val="none" w:sz="0" w:space="0" w:color="auto"/>
        <w:right w:val="none" w:sz="0" w:space="0" w:color="auto"/>
      </w:divBdr>
    </w:div>
    <w:div w:id="172308915">
      <w:bodyDiv w:val="1"/>
      <w:marLeft w:val="0"/>
      <w:marRight w:val="0"/>
      <w:marTop w:val="0"/>
      <w:marBottom w:val="0"/>
      <w:divBdr>
        <w:top w:val="none" w:sz="0" w:space="0" w:color="auto"/>
        <w:left w:val="none" w:sz="0" w:space="0" w:color="auto"/>
        <w:bottom w:val="none" w:sz="0" w:space="0" w:color="auto"/>
        <w:right w:val="none" w:sz="0" w:space="0" w:color="auto"/>
      </w:divBdr>
    </w:div>
    <w:div w:id="172501160">
      <w:bodyDiv w:val="1"/>
      <w:marLeft w:val="0"/>
      <w:marRight w:val="0"/>
      <w:marTop w:val="0"/>
      <w:marBottom w:val="0"/>
      <w:divBdr>
        <w:top w:val="none" w:sz="0" w:space="0" w:color="auto"/>
        <w:left w:val="none" w:sz="0" w:space="0" w:color="auto"/>
        <w:bottom w:val="none" w:sz="0" w:space="0" w:color="auto"/>
        <w:right w:val="none" w:sz="0" w:space="0" w:color="auto"/>
      </w:divBdr>
    </w:div>
    <w:div w:id="173616513">
      <w:bodyDiv w:val="1"/>
      <w:marLeft w:val="0"/>
      <w:marRight w:val="0"/>
      <w:marTop w:val="0"/>
      <w:marBottom w:val="0"/>
      <w:divBdr>
        <w:top w:val="none" w:sz="0" w:space="0" w:color="auto"/>
        <w:left w:val="none" w:sz="0" w:space="0" w:color="auto"/>
        <w:bottom w:val="none" w:sz="0" w:space="0" w:color="auto"/>
        <w:right w:val="none" w:sz="0" w:space="0" w:color="auto"/>
      </w:divBdr>
    </w:div>
    <w:div w:id="173881089">
      <w:bodyDiv w:val="1"/>
      <w:marLeft w:val="0"/>
      <w:marRight w:val="0"/>
      <w:marTop w:val="0"/>
      <w:marBottom w:val="0"/>
      <w:divBdr>
        <w:top w:val="none" w:sz="0" w:space="0" w:color="auto"/>
        <w:left w:val="none" w:sz="0" w:space="0" w:color="auto"/>
        <w:bottom w:val="none" w:sz="0" w:space="0" w:color="auto"/>
        <w:right w:val="none" w:sz="0" w:space="0" w:color="auto"/>
      </w:divBdr>
    </w:div>
    <w:div w:id="174003139">
      <w:bodyDiv w:val="1"/>
      <w:marLeft w:val="0"/>
      <w:marRight w:val="0"/>
      <w:marTop w:val="0"/>
      <w:marBottom w:val="0"/>
      <w:divBdr>
        <w:top w:val="none" w:sz="0" w:space="0" w:color="auto"/>
        <w:left w:val="none" w:sz="0" w:space="0" w:color="auto"/>
        <w:bottom w:val="none" w:sz="0" w:space="0" w:color="auto"/>
        <w:right w:val="none" w:sz="0" w:space="0" w:color="auto"/>
      </w:divBdr>
    </w:div>
    <w:div w:id="175004939">
      <w:bodyDiv w:val="1"/>
      <w:marLeft w:val="0"/>
      <w:marRight w:val="0"/>
      <w:marTop w:val="0"/>
      <w:marBottom w:val="0"/>
      <w:divBdr>
        <w:top w:val="none" w:sz="0" w:space="0" w:color="auto"/>
        <w:left w:val="none" w:sz="0" w:space="0" w:color="auto"/>
        <w:bottom w:val="none" w:sz="0" w:space="0" w:color="auto"/>
        <w:right w:val="none" w:sz="0" w:space="0" w:color="auto"/>
      </w:divBdr>
    </w:div>
    <w:div w:id="175268096">
      <w:bodyDiv w:val="1"/>
      <w:marLeft w:val="0"/>
      <w:marRight w:val="0"/>
      <w:marTop w:val="0"/>
      <w:marBottom w:val="0"/>
      <w:divBdr>
        <w:top w:val="none" w:sz="0" w:space="0" w:color="auto"/>
        <w:left w:val="none" w:sz="0" w:space="0" w:color="auto"/>
        <w:bottom w:val="none" w:sz="0" w:space="0" w:color="auto"/>
        <w:right w:val="none" w:sz="0" w:space="0" w:color="auto"/>
      </w:divBdr>
    </w:div>
    <w:div w:id="175462284">
      <w:bodyDiv w:val="1"/>
      <w:marLeft w:val="0"/>
      <w:marRight w:val="0"/>
      <w:marTop w:val="0"/>
      <w:marBottom w:val="0"/>
      <w:divBdr>
        <w:top w:val="none" w:sz="0" w:space="0" w:color="auto"/>
        <w:left w:val="none" w:sz="0" w:space="0" w:color="auto"/>
        <w:bottom w:val="none" w:sz="0" w:space="0" w:color="auto"/>
        <w:right w:val="none" w:sz="0" w:space="0" w:color="auto"/>
      </w:divBdr>
    </w:div>
    <w:div w:id="175535593">
      <w:bodyDiv w:val="1"/>
      <w:marLeft w:val="0"/>
      <w:marRight w:val="0"/>
      <w:marTop w:val="0"/>
      <w:marBottom w:val="0"/>
      <w:divBdr>
        <w:top w:val="none" w:sz="0" w:space="0" w:color="auto"/>
        <w:left w:val="none" w:sz="0" w:space="0" w:color="auto"/>
        <w:bottom w:val="none" w:sz="0" w:space="0" w:color="auto"/>
        <w:right w:val="none" w:sz="0" w:space="0" w:color="auto"/>
      </w:divBdr>
    </w:div>
    <w:div w:id="175578112">
      <w:bodyDiv w:val="1"/>
      <w:marLeft w:val="0"/>
      <w:marRight w:val="0"/>
      <w:marTop w:val="0"/>
      <w:marBottom w:val="0"/>
      <w:divBdr>
        <w:top w:val="none" w:sz="0" w:space="0" w:color="auto"/>
        <w:left w:val="none" w:sz="0" w:space="0" w:color="auto"/>
        <w:bottom w:val="none" w:sz="0" w:space="0" w:color="auto"/>
        <w:right w:val="none" w:sz="0" w:space="0" w:color="auto"/>
      </w:divBdr>
    </w:div>
    <w:div w:id="175733098">
      <w:bodyDiv w:val="1"/>
      <w:marLeft w:val="0"/>
      <w:marRight w:val="0"/>
      <w:marTop w:val="0"/>
      <w:marBottom w:val="0"/>
      <w:divBdr>
        <w:top w:val="none" w:sz="0" w:space="0" w:color="auto"/>
        <w:left w:val="none" w:sz="0" w:space="0" w:color="auto"/>
        <w:bottom w:val="none" w:sz="0" w:space="0" w:color="auto"/>
        <w:right w:val="none" w:sz="0" w:space="0" w:color="auto"/>
      </w:divBdr>
    </w:div>
    <w:div w:id="176047262">
      <w:bodyDiv w:val="1"/>
      <w:marLeft w:val="0"/>
      <w:marRight w:val="0"/>
      <w:marTop w:val="0"/>
      <w:marBottom w:val="0"/>
      <w:divBdr>
        <w:top w:val="none" w:sz="0" w:space="0" w:color="auto"/>
        <w:left w:val="none" w:sz="0" w:space="0" w:color="auto"/>
        <w:bottom w:val="none" w:sz="0" w:space="0" w:color="auto"/>
        <w:right w:val="none" w:sz="0" w:space="0" w:color="auto"/>
      </w:divBdr>
    </w:div>
    <w:div w:id="176309884">
      <w:bodyDiv w:val="1"/>
      <w:marLeft w:val="0"/>
      <w:marRight w:val="0"/>
      <w:marTop w:val="0"/>
      <w:marBottom w:val="0"/>
      <w:divBdr>
        <w:top w:val="none" w:sz="0" w:space="0" w:color="auto"/>
        <w:left w:val="none" w:sz="0" w:space="0" w:color="auto"/>
        <w:bottom w:val="none" w:sz="0" w:space="0" w:color="auto"/>
        <w:right w:val="none" w:sz="0" w:space="0" w:color="auto"/>
      </w:divBdr>
    </w:div>
    <w:div w:id="177042616">
      <w:bodyDiv w:val="1"/>
      <w:marLeft w:val="0"/>
      <w:marRight w:val="0"/>
      <w:marTop w:val="0"/>
      <w:marBottom w:val="0"/>
      <w:divBdr>
        <w:top w:val="none" w:sz="0" w:space="0" w:color="auto"/>
        <w:left w:val="none" w:sz="0" w:space="0" w:color="auto"/>
        <w:bottom w:val="none" w:sz="0" w:space="0" w:color="auto"/>
        <w:right w:val="none" w:sz="0" w:space="0" w:color="auto"/>
      </w:divBdr>
    </w:div>
    <w:div w:id="177045077">
      <w:bodyDiv w:val="1"/>
      <w:marLeft w:val="0"/>
      <w:marRight w:val="0"/>
      <w:marTop w:val="0"/>
      <w:marBottom w:val="0"/>
      <w:divBdr>
        <w:top w:val="none" w:sz="0" w:space="0" w:color="auto"/>
        <w:left w:val="none" w:sz="0" w:space="0" w:color="auto"/>
        <w:bottom w:val="none" w:sz="0" w:space="0" w:color="auto"/>
        <w:right w:val="none" w:sz="0" w:space="0" w:color="auto"/>
      </w:divBdr>
    </w:div>
    <w:div w:id="177618367">
      <w:bodyDiv w:val="1"/>
      <w:marLeft w:val="0"/>
      <w:marRight w:val="0"/>
      <w:marTop w:val="0"/>
      <w:marBottom w:val="0"/>
      <w:divBdr>
        <w:top w:val="none" w:sz="0" w:space="0" w:color="auto"/>
        <w:left w:val="none" w:sz="0" w:space="0" w:color="auto"/>
        <w:bottom w:val="none" w:sz="0" w:space="0" w:color="auto"/>
        <w:right w:val="none" w:sz="0" w:space="0" w:color="auto"/>
      </w:divBdr>
    </w:div>
    <w:div w:id="177738291">
      <w:bodyDiv w:val="1"/>
      <w:marLeft w:val="0"/>
      <w:marRight w:val="0"/>
      <w:marTop w:val="0"/>
      <w:marBottom w:val="0"/>
      <w:divBdr>
        <w:top w:val="none" w:sz="0" w:space="0" w:color="auto"/>
        <w:left w:val="none" w:sz="0" w:space="0" w:color="auto"/>
        <w:bottom w:val="none" w:sz="0" w:space="0" w:color="auto"/>
        <w:right w:val="none" w:sz="0" w:space="0" w:color="auto"/>
      </w:divBdr>
    </w:div>
    <w:div w:id="178276950">
      <w:bodyDiv w:val="1"/>
      <w:marLeft w:val="0"/>
      <w:marRight w:val="0"/>
      <w:marTop w:val="0"/>
      <w:marBottom w:val="0"/>
      <w:divBdr>
        <w:top w:val="none" w:sz="0" w:space="0" w:color="auto"/>
        <w:left w:val="none" w:sz="0" w:space="0" w:color="auto"/>
        <w:bottom w:val="none" w:sz="0" w:space="0" w:color="auto"/>
        <w:right w:val="none" w:sz="0" w:space="0" w:color="auto"/>
      </w:divBdr>
    </w:div>
    <w:div w:id="178742275">
      <w:bodyDiv w:val="1"/>
      <w:marLeft w:val="0"/>
      <w:marRight w:val="0"/>
      <w:marTop w:val="0"/>
      <w:marBottom w:val="0"/>
      <w:divBdr>
        <w:top w:val="none" w:sz="0" w:space="0" w:color="auto"/>
        <w:left w:val="none" w:sz="0" w:space="0" w:color="auto"/>
        <w:bottom w:val="none" w:sz="0" w:space="0" w:color="auto"/>
        <w:right w:val="none" w:sz="0" w:space="0" w:color="auto"/>
      </w:divBdr>
    </w:div>
    <w:div w:id="179046283">
      <w:bodyDiv w:val="1"/>
      <w:marLeft w:val="0"/>
      <w:marRight w:val="0"/>
      <w:marTop w:val="0"/>
      <w:marBottom w:val="0"/>
      <w:divBdr>
        <w:top w:val="none" w:sz="0" w:space="0" w:color="auto"/>
        <w:left w:val="none" w:sz="0" w:space="0" w:color="auto"/>
        <w:bottom w:val="none" w:sz="0" w:space="0" w:color="auto"/>
        <w:right w:val="none" w:sz="0" w:space="0" w:color="auto"/>
      </w:divBdr>
    </w:div>
    <w:div w:id="179050716">
      <w:bodyDiv w:val="1"/>
      <w:marLeft w:val="0"/>
      <w:marRight w:val="0"/>
      <w:marTop w:val="0"/>
      <w:marBottom w:val="0"/>
      <w:divBdr>
        <w:top w:val="none" w:sz="0" w:space="0" w:color="auto"/>
        <w:left w:val="none" w:sz="0" w:space="0" w:color="auto"/>
        <w:bottom w:val="none" w:sz="0" w:space="0" w:color="auto"/>
        <w:right w:val="none" w:sz="0" w:space="0" w:color="auto"/>
      </w:divBdr>
    </w:div>
    <w:div w:id="179321346">
      <w:bodyDiv w:val="1"/>
      <w:marLeft w:val="0"/>
      <w:marRight w:val="0"/>
      <w:marTop w:val="0"/>
      <w:marBottom w:val="0"/>
      <w:divBdr>
        <w:top w:val="none" w:sz="0" w:space="0" w:color="auto"/>
        <w:left w:val="none" w:sz="0" w:space="0" w:color="auto"/>
        <w:bottom w:val="none" w:sz="0" w:space="0" w:color="auto"/>
        <w:right w:val="none" w:sz="0" w:space="0" w:color="auto"/>
      </w:divBdr>
    </w:div>
    <w:div w:id="179392153">
      <w:bodyDiv w:val="1"/>
      <w:marLeft w:val="0"/>
      <w:marRight w:val="0"/>
      <w:marTop w:val="0"/>
      <w:marBottom w:val="0"/>
      <w:divBdr>
        <w:top w:val="none" w:sz="0" w:space="0" w:color="auto"/>
        <w:left w:val="none" w:sz="0" w:space="0" w:color="auto"/>
        <w:bottom w:val="none" w:sz="0" w:space="0" w:color="auto"/>
        <w:right w:val="none" w:sz="0" w:space="0" w:color="auto"/>
      </w:divBdr>
    </w:div>
    <w:div w:id="179515807">
      <w:bodyDiv w:val="1"/>
      <w:marLeft w:val="0"/>
      <w:marRight w:val="0"/>
      <w:marTop w:val="0"/>
      <w:marBottom w:val="0"/>
      <w:divBdr>
        <w:top w:val="none" w:sz="0" w:space="0" w:color="auto"/>
        <w:left w:val="none" w:sz="0" w:space="0" w:color="auto"/>
        <w:bottom w:val="none" w:sz="0" w:space="0" w:color="auto"/>
        <w:right w:val="none" w:sz="0" w:space="0" w:color="auto"/>
      </w:divBdr>
    </w:div>
    <w:div w:id="179900205">
      <w:bodyDiv w:val="1"/>
      <w:marLeft w:val="0"/>
      <w:marRight w:val="0"/>
      <w:marTop w:val="0"/>
      <w:marBottom w:val="0"/>
      <w:divBdr>
        <w:top w:val="none" w:sz="0" w:space="0" w:color="auto"/>
        <w:left w:val="none" w:sz="0" w:space="0" w:color="auto"/>
        <w:bottom w:val="none" w:sz="0" w:space="0" w:color="auto"/>
        <w:right w:val="none" w:sz="0" w:space="0" w:color="auto"/>
      </w:divBdr>
    </w:div>
    <w:div w:id="180244824">
      <w:bodyDiv w:val="1"/>
      <w:marLeft w:val="0"/>
      <w:marRight w:val="0"/>
      <w:marTop w:val="0"/>
      <w:marBottom w:val="0"/>
      <w:divBdr>
        <w:top w:val="none" w:sz="0" w:space="0" w:color="auto"/>
        <w:left w:val="none" w:sz="0" w:space="0" w:color="auto"/>
        <w:bottom w:val="none" w:sz="0" w:space="0" w:color="auto"/>
        <w:right w:val="none" w:sz="0" w:space="0" w:color="auto"/>
      </w:divBdr>
    </w:div>
    <w:div w:id="180289573">
      <w:bodyDiv w:val="1"/>
      <w:marLeft w:val="0"/>
      <w:marRight w:val="0"/>
      <w:marTop w:val="0"/>
      <w:marBottom w:val="0"/>
      <w:divBdr>
        <w:top w:val="none" w:sz="0" w:space="0" w:color="auto"/>
        <w:left w:val="none" w:sz="0" w:space="0" w:color="auto"/>
        <w:bottom w:val="none" w:sz="0" w:space="0" w:color="auto"/>
        <w:right w:val="none" w:sz="0" w:space="0" w:color="auto"/>
      </w:divBdr>
      <w:divsChild>
        <w:div w:id="865364013">
          <w:marLeft w:val="480"/>
          <w:marRight w:val="0"/>
          <w:marTop w:val="0"/>
          <w:marBottom w:val="0"/>
          <w:divBdr>
            <w:top w:val="none" w:sz="0" w:space="0" w:color="auto"/>
            <w:left w:val="none" w:sz="0" w:space="0" w:color="auto"/>
            <w:bottom w:val="none" w:sz="0" w:space="0" w:color="auto"/>
            <w:right w:val="none" w:sz="0" w:space="0" w:color="auto"/>
          </w:divBdr>
        </w:div>
        <w:div w:id="1030840309">
          <w:marLeft w:val="480"/>
          <w:marRight w:val="0"/>
          <w:marTop w:val="0"/>
          <w:marBottom w:val="0"/>
          <w:divBdr>
            <w:top w:val="none" w:sz="0" w:space="0" w:color="auto"/>
            <w:left w:val="none" w:sz="0" w:space="0" w:color="auto"/>
            <w:bottom w:val="none" w:sz="0" w:space="0" w:color="auto"/>
            <w:right w:val="none" w:sz="0" w:space="0" w:color="auto"/>
          </w:divBdr>
        </w:div>
        <w:div w:id="1378313247">
          <w:marLeft w:val="480"/>
          <w:marRight w:val="0"/>
          <w:marTop w:val="0"/>
          <w:marBottom w:val="0"/>
          <w:divBdr>
            <w:top w:val="none" w:sz="0" w:space="0" w:color="auto"/>
            <w:left w:val="none" w:sz="0" w:space="0" w:color="auto"/>
            <w:bottom w:val="none" w:sz="0" w:space="0" w:color="auto"/>
            <w:right w:val="none" w:sz="0" w:space="0" w:color="auto"/>
          </w:divBdr>
        </w:div>
        <w:div w:id="519124110">
          <w:marLeft w:val="480"/>
          <w:marRight w:val="0"/>
          <w:marTop w:val="0"/>
          <w:marBottom w:val="0"/>
          <w:divBdr>
            <w:top w:val="none" w:sz="0" w:space="0" w:color="auto"/>
            <w:left w:val="none" w:sz="0" w:space="0" w:color="auto"/>
            <w:bottom w:val="none" w:sz="0" w:space="0" w:color="auto"/>
            <w:right w:val="none" w:sz="0" w:space="0" w:color="auto"/>
          </w:divBdr>
        </w:div>
        <w:div w:id="1147669243">
          <w:marLeft w:val="480"/>
          <w:marRight w:val="0"/>
          <w:marTop w:val="0"/>
          <w:marBottom w:val="0"/>
          <w:divBdr>
            <w:top w:val="none" w:sz="0" w:space="0" w:color="auto"/>
            <w:left w:val="none" w:sz="0" w:space="0" w:color="auto"/>
            <w:bottom w:val="none" w:sz="0" w:space="0" w:color="auto"/>
            <w:right w:val="none" w:sz="0" w:space="0" w:color="auto"/>
          </w:divBdr>
        </w:div>
        <w:div w:id="1475172285">
          <w:marLeft w:val="480"/>
          <w:marRight w:val="0"/>
          <w:marTop w:val="0"/>
          <w:marBottom w:val="0"/>
          <w:divBdr>
            <w:top w:val="none" w:sz="0" w:space="0" w:color="auto"/>
            <w:left w:val="none" w:sz="0" w:space="0" w:color="auto"/>
            <w:bottom w:val="none" w:sz="0" w:space="0" w:color="auto"/>
            <w:right w:val="none" w:sz="0" w:space="0" w:color="auto"/>
          </w:divBdr>
        </w:div>
        <w:div w:id="528882404">
          <w:marLeft w:val="480"/>
          <w:marRight w:val="0"/>
          <w:marTop w:val="0"/>
          <w:marBottom w:val="0"/>
          <w:divBdr>
            <w:top w:val="none" w:sz="0" w:space="0" w:color="auto"/>
            <w:left w:val="none" w:sz="0" w:space="0" w:color="auto"/>
            <w:bottom w:val="none" w:sz="0" w:space="0" w:color="auto"/>
            <w:right w:val="none" w:sz="0" w:space="0" w:color="auto"/>
          </w:divBdr>
        </w:div>
        <w:div w:id="933174107">
          <w:marLeft w:val="480"/>
          <w:marRight w:val="0"/>
          <w:marTop w:val="0"/>
          <w:marBottom w:val="0"/>
          <w:divBdr>
            <w:top w:val="none" w:sz="0" w:space="0" w:color="auto"/>
            <w:left w:val="none" w:sz="0" w:space="0" w:color="auto"/>
            <w:bottom w:val="none" w:sz="0" w:space="0" w:color="auto"/>
            <w:right w:val="none" w:sz="0" w:space="0" w:color="auto"/>
          </w:divBdr>
        </w:div>
        <w:div w:id="251790623">
          <w:marLeft w:val="480"/>
          <w:marRight w:val="0"/>
          <w:marTop w:val="0"/>
          <w:marBottom w:val="0"/>
          <w:divBdr>
            <w:top w:val="none" w:sz="0" w:space="0" w:color="auto"/>
            <w:left w:val="none" w:sz="0" w:space="0" w:color="auto"/>
            <w:bottom w:val="none" w:sz="0" w:space="0" w:color="auto"/>
            <w:right w:val="none" w:sz="0" w:space="0" w:color="auto"/>
          </w:divBdr>
        </w:div>
        <w:div w:id="2035106174">
          <w:marLeft w:val="480"/>
          <w:marRight w:val="0"/>
          <w:marTop w:val="0"/>
          <w:marBottom w:val="0"/>
          <w:divBdr>
            <w:top w:val="none" w:sz="0" w:space="0" w:color="auto"/>
            <w:left w:val="none" w:sz="0" w:space="0" w:color="auto"/>
            <w:bottom w:val="none" w:sz="0" w:space="0" w:color="auto"/>
            <w:right w:val="none" w:sz="0" w:space="0" w:color="auto"/>
          </w:divBdr>
        </w:div>
        <w:div w:id="291905752">
          <w:marLeft w:val="480"/>
          <w:marRight w:val="0"/>
          <w:marTop w:val="0"/>
          <w:marBottom w:val="0"/>
          <w:divBdr>
            <w:top w:val="none" w:sz="0" w:space="0" w:color="auto"/>
            <w:left w:val="none" w:sz="0" w:space="0" w:color="auto"/>
            <w:bottom w:val="none" w:sz="0" w:space="0" w:color="auto"/>
            <w:right w:val="none" w:sz="0" w:space="0" w:color="auto"/>
          </w:divBdr>
        </w:div>
        <w:div w:id="348796000">
          <w:marLeft w:val="480"/>
          <w:marRight w:val="0"/>
          <w:marTop w:val="0"/>
          <w:marBottom w:val="0"/>
          <w:divBdr>
            <w:top w:val="none" w:sz="0" w:space="0" w:color="auto"/>
            <w:left w:val="none" w:sz="0" w:space="0" w:color="auto"/>
            <w:bottom w:val="none" w:sz="0" w:space="0" w:color="auto"/>
            <w:right w:val="none" w:sz="0" w:space="0" w:color="auto"/>
          </w:divBdr>
        </w:div>
        <w:div w:id="1530877064">
          <w:marLeft w:val="480"/>
          <w:marRight w:val="0"/>
          <w:marTop w:val="0"/>
          <w:marBottom w:val="0"/>
          <w:divBdr>
            <w:top w:val="none" w:sz="0" w:space="0" w:color="auto"/>
            <w:left w:val="none" w:sz="0" w:space="0" w:color="auto"/>
            <w:bottom w:val="none" w:sz="0" w:space="0" w:color="auto"/>
            <w:right w:val="none" w:sz="0" w:space="0" w:color="auto"/>
          </w:divBdr>
        </w:div>
        <w:div w:id="2138140323">
          <w:marLeft w:val="480"/>
          <w:marRight w:val="0"/>
          <w:marTop w:val="0"/>
          <w:marBottom w:val="0"/>
          <w:divBdr>
            <w:top w:val="none" w:sz="0" w:space="0" w:color="auto"/>
            <w:left w:val="none" w:sz="0" w:space="0" w:color="auto"/>
            <w:bottom w:val="none" w:sz="0" w:space="0" w:color="auto"/>
            <w:right w:val="none" w:sz="0" w:space="0" w:color="auto"/>
          </w:divBdr>
        </w:div>
        <w:div w:id="404105896">
          <w:marLeft w:val="480"/>
          <w:marRight w:val="0"/>
          <w:marTop w:val="0"/>
          <w:marBottom w:val="0"/>
          <w:divBdr>
            <w:top w:val="none" w:sz="0" w:space="0" w:color="auto"/>
            <w:left w:val="none" w:sz="0" w:space="0" w:color="auto"/>
            <w:bottom w:val="none" w:sz="0" w:space="0" w:color="auto"/>
            <w:right w:val="none" w:sz="0" w:space="0" w:color="auto"/>
          </w:divBdr>
        </w:div>
        <w:div w:id="337537174">
          <w:marLeft w:val="480"/>
          <w:marRight w:val="0"/>
          <w:marTop w:val="0"/>
          <w:marBottom w:val="0"/>
          <w:divBdr>
            <w:top w:val="none" w:sz="0" w:space="0" w:color="auto"/>
            <w:left w:val="none" w:sz="0" w:space="0" w:color="auto"/>
            <w:bottom w:val="none" w:sz="0" w:space="0" w:color="auto"/>
            <w:right w:val="none" w:sz="0" w:space="0" w:color="auto"/>
          </w:divBdr>
        </w:div>
        <w:div w:id="1683437768">
          <w:marLeft w:val="480"/>
          <w:marRight w:val="0"/>
          <w:marTop w:val="0"/>
          <w:marBottom w:val="0"/>
          <w:divBdr>
            <w:top w:val="none" w:sz="0" w:space="0" w:color="auto"/>
            <w:left w:val="none" w:sz="0" w:space="0" w:color="auto"/>
            <w:bottom w:val="none" w:sz="0" w:space="0" w:color="auto"/>
            <w:right w:val="none" w:sz="0" w:space="0" w:color="auto"/>
          </w:divBdr>
        </w:div>
        <w:div w:id="2045708423">
          <w:marLeft w:val="480"/>
          <w:marRight w:val="0"/>
          <w:marTop w:val="0"/>
          <w:marBottom w:val="0"/>
          <w:divBdr>
            <w:top w:val="none" w:sz="0" w:space="0" w:color="auto"/>
            <w:left w:val="none" w:sz="0" w:space="0" w:color="auto"/>
            <w:bottom w:val="none" w:sz="0" w:space="0" w:color="auto"/>
            <w:right w:val="none" w:sz="0" w:space="0" w:color="auto"/>
          </w:divBdr>
        </w:div>
        <w:div w:id="642081017">
          <w:marLeft w:val="480"/>
          <w:marRight w:val="0"/>
          <w:marTop w:val="0"/>
          <w:marBottom w:val="0"/>
          <w:divBdr>
            <w:top w:val="none" w:sz="0" w:space="0" w:color="auto"/>
            <w:left w:val="none" w:sz="0" w:space="0" w:color="auto"/>
            <w:bottom w:val="none" w:sz="0" w:space="0" w:color="auto"/>
            <w:right w:val="none" w:sz="0" w:space="0" w:color="auto"/>
          </w:divBdr>
        </w:div>
        <w:div w:id="1414887546">
          <w:marLeft w:val="480"/>
          <w:marRight w:val="0"/>
          <w:marTop w:val="0"/>
          <w:marBottom w:val="0"/>
          <w:divBdr>
            <w:top w:val="none" w:sz="0" w:space="0" w:color="auto"/>
            <w:left w:val="none" w:sz="0" w:space="0" w:color="auto"/>
            <w:bottom w:val="none" w:sz="0" w:space="0" w:color="auto"/>
            <w:right w:val="none" w:sz="0" w:space="0" w:color="auto"/>
          </w:divBdr>
        </w:div>
        <w:div w:id="118686780">
          <w:marLeft w:val="480"/>
          <w:marRight w:val="0"/>
          <w:marTop w:val="0"/>
          <w:marBottom w:val="0"/>
          <w:divBdr>
            <w:top w:val="none" w:sz="0" w:space="0" w:color="auto"/>
            <w:left w:val="none" w:sz="0" w:space="0" w:color="auto"/>
            <w:bottom w:val="none" w:sz="0" w:space="0" w:color="auto"/>
            <w:right w:val="none" w:sz="0" w:space="0" w:color="auto"/>
          </w:divBdr>
        </w:div>
        <w:div w:id="1747528978">
          <w:marLeft w:val="480"/>
          <w:marRight w:val="0"/>
          <w:marTop w:val="0"/>
          <w:marBottom w:val="0"/>
          <w:divBdr>
            <w:top w:val="none" w:sz="0" w:space="0" w:color="auto"/>
            <w:left w:val="none" w:sz="0" w:space="0" w:color="auto"/>
            <w:bottom w:val="none" w:sz="0" w:space="0" w:color="auto"/>
            <w:right w:val="none" w:sz="0" w:space="0" w:color="auto"/>
          </w:divBdr>
        </w:div>
        <w:div w:id="239144756">
          <w:marLeft w:val="480"/>
          <w:marRight w:val="0"/>
          <w:marTop w:val="0"/>
          <w:marBottom w:val="0"/>
          <w:divBdr>
            <w:top w:val="none" w:sz="0" w:space="0" w:color="auto"/>
            <w:left w:val="none" w:sz="0" w:space="0" w:color="auto"/>
            <w:bottom w:val="none" w:sz="0" w:space="0" w:color="auto"/>
            <w:right w:val="none" w:sz="0" w:space="0" w:color="auto"/>
          </w:divBdr>
        </w:div>
        <w:div w:id="1314991115">
          <w:marLeft w:val="480"/>
          <w:marRight w:val="0"/>
          <w:marTop w:val="0"/>
          <w:marBottom w:val="0"/>
          <w:divBdr>
            <w:top w:val="none" w:sz="0" w:space="0" w:color="auto"/>
            <w:left w:val="none" w:sz="0" w:space="0" w:color="auto"/>
            <w:bottom w:val="none" w:sz="0" w:space="0" w:color="auto"/>
            <w:right w:val="none" w:sz="0" w:space="0" w:color="auto"/>
          </w:divBdr>
        </w:div>
        <w:div w:id="921648902">
          <w:marLeft w:val="480"/>
          <w:marRight w:val="0"/>
          <w:marTop w:val="0"/>
          <w:marBottom w:val="0"/>
          <w:divBdr>
            <w:top w:val="none" w:sz="0" w:space="0" w:color="auto"/>
            <w:left w:val="none" w:sz="0" w:space="0" w:color="auto"/>
            <w:bottom w:val="none" w:sz="0" w:space="0" w:color="auto"/>
            <w:right w:val="none" w:sz="0" w:space="0" w:color="auto"/>
          </w:divBdr>
        </w:div>
        <w:div w:id="1378697582">
          <w:marLeft w:val="480"/>
          <w:marRight w:val="0"/>
          <w:marTop w:val="0"/>
          <w:marBottom w:val="0"/>
          <w:divBdr>
            <w:top w:val="none" w:sz="0" w:space="0" w:color="auto"/>
            <w:left w:val="none" w:sz="0" w:space="0" w:color="auto"/>
            <w:bottom w:val="none" w:sz="0" w:space="0" w:color="auto"/>
            <w:right w:val="none" w:sz="0" w:space="0" w:color="auto"/>
          </w:divBdr>
        </w:div>
        <w:div w:id="671222442">
          <w:marLeft w:val="480"/>
          <w:marRight w:val="0"/>
          <w:marTop w:val="0"/>
          <w:marBottom w:val="0"/>
          <w:divBdr>
            <w:top w:val="none" w:sz="0" w:space="0" w:color="auto"/>
            <w:left w:val="none" w:sz="0" w:space="0" w:color="auto"/>
            <w:bottom w:val="none" w:sz="0" w:space="0" w:color="auto"/>
            <w:right w:val="none" w:sz="0" w:space="0" w:color="auto"/>
          </w:divBdr>
        </w:div>
        <w:div w:id="927083658">
          <w:marLeft w:val="480"/>
          <w:marRight w:val="0"/>
          <w:marTop w:val="0"/>
          <w:marBottom w:val="0"/>
          <w:divBdr>
            <w:top w:val="none" w:sz="0" w:space="0" w:color="auto"/>
            <w:left w:val="none" w:sz="0" w:space="0" w:color="auto"/>
            <w:bottom w:val="none" w:sz="0" w:space="0" w:color="auto"/>
            <w:right w:val="none" w:sz="0" w:space="0" w:color="auto"/>
          </w:divBdr>
        </w:div>
        <w:div w:id="1306006577">
          <w:marLeft w:val="480"/>
          <w:marRight w:val="0"/>
          <w:marTop w:val="0"/>
          <w:marBottom w:val="0"/>
          <w:divBdr>
            <w:top w:val="none" w:sz="0" w:space="0" w:color="auto"/>
            <w:left w:val="none" w:sz="0" w:space="0" w:color="auto"/>
            <w:bottom w:val="none" w:sz="0" w:space="0" w:color="auto"/>
            <w:right w:val="none" w:sz="0" w:space="0" w:color="auto"/>
          </w:divBdr>
        </w:div>
        <w:div w:id="721566018">
          <w:marLeft w:val="480"/>
          <w:marRight w:val="0"/>
          <w:marTop w:val="0"/>
          <w:marBottom w:val="0"/>
          <w:divBdr>
            <w:top w:val="none" w:sz="0" w:space="0" w:color="auto"/>
            <w:left w:val="none" w:sz="0" w:space="0" w:color="auto"/>
            <w:bottom w:val="none" w:sz="0" w:space="0" w:color="auto"/>
            <w:right w:val="none" w:sz="0" w:space="0" w:color="auto"/>
          </w:divBdr>
        </w:div>
        <w:div w:id="1152480517">
          <w:marLeft w:val="480"/>
          <w:marRight w:val="0"/>
          <w:marTop w:val="0"/>
          <w:marBottom w:val="0"/>
          <w:divBdr>
            <w:top w:val="none" w:sz="0" w:space="0" w:color="auto"/>
            <w:left w:val="none" w:sz="0" w:space="0" w:color="auto"/>
            <w:bottom w:val="none" w:sz="0" w:space="0" w:color="auto"/>
            <w:right w:val="none" w:sz="0" w:space="0" w:color="auto"/>
          </w:divBdr>
        </w:div>
        <w:div w:id="2002658568">
          <w:marLeft w:val="480"/>
          <w:marRight w:val="0"/>
          <w:marTop w:val="0"/>
          <w:marBottom w:val="0"/>
          <w:divBdr>
            <w:top w:val="none" w:sz="0" w:space="0" w:color="auto"/>
            <w:left w:val="none" w:sz="0" w:space="0" w:color="auto"/>
            <w:bottom w:val="none" w:sz="0" w:space="0" w:color="auto"/>
            <w:right w:val="none" w:sz="0" w:space="0" w:color="auto"/>
          </w:divBdr>
        </w:div>
        <w:div w:id="685519372">
          <w:marLeft w:val="480"/>
          <w:marRight w:val="0"/>
          <w:marTop w:val="0"/>
          <w:marBottom w:val="0"/>
          <w:divBdr>
            <w:top w:val="none" w:sz="0" w:space="0" w:color="auto"/>
            <w:left w:val="none" w:sz="0" w:space="0" w:color="auto"/>
            <w:bottom w:val="none" w:sz="0" w:space="0" w:color="auto"/>
            <w:right w:val="none" w:sz="0" w:space="0" w:color="auto"/>
          </w:divBdr>
        </w:div>
        <w:div w:id="2137215276">
          <w:marLeft w:val="480"/>
          <w:marRight w:val="0"/>
          <w:marTop w:val="0"/>
          <w:marBottom w:val="0"/>
          <w:divBdr>
            <w:top w:val="none" w:sz="0" w:space="0" w:color="auto"/>
            <w:left w:val="none" w:sz="0" w:space="0" w:color="auto"/>
            <w:bottom w:val="none" w:sz="0" w:space="0" w:color="auto"/>
            <w:right w:val="none" w:sz="0" w:space="0" w:color="auto"/>
          </w:divBdr>
        </w:div>
        <w:div w:id="765081044">
          <w:marLeft w:val="480"/>
          <w:marRight w:val="0"/>
          <w:marTop w:val="0"/>
          <w:marBottom w:val="0"/>
          <w:divBdr>
            <w:top w:val="none" w:sz="0" w:space="0" w:color="auto"/>
            <w:left w:val="none" w:sz="0" w:space="0" w:color="auto"/>
            <w:bottom w:val="none" w:sz="0" w:space="0" w:color="auto"/>
            <w:right w:val="none" w:sz="0" w:space="0" w:color="auto"/>
          </w:divBdr>
        </w:div>
        <w:div w:id="341854674">
          <w:marLeft w:val="480"/>
          <w:marRight w:val="0"/>
          <w:marTop w:val="0"/>
          <w:marBottom w:val="0"/>
          <w:divBdr>
            <w:top w:val="none" w:sz="0" w:space="0" w:color="auto"/>
            <w:left w:val="none" w:sz="0" w:space="0" w:color="auto"/>
            <w:bottom w:val="none" w:sz="0" w:space="0" w:color="auto"/>
            <w:right w:val="none" w:sz="0" w:space="0" w:color="auto"/>
          </w:divBdr>
        </w:div>
        <w:div w:id="579797342">
          <w:marLeft w:val="480"/>
          <w:marRight w:val="0"/>
          <w:marTop w:val="0"/>
          <w:marBottom w:val="0"/>
          <w:divBdr>
            <w:top w:val="none" w:sz="0" w:space="0" w:color="auto"/>
            <w:left w:val="none" w:sz="0" w:space="0" w:color="auto"/>
            <w:bottom w:val="none" w:sz="0" w:space="0" w:color="auto"/>
            <w:right w:val="none" w:sz="0" w:space="0" w:color="auto"/>
          </w:divBdr>
        </w:div>
        <w:div w:id="1769765769">
          <w:marLeft w:val="480"/>
          <w:marRight w:val="0"/>
          <w:marTop w:val="0"/>
          <w:marBottom w:val="0"/>
          <w:divBdr>
            <w:top w:val="none" w:sz="0" w:space="0" w:color="auto"/>
            <w:left w:val="none" w:sz="0" w:space="0" w:color="auto"/>
            <w:bottom w:val="none" w:sz="0" w:space="0" w:color="auto"/>
            <w:right w:val="none" w:sz="0" w:space="0" w:color="auto"/>
          </w:divBdr>
        </w:div>
        <w:div w:id="1542278201">
          <w:marLeft w:val="480"/>
          <w:marRight w:val="0"/>
          <w:marTop w:val="0"/>
          <w:marBottom w:val="0"/>
          <w:divBdr>
            <w:top w:val="none" w:sz="0" w:space="0" w:color="auto"/>
            <w:left w:val="none" w:sz="0" w:space="0" w:color="auto"/>
            <w:bottom w:val="none" w:sz="0" w:space="0" w:color="auto"/>
            <w:right w:val="none" w:sz="0" w:space="0" w:color="auto"/>
          </w:divBdr>
        </w:div>
        <w:div w:id="1415275075">
          <w:marLeft w:val="480"/>
          <w:marRight w:val="0"/>
          <w:marTop w:val="0"/>
          <w:marBottom w:val="0"/>
          <w:divBdr>
            <w:top w:val="none" w:sz="0" w:space="0" w:color="auto"/>
            <w:left w:val="none" w:sz="0" w:space="0" w:color="auto"/>
            <w:bottom w:val="none" w:sz="0" w:space="0" w:color="auto"/>
            <w:right w:val="none" w:sz="0" w:space="0" w:color="auto"/>
          </w:divBdr>
        </w:div>
        <w:div w:id="952588353">
          <w:marLeft w:val="480"/>
          <w:marRight w:val="0"/>
          <w:marTop w:val="0"/>
          <w:marBottom w:val="0"/>
          <w:divBdr>
            <w:top w:val="none" w:sz="0" w:space="0" w:color="auto"/>
            <w:left w:val="none" w:sz="0" w:space="0" w:color="auto"/>
            <w:bottom w:val="none" w:sz="0" w:space="0" w:color="auto"/>
            <w:right w:val="none" w:sz="0" w:space="0" w:color="auto"/>
          </w:divBdr>
        </w:div>
        <w:div w:id="1190535216">
          <w:marLeft w:val="480"/>
          <w:marRight w:val="0"/>
          <w:marTop w:val="0"/>
          <w:marBottom w:val="0"/>
          <w:divBdr>
            <w:top w:val="none" w:sz="0" w:space="0" w:color="auto"/>
            <w:left w:val="none" w:sz="0" w:space="0" w:color="auto"/>
            <w:bottom w:val="none" w:sz="0" w:space="0" w:color="auto"/>
            <w:right w:val="none" w:sz="0" w:space="0" w:color="auto"/>
          </w:divBdr>
        </w:div>
        <w:div w:id="1827241736">
          <w:marLeft w:val="480"/>
          <w:marRight w:val="0"/>
          <w:marTop w:val="0"/>
          <w:marBottom w:val="0"/>
          <w:divBdr>
            <w:top w:val="none" w:sz="0" w:space="0" w:color="auto"/>
            <w:left w:val="none" w:sz="0" w:space="0" w:color="auto"/>
            <w:bottom w:val="none" w:sz="0" w:space="0" w:color="auto"/>
            <w:right w:val="none" w:sz="0" w:space="0" w:color="auto"/>
          </w:divBdr>
        </w:div>
        <w:div w:id="275799715">
          <w:marLeft w:val="480"/>
          <w:marRight w:val="0"/>
          <w:marTop w:val="0"/>
          <w:marBottom w:val="0"/>
          <w:divBdr>
            <w:top w:val="none" w:sz="0" w:space="0" w:color="auto"/>
            <w:left w:val="none" w:sz="0" w:space="0" w:color="auto"/>
            <w:bottom w:val="none" w:sz="0" w:space="0" w:color="auto"/>
            <w:right w:val="none" w:sz="0" w:space="0" w:color="auto"/>
          </w:divBdr>
        </w:div>
        <w:div w:id="703403149">
          <w:marLeft w:val="480"/>
          <w:marRight w:val="0"/>
          <w:marTop w:val="0"/>
          <w:marBottom w:val="0"/>
          <w:divBdr>
            <w:top w:val="none" w:sz="0" w:space="0" w:color="auto"/>
            <w:left w:val="none" w:sz="0" w:space="0" w:color="auto"/>
            <w:bottom w:val="none" w:sz="0" w:space="0" w:color="auto"/>
            <w:right w:val="none" w:sz="0" w:space="0" w:color="auto"/>
          </w:divBdr>
        </w:div>
        <w:div w:id="1882204139">
          <w:marLeft w:val="480"/>
          <w:marRight w:val="0"/>
          <w:marTop w:val="0"/>
          <w:marBottom w:val="0"/>
          <w:divBdr>
            <w:top w:val="none" w:sz="0" w:space="0" w:color="auto"/>
            <w:left w:val="none" w:sz="0" w:space="0" w:color="auto"/>
            <w:bottom w:val="none" w:sz="0" w:space="0" w:color="auto"/>
            <w:right w:val="none" w:sz="0" w:space="0" w:color="auto"/>
          </w:divBdr>
        </w:div>
        <w:div w:id="74284752">
          <w:marLeft w:val="480"/>
          <w:marRight w:val="0"/>
          <w:marTop w:val="0"/>
          <w:marBottom w:val="0"/>
          <w:divBdr>
            <w:top w:val="none" w:sz="0" w:space="0" w:color="auto"/>
            <w:left w:val="none" w:sz="0" w:space="0" w:color="auto"/>
            <w:bottom w:val="none" w:sz="0" w:space="0" w:color="auto"/>
            <w:right w:val="none" w:sz="0" w:space="0" w:color="auto"/>
          </w:divBdr>
        </w:div>
        <w:div w:id="357123271">
          <w:marLeft w:val="480"/>
          <w:marRight w:val="0"/>
          <w:marTop w:val="0"/>
          <w:marBottom w:val="0"/>
          <w:divBdr>
            <w:top w:val="none" w:sz="0" w:space="0" w:color="auto"/>
            <w:left w:val="none" w:sz="0" w:space="0" w:color="auto"/>
            <w:bottom w:val="none" w:sz="0" w:space="0" w:color="auto"/>
            <w:right w:val="none" w:sz="0" w:space="0" w:color="auto"/>
          </w:divBdr>
        </w:div>
        <w:div w:id="600845798">
          <w:marLeft w:val="480"/>
          <w:marRight w:val="0"/>
          <w:marTop w:val="0"/>
          <w:marBottom w:val="0"/>
          <w:divBdr>
            <w:top w:val="none" w:sz="0" w:space="0" w:color="auto"/>
            <w:left w:val="none" w:sz="0" w:space="0" w:color="auto"/>
            <w:bottom w:val="none" w:sz="0" w:space="0" w:color="auto"/>
            <w:right w:val="none" w:sz="0" w:space="0" w:color="auto"/>
          </w:divBdr>
        </w:div>
        <w:div w:id="1796557361">
          <w:marLeft w:val="480"/>
          <w:marRight w:val="0"/>
          <w:marTop w:val="0"/>
          <w:marBottom w:val="0"/>
          <w:divBdr>
            <w:top w:val="none" w:sz="0" w:space="0" w:color="auto"/>
            <w:left w:val="none" w:sz="0" w:space="0" w:color="auto"/>
            <w:bottom w:val="none" w:sz="0" w:space="0" w:color="auto"/>
            <w:right w:val="none" w:sz="0" w:space="0" w:color="auto"/>
          </w:divBdr>
        </w:div>
        <w:div w:id="1493377833">
          <w:marLeft w:val="480"/>
          <w:marRight w:val="0"/>
          <w:marTop w:val="0"/>
          <w:marBottom w:val="0"/>
          <w:divBdr>
            <w:top w:val="none" w:sz="0" w:space="0" w:color="auto"/>
            <w:left w:val="none" w:sz="0" w:space="0" w:color="auto"/>
            <w:bottom w:val="none" w:sz="0" w:space="0" w:color="auto"/>
            <w:right w:val="none" w:sz="0" w:space="0" w:color="auto"/>
          </w:divBdr>
        </w:div>
        <w:div w:id="1543514151">
          <w:marLeft w:val="480"/>
          <w:marRight w:val="0"/>
          <w:marTop w:val="0"/>
          <w:marBottom w:val="0"/>
          <w:divBdr>
            <w:top w:val="none" w:sz="0" w:space="0" w:color="auto"/>
            <w:left w:val="none" w:sz="0" w:space="0" w:color="auto"/>
            <w:bottom w:val="none" w:sz="0" w:space="0" w:color="auto"/>
            <w:right w:val="none" w:sz="0" w:space="0" w:color="auto"/>
          </w:divBdr>
        </w:div>
        <w:div w:id="1770736670">
          <w:marLeft w:val="480"/>
          <w:marRight w:val="0"/>
          <w:marTop w:val="0"/>
          <w:marBottom w:val="0"/>
          <w:divBdr>
            <w:top w:val="none" w:sz="0" w:space="0" w:color="auto"/>
            <w:left w:val="none" w:sz="0" w:space="0" w:color="auto"/>
            <w:bottom w:val="none" w:sz="0" w:space="0" w:color="auto"/>
            <w:right w:val="none" w:sz="0" w:space="0" w:color="auto"/>
          </w:divBdr>
        </w:div>
        <w:div w:id="1221399476">
          <w:marLeft w:val="480"/>
          <w:marRight w:val="0"/>
          <w:marTop w:val="0"/>
          <w:marBottom w:val="0"/>
          <w:divBdr>
            <w:top w:val="none" w:sz="0" w:space="0" w:color="auto"/>
            <w:left w:val="none" w:sz="0" w:space="0" w:color="auto"/>
            <w:bottom w:val="none" w:sz="0" w:space="0" w:color="auto"/>
            <w:right w:val="none" w:sz="0" w:space="0" w:color="auto"/>
          </w:divBdr>
        </w:div>
        <w:div w:id="1988318731">
          <w:marLeft w:val="480"/>
          <w:marRight w:val="0"/>
          <w:marTop w:val="0"/>
          <w:marBottom w:val="0"/>
          <w:divBdr>
            <w:top w:val="none" w:sz="0" w:space="0" w:color="auto"/>
            <w:left w:val="none" w:sz="0" w:space="0" w:color="auto"/>
            <w:bottom w:val="none" w:sz="0" w:space="0" w:color="auto"/>
            <w:right w:val="none" w:sz="0" w:space="0" w:color="auto"/>
          </w:divBdr>
        </w:div>
        <w:div w:id="2064720195">
          <w:marLeft w:val="480"/>
          <w:marRight w:val="0"/>
          <w:marTop w:val="0"/>
          <w:marBottom w:val="0"/>
          <w:divBdr>
            <w:top w:val="none" w:sz="0" w:space="0" w:color="auto"/>
            <w:left w:val="none" w:sz="0" w:space="0" w:color="auto"/>
            <w:bottom w:val="none" w:sz="0" w:space="0" w:color="auto"/>
            <w:right w:val="none" w:sz="0" w:space="0" w:color="auto"/>
          </w:divBdr>
        </w:div>
        <w:div w:id="272059397">
          <w:marLeft w:val="480"/>
          <w:marRight w:val="0"/>
          <w:marTop w:val="0"/>
          <w:marBottom w:val="0"/>
          <w:divBdr>
            <w:top w:val="none" w:sz="0" w:space="0" w:color="auto"/>
            <w:left w:val="none" w:sz="0" w:space="0" w:color="auto"/>
            <w:bottom w:val="none" w:sz="0" w:space="0" w:color="auto"/>
            <w:right w:val="none" w:sz="0" w:space="0" w:color="auto"/>
          </w:divBdr>
        </w:div>
        <w:div w:id="2055304471">
          <w:marLeft w:val="480"/>
          <w:marRight w:val="0"/>
          <w:marTop w:val="0"/>
          <w:marBottom w:val="0"/>
          <w:divBdr>
            <w:top w:val="none" w:sz="0" w:space="0" w:color="auto"/>
            <w:left w:val="none" w:sz="0" w:space="0" w:color="auto"/>
            <w:bottom w:val="none" w:sz="0" w:space="0" w:color="auto"/>
            <w:right w:val="none" w:sz="0" w:space="0" w:color="auto"/>
          </w:divBdr>
        </w:div>
        <w:div w:id="343898219">
          <w:marLeft w:val="480"/>
          <w:marRight w:val="0"/>
          <w:marTop w:val="0"/>
          <w:marBottom w:val="0"/>
          <w:divBdr>
            <w:top w:val="none" w:sz="0" w:space="0" w:color="auto"/>
            <w:left w:val="none" w:sz="0" w:space="0" w:color="auto"/>
            <w:bottom w:val="none" w:sz="0" w:space="0" w:color="auto"/>
            <w:right w:val="none" w:sz="0" w:space="0" w:color="auto"/>
          </w:divBdr>
        </w:div>
        <w:div w:id="1334263160">
          <w:marLeft w:val="480"/>
          <w:marRight w:val="0"/>
          <w:marTop w:val="0"/>
          <w:marBottom w:val="0"/>
          <w:divBdr>
            <w:top w:val="none" w:sz="0" w:space="0" w:color="auto"/>
            <w:left w:val="none" w:sz="0" w:space="0" w:color="auto"/>
            <w:bottom w:val="none" w:sz="0" w:space="0" w:color="auto"/>
            <w:right w:val="none" w:sz="0" w:space="0" w:color="auto"/>
          </w:divBdr>
        </w:div>
        <w:div w:id="1139568005">
          <w:marLeft w:val="480"/>
          <w:marRight w:val="0"/>
          <w:marTop w:val="0"/>
          <w:marBottom w:val="0"/>
          <w:divBdr>
            <w:top w:val="none" w:sz="0" w:space="0" w:color="auto"/>
            <w:left w:val="none" w:sz="0" w:space="0" w:color="auto"/>
            <w:bottom w:val="none" w:sz="0" w:space="0" w:color="auto"/>
            <w:right w:val="none" w:sz="0" w:space="0" w:color="auto"/>
          </w:divBdr>
        </w:div>
        <w:div w:id="856621453">
          <w:marLeft w:val="480"/>
          <w:marRight w:val="0"/>
          <w:marTop w:val="0"/>
          <w:marBottom w:val="0"/>
          <w:divBdr>
            <w:top w:val="none" w:sz="0" w:space="0" w:color="auto"/>
            <w:left w:val="none" w:sz="0" w:space="0" w:color="auto"/>
            <w:bottom w:val="none" w:sz="0" w:space="0" w:color="auto"/>
            <w:right w:val="none" w:sz="0" w:space="0" w:color="auto"/>
          </w:divBdr>
        </w:div>
        <w:div w:id="338973234">
          <w:marLeft w:val="480"/>
          <w:marRight w:val="0"/>
          <w:marTop w:val="0"/>
          <w:marBottom w:val="0"/>
          <w:divBdr>
            <w:top w:val="none" w:sz="0" w:space="0" w:color="auto"/>
            <w:left w:val="none" w:sz="0" w:space="0" w:color="auto"/>
            <w:bottom w:val="none" w:sz="0" w:space="0" w:color="auto"/>
            <w:right w:val="none" w:sz="0" w:space="0" w:color="auto"/>
          </w:divBdr>
        </w:div>
        <w:div w:id="1515654485">
          <w:marLeft w:val="480"/>
          <w:marRight w:val="0"/>
          <w:marTop w:val="0"/>
          <w:marBottom w:val="0"/>
          <w:divBdr>
            <w:top w:val="none" w:sz="0" w:space="0" w:color="auto"/>
            <w:left w:val="none" w:sz="0" w:space="0" w:color="auto"/>
            <w:bottom w:val="none" w:sz="0" w:space="0" w:color="auto"/>
            <w:right w:val="none" w:sz="0" w:space="0" w:color="auto"/>
          </w:divBdr>
        </w:div>
        <w:div w:id="1982073766">
          <w:marLeft w:val="480"/>
          <w:marRight w:val="0"/>
          <w:marTop w:val="0"/>
          <w:marBottom w:val="0"/>
          <w:divBdr>
            <w:top w:val="none" w:sz="0" w:space="0" w:color="auto"/>
            <w:left w:val="none" w:sz="0" w:space="0" w:color="auto"/>
            <w:bottom w:val="none" w:sz="0" w:space="0" w:color="auto"/>
            <w:right w:val="none" w:sz="0" w:space="0" w:color="auto"/>
          </w:divBdr>
        </w:div>
        <w:div w:id="1853757725">
          <w:marLeft w:val="480"/>
          <w:marRight w:val="0"/>
          <w:marTop w:val="0"/>
          <w:marBottom w:val="0"/>
          <w:divBdr>
            <w:top w:val="none" w:sz="0" w:space="0" w:color="auto"/>
            <w:left w:val="none" w:sz="0" w:space="0" w:color="auto"/>
            <w:bottom w:val="none" w:sz="0" w:space="0" w:color="auto"/>
            <w:right w:val="none" w:sz="0" w:space="0" w:color="auto"/>
          </w:divBdr>
        </w:div>
        <w:div w:id="2122873704">
          <w:marLeft w:val="480"/>
          <w:marRight w:val="0"/>
          <w:marTop w:val="0"/>
          <w:marBottom w:val="0"/>
          <w:divBdr>
            <w:top w:val="none" w:sz="0" w:space="0" w:color="auto"/>
            <w:left w:val="none" w:sz="0" w:space="0" w:color="auto"/>
            <w:bottom w:val="none" w:sz="0" w:space="0" w:color="auto"/>
            <w:right w:val="none" w:sz="0" w:space="0" w:color="auto"/>
          </w:divBdr>
        </w:div>
        <w:div w:id="1776747601">
          <w:marLeft w:val="480"/>
          <w:marRight w:val="0"/>
          <w:marTop w:val="0"/>
          <w:marBottom w:val="0"/>
          <w:divBdr>
            <w:top w:val="none" w:sz="0" w:space="0" w:color="auto"/>
            <w:left w:val="none" w:sz="0" w:space="0" w:color="auto"/>
            <w:bottom w:val="none" w:sz="0" w:space="0" w:color="auto"/>
            <w:right w:val="none" w:sz="0" w:space="0" w:color="auto"/>
          </w:divBdr>
        </w:div>
        <w:div w:id="378356929">
          <w:marLeft w:val="480"/>
          <w:marRight w:val="0"/>
          <w:marTop w:val="0"/>
          <w:marBottom w:val="0"/>
          <w:divBdr>
            <w:top w:val="none" w:sz="0" w:space="0" w:color="auto"/>
            <w:left w:val="none" w:sz="0" w:space="0" w:color="auto"/>
            <w:bottom w:val="none" w:sz="0" w:space="0" w:color="auto"/>
            <w:right w:val="none" w:sz="0" w:space="0" w:color="auto"/>
          </w:divBdr>
        </w:div>
        <w:div w:id="1254362807">
          <w:marLeft w:val="480"/>
          <w:marRight w:val="0"/>
          <w:marTop w:val="0"/>
          <w:marBottom w:val="0"/>
          <w:divBdr>
            <w:top w:val="none" w:sz="0" w:space="0" w:color="auto"/>
            <w:left w:val="none" w:sz="0" w:space="0" w:color="auto"/>
            <w:bottom w:val="none" w:sz="0" w:space="0" w:color="auto"/>
            <w:right w:val="none" w:sz="0" w:space="0" w:color="auto"/>
          </w:divBdr>
        </w:div>
        <w:div w:id="233054656">
          <w:marLeft w:val="480"/>
          <w:marRight w:val="0"/>
          <w:marTop w:val="0"/>
          <w:marBottom w:val="0"/>
          <w:divBdr>
            <w:top w:val="none" w:sz="0" w:space="0" w:color="auto"/>
            <w:left w:val="none" w:sz="0" w:space="0" w:color="auto"/>
            <w:bottom w:val="none" w:sz="0" w:space="0" w:color="auto"/>
            <w:right w:val="none" w:sz="0" w:space="0" w:color="auto"/>
          </w:divBdr>
        </w:div>
        <w:div w:id="1286813449">
          <w:marLeft w:val="480"/>
          <w:marRight w:val="0"/>
          <w:marTop w:val="0"/>
          <w:marBottom w:val="0"/>
          <w:divBdr>
            <w:top w:val="none" w:sz="0" w:space="0" w:color="auto"/>
            <w:left w:val="none" w:sz="0" w:space="0" w:color="auto"/>
            <w:bottom w:val="none" w:sz="0" w:space="0" w:color="auto"/>
            <w:right w:val="none" w:sz="0" w:space="0" w:color="auto"/>
          </w:divBdr>
        </w:div>
        <w:div w:id="2107453709">
          <w:marLeft w:val="480"/>
          <w:marRight w:val="0"/>
          <w:marTop w:val="0"/>
          <w:marBottom w:val="0"/>
          <w:divBdr>
            <w:top w:val="none" w:sz="0" w:space="0" w:color="auto"/>
            <w:left w:val="none" w:sz="0" w:space="0" w:color="auto"/>
            <w:bottom w:val="none" w:sz="0" w:space="0" w:color="auto"/>
            <w:right w:val="none" w:sz="0" w:space="0" w:color="auto"/>
          </w:divBdr>
        </w:div>
        <w:div w:id="1273787519">
          <w:marLeft w:val="480"/>
          <w:marRight w:val="0"/>
          <w:marTop w:val="0"/>
          <w:marBottom w:val="0"/>
          <w:divBdr>
            <w:top w:val="none" w:sz="0" w:space="0" w:color="auto"/>
            <w:left w:val="none" w:sz="0" w:space="0" w:color="auto"/>
            <w:bottom w:val="none" w:sz="0" w:space="0" w:color="auto"/>
            <w:right w:val="none" w:sz="0" w:space="0" w:color="auto"/>
          </w:divBdr>
        </w:div>
        <w:div w:id="1751343680">
          <w:marLeft w:val="480"/>
          <w:marRight w:val="0"/>
          <w:marTop w:val="0"/>
          <w:marBottom w:val="0"/>
          <w:divBdr>
            <w:top w:val="none" w:sz="0" w:space="0" w:color="auto"/>
            <w:left w:val="none" w:sz="0" w:space="0" w:color="auto"/>
            <w:bottom w:val="none" w:sz="0" w:space="0" w:color="auto"/>
            <w:right w:val="none" w:sz="0" w:space="0" w:color="auto"/>
          </w:divBdr>
        </w:div>
        <w:div w:id="1295405234">
          <w:marLeft w:val="480"/>
          <w:marRight w:val="0"/>
          <w:marTop w:val="0"/>
          <w:marBottom w:val="0"/>
          <w:divBdr>
            <w:top w:val="none" w:sz="0" w:space="0" w:color="auto"/>
            <w:left w:val="none" w:sz="0" w:space="0" w:color="auto"/>
            <w:bottom w:val="none" w:sz="0" w:space="0" w:color="auto"/>
            <w:right w:val="none" w:sz="0" w:space="0" w:color="auto"/>
          </w:divBdr>
        </w:div>
        <w:div w:id="1738698969">
          <w:marLeft w:val="480"/>
          <w:marRight w:val="0"/>
          <w:marTop w:val="0"/>
          <w:marBottom w:val="0"/>
          <w:divBdr>
            <w:top w:val="none" w:sz="0" w:space="0" w:color="auto"/>
            <w:left w:val="none" w:sz="0" w:space="0" w:color="auto"/>
            <w:bottom w:val="none" w:sz="0" w:space="0" w:color="auto"/>
            <w:right w:val="none" w:sz="0" w:space="0" w:color="auto"/>
          </w:divBdr>
        </w:div>
        <w:div w:id="1301417066">
          <w:marLeft w:val="480"/>
          <w:marRight w:val="0"/>
          <w:marTop w:val="0"/>
          <w:marBottom w:val="0"/>
          <w:divBdr>
            <w:top w:val="none" w:sz="0" w:space="0" w:color="auto"/>
            <w:left w:val="none" w:sz="0" w:space="0" w:color="auto"/>
            <w:bottom w:val="none" w:sz="0" w:space="0" w:color="auto"/>
            <w:right w:val="none" w:sz="0" w:space="0" w:color="auto"/>
          </w:divBdr>
        </w:div>
        <w:div w:id="1166818750">
          <w:marLeft w:val="480"/>
          <w:marRight w:val="0"/>
          <w:marTop w:val="0"/>
          <w:marBottom w:val="0"/>
          <w:divBdr>
            <w:top w:val="none" w:sz="0" w:space="0" w:color="auto"/>
            <w:left w:val="none" w:sz="0" w:space="0" w:color="auto"/>
            <w:bottom w:val="none" w:sz="0" w:space="0" w:color="auto"/>
            <w:right w:val="none" w:sz="0" w:space="0" w:color="auto"/>
          </w:divBdr>
        </w:div>
        <w:div w:id="692998002">
          <w:marLeft w:val="480"/>
          <w:marRight w:val="0"/>
          <w:marTop w:val="0"/>
          <w:marBottom w:val="0"/>
          <w:divBdr>
            <w:top w:val="none" w:sz="0" w:space="0" w:color="auto"/>
            <w:left w:val="none" w:sz="0" w:space="0" w:color="auto"/>
            <w:bottom w:val="none" w:sz="0" w:space="0" w:color="auto"/>
            <w:right w:val="none" w:sz="0" w:space="0" w:color="auto"/>
          </w:divBdr>
        </w:div>
        <w:div w:id="1574001536">
          <w:marLeft w:val="480"/>
          <w:marRight w:val="0"/>
          <w:marTop w:val="0"/>
          <w:marBottom w:val="0"/>
          <w:divBdr>
            <w:top w:val="none" w:sz="0" w:space="0" w:color="auto"/>
            <w:left w:val="none" w:sz="0" w:space="0" w:color="auto"/>
            <w:bottom w:val="none" w:sz="0" w:space="0" w:color="auto"/>
            <w:right w:val="none" w:sz="0" w:space="0" w:color="auto"/>
          </w:divBdr>
        </w:div>
        <w:div w:id="1381902946">
          <w:marLeft w:val="480"/>
          <w:marRight w:val="0"/>
          <w:marTop w:val="0"/>
          <w:marBottom w:val="0"/>
          <w:divBdr>
            <w:top w:val="none" w:sz="0" w:space="0" w:color="auto"/>
            <w:left w:val="none" w:sz="0" w:space="0" w:color="auto"/>
            <w:bottom w:val="none" w:sz="0" w:space="0" w:color="auto"/>
            <w:right w:val="none" w:sz="0" w:space="0" w:color="auto"/>
          </w:divBdr>
        </w:div>
        <w:div w:id="2112318945">
          <w:marLeft w:val="480"/>
          <w:marRight w:val="0"/>
          <w:marTop w:val="0"/>
          <w:marBottom w:val="0"/>
          <w:divBdr>
            <w:top w:val="none" w:sz="0" w:space="0" w:color="auto"/>
            <w:left w:val="none" w:sz="0" w:space="0" w:color="auto"/>
            <w:bottom w:val="none" w:sz="0" w:space="0" w:color="auto"/>
            <w:right w:val="none" w:sz="0" w:space="0" w:color="auto"/>
          </w:divBdr>
        </w:div>
        <w:div w:id="1924727475">
          <w:marLeft w:val="480"/>
          <w:marRight w:val="0"/>
          <w:marTop w:val="0"/>
          <w:marBottom w:val="0"/>
          <w:divBdr>
            <w:top w:val="none" w:sz="0" w:space="0" w:color="auto"/>
            <w:left w:val="none" w:sz="0" w:space="0" w:color="auto"/>
            <w:bottom w:val="none" w:sz="0" w:space="0" w:color="auto"/>
            <w:right w:val="none" w:sz="0" w:space="0" w:color="auto"/>
          </w:divBdr>
        </w:div>
        <w:div w:id="120422006">
          <w:marLeft w:val="480"/>
          <w:marRight w:val="0"/>
          <w:marTop w:val="0"/>
          <w:marBottom w:val="0"/>
          <w:divBdr>
            <w:top w:val="none" w:sz="0" w:space="0" w:color="auto"/>
            <w:left w:val="none" w:sz="0" w:space="0" w:color="auto"/>
            <w:bottom w:val="none" w:sz="0" w:space="0" w:color="auto"/>
            <w:right w:val="none" w:sz="0" w:space="0" w:color="auto"/>
          </w:divBdr>
        </w:div>
        <w:div w:id="748960688">
          <w:marLeft w:val="480"/>
          <w:marRight w:val="0"/>
          <w:marTop w:val="0"/>
          <w:marBottom w:val="0"/>
          <w:divBdr>
            <w:top w:val="none" w:sz="0" w:space="0" w:color="auto"/>
            <w:left w:val="none" w:sz="0" w:space="0" w:color="auto"/>
            <w:bottom w:val="none" w:sz="0" w:space="0" w:color="auto"/>
            <w:right w:val="none" w:sz="0" w:space="0" w:color="auto"/>
          </w:divBdr>
        </w:div>
        <w:div w:id="1693146334">
          <w:marLeft w:val="480"/>
          <w:marRight w:val="0"/>
          <w:marTop w:val="0"/>
          <w:marBottom w:val="0"/>
          <w:divBdr>
            <w:top w:val="none" w:sz="0" w:space="0" w:color="auto"/>
            <w:left w:val="none" w:sz="0" w:space="0" w:color="auto"/>
            <w:bottom w:val="none" w:sz="0" w:space="0" w:color="auto"/>
            <w:right w:val="none" w:sz="0" w:space="0" w:color="auto"/>
          </w:divBdr>
        </w:div>
        <w:div w:id="1353801722">
          <w:marLeft w:val="480"/>
          <w:marRight w:val="0"/>
          <w:marTop w:val="0"/>
          <w:marBottom w:val="0"/>
          <w:divBdr>
            <w:top w:val="none" w:sz="0" w:space="0" w:color="auto"/>
            <w:left w:val="none" w:sz="0" w:space="0" w:color="auto"/>
            <w:bottom w:val="none" w:sz="0" w:space="0" w:color="auto"/>
            <w:right w:val="none" w:sz="0" w:space="0" w:color="auto"/>
          </w:divBdr>
        </w:div>
        <w:div w:id="394010332">
          <w:marLeft w:val="480"/>
          <w:marRight w:val="0"/>
          <w:marTop w:val="0"/>
          <w:marBottom w:val="0"/>
          <w:divBdr>
            <w:top w:val="none" w:sz="0" w:space="0" w:color="auto"/>
            <w:left w:val="none" w:sz="0" w:space="0" w:color="auto"/>
            <w:bottom w:val="none" w:sz="0" w:space="0" w:color="auto"/>
            <w:right w:val="none" w:sz="0" w:space="0" w:color="auto"/>
          </w:divBdr>
        </w:div>
        <w:div w:id="2131126405">
          <w:marLeft w:val="480"/>
          <w:marRight w:val="0"/>
          <w:marTop w:val="0"/>
          <w:marBottom w:val="0"/>
          <w:divBdr>
            <w:top w:val="none" w:sz="0" w:space="0" w:color="auto"/>
            <w:left w:val="none" w:sz="0" w:space="0" w:color="auto"/>
            <w:bottom w:val="none" w:sz="0" w:space="0" w:color="auto"/>
            <w:right w:val="none" w:sz="0" w:space="0" w:color="auto"/>
          </w:divBdr>
        </w:div>
        <w:div w:id="1267733927">
          <w:marLeft w:val="480"/>
          <w:marRight w:val="0"/>
          <w:marTop w:val="0"/>
          <w:marBottom w:val="0"/>
          <w:divBdr>
            <w:top w:val="none" w:sz="0" w:space="0" w:color="auto"/>
            <w:left w:val="none" w:sz="0" w:space="0" w:color="auto"/>
            <w:bottom w:val="none" w:sz="0" w:space="0" w:color="auto"/>
            <w:right w:val="none" w:sz="0" w:space="0" w:color="auto"/>
          </w:divBdr>
        </w:div>
        <w:div w:id="587932242">
          <w:marLeft w:val="480"/>
          <w:marRight w:val="0"/>
          <w:marTop w:val="0"/>
          <w:marBottom w:val="0"/>
          <w:divBdr>
            <w:top w:val="none" w:sz="0" w:space="0" w:color="auto"/>
            <w:left w:val="none" w:sz="0" w:space="0" w:color="auto"/>
            <w:bottom w:val="none" w:sz="0" w:space="0" w:color="auto"/>
            <w:right w:val="none" w:sz="0" w:space="0" w:color="auto"/>
          </w:divBdr>
        </w:div>
        <w:div w:id="1090926558">
          <w:marLeft w:val="480"/>
          <w:marRight w:val="0"/>
          <w:marTop w:val="0"/>
          <w:marBottom w:val="0"/>
          <w:divBdr>
            <w:top w:val="none" w:sz="0" w:space="0" w:color="auto"/>
            <w:left w:val="none" w:sz="0" w:space="0" w:color="auto"/>
            <w:bottom w:val="none" w:sz="0" w:space="0" w:color="auto"/>
            <w:right w:val="none" w:sz="0" w:space="0" w:color="auto"/>
          </w:divBdr>
        </w:div>
        <w:div w:id="1282301949">
          <w:marLeft w:val="480"/>
          <w:marRight w:val="0"/>
          <w:marTop w:val="0"/>
          <w:marBottom w:val="0"/>
          <w:divBdr>
            <w:top w:val="none" w:sz="0" w:space="0" w:color="auto"/>
            <w:left w:val="none" w:sz="0" w:space="0" w:color="auto"/>
            <w:bottom w:val="none" w:sz="0" w:space="0" w:color="auto"/>
            <w:right w:val="none" w:sz="0" w:space="0" w:color="auto"/>
          </w:divBdr>
        </w:div>
        <w:div w:id="391150154">
          <w:marLeft w:val="480"/>
          <w:marRight w:val="0"/>
          <w:marTop w:val="0"/>
          <w:marBottom w:val="0"/>
          <w:divBdr>
            <w:top w:val="none" w:sz="0" w:space="0" w:color="auto"/>
            <w:left w:val="none" w:sz="0" w:space="0" w:color="auto"/>
            <w:bottom w:val="none" w:sz="0" w:space="0" w:color="auto"/>
            <w:right w:val="none" w:sz="0" w:space="0" w:color="auto"/>
          </w:divBdr>
        </w:div>
        <w:div w:id="470369967">
          <w:marLeft w:val="480"/>
          <w:marRight w:val="0"/>
          <w:marTop w:val="0"/>
          <w:marBottom w:val="0"/>
          <w:divBdr>
            <w:top w:val="none" w:sz="0" w:space="0" w:color="auto"/>
            <w:left w:val="none" w:sz="0" w:space="0" w:color="auto"/>
            <w:bottom w:val="none" w:sz="0" w:space="0" w:color="auto"/>
            <w:right w:val="none" w:sz="0" w:space="0" w:color="auto"/>
          </w:divBdr>
        </w:div>
        <w:div w:id="954363874">
          <w:marLeft w:val="480"/>
          <w:marRight w:val="0"/>
          <w:marTop w:val="0"/>
          <w:marBottom w:val="0"/>
          <w:divBdr>
            <w:top w:val="none" w:sz="0" w:space="0" w:color="auto"/>
            <w:left w:val="none" w:sz="0" w:space="0" w:color="auto"/>
            <w:bottom w:val="none" w:sz="0" w:space="0" w:color="auto"/>
            <w:right w:val="none" w:sz="0" w:space="0" w:color="auto"/>
          </w:divBdr>
        </w:div>
        <w:div w:id="1430468653">
          <w:marLeft w:val="480"/>
          <w:marRight w:val="0"/>
          <w:marTop w:val="0"/>
          <w:marBottom w:val="0"/>
          <w:divBdr>
            <w:top w:val="none" w:sz="0" w:space="0" w:color="auto"/>
            <w:left w:val="none" w:sz="0" w:space="0" w:color="auto"/>
            <w:bottom w:val="none" w:sz="0" w:space="0" w:color="auto"/>
            <w:right w:val="none" w:sz="0" w:space="0" w:color="auto"/>
          </w:divBdr>
        </w:div>
        <w:div w:id="492528160">
          <w:marLeft w:val="480"/>
          <w:marRight w:val="0"/>
          <w:marTop w:val="0"/>
          <w:marBottom w:val="0"/>
          <w:divBdr>
            <w:top w:val="none" w:sz="0" w:space="0" w:color="auto"/>
            <w:left w:val="none" w:sz="0" w:space="0" w:color="auto"/>
            <w:bottom w:val="none" w:sz="0" w:space="0" w:color="auto"/>
            <w:right w:val="none" w:sz="0" w:space="0" w:color="auto"/>
          </w:divBdr>
        </w:div>
        <w:div w:id="78522855">
          <w:marLeft w:val="480"/>
          <w:marRight w:val="0"/>
          <w:marTop w:val="0"/>
          <w:marBottom w:val="0"/>
          <w:divBdr>
            <w:top w:val="none" w:sz="0" w:space="0" w:color="auto"/>
            <w:left w:val="none" w:sz="0" w:space="0" w:color="auto"/>
            <w:bottom w:val="none" w:sz="0" w:space="0" w:color="auto"/>
            <w:right w:val="none" w:sz="0" w:space="0" w:color="auto"/>
          </w:divBdr>
        </w:div>
      </w:divsChild>
    </w:div>
    <w:div w:id="180895360">
      <w:bodyDiv w:val="1"/>
      <w:marLeft w:val="0"/>
      <w:marRight w:val="0"/>
      <w:marTop w:val="0"/>
      <w:marBottom w:val="0"/>
      <w:divBdr>
        <w:top w:val="none" w:sz="0" w:space="0" w:color="auto"/>
        <w:left w:val="none" w:sz="0" w:space="0" w:color="auto"/>
        <w:bottom w:val="none" w:sz="0" w:space="0" w:color="auto"/>
        <w:right w:val="none" w:sz="0" w:space="0" w:color="auto"/>
      </w:divBdr>
    </w:div>
    <w:div w:id="180969721">
      <w:bodyDiv w:val="1"/>
      <w:marLeft w:val="0"/>
      <w:marRight w:val="0"/>
      <w:marTop w:val="0"/>
      <w:marBottom w:val="0"/>
      <w:divBdr>
        <w:top w:val="none" w:sz="0" w:space="0" w:color="auto"/>
        <w:left w:val="none" w:sz="0" w:space="0" w:color="auto"/>
        <w:bottom w:val="none" w:sz="0" w:space="0" w:color="auto"/>
        <w:right w:val="none" w:sz="0" w:space="0" w:color="auto"/>
      </w:divBdr>
    </w:div>
    <w:div w:id="181014342">
      <w:bodyDiv w:val="1"/>
      <w:marLeft w:val="0"/>
      <w:marRight w:val="0"/>
      <w:marTop w:val="0"/>
      <w:marBottom w:val="0"/>
      <w:divBdr>
        <w:top w:val="none" w:sz="0" w:space="0" w:color="auto"/>
        <w:left w:val="none" w:sz="0" w:space="0" w:color="auto"/>
        <w:bottom w:val="none" w:sz="0" w:space="0" w:color="auto"/>
        <w:right w:val="none" w:sz="0" w:space="0" w:color="auto"/>
      </w:divBdr>
      <w:divsChild>
        <w:div w:id="1486824623">
          <w:marLeft w:val="480"/>
          <w:marRight w:val="0"/>
          <w:marTop w:val="0"/>
          <w:marBottom w:val="0"/>
          <w:divBdr>
            <w:top w:val="none" w:sz="0" w:space="0" w:color="auto"/>
            <w:left w:val="none" w:sz="0" w:space="0" w:color="auto"/>
            <w:bottom w:val="none" w:sz="0" w:space="0" w:color="auto"/>
            <w:right w:val="none" w:sz="0" w:space="0" w:color="auto"/>
          </w:divBdr>
        </w:div>
        <w:div w:id="1451900000">
          <w:marLeft w:val="480"/>
          <w:marRight w:val="0"/>
          <w:marTop w:val="0"/>
          <w:marBottom w:val="0"/>
          <w:divBdr>
            <w:top w:val="none" w:sz="0" w:space="0" w:color="auto"/>
            <w:left w:val="none" w:sz="0" w:space="0" w:color="auto"/>
            <w:bottom w:val="none" w:sz="0" w:space="0" w:color="auto"/>
            <w:right w:val="none" w:sz="0" w:space="0" w:color="auto"/>
          </w:divBdr>
        </w:div>
        <w:div w:id="1370913198">
          <w:marLeft w:val="480"/>
          <w:marRight w:val="0"/>
          <w:marTop w:val="0"/>
          <w:marBottom w:val="0"/>
          <w:divBdr>
            <w:top w:val="none" w:sz="0" w:space="0" w:color="auto"/>
            <w:left w:val="none" w:sz="0" w:space="0" w:color="auto"/>
            <w:bottom w:val="none" w:sz="0" w:space="0" w:color="auto"/>
            <w:right w:val="none" w:sz="0" w:space="0" w:color="auto"/>
          </w:divBdr>
        </w:div>
        <w:div w:id="669797307">
          <w:marLeft w:val="480"/>
          <w:marRight w:val="0"/>
          <w:marTop w:val="0"/>
          <w:marBottom w:val="0"/>
          <w:divBdr>
            <w:top w:val="none" w:sz="0" w:space="0" w:color="auto"/>
            <w:left w:val="none" w:sz="0" w:space="0" w:color="auto"/>
            <w:bottom w:val="none" w:sz="0" w:space="0" w:color="auto"/>
            <w:right w:val="none" w:sz="0" w:space="0" w:color="auto"/>
          </w:divBdr>
        </w:div>
        <w:div w:id="1500191407">
          <w:marLeft w:val="480"/>
          <w:marRight w:val="0"/>
          <w:marTop w:val="0"/>
          <w:marBottom w:val="0"/>
          <w:divBdr>
            <w:top w:val="none" w:sz="0" w:space="0" w:color="auto"/>
            <w:left w:val="none" w:sz="0" w:space="0" w:color="auto"/>
            <w:bottom w:val="none" w:sz="0" w:space="0" w:color="auto"/>
            <w:right w:val="none" w:sz="0" w:space="0" w:color="auto"/>
          </w:divBdr>
        </w:div>
        <w:div w:id="1260142923">
          <w:marLeft w:val="480"/>
          <w:marRight w:val="0"/>
          <w:marTop w:val="0"/>
          <w:marBottom w:val="0"/>
          <w:divBdr>
            <w:top w:val="none" w:sz="0" w:space="0" w:color="auto"/>
            <w:left w:val="none" w:sz="0" w:space="0" w:color="auto"/>
            <w:bottom w:val="none" w:sz="0" w:space="0" w:color="auto"/>
            <w:right w:val="none" w:sz="0" w:space="0" w:color="auto"/>
          </w:divBdr>
        </w:div>
        <w:div w:id="2069259682">
          <w:marLeft w:val="480"/>
          <w:marRight w:val="0"/>
          <w:marTop w:val="0"/>
          <w:marBottom w:val="0"/>
          <w:divBdr>
            <w:top w:val="none" w:sz="0" w:space="0" w:color="auto"/>
            <w:left w:val="none" w:sz="0" w:space="0" w:color="auto"/>
            <w:bottom w:val="none" w:sz="0" w:space="0" w:color="auto"/>
            <w:right w:val="none" w:sz="0" w:space="0" w:color="auto"/>
          </w:divBdr>
        </w:div>
        <w:div w:id="197662869">
          <w:marLeft w:val="480"/>
          <w:marRight w:val="0"/>
          <w:marTop w:val="0"/>
          <w:marBottom w:val="0"/>
          <w:divBdr>
            <w:top w:val="none" w:sz="0" w:space="0" w:color="auto"/>
            <w:left w:val="none" w:sz="0" w:space="0" w:color="auto"/>
            <w:bottom w:val="none" w:sz="0" w:space="0" w:color="auto"/>
            <w:right w:val="none" w:sz="0" w:space="0" w:color="auto"/>
          </w:divBdr>
        </w:div>
        <w:div w:id="392198064">
          <w:marLeft w:val="480"/>
          <w:marRight w:val="0"/>
          <w:marTop w:val="0"/>
          <w:marBottom w:val="0"/>
          <w:divBdr>
            <w:top w:val="none" w:sz="0" w:space="0" w:color="auto"/>
            <w:left w:val="none" w:sz="0" w:space="0" w:color="auto"/>
            <w:bottom w:val="none" w:sz="0" w:space="0" w:color="auto"/>
            <w:right w:val="none" w:sz="0" w:space="0" w:color="auto"/>
          </w:divBdr>
        </w:div>
        <w:div w:id="973876452">
          <w:marLeft w:val="480"/>
          <w:marRight w:val="0"/>
          <w:marTop w:val="0"/>
          <w:marBottom w:val="0"/>
          <w:divBdr>
            <w:top w:val="none" w:sz="0" w:space="0" w:color="auto"/>
            <w:left w:val="none" w:sz="0" w:space="0" w:color="auto"/>
            <w:bottom w:val="none" w:sz="0" w:space="0" w:color="auto"/>
            <w:right w:val="none" w:sz="0" w:space="0" w:color="auto"/>
          </w:divBdr>
        </w:div>
        <w:div w:id="1258291896">
          <w:marLeft w:val="480"/>
          <w:marRight w:val="0"/>
          <w:marTop w:val="0"/>
          <w:marBottom w:val="0"/>
          <w:divBdr>
            <w:top w:val="none" w:sz="0" w:space="0" w:color="auto"/>
            <w:left w:val="none" w:sz="0" w:space="0" w:color="auto"/>
            <w:bottom w:val="none" w:sz="0" w:space="0" w:color="auto"/>
            <w:right w:val="none" w:sz="0" w:space="0" w:color="auto"/>
          </w:divBdr>
        </w:div>
        <w:div w:id="1716730282">
          <w:marLeft w:val="480"/>
          <w:marRight w:val="0"/>
          <w:marTop w:val="0"/>
          <w:marBottom w:val="0"/>
          <w:divBdr>
            <w:top w:val="none" w:sz="0" w:space="0" w:color="auto"/>
            <w:left w:val="none" w:sz="0" w:space="0" w:color="auto"/>
            <w:bottom w:val="none" w:sz="0" w:space="0" w:color="auto"/>
            <w:right w:val="none" w:sz="0" w:space="0" w:color="auto"/>
          </w:divBdr>
        </w:div>
        <w:div w:id="1320378208">
          <w:marLeft w:val="480"/>
          <w:marRight w:val="0"/>
          <w:marTop w:val="0"/>
          <w:marBottom w:val="0"/>
          <w:divBdr>
            <w:top w:val="none" w:sz="0" w:space="0" w:color="auto"/>
            <w:left w:val="none" w:sz="0" w:space="0" w:color="auto"/>
            <w:bottom w:val="none" w:sz="0" w:space="0" w:color="auto"/>
            <w:right w:val="none" w:sz="0" w:space="0" w:color="auto"/>
          </w:divBdr>
        </w:div>
        <w:div w:id="2123454634">
          <w:marLeft w:val="480"/>
          <w:marRight w:val="0"/>
          <w:marTop w:val="0"/>
          <w:marBottom w:val="0"/>
          <w:divBdr>
            <w:top w:val="none" w:sz="0" w:space="0" w:color="auto"/>
            <w:left w:val="none" w:sz="0" w:space="0" w:color="auto"/>
            <w:bottom w:val="none" w:sz="0" w:space="0" w:color="auto"/>
            <w:right w:val="none" w:sz="0" w:space="0" w:color="auto"/>
          </w:divBdr>
        </w:div>
        <w:div w:id="615408712">
          <w:marLeft w:val="480"/>
          <w:marRight w:val="0"/>
          <w:marTop w:val="0"/>
          <w:marBottom w:val="0"/>
          <w:divBdr>
            <w:top w:val="none" w:sz="0" w:space="0" w:color="auto"/>
            <w:left w:val="none" w:sz="0" w:space="0" w:color="auto"/>
            <w:bottom w:val="none" w:sz="0" w:space="0" w:color="auto"/>
            <w:right w:val="none" w:sz="0" w:space="0" w:color="auto"/>
          </w:divBdr>
        </w:div>
        <w:div w:id="1297561130">
          <w:marLeft w:val="480"/>
          <w:marRight w:val="0"/>
          <w:marTop w:val="0"/>
          <w:marBottom w:val="0"/>
          <w:divBdr>
            <w:top w:val="none" w:sz="0" w:space="0" w:color="auto"/>
            <w:left w:val="none" w:sz="0" w:space="0" w:color="auto"/>
            <w:bottom w:val="none" w:sz="0" w:space="0" w:color="auto"/>
            <w:right w:val="none" w:sz="0" w:space="0" w:color="auto"/>
          </w:divBdr>
        </w:div>
        <w:div w:id="1885361127">
          <w:marLeft w:val="480"/>
          <w:marRight w:val="0"/>
          <w:marTop w:val="0"/>
          <w:marBottom w:val="0"/>
          <w:divBdr>
            <w:top w:val="none" w:sz="0" w:space="0" w:color="auto"/>
            <w:left w:val="none" w:sz="0" w:space="0" w:color="auto"/>
            <w:bottom w:val="none" w:sz="0" w:space="0" w:color="auto"/>
            <w:right w:val="none" w:sz="0" w:space="0" w:color="auto"/>
          </w:divBdr>
        </w:div>
        <w:div w:id="1711954954">
          <w:marLeft w:val="480"/>
          <w:marRight w:val="0"/>
          <w:marTop w:val="0"/>
          <w:marBottom w:val="0"/>
          <w:divBdr>
            <w:top w:val="none" w:sz="0" w:space="0" w:color="auto"/>
            <w:left w:val="none" w:sz="0" w:space="0" w:color="auto"/>
            <w:bottom w:val="none" w:sz="0" w:space="0" w:color="auto"/>
            <w:right w:val="none" w:sz="0" w:space="0" w:color="auto"/>
          </w:divBdr>
        </w:div>
        <w:div w:id="180123777">
          <w:marLeft w:val="480"/>
          <w:marRight w:val="0"/>
          <w:marTop w:val="0"/>
          <w:marBottom w:val="0"/>
          <w:divBdr>
            <w:top w:val="none" w:sz="0" w:space="0" w:color="auto"/>
            <w:left w:val="none" w:sz="0" w:space="0" w:color="auto"/>
            <w:bottom w:val="none" w:sz="0" w:space="0" w:color="auto"/>
            <w:right w:val="none" w:sz="0" w:space="0" w:color="auto"/>
          </w:divBdr>
        </w:div>
        <w:div w:id="662897322">
          <w:marLeft w:val="480"/>
          <w:marRight w:val="0"/>
          <w:marTop w:val="0"/>
          <w:marBottom w:val="0"/>
          <w:divBdr>
            <w:top w:val="none" w:sz="0" w:space="0" w:color="auto"/>
            <w:left w:val="none" w:sz="0" w:space="0" w:color="auto"/>
            <w:bottom w:val="none" w:sz="0" w:space="0" w:color="auto"/>
            <w:right w:val="none" w:sz="0" w:space="0" w:color="auto"/>
          </w:divBdr>
        </w:div>
        <w:div w:id="885340250">
          <w:marLeft w:val="480"/>
          <w:marRight w:val="0"/>
          <w:marTop w:val="0"/>
          <w:marBottom w:val="0"/>
          <w:divBdr>
            <w:top w:val="none" w:sz="0" w:space="0" w:color="auto"/>
            <w:left w:val="none" w:sz="0" w:space="0" w:color="auto"/>
            <w:bottom w:val="none" w:sz="0" w:space="0" w:color="auto"/>
            <w:right w:val="none" w:sz="0" w:space="0" w:color="auto"/>
          </w:divBdr>
        </w:div>
        <w:div w:id="2128966409">
          <w:marLeft w:val="480"/>
          <w:marRight w:val="0"/>
          <w:marTop w:val="0"/>
          <w:marBottom w:val="0"/>
          <w:divBdr>
            <w:top w:val="none" w:sz="0" w:space="0" w:color="auto"/>
            <w:left w:val="none" w:sz="0" w:space="0" w:color="auto"/>
            <w:bottom w:val="none" w:sz="0" w:space="0" w:color="auto"/>
            <w:right w:val="none" w:sz="0" w:space="0" w:color="auto"/>
          </w:divBdr>
        </w:div>
        <w:div w:id="1180504589">
          <w:marLeft w:val="480"/>
          <w:marRight w:val="0"/>
          <w:marTop w:val="0"/>
          <w:marBottom w:val="0"/>
          <w:divBdr>
            <w:top w:val="none" w:sz="0" w:space="0" w:color="auto"/>
            <w:left w:val="none" w:sz="0" w:space="0" w:color="auto"/>
            <w:bottom w:val="none" w:sz="0" w:space="0" w:color="auto"/>
            <w:right w:val="none" w:sz="0" w:space="0" w:color="auto"/>
          </w:divBdr>
        </w:div>
        <w:div w:id="134959156">
          <w:marLeft w:val="480"/>
          <w:marRight w:val="0"/>
          <w:marTop w:val="0"/>
          <w:marBottom w:val="0"/>
          <w:divBdr>
            <w:top w:val="none" w:sz="0" w:space="0" w:color="auto"/>
            <w:left w:val="none" w:sz="0" w:space="0" w:color="auto"/>
            <w:bottom w:val="none" w:sz="0" w:space="0" w:color="auto"/>
            <w:right w:val="none" w:sz="0" w:space="0" w:color="auto"/>
          </w:divBdr>
        </w:div>
        <w:div w:id="2016809708">
          <w:marLeft w:val="480"/>
          <w:marRight w:val="0"/>
          <w:marTop w:val="0"/>
          <w:marBottom w:val="0"/>
          <w:divBdr>
            <w:top w:val="none" w:sz="0" w:space="0" w:color="auto"/>
            <w:left w:val="none" w:sz="0" w:space="0" w:color="auto"/>
            <w:bottom w:val="none" w:sz="0" w:space="0" w:color="auto"/>
            <w:right w:val="none" w:sz="0" w:space="0" w:color="auto"/>
          </w:divBdr>
        </w:div>
        <w:div w:id="4136656">
          <w:marLeft w:val="480"/>
          <w:marRight w:val="0"/>
          <w:marTop w:val="0"/>
          <w:marBottom w:val="0"/>
          <w:divBdr>
            <w:top w:val="none" w:sz="0" w:space="0" w:color="auto"/>
            <w:left w:val="none" w:sz="0" w:space="0" w:color="auto"/>
            <w:bottom w:val="none" w:sz="0" w:space="0" w:color="auto"/>
            <w:right w:val="none" w:sz="0" w:space="0" w:color="auto"/>
          </w:divBdr>
        </w:div>
        <w:div w:id="530072705">
          <w:marLeft w:val="480"/>
          <w:marRight w:val="0"/>
          <w:marTop w:val="0"/>
          <w:marBottom w:val="0"/>
          <w:divBdr>
            <w:top w:val="none" w:sz="0" w:space="0" w:color="auto"/>
            <w:left w:val="none" w:sz="0" w:space="0" w:color="auto"/>
            <w:bottom w:val="none" w:sz="0" w:space="0" w:color="auto"/>
            <w:right w:val="none" w:sz="0" w:space="0" w:color="auto"/>
          </w:divBdr>
        </w:div>
        <w:div w:id="445656779">
          <w:marLeft w:val="480"/>
          <w:marRight w:val="0"/>
          <w:marTop w:val="0"/>
          <w:marBottom w:val="0"/>
          <w:divBdr>
            <w:top w:val="none" w:sz="0" w:space="0" w:color="auto"/>
            <w:left w:val="none" w:sz="0" w:space="0" w:color="auto"/>
            <w:bottom w:val="none" w:sz="0" w:space="0" w:color="auto"/>
            <w:right w:val="none" w:sz="0" w:space="0" w:color="auto"/>
          </w:divBdr>
        </w:div>
        <w:div w:id="724910255">
          <w:marLeft w:val="480"/>
          <w:marRight w:val="0"/>
          <w:marTop w:val="0"/>
          <w:marBottom w:val="0"/>
          <w:divBdr>
            <w:top w:val="none" w:sz="0" w:space="0" w:color="auto"/>
            <w:left w:val="none" w:sz="0" w:space="0" w:color="auto"/>
            <w:bottom w:val="none" w:sz="0" w:space="0" w:color="auto"/>
            <w:right w:val="none" w:sz="0" w:space="0" w:color="auto"/>
          </w:divBdr>
        </w:div>
        <w:div w:id="383262331">
          <w:marLeft w:val="480"/>
          <w:marRight w:val="0"/>
          <w:marTop w:val="0"/>
          <w:marBottom w:val="0"/>
          <w:divBdr>
            <w:top w:val="none" w:sz="0" w:space="0" w:color="auto"/>
            <w:left w:val="none" w:sz="0" w:space="0" w:color="auto"/>
            <w:bottom w:val="none" w:sz="0" w:space="0" w:color="auto"/>
            <w:right w:val="none" w:sz="0" w:space="0" w:color="auto"/>
          </w:divBdr>
        </w:div>
        <w:div w:id="1549337856">
          <w:marLeft w:val="480"/>
          <w:marRight w:val="0"/>
          <w:marTop w:val="0"/>
          <w:marBottom w:val="0"/>
          <w:divBdr>
            <w:top w:val="none" w:sz="0" w:space="0" w:color="auto"/>
            <w:left w:val="none" w:sz="0" w:space="0" w:color="auto"/>
            <w:bottom w:val="none" w:sz="0" w:space="0" w:color="auto"/>
            <w:right w:val="none" w:sz="0" w:space="0" w:color="auto"/>
          </w:divBdr>
        </w:div>
        <w:div w:id="1616598650">
          <w:marLeft w:val="480"/>
          <w:marRight w:val="0"/>
          <w:marTop w:val="0"/>
          <w:marBottom w:val="0"/>
          <w:divBdr>
            <w:top w:val="none" w:sz="0" w:space="0" w:color="auto"/>
            <w:left w:val="none" w:sz="0" w:space="0" w:color="auto"/>
            <w:bottom w:val="none" w:sz="0" w:space="0" w:color="auto"/>
            <w:right w:val="none" w:sz="0" w:space="0" w:color="auto"/>
          </w:divBdr>
        </w:div>
        <w:div w:id="692927152">
          <w:marLeft w:val="480"/>
          <w:marRight w:val="0"/>
          <w:marTop w:val="0"/>
          <w:marBottom w:val="0"/>
          <w:divBdr>
            <w:top w:val="none" w:sz="0" w:space="0" w:color="auto"/>
            <w:left w:val="none" w:sz="0" w:space="0" w:color="auto"/>
            <w:bottom w:val="none" w:sz="0" w:space="0" w:color="auto"/>
            <w:right w:val="none" w:sz="0" w:space="0" w:color="auto"/>
          </w:divBdr>
        </w:div>
        <w:div w:id="155457701">
          <w:marLeft w:val="480"/>
          <w:marRight w:val="0"/>
          <w:marTop w:val="0"/>
          <w:marBottom w:val="0"/>
          <w:divBdr>
            <w:top w:val="none" w:sz="0" w:space="0" w:color="auto"/>
            <w:left w:val="none" w:sz="0" w:space="0" w:color="auto"/>
            <w:bottom w:val="none" w:sz="0" w:space="0" w:color="auto"/>
            <w:right w:val="none" w:sz="0" w:space="0" w:color="auto"/>
          </w:divBdr>
        </w:div>
        <w:div w:id="302541609">
          <w:marLeft w:val="480"/>
          <w:marRight w:val="0"/>
          <w:marTop w:val="0"/>
          <w:marBottom w:val="0"/>
          <w:divBdr>
            <w:top w:val="none" w:sz="0" w:space="0" w:color="auto"/>
            <w:left w:val="none" w:sz="0" w:space="0" w:color="auto"/>
            <w:bottom w:val="none" w:sz="0" w:space="0" w:color="auto"/>
            <w:right w:val="none" w:sz="0" w:space="0" w:color="auto"/>
          </w:divBdr>
        </w:div>
        <w:div w:id="496581151">
          <w:marLeft w:val="480"/>
          <w:marRight w:val="0"/>
          <w:marTop w:val="0"/>
          <w:marBottom w:val="0"/>
          <w:divBdr>
            <w:top w:val="none" w:sz="0" w:space="0" w:color="auto"/>
            <w:left w:val="none" w:sz="0" w:space="0" w:color="auto"/>
            <w:bottom w:val="none" w:sz="0" w:space="0" w:color="auto"/>
            <w:right w:val="none" w:sz="0" w:space="0" w:color="auto"/>
          </w:divBdr>
        </w:div>
        <w:div w:id="1226452773">
          <w:marLeft w:val="480"/>
          <w:marRight w:val="0"/>
          <w:marTop w:val="0"/>
          <w:marBottom w:val="0"/>
          <w:divBdr>
            <w:top w:val="none" w:sz="0" w:space="0" w:color="auto"/>
            <w:left w:val="none" w:sz="0" w:space="0" w:color="auto"/>
            <w:bottom w:val="none" w:sz="0" w:space="0" w:color="auto"/>
            <w:right w:val="none" w:sz="0" w:space="0" w:color="auto"/>
          </w:divBdr>
        </w:div>
        <w:div w:id="1132483674">
          <w:marLeft w:val="480"/>
          <w:marRight w:val="0"/>
          <w:marTop w:val="0"/>
          <w:marBottom w:val="0"/>
          <w:divBdr>
            <w:top w:val="none" w:sz="0" w:space="0" w:color="auto"/>
            <w:left w:val="none" w:sz="0" w:space="0" w:color="auto"/>
            <w:bottom w:val="none" w:sz="0" w:space="0" w:color="auto"/>
            <w:right w:val="none" w:sz="0" w:space="0" w:color="auto"/>
          </w:divBdr>
        </w:div>
        <w:div w:id="888490837">
          <w:marLeft w:val="480"/>
          <w:marRight w:val="0"/>
          <w:marTop w:val="0"/>
          <w:marBottom w:val="0"/>
          <w:divBdr>
            <w:top w:val="none" w:sz="0" w:space="0" w:color="auto"/>
            <w:left w:val="none" w:sz="0" w:space="0" w:color="auto"/>
            <w:bottom w:val="none" w:sz="0" w:space="0" w:color="auto"/>
            <w:right w:val="none" w:sz="0" w:space="0" w:color="auto"/>
          </w:divBdr>
        </w:div>
        <w:div w:id="517742515">
          <w:marLeft w:val="480"/>
          <w:marRight w:val="0"/>
          <w:marTop w:val="0"/>
          <w:marBottom w:val="0"/>
          <w:divBdr>
            <w:top w:val="none" w:sz="0" w:space="0" w:color="auto"/>
            <w:left w:val="none" w:sz="0" w:space="0" w:color="auto"/>
            <w:bottom w:val="none" w:sz="0" w:space="0" w:color="auto"/>
            <w:right w:val="none" w:sz="0" w:space="0" w:color="auto"/>
          </w:divBdr>
        </w:div>
        <w:div w:id="807286175">
          <w:marLeft w:val="480"/>
          <w:marRight w:val="0"/>
          <w:marTop w:val="0"/>
          <w:marBottom w:val="0"/>
          <w:divBdr>
            <w:top w:val="none" w:sz="0" w:space="0" w:color="auto"/>
            <w:left w:val="none" w:sz="0" w:space="0" w:color="auto"/>
            <w:bottom w:val="none" w:sz="0" w:space="0" w:color="auto"/>
            <w:right w:val="none" w:sz="0" w:space="0" w:color="auto"/>
          </w:divBdr>
        </w:div>
        <w:div w:id="717126406">
          <w:marLeft w:val="480"/>
          <w:marRight w:val="0"/>
          <w:marTop w:val="0"/>
          <w:marBottom w:val="0"/>
          <w:divBdr>
            <w:top w:val="none" w:sz="0" w:space="0" w:color="auto"/>
            <w:left w:val="none" w:sz="0" w:space="0" w:color="auto"/>
            <w:bottom w:val="none" w:sz="0" w:space="0" w:color="auto"/>
            <w:right w:val="none" w:sz="0" w:space="0" w:color="auto"/>
          </w:divBdr>
        </w:div>
        <w:div w:id="1238631081">
          <w:marLeft w:val="480"/>
          <w:marRight w:val="0"/>
          <w:marTop w:val="0"/>
          <w:marBottom w:val="0"/>
          <w:divBdr>
            <w:top w:val="none" w:sz="0" w:space="0" w:color="auto"/>
            <w:left w:val="none" w:sz="0" w:space="0" w:color="auto"/>
            <w:bottom w:val="none" w:sz="0" w:space="0" w:color="auto"/>
            <w:right w:val="none" w:sz="0" w:space="0" w:color="auto"/>
          </w:divBdr>
        </w:div>
        <w:div w:id="652637540">
          <w:marLeft w:val="480"/>
          <w:marRight w:val="0"/>
          <w:marTop w:val="0"/>
          <w:marBottom w:val="0"/>
          <w:divBdr>
            <w:top w:val="none" w:sz="0" w:space="0" w:color="auto"/>
            <w:left w:val="none" w:sz="0" w:space="0" w:color="auto"/>
            <w:bottom w:val="none" w:sz="0" w:space="0" w:color="auto"/>
            <w:right w:val="none" w:sz="0" w:space="0" w:color="auto"/>
          </w:divBdr>
        </w:div>
        <w:div w:id="921796385">
          <w:marLeft w:val="480"/>
          <w:marRight w:val="0"/>
          <w:marTop w:val="0"/>
          <w:marBottom w:val="0"/>
          <w:divBdr>
            <w:top w:val="none" w:sz="0" w:space="0" w:color="auto"/>
            <w:left w:val="none" w:sz="0" w:space="0" w:color="auto"/>
            <w:bottom w:val="none" w:sz="0" w:space="0" w:color="auto"/>
            <w:right w:val="none" w:sz="0" w:space="0" w:color="auto"/>
          </w:divBdr>
        </w:div>
        <w:div w:id="1193612016">
          <w:marLeft w:val="480"/>
          <w:marRight w:val="0"/>
          <w:marTop w:val="0"/>
          <w:marBottom w:val="0"/>
          <w:divBdr>
            <w:top w:val="none" w:sz="0" w:space="0" w:color="auto"/>
            <w:left w:val="none" w:sz="0" w:space="0" w:color="auto"/>
            <w:bottom w:val="none" w:sz="0" w:space="0" w:color="auto"/>
            <w:right w:val="none" w:sz="0" w:space="0" w:color="auto"/>
          </w:divBdr>
        </w:div>
        <w:div w:id="455371164">
          <w:marLeft w:val="480"/>
          <w:marRight w:val="0"/>
          <w:marTop w:val="0"/>
          <w:marBottom w:val="0"/>
          <w:divBdr>
            <w:top w:val="none" w:sz="0" w:space="0" w:color="auto"/>
            <w:left w:val="none" w:sz="0" w:space="0" w:color="auto"/>
            <w:bottom w:val="none" w:sz="0" w:space="0" w:color="auto"/>
            <w:right w:val="none" w:sz="0" w:space="0" w:color="auto"/>
          </w:divBdr>
        </w:div>
        <w:div w:id="581913468">
          <w:marLeft w:val="480"/>
          <w:marRight w:val="0"/>
          <w:marTop w:val="0"/>
          <w:marBottom w:val="0"/>
          <w:divBdr>
            <w:top w:val="none" w:sz="0" w:space="0" w:color="auto"/>
            <w:left w:val="none" w:sz="0" w:space="0" w:color="auto"/>
            <w:bottom w:val="none" w:sz="0" w:space="0" w:color="auto"/>
            <w:right w:val="none" w:sz="0" w:space="0" w:color="auto"/>
          </w:divBdr>
        </w:div>
        <w:div w:id="2018187369">
          <w:marLeft w:val="480"/>
          <w:marRight w:val="0"/>
          <w:marTop w:val="0"/>
          <w:marBottom w:val="0"/>
          <w:divBdr>
            <w:top w:val="none" w:sz="0" w:space="0" w:color="auto"/>
            <w:left w:val="none" w:sz="0" w:space="0" w:color="auto"/>
            <w:bottom w:val="none" w:sz="0" w:space="0" w:color="auto"/>
            <w:right w:val="none" w:sz="0" w:space="0" w:color="auto"/>
          </w:divBdr>
        </w:div>
        <w:div w:id="216402495">
          <w:marLeft w:val="480"/>
          <w:marRight w:val="0"/>
          <w:marTop w:val="0"/>
          <w:marBottom w:val="0"/>
          <w:divBdr>
            <w:top w:val="none" w:sz="0" w:space="0" w:color="auto"/>
            <w:left w:val="none" w:sz="0" w:space="0" w:color="auto"/>
            <w:bottom w:val="none" w:sz="0" w:space="0" w:color="auto"/>
            <w:right w:val="none" w:sz="0" w:space="0" w:color="auto"/>
          </w:divBdr>
        </w:div>
        <w:div w:id="773595991">
          <w:marLeft w:val="480"/>
          <w:marRight w:val="0"/>
          <w:marTop w:val="0"/>
          <w:marBottom w:val="0"/>
          <w:divBdr>
            <w:top w:val="none" w:sz="0" w:space="0" w:color="auto"/>
            <w:left w:val="none" w:sz="0" w:space="0" w:color="auto"/>
            <w:bottom w:val="none" w:sz="0" w:space="0" w:color="auto"/>
            <w:right w:val="none" w:sz="0" w:space="0" w:color="auto"/>
          </w:divBdr>
        </w:div>
        <w:div w:id="1360159754">
          <w:marLeft w:val="480"/>
          <w:marRight w:val="0"/>
          <w:marTop w:val="0"/>
          <w:marBottom w:val="0"/>
          <w:divBdr>
            <w:top w:val="none" w:sz="0" w:space="0" w:color="auto"/>
            <w:left w:val="none" w:sz="0" w:space="0" w:color="auto"/>
            <w:bottom w:val="none" w:sz="0" w:space="0" w:color="auto"/>
            <w:right w:val="none" w:sz="0" w:space="0" w:color="auto"/>
          </w:divBdr>
        </w:div>
        <w:div w:id="2143495239">
          <w:marLeft w:val="480"/>
          <w:marRight w:val="0"/>
          <w:marTop w:val="0"/>
          <w:marBottom w:val="0"/>
          <w:divBdr>
            <w:top w:val="none" w:sz="0" w:space="0" w:color="auto"/>
            <w:left w:val="none" w:sz="0" w:space="0" w:color="auto"/>
            <w:bottom w:val="none" w:sz="0" w:space="0" w:color="auto"/>
            <w:right w:val="none" w:sz="0" w:space="0" w:color="auto"/>
          </w:divBdr>
        </w:div>
        <w:div w:id="1080560838">
          <w:marLeft w:val="480"/>
          <w:marRight w:val="0"/>
          <w:marTop w:val="0"/>
          <w:marBottom w:val="0"/>
          <w:divBdr>
            <w:top w:val="none" w:sz="0" w:space="0" w:color="auto"/>
            <w:left w:val="none" w:sz="0" w:space="0" w:color="auto"/>
            <w:bottom w:val="none" w:sz="0" w:space="0" w:color="auto"/>
            <w:right w:val="none" w:sz="0" w:space="0" w:color="auto"/>
          </w:divBdr>
        </w:div>
        <w:div w:id="299651522">
          <w:marLeft w:val="480"/>
          <w:marRight w:val="0"/>
          <w:marTop w:val="0"/>
          <w:marBottom w:val="0"/>
          <w:divBdr>
            <w:top w:val="none" w:sz="0" w:space="0" w:color="auto"/>
            <w:left w:val="none" w:sz="0" w:space="0" w:color="auto"/>
            <w:bottom w:val="none" w:sz="0" w:space="0" w:color="auto"/>
            <w:right w:val="none" w:sz="0" w:space="0" w:color="auto"/>
          </w:divBdr>
        </w:div>
        <w:div w:id="509491233">
          <w:marLeft w:val="480"/>
          <w:marRight w:val="0"/>
          <w:marTop w:val="0"/>
          <w:marBottom w:val="0"/>
          <w:divBdr>
            <w:top w:val="none" w:sz="0" w:space="0" w:color="auto"/>
            <w:left w:val="none" w:sz="0" w:space="0" w:color="auto"/>
            <w:bottom w:val="none" w:sz="0" w:space="0" w:color="auto"/>
            <w:right w:val="none" w:sz="0" w:space="0" w:color="auto"/>
          </w:divBdr>
        </w:div>
        <w:div w:id="1359159664">
          <w:marLeft w:val="480"/>
          <w:marRight w:val="0"/>
          <w:marTop w:val="0"/>
          <w:marBottom w:val="0"/>
          <w:divBdr>
            <w:top w:val="none" w:sz="0" w:space="0" w:color="auto"/>
            <w:left w:val="none" w:sz="0" w:space="0" w:color="auto"/>
            <w:bottom w:val="none" w:sz="0" w:space="0" w:color="auto"/>
            <w:right w:val="none" w:sz="0" w:space="0" w:color="auto"/>
          </w:divBdr>
        </w:div>
        <w:div w:id="1505709699">
          <w:marLeft w:val="480"/>
          <w:marRight w:val="0"/>
          <w:marTop w:val="0"/>
          <w:marBottom w:val="0"/>
          <w:divBdr>
            <w:top w:val="none" w:sz="0" w:space="0" w:color="auto"/>
            <w:left w:val="none" w:sz="0" w:space="0" w:color="auto"/>
            <w:bottom w:val="none" w:sz="0" w:space="0" w:color="auto"/>
            <w:right w:val="none" w:sz="0" w:space="0" w:color="auto"/>
          </w:divBdr>
        </w:div>
        <w:div w:id="188373869">
          <w:marLeft w:val="480"/>
          <w:marRight w:val="0"/>
          <w:marTop w:val="0"/>
          <w:marBottom w:val="0"/>
          <w:divBdr>
            <w:top w:val="none" w:sz="0" w:space="0" w:color="auto"/>
            <w:left w:val="none" w:sz="0" w:space="0" w:color="auto"/>
            <w:bottom w:val="none" w:sz="0" w:space="0" w:color="auto"/>
            <w:right w:val="none" w:sz="0" w:space="0" w:color="auto"/>
          </w:divBdr>
        </w:div>
        <w:div w:id="38163708">
          <w:marLeft w:val="480"/>
          <w:marRight w:val="0"/>
          <w:marTop w:val="0"/>
          <w:marBottom w:val="0"/>
          <w:divBdr>
            <w:top w:val="none" w:sz="0" w:space="0" w:color="auto"/>
            <w:left w:val="none" w:sz="0" w:space="0" w:color="auto"/>
            <w:bottom w:val="none" w:sz="0" w:space="0" w:color="auto"/>
            <w:right w:val="none" w:sz="0" w:space="0" w:color="auto"/>
          </w:divBdr>
        </w:div>
        <w:div w:id="2060400318">
          <w:marLeft w:val="480"/>
          <w:marRight w:val="0"/>
          <w:marTop w:val="0"/>
          <w:marBottom w:val="0"/>
          <w:divBdr>
            <w:top w:val="none" w:sz="0" w:space="0" w:color="auto"/>
            <w:left w:val="none" w:sz="0" w:space="0" w:color="auto"/>
            <w:bottom w:val="none" w:sz="0" w:space="0" w:color="auto"/>
            <w:right w:val="none" w:sz="0" w:space="0" w:color="auto"/>
          </w:divBdr>
        </w:div>
        <w:div w:id="616329933">
          <w:marLeft w:val="480"/>
          <w:marRight w:val="0"/>
          <w:marTop w:val="0"/>
          <w:marBottom w:val="0"/>
          <w:divBdr>
            <w:top w:val="none" w:sz="0" w:space="0" w:color="auto"/>
            <w:left w:val="none" w:sz="0" w:space="0" w:color="auto"/>
            <w:bottom w:val="none" w:sz="0" w:space="0" w:color="auto"/>
            <w:right w:val="none" w:sz="0" w:space="0" w:color="auto"/>
          </w:divBdr>
        </w:div>
        <w:div w:id="1245608203">
          <w:marLeft w:val="480"/>
          <w:marRight w:val="0"/>
          <w:marTop w:val="0"/>
          <w:marBottom w:val="0"/>
          <w:divBdr>
            <w:top w:val="none" w:sz="0" w:space="0" w:color="auto"/>
            <w:left w:val="none" w:sz="0" w:space="0" w:color="auto"/>
            <w:bottom w:val="none" w:sz="0" w:space="0" w:color="auto"/>
            <w:right w:val="none" w:sz="0" w:space="0" w:color="auto"/>
          </w:divBdr>
        </w:div>
        <w:div w:id="1419476755">
          <w:marLeft w:val="480"/>
          <w:marRight w:val="0"/>
          <w:marTop w:val="0"/>
          <w:marBottom w:val="0"/>
          <w:divBdr>
            <w:top w:val="none" w:sz="0" w:space="0" w:color="auto"/>
            <w:left w:val="none" w:sz="0" w:space="0" w:color="auto"/>
            <w:bottom w:val="none" w:sz="0" w:space="0" w:color="auto"/>
            <w:right w:val="none" w:sz="0" w:space="0" w:color="auto"/>
          </w:divBdr>
        </w:div>
        <w:div w:id="918950624">
          <w:marLeft w:val="480"/>
          <w:marRight w:val="0"/>
          <w:marTop w:val="0"/>
          <w:marBottom w:val="0"/>
          <w:divBdr>
            <w:top w:val="none" w:sz="0" w:space="0" w:color="auto"/>
            <w:left w:val="none" w:sz="0" w:space="0" w:color="auto"/>
            <w:bottom w:val="none" w:sz="0" w:space="0" w:color="auto"/>
            <w:right w:val="none" w:sz="0" w:space="0" w:color="auto"/>
          </w:divBdr>
        </w:div>
        <w:div w:id="730226042">
          <w:marLeft w:val="480"/>
          <w:marRight w:val="0"/>
          <w:marTop w:val="0"/>
          <w:marBottom w:val="0"/>
          <w:divBdr>
            <w:top w:val="none" w:sz="0" w:space="0" w:color="auto"/>
            <w:left w:val="none" w:sz="0" w:space="0" w:color="auto"/>
            <w:bottom w:val="none" w:sz="0" w:space="0" w:color="auto"/>
            <w:right w:val="none" w:sz="0" w:space="0" w:color="auto"/>
          </w:divBdr>
        </w:div>
        <w:div w:id="633295588">
          <w:marLeft w:val="480"/>
          <w:marRight w:val="0"/>
          <w:marTop w:val="0"/>
          <w:marBottom w:val="0"/>
          <w:divBdr>
            <w:top w:val="none" w:sz="0" w:space="0" w:color="auto"/>
            <w:left w:val="none" w:sz="0" w:space="0" w:color="auto"/>
            <w:bottom w:val="none" w:sz="0" w:space="0" w:color="auto"/>
            <w:right w:val="none" w:sz="0" w:space="0" w:color="auto"/>
          </w:divBdr>
        </w:div>
        <w:div w:id="588734233">
          <w:marLeft w:val="480"/>
          <w:marRight w:val="0"/>
          <w:marTop w:val="0"/>
          <w:marBottom w:val="0"/>
          <w:divBdr>
            <w:top w:val="none" w:sz="0" w:space="0" w:color="auto"/>
            <w:left w:val="none" w:sz="0" w:space="0" w:color="auto"/>
            <w:bottom w:val="none" w:sz="0" w:space="0" w:color="auto"/>
            <w:right w:val="none" w:sz="0" w:space="0" w:color="auto"/>
          </w:divBdr>
        </w:div>
        <w:div w:id="1621718007">
          <w:marLeft w:val="480"/>
          <w:marRight w:val="0"/>
          <w:marTop w:val="0"/>
          <w:marBottom w:val="0"/>
          <w:divBdr>
            <w:top w:val="none" w:sz="0" w:space="0" w:color="auto"/>
            <w:left w:val="none" w:sz="0" w:space="0" w:color="auto"/>
            <w:bottom w:val="none" w:sz="0" w:space="0" w:color="auto"/>
            <w:right w:val="none" w:sz="0" w:space="0" w:color="auto"/>
          </w:divBdr>
        </w:div>
        <w:div w:id="1853060259">
          <w:marLeft w:val="480"/>
          <w:marRight w:val="0"/>
          <w:marTop w:val="0"/>
          <w:marBottom w:val="0"/>
          <w:divBdr>
            <w:top w:val="none" w:sz="0" w:space="0" w:color="auto"/>
            <w:left w:val="none" w:sz="0" w:space="0" w:color="auto"/>
            <w:bottom w:val="none" w:sz="0" w:space="0" w:color="auto"/>
            <w:right w:val="none" w:sz="0" w:space="0" w:color="auto"/>
          </w:divBdr>
        </w:div>
        <w:div w:id="1041126599">
          <w:marLeft w:val="480"/>
          <w:marRight w:val="0"/>
          <w:marTop w:val="0"/>
          <w:marBottom w:val="0"/>
          <w:divBdr>
            <w:top w:val="none" w:sz="0" w:space="0" w:color="auto"/>
            <w:left w:val="none" w:sz="0" w:space="0" w:color="auto"/>
            <w:bottom w:val="none" w:sz="0" w:space="0" w:color="auto"/>
            <w:right w:val="none" w:sz="0" w:space="0" w:color="auto"/>
          </w:divBdr>
        </w:div>
        <w:div w:id="2050761088">
          <w:marLeft w:val="480"/>
          <w:marRight w:val="0"/>
          <w:marTop w:val="0"/>
          <w:marBottom w:val="0"/>
          <w:divBdr>
            <w:top w:val="none" w:sz="0" w:space="0" w:color="auto"/>
            <w:left w:val="none" w:sz="0" w:space="0" w:color="auto"/>
            <w:bottom w:val="none" w:sz="0" w:space="0" w:color="auto"/>
            <w:right w:val="none" w:sz="0" w:space="0" w:color="auto"/>
          </w:divBdr>
        </w:div>
        <w:div w:id="1128082861">
          <w:marLeft w:val="480"/>
          <w:marRight w:val="0"/>
          <w:marTop w:val="0"/>
          <w:marBottom w:val="0"/>
          <w:divBdr>
            <w:top w:val="none" w:sz="0" w:space="0" w:color="auto"/>
            <w:left w:val="none" w:sz="0" w:space="0" w:color="auto"/>
            <w:bottom w:val="none" w:sz="0" w:space="0" w:color="auto"/>
            <w:right w:val="none" w:sz="0" w:space="0" w:color="auto"/>
          </w:divBdr>
        </w:div>
        <w:div w:id="1594239819">
          <w:marLeft w:val="480"/>
          <w:marRight w:val="0"/>
          <w:marTop w:val="0"/>
          <w:marBottom w:val="0"/>
          <w:divBdr>
            <w:top w:val="none" w:sz="0" w:space="0" w:color="auto"/>
            <w:left w:val="none" w:sz="0" w:space="0" w:color="auto"/>
            <w:bottom w:val="none" w:sz="0" w:space="0" w:color="auto"/>
            <w:right w:val="none" w:sz="0" w:space="0" w:color="auto"/>
          </w:divBdr>
        </w:div>
        <w:div w:id="1894073700">
          <w:marLeft w:val="480"/>
          <w:marRight w:val="0"/>
          <w:marTop w:val="0"/>
          <w:marBottom w:val="0"/>
          <w:divBdr>
            <w:top w:val="none" w:sz="0" w:space="0" w:color="auto"/>
            <w:left w:val="none" w:sz="0" w:space="0" w:color="auto"/>
            <w:bottom w:val="none" w:sz="0" w:space="0" w:color="auto"/>
            <w:right w:val="none" w:sz="0" w:space="0" w:color="auto"/>
          </w:divBdr>
        </w:div>
        <w:div w:id="624583497">
          <w:marLeft w:val="480"/>
          <w:marRight w:val="0"/>
          <w:marTop w:val="0"/>
          <w:marBottom w:val="0"/>
          <w:divBdr>
            <w:top w:val="none" w:sz="0" w:space="0" w:color="auto"/>
            <w:left w:val="none" w:sz="0" w:space="0" w:color="auto"/>
            <w:bottom w:val="none" w:sz="0" w:space="0" w:color="auto"/>
            <w:right w:val="none" w:sz="0" w:space="0" w:color="auto"/>
          </w:divBdr>
        </w:div>
        <w:div w:id="541213343">
          <w:marLeft w:val="480"/>
          <w:marRight w:val="0"/>
          <w:marTop w:val="0"/>
          <w:marBottom w:val="0"/>
          <w:divBdr>
            <w:top w:val="none" w:sz="0" w:space="0" w:color="auto"/>
            <w:left w:val="none" w:sz="0" w:space="0" w:color="auto"/>
            <w:bottom w:val="none" w:sz="0" w:space="0" w:color="auto"/>
            <w:right w:val="none" w:sz="0" w:space="0" w:color="auto"/>
          </w:divBdr>
        </w:div>
        <w:div w:id="1885214229">
          <w:marLeft w:val="480"/>
          <w:marRight w:val="0"/>
          <w:marTop w:val="0"/>
          <w:marBottom w:val="0"/>
          <w:divBdr>
            <w:top w:val="none" w:sz="0" w:space="0" w:color="auto"/>
            <w:left w:val="none" w:sz="0" w:space="0" w:color="auto"/>
            <w:bottom w:val="none" w:sz="0" w:space="0" w:color="auto"/>
            <w:right w:val="none" w:sz="0" w:space="0" w:color="auto"/>
          </w:divBdr>
        </w:div>
        <w:div w:id="831914328">
          <w:marLeft w:val="480"/>
          <w:marRight w:val="0"/>
          <w:marTop w:val="0"/>
          <w:marBottom w:val="0"/>
          <w:divBdr>
            <w:top w:val="none" w:sz="0" w:space="0" w:color="auto"/>
            <w:left w:val="none" w:sz="0" w:space="0" w:color="auto"/>
            <w:bottom w:val="none" w:sz="0" w:space="0" w:color="auto"/>
            <w:right w:val="none" w:sz="0" w:space="0" w:color="auto"/>
          </w:divBdr>
        </w:div>
        <w:div w:id="519130010">
          <w:marLeft w:val="480"/>
          <w:marRight w:val="0"/>
          <w:marTop w:val="0"/>
          <w:marBottom w:val="0"/>
          <w:divBdr>
            <w:top w:val="none" w:sz="0" w:space="0" w:color="auto"/>
            <w:left w:val="none" w:sz="0" w:space="0" w:color="auto"/>
            <w:bottom w:val="none" w:sz="0" w:space="0" w:color="auto"/>
            <w:right w:val="none" w:sz="0" w:space="0" w:color="auto"/>
          </w:divBdr>
        </w:div>
        <w:div w:id="52778264">
          <w:marLeft w:val="480"/>
          <w:marRight w:val="0"/>
          <w:marTop w:val="0"/>
          <w:marBottom w:val="0"/>
          <w:divBdr>
            <w:top w:val="none" w:sz="0" w:space="0" w:color="auto"/>
            <w:left w:val="none" w:sz="0" w:space="0" w:color="auto"/>
            <w:bottom w:val="none" w:sz="0" w:space="0" w:color="auto"/>
            <w:right w:val="none" w:sz="0" w:space="0" w:color="auto"/>
          </w:divBdr>
        </w:div>
        <w:div w:id="235828075">
          <w:marLeft w:val="480"/>
          <w:marRight w:val="0"/>
          <w:marTop w:val="0"/>
          <w:marBottom w:val="0"/>
          <w:divBdr>
            <w:top w:val="none" w:sz="0" w:space="0" w:color="auto"/>
            <w:left w:val="none" w:sz="0" w:space="0" w:color="auto"/>
            <w:bottom w:val="none" w:sz="0" w:space="0" w:color="auto"/>
            <w:right w:val="none" w:sz="0" w:space="0" w:color="auto"/>
          </w:divBdr>
        </w:div>
        <w:div w:id="20516332">
          <w:marLeft w:val="480"/>
          <w:marRight w:val="0"/>
          <w:marTop w:val="0"/>
          <w:marBottom w:val="0"/>
          <w:divBdr>
            <w:top w:val="none" w:sz="0" w:space="0" w:color="auto"/>
            <w:left w:val="none" w:sz="0" w:space="0" w:color="auto"/>
            <w:bottom w:val="none" w:sz="0" w:space="0" w:color="auto"/>
            <w:right w:val="none" w:sz="0" w:space="0" w:color="auto"/>
          </w:divBdr>
        </w:div>
        <w:div w:id="853810356">
          <w:marLeft w:val="480"/>
          <w:marRight w:val="0"/>
          <w:marTop w:val="0"/>
          <w:marBottom w:val="0"/>
          <w:divBdr>
            <w:top w:val="none" w:sz="0" w:space="0" w:color="auto"/>
            <w:left w:val="none" w:sz="0" w:space="0" w:color="auto"/>
            <w:bottom w:val="none" w:sz="0" w:space="0" w:color="auto"/>
            <w:right w:val="none" w:sz="0" w:space="0" w:color="auto"/>
          </w:divBdr>
        </w:div>
        <w:div w:id="636760727">
          <w:marLeft w:val="480"/>
          <w:marRight w:val="0"/>
          <w:marTop w:val="0"/>
          <w:marBottom w:val="0"/>
          <w:divBdr>
            <w:top w:val="none" w:sz="0" w:space="0" w:color="auto"/>
            <w:left w:val="none" w:sz="0" w:space="0" w:color="auto"/>
            <w:bottom w:val="none" w:sz="0" w:space="0" w:color="auto"/>
            <w:right w:val="none" w:sz="0" w:space="0" w:color="auto"/>
          </w:divBdr>
        </w:div>
        <w:div w:id="1413238363">
          <w:marLeft w:val="480"/>
          <w:marRight w:val="0"/>
          <w:marTop w:val="0"/>
          <w:marBottom w:val="0"/>
          <w:divBdr>
            <w:top w:val="none" w:sz="0" w:space="0" w:color="auto"/>
            <w:left w:val="none" w:sz="0" w:space="0" w:color="auto"/>
            <w:bottom w:val="none" w:sz="0" w:space="0" w:color="auto"/>
            <w:right w:val="none" w:sz="0" w:space="0" w:color="auto"/>
          </w:divBdr>
        </w:div>
        <w:div w:id="321812512">
          <w:marLeft w:val="480"/>
          <w:marRight w:val="0"/>
          <w:marTop w:val="0"/>
          <w:marBottom w:val="0"/>
          <w:divBdr>
            <w:top w:val="none" w:sz="0" w:space="0" w:color="auto"/>
            <w:left w:val="none" w:sz="0" w:space="0" w:color="auto"/>
            <w:bottom w:val="none" w:sz="0" w:space="0" w:color="auto"/>
            <w:right w:val="none" w:sz="0" w:space="0" w:color="auto"/>
          </w:divBdr>
        </w:div>
        <w:div w:id="295378348">
          <w:marLeft w:val="480"/>
          <w:marRight w:val="0"/>
          <w:marTop w:val="0"/>
          <w:marBottom w:val="0"/>
          <w:divBdr>
            <w:top w:val="none" w:sz="0" w:space="0" w:color="auto"/>
            <w:left w:val="none" w:sz="0" w:space="0" w:color="auto"/>
            <w:bottom w:val="none" w:sz="0" w:space="0" w:color="auto"/>
            <w:right w:val="none" w:sz="0" w:space="0" w:color="auto"/>
          </w:divBdr>
        </w:div>
        <w:div w:id="1682005013">
          <w:marLeft w:val="480"/>
          <w:marRight w:val="0"/>
          <w:marTop w:val="0"/>
          <w:marBottom w:val="0"/>
          <w:divBdr>
            <w:top w:val="none" w:sz="0" w:space="0" w:color="auto"/>
            <w:left w:val="none" w:sz="0" w:space="0" w:color="auto"/>
            <w:bottom w:val="none" w:sz="0" w:space="0" w:color="auto"/>
            <w:right w:val="none" w:sz="0" w:space="0" w:color="auto"/>
          </w:divBdr>
        </w:div>
        <w:div w:id="752746996">
          <w:marLeft w:val="480"/>
          <w:marRight w:val="0"/>
          <w:marTop w:val="0"/>
          <w:marBottom w:val="0"/>
          <w:divBdr>
            <w:top w:val="none" w:sz="0" w:space="0" w:color="auto"/>
            <w:left w:val="none" w:sz="0" w:space="0" w:color="auto"/>
            <w:bottom w:val="none" w:sz="0" w:space="0" w:color="auto"/>
            <w:right w:val="none" w:sz="0" w:space="0" w:color="auto"/>
          </w:divBdr>
        </w:div>
        <w:div w:id="93743521">
          <w:marLeft w:val="480"/>
          <w:marRight w:val="0"/>
          <w:marTop w:val="0"/>
          <w:marBottom w:val="0"/>
          <w:divBdr>
            <w:top w:val="none" w:sz="0" w:space="0" w:color="auto"/>
            <w:left w:val="none" w:sz="0" w:space="0" w:color="auto"/>
            <w:bottom w:val="none" w:sz="0" w:space="0" w:color="auto"/>
            <w:right w:val="none" w:sz="0" w:space="0" w:color="auto"/>
          </w:divBdr>
        </w:div>
        <w:div w:id="1790319392">
          <w:marLeft w:val="480"/>
          <w:marRight w:val="0"/>
          <w:marTop w:val="0"/>
          <w:marBottom w:val="0"/>
          <w:divBdr>
            <w:top w:val="none" w:sz="0" w:space="0" w:color="auto"/>
            <w:left w:val="none" w:sz="0" w:space="0" w:color="auto"/>
            <w:bottom w:val="none" w:sz="0" w:space="0" w:color="auto"/>
            <w:right w:val="none" w:sz="0" w:space="0" w:color="auto"/>
          </w:divBdr>
        </w:div>
        <w:div w:id="414018657">
          <w:marLeft w:val="480"/>
          <w:marRight w:val="0"/>
          <w:marTop w:val="0"/>
          <w:marBottom w:val="0"/>
          <w:divBdr>
            <w:top w:val="none" w:sz="0" w:space="0" w:color="auto"/>
            <w:left w:val="none" w:sz="0" w:space="0" w:color="auto"/>
            <w:bottom w:val="none" w:sz="0" w:space="0" w:color="auto"/>
            <w:right w:val="none" w:sz="0" w:space="0" w:color="auto"/>
          </w:divBdr>
        </w:div>
        <w:div w:id="2034261800">
          <w:marLeft w:val="480"/>
          <w:marRight w:val="0"/>
          <w:marTop w:val="0"/>
          <w:marBottom w:val="0"/>
          <w:divBdr>
            <w:top w:val="none" w:sz="0" w:space="0" w:color="auto"/>
            <w:left w:val="none" w:sz="0" w:space="0" w:color="auto"/>
            <w:bottom w:val="none" w:sz="0" w:space="0" w:color="auto"/>
            <w:right w:val="none" w:sz="0" w:space="0" w:color="auto"/>
          </w:divBdr>
        </w:div>
        <w:div w:id="473110187">
          <w:marLeft w:val="480"/>
          <w:marRight w:val="0"/>
          <w:marTop w:val="0"/>
          <w:marBottom w:val="0"/>
          <w:divBdr>
            <w:top w:val="none" w:sz="0" w:space="0" w:color="auto"/>
            <w:left w:val="none" w:sz="0" w:space="0" w:color="auto"/>
            <w:bottom w:val="none" w:sz="0" w:space="0" w:color="auto"/>
            <w:right w:val="none" w:sz="0" w:space="0" w:color="auto"/>
          </w:divBdr>
        </w:div>
        <w:div w:id="844442570">
          <w:marLeft w:val="480"/>
          <w:marRight w:val="0"/>
          <w:marTop w:val="0"/>
          <w:marBottom w:val="0"/>
          <w:divBdr>
            <w:top w:val="none" w:sz="0" w:space="0" w:color="auto"/>
            <w:left w:val="none" w:sz="0" w:space="0" w:color="auto"/>
            <w:bottom w:val="none" w:sz="0" w:space="0" w:color="auto"/>
            <w:right w:val="none" w:sz="0" w:space="0" w:color="auto"/>
          </w:divBdr>
        </w:div>
        <w:div w:id="1943149890">
          <w:marLeft w:val="480"/>
          <w:marRight w:val="0"/>
          <w:marTop w:val="0"/>
          <w:marBottom w:val="0"/>
          <w:divBdr>
            <w:top w:val="none" w:sz="0" w:space="0" w:color="auto"/>
            <w:left w:val="none" w:sz="0" w:space="0" w:color="auto"/>
            <w:bottom w:val="none" w:sz="0" w:space="0" w:color="auto"/>
            <w:right w:val="none" w:sz="0" w:space="0" w:color="auto"/>
          </w:divBdr>
        </w:div>
        <w:div w:id="1951473620">
          <w:marLeft w:val="480"/>
          <w:marRight w:val="0"/>
          <w:marTop w:val="0"/>
          <w:marBottom w:val="0"/>
          <w:divBdr>
            <w:top w:val="none" w:sz="0" w:space="0" w:color="auto"/>
            <w:left w:val="none" w:sz="0" w:space="0" w:color="auto"/>
            <w:bottom w:val="none" w:sz="0" w:space="0" w:color="auto"/>
            <w:right w:val="none" w:sz="0" w:space="0" w:color="auto"/>
          </w:divBdr>
        </w:div>
        <w:div w:id="733115602">
          <w:marLeft w:val="480"/>
          <w:marRight w:val="0"/>
          <w:marTop w:val="0"/>
          <w:marBottom w:val="0"/>
          <w:divBdr>
            <w:top w:val="none" w:sz="0" w:space="0" w:color="auto"/>
            <w:left w:val="none" w:sz="0" w:space="0" w:color="auto"/>
            <w:bottom w:val="none" w:sz="0" w:space="0" w:color="auto"/>
            <w:right w:val="none" w:sz="0" w:space="0" w:color="auto"/>
          </w:divBdr>
        </w:div>
        <w:div w:id="1414007412">
          <w:marLeft w:val="480"/>
          <w:marRight w:val="0"/>
          <w:marTop w:val="0"/>
          <w:marBottom w:val="0"/>
          <w:divBdr>
            <w:top w:val="none" w:sz="0" w:space="0" w:color="auto"/>
            <w:left w:val="none" w:sz="0" w:space="0" w:color="auto"/>
            <w:bottom w:val="none" w:sz="0" w:space="0" w:color="auto"/>
            <w:right w:val="none" w:sz="0" w:space="0" w:color="auto"/>
          </w:divBdr>
        </w:div>
      </w:divsChild>
    </w:div>
    <w:div w:id="181210039">
      <w:bodyDiv w:val="1"/>
      <w:marLeft w:val="0"/>
      <w:marRight w:val="0"/>
      <w:marTop w:val="0"/>
      <w:marBottom w:val="0"/>
      <w:divBdr>
        <w:top w:val="none" w:sz="0" w:space="0" w:color="auto"/>
        <w:left w:val="none" w:sz="0" w:space="0" w:color="auto"/>
        <w:bottom w:val="none" w:sz="0" w:space="0" w:color="auto"/>
        <w:right w:val="none" w:sz="0" w:space="0" w:color="auto"/>
      </w:divBdr>
    </w:div>
    <w:div w:id="181478826">
      <w:bodyDiv w:val="1"/>
      <w:marLeft w:val="0"/>
      <w:marRight w:val="0"/>
      <w:marTop w:val="0"/>
      <w:marBottom w:val="0"/>
      <w:divBdr>
        <w:top w:val="none" w:sz="0" w:space="0" w:color="auto"/>
        <w:left w:val="none" w:sz="0" w:space="0" w:color="auto"/>
        <w:bottom w:val="none" w:sz="0" w:space="0" w:color="auto"/>
        <w:right w:val="none" w:sz="0" w:space="0" w:color="auto"/>
      </w:divBdr>
    </w:div>
    <w:div w:id="181672348">
      <w:bodyDiv w:val="1"/>
      <w:marLeft w:val="0"/>
      <w:marRight w:val="0"/>
      <w:marTop w:val="0"/>
      <w:marBottom w:val="0"/>
      <w:divBdr>
        <w:top w:val="none" w:sz="0" w:space="0" w:color="auto"/>
        <w:left w:val="none" w:sz="0" w:space="0" w:color="auto"/>
        <w:bottom w:val="none" w:sz="0" w:space="0" w:color="auto"/>
        <w:right w:val="none" w:sz="0" w:space="0" w:color="auto"/>
      </w:divBdr>
    </w:div>
    <w:div w:id="182015741">
      <w:bodyDiv w:val="1"/>
      <w:marLeft w:val="0"/>
      <w:marRight w:val="0"/>
      <w:marTop w:val="0"/>
      <w:marBottom w:val="0"/>
      <w:divBdr>
        <w:top w:val="none" w:sz="0" w:space="0" w:color="auto"/>
        <w:left w:val="none" w:sz="0" w:space="0" w:color="auto"/>
        <w:bottom w:val="none" w:sz="0" w:space="0" w:color="auto"/>
        <w:right w:val="none" w:sz="0" w:space="0" w:color="auto"/>
      </w:divBdr>
    </w:div>
    <w:div w:id="182019855">
      <w:bodyDiv w:val="1"/>
      <w:marLeft w:val="0"/>
      <w:marRight w:val="0"/>
      <w:marTop w:val="0"/>
      <w:marBottom w:val="0"/>
      <w:divBdr>
        <w:top w:val="none" w:sz="0" w:space="0" w:color="auto"/>
        <w:left w:val="none" w:sz="0" w:space="0" w:color="auto"/>
        <w:bottom w:val="none" w:sz="0" w:space="0" w:color="auto"/>
        <w:right w:val="none" w:sz="0" w:space="0" w:color="auto"/>
      </w:divBdr>
    </w:div>
    <w:div w:id="182061111">
      <w:bodyDiv w:val="1"/>
      <w:marLeft w:val="0"/>
      <w:marRight w:val="0"/>
      <w:marTop w:val="0"/>
      <w:marBottom w:val="0"/>
      <w:divBdr>
        <w:top w:val="none" w:sz="0" w:space="0" w:color="auto"/>
        <w:left w:val="none" w:sz="0" w:space="0" w:color="auto"/>
        <w:bottom w:val="none" w:sz="0" w:space="0" w:color="auto"/>
        <w:right w:val="none" w:sz="0" w:space="0" w:color="auto"/>
      </w:divBdr>
    </w:div>
    <w:div w:id="182592214">
      <w:bodyDiv w:val="1"/>
      <w:marLeft w:val="0"/>
      <w:marRight w:val="0"/>
      <w:marTop w:val="0"/>
      <w:marBottom w:val="0"/>
      <w:divBdr>
        <w:top w:val="none" w:sz="0" w:space="0" w:color="auto"/>
        <w:left w:val="none" w:sz="0" w:space="0" w:color="auto"/>
        <w:bottom w:val="none" w:sz="0" w:space="0" w:color="auto"/>
        <w:right w:val="none" w:sz="0" w:space="0" w:color="auto"/>
      </w:divBdr>
      <w:divsChild>
        <w:div w:id="1312564215">
          <w:marLeft w:val="480"/>
          <w:marRight w:val="0"/>
          <w:marTop w:val="0"/>
          <w:marBottom w:val="0"/>
          <w:divBdr>
            <w:top w:val="none" w:sz="0" w:space="0" w:color="auto"/>
            <w:left w:val="none" w:sz="0" w:space="0" w:color="auto"/>
            <w:bottom w:val="none" w:sz="0" w:space="0" w:color="auto"/>
            <w:right w:val="none" w:sz="0" w:space="0" w:color="auto"/>
          </w:divBdr>
        </w:div>
        <w:div w:id="1575318797">
          <w:marLeft w:val="480"/>
          <w:marRight w:val="0"/>
          <w:marTop w:val="0"/>
          <w:marBottom w:val="0"/>
          <w:divBdr>
            <w:top w:val="none" w:sz="0" w:space="0" w:color="auto"/>
            <w:left w:val="none" w:sz="0" w:space="0" w:color="auto"/>
            <w:bottom w:val="none" w:sz="0" w:space="0" w:color="auto"/>
            <w:right w:val="none" w:sz="0" w:space="0" w:color="auto"/>
          </w:divBdr>
        </w:div>
        <w:div w:id="231624841">
          <w:marLeft w:val="480"/>
          <w:marRight w:val="0"/>
          <w:marTop w:val="0"/>
          <w:marBottom w:val="0"/>
          <w:divBdr>
            <w:top w:val="none" w:sz="0" w:space="0" w:color="auto"/>
            <w:left w:val="none" w:sz="0" w:space="0" w:color="auto"/>
            <w:bottom w:val="none" w:sz="0" w:space="0" w:color="auto"/>
            <w:right w:val="none" w:sz="0" w:space="0" w:color="auto"/>
          </w:divBdr>
        </w:div>
        <w:div w:id="981811269">
          <w:marLeft w:val="480"/>
          <w:marRight w:val="0"/>
          <w:marTop w:val="0"/>
          <w:marBottom w:val="0"/>
          <w:divBdr>
            <w:top w:val="none" w:sz="0" w:space="0" w:color="auto"/>
            <w:left w:val="none" w:sz="0" w:space="0" w:color="auto"/>
            <w:bottom w:val="none" w:sz="0" w:space="0" w:color="auto"/>
            <w:right w:val="none" w:sz="0" w:space="0" w:color="auto"/>
          </w:divBdr>
        </w:div>
        <w:div w:id="609700871">
          <w:marLeft w:val="480"/>
          <w:marRight w:val="0"/>
          <w:marTop w:val="0"/>
          <w:marBottom w:val="0"/>
          <w:divBdr>
            <w:top w:val="none" w:sz="0" w:space="0" w:color="auto"/>
            <w:left w:val="none" w:sz="0" w:space="0" w:color="auto"/>
            <w:bottom w:val="none" w:sz="0" w:space="0" w:color="auto"/>
            <w:right w:val="none" w:sz="0" w:space="0" w:color="auto"/>
          </w:divBdr>
        </w:div>
        <w:div w:id="942080401">
          <w:marLeft w:val="480"/>
          <w:marRight w:val="0"/>
          <w:marTop w:val="0"/>
          <w:marBottom w:val="0"/>
          <w:divBdr>
            <w:top w:val="none" w:sz="0" w:space="0" w:color="auto"/>
            <w:left w:val="none" w:sz="0" w:space="0" w:color="auto"/>
            <w:bottom w:val="none" w:sz="0" w:space="0" w:color="auto"/>
            <w:right w:val="none" w:sz="0" w:space="0" w:color="auto"/>
          </w:divBdr>
        </w:div>
        <w:div w:id="679234874">
          <w:marLeft w:val="480"/>
          <w:marRight w:val="0"/>
          <w:marTop w:val="0"/>
          <w:marBottom w:val="0"/>
          <w:divBdr>
            <w:top w:val="none" w:sz="0" w:space="0" w:color="auto"/>
            <w:left w:val="none" w:sz="0" w:space="0" w:color="auto"/>
            <w:bottom w:val="none" w:sz="0" w:space="0" w:color="auto"/>
            <w:right w:val="none" w:sz="0" w:space="0" w:color="auto"/>
          </w:divBdr>
        </w:div>
        <w:div w:id="1222054266">
          <w:marLeft w:val="480"/>
          <w:marRight w:val="0"/>
          <w:marTop w:val="0"/>
          <w:marBottom w:val="0"/>
          <w:divBdr>
            <w:top w:val="none" w:sz="0" w:space="0" w:color="auto"/>
            <w:left w:val="none" w:sz="0" w:space="0" w:color="auto"/>
            <w:bottom w:val="none" w:sz="0" w:space="0" w:color="auto"/>
            <w:right w:val="none" w:sz="0" w:space="0" w:color="auto"/>
          </w:divBdr>
        </w:div>
        <w:div w:id="2034961941">
          <w:marLeft w:val="480"/>
          <w:marRight w:val="0"/>
          <w:marTop w:val="0"/>
          <w:marBottom w:val="0"/>
          <w:divBdr>
            <w:top w:val="none" w:sz="0" w:space="0" w:color="auto"/>
            <w:left w:val="none" w:sz="0" w:space="0" w:color="auto"/>
            <w:bottom w:val="none" w:sz="0" w:space="0" w:color="auto"/>
            <w:right w:val="none" w:sz="0" w:space="0" w:color="auto"/>
          </w:divBdr>
        </w:div>
        <w:div w:id="1054236675">
          <w:marLeft w:val="480"/>
          <w:marRight w:val="0"/>
          <w:marTop w:val="0"/>
          <w:marBottom w:val="0"/>
          <w:divBdr>
            <w:top w:val="none" w:sz="0" w:space="0" w:color="auto"/>
            <w:left w:val="none" w:sz="0" w:space="0" w:color="auto"/>
            <w:bottom w:val="none" w:sz="0" w:space="0" w:color="auto"/>
            <w:right w:val="none" w:sz="0" w:space="0" w:color="auto"/>
          </w:divBdr>
        </w:div>
        <w:div w:id="1882471729">
          <w:marLeft w:val="480"/>
          <w:marRight w:val="0"/>
          <w:marTop w:val="0"/>
          <w:marBottom w:val="0"/>
          <w:divBdr>
            <w:top w:val="none" w:sz="0" w:space="0" w:color="auto"/>
            <w:left w:val="none" w:sz="0" w:space="0" w:color="auto"/>
            <w:bottom w:val="none" w:sz="0" w:space="0" w:color="auto"/>
            <w:right w:val="none" w:sz="0" w:space="0" w:color="auto"/>
          </w:divBdr>
        </w:div>
        <w:div w:id="641928948">
          <w:marLeft w:val="480"/>
          <w:marRight w:val="0"/>
          <w:marTop w:val="0"/>
          <w:marBottom w:val="0"/>
          <w:divBdr>
            <w:top w:val="none" w:sz="0" w:space="0" w:color="auto"/>
            <w:left w:val="none" w:sz="0" w:space="0" w:color="auto"/>
            <w:bottom w:val="none" w:sz="0" w:space="0" w:color="auto"/>
            <w:right w:val="none" w:sz="0" w:space="0" w:color="auto"/>
          </w:divBdr>
        </w:div>
        <w:div w:id="1163395196">
          <w:marLeft w:val="480"/>
          <w:marRight w:val="0"/>
          <w:marTop w:val="0"/>
          <w:marBottom w:val="0"/>
          <w:divBdr>
            <w:top w:val="none" w:sz="0" w:space="0" w:color="auto"/>
            <w:left w:val="none" w:sz="0" w:space="0" w:color="auto"/>
            <w:bottom w:val="none" w:sz="0" w:space="0" w:color="auto"/>
            <w:right w:val="none" w:sz="0" w:space="0" w:color="auto"/>
          </w:divBdr>
        </w:div>
        <w:div w:id="431584729">
          <w:marLeft w:val="480"/>
          <w:marRight w:val="0"/>
          <w:marTop w:val="0"/>
          <w:marBottom w:val="0"/>
          <w:divBdr>
            <w:top w:val="none" w:sz="0" w:space="0" w:color="auto"/>
            <w:left w:val="none" w:sz="0" w:space="0" w:color="auto"/>
            <w:bottom w:val="none" w:sz="0" w:space="0" w:color="auto"/>
            <w:right w:val="none" w:sz="0" w:space="0" w:color="auto"/>
          </w:divBdr>
        </w:div>
        <w:div w:id="904098295">
          <w:marLeft w:val="480"/>
          <w:marRight w:val="0"/>
          <w:marTop w:val="0"/>
          <w:marBottom w:val="0"/>
          <w:divBdr>
            <w:top w:val="none" w:sz="0" w:space="0" w:color="auto"/>
            <w:left w:val="none" w:sz="0" w:space="0" w:color="auto"/>
            <w:bottom w:val="none" w:sz="0" w:space="0" w:color="auto"/>
            <w:right w:val="none" w:sz="0" w:space="0" w:color="auto"/>
          </w:divBdr>
        </w:div>
        <w:div w:id="872155881">
          <w:marLeft w:val="480"/>
          <w:marRight w:val="0"/>
          <w:marTop w:val="0"/>
          <w:marBottom w:val="0"/>
          <w:divBdr>
            <w:top w:val="none" w:sz="0" w:space="0" w:color="auto"/>
            <w:left w:val="none" w:sz="0" w:space="0" w:color="auto"/>
            <w:bottom w:val="none" w:sz="0" w:space="0" w:color="auto"/>
            <w:right w:val="none" w:sz="0" w:space="0" w:color="auto"/>
          </w:divBdr>
        </w:div>
        <w:div w:id="485128760">
          <w:marLeft w:val="480"/>
          <w:marRight w:val="0"/>
          <w:marTop w:val="0"/>
          <w:marBottom w:val="0"/>
          <w:divBdr>
            <w:top w:val="none" w:sz="0" w:space="0" w:color="auto"/>
            <w:left w:val="none" w:sz="0" w:space="0" w:color="auto"/>
            <w:bottom w:val="none" w:sz="0" w:space="0" w:color="auto"/>
            <w:right w:val="none" w:sz="0" w:space="0" w:color="auto"/>
          </w:divBdr>
        </w:div>
        <w:div w:id="1975598538">
          <w:marLeft w:val="480"/>
          <w:marRight w:val="0"/>
          <w:marTop w:val="0"/>
          <w:marBottom w:val="0"/>
          <w:divBdr>
            <w:top w:val="none" w:sz="0" w:space="0" w:color="auto"/>
            <w:left w:val="none" w:sz="0" w:space="0" w:color="auto"/>
            <w:bottom w:val="none" w:sz="0" w:space="0" w:color="auto"/>
            <w:right w:val="none" w:sz="0" w:space="0" w:color="auto"/>
          </w:divBdr>
        </w:div>
        <w:div w:id="1990934346">
          <w:marLeft w:val="480"/>
          <w:marRight w:val="0"/>
          <w:marTop w:val="0"/>
          <w:marBottom w:val="0"/>
          <w:divBdr>
            <w:top w:val="none" w:sz="0" w:space="0" w:color="auto"/>
            <w:left w:val="none" w:sz="0" w:space="0" w:color="auto"/>
            <w:bottom w:val="none" w:sz="0" w:space="0" w:color="auto"/>
            <w:right w:val="none" w:sz="0" w:space="0" w:color="auto"/>
          </w:divBdr>
        </w:div>
        <w:div w:id="402333758">
          <w:marLeft w:val="480"/>
          <w:marRight w:val="0"/>
          <w:marTop w:val="0"/>
          <w:marBottom w:val="0"/>
          <w:divBdr>
            <w:top w:val="none" w:sz="0" w:space="0" w:color="auto"/>
            <w:left w:val="none" w:sz="0" w:space="0" w:color="auto"/>
            <w:bottom w:val="none" w:sz="0" w:space="0" w:color="auto"/>
            <w:right w:val="none" w:sz="0" w:space="0" w:color="auto"/>
          </w:divBdr>
        </w:div>
        <w:div w:id="2080900163">
          <w:marLeft w:val="480"/>
          <w:marRight w:val="0"/>
          <w:marTop w:val="0"/>
          <w:marBottom w:val="0"/>
          <w:divBdr>
            <w:top w:val="none" w:sz="0" w:space="0" w:color="auto"/>
            <w:left w:val="none" w:sz="0" w:space="0" w:color="auto"/>
            <w:bottom w:val="none" w:sz="0" w:space="0" w:color="auto"/>
            <w:right w:val="none" w:sz="0" w:space="0" w:color="auto"/>
          </w:divBdr>
        </w:div>
        <w:div w:id="1972469704">
          <w:marLeft w:val="480"/>
          <w:marRight w:val="0"/>
          <w:marTop w:val="0"/>
          <w:marBottom w:val="0"/>
          <w:divBdr>
            <w:top w:val="none" w:sz="0" w:space="0" w:color="auto"/>
            <w:left w:val="none" w:sz="0" w:space="0" w:color="auto"/>
            <w:bottom w:val="none" w:sz="0" w:space="0" w:color="auto"/>
            <w:right w:val="none" w:sz="0" w:space="0" w:color="auto"/>
          </w:divBdr>
        </w:div>
        <w:div w:id="1155144816">
          <w:marLeft w:val="480"/>
          <w:marRight w:val="0"/>
          <w:marTop w:val="0"/>
          <w:marBottom w:val="0"/>
          <w:divBdr>
            <w:top w:val="none" w:sz="0" w:space="0" w:color="auto"/>
            <w:left w:val="none" w:sz="0" w:space="0" w:color="auto"/>
            <w:bottom w:val="none" w:sz="0" w:space="0" w:color="auto"/>
            <w:right w:val="none" w:sz="0" w:space="0" w:color="auto"/>
          </w:divBdr>
        </w:div>
        <w:div w:id="1926113298">
          <w:marLeft w:val="480"/>
          <w:marRight w:val="0"/>
          <w:marTop w:val="0"/>
          <w:marBottom w:val="0"/>
          <w:divBdr>
            <w:top w:val="none" w:sz="0" w:space="0" w:color="auto"/>
            <w:left w:val="none" w:sz="0" w:space="0" w:color="auto"/>
            <w:bottom w:val="none" w:sz="0" w:space="0" w:color="auto"/>
            <w:right w:val="none" w:sz="0" w:space="0" w:color="auto"/>
          </w:divBdr>
        </w:div>
        <w:div w:id="1511529457">
          <w:marLeft w:val="480"/>
          <w:marRight w:val="0"/>
          <w:marTop w:val="0"/>
          <w:marBottom w:val="0"/>
          <w:divBdr>
            <w:top w:val="none" w:sz="0" w:space="0" w:color="auto"/>
            <w:left w:val="none" w:sz="0" w:space="0" w:color="auto"/>
            <w:bottom w:val="none" w:sz="0" w:space="0" w:color="auto"/>
            <w:right w:val="none" w:sz="0" w:space="0" w:color="auto"/>
          </w:divBdr>
        </w:div>
        <w:div w:id="32964888">
          <w:marLeft w:val="480"/>
          <w:marRight w:val="0"/>
          <w:marTop w:val="0"/>
          <w:marBottom w:val="0"/>
          <w:divBdr>
            <w:top w:val="none" w:sz="0" w:space="0" w:color="auto"/>
            <w:left w:val="none" w:sz="0" w:space="0" w:color="auto"/>
            <w:bottom w:val="none" w:sz="0" w:space="0" w:color="auto"/>
            <w:right w:val="none" w:sz="0" w:space="0" w:color="auto"/>
          </w:divBdr>
        </w:div>
        <w:div w:id="2097434197">
          <w:marLeft w:val="480"/>
          <w:marRight w:val="0"/>
          <w:marTop w:val="0"/>
          <w:marBottom w:val="0"/>
          <w:divBdr>
            <w:top w:val="none" w:sz="0" w:space="0" w:color="auto"/>
            <w:left w:val="none" w:sz="0" w:space="0" w:color="auto"/>
            <w:bottom w:val="none" w:sz="0" w:space="0" w:color="auto"/>
            <w:right w:val="none" w:sz="0" w:space="0" w:color="auto"/>
          </w:divBdr>
        </w:div>
        <w:div w:id="844052612">
          <w:marLeft w:val="480"/>
          <w:marRight w:val="0"/>
          <w:marTop w:val="0"/>
          <w:marBottom w:val="0"/>
          <w:divBdr>
            <w:top w:val="none" w:sz="0" w:space="0" w:color="auto"/>
            <w:left w:val="none" w:sz="0" w:space="0" w:color="auto"/>
            <w:bottom w:val="none" w:sz="0" w:space="0" w:color="auto"/>
            <w:right w:val="none" w:sz="0" w:space="0" w:color="auto"/>
          </w:divBdr>
        </w:div>
        <w:div w:id="653918913">
          <w:marLeft w:val="480"/>
          <w:marRight w:val="0"/>
          <w:marTop w:val="0"/>
          <w:marBottom w:val="0"/>
          <w:divBdr>
            <w:top w:val="none" w:sz="0" w:space="0" w:color="auto"/>
            <w:left w:val="none" w:sz="0" w:space="0" w:color="auto"/>
            <w:bottom w:val="none" w:sz="0" w:space="0" w:color="auto"/>
            <w:right w:val="none" w:sz="0" w:space="0" w:color="auto"/>
          </w:divBdr>
        </w:div>
        <w:div w:id="1074858423">
          <w:marLeft w:val="480"/>
          <w:marRight w:val="0"/>
          <w:marTop w:val="0"/>
          <w:marBottom w:val="0"/>
          <w:divBdr>
            <w:top w:val="none" w:sz="0" w:space="0" w:color="auto"/>
            <w:left w:val="none" w:sz="0" w:space="0" w:color="auto"/>
            <w:bottom w:val="none" w:sz="0" w:space="0" w:color="auto"/>
            <w:right w:val="none" w:sz="0" w:space="0" w:color="auto"/>
          </w:divBdr>
        </w:div>
        <w:div w:id="1004625691">
          <w:marLeft w:val="480"/>
          <w:marRight w:val="0"/>
          <w:marTop w:val="0"/>
          <w:marBottom w:val="0"/>
          <w:divBdr>
            <w:top w:val="none" w:sz="0" w:space="0" w:color="auto"/>
            <w:left w:val="none" w:sz="0" w:space="0" w:color="auto"/>
            <w:bottom w:val="none" w:sz="0" w:space="0" w:color="auto"/>
            <w:right w:val="none" w:sz="0" w:space="0" w:color="auto"/>
          </w:divBdr>
        </w:div>
        <w:div w:id="758213926">
          <w:marLeft w:val="480"/>
          <w:marRight w:val="0"/>
          <w:marTop w:val="0"/>
          <w:marBottom w:val="0"/>
          <w:divBdr>
            <w:top w:val="none" w:sz="0" w:space="0" w:color="auto"/>
            <w:left w:val="none" w:sz="0" w:space="0" w:color="auto"/>
            <w:bottom w:val="none" w:sz="0" w:space="0" w:color="auto"/>
            <w:right w:val="none" w:sz="0" w:space="0" w:color="auto"/>
          </w:divBdr>
        </w:div>
        <w:div w:id="2008552952">
          <w:marLeft w:val="480"/>
          <w:marRight w:val="0"/>
          <w:marTop w:val="0"/>
          <w:marBottom w:val="0"/>
          <w:divBdr>
            <w:top w:val="none" w:sz="0" w:space="0" w:color="auto"/>
            <w:left w:val="none" w:sz="0" w:space="0" w:color="auto"/>
            <w:bottom w:val="none" w:sz="0" w:space="0" w:color="auto"/>
            <w:right w:val="none" w:sz="0" w:space="0" w:color="auto"/>
          </w:divBdr>
        </w:div>
        <w:div w:id="1702970047">
          <w:marLeft w:val="480"/>
          <w:marRight w:val="0"/>
          <w:marTop w:val="0"/>
          <w:marBottom w:val="0"/>
          <w:divBdr>
            <w:top w:val="none" w:sz="0" w:space="0" w:color="auto"/>
            <w:left w:val="none" w:sz="0" w:space="0" w:color="auto"/>
            <w:bottom w:val="none" w:sz="0" w:space="0" w:color="auto"/>
            <w:right w:val="none" w:sz="0" w:space="0" w:color="auto"/>
          </w:divBdr>
        </w:div>
        <w:div w:id="978805217">
          <w:marLeft w:val="480"/>
          <w:marRight w:val="0"/>
          <w:marTop w:val="0"/>
          <w:marBottom w:val="0"/>
          <w:divBdr>
            <w:top w:val="none" w:sz="0" w:space="0" w:color="auto"/>
            <w:left w:val="none" w:sz="0" w:space="0" w:color="auto"/>
            <w:bottom w:val="none" w:sz="0" w:space="0" w:color="auto"/>
            <w:right w:val="none" w:sz="0" w:space="0" w:color="auto"/>
          </w:divBdr>
        </w:div>
        <w:div w:id="547574308">
          <w:marLeft w:val="480"/>
          <w:marRight w:val="0"/>
          <w:marTop w:val="0"/>
          <w:marBottom w:val="0"/>
          <w:divBdr>
            <w:top w:val="none" w:sz="0" w:space="0" w:color="auto"/>
            <w:left w:val="none" w:sz="0" w:space="0" w:color="auto"/>
            <w:bottom w:val="none" w:sz="0" w:space="0" w:color="auto"/>
            <w:right w:val="none" w:sz="0" w:space="0" w:color="auto"/>
          </w:divBdr>
        </w:div>
        <w:div w:id="1250772612">
          <w:marLeft w:val="480"/>
          <w:marRight w:val="0"/>
          <w:marTop w:val="0"/>
          <w:marBottom w:val="0"/>
          <w:divBdr>
            <w:top w:val="none" w:sz="0" w:space="0" w:color="auto"/>
            <w:left w:val="none" w:sz="0" w:space="0" w:color="auto"/>
            <w:bottom w:val="none" w:sz="0" w:space="0" w:color="auto"/>
            <w:right w:val="none" w:sz="0" w:space="0" w:color="auto"/>
          </w:divBdr>
        </w:div>
        <w:div w:id="1130438068">
          <w:marLeft w:val="480"/>
          <w:marRight w:val="0"/>
          <w:marTop w:val="0"/>
          <w:marBottom w:val="0"/>
          <w:divBdr>
            <w:top w:val="none" w:sz="0" w:space="0" w:color="auto"/>
            <w:left w:val="none" w:sz="0" w:space="0" w:color="auto"/>
            <w:bottom w:val="none" w:sz="0" w:space="0" w:color="auto"/>
            <w:right w:val="none" w:sz="0" w:space="0" w:color="auto"/>
          </w:divBdr>
        </w:div>
        <w:div w:id="66805049">
          <w:marLeft w:val="480"/>
          <w:marRight w:val="0"/>
          <w:marTop w:val="0"/>
          <w:marBottom w:val="0"/>
          <w:divBdr>
            <w:top w:val="none" w:sz="0" w:space="0" w:color="auto"/>
            <w:left w:val="none" w:sz="0" w:space="0" w:color="auto"/>
            <w:bottom w:val="none" w:sz="0" w:space="0" w:color="auto"/>
            <w:right w:val="none" w:sz="0" w:space="0" w:color="auto"/>
          </w:divBdr>
        </w:div>
        <w:div w:id="1710764874">
          <w:marLeft w:val="480"/>
          <w:marRight w:val="0"/>
          <w:marTop w:val="0"/>
          <w:marBottom w:val="0"/>
          <w:divBdr>
            <w:top w:val="none" w:sz="0" w:space="0" w:color="auto"/>
            <w:left w:val="none" w:sz="0" w:space="0" w:color="auto"/>
            <w:bottom w:val="none" w:sz="0" w:space="0" w:color="auto"/>
            <w:right w:val="none" w:sz="0" w:space="0" w:color="auto"/>
          </w:divBdr>
        </w:div>
        <w:div w:id="859512691">
          <w:marLeft w:val="480"/>
          <w:marRight w:val="0"/>
          <w:marTop w:val="0"/>
          <w:marBottom w:val="0"/>
          <w:divBdr>
            <w:top w:val="none" w:sz="0" w:space="0" w:color="auto"/>
            <w:left w:val="none" w:sz="0" w:space="0" w:color="auto"/>
            <w:bottom w:val="none" w:sz="0" w:space="0" w:color="auto"/>
            <w:right w:val="none" w:sz="0" w:space="0" w:color="auto"/>
          </w:divBdr>
        </w:div>
        <w:div w:id="502815664">
          <w:marLeft w:val="480"/>
          <w:marRight w:val="0"/>
          <w:marTop w:val="0"/>
          <w:marBottom w:val="0"/>
          <w:divBdr>
            <w:top w:val="none" w:sz="0" w:space="0" w:color="auto"/>
            <w:left w:val="none" w:sz="0" w:space="0" w:color="auto"/>
            <w:bottom w:val="none" w:sz="0" w:space="0" w:color="auto"/>
            <w:right w:val="none" w:sz="0" w:space="0" w:color="auto"/>
          </w:divBdr>
        </w:div>
        <w:div w:id="456217256">
          <w:marLeft w:val="480"/>
          <w:marRight w:val="0"/>
          <w:marTop w:val="0"/>
          <w:marBottom w:val="0"/>
          <w:divBdr>
            <w:top w:val="none" w:sz="0" w:space="0" w:color="auto"/>
            <w:left w:val="none" w:sz="0" w:space="0" w:color="auto"/>
            <w:bottom w:val="none" w:sz="0" w:space="0" w:color="auto"/>
            <w:right w:val="none" w:sz="0" w:space="0" w:color="auto"/>
          </w:divBdr>
        </w:div>
        <w:div w:id="511460365">
          <w:marLeft w:val="480"/>
          <w:marRight w:val="0"/>
          <w:marTop w:val="0"/>
          <w:marBottom w:val="0"/>
          <w:divBdr>
            <w:top w:val="none" w:sz="0" w:space="0" w:color="auto"/>
            <w:left w:val="none" w:sz="0" w:space="0" w:color="auto"/>
            <w:bottom w:val="none" w:sz="0" w:space="0" w:color="auto"/>
            <w:right w:val="none" w:sz="0" w:space="0" w:color="auto"/>
          </w:divBdr>
        </w:div>
        <w:div w:id="1110051569">
          <w:marLeft w:val="480"/>
          <w:marRight w:val="0"/>
          <w:marTop w:val="0"/>
          <w:marBottom w:val="0"/>
          <w:divBdr>
            <w:top w:val="none" w:sz="0" w:space="0" w:color="auto"/>
            <w:left w:val="none" w:sz="0" w:space="0" w:color="auto"/>
            <w:bottom w:val="none" w:sz="0" w:space="0" w:color="auto"/>
            <w:right w:val="none" w:sz="0" w:space="0" w:color="auto"/>
          </w:divBdr>
        </w:div>
        <w:div w:id="1098676091">
          <w:marLeft w:val="480"/>
          <w:marRight w:val="0"/>
          <w:marTop w:val="0"/>
          <w:marBottom w:val="0"/>
          <w:divBdr>
            <w:top w:val="none" w:sz="0" w:space="0" w:color="auto"/>
            <w:left w:val="none" w:sz="0" w:space="0" w:color="auto"/>
            <w:bottom w:val="none" w:sz="0" w:space="0" w:color="auto"/>
            <w:right w:val="none" w:sz="0" w:space="0" w:color="auto"/>
          </w:divBdr>
        </w:div>
        <w:div w:id="1703902121">
          <w:marLeft w:val="480"/>
          <w:marRight w:val="0"/>
          <w:marTop w:val="0"/>
          <w:marBottom w:val="0"/>
          <w:divBdr>
            <w:top w:val="none" w:sz="0" w:space="0" w:color="auto"/>
            <w:left w:val="none" w:sz="0" w:space="0" w:color="auto"/>
            <w:bottom w:val="none" w:sz="0" w:space="0" w:color="auto"/>
            <w:right w:val="none" w:sz="0" w:space="0" w:color="auto"/>
          </w:divBdr>
        </w:div>
        <w:div w:id="1054085243">
          <w:marLeft w:val="480"/>
          <w:marRight w:val="0"/>
          <w:marTop w:val="0"/>
          <w:marBottom w:val="0"/>
          <w:divBdr>
            <w:top w:val="none" w:sz="0" w:space="0" w:color="auto"/>
            <w:left w:val="none" w:sz="0" w:space="0" w:color="auto"/>
            <w:bottom w:val="none" w:sz="0" w:space="0" w:color="auto"/>
            <w:right w:val="none" w:sz="0" w:space="0" w:color="auto"/>
          </w:divBdr>
        </w:div>
        <w:div w:id="1005864119">
          <w:marLeft w:val="480"/>
          <w:marRight w:val="0"/>
          <w:marTop w:val="0"/>
          <w:marBottom w:val="0"/>
          <w:divBdr>
            <w:top w:val="none" w:sz="0" w:space="0" w:color="auto"/>
            <w:left w:val="none" w:sz="0" w:space="0" w:color="auto"/>
            <w:bottom w:val="none" w:sz="0" w:space="0" w:color="auto"/>
            <w:right w:val="none" w:sz="0" w:space="0" w:color="auto"/>
          </w:divBdr>
        </w:div>
        <w:div w:id="1214586956">
          <w:marLeft w:val="480"/>
          <w:marRight w:val="0"/>
          <w:marTop w:val="0"/>
          <w:marBottom w:val="0"/>
          <w:divBdr>
            <w:top w:val="none" w:sz="0" w:space="0" w:color="auto"/>
            <w:left w:val="none" w:sz="0" w:space="0" w:color="auto"/>
            <w:bottom w:val="none" w:sz="0" w:space="0" w:color="auto"/>
            <w:right w:val="none" w:sz="0" w:space="0" w:color="auto"/>
          </w:divBdr>
        </w:div>
        <w:div w:id="289677534">
          <w:marLeft w:val="480"/>
          <w:marRight w:val="0"/>
          <w:marTop w:val="0"/>
          <w:marBottom w:val="0"/>
          <w:divBdr>
            <w:top w:val="none" w:sz="0" w:space="0" w:color="auto"/>
            <w:left w:val="none" w:sz="0" w:space="0" w:color="auto"/>
            <w:bottom w:val="none" w:sz="0" w:space="0" w:color="auto"/>
            <w:right w:val="none" w:sz="0" w:space="0" w:color="auto"/>
          </w:divBdr>
        </w:div>
        <w:div w:id="1737631845">
          <w:marLeft w:val="480"/>
          <w:marRight w:val="0"/>
          <w:marTop w:val="0"/>
          <w:marBottom w:val="0"/>
          <w:divBdr>
            <w:top w:val="none" w:sz="0" w:space="0" w:color="auto"/>
            <w:left w:val="none" w:sz="0" w:space="0" w:color="auto"/>
            <w:bottom w:val="none" w:sz="0" w:space="0" w:color="auto"/>
            <w:right w:val="none" w:sz="0" w:space="0" w:color="auto"/>
          </w:divBdr>
        </w:div>
        <w:div w:id="1184711980">
          <w:marLeft w:val="480"/>
          <w:marRight w:val="0"/>
          <w:marTop w:val="0"/>
          <w:marBottom w:val="0"/>
          <w:divBdr>
            <w:top w:val="none" w:sz="0" w:space="0" w:color="auto"/>
            <w:left w:val="none" w:sz="0" w:space="0" w:color="auto"/>
            <w:bottom w:val="none" w:sz="0" w:space="0" w:color="auto"/>
            <w:right w:val="none" w:sz="0" w:space="0" w:color="auto"/>
          </w:divBdr>
        </w:div>
        <w:div w:id="1110858110">
          <w:marLeft w:val="480"/>
          <w:marRight w:val="0"/>
          <w:marTop w:val="0"/>
          <w:marBottom w:val="0"/>
          <w:divBdr>
            <w:top w:val="none" w:sz="0" w:space="0" w:color="auto"/>
            <w:left w:val="none" w:sz="0" w:space="0" w:color="auto"/>
            <w:bottom w:val="none" w:sz="0" w:space="0" w:color="auto"/>
            <w:right w:val="none" w:sz="0" w:space="0" w:color="auto"/>
          </w:divBdr>
        </w:div>
        <w:div w:id="1379819867">
          <w:marLeft w:val="480"/>
          <w:marRight w:val="0"/>
          <w:marTop w:val="0"/>
          <w:marBottom w:val="0"/>
          <w:divBdr>
            <w:top w:val="none" w:sz="0" w:space="0" w:color="auto"/>
            <w:left w:val="none" w:sz="0" w:space="0" w:color="auto"/>
            <w:bottom w:val="none" w:sz="0" w:space="0" w:color="auto"/>
            <w:right w:val="none" w:sz="0" w:space="0" w:color="auto"/>
          </w:divBdr>
        </w:div>
        <w:div w:id="1947419125">
          <w:marLeft w:val="480"/>
          <w:marRight w:val="0"/>
          <w:marTop w:val="0"/>
          <w:marBottom w:val="0"/>
          <w:divBdr>
            <w:top w:val="none" w:sz="0" w:space="0" w:color="auto"/>
            <w:left w:val="none" w:sz="0" w:space="0" w:color="auto"/>
            <w:bottom w:val="none" w:sz="0" w:space="0" w:color="auto"/>
            <w:right w:val="none" w:sz="0" w:space="0" w:color="auto"/>
          </w:divBdr>
        </w:div>
        <w:div w:id="1937521565">
          <w:marLeft w:val="480"/>
          <w:marRight w:val="0"/>
          <w:marTop w:val="0"/>
          <w:marBottom w:val="0"/>
          <w:divBdr>
            <w:top w:val="none" w:sz="0" w:space="0" w:color="auto"/>
            <w:left w:val="none" w:sz="0" w:space="0" w:color="auto"/>
            <w:bottom w:val="none" w:sz="0" w:space="0" w:color="auto"/>
            <w:right w:val="none" w:sz="0" w:space="0" w:color="auto"/>
          </w:divBdr>
        </w:div>
        <w:div w:id="126819335">
          <w:marLeft w:val="480"/>
          <w:marRight w:val="0"/>
          <w:marTop w:val="0"/>
          <w:marBottom w:val="0"/>
          <w:divBdr>
            <w:top w:val="none" w:sz="0" w:space="0" w:color="auto"/>
            <w:left w:val="none" w:sz="0" w:space="0" w:color="auto"/>
            <w:bottom w:val="none" w:sz="0" w:space="0" w:color="auto"/>
            <w:right w:val="none" w:sz="0" w:space="0" w:color="auto"/>
          </w:divBdr>
        </w:div>
        <w:div w:id="1372999517">
          <w:marLeft w:val="480"/>
          <w:marRight w:val="0"/>
          <w:marTop w:val="0"/>
          <w:marBottom w:val="0"/>
          <w:divBdr>
            <w:top w:val="none" w:sz="0" w:space="0" w:color="auto"/>
            <w:left w:val="none" w:sz="0" w:space="0" w:color="auto"/>
            <w:bottom w:val="none" w:sz="0" w:space="0" w:color="auto"/>
            <w:right w:val="none" w:sz="0" w:space="0" w:color="auto"/>
          </w:divBdr>
        </w:div>
        <w:div w:id="812529803">
          <w:marLeft w:val="480"/>
          <w:marRight w:val="0"/>
          <w:marTop w:val="0"/>
          <w:marBottom w:val="0"/>
          <w:divBdr>
            <w:top w:val="none" w:sz="0" w:space="0" w:color="auto"/>
            <w:left w:val="none" w:sz="0" w:space="0" w:color="auto"/>
            <w:bottom w:val="none" w:sz="0" w:space="0" w:color="auto"/>
            <w:right w:val="none" w:sz="0" w:space="0" w:color="auto"/>
          </w:divBdr>
        </w:div>
        <w:div w:id="878783966">
          <w:marLeft w:val="480"/>
          <w:marRight w:val="0"/>
          <w:marTop w:val="0"/>
          <w:marBottom w:val="0"/>
          <w:divBdr>
            <w:top w:val="none" w:sz="0" w:space="0" w:color="auto"/>
            <w:left w:val="none" w:sz="0" w:space="0" w:color="auto"/>
            <w:bottom w:val="none" w:sz="0" w:space="0" w:color="auto"/>
            <w:right w:val="none" w:sz="0" w:space="0" w:color="auto"/>
          </w:divBdr>
        </w:div>
        <w:div w:id="713893512">
          <w:marLeft w:val="480"/>
          <w:marRight w:val="0"/>
          <w:marTop w:val="0"/>
          <w:marBottom w:val="0"/>
          <w:divBdr>
            <w:top w:val="none" w:sz="0" w:space="0" w:color="auto"/>
            <w:left w:val="none" w:sz="0" w:space="0" w:color="auto"/>
            <w:bottom w:val="none" w:sz="0" w:space="0" w:color="auto"/>
            <w:right w:val="none" w:sz="0" w:space="0" w:color="auto"/>
          </w:divBdr>
        </w:div>
        <w:div w:id="835152365">
          <w:marLeft w:val="480"/>
          <w:marRight w:val="0"/>
          <w:marTop w:val="0"/>
          <w:marBottom w:val="0"/>
          <w:divBdr>
            <w:top w:val="none" w:sz="0" w:space="0" w:color="auto"/>
            <w:left w:val="none" w:sz="0" w:space="0" w:color="auto"/>
            <w:bottom w:val="none" w:sz="0" w:space="0" w:color="auto"/>
            <w:right w:val="none" w:sz="0" w:space="0" w:color="auto"/>
          </w:divBdr>
        </w:div>
        <w:div w:id="1182210342">
          <w:marLeft w:val="480"/>
          <w:marRight w:val="0"/>
          <w:marTop w:val="0"/>
          <w:marBottom w:val="0"/>
          <w:divBdr>
            <w:top w:val="none" w:sz="0" w:space="0" w:color="auto"/>
            <w:left w:val="none" w:sz="0" w:space="0" w:color="auto"/>
            <w:bottom w:val="none" w:sz="0" w:space="0" w:color="auto"/>
            <w:right w:val="none" w:sz="0" w:space="0" w:color="auto"/>
          </w:divBdr>
        </w:div>
        <w:div w:id="1609000257">
          <w:marLeft w:val="480"/>
          <w:marRight w:val="0"/>
          <w:marTop w:val="0"/>
          <w:marBottom w:val="0"/>
          <w:divBdr>
            <w:top w:val="none" w:sz="0" w:space="0" w:color="auto"/>
            <w:left w:val="none" w:sz="0" w:space="0" w:color="auto"/>
            <w:bottom w:val="none" w:sz="0" w:space="0" w:color="auto"/>
            <w:right w:val="none" w:sz="0" w:space="0" w:color="auto"/>
          </w:divBdr>
        </w:div>
        <w:div w:id="164129155">
          <w:marLeft w:val="480"/>
          <w:marRight w:val="0"/>
          <w:marTop w:val="0"/>
          <w:marBottom w:val="0"/>
          <w:divBdr>
            <w:top w:val="none" w:sz="0" w:space="0" w:color="auto"/>
            <w:left w:val="none" w:sz="0" w:space="0" w:color="auto"/>
            <w:bottom w:val="none" w:sz="0" w:space="0" w:color="auto"/>
            <w:right w:val="none" w:sz="0" w:space="0" w:color="auto"/>
          </w:divBdr>
        </w:div>
        <w:div w:id="1687630184">
          <w:marLeft w:val="480"/>
          <w:marRight w:val="0"/>
          <w:marTop w:val="0"/>
          <w:marBottom w:val="0"/>
          <w:divBdr>
            <w:top w:val="none" w:sz="0" w:space="0" w:color="auto"/>
            <w:left w:val="none" w:sz="0" w:space="0" w:color="auto"/>
            <w:bottom w:val="none" w:sz="0" w:space="0" w:color="auto"/>
            <w:right w:val="none" w:sz="0" w:space="0" w:color="auto"/>
          </w:divBdr>
        </w:div>
        <w:div w:id="1936786359">
          <w:marLeft w:val="480"/>
          <w:marRight w:val="0"/>
          <w:marTop w:val="0"/>
          <w:marBottom w:val="0"/>
          <w:divBdr>
            <w:top w:val="none" w:sz="0" w:space="0" w:color="auto"/>
            <w:left w:val="none" w:sz="0" w:space="0" w:color="auto"/>
            <w:bottom w:val="none" w:sz="0" w:space="0" w:color="auto"/>
            <w:right w:val="none" w:sz="0" w:space="0" w:color="auto"/>
          </w:divBdr>
        </w:div>
        <w:div w:id="501436580">
          <w:marLeft w:val="480"/>
          <w:marRight w:val="0"/>
          <w:marTop w:val="0"/>
          <w:marBottom w:val="0"/>
          <w:divBdr>
            <w:top w:val="none" w:sz="0" w:space="0" w:color="auto"/>
            <w:left w:val="none" w:sz="0" w:space="0" w:color="auto"/>
            <w:bottom w:val="none" w:sz="0" w:space="0" w:color="auto"/>
            <w:right w:val="none" w:sz="0" w:space="0" w:color="auto"/>
          </w:divBdr>
        </w:div>
        <w:div w:id="1434781810">
          <w:marLeft w:val="480"/>
          <w:marRight w:val="0"/>
          <w:marTop w:val="0"/>
          <w:marBottom w:val="0"/>
          <w:divBdr>
            <w:top w:val="none" w:sz="0" w:space="0" w:color="auto"/>
            <w:left w:val="none" w:sz="0" w:space="0" w:color="auto"/>
            <w:bottom w:val="none" w:sz="0" w:space="0" w:color="auto"/>
            <w:right w:val="none" w:sz="0" w:space="0" w:color="auto"/>
          </w:divBdr>
        </w:div>
        <w:div w:id="202638577">
          <w:marLeft w:val="480"/>
          <w:marRight w:val="0"/>
          <w:marTop w:val="0"/>
          <w:marBottom w:val="0"/>
          <w:divBdr>
            <w:top w:val="none" w:sz="0" w:space="0" w:color="auto"/>
            <w:left w:val="none" w:sz="0" w:space="0" w:color="auto"/>
            <w:bottom w:val="none" w:sz="0" w:space="0" w:color="auto"/>
            <w:right w:val="none" w:sz="0" w:space="0" w:color="auto"/>
          </w:divBdr>
        </w:div>
        <w:div w:id="481889474">
          <w:marLeft w:val="480"/>
          <w:marRight w:val="0"/>
          <w:marTop w:val="0"/>
          <w:marBottom w:val="0"/>
          <w:divBdr>
            <w:top w:val="none" w:sz="0" w:space="0" w:color="auto"/>
            <w:left w:val="none" w:sz="0" w:space="0" w:color="auto"/>
            <w:bottom w:val="none" w:sz="0" w:space="0" w:color="auto"/>
            <w:right w:val="none" w:sz="0" w:space="0" w:color="auto"/>
          </w:divBdr>
        </w:div>
        <w:div w:id="1967153641">
          <w:marLeft w:val="480"/>
          <w:marRight w:val="0"/>
          <w:marTop w:val="0"/>
          <w:marBottom w:val="0"/>
          <w:divBdr>
            <w:top w:val="none" w:sz="0" w:space="0" w:color="auto"/>
            <w:left w:val="none" w:sz="0" w:space="0" w:color="auto"/>
            <w:bottom w:val="none" w:sz="0" w:space="0" w:color="auto"/>
            <w:right w:val="none" w:sz="0" w:space="0" w:color="auto"/>
          </w:divBdr>
        </w:div>
        <w:div w:id="1220289713">
          <w:marLeft w:val="480"/>
          <w:marRight w:val="0"/>
          <w:marTop w:val="0"/>
          <w:marBottom w:val="0"/>
          <w:divBdr>
            <w:top w:val="none" w:sz="0" w:space="0" w:color="auto"/>
            <w:left w:val="none" w:sz="0" w:space="0" w:color="auto"/>
            <w:bottom w:val="none" w:sz="0" w:space="0" w:color="auto"/>
            <w:right w:val="none" w:sz="0" w:space="0" w:color="auto"/>
          </w:divBdr>
        </w:div>
        <w:div w:id="460151544">
          <w:marLeft w:val="480"/>
          <w:marRight w:val="0"/>
          <w:marTop w:val="0"/>
          <w:marBottom w:val="0"/>
          <w:divBdr>
            <w:top w:val="none" w:sz="0" w:space="0" w:color="auto"/>
            <w:left w:val="none" w:sz="0" w:space="0" w:color="auto"/>
            <w:bottom w:val="none" w:sz="0" w:space="0" w:color="auto"/>
            <w:right w:val="none" w:sz="0" w:space="0" w:color="auto"/>
          </w:divBdr>
        </w:div>
        <w:div w:id="2040398123">
          <w:marLeft w:val="480"/>
          <w:marRight w:val="0"/>
          <w:marTop w:val="0"/>
          <w:marBottom w:val="0"/>
          <w:divBdr>
            <w:top w:val="none" w:sz="0" w:space="0" w:color="auto"/>
            <w:left w:val="none" w:sz="0" w:space="0" w:color="auto"/>
            <w:bottom w:val="none" w:sz="0" w:space="0" w:color="auto"/>
            <w:right w:val="none" w:sz="0" w:space="0" w:color="auto"/>
          </w:divBdr>
        </w:div>
        <w:div w:id="1136488072">
          <w:marLeft w:val="480"/>
          <w:marRight w:val="0"/>
          <w:marTop w:val="0"/>
          <w:marBottom w:val="0"/>
          <w:divBdr>
            <w:top w:val="none" w:sz="0" w:space="0" w:color="auto"/>
            <w:left w:val="none" w:sz="0" w:space="0" w:color="auto"/>
            <w:bottom w:val="none" w:sz="0" w:space="0" w:color="auto"/>
            <w:right w:val="none" w:sz="0" w:space="0" w:color="auto"/>
          </w:divBdr>
        </w:div>
        <w:div w:id="12076610">
          <w:marLeft w:val="480"/>
          <w:marRight w:val="0"/>
          <w:marTop w:val="0"/>
          <w:marBottom w:val="0"/>
          <w:divBdr>
            <w:top w:val="none" w:sz="0" w:space="0" w:color="auto"/>
            <w:left w:val="none" w:sz="0" w:space="0" w:color="auto"/>
            <w:bottom w:val="none" w:sz="0" w:space="0" w:color="auto"/>
            <w:right w:val="none" w:sz="0" w:space="0" w:color="auto"/>
          </w:divBdr>
        </w:div>
        <w:div w:id="1850637258">
          <w:marLeft w:val="480"/>
          <w:marRight w:val="0"/>
          <w:marTop w:val="0"/>
          <w:marBottom w:val="0"/>
          <w:divBdr>
            <w:top w:val="none" w:sz="0" w:space="0" w:color="auto"/>
            <w:left w:val="none" w:sz="0" w:space="0" w:color="auto"/>
            <w:bottom w:val="none" w:sz="0" w:space="0" w:color="auto"/>
            <w:right w:val="none" w:sz="0" w:space="0" w:color="auto"/>
          </w:divBdr>
        </w:div>
        <w:div w:id="422798739">
          <w:marLeft w:val="480"/>
          <w:marRight w:val="0"/>
          <w:marTop w:val="0"/>
          <w:marBottom w:val="0"/>
          <w:divBdr>
            <w:top w:val="none" w:sz="0" w:space="0" w:color="auto"/>
            <w:left w:val="none" w:sz="0" w:space="0" w:color="auto"/>
            <w:bottom w:val="none" w:sz="0" w:space="0" w:color="auto"/>
            <w:right w:val="none" w:sz="0" w:space="0" w:color="auto"/>
          </w:divBdr>
        </w:div>
        <w:div w:id="1631860285">
          <w:marLeft w:val="480"/>
          <w:marRight w:val="0"/>
          <w:marTop w:val="0"/>
          <w:marBottom w:val="0"/>
          <w:divBdr>
            <w:top w:val="none" w:sz="0" w:space="0" w:color="auto"/>
            <w:left w:val="none" w:sz="0" w:space="0" w:color="auto"/>
            <w:bottom w:val="none" w:sz="0" w:space="0" w:color="auto"/>
            <w:right w:val="none" w:sz="0" w:space="0" w:color="auto"/>
          </w:divBdr>
        </w:div>
        <w:div w:id="1610091327">
          <w:marLeft w:val="480"/>
          <w:marRight w:val="0"/>
          <w:marTop w:val="0"/>
          <w:marBottom w:val="0"/>
          <w:divBdr>
            <w:top w:val="none" w:sz="0" w:space="0" w:color="auto"/>
            <w:left w:val="none" w:sz="0" w:space="0" w:color="auto"/>
            <w:bottom w:val="none" w:sz="0" w:space="0" w:color="auto"/>
            <w:right w:val="none" w:sz="0" w:space="0" w:color="auto"/>
          </w:divBdr>
        </w:div>
        <w:div w:id="1955281117">
          <w:marLeft w:val="480"/>
          <w:marRight w:val="0"/>
          <w:marTop w:val="0"/>
          <w:marBottom w:val="0"/>
          <w:divBdr>
            <w:top w:val="none" w:sz="0" w:space="0" w:color="auto"/>
            <w:left w:val="none" w:sz="0" w:space="0" w:color="auto"/>
            <w:bottom w:val="none" w:sz="0" w:space="0" w:color="auto"/>
            <w:right w:val="none" w:sz="0" w:space="0" w:color="auto"/>
          </w:divBdr>
        </w:div>
        <w:div w:id="413169521">
          <w:marLeft w:val="480"/>
          <w:marRight w:val="0"/>
          <w:marTop w:val="0"/>
          <w:marBottom w:val="0"/>
          <w:divBdr>
            <w:top w:val="none" w:sz="0" w:space="0" w:color="auto"/>
            <w:left w:val="none" w:sz="0" w:space="0" w:color="auto"/>
            <w:bottom w:val="none" w:sz="0" w:space="0" w:color="auto"/>
            <w:right w:val="none" w:sz="0" w:space="0" w:color="auto"/>
          </w:divBdr>
        </w:div>
        <w:div w:id="1644505917">
          <w:marLeft w:val="480"/>
          <w:marRight w:val="0"/>
          <w:marTop w:val="0"/>
          <w:marBottom w:val="0"/>
          <w:divBdr>
            <w:top w:val="none" w:sz="0" w:space="0" w:color="auto"/>
            <w:left w:val="none" w:sz="0" w:space="0" w:color="auto"/>
            <w:bottom w:val="none" w:sz="0" w:space="0" w:color="auto"/>
            <w:right w:val="none" w:sz="0" w:space="0" w:color="auto"/>
          </w:divBdr>
        </w:div>
        <w:div w:id="1660112915">
          <w:marLeft w:val="480"/>
          <w:marRight w:val="0"/>
          <w:marTop w:val="0"/>
          <w:marBottom w:val="0"/>
          <w:divBdr>
            <w:top w:val="none" w:sz="0" w:space="0" w:color="auto"/>
            <w:left w:val="none" w:sz="0" w:space="0" w:color="auto"/>
            <w:bottom w:val="none" w:sz="0" w:space="0" w:color="auto"/>
            <w:right w:val="none" w:sz="0" w:space="0" w:color="auto"/>
          </w:divBdr>
        </w:div>
        <w:div w:id="331689031">
          <w:marLeft w:val="480"/>
          <w:marRight w:val="0"/>
          <w:marTop w:val="0"/>
          <w:marBottom w:val="0"/>
          <w:divBdr>
            <w:top w:val="none" w:sz="0" w:space="0" w:color="auto"/>
            <w:left w:val="none" w:sz="0" w:space="0" w:color="auto"/>
            <w:bottom w:val="none" w:sz="0" w:space="0" w:color="auto"/>
            <w:right w:val="none" w:sz="0" w:space="0" w:color="auto"/>
          </w:divBdr>
        </w:div>
        <w:div w:id="847868920">
          <w:marLeft w:val="480"/>
          <w:marRight w:val="0"/>
          <w:marTop w:val="0"/>
          <w:marBottom w:val="0"/>
          <w:divBdr>
            <w:top w:val="none" w:sz="0" w:space="0" w:color="auto"/>
            <w:left w:val="none" w:sz="0" w:space="0" w:color="auto"/>
            <w:bottom w:val="none" w:sz="0" w:space="0" w:color="auto"/>
            <w:right w:val="none" w:sz="0" w:space="0" w:color="auto"/>
          </w:divBdr>
        </w:div>
        <w:div w:id="312221322">
          <w:marLeft w:val="480"/>
          <w:marRight w:val="0"/>
          <w:marTop w:val="0"/>
          <w:marBottom w:val="0"/>
          <w:divBdr>
            <w:top w:val="none" w:sz="0" w:space="0" w:color="auto"/>
            <w:left w:val="none" w:sz="0" w:space="0" w:color="auto"/>
            <w:bottom w:val="none" w:sz="0" w:space="0" w:color="auto"/>
            <w:right w:val="none" w:sz="0" w:space="0" w:color="auto"/>
          </w:divBdr>
        </w:div>
        <w:div w:id="694500024">
          <w:marLeft w:val="480"/>
          <w:marRight w:val="0"/>
          <w:marTop w:val="0"/>
          <w:marBottom w:val="0"/>
          <w:divBdr>
            <w:top w:val="none" w:sz="0" w:space="0" w:color="auto"/>
            <w:left w:val="none" w:sz="0" w:space="0" w:color="auto"/>
            <w:bottom w:val="none" w:sz="0" w:space="0" w:color="auto"/>
            <w:right w:val="none" w:sz="0" w:space="0" w:color="auto"/>
          </w:divBdr>
        </w:div>
        <w:div w:id="1126121449">
          <w:marLeft w:val="480"/>
          <w:marRight w:val="0"/>
          <w:marTop w:val="0"/>
          <w:marBottom w:val="0"/>
          <w:divBdr>
            <w:top w:val="none" w:sz="0" w:space="0" w:color="auto"/>
            <w:left w:val="none" w:sz="0" w:space="0" w:color="auto"/>
            <w:bottom w:val="none" w:sz="0" w:space="0" w:color="auto"/>
            <w:right w:val="none" w:sz="0" w:space="0" w:color="auto"/>
          </w:divBdr>
        </w:div>
        <w:div w:id="2071296228">
          <w:marLeft w:val="480"/>
          <w:marRight w:val="0"/>
          <w:marTop w:val="0"/>
          <w:marBottom w:val="0"/>
          <w:divBdr>
            <w:top w:val="none" w:sz="0" w:space="0" w:color="auto"/>
            <w:left w:val="none" w:sz="0" w:space="0" w:color="auto"/>
            <w:bottom w:val="none" w:sz="0" w:space="0" w:color="auto"/>
            <w:right w:val="none" w:sz="0" w:space="0" w:color="auto"/>
          </w:divBdr>
        </w:div>
        <w:div w:id="1612081020">
          <w:marLeft w:val="480"/>
          <w:marRight w:val="0"/>
          <w:marTop w:val="0"/>
          <w:marBottom w:val="0"/>
          <w:divBdr>
            <w:top w:val="none" w:sz="0" w:space="0" w:color="auto"/>
            <w:left w:val="none" w:sz="0" w:space="0" w:color="auto"/>
            <w:bottom w:val="none" w:sz="0" w:space="0" w:color="auto"/>
            <w:right w:val="none" w:sz="0" w:space="0" w:color="auto"/>
          </w:divBdr>
        </w:div>
        <w:div w:id="915481378">
          <w:marLeft w:val="480"/>
          <w:marRight w:val="0"/>
          <w:marTop w:val="0"/>
          <w:marBottom w:val="0"/>
          <w:divBdr>
            <w:top w:val="none" w:sz="0" w:space="0" w:color="auto"/>
            <w:left w:val="none" w:sz="0" w:space="0" w:color="auto"/>
            <w:bottom w:val="none" w:sz="0" w:space="0" w:color="auto"/>
            <w:right w:val="none" w:sz="0" w:space="0" w:color="auto"/>
          </w:divBdr>
        </w:div>
        <w:div w:id="1885410342">
          <w:marLeft w:val="480"/>
          <w:marRight w:val="0"/>
          <w:marTop w:val="0"/>
          <w:marBottom w:val="0"/>
          <w:divBdr>
            <w:top w:val="none" w:sz="0" w:space="0" w:color="auto"/>
            <w:left w:val="none" w:sz="0" w:space="0" w:color="auto"/>
            <w:bottom w:val="none" w:sz="0" w:space="0" w:color="auto"/>
            <w:right w:val="none" w:sz="0" w:space="0" w:color="auto"/>
          </w:divBdr>
        </w:div>
        <w:div w:id="20207095">
          <w:marLeft w:val="480"/>
          <w:marRight w:val="0"/>
          <w:marTop w:val="0"/>
          <w:marBottom w:val="0"/>
          <w:divBdr>
            <w:top w:val="none" w:sz="0" w:space="0" w:color="auto"/>
            <w:left w:val="none" w:sz="0" w:space="0" w:color="auto"/>
            <w:bottom w:val="none" w:sz="0" w:space="0" w:color="auto"/>
            <w:right w:val="none" w:sz="0" w:space="0" w:color="auto"/>
          </w:divBdr>
        </w:div>
        <w:div w:id="41489543">
          <w:marLeft w:val="480"/>
          <w:marRight w:val="0"/>
          <w:marTop w:val="0"/>
          <w:marBottom w:val="0"/>
          <w:divBdr>
            <w:top w:val="none" w:sz="0" w:space="0" w:color="auto"/>
            <w:left w:val="none" w:sz="0" w:space="0" w:color="auto"/>
            <w:bottom w:val="none" w:sz="0" w:space="0" w:color="auto"/>
            <w:right w:val="none" w:sz="0" w:space="0" w:color="auto"/>
          </w:divBdr>
        </w:div>
        <w:div w:id="514225891">
          <w:marLeft w:val="480"/>
          <w:marRight w:val="0"/>
          <w:marTop w:val="0"/>
          <w:marBottom w:val="0"/>
          <w:divBdr>
            <w:top w:val="none" w:sz="0" w:space="0" w:color="auto"/>
            <w:left w:val="none" w:sz="0" w:space="0" w:color="auto"/>
            <w:bottom w:val="none" w:sz="0" w:space="0" w:color="auto"/>
            <w:right w:val="none" w:sz="0" w:space="0" w:color="auto"/>
          </w:divBdr>
        </w:div>
      </w:divsChild>
    </w:div>
    <w:div w:id="182672823">
      <w:bodyDiv w:val="1"/>
      <w:marLeft w:val="0"/>
      <w:marRight w:val="0"/>
      <w:marTop w:val="0"/>
      <w:marBottom w:val="0"/>
      <w:divBdr>
        <w:top w:val="none" w:sz="0" w:space="0" w:color="auto"/>
        <w:left w:val="none" w:sz="0" w:space="0" w:color="auto"/>
        <w:bottom w:val="none" w:sz="0" w:space="0" w:color="auto"/>
        <w:right w:val="none" w:sz="0" w:space="0" w:color="auto"/>
      </w:divBdr>
    </w:div>
    <w:div w:id="183398290">
      <w:bodyDiv w:val="1"/>
      <w:marLeft w:val="0"/>
      <w:marRight w:val="0"/>
      <w:marTop w:val="0"/>
      <w:marBottom w:val="0"/>
      <w:divBdr>
        <w:top w:val="none" w:sz="0" w:space="0" w:color="auto"/>
        <w:left w:val="none" w:sz="0" w:space="0" w:color="auto"/>
        <w:bottom w:val="none" w:sz="0" w:space="0" w:color="auto"/>
        <w:right w:val="none" w:sz="0" w:space="0" w:color="auto"/>
      </w:divBdr>
    </w:div>
    <w:div w:id="183443541">
      <w:bodyDiv w:val="1"/>
      <w:marLeft w:val="0"/>
      <w:marRight w:val="0"/>
      <w:marTop w:val="0"/>
      <w:marBottom w:val="0"/>
      <w:divBdr>
        <w:top w:val="none" w:sz="0" w:space="0" w:color="auto"/>
        <w:left w:val="none" w:sz="0" w:space="0" w:color="auto"/>
        <w:bottom w:val="none" w:sz="0" w:space="0" w:color="auto"/>
        <w:right w:val="none" w:sz="0" w:space="0" w:color="auto"/>
      </w:divBdr>
    </w:div>
    <w:div w:id="183594571">
      <w:bodyDiv w:val="1"/>
      <w:marLeft w:val="0"/>
      <w:marRight w:val="0"/>
      <w:marTop w:val="0"/>
      <w:marBottom w:val="0"/>
      <w:divBdr>
        <w:top w:val="none" w:sz="0" w:space="0" w:color="auto"/>
        <w:left w:val="none" w:sz="0" w:space="0" w:color="auto"/>
        <w:bottom w:val="none" w:sz="0" w:space="0" w:color="auto"/>
        <w:right w:val="none" w:sz="0" w:space="0" w:color="auto"/>
      </w:divBdr>
    </w:div>
    <w:div w:id="183786752">
      <w:bodyDiv w:val="1"/>
      <w:marLeft w:val="0"/>
      <w:marRight w:val="0"/>
      <w:marTop w:val="0"/>
      <w:marBottom w:val="0"/>
      <w:divBdr>
        <w:top w:val="none" w:sz="0" w:space="0" w:color="auto"/>
        <w:left w:val="none" w:sz="0" w:space="0" w:color="auto"/>
        <w:bottom w:val="none" w:sz="0" w:space="0" w:color="auto"/>
        <w:right w:val="none" w:sz="0" w:space="0" w:color="auto"/>
      </w:divBdr>
    </w:div>
    <w:div w:id="184248737">
      <w:bodyDiv w:val="1"/>
      <w:marLeft w:val="0"/>
      <w:marRight w:val="0"/>
      <w:marTop w:val="0"/>
      <w:marBottom w:val="0"/>
      <w:divBdr>
        <w:top w:val="none" w:sz="0" w:space="0" w:color="auto"/>
        <w:left w:val="none" w:sz="0" w:space="0" w:color="auto"/>
        <w:bottom w:val="none" w:sz="0" w:space="0" w:color="auto"/>
        <w:right w:val="none" w:sz="0" w:space="0" w:color="auto"/>
      </w:divBdr>
    </w:div>
    <w:div w:id="184370397">
      <w:bodyDiv w:val="1"/>
      <w:marLeft w:val="0"/>
      <w:marRight w:val="0"/>
      <w:marTop w:val="0"/>
      <w:marBottom w:val="0"/>
      <w:divBdr>
        <w:top w:val="none" w:sz="0" w:space="0" w:color="auto"/>
        <w:left w:val="none" w:sz="0" w:space="0" w:color="auto"/>
        <w:bottom w:val="none" w:sz="0" w:space="0" w:color="auto"/>
        <w:right w:val="none" w:sz="0" w:space="0" w:color="auto"/>
      </w:divBdr>
    </w:div>
    <w:div w:id="184444873">
      <w:bodyDiv w:val="1"/>
      <w:marLeft w:val="0"/>
      <w:marRight w:val="0"/>
      <w:marTop w:val="0"/>
      <w:marBottom w:val="0"/>
      <w:divBdr>
        <w:top w:val="none" w:sz="0" w:space="0" w:color="auto"/>
        <w:left w:val="none" w:sz="0" w:space="0" w:color="auto"/>
        <w:bottom w:val="none" w:sz="0" w:space="0" w:color="auto"/>
        <w:right w:val="none" w:sz="0" w:space="0" w:color="auto"/>
      </w:divBdr>
    </w:div>
    <w:div w:id="184564278">
      <w:bodyDiv w:val="1"/>
      <w:marLeft w:val="0"/>
      <w:marRight w:val="0"/>
      <w:marTop w:val="0"/>
      <w:marBottom w:val="0"/>
      <w:divBdr>
        <w:top w:val="none" w:sz="0" w:space="0" w:color="auto"/>
        <w:left w:val="none" w:sz="0" w:space="0" w:color="auto"/>
        <w:bottom w:val="none" w:sz="0" w:space="0" w:color="auto"/>
        <w:right w:val="none" w:sz="0" w:space="0" w:color="auto"/>
      </w:divBdr>
    </w:div>
    <w:div w:id="184682778">
      <w:bodyDiv w:val="1"/>
      <w:marLeft w:val="0"/>
      <w:marRight w:val="0"/>
      <w:marTop w:val="0"/>
      <w:marBottom w:val="0"/>
      <w:divBdr>
        <w:top w:val="none" w:sz="0" w:space="0" w:color="auto"/>
        <w:left w:val="none" w:sz="0" w:space="0" w:color="auto"/>
        <w:bottom w:val="none" w:sz="0" w:space="0" w:color="auto"/>
        <w:right w:val="none" w:sz="0" w:space="0" w:color="auto"/>
      </w:divBdr>
    </w:div>
    <w:div w:id="184755171">
      <w:bodyDiv w:val="1"/>
      <w:marLeft w:val="0"/>
      <w:marRight w:val="0"/>
      <w:marTop w:val="0"/>
      <w:marBottom w:val="0"/>
      <w:divBdr>
        <w:top w:val="none" w:sz="0" w:space="0" w:color="auto"/>
        <w:left w:val="none" w:sz="0" w:space="0" w:color="auto"/>
        <w:bottom w:val="none" w:sz="0" w:space="0" w:color="auto"/>
        <w:right w:val="none" w:sz="0" w:space="0" w:color="auto"/>
      </w:divBdr>
    </w:div>
    <w:div w:id="186067240">
      <w:bodyDiv w:val="1"/>
      <w:marLeft w:val="0"/>
      <w:marRight w:val="0"/>
      <w:marTop w:val="0"/>
      <w:marBottom w:val="0"/>
      <w:divBdr>
        <w:top w:val="none" w:sz="0" w:space="0" w:color="auto"/>
        <w:left w:val="none" w:sz="0" w:space="0" w:color="auto"/>
        <w:bottom w:val="none" w:sz="0" w:space="0" w:color="auto"/>
        <w:right w:val="none" w:sz="0" w:space="0" w:color="auto"/>
      </w:divBdr>
    </w:div>
    <w:div w:id="186213537">
      <w:bodyDiv w:val="1"/>
      <w:marLeft w:val="0"/>
      <w:marRight w:val="0"/>
      <w:marTop w:val="0"/>
      <w:marBottom w:val="0"/>
      <w:divBdr>
        <w:top w:val="none" w:sz="0" w:space="0" w:color="auto"/>
        <w:left w:val="none" w:sz="0" w:space="0" w:color="auto"/>
        <w:bottom w:val="none" w:sz="0" w:space="0" w:color="auto"/>
        <w:right w:val="none" w:sz="0" w:space="0" w:color="auto"/>
      </w:divBdr>
    </w:div>
    <w:div w:id="186335646">
      <w:bodyDiv w:val="1"/>
      <w:marLeft w:val="0"/>
      <w:marRight w:val="0"/>
      <w:marTop w:val="0"/>
      <w:marBottom w:val="0"/>
      <w:divBdr>
        <w:top w:val="none" w:sz="0" w:space="0" w:color="auto"/>
        <w:left w:val="none" w:sz="0" w:space="0" w:color="auto"/>
        <w:bottom w:val="none" w:sz="0" w:space="0" w:color="auto"/>
        <w:right w:val="none" w:sz="0" w:space="0" w:color="auto"/>
      </w:divBdr>
    </w:div>
    <w:div w:id="186915956">
      <w:bodyDiv w:val="1"/>
      <w:marLeft w:val="0"/>
      <w:marRight w:val="0"/>
      <w:marTop w:val="0"/>
      <w:marBottom w:val="0"/>
      <w:divBdr>
        <w:top w:val="none" w:sz="0" w:space="0" w:color="auto"/>
        <w:left w:val="none" w:sz="0" w:space="0" w:color="auto"/>
        <w:bottom w:val="none" w:sz="0" w:space="0" w:color="auto"/>
        <w:right w:val="none" w:sz="0" w:space="0" w:color="auto"/>
      </w:divBdr>
      <w:divsChild>
        <w:div w:id="389960389">
          <w:marLeft w:val="480"/>
          <w:marRight w:val="0"/>
          <w:marTop w:val="0"/>
          <w:marBottom w:val="0"/>
          <w:divBdr>
            <w:top w:val="none" w:sz="0" w:space="0" w:color="auto"/>
            <w:left w:val="none" w:sz="0" w:space="0" w:color="auto"/>
            <w:bottom w:val="none" w:sz="0" w:space="0" w:color="auto"/>
            <w:right w:val="none" w:sz="0" w:space="0" w:color="auto"/>
          </w:divBdr>
        </w:div>
        <w:div w:id="1810586704">
          <w:marLeft w:val="480"/>
          <w:marRight w:val="0"/>
          <w:marTop w:val="0"/>
          <w:marBottom w:val="0"/>
          <w:divBdr>
            <w:top w:val="none" w:sz="0" w:space="0" w:color="auto"/>
            <w:left w:val="none" w:sz="0" w:space="0" w:color="auto"/>
            <w:bottom w:val="none" w:sz="0" w:space="0" w:color="auto"/>
            <w:right w:val="none" w:sz="0" w:space="0" w:color="auto"/>
          </w:divBdr>
        </w:div>
        <w:div w:id="2088842876">
          <w:marLeft w:val="480"/>
          <w:marRight w:val="0"/>
          <w:marTop w:val="0"/>
          <w:marBottom w:val="0"/>
          <w:divBdr>
            <w:top w:val="none" w:sz="0" w:space="0" w:color="auto"/>
            <w:left w:val="none" w:sz="0" w:space="0" w:color="auto"/>
            <w:bottom w:val="none" w:sz="0" w:space="0" w:color="auto"/>
            <w:right w:val="none" w:sz="0" w:space="0" w:color="auto"/>
          </w:divBdr>
        </w:div>
        <w:div w:id="1127889971">
          <w:marLeft w:val="480"/>
          <w:marRight w:val="0"/>
          <w:marTop w:val="0"/>
          <w:marBottom w:val="0"/>
          <w:divBdr>
            <w:top w:val="none" w:sz="0" w:space="0" w:color="auto"/>
            <w:left w:val="none" w:sz="0" w:space="0" w:color="auto"/>
            <w:bottom w:val="none" w:sz="0" w:space="0" w:color="auto"/>
            <w:right w:val="none" w:sz="0" w:space="0" w:color="auto"/>
          </w:divBdr>
        </w:div>
        <w:div w:id="148907632">
          <w:marLeft w:val="480"/>
          <w:marRight w:val="0"/>
          <w:marTop w:val="0"/>
          <w:marBottom w:val="0"/>
          <w:divBdr>
            <w:top w:val="none" w:sz="0" w:space="0" w:color="auto"/>
            <w:left w:val="none" w:sz="0" w:space="0" w:color="auto"/>
            <w:bottom w:val="none" w:sz="0" w:space="0" w:color="auto"/>
            <w:right w:val="none" w:sz="0" w:space="0" w:color="auto"/>
          </w:divBdr>
        </w:div>
        <w:div w:id="796677947">
          <w:marLeft w:val="480"/>
          <w:marRight w:val="0"/>
          <w:marTop w:val="0"/>
          <w:marBottom w:val="0"/>
          <w:divBdr>
            <w:top w:val="none" w:sz="0" w:space="0" w:color="auto"/>
            <w:left w:val="none" w:sz="0" w:space="0" w:color="auto"/>
            <w:bottom w:val="none" w:sz="0" w:space="0" w:color="auto"/>
            <w:right w:val="none" w:sz="0" w:space="0" w:color="auto"/>
          </w:divBdr>
        </w:div>
        <w:div w:id="294681106">
          <w:marLeft w:val="480"/>
          <w:marRight w:val="0"/>
          <w:marTop w:val="0"/>
          <w:marBottom w:val="0"/>
          <w:divBdr>
            <w:top w:val="none" w:sz="0" w:space="0" w:color="auto"/>
            <w:left w:val="none" w:sz="0" w:space="0" w:color="auto"/>
            <w:bottom w:val="none" w:sz="0" w:space="0" w:color="auto"/>
            <w:right w:val="none" w:sz="0" w:space="0" w:color="auto"/>
          </w:divBdr>
        </w:div>
        <w:div w:id="907811925">
          <w:marLeft w:val="480"/>
          <w:marRight w:val="0"/>
          <w:marTop w:val="0"/>
          <w:marBottom w:val="0"/>
          <w:divBdr>
            <w:top w:val="none" w:sz="0" w:space="0" w:color="auto"/>
            <w:left w:val="none" w:sz="0" w:space="0" w:color="auto"/>
            <w:bottom w:val="none" w:sz="0" w:space="0" w:color="auto"/>
            <w:right w:val="none" w:sz="0" w:space="0" w:color="auto"/>
          </w:divBdr>
        </w:div>
        <w:div w:id="92096329">
          <w:marLeft w:val="480"/>
          <w:marRight w:val="0"/>
          <w:marTop w:val="0"/>
          <w:marBottom w:val="0"/>
          <w:divBdr>
            <w:top w:val="none" w:sz="0" w:space="0" w:color="auto"/>
            <w:left w:val="none" w:sz="0" w:space="0" w:color="auto"/>
            <w:bottom w:val="none" w:sz="0" w:space="0" w:color="auto"/>
            <w:right w:val="none" w:sz="0" w:space="0" w:color="auto"/>
          </w:divBdr>
        </w:div>
        <w:div w:id="1216814386">
          <w:marLeft w:val="480"/>
          <w:marRight w:val="0"/>
          <w:marTop w:val="0"/>
          <w:marBottom w:val="0"/>
          <w:divBdr>
            <w:top w:val="none" w:sz="0" w:space="0" w:color="auto"/>
            <w:left w:val="none" w:sz="0" w:space="0" w:color="auto"/>
            <w:bottom w:val="none" w:sz="0" w:space="0" w:color="auto"/>
            <w:right w:val="none" w:sz="0" w:space="0" w:color="auto"/>
          </w:divBdr>
        </w:div>
        <w:div w:id="600844889">
          <w:marLeft w:val="480"/>
          <w:marRight w:val="0"/>
          <w:marTop w:val="0"/>
          <w:marBottom w:val="0"/>
          <w:divBdr>
            <w:top w:val="none" w:sz="0" w:space="0" w:color="auto"/>
            <w:left w:val="none" w:sz="0" w:space="0" w:color="auto"/>
            <w:bottom w:val="none" w:sz="0" w:space="0" w:color="auto"/>
            <w:right w:val="none" w:sz="0" w:space="0" w:color="auto"/>
          </w:divBdr>
        </w:div>
        <w:div w:id="1050687559">
          <w:marLeft w:val="480"/>
          <w:marRight w:val="0"/>
          <w:marTop w:val="0"/>
          <w:marBottom w:val="0"/>
          <w:divBdr>
            <w:top w:val="none" w:sz="0" w:space="0" w:color="auto"/>
            <w:left w:val="none" w:sz="0" w:space="0" w:color="auto"/>
            <w:bottom w:val="none" w:sz="0" w:space="0" w:color="auto"/>
            <w:right w:val="none" w:sz="0" w:space="0" w:color="auto"/>
          </w:divBdr>
        </w:div>
        <w:div w:id="553126709">
          <w:marLeft w:val="480"/>
          <w:marRight w:val="0"/>
          <w:marTop w:val="0"/>
          <w:marBottom w:val="0"/>
          <w:divBdr>
            <w:top w:val="none" w:sz="0" w:space="0" w:color="auto"/>
            <w:left w:val="none" w:sz="0" w:space="0" w:color="auto"/>
            <w:bottom w:val="none" w:sz="0" w:space="0" w:color="auto"/>
            <w:right w:val="none" w:sz="0" w:space="0" w:color="auto"/>
          </w:divBdr>
        </w:div>
        <w:div w:id="1851599296">
          <w:marLeft w:val="480"/>
          <w:marRight w:val="0"/>
          <w:marTop w:val="0"/>
          <w:marBottom w:val="0"/>
          <w:divBdr>
            <w:top w:val="none" w:sz="0" w:space="0" w:color="auto"/>
            <w:left w:val="none" w:sz="0" w:space="0" w:color="auto"/>
            <w:bottom w:val="none" w:sz="0" w:space="0" w:color="auto"/>
            <w:right w:val="none" w:sz="0" w:space="0" w:color="auto"/>
          </w:divBdr>
        </w:div>
        <w:div w:id="879131336">
          <w:marLeft w:val="480"/>
          <w:marRight w:val="0"/>
          <w:marTop w:val="0"/>
          <w:marBottom w:val="0"/>
          <w:divBdr>
            <w:top w:val="none" w:sz="0" w:space="0" w:color="auto"/>
            <w:left w:val="none" w:sz="0" w:space="0" w:color="auto"/>
            <w:bottom w:val="none" w:sz="0" w:space="0" w:color="auto"/>
            <w:right w:val="none" w:sz="0" w:space="0" w:color="auto"/>
          </w:divBdr>
        </w:div>
        <w:div w:id="1797750411">
          <w:marLeft w:val="480"/>
          <w:marRight w:val="0"/>
          <w:marTop w:val="0"/>
          <w:marBottom w:val="0"/>
          <w:divBdr>
            <w:top w:val="none" w:sz="0" w:space="0" w:color="auto"/>
            <w:left w:val="none" w:sz="0" w:space="0" w:color="auto"/>
            <w:bottom w:val="none" w:sz="0" w:space="0" w:color="auto"/>
            <w:right w:val="none" w:sz="0" w:space="0" w:color="auto"/>
          </w:divBdr>
        </w:div>
        <w:div w:id="1433431393">
          <w:marLeft w:val="480"/>
          <w:marRight w:val="0"/>
          <w:marTop w:val="0"/>
          <w:marBottom w:val="0"/>
          <w:divBdr>
            <w:top w:val="none" w:sz="0" w:space="0" w:color="auto"/>
            <w:left w:val="none" w:sz="0" w:space="0" w:color="auto"/>
            <w:bottom w:val="none" w:sz="0" w:space="0" w:color="auto"/>
            <w:right w:val="none" w:sz="0" w:space="0" w:color="auto"/>
          </w:divBdr>
        </w:div>
        <w:div w:id="1033965168">
          <w:marLeft w:val="480"/>
          <w:marRight w:val="0"/>
          <w:marTop w:val="0"/>
          <w:marBottom w:val="0"/>
          <w:divBdr>
            <w:top w:val="none" w:sz="0" w:space="0" w:color="auto"/>
            <w:left w:val="none" w:sz="0" w:space="0" w:color="auto"/>
            <w:bottom w:val="none" w:sz="0" w:space="0" w:color="auto"/>
            <w:right w:val="none" w:sz="0" w:space="0" w:color="auto"/>
          </w:divBdr>
        </w:div>
        <w:div w:id="2004578900">
          <w:marLeft w:val="480"/>
          <w:marRight w:val="0"/>
          <w:marTop w:val="0"/>
          <w:marBottom w:val="0"/>
          <w:divBdr>
            <w:top w:val="none" w:sz="0" w:space="0" w:color="auto"/>
            <w:left w:val="none" w:sz="0" w:space="0" w:color="auto"/>
            <w:bottom w:val="none" w:sz="0" w:space="0" w:color="auto"/>
            <w:right w:val="none" w:sz="0" w:space="0" w:color="auto"/>
          </w:divBdr>
        </w:div>
        <w:div w:id="663164050">
          <w:marLeft w:val="480"/>
          <w:marRight w:val="0"/>
          <w:marTop w:val="0"/>
          <w:marBottom w:val="0"/>
          <w:divBdr>
            <w:top w:val="none" w:sz="0" w:space="0" w:color="auto"/>
            <w:left w:val="none" w:sz="0" w:space="0" w:color="auto"/>
            <w:bottom w:val="none" w:sz="0" w:space="0" w:color="auto"/>
            <w:right w:val="none" w:sz="0" w:space="0" w:color="auto"/>
          </w:divBdr>
        </w:div>
        <w:div w:id="746537709">
          <w:marLeft w:val="480"/>
          <w:marRight w:val="0"/>
          <w:marTop w:val="0"/>
          <w:marBottom w:val="0"/>
          <w:divBdr>
            <w:top w:val="none" w:sz="0" w:space="0" w:color="auto"/>
            <w:left w:val="none" w:sz="0" w:space="0" w:color="auto"/>
            <w:bottom w:val="none" w:sz="0" w:space="0" w:color="auto"/>
            <w:right w:val="none" w:sz="0" w:space="0" w:color="auto"/>
          </w:divBdr>
        </w:div>
        <w:div w:id="725953198">
          <w:marLeft w:val="480"/>
          <w:marRight w:val="0"/>
          <w:marTop w:val="0"/>
          <w:marBottom w:val="0"/>
          <w:divBdr>
            <w:top w:val="none" w:sz="0" w:space="0" w:color="auto"/>
            <w:left w:val="none" w:sz="0" w:space="0" w:color="auto"/>
            <w:bottom w:val="none" w:sz="0" w:space="0" w:color="auto"/>
            <w:right w:val="none" w:sz="0" w:space="0" w:color="auto"/>
          </w:divBdr>
        </w:div>
        <w:div w:id="2009207601">
          <w:marLeft w:val="480"/>
          <w:marRight w:val="0"/>
          <w:marTop w:val="0"/>
          <w:marBottom w:val="0"/>
          <w:divBdr>
            <w:top w:val="none" w:sz="0" w:space="0" w:color="auto"/>
            <w:left w:val="none" w:sz="0" w:space="0" w:color="auto"/>
            <w:bottom w:val="none" w:sz="0" w:space="0" w:color="auto"/>
            <w:right w:val="none" w:sz="0" w:space="0" w:color="auto"/>
          </w:divBdr>
        </w:div>
        <w:div w:id="1432356107">
          <w:marLeft w:val="480"/>
          <w:marRight w:val="0"/>
          <w:marTop w:val="0"/>
          <w:marBottom w:val="0"/>
          <w:divBdr>
            <w:top w:val="none" w:sz="0" w:space="0" w:color="auto"/>
            <w:left w:val="none" w:sz="0" w:space="0" w:color="auto"/>
            <w:bottom w:val="none" w:sz="0" w:space="0" w:color="auto"/>
            <w:right w:val="none" w:sz="0" w:space="0" w:color="auto"/>
          </w:divBdr>
        </w:div>
        <w:div w:id="231081580">
          <w:marLeft w:val="480"/>
          <w:marRight w:val="0"/>
          <w:marTop w:val="0"/>
          <w:marBottom w:val="0"/>
          <w:divBdr>
            <w:top w:val="none" w:sz="0" w:space="0" w:color="auto"/>
            <w:left w:val="none" w:sz="0" w:space="0" w:color="auto"/>
            <w:bottom w:val="none" w:sz="0" w:space="0" w:color="auto"/>
            <w:right w:val="none" w:sz="0" w:space="0" w:color="auto"/>
          </w:divBdr>
        </w:div>
        <w:div w:id="1575237014">
          <w:marLeft w:val="480"/>
          <w:marRight w:val="0"/>
          <w:marTop w:val="0"/>
          <w:marBottom w:val="0"/>
          <w:divBdr>
            <w:top w:val="none" w:sz="0" w:space="0" w:color="auto"/>
            <w:left w:val="none" w:sz="0" w:space="0" w:color="auto"/>
            <w:bottom w:val="none" w:sz="0" w:space="0" w:color="auto"/>
            <w:right w:val="none" w:sz="0" w:space="0" w:color="auto"/>
          </w:divBdr>
        </w:div>
        <w:div w:id="1401558524">
          <w:marLeft w:val="480"/>
          <w:marRight w:val="0"/>
          <w:marTop w:val="0"/>
          <w:marBottom w:val="0"/>
          <w:divBdr>
            <w:top w:val="none" w:sz="0" w:space="0" w:color="auto"/>
            <w:left w:val="none" w:sz="0" w:space="0" w:color="auto"/>
            <w:bottom w:val="none" w:sz="0" w:space="0" w:color="auto"/>
            <w:right w:val="none" w:sz="0" w:space="0" w:color="auto"/>
          </w:divBdr>
        </w:div>
        <w:div w:id="1788424210">
          <w:marLeft w:val="480"/>
          <w:marRight w:val="0"/>
          <w:marTop w:val="0"/>
          <w:marBottom w:val="0"/>
          <w:divBdr>
            <w:top w:val="none" w:sz="0" w:space="0" w:color="auto"/>
            <w:left w:val="none" w:sz="0" w:space="0" w:color="auto"/>
            <w:bottom w:val="none" w:sz="0" w:space="0" w:color="auto"/>
            <w:right w:val="none" w:sz="0" w:space="0" w:color="auto"/>
          </w:divBdr>
        </w:div>
        <w:div w:id="955671518">
          <w:marLeft w:val="480"/>
          <w:marRight w:val="0"/>
          <w:marTop w:val="0"/>
          <w:marBottom w:val="0"/>
          <w:divBdr>
            <w:top w:val="none" w:sz="0" w:space="0" w:color="auto"/>
            <w:left w:val="none" w:sz="0" w:space="0" w:color="auto"/>
            <w:bottom w:val="none" w:sz="0" w:space="0" w:color="auto"/>
            <w:right w:val="none" w:sz="0" w:space="0" w:color="auto"/>
          </w:divBdr>
        </w:div>
        <w:div w:id="1320881818">
          <w:marLeft w:val="480"/>
          <w:marRight w:val="0"/>
          <w:marTop w:val="0"/>
          <w:marBottom w:val="0"/>
          <w:divBdr>
            <w:top w:val="none" w:sz="0" w:space="0" w:color="auto"/>
            <w:left w:val="none" w:sz="0" w:space="0" w:color="auto"/>
            <w:bottom w:val="none" w:sz="0" w:space="0" w:color="auto"/>
            <w:right w:val="none" w:sz="0" w:space="0" w:color="auto"/>
          </w:divBdr>
        </w:div>
        <w:div w:id="1209492639">
          <w:marLeft w:val="480"/>
          <w:marRight w:val="0"/>
          <w:marTop w:val="0"/>
          <w:marBottom w:val="0"/>
          <w:divBdr>
            <w:top w:val="none" w:sz="0" w:space="0" w:color="auto"/>
            <w:left w:val="none" w:sz="0" w:space="0" w:color="auto"/>
            <w:bottom w:val="none" w:sz="0" w:space="0" w:color="auto"/>
            <w:right w:val="none" w:sz="0" w:space="0" w:color="auto"/>
          </w:divBdr>
        </w:div>
        <w:div w:id="1603758241">
          <w:marLeft w:val="480"/>
          <w:marRight w:val="0"/>
          <w:marTop w:val="0"/>
          <w:marBottom w:val="0"/>
          <w:divBdr>
            <w:top w:val="none" w:sz="0" w:space="0" w:color="auto"/>
            <w:left w:val="none" w:sz="0" w:space="0" w:color="auto"/>
            <w:bottom w:val="none" w:sz="0" w:space="0" w:color="auto"/>
            <w:right w:val="none" w:sz="0" w:space="0" w:color="auto"/>
          </w:divBdr>
        </w:div>
        <w:div w:id="270625060">
          <w:marLeft w:val="480"/>
          <w:marRight w:val="0"/>
          <w:marTop w:val="0"/>
          <w:marBottom w:val="0"/>
          <w:divBdr>
            <w:top w:val="none" w:sz="0" w:space="0" w:color="auto"/>
            <w:left w:val="none" w:sz="0" w:space="0" w:color="auto"/>
            <w:bottom w:val="none" w:sz="0" w:space="0" w:color="auto"/>
            <w:right w:val="none" w:sz="0" w:space="0" w:color="auto"/>
          </w:divBdr>
        </w:div>
        <w:div w:id="581378244">
          <w:marLeft w:val="480"/>
          <w:marRight w:val="0"/>
          <w:marTop w:val="0"/>
          <w:marBottom w:val="0"/>
          <w:divBdr>
            <w:top w:val="none" w:sz="0" w:space="0" w:color="auto"/>
            <w:left w:val="none" w:sz="0" w:space="0" w:color="auto"/>
            <w:bottom w:val="none" w:sz="0" w:space="0" w:color="auto"/>
            <w:right w:val="none" w:sz="0" w:space="0" w:color="auto"/>
          </w:divBdr>
        </w:div>
        <w:div w:id="264851050">
          <w:marLeft w:val="480"/>
          <w:marRight w:val="0"/>
          <w:marTop w:val="0"/>
          <w:marBottom w:val="0"/>
          <w:divBdr>
            <w:top w:val="none" w:sz="0" w:space="0" w:color="auto"/>
            <w:left w:val="none" w:sz="0" w:space="0" w:color="auto"/>
            <w:bottom w:val="none" w:sz="0" w:space="0" w:color="auto"/>
            <w:right w:val="none" w:sz="0" w:space="0" w:color="auto"/>
          </w:divBdr>
        </w:div>
        <w:div w:id="1421219985">
          <w:marLeft w:val="480"/>
          <w:marRight w:val="0"/>
          <w:marTop w:val="0"/>
          <w:marBottom w:val="0"/>
          <w:divBdr>
            <w:top w:val="none" w:sz="0" w:space="0" w:color="auto"/>
            <w:left w:val="none" w:sz="0" w:space="0" w:color="auto"/>
            <w:bottom w:val="none" w:sz="0" w:space="0" w:color="auto"/>
            <w:right w:val="none" w:sz="0" w:space="0" w:color="auto"/>
          </w:divBdr>
        </w:div>
        <w:div w:id="315108268">
          <w:marLeft w:val="480"/>
          <w:marRight w:val="0"/>
          <w:marTop w:val="0"/>
          <w:marBottom w:val="0"/>
          <w:divBdr>
            <w:top w:val="none" w:sz="0" w:space="0" w:color="auto"/>
            <w:left w:val="none" w:sz="0" w:space="0" w:color="auto"/>
            <w:bottom w:val="none" w:sz="0" w:space="0" w:color="auto"/>
            <w:right w:val="none" w:sz="0" w:space="0" w:color="auto"/>
          </w:divBdr>
        </w:div>
        <w:div w:id="199830706">
          <w:marLeft w:val="480"/>
          <w:marRight w:val="0"/>
          <w:marTop w:val="0"/>
          <w:marBottom w:val="0"/>
          <w:divBdr>
            <w:top w:val="none" w:sz="0" w:space="0" w:color="auto"/>
            <w:left w:val="none" w:sz="0" w:space="0" w:color="auto"/>
            <w:bottom w:val="none" w:sz="0" w:space="0" w:color="auto"/>
            <w:right w:val="none" w:sz="0" w:space="0" w:color="auto"/>
          </w:divBdr>
        </w:div>
        <w:div w:id="1274288069">
          <w:marLeft w:val="480"/>
          <w:marRight w:val="0"/>
          <w:marTop w:val="0"/>
          <w:marBottom w:val="0"/>
          <w:divBdr>
            <w:top w:val="none" w:sz="0" w:space="0" w:color="auto"/>
            <w:left w:val="none" w:sz="0" w:space="0" w:color="auto"/>
            <w:bottom w:val="none" w:sz="0" w:space="0" w:color="auto"/>
            <w:right w:val="none" w:sz="0" w:space="0" w:color="auto"/>
          </w:divBdr>
        </w:div>
        <w:div w:id="1887713642">
          <w:marLeft w:val="480"/>
          <w:marRight w:val="0"/>
          <w:marTop w:val="0"/>
          <w:marBottom w:val="0"/>
          <w:divBdr>
            <w:top w:val="none" w:sz="0" w:space="0" w:color="auto"/>
            <w:left w:val="none" w:sz="0" w:space="0" w:color="auto"/>
            <w:bottom w:val="none" w:sz="0" w:space="0" w:color="auto"/>
            <w:right w:val="none" w:sz="0" w:space="0" w:color="auto"/>
          </w:divBdr>
        </w:div>
        <w:div w:id="953368945">
          <w:marLeft w:val="480"/>
          <w:marRight w:val="0"/>
          <w:marTop w:val="0"/>
          <w:marBottom w:val="0"/>
          <w:divBdr>
            <w:top w:val="none" w:sz="0" w:space="0" w:color="auto"/>
            <w:left w:val="none" w:sz="0" w:space="0" w:color="auto"/>
            <w:bottom w:val="none" w:sz="0" w:space="0" w:color="auto"/>
            <w:right w:val="none" w:sz="0" w:space="0" w:color="auto"/>
          </w:divBdr>
        </w:div>
        <w:div w:id="957562288">
          <w:marLeft w:val="480"/>
          <w:marRight w:val="0"/>
          <w:marTop w:val="0"/>
          <w:marBottom w:val="0"/>
          <w:divBdr>
            <w:top w:val="none" w:sz="0" w:space="0" w:color="auto"/>
            <w:left w:val="none" w:sz="0" w:space="0" w:color="auto"/>
            <w:bottom w:val="none" w:sz="0" w:space="0" w:color="auto"/>
            <w:right w:val="none" w:sz="0" w:space="0" w:color="auto"/>
          </w:divBdr>
        </w:div>
        <w:div w:id="362826575">
          <w:marLeft w:val="480"/>
          <w:marRight w:val="0"/>
          <w:marTop w:val="0"/>
          <w:marBottom w:val="0"/>
          <w:divBdr>
            <w:top w:val="none" w:sz="0" w:space="0" w:color="auto"/>
            <w:left w:val="none" w:sz="0" w:space="0" w:color="auto"/>
            <w:bottom w:val="none" w:sz="0" w:space="0" w:color="auto"/>
            <w:right w:val="none" w:sz="0" w:space="0" w:color="auto"/>
          </w:divBdr>
        </w:div>
        <w:div w:id="912356881">
          <w:marLeft w:val="480"/>
          <w:marRight w:val="0"/>
          <w:marTop w:val="0"/>
          <w:marBottom w:val="0"/>
          <w:divBdr>
            <w:top w:val="none" w:sz="0" w:space="0" w:color="auto"/>
            <w:left w:val="none" w:sz="0" w:space="0" w:color="auto"/>
            <w:bottom w:val="none" w:sz="0" w:space="0" w:color="auto"/>
            <w:right w:val="none" w:sz="0" w:space="0" w:color="auto"/>
          </w:divBdr>
        </w:div>
        <w:div w:id="650208499">
          <w:marLeft w:val="480"/>
          <w:marRight w:val="0"/>
          <w:marTop w:val="0"/>
          <w:marBottom w:val="0"/>
          <w:divBdr>
            <w:top w:val="none" w:sz="0" w:space="0" w:color="auto"/>
            <w:left w:val="none" w:sz="0" w:space="0" w:color="auto"/>
            <w:bottom w:val="none" w:sz="0" w:space="0" w:color="auto"/>
            <w:right w:val="none" w:sz="0" w:space="0" w:color="auto"/>
          </w:divBdr>
        </w:div>
        <w:div w:id="1617759224">
          <w:marLeft w:val="480"/>
          <w:marRight w:val="0"/>
          <w:marTop w:val="0"/>
          <w:marBottom w:val="0"/>
          <w:divBdr>
            <w:top w:val="none" w:sz="0" w:space="0" w:color="auto"/>
            <w:left w:val="none" w:sz="0" w:space="0" w:color="auto"/>
            <w:bottom w:val="none" w:sz="0" w:space="0" w:color="auto"/>
            <w:right w:val="none" w:sz="0" w:space="0" w:color="auto"/>
          </w:divBdr>
        </w:div>
        <w:div w:id="780026138">
          <w:marLeft w:val="480"/>
          <w:marRight w:val="0"/>
          <w:marTop w:val="0"/>
          <w:marBottom w:val="0"/>
          <w:divBdr>
            <w:top w:val="none" w:sz="0" w:space="0" w:color="auto"/>
            <w:left w:val="none" w:sz="0" w:space="0" w:color="auto"/>
            <w:bottom w:val="none" w:sz="0" w:space="0" w:color="auto"/>
            <w:right w:val="none" w:sz="0" w:space="0" w:color="auto"/>
          </w:divBdr>
        </w:div>
        <w:div w:id="197278668">
          <w:marLeft w:val="480"/>
          <w:marRight w:val="0"/>
          <w:marTop w:val="0"/>
          <w:marBottom w:val="0"/>
          <w:divBdr>
            <w:top w:val="none" w:sz="0" w:space="0" w:color="auto"/>
            <w:left w:val="none" w:sz="0" w:space="0" w:color="auto"/>
            <w:bottom w:val="none" w:sz="0" w:space="0" w:color="auto"/>
            <w:right w:val="none" w:sz="0" w:space="0" w:color="auto"/>
          </w:divBdr>
        </w:div>
        <w:div w:id="340931672">
          <w:marLeft w:val="480"/>
          <w:marRight w:val="0"/>
          <w:marTop w:val="0"/>
          <w:marBottom w:val="0"/>
          <w:divBdr>
            <w:top w:val="none" w:sz="0" w:space="0" w:color="auto"/>
            <w:left w:val="none" w:sz="0" w:space="0" w:color="auto"/>
            <w:bottom w:val="none" w:sz="0" w:space="0" w:color="auto"/>
            <w:right w:val="none" w:sz="0" w:space="0" w:color="auto"/>
          </w:divBdr>
        </w:div>
        <w:div w:id="816453459">
          <w:marLeft w:val="480"/>
          <w:marRight w:val="0"/>
          <w:marTop w:val="0"/>
          <w:marBottom w:val="0"/>
          <w:divBdr>
            <w:top w:val="none" w:sz="0" w:space="0" w:color="auto"/>
            <w:left w:val="none" w:sz="0" w:space="0" w:color="auto"/>
            <w:bottom w:val="none" w:sz="0" w:space="0" w:color="auto"/>
            <w:right w:val="none" w:sz="0" w:space="0" w:color="auto"/>
          </w:divBdr>
        </w:div>
        <w:div w:id="1560675839">
          <w:marLeft w:val="480"/>
          <w:marRight w:val="0"/>
          <w:marTop w:val="0"/>
          <w:marBottom w:val="0"/>
          <w:divBdr>
            <w:top w:val="none" w:sz="0" w:space="0" w:color="auto"/>
            <w:left w:val="none" w:sz="0" w:space="0" w:color="auto"/>
            <w:bottom w:val="none" w:sz="0" w:space="0" w:color="auto"/>
            <w:right w:val="none" w:sz="0" w:space="0" w:color="auto"/>
          </w:divBdr>
        </w:div>
        <w:div w:id="188105363">
          <w:marLeft w:val="480"/>
          <w:marRight w:val="0"/>
          <w:marTop w:val="0"/>
          <w:marBottom w:val="0"/>
          <w:divBdr>
            <w:top w:val="none" w:sz="0" w:space="0" w:color="auto"/>
            <w:left w:val="none" w:sz="0" w:space="0" w:color="auto"/>
            <w:bottom w:val="none" w:sz="0" w:space="0" w:color="auto"/>
            <w:right w:val="none" w:sz="0" w:space="0" w:color="auto"/>
          </w:divBdr>
        </w:div>
        <w:div w:id="611934242">
          <w:marLeft w:val="480"/>
          <w:marRight w:val="0"/>
          <w:marTop w:val="0"/>
          <w:marBottom w:val="0"/>
          <w:divBdr>
            <w:top w:val="none" w:sz="0" w:space="0" w:color="auto"/>
            <w:left w:val="none" w:sz="0" w:space="0" w:color="auto"/>
            <w:bottom w:val="none" w:sz="0" w:space="0" w:color="auto"/>
            <w:right w:val="none" w:sz="0" w:space="0" w:color="auto"/>
          </w:divBdr>
        </w:div>
        <w:div w:id="543641557">
          <w:marLeft w:val="480"/>
          <w:marRight w:val="0"/>
          <w:marTop w:val="0"/>
          <w:marBottom w:val="0"/>
          <w:divBdr>
            <w:top w:val="none" w:sz="0" w:space="0" w:color="auto"/>
            <w:left w:val="none" w:sz="0" w:space="0" w:color="auto"/>
            <w:bottom w:val="none" w:sz="0" w:space="0" w:color="auto"/>
            <w:right w:val="none" w:sz="0" w:space="0" w:color="auto"/>
          </w:divBdr>
        </w:div>
        <w:div w:id="1249466025">
          <w:marLeft w:val="480"/>
          <w:marRight w:val="0"/>
          <w:marTop w:val="0"/>
          <w:marBottom w:val="0"/>
          <w:divBdr>
            <w:top w:val="none" w:sz="0" w:space="0" w:color="auto"/>
            <w:left w:val="none" w:sz="0" w:space="0" w:color="auto"/>
            <w:bottom w:val="none" w:sz="0" w:space="0" w:color="auto"/>
            <w:right w:val="none" w:sz="0" w:space="0" w:color="auto"/>
          </w:divBdr>
        </w:div>
        <w:div w:id="724065204">
          <w:marLeft w:val="480"/>
          <w:marRight w:val="0"/>
          <w:marTop w:val="0"/>
          <w:marBottom w:val="0"/>
          <w:divBdr>
            <w:top w:val="none" w:sz="0" w:space="0" w:color="auto"/>
            <w:left w:val="none" w:sz="0" w:space="0" w:color="auto"/>
            <w:bottom w:val="none" w:sz="0" w:space="0" w:color="auto"/>
            <w:right w:val="none" w:sz="0" w:space="0" w:color="auto"/>
          </w:divBdr>
        </w:div>
        <w:div w:id="424811557">
          <w:marLeft w:val="480"/>
          <w:marRight w:val="0"/>
          <w:marTop w:val="0"/>
          <w:marBottom w:val="0"/>
          <w:divBdr>
            <w:top w:val="none" w:sz="0" w:space="0" w:color="auto"/>
            <w:left w:val="none" w:sz="0" w:space="0" w:color="auto"/>
            <w:bottom w:val="none" w:sz="0" w:space="0" w:color="auto"/>
            <w:right w:val="none" w:sz="0" w:space="0" w:color="auto"/>
          </w:divBdr>
        </w:div>
        <w:div w:id="1382899233">
          <w:marLeft w:val="480"/>
          <w:marRight w:val="0"/>
          <w:marTop w:val="0"/>
          <w:marBottom w:val="0"/>
          <w:divBdr>
            <w:top w:val="none" w:sz="0" w:space="0" w:color="auto"/>
            <w:left w:val="none" w:sz="0" w:space="0" w:color="auto"/>
            <w:bottom w:val="none" w:sz="0" w:space="0" w:color="auto"/>
            <w:right w:val="none" w:sz="0" w:space="0" w:color="auto"/>
          </w:divBdr>
        </w:div>
        <w:div w:id="845635988">
          <w:marLeft w:val="480"/>
          <w:marRight w:val="0"/>
          <w:marTop w:val="0"/>
          <w:marBottom w:val="0"/>
          <w:divBdr>
            <w:top w:val="none" w:sz="0" w:space="0" w:color="auto"/>
            <w:left w:val="none" w:sz="0" w:space="0" w:color="auto"/>
            <w:bottom w:val="none" w:sz="0" w:space="0" w:color="auto"/>
            <w:right w:val="none" w:sz="0" w:space="0" w:color="auto"/>
          </w:divBdr>
        </w:div>
        <w:div w:id="287784768">
          <w:marLeft w:val="480"/>
          <w:marRight w:val="0"/>
          <w:marTop w:val="0"/>
          <w:marBottom w:val="0"/>
          <w:divBdr>
            <w:top w:val="none" w:sz="0" w:space="0" w:color="auto"/>
            <w:left w:val="none" w:sz="0" w:space="0" w:color="auto"/>
            <w:bottom w:val="none" w:sz="0" w:space="0" w:color="auto"/>
            <w:right w:val="none" w:sz="0" w:space="0" w:color="auto"/>
          </w:divBdr>
        </w:div>
        <w:div w:id="37780518">
          <w:marLeft w:val="480"/>
          <w:marRight w:val="0"/>
          <w:marTop w:val="0"/>
          <w:marBottom w:val="0"/>
          <w:divBdr>
            <w:top w:val="none" w:sz="0" w:space="0" w:color="auto"/>
            <w:left w:val="none" w:sz="0" w:space="0" w:color="auto"/>
            <w:bottom w:val="none" w:sz="0" w:space="0" w:color="auto"/>
            <w:right w:val="none" w:sz="0" w:space="0" w:color="auto"/>
          </w:divBdr>
        </w:div>
        <w:div w:id="1782842882">
          <w:marLeft w:val="480"/>
          <w:marRight w:val="0"/>
          <w:marTop w:val="0"/>
          <w:marBottom w:val="0"/>
          <w:divBdr>
            <w:top w:val="none" w:sz="0" w:space="0" w:color="auto"/>
            <w:left w:val="none" w:sz="0" w:space="0" w:color="auto"/>
            <w:bottom w:val="none" w:sz="0" w:space="0" w:color="auto"/>
            <w:right w:val="none" w:sz="0" w:space="0" w:color="auto"/>
          </w:divBdr>
        </w:div>
        <w:div w:id="388501774">
          <w:marLeft w:val="480"/>
          <w:marRight w:val="0"/>
          <w:marTop w:val="0"/>
          <w:marBottom w:val="0"/>
          <w:divBdr>
            <w:top w:val="none" w:sz="0" w:space="0" w:color="auto"/>
            <w:left w:val="none" w:sz="0" w:space="0" w:color="auto"/>
            <w:bottom w:val="none" w:sz="0" w:space="0" w:color="auto"/>
            <w:right w:val="none" w:sz="0" w:space="0" w:color="auto"/>
          </w:divBdr>
        </w:div>
        <w:div w:id="1584947507">
          <w:marLeft w:val="480"/>
          <w:marRight w:val="0"/>
          <w:marTop w:val="0"/>
          <w:marBottom w:val="0"/>
          <w:divBdr>
            <w:top w:val="none" w:sz="0" w:space="0" w:color="auto"/>
            <w:left w:val="none" w:sz="0" w:space="0" w:color="auto"/>
            <w:bottom w:val="none" w:sz="0" w:space="0" w:color="auto"/>
            <w:right w:val="none" w:sz="0" w:space="0" w:color="auto"/>
          </w:divBdr>
        </w:div>
        <w:div w:id="230893753">
          <w:marLeft w:val="480"/>
          <w:marRight w:val="0"/>
          <w:marTop w:val="0"/>
          <w:marBottom w:val="0"/>
          <w:divBdr>
            <w:top w:val="none" w:sz="0" w:space="0" w:color="auto"/>
            <w:left w:val="none" w:sz="0" w:space="0" w:color="auto"/>
            <w:bottom w:val="none" w:sz="0" w:space="0" w:color="auto"/>
            <w:right w:val="none" w:sz="0" w:space="0" w:color="auto"/>
          </w:divBdr>
        </w:div>
        <w:div w:id="1600719440">
          <w:marLeft w:val="480"/>
          <w:marRight w:val="0"/>
          <w:marTop w:val="0"/>
          <w:marBottom w:val="0"/>
          <w:divBdr>
            <w:top w:val="none" w:sz="0" w:space="0" w:color="auto"/>
            <w:left w:val="none" w:sz="0" w:space="0" w:color="auto"/>
            <w:bottom w:val="none" w:sz="0" w:space="0" w:color="auto"/>
            <w:right w:val="none" w:sz="0" w:space="0" w:color="auto"/>
          </w:divBdr>
        </w:div>
        <w:div w:id="778599693">
          <w:marLeft w:val="480"/>
          <w:marRight w:val="0"/>
          <w:marTop w:val="0"/>
          <w:marBottom w:val="0"/>
          <w:divBdr>
            <w:top w:val="none" w:sz="0" w:space="0" w:color="auto"/>
            <w:left w:val="none" w:sz="0" w:space="0" w:color="auto"/>
            <w:bottom w:val="none" w:sz="0" w:space="0" w:color="auto"/>
            <w:right w:val="none" w:sz="0" w:space="0" w:color="auto"/>
          </w:divBdr>
        </w:div>
        <w:div w:id="35784184">
          <w:marLeft w:val="480"/>
          <w:marRight w:val="0"/>
          <w:marTop w:val="0"/>
          <w:marBottom w:val="0"/>
          <w:divBdr>
            <w:top w:val="none" w:sz="0" w:space="0" w:color="auto"/>
            <w:left w:val="none" w:sz="0" w:space="0" w:color="auto"/>
            <w:bottom w:val="none" w:sz="0" w:space="0" w:color="auto"/>
            <w:right w:val="none" w:sz="0" w:space="0" w:color="auto"/>
          </w:divBdr>
        </w:div>
        <w:div w:id="332145871">
          <w:marLeft w:val="480"/>
          <w:marRight w:val="0"/>
          <w:marTop w:val="0"/>
          <w:marBottom w:val="0"/>
          <w:divBdr>
            <w:top w:val="none" w:sz="0" w:space="0" w:color="auto"/>
            <w:left w:val="none" w:sz="0" w:space="0" w:color="auto"/>
            <w:bottom w:val="none" w:sz="0" w:space="0" w:color="auto"/>
            <w:right w:val="none" w:sz="0" w:space="0" w:color="auto"/>
          </w:divBdr>
        </w:div>
        <w:div w:id="491682188">
          <w:marLeft w:val="480"/>
          <w:marRight w:val="0"/>
          <w:marTop w:val="0"/>
          <w:marBottom w:val="0"/>
          <w:divBdr>
            <w:top w:val="none" w:sz="0" w:space="0" w:color="auto"/>
            <w:left w:val="none" w:sz="0" w:space="0" w:color="auto"/>
            <w:bottom w:val="none" w:sz="0" w:space="0" w:color="auto"/>
            <w:right w:val="none" w:sz="0" w:space="0" w:color="auto"/>
          </w:divBdr>
        </w:div>
        <w:div w:id="424377359">
          <w:marLeft w:val="480"/>
          <w:marRight w:val="0"/>
          <w:marTop w:val="0"/>
          <w:marBottom w:val="0"/>
          <w:divBdr>
            <w:top w:val="none" w:sz="0" w:space="0" w:color="auto"/>
            <w:left w:val="none" w:sz="0" w:space="0" w:color="auto"/>
            <w:bottom w:val="none" w:sz="0" w:space="0" w:color="auto"/>
            <w:right w:val="none" w:sz="0" w:space="0" w:color="auto"/>
          </w:divBdr>
        </w:div>
        <w:div w:id="1733505345">
          <w:marLeft w:val="480"/>
          <w:marRight w:val="0"/>
          <w:marTop w:val="0"/>
          <w:marBottom w:val="0"/>
          <w:divBdr>
            <w:top w:val="none" w:sz="0" w:space="0" w:color="auto"/>
            <w:left w:val="none" w:sz="0" w:space="0" w:color="auto"/>
            <w:bottom w:val="none" w:sz="0" w:space="0" w:color="auto"/>
            <w:right w:val="none" w:sz="0" w:space="0" w:color="auto"/>
          </w:divBdr>
        </w:div>
        <w:div w:id="565382751">
          <w:marLeft w:val="480"/>
          <w:marRight w:val="0"/>
          <w:marTop w:val="0"/>
          <w:marBottom w:val="0"/>
          <w:divBdr>
            <w:top w:val="none" w:sz="0" w:space="0" w:color="auto"/>
            <w:left w:val="none" w:sz="0" w:space="0" w:color="auto"/>
            <w:bottom w:val="none" w:sz="0" w:space="0" w:color="auto"/>
            <w:right w:val="none" w:sz="0" w:space="0" w:color="auto"/>
          </w:divBdr>
        </w:div>
        <w:div w:id="1539077358">
          <w:marLeft w:val="480"/>
          <w:marRight w:val="0"/>
          <w:marTop w:val="0"/>
          <w:marBottom w:val="0"/>
          <w:divBdr>
            <w:top w:val="none" w:sz="0" w:space="0" w:color="auto"/>
            <w:left w:val="none" w:sz="0" w:space="0" w:color="auto"/>
            <w:bottom w:val="none" w:sz="0" w:space="0" w:color="auto"/>
            <w:right w:val="none" w:sz="0" w:space="0" w:color="auto"/>
          </w:divBdr>
        </w:div>
        <w:div w:id="1805270037">
          <w:marLeft w:val="480"/>
          <w:marRight w:val="0"/>
          <w:marTop w:val="0"/>
          <w:marBottom w:val="0"/>
          <w:divBdr>
            <w:top w:val="none" w:sz="0" w:space="0" w:color="auto"/>
            <w:left w:val="none" w:sz="0" w:space="0" w:color="auto"/>
            <w:bottom w:val="none" w:sz="0" w:space="0" w:color="auto"/>
            <w:right w:val="none" w:sz="0" w:space="0" w:color="auto"/>
          </w:divBdr>
        </w:div>
        <w:div w:id="378405439">
          <w:marLeft w:val="480"/>
          <w:marRight w:val="0"/>
          <w:marTop w:val="0"/>
          <w:marBottom w:val="0"/>
          <w:divBdr>
            <w:top w:val="none" w:sz="0" w:space="0" w:color="auto"/>
            <w:left w:val="none" w:sz="0" w:space="0" w:color="auto"/>
            <w:bottom w:val="none" w:sz="0" w:space="0" w:color="auto"/>
            <w:right w:val="none" w:sz="0" w:space="0" w:color="auto"/>
          </w:divBdr>
        </w:div>
        <w:div w:id="712997044">
          <w:marLeft w:val="480"/>
          <w:marRight w:val="0"/>
          <w:marTop w:val="0"/>
          <w:marBottom w:val="0"/>
          <w:divBdr>
            <w:top w:val="none" w:sz="0" w:space="0" w:color="auto"/>
            <w:left w:val="none" w:sz="0" w:space="0" w:color="auto"/>
            <w:bottom w:val="none" w:sz="0" w:space="0" w:color="auto"/>
            <w:right w:val="none" w:sz="0" w:space="0" w:color="auto"/>
          </w:divBdr>
        </w:div>
        <w:div w:id="811144288">
          <w:marLeft w:val="480"/>
          <w:marRight w:val="0"/>
          <w:marTop w:val="0"/>
          <w:marBottom w:val="0"/>
          <w:divBdr>
            <w:top w:val="none" w:sz="0" w:space="0" w:color="auto"/>
            <w:left w:val="none" w:sz="0" w:space="0" w:color="auto"/>
            <w:bottom w:val="none" w:sz="0" w:space="0" w:color="auto"/>
            <w:right w:val="none" w:sz="0" w:space="0" w:color="auto"/>
          </w:divBdr>
        </w:div>
        <w:div w:id="1073162848">
          <w:marLeft w:val="480"/>
          <w:marRight w:val="0"/>
          <w:marTop w:val="0"/>
          <w:marBottom w:val="0"/>
          <w:divBdr>
            <w:top w:val="none" w:sz="0" w:space="0" w:color="auto"/>
            <w:left w:val="none" w:sz="0" w:space="0" w:color="auto"/>
            <w:bottom w:val="none" w:sz="0" w:space="0" w:color="auto"/>
            <w:right w:val="none" w:sz="0" w:space="0" w:color="auto"/>
          </w:divBdr>
        </w:div>
        <w:div w:id="661390713">
          <w:marLeft w:val="480"/>
          <w:marRight w:val="0"/>
          <w:marTop w:val="0"/>
          <w:marBottom w:val="0"/>
          <w:divBdr>
            <w:top w:val="none" w:sz="0" w:space="0" w:color="auto"/>
            <w:left w:val="none" w:sz="0" w:space="0" w:color="auto"/>
            <w:bottom w:val="none" w:sz="0" w:space="0" w:color="auto"/>
            <w:right w:val="none" w:sz="0" w:space="0" w:color="auto"/>
          </w:divBdr>
        </w:div>
        <w:div w:id="188833741">
          <w:marLeft w:val="480"/>
          <w:marRight w:val="0"/>
          <w:marTop w:val="0"/>
          <w:marBottom w:val="0"/>
          <w:divBdr>
            <w:top w:val="none" w:sz="0" w:space="0" w:color="auto"/>
            <w:left w:val="none" w:sz="0" w:space="0" w:color="auto"/>
            <w:bottom w:val="none" w:sz="0" w:space="0" w:color="auto"/>
            <w:right w:val="none" w:sz="0" w:space="0" w:color="auto"/>
          </w:divBdr>
        </w:div>
        <w:div w:id="1901086718">
          <w:marLeft w:val="480"/>
          <w:marRight w:val="0"/>
          <w:marTop w:val="0"/>
          <w:marBottom w:val="0"/>
          <w:divBdr>
            <w:top w:val="none" w:sz="0" w:space="0" w:color="auto"/>
            <w:left w:val="none" w:sz="0" w:space="0" w:color="auto"/>
            <w:bottom w:val="none" w:sz="0" w:space="0" w:color="auto"/>
            <w:right w:val="none" w:sz="0" w:space="0" w:color="auto"/>
          </w:divBdr>
        </w:div>
      </w:divsChild>
    </w:div>
    <w:div w:id="187523638">
      <w:bodyDiv w:val="1"/>
      <w:marLeft w:val="0"/>
      <w:marRight w:val="0"/>
      <w:marTop w:val="0"/>
      <w:marBottom w:val="0"/>
      <w:divBdr>
        <w:top w:val="none" w:sz="0" w:space="0" w:color="auto"/>
        <w:left w:val="none" w:sz="0" w:space="0" w:color="auto"/>
        <w:bottom w:val="none" w:sz="0" w:space="0" w:color="auto"/>
        <w:right w:val="none" w:sz="0" w:space="0" w:color="auto"/>
      </w:divBdr>
    </w:div>
    <w:div w:id="187721182">
      <w:bodyDiv w:val="1"/>
      <w:marLeft w:val="0"/>
      <w:marRight w:val="0"/>
      <w:marTop w:val="0"/>
      <w:marBottom w:val="0"/>
      <w:divBdr>
        <w:top w:val="none" w:sz="0" w:space="0" w:color="auto"/>
        <w:left w:val="none" w:sz="0" w:space="0" w:color="auto"/>
        <w:bottom w:val="none" w:sz="0" w:space="0" w:color="auto"/>
        <w:right w:val="none" w:sz="0" w:space="0" w:color="auto"/>
      </w:divBdr>
    </w:div>
    <w:div w:id="187840190">
      <w:bodyDiv w:val="1"/>
      <w:marLeft w:val="0"/>
      <w:marRight w:val="0"/>
      <w:marTop w:val="0"/>
      <w:marBottom w:val="0"/>
      <w:divBdr>
        <w:top w:val="none" w:sz="0" w:space="0" w:color="auto"/>
        <w:left w:val="none" w:sz="0" w:space="0" w:color="auto"/>
        <w:bottom w:val="none" w:sz="0" w:space="0" w:color="auto"/>
        <w:right w:val="none" w:sz="0" w:space="0" w:color="auto"/>
      </w:divBdr>
    </w:div>
    <w:div w:id="187917243">
      <w:bodyDiv w:val="1"/>
      <w:marLeft w:val="0"/>
      <w:marRight w:val="0"/>
      <w:marTop w:val="0"/>
      <w:marBottom w:val="0"/>
      <w:divBdr>
        <w:top w:val="none" w:sz="0" w:space="0" w:color="auto"/>
        <w:left w:val="none" w:sz="0" w:space="0" w:color="auto"/>
        <w:bottom w:val="none" w:sz="0" w:space="0" w:color="auto"/>
        <w:right w:val="none" w:sz="0" w:space="0" w:color="auto"/>
      </w:divBdr>
    </w:div>
    <w:div w:id="188300241">
      <w:bodyDiv w:val="1"/>
      <w:marLeft w:val="0"/>
      <w:marRight w:val="0"/>
      <w:marTop w:val="0"/>
      <w:marBottom w:val="0"/>
      <w:divBdr>
        <w:top w:val="none" w:sz="0" w:space="0" w:color="auto"/>
        <w:left w:val="none" w:sz="0" w:space="0" w:color="auto"/>
        <w:bottom w:val="none" w:sz="0" w:space="0" w:color="auto"/>
        <w:right w:val="none" w:sz="0" w:space="0" w:color="auto"/>
      </w:divBdr>
    </w:div>
    <w:div w:id="188373310">
      <w:bodyDiv w:val="1"/>
      <w:marLeft w:val="0"/>
      <w:marRight w:val="0"/>
      <w:marTop w:val="0"/>
      <w:marBottom w:val="0"/>
      <w:divBdr>
        <w:top w:val="none" w:sz="0" w:space="0" w:color="auto"/>
        <w:left w:val="none" w:sz="0" w:space="0" w:color="auto"/>
        <w:bottom w:val="none" w:sz="0" w:space="0" w:color="auto"/>
        <w:right w:val="none" w:sz="0" w:space="0" w:color="auto"/>
      </w:divBdr>
    </w:div>
    <w:div w:id="188375931">
      <w:bodyDiv w:val="1"/>
      <w:marLeft w:val="0"/>
      <w:marRight w:val="0"/>
      <w:marTop w:val="0"/>
      <w:marBottom w:val="0"/>
      <w:divBdr>
        <w:top w:val="none" w:sz="0" w:space="0" w:color="auto"/>
        <w:left w:val="none" w:sz="0" w:space="0" w:color="auto"/>
        <w:bottom w:val="none" w:sz="0" w:space="0" w:color="auto"/>
        <w:right w:val="none" w:sz="0" w:space="0" w:color="auto"/>
      </w:divBdr>
    </w:div>
    <w:div w:id="188496833">
      <w:bodyDiv w:val="1"/>
      <w:marLeft w:val="0"/>
      <w:marRight w:val="0"/>
      <w:marTop w:val="0"/>
      <w:marBottom w:val="0"/>
      <w:divBdr>
        <w:top w:val="none" w:sz="0" w:space="0" w:color="auto"/>
        <w:left w:val="none" w:sz="0" w:space="0" w:color="auto"/>
        <w:bottom w:val="none" w:sz="0" w:space="0" w:color="auto"/>
        <w:right w:val="none" w:sz="0" w:space="0" w:color="auto"/>
      </w:divBdr>
    </w:div>
    <w:div w:id="188877107">
      <w:bodyDiv w:val="1"/>
      <w:marLeft w:val="0"/>
      <w:marRight w:val="0"/>
      <w:marTop w:val="0"/>
      <w:marBottom w:val="0"/>
      <w:divBdr>
        <w:top w:val="none" w:sz="0" w:space="0" w:color="auto"/>
        <w:left w:val="none" w:sz="0" w:space="0" w:color="auto"/>
        <w:bottom w:val="none" w:sz="0" w:space="0" w:color="auto"/>
        <w:right w:val="none" w:sz="0" w:space="0" w:color="auto"/>
      </w:divBdr>
    </w:div>
    <w:div w:id="188954782">
      <w:bodyDiv w:val="1"/>
      <w:marLeft w:val="0"/>
      <w:marRight w:val="0"/>
      <w:marTop w:val="0"/>
      <w:marBottom w:val="0"/>
      <w:divBdr>
        <w:top w:val="none" w:sz="0" w:space="0" w:color="auto"/>
        <w:left w:val="none" w:sz="0" w:space="0" w:color="auto"/>
        <w:bottom w:val="none" w:sz="0" w:space="0" w:color="auto"/>
        <w:right w:val="none" w:sz="0" w:space="0" w:color="auto"/>
      </w:divBdr>
    </w:div>
    <w:div w:id="189611277">
      <w:bodyDiv w:val="1"/>
      <w:marLeft w:val="0"/>
      <w:marRight w:val="0"/>
      <w:marTop w:val="0"/>
      <w:marBottom w:val="0"/>
      <w:divBdr>
        <w:top w:val="none" w:sz="0" w:space="0" w:color="auto"/>
        <w:left w:val="none" w:sz="0" w:space="0" w:color="auto"/>
        <w:bottom w:val="none" w:sz="0" w:space="0" w:color="auto"/>
        <w:right w:val="none" w:sz="0" w:space="0" w:color="auto"/>
      </w:divBdr>
    </w:div>
    <w:div w:id="189800008">
      <w:bodyDiv w:val="1"/>
      <w:marLeft w:val="0"/>
      <w:marRight w:val="0"/>
      <w:marTop w:val="0"/>
      <w:marBottom w:val="0"/>
      <w:divBdr>
        <w:top w:val="none" w:sz="0" w:space="0" w:color="auto"/>
        <w:left w:val="none" w:sz="0" w:space="0" w:color="auto"/>
        <w:bottom w:val="none" w:sz="0" w:space="0" w:color="auto"/>
        <w:right w:val="none" w:sz="0" w:space="0" w:color="auto"/>
      </w:divBdr>
    </w:div>
    <w:div w:id="189994994">
      <w:bodyDiv w:val="1"/>
      <w:marLeft w:val="0"/>
      <w:marRight w:val="0"/>
      <w:marTop w:val="0"/>
      <w:marBottom w:val="0"/>
      <w:divBdr>
        <w:top w:val="none" w:sz="0" w:space="0" w:color="auto"/>
        <w:left w:val="none" w:sz="0" w:space="0" w:color="auto"/>
        <w:bottom w:val="none" w:sz="0" w:space="0" w:color="auto"/>
        <w:right w:val="none" w:sz="0" w:space="0" w:color="auto"/>
      </w:divBdr>
    </w:div>
    <w:div w:id="190143442">
      <w:bodyDiv w:val="1"/>
      <w:marLeft w:val="0"/>
      <w:marRight w:val="0"/>
      <w:marTop w:val="0"/>
      <w:marBottom w:val="0"/>
      <w:divBdr>
        <w:top w:val="none" w:sz="0" w:space="0" w:color="auto"/>
        <w:left w:val="none" w:sz="0" w:space="0" w:color="auto"/>
        <w:bottom w:val="none" w:sz="0" w:space="0" w:color="auto"/>
        <w:right w:val="none" w:sz="0" w:space="0" w:color="auto"/>
      </w:divBdr>
    </w:div>
    <w:div w:id="190188429">
      <w:bodyDiv w:val="1"/>
      <w:marLeft w:val="0"/>
      <w:marRight w:val="0"/>
      <w:marTop w:val="0"/>
      <w:marBottom w:val="0"/>
      <w:divBdr>
        <w:top w:val="none" w:sz="0" w:space="0" w:color="auto"/>
        <w:left w:val="none" w:sz="0" w:space="0" w:color="auto"/>
        <w:bottom w:val="none" w:sz="0" w:space="0" w:color="auto"/>
        <w:right w:val="none" w:sz="0" w:space="0" w:color="auto"/>
      </w:divBdr>
    </w:div>
    <w:div w:id="190534200">
      <w:bodyDiv w:val="1"/>
      <w:marLeft w:val="0"/>
      <w:marRight w:val="0"/>
      <w:marTop w:val="0"/>
      <w:marBottom w:val="0"/>
      <w:divBdr>
        <w:top w:val="none" w:sz="0" w:space="0" w:color="auto"/>
        <w:left w:val="none" w:sz="0" w:space="0" w:color="auto"/>
        <w:bottom w:val="none" w:sz="0" w:space="0" w:color="auto"/>
        <w:right w:val="none" w:sz="0" w:space="0" w:color="auto"/>
      </w:divBdr>
    </w:div>
    <w:div w:id="191185172">
      <w:bodyDiv w:val="1"/>
      <w:marLeft w:val="0"/>
      <w:marRight w:val="0"/>
      <w:marTop w:val="0"/>
      <w:marBottom w:val="0"/>
      <w:divBdr>
        <w:top w:val="none" w:sz="0" w:space="0" w:color="auto"/>
        <w:left w:val="none" w:sz="0" w:space="0" w:color="auto"/>
        <w:bottom w:val="none" w:sz="0" w:space="0" w:color="auto"/>
        <w:right w:val="none" w:sz="0" w:space="0" w:color="auto"/>
      </w:divBdr>
    </w:div>
    <w:div w:id="191266402">
      <w:bodyDiv w:val="1"/>
      <w:marLeft w:val="0"/>
      <w:marRight w:val="0"/>
      <w:marTop w:val="0"/>
      <w:marBottom w:val="0"/>
      <w:divBdr>
        <w:top w:val="none" w:sz="0" w:space="0" w:color="auto"/>
        <w:left w:val="none" w:sz="0" w:space="0" w:color="auto"/>
        <w:bottom w:val="none" w:sz="0" w:space="0" w:color="auto"/>
        <w:right w:val="none" w:sz="0" w:space="0" w:color="auto"/>
      </w:divBdr>
    </w:div>
    <w:div w:id="191454793">
      <w:bodyDiv w:val="1"/>
      <w:marLeft w:val="0"/>
      <w:marRight w:val="0"/>
      <w:marTop w:val="0"/>
      <w:marBottom w:val="0"/>
      <w:divBdr>
        <w:top w:val="none" w:sz="0" w:space="0" w:color="auto"/>
        <w:left w:val="none" w:sz="0" w:space="0" w:color="auto"/>
        <w:bottom w:val="none" w:sz="0" w:space="0" w:color="auto"/>
        <w:right w:val="none" w:sz="0" w:space="0" w:color="auto"/>
      </w:divBdr>
    </w:div>
    <w:div w:id="192501443">
      <w:bodyDiv w:val="1"/>
      <w:marLeft w:val="0"/>
      <w:marRight w:val="0"/>
      <w:marTop w:val="0"/>
      <w:marBottom w:val="0"/>
      <w:divBdr>
        <w:top w:val="none" w:sz="0" w:space="0" w:color="auto"/>
        <w:left w:val="none" w:sz="0" w:space="0" w:color="auto"/>
        <w:bottom w:val="none" w:sz="0" w:space="0" w:color="auto"/>
        <w:right w:val="none" w:sz="0" w:space="0" w:color="auto"/>
      </w:divBdr>
    </w:div>
    <w:div w:id="192618135">
      <w:bodyDiv w:val="1"/>
      <w:marLeft w:val="0"/>
      <w:marRight w:val="0"/>
      <w:marTop w:val="0"/>
      <w:marBottom w:val="0"/>
      <w:divBdr>
        <w:top w:val="none" w:sz="0" w:space="0" w:color="auto"/>
        <w:left w:val="none" w:sz="0" w:space="0" w:color="auto"/>
        <w:bottom w:val="none" w:sz="0" w:space="0" w:color="auto"/>
        <w:right w:val="none" w:sz="0" w:space="0" w:color="auto"/>
      </w:divBdr>
    </w:div>
    <w:div w:id="192890782">
      <w:bodyDiv w:val="1"/>
      <w:marLeft w:val="0"/>
      <w:marRight w:val="0"/>
      <w:marTop w:val="0"/>
      <w:marBottom w:val="0"/>
      <w:divBdr>
        <w:top w:val="none" w:sz="0" w:space="0" w:color="auto"/>
        <w:left w:val="none" w:sz="0" w:space="0" w:color="auto"/>
        <w:bottom w:val="none" w:sz="0" w:space="0" w:color="auto"/>
        <w:right w:val="none" w:sz="0" w:space="0" w:color="auto"/>
      </w:divBdr>
    </w:div>
    <w:div w:id="193419550">
      <w:bodyDiv w:val="1"/>
      <w:marLeft w:val="0"/>
      <w:marRight w:val="0"/>
      <w:marTop w:val="0"/>
      <w:marBottom w:val="0"/>
      <w:divBdr>
        <w:top w:val="none" w:sz="0" w:space="0" w:color="auto"/>
        <w:left w:val="none" w:sz="0" w:space="0" w:color="auto"/>
        <w:bottom w:val="none" w:sz="0" w:space="0" w:color="auto"/>
        <w:right w:val="none" w:sz="0" w:space="0" w:color="auto"/>
      </w:divBdr>
    </w:div>
    <w:div w:id="193468453">
      <w:bodyDiv w:val="1"/>
      <w:marLeft w:val="0"/>
      <w:marRight w:val="0"/>
      <w:marTop w:val="0"/>
      <w:marBottom w:val="0"/>
      <w:divBdr>
        <w:top w:val="none" w:sz="0" w:space="0" w:color="auto"/>
        <w:left w:val="none" w:sz="0" w:space="0" w:color="auto"/>
        <w:bottom w:val="none" w:sz="0" w:space="0" w:color="auto"/>
        <w:right w:val="none" w:sz="0" w:space="0" w:color="auto"/>
      </w:divBdr>
    </w:div>
    <w:div w:id="193539777">
      <w:bodyDiv w:val="1"/>
      <w:marLeft w:val="0"/>
      <w:marRight w:val="0"/>
      <w:marTop w:val="0"/>
      <w:marBottom w:val="0"/>
      <w:divBdr>
        <w:top w:val="none" w:sz="0" w:space="0" w:color="auto"/>
        <w:left w:val="none" w:sz="0" w:space="0" w:color="auto"/>
        <w:bottom w:val="none" w:sz="0" w:space="0" w:color="auto"/>
        <w:right w:val="none" w:sz="0" w:space="0" w:color="auto"/>
      </w:divBdr>
    </w:div>
    <w:div w:id="194007253">
      <w:bodyDiv w:val="1"/>
      <w:marLeft w:val="0"/>
      <w:marRight w:val="0"/>
      <w:marTop w:val="0"/>
      <w:marBottom w:val="0"/>
      <w:divBdr>
        <w:top w:val="none" w:sz="0" w:space="0" w:color="auto"/>
        <w:left w:val="none" w:sz="0" w:space="0" w:color="auto"/>
        <w:bottom w:val="none" w:sz="0" w:space="0" w:color="auto"/>
        <w:right w:val="none" w:sz="0" w:space="0" w:color="auto"/>
      </w:divBdr>
    </w:div>
    <w:div w:id="194465197">
      <w:bodyDiv w:val="1"/>
      <w:marLeft w:val="0"/>
      <w:marRight w:val="0"/>
      <w:marTop w:val="0"/>
      <w:marBottom w:val="0"/>
      <w:divBdr>
        <w:top w:val="none" w:sz="0" w:space="0" w:color="auto"/>
        <w:left w:val="none" w:sz="0" w:space="0" w:color="auto"/>
        <w:bottom w:val="none" w:sz="0" w:space="0" w:color="auto"/>
        <w:right w:val="none" w:sz="0" w:space="0" w:color="auto"/>
      </w:divBdr>
    </w:div>
    <w:div w:id="194737073">
      <w:bodyDiv w:val="1"/>
      <w:marLeft w:val="0"/>
      <w:marRight w:val="0"/>
      <w:marTop w:val="0"/>
      <w:marBottom w:val="0"/>
      <w:divBdr>
        <w:top w:val="none" w:sz="0" w:space="0" w:color="auto"/>
        <w:left w:val="none" w:sz="0" w:space="0" w:color="auto"/>
        <w:bottom w:val="none" w:sz="0" w:space="0" w:color="auto"/>
        <w:right w:val="none" w:sz="0" w:space="0" w:color="auto"/>
      </w:divBdr>
    </w:div>
    <w:div w:id="194777096">
      <w:bodyDiv w:val="1"/>
      <w:marLeft w:val="0"/>
      <w:marRight w:val="0"/>
      <w:marTop w:val="0"/>
      <w:marBottom w:val="0"/>
      <w:divBdr>
        <w:top w:val="none" w:sz="0" w:space="0" w:color="auto"/>
        <w:left w:val="none" w:sz="0" w:space="0" w:color="auto"/>
        <w:bottom w:val="none" w:sz="0" w:space="0" w:color="auto"/>
        <w:right w:val="none" w:sz="0" w:space="0" w:color="auto"/>
      </w:divBdr>
    </w:div>
    <w:div w:id="194999507">
      <w:bodyDiv w:val="1"/>
      <w:marLeft w:val="0"/>
      <w:marRight w:val="0"/>
      <w:marTop w:val="0"/>
      <w:marBottom w:val="0"/>
      <w:divBdr>
        <w:top w:val="none" w:sz="0" w:space="0" w:color="auto"/>
        <w:left w:val="none" w:sz="0" w:space="0" w:color="auto"/>
        <w:bottom w:val="none" w:sz="0" w:space="0" w:color="auto"/>
        <w:right w:val="none" w:sz="0" w:space="0" w:color="auto"/>
      </w:divBdr>
    </w:div>
    <w:div w:id="195311068">
      <w:bodyDiv w:val="1"/>
      <w:marLeft w:val="0"/>
      <w:marRight w:val="0"/>
      <w:marTop w:val="0"/>
      <w:marBottom w:val="0"/>
      <w:divBdr>
        <w:top w:val="none" w:sz="0" w:space="0" w:color="auto"/>
        <w:left w:val="none" w:sz="0" w:space="0" w:color="auto"/>
        <w:bottom w:val="none" w:sz="0" w:space="0" w:color="auto"/>
        <w:right w:val="none" w:sz="0" w:space="0" w:color="auto"/>
      </w:divBdr>
    </w:div>
    <w:div w:id="195316730">
      <w:bodyDiv w:val="1"/>
      <w:marLeft w:val="0"/>
      <w:marRight w:val="0"/>
      <w:marTop w:val="0"/>
      <w:marBottom w:val="0"/>
      <w:divBdr>
        <w:top w:val="none" w:sz="0" w:space="0" w:color="auto"/>
        <w:left w:val="none" w:sz="0" w:space="0" w:color="auto"/>
        <w:bottom w:val="none" w:sz="0" w:space="0" w:color="auto"/>
        <w:right w:val="none" w:sz="0" w:space="0" w:color="auto"/>
      </w:divBdr>
    </w:div>
    <w:div w:id="195387916">
      <w:bodyDiv w:val="1"/>
      <w:marLeft w:val="0"/>
      <w:marRight w:val="0"/>
      <w:marTop w:val="0"/>
      <w:marBottom w:val="0"/>
      <w:divBdr>
        <w:top w:val="none" w:sz="0" w:space="0" w:color="auto"/>
        <w:left w:val="none" w:sz="0" w:space="0" w:color="auto"/>
        <w:bottom w:val="none" w:sz="0" w:space="0" w:color="auto"/>
        <w:right w:val="none" w:sz="0" w:space="0" w:color="auto"/>
      </w:divBdr>
    </w:div>
    <w:div w:id="195389678">
      <w:bodyDiv w:val="1"/>
      <w:marLeft w:val="0"/>
      <w:marRight w:val="0"/>
      <w:marTop w:val="0"/>
      <w:marBottom w:val="0"/>
      <w:divBdr>
        <w:top w:val="none" w:sz="0" w:space="0" w:color="auto"/>
        <w:left w:val="none" w:sz="0" w:space="0" w:color="auto"/>
        <w:bottom w:val="none" w:sz="0" w:space="0" w:color="auto"/>
        <w:right w:val="none" w:sz="0" w:space="0" w:color="auto"/>
      </w:divBdr>
    </w:div>
    <w:div w:id="195437058">
      <w:bodyDiv w:val="1"/>
      <w:marLeft w:val="0"/>
      <w:marRight w:val="0"/>
      <w:marTop w:val="0"/>
      <w:marBottom w:val="0"/>
      <w:divBdr>
        <w:top w:val="none" w:sz="0" w:space="0" w:color="auto"/>
        <w:left w:val="none" w:sz="0" w:space="0" w:color="auto"/>
        <w:bottom w:val="none" w:sz="0" w:space="0" w:color="auto"/>
        <w:right w:val="none" w:sz="0" w:space="0" w:color="auto"/>
      </w:divBdr>
    </w:div>
    <w:div w:id="195579865">
      <w:bodyDiv w:val="1"/>
      <w:marLeft w:val="0"/>
      <w:marRight w:val="0"/>
      <w:marTop w:val="0"/>
      <w:marBottom w:val="0"/>
      <w:divBdr>
        <w:top w:val="none" w:sz="0" w:space="0" w:color="auto"/>
        <w:left w:val="none" w:sz="0" w:space="0" w:color="auto"/>
        <w:bottom w:val="none" w:sz="0" w:space="0" w:color="auto"/>
        <w:right w:val="none" w:sz="0" w:space="0" w:color="auto"/>
      </w:divBdr>
    </w:div>
    <w:div w:id="195889969">
      <w:bodyDiv w:val="1"/>
      <w:marLeft w:val="0"/>
      <w:marRight w:val="0"/>
      <w:marTop w:val="0"/>
      <w:marBottom w:val="0"/>
      <w:divBdr>
        <w:top w:val="none" w:sz="0" w:space="0" w:color="auto"/>
        <w:left w:val="none" w:sz="0" w:space="0" w:color="auto"/>
        <w:bottom w:val="none" w:sz="0" w:space="0" w:color="auto"/>
        <w:right w:val="none" w:sz="0" w:space="0" w:color="auto"/>
      </w:divBdr>
    </w:div>
    <w:div w:id="196168116">
      <w:bodyDiv w:val="1"/>
      <w:marLeft w:val="0"/>
      <w:marRight w:val="0"/>
      <w:marTop w:val="0"/>
      <w:marBottom w:val="0"/>
      <w:divBdr>
        <w:top w:val="none" w:sz="0" w:space="0" w:color="auto"/>
        <w:left w:val="none" w:sz="0" w:space="0" w:color="auto"/>
        <w:bottom w:val="none" w:sz="0" w:space="0" w:color="auto"/>
        <w:right w:val="none" w:sz="0" w:space="0" w:color="auto"/>
      </w:divBdr>
    </w:div>
    <w:div w:id="196508640">
      <w:bodyDiv w:val="1"/>
      <w:marLeft w:val="0"/>
      <w:marRight w:val="0"/>
      <w:marTop w:val="0"/>
      <w:marBottom w:val="0"/>
      <w:divBdr>
        <w:top w:val="none" w:sz="0" w:space="0" w:color="auto"/>
        <w:left w:val="none" w:sz="0" w:space="0" w:color="auto"/>
        <w:bottom w:val="none" w:sz="0" w:space="0" w:color="auto"/>
        <w:right w:val="none" w:sz="0" w:space="0" w:color="auto"/>
      </w:divBdr>
    </w:div>
    <w:div w:id="196553206">
      <w:bodyDiv w:val="1"/>
      <w:marLeft w:val="0"/>
      <w:marRight w:val="0"/>
      <w:marTop w:val="0"/>
      <w:marBottom w:val="0"/>
      <w:divBdr>
        <w:top w:val="none" w:sz="0" w:space="0" w:color="auto"/>
        <w:left w:val="none" w:sz="0" w:space="0" w:color="auto"/>
        <w:bottom w:val="none" w:sz="0" w:space="0" w:color="auto"/>
        <w:right w:val="none" w:sz="0" w:space="0" w:color="auto"/>
      </w:divBdr>
    </w:div>
    <w:div w:id="196699445">
      <w:bodyDiv w:val="1"/>
      <w:marLeft w:val="0"/>
      <w:marRight w:val="0"/>
      <w:marTop w:val="0"/>
      <w:marBottom w:val="0"/>
      <w:divBdr>
        <w:top w:val="none" w:sz="0" w:space="0" w:color="auto"/>
        <w:left w:val="none" w:sz="0" w:space="0" w:color="auto"/>
        <w:bottom w:val="none" w:sz="0" w:space="0" w:color="auto"/>
        <w:right w:val="none" w:sz="0" w:space="0" w:color="auto"/>
      </w:divBdr>
    </w:div>
    <w:div w:id="196703231">
      <w:bodyDiv w:val="1"/>
      <w:marLeft w:val="0"/>
      <w:marRight w:val="0"/>
      <w:marTop w:val="0"/>
      <w:marBottom w:val="0"/>
      <w:divBdr>
        <w:top w:val="none" w:sz="0" w:space="0" w:color="auto"/>
        <w:left w:val="none" w:sz="0" w:space="0" w:color="auto"/>
        <w:bottom w:val="none" w:sz="0" w:space="0" w:color="auto"/>
        <w:right w:val="none" w:sz="0" w:space="0" w:color="auto"/>
      </w:divBdr>
      <w:divsChild>
        <w:div w:id="969169515">
          <w:marLeft w:val="480"/>
          <w:marRight w:val="0"/>
          <w:marTop w:val="0"/>
          <w:marBottom w:val="0"/>
          <w:divBdr>
            <w:top w:val="none" w:sz="0" w:space="0" w:color="auto"/>
            <w:left w:val="none" w:sz="0" w:space="0" w:color="auto"/>
            <w:bottom w:val="none" w:sz="0" w:space="0" w:color="auto"/>
            <w:right w:val="none" w:sz="0" w:space="0" w:color="auto"/>
          </w:divBdr>
        </w:div>
        <w:div w:id="1504707233">
          <w:marLeft w:val="480"/>
          <w:marRight w:val="0"/>
          <w:marTop w:val="0"/>
          <w:marBottom w:val="0"/>
          <w:divBdr>
            <w:top w:val="none" w:sz="0" w:space="0" w:color="auto"/>
            <w:left w:val="none" w:sz="0" w:space="0" w:color="auto"/>
            <w:bottom w:val="none" w:sz="0" w:space="0" w:color="auto"/>
            <w:right w:val="none" w:sz="0" w:space="0" w:color="auto"/>
          </w:divBdr>
        </w:div>
        <w:div w:id="1794978670">
          <w:marLeft w:val="480"/>
          <w:marRight w:val="0"/>
          <w:marTop w:val="0"/>
          <w:marBottom w:val="0"/>
          <w:divBdr>
            <w:top w:val="none" w:sz="0" w:space="0" w:color="auto"/>
            <w:left w:val="none" w:sz="0" w:space="0" w:color="auto"/>
            <w:bottom w:val="none" w:sz="0" w:space="0" w:color="auto"/>
            <w:right w:val="none" w:sz="0" w:space="0" w:color="auto"/>
          </w:divBdr>
        </w:div>
        <w:div w:id="198202771">
          <w:marLeft w:val="480"/>
          <w:marRight w:val="0"/>
          <w:marTop w:val="0"/>
          <w:marBottom w:val="0"/>
          <w:divBdr>
            <w:top w:val="none" w:sz="0" w:space="0" w:color="auto"/>
            <w:left w:val="none" w:sz="0" w:space="0" w:color="auto"/>
            <w:bottom w:val="none" w:sz="0" w:space="0" w:color="auto"/>
            <w:right w:val="none" w:sz="0" w:space="0" w:color="auto"/>
          </w:divBdr>
        </w:div>
        <w:div w:id="416295217">
          <w:marLeft w:val="480"/>
          <w:marRight w:val="0"/>
          <w:marTop w:val="0"/>
          <w:marBottom w:val="0"/>
          <w:divBdr>
            <w:top w:val="none" w:sz="0" w:space="0" w:color="auto"/>
            <w:left w:val="none" w:sz="0" w:space="0" w:color="auto"/>
            <w:bottom w:val="none" w:sz="0" w:space="0" w:color="auto"/>
            <w:right w:val="none" w:sz="0" w:space="0" w:color="auto"/>
          </w:divBdr>
        </w:div>
        <w:div w:id="1444838666">
          <w:marLeft w:val="480"/>
          <w:marRight w:val="0"/>
          <w:marTop w:val="0"/>
          <w:marBottom w:val="0"/>
          <w:divBdr>
            <w:top w:val="none" w:sz="0" w:space="0" w:color="auto"/>
            <w:left w:val="none" w:sz="0" w:space="0" w:color="auto"/>
            <w:bottom w:val="none" w:sz="0" w:space="0" w:color="auto"/>
            <w:right w:val="none" w:sz="0" w:space="0" w:color="auto"/>
          </w:divBdr>
        </w:div>
        <w:div w:id="85004095">
          <w:marLeft w:val="480"/>
          <w:marRight w:val="0"/>
          <w:marTop w:val="0"/>
          <w:marBottom w:val="0"/>
          <w:divBdr>
            <w:top w:val="none" w:sz="0" w:space="0" w:color="auto"/>
            <w:left w:val="none" w:sz="0" w:space="0" w:color="auto"/>
            <w:bottom w:val="none" w:sz="0" w:space="0" w:color="auto"/>
            <w:right w:val="none" w:sz="0" w:space="0" w:color="auto"/>
          </w:divBdr>
        </w:div>
        <w:div w:id="30570428">
          <w:marLeft w:val="480"/>
          <w:marRight w:val="0"/>
          <w:marTop w:val="0"/>
          <w:marBottom w:val="0"/>
          <w:divBdr>
            <w:top w:val="none" w:sz="0" w:space="0" w:color="auto"/>
            <w:left w:val="none" w:sz="0" w:space="0" w:color="auto"/>
            <w:bottom w:val="none" w:sz="0" w:space="0" w:color="auto"/>
            <w:right w:val="none" w:sz="0" w:space="0" w:color="auto"/>
          </w:divBdr>
        </w:div>
        <w:div w:id="116996594">
          <w:marLeft w:val="480"/>
          <w:marRight w:val="0"/>
          <w:marTop w:val="0"/>
          <w:marBottom w:val="0"/>
          <w:divBdr>
            <w:top w:val="none" w:sz="0" w:space="0" w:color="auto"/>
            <w:left w:val="none" w:sz="0" w:space="0" w:color="auto"/>
            <w:bottom w:val="none" w:sz="0" w:space="0" w:color="auto"/>
            <w:right w:val="none" w:sz="0" w:space="0" w:color="auto"/>
          </w:divBdr>
        </w:div>
        <w:div w:id="360788637">
          <w:marLeft w:val="480"/>
          <w:marRight w:val="0"/>
          <w:marTop w:val="0"/>
          <w:marBottom w:val="0"/>
          <w:divBdr>
            <w:top w:val="none" w:sz="0" w:space="0" w:color="auto"/>
            <w:left w:val="none" w:sz="0" w:space="0" w:color="auto"/>
            <w:bottom w:val="none" w:sz="0" w:space="0" w:color="auto"/>
            <w:right w:val="none" w:sz="0" w:space="0" w:color="auto"/>
          </w:divBdr>
        </w:div>
        <w:div w:id="1070270140">
          <w:marLeft w:val="480"/>
          <w:marRight w:val="0"/>
          <w:marTop w:val="0"/>
          <w:marBottom w:val="0"/>
          <w:divBdr>
            <w:top w:val="none" w:sz="0" w:space="0" w:color="auto"/>
            <w:left w:val="none" w:sz="0" w:space="0" w:color="auto"/>
            <w:bottom w:val="none" w:sz="0" w:space="0" w:color="auto"/>
            <w:right w:val="none" w:sz="0" w:space="0" w:color="auto"/>
          </w:divBdr>
        </w:div>
        <w:div w:id="1578244466">
          <w:marLeft w:val="480"/>
          <w:marRight w:val="0"/>
          <w:marTop w:val="0"/>
          <w:marBottom w:val="0"/>
          <w:divBdr>
            <w:top w:val="none" w:sz="0" w:space="0" w:color="auto"/>
            <w:left w:val="none" w:sz="0" w:space="0" w:color="auto"/>
            <w:bottom w:val="none" w:sz="0" w:space="0" w:color="auto"/>
            <w:right w:val="none" w:sz="0" w:space="0" w:color="auto"/>
          </w:divBdr>
        </w:div>
        <w:div w:id="676882486">
          <w:marLeft w:val="480"/>
          <w:marRight w:val="0"/>
          <w:marTop w:val="0"/>
          <w:marBottom w:val="0"/>
          <w:divBdr>
            <w:top w:val="none" w:sz="0" w:space="0" w:color="auto"/>
            <w:left w:val="none" w:sz="0" w:space="0" w:color="auto"/>
            <w:bottom w:val="none" w:sz="0" w:space="0" w:color="auto"/>
            <w:right w:val="none" w:sz="0" w:space="0" w:color="auto"/>
          </w:divBdr>
        </w:div>
        <w:div w:id="1948270518">
          <w:marLeft w:val="480"/>
          <w:marRight w:val="0"/>
          <w:marTop w:val="0"/>
          <w:marBottom w:val="0"/>
          <w:divBdr>
            <w:top w:val="none" w:sz="0" w:space="0" w:color="auto"/>
            <w:left w:val="none" w:sz="0" w:space="0" w:color="auto"/>
            <w:bottom w:val="none" w:sz="0" w:space="0" w:color="auto"/>
            <w:right w:val="none" w:sz="0" w:space="0" w:color="auto"/>
          </w:divBdr>
        </w:div>
        <w:div w:id="1075393865">
          <w:marLeft w:val="480"/>
          <w:marRight w:val="0"/>
          <w:marTop w:val="0"/>
          <w:marBottom w:val="0"/>
          <w:divBdr>
            <w:top w:val="none" w:sz="0" w:space="0" w:color="auto"/>
            <w:left w:val="none" w:sz="0" w:space="0" w:color="auto"/>
            <w:bottom w:val="none" w:sz="0" w:space="0" w:color="auto"/>
            <w:right w:val="none" w:sz="0" w:space="0" w:color="auto"/>
          </w:divBdr>
        </w:div>
        <w:div w:id="1367214928">
          <w:marLeft w:val="480"/>
          <w:marRight w:val="0"/>
          <w:marTop w:val="0"/>
          <w:marBottom w:val="0"/>
          <w:divBdr>
            <w:top w:val="none" w:sz="0" w:space="0" w:color="auto"/>
            <w:left w:val="none" w:sz="0" w:space="0" w:color="auto"/>
            <w:bottom w:val="none" w:sz="0" w:space="0" w:color="auto"/>
            <w:right w:val="none" w:sz="0" w:space="0" w:color="auto"/>
          </w:divBdr>
        </w:div>
        <w:div w:id="2118285993">
          <w:marLeft w:val="480"/>
          <w:marRight w:val="0"/>
          <w:marTop w:val="0"/>
          <w:marBottom w:val="0"/>
          <w:divBdr>
            <w:top w:val="none" w:sz="0" w:space="0" w:color="auto"/>
            <w:left w:val="none" w:sz="0" w:space="0" w:color="auto"/>
            <w:bottom w:val="none" w:sz="0" w:space="0" w:color="auto"/>
            <w:right w:val="none" w:sz="0" w:space="0" w:color="auto"/>
          </w:divBdr>
        </w:div>
        <w:div w:id="1375930704">
          <w:marLeft w:val="480"/>
          <w:marRight w:val="0"/>
          <w:marTop w:val="0"/>
          <w:marBottom w:val="0"/>
          <w:divBdr>
            <w:top w:val="none" w:sz="0" w:space="0" w:color="auto"/>
            <w:left w:val="none" w:sz="0" w:space="0" w:color="auto"/>
            <w:bottom w:val="none" w:sz="0" w:space="0" w:color="auto"/>
            <w:right w:val="none" w:sz="0" w:space="0" w:color="auto"/>
          </w:divBdr>
        </w:div>
        <w:div w:id="982932182">
          <w:marLeft w:val="480"/>
          <w:marRight w:val="0"/>
          <w:marTop w:val="0"/>
          <w:marBottom w:val="0"/>
          <w:divBdr>
            <w:top w:val="none" w:sz="0" w:space="0" w:color="auto"/>
            <w:left w:val="none" w:sz="0" w:space="0" w:color="auto"/>
            <w:bottom w:val="none" w:sz="0" w:space="0" w:color="auto"/>
            <w:right w:val="none" w:sz="0" w:space="0" w:color="auto"/>
          </w:divBdr>
        </w:div>
        <w:div w:id="1592083619">
          <w:marLeft w:val="480"/>
          <w:marRight w:val="0"/>
          <w:marTop w:val="0"/>
          <w:marBottom w:val="0"/>
          <w:divBdr>
            <w:top w:val="none" w:sz="0" w:space="0" w:color="auto"/>
            <w:left w:val="none" w:sz="0" w:space="0" w:color="auto"/>
            <w:bottom w:val="none" w:sz="0" w:space="0" w:color="auto"/>
            <w:right w:val="none" w:sz="0" w:space="0" w:color="auto"/>
          </w:divBdr>
        </w:div>
        <w:div w:id="911088601">
          <w:marLeft w:val="480"/>
          <w:marRight w:val="0"/>
          <w:marTop w:val="0"/>
          <w:marBottom w:val="0"/>
          <w:divBdr>
            <w:top w:val="none" w:sz="0" w:space="0" w:color="auto"/>
            <w:left w:val="none" w:sz="0" w:space="0" w:color="auto"/>
            <w:bottom w:val="none" w:sz="0" w:space="0" w:color="auto"/>
            <w:right w:val="none" w:sz="0" w:space="0" w:color="auto"/>
          </w:divBdr>
        </w:div>
        <w:div w:id="1433210636">
          <w:marLeft w:val="480"/>
          <w:marRight w:val="0"/>
          <w:marTop w:val="0"/>
          <w:marBottom w:val="0"/>
          <w:divBdr>
            <w:top w:val="none" w:sz="0" w:space="0" w:color="auto"/>
            <w:left w:val="none" w:sz="0" w:space="0" w:color="auto"/>
            <w:bottom w:val="none" w:sz="0" w:space="0" w:color="auto"/>
            <w:right w:val="none" w:sz="0" w:space="0" w:color="auto"/>
          </w:divBdr>
        </w:div>
        <w:div w:id="1540586668">
          <w:marLeft w:val="480"/>
          <w:marRight w:val="0"/>
          <w:marTop w:val="0"/>
          <w:marBottom w:val="0"/>
          <w:divBdr>
            <w:top w:val="none" w:sz="0" w:space="0" w:color="auto"/>
            <w:left w:val="none" w:sz="0" w:space="0" w:color="auto"/>
            <w:bottom w:val="none" w:sz="0" w:space="0" w:color="auto"/>
            <w:right w:val="none" w:sz="0" w:space="0" w:color="auto"/>
          </w:divBdr>
        </w:div>
        <w:div w:id="1895195782">
          <w:marLeft w:val="480"/>
          <w:marRight w:val="0"/>
          <w:marTop w:val="0"/>
          <w:marBottom w:val="0"/>
          <w:divBdr>
            <w:top w:val="none" w:sz="0" w:space="0" w:color="auto"/>
            <w:left w:val="none" w:sz="0" w:space="0" w:color="auto"/>
            <w:bottom w:val="none" w:sz="0" w:space="0" w:color="auto"/>
            <w:right w:val="none" w:sz="0" w:space="0" w:color="auto"/>
          </w:divBdr>
        </w:div>
        <w:div w:id="439564729">
          <w:marLeft w:val="480"/>
          <w:marRight w:val="0"/>
          <w:marTop w:val="0"/>
          <w:marBottom w:val="0"/>
          <w:divBdr>
            <w:top w:val="none" w:sz="0" w:space="0" w:color="auto"/>
            <w:left w:val="none" w:sz="0" w:space="0" w:color="auto"/>
            <w:bottom w:val="none" w:sz="0" w:space="0" w:color="auto"/>
            <w:right w:val="none" w:sz="0" w:space="0" w:color="auto"/>
          </w:divBdr>
        </w:div>
        <w:div w:id="362100196">
          <w:marLeft w:val="480"/>
          <w:marRight w:val="0"/>
          <w:marTop w:val="0"/>
          <w:marBottom w:val="0"/>
          <w:divBdr>
            <w:top w:val="none" w:sz="0" w:space="0" w:color="auto"/>
            <w:left w:val="none" w:sz="0" w:space="0" w:color="auto"/>
            <w:bottom w:val="none" w:sz="0" w:space="0" w:color="auto"/>
            <w:right w:val="none" w:sz="0" w:space="0" w:color="auto"/>
          </w:divBdr>
        </w:div>
        <w:div w:id="212548692">
          <w:marLeft w:val="480"/>
          <w:marRight w:val="0"/>
          <w:marTop w:val="0"/>
          <w:marBottom w:val="0"/>
          <w:divBdr>
            <w:top w:val="none" w:sz="0" w:space="0" w:color="auto"/>
            <w:left w:val="none" w:sz="0" w:space="0" w:color="auto"/>
            <w:bottom w:val="none" w:sz="0" w:space="0" w:color="auto"/>
            <w:right w:val="none" w:sz="0" w:space="0" w:color="auto"/>
          </w:divBdr>
        </w:div>
        <w:div w:id="1795244838">
          <w:marLeft w:val="480"/>
          <w:marRight w:val="0"/>
          <w:marTop w:val="0"/>
          <w:marBottom w:val="0"/>
          <w:divBdr>
            <w:top w:val="none" w:sz="0" w:space="0" w:color="auto"/>
            <w:left w:val="none" w:sz="0" w:space="0" w:color="auto"/>
            <w:bottom w:val="none" w:sz="0" w:space="0" w:color="auto"/>
            <w:right w:val="none" w:sz="0" w:space="0" w:color="auto"/>
          </w:divBdr>
        </w:div>
        <w:div w:id="749498952">
          <w:marLeft w:val="480"/>
          <w:marRight w:val="0"/>
          <w:marTop w:val="0"/>
          <w:marBottom w:val="0"/>
          <w:divBdr>
            <w:top w:val="none" w:sz="0" w:space="0" w:color="auto"/>
            <w:left w:val="none" w:sz="0" w:space="0" w:color="auto"/>
            <w:bottom w:val="none" w:sz="0" w:space="0" w:color="auto"/>
            <w:right w:val="none" w:sz="0" w:space="0" w:color="auto"/>
          </w:divBdr>
        </w:div>
        <w:div w:id="1398360546">
          <w:marLeft w:val="480"/>
          <w:marRight w:val="0"/>
          <w:marTop w:val="0"/>
          <w:marBottom w:val="0"/>
          <w:divBdr>
            <w:top w:val="none" w:sz="0" w:space="0" w:color="auto"/>
            <w:left w:val="none" w:sz="0" w:space="0" w:color="auto"/>
            <w:bottom w:val="none" w:sz="0" w:space="0" w:color="auto"/>
            <w:right w:val="none" w:sz="0" w:space="0" w:color="auto"/>
          </w:divBdr>
        </w:div>
        <w:div w:id="1846826071">
          <w:marLeft w:val="480"/>
          <w:marRight w:val="0"/>
          <w:marTop w:val="0"/>
          <w:marBottom w:val="0"/>
          <w:divBdr>
            <w:top w:val="none" w:sz="0" w:space="0" w:color="auto"/>
            <w:left w:val="none" w:sz="0" w:space="0" w:color="auto"/>
            <w:bottom w:val="none" w:sz="0" w:space="0" w:color="auto"/>
            <w:right w:val="none" w:sz="0" w:space="0" w:color="auto"/>
          </w:divBdr>
        </w:div>
        <w:div w:id="616562831">
          <w:marLeft w:val="480"/>
          <w:marRight w:val="0"/>
          <w:marTop w:val="0"/>
          <w:marBottom w:val="0"/>
          <w:divBdr>
            <w:top w:val="none" w:sz="0" w:space="0" w:color="auto"/>
            <w:left w:val="none" w:sz="0" w:space="0" w:color="auto"/>
            <w:bottom w:val="none" w:sz="0" w:space="0" w:color="auto"/>
            <w:right w:val="none" w:sz="0" w:space="0" w:color="auto"/>
          </w:divBdr>
        </w:div>
        <w:div w:id="2027631447">
          <w:marLeft w:val="480"/>
          <w:marRight w:val="0"/>
          <w:marTop w:val="0"/>
          <w:marBottom w:val="0"/>
          <w:divBdr>
            <w:top w:val="none" w:sz="0" w:space="0" w:color="auto"/>
            <w:left w:val="none" w:sz="0" w:space="0" w:color="auto"/>
            <w:bottom w:val="none" w:sz="0" w:space="0" w:color="auto"/>
            <w:right w:val="none" w:sz="0" w:space="0" w:color="auto"/>
          </w:divBdr>
        </w:div>
        <w:div w:id="924845451">
          <w:marLeft w:val="480"/>
          <w:marRight w:val="0"/>
          <w:marTop w:val="0"/>
          <w:marBottom w:val="0"/>
          <w:divBdr>
            <w:top w:val="none" w:sz="0" w:space="0" w:color="auto"/>
            <w:left w:val="none" w:sz="0" w:space="0" w:color="auto"/>
            <w:bottom w:val="none" w:sz="0" w:space="0" w:color="auto"/>
            <w:right w:val="none" w:sz="0" w:space="0" w:color="auto"/>
          </w:divBdr>
        </w:div>
        <w:div w:id="585387822">
          <w:marLeft w:val="480"/>
          <w:marRight w:val="0"/>
          <w:marTop w:val="0"/>
          <w:marBottom w:val="0"/>
          <w:divBdr>
            <w:top w:val="none" w:sz="0" w:space="0" w:color="auto"/>
            <w:left w:val="none" w:sz="0" w:space="0" w:color="auto"/>
            <w:bottom w:val="none" w:sz="0" w:space="0" w:color="auto"/>
            <w:right w:val="none" w:sz="0" w:space="0" w:color="auto"/>
          </w:divBdr>
        </w:div>
        <w:div w:id="685062375">
          <w:marLeft w:val="480"/>
          <w:marRight w:val="0"/>
          <w:marTop w:val="0"/>
          <w:marBottom w:val="0"/>
          <w:divBdr>
            <w:top w:val="none" w:sz="0" w:space="0" w:color="auto"/>
            <w:left w:val="none" w:sz="0" w:space="0" w:color="auto"/>
            <w:bottom w:val="none" w:sz="0" w:space="0" w:color="auto"/>
            <w:right w:val="none" w:sz="0" w:space="0" w:color="auto"/>
          </w:divBdr>
        </w:div>
        <w:div w:id="562719836">
          <w:marLeft w:val="480"/>
          <w:marRight w:val="0"/>
          <w:marTop w:val="0"/>
          <w:marBottom w:val="0"/>
          <w:divBdr>
            <w:top w:val="none" w:sz="0" w:space="0" w:color="auto"/>
            <w:left w:val="none" w:sz="0" w:space="0" w:color="auto"/>
            <w:bottom w:val="none" w:sz="0" w:space="0" w:color="auto"/>
            <w:right w:val="none" w:sz="0" w:space="0" w:color="auto"/>
          </w:divBdr>
        </w:div>
        <w:div w:id="688410068">
          <w:marLeft w:val="480"/>
          <w:marRight w:val="0"/>
          <w:marTop w:val="0"/>
          <w:marBottom w:val="0"/>
          <w:divBdr>
            <w:top w:val="none" w:sz="0" w:space="0" w:color="auto"/>
            <w:left w:val="none" w:sz="0" w:space="0" w:color="auto"/>
            <w:bottom w:val="none" w:sz="0" w:space="0" w:color="auto"/>
            <w:right w:val="none" w:sz="0" w:space="0" w:color="auto"/>
          </w:divBdr>
        </w:div>
        <w:div w:id="1815020523">
          <w:marLeft w:val="480"/>
          <w:marRight w:val="0"/>
          <w:marTop w:val="0"/>
          <w:marBottom w:val="0"/>
          <w:divBdr>
            <w:top w:val="none" w:sz="0" w:space="0" w:color="auto"/>
            <w:left w:val="none" w:sz="0" w:space="0" w:color="auto"/>
            <w:bottom w:val="none" w:sz="0" w:space="0" w:color="auto"/>
            <w:right w:val="none" w:sz="0" w:space="0" w:color="auto"/>
          </w:divBdr>
        </w:div>
        <w:div w:id="1734156495">
          <w:marLeft w:val="480"/>
          <w:marRight w:val="0"/>
          <w:marTop w:val="0"/>
          <w:marBottom w:val="0"/>
          <w:divBdr>
            <w:top w:val="none" w:sz="0" w:space="0" w:color="auto"/>
            <w:left w:val="none" w:sz="0" w:space="0" w:color="auto"/>
            <w:bottom w:val="none" w:sz="0" w:space="0" w:color="auto"/>
            <w:right w:val="none" w:sz="0" w:space="0" w:color="auto"/>
          </w:divBdr>
        </w:div>
        <w:div w:id="935744266">
          <w:marLeft w:val="480"/>
          <w:marRight w:val="0"/>
          <w:marTop w:val="0"/>
          <w:marBottom w:val="0"/>
          <w:divBdr>
            <w:top w:val="none" w:sz="0" w:space="0" w:color="auto"/>
            <w:left w:val="none" w:sz="0" w:space="0" w:color="auto"/>
            <w:bottom w:val="none" w:sz="0" w:space="0" w:color="auto"/>
            <w:right w:val="none" w:sz="0" w:space="0" w:color="auto"/>
          </w:divBdr>
        </w:div>
        <w:div w:id="1427073362">
          <w:marLeft w:val="480"/>
          <w:marRight w:val="0"/>
          <w:marTop w:val="0"/>
          <w:marBottom w:val="0"/>
          <w:divBdr>
            <w:top w:val="none" w:sz="0" w:space="0" w:color="auto"/>
            <w:left w:val="none" w:sz="0" w:space="0" w:color="auto"/>
            <w:bottom w:val="none" w:sz="0" w:space="0" w:color="auto"/>
            <w:right w:val="none" w:sz="0" w:space="0" w:color="auto"/>
          </w:divBdr>
        </w:div>
        <w:div w:id="560530492">
          <w:marLeft w:val="480"/>
          <w:marRight w:val="0"/>
          <w:marTop w:val="0"/>
          <w:marBottom w:val="0"/>
          <w:divBdr>
            <w:top w:val="none" w:sz="0" w:space="0" w:color="auto"/>
            <w:left w:val="none" w:sz="0" w:space="0" w:color="auto"/>
            <w:bottom w:val="none" w:sz="0" w:space="0" w:color="auto"/>
            <w:right w:val="none" w:sz="0" w:space="0" w:color="auto"/>
          </w:divBdr>
        </w:div>
        <w:div w:id="2070688284">
          <w:marLeft w:val="480"/>
          <w:marRight w:val="0"/>
          <w:marTop w:val="0"/>
          <w:marBottom w:val="0"/>
          <w:divBdr>
            <w:top w:val="none" w:sz="0" w:space="0" w:color="auto"/>
            <w:left w:val="none" w:sz="0" w:space="0" w:color="auto"/>
            <w:bottom w:val="none" w:sz="0" w:space="0" w:color="auto"/>
            <w:right w:val="none" w:sz="0" w:space="0" w:color="auto"/>
          </w:divBdr>
        </w:div>
        <w:div w:id="2142647843">
          <w:marLeft w:val="480"/>
          <w:marRight w:val="0"/>
          <w:marTop w:val="0"/>
          <w:marBottom w:val="0"/>
          <w:divBdr>
            <w:top w:val="none" w:sz="0" w:space="0" w:color="auto"/>
            <w:left w:val="none" w:sz="0" w:space="0" w:color="auto"/>
            <w:bottom w:val="none" w:sz="0" w:space="0" w:color="auto"/>
            <w:right w:val="none" w:sz="0" w:space="0" w:color="auto"/>
          </w:divBdr>
        </w:div>
        <w:div w:id="1865710035">
          <w:marLeft w:val="480"/>
          <w:marRight w:val="0"/>
          <w:marTop w:val="0"/>
          <w:marBottom w:val="0"/>
          <w:divBdr>
            <w:top w:val="none" w:sz="0" w:space="0" w:color="auto"/>
            <w:left w:val="none" w:sz="0" w:space="0" w:color="auto"/>
            <w:bottom w:val="none" w:sz="0" w:space="0" w:color="auto"/>
            <w:right w:val="none" w:sz="0" w:space="0" w:color="auto"/>
          </w:divBdr>
        </w:div>
        <w:div w:id="1153834990">
          <w:marLeft w:val="480"/>
          <w:marRight w:val="0"/>
          <w:marTop w:val="0"/>
          <w:marBottom w:val="0"/>
          <w:divBdr>
            <w:top w:val="none" w:sz="0" w:space="0" w:color="auto"/>
            <w:left w:val="none" w:sz="0" w:space="0" w:color="auto"/>
            <w:bottom w:val="none" w:sz="0" w:space="0" w:color="auto"/>
            <w:right w:val="none" w:sz="0" w:space="0" w:color="auto"/>
          </w:divBdr>
        </w:div>
        <w:div w:id="192502351">
          <w:marLeft w:val="480"/>
          <w:marRight w:val="0"/>
          <w:marTop w:val="0"/>
          <w:marBottom w:val="0"/>
          <w:divBdr>
            <w:top w:val="none" w:sz="0" w:space="0" w:color="auto"/>
            <w:left w:val="none" w:sz="0" w:space="0" w:color="auto"/>
            <w:bottom w:val="none" w:sz="0" w:space="0" w:color="auto"/>
            <w:right w:val="none" w:sz="0" w:space="0" w:color="auto"/>
          </w:divBdr>
        </w:div>
        <w:div w:id="644898720">
          <w:marLeft w:val="480"/>
          <w:marRight w:val="0"/>
          <w:marTop w:val="0"/>
          <w:marBottom w:val="0"/>
          <w:divBdr>
            <w:top w:val="none" w:sz="0" w:space="0" w:color="auto"/>
            <w:left w:val="none" w:sz="0" w:space="0" w:color="auto"/>
            <w:bottom w:val="none" w:sz="0" w:space="0" w:color="auto"/>
            <w:right w:val="none" w:sz="0" w:space="0" w:color="auto"/>
          </w:divBdr>
        </w:div>
        <w:div w:id="366101932">
          <w:marLeft w:val="480"/>
          <w:marRight w:val="0"/>
          <w:marTop w:val="0"/>
          <w:marBottom w:val="0"/>
          <w:divBdr>
            <w:top w:val="none" w:sz="0" w:space="0" w:color="auto"/>
            <w:left w:val="none" w:sz="0" w:space="0" w:color="auto"/>
            <w:bottom w:val="none" w:sz="0" w:space="0" w:color="auto"/>
            <w:right w:val="none" w:sz="0" w:space="0" w:color="auto"/>
          </w:divBdr>
        </w:div>
        <w:div w:id="2071614546">
          <w:marLeft w:val="480"/>
          <w:marRight w:val="0"/>
          <w:marTop w:val="0"/>
          <w:marBottom w:val="0"/>
          <w:divBdr>
            <w:top w:val="none" w:sz="0" w:space="0" w:color="auto"/>
            <w:left w:val="none" w:sz="0" w:space="0" w:color="auto"/>
            <w:bottom w:val="none" w:sz="0" w:space="0" w:color="auto"/>
            <w:right w:val="none" w:sz="0" w:space="0" w:color="auto"/>
          </w:divBdr>
        </w:div>
        <w:div w:id="1898785248">
          <w:marLeft w:val="480"/>
          <w:marRight w:val="0"/>
          <w:marTop w:val="0"/>
          <w:marBottom w:val="0"/>
          <w:divBdr>
            <w:top w:val="none" w:sz="0" w:space="0" w:color="auto"/>
            <w:left w:val="none" w:sz="0" w:space="0" w:color="auto"/>
            <w:bottom w:val="none" w:sz="0" w:space="0" w:color="auto"/>
            <w:right w:val="none" w:sz="0" w:space="0" w:color="auto"/>
          </w:divBdr>
        </w:div>
        <w:div w:id="487330273">
          <w:marLeft w:val="480"/>
          <w:marRight w:val="0"/>
          <w:marTop w:val="0"/>
          <w:marBottom w:val="0"/>
          <w:divBdr>
            <w:top w:val="none" w:sz="0" w:space="0" w:color="auto"/>
            <w:left w:val="none" w:sz="0" w:space="0" w:color="auto"/>
            <w:bottom w:val="none" w:sz="0" w:space="0" w:color="auto"/>
            <w:right w:val="none" w:sz="0" w:space="0" w:color="auto"/>
          </w:divBdr>
        </w:div>
        <w:div w:id="1996495694">
          <w:marLeft w:val="480"/>
          <w:marRight w:val="0"/>
          <w:marTop w:val="0"/>
          <w:marBottom w:val="0"/>
          <w:divBdr>
            <w:top w:val="none" w:sz="0" w:space="0" w:color="auto"/>
            <w:left w:val="none" w:sz="0" w:space="0" w:color="auto"/>
            <w:bottom w:val="none" w:sz="0" w:space="0" w:color="auto"/>
            <w:right w:val="none" w:sz="0" w:space="0" w:color="auto"/>
          </w:divBdr>
        </w:div>
        <w:div w:id="2098790870">
          <w:marLeft w:val="480"/>
          <w:marRight w:val="0"/>
          <w:marTop w:val="0"/>
          <w:marBottom w:val="0"/>
          <w:divBdr>
            <w:top w:val="none" w:sz="0" w:space="0" w:color="auto"/>
            <w:left w:val="none" w:sz="0" w:space="0" w:color="auto"/>
            <w:bottom w:val="none" w:sz="0" w:space="0" w:color="auto"/>
            <w:right w:val="none" w:sz="0" w:space="0" w:color="auto"/>
          </w:divBdr>
        </w:div>
        <w:div w:id="1864249479">
          <w:marLeft w:val="480"/>
          <w:marRight w:val="0"/>
          <w:marTop w:val="0"/>
          <w:marBottom w:val="0"/>
          <w:divBdr>
            <w:top w:val="none" w:sz="0" w:space="0" w:color="auto"/>
            <w:left w:val="none" w:sz="0" w:space="0" w:color="auto"/>
            <w:bottom w:val="none" w:sz="0" w:space="0" w:color="auto"/>
            <w:right w:val="none" w:sz="0" w:space="0" w:color="auto"/>
          </w:divBdr>
        </w:div>
        <w:div w:id="1108044948">
          <w:marLeft w:val="480"/>
          <w:marRight w:val="0"/>
          <w:marTop w:val="0"/>
          <w:marBottom w:val="0"/>
          <w:divBdr>
            <w:top w:val="none" w:sz="0" w:space="0" w:color="auto"/>
            <w:left w:val="none" w:sz="0" w:space="0" w:color="auto"/>
            <w:bottom w:val="none" w:sz="0" w:space="0" w:color="auto"/>
            <w:right w:val="none" w:sz="0" w:space="0" w:color="auto"/>
          </w:divBdr>
        </w:div>
        <w:div w:id="75399032">
          <w:marLeft w:val="480"/>
          <w:marRight w:val="0"/>
          <w:marTop w:val="0"/>
          <w:marBottom w:val="0"/>
          <w:divBdr>
            <w:top w:val="none" w:sz="0" w:space="0" w:color="auto"/>
            <w:left w:val="none" w:sz="0" w:space="0" w:color="auto"/>
            <w:bottom w:val="none" w:sz="0" w:space="0" w:color="auto"/>
            <w:right w:val="none" w:sz="0" w:space="0" w:color="auto"/>
          </w:divBdr>
        </w:div>
        <w:div w:id="1425154411">
          <w:marLeft w:val="480"/>
          <w:marRight w:val="0"/>
          <w:marTop w:val="0"/>
          <w:marBottom w:val="0"/>
          <w:divBdr>
            <w:top w:val="none" w:sz="0" w:space="0" w:color="auto"/>
            <w:left w:val="none" w:sz="0" w:space="0" w:color="auto"/>
            <w:bottom w:val="none" w:sz="0" w:space="0" w:color="auto"/>
            <w:right w:val="none" w:sz="0" w:space="0" w:color="auto"/>
          </w:divBdr>
        </w:div>
      </w:divsChild>
    </w:div>
    <w:div w:id="197667121">
      <w:bodyDiv w:val="1"/>
      <w:marLeft w:val="0"/>
      <w:marRight w:val="0"/>
      <w:marTop w:val="0"/>
      <w:marBottom w:val="0"/>
      <w:divBdr>
        <w:top w:val="none" w:sz="0" w:space="0" w:color="auto"/>
        <w:left w:val="none" w:sz="0" w:space="0" w:color="auto"/>
        <w:bottom w:val="none" w:sz="0" w:space="0" w:color="auto"/>
        <w:right w:val="none" w:sz="0" w:space="0" w:color="auto"/>
      </w:divBdr>
      <w:divsChild>
        <w:div w:id="500435413">
          <w:marLeft w:val="480"/>
          <w:marRight w:val="0"/>
          <w:marTop w:val="0"/>
          <w:marBottom w:val="0"/>
          <w:divBdr>
            <w:top w:val="none" w:sz="0" w:space="0" w:color="auto"/>
            <w:left w:val="none" w:sz="0" w:space="0" w:color="auto"/>
            <w:bottom w:val="none" w:sz="0" w:space="0" w:color="auto"/>
            <w:right w:val="none" w:sz="0" w:space="0" w:color="auto"/>
          </w:divBdr>
        </w:div>
        <w:div w:id="1196500781">
          <w:marLeft w:val="480"/>
          <w:marRight w:val="0"/>
          <w:marTop w:val="0"/>
          <w:marBottom w:val="0"/>
          <w:divBdr>
            <w:top w:val="none" w:sz="0" w:space="0" w:color="auto"/>
            <w:left w:val="none" w:sz="0" w:space="0" w:color="auto"/>
            <w:bottom w:val="none" w:sz="0" w:space="0" w:color="auto"/>
            <w:right w:val="none" w:sz="0" w:space="0" w:color="auto"/>
          </w:divBdr>
        </w:div>
        <w:div w:id="1899316183">
          <w:marLeft w:val="480"/>
          <w:marRight w:val="0"/>
          <w:marTop w:val="0"/>
          <w:marBottom w:val="0"/>
          <w:divBdr>
            <w:top w:val="none" w:sz="0" w:space="0" w:color="auto"/>
            <w:left w:val="none" w:sz="0" w:space="0" w:color="auto"/>
            <w:bottom w:val="none" w:sz="0" w:space="0" w:color="auto"/>
            <w:right w:val="none" w:sz="0" w:space="0" w:color="auto"/>
          </w:divBdr>
        </w:div>
        <w:div w:id="716389771">
          <w:marLeft w:val="480"/>
          <w:marRight w:val="0"/>
          <w:marTop w:val="0"/>
          <w:marBottom w:val="0"/>
          <w:divBdr>
            <w:top w:val="none" w:sz="0" w:space="0" w:color="auto"/>
            <w:left w:val="none" w:sz="0" w:space="0" w:color="auto"/>
            <w:bottom w:val="none" w:sz="0" w:space="0" w:color="auto"/>
            <w:right w:val="none" w:sz="0" w:space="0" w:color="auto"/>
          </w:divBdr>
        </w:div>
        <w:div w:id="472138241">
          <w:marLeft w:val="480"/>
          <w:marRight w:val="0"/>
          <w:marTop w:val="0"/>
          <w:marBottom w:val="0"/>
          <w:divBdr>
            <w:top w:val="none" w:sz="0" w:space="0" w:color="auto"/>
            <w:left w:val="none" w:sz="0" w:space="0" w:color="auto"/>
            <w:bottom w:val="none" w:sz="0" w:space="0" w:color="auto"/>
            <w:right w:val="none" w:sz="0" w:space="0" w:color="auto"/>
          </w:divBdr>
        </w:div>
        <w:div w:id="1294746530">
          <w:marLeft w:val="480"/>
          <w:marRight w:val="0"/>
          <w:marTop w:val="0"/>
          <w:marBottom w:val="0"/>
          <w:divBdr>
            <w:top w:val="none" w:sz="0" w:space="0" w:color="auto"/>
            <w:left w:val="none" w:sz="0" w:space="0" w:color="auto"/>
            <w:bottom w:val="none" w:sz="0" w:space="0" w:color="auto"/>
            <w:right w:val="none" w:sz="0" w:space="0" w:color="auto"/>
          </w:divBdr>
        </w:div>
        <w:div w:id="746458688">
          <w:marLeft w:val="480"/>
          <w:marRight w:val="0"/>
          <w:marTop w:val="0"/>
          <w:marBottom w:val="0"/>
          <w:divBdr>
            <w:top w:val="none" w:sz="0" w:space="0" w:color="auto"/>
            <w:left w:val="none" w:sz="0" w:space="0" w:color="auto"/>
            <w:bottom w:val="none" w:sz="0" w:space="0" w:color="auto"/>
            <w:right w:val="none" w:sz="0" w:space="0" w:color="auto"/>
          </w:divBdr>
        </w:div>
        <w:div w:id="817914513">
          <w:marLeft w:val="480"/>
          <w:marRight w:val="0"/>
          <w:marTop w:val="0"/>
          <w:marBottom w:val="0"/>
          <w:divBdr>
            <w:top w:val="none" w:sz="0" w:space="0" w:color="auto"/>
            <w:left w:val="none" w:sz="0" w:space="0" w:color="auto"/>
            <w:bottom w:val="none" w:sz="0" w:space="0" w:color="auto"/>
            <w:right w:val="none" w:sz="0" w:space="0" w:color="auto"/>
          </w:divBdr>
        </w:div>
        <w:div w:id="1771007685">
          <w:marLeft w:val="480"/>
          <w:marRight w:val="0"/>
          <w:marTop w:val="0"/>
          <w:marBottom w:val="0"/>
          <w:divBdr>
            <w:top w:val="none" w:sz="0" w:space="0" w:color="auto"/>
            <w:left w:val="none" w:sz="0" w:space="0" w:color="auto"/>
            <w:bottom w:val="none" w:sz="0" w:space="0" w:color="auto"/>
            <w:right w:val="none" w:sz="0" w:space="0" w:color="auto"/>
          </w:divBdr>
        </w:div>
        <w:div w:id="891308466">
          <w:marLeft w:val="480"/>
          <w:marRight w:val="0"/>
          <w:marTop w:val="0"/>
          <w:marBottom w:val="0"/>
          <w:divBdr>
            <w:top w:val="none" w:sz="0" w:space="0" w:color="auto"/>
            <w:left w:val="none" w:sz="0" w:space="0" w:color="auto"/>
            <w:bottom w:val="none" w:sz="0" w:space="0" w:color="auto"/>
            <w:right w:val="none" w:sz="0" w:space="0" w:color="auto"/>
          </w:divBdr>
        </w:div>
        <w:div w:id="1646886545">
          <w:marLeft w:val="480"/>
          <w:marRight w:val="0"/>
          <w:marTop w:val="0"/>
          <w:marBottom w:val="0"/>
          <w:divBdr>
            <w:top w:val="none" w:sz="0" w:space="0" w:color="auto"/>
            <w:left w:val="none" w:sz="0" w:space="0" w:color="auto"/>
            <w:bottom w:val="none" w:sz="0" w:space="0" w:color="auto"/>
            <w:right w:val="none" w:sz="0" w:space="0" w:color="auto"/>
          </w:divBdr>
        </w:div>
        <w:div w:id="1028869363">
          <w:marLeft w:val="480"/>
          <w:marRight w:val="0"/>
          <w:marTop w:val="0"/>
          <w:marBottom w:val="0"/>
          <w:divBdr>
            <w:top w:val="none" w:sz="0" w:space="0" w:color="auto"/>
            <w:left w:val="none" w:sz="0" w:space="0" w:color="auto"/>
            <w:bottom w:val="none" w:sz="0" w:space="0" w:color="auto"/>
            <w:right w:val="none" w:sz="0" w:space="0" w:color="auto"/>
          </w:divBdr>
        </w:div>
        <w:div w:id="938025946">
          <w:marLeft w:val="480"/>
          <w:marRight w:val="0"/>
          <w:marTop w:val="0"/>
          <w:marBottom w:val="0"/>
          <w:divBdr>
            <w:top w:val="none" w:sz="0" w:space="0" w:color="auto"/>
            <w:left w:val="none" w:sz="0" w:space="0" w:color="auto"/>
            <w:bottom w:val="none" w:sz="0" w:space="0" w:color="auto"/>
            <w:right w:val="none" w:sz="0" w:space="0" w:color="auto"/>
          </w:divBdr>
        </w:div>
        <w:div w:id="67849224">
          <w:marLeft w:val="480"/>
          <w:marRight w:val="0"/>
          <w:marTop w:val="0"/>
          <w:marBottom w:val="0"/>
          <w:divBdr>
            <w:top w:val="none" w:sz="0" w:space="0" w:color="auto"/>
            <w:left w:val="none" w:sz="0" w:space="0" w:color="auto"/>
            <w:bottom w:val="none" w:sz="0" w:space="0" w:color="auto"/>
            <w:right w:val="none" w:sz="0" w:space="0" w:color="auto"/>
          </w:divBdr>
        </w:div>
        <w:div w:id="1920406223">
          <w:marLeft w:val="480"/>
          <w:marRight w:val="0"/>
          <w:marTop w:val="0"/>
          <w:marBottom w:val="0"/>
          <w:divBdr>
            <w:top w:val="none" w:sz="0" w:space="0" w:color="auto"/>
            <w:left w:val="none" w:sz="0" w:space="0" w:color="auto"/>
            <w:bottom w:val="none" w:sz="0" w:space="0" w:color="auto"/>
            <w:right w:val="none" w:sz="0" w:space="0" w:color="auto"/>
          </w:divBdr>
        </w:div>
        <w:div w:id="372192000">
          <w:marLeft w:val="480"/>
          <w:marRight w:val="0"/>
          <w:marTop w:val="0"/>
          <w:marBottom w:val="0"/>
          <w:divBdr>
            <w:top w:val="none" w:sz="0" w:space="0" w:color="auto"/>
            <w:left w:val="none" w:sz="0" w:space="0" w:color="auto"/>
            <w:bottom w:val="none" w:sz="0" w:space="0" w:color="auto"/>
            <w:right w:val="none" w:sz="0" w:space="0" w:color="auto"/>
          </w:divBdr>
        </w:div>
        <w:div w:id="334188003">
          <w:marLeft w:val="480"/>
          <w:marRight w:val="0"/>
          <w:marTop w:val="0"/>
          <w:marBottom w:val="0"/>
          <w:divBdr>
            <w:top w:val="none" w:sz="0" w:space="0" w:color="auto"/>
            <w:left w:val="none" w:sz="0" w:space="0" w:color="auto"/>
            <w:bottom w:val="none" w:sz="0" w:space="0" w:color="auto"/>
            <w:right w:val="none" w:sz="0" w:space="0" w:color="auto"/>
          </w:divBdr>
        </w:div>
        <w:div w:id="632104257">
          <w:marLeft w:val="480"/>
          <w:marRight w:val="0"/>
          <w:marTop w:val="0"/>
          <w:marBottom w:val="0"/>
          <w:divBdr>
            <w:top w:val="none" w:sz="0" w:space="0" w:color="auto"/>
            <w:left w:val="none" w:sz="0" w:space="0" w:color="auto"/>
            <w:bottom w:val="none" w:sz="0" w:space="0" w:color="auto"/>
            <w:right w:val="none" w:sz="0" w:space="0" w:color="auto"/>
          </w:divBdr>
        </w:div>
        <w:div w:id="907037855">
          <w:marLeft w:val="480"/>
          <w:marRight w:val="0"/>
          <w:marTop w:val="0"/>
          <w:marBottom w:val="0"/>
          <w:divBdr>
            <w:top w:val="none" w:sz="0" w:space="0" w:color="auto"/>
            <w:left w:val="none" w:sz="0" w:space="0" w:color="auto"/>
            <w:bottom w:val="none" w:sz="0" w:space="0" w:color="auto"/>
            <w:right w:val="none" w:sz="0" w:space="0" w:color="auto"/>
          </w:divBdr>
        </w:div>
        <w:div w:id="244918412">
          <w:marLeft w:val="480"/>
          <w:marRight w:val="0"/>
          <w:marTop w:val="0"/>
          <w:marBottom w:val="0"/>
          <w:divBdr>
            <w:top w:val="none" w:sz="0" w:space="0" w:color="auto"/>
            <w:left w:val="none" w:sz="0" w:space="0" w:color="auto"/>
            <w:bottom w:val="none" w:sz="0" w:space="0" w:color="auto"/>
            <w:right w:val="none" w:sz="0" w:space="0" w:color="auto"/>
          </w:divBdr>
        </w:div>
        <w:div w:id="455030553">
          <w:marLeft w:val="480"/>
          <w:marRight w:val="0"/>
          <w:marTop w:val="0"/>
          <w:marBottom w:val="0"/>
          <w:divBdr>
            <w:top w:val="none" w:sz="0" w:space="0" w:color="auto"/>
            <w:left w:val="none" w:sz="0" w:space="0" w:color="auto"/>
            <w:bottom w:val="none" w:sz="0" w:space="0" w:color="auto"/>
            <w:right w:val="none" w:sz="0" w:space="0" w:color="auto"/>
          </w:divBdr>
        </w:div>
        <w:div w:id="1546336335">
          <w:marLeft w:val="480"/>
          <w:marRight w:val="0"/>
          <w:marTop w:val="0"/>
          <w:marBottom w:val="0"/>
          <w:divBdr>
            <w:top w:val="none" w:sz="0" w:space="0" w:color="auto"/>
            <w:left w:val="none" w:sz="0" w:space="0" w:color="auto"/>
            <w:bottom w:val="none" w:sz="0" w:space="0" w:color="auto"/>
            <w:right w:val="none" w:sz="0" w:space="0" w:color="auto"/>
          </w:divBdr>
        </w:div>
        <w:div w:id="1225870342">
          <w:marLeft w:val="480"/>
          <w:marRight w:val="0"/>
          <w:marTop w:val="0"/>
          <w:marBottom w:val="0"/>
          <w:divBdr>
            <w:top w:val="none" w:sz="0" w:space="0" w:color="auto"/>
            <w:left w:val="none" w:sz="0" w:space="0" w:color="auto"/>
            <w:bottom w:val="none" w:sz="0" w:space="0" w:color="auto"/>
            <w:right w:val="none" w:sz="0" w:space="0" w:color="auto"/>
          </w:divBdr>
        </w:div>
        <w:div w:id="317613697">
          <w:marLeft w:val="480"/>
          <w:marRight w:val="0"/>
          <w:marTop w:val="0"/>
          <w:marBottom w:val="0"/>
          <w:divBdr>
            <w:top w:val="none" w:sz="0" w:space="0" w:color="auto"/>
            <w:left w:val="none" w:sz="0" w:space="0" w:color="auto"/>
            <w:bottom w:val="none" w:sz="0" w:space="0" w:color="auto"/>
            <w:right w:val="none" w:sz="0" w:space="0" w:color="auto"/>
          </w:divBdr>
        </w:div>
        <w:div w:id="143937405">
          <w:marLeft w:val="480"/>
          <w:marRight w:val="0"/>
          <w:marTop w:val="0"/>
          <w:marBottom w:val="0"/>
          <w:divBdr>
            <w:top w:val="none" w:sz="0" w:space="0" w:color="auto"/>
            <w:left w:val="none" w:sz="0" w:space="0" w:color="auto"/>
            <w:bottom w:val="none" w:sz="0" w:space="0" w:color="auto"/>
            <w:right w:val="none" w:sz="0" w:space="0" w:color="auto"/>
          </w:divBdr>
        </w:div>
        <w:div w:id="329716442">
          <w:marLeft w:val="480"/>
          <w:marRight w:val="0"/>
          <w:marTop w:val="0"/>
          <w:marBottom w:val="0"/>
          <w:divBdr>
            <w:top w:val="none" w:sz="0" w:space="0" w:color="auto"/>
            <w:left w:val="none" w:sz="0" w:space="0" w:color="auto"/>
            <w:bottom w:val="none" w:sz="0" w:space="0" w:color="auto"/>
            <w:right w:val="none" w:sz="0" w:space="0" w:color="auto"/>
          </w:divBdr>
        </w:div>
        <w:div w:id="1208030371">
          <w:marLeft w:val="480"/>
          <w:marRight w:val="0"/>
          <w:marTop w:val="0"/>
          <w:marBottom w:val="0"/>
          <w:divBdr>
            <w:top w:val="none" w:sz="0" w:space="0" w:color="auto"/>
            <w:left w:val="none" w:sz="0" w:space="0" w:color="auto"/>
            <w:bottom w:val="none" w:sz="0" w:space="0" w:color="auto"/>
            <w:right w:val="none" w:sz="0" w:space="0" w:color="auto"/>
          </w:divBdr>
        </w:div>
        <w:div w:id="1291286255">
          <w:marLeft w:val="480"/>
          <w:marRight w:val="0"/>
          <w:marTop w:val="0"/>
          <w:marBottom w:val="0"/>
          <w:divBdr>
            <w:top w:val="none" w:sz="0" w:space="0" w:color="auto"/>
            <w:left w:val="none" w:sz="0" w:space="0" w:color="auto"/>
            <w:bottom w:val="none" w:sz="0" w:space="0" w:color="auto"/>
            <w:right w:val="none" w:sz="0" w:space="0" w:color="auto"/>
          </w:divBdr>
        </w:div>
        <w:div w:id="1370229100">
          <w:marLeft w:val="480"/>
          <w:marRight w:val="0"/>
          <w:marTop w:val="0"/>
          <w:marBottom w:val="0"/>
          <w:divBdr>
            <w:top w:val="none" w:sz="0" w:space="0" w:color="auto"/>
            <w:left w:val="none" w:sz="0" w:space="0" w:color="auto"/>
            <w:bottom w:val="none" w:sz="0" w:space="0" w:color="auto"/>
            <w:right w:val="none" w:sz="0" w:space="0" w:color="auto"/>
          </w:divBdr>
        </w:div>
        <w:div w:id="177357404">
          <w:marLeft w:val="480"/>
          <w:marRight w:val="0"/>
          <w:marTop w:val="0"/>
          <w:marBottom w:val="0"/>
          <w:divBdr>
            <w:top w:val="none" w:sz="0" w:space="0" w:color="auto"/>
            <w:left w:val="none" w:sz="0" w:space="0" w:color="auto"/>
            <w:bottom w:val="none" w:sz="0" w:space="0" w:color="auto"/>
            <w:right w:val="none" w:sz="0" w:space="0" w:color="auto"/>
          </w:divBdr>
        </w:div>
        <w:div w:id="1831020041">
          <w:marLeft w:val="480"/>
          <w:marRight w:val="0"/>
          <w:marTop w:val="0"/>
          <w:marBottom w:val="0"/>
          <w:divBdr>
            <w:top w:val="none" w:sz="0" w:space="0" w:color="auto"/>
            <w:left w:val="none" w:sz="0" w:space="0" w:color="auto"/>
            <w:bottom w:val="none" w:sz="0" w:space="0" w:color="auto"/>
            <w:right w:val="none" w:sz="0" w:space="0" w:color="auto"/>
          </w:divBdr>
        </w:div>
        <w:div w:id="980579205">
          <w:marLeft w:val="480"/>
          <w:marRight w:val="0"/>
          <w:marTop w:val="0"/>
          <w:marBottom w:val="0"/>
          <w:divBdr>
            <w:top w:val="none" w:sz="0" w:space="0" w:color="auto"/>
            <w:left w:val="none" w:sz="0" w:space="0" w:color="auto"/>
            <w:bottom w:val="none" w:sz="0" w:space="0" w:color="auto"/>
            <w:right w:val="none" w:sz="0" w:space="0" w:color="auto"/>
          </w:divBdr>
        </w:div>
        <w:div w:id="1678069178">
          <w:marLeft w:val="480"/>
          <w:marRight w:val="0"/>
          <w:marTop w:val="0"/>
          <w:marBottom w:val="0"/>
          <w:divBdr>
            <w:top w:val="none" w:sz="0" w:space="0" w:color="auto"/>
            <w:left w:val="none" w:sz="0" w:space="0" w:color="auto"/>
            <w:bottom w:val="none" w:sz="0" w:space="0" w:color="auto"/>
            <w:right w:val="none" w:sz="0" w:space="0" w:color="auto"/>
          </w:divBdr>
        </w:div>
        <w:div w:id="1934850321">
          <w:marLeft w:val="480"/>
          <w:marRight w:val="0"/>
          <w:marTop w:val="0"/>
          <w:marBottom w:val="0"/>
          <w:divBdr>
            <w:top w:val="none" w:sz="0" w:space="0" w:color="auto"/>
            <w:left w:val="none" w:sz="0" w:space="0" w:color="auto"/>
            <w:bottom w:val="none" w:sz="0" w:space="0" w:color="auto"/>
            <w:right w:val="none" w:sz="0" w:space="0" w:color="auto"/>
          </w:divBdr>
        </w:div>
        <w:div w:id="740635777">
          <w:marLeft w:val="480"/>
          <w:marRight w:val="0"/>
          <w:marTop w:val="0"/>
          <w:marBottom w:val="0"/>
          <w:divBdr>
            <w:top w:val="none" w:sz="0" w:space="0" w:color="auto"/>
            <w:left w:val="none" w:sz="0" w:space="0" w:color="auto"/>
            <w:bottom w:val="none" w:sz="0" w:space="0" w:color="auto"/>
            <w:right w:val="none" w:sz="0" w:space="0" w:color="auto"/>
          </w:divBdr>
        </w:div>
        <w:div w:id="1647121967">
          <w:marLeft w:val="480"/>
          <w:marRight w:val="0"/>
          <w:marTop w:val="0"/>
          <w:marBottom w:val="0"/>
          <w:divBdr>
            <w:top w:val="none" w:sz="0" w:space="0" w:color="auto"/>
            <w:left w:val="none" w:sz="0" w:space="0" w:color="auto"/>
            <w:bottom w:val="none" w:sz="0" w:space="0" w:color="auto"/>
            <w:right w:val="none" w:sz="0" w:space="0" w:color="auto"/>
          </w:divBdr>
        </w:div>
        <w:div w:id="325477161">
          <w:marLeft w:val="480"/>
          <w:marRight w:val="0"/>
          <w:marTop w:val="0"/>
          <w:marBottom w:val="0"/>
          <w:divBdr>
            <w:top w:val="none" w:sz="0" w:space="0" w:color="auto"/>
            <w:left w:val="none" w:sz="0" w:space="0" w:color="auto"/>
            <w:bottom w:val="none" w:sz="0" w:space="0" w:color="auto"/>
            <w:right w:val="none" w:sz="0" w:space="0" w:color="auto"/>
          </w:divBdr>
        </w:div>
        <w:div w:id="997460027">
          <w:marLeft w:val="480"/>
          <w:marRight w:val="0"/>
          <w:marTop w:val="0"/>
          <w:marBottom w:val="0"/>
          <w:divBdr>
            <w:top w:val="none" w:sz="0" w:space="0" w:color="auto"/>
            <w:left w:val="none" w:sz="0" w:space="0" w:color="auto"/>
            <w:bottom w:val="none" w:sz="0" w:space="0" w:color="auto"/>
            <w:right w:val="none" w:sz="0" w:space="0" w:color="auto"/>
          </w:divBdr>
        </w:div>
        <w:div w:id="988940160">
          <w:marLeft w:val="480"/>
          <w:marRight w:val="0"/>
          <w:marTop w:val="0"/>
          <w:marBottom w:val="0"/>
          <w:divBdr>
            <w:top w:val="none" w:sz="0" w:space="0" w:color="auto"/>
            <w:left w:val="none" w:sz="0" w:space="0" w:color="auto"/>
            <w:bottom w:val="none" w:sz="0" w:space="0" w:color="auto"/>
            <w:right w:val="none" w:sz="0" w:space="0" w:color="auto"/>
          </w:divBdr>
        </w:div>
        <w:div w:id="1199783575">
          <w:marLeft w:val="480"/>
          <w:marRight w:val="0"/>
          <w:marTop w:val="0"/>
          <w:marBottom w:val="0"/>
          <w:divBdr>
            <w:top w:val="none" w:sz="0" w:space="0" w:color="auto"/>
            <w:left w:val="none" w:sz="0" w:space="0" w:color="auto"/>
            <w:bottom w:val="none" w:sz="0" w:space="0" w:color="auto"/>
            <w:right w:val="none" w:sz="0" w:space="0" w:color="auto"/>
          </w:divBdr>
        </w:div>
        <w:div w:id="872767957">
          <w:marLeft w:val="480"/>
          <w:marRight w:val="0"/>
          <w:marTop w:val="0"/>
          <w:marBottom w:val="0"/>
          <w:divBdr>
            <w:top w:val="none" w:sz="0" w:space="0" w:color="auto"/>
            <w:left w:val="none" w:sz="0" w:space="0" w:color="auto"/>
            <w:bottom w:val="none" w:sz="0" w:space="0" w:color="auto"/>
            <w:right w:val="none" w:sz="0" w:space="0" w:color="auto"/>
          </w:divBdr>
        </w:div>
        <w:div w:id="1020660979">
          <w:marLeft w:val="480"/>
          <w:marRight w:val="0"/>
          <w:marTop w:val="0"/>
          <w:marBottom w:val="0"/>
          <w:divBdr>
            <w:top w:val="none" w:sz="0" w:space="0" w:color="auto"/>
            <w:left w:val="none" w:sz="0" w:space="0" w:color="auto"/>
            <w:bottom w:val="none" w:sz="0" w:space="0" w:color="auto"/>
            <w:right w:val="none" w:sz="0" w:space="0" w:color="auto"/>
          </w:divBdr>
        </w:div>
        <w:div w:id="1511262181">
          <w:marLeft w:val="480"/>
          <w:marRight w:val="0"/>
          <w:marTop w:val="0"/>
          <w:marBottom w:val="0"/>
          <w:divBdr>
            <w:top w:val="none" w:sz="0" w:space="0" w:color="auto"/>
            <w:left w:val="none" w:sz="0" w:space="0" w:color="auto"/>
            <w:bottom w:val="none" w:sz="0" w:space="0" w:color="auto"/>
            <w:right w:val="none" w:sz="0" w:space="0" w:color="auto"/>
          </w:divBdr>
        </w:div>
        <w:div w:id="1842624661">
          <w:marLeft w:val="480"/>
          <w:marRight w:val="0"/>
          <w:marTop w:val="0"/>
          <w:marBottom w:val="0"/>
          <w:divBdr>
            <w:top w:val="none" w:sz="0" w:space="0" w:color="auto"/>
            <w:left w:val="none" w:sz="0" w:space="0" w:color="auto"/>
            <w:bottom w:val="none" w:sz="0" w:space="0" w:color="auto"/>
            <w:right w:val="none" w:sz="0" w:space="0" w:color="auto"/>
          </w:divBdr>
        </w:div>
        <w:div w:id="891040841">
          <w:marLeft w:val="480"/>
          <w:marRight w:val="0"/>
          <w:marTop w:val="0"/>
          <w:marBottom w:val="0"/>
          <w:divBdr>
            <w:top w:val="none" w:sz="0" w:space="0" w:color="auto"/>
            <w:left w:val="none" w:sz="0" w:space="0" w:color="auto"/>
            <w:bottom w:val="none" w:sz="0" w:space="0" w:color="auto"/>
            <w:right w:val="none" w:sz="0" w:space="0" w:color="auto"/>
          </w:divBdr>
        </w:div>
        <w:div w:id="1939175355">
          <w:marLeft w:val="480"/>
          <w:marRight w:val="0"/>
          <w:marTop w:val="0"/>
          <w:marBottom w:val="0"/>
          <w:divBdr>
            <w:top w:val="none" w:sz="0" w:space="0" w:color="auto"/>
            <w:left w:val="none" w:sz="0" w:space="0" w:color="auto"/>
            <w:bottom w:val="none" w:sz="0" w:space="0" w:color="auto"/>
            <w:right w:val="none" w:sz="0" w:space="0" w:color="auto"/>
          </w:divBdr>
        </w:div>
        <w:div w:id="1907691045">
          <w:marLeft w:val="480"/>
          <w:marRight w:val="0"/>
          <w:marTop w:val="0"/>
          <w:marBottom w:val="0"/>
          <w:divBdr>
            <w:top w:val="none" w:sz="0" w:space="0" w:color="auto"/>
            <w:left w:val="none" w:sz="0" w:space="0" w:color="auto"/>
            <w:bottom w:val="none" w:sz="0" w:space="0" w:color="auto"/>
            <w:right w:val="none" w:sz="0" w:space="0" w:color="auto"/>
          </w:divBdr>
        </w:div>
        <w:div w:id="492719612">
          <w:marLeft w:val="480"/>
          <w:marRight w:val="0"/>
          <w:marTop w:val="0"/>
          <w:marBottom w:val="0"/>
          <w:divBdr>
            <w:top w:val="none" w:sz="0" w:space="0" w:color="auto"/>
            <w:left w:val="none" w:sz="0" w:space="0" w:color="auto"/>
            <w:bottom w:val="none" w:sz="0" w:space="0" w:color="auto"/>
            <w:right w:val="none" w:sz="0" w:space="0" w:color="auto"/>
          </w:divBdr>
        </w:div>
        <w:div w:id="1761368078">
          <w:marLeft w:val="480"/>
          <w:marRight w:val="0"/>
          <w:marTop w:val="0"/>
          <w:marBottom w:val="0"/>
          <w:divBdr>
            <w:top w:val="none" w:sz="0" w:space="0" w:color="auto"/>
            <w:left w:val="none" w:sz="0" w:space="0" w:color="auto"/>
            <w:bottom w:val="none" w:sz="0" w:space="0" w:color="auto"/>
            <w:right w:val="none" w:sz="0" w:space="0" w:color="auto"/>
          </w:divBdr>
        </w:div>
        <w:div w:id="568420268">
          <w:marLeft w:val="480"/>
          <w:marRight w:val="0"/>
          <w:marTop w:val="0"/>
          <w:marBottom w:val="0"/>
          <w:divBdr>
            <w:top w:val="none" w:sz="0" w:space="0" w:color="auto"/>
            <w:left w:val="none" w:sz="0" w:space="0" w:color="auto"/>
            <w:bottom w:val="none" w:sz="0" w:space="0" w:color="auto"/>
            <w:right w:val="none" w:sz="0" w:space="0" w:color="auto"/>
          </w:divBdr>
        </w:div>
        <w:div w:id="1607077637">
          <w:marLeft w:val="480"/>
          <w:marRight w:val="0"/>
          <w:marTop w:val="0"/>
          <w:marBottom w:val="0"/>
          <w:divBdr>
            <w:top w:val="none" w:sz="0" w:space="0" w:color="auto"/>
            <w:left w:val="none" w:sz="0" w:space="0" w:color="auto"/>
            <w:bottom w:val="none" w:sz="0" w:space="0" w:color="auto"/>
            <w:right w:val="none" w:sz="0" w:space="0" w:color="auto"/>
          </w:divBdr>
        </w:div>
        <w:div w:id="965964808">
          <w:marLeft w:val="480"/>
          <w:marRight w:val="0"/>
          <w:marTop w:val="0"/>
          <w:marBottom w:val="0"/>
          <w:divBdr>
            <w:top w:val="none" w:sz="0" w:space="0" w:color="auto"/>
            <w:left w:val="none" w:sz="0" w:space="0" w:color="auto"/>
            <w:bottom w:val="none" w:sz="0" w:space="0" w:color="auto"/>
            <w:right w:val="none" w:sz="0" w:space="0" w:color="auto"/>
          </w:divBdr>
        </w:div>
        <w:div w:id="326054349">
          <w:marLeft w:val="480"/>
          <w:marRight w:val="0"/>
          <w:marTop w:val="0"/>
          <w:marBottom w:val="0"/>
          <w:divBdr>
            <w:top w:val="none" w:sz="0" w:space="0" w:color="auto"/>
            <w:left w:val="none" w:sz="0" w:space="0" w:color="auto"/>
            <w:bottom w:val="none" w:sz="0" w:space="0" w:color="auto"/>
            <w:right w:val="none" w:sz="0" w:space="0" w:color="auto"/>
          </w:divBdr>
        </w:div>
        <w:div w:id="532305577">
          <w:marLeft w:val="480"/>
          <w:marRight w:val="0"/>
          <w:marTop w:val="0"/>
          <w:marBottom w:val="0"/>
          <w:divBdr>
            <w:top w:val="none" w:sz="0" w:space="0" w:color="auto"/>
            <w:left w:val="none" w:sz="0" w:space="0" w:color="auto"/>
            <w:bottom w:val="none" w:sz="0" w:space="0" w:color="auto"/>
            <w:right w:val="none" w:sz="0" w:space="0" w:color="auto"/>
          </w:divBdr>
        </w:div>
        <w:div w:id="1044450302">
          <w:marLeft w:val="480"/>
          <w:marRight w:val="0"/>
          <w:marTop w:val="0"/>
          <w:marBottom w:val="0"/>
          <w:divBdr>
            <w:top w:val="none" w:sz="0" w:space="0" w:color="auto"/>
            <w:left w:val="none" w:sz="0" w:space="0" w:color="auto"/>
            <w:bottom w:val="none" w:sz="0" w:space="0" w:color="auto"/>
            <w:right w:val="none" w:sz="0" w:space="0" w:color="auto"/>
          </w:divBdr>
        </w:div>
        <w:div w:id="314845589">
          <w:marLeft w:val="480"/>
          <w:marRight w:val="0"/>
          <w:marTop w:val="0"/>
          <w:marBottom w:val="0"/>
          <w:divBdr>
            <w:top w:val="none" w:sz="0" w:space="0" w:color="auto"/>
            <w:left w:val="none" w:sz="0" w:space="0" w:color="auto"/>
            <w:bottom w:val="none" w:sz="0" w:space="0" w:color="auto"/>
            <w:right w:val="none" w:sz="0" w:space="0" w:color="auto"/>
          </w:divBdr>
        </w:div>
        <w:div w:id="1274704452">
          <w:marLeft w:val="480"/>
          <w:marRight w:val="0"/>
          <w:marTop w:val="0"/>
          <w:marBottom w:val="0"/>
          <w:divBdr>
            <w:top w:val="none" w:sz="0" w:space="0" w:color="auto"/>
            <w:left w:val="none" w:sz="0" w:space="0" w:color="auto"/>
            <w:bottom w:val="none" w:sz="0" w:space="0" w:color="auto"/>
            <w:right w:val="none" w:sz="0" w:space="0" w:color="auto"/>
          </w:divBdr>
        </w:div>
        <w:div w:id="1433085852">
          <w:marLeft w:val="480"/>
          <w:marRight w:val="0"/>
          <w:marTop w:val="0"/>
          <w:marBottom w:val="0"/>
          <w:divBdr>
            <w:top w:val="none" w:sz="0" w:space="0" w:color="auto"/>
            <w:left w:val="none" w:sz="0" w:space="0" w:color="auto"/>
            <w:bottom w:val="none" w:sz="0" w:space="0" w:color="auto"/>
            <w:right w:val="none" w:sz="0" w:space="0" w:color="auto"/>
          </w:divBdr>
        </w:div>
        <w:div w:id="655571982">
          <w:marLeft w:val="480"/>
          <w:marRight w:val="0"/>
          <w:marTop w:val="0"/>
          <w:marBottom w:val="0"/>
          <w:divBdr>
            <w:top w:val="none" w:sz="0" w:space="0" w:color="auto"/>
            <w:left w:val="none" w:sz="0" w:space="0" w:color="auto"/>
            <w:bottom w:val="none" w:sz="0" w:space="0" w:color="auto"/>
            <w:right w:val="none" w:sz="0" w:space="0" w:color="auto"/>
          </w:divBdr>
        </w:div>
        <w:div w:id="1885214510">
          <w:marLeft w:val="480"/>
          <w:marRight w:val="0"/>
          <w:marTop w:val="0"/>
          <w:marBottom w:val="0"/>
          <w:divBdr>
            <w:top w:val="none" w:sz="0" w:space="0" w:color="auto"/>
            <w:left w:val="none" w:sz="0" w:space="0" w:color="auto"/>
            <w:bottom w:val="none" w:sz="0" w:space="0" w:color="auto"/>
            <w:right w:val="none" w:sz="0" w:space="0" w:color="auto"/>
          </w:divBdr>
        </w:div>
        <w:div w:id="1138105190">
          <w:marLeft w:val="480"/>
          <w:marRight w:val="0"/>
          <w:marTop w:val="0"/>
          <w:marBottom w:val="0"/>
          <w:divBdr>
            <w:top w:val="none" w:sz="0" w:space="0" w:color="auto"/>
            <w:left w:val="none" w:sz="0" w:space="0" w:color="auto"/>
            <w:bottom w:val="none" w:sz="0" w:space="0" w:color="auto"/>
            <w:right w:val="none" w:sz="0" w:space="0" w:color="auto"/>
          </w:divBdr>
        </w:div>
        <w:div w:id="482433941">
          <w:marLeft w:val="480"/>
          <w:marRight w:val="0"/>
          <w:marTop w:val="0"/>
          <w:marBottom w:val="0"/>
          <w:divBdr>
            <w:top w:val="none" w:sz="0" w:space="0" w:color="auto"/>
            <w:left w:val="none" w:sz="0" w:space="0" w:color="auto"/>
            <w:bottom w:val="none" w:sz="0" w:space="0" w:color="auto"/>
            <w:right w:val="none" w:sz="0" w:space="0" w:color="auto"/>
          </w:divBdr>
        </w:div>
        <w:div w:id="413210367">
          <w:marLeft w:val="480"/>
          <w:marRight w:val="0"/>
          <w:marTop w:val="0"/>
          <w:marBottom w:val="0"/>
          <w:divBdr>
            <w:top w:val="none" w:sz="0" w:space="0" w:color="auto"/>
            <w:left w:val="none" w:sz="0" w:space="0" w:color="auto"/>
            <w:bottom w:val="none" w:sz="0" w:space="0" w:color="auto"/>
            <w:right w:val="none" w:sz="0" w:space="0" w:color="auto"/>
          </w:divBdr>
        </w:div>
        <w:div w:id="1210341080">
          <w:marLeft w:val="480"/>
          <w:marRight w:val="0"/>
          <w:marTop w:val="0"/>
          <w:marBottom w:val="0"/>
          <w:divBdr>
            <w:top w:val="none" w:sz="0" w:space="0" w:color="auto"/>
            <w:left w:val="none" w:sz="0" w:space="0" w:color="auto"/>
            <w:bottom w:val="none" w:sz="0" w:space="0" w:color="auto"/>
            <w:right w:val="none" w:sz="0" w:space="0" w:color="auto"/>
          </w:divBdr>
        </w:div>
        <w:div w:id="1178614048">
          <w:marLeft w:val="480"/>
          <w:marRight w:val="0"/>
          <w:marTop w:val="0"/>
          <w:marBottom w:val="0"/>
          <w:divBdr>
            <w:top w:val="none" w:sz="0" w:space="0" w:color="auto"/>
            <w:left w:val="none" w:sz="0" w:space="0" w:color="auto"/>
            <w:bottom w:val="none" w:sz="0" w:space="0" w:color="auto"/>
            <w:right w:val="none" w:sz="0" w:space="0" w:color="auto"/>
          </w:divBdr>
        </w:div>
        <w:div w:id="314769894">
          <w:marLeft w:val="480"/>
          <w:marRight w:val="0"/>
          <w:marTop w:val="0"/>
          <w:marBottom w:val="0"/>
          <w:divBdr>
            <w:top w:val="none" w:sz="0" w:space="0" w:color="auto"/>
            <w:left w:val="none" w:sz="0" w:space="0" w:color="auto"/>
            <w:bottom w:val="none" w:sz="0" w:space="0" w:color="auto"/>
            <w:right w:val="none" w:sz="0" w:space="0" w:color="auto"/>
          </w:divBdr>
        </w:div>
        <w:div w:id="1527527208">
          <w:marLeft w:val="480"/>
          <w:marRight w:val="0"/>
          <w:marTop w:val="0"/>
          <w:marBottom w:val="0"/>
          <w:divBdr>
            <w:top w:val="none" w:sz="0" w:space="0" w:color="auto"/>
            <w:left w:val="none" w:sz="0" w:space="0" w:color="auto"/>
            <w:bottom w:val="none" w:sz="0" w:space="0" w:color="auto"/>
            <w:right w:val="none" w:sz="0" w:space="0" w:color="auto"/>
          </w:divBdr>
        </w:div>
        <w:div w:id="418210078">
          <w:marLeft w:val="480"/>
          <w:marRight w:val="0"/>
          <w:marTop w:val="0"/>
          <w:marBottom w:val="0"/>
          <w:divBdr>
            <w:top w:val="none" w:sz="0" w:space="0" w:color="auto"/>
            <w:left w:val="none" w:sz="0" w:space="0" w:color="auto"/>
            <w:bottom w:val="none" w:sz="0" w:space="0" w:color="auto"/>
            <w:right w:val="none" w:sz="0" w:space="0" w:color="auto"/>
          </w:divBdr>
        </w:div>
        <w:div w:id="1930118594">
          <w:marLeft w:val="480"/>
          <w:marRight w:val="0"/>
          <w:marTop w:val="0"/>
          <w:marBottom w:val="0"/>
          <w:divBdr>
            <w:top w:val="none" w:sz="0" w:space="0" w:color="auto"/>
            <w:left w:val="none" w:sz="0" w:space="0" w:color="auto"/>
            <w:bottom w:val="none" w:sz="0" w:space="0" w:color="auto"/>
            <w:right w:val="none" w:sz="0" w:space="0" w:color="auto"/>
          </w:divBdr>
        </w:div>
        <w:div w:id="1115367089">
          <w:marLeft w:val="480"/>
          <w:marRight w:val="0"/>
          <w:marTop w:val="0"/>
          <w:marBottom w:val="0"/>
          <w:divBdr>
            <w:top w:val="none" w:sz="0" w:space="0" w:color="auto"/>
            <w:left w:val="none" w:sz="0" w:space="0" w:color="auto"/>
            <w:bottom w:val="none" w:sz="0" w:space="0" w:color="auto"/>
            <w:right w:val="none" w:sz="0" w:space="0" w:color="auto"/>
          </w:divBdr>
        </w:div>
        <w:div w:id="1599677778">
          <w:marLeft w:val="480"/>
          <w:marRight w:val="0"/>
          <w:marTop w:val="0"/>
          <w:marBottom w:val="0"/>
          <w:divBdr>
            <w:top w:val="none" w:sz="0" w:space="0" w:color="auto"/>
            <w:left w:val="none" w:sz="0" w:space="0" w:color="auto"/>
            <w:bottom w:val="none" w:sz="0" w:space="0" w:color="auto"/>
            <w:right w:val="none" w:sz="0" w:space="0" w:color="auto"/>
          </w:divBdr>
        </w:div>
        <w:div w:id="1320383885">
          <w:marLeft w:val="480"/>
          <w:marRight w:val="0"/>
          <w:marTop w:val="0"/>
          <w:marBottom w:val="0"/>
          <w:divBdr>
            <w:top w:val="none" w:sz="0" w:space="0" w:color="auto"/>
            <w:left w:val="none" w:sz="0" w:space="0" w:color="auto"/>
            <w:bottom w:val="none" w:sz="0" w:space="0" w:color="auto"/>
            <w:right w:val="none" w:sz="0" w:space="0" w:color="auto"/>
          </w:divBdr>
        </w:div>
        <w:div w:id="1193031545">
          <w:marLeft w:val="480"/>
          <w:marRight w:val="0"/>
          <w:marTop w:val="0"/>
          <w:marBottom w:val="0"/>
          <w:divBdr>
            <w:top w:val="none" w:sz="0" w:space="0" w:color="auto"/>
            <w:left w:val="none" w:sz="0" w:space="0" w:color="auto"/>
            <w:bottom w:val="none" w:sz="0" w:space="0" w:color="auto"/>
            <w:right w:val="none" w:sz="0" w:space="0" w:color="auto"/>
          </w:divBdr>
        </w:div>
        <w:div w:id="715012737">
          <w:marLeft w:val="480"/>
          <w:marRight w:val="0"/>
          <w:marTop w:val="0"/>
          <w:marBottom w:val="0"/>
          <w:divBdr>
            <w:top w:val="none" w:sz="0" w:space="0" w:color="auto"/>
            <w:left w:val="none" w:sz="0" w:space="0" w:color="auto"/>
            <w:bottom w:val="none" w:sz="0" w:space="0" w:color="auto"/>
            <w:right w:val="none" w:sz="0" w:space="0" w:color="auto"/>
          </w:divBdr>
        </w:div>
        <w:div w:id="2042974334">
          <w:marLeft w:val="480"/>
          <w:marRight w:val="0"/>
          <w:marTop w:val="0"/>
          <w:marBottom w:val="0"/>
          <w:divBdr>
            <w:top w:val="none" w:sz="0" w:space="0" w:color="auto"/>
            <w:left w:val="none" w:sz="0" w:space="0" w:color="auto"/>
            <w:bottom w:val="none" w:sz="0" w:space="0" w:color="auto"/>
            <w:right w:val="none" w:sz="0" w:space="0" w:color="auto"/>
          </w:divBdr>
        </w:div>
        <w:div w:id="240412657">
          <w:marLeft w:val="480"/>
          <w:marRight w:val="0"/>
          <w:marTop w:val="0"/>
          <w:marBottom w:val="0"/>
          <w:divBdr>
            <w:top w:val="none" w:sz="0" w:space="0" w:color="auto"/>
            <w:left w:val="none" w:sz="0" w:space="0" w:color="auto"/>
            <w:bottom w:val="none" w:sz="0" w:space="0" w:color="auto"/>
            <w:right w:val="none" w:sz="0" w:space="0" w:color="auto"/>
          </w:divBdr>
        </w:div>
        <w:div w:id="1014306973">
          <w:marLeft w:val="480"/>
          <w:marRight w:val="0"/>
          <w:marTop w:val="0"/>
          <w:marBottom w:val="0"/>
          <w:divBdr>
            <w:top w:val="none" w:sz="0" w:space="0" w:color="auto"/>
            <w:left w:val="none" w:sz="0" w:space="0" w:color="auto"/>
            <w:bottom w:val="none" w:sz="0" w:space="0" w:color="auto"/>
            <w:right w:val="none" w:sz="0" w:space="0" w:color="auto"/>
          </w:divBdr>
        </w:div>
        <w:div w:id="1516112648">
          <w:marLeft w:val="480"/>
          <w:marRight w:val="0"/>
          <w:marTop w:val="0"/>
          <w:marBottom w:val="0"/>
          <w:divBdr>
            <w:top w:val="none" w:sz="0" w:space="0" w:color="auto"/>
            <w:left w:val="none" w:sz="0" w:space="0" w:color="auto"/>
            <w:bottom w:val="none" w:sz="0" w:space="0" w:color="auto"/>
            <w:right w:val="none" w:sz="0" w:space="0" w:color="auto"/>
          </w:divBdr>
        </w:div>
        <w:div w:id="1322730291">
          <w:marLeft w:val="480"/>
          <w:marRight w:val="0"/>
          <w:marTop w:val="0"/>
          <w:marBottom w:val="0"/>
          <w:divBdr>
            <w:top w:val="none" w:sz="0" w:space="0" w:color="auto"/>
            <w:left w:val="none" w:sz="0" w:space="0" w:color="auto"/>
            <w:bottom w:val="none" w:sz="0" w:space="0" w:color="auto"/>
            <w:right w:val="none" w:sz="0" w:space="0" w:color="auto"/>
          </w:divBdr>
        </w:div>
        <w:div w:id="225264658">
          <w:marLeft w:val="480"/>
          <w:marRight w:val="0"/>
          <w:marTop w:val="0"/>
          <w:marBottom w:val="0"/>
          <w:divBdr>
            <w:top w:val="none" w:sz="0" w:space="0" w:color="auto"/>
            <w:left w:val="none" w:sz="0" w:space="0" w:color="auto"/>
            <w:bottom w:val="none" w:sz="0" w:space="0" w:color="auto"/>
            <w:right w:val="none" w:sz="0" w:space="0" w:color="auto"/>
          </w:divBdr>
        </w:div>
        <w:div w:id="304091578">
          <w:marLeft w:val="480"/>
          <w:marRight w:val="0"/>
          <w:marTop w:val="0"/>
          <w:marBottom w:val="0"/>
          <w:divBdr>
            <w:top w:val="none" w:sz="0" w:space="0" w:color="auto"/>
            <w:left w:val="none" w:sz="0" w:space="0" w:color="auto"/>
            <w:bottom w:val="none" w:sz="0" w:space="0" w:color="auto"/>
            <w:right w:val="none" w:sz="0" w:space="0" w:color="auto"/>
          </w:divBdr>
        </w:div>
        <w:div w:id="495923319">
          <w:marLeft w:val="480"/>
          <w:marRight w:val="0"/>
          <w:marTop w:val="0"/>
          <w:marBottom w:val="0"/>
          <w:divBdr>
            <w:top w:val="none" w:sz="0" w:space="0" w:color="auto"/>
            <w:left w:val="none" w:sz="0" w:space="0" w:color="auto"/>
            <w:bottom w:val="none" w:sz="0" w:space="0" w:color="auto"/>
            <w:right w:val="none" w:sz="0" w:space="0" w:color="auto"/>
          </w:divBdr>
        </w:div>
        <w:div w:id="1554922328">
          <w:marLeft w:val="480"/>
          <w:marRight w:val="0"/>
          <w:marTop w:val="0"/>
          <w:marBottom w:val="0"/>
          <w:divBdr>
            <w:top w:val="none" w:sz="0" w:space="0" w:color="auto"/>
            <w:left w:val="none" w:sz="0" w:space="0" w:color="auto"/>
            <w:bottom w:val="none" w:sz="0" w:space="0" w:color="auto"/>
            <w:right w:val="none" w:sz="0" w:space="0" w:color="auto"/>
          </w:divBdr>
        </w:div>
        <w:div w:id="807472997">
          <w:marLeft w:val="480"/>
          <w:marRight w:val="0"/>
          <w:marTop w:val="0"/>
          <w:marBottom w:val="0"/>
          <w:divBdr>
            <w:top w:val="none" w:sz="0" w:space="0" w:color="auto"/>
            <w:left w:val="none" w:sz="0" w:space="0" w:color="auto"/>
            <w:bottom w:val="none" w:sz="0" w:space="0" w:color="auto"/>
            <w:right w:val="none" w:sz="0" w:space="0" w:color="auto"/>
          </w:divBdr>
        </w:div>
        <w:div w:id="822353709">
          <w:marLeft w:val="480"/>
          <w:marRight w:val="0"/>
          <w:marTop w:val="0"/>
          <w:marBottom w:val="0"/>
          <w:divBdr>
            <w:top w:val="none" w:sz="0" w:space="0" w:color="auto"/>
            <w:left w:val="none" w:sz="0" w:space="0" w:color="auto"/>
            <w:bottom w:val="none" w:sz="0" w:space="0" w:color="auto"/>
            <w:right w:val="none" w:sz="0" w:space="0" w:color="auto"/>
          </w:divBdr>
        </w:div>
        <w:div w:id="610403275">
          <w:marLeft w:val="480"/>
          <w:marRight w:val="0"/>
          <w:marTop w:val="0"/>
          <w:marBottom w:val="0"/>
          <w:divBdr>
            <w:top w:val="none" w:sz="0" w:space="0" w:color="auto"/>
            <w:left w:val="none" w:sz="0" w:space="0" w:color="auto"/>
            <w:bottom w:val="none" w:sz="0" w:space="0" w:color="auto"/>
            <w:right w:val="none" w:sz="0" w:space="0" w:color="auto"/>
          </w:divBdr>
        </w:div>
        <w:div w:id="182942360">
          <w:marLeft w:val="480"/>
          <w:marRight w:val="0"/>
          <w:marTop w:val="0"/>
          <w:marBottom w:val="0"/>
          <w:divBdr>
            <w:top w:val="none" w:sz="0" w:space="0" w:color="auto"/>
            <w:left w:val="none" w:sz="0" w:space="0" w:color="auto"/>
            <w:bottom w:val="none" w:sz="0" w:space="0" w:color="auto"/>
            <w:right w:val="none" w:sz="0" w:space="0" w:color="auto"/>
          </w:divBdr>
        </w:div>
        <w:div w:id="928001457">
          <w:marLeft w:val="480"/>
          <w:marRight w:val="0"/>
          <w:marTop w:val="0"/>
          <w:marBottom w:val="0"/>
          <w:divBdr>
            <w:top w:val="none" w:sz="0" w:space="0" w:color="auto"/>
            <w:left w:val="none" w:sz="0" w:space="0" w:color="auto"/>
            <w:bottom w:val="none" w:sz="0" w:space="0" w:color="auto"/>
            <w:right w:val="none" w:sz="0" w:space="0" w:color="auto"/>
          </w:divBdr>
        </w:div>
        <w:div w:id="1967082755">
          <w:marLeft w:val="480"/>
          <w:marRight w:val="0"/>
          <w:marTop w:val="0"/>
          <w:marBottom w:val="0"/>
          <w:divBdr>
            <w:top w:val="none" w:sz="0" w:space="0" w:color="auto"/>
            <w:left w:val="none" w:sz="0" w:space="0" w:color="auto"/>
            <w:bottom w:val="none" w:sz="0" w:space="0" w:color="auto"/>
            <w:right w:val="none" w:sz="0" w:space="0" w:color="auto"/>
          </w:divBdr>
        </w:div>
        <w:div w:id="2094087945">
          <w:marLeft w:val="480"/>
          <w:marRight w:val="0"/>
          <w:marTop w:val="0"/>
          <w:marBottom w:val="0"/>
          <w:divBdr>
            <w:top w:val="none" w:sz="0" w:space="0" w:color="auto"/>
            <w:left w:val="none" w:sz="0" w:space="0" w:color="auto"/>
            <w:bottom w:val="none" w:sz="0" w:space="0" w:color="auto"/>
            <w:right w:val="none" w:sz="0" w:space="0" w:color="auto"/>
          </w:divBdr>
        </w:div>
        <w:div w:id="1475563429">
          <w:marLeft w:val="480"/>
          <w:marRight w:val="0"/>
          <w:marTop w:val="0"/>
          <w:marBottom w:val="0"/>
          <w:divBdr>
            <w:top w:val="none" w:sz="0" w:space="0" w:color="auto"/>
            <w:left w:val="none" w:sz="0" w:space="0" w:color="auto"/>
            <w:bottom w:val="none" w:sz="0" w:space="0" w:color="auto"/>
            <w:right w:val="none" w:sz="0" w:space="0" w:color="auto"/>
          </w:divBdr>
        </w:div>
      </w:divsChild>
    </w:div>
    <w:div w:id="197855888">
      <w:bodyDiv w:val="1"/>
      <w:marLeft w:val="0"/>
      <w:marRight w:val="0"/>
      <w:marTop w:val="0"/>
      <w:marBottom w:val="0"/>
      <w:divBdr>
        <w:top w:val="none" w:sz="0" w:space="0" w:color="auto"/>
        <w:left w:val="none" w:sz="0" w:space="0" w:color="auto"/>
        <w:bottom w:val="none" w:sz="0" w:space="0" w:color="auto"/>
        <w:right w:val="none" w:sz="0" w:space="0" w:color="auto"/>
      </w:divBdr>
    </w:div>
    <w:div w:id="197858816">
      <w:bodyDiv w:val="1"/>
      <w:marLeft w:val="0"/>
      <w:marRight w:val="0"/>
      <w:marTop w:val="0"/>
      <w:marBottom w:val="0"/>
      <w:divBdr>
        <w:top w:val="none" w:sz="0" w:space="0" w:color="auto"/>
        <w:left w:val="none" w:sz="0" w:space="0" w:color="auto"/>
        <w:bottom w:val="none" w:sz="0" w:space="0" w:color="auto"/>
        <w:right w:val="none" w:sz="0" w:space="0" w:color="auto"/>
      </w:divBdr>
    </w:div>
    <w:div w:id="197864819">
      <w:bodyDiv w:val="1"/>
      <w:marLeft w:val="0"/>
      <w:marRight w:val="0"/>
      <w:marTop w:val="0"/>
      <w:marBottom w:val="0"/>
      <w:divBdr>
        <w:top w:val="none" w:sz="0" w:space="0" w:color="auto"/>
        <w:left w:val="none" w:sz="0" w:space="0" w:color="auto"/>
        <w:bottom w:val="none" w:sz="0" w:space="0" w:color="auto"/>
        <w:right w:val="none" w:sz="0" w:space="0" w:color="auto"/>
      </w:divBdr>
    </w:div>
    <w:div w:id="198051935">
      <w:bodyDiv w:val="1"/>
      <w:marLeft w:val="0"/>
      <w:marRight w:val="0"/>
      <w:marTop w:val="0"/>
      <w:marBottom w:val="0"/>
      <w:divBdr>
        <w:top w:val="none" w:sz="0" w:space="0" w:color="auto"/>
        <w:left w:val="none" w:sz="0" w:space="0" w:color="auto"/>
        <w:bottom w:val="none" w:sz="0" w:space="0" w:color="auto"/>
        <w:right w:val="none" w:sz="0" w:space="0" w:color="auto"/>
      </w:divBdr>
    </w:div>
    <w:div w:id="198588442">
      <w:bodyDiv w:val="1"/>
      <w:marLeft w:val="0"/>
      <w:marRight w:val="0"/>
      <w:marTop w:val="0"/>
      <w:marBottom w:val="0"/>
      <w:divBdr>
        <w:top w:val="none" w:sz="0" w:space="0" w:color="auto"/>
        <w:left w:val="none" w:sz="0" w:space="0" w:color="auto"/>
        <w:bottom w:val="none" w:sz="0" w:space="0" w:color="auto"/>
        <w:right w:val="none" w:sz="0" w:space="0" w:color="auto"/>
      </w:divBdr>
    </w:div>
    <w:div w:id="199243494">
      <w:bodyDiv w:val="1"/>
      <w:marLeft w:val="0"/>
      <w:marRight w:val="0"/>
      <w:marTop w:val="0"/>
      <w:marBottom w:val="0"/>
      <w:divBdr>
        <w:top w:val="none" w:sz="0" w:space="0" w:color="auto"/>
        <w:left w:val="none" w:sz="0" w:space="0" w:color="auto"/>
        <w:bottom w:val="none" w:sz="0" w:space="0" w:color="auto"/>
        <w:right w:val="none" w:sz="0" w:space="0" w:color="auto"/>
      </w:divBdr>
    </w:div>
    <w:div w:id="199366437">
      <w:bodyDiv w:val="1"/>
      <w:marLeft w:val="0"/>
      <w:marRight w:val="0"/>
      <w:marTop w:val="0"/>
      <w:marBottom w:val="0"/>
      <w:divBdr>
        <w:top w:val="none" w:sz="0" w:space="0" w:color="auto"/>
        <w:left w:val="none" w:sz="0" w:space="0" w:color="auto"/>
        <w:bottom w:val="none" w:sz="0" w:space="0" w:color="auto"/>
        <w:right w:val="none" w:sz="0" w:space="0" w:color="auto"/>
      </w:divBdr>
    </w:div>
    <w:div w:id="199438357">
      <w:bodyDiv w:val="1"/>
      <w:marLeft w:val="0"/>
      <w:marRight w:val="0"/>
      <w:marTop w:val="0"/>
      <w:marBottom w:val="0"/>
      <w:divBdr>
        <w:top w:val="none" w:sz="0" w:space="0" w:color="auto"/>
        <w:left w:val="none" w:sz="0" w:space="0" w:color="auto"/>
        <w:bottom w:val="none" w:sz="0" w:space="0" w:color="auto"/>
        <w:right w:val="none" w:sz="0" w:space="0" w:color="auto"/>
      </w:divBdr>
    </w:div>
    <w:div w:id="199636363">
      <w:bodyDiv w:val="1"/>
      <w:marLeft w:val="0"/>
      <w:marRight w:val="0"/>
      <w:marTop w:val="0"/>
      <w:marBottom w:val="0"/>
      <w:divBdr>
        <w:top w:val="none" w:sz="0" w:space="0" w:color="auto"/>
        <w:left w:val="none" w:sz="0" w:space="0" w:color="auto"/>
        <w:bottom w:val="none" w:sz="0" w:space="0" w:color="auto"/>
        <w:right w:val="none" w:sz="0" w:space="0" w:color="auto"/>
      </w:divBdr>
    </w:div>
    <w:div w:id="200287065">
      <w:bodyDiv w:val="1"/>
      <w:marLeft w:val="0"/>
      <w:marRight w:val="0"/>
      <w:marTop w:val="0"/>
      <w:marBottom w:val="0"/>
      <w:divBdr>
        <w:top w:val="none" w:sz="0" w:space="0" w:color="auto"/>
        <w:left w:val="none" w:sz="0" w:space="0" w:color="auto"/>
        <w:bottom w:val="none" w:sz="0" w:space="0" w:color="auto"/>
        <w:right w:val="none" w:sz="0" w:space="0" w:color="auto"/>
      </w:divBdr>
    </w:div>
    <w:div w:id="200292216">
      <w:bodyDiv w:val="1"/>
      <w:marLeft w:val="0"/>
      <w:marRight w:val="0"/>
      <w:marTop w:val="0"/>
      <w:marBottom w:val="0"/>
      <w:divBdr>
        <w:top w:val="none" w:sz="0" w:space="0" w:color="auto"/>
        <w:left w:val="none" w:sz="0" w:space="0" w:color="auto"/>
        <w:bottom w:val="none" w:sz="0" w:space="0" w:color="auto"/>
        <w:right w:val="none" w:sz="0" w:space="0" w:color="auto"/>
      </w:divBdr>
    </w:div>
    <w:div w:id="200940962">
      <w:bodyDiv w:val="1"/>
      <w:marLeft w:val="0"/>
      <w:marRight w:val="0"/>
      <w:marTop w:val="0"/>
      <w:marBottom w:val="0"/>
      <w:divBdr>
        <w:top w:val="none" w:sz="0" w:space="0" w:color="auto"/>
        <w:left w:val="none" w:sz="0" w:space="0" w:color="auto"/>
        <w:bottom w:val="none" w:sz="0" w:space="0" w:color="auto"/>
        <w:right w:val="none" w:sz="0" w:space="0" w:color="auto"/>
      </w:divBdr>
    </w:div>
    <w:div w:id="201139662">
      <w:bodyDiv w:val="1"/>
      <w:marLeft w:val="0"/>
      <w:marRight w:val="0"/>
      <w:marTop w:val="0"/>
      <w:marBottom w:val="0"/>
      <w:divBdr>
        <w:top w:val="none" w:sz="0" w:space="0" w:color="auto"/>
        <w:left w:val="none" w:sz="0" w:space="0" w:color="auto"/>
        <w:bottom w:val="none" w:sz="0" w:space="0" w:color="auto"/>
        <w:right w:val="none" w:sz="0" w:space="0" w:color="auto"/>
      </w:divBdr>
    </w:div>
    <w:div w:id="201333283">
      <w:bodyDiv w:val="1"/>
      <w:marLeft w:val="0"/>
      <w:marRight w:val="0"/>
      <w:marTop w:val="0"/>
      <w:marBottom w:val="0"/>
      <w:divBdr>
        <w:top w:val="none" w:sz="0" w:space="0" w:color="auto"/>
        <w:left w:val="none" w:sz="0" w:space="0" w:color="auto"/>
        <w:bottom w:val="none" w:sz="0" w:space="0" w:color="auto"/>
        <w:right w:val="none" w:sz="0" w:space="0" w:color="auto"/>
      </w:divBdr>
    </w:div>
    <w:div w:id="201946711">
      <w:bodyDiv w:val="1"/>
      <w:marLeft w:val="0"/>
      <w:marRight w:val="0"/>
      <w:marTop w:val="0"/>
      <w:marBottom w:val="0"/>
      <w:divBdr>
        <w:top w:val="none" w:sz="0" w:space="0" w:color="auto"/>
        <w:left w:val="none" w:sz="0" w:space="0" w:color="auto"/>
        <w:bottom w:val="none" w:sz="0" w:space="0" w:color="auto"/>
        <w:right w:val="none" w:sz="0" w:space="0" w:color="auto"/>
      </w:divBdr>
    </w:div>
    <w:div w:id="202520013">
      <w:bodyDiv w:val="1"/>
      <w:marLeft w:val="0"/>
      <w:marRight w:val="0"/>
      <w:marTop w:val="0"/>
      <w:marBottom w:val="0"/>
      <w:divBdr>
        <w:top w:val="none" w:sz="0" w:space="0" w:color="auto"/>
        <w:left w:val="none" w:sz="0" w:space="0" w:color="auto"/>
        <w:bottom w:val="none" w:sz="0" w:space="0" w:color="auto"/>
        <w:right w:val="none" w:sz="0" w:space="0" w:color="auto"/>
      </w:divBdr>
    </w:div>
    <w:div w:id="202713857">
      <w:bodyDiv w:val="1"/>
      <w:marLeft w:val="0"/>
      <w:marRight w:val="0"/>
      <w:marTop w:val="0"/>
      <w:marBottom w:val="0"/>
      <w:divBdr>
        <w:top w:val="none" w:sz="0" w:space="0" w:color="auto"/>
        <w:left w:val="none" w:sz="0" w:space="0" w:color="auto"/>
        <w:bottom w:val="none" w:sz="0" w:space="0" w:color="auto"/>
        <w:right w:val="none" w:sz="0" w:space="0" w:color="auto"/>
      </w:divBdr>
    </w:div>
    <w:div w:id="203180575">
      <w:bodyDiv w:val="1"/>
      <w:marLeft w:val="0"/>
      <w:marRight w:val="0"/>
      <w:marTop w:val="0"/>
      <w:marBottom w:val="0"/>
      <w:divBdr>
        <w:top w:val="none" w:sz="0" w:space="0" w:color="auto"/>
        <w:left w:val="none" w:sz="0" w:space="0" w:color="auto"/>
        <w:bottom w:val="none" w:sz="0" w:space="0" w:color="auto"/>
        <w:right w:val="none" w:sz="0" w:space="0" w:color="auto"/>
      </w:divBdr>
    </w:div>
    <w:div w:id="203294218">
      <w:bodyDiv w:val="1"/>
      <w:marLeft w:val="0"/>
      <w:marRight w:val="0"/>
      <w:marTop w:val="0"/>
      <w:marBottom w:val="0"/>
      <w:divBdr>
        <w:top w:val="none" w:sz="0" w:space="0" w:color="auto"/>
        <w:left w:val="none" w:sz="0" w:space="0" w:color="auto"/>
        <w:bottom w:val="none" w:sz="0" w:space="0" w:color="auto"/>
        <w:right w:val="none" w:sz="0" w:space="0" w:color="auto"/>
      </w:divBdr>
    </w:div>
    <w:div w:id="203712599">
      <w:bodyDiv w:val="1"/>
      <w:marLeft w:val="0"/>
      <w:marRight w:val="0"/>
      <w:marTop w:val="0"/>
      <w:marBottom w:val="0"/>
      <w:divBdr>
        <w:top w:val="none" w:sz="0" w:space="0" w:color="auto"/>
        <w:left w:val="none" w:sz="0" w:space="0" w:color="auto"/>
        <w:bottom w:val="none" w:sz="0" w:space="0" w:color="auto"/>
        <w:right w:val="none" w:sz="0" w:space="0" w:color="auto"/>
      </w:divBdr>
    </w:div>
    <w:div w:id="203909658">
      <w:bodyDiv w:val="1"/>
      <w:marLeft w:val="0"/>
      <w:marRight w:val="0"/>
      <w:marTop w:val="0"/>
      <w:marBottom w:val="0"/>
      <w:divBdr>
        <w:top w:val="none" w:sz="0" w:space="0" w:color="auto"/>
        <w:left w:val="none" w:sz="0" w:space="0" w:color="auto"/>
        <w:bottom w:val="none" w:sz="0" w:space="0" w:color="auto"/>
        <w:right w:val="none" w:sz="0" w:space="0" w:color="auto"/>
      </w:divBdr>
    </w:div>
    <w:div w:id="204024262">
      <w:bodyDiv w:val="1"/>
      <w:marLeft w:val="0"/>
      <w:marRight w:val="0"/>
      <w:marTop w:val="0"/>
      <w:marBottom w:val="0"/>
      <w:divBdr>
        <w:top w:val="none" w:sz="0" w:space="0" w:color="auto"/>
        <w:left w:val="none" w:sz="0" w:space="0" w:color="auto"/>
        <w:bottom w:val="none" w:sz="0" w:space="0" w:color="auto"/>
        <w:right w:val="none" w:sz="0" w:space="0" w:color="auto"/>
      </w:divBdr>
    </w:div>
    <w:div w:id="204097595">
      <w:bodyDiv w:val="1"/>
      <w:marLeft w:val="0"/>
      <w:marRight w:val="0"/>
      <w:marTop w:val="0"/>
      <w:marBottom w:val="0"/>
      <w:divBdr>
        <w:top w:val="none" w:sz="0" w:space="0" w:color="auto"/>
        <w:left w:val="none" w:sz="0" w:space="0" w:color="auto"/>
        <w:bottom w:val="none" w:sz="0" w:space="0" w:color="auto"/>
        <w:right w:val="none" w:sz="0" w:space="0" w:color="auto"/>
      </w:divBdr>
    </w:div>
    <w:div w:id="204146729">
      <w:bodyDiv w:val="1"/>
      <w:marLeft w:val="0"/>
      <w:marRight w:val="0"/>
      <w:marTop w:val="0"/>
      <w:marBottom w:val="0"/>
      <w:divBdr>
        <w:top w:val="none" w:sz="0" w:space="0" w:color="auto"/>
        <w:left w:val="none" w:sz="0" w:space="0" w:color="auto"/>
        <w:bottom w:val="none" w:sz="0" w:space="0" w:color="auto"/>
        <w:right w:val="none" w:sz="0" w:space="0" w:color="auto"/>
      </w:divBdr>
    </w:div>
    <w:div w:id="204175979">
      <w:bodyDiv w:val="1"/>
      <w:marLeft w:val="0"/>
      <w:marRight w:val="0"/>
      <w:marTop w:val="0"/>
      <w:marBottom w:val="0"/>
      <w:divBdr>
        <w:top w:val="none" w:sz="0" w:space="0" w:color="auto"/>
        <w:left w:val="none" w:sz="0" w:space="0" w:color="auto"/>
        <w:bottom w:val="none" w:sz="0" w:space="0" w:color="auto"/>
        <w:right w:val="none" w:sz="0" w:space="0" w:color="auto"/>
      </w:divBdr>
    </w:div>
    <w:div w:id="204222537">
      <w:bodyDiv w:val="1"/>
      <w:marLeft w:val="0"/>
      <w:marRight w:val="0"/>
      <w:marTop w:val="0"/>
      <w:marBottom w:val="0"/>
      <w:divBdr>
        <w:top w:val="none" w:sz="0" w:space="0" w:color="auto"/>
        <w:left w:val="none" w:sz="0" w:space="0" w:color="auto"/>
        <w:bottom w:val="none" w:sz="0" w:space="0" w:color="auto"/>
        <w:right w:val="none" w:sz="0" w:space="0" w:color="auto"/>
      </w:divBdr>
    </w:div>
    <w:div w:id="204290489">
      <w:bodyDiv w:val="1"/>
      <w:marLeft w:val="0"/>
      <w:marRight w:val="0"/>
      <w:marTop w:val="0"/>
      <w:marBottom w:val="0"/>
      <w:divBdr>
        <w:top w:val="none" w:sz="0" w:space="0" w:color="auto"/>
        <w:left w:val="none" w:sz="0" w:space="0" w:color="auto"/>
        <w:bottom w:val="none" w:sz="0" w:space="0" w:color="auto"/>
        <w:right w:val="none" w:sz="0" w:space="0" w:color="auto"/>
      </w:divBdr>
    </w:div>
    <w:div w:id="204291241">
      <w:bodyDiv w:val="1"/>
      <w:marLeft w:val="0"/>
      <w:marRight w:val="0"/>
      <w:marTop w:val="0"/>
      <w:marBottom w:val="0"/>
      <w:divBdr>
        <w:top w:val="none" w:sz="0" w:space="0" w:color="auto"/>
        <w:left w:val="none" w:sz="0" w:space="0" w:color="auto"/>
        <w:bottom w:val="none" w:sz="0" w:space="0" w:color="auto"/>
        <w:right w:val="none" w:sz="0" w:space="0" w:color="auto"/>
      </w:divBdr>
      <w:divsChild>
        <w:div w:id="537863834">
          <w:marLeft w:val="480"/>
          <w:marRight w:val="0"/>
          <w:marTop w:val="0"/>
          <w:marBottom w:val="0"/>
          <w:divBdr>
            <w:top w:val="none" w:sz="0" w:space="0" w:color="auto"/>
            <w:left w:val="none" w:sz="0" w:space="0" w:color="auto"/>
            <w:bottom w:val="none" w:sz="0" w:space="0" w:color="auto"/>
            <w:right w:val="none" w:sz="0" w:space="0" w:color="auto"/>
          </w:divBdr>
        </w:div>
        <w:div w:id="45960647">
          <w:marLeft w:val="480"/>
          <w:marRight w:val="0"/>
          <w:marTop w:val="0"/>
          <w:marBottom w:val="0"/>
          <w:divBdr>
            <w:top w:val="none" w:sz="0" w:space="0" w:color="auto"/>
            <w:left w:val="none" w:sz="0" w:space="0" w:color="auto"/>
            <w:bottom w:val="none" w:sz="0" w:space="0" w:color="auto"/>
            <w:right w:val="none" w:sz="0" w:space="0" w:color="auto"/>
          </w:divBdr>
        </w:div>
        <w:div w:id="1676499489">
          <w:marLeft w:val="480"/>
          <w:marRight w:val="0"/>
          <w:marTop w:val="0"/>
          <w:marBottom w:val="0"/>
          <w:divBdr>
            <w:top w:val="none" w:sz="0" w:space="0" w:color="auto"/>
            <w:left w:val="none" w:sz="0" w:space="0" w:color="auto"/>
            <w:bottom w:val="none" w:sz="0" w:space="0" w:color="auto"/>
            <w:right w:val="none" w:sz="0" w:space="0" w:color="auto"/>
          </w:divBdr>
        </w:div>
        <w:div w:id="1080297845">
          <w:marLeft w:val="480"/>
          <w:marRight w:val="0"/>
          <w:marTop w:val="0"/>
          <w:marBottom w:val="0"/>
          <w:divBdr>
            <w:top w:val="none" w:sz="0" w:space="0" w:color="auto"/>
            <w:left w:val="none" w:sz="0" w:space="0" w:color="auto"/>
            <w:bottom w:val="none" w:sz="0" w:space="0" w:color="auto"/>
            <w:right w:val="none" w:sz="0" w:space="0" w:color="auto"/>
          </w:divBdr>
        </w:div>
        <w:div w:id="1780102073">
          <w:marLeft w:val="480"/>
          <w:marRight w:val="0"/>
          <w:marTop w:val="0"/>
          <w:marBottom w:val="0"/>
          <w:divBdr>
            <w:top w:val="none" w:sz="0" w:space="0" w:color="auto"/>
            <w:left w:val="none" w:sz="0" w:space="0" w:color="auto"/>
            <w:bottom w:val="none" w:sz="0" w:space="0" w:color="auto"/>
            <w:right w:val="none" w:sz="0" w:space="0" w:color="auto"/>
          </w:divBdr>
        </w:div>
        <w:div w:id="1227914972">
          <w:marLeft w:val="480"/>
          <w:marRight w:val="0"/>
          <w:marTop w:val="0"/>
          <w:marBottom w:val="0"/>
          <w:divBdr>
            <w:top w:val="none" w:sz="0" w:space="0" w:color="auto"/>
            <w:left w:val="none" w:sz="0" w:space="0" w:color="auto"/>
            <w:bottom w:val="none" w:sz="0" w:space="0" w:color="auto"/>
            <w:right w:val="none" w:sz="0" w:space="0" w:color="auto"/>
          </w:divBdr>
        </w:div>
        <w:div w:id="1750687535">
          <w:marLeft w:val="480"/>
          <w:marRight w:val="0"/>
          <w:marTop w:val="0"/>
          <w:marBottom w:val="0"/>
          <w:divBdr>
            <w:top w:val="none" w:sz="0" w:space="0" w:color="auto"/>
            <w:left w:val="none" w:sz="0" w:space="0" w:color="auto"/>
            <w:bottom w:val="none" w:sz="0" w:space="0" w:color="auto"/>
            <w:right w:val="none" w:sz="0" w:space="0" w:color="auto"/>
          </w:divBdr>
        </w:div>
        <w:div w:id="1024675131">
          <w:marLeft w:val="480"/>
          <w:marRight w:val="0"/>
          <w:marTop w:val="0"/>
          <w:marBottom w:val="0"/>
          <w:divBdr>
            <w:top w:val="none" w:sz="0" w:space="0" w:color="auto"/>
            <w:left w:val="none" w:sz="0" w:space="0" w:color="auto"/>
            <w:bottom w:val="none" w:sz="0" w:space="0" w:color="auto"/>
            <w:right w:val="none" w:sz="0" w:space="0" w:color="auto"/>
          </w:divBdr>
        </w:div>
        <w:div w:id="2065635549">
          <w:marLeft w:val="480"/>
          <w:marRight w:val="0"/>
          <w:marTop w:val="0"/>
          <w:marBottom w:val="0"/>
          <w:divBdr>
            <w:top w:val="none" w:sz="0" w:space="0" w:color="auto"/>
            <w:left w:val="none" w:sz="0" w:space="0" w:color="auto"/>
            <w:bottom w:val="none" w:sz="0" w:space="0" w:color="auto"/>
            <w:right w:val="none" w:sz="0" w:space="0" w:color="auto"/>
          </w:divBdr>
        </w:div>
        <w:div w:id="1875120438">
          <w:marLeft w:val="480"/>
          <w:marRight w:val="0"/>
          <w:marTop w:val="0"/>
          <w:marBottom w:val="0"/>
          <w:divBdr>
            <w:top w:val="none" w:sz="0" w:space="0" w:color="auto"/>
            <w:left w:val="none" w:sz="0" w:space="0" w:color="auto"/>
            <w:bottom w:val="none" w:sz="0" w:space="0" w:color="auto"/>
            <w:right w:val="none" w:sz="0" w:space="0" w:color="auto"/>
          </w:divBdr>
        </w:div>
        <w:div w:id="1222446195">
          <w:marLeft w:val="480"/>
          <w:marRight w:val="0"/>
          <w:marTop w:val="0"/>
          <w:marBottom w:val="0"/>
          <w:divBdr>
            <w:top w:val="none" w:sz="0" w:space="0" w:color="auto"/>
            <w:left w:val="none" w:sz="0" w:space="0" w:color="auto"/>
            <w:bottom w:val="none" w:sz="0" w:space="0" w:color="auto"/>
            <w:right w:val="none" w:sz="0" w:space="0" w:color="auto"/>
          </w:divBdr>
        </w:div>
        <w:div w:id="552737548">
          <w:marLeft w:val="480"/>
          <w:marRight w:val="0"/>
          <w:marTop w:val="0"/>
          <w:marBottom w:val="0"/>
          <w:divBdr>
            <w:top w:val="none" w:sz="0" w:space="0" w:color="auto"/>
            <w:left w:val="none" w:sz="0" w:space="0" w:color="auto"/>
            <w:bottom w:val="none" w:sz="0" w:space="0" w:color="auto"/>
            <w:right w:val="none" w:sz="0" w:space="0" w:color="auto"/>
          </w:divBdr>
        </w:div>
        <w:div w:id="1045371974">
          <w:marLeft w:val="480"/>
          <w:marRight w:val="0"/>
          <w:marTop w:val="0"/>
          <w:marBottom w:val="0"/>
          <w:divBdr>
            <w:top w:val="none" w:sz="0" w:space="0" w:color="auto"/>
            <w:left w:val="none" w:sz="0" w:space="0" w:color="auto"/>
            <w:bottom w:val="none" w:sz="0" w:space="0" w:color="auto"/>
            <w:right w:val="none" w:sz="0" w:space="0" w:color="auto"/>
          </w:divBdr>
        </w:div>
        <w:div w:id="1153450409">
          <w:marLeft w:val="480"/>
          <w:marRight w:val="0"/>
          <w:marTop w:val="0"/>
          <w:marBottom w:val="0"/>
          <w:divBdr>
            <w:top w:val="none" w:sz="0" w:space="0" w:color="auto"/>
            <w:left w:val="none" w:sz="0" w:space="0" w:color="auto"/>
            <w:bottom w:val="none" w:sz="0" w:space="0" w:color="auto"/>
            <w:right w:val="none" w:sz="0" w:space="0" w:color="auto"/>
          </w:divBdr>
        </w:div>
        <w:div w:id="353531700">
          <w:marLeft w:val="480"/>
          <w:marRight w:val="0"/>
          <w:marTop w:val="0"/>
          <w:marBottom w:val="0"/>
          <w:divBdr>
            <w:top w:val="none" w:sz="0" w:space="0" w:color="auto"/>
            <w:left w:val="none" w:sz="0" w:space="0" w:color="auto"/>
            <w:bottom w:val="none" w:sz="0" w:space="0" w:color="auto"/>
            <w:right w:val="none" w:sz="0" w:space="0" w:color="auto"/>
          </w:divBdr>
        </w:div>
        <w:div w:id="1114330133">
          <w:marLeft w:val="480"/>
          <w:marRight w:val="0"/>
          <w:marTop w:val="0"/>
          <w:marBottom w:val="0"/>
          <w:divBdr>
            <w:top w:val="none" w:sz="0" w:space="0" w:color="auto"/>
            <w:left w:val="none" w:sz="0" w:space="0" w:color="auto"/>
            <w:bottom w:val="none" w:sz="0" w:space="0" w:color="auto"/>
            <w:right w:val="none" w:sz="0" w:space="0" w:color="auto"/>
          </w:divBdr>
        </w:div>
        <w:div w:id="1568300822">
          <w:marLeft w:val="480"/>
          <w:marRight w:val="0"/>
          <w:marTop w:val="0"/>
          <w:marBottom w:val="0"/>
          <w:divBdr>
            <w:top w:val="none" w:sz="0" w:space="0" w:color="auto"/>
            <w:left w:val="none" w:sz="0" w:space="0" w:color="auto"/>
            <w:bottom w:val="none" w:sz="0" w:space="0" w:color="auto"/>
            <w:right w:val="none" w:sz="0" w:space="0" w:color="auto"/>
          </w:divBdr>
        </w:div>
        <w:div w:id="1835607174">
          <w:marLeft w:val="480"/>
          <w:marRight w:val="0"/>
          <w:marTop w:val="0"/>
          <w:marBottom w:val="0"/>
          <w:divBdr>
            <w:top w:val="none" w:sz="0" w:space="0" w:color="auto"/>
            <w:left w:val="none" w:sz="0" w:space="0" w:color="auto"/>
            <w:bottom w:val="none" w:sz="0" w:space="0" w:color="auto"/>
            <w:right w:val="none" w:sz="0" w:space="0" w:color="auto"/>
          </w:divBdr>
        </w:div>
        <w:div w:id="863177323">
          <w:marLeft w:val="480"/>
          <w:marRight w:val="0"/>
          <w:marTop w:val="0"/>
          <w:marBottom w:val="0"/>
          <w:divBdr>
            <w:top w:val="none" w:sz="0" w:space="0" w:color="auto"/>
            <w:left w:val="none" w:sz="0" w:space="0" w:color="auto"/>
            <w:bottom w:val="none" w:sz="0" w:space="0" w:color="auto"/>
            <w:right w:val="none" w:sz="0" w:space="0" w:color="auto"/>
          </w:divBdr>
        </w:div>
        <w:div w:id="725955987">
          <w:marLeft w:val="480"/>
          <w:marRight w:val="0"/>
          <w:marTop w:val="0"/>
          <w:marBottom w:val="0"/>
          <w:divBdr>
            <w:top w:val="none" w:sz="0" w:space="0" w:color="auto"/>
            <w:left w:val="none" w:sz="0" w:space="0" w:color="auto"/>
            <w:bottom w:val="none" w:sz="0" w:space="0" w:color="auto"/>
            <w:right w:val="none" w:sz="0" w:space="0" w:color="auto"/>
          </w:divBdr>
        </w:div>
        <w:div w:id="1629045366">
          <w:marLeft w:val="480"/>
          <w:marRight w:val="0"/>
          <w:marTop w:val="0"/>
          <w:marBottom w:val="0"/>
          <w:divBdr>
            <w:top w:val="none" w:sz="0" w:space="0" w:color="auto"/>
            <w:left w:val="none" w:sz="0" w:space="0" w:color="auto"/>
            <w:bottom w:val="none" w:sz="0" w:space="0" w:color="auto"/>
            <w:right w:val="none" w:sz="0" w:space="0" w:color="auto"/>
          </w:divBdr>
        </w:div>
        <w:div w:id="939071439">
          <w:marLeft w:val="480"/>
          <w:marRight w:val="0"/>
          <w:marTop w:val="0"/>
          <w:marBottom w:val="0"/>
          <w:divBdr>
            <w:top w:val="none" w:sz="0" w:space="0" w:color="auto"/>
            <w:left w:val="none" w:sz="0" w:space="0" w:color="auto"/>
            <w:bottom w:val="none" w:sz="0" w:space="0" w:color="auto"/>
            <w:right w:val="none" w:sz="0" w:space="0" w:color="auto"/>
          </w:divBdr>
        </w:div>
        <w:div w:id="1738552152">
          <w:marLeft w:val="480"/>
          <w:marRight w:val="0"/>
          <w:marTop w:val="0"/>
          <w:marBottom w:val="0"/>
          <w:divBdr>
            <w:top w:val="none" w:sz="0" w:space="0" w:color="auto"/>
            <w:left w:val="none" w:sz="0" w:space="0" w:color="auto"/>
            <w:bottom w:val="none" w:sz="0" w:space="0" w:color="auto"/>
            <w:right w:val="none" w:sz="0" w:space="0" w:color="auto"/>
          </w:divBdr>
        </w:div>
        <w:div w:id="1029335842">
          <w:marLeft w:val="480"/>
          <w:marRight w:val="0"/>
          <w:marTop w:val="0"/>
          <w:marBottom w:val="0"/>
          <w:divBdr>
            <w:top w:val="none" w:sz="0" w:space="0" w:color="auto"/>
            <w:left w:val="none" w:sz="0" w:space="0" w:color="auto"/>
            <w:bottom w:val="none" w:sz="0" w:space="0" w:color="auto"/>
            <w:right w:val="none" w:sz="0" w:space="0" w:color="auto"/>
          </w:divBdr>
        </w:div>
        <w:div w:id="596408987">
          <w:marLeft w:val="480"/>
          <w:marRight w:val="0"/>
          <w:marTop w:val="0"/>
          <w:marBottom w:val="0"/>
          <w:divBdr>
            <w:top w:val="none" w:sz="0" w:space="0" w:color="auto"/>
            <w:left w:val="none" w:sz="0" w:space="0" w:color="auto"/>
            <w:bottom w:val="none" w:sz="0" w:space="0" w:color="auto"/>
            <w:right w:val="none" w:sz="0" w:space="0" w:color="auto"/>
          </w:divBdr>
        </w:div>
        <w:div w:id="926618148">
          <w:marLeft w:val="480"/>
          <w:marRight w:val="0"/>
          <w:marTop w:val="0"/>
          <w:marBottom w:val="0"/>
          <w:divBdr>
            <w:top w:val="none" w:sz="0" w:space="0" w:color="auto"/>
            <w:left w:val="none" w:sz="0" w:space="0" w:color="auto"/>
            <w:bottom w:val="none" w:sz="0" w:space="0" w:color="auto"/>
            <w:right w:val="none" w:sz="0" w:space="0" w:color="auto"/>
          </w:divBdr>
        </w:div>
        <w:div w:id="2072649642">
          <w:marLeft w:val="480"/>
          <w:marRight w:val="0"/>
          <w:marTop w:val="0"/>
          <w:marBottom w:val="0"/>
          <w:divBdr>
            <w:top w:val="none" w:sz="0" w:space="0" w:color="auto"/>
            <w:left w:val="none" w:sz="0" w:space="0" w:color="auto"/>
            <w:bottom w:val="none" w:sz="0" w:space="0" w:color="auto"/>
            <w:right w:val="none" w:sz="0" w:space="0" w:color="auto"/>
          </w:divBdr>
        </w:div>
        <w:div w:id="1186212026">
          <w:marLeft w:val="480"/>
          <w:marRight w:val="0"/>
          <w:marTop w:val="0"/>
          <w:marBottom w:val="0"/>
          <w:divBdr>
            <w:top w:val="none" w:sz="0" w:space="0" w:color="auto"/>
            <w:left w:val="none" w:sz="0" w:space="0" w:color="auto"/>
            <w:bottom w:val="none" w:sz="0" w:space="0" w:color="auto"/>
            <w:right w:val="none" w:sz="0" w:space="0" w:color="auto"/>
          </w:divBdr>
        </w:div>
        <w:div w:id="2045867626">
          <w:marLeft w:val="480"/>
          <w:marRight w:val="0"/>
          <w:marTop w:val="0"/>
          <w:marBottom w:val="0"/>
          <w:divBdr>
            <w:top w:val="none" w:sz="0" w:space="0" w:color="auto"/>
            <w:left w:val="none" w:sz="0" w:space="0" w:color="auto"/>
            <w:bottom w:val="none" w:sz="0" w:space="0" w:color="auto"/>
            <w:right w:val="none" w:sz="0" w:space="0" w:color="auto"/>
          </w:divBdr>
        </w:div>
        <w:div w:id="1535116835">
          <w:marLeft w:val="480"/>
          <w:marRight w:val="0"/>
          <w:marTop w:val="0"/>
          <w:marBottom w:val="0"/>
          <w:divBdr>
            <w:top w:val="none" w:sz="0" w:space="0" w:color="auto"/>
            <w:left w:val="none" w:sz="0" w:space="0" w:color="auto"/>
            <w:bottom w:val="none" w:sz="0" w:space="0" w:color="auto"/>
            <w:right w:val="none" w:sz="0" w:space="0" w:color="auto"/>
          </w:divBdr>
        </w:div>
        <w:div w:id="1925145954">
          <w:marLeft w:val="480"/>
          <w:marRight w:val="0"/>
          <w:marTop w:val="0"/>
          <w:marBottom w:val="0"/>
          <w:divBdr>
            <w:top w:val="none" w:sz="0" w:space="0" w:color="auto"/>
            <w:left w:val="none" w:sz="0" w:space="0" w:color="auto"/>
            <w:bottom w:val="none" w:sz="0" w:space="0" w:color="auto"/>
            <w:right w:val="none" w:sz="0" w:space="0" w:color="auto"/>
          </w:divBdr>
        </w:div>
        <w:div w:id="182329252">
          <w:marLeft w:val="480"/>
          <w:marRight w:val="0"/>
          <w:marTop w:val="0"/>
          <w:marBottom w:val="0"/>
          <w:divBdr>
            <w:top w:val="none" w:sz="0" w:space="0" w:color="auto"/>
            <w:left w:val="none" w:sz="0" w:space="0" w:color="auto"/>
            <w:bottom w:val="none" w:sz="0" w:space="0" w:color="auto"/>
            <w:right w:val="none" w:sz="0" w:space="0" w:color="auto"/>
          </w:divBdr>
        </w:div>
        <w:div w:id="1432705135">
          <w:marLeft w:val="480"/>
          <w:marRight w:val="0"/>
          <w:marTop w:val="0"/>
          <w:marBottom w:val="0"/>
          <w:divBdr>
            <w:top w:val="none" w:sz="0" w:space="0" w:color="auto"/>
            <w:left w:val="none" w:sz="0" w:space="0" w:color="auto"/>
            <w:bottom w:val="none" w:sz="0" w:space="0" w:color="auto"/>
            <w:right w:val="none" w:sz="0" w:space="0" w:color="auto"/>
          </w:divBdr>
        </w:div>
        <w:div w:id="902830730">
          <w:marLeft w:val="480"/>
          <w:marRight w:val="0"/>
          <w:marTop w:val="0"/>
          <w:marBottom w:val="0"/>
          <w:divBdr>
            <w:top w:val="none" w:sz="0" w:space="0" w:color="auto"/>
            <w:left w:val="none" w:sz="0" w:space="0" w:color="auto"/>
            <w:bottom w:val="none" w:sz="0" w:space="0" w:color="auto"/>
            <w:right w:val="none" w:sz="0" w:space="0" w:color="auto"/>
          </w:divBdr>
        </w:div>
        <w:div w:id="799803894">
          <w:marLeft w:val="480"/>
          <w:marRight w:val="0"/>
          <w:marTop w:val="0"/>
          <w:marBottom w:val="0"/>
          <w:divBdr>
            <w:top w:val="none" w:sz="0" w:space="0" w:color="auto"/>
            <w:left w:val="none" w:sz="0" w:space="0" w:color="auto"/>
            <w:bottom w:val="none" w:sz="0" w:space="0" w:color="auto"/>
            <w:right w:val="none" w:sz="0" w:space="0" w:color="auto"/>
          </w:divBdr>
        </w:div>
        <w:div w:id="487982944">
          <w:marLeft w:val="480"/>
          <w:marRight w:val="0"/>
          <w:marTop w:val="0"/>
          <w:marBottom w:val="0"/>
          <w:divBdr>
            <w:top w:val="none" w:sz="0" w:space="0" w:color="auto"/>
            <w:left w:val="none" w:sz="0" w:space="0" w:color="auto"/>
            <w:bottom w:val="none" w:sz="0" w:space="0" w:color="auto"/>
            <w:right w:val="none" w:sz="0" w:space="0" w:color="auto"/>
          </w:divBdr>
        </w:div>
        <w:div w:id="1895852298">
          <w:marLeft w:val="480"/>
          <w:marRight w:val="0"/>
          <w:marTop w:val="0"/>
          <w:marBottom w:val="0"/>
          <w:divBdr>
            <w:top w:val="none" w:sz="0" w:space="0" w:color="auto"/>
            <w:left w:val="none" w:sz="0" w:space="0" w:color="auto"/>
            <w:bottom w:val="none" w:sz="0" w:space="0" w:color="auto"/>
            <w:right w:val="none" w:sz="0" w:space="0" w:color="auto"/>
          </w:divBdr>
        </w:div>
        <w:div w:id="1010713883">
          <w:marLeft w:val="480"/>
          <w:marRight w:val="0"/>
          <w:marTop w:val="0"/>
          <w:marBottom w:val="0"/>
          <w:divBdr>
            <w:top w:val="none" w:sz="0" w:space="0" w:color="auto"/>
            <w:left w:val="none" w:sz="0" w:space="0" w:color="auto"/>
            <w:bottom w:val="none" w:sz="0" w:space="0" w:color="auto"/>
            <w:right w:val="none" w:sz="0" w:space="0" w:color="auto"/>
          </w:divBdr>
        </w:div>
        <w:div w:id="1153370261">
          <w:marLeft w:val="480"/>
          <w:marRight w:val="0"/>
          <w:marTop w:val="0"/>
          <w:marBottom w:val="0"/>
          <w:divBdr>
            <w:top w:val="none" w:sz="0" w:space="0" w:color="auto"/>
            <w:left w:val="none" w:sz="0" w:space="0" w:color="auto"/>
            <w:bottom w:val="none" w:sz="0" w:space="0" w:color="auto"/>
            <w:right w:val="none" w:sz="0" w:space="0" w:color="auto"/>
          </w:divBdr>
        </w:div>
        <w:div w:id="901453804">
          <w:marLeft w:val="480"/>
          <w:marRight w:val="0"/>
          <w:marTop w:val="0"/>
          <w:marBottom w:val="0"/>
          <w:divBdr>
            <w:top w:val="none" w:sz="0" w:space="0" w:color="auto"/>
            <w:left w:val="none" w:sz="0" w:space="0" w:color="auto"/>
            <w:bottom w:val="none" w:sz="0" w:space="0" w:color="auto"/>
            <w:right w:val="none" w:sz="0" w:space="0" w:color="auto"/>
          </w:divBdr>
        </w:div>
        <w:div w:id="1009259987">
          <w:marLeft w:val="480"/>
          <w:marRight w:val="0"/>
          <w:marTop w:val="0"/>
          <w:marBottom w:val="0"/>
          <w:divBdr>
            <w:top w:val="none" w:sz="0" w:space="0" w:color="auto"/>
            <w:left w:val="none" w:sz="0" w:space="0" w:color="auto"/>
            <w:bottom w:val="none" w:sz="0" w:space="0" w:color="auto"/>
            <w:right w:val="none" w:sz="0" w:space="0" w:color="auto"/>
          </w:divBdr>
        </w:div>
        <w:div w:id="1031416204">
          <w:marLeft w:val="480"/>
          <w:marRight w:val="0"/>
          <w:marTop w:val="0"/>
          <w:marBottom w:val="0"/>
          <w:divBdr>
            <w:top w:val="none" w:sz="0" w:space="0" w:color="auto"/>
            <w:left w:val="none" w:sz="0" w:space="0" w:color="auto"/>
            <w:bottom w:val="none" w:sz="0" w:space="0" w:color="auto"/>
            <w:right w:val="none" w:sz="0" w:space="0" w:color="auto"/>
          </w:divBdr>
        </w:div>
        <w:div w:id="41486294">
          <w:marLeft w:val="480"/>
          <w:marRight w:val="0"/>
          <w:marTop w:val="0"/>
          <w:marBottom w:val="0"/>
          <w:divBdr>
            <w:top w:val="none" w:sz="0" w:space="0" w:color="auto"/>
            <w:left w:val="none" w:sz="0" w:space="0" w:color="auto"/>
            <w:bottom w:val="none" w:sz="0" w:space="0" w:color="auto"/>
            <w:right w:val="none" w:sz="0" w:space="0" w:color="auto"/>
          </w:divBdr>
        </w:div>
        <w:div w:id="343215494">
          <w:marLeft w:val="480"/>
          <w:marRight w:val="0"/>
          <w:marTop w:val="0"/>
          <w:marBottom w:val="0"/>
          <w:divBdr>
            <w:top w:val="none" w:sz="0" w:space="0" w:color="auto"/>
            <w:left w:val="none" w:sz="0" w:space="0" w:color="auto"/>
            <w:bottom w:val="none" w:sz="0" w:space="0" w:color="auto"/>
            <w:right w:val="none" w:sz="0" w:space="0" w:color="auto"/>
          </w:divBdr>
        </w:div>
        <w:div w:id="1659267494">
          <w:marLeft w:val="480"/>
          <w:marRight w:val="0"/>
          <w:marTop w:val="0"/>
          <w:marBottom w:val="0"/>
          <w:divBdr>
            <w:top w:val="none" w:sz="0" w:space="0" w:color="auto"/>
            <w:left w:val="none" w:sz="0" w:space="0" w:color="auto"/>
            <w:bottom w:val="none" w:sz="0" w:space="0" w:color="auto"/>
            <w:right w:val="none" w:sz="0" w:space="0" w:color="auto"/>
          </w:divBdr>
        </w:div>
        <w:div w:id="600725470">
          <w:marLeft w:val="480"/>
          <w:marRight w:val="0"/>
          <w:marTop w:val="0"/>
          <w:marBottom w:val="0"/>
          <w:divBdr>
            <w:top w:val="none" w:sz="0" w:space="0" w:color="auto"/>
            <w:left w:val="none" w:sz="0" w:space="0" w:color="auto"/>
            <w:bottom w:val="none" w:sz="0" w:space="0" w:color="auto"/>
            <w:right w:val="none" w:sz="0" w:space="0" w:color="auto"/>
          </w:divBdr>
        </w:div>
        <w:div w:id="2013602770">
          <w:marLeft w:val="480"/>
          <w:marRight w:val="0"/>
          <w:marTop w:val="0"/>
          <w:marBottom w:val="0"/>
          <w:divBdr>
            <w:top w:val="none" w:sz="0" w:space="0" w:color="auto"/>
            <w:left w:val="none" w:sz="0" w:space="0" w:color="auto"/>
            <w:bottom w:val="none" w:sz="0" w:space="0" w:color="auto"/>
            <w:right w:val="none" w:sz="0" w:space="0" w:color="auto"/>
          </w:divBdr>
        </w:div>
        <w:div w:id="808473634">
          <w:marLeft w:val="480"/>
          <w:marRight w:val="0"/>
          <w:marTop w:val="0"/>
          <w:marBottom w:val="0"/>
          <w:divBdr>
            <w:top w:val="none" w:sz="0" w:space="0" w:color="auto"/>
            <w:left w:val="none" w:sz="0" w:space="0" w:color="auto"/>
            <w:bottom w:val="none" w:sz="0" w:space="0" w:color="auto"/>
            <w:right w:val="none" w:sz="0" w:space="0" w:color="auto"/>
          </w:divBdr>
        </w:div>
        <w:div w:id="1307665017">
          <w:marLeft w:val="480"/>
          <w:marRight w:val="0"/>
          <w:marTop w:val="0"/>
          <w:marBottom w:val="0"/>
          <w:divBdr>
            <w:top w:val="none" w:sz="0" w:space="0" w:color="auto"/>
            <w:left w:val="none" w:sz="0" w:space="0" w:color="auto"/>
            <w:bottom w:val="none" w:sz="0" w:space="0" w:color="auto"/>
            <w:right w:val="none" w:sz="0" w:space="0" w:color="auto"/>
          </w:divBdr>
        </w:div>
        <w:div w:id="1891573820">
          <w:marLeft w:val="480"/>
          <w:marRight w:val="0"/>
          <w:marTop w:val="0"/>
          <w:marBottom w:val="0"/>
          <w:divBdr>
            <w:top w:val="none" w:sz="0" w:space="0" w:color="auto"/>
            <w:left w:val="none" w:sz="0" w:space="0" w:color="auto"/>
            <w:bottom w:val="none" w:sz="0" w:space="0" w:color="auto"/>
            <w:right w:val="none" w:sz="0" w:space="0" w:color="auto"/>
          </w:divBdr>
        </w:div>
        <w:div w:id="702362038">
          <w:marLeft w:val="480"/>
          <w:marRight w:val="0"/>
          <w:marTop w:val="0"/>
          <w:marBottom w:val="0"/>
          <w:divBdr>
            <w:top w:val="none" w:sz="0" w:space="0" w:color="auto"/>
            <w:left w:val="none" w:sz="0" w:space="0" w:color="auto"/>
            <w:bottom w:val="none" w:sz="0" w:space="0" w:color="auto"/>
            <w:right w:val="none" w:sz="0" w:space="0" w:color="auto"/>
          </w:divBdr>
        </w:div>
        <w:div w:id="877007021">
          <w:marLeft w:val="480"/>
          <w:marRight w:val="0"/>
          <w:marTop w:val="0"/>
          <w:marBottom w:val="0"/>
          <w:divBdr>
            <w:top w:val="none" w:sz="0" w:space="0" w:color="auto"/>
            <w:left w:val="none" w:sz="0" w:space="0" w:color="auto"/>
            <w:bottom w:val="none" w:sz="0" w:space="0" w:color="auto"/>
            <w:right w:val="none" w:sz="0" w:space="0" w:color="auto"/>
          </w:divBdr>
        </w:div>
        <w:div w:id="974994565">
          <w:marLeft w:val="480"/>
          <w:marRight w:val="0"/>
          <w:marTop w:val="0"/>
          <w:marBottom w:val="0"/>
          <w:divBdr>
            <w:top w:val="none" w:sz="0" w:space="0" w:color="auto"/>
            <w:left w:val="none" w:sz="0" w:space="0" w:color="auto"/>
            <w:bottom w:val="none" w:sz="0" w:space="0" w:color="auto"/>
            <w:right w:val="none" w:sz="0" w:space="0" w:color="auto"/>
          </w:divBdr>
        </w:div>
        <w:div w:id="1339306580">
          <w:marLeft w:val="480"/>
          <w:marRight w:val="0"/>
          <w:marTop w:val="0"/>
          <w:marBottom w:val="0"/>
          <w:divBdr>
            <w:top w:val="none" w:sz="0" w:space="0" w:color="auto"/>
            <w:left w:val="none" w:sz="0" w:space="0" w:color="auto"/>
            <w:bottom w:val="none" w:sz="0" w:space="0" w:color="auto"/>
            <w:right w:val="none" w:sz="0" w:space="0" w:color="auto"/>
          </w:divBdr>
        </w:div>
        <w:div w:id="1161503789">
          <w:marLeft w:val="480"/>
          <w:marRight w:val="0"/>
          <w:marTop w:val="0"/>
          <w:marBottom w:val="0"/>
          <w:divBdr>
            <w:top w:val="none" w:sz="0" w:space="0" w:color="auto"/>
            <w:left w:val="none" w:sz="0" w:space="0" w:color="auto"/>
            <w:bottom w:val="none" w:sz="0" w:space="0" w:color="auto"/>
            <w:right w:val="none" w:sz="0" w:space="0" w:color="auto"/>
          </w:divBdr>
        </w:div>
        <w:div w:id="1760248839">
          <w:marLeft w:val="480"/>
          <w:marRight w:val="0"/>
          <w:marTop w:val="0"/>
          <w:marBottom w:val="0"/>
          <w:divBdr>
            <w:top w:val="none" w:sz="0" w:space="0" w:color="auto"/>
            <w:left w:val="none" w:sz="0" w:space="0" w:color="auto"/>
            <w:bottom w:val="none" w:sz="0" w:space="0" w:color="auto"/>
            <w:right w:val="none" w:sz="0" w:space="0" w:color="auto"/>
          </w:divBdr>
        </w:div>
        <w:div w:id="1348486210">
          <w:marLeft w:val="480"/>
          <w:marRight w:val="0"/>
          <w:marTop w:val="0"/>
          <w:marBottom w:val="0"/>
          <w:divBdr>
            <w:top w:val="none" w:sz="0" w:space="0" w:color="auto"/>
            <w:left w:val="none" w:sz="0" w:space="0" w:color="auto"/>
            <w:bottom w:val="none" w:sz="0" w:space="0" w:color="auto"/>
            <w:right w:val="none" w:sz="0" w:space="0" w:color="auto"/>
          </w:divBdr>
        </w:div>
        <w:div w:id="1002124666">
          <w:marLeft w:val="480"/>
          <w:marRight w:val="0"/>
          <w:marTop w:val="0"/>
          <w:marBottom w:val="0"/>
          <w:divBdr>
            <w:top w:val="none" w:sz="0" w:space="0" w:color="auto"/>
            <w:left w:val="none" w:sz="0" w:space="0" w:color="auto"/>
            <w:bottom w:val="none" w:sz="0" w:space="0" w:color="auto"/>
            <w:right w:val="none" w:sz="0" w:space="0" w:color="auto"/>
          </w:divBdr>
        </w:div>
        <w:div w:id="712192072">
          <w:marLeft w:val="480"/>
          <w:marRight w:val="0"/>
          <w:marTop w:val="0"/>
          <w:marBottom w:val="0"/>
          <w:divBdr>
            <w:top w:val="none" w:sz="0" w:space="0" w:color="auto"/>
            <w:left w:val="none" w:sz="0" w:space="0" w:color="auto"/>
            <w:bottom w:val="none" w:sz="0" w:space="0" w:color="auto"/>
            <w:right w:val="none" w:sz="0" w:space="0" w:color="auto"/>
          </w:divBdr>
        </w:div>
        <w:div w:id="1049184935">
          <w:marLeft w:val="480"/>
          <w:marRight w:val="0"/>
          <w:marTop w:val="0"/>
          <w:marBottom w:val="0"/>
          <w:divBdr>
            <w:top w:val="none" w:sz="0" w:space="0" w:color="auto"/>
            <w:left w:val="none" w:sz="0" w:space="0" w:color="auto"/>
            <w:bottom w:val="none" w:sz="0" w:space="0" w:color="auto"/>
            <w:right w:val="none" w:sz="0" w:space="0" w:color="auto"/>
          </w:divBdr>
        </w:div>
        <w:div w:id="73671389">
          <w:marLeft w:val="480"/>
          <w:marRight w:val="0"/>
          <w:marTop w:val="0"/>
          <w:marBottom w:val="0"/>
          <w:divBdr>
            <w:top w:val="none" w:sz="0" w:space="0" w:color="auto"/>
            <w:left w:val="none" w:sz="0" w:space="0" w:color="auto"/>
            <w:bottom w:val="none" w:sz="0" w:space="0" w:color="auto"/>
            <w:right w:val="none" w:sz="0" w:space="0" w:color="auto"/>
          </w:divBdr>
        </w:div>
        <w:div w:id="121769412">
          <w:marLeft w:val="480"/>
          <w:marRight w:val="0"/>
          <w:marTop w:val="0"/>
          <w:marBottom w:val="0"/>
          <w:divBdr>
            <w:top w:val="none" w:sz="0" w:space="0" w:color="auto"/>
            <w:left w:val="none" w:sz="0" w:space="0" w:color="auto"/>
            <w:bottom w:val="none" w:sz="0" w:space="0" w:color="auto"/>
            <w:right w:val="none" w:sz="0" w:space="0" w:color="auto"/>
          </w:divBdr>
        </w:div>
        <w:div w:id="841941094">
          <w:marLeft w:val="480"/>
          <w:marRight w:val="0"/>
          <w:marTop w:val="0"/>
          <w:marBottom w:val="0"/>
          <w:divBdr>
            <w:top w:val="none" w:sz="0" w:space="0" w:color="auto"/>
            <w:left w:val="none" w:sz="0" w:space="0" w:color="auto"/>
            <w:bottom w:val="none" w:sz="0" w:space="0" w:color="auto"/>
            <w:right w:val="none" w:sz="0" w:space="0" w:color="auto"/>
          </w:divBdr>
        </w:div>
        <w:div w:id="1591770497">
          <w:marLeft w:val="480"/>
          <w:marRight w:val="0"/>
          <w:marTop w:val="0"/>
          <w:marBottom w:val="0"/>
          <w:divBdr>
            <w:top w:val="none" w:sz="0" w:space="0" w:color="auto"/>
            <w:left w:val="none" w:sz="0" w:space="0" w:color="auto"/>
            <w:bottom w:val="none" w:sz="0" w:space="0" w:color="auto"/>
            <w:right w:val="none" w:sz="0" w:space="0" w:color="auto"/>
          </w:divBdr>
        </w:div>
        <w:div w:id="1512602128">
          <w:marLeft w:val="480"/>
          <w:marRight w:val="0"/>
          <w:marTop w:val="0"/>
          <w:marBottom w:val="0"/>
          <w:divBdr>
            <w:top w:val="none" w:sz="0" w:space="0" w:color="auto"/>
            <w:left w:val="none" w:sz="0" w:space="0" w:color="auto"/>
            <w:bottom w:val="none" w:sz="0" w:space="0" w:color="auto"/>
            <w:right w:val="none" w:sz="0" w:space="0" w:color="auto"/>
          </w:divBdr>
        </w:div>
        <w:div w:id="1811942236">
          <w:marLeft w:val="480"/>
          <w:marRight w:val="0"/>
          <w:marTop w:val="0"/>
          <w:marBottom w:val="0"/>
          <w:divBdr>
            <w:top w:val="none" w:sz="0" w:space="0" w:color="auto"/>
            <w:left w:val="none" w:sz="0" w:space="0" w:color="auto"/>
            <w:bottom w:val="none" w:sz="0" w:space="0" w:color="auto"/>
            <w:right w:val="none" w:sz="0" w:space="0" w:color="auto"/>
          </w:divBdr>
        </w:div>
        <w:div w:id="1414744169">
          <w:marLeft w:val="480"/>
          <w:marRight w:val="0"/>
          <w:marTop w:val="0"/>
          <w:marBottom w:val="0"/>
          <w:divBdr>
            <w:top w:val="none" w:sz="0" w:space="0" w:color="auto"/>
            <w:left w:val="none" w:sz="0" w:space="0" w:color="auto"/>
            <w:bottom w:val="none" w:sz="0" w:space="0" w:color="auto"/>
            <w:right w:val="none" w:sz="0" w:space="0" w:color="auto"/>
          </w:divBdr>
        </w:div>
        <w:div w:id="2101025232">
          <w:marLeft w:val="480"/>
          <w:marRight w:val="0"/>
          <w:marTop w:val="0"/>
          <w:marBottom w:val="0"/>
          <w:divBdr>
            <w:top w:val="none" w:sz="0" w:space="0" w:color="auto"/>
            <w:left w:val="none" w:sz="0" w:space="0" w:color="auto"/>
            <w:bottom w:val="none" w:sz="0" w:space="0" w:color="auto"/>
            <w:right w:val="none" w:sz="0" w:space="0" w:color="auto"/>
          </w:divBdr>
        </w:div>
        <w:div w:id="1044253526">
          <w:marLeft w:val="480"/>
          <w:marRight w:val="0"/>
          <w:marTop w:val="0"/>
          <w:marBottom w:val="0"/>
          <w:divBdr>
            <w:top w:val="none" w:sz="0" w:space="0" w:color="auto"/>
            <w:left w:val="none" w:sz="0" w:space="0" w:color="auto"/>
            <w:bottom w:val="none" w:sz="0" w:space="0" w:color="auto"/>
            <w:right w:val="none" w:sz="0" w:space="0" w:color="auto"/>
          </w:divBdr>
        </w:div>
        <w:div w:id="2065132821">
          <w:marLeft w:val="480"/>
          <w:marRight w:val="0"/>
          <w:marTop w:val="0"/>
          <w:marBottom w:val="0"/>
          <w:divBdr>
            <w:top w:val="none" w:sz="0" w:space="0" w:color="auto"/>
            <w:left w:val="none" w:sz="0" w:space="0" w:color="auto"/>
            <w:bottom w:val="none" w:sz="0" w:space="0" w:color="auto"/>
            <w:right w:val="none" w:sz="0" w:space="0" w:color="auto"/>
          </w:divBdr>
        </w:div>
        <w:div w:id="1912691704">
          <w:marLeft w:val="480"/>
          <w:marRight w:val="0"/>
          <w:marTop w:val="0"/>
          <w:marBottom w:val="0"/>
          <w:divBdr>
            <w:top w:val="none" w:sz="0" w:space="0" w:color="auto"/>
            <w:left w:val="none" w:sz="0" w:space="0" w:color="auto"/>
            <w:bottom w:val="none" w:sz="0" w:space="0" w:color="auto"/>
            <w:right w:val="none" w:sz="0" w:space="0" w:color="auto"/>
          </w:divBdr>
        </w:div>
        <w:div w:id="1511946968">
          <w:marLeft w:val="480"/>
          <w:marRight w:val="0"/>
          <w:marTop w:val="0"/>
          <w:marBottom w:val="0"/>
          <w:divBdr>
            <w:top w:val="none" w:sz="0" w:space="0" w:color="auto"/>
            <w:left w:val="none" w:sz="0" w:space="0" w:color="auto"/>
            <w:bottom w:val="none" w:sz="0" w:space="0" w:color="auto"/>
            <w:right w:val="none" w:sz="0" w:space="0" w:color="auto"/>
          </w:divBdr>
        </w:div>
        <w:div w:id="1882283246">
          <w:marLeft w:val="480"/>
          <w:marRight w:val="0"/>
          <w:marTop w:val="0"/>
          <w:marBottom w:val="0"/>
          <w:divBdr>
            <w:top w:val="none" w:sz="0" w:space="0" w:color="auto"/>
            <w:left w:val="none" w:sz="0" w:space="0" w:color="auto"/>
            <w:bottom w:val="none" w:sz="0" w:space="0" w:color="auto"/>
            <w:right w:val="none" w:sz="0" w:space="0" w:color="auto"/>
          </w:divBdr>
        </w:div>
        <w:div w:id="1220674633">
          <w:marLeft w:val="480"/>
          <w:marRight w:val="0"/>
          <w:marTop w:val="0"/>
          <w:marBottom w:val="0"/>
          <w:divBdr>
            <w:top w:val="none" w:sz="0" w:space="0" w:color="auto"/>
            <w:left w:val="none" w:sz="0" w:space="0" w:color="auto"/>
            <w:bottom w:val="none" w:sz="0" w:space="0" w:color="auto"/>
            <w:right w:val="none" w:sz="0" w:space="0" w:color="auto"/>
          </w:divBdr>
        </w:div>
        <w:div w:id="1729068089">
          <w:marLeft w:val="480"/>
          <w:marRight w:val="0"/>
          <w:marTop w:val="0"/>
          <w:marBottom w:val="0"/>
          <w:divBdr>
            <w:top w:val="none" w:sz="0" w:space="0" w:color="auto"/>
            <w:left w:val="none" w:sz="0" w:space="0" w:color="auto"/>
            <w:bottom w:val="none" w:sz="0" w:space="0" w:color="auto"/>
            <w:right w:val="none" w:sz="0" w:space="0" w:color="auto"/>
          </w:divBdr>
        </w:div>
        <w:div w:id="1331180849">
          <w:marLeft w:val="480"/>
          <w:marRight w:val="0"/>
          <w:marTop w:val="0"/>
          <w:marBottom w:val="0"/>
          <w:divBdr>
            <w:top w:val="none" w:sz="0" w:space="0" w:color="auto"/>
            <w:left w:val="none" w:sz="0" w:space="0" w:color="auto"/>
            <w:bottom w:val="none" w:sz="0" w:space="0" w:color="auto"/>
            <w:right w:val="none" w:sz="0" w:space="0" w:color="auto"/>
          </w:divBdr>
        </w:div>
        <w:div w:id="993752951">
          <w:marLeft w:val="480"/>
          <w:marRight w:val="0"/>
          <w:marTop w:val="0"/>
          <w:marBottom w:val="0"/>
          <w:divBdr>
            <w:top w:val="none" w:sz="0" w:space="0" w:color="auto"/>
            <w:left w:val="none" w:sz="0" w:space="0" w:color="auto"/>
            <w:bottom w:val="none" w:sz="0" w:space="0" w:color="auto"/>
            <w:right w:val="none" w:sz="0" w:space="0" w:color="auto"/>
          </w:divBdr>
        </w:div>
        <w:div w:id="786436954">
          <w:marLeft w:val="480"/>
          <w:marRight w:val="0"/>
          <w:marTop w:val="0"/>
          <w:marBottom w:val="0"/>
          <w:divBdr>
            <w:top w:val="none" w:sz="0" w:space="0" w:color="auto"/>
            <w:left w:val="none" w:sz="0" w:space="0" w:color="auto"/>
            <w:bottom w:val="none" w:sz="0" w:space="0" w:color="auto"/>
            <w:right w:val="none" w:sz="0" w:space="0" w:color="auto"/>
          </w:divBdr>
        </w:div>
        <w:div w:id="57173753">
          <w:marLeft w:val="480"/>
          <w:marRight w:val="0"/>
          <w:marTop w:val="0"/>
          <w:marBottom w:val="0"/>
          <w:divBdr>
            <w:top w:val="none" w:sz="0" w:space="0" w:color="auto"/>
            <w:left w:val="none" w:sz="0" w:space="0" w:color="auto"/>
            <w:bottom w:val="none" w:sz="0" w:space="0" w:color="auto"/>
            <w:right w:val="none" w:sz="0" w:space="0" w:color="auto"/>
          </w:divBdr>
        </w:div>
        <w:div w:id="35474905">
          <w:marLeft w:val="480"/>
          <w:marRight w:val="0"/>
          <w:marTop w:val="0"/>
          <w:marBottom w:val="0"/>
          <w:divBdr>
            <w:top w:val="none" w:sz="0" w:space="0" w:color="auto"/>
            <w:left w:val="none" w:sz="0" w:space="0" w:color="auto"/>
            <w:bottom w:val="none" w:sz="0" w:space="0" w:color="auto"/>
            <w:right w:val="none" w:sz="0" w:space="0" w:color="auto"/>
          </w:divBdr>
        </w:div>
      </w:divsChild>
    </w:div>
    <w:div w:id="204484213">
      <w:bodyDiv w:val="1"/>
      <w:marLeft w:val="0"/>
      <w:marRight w:val="0"/>
      <w:marTop w:val="0"/>
      <w:marBottom w:val="0"/>
      <w:divBdr>
        <w:top w:val="none" w:sz="0" w:space="0" w:color="auto"/>
        <w:left w:val="none" w:sz="0" w:space="0" w:color="auto"/>
        <w:bottom w:val="none" w:sz="0" w:space="0" w:color="auto"/>
        <w:right w:val="none" w:sz="0" w:space="0" w:color="auto"/>
      </w:divBdr>
    </w:div>
    <w:div w:id="204756074">
      <w:bodyDiv w:val="1"/>
      <w:marLeft w:val="0"/>
      <w:marRight w:val="0"/>
      <w:marTop w:val="0"/>
      <w:marBottom w:val="0"/>
      <w:divBdr>
        <w:top w:val="none" w:sz="0" w:space="0" w:color="auto"/>
        <w:left w:val="none" w:sz="0" w:space="0" w:color="auto"/>
        <w:bottom w:val="none" w:sz="0" w:space="0" w:color="auto"/>
        <w:right w:val="none" w:sz="0" w:space="0" w:color="auto"/>
      </w:divBdr>
    </w:div>
    <w:div w:id="205143484">
      <w:bodyDiv w:val="1"/>
      <w:marLeft w:val="0"/>
      <w:marRight w:val="0"/>
      <w:marTop w:val="0"/>
      <w:marBottom w:val="0"/>
      <w:divBdr>
        <w:top w:val="none" w:sz="0" w:space="0" w:color="auto"/>
        <w:left w:val="none" w:sz="0" w:space="0" w:color="auto"/>
        <w:bottom w:val="none" w:sz="0" w:space="0" w:color="auto"/>
        <w:right w:val="none" w:sz="0" w:space="0" w:color="auto"/>
      </w:divBdr>
    </w:div>
    <w:div w:id="205215408">
      <w:bodyDiv w:val="1"/>
      <w:marLeft w:val="0"/>
      <w:marRight w:val="0"/>
      <w:marTop w:val="0"/>
      <w:marBottom w:val="0"/>
      <w:divBdr>
        <w:top w:val="none" w:sz="0" w:space="0" w:color="auto"/>
        <w:left w:val="none" w:sz="0" w:space="0" w:color="auto"/>
        <w:bottom w:val="none" w:sz="0" w:space="0" w:color="auto"/>
        <w:right w:val="none" w:sz="0" w:space="0" w:color="auto"/>
      </w:divBdr>
      <w:divsChild>
        <w:div w:id="175270724">
          <w:marLeft w:val="480"/>
          <w:marRight w:val="0"/>
          <w:marTop w:val="0"/>
          <w:marBottom w:val="0"/>
          <w:divBdr>
            <w:top w:val="none" w:sz="0" w:space="0" w:color="auto"/>
            <w:left w:val="none" w:sz="0" w:space="0" w:color="auto"/>
            <w:bottom w:val="none" w:sz="0" w:space="0" w:color="auto"/>
            <w:right w:val="none" w:sz="0" w:space="0" w:color="auto"/>
          </w:divBdr>
        </w:div>
        <w:div w:id="226652449">
          <w:marLeft w:val="480"/>
          <w:marRight w:val="0"/>
          <w:marTop w:val="0"/>
          <w:marBottom w:val="0"/>
          <w:divBdr>
            <w:top w:val="none" w:sz="0" w:space="0" w:color="auto"/>
            <w:left w:val="none" w:sz="0" w:space="0" w:color="auto"/>
            <w:bottom w:val="none" w:sz="0" w:space="0" w:color="auto"/>
            <w:right w:val="none" w:sz="0" w:space="0" w:color="auto"/>
          </w:divBdr>
        </w:div>
        <w:div w:id="227502659">
          <w:marLeft w:val="480"/>
          <w:marRight w:val="0"/>
          <w:marTop w:val="0"/>
          <w:marBottom w:val="0"/>
          <w:divBdr>
            <w:top w:val="none" w:sz="0" w:space="0" w:color="auto"/>
            <w:left w:val="none" w:sz="0" w:space="0" w:color="auto"/>
            <w:bottom w:val="none" w:sz="0" w:space="0" w:color="auto"/>
            <w:right w:val="none" w:sz="0" w:space="0" w:color="auto"/>
          </w:divBdr>
        </w:div>
        <w:div w:id="344089577">
          <w:marLeft w:val="480"/>
          <w:marRight w:val="0"/>
          <w:marTop w:val="0"/>
          <w:marBottom w:val="0"/>
          <w:divBdr>
            <w:top w:val="none" w:sz="0" w:space="0" w:color="auto"/>
            <w:left w:val="none" w:sz="0" w:space="0" w:color="auto"/>
            <w:bottom w:val="none" w:sz="0" w:space="0" w:color="auto"/>
            <w:right w:val="none" w:sz="0" w:space="0" w:color="auto"/>
          </w:divBdr>
        </w:div>
        <w:div w:id="387994692">
          <w:marLeft w:val="480"/>
          <w:marRight w:val="0"/>
          <w:marTop w:val="0"/>
          <w:marBottom w:val="0"/>
          <w:divBdr>
            <w:top w:val="none" w:sz="0" w:space="0" w:color="auto"/>
            <w:left w:val="none" w:sz="0" w:space="0" w:color="auto"/>
            <w:bottom w:val="none" w:sz="0" w:space="0" w:color="auto"/>
            <w:right w:val="none" w:sz="0" w:space="0" w:color="auto"/>
          </w:divBdr>
        </w:div>
        <w:div w:id="399325491">
          <w:marLeft w:val="480"/>
          <w:marRight w:val="0"/>
          <w:marTop w:val="0"/>
          <w:marBottom w:val="0"/>
          <w:divBdr>
            <w:top w:val="none" w:sz="0" w:space="0" w:color="auto"/>
            <w:left w:val="none" w:sz="0" w:space="0" w:color="auto"/>
            <w:bottom w:val="none" w:sz="0" w:space="0" w:color="auto"/>
            <w:right w:val="none" w:sz="0" w:space="0" w:color="auto"/>
          </w:divBdr>
        </w:div>
        <w:div w:id="449666217">
          <w:marLeft w:val="480"/>
          <w:marRight w:val="0"/>
          <w:marTop w:val="0"/>
          <w:marBottom w:val="0"/>
          <w:divBdr>
            <w:top w:val="none" w:sz="0" w:space="0" w:color="auto"/>
            <w:left w:val="none" w:sz="0" w:space="0" w:color="auto"/>
            <w:bottom w:val="none" w:sz="0" w:space="0" w:color="auto"/>
            <w:right w:val="none" w:sz="0" w:space="0" w:color="auto"/>
          </w:divBdr>
        </w:div>
        <w:div w:id="656032348">
          <w:marLeft w:val="480"/>
          <w:marRight w:val="0"/>
          <w:marTop w:val="0"/>
          <w:marBottom w:val="0"/>
          <w:divBdr>
            <w:top w:val="none" w:sz="0" w:space="0" w:color="auto"/>
            <w:left w:val="none" w:sz="0" w:space="0" w:color="auto"/>
            <w:bottom w:val="none" w:sz="0" w:space="0" w:color="auto"/>
            <w:right w:val="none" w:sz="0" w:space="0" w:color="auto"/>
          </w:divBdr>
        </w:div>
        <w:div w:id="714306363">
          <w:marLeft w:val="480"/>
          <w:marRight w:val="0"/>
          <w:marTop w:val="0"/>
          <w:marBottom w:val="0"/>
          <w:divBdr>
            <w:top w:val="none" w:sz="0" w:space="0" w:color="auto"/>
            <w:left w:val="none" w:sz="0" w:space="0" w:color="auto"/>
            <w:bottom w:val="none" w:sz="0" w:space="0" w:color="auto"/>
            <w:right w:val="none" w:sz="0" w:space="0" w:color="auto"/>
          </w:divBdr>
        </w:div>
        <w:div w:id="739643333">
          <w:marLeft w:val="480"/>
          <w:marRight w:val="0"/>
          <w:marTop w:val="0"/>
          <w:marBottom w:val="0"/>
          <w:divBdr>
            <w:top w:val="none" w:sz="0" w:space="0" w:color="auto"/>
            <w:left w:val="none" w:sz="0" w:space="0" w:color="auto"/>
            <w:bottom w:val="none" w:sz="0" w:space="0" w:color="auto"/>
            <w:right w:val="none" w:sz="0" w:space="0" w:color="auto"/>
          </w:divBdr>
        </w:div>
        <w:div w:id="915212738">
          <w:marLeft w:val="480"/>
          <w:marRight w:val="0"/>
          <w:marTop w:val="0"/>
          <w:marBottom w:val="0"/>
          <w:divBdr>
            <w:top w:val="none" w:sz="0" w:space="0" w:color="auto"/>
            <w:left w:val="none" w:sz="0" w:space="0" w:color="auto"/>
            <w:bottom w:val="none" w:sz="0" w:space="0" w:color="auto"/>
            <w:right w:val="none" w:sz="0" w:space="0" w:color="auto"/>
          </w:divBdr>
        </w:div>
        <w:div w:id="1059287632">
          <w:marLeft w:val="480"/>
          <w:marRight w:val="0"/>
          <w:marTop w:val="0"/>
          <w:marBottom w:val="0"/>
          <w:divBdr>
            <w:top w:val="none" w:sz="0" w:space="0" w:color="auto"/>
            <w:left w:val="none" w:sz="0" w:space="0" w:color="auto"/>
            <w:bottom w:val="none" w:sz="0" w:space="0" w:color="auto"/>
            <w:right w:val="none" w:sz="0" w:space="0" w:color="auto"/>
          </w:divBdr>
        </w:div>
        <w:div w:id="1068112225">
          <w:marLeft w:val="480"/>
          <w:marRight w:val="0"/>
          <w:marTop w:val="0"/>
          <w:marBottom w:val="0"/>
          <w:divBdr>
            <w:top w:val="none" w:sz="0" w:space="0" w:color="auto"/>
            <w:left w:val="none" w:sz="0" w:space="0" w:color="auto"/>
            <w:bottom w:val="none" w:sz="0" w:space="0" w:color="auto"/>
            <w:right w:val="none" w:sz="0" w:space="0" w:color="auto"/>
          </w:divBdr>
        </w:div>
        <w:div w:id="1111390573">
          <w:marLeft w:val="480"/>
          <w:marRight w:val="0"/>
          <w:marTop w:val="0"/>
          <w:marBottom w:val="0"/>
          <w:divBdr>
            <w:top w:val="none" w:sz="0" w:space="0" w:color="auto"/>
            <w:left w:val="none" w:sz="0" w:space="0" w:color="auto"/>
            <w:bottom w:val="none" w:sz="0" w:space="0" w:color="auto"/>
            <w:right w:val="none" w:sz="0" w:space="0" w:color="auto"/>
          </w:divBdr>
        </w:div>
        <w:div w:id="1178689340">
          <w:marLeft w:val="480"/>
          <w:marRight w:val="0"/>
          <w:marTop w:val="0"/>
          <w:marBottom w:val="0"/>
          <w:divBdr>
            <w:top w:val="none" w:sz="0" w:space="0" w:color="auto"/>
            <w:left w:val="none" w:sz="0" w:space="0" w:color="auto"/>
            <w:bottom w:val="none" w:sz="0" w:space="0" w:color="auto"/>
            <w:right w:val="none" w:sz="0" w:space="0" w:color="auto"/>
          </w:divBdr>
        </w:div>
        <w:div w:id="1215386276">
          <w:marLeft w:val="480"/>
          <w:marRight w:val="0"/>
          <w:marTop w:val="0"/>
          <w:marBottom w:val="0"/>
          <w:divBdr>
            <w:top w:val="none" w:sz="0" w:space="0" w:color="auto"/>
            <w:left w:val="none" w:sz="0" w:space="0" w:color="auto"/>
            <w:bottom w:val="none" w:sz="0" w:space="0" w:color="auto"/>
            <w:right w:val="none" w:sz="0" w:space="0" w:color="auto"/>
          </w:divBdr>
        </w:div>
        <w:div w:id="1336149284">
          <w:marLeft w:val="480"/>
          <w:marRight w:val="0"/>
          <w:marTop w:val="0"/>
          <w:marBottom w:val="0"/>
          <w:divBdr>
            <w:top w:val="none" w:sz="0" w:space="0" w:color="auto"/>
            <w:left w:val="none" w:sz="0" w:space="0" w:color="auto"/>
            <w:bottom w:val="none" w:sz="0" w:space="0" w:color="auto"/>
            <w:right w:val="none" w:sz="0" w:space="0" w:color="auto"/>
          </w:divBdr>
        </w:div>
        <w:div w:id="1338339660">
          <w:marLeft w:val="480"/>
          <w:marRight w:val="0"/>
          <w:marTop w:val="0"/>
          <w:marBottom w:val="0"/>
          <w:divBdr>
            <w:top w:val="none" w:sz="0" w:space="0" w:color="auto"/>
            <w:left w:val="none" w:sz="0" w:space="0" w:color="auto"/>
            <w:bottom w:val="none" w:sz="0" w:space="0" w:color="auto"/>
            <w:right w:val="none" w:sz="0" w:space="0" w:color="auto"/>
          </w:divBdr>
        </w:div>
        <w:div w:id="1339845456">
          <w:marLeft w:val="480"/>
          <w:marRight w:val="0"/>
          <w:marTop w:val="0"/>
          <w:marBottom w:val="0"/>
          <w:divBdr>
            <w:top w:val="none" w:sz="0" w:space="0" w:color="auto"/>
            <w:left w:val="none" w:sz="0" w:space="0" w:color="auto"/>
            <w:bottom w:val="none" w:sz="0" w:space="0" w:color="auto"/>
            <w:right w:val="none" w:sz="0" w:space="0" w:color="auto"/>
          </w:divBdr>
        </w:div>
        <w:div w:id="1406107051">
          <w:marLeft w:val="480"/>
          <w:marRight w:val="0"/>
          <w:marTop w:val="0"/>
          <w:marBottom w:val="0"/>
          <w:divBdr>
            <w:top w:val="none" w:sz="0" w:space="0" w:color="auto"/>
            <w:left w:val="none" w:sz="0" w:space="0" w:color="auto"/>
            <w:bottom w:val="none" w:sz="0" w:space="0" w:color="auto"/>
            <w:right w:val="none" w:sz="0" w:space="0" w:color="auto"/>
          </w:divBdr>
        </w:div>
        <w:div w:id="1600022240">
          <w:marLeft w:val="480"/>
          <w:marRight w:val="0"/>
          <w:marTop w:val="0"/>
          <w:marBottom w:val="0"/>
          <w:divBdr>
            <w:top w:val="none" w:sz="0" w:space="0" w:color="auto"/>
            <w:left w:val="none" w:sz="0" w:space="0" w:color="auto"/>
            <w:bottom w:val="none" w:sz="0" w:space="0" w:color="auto"/>
            <w:right w:val="none" w:sz="0" w:space="0" w:color="auto"/>
          </w:divBdr>
        </w:div>
        <w:div w:id="1773430716">
          <w:marLeft w:val="480"/>
          <w:marRight w:val="0"/>
          <w:marTop w:val="0"/>
          <w:marBottom w:val="0"/>
          <w:divBdr>
            <w:top w:val="none" w:sz="0" w:space="0" w:color="auto"/>
            <w:left w:val="none" w:sz="0" w:space="0" w:color="auto"/>
            <w:bottom w:val="none" w:sz="0" w:space="0" w:color="auto"/>
            <w:right w:val="none" w:sz="0" w:space="0" w:color="auto"/>
          </w:divBdr>
        </w:div>
        <w:div w:id="1774935361">
          <w:marLeft w:val="480"/>
          <w:marRight w:val="0"/>
          <w:marTop w:val="0"/>
          <w:marBottom w:val="0"/>
          <w:divBdr>
            <w:top w:val="none" w:sz="0" w:space="0" w:color="auto"/>
            <w:left w:val="none" w:sz="0" w:space="0" w:color="auto"/>
            <w:bottom w:val="none" w:sz="0" w:space="0" w:color="auto"/>
            <w:right w:val="none" w:sz="0" w:space="0" w:color="auto"/>
          </w:divBdr>
        </w:div>
      </w:divsChild>
    </w:div>
    <w:div w:id="205794634">
      <w:bodyDiv w:val="1"/>
      <w:marLeft w:val="0"/>
      <w:marRight w:val="0"/>
      <w:marTop w:val="0"/>
      <w:marBottom w:val="0"/>
      <w:divBdr>
        <w:top w:val="none" w:sz="0" w:space="0" w:color="auto"/>
        <w:left w:val="none" w:sz="0" w:space="0" w:color="auto"/>
        <w:bottom w:val="none" w:sz="0" w:space="0" w:color="auto"/>
        <w:right w:val="none" w:sz="0" w:space="0" w:color="auto"/>
      </w:divBdr>
    </w:div>
    <w:div w:id="205872284">
      <w:bodyDiv w:val="1"/>
      <w:marLeft w:val="0"/>
      <w:marRight w:val="0"/>
      <w:marTop w:val="0"/>
      <w:marBottom w:val="0"/>
      <w:divBdr>
        <w:top w:val="none" w:sz="0" w:space="0" w:color="auto"/>
        <w:left w:val="none" w:sz="0" w:space="0" w:color="auto"/>
        <w:bottom w:val="none" w:sz="0" w:space="0" w:color="auto"/>
        <w:right w:val="none" w:sz="0" w:space="0" w:color="auto"/>
      </w:divBdr>
    </w:div>
    <w:div w:id="205990968">
      <w:bodyDiv w:val="1"/>
      <w:marLeft w:val="0"/>
      <w:marRight w:val="0"/>
      <w:marTop w:val="0"/>
      <w:marBottom w:val="0"/>
      <w:divBdr>
        <w:top w:val="none" w:sz="0" w:space="0" w:color="auto"/>
        <w:left w:val="none" w:sz="0" w:space="0" w:color="auto"/>
        <w:bottom w:val="none" w:sz="0" w:space="0" w:color="auto"/>
        <w:right w:val="none" w:sz="0" w:space="0" w:color="auto"/>
      </w:divBdr>
    </w:div>
    <w:div w:id="205996348">
      <w:bodyDiv w:val="1"/>
      <w:marLeft w:val="0"/>
      <w:marRight w:val="0"/>
      <w:marTop w:val="0"/>
      <w:marBottom w:val="0"/>
      <w:divBdr>
        <w:top w:val="none" w:sz="0" w:space="0" w:color="auto"/>
        <w:left w:val="none" w:sz="0" w:space="0" w:color="auto"/>
        <w:bottom w:val="none" w:sz="0" w:space="0" w:color="auto"/>
        <w:right w:val="none" w:sz="0" w:space="0" w:color="auto"/>
      </w:divBdr>
    </w:div>
    <w:div w:id="206263442">
      <w:bodyDiv w:val="1"/>
      <w:marLeft w:val="0"/>
      <w:marRight w:val="0"/>
      <w:marTop w:val="0"/>
      <w:marBottom w:val="0"/>
      <w:divBdr>
        <w:top w:val="none" w:sz="0" w:space="0" w:color="auto"/>
        <w:left w:val="none" w:sz="0" w:space="0" w:color="auto"/>
        <w:bottom w:val="none" w:sz="0" w:space="0" w:color="auto"/>
        <w:right w:val="none" w:sz="0" w:space="0" w:color="auto"/>
      </w:divBdr>
    </w:div>
    <w:div w:id="206451017">
      <w:bodyDiv w:val="1"/>
      <w:marLeft w:val="0"/>
      <w:marRight w:val="0"/>
      <w:marTop w:val="0"/>
      <w:marBottom w:val="0"/>
      <w:divBdr>
        <w:top w:val="none" w:sz="0" w:space="0" w:color="auto"/>
        <w:left w:val="none" w:sz="0" w:space="0" w:color="auto"/>
        <w:bottom w:val="none" w:sz="0" w:space="0" w:color="auto"/>
        <w:right w:val="none" w:sz="0" w:space="0" w:color="auto"/>
      </w:divBdr>
    </w:div>
    <w:div w:id="206574054">
      <w:bodyDiv w:val="1"/>
      <w:marLeft w:val="0"/>
      <w:marRight w:val="0"/>
      <w:marTop w:val="0"/>
      <w:marBottom w:val="0"/>
      <w:divBdr>
        <w:top w:val="none" w:sz="0" w:space="0" w:color="auto"/>
        <w:left w:val="none" w:sz="0" w:space="0" w:color="auto"/>
        <w:bottom w:val="none" w:sz="0" w:space="0" w:color="auto"/>
        <w:right w:val="none" w:sz="0" w:space="0" w:color="auto"/>
      </w:divBdr>
    </w:div>
    <w:div w:id="206840998">
      <w:bodyDiv w:val="1"/>
      <w:marLeft w:val="0"/>
      <w:marRight w:val="0"/>
      <w:marTop w:val="0"/>
      <w:marBottom w:val="0"/>
      <w:divBdr>
        <w:top w:val="none" w:sz="0" w:space="0" w:color="auto"/>
        <w:left w:val="none" w:sz="0" w:space="0" w:color="auto"/>
        <w:bottom w:val="none" w:sz="0" w:space="0" w:color="auto"/>
        <w:right w:val="none" w:sz="0" w:space="0" w:color="auto"/>
      </w:divBdr>
    </w:div>
    <w:div w:id="207036379">
      <w:bodyDiv w:val="1"/>
      <w:marLeft w:val="0"/>
      <w:marRight w:val="0"/>
      <w:marTop w:val="0"/>
      <w:marBottom w:val="0"/>
      <w:divBdr>
        <w:top w:val="none" w:sz="0" w:space="0" w:color="auto"/>
        <w:left w:val="none" w:sz="0" w:space="0" w:color="auto"/>
        <w:bottom w:val="none" w:sz="0" w:space="0" w:color="auto"/>
        <w:right w:val="none" w:sz="0" w:space="0" w:color="auto"/>
      </w:divBdr>
    </w:div>
    <w:div w:id="207378171">
      <w:bodyDiv w:val="1"/>
      <w:marLeft w:val="0"/>
      <w:marRight w:val="0"/>
      <w:marTop w:val="0"/>
      <w:marBottom w:val="0"/>
      <w:divBdr>
        <w:top w:val="none" w:sz="0" w:space="0" w:color="auto"/>
        <w:left w:val="none" w:sz="0" w:space="0" w:color="auto"/>
        <w:bottom w:val="none" w:sz="0" w:space="0" w:color="auto"/>
        <w:right w:val="none" w:sz="0" w:space="0" w:color="auto"/>
      </w:divBdr>
    </w:div>
    <w:div w:id="207453067">
      <w:bodyDiv w:val="1"/>
      <w:marLeft w:val="0"/>
      <w:marRight w:val="0"/>
      <w:marTop w:val="0"/>
      <w:marBottom w:val="0"/>
      <w:divBdr>
        <w:top w:val="none" w:sz="0" w:space="0" w:color="auto"/>
        <w:left w:val="none" w:sz="0" w:space="0" w:color="auto"/>
        <w:bottom w:val="none" w:sz="0" w:space="0" w:color="auto"/>
        <w:right w:val="none" w:sz="0" w:space="0" w:color="auto"/>
      </w:divBdr>
    </w:div>
    <w:div w:id="207575179">
      <w:bodyDiv w:val="1"/>
      <w:marLeft w:val="0"/>
      <w:marRight w:val="0"/>
      <w:marTop w:val="0"/>
      <w:marBottom w:val="0"/>
      <w:divBdr>
        <w:top w:val="none" w:sz="0" w:space="0" w:color="auto"/>
        <w:left w:val="none" w:sz="0" w:space="0" w:color="auto"/>
        <w:bottom w:val="none" w:sz="0" w:space="0" w:color="auto"/>
        <w:right w:val="none" w:sz="0" w:space="0" w:color="auto"/>
      </w:divBdr>
    </w:div>
    <w:div w:id="207844116">
      <w:bodyDiv w:val="1"/>
      <w:marLeft w:val="0"/>
      <w:marRight w:val="0"/>
      <w:marTop w:val="0"/>
      <w:marBottom w:val="0"/>
      <w:divBdr>
        <w:top w:val="none" w:sz="0" w:space="0" w:color="auto"/>
        <w:left w:val="none" w:sz="0" w:space="0" w:color="auto"/>
        <w:bottom w:val="none" w:sz="0" w:space="0" w:color="auto"/>
        <w:right w:val="none" w:sz="0" w:space="0" w:color="auto"/>
      </w:divBdr>
    </w:div>
    <w:div w:id="208108838">
      <w:bodyDiv w:val="1"/>
      <w:marLeft w:val="0"/>
      <w:marRight w:val="0"/>
      <w:marTop w:val="0"/>
      <w:marBottom w:val="0"/>
      <w:divBdr>
        <w:top w:val="none" w:sz="0" w:space="0" w:color="auto"/>
        <w:left w:val="none" w:sz="0" w:space="0" w:color="auto"/>
        <w:bottom w:val="none" w:sz="0" w:space="0" w:color="auto"/>
        <w:right w:val="none" w:sz="0" w:space="0" w:color="auto"/>
      </w:divBdr>
    </w:div>
    <w:div w:id="209609696">
      <w:bodyDiv w:val="1"/>
      <w:marLeft w:val="0"/>
      <w:marRight w:val="0"/>
      <w:marTop w:val="0"/>
      <w:marBottom w:val="0"/>
      <w:divBdr>
        <w:top w:val="none" w:sz="0" w:space="0" w:color="auto"/>
        <w:left w:val="none" w:sz="0" w:space="0" w:color="auto"/>
        <w:bottom w:val="none" w:sz="0" w:space="0" w:color="auto"/>
        <w:right w:val="none" w:sz="0" w:space="0" w:color="auto"/>
      </w:divBdr>
    </w:div>
    <w:div w:id="209727789">
      <w:bodyDiv w:val="1"/>
      <w:marLeft w:val="0"/>
      <w:marRight w:val="0"/>
      <w:marTop w:val="0"/>
      <w:marBottom w:val="0"/>
      <w:divBdr>
        <w:top w:val="none" w:sz="0" w:space="0" w:color="auto"/>
        <w:left w:val="none" w:sz="0" w:space="0" w:color="auto"/>
        <w:bottom w:val="none" w:sz="0" w:space="0" w:color="auto"/>
        <w:right w:val="none" w:sz="0" w:space="0" w:color="auto"/>
      </w:divBdr>
    </w:div>
    <w:div w:id="209728289">
      <w:bodyDiv w:val="1"/>
      <w:marLeft w:val="0"/>
      <w:marRight w:val="0"/>
      <w:marTop w:val="0"/>
      <w:marBottom w:val="0"/>
      <w:divBdr>
        <w:top w:val="none" w:sz="0" w:space="0" w:color="auto"/>
        <w:left w:val="none" w:sz="0" w:space="0" w:color="auto"/>
        <w:bottom w:val="none" w:sz="0" w:space="0" w:color="auto"/>
        <w:right w:val="none" w:sz="0" w:space="0" w:color="auto"/>
      </w:divBdr>
    </w:div>
    <w:div w:id="210002265">
      <w:bodyDiv w:val="1"/>
      <w:marLeft w:val="0"/>
      <w:marRight w:val="0"/>
      <w:marTop w:val="0"/>
      <w:marBottom w:val="0"/>
      <w:divBdr>
        <w:top w:val="none" w:sz="0" w:space="0" w:color="auto"/>
        <w:left w:val="none" w:sz="0" w:space="0" w:color="auto"/>
        <w:bottom w:val="none" w:sz="0" w:space="0" w:color="auto"/>
        <w:right w:val="none" w:sz="0" w:space="0" w:color="auto"/>
      </w:divBdr>
    </w:div>
    <w:div w:id="210383381">
      <w:bodyDiv w:val="1"/>
      <w:marLeft w:val="0"/>
      <w:marRight w:val="0"/>
      <w:marTop w:val="0"/>
      <w:marBottom w:val="0"/>
      <w:divBdr>
        <w:top w:val="none" w:sz="0" w:space="0" w:color="auto"/>
        <w:left w:val="none" w:sz="0" w:space="0" w:color="auto"/>
        <w:bottom w:val="none" w:sz="0" w:space="0" w:color="auto"/>
        <w:right w:val="none" w:sz="0" w:space="0" w:color="auto"/>
      </w:divBdr>
    </w:div>
    <w:div w:id="210508664">
      <w:bodyDiv w:val="1"/>
      <w:marLeft w:val="0"/>
      <w:marRight w:val="0"/>
      <w:marTop w:val="0"/>
      <w:marBottom w:val="0"/>
      <w:divBdr>
        <w:top w:val="none" w:sz="0" w:space="0" w:color="auto"/>
        <w:left w:val="none" w:sz="0" w:space="0" w:color="auto"/>
        <w:bottom w:val="none" w:sz="0" w:space="0" w:color="auto"/>
        <w:right w:val="none" w:sz="0" w:space="0" w:color="auto"/>
      </w:divBdr>
    </w:div>
    <w:div w:id="210657710">
      <w:bodyDiv w:val="1"/>
      <w:marLeft w:val="0"/>
      <w:marRight w:val="0"/>
      <w:marTop w:val="0"/>
      <w:marBottom w:val="0"/>
      <w:divBdr>
        <w:top w:val="none" w:sz="0" w:space="0" w:color="auto"/>
        <w:left w:val="none" w:sz="0" w:space="0" w:color="auto"/>
        <w:bottom w:val="none" w:sz="0" w:space="0" w:color="auto"/>
        <w:right w:val="none" w:sz="0" w:space="0" w:color="auto"/>
      </w:divBdr>
    </w:div>
    <w:div w:id="211381570">
      <w:bodyDiv w:val="1"/>
      <w:marLeft w:val="0"/>
      <w:marRight w:val="0"/>
      <w:marTop w:val="0"/>
      <w:marBottom w:val="0"/>
      <w:divBdr>
        <w:top w:val="none" w:sz="0" w:space="0" w:color="auto"/>
        <w:left w:val="none" w:sz="0" w:space="0" w:color="auto"/>
        <w:bottom w:val="none" w:sz="0" w:space="0" w:color="auto"/>
        <w:right w:val="none" w:sz="0" w:space="0" w:color="auto"/>
      </w:divBdr>
    </w:div>
    <w:div w:id="211424218">
      <w:bodyDiv w:val="1"/>
      <w:marLeft w:val="0"/>
      <w:marRight w:val="0"/>
      <w:marTop w:val="0"/>
      <w:marBottom w:val="0"/>
      <w:divBdr>
        <w:top w:val="none" w:sz="0" w:space="0" w:color="auto"/>
        <w:left w:val="none" w:sz="0" w:space="0" w:color="auto"/>
        <w:bottom w:val="none" w:sz="0" w:space="0" w:color="auto"/>
        <w:right w:val="none" w:sz="0" w:space="0" w:color="auto"/>
      </w:divBdr>
    </w:div>
    <w:div w:id="211964750">
      <w:bodyDiv w:val="1"/>
      <w:marLeft w:val="0"/>
      <w:marRight w:val="0"/>
      <w:marTop w:val="0"/>
      <w:marBottom w:val="0"/>
      <w:divBdr>
        <w:top w:val="none" w:sz="0" w:space="0" w:color="auto"/>
        <w:left w:val="none" w:sz="0" w:space="0" w:color="auto"/>
        <w:bottom w:val="none" w:sz="0" w:space="0" w:color="auto"/>
        <w:right w:val="none" w:sz="0" w:space="0" w:color="auto"/>
      </w:divBdr>
    </w:div>
    <w:div w:id="212237763">
      <w:bodyDiv w:val="1"/>
      <w:marLeft w:val="0"/>
      <w:marRight w:val="0"/>
      <w:marTop w:val="0"/>
      <w:marBottom w:val="0"/>
      <w:divBdr>
        <w:top w:val="none" w:sz="0" w:space="0" w:color="auto"/>
        <w:left w:val="none" w:sz="0" w:space="0" w:color="auto"/>
        <w:bottom w:val="none" w:sz="0" w:space="0" w:color="auto"/>
        <w:right w:val="none" w:sz="0" w:space="0" w:color="auto"/>
      </w:divBdr>
    </w:div>
    <w:div w:id="212469699">
      <w:bodyDiv w:val="1"/>
      <w:marLeft w:val="0"/>
      <w:marRight w:val="0"/>
      <w:marTop w:val="0"/>
      <w:marBottom w:val="0"/>
      <w:divBdr>
        <w:top w:val="none" w:sz="0" w:space="0" w:color="auto"/>
        <w:left w:val="none" w:sz="0" w:space="0" w:color="auto"/>
        <w:bottom w:val="none" w:sz="0" w:space="0" w:color="auto"/>
        <w:right w:val="none" w:sz="0" w:space="0" w:color="auto"/>
      </w:divBdr>
    </w:div>
    <w:div w:id="212623525">
      <w:bodyDiv w:val="1"/>
      <w:marLeft w:val="0"/>
      <w:marRight w:val="0"/>
      <w:marTop w:val="0"/>
      <w:marBottom w:val="0"/>
      <w:divBdr>
        <w:top w:val="none" w:sz="0" w:space="0" w:color="auto"/>
        <w:left w:val="none" w:sz="0" w:space="0" w:color="auto"/>
        <w:bottom w:val="none" w:sz="0" w:space="0" w:color="auto"/>
        <w:right w:val="none" w:sz="0" w:space="0" w:color="auto"/>
      </w:divBdr>
    </w:div>
    <w:div w:id="212664969">
      <w:bodyDiv w:val="1"/>
      <w:marLeft w:val="0"/>
      <w:marRight w:val="0"/>
      <w:marTop w:val="0"/>
      <w:marBottom w:val="0"/>
      <w:divBdr>
        <w:top w:val="none" w:sz="0" w:space="0" w:color="auto"/>
        <w:left w:val="none" w:sz="0" w:space="0" w:color="auto"/>
        <w:bottom w:val="none" w:sz="0" w:space="0" w:color="auto"/>
        <w:right w:val="none" w:sz="0" w:space="0" w:color="auto"/>
      </w:divBdr>
    </w:div>
    <w:div w:id="212742105">
      <w:bodyDiv w:val="1"/>
      <w:marLeft w:val="0"/>
      <w:marRight w:val="0"/>
      <w:marTop w:val="0"/>
      <w:marBottom w:val="0"/>
      <w:divBdr>
        <w:top w:val="none" w:sz="0" w:space="0" w:color="auto"/>
        <w:left w:val="none" w:sz="0" w:space="0" w:color="auto"/>
        <w:bottom w:val="none" w:sz="0" w:space="0" w:color="auto"/>
        <w:right w:val="none" w:sz="0" w:space="0" w:color="auto"/>
      </w:divBdr>
    </w:div>
    <w:div w:id="212890727">
      <w:bodyDiv w:val="1"/>
      <w:marLeft w:val="0"/>
      <w:marRight w:val="0"/>
      <w:marTop w:val="0"/>
      <w:marBottom w:val="0"/>
      <w:divBdr>
        <w:top w:val="none" w:sz="0" w:space="0" w:color="auto"/>
        <w:left w:val="none" w:sz="0" w:space="0" w:color="auto"/>
        <w:bottom w:val="none" w:sz="0" w:space="0" w:color="auto"/>
        <w:right w:val="none" w:sz="0" w:space="0" w:color="auto"/>
      </w:divBdr>
    </w:div>
    <w:div w:id="212929043">
      <w:bodyDiv w:val="1"/>
      <w:marLeft w:val="0"/>
      <w:marRight w:val="0"/>
      <w:marTop w:val="0"/>
      <w:marBottom w:val="0"/>
      <w:divBdr>
        <w:top w:val="none" w:sz="0" w:space="0" w:color="auto"/>
        <w:left w:val="none" w:sz="0" w:space="0" w:color="auto"/>
        <w:bottom w:val="none" w:sz="0" w:space="0" w:color="auto"/>
        <w:right w:val="none" w:sz="0" w:space="0" w:color="auto"/>
      </w:divBdr>
    </w:div>
    <w:div w:id="213003002">
      <w:bodyDiv w:val="1"/>
      <w:marLeft w:val="0"/>
      <w:marRight w:val="0"/>
      <w:marTop w:val="0"/>
      <w:marBottom w:val="0"/>
      <w:divBdr>
        <w:top w:val="none" w:sz="0" w:space="0" w:color="auto"/>
        <w:left w:val="none" w:sz="0" w:space="0" w:color="auto"/>
        <w:bottom w:val="none" w:sz="0" w:space="0" w:color="auto"/>
        <w:right w:val="none" w:sz="0" w:space="0" w:color="auto"/>
      </w:divBdr>
    </w:div>
    <w:div w:id="213348036">
      <w:bodyDiv w:val="1"/>
      <w:marLeft w:val="0"/>
      <w:marRight w:val="0"/>
      <w:marTop w:val="0"/>
      <w:marBottom w:val="0"/>
      <w:divBdr>
        <w:top w:val="none" w:sz="0" w:space="0" w:color="auto"/>
        <w:left w:val="none" w:sz="0" w:space="0" w:color="auto"/>
        <w:bottom w:val="none" w:sz="0" w:space="0" w:color="auto"/>
        <w:right w:val="none" w:sz="0" w:space="0" w:color="auto"/>
      </w:divBdr>
    </w:div>
    <w:div w:id="213539589">
      <w:bodyDiv w:val="1"/>
      <w:marLeft w:val="0"/>
      <w:marRight w:val="0"/>
      <w:marTop w:val="0"/>
      <w:marBottom w:val="0"/>
      <w:divBdr>
        <w:top w:val="none" w:sz="0" w:space="0" w:color="auto"/>
        <w:left w:val="none" w:sz="0" w:space="0" w:color="auto"/>
        <w:bottom w:val="none" w:sz="0" w:space="0" w:color="auto"/>
        <w:right w:val="none" w:sz="0" w:space="0" w:color="auto"/>
      </w:divBdr>
    </w:div>
    <w:div w:id="213741543">
      <w:bodyDiv w:val="1"/>
      <w:marLeft w:val="0"/>
      <w:marRight w:val="0"/>
      <w:marTop w:val="0"/>
      <w:marBottom w:val="0"/>
      <w:divBdr>
        <w:top w:val="none" w:sz="0" w:space="0" w:color="auto"/>
        <w:left w:val="none" w:sz="0" w:space="0" w:color="auto"/>
        <w:bottom w:val="none" w:sz="0" w:space="0" w:color="auto"/>
        <w:right w:val="none" w:sz="0" w:space="0" w:color="auto"/>
      </w:divBdr>
    </w:div>
    <w:div w:id="214313811">
      <w:bodyDiv w:val="1"/>
      <w:marLeft w:val="0"/>
      <w:marRight w:val="0"/>
      <w:marTop w:val="0"/>
      <w:marBottom w:val="0"/>
      <w:divBdr>
        <w:top w:val="none" w:sz="0" w:space="0" w:color="auto"/>
        <w:left w:val="none" w:sz="0" w:space="0" w:color="auto"/>
        <w:bottom w:val="none" w:sz="0" w:space="0" w:color="auto"/>
        <w:right w:val="none" w:sz="0" w:space="0" w:color="auto"/>
      </w:divBdr>
    </w:div>
    <w:div w:id="214395822">
      <w:bodyDiv w:val="1"/>
      <w:marLeft w:val="0"/>
      <w:marRight w:val="0"/>
      <w:marTop w:val="0"/>
      <w:marBottom w:val="0"/>
      <w:divBdr>
        <w:top w:val="none" w:sz="0" w:space="0" w:color="auto"/>
        <w:left w:val="none" w:sz="0" w:space="0" w:color="auto"/>
        <w:bottom w:val="none" w:sz="0" w:space="0" w:color="auto"/>
        <w:right w:val="none" w:sz="0" w:space="0" w:color="auto"/>
      </w:divBdr>
    </w:div>
    <w:div w:id="214515666">
      <w:bodyDiv w:val="1"/>
      <w:marLeft w:val="0"/>
      <w:marRight w:val="0"/>
      <w:marTop w:val="0"/>
      <w:marBottom w:val="0"/>
      <w:divBdr>
        <w:top w:val="none" w:sz="0" w:space="0" w:color="auto"/>
        <w:left w:val="none" w:sz="0" w:space="0" w:color="auto"/>
        <w:bottom w:val="none" w:sz="0" w:space="0" w:color="auto"/>
        <w:right w:val="none" w:sz="0" w:space="0" w:color="auto"/>
      </w:divBdr>
    </w:div>
    <w:div w:id="214972756">
      <w:bodyDiv w:val="1"/>
      <w:marLeft w:val="0"/>
      <w:marRight w:val="0"/>
      <w:marTop w:val="0"/>
      <w:marBottom w:val="0"/>
      <w:divBdr>
        <w:top w:val="none" w:sz="0" w:space="0" w:color="auto"/>
        <w:left w:val="none" w:sz="0" w:space="0" w:color="auto"/>
        <w:bottom w:val="none" w:sz="0" w:space="0" w:color="auto"/>
        <w:right w:val="none" w:sz="0" w:space="0" w:color="auto"/>
      </w:divBdr>
    </w:div>
    <w:div w:id="215361413">
      <w:bodyDiv w:val="1"/>
      <w:marLeft w:val="0"/>
      <w:marRight w:val="0"/>
      <w:marTop w:val="0"/>
      <w:marBottom w:val="0"/>
      <w:divBdr>
        <w:top w:val="none" w:sz="0" w:space="0" w:color="auto"/>
        <w:left w:val="none" w:sz="0" w:space="0" w:color="auto"/>
        <w:bottom w:val="none" w:sz="0" w:space="0" w:color="auto"/>
        <w:right w:val="none" w:sz="0" w:space="0" w:color="auto"/>
      </w:divBdr>
    </w:div>
    <w:div w:id="215511738">
      <w:bodyDiv w:val="1"/>
      <w:marLeft w:val="0"/>
      <w:marRight w:val="0"/>
      <w:marTop w:val="0"/>
      <w:marBottom w:val="0"/>
      <w:divBdr>
        <w:top w:val="none" w:sz="0" w:space="0" w:color="auto"/>
        <w:left w:val="none" w:sz="0" w:space="0" w:color="auto"/>
        <w:bottom w:val="none" w:sz="0" w:space="0" w:color="auto"/>
        <w:right w:val="none" w:sz="0" w:space="0" w:color="auto"/>
      </w:divBdr>
      <w:divsChild>
        <w:div w:id="10421688">
          <w:marLeft w:val="480"/>
          <w:marRight w:val="0"/>
          <w:marTop w:val="0"/>
          <w:marBottom w:val="0"/>
          <w:divBdr>
            <w:top w:val="none" w:sz="0" w:space="0" w:color="auto"/>
            <w:left w:val="none" w:sz="0" w:space="0" w:color="auto"/>
            <w:bottom w:val="none" w:sz="0" w:space="0" w:color="auto"/>
            <w:right w:val="none" w:sz="0" w:space="0" w:color="auto"/>
          </w:divBdr>
        </w:div>
        <w:div w:id="71659820">
          <w:marLeft w:val="480"/>
          <w:marRight w:val="0"/>
          <w:marTop w:val="0"/>
          <w:marBottom w:val="0"/>
          <w:divBdr>
            <w:top w:val="none" w:sz="0" w:space="0" w:color="auto"/>
            <w:left w:val="none" w:sz="0" w:space="0" w:color="auto"/>
            <w:bottom w:val="none" w:sz="0" w:space="0" w:color="auto"/>
            <w:right w:val="none" w:sz="0" w:space="0" w:color="auto"/>
          </w:divBdr>
        </w:div>
        <w:div w:id="152600108">
          <w:marLeft w:val="480"/>
          <w:marRight w:val="0"/>
          <w:marTop w:val="0"/>
          <w:marBottom w:val="0"/>
          <w:divBdr>
            <w:top w:val="none" w:sz="0" w:space="0" w:color="auto"/>
            <w:left w:val="none" w:sz="0" w:space="0" w:color="auto"/>
            <w:bottom w:val="none" w:sz="0" w:space="0" w:color="auto"/>
            <w:right w:val="none" w:sz="0" w:space="0" w:color="auto"/>
          </w:divBdr>
        </w:div>
        <w:div w:id="171799597">
          <w:marLeft w:val="480"/>
          <w:marRight w:val="0"/>
          <w:marTop w:val="0"/>
          <w:marBottom w:val="0"/>
          <w:divBdr>
            <w:top w:val="none" w:sz="0" w:space="0" w:color="auto"/>
            <w:left w:val="none" w:sz="0" w:space="0" w:color="auto"/>
            <w:bottom w:val="none" w:sz="0" w:space="0" w:color="auto"/>
            <w:right w:val="none" w:sz="0" w:space="0" w:color="auto"/>
          </w:divBdr>
        </w:div>
        <w:div w:id="252402640">
          <w:marLeft w:val="480"/>
          <w:marRight w:val="0"/>
          <w:marTop w:val="0"/>
          <w:marBottom w:val="0"/>
          <w:divBdr>
            <w:top w:val="none" w:sz="0" w:space="0" w:color="auto"/>
            <w:left w:val="none" w:sz="0" w:space="0" w:color="auto"/>
            <w:bottom w:val="none" w:sz="0" w:space="0" w:color="auto"/>
            <w:right w:val="none" w:sz="0" w:space="0" w:color="auto"/>
          </w:divBdr>
        </w:div>
        <w:div w:id="276527821">
          <w:marLeft w:val="480"/>
          <w:marRight w:val="0"/>
          <w:marTop w:val="0"/>
          <w:marBottom w:val="0"/>
          <w:divBdr>
            <w:top w:val="none" w:sz="0" w:space="0" w:color="auto"/>
            <w:left w:val="none" w:sz="0" w:space="0" w:color="auto"/>
            <w:bottom w:val="none" w:sz="0" w:space="0" w:color="auto"/>
            <w:right w:val="none" w:sz="0" w:space="0" w:color="auto"/>
          </w:divBdr>
        </w:div>
        <w:div w:id="364719565">
          <w:marLeft w:val="480"/>
          <w:marRight w:val="0"/>
          <w:marTop w:val="0"/>
          <w:marBottom w:val="0"/>
          <w:divBdr>
            <w:top w:val="none" w:sz="0" w:space="0" w:color="auto"/>
            <w:left w:val="none" w:sz="0" w:space="0" w:color="auto"/>
            <w:bottom w:val="none" w:sz="0" w:space="0" w:color="auto"/>
            <w:right w:val="none" w:sz="0" w:space="0" w:color="auto"/>
          </w:divBdr>
        </w:div>
        <w:div w:id="445858205">
          <w:marLeft w:val="480"/>
          <w:marRight w:val="0"/>
          <w:marTop w:val="0"/>
          <w:marBottom w:val="0"/>
          <w:divBdr>
            <w:top w:val="none" w:sz="0" w:space="0" w:color="auto"/>
            <w:left w:val="none" w:sz="0" w:space="0" w:color="auto"/>
            <w:bottom w:val="none" w:sz="0" w:space="0" w:color="auto"/>
            <w:right w:val="none" w:sz="0" w:space="0" w:color="auto"/>
          </w:divBdr>
        </w:div>
        <w:div w:id="480117870">
          <w:marLeft w:val="480"/>
          <w:marRight w:val="0"/>
          <w:marTop w:val="0"/>
          <w:marBottom w:val="0"/>
          <w:divBdr>
            <w:top w:val="none" w:sz="0" w:space="0" w:color="auto"/>
            <w:left w:val="none" w:sz="0" w:space="0" w:color="auto"/>
            <w:bottom w:val="none" w:sz="0" w:space="0" w:color="auto"/>
            <w:right w:val="none" w:sz="0" w:space="0" w:color="auto"/>
          </w:divBdr>
        </w:div>
        <w:div w:id="500852815">
          <w:marLeft w:val="480"/>
          <w:marRight w:val="0"/>
          <w:marTop w:val="0"/>
          <w:marBottom w:val="0"/>
          <w:divBdr>
            <w:top w:val="none" w:sz="0" w:space="0" w:color="auto"/>
            <w:left w:val="none" w:sz="0" w:space="0" w:color="auto"/>
            <w:bottom w:val="none" w:sz="0" w:space="0" w:color="auto"/>
            <w:right w:val="none" w:sz="0" w:space="0" w:color="auto"/>
          </w:divBdr>
        </w:div>
        <w:div w:id="571618391">
          <w:marLeft w:val="480"/>
          <w:marRight w:val="0"/>
          <w:marTop w:val="0"/>
          <w:marBottom w:val="0"/>
          <w:divBdr>
            <w:top w:val="none" w:sz="0" w:space="0" w:color="auto"/>
            <w:left w:val="none" w:sz="0" w:space="0" w:color="auto"/>
            <w:bottom w:val="none" w:sz="0" w:space="0" w:color="auto"/>
            <w:right w:val="none" w:sz="0" w:space="0" w:color="auto"/>
          </w:divBdr>
        </w:div>
        <w:div w:id="587538219">
          <w:marLeft w:val="480"/>
          <w:marRight w:val="0"/>
          <w:marTop w:val="0"/>
          <w:marBottom w:val="0"/>
          <w:divBdr>
            <w:top w:val="none" w:sz="0" w:space="0" w:color="auto"/>
            <w:left w:val="none" w:sz="0" w:space="0" w:color="auto"/>
            <w:bottom w:val="none" w:sz="0" w:space="0" w:color="auto"/>
            <w:right w:val="none" w:sz="0" w:space="0" w:color="auto"/>
          </w:divBdr>
        </w:div>
        <w:div w:id="591743911">
          <w:marLeft w:val="480"/>
          <w:marRight w:val="0"/>
          <w:marTop w:val="0"/>
          <w:marBottom w:val="0"/>
          <w:divBdr>
            <w:top w:val="none" w:sz="0" w:space="0" w:color="auto"/>
            <w:left w:val="none" w:sz="0" w:space="0" w:color="auto"/>
            <w:bottom w:val="none" w:sz="0" w:space="0" w:color="auto"/>
            <w:right w:val="none" w:sz="0" w:space="0" w:color="auto"/>
          </w:divBdr>
        </w:div>
        <w:div w:id="661545031">
          <w:marLeft w:val="480"/>
          <w:marRight w:val="0"/>
          <w:marTop w:val="0"/>
          <w:marBottom w:val="0"/>
          <w:divBdr>
            <w:top w:val="none" w:sz="0" w:space="0" w:color="auto"/>
            <w:left w:val="none" w:sz="0" w:space="0" w:color="auto"/>
            <w:bottom w:val="none" w:sz="0" w:space="0" w:color="auto"/>
            <w:right w:val="none" w:sz="0" w:space="0" w:color="auto"/>
          </w:divBdr>
        </w:div>
        <w:div w:id="748505862">
          <w:marLeft w:val="480"/>
          <w:marRight w:val="0"/>
          <w:marTop w:val="0"/>
          <w:marBottom w:val="0"/>
          <w:divBdr>
            <w:top w:val="none" w:sz="0" w:space="0" w:color="auto"/>
            <w:left w:val="none" w:sz="0" w:space="0" w:color="auto"/>
            <w:bottom w:val="none" w:sz="0" w:space="0" w:color="auto"/>
            <w:right w:val="none" w:sz="0" w:space="0" w:color="auto"/>
          </w:divBdr>
        </w:div>
        <w:div w:id="749497372">
          <w:marLeft w:val="480"/>
          <w:marRight w:val="0"/>
          <w:marTop w:val="0"/>
          <w:marBottom w:val="0"/>
          <w:divBdr>
            <w:top w:val="none" w:sz="0" w:space="0" w:color="auto"/>
            <w:left w:val="none" w:sz="0" w:space="0" w:color="auto"/>
            <w:bottom w:val="none" w:sz="0" w:space="0" w:color="auto"/>
            <w:right w:val="none" w:sz="0" w:space="0" w:color="auto"/>
          </w:divBdr>
        </w:div>
        <w:div w:id="809519574">
          <w:marLeft w:val="480"/>
          <w:marRight w:val="0"/>
          <w:marTop w:val="0"/>
          <w:marBottom w:val="0"/>
          <w:divBdr>
            <w:top w:val="none" w:sz="0" w:space="0" w:color="auto"/>
            <w:left w:val="none" w:sz="0" w:space="0" w:color="auto"/>
            <w:bottom w:val="none" w:sz="0" w:space="0" w:color="auto"/>
            <w:right w:val="none" w:sz="0" w:space="0" w:color="auto"/>
          </w:divBdr>
        </w:div>
        <w:div w:id="824202342">
          <w:marLeft w:val="480"/>
          <w:marRight w:val="0"/>
          <w:marTop w:val="0"/>
          <w:marBottom w:val="0"/>
          <w:divBdr>
            <w:top w:val="none" w:sz="0" w:space="0" w:color="auto"/>
            <w:left w:val="none" w:sz="0" w:space="0" w:color="auto"/>
            <w:bottom w:val="none" w:sz="0" w:space="0" w:color="auto"/>
            <w:right w:val="none" w:sz="0" w:space="0" w:color="auto"/>
          </w:divBdr>
        </w:div>
        <w:div w:id="832795464">
          <w:marLeft w:val="480"/>
          <w:marRight w:val="0"/>
          <w:marTop w:val="0"/>
          <w:marBottom w:val="0"/>
          <w:divBdr>
            <w:top w:val="none" w:sz="0" w:space="0" w:color="auto"/>
            <w:left w:val="none" w:sz="0" w:space="0" w:color="auto"/>
            <w:bottom w:val="none" w:sz="0" w:space="0" w:color="auto"/>
            <w:right w:val="none" w:sz="0" w:space="0" w:color="auto"/>
          </w:divBdr>
        </w:div>
        <w:div w:id="851796731">
          <w:marLeft w:val="480"/>
          <w:marRight w:val="0"/>
          <w:marTop w:val="0"/>
          <w:marBottom w:val="0"/>
          <w:divBdr>
            <w:top w:val="none" w:sz="0" w:space="0" w:color="auto"/>
            <w:left w:val="none" w:sz="0" w:space="0" w:color="auto"/>
            <w:bottom w:val="none" w:sz="0" w:space="0" w:color="auto"/>
            <w:right w:val="none" w:sz="0" w:space="0" w:color="auto"/>
          </w:divBdr>
        </w:div>
        <w:div w:id="858661683">
          <w:marLeft w:val="480"/>
          <w:marRight w:val="0"/>
          <w:marTop w:val="0"/>
          <w:marBottom w:val="0"/>
          <w:divBdr>
            <w:top w:val="none" w:sz="0" w:space="0" w:color="auto"/>
            <w:left w:val="none" w:sz="0" w:space="0" w:color="auto"/>
            <w:bottom w:val="none" w:sz="0" w:space="0" w:color="auto"/>
            <w:right w:val="none" w:sz="0" w:space="0" w:color="auto"/>
          </w:divBdr>
        </w:div>
        <w:div w:id="866910976">
          <w:marLeft w:val="480"/>
          <w:marRight w:val="0"/>
          <w:marTop w:val="0"/>
          <w:marBottom w:val="0"/>
          <w:divBdr>
            <w:top w:val="none" w:sz="0" w:space="0" w:color="auto"/>
            <w:left w:val="none" w:sz="0" w:space="0" w:color="auto"/>
            <w:bottom w:val="none" w:sz="0" w:space="0" w:color="auto"/>
            <w:right w:val="none" w:sz="0" w:space="0" w:color="auto"/>
          </w:divBdr>
        </w:div>
        <w:div w:id="939096851">
          <w:marLeft w:val="480"/>
          <w:marRight w:val="0"/>
          <w:marTop w:val="0"/>
          <w:marBottom w:val="0"/>
          <w:divBdr>
            <w:top w:val="none" w:sz="0" w:space="0" w:color="auto"/>
            <w:left w:val="none" w:sz="0" w:space="0" w:color="auto"/>
            <w:bottom w:val="none" w:sz="0" w:space="0" w:color="auto"/>
            <w:right w:val="none" w:sz="0" w:space="0" w:color="auto"/>
          </w:divBdr>
        </w:div>
        <w:div w:id="957300574">
          <w:marLeft w:val="480"/>
          <w:marRight w:val="0"/>
          <w:marTop w:val="0"/>
          <w:marBottom w:val="0"/>
          <w:divBdr>
            <w:top w:val="none" w:sz="0" w:space="0" w:color="auto"/>
            <w:left w:val="none" w:sz="0" w:space="0" w:color="auto"/>
            <w:bottom w:val="none" w:sz="0" w:space="0" w:color="auto"/>
            <w:right w:val="none" w:sz="0" w:space="0" w:color="auto"/>
          </w:divBdr>
        </w:div>
        <w:div w:id="961813667">
          <w:marLeft w:val="480"/>
          <w:marRight w:val="0"/>
          <w:marTop w:val="0"/>
          <w:marBottom w:val="0"/>
          <w:divBdr>
            <w:top w:val="none" w:sz="0" w:space="0" w:color="auto"/>
            <w:left w:val="none" w:sz="0" w:space="0" w:color="auto"/>
            <w:bottom w:val="none" w:sz="0" w:space="0" w:color="auto"/>
            <w:right w:val="none" w:sz="0" w:space="0" w:color="auto"/>
          </w:divBdr>
        </w:div>
        <w:div w:id="975181300">
          <w:marLeft w:val="480"/>
          <w:marRight w:val="0"/>
          <w:marTop w:val="0"/>
          <w:marBottom w:val="0"/>
          <w:divBdr>
            <w:top w:val="none" w:sz="0" w:space="0" w:color="auto"/>
            <w:left w:val="none" w:sz="0" w:space="0" w:color="auto"/>
            <w:bottom w:val="none" w:sz="0" w:space="0" w:color="auto"/>
            <w:right w:val="none" w:sz="0" w:space="0" w:color="auto"/>
          </w:divBdr>
        </w:div>
        <w:div w:id="1029843649">
          <w:marLeft w:val="480"/>
          <w:marRight w:val="0"/>
          <w:marTop w:val="0"/>
          <w:marBottom w:val="0"/>
          <w:divBdr>
            <w:top w:val="none" w:sz="0" w:space="0" w:color="auto"/>
            <w:left w:val="none" w:sz="0" w:space="0" w:color="auto"/>
            <w:bottom w:val="none" w:sz="0" w:space="0" w:color="auto"/>
            <w:right w:val="none" w:sz="0" w:space="0" w:color="auto"/>
          </w:divBdr>
        </w:div>
        <w:div w:id="1093471965">
          <w:marLeft w:val="480"/>
          <w:marRight w:val="0"/>
          <w:marTop w:val="0"/>
          <w:marBottom w:val="0"/>
          <w:divBdr>
            <w:top w:val="none" w:sz="0" w:space="0" w:color="auto"/>
            <w:left w:val="none" w:sz="0" w:space="0" w:color="auto"/>
            <w:bottom w:val="none" w:sz="0" w:space="0" w:color="auto"/>
            <w:right w:val="none" w:sz="0" w:space="0" w:color="auto"/>
          </w:divBdr>
        </w:div>
        <w:div w:id="1102997624">
          <w:marLeft w:val="480"/>
          <w:marRight w:val="0"/>
          <w:marTop w:val="0"/>
          <w:marBottom w:val="0"/>
          <w:divBdr>
            <w:top w:val="none" w:sz="0" w:space="0" w:color="auto"/>
            <w:left w:val="none" w:sz="0" w:space="0" w:color="auto"/>
            <w:bottom w:val="none" w:sz="0" w:space="0" w:color="auto"/>
            <w:right w:val="none" w:sz="0" w:space="0" w:color="auto"/>
          </w:divBdr>
        </w:div>
        <w:div w:id="1142818913">
          <w:marLeft w:val="480"/>
          <w:marRight w:val="0"/>
          <w:marTop w:val="0"/>
          <w:marBottom w:val="0"/>
          <w:divBdr>
            <w:top w:val="none" w:sz="0" w:space="0" w:color="auto"/>
            <w:left w:val="none" w:sz="0" w:space="0" w:color="auto"/>
            <w:bottom w:val="none" w:sz="0" w:space="0" w:color="auto"/>
            <w:right w:val="none" w:sz="0" w:space="0" w:color="auto"/>
          </w:divBdr>
        </w:div>
        <w:div w:id="1164659966">
          <w:marLeft w:val="480"/>
          <w:marRight w:val="0"/>
          <w:marTop w:val="0"/>
          <w:marBottom w:val="0"/>
          <w:divBdr>
            <w:top w:val="none" w:sz="0" w:space="0" w:color="auto"/>
            <w:left w:val="none" w:sz="0" w:space="0" w:color="auto"/>
            <w:bottom w:val="none" w:sz="0" w:space="0" w:color="auto"/>
            <w:right w:val="none" w:sz="0" w:space="0" w:color="auto"/>
          </w:divBdr>
        </w:div>
        <w:div w:id="1176772829">
          <w:marLeft w:val="480"/>
          <w:marRight w:val="0"/>
          <w:marTop w:val="0"/>
          <w:marBottom w:val="0"/>
          <w:divBdr>
            <w:top w:val="none" w:sz="0" w:space="0" w:color="auto"/>
            <w:left w:val="none" w:sz="0" w:space="0" w:color="auto"/>
            <w:bottom w:val="none" w:sz="0" w:space="0" w:color="auto"/>
            <w:right w:val="none" w:sz="0" w:space="0" w:color="auto"/>
          </w:divBdr>
        </w:div>
        <w:div w:id="1234972531">
          <w:marLeft w:val="480"/>
          <w:marRight w:val="0"/>
          <w:marTop w:val="0"/>
          <w:marBottom w:val="0"/>
          <w:divBdr>
            <w:top w:val="none" w:sz="0" w:space="0" w:color="auto"/>
            <w:left w:val="none" w:sz="0" w:space="0" w:color="auto"/>
            <w:bottom w:val="none" w:sz="0" w:space="0" w:color="auto"/>
            <w:right w:val="none" w:sz="0" w:space="0" w:color="auto"/>
          </w:divBdr>
        </w:div>
        <w:div w:id="1241796064">
          <w:marLeft w:val="480"/>
          <w:marRight w:val="0"/>
          <w:marTop w:val="0"/>
          <w:marBottom w:val="0"/>
          <w:divBdr>
            <w:top w:val="none" w:sz="0" w:space="0" w:color="auto"/>
            <w:left w:val="none" w:sz="0" w:space="0" w:color="auto"/>
            <w:bottom w:val="none" w:sz="0" w:space="0" w:color="auto"/>
            <w:right w:val="none" w:sz="0" w:space="0" w:color="auto"/>
          </w:divBdr>
        </w:div>
        <w:div w:id="1295018279">
          <w:marLeft w:val="480"/>
          <w:marRight w:val="0"/>
          <w:marTop w:val="0"/>
          <w:marBottom w:val="0"/>
          <w:divBdr>
            <w:top w:val="none" w:sz="0" w:space="0" w:color="auto"/>
            <w:left w:val="none" w:sz="0" w:space="0" w:color="auto"/>
            <w:bottom w:val="none" w:sz="0" w:space="0" w:color="auto"/>
            <w:right w:val="none" w:sz="0" w:space="0" w:color="auto"/>
          </w:divBdr>
        </w:div>
        <w:div w:id="1338656857">
          <w:marLeft w:val="480"/>
          <w:marRight w:val="0"/>
          <w:marTop w:val="0"/>
          <w:marBottom w:val="0"/>
          <w:divBdr>
            <w:top w:val="none" w:sz="0" w:space="0" w:color="auto"/>
            <w:left w:val="none" w:sz="0" w:space="0" w:color="auto"/>
            <w:bottom w:val="none" w:sz="0" w:space="0" w:color="auto"/>
            <w:right w:val="none" w:sz="0" w:space="0" w:color="auto"/>
          </w:divBdr>
        </w:div>
        <w:div w:id="1345353922">
          <w:marLeft w:val="480"/>
          <w:marRight w:val="0"/>
          <w:marTop w:val="0"/>
          <w:marBottom w:val="0"/>
          <w:divBdr>
            <w:top w:val="none" w:sz="0" w:space="0" w:color="auto"/>
            <w:left w:val="none" w:sz="0" w:space="0" w:color="auto"/>
            <w:bottom w:val="none" w:sz="0" w:space="0" w:color="auto"/>
            <w:right w:val="none" w:sz="0" w:space="0" w:color="auto"/>
          </w:divBdr>
        </w:div>
        <w:div w:id="1378552156">
          <w:marLeft w:val="480"/>
          <w:marRight w:val="0"/>
          <w:marTop w:val="0"/>
          <w:marBottom w:val="0"/>
          <w:divBdr>
            <w:top w:val="none" w:sz="0" w:space="0" w:color="auto"/>
            <w:left w:val="none" w:sz="0" w:space="0" w:color="auto"/>
            <w:bottom w:val="none" w:sz="0" w:space="0" w:color="auto"/>
            <w:right w:val="none" w:sz="0" w:space="0" w:color="auto"/>
          </w:divBdr>
        </w:div>
        <w:div w:id="1406797464">
          <w:marLeft w:val="480"/>
          <w:marRight w:val="0"/>
          <w:marTop w:val="0"/>
          <w:marBottom w:val="0"/>
          <w:divBdr>
            <w:top w:val="none" w:sz="0" w:space="0" w:color="auto"/>
            <w:left w:val="none" w:sz="0" w:space="0" w:color="auto"/>
            <w:bottom w:val="none" w:sz="0" w:space="0" w:color="auto"/>
            <w:right w:val="none" w:sz="0" w:space="0" w:color="auto"/>
          </w:divBdr>
        </w:div>
        <w:div w:id="1456438836">
          <w:marLeft w:val="480"/>
          <w:marRight w:val="0"/>
          <w:marTop w:val="0"/>
          <w:marBottom w:val="0"/>
          <w:divBdr>
            <w:top w:val="none" w:sz="0" w:space="0" w:color="auto"/>
            <w:left w:val="none" w:sz="0" w:space="0" w:color="auto"/>
            <w:bottom w:val="none" w:sz="0" w:space="0" w:color="auto"/>
            <w:right w:val="none" w:sz="0" w:space="0" w:color="auto"/>
          </w:divBdr>
        </w:div>
        <w:div w:id="1476874819">
          <w:marLeft w:val="480"/>
          <w:marRight w:val="0"/>
          <w:marTop w:val="0"/>
          <w:marBottom w:val="0"/>
          <w:divBdr>
            <w:top w:val="none" w:sz="0" w:space="0" w:color="auto"/>
            <w:left w:val="none" w:sz="0" w:space="0" w:color="auto"/>
            <w:bottom w:val="none" w:sz="0" w:space="0" w:color="auto"/>
            <w:right w:val="none" w:sz="0" w:space="0" w:color="auto"/>
          </w:divBdr>
        </w:div>
        <w:div w:id="1586257748">
          <w:marLeft w:val="480"/>
          <w:marRight w:val="0"/>
          <w:marTop w:val="0"/>
          <w:marBottom w:val="0"/>
          <w:divBdr>
            <w:top w:val="none" w:sz="0" w:space="0" w:color="auto"/>
            <w:left w:val="none" w:sz="0" w:space="0" w:color="auto"/>
            <w:bottom w:val="none" w:sz="0" w:space="0" w:color="auto"/>
            <w:right w:val="none" w:sz="0" w:space="0" w:color="auto"/>
          </w:divBdr>
        </w:div>
        <w:div w:id="1618484404">
          <w:marLeft w:val="480"/>
          <w:marRight w:val="0"/>
          <w:marTop w:val="0"/>
          <w:marBottom w:val="0"/>
          <w:divBdr>
            <w:top w:val="none" w:sz="0" w:space="0" w:color="auto"/>
            <w:left w:val="none" w:sz="0" w:space="0" w:color="auto"/>
            <w:bottom w:val="none" w:sz="0" w:space="0" w:color="auto"/>
            <w:right w:val="none" w:sz="0" w:space="0" w:color="auto"/>
          </w:divBdr>
        </w:div>
        <w:div w:id="1627083615">
          <w:marLeft w:val="480"/>
          <w:marRight w:val="0"/>
          <w:marTop w:val="0"/>
          <w:marBottom w:val="0"/>
          <w:divBdr>
            <w:top w:val="none" w:sz="0" w:space="0" w:color="auto"/>
            <w:left w:val="none" w:sz="0" w:space="0" w:color="auto"/>
            <w:bottom w:val="none" w:sz="0" w:space="0" w:color="auto"/>
            <w:right w:val="none" w:sz="0" w:space="0" w:color="auto"/>
          </w:divBdr>
        </w:div>
        <w:div w:id="1754278029">
          <w:marLeft w:val="480"/>
          <w:marRight w:val="0"/>
          <w:marTop w:val="0"/>
          <w:marBottom w:val="0"/>
          <w:divBdr>
            <w:top w:val="none" w:sz="0" w:space="0" w:color="auto"/>
            <w:left w:val="none" w:sz="0" w:space="0" w:color="auto"/>
            <w:bottom w:val="none" w:sz="0" w:space="0" w:color="auto"/>
            <w:right w:val="none" w:sz="0" w:space="0" w:color="auto"/>
          </w:divBdr>
        </w:div>
        <w:div w:id="1776900033">
          <w:marLeft w:val="480"/>
          <w:marRight w:val="0"/>
          <w:marTop w:val="0"/>
          <w:marBottom w:val="0"/>
          <w:divBdr>
            <w:top w:val="none" w:sz="0" w:space="0" w:color="auto"/>
            <w:left w:val="none" w:sz="0" w:space="0" w:color="auto"/>
            <w:bottom w:val="none" w:sz="0" w:space="0" w:color="auto"/>
            <w:right w:val="none" w:sz="0" w:space="0" w:color="auto"/>
          </w:divBdr>
        </w:div>
        <w:div w:id="1843162995">
          <w:marLeft w:val="480"/>
          <w:marRight w:val="0"/>
          <w:marTop w:val="0"/>
          <w:marBottom w:val="0"/>
          <w:divBdr>
            <w:top w:val="none" w:sz="0" w:space="0" w:color="auto"/>
            <w:left w:val="none" w:sz="0" w:space="0" w:color="auto"/>
            <w:bottom w:val="none" w:sz="0" w:space="0" w:color="auto"/>
            <w:right w:val="none" w:sz="0" w:space="0" w:color="auto"/>
          </w:divBdr>
        </w:div>
        <w:div w:id="1878351986">
          <w:marLeft w:val="480"/>
          <w:marRight w:val="0"/>
          <w:marTop w:val="0"/>
          <w:marBottom w:val="0"/>
          <w:divBdr>
            <w:top w:val="none" w:sz="0" w:space="0" w:color="auto"/>
            <w:left w:val="none" w:sz="0" w:space="0" w:color="auto"/>
            <w:bottom w:val="none" w:sz="0" w:space="0" w:color="auto"/>
            <w:right w:val="none" w:sz="0" w:space="0" w:color="auto"/>
          </w:divBdr>
        </w:div>
        <w:div w:id="1896160269">
          <w:marLeft w:val="480"/>
          <w:marRight w:val="0"/>
          <w:marTop w:val="0"/>
          <w:marBottom w:val="0"/>
          <w:divBdr>
            <w:top w:val="none" w:sz="0" w:space="0" w:color="auto"/>
            <w:left w:val="none" w:sz="0" w:space="0" w:color="auto"/>
            <w:bottom w:val="none" w:sz="0" w:space="0" w:color="auto"/>
            <w:right w:val="none" w:sz="0" w:space="0" w:color="auto"/>
          </w:divBdr>
        </w:div>
        <w:div w:id="2119521541">
          <w:marLeft w:val="480"/>
          <w:marRight w:val="0"/>
          <w:marTop w:val="0"/>
          <w:marBottom w:val="0"/>
          <w:divBdr>
            <w:top w:val="none" w:sz="0" w:space="0" w:color="auto"/>
            <w:left w:val="none" w:sz="0" w:space="0" w:color="auto"/>
            <w:bottom w:val="none" w:sz="0" w:space="0" w:color="auto"/>
            <w:right w:val="none" w:sz="0" w:space="0" w:color="auto"/>
          </w:divBdr>
        </w:div>
      </w:divsChild>
    </w:div>
    <w:div w:id="216749699">
      <w:bodyDiv w:val="1"/>
      <w:marLeft w:val="0"/>
      <w:marRight w:val="0"/>
      <w:marTop w:val="0"/>
      <w:marBottom w:val="0"/>
      <w:divBdr>
        <w:top w:val="none" w:sz="0" w:space="0" w:color="auto"/>
        <w:left w:val="none" w:sz="0" w:space="0" w:color="auto"/>
        <w:bottom w:val="none" w:sz="0" w:space="0" w:color="auto"/>
        <w:right w:val="none" w:sz="0" w:space="0" w:color="auto"/>
      </w:divBdr>
      <w:divsChild>
        <w:div w:id="1893494994">
          <w:marLeft w:val="480"/>
          <w:marRight w:val="0"/>
          <w:marTop w:val="0"/>
          <w:marBottom w:val="0"/>
          <w:divBdr>
            <w:top w:val="none" w:sz="0" w:space="0" w:color="auto"/>
            <w:left w:val="none" w:sz="0" w:space="0" w:color="auto"/>
            <w:bottom w:val="none" w:sz="0" w:space="0" w:color="auto"/>
            <w:right w:val="none" w:sz="0" w:space="0" w:color="auto"/>
          </w:divBdr>
        </w:div>
        <w:div w:id="1255438222">
          <w:marLeft w:val="480"/>
          <w:marRight w:val="0"/>
          <w:marTop w:val="0"/>
          <w:marBottom w:val="0"/>
          <w:divBdr>
            <w:top w:val="none" w:sz="0" w:space="0" w:color="auto"/>
            <w:left w:val="none" w:sz="0" w:space="0" w:color="auto"/>
            <w:bottom w:val="none" w:sz="0" w:space="0" w:color="auto"/>
            <w:right w:val="none" w:sz="0" w:space="0" w:color="auto"/>
          </w:divBdr>
        </w:div>
        <w:div w:id="801969704">
          <w:marLeft w:val="480"/>
          <w:marRight w:val="0"/>
          <w:marTop w:val="0"/>
          <w:marBottom w:val="0"/>
          <w:divBdr>
            <w:top w:val="none" w:sz="0" w:space="0" w:color="auto"/>
            <w:left w:val="none" w:sz="0" w:space="0" w:color="auto"/>
            <w:bottom w:val="none" w:sz="0" w:space="0" w:color="auto"/>
            <w:right w:val="none" w:sz="0" w:space="0" w:color="auto"/>
          </w:divBdr>
        </w:div>
        <w:div w:id="213659493">
          <w:marLeft w:val="480"/>
          <w:marRight w:val="0"/>
          <w:marTop w:val="0"/>
          <w:marBottom w:val="0"/>
          <w:divBdr>
            <w:top w:val="none" w:sz="0" w:space="0" w:color="auto"/>
            <w:left w:val="none" w:sz="0" w:space="0" w:color="auto"/>
            <w:bottom w:val="none" w:sz="0" w:space="0" w:color="auto"/>
            <w:right w:val="none" w:sz="0" w:space="0" w:color="auto"/>
          </w:divBdr>
        </w:div>
        <w:div w:id="1216158667">
          <w:marLeft w:val="480"/>
          <w:marRight w:val="0"/>
          <w:marTop w:val="0"/>
          <w:marBottom w:val="0"/>
          <w:divBdr>
            <w:top w:val="none" w:sz="0" w:space="0" w:color="auto"/>
            <w:left w:val="none" w:sz="0" w:space="0" w:color="auto"/>
            <w:bottom w:val="none" w:sz="0" w:space="0" w:color="auto"/>
            <w:right w:val="none" w:sz="0" w:space="0" w:color="auto"/>
          </w:divBdr>
        </w:div>
        <w:div w:id="1243952168">
          <w:marLeft w:val="480"/>
          <w:marRight w:val="0"/>
          <w:marTop w:val="0"/>
          <w:marBottom w:val="0"/>
          <w:divBdr>
            <w:top w:val="none" w:sz="0" w:space="0" w:color="auto"/>
            <w:left w:val="none" w:sz="0" w:space="0" w:color="auto"/>
            <w:bottom w:val="none" w:sz="0" w:space="0" w:color="auto"/>
            <w:right w:val="none" w:sz="0" w:space="0" w:color="auto"/>
          </w:divBdr>
        </w:div>
        <w:div w:id="1731927659">
          <w:marLeft w:val="480"/>
          <w:marRight w:val="0"/>
          <w:marTop w:val="0"/>
          <w:marBottom w:val="0"/>
          <w:divBdr>
            <w:top w:val="none" w:sz="0" w:space="0" w:color="auto"/>
            <w:left w:val="none" w:sz="0" w:space="0" w:color="auto"/>
            <w:bottom w:val="none" w:sz="0" w:space="0" w:color="auto"/>
            <w:right w:val="none" w:sz="0" w:space="0" w:color="auto"/>
          </w:divBdr>
        </w:div>
        <w:div w:id="2128313120">
          <w:marLeft w:val="480"/>
          <w:marRight w:val="0"/>
          <w:marTop w:val="0"/>
          <w:marBottom w:val="0"/>
          <w:divBdr>
            <w:top w:val="none" w:sz="0" w:space="0" w:color="auto"/>
            <w:left w:val="none" w:sz="0" w:space="0" w:color="auto"/>
            <w:bottom w:val="none" w:sz="0" w:space="0" w:color="auto"/>
            <w:right w:val="none" w:sz="0" w:space="0" w:color="auto"/>
          </w:divBdr>
        </w:div>
        <w:div w:id="827015634">
          <w:marLeft w:val="480"/>
          <w:marRight w:val="0"/>
          <w:marTop w:val="0"/>
          <w:marBottom w:val="0"/>
          <w:divBdr>
            <w:top w:val="none" w:sz="0" w:space="0" w:color="auto"/>
            <w:left w:val="none" w:sz="0" w:space="0" w:color="auto"/>
            <w:bottom w:val="none" w:sz="0" w:space="0" w:color="auto"/>
            <w:right w:val="none" w:sz="0" w:space="0" w:color="auto"/>
          </w:divBdr>
        </w:div>
        <w:div w:id="677805920">
          <w:marLeft w:val="480"/>
          <w:marRight w:val="0"/>
          <w:marTop w:val="0"/>
          <w:marBottom w:val="0"/>
          <w:divBdr>
            <w:top w:val="none" w:sz="0" w:space="0" w:color="auto"/>
            <w:left w:val="none" w:sz="0" w:space="0" w:color="auto"/>
            <w:bottom w:val="none" w:sz="0" w:space="0" w:color="auto"/>
            <w:right w:val="none" w:sz="0" w:space="0" w:color="auto"/>
          </w:divBdr>
        </w:div>
        <w:div w:id="597059019">
          <w:marLeft w:val="480"/>
          <w:marRight w:val="0"/>
          <w:marTop w:val="0"/>
          <w:marBottom w:val="0"/>
          <w:divBdr>
            <w:top w:val="none" w:sz="0" w:space="0" w:color="auto"/>
            <w:left w:val="none" w:sz="0" w:space="0" w:color="auto"/>
            <w:bottom w:val="none" w:sz="0" w:space="0" w:color="auto"/>
            <w:right w:val="none" w:sz="0" w:space="0" w:color="auto"/>
          </w:divBdr>
        </w:div>
        <w:div w:id="1064530141">
          <w:marLeft w:val="480"/>
          <w:marRight w:val="0"/>
          <w:marTop w:val="0"/>
          <w:marBottom w:val="0"/>
          <w:divBdr>
            <w:top w:val="none" w:sz="0" w:space="0" w:color="auto"/>
            <w:left w:val="none" w:sz="0" w:space="0" w:color="auto"/>
            <w:bottom w:val="none" w:sz="0" w:space="0" w:color="auto"/>
            <w:right w:val="none" w:sz="0" w:space="0" w:color="auto"/>
          </w:divBdr>
        </w:div>
        <w:div w:id="2112704662">
          <w:marLeft w:val="480"/>
          <w:marRight w:val="0"/>
          <w:marTop w:val="0"/>
          <w:marBottom w:val="0"/>
          <w:divBdr>
            <w:top w:val="none" w:sz="0" w:space="0" w:color="auto"/>
            <w:left w:val="none" w:sz="0" w:space="0" w:color="auto"/>
            <w:bottom w:val="none" w:sz="0" w:space="0" w:color="auto"/>
            <w:right w:val="none" w:sz="0" w:space="0" w:color="auto"/>
          </w:divBdr>
        </w:div>
        <w:div w:id="634650817">
          <w:marLeft w:val="480"/>
          <w:marRight w:val="0"/>
          <w:marTop w:val="0"/>
          <w:marBottom w:val="0"/>
          <w:divBdr>
            <w:top w:val="none" w:sz="0" w:space="0" w:color="auto"/>
            <w:left w:val="none" w:sz="0" w:space="0" w:color="auto"/>
            <w:bottom w:val="none" w:sz="0" w:space="0" w:color="auto"/>
            <w:right w:val="none" w:sz="0" w:space="0" w:color="auto"/>
          </w:divBdr>
        </w:div>
        <w:div w:id="1926376309">
          <w:marLeft w:val="480"/>
          <w:marRight w:val="0"/>
          <w:marTop w:val="0"/>
          <w:marBottom w:val="0"/>
          <w:divBdr>
            <w:top w:val="none" w:sz="0" w:space="0" w:color="auto"/>
            <w:left w:val="none" w:sz="0" w:space="0" w:color="auto"/>
            <w:bottom w:val="none" w:sz="0" w:space="0" w:color="auto"/>
            <w:right w:val="none" w:sz="0" w:space="0" w:color="auto"/>
          </w:divBdr>
        </w:div>
        <w:div w:id="1291327818">
          <w:marLeft w:val="480"/>
          <w:marRight w:val="0"/>
          <w:marTop w:val="0"/>
          <w:marBottom w:val="0"/>
          <w:divBdr>
            <w:top w:val="none" w:sz="0" w:space="0" w:color="auto"/>
            <w:left w:val="none" w:sz="0" w:space="0" w:color="auto"/>
            <w:bottom w:val="none" w:sz="0" w:space="0" w:color="auto"/>
            <w:right w:val="none" w:sz="0" w:space="0" w:color="auto"/>
          </w:divBdr>
        </w:div>
        <w:div w:id="1082798403">
          <w:marLeft w:val="480"/>
          <w:marRight w:val="0"/>
          <w:marTop w:val="0"/>
          <w:marBottom w:val="0"/>
          <w:divBdr>
            <w:top w:val="none" w:sz="0" w:space="0" w:color="auto"/>
            <w:left w:val="none" w:sz="0" w:space="0" w:color="auto"/>
            <w:bottom w:val="none" w:sz="0" w:space="0" w:color="auto"/>
            <w:right w:val="none" w:sz="0" w:space="0" w:color="auto"/>
          </w:divBdr>
        </w:div>
        <w:div w:id="2089031696">
          <w:marLeft w:val="480"/>
          <w:marRight w:val="0"/>
          <w:marTop w:val="0"/>
          <w:marBottom w:val="0"/>
          <w:divBdr>
            <w:top w:val="none" w:sz="0" w:space="0" w:color="auto"/>
            <w:left w:val="none" w:sz="0" w:space="0" w:color="auto"/>
            <w:bottom w:val="none" w:sz="0" w:space="0" w:color="auto"/>
            <w:right w:val="none" w:sz="0" w:space="0" w:color="auto"/>
          </w:divBdr>
        </w:div>
        <w:div w:id="783959059">
          <w:marLeft w:val="480"/>
          <w:marRight w:val="0"/>
          <w:marTop w:val="0"/>
          <w:marBottom w:val="0"/>
          <w:divBdr>
            <w:top w:val="none" w:sz="0" w:space="0" w:color="auto"/>
            <w:left w:val="none" w:sz="0" w:space="0" w:color="auto"/>
            <w:bottom w:val="none" w:sz="0" w:space="0" w:color="auto"/>
            <w:right w:val="none" w:sz="0" w:space="0" w:color="auto"/>
          </w:divBdr>
        </w:div>
        <w:div w:id="796069385">
          <w:marLeft w:val="480"/>
          <w:marRight w:val="0"/>
          <w:marTop w:val="0"/>
          <w:marBottom w:val="0"/>
          <w:divBdr>
            <w:top w:val="none" w:sz="0" w:space="0" w:color="auto"/>
            <w:left w:val="none" w:sz="0" w:space="0" w:color="auto"/>
            <w:bottom w:val="none" w:sz="0" w:space="0" w:color="auto"/>
            <w:right w:val="none" w:sz="0" w:space="0" w:color="auto"/>
          </w:divBdr>
        </w:div>
        <w:div w:id="204634900">
          <w:marLeft w:val="480"/>
          <w:marRight w:val="0"/>
          <w:marTop w:val="0"/>
          <w:marBottom w:val="0"/>
          <w:divBdr>
            <w:top w:val="none" w:sz="0" w:space="0" w:color="auto"/>
            <w:left w:val="none" w:sz="0" w:space="0" w:color="auto"/>
            <w:bottom w:val="none" w:sz="0" w:space="0" w:color="auto"/>
            <w:right w:val="none" w:sz="0" w:space="0" w:color="auto"/>
          </w:divBdr>
        </w:div>
        <w:div w:id="1790734411">
          <w:marLeft w:val="480"/>
          <w:marRight w:val="0"/>
          <w:marTop w:val="0"/>
          <w:marBottom w:val="0"/>
          <w:divBdr>
            <w:top w:val="none" w:sz="0" w:space="0" w:color="auto"/>
            <w:left w:val="none" w:sz="0" w:space="0" w:color="auto"/>
            <w:bottom w:val="none" w:sz="0" w:space="0" w:color="auto"/>
            <w:right w:val="none" w:sz="0" w:space="0" w:color="auto"/>
          </w:divBdr>
        </w:div>
        <w:div w:id="603222981">
          <w:marLeft w:val="480"/>
          <w:marRight w:val="0"/>
          <w:marTop w:val="0"/>
          <w:marBottom w:val="0"/>
          <w:divBdr>
            <w:top w:val="none" w:sz="0" w:space="0" w:color="auto"/>
            <w:left w:val="none" w:sz="0" w:space="0" w:color="auto"/>
            <w:bottom w:val="none" w:sz="0" w:space="0" w:color="auto"/>
            <w:right w:val="none" w:sz="0" w:space="0" w:color="auto"/>
          </w:divBdr>
        </w:div>
        <w:div w:id="23793738">
          <w:marLeft w:val="480"/>
          <w:marRight w:val="0"/>
          <w:marTop w:val="0"/>
          <w:marBottom w:val="0"/>
          <w:divBdr>
            <w:top w:val="none" w:sz="0" w:space="0" w:color="auto"/>
            <w:left w:val="none" w:sz="0" w:space="0" w:color="auto"/>
            <w:bottom w:val="none" w:sz="0" w:space="0" w:color="auto"/>
            <w:right w:val="none" w:sz="0" w:space="0" w:color="auto"/>
          </w:divBdr>
        </w:div>
        <w:div w:id="1760325059">
          <w:marLeft w:val="480"/>
          <w:marRight w:val="0"/>
          <w:marTop w:val="0"/>
          <w:marBottom w:val="0"/>
          <w:divBdr>
            <w:top w:val="none" w:sz="0" w:space="0" w:color="auto"/>
            <w:left w:val="none" w:sz="0" w:space="0" w:color="auto"/>
            <w:bottom w:val="none" w:sz="0" w:space="0" w:color="auto"/>
            <w:right w:val="none" w:sz="0" w:space="0" w:color="auto"/>
          </w:divBdr>
        </w:div>
        <w:div w:id="2024551534">
          <w:marLeft w:val="480"/>
          <w:marRight w:val="0"/>
          <w:marTop w:val="0"/>
          <w:marBottom w:val="0"/>
          <w:divBdr>
            <w:top w:val="none" w:sz="0" w:space="0" w:color="auto"/>
            <w:left w:val="none" w:sz="0" w:space="0" w:color="auto"/>
            <w:bottom w:val="none" w:sz="0" w:space="0" w:color="auto"/>
            <w:right w:val="none" w:sz="0" w:space="0" w:color="auto"/>
          </w:divBdr>
        </w:div>
        <w:div w:id="1894004867">
          <w:marLeft w:val="480"/>
          <w:marRight w:val="0"/>
          <w:marTop w:val="0"/>
          <w:marBottom w:val="0"/>
          <w:divBdr>
            <w:top w:val="none" w:sz="0" w:space="0" w:color="auto"/>
            <w:left w:val="none" w:sz="0" w:space="0" w:color="auto"/>
            <w:bottom w:val="none" w:sz="0" w:space="0" w:color="auto"/>
            <w:right w:val="none" w:sz="0" w:space="0" w:color="auto"/>
          </w:divBdr>
        </w:div>
        <w:div w:id="133184315">
          <w:marLeft w:val="480"/>
          <w:marRight w:val="0"/>
          <w:marTop w:val="0"/>
          <w:marBottom w:val="0"/>
          <w:divBdr>
            <w:top w:val="none" w:sz="0" w:space="0" w:color="auto"/>
            <w:left w:val="none" w:sz="0" w:space="0" w:color="auto"/>
            <w:bottom w:val="none" w:sz="0" w:space="0" w:color="auto"/>
            <w:right w:val="none" w:sz="0" w:space="0" w:color="auto"/>
          </w:divBdr>
        </w:div>
        <w:div w:id="1442605153">
          <w:marLeft w:val="480"/>
          <w:marRight w:val="0"/>
          <w:marTop w:val="0"/>
          <w:marBottom w:val="0"/>
          <w:divBdr>
            <w:top w:val="none" w:sz="0" w:space="0" w:color="auto"/>
            <w:left w:val="none" w:sz="0" w:space="0" w:color="auto"/>
            <w:bottom w:val="none" w:sz="0" w:space="0" w:color="auto"/>
            <w:right w:val="none" w:sz="0" w:space="0" w:color="auto"/>
          </w:divBdr>
        </w:div>
        <w:div w:id="2047291984">
          <w:marLeft w:val="480"/>
          <w:marRight w:val="0"/>
          <w:marTop w:val="0"/>
          <w:marBottom w:val="0"/>
          <w:divBdr>
            <w:top w:val="none" w:sz="0" w:space="0" w:color="auto"/>
            <w:left w:val="none" w:sz="0" w:space="0" w:color="auto"/>
            <w:bottom w:val="none" w:sz="0" w:space="0" w:color="auto"/>
            <w:right w:val="none" w:sz="0" w:space="0" w:color="auto"/>
          </w:divBdr>
        </w:div>
        <w:div w:id="938953078">
          <w:marLeft w:val="480"/>
          <w:marRight w:val="0"/>
          <w:marTop w:val="0"/>
          <w:marBottom w:val="0"/>
          <w:divBdr>
            <w:top w:val="none" w:sz="0" w:space="0" w:color="auto"/>
            <w:left w:val="none" w:sz="0" w:space="0" w:color="auto"/>
            <w:bottom w:val="none" w:sz="0" w:space="0" w:color="auto"/>
            <w:right w:val="none" w:sz="0" w:space="0" w:color="auto"/>
          </w:divBdr>
        </w:div>
        <w:div w:id="1390613042">
          <w:marLeft w:val="480"/>
          <w:marRight w:val="0"/>
          <w:marTop w:val="0"/>
          <w:marBottom w:val="0"/>
          <w:divBdr>
            <w:top w:val="none" w:sz="0" w:space="0" w:color="auto"/>
            <w:left w:val="none" w:sz="0" w:space="0" w:color="auto"/>
            <w:bottom w:val="none" w:sz="0" w:space="0" w:color="auto"/>
            <w:right w:val="none" w:sz="0" w:space="0" w:color="auto"/>
          </w:divBdr>
        </w:div>
        <w:div w:id="218446111">
          <w:marLeft w:val="480"/>
          <w:marRight w:val="0"/>
          <w:marTop w:val="0"/>
          <w:marBottom w:val="0"/>
          <w:divBdr>
            <w:top w:val="none" w:sz="0" w:space="0" w:color="auto"/>
            <w:left w:val="none" w:sz="0" w:space="0" w:color="auto"/>
            <w:bottom w:val="none" w:sz="0" w:space="0" w:color="auto"/>
            <w:right w:val="none" w:sz="0" w:space="0" w:color="auto"/>
          </w:divBdr>
        </w:div>
        <w:div w:id="1995256026">
          <w:marLeft w:val="480"/>
          <w:marRight w:val="0"/>
          <w:marTop w:val="0"/>
          <w:marBottom w:val="0"/>
          <w:divBdr>
            <w:top w:val="none" w:sz="0" w:space="0" w:color="auto"/>
            <w:left w:val="none" w:sz="0" w:space="0" w:color="auto"/>
            <w:bottom w:val="none" w:sz="0" w:space="0" w:color="auto"/>
            <w:right w:val="none" w:sz="0" w:space="0" w:color="auto"/>
          </w:divBdr>
        </w:div>
        <w:div w:id="1039167412">
          <w:marLeft w:val="480"/>
          <w:marRight w:val="0"/>
          <w:marTop w:val="0"/>
          <w:marBottom w:val="0"/>
          <w:divBdr>
            <w:top w:val="none" w:sz="0" w:space="0" w:color="auto"/>
            <w:left w:val="none" w:sz="0" w:space="0" w:color="auto"/>
            <w:bottom w:val="none" w:sz="0" w:space="0" w:color="auto"/>
            <w:right w:val="none" w:sz="0" w:space="0" w:color="auto"/>
          </w:divBdr>
        </w:div>
        <w:div w:id="1907644521">
          <w:marLeft w:val="480"/>
          <w:marRight w:val="0"/>
          <w:marTop w:val="0"/>
          <w:marBottom w:val="0"/>
          <w:divBdr>
            <w:top w:val="none" w:sz="0" w:space="0" w:color="auto"/>
            <w:left w:val="none" w:sz="0" w:space="0" w:color="auto"/>
            <w:bottom w:val="none" w:sz="0" w:space="0" w:color="auto"/>
            <w:right w:val="none" w:sz="0" w:space="0" w:color="auto"/>
          </w:divBdr>
        </w:div>
        <w:div w:id="1457598442">
          <w:marLeft w:val="480"/>
          <w:marRight w:val="0"/>
          <w:marTop w:val="0"/>
          <w:marBottom w:val="0"/>
          <w:divBdr>
            <w:top w:val="none" w:sz="0" w:space="0" w:color="auto"/>
            <w:left w:val="none" w:sz="0" w:space="0" w:color="auto"/>
            <w:bottom w:val="none" w:sz="0" w:space="0" w:color="auto"/>
            <w:right w:val="none" w:sz="0" w:space="0" w:color="auto"/>
          </w:divBdr>
        </w:div>
        <w:div w:id="690956176">
          <w:marLeft w:val="480"/>
          <w:marRight w:val="0"/>
          <w:marTop w:val="0"/>
          <w:marBottom w:val="0"/>
          <w:divBdr>
            <w:top w:val="none" w:sz="0" w:space="0" w:color="auto"/>
            <w:left w:val="none" w:sz="0" w:space="0" w:color="auto"/>
            <w:bottom w:val="none" w:sz="0" w:space="0" w:color="auto"/>
            <w:right w:val="none" w:sz="0" w:space="0" w:color="auto"/>
          </w:divBdr>
        </w:div>
        <w:div w:id="1456291256">
          <w:marLeft w:val="480"/>
          <w:marRight w:val="0"/>
          <w:marTop w:val="0"/>
          <w:marBottom w:val="0"/>
          <w:divBdr>
            <w:top w:val="none" w:sz="0" w:space="0" w:color="auto"/>
            <w:left w:val="none" w:sz="0" w:space="0" w:color="auto"/>
            <w:bottom w:val="none" w:sz="0" w:space="0" w:color="auto"/>
            <w:right w:val="none" w:sz="0" w:space="0" w:color="auto"/>
          </w:divBdr>
        </w:div>
        <w:div w:id="1768113604">
          <w:marLeft w:val="480"/>
          <w:marRight w:val="0"/>
          <w:marTop w:val="0"/>
          <w:marBottom w:val="0"/>
          <w:divBdr>
            <w:top w:val="none" w:sz="0" w:space="0" w:color="auto"/>
            <w:left w:val="none" w:sz="0" w:space="0" w:color="auto"/>
            <w:bottom w:val="none" w:sz="0" w:space="0" w:color="auto"/>
            <w:right w:val="none" w:sz="0" w:space="0" w:color="auto"/>
          </w:divBdr>
        </w:div>
        <w:div w:id="254872571">
          <w:marLeft w:val="480"/>
          <w:marRight w:val="0"/>
          <w:marTop w:val="0"/>
          <w:marBottom w:val="0"/>
          <w:divBdr>
            <w:top w:val="none" w:sz="0" w:space="0" w:color="auto"/>
            <w:left w:val="none" w:sz="0" w:space="0" w:color="auto"/>
            <w:bottom w:val="none" w:sz="0" w:space="0" w:color="auto"/>
            <w:right w:val="none" w:sz="0" w:space="0" w:color="auto"/>
          </w:divBdr>
        </w:div>
        <w:div w:id="504563507">
          <w:marLeft w:val="480"/>
          <w:marRight w:val="0"/>
          <w:marTop w:val="0"/>
          <w:marBottom w:val="0"/>
          <w:divBdr>
            <w:top w:val="none" w:sz="0" w:space="0" w:color="auto"/>
            <w:left w:val="none" w:sz="0" w:space="0" w:color="auto"/>
            <w:bottom w:val="none" w:sz="0" w:space="0" w:color="auto"/>
            <w:right w:val="none" w:sz="0" w:space="0" w:color="auto"/>
          </w:divBdr>
        </w:div>
        <w:div w:id="1066562405">
          <w:marLeft w:val="480"/>
          <w:marRight w:val="0"/>
          <w:marTop w:val="0"/>
          <w:marBottom w:val="0"/>
          <w:divBdr>
            <w:top w:val="none" w:sz="0" w:space="0" w:color="auto"/>
            <w:left w:val="none" w:sz="0" w:space="0" w:color="auto"/>
            <w:bottom w:val="none" w:sz="0" w:space="0" w:color="auto"/>
            <w:right w:val="none" w:sz="0" w:space="0" w:color="auto"/>
          </w:divBdr>
        </w:div>
        <w:div w:id="275258674">
          <w:marLeft w:val="480"/>
          <w:marRight w:val="0"/>
          <w:marTop w:val="0"/>
          <w:marBottom w:val="0"/>
          <w:divBdr>
            <w:top w:val="none" w:sz="0" w:space="0" w:color="auto"/>
            <w:left w:val="none" w:sz="0" w:space="0" w:color="auto"/>
            <w:bottom w:val="none" w:sz="0" w:space="0" w:color="auto"/>
            <w:right w:val="none" w:sz="0" w:space="0" w:color="auto"/>
          </w:divBdr>
        </w:div>
        <w:div w:id="583689720">
          <w:marLeft w:val="480"/>
          <w:marRight w:val="0"/>
          <w:marTop w:val="0"/>
          <w:marBottom w:val="0"/>
          <w:divBdr>
            <w:top w:val="none" w:sz="0" w:space="0" w:color="auto"/>
            <w:left w:val="none" w:sz="0" w:space="0" w:color="auto"/>
            <w:bottom w:val="none" w:sz="0" w:space="0" w:color="auto"/>
            <w:right w:val="none" w:sz="0" w:space="0" w:color="auto"/>
          </w:divBdr>
        </w:div>
        <w:div w:id="193688970">
          <w:marLeft w:val="480"/>
          <w:marRight w:val="0"/>
          <w:marTop w:val="0"/>
          <w:marBottom w:val="0"/>
          <w:divBdr>
            <w:top w:val="none" w:sz="0" w:space="0" w:color="auto"/>
            <w:left w:val="none" w:sz="0" w:space="0" w:color="auto"/>
            <w:bottom w:val="none" w:sz="0" w:space="0" w:color="auto"/>
            <w:right w:val="none" w:sz="0" w:space="0" w:color="auto"/>
          </w:divBdr>
        </w:div>
        <w:div w:id="1676302762">
          <w:marLeft w:val="480"/>
          <w:marRight w:val="0"/>
          <w:marTop w:val="0"/>
          <w:marBottom w:val="0"/>
          <w:divBdr>
            <w:top w:val="none" w:sz="0" w:space="0" w:color="auto"/>
            <w:left w:val="none" w:sz="0" w:space="0" w:color="auto"/>
            <w:bottom w:val="none" w:sz="0" w:space="0" w:color="auto"/>
            <w:right w:val="none" w:sz="0" w:space="0" w:color="auto"/>
          </w:divBdr>
        </w:div>
        <w:div w:id="1871993772">
          <w:marLeft w:val="480"/>
          <w:marRight w:val="0"/>
          <w:marTop w:val="0"/>
          <w:marBottom w:val="0"/>
          <w:divBdr>
            <w:top w:val="none" w:sz="0" w:space="0" w:color="auto"/>
            <w:left w:val="none" w:sz="0" w:space="0" w:color="auto"/>
            <w:bottom w:val="none" w:sz="0" w:space="0" w:color="auto"/>
            <w:right w:val="none" w:sz="0" w:space="0" w:color="auto"/>
          </w:divBdr>
        </w:div>
        <w:div w:id="1932930884">
          <w:marLeft w:val="480"/>
          <w:marRight w:val="0"/>
          <w:marTop w:val="0"/>
          <w:marBottom w:val="0"/>
          <w:divBdr>
            <w:top w:val="none" w:sz="0" w:space="0" w:color="auto"/>
            <w:left w:val="none" w:sz="0" w:space="0" w:color="auto"/>
            <w:bottom w:val="none" w:sz="0" w:space="0" w:color="auto"/>
            <w:right w:val="none" w:sz="0" w:space="0" w:color="auto"/>
          </w:divBdr>
        </w:div>
        <w:div w:id="1682774498">
          <w:marLeft w:val="480"/>
          <w:marRight w:val="0"/>
          <w:marTop w:val="0"/>
          <w:marBottom w:val="0"/>
          <w:divBdr>
            <w:top w:val="none" w:sz="0" w:space="0" w:color="auto"/>
            <w:left w:val="none" w:sz="0" w:space="0" w:color="auto"/>
            <w:bottom w:val="none" w:sz="0" w:space="0" w:color="auto"/>
            <w:right w:val="none" w:sz="0" w:space="0" w:color="auto"/>
          </w:divBdr>
        </w:div>
        <w:div w:id="1883636322">
          <w:marLeft w:val="480"/>
          <w:marRight w:val="0"/>
          <w:marTop w:val="0"/>
          <w:marBottom w:val="0"/>
          <w:divBdr>
            <w:top w:val="none" w:sz="0" w:space="0" w:color="auto"/>
            <w:left w:val="none" w:sz="0" w:space="0" w:color="auto"/>
            <w:bottom w:val="none" w:sz="0" w:space="0" w:color="auto"/>
            <w:right w:val="none" w:sz="0" w:space="0" w:color="auto"/>
          </w:divBdr>
        </w:div>
        <w:div w:id="11078346">
          <w:marLeft w:val="480"/>
          <w:marRight w:val="0"/>
          <w:marTop w:val="0"/>
          <w:marBottom w:val="0"/>
          <w:divBdr>
            <w:top w:val="none" w:sz="0" w:space="0" w:color="auto"/>
            <w:left w:val="none" w:sz="0" w:space="0" w:color="auto"/>
            <w:bottom w:val="none" w:sz="0" w:space="0" w:color="auto"/>
            <w:right w:val="none" w:sz="0" w:space="0" w:color="auto"/>
          </w:divBdr>
        </w:div>
        <w:div w:id="2062705782">
          <w:marLeft w:val="480"/>
          <w:marRight w:val="0"/>
          <w:marTop w:val="0"/>
          <w:marBottom w:val="0"/>
          <w:divBdr>
            <w:top w:val="none" w:sz="0" w:space="0" w:color="auto"/>
            <w:left w:val="none" w:sz="0" w:space="0" w:color="auto"/>
            <w:bottom w:val="none" w:sz="0" w:space="0" w:color="auto"/>
            <w:right w:val="none" w:sz="0" w:space="0" w:color="auto"/>
          </w:divBdr>
        </w:div>
        <w:div w:id="939142039">
          <w:marLeft w:val="480"/>
          <w:marRight w:val="0"/>
          <w:marTop w:val="0"/>
          <w:marBottom w:val="0"/>
          <w:divBdr>
            <w:top w:val="none" w:sz="0" w:space="0" w:color="auto"/>
            <w:left w:val="none" w:sz="0" w:space="0" w:color="auto"/>
            <w:bottom w:val="none" w:sz="0" w:space="0" w:color="auto"/>
            <w:right w:val="none" w:sz="0" w:space="0" w:color="auto"/>
          </w:divBdr>
        </w:div>
        <w:div w:id="1438908750">
          <w:marLeft w:val="480"/>
          <w:marRight w:val="0"/>
          <w:marTop w:val="0"/>
          <w:marBottom w:val="0"/>
          <w:divBdr>
            <w:top w:val="none" w:sz="0" w:space="0" w:color="auto"/>
            <w:left w:val="none" w:sz="0" w:space="0" w:color="auto"/>
            <w:bottom w:val="none" w:sz="0" w:space="0" w:color="auto"/>
            <w:right w:val="none" w:sz="0" w:space="0" w:color="auto"/>
          </w:divBdr>
        </w:div>
        <w:div w:id="555749265">
          <w:marLeft w:val="480"/>
          <w:marRight w:val="0"/>
          <w:marTop w:val="0"/>
          <w:marBottom w:val="0"/>
          <w:divBdr>
            <w:top w:val="none" w:sz="0" w:space="0" w:color="auto"/>
            <w:left w:val="none" w:sz="0" w:space="0" w:color="auto"/>
            <w:bottom w:val="none" w:sz="0" w:space="0" w:color="auto"/>
            <w:right w:val="none" w:sz="0" w:space="0" w:color="auto"/>
          </w:divBdr>
        </w:div>
        <w:div w:id="907036836">
          <w:marLeft w:val="480"/>
          <w:marRight w:val="0"/>
          <w:marTop w:val="0"/>
          <w:marBottom w:val="0"/>
          <w:divBdr>
            <w:top w:val="none" w:sz="0" w:space="0" w:color="auto"/>
            <w:left w:val="none" w:sz="0" w:space="0" w:color="auto"/>
            <w:bottom w:val="none" w:sz="0" w:space="0" w:color="auto"/>
            <w:right w:val="none" w:sz="0" w:space="0" w:color="auto"/>
          </w:divBdr>
        </w:div>
        <w:div w:id="1357731564">
          <w:marLeft w:val="480"/>
          <w:marRight w:val="0"/>
          <w:marTop w:val="0"/>
          <w:marBottom w:val="0"/>
          <w:divBdr>
            <w:top w:val="none" w:sz="0" w:space="0" w:color="auto"/>
            <w:left w:val="none" w:sz="0" w:space="0" w:color="auto"/>
            <w:bottom w:val="none" w:sz="0" w:space="0" w:color="auto"/>
            <w:right w:val="none" w:sz="0" w:space="0" w:color="auto"/>
          </w:divBdr>
        </w:div>
        <w:div w:id="855773993">
          <w:marLeft w:val="480"/>
          <w:marRight w:val="0"/>
          <w:marTop w:val="0"/>
          <w:marBottom w:val="0"/>
          <w:divBdr>
            <w:top w:val="none" w:sz="0" w:space="0" w:color="auto"/>
            <w:left w:val="none" w:sz="0" w:space="0" w:color="auto"/>
            <w:bottom w:val="none" w:sz="0" w:space="0" w:color="auto"/>
            <w:right w:val="none" w:sz="0" w:space="0" w:color="auto"/>
          </w:divBdr>
        </w:div>
        <w:div w:id="581570755">
          <w:marLeft w:val="480"/>
          <w:marRight w:val="0"/>
          <w:marTop w:val="0"/>
          <w:marBottom w:val="0"/>
          <w:divBdr>
            <w:top w:val="none" w:sz="0" w:space="0" w:color="auto"/>
            <w:left w:val="none" w:sz="0" w:space="0" w:color="auto"/>
            <w:bottom w:val="none" w:sz="0" w:space="0" w:color="auto"/>
            <w:right w:val="none" w:sz="0" w:space="0" w:color="auto"/>
          </w:divBdr>
        </w:div>
      </w:divsChild>
    </w:div>
    <w:div w:id="217135808">
      <w:bodyDiv w:val="1"/>
      <w:marLeft w:val="0"/>
      <w:marRight w:val="0"/>
      <w:marTop w:val="0"/>
      <w:marBottom w:val="0"/>
      <w:divBdr>
        <w:top w:val="none" w:sz="0" w:space="0" w:color="auto"/>
        <w:left w:val="none" w:sz="0" w:space="0" w:color="auto"/>
        <w:bottom w:val="none" w:sz="0" w:space="0" w:color="auto"/>
        <w:right w:val="none" w:sz="0" w:space="0" w:color="auto"/>
      </w:divBdr>
    </w:div>
    <w:div w:id="217207780">
      <w:bodyDiv w:val="1"/>
      <w:marLeft w:val="0"/>
      <w:marRight w:val="0"/>
      <w:marTop w:val="0"/>
      <w:marBottom w:val="0"/>
      <w:divBdr>
        <w:top w:val="none" w:sz="0" w:space="0" w:color="auto"/>
        <w:left w:val="none" w:sz="0" w:space="0" w:color="auto"/>
        <w:bottom w:val="none" w:sz="0" w:space="0" w:color="auto"/>
        <w:right w:val="none" w:sz="0" w:space="0" w:color="auto"/>
      </w:divBdr>
    </w:div>
    <w:div w:id="217324646">
      <w:bodyDiv w:val="1"/>
      <w:marLeft w:val="0"/>
      <w:marRight w:val="0"/>
      <w:marTop w:val="0"/>
      <w:marBottom w:val="0"/>
      <w:divBdr>
        <w:top w:val="none" w:sz="0" w:space="0" w:color="auto"/>
        <w:left w:val="none" w:sz="0" w:space="0" w:color="auto"/>
        <w:bottom w:val="none" w:sz="0" w:space="0" w:color="auto"/>
        <w:right w:val="none" w:sz="0" w:space="0" w:color="auto"/>
      </w:divBdr>
    </w:div>
    <w:div w:id="217404646">
      <w:bodyDiv w:val="1"/>
      <w:marLeft w:val="0"/>
      <w:marRight w:val="0"/>
      <w:marTop w:val="0"/>
      <w:marBottom w:val="0"/>
      <w:divBdr>
        <w:top w:val="none" w:sz="0" w:space="0" w:color="auto"/>
        <w:left w:val="none" w:sz="0" w:space="0" w:color="auto"/>
        <w:bottom w:val="none" w:sz="0" w:space="0" w:color="auto"/>
        <w:right w:val="none" w:sz="0" w:space="0" w:color="auto"/>
      </w:divBdr>
    </w:div>
    <w:div w:id="217715665">
      <w:bodyDiv w:val="1"/>
      <w:marLeft w:val="0"/>
      <w:marRight w:val="0"/>
      <w:marTop w:val="0"/>
      <w:marBottom w:val="0"/>
      <w:divBdr>
        <w:top w:val="none" w:sz="0" w:space="0" w:color="auto"/>
        <w:left w:val="none" w:sz="0" w:space="0" w:color="auto"/>
        <w:bottom w:val="none" w:sz="0" w:space="0" w:color="auto"/>
        <w:right w:val="none" w:sz="0" w:space="0" w:color="auto"/>
      </w:divBdr>
    </w:div>
    <w:div w:id="217860611">
      <w:bodyDiv w:val="1"/>
      <w:marLeft w:val="0"/>
      <w:marRight w:val="0"/>
      <w:marTop w:val="0"/>
      <w:marBottom w:val="0"/>
      <w:divBdr>
        <w:top w:val="none" w:sz="0" w:space="0" w:color="auto"/>
        <w:left w:val="none" w:sz="0" w:space="0" w:color="auto"/>
        <w:bottom w:val="none" w:sz="0" w:space="0" w:color="auto"/>
        <w:right w:val="none" w:sz="0" w:space="0" w:color="auto"/>
      </w:divBdr>
    </w:div>
    <w:div w:id="218252431">
      <w:bodyDiv w:val="1"/>
      <w:marLeft w:val="0"/>
      <w:marRight w:val="0"/>
      <w:marTop w:val="0"/>
      <w:marBottom w:val="0"/>
      <w:divBdr>
        <w:top w:val="none" w:sz="0" w:space="0" w:color="auto"/>
        <w:left w:val="none" w:sz="0" w:space="0" w:color="auto"/>
        <w:bottom w:val="none" w:sz="0" w:space="0" w:color="auto"/>
        <w:right w:val="none" w:sz="0" w:space="0" w:color="auto"/>
      </w:divBdr>
    </w:div>
    <w:div w:id="218824778">
      <w:bodyDiv w:val="1"/>
      <w:marLeft w:val="0"/>
      <w:marRight w:val="0"/>
      <w:marTop w:val="0"/>
      <w:marBottom w:val="0"/>
      <w:divBdr>
        <w:top w:val="none" w:sz="0" w:space="0" w:color="auto"/>
        <w:left w:val="none" w:sz="0" w:space="0" w:color="auto"/>
        <w:bottom w:val="none" w:sz="0" w:space="0" w:color="auto"/>
        <w:right w:val="none" w:sz="0" w:space="0" w:color="auto"/>
      </w:divBdr>
    </w:div>
    <w:div w:id="219023968">
      <w:bodyDiv w:val="1"/>
      <w:marLeft w:val="0"/>
      <w:marRight w:val="0"/>
      <w:marTop w:val="0"/>
      <w:marBottom w:val="0"/>
      <w:divBdr>
        <w:top w:val="none" w:sz="0" w:space="0" w:color="auto"/>
        <w:left w:val="none" w:sz="0" w:space="0" w:color="auto"/>
        <w:bottom w:val="none" w:sz="0" w:space="0" w:color="auto"/>
        <w:right w:val="none" w:sz="0" w:space="0" w:color="auto"/>
      </w:divBdr>
    </w:div>
    <w:div w:id="219053927">
      <w:bodyDiv w:val="1"/>
      <w:marLeft w:val="0"/>
      <w:marRight w:val="0"/>
      <w:marTop w:val="0"/>
      <w:marBottom w:val="0"/>
      <w:divBdr>
        <w:top w:val="none" w:sz="0" w:space="0" w:color="auto"/>
        <w:left w:val="none" w:sz="0" w:space="0" w:color="auto"/>
        <w:bottom w:val="none" w:sz="0" w:space="0" w:color="auto"/>
        <w:right w:val="none" w:sz="0" w:space="0" w:color="auto"/>
      </w:divBdr>
    </w:div>
    <w:div w:id="219371193">
      <w:bodyDiv w:val="1"/>
      <w:marLeft w:val="0"/>
      <w:marRight w:val="0"/>
      <w:marTop w:val="0"/>
      <w:marBottom w:val="0"/>
      <w:divBdr>
        <w:top w:val="none" w:sz="0" w:space="0" w:color="auto"/>
        <w:left w:val="none" w:sz="0" w:space="0" w:color="auto"/>
        <w:bottom w:val="none" w:sz="0" w:space="0" w:color="auto"/>
        <w:right w:val="none" w:sz="0" w:space="0" w:color="auto"/>
      </w:divBdr>
    </w:div>
    <w:div w:id="219942679">
      <w:bodyDiv w:val="1"/>
      <w:marLeft w:val="0"/>
      <w:marRight w:val="0"/>
      <w:marTop w:val="0"/>
      <w:marBottom w:val="0"/>
      <w:divBdr>
        <w:top w:val="none" w:sz="0" w:space="0" w:color="auto"/>
        <w:left w:val="none" w:sz="0" w:space="0" w:color="auto"/>
        <w:bottom w:val="none" w:sz="0" w:space="0" w:color="auto"/>
        <w:right w:val="none" w:sz="0" w:space="0" w:color="auto"/>
      </w:divBdr>
    </w:div>
    <w:div w:id="220095453">
      <w:bodyDiv w:val="1"/>
      <w:marLeft w:val="0"/>
      <w:marRight w:val="0"/>
      <w:marTop w:val="0"/>
      <w:marBottom w:val="0"/>
      <w:divBdr>
        <w:top w:val="none" w:sz="0" w:space="0" w:color="auto"/>
        <w:left w:val="none" w:sz="0" w:space="0" w:color="auto"/>
        <w:bottom w:val="none" w:sz="0" w:space="0" w:color="auto"/>
        <w:right w:val="none" w:sz="0" w:space="0" w:color="auto"/>
      </w:divBdr>
    </w:div>
    <w:div w:id="220295067">
      <w:bodyDiv w:val="1"/>
      <w:marLeft w:val="0"/>
      <w:marRight w:val="0"/>
      <w:marTop w:val="0"/>
      <w:marBottom w:val="0"/>
      <w:divBdr>
        <w:top w:val="none" w:sz="0" w:space="0" w:color="auto"/>
        <w:left w:val="none" w:sz="0" w:space="0" w:color="auto"/>
        <w:bottom w:val="none" w:sz="0" w:space="0" w:color="auto"/>
        <w:right w:val="none" w:sz="0" w:space="0" w:color="auto"/>
      </w:divBdr>
    </w:div>
    <w:div w:id="220406956">
      <w:bodyDiv w:val="1"/>
      <w:marLeft w:val="0"/>
      <w:marRight w:val="0"/>
      <w:marTop w:val="0"/>
      <w:marBottom w:val="0"/>
      <w:divBdr>
        <w:top w:val="none" w:sz="0" w:space="0" w:color="auto"/>
        <w:left w:val="none" w:sz="0" w:space="0" w:color="auto"/>
        <w:bottom w:val="none" w:sz="0" w:space="0" w:color="auto"/>
        <w:right w:val="none" w:sz="0" w:space="0" w:color="auto"/>
      </w:divBdr>
    </w:div>
    <w:div w:id="220487395">
      <w:bodyDiv w:val="1"/>
      <w:marLeft w:val="0"/>
      <w:marRight w:val="0"/>
      <w:marTop w:val="0"/>
      <w:marBottom w:val="0"/>
      <w:divBdr>
        <w:top w:val="none" w:sz="0" w:space="0" w:color="auto"/>
        <w:left w:val="none" w:sz="0" w:space="0" w:color="auto"/>
        <w:bottom w:val="none" w:sz="0" w:space="0" w:color="auto"/>
        <w:right w:val="none" w:sz="0" w:space="0" w:color="auto"/>
      </w:divBdr>
    </w:div>
    <w:div w:id="220558850">
      <w:bodyDiv w:val="1"/>
      <w:marLeft w:val="0"/>
      <w:marRight w:val="0"/>
      <w:marTop w:val="0"/>
      <w:marBottom w:val="0"/>
      <w:divBdr>
        <w:top w:val="none" w:sz="0" w:space="0" w:color="auto"/>
        <w:left w:val="none" w:sz="0" w:space="0" w:color="auto"/>
        <w:bottom w:val="none" w:sz="0" w:space="0" w:color="auto"/>
        <w:right w:val="none" w:sz="0" w:space="0" w:color="auto"/>
      </w:divBdr>
    </w:div>
    <w:div w:id="221209489">
      <w:bodyDiv w:val="1"/>
      <w:marLeft w:val="0"/>
      <w:marRight w:val="0"/>
      <w:marTop w:val="0"/>
      <w:marBottom w:val="0"/>
      <w:divBdr>
        <w:top w:val="none" w:sz="0" w:space="0" w:color="auto"/>
        <w:left w:val="none" w:sz="0" w:space="0" w:color="auto"/>
        <w:bottom w:val="none" w:sz="0" w:space="0" w:color="auto"/>
        <w:right w:val="none" w:sz="0" w:space="0" w:color="auto"/>
      </w:divBdr>
    </w:div>
    <w:div w:id="221252475">
      <w:bodyDiv w:val="1"/>
      <w:marLeft w:val="0"/>
      <w:marRight w:val="0"/>
      <w:marTop w:val="0"/>
      <w:marBottom w:val="0"/>
      <w:divBdr>
        <w:top w:val="none" w:sz="0" w:space="0" w:color="auto"/>
        <w:left w:val="none" w:sz="0" w:space="0" w:color="auto"/>
        <w:bottom w:val="none" w:sz="0" w:space="0" w:color="auto"/>
        <w:right w:val="none" w:sz="0" w:space="0" w:color="auto"/>
      </w:divBdr>
    </w:div>
    <w:div w:id="221600352">
      <w:bodyDiv w:val="1"/>
      <w:marLeft w:val="0"/>
      <w:marRight w:val="0"/>
      <w:marTop w:val="0"/>
      <w:marBottom w:val="0"/>
      <w:divBdr>
        <w:top w:val="none" w:sz="0" w:space="0" w:color="auto"/>
        <w:left w:val="none" w:sz="0" w:space="0" w:color="auto"/>
        <w:bottom w:val="none" w:sz="0" w:space="0" w:color="auto"/>
        <w:right w:val="none" w:sz="0" w:space="0" w:color="auto"/>
      </w:divBdr>
    </w:div>
    <w:div w:id="221672003">
      <w:bodyDiv w:val="1"/>
      <w:marLeft w:val="0"/>
      <w:marRight w:val="0"/>
      <w:marTop w:val="0"/>
      <w:marBottom w:val="0"/>
      <w:divBdr>
        <w:top w:val="none" w:sz="0" w:space="0" w:color="auto"/>
        <w:left w:val="none" w:sz="0" w:space="0" w:color="auto"/>
        <w:bottom w:val="none" w:sz="0" w:space="0" w:color="auto"/>
        <w:right w:val="none" w:sz="0" w:space="0" w:color="auto"/>
      </w:divBdr>
    </w:div>
    <w:div w:id="221911563">
      <w:bodyDiv w:val="1"/>
      <w:marLeft w:val="0"/>
      <w:marRight w:val="0"/>
      <w:marTop w:val="0"/>
      <w:marBottom w:val="0"/>
      <w:divBdr>
        <w:top w:val="none" w:sz="0" w:space="0" w:color="auto"/>
        <w:left w:val="none" w:sz="0" w:space="0" w:color="auto"/>
        <w:bottom w:val="none" w:sz="0" w:space="0" w:color="auto"/>
        <w:right w:val="none" w:sz="0" w:space="0" w:color="auto"/>
      </w:divBdr>
    </w:div>
    <w:div w:id="222638294">
      <w:bodyDiv w:val="1"/>
      <w:marLeft w:val="0"/>
      <w:marRight w:val="0"/>
      <w:marTop w:val="0"/>
      <w:marBottom w:val="0"/>
      <w:divBdr>
        <w:top w:val="none" w:sz="0" w:space="0" w:color="auto"/>
        <w:left w:val="none" w:sz="0" w:space="0" w:color="auto"/>
        <w:bottom w:val="none" w:sz="0" w:space="0" w:color="auto"/>
        <w:right w:val="none" w:sz="0" w:space="0" w:color="auto"/>
      </w:divBdr>
    </w:div>
    <w:div w:id="223028419">
      <w:bodyDiv w:val="1"/>
      <w:marLeft w:val="0"/>
      <w:marRight w:val="0"/>
      <w:marTop w:val="0"/>
      <w:marBottom w:val="0"/>
      <w:divBdr>
        <w:top w:val="none" w:sz="0" w:space="0" w:color="auto"/>
        <w:left w:val="none" w:sz="0" w:space="0" w:color="auto"/>
        <w:bottom w:val="none" w:sz="0" w:space="0" w:color="auto"/>
        <w:right w:val="none" w:sz="0" w:space="0" w:color="auto"/>
      </w:divBdr>
    </w:div>
    <w:div w:id="223371724">
      <w:bodyDiv w:val="1"/>
      <w:marLeft w:val="0"/>
      <w:marRight w:val="0"/>
      <w:marTop w:val="0"/>
      <w:marBottom w:val="0"/>
      <w:divBdr>
        <w:top w:val="none" w:sz="0" w:space="0" w:color="auto"/>
        <w:left w:val="none" w:sz="0" w:space="0" w:color="auto"/>
        <w:bottom w:val="none" w:sz="0" w:space="0" w:color="auto"/>
        <w:right w:val="none" w:sz="0" w:space="0" w:color="auto"/>
      </w:divBdr>
    </w:div>
    <w:div w:id="223613748">
      <w:bodyDiv w:val="1"/>
      <w:marLeft w:val="0"/>
      <w:marRight w:val="0"/>
      <w:marTop w:val="0"/>
      <w:marBottom w:val="0"/>
      <w:divBdr>
        <w:top w:val="none" w:sz="0" w:space="0" w:color="auto"/>
        <w:left w:val="none" w:sz="0" w:space="0" w:color="auto"/>
        <w:bottom w:val="none" w:sz="0" w:space="0" w:color="auto"/>
        <w:right w:val="none" w:sz="0" w:space="0" w:color="auto"/>
      </w:divBdr>
    </w:div>
    <w:div w:id="223831389">
      <w:bodyDiv w:val="1"/>
      <w:marLeft w:val="0"/>
      <w:marRight w:val="0"/>
      <w:marTop w:val="0"/>
      <w:marBottom w:val="0"/>
      <w:divBdr>
        <w:top w:val="none" w:sz="0" w:space="0" w:color="auto"/>
        <w:left w:val="none" w:sz="0" w:space="0" w:color="auto"/>
        <w:bottom w:val="none" w:sz="0" w:space="0" w:color="auto"/>
        <w:right w:val="none" w:sz="0" w:space="0" w:color="auto"/>
      </w:divBdr>
    </w:div>
    <w:div w:id="224335637">
      <w:bodyDiv w:val="1"/>
      <w:marLeft w:val="0"/>
      <w:marRight w:val="0"/>
      <w:marTop w:val="0"/>
      <w:marBottom w:val="0"/>
      <w:divBdr>
        <w:top w:val="none" w:sz="0" w:space="0" w:color="auto"/>
        <w:left w:val="none" w:sz="0" w:space="0" w:color="auto"/>
        <w:bottom w:val="none" w:sz="0" w:space="0" w:color="auto"/>
        <w:right w:val="none" w:sz="0" w:space="0" w:color="auto"/>
      </w:divBdr>
    </w:div>
    <w:div w:id="224418990">
      <w:bodyDiv w:val="1"/>
      <w:marLeft w:val="0"/>
      <w:marRight w:val="0"/>
      <w:marTop w:val="0"/>
      <w:marBottom w:val="0"/>
      <w:divBdr>
        <w:top w:val="none" w:sz="0" w:space="0" w:color="auto"/>
        <w:left w:val="none" w:sz="0" w:space="0" w:color="auto"/>
        <w:bottom w:val="none" w:sz="0" w:space="0" w:color="auto"/>
        <w:right w:val="none" w:sz="0" w:space="0" w:color="auto"/>
      </w:divBdr>
    </w:div>
    <w:div w:id="224997131">
      <w:bodyDiv w:val="1"/>
      <w:marLeft w:val="0"/>
      <w:marRight w:val="0"/>
      <w:marTop w:val="0"/>
      <w:marBottom w:val="0"/>
      <w:divBdr>
        <w:top w:val="none" w:sz="0" w:space="0" w:color="auto"/>
        <w:left w:val="none" w:sz="0" w:space="0" w:color="auto"/>
        <w:bottom w:val="none" w:sz="0" w:space="0" w:color="auto"/>
        <w:right w:val="none" w:sz="0" w:space="0" w:color="auto"/>
      </w:divBdr>
    </w:div>
    <w:div w:id="225264520">
      <w:bodyDiv w:val="1"/>
      <w:marLeft w:val="0"/>
      <w:marRight w:val="0"/>
      <w:marTop w:val="0"/>
      <w:marBottom w:val="0"/>
      <w:divBdr>
        <w:top w:val="none" w:sz="0" w:space="0" w:color="auto"/>
        <w:left w:val="none" w:sz="0" w:space="0" w:color="auto"/>
        <w:bottom w:val="none" w:sz="0" w:space="0" w:color="auto"/>
        <w:right w:val="none" w:sz="0" w:space="0" w:color="auto"/>
      </w:divBdr>
    </w:div>
    <w:div w:id="225839385">
      <w:bodyDiv w:val="1"/>
      <w:marLeft w:val="0"/>
      <w:marRight w:val="0"/>
      <w:marTop w:val="0"/>
      <w:marBottom w:val="0"/>
      <w:divBdr>
        <w:top w:val="none" w:sz="0" w:space="0" w:color="auto"/>
        <w:left w:val="none" w:sz="0" w:space="0" w:color="auto"/>
        <w:bottom w:val="none" w:sz="0" w:space="0" w:color="auto"/>
        <w:right w:val="none" w:sz="0" w:space="0" w:color="auto"/>
      </w:divBdr>
    </w:div>
    <w:div w:id="225841634">
      <w:bodyDiv w:val="1"/>
      <w:marLeft w:val="0"/>
      <w:marRight w:val="0"/>
      <w:marTop w:val="0"/>
      <w:marBottom w:val="0"/>
      <w:divBdr>
        <w:top w:val="none" w:sz="0" w:space="0" w:color="auto"/>
        <w:left w:val="none" w:sz="0" w:space="0" w:color="auto"/>
        <w:bottom w:val="none" w:sz="0" w:space="0" w:color="auto"/>
        <w:right w:val="none" w:sz="0" w:space="0" w:color="auto"/>
      </w:divBdr>
    </w:div>
    <w:div w:id="226261810">
      <w:bodyDiv w:val="1"/>
      <w:marLeft w:val="0"/>
      <w:marRight w:val="0"/>
      <w:marTop w:val="0"/>
      <w:marBottom w:val="0"/>
      <w:divBdr>
        <w:top w:val="none" w:sz="0" w:space="0" w:color="auto"/>
        <w:left w:val="none" w:sz="0" w:space="0" w:color="auto"/>
        <w:bottom w:val="none" w:sz="0" w:space="0" w:color="auto"/>
        <w:right w:val="none" w:sz="0" w:space="0" w:color="auto"/>
      </w:divBdr>
    </w:div>
    <w:div w:id="226454850">
      <w:bodyDiv w:val="1"/>
      <w:marLeft w:val="0"/>
      <w:marRight w:val="0"/>
      <w:marTop w:val="0"/>
      <w:marBottom w:val="0"/>
      <w:divBdr>
        <w:top w:val="none" w:sz="0" w:space="0" w:color="auto"/>
        <w:left w:val="none" w:sz="0" w:space="0" w:color="auto"/>
        <w:bottom w:val="none" w:sz="0" w:space="0" w:color="auto"/>
        <w:right w:val="none" w:sz="0" w:space="0" w:color="auto"/>
      </w:divBdr>
    </w:div>
    <w:div w:id="227109584">
      <w:bodyDiv w:val="1"/>
      <w:marLeft w:val="0"/>
      <w:marRight w:val="0"/>
      <w:marTop w:val="0"/>
      <w:marBottom w:val="0"/>
      <w:divBdr>
        <w:top w:val="none" w:sz="0" w:space="0" w:color="auto"/>
        <w:left w:val="none" w:sz="0" w:space="0" w:color="auto"/>
        <w:bottom w:val="none" w:sz="0" w:space="0" w:color="auto"/>
        <w:right w:val="none" w:sz="0" w:space="0" w:color="auto"/>
      </w:divBdr>
    </w:div>
    <w:div w:id="227230377">
      <w:bodyDiv w:val="1"/>
      <w:marLeft w:val="0"/>
      <w:marRight w:val="0"/>
      <w:marTop w:val="0"/>
      <w:marBottom w:val="0"/>
      <w:divBdr>
        <w:top w:val="none" w:sz="0" w:space="0" w:color="auto"/>
        <w:left w:val="none" w:sz="0" w:space="0" w:color="auto"/>
        <w:bottom w:val="none" w:sz="0" w:space="0" w:color="auto"/>
        <w:right w:val="none" w:sz="0" w:space="0" w:color="auto"/>
      </w:divBdr>
    </w:div>
    <w:div w:id="227427186">
      <w:bodyDiv w:val="1"/>
      <w:marLeft w:val="0"/>
      <w:marRight w:val="0"/>
      <w:marTop w:val="0"/>
      <w:marBottom w:val="0"/>
      <w:divBdr>
        <w:top w:val="none" w:sz="0" w:space="0" w:color="auto"/>
        <w:left w:val="none" w:sz="0" w:space="0" w:color="auto"/>
        <w:bottom w:val="none" w:sz="0" w:space="0" w:color="auto"/>
        <w:right w:val="none" w:sz="0" w:space="0" w:color="auto"/>
      </w:divBdr>
    </w:div>
    <w:div w:id="228538258">
      <w:bodyDiv w:val="1"/>
      <w:marLeft w:val="0"/>
      <w:marRight w:val="0"/>
      <w:marTop w:val="0"/>
      <w:marBottom w:val="0"/>
      <w:divBdr>
        <w:top w:val="none" w:sz="0" w:space="0" w:color="auto"/>
        <w:left w:val="none" w:sz="0" w:space="0" w:color="auto"/>
        <w:bottom w:val="none" w:sz="0" w:space="0" w:color="auto"/>
        <w:right w:val="none" w:sz="0" w:space="0" w:color="auto"/>
      </w:divBdr>
    </w:div>
    <w:div w:id="228538852">
      <w:bodyDiv w:val="1"/>
      <w:marLeft w:val="0"/>
      <w:marRight w:val="0"/>
      <w:marTop w:val="0"/>
      <w:marBottom w:val="0"/>
      <w:divBdr>
        <w:top w:val="none" w:sz="0" w:space="0" w:color="auto"/>
        <w:left w:val="none" w:sz="0" w:space="0" w:color="auto"/>
        <w:bottom w:val="none" w:sz="0" w:space="0" w:color="auto"/>
        <w:right w:val="none" w:sz="0" w:space="0" w:color="auto"/>
      </w:divBdr>
    </w:div>
    <w:div w:id="228659872">
      <w:bodyDiv w:val="1"/>
      <w:marLeft w:val="0"/>
      <w:marRight w:val="0"/>
      <w:marTop w:val="0"/>
      <w:marBottom w:val="0"/>
      <w:divBdr>
        <w:top w:val="none" w:sz="0" w:space="0" w:color="auto"/>
        <w:left w:val="none" w:sz="0" w:space="0" w:color="auto"/>
        <w:bottom w:val="none" w:sz="0" w:space="0" w:color="auto"/>
        <w:right w:val="none" w:sz="0" w:space="0" w:color="auto"/>
      </w:divBdr>
    </w:div>
    <w:div w:id="228686919">
      <w:bodyDiv w:val="1"/>
      <w:marLeft w:val="0"/>
      <w:marRight w:val="0"/>
      <w:marTop w:val="0"/>
      <w:marBottom w:val="0"/>
      <w:divBdr>
        <w:top w:val="none" w:sz="0" w:space="0" w:color="auto"/>
        <w:left w:val="none" w:sz="0" w:space="0" w:color="auto"/>
        <w:bottom w:val="none" w:sz="0" w:space="0" w:color="auto"/>
        <w:right w:val="none" w:sz="0" w:space="0" w:color="auto"/>
      </w:divBdr>
    </w:div>
    <w:div w:id="229655746">
      <w:bodyDiv w:val="1"/>
      <w:marLeft w:val="0"/>
      <w:marRight w:val="0"/>
      <w:marTop w:val="0"/>
      <w:marBottom w:val="0"/>
      <w:divBdr>
        <w:top w:val="none" w:sz="0" w:space="0" w:color="auto"/>
        <w:left w:val="none" w:sz="0" w:space="0" w:color="auto"/>
        <w:bottom w:val="none" w:sz="0" w:space="0" w:color="auto"/>
        <w:right w:val="none" w:sz="0" w:space="0" w:color="auto"/>
      </w:divBdr>
    </w:div>
    <w:div w:id="231039748">
      <w:bodyDiv w:val="1"/>
      <w:marLeft w:val="0"/>
      <w:marRight w:val="0"/>
      <w:marTop w:val="0"/>
      <w:marBottom w:val="0"/>
      <w:divBdr>
        <w:top w:val="none" w:sz="0" w:space="0" w:color="auto"/>
        <w:left w:val="none" w:sz="0" w:space="0" w:color="auto"/>
        <w:bottom w:val="none" w:sz="0" w:space="0" w:color="auto"/>
        <w:right w:val="none" w:sz="0" w:space="0" w:color="auto"/>
      </w:divBdr>
    </w:div>
    <w:div w:id="232087706">
      <w:bodyDiv w:val="1"/>
      <w:marLeft w:val="0"/>
      <w:marRight w:val="0"/>
      <w:marTop w:val="0"/>
      <w:marBottom w:val="0"/>
      <w:divBdr>
        <w:top w:val="none" w:sz="0" w:space="0" w:color="auto"/>
        <w:left w:val="none" w:sz="0" w:space="0" w:color="auto"/>
        <w:bottom w:val="none" w:sz="0" w:space="0" w:color="auto"/>
        <w:right w:val="none" w:sz="0" w:space="0" w:color="auto"/>
      </w:divBdr>
    </w:div>
    <w:div w:id="232276221">
      <w:bodyDiv w:val="1"/>
      <w:marLeft w:val="0"/>
      <w:marRight w:val="0"/>
      <w:marTop w:val="0"/>
      <w:marBottom w:val="0"/>
      <w:divBdr>
        <w:top w:val="none" w:sz="0" w:space="0" w:color="auto"/>
        <w:left w:val="none" w:sz="0" w:space="0" w:color="auto"/>
        <w:bottom w:val="none" w:sz="0" w:space="0" w:color="auto"/>
        <w:right w:val="none" w:sz="0" w:space="0" w:color="auto"/>
      </w:divBdr>
    </w:div>
    <w:div w:id="232357009">
      <w:bodyDiv w:val="1"/>
      <w:marLeft w:val="0"/>
      <w:marRight w:val="0"/>
      <w:marTop w:val="0"/>
      <w:marBottom w:val="0"/>
      <w:divBdr>
        <w:top w:val="none" w:sz="0" w:space="0" w:color="auto"/>
        <w:left w:val="none" w:sz="0" w:space="0" w:color="auto"/>
        <w:bottom w:val="none" w:sz="0" w:space="0" w:color="auto"/>
        <w:right w:val="none" w:sz="0" w:space="0" w:color="auto"/>
      </w:divBdr>
    </w:div>
    <w:div w:id="232401210">
      <w:bodyDiv w:val="1"/>
      <w:marLeft w:val="0"/>
      <w:marRight w:val="0"/>
      <w:marTop w:val="0"/>
      <w:marBottom w:val="0"/>
      <w:divBdr>
        <w:top w:val="none" w:sz="0" w:space="0" w:color="auto"/>
        <w:left w:val="none" w:sz="0" w:space="0" w:color="auto"/>
        <w:bottom w:val="none" w:sz="0" w:space="0" w:color="auto"/>
        <w:right w:val="none" w:sz="0" w:space="0" w:color="auto"/>
      </w:divBdr>
    </w:div>
    <w:div w:id="232471098">
      <w:bodyDiv w:val="1"/>
      <w:marLeft w:val="0"/>
      <w:marRight w:val="0"/>
      <w:marTop w:val="0"/>
      <w:marBottom w:val="0"/>
      <w:divBdr>
        <w:top w:val="none" w:sz="0" w:space="0" w:color="auto"/>
        <w:left w:val="none" w:sz="0" w:space="0" w:color="auto"/>
        <w:bottom w:val="none" w:sz="0" w:space="0" w:color="auto"/>
        <w:right w:val="none" w:sz="0" w:space="0" w:color="auto"/>
      </w:divBdr>
    </w:div>
    <w:div w:id="232546410">
      <w:bodyDiv w:val="1"/>
      <w:marLeft w:val="0"/>
      <w:marRight w:val="0"/>
      <w:marTop w:val="0"/>
      <w:marBottom w:val="0"/>
      <w:divBdr>
        <w:top w:val="none" w:sz="0" w:space="0" w:color="auto"/>
        <w:left w:val="none" w:sz="0" w:space="0" w:color="auto"/>
        <w:bottom w:val="none" w:sz="0" w:space="0" w:color="auto"/>
        <w:right w:val="none" w:sz="0" w:space="0" w:color="auto"/>
      </w:divBdr>
    </w:div>
    <w:div w:id="232590293">
      <w:bodyDiv w:val="1"/>
      <w:marLeft w:val="0"/>
      <w:marRight w:val="0"/>
      <w:marTop w:val="0"/>
      <w:marBottom w:val="0"/>
      <w:divBdr>
        <w:top w:val="none" w:sz="0" w:space="0" w:color="auto"/>
        <w:left w:val="none" w:sz="0" w:space="0" w:color="auto"/>
        <w:bottom w:val="none" w:sz="0" w:space="0" w:color="auto"/>
        <w:right w:val="none" w:sz="0" w:space="0" w:color="auto"/>
      </w:divBdr>
    </w:div>
    <w:div w:id="232863029">
      <w:bodyDiv w:val="1"/>
      <w:marLeft w:val="0"/>
      <w:marRight w:val="0"/>
      <w:marTop w:val="0"/>
      <w:marBottom w:val="0"/>
      <w:divBdr>
        <w:top w:val="none" w:sz="0" w:space="0" w:color="auto"/>
        <w:left w:val="none" w:sz="0" w:space="0" w:color="auto"/>
        <w:bottom w:val="none" w:sz="0" w:space="0" w:color="auto"/>
        <w:right w:val="none" w:sz="0" w:space="0" w:color="auto"/>
      </w:divBdr>
    </w:div>
    <w:div w:id="232931819">
      <w:bodyDiv w:val="1"/>
      <w:marLeft w:val="0"/>
      <w:marRight w:val="0"/>
      <w:marTop w:val="0"/>
      <w:marBottom w:val="0"/>
      <w:divBdr>
        <w:top w:val="none" w:sz="0" w:space="0" w:color="auto"/>
        <w:left w:val="none" w:sz="0" w:space="0" w:color="auto"/>
        <w:bottom w:val="none" w:sz="0" w:space="0" w:color="auto"/>
        <w:right w:val="none" w:sz="0" w:space="0" w:color="auto"/>
      </w:divBdr>
    </w:div>
    <w:div w:id="233004213">
      <w:bodyDiv w:val="1"/>
      <w:marLeft w:val="0"/>
      <w:marRight w:val="0"/>
      <w:marTop w:val="0"/>
      <w:marBottom w:val="0"/>
      <w:divBdr>
        <w:top w:val="none" w:sz="0" w:space="0" w:color="auto"/>
        <w:left w:val="none" w:sz="0" w:space="0" w:color="auto"/>
        <w:bottom w:val="none" w:sz="0" w:space="0" w:color="auto"/>
        <w:right w:val="none" w:sz="0" w:space="0" w:color="auto"/>
      </w:divBdr>
    </w:div>
    <w:div w:id="233397615">
      <w:bodyDiv w:val="1"/>
      <w:marLeft w:val="0"/>
      <w:marRight w:val="0"/>
      <w:marTop w:val="0"/>
      <w:marBottom w:val="0"/>
      <w:divBdr>
        <w:top w:val="none" w:sz="0" w:space="0" w:color="auto"/>
        <w:left w:val="none" w:sz="0" w:space="0" w:color="auto"/>
        <w:bottom w:val="none" w:sz="0" w:space="0" w:color="auto"/>
        <w:right w:val="none" w:sz="0" w:space="0" w:color="auto"/>
      </w:divBdr>
    </w:div>
    <w:div w:id="233708230">
      <w:bodyDiv w:val="1"/>
      <w:marLeft w:val="0"/>
      <w:marRight w:val="0"/>
      <w:marTop w:val="0"/>
      <w:marBottom w:val="0"/>
      <w:divBdr>
        <w:top w:val="none" w:sz="0" w:space="0" w:color="auto"/>
        <w:left w:val="none" w:sz="0" w:space="0" w:color="auto"/>
        <w:bottom w:val="none" w:sz="0" w:space="0" w:color="auto"/>
        <w:right w:val="none" w:sz="0" w:space="0" w:color="auto"/>
      </w:divBdr>
    </w:div>
    <w:div w:id="233711110">
      <w:bodyDiv w:val="1"/>
      <w:marLeft w:val="0"/>
      <w:marRight w:val="0"/>
      <w:marTop w:val="0"/>
      <w:marBottom w:val="0"/>
      <w:divBdr>
        <w:top w:val="none" w:sz="0" w:space="0" w:color="auto"/>
        <w:left w:val="none" w:sz="0" w:space="0" w:color="auto"/>
        <w:bottom w:val="none" w:sz="0" w:space="0" w:color="auto"/>
        <w:right w:val="none" w:sz="0" w:space="0" w:color="auto"/>
      </w:divBdr>
    </w:div>
    <w:div w:id="233781241">
      <w:bodyDiv w:val="1"/>
      <w:marLeft w:val="0"/>
      <w:marRight w:val="0"/>
      <w:marTop w:val="0"/>
      <w:marBottom w:val="0"/>
      <w:divBdr>
        <w:top w:val="none" w:sz="0" w:space="0" w:color="auto"/>
        <w:left w:val="none" w:sz="0" w:space="0" w:color="auto"/>
        <w:bottom w:val="none" w:sz="0" w:space="0" w:color="auto"/>
        <w:right w:val="none" w:sz="0" w:space="0" w:color="auto"/>
      </w:divBdr>
    </w:div>
    <w:div w:id="233783082">
      <w:bodyDiv w:val="1"/>
      <w:marLeft w:val="0"/>
      <w:marRight w:val="0"/>
      <w:marTop w:val="0"/>
      <w:marBottom w:val="0"/>
      <w:divBdr>
        <w:top w:val="none" w:sz="0" w:space="0" w:color="auto"/>
        <w:left w:val="none" w:sz="0" w:space="0" w:color="auto"/>
        <w:bottom w:val="none" w:sz="0" w:space="0" w:color="auto"/>
        <w:right w:val="none" w:sz="0" w:space="0" w:color="auto"/>
      </w:divBdr>
    </w:div>
    <w:div w:id="234125358">
      <w:bodyDiv w:val="1"/>
      <w:marLeft w:val="0"/>
      <w:marRight w:val="0"/>
      <w:marTop w:val="0"/>
      <w:marBottom w:val="0"/>
      <w:divBdr>
        <w:top w:val="none" w:sz="0" w:space="0" w:color="auto"/>
        <w:left w:val="none" w:sz="0" w:space="0" w:color="auto"/>
        <w:bottom w:val="none" w:sz="0" w:space="0" w:color="auto"/>
        <w:right w:val="none" w:sz="0" w:space="0" w:color="auto"/>
      </w:divBdr>
    </w:div>
    <w:div w:id="234359866">
      <w:bodyDiv w:val="1"/>
      <w:marLeft w:val="0"/>
      <w:marRight w:val="0"/>
      <w:marTop w:val="0"/>
      <w:marBottom w:val="0"/>
      <w:divBdr>
        <w:top w:val="none" w:sz="0" w:space="0" w:color="auto"/>
        <w:left w:val="none" w:sz="0" w:space="0" w:color="auto"/>
        <w:bottom w:val="none" w:sz="0" w:space="0" w:color="auto"/>
        <w:right w:val="none" w:sz="0" w:space="0" w:color="auto"/>
      </w:divBdr>
    </w:div>
    <w:div w:id="234436540">
      <w:bodyDiv w:val="1"/>
      <w:marLeft w:val="0"/>
      <w:marRight w:val="0"/>
      <w:marTop w:val="0"/>
      <w:marBottom w:val="0"/>
      <w:divBdr>
        <w:top w:val="none" w:sz="0" w:space="0" w:color="auto"/>
        <w:left w:val="none" w:sz="0" w:space="0" w:color="auto"/>
        <w:bottom w:val="none" w:sz="0" w:space="0" w:color="auto"/>
        <w:right w:val="none" w:sz="0" w:space="0" w:color="auto"/>
      </w:divBdr>
    </w:div>
    <w:div w:id="234705676">
      <w:bodyDiv w:val="1"/>
      <w:marLeft w:val="0"/>
      <w:marRight w:val="0"/>
      <w:marTop w:val="0"/>
      <w:marBottom w:val="0"/>
      <w:divBdr>
        <w:top w:val="none" w:sz="0" w:space="0" w:color="auto"/>
        <w:left w:val="none" w:sz="0" w:space="0" w:color="auto"/>
        <w:bottom w:val="none" w:sz="0" w:space="0" w:color="auto"/>
        <w:right w:val="none" w:sz="0" w:space="0" w:color="auto"/>
      </w:divBdr>
    </w:div>
    <w:div w:id="235022270">
      <w:bodyDiv w:val="1"/>
      <w:marLeft w:val="0"/>
      <w:marRight w:val="0"/>
      <w:marTop w:val="0"/>
      <w:marBottom w:val="0"/>
      <w:divBdr>
        <w:top w:val="none" w:sz="0" w:space="0" w:color="auto"/>
        <w:left w:val="none" w:sz="0" w:space="0" w:color="auto"/>
        <w:bottom w:val="none" w:sz="0" w:space="0" w:color="auto"/>
        <w:right w:val="none" w:sz="0" w:space="0" w:color="auto"/>
      </w:divBdr>
    </w:div>
    <w:div w:id="235434207">
      <w:bodyDiv w:val="1"/>
      <w:marLeft w:val="0"/>
      <w:marRight w:val="0"/>
      <w:marTop w:val="0"/>
      <w:marBottom w:val="0"/>
      <w:divBdr>
        <w:top w:val="none" w:sz="0" w:space="0" w:color="auto"/>
        <w:left w:val="none" w:sz="0" w:space="0" w:color="auto"/>
        <w:bottom w:val="none" w:sz="0" w:space="0" w:color="auto"/>
        <w:right w:val="none" w:sz="0" w:space="0" w:color="auto"/>
      </w:divBdr>
    </w:div>
    <w:div w:id="235751416">
      <w:bodyDiv w:val="1"/>
      <w:marLeft w:val="0"/>
      <w:marRight w:val="0"/>
      <w:marTop w:val="0"/>
      <w:marBottom w:val="0"/>
      <w:divBdr>
        <w:top w:val="none" w:sz="0" w:space="0" w:color="auto"/>
        <w:left w:val="none" w:sz="0" w:space="0" w:color="auto"/>
        <w:bottom w:val="none" w:sz="0" w:space="0" w:color="auto"/>
        <w:right w:val="none" w:sz="0" w:space="0" w:color="auto"/>
      </w:divBdr>
    </w:div>
    <w:div w:id="235819034">
      <w:bodyDiv w:val="1"/>
      <w:marLeft w:val="0"/>
      <w:marRight w:val="0"/>
      <w:marTop w:val="0"/>
      <w:marBottom w:val="0"/>
      <w:divBdr>
        <w:top w:val="none" w:sz="0" w:space="0" w:color="auto"/>
        <w:left w:val="none" w:sz="0" w:space="0" w:color="auto"/>
        <w:bottom w:val="none" w:sz="0" w:space="0" w:color="auto"/>
        <w:right w:val="none" w:sz="0" w:space="0" w:color="auto"/>
      </w:divBdr>
    </w:div>
    <w:div w:id="236208983">
      <w:bodyDiv w:val="1"/>
      <w:marLeft w:val="0"/>
      <w:marRight w:val="0"/>
      <w:marTop w:val="0"/>
      <w:marBottom w:val="0"/>
      <w:divBdr>
        <w:top w:val="none" w:sz="0" w:space="0" w:color="auto"/>
        <w:left w:val="none" w:sz="0" w:space="0" w:color="auto"/>
        <w:bottom w:val="none" w:sz="0" w:space="0" w:color="auto"/>
        <w:right w:val="none" w:sz="0" w:space="0" w:color="auto"/>
      </w:divBdr>
    </w:div>
    <w:div w:id="236400279">
      <w:bodyDiv w:val="1"/>
      <w:marLeft w:val="0"/>
      <w:marRight w:val="0"/>
      <w:marTop w:val="0"/>
      <w:marBottom w:val="0"/>
      <w:divBdr>
        <w:top w:val="none" w:sz="0" w:space="0" w:color="auto"/>
        <w:left w:val="none" w:sz="0" w:space="0" w:color="auto"/>
        <w:bottom w:val="none" w:sz="0" w:space="0" w:color="auto"/>
        <w:right w:val="none" w:sz="0" w:space="0" w:color="auto"/>
      </w:divBdr>
    </w:div>
    <w:div w:id="236523039">
      <w:bodyDiv w:val="1"/>
      <w:marLeft w:val="0"/>
      <w:marRight w:val="0"/>
      <w:marTop w:val="0"/>
      <w:marBottom w:val="0"/>
      <w:divBdr>
        <w:top w:val="none" w:sz="0" w:space="0" w:color="auto"/>
        <w:left w:val="none" w:sz="0" w:space="0" w:color="auto"/>
        <w:bottom w:val="none" w:sz="0" w:space="0" w:color="auto"/>
        <w:right w:val="none" w:sz="0" w:space="0" w:color="auto"/>
      </w:divBdr>
      <w:divsChild>
        <w:div w:id="19210764">
          <w:marLeft w:val="480"/>
          <w:marRight w:val="0"/>
          <w:marTop w:val="0"/>
          <w:marBottom w:val="0"/>
          <w:divBdr>
            <w:top w:val="none" w:sz="0" w:space="0" w:color="auto"/>
            <w:left w:val="none" w:sz="0" w:space="0" w:color="auto"/>
            <w:bottom w:val="none" w:sz="0" w:space="0" w:color="auto"/>
            <w:right w:val="none" w:sz="0" w:space="0" w:color="auto"/>
          </w:divBdr>
        </w:div>
        <w:div w:id="67578785">
          <w:marLeft w:val="480"/>
          <w:marRight w:val="0"/>
          <w:marTop w:val="0"/>
          <w:marBottom w:val="0"/>
          <w:divBdr>
            <w:top w:val="none" w:sz="0" w:space="0" w:color="auto"/>
            <w:left w:val="none" w:sz="0" w:space="0" w:color="auto"/>
            <w:bottom w:val="none" w:sz="0" w:space="0" w:color="auto"/>
            <w:right w:val="none" w:sz="0" w:space="0" w:color="auto"/>
          </w:divBdr>
        </w:div>
        <w:div w:id="77680410">
          <w:marLeft w:val="480"/>
          <w:marRight w:val="0"/>
          <w:marTop w:val="0"/>
          <w:marBottom w:val="0"/>
          <w:divBdr>
            <w:top w:val="none" w:sz="0" w:space="0" w:color="auto"/>
            <w:left w:val="none" w:sz="0" w:space="0" w:color="auto"/>
            <w:bottom w:val="none" w:sz="0" w:space="0" w:color="auto"/>
            <w:right w:val="none" w:sz="0" w:space="0" w:color="auto"/>
          </w:divBdr>
        </w:div>
        <w:div w:id="106782812">
          <w:marLeft w:val="480"/>
          <w:marRight w:val="0"/>
          <w:marTop w:val="0"/>
          <w:marBottom w:val="0"/>
          <w:divBdr>
            <w:top w:val="none" w:sz="0" w:space="0" w:color="auto"/>
            <w:left w:val="none" w:sz="0" w:space="0" w:color="auto"/>
            <w:bottom w:val="none" w:sz="0" w:space="0" w:color="auto"/>
            <w:right w:val="none" w:sz="0" w:space="0" w:color="auto"/>
          </w:divBdr>
        </w:div>
        <w:div w:id="287274721">
          <w:marLeft w:val="480"/>
          <w:marRight w:val="0"/>
          <w:marTop w:val="0"/>
          <w:marBottom w:val="0"/>
          <w:divBdr>
            <w:top w:val="none" w:sz="0" w:space="0" w:color="auto"/>
            <w:left w:val="none" w:sz="0" w:space="0" w:color="auto"/>
            <w:bottom w:val="none" w:sz="0" w:space="0" w:color="auto"/>
            <w:right w:val="none" w:sz="0" w:space="0" w:color="auto"/>
          </w:divBdr>
        </w:div>
        <w:div w:id="432022402">
          <w:marLeft w:val="480"/>
          <w:marRight w:val="0"/>
          <w:marTop w:val="0"/>
          <w:marBottom w:val="0"/>
          <w:divBdr>
            <w:top w:val="none" w:sz="0" w:space="0" w:color="auto"/>
            <w:left w:val="none" w:sz="0" w:space="0" w:color="auto"/>
            <w:bottom w:val="none" w:sz="0" w:space="0" w:color="auto"/>
            <w:right w:val="none" w:sz="0" w:space="0" w:color="auto"/>
          </w:divBdr>
        </w:div>
        <w:div w:id="469371573">
          <w:marLeft w:val="480"/>
          <w:marRight w:val="0"/>
          <w:marTop w:val="0"/>
          <w:marBottom w:val="0"/>
          <w:divBdr>
            <w:top w:val="none" w:sz="0" w:space="0" w:color="auto"/>
            <w:left w:val="none" w:sz="0" w:space="0" w:color="auto"/>
            <w:bottom w:val="none" w:sz="0" w:space="0" w:color="auto"/>
            <w:right w:val="none" w:sz="0" w:space="0" w:color="auto"/>
          </w:divBdr>
        </w:div>
        <w:div w:id="572394456">
          <w:marLeft w:val="480"/>
          <w:marRight w:val="0"/>
          <w:marTop w:val="0"/>
          <w:marBottom w:val="0"/>
          <w:divBdr>
            <w:top w:val="none" w:sz="0" w:space="0" w:color="auto"/>
            <w:left w:val="none" w:sz="0" w:space="0" w:color="auto"/>
            <w:bottom w:val="none" w:sz="0" w:space="0" w:color="auto"/>
            <w:right w:val="none" w:sz="0" w:space="0" w:color="auto"/>
          </w:divBdr>
        </w:div>
        <w:div w:id="849828914">
          <w:marLeft w:val="480"/>
          <w:marRight w:val="0"/>
          <w:marTop w:val="0"/>
          <w:marBottom w:val="0"/>
          <w:divBdr>
            <w:top w:val="none" w:sz="0" w:space="0" w:color="auto"/>
            <w:left w:val="none" w:sz="0" w:space="0" w:color="auto"/>
            <w:bottom w:val="none" w:sz="0" w:space="0" w:color="auto"/>
            <w:right w:val="none" w:sz="0" w:space="0" w:color="auto"/>
          </w:divBdr>
        </w:div>
        <w:div w:id="879785181">
          <w:marLeft w:val="480"/>
          <w:marRight w:val="0"/>
          <w:marTop w:val="0"/>
          <w:marBottom w:val="0"/>
          <w:divBdr>
            <w:top w:val="none" w:sz="0" w:space="0" w:color="auto"/>
            <w:left w:val="none" w:sz="0" w:space="0" w:color="auto"/>
            <w:bottom w:val="none" w:sz="0" w:space="0" w:color="auto"/>
            <w:right w:val="none" w:sz="0" w:space="0" w:color="auto"/>
          </w:divBdr>
        </w:div>
        <w:div w:id="882716741">
          <w:marLeft w:val="480"/>
          <w:marRight w:val="0"/>
          <w:marTop w:val="0"/>
          <w:marBottom w:val="0"/>
          <w:divBdr>
            <w:top w:val="none" w:sz="0" w:space="0" w:color="auto"/>
            <w:left w:val="none" w:sz="0" w:space="0" w:color="auto"/>
            <w:bottom w:val="none" w:sz="0" w:space="0" w:color="auto"/>
            <w:right w:val="none" w:sz="0" w:space="0" w:color="auto"/>
          </w:divBdr>
        </w:div>
        <w:div w:id="973406396">
          <w:marLeft w:val="480"/>
          <w:marRight w:val="0"/>
          <w:marTop w:val="0"/>
          <w:marBottom w:val="0"/>
          <w:divBdr>
            <w:top w:val="none" w:sz="0" w:space="0" w:color="auto"/>
            <w:left w:val="none" w:sz="0" w:space="0" w:color="auto"/>
            <w:bottom w:val="none" w:sz="0" w:space="0" w:color="auto"/>
            <w:right w:val="none" w:sz="0" w:space="0" w:color="auto"/>
          </w:divBdr>
        </w:div>
        <w:div w:id="1118375762">
          <w:marLeft w:val="480"/>
          <w:marRight w:val="0"/>
          <w:marTop w:val="0"/>
          <w:marBottom w:val="0"/>
          <w:divBdr>
            <w:top w:val="none" w:sz="0" w:space="0" w:color="auto"/>
            <w:left w:val="none" w:sz="0" w:space="0" w:color="auto"/>
            <w:bottom w:val="none" w:sz="0" w:space="0" w:color="auto"/>
            <w:right w:val="none" w:sz="0" w:space="0" w:color="auto"/>
          </w:divBdr>
        </w:div>
        <w:div w:id="1153372519">
          <w:marLeft w:val="480"/>
          <w:marRight w:val="0"/>
          <w:marTop w:val="0"/>
          <w:marBottom w:val="0"/>
          <w:divBdr>
            <w:top w:val="none" w:sz="0" w:space="0" w:color="auto"/>
            <w:left w:val="none" w:sz="0" w:space="0" w:color="auto"/>
            <w:bottom w:val="none" w:sz="0" w:space="0" w:color="auto"/>
            <w:right w:val="none" w:sz="0" w:space="0" w:color="auto"/>
          </w:divBdr>
        </w:div>
        <w:div w:id="1175460780">
          <w:marLeft w:val="480"/>
          <w:marRight w:val="0"/>
          <w:marTop w:val="0"/>
          <w:marBottom w:val="0"/>
          <w:divBdr>
            <w:top w:val="none" w:sz="0" w:space="0" w:color="auto"/>
            <w:left w:val="none" w:sz="0" w:space="0" w:color="auto"/>
            <w:bottom w:val="none" w:sz="0" w:space="0" w:color="auto"/>
            <w:right w:val="none" w:sz="0" w:space="0" w:color="auto"/>
          </w:divBdr>
        </w:div>
        <w:div w:id="1191842867">
          <w:marLeft w:val="480"/>
          <w:marRight w:val="0"/>
          <w:marTop w:val="0"/>
          <w:marBottom w:val="0"/>
          <w:divBdr>
            <w:top w:val="none" w:sz="0" w:space="0" w:color="auto"/>
            <w:left w:val="none" w:sz="0" w:space="0" w:color="auto"/>
            <w:bottom w:val="none" w:sz="0" w:space="0" w:color="auto"/>
            <w:right w:val="none" w:sz="0" w:space="0" w:color="auto"/>
          </w:divBdr>
        </w:div>
        <w:div w:id="1200975594">
          <w:marLeft w:val="480"/>
          <w:marRight w:val="0"/>
          <w:marTop w:val="0"/>
          <w:marBottom w:val="0"/>
          <w:divBdr>
            <w:top w:val="none" w:sz="0" w:space="0" w:color="auto"/>
            <w:left w:val="none" w:sz="0" w:space="0" w:color="auto"/>
            <w:bottom w:val="none" w:sz="0" w:space="0" w:color="auto"/>
            <w:right w:val="none" w:sz="0" w:space="0" w:color="auto"/>
          </w:divBdr>
        </w:div>
        <w:div w:id="1208880057">
          <w:marLeft w:val="480"/>
          <w:marRight w:val="0"/>
          <w:marTop w:val="0"/>
          <w:marBottom w:val="0"/>
          <w:divBdr>
            <w:top w:val="none" w:sz="0" w:space="0" w:color="auto"/>
            <w:left w:val="none" w:sz="0" w:space="0" w:color="auto"/>
            <w:bottom w:val="none" w:sz="0" w:space="0" w:color="auto"/>
            <w:right w:val="none" w:sz="0" w:space="0" w:color="auto"/>
          </w:divBdr>
        </w:div>
        <w:div w:id="1253858653">
          <w:marLeft w:val="480"/>
          <w:marRight w:val="0"/>
          <w:marTop w:val="0"/>
          <w:marBottom w:val="0"/>
          <w:divBdr>
            <w:top w:val="none" w:sz="0" w:space="0" w:color="auto"/>
            <w:left w:val="none" w:sz="0" w:space="0" w:color="auto"/>
            <w:bottom w:val="none" w:sz="0" w:space="0" w:color="auto"/>
            <w:right w:val="none" w:sz="0" w:space="0" w:color="auto"/>
          </w:divBdr>
        </w:div>
        <w:div w:id="1330593057">
          <w:marLeft w:val="480"/>
          <w:marRight w:val="0"/>
          <w:marTop w:val="0"/>
          <w:marBottom w:val="0"/>
          <w:divBdr>
            <w:top w:val="none" w:sz="0" w:space="0" w:color="auto"/>
            <w:left w:val="none" w:sz="0" w:space="0" w:color="auto"/>
            <w:bottom w:val="none" w:sz="0" w:space="0" w:color="auto"/>
            <w:right w:val="none" w:sz="0" w:space="0" w:color="auto"/>
          </w:divBdr>
        </w:div>
        <w:div w:id="1345009813">
          <w:marLeft w:val="480"/>
          <w:marRight w:val="0"/>
          <w:marTop w:val="0"/>
          <w:marBottom w:val="0"/>
          <w:divBdr>
            <w:top w:val="none" w:sz="0" w:space="0" w:color="auto"/>
            <w:left w:val="none" w:sz="0" w:space="0" w:color="auto"/>
            <w:bottom w:val="none" w:sz="0" w:space="0" w:color="auto"/>
            <w:right w:val="none" w:sz="0" w:space="0" w:color="auto"/>
          </w:divBdr>
        </w:div>
        <w:div w:id="1419717465">
          <w:marLeft w:val="480"/>
          <w:marRight w:val="0"/>
          <w:marTop w:val="0"/>
          <w:marBottom w:val="0"/>
          <w:divBdr>
            <w:top w:val="none" w:sz="0" w:space="0" w:color="auto"/>
            <w:left w:val="none" w:sz="0" w:space="0" w:color="auto"/>
            <w:bottom w:val="none" w:sz="0" w:space="0" w:color="auto"/>
            <w:right w:val="none" w:sz="0" w:space="0" w:color="auto"/>
          </w:divBdr>
        </w:div>
        <w:div w:id="1538929332">
          <w:marLeft w:val="480"/>
          <w:marRight w:val="0"/>
          <w:marTop w:val="0"/>
          <w:marBottom w:val="0"/>
          <w:divBdr>
            <w:top w:val="none" w:sz="0" w:space="0" w:color="auto"/>
            <w:left w:val="none" w:sz="0" w:space="0" w:color="auto"/>
            <w:bottom w:val="none" w:sz="0" w:space="0" w:color="auto"/>
            <w:right w:val="none" w:sz="0" w:space="0" w:color="auto"/>
          </w:divBdr>
        </w:div>
        <w:div w:id="1579904217">
          <w:marLeft w:val="480"/>
          <w:marRight w:val="0"/>
          <w:marTop w:val="0"/>
          <w:marBottom w:val="0"/>
          <w:divBdr>
            <w:top w:val="none" w:sz="0" w:space="0" w:color="auto"/>
            <w:left w:val="none" w:sz="0" w:space="0" w:color="auto"/>
            <w:bottom w:val="none" w:sz="0" w:space="0" w:color="auto"/>
            <w:right w:val="none" w:sz="0" w:space="0" w:color="auto"/>
          </w:divBdr>
        </w:div>
        <w:div w:id="1620721662">
          <w:marLeft w:val="480"/>
          <w:marRight w:val="0"/>
          <w:marTop w:val="0"/>
          <w:marBottom w:val="0"/>
          <w:divBdr>
            <w:top w:val="none" w:sz="0" w:space="0" w:color="auto"/>
            <w:left w:val="none" w:sz="0" w:space="0" w:color="auto"/>
            <w:bottom w:val="none" w:sz="0" w:space="0" w:color="auto"/>
            <w:right w:val="none" w:sz="0" w:space="0" w:color="auto"/>
          </w:divBdr>
        </w:div>
        <w:div w:id="1659914736">
          <w:marLeft w:val="480"/>
          <w:marRight w:val="0"/>
          <w:marTop w:val="0"/>
          <w:marBottom w:val="0"/>
          <w:divBdr>
            <w:top w:val="none" w:sz="0" w:space="0" w:color="auto"/>
            <w:left w:val="none" w:sz="0" w:space="0" w:color="auto"/>
            <w:bottom w:val="none" w:sz="0" w:space="0" w:color="auto"/>
            <w:right w:val="none" w:sz="0" w:space="0" w:color="auto"/>
          </w:divBdr>
        </w:div>
        <w:div w:id="1743209414">
          <w:marLeft w:val="480"/>
          <w:marRight w:val="0"/>
          <w:marTop w:val="0"/>
          <w:marBottom w:val="0"/>
          <w:divBdr>
            <w:top w:val="none" w:sz="0" w:space="0" w:color="auto"/>
            <w:left w:val="none" w:sz="0" w:space="0" w:color="auto"/>
            <w:bottom w:val="none" w:sz="0" w:space="0" w:color="auto"/>
            <w:right w:val="none" w:sz="0" w:space="0" w:color="auto"/>
          </w:divBdr>
        </w:div>
        <w:div w:id="1754086058">
          <w:marLeft w:val="480"/>
          <w:marRight w:val="0"/>
          <w:marTop w:val="0"/>
          <w:marBottom w:val="0"/>
          <w:divBdr>
            <w:top w:val="none" w:sz="0" w:space="0" w:color="auto"/>
            <w:left w:val="none" w:sz="0" w:space="0" w:color="auto"/>
            <w:bottom w:val="none" w:sz="0" w:space="0" w:color="auto"/>
            <w:right w:val="none" w:sz="0" w:space="0" w:color="auto"/>
          </w:divBdr>
        </w:div>
        <w:div w:id="1807815595">
          <w:marLeft w:val="480"/>
          <w:marRight w:val="0"/>
          <w:marTop w:val="0"/>
          <w:marBottom w:val="0"/>
          <w:divBdr>
            <w:top w:val="none" w:sz="0" w:space="0" w:color="auto"/>
            <w:left w:val="none" w:sz="0" w:space="0" w:color="auto"/>
            <w:bottom w:val="none" w:sz="0" w:space="0" w:color="auto"/>
            <w:right w:val="none" w:sz="0" w:space="0" w:color="auto"/>
          </w:divBdr>
        </w:div>
        <w:div w:id="2003704374">
          <w:marLeft w:val="480"/>
          <w:marRight w:val="0"/>
          <w:marTop w:val="0"/>
          <w:marBottom w:val="0"/>
          <w:divBdr>
            <w:top w:val="none" w:sz="0" w:space="0" w:color="auto"/>
            <w:left w:val="none" w:sz="0" w:space="0" w:color="auto"/>
            <w:bottom w:val="none" w:sz="0" w:space="0" w:color="auto"/>
            <w:right w:val="none" w:sz="0" w:space="0" w:color="auto"/>
          </w:divBdr>
        </w:div>
      </w:divsChild>
    </w:div>
    <w:div w:id="236595295">
      <w:bodyDiv w:val="1"/>
      <w:marLeft w:val="0"/>
      <w:marRight w:val="0"/>
      <w:marTop w:val="0"/>
      <w:marBottom w:val="0"/>
      <w:divBdr>
        <w:top w:val="none" w:sz="0" w:space="0" w:color="auto"/>
        <w:left w:val="none" w:sz="0" w:space="0" w:color="auto"/>
        <w:bottom w:val="none" w:sz="0" w:space="0" w:color="auto"/>
        <w:right w:val="none" w:sz="0" w:space="0" w:color="auto"/>
      </w:divBdr>
    </w:div>
    <w:div w:id="236791246">
      <w:bodyDiv w:val="1"/>
      <w:marLeft w:val="0"/>
      <w:marRight w:val="0"/>
      <w:marTop w:val="0"/>
      <w:marBottom w:val="0"/>
      <w:divBdr>
        <w:top w:val="none" w:sz="0" w:space="0" w:color="auto"/>
        <w:left w:val="none" w:sz="0" w:space="0" w:color="auto"/>
        <w:bottom w:val="none" w:sz="0" w:space="0" w:color="auto"/>
        <w:right w:val="none" w:sz="0" w:space="0" w:color="auto"/>
      </w:divBdr>
    </w:div>
    <w:div w:id="237252492">
      <w:bodyDiv w:val="1"/>
      <w:marLeft w:val="0"/>
      <w:marRight w:val="0"/>
      <w:marTop w:val="0"/>
      <w:marBottom w:val="0"/>
      <w:divBdr>
        <w:top w:val="none" w:sz="0" w:space="0" w:color="auto"/>
        <w:left w:val="none" w:sz="0" w:space="0" w:color="auto"/>
        <w:bottom w:val="none" w:sz="0" w:space="0" w:color="auto"/>
        <w:right w:val="none" w:sz="0" w:space="0" w:color="auto"/>
      </w:divBdr>
    </w:div>
    <w:div w:id="237442303">
      <w:bodyDiv w:val="1"/>
      <w:marLeft w:val="0"/>
      <w:marRight w:val="0"/>
      <w:marTop w:val="0"/>
      <w:marBottom w:val="0"/>
      <w:divBdr>
        <w:top w:val="none" w:sz="0" w:space="0" w:color="auto"/>
        <w:left w:val="none" w:sz="0" w:space="0" w:color="auto"/>
        <w:bottom w:val="none" w:sz="0" w:space="0" w:color="auto"/>
        <w:right w:val="none" w:sz="0" w:space="0" w:color="auto"/>
      </w:divBdr>
    </w:div>
    <w:div w:id="237443844">
      <w:bodyDiv w:val="1"/>
      <w:marLeft w:val="0"/>
      <w:marRight w:val="0"/>
      <w:marTop w:val="0"/>
      <w:marBottom w:val="0"/>
      <w:divBdr>
        <w:top w:val="none" w:sz="0" w:space="0" w:color="auto"/>
        <w:left w:val="none" w:sz="0" w:space="0" w:color="auto"/>
        <w:bottom w:val="none" w:sz="0" w:space="0" w:color="auto"/>
        <w:right w:val="none" w:sz="0" w:space="0" w:color="auto"/>
      </w:divBdr>
    </w:div>
    <w:div w:id="237634630">
      <w:bodyDiv w:val="1"/>
      <w:marLeft w:val="0"/>
      <w:marRight w:val="0"/>
      <w:marTop w:val="0"/>
      <w:marBottom w:val="0"/>
      <w:divBdr>
        <w:top w:val="none" w:sz="0" w:space="0" w:color="auto"/>
        <w:left w:val="none" w:sz="0" w:space="0" w:color="auto"/>
        <w:bottom w:val="none" w:sz="0" w:space="0" w:color="auto"/>
        <w:right w:val="none" w:sz="0" w:space="0" w:color="auto"/>
      </w:divBdr>
    </w:div>
    <w:div w:id="238172678">
      <w:bodyDiv w:val="1"/>
      <w:marLeft w:val="0"/>
      <w:marRight w:val="0"/>
      <w:marTop w:val="0"/>
      <w:marBottom w:val="0"/>
      <w:divBdr>
        <w:top w:val="none" w:sz="0" w:space="0" w:color="auto"/>
        <w:left w:val="none" w:sz="0" w:space="0" w:color="auto"/>
        <w:bottom w:val="none" w:sz="0" w:space="0" w:color="auto"/>
        <w:right w:val="none" w:sz="0" w:space="0" w:color="auto"/>
      </w:divBdr>
    </w:div>
    <w:div w:id="238442314">
      <w:bodyDiv w:val="1"/>
      <w:marLeft w:val="0"/>
      <w:marRight w:val="0"/>
      <w:marTop w:val="0"/>
      <w:marBottom w:val="0"/>
      <w:divBdr>
        <w:top w:val="none" w:sz="0" w:space="0" w:color="auto"/>
        <w:left w:val="none" w:sz="0" w:space="0" w:color="auto"/>
        <w:bottom w:val="none" w:sz="0" w:space="0" w:color="auto"/>
        <w:right w:val="none" w:sz="0" w:space="0" w:color="auto"/>
      </w:divBdr>
    </w:div>
    <w:div w:id="238558133">
      <w:bodyDiv w:val="1"/>
      <w:marLeft w:val="0"/>
      <w:marRight w:val="0"/>
      <w:marTop w:val="0"/>
      <w:marBottom w:val="0"/>
      <w:divBdr>
        <w:top w:val="none" w:sz="0" w:space="0" w:color="auto"/>
        <w:left w:val="none" w:sz="0" w:space="0" w:color="auto"/>
        <w:bottom w:val="none" w:sz="0" w:space="0" w:color="auto"/>
        <w:right w:val="none" w:sz="0" w:space="0" w:color="auto"/>
      </w:divBdr>
    </w:div>
    <w:div w:id="238709316">
      <w:bodyDiv w:val="1"/>
      <w:marLeft w:val="0"/>
      <w:marRight w:val="0"/>
      <w:marTop w:val="0"/>
      <w:marBottom w:val="0"/>
      <w:divBdr>
        <w:top w:val="none" w:sz="0" w:space="0" w:color="auto"/>
        <w:left w:val="none" w:sz="0" w:space="0" w:color="auto"/>
        <w:bottom w:val="none" w:sz="0" w:space="0" w:color="auto"/>
        <w:right w:val="none" w:sz="0" w:space="0" w:color="auto"/>
      </w:divBdr>
    </w:div>
    <w:div w:id="239297239">
      <w:bodyDiv w:val="1"/>
      <w:marLeft w:val="0"/>
      <w:marRight w:val="0"/>
      <w:marTop w:val="0"/>
      <w:marBottom w:val="0"/>
      <w:divBdr>
        <w:top w:val="none" w:sz="0" w:space="0" w:color="auto"/>
        <w:left w:val="none" w:sz="0" w:space="0" w:color="auto"/>
        <w:bottom w:val="none" w:sz="0" w:space="0" w:color="auto"/>
        <w:right w:val="none" w:sz="0" w:space="0" w:color="auto"/>
      </w:divBdr>
    </w:div>
    <w:div w:id="239415082">
      <w:bodyDiv w:val="1"/>
      <w:marLeft w:val="0"/>
      <w:marRight w:val="0"/>
      <w:marTop w:val="0"/>
      <w:marBottom w:val="0"/>
      <w:divBdr>
        <w:top w:val="none" w:sz="0" w:space="0" w:color="auto"/>
        <w:left w:val="none" w:sz="0" w:space="0" w:color="auto"/>
        <w:bottom w:val="none" w:sz="0" w:space="0" w:color="auto"/>
        <w:right w:val="none" w:sz="0" w:space="0" w:color="auto"/>
      </w:divBdr>
    </w:div>
    <w:div w:id="239484474">
      <w:bodyDiv w:val="1"/>
      <w:marLeft w:val="0"/>
      <w:marRight w:val="0"/>
      <w:marTop w:val="0"/>
      <w:marBottom w:val="0"/>
      <w:divBdr>
        <w:top w:val="none" w:sz="0" w:space="0" w:color="auto"/>
        <w:left w:val="none" w:sz="0" w:space="0" w:color="auto"/>
        <w:bottom w:val="none" w:sz="0" w:space="0" w:color="auto"/>
        <w:right w:val="none" w:sz="0" w:space="0" w:color="auto"/>
      </w:divBdr>
    </w:div>
    <w:div w:id="239603009">
      <w:bodyDiv w:val="1"/>
      <w:marLeft w:val="0"/>
      <w:marRight w:val="0"/>
      <w:marTop w:val="0"/>
      <w:marBottom w:val="0"/>
      <w:divBdr>
        <w:top w:val="none" w:sz="0" w:space="0" w:color="auto"/>
        <w:left w:val="none" w:sz="0" w:space="0" w:color="auto"/>
        <w:bottom w:val="none" w:sz="0" w:space="0" w:color="auto"/>
        <w:right w:val="none" w:sz="0" w:space="0" w:color="auto"/>
      </w:divBdr>
      <w:divsChild>
        <w:div w:id="3552982">
          <w:marLeft w:val="480"/>
          <w:marRight w:val="0"/>
          <w:marTop w:val="0"/>
          <w:marBottom w:val="0"/>
          <w:divBdr>
            <w:top w:val="none" w:sz="0" w:space="0" w:color="auto"/>
            <w:left w:val="none" w:sz="0" w:space="0" w:color="auto"/>
            <w:bottom w:val="none" w:sz="0" w:space="0" w:color="auto"/>
            <w:right w:val="none" w:sz="0" w:space="0" w:color="auto"/>
          </w:divBdr>
        </w:div>
        <w:div w:id="108742691">
          <w:marLeft w:val="480"/>
          <w:marRight w:val="0"/>
          <w:marTop w:val="0"/>
          <w:marBottom w:val="0"/>
          <w:divBdr>
            <w:top w:val="none" w:sz="0" w:space="0" w:color="auto"/>
            <w:left w:val="none" w:sz="0" w:space="0" w:color="auto"/>
            <w:bottom w:val="none" w:sz="0" w:space="0" w:color="auto"/>
            <w:right w:val="none" w:sz="0" w:space="0" w:color="auto"/>
          </w:divBdr>
        </w:div>
        <w:div w:id="435247238">
          <w:marLeft w:val="480"/>
          <w:marRight w:val="0"/>
          <w:marTop w:val="0"/>
          <w:marBottom w:val="0"/>
          <w:divBdr>
            <w:top w:val="none" w:sz="0" w:space="0" w:color="auto"/>
            <w:left w:val="none" w:sz="0" w:space="0" w:color="auto"/>
            <w:bottom w:val="none" w:sz="0" w:space="0" w:color="auto"/>
            <w:right w:val="none" w:sz="0" w:space="0" w:color="auto"/>
          </w:divBdr>
        </w:div>
        <w:div w:id="494146094">
          <w:marLeft w:val="480"/>
          <w:marRight w:val="0"/>
          <w:marTop w:val="0"/>
          <w:marBottom w:val="0"/>
          <w:divBdr>
            <w:top w:val="none" w:sz="0" w:space="0" w:color="auto"/>
            <w:left w:val="none" w:sz="0" w:space="0" w:color="auto"/>
            <w:bottom w:val="none" w:sz="0" w:space="0" w:color="auto"/>
            <w:right w:val="none" w:sz="0" w:space="0" w:color="auto"/>
          </w:divBdr>
        </w:div>
        <w:div w:id="535701549">
          <w:marLeft w:val="480"/>
          <w:marRight w:val="0"/>
          <w:marTop w:val="0"/>
          <w:marBottom w:val="0"/>
          <w:divBdr>
            <w:top w:val="none" w:sz="0" w:space="0" w:color="auto"/>
            <w:left w:val="none" w:sz="0" w:space="0" w:color="auto"/>
            <w:bottom w:val="none" w:sz="0" w:space="0" w:color="auto"/>
            <w:right w:val="none" w:sz="0" w:space="0" w:color="auto"/>
          </w:divBdr>
        </w:div>
        <w:div w:id="688023592">
          <w:marLeft w:val="480"/>
          <w:marRight w:val="0"/>
          <w:marTop w:val="0"/>
          <w:marBottom w:val="0"/>
          <w:divBdr>
            <w:top w:val="none" w:sz="0" w:space="0" w:color="auto"/>
            <w:left w:val="none" w:sz="0" w:space="0" w:color="auto"/>
            <w:bottom w:val="none" w:sz="0" w:space="0" w:color="auto"/>
            <w:right w:val="none" w:sz="0" w:space="0" w:color="auto"/>
          </w:divBdr>
        </w:div>
        <w:div w:id="817110089">
          <w:marLeft w:val="480"/>
          <w:marRight w:val="0"/>
          <w:marTop w:val="0"/>
          <w:marBottom w:val="0"/>
          <w:divBdr>
            <w:top w:val="none" w:sz="0" w:space="0" w:color="auto"/>
            <w:left w:val="none" w:sz="0" w:space="0" w:color="auto"/>
            <w:bottom w:val="none" w:sz="0" w:space="0" w:color="auto"/>
            <w:right w:val="none" w:sz="0" w:space="0" w:color="auto"/>
          </w:divBdr>
        </w:div>
        <w:div w:id="846411131">
          <w:marLeft w:val="480"/>
          <w:marRight w:val="0"/>
          <w:marTop w:val="0"/>
          <w:marBottom w:val="0"/>
          <w:divBdr>
            <w:top w:val="none" w:sz="0" w:space="0" w:color="auto"/>
            <w:left w:val="none" w:sz="0" w:space="0" w:color="auto"/>
            <w:bottom w:val="none" w:sz="0" w:space="0" w:color="auto"/>
            <w:right w:val="none" w:sz="0" w:space="0" w:color="auto"/>
          </w:divBdr>
        </w:div>
        <w:div w:id="1260987464">
          <w:marLeft w:val="480"/>
          <w:marRight w:val="0"/>
          <w:marTop w:val="0"/>
          <w:marBottom w:val="0"/>
          <w:divBdr>
            <w:top w:val="none" w:sz="0" w:space="0" w:color="auto"/>
            <w:left w:val="none" w:sz="0" w:space="0" w:color="auto"/>
            <w:bottom w:val="none" w:sz="0" w:space="0" w:color="auto"/>
            <w:right w:val="none" w:sz="0" w:space="0" w:color="auto"/>
          </w:divBdr>
        </w:div>
        <w:div w:id="1280644758">
          <w:marLeft w:val="480"/>
          <w:marRight w:val="0"/>
          <w:marTop w:val="0"/>
          <w:marBottom w:val="0"/>
          <w:divBdr>
            <w:top w:val="none" w:sz="0" w:space="0" w:color="auto"/>
            <w:left w:val="none" w:sz="0" w:space="0" w:color="auto"/>
            <w:bottom w:val="none" w:sz="0" w:space="0" w:color="auto"/>
            <w:right w:val="none" w:sz="0" w:space="0" w:color="auto"/>
          </w:divBdr>
        </w:div>
        <w:div w:id="1345282074">
          <w:marLeft w:val="480"/>
          <w:marRight w:val="0"/>
          <w:marTop w:val="0"/>
          <w:marBottom w:val="0"/>
          <w:divBdr>
            <w:top w:val="none" w:sz="0" w:space="0" w:color="auto"/>
            <w:left w:val="none" w:sz="0" w:space="0" w:color="auto"/>
            <w:bottom w:val="none" w:sz="0" w:space="0" w:color="auto"/>
            <w:right w:val="none" w:sz="0" w:space="0" w:color="auto"/>
          </w:divBdr>
        </w:div>
        <w:div w:id="1487282246">
          <w:marLeft w:val="480"/>
          <w:marRight w:val="0"/>
          <w:marTop w:val="0"/>
          <w:marBottom w:val="0"/>
          <w:divBdr>
            <w:top w:val="none" w:sz="0" w:space="0" w:color="auto"/>
            <w:left w:val="none" w:sz="0" w:space="0" w:color="auto"/>
            <w:bottom w:val="none" w:sz="0" w:space="0" w:color="auto"/>
            <w:right w:val="none" w:sz="0" w:space="0" w:color="auto"/>
          </w:divBdr>
        </w:div>
        <w:div w:id="1509639068">
          <w:marLeft w:val="480"/>
          <w:marRight w:val="0"/>
          <w:marTop w:val="0"/>
          <w:marBottom w:val="0"/>
          <w:divBdr>
            <w:top w:val="none" w:sz="0" w:space="0" w:color="auto"/>
            <w:left w:val="none" w:sz="0" w:space="0" w:color="auto"/>
            <w:bottom w:val="none" w:sz="0" w:space="0" w:color="auto"/>
            <w:right w:val="none" w:sz="0" w:space="0" w:color="auto"/>
          </w:divBdr>
        </w:div>
        <w:div w:id="1529953942">
          <w:marLeft w:val="480"/>
          <w:marRight w:val="0"/>
          <w:marTop w:val="0"/>
          <w:marBottom w:val="0"/>
          <w:divBdr>
            <w:top w:val="none" w:sz="0" w:space="0" w:color="auto"/>
            <w:left w:val="none" w:sz="0" w:space="0" w:color="auto"/>
            <w:bottom w:val="none" w:sz="0" w:space="0" w:color="auto"/>
            <w:right w:val="none" w:sz="0" w:space="0" w:color="auto"/>
          </w:divBdr>
        </w:div>
        <w:div w:id="1577476817">
          <w:marLeft w:val="480"/>
          <w:marRight w:val="0"/>
          <w:marTop w:val="0"/>
          <w:marBottom w:val="0"/>
          <w:divBdr>
            <w:top w:val="none" w:sz="0" w:space="0" w:color="auto"/>
            <w:left w:val="none" w:sz="0" w:space="0" w:color="auto"/>
            <w:bottom w:val="none" w:sz="0" w:space="0" w:color="auto"/>
            <w:right w:val="none" w:sz="0" w:space="0" w:color="auto"/>
          </w:divBdr>
        </w:div>
        <w:div w:id="1686010693">
          <w:marLeft w:val="480"/>
          <w:marRight w:val="0"/>
          <w:marTop w:val="0"/>
          <w:marBottom w:val="0"/>
          <w:divBdr>
            <w:top w:val="none" w:sz="0" w:space="0" w:color="auto"/>
            <w:left w:val="none" w:sz="0" w:space="0" w:color="auto"/>
            <w:bottom w:val="none" w:sz="0" w:space="0" w:color="auto"/>
            <w:right w:val="none" w:sz="0" w:space="0" w:color="auto"/>
          </w:divBdr>
        </w:div>
        <w:div w:id="2120180337">
          <w:marLeft w:val="480"/>
          <w:marRight w:val="0"/>
          <w:marTop w:val="0"/>
          <w:marBottom w:val="0"/>
          <w:divBdr>
            <w:top w:val="none" w:sz="0" w:space="0" w:color="auto"/>
            <w:left w:val="none" w:sz="0" w:space="0" w:color="auto"/>
            <w:bottom w:val="none" w:sz="0" w:space="0" w:color="auto"/>
            <w:right w:val="none" w:sz="0" w:space="0" w:color="auto"/>
          </w:divBdr>
        </w:div>
        <w:div w:id="2142267845">
          <w:marLeft w:val="480"/>
          <w:marRight w:val="0"/>
          <w:marTop w:val="0"/>
          <w:marBottom w:val="0"/>
          <w:divBdr>
            <w:top w:val="none" w:sz="0" w:space="0" w:color="auto"/>
            <w:left w:val="none" w:sz="0" w:space="0" w:color="auto"/>
            <w:bottom w:val="none" w:sz="0" w:space="0" w:color="auto"/>
            <w:right w:val="none" w:sz="0" w:space="0" w:color="auto"/>
          </w:divBdr>
        </w:div>
      </w:divsChild>
    </w:div>
    <w:div w:id="239676185">
      <w:bodyDiv w:val="1"/>
      <w:marLeft w:val="0"/>
      <w:marRight w:val="0"/>
      <w:marTop w:val="0"/>
      <w:marBottom w:val="0"/>
      <w:divBdr>
        <w:top w:val="none" w:sz="0" w:space="0" w:color="auto"/>
        <w:left w:val="none" w:sz="0" w:space="0" w:color="auto"/>
        <w:bottom w:val="none" w:sz="0" w:space="0" w:color="auto"/>
        <w:right w:val="none" w:sz="0" w:space="0" w:color="auto"/>
      </w:divBdr>
    </w:div>
    <w:div w:id="239752428">
      <w:bodyDiv w:val="1"/>
      <w:marLeft w:val="0"/>
      <w:marRight w:val="0"/>
      <w:marTop w:val="0"/>
      <w:marBottom w:val="0"/>
      <w:divBdr>
        <w:top w:val="none" w:sz="0" w:space="0" w:color="auto"/>
        <w:left w:val="none" w:sz="0" w:space="0" w:color="auto"/>
        <w:bottom w:val="none" w:sz="0" w:space="0" w:color="auto"/>
        <w:right w:val="none" w:sz="0" w:space="0" w:color="auto"/>
      </w:divBdr>
    </w:div>
    <w:div w:id="239759624">
      <w:bodyDiv w:val="1"/>
      <w:marLeft w:val="0"/>
      <w:marRight w:val="0"/>
      <w:marTop w:val="0"/>
      <w:marBottom w:val="0"/>
      <w:divBdr>
        <w:top w:val="none" w:sz="0" w:space="0" w:color="auto"/>
        <w:left w:val="none" w:sz="0" w:space="0" w:color="auto"/>
        <w:bottom w:val="none" w:sz="0" w:space="0" w:color="auto"/>
        <w:right w:val="none" w:sz="0" w:space="0" w:color="auto"/>
      </w:divBdr>
    </w:div>
    <w:div w:id="240021135">
      <w:bodyDiv w:val="1"/>
      <w:marLeft w:val="0"/>
      <w:marRight w:val="0"/>
      <w:marTop w:val="0"/>
      <w:marBottom w:val="0"/>
      <w:divBdr>
        <w:top w:val="none" w:sz="0" w:space="0" w:color="auto"/>
        <w:left w:val="none" w:sz="0" w:space="0" w:color="auto"/>
        <w:bottom w:val="none" w:sz="0" w:space="0" w:color="auto"/>
        <w:right w:val="none" w:sz="0" w:space="0" w:color="auto"/>
      </w:divBdr>
    </w:div>
    <w:div w:id="240070972">
      <w:bodyDiv w:val="1"/>
      <w:marLeft w:val="0"/>
      <w:marRight w:val="0"/>
      <w:marTop w:val="0"/>
      <w:marBottom w:val="0"/>
      <w:divBdr>
        <w:top w:val="none" w:sz="0" w:space="0" w:color="auto"/>
        <w:left w:val="none" w:sz="0" w:space="0" w:color="auto"/>
        <w:bottom w:val="none" w:sz="0" w:space="0" w:color="auto"/>
        <w:right w:val="none" w:sz="0" w:space="0" w:color="auto"/>
      </w:divBdr>
    </w:div>
    <w:div w:id="240650795">
      <w:bodyDiv w:val="1"/>
      <w:marLeft w:val="0"/>
      <w:marRight w:val="0"/>
      <w:marTop w:val="0"/>
      <w:marBottom w:val="0"/>
      <w:divBdr>
        <w:top w:val="none" w:sz="0" w:space="0" w:color="auto"/>
        <w:left w:val="none" w:sz="0" w:space="0" w:color="auto"/>
        <w:bottom w:val="none" w:sz="0" w:space="0" w:color="auto"/>
        <w:right w:val="none" w:sz="0" w:space="0" w:color="auto"/>
      </w:divBdr>
    </w:div>
    <w:div w:id="240916512">
      <w:bodyDiv w:val="1"/>
      <w:marLeft w:val="0"/>
      <w:marRight w:val="0"/>
      <w:marTop w:val="0"/>
      <w:marBottom w:val="0"/>
      <w:divBdr>
        <w:top w:val="none" w:sz="0" w:space="0" w:color="auto"/>
        <w:left w:val="none" w:sz="0" w:space="0" w:color="auto"/>
        <w:bottom w:val="none" w:sz="0" w:space="0" w:color="auto"/>
        <w:right w:val="none" w:sz="0" w:space="0" w:color="auto"/>
      </w:divBdr>
    </w:div>
    <w:div w:id="241255739">
      <w:bodyDiv w:val="1"/>
      <w:marLeft w:val="0"/>
      <w:marRight w:val="0"/>
      <w:marTop w:val="0"/>
      <w:marBottom w:val="0"/>
      <w:divBdr>
        <w:top w:val="none" w:sz="0" w:space="0" w:color="auto"/>
        <w:left w:val="none" w:sz="0" w:space="0" w:color="auto"/>
        <w:bottom w:val="none" w:sz="0" w:space="0" w:color="auto"/>
        <w:right w:val="none" w:sz="0" w:space="0" w:color="auto"/>
      </w:divBdr>
    </w:div>
    <w:div w:id="241262414">
      <w:bodyDiv w:val="1"/>
      <w:marLeft w:val="0"/>
      <w:marRight w:val="0"/>
      <w:marTop w:val="0"/>
      <w:marBottom w:val="0"/>
      <w:divBdr>
        <w:top w:val="none" w:sz="0" w:space="0" w:color="auto"/>
        <w:left w:val="none" w:sz="0" w:space="0" w:color="auto"/>
        <w:bottom w:val="none" w:sz="0" w:space="0" w:color="auto"/>
        <w:right w:val="none" w:sz="0" w:space="0" w:color="auto"/>
      </w:divBdr>
    </w:div>
    <w:div w:id="241451639">
      <w:bodyDiv w:val="1"/>
      <w:marLeft w:val="0"/>
      <w:marRight w:val="0"/>
      <w:marTop w:val="0"/>
      <w:marBottom w:val="0"/>
      <w:divBdr>
        <w:top w:val="none" w:sz="0" w:space="0" w:color="auto"/>
        <w:left w:val="none" w:sz="0" w:space="0" w:color="auto"/>
        <w:bottom w:val="none" w:sz="0" w:space="0" w:color="auto"/>
        <w:right w:val="none" w:sz="0" w:space="0" w:color="auto"/>
      </w:divBdr>
    </w:div>
    <w:div w:id="242835315">
      <w:bodyDiv w:val="1"/>
      <w:marLeft w:val="0"/>
      <w:marRight w:val="0"/>
      <w:marTop w:val="0"/>
      <w:marBottom w:val="0"/>
      <w:divBdr>
        <w:top w:val="none" w:sz="0" w:space="0" w:color="auto"/>
        <w:left w:val="none" w:sz="0" w:space="0" w:color="auto"/>
        <w:bottom w:val="none" w:sz="0" w:space="0" w:color="auto"/>
        <w:right w:val="none" w:sz="0" w:space="0" w:color="auto"/>
      </w:divBdr>
    </w:div>
    <w:div w:id="243102060">
      <w:bodyDiv w:val="1"/>
      <w:marLeft w:val="0"/>
      <w:marRight w:val="0"/>
      <w:marTop w:val="0"/>
      <w:marBottom w:val="0"/>
      <w:divBdr>
        <w:top w:val="none" w:sz="0" w:space="0" w:color="auto"/>
        <w:left w:val="none" w:sz="0" w:space="0" w:color="auto"/>
        <w:bottom w:val="none" w:sz="0" w:space="0" w:color="auto"/>
        <w:right w:val="none" w:sz="0" w:space="0" w:color="auto"/>
      </w:divBdr>
    </w:div>
    <w:div w:id="243103583">
      <w:bodyDiv w:val="1"/>
      <w:marLeft w:val="0"/>
      <w:marRight w:val="0"/>
      <w:marTop w:val="0"/>
      <w:marBottom w:val="0"/>
      <w:divBdr>
        <w:top w:val="none" w:sz="0" w:space="0" w:color="auto"/>
        <w:left w:val="none" w:sz="0" w:space="0" w:color="auto"/>
        <w:bottom w:val="none" w:sz="0" w:space="0" w:color="auto"/>
        <w:right w:val="none" w:sz="0" w:space="0" w:color="auto"/>
      </w:divBdr>
    </w:div>
    <w:div w:id="243223728">
      <w:bodyDiv w:val="1"/>
      <w:marLeft w:val="0"/>
      <w:marRight w:val="0"/>
      <w:marTop w:val="0"/>
      <w:marBottom w:val="0"/>
      <w:divBdr>
        <w:top w:val="none" w:sz="0" w:space="0" w:color="auto"/>
        <w:left w:val="none" w:sz="0" w:space="0" w:color="auto"/>
        <w:bottom w:val="none" w:sz="0" w:space="0" w:color="auto"/>
        <w:right w:val="none" w:sz="0" w:space="0" w:color="auto"/>
      </w:divBdr>
    </w:div>
    <w:div w:id="243270831">
      <w:bodyDiv w:val="1"/>
      <w:marLeft w:val="0"/>
      <w:marRight w:val="0"/>
      <w:marTop w:val="0"/>
      <w:marBottom w:val="0"/>
      <w:divBdr>
        <w:top w:val="none" w:sz="0" w:space="0" w:color="auto"/>
        <w:left w:val="none" w:sz="0" w:space="0" w:color="auto"/>
        <w:bottom w:val="none" w:sz="0" w:space="0" w:color="auto"/>
        <w:right w:val="none" w:sz="0" w:space="0" w:color="auto"/>
      </w:divBdr>
    </w:div>
    <w:div w:id="243491700">
      <w:bodyDiv w:val="1"/>
      <w:marLeft w:val="0"/>
      <w:marRight w:val="0"/>
      <w:marTop w:val="0"/>
      <w:marBottom w:val="0"/>
      <w:divBdr>
        <w:top w:val="none" w:sz="0" w:space="0" w:color="auto"/>
        <w:left w:val="none" w:sz="0" w:space="0" w:color="auto"/>
        <w:bottom w:val="none" w:sz="0" w:space="0" w:color="auto"/>
        <w:right w:val="none" w:sz="0" w:space="0" w:color="auto"/>
      </w:divBdr>
    </w:div>
    <w:div w:id="243878846">
      <w:bodyDiv w:val="1"/>
      <w:marLeft w:val="0"/>
      <w:marRight w:val="0"/>
      <w:marTop w:val="0"/>
      <w:marBottom w:val="0"/>
      <w:divBdr>
        <w:top w:val="none" w:sz="0" w:space="0" w:color="auto"/>
        <w:left w:val="none" w:sz="0" w:space="0" w:color="auto"/>
        <w:bottom w:val="none" w:sz="0" w:space="0" w:color="auto"/>
        <w:right w:val="none" w:sz="0" w:space="0" w:color="auto"/>
      </w:divBdr>
    </w:div>
    <w:div w:id="244073851">
      <w:bodyDiv w:val="1"/>
      <w:marLeft w:val="0"/>
      <w:marRight w:val="0"/>
      <w:marTop w:val="0"/>
      <w:marBottom w:val="0"/>
      <w:divBdr>
        <w:top w:val="none" w:sz="0" w:space="0" w:color="auto"/>
        <w:left w:val="none" w:sz="0" w:space="0" w:color="auto"/>
        <w:bottom w:val="none" w:sz="0" w:space="0" w:color="auto"/>
        <w:right w:val="none" w:sz="0" w:space="0" w:color="auto"/>
      </w:divBdr>
    </w:div>
    <w:div w:id="244808101">
      <w:bodyDiv w:val="1"/>
      <w:marLeft w:val="0"/>
      <w:marRight w:val="0"/>
      <w:marTop w:val="0"/>
      <w:marBottom w:val="0"/>
      <w:divBdr>
        <w:top w:val="none" w:sz="0" w:space="0" w:color="auto"/>
        <w:left w:val="none" w:sz="0" w:space="0" w:color="auto"/>
        <w:bottom w:val="none" w:sz="0" w:space="0" w:color="auto"/>
        <w:right w:val="none" w:sz="0" w:space="0" w:color="auto"/>
      </w:divBdr>
    </w:div>
    <w:div w:id="244994753">
      <w:bodyDiv w:val="1"/>
      <w:marLeft w:val="0"/>
      <w:marRight w:val="0"/>
      <w:marTop w:val="0"/>
      <w:marBottom w:val="0"/>
      <w:divBdr>
        <w:top w:val="none" w:sz="0" w:space="0" w:color="auto"/>
        <w:left w:val="none" w:sz="0" w:space="0" w:color="auto"/>
        <w:bottom w:val="none" w:sz="0" w:space="0" w:color="auto"/>
        <w:right w:val="none" w:sz="0" w:space="0" w:color="auto"/>
      </w:divBdr>
    </w:div>
    <w:div w:id="245189441">
      <w:bodyDiv w:val="1"/>
      <w:marLeft w:val="0"/>
      <w:marRight w:val="0"/>
      <w:marTop w:val="0"/>
      <w:marBottom w:val="0"/>
      <w:divBdr>
        <w:top w:val="none" w:sz="0" w:space="0" w:color="auto"/>
        <w:left w:val="none" w:sz="0" w:space="0" w:color="auto"/>
        <w:bottom w:val="none" w:sz="0" w:space="0" w:color="auto"/>
        <w:right w:val="none" w:sz="0" w:space="0" w:color="auto"/>
      </w:divBdr>
    </w:div>
    <w:div w:id="245654159">
      <w:bodyDiv w:val="1"/>
      <w:marLeft w:val="0"/>
      <w:marRight w:val="0"/>
      <w:marTop w:val="0"/>
      <w:marBottom w:val="0"/>
      <w:divBdr>
        <w:top w:val="none" w:sz="0" w:space="0" w:color="auto"/>
        <w:left w:val="none" w:sz="0" w:space="0" w:color="auto"/>
        <w:bottom w:val="none" w:sz="0" w:space="0" w:color="auto"/>
        <w:right w:val="none" w:sz="0" w:space="0" w:color="auto"/>
      </w:divBdr>
    </w:div>
    <w:div w:id="245655407">
      <w:bodyDiv w:val="1"/>
      <w:marLeft w:val="0"/>
      <w:marRight w:val="0"/>
      <w:marTop w:val="0"/>
      <w:marBottom w:val="0"/>
      <w:divBdr>
        <w:top w:val="none" w:sz="0" w:space="0" w:color="auto"/>
        <w:left w:val="none" w:sz="0" w:space="0" w:color="auto"/>
        <w:bottom w:val="none" w:sz="0" w:space="0" w:color="auto"/>
        <w:right w:val="none" w:sz="0" w:space="0" w:color="auto"/>
      </w:divBdr>
    </w:div>
    <w:div w:id="245849182">
      <w:bodyDiv w:val="1"/>
      <w:marLeft w:val="0"/>
      <w:marRight w:val="0"/>
      <w:marTop w:val="0"/>
      <w:marBottom w:val="0"/>
      <w:divBdr>
        <w:top w:val="none" w:sz="0" w:space="0" w:color="auto"/>
        <w:left w:val="none" w:sz="0" w:space="0" w:color="auto"/>
        <w:bottom w:val="none" w:sz="0" w:space="0" w:color="auto"/>
        <w:right w:val="none" w:sz="0" w:space="0" w:color="auto"/>
      </w:divBdr>
    </w:div>
    <w:div w:id="246112533">
      <w:bodyDiv w:val="1"/>
      <w:marLeft w:val="0"/>
      <w:marRight w:val="0"/>
      <w:marTop w:val="0"/>
      <w:marBottom w:val="0"/>
      <w:divBdr>
        <w:top w:val="none" w:sz="0" w:space="0" w:color="auto"/>
        <w:left w:val="none" w:sz="0" w:space="0" w:color="auto"/>
        <w:bottom w:val="none" w:sz="0" w:space="0" w:color="auto"/>
        <w:right w:val="none" w:sz="0" w:space="0" w:color="auto"/>
      </w:divBdr>
    </w:div>
    <w:div w:id="246354972">
      <w:bodyDiv w:val="1"/>
      <w:marLeft w:val="0"/>
      <w:marRight w:val="0"/>
      <w:marTop w:val="0"/>
      <w:marBottom w:val="0"/>
      <w:divBdr>
        <w:top w:val="none" w:sz="0" w:space="0" w:color="auto"/>
        <w:left w:val="none" w:sz="0" w:space="0" w:color="auto"/>
        <w:bottom w:val="none" w:sz="0" w:space="0" w:color="auto"/>
        <w:right w:val="none" w:sz="0" w:space="0" w:color="auto"/>
      </w:divBdr>
    </w:div>
    <w:div w:id="246382561">
      <w:bodyDiv w:val="1"/>
      <w:marLeft w:val="0"/>
      <w:marRight w:val="0"/>
      <w:marTop w:val="0"/>
      <w:marBottom w:val="0"/>
      <w:divBdr>
        <w:top w:val="none" w:sz="0" w:space="0" w:color="auto"/>
        <w:left w:val="none" w:sz="0" w:space="0" w:color="auto"/>
        <w:bottom w:val="none" w:sz="0" w:space="0" w:color="auto"/>
        <w:right w:val="none" w:sz="0" w:space="0" w:color="auto"/>
      </w:divBdr>
    </w:div>
    <w:div w:id="246696680">
      <w:bodyDiv w:val="1"/>
      <w:marLeft w:val="0"/>
      <w:marRight w:val="0"/>
      <w:marTop w:val="0"/>
      <w:marBottom w:val="0"/>
      <w:divBdr>
        <w:top w:val="none" w:sz="0" w:space="0" w:color="auto"/>
        <w:left w:val="none" w:sz="0" w:space="0" w:color="auto"/>
        <w:bottom w:val="none" w:sz="0" w:space="0" w:color="auto"/>
        <w:right w:val="none" w:sz="0" w:space="0" w:color="auto"/>
      </w:divBdr>
    </w:div>
    <w:div w:id="247006914">
      <w:bodyDiv w:val="1"/>
      <w:marLeft w:val="0"/>
      <w:marRight w:val="0"/>
      <w:marTop w:val="0"/>
      <w:marBottom w:val="0"/>
      <w:divBdr>
        <w:top w:val="none" w:sz="0" w:space="0" w:color="auto"/>
        <w:left w:val="none" w:sz="0" w:space="0" w:color="auto"/>
        <w:bottom w:val="none" w:sz="0" w:space="0" w:color="auto"/>
        <w:right w:val="none" w:sz="0" w:space="0" w:color="auto"/>
      </w:divBdr>
    </w:div>
    <w:div w:id="248081382">
      <w:bodyDiv w:val="1"/>
      <w:marLeft w:val="0"/>
      <w:marRight w:val="0"/>
      <w:marTop w:val="0"/>
      <w:marBottom w:val="0"/>
      <w:divBdr>
        <w:top w:val="none" w:sz="0" w:space="0" w:color="auto"/>
        <w:left w:val="none" w:sz="0" w:space="0" w:color="auto"/>
        <w:bottom w:val="none" w:sz="0" w:space="0" w:color="auto"/>
        <w:right w:val="none" w:sz="0" w:space="0" w:color="auto"/>
      </w:divBdr>
    </w:div>
    <w:div w:id="248198071">
      <w:bodyDiv w:val="1"/>
      <w:marLeft w:val="0"/>
      <w:marRight w:val="0"/>
      <w:marTop w:val="0"/>
      <w:marBottom w:val="0"/>
      <w:divBdr>
        <w:top w:val="none" w:sz="0" w:space="0" w:color="auto"/>
        <w:left w:val="none" w:sz="0" w:space="0" w:color="auto"/>
        <w:bottom w:val="none" w:sz="0" w:space="0" w:color="auto"/>
        <w:right w:val="none" w:sz="0" w:space="0" w:color="auto"/>
      </w:divBdr>
    </w:div>
    <w:div w:id="248275024">
      <w:bodyDiv w:val="1"/>
      <w:marLeft w:val="0"/>
      <w:marRight w:val="0"/>
      <w:marTop w:val="0"/>
      <w:marBottom w:val="0"/>
      <w:divBdr>
        <w:top w:val="none" w:sz="0" w:space="0" w:color="auto"/>
        <w:left w:val="none" w:sz="0" w:space="0" w:color="auto"/>
        <w:bottom w:val="none" w:sz="0" w:space="0" w:color="auto"/>
        <w:right w:val="none" w:sz="0" w:space="0" w:color="auto"/>
      </w:divBdr>
    </w:div>
    <w:div w:id="248393295">
      <w:bodyDiv w:val="1"/>
      <w:marLeft w:val="0"/>
      <w:marRight w:val="0"/>
      <w:marTop w:val="0"/>
      <w:marBottom w:val="0"/>
      <w:divBdr>
        <w:top w:val="none" w:sz="0" w:space="0" w:color="auto"/>
        <w:left w:val="none" w:sz="0" w:space="0" w:color="auto"/>
        <w:bottom w:val="none" w:sz="0" w:space="0" w:color="auto"/>
        <w:right w:val="none" w:sz="0" w:space="0" w:color="auto"/>
      </w:divBdr>
    </w:div>
    <w:div w:id="248663138">
      <w:bodyDiv w:val="1"/>
      <w:marLeft w:val="0"/>
      <w:marRight w:val="0"/>
      <w:marTop w:val="0"/>
      <w:marBottom w:val="0"/>
      <w:divBdr>
        <w:top w:val="none" w:sz="0" w:space="0" w:color="auto"/>
        <w:left w:val="none" w:sz="0" w:space="0" w:color="auto"/>
        <w:bottom w:val="none" w:sz="0" w:space="0" w:color="auto"/>
        <w:right w:val="none" w:sz="0" w:space="0" w:color="auto"/>
      </w:divBdr>
    </w:div>
    <w:div w:id="248782134">
      <w:bodyDiv w:val="1"/>
      <w:marLeft w:val="0"/>
      <w:marRight w:val="0"/>
      <w:marTop w:val="0"/>
      <w:marBottom w:val="0"/>
      <w:divBdr>
        <w:top w:val="none" w:sz="0" w:space="0" w:color="auto"/>
        <w:left w:val="none" w:sz="0" w:space="0" w:color="auto"/>
        <w:bottom w:val="none" w:sz="0" w:space="0" w:color="auto"/>
        <w:right w:val="none" w:sz="0" w:space="0" w:color="auto"/>
      </w:divBdr>
    </w:div>
    <w:div w:id="248858202">
      <w:bodyDiv w:val="1"/>
      <w:marLeft w:val="0"/>
      <w:marRight w:val="0"/>
      <w:marTop w:val="0"/>
      <w:marBottom w:val="0"/>
      <w:divBdr>
        <w:top w:val="none" w:sz="0" w:space="0" w:color="auto"/>
        <w:left w:val="none" w:sz="0" w:space="0" w:color="auto"/>
        <w:bottom w:val="none" w:sz="0" w:space="0" w:color="auto"/>
        <w:right w:val="none" w:sz="0" w:space="0" w:color="auto"/>
      </w:divBdr>
      <w:divsChild>
        <w:div w:id="1811825472">
          <w:marLeft w:val="480"/>
          <w:marRight w:val="0"/>
          <w:marTop w:val="0"/>
          <w:marBottom w:val="0"/>
          <w:divBdr>
            <w:top w:val="none" w:sz="0" w:space="0" w:color="auto"/>
            <w:left w:val="none" w:sz="0" w:space="0" w:color="auto"/>
            <w:bottom w:val="none" w:sz="0" w:space="0" w:color="auto"/>
            <w:right w:val="none" w:sz="0" w:space="0" w:color="auto"/>
          </w:divBdr>
        </w:div>
        <w:div w:id="327054858">
          <w:marLeft w:val="480"/>
          <w:marRight w:val="0"/>
          <w:marTop w:val="0"/>
          <w:marBottom w:val="0"/>
          <w:divBdr>
            <w:top w:val="none" w:sz="0" w:space="0" w:color="auto"/>
            <w:left w:val="none" w:sz="0" w:space="0" w:color="auto"/>
            <w:bottom w:val="none" w:sz="0" w:space="0" w:color="auto"/>
            <w:right w:val="none" w:sz="0" w:space="0" w:color="auto"/>
          </w:divBdr>
        </w:div>
        <w:div w:id="148525687">
          <w:marLeft w:val="480"/>
          <w:marRight w:val="0"/>
          <w:marTop w:val="0"/>
          <w:marBottom w:val="0"/>
          <w:divBdr>
            <w:top w:val="none" w:sz="0" w:space="0" w:color="auto"/>
            <w:left w:val="none" w:sz="0" w:space="0" w:color="auto"/>
            <w:bottom w:val="none" w:sz="0" w:space="0" w:color="auto"/>
            <w:right w:val="none" w:sz="0" w:space="0" w:color="auto"/>
          </w:divBdr>
        </w:div>
        <w:div w:id="1356808925">
          <w:marLeft w:val="480"/>
          <w:marRight w:val="0"/>
          <w:marTop w:val="0"/>
          <w:marBottom w:val="0"/>
          <w:divBdr>
            <w:top w:val="none" w:sz="0" w:space="0" w:color="auto"/>
            <w:left w:val="none" w:sz="0" w:space="0" w:color="auto"/>
            <w:bottom w:val="none" w:sz="0" w:space="0" w:color="auto"/>
            <w:right w:val="none" w:sz="0" w:space="0" w:color="auto"/>
          </w:divBdr>
        </w:div>
        <w:div w:id="726925767">
          <w:marLeft w:val="480"/>
          <w:marRight w:val="0"/>
          <w:marTop w:val="0"/>
          <w:marBottom w:val="0"/>
          <w:divBdr>
            <w:top w:val="none" w:sz="0" w:space="0" w:color="auto"/>
            <w:left w:val="none" w:sz="0" w:space="0" w:color="auto"/>
            <w:bottom w:val="none" w:sz="0" w:space="0" w:color="auto"/>
            <w:right w:val="none" w:sz="0" w:space="0" w:color="auto"/>
          </w:divBdr>
        </w:div>
        <w:div w:id="645086549">
          <w:marLeft w:val="480"/>
          <w:marRight w:val="0"/>
          <w:marTop w:val="0"/>
          <w:marBottom w:val="0"/>
          <w:divBdr>
            <w:top w:val="none" w:sz="0" w:space="0" w:color="auto"/>
            <w:left w:val="none" w:sz="0" w:space="0" w:color="auto"/>
            <w:bottom w:val="none" w:sz="0" w:space="0" w:color="auto"/>
            <w:right w:val="none" w:sz="0" w:space="0" w:color="auto"/>
          </w:divBdr>
        </w:div>
        <w:div w:id="2038458739">
          <w:marLeft w:val="480"/>
          <w:marRight w:val="0"/>
          <w:marTop w:val="0"/>
          <w:marBottom w:val="0"/>
          <w:divBdr>
            <w:top w:val="none" w:sz="0" w:space="0" w:color="auto"/>
            <w:left w:val="none" w:sz="0" w:space="0" w:color="auto"/>
            <w:bottom w:val="none" w:sz="0" w:space="0" w:color="auto"/>
            <w:right w:val="none" w:sz="0" w:space="0" w:color="auto"/>
          </w:divBdr>
        </w:div>
        <w:div w:id="2094087817">
          <w:marLeft w:val="480"/>
          <w:marRight w:val="0"/>
          <w:marTop w:val="0"/>
          <w:marBottom w:val="0"/>
          <w:divBdr>
            <w:top w:val="none" w:sz="0" w:space="0" w:color="auto"/>
            <w:left w:val="none" w:sz="0" w:space="0" w:color="auto"/>
            <w:bottom w:val="none" w:sz="0" w:space="0" w:color="auto"/>
            <w:right w:val="none" w:sz="0" w:space="0" w:color="auto"/>
          </w:divBdr>
        </w:div>
        <w:div w:id="560365257">
          <w:marLeft w:val="480"/>
          <w:marRight w:val="0"/>
          <w:marTop w:val="0"/>
          <w:marBottom w:val="0"/>
          <w:divBdr>
            <w:top w:val="none" w:sz="0" w:space="0" w:color="auto"/>
            <w:left w:val="none" w:sz="0" w:space="0" w:color="auto"/>
            <w:bottom w:val="none" w:sz="0" w:space="0" w:color="auto"/>
            <w:right w:val="none" w:sz="0" w:space="0" w:color="auto"/>
          </w:divBdr>
        </w:div>
        <w:div w:id="109708292">
          <w:marLeft w:val="480"/>
          <w:marRight w:val="0"/>
          <w:marTop w:val="0"/>
          <w:marBottom w:val="0"/>
          <w:divBdr>
            <w:top w:val="none" w:sz="0" w:space="0" w:color="auto"/>
            <w:left w:val="none" w:sz="0" w:space="0" w:color="auto"/>
            <w:bottom w:val="none" w:sz="0" w:space="0" w:color="auto"/>
            <w:right w:val="none" w:sz="0" w:space="0" w:color="auto"/>
          </w:divBdr>
        </w:div>
        <w:div w:id="60250075">
          <w:marLeft w:val="480"/>
          <w:marRight w:val="0"/>
          <w:marTop w:val="0"/>
          <w:marBottom w:val="0"/>
          <w:divBdr>
            <w:top w:val="none" w:sz="0" w:space="0" w:color="auto"/>
            <w:left w:val="none" w:sz="0" w:space="0" w:color="auto"/>
            <w:bottom w:val="none" w:sz="0" w:space="0" w:color="auto"/>
            <w:right w:val="none" w:sz="0" w:space="0" w:color="auto"/>
          </w:divBdr>
        </w:div>
        <w:div w:id="398554951">
          <w:marLeft w:val="480"/>
          <w:marRight w:val="0"/>
          <w:marTop w:val="0"/>
          <w:marBottom w:val="0"/>
          <w:divBdr>
            <w:top w:val="none" w:sz="0" w:space="0" w:color="auto"/>
            <w:left w:val="none" w:sz="0" w:space="0" w:color="auto"/>
            <w:bottom w:val="none" w:sz="0" w:space="0" w:color="auto"/>
            <w:right w:val="none" w:sz="0" w:space="0" w:color="auto"/>
          </w:divBdr>
        </w:div>
        <w:div w:id="57169983">
          <w:marLeft w:val="480"/>
          <w:marRight w:val="0"/>
          <w:marTop w:val="0"/>
          <w:marBottom w:val="0"/>
          <w:divBdr>
            <w:top w:val="none" w:sz="0" w:space="0" w:color="auto"/>
            <w:left w:val="none" w:sz="0" w:space="0" w:color="auto"/>
            <w:bottom w:val="none" w:sz="0" w:space="0" w:color="auto"/>
            <w:right w:val="none" w:sz="0" w:space="0" w:color="auto"/>
          </w:divBdr>
        </w:div>
        <w:div w:id="396057187">
          <w:marLeft w:val="480"/>
          <w:marRight w:val="0"/>
          <w:marTop w:val="0"/>
          <w:marBottom w:val="0"/>
          <w:divBdr>
            <w:top w:val="none" w:sz="0" w:space="0" w:color="auto"/>
            <w:left w:val="none" w:sz="0" w:space="0" w:color="auto"/>
            <w:bottom w:val="none" w:sz="0" w:space="0" w:color="auto"/>
            <w:right w:val="none" w:sz="0" w:space="0" w:color="auto"/>
          </w:divBdr>
        </w:div>
        <w:div w:id="562134546">
          <w:marLeft w:val="480"/>
          <w:marRight w:val="0"/>
          <w:marTop w:val="0"/>
          <w:marBottom w:val="0"/>
          <w:divBdr>
            <w:top w:val="none" w:sz="0" w:space="0" w:color="auto"/>
            <w:left w:val="none" w:sz="0" w:space="0" w:color="auto"/>
            <w:bottom w:val="none" w:sz="0" w:space="0" w:color="auto"/>
            <w:right w:val="none" w:sz="0" w:space="0" w:color="auto"/>
          </w:divBdr>
        </w:div>
        <w:div w:id="442068093">
          <w:marLeft w:val="480"/>
          <w:marRight w:val="0"/>
          <w:marTop w:val="0"/>
          <w:marBottom w:val="0"/>
          <w:divBdr>
            <w:top w:val="none" w:sz="0" w:space="0" w:color="auto"/>
            <w:left w:val="none" w:sz="0" w:space="0" w:color="auto"/>
            <w:bottom w:val="none" w:sz="0" w:space="0" w:color="auto"/>
            <w:right w:val="none" w:sz="0" w:space="0" w:color="auto"/>
          </w:divBdr>
        </w:div>
        <w:div w:id="539363273">
          <w:marLeft w:val="480"/>
          <w:marRight w:val="0"/>
          <w:marTop w:val="0"/>
          <w:marBottom w:val="0"/>
          <w:divBdr>
            <w:top w:val="none" w:sz="0" w:space="0" w:color="auto"/>
            <w:left w:val="none" w:sz="0" w:space="0" w:color="auto"/>
            <w:bottom w:val="none" w:sz="0" w:space="0" w:color="auto"/>
            <w:right w:val="none" w:sz="0" w:space="0" w:color="auto"/>
          </w:divBdr>
        </w:div>
        <w:div w:id="604921507">
          <w:marLeft w:val="480"/>
          <w:marRight w:val="0"/>
          <w:marTop w:val="0"/>
          <w:marBottom w:val="0"/>
          <w:divBdr>
            <w:top w:val="none" w:sz="0" w:space="0" w:color="auto"/>
            <w:left w:val="none" w:sz="0" w:space="0" w:color="auto"/>
            <w:bottom w:val="none" w:sz="0" w:space="0" w:color="auto"/>
            <w:right w:val="none" w:sz="0" w:space="0" w:color="auto"/>
          </w:divBdr>
        </w:div>
        <w:div w:id="671950203">
          <w:marLeft w:val="480"/>
          <w:marRight w:val="0"/>
          <w:marTop w:val="0"/>
          <w:marBottom w:val="0"/>
          <w:divBdr>
            <w:top w:val="none" w:sz="0" w:space="0" w:color="auto"/>
            <w:left w:val="none" w:sz="0" w:space="0" w:color="auto"/>
            <w:bottom w:val="none" w:sz="0" w:space="0" w:color="auto"/>
            <w:right w:val="none" w:sz="0" w:space="0" w:color="auto"/>
          </w:divBdr>
        </w:div>
        <w:div w:id="1955943155">
          <w:marLeft w:val="480"/>
          <w:marRight w:val="0"/>
          <w:marTop w:val="0"/>
          <w:marBottom w:val="0"/>
          <w:divBdr>
            <w:top w:val="none" w:sz="0" w:space="0" w:color="auto"/>
            <w:left w:val="none" w:sz="0" w:space="0" w:color="auto"/>
            <w:bottom w:val="none" w:sz="0" w:space="0" w:color="auto"/>
            <w:right w:val="none" w:sz="0" w:space="0" w:color="auto"/>
          </w:divBdr>
        </w:div>
        <w:div w:id="1209563913">
          <w:marLeft w:val="480"/>
          <w:marRight w:val="0"/>
          <w:marTop w:val="0"/>
          <w:marBottom w:val="0"/>
          <w:divBdr>
            <w:top w:val="none" w:sz="0" w:space="0" w:color="auto"/>
            <w:left w:val="none" w:sz="0" w:space="0" w:color="auto"/>
            <w:bottom w:val="none" w:sz="0" w:space="0" w:color="auto"/>
            <w:right w:val="none" w:sz="0" w:space="0" w:color="auto"/>
          </w:divBdr>
        </w:div>
        <w:div w:id="592278500">
          <w:marLeft w:val="480"/>
          <w:marRight w:val="0"/>
          <w:marTop w:val="0"/>
          <w:marBottom w:val="0"/>
          <w:divBdr>
            <w:top w:val="none" w:sz="0" w:space="0" w:color="auto"/>
            <w:left w:val="none" w:sz="0" w:space="0" w:color="auto"/>
            <w:bottom w:val="none" w:sz="0" w:space="0" w:color="auto"/>
            <w:right w:val="none" w:sz="0" w:space="0" w:color="auto"/>
          </w:divBdr>
        </w:div>
        <w:div w:id="325018755">
          <w:marLeft w:val="480"/>
          <w:marRight w:val="0"/>
          <w:marTop w:val="0"/>
          <w:marBottom w:val="0"/>
          <w:divBdr>
            <w:top w:val="none" w:sz="0" w:space="0" w:color="auto"/>
            <w:left w:val="none" w:sz="0" w:space="0" w:color="auto"/>
            <w:bottom w:val="none" w:sz="0" w:space="0" w:color="auto"/>
            <w:right w:val="none" w:sz="0" w:space="0" w:color="auto"/>
          </w:divBdr>
        </w:div>
        <w:div w:id="553855756">
          <w:marLeft w:val="480"/>
          <w:marRight w:val="0"/>
          <w:marTop w:val="0"/>
          <w:marBottom w:val="0"/>
          <w:divBdr>
            <w:top w:val="none" w:sz="0" w:space="0" w:color="auto"/>
            <w:left w:val="none" w:sz="0" w:space="0" w:color="auto"/>
            <w:bottom w:val="none" w:sz="0" w:space="0" w:color="auto"/>
            <w:right w:val="none" w:sz="0" w:space="0" w:color="auto"/>
          </w:divBdr>
        </w:div>
        <w:div w:id="207953928">
          <w:marLeft w:val="480"/>
          <w:marRight w:val="0"/>
          <w:marTop w:val="0"/>
          <w:marBottom w:val="0"/>
          <w:divBdr>
            <w:top w:val="none" w:sz="0" w:space="0" w:color="auto"/>
            <w:left w:val="none" w:sz="0" w:space="0" w:color="auto"/>
            <w:bottom w:val="none" w:sz="0" w:space="0" w:color="auto"/>
            <w:right w:val="none" w:sz="0" w:space="0" w:color="auto"/>
          </w:divBdr>
        </w:div>
        <w:div w:id="1510173836">
          <w:marLeft w:val="480"/>
          <w:marRight w:val="0"/>
          <w:marTop w:val="0"/>
          <w:marBottom w:val="0"/>
          <w:divBdr>
            <w:top w:val="none" w:sz="0" w:space="0" w:color="auto"/>
            <w:left w:val="none" w:sz="0" w:space="0" w:color="auto"/>
            <w:bottom w:val="none" w:sz="0" w:space="0" w:color="auto"/>
            <w:right w:val="none" w:sz="0" w:space="0" w:color="auto"/>
          </w:divBdr>
        </w:div>
        <w:div w:id="1806659726">
          <w:marLeft w:val="480"/>
          <w:marRight w:val="0"/>
          <w:marTop w:val="0"/>
          <w:marBottom w:val="0"/>
          <w:divBdr>
            <w:top w:val="none" w:sz="0" w:space="0" w:color="auto"/>
            <w:left w:val="none" w:sz="0" w:space="0" w:color="auto"/>
            <w:bottom w:val="none" w:sz="0" w:space="0" w:color="auto"/>
            <w:right w:val="none" w:sz="0" w:space="0" w:color="auto"/>
          </w:divBdr>
        </w:div>
        <w:div w:id="717776651">
          <w:marLeft w:val="480"/>
          <w:marRight w:val="0"/>
          <w:marTop w:val="0"/>
          <w:marBottom w:val="0"/>
          <w:divBdr>
            <w:top w:val="none" w:sz="0" w:space="0" w:color="auto"/>
            <w:left w:val="none" w:sz="0" w:space="0" w:color="auto"/>
            <w:bottom w:val="none" w:sz="0" w:space="0" w:color="auto"/>
            <w:right w:val="none" w:sz="0" w:space="0" w:color="auto"/>
          </w:divBdr>
        </w:div>
        <w:div w:id="710764674">
          <w:marLeft w:val="480"/>
          <w:marRight w:val="0"/>
          <w:marTop w:val="0"/>
          <w:marBottom w:val="0"/>
          <w:divBdr>
            <w:top w:val="none" w:sz="0" w:space="0" w:color="auto"/>
            <w:left w:val="none" w:sz="0" w:space="0" w:color="auto"/>
            <w:bottom w:val="none" w:sz="0" w:space="0" w:color="auto"/>
            <w:right w:val="none" w:sz="0" w:space="0" w:color="auto"/>
          </w:divBdr>
        </w:div>
        <w:div w:id="1515269498">
          <w:marLeft w:val="480"/>
          <w:marRight w:val="0"/>
          <w:marTop w:val="0"/>
          <w:marBottom w:val="0"/>
          <w:divBdr>
            <w:top w:val="none" w:sz="0" w:space="0" w:color="auto"/>
            <w:left w:val="none" w:sz="0" w:space="0" w:color="auto"/>
            <w:bottom w:val="none" w:sz="0" w:space="0" w:color="auto"/>
            <w:right w:val="none" w:sz="0" w:space="0" w:color="auto"/>
          </w:divBdr>
        </w:div>
        <w:div w:id="628439795">
          <w:marLeft w:val="480"/>
          <w:marRight w:val="0"/>
          <w:marTop w:val="0"/>
          <w:marBottom w:val="0"/>
          <w:divBdr>
            <w:top w:val="none" w:sz="0" w:space="0" w:color="auto"/>
            <w:left w:val="none" w:sz="0" w:space="0" w:color="auto"/>
            <w:bottom w:val="none" w:sz="0" w:space="0" w:color="auto"/>
            <w:right w:val="none" w:sz="0" w:space="0" w:color="auto"/>
          </w:divBdr>
        </w:div>
        <w:div w:id="197667006">
          <w:marLeft w:val="480"/>
          <w:marRight w:val="0"/>
          <w:marTop w:val="0"/>
          <w:marBottom w:val="0"/>
          <w:divBdr>
            <w:top w:val="none" w:sz="0" w:space="0" w:color="auto"/>
            <w:left w:val="none" w:sz="0" w:space="0" w:color="auto"/>
            <w:bottom w:val="none" w:sz="0" w:space="0" w:color="auto"/>
            <w:right w:val="none" w:sz="0" w:space="0" w:color="auto"/>
          </w:divBdr>
        </w:div>
        <w:div w:id="174082292">
          <w:marLeft w:val="480"/>
          <w:marRight w:val="0"/>
          <w:marTop w:val="0"/>
          <w:marBottom w:val="0"/>
          <w:divBdr>
            <w:top w:val="none" w:sz="0" w:space="0" w:color="auto"/>
            <w:left w:val="none" w:sz="0" w:space="0" w:color="auto"/>
            <w:bottom w:val="none" w:sz="0" w:space="0" w:color="auto"/>
            <w:right w:val="none" w:sz="0" w:space="0" w:color="auto"/>
          </w:divBdr>
        </w:div>
        <w:div w:id="1324746219">
          <w:marLeft w:val="480"/>
          <w:marRight w:val="0"/>
          <w:marTop w:val="0"/>
          <w:marBottom w:val="0"/>
          <w:divBdr>
            <w:top w:val="none" w:sz="0" w:space="0" w:color="auto"/>
            <w:left w:val="none" w:sz="0" w:space="0" w:color="auto"/>
            <w:bottom w:val="none" w:sz="0" w:space="0" w:color="auto"/>
            <w:right w:val="none" w:sz="0" w:space="0" w:color="auto"/>
          </w:divBdr>
        </w:div>
        <w:div w:id="382679704">
          <w:marLeft w:val="480"/>
          <w:marRight w:val="0"/>
          <w:marTop w:val="0"/>
          <w:marBottom w:val="0"/>
          <w:divBdr>
            <w:top w:val="none" w:sz="0" w:space="0" w:color="auto"/>
            <w:left w:val="none" w:sz="0" w:space="0" w:color="auto"/>
            <w:bottom w:val="none" w:sz="0" w:space="0" w:color="auto"/>
            <w:right w:val="none" w:sz="0" w:space="0" w:color="auto"/>
          </w:divBdr>
        </w:div>
        <w:div w:id="1758556330">
          <w:marLeft w:val="480"/>
          <w:marRight w:val="0"/>
          <w:marTop w:val="0"/>
          <w:marBottom w:val="0"/>
          <w:divBdr>
            <w:top w:val="none" w:sz="0" w:space="0" w:color="auto"/>
            <w:left w:val="none" w:sz="0" w:space="0" w:color="auto"/>
            <w:bottom w:val="none" w:sz="0" w:space="0" w:color="auto"/>
            <w:right w:val="none" w:sz="0" w:space="0" w:color="auto"/>
          </w:divBdr>
        </w:div>
        <w:div w:id="1425177853">
          <w:marLeft w:val="480"/>
          <w:marRight w:val="0"/>
          <w:marTop w:val="0"/>
          <w:marBottom w:val="0"/>
          <w:divBdr>
            <w:top w:val="none" w:sz="0" w:space="0" w:color="auto"/>
            <w:left w:val="none" w:sz="0" w:space="0" w:color="auto"/>
            <w:bottom w:val="none" w:sz="0" w:space="0" w:color="auto"/>
            <w:right w:val="none" w:sz="0" w:space="0" w:color="auto"/>
          </w:divBdr>
        </w:div>
        <w:div w:id="272324647">
          <w:marLeft w:val="480"/>
          <w:marRight w:val="0"/>
          <w:marTop w:val="0"/>
          <w:marBottom w:val="0"/>
          <w:divBdr>
            <w:top w:val="none" w:sz="0" w:space="0" w:color="auto"/>
            <w:left w:val="none" w:sz="0" w:space="0" w:color="auto"/>
            <w:bottom w:val="none" w:sz="0" w:space="0" w:color="auto"/>
            <w:right w:val="none" w:sz="0" w:space="0" w:color="auto"/>
          </w:divBdr>
        </w:div>
        <w:div w:id="2136409465">
          <w:marLeft w:val="480"/>
          <w:marRight w:val="0"/>
          <w:marTop w:val="0"/>
          <w:marBottom w:val="0"/>
          <w:divBdr>
            <w:top w:val="none" w:sz="0" w:space="0" w:color="auto"/>
            <w:left w:val="none" w:sz="0" w:space="0" w:color="auto"/>
            <w:bottom w:val="none" w:sz="0" w:space="0" w:color="auto"/>
            <w:right w:val="none" w:sz="0" w:space="0" w:color="auto"/>
          </w:divBdr>
        </w:div>
        <w:div w:id="141584395">
          <w:marLeft w:val="480"/>
          <w:marRight w:val="0"/>
          <w:marTop w:val="0"/>
          <w:marBottom w:val="0"/>
          <w:divBdr>
            <w:top w:val="none" w:sz="0" w:space="0" w:color="auto"/>
            <w:left w:val="none" w:sz="0" w:space="0" w:color="auto"/>
            <w:bottom w:val="none" w:sz="0" w:space="0" w:color="auto"/>
            <w:right w:val="none" w:sz="0" w:space="0" w:color="auto"/>
          </w:divBdr>
        </w:div>
        <w:div w:id="60905739">
          <w:marLeft w:val="480"/>
          <w:marRight w:val="0"/>
          <w:marTop w:val="0"/>
          <w:marBottom w:val="0"/>
          <w:divBdr>
            <w:top w:val="none" w:sz="0" w:space="0" w:color="auto"/>
            <w:left w:val="none" w:sz="0" w:space="0" w:color="auto"/>
            <w:bottom w:val="none" w:sz="0" w:space="0" w:color="auto"/>
            <w:right w:val="none" w:sz="0" w:space="0" w:color="auto"/>
          </w:divBdr>
        </w:div>
        <w:div w:id="547304550">
          <w:marLeft w:val="480"/>
          <w:marRight w:val="0"/>
          <w:marTop w:val="0"/>
          <w:marBottom w:val="0"/>
          <w:divBdr>
            <w:top w:val="none" w:sz="0" w:space="0" w:color="auto"/>
            <w:left w:val="none" w:sz="0" w:space="0" w:color="auto"/>
            <w:bottom w:val="none" w:sz="0" w:space="0" w:color="auto"/>
            <w:right w:val="none" w:sz="0" w:space="0" w:color="auto"/>
          </w:divBdr>
        </w:div>
        <w:div w:id="1468737522">
          <w:marLeft w:val="480"/>
          <w:marRight w:val="0"/>
          <w:marTop w:val="0"/>
          <w:marBottom w:val="0"/>
          <w:divBdr>
            <w:top w:val="none" w:sz="0" w:space="0" w:color="auto"/>
            <w:left w:val="none" w:sz="0" w:space="0" w:color="auto"/>
            <w:bottom w:val="none" w:sz="0" w:space="0" w:color="auto"/>
            <w:right w:val="none" w:sz="0" w:space="0" w:color="auto"/>
          </w:divBdr>
        </w:div>
        <w:div w:id="2093698032">
          <w:marLeft w:val="480"/>
          <w:marRight w:val="0"/>
          <w:marTop w:val="0"/>
          <w:marBottom w:val="0"/>
          <w:divBdr>
            <w:top w:val="none" w:sz="0" w:space="0" w:color="auto"/>
            <w:left w:val="none" w:sz="0" w:space="0" w:color="auto"/>
            <w:bottom w:val="none" w:sz="0" w:space="0" w:color="auto"/>
            <w:right w:val="none" w:sz="0" w:space="0" w:color="auto"/>
          </w:divBdr>
        </w:div>
        <w:div w:id="1587031983">
          <w:marLeft w:val="480"/>
          <w:marRight w:val="0"/>
          <w:marTop w:val="0"/>
          <w:marBottom w:val="0"/>
          <w:divBdr>
            <w:top w:val="none" w:sz="0" w:space="0" w:color="auto"/>
            <w:left w:val="none" w:sz="0" w:space="0" w:color="auto"/>
            <w:bottom w:val="none" w:sz="0" w:space="0" w:color="auto"/>
            <w:right w:val="none" w:sz="0" w:space="0" w:color="auto"/>
          </w:divBdr>
        </w:div>
        <w:div w:id="1520704330">
          <w:marLeft w:val="480"/>
          <w:marRight w:val="0"/>
          <w:marTop w:val="0"/>
          <w:marBottom w:val="0"/>
          <w:divBdr>
            <w:top w:val="none" w:sz="0" w:space="0" w:color="auto"/>
            <w:left w:val="none" w:sz="0" w:space="0" w:color="auto"/>
            <w:bottom w:val="none" w:sz="0" w:space="0" w:color="auto"/>
            <w:right w:val="none" w:sz="0" w:space="0" w:color="auto"/>
          </w:divBdr>
        </w:div>
        <w:div w:id="2119374729">
          <w:marLeft w:val="480"/>
          <w:marRight w:val="0"/>
          <w:marTop w:val="0"/>
          <w:marBottom w:val="0"/>
          <w:divBdr>
            <w:top w:val="none" w:sz="0" w:space="0" w:color="auto"/>
            <w:left w:val="none" w:sz="0" w:space="0" w:color="auto"/>
            <w:bottom w:val="none" w:sz="0" w:space="0" w:color="auto"/>
            <w:right w:val="none" w:sz="0" w:space="0" w:color="auto"/>
          </w:divBdr>
        </w:div>
        <w:div w:id="2055153837">
          <w:marLeft w:val="480"/>
          <w:marRight w:val="0"/>
          <w:marTop w:val="0"/>
          <w:marBottom w:val="0"/>
          <w:divBdr>
            <w:top w:val="none" w:sz="0" w:space="0" w:color="auto"/>
            <w:left w:val="none" w:sz="0" w:space="0" w:color="auto"/>
            <w:bottom w:val="none" w:sz="0" w:space="0" w:color="auto"/>
            <w:right w:val="none" w:sz="0" w:space="0" w:color="auto"/>
          </w:divBdr>
        </w:div>
        <w:div w:id="342901300">
          <w:marLeft w:val="480"/>
          <w:marRight w:val="0"/>
          <w:marTop w:val="0"/>
          <w:marBottom w:val="0"/>
          <w:divBdr>
            <w:top w:val="none" w:sz="0" w:space="0" w:color="auto"/>
            <w:left w:val="none" w:sz="0" w:space="0" w:color="auto"/>
            <w:bottom w:val="none" w:sz="0" w:space="0" w:color="auto"/>
            <w:right w:val="none" w:sz="0" w:space="0" w:color="auto"/>
          </w:divBdr>
        </w:div>
        <w:div w:id="1812674935">
          <w:marLeft w:val="480"/>
          <w:marRight w:val="0"/>
          <w:marTop w:val="0"/>
          <w:marBottom w:val="0"/>
          <w:divBdr>
            <w:top w:val="none" w:sz="0" w:space="0" w:color="auto"/>
            <w:left w:val="none" w:sz="0" w:space="0" w:color="auto"/>
            <w:bottom w:val="none" w:sz="0" w:space="0" w:color="auto"/>
            <w:right w:val="none" w:sz="0" w:space="0" w:color="auto"/>
          </w:divBdr>
        </w:div>
        <w:div w:id="632635124">
          <w:marLeft w:val="480"/>
          <w:marRight w:val="0"/>
          <w:marTop w:val="0"/>
          <w:marBottom w:val="0"/>
          <w:divBdr>
            <w:top w:val="none" w:sz="0" w:space="0" w:color="auto"/>
            <w:left w:val="none" w:sz="0" w:space="0" w:color="auto"/>
            <w:bottom w:val="none" w:sz="0" w:space="0" w:color="auto"/>
            <w:right w:val="none" w:sz="0" w:space="0" w:color="auto"/>
          </w:divBdr>
        </w:div>
        <w:div w:id="587738608">
          <w:marLeft w:val="480"/>
          <w:marRight w:val="0"/>
          <w:marTop w:val="0"/>
          <w:marBottom w:val="0"/>
          <w:divBdr>
            <w:top w:val="none" w:sz="0" w:space="0" w:color="auto"/>
            <w:left w:val="none" w:sz="0" w:space="0" w:color="auto"/>
            <w:bottom w:val="none" w:sz="0" w:space="0" w:color="auto"/>
            <w:right w:val="none" w:sz="0" w:space="0" w:color="auto"/>
          </w:divBdr>
        </w:div>
        <w:div w:id="1914657458">
          <w:marLeft w:val="480"/>
          <w:marRight w:val="0"/>
          <w:marTop w:val="0"/>
          <w:marBottom w:val="0"/>
          <w:divBdr>
            <w:top w:val="none" w:sz="0" w:space="0" w:color="auto"/>
            <w:left w:val="none" w:sz="0" w:space="0" w:color="auto"/>
            <w:bottom w:val="none" w:sz="0" w:space="0" w:color="auto"/>
            <w:right w:val="none" w:sz="0" w:space="0" w:color="auto"/>
          </w:divBdr>
        </w:div>
        <w:div w:id="1869753008">
          <w:marLeft w:val="480"/>
          <w:marRight w:val="0"/>
          <w:marTop w:val="0"/>
          <w:marBottom w:val="0"/>
          <w:divBdr>
            <w:top w:val="none" w:sz="0" w:space="0" w:color="auto"/>
            <w:left w:val="none" w:sz="0" w:space="0" w:color="auto"/>
            <w:bottom w:val="none" w:sz="0" w:space="0" w:color="auto"/>
            <w:right w:val="none" w:sz="0" w:space="0" w:color="auto"/>
          </w:divBdr>
        </w:div>
        <w:div w:id="694959775">
          <w:marLeft w:val="480"/>
          <w:marRight w:val="0"/>
          <w:marTop w:val="0"/>
          <w:marBottom w:val="0"/>
          <w:divBdr>
            <w:top w:val="none" w:sz="0" w:space="0" w:color="auto"/>
            <w:left w:val="none" w:sz="0" w:space="0" w:color="auto"/>
            <w:bottom w:val="none" w:sz="0" w:space="0" w:color="auto"/>
            <w:right w:val="none" w:sz="0" w:space="0" w:color="auto"/>
          </w:divBdr>
        </w:div>
        <w:div w:id="1916895195">
          <w:marLeft w:val="480"/>
          <w:marRight w:val="0"/>
          <w:marTop w:val="0"/>
          <w:marBottom w:val="0"/>
          <w:divBdr>
            <w:top w:val="none" w:sz="0" w:space="0" w:color="auto"/>
            <w:left w:val="none" w:sz="0" w:space="0" w:color="auto"/>
            <w:bottom w:val="none" w:sz="0" w:space="0" w:color="auto"/>
            <w:right w:val="none" w:sz="0" w:space="0" w:color="auto"/>
          </w:divBdr>
        </w:div>
        <w:div w:id="671641536">
          <w:marLeft w:val="480"/>
          <w:marRight w:val="0"/>
          <w:marTop w:val="0"/>
          <w:marBottom w:val="0"/>
          <w:divBdr>
            <w:top w:val="none" w:sz="0" w:space="0" w:color="auto"/>
            <w:left w:val="none" w:sz="0" w:space="0" w:color="auto"/>
            <w:bottom w:val="none" w:sz="0" w:space="0" w:color="auto"/>
            <w:right w:val="none" w:sz="0" w:space="0" w:color="auto"/>
          </w:divBdr>
        </w:div>
        <w:div w:id="1210074713">
          <w:marLeft w:val="480"/>
          <w:marRight w:val="0"/>
          <w:marTop w:val="0"/>
          <w:marBottom w:val="0"/>
          <w:divBdr>
            <w:top w:val="none" w:sz="0" w:space="0" w:color="auto"/>
            <w:left w:val="none" w:sz="0" w:space="0" w:color="auto"/>
            <w:bottom w:val="none" w:sz="0" w:space="0" w:color="auto"/>
            <w:right w:val="none" w:sz="0" w:space="0" w:color="auto"/>
          </w:divBdr>
        </w:div>
        <w:div w:id="1523083663">
          <w:marLeft w:val="480"/>
          <w:marRight w:val="0"/>
          <w:marTop w:val="0"/>
          <w:marBottom w:val="0"/>
          <w:divBdr>
            <w:top w:val="none" w:sz="0" w:space="0" w:color="auto"/>
            <w:left w:val="none" w:sz="0" w:space="0" w:color="auto"/>
            <w:bottom w:val="none" w:sz="0" w:space="0" w:color="auto"/>
            <w:right w:val="none" w:sz="0" w:space="0" w:color="auto"/>
          </w:divBdr>
        </w:div>
        <w:div w:id="673529707">
          <w:marLeft w:val="480"/>
          <w:marRight w:val="0"/>
          <w:marTop w:val="0"/>
          <w:marBottom w:val="0"/>
          <w:divBdr>
            <w:top w:val="none" w:sz="0" w:space="0" w:color="auto"/>
            <w:left w:val="none" w:sz="0" w:space="0" w:color="auto"/>
            <w:bottom w:val="none" w:sz="0" w:space="0" w:color="auto"/>
            <w:right w:val="none" w:sz="0" w:space="0" w:color="auto"/>
          </w:divBdr>
        </w:div>
        <w:div w:id="433595037">
          <w:marLeft w:val="480"/>
          <w:marRight w:val="0"/>
          <w:marTop w:val="0"/>
          <w:marBottom w:val="0"/>
          <w:divBdr>
            <w:top w:val="none" w:sz="0" w:space="0" w:color="auto"/>
            <w:left w:val="none" w:sz="0" w:space="0" w:color="auto"/>
            <w:bottom w:val="none" w:sz="0" w:space="0" w:color="auto"/>
            <w:right w:val="none" w:sz="0" w:space="0" w:color="auto"/>
          </w:divBdr>
        </w:div>
        <w:div w:id="6754349">
          <w:marLeft w:val="480"/>
          <w:marRight w:val="0"/>
          <w:marTop w:val="0"/>
          <w:marBottom w:val="0"/>
          <w:divBdr>
            <w:top w:val="none" w:sz="0" w:space="0" w:color="auto"/>
            <w:left w:val="none" w:sz="0" w:space="0" w:color="auto"/>
            <w:bottom w:val="none" w:sz="0" w:space="0" w:color="auto"/>
            <w:right w:val="none" w:sz="0" w:space="0" w:color="auto"/>
          </w:divBdr>
        </w:div>
        <w:div w:id="698552492">
          <w:marLeft w:val="480"/>
          <w:marRight w:val="0"/>
          <w:marTop w:val="0"/>
          <w:marBottom w:val="0"/>
          <w:divBdr>
            <w:top w:val="none" w:sz="0" w:space="0" w:color="auto"/>
            <w:left w:val="none" w:sz="0" w:space="0" w:color="auto"/>
            <w:bottom w:val="none" w:sz="0" w:space="0" w:color="auto"/>
            <w:right w:val="none" w:sz="0" w:space="0" w:color="auto"/>
          </w:divBdr>
        </w:div>
        <w:div w:id="454829340">
          <w:marLeft w:val="480"/>
          <w:marRight w:val="0"/>
          <w:marTop w:val="0"/>
          <w:marBottom w:val="0"/>
          <w:divBdr>
            <w:top w:val="none" w:sz="0" w:space="0" w:color="auto"/>
            <w:left w:val="none" w:sz="0" w:space="0" w:color="auto"/>
            <w:bottom w:val="none" w:sz="0" w:space="0" w:color="auto"/>
            <w:right w:val="none" w:sz="0" w:space="0" w:color="auto"/>
          </w:divBdr>
        </w:div>
        <w:div w:id="659193523">
          <w:marLeft w:val="480"/>
          <w:marRight w:val="0"/>
          <w:marTop w:val="0"/>
          <w:marBottom w:val="0"/>
          <w:divBdr>
            <w:top w:val="none" w:sz="0" w:space="0" w:color="auto"/>
            <w:left w:val="none" w:sz="0" w:space="0" w:color="auto"/>
            <w:bottom w:val="none" w:sz="0" w:space="0" w:color="auto"/>
            <w:right w:val="none" w:sz="0" w:space="0" w:color="auto"/>
          </w:divBdr>
        </w:div>
        <w:div w:id="1138957763">
          <w:marLeft w:val="480"/>
          <w:marRight w:val="0"/>
          <w:marTop w:val="0"/>
          <w:marBottom w:val="0"/>
          <w:divBdr>
            <w:top w:val="none" w:sz="0" w:space="0" w:color="auto"/>
            <w:left w:val="none" w:sz="0" w:space="0" w:color="auto"/>
            <w:bottom w:val="none" w:sz="0" w:space="0" w:color="auto"/>
            <w:right w:val="none" w:sz="0" w:space="0" w:color="auto"/>
          </w:divBdr>
        </w:div>
        <w:div w:id="1233076614">
          <w:marLeft w:val="480"/>
          <w:marRight w:val="0"/>
          <w:marTop w:val="0"/>
          <w:marBottom w:val="0"/>
          <w:divBdr>
            <w:top w:val="none" w:sz="0" w:space="0" w:color="auto"/>
            <w:left w:val="none" w:sz="0" w:space="0" w:color="auto"/>
            <w:bottom w:val="none" w:sz="0" w:space="0" w:color="auto"/>
            <w:right w:val="none" w:sz="0" w:space="0" w:color="auto"/>
          </w:divBdr>
        </w:div>
        <w:div w:id="1232424235">
          <w:marLeft w:val="480"/>
          <w:marRight w:val="0"/>
          <w:marTop w:val="0"/>
          <w:marBottom w:val="0"/>
          <w:divBdr>
            <w:top w:val="none" w:sz="0" w:space="0" w:color="auto"/>
            <w:left w:val="none" w:sz="0" w:space="0" w:color="auto"/>
            <w:bottom w:val="none" w:sz="0" w:space="0" w:color="auto"/>
            <w:right w:val="none" w:sz="0" w:space="0" w:color="auto"/>
          </w:divBdr>
        </w:div>
        <w:div w:id="78871323">
          <w:marLeft w:val="480"/>
          <w:marRight w:val="0"/>
          <w:marTop w:val="0"/>
          <w:marBottom w:val="0"/>
          <w:divBdr>
            <w:top w:val="none" w:sz="0" w:space="0" w:color="auto"/>
            <w:left w:val="none" w:sz="0" w:space="0" w:color="auto"/>
            <w:bottom w:val="none" w:sz="0" w:space="0" w:color="auto"/>
            <w:right w:val="none" w:sz="0" w:space="0" w:color="auto"/>
          </w:divBdr>
        </w:div>
        <w:div w:id="1848865187">
          <w:marLeft w:val="480"/>
          <w:marRight w:val="0"/>
          <w:marTop w:val="0"/>
          <w:marBottom w:val="0"/>
          <w:divBdr>
            <w:top w:val="none" w:sz="0" w:space="0" w:color="auto"/>
            <w:left w:val="none" w:sz="0" w:space="0" w:color="auto"/>
            <w:bottom w:val="none" w:sz="0" w:space="0" w:color="auto"/>
            <w:right w:val="none" w:sz="0" w:space="0" w:color="auto"/>
          </w:divBdr>
        </w:div>
        <w:div w:id="588122724">
          <w:marLeft w:val="480"/>
          <w:marRight w:val="0"/>
          <w:marTop w:val="0"/>
          <w:marBottom w:val="0"/>
          <w:divBdr>
            <w:top w:val="none" w:sz="0" w:space="0" w:color="auto"/>
            <w:left w:val="none" w:sz="0" w:space="0" w:color="auto"/>
            <w:bottom w:val="none" w:sz="0" w:space="0" w:color="auto"/>
            <w:right w:val="none" w:sz="0" w:space="0" w:color="auto"/>
          </w:divBdr>
        </w:div>
        <w:div w:id="926307549">
          <w:marLeft w:val="480"/>
          <w:marRight w:val="0"/>
          <w:marTop w:val="0"/>
          <w:marBottom w:val="0"/>
          <w:divBdr>
            <w:top w:val="none" w:sz="0" w:space="0" w:color="auto"/>
            <w:left w:val="none" w:sz="0" w:space="0" w:color="auto"/>
            <w:bottom w:val="none" w:sz="0" w:space="0" w:color="auto"/>
            <w:right w:val="none" w:sz="0" w:space="0" w:color="auto"/>
          </w:divBdr>
        </w:div>
        <w:div w:id="1287618059">
          <w:marLeft w:val="480"/>
          <w:marRight w:val="0"/>
          <w:marTop w:val="0"/>
          <w:marBottom w:val="0"/>
          <w:divBdr>
            <w:top w:val="none" w:sz="0" w:space="0" w:color="auto"/>
            <w:left w:val="none" w:sz="0" w:space="0" w:color="auto"/>
            <w:bottom w:val="none" w:sz="0" w:space="0" w:color="auto"/>
            <w:right w:val="none" w:sz="0" w:space="0" w:color="auto"/>
          </w:divBdr>
        </w:div>
        <w:div w:id="217597627">
          <w:marLeft w:val="480"/>
          <w:marRight w:val="0"/>
          <w:marTop w:val="0"/>
          <w:marBottom w:val="0"/>
          <w:divBdr>
            <w:top w:val="none" w:sz="0" w:space="0" w:color="auto"/>
            <w:left w:val="none" w:sz="0" w:space="0" w:color="auto"/>
            <w:bottom w:val="none" w:sz="0" w:space="0" w:color="auto"/>
            <w:right w:val="none" w:sz="0" w:space="0" w:color="auto"/>
          </w:divBdr>
        </w:div>
        <w:div w:id="533612931">
          <w:marLeft w:val="480"/>
          <w:marRight w:val="0"/>
          <w:marTop w:val="0"/>
          <w:marBottom w:val="0"/>
          <w:divBdr>
            <w:top w:val="none" w:sz="0" w:space="0" w:color="auto"/>
            <w:left w:val="none" w:sz="0" w:space="0" w:color="auto"/>
            <w:bottom w:val="none" w:sz="0" w:space="0" w:color="auto"/>
            <w:right w:val="none" w:sz="0" w:space="0" w:color="auto"/>
          </w:divBdr>
        </w:div>
        <w:div w:id="1444881821">
          <w:marLeft w:val="480"/>
          <w:marRight w:val="0"/>
          <w:marTop w:val="0"/>
          <w:marBottom w:val="0"/>
          <w:divBdr>
            <w:top w:val="none" w:sz="0" w:space="0" w:color="auto"/>
            <w:left w:val="none" w:sz="0" w:space="0" w:color="auto"/>
            <w:bottom w:val="none" w:sz="0" w:space="0" w:color="auto"/>
            <w:right w:val="none" w:sz="0" w:space="0" w:color="auto"/>
          </w:divBdr>
        </w:div>
        <w:div w:id="208415988">
          <w:marLeft w:val="480"/>
          <w:marRight w:val="0"/>
          <w:marTop w:val="0"/>
          <w:marBottom w:val="0"/>
          <w:divBdr>
            <w:top w:val="none" w:sz="0" w:space="0" w:color="auto"/>
            <w:left w:val="none" w:sz="0" w:space="0" w:color="auto"/>
            <w:bottom w:val="none" w:sz="0" w:space="0" w:color="auto"/>
            <w:right w:val="none" w:sz="0" w:space="0" w:color="auto"/>
          </w:divBdr>
        </w:div>
        <w:div w:id="656805730">
          <w:marLeft w:val="480"/>
          <w:marRight w:val="0"/>
          <w:marTop w:val="0"/>
          <w:marBottom w:val="0"/>
          <w:divBdr>
            <w:top w:val="none" w:sz="0" w:space="0" w:color="auto"/>
            <w:left w:val="none" w:sz="0" w:space="0" w:color="auto"/>
            <w:bottom w:val="none" w:sz="0" w:space="0" w:color="auto"/>
            <w:right w:val="none" w:sz="0" w:space="0" w:color="auto"/>
          </w:divBdr>
        </w:div>
        <w:div w:id="611328274">
          <w:marLeft w:val="480"/>
          <w:marRight w:val="0"/>
          <w:marTop w:val="0"/>
          <w:marBottom w:val="0"/>
          <w:divBdr>
            <w:top w:val="none" w:sz="0" w:space="0" w:color="auto"/>
            <w:left w:val="none" w:sz="0" w:space="0" w:color="auto"/>
            <w:bottom w:val="none" w:sz="0" w:space="0" w:color="auto"/>
            <w:right w:val="none" w:sz="0" w:space="0" w:color="auto"/>
          </w:divBdr>
        </w:div>
        <w:div w:id="1044214217">
          <w:marLeft w:val="480"/>
          <w:marRight w:val="0"/>
          <w:marTop w:val="0"/>
          <w:marBottom w:val="0"/>
          <w:divBdr>
            <w:top w:val="none" w:sz="0" w:space="0" w:color="auto"/>
            <w:left w:val="none" w:sz="0" w:space="0" w:color="auto"/>
            <w:bottom w:val="none" w:sz="0" w:space="0" w:color="auto"/>
            <w:right w:val="none" w:sz="0" w:space="0" w:color="auto"/>
          </w:divBdr>
        </w:div>
        <w:div w:id="1565330419">
          <w:marLeft w:val="480"/>
          <w:marRight w:val="0"/>
          <w:marTop w:val="0"/>
          <w:marBottom w:val="0"/>
          <w:divBdr>
            <w:top w:val="none" w:sz="0" w:space="0" w:color="auto"/>
            <w:left w:val="none" w:sz="0" w:space="0" w:color="auto"/>
            <w:bottom w:val="none" w:sz="0" w:space="0" w:color="auto"/>
            <w:right w:val="none" w:sz="0" w:space="0" w:color="auto"/>
          </w:divBdr>
        </w:div>
        <w:div w:id="2060931785">
          <w:marLeft w:val="480"/>
          <w:marRight w:val="0"/>
          <w:marTop w:val="0"/>
          <w:marBottom w:val="0"/>
          <w:divBdr>
            <w:top w:val="none" w:sz="0" w:space="0" w:color="auto"/>
            <w:left w:val="none" w:sz="0" w:space="0" w:color="auto"/>
            <w:bottom w:val="none" w:sz="0" w:space="0" w:color="auto"/>
            <w:right w:val="none" w:sz="0" w:space="0" w:color="auto"/>
          </w:divBdr>
        </w:div>
        <w:div w:id="472141763">
          <w:marLeft w:val="480"/>
          <w:marRight w:val="0"/>
          <w:marTop w:val="0"/>
          <w:marBottom w:val="0"/>
          <w:divBdr>
            <w:top w:val="none" w:sz="0" w:space="0" w:color="auto"/>
            <w:left w:val="none" w:sz="0" w:space="0" w:color="auto"/>
            <w:bottom w:val="none" w:sz="0" w:space="0" w:color="auto"/>
            <w:right w:val="none" w:sz="0" w:space="0" w:color="auto"/>
          </w:divBdr>
        </w:div>
        <w:div w:id="2054886892">
          <w:marLeft w:val="480"/>
          <w:marRight w:val="0"/>
          <w:marTop w:val="0"/>
          <w:marBottom w:val="0"/>
          <w:divBdr>
            <w:top w:val="none" w:sz="0" w:space="0" w:color="auto"/>
            <w:left w:val="none" w:sz="0" w:space="0" w:color="auto"/>
            <w:bottom w:val="none" w:sz="0" w:space="0" w:color="auto"/>
            <w:right w:val="none" w:sz="0" w:space="0" w:color="auto"/>
          </w:divBdr>
        </w:div>
        <w:div w:id="99303041">
          <w:marLeft w:val="480"/>
          <w:marRight w:val="0"/>
          <w:marTop w:val="0"/>
          <w:marBottom w:val="0"/>
          <w:divBdr>
            <w:top w:val="none" w:sz="0" w:space="0" w:color="auto"/>
            <w:left w:val="none" w:sz="0" w:space="0" w:color="auto"/>
            <w:bottom w:val="none" w:sz="0" w:space="0" w:color="auto"/>
            <w:right w:val="none" w:sz="0" w:space="0" w:color="auto"/>
          </w:divBdr>
        </w:div>
        <w:div w:id="28074091">
          <w:marLeft w:val="480"/>
          <w:marRight w:val="0"/>
          <w:marTop w:val="0"/>
          <w:marBottom w:val="0"/>
          <w:divBdr>
            <w:top w:val="none" w:sz="0" w:space="0" w:color="auto"/>
            <w:left w:val="none" w:sz="0" w:space="0" w:color="auto"/>
            <w:bottom w:val="none" w:sz="0" w:space="0" w:color="auto"/>
            <w:right w:val="none" w:sz="0" w:space="0" w:color="auto"/>
          </w:divBdr>
        </w:div>
        <w:div w:id="125323706">
          <w:marLeft w:val="480"/>
          <w:marRight w:val="0"/>
          <w:marTop w:val="0"/>
          <w:marBottom w:val="0"/>
          <w:divBdr>
            <w:top w:val="none" w:sz="0" w:space="0" w:color="auto"/>
            <w:left w:val="none" w:sz="0" w:space="0" w:color="auto"/>
            <w:bottom w:val="none" w:sz="0" w:space="0" w:color="auto"/>
            <w:right w:val="none" w:sz="0" w:space="0" w:color="auto"/>
          </w:divBdr>
        </w:div>
        <w:div w:id="1945258602">
          <w:marLeft w:val="480"/>
          <w:marRight w:val="0"/>
          <w:marTop w:val="0"/>
          <w:marBottom w:val="0"/>
          <w:divBdr>
            <w:top w:val="none" w:sz="0" w:space="0" w:color="auto"/>
            <w:left w:val="none" w:sz="0" w:space="0" w:color="auto"/>
            <w:bottom w:val="none" w:sz="0" w:space="0" w:color="auto"/>
            <w:right w:val="none" w:sz="0" w:space="0" w:color="auto"/>
          </w:divBdr>
        </w:div>
        <w:div w:id="1505322789">
          <w:marLeft w:val="480"/>
          <w:marRight w:val="0"/>
          <w:marTop w:val="0"/>
          <w:marBottom w:val="0"/>
          <w:divBdr>
            <w:top w:val="none" w:sz="0" w:space="0" w:color="auto"/>
            <w:left w:val="none" w:sz="0" w:space="0" w:color="auto"/>
            <w:bottom w:val="none" w:sz="0" w:space="0" w:color="auto"/>
            <w:right w:val="none" w:sz="0" w:space="0" w:color="auto"/>
          </w:divBdr>
        </w:div>
        <w:div w:id="271285610">
          <w:marLeft w:val="480"/>
          <w:marRight w:val="0"/>
          <w:marTop w:val="0"/>
          <w:marBottom w:val="0"/>
          <w:divBdr>
            <w:top w:val="none" w:sz="0" w:space="0" w:color="auto"/>
            <w:left w:val="none" w:sz="0" w:space="0" w:color="auto"/>
            <w:bottom w:val="none" w:sz="0" w:space="0" w:color="auto"/>
            <w:right w:val="none" w:sz="0" w:space="0" w:color="auto"/>
          </w:divBdr>
        </w:div>
        <w:div w:id="2043745521">
          <w:marLeft w:val="480"/>
          <w:marRight w:val="0"/>
          <w:marTop w:val="0"/>
          <w:marBottom w:val="0"/>
          <w:divBdr>
            <w:top w:val="none" w:sz="0" w:space="0" w:color="auto"/>
            <w:left w:val="none" w:sz="0" w:space="0" w:color="auto"/>
            <w:bottom w:val="none" w:sz="0" w:space="0" w:color="auto"/>
            <w:right w:val="none" w:sz="0" w:space="0" w:color="auto"/>
          </w:divBdr>
        </w:div>
        <w:div w:id="48042213">
          <w:marLeft w:val="480"/>
          <w:marRight w:val="0"/>
          <w:marTop w:val="0"/>
          <w:marBottom w:val="0"/>
          <w:divBdr>
            <w:top w:val="none" w:sz="0" w:space="0" w:color="auto"/>
            <w:left w:val="none" w:sz="0" w:space="0" w:color="auto"/>
            <w:bottom w:val="none" w:sz="0" w:space="0" w:color="auto"/>
            <w:right w:val="none" w:sz="0" w:space="0" w:color="auto"/>
          </w:divBdr>
        </w:div>
        <w:div w:id="697001645">
          <w:marLeft w:val="480"/>
          <w:marRight w:val="0"/>
          <w:marTop w:val="0"/>
          <w:marBottom w:val="0"/>
          <w:divBdr>
            <w:top w:val="none" w:sz="0" w:space="0" w:color="auto"/>
            <w:left w:val="none" w:sz="0" w:space="0" w:color="auto"/>
            <w:bottom w:val="none" w:sz="0" w:space="0" w:color="auto"/>
            <w:right w:val="none" w:sz="0" w:space="0" w:color="auto"/>
          </w:divBdr>
        </w:div>
        <w:div w:id="352415299">
          <w:marLeft w:val="480"/>
          <w:marRight w:val="0"/>
          <w:marTop w:val="0"/>
          <w:marBottom w:val="0"/>
          <w:divBdr>
            <w:top w:val="none" w:sz="0" w:space="0" w:color="auto"/>
            <w:left w:val="none" w:sz="0" w:space="0" w:color="auto"/>
            <w:bottom w:val="none" w:sz="0" w:space="0" w:color="auto"/>
            <w:right w:val="none" w:sz="0" w:space="0" w:color="auto"/>
          </w:divBdr>
        </w:div>
        <w:div w:id="432359549">
          <w:marLeft w:val="480"/>
          <w:marRight w:val="0"/>
          <w:marTop w:val="0"/>
          <w:marBottom w:val="0"/>
          <w:divBdr>
            <w:top w:val="none" w:sz="0" w:space="0" w:color="auto"/>
            <w:left w:val="none" w:sz="0" w:space="0" w:color="auto"/>
            <w:bottom w:val="none" w:sz="0" w:space="0" w:color="auto"/>
            <w:right w:val="none" w:sz="0" w:space="0" w:color="auto"/>
          </w:divBdr>
        </w:div>
      </w:divsChild>
    </w:div>
    <w:div w:id="249000259">
      <w:bodyDiv w:val="1"/>
      <w:marLeft w:val="0"/>
      <w:marRight w:val="0"/>
      <w:marTop w:val="0"/>
      <w:marBottom w:val="0"/>
      <w:divBdr>
        <w:top w:val="none" w:sz="0" w:space="0" w:color="auto"/>
        <w:left w:val="none" w:sz="0" w:space="0" w:color="auto"/>
        <w:bottom w:val="none" w:sz="0" w:space="0" w:color="auto"/>
        <w:right w:val="none" w:sz="0" w:space="0" w:color="auto"/>
      </w:divBdr>
    </w:div>
    <w:div w:id="249242999">
      <w:bodyDiv w:val="1"/>
      <w:marLeft w:val="0"/>
      <w:marRight w:val="0"/>
      <w:marTop w:val="0"/>
      <w:marBottom w:val="0"/>
      <w:divBdr>
        <w:top w:val="none" w:sz="0" w:space="0" w:color="auto"/>
        <w:left w:val="none" w:sz="0" w:space="0" w:color="auto"/>
        <w:bottom w:val="none" w:sz="0" w:space="0" w:color="auto"/>
        <w:right w:val="none" w:sz="0" w:space="0" w:color="auto"/>
      </w:divBdr>
    </w:div>
    <w:div w:id="249506945">
      <w:bodyDiv w:val="1"/>
      <w:marLeft w:val="0"/>
      <w:marRight w:val="0"/>
      <w:marTop w:val="0"/>
      <w:marBottom w:val="0"/>
      <w:divBdr>
        <w:top w:val="none" w:sz="0" w:space="0" w:color="auto"/>
        <w:left w:val="none" w:sz="0" w:space="0" w:color="auto"/>
        <w:bottom w:val="none" w:sz="0" w:space="0" w:color="auto"/>
        <w:right w:val="none" w:sz="0" w:space="0" w:color="auto"/>
      </w:divBdr>
      <w:divsChild>
        <w:div w:id="29455595">
          <w:marLeft w:val="480"/>
          <w:marRight w:val="0"/>
          <w:marTop w:val="0"/>
          <w:marBottom w:val="0"/>
          <w:divBdr>
            <w:top w:val="none" w:sz="0" w:space="0" w:color="auto"/>
            <w:left w:val="none" w:sz="0" w:space="0" w:color="auto"/>
            <w:bottom w:val="none" w:sz="0" w:space="0" w:color="auto"/>
            <w:right w:val="none" w:sz="0" w:space="0" w:color="auto"/>
          </w:divBdr>
        </w:div>
        <w:div w:id="56251565">
          <w:marLeft w:val="480"/>
          <w:marRight w:val="0"/>
          <w:marTop w:val="0"/>
          <w:marBottom w:val="0"/>
          <w:divBdr>
            <w:top w:val="none" w:sz="0" w:space="0" w:color="auto"/>
            <w:left w:val="none" w:sz="0" w:space="0" w:color="auto"/>
            <w:bottom w:val="none" w:sz="0" w:space="0" w:color="auto"/>
            <w:right w:val="none" w:sz="0" w:space="0" w:color="auto"/>
          </w:divBdr>
        </w:div>
        <w:div w:id="90442011">
          <w:marLeft w:val="480"/>
          <w:marRight w:val="0"/>
          <w:marTop w:val="0"/>
          <w:marBottom w:val="0"/>
          <w:divBdr>
            <w:top w:val="none" w:sz="0" w:space="0" w:color="auto"/>
            <w:left w:val="none" w:sz="0" w:space="0" w:color="auto"/>
            <w:bottom w:val="none" w:sz="0" w:space="0" w:color="auto"/>
            <w:right w:val="none" w:sz="0" w:space="0" w:color="auto"/>
          </w:divBdr>
        </w:div>
        <w:div w:id="205608495">
          <w:marLeft w:val="480"/>
          <w:marRight w:val="0"/>
          <w:marTop w:val="0"/>
          <w:marBottom w:val="0"/>
          <w:divBdr>
            <w:top w:val="none" w:sz="0" w:space="0" w:color="auto"/>
            <w:left w:val="none" w:sz="0" w:space="0" w:color="auto"/>
            <w:bottom w:val="none" w:sz="0" w:space="0" w:color="auto"/>
            <w:right w:val="none" w:sz="0" w:space="0" w:color="auto"/>
          </w:divBdr>
        </w:div>
        <w:div w:id="310404145">
          <w:marLeft w:val="480"/>
          <w:marRight w:val="0"/>
          <w:marTop w:val="0"/>
          <w:marBottom w:val="0"/>
          <w:divBdr>
            <w:top w:val="none" w:sz="0" w:space="0" w:color="auto"/>
            <w:left w:val="none" w:sz="0" w:space="0" w:color="auto"/>
            <w:bottom w:val="none" w:sz="0" w:space="0" w:color="auto"/>
            <w:right w:val="none" w:sz="0" w:space="0" w:color="auto"/>
          </w:divBdr>
        </w:div>
        <w:div w:id="317538950">
          <w:marLeft w:val="480"/>
          <w:marRight w:val="0"/>
          <w:marTop w:val="0"/>
          <w:marBottom w:val="0"/>
          <w:divBdr>
            <w:top w:val="none" w:sz="0" w:space="0" w:color="auto"/>
            <w:left w:val="none" w:sz="0" w:space="0" w:color="auto"/>
            <w:bottom w:val="none" w:sz="0" w:space="0" w:color="auto"/>
            <w:right w:val="none" w:sz="0" w:space="0" w:color="auto"/>
          </w:divBdr>
        </w:div>
        <w:div w:id="323630962">
          <w:marLeft w:val="480"/>
          <w:marRight w:val="0"/>
          <w:marTop w:val="0"/>
          <w:marBottom w:val="0"/>
          <w:divBdr>
            <w:top w:val="none" w:sz="0" w:space="0" w:color="auto"/>
            <w:left w:val="none" w:sz="0" w:space="0" w:color="auto"/>
            <w:bottom w:val="none" w:sz="0" w:space="0" w:color="auto"/>
            <w:right w:val="none" w:sz="0" w:space="0" w:color="auto"/>
          </w:divBdr>
        </w:div>
        <w:div w:id="348259678">
          <w:marLeft w:val="480"/>
          <w:marRight w:val="0"/>
          <w:marTop w:val="0"/>
          <w:marBottom w:val="0"/>
          <w:divBdr>
            <w:top w:val="none" w:sz="0" w:space="0" w:color="auto"/>
            <w:left w:val="none" w:sz="0" w:space="0" w:color="auto"/>
            <w:bottom w:val="none" w:sz="0" w:space="0" w:color="auto"/>
            <w:right w:val="none" w:sz="0" w:space="0" w:color="auto"/>
          </w:divBdr>
        </w:div>
        <w:div w:id="407846574">
          <w:marLeft w:val="480"/>
          <w:marRight w:val="0"/>
          <w:marTop w:val="0"/>
          <w:marBottom w:val="0"/>
          <w:divBdr>
            <w:top w:val="none" w:sz="0" w:space="0" w:color="auto"/>
            <w:left w:val="none" w:sz="0" w:space="0" w:color="auto"/>
            <w:bottom w:val="none" w:sz="0" w:space="0" w:color="auto"/>
            <w:right w:val="none" w:sz="0" w:space="0" w:color="auto"/>
          </w:divBdr>
        </w:div>
        <w:div w:id="447167566">
          <w:marLeft w:val="480"/>
          <w:marRight w:val="0"/>
          <w:marTop w:val="0"/>
          <w:marBottom w:val="0"/>
          <w:divBdr>
            <w:top w:val="none" w:sz="0" w:space="0" w:color="auto"/>
            <w:left w:val="none" w:sz="0" w:space="0" w:color="auto"/>
            <w:bottom w:val="none" w:sz="0" w:space="0" w:color="auto"/>
            <w:right w:val="none" w:sz="0" w:space="0" w:color="auto"/>
          </w:divBdr>
        </w:div>
        <w:div w:id="543830454">
          <w:marLeft w:val="480"/>
          <w:marRight w:val="0"/>
          <w:marTop w:val="0"/>
          <w:marBottom w:val="0"/>
          <w:divBdr>
            <w:top w:val="none" w:sz="0" w:space="0" w:color="auto"/>
            <w:left w:val="none" w:sz="0" w:space="0" w:color="auto"/>
            <w:bottom w:val="none" w:sz="0" w:space="0" w:color="auto"/>
            <w:right w:val="none" w:sz="0" w:space="0" w:color="auto"/>
          </w:divBdr>
        </w:div>
        <w:div w:id="551771705">
          <w:marLeft w:val="480"/>
          <w:marRight w:val="0"/>
          <w:marTop w:val="0"/>
          <w:marBottom w:val="0"/>
          <w:divBdr>
            <w:top w:val="none" w:sz="0" w:space="0" w:color="auto"/>
            <w:left w:val="none" w:sz="0" w:space="0" w:color="auto"/>
            <w:bottom w:val="none" w:sz="0" w:space="0" w:color="auto"/>
            <w:right w:val="none" w:sz="0" w:space="0" w:color="auto"/>
          </w:divBdr>
        </w:div>
        <w:div w:id="566300954">
          <w:marLeft w:val="480"/>
          <w:marRight w:val="0"/>
          <w:marTop w:val="0"/>
          <w:marBottom w:val="0"/>
          <w:divBdr>
            <w:top w:val="none" w:sz="0" w:space="0" w:color="auto"/>
            <w:left w:val="none" w:sz="0" w:space="0" w:color="auto"/>
            <w:bottom w:val="none" w:sz="0" w:space="0" w:color="auto"/>
            <w:right w:val="none" w:sz="0" w:space="0" w:color="auto"/>
          </w:divBdr>
        </w:div>
        <w:div w:id="624044020">
          <w:marLeft w:val="480"/>
          <w:marRight w:val="0"/>
          <w:marTop w:val="0"/>
          <w:marBottom w:val="0"/>
          <w:divBdr>
            <w:top w:val="none" w:sz="0" w:space="0" w:color="auto"/>
            <w:left w:val="none" w:sz="0" w:space="0" w:color="auto"/>
            <w:bottom w:val="none" w:sz="0" w:space="0" w:color="auto"/>
            <w:right w:val="none" w:sz="0" w:space="0" w:color="auto"/>
          </w:divBdr>
        </w:div>
        <w:div w:id="701974880">
          <w:marLeft w:val="480"/>
          <w:marRight w:val="0"/>
          <w:marTop w:val="0"/>
          <w:marBottom w:val="0"/>
          <w:divBdr>
            <w:top w:val="none" w:sz="0" w:space="0" w:color="auto"/>
            <w:left w:val="none" w:sz="0" w:space="0" w:color="auto"/>
            <w:bottom w:val="none" w:sz="0" w:space="0" w:color="auto"/>
            <w:right w:val="none" w:sz="0" w:space="0" w:color="auto"/>
          </w:divBdr>
        </w:div>
        <w:div w:id="759638241">
          <w:marLeft w:val="480"/>
          <w:marRight w:val="0"/>
          <w:marTop w:val="0"/>
          <w:marBottom w:val="0"/>
          <w:divBdr>
            <w:top w:val="none" w:sz="0" w:space="0" w:color="auto"/>
            <w:left w:val="none" w:sz="0" w:space="0" w:color="auto"/>
            <w:bottom w:val="none" w:sz="0" w:space="0" w:color="auto"/>
            <w:right w:val="none" w:sz="0" w:space="0" w:color="auto"/>
          </w:divBdr>
        </w:div>
        <w:div w:id="772748988">
          <w:marLeft w:val="480"/>
          <w:marRight w:val="0"/>
          <w:marTop w:val="0"/>
          <w:marBottom w:val="0"/>
          <w:divBdr>
            <w:top w:val="none" w:sz="0" w:space="0" w:color="auto"/>
            <w:left w:val="none" w:sz="0" w:space="0" w:color="auto"/>
            <w:bottom w:val="none" w:sz="0" w:space="0" w:color="auto"/>
            <w:right w:val="none" w:sz="0" w:space="0" w:color="auto"/>
          </w:divBdr>
        </w:div>
        <w:div w:id="774642053">
          <w:marLeft w:val="480"/>
          <w:marRight w:val="0"/>
          <w:marTop w:val="0"/>
          <w:marBottom w:val="0"/>
          <w:divBdr>
            <w:top w:val="none" w:sz="0" w:space="0" w:color="auto"/>
            <w:left w:val="none" w:sz="0" w:space="0" w:color="auto"/>
            <w:bottom w:val="none" w:sz="0" w:space="0" w:color="auto"/>
            <w:right w:val="none" w:sz="0" w:space="0" w:color="auto"/>
          </w:divBdr>
        </w:div>
        <w:div w:id="843783089">
          <w:marLeft w:val="480"/>
          <w:marRight w:val="0"/>
          <w:marTop w:val="0"/>
          <w:marBottom w:val="0"/>
          <w:divBdr>
            <w:top w:val="none" w:sz="0" w:space="0" w:color="auto"/>
            <w:left w:val="none" w:sz="0" w:space="0" w:color="auto"/>
            <w:bottom w:val="none" w:sz="0" w:space="0" w:color="auto"/>
            <w:right w:val="none" w:sz="0" w:space="0" w:color="auto"/>
          </w:divBdr>
        </w:div>
        <w:div w:id="1052996129">
          <w:marLeft w:val="480"/>
          <w:marRight w:val="0"/>
          <w:marTop w:val="0"/>
          <w:marBottom w:val="0"/>
          <w:divBdr>
            <w:top w:val="none" w:sz="0" w:space="0" w:color="auto"/>
            <w:left w:val="none" w:sz="0" w:space="0" w:color="auto"/>
            <w:bottom w:val="none" w:sz="0" w:space="0" w:color="auto"/>
            <w:right w:val="none" w:sz="0" w:space="0" w:color="auto"/>
          </w:divBdr>
        </w:div>
        <w:div w:id="1209801264">
          <w:marLeft w:val="480"/>
          <w:marRight w:val="0"/>
          <w:marTop w:val="0"/>
          <w:marBottom w:val="0"/>
          <w:divBdr>
            <w:top w:val="none" w:sz="0" w:space="0" w:color="auto"/>
            <w:left w:val="none" w:sz="0" w:space="0" w:color="auto"/>
            <w:bottom w:val="none" w:sz="0" w:space="0" w:color="auto"/>
            <w:right w:val="none" w:sz="0" w:space="0" w:color="auto"/>
          </w:divBdr>
        </w:div>
        <w:div w:id="1284924901">
          <w:marLeft w:val="480"/>
          <w:marRight w:val="0"/>
          <w:marTop w:val="0"/>
          <w:marBottom w:val="0"/>
          <w:divBdr>
            <w:top w:val="none" w:sz="0" w:space="0" w:color="auto"/>
            <w:left w:val="none" w:sz="0" w:space="0" w:color="auto"/>
            <w:bottom w:val="none" w:sz="0" w:space="0" w:color="auto"/>
            <w:right w:val="none" w:sz="0" w:space="0" w:color="auto"/>
          </w:divBdr>
        </w:div>
        <w:div w:id="1307853859">
          <w:marLeft w:val="480"/>
          <w:marRight w:val="0"/>
          <w:marTop w:val="0"/>
          <w:marBottom w:val="0"/>
          <w:divBdr>
            <w:top w:val="none" w:sz="0" w:space="0" w:color="auto"/>
            <w:left w:val="none" w:sz="0" w:space="0" w:color="auto"/>
            <w:bottom w:val="none" w:sz="0" w:space="0" w:color="auto"/>
            <w:right w:val="none" w:sz="0" w:space="0" w:color="auto"/>
          </w:divBdr>
        </w:div>
        <w:div w:id="1347053327">
          <w:marLeft w:val="480"/>
          <w:marRight w:val="0"/>
          <w:marTop w:val="0"/>
          <w:marBottom w:val="0"/>
          <w:divBdr>
            <w:top w:val="none" w:sz="0" w:space="0" w:color="auto"/>
            <w:left w:val="none" w:sz="0" w:space="0" w:color="auto"/>
            <w:bottom w:val="none" w:sz="0" w:space="0" w:color="auto"/>
            <w:right w:val="none" w:sz="0" w:space="0" w:color="auto"/>
          </w:divBdr>
        </w:div>
        <w:div w:id="1378091360">
          <w:marLeft w:val="480"/>
          <w:marRight w:val="0"/>
          <w:marTop w:val="0"/>
          <w:marBottom w:val="0"/>
          <w:divBdr>
            <w:top w:val="none" w:sz="0" w:space="0" w:color="auto"/>
            <w:left w:val="none" w:sz="0" w:space="0" w:color="auto"/>
            <w:bottom w:val="none" w:sz="0" w:space="0" w:color="auto"/>
            <w:right w:val="none" w:sz="0" w:space="0" w:color="auto"/>
          </w:divBdr>
        </w:div>
        <w:div w:id="1412657747">
          <w:marLeft w:val="480"/>
          <w:marRight w:val="0"/>
          <w:marTop w:val="0"/>
          <w:marBottom w:val="0"/>
          <w:divBdr>
            <w:top w:val="none" w:sz="0" w:space="0" w:color="auto"/>
            <w:left w:val="none" w:sz="0" w:space="0" w:color="auto"/>
            <w:bottom w:val="none" w:sz="0" w:space="0" w:color="auto"/>
            <w:right w:val="none" w:sz="0" w:space="0" w:color="auto"/>
          </w:divBdr>
        </w:div>
        <w:div w:id="1425684570">
          <w:marLeft w:val="480"/>
          <w:marRight w:val="0"/>
          <w:marTop w:val="0"/>
          <w:marBottom w:val="0"/>
          <w:divBdr>
            <w:top w:val="none" w:sz="0" w:space="0" w:color="auto"/>
            <w:left w:val="none" w:sz="0" w:space="0" w:color="auto"/>
            <w:bottom w:val="none" w:sz="0" w:space="0" w:color="auto"/>
            <w:right w:val="none" w:sz="0" w:space="0" w:color="auto"/>
          </w:divBdr>
        </w:div>
        <w:div w:id="1460100371">
          <w:marLeft w:val="480"/>
          <w:marRight w:val="0"/>
          <w:marTop w:val="0"/>
          <w:marBottom w:val="0"/>
          <w:divBdr>
            <w:top w:val="none" w:sz="0" w:space="0" w:color="auto"/>
            <w:left w:val="none" w:sz="0" w:space="0" w:color="auto"/>
            <w:bottom w:val="none" w:sz="0" w:space="0" w:color="auto"/>
            <w:right w:val="none" w:sz="0" w:space="0" w:color="auto"/>
          </w:divBdr>
        </w:div>
        <w:div w:id="1511601520">
          <w:marLeft w:val="480"/>
          <w:marRight w:val="0"/>
          <w:marTop w:val="0"/>
          <w:marBottom w:val="0"/>
          <w:divBdr>
            <w:top w:val="none" w:sz="0" w:space="0" w:color="auto"/>
            <w:left w:val="none" w:sz="0" w:space="0" w:color="auto"/>
            <w:bottom w:val="none" w:sz="0" w:space="0" w:color="auto"/>
            <w:right w:val="none" w:sz="0" w:space="0" w:color="auto"/>
          </w:divBdr>
        </w:div>
        <w:div w:id="1609390429">
          <w:marLeft w:val="480"/>
          <w:marRight w:val="0"/>
          <w:marTop w:val="0"/>
          <w:marBottom w:val="0"/>
          <w:divBdr>
            <w:top w:val="none" w:sz="0" w:space="0" w:color="auto"/>
            <w:left w:val="none" w:sz="0" w:space="0" w:color="auto"/>
            <w:bottom w:val="none" w:sz="0" w:space="0" w:color="auto"/>
            <w:right w:val="none" w:sz="0" w:space="0" w:color="auto"/>
          </w:divBdr>
        </w:div>
        <w:div w:id="1623730304">
          <w:marLeft w:val="480"/>
          <w:marRight w:val="0"/>
          <w:marTop w:val="0"/>
          <w:marBottom w:val="0"/>
          <w:divBdr>
            <w:top w:val="none" w:sz="0" w:space="0" w:color="auto"/>
            <w:left w:val="none" w:sz="0" w:space="0" w:color="auto"/>
            <w:bottom w:val="none" w:sz="0" w:space="0" w:color="auto"/>
            <w:right w:val="none" w:sz="0" w:space="0" w:color="auto"/>
          </w:divBdr>
        </w:div>
        <w:div w:id="1664116567">
          <w:marLeft w:val="480"/>
          <w:marRight w:val="0"/>
          <w:marTop w:val="0"/>
          <w:marBottom w:val="0"/>
          <w:divBdr>
            <w:top w:val="none" w:sz="0" w:space="0" w:color="auto"/>
            <w:left w:val="none" w:sz="0" w:space="0" w:color="auto"/>
            <w:bottom w:val="none" w:sz="0" w:space="0" w:color="auto"/>
            <w:right w:val="none" w:sz="0" w:space="0" w:color="auto"/>
          </w:divBdr>
        </w:div>
        <w:div w:id="1794598005">
          <w:marLeft w:val="480"/>
          <w:marRight w:val="0"/>
          <w:marTop w:val="0"/>
          <w:marBottom w:val="0"/>
          <w:divBdr>
            <w:top w:val="none" w:sz="0" w:space="0" w:color="auto"/>
            <w:left w:val="none" w:sz="0" w:space="0" w:color="auto"/>
            <w:bottom w:val="none" w:sz="0" w:space="0" w:color="auto"/>
            <w:right w:val="none" w:sz="0" w:space="0" w:color="auto"/>
          </w:divBdr>
        </w:div>
        <w:div w:id="1931085035">
          <w:marLeft w:val="480"/>
          <w:marRight w:val="0"/>
          <w:marTop w:val="0"/>
          <w:marBottom w:val="0"/>
          <w:divBdr>
            <w:top w:val="none" w:sz="0" w:space="0" w:color="auto"/>
            <w:left w:val="none" w:sz="0" w:space="0" w:color="auto"/>
            <w:bottom w:val="none" w:sz="0" w:space="0" w:color="auto"/>
            <w:right w:val="none" w:sz="0" w:space="0" w:color="auto"/>
          </w:divBdr>
        </w:div>
        <w:div w:id="1950162866">
          <w:marLeft w:val="480"/>
          <w:marRight w:val="0"/>
          <w:marTop w:val="0"/>
          <w:marBottom w:val="0"/>
          <w:divBdr>
            <w:top w:val="none" w:sz="0" w:space="0" w:color="auto"/>
            <w:left w:val="none" w:sz="0" w:space="0" w:color="auto"/>
            <w:bottom w:val="none" w:sz="0" w:space="0" w:color="auto"/>
            <w:right w:val="none" w:sz="0" w:space="0" w:color="auto"/>
          </w:divBdr>
        </w:div>
        <w:div w:id="1966621758">
          <w:marLeft w:val="480"/>
          <w:marRight w:val="0"/>
          <w:marTop w:val="0"/>
          <w:marBottom w:val="0"/>
          <w:divBdr>
            <w:top w:val="none" w:sz="0" w:space="0" w:color="auto"/>
            <w:left w:val="none" w:sz="0" w:space="0" w:color="auto"/>
            <w:bottom w:val="none" w:sz="0" w:space="0" w:color="auto"/>
            <w:right w:val="none" w:sz="0" w:space="0" w:color="auto"/>
          </w:divBdr>
        </w:div>
        <w:div w:id="1971008628">
          <w:marLeft w:val="480"/>
          <w:marRight w:val="0"/>
          <w:marTop w:val="0"/>
          <w:marBottom w:val="0"/>
          <w:divBdr>
            <w:top w:val="none" w:sz="0" w:space="0" w:color="auto"/>
            <w:left w:val="none" w:sz="0" w:space="0" w:color="auto"/>
            <w:bottom w:val="none" w:sz="0" w:space="0" w:color="auto"/>
            <w:right w:val="none" w:sz="0" w:space="0" w:color="auto"/>
          </w:divBdr>
        </w:div>
        <w:div w:id="1983339850">
          <w:marLeft w:val="480"/>
          <w:marRight w:val="0"/>
          <w:marTop w:val="0"/>
          <w:marBottom w:val="0"/>
          <w:divBdr>
            <w:top w:val="none" w:sz="0" w:space="0" w:color="auto"/>
            <w:left w:val="none" w:sz="0" w:space="0" w:color="auto"/>
            <w:bottom w:val="none" w:sz="0" w:space="0" w:color="auto"/>
            <w:right w:val="none" w:sz="0" w:space="0" w:color="auto"/>
          </w:divBdr>
        </w:div>
        <w:div w:id="2001537872">
          <w:marLeft w:val="480"/>
          <w:marRight w:val="0"/>
          <w:marTop w:val="0"/>
          <w:marBottom w:val="0"/>
          <w:divBdr>
            <w:top w:val="none" w:sz="0" w:space="0" w:color="auto"/>
            <w:left w:val="none" w:sz="0" w:space="0" w:color="auto"/>
            <w:bottom w:val="none" w:sz="0" w:space="0" w:color="auto"/>
            <w:right w:val="none" w:sz="0" w:space="0" w:color="auto"/>
          </w:divBdr>
        </w:div>
        <w:div w:id="2022319664">
          <w:marLeft w:val="480"/>
          <w:marRight w:val="0"/>
          <w:marTop w:val="0"/>
          <w:marBottom w:val="0"/>
          <w:divBdr>
            <w:top w:val="none" w:sz="0" w:space="0" w:color="auto"/>
            <w:left w:val="none" w:sz="0" w:space="0" w:color="auto"/>
            <w:bottom w:val="none" w:sz="0" w:space="0" w:color="auto"/>
            <w:right w:val="none" w:sz="0" w:space="0" w:color="auto"/>
          </w:divBdr>
        </w:div>
        <w:div w:id="2055500932">
          <w:marLeft w:val="480"/>
          <w:marRight w:val="0"/>
          <w:marTop w:val="0"/>
          <w:marBottom w:val="0"/>
          <w:divBdr>
            <w:top w:val="none" w:sz="0" w:space="0" w:color="auto"/>
            <w:left w:val="none" w:sz="0" w:space="0" w:color="auto"/>
            <w:bottom w:val="none" w:sz="0" w:space="0" w:color="auto"/>
            <w:right w:val="none" w:sz="0" w:space="0" w:color="auto"/>
          </w:divBdr>
        </w:div>
        <w:div w:id="2102288294">
          <w:marLeft w:val="480"/>
          <w:marRight w:val="0"/>
          <w:marTop w:val="0"/>
          <w:marBottom w:val="0"/>
          <w:divBdr>
            <w:top w:val="none" w:sz="0" w:space="0" w:color="auto"/>
            <w:left w:val="none" w:sz="0" w:space="0" w:color="auto"/>
            <w:bottom w:val="none" w:sz="0" w:space="0" w:color="auto"/>
            <w:right w:val="none" w:sz="0" w:space="0" w:color="auto"/>
          </w:divBdr>
        </w:div>
        <w:div w:id="2110932682">
          <w:marLeft w:val="480"/>
          <w:marRight w:val="0"/>
          <w:marTop w:val="0"/>
          <w:marBottom w:val="0"/>
          <w:divBdr>
            <w:top w:val="none" w:sz="0" w:space="0" w:color="auto"/>
            <w:left w:val="none" w:sz="0" w:space="0" w:color="auto"/>
            <w:bottom w:val="none" w:sz="0" w:space="0" w:color="auto"/>
            <w:right w:val="none" w:sz="0" w:space="0" w:color="auto"/>
          </w:divBdr>
        </w:div>
      </w:divsChild>
    </w:div>
    <w:div w:id="249627121">
      <w:bodyDiv w:val="1"/>
      <w:marLeft w:val="0"/>
      <w:marRight w:val="0"/>
      <w:marTop w:val="0"/>
      <w:marBottom w:val="0"/>
      <w:divBdr>
        <w:top w:val="none" w:sz="0" w:space="0" w:color="auto"/>
        <w:left w:val="none" w:sz="0" w:space="0" w:color="auto"/>
        <w:bottom w:val="none" w:sz="0" w:space="0" w:color="auto"/>
        <w:right w:val="none" w:sz="0" w:space="0" w:color="auto"/>
      </w:divBdr>
    </w:div>
    <w:div w:id="249778261">
      <w:bodyDiv w:val="1"/>
      <w:marLeft w:val="0"/>
      <w:marRight w:val="0"/>
      <w:marTop w:val="0"/>
      <w:marBottom w:val="0"/>
      <w:divBdr>
        <w:top w:val="none" w:sz="0" w:space="0" w:color="auto"/>
        <w:left w:val="none" w:sz="0" w:space="0" w:color="auto"/>
        <w:bottom w:val="none" w:sz="0" w:space="0" w:color="auto"/>
        <w:right w:val="none" w:sz="0" w:space="0" w:color="auto"/>
      </w:divBdr>
    </w:div>
    <w:div w:id="249824045">
      <w:bodyDiv w:val="1"/>
      <w:marLeft w:val="0"/>
      <w:marRight w:val="0"/>
      <w:marTop w:val="0"/>
      <w:marBottom w:val="0"/>
      <w:divBdr>
        <w:top w:val="none" w:sz="0" w:space="0" w:color="auto"/>
        <w:left w:val="none" w:sz="0" w:space="0" w:color="auto"/>
        <w:bottom w:val="none" w:sz="0" w:space="0" w:color="auto"/>
        <w:right w:val="none" w:sz="0" w:space="0" w:color="auto"/>
      </w:divBdr>
      <w:divsChild>
        <w:div w:id="36861107">
          <w:marLeft w:val="480"/>
          <w:marRight w:val="0"/>
          <w:marTop w:val="0"/>
          <w:marBottom w:val="0"/>
          <w:divBdr>
            <w:top w:val="none" w:sz="0" w:space="0" w:color="auto"/>
            <w:left w:val="none" w:sz="0" w:space="0" w:color="auto"/>
            <w:bottom w:val="none" w:sz="0" w:space="0" w:color="auto"/>
            <w:right w:val="none" w:sz="0" w:space="0" w:color="auto"/>
          </w:divBdr>
        </w:div>
        <w:div w:id="183137518">
          <w:marLeft w:val="480"/>
          <w:marRight w:val="0"/>
          <w:marTop w:val="0"/>
          <w:marBottom w:val="0"/>
          <w:divBdr>
            <w:top w:val="none" w:sz="0" w:space="0" w:color="auto"/>
            <w:left w:val="none" w:sz="0" w:space="0" w:color="auto"/>
            <w:bottom w:val="none" w:sz="0" w:space="0" w:color="auto"/>
            <w:right w:val="none" w:sz="0" w:space="0" w:color="auto"/>
          </w:divBdr>
        </w:div>
        <w:div w:id="525145513">
          <w:marLeft w:val="480"/>
          <w:marRight w:val="0"/>
          <w:marTop w:val="0"/>
          <w:marBottom w:val="0"/>
          <w:divBdr>
            <w:top w:val="none" w:sz="0" w:space="0" w:color="auto"/>
            <w:left w:val="none" w:sz="0" w:space="0" w:color="auto"/>
            <w:bottom w:val="none" w:sz="0" w:space="0" w:color="auto"/>
            <w:right w:val="none" w:sz="0" w:space="0" w:color="auto"/>
          </w:divBdr>
        </w:div>
        <w:div w:id="869074705">
          <w:marLeft w:val="480"/>
          <w:marRight w:val="0"/>
          <w:marTop w:val="0"/>
          <w:marBottom w:val="0"/>
          <w:divBdr>
            <w:top w:val="none" w:sz="0" w:space="0" w:color="auto"/>
            <w:left w:val="none" w:sz="0" w:space="0" w:color="auto"/>
            <w:bottom w:val="none" w:sz="0" w:space="0" w:color="auto"/>
            <w:right w:val="none" w:sz="0" w:space="0" w:color="auto"/>
          </w:divBdr>
        </w:div>
        <w:div w:id="917665852">
          <w:marLeft w:val="480"/>
          <w:marRight w:val="0"/>
          <w:marTop w:val="0"/>
          <w:marBottom w:val="0"/>
          <w:divBdr>
            <w:top w:val="none" w:sz="0" w:space="0" w:color="auto"/>
            <w:left w:val="none" w:sz="0" w:space="0" w:color="auto"/>
            <w:bottom w:val="none" w:sz="0" w:space="0" w:color="auto"/>
            <w:right w:val="none" w:sz="0" w:space="0" w:color="auto"/>
          </w:divBdr>
        </w:div>
        <w:div w:id="1955403202">
          <w:marLeft w:val="480"/>
          <w:marRight w:val="0"/>
          <w:marTop w:val="0"/>
          <w:marBottom w:val="0"/>
          <w:divBdr>
            <w:top w:val="none" w:sz="0" w:space="0" w:color="auto"/>
            <w:left w:val="none" w:sz="0" w:space="0" w:color="auto"/>
            <w:bottom w:val="none" w:sz="0" w:space="0" w:color="auto"/>
            <w:right w:val="none" w:sz="0" w:space="0" w:color="auto"/>
          </w:divBdr>
        </w:div>
        <w:div w:id="1987978109">
          <w:marLeft w:val="480"/>
          <w:marRight w:val="0"/>
          <w:marTop w:val="0"/>
          <w:marBottom w:val="0"/>
          <w:divBdr>
            <w:top w:val="none" w:sz="0" w:space="0" w:color="auto"/>
            <w:left w:val="none" w:sz="0" w:space="0" w:color="auto"/>
            <w:bottom w:val="none" w:sz="0" w:space="0" w:color="auto"/>
            <w:right w:val="none" w:sz="0" w:space="0" w:color="auto"/>
          </w:divBdr>
        </w:div>
      </w:divsChild>
    </w:div>
    <w:div w:id="249974959">
      <w:bodyDiv w:val="1"/>
      <w:marLeft w:val="0"/>
      <w:marRight w:val="0"/>
      <w:marTop w:val="0"/>
      <w:marBottom w:val="0"/>
      <w:divBdr>
        <w:top w:val="none" w:sz="0" w:space="0" w:color="auto"/>
        <w:left w:val="none" w:sz="0" w:space="0" w:color="auto"/>
        <w:bottom w:val="none" w:sz="0" w:space="0" w:color="auto"/>
        <w:right w:val="none" w:sz="0" w:space="0" w:color="auto"/>
      </w:divBdr>
    </w:div>
    <w:div w:id="250357793">
      <w:bodyDiv w:val="1"/>
      <w:marLeft w:val="0"/>
      <w:marRight w:val="0"/>
      <w:marTop w:val="0"/>
      <w:marBottom w:val="0"/>
      <w:divBdr>
        <w:top w:val="none" w:sz="0" w:space="0" w:color="auto"/>
        <w:left w:val="none" w:sz="0" w:space="0" w:color="auto"/>
        <w:bottom w:val="none" w:sz="0" w:space="0" w:color="auto"/>
        <w:right w:val="none" w:sz="0" w:space="0" w:color="auto"/>
      </w:divBdr>
    </w:div>
    <w:div w:id="250432117">
      <w:bodyDiv w:val="1"/>
      <w:marLeft w:val="0"/>
      <w:marRight w:val="0"/>
      <w:marTop w:val="0"/>
      <w:marBottom w:val="0"/>
      <w:divBdr>
        <w:top w:val="none" w:sz="0" w:space="0" w:color="auto"/>
        <w:left w:val="none" w:sz="0" w:space="0" w:color="auto"/>
        <w:bottom w:val="none" w:sz="0" w:space="0" w:color="auto"/>
        <w:right w:val="none" w:sz="0" w:space="0" w:color="auto"/>
      </w:divBdr>
    </w:div>
    <w:div w:id="250547451">
      <w:bodyDiv w:val="1"/>
      <w:marLeft w:val="0"/>
      <w:marRight w:val="0"/>
      <w:marTop w:val="0"/>
      <w:marBottom w:val="0"/>
      <w:divBdr>
        <w:top w:val="none" w:sz="0" w:space="0" w:color="auto"/>
        <w:left w:val="none" w:sz="0" w:space="0" w:color="auto"/>
        <w:bottom w:val="none" w:sz="0" w:space="0" w:color="auto"/>
        <w:right w:val="none" w:sz="0" w:space="0" w:color="auto"/>
      </w:divBdr>
    </w:div>
    <w:div w:id="250628962">
      <w:bodyDiv w:val="1"/>
      <w:marLeft w:val="0"/>
      <w:marRight w:val="0"/>
      <w:marTop w:val="0"/>
      <w:marBottom w:val="0"/>
      <w:divBdr>
        <w:top w:val="none" w:sz="0" w:space="0" w:color="auto"/>
        <w:left w:val="none" w:sz="0" w:space="0" w:color="auto"/>
        <w:bottom w:val="none" w:sz="0" w:space="0" w:color="auto"/>
        <w:right w:val="none" w:sz="0" w:space="0" w:color="auto"/>
      </w:divBdr>
    </w:div>
    <w:div w:id="250700498">
      <w:bodyDiv w:val="1"/>
      <w:marLeft w:val="0"/>
      <w:marRight w:val="0"/>
      <w:marTop w:val="0"/>
      <w:marBottom w:val="0"/>
      <w:divBdr>
        <w:top w:val="none" w:sz="0" w:space="0" w:color="auto"/>
        <w:left w:val="none" w:sz="0" w:space="0" w:color="auto"/>
        <w:bottom w:val="none" w:sz="0" w:space="0" w:color="auto"/>
        <w:right w:val="none" w:sz="0" w:space="0" w:color="auto"/>
      </w:divBdr>
    </w:div>
    <w:div w:id="251087382">
      <w:bodyDiv w:val="1"/>
      <w:marLeft w:val="0"/>
      <w:marRight w:val="0"/>
      <w:marTop w:val="0"/>
      <w:marBottom w:val="0"/>
      <w:divBdr>
        <w:top w:val="none" w:sz="0" w:space="0" w:color="auto"/>
        <w:left w:val="none" w:sz="0" w:space="0" w:color="auto"/>
        <w:bottom w:val="none" w:sz="0" w:space="0" w:color="auto"/>
        <w:right w:val="none" w:sz="0" w:space="0" w:color="auto"/>
      </w:divBdr>
    </w:div>
    <w:div w:id="251159957">
      <w:bodyDiv w:val="1"/>
      <w:marLeft w:val="0"/>
      <w:marRight w:val="0"/>
      <w:marTop w:val="0"/>
      <w:marBottom w:val="0"/>
      <w:divBdr>
        <w:top w:val="none" w:sz="0" w:space="0" w:color="auto"/>
        <w:left w:val="none" w:sz="0" w:space="0" w:color="auto"/>
        <w:bottom w:val="none" w:sz="0" w:space="0" w:color="auto"/>
        <w:right w:val="none" w:sz="0" w:space="0" w:color="auto"/>
      </w:divBdr>
    </w:div>
    <w:div w:id="251668327">
      <w:bodyDiv w:val="1"/>
      <w:marLeft w:val="0"/>
      <w:marRight w:val="0"/>
      <w:marTop w:val="0"/>
      <w:marBottom w:val="0"/>
      <w:divBdr>
        <w:top w:val="none" w:sz="0" w:space="0" w:color="auto"/>
        <w:left w:val="none" w:sz="0" w:space="0" w:color="auto"/>
        <w:bottom w:val="none" w:sz="0" w:space="0" w:color="auto"/>
        <w:right w:val="none" w:sz="0" w:space="0" w:color="auto"/>
      </w:divBdr>
    </w:div>
    <w:div w:id="251739858">
      <w:bodyDiv w:val="1"/>
      <w:marLeft w:val="0"/>
      <w:marRight w:val="0"/>
      <w:marTop w:val="0"/>
      <w:marBottom w:val="0"/>
      <w:divBdr>
        <w:top w:val="none" w:sz="0" w:space="0" w:color="auto"/>
        <w:left w:val="none" w:sz="0" w:space="0" w:color="auto"/>
        <w:bottom w:val="none" w:sz="0" w:space="0" w:color="auto"/>
        <w:right w:val="none" w:sz="0" w:space="0" w:color="auto"/>
      </w:divBdr>
      <w:divsChild>
        <w:div w:id="20399823">
          <w:marLeft w:val="480"/>
          <w:marRight w:val="0"/>
          <w:marTop w:val="0"/>
          <w:marBottom w:val="0"/>
          <w:divBdr>
            <w:top w:val="none" w:sz="0" w:space="0" w:color="auto"/>
            <w:left w:val="none" w:sz="0" w:space="0" w:color="auto"/>
            <w:bottom w:val="none" w:sz="0" w:space="0" w:color="auto"/>
            <w:right w:val="none" w:sz="0" w:space="0" w:color="auto"/>
          </w:divBdr>
        </w:div>
        <w:div w:id="55393621">
          <w:marLeft w:val="480"/>
          <w:marRight w:val="0"/>
          <w:marTop w:val="0"/>
          <w:marBottom w:val="0"/>
          <w:divBdr>
            <w:top w:val="none" w:sz="0" w:space="0" w:color="auto"/>
            <w:left w:val="none" w:sz="0" w:space="0" w:color="auto"/>
            <w:bottom w:val="none" w:sz="0" w:space="0" w:color="auto"/>
            <w:right w:val="none" w:sz="0" w:space="0" w:color="auto"/>
          </w:divBdr>
        </w:div>
        <w:div w:id="143007267">
          <w:marLeft w:val="480"/>
          <w:marRight w:val="0"/>
          <w:marTop w:val="0"/>
          <w:marBottom w:val="0"/>
          <w:divBdr>
            <w:top w:val="none" w:sz="0" w:space="0" w:color="auto"/>
            <w:left w:val="none" w:sz="0" w:space="0" w:color="auto"/>
            <w:bottom w:val="none" w:sz="0" w:space="0" w:color="auto"/>
            <w:right w:val="none" w:sz="0" w:space="0" w:color="auto"/>
          </w:divBdr>
        </w:div>
        <w:div w:id="284429690">
          <w:marLeft w:val="480"/>
          <w:marRight w:val="0"/>
          <w:marTop w:val="0"/>
          <w:marBottom w:val="0"/>
          <w:divBdr>
            <w:top w:val="none" w:sz="0" w:space="0" w:color="auto"/>
            <w:left w:val="none" w:sz="0" w:space="0" w:color="auto"/>
            <w:bottom w:val="none" w:sz="0" w:space="0" w:color="auto"/>
            <w:right w:val="none" w:sz="0" w:space="0" w:color="auto"/>
          </w:divBdr>
        </w:div>
        <w:div w:id="331179060">
          <w:marLeft w:val="480"/>
          <w:marRight w:val="0"/>
          <w:marTop w:val="0"/>
          <w:marBottom w:val="0"/>
          <w:divBdr>
            <w:top w:val="none" w:sz="0" w:space="0" w:color="auto"/>
            <w:left w:val="none" w:sz="0" w:space="0" w:color="auto"/>
            <w:bottom w:val="none" w:sz="0" w:space="0" w:color="auto"/>
            <w:right w:val="none" w:sz="0" w:space="0" w:color="auto"/>
          </w:divBdr>
        </w:div>
        <w:div w:id="366373066">
          <w:marLeft w:val="480"/>
          <w:marRight w:val="0"/>
          <w:marTop w:val="0"/>
          <w:marBottom w:val="0"/>
          <w:divBdr>
            <w:top w:val="none" w:sz="0" w:space="0" w:color="auto"/>
            <w:left w:val="none" w:sz="0" w:space="0" w:color="auto"/>
            <w:bottom w:val="none" w:sz="0" w:space="0" w:color="auto"/>
            <w:right w:val="none" w:sz="0" w:space="0" w:color="auto"/>
          </w:divBdr>
        </w:div>
        <w:div w:id="374086838">
          <w:marLeft w:val="480"/>
          <w:marRight w:val="0"/>
          <w:marTop w:val="0"/>
          <w:marBottom w:val="0"/>
          <w:divBdr>
            <w:top w:val="none" w:sz="0" w:space="0" w:color="auto"/>
            <w:left w:val="none" w:sz="0" w:space="0" w:color="auto"/>
            <w:bottom w:val="none" w:sz="0" w:space="0" w:color="auto"/>
            <w:right w:val="none" w:sz="0" w:space="0" w:color="auto"/>
          </w:divBdr>
        </w:div>
        <w:div w:id="560215007">
          <w:marLeft w:val="480"/>
          <w:marRight w:val="0"/>
          <w:marTop w:val="0"/>
          <w:marBottom w:val="0"/>
          <w:divBdr>
            <w:top w:val="none" w:sz="0" w:space="0" w:color="auto"/>
            <w:left w:val="none" w:sz="0" w:space="0" w:color="auto"/>
            <w:bottom w:val="none" w:sz="0" w:space="0" w:color="auto"/>
            <w:right w:val="none" w:sz="0" w:space="0" w:color="auto"/>
          </w:divBdr>
        </w:div>
        <w:div w:id="571699445">
          <w:marLeft w:val="480"/>
          <w:marRight w:val="0"/>
          <w:marTop w:val="0"/>
          <w:marBottom w:val="0"/>
          <w:divBdr>
            <w:top w:val="none" w:sz="0" w:space="0" w:color="auto"/>
            <w:left w:val="none" w:sz="0" w:space="0" w:color="auto"/>
            <w:bottom w:val="none" w:sz="0" w:space="0" w:color="auto"/>
            <w:right w:val="none" w:sz="0" w:space="0" w:color="auto"/>
          </w:divBdr>
        </w:div>
        <w:div w:id="603151636">
          <w:marLeft w:val="480"/>
          <w:marRight w:val="0"/>
          <w:marTop w:val="0"/>
          <w:marBottom w:val="0"/>
          <w:divBdr>
            <w:top w:val="none" w:sz="0" w:space="0" w:color="auto"/>
            <w:left w:val="none" w:sz="0" w:space="0" w:color="auto"/>
            <w:bottom w:val="none" w:sz="0" w:space="0" w:color="auto"/>
            <w:right w:val="none" w:sz="0" w:space="0" w:color="auto"/>
          </w:divBdr>
        </w:div>
        <w:div w:id="697002948">
          <w:marLeft w:val="480"/>
          <w:marRight w:val="0"/>
          <w:marTop w:val="0"/>
          <w:marBottom w:val="0"/>
          <w:divBdr>
            <w:top w:val="none" w:sz="0" w:space="0" w:color="auto"/>
            <w:left w:val="none" w:sz="0" w:space="0" w:color="auto"/>
            <w:bottom w:val="none" w:sz="0" w:space="0" w:color="auto"/>
            <w:right w:val="none" w:sz="0" w:space="0" w:color="auto"/>
          </w:divBdr>
        </w:div>
        <w:div w:id="746616694">
          <w:marLeft w:val="480"/>
          <w:marRight w:val="0"/>
          <w:marTop w:val="0"/>
          <w:marBottom w:val="0"/>
          <w:divBdr>
            <w:top w:val="none" w:sz="0" w:space="0" w:color="auto"/>
            <w:left w:val="none" w:sz="0" w:space="0" w:color="auto"/>
            <w:bottom w:val="none" w:sz="0" w:space="0" w:color="auto"/>
            <w:right w:val="none" w:sz="0" w:space="0" w:color="auto"/>
          </w:divBdr>
        </w:div>
        <w:div w:id="815604674">
          <w:marLeft w:val="480"/>
          <w:marRight w:val="0"/>
          <w:marTop w:val="0"/>
          <w:marBottom w:val="0"/>
          <w:divBdr>
            <w:top w:val="none" w:sz="0" w:space="0" w:color="auto"/>
            <w:left w:val="none" w:sz="0" w:space="0" w:color="auto"/>
            <w:bottom w:val="none" w:sz="0" w:space="0" w:color="auto"/>
            <w:right w:val="none" w:sz="0" w:space="0" w:color="auto"/>
          </w:divBdr>
        </w:div>
        <w:div w:id="936255011">
          <w:marLeft w:val="480"/>
          <w:marRight w:val="0"/>
          <w:marTop w:val="0"/>
          <w:marBottom w:val="0"/>
          <w:divBdr>
            <w:top w:val="none" w:sz="0" w:space="0" w:color="auto"/>
            <w:left w:val="none" w:sz="0" w:space="0" w:color="auto"/>
            <w:bottom w:val="none" w:sz="0" w:space="0" w:color="auto"/>
            <w:right w:val="none" w:sz="0" w:space="0" w:color="auto"/>
          </w:divBdr>
        </w:div>
        <w:div w:id="951518758">
          <w:marLeft w:val="480"/>
          <w:marRight w:val="0"/>
          <w:marTop w:val="0"/>
          <w:marBottom w:val="0"/>
          <w:divBdr>
            <w:top w:val="none" w:sz="0" w:space="0" w:color="auto"/>
            <w:left w:val="none" w:sz="0" w:space="0" w:color="auto"/>
            <w:bottom w:val="none" w:sz="0" w:space="0" w:color="auto"/>
            <w:right w:val="none" w:sz="0" w:space="0" w:color="auto"/>
          </w:divBdr>
        </w:div>
        <w:div w:id="1113597224">
          <w:marLeft w:val="480"/>
          <w:marRight w:val="0"/>
          <w:marTop w:val="0"/>
          <w:marBottom w:val="0"/>
          <w:divBdr>
            <w:top w:val="none" w:sz="0" w:space="0" w:color="auto"/>
            <w:left w:val="none" w:sz="0" w:space="0" w:color="auto"/>
            <w:bottom w:val="none" w:sz="0" w:space="0" w:color="auto"/>
            <w:right w:val="none" w:sz="0" w:space="0" w:color="auto"/>
          </w:divBdr>
        </w:div>
        <w:div w:id="1134104833">
          <w:marLeft w:val="480"/>
          <w:marRight w:val="0"/>
          <w:marTop w:val="0"/>
          <w:marBottom w:val="0"/>
          <w:divBdr>
            <w:top w:val="none" w:sz="0" w:space="0" w:color="auto"/>
            <w:left w:val="none" w:sz="0" w:space="0" w:color="auto"/>
            <w:bottom w:val="none" w:sz="0" w:space="0" w:color="auto"/>
            <w:right w:val="none" w:sz="0" w:space="0" w:color="auto"/>
          </w:divBdr>
        </w:div>
        <w:div w:id="1261067758">
          <w:marLeft w:val="480"/>
          <w:marRight w:val="0"/>
          <w:marTop w:val="0"/>
          <w:marBottom w:val="0"/>
          <w:divBdr>
            <w:top w:val="none" w:sz="0" w:space="0" w:color="auto"/>
            <w:left w:val="none" w:sz="0" w:space="0" w:color="auto"/>
            <w:bottom w:val="none" w:sz="0" w:space="0" w:color="auto"/>
            <w:right w:val="none" w:sz="0" w:space="0" w:color="auto"/>
          </w:divBdr>
        </w:div>
        <w:div w:id="1263025465">
          <w:marLeft w:val="480"/>
          <w:marRight w:val="0"/>
          <w:marTop w:val="0"/>
          <w:marBottom w:val="0"/>
          <w:divBdr>
            <w:top w:val="none" w:sz="0" w:space="0" w:color="auto"/>
            <w:left w:val="none" w:sz="0" w:space="0" w:color="auto"/>
            <w:bottom w:val="none" w:sz="0" w:space="0" w:color="auto"/>
            <w:right w:val="none" w:sz="0" w:space="0" w:color="auto"/>
          </w:divBdr>
        </w:div>
        <w:div w:id="1352534169">
          <w:marLeft w:val="480"/>
          <w:marRight w:val="0"/>
          <w:marTop w:val="0"/>
          <w:marBottom w:val="0"/>
          <w:divBdr>
            <w:top w:val="none" w:sz="0" w:space="0" w:color="auto"/>
            <w:left w:val="none" w:sz="0" w:space="0" w:color="auto"/>
            <w:bottom w:val="none" w:sz="0" w:space="0" w:color="auto"/>
            <w:right w:val="none" w:sz="0" w:space="0" w:color="auto"/>
          </w:divBdr>
        </w:div>
        <w:div w:id="1367949291">
          <w:marLeft w:val="480"/>
          <w:marRight w:val="0"/>
          <w:marTop w:val="0"/>
          <w:marBottom w:val="0"/>
          <w:divBdr>
            <w:top w:val="none" w:sz="0" w:space="0" w:color="auto"/>
            <w:left w:val="none" w:sz="0" w:space="0" w:color="auto"/>
            <w:bottom w:val="none" w:sz="0" w:space="0" w:color="auto"/>
            <w:right w:val="none" w:sz="0" w:space="0" w:color="auto"/>
          </w:divBdr>
        </w:div>
        <w:div w:id="1486356933">
          <w:marLeft w:val="480"/>
          <w:marRight w:val="0"/>
          <w:marTop w:val="0"/>
          <w:marBottom w:val="0"/>
          <w:divBdr>
            <w:top w:val="none" w:sz="0" w:space="0" w:color="auto"/>
            <w:left w:val="none" w:sz="0" w:space="0" w:color="auto"/>
            <w:bottom w:val="none" w:sz="0" w:space="0" w:color="auto"/>
            <w:right w:val="none" w:sz="0" w:space="0" w:color="auto"/>
          </w:divBdr>
        </w:div>
        <w:div w:id="1566455810">
          <w:marLeft w:val="480"/>
          <w:marRight w:val="0"/>
          <w:marTop w:val="0"/>
          <w:marBottom w:val="0"/>
          <w:divBdr>
            <w:top w:val="none" w:sz="0" w:space="0" w:color="auto"/>
            <w:left w:val="none" w:sz="0" w:space="0" w:color="auto"/>
            <w:bottom w:val="none" w:sz="0" w:space="0" w:color="auto"/>
            <w:right w:val="none" w:sz="0" w:space="0" w:color="auto"/>
          </w:divBdr>
        </w:div>
        <w:div w:id="1644195142">
          <w:marLeft w:val="480"/>
          <w:marRight w:val="0"/>
          <w:marTop w:val="0"/>
          <w:marBottom w:val="0"/>
          <w:divBdr>
            <w:top w:val="none" w:sz="0" w:space="0" w:color="auto"/>
            <w:left w:val="none" w:sz="0" w:space="0" w:color="auto"/>
            <w:bottom w:val="none" w:sz="0" w:space="0" w:color="auto"/>
            <w:right w:val="none" w:sz="0" w:space="0" w:color="auto"/>
          </w:divBdr>
        </w:div>
        <w:div w:id="1656256807">
          <w:marLeft w:val="480"/>
          <w:marRight w:val="0"/>
          <w:marTop w:val="0"/>
          <w:marBottom w:val="0"/>
          <w:divBdr>
            <w:top w:val="none" w:sz="0" w:space="0" w:color="auto"/>
            <w:left w:val="none" w:sz="0" w:space="0" w:color="auto"/>
            <w:bottom w:val="none" w:sz="0" w:space="0" w:color="auto"/>
            <w:right w:val="none" w:sz="0" w:space="0" w:color="auto"/>
          </w:divBdr>
        </w:div>
        <w:div w:id="1715807721">
          <w:marLeft w:val="480"/>
          <w:marRight w:val="0"/>
          <w:marTop w:val="0"/>
          <w:marBottom w:val="0"/>
          <w:divBdr>
            <w:top w:val="none" w:sz="0" w:space="0" w:color="auto"/>
            <w:left w:val="none" w:sz="0" w:space="0" w:color="auto"/>
            <w:bottom w:val="none" w:sz="0" w:space="0" w:color="auto"/>
            <w:right w:val="none" w:sz="0" w:space="0" w:color="auto"/>
          </w:divBdr>
        </w:div>
        <w:div w:id="1779180786">
          <w:marLeft w:val="480"/>
          <w:marRight w:val="0"/>
          <w:marTop w:val="0"/>
          <w:marBottom w:val="0"/>
          <w:divBdr>
            <w:top w:val="none" w:sz="0" w:space="0" w:color="auto"/>
            <w:left w:val="none" w:sz="0" w:space="0" w:color="auto"/>
            <w:bottom w:val="none" w:sz="0" w:space="0" w:color="auto"/>
            <w:right w:val="none" w:sz="0" w:space="0" w:color="auto"/>
          </w:divBdr>
        </w:div>
        <w:div w:id="1803692438">
          <w:marLeft w:val="480"/>
          <w:marRight w:val="0"/>
          <w:marTop w:val="0"/>
          <w:marBottom w:val="0"/>
          <w:divBdr>
            <w:top w:val="none" w:sz="0" w:space="0" w:color="auto"/>
            <w:left w:val="none" w:sz="0" w:space="0" w:color="auto"/>
            <w:bottom w:val="none" w:sz="0" w:space="0" w:color="auto"/>
            <w:right w:val="none" w:sz="0" w:space="0" w:color="auto"/>
          </w:divBdr>
        </w:div>
        <w:div w:id="1822699431">
          <w:marLeft w:val="480"/>
          <w:marRight w:val="0"/>
          <w:marTop w:val="0"/>
          <w:marBottom w:val="0"/>
          <w:divBdr>
            <w:top w:val="none" w:sz="0" w:space="0" w:color="auto"/>
            <w:left w:val="none" w:sz="0" w:space="0" w:color="auto"/>
            <w:bottom w:val="none" w:sz="0" w:space="0" w:color="auto"/>
            <w:right w:val="none" w:sz="0" w:space="0" w:color="auto"/>
          </w:divBdr>
        </w:div>
        <w:div w:id="1893542733">
          <w:marLeft w:val="480"/>
          <w:marRight w:val="0"/>
          <w:marTop w:val="0"/>
          <w:marBottom w:val="0"/>
          <w:divBdr>
            <w:top w:val="none" w:sz="0" w:space="0" w:color="auto"/>
            <w:left w:val="none" w:sz="0" w:space="0" w:color="auto"/>
            <w:bottom w:val="none" w:sz="0" w:space="0" w:color="auto"/>
            <w:right w:val="none" w:sz="0" w:space="0" w:color="auto"/>
          </w:divBdr>
        </w:div>
        <w:div w:id="1918859543">
          <w:marLeft w:val="480"/>
          <w:marRight w:val="0"/>
          <w:marTop w:val="0"/>
          <w:marBottom w:val="0"/>
          <w:divBdr>
            <w:top w:val="none" w:sz="0" w:space="0" w:color="auto"/>
            <w:left w:val="none" w:sz="0" w:space="0" w:color="auto"/>
            <w:bottom w:val="none" w:sz="0" w:space="0" w:color="auto"/>
            <w:right w:val="none" w:sz="0" w:space="0" w:color="auto"/>
          </w:divBdr>
        </w:div>
        <w:div w:id="1945915221">
          <w:marLeft w:val="480"/>
          <w:marRight w:val="0"/>
          <w:marTop w:val="0"/>
          <w:marBottom w:val="0"/>
          <w:divBdr>
            <w:top w:val="none" w:sz="0" w:space="0" w:color="auto"/>
            <w:left w:val="none" w:sz="0" w:space="0" w:color="auto"/>
            <w:bottom w:val="none" w:sz="0" w:space="0" w:color="auto"/>
            <w:right w:val="none" w:sz="0" w:space="0" w:color="auto"/>
          </w:divBdr>
        </w:div>
        <w:div w:id="1949509010">
          <w:marLeft w:val="480"/>
          <w:marRight w:val="0"/>
          <w:marTop w:val="0"/>
          <w:marBottom w:val="0"/>
          <w:divBdr>
            <w:top w:val="none" w:sz="0" w:space="0" w:color="auto"/>
            <w:left w:val="none" w:sz="0" w:space="0" w:color="auto"/>
            <w:bottom w:val="none" w:sz="0" w:space="0" w:color="auto"/>
            <w:right w:val="none" w:sz="0" w:space="0" w:color="auto"/>
          </w:divBdr>
        </w:div>
        <w:div w:id="1969701075">
          <w:marLeft w:val="480"/>
          <w:marRight w:val="0"/>
          <w:marTop w:val="0"/>
          <w:marBottom w:val="0"/>
          <w:divBdr>
            <w:top w:val="none" w:sz="0" w:space="0" w:color="auto"/>
            <w:left w:val="none" w:sz="0" w:space="0" w:color="auto"/>
            <w:bottom w:val="none" w:sz="0" w:space="0" w:color="auto"/>
            <w:right w:val="none" w:sz="0" w:space="0" w:color="auto"/>
          </w:divBdr>
        </w:div>
        <w:div w:id="2121994211">
          <w:marLeft w:val="480"/>
          <w:marRight w:val="0"/>
          <w:marTop w:val="0"/>
          <w:marBottom w:val="0"/>
          <w:divBdr>
            <w:top w:val="none" w:sz="0" w:space="0" w:color="auto"/>
            <w:left w:val="none" w:sz="0" w:space="0" w:color="auto"/>
            <w:bottom w:val="none" w:sz="0" w:space="0" w:color="auto"/>
            <w:right w:val="none" w:sz="0" w:space="0" w:color="auto"/>
          </w:divBdr>
        </w:div>
      </w:divsChild>
    </w:div>
    <w:div w:id="251814925">
      <w:bodyDiv w:val="1"/>
      <w:marLeft w:val="0"/>
      <w:marRight w:val="0"/>
      <w:marTop w:val="0"/>
      <w:marBottom w:val="0"/>
      <w:divBdr>
        <w:top w:val="none" w:sz="0" w:space="0" w:color="auto"/>
        <w:left w:val="none" w:sz="0" w:space="0" w:color="auto"/>
        <w:bottom w:val="none" w:sz="0" w:space="0" w:color="auto"/>
        <w:right w:val="none" w:sz="0" w:space="0" w:color="auto"/>
      </w:divBdr>
    </w:div>
    <w:div w:id="252397755">
      <w:bodyDiv w:val="1"/>
      <w:marLeft w:val="0"/>
      <w:marRight w:val="0"/>
      <w:marTop w:val="0"/>
      <w:marBottom w:val="0"/>
      <w:divBdr>
        <w:top w:val="none" w:sz="0" w:space="0" w:color="auto"/>
        <w:left w:val="none" w:sz="0" w:space="0" w:color="auto"/>
        <w:bottom w:val="none" w:sz="0" w:space="0" w:color="auto"/>
        <w:right w:val="none" w:sz="0" w:space="0" w:color="auto"/>
      </w:divBdr>
    </w:div>
    <w:div w:id="253166943">
      <w:bodyDiv w:val="1"/>
      <w:marLeft w:val="0"/>
      <w:marRight w:val="0"/>
      <w:marTop w:val="0"/>
      <w:marBottom w:val="0"/>
      <w:divBdr>
        <w:top w:val="none" w:sz="0" w:space="0" w:color="auto"/>
        <w:left w:val="none" w:sz="0" w:space="0" w:color="auto"/>
        <w:bottom w:val="none" w:sz="0" w:space="0" w:color="auto"/>
        <w:right w:val="none" w:sz="0" w:space="0" w:color="auto"/>
      </w:divBdr>
    </w:div>
    <w:div w:id="253173868">
      <w:bodyDiv w:val="1"/>
      <w:marLeft w:val="0"/>
      <w:marRight w:val="0"/>
      <w:marTop w:val="0"/>
      <w:marBottom w:val="0"/>
      <w:divBdr>
        <w:top w:val="none" w:sz="0" w:space="0" w:color="auto"/>
        <w:left w:val="none" w:sz="0" w:space="0" w:color="auto"/>
        <w:bottom w:val="none" w:sz="0" w:space="0" w:color="auto"/>
        <w:right w:val="none" w:sz="0" w:space="0" w:color="auto"/>
      </w:divBdr>
    </w:div>
    <w:div w:id="253246189">
      <w:bodyDiv w:val="1"/>
      <w:marLeft w:val="0"/>
      <w:marRight w:val="0"/>
      <w:marTop w:val="0"/>
      <w:marBottom w:val="0"/>
      <w:divBdr>
        <w:top w:val="none" w:sz="0" w:space="0" w:color="auto"/>
        <w:left w:val="none" w:sz="0" w:space="0" w:color="auto"/>
        <w:bottom w:val="none" w:sz="0" w:space="0" w:color="auto"/>
        <w:right w:val="none" w:sz="0" w:space="0" w:color="auto"/>
      </w:divBdr>
    </w:div>
    <w:div w:id="253785075">
      <w:bodyDiv w:val="1"/>
      <w:marLeft w:val="0"/>
      <w:marRight w:val="0"/>
      <w:marTop w:val="0"/>
      <w:marBottom w:val="0"/>
      <w:divBdr>
        <w:top w:val="none" w:sz="0" w:space="0" w:color="auto"/>
        <w:left w:val="none" w:sz="0" w:space="0" w:color="auto"/>
        <w:bottom w:val="none" w:sz="0" w:space="0" w:color="auto"/>
        <w:right w:val="none" w:sz="0" w:space="0" w:color="auto"/>
      </w:divBdr>
    </w:div>
    <w:div w:id="254169418">
      <w:bodyDiv w:val="1"/>
      <w:marLeft w:val="0"/>
      <w:marRight w:val="0"/>
      <w:marTop w:val="0"/>
      <w:marBottom w:val="0"/>
      <w:divBdr>
        <w:top w:val="none" w:sz="0" w:space="0" w:color="auto"/>
        <w:left w:val="none" w:sz="0" w:space="0" w:color="auto"/>
        <w:bottom w:val="none" w:sz="0" w:space="0" w:color="auto"/>
        <w:right w:val="none" w:sz="0" w:space="0" w:color="auto"/>
      </w:divBdr>
    </w:div>
    <w:div w:id="255023980">
      <w:bodyDiv w:val="1"/>
      <w:marLeft w:val="0"/>
      <w:marRight w:val="0"/>
      <w:marTop w:val="0"/>
      <w:marBottom w:val="0"/>
      <w:divBdr>
        <w:top w:val="none" w:sz="0" w:space="0" w:color="auto"/>
        <w:left w:val="none" w:sz="0" w:space="0" w:color="auto"/>
        <w:bottom w:val="none" w:sz="0" w:space="0" w:color="auto"/>
        <w:right w:val="none" w:sz="0" w:space="0" w:color="auto"/>
      </w:divBdr>
    </w:div>
    <w:div w:id="255215473">
      <w:bodyDiv w:val="1"/>
      <w:marLeft w:val="0"/>
      <w:marRight w:val="0"/>
      <w:marTop w:val="0"/>
      <w:marBottom w:val="0"/>
      <w:divBdr>
        <w:top w:val="none" w:sz="0" w:space="0" w:color="auto"/>
        <w:left w:val="none" w:sz="0" w:space="0" w:color="auto"/>
        <w:bottom w:val="none" w:sz="0" w:space="0" w:color="auto"/>
        <w:right w:val="none" w:sz="0" w:space="0" w:color="auto"/>
      </w:divBdr>
    </w:div>
    <w:div w:id="255286640">
      <w:bodyDiv w:val="1"/>
      <w:marLeft w:val="0"/>
      <w:marRight w:val="0"/>
      <w:marTop w:val="0"/>
      <w:marBottom w:val="0"/>
      <w:divBdr>
        <w:top w:val="none" w:sz="0" w:space="0" w:color="auto"/>
        <w:left w:val="none" w:sz="0" w:space="0" w:color="auto"/>
        <w:bottom w:val="none" w:sz="0" w:space="0" w:color="auto"/>
        <w:right w:val="none" w:sz="0" w:space="0" w:color="auto"/>
      </w:divBdr>
    </w:div>
    <w:div w:id="255406158">
      <w:bodyDiv w:val="1"/>
      <w:marLeft w:val="0"/>
      <w:marRight w:val="0"/>
      <w:marTop w:val="0"/>
      <w:marBottom w:val="0"/>
      <w:divBdr>
        <w:top w:val="none" w:sz="0" w:space="0" w:color="auto"/>
        <w:left w:val="none" w:sz="0" w:space="0" w:color="auto"/>
        <w:bottom w:val="none" w:sz="0" w:space="0" w:color="auto"/>
        <w:right w:val="none" w:sz="0" w:space="0" w:color="auto"/>
      </w:divBdr>
    </w:div>
    <w:div w:id="255870628">
      <w:bodyDiv w:val="1"/>
      <w:marLeft w:val="0"/>
      <w:marRight w:val="0"/>
      <w:marTop w:val="0"/>
      <w:marBottom w:val="0"/>
      <w:divBdr>
        <w:top w:val="none" w:sz="0" w:space="0" w:color="auto"/>
        <w:left w:val="none" w:sz="0" w:space="0" w:color="auto"/>
        <w:bottom w:val="none" w:sz="0" w:space="0" w:color="auto"/>
        <w:right w:val="none" w:sz="0" w:space="0" w:color="auto"/>
      </w:divBdr>
    </w:div>
    <w:div w:id="256254488">
      <w:bodyDiv w:val="1"/>
      <w:marLeft w:val="0"/>
      <w:marRight w:val="0"/>
      <w:marTop w:val="0"/>
      <w:marBottom w:val="0"/>
      <w:divBdr>
        <w:top w:val="none" w:sz="0" w:space="0" w:color="auto"/>
        <w:left w:val="none" w:sz="0" w:space="0" w:color="auto"/>
        <w:bottom w:val="none" w:sz="0" w:space="0" w:color="auto"/>
        <w:right w:val="none" w:sz="0" w:space="0" w:color="auto"/>
      </w:divBdr>
    </w:div>
    <w:div w:id="256788727">
      <w:bodyDiv w:val="1"/>
      <w:marLeft w:val="0"/>
      <w:marRight w:val="0"/>
      <w:marTop w:val="0"/>
      <w:marBottom w:val="0"/>
      <w:divBdr>
        <w:top w:val="none" w:sz="0" w:space="0" w:color="auto"/>
        <w:left w:val="none" w:sz="0" w:space="0" w:color="auto"/>
        <w:bottom w:val="none" w:sz="0" w:space="0" w:color="auto"/>
        <w:right w:val="none" w:sz="0" w:space="0" w:color="auto"/>
      </w:divBdr>
    </w:div>
    <w:div w:id="257255229">
      <w:bodyDiv w:val="1"/>
      <w:marLeft w:val="0"/>
      <w:marRight w:val="0"/>
      <w:marTop w:val="0"/>
      <w:marBottom w:val="0"/>
      <w:divBdr>
        <w:top w:val="none" w:sz="0" w:space="0" w:color="auto"/>
        <w:left w:val="none" w:sz="0" w:space="0" w:color="auto"/>
        <w:bottom w:val="none" w:sz="0" w:space="0" w:color="auto"/>
        <w:right w:val="none" w:sz="0" w:space="0" w:color="auto"/>
      </w:divBdr>
    </w:div>
    <w:div w:id="257909453">
      <w:bodyDiv w:val="1"/>
      <w:marLeft w:val="0"/>
      <w:marRight w:val="0"/>
      <w:marTop w:val="0"/>
      <w:marBottom w:val="0"/>
      <w:divBdr>
        <w:top w:val="none" w:sz="0" w:space="0" w:color="auto"/>
        <w:left w:val="none" w:sz="0" w:space="0" w:color="auto"/>
        <w:bottom w:val="none" w:sz="0" w:space="0" w:color="auto"/>
        <w:right w:val="none" w:sz="0" w:space="0" w:color="auto"/>
      </w:divBdr>
    </w:div>
    <w:div w:id="257951720">
      <w:bodyDiv w:val="1"/>
      <w:marLeft w:val="0"/>
      <w:marRight w:val="0"/>
      <w:marTop w:val="0"/>
      <w:marBottom w:val="0"/>
      <w:divBdr>
        <w:top w:val="none" w:sz="0" w:space="0" w:color="auto"/>
        <w:left w:val="none" w:sz="0" w:space="0" w:color="auto"/>
        <w:bottom w:val="none" w:sz="0" w:space="0" w:color="auto"/>
        <w:right w:val="none" w:sz="0" w:space="0" w:color="auto"/>
      </w:divBdr>
    </w:div>
    <w:div w:id="258176500">
      <w:bodyDiv w:val="1"/>
      <w:marLeft w:val="0"/>
      <w:marRight w:val="0"/>
      <w:marTop w:val="0"/>
      <w:marBottom w:val="0"/>
      <w:divBdr>
        <w:top w:val="none" w:sz="0" w:space="0" w:color="auto"/>
        <w:left w:val="none" w:sz="0" w:space="0" w:color="auto"/>
        <w:bottom w:val="none" w:sz="0" w:space="0" w:color="auto"/>
        <w:right w:val="none" w:sz="0" w:space="0" w:color="auto"/>
      </w:divBdr>
    </w:div>
    <w:div w:id="258216237">
      <w:bodyDiv w:val="1"/>
      <w:marLeft w:val="0"/>
      <w:marRight w:val="0"/>
      <w:marTop w:val="0"/>
      <w:marBottom w:val="0"/>
      <w:divBdr>
        <w:top w:val="none" w:sz="0" w:space="0" w:color="auto"/>
        <w:left w:val="none" w:sz="0" w:space="0" w:color="auto"/>
        <w:bottom w:val="none" w:sz="0" w:space="0" w:color="auto"/>
        <w:right w:val="none" w:sz="0" w:space="0" w:color="auto"/>
      </w:divBdr>
    </w:div>
    <w:div w:id="258372435">
      <w:bodyDiv w:val="1"/>
      <w:marLeft w:val="0"/>
      <w:marRight w:val="0"/>
      <w:marTop w:val="0"/>
      <w:marBottom w:val="0"/>
      <w:divBdr>
        <w:top w:val="none" w:sz="0" w:space="0" w:color="auto"/>
        <w:left w:val="none" w:sz="0" w:space="0" w:color="auto"/>
        <w:bottom w:val="none" w:sz="0" w:space="0" w:color="auto"/>
        <w:right w:val="none" w:sz="0" w:space="0" w:color="auto"/>
      </w:divBdr>
      <w:divsChild>
        <w:div w:id="32267586">
          <w:marLeft w:val="480"/>
          <w:marRight w:val="0"/>
          <w:marTop w:val="0"/>
          <w:marBottom w:val="0"/>
          <w:divBdr>
            <w:top w:val="none" w:sz="0" w:space="0" w:color="auto"/>
            <w:left w:val="none" w:sz="0" w:space="0" w:color="auto"/>
            <w:bottom w:val="none" w:sz="0" w:space="0" w:color="auto"/>
            <w:right w:val="none" w:sz="0" w:space="0" w:color="auto"/>
          </w:divBdr>
        </w:div>
        <w:div w:id="71319433">
          <w:marLeft w:val="480"/>
          <w:marRight w:val="0"/>
          <w:marTop w:val="0"/>
          <w:marBottom w:val="0"/>
          <w:divBdr>
            <w:top w:val="none" w:sz="0" w:space="0" w:color="auto"/>
            <w:left w:val="none" w:sz="0" w:space="0" w:color="auto"/>
            <w:bottom w:val="none" w:sz="0" w:space="0" w:color="auto"/>
            <w:right w:val="none" w:sz="0" w:space="0" w:color="auto"/>
          </w:divBdr>
        </w:div>
        <w:div w:id="153762641">
          <w:marLeft w:val="480"/>
          <w:marRight w:val="0"/>
          <w:marTop w:val="0"/>
          <w:marBottom w:val="0"/>
          <w:divBdr>
            <w:top w:val="none" w:sz="0" w:space="0" w:color="auto"/>
            <w:left w:val="none" w:sz="0" w:space="0" w:color="auto"/>
            <w:bottom w:val="none" w:sz="0" w:space="0" w:color="auto"/>
            <w:right w:val="none" w:sz="0" w:space="0" w:color="auto"/>
          </w:divBdr>
        </w:div>
        <w:div w:id="292442319">
          <w:marLeft w:val="480"/>
          <w:marRight w:val="0"/>
          <w:marTop w:val="0"/>
          <w:marBottom w:val="0"/>
          <w:divBdr>
            <w:top w:val="none" w:sz="0" w:space="0" w:color="auto"/>
            <w:left w:val="none" w:sz="0" w:space="0" w:color="auto"/>
            <w:bottom w:val="none" w:sz="0" w:space="0" w:color="auto"/>
            <w:right w:val="none" w:sz="0" w:space="0" w:color="auto"/>
          </w:divBdr>
        </w:div>
        <w:div w:id="302350135">
          <w:marLeft w:val="480"/>
          <w:marRight w:val="0"/>
          <w:marTop w:val="0"/>
          <w:marBottom w:val="0"/>
          <w:divBdr>
            <w:top w:val="none" w:sz="0" w:space="0" w:color="auto"/>
            <w:left w:val="none" w:sz="0" w:space="0" w:color="auto"/>
            <w:bottom w:val="none" w:sz="0" w:space="0" w:color="auto"/>
            <w:right w:val="none" w:sz="0" w:space="0" w:color="auto"/>
          </w:divBdr>
        </w:div>
        <w:div w:id="321666755">
          <w:marLeft w:val="480"/>
          <w:marRight w:val="0"/>
          <w:marTop w:val="0"/>
          <w:marBottom w:val="0"/>
          <w:divBdr>
            <w:top w:val="none" w:sz="0" w:space="0" w:color="auto"/>
            <w:left w:val="none" w:sz="0" w:space="0" w:color="auto"/>
            <w:bottom w:val="none" w:sz="0" w:space="0" w:color="auto"/>
            <w:right w:val="none" w:sz="0" w:space="0" w:color="auto"/>
          </w:divBdr>
        </w:div>
        <w:div w:id="323826292">
          <w:marLeft w:val="480"/>
          <w:marRight w:val="0"/>
          <w:marTop w:val="0"/>
          <w:marBottom w:val="0"/>
          <w:divBdr>
            <w:top w:val="none" w:sz="0" w:space="0" w:color="auto"/>
            <w:left w:val="none" w:sz="0" w:space="0" w:color="auto"/>
            <w:bottom w:val="none" w:sz="0" w:space="0" w:color="auto"/>
            <w:right w:val="none" w:sz="0" w:space="0" w:color="auto"/>
          </w:divBdr>
        </w:div>
        <w:div w:id="372460538">
          <w:marLeft w:val="480"/>
          <w:marRight w:val="0"/>
          <w:marTop w:val="0"/>
          <w:marBottom w:val="0"/>
          <w:divBdr>
            <w:top w:val="none" w:sz="0" w:space="0" w:color="auto"/>
            <w:left w:val="none" w:sz="0" w:space="0" w:color="auto"/>
            <w:bottom w:val="none" w:sz="0" w:space="0" w:color="auto"/>
            <w:right w:val="none" w:sz="0" w:space="0" w:color="auto"/>
          </w:divBdr>
        </w:div>
        <w:div w:id="443697022">
          <w:marLeft w:val="480"/>
          <w:marRight w:val="0"/>
          <w:marTop w:val="0"/>
          <w:marBottom w:val="0"/>
          <w:divBdr>
            <w:top w:val="none" w:sz="0" w:space="0" w:color="auto"/>
            <w:left w:val="none" w:sz="0" w:space="0" w:color="auto"/>
            <w:bottom w:val="none" w:sz="0" w:space="0" w:color="auto"/>
            <w:right w:val="none" w:sz="0" w:space="0" w:color="auto"/>
          </w:divBdr>
        </w:div>
        <w:div w:id="474614151">
          <w:marLeft w:val="480"/>
          <w:marRight w:val="0"/>
          <w:marTop w:val="0"/>
          <w:marBottom w:val="0"/>
          <w:divBdr>
            <w:top w:val="none" w:sz="0" w:space="0" w:color="auto"/>
            <w:left w:val="none" w:sz="0" w:space="0" w:color="auto"/>
            <w:bottom w:val="none" w:sz="0" w:space="0" w:color="auto"/>
            <w:right w:val="none" w:sz="0" w:space="0" w:color="auto"/>
          </w:divBdr>
        </w:div>
        <w:div w:id="509877791">
          <w:marLeft w:val="480"/>
          <w:marRight w:val="0"/>
          <w:marTop w:val="0"/>
          <w:marBottom w:val="0"/>
          <w:divBdr>
            <w:top w:val="none" w:sz="0" w:space="0" w:color="auto"/>
            <w:left w:val="none" w:sz="0" w:space="0" w:color="auto"/>
            <w:bottom w:val="none" w:sz="0" w:space="0" w:color="auto"/>
            <w:right w:val="none" w:sz="0" w:space="0" w:color="auto"/>
          </w:divBdr>
        </w:div>
        <w:div w:id="594099305">
          <w:marLeft w:val="480"/>
          <w:marRight w:val="0"/>
          <w:marTop w:val="0"/>
          <w:marBottom w:val="0"/>
          <w:divBdr>
            <w:top w:val="none" w:sz="0" w:space="0" w:color="auto"/>
            <w:left w:val="none" w:sz="0" w:space="0" w:color="auto"/>
            <w:bottom w:val="none" w:sz="0" w:space="0" w:color="auto"/>
            <w:right w:val="none" w:sz="0" w:space="0" w:color="auto"/>
          </w:divBdr>
        </w:div>
        <w:div w:id="623389137">
          <w:marLeft w:val="480"/>
          <w:marRight w:val="0"/>
          <w:marTop w:val="0"/>
          <w:marBottom w:val="0"/>
          <w:divBdr>
            <w:top w:val="none" w:sz="0" w:space="0" w:color="auto"/>
            <w:left w:val="none" w:sz="0" w:space="0" w:color="auto"/>
            <w:bottom w:val="none" w:sz="0" w:space="0" w:color="auto"/>
            <w:right w:val="none" w:sz="0" w:space="0" w:color="auto"/>
          </w:divBdr>
        </w:div>
        <w:div w:id="640425402">
          <w:marLeft w:val="480"/>
          <w:marRight w:val="0"/>
          <w:marTop w:val="0"/>
          <w:marBottom w:val="0"/>
          <w:divBdr>
            <w:top w:val="none" w:sz="0" w:space="0" w:color="auto"/>
            <w:left w:val="none" w:sz="0" w:space="0" w:color="auto"/>
            <w:bottom w:val="none" w:sz="0" w:space="0" w:color="auto"/>
            <w:right w:val="none" w:sz="0" w:space="0" w:color="auto"/>
          </w:divBdr>
        </w:div>
        <w:div w:id="665473880">
          <w:marLeft w:val="480"/>
          <w:marRight w:val="0"/>
          <w:marTop w:val="0"/>
          <w:marBottom w:val="0"/>
          <w:divBdr>
            <w:top w:val="none" w:sz="0" w:space="0" w:color="auto"/>
            <w:left w:val="none" w:sz="0" w:space="0" w:color="auto"/>
            <w:bottom w:val="none" w:sz="0" w:space="0" w:color="auto"/>
            <w:right w:val="none" w:sz="0" w:space="0" w:color="auto"/>
          </w:divBdr>
        </w:div>
        <w:div w:id="835148346">
          <w:marLeft w:val="480"/>
          <w:marRight w:val="0"/>
          <w:marTop w:val="0"/>
          <w:marBottom w:val="0"/>
          <w:divBdr>
            <w:top w:val="none" w:sz="0" w:space="0" w:color="auto"/>
            <w:left w:val="none" w:sz="0" w:space="0" w:color="auto"/>
            <w:bottom w:val="none" w:sz="0" w:space="0" w:color="auto"/>
            <w:right w:val="none" w:sz="0" w:space="0" w:color="auto"/>
          </w:divBdr>
        </w:div>
        <w:div w:id="905264398">
          <w:marLeft w:val="480"/>
          <w:marRight w:val="0"/>
          <w:marTop w:val="0"/>
          <w:marBottom w:val="0"/>
          <w:divBdr>
            <w:top w:val="none" w:sz="0" w:space="0" w:color="auto"/>
            <w:left w:val="none" w:sz="0" w:space="0" w:color="auto"/>
            <w:bottom w:val="none" w:sz="0" w:space="0" w:color="auto"/>
            <w:right w:val="none" w:sz="0" w:space="0" w:color="auto"/>
          </w:divBdr>
        </w:div>
        <w:div w:id="1031301521">
          <w:marLeft w:val="480"/>
          <w:marRight w:val="0"/>
          <w:marTop w:val="0"/>
          <w:marBottom w:val="0"/>
          <w:divBdr>
            <w:top w:val="none" w:sz="0" w:space="0" w:color="auto"/>
            <w:left w:val="none" w:sz="0" w:space="0" w:color="auto"/>
            <w:bottom w:val="none" w:sz="0" w:space="0" w:color="auto"/>
            <w:right w:val="none" w:sz="0" w:space="0" w:color="auto"/>
          </w:divBdr>
        </w:div>
        <w:div w:id="1041631366">
          <w:marLeft w:val="480"/>
          <w:marRight w:val="0"/>
          <w:marTop w:val="0"/>
          <w:marBottom w:val="0"/>
          <w:divBdr>
            <w:top w:val="none" w:sz="0" w:space="0" w:color="auto"/>
            <w:left w:val="none" w:sz="0" w:space="0" w:color="auto"/>
            <w:bottom w:val="none" w:sz="0" w:space="0" w:color="auto"/>
            <w:right w:val="none" w:sz="0" w:space="0" w:color="auto"/>
          </w:divBdr>
        </w:div>
        <w:div w:id="1191800921">
          <w:marLeft w:val="480"/>
          <w:marRight w:val="0"/>
          <w:marTop w:val="0"/>
          <w:marBottom w:val="0"/>
          <w:divBdr>
            <w:top w:val="none" w:sz="0" w:space="0" w:color="auto"/>
            <w:left w:val="none" w:sz="0" w:space="0" w:color="auto"/>
            <w:bottom w:val="none" w:sz="0" w:space="0" w:color="auto"/>
            <w:right w:val="none" w:sz="0" w:space="0" w:color="auto"/>
          </w:divBdr>
        </w:div>
        <w:div w:id="1311249531">
          <w:marLeft w:val="480"/>
          <w:marRight w:val="0"/>
          <w:marTop w:val="0"/>
          <w:marBottom w:val="0"/>
          <w:divBdr>
            <w:top w:val="none" w:sz="0" w:space="0" w:color="auto"/>
            <w:left w:val="none" w:sz="0" w:space="0" w:color="auto"/>
            <w:bottom w:val="none" w:sz="0" w:space="0" w:color="auto"/>
            <w:right w:val="none" w:sz="0" w:space="0" w:color="auto"/>
          </w:divBdr>
        </w:div>
        <w:div w:id="1449542692">
          <w:marLeft w:val="480"/>
          <w:marRight w:val="0"/>
          <w:marTop w:val="0"/>
          <w:marBottom w:val="0"/>
          <w:divBdr>
            <w:top w:val="none" w:sz="0" w:space="0" w:color="auto"/>
            <w:left w:val="none" w:sz="0" w:space="0" w:color="auto"/>
            <w:bottom w:val="none" w:sz="0" w:space="0" w:color="auto"/>
            <w:right w:val="none" w:sz="0" w:space="0" w:color="auto"/>
          </w:divBdr>
        </w:div>
        <w:div w:id="1502503266">
          <w:marLeft w:val="480"/>
          <w:marRight w:val="0"/>
          <w:marTop w:val="0"/>
          <w:marBottom w:val="0"/>
          <w:divBdr>
            <w:top w:val="none" w:sz="0" w:space="0" w:color="auto"/>
            <w:left w:val="none" w:sz="0" w:space="0" w:color="auto"/>
            <w:bottom w:val="none" w:sz="0" w:space="0" w:color="auto"/>
            <w:right w:val="none" w:sz="0" w:space="0" w:color="auto"/>
          </w:divBdr>
        </w:div>
        <w:div w:id="1550149278">
          <w:marLeft w:val="480"/>
          <w:marRight w:val="0"/>
          <w:marTop w:val="0"/>
          <w:marBottom w:val="0"/>
          <w:divBdr>
            <w:top w:val="none" w:sz="0" w:space="0" w:color="auto"/>
            <w:left w:val="none" w:sz="0" w:space="0" w:color="auto"/>
            <w:bottom w:val="none" w:sz="0" w:space="0" w:color="auto"/>
            <w:right w:val="none" w:sz="0" w:space="0" w:color="auto"/>
          </w:divBdr>
        </w:div>
        <w:div w:id="1672953017">
          <w:marLeft w:val="480"/>
          <w:marRight w:val="0"/>
          <w:marTop w:val="0"/>
          <w:marBottom w:val="0"/>
          <w:divBdr>
            <w:top w:val="none" w:sz="0" w:space="0" w:color="auto"/>
            <w:left w:val="none" w:sz="0" w:space="0" w:color="auto"/>
            <w:bottom w:val="none" w:sz="0" w:space="0" w:color="auto"/>
            <w:right w:val="none" w:sz="0" w:space="0" w:color="auto"/>
          </w:divBdr>
        </w:div>
        <w:div w:id="1742485882">
          <w:marLeft w:val="480"/>
          <w:marRight w:val="0"/>
          <w:marTop w:val="0"/>
          <w:marBottom w:val="0"/>
          <w:divBdr>
            <w:top w:val="none" w:sz="0" w:space="0" w:color="auto"/>
            <w:left w:val="none" w:sz="0" w:space="0" w:color="auto"/>
            <w:bottom w:val="none" w:sz="0" w:space="0" w:color="auto"/>
            <w:right w:val="none" w:sz="0" w:space="0" w:color="auto"/>
          </w:divBdr>
        </w:div>
        <w:div w:id="1790540120">
          <w:marLeft w:val="480"/>
          <w:marRight w:val="0"/>
          <w:marTop w:val="0"/>
          <w:marBottom w:val="0"/>
          <w:divBdr>
            <w:top w:val="none" w:sz="0" w:space="0" w:color="auto"/>
            <w:left w:val="none" w:sz="0" w:space="0" w:color="auto"/>
            <w:bottom w:val="none" w:sz="0" w:space="0" w:color="auto"/>
            <w:right w:val="none" w:sz="0" w:space="0" w:color="auto"/>
          </w:divBdr>
        </w:div>
        <w:div w:id="1823959625">
          <w:marLeft w:val="480"/>
          <w:marRight w:val="0"/>
          <w:marTop w:val="0"/>
          <w:marBottom w:val="0"/>
          <w:divBdr>
            <w:top w:val="none" w:sz="0" w:space="0" w:color="auto"/>
            <w:left w:val="none" w:sz="0" w:space="0" w:color="auto"/>
            <w:bottom w:val="none" w:sz="0" w:space="0" w:color="auto"/>
            <w:right w:val="none" w:sz="0" w:space="0" w:color="auto"/>
          </w:divBdr>
        </w:div>
        <w:div w:id="1992176067">
          <w:marLeft w:val="480"/>
          <w:marRight w:val="0"/>
          <w:marTop w:val="0"/>
          <w:marBottom w:val="0"/>
          <w:divBdr>
            <w:top w:val="none" w:sz="0" w:space="0" w:color="auto"/>
            <w:left w:val="none" w:sz="0" w:space="0" w:color="auto"/>
            <w:bottom w:val="none" w:sz="0" w:space="0" w:color="auto"/>
            <w:right w:val="none" w:sz="0" w:space="0" w:color="auto"/>
          </w:divBdr>
        </w:div>
        <w:div w:id="2112774340">
          <w:marLeft w:val="480"/>
          <w:marRight w:val="0"/>
          <w:marTop w:val="0"/>
          <w:marBottom w:val="0"/>
          <w:divBdr>
            <w:top w:val="none" w:sz="0" w:space="0" w:color="auto"/>
            <w:left w:val="none" w:sz="0" w:space="0" w:color="auto"/>
            <w:bottom w:val="none" w:sz="0" w:space="0" w:color="auto"/>
            <w:right w:val="none" w:sz="0" w:space="0" w:color="auto"/>
          </w:divBdr>
        </w:div>
      </w:divsChild>
    </w:div>
    <w:div w:id="259024387">
      <w:bodyDiv w:val="1"/>
      <w:marLeft w:val="0"/>
      <w:marRight w:val="0"/>
      <w:marTop w:val="0"/>
      <w:marBottom w:val="0"/>
      <w:divBdr>
        <w:top w:val="none" w:sz="0" w:space="0" w:color="auto"/>
        <w:left w:val="none" w:sz="0" w:space="0" w:color="auto"/>
        <w:bottom w:val="none" w:sz="0" w:space="0" w:color="auto"/>
        <w:right w:val="none" w:sz="0" w:space="0" w:color="auto"/>
      </w:divBdr>
    </w:div>
    <w:div w:id="259603320">
      <w:bodyDiv w:val="1"/>
      <w:marLeft w:val="0"/>
      <w:marRight w:val="0"/>
      <w:marTop w:val="0"/>
      <w:marBottom w:val="0"/>
      <w:divBdr>
        <w:top w:val="none" w:sz="0" w:space="0" w:color="auto"/>
        <w:left w:val="none" w:sz="0" w:space="0" w:color="auto"/>
        <w:bottom w:val="none" w:sz="0" w:space="0" w:color="auto"/>
        <w:right w:val="none" w:sz="0" w:space="0" w:color="auto"/>
      </w:divBdr>
    </w:div>
    <w:div w:id="260143091">
      <w:bodyDiv w:val="1"/>
      <w:marLeft w:val="0"/>
      <w:marRight w:val="0"/>
      <w:marTop w:val="0"/>
      <w:marBottom w:val="0"/>
      <w:divBdr>
        <w:top w:val="none" w:sz="0" w:space="0" w:color="auto"/>
        <w:left w:val="none" w:sz="0" w:space="0" w:color="auto"/>
        <w:bottom w:val="none" w:sz="0" w:space="0" w:color="auto"/>
        <w:right w:val="none" w:sz="0" w:space="0" w:color="auto"/>
      </w:divBdr>
    </w:div>
    <w:div w:id="260184688">
      <w:bodyDiv w:val="1"/>
      <w:marLeft w:val="0"/>
      <w:marRight w:val="0"/>
      <w:marTop w:val="0"/>
      <w:marBottom w:val="0"/>
      <w:divBdr>
        <w:top w:val="none" w:sz="0" w:space="0" w:color="auto"/>
        <w:left w:val="none" w:sz="0" w:space="0" w:color="auto"/>
        <w:bottom w:val="none" w:sz="0" w:space="0" w:color="auto"/>
        <w:right w:val="none" w:sz="0" w:space="0" w:color="auto"/>
      </w:divBdr>
    </w:div>
    <w:div w:id="260335574">
      <w:bodyDiv w:val="1"/>
      <w:marLeft w:val="0"/>
      <w:marRight w:val="0"/>
      <w:marTop w:val="0"/>
      <w:marBottom w:val="0"/>
      <w:divBdr>
        <w:top w:val="none" w:sz="0" w:space="0" w:color="auto"/>
        <w:left w:val="none" w:sz="0" w:space="0" w:color="auto"/>
        <w:bottom w:val="none" w:sz="0" w:space="0" w:color="auto"/>
        <w:right w:val="none" w:sz="0" w:space="0" w:color="auto"/>
      </w:divBdr>
    </w:div>
    <w:div w:id="260384494">
      <w:bodyDiv w:val="1"/>
      <w:marLeft w:val="0"/>
      <w:marRight w:val="0"/>
      <w:marTop w:val="0"/>
      <w:marBottom w:val="0"/>
      <w:divBdr>
        <w:top w:val="none" w:sz="0" w:space="0" w:color="auto"/>
        <w:left w:val="none" w:sz="0" w:space="0" w:color="auto"/>
        <w:bottom w:val="none" w:sz="0" w:space="0" w:color="auto"/>
        <w:right w:val="none" w:sz="0" w:space="0" w:color="auto"/>
      </w:divBdr>
    </w:div>
    <w:div w:id="260602377">
      <w:bodyDiv w:val="1"/>
      <w:marLeft w:val="0"/>
      <w:marRight w:val="0"/>
      <w:marTop w:val="0"/>
      <w:marBottom w:val="0"/>
      <w:divBdr>
        <w:top w:val="none" w:sz="0" w:space="0" w:color="auto"/>
        <w:left w:val="none" w:sz="0" w:space="0" w:color="auto"/>
        <w:bottom w:val="none" w:sz="0" w:space="0" w:color="auto"/>
        <w:right w:val="none" w:sz="0" w:space="0" w:color="auto"/>
      </w:divBdr>
    </w:div>
    <w:div w:id="260721671">
      <w:bodyDiv w:val="1"/>
      <w:marLeft w:val="0"/>
      <w:marRight w:val="0"/>
      <w:marTop w:val="0"/>
      <w:marBottom w:val="0"/>
      <w:divBdr>
        <w:top w:val="none" w:sz="0" w:space="0" w:color="auto"/>
        <w:left w:val="none" w:sz="0" w:space="0" w:color="auto"/>
        <w:bottom w:val="none" w:sz="0" w:space="0" w:color="auto"/>
        <w:right w:val="none" w:sz="0" w:space="0" w:color="auto"/>
      </w:divBdr>
    </w:div>
    <w:div w:id="261499178">
      <w:bodyDiv w:val="1"/>
      <w:marLeft w:val="0"/>
      <w:marRight w:val="0"/>
      <w:marTop w:val="0"/>
      <w:marBottom w:val="0"/>
      <w:divBdr>
        <w:top w:val="none" w:sz="0" w:space="0" w:color="auto"/>
        <w:left w:val="none" w:sz="0" w:space="0" w:color="auto"/>
        <w:bottom w:val="none" w:sz="0" w:space="0" w:color="auto"/>
        <w:right w:val="none" w:sz="0" w:space="0" w:color="auto"/>
      </w:divBdr>
    </w:div>
    <w:div w:id="261761222">
      <w:bodyDiv w:val="1"/>
      <w:marLeft w:val="0"/>
      <w:marRight w:val="0"/>
      <w:marTop w:val="0"/>
      <w:marBottom w:val="0"/>
      <w:divBdr>
        <w:top w:val="none" w:sz="0" w:space="0" w:color="auto"/>
        <w:left w:val="none" w:sz="0" w:space="0" w:color="auto"/>
        <w:bottom w:val="none" w:sz="0" w:space="0" w:color="auto"/>
        <w:right w:val="none" w:sz="0" w:space="0" w:color="auto"/>
      </w:divBdr>
    </w:div>
    <w:div w:id="261843968">
      <w:bodyDiv w:val="1"/>
      <w:marLeft w:val="0"/>
      <w:marRight w:val="0"/>
      <w:marTop w:val="0"/>
      <w:marBottom w:val="0"/>
      <w:divBdr>
        <w:top w:val="none" w:sz="0" w:space="0" w:color="auto"/>
        <w:left w:val="none" w:sz="0" w:space="0" w:color="auto"/>
        <w:bottom w:val="none" w:sz="0" w:space="0" w:color="auto"/>
        <w:right w:val="none" w:sz="0" w:space="0" w:color="auto"/>
      </w:divBdr>
    </w:div>
    <w:div w:id="262149406">
      <w:bodyDiv w:val="1"/>
      <w:marLeft w:val="0"/>
      <w:marRight w:val="0"/>
      <w:marTop w:val="0"/>
      <w:marBottom w:val="0"/>
      <w:divBdr>
        <w:top w:val="none" w:sz="0" w:space="0" w:color="auto"/>
        <w:left w:val="none" w:sz="0" w:space="0" w:color="auto"/>
        <w:bottom w:val="none" w:sz="0" w:space="0" w:color="auto"/>
        <w:right w:val="none" w:sz="0" w:space="0" w:color="auto"/>
      </w:divBdr>
    </w:div>
    <w:div w:id="263347578">
      <w:bodyDiv w:val="1"/>
      <w:marLeft w:val="0"/>
      <w:marRight w:val="0"/>
      <w:marTop w:val="0"/>
      <w:marBottom w:val="0"/>
      <w:divBdr>
        <w:top w:val="none" w:sz="0" w:space="0" w:color="auto"/>
        <w:left w:val="none" w:sz="0" w:space="0" w:color="auto"/>
        <w:bottom w:val="none" w:sz="0" w:space="0" w:color="auto"/>
        <w:right w:val="none" w:sz="0" w:space="0" w:color="auto"/>
      </w:divBdr>
    </w:div>
    <w:div w:id="263537743">
      <w:bodyDiv w:val="1"/>
      <w:marLeft w:val="0"/>
      <w:marRight w:val="0"/>
      <w:marTop w:val="0"/>
      <w:marBottom w:val="0"/>
      <w:divBdr>
        <w:top w:val="none" w:sz="0" w:space="0" w:color="auto"/>
        <w:left w:val="none" w:sz="0" w:space="0" w:color="auto"/>
        <w:bottom w:val="none" w:sz="0" w:space="0" w:color="auto"/>
        <w:right w:val="none" w:sz="0" w:space="0" w:color="auto"/>
      </w:divBdr>
    </w:div>
    <w:div w:id="263729150">
      <w:bodyDiv w:val="1"/>
      <w:marLeft w:val="0"/>
      <w:marRight w:val="0"/>
      <w:marTop w:val="0"/>
      <w:marBottom w:val="0"/>
      <w:divBdr>
        <w:top w:val="none" w:sz="0" w:space="0" w:color="auto"/>
        <w:left w:val="none" w:sz="0" w:space="0" w:color="auto"/>
        <w:bottom w:val="none" w:sz="0" w:space="0" w:color="auto"/>
        <w:right w:val="none" w:sz="0" w:space="0" w:color="auto"/>
      </w:divBdr>
    </w:div>
    <w:div w:id="264122636">
      <w:bodyDiv w:val="1"/>
      <w:marLeft w:val="0"/>
      <w:marRight w:val="0"/>
      <w:marTop w:val="0"/>
      <w:marBottom w:val="0"/>
      <w:divBdr>
        <w:top w:val="none" w:sz="0" w:space="0" w:color="auto"/>
        <w:left w:val="none" w:sz="0" w:space="0" w:color="auto"/>
        <w:bottom w:val="none" w:sz="0" w:space="0" w:color="auto"/>
        <w:right w:val="none" w:sz="0" w:space="0" w:color="auto"/>
      </w:divBdr>
    </w:div>
    <w:div w:id="264535443">
      <w:bodyDiv w:val="1"/>
      <w:marLeft w:val="0"/>
      <w:marRight w:val="0"/>
      <w:marTop w:val="0"/>
      <w:marBottom w:val="0"/>
      <w:divBdr>
        <w:top w:val="none" w:sz="0" w:space="0" w:color="auto"/>
        <w:left w:val="none" w:sz="0" w:space="0" w:color="auto"/>
        <w:bottom w:val="none" w:sz="0" w:space="0" w:color="auto"/>
        <w:right w:val="none" w:sz="0" w:space="0" w:color="auto"/>
      </w:divBdr>
    </w:div>
    <w:div w:id="264778153">
      <w:bodyDiv w:val="1"/>
      <w:marLeft w:val="0"/>
      <w:marRight w:val="0"/>
      <w:marTop w:val="0"/>
      <w:marBottom w:val="0"/>
      <w:divBdr>
        <w:top w:val="none" w:sz="0" w:space="0" w:color="auto"/>
        <w:left w:val="none" w:sz="0" w:space="0" w:color="auto"/>
        <w:bottom w:val="none" w:sz="0" w:space="0" w:color="auto"/>
        <w:right w:val="none" w:sz="0" w:space="0" w:color="auto"/>
      </w:divBdr>
    </w:div>
    <w:div w:id="264844540">
      <w:bodyDiv w:val="1"/>
      <w:marLeft w:val="0"/>
      <w:marRight w:val="0"/>
      <w:marTop w:val="0"/>
      <w:marBottom w:val="0"/>
      <w:divBdr>
        <w:top w:val="none" w:sz="0" w:space="0" w:color="auto"/>
        <w:left w:val="none" w:sz="0" w:space="0" w:color="auto"/>
        <w:bottom w:val="none" w:sz="0" w:space="0" w:color="auto"/>
        <w:right w:val="none" w:sz="0" w:space="0" w:color="auto"/>
      </w:divBdr>
    </w:div>
    <w:div w:id="265308858">
      <w:bodyDiv w:val="1"/>
      <w:marLeft w:val="0"/>
      <w:marRight w:val="0"/>
      <w:marTop w:val="0"/>
      <w:marBottom w:val="0"/>
      <w:divBdr>
        <w:top w:val="none" w:sz="0" w:space="0" w:color="auto"/>
        <w:left w:val="none" w:sz="0" w:space="0" w:color="auto"/>
        <w:bottom w:val="none" w:sz="0" w:space="0" w:color="auto"/>
        <w:right w:val="none" w:sz="0" w:space="0" w:color="auto"/>
      </w:divBdr>
    </w:div>
    <w:div w:id="265386926">
      <w:bodyDiv w:val="1"/>
      <w:marLeft w:val="0"/>
      <w:marRight w:val="0"/>
      <w:marTop w:val="0"/>
      <w:marBottom w:val="0"/>
      <w:divBdr>
        <w:top w:val="none" w:sz="0" w:space="0" w:color="auto"/>
        <w:left w:val="none" w:sz="0" w:space="0" w:color="auto"/>
        <w:bottom w:val="none" w:sz="0" w:space="0" w:color="auto"/>
        <w:right w:val="none" w:sz="0" w:space="0" w:color="auto"/>
      </w:divBdr>
    </w:div>
    <w:div w:id="265625242">
      <w:bodyDiv w:val="1"/>
      <w:marLeft w:val="0"/>
      <w:marRight w:val="0"/>
      <w:marTop w:val="0"/>
      <w:marBottom w:val="0"/>
      <w:divBdr>
        <w:top w:val="none" w:sz="0" w:space="0" w:color="auto"/>
        <w:left w:val="none" w:sz="0" w:space="0" w:color="auto"/>
        <w:bottom w:val="none" w:sz="0" w:space="0" w:color="auto"/>
        <w:right w:val="none" w:sz="0" w:space="0" w:color="auto"/>
      </w:divBdr>
    </w:div>
    <w:div w:id="265695282">
      <w:bodyDiv w:val="1"/>
      <w:marLeft w:val="0"/>
      <w:marRight w:val="0"/>
      <w:marTop w:val="0"/>
      <w:marBottom w:val="0"/>
      <w:divBdr>
        <w:top w:val="none" w:sz="0" w:space="0" w:color="auto"/>
        <w:left w:val="none" w:sz="0" w:space="0" w:color="auto"/>
        <w:bottom w:val="none" w:sz="0" w:space="0" w:color="auto"/>
        <w:right w:val="none" w:sz="0" w:space="0" w:color="auto"/>
      </w:divBdr>
    </w:div>
    <w:div w:id="266084447">
      <w:bodyDiv w:val="1"/>
      <w:marLeft w:val="0"/>
      <w:marRight w:val="0"/>
      <w:marTop w:val="0"/>
      <w:marBottom w:val="0"/>
      <w:divBdr>
        <w:top w:val="none" w:sz="0" w:space="0" w:color="auto"/>
        <w:left w:val="none" w:sz="0" w:space="0" w:color="auto"/>
        <w:bottom w:val="none" w:sz="0" w:space="0" w:color="auto"/>
        <w:right w:val="none" w:sz="0" w:space="0" w:color="auto"/>
      </w:divBdr>
    </w:div>
    <w:div w:id="266427734">
      <w:bodyDiv w:val="1"/>
      <w:marLeft w:val="0"/>
      <w:marRight w:val="0"/>
      <w:marTop w:val="0"/>
      <w:marBottom w:val="0"/>
      <w:divBdr>
        <w:top w:val="none" w:sz="0" w:space="0" w:color="auto"/>
        <w:left w:val="none" w:sz="0" w:space="0" w:color="auto"/>
        <w:bottom w:val="none" w:sz="0" w:space="0" w:color="auto"/>
        <w:right w:val="none" w:sz="0" w:space="0" w:color="auto"/>
      </w:divBdr>
    </w:div>
    <w:div w:id="266741653">
      <w:bodyDiv w:val="1"/>
      <w:marLeft w:val="0"/>
      <w:marRight w:val="0"/>
      <w:marTop w:val="0"/>
      <w:marBottom w:val="0"/>
      <w:divBdr>
        <w:top w:val="none" w:sz="0" w:space="0" w:color="auto"/>
        <w:left w:val="none" w:sz="0" w:space="0" w:color="auto"/>
        <w:bottom w:val="none" w:sz="0" w:space="0" w:color="auto"/>
        <w:right w:val="none" w:sz="0" w:space="0" w:color="auto"/>
      </w:divBdr>
    </w:div>
    <w:div w:id="267323165">
      <w:bodyDiv w:val="1"/>
      <w:marLeft w:val="0"/>
      <w:marRight w:val="0"/>
      <w:marTop w:val="0"/>
      <w:marBottom w:val="0"/>
      <w:divBdr>
        <w:top w:val="none" w:sz="0" w:space="0" w:color="auto"/>
        <w:left w:val="none" w:sz="0" w:space="0" w:color="auto"/>
        <w:bottom w:val="none" w:sz="0" w:space="0" w:color="auto"/>
        <w:right w:val="none" w:sz="0" w:space="0" w:color="auto"/>
      </w:divBdr>
    </w:div>
    <w:div w:id="267352946">
      <w:bodyDiv w:val="1"/>
      <w:marLeft w:val="0"/>
      <w:marRight w:val="0"/>
      <w:marTop w:val="0"/>
      <w:marBottom w:val="0"/>
      <w:divBdr>
        <w:top w:val="none" w:sz="0" w:space="0" w:color="auto"/>
        <w:left w:val="none" w:sz="0" w:space="0" w:color="auto"/>
        <w:bottom w:val="none" w:sz="0" w:space="0" w:color="auto"/>
        <w:right w:val="none" w:sz="0" w:space="0" w:color="auto"/>
      </w:divBdr>
    </w:div>
    <w:div w:id="267468050">
      <w:bodyDiv w:val="1"/>
      <w:marLeft w:val="0"/>
      <w:marRight w:val="0"/>
      <w:marTop w:val="0"/>
      <w:marBottom w:val="0"/>
      <w:divBdr>
        <w:top w:val="none" w:sz="0" w:space="0" w:color="auto"/>
        <w:left w:val="none" w:sz="0" w:space="0" w:color="auto"/>
        <w:bottom w:val="none" w:sz="0" w:space="0" w:color="auto"/>
        <w:right w:val="none" w:sz="0" w:space="0" w:color="auto"/>
      </w:divBdr>
    </w:div>
    <w:div w:id="267780850">
      <w:bodyDiv w:val="1"/>
      <w:marLeft w:val="0"/>
      <w:marRight w:val="0"/>
      <w:marTop w:val="0"/>
      <w:marBottom w:val="0"/>
      <w:divBdr>
        <w:top w:val="none" w:sz="0" w:space="0" w:color="auto"/>
        <w:left w:val="none" w:sz="0" w:space="0" w:color="auto"/>
        <w:bottom w:val="none" w:sz="0" w:space="0" w:color="auto"/>
        <w:right w:val="none" w:sz="0" w:space="0" w:color="auto"/>
      </w:divBdr>
    </w:div>
    <w:div w:id="267808985">
      <w:bodyDiv w:val="1"/>
      <w:marLeft w:val="0"/>
      <w:marRight w:val="0"/>
      <w:marTop w:val="0"/>
      <w:marBottom w:val="0"/>
      <w:divBdr>
        <w:top w:val="none" w:sz="0" w:space="0" w:color="auto"/>
        <w:left w:val="none" w:sz="0" w:space="0" w:color="auto"/>
        <w:bottom w:val="none" w:sz="0" w:space="0" w:color="auto"/>
        <w:right w:val="none" w:sz="0" w:space="0" w:color="auto"/>
      </w:divBdr>
    </w:div>
    <w:div w:id="268239350">
      <w:bodyDiv w:val="1"/>
      <w:marLeft w:val="0"/>
      <w:marRight w:val="0"/>
      <w:marTop w:val="0"/>
      <w:marBottom w:val="0"/>
      <w:divBdr>
        <w:top w:val="none" w:sz="0" w:space="0" w:color="auto"/>
        <w:left w:val="none" w:sz="0" w:space="0" w:color="auto"/>
        <w:bottom w:val="none" w:sz="0" w:space="0" w:color="auto"/>
        <w:right w:val="none" w:sz="0" w:space="0" w:color="auto"/>
      </w:divBdr>
    </w:div>
    <w:div w:id="268318017">
      <w:bodyDiv w:val="1"/>
      <w:marLeft w:val="0"/>
      <w:marRight w:val="0"/>
      <w:marTop w:val="0"/>
      <w:marBottom w:val="0"/>
      <w:divBdr>
        <w:top w:val="none" w:sz="0" w:space="0" w:color="auto"/>
        <w:left w:val="none" w:sz="0" w:space="0" w:color="auto"/>
        <w:bottom w:val="none" w:sz="0" w:space="0" w:color="auto"/>
        <w:right w:val="none" w:sz="0" w:space="0" w:color="auto"/>
      </w:divBdr>
    </w:div>
    <w:div w:id="268633279">
      <w:bodyDiv w:val="1"/>
      <w:marLeft w:val="0"/>
      <w:marRight w:val="0"/>
      <w:marTop w:val="0"/>
      <w:marBottom w:val="0"/>
      <w:divBdr>
        <w:top w:val="none" w:sz="0" w:space="0" w:color="auto"/>
        <w:left w:val="none" w:sz="0" w:space="0" w:color="auto"/>
        <w:bottom w:val="none" w:sz="0" w:space="0" w:color="auto"/>
        <w:right w:val="none" w:sz="0" w:space="0" w:color="auto"/>
      </w:divBdr>
    </w:div>
    <w:div w:id="268859664">
      <w:bodyDiv w:val="1"/>
      <w:marLeft w:val="0"/>
      <w:marRight w:val="0"/>
      <w:marTop w:val="0"/>
      <w:marBottom w:val="0"/>
      <w:divBdr>
        <w:top w:val="none" w:sz="0" w:space="0" w:color="auto"/>
        <w:left w:val="none" w:sz="0" w:space="0" w:color="auto"/>
        <w:bottom w:val="none" w:sz="0" w:space="0" w:color="auto"/>
        <w:right w:val="none" w:sz="0" w:space="0" w:color="auto"/>
      </w:divBdr>
    </w:div>
    <w:div w:id="268971037">
      <w:bodyDiv w:val="1"/>
      <w:marLeft w:val="0"/>
      <w:marRight w:val="0"/>
      <w:marTop w:val="0"/>
      <w:marBottom w:val="0"/>
      <w:divBdr>
        <w:top w:val="none" w:sz="0" w:space="0" w:color="auto"/>
        <w:left w:val="none" w:sz="0" w:space="0" w:color="auto"/>
        <w:bottom w:val="none" w:sz="0" w:space="0" w:color="auto"/>
        <w:right w:val="none" w:sz="0" w:space="0" w:color="auto"/>
      </w:divBdr>
    </w:div>
    <w:div w:id="268974160">
      <w:bodyDiv w:val="1"/>
      <w:marLeft w:val="0"/>
      <w:marRight w:val="0"/>
      <w:marTop w:val="0"/>
      <w:marBottom w:val="0"/>
      <w:divBdr>
        <w:top w:val="none" w:sz="0" w:space="0" w:color="auto"/>
        <w:left w:val="none" w:sz="0" w:space="0" w:color="auto"/>
        <w:bottom w:val="none" w:sz="0" w:space="0" w:color="auto"/>
        <w:right w:val="none" w:sz="0" w:space="0" w:color="auto"/>
      </w:divBdr>
    </w:div>
    <w:div w:id="270091713">
      <w:bodyDiv w:val="1"/>
      <w:marLeft w:val="0"/>
      <w:marRight w:val="0"/>
      <w:marTop w:val="0"/>
      <w:marBottom w:val="0"/>
      <w:divBdr>
        <w:top w:val="none" w:sz="0" w:space="0" w:color="auto"/>
        <w:left w:val="none" w:sz="0" w:space="0" w:color="auto"/>
        <w:bottom w:val="none" w:sz="0" w:space="0" w:color="auto"/>
        <w:right w:val="none" w:sz="0" w:space="0" w:color="auto"/>
      </w:divBdr>
    </w:div>
    <w:div w:id="270286290">
      <w:bodyDiv w:val="1"/>
      <w:marLeft w:val="0"/>
      <w:marRight w:val="0"/>
      <w:marTop w:val="0"/>
      <w:marBottom w:val="0"/>
      <w:divBdr>
        <w:top w:val="none" w:sz="0" w:space="0" w:color="auto"/>
        <w:left w:val="none" w:sz="0" w:space="0" w:color="auto"/>
        <w:bottom w:val="none" w:sz="0" w:space="0" w:color="auto"/>
        <w:right w:val="none" w:sz="0" w:space="0" w:color="auto"/>
      </w:divBdr>
    </w:div>
    <w:div w:id="270354645">
      <w:bodyDiv w:val="1"/>
      <w:marLeft w:val="0"/>
      <w:marRight w:val="0"/>
      <w:marTop w:val="0"/>
      <w:marBottom w:val="0"/>
      <w:divBdr>
        <w:top w:val="none" w:sz="0" w:space="0" w:color="auto"/>
        <w:left w:val="none" w:sz="0" w:space="0" w:color="auto"/>
        <w:bottom w:val="none" w:sz="0" w:space="0" w:color="auto"/>
        <w:right w:val="none" w:sz="0" w:space="0" w:color="auto"/>
      </w:divBdr>
    </w:div>
    <w:div w:id="271673269">
      <w:bodyDiv w:val="1"/>
      <w:marLeft w:val="0"/>
      <w:marRight w:val="0"/>
      <w:marTop w:val="0"/>
      <w:marBottom w:val="0"/>
      <w:divBdr>
        <w:top w:val="none" w:sz="0" w:space="0" w:color="auto"/>
        <w:left w:val="none" w:sz="0" w:space="0" w:color="auto"/>
        <w:bottom w:val="none" w:sz="0" w:space="0" w:color="auto"/>
        <w:right w:val="none" w:sz="0" w:space="0" w:color="auto"/>
      </w:divBdr>
    </w:div>
    <w:div w:id="272053166">
      <w:bodyDiv w:val="1"/>
      <w:marLeft w:val="0"/>
      <w:marRight w:val="0"/>
      <w:marTop w:val="0"/>
      <w:marBottom w:val="0"/>
      <w:divBdr>
        <w:top w:val="none" w:sz="0" w:space="0" w:color="auto"/>
        <w:left w:val="none" w:sz="0" w:space="0" w:color="auto"/>
        <w:bottom w:val="none" w:sz="0" w:space="0" w:color="auto"/>
        <w:right w:val="none" w:sz="0" w:space="0" w:color="auto"/>
      </w:divBdr>
    </w:div>
    <w:div w:id="272395717">
      <w:bodyDiv w:val="1"/>
      <w:marLeft w:val="0"/>
      <w:marRight w:val="0"/>
      <w:marTop w:val="0"/>
      <w:marBottom w:val="0"/>
      <w:divBdr>
        <w:top w:val="none" w:sz="0" w:space="0" w:color="auto"/>
        <w:left w:val="none" w:sz="0" w:space="0" w:color="auto"/>
        <w:bottom w:val="none" w:sz="0" w:space="0" w:color="auto"/>
        <w:right w:val="none" w:sz="0" w:space="0" w:color="auto"/>
      </w:divBdr>
    </w:div>
    <w:div w:id="272787108">
      <w:bodyDiv w:val="1"/>
      <w:marLeft w:val="0"/>
      <w:marRight w:val="0"/>
      <w:marTop w:val="0"/>
      <w:marBottom w:val="0"/>
      <w:divBdr>
        <w:top w:val="none" w:sz="0" w:space="0" w:color="auto"/>
        <w:left w:val="none" w:sz="0" w:space="0" w:color="auto"/>
        <w:bottom w:val="none" w:sz="0" w:space="0" w:color="auto"/>
        <w:right w:val="none" w:sz="0" w:space="0" w:color="auto"/>
      </w:divBdr>
    </w:div>
    <w:div w:id="272903872">
      <w:bodyDiv w:val="1"/>
      <w:marLeft w:val="0"/>
      <w:marRight w:val="0"/>
      <w:marTop w:val="0"/>
      <w:marBottom w:val="0"/>
      <w:divBdr>
        <w:top w:val="none" w:sz="0" w:space="0" w:color="auto"/>
        <w:left w:val="none" w:sz="0" w:space="0" w:color="auto"/>
        <w:bottom w:val="none" w:sz="0" w:space="0" w:color="auto"/>
        <w:right w:val="none" w:sz="0" w:space="0" w:color="auto"/>
      </w:divBdr>
    </w:div>
    <w:div w:id="273488326">
      <w:bodyDiv w:val="1"/>
      <w:marLeft w:val="0"/>
      <w:marRight w:val="0"/>
      <w:marTop w:val="0"/>
      <w:marBottom w:val="0"/>
      <w:divBdr>
        <w:top w:val="none" w:sz="0" w:space="0" w:color="auto"/>
        <w:left w:val="none" w:sz="0" w:space="0" w:color="auto"/>
        <w:bottom w:val="none" w:sz="0" w:space="0" w:color="auto"/>
        <w:right w:val="none" w:sz="0" w:space="0" w:color="auto"/>
      </w:divBdr>
    </w:div>
    <w:div w:id="273706527">
      <w:bodyDiv w:val="1"/>
      <w:marLeft w:val="0"/>
      <w:marRight w:val="0"/>
      <w:marTop w:val="0"/>
      <w:marBottom w:val="0"/>
      <w:divBdr>
        <w:top w:val="none" w:sz="0" w:space="0" w:color="auto"/>
        <w:left w:val="none" w:sz="0" w:space="0" w:color="auto"/>
        <w:bottom w:val="none" w:sz="0" w:space="0" w:color="auto"/>
        <w:right w:val="none" w:sz="0" w:space="0" w:color="auto"/>
      </w:divBdr>
    </w:div>
    <w:div w:id="273828857">
      <w:bodyDiv w:val="1"/>
      <w:marLeft w:val="0"/>
      <w:marRight w:val="0"/>
      <w:marTop w:val="0"/>
      <w:marBottom w:val="0"/>
      <w:divBdr>
        <w:top w:val="none" w:sz="0" w:space="0" w:color="auto"/>
        <w:left w:val="none" w:sz="0" w:space="0" w:color="auto"/>
        <w:bottom w:val="none" w:sz="0" w:space="0" w:color="auto"/>
        <w:right w:val="none" w:sz="0" w:space="0" w:color="auto"/>
      </w:divBdr>
    </w:div>
    <w:div w:id="274018156">
      <w:bodyDiv w:val="1"/>
      <w:marLeft w:val="0"/>
      <w:marRight w:val="0"/>
      <w:marTop w:val="0"/>
      <w:marBottom w:val="0"/>
      <w:divBdr>
        <w:top w:val="none" w:sz="0" w:space="0" w:color="auto"/>
        <w:left w:val="none" w:sz="0" w:space="0" w:color="auto"/>
        <w:bottom w:val="none" w:sz="0" w:space="0" w:color="auto"/>
        <w:right w:val="none" w:sz="0" w:space="0" w:color="auto"/>
      </w:divBdr>
    </w:div>
    <w:div w:id="275450456">
      <w:bodyDiv w:val="1"/>
      <w:marLeft w:val="0"/>
      <w:marRight w:val="0"/>
      <w:marTop w:val="0"/>
      <w:marBottom w:val="0"/>
      <w:divBdr>
        <w:top w:val="none" w:sz="0" w:space="0" w:color="auto"/>
        <w:left w:val="none" w:sz="0" w:space="0" w:color="auto"/>
        <w:bottom w:val="none" w:sz="0" w:space="0" w:color="auto"/>
        <w:right w:val="none" w:sz="0" w:space="0" w:color="auto"/>
      </w:divBdr>
    </w:div>
    <w:div w:id="275530828">
      <w:bodyDiv w:val="1"/>
      <w:marLeft w:val="0"/>
      <w:marRight w:val="0"/>
      <w:marTop w:val="0"/>
      <w:marBottom w:val="0"/>
      <w:divBdr>
        <w:top w:val="none" w:sz="0" w:space="0" w:color="auto"/>
        <w:left w:val="none" w:sz="0" w:space="0" w:color="auto"/>
        <w:bottom w:val="none" w:sz="0" w:space="0" w:color="auto"/>
        <w:right w:val="none" w:sz="0" w:space="0" w:color="auto"/>
      </w:divBdr>
    </w:div>
    <w:div w:id="275792886">
      <w:bodyDiv w:val="1"/>
      <w:marLeft w:val="0"/>
      <w:marRight w:val="0"/>
      <w:marTop w:val="0"/>
      <w:marBottom w:val="0"/>
      <w:divBdr>
        <w:top w:val="none" w:sz="0" w:space="0" w:color="auto"/>
        <w:left w:val="none" w:sz="0" w:space="0" w:color="auto"/>
        <w:bottom w:val="none" w:sz="0" w:space="0" w:color="auto"/>
        <w:right w:val="none" w:sz="0" w:space="0" w:color="auto"/>
      </w:divBdr>
    </w:div>
    <w:div w:id="275910577">
      <w:bodyDiv w:val="1"/>
      <w:marLeft w:val="0"/>
      <w:marRight w:val="0"/>
      <w:marTop w:val="0"/>
      <w:marBottom w:val="0"/>
      <w:divBdr>
        <w:top w:val="none" w:sz="0" w:space="0" w:color="auto"/>
        <w:left w:val="none" w:sz="0" w:space="0" w:color="auto"/>
        <w:bottom w:val="none" w:sz="0" w:space="0" w:color="auto"/>
        <w:right w:val="none" w:sz="0" w:space="0" w:color="auto"/>
      </w:divBdr>
    </w:div>
    <w:div w:id="276179883">
      <w:bodyDiv w:val="1"/>
      <w:marLeft w:val="0"/>
      <w:marRight w:val="0"/>
      <w:marTop w:val="0"/>
      <w:marBottom w:val="0"/>
      <w:divBdr>
        <w:top w:val="none" w:sz="0" w:space="0" w:color="auto"/>
        <w:left w:val="none" w:sz="0" w:space="0" w:color="auto"/>
        <w:bottom w:val="none" w:sz="0" w:space="0" w:color="auto"/>
        <w:right w:val="none" w:sz="0" w:space="0" w:color="auto"/>
      </w:divBdr>
    </w:div>
    <w:div w:id="276329403">
      <w:bodyDiv w:val="1"/>
      <w:marLeft w:val="0"/>
      <w:marRight w:val="0"/>
      <w:marTop w:val="0"/>
      <w:marBottom w:val="0"/>
      <w:divBdr>
        <w:top w:val="none" w:sz="0" w:space="0" w:color="auto"/>
        <w:left w:val="none" w:sz="0" w:space="0" w:color="auto"/>
        <w:bottom w:val="none" w:sz="0" w:space="0" w:color="auto"/>
        <w:right w:val="none" w:sz="0" w:space="0" w:color="auto"/>
      </w:divBdr>
    </w:div>
    <w:div w:id="276913631">
      <w:bodyDiv w:val="1"/>
      <w:marLeft w:val="0"/>
      <w:marRight w:val="0"/>
      <w:marTop w:val="0"/>
      <w:marBottom w:val="0"/>
      <w:divBdr>
        <w:top w:val="none" w:sz="0" w:space="0" w:color="auto"/>
        <w:left w:val="none" w:sz="0" w:space="0" w:color="auto"/>
        <w:bottom w:val="none" w:sz="0" w:space="0" w:color="auto"/>
        <w:right w:val="none" w:sz="0" w:space="0" w:color="auto"/>
      </w:divBdr>
    </w:div>
    <w:div w:id="277105430">
      <w:bodyDiv w:val="1"/>
      <w:marLeft w:val="0"/>
      <w:marRight w:val="0"/>
      <w:marTop w:val="0"/>
      <w:marBottom w:val="0"/>
      <w:divBdr>
        <w:top w:val="none" w:sz="0" w:space="0" w:color="auto"/>
        <w:left w:val="none" w:sz="0" w:space="0" w:color="auto"/>
        <w:bottom w:val="none" w:sz="0" w:space="0" w:color="auto"/>
        <w:right w:val="none" w:sz="0" w:space="0" w:color="auto"/>
      </w:divBdr>
      <w:divsChild>
        <w:div w:id="94518000">
          <w:marLeft w:val="480"/>
          <w:marRight w:val="0"/>
          <w:marTop w:val="0"/>
          <w:marBottom w:val="0"/>
          <w:divBdr>
            <w:top w:val="none" w:sz="0" w:space="0" w:color="auto"/>
            <w:left w:val="none" w:sz="0" w:space="0" w:color="auto"/>
            <w:bottom w:val="none" w:sz="0" w:space="0" w:color="auto"/>
            <w:right w:val="none" w:sz="0" w:space="0" w:color="auto"/>
          </w:divBdr>
        </w:div>
        <w:div w:id="171996089">
          <w:marLeft w:val="480"/>
          <w:marRight w:val="0"/>
          <w:marTop w:val="0"/>
          <w:marBottom w:val="0"/>
          <w:divBdr>
            <w:top w:val="none" w:sz="0" w:space="0" w:color="auto"/>
            <w:left w:val="none" w:sz="0" w:space="0" w:color="auto"/>
            <w:bottom w:val="none" w:sz="0" w:space="0" w:color="auto"/>
            <w:right w:val="none" w:sz="0" w:space="0" w:color="auto"/>
          </w:divBdr>
        </w:div>
        <w:div w:id="189222289">
          <w:marLeft w:val="480"/>
          <w:marRight w:val="0"/>
          <w:marTop w:val="0"/>
          <w:marBottom w:val="0"/>
          <w:divBdr>
            <w:top w:val="none" w:sz="0" w:space="0" w:color="auto"/>
            <w:left w:val="none" w:sz="0" w:space="0" w:color="auto"/>
            <w:bottom w:val="none" w:sz="0" w:space="0" w:color="auto"/>
            <w:right w:val="none" w:sz="0" w:space="0" w:color="auto"/>
          </w:divBdr>
        </w:div>
        <w:div w:id="396905592">
          <w:marLeft w:val="480"/>
          <w:marRight w:val="0"/>
          <w:marTop w:val="0"/>
          <w:marBottom w:val="0"/>
          <w:divBdr>
            <w:top w:val="none" w:sz="0" w:space="0" w:color="auto"/>
            <w:left w:val="none" w:sz="0" w:space="0" w:color="auto"/>
            <w:bottom w:val="none" w:sz="0" w:space="0" w:color="auto"/>
            <w:right w:val="none" w:sz="0" w:space="0" w:color="auto"/>
          </w:divBdr>
        </w:div>
        <w:div w:id="555706876">
          <w:marLeft w:val="480"/>
          <w:marRight w:val="0"/>
          <w:marTop w:val="0"/>
          <w:marBottom w:val="0"/>
          <w:divBdr>
            <w:top w:val="none" w:sz="0" w:space="0" w:color="auto"/>
            <w:left w:val="none" w:sz="0" w:space="0" w:color="auto"/>
            <w:bottom w:val="none" w:sz="0" w:space="0" w:color="auto"/>
            <w:right w:val="none" w:sz="0" w:space="0" w:color="auto"/>
          </w:divBdr>
        </w:div>
        <w:div w:id="647439522">
          <w:marLeft w:val="480"/>
          <w:marRight w:val="0"/>
          <w:marTop w:val="0"/>
          <w:marBottom w:val="0"/>
          <w:divBdr>
            <w:top w:val="none" w:sz="0" w:space="0" w:color="auto"/>
            <w:left w:val="none" w:sz="0" w:space="0" w:color="auto"/>
            <w:bottom w:val="none" w:sz="0" w:space="0" w:color="auto"/>
            <w:right w:val="none" w:sz="0" w:space="0" w:color="auto"/>
          </w:divBdr>
        </w:div>
        <w:div w:id="691689419">
          <w:marLeft w:val="480"/>
          <w:marRight w:val="0"/>
          <w:marTop w:val="0"/>
          <w:marBottom w:val="0"/>
          <w:divBdr>
            <w:top w:val="none" w:sz="0" w:space="0" w:color="auto"/>
            <w:left w:val="none" w:sz="0" w:space="0" w:color="auto"/>
            <w:bottom w:val="none" w:sz="0" w:space="0" w:color="auto"/>
            <w:right w:val="none" w:sz="0" w:space="0" w:color="auto"/>
          </w:divBdr>
        </w:div>
        <w:div w:id="817500601">
          <w:marLeft w:val="480"/>
          <w:marRight w:val="0"/>
          <w:marTop w:val="0"/>
          <w:marBottom w:val="0"/>
          <w:divBdr>
            <w:top w:val="none" w:sz="0" w:space="0" w:color="auto"/>
            <w:left w:val="none" w:sz="0" w:space="0" w:color="auto"/>
            <w:bottom w:val="none" w:sz="0" w:space="0" w:color="auto"/>
            <w:right w:val="none" w:sz="0" w:space="0" w:color="auto"/>
          </w:divBdr>
        </w:div>
        <w:div w:id="833911237">
          <w:marLeft w:val="480"/>
          <w:marRight w:val="0"/>
          <w:marTop w:val="0"/>
          <w:marBottom w:val="0"/>
          <w:divBdr>
            <w:top w:val="none" w:sz="0" w:space="0" w:color="auto"/>
            <w:left w:val="none" w:sz="0" w:space="0" w:color="auto"/>
            <w:bottom w:val="none" w:sz="0" w:space="0" w:color="auto"/>
            <w:right w:val="none" w:sz="0" w:space="0" w:color="auto"/>
          </w:divBdr>
        </w:div>
        <w:div w:id="913703488">
          <w:marLeft w:val="480"/>
          <w:marRight w:val="0"/>
          <w:marTop w:val="0"/>
          <w:marBottom w:val="0"/>
          <w:divBdr>
            <w:top w:val="none" w:sz="0" w:space="0" w:color="auto"/>
            <w:left w:val="none" w:sz="0" w:space="0" w:color="auto"/>
            <w:bottom w:val="none" w:sz="0" w:space="0" w:color="auto"/>
            <w:right w:val="none" w:sz="0" w:space="0" w:color="auto"/>
          </w:divBdr>
        </w:div>
        <w:div w:id="928737359">
          <w:marLeft w:val="480"/>
          <w:marRight w:val="0"/>
          <w:marTop w:val="0"/>
          <w:marBottom w:val="0"/>
          <w:divBdr>
            <w:top w:val="none" w:sz="0" w:space="0" w:color="auto"/>
            <w:left w:val="none" w:sz="0" w:space="0" w:color="auto"/>
            <w:bottom w:val="none" w:sz="0" w:space="0" w:color="auto"/>
            <w:right w:val="none" w:sz="0" w:space="0" w:color="auto"/>
          </w:divBdr>
        </w:div>
        <w:div w:id="1012148211">
          <w:marLeft w:val="480"/>
          <w:marRight w:val="0"/>
          <w:marTop w:val="0"/>
          <w:marBottom w:val="0"/>
          <w:divBdr>
            <w:top w:val="none" w:sz="0" w:space="0" w:color="auto"/>
            <w:left w:val="none" w:sz="0" w:space="0" w:color="auto"/>
            <w:bottom w:val="none" w:sz="0" w:space="0" w:color="auto"/>
            <w:right w:val="none" w:sz="0" w:space="0" w:color="auto"/>
          </w:divBdr>
        </w:div>
        <w:div w:id="1170875898">
          <w:marLeft w:val="480"/>
          <w:marRight w:val="0"/>
          <w:marTop w:val="0"/>
          <w:marBottom w:val="0"/>
          <w:divBdr>
            <w:top w:val="none" w:sz="0" w:space="0" w:color="auto"/>
            <w:left w:val="none" w:sz="0" w:space="0" w:color="auto"/>
            <w:bottom w:val="none" w:sz="0" w:space="0" w:color="auto"/>
            <w:right w:val="none" w:sz="0" w:space="0" w:color="auto"/>
          </w:divBdr>
        </w:div>
        <w:div w:id="1545172550">
          <w:marLeft w:val="480"/>
          <w:marRight w:val="0"/>
          <w:marTop w:val="0"/>
          <w:marBottom w:val="0"/>
          <w:divBdr>
            <w:top w:val="none" w:sz="0" w:space="0" w:color="auto"/>
            <w:left w:val="none" w:sz="0" w:space="0" w:color="auto"/>
            <w:bottom w:val="none" w:sz="0" w:space="0" w:color="auto"/>
            <w:right w:val="none" w:sz="0" w:space="0" w:color="auto"/>
          </w:divBdr>
        </w:div>
        <w:div w:id="1607079714">
          <w:marLeft w:val="480"/>
          <w:marRight w:val="0"/>
          <w:marTop w:val="0"/>
          <w:marBottom w:val="0"/>
          <w:divBdr>
            <w:top w:val="none" w:sz="0" w:space="0" w:color="auto"/>
            <w:left w:val="none" w:sz="0" w:space="0" w:color="auto"/>
            <w:bottom w:val="none" w:sz="0" w:space="0" w:color="auto"/>
            <w:right w:val="none" w:sz="0" w:space="0" w:color="auto"/>
          </w:divBdr>
        </w:div>
        <w:div w:id="1714960053">
          <w:marLeft w:val="480"/>
          <w:marRight w:val="0"/>
          <w:marTop w:val="0"/>
          <w:marBottom w:val="0"/>
          <w:divBdr>
            <w:top w:val="none" w:sz="0" w:space="0" w:color="auto"/>
            <w:left w:val="none" w:sz="0" w:space="0" w:color="auto"/>
            <w:bottom w:val="none" w:sz="0" w:space="0" w:color="auto"/>
            <w:right w:val="none" w:sz="0" w:space="0" w:color="auto"/>
          </w:divBdr>
        </w:div>
        <w:div w:id="1733625827">
          <w:marLeft w:val="480"/>
          <w:marRight w:val="0"/>
          <w:marTop w:val="0"/>
          <w:marBottom w:val="0"/>
          <w:divBdr>
            <w:top w:val="none" w:sz="0" w:space="0" w:color="auto"/>
            <w:left w:val="none" w:sz="0" w:space="0" w:color="auto"/>
            <w:bottom w:val="none" w:sz="0" w:space="0" w:color="auto"/>
            <w:right w:val="none" w:sz="0" w:space="0" w:color="auto"/>
          </w:divBdr>
        </w:div>
        <w:div w:id="1808743823">
          <w:marLeft w:val="480"/>
          <w:marRight w:val="0"/>
          <w:marTop w:val="0"/>
          <w:marBottom w:val="0"/>
          <w:divBdr>
            <w:top w:val="none" w:sz="0" w:space="0" w:color="auto"/>
            <w:left w:val="none" w:sz="0" w:space="0" w:color="auto"/>
            <w:bottom w:val="none" w:sz="0" w:space="0" w:color="auto"/>
            <w:right w:val="none" w:sz="0" w:space="0" w:color="auto"/>
          </w:divBdr>
        </w:div>
        <w:div w:id="1973173485">
          <w:marLeft w:val="480"/>
          <w:marRight w:val="0"/>
          <w:marTop w:val="0"/>
          <w:marBottom w:val="0"/>
          <w:divBdr>
            <w:top w:val="none" w:sz="0" w:space="0" w:color="auto"/>
            <w:left w:val="none" w:sz="0" w:space="0" w:color="auto"/>
            <w:bottom w:val="none" w:sz="0" w:space="0" w:color="auto"/>
            <w:right w:val="none" w:sz="0" w:space="0" w:color="auto"/>
          </w:divBdr>
        </w:div>
        <w:div w:id="2103142952">
          <w:marLeft w:val="480"/>
          <w:marRight w:val="0"/>
          <w:marTop w:val="0"/>
          <w:marBottom w:val="0"/>
          <w:divBdr>
            <w:top w:val="none" w:sz="0" w:space="0" w:color="auto"/>
            <w:left w:val="none" w:sz="0" w:space="0" w:color="auto"/>
            <w:bottom w:val="none" w:sz="0" w:space="0" w:color="auto"/>
            <w:right w:val="none" w:sz="0" w:space="0" w:color="auto"/>
          </w:divBdr>
        </w:div>
      </w:divsChild>
    </w:div>
    <w:div w:id="277227128">
      <w:bodyDiv w:val="1"/>
      <w:marLeft w:val="0"/>
      <w:marRight w:val="0"/>
      <w:marTop w:val="0"/>
      <w:marBottom w:val="0"/>
      <w:divBdr>
        <w:top w:val="none" w:sz="0" w:space="0" w:color="auto"/>
        <w:left w:val="none" w:sz="0" w:space="0" w:color="auto"/>
        <w:bottom w:val="none" w:sz="0" w:space="0" w:color="auto"/>
        <w:right w:val="none" w:sz="0" w:space="0" w:color="auto"/>
      </w:divBdr>
    </w:div>
    <w:div w:id="277296430">
      <w:bodyDiv w:val="1"/>
      <w:marLeft w:val="0"/>
      <w:marRight w:val="0"/>
      <w:marTop w:val="0"/>
      <w:marBottom w:val="0"/>
      <w:divBdr>
        <w:top w:val="none" w:sz="0" w:space="0" w:color="auto"/>
        <w:left w:val="none" w:sz="0" w:space="0" w:color="auto"/>
        <w:bottom w:val="none" w:sz="0" w:space="0" w:color="auto"/>
        <w:right w:val="none" w:sz="0" w:space="0" w:color="auto"/>
      </w:divBdr>
    </w:div>
    <w:div w:id="277414210">
      <w:bodyDiv w:val="1"/>
      <w:marLeft w:val="0"/>
      <w:marRight w:val="0"/>
      <w:marTop w:val="0"/>
      <w:marBottom w:val="0"/>
      <w:divBdr>
        <w:top w:val="none" w:sz="0" w:space="0" w:color="auto"/>
        <w:left w:val="none" w:sz="0" w:space="0" w:color="auto"/>
        <w:bottom w:val="none" w:sz="0" w:space="0" w:color="auto"/>
        <w:right w:val="none" w:sz="0" w:space="0" w:color="auto"/>
      </w:divBdr>
    </w:div>
    <w:div w:id="277416686">
      <w:bodyDiv w:val="1"/>
      <w:marLeft w:val="0"/>
      <w:marRight w:val="0"/>
      <w:marTop w:val="0"/>
      <w:marBottom w:val="0"/>
      <w:divBdr>
        <w:top w:val="none" w:sz="0" w:space="0" w:color="auto"/>
        <w:left w:val="none" w:sz="0" w:space="0" w:color="auto"/>
        <w:bottom w:val="none" w:sz="0" w:space="0" w:color="auto"/>
        <w:right w:val="none" w:sz="0" w:space="0" w:color="auto"/>
      </w:divBdr>
    </w:div>
    <w:div w:id="277877414">
      <w:bodyDiv w:val="1"/>
      <w:marLeft w:val="0"/>
      <w:marRight w:val="0"/>
      <w:marTop w:val="0"/>
      <w:marBottom w:val="0"/>
      <w:divBdr>
        <w:top w:val="none" w:sz="0" w:space="0" w:color="auto"/>
        <w:left w:val="none" w:sz="0" w:space="0" w:color="auto"/>
        <w:bottom w:val="none" w:sz="0" w:space="0" w:color="auto"/>
        <w:right w:val="none" w:sz="0" w:space="0" w:color="auto"/>
      </w:divBdr>
    </w:div>
    <w:div w:id="277880652">
      <w:bodyDiv w:val="1"/>
      <w:marLeft w:val="0"/>
      <w:marRight w:val="0"/>
      <w:marTop w:val="0"/>
      <w:marBottom w:val="0"/>
      <w:divBdr>
        <w:top w:val="none" w:sz="0" w:space="0" w:color="auto"/>
        <w:left w:val="none" w:sz="0" w:space="0" w:color="auto"/>
        <w:bottom w:val="none" w:sz="0" w:space="0" w:color="auto"/>
        <w:right w:val="none" w:sz="0" w:space="0" w:color="auto"/>
      </w:divBdr>
    </w:div>
    <w:div w:id="277883522">
      <w:bodyDiv w:val="1"/>
      <w:marLeft w:val="0"/>
      <w:marRight w:val="0"/>
      <w:marTop w:val="0"/>
      <w:marBottom w:val="0"/>
      <w:divBdr>
        <w:top w:val="none" w:sz="0" w:space="0" w:color="auto"/>
        <w:left w:val="none" w:sz="0" w:space="0" w:color="auto"/>
        <w:bottom w:val="none" w:sz="0" w:space="0" w:color="auto"/>
        <w:right w:val="none" w:sz="0" w:space="0" w:color="auto"/>
      </w:divBdr>
      <w:divsChild>
        <w:div w:id="2059087094">
          <w:marLeft w:val="480"/>
          <w:marRight w:val="0"/>
          <w:marTop w:val="0"/>
          <w:marBottom w:val="0"/>
          <w:divBdr>
            <w:top w:val="none" w:sz="0" w:space="0" w:color="auto"/>
            <w:left w:val="none" w:sz="0" w:space="0" w:color="auto"/>
            <w:bottom w:val="none" w:sz="0" w:space="0" w:color="auto"/>
            <w:right w:val="none" w:sz="0" w:space="0" w:color="auto"/>
          </w:divBdr>
        </w:div>
        <w:div w:id="1776442390">
          <w:marLeft w:val="480"/>
          <w:marRight w:val="0"/>
          <w:marTop w:val="0"/>
          <w:marBottom w:val="0"/>
          <w:divBdr>
            <w:top w:val="none" w:sz="0" w:space="0" w:color="auto"/>
            <w:left w:val="none" w:sz="0" w:space="0" w:color="auto"/>
            <w:bottom w:val="none" w:sz="0" w:space="0" w:color="auto"/>
            <w:right w:val="none" w:sz="0" w:space="0" w:color="auto"/>
          </w:divBdr>
        </w:div>
        <w:div w:id="1448423468">
          <w:marLeft w:val="480"/>
          <w:marRight w:val="0"/>
          <w:marTop w:val="0"/>
          <w:marBottom w:val="0"/>
          <w:divBdr>
            <w:top w:val="none" w:sz="0" w:space="0" w:color="auto"/>
            <w:left w:val="none" w:sz="0" w:space="0" w:color="auto"/>
            <w:bottom w:val="none" w:sz="0" w:space="0" w:color="auto"/>
            <w:right w:val="none" w:sz="0" w:space="0" w:color="auto"/>
          </w:divBdr>
        </w:div>
        <w:div w:id="680547388">
          <w:marLeft w:val="480"/>
          <w:marRight w:val="0"/>
          <w:marTop w:val="0"/>
          <w:marBottom w:val="0"/>
          <w:divBdr>
            <w:top w:val="none" w:sz="0" w:space="0" w:color="auto"/>
            <w:left w:val="none" w:sz="0" w:space="0" w:color="auto"/>
            <w:bottom w:val="none" w:sz="0" w:space="0" w:color="auto"/>
            <w:right w:val="none" w:sz="0" w:space="0" w:color="auto"/>
          </w:divBdr>
        </w:div>
        <w:div w:id="342781834">
          <w:marLeft w:val="480"/>
          <w:marRight w:val="0"/>
          <w:marTop w:val="0"/>
          <w:marBottom w:val="0"/>
          <w:divBdr>
            <w:top w:val="none" w:sz="0" w:space="0" w:color="auto"/>
            <w:left w:val="none" w:sz="0" w:space="0" w:color="auto"/>
            <w:bottom w:val="none" w:sz="0" w:space="0" w:color="auto"/>
            <w:right w:val="none" w:sz="0" w:space="0" w:color="auto"/>
          </w:divBdr>
        </w:div>
        <w:div w:id="929201072">
          <w:marLeft w:val="480"/>
          <w:marRight w:val="0"/>
          <w:marTop w:val="0"/>
          <w:marBottom w:val="0"/>
          <w:divBdr>
            <w:top w:val="none" w:sz="0" w:space="0" w:color="auto"/>
            <w:left w:val="none" w:sz="0" w:space="0" w:color="auto"/>
            <w:bottom w:val="none" w:sz="0" w:space="0" w:color="auto"/>
            <w:right w:val="none" w:sz="0" w:space="0" w:color="auto"/>
          </w:divBdr>
        </w:div>
        <w:div w:id="914631534">
          <w:marLeft w:val="480"/>
          <w:marRight w:val="0"/>
          <w:marTop w:val="0"/>
          <w:marBottom w:val="0"/>
          <w:divBdr>
            <w:top w:val="none" w:sz="0" w:space="0" w:color="auto"/>
            <w:left w:val="none" w:sz="0" w:space="0" w:color="auto"/>
            <w:bottom w:val="none" w:sz="0" w:space="0" w:color="auto"/>
            <w:right w:val="none" w:sz="0" w:space="0" w:color="auto"/>
          </w:divBdr>
        </w:div>
        <w:div w:id="785268559">
          <w:marLeft w:val="480"/>
          <w:marRight w:val="0"/>
          <w:marTop w:val="0"/>
          <w:marBottom w:val="0"/>
          <w:divBdr>
            <w:top w:val="none" w:sz="0" w:space="0" w:color="auto"/>
            <w:left w:val="none" w:sz="0" w:space="0" w:color="auto"/>
            <w:bottom w:val="none" w:sz="0" w:space="0" w:color="auto"/>
            <w:right w:val="none" w:sz="0" w:space="0" w:color="auto"/>
          </w:divBdr>
        </w:div>
        <w:div w:id="1103502598">
          <w:marLeft w:val="480"/>
          <w:marRight w:val="0"/>
          <w:marTop w:val="0"/>
          <w:marBottom w:val="0"/>
          <w:divBdr>
            <w:top w:val="none" w:sz="0" w:space="0" w:color="auto"/>
            <w:left w:val="none" w:sz="0" w:space="0" w:color="auto"/>
            <w:bottom w:val="none" w:sz="0" w:space="0" w:color="auto"/>
            <w:right w:val="none" w:sz="0" w:space="0" w:color="auto"/>
          </w:divBdr>
        </w:div>
        <w:div w:id="47263760">
          <w:marLeft w:val="480"/>
          <w:marRight w:val="0"/>
          <w:marTop w:val="0"/>
          <w:marBottom w:val="0"/>
          <w:divBdr>
            <w:top w:val="none" w:sz="0" w:space="0" w:color="auto"/>
            <w:left w:val="none" w:sz="0" w:space="0" w:color="auto"/>
            <w:bottom w:val="none" w:sz="0" w:space="0" w:color="auto"/>
            <w:right w:val="none" w:sz="0" w:space="0" w:color="auto"/>
          </w:divBdr>
        </w:div>
        <w:div w:id="1744329282">
          <w:marLeft w:val="480"/>
          <w:marRight w:val="0"/>
          <w:marTop w:val="0"/>
          <w:marBottom w:val="0"/>
          <w:divBdr>
            <w:top w:val="none" w:sz="0" w:space="0" w:color="auto"/>
            <w:left w:val="none" w:sz="0" w:space="0" w:color="auto"/>
            <w:bottom w:val="none" w:sz="0" w:space="0" w:color="auto"/>
            <w:right w:val="none" w:sz="0" w:space="0" w:color="auto"/>
          </w:divBdr>
        </w:div>
        <w:div w:id="999044896">
          <w:marLeft w:val="480"/>
          <w:marRight w:val="0"/>
          <w:marTop w:val="0"/>
          <w:marBottom w:val="0"/>
          <w:divBdr>
            <w:top w:val="none" w:sz="0" w:space="0" w:color="auto"/>
            <w:left w:val="none" w:sz="0" w:space="0" w:color="auto"/>
            <w:bottom w:val="none" w:sz="0" w:space="0" w:color="auto"/>
            <w:right w:val="none" w:sz="0" w:space="0" w:color="auto"/>
          </w:divBdr>
        </w:div>
        <w:div w:id="1315833664">
          <w:marLeft w:val="480"/>
          <w:marRight w:val="0"/>
          <w:marTop w:val="0"/>
          <w:marBottom w:val="0"/>
          <w:divBdr>
            <w:top w:val="none" w:sz="0" w:space="0" w:color="auto"/>
            <w:left w:val="none" w:sz="0" w:space="0" w:color="auto"/>
            <w:bottom w:val="none" w:sz="0" w:space="0" w:color="auto"/>
            <w:right w:val="none" w:sz="0" w:space="0" w:color="auto"/>
          </w:divBdr>
        </w:div>
        <w:div w:id="649599080">
          <w:marLeft w:val="480"/>
          <w:marRight w:val="0"/>
          <w:marTop w:val="0"/>
          <w:marBottom w:val="0"/>
          <w:divBdr>
            <w:top w:val="none" w:sz="0" w:space="0" w:color="auto"/>
            <w:left w:val="none" w:sz="0" w:space="0" w:color="auto"/>
            <w:bottom w:val="none" w:sz="0" w:space="0" w:color="auto"/>
            <w:right w:val="none" w:sz="0" w:space="0" w:color="auto"/>
          </w:divBdr>
        </w:div>
        <w:div w:id="1796748091">
          <w:marLeft w:val="480"/>
          <w:marRight w:val="0"/>
          <w:marTop w:val="0"/>
          <w:marBottom w:val="0"/>
          <w:divBdr>
            <w:top w:val="none" w:sz="0" w:space="0" w:color="auto"/>
            <w:left w:val="none" w:sz="0" w:space="0" w:color="auto"/>
            <w:bottom w:val="none" w:sz="0" w:space="0" w:color="auto"/>
            <w:right w:val="none" w:sz="0" w:space="0" w:color="auto"/>
          </w:divBdr>
        </w:div>
        <w:div w:id="84495591">
          <w:marLeft w:val="480"/>
          <w:marRight w:val="0"/>
          <w:marTop w:val="0"/>
          <w:marBottom w:val="0"/>
          <w:divBdr>
            <w:top w:val="none" w:sz="0" w:space="0" w:color="auto"/>
            <w:left w:val="none" w:sz="0" w:space="0" w:color="auto"/>
            <w:bottom w:val="none" w:sz="0" w:space="0" w:color="auto"/>
            <w:right w:val="none" w:sz="0" w:space="0" w:color="auto"/>
          </w:divBdr>
        </w:div>
        <w:div w:id="1749572531">
          <w:marLeft w:val="480"/>
          <w:marRight w:val="0"/>
          <w:marTop w:val="0"/>
          <w:marBottom w:val="0"/>
          <w:divBdr>
            <w:top w:val="none" w:sz="0" w:space="0" w:color="auto"/>
            <w:left w:val="none" w:sz="0" w:space="0" w:color="auto"/>
            <w:bottom w:val="none" w:sz="0" w:space="0" w:color="auto"/>
            <w:right w:val="none" w:sz="0" w:space="0" w:color="auto"/>
          </w:divBdr>
        </w:div>
        <w:div w:id="2066443437">
          <w:marLeft w:val="480"/>
          <w:marRight w:val="0"/>
          <w:marTop w:val="0"/>
          <w:marBottom w:val="0"/>
          <w:divBdr>
            <w:top w:val="none" w:sz="0" w:space="0" w:color="auto"/>
            <w:left w:val="none" w:sz="0" w:space="0" w:color="auto"/>
            <w:bottom w:val="none" w:sz="0" w:space="0" w:color="auto"/>
            <w:right w:val="none" w:sz="0" w:space="0" w:color="auto"/>
          </w:divBdr>
        </w:div>
        <w:div w:id="1087505380">
          <w:marLeft w:val="480"/>
          <w:marRight w:val="0"/>
          <w:marTop w:val="0"/>
          <w:marBottom w:val="0"/>
          <w:divBdr>
            <w:top w:val="none" w:sz="0" w:space="0" w:color="auto"/>
            <w:left w:val="none" w:sz="0" w:space="0" w:color="auto"/>
            <w:bottom w:val="none" w:sz="0" w:space="0" w:color="auto"/>
            <w:right w:val="none" w:sz="0" w:space="0" w:color="auto"/>
          </w:divBdr>
        </w:div>
        <w:div w:id="1244880210">
          <w:marLeft w:val="480"/>
          <w:marRight w:val="0"/>
          <w:marTop w:val="0"/>
          <w:marBottom w:val="0"/>
          <w:divBdr>
            <w:top w:val="none" w:sz="0" w:space="0" w:color="auto"/>
            <w:left w:val="none" w:sz="0" w:space="0" w:color="auto"/>
            <w:bottom w:val="none" w:sz="0" w:space="0" w:color="auto"/>
            <w:right w:val="none" w:sz="0" w:space="0" w:color="auto"/>
          </w:divBdr>
        </w:div>
        <w:div w:id="614367022">
          <w:marLeft w:val="480"/>
          <w:marRight w:val="0"/>
          <w:marTop w:val="0"/>
          <w:marBottom w:val="0"/>
          <w:divBdr>
            <w:top w:val="none" w:sz="0" w:space="0" w:color="auto"/>
            <w:left w:val="none" w:sz="0" w:space="0" w:color="auto"/>
            <w:bottom w:val="none" w:sz="0" w:space="0" w:color="auto"/>
            <w:right w:val="none" w:sz="0" w:space="0" w:color="auto"/>
          </w:divBdr>
        </w:div>
        <w:div w:id="583342298">
          <w:marLeft w:val="480"/>
          <w:marRight w:val="0"/>
          <w:marTop w:val="0"/>
          <w:marBottom w:val="0"/>
          <w:divBdr>
            <w:top w:val="none" w:sz="0" w:space="0" w:color="auto"/>
            <w:left w:val="none" w:sz="0" w:space="0" w:color="auto"/>
            <w:bottom w:val="none" w:sz="0" w:space="0" w:color="auto"/>
            <w:right w:val="none" w:sz="0" w:space="0" w:color="auto"/>
          </w:divBdr>
        </w:div>
        <w:div w:id="1748763482">
          <w:marLeft w:val="480"/>
          <w:marRight w:val="0"/>
          <w:marTop w:val="0"/>
          <w:marBottom w:val="0"/>
          <w:divBdr>
            <w:top w:val="none" w:sz="0" w:space="0" w:color="auto"/>
            <w:left w:val="none" w:sz="0" w:space="0" w:color="auto"/>
            <w:bottom w:val="none" w:sz="0" w:space="0" w:color="auto"/>
            <w:right w:val="none" w:sz="0" w:space="0" w:color="auto"/>
          </w:divBdr>
        </w:div>
        <w:div w:id="249583790">
          <w:marLeft w:val="480"/>
          <w:marRight w:val="0"/>
          <w:marTop w:val="0"/>
          <w:marBottom w:val="0"/>
          <w:divBdr>
            <w:top w:val="none" w:sz="0" w:space="0" w:color="auto"/>
            <w:left w:val="none" w:sz="0" w:space="0" w:color="auto"/>
            <w:bottom w:val="none" w:sz="0" w:space="0" w:color="auto"/>
            <w:right w:val="none" w:sz="0" w:space="0" w:color="auto"/>
          </w:divBdr>
        </w:div>
        <w:div w:id="566263110">
          <w:marLeft w:val="480"/>
          <w:marRight w:val="0"/>
          <w:marTop w:val="0"/>
          <w:marBottom w:val="0"/>
          <w:divBdr>
            <w:top w:val="none" w:sz="0" w:space="0" w:color="auto"/>
            <w:left w:val="none" w:sz="0" w:space="0" w:color="auto"/>
            <w:bottom w:val="none" w:sz="0" w:space="0" w:color="auto"/>
            <w:right w:val="none" w:sz="0" w:space="0" w:color="auto"/>
          </w:divBdr>
        </w:div>
        <w:div w:id="247809729">
          <w:marLeft w:val="480"/>
          <w:marRight w:val="0"/>
          <w:marTop w:val="0"/>
          <w:marBottom w:val="0"/>
          <w:divBdr>
            <w:top w:val="none" w:sz="0" w:space="0" w:color="auto"/>
            <w:left w:val="none" w:sz="0" w:space="0" w:color="auto"/>
            <w:bottom w:val="none" w:sz="0" w:space="0" w:color="auto"/>
            <w:right w:val="none" w:sz="0" w:space="0" w:color="auto"/>
          </w:divBdr>
        </w:div>
        <w:div w:id="92241757">
          <w:marLeft w:val="480"/>
          <w:marRight w:val="0"/>
          <w:marTop w:val="0"/>
          <w:marBottom w:val="0"/>
          <w:divBdr>
            <w:top w:val="none" w:sz="0" w:space="0" w:color="auto"/>
            <w:left w:val="none" w:sz="0" w:space="0" w:color="auto"/>
            <w:bottom w:val="none" w:sz="0" w:space="0" w:color="auto"/>
            <w:right w:val="none" w:sz="0" w:space="0" w:color="auto"/>
          </w:divBdr>
        </w:div>
        <w:div w:id="1315066755">
          <w:marLeft w:val="480"/>
          <w:marRight w:val="0"/>
          <w:marTop w:val="0"/>
          <w:marBottom w:val="0"/>
          <w:divBdr>
            <w:top w:val="none" w:sz="0" w:space="0" w:color="auto"/>
            <w:left w:val="none" w:sz="0" w:space="0" w:color="auto"/>
            <w:bottom w:val="none" w:sz="0" w:space="0" w:color="auto"/>
            <w:right w:val="none" w:sz="0" w:space="0" w:color="auto"/>
          </w:divBdr>
        </w:div>
        <w:div w:id="1804620623">
          <w:marLeft w:val="480"/>
          <w:marRight w:val="0"/>
          <w:marTop w:val="0"/>
          <w:marBottom w:val="0"/>
          <w:divBdr>
            <w:top w:val="none" w:sz="0" w:space="0" w:color="auto"/>
            <w:left w:val="none" w:sz="0" w:space="0" w:color="auto"/>
            <w:bottom w:val="none" w:sz="0" w:space="0" w:color="auto"/>
            <w:right w:val="none" w:sz="0" w:space="0" w:color="auto"/>
          </w:divBdr>
        </w:div>
        <w:div w:id="297732215">
          <w:marLeft w:val="480"/>
          <w:marRight w:val="0"/>
          <w:marTop w:val="0"/>
          <w:marBottom w:val="0"/>
          <w:divBdr>
            <w:top w:val="none" w:sz="0" w:space="0" w:color="auto"/>
            <w:left w:val="none" w:sz="0" w:space="0" w:color="auto"/>
            <w:bottom w:val="none" w:sz="0" w:space="0" w:color="auto"/>
            <w:right w:val="none" w:sz="0" w:space="0" w:color="auto"/>
          </w:divBdr>
        </w:div>
        <w:div w:id="893273154">
          <w:marLeft w:val="480"/>
          <w:marRight w:val="0"/>
          <w:marTop w:val="0"/>
          <w:marBottom w:val="0"/>
          <w:divBdr>
            <w:top w:val="none" w:sz="0" w:space="0" w:color="auto"/>
            <w:left w:val="none" w:sz="0" w:space="0" w:color="auto"/>
            <w:bottom w:val="none" w:sz="0" w:space="0" w:color="auto"/>
            <w:right w:val="none" w:sz="0" w:space="0" w:color="auto"/>
          </w:divBdr>
        </w:div>
        <w:div w:id="1149126749">
          <w:marLeft w:val="480"/>
          <w:marRight w:val="0"/>
          <w:marTop w:val="0"/>
          <w:marBottom w:val="0"/>
          <w:divBdr>
            <w:top w:val="none" w:sz="0" w:space="0" w:color="auto"/>
            <w:left w:val="none" w:sz="0" w:space="0" w:color="auto"/>
            <w:bottom w:val="none" w:sz="0" w:space="0" w:color="auto"/>
            <w:right w:val="none" w:sz="0" w:space="0" w:color="auto"/>
          </w:divBdr>
        </w:div>
        <w:div w:id="1096563327">
          <w:marLeft w:val="480"/>
          <w:marRight w:val="0"/>
          <w:marTop w:val="0"/>
          <w:marBottom w:val="0"/>
          <w:divBdr>
            <w:top w:val="none" w:sz="0" w:space="0" w:color="auto"/>
            <w:left w:val="none" w:sz="0" w:space="0" w:color="auto"/>
            <w:bottom w:val="none" w:sz="0" w:space="0" w:color="auto"/>
            <w:right w:val="none" w:sz="0" w:space="0" w:color="auto"/>
          </w:divBdr>
        </w:div>
        <w:div w:id="1083261362">
          <w:marLeft w:val="480"/>
          <w:marRight w:val="0"/>
          <w:marTop w:val="0"/>
          <w:marBottom w:val="0"/>
          <w:divBdr>
            <w:top w:val="none" w:sz="0" w:space="0" w:color="auto"/>
            <w:left w:val="none" w:sz="0" w:space="0" w:color="auto"/>
            <w:bottom w:val="none" w:sz="0" w:space="0" w:color="auto"/>
            <w:right w:val="none" w:sz="0" w:space="0" w:color="auto"/>
          </w:divBdr>
        </w:div>
        <w:div w:id="1728456925">
          <w:marLeft w:val="480"/>
          <w:marRight w:val="0"/>
          <w:marTop w:val="0"/>
          <w:marBottom w:val="0"/>
          <w:divBdr>
            <w:top w:val="none" w:sz="0" w:space="0" w:color="auto"/>
            <w:left w:val="none" w:sz="0" w:space="0" w:color="auto"/>
            <w:bottom w:val="none" w:sz="0" w:space="0" w:color="auto"/>
            <w:right w:val="none" w:sz="0" w:space="0" w:color="auto"/>
          </w:divBdr>
        </w:div>
        <w:div w:id="981421562">
          <w:marLeft w:val="480"/>
          <w:marRight w:val="0"/>
          <w:marTop w:val="0"/>
          <w:marBottom w:val="0"/>
          <w:divBdr>
            <w:top w:val="none" w:sz="0" w:space="0" w:color="auto"/>
            <w:left w:val="none" w:sz="0" w:space="0" w:color="auto"/>
            <w:bottom w:val="none" w:sz="0" w:space="0" w:color="auto"/>
            <w:right w:val="none" w:sz="0" w:space="0" w:color="auto"/>
          </w:divBdr>
        </w:div>
        <w:div w:id="481820920">
          <w:marLeft w:val="480"/>
          <w:marRight w:val="0"/>
          <w:marTop w:val="0"/>
          <w:marBottom w:val="0"/>
          <w:divBdr>
            <w:top w:val="none" w:sz="0" w:space="0" w:color="auto"/>
            <w:left w:val="none" w:sz="0" w:space="0" w:color="auto"/>
            <w:bottom w:val="none" w:sz="0" w:space="0" w:color="auto"/>
            <w:right w:val="none" w:sz="0" w:space="0" w:color="auto"/>
          </w:divBdr>
        </w:div>
        <w:div w:id="698165123">
          <w:marLeft w:val="480"/>
          <w:marRight w:val="0"/>
          <w:marTop w:val="0"/>
          <w:marBottom w:val="0"/>
          <w:divBdr>
            <w:top w:val="none" w:sz="0" w:space="0" w:color="auto"/>
            <w:left w:val="none" w:sz="0" w:space="0" w:color="auto"/>
            <w:bottom w:val="none" w:sz="0" w:space="0" w:color="auto"/>
            <w:right w:val="none" w:sz="0" w:space="0" w:color="auto"/>
          </w:divBdr>
        </w:div>
        <w:div w:id="1879663693">
          <w:marLeft w:val="480"/>
          <w:marRight w:val="0"/>
          <w:marTop w:val="0"/>
          <w:marBottom w:val="0"/>
          <w:divBdr>
            <w:top w:val="none" w:sz="0" w:space="0" w:color="auto"/>
            <w:left w:val="none" w:sz="0" w:space="0" w:color="auto"/>
            <w:bottom w:val="none" w:sz="0" w:space="0" w:color="auto"/>
            <w:right w:val="none" w:sz="0" w:space="0" w:color="auto"/>
          </w:divBdr>
        </w:div>
        <w:div w:id="1955016902">
          <w:marLeft w:val="480"/>
          <w:marRight w:val="0"/>
          <w:marTop w:val="0"/>
          <w:marBottom w:val="0"/>
          <w:divBdr>
            <w:top w:val="none" w:sz="0" w:space="0" w:color="auto"/>
            <w:left w:val="none" w:sz="0" w:space="0" w:color="auto"/>
            <w:bottom w:val="none" w:sz="0" w:space="0" w:color="auto"/>
            <w:right w:val="none" w:sz="0" w:space="0" w:color="auto"/>
          </w:divBdr>
        </w:div>
        <w:div w:id="776564115">
          <w:marLeft w:val="480"/>
          <w:marRight w:val="0"/>
          <w:marTop w:val="0"/>
          <w:marBottom w:val="0"/>
          <w:divBdr>
            <w:top w:val="none" w:sz="0" w:space="0" w:color="auto"/>
            <w:left w:val="none" w:sz="0" w:space="0" w:color="auto"/>
            <w:bottom w:val="none" w:sz="0" w:space="0" w:color="auto"/>
            <w:right w:val="none" w:sz="0" w:space="0" w:color="auto"/>
          </w:divBdr>
        </w:div>
        <w:div w:id="1125272875">
          <w:marLeft w:val="480"/>
          <w:marRight w:val="0"/>
          <w:marTop w:val="0"/>
          <w:marBottom w:val="0"/>
          <w:divBdr>
            <w:top w:val="none" w:sz="0" w:space="0" w:color="auto"/>
            <w:left w:val="none" w:sz="0" w:space="0" w:color="auto"/>
            <w:bottom w:val="none" w:sz="0" w:space="0" w:color="auto"/>
            <w:right w:val="none" w:sz="0" w:space="0" w:color="auto"/>
          </w:divBdr>
        </w:div>
        <w:div w:id="318198771">
          <w:marLeft w:val="480"/>
          <w:marRight w:val="0"/>
          <w:marTop w:val="0"/>
          <w:marBottom w:val="0"/>
          <w:divBdr>
            <w:top w:val="none" w:sz="0" w:space="0" w:color="auto"/>
            <w:left w:val="none" w:sz="0" w:space="0" w:color="auto"/>
            <w:bottom w:val="none" w:sz="0" w:space="0" w:color="auto"/>
            <w:right w:val="none" w:sz="0" w:space="0" w:color="auto"/>
          </w:divBdr>
        </w:div>
        <w:div w:id="1054893171">
          <w:marLeft w:val="480"/>
          <w:marRight w:val="0"/>
          <w:marTop w:val="0"/>
          <w:marBottom w:val="0"/>
          <w:divBdr>
            <w:top w:val="none" w:sz="0" w:space="0" w:color="auto"/>
            <w:left w:val="none" w:sz="0" w:space="0" w:color="auto"/>
            <w:bottom w:val="none" w:sz="0" w:space="0" w:color="auto"/>
            <w:right w:val="none" w:sz="0" w:space="0" w:color="auto"/>
          </w:divBdr>
        </w:div>
        <w:div w:id="1015498578">
          <w:marLeft w:val="480"/>
          <w:marRight w:val="0"/>
          <w:marTop w:val="0"/>
          <w:marBottom w:val="0"/>
          <w:divBdr>
            <w:top w:val="none" w:sz="0" w:space="0" w:color="auto"/>
            <w:left w:val="none" w:sz="0" w:space="0" w:color="auto"/>
            <w:bottom w:val="none" w:sz="0" w:space="0" w:color="auto"/>
            <w:right w:val="none" w:sz="0" w:space="0" w:color="auto"/>
          </w:divBdr>
        </w:div>
        <w:div w:id="1013804785">
          <w:marLeft w:val="480"/>
          <w:marRight w:val="0"/>
          <w:marTop w:val="0"/>
          <w:marBottom w:val="0"/>
          <w:divBdr>
            <w:top w:val="none" w:sz="0" w:space="0" w:color="auto"/>
            <w:left w:val="none" w:sz="0" w:space="0" w:color="auto"/>
            <w:bottom w:val="none" w:sz="0" w:space="0" w:color="auto"/>
            <w:right w:val="none" w:sz="0" w:space="0" w:color="auto"/>
          </w:divBdr>
        </w:div>
        <w:div w:id="1308390604">
          <w:marLeft w:val="480"/>
          <w:marRight w:val="0"/>
          <w:marTop w:val="0"/>
          <w:marBottom w:val="0"/>
          <w:divBdr>
            <w:top w:val="none" w:sz="0" w:space="0" w:color="auto"/>
            <w:left w:val="none" w:sz="0" w:space="0" w:color="auto"/>
            <w:bottom w:val="none" w:sz="0" w:space="0" w:color="auto"/>
            <w:right w:val="none" w:sz="0" w:space="0" w:color="auto"/>
          </w:divBdr>
        </w:div>
        <w:div w:id="1379475381">
          <w:marLeft w:val="480"/>
          <w:marRight w:val="0"/>
          <w:marTop w:val="0"/>
          <w:marBottom w:val="0"/>
          <w:divBdr>
            <w:top w:val="none" w:sz="0" w:space="0" w:color="auto"/>
            <w:left w:val="none" w:sz="0" w:space="0" w:color="auto"/>
            <w:bottom w:val="none" w:sz="0" w:space="0" w:color="auto"/>
            <w:right w:val="none" w:sz="0" w:space="0" w:color="auto"/>
          </w:divBdr>
        </w:div>
        <w:div w:id="34239619">
          <w:marLeft w:val="480"/>
          <w:marRight w:val="0"/>
          <w:marTop w:val="0"/>
          <w:marBottom w:val="0"/>
          <w:divBdr>
            <w:top w:val="none" w:sz="0" w:space="0" w:color="auto"/>
            <w:left w:val="none" w:sz="0" w:space="0" w:color="auto"/>
            <w:bottom w:val="none" w:sz="0" w:space="0" w:color="auto"/>
            <w:right w:val="none" w:sz="0" w:space="0" w:color="auto"/>
          </w:divBdr>
        </w:div>
        <w:div w:id="6060198">
          <w:marLeft w:val="480"/>
          <w:marRight w:val="0"/>
          <w:marTop w:val="0"/>
          <w:marBottom w:val="0"/>
          <w:divBdr>
            <w:top w:val="none" w:sz="0" w:space="0" w:color="auto"/>
            <w:left w:val="none" w:sz="0" w:space="0" w:color="auto"/>
            <w:bottom w:val="none" w:sz="0" w:space="0" w:color="auto"/>
            <w:right w:val="none" w:sz="0" w:space="0" w:color="auto"/>
          </w:divBdr>
        </w:div>
        <w:div w:id="381562041">
          <w:marLeft w:val="480"/>
          <w:marRight w:val="0"/>
          <w:marTop w:val="0"/>
          <w:marBottom w:val="0"/>
          <w:divBdr>
            <w:top w:val="none" w:sz="0" w:space="0" w:color="auto"/>
            <w:left w:val="none" w:sz="0" w:space="0" w:color="auto"/>
            <w:bottom w:val="none" w:sz="0" w:space="0" w:color="auto"/>
            <w:right w:val="none" w:sz="0" w:space="0" w:color="auto"/>
          </w:divBdr>
        </w:div>
        <w:div w:id="1125854322">
          <w:marLeft w:val="480"/>
          <w:marRight w:val="0"/>
          <w:marTop w:val="0"/>
          <w:marBottom w:val="0"/>
          <w:divBdr>
            <w:top w:val="none" w:sz="0" w:space="0" w:color="auto"/>
            <w:left w:val="none" w:sz="0" w:space="0" w:color="auto"/>
            <w:bottom w:val="none" w:sz="0" w:space="0" w:color="auto"/>
            <w:right w:val="none" w:sz="0" w:space="0" w:color="auto"/>
          </w:divBdr>
        </w:div>
        <w:div w:id="950673499">
          <w:marLeft w:val="480"/>
          <w:marRight w:val="0"/>
          <w:marTop w:val="0"/>
          <w:marBottom w:val="0"/>
          <w:divBdr>
            <w:top w:val="none" w:sz="0" w:space="0" w:color="auto"/>
            <w:left w:val="none" w:sz="0" w:space="0" w:color="auto"/>
            <w:bottom w:val="none" w:sz="0" w:space="0" w:color="auto"/>
            <w:right w:val="none" w:sz="0" w:space="0" w:color="auto"/>
          </w:divBdr>
        </w:div>
        <w:div w:id="1665936174">
          <w:marLeft w:val="480"/>
          <w:marRight w:val="0"/>
          <w:marTop w:val="0"/>
          <w:marBottom w:val="0"/>
          <w:divBdr>
            <w:top w:val="none" w:sz="0" w:space="0" w:color="auto"/>
            <w:left w:val="none" w:sz="0" w:space="0" w:color="auto"/>
            <w:bottom w:val="none" w:sz="0" w:space="0" w:color="auto"/>
            <w:right w:val="none" w:sz="0" w:space="0" w:color="auto"/>
          </w:divBdr>
        </w:div>
        <w:div w:id="489177641">
          <w:marLeft w:val="480"/>
          <w:marRight w:val="0"/>
          <w:marTop w:val="0"/>
          <w:marBottom w:val="0"/>
          <w:divBdr>
            <w:top w:val="none" w:sz="0" w:space="0" w:color="auto"/>
            <w:left w:val="none" w:sz="0" w:space="0" w:color="auto"/>
            <w:bottom w:val="none" w:sz="0" w:space="0" w:color="auto"/>
            <w:right w:val="none" w:sz="0" w:space="0" w:color="auto"/>
          </w:divBdr>
        </w:div>
        <w:div w:id="1101608057">
          <w:marLeft w:val="480"/>
          <w:marRight w:val="0"/>
          <w:marTop w:val="0"/>
          <w:marBottom w:val="0"/>
          <w:divBdr>
            <w:top w:val="none" w:sz="0" w:space="0" w:color="auto"/>
            <w:left w:val="none" w:sz="0" w:space="0" w:color="auto"/>
            <w:bottom w:val="none" w:sz="0" w:space="0" w:color="auto"/>
            <w:right w:val="none" w:sz="0" w:space="0" w:color="auto"/>
          </w:divBdr>
        </w:div>
        <w:div w:id="747650347">
          <w:marLeft w:val="480"/>
          <w:marRight w:val="0"/>
          <w:marTop w:val="0"/>
          <w:marBottom w:val="0"/>
          <w:divBdr>
            <w:top w:val="none" w:sz="0" w:space="0" w:color="auto"/>
            <w:left w:val="none" w:sz="0" w:space="0" w:color="auto"/>
            <w:bottom w:val="none" w:sz="0" w:space="0" w:color="auto"/>
            <w:right w:val="none" w:sz="0" w:space="0" w:color="auto"/>
          </w:divBdr>
        </w:div>
        <w:div w:id="1185288241">
          <w:marLeft w:val="480"/>
          <w:marRight w:val="0"/>
          <w:marTop w:val="0"/>
          <w:marBottom w:val="0"/>
          <w:divBdr>
            <w:top w:val="none" w:sz="0" w:space="0" w:color="auto"/>
            <w:left w:val="none" w:sz="0" w:space="0" w:color="auto"/>
            <w:bottom w:val="none" w:sz="0" w:space="0" w:color="auto"/>
            <w:right w:val="none" w:sz="0" w:space="0" w:color="auto"/>
          </w:divBdr>
        </w:div>
        <w:div w:id="841622576">
          <w:marLeft w:val="480"/>
          <w:marRight w:val="0"/>
          <w:marTop w:val="0"/>
          <w:marBottom w:val="0"/>
          <w:divBdr>
            <w:top w:val="none" w:sz="0" w:space="0" w:color="auto"/>
            <w:left w:val="none" w:sz="0" w:space="0" w:color="auto"/>
            <w:bottom w:val="none" w:sz="0" w:space="0" w:color="auto"/>
            <w:right w:val="none" w:sz="0" w:space="0" w:color="auto"/>
          </w:divBdr>
        </w:div>
        <w:div w:id="1487163855">
          <w:marLeft w:val="480"/>
          <w:marRight w:val="0"/>
          <w:marTop w:val="0"/>
          <w:marBottom w:val="0"/>
          <w:divBdr>
            <w:top w:val="none" w:sz="0" w:space="0" w:color="auto"/>
            <w:left w:val="none" w:sz="0" w:space="0" w:color="auto"/>
            <w:bottom w:val="none" w:sz="0" w:space="0" w:color="auto"/>
            <w:right w:val="none" w:sz="0" w:space="0" w:color="auto"/>
          </w:divBdr>
        </w:div>
        <w:div w:id="588930302">
          <w:marLeft w:val="480"/>
          <w:marRight w:val="0"/>
          <w:marTop w:val="0"/>
          <w:marBottom w:val="0"/>
          <w:divBdr>
            <w:top w:val="none" w:sz="0" w:space="0" w:color="auto"/>
            <w:left w:val="none" w:sz="0" w:space="0" w:color="auto"/>
            <w:bottom w:val="none" w:sz="0" w:space="0" w:color="auto"/>
            <w:right w:val="none" w:sz="0" w:space="0" w:color="auto"/>
          </w:divBdr>
        </w:div>
        <w:div w:id="283923746">
          <w:marLeft w:val="480"/>
          <w:marRight w:val="0"/>
          <w:marTop w:val="0"/>
          <w:marBottom w:val="0"/>
          <w:divBdr>
            <w:top w:val="none" w:sz="0" w:space="0" w:color="auto"/>
            <w:left w:val="none" w:sz="0" w:space="0" w:color="auto"/>
            <w:bottom w:val="none" w:sz="0" w:space="0" w:color="auto"/>
            <w:right w:val="none" w:sz="0" w:space="0" w:color="auto"/>
          </w:divBdr>
        </w:div>
        <w:div w:id="238448589">
          <w:marLeft w:val="480"/>
          <w:marRight w:val="0"/>
          <w:marTop w:val="0"/>
          <w:marBottom w:val="0"/>
          <w:divBdr>
            <w:top w:val="none" w:sz="0" w:space="0" w:color="auto"/>
            <w:left w:val="none" w:sz="0" w:space="0" w:color="auto"/>
            <w:bottom w:val="none" w:sz="0" w:space="0" w:color="auto"/>
            <w:right w:val="none" w:sz="0" w:space="0" w:color="auto"/>
          </w:divBdr>
        </w:div>
        <w:div w:id="761996414">
          <w:marLeft w:val="480"/>
          <w:marRight w:val="0"/>
          <w:marTop w:val="0"/>
          <w:marBottom w:val="0"/>
          <w:divBdr>
            <w:top w:val="none" w:sz="0" w:space="0" w:color="auto"/>
            <w:left w:val="none" w:sz="0" w:space="0" w:color="auto"/>
            <w:bottom w:val="none" w:sz="0" w:space="0" w:color="auto"/>
            <w:right w:val="none" w:sz="0" w:space="0" w:color="auto"/>
          </w:divBdr>
        </w:div>
        <w:div w:id="170216344">
          <w:marLeft w:val="480"/>
          <w:marRight w:val="0"/>
          <w:marTop w:val="0"/>
          <w:marBottom w:val="0"/>
          <w:divBdr>
            <w:top w:val="none" w:sz="0" w:space="0" w:color="auto"/>
            <w:left w:val="none" w:sz="0" w:space="0" w:color="auto"/>
            <w:bottom w:val="none" w:sz="0" w:space="0" w:color="auto"/>
            <w:right w:val="none" w:sz="0" w:space="0" w:color="auto"/>
          </w:divBdr>
        </w:div>
        <w:div w:id="590545782">
          <w:marLeft w:val="480"/>
          <w:marRight w:val="0"/>
          <w:marTop w:val="0"/>
          <w:marBottom w:val="0"/>
          <w:divBdr>
            <w:top w:val="none" w:sz="0" w:space="0" w:color="auto"/>
            <w:left w:val="none" w:sz="0" w:space="0" w:color="auto"/>
            <w:bottom w:val="none" w:sz="0" w:space="0" w:color="auto"/>
            <w:right w:val="none" w:sz="0" w:space="0" w:color="auto"/>
          </w:divBdr>
        </w:div>
        <w:div w:id="1154024196">
          <w:marLeft w:val="480"/>
          <w:marRight w:val="0"/>
          <w:marTop w:val="0"/>
          <w:marBottom w:val="0"/>
          <w:divBdr>
            <w:top w:val="none" w:sz="0" w:space="0" w:color="auto"/>
            <w:left w:val="none" w:sz="0" w:space="0" w:color="auto"/>
            <w:bottom w:val="none" w:sz="0" w:space="0" w:color="auto"/>
            <w:right w:val="none" w:sz="0" w:space="0" w:color="auto"/>
          </w:divBdr>
        </w:div>
        <w:div w:id="1211260164">
          <w:marLeft w:val="480"/>
          <w:marRight w:val="0"/>
          <w:marTop w:val="0"/>
          <w:marBottom w:val="0"/>
          <w:divBdr>
            <w:top w:val="none" w:sz="0" w:space="0" w:color="auto"/>
            <w:left w:val="none" w:sz="0" w:space="0" w:color="auto"/>
            <w:bottom w:val="none" w:sz="0" w:space="0" w:color="auto"/>
            <w:right w:val="none" w:sz="0" w:space="0" w:color="auto"/>
          </w:divBdr>
        </w:div>
        <w:div w:id="379676204">
          <w:marLeft w:val="480"/>
          <w:marRight w:val="0"/>
          <w:marTop w:val="0"/>
          <w:marBottom w:val="0"/>
          <w:divBdr>
            <w:top w:val="none" w:sz="0" w:space="0" w:color="auto"/>
            <w:left w:val="none" w:sz="0" w:space="0" w:color="auto"/>
            <w:bottom w:val="none" w:sz="0" w:space="0" w:color="auto"/>
            <w:right w:val="none" w:sz="0" w:space="0" w:color="auto"/>
          </w:divBdr>
        </w:div>
        <w:div w:id="1575552752">
          <w:marLeft w:val="480"/>
          <w:marRight w:val="0"/>
          <w:marTop w:val="0"/>
          <w:marBottom w:val="0"/>
          <w:divBdr>
            <w:top w:val="none" w:sz="0" w:space="0" w:color="auto"/>
            <w:left w:val="none" w:sz="0" w:space="0" w:color="auto"/>
            <w:bottom w:val="none" w:sz="0" w:space="0" w:color="auto"/>
            <w:right w:val="none" w:sz="0" w:space="0" w:color="auto"/>
          </w:divBdr>
        </w:div>
        <w:div w:id="1093893069">
          <w:marLeft w:val="480"/>
          <w:marRight w:val="0"/>
          <w:marTop w:val="0"/>
          <w:marBottom w:val="0"/>
          <w:divBdr>
            <w:top w:val="none" w:sz="0" w:space="0" w:color="auto"/>
            <w:left w:val="none" w:sz="0" w:space="0" w:color="auto"/>
            <w:bottom w:val="none" w:sz="0" w:space="0" w:color="auto"/>
            <w:right w:val="none" w:sz="0" w:space="0" w:color="auto"/>
          </w:divBdr>
        </w:div>
        <w:div w:id="597836742">
          <w:marLeft w:val="480"/>
          <w:marRight w:val="0"/>
          <w:marTop w:val="0"/>
          <w:marBottom w:val="0"/>
          <w:divBdr>
            <w:top w:val="none" w:sz="0" w:space="0" w:color="auto"/>
            <w:left w:val="none" w:sz="0" w:space="0" w:color="auto"/>
            <w:bottom w:val="none" w:sz="0" w:space="0" w:color="auto"/>
            <w:right w:val="none" w:sz="0" w:space="0" w:color="auto"/>
          </w:divBdr>
        </w:div>
        <w:div w:id="598222771">
          <w:marLeft w:val="480"/>
          <w:marRight w:val="0"/>
          <w:marTop w:val="0"/>
          <w:marBottom w:val="0"/>
          <w:divBdr>
            <w:top w:val="none" w:sz="0" w:space="0" w:color="auto"/>
            <w:left w:val="none" w:sz="0" w:space="0" w:color="auto"/>
            <w:bottom w:val="none" w:sz="0" w:space="0" w:color="auto"/>
            <w:right w:val="none" w:sz="0" w:space="0" w:color="auto"/>
          </w:divBdr>
        </w:div>
        <w:div w:id="445973388">
          <w:marLeft w:val="480"/>
          <w:marRight w:val="0"/>
          <w:marTop w:val="0"/>
          <w:marBottom w:val="0"/>
          <w:divBdr>
            <w:top w:val="none" w:sz="0" w:space="0" w:color="auto"/>
            <w:left w:val="none" w:sz="0" w:space="0" w:color="auto"/>
            <w:bottom w:val="none" w:sz="0" w:space="0" w:color="auto"/>
            <w:right w:val="none" w:sz="0" w:space="0" w:color="auto"/>
          </w:divBdr>
        </w:div>
        <w:div w:id="388916645">
          <w:marLeft w:val="480"/>
          <w:marRight w:val="0"/>
          <w:marTop w:val="0"/>
          <w:marBottom w:val="0"/>
          <w:divBdr>
            <w:top w:val="none" w:sz="0" w:space="0" w:color="auto"/>
            <w:left w:val="none" w:sz="0" w:space="0" w:color="auto"/>
            <w:bottom w:val="none" w:sz="0" w:space="0" w:color="auto"/>
            <w:right w:val="none" w:sz="0" w:space="0" w:color="auto"/>
          </w:divBdr>
        </w:div>
        <w:div w:id="396635625">
          <w:marLeft w:val="480"/>
          <w:marRight w:val="0"/>
          <w:marTop w:val="0"/>
          <w:marBottom w:val="0"/>
          <w:divBdr>
            <w:top w:val="none" w:sz="0" w:space="0" w:color="auto"/>
            <w:left w:val="none" w:sz="0" w:space="0" w:color="auto"/>
            <w:bottom w:val="none" w:sz="0" w:space="0" w:color="auto"/>
            <w:right w:val="none" w:sz="0" w:space="0" w:color="auto"/>
          </w:divBdr>
        </w:div>
        <w:div w:id="1787312478">
          <w:marLeft w:val="480"/>
          <w:marRight w:val="0"/>
          <w:marTop w:val="0"/>
          <w:marBottom w:val="0"/>
          <w:divBdr>
            <w:top w:val="none" w:sz="0" w:space="0" w:color="auto"/>
            <w:left w:val="none" w:sz="0" w:space="0" w:color="auto"/>
            <w:bottom w:val="none" w:sz="0" w:space="0" w:color="auto"/>
            <w:right w:val="none" w:sz="0" w:space="0" w:color="auto"/>
          </w:divBdr>
        </w:div>
        <w:div w:id="1921524424">
          <w:marLeft w:val="480"/>
          <w:marRight w:val="0"/>
          <w:marTop w:val="0"/>
          <w:marBottom w:val="0"/>
          <w:divBdr>
            <w:top w:val="none" w:sz="0" w:space="0" w:color="auto"/>
            <w:left w:val="none" w:sz="0" w:space="0" w:color="auto"/>
            <w:bottom w:val="none" w:sz="0" w:space="0" w:color="auto"/>
            <w:right w:val="none" w:sz="0" w:space="0" w:color="auto"/>
          </w:divBdr>
        </w:div>
        <w:div w:id="1716080467">
          <w:marLeft w:val="480"/>
          <w:marRight w:val="0"/>
          <w:marTop w:val="0"/>
          <w:marBottom w:val="0"/>
          <w:divBdr>
            <w:top w:val="none" w:sz="0" w:space="0" w:color="auto"/>
            <w:left w:val="none" w:sz="0" w:space="0" w:color="auto"/>
            <w:bottom w:val="none" w:sz="0" w:space="0" w:color="auto"/>
            <w:right w:val="none" w:sz="0" w:space="0" w:color="auto"/>
          </w:divBdr>
        </w:div>
        <w:div w:id="1098601362">
          <w:marLeft w:val="480"/>
          <w:marRight w:val="0"/>
          <w:marTop w:val="0"/>
          <w:marBottom w:val="0"/>
          <w:divBdr>
            <w:top w:val="none" w:sz="0" w:space="0" w:color="auto"/>
            <w:left w:val="none" w:sz="0" w:space="0" w:color="auto"/>
            <w:bottom w:val="none" w:sz="0" w:space="0" w:color="auto"/>
            <w:right w:val="none" w:sz="0" w:space="0" w:color="auto"/>
          </w:divBdr>
        </w:div>
        <w:div w:id="418528300">
          <w:marLeft w:val="480"/>
          <w:marRight w:val="0"/>
          <w:marTop w:val="0"/>
          <w:marBottom w:val="0"/>
          <w:divBdr>
            <w:top w:val="none" w:sz="0" w:space="0" w:color="auto"/>
            <w:left w:val="none" w:sz="0" w:space="0" w:color="auto"/>
            <w:bottom w:val="none" w:sz="0" w:space="0" w:color="auto"/>
            <w:right w:val="none" w:sz="0" w:space="0" w:color="auto"/>
          </w:divBdr>
        </w:div>
        <w:div w:id="208226190">
          <w:marLeft w:val="480"/>
          <w:marRight w:val="0"/>
          <w:marTop w:val="0"/>
          <w:marBottom w:val="0"/>
          <w:divBdr>
            <w:top w:val="none" w:sz="0" w:space="0" w:color="auto"/>
            <w:left w:val="none" w:sz="0" w:space="0" w:color="auto"/>
            <w:bottom w:val="none" w:sz="0" w:space="0" w:color="auto"/>
            <w:right w:val="none" w:sz="0" w:space="0" w:color="auto"/>
          </w:divBdr>
        </w:div>
        <w:div w:id="533272787">
          <w:marLeft w:val="480"/>
          <w:marRight w:val="0"/>
          <w:marTop w:val="0"/>
          <w:marBottom w:val="0"/>
          <w:divBdr>
            <w:top w:val="none" w:sz="0" w:space="0" w:color="auto"/>
            <w:left w:val="none" w:sz="0" w:space="0" w:color="auto"/>
            <w:bottom w:val="none" w:sz="0" w:space="0" w:color="auto"/>
            <w:right w:val="none" w:sz="0" w:space="0" w:color="auto"/>
          </w:divBdr>
        </w:div>
        <w:div w:id="1420828534">
          <w:marLeft w:val="480"/>
          <w:marRight w:val="0"/>
          <w:marTop w:val="0"/>
          <w:marBottom w:val="0"/>
          <w:divBdr>
            <w:top w:val="none" w:sz="0" w:space="0" w:color="auto"/>
            <w:left w:val="none" w:sz="0" w:space="0" w:color="auto"/>
            <w:bottom w:val="none" w:sz="0" w:space="0" w:color="auto"/>
            <w:right w:val="none" w:sz="0" w:space="0" w:color="auto"/>
          </w:divBdr>
        </w:div>
      </w:divsChild>
    </w:div>
    <w:div w:id="278420697">
      <w:bodyDiv w:val="1"/>
      <w:marLeft w:val="0"/>
      <w:marRight w:val="0"/>
      <w:marTop w:val="0"/>
      <w:marBottom w:val="0"/>
      <w:divBdr>
        <w:top w:val="none" w:sz="0" w:space="0" w:color="auto"/>
        <w:left w:val="none" w:sz="0" w:space="0" w:color="auto"/>
        <w:bottom w:val="none" w:sz="0" w:space="0" w:color="auto"/>
        <w:right w:val="none" w:sz="0" w:space="0" w:color="auto"/>
      </w:divBdr>
    </w:div>
    <w:div w:id="278532371">
      <w:bodyDiv w:val="1"/>
      <w:marLeft w:val="0"/>
      <w:marRight w:val="0"/>
      <w:marTop w:val="0"/>
      <w:marBottom w:val="0"/>
      <w:divBdr>
        <w:top w:val="none" w:sz="0" w:space="0" w:color="auto"/>
        <w:left w:val="none" w:sz="0" w:space="0" w:color="auto"/>
        <w:bottom w:val="none" w:sz="0" w:space="0" w:color="auto"/>
        <w:right w:val="none" w:sz="0" w:space="0" w:color="auto"/>
      </w:divBdr>
    </w:div>
    <w:div w:id="278536283">
      <w:bodyDiv w:val="1"/>
      <w:marLeft w:val="0"/>
      <w:marRight w:val="0"/>
      <w:marTop w:val="0"/>
      <w:marBottom w:val="0"/>
      <w:divBdr>
        <w:top w:val="none" w:sz="0" w:space="0" w:color="auto"/>
        <w:left w:val="none" w:sz="0" w:space="0" w:color="auto"/>
        <w:bottom w:val="none" w:sz="0" w:space="0" w:color="auto"/>
        <w:right w:val="none" w:sz="0" w:space="0" w:color="auto"/>
      </w:divBdr>
    </w:div>
    <w:div w:id="279118026">
      <w:bodyDiv w:val="1"/>
      <w:marLeft w:val="0"/>
      <w:marRight w:val="0"/>
      <w:marTop w:val="0"/>
      <w:marBottom w:val="0"/>
      <w:divBdr>
        <w:top w:val="none" w:sz="0" w:space="0" w:color="auto"/>
        <w:left w:val="none" w:sz="0" w:space="0" w:color="auto"/>
        <w:bottom w:val="none" w:sz="0" w:space="0" w:color="auto"/>
        <w:right w:val="none" w:sz="0" w:space="0" w:color="auto"/>
      </w:divBdr>
    </w:div>
    <w:div w:id="279266991">
      <w:bodyDiv w:val="1"/>
      <w:marLeft w:val="0"/>
      <w:marRight w:val="0"/>
      <w:marTop w:val="0"/>
      <w:marBottom w:val="0"/>
      <w:divBdr>
        <w:top w:val="none" w:sz="0" w:space="0" w:color="auto"/>
        <w:left w:val="none" w:sz="0" w:space="0" w:color="auto"/>
        <w:bottom w:val="none" w:sz="0" w:space="0" w:color="auto"/>
        <w:right w:val="none" w:sz="0" w:space="0" w:color="auto"/>
      </w:divBdr>
    </w:div>
    <w:div w:id="279339407">
      <w:bodyDiv w:val="1"/>
      <w:marLeft w:val="0"/>
      <w:marRight w:val="0"/>
      <w:marTop w:val="0"/>
      <w:marBottom w:val="0"/>
      <w:divBdr>
        <w:top w:val="none" w:sz="0" w:space="0" w:color="auto"/>
        <w:left w:val="none" w:sz="0" w:space="0" w:color="auto"/>
        <w:bottom w:val="none" w:sz="0" w:space="0" w:color="auto"/>
        <w:right w:val="none" w:sz="0" w:space="0" w:color="auto"/>
      </w:divBdr>
    </w:div>
    <w:div w:id="279381241">
      <w:bodyDiv w:val="1"/>
      <w:marLeft w:val="0"/>
      <w:marRight w:val="0"/>
      <w:marTop w:val="0"/>
      <w:marBottom w:val="0"/>
      <w:divBdr>
        <w:top w:val="none" w:sz="0" w:space="0" w:color="auto"/>
        <w:left w:val="none" w:sz="0" w:space="0" w:color="auto"/>
        <w:bottom w:val="none" w:sz="0" w:space="0" w:color="auto"/>
        <w:right w:val="none" w:sz="0" w:space="0" w:color="auto"/>
      </w:divBdr>
    </w:div>
    <w:div w:id="280112598">
      <w:bodyDiv w:val="1"/>
      <w:marLeft w:val="0"/>
      <w:marRight w:val="0"/>
      <w:marTop w:val="0"/>
      <w:marBottom w:val="0"/>
      <w:divBdr>
        <w:top w:val="none" w:sz="0" w:space="0" w:color="auto"/>
        <w:left w:val="none" w:sz="0" w:space="0" w:color="auto"/>
        <w:bottom w:val="none" w:sz="0" w:space="0" w:color="auto"/>
        <w:right w:val="none" w:sz="0" w:space="0" w:color="auto"/>
      </w:divBdr>
    </w:div>
    <w:div w:id="280184000">
      <w:bodyDiv w:val="1"/>
      <w:marLeft w:val="0"/>
      <w:marRight w:val="0"/>
      <w:marTop w:val="0"/>
      <w:marBottom w:val="0"/>
      <w:divBdr>
        <w:top w:val="none" w:sz="0" w:space="0" w:color="auto"/>
        <w:left w:val="none" w:sz="0" w:space="0" w:color="auto"/>
        <w:bottom w:val="none" w:sz="0" w:space="0" w:color="auto"/>
        <w:right w:val="none" w:sz="0" w:space="0" w:color="auto"/>
      </w:divBdr>
    </w:div>
    <w:div w:id="280503544">
      <w:bodyDiv w:val="1"/>
      <w:marLeft w:val="0"/>
      <w:marRight w:val="0"/>
      <w:marTop w:val="0"/>
      <w:marBottom w:val="0"/>
      <w:divBdr>
        <w:top w:val="none" w:sz="0" w:space="0" w:color="auto"/>
        <w:left w:val="none" w:sz="0" w:space="0" w:color="auto"/>
        <w:bottom w:val="none" w:sz="0" w:space="0" w:color="auto"/>
        <w:right w:val="none" w:sz="0" w:space="0" w:color="auto"/>
      </w:divBdr>
    </w:div>
    <w:div w:id="280653444">
      <w:bodyDiv w:val="1"/>
      <w:marLeft w:val="0"/>
      <w:marRight w:val="0"/>
      <w:marTop w:val="0"/>
      <w:marBottom w:val="0"/>
      <w:divBdr>
        <w:top w:val="none" w:sz="0" w:space="0" w:color="auto"/>
        <w:left w:val="none" w:sz="0" w:space="0" w:color="auto"/>
        <w:bottom w:val="none" w:sz="0" w:space="0" w:color="auto"/>
        <w:right w:val="none" w:sz="0" w:space="0" w:color="auto"/>
      </w:divBdr>
    </w:div>
    <w:div w:id="280694708">
      <w:bodyDiv w:val="1"/>
      <w:marLeft w:val="0"/>
      <w:marRight w:val="0"/>
      <w:marTop w:val="0"/>
      <w:marBottom w:val="0"/>
      <w:divBdr>
        <w:top w:val="none" w:sz="0" w:space="0" w:color="auto"/>
        <w:left w:val="none" w:sz="0" w:space="0" w:color="auto"/>
        <w:bottom w:val="none" w:sz="0" w:space="0" w:color="auto"/>
        <w:right w:val="none" w:sz="0" w:space="0" w:color="auto"/>
      </w:divBdr>
    </w:div>
    <w:div w:id="281301503">
      <w:bodyDiv w:val="1"/>
      <w:marLeft w:val="0"/>
      <w:marRight w:val="0"/>
      <w:marTop w:val="0"/>
      <w:marBottom w:val="0"/>
      <w:divBdr>
        <w:top w:val="none" w:sz="0" w:space="0" w:color="auto"/>
        <w:left w:val="none" w:sz="0" w:space="0" w:color="auto"/>
        <w:bottom w:val="none" w:sz="0" w:space="0" w:color="auto"/>
        <w:right w:val="none" w:sz="0" w:space="0" w:color="auto"/>
      </w:divBdr>
    </w:div>
    <w:div w:id="281766412">
      <w:bodyDiv w:val="1"/>
      <w:marLeft w:val="0"/>
      <w:marRight w:val="0"/>
      <w:marTop w:val="0"/>
      <w:marBottom w:val="0"/>
      <w:divBdr>
        <w:top w:val="none" w:sz="0" w:space="0" w:color="auto"/>
        <w:left w:val="none" w:sz="0" w:space="0" w:color="auto"/>
        <w:bottom w:val="none" w:sz="0" w:space="0" w:color="auto"/>
        <w:right w:val="none" w:sz="0" w:space="0" w:color="auto"/>
      </w:divBdr>
    </w:div>
    <w:div w:id="281884091">
      <w:bodyDiv w:val="1"/>
      <w:marLeft w:val="0"/>
      <w:marRight w:val="0"/>
      <w:marTop w:val="0"/>
      <w:marBottom w:val="0"/>
      <w:divBdr>
        <w:top w:val="none" w:sz="0" w:space="0" w:color="auto"/>
        <w:left w:val="none" w:sz="0" w:space="0" w:color="auto"/>
        <w:bottom w:val="none" w:sz="0" w:space="0" w:color="auto"/>
        <w:right w:val="none" w:sz="0" w:space="0" w:color="auto"/>
      </w:divBdr>
    </w:div>
    <w:div w:id="282423866">
      <w:bodyDiv w:val="1"/>
      <w:marLeft w:val="0"/>
      <w:marRight w:val="0"/>
      <w:marTop w:val="0"/>
      <w:marBottom w:val="0"/>
      <w:divBdr>
        <w:top w:val="none" w:sz="0" w:space="0" w:color="auto"/>
        <w:left w:val="none" w:sz="0" w:space="0" w:color="auto"/>
        <w:bottom w:val="none" w:sz="0" w:space="0" w:color="auto"/>
        <w:right w:val="none" w:sz="0" w:space="0" w:color="auto"/>
      </w:divBdr>
    </w:div>
    <w:div w:id="282732452">
      <w:bodyDiv w:val="1"/>
      <w:marLeft w:val="0"/>
      <w:marRight w:val="0"/>
      <w:marTop w:val="0"/>
      <w:marBottom w:val="0"/>
      <w:divBdr>
        <w:top w:val="none" w:sz="0" w:space="0" w:color="auto"/>
        <w:left w:val="none" w:sz="0" w:space="0" w:color="auto"/>
        <w:bottom w:val="none" w:sz="0" w:space="0" w:color="auto"/>
        <w:right w:val="none" w:sz="0" w:space="0" w:color="auto"/>
      </w:divBdr>
    </w:div>
    <w:div w:id="283391667">
      <w:bodyDiv w:val="1"/>
      <w:marLeft w:val="0"/>
      <w:marRight w:val="0"/>
      <w:marTop w:val="0"/>
      <w:marBottom w:val="0"/>
      <w:divBdr>
        <w:top w:val="none" w:sz="0" w:space="0" w:color="auto"/>
        <w:left w:val="none" w:sz="0" w:space="0" w:color="auto"/>
        <w:bottom w:val="none" w:sz="0" w:space="0" w:color="auto"/>
        <w:right w:val="none" w:sz="0" w:space="0" w:color="auto"/>
      </w:divBdr>
    </w:div>
    <w:div w:id="283392961">
      <w:bodyDiv w:val="1"/>
      <w:marLeft w:val="0"/>
      <w:marRight w:val="0"/>
      <w:marTop w:val="0"/>
      <w:marBottom w:val="0"/>
      <w:divBdr>
        <w:top w:val="none" w:sz="0" w:space="0" w:color="auto"/>
        <w:left w:val="none" w:sz="0" w:space="0" w:color="auto"/>
        <w:bottom w:val="none" w:sz="0" w:space="0" w:color="auto"/>
        <w:right w:val="none" w:sz="0" w:space="0" w:color="auto"/>
      </w:divBdr>
    </w:div>
    <w:div w:id="283732511">
      <w:bodyDiv w:val="1"/>
      <w:marLeft w:val="0"/>
      <w:marRight w:val="0"/>
      <w:marTop w:val="0"/>
      <w:marBottom w:val="0"/>
      <w:divBdr>
        <w:top w:val="none" w:sz="0" w:space="0" w:color="auto"/>
        <w:left w:val="none" w:sz="0" w:space="0" w:color="auto"/>
        <w:bottom w:val="none" w:sz="0" w:space="0" w:color="auto"/>
        <w:right w:val="none" w:sz="0" w:space="0" w:color="auto"/>
      </w:divBdr>
    </w:div>
    <w:div w:id="283848611">
      <w:bodyDiv w:val="1"/>
      <w:marLeft w:val="0"/>
      <w:marRight w:val="0"/>
      <w:marTop w:val="0"/>
      <w:marBottom w:val="0"/>
      <w:divBdr>
        <w:top w:val="none" w:sz="0" w:space="0" w:color="auto"/>
        <w:left w:val="none" w:sz="0" w:space="0" w:color="auto"/>
        <w:bottom w:val="none" w:sz="0" w:space="0" w:color="auto"/>
        <w:right w:val="none" w:sz="0" w:space="0" w:color="auto"/>
      </w:divBdr>
    </w:div>
    <w:div w:id="283853756">
      <w:bodyDiv w:val="1"/>
      <w:marLeft w:val="0"/>
      <w:marRight w:val="0"/>
      <w:marTop w:val="0"/>
      <w:marBottom w:val="0"/>
      <w:divBdr>
        <w:top w:val="none" w:sz="0" w:space="0" w:color="auto"/>
        <w:left w:val="none" w:sz="0" w:space="0" w:color="auto"/>
        <w:bottom w:val="none" w:sz="0" w:space="0" w:color="auto"/>
        <w:right w:val="none" w:sz="0" w:space="0" w:color="auto"/>
      </w:divBdr>
    </w:div>
    <w:div w:id="284699525">
      <w:bodyDiv w:val="1"/>
      <w:marLeft w:val="0"/>
      <w:marRight w:val="0"/>
      <w:marTop w:val="0"/>
      <w:marBottom w:val="0"/>
      <w:divBdr>
        <w:top w:val="none" w:sz="0" w:space="0" w:color="auto"/>
        <w:left w:val="none" w:sz="0" w:space="0" w:color="auto"/>
        <w:bottom w:val="none" w:sz="0" w:space="0" w:color="auto"/>
        <w:right w:val="none" w:sz="0" w:space="0" w:color="auto"/>
      </w:divBdr>
    </w:div>
    <w:div w:id="284770529">
      <w:bodyDiv w:val="1"/>
      <w:marLeft w:val="0"/>
      <w:marRight w:val="0"/>
      <w:marTop w:val="0"/>
      <w:marBottom w:val="0"/>
      <w:divBdr>
        <w:top w:val="none" w:sz="0" w:space="0" w:color="auto"/>
        <w:left w:val="none" w:sz="0" w:space="0" w:color="auto"/>
        <w:bottom w:val="none" w:sz="0" w:space="0" w:color="auto"/>
        <w:right w:val="none" w:sz="0" w:space="0" w:color="auto"/>
      </w:divBdr>
    </w:div>
    <w:div w:id="285552878">
      <w:bodyDiv w:val="1"/>
      <w:marLeft w:val="0"/>
      <w:marRight w:val="0"/>
      <w:marTop w:val="0"/>
      <w:marBottom w:val="0"/>
      <w:divBdr>
        <w:top w:val="none" w:sz="0" w:space="0" w:color="auto"/>
        <w:left w:val="none" w:sz="0" w:space="0" w:color="auto"/>
        <w:bottom w:val="none" w:sz="0" w:space="0" w:color="auto"/>
        <w:right w:val="none" w:sz="0" w:space="0" w:color="auto"/>
      </w:divBdr>
    </w:div>
    <w:div w:id="285622379">
      <w:bodyDiv w:val="1"/>
      <w:marLeft w:val="0"/>
      <w:marRight w:val="0"/>
      <w:marTop w:val="0"/>
      <w:marBottom w:val="0"/>
      <w:divBdr>
        <w:top w:val="none" w:sz="0" w:space="0" w:color="auto"/>
        <w:left w:val="none" w:sz="0" w:space="0" w:color="auto"/>
        <w:bottom w:val="none" w:sz="0" w:space="0" w:color="auto"/>
        <w:right w:val="none" w:sz="0" w:space="0" w:color="auto"/>
      </w:divBdr>
    </w:div>
    <w:div w:id="285746064">
      <w:bodyDiv w:val="1"/>
      <w:marLeft w:val="0"/>
      <w:marRight w:val="0"/>
      <w:marTop w:val="0"/>
      <w:marBottom w:val="0"/>
      <w:divBdr>
        <w:top w:val="none" w:sz="0" w:space="0" w:color="auto"/>
        <w:left w:val="none" w:sz="0" w:space="0" w:color="auto"/>
        <w:bottom w:val="none" w:sz="0" w:space="0" w:color="auto"/>
        <w:right w:val="none" w:sz="0" w:space="0" w:color="auto"/>
      </w:divBdr>
    </w:div>
    <w:div w:id="285934621">
      <w:bodyDiv w:val="1"/>
      <w:marLeft w:val="0"/>
      <w:marRight w:val="0"/>
      <w:marTop w:val="0"/>
      <w:marBottom w:val="0"/>
      <w:divBdr>
        <w:top w:val="none" w:sz="0" w:space="0" w:color="auto"/>
        <w:left w:val="none" w:sz="0" w:space="0" w:color="auto"/>
        <w:bottom w:val="none" w:sz="0" w:space="0" w:color="auto"/>
        <w:right w:val="none" w:sz="0" w:space="0" w:color="auto"/>
      </w:divBdr>
    </w:div>
    <w:div w:id="286130418">
      <w:bodyDiv w:val="1"/>
      <w:marLeft w:val="0"/>
      <w:marRight w:val="0"/>
      <w:marTop w:val="0"/>
      <w:marBottom w:val="0"/>
      <w:divBdr>
        <w:top w:val="none" w:sz="0" w:space="0" w:color="auto"/>
        <w:left w:val="none" w:sz="0" w:space="0" w:color="auto"/>
        <w:bottom w:val="none" w:sz="0" w:space="0" w:color="auto"/>
        <w:right w:val="none" w:sz="0" w:space="0" w:color="auto"/>
      </w:divBdr>
    </w:div>
    <w:div w:id="286161770">
      <w:bodyDiv w:val="1"/>
      <w:marLeft w:val="0"/>
      <w:marRight w:val="0"/>
      <w:marTop w:val="0"/>
      <w:marBottom w:val="0"/>
      <w:divBdr>
        <w:top w:val="none" w:sz="0" w:space="0" w:color="auto"/>
        <w:left w:val="none" w:sz="0" w:space="0" w:color="auto"/>
        <w:bottom w:val="none" w:sz="0" w:space="0" w:color="auto"/>
        <w:right w:val="none" w:sz="0" w:space="0" w:color="auto"/>
      </w:divBdr>
    </w:div>
    <w:div w:id="286205133">
      <w:bodyDiv w:val="1"/>
      <w:marLeft w:val="0"/>
      <w:marRight w:val="0"/>
      <w:marTop w:val="0"/>
      <w:marBottom w:val="0"/>
      <w:divBdr>
        <w:top w:val="none" w:sz="0" w:space="0" w:color="auto"/>
        <w:left w:val="none" w:sz="0" w:space="0" w:color="auto"/>
        <w:bottom w:val="none" w:sz="0" w:space="0" w:color="auto"/>
        <w:right w:val="none" w:sz="0" w:space="0" w:color="auto"/>
      </w:divBdr>
    </w:div>
    <w:div w:id="286350530">
      <w:bodyDiv w:val="1"/>
      <w:marLeft w:val="0"/>
      <w:marRight w:val="0"/>
      <w:marTop w:val="0"/>
      <w:marBottom w:val="0"/>
      <w:divBdr>
        <w:top w:val="none" w:sz="0" w:space="0" w:color="auto"/>
        <w:left w:val="none" w:sz="0" w:space="0" w:color="auto"/>
        <w:bottom w:val="none" w:sz="0" w:space="0" w:color="auto"/>
        <w:right w:val="none" w:sz="0" w:space="0" w:color="auto"/>
      </w:divBdr>
    </w:div>
    <w:div w:id="286547472">
      <w:bodyDiv w:val="1"/>
      <w:marLeft w:val="0"/>
      <w:marRight w:val="0"/>
      <w:marTop w:val="0"/>
      <w:marBottom w:val="0"/>
      <w:divBdr>
        <w:top w:val="none" w:sz="0" w:space="0" w:color="auto"/>
        <w:left w:val="none" w:sz="0" w:space="0" w:color="auto"/>
        <w:bottom w:val="none" w:sz="0" w:space="0" w:color="auto"/>
        <w:right w:val="none" w:sz="0" w:space="0" w:color="auto"/>
      </w:divBdr>
      <w:divsChild>
        <w:div w:id="176771455">
          <w:marLeft w:val="480"/>
          <w:marRight w:val="0"/>
          <w:marTop w:val="0"/>
          <w:marBottom w:val="0"/>
          <w:divBdr>
            <w:top w:val="none" w:sz="0" w:space="0" w:color="auto"/>
            <w:left w:val="none" w:sz="0" w:space="0" w:color="auto"/>
            <w:bottom w:val="none" w:sz="0" w:space="0" w:color="auto"/>
            <w:right w:val="none" w:sz="0" w:space="0" w:color="auto"/>
          </w:divBdr>
        </w:div>
        <w:div w:id="277297321">
          <w:marLeft w:val="480"/>
          <w:marRight w:val="0"/>
          <w:marTop w:val="0"/>
          <w:marBottom w:val="0"/>
          <w:divBdr>
            <w:top w:val="none" w:sz="0" w:space="0" w:color="auto"/>
            <w:left w:val="none" w:sz="0" w:space="0" w:color="auto"/>
            <w:bottom w:val="none" w:sz="0" w:space="0" w:color="auto"/>
            <w:right w:val="none" w:sz="0" w:space="0" w:color="auto"/>
          </w:divBdr>
        </w:div>
        <w:div w:id="286667444">
          <w:marLeft w:val="480"/>
          <w:marRight w:val="0"/>
          <w:marTop w:val="0"/>
          <w:marBottom w:val="0"/>
          <w:divBdr>
            <w:top w:val="none" w:sz="0" w:space="0" w:color="auto"/>
            <w:left w:val="none" w:sz="0" w:space="0" w:color="auto"/>
            <w:bottom w:val="none" w:sz="0" w:space="0" w:color="auto"/>
            <w:right w:val="none" w:sz="0" w:space="0" w:color="auto"/>
          </w:divBdr>
        </w:div>
        <w:div w:id="312686074">
          <w:marLeft w:val="480"/>
          <w:marRight w:val="0"/>
          <w:marTop w:val="0"/>
          <w:marBottom w:val="0"/>
          <w:divBdr>
            <w:top w:val="none" w:sz="0" w:space="0" w:color="auto"/>
            <w:left w:val="none" w:sz="0" w:space="0" w:color="auto"/>
            <w:bottom w:val="none" w:sz="0" w:space="0" w:color="auto"/>
            <w:right w:val="none" w:sz="0" w:space="0" w:color="auto"/>
          </w:divBdr>
        </w:div>
        <w:div w:id="373122873">
          <w:marLeft w:val="480"/>
          <w:marRight w:val="0"/>
          <w:marTop w:val="0"/>
          <w:marBottom w:val="0"/>
          <w:divBdr>
            <w:top w:val="none" w:sz="0" w:space="0" w:color="auto"/>
            <w:left w:val="none" w:sz="0" w:space="0" w:color="auto"/>
            <w:bottom w:val="none" w:sz="0" w:space="0" w:color="auto"/>
            <w:right w:val="none" w:sz="0" w:space="0" w:color="auto"/>
          </w:divBdr>
        </w:div>
        <w:div w:id="480192515">
          <w:marLeft w:val="480"/>
          <w:marRight w:val="0"/>
          <w:marTop w:val="0"/>
          <w:marBottom w:val="0"/>
          <w:divBdr>
            <w:top w:val="none" w:sz="0" w:space="0" w:color="auto"/>
            <w:left w:val="none" w:sz="0" w:space="0" w:color="auto"/>
            <w:bottom w:val="none" w:sz="0" w:space="0" w:color="auto"/>
            <w:right w:val="none" w:sz="0" w:space="0" w:color="auto"/>
          </w:divBdr>
        </w:div>
        <w:div w:id="488904345">
          <w:marLeft w:val="480"/>
          <w:marRight w:val="0"/>
          <w:marTop w:val="0"/>
          <w:marBottom w:val="0"/>
          <w:divBdr>
            <w:top w:val="none" w:sz="0" w:space="0" w:color="auto"/>
            <w:left w:val="none" w:sz="0" w:space="0" w:color="auto"/>
            <w:bottom w:val="none" w:sz="0" w:space="0" w:color="auto"/>
            <w:right w:val="none" w:sz="0" w:space="0" w:color="auto"/>
          </w:divBdr>
        </w:div>
        <w:div w:id="794567599">
          <w:marLeft w:val="480"/>
          <w:marRight w:val="0"/>
          <w:marTop w:val="0"/>
          <w:marBottom w:val="0"/>
          <w:divBdr>
            <w:top w:val="none" w:sz="0" w:space="0" w:color="auto"/>
            <w:left w:val="none" w:sz="0" w:space="0" w:color="auto"/>
            <w:bottom w:val="none" w:sz="0" w:space="0" w:color="auto"/>
            <w:right w:val="none" w:sz="0" w:space="0" w:color="auto"/>
          </w:divBdr>
        </w:div>
        <w:div w:id="955412014">
          <w:marLeft w:val="480"/>
          <w:marRight w:val="0"/>
          <w:marTop w:val="0"/>
          <w:marBottom w:val="0"/>
          <w:divBdr>
            <w:top w:val="none" w:sz="0" w:space="0" w:color="auto"/>
            <w:left w:val="none" w:sz="0" w:space="0" w:color="auto"/>
            <w:bottom w:val="none" w:sz="0" w:space="0" w:color="auto"/>
            <w:right w:val="none" w:sz="0" w:space="0" w:color="auto"/>
          </w:divBdr>
        </w:div>
        <w:div w:id="1001153710">
          <w:marLeft w:val="480"/>
          <w:marRight w:val="0"/>
          <w:marTop w:val="0"/>
          <w:marBottom w:val="0"/>
          <w:divBdr>
            <w:top w:val="none" w:sz="0" w:space="0" w:color="auto"/>
            <w:left w:val="none" w:sz="0" w:space="0" w:color="auto"/>
            <w:bottom w:val="none" w:sz="0" w:space="0" w:color="auto"/>
            <w:right w:val="none" w:sz="0" w:space="0" w:color="auto"/>
          </w:divBdr>
        </w:div>
        <w:div w:id="1521242223">
          <w:marLeft w:val="480"/>
          <w:marRight w:val="0"/>
          <w:marTop w:val="0"/>
          <w:marBottom w:val="0"/>
          <w:divBdr>
            <w:top w:val="none" w:sz="0" w:space="0" w:color="auto"/>
            <w:left w:val="none" w:sz="0" w:space="0" w:color="auto"/>
            <w:bottom w:val="none" w:sz="0" w:space="0" w:color="auto"/>
            <w:right w:val="none" w:sz="0" w:space="0" w:color="auto"/>
          </w:divBdr>
        </w:div>
        <w:div w:id="1658653960">
          <w:marLeft w:val="480"/>
          <w:marRight w:val="0"/>
          <w:marTop w:val="0"/>
          <w:marBottom w:val="0"/>
          <w:divBdr>
            <w:top w:val="none" w:sz="0" w:space="0" w:color="auto"/>
            <w:left w:val="none" w:sz="0" w:space="0" w:color="auto"/>
            <w:bottom w:val="none" w:sz="0" w:space="0" w:color="auto"/>
            <w:right w:val="none" w:sz="0" w:space="0" w:color="auto"/>
          </w:divBdr>
        </w:div>
        <w:div w:id="1785611920">
          <w:marLeft w:val="480"/>
          <w:marRight w:val="0"/>
          <w:marTop w:val="0"/>
          <w:marBottom w:val="0"/>
          <w:divBdr>
            <w:top w:val="none" w:sz="0" w:space="0" w:color="auto"/>
            <w:left w:val="none" w:sz="0" w:space="0" w:color="auto"/>
            <w:bottom w:val="none" w:sz="0" w:space="0" w:color="auto"/>
            <w:right w:val="none" w:sz="0" w:space="0" w:color="auto"/>
          </w:divBdr>
        </w:div>
        <w:div w:id="1985426415">
          <w:marLeft w:val="480"/>
          <w:marRight w:val="0"/>
          <w:marTop w:val="0"/>
          <w:marBottom w:val="0"/>
          <w:divBdr>
            <w:top w:val="none" w:sz="0" w:space="0" w:color="auto"/>
            <w:left w:val="none" w:sz="0" w:space="0" w:color="auto"/>
            <w:bottom w:val="none" w:sz="0" w:space="0" w:color="auto"/>
            <w:right w:val="none" w:sz="0" w:space="0" w:color="auto"/>
          </w:divBdr>
        </w:div>
        <w:div w:id="2040273725">
          <w:marLeft w:val="480"/>
          <w:marRight w:val="0"/>
          <w:marTop w:val="0"/>
          <w:marBottom w:val="0"/>
          <w:divBdr>
            <w:top w:val="none" w:sz="0" w:space="0" w:color="auto"/>
            <w:left w:val="none" w:sz="0" w:space="0" w:color="auto"/>
            <w:bottom w:val="none" w:sz="0" w:space="0" w:color="auto"/>
            <w:right w:val="none" w:sz="0" w:space="0" w:color="auto"/>
          </w:divBdr>
        </w:div>
        <w:div w:id="2084132927">
          <w:marLeft w:val="480"/>
          <w:marRight w:val="0"/>
          <w:marTop w:val="0"/>
          <w:marBottom w:val="0"/>
          <w:divBdr>
            <w:top w:val="none" w:sz="0" w:space="0" w:color="auto"/>
            <w:left w:val="none" w:sz="0" w:space="0" w:color="auto"/>
            <w:bottom w:val="none" w:sz="0" w:space="0" w:color="auto"/>
            <w:right w:val="none" w:sz="0" w:space="0" w:color="auto"/>
          </w:divBdr>
        </w:div>
        <w:div w:id="2107462802">
          <w:marLeft w:val="480"/>
          <w:marRight w:val="0"/>
          <w:marTop w:val="0"/>
          <w:marBottom w:val="0"/>
          <w:divBdr>
            <w:top w:val="none" w:sz="0" w:space="0" w:color="auto"/>
            <w:left w:val="none" w:sz="0" w:space="0" w:color="auto"/>
            <w:bottom w:val="none" w:sz="0" w:space="0" w:color="auto"/>
            <w:right w:val="none" w:sz="0" w:space="0" w:color="auto"/>
          </w:divBdr>
        </w:div>
      </w:divsChild>
    </w:div>
    <w:div w:id="286592046">
      <w:bodyDiv w:val="1"/>
      <w:marLeft w:val="0"/>
      <w:marRight w:val="0"/>
      <w:marTop w:val="0"/>
      <w:marBottom w:val="0"/>
      <w:divBdr>
        <w:top w:val="none" w:sz="0" w:space="0" w:color="auto"/>
        <w:left w:val="none" w:sz="0" w:space="0" w:color="auto"/>
        <w:bottom w:val="none" w:sz="0" w:space="0" w:color="auto"/>
        <w:right w:val="none" w:sz="0" w:space="0" w:color="auto"/>
      </w:divBdr>
    </w:div>
    <w:div w:id="286669581">
      <w:bodyDiv w:val="1"/>
      <w:marLeft w:val="0"/>
      <w:marRight w:val="0"/>
      <w:marTop w:val="0"/>
      <w:marBottom w:val="0"/>
      <w:divBdr>
        <w:top w:val="none" w:sz="0" w:space="0" w:color="auto"/>
        <w:left w:val="none" w:sz="0" w:space="0" w:color="auto"/>
        <w:bottom w:val="none" w:sz="0" w:space="0" w:color="auto"/>
        <w:right w:val="none" w:sz="0" w:space="0" w:color="auto"/>
      </w:divBdr>
    </w:div>
    <w:div w:id="286788212">
      <w:bodyDiv w:val="1"/>
      <w:marLeft w:val="0"/>
      <w:marRight w:val="0"/>
      <w:marTop w:val="0"/>
      <w:marBottom w:val="0"/>
      <w:divBdr>
        <w:top w:val="none" w:sz="0" w:space="0" w:color="auto"/>
        <w:left w:val="none" w:sz="0" w:space="0" w:color="auto"/>
        <w:bottom w:val="none" w:sz="0" w:space="0" w:color="auto"/>
        <w:right w:val="none" w:sz="0" w:space="0" w:color="auto"/>
      </w:divBdr>
      <w:divsChild>
        <w:div w:id="144009259">
          <w:marLeft w:val="480"/>
          <w:marRight w:val="0"/>
          <w:marTop w:val="0"/>
          <w:marBottom w:val="0"/>
          <w:divBdr>
            <w:top w:val="none" w:sz="0" w:space="0" w:color="auto"/>
            <w:left w:val="none" w:sz="0" w:space="0" w:color="auto"/>
            <w:bottom w:val="none" w:sz="0" w:space="0" w:color="auto"/>
            <w:right w:val="none" w:sz="0" w:space="0" w:color="auto"/>
          </w:divBdr>
        </w:div>
        <w:div w:id="248151427">
          <w:marLeft w:val="480"/>
          <w:marRight w:val="0"/>
          <w:marTop w:val="0"/>
          <w:marBottom w:val="0"/>
          <w:divBdr>
            <w:top w:val="none" w:sz="0" w:space="0" w:color="auto"/>
            <w:left w:val="none" w:sz="0" w:space="0" w:color="auto"/>
            <w:bottom w:val="none" w:sz="0" w:space="0" w:color="auto"/>
            <w:right w:val="none" w:sz="0" w:space="0" w:color="auto"/>
          </w:divBdr>
        </w:div>
        <w:div w:id="285090985">
          <w:marLeft w:val="480"/>
          <w:marRight w:val="0"/>
          <w:marTop w:val="0"/>
          <w:marBottom w:val="0"/>
          <w:divBdr>
            <w:top w:val="none" w:sz="0" w:space="0" w:color="auto"/>
            <w:left w:val="none" w:sz="0" w:space="0" w:color="auto"/>
            <w:bottom w:val="none" w:sz="0" w:space="0" w:color="auto"/>
            <w:right w:val="none" w:sz="0" w:space="0" w:color="auto"/>
          </w:divBdr>
        </w:div>
        <w:div w:id="334580637">
          <w:marLeft w:val="480"/>
          <w:marRight w:val="0"/>
          <w:marTop w:val="0"/>
          <w:marBottom w:val="0"/>
          <w:divBdr>
            <w:top w:val="none" w:sz="0" w:space="0" w:color="auto"/>
            <w:left w:val="none" w:sz="0" w:space="0" w:color="auto"/>
            <w:bottom w:val="none" w:sz="0" w:space="0" w:color="auto"/>
            <w:right w:val="none" w:sz="0" w:space="0" w:color="auto"/>
          </w:divBdr>
        </w:div>
        <w:div w:id="339892374">
          <w:marLeft w:val="480"/>
          <w:marRight w:val="0"/>
          <w:marTop w:val="0"/>
          <w:marBottom w:val="0"/>
          <w:divBdr>
            <w:top w:val="none" w:sz="0" w:space="0" w:color="auto"/>
            <w:left w:val="none" w:sz="0" w:space="0" w:color="auto"/>
            <w:bottom w:val="none" w:sz="0" w:space="0" w:color="auto"/>
            <w:right w:val="none" w:sz="0" w:space="0" w:color="auto"/>
          </w:divBdr>
        </w:div>
        <w:div w:id="379667901">
          <w:marLeft w:val="480"/>
          <w:marRight w:val="0"/>
          <w:marTop w:val="0"/>
          <w:marBottom w:val="0"/>
          <w:divBdr>
            <w:top w:val="none" w:sz="0" w:space="0" w:color="auto"/>
            <w:left w:val="none" w:sz="0" w:space="0" w:color="auto"/>
            <w:bottom w:val="none" w:sz="0" w:space="0" w:color="auto"/>
            <w:right w:val="none" w:sz="0" w:space="0" w:color="auto"/>
          </w:divBdr>
        </w:div>
        <w:div w:id="392657772">
          <w:marLeft w:val="480"/>
          <w:marRight w:val="0"/>
          <w:marTop w:val="0"/>
          <w:marBottom w:val="0"/>
          <w:divBdr>
            <w:top w:val="none" w:sz="0" w:space="0" w:color="auto"/>
            <w:left w:val="none" w:sz="0" w:space="0" w:color="auto"/>
            <w:bottom w:val="none" w:sz="0" w:space="0" w:color="auto"/>
            <w:right w:val="none" w:sz="0" w:space="0" w:color="auto"/>
          </w:divBdr>
        </w:div>
        <w:div w:id="673726538">
          <w:marLeft w:val="480"/>
          <w:marRight w:val="0"/>
          <w:marTop w:val="0"/>
          <w:marBottom w:val="0"/>
          <w:divBdr>
            <w:top w:val="none" w:sz="0" w:space="0" w:color="auto"/>
            <w:left w:val="none" w:sz="0" w:space="0" w:color="auto"/>
            <w:bottom w:val="none" w:sz="0" w:space="0" w:color="auto"/>
            <w:right w:val="none" w:sz="0" w:space="0" w:color="auto"/>
          </w:divBdr>
        </w:div>
        <w:div w:id="686710192">
          <w:marLeft w:val="480"/>
          <w:marRight w:val="0"/>
          <w:marTop w:val="0"/>
          <w:marBottom w:val="0"/>
          <w:divBdr>
            <w:top w:val="none" w:sz="0" w:space="0" w:color="auto"/>
            <w:left w:val="none" w:sz="0" w:space="0" w:color="auto"/>
            <w:bottom w:val="none" w:sz="0" w:space="0" w:color="auto"/>
            <w:right w:val="none" w:sz="0" w:space="0" w:color="auto"/>
          </w:divBdr>
        </w:div>
        <w:div w:id="705788675">
          <w:marLeft w:val="480"/>
          <w:marRight w:val="0"/>
          <w:marTop w:val="0"/>
          <w:marBottom w:val="0"/>
          <w:divBdr>
            <w:top w:val="none" w:sz="0" w:space="0" w:color="auto"/>
            <w:left w:val="none" w:sz="0" w:space="0" w:color="auto"/>
            <w:bottom w:val="none" w:sz="0" w:space="0" w:color="auto"/>
            <w:right w:val="none" w:sz="0" w:space="0" w:color="auto"/>
          </w:divBdr>
        </w:div>
        <w:div w:id="731347996">
          <w:marLeft w:val="480"/>
          <w:marRight w:val="0"/>
          <w:marTop w:val="0"/>
          <w:marBottom w:val="0"/>
          <w:divBdr>
            <w:top w:val="none" w:sz="0" w:space="0" w:color="auto"/>
            <w:left w:val="none" w:sz="0" w:space="0" w:color="auto"/>
            <w:bottom w:val="none" w:sz="0" w:space="0" w:color="auto"/>
            <w:right w:val="none" w:sz="0" w:space="0" w:color="auto"/>
          </w:divBdr>
        </w:div>
        <w:div w:id="755827267">
          <w:marLeft w:val="480"/>
          <w:marRight w:val="0"/>
          <w:marTop w:val="0"/>
          <w:marBottom w:val="0"/>
          <w:divBdr>
            <w:top w:val="none" w:sz="0" w:space="0" w:color="auto"/>
            <w:left w:val="none" w:sz="0" w:space="0" w:color="auto"/>
            <w:bottom w:val="none" w:sz="0" w:space="0" w:color="auto"/>
            <w:right w:val="none" w:sz="0" w:space="0" w:color="auto"/>
          </w:divBdr>
        </w:div>
        <w:div w:id="788932805">
          <w:marLeft w:val="480"/>
          <w:marRight w:val="0"/>
          <w:marTop w:val="0"/>
          <w:marBottom w:val="0"/>
          <w:divBdr>
            <w:top w:val="none" w:sz="0" w:space="0" w:color="auto"/>
            <w:left w:val="none" w:sz="0" w:space="0" w:color="auto"/>
            <w:bottom w:val="none" w:sz="0" w:space="0" w:color="auto"/>
            <w:right w:val="none" w:sz="0" w:space="0" w:color="auto"/>
          </w:divBdr>
        </w:div>
        <w:div w:id="866871500">
          <w:marLeft w:val="480"/>
          <w:marRight w:val="0"/>
          <w:marTop w:val="0"/>
          <w:marBottom w:val="0"/>
          <w:divBdr>
            <w:top w:val="none" w:sz="0" w:space="0" w:color="auto"/>
            <w:left w:val="none" w:sz="0" w:space="0" w:color="auto"/>
            <w:bottom w:val="none" w:sz="0" w:space="0" w:color="auto"/>
            <w:right w:val="none" w:sz="0" w:space="0" w:color="auto"/>
          </w:divBdr>
        </w:div>
        <w:div w:id="951787028">
          <w:marLeft w:val="480"/>
          <w:marRight w:val="0"/>
          <w:marTop w:val="0"/>
          <w:marBottom w:val="0"/>
          <w:divBdr>
            <w:top w:val="none" w:sz="0" w:space="0" w:color="auto"/>
            <w:left w:val="none" w:sz="0" w:space="0" w:color="auto"/>
            <w:bottom w:val="none" w:sz="0" w:space="0" w:color="auto"/>
            <w:right w:val="none" w:sz="0" w:space="0" w:color="auto"/>
          </w:divBdr>
        </w:div>
        <w:div w:id="1043947981">
          <w:marLeft w:val="480"/>
          <w:marRight w:val="0"/>
          <w:marTop w:val="0"/>
          <w:marBottom w:val="0"/>
          <w:divBdr>
            <w:top w:val="none" w:sz="0" w:space="0" w:color="auto"/>
            <w:left w:val="none" w:sz="0" w:space="0" w:color="auto"/>
            <w:bottom w:val="none" w:sz="0" w:space="0" w:color="auto"/>
            <w:right w:val="none" w:sz="0" w:space="0" w:color="auto"/>
          </w:divBdr>
        </w:div>
        <w:div w:id="1071806433">
          <w:marLeft w:val="480"/>
          <w:marRight w:val="0"/>
          <w:marTop w:val="0"/>
          <w:marBottom w:val="0"/>
          <w:divBdr>
            <w:top w:val="none" w:sz="0" w:space="0" w:color="auto"/>
            <w:left w:val="none" w:sz="0" w:space="0" w:color="auto"/>
            <w:bottom w:val="none" w:sz="0" w:space="0" w:color="auto"/>
            <w:right w:val="none" w:sz="0" w:space="0" w:color="auto"/>
          </w:divBdr>
        </w:div>
        <w:div w:id="1082986748">
          <w:marLeft w:val="480"/>
          <w:marRight w:val="0"/>
          <w:marTop w:val="0"/>
          <w:marBottom w:val="0"/>
          <w:divBdr>
            <w:top w:val="none" w:sz="0" w:space="0" w:color="auto"/>
            <w:left w:val="none" w:sz="0" w:space="0" w:color="auto"/>
            <w:bottom w:val="none" w:sz="0" w:space="0" w:color="auto"/>
            <w:right w:val="none" w:sz="0" w:space="0" w:color="auto"/>
          </w:divBdr>
        </w:div>
        <w:div w:id="1109353385">
          <w:marLeft w:val="480"/>
          <w:marRight w:val="0"/>
          <w:marTop w:val="0"/>
          <w:marBottom w:val="0"/>
          <w:divBdr>
            <w:top w:val="none" w:sz="0" w:space="0" w:color="auto"/>
            <w:left w:val="none" w:sz="0" w:space="0" w:color="auto"/>
            <w:bottom w:val="none" w:sz="0" w:space="0" w:color="auto"/>
            <w:right w:val="none" w:sz="0" w:space="0" w:color="auto"/>
          </w:divBdr>
        </w:div>
        <w:div w:id="1188178935">
          <w:marLeft w:val="480"/>
          <w:marRight w:val="0"/>
          <w:marTop w:val="0"/>
          <w:marBottom w:val="0"/>
          <w:divBdr>
            <w:top w:val="none" w:sz="0" w:space="0" w:color="auto"/>
            <w:left w:val="none" w:sz="0" w:space="0" w:color="auto"/>
            <w:bottom w:val="none" w:sz="0" w:space="0" w:color="auto"/>
            <w:right w:val="none" w:sz="0" w:space="0" w:color="auto"/>
          </w:divBdr>
        </w:div>
        <w:div w:id="1225795616">
          <w:marLeft w:val="480"/>
          <w:marRight w:val="0"/>
          <w:marTop w:val="0"/>
          <w:marBottom w:val="0"/>
          <w:divBdr>
            <w:top w:val="none" w:sz="0" w:space="0" w:color="auto"/>
            <w:left w:val="none" w:sz="0" w:space="0" w:color="auto"/>
            <w:bottom w:val="none" w:sz="0" w:space="0" w:color="auto"/>
            <w:right w:val="none" w:sz="0" w:space="0" w:color="auto"/>
          </w:divBdr>
        </w:div>
        <w:div w:id="1237858350">
          <w:marLeft w:val="480"/>
          <w:marRight w:val="0"/>
          <w:marTop w:val="0"/>
          <w:marBottom w:val="0"/>
          <w:divBdr>
            <w:top w:val="none" w:sz="0" w:space="0" w:color="auto"/>
            <w:left w:val="none" w:sz="0" w:space="0" w:color="auto"/>
            <w:bottom w:val="none" w:sz="0" w:space="0" w:color="auto"/>
            <w:right w:val="none" w:sz="0" w:space="0" w:color="auto"/>
          </w:divBdr>
        </w:div>
        <w:div w:id="1316029408">
          <w:marLeft w:val="480"/>
          <w:marRight w:val="0"/>
          <w:marTop w:val="0"/>
          <w:marBottom w:val="0"/>
          <w:divBdr>
            <w:top w:val="none" w:sz="0" w:space="0" w:color="auto"/>
            <w:left w:val="none" w:sz="0" w:space="0" w:color="auto"/>
            <w:bottom w:val="none" w:sz="0" w:space="0" w:color="auto"/>
            <w:right w:val="none" w:sz="0" w:space="0" w:color="auto"/>
          </w:divBdr>
        </w:div>
        <w:div w:id="1330912430">
          <w:marLeft w:val="480"/>
          <w:marRight w:val="0"/>
          <w:marTop w:val="0"/>
          <w:marBottom w:val="0"/>
          <w:divBdr>
            <w:top w:val="none" w:sz="0" w:space="0" w:color="auto"/>
            <w:left w:val="none" w:sz="0" w:space="0" w:color="auto"/>
            <w:bottom w:val="none" w:sz="0" w:space="0" w:color="auto"/>
            <w:right w:val="none" w:sz="0" w:space="0" w:color="auto"/>
          </w:divBdr>
        </w:div>
        <w:div w:id="1333029610">
          <w:marLeft w:val="480"/>
          <w:marRight w:val="0"/>
          <w:marTop w:val="0"/>
          <w:marBottom w:val="0"/>
          <w:divBdr>
            <w:top w:val="none" w:sz="0" w:space="0" w:color="auto"/>
            <w:left w:val="none" w:sz="0" w:space="0" w:color="auto"/>
            <w:bottom w:val="none" w:sz="0" w:space="0" w:color="auto"/>
            <w:right w:val="none" w:sz="0" w:space="0" w:color="auto"/>
          </w:divBdr>
        </w:div>
        <w:div w:id="1437021790">
          <w:marLeft w:val="480"/>
          <w:marRight w:val="0"/>
          <w:marTop w:val="0"/>
          <w:marBottom w:val="0"/>
          <w:divBdr>
            <w:top w:val="none" w:sz="0" w:space="0" w:color="auto"/>
            <w:left w:val="none" w:sz="0" w:space="0" w:color="auto"/>
            <w:bottom w:val="none" w:sz="0" w:space="0" w:color="auto"/>
            <w:right w:val="none" w:sz="0" w:space="0" w:color="auto"/>
          </w:divBdr>
        </w:div>
        <w:div w:id="1439905912">
          <w:marLeft w:val="480"/>
          <w:marRight w:val="0"/>
          <w:marTop w:val="0"/>
          <w:marBottom w:val="0"/>
          <w:divBdr>
            <w:top w:val="none" w:sz="0" w:space="0" w:color="auto"/>
            <w:left w:val="none" w:sz="0" w:space="0" w:color="auto"/>
            <w:bottom w:val="none" w:sz="0" w:space="0" w:color="auto"/>
            <w:right w:val="none" w:sz="0" w:space="0" w:color="auto"/>
          </w:divBdr>
        </w:div>
        <w:div w:id="1455637888">
          <w:marLeft w:val="480"/>
          <w:marRight w:val="0"/>
          <w:marTop w:val="0"/>
          <w:marBottom w:val="0"/>
          <w:divBdr>
            <w:top w:val="none" w:sz="0" w:space="0" w:color="auto"/>
            <w:left w:val="none" w:sz="0" w:space="0" w:color="auto"/>
            <w:bottom w:val="none" w:sz="0" w:space="0" w:color="auto"/>
            <w:right w:val="none" w:sz="0" w:space="0" w:color="auto"/>
          </w:divBdr>
        </w:div>
        <w:div w:id="1460152306">
          <w:marLeft w:val="480"/>
          <w:marRight w:val="0"/>
          <w:marTop w:val="0"/>
          <w:marBottom w:val="0"/>
          <w:divBdr>
            <w:top w:val="none" w:sz="0" w:space="0" w:color="auto"/>
            <w:left w:val="none" w:sz="0" w:space="0" w:color="auto"/>
            <w:bottom w:val="none" w:sz="0" w:space="0" w:color="auto"/>
            <w:right w:val="none" w:sz="0" w:space="0" w:color="auto"/>
          </w:divBdr>
        </w:div>
        <w:div w:id="1525943716">
          <w:marLeft w:val="480"/>
          <w:marRight w:val="0"/>
          <w:marTop w:val="0"/>
          <w:marBottom w:val="0"/>
          <w:divBdr>
            <w:top w:val="none" w:sz="0" w:space="0" w:color="auto"/>
            <w:left w:val="none" w:sz="0" w:space="0" w:color="auto"/>
            <w:bottom w:val="none" w:sz="0" w:space="0" w:color="auto"/>
            <w:right w:val="none" w:sz="0" w:space="0" w:color="auto"/>
          </w:divBdr>
        </w:div>
        <w:div w:id="1546410563">
          <w:marLeft w:val="480"/>
          <w:marRight w:val="0"/>
          <w:marTop w:val="0"/>
          <w:marBottom w:val="0"/>
          <w:divBdr>
            <w:top w:val="none" w:sz="0" w:space="0" w:color="auto"/>
            <w:left w:val="none" w:sz="0" w:space="0" w:color="auto"/>
            <w:bottom w:val="none" w:sz="0" w:space="0" w:color="auto"/>
            <w:right w:val="none" w:sz="0" w:space="0" w:color="auto"/>
          </w:divBdr>
        </w:div>
        <w:div w:id="1581480890">
          <w:marLeft w:val="480"/>
          <w:marRight w:val="0"/>
          <w:marTop w:val="0"/>
          <w:marBottom w:val="0"/>
          <w:divBdr>
            <w:top w:val="none" w:sz="0" w:space="0" w:color="auto"/>
            <w:left w:val="none" w:sz="0" w:space="0" w:color="auto"/>
            <w:bottom w:val="none" w:sz="0" w:space="0" w:color="auto"/>
            <w:right w:val="none" w:sz="0" w:space="0" w:color="auto"/>
          </w:divBdr>
        </w:div>
        <w:div w:id="1591307897">
          <w:marLeft w:val="480"/>
          <w:marRight w:val="0"/>
          <w:marTop w:val="0"/>
          <w:marBottom w:val="0"/>
          <w:divBdr>
            <w:top w:val="none" w:sz="0" w:space="0" w:color="auto"/>
            <w:left w:val="none" w:sz="0" w:space="0" w:color="auto"/>
            <w:bottom w:val="none" w:sz="0" w:space="0" w:color="auto"/>
            <w:right w:val="none" w:sz="0" w:space="0" w:color="auto"/>
          </w:divBdr>
        </w:div>
        <w:div w:id="1653833706">
          <w:marLeft w:val="480"/>
          <w:marRight w:val="0"/>
          <w:marTop w:val="0"/>
          <w:marBottom w:val="0"/>
          <w:divBdr>
            <w:top w:val="none" w:sz="0" w:space="0" w:color="auto"/>
            <w:left w:val="none" w:sz="0" w:space="0" w:color="auto"/>
            <w:bottom w:val="none" w:sz="0" w:space="0" w:color="auto"/>
            <w:right w:val="none" w:sz="0" w:space="0" w:color="auto"/>
          </w:divBdr>
        </w:div>
        <w:div w:id="1684699575">
          <w:marLeft w:val="480"/>
          <w:marRight w:val="0"/>
          <w:marTop w:val="0"/>
          <w:marBottom w:val="0"/>
          <w:divBdr>
            <w:top w:val="none" w:sz="0" w:space="0" w:color="auto"/>
            <w:left w:val="none" w:sz="0" w:space="0" w:color="auto"/>
            <w:bottom w:val="none" w:sz="0" w:space="0" w:color="auto"/>
            <w:right w:val="none" w:sz="0" w:space="0" w:color="auto"/>
          </w:divBdr>
        </w:div>
        <w:div w:id="1826701977">
          <w:marLeft w:val="480"/>
          <w:marRight w:val="0"/>
          <w:marTop w:val="0"/>
          <w:marBottom w:val="0"/>
          <w:divBdr>
            <w:top w:val="none" w:sz="0" w:space="0" w:color="auto"/>
            <w:left w:val="none" w:sz="0" w:space="0" w:color="auto"/>
            <w:bottom w:val="none" w:sz="0" w:space="0" w:color="auto"/>
            <w:right w:val="none" w:sz="0" w:space="0" w:color="auto"/>
          </w:divBdr>
        </w:div>
        <w:div w:id="1857688589">
          <w:marLeft w:val="480"/>
          <w:marRight w:val="0"/>
          <w:marTop w:val="0"/>
          <w:marBottom w:val="0"/>
          <w:divBdr>
            <w:top w:val="none" w:sz="0" w:space="0" w:color="auto"/>
            <w:left w:val="none" w:sz="0" w:space="0" w:color="auto"/>
            <w:bottom w:val="none" w:sz="0" w:space="0" w:color="auto"/>
            <w:right w:val="none" w:sz="0" w:space="0" w:color="auto"/>
          </w:divBdr>
        </w:div>
        <w:div w:id="1895848374">
          <w:marLeft w:val="480"/>
          <w:marRight w:val="0"/>
          <w:marTop w:val="0"/>
          <w:marBottom w:val="0"/>
          <w:divBdr>
            <w:top w:val="none" w:sz="0" w:space="0" w:color="auto"/>
            <w:left w:val="none" w:sz="0" w:space="0" w:color="auto"/>
            <w:bottom w:val="none" w:sz="0" w:space="0" w:color="auto"/>
            <w:right w:val="none" w:sz="0" w:space="0" w:color="auto"/>
          </w:divBdr>
        </w:div>
        <w:div w:id="1899970101">
          <w:marLeft w:val="480"/>
          <w:marRight w:val="0"/>
          <w:marTop w:val="0"/>
          <w:marBottom w:val="0"/>
          <w:divBdr>
            <w:top w:val="none" w:sz="0" w:space="0" w:color="auto"/>
            <w:left w:val="none" w:sz="0" w:space="0" w:color="auto"/>
            <w:bottom w:val="none" w:sz="0" w:space="0" w:color="auto"/>
            <w:right w:val="none" w:sz="0" w:space="0" w:color="auto"/>
          </w:divBdr>
        </w:div>
        <w:div w:id="1946696249">
          <w:marLeft w:val="480"/>
          <w:marRight w:val="0"/>
          <w:marTop w:val="0"/>
          <w:marBottom w:val="0"/>
          <w:divBdr>
            <w:top w:val="none" w:sz="0" w:space="0" w:color="auto"/>
            <w:left w:val="none" w:sz="0" w:space="0" w:color="auto"/>
            <w:bottom w:val="none" w:sz="0" w:space="0" w:color="auto"/>
            <w:right w:val="none" w:sz="0" w:space="0" w:color="auto"/>
          </w:divBdr>
        </w:div>
        <w:div w:id="1956594564">
          <w:marLeft w:val="480"/>
          <w:marRight w:val="0"/>
          <w:marTop w:val="0"/>
          <w:marBottom w:val="0"/>
          <w:divBdr>
            <w:top w:val="none" w:sz="0" w:space="0" w:color="auto"/>
            <w:left w:val="none" w:sz="0" w:space="0" w:color="auto"/>
            <w:bottom w:val="none" w:sz="0" w:space="0" w:color="auto"/>
            <w:right w:val="none" w:sz="0" w:space="0" w:color="auto"/>
          </w:divBdr>
        </w:div>
        <w:div w:id="2014141004">
          <w:marLeft w:val="480"/>
          <w:marRight w:val="0"/>
          <w:marTop w:val="0"/>
          <w:marBottom w:val="0"/>
          <w:divBdr>
            <w:top w:val="none" w:sz="0" w:space="0" w:color="auto"/>
            <w:left w:val="none" w:sz="0" w:space="0" w:color="auto"/>
            <w:bottom w:val="none" w:sz="0" w:space="0" w:color="auto"/>
            <w:right w:val="none" w:sz="0" w:space="0" w:color="auto"/>
          </w:divBdr>
        </w:div>
        <w:div w:id="2031179649">
          <w:marLeft w:val="480"/>
          <w:marRight w:val="0"/>
          <w:marTop w:val="0"/>
          <w:marBottom w:val="0"/>
          <w:divBdr>
            <w:top w:val="none" w:sz="0" w:space="0" w:color="auto"/>
            <w:left w:val="none" w:sz="0" w:space="0" w:color="auto"/>
            <w:bottom w:val="none" w:sz="0" w:space="0" w:color="auto"/>
            <w:right w:val="none" w:sz="0" w:space="0" w:color="auto"/>
          </w:divBdr>
        </w:div>
        <w:div w:id="2101025971">
          <w:marLeft w:val="480"/>
          <w:marRight w:val="0"/>
          <w:marTop w:val="0"/>
          <w:marBottom w:val="0"/>
          <w:divBdr>
            <w:top w:val="none" w:sz="0" w:space="0" w:color="auto"/>
            <w:left w:val="none" w:sz="0" w:space="0" w:color="auto"/>
            <w:bottom w:val="none" w:sz="0" w:space="0" w:color="auto"/>
            <w:right w:val="none" w:sz="0" w:space="0" w:color="auto"/>
          </w:divBdr>
        </w:div>
        <w:div w:id="2128544112">
          <w:marLeft w:val="480"/>
          <w:marRight w:val="0"/>
          <w:marTop w:val="0"/>
          <w:marBottom w:val="0"/>
          <w:divBdr>
            <w:top w:val="none" w:sz="0" w:space="0" w:color="auto"/>
            <w:left w:val="none" w:sz="0" w:space="0" w:color="auto"/>
            <w:bottom w:val="none" w:sz="0" w:space="0" w:color="auto"/>
            <w:right w:val="none" w:sz="0" w:space="0" w:color="auto"/>
          </w:divBdr>
        </w:div>
        <w:div w:id="2133549303">
          <w:marLeft w:val="480"/>
          <w:marRight w:val="0"/>
          <w:marTop w:val="0"/>
          <w:marBottom w:val="0"/>
          <w:divBdr>
            <w:top w:val="none" w:sz="0" w:space="0" w:color="auto"/>
            <w:left w:val="none" w:sz="0" w:space="0" w:color="auto"/>
            <w:bottom w:val="none" w:sz="0" w:space="0" w:color="auto"/>
            <w:right w:val="none" w:sz="0" w:space="0" w:color="auto"/>
          </w:divBdr>
        </w:div>
      </w:divsChild>
    </w:div>
    <w:div w:id="287125783">
      <w:bodyDiv w:val="1"/>
      <w:marLeft w:val="0"/>
      <w:marRight w:val="0"/>
      <w:marTop w:val="0"/>
      <w:marBottom w:val="0"/>
      <w:divBdr>
        <w:top w:val="none" w:sz="0" w:space="0" w:color="auto"/>
        <w:left w:val="none" w:sz="0" w:space="0" w:color="auto"/>
        <w:bottom w:val="none" w:sz="0" w:space="0" w:color="auto"/>
        <w:right w:val="none" w:sz="0" w:space="0" w:color="auto"/>
      </w:divBdr>
    </w:div>
    <w:div w:id="287517942">
      <w:bodyDiv w:val="1"/>
      <w:marLeft w:val="0"/>
      <w:marRight w:val="0"/>
      <w:marTop w:val="0"/>
      <w:marBottom w:val="0"/>
      <w:divBdr>
        <w:top w:val="none" w:sz="0" w:space="0" w:color="auto"/>
        <w:left w:val="none" w:sz="0" w:space="0" w:color="auto"/>
        <w:bottom w:val="none" w:sz="0" w:space="0" w:color="auto"/>
        <w:right w:val="none" w:sz="0" w:space="0" w:color="auto"/>
      </w:divBdr>
    </w:div>
    <w:div w:id="287588397">
      <w:bodyDiv w:val="1"/>
      <w:marLeft w:val="0"/>
      <w:marRight w:val="0"/>
      <w:marTop w:val="0"/>
      <w:marBottom w:val="0"/>
      <w:divBdr>
        <w:top w:val="none" w:sz="0" w:space="0" w:color="auto"/>
        <w:left w:val="none" w:sz="0" w:space="0" w:color="auto"/>
        <w:bottom w:val="none" w:sz="0" w:space="0" w:color="auto"/>
        <w:right w:val="none" w:sz="0" w:space="0" w:color="auto"/>
      </w:divBdr>
    </w:div>
    <w:div w:id="287861384">
      <w:bodyDiv w:val="1"/>
      <w:marLeft w:val="0"/>
      <w:marRight w:val="0"/>
      <w:marTop w:val="0"/>
      <w:marBottom w:val="0"/>
      <w:divBdr>
        <w:top w:val="none" w:sz="0" w:space="0" w:color="auto"/>
        <w:left w:val="none" w:sz="0" w:space="0" w:color="auto"/>
        <w:bottom w:val="none" w:sz="0" w:space="0" w:color="auto"/>
        <w:right w:val="none" w:sz="0" w:space="0" w:color="auto"/>
      </w:divBdr>
    </w:div>
    <w:div w:id="287904758">
      <w:bodyDiv w:val="1"/>
      <w:marLeft w:val="0"/>
      <w:marRight w:val="0"/>
      <w:marTop w:val="0"/>
      <w:marBottom w:val="0"/>
      <w:divBdr>
        <w:top w:val="none" w:sz="0" w:space="0" w:color="auto"/>
        <w:left w:val="none" w:sz="0" w:space="0" w:color="auto"/>
        <w:bottom w:val="none" w:sz="0" w:space="0" w:color="auto"/>
        <w:right w:val="none" w:sz="0" w:space="0" w:color="auto"/>
      </w:divBdr>
    </w:div>
    <w:div w:id="287980600">
      <w:bodyDiv w:val="1"/>
      <w:marLeft w:val="0"/>
      <w:marRight w:val="0"/>
      <w:marTop w:val="0"/>
      <w:marBottom w:val="0"/>
      <w:divBdr>
        <w:top w:val="none" w:sz="0" w:space="0" w:color="auto"/>
        <w:left w:val="none" w:sz="0" w:space="0" w:color="auto"/>
        <w:bottom w:val="none" w:sz="0" w:space="0" w:color="auto"/>
        <w:right w:val="none" w:sz="0" w:space="0" w:color="auto"/>
      </w:divBdr>
    </w:div>
    <w:div w:id="288556883">
      <w:bodyDiv w:val="1"/>
      <w:marLeft w:val="0"/>
      <w:marRight w:val="0"/>
      <w:marTop w:val="0"/>
      <w:marBottom w:val="0"/>
      <w:divBdr>
        <w:top w:val="none" w:sz="0" w:space="0" w:color="auto"/>
        <w:left w:val="none" w:sz="0" w:space="0" w:color="auto"/>
        <w:bottom w:val="none" w:sz="0" w:space="0" w:color="auto"/>
        <w:right w:val="none" w:sz="0" w:space="0" w:color="auto"/>
      </w:divBdr>
    </w:div>
    <w:div w:id="288753202">
      <w:bodyDiv w:val="1"/>
      <w:marLeft w:val="0"/>
      <w:marRight w:val="0"/>
      <w:marTop w:val="0"/>
      <w:marBottom w:val="0"/>
      <w:divBdr>
        <w:top w:val="none" w:sz="0" w:space="0" w:color="auto"/>
        <w:left w:val="none" w:sz="0" w:space="0" w:color="auto"/>
        <w:bottom w:val="none" w:sz="0" w:space="0" w:color="auto"/>
        <w:right w:val="none" w:sz="0" w:space="0" w:color="auto"/>
      </w:divBdr>
    </w:div>
    <w:div w:id="289746297">
      <w:bodyDiv w:val="1"/>
      <w:marLeft w:val="0"/>
      <w:marRight w:val="0"/>
      <w:marTop w:val="0"/>
      <w:marBottom w:val="0"/>
      <w:divBdr>
        <w:top w:val="none" w:sz="0" w:space="0" w:color="auto"/>
        <w:left w:val="none" w:sz="0" w:space="0" w:color="auto"/>
        <w:bottom w:val="none" w:sz="0" w:space="0" w:color="auto"/>
        <w:right w:val="none" w:sz="0" w:space="0" w:color="auto"/>
      </w:divBdr>
    </w:div>
    <w:div w:id="290327082">
      <w:bodyDiv w:val="1"/>
      <w:marLeft w:val="0"/>
      <w:marRight w:val="0"/>
      <w:marTop w:val="0"/>
      <w:marBottom w:val="0"/>
      <w:divBdr>
        <w:top w:val="none" w:sz="0" w:space="0" w:color="auto"/>
        <w:left w:val="none" w:sz="0" w:space="0" w:color="auto"/>
        <w:bottom w:val="none" w:sz="0" w:space="0" w:color="auto"/>
        <w:right w:val="none" w:sz="0" w:space="0" w:color="auto"/>
      </w:divBdr>
    </w:div>
    <w:div w:id="290331322">
      <w:bodyDiv w:val="1"/>
      <w:marLeft w:val="0"/>
      <w:marRight w:val="0"/>
      <w:marTop w:val="0"/>
      <w:marBottom w:val="0"/>
      <w:divBdr>
        <w:top w:val="none" w:sz="0" w:space="0" w:color="auto"/>
        <w:left w:val="none" w:sz="0" w:space="0" w:color="auto"/>
        <w:bottom w:val="none" w:sz="0" w:space="0" w:color="auto"/>
        <w:right w:val="none" w:sz="0" w:space="0" w:color="auto"/>
      </w:divBdr>
    </w:div>
    <w:div w:id="290481509">
      <w:bodyDiv w:val="1"/>
      <w:marLeft w:val="0"/>
      <w:marRight w:val="0"/>
      <w:marTop w:val="0"/>
      <w:marBottom w:val="0"/>
      <w:divBdr>
        <w:top w:val="none" w:sz="0" w:space="0" w:color="auto"/>
        <w:left w:val="none" w:sz="0" w:space="0" w:color="auto"/>
        <w:bottom w:val="none" w:sz="0" w:space="0" w:color="auto"/>
        <w:right w:val="none" w:sz="0" w:space="0" w:color="auto"/>
      </w:divBdr>
    </w:div>
    <w:div w:id="290670253">
      <w:bodyDiv w:val="1"/>
      <w:marLeft w:val="0"/>
      <w:marRight w:val="0"/>
      <w:marTop w:val="0"/>
      <w:marBottom w:val="0"/>
      <w:divBdr>
        <w:top w:val="none" w:sz="0" w:space="0" w:color="auto"/>
        <w:left w:val="none" w:sz="0" w:space="0" w:color="auto"/>
        <w:bottom w:val="none" w:sz="0" w:space="0" w:color="auto"/>
        <w:right w:val="none" w:sz="0" w:space="0" w:color="auto"/>
      </w:divBdr>
    </w:div>
    <w:div w:id="290788658">
      <w:bodyDiv w:val="1"/>
      <w:marLeft w:val="0"/>
      <w:marRight w:val="0"/>
      <w:marTop w:val="0"/>
      <w:marBottom w:val="0"/>
      <w:divBdr>
        <w:top w:val="none" w:sz="0" w:space="0" w:color="auto"/>
        <w:left w:val="none" w:sz="0" w:space="0" w:color="auto"/>
        <w:bottom w:val="none" w:sz="0" w:space="0" w:color="auto"/>
        <w:right w:val="none" w:sz="0" w:space="0" w:color="auto"/>
      </w:divBdr>
    </w:div>
    <w:div w:id="290945460">
      <w:bodyDiv w:val="1"/>
      <w:marLeft w:val="0"/>
      <w:marRight w:val="0"/>
      <w:marTop w:val="0"/>
      <w:marBottom w:val="0"/>
      <w:divBdr>
        <w:top w:val="none" w:sz="0" w:space="0" w:color="auto"/>
        <w:left w:val="none" w:sz="0" w:space="0" w:color="auto"/>
        <w:bottom w:val="none" w:sz="0" w:space="0" w:color="auto"/>
        <w:right w:val="none" w:sz="0" w:space="0" w:color="auto"/>
      </w:divBdr>
    </w:div>
    <w:div w:id="291399418">
      <w:bodyDiv w:val="1"/>
      <w:marLeft w:val="0"/>
      <w:marRight w:val="0"/>
      <w:marTop w:val="0"/>
      <w:marBottom w:val="0"/>
      <w:divBdr>
        <w:top w:val="none" w:sz="0" w:space="0" w:color="auto"/>
        <w:left w:val="none" w:sz="0" w:space="0" w:color="auto"/>
        <w:bottom w:val="none" w:sz="0" w:space="0" w:color="auto"/>
        <w:right w:val="none" w:sz="0" w:space="0" w:color="auto"/>
      </w:divBdr>
    </w:div>
    <w:div w:id="291441143">
      <w:bodyDiv w:val="1"/>
      <w:marLeft w:val="0"/>
      <w:marRight w:val="0"/>
      <w:marTop w:val="0"/>
      <w:marBottom w:val="0"/>
      <w:divBdr>
        <w:top w:val="none" w:sz="0" w:space="0" w:color="auto"/>
        <w:left w:val="none" w:sz="0" w:space="0" w:color="auto"/>
        <w:bottom w:val="none" w:sz="0" w:space="0" w:color="auto"/>
        <w:right w:val="none" w:sz="0" w:space="0" w:color="auto"/>
      </w:divBdr>
    </w:div>
    <w:div w:id="291525761">
      <w:bodyDiv w:val="1"/>
      <w:marLeft w:val="0"/>
      <w:marRight w:val="0"/>
      <w:marTop w:val="0"/>
      <w:marBottom w:val="0"/>
      <w:divBdr>
        <w:top w:val="none" w:sz="0" w:space="0" w:color="auto"/>
        <w:left w:val="none" w:sz="0" w:space="0" w:color="auto"/>
        <w:bottom w:val="none" w:sz="0" w:space="0" w:color="auto"/>
        <w:right w:val="none" w:sz="0" w:space="0" w:color="auto"/>
      </w:divBdr>
    </w:div>
    <w:div w:id="291790895">
      <w:bodyDiv w:val="1"/>
      <w:marLeft w:val="0"/>
      <w:marRight w:val="0"/>
      <w:marTop w:val="0"/>
      <w:marBottom w:val="0"/>
      <w:divBdr>
        <w:top w:val="none" w:sz="0" w:space="0" w:color="auto"/>
        <w:left w:val="none" w:sz="0" w:space="0" w:color="auto"/>
        <w:bottom w:val="none" w:sz="0" w:space="0" w:color="auto"/>
        <w:right w:val="none" w:sz="0" w:space="0" w:color="auto"/>
      </w:divBdr>
    </w:div>
    <w:div w:id="291832762">
      <w:bodyDiv w:val="1"/>
      <w:marLeft w:val="0"/>
      <w:marRight w:val="0"/>
      <w:marTop w:val="0"/>
      <w:marBottom w:val="0"/>
      <w:divBdr>
        <w:top w:val="none" w:sz="0" w:space="0" w:color="auto"/>
        <w:left w:val="none" w:sz="0" w:space="0" w:color="auto"/>
        <w:bottom w:val="none" w:sz="0" w:space="0" w:color="auto"/>
        <w:right w:val="none" w:sz="0" w:space="0" w:color="auto"/>
      </w:divBdr>
    </w:div>
    <w:div w:id="291904534">
      <w:bodyDiv w:val="1"/>
      <w:marLeft w:val="0"/>
      <w:marRight w:val="0"/>
      <w:marTop w:val="0"/>
      <w:marBottom w:val="0"/>
      <w:divBdr>
        <w:top w:val="none" w:sz="0" w:space="0" w:color="auto"/>
        <w:left w:val="none" w:sz="0" w:space="0" w:color="auto"/>
        <w:bottom w:val="none" w:sz="0" w:space="0" w:color="auto"/>
        <w:right w:val="none" w:sz="0" w:space="0" w:color="auto"/>
      </w:divBdr>
    </w:div>
    <w:div w:id="292709812">
      <w:bodyDiv w:val="1"/>
      <w:marLeft w:val="0"/>
      <w:marRight w:val="0"/>
      <w:marTop w:val="0"/>
      <w:marBottom w:val="0"/>
      <w:divBdr>
        <w:top w:val="none" w:sz="0" w:space="0" w:color="auto"/>
        <w:left w:val="none" w:sz="0" w:space="0" w:color="auto"/>
        <w:bottom w:val="none" w:sz="0" w:space="0" w:color="auto"/>
        <w:right w:val="none" w:sz="0" w:space="0" w:color="auto"/>
      </w:divBdr>
    </w:div>
    <w:div w:id="292948979">
      <w:bodyDiv w:val="1"/>
      <w:marLeft w:val="0"/>
      <w:marRight w:val="0"/>
      <w:marTop w:val="0"/>
      <w:marBottom w:val="0"/>
      <w:divBdr>
        <w:top w:val="none" w:sz="0" w:space="0" w:color="auto"/>
        <w:left w:val="none" w:sz="0" w:space="0" w:color="auto"/>
        <w:bottom w:val="none" w:sz="0" w:space="0" w:color="auto"/>
        <w:right w:val="none" w:sz="0" w:space="0" w:color="auto"/>
      </w:divBdr>
    </w:div>
    <w:div w:id="293103712">
      <w:bodyDiv w:val="1"/>
      <w:marLeft w:val="0"/>
      <w:marRight w:val="0"/>
      <w:marTop w:val="0"/>
      <w:marBottom w:val="0"/>
      <w:divBdr>
        <w:top w:val="none" w:sz="0" w:space="0" w:color="auto"/>
        <w:left w:val="none" w:sz="0" w:space="0" w:color="auto"/>
        <w:bottom w:val="none" w:sz="0" w:space="0" w:color="auto"/>
        <w:right w:val="none" w:sz="0" w:space="0" w:color="auto"/>
      </w:divBdr>
    </w:div>
    <w:div w:id="293953645">
      <w:bodyDiv w:val="1"/>
      <w:marLeft w:val="0"/>
      <w:marRight w:val="0"/>
      <w:marTop w:val="0"/>
      <w:marBottom w:val="0"/>
      <w:divBdr>
        <w:top w:val="none" w:sz="0" w:space="0" w:color="auto"/>
        <w:left w:val="none" w:sz="0" w:space="0" w:color="auto"/>
        <w:bottom w:val="none" w:sz="0" w:space="0" w:color="auto"/>
        <w:right w:val="none" w:sz="0" w:space="0" w:color="auto"/>
      </w:divBdr>
    </w:div>
    <w:div w:id="294145994">
      <w:bodyDiv w:val="1"/>
      <w:marLeft w:val="0"/>
      <w:marRight w:val="0"/>
      <w:marTop w:val="0"/>
      <w:marBottom w:val="0"/>
      <w:divBdr>
        <w:top w:val="none" w:sz="0" w:space="0" w:color="auto"/>
        <w:left w:val="none" w:sz="0" w:space="0" w:color="auto"/>
        <w:bottom w:val="none" w:sz="0" w:space="0" w:color="auto"/>
        <w:right w:val="none" w:sz="0" w:space="0" w:color="auto"/>
      </w:divBdr>
    </w:div>
    <w:div w:id="294331137">
      <w:bodyDiv w:val="1"/>
      <w:marLeft w:val="0"/>
      <w:marRight w:val="0"/>
      <w:marTop w:val="0"/>
      <w:marBottom w:val="0"/>
      <w:divBdr>
        <w:top w:val="none" w:sz="0" w:space="0" w:color="auto"/>
        <w:left w:val="none" w:sz="0" w:space="0" w:color="auto"/>
        <w:bottom w:val="none" w:sz="0" w:space="0" w:color="auto"/>
        <w:right w:val="none" w:sz="0" w:space="0" w:color="auto"/>
      </w:divBdr>
    </w:div>
    <w:div w:id="294456198">
      <w:bodyDiv w:val="1"/>
      <w:marLeft w:val="0"/>
      <w:marRight w:val="0"/>
      <w:marTop w:val="0"/>
      <w:marBottom w:val="0"/>
      <w:divBdr>
        <w:top w:val="none" w:sz="0" w:space="0" w:color="auto"/>
        <w:left w:val="none" w:sz="0" w:space="0" w:color="auto"/>
        <w:bottom w:val="none" w:sz="0" w:space="0" w:color="auto"/>
        <w:right w:val="none" w:sz="0" w:space="0" w:color="auto"/>
      </w:divBdr>
    </w:div>
    <w:div w:id="294605073">
      <w:bodyDiv w:val="1"/>
      <w:marLeft w:val="0"/>
      <w:marRight w:val="0"/>
      <w:marTop w:val="0"/>
      <w:marBottom w:val="0"/>
      <w:divBdr>
        <w:top w:val="none" w:sz="0" w:space="0" w:color="auto"/>
        <w:left w:val="none" w:sz="0" w:space="0" w:color="auto"/>
        <w:bottom w:val="none" w:sz="0" w:space="0" w:color="auto"/>
        <w:right w:val="none" w:sz="0" w:space="0" w:color="auto"/>
      </w:divBdr>
    </w:div>
    <w:div w:id="295256449">
      <w:bodyDiv w:val="1"/>
      <w:marLeft w:val="0"/>
      <w:marRight w:val="0"/>
      <w:marTop w:val="0"/>
      <w:marBottom w:val="0"/>
      <w:divBdr>
        <w:top w:val="none" w:sz="0" w:space="0" w:color="auto"/>
        <w:left w:val="none" w:sz="0" w:space="0" w:color="auto"/>
        <w:bottom w:val="none" w:sz="0" w:space="0" w:color="auto"/>
        <w:right w:val="none" w:sz="0" w:space="0" w:color="auto"/>
      </w:divBdr>
    </w:div>
    <w:div w:id="295264281">
      <w:bodyDiv w:val="1"/>
      <w:marLeft w:val="0"/>
      <w:marRight w:val="0"/>
      <w:marTop w:val="0"/>
      <w:marBottom w:val="0"/>
      <w:divBdr>
        <w:top w:val="none" w:sz="0" w:space="0" w:color="auto"/>
        <w:left w:val="none" w:sz="0" w:space="0" w:color="auto"/>
        <w:bottom w:val="none" w:sz="0" w:space="0" w:color="auto"/>
        <w:right w:val="none" w:sz="0" w:space="0" w:color="auto"/>
      </w:divBdr>
    </w:div>
    <w:div w:id="295381239">
      <w:bodyDiv w:val="1"/>
      <w:marLeft w:val="0"/>
      <w:marRight w:val="0"/>
      <w:marTop w:val="0"/>
      <w:marBottom w:val="0"/>
      <w:divBdr>
        <w:top w:val="none" w:sz="0" w:space="0" w:color="auto"/>
        <w:left w:val="none" w:sz="0" w:space="0" w:color="auto"/>
        <w:bottom w:val="none" w:sz="0" w:space="0" w:color="auto"/>
        <w:right w:val="none" w:sz="0" w:space="0" w:color="auto"/>
      </w:divBdr>
    </w:div>
    <w:div w:id="295523448">
      <w:bodyDiv w:val="1"/>
      <w:marLeft w:val="0"/>
      <w:marRight w:val="0"/>
      <w:marTop w:val="0"/>
      <w:marBottom w:val="0"/>
      <w:divBdr>
        <w:top w:val="none" w:sz="0" w:space="0" w:color="auto"/>
        <w:left w:val="none" w:sz="0" w:space="0" w:color="auto"/>
        <w:bottom w:val="none" w:sz="0" w:space="0" w:color="auto"/>
        <w:right w:val="none" w:sz="0" w:space="0" w:color="auto"/>
      </w:divBdr>
    </w:div>
    <w:div w:id="295725227">
      <w:bodyDiv w:val="1"/>
      <w:marLeft w:val="0"/>
      <w:marRight w:val="0"/>
      <w:marTop w:val="0"/>
      <w:marBottom w:val="0"/>
      <w:divBdr>
        <w:top w:val="none" w:sz="0" w:space="0" w:color="auto"/>
        <w:left w:val="none" w:sz="0" w:space="0" w:color="auto"/>
        <w:bottom w:val="none" w:sz="0" w:space="0" w:color="auto"/>
        <w:right w:val="none" w:sz="0" w:space="0" w:color="auto"/>
      </w:divBdr>
    </w:div>
    <w:div w:id="296180957">
      <w:bodyDiv w:val="1"/>
      <w:marLeft w:val="0"/>
      <w:marRight w:val="0"/>
      <w:marTop w:val="0"/>
      <w:marBottom w:val="0"/>
      <w:divBdr>
        <w:top w:val="none" w:sz="0" w:space="0" w:color="auto"/>
        <w:left w:val="none" w:sz="0" w:space="0" w:color="auto"/>
        <w:bottom w:val="none" w:sz="0" w:space="0" w:color="auto"/>
        <w:right w:val="none" w:sz="0" w:space="0" w:color="auto"/>
      </w:divBdr>
    </w:div>
    <w:div w:id="296447497">
      <w:bodyDiv w:val="1"/>
      <w:marLeft w:val="0"/>
      <w:marRight w:val="0"/>
      <w:marTop w:val="0"/>
      <w:marBottom w:val="0"/>
      <w:divBdr>
        <w:top w:val="none" w:sz="0" w:space="0" w:color="auto"/>
        <w:left w:val="none" w:sz="0" w:space="0" w:color="auto"/>
        <w:bottom w:val="none" w:sz="0" w:space="0" w:color="auto"/>
        <w:right w:val="none" w:sz="0" w:space="0" w:color="auto"/>
      </w:divBdr>
    </w:div>
    <w:div w:id="296447939">
      <w:bodyDiv w:val="1"/>
      <w:marLeft w:val="0"/>
      <w:marRight w:val="0"/>
      <w:marTop w:val="0"/>
      <w:marBottom w:val="0"/>
      <w:divBdr>
        <w:top w:val="none" w:sz="0" w:space="0" w:color="auto"/>
        <w:left w:val="none" w:sz="0" w:space="0" w:color="auto"/>
        <w:bottom w:val="none" w:sz="0" w:space="0" w:color="auto"/>
        <w:right w:val="none" w:sz="0" w:space="0" w:color="auto"/>
      </w:divBdr>
    </w:div>
    <w:div w:id="297223275">
      <w:bodyDiv w:val="1"/>
      <w:marLeft w:val="0"/>
      <w:marRight w:val="0"/>
      <w:marTop w:val="0"/>
      <w:marBottom w:val="0"/>
      <w:divBdr>
        <w:top w:val="none" w:sz="0" w:space="0" w:color="auto"/>
        <w:left w:val="none" w:sz="0" w:space="0" w:color="auto"/>
        <w:bottom w:val="none" w:sz="0" w:space="0" w:color="auto"/>
        <w:right w:val="none" w:sz="0" w:space="0" w:color="auto"/>
      </w:divBdr>
    </w:div>
    <w:div w:id="298072815">
      <w:bodyDiv w:val="1"/>
      <w:marLeft w:val="0"/>
      <w:marRight w:val="0"/>
      <w:marTop w:val="0"/>
      <w:marBottom w:val="0"/>
      <w:divBdr>
        <w:top w:val="none" w:sz="0" w:space="0" w:color="auto"/>
        <w:left w:val="none" w:sz="0" w:space="0" w:color="auto"/>
        <w:bottom w:val="none" w:sz="0" w:space="0" w:color="auto"/>
        <w:right w:val="none" w:sz="0" w:space="0" w:color="auto"/>
      </w:divBdr>
    </w:div>
    <w:div w:id="298343198">
      <w:bodyDiv w:val="1"/>
      <w:marLeft w:val="0"/>
      <w:marRight w:val="0"/>
      <w:marTop w:val="0"/>
      <w:marBottom w:val="0"/>
      <w:divBdr>
        <w:top w:val="none" w:sz="0" w:space="0" w:color="auto"/>
        <w:left w:val="none" w:sz="0" w:space="0" w:color="auto"/>
        <w:bottom w:val="none" w:sz="0" w:space="0" w:color="auto"/>
        <w:right w:val="none" w:sz="0" w:space="0" w:color="auto"/>
      </w:divBdr>
    </w:div>
    <w:div w:id="298461063">
      <w:bodyDiv w:val="1"/>
      <w:marLeft w:val="0"/>
      <w:marRight w:val="0"/>
      <w:marTop w:val="0"/>
      <w:marBottom w:val="0"/>
      <w:divBdr>
        <w:top w:val="none" w:sz="0" w:space="0" w:color="auto"/>
        <w:left w:val="none" w:sz="0" w:space="0" w:color="auto"/>
        <w:bottom w:val="none" w:sz="0" w:space="0" w:color="auto"/>
        <w:right w:val="none" w:sz="0" w:space="0" w:color="auto"/>
      </w:divBdr>
    </w:div>
    <w:div w:id="298730376">
      <w:bodyDiv w:val="1"/>
      <w:marLeft w:val="0"/>
      <w:marRight w:val="0"/>
      <w:marTop w:val="0"/>
      <w:marBottom w:val="0"/>
      <w:divBdr>
        <w:top w:val="none" w:sz="0" w:space="0" w:color="auto"/>
        <w:left w:val="none" w:sz="0" w:space="0" w:color="auto"/>
        <w:bottom w:val="none" w:sz="0" w:space="0" w:color="auto"/>
        <w:right w:val="none" w:sz="0" w:space="0" w:color="auto"/>
      </w:divBdr>
    </w:div>
    <w:div w:id="298801379">
      <w:bodyDiv w:val="1"/>
      <w:marLeft w:val="0"/>
      <w:marRight w:val="0"/>
      <w:marTop w:val="0"/>
      <w:marBottom w:val="0"/>
      <w:divBdr>
        <w:top w:val="none" w:sz="0" w:space="0" w:color="auto"/>
        <w:left w:val="none" w:sz="0" w:space="0" w:color="auto"/>
        <w:bottom w:val="none" w:sz="0" w:space="0" w:color="auto"/>
        <w:right w:val="none" w:sz="0" w:space="0" w:color="auto"/>
      </w:divBdr>
    </w:div>
    <w:div w:id="299581539">
      <w:bodyDiv w:val="1"/>
      <w:marLeft w:val="0"/>
      <w:marRight w:val="0"/>
      <w:marTop w:val="0"/>
      <w:marBottom w:val="0"/>
      <w:divBdr>
        <w:top w:val="none" w:sz="0" w:space="0" w:color="auto"/>
        <w:left w:val="none" w:sz="0" w:space="0" w:color="auto"/>
        <w:bottom w:val="none" w:sz="0" w:space="0" w:color="auto"/>
        <w:right w:val="none" w:sz="0" w:space="0" w:color="auto"/>
      </w:divBdr>
    </w:div>
    <w:div w:id="299849698">
      <w:bodyDiv w:val="1"/>
      <w:marLeft w:val="0"/>
      <w:marRight w:val="0"/>
      <w:marTop w:val="0"/>
      <w:marBottom w:val="0"/>
      <w:divBdr>
        <w:top w:val="none" w:sz="0" w:space="0" w:color="auto"/>
        <w:left w:val="none" w:sz="0" w:space="0" w:color="auto"/>
        <w:bottom w:val="none" w:sz="0" w:space="0" w:color="auto"/>
        <w:right w:val="none" w:sz="0" w:space="0" w:color="auto"/>
      </w:divBdr>
    </w:div>
    <w:div w:id="300116786">
      <w:bodyDiv w:val="1"/>
      <w:marLeft w:val="0"/>
      <w:marRight w:val="0"/>
      <w:marTop w:val="0"/>
      <w:marBottom w:val="0"/>
      <w:divBdr>
        <w:top w:val="none" w:sz="0" w:space="0" w:color="auto"/>
        <w:left w:val="none" w:sz="0" w:space="0" w:color="auto"/>
        <w:bottom w:val="none" w:sz="0" w:space="0" w:color="auto"/>
        <w:right w:val="none" w:sz="0" w:space="0" w:color="auto"/>
      </w:divBdr>
    </w:div>
    <w:div w:id="300234199">
      <w:bodyDiv w:val="1"/>
      <w:marLeft w:val="0"/>
      <w:marRight w:val="0"/>
      <w:marTop w:val="0"/>
      <w:marBottom w:val="0"/>
      <w:divBdr>
        <w:top w:val="none" w:sz="0" w:space="0" w:color="auto"/>
        <w:left w:val="none" w:sz="0" w:space="0" w:color="auto"/>
        <w:bottom w:val="none" w:sz="0" w:space="0" w:color="auto"/>
        <w:right w:val="none" w:sz="0" w:space="0" w:color="auto"/>
      </w:divBdr>
    </w:div>
    <w:div w:id="300698679">
      <w:bodyDiv w:val="1"/>
      <w:marLeft w:val="0"/>
      <w:marRight w:val="0"/>
      <w:marTop w:val="0"/>
      <w:marBottom w:val="0"/>
      <w:divBdr>
        <w:top w:val="none" w:sz="0" w:space="0" w:color="auto"/>
        <w:left w:val="none" w:sz="0" w:space="0" w:color="auto"/>
        <w:bottom w:val="none" w:sz="0" w:space="0" w:color="auto"/>
        <w:right w:val="none" w:sz="0" w:space="0" w:color="auto"/>
      </w:divBdr>
    </w:div>
    <w:div w:id="300769846">
      <w:bodyDiv w:val="1"/>
      <w:marLeft w:val="0"/>
      <w:marRight w:val="0"/>
      <w:marTop w:val="0"/>
      <w:marBottom w:val="0"/>
      <w:divBdr>
        <w:top w:val="none" w:sz="0" w:space="0" w:color="auto"/>
        <w:left w:val="none" w:sz="0" w:space="0" w:color="auto"/>
        <w:bottom w:val="none" w:sz="0" w:space="0" w:color="auto"/>
        <w:right w:val="none" w:sz="0" w:space="0" w:color="auto"/>
      </w:divBdr>
    </w:div>
    <w:div w:id="300884294">
      <w:bodyDiv w:val="1"/>
      <w:marLeft w:val="0"/>
      <w:marRight w:val="0"/>
      <w:marTop w:val="0"/>
      <w:marBottom w:val="0"/>
      <w:divBdr>
        <w:top w:val="none" w:sz="0" w:space="0" w:color="auto"/>
        <w:left w:val="none" w:sz="0" w:space="0" w:color="auto"/>
        <w:bottom w:val="none" w:sz="0" w:space="0" w:color="auto"/>
        <w:right w:val="none" w:sz="0" w:space="0" w:color="auto"/>
      </w:divBdr>
      <w:divsChild>
        <w:div w:id="552690689">
          <w:marLeft w:val="480"/>
          <w:marRight w:val="0"/>
          <w:marTop w:val="0"/>
          <w:marBottom w:val="0"/>
          <w:divBdr>
            <w:top w:val="none" w:sz="0" w:space="0" w:color="auto"/>
            <w:left w:val="none" w:sz="0" w:space="0" w:color="auto"/>
            <w:bottom w:val="none" w:sz="0" w:space="0" w:color="auto"/>
            <w:right w:val="none" w:sz="0" w:space="0" w:color="auto"/>
          </w:divBdr>
        </w:div>
        <w:div w:id="650137964">
          <w:marLeft w:val="480"/>
          <w:marRight w:val="0"/>
          <w:marTop w:val="0"/>
          <w:marBottom w:val="0"/>
          <w:divBdr>
            <w:top w:val="none" w:sz="0" w:space="0" w:color="auto"/>
            <w:left w:val="none" w:sz="0" w:space="0" w:color="auto"/>
            <w:bottom w:val="none" w:sz="0" w:space="0" w:color="auto"/>
            <w:right w:val="none" w:sz="0" w:space="0" w:color="auto"/>
          </w:divBdr>
        </w:div>
        <w:div w:id="903686045">
          <w:marLeft w:val="480"/>
          <w:marRight w:val="0"/>
          <w:marTop w:val="0"/>
          <w:marBottom w:val="0"/>
          <w:divBdr>
            <w:top w:val="none" w:sz="0" w:space="0" w:color="auto"/>
            <w:left w:val="none" w:sz="0" w:space="0" w:color="auto"/>
            <w:bottom w:val="none" w:sz="0" w:space="0" w:color="auto"/>
            <w:right w:val="none" w:sz="0" w:space="0" w:color="auto"/>
          </w:divBdr>
        </w:div>
        <w:div w:id="947740538">
          <w:marLeft w:val="480"/>
          <w:marRight w:val="0"/>
          <w:marTop w:val="0"/>
          <w:marBottom w:val="0"/>
          <w:divBdr>
            <w:top w:val="none" w:sz="0" w:space="0" w:color="auto"/>
            <w:left w:val="none" w:sz="0" w:space="0" w:color="auto"/>
            <w:bottom w:val="none" w:sz="0" w:space="0" w:color="auto"/>
            <w:right w:val="none" w:sz="0" w:space="0" w:color="auto"/>
          </w:divBdr>
        </w:div>
        <w:div w:id="1689063833">
          <w:marLeft w:val="480"/>
          <w:marRight w:val="0"/>
          <w:marTop w:val="0"/>
          <w:marBottom w:val="0"/>
          <w:divBdr>
            <w:top w:val="none" w:sz="0" w:space="0" w:color="auto"/>
            <w:left w:val="none" w:sz="0" w:space="0" w:color="auto"/>
            <w:bottom w:val="none" w:sz="0" w:space="0" w:color="auto"/>
            <w:right w:val="none" w:sz="0" w:space="0" w:color="auto"/>
          </w:divBdr>
        </w:div>
        <w:div w:id="516192403">
          <w:marLeft w:val="480"/>
          <w:marRight w:val="0"/>
          <w:marTop w:val="0"/>
          <w:marBottom w:val="0"/>
          <w:divBdr>
            <w:top w:val="none" w:sz="0" w:space="0" w:color="auto"/>
            <w:left w:val="none" w:sz="0" w:space="0" w:color="auto"/>
            <w:bottom w:val="none" w:sz="0" w:space="0" w:color="auto"/>
            <w:right w:val="none" w:sz="0" w:space="0" w:color="auto"/>
          </w:divBdr>
        </w:div>
        <w:div w:id="1218932040">
          <w:marLeft w:val="480"/>
          <w:marRight w:val="0"/>
          <w:marTop w:val="0"/>
          <w:marBottom w:val="0"/>
          <w:divBdr>
            <w:top w:val="none" w:sz="0" w:space="0" w:color="auto"/>
            <w:left w:val="none" w:sz="0" w:space="0" w:color="auto"/>
            <w:bottom w:val="none" w:sz="0" w:space="0" w:color="auto"/>
            <w:right w:val="none" w:sz="0" w:space="0" w:color="auto"/>
          </w:divBdr>
        </w:div>
        <w:div w:id="385298792">
          <w:marLeft w:val="480"/>
          <w:marRight w:val="0"/>
          <w:marTop w:val="0"/>
          <w:marBottom w:val="0"/>
          <w:divBdr>
            <w:top w:val="none" w:sz="0" w:space="0" w:color="auto"/>
            <w:left w:val="none" w:sz="0" w:space="0" w:color="auto"/>
            <w:bottom w:val="none" w:sz="0" w:space="0" w:color="auto"/>
            <w:right w:val="none" w:sz="0" w:space="0" w:color="auto"/>
          </w:divBdr>
        </w:div>
        <w:div w:id="1758553846">
          <w:marLeft w:val="480"/>
          <w:marRight w:val="0"/>
          <w:marTop w:val="0"/>
          <w:marBottom w:val="0"/>
          <w:divBdr>
            <w:top w:val="none" w:sz="0" w:space="0" w:color="auto"/>
            <w:left w:val="none" w:sz="0" w:space="0" w:color="auto"/>
            <w:bottom w:val="none" w:sz="0" w:space="0" w:color="auto"/>
            <w:right w:val="none" w:sz="0" w:space="0" w:color="auto"/>
          </w:divBdr>
        </w:div>
        <w:div w:id="7147315">
          <w:marLeft w:val="480"/>
          <w:marRight w:val="0"/>
          <w:marTop w:val="0"/>
          <w:marBottom w:val="0"/>
          <w:divBdr>
            <w:top w:val="none" w:sz="0" w:space="0" w:color="auto"/>
            <w:left w:val="none" w:sz="0" w:space="0" w:color="auto"/>
            <w:bottom w:val="none" w:sz="0" w:space="0" w:color="auto"/>
            <w:right w:val="none" w:sz="0" w:space="0" w:color="auto"/>
          </w:divBdr>
        </w:div>
        <w:div w:id="391806808">
          <w:marLeft w:val="480"/>
          <w:marRight w:val="0"/>
          <w:marTop w:val="0"/>
          <w:marBottom w:val="0"/>
          <w:divBdr>
            <w:top w:val="none" w:sz="0" w:space="0" w:color="auto"/>
            <w:left w:val="none" w:sz="0" w:space="0" w:color="auto"/>
            <w:bottom w:val="none" w:sz="0" w:space="0" w:color="auto"/>
            <w:right w:val="none" w:sz="0" w:space="0" w:color="auto"/>
          </w:divBdr>
        </w:div>
        <w:div w:id="2105371484">
          <w:marLeft w:val="480"/>
          <w:marRight w:val="0"/>
          <w:marTop w:val="0"/>
          <w:marBottom w:val="0"/>
          <w:divBdr>
            <w:top w:val="none" w:sz="0" w:space="0" w:color="auto"/>
            <w:left w:val="none" w:sz="0" w:space="0" w:color="auto"/>
            <w:bottom w:val="none" w:sz="0" w:space="0" w:color="auto"/>
            <w:right w:val="none" w:sz="0" w:space="0" w:color="auto"/>
          </w:divBdr>
        </w:div>
        <w:div w:id="1539970839">
          <w:marLeft w:val="480"/>
          <w:marRight w:val="0"/>
          <w:marTop w:val="0"/>
          <w:marBottom w:val="0"/>
          <w:divBdr>
            <w:top w:val="none" w:sz="0" w:space="0" w:color="auto"/>
            <w:left w:val="none" w:sz="0" w:space="0" w:color="auto"/>
            <w:bottom w:val="none" w:sz="0" w:space="0" w:color="auto"/>
            <w:right w:val="none" w:sz="0" w:space="0" w:color="auto"/>
          </w:divBdr>
        </w:div>
        <w:div w:id="1274242176">
          <w:marLeft w:val="480"/>
          <w:marRight w:val="0"/>
          <w:marTop w:val="0"/>
          <w:marBottom w:val="0"/>
          <w:divBdr>
            <w:top w:val="none" w:sz="0" w:space="0" w:color="auto"/>
            <w:left w:val="none" w:sz="0" w:space="0" w:color="auto"/>
            <w:bottom w:val="none" w:sz="0" w:space="0" w:color="auto"/>
            <w:right w:val="none" w:sz="0" w:space="0" w:color="auto"/>
          </w:divBdr>
        </w:div>
        <w:div w:id="441919564">
          <w:marLeft w:val="480"/>
          <w:marRight w:val="0"/>
          <w:marTop w:val="0"/>
          <w:marBottom w:val="0"/>
          <w:divBdr>
            <w:top w:val="none" w:sz="0" w:space="0" w:color="auto"/>
            <w:left w:val="none" w:sz="0" w:space="0" w:color="auto"/>
            <w:bottom w:val="none" w:sz="0" w:space="0" w:color="auto"/>
            <w:right w:val="none" w:sz="0" w:space="0" w:color="auto"/>
          </w:divBdr>
        </w:div>
        <w:div w:id="248389451">
          <w:marLeft w:val="480"/>
          <w:marRight w:val="0"/>
          <w:marTop w:val="0"/>
          <w:marBottom w:val="0"/>
          <w:divBdr>
            <w:top w:val="none" w:sz="0" w:space="0" w:color="auto"/>
            <w:left w:val="none" w:sz="0" w:space="0" w:color="auto"/>
            <w:bottom w:val="none" w:sz="0" w:space="0" w:color="auto"/>
            <w:right w:val="none" w:sz="0" w:space="0" w:color="auto"/>
          </w:divBdr>
        </w:div>
        <w:div w:id="197010883">
          <w:marLeft w:val="480"/>
          <w:marRight w:val="0"/>
          <w:marTop w:val="0"/>
          <w:marBottom w:val="0"/>
          <w:divBdr>
            <w:top w:val="none" w:sz="0" w:space="0" w:color="auto"/>
            <w:left w:val="none" w:sz="0" w:space="0" w:color="auto"/>
            <w:bottom w:val="none" w:sz="0" w:space="0" w:color="auto"/>
            <w:right w:val="none" w:sz="0" w:space="0" w:color="auto"/>
          </w:divBdr>
        </w:div>
        <w:div w:id="1033771239">
          <w:marLeft w:val="480"/>
          <w:marRight w:val="0"/>
          <w:marTop w:val="0"/>
          <w:marBottom w:val="0"/>
          <w:divBdr>
            <w:top w:val="none" w:sz="0" w:space="0" w:color="auto"/>
            <w:left w:val="none" w:sz="0" w:space="0" w:color="auto"/>
            <w:bottom w:val="none" w:sz="0" w:space="0" w:color="auto"/>
            <w:right w:val="none" w:sz="0" w:space="0" w:color="auto"/>
          </w:divBdr>
        </w:div>
        <w:div w:id="1583905068">
          <w:marLeft w:val="480"/>
          <w:marRight w:val="0"/>
          <w:marTop w:val="0"/>
          <w:marBottom w:val="0"/>
          <w:divBdr>
            <w:top w:val="none" w:sz="0" w:space="0" w:color="auto"/>
            <w:left w:val="none" w:sz="0" w:space="0" w:color="auto"/>
            <w:bottom w:val="none" w:sz="0" w:space="0" w:color="auto"/>
            <w:right w:val="none" w:sz="0" w:space="0" w:color="auto"/>
          </w:divBdr>
        </w:div>
        <w:div w:id="1072314332">
          <w:marLeft w:val="480"/>
          <w:marRight w:val="0"/>
          <w:marTop w:val="0"/>
          <w:marBottom w:val="0"/>
          <w:divBdr>
            <w:top w:val="none" w:sz="0" w:space="0" w:color="auto"/>
            <w:left w:val="none" w:sz="0" w:space="0" w:color="auto"/>
            <w:bottom w:val="none" w:sz="0" w:space="0" w:color="auto"/>
            <w:right w:val="none" w:sz="0" w:space="0" w:color="auto"/>
          </w:divBdr>
        </w:div>
        <w:div w:id="326327873">
          <w:marLeft w:val="480"/>
          <w:marRight w:val="0"/>
          <w:marTop w:val="0"/>
          <w:marBottom w:val="0"/>
          <w:divBdr>
            <w:top w:val="none" w:sz="0" w:space="0" w:color="auto"/>
            <w:left w:val="none" w:sz="0" w:space="0" w:color="auto"/>
            <w:bottom w:val="none" w:sz="0" w:space="0" w:color="auto"/>
            <w:right w:val="none" w:sz="0" w:space="0" w:color="auto"/>
          </w:divBdr>
        </w:div>
        <w:div w:id="256598879">
          <w:marLeft w:val="480"/>
          <w:marRight w:val="0"/>
          <w:marTop w:val="0"/>
          <w:marBottom w:val="0"/>
          <w:divBdr>
            <w:top w:val="none" w:sz="0" w:space="0" w:color="auto"/>
            <w:left w:val="none" w:sz="0" w:space="0" w:color="auto"/>
            <w:bottom w:val="none" w:sz="0" w:space="0" w:color="auto"/>
            <w:right w:val="none" w:sz="0" w:space="0" w:color="auto"/>
          </w:divBdr>
        </w:div>
        <w:div w:id="1216812073">
          <w:marLeft w:val="480"/>
          <w:marRight w:val="0"/>
          <w:marTop w:val="0"/>
          <w:marBottom w:val="0"/>
          <w:divBdr>
            <w:top w:val="none" w:sz="0" w:space="0" w:color="auto"/>
            <w:left w:val="none" w:sz="0" w:space="0" w:color="auto"/>
            <w:bottom w:val="none" w:sz="0" w:space="0" w:color="auto"/>
            <w:right w:val="none" w:sz="0" w:space="0" w:color="auto"/>
          </w:divBdr>
        </w:div>
        <w:div w:id="6907278">
          <w:marLeft w:val="480"/>
          <w:marRight w:val="0"/>
          <w:marTop w:val="0"/>
          <w:marBottom w:val="0"/>
          <w:divBdr>
            <w:top w:val="none" w:sz="0" w:space="0" w:color="auto"/>
            <w:left w:val="none" w:sz="0" w:space="0" w:color="auto"/>
            <w:bottom w:val="none" w:sz="0" w:space="0" w:color="auto"/>
            <w:right w:val="none" w:sz="0" w:space="0" w:color="auto"/>
          </w:divBdr>
        </w:div>
        <w:div w:id="565993461">
          <w:marLeft w:val="480"/>
          <w:marRight w:val="0"/>
          <w:marTop w:val="0"/>
          <w:marBottom w:val="0"/>
          <w:divBdr>
            <w:top w:val="none" w:sz="0" w:space="0" w:color="auto"/>
            <w:left w:val="none" w:sz="0" w:space="0" w:color="auto"/>
            <w:bottom w:val="none" w:sz="0" w:space="0" w:color="auto"/>
            <w:right w:val="none" w:sz="0" w:space="0" w:color="auto"/>
          </w:divBdr>
        </w:div>
        <w:div w:id="1706717136">
          <w:marLeft w:val="480"/>
          <w:marRight w:val="0"/>
          <w:marTop w:val="0"/>
          <w:marBottom w:val="0"/>
          <w:divBdr>
            <w:top w:val="none" w:sz="0" w:space="0" w:color="auto"/>
            <w:left w:val="none" w:sz="0" w:space="0" w:color="auto"/>
            <w:bottom w:val="none" w:sz="0" w:space="0" w:color="auto"/>
            <w:right w:val="none" w:sz="0" w:space="0" w:color="auto"/>
          </w:divBdr>
        </w:div>
        <w:div w:id="990720714">
          <w:marLeft w:val="480"/>
          <w:marRight w:val="0"/>
          <w:marTop w:val="0"/>
          <w:marBottom w:val="0"/>
          <w:divBdr>
            <w:top w:val="none" w:sz="0" w:space="0" w:color="auto"/>
            <w:left w:val="none" w:sz="0" w:space="0" w:color="auto"/>
            <w:bottom w:val="none" w:sz="0" w:space="0" w:color="auto"/>
            <w:right w:val="none" w:sz="0" w:space="0" w:color="auto"/>
          </w:divBdr>
        </w:div>
        <w:div w:id="360592129">
          <w:marLeft w:val="480"/>
          <w:marRight w:val="0"/>
          <w:marTop w:val="0"/>
          <w:marBottom w:val="0"/>
          <w:divBdr>
            <w:top w:val="none" w:sz="0" w:space="0" w:color="auto"/>
            <w:left w:val="none" w:sz="0" w:space="0" w:color="auto"/>
            <w:bottom w:val="none" w:sz="0" w:space="0" w:color="auto"/>
            <w:right w:val="none" w:sz="0" w:space="0" w:color="auto"/>
          </w:divBdr>
        </w:div>
        <w:div w:id="888079692">
          <w:marLeft w:val="480"/>
          <w:marRight w:val="0"/>
          <w:marTop w:val="0"/>
          <w:marBottom w:val="0"/>
          <w:divBdr>
            <w:top w:val="none" w:sz="0" w:space="0" w:color="auto"/>
            <w:left w:val="none" w:sz="0" w:space="0" w:color="auto"/>
            <w:bottom w:val="none" w:sz="0" w:space="0" w:color="auto"/>
            <w:right w:val="none" w:sz="0" w:space="0" w:color="auto"/>
          </w:divBdr>
        </w:div>
        <w:div w:id="1093890492">
          <w:marLeft w:val="480"/>
          <w:marRight w:val="0"/>
          <w:marTop w:val="0"/>
          <w:marBottom w:val="0"/>
          <w:divBdr>
            <w:top w:val="none" w:sz="0" w:space="0" w:color="auto"/>
            <w:left w:val="none" w:sz="0" w:space="0" w:color="auto"/>
            <w:bottom w:val="none" w:sz="0" w:space="0" w:color="auto"/>
            <w:right w:val="none" w:sz="0" w:space="0" w:color="auto"/>
          </w:divBdr>
        </w:div>
        <w:div w:id="1364020203">
          <w:marLeft w:val="480"/>
          <w:marRight w:val="0"/>
          <w:marTop w:val="0"/>
          <w:marBottom w:val="0"/>
          <w:divBdr>
            <w:top w:val="none" w:sz="0" w:space="0" w:color="auto"/>
            <w:left w:val="none" w:sz="0" w:space="0" w:color="auto"/>
            <w:bottom w:val="none" w:sz="0" w:space="0" w:color="auto"/>
            <w:right w:val="none" w:sz="0" w:space="0" w:color="auto"/>
          </w:divBdr>
        </w:div>
        <w:div w:id="73167934">
          <w:marLeft w:val="480"/>
          <w:marRight w:val="0"/>
          <w:marTop w:val="0"/>
          <w:marBottom w:val="0"/>
          <w:divBdr>
            <w:top w:val="none" w:sz="0" w:space="0" w:color="auto"/>
            <w:left w:val="none" w:sz="0" w:space="0" w:color="auto"/>
            <w:bottom w:val="none" w:sz="0" w:space="0" w:color="auto"/>
            <w:right w:val="none" w:sz="0" w:space="0" w:color="auto"/>
          </w:divBdr>
        </w:div>
        <w:div w:id="300155332">
          <w:marLeft w:val="480"/>
          <w:marRight w:val="0"/>
          <w:marTop w:val="0"/>
          <w:marBottom w:val="0"/>
          <w:divBdr>
            <w:top w:val="none" w:sz="0" w:space="0" w:color="auto"/>
            <w:left w:val="none" w:sz="0" w:space="0" w:color="auto"/>
            <w:bottom w:val="none" w:sz="0" w:space="0" w:color="auto"/>
            <w:right w:val="none" w:sz="0" w:space="0" w:color="auto"/>
          </w:divBdr>
        </w:div>
        <w:div w:id="932325328">
          <w:marLeft w:val="480"/>
          <w:marRight w:val="0"/>
          <w:marTop w:val="0"/>
          <w:marBottom w:val="0"/>
          <w:divBdr>
            <w:top w:val="none" w:sz="0" w:space="0" w:color="auto"/>
            <w:left w:val="none" w:sz="0" w:space="0" w:color="auto"/>
            <w:bottom w:val="none" w:sz="0" w:space="0" w:color="auto"/>
            <w:right w:val="none" w:sz="0" w:space="0" w:color="auto"/>
          </w:divBdr>
        </w:div>
        <w:div w:id="1644693297">
          <w:marLeft w:val="480"/>
          <w:marRight w:val="0"/>
          <w:marTop w:val="0"/>
          <w:marBottom w:val="0"/>
          <w:divBdr>
            <w:top w:val="none" w:sz="0" w:space="0" w:color="auto"/>
            <w:left w:val="none" w:sz="0" w:space="0" w:color="auto"/>
            <w:bottom w:val="none" w:sz="0" w:space="0" w:color="auto"/>
            <w:right w:val="none" w:sz="0" w:space="0" w:color="auto"/>
          </w:divBdr>
        </w:div>
        <w:div w:id="1598445345">
          <w:marLeft w:val="480"/>
          <w:marRight w:val="0"/>
          <w:marTop w:val="0"/>
          <w:marBottom w:val="0"/>
          <w:divBdr>
            <w:top w:val="none" w:sz="0" w:space="0" w:color="auto"/>
            <w:left w:val="none" w:sz="0" w:space="0" w:color="auto"/>
            <w:bottom w:val="none" w:sz="0" w:space="0" w:color="auto"/>
            <w:right w:val="none" w:sz="0" w:space="0" w:color="auto"/>
          </w:divBdr>
        </w:div>
        <w:div w:id="524096233">
          <w:marLeft w:val="480"/>
          <w:marRight w:val="0"/>
          <w:marTop w:val="0"/>
          <w:marBottom w:val="0"/>
          <w:divBdr>
            <w:top w:val="none" w:sz="0" w:space="0" w:color="auto"/>
            <w:left w:val="none" w:sz="0" w:space="0" w:color="auto"/>
            <w:bottom w:val="none" w:sz="0" w:space="0" w:color="auto"/>
            <w:right w:val="none" w:sz="0" w:space="0" w:color="auto"/>
          </w:divBdr>
        </w:div>
        <w:div w:id="281965175">
          <w:marLeft w:val="480"/>
          <w:marRight w:val="0"/>
          <w:marTop w:val="0"/>
          <w:marBottom w:val="0"/>
          <w:divBdr>
            <w:top w:val="none" w:sz="0" w:space="0" w:color="auto"/>
            <w:left w:val="none" w:sz="0" w:space="0" w:color="auto"/>
            <w:bottom w:val="none" w:sz="0" w:space="0" w:color="auto"/>
            <w:right w:val="none" w:sz="0" w:space="0" w:color="auto"/>
          </w:divBdr>
        </w:div>
        <w:div w:id="2064521175">
          <w:marLeft w:val="480"/>
          <w:marRight w:val="0"/>
          <w:marTop w:val="0"/>
          <w:marBottom w:val="0"/>
          <w:divBdr>
            <w:top w:val="none" w:sz="0" w:space="0" w:color="auto"/>
            <w:left w:val="none" w:sz="0" w:space="0" w:color="auto"/>
            <w:bottom w:val="none" w:sz="0" w:space="0" w:color="auto"/>
            <w:right w:val="none" w:sz="0" w:space="0" w:color="auto"/>
          </w:divBdr>
        </w:div>
        <w:div w:id="865289692">
          <w:marLeft w:val="480"/>
          <w:marRight w:val="0"/>
          <w:marTop w:val="0"/>
          <w:marBottom w:val="0"/>
          <w:divBdr>
            <w:top w:val="none" w:sz="0" w:space="0" w:color="auto"/>
            <w:left w:val="none" w:sz="0" w:space="0" w:color="auto"/>
            <w:bottom w:val="none" w:sz="0" w:space="0" w:color="auto"/>
            <w:right w:val="none" w:sz="0" w:space="0" w:color="auto"/>
          </w:divBdr>
        </w:div>
        <w:div w:id="847601486">
          <w:marLeft w:val="480"/>
          <w:marRight w:val="0"/>
          <w:marTop w:val="0"/>
          <w:marBottom w:val="0"/>
          <w:divBdr>
            <w:top w:val="none" w:sz="0" w:space="0" w:color="auto"/>
            <w:left w:val="none" w:sz="0" w:space="0" w:color="auto"/>
            <w:bottom w:val="none" w:sz="0" w:space="0" w:color="auto"/>
            <w:right w:val="none" w:sz="0" w:space="0" w:color="auto"/>
          </w:divBdr>
        </w:div>
        <w:div w:id="1173185746">
          <w:marLeft w:val="480"/>
          <w:marRight w:val="0"/>
          <w:marTop w:val="0"/>
          <w:marBottom w:val="0"/>
          <w:divBdr>
            <w:top w:val="none" w:sz="0" w:space="0" w:color="auto"/>
            <w:left w:val="none" w:sz="0" w:space="0" w:color="auto"/>
            <w:bottom w:val="none" w:sz="0" w:space="0" w:color="auto"/>
            <w:right w:val="none" w:sz="0" w:space="0" w:color="auto"/>
          </w:divBdr>
        </w:div>
        <w:div w:id="1893954916">
          <w:marLeft w:val="480"/>
          <w:marRight w:val="0"/>
          <w:marTop w:val="0"/>
          <w:marBottom w:val="0"/>
          <w:divBdr>
            <w:top w:val="none" w:sz="0" w:space="0" w:color="auto"/>
            <w:left w:val="none" w:sz="0" w:space="0" w:color="auto"/>
            <w:bottom w:val="none" w:sz="0" w:space="0" w:color="auto"/>
            <w:right w:val="none" w:sz="0" w:space="0" w:color="auto"/>
          </w:divBdr>
        </w:div>
        <w:div w:id="940721335">
          <w:marLeft w:val="480"/>
          <w:marRight w:val="0"/>
          <w:marTop w:val="0"/>
          <w:marBottom w:val="0"/>
          <w:divBdr>
            <w:top w:val="none" w:sz="0" w:space="0" w:color="auto"/>
            <w:left w:val="none" w:sz="0" w:space="0" w:color="auto"/>
            <w:bottom w:val="none" w:sz="0" w:space="0" w:color="auto"/>
            <w:right w:val="none" w:sz="0" w:space="0" w:color="auto"/>
          </w:divBdr>
        </w:div>
        <w:div w:id="1135681354">
          <w:marLeft w:val="480"/>
          <w:marRight w:val="0"/>
          <w:marTop w:val="0"/>
          <w:marBottom w:val="0"/>
          <w:divBdr>
            <w:top w:val="none" w:sz="0" w:space="0" w:color="auto"/>
            <w:left w:val="none" w:sz="0" w:space="0" w:color="auto"/>
            <w:bottom w:val="none" w:sz="0" w:space="0" w:color="auto"/>
            <w:right w:val="none" w:sz="0" w:space="0" w:color="auto"/>
          </w:divBdr>
        </w:div>
        <w:div w:id="1563981503">
          <w:marLeft w:val="480"/>
          <w:marRight w:val="0"/>
          <w:marTop w:val="0"/>
          <w:marBottom w:val="0"/>
          <w:divBdr>
            <w:top w:val="none" w:sz="0" w:space="0" w:color="auto"/>
            <w:left w:val="none" w:sz="0" w:space="0" w:color="auto"/>
            <w:bottom w:val="none" w:sz="0" w:space="0" w:color="auto"/>
            <w:right w:val="none" w:sz="0" w:space="0" w:color="auto"/>
          </w:divBdr>
        </w:div>
        <w:div w:id="1002010525">
          <w:marLeft w:val="480"/>
          <w:marRight w:val="0"/>
          <w:marTop w:val="0"/>
          <w:marBottom w:val="0"/>
          <w:divBdr>
            <w:top w:val="none" w:sz="0" w:space="0" w:color="auto"/>
            <w:left w:val="none" w:sz="0" w:space="0" w:color="auto"/>
            <w:bottom w:val="none" w:sz="0" w:space="0" w:color="auto"/>
            <w:right w:val="none" w:sz="0" w:space="0" w:color="auto"/>
          </w:divBdr>
        </w:div>
        <w:div w:id="1540556842">
          <w:marLeft w:val="480"/>
          <w:marRight w:val="0"/>
          <w:marTop w:val="0"/>
          <w:marBottom w:val="0"/>
          <w:divBdr>
            <w:top w:val="none" w:sz="0" w:space="0" w:color="auto"/>
            <w:left w:val="none" w:sz="0" w:space="0" w:color="auto"/>
            <w:bottom w:val="none" w:sz="0" w:space="0" w:color="auto"/>
            <w:right w:val="none" w:sz="0" w:space="0" w:color="auto"/>
          </w:divBdr>
        </w:div>
        <w:div w:id="914632097">
          <w:marLeft w:val="480"/>
          <w:marRight w:val="0"/>
          <w:marTop w:val="0"/>
          <w:marBottom w:val="0"/>
          <w:divBdr>
            <w:top w:val="none" w:sz="0" w:space="0" w:color="auto"/>
            <w:left w:val="none" w:sz="0" w:space="0" w:color="auto"/>
            <w:bottom w:val="none" w:sz="0" w:space="0" w:color="auto"/>
            <w:right w:val="none" w:sz="0" w:space="0" w:color="auto"/>
          </w:divBdr>
        </w:div>
        <w:div w:id="516777189">
          <w:marLeft w:val="480"/>
          <w:marRight w:val="0"/>
          <w:marTop w:val="0"/>
          <w:marBottom w:val="0"/>
          <w:divBdr>
            <w:top w:val="none" w:sz="0" w:space="0" w:color="auto"/>
            <w:left w:val="none" w:sz="0" w:space="0" w:color="auto"/>
            <w:bottom w:val="none" w:sz="0" w:space="0" w:color="auto"/>
            <w:right w:val="none" w:sz="0" w:space="0" w:color="auto"/>
          </w:divBdr>
        </w:div>
        <w:div w:id="979262509">
          <w:marLeft w:val="480"/>
          <w:marRight w:val="0"/>
          <w:marTop w:val="0"/>
          <w:marBottom w:val="0"/>
          <w:divBdr>
            <w:top w:val="none" w:sz="0" w:space="0" w:color="auto"/>
            <w:left w:val="none" w:sz="0" w:space="0" w:color="auto"/>
            <w:bottom w:val="none" w:sz="0" w:space="0" w:color="auto"/>
            <w:right w:val="none" w:sz="0" w:space="0" w:color="auto"/>
          </w:divBdr>
        </w:div>
        <w:div w:id="1493177636">
          <w:marLeft w:val="480"/>
          <w:marRight w:val="0"/>
          <w:marTop w:val="0"/>
          <w:marBottom w:val="0"/>
          <w:divBdr>
            <w:top w:val="none" w:sz="0" w:space="0" w:color="auto"/>
            <w:left w:val="none" w:sz="0" w:space="0" w:color="auto"/>
            <w:bottom w:val="none" w:sz="0" w:space="0" w:color="auto"/>
            <w:right w:val="none" w:sz="0" w:space="0" w:color="auto"/>
          </w:divBdr>
        </w:div>
        <w:div w:id="410780170">
          <w:marLeft w:val="480"/>
          <w:marRight w:val="0"/>
          <w:marTop w:val="0"/>
          <w:marBottom w:val="0"/>
          <w:divBdr>
            <w:top w:val="none" w:sz="0" w:space="0" w:color="auto"/>
            <w:left w:val="none" w:sz="0" w:space="0" w:color="auto"/>
            <w:bottom w:val="none" w:sz="0" w:space="0" w:color="auto"/>
            <w:right w:val="none" w:sz="0" w:space="0" w:color="auto"/>
          </w:divBdr>
        </w:div>
        <w:div w:id="1226575265">
          <w:marLeft w:val="480"/>
          <w:marRight w:val="0"/>
          <w:marTop w:val="0"/>
          <w:marBottom w:val="0"/>
          <w:divBdr>
            <w:top w:val="none" w:sz="0" w:space="0" w:color="auto"/>
            <w:left w:val="none" w:sz="0" w:space="0" w:color="auto"/>
            <w:bottom w:val="none" w:sz="0" w:space="0" w:color="auto"/>
            <w:right w:val="none" w:sz="0" w:space="0" w:color="auto"/>
          </w:divBdr>
        </w:div>
        <w:div w:id="1594317291">
          <w:marLeft w:val="480"/>
          <w:marRight w:val="0"/>
          <w:marTop w:val="0"/>
          <w:marBottom w:val="0"/>
          <w:divBdr>
            <w:top w:val="none" w:sz="0" w:space="0" w:color="auto"/>
            <w:left w:val="none" w:sz="0" w:space="0" w:color="auto"/>
            <w:bottom w:val="none" w:sz="0" w:space="0" w:color="auto"/>
            <w:right w:val="none" w:sz="0" w:space="0" w:color="auto"/>
          </w:divBdr>
        </w:div>
        <w:div w:id="847911841">
          <w:marLeft w:val="480"/>
          <w:marRight w:val="0"/>
          <w:marTop w:val="0"/>
          <w:marBottom w:val="0"/>
          <w:divBdr>
            <w:top w:val="none" w:sz="0" w:space="0" w:color="auto"/>
            <w:left w:val="none" w:sz="0" w:space="0" w:color="auto"/>
            <w:bottom w:val="none" w:sz="0" w:space="0" w:color="auto"/>
            <w:right w:val="none" w:sz="0" w:space="0" w:color="auto"/>
          </w:divBdr>
        </w:div>
        <w:div w:id="247929354">
          <w:marLeft w:val="480"/>
          <w:marRight w:val="0"/>
          <w:marTop w:val="0"/>
          <w:marBottom w:val="0"/>
          <w:divBdr>
            <w:top w:val="none" w:sz="0" w:space="0" w:color="auto"/>
            <w:left w:val="none" w:sz="0" w:space="0" w:color="auto"/>
            <w:bottom w:val="none" w:sz="0" w:space="0" w:color="auto"/>
            <w:right w:val="none" w:sz="0" w:space="0" w:color="auto"/>
          </w:divBdr>
        </w:div>
      </w:divsChild>
    </w:div>
    <w:div w:id="300960235">
      <w:bodyDiv w:val="1"/>
      <w:marLeft w:val="0"/>
      <w:marRight w:val="0"/>
      <w:marTop w:val="0"/>
      <w:marBottom w:val="0"/>
      <w:divBdr>
        <w:top w:val="none" w:sz="0" w:space="0" w:color="auto"/>
        <w:left w:val="none" w:sz="0" w:space="0" w:color="auto"/>
        <w:bottom w:val="none" w:sz="0" w:space="0" w:color="auto"/>
        <w:right w:val="none" w:sz="0" w:space="0" w:color="auto"/>
      </w:divBdr>
    </w:div>
    <w:div w:id="301886038">
      <w:bodyDiv w:val="1"/>
      <w:marLeft w:val="0"/>
      <w:marRight w:val="0"/>
      <w:marTop w:val="0"/>
      <w:marBottom w:val="0"/>
      <w:divBdr>
        <w:top w:val="none" w:sz="0" w:space="0" w:color="auto"/>
        <w:left w:val="none" w:sz="0" w:space="0" w:color="auto"/>
        <w:bottom w:val="none" w:sz="0" w:space="0" w:color="auto"/>
        <w:right w:val="none" w:sz="0" w:space="0" w:color="auto"/>
      </w:divBdr>
    </w:div>
    <w:div w:id="302082267">
      <w:bodyDiv w:val="1"/>
      <w:marLeft w:val="0"/>
      <w:marRight w:val="0"/>
      <w:marTop w:val="0"/>
      <w:marBottom w:val="0"/>
      <w:divBdr>
        <w:top w:val="none" w:sz="0" w:space="0" w:color="auto"/>
        <w:left w:val="none" w:sz="0" w:space="0" w:color="auto"/>
        <w:bottom w:val="none" w:sz="0" w:space="0" w:color="auto"/>
        <w:right w:val="none" w:sz="0" w:space="0" w:color="auto"/>
      </w:divBdr>
    </w:div>
    <w:div w:id="302127255">
      <w:bodyDiv w:val="1"/>
      <w:marLeft w:val="0"/>
      <w:marRight w:val="0"/>
      <w:marTop w:val="0"/>
      <w:marBottom w:val="0"/>
      <w:divBdr>
        <w:top w:val="none" w:sz="0" w:space="0" w:color="auto"/>
        <w:left w:val="none" w:sz="0" w:space="0" w:color="auto"/>
        <w:bottom w:val="none" w:sz="0" w:space="0" w:color="auto"/>
        <w:right w:val="none" w:sz="0" w:space="0" w:color="auto"/>
      </w:divBdr>
    </w:div>
    <w:div w:id="302152122">
      <w:bodyDiv w:val="1"/>
      <w:marLeft w:val="0"/>
      <w:marRight w:val="0"/>
      <w:marTop w:val="0"/>
      <w:marBottom w:val="0"/>
      <w:divBdr>
        <w:top w:val="none" w:sz="0" w:space="0" w:color="auto"/>
        <w:left w:val="none" w:sz="0" w:space="0" w:color="auto"/>
        <w:bottom w:val="none" w:sz="0" w:space="0" w:color="auto"/>
        <w:right w:val="none" w:sz="0" w:space="0" w:color="auto"/>
      </w:divBdr>
    </w:div>
    <w:div w:id="302468656">
      <w:bodyDiv w:val="1"/>
      <w:marLeft w:val="0"/>
      <w:marRight w:val="0"/>
      <w:marTop w:val="0"/>
      <w:marBottom w:val="0"/>
      <w:divBdr>
        <w:top w:val="none" w:sz="0" w:space="0" w:color="auto"/>
        <w:left w:val="none" w:sz="0" w:space="0" w:color="auto"/>
        <w:bottom w:val="none" w:sz="0" w:space="0" w:color="auto"/>
        <w:right w:val="none" w:sz="0" w:space="0" w:color="auto"/>
      </w:divBdr>
    </w:div>
    <w:div w:id="302470329">
      <w:bodyDiv w:val="1"/>
      <w:marLeft w:val="0"/>
      <w:marRight w:val="0"/>
      <w:marTop w:val="0"/>
      <w:marBottom w:val="0"/>
      <w:divBdr>
        <w:top w:val="none" w:sz="0" w:space="0" w:color="auto"/>
        <w:left w:val="none" w:sz="0" w:space="0" w:color="auto"/>
        <w:bottom w:val="none" w:sz="0" w:space="0" w:color="auto"/>
        <w:right w:val="none" w:sz="0" w:space="0" w:color="auto"/>
      </w:divBdr>
    </w:div>
    <w:div w:id="302854826">
      <w:bodyDiv w:val="1"/>
      <w:marLeft w:val="0"/>
      <w:marRight w:val="0"/>
      <w:marTop w:val="0"/>
      <w:marBottom w:val="0"/>
      <w:divBdr>
        <w:top w:val="none" w:sz="0" w:space="0" w:color="auto"/>
        <w:left w:val="none" w:sz="0" w:space="0" w:color="auto"/>
        <w:bottom w:val="none" w:sz="0" w:space="0" w:color="auto"/>
        <w:right w:val="none" w:sz="0" w:space="0" w:color="auto"/>
      </w:divBdr>
    </w:div>
    <w:div w:id="303435220">
      <w:bodyDiv w:val="1"/>
      <w:marLeft w:val="0"/>
      <w:marRight w:val="0"/>
      <w:marTop w:val="0"/>
      <w:marBottom w:val="0"/>
      <w:divBdr>
        <w:top w:val="none" w:sz="0" w:space="0" w:color="auto"/>
        <w:left w:val="none" w:sz="0" w:space="0" w:color="auto"/>
        <w:bottom w:val="none" w:sz="0" w:space="0" w:color="auto"/>
        <w:right w:val="none" w:sz="0" w:space="0" w:color="auto"/>
      </w:divBdr>
    </w:div>
    <w:div w:id="303849052">
      <w:bodyDiv w:val="1"/>
      <w:marLeft w:val="0"/>
      <w:marRight w:val="0"/>
      <w:marTop w:val="0"/>
      <w:marBottom w:val="0"/>
      <w:divBdr>
        <w:top w:val="none" w:sz="0" w:space="0" w:color="auto"/>
        <w:left w:val="none" w:sz="0" w:space="0" w:color="auto"/>
        <w:bottom w:val="none" w:sz="0" w:space="0" w:color="auto"/>
        <w:right w:val="none" w:sz="0" w:space="0" w:color="auto"/>
      </w:divBdr>
    </w:div>
    <w:div w:id="303851761">
      <w:bodyDiv w:val="1"/>
      <w:marLeft w:val="0"/>
      <w:marRight w:val="0"/>
      <w:marTop w:val="0"/>
      <w:marBottom w:val="0"/>
      <w:divBdr>
        <w:top w:val="none" w:sz="0" w:space="0" w:color="auto"/>
        <w:left w:val="none" w:sz="0" w:space="0" w:color="auto"/>
        <w:bottom w:val="none" w:sz="0" w:space="0" w:color="auto"/>
        <w:right w:val="none" w:sz="0" w:space="0" w:color="auto"/>
      </w:divBdr>
    </w:div>
    <w:div w:id="304093789">
      <w:bodyDiv w:val="1"/>
      <w:marLeft w:val="0"/>
      <w:marRight w:val="0"/>
      <w:marTop w:val="0"/>
      <w:marBottom w:val="0"/>
      <w:divBdr>
        <w:top w:val="none" w:sz="0" w:space="0" w:color="auto"/>
        <w:left w:val="none" w:sz="0" w:space="0" w:color="auto"/>
        <w:bottom w:val="none" w:sz="0" w:space="0" w:color="auto"/>
        <w:right w:val="none" w:sz="0" w:space="0" w:color="auto"/>
      </w:divBdr>
    </w:div>
    <w:div w:id="304819808">
      <w:bodyDiv w:val="1"/>
      <w:marLeft w:val="0"/>
      <w:marRight w:val="0"/>
      <w:marTop w:val="0"/>
      <w:marBottom w:val="0"/>
      <w:divBdr>
        <w:top w:val="none" w:sz="0" w:space="0" w:color="auto"/>
        <w:left w:val="none" w:sz="0" w:space="0" w:color="auto"/>
        <w:bottom w:val="none" w:sz="0" w:space="0" w:color="auto"/>
        <w:right w:val="none" w:sz="0" w:space="0" w:color="auto"/>
      </w:divBdr>
    </w:div>
    <w:div w:id="305819006">
      <w:bodyDiv w:val="1"/>
      <w:marLeft w:val="0"/>
      <w:marRight w:val="0"/>
      <w:marTop w:val="0"/>
      <w:marBottom w:val="0"/>
      <w:divBdr>
        <w:top w:val="none" w:sz="0" w:space="0" w:color="auto"/>
        <w:left w:val="none" w:sz="0" w:space="0" w:color="auto"/>
        <w:bottom w:val="none" w:sz="0" w:space="0" w:color="auto"/>
        <w:right w:val="none" w:sz="0" w:space="0" w:color="auto"/>
      </w:divBdr>
    </w:div>
    <w:div w:id="306009802">
      <w:bodyDiv w:val="1"/>
      <w:marLeft w:val="0"/>
      <w:marRight w:val="0"/>
      <w:marTop w:val="0"/>
      <w:marBottom w:val="0"/>
      <w:divBdr>
        <w:top w:val="none" w:sz="0" w:space="0" w:color="auto"/>
        <w:left w:val="none" w:sz="0" w:space="0" w:color="auto"/>
        <w:bottom w:val="none" w:sz="0" w:space="0" w:color="auto"/>
        <w:right w:val="none" w:sz="0" w:space="0" w:color="auto"/>
      </w:divBdr>
    </w:div>
    <w:div w:id="306085051">
      <w:bodyDiv w:val="1"/>
      <w:marLeft w:val="0"/>
      <w:marRight w:val="0"/>
      <w:marTop w:val="0"/>
      <w:marBottom w:val="0"/>
      <w:divBdr>
        <w:top w:val="none" w:sz="0" w:space="0" w:color="auto"/>
        <w:left w:val="none" w:sz="0" w:space="0" w:color="auto"/>
        <w:bottom w:val="none" w:sz="0" w:space="0" w:color="auto"/>
        <w:right w:val="none" w:sz="0" w:space="0" w:color="auto"/>
      </w:divBdr>
    </w:div>
    <w:div w:id="306473030">
      <w:bodyDiv w:val="1"/>
      <w:marLeft w:val="0"/>
      <w:marRight w:val="0"/>
      <w:marTop w:val="0"/>
      <w:marBottom w:val="0"/>
      <w:divBdr>
        <w:top w:val="none" w:sz="0" w:space="0" w:color="auto"/>
        <w:left w:val="none" w:sz="0" w:space="0" w:color="auto"/>
        <w:bottom w:val="none" w:sz="0" w:space="0" w:color="auto"/>
        <w:right w:val="none" w:sz="0" w:space="0" w:color="auto"/>
      </w:divBdr>
    </w:div>
    <w:div w:id="306593803">
      <w:bodyDiv w:val="1"/>
      <w:marLeft w:val="0"/>
      <w:marRight w:val="0"/>
      <w:marTop w:val="0"/>
      <w:marBottom w:val="0"/>
      <w:divBdr>
        <w:top w:val="none" w:sz="0" w:space="0" w:color="auto"/>
        <w:left w:val="none" w:sz="0" w:space="0" w:color="auto"/>
        <w:bottom w:val="none" w:sz="0" w:space="0" w:color="auto"/>
        <w:right w:val="none" w:sz="0" w:space="0" w:color="auto"/>
      </w:divBdr>
      <w:divsChild>
        <w:div w:id="1231186109">
          <w:marLeft w:val="480"/>
          <w:marRight w:val="0"/>
          <w:marTop w:val="0"/>
          <w:marBottom w:val="0"/>
          <w:divBdr>
            <w:top w:val="none" w:sz="0" w:space="0" w:color="auto"/>
            <w:left w:val="none" w:sz="0" w:space="0" w:color="auto"/>
            <w:bottom w:val="none" w:sz="0" w:space="0" w:color="auto"/>
            <w:right w:val="none" w:sz="0" w:space="0" w:color="auto"/>
          </w:divBdr>
        </w:div>
        <w:div w:id="1054081610">
          <w:marLeft w:val="480"/>
          <w:marRight w:val="0"/>
          <w:marTop w:val="0"/>
          <w:marBottom w:val="0"/>
          <w:divBdr>
            <w:top w:val="none" w:sz="0" w:space="0" w:color="auto"/>
            <w:left w:val="none" w:sz="0" w:space="0" w:color="auto"/>
            <w:bottom w:val="none" w:sz="0" w:space="0" w:color="auto"/>
            <w:right w:val="none" w:sz="0" w:space="0" w:color="auto"/>
          </w:divBdr>
        </w:div>
        <w:div w:id="1727142126">
          <w:marLeft w:val="480"/>
          <w:marRight w:val="0"/>
          <w:marTop w:val="0"/>
          <w:marBottom w:val="0"/>
          <w:divBdr>
            <w:top w:val="none" w:sz="0" w:space="0" w:color="auto"/>
            <w:left w:val="none" w:sz="0" w:space="0" w:color="auto"/>
            <w:bottom w:val="none" w:sz="0" w:space="0" w:color="auto"/>
            <w:right w:val="none" w:sz="0" w:space="0" w:color="auto"/>
          </w:divBdr>
        </w:div>
        <w:div w:id="1771655172">
          <w:marLeft w:val="480"/>
          <w:marRight w:val="0"/>
          <w:marTop w:val="0"/>
          <w:marBottom w:val="0"/>
          <w:divBdr>
            <w:top w:val="none" w:sz="0" w:space="0" w:color="auto"/>
            <w:left w:val="none" w:sz="0" w:space="0" w:color="auto"/>
            <w:bottom w:val="none" w:sz="0" w:space="0" w:color="auto"/>
            <w:right w:val="none" w:sz="0" w:space="0" w:color="auto"/>
          </w:divBdr>
        </w:div>
        <w:div w:id="1352028176">
          <w:marLeft w:val="480"/>
          <w:marRight w:val="0"/>
          <w:marTop w:val="0"/>
          <w:marBottom w:val="0"/>
          <w:divBdr>
            <w:top w:val="none" w:sz="0" w:space="0" w:color="auto"/>
            <w:left w:val="none" w:sz="0" w:space="0" w:color="auto"/>
            <w:bottom w:val="none" w:sz="0" w:space="0" w:color="auto"/>
            <w:right w:val="none" w:sz="0" w:space="0" w:color="auto"/>
          </w:divBdr>
        </w:div>
        <w:div w:id="328800045">
          <w:marLeft w:val="480"/>
          <w:marRight w:val="0"/>
          <w:marTop w:val="0"/>
          <w:marBottom w:val="0"/>
          <w:divBdr>
            <w:top w:val="none" w:sz="0" w:space="0" w:color="auto"/>
            <w:left w:val="none" w:sz="0" w:space="0" w:color="auto"/>
            <w:bottom w:val="none" w:sz="0" w:space="0" w:color="auto"/>
            <w:right w:val="none" w:sz="0" w:space="0" w:color="auto"/>
          </w:divBdr>
        </w:div>
        <w:div w:id="404257424">
          <w:marLeft w:val="480"/>
          <w:marRight w:val="0"/>
          <w:marTop w:val="0"/>
          <w:marBottom w:val="0"/>
          <w:divBdr>
            <w:top w:val="none" w:sz="0" w:space="0" w:color="auto"/>
            <w:left w:val="none" w:sz="0" w:space="0" w:color="auto"/>
            <w:bottom w:val="none" w:sz="0" w:space="0" w:color="auto"/>
            <w:right w:val="none" w:sz="0" w:space="0" w:color="auto"/>
          </w:divBdr>
        </w:div>
        <w:div w:id="591940575">
          <w:marLeft w:val="480"/>
          <w:marRight w:val="0"/>
          <w:marTop w:val="0"/>
          <w:marBottom w:val="0"/>
          <w:divBdr>
            <w:top w:val="none" w:sz="0" w:space="0" w:color="auto"/>
            <w:left w:val="none" w:sz="0" w:space="0" w:color="auto"/>
            <w:bottom w:val="none" w:sz="0" w:space="0" w:color="auto"/>
            <w:right w:val="none" w:sz="0" w:space="0" w:color="auto"/>
          </w:divBdr>
        </w:div>
        <w:div w:id="1014922921">
          <w:marLeft w:val="480"/>
          <w:marRight w:val="0"/>
          <w:marTop w:val="0"/>
          <w:marBottom w:val="0"/>
          <w:divBdr>
            <w:top w:val="none" w:sz="0" w:space="0" w:color="auto"/>
            <w:left w:val="none" w:sz="0" w:space="0" w:color="auto"/>
            <w:bottom w:val="none" w:sz="0" w:space="0" w:color="auto"/>
            <w:right w:val="none" w:sz="0" w:space="0" w:color="auto"/>
          </w:divBdr>
        </w:div>
        <w:div w:id="1297763623">
          <w:marLeft w:val="480"/>
          <w:marRight w:val="0"/>
          <w:marTop w:val="0"/>
          <w:marBottom w:val="0"/>
          <w:divBdr>
            <w:top w:val="none" w:sz="0" w:space="0" w:color="auto"/>
            <w:left w:val="none" w:sz="0" w:space="0" w:color="auto"/>
            <w:bottom w:val="none" w:sz="0" w:space="0" w:color="auto"/>
            <w:right w:val="none" w:sz="0" w:space="0" w:color="auto"/>
          </w:divBdr>
        </w:div>
        <w:div w:id="2024016443">
          <w:marLeft w:val="480"/>
          <w:marRight w:val="0"/>
          <w:marTop w:val="0"/>
          <w:marBottom w:val="0"/>
          <w:divBdr>
            <w:top w:val="none" w:sz="0" w:space="0" w:color="auto"/>
            <w:left w:val="none" w:sz="0" w:space="0" w:color="auto"/>
            <w:bottom w:val="none" w:sz="0" w:space="0" w:color="auto"/>
            <w:right w:val="none" w:sz="0" w:space="0" w:color="auto"/>
          </w:divBdr>
        </w:div>
        <w:div w:id="363794891">
          <w:marLeft w:val="480"/>
          <w:marRight w:val="0"/>
          <w:marTop w:val="0"/>
          <w:marBottom w:val="0"/>
          <w:divBdr>
            <w:top w:val="none" w:sz="0" w:space="0" w:color="auto"/>
            <w:left w:val="none" w:sz="0" w:space="0" w:color="auto"/>
            <w:bottom w:val="none" w:sz="0" w:space="0" w:color="auto"/>
            <w:right w:val="none" w:sz="0" w:space="0" w:color="auto"/>
          </w:divBdr>
        </w:div>
        <w:div w:id="363864906">
          <w:marLeft w:val="480"/>
          <w:marRight w:val="0"/>
          <w:marTop w:val="0"/>
          <w:marBottom w:val="0"/>
          <w:divBdr>
            <w:top w:val="none" w:sz="0" w:space="0" w:color="auto"/>
            <w:left w:val="none" w:sz="0" w:space="0" w:color="auto"/>
            <w:bottom w:val="none" w:sz="0" w:space="0" w:color="auto"/>
            <w:right w:val="none" w:sz="0" w:space="0" w:color="auto"/>
          </w:divBdr>
        </w:div>
        <w:div w:id="1603609350">
          <w:marLeft w:val="480"/>
          <w:marRight w:val="0"/>
          <w:marTop w:val="0"/>
          <w:marBottom w:val="0"/>
          <w:divBdr>
            <w:top w:val="none" w:sz="0" w:space="0" w:color="auto"/>
            <w:left w:val="none" w:sz="0" w:space="0" w:color="auto"/>
            <w:bottom w:val="none" w:sz="0" w:space="0" w:color="auto"/>
            <w:right w:val="none" w:sz="0" w:space="0" w:color="auto"/>
          </w:divBdr>
        </w:div>
        <w:div w:id="749085692">
          <w:marLeft w:val="480"/>
          <w:marRight w:val="0"/>
          <w:marTop w:val="0"/>
          <w:marBottom w:val="0"/>
          <w:divBdr>
            <w:top w:val="none" w:sz="0" w:space="0" w:color="auto"/>
            <w:left w:val="none" w:sz="0" w:space="0" w:color="auto"/>
            <w:bottom w:val="none" w:sz="0" w:space="0" w:color="auto"/>
            <w:right w:val="none" w:sz="0" w:space="0" w:color="auto"/>
          </w:divBdr>
        </w:div>
        <w:div w:id="478882816">
          <w:marLeft w:val="480"/>
          <w:marRight w:val="0"/>
          <w:marTop w:val="0"/>
          <w:marBottom w:val="0"/>
          <w:divBdr>
            <w:top w:val="none" w:sz="0" w:space="0" w:color="auto"/>
            <w:left w:val="none" w:sz="0" w:space="0" w:color="auto"/>
            <w:bottom w:val="none" w:sz="0" w:space="0" w:color="auto"/>
            <w:right w:val="none" w:sz="0" w:space="0" w:color="auto"/>
          </w:divBdr>
        </w:div>
        <w:div w:id="259915914">
          <w:marLeft w:val="480"/>
          <w:marRight w:val="0"/>
          <w:marTop w:val="0"/>
          <w:marBottom w:val="0"/>
          <w:divBdr>
            <w:top w:val="none" w:sz="0" w:space="0" w:color="auto"/>
            <w:left w:val="none" w:sz="0" w:space="0" w:color="auto"/>
            <w:bottom w:val="none" w:sz="0" w:space="0" w:color="auto"/>
            <w:right w:val="none" w:sz="0" w:space="0" w:color="auto"/>
          </w:divBdr>
        </w:div>
        <w:div w:id="688409576">
          <w:marLeft w:val="480"/>
          <w:marRight w:val="0"/>
          <w:marTop w:val="0"/>
          <w:marBottom w:val="0"/>
          <w:divBdr>
            <w:top w:val="none" w:sz="0" w:space="0" w:color="auto"/>
            <w:left w:val="none" w:sz="0" w:space="0" w:color="auto"/>
            <w:bottom w:val="none" w:sz="0" w:space="0" w:color="auto"/>
            <w:right w:val="none" w:sz="0" w:space="0" w:color="auto"/>
          </w:divBdr>
        </w:div>
        <w:div w:id="771319530">
          <w:marLeft w:val="480"/>
          <w:marRight w:val="0"/>
          <w:marTop w:val="0"/>
          <w:marBottom w:val="0"/>
          <w:divBdr>
            <w:top w:val="none" w:sz="0" w:space="0" w:color="auto"/>
            <w:left w:val="none" w:sz="0" w:space="0" w:color="auto"/>
            <w:bottom w:val="none" w:sz="0" w:space="0" w:color="auto"/>
            <w:right w:val="none" w:sz="0" w:space="0" w:color="auto"/>
          </w:divBdr>
        </w:div>
        <w:div w:id="1290821872">
          <w:marLeft w:val="480"/>
          <w:marRight w:val="0"/>
          <w:marTop w:val="0"/>
          <w:marBottom w:val="0"/>
          <w:divBdr>
            <w:top w:val="none" w:sz="0" w:space="0" w:color="auto"/>
            <w:left w:val="none" w:sz="0" w:space="0" w:color="auto"/>
            <w:bottom w:val="none" w:sz="0" w:space="0" w:color="auto"/>
            <w:right w:val="none" w:sz="0" w:space="0" w:color="auto"/>
          </w:divBdr>
        </w:div>
        <w:div w:id="1817794055">
          <w:marLeft w:val="480"/>
          <w:marRight w:val="0"/>
          <w:marTop w:val="0"/>
          <w:marBottom w:val="0"/>
          <w:divBdr>
            <w:top w:val="none" w:sz="0" w:space="0" w:color="auto"/>
            <w:left w:val="none" w:sz="0" w:space="0" w:color="auto"/>
            <w:bottom w:val="none" w:sz="0" w:space="0" w:color="auto"/>
            <w:right w:val="none" w:sz="0" w:space="0" w:color="auto"/>
          </w:divBdr>
        </w:div>
        <w:div w:id="2080976940">
          <w:marLeft w:val="480"/>
          <w:marRight w:val="0"/>
          <w:marTop w:val="0"/>
          <w:marBottom w:val="0"/>
          <w:divBdr>
            <w:top w:val="none" w:sz="0" w:space="0" w:color="auto"/>
            <w:left w:val="none" w:sz="0" w:space="0" w:color="auto"/>
            <w:bottom w:val="none" w:sz="0" w:space="0" w:color="auto"/>
            <w:right w:val="none" w:sz="0" w:space="0" w:color="auto"/>
          </w:divBdr>
        </w:div>
        <w:div w:id="662976506">
          <w:marLeft w:val="480"/>
          <w:marRight w:val="0"/>
          <w:marTop w:val="0"/>
          <w:marBottom w:val="0"/>
          <w:divBdr>
            <w:top w:val="none" w:sz="0" w:space="0" w:color="auto"/>
            <w:left w:val="none" w:sz="0" w:space="0" w:color="auto"/>
            <w:bottom w:val="none" w:sz="0" w:space="0" w:color="auto"/>
            <w:right w:val="none" w:sz="0" w:space="0" w:color="auto"/>
          </w:divBdr>
        </w:div>
        <w:div w:id="221019022">
          <w:marLeft w:val="480"/>
          <w:marRight w:val="0"/>
          <w:marTop w:val="0"/>
          <w:marBottom w:val="0"/>
          <w:divBdr>
            <w:top w:val="none" w:sz="0" w:space="0" w:color="auto"/>
            <w:left w:val="none" w:sz="0" w:space="0" w:color="auto"/>
            <w:bottom w:val="none" w:sz="0" w:space="0" w:color="auto"/>
            <w:right w:val="none" w:sz="0" w:space="0" w:color="auto"/>
          </w:divBdr>
        </w:div>
        <w:div w:id="786856489">
          <w:marLeft w:val="480"/>
          <w:marRight w:val="0"/>
          <w:marTop w:val="0"/>
          <w:marBottom w:val="0"/>
          <w:divBdr>
            <w:top w:val="none" w:sz="0" w:space="0" w:color="auto"/>
            <w:left w:val="none" w:sz="0" w:space="0" w:color="auto"/>
            <w:bottom w:val="none" w:sz="0" w:space="0" w:color="auto"/>
            <w:right w:val="none" w:sz="0" w:space="0" w:color="auto"/>
          </w:divBdr>
        </w:div>
        <w:div w:id="592398733">
          <w:marLeft w:val="480"/>
          <w:marRight w:val="0"/>
          <w:marTop w:val="0"/>
          <w:marBottom w:val="0"/>
          <w:divBdr>
            <w:top w:val="none" w:sz="0" w:space="0" w:color="auto"/>
            <w:left w:val="none" w:sz="0" w:space="0" w:color="auto"/>
            <w:bottom w:val="none" w:sz="0" w:space="0" w:color="auto"/>
            <w:right w:val="none" w:sz="0" w:space="0" w:color="auto"/>
          </w:divBdr>
        </w:div>
        <w:div w:id="910768603">
          <w:marLeft w:val="480"/>
          <w:marRight w:val="0"/>
          <w:marTop w:val="0"/>
          <w:marBottom w:val="0"/>
          <w:divBdr>
            <w:top w:val="none" w:sz="0" w:space="0" w:color="auto"/>
            <w:left w:val="none" w:sz="0" w:space="0" w:color="auto"/>
            <w:bottom w:val="none" w:sz="0" w:space="0" w:color="auto"/>
            <w:right w:val="none" w:sz="0" w:space="0" w:color="auto"/>
          </w:divBdr>
        </w:div>
        <w:div w:id="711882591">
          <w:marLeft w:val="480"/>
          <w:marRight w:val="0"/>
          <w:marTop w:val="0"/>
          <w:marBottom w:val="0"/>
          <w:divBdr>
            <w:top w:val="none" w:sz="0" w:space="0" w:color="auto"/>
            <w:left w:val="none" w:sz="0" w:space="0" w:color="auto"/>
            <w:bottom w:val="none" w:sz="0" w:space="0" w:color="auto"/>
            <w:right w:val="none" w:sz="0" w:space="0" w:color="auto"/>
          </w:divBdr>
        </w:div>
        <w:div w:id="842011502">
          <w:marLeft w:val="480"/>
          <w:marRight w:val="0"/>
          <w:marTop w:val="0"/>
          <w:marBottom w:val="0"/>
          <w:divBdr>
            <w:top w:val="none" w:sz="0" w:space="0" w:color="auto"/>
            <w:left w:val="none" w:sz="0" w:space="0" w:color="auto"/>
            <w:bottom w:val="none" w:sz="0" w:space="0" w:color="auto"/>
            <w:right w:val="none" w:sz="0" w:space="0" w:color="auto"/>
          </w:divBdr>
        </w:div>
        <w:div w:id="1649630509">
          <w:marLeft w:val="480"/>
          <w:marRight w:val="0"/>
          <w:marTop w:val="0"/>
          <w:marBottom w:val="0"/>
          <w:divBdr>
            <w:top w:val="none" w:sz="0" w:space="0" w:color="auto"/>
            <w:left w:val="none" w:sz="0" w:space="0" w:color="auto"/>
            <w:bottom w:val="none" w:sz="0" w:space="0" w:color="auto"/>
            <w:right w:val="none" w:sz="0" w:space="0" w:color="auto"/>
          </w:divBdr>
        </w:div>
        <w:div w:id="624969639">
          <w:marLeft w:val="480"/>
          <w:marRight w:val="0"/>
          <w:marTop w:val="0"/>
          <w:marBottom w:val="0"/>
          <w:divBdr>
            <w:top w:val="none" w:sz="0" w:space="0" w:color="auto"/>
            <w:left w:val="none" w:sz="0" w:space="0" w:color="auto"/>
            <w:bottom w:val="none" w:sz="0" w:space="0" w:color="auto"/>
            <w:right w:val="none" w:sz="0" w:space="0" w:color="auto"/>
          </w:divBdr>
        </w:div>
        <w:div w:id="1743991325">
          <w:marLeft w:val="480"/>
          <w:marRight w:val="0"/>
          <w:marTop w:val="0"/>
          <w:marBottom w:val="0"/>
          <w:divBdr>
            <w:top w:val="none" w:sz="0" w:space="0" w:color="auto"/>
            <w:left w:val="none" w:sz="0" w:space="0" w:color="auto"/>
            <w:bottom w:val="none" w:sz="0" w:space="0" w:color="auto"/>
            <w:right w:val="none" w:sz="0" w:space="0" w:color="auto"/>
          </w:divBdr>
        </w:div>
        <w:div w:id="315183602">
          <w:marLeft w:val="480"/>
          <w:marRight w:val="0"/>
          <w:marTop w:val="0"/>
          <w:marBottom w:val="0"/>
          <w:divBdr>
            <w:top w:val="none" w:sz="0" w:space="0" w:color="auto"/>
            <w:left w:val="none" w:sz="0" w:space="0" w:color="auto"/>
            <w:bottom w:val="none" w:sz="0" w:space="0" w:color="auto"/>
            <w:right w:val="none" w:sz="0" w:space="0" w:color="auto"/>
          </w:divBdr>
        </w:div>
        <w:div w:id="1107578407">
          <w:marLeft w:val="480"/>
          <w:marRight w:val="0"/>
          <w:marTop w:val="0"/>
          <w:marBottom w:val="0"/>
          <w:divBdr>
            <w:top w:val="none" w:sz="0" w:space="0" w:color="auto"/>
            <w:left w:val="none" w:sz="0" w:space="0" w:color="auto"/>
            <w:bottom w:val="none" w:sz="0" w:space="0" w:color="auto"/>
            <w:right w:val="none" w:sz="0" w:space="0" w:color="auto"/>
          </w:divBdr>
        </w:div>
        <w:div w:id="1501235607">
          <w:marLeft w:val="480"/>
          <w:marRight w:val="0"/>
          <w:marTop w:val="0"/>
          <w:marBottom w:val="0"/>
          <w:divBdr>
            <w:top w:val="none" w:sz="0" w:space="0" w:color="auto"/>
            <w:left w:val="none" w:sz="0" w:space="0" w:color="auto"/>
            <w:bottom w:val="none" w:sz="0" w:space="0" w:color="auto"/>
            <w:right w:val="none" w:sz="0" w:space="0" w:color="auto"/>
          </w:divBdr>
        </w:div>
        <w:div w:id="1674408433">
          <w:marLeft w:val="480"/>
          <w:marRight w:val="0"/>
          <w:marTop w:val="0"/>
          <w:marBottom w:val="0"/>
          <w:divBdr>
            <w:top w:val="none" w:sz="0" w:space="0" w:color="auto"/>
            <w:left w:val="none" w:sz="0" w:space="0" w:color="auto"/>
            <w:bottom w:val="none" w:sz="0" w:space="0" w:color="auto"/>
            <w:right w:val="none" w:sz="0" w:space="0" w:color="auto"/>
          </w:divBdr>
        </w:div>
        <w:div w:id="1718234329">
          <w:marLeft w:val="480"/>
          <w:marRight w:val="0"/>
          <w:marTop w:val="0"/>
          <w:marBottom w:val="0"/>
          <w:divBdr>
            <w:top w:val="none" w:sz="0" w:space="0" w:color="auto"/>
            <w:left w:val="none" w:sz="0" w:space="0" w:color="auto"/>
            <w:bottom w:val="none" w:sz="0" w:space="0" w:color="auto"/>
            <w:right w:val="none" w:sz="0" w:space="0" w:color="auto"/>
          </w:divBdr>
        </w:div>
        <w:div w:id="551117979">
          <w:marLeft w:val="480"/>
          <w:marRight w:val="0"/>
          <w:marTop w:val="0"/>
          <w:marBottom w:val="0"/>
          <w:divBdr>
            <w:top w:val="none" w:sz="0" w:space="0" w:color="auto"/>
            <w:left w:val="none" w:sz="0" w:space="0" w:color="auto"/>
            <w:bottom w:val="none" w:sz="0" w:space="0" w:color="auto"/>
            <w:right w:val="none" w:sz="0" w:space="0" w:color="auto"/>
          </w:divBdr>
        </w:div>
        <w:div w:id="916286854">
          <w:marLeft w:val="480"/>
          <w:marRight w:val="0"/>
          <w:marTop w:val="0"/>
          <w:marBottom w:val="0"/>
          <w:divBdr>
            <w:top w:val="none" w:sz="0" w:space="0" w:color="auto"/>
            <w:left w:val="none" w:sz="0" w:space="0" w:color="auto"/>
            <w:bottom w:val="none" w:sz="0" w:space="0" w:color="auto"/>
            <w:right w:val="none" w:sz="0" w:space="0" w:color="auto"/>
          </w:divBdr>
        </w:div>
        <w:div w:id="1311180355">
          <w:marLeft w:val="480"/>
          <w:marRight w:val="0"/>
          <w:marTop w:val="0"/>
          <w:marBottom w:val="0"/>
          <w:divBdr>
            <w:top w:val="none" w:sz="0" w:space="0" w:color="auto"/>
            <w:left w:val="none" w:sz="0" w:space="0" w:color="auto"/>
            <w:bottom w:val="none" w:sz="0" w:space="0" w:color="auto"/>
            <w:right w:val="none" w:sz="0" w:space="0" w:color="auto"/>
          </w:divBdr>
        </w:div>
        <w:div w:id="1277103771">
          <w:marLeft w:val="480"/>
          <w:marRight w:val="0"/>
          <w:marTop w:val="0"/>
          <w:marBottom w:val="0"/>
          <w:divBdr>
            <w:top w:val="none" w:sz="0" w:space="0" w:color="auto"/>
            <w:left w:val="none" w:sz="0" w:space="0" w:color="auto"/>
            <w:bottom w:val="none" w:sz="0" w:space="0" w:color="auto"/>
            <w:right w:val="none" w:sz="0" w:space="0" w:color="auto"/>
          </w:divBdr>
        </w:div>
        <w:div w:id="1513108978">
          <w:marLeft w:val="480"/>
          <w:marRight w:val="0"/>
          <w:marTop w:val="0"/>
          <w:marBottom w:val="0"/>
          <w:divBdr>
            <w:top w:val="none" w:sz="0" w:space="0" w:color="auto"/>
            <w:left w:val="none" w:sz="0" w:space="0" w:color="auto"/>
            <w:bottom w:val="none" w:sz="0" w:space="0" w:color="auto"/>
            <w:right w:val="none" w:sz="0" w:space="0" w:color="auto"/>
          </w:divBdr>
        </w:div>
        <w:div w:id="194079433">
          <w:marLeft w:val="480"/>
          <w:marRight w:val="0"/>
          <w:marTop w:val="0"/>
          <w:marBottom w:val="0"/>
          <w:divBdr>
            <w:top w:val="none" w:sz="0" w:space="0" w:color="auto"/>
            <w:left w:val="none" w:sz="0" w:space="0" w:color="auto"/>
            <w:bottom w:val="none" w:sz="0" w:space="0" w:color="auto"/>
            <w:right w:val="none" w:sz="0" w:space="0" w:color="auto"/>
          </w:divBdr>
        </w:div>
        <w:div w:id="1260676371">
          <w:marLeft w:val="480"/>
          <w:marRight w:val="0"/>
          <w:marTop w:val="0"/>
          <w:marBottom w:val="0"/>
          <w:divBdr>
            <w:top w:val="none" w:sz="0" w:space="0" w:color="auto"/>
            <w:left w:val="none" w:sz="0" w:space="0" w:color="auto"/>
            <w:bottom w:val="none" w:sz="0" w:space="0" w:color="auto"/>
            <w:right w:val="none" w:sz="0" w:space="0" w:color="auto"/>
          </w:divBdr>
        </w:div>
        <w:div w:id="871384117">
          <w:marLeft w:val="480"/>
          <w:marRight w:val="0"/>
          <w:marTop w:val="0"/>
          <w:marBottom w:val="0"/>
          <w:divBdr>
            <w:top w:val="none" w:sz="0" w:space="0" w:color="auto"/>
            <w:left w:val="none" w:sz="0" w:space="0" w:color="auto"/>
            <w:bottom w:val="none" w:sz="0" w:space="0" w:color="auto"/>
            <w:right w:val="none" w:sz="0" w:space="0" w:color="auto"/>
          </w:divBdr>
        </w:div>
        <w:div w:id="1005864262">
          <w:marLeft w:val="480"/>
          <w:marRight w:val="0"/>
          <w:marTop w:val="0"/>
          <w:marBottom w:val="0"/>
          <w:divBdr>
            <w:top w:val="none" w:sz="0" w:space="0" w:color="auto"/>
            <w:left w:val="none" w:sz="0" w:space="0" w:color="auto"/>
            <w:bottom w:val="none" w:sz="0" w:space="0" w:color="auto"/>
            <w:right w:val="none" w:sz="0" w:space="0" w:color="auto"/>
          </w:divBdr>
        </w:div>
        <w:div w:id="908808132">
          <w:marLeft w:val="480"/>
          <w:marRight w:val="0"/>
          <w:marTop w:val="0"/>
          <w:marBottom w:val="0"/>
          <w:divBdr>
            <w:top w:val="none" w:sz="0" w:space="0" w:color="auto"/>
            <w:left w:val="none" w:sz="0" w:space="0" w:color="auto"/>
            <w:bottom w:val="none" w:sz="0" w:space="0" w:color="auto"/>
            <w:right w:val="none" w:sz="0" w:space="0" w:color="auto"/>
          </w:divBdr>
        </w:div>
        <w:div w:id="1104232230">
          <w:marLeft w:val="480"/>
          <w:marRight w:val="0"/>
          <w:marTop w:val="0"/>
          <w:marBottom w:val="0"/>
          <w:divBdr>
            <w:top w:val="none" w:sz="0" w:space="0" w:color="auto"/>
            <w:left w:val="none" w:sz="0" w:space="0" w:color="auto"/>
            <w:bottom w:val="none" w:sz="0" w:space="0" w:color="auto"/>
            <w:right w:val="none" w:sz="0" w:space="0" w:color="auto"/>
          </w:divBdr>
        </w:div>
        <w:div w:id="774714230">
          <w:marLeft w:val="480"/>
          <w:marRight w:val="0"/>
          <w:marTop w:val="0"/>
          <w:marBottom w:val="0"/>
          <w:divBdr>
            <w:top w:val="none" w:sz="0" w:space="0" w:color="auto"/>
            <w:left w:val="none" w:sz="0" w:space="0" w:color="auto"/>
            <w:bottom w:val="none" w:sz="0" w:space="0" w:color="auto"/>
            <w:right w:val="none" w:sz="0" w:space="0" w:color="auto"/>
          </w:divBdr>
        </w:div>
        <w:div w:id="1546329549">
          <w:marLeft w:val="480"/>
          <w:marRight w:val="0"/>
          <w:marTop w:val="0"/>
          <w:marBottom w:val="0"/>
          <w:divBdr>
            <w:top w:val="none" w:sz="0" w:space="0" w:color="auto"/>
            <w:left w:val="none" w:sz="0" w:space="0" w:color="auto"/>
            <w:bottom w:val="none" w:sz="0" w:space="0" w:color="auto"/>
            <w:right w:val="none" w:sz="0" w:space="0" w:color="auto"/>
          </w:divBdr>
        </w:div>
        <w:div w:id="1520657646">
          <w:marLeft w:val="480"/>
          <w:marRight w:val="0"/>
          <w:marTop w:val="0"/>
          <w:marBottom w:val="0"/>
          <w:divBdr>
            <w:top w:val="none" w:sz="0" w:space="0" w:color="auto"/>
            <w:left w:val="none" w:sz="0" w:space="0" w:color="auto"/>
            <w:bottom w:val="none" w:sz="0" w:space="0" w:color="auto"/>
            <w:right w:val="none" w:sz="0" w:space="0" w:color="auto"/>
          </w:divBdr>
        </w:div>
        <w:div w:id="411321521">
          <w:marLeft w:val="480"/>
          <w:marRight w:val="0"/>
          <w:marTop w:val="0"/>
          <w:marBottom w:val="0"/>
          <w:divBdr>
            <w:top w:val="none" w:sz="0" w:space="0" w:color="auto"/>
            <w:left w:val="none" w:sz="0" w:space="0" w:color="auto"/>
            <w:bottom w:val="none" w:sz="0" w:space="0" w:color="auto"/>
            <w:right w:val="none" w:sz="0" w:space="0" w:color="auto"/>
          </w:divBdr>
        </w:div>
        <w:div w:id="1587105841">
          <w:marLeft w:val="480"/>
          <w:marRight w:val="0"/>
          <w:marTop w:val="0"/>
          <w:marBottom w:val="0"/>
          <w:divBdr>
            <w:top w:val="none" w:sz="0" w:space="0" w:color="auto"/>
            <w:left w:val="none" w:sz="0" w:space="0" w:color="auto"/>
            <w:bottom w:val="none" w:sz="0" w:space="0" w:color="auto"/>
            <w:right w:val="none" w:sz="0" w:space="0" w:color="auto"/>
          </w:divBdr>
        </w:div>
        <w:div w:id="2064712646">
          <w:marLeft w:val="480"/>
          <w:marRight w:val="0"/>
          <w:marTop w:val="0"/>
          <w:marBottom w:val="0"/>
          <w:divBdr>
            <w:top w:val="none" w:sz="0" w:space="0" w:color="auto"/>
            <w:left w:val="none" w:sz="0" w:space="0" w:color="auto"/>
            <w:bottom w:val="none" w:sz="0" w:space="0" w:color="auto"/>
            <w:right w:val="none" w:sz="0" w:space="0" w:color="auto"/>
          </w:divBdr>
        </w:div>
        <w:div w:id="1156721482">
          <w:marLeft w:val="480"/>
          <w:marRight w:val="0"/>
          <w:marTop w:val="0"/>
          <w:marBottom w:val="0"/>
          <w:divBdr>
            <w:top w:val="none" w:sz="0" w:space="0" w:color="auto"/>
            <w:left w:val="none" w:sz="0" w:space="0" w:color="auto"/>
            <w:bottom w:val="none" w:sz="0" w:space="0" w:color="auto"/>
            <w:right w:val="none" w:sz="0" w:space="0" w:color="auto"/>
          </w:divBdr>
        </w:div>
        <w:div w:id="1307931957">
          <w:marLeft w:val="480"/>
          <w:marRight w:val="0"/>
          <w:marTop w:val="0"/>
          <w:marBottom w:val="0"/>
          <w:divBdr>
            <w:top w:val="none" w:sz="0" w:space="0" w:color="auto"/>
            <w:left w:val="none" w:sz="0" w:space="0" w:color="auto"/>
            <w:bottom w:val="none" w:sz="0" w:space="0" w:color="auto"/>
            <w:right w:val="none" w:sz="0" w:space="0" w:color="auto"/>
          </w:divBdr>
        </w:div>
        <w:div w:id="335696132">
          <w:marLeft w:val="480"/>
          <w:marRight w:val="0"/>
          <w:marTop w:val="0"/>
          <w:marBottom w:val="0"/>
          <w:divBdr>
            <w:top w:val="none" w:sz="0" w:space="0" w:color="auto"/>
            <w:left w:val="none" w:sz="0" w:space="0" w:color="auto"/>
            <w:bottom w:val="none" w:sz="0" w:space="0" w:color="auto"/>
            <w:right w:val="none" w:sz="0" w:space="0" w:color="auto"/>
          </w:divBdr>
        </w:div>
        <w:div w:id="645627176">
          <w:marLeft w:val="480"/>
          <w:marRight w:val="0"/>
          <w:marTop w:val="0"/>
          <w:marBottom w:val="0"/>
          <w:divBdr>
            <w:top w:val="none" w:sz="0" w:space="0" w:color="auto"/>
            <w:left w:val="none" w:sz="0" w:space="0" w:color="auto"/>
            <w:bottom w:val="none" w:sz="0" w:space="0" w:color="auto"/>
            <w:right w:val="none" w:sz="0" w:space="0" w:color="auto"/>
          </w:divBdr>
        </w:div>
        <w:div w:id="130948000">
          <w:marLeft w:val="480"/>
          <w:marRight w:val="0"/>
          <w:marTop w:val="0"/>
          <w:marBottom w:val="0"/>
          <w:divBdr>
            <w:top w:val="none" w:sz="0" w:space="0" w:color="auto"/>
            <w:left w:val="none" w:sz="0" w:space="0" w:color="auto"/>
            <w:bottom w:val="none" w:sz="0" w:space="0" w:color="auto"/>
            <w:right w:val="none" w:sz="0" w:space="0" w:color="auto"/>
          </w:divBdr>
        </w:div>
        <w:div w:id="1557812653">
          <w:marLeft w:val="480"/>
          <w:marRight w:val="0"/>
          <w:marTop w:val="0"/>
          <w:marBottom w:val="0"/>
          <w:divBdr>
            <w:top w:val="none" w:sz="0" w:space="0" w:color="auto"/>
            <w:left w:val="none" w:sz="0" w:space="0" w:color="auto"/>
            <w:bottom w:val="none" w:sz="0" w:space="0" w:color="auto"/>
            <w:right w:val="none" w:sz="0" w:space="0" w:color="auto"/>
          </w:divBdr>
        </w:div>
        <w:div w:id="1685866630">
          <w:marLeft w:val="480"/>
          <w:marRight w:val="0"/>
          <w:marTop w:val="0"/>
          <w:marBottom w:val="0"/>
          <w:divBdr>
            <w:top w:val="none" w:sz="0" w:space="0" w:color="auto"/>
            <w:left w:val="none" w:sz="0" w:space="0" w:color="auto"/>
            <w:bottom w:val="none" w:sz="0" w:space="0" w:color="auto"/>
            <w:right w:val="none" w:sz="0" w:space="0" w:color="auto"/>
          </w:divBdr>
        </w:div>
        <w:div w:id="1654603031">
          <w:marLeft w:val="480"/>
          <w:marRight w:val="0"/>
          <w:marTop w:val="0"/>
          <w:marBottom w:val="0"/>
          <w:divBdr>
            <w:top w:val="none" w:sz="0" w:space="0" w:color="auto"/>
            <w:left w:val="none" w:sz="0" w:space="0" w:color="auto"/>
            <w:bottom w:val="none" w:sz="0" w:space="0" w:color="auto"/>
            <w:right w:val="none" w:sz="0" w:space="0" w:color="auto"/>
          </w:divBdr>
        </w:div>
        <w:div w:id="1112825504">
          <w:marLeft w:val="480"/>
          <w:marRight w:val="0"/>
          <w:marTop w:val="0"/>
          <w:marBottom w:val="0"/>
          <w:divBdr>
            <w:top w:val="none" w:sz="0" w:space="0" w:color="auto"/>
            <w:left w:val="none" w:sz="0" w:space="0" w:color="auto"/>
            <w:bottom w:val="none" w:sz="0" w:space="0" w:color="auto"/>
            <w:right w:val="none" w:sz="0" w:space="0" w:color="auto"/>
          </w:divBdr>
        </w:div>
        <w:div w:id="1284269455">
          <w:marLeft w:val="480"/>
          <w:marRight w:val="0"/>
          <w:marTop w:val="0"/>
          <w:marBottom w:val="0"/>
          <w:divBdr>
            <w:top w:val="none" w:sz="0" w:space="0" w:color="auto"/>
            <w:left w:val="none" w:sz="0" w:space="0" w:color="auto"/>
            <w:bottom w:val="none" w:sz="0" w:space="0" w:color="auto"/>
            <w:right w:val="none" w:sz="0" w:space="0" w:color="auto"/>
          </w:divBdr>
        </w:div>
        <w:div w:id="1238789344">
          <w:marLeft w:val="480"/>
          <w:marRight w:val="0"/>
          <w:marTop w:val="0"/>
          <w:marBottom w:val="0"/>
          <w:divBdr>
            <w:top w:val="none" w:sz="0" w:space="0" w:color="auto"/>
            <w:left w:val="none" w:sz="0" w:space="0" w:color="auto"/>
            <w:bottom w:val="none" w:sz="0" w:space="0" w:color="auto"/>
            <w:right w:val="none" w:sz="0" w:space="0" w:color="auto"/>
          </w:divBdr>
        </w:div>
        <w:div w:id="1845047790">
          <w:marLeft w:val="480"/>
          <w:marRight w:val="0"/>
          <w:marTop w:val="0"/>
          <w:marBottom w:val="0"/>
          <w:divBdr>
            <w:top w:val="none" w:sz="0" w:space="0" w:color="auto"/>
            <w:left w:val="none" w:sz="0" w:space="0" w:color="auto"/>
            <w:bottom w:val="none" w:sz="0" w:space="0" w:color="auto"/>
            <w:right w:val="none" w:sz="0" w:space="0" w:color="auto"/>
          </w:divBdr>
        </w:div>
        <w:div w:id="170023392">
          <w:marLeft w:val="480"/>
          <w:marRight w:val="0"/>
          <w:marTop w:val="0"/>
          <w:marBottom w:val="0"/>
          <w:divBdr>
            <w:top w:val="none" w:sz="0" w:space="0" w:color="auto"/>
            <w:left w:val="none" w:sz="0" w:space="0" w:color="auto"/>
            <w:bottom w:val="none" w:sz="0" w:space="0" w:color="auto"/>
            <w:right w:val="none" w:sz="0" w:space="0" w:color="auto"/>
          </w:divBdr>
        </w:div>
        <w:div w:id="134370962">
          <w:marLeft w:val="480"/>
          <w:marRight w:val="0"/>
          <w:marTop w:val="0"/>
          <w:marBottom w:val="0"/>
          <w:divBdr>
            <w:top w:val="none" w:sz="0" w:space="0" w:color="auto"/>
            <w:left w:val="none" w:sz="0" w:space="0" w:color="auto"/>
            <w:bottom w:val="none" w:sz="0" w:space="0" w:color="auto"/>
            <w:right w:val="none" w:sz="0" w:space="0" w:color="auto"/>
          </w:divBdr>
        </w:div>
        <w:div w:id="1138759733">
          <w:marLeft w:val="480"/>
          <w:marRight w:val="0"/>
          <w:marTop w:val="0"/>
          <w:marBottom w:val="0"/>
          <w:divBdr>
            <w:top w:val="none" w:sz="0" w:space="0" w:color="auto"/>
            <w:left w:val="none" w:sz="0" w:space="0" w:color="auto"/>
            <w:bottom w:val="none" w:sz="0" w:space="0" w:color="auto"/>
            <w:right w:val="none" w:sz="0" w:space="0" w:color="auto"/>
          </w:divBdr>
        </w:div>
        <w:div w:id="1184320032">
          <w:marLeft w:val="480"/>
          <w:marRight w:val="0"/>
          <w:marTop w:val="0"/>
          <w:marBottom w:val="0"/>
          <w:divBdr>
            <w:top w:val="none" w:sz="0" w:space="0" w:color="auto"/>
            <w:left w:val="none" w:sz="0" w:space="0" w:color="auto"/>
            <w:bottom w:val="none" w:sz="0" w:space="0" w:color="auto"/>
            <w:right w:val="none" w:sz="0" w:space="0" w:color="auto"/>
          </w:divBdr>
        </w:div>
        <w:div w:id="1351839926">
          <w:marLeft w:val="480"/>
          <w:marRight w:val="0"/>
          <w:marTop w:val="0"/>
          <w:marBottom w:val="0"/>
          <w:divBdr>
            <w:top w:val="none" w:sz="0" w:space="0" w:color="auto"/>
            <w:left w:val="none" w:sz="0" w:space="0" w:color="auto"/>
            <w:bottom w:val="none" w:sz="0" w:space="0" w:color="auto"/>
            <w:right w:val="none" w:sz="0" w:space="0" w:color="auto"/>
          </w:divBdr>
        </w:div>
        <w:div w:id="512771131">
          <w:marLeft w:val="480"/>
          <w:marRight w:val="0"/>
          <w:marTop w:val="0"/>
          <w:marBottom w:val="0"/>
          <w:divBdr>
            <w:top w:val="none" w:sz="0" w:space="0" w:color="auto"/>
            <w:left w:val="none" w:sz="0" w:space="0" w:color="auto"/>
            <w:bottom w:val="none" w:sz="0" w:space="0" w:color="auto"/>
            <w:right w:val="none" w:sz="0" w:space="0" w:color="auto"/>
          </w:divBdr>
        </w:div>
        <w:div w:id="849375742">
          <w:marLeft w:val="480"/>
          <w:marRight w:val="0"/>
          <w:marTop w:val="0"/>
          <w:marBottom w:val="0"/>
          <w:divBdr>
            <w:top w:val="none" w:sz="0" w:space="0" w:color="auto"/>
            <w:left w:val="none" w:sz="0" w:space="0" w:color="auto"/>
            <w:bottom w:val="none" w:sz="0" w:space="0" w:color="auto"/>
            <w:right w:val="none" w:sz="0" w:space="0" w:color="auto"/>
          </w:divBdr>
        </w:div>
        <w:div w:id="1143234210">
          <w:marLeft w:val="480"/>
          <w:marRight w:val="0"/>
          <w:marTop w:val="0"/>
          <w:marBottom w:val="0"/>
          <w:divBdr>
            <w:top w:val="none" w:sz="0" w:space="0" w:color="auto"/>
            <w:left w:val="none" w:sz="0" w:space="0" w:color="auto"/>
            <w:bottom w:val="none" w:sz="0" w:space="0" w:color="auto"/>
            <w:right w:val="none" w:sz="0" w:space="0" w:color="auto"/>
          </w:divBdr>
        </w:div>
        <w:div w:id="576790408">
          <w:marLeft w:val="480"/>
          <w:marRight w:val="0"/>
          <w:marTop w:val="0"/>
          <w:marBottom w:val="0"/>
          <w:divBdr>
            <w:top w:val="none" w:sz="0" w:space="0" w:color="auto"/>
            <w:left w:val="none" w:sz="0" w:space="0" w:color="auto"/>
            <w:bottom w:val="none" w:sz="0" w:space="0" w:color="auto"/>
            <w:right w:val="none" w:sz="0" w:space="0" w:color="auto"/>
          </w:divBdr>
        </w:div>
        <w:div w:id="1029841681">
          <w:marLeft w:val="480"/>
          <w:marRight w:val="0"/>
          <w:marTop w:val="0"/>
          <w:marBottom w:val="0"/>
          <w:divBdr>
            <w:top w:val="none" w:sz="0" w:space="0" w:color="auto"/>
            <w:left w:val="none" w:sz="0" w:space="0" w:color="auto"/>
            <w:bottom w:val="none" w:sz="0" w:space="0" w:color="auto"/>
            <w:right w:val="none" w:sz="0" w:space="0" w:color="auto"/>
          </w:divBdr>
        </w:div>
        <w:div w:id="1167790118">
          <w:marLeft w:val="480"/>
          <w:marRight w:val="0"/>
          <w:marTop w:val="0"/>
          <w:marBottom w:val="0"/>
          <w:divBdr>
            <w:top w:val="none" w:sz="0" w:space="0" w:color="auto"/>
            <w:left w:val="none" w:sz="0" w:space="0" w:color="auto"/>
            <w:bottom w:val="none" w:sz="0" w:space="0" w:color="auto"/>
            <w:right w:val="none" w:sz="0" w:space="0" w:color="auto"/>
          </w:divBdr>
        </w:div>
        <w:div w:id="359431793">
          <w:marLeft w:val="480"/>
          <w:marRight w:val="0"/>
          <w:marTop w:val="0"/>
          <w:marBottom w:val="0"/>
          <w:divBdr>
            <w:top w:val="none" w:sz="0" w:space="0" w:color="auto"/>
            <w:left w:val="none" w:sz="0" w:space="0" w:color="auto"/>
            <w:bottom w:val="none" w:sz="0" w:space="0" w:color="auto"/>
            <w:right w:val="none" w:sz="0" w:space="0" w:color="auto"/>
          </w:divBdr>
        </w:div>
        <w:div w:id="1469395035">
          <w:marLeft w:val="480"/>
          <w:marRight w:val="0"/>
          <w:marTop w:val="0"/>
          <w:marBottom w:val="0"/>
          <w:divBdr>
            <w:top w:val="none" w:sz="0" w:space="0" w:color="auto"/>
            <w:left w:val="none" w:sz="0" w:space="0" w:color="auto"/>
            <w:bottom w:val="none" w:sz="0" w:space="0" w:color="auto"/>
            <w:right w:val="none" w:sz="0" w:space="0" w:color="auto"/>
          </w:divBdr>
        </w:div>
        <w:div w:id="927924666">
          <w:marLeft w:val="480"/>
          <w:marRight w:val="0"/>
          <w:marTop w:val="0"/>
          <w:marBottom w:val="0"/>
          <w:divBdr>
            <w:top w:val="none" w:sz="0" w:space="0" w:color="auto"/>
            <w:left w:val="none" w:sz="0" w:space="0" w:color="auto"/>
            <w:bottom w:val="none" w:sz="0" w:space="0" w:color="auto"/>
            <w:right w:val="none" w:sz="0" w:space="0" w:color="auto"/>
          </w:divBdr>
        </w:div>
        <w:div w:id="874851236">
          <w:marLeft w:val="480"/>
          <w:marRight w:val="0"/>
          <w:marTop w:val="0"/>
          <w:marBottom w:val="0"/>
          <w:divBdr>
            <w:top w:val="none" w:sz="0" w:space="0" w:color="auto"/>
            <w:left w:val="none" w:sz="0" w:space="0" w:color="auto"/>
            <w:bottom w:val="none" w:sz="0" w:space="0" w:color="auto"/>
            <w:right w:val="none" w:sz="0" w:space="0" w:color="auto"/>
          </w:divBdr>
        </w:div>
        <w:div w:id="971594019">
          <w:marLeft w:val="480"/>
          <w:marRight w:val="0"/>
          <w:marTop w:val="0"/>
          <w:marBottom w:val="0"/>
          <w:divBdr>
            <w:top w:val="none" w:sz="0" w:space="0" w:color="auto"/>
            <w:left w:val="none" w:sz="0" w:space="0" w:color="auto"/>
            <w:bottom w:val="none" w:sz="0" w:space="0" w:color="auto"/>
            <w:right w:val="none" w:sz="0" w:space="0" w:color="auto"/>
          </w:divBdr>
        </w:div>
        <w:div w:id="988946748">
          <w:marLeft w:val="480"/>
          <w:marRight w:val="0"/>
          <w:marTop w:val="0"/>
          <w:marBottom w:val="0"/>
          <w:divBdr>
            <w:top w:val="none" w:sz="0" w:space="0" w:color="auto"/>
            <w:left w:val="none" w:sz="0" w:space="0" w:color="auto"/>
            <w:bottom w:val="none" w:sz="0" w:space="0" w:color="auto"/>
            <w:right w:val="none" w:sz="0" w:space="0" w:color="auto"/>
          </w:divBdr>
        </w:div>
        <w:div w:id="229967416">
          <w:marLeft w:val="480"/>
          <w:marRight w:val="0"/>
          <w:marTop w:val="0"/>
          <w:marBottom w:val="0"/>
          <w:divBdr>
            <w:top w:val="none" w:sz="0" w:space="0" w:color="auto"/>
            <w:left w:val="none" w:sz="0" w:space="0" w:color="auto"/>
            <w:bottom w:val="none" w:sz="0" w:space="0" w:color="auto"/>
            <w:right w:val="none" w:sz="0" w:space="0" w:color="auto"/>
          </w:divBdr>
        </w:div>
        <w:div w:id="445389531">
          <w:marLeft w:val="480"/>
          <w:marRight w:val="0"/>
          <w:marTop w:val="0"/>
          <w:marBottom w:val="0"/>
          <w:divBdr>
            <w:top w:val="none" w:sz="0" w:space="0" w:color="auto"/>
            <w:left w:val="none" w:sz="0" w:space="0" w:color="auto"/>
            <w:bottom w:val="none" w:sz="0" w:space="0" w:color="auto"/>
            <w:right w:val="none" w:sz="0" w:space="0" w:color="auto"/>
          </w:divBdr>
        </w:div>
        <w:div w:id="1708141281">
          <w:marLeft w:val="480"/>
          <w:marRight w:val="0"/>
          <w:marTop w:val="0"/>
          <w:marBottom w:val="0"/>
          <w:divBdr>
            <w:top w:val="none" w:sz="0" w:space="0" w:color="auto"/>
            <w:left w:val="none" w:sz="0" w:space="0" w:color="auto"/>
            <w:bottom w:val="none" w:sz="0" w:space="0" w:color="auto"/>
            <w:right w:val="none" w:sz="0" w:space="0" w:color="auto"/>
          </w:divBdr>
        </w:div>
        <w:div w:id="233591241">
          <w:marLeft w:val="480"/>
          <w:marRight w:val="0"/>
          <w:marTop w:val="0"/>
          <w:marBottom w:val="0"/>
          <w:divBdr>
            <w:top w:val="none" w:sz="0" w:space="0" w:color="auto"/>
            <w:left w:val="none" w:sz="0" w:space="0" w:color="auto"/>
            <w:bottom w:val="none" w:sz="0" w:space="0" w:color="auto"/>
            <w:right w:val="none" w:sz="0" w:space="0" w:color="auto"/>
          </w:divBdr>
        </w:div>
        <w:div w:id="959801927">
          <w:marLeft w:val="480"/>
          <w:marRight w:val="0"/>
          <w:marTop w:val="0"/>
          <w:marBottom w:val="0"/>
          <w:divBdr>
            <w:top w:val="none" w:sz="0" w:space="0" w:color="auto"/>
            <w:left w:val="none" w:sz="0" w:space="0" w:color="auto"/>
            <w:bottom w:val="none" w:sz="0" w:space="0" w:color="auto"/>
            <w:right w:val="none" w:sz="0" w:space="0" w:color="auto"/>
          </w:divBdr>
        </w:div>
        <w:div w:id="1553299688">
          <w:marLeft w:val="480"/>
          <w:marRight w:val="0"/>
          <w:marTop w:val="0"/>
          <w:marBottom w:val="0"/>
          <w:divBdr>
            <w:top w:val="none" w:sz="0" w:space="0" w:color="auto"/>
            <w:left w:val="none" w:sz="0" w:space="0" w:color="auto"/>
            <w:bottom w:val="none" w:sz="0" w:space="0" w:color="auto"/>
            <w:right w:val="none" w:sz="0" w:space="0" w:color="auto"/>
          </w:divBdr>
        </w:div>
        <w:div w:id="165242872">
          <w:marLeft w:val="480"/>
          <w:marRight w:val="0"/>
          <w:marTop w:val="0"/>
          <w:marBottom w:val="0"/>
          <w:divBdr>
            <w:top w:val="none" w:sz="0" w:space="0" w:color="auto"/>
            <w:left w:val="none" w:sz="0" w:space="0" w:color="auto"/>
            <w:bottom w:val="none" w:sz="0" w:space="0" w:color="auto"/>
            <w:right w:val="none" w:sz="0" w:space="0" w:color="auto"/>
          </w:divBdr>
        </w:div>
        <w:div w:id="1133672353">
          <w:marLeft w:val="480"/>
          <w:marRight w:val="0"/>
          <w:marTop w:val="0"/>
          <w:marBottom w:val="0"/>
          <w:divBdr>
            <w:top w:val="none" w:sz="0" w:space="0" w:color="auto"/>
            <w:left w:val="none" w:sz="0" w:space="0" w:color="auto"/>
            <w:bottom w:val="none" w:sz="0" w:space="0" w:color="auto"/>
            <w:right w:val="none" w:sz="0" w:space="0" w:color="auto"/>
          </w:divBdr>
        </w:div>
        <w:div w:id="1968926045">
          <w:marLeft w:val="480"/>
          <w:marRight w:val="0"/>
          <w:marTop w:val="0"/>
          <w:marBottom w:val="0"/>
          <w:divBdr>
            <w:top w:val="none" w:sz="0" w:space="0" w:color="auto"/>
            <w:left w:val="none" w:sz="0" w:space="0" w:color="auto"/>
            <w:bottom w:val="none" w:sz="0" w:space="0" w:color="auto"/>
            <w:right w:val="none" w:sz="0" w:space="0" w:color="auto"/>
          </w:divBdr>
        </w:div>
        <w:div w:id="1009214952">
          <w:marLeft w:val="480"/>
          <w:marRight w:val="0"/>
          <w:marTop w:val="0"/>
          <w:marBottom w:val="0"/>
          <w:divBdr>
            <w:top w:val="none" w:sz="0" w:space="0" w:color="auto"/>
            <w:left w:val="none" w:sz="0" w:space="0" w:color="auto"/>
            <w:bottom w:val="none" w:sz="0" w:space="0" w:color="auto"/>
            <w:right w:val="none" w:sz="0" w:space="0" w:color="auto"/>
          </w:divBdr>
        </w:div>
        <w:div w:id="307319470">
          <w:marLeft w:val="480"/>
          <w:marRight w:val="0"/>
          <w:marTop w:val="0"/>
          <w:marBottom w:val="0"/>
          <w:divBdr>
            <w:top w:val="none" w:sz="0" w:space="0" w:color="auto"/>
            <w:left w:val="none" w:sz="0" w:space="0" w:color="auto"/>
            <w:bottom w:val="none" w:sz="0" w:space="0" w:color="auto"/>
            <w:right w:val="none" w:sz="0" w:space="0" w:color="auto"/>
          </w:divBdr>
        </w:div>
        <w:div w:id="2000377867">
          <w:marLeft w:val="480"/>
          <w:marRight w:val="0"/>
          <w:marTop w:val="0"/>
          <w:marBottom w:val="0"/>
          <w:divBdr>
            <w:top w:val="none" w:sz="0" w:space="0" w:color="auto"/>
            <w:left w:val="none" w:sz="0" w:space="0" w:color="auto"/>
            <w:bottom w:val="none" w:sz="0" w:space="0" w:color="auto"/>
            <w:right w:val="none" w:sz="0" w:space="0" w:color="auto"/>
          </w:divBdr>
        </w:div>
        <w:div w:id="787088043">
          <w:marLeft w:val="480"/>
          <w:marRight w:val="0"/>
          <w:marTop w:val="0"/>
          <w:marBottom w:val="0"/>
          <w:divBdr>
            <w:top w:val="none" w:sz="0" w:space="0" w:color="auto"/>
            <w:left w:val="none" w:sz="0" w:space="0" w:color="auto"/>
            <w:bottom w:val="none" w:sz="0" w:space="0" w:color="auto"/>
            <w:right w:val="none" w:sz="0" w:space="0" w:color="auto"/>
          </w:divBdr>
        </w:div>
        <w:div w:id="1565221537">
          <w:marLeft w:val="480"/>
          <w:marRight w:val="0"/>
          <w:marTop w:val="0"/>
          <w:marBottom w:val="0"/>
          <w:divBdr>
            <w:top w:val="none" w:sz="0" w:space="0" w:color="auto"/>
            <w:left w:val="none" w:sz="0" w:space="0" w:color="auto"/>
            <w:bottom w:val="none" w:sz="0" w:space="0" w:color="auto"/>
            <w:right w:val="none" w:sz="0" w:space="0" w:color="auto"/>
          </w:divBdr>
        </w:div>
        <w:div w:id="1713649346">
          <w:marLeft w:val="480"/>
          <w:marRight w:val="0"/>
          <w:marTop w:val="0"/>
          <w:marBottom w:val="0"/>
          <w:divBdr>
            <w:top w:val="none" w:sz="0" w:space="0" w:color="auto"/>
            <w:left w:val="none" w:sz="0" w:space="0" w:color="auto"/>
            <w:bottom w:val="none" w:sz="0" w:space="0" w:color="auto"/>
            <w:right w:val="none" w:sz="0" w:space="0" w:color="auto"/>
          </w:divBdr>
        </w:div>
        <w:div w:id="900212378">
          <w:marLeft w:val="480"/>
          <w:marRight w:val="0"/>
          <w:marTop w:val="0"/>
          <w:marBottom w:val="0"/>
          <w:divBdr>
            <w:top w:val="none" w:sz="0" w:space="0" w:color="auto"/>
            <w:left w:val="none" w:sz="0" w:space="0" w:color="auto"/>
            <w:bottom w:val="none" w:sz="0" w:space="0" w:color="auto"/>
            <w:right w:val="none" w:sz="0" w:space="0" w:color="auto"/>
          </w:divBdr>
        </w:div>
        <w:div w:id="2101902921">
          <w:marLeft w:val="480"/>
          <w:marRight w:val="0"/>
          <w:marTop w:val="0"/>
          <w:marBottom w:val="0"/>
          <w:divBdr>
            <w:top w:val="none" w:sz="0" w:space="0" w:color="auto"/>
            <w:left w:val="none" w:sz="0" w:space="0" w:color="auto"/>
            <w:bottom w:val="none" w:sz="0" w:space="0" w:color="auto"/>
            <w:right w:val="none" w:sz="0" w:space="0" w:color="auto"/>
          </w:divBdr>
        </w:div>
        <w:div w:id="1418163243">
          <w:marLeft w:val="480"/>
          <w:marRight w:val="0"/>
          <w:marTop w:val="0"/>
          <w:marBottom w:val="0"/>
          <w:divBdr>
            <w:top w:val="none" w:sz="0" w:space="0" w:color="auto"/>
            <w:left w:val="none" w:sz="0" w:space="0" w:color="auto"/>
            <w:bottom w:val="none" w:sz="0" w:space="0" w:color="auto"/>
            <w:right w:val="none" w:sz="0" w:space="0" w:color="auto"/>
          </w:divBdr>
        </w:div>
        <w:div w:id="888345985">
          <w:marLeft w:val="480"/>
          <w:marRight w:val="0"/>
          <w:marTop w:val="0"/>
          <w:marBottom w:val="0"/>
          <w:divBdr>
            <w:top w:val="none" w:sz="0" w:space="0" w:color="auto"/>
            <w:left w:val="none" w:sz="0" w:space="0" w:color="auto"/>
            <w:bottom w:val="none" w:sz="0" w:space="0" w:color="auto"/>
            <w:right w:val="none" w:sz="0" w:space="0" w:color="auto"/>
          </w:divBdr>
        </w:div>
      </w:divsChild>
    </w:div>
    <w:div w:id="306979332">
      <w:bodyDiv w:val="1"/>
      <w:marLeft w:val="0"/>
      <w:marRight w:val="0"/>
      <w:marTop w:val="0"/>
      <w:marBottom w:val="0"/>
      <w:divBdr>
        <w:top w:val="none" w:sz="0" w:space="0" w:color="auto"/>
        <w:left w:val="none" w:sz="0" w:space="0" w:color="auto"/>
        <w:bottom w:val="none" w:sz="0" w:space="0" w:color="auto"/>
        <w:right w:val="none" w:sz="0" w:space="0" w:color="auto"/>
      </w:divBdr>
    </w:div>
    <w:div w:id="307443276">
      <w:bodyDiv w:val="1"/>
      <w:marLeft w:val="0"/>
      <w:marRight w:val="0"/>
      <w:marTop w:val="0"/>
      <w:marBottom w:val="0"/>
      <w:divBdr>
        <w:top w:val="none" w:sz="0" w:space="0" w:color="auto"/>
        <w:left w:val="none" w:sz="0" w:space="0" w:color="auto"/>
        <w:bottom w:val="none" w:sz="0" w:space="0" w:color="auto"/>
        <w:right w:val="none" w:sz="0" w:space="0" w:color="auto"/>
      </w:divBdr>
    </w:div>
    <w:div w:id="307631280">
      <w:bodyDiv w:val="1"/>
      <w:marLeft w:val="0"/>
      <w:marRight w:val="0"/>
      <w:marTop w:val="0"/>
      <w:marBottom w:val="0"/>
      <w:divBdr>
        <w:top w:val="none" w:sz="0" w:space="0" w:color="auto"/>
        <w:left w:val="none" w:sz="0" w:space="0" w:color="auto"/>
        <w:bottom w:val="none" w:sz="0" w:space="0" w:color="auto"/>
        <w:right w:val="none" w:sz="0" w:space="0" w:color="auto"/>
      </w:divBdr>
    </w:div>
    <w:div w:id="307632224">
      <w:bodyDiv w:val="1"/>
      <w:marLeft w:val="0"/>
      <w:marRight w:val="0"/>
      <w:marTop w:val="0"/>
      <w:marBottom w:val="0"/>
      <w:divBdr>
        <w:top w:val="none" w:sz="0" w:space="0" w:color="auto"/>
        <w:left w:val="none" w:sz="0" w:space="0" w:color="auto"/>
        <w:bottom w:val="none" w:sz="0" w:space="0" w:color="auto"/>
        <w:right w:val="none" w:sz="0" w:space="0" w:color="auto"/>
      </w:divBdr>
    </w:div>
    <w:div w:id="307827338">
      <w:bodyDiv w:val="1"/>
      <w:marLeft w:val="0"/>
      <w:marRight w:val="0"/>
      <w:marTop w:val="0"/>
      <w:marBottom w:val="0"/>
      <w:divBdr>
        <w:top w:val="none" w:sz="0" w:space="0" w:color="auto"/>
        <w:left w:val="none" w:sz="0" w:space="0" w:color="auto"/>
        <w:bottom w:val="none" w:sz="0" w:space="0" w:color="auto"/>
        <w:right w:val="none" w:sz="0" w:space="0" w:color="auto"/>
      </w:divBdr>
    </w:div>
    <w:div w:id="307980596">
      <w:bodyDiv w:val="1"/>
      <w:marLeft w:val="0"/>
      <w:marRight w:val="0"/>
      <w:marTop w:val="0"/>
      <w:marBottom w:val="0"/>
      <w:divBdr>
        <w:top w:val="none" w:sz="0" w:space="0" w:color="auto"/>
        <w:left w:val="none" w:sz="0" w:space="0" w:color="auto"/>
        <w:bottom w:val="none" w:sz="0" w:space="0" w:color="auto"/>
        <w:right w:val="none" w:sz="0" w:space="0" w:color="auto"/>
      </w:divBdr>
    </w:div>
    <w:div w:id="308019556">
      <w:bodyDiv w:val="1"/>
      <w:marLeft w:val="0"/>
      <w:marRight w:val="0"/>
      <w:marTop w:val="0"/>
      <w:marBottom w:val="0"/>
      <w:divBdr>
        <w:top w:val="none" w:sz="0" w:space="0" w:color="auto"/>
        <w:left w:val="none" w:sz="0" w:space="0" w:color="auto"/>
        <w:bottom w:val="none" w:sz="0" w:space="0" w:color="auto"/>
        <w:right w:val="none" w:sz="0" w:space="0" w:color="auto"/>
      </w:divBdr>
    </w:div>
    <w:div w:id="308095291">
      <w:bodyDiv w:val="1"/>
      <w:marLeft w:val="0"/>
      <w:marRight w:val="0"/>
      <w:marTop w:val="0"/>
      <w:marBottom w:val="0"/>
      <w:divBdr>
        <w:top w:val="none" w:sz="0" w:space="0" w:color="auto"/>
        <w:left w:val="none" w:sz="0" w:space="0" w:color="auto"/>
        <w:bottom w:val="none" w:sz="0" w:space="0" w:color="auto"/>
        <w:right w:val="none" w:sz="0" w:space="0" w:color="auto"/>
      </w:divBdr>
    </w:div>
    <w:div w:id="308167842">
      <w:bodyDiv w:val="1"/>
      <w:marLeft w:val="0"/>
      <w:marRight w:val="0"/>
      <w:marTop w:val="0"/>
      <w:marBottom w:val="0"/>
      <w:divBdr>
        <w:top w:val="none" w:sz="0" w:space="0" w:color="auto"/>
        <w:left w:val="none" w:sz="0" w:space="0" w:color="auto"/>
        <w:bottom w:val="none" w:sz="0" w:space="0" w:color="auto"/>
        <w:right w:val="none" w:sz="0" w:space="0" w:color="auto"/>
      </w:divBdr>
    </w:div>
    <w:div w:id="309135795">
      <w:bodyDiv w:val="1"/>
      <w:marLeft w:val="0"/>
      <w:marRight w:val="0"/>
      <w:marTop w:val="0"/>
      <w:marBottom w:val="0"/>
      <w:divBdr>
        <w:top w:val="none" w:sz="0" w:space="0" w:color="auto"/>
        <w:left w:val="none" w:sz="0" w:space="0" w:color="auto"/>
        <w:bottom w:val="none" w:sz="0" w:space="0" w:color="auto"/>
        <w:right w:val="none" w:sz="0" w:space="0" w:color="auto"/>
      </w:divBdr>
    </w:div>
    <w:div w:id="309286861">
      <w:bodyDiv w:val="1"/>
      <w:marLeft w:val="0"/>
      <w:marRight w:val="0"/>
      <w:marTop w:val="0"/>
      <w:marBottom w:val="0"/>
      <w:divBdr>
        <w:top w:val="none" w:sz="0" w:space="0" w:color="auto"/>
        <w:left w:val="none" w:sz="0" w:space="0" w:color="auto"/>
        <w:bottom w:val="none" w:sz="0" w:space="0" w:color="auto"/>
        <w:right w:val="none" w:sz="0" w:space="0" w:color="auto"/>
      </w:divBdr>
    </w:div>
    <w:div w:id="309478072">
      <w:bodyDiv w:val="1"/>
      <w:marLeft w:val="0"/>
      <w:marRight w:val="0"/>
      <w:marTop w:val="0"/>
      <w:marBottom w:val="0"/>
      <w:divBdr>
        <w:top w:val="none" w:sz="0" w:space="0" w:color="auto"/>
        <w:left w:val="none" w:sz="0" w:space="0" w:color="auto"/>
        <w:bottom w:val="none" w:sz="0" w:space="0" w:color="auto"/>
        <w:right w:val="none" w:sz="0" w:space="0" w:color="auto"/>
      </w:divBdr>
    </w:div>
    <w:div w:id="309753070">
      <w:bodyDiv w:val="1"/>
      <w:marLeft w:val="0"/>
      <w:marRight w:val="0"/>
      <w:marTop w:val="0"/>
      <w:marBottom w:val="0"/>
      <w:divBdr>
        <w:top w:val="none" w:sz="0" w:space="0" w:color="auto"/>
        <w:left w:val="none" w:sz="0" w:space="0" w:color="auto"/>
        <w:bottom w:val="none" w:sz="0" w:space="0" w:color="auto"/>
        <w:right w:val="none" w:sz="0" w:space="0" w:color="auto"/>
      </w:divBdr>
    </w:div>
    <w:div w:id="309865699">
      <w:bodyDiv w:val="1"/>
      <w:marLeft w:val="0"/>
      <w:marRight w:val="0"/>
      <w:marTop w:val="0"/>
      <w:marBottom w:val="0"/>
      <w:divBdr>
        <w:top w:val="none" w:sz="0" w:space="0" w:color="auto"/>
        <w:left w:val="none" w:sz="0" w:space="0" w:color="auto"/>
        <w:bottom w:val="none" w:sz="0" w:space="0" w:color="auto"/>
        <w:right w:val="none" w:sz="0" w:space="0" w:color="auto"/>
      </w:divBdr>
    </w:div>
    <w:div w:id="310329772">
      <w:bodyDiv w:val="1"/>
      <w:marLeft w:val="0"/>
      <w:marRight w:val="0"/>
      <w:marTop w:val="0"/>
      <w:marBottom w:val="0"/>
      <w:divBdr>
        <w:top w:val="none" w:sz="0" w:space="0" w:color="auto"/>
        <w:left w:val="none" w:sz="0" w:space="0" w:color="auto"/>
        <w:bottom w:val="none" w:sz="0" w:space="0" w:color="auto"/>
        <w:right w:val="none" w:sz="0" w:space="0" w:color="auto"/>
      </w:divBdr>
      <w:divsChild>
        <w:div w:id="24644462">
          <w:marLeft w:val="480"/>
          <w:marRight w:val="0"/>
          <w:marTop w:val="0"/>
          <w:marBottom w:val="0"/>
          <w:divBdr>
            <w:top w:val="none" w:sz="0" w:space="0" w:color="auto"/>
            <w:left w:val="none" w:sz="0" w:space="0" w:color="auto"/>
            <w:bottom w:val="none" w:sz="0" w:space="0" w:color="auto"/>
            <w:right w:val="none" w:sz="0" w:space="0" w:color="auto"/>
          </w:divBdr>
        </w:div>
        <w:div w:id="117770575">
          <w:marLeft w:val="480"/>
          <w:marRight w:val="0"/>
          <w:marTop w:val="0"/>
          <w:marBottom w:val="0"/>
          <w:divBdr>
            <w:top w:val="none" w:sz="0" w:space="0" w:color="auto"/>
            <w:left w:val="none" w:sz="0" w:space="0" w:color="auto"/>
            <w:bottom w:val="none" w:sz="0" w:space="0" w:color="auto"/>
            <w:right w:val="none" w:sz="0" w:space="0" w:color="auto"/>
          </w:divBdr>
        </w:div>
        <w:div w:id="160893444">
          <w:marLeft w:val="480"/>
          <w:marRight w:val="0"/>
          <w:marTop w:val="0"/>
          <w:marBottom w:val="0"/>
          <w:divBdr>
            <w:top w:val="none" w:sz="0" w:space="0" w:color="auto"/>
            <w:left w:val="none" w:sz="0" w:space="0" w:color="auto"/>
            <w:bottom w:val="none" w:sz="0" w:space="0" w:color="auto"/>
            <w:right w:val="none" w:sz="0" w:space="0" w:color="auto"/>
          </w:divBdr>
        </w:div>
        <w:div w:id="284237711">
          <w:marLeft w:val="480"/>
          <w:marRight w:val="0"/>
          <w:marTop w:val="0"/>
          <w:marBottom w:val="0"/>
          <w:divBdr>
            <w:top w:val="none" w:sz="0" w:space="0" w:color="auto"/>
            <w:left w:val="none" w:sz="0" w:space="0" w:color="auto"/>
            <w:bottom w:val="none" w:sz="0" w:space="0" w:color="auto"/>
            <w:right w:val="none" w:sz="0" w:space="0" w:color="auto"/>
          </w:divBdr>
        </w:div>
        <w:div w:id="439030905">
          <w:marLeft w:val="480"/>
          <w:marRight w:val="0"/>
          <w:marTop w:val="0"/>
          <w:marBottom w:val="0"/>
          <w:divBdr>
            <w:top w:val="none" w:sz="0" w:space="0" w:color="auto"/>
            <w:left w:val="none" w:sz="0" w:space="0" w:color="auto"/>
            <w:bottom w:val="none" w:sz="0" w:space="0" w:color="auto"/>
            <w:right w:val="none" w:sz="0" w:space="0" w:color="auto"/>
          </w:divBdr>
        </w:div>
        <w:div w:id="488443973">
          <w:marLeft w:val="480"/>
          <w:marRight w:val="0"/>
          <w:marTop w:val="0"/>
          <w:marBottom w:val="0"/>
          <w:divBdr>
            <w:top w:val="none" w:sz="0" w:space="0" w:color="auto"/>
            <w:left w:val="none" w:sz="0" w:space="0" w:color="auto"/>
            <w:bottom w:val="none" w:sz="0" w:space="0" w:color="auto"/>
            <w:right w:val="none" w:sz="0" w:space="0" w:color="auto"/>
          </w:divBdr>
        </w:div>
        <w:div w:id="662851123">
          <w:marLeft w:val="480"/>
          <w:marRight w:val="0"/>
          <w:marTop w:val="0"/>
          <w:marBottom w:val="0"/>
          <w:divBdr>
            <w:top w:val="none" w:sz="0" w:space="0" w:color="auto"/>
            <w:left w:val="none" w:sz="0" w:space="0" w:color="auto"/>
            <w:bottom w:val="none" w:sz="0" w:space="0" w:color="auto"/>
            <w:right w:val="none" w:sz="0" w:space="0" w:color="auto"/>
          </w:divBdr>
        </w:div>
        <w:div w:id="696392269">
          <w:marLeft w:val="480"/>
          <w:marRight w:val="0"/>
          <w:marTop w:val="0"/>
          <w:marBottom w:val="0"/>
          <w:divBdr>
            <w:top w:val="none" w:sz="0" w:space="0" w:color="auto"/>
            <w:left w:val="none" w:sz="0" w:space="0" w:color="auto"/>
            <w:bottom w:val="none" w:sz="0" w:space="0" w:color="auto"/>
            <w:right w:val="none" w:sz="0" w:space="0" w:color="auto"/>
          </w:divBdr>
        </w:div>
        <w:div w:id="988939391">
          <w:marLeft w:val="480"/>
          <w:marRight w:val="0"/>
          <w:marTop w:val="0"/>
          <w:marBottom w:val="0"/>
          <w:divBdr>
            <w:top w:val="none" w:sz="0" w:space="0" w:color="auto"/>
            <w:left w:val="none" w:sz="0" w:space="0" w:color="auto"/>
            <w:bottom w:val="none" w:sz="0" w:space="0" w:color="auto"/>
            <w:right w:val="none" w:sz="0" w:space="0" w:color="auto"/>
          </w:divBdr>
        </w:div>
        <w:div w:id="1072197449">
          <w:marLeft w:val="480"/>
          <w:marRight w:val="0"/>
          <w:marTop w:val="0"/>
          <w:marBottom w:val="0"/>
          <w:divBdr>
            <w:top w:val="none" w:sz="0" w:space="0" w:color="auto"/>
            <w:left w:val="none" w:sz="0" w:space="0" w:color="auto"/>
            <w:bottom w:val="none" w:sz="0" w:space="0" w:color="auto"/>
            <w:right w:val="none" w:sz="0" w:space="0" w:color="auto"/>
          </w:divBdr>
        </w:div>
        <w:div w:id="1118329630">
          <w:marLeft w:val="480"/>
          <w:marRight w:val="0"/>
          <w:marTop w:val="0"/>
          <w:marBottom w:val="0"/>
          <w:divBdr>
            <w:top w:val="none" w:sz="0" w:space="0" w:color="auto"/>
            <w:left w:val="none" w:sz="0" w:space="0" w:color="auto"/>
            <w:bottom w:val="none" w:sz="0" w:space="0" w:color="auto"/>
            <w:right w:val="none" w:sz="0" w:space="0" w:color="auto"/>
          </w:divBdr>
        </w:div>
        <w:div w:id="1387490641">
          <w:marLeft w:val="480"/>
          <w:marRight w:val="0"/>
          <w:marTop w:val="0"/>
          <w:marBottom w:val="0"/>
          <w:divBdr>
            <w:top w:val="none" w:sz="0" w:space="0" w:color="auto"/>
            <w:left w:val="none" w:sz="0" w:space="0" w:color="auto"/>
            <w:bottom w:val="none" w:sz="0" w:space="0" w:color="auto"/>
            <w:right w:val="none" w:sz="0" w:space="0" w:color="auto"/>
          </w:divBdr>
        </w:div>
        <w:div w:id="1401515826">
          <w:marLeft w:val="480"/>
          <w:marRight w:val="0"/>
          <w:marTop w:val="0"/>
          <w:marBottom w:val="0"/>
          <w:divBdr>
            <w:top w:val="none" w:sz="0" w:space="0" w:color="auto"/>
            <w:left w:val="none" w:sz="0" w:space="0" w:color="auto"/>
            <w:bottom w:val="none" w:sz="0" w:space="0" w:color="auto"/>
            <w:right w:val="none" w:sz="0" w:space="0" w:color="auto"/>
          </w:divBdr>
        </w:div>
        <w:div w:id="1508523318">
          <w:marLeft w:val="480"/>
          <w:marRight w:val="0"/>
          <w:marTop w:val="0"/>
          <w:marBottom w:val="0"/>
          <w:divBdr>
            <w:top w:val="none" w:sz="0" w:space="0" w:color="auto"/>
            <w:left w:val="none" w:sz="0" w:space="0" w:color="auto"/>
            <w:bottom w:val="none" w:sz="0" w:space="0" w:color="auto"/>
            <w:right w:val="none" w:sz="0" w:space="0" w:color="auto"/>
          </w:divBdr>
        </w:div>
        <w:div w:id="1510755546">
          <w:marLeft w:val="480"/>
          <w:marRight w:val="0"/>
          <w:marTop w:val="0"/>
          <w:marBottom w:val="0"/>
          <w:divBdr>
            <w:top w:val="none" w:sz="0" w:space="0" w:color="auto"/>
            <w:left w:val="none" w:sz="0" w:space="0" w:color="auto"/>
            <w:bottom w:val="none" w:sz="0" w:space="0" w:color="auto"/>
            <w:right w:val="none" w:sz="0" w:space="0" w:color="auto"/>
          </w:divBdr>
        </w:div>
        <w:div w:id="1523591288">
          <w:marLeft w:val="480"/>
          <w:marRight w:val="0"/>
          <w:marTop w:val="0"/>
          <w:marBottom w:val="0"/>
          <w:divBdr>
            <w:top w:val="none" w:sz="0" w:space="0" w:color="auto"/>
            <w:left w:val="none" w:sz="0" w:space="0" w:color="auto"/>
            <w:bottom w:val="none" w:sz="0" w:space="0" w:color="auto"/>
            <w:right w:val="none" w:sz="0" w:space="0" w:color="auto"/>
          </w:divBdr>
        </w:div>
        <w:div w:id="1585607895">
          <w:marLeft w:val="480"/>
          <w:marRight w:val="0"/>
          <w:marTop w:val="0"/>
          <w:marBottom w:val="0"/>
          <w:divBdr>
            <w:top w:val="none" w:sz="0" w:space="0" w:color="auto"/>
            <w:left w:val="none" w:sz="0" w:space="0" w:color="auto"/>
            <w:bottom w:val="none" w:sz="0" w:space="0" w:color="auto"/>
            <w:right w:val="none" w:sz="0" w:space="0" w:color="auto"/>
          </w:divBdr>
        </w:div>
        <w:div w:id="1671833316">
          <w:marLeft w:val="480"/>
          <w:marRight w:val="0"/>
          <w:marTop w:val="0"/>
          <w:marBottom w:val="0"/>
          <w:divBdr>
            <w:top w:val="none" w:sz="0" w:space="0" w:color="auto"/>
            <w:left w:val="none" w:sz="0" w:space="0" w:color="auto"/>
            <w:bottom w:val="none" w:sz="0" w:space="0" w:color="auto"/>
            <w:right w:val="none" w:sz="0" w:space="0" w:color="auto"/>
          </w:divBdr>
        </w:div>
        <w:div w:id="1769082935">
          <w:marLeft w:val="480"/>
          <w:marRight w:val="0"/>
          <w:marTop w:val="0"/>
          <w:marBottom w:val="0"/>
          <w:divBdr>
            <w:top w:val="none" w:sz="0" w:space="0" w:color="auto"/>
            <w:left w:val="none" w:sz="0" w:space="0" w:color="auto"/>
            <w:bottom w:val="none" w:sz="0" w:space="0" w:color="auto"/>
            <w:right w:val="none" w:sz="0" w:space="0" w:color="auto"/>
          </w:divBdr>
        </w:div>
        <w:div w:id="1806700842">
          <w:marLeft w:val="480"/>
          <w:marRight w:val="0"/>
          <w:marTop w:val="0"/>
          <w:marBottom w:val="0"/>
          <w:divBdr>
            <w:top w:val="none" w:sz="0" w:space="0" w:color="auto"/>
            <w:left w:val="none" w:sz="0" w:space="0" w:color="auto"/>
            <w:bottom w:val="none" w:sz="0" w:space="0" w:color="auto"/>
            <w:right w:val="none" w:sz="0" w:space="0" w:color="auto"/>
          </w:divBdr>
        </w:div>
        <w:div w:id="1807236693">
          <w:marLeft w:val="480"/>
          <w:marRight w:val="0"/>
          <w:marTop w:val="0"/>
          <w:marBottom w:val="0"/>
          <w:divBdr>
            <w:top w:val="none" w:sz="0" w:space="0" w:color="auto"/>
            <w:left w:val="none" w:sz="0" w:space="0" w:color="auto"/>
            <w:bottom w:val="none" w:sz="0" w:space="0" w:color="auto"/>
            <w:right w:val="none" w:sz="0" w:space="0" w:color="auto"/>
          </w:divBdr>
        </w:div>
        <w:div w:id="1835991075">
          <w:marLeft w:val="480"/>
          <w:marRight w:val="0"/>
          <w:marTop w:val="0"/>
          <w:marBottom w:val="0"/>
          <w:divBdr>
            <w:top w:val="none" w:sz="0" w:space="0" w:color="auto"/>
            <w:left w:val="none" w:sz="0" w:space="0" w:color="auto"/>
            <w:bottom w:val="none" w:sz="0" w:space="0" w:color="auto"/>
            <w:right w:val="none" w:sz="0" w:space="0" w:color="auto"/>
          </w:divBdr>
        </w:div>
        <w:div w:id="2078897953">
          <w:marLeft w:val="480"/>
          <w:marRight w:val="0"/>
          <w:marTop w:val="0"/>
          <w:marBottom w:val="0"/>
          <w:divBdr>
            <w:top w:val="none" w:sz="0" w:space="0" w:color="auto"/>
            <w:left w:val="none" w:sz="0" w:space="0" w:color="auto"/>
            <w:bottom w:val="none" w:sz="0" w:space="0" w:color="auto"/>
            <w:right w:val="none" w:sz="0" w:space="0" w:color="auto"/>
          </w:divBdr>
        </w:div>
        <w:div w:id="2091269916">
          <w:marLeft w:val="480"/>
          <w:marRight w:val="0"/>
          <w:marTop w:val="0"/>
          <w:marBottom w:val="0"/>
          <w:divBdr>
            <w:top w:val="none" w:sz="0" w:space="0" w:color="auto"/>
            <w:left w:val="none" w:sz="0" w:space="0" w:color="auto"/>
            <w:bottom w:val="none" w:sz="0" w:space="0" w:color="auto"/>
            <w:right w:val="none" w:sz="0" w:space="0" w:color="auto"/>
          </w:divBdr>
        </w:div>
        <w:div w:id="2098280021">
          <w:marLeft w:val="480"/>
          <w:marRight w:val="0"/>
          <w:marTop w:val="0"/>
          <w:marBottom w:val="0"/>
          <w:divBdr>
            <w:top w:val="none" w:sz="0" w:space="0" w:color="auto"/>
            <w:left w:val="none" w:sz="0" w:space="0" w:color="auto"/>
            <w:bottom w:val="none" w:sz="0" w:space="0" w:color="auto"/>
            <w:right w:val="none" w:sz="0" w:space="0" w:color="auto"/>
          </w:divBdr>
        </w:div>
        <w:div w:id="2128430932">
          <w:marLeft w:val="480"/>
          <w:marRight w:val="0"/>
          <w:marTop w:val="0"/>
          <w:marBottom w:val="0"/>
          <w:divBdr>
            <w:top w:val="none" w:sz="0" w:space="0" w:color="auto"/>
            <w:left w:val="none" w:sz="0" w:space="0" w:color="auto"/>
            <w:bottom w:val="none" w:sz="0" w:space="0" w:color="auto"/>
            <w:right w:val="none" w:sz="0" w:space="0" w:color="auto"/>
          </w:divBdr>
        </w:div>
        <w:div w:id="2136176631">
          <w:marLeft w:val="480"/>
          <w:marRight w:val="0"/>
          <w:marTop w:val="0"/>
          <w:marBottom w:val="0"/>
          <w:divBdr>
            <w:top w:val="none" w:sz="0" w:space="0" w:color="auto"/>
            <w:left w:val="none" w:sz="0" w:space="0" w:color="auto"/>
            <w:bottom w:val="none" w:sz="0" w:space="0" w:color="auto"/>
            <w:right w:val="none" w:sz="0" w:space="0" w:color="auto"/>
          </w:divBdr>
        </w:div>
      </w:divsChild>
    </w:div>
    <w:div w:id="310907221">
      <w:bodyDiv w:val="1"/>
      <w:marLeft w:val="0"/>
      <w:marRight w:val="0"/>
      <w:marTop w:val="0"/>
      <w:marBottom w:val="0"/>
      <w:divBdr>
        <w:top w:val="none" w:sz="0" w:space="0" w:color="auto"/>
        <w:left w:val="none" w:sz="0" w:space="0" w:color="auto"/>
        <w:bottom w:val="none" w:sz="0" w:space="0" w:color="auto"/>
        <w:right w:val="none" w:sz="0" w:space="0" w:color="auto"/>
      </w:divBdr>
    </w:div>
    <w:div w:id="311181492">
      <w:bodyDiv w:val="1"/>
      <w:marLeft w:val="0"/>
      <w:marRight w:val="0"/>
      <w:marTop w:val="0"/>
      <w:marBottom w:val="0"/>
      <w:divBdr>
        <w:top w:val="none" w:sz="0" w:space="0" w:color="auto"/>
        <w:left w:val="none" w:sz="0" w:space="0" w:color="auto"/>
        <w:bottom w:val="none" w:sz="0" w:space="0" w:color="auto"/>
        <w:right w:val="none" w:sz="0" w:space="0" w:color="auto"/>
      </w:divBdr>
    </w:div>
    <w:div w:id="311643188">
      <w:bodyDiv w:val="1"/>
      <w:marLeft w:val="0"/>
      <w:marRight w:val="0"/>
      <w:marTop w:val="0"/>
      <w:marBottom w:val="0"/>
      <w:divBdr>
        <w:top w:val="none" w:sz="0" w:space="0" w:color="auto"/>
        <w:left w:val="none" w:sz="0" w:space="0" w:color="auto"/>
        <w:bottom w:val="none" w:sz="0" w:space="0" w:color="auto"/>
        <w:right w:val="none" w:sz="0" w:space="0" w:color="auto"/>
      </w:divBdr>
    </w:div>
    <w:div w:id="311755780">
      <w:bodyDiv w:val="1"/>
      <w:marLeft w:val="0"/>
      <w:marRight w:val="0"/>
      <w:marTop w:val="0"/>
      <w:marBottom w:val="0"/>
      <w:divBdr>
        <w:top w:val="none" w:sz="0" w:space="0" w:color="auto"/>
        <w:left w:val="none" w:sz="0" w:space="0" w:color="auto"/>
        <w:bottom w:val="none" w:sz="0" w:space="0" w:color="auto"/>
        <w:right w:val="none" w:sz="0" w:space="0" w:color="auto"/>
      </w:divBdr>
    </w:div>
    <w:div w:id="311758528">
      <w:bodyDiv w:val="1"/>
      <w:marLeft w:val="0"/>
      <w:marRight w:val="0"/>
      <w:marTop w:val="0"/>
      <w:marBottom w:val="0"/>
      <w:divBdr>
        <w:top w:val="none" w:sz="0" w:space="0" w:color="auto"/>
        <w:left w:val="none" w:sz="0" w:space="0" w:color="auto"/>
        <w:bottom w:val="none" w:sz="0" w:space="0" w:color="auto"/>
        <w:right w:val="none" w:sz="0" w:space="0" w:color="auto"/>
      </w:divBdr>
    </w:div>
    <w:div w:id="312293711">
      <w:bodyDiv w:val="1"/>
      <w:marLeft w:val="0"/>
      <w:marRight w:val="0"/>
      <w:marTop w:val="0"/>
      <w:marBottom w:val="0"/>
      <w:divBdr>
        <w:top w:val="none" w:sz="0" w:space="0" w:color="auto"/>
        <w:left w:val="none" w:sz="0" w:space="0" w:color="auto"/>
        <w:bottom w:val="none" w:sz="0" w:space="0" w:color="auto"/>
        <w:right w:val="none" w:sz="0" w:space="0" w:color="auto"/>
      </w:divBdr>
    </w:div>
    <w:div w:id="312375884">
      <w:bodyDiv w:val="1"/>
      <w:marLeft w:val="0"/>
      <w:marRight w:val="0"/>
      <w:marTop w:val="0"/>
      <w:marBottom w:val="0"/>
      <w:divBdr>
        <w:top w:val="none" w:sz="0" w:space="0" w:color="auto"/>
        <w:left w:val="none" w:sz="0" w:space="0" w:color="auto"/>
        <w:bottom w:val="none" w:sz="0" w:space="0" w:color="auto"/>
        <w:right w:val="none" w:sz="0" w:space="0" w:color="auto"/>
      </w:divBdr>
    </w:div>
    <w:div w:id="312419051">
      <w:bodyDiv w:val="1"/>
      <w:marLeft w:val="0"/>
      <w:marRight w:val="0"/>
      <w:marTop w:val="0"/>
      <w:marBottom w:val="0"/>
      <w:divBdr>
        <w:top w:val="none" w:sz="0" w:space="0" w:color="auto"/>
        <w:left w:val="none" w:sz="0" w:space="0" w:color="auto"/>
        <w:bottom w:val="none" w:sz="0" w:space="0" w:color="auto"/>
        <w:right w:val="none" w:sz="0" w:space="0" w:color="auto"/>
      </w:divBdr>
    </w:div>
    <w:div w:id="312567524">
      <w:bodyDiv w:val="1"/>
      <w:marLeft w:val="0"/>
      <w:marRight w:val="0"/>
      <w:marTop w:val="0"/>
      <w:marBottom w:val="0"/>
      <w:divBdr>
        <w:top w:val="none" w:sz="0" w:space="0" w:color="auto"/>
        <w:left w:val="none" w:sz="0" w:space="0" w:color="auto"/>
        <w:bottom w:val="none" w:sz="0" w:space="0" w:color="auto"/>
        <w:right w:val="none" w:sz="0" w:space="0" w:color="auto"/>
      </w:divBdr>
    </w:div>
    <w:div w:id="312610690">
      <w:bodyDiv w:val="1"/>
      <w:marLeft w:val="0"/>
      <w:marRight w:val="0"/>
      <w:marTop w:val="0"/>
      <w:marBottom w:val="0"/>
      <w:divBdr>
        <w:top w:val="none" w:sz="0" w:space="0" w:color="auto"/>
        <w:left w:val="none" w:sz="0" w:space="0" w:color="auto"/>
        <w:bottom w:val="none" w:sz="0" w:space="0" w:color="auto"/>
        <w:right w:val="none" w:sz="0" w:space="0" w:color="auto"/>
      </w:divBdr>
    </w:div>
    <w:div w:id="312685327">
      <w:bodyDiv w:val="1"/>
      <w:marLeft w:val="0"/>
      <w:marRight w:val="0"/>
      <w:marTop w:val="0"/>
      <w:marBottom w:val="0"/>
      <w:divBdr>
        <w:top w:val="none" w:sz="0" w:space="0" w:color="auto"/>
        <w:left w:val="none" w:sz="0" w:space="0" w:color="auto"/>
        <w:bottom w:val="none" w:sz="0" w:space="0" w:color="auto"/>
        <w:right w:val="none" w:sz="0" w:space="0" w:color="auto"/>
      </w:divBdr>
    </w:div>
    <w:div w:id="313461265">
      <w:bodyDiv w:val="1"/>
      <w:marLeft w:val="0"/>
      <w:marRight w:val="0"/>
      <w:marTop w:val="0"/>
      <w:marBottom w:val="0"/>
      <w:divBdr>
        <w:top w:val="none" w:sz="0" w:space="0" w:color="auto"/>
        <w:left w:val="none" w:sz="0" w:space="0" w:color="auto"/>
        <w:bottom w:val="none" w:sz="0" w:space="0" w:color="auto"/>
        <w:right w:val="none" w:sz="0" w:space="0" w:color="auto"/>
      </w:divBdr>
    </w:div>
    <w:div w:id="313488460">
      <w:bodyDiv w:val="1"/>
      <w:marLeft w:val="0"/>
      <w:marRight w:val="0"/>
      <w:marTop w:val="0"/>
      <w:marBottom w:val="0"/>
      <w:divBdr>
        <w:top w:val="none" w:sz="0" w:space="0" w:color="auto"/>
        <w:left w:val="none" w:sz="0" w:space="0" w:color="auto"/>
        <w:bottom w:val="none" w:sz="0" w:space="0" w:color="auto"/>
        <w:right w:val="none" w:sz="0" w:space="0" w:color="auto"/>
      </w:divBdr>
    </w:div>
    <w:div w:id="313725052">
      <w:bodyDiv w:val="1"/>
      <w:marLeft w:val="0"/>
      <w:marRight w:val="0"/>
      <w:marTop w:val="0"/>
      <w:marBottom w:val="0"/>
      <w:divBdr>
        <w:top w:val="none" w:sz="0" w:space="0" w:color="auto"/>
        <w:left w:val="none" w:sz="0" w:space="0" w:color="auto"/>
        <w:bottom w:val="none" w:sz="0" w:space="0" w:color="auto"/>
        <w:right w:val="none" w:sz="0" w:space="0" w:color="auto"/>
      </w:divBdr>
    </w:div>
    <w:div w:id="313875435">
      <w:bodyDiv w:val="1"/>
      <w:marLeft w:val="0"/>
      <w:marRight w:val="0"/>
      <w:marTop w:val="0"/>
      <w:marBottom w:val="0"/>
      <w:divBdr>
        <w:top w:val="none" w:sz="0" w:space="0" w:color="auto"/>
        <w:left w:val="none" w:sz="0" w:space="0" w:color="auto"/>
        <w:bottom w:val="none" w:sz="0" w:space="0" w:color="auto"/>
        <w:right w:val="none" w:sz="0" w:space="0" w:color="auto"/>
      </w:divBdr>
    </w:div>
    <w:div w:id="314339625">
      <w:bodyDiv w:val="1"/>
      <w:marLeft w:val="0"/>
      <w:marRight w:val="0"/>
      <w:marTop w:val="0"/>
      <w:marBottom w:val="0"/>
      <w:divBdr>
        <w:top w:val="none" w:sz="0" w:space="0" w:color="auto"/>
        <w:left w:val="none" w:sz="0" w:space="0" w:color="auto"/>
        <w:bottom w:val="none" w:sz="0" w:space="0" w:color="auto"/>
        <w:right w:val="none" w:sz="0" w:space="0" w:color="auto"/>
      </w:divBdr>
    </w:div>
    <w:div w:id="315688558">
      <w:bodyDiv w:val="1"/>
      <w:marLeft w:val="0"/>
      <w:marRight w:val="0"/>
      <w:marTop w:val="0"/>
      <w:marBottom w:val="0"/>
      <w:divBdr>
        <w:top w:val="none" w:sz="0" w:space="0" w:color="auto"/>
        <w:left w:val="none" w:sz="0" w:space="0" w:color="auto"/>
        <w:bottom w:val="none" w:sz="0" w:space="0" w:color="auto"/>
        <w:right w:val="none" w:sz="0" w:space="0" w:color="auto"/>
      </w:divBdr>
    </w:div>
    <w:div w:id="315883800">
      <w:bodyDiv w:val="1"/>
      <w:marLeft w:val="0"/>
      <w:marRight w:val="0"/>
      <w:marTop w:val="0"/>
      <w:marBottom w:val="0"/>
      <w:divBdr>
        <w:top w:val="none" w:sz="0" w:space="0" w:color="auto"/>
        <w:left w:val="none" w:sz="0" w:space="0" w:color="auto"/>
        <w:bottom w:val="none" w:sz="0" w:space="0" w:color="auto"/>
        <w:right w:val="none" w:sz="0" w:space="0" w:color="auto"/>
      </w:divBdr>
    </w:div>
    <w:div w:id="315887002">
      <w:bodyDiv w:val="1"/>
      <w:marLeft w:val="0"/>
      <w:marRight w:val="0"/>
      <w:marTop w:val="0"/>
      <w:marBottom w:val="0"/>
      <w:divBdr>
        <w:top w:val="none" w:sz="0" w:space="0" w:color="auto"/>
        <w:left w:val="none" w:sz="0" w:space="0" w:color="auto"/>
        <w:bottom w:val="none" w:sz="0" w:space="0" w:color="auto"/>
        <w:right w:val="none" w:sz="0" w:space="0" w:color="auto"/>
      </w:divBdr>
    </w:div>
    <w:div w:id="315957722">
      <w:bodyDiv w:val="1"/>
      <w:marLeft w:val="0"/>
      <w:marRight w:val="0"/>
      <w:marTop w:val="0"/>
      <w:marBottom w:val="0"/>
      <w:divBdr>
        <w:top w:val="none" w:sz="0" w:space="0" w:color="auto"/>
        <w:left w:val="none" w:sz="0" w:space="0" w:color="auto"/>
        <w:bottom w:val="none" w:sz="0" w:space="0" w:color="auto"/>
        <w:right w:val="none" w:sz="0" w:space="0" w:color="auto"/>
      </w:divBdr>
    </w:div>
    <w:div w:id="316308345">
      <w:bodyDiv w:val="1"/>
      <w:marLeft w:val="0"/>
      <w:marRight w:val="0"/>
      <w:marTop w:val="0"/>
      <w:marBottom w:val="0"/>
      <w:divBdr>
        <w:top w:val="none" w:sz="0" w:space="0" w:color="auto"/>
        <w:left w:val="none" w:sz="0" w:space="0" w:color="auto"/>
        <w:bottom w:val="none" w:sz="0" w:space="0" w:color="auto"/>
        <w:right w:val="none" w:sz="0" w:space="0" w:color="auto"/>
      </w:divBdr>
    </w:div>
    <w:div w:id="316348452">
      <w:bodyDiv w:val="1"/>
      <w:marLeft w:val="0"/>
      <w:marRight w:val="0"/>
      <w:marTop w:val="0"/>
      <w:marBottom w:val="0"/>
      <w:divBdr>
        <w:top w:val="none" w:sz="0" w:space="0" w:color="auto"/>
        <w:left w:val="none" w:sz="0" w:space="0" w:color="auto"/>
        <w:bottom w:val="none" w:sz="0" w:space="0" w:color="auto"/>
        <w:right w:val="none" w:sz="0" w:space="0" w:color="auto"/>
      </w:divBdr>
    </w:div>
    <w:div w:id="316374325">
      <w:bodyDiv w:val="1"/>
      <w:marLeft w:val="0"/>
      <w:marRight w:val="0"/>
      <w:marTop w:val="0"/>
      <w:marBottom w:val="0"/>
      <w:divBdr>
        <w:top w:val="none" w:sz="0" w:space="0" w:color="auto"/>
        <w:left w:val="none" w:sz="0" w:space="0" w:color="auto"/>
        <w:bottom w:val="none" w:sz="0" w:space="0" w:color="auto"/>
        <w:right w:val="none" w:sz="0" w:space="0" w:color="auto"/>
      </w:divBdr>
    </w:div>
    <w:div w:id="316570121">
      <w:bodyDiv w:val="1"/>
      <w:marLeft w:val="0"/>
      <w:marRight w:val="0"/>
      <w:marTop w:val="0"/>
      <w:marBottom w:val="0"/>
      <w:divBdr>
        <w:top w:val="none" w:sz="0" w:space="0" w:color="auto"/>
        <w:left w:val="none" w:sz="0" w:space="0" w:color="auto"/>
        <w:bottom w:val="none" w:sz="0" w:space="0" w:color="auto"/>
        <w:right w:val="none" w:sz="0" w:space="0" w:color="auto"/>
      </w:divBdr>
    </w:div>
    <w:div w:id="316616723">
      <w:bodyDiv w:val="1"/>
      <w:marLeft w:val="0"/>
      <w:marRight w:val="0"/>
      <w:marTop w:val="0"/>
      <w:marBottom w:val="0"/>
      <w:divBdr>
        <w:top w:val="none" w:sz="0" w:space="0" w:color="auto"/>
        <w:left w:val="none" w:sz="0" w:space="0" w:color="auto"/>
        <w:bottom w:val="none" w:sz="0" w:space="0" w:color="auto"/>
        <w:right w:val="none" w:sz="0" w:space="0" w:color="auto"/>
      </w:divBdr>
    </w:div>
    <w:div w:id="316687829">
      <w:bodyDiv w:val="1"/>
      <w:marLeft w:val="0"/>
      <w:marRight w:val="0"/>
      <w:marTop w:val="0"/>
      <w:marBottom w:val="0"/>
      <w:divBdr>
        <w:top w:val="none" w:sz="0" w:space="0" w:color="auto"/>
        <w:left w:val="none" w:sz="0" w:space="0" w:color="auto"/>
        <w:bottom w:val="none" w:sz="0" w:space="0" w:color="auto"/>
        <w:right w:val="none" w:sz="0" w:space="0" w:color="auto"/>
      </w:divBdr>
    </w:div>
    <w:div w:id="316767808">
      <w:bodyDiv w:val="1"/>
      <w:marLeft w:val="0"/>
      <w:marRight w:val="0"/>
      <w:marTop w:val="0"/>
      <w:marBottom w:val="0"/>
      <w:divBdr>
        <w:top w:val="none" w:sz="0" w:space="0" w:color="auto"/>
        <w:left w:val="none" w:sz="0" w:space="0" w:color="auto"/>
        <w:bottom w:val="none" w:sz="0" w:space="0" w:color="auto"/>
        <w:right w:val="none" w:sz="0" w:space="0" w:color="auto"/>
      </w:divBdr>
    </w:div>
    <w:div w:id="317225799">
      <w:bodyDiv w:val="1"/>
      <w:marLeft w:val="0"/>
      <w:marRight w:val="0"/>
      <w:marTop w:val="0"/>
      <w:marBottom w:val="0"/>
      <w:divBdr>
        <w:top w:val="none" w:sz="0" w:space="0" w:color="auto"/>
        <w:left w:val="none" w:sz="0" w:space="0" w:color="auto"/>
        <w:bottom w:val="none" w:sz="0" w:space="0" w:color="auto"/>
        <w:right w:val="none" w:sz="0" w:space="0" w:color="auto"/>
      </w:divBdr>
    </w:div>
    <w:div w:id="317269496">
      <w:bodyDiv w:val="1"/>
      <w:marLeft w:val="0"/>
      <w:marRight w:val="0"/>
      <w:marTop w:val="0"/>
      <w:marBottom w:val="0"/>
      <w:divBdr>
        <w:top w:val="none" w:sz="0" w:space="0" w:color="auto"/>
        <w:left w:val="none" w:sz="0" w:space="0" w:color="auto"/>
        <w:bottom w:val="none" w:sz="0" w:space="0" w:color="auto"/>
        <w:right w:val="none" w:sz="0" w:space="0" w:color="auto"/>
      </w:divBdr>
    </w:div>
    <w:div w:id="317541954">
      <w:bodyDiv w:val="1"/>
      <w:marLeft w:val="0"/>
      <w:marRight w:val="0"/>
      <w:marTop w:val="0"/>
      <w:marBottom w:val="0"/>
      <w:divBdr>
        <w:top w:val="none" w:sz="0" w:space="0" w:color="auto"/>
        <w:left w:val="none" w:sz="0" w:space="0" w:color="auto"/>
        <w:bottom w:val="none" w:sz="0" w:space="0" w:color="auto"/>
        <w:right w:val="none" w:sz="0" w:space="0" w:color="auto"/>
      </w:divBdr>
    </w:div>
    <w:div w:id="318195133">
      <w:bodyDiv w:val="1"/>
      <w:marLeft w:val="0"/>
      <w:marRight w:val="0"/>
      <w:marTop w:val="0"/>
      <w:marBottom w:val="0"/>
      <w:divBdr>
        <w:top w:val="none" w:sz="0" w:space="0" w:color="auto"/>
        <w:left w:val="none" w:sz="0" w:space="0" w:color="auto"/>
        <w:bottom w:val="none" w:sz="0" w:space="0" w:color="auto"/>
        <w:right w:val="none" w:sz="0" w:space="0" w:color="auto"/>
      </w:divBdr>
    </w:div>
    <w:div w:id="319384315">
      <w:bodyDiv w:val="1"/>
      <w:marLeft w:val="0"/>
      <w:marRight w:val="0"/>
      <w:marTop w:val="0"/>
      <w:marBottom w:val="0"/>
      <w:divBdr>
        <w:top w:val="none" w:sz="0" w:space="0" w:color="auto"/>
        <w:left w:val="none" w:sz="0" w:space="0" w:color="auto"/>
        <w:bottom w:val="none" w:sz="0" w:space="0" w:color="auto"/>
        <w:right w:val="none" w:sz="0" w:space="0" w:color="auto"/>
      </w:divBdr>
    </w:div>
    <w:div w:id="319694229">
      <w:bodyDiv w:val="1"/>
      <w:marLeft w:val="0"/>
      <w:marRight w:val="0"/>
      <w:marTop w:val="0"/>
      <w:marBottom w:val="0"/>
      <w:divBdr>
        <w:top w:val="none" w:sz="0" w:space="0" w:color="auto"/>
        <w:left w:val="none" w:sz="0" w:space="0" w:color="auto"/>
        <w:bottom w:val="none" w:sz="0" w:space="0" w:color="auto"/>
        <w:right w:val="none" w:sz="0" w:space="0" w:color="auto"/>
      </w:divBdr>
    </w:div>
    <w:div w:id="320081877">
      <w:bodyDiv w:val="1"/>
      <w:marLeft w:val="0"/>
      <w:marRight w:val="0"/>
      <w:marTop w:val="0"/>
      <w:marBottom w:val="0"/>
      <w:divBdr>
        <w:top w:val="none" w:sz="0" w:space="0" w:color="auto"/>
        <w:left w:val="none" w:sz="0" w:space="0" w:color="auto"/>
        <w:bottom w:val="none" w:sz="0" w:space="0" w:color="auto"/>
        <w:right w:val="none" w:sz="0" w:space="0" w:color="auto"/>
      </w:divBdr>
    </w:div>
    <w:div w:id="320161827">
      <w:bodyDiv w:val="1"/>
      <w:marLeft w:val="0"/>
      <w:marRight w:val="0"/>
      <w:marTop w:val="0"/>
      <w:marBottom w:val="0"/>
      <w:divBdr>
        <w:top w:val="none" w:sz="0" w:space="0" w:color="auto"/>
        <w:left w:val="none" w:sz="0" w:space="0" w:color="auto"/>
        <w:bottom w:val="none" w:sz="0" w:space="0" w:color="auto"/>
        <w:right w:val="none" w:sz="0" w:space="0" w:color="auto"/>
      </w:divBdr>
    </w:div>
    <w:div w:id="320355886">
      <w:bodyDiv w:val="1"/>
      <w:marLeft w:val="0"/>
      <w:marRight w:val="0"/>
      <w:marTop w:val="0"/>
      <w:marBottom w:val="0"/>
      <w:divBdr>
        <w:top w:val="none" w:sz="0" w:space="0" w:color="auto"/>
        <w:left w:val="none" w:sz="0" w:space="0" w:color="auto"/>
        <w:bottom w:val="none" w:sz="0" w:space="0" w:color="auto"/>
        <w:right w:val="none" w:sz="0" w:space="0" w:color="auto"/>
      </w:divBdr>
    </w:div>
    <w:div w:id="320813015">
      <w:bodyDiv w:val="1"/>
      <w:marLeft w:val="0"/>
      <w:marRight w:val="0"/>
      <w:marTop w:val="0"/>
      <w:marBottom w:val="0"/>
      <w:divBdr>
        <w:top w:val="none" w:sz="0" w:space="0" w:color="auto"/>
        <w:left w:val="none" w:sz="0" w:space="0" w:color="auto"/>
        <w:bottom w:val="none" w:sz="0" w:space="0" w:color="auto"/>
        <w:right w:val="none" w:sz="0" w:space="0" w:color="auto"/>
      </w:divBdr>
    </w:div>
    <w:div w:id="321080691">
      <w:bodyDiv w:val="1"/>
      <w:marLeft w:val="0"/>
      <w:marRight w:val="0"/>
      <w:marTop w:val="0"/>
      <w:marBottom w:val="0"/>
      <w:divBdr>
        <w:top w:val="none" w:sz="0" w:space="0" w:color="auto"/>
        <w:left w:val="none" w:sz="0" w:space="0" w:color="auto"/>
        <w:bottom w:val="none" w:sz="0" w:space="0" w:color="auto"/>
        <w:right w:val="none" w:sz="0" w:space="0" w:color="auto"/>
      </w:divBdr>
    </w:div>
    <w:div w:id="321391896">
      <w:bodyDiv w:val="1"/>
      <w:marLeft w:val="0"/>
      <w:marRight w:val="0"/>
      <w:marTop w:val="0"/>
      <w:marBottom w:val="0"/>
      <w:divBdr>
        <w:top w:val="none" w:sz="0" w:space="0" w:color="auto"/>
        <w:left w:val="none" w:sz="0" w:space="0" w:color="auto"/>
        <w:bottom w:val="none" w:sz="0" w:space="0" w:color="auto"/>
        <w:right w:val="none" w:sz="0" w:space="0" w:color="auto"/>
      </w:divBdr>
    </w:div>
    <w:div w:id="321473266">
      <w:bodyDiv w:val="1"/>
      <w:marLeft w:val="0"/>
      <w:marRight w:val="0"/>
      <w:marTop w:val="0"/>
      <w:marBottom w:val="0"/>
      <w:divBdr>
        <w:top w:val="none" w:sz="0" w:space="0" w:color="auto"/>
        <w:left w:val="none" w:sz="0" w:space="0" w:color="auto"/>
        <w:bottom w:val="none" w:sz="0" w:space="0" w:color="auto"/>
        <w:right w:val="none" w:sz="0" w:space="0" w:color="auto"/>
      </w:divBdr>
    </w:div>
    <w:div w:id="321785078">
      <w:bodyDiv w:val="1"/>
      <w:marLeft w:val="0"/>
      <w:marRight w:val="0"/>
      <w:marTop w:val="0"/>
      <w:marBottom w:val="0"/>
      <w:divBdr>
        <w:top w:val="none" w:sz="0" w:space="0" w:color="auto"/>
        <w:left w:val="none" w:sz="0" w:space="0" w:color="auto"/>
        <w:bottom w:val="none" w:sz="0" w:space="0" w:color="auto"/>
        <w:right w:val="none" w:sz="0" w:space="0" w:color="auto"/>
      </w:divBdr>
    </w:div>
    <w:div w:id="321934550">
      <w:bodyDiv w:val="1"/>
      <w:marLeft w:val="0"/>
      <w:marRight w:val="0"/>
      <w:marTop w:val="0"/>
      <w:marBottom w:val="0"/>
      <w:divBdr>
        <w:top w:val="none" w:sz="0" w:space="0" w:color="auto"/>
        <w:left w:val="none" w:sz="0" w:space="0" w:color="auto"/>
        <w:bottom w:val="none" w:sz="0" w:space="0" w:color="auto"/>
        <w:right w:val="none" w:sz="0" w:space="0" w:color="auto"/>
      </w:divBdr>
    </w:div>
    <w:div w:id="322201328">
      <w:bodyDiv w:val="1"/>
      <w:marLeft w:val="0"/>
      <w:marRight w:val="0"/>
      <w:marTop w:val="0"/>
      <w:marBottom w:val="0"/>
      <w:divBdr>
        <w:top w:val="none" w:sz="0" w:space="0" w:color="auto"/>
        <w:left w:val="none" w:sz="0" w:space="0" w:color="auto"/>
        <w:bottom w:val="none" w:sz="0" w:space="0" w:color="auto"/>
        <w:right w:val="none" w:sz="0" w:space="0" w:color="auto"/>
      </w:divBdr>
    </w:div>
    <w:div w:id="322321392">
      <w:bodyDiv w:val="1"/>
      <w:marLeft w:val="0"/>
      <w:marRight w:val="0"/>
      <w:marTop w:val="0"/>
      <w:marBottom w:val="0"/>
      <w:divBdr>
        <w:top w:val="none" w:sz="0" w:space="0" w:color="auto"/>
        <w:left w:val="none" w:sz="0" w:space="0" w:color="auto"/>
        <w:bottom w:val="none" w:sz="0" w:space="0" w:color="auto"/>
        <w:right w:val="none" w:sz="0" w:space="0" w:color="auto"/>
      </w:divBdr>
    </w:div>
    <w:div w:id="323166907">
      <w:bodyDiv w:val="1"/>
      <w:marLeft w:val="0"/>
      <w:marRight w:val="0"/>
      <w:marTop w:val="0"/>
      <w:marBottom w:val="0"/>
      <w:divBdr>
        <w:top w:val="none" w:sz="0" w:space="0" w:color="auto"/>
        <w:left w:val="none" w:sz="0" w:space="0" w:color="auto"/>
        <w:bottom w:val="none" w:sz="0" w:space="0" w:color="auto"/>
        <w:right w:val="none" w:sz="0" w:space="0" w:color="auto"/>
      </w:divBdr>
    </w:div>
    <w:div w:id="323556078">
      <w:bodyDiv w:val="1"/>
      <w:marLeft w:val="0"/>
      <w:marRight w:val="0"/>
      <w:marTop w:val="0"/>
      <w:marBottom w:val="0"/>
      <w:divBdr>
        <w:top w:val="none" w:sz="0" w:space="0" w:color="auto"/>
        <w:left w:val="none" w:sz="0" w:space="0" w:color="auto"/>
        <w:bottom w:val="none" w:sz="0" w:space="0" w:color="auto"/>
        <w:right w:val="none" w:sz="0" w:space="0" w:color="auto"/>
      </w:divBdr>
    </w:div>
    <w:div w:id="323701475">
      <w:bodyDiv w:val="1"/>
      <w:marLeft w:val="0"/>
      <w:marRight w:val="0"/>
      <w:marTop w:val="0"/>
      <w:marBottom w:val="0"/>
      <w:divBdr>
        <w:top w:val="none" w:sz="0" w:space="0" w:color="auto"/>
        <w:left w:val="none" w:sz="0" w:space="0" w:color="auto"/>
        <w:bottom w:val="none" w:sz="0" w:space="0" w:color="auto"/>
        <w:right w:val="none" w:sz="0" w:space="0" w:color="auto"/>
      </w:divBdr>
    </w:div>
    <w:div w:id="323751841">
      <w:bodyDiv w:val="1"/>
      <w:marLeft w:val="0"/>
      <w:marRight w:val="0"/>
      <w:marTop w:val="0"/>
      <w:marBottom w:val="0"/>
      <w:divBdr>
        <w:top w:val="none" w:sz="0" w:space="0" w:color="auto"/>
        <w:left w:val="none" w:sz="0" w:space="0" w:color="auto"/>
        <w:bottom w:val="none" w:sz="0" w:space="0" w:color="auto"/>
        <w:right w:val="none" w:sz="0" w:space="0" w:color="auto"/>
      </w:divBdr>
    </w:div>
    <w:div w:id="323976646">
      <w:bodyDiv w:val="1"/>
      <w:marLeft w:val="0"/>
      <w:marRight w:val="0"/>
      <w:marTop w:val="0"/>
      <w:marBottom w:val="0"/>
      <w:divBdr>
        <w:top w:val="none" w:sz="0" w:space="0" w:color="auto"/>
        <w:left w:val="none" w:sz="0" w:space="0" w:color="auto"/>
        <w:bottom w:val="none" w:sz="0" w:space="0" w:color="auto"/>
        <w:right w:val="none" w:sz="0" w:space="0" w:color="auto"/>
      </w:divBdr>
      <w:divsChild>
        <w:div w:id="519244528">
          <w:marLeft w:val="480"/>
          <w:marRight w:val="0"/>
          <w:marTop w:val="0"/>
          <w:marBottom w:val="0"/>
          <w:divBdr>
            <w:top w:val="none" w:sz="0" w:space="0" w:color="auto"/>
            <w:left w:val="none" w:sz="0" w:space="0" w:color="auto"/>
            <w:bottom w:val="none" w:sz="0" w:space="0" w:color="auto"/>
            <w:right w:val="none" w:sz="0" w:space="0" w:color="auto"/>
          </w:divBdr>
        </w:div>
        <w:div w:id="757561121">
          <w:marLeft w:val="480"/>
          <w:marRight w:val="0"/>
          <w:marTop w:val="0"/>
          <w:marBottom w:val="0"/>
          <w:divBdr>
            <w:top w:val="none" w:sz="0" w:space="0" w:color="auto"/>
            <w:left w:val="none" w:sz="0" w:space="0" w:color="auto"/>
            <w:bottom w:val="none" w:sz="0" w:space="0" w:color="auto"/>
            <w:right w:val="none" w:sz="0" w:space="0" w:color="auto"/>
          </w:divBdr>
        </w:div>
        <w:div w:id="845021980">
          <w:marLeft w:val="480"/>
          <w:marRight w:val="0"/>
          <w:marTop w:val="0"/>
          <w:marBottom w:val="0"/>
          <w:divBdr>
            <w:top w:val="none" w:sz="0" w:space="0" w:color="auto"/>
            <w:left w:val="none" w:sz="0" w:space="0" w:color="auto"/>
            <w:bottom w:val="none" w:sz="0" w:space="0" w:color="auto"/>
            <w:right w:val="none" w:sz="0" w:space="0" w:color="auto"/>
          </w:divBdr>
        </w:div>
        <w:div w:id="1382437227">
          <w:marLeft w:val="480"/>
          <w:marRight w:val="0"/>
          <w:marTop w:val="0"/>
          <w:marBottom w:val="0"/>
          <w:divBdr>
            <w:top w:val="none" w:sz="0" w:space="0" w:color="auto"/>
            <w:left w:val="none" w:sz="0" w:space="0" w:color="auto"/>
            <w:bottom w:val="none" w:sz="0" w:space="0" w:color="auto"/>
            <w:right w:val="none" w:sz="0" w:space="0" w:color="auto"/>
          </w:divBdr>
        </w:div>
        <w:div w:id="1576433860">
          <w:marLeft w:val="480"/>
          <w:marRight w:val="0"/>
          <w:marTop w:val="0"/>
          <w:marBottom w:val="0"/>
          <w:divBdr>
            <w:top w:val="none" w:sz="0" w:space="0" w:color="auto"/>
            <w:left w:val="none" w:sz="0" w:space="0" w:color="auto"/>
            <w:bottom w:val="none" w:sz="0" w:space="0" w:color="auto"/>
            <w:right w:val="none" w:sz="0" w:space="0" w:color="auto"/>
          </w:divBdr>
        </w:div>
      </w:divsChild>
    </w:div>
    <w:div w:id="324557499">
      <w:bodyDiv w:val="1"/>
      <w:marLeft w:val="0"/>
      <w:marRight w:val="0"/>
      <w:marTop w:val="0"/>
      <w:marBottom w:val="0"/>
      <w:divBdr>
        <w:top w:val="none" w:sz="0" w:space="0" w:color="auto"/>
        <w:left w:val="none" w:sz="0" w:space="0" w:color="auto"/>
        <w:bottom w:val="none" w:sz="0" w:space="0" w:color="auto"/>
        <w:right w:val="none" w:sz="0" w:space="0" w:color="auto"/>
      </w:divBdr>
    </w:div>
    <w:div w:id="324669653">
      <w:bodyDiv w:val="1"/>
      <w:marLeft w:val="0"/>
      <w:marRight w:val="0"/>
      <w:marTop w:val="0"/>
      <w:marBottom w:val="0"/>
      <w:divBdr>
        <w:top w:val="none" w:sz="0" w:space="0" w:color="auto"/>
        <w:left w:val="none" w:sz="0" w:space="0" w:color="auto"/>
        <w:bottom w:val="none" w:sz="0" w:space="0" w:color="auto"/>
        <w:right w:val="none" w:sz="0" w:space="0" w:color="auto"/>
      </w:divBdr>
    </w:div>
    <w:div w:id="324671822">
      <w:bodyDiv w:val="1"/>
      <w:marLeft w:val="0"/>
      <w:marRight w:val="0"/>
      <w:marTop w:val="0"/>
      <w:marBottom w:val="0"/>
      <w:divBdr>
        <w:top w:val="none" w:sz="0" w:space="0" w:color="auto"/>
        <w:left w:val="none" w:sz="0" w:space="0" w:color="auto"/>
        <w:bottom w:val="none" w:sz="0" w:space="0" w:color="auto"/>
        <w:right w:val="none" w:sz="0" w:space="0" w:color="auto"/>
      </w:divBdr>
    </w:div>
    <w:div w:id="324865919">
      <w:bodyDiv w:val="1"/>
      <w:marLeft w:val="0"/>
      <w:marRight w:val="0"/>
      <w:marTop w:val="0"/>
      <w:marBottom w:val="0"/>
      <w:divBdr>
        <w:top w:val="none" w:sz="0" w:space="0" w:color="auto"/>
        <w:left w:val="none" w:sz="0" w:space="0" w:color="auto"/>
        <w:bottom w:val="none" w:sz="0" w:space="0" w:color="auto"/>
        <w:right w:val="none" w:sz="0" w:space="0" w:color="auto"/>
      </w:divBdr>
    </w:div>
    <w:div w:id="325599193">
      <w:bodyDiv w:val="1"/>
      <w:marLeft w:val="0"/>
      <w:marRight w:val="0"/>
      <w:marTop w:val="0"/>
      <w:marBottom w:val="0"/>
      <w:divBdr>
        <w:top w:val="none" w:sz="0" w:space="0" w:color="auto"/>
        <w:left w:val="none" w:sz="0" w:space="0" w:color="auto"/>
        <w:bottom w:val="none" w:sz="0" w:space="0" w:color="auto"/>
        <w:right w:val="none" w:sz="0" w:space="0" w:color="auto"/>
      </w:divBdr>
      <w:divsChild>
        <w:div w:id="140931972">
          <w:marLeft w:val="480"/>
          <w:marRight w:val="0"/>
          <w:marTop w:val="0"/>
          <w:marBottom w:val="0"/>
          <w:divBdr>
            <w:top w:val="none" w:sz="0" w:space="0" w:color="auto"/>
            <w:left w:val="none" w:sz="0" w:space="0" w:color="auto"/>
            <w:bottom w:val="none" w:sz="0" w:space="0" w:color="auto"/>
            <w:right w:val="none" w:sz="0" w:space="0" w:color="auto"/>
          </w:divBdr>
        </w:div>
        <w:div w:id="197817720">
          <w:marLeft w:val="480"/>
          <w:marRight w:val="0"/>
          <w:marTop w:val="0"/>
          <w:marBottom w:val="0"/>
          <w:divBdr>
            <w:top w:val="none" w:sz="0" w:space="0" w:color="auto"/>
            <w:left w:val="none" w:sz="0" w:space="0" w:color="auto"/>
            <w:bottom w:val="none" w:sz="0" w:space="0" w:color="auto"/>
            <w:right w:val="none" w:sz="0" w:space="0" w:color="auto"/>
          </w:divBdr>
        </w:div>
        <w:div w:id="215894577">
          <w:marLeft w:val="480"/>
          <w:marRight w:val="0"/>
          <w:marTop w:val="0"/>
          <w:marBottom w:val="0"/>
          <w:divBdr>
            <w:top w:val="none" w:sz="0" w:space="0" w:color="auto"/>
            <w:left w:val="none" w:sz="0" w:space="0" w:color="auto"/>
            <w:bottom w:val="none" w:sz="0" w:space="0" w:color="auto"/>
            <w:right w:val="none" w:sz="0" w:space="0" w:color="auto"/>
          </w:divBdr>
        </w:div>
        <w:div w:id="247930459">
          <w:marLeft w:val="480"/>
          <w:marRight w:val="0"/>
          <w:marTop w:val="0"/>
          <w:marBottom w:val="0"/>
          <w:divBdr>
            <w:top w:val="none" w:sz="0" w:space="0" w:color="auto"/>
            <w:left w:val="none" w:sz="0" w:space="0" w:color="auto"/>
            <w:bottom w:val="none" w:sz="0" w:space="0" w:color="auto"/>
            <w:right w:val="none" w:sz="0" w:space="0" w:color="auto"/>
          </w:divBdr>
        </w:div>
        <w:div w:id="339745644">
          <w:marLeft w:val="480"/>
          <w:marRight w:val="0"/>
          <w:marTop w:val="0"/>
          <w:marBottom w:val="0"/>
          <w:divBdr>
            <w:top w:val="none" w:sz="0" w:space="0" w:color="auto"/>
            <w:left w:val="none" w:sz="0" w:space="0" w:color="auto"/>
            <w:bottom w:val="none" w:sz="0" w:space="0" w:color="auto"/>
            <w:right w:val="none" w:sz="0" w:space="0" w:color="auto"/>
          </w:divBdr>
        </w:div>
        <w:div w:id="344132541">
          <w:marLeft w:val="480"/>
          <w:marRight w:val="0"/>
          <w:marTop w:val="0"/>
          <w:marBottom w:val="0"/>
          <w:divBdr>
            <w:top w:val="none" w:sz="0" w:space="0" w:color="auto"/>
            <w:left w:val="none" w:sz="0" w:space="0" w:color="auto"/>
            <w:bottom w:val="none" w:sz="0" w:space="0" w:color="auto"/>
            <w:right w:val="none" w:sz="0" w:space="0" w:color="auto"/>
          </w:divBdr>
        </w:div>
        <w:div w:id="363025003">
          <w:marLeft w:val="480"/>
          <w:marRight w:val="0"/>
          <w:marTop w:val="0"/>
          <w:marBottom w:val="0"/>
          <w:divBdr>
            <w:top w:val="none" w:sz="0" w:space="0" w:color="auto"/>
            <w:left w:val="none" w:sz="0" w:space="0" w:color="auto"/>
            <w:bottom w:val="none" w:sz="0" w:space="0" w:color="auto"/>
            <w:right w:val="none" w:sz="0" w:space="0" w:color="auto"/>
          </w:divBdr>
        </w:div>
        <w:div w:id="379868708">
          <w:marLeft w:val="480"/>
          <w:marRight w:val="0"/>
          <w:marTop w:val="0"/>
          <w:marBottom w:val="0"/>
          <w:divBdr>
            <w:top w:val="none" w:sz="0" w:space="0" w:color="auto"/>
            <w:left w:val="none" w:sz="0" w:space="0" w:color="auto"/>
            <w:bottom w:val="none" w:sz="0" w:space="0" w:color="auto"/>
            <w:right w:val="none" w:sz="0" w:space="0" w:color="auto"/>
          </w:divBdr>
        </w:div>
        <w:div w:id="463352556">
          <w:marLeft w:val="480"/>
          <w:marRight w:val="0"/>
          <w:marTop w:val="0"/>
          <w:marBottom w:val="0"/>
          <w:divBdr>
            <w:top w:val="none" w:sz="0" w:space="0" w:color="auto"/>
            <w:left w:val="none" w:sz="0" w:space="0" w:color="auto"/>
            <w:bottom w:val="none" w:sz="0" w:space="0" w:color="auto"/>
            <w:right w:val="none" w:sz="0" w:space="0" w:color="auto"/>
          </w:divBdr>
        </w:div>
        <w:div w:id="512454057">
          <w:marLeft w:val="480"/>
          <w:marRight w:val="0"/>
          <w:marTop w:val="0"/>
          <w:marBottom w:val="0"/>
          <w:divBdr>
            <w:top w:val="none" w:sz="0" w:space="0" w:color="auto"/>
            <w:left w:val="none" w:sz="0" w:space="0" w:color="auto"/>
            <w:bottom w:val="none" w:sz="0" w:space="0" w:color="auto"/>
            <w:right w:val="none" w:sz="0" w:space="0" w:color="auto"/>
          </w:divBdr>
        </w:div>
        <w:div w:id="643850148">
          <w:marLeft w:val="480"/>
          <w:marRight w:val="0"/>
          <w:marTop w:val="0"/>
          <w:marBottom w:val="0"/>
          <w:divBdr>
            <w:top w:val="none" w:sz="0" w:space="0" w:color="auto"/>
            <w:left w:val="none" w:sz="0" w:space="0" w:color="auto"/>
            <w:bottom w:val="none" w:sz="0" w:space="0" w:color="auto"/>
            <w:right w:val="none" w:sz="0" w:space="0" w:color="auto"/>
          </w:divBdr>
        </w:div>
        <w:div w:id="656306939">
          <w:marLeft w:val="480"/>
          <w:marRight w:val="0"/>
          <w:marTop w:val="0"/>
          <w:marBottom w:val="0"/>
          <w:divBdr>
            <w:top w:val="none" w:sz="0" w:space="0" w:color="auto"/>
            <w:left w:val="none" w:sz="0" w:space="0" w:color="auto"/>
            <w:bottom w:val="none" w:sz="0" w:space="0" w:color="auto"/>
            <w:right w:val="none" w:sz="0" w:space="0" w:color="auto"/>
          </w:divBdr>
        </w:div>
        <w:div w:id="714155394">
          <w:marLeft w:val="480"/>
          <w:marRight w:val="0"/>
          <w:marTop w:val="0"/>
          <w:marBottom w:val="0"/>
          <w:divBdr>
            <w:top w:val="none" w:sz="0" w:space="0" w:color="auto"/>
            <w:left w:val="none" w:sz="0" w:space="0" w:color="auto"/>
            <w:bottom w:val="none" w:sz="0" w:space="0" w:color="auto"/>
            <w:right w:val="none" w:sz="0" w:space="0" w:color="auto"/>
          </w:divBdr>
        </w:div>
        <w:div w:id="753209044">
          <w:marLeft w:val="480"/>
          <w:marRight w:val="0"/>
          <w:marTop w:val="0"/>
          <w:marBottom w:val="0"/>
          <w:divBdr>
            <w:top w:val="none" w:sz="0" w:space="0" w:color="auto"/>
            <w:left w:val="none" w:sz="0" w:space="0" w:color="auto"/>
            <w:bottom w:val="none" w:sz="0" w:space="0" w:color="auto"/>
            <w:right w:val="none" w:sz="0" w:space="0" w:color="auto"/>
          </w:divBdr>
        </w:div>
        <w:div w:id="774327435">
          <w:marLeft w:val="480"/>
          <w:marRight w:val="0"/>
          <w:marTop w:val="0"/>
          <w:marBottom w:val="0"/>
          <w:divBdr>
            <w:top w:val="none" w:sz="0" w:space="0" w:color="auto"/>
            <w:left w:val="none" w:sz="0" w:space="0" w:color="auto"/>
            <w:bottom w:val="none" w:sz="0" w:space="0" w:color="auto"/>
            <w:right w:val="none" w:sz="0" w:space="0" w:color="auto"/>
          </w:divBdr>
        </w:div>
        <w:div w:id="868496099">
          <w:marLeft w:val="480"/>
          <w:marRight w:val="0"/>
          <w:marTop w:val="0"/>
          <w:marBottom w:val="0"/>
          <w:divBdr>
            <w:top w:val="none" w:sz="0" w:space="0" w:color="auto"/>
            <w:left w:val="none" w:sz="0" w:space="0" w:color="auto"/>
            <w:bottom w:val="none" w:sz="0" w:space="0" w:color="auto"/>
            <w:right w:val="none" w:sz="0" w:space="0" w:color="auto"/>
          </w:divBdr>
        </w:div>
        <w:div w:id="868563592">
          <w:marLeft w:val="480"/>
          <w:marRight w:val="0"/>
          <w:marTop w:val="0"/>
          <w:marBottom w:val="0"/>
          <w:divBdr>
            <w:top w:val="none" w:sz="0" w:space="0" w:color="auto"/>
            <w:left w:val="none" w:sz="0" w:space="0" w:color="auto"/>
            <w:bottom w:val="none" w:sz="0" w:space="0" w:color="auto"/>
            <w:right w:val="none" w:sz="0" w:space="0" w:color="auto"/>
          </w:divBdr>
        </w:div>
        <w:div w:id="951665693">
          <w:marLeft w:val="480"/>
          <w:marRight w:val="0"/>
          <w:marTop w:val="0"/>
          <w:marBottom w:val="0"/>
          <w:divBdr>
            <w:top w:val="none" w:sz="0" w:space="0" w:color="auto"/>
            <w:left w:val="none" w:sz="0" w:space="0" w:color="auto"/>
            <w:bottom w:val="none" w:sz="0" w:space="0" w:color="auto"/>
            <w:right w:val="none" w:sz="0" w:space="0" w:color="auto"/>
          </w:divBdr>
        </w:div>
        <w:div w:id="990911425">
          <w:marLeft w:val="480"/>
          <w:marRight w:val="0"/>
          <w:marTop w:val="0"/>
          <w:marBottom w:val="0"/>
          <w:divBdr>
            <w:top w:val="none" w:sz="0" w:space="0" w:color="auto"/>
            <w:left w:val="none" w:sz="0" w:space="0" w:color="auto"/>
            <w:bottom w:val="none" w:sz="0" w:space="0" w:color="auto"/>
            <w:right w:val="none" w:sz="0" w:space="0" w:color="auto"/>
          </w:divBdr>
        </w:div>
        <w:div w:id="1043595503">
          <w:marLeft w:val="480"/>
          <w:marRight w:val="0"/>
          <w:marTop w:val="0"/>
          <w:marBottom w:val="0"/>
          <w:divBdr>
            <w:top w:val="none" w:sz="0" w:space="0" w:color="auto"/>
            <w:left w:val="none" w:sz="0" w:space="0" w:color="auto"/>
            <w:bottom w:val="none" w:sz="0" w:space="0" w:color="auto"/>
            <w:right w:val="none" w:sz="0" w:space="0" w:color="auto"/>
          </w:divBdr>
        </w:div>
        <w:div w:id="1246383481">
          <w:marLeft w:val="480"/>
          <w:marRight w:val="0"/>
          <w:marTop w:val="0"/>
          <w:marBottom w:val="0"/>
          <w:divBdr>
            <w:top w:val="none" w:sz="0" w:space="0" w:color="auto"/>
            <w:left w:val="none" w:sz="0" w:space="0" w:color="auto"/>
            <w:bottom w:val="none" w:sz="0" w:space="0" w:color="auto"/>
            <w:right w:val="none" w:sz="0" w:space="0" w:color="auto"/>
          </w:divBdr>
        </w:div>
        <w:div w:id="1297416943">
          <w:marLeft w:val="480"/>
          <w:marRight w:val="0"/>
          <w:marTop w:val="0"/>
          <w:marBottom w:val="0"/>
          <w:divBdr>
            <w:top w:val="none" w:sz="0" w:space="0" w:color="auto"/>
            <w:left w:val="none" w:sz="0" w:space="0" w:color="auto"/>
            <w:bottom w:val="none" w:sz="0" w:space="0" w:color="auto"/>
            <w:right w:val="none" w:sz="0" w:space="0" w:color="auto"/>
          </w:divBdr>
        </w:div>
        <w:div w:id="1333070730">
          <w:marLeft w:val="480"/>
          <w:marRight w:val="0"/>
          <w:marTop w:val="0"/>
          <w:marBottom w:val="0"/>
          <w:divBdr>
            <w:top w:val="none" w:sz="0" w:space="0" w:color="auto"/>
            <w:left w:val="none" w:sz="0" w:space="0" w:color="auto"/>
            <w:bottom w:val="none" w:sz="0" w:space="0" w:color="auto"/>
            <w:right w:val="none" w:sz="0" w:space="0" w:color="auto"/>
          </w:divBdr>
        </w:div>
        <w:div w:id="1335304208">
          <w:marLeft w:val="480"/>
          <w:marRight w:val="0"/>
          <w:marTop w:val="0"/>
          <w:marBottom w:val="0"/>
          <w:divBdr>
            <w:top w:val="none" w:sz="0" w:space="0" w:color="auto"/>
            <w:left w:val="none" w:sz="0" w:space="0" w:color="auto"/>
            <w:bottom w:val="none" w:sz="0" w:space="0" w:color="auto"/>
            <w:right w:val="none" w:sz="0" w:space="0" w:color="auto"/>
          </w:divBdr>
        </w:div>
        <w:div w:id="1413350127">
          <w:marLeft w:val="480"/>
          <w:marRight w:val="0"/>
          <w:marTop w:val="0"/>
          <w:marBottom w:val="0"/>
          <w:divBdr>
            <w:top w:val="none" w:sz="0" w:space="0" w:color="auto"/>
            <w:left w:val="none" w:sz="0" w:space="0" w:color="auto"/>
            <w:bottom w:val="none" w:sz="0" w:space="0" w:color="auto"/>
            <w:right w:val="none" w:sz="0" w:space="0" w:color="auto"/>
          </w:divBdr>
        </w:div>
        <w:div w:id="1551846310">
          <w:marLeft w:val="480"/>
          <w:marRight w:val="0"/>
          <w:marTop w:val="0"/>
          <w:marBottom w:val="0"/>
          <w:divBdr>
            <w:top w:val="none" w:sz="0" w:space="0" w:color="auto"/>
            <w:left w:val="none" w:sz="0" w:space="0" w:color="auto"/>
            <w:bottom w:val="none" w:sz="0" w:space="0" w:color="auto"/>
            <w:right w:val="none" w:sz="0" w:space="0" w:color="auto"/>
          </w:divBdr>
        </w:div>
        <w:div w:id="1679040465">
          <w:marLeft w:val="480"/>
          <w:marRight w:val="0"/>
          <w:marTop w:val="0"/>
          <w:marBottom w:val="0"/>
          <w:divBdr>
            <w:top w:val="none" w:sz="0" w:space="0" w:color="auto"/>
            <w:left w:val="none" w:sz="0" w:space="0" w:color="auto"/>
            <w:bottom w:val="none" w:sz="0" w:space="0" w:color="auto"/>
            <w:right w:val="none" w:sz="0" w:space="0" w:color="auto"/>
          </w:divBdr>
        </w:div>
        <w:div w:id="1831827383">
          <w:marLeft w:val="480"/>
          <w:marRight w:val="0"/>
          <w:marTop w:val="0"/>
          <w:marBottom w:val="0"/>
          <w:divBdr>
            <w:top w:val="none" w:sz="0" w:space="0" w:color="auto"/>
            <w:left w:val="none" w:sz="0" w:space="0" w:color="auto"/>
            <w:bottom w:val="none" w:sz="0" w:space="0" w:color="auto"/>
            <w:right w:val="none" w:sz="0" w:space="0" w:color="auto"/>
          </w:divBdr>
        </w:div>
        <w:div w:id="2022538930">
          <w:marLeft w:val="480"/>
          <w:marRight w:val="0"/>
          <w:marTop w:val="0"/>
          <w:marBottom w:val="0"/>
          <w:divBdr>
            <w:top w:val="none" w:sz="0" w:space="0" w:color="auto"/>
            <w:left w:val="none" w:sz="0" w:space="0" w:color="auto"/>
            <w:bottom w:val="none" w:sz="0" w:space="0" w:color="auto"/>
            <w:right w:val="none" w:sz="0" w:space="0" w:color="auto"/>
          </w:divBdr>
        </w:div>
        <w:div w:id="2044936533">
          <w:marLeft w:val="480"/>
          <w:marRight w:val="0"/>
          <w:marTop w:val="0"/>
          <w:marBottom w:val="0"/>
          <w:divBdr>
            <w:top w:val="none" w:sz="0" w:space="0" w:color="auto"/>
            <w:left w:val="none" w:sz="0" w:space="0" w:color="auto"/>
            <w:bottom w:val="none" w:sz="0" w:space="0" w:color="auto"/>
            <w:right w:val="none" w:sz="0" w:space="0" w:color="auto"/>
          </w:divBdr>
        </w:div>
        <w:div w:id="2092658854">
          <w:marLeft w:val="480"/>
          <w:marRight w:val="0"/>
          <w:marTop w:val="0"/>
          <w:marBottom w:val="0"/>
          <w:divBdr>
            <w:top w:val="none" w:sz="0" w:space="0" w:color="auto"/>
            <w:left w:val="none" w:sz="0" w:space="0" w:color="auto"/>
            <w:bottom w:val="none" w:sz="0" w:space="0" w:color="auto"/>
            <w:right w:val="none" w:sz="0" w:space="0" w:color="auto"/>
          </w:divBdr>
        </w:div>
        <w:div w:id="2129280589">
          <w:marLeft w:val="480"/>
          <w:marRight w:val="0"/>
          <w:marTop w:val="0"/>
          <w:marBottom w:val="0"/>
          <w:divBdr>
            <w:top w:val="none" w:sz="0" w:space="0" w:color="auto"/>
            <w:left w:val="none" w:sz="0" w:space="0" w:color="auto"/>
            <w:bottom w:val="none" w:sz="0" w:space="0" w:color="auto"/>
            <w:right w:val="none" w:sz="0" w:space="0" w:color="auto"/>
          </w:divBdr>
        </w:div>
      </w:divsChild>
    </w:div>
    <w:div w:id="325785257">
      <w:bodyDiv w:val="1"/>
      <w:marLeft w:val="0"/>
      <w:marRight w:val="0"/>
      <w:marTop w:val="0"/>
      <w:marBottom w:val="0"/>
      <w:divBdr>
        <w:top w:val="none" w:sz="0" w:space="0" w:color="auto"/>
        <w:left w:val="none" w:sz="0" w:space="0" w:color="auto"/>
        <w:bottom w:val="none" w:sz="0" w:space="0" w:color="auto"/>
        <w:right w:val="none" w:sz="0" w:space="0" w:color="auto"/>
      </w:divBdr>
    </w:div>
    <w:div w:id="326057898">
      <w:bodyDiv w:val="1"/>
      <w:marLeft w:val="0"/>
      <w:marRight w:val="0"/>
      <w:marTop w:val="0"/>
      <w:marBottom w:val="0"/>
      <w:divBdr>
        <w:top w:val="none" w:sz="0" w:space="0" w:color="auto"/>
        <w:left w:val="none" w:sz="0" w:space="0" w:color="auto"/>
        <w:bottom w:val="none" w:sz="0" w:space="0" w:color="auto"/>
        <w:right w:val="none" w:sz="0" w:space="0" w:color="auto"/>
      </w:divBdr>
    </w:div>
    <w:div w:id="326059078">
      <w:bodyDiv w:val="1"/>
      <w:marLeft w:val="0"/>
      <w:marRight w:val="0"/>
      <w:marTop w:val="0"/>
      <w:marBottom w:val="0"/>
      <w:divBdr>
        <w:top w:val="none" w:sz="0" w:space="0" w:color="auto"/>
        <w:left w:val="none" w:sz="0" w:space="0" w:color="auto"/>
        <w:bottom w:val="none" w:sz="0" w:space="0" w:color="auto"/>
        <w:right w:val="none" w:sz="0" w:space="0" w:color="auto"/>
      </w:divBdr>
    </w:div>
    <w:div w:id="326908253">
      <w:bodyDiv w:val="1"/>
      <w:marLeft w:val="0"/>
      <w:marRight w:val="0"/>
      <w:marTop w:val="0"/>
      <w:marBottom w:val="0"/>
      <w:divBdr>
        <w:top w:val="none" w:sz="0" w:space="0" w:color="auto"/>
        <w:left w:val="none" w:sz="0" w:space="0" w:color="auto"/>
        <w:bottom w:val="none" w:sz="0" w:space="0" w:color="auto"/>
        <w:right w:val="none" w:sz="0" w:space="0" w:color="auto"/>
      </w:divBdr>
    </w:div>
    <w:div w:id="327055884">
      <w:bodyDiv w:val="1"/>
      <w:marLeft w:val="0"/>
      <w:marRight w:val="0"/>
      <w:marTop w:val="0"/>
      <w:marBottom w:val="0"/>
      <w:divBdr>
        <w:top w:val="none" w:sz="0" w:space="0" w:color="auto"/>
        <w:left w:val="none" w:sz="0" w:space="0" w:color="auto"/>
        <w:bottom w:val="none" w:sz="0" w:space="0" w:color="auto"/>
        <w:right w:val="none" w:sz="0" w:space="0" w:color="auto"/>
      </w:divBdr>
    </w:div>
    <w:div w:id="327101810">
      <w:bodyDiv w:val="1"/>
      <w:marLeft w:val="0"/>
      <w:marRight w:val="0"/>
      <w:marTop w:val="0"/>
      <w:marBottom w:val="0"/>
      <w:divBdr>
        <w:top w:val="none" w:sz="0" w:space="0" w:color="auto"/>
        <w:left w:val="none" w:sz="0" w:space="0" w:color="auto"/>
        <w:bottom w:val="none" w:sz="0" w:space="0" w:color="auto"/>
        <w:right w:val="none" w:sz="0" w:space="0" w:color="auto"/>
      </w:divBdr>
    </w:div>
    <w:div w:id="327172679">
      <w:bodyDiv w:val="1"/>
      <w:marLeft w:val="0"/>
      <w:marRight w:val="0"/>
      <w:marTop w:val="0"/>
      <w:marBottom w:val="0"/>
      <w:divBdr>
        <w:top w:val="none" w:sz="0" w:space="0" w:color="auto"/>
        <w:left w:val="none" w:sz="0" w:space="0" w:color="auto"/>
        <w:bottom w:val="none" w:sz="0" w:space="0" w:color="auto"/>
        <w:right w:val="none" w:sz="0" w:space="0" w:color="auto"/>
      </w:divBdr>
    </w:div>
    <w:div w:id="327639390">
      <w:bodyDiv w:val="1"/>
      <w:marLeft w:val="0"/>
      <w:marRight w:val="0"/>
      <w:marTop w:val="0"/>
      <w:marBottom w:val="0"/>
      <w:divBdr>
        <w:top w:val="none" w:sz="0" w:space="0" w:color="auto"/>
        <w:left w:val="none" w:sz="0" w:space="0" w:color="auto"/>
        <w:bottom w:val="none" w:sz="0" w:space="0" w:color="auto"/>
        <w:right w:val="none" w:sz="0" w:space="0" w:color="auto"/>
      </w:divBdr>
    </w:div>
    <w:div w:id="327683539">
      <w:bodyDiv w:val="1"/>
      <w:marLeft w:val="0"/>
      <w:marRight w:val="0"/>
      <w:marTop w:val="0"/>
      <w:marBottom w:val="0"/>
      <w:divBdr>
        <w:top w:val="none" w:sz="0" w:space="0" w:color="auto"/>
        <w:left w:val="none" w:sz="0" w:space="0" w:color="auto"/>
        <w:bottom w:val="none" w:sz="0" w:space="0" w:color="auto"/>
        <w:right w:val="none" w:sz="0" w:space="0" w:color="auto"/>
      </w:divBdr>
    </w:div>
    <w:div w:id="328098681">
      <w:bodyDiv w:val="1"/>
      <w:marLeft w:val="0"/>
      <w:marRight w:val="0"/>
      <w:marTop w:val="0"/>
      <w:marBottom w:val="0"/>
      <w:divBdr>
        <w:top w:val="none" w:sz="0" w:space="0" w:color="auto"/>
        <w:left w:val="none" w:sz="0" w:space="0" w:color="auto"/>
        <w:bottom w:val="none" w:sz="0" w:space="0" w:color="auto"/>
        <w:right w:val="none" w:sz="0" w:space="0" w:color="auto"/>
      </w:divBdr>
    </w:div>
    <w:div w:id="328219724">
      <w:bodyDiv w:val="1"/>
      <w:marLeft w:val="0"/>
      <w:marRight w:val="0"/>
      <w:marTop w:val="0"/>
      <w:marBottom w:val="0"/>
      <w:divBdr>
        <w:top w:val="none" w:sz="0" w:space="0" w:color="auto"/>
        <w:left w:val="none" w:sz="0" w:space="0" w:color="auto"/>
        <w:bottom w:val="none" w:sz="0" w:space="0" w:color="auto"/>
        <w:right w:val="none" w:sz="0" w:space="0" w:color="auto"/>
      </w:divBdr>
    </w:div>
    <w:div w:id="328293826">
      <w:bodyDiv w:val="1"/>
      <w:marLeft w:val="0"/>
      <w:marRight w:val="0"/>
      <w:marTop w:val="0"/>
      <w:marBottom w:val="0"/>
      <w:divBdr>
        <w:top w:val="none" w:sz="0" w:space="0" w:color="auto"/>
        <w:left w:val="none" w:sz="0" w:space="0" w:color="auto"/>
        <w:bottom w:val="none" w:sz="0" w:space="0" w:color="auto"/>
        <w:right w:val="none" w:sz="0" w:space="0" w:color="auto"/>
      </w:divBdr>
    </w:div>
    <w:div w:id="328484369">
      <w:bodyDiv w:val="1"/>
      <w:marLeft w:val="0"/>
      <w:marRight w:val="0"/>
      <w:marTop w:val="0"/>
      <w:marBottom w:val="0"/>
      <w:divBdr>
        <w:top w:val="none" w:sz="0" w:space="0" w:color="auto"/>
        <w:left w:val="none" w:sz="0" w:space="0" w:color="auto"/>
        <w:bottom w:val="none" w:sz="0" w:space="0" w:color="auto"/>
        <w:right w:val="none" w:sz="0" w:space="0" w:color="auto"/>
      </w:divBdr>
    </w:div>
    <w:div w:id="329260025">
      <w:bodyDiv w:val="1"/>
      <w:marLeft w:val="0"/>
      <w:marRight w:val="0"/>
      <w:marTop w:val="0"/>
      <w:marBottom w:val="0"/>
      <w:divBdr>
        <w:top w:val="none" w:sz="0" w:space="0" w:color="auto"/>
        <w:left w:val="none" w:sz="0" w:space="0" w:color="auto"/>
        <w:bottom w:val="none" w:sz="0" w:space="0" w:color="auto"/>
        <w:right w:val="none" w:sz="0" w:space="0" w:color="auto"/>
      </w:divBdr>
    </w:div>
    <w:div w:id="329455995">
      <w:bodyDiv w:val="1"/>
      <w:marLeft w:val="0"/>
      <w:marRight w:val="0"/>
      <w:marTop w:val="0"/>
      <w:marBottom w:val="0"/>
      <w:divBdr>
        <w:top w:val="none" w:sz="0" w:space="0" w:color="auto"/>
        <w:left w:val="none" w:sz="0" w:space="0" w:color="auto"/>
        <w:bottom w:val="none" w:sz="0" w:space="0" w:color="auto"/>
        <w:right w:val="none" w:sz="0" w:space="0" w:color="auto"/>
      </w:divBdr>
      <w:divsChild>
        <w:div w:id="149374932">
          <w:marLeft w:val="480"/>
          <w:marRight w:val="0"/>
          <w:marTop w:val="0"/>
          <w:marBottom w:val="0"/>
          <w:divBdr>
            <w:top w:val="none" w:sz="0" w:space="0" w:color="auto"/>
            <w:left w:val="none" w:sz="0" w:space="0" w:color="auto"/>
            <w:bottom w:val="none" w:sz="0" w:space="0" w:color="auto"/>
            <w:right w:val="none" w:sz="0" w:space="0" w:color="auto"/>
          </w:divBdr>
        </w:div>
        <w:div w:id="761535927">
          <w:marLeft w:val="480"/>
          <w:marRight w:val="0"/>
          <w:marTop w:val="0"/>
          <w:marBottom w:val="0"/>
          <w:divBdr>
            <w:top w:val="none" w:sz="0" w:space="0" w:color="auto"/>
            <w:left w:val="none" w:sz="0" w:space="0" w:color="auto"/>
            <w:bottom w:val="none" w:sz="0" w:space="0" w:color="auto"/>
            <w:right w:val="none" w:sz="0" w:space="0" w:color="auto"/>
          </w:divBdr>
        </w:div>
        <w:div w:id="23789964">
          <w:marLeft w:val="480"/>
          <w:marRight w:val="0"/>
          <w:marTop w:val="0"/>
          <w:marBottom w:val="0"/>
          <w:divBdr>
            <w:top w:val="none" w:sz="0" w:space="0" w:color="auto"/>
            <w:left w:val="none" w:sz="0" w:space="0" w:color="auto"/>
            <w:bottom w:val="none" w:sz="0" w:space="0" w:color="auto"/>
            <w:right w:val="none" w:sz="0" w:space="0" w:color="auto"/>
          </w:divBdr>
        </w:div>
        <w:div w:id="1419865401">
          <w:marLeft w:val="480"/>
          <w:marRight w:val="0"/>
          <w:marTop w:val="0"/>
          <w:marBottom w:val="0"/>
          <w:divBdr>
            <w:top w:val="none" w:sz="0" w:space="0" w:color="auto"/>
            <w:left w:val="none" w:sz="0" w:space="0" w:color="auto"/>
            <w:bottom w:val="none" w:sz="0" w:space="0" w:color="auto"/>
            <w:right w:val="none" w:sz="0" w:space="0" w:color="auto"/>
          </w:divBdr>
        </w:div>
        <w:div w:id="1064529939">
          <w:marLeft w:val="480"/>
          <w:marRight w:val="0"/>
          <w:marTop w:val="0"/>
          <w:marBottom w:val="0"/>
          <w:divBdr>
            <w:top w:val="none" w:sz="0" w:space="0" w:color="auto"/>
            <w:left w:val="none" w:sz="0" w:space="0" w:color="auto"/>
            <w:bottom w:val="none" w:sz="0" w:space="0" w:color="auto"/>
            <w:right w:val="none" w:sz="0" w:space="0" w:color="auto"/>
          </w:divBdr>
        </w:div>
        <w:div w:id="1115833273">
          <w:marLeft w:val="480"/>
          <w:marRight w:val="0"/>
          <w:marTop w:val="0"/>
          <w:marBottom w:val="0"/>
          <w:divBdr>
            <w:top w:val="none" w:sz="0" w:space="0" w:color="auto"/>
            <w:left w:val="none" w:sz="0" w:space="0" w:color="auto"/>
            <w:bottom w:val="none" w:sz="0" w:space="0" w:color="auto"/>
            <w:right w:val="none" w:sz="0" w:space="0" w:color="auto"/>
          </w:divBdr>
        </w:div>
        <w:div w:id="847057134">
          <w:marLeft w:val="480"/>
          <w:marRight w:val="0"/>
          <w:marTop w:val="0"/>
          <w:marBottom w:val="0"/>
          <w:divBdr>
            <w:top w:val="none" w:sz="0" w:space="0" w:color="auto"/>
            <w:left w:val="none" w:sz="0" w:space="0" w:color="auto"/>
            <w:bottom w:val="none" w:sz="0" w:space="0" w:color="auto"/>
            <w:right w:val="none" w:sz="0" w:space="0" w:color="auto"/>
          </w:divBdr>
        </w:div>
        <w:div w:id="1980379533">
          <w:marLeft w:val="480"/>
          <w:marRight w:val="0"/>
          <w:marTop w:val="0"/>
          <w:marBottom w:val="0"/>
          <w:divBdr>
            <w:top w:val="none" w:sz="0" w:space="0" w:color="auto"/>
            <w:left w:val="none" w:sz="0" w:space="0" w:color="auto"/>
            <w:bottom w:val="none" w:sz="0" w:space="0" w:color="auto"/>
            <w:right w:val="none" w:sz="0" w:space="0" w:color="auto"/>
          </w:divBdr>
        </w:div>
        <w:div w:id="331615104">
          <w:marLeft w:val="480"/>
          <w:marRight w:val="0"/>
          <w:marTop w:val="0"/>
          <w:marBottom w:val="0"/>
          <w:divBdr>
            <w:top w:val="none" w:sz="0" w:space="0" w:color="auto"/>
            <w:left w:val="none" w:sz="0" w:space="0" w:color="auto"/>
            <w:bottom w:val="none" w:sz="0" w:space="0" w:color="auto"/>
            <w:right w:val="none" w:sz="0" w:space="0" w:color="auto"/>
          </w:divBdr>
        </w:div>
        <w:div w:id="695154047">
          <w:marLeft w:val="480"/>
          <w:marRight w:val="0"/>
          <w:marTop w:val="0"/>
          <w:marBottom w:val="0"/>
          <w:divBdr>
            <w:top w:val="none" w:sz="0" w:space="0" w:color="auto"/>
            <w:left w:val="none" w:sz="0" w:space="0" w:color="auto"/>
            <w:bottom w:val="none" w:sz="0" w:space="0" w:color="auto"/>
            <w:right w:val="none" w:sz="0" w:space="0" w:color="auto"/>
          </w:divBdr>
        </w:div>
        <w:div w:id="1861816747">
          <w:marLeft w:val="480"/>
          <w:marRight w:val="0"/>
          <w:marTop w:val="0"/>
          <w:marBottom w:val="0"/>
          <w:divBdr>
            <w:top w:val="none" w:sz="0" w:space="0" w:color="auto"/>
            <w:left w:val="none" w:sz="0" w:space="0" w:color="auto"/>
            <w:bottom w:val="none" w:sz="0" w:space="0" w:color="auto"/>
            <w:right w:val="none" w:sz="0" w:space="0" w:color="auto"/>
          </w:divBdr>
        </w:div>
        <w:div w:id="1730303875">
          <w:marLeft w:val="480"/>
          <w:marRight w:val="0"/>
          <w:marTop w:val="0"/>
          <w:marBottom w:val="0"/>
          <w:divBdr>
            <w:top w:val="none" w:sz="0" w:space="0" w:color="auto"/>
            <w:left w:val="none" w:sz="0" w:space="0" w:color="auto"/>
            <w:bottom w:val="none" w:sz="0" w:space="0" w:color="auto"/>
            <w:right w:val="none" w:sz="0" w:space="0" w:color="auto"/>
          </w:divBdr>
        </w:div>
        <w:div w:id="1893885090">
          <w:marLeft w:val="480"/>
          <w:marRight w:val="0"/>
          <w:marTop w:val="0"/>
          <w:marBottom w:val="0"/>
          <w:divBdr>
            <w:top w:val="none" w:sz="0" w:space="0" w:color="auto"/>
            <w:left w:val="none" w:sz="0" w:space="0" w:color="auto"/>
            <w:bottom w:val="none" w:sz="0" w:space="0" w:color="auto"/>
            <w:right w:val="none" w:sz="0" w:space="0" w:color="auto"/>
          </w:divBdr>
        </w:div>
        <w:div w:id="778840637">
          <w:marLeft w:val="480"/>
          <w:marRight w:val="0"/>
          <w:marTop w:val="0"/>
          <w:marBottom w:val="0"/>
          <w:divBdr>
            <w:top w:val="none" w:sz="0" w:space="0" w:color="auto"/>
            <w:left w:val="none" w:sz="0" w:space="0" w:color="auto"/>
            <w:bottom w:val="none" w:sz="0" w:space="0" w:color="auto"/>
            <w:right w:val="none" w:sz="0" w:space="0" w:color="auto"/>
          </w:divBdr>
        </w:div>
        <w:div w:id="24445435">
          <w:marLeft w:val="480"/>
          <w:marRight w:val="0"/>
          <w:marTop w:val="0"/>
          <w:marBottom w:val="0"/>
          <w:divBdr>
            <w:top w:val="none" w:sz="0" w:space="0" w:color="auto"/>
            <w:left w:val="none" w:sz="0" w:space="0" w:color="auto"/>
            <w:bottom w:val="none" w:sz="0" w:space="0" w:color="auto"/>
            <w:right w:val="none" w:sz="0" w:space="0" w:color="auto"/>
          </w:divBdr>
        </w:div>
        <w:div w:id="73748170">
          <w:marLeft w:val="480"/>
          <w:marRight w:val="0"/>
          <w:marTop w:val="0"/>
          <w:marBottom w:val="0"/>
          <w:divBdr>
            <w:top w:val="none" w:sz="0" w:space="0" w:color="auto"/>
            <w:left w:val="none" w:sz="0" w:space="0" w:color="auto"/>
            <w:bottom w:val="none" w:sz="0" w:space="0" w:color="auto"/>
            <w:right w:val="none" w:sz="0" w:space="0" w:color="auto"/>
          </w:divBdr>
        </w:div>
        <w:div w:id="666597114">
          <w:marLeft w:val="480"/>
          <w:marRight w:val="0"/>
          <w:marTop w:val="0"/>
          <w:marBottom w:val="0"/>
          <w:divBdr>
            <w:top w:val="none" w:sz="0" w:space="0" w:color="auto"/>
            <w:left w:val="none" w:sz="0" w:space="0" w:color="auto"/>
            <w:bottom w:val="none" w:sz="0" w:space="0" w:color="auto"/>
            <w:right w:val="none" w:sz="0" w:space="0" w:color="auto"/>
          </w:divBdr>
        </w:div>
        <w:div w:id="2116093081">
          <w:marLeft w:val="480"/>
          <w:marRight w:val="0"/>
          <w:marTop w:val="0"/>
          <w:marBottom w:val="0"/>
          <w:divBdr>
            <w:top w:val="none" w:sz="0" w:space="0" w:color="auto"/>
            <w:left w:val="none" w:sz="0" w:space="0" w:color="auto"/>
            <w:bottom w:val="none" w:sz="0" w:space="0" w:color="auto"/>
            <w:right w:val="none" w:sz="0" w:space="0" w:color="auto"/>
          </w:divBdr>
        </w:div>
        <w:div w:id="1608659949">
          <w:marLeft w:val="480"/>
          <w:marRight w:val="0"/>
          <w:marTop w:val="0"/>
          <w:marBottom w:val="0"/>
          <w:divBdr>
            <w:top w:val="none" w:sz="0" w:space="0" w:color="auto"/>
            <w:left w:val="none" w:sz="0" w:space="0" w:color="auto"/>
            <w:bottom w:val="none" w:sz="0" w:space="0" w:color="auto"/>
            <w:right w:val="none" w:sz="0" w:space="0" w:color="auto"/>
          </w:divBdr>
        </w:div>
        <w:div w:id="755249333">
          <w:marLeft w:val="480"/>
          <w:marRight w:val="0"/>
          <w:marTop w:val="0"/>
          <w:marBottom w:val="0"/>
          <w:divBdr>
            <w:top w:val="none" w:sz="0" w:space="0" w:color="auto"/>
            <w:left w:val="none" w:sz="0" w:space="0" w:color="auto"/>
            <w:bottom w:val="none" w:sz="0" w:space="0" w:color="auto"/>
            <w:right w:val="none" w:sz="0" w:space="0" w:color="auto"/>
          </w:divBdr>
        </w:div>
        <w:div w:id="865675630">
          <w:marLeft w:val="480"/>
          <w:marRight w:val="0"/>
          <w:marTop w:val="0"/>
          <w:marBottom w:val="0"/>
          <w:divBdr>
            <w:top w:val="none" w:sz="0" w:space="0" w:color="auto"/>
            <w:left w:val="none" w:sz="0" w:space="0" w:color="auto"/>
            <w:bottom w:val="none" w:sz="0" w:space="0" w:color="auto"/>
            <w:right w:val="none" w:sz="0" w:space="0" w:color="auto"/>
          </w:divBdr>
        </w:div>
        <w:div w:id="1750300095">
          <w:marLeft w:val="480"/>
          <w:marRight w:val="0"/>
          <w:marTop w:val="0"/>
          <w:marBottom w:val="0"/>
          <w:divBdr>
            <w:top w:val="none" w:sz="0" w:space="0" w:color="auto"/>
            <w:left w:val="none" w:sz="0" w:space="0" w:color="auto"/>
            <w:bottom w:val="none" w:sz="0" w:space="0" w:color="auto"/>
            <w:right w:val="none" w:sz="0" w:space="0" w:color="auto"/>
          </w:divBdr>
        </w:div>
        <w:div w:id="1045524451">
          <w:marLeft w:val="480"/>
          <w:marRight w:val="0"/>
          <w:marTop w:val="0"/>
          <w:marBottom w:val="0"/>
          <w:divBdr>
            <w:top w:val="none" w:sz="0" w:space="0" w:color="auto"/>
            <w:left w:val="none" w:sz="0" w:space="0" w:color="auto"/>
            <w:bottom w:val="none" w:sz="0" w:space="0" w:color="auto"/>
            <w:right w:val="none" w:sz="0" w:space="0" w:color="auto"/>
          </w:divBdr>
        </w:div>
        <w:div w:id="9579">
          <w:marLeft w:val="480"/>
          <w:marRight w:val="0"/>
          <w:marTop w:val="0"/>
          <w:marBottom w:val="0"/>
          <w:divBdr>
            <w:top w:val="none" w:sz="0" w:space="0" w:color="auto"/>
            <w:left w:val="none" w:sz="0" w:space="0" w:color="auto"/>
            <w:bottom w:val="none" w:sz="0" w:space="0" w:color="auto"/>
            <w:right w:val="none" w:sz="0" w:space="0" w:color="auto"/>
          </w:divBdr>
        </w:div>
        <w:div w:id="277377929">
          <w:marLeft w:val="480"/>
          <w:marRight w:val="0"/>
          <w:marTop w:val="0"/>
          <w:marBottom w:val="0"/>
          <w:divBdr>
            <w:top w:val="none" w:sz="0" w:space="0" w:color="auto"/>
            <w:left w:val="none" w:sz="0" w:space="0" w:color="auto"/>
            <w:bottom w:val="none" w:sz="0" w:space="0" w:color="auto"/>
            <w:right w:val="none" w:sz="0" w:space="0" w:color="auto"/>
          </w:divBdr>
        </w:div>
        <w:div w:id="2130737565">
          <w:marLeft w:val="480"/>
          <w:marRight w:val="0"/>
          <w:marTop w:val="0"/>
          <w:marBottom w:val="0"/>
          <w:divBdr>
            <w:top w:val="none" w:sz="0" w:space="0" w:color="auto"/>
            <w:left w:val="none" w:sz="0" w:space="0" w:color="auto"/>
            <w:bottom w:val="none" w:sz="0" w:space="0" w:color="auto"/>
            <w:right w:val="none" w:sz="0" w:space="0" w:color="auto"/>
          </w:divBdr>
        </w:div>
        <w:div w:id="362554499">
          <w:marLeft w:val="480"/>
          <w:marRight w:val="0"/>
          <w:marTop w:val="0"/>
          <w:marBottom w:val="0"/>
          <w:divBdr>
            <w:top w:val="none" w:sz="0" w:space="0" w:color="auto"/>
            <w:left w:val="none" w:sz="0" w:space="0" w:color="auto"/>
            <w:bottom w:val="none" w:sz="0" w:space="0" w:color="auto"/>
            <w:right w:val="none" w:sz="0" w:space="0" w:color="auto"/>
          </w:divBdr>
        </w:div>
        <w:div w:id="1152718270">
          <w:marLeft w:val="480"/>
          <w:marRight w:val="0"/>
          <w:marTop w:val="0"/>
          <w:marBottom w:val="0"/>
          <w:divBdr>
            <w:top w:val="none" w:sz="0" w:space="0" w:color="auto"/>
            <w:left w:val="none" w:sz="0" w:space="0" w:color="auto"/>
            <w:bottom w:val="none" w:sz="0" w:space="0" w:color="auto"/>
            <w:right w:val="none" w:sz="0" w:space="0" w:color="auto"/>
          </w:divBdr>
        </w:div>
        <w:div w:id="827139155">
          <w:marLeft w:val="480"/>
          <w:marRight w:val="0"/>
          <w:marTop w:val="0"/>
          <w:marBottom w:val="0"/>
          <w:divBdr>
            <w:top w:val="none" w:sz="0" w:space="0" w:color="auto"/>
            <w:left w:val="none" w:sz="0" w:space="0" w:color="auto"/>
            <w:bottom w:val="none" w:sz="0" w:space="0" w:color="auto"/>
            <w:right w:val="none" w:sz="0" w:space="0" w:color="auto"/>
          </w:divBdr>
        </w:div>
        <w:div w:id="225072167">
          <w:marLeft w:val="480"/>
          <w:marRight w:val="0"/>
          <w:marTop w:val="0"/>
          <w:marBottom w:val="0"/>
          <w:divBdr>
            <w:top w:val="none" w:sz="0" w:space="0" w:color="auto"/>
            <w:left w:val="none" w:sz="0" w:space="0" w:color="auto"/>
            <w:bottom w:val="none" w:sz="0" w:space="0" w:color="auto"/>
            <w:right w:val="none" w:sz="0" w:space="0" w:color="auto"/>
          </w:divBdr>
        </w:div>
        <w:div w:id="2057460965">
          <w:marLeft w:val="480"/>
          <w:marRight w:val="0"/>
          <w:marTop w:val="0"/>
          <w:marBottom w:val="0"/>
          <w:divBdr>
            <w:top w:val="none" w:sz="0" w:space="0" w:color="auto"/>
            <w:left w:val="none" w:sz="0" w:space="0" w:color="auto"/>
            <w:bottom w:val="none" w:sz="0" w:space="0" w:color="auto"/>
            <w:right w:val="none" w:sz="0" w:space="0" w:color="auto"/>
          </w:divBdr>
        </w:div>
        <w:div w:id="1881745220">
          <w:marLeft w:val="480"/>
          <w:marRight w:val="0"/>
          <w:marTop w:val="0"/>
          <w:marBottom w:val="0"/>
          <w:divBdr>
            <w:top w:val="none" w:sz="0" w:space="0" w:color="auto"/>
            <w:left w:val="none" w:sz="0" w:space="0" w:color="auto"/>
            <w:bottom w:val="none" w:sz="0" w:space="0" w:color="auto"/>
            <w:right w:val="none" w:sz="0" w:space="0" w:color="auto"/>
          </w:divBdr>
        </w:div>
        <w:div w:id="1898777242">
          <w:marLeft w:val="480"/>
          <w:marRight w:val="0"/>
          <w:marTop w:val="0"/>
          <w:marBottom w:val="0"/>
          <w:divBdr>
            <w:top w:val="none" w:sz="0" w:space="0" w:color="auto"/>
            <w:left w:val="none" w:sz="0" w:space="0" w:color="auto"/>
            <w:bottom w:val="none" w:sz="0" w:space="0" w:color="auto"/>
            <w:right w:val="none" w:sz="0" w:space="0" w:color="auto"/>
          </w:divBdr>
        </w:div>
        <w:div w:id="847520628">
          <w:marLeft w:val="480"/>
          <w:marRight w:val="0"/>
          <w:marTop w:val="0"/>
          <w:marBottom w:val="0"/>
          <w:divBdr>
            <w:top w:val="none" w:sz="0" w:space="0" w:color="auto"/>
            <w:left w:val="none" w:sz="0" w:space="0" w:color="auto"/>
            <w:bottom w:val="none" w:sz="0" w:space="0" w:color="auto"/>
            <w:right w:val="none" w:sz="0" w:space="0" w:color="auto"/>
          </w:divBdr>
        </w:div>
        <w:div w:id="582375204">
          <w:marLeft w:val="480"/>
          <w:marRight w:val="0"/>
          <w:marTop w:val="0"/>
          <w:marBottom w:val="0"/>
          <w:divBdr>
            <w:top w:val="none" w:sz="0" w:space="0" w:color="auto"/>
            <w:left w:val="none" w:sz="0" w:space="0" w:color="auto"/>
            <w:bottom w:val="none" w:sz="0" w:space="0" w:color="auto"/>
            <w:right w:val="none" w:sz="0" w:space="0" w:color="auto"/>
          </w:divBdr>
        </w:div>
        <w:div w:id="412312590">
          <w:marLeft w:val="480"/>
          <w:marRight w:val="0"/>
          <w:marTop w:val="0"/>
          <w:marBottom w:val="0"/>
          <w:divBdr>
            <w:top w:val="none" w:sz="0" w:space="0" w:color="auto"/>
            <w:left w:val="none" w:sz="0" w:space="0" w:color="auto"/>
            <w:bottom w:val="none" w:sz="0" w:space="0" w:color="auto"/>
            <w:right w:val="none" w:sz="0" w:space="0" w:color="auto"/>
          </w:divBdr>
        </w:div>
        <w:div w:id="446581292">
          <w:marLeft w:val="480"/>
          <w:marRight w:val="0"/>
          <w:marTop w:val="0"/>
          <w:marBottom w:val="0"/>
          <w:divBdr>
            <w:top w:val="none" w:sz="0" w:space="0" w:color="auto"/>
            <w:left w:val="none" w:sz="0" w:space="0" w:color="auto"/>
            <w:bottom w:val="none" w:sz="0" w:space="0" w:color="auto"/>
            <w:right w:val="none" w:sz="0" w:space="0" w:color="auto"/>
          </w:divBdr>
        </w:div>
        <w:div w:id="656418432">
          <w:marLeft w:val="480"/>
          <w:marRight w:val="0"/>
          <w:marTop w:val="0"/>
          <w:marBottom w:val="0"/>
          <w:divBdr>
            <w:top w:val="none" w:sz="0" w:space="0" w:color="auto"/>
            <w:left w:val="none" w:sz="0" w:space="0" w:color="auto"/>
            <w:bottom w:val="none" w:sz="0" w:space="0" w:color="auto"/>
            <w:right w:val="none" w:sz="0" w:space="0" w:color="auto"/>
          </w:divBdr>
        </w:div>
        <w:div w:id="132334564">
          <w:marLeft w:val="480"/>
          <w:marRight w:val="0"/>
          <w:marTop w:val="0"/>
          <w:marBottom w:val="0"/>
          <w:divBdr>
            <w:top w:val="none" w:sz="0" w:space="0" w:color="auto"/>
            <w:left w:val="none" w:sz="0" w:space="0" w:color="auto"/>
            <w:bottom w:val="none" w:sz="0" w:space="0" w:color="auto"/>
            <w:right w:val="none" w:sz="0" w:space="0" w:color="auto"/>
          </w:divBdr>
        </w:div>
        <w:div w:id="782041912">
          <w:marLeft w:val="480"/>
          <w:marRight w:val="0"/>
          <w:marTop w:val="0"/>
          <w:marBottom w:val="0"/>
          <w:divBdr>
            <w:top w:val="none" w:sz="0" w:space="0" w:color="auto"/>
            <w:left w:val="none" w:sz="0" w:space="0" w:color="auto"/>
            <w:bottom w:val="none" w:sz="0" w:space="0" w:color="auto"/>
            <w:right w:val="none" w:sz="0" w:space="0" w:color="auto"/>
          </w:divBdr>
        </w:div>
        <w:div w:id="1978416445">
          <w:marLeft w:val="480"/>
          <w:marRight w:val="0"/>
          <w:marTop w:val="0"/>
          <w:marBottom w:val="0"/>
          <w:divBdr>
            <w:top w:val="none" w:sz="0" w:space="0" w:color="auto"/>
            <w:left w:val="none" w:sz="0" w:space="0" w:color="auto"/>
            <w:bottom w:val="none" w:sz="0" w:space="0" w:color="auto"/>
            <w:right w:val="none" w:sz="0" w:space="0" w:color="auto"/>
          </w:divBdr>
        </w:div>
        <w:div w:id="1765834586">
          <w:marLeft w:val="480"/>
          <w:marRight w:val="0"/>
          <w:marTop w:val="0"/>
          <w:marBottom w:val="0"/>
          <w:divBdr>
            <w:top w:val="none" w:sz="0" w:space="0" w:color="auto"/>
            <w:left w:val="none" w:sz="0" w:space="0" w:color="auto"/>
            <w:bottom w:val="none" w:sz="0" w:space="0" w:color="auto"/>
            <w:right w:val="none" w:sz="0" w:space="0" w:color="auto"/>
          </w:divBdr>
        </w:div>
        <w:div w:id="1111820706">
          <w:marLeft w:val="480"/>
          <w:marRight w:val="0"/>
          <w:marTop w:val="0"/>
          <w:marBottom w:val="0"/>
          <w:divBdr>
            <w:top w:val="none" w:sz="0" w:space="0" w:color="auto"/>
            <w:left w:val="none" w:sz="0" w:space="0" w:color="auto"/>
            <w:bottom w:val="none" w:sz="0" w:space="0" w:color="auto"/>
            <w:right w:val="none" w:sz="0" w:space="0" w:color="auto"/>
          </w:divBdr>
        </w:div>
        <w:div w:id="181751548">
          <w:marLeft w:val="480"/>
          <w:marRight w:val="0"/>
          <w:marTop w:val="0"/>
          <w:marBottom w:val="0"/>
          <w:divBdr>
            <w:top w:val="none" w:sz="0" w:space="0" w:color="auto"/>
            <w:left w:val="none" w:sz="0" w:space="0" w:color="auto"/>
            <w:bottom w:val="none" w:sz="0" w:space="0" w:color="auto"/>
            <w:right w:val="none" w:sz="0" w:space="0" w:color="auto"/>
          </w:divBdr>
        </w:div>
        <w:div w:id="1046877243">
          <w:marLeft w:val="480"/>
          <w:marRight w:val="0"/>
          <w:marTop w:val="0"/>
          <w:marBottom w:val="0"/>
          <w:divBdr>
            <w:top w:val="none" w:sz="0" w:space="0" w:color="auto"/>
            <w:left w:val="none" w:sz="0" w:space="0" w:color="auto"/>
            <w:bottom w:val="none" w:sz="0" w:space="0" w:color="auto"/>
            <w:right w:val="none" w:sz="0" w:space="0" w:color="auto"/>
          </w:divBdr>
        </w:div>
        <w:div w:id="476728363">
          <w:marLeft w:val="480"/>
          <w:marRight w:val="0"/>
          <w:marTop w:val="0"/>
          <w:marBottom w:val="0"/>
          <w:divBdr>
            <w:top w:val="none" w:sz="0" w:space="0" w:color="auto"/>
            <w:left w:val="none" w:sz="0" w:space="0" w:color="auto"/>
            <w:bottom w:val="none" w:sz="0" w:space="0" w:color="auto"/>
            <w:right w:val="none" w:sz="0" w:space="0" w:color="auto"/>
          </w:divBdr>
        </w:div>
        <w:div w:id="826168687">
          <w:marLeft w:val="480"/>
          <w:marRight w:val="0"/>
          <w:marTop w:val="0"/>
          <w:marBottom w:val="0"/>
          <w:divBdr>
            <w:top w:val="none" w:sz="0" w:space="0" w:color="auto"/>
            <w:left w:val="none" w:sz="0" w:space="0" w:color="auto"/>
            <w:bottom w:val="none" w:sz="0" w:space="0" w:color="auto"/>
            <w:right w:val="none" w:sz="0" w:space="0" w:color="auto"/>
          </w:divBdr>
        </w:div>
        <w:div w:id="403918105">
          <w:marLeft w:val="480"/>
          <w:marRight w:val="0"/>
          <w:marTop w:val="0"/>
          <w:marBottom w:val="0"/>
          <w:divBdr>
            <w:top w:val="none" w:sz="0" w:space="0" w:color="auto"/>
            <w:left w:val="none" w:sz="0" w:space="0" w:color="auto"/>
            <w:bottom w:val="none" w:sz="0" w:space="0" w:color="auto"/>
            <w:right w:val="none" w:sz="0" w:space="0" w:color="auto"/>
          </w:divBdr>
        </w:div>
        <w:div w:id="1733887961">
          <w:marLeft w:val="480"/>
          <w:marRight w:val="0"/>
          <w:marTop w:val="0"/>
          <w:marBottom w:val="0"/>
          <w:divBdr>
            <w:top w:val="none" w:sz="0" w:space="0" w:color="auto"/>
            <w:left w:val="none" w:sz="0" w:space="0" w:color="auto"/>
            <w:bottom w:val="none" w:sz="0" w:space="0" w:color="auto"/>
            <w:right w:val="none" w:sz="0" w:space="0" w:color="auto"/>
          </w:divBdr>
        </w:div>
        <w:div w:id="562763780">
          <w:marLeft w:val="480"/>
          <w:marRight w:val="0"/>
          <w:marTop w:val="0"/>
          <w:marBottom w:val="0"/>
          <w:divBdr>
            <w:top w:val="none" w:sz="0" w:space="0" w:color="auto"/>
            <w:left w:val="none" w:sz="0" w:space="0" w:color="auto"/>
            <w:bottom w:val="none" w:sz="0" w:space="0" w:color="auto"/>
            <w:right w:val="none" w:sz="0" w:space="0" w:color="auto"/>
          </w:divBdr>
        </w:div>
        <w:div w:id="1425876853">
          <w:marLeft w:val="480"/>
          <w:marRight w:val="0"/>
          <w:marTop w:val="0"/>
          <w:marBottom w:val="0"/>
          <w:divBdr>
            <w:top w:val="none" w:sz="0" w:space="0" w:color="auto"/>
            <w:left w:val="none" w:sz="0" w:space="0" w:color="auto"/>
            <w:bottom w:val="none" w:sz="0" w:space="0" w:color="auto"/>
            <w:right w:val="none" w:sz="0" w:space="0" w:color="auto"/>
          </w:divBdr>
        </w:div>
        <w:div w:id="904529171">
          <w:marLeft w:val="480"/>
          <w:marRight w:val="0"/>
          <w:marTop w:val="0"/>
          <w:marBottom w:val="0"/>
          <w:divBdr>
            <w:top w:val="none" w:sz="0" w:space="0" w:color="auto"/>
            <w:left w:val="none" w:sz="0" w:space="0" w:color="auto"/>
            <w:bottom w:val="none" w:sz="0" w:space="0" w:color="auto"/>
            <w:right w:val="none" w:sz="0" w:space="0" w:color="auto"/>
          </w:divBdr>
        </w:div>
        <w:div w:id="825972165">
          <w:marLeft w:val="480"/>
          <w:marRight w:val="0"/>
          <w:marTop w:val="0"/>
          <w:marBottom w:val="0"/>
          <w:divBdr>
            <w:top w:val="none" w:sz="0" w:space="0" w:color="auto"/>
            <w:left w:val="none" w:sz="0" w:space="0" w:color="auto"/>
            <w:bottom w:val="none" w:sz="0" w:space="0" w:color="auto"/>
            <w:right w:val="none" w:sz="0" w:space="0" w:color="auto"/>
          </w:divBdr>
        </w:div>
        <w:div w:id="210922964">
          <w:marLeft w:val="480"/>
          <w:marRight w:val="0"/>
          <w:marTop w:val="0"/>
          <w:marBottom w:val="0"/>
          <w:divBdr>
            <w:top w:val="none" w:sz="0" w:space="0" w:color="auto"/>
            <w:left w:val="none" w:sz="0" w:space="0" w:color="auto"/>
            <w:bottom w:val="none" w:sz="0" w:space="0" w:color="auto"/>
            <w:right w:val="none" w:sz="0" w:space="0" w:color="auto"/>
          </w:divBdr>
        </w:div>
        <w:div w:id="410665754">
          <w:marLeft w:val="480"/>
          <w:marRight w:val="0"/>
          <w:marTop w:val="0"/>
          <w:marBottom w:val="0"/>
          <w:divBdr>
            <w:top w:val="none" w:sz="0" w:space="0" w:color="auto"/>
            <w:left w:val="none" w:sz="0" w:space="0" w:color="auto"/>
            <w:bottom w:val="none" w:sz="0" w:space="0" w:color="auto"/>
            <w:right w:val="none" w:sz="0" w:space="0" w:color="auto"/>
          </w:divBdr>
        </w:div>
        <w:div w:id="1289362312">
          <w:marLeft w:val="480"/>
          <w:marRight w:val="0"/>
          <w:marTop w:val="0"/>
          <w:marBottom w:val="0"/>
          <w:divBdr>
            <w:top w:val="none" w:sz="0" w:space="0" w:color="auto"/>
            <w:left w:val="none" w:sz="0" w:space="0" w:color="auto"/>
            <w:bottom w:val="none" w:sz="0" w:space="0" w:color="auto"/>
            <w:right w:val="none" w:sz="0" w:space="0" w:color="auto"/>
          </w:divBdr>
        </w:div>
        <w:div w:id="942764423">
          <w:marLeft w:val="480"/>
          <w:marRight w:val="0"/>
          <w:marTop w:val="0"/>
          <w:marBottom w:val="0"/>
          <w:divBdr>
            <w:top w:val="none" w:sz="0" w:space="0" w:color="auto"/>
            <w:left w:val="none" w:sz="0" w:space="0" w:color="auto"/>
            <w:bottom w:val="none" w:sz="0" w:space="0" w:color="auto"/>
            <w:right w:val="none" w:sz="0" w:space="0" w:color="auto"/>
          </w:divBdr>
        </w:div>
        <w:div w:id="1892031024">
          <w:marLeft w:val="480"/>
          <w:marRight w:val="0"/>
          <w:marTop w:val="0"/>
          <w:marBottom w:val="0"/>
          <w:divBdr>
            <w:top w:val="none" w:sz="0" w:space="0" w:color="auto"/>
            <w:left w:val="none" w:sz="0" w:space="0" w:color="auto"/>
            <w:bottom w:val="none" w:sz="0" w:space="0" w:color="auto"/>
            <w:right w:val="none" w:sz="0" w:space="0" w:color="auto"/>
          </w:divBdr>
        </w:div>
        <w:div w:id="545683609">
          <w:marLeft w:val="480"/>
          <w:marRight w:val="0"/>
          <w:marTop w:val="0"/>
          <w:marBottom w:val="0"/>
          <w:divBdr>
            <w:top w:val="none" w:sz="0" w:space="0" w:color="auto"/>
            <w:left w:val="none" w:sz="0" w:space="0" w:color="auto"/>
            <w:bottom w:val="none" w:sz="0" w:space="0" w:color="auto"/>
            <w:right w:val="none" w:sz="0" w:space="0" w:color="auto"/>
          </w:divBdr>
        </w:div>
        <w:div w:id="1116488616">
          <w:marLeft w:val="480"/>
          <w:marRight w:val="0"/>
          <w:marTop w:val="0"/>
          <w:marBottom w:val="0"/>
          <w:divBdr>
            <w:top w:val="none" w:sz="0" w:space="0" w:color="auto"/>
            <w:left w:val="none" w:sz="0" w:space="0" w:color="auto"/>
            <w:bottom w:val="none" w:sz="0" w:space="0" w:color="auto"/>
            <w:right w:val="none" w:sz="0" w:space="0" w:color="auto"/>
          </w:divBdr>
        </w:div>
        <w:div w:id="485244836">
          <w:marLeft w:val="480"/>
          <w:marRight w:val="0"/>
          <w:marTop w:val="0"/>
          <w:marBottom w:val="0"/>
          <w:divBdr>
            <w:top w:val="none" w:sz="0" w:space="0" w:color="auto"/>
            <w:left w:val="none" w:sz="0" w:space="0" w:color="auto"/>
            <w:bottom w:val="none" w:sz="0" w:space="0" w:color="auto"/>
            <w:right w:val="none" w:sz="0" w:space="0" w:color="auto"/>
          </w:divBdr>
        </w:div>
        <w:div w:id="138115547">
          <w:marLeft w:val="480"/>
          <w:marRight w:val="0"/>
          <w:marTop w:val="0"/>
          <w:marBottom w:val="0"/>
          <w:divBdr>
            <w:top w:val="none" w:sz="0" w:space="0" w:color="auto"/>
            <w:left w:val="none" w:sz="0" w:space="0" w:color="auto"/>
            <w:bottom w:val="none" w:sz="0" w:space="0" w:color="auto"/>
            <w:right w:val="none" w:sz="0" w:space="0" w:color="auto"/>
          </w:divBdr>
        </w:div>
        <w:div w:id="2005090526">
          <w:marLeft w:val="480"/>
          <w:marRight w:val="0"/>
          <w:marTop w:val="0"/>
          <w:marBottom w:val="0"/>
          <w:divBdr>
            <w:top w:val="none" w:sz="0" w:space="0" w:color="auto"/>
            <w:left w:val="none" w:sz="0" w:space="0" w:color="auto"/>
            <w:bottom w:val="none" w:sz="0" w:space="0" w:color="auto"/>
            <w:right w:val="none" w:sz="0" w:space="0" w:color="auto"/>
          </w:divBdr>
        </w:div>
        <w:div w:id="556011993">
          <w:marLeft w:val="480"/>
          <w:marRight w:val="0"/>
          <w:marTop w:val="0"/>
          <w:marBottom w:val="0"/>
          <w:divBdr>
            <w:top w:val="none" w:sz="0" w:space="0" w:color="auto"/>
            <w:left w:val="none" w:sz="0" w:space="0" w:color="auto"/>
            <w:bottom w:val="none" w:sz="0" w:space="0" w:color="auto"/>
            <w:right w:val="none" w:sz="0" w:space="0" w:color="auto"/>
          </w:divBdr>
        </w:div>
        <w:div w:id="1153716657">
          <w:marLeft w:val="480"/>
          <w:marRight w:val="0"/>
          <w:marTop w:val="0"/>
          <w:marBottom w:val="0"/>
          <w:divBdr>
            <w:top w:val="none" w:sz="0" w:space="0" w:color="auto"/>
            <w:left w:val="none" w:sz="0" w:space="0" w:color="auto"/>
            <w:bottom w:val="none" w:sz="0" w:space="0" w:color="auto"/>
            <w:right w:val="none" w:sz="0" w:space="0" w:color="auto"/>
          </w:divBdr>
        </w:div>
        <w:div w:id="489642233">
          <w:marLeft w:val="480"/>
          <w:marRight w:val="0"/>
          <w:marTop w:val="0"/>
          <w:marBottom w:val="0"/>
          <w:divBdr>
            <w:top w:val="none" w:sz="0" w:space="0" w:color="auto"/>
            <w:left w:val="none" w:sz="0" w:space="0" w:color="auto"/>
            <w:bottom w:val="none" w:sz="0" w:space="0" w:color="auto"/>
            <w:right w:val="none" w:sz="0" w:space="0" w:color="auto"/>
          </w:divBdr>
        </w:div>
        <w:div w:id="2072188080">
          <w:marLeft w:val="480"/>
          <w:marRight w:val="0"/>
          <w:marTop w:val="0"/>
          <w:marBottom w:val="0"/>
          <w:divBdr>
            <w:top w:val="none" w:sz="0" w:space="0" w:color="auto"/>
            <w:left w:val="none" w:sz="0" w:space="0" w:color="auto"/>
            <w:bottom w:val="none" w:sz="0" w:space="0" w:color="auto"/>
            <w:right w:val="none" w:sz="0" w:space="0" w:color="auto"/>
          </w:divBdr>
        </w:div>
        <w:div w:id="911892638">
          <w:marLeft w:val="480"/>
          <w:marRight w:val="0"/>
          <w:marTop w:val="0"/>
          <w:marBottom w:val="0"/>
          <w:divBdr>
            <w:top w:val="none" w:sz="0" w:space="0" w:color="auto"/>
            <w:left w:val="none" w:sz="0" w:space="0" w:color="auto"/>
            <w:bottom w:val="none" w:sz="0" w:space="0" w:color="auto"/>
            <w:right w:val="none" w:sz="0" w:space="0" w:color="auto"/>
          </w:divBdr>
        </w:div>
        <w:div w:id="588347485">
          <w:marLeft w:val="480"/>
          <w:marRight w:val="0"/>
          <w:marTop w:val="0"/>
          <w:marBottom w:val="0"/>
          <w:divBdr>
            <w:top w:val="none" w:sz="0" w:space="0" w:color="auto"/>
            <w:left w:val="none" w:sz="0" w:space="0" w:color="auto"/>
            <w:bottom w:val="none" w:sz="0" w:space="0" w:color="auto"/>
            <w:right w:val="none" w:sz="0" w:space="0" w:color="auto"/>
          </w:divBdr>
        </w:div>
        <w:div w:id="975992582">
          <w:marLeft w:val="480"/>
          <w:marRight w:val="0"/>
          <w:marTop w:val="0"/>
          <w:marBottom w:val="0"/>
          <w:divBdr>
            <w:top w:val="none" w:sz="0" w:space="0" w:color="auto"/>
            <w:left w:val="none" w:sz="0" w:space="0" w:color="auto"/>
            <w:bottom w:val="none" w:sz="0" w:space="0" w:color="auto"/>
            <w:right w:val="none" w:sz="0" w:space="0" w:color="auto"/>
          </w:divBdr>
        </w:div>
        <w:div w:id="1504776749">
          <w:marLeft w:val="480"/>
          <w:marRight w:val="0"/>
          <w:marTop w:val="0"/>
          <w:marBottom w:val="0"/>
          <w:divBdr>
            <w:top w:val="none" w:sz="0" w:space="0" w:color="auto"/>
            <w:left w:val="none" w:sz="0" w:space="0" w:color="auto"/>
            <w:bottom w:val="none" w:sz="0" w:space="0" w:color="auto"/>
            <w:right w:val="none" w:sz="0" w:space="0" w:color="auto"/>
          </w:divBdr>
        </w:div>
        <w:div w:id="1365129087">
          <w:marLeft w:val="480"/>
          <w:marRight w:val="0"/>
          <w:marTop w:val="0"/>
          <w:marBottom w:val="0"/>
          <w:divBdr>
            <w:top w:val="none" w:sz="0" w:space="0" w:color="auto"/>
            <w:left w:val="none" w:sz="0" w:space="0" w:color="auto"/>
            <w:bottom w:val="none" w:sz="0" w:space="0" w:color="auto"/>
            <w:right w:val="none" w:sz="0" w:space="0" w:color="auto"/>
          </w:divBdr>
        </w:div>
        <w:div w:id="373967291">
          <w:marLeft w:val="480"/>
          <w:marRight w:val="0"/>
          <w:marTop w:val="0"/>
          <w:marBottom w:val="0"/>
          <w:divBdr>
            <w:top w:val="none" w:sz="0" w:space="0" w:color="auto"/>
            <w:left w:val="none" w:sz="0" w:space="0" w:color="auto"/>
            <w:bottom w:val="none" w:sz="0" w:space="0" w:color="auto"/>
            <w:right w:val="none" w:sz="0" w:space="0" w:color="auto"/>
          </w:divBdr>
        </w:div>
        <w:div w:id="823738285">
          <w:marLeft w:val="480"/>
          <w:marRight w:val="0"/>
          <w:marTop w:val="0"/>
          <w:marBottom w:val="0"/>
          <w:divBdr>
            <w:top w:val="none" w:sz="0" w:space="0" w:color="auto"/>
            <w:left w:val="none" w:sz="0" w:space="0" w:color="auto"/>
            <w:bottom w:val="none" w:sz="0" w:space="0" w:color="auto"/>
            <w:right w:val="none" w:sz="0" w:space="0" w:color="auto"/>
          </w:divBdr>
        </w:div>
        <w:div w:id="1585532708">
          <w:marLeft w:val="480"/>
          <w:marRight w:val="0"/>
          <w:marTop w:val="0"/>
          <w:marBottom w:val="0"/>
          <w:divBdr>
            <w:top w:val="none" w:sz="0" w:space="0" w:color="auto"/>
            <w:left w:val="none" w:sz="0" w:space="0" w:color="auto"/>
            <w:bottom w:val="none" w:sz="0" w:space="0" w:color="auto"/>
            <w:right w:val="none" w:sz="0" w:space="0" w:color="auto"/>
          </w:divBdr>
        </w:div>
        <w:div w:id="855390720">
          <w:marLeft w:val="480"/>
          <w:marRight w:val="0"/>
          <w:marTop w:val="0"/>
          <w:marBottom w:val="0"/>
          <w:divBdr>
            <w:top w:val="none" w:sz="0" w:space="0" w:color="auto"/>
            <w:left w:val="none" w:sz="0" w:space="0" w:color="auto"/>
            <w:bottom w:val="none" w:sz="0" w:space="0" w:color="auto"/>
            <w:right w:val="none" w:sz="0" w:space="0" w:color="auto"/>
          </w:divBdr>
        </w:div>
        <w:div w:id="998457528">
          <w:marLeft w:val="480"/>
          <w:marRight w:val="0"/>
          <w:marTop w:val="0"/>
          <w:marBottom w:val="0"/>
          <w:divBdr>
            <w:top w:val="none" w:sz="0" w:space="0" w:color="auto"/>
            <w:left w:val="none" w:sz="0" w:space="0" w:color="auto"/>
            <w:bottom w:val="none" w:sz="0" w:space="0" w:color="auto"/>
            <w:right w:val="none" w:sz="0" w:space="0" w:color="auto"/>
          </w:divBdr>
        </w:div>
        <w:div w:id="1782454704">
          <w:marLeft w:val="480"/>
          <w:marRight w:val="0"/>
          <w:marTop w:val="0"/>
          <w:marBottom w:val="0"/>
          <w:divBdr>
            <w:top w:val="none" w:sz="0" w:space="0" w:color="auto"/>
            <w:left w:val="none" w:sz="0" w:space="0" w:color="auto"/>
            <w:bottom w:val="none" w:sz="0" w:space="0" w:color="auto"/>
            <w:right w:val="none" w:sz="0" w:space="0" w:color="auto"/>
          </w:divBdr>
        </w:div>
        <w:div w:id="132337234">
          <w:marLeft w:val="480"/>
          <w:marRight w:val="0"/>
          <w:marTop w:val="0"/>
          <w:marBottom w:val="0"/>
          <w:divBdr>
            <w:top w:val="none" w:sz="0" w:space="0" w:color="auto"/>
            <w:left w:val="none" w:sz="0" w:space="0" w:color="auto"/>
            <w:bottom w:val="none" w:sz="0" w:space="0" w:color="auto"/>
            <w:right w:val="none" w:sz="0" w:space="0" w:color="auto"/>
          </w:divBdr>
        </w:div>
        <w:div w:id="1045839144">
          <w:marLeft w:val="480"/>
          <w:marRight w:val="0"/>
          <w:marTop w:val="0"/>
          <w:marBottom w:val="0"/>
          <w:divBdr>
            <w:top w:val="none" w:sz="0" w:space="0" w:color="auto"/>
            <w:left w:val="none" w:sz="0" w:space="0" w:color="auto"/>
            <w:bottom w:val="none" w:sz="0" w:space="0" w:color="auto"/>
            <w:right w:val="none" w:sz="0" w:space="0" w:color="auto"/>
          </w:divBdr>
        </w:div>
        <w:div w:id="1383284957">
          <w:marLeft w:val="480"/>
          <w:marRight w:val="0"/>
          <w:marTop w:val="0"/>
          <w:marBottom w:val="0"/>
          <w:divBdr>
            <w:top w:val="none" w:sz="0" w:space="0" w:color="auto"/>
            <w:left w:val="none" w:sz="0" w:space="0" w:color="auto"/>
            <w:bottom w:val="none" w:sz="0" w:space="0" w:color="auto"/>
            <w:right w:val="none" w:sz="0" w:space="0" w:color="auto"/>
          </w:divBdr>
        </w:div>
        <w:div w:id="2070109863">
          <w:marLeft w:val="480"/>
          <w:marRight w:val="0"/>
          <w:marTop w:val="0"/>
          <w:marBottom w:val="0"/>
          <w:divBdr>
            <w:top w:val="none" w:sz="0" w:space="0" w:color="auto"/>
            <w:left w:val="none" w:sz="0" w:space="0" w:color="auto"/>
            <w:bottom w:val="none" w:sz="0" w:space="0" w:color="auto"/>
            <w:right w:val="none" w:sz="0" w:space="0" w:color="auto"/>
          </w:divBdr>
        </w:div>
        <w:div w:id="1378361183">
          <w:marLeft w:val="480"/>
          <w:marRight w:val="0"/>
          <w:marTop w:val="0"/>
          <w:marBottom w:val="0"/>
          <w:divBdr>
            <w:top w:val="none" w:sz="0" w:space="0" w:color="auto"/>
            <w:left w:val="none" w:sz="0" w:space="0" w:color="auto"/>
            <w:bottom w:val="none" w:sz="0" w:space="0" w:color="auto"/>
            <w:right w:val="none" w:sz="0" w:space="0" w:color="auto"/>
          </w:divBdr>
        </w:div>
        <w:div w:id="3826353">
          <w:marLeft w:val="480"/>
          <w:marRight w:val="0"/>
          <w:marTop w:val="0"/>
          <w:marBottom w:val="0"/>
          <w:divBdr>
            <w:top w:val="none" w:sz="0" w:space="0" w:color="auto"/>
            <w:left w:val="none" w:sz="0" w:space="0" w:color="auto"/>
            <w:bottom w:val="none" w:sz="0" w:space="0" w:color="auto"/>
            <w:right w:val="none" w:sz="0" w:space="0" w:color="auto"/>
          </w:divBdr>
        </w:div>
        <w:div w:id="1161655876">
          <w:marLeft w:val="480"/>
          <w:marRight w:val="0"/>
          <w:marTop w:val="0"/>
          <w:marBottom w:val="0"/>
          <w:divBdr>
            <w:top w:val="none" w:sz="0" w:space="0" w:color="auto"/>
            <w:left w:val="none" w:sz="0" w:space="0" w:color="auto"/>
            <w:bottom w:val="none" w:sz="0" w:space="0" w:color="auto"/>
            <w:right w:val="none" w:sz="0" w:space="0" w:color="auto"/>
          </w:divBdr>
        </w:div>
        <w:div w:id="837426799">
          <w:marLeft w:val="480"/>
          <w:marRight w:val="0"/>
          <w:marTop w:val="0"/>
          <w:marBottom w:val="0"/>
          <w:divBdr>
            <w:top w:val="none" w:sz="0" w:space="0" w:color="auto"/>
            <w:left w:val="none" w:sz="0" w:space="0" w:color="auto"/>
            <w:bottom w:val="none" w:sz="0" w:space="0" w:color="auto"/>
            <w:right w:val="none" w:sz="0" w:space="0" w:color="auto"/>
          </w:divBdr>
        </w:div>
        <w:div w:id="482429364">
          <w:marLeft w:val="480"/>
          <w:marRight w:val="0"/>
          <w:marTop w:val="0"/>
          <w:marBottom w:val="0"/>
          <w:divBdr>
            <w:top w:val="none" w:sz="0" w:space="0" w:color="auto"/>
            <w:left w:val="none" w:sz="0" w:space="0" w:color="auto"/>
            <w:bottom w:val="none" w:sz="0" w:space="0" w:color="auto"/>
            <w:right w:val="none" w:sz="0" w:space="0" w:color="auto"/>
          </w:divBdr>
        </w:div>
        <w:div w:id="289019261">
          <w:marLeft w:val="480"/>
          <w:marRight w:val="0"/>
          <w:marTop w:val="0"/>
          <w:marBottom w:val="0"/>
          <w:divBdr>
            <w:top w:val="none" w:sz="0" w:space="0" w:color="auto"/>
            <w:left w:val="none" w:sz="0" w:space="0" w:color="auto"/>
            <w:bottom w:val="none" w:sz="0" w:space="0" w:color="auto"/>
            <w:right w:val="none" w:sz="0" w:space="0" w:color="auto"/>
          </w:divBdr>
        </w:div>
        <w:div w:id="1669400284">
          <w:marLeft w:val="480"/>
          <w:marRight w:val="0"/>
          <w:marTop w:val="0"/>
          <w:marBottom w:val="0"/>
          <w:divBdr>
            <w:top w:val="none" w:sz="0" w:space="0" w:color="auto"/>
            <w:left w:val="none" w:sz="0" w:space="0" w:color="auto"/>
            <w:bottom w:val="none" w:sz="0" w:space="0" w:color="auto"/>
            <w:right w:val="none" w:sz="0" w:space="0" w:color="auto"/>
          </w:divBdr>
        </w:div>
        <w:div w:id="710806957">
          <w:marLeft w:val="480"/>
          <w:marRight w:val="0"/>
          <w:marTop w:val="0"/>
          <w:marBottom w:val="0"/>
          <w:divBdr>
            <w:top w:val="none" w:sz="0" w:space="0" w:color="auto"/>
            <w:left w:val="none" w:sz="0" w:space="0" w:color="auto"/>
            <w:bottom w:val="none" w:sz="0" w:space="0" w:color="auto"/>
            <w:right w:val="none" w:sz="0" w:space="0" w:color="auto"/>
          </w:divBdr>
        </w:div>
        <w:div w:id="851719580">
          <w:marLeft w:val="480"/>
          <w:marRight w:val="0"/>
          <w:marTop w:val="0"/>
          <w:marBottom w:val="0"/>
          <w:divBdr>
            <w:top w:val="none" w:sz="0" w:space="0" w:color="auto"/>
            <w:left w:val="none" w:sz="0" w:space="0" w:color="auto"/>
            <w:bottom w:val="none" w:sz="0" w:space="0" w:color="auto"/>
            <w:right w:val="none" w:sz="0" w:space="0" w:color="auto"/>
          </w:divBdr>
        </w:div>
        <w:div w:id="1088304619">
          <w:marLeft w:val="480"/>
          <w:marRight w:val="0"/>
          <w:marTop w:val="0"/>
          <w:marBottom w:val="0"/>
          <w:divBdr>
            <w:top w:val="none" w:sz="0" w:space="0" w:color="auto"/>
            <w:left w:val="none" w:sz="0" w:space="0" w:color="auto"/>
            <w:bottom w:val="none" w:sz="0" w:space="0" w:color="auto"/>
            <w:right w:val="none" w:sz="0" w:space="0" w:color="auto"/>
          </w:divBdr>
        </w:div>
        <w:div w:id="137453789">
          <w:marLeft w:val="480"/>
          <w:marRight w:val="0"/>
          <w:marTop w:val="0"/>
          <w:marBottom w:val="0"/>
          <w:divBdr>
            <w:top w:val="none" w:sz="0" w:space="0" w:color="auto"/>
            <w:left w:val="none" w:sz="0" w:space="0" w:color="auto"/>
            <w:bottom w:val="none" w:sz="0" w:space="0" w:color="auto"/>
            <w:right w:val="none" w:sz="0" w:space="0" w:color="auto"/>
          </w:divBdr>
        </w:div>
        <w:div w:id="878014306">
          <w:marLeft w:val="480"/>
          <w:marRight w:val="0"/>
          <w:marTop w:val="0"/>
          <w:marBottom w:val="0"/>
          <w:divBdr>
            <w:top w:val="none" w:sz="0" w:space="0" w:color="auto"/>
            <w:left w:val="none" w:sz="0" w:space="0" w:color="auto"/>
            <w:bottom w:val="none" w:sz="0" w:space="0" w:color="auto"/>
            <w:right w:val="none" w:sz="0" w:space="0" w:color="auto"/>
          </w:divBdr>
        </w:div>
        <w:div w:id="1024676410">
          <w:marLeft w:val="480"/>
          <w:marRight w:val="0"/>
          <w:marTop w:val="0"/>
          <w:marBottom w:val="0"/>
          <w:divBdr>
            <w:top w:val="none" w:sz="0" w:space="0" w:color="auto"/>
            <w:left w:val="none" w:sz="0" w:space="0" w:color="auto"/>
            <w:bottom w:val="none" w:sz="0" w:space="0" w:color="auto"/>
            <w:right w:val="none" w:sz="0" w:space="0" w:color="auto"/>
          </w:divBdr>
        </w:div>
      </w:divsChild>
    </w:div>
    <w:div w:id="329790880">
      <w:bodyDiv w:val="1"/>
      <w:marLeft w:val="0"/>
      <w:marRight w:val="0"/>
      <w:marTop w:val="0"/>
      <w:marBottom w:val="0"/>
      <w:divBdr>
        <w:top w:val="none" w:sz="0" w:space="0" w:color="auto"/>
        <w:left w:val="none" w:sz="0" w:space="0" w:color="auto"/>
        <w:bottom w:val="none" w:sz="0" w:space="0" w:color="auto"/>
        <w:right w:val="none" w:sz="0" w:space="0" w:color="auto"/>
      </w:divBdr>
    </w:div>
    <w:div w:id="329798402">
      <w:bodyDiv w:val="1"/>
      <w:marLeft w:val="0"/>
      <w:marRight w:val="0"/>
      <w:marTop w:val="0"/>
      <w:marBottom w:val="0"/>
      <w:divBdr>
        <w:top w:val="none" w:sz="0" w:space="0" w:color="auto"/>
        <w:left w:val="none" w:sz="0" w:space="0" w:color="auto"/>
        <w:bottom w:val="none" w:sz="0" w:space="0" w:color="auto"/>
        <w:right w:val="none" w:sz="0" w:space="0" w:color="auto"/>
      </w:divBdr>
    </w:div>
    <w:div w:id="330107116">
      <w:bodyDiv w:val="1"/>
      <w:marLeft w:val="0"/>
      <w:marRight w:val="0"/>
      <w:marTop w:val="0"/>
      <w:marBottom w:val="0"/>
      <w:divBdr>
        <w:top w:val="none" w:sz="0" w:space="0" w:color="auto"/>
        <w:left w:val="none" w:sz="0" w:space="0" w:color="auto"/>
        <w:bottom w:val="none" w:sz="0" w:space="0" w:color="auto"/>
        <w:right w:val="none" w:sz="0" w:space="0" w:color="auto"/>
      </w:divBdr>
    </w:div>
    <w:div w:id="330258673">
      <w:bodyDiv w:val="1"/>
      <w:marLeft w:val="0"/>
      <w:marRight w:val="0"/>
      <w:marTop w:val="0"/>
      <w:marBottom w:val="0"/>
      <w:divBdr>
        <w:top w:val="none" w:sz="0" w:space="0" w:color="auto"/>
        <w:left w:val="none" w:sz="0" w:space="0" w:color="auto"/>
        <w:bottom w:val="none" w:sz="0" w:space="0" w:color="auto"/>
        <w:right w:val="none" w:sz="0" w:space="0" w:color="auto"/>
      </w:divBdr>
    </w:div>
    <w:div w:id="330328757">
      <w:bodyDiv w:val="1"/>
      <w:marLeft w:val="0"/>
      <w:marRight w:val="0"/>
      <w:marTop w:val="0"/>
      <w:marBottom w:val="0"/>
      <w:divBdr>
        <w:top w:val="none" w:sz="0" w:space="0" w:color="auto"/>
        <w:left w:val="none" w:sz="0" w:space="0" w:color="auto"/>
        <w:bottom w:val="none" w:sz="0" w:space="0" w:color="auto"/>
        <w:right w:val="none" w:sz="0" w:space="0" w:color="auto"/>
      </w:divBdr>
      <w:divsChild>
        <w:div w:id="906185730">
          <w:marLeft w:val="480"/>
          <w:marRight w:val="0"/>
          <w:marTop w:val="0"/>
          <w:marBottom w:val="0"/>
          <w:divBdr>
            <w:top w:val="none" w:sz="0" w:space="0" w:color="auto"/>
            <w:left w:val="none" w:sz="0" w:space="0" w:color="auto"/>
            <w:bottom w:val="none" w:sz="0" w:space="0" w:color="auto"/>
            <w:right w:val="none" w:sz="0" w:space="0" w:color="auto"/>
          </w:divBdr>
        </w:div>
        <w:div w:id="974456934">
          <w:marLeft w:val="480"/>
          <w:marRight w:val="0"/>
          <w:marTop w:val="0"/>
          <w:marBottom w:val="0"/>
          <w:divBdr>
            <w:top w:val="none" w:sz="0" w:space="0" w:color="auto"/>
            <w:left w:val="none" w:sz="0" w:space="0" w:color="auto"/>
            <w:bottom w:val="none" w:sz="0" w:space="0" w:color="auto"/>
            <w:right w:val="none" w:sz="0" w:space="0" w:color="auto"/>
          </w:divBdr>
        </w:div>
        <w:div w:id="1044062889">
          <w:marLeft w:val="480"/>
          <w:marRight w:val="0"/>
          <w:marTop w:val="0"/>
          <w:marBottom w:val="0"/>
          <w:divBdr>
            <w:top w:val="none" w:sz="0" w:space="0" w:color="auto"/>
            <w:left w:val="none" w:sz="0" w:space="0" w:color="auto"/>
            <w:bottom w:val="none" w:sz="0" w:space="0" w:color="auto"/>
            <w:right w:val="none" w:sz="0" w:space="0" w:color="auto"/>
          </w:divBdr>
        </w:div>
        <w:div w:id="1096051197">
          <w:marLeft w:val="480"/>
          <w:marRight w:val="0"/>
          <w:marTop w:val="0"/>
          <w:marBottom w:val="0"/>
          <w:divBdr>
            <w:top w:val="none" w:sz="0" w:space="0" w:color="auto"/>
            <w:left w:val="none" w:sz="0" w:space="0" w:color="auto"/>
            <w:bottom w:val="none" w:sz="0" w:space="0" w:color="auto"/>
            <w:right w:val="none" w:sz="0" w:space="0" w:color="auto"/>
          </w:divBdr>
        </w:div>
        <w:div w:id="1103260374">
          <w:marLeft w:val="480"/>
          <w:marRight w:val="0"/>
          <w:marTop w:val="0"/>
          <w:marBottom w:val="0"/>
          <w:divBdr>
            <w:top w:val="none" w:sz="0" w:space="0" w:color="auto"/>
            <w:left w:val="none" w:sz="0" w:space="0" w:color="auto"/>
            <w:bottom w:val="none" w:sz="0" w:space="0" w:color="auto"/>
            <w:right w:val="none" w:sz="0" w:space="0" w:color="auto"/>
          </w:divBdr>
        </w:div>
        <w:div w:id="1478955878">
          <w:marLeft w:val="480"/>
          <w:marRight w:val="0"/>
          <w:marTop w:val="0"/>
          <w:marBottom w:val="0"/>
          <w:divBdr>
            <w:top w:val="none" w:sz="0" w:space="0" w:color="auto"/>
            <w:left w:val="none" w:sz="0" w:space="0" w:color="auto"/>
            <w:bottom w:val="none" w:sz="0" w:space="0" w:color="auto"/>
            <w:right w:val="none" w:sz="0" w:space="0" w:color="auto"/>
          </w:divBdr>
        </w:div>
      </w:divsChild>
    </w:div>
    <w:div w:id="330375193">
      <w:bodyDiv w:val="1"/>
      <w:marLeft w:val="0"/>
      <w:marRight w:val="0"/>
      <w:marTop w:val="0"/>
      <w:marBottom w:val="0"/>
      <w:divBdr>
        <w:top w:val="none" w:sz="0" w:space="0" w:color="auto"/>
        <w:left w:val="none" w:sz="0" w:space="0" w:color="auto"/>
        <w:bottom w:val="none" w:sz="0" w:space="0" w:color="auto"/>
        <w:right w:val="none" w:sz="0" w:space="0" w:color="auto"/>
      </w:divBdr>
    </w:div>
    <w:div w:id="330525203">
      <w:bodyDiv w:val="1"/>
      <w:marLeft w:val="0"/>
      <w:marRight w:val="0"/>
      <w:marTop w:val="0"/>
      <w:marBottom w:val="0"/>
      <w:divBdr>
        <w:top w:val="none" w:sz="0" w:space="0" w:color="auto"/>
        <w:left w:val="none" w:sz="0" w:space="0" w:color="auto"/>
        <w:bottom w:val="none" w:sz="0" w:space="0" w:color="auto"/>
        <w:right w:val="none" w:sz="0" w:space="0" w:color="auto"/>
      </w:divBdr>
    </w:div>
    <w:div w:id="331025947">
      <w:bodyDiv w:val="1"/>
      <w:marLeft w:val="0"/>
      <w:marRight w:val="0"/>
      <w:marTop w:val="0"/>
      <w:marBottom w:val="0"/>
      <w:divBdr>
        <w:top w:val="none" w:sz="0" w:space="0" w:color="auto"/>
        <w:left w:val="none" w:sz="0" w:space="0" w:color="auto"/>
        <w:bottom w:val="none" w:sz="0" w:space="0" w:color="auto"/>
        <w:right w:val="none" w:sz="0" w:space="0" w:color="auto"/>
      </w:divBdr>
    </w:div>
    <w:div w:id="331757498">
      <w:bodyDiv w:val="1"/>
      <w:marLeft w:val="0"/>
      <w:marRight w:val="0"/>
      <w:marTop w:val="0"/>
      <w:marBottom w:val="0"/>
      <w:divBdr>
        <w:top w:val="none" w:sz="0" w:space="0" w:color="auto"/>
        <w:left w:val="none" w:sz="0" w:space="0" w:color="auto"/>
        <w:bottom w:val="none" w:sz="0" w:space="0" w:color="auto"/>
        <w:right w:val="none" w:sz="0" w:space="0" w:color="auto"/>
      </w:divBdr>
    </w:div>
    <w:div w:id="331765433">
      <w:bodyDiv w:val="1"/>
      <w:marLeft w:val="0"/>
      <w:marRight w:val="0"/>
      <w:marTop w:val="0"/>
      <w:marBottom w:val="0"/>
      <w:divBdr>
        <w:top w:val="none" w:sz="0" w:space="0" w:color="auto"/>
        <w:left w:val="none" w:sz="0" w:space="0" w:color="auto"/>
        <w:bottom w:val="none" w:sz="0" w:space="0" w:color="auto"/>
        <w:right w:val="none" w:sz="0" w:space="0" w:color="auto"/>
      </w:divBdr>
      <w:divsChild>
        <w:div w:id="1786852910">
          <w:marLeft w:val="480"/>
          <w:marRight w:val="0"/>
          <w:marTop w:val="0"/>
          <w:marBottom w:val="0"/>
          <w:divBdr>
            <w:top w:val="none" w:sz="0" w:space="0" w:color="auto"/>
            <w:left w:val="none" w:sz="0" w:space="0" w:color="auto"/>
            <w:bottom w:val="none" w:sz="0" w:space="0" w:color="auto"/>
            <w:right w:val="none" w:sz="0" w:space="0" w:color="auto"/>
          </w:divBdr>
        </w:div>
        <w:div w:id="435635119">
          <w:marLeft w:val="480"/>
          <w:marRight w:val="0"/>
          <w:marTop w:val="0"/>
          <w:marBottom w:val="0"/>
          <w:divBdr>
            <w:top w:val="none" w:sz="0" w:space="0" w:color="auto"/>
            <w:left w:val="none" w:sz="0" w:space="0" w:color="auto"/>
            <w:bottom w:val="none" w:sz="0" w:space="0" w:color="auto"/>
            <w:right w:val="none" w:sz="0" w:space="0" w:color="auto"/>
          </w:divBdr>
        </w:div>
        <w:div w:id="612716157">
          <w:marLeft w:val="480"/>
          <w:marRight w:val="0"/>
          <w:marTop w:val="0"/>
          <w:marBottom w:val="0"/>
          <w:divBdr>
            <w:top w:val="none" w:sz="0" w:space="0" w:color="auto"/>
            <w:left w:val="none" w:sz="0" w:space="0" w:color="auto"/>
            <w:bottom w:val="none" w:sz="0" w:space="0" w:color="auto"/>
            <w:right w:val="none" w:sz="0" w:space="0" w:color="auto"/>
          </w:divBdr>
        </w:div>
        <w:div w:id="738405222">
          <w:marLeft w:val="480"/>
          <w:marRight w:val="0"/>
          <w:marTop w:val="0"/>
          <w:marBottom w:val="0"/>
          <w:divBdr>
            <w:top w:val="none" w:sz="0" w:space="0" w:color="auto"/>
            <w:left w:val="none" w:sz="0" w:space="0" w:color="auto"/>
            <w:bottom w:val="none" w:sz="0" w:space="0" w:color="auto"/>
            <w:right w:val="none" w:sz="0" w:space="0" w:color="auto"/>
          </w:divBdr>
        </w:div>
        <w:div w:id="1785147872">
          <w:marLeft w:val="480"/>
          <w:marRight w:val="0"/>
          <w:marTop w:val="0"/>
          <w:marBottom w:val="0"/>
          <w:divBdr>
            <w:top w:val="none" w:sz="0" w:space="0" w:color="auto"/>
            <w:left w:val="none" w:sz="0" w:space="0" w:color="auto"/>
            <w:bottom w:val="none" w:sz="0" w:space="0" w:color="auto"/>
            <w:right w:val="none" w:sz="0" w:space="0" w:color="auto"/>
          </w:divBdr>
        </w:div>
        <w:div w:id="1795366218">
          <w:marLeft w:val="480"/>
          <w:marRight w:val="0"/>
          <w:marTop w:val="0"/>
          <w:marBottom w:val="0"/>
          <w:divBdr>
            <w:top w:val="none" w:sz="0" w:space="0" w:color="auto"/>
            <w:left w:val="none" w:sz="0" w:space="0" w:color="auto"/>
            <w:bottom w:val="none" w:sz="0" w:space="0" w:color="auto"/>
            <w:right w:val="none" w:sz="0" w:space="0" w:color="auto"/>
          </w:divBdr>
        </w:div>
        <w:div w:id="743794720">
          <w:marLeft w:val="480"/>
          <w:marRight w:val="0"/>
          <w:marTop w:val="0"/>
          <w:marBottom w:val="0"/>
          <w:divBdr>
            <w:top w:val="none" w:sz="0" w:space="0" w:color="auto"/>
            <w:left w:val="none" w:sz="0" w:space="0" w:color="auto"/>
            <w:bottom w:val="none" w:sz="0" w:space="0" w:color="auto"/>
            <w:right w:val="none" w:sz="0" w:space="0" w:color="auto"/>
          </w:divBdr>
        </w:div>
        <w:div w:id="1088577635">
          <w:marLeft w:val="480"/>
          <w:marRight w:val="0"/>
          <w:marTop w:val="0"/>
          <w:marBottom w:val="0"/>
          <w:divBdr>
            <w:top w:val="none" w:sz="0" w:space="0" w:color="auto"/>
            <w:left w:val="none" w:sz="0" w:space="0" w:color="auto"/>
            <w:bottom w:val="none" w:sz="0" w:space="0" w:color="auto"/>
            <w:right w:val="none" w:sz="0" w:space="0" w:color="auto"/>
          </w:divBdr>
        </w:div>
        <w:div w:id="1831142787">
          <w:marLeft w:val="480"/>
          <w:marRight w:val="0"/>
          <w:marTop w:val="0"/>
          <w:marBottom w:val="0"/>
          <w:divBdr>
            <w:top w:val="none" w:sz="0" w:space="0" w:color="auto"/>
            <w:left w:val="none" w:sz="0" w:space="0" w:color="auto"/>
            <w:bottom w:val="none" w:sz="0" w:space="0" w:color="auto"/>
            <w:right w:val="none" w:sz="0" w:space="0" w:color="auto"/>
          </w:divBdr>
        </w:div>
        <w:div w:id="1778089693">
          <w:marLeft w:val="480"/>
          <w:marRight w:val="0"/>
          <w:marTop w:val="0"/>
          <w:marBottom w:val="0"/>
          <w:divBdr>
            <w:top w:val="none" w:sz="0" w:space="0" w:color="auto"/>
            <w:left w:val="none" w:sz="0" w:space="0" w:color="auto"/>
            <w:bottom w:val="none" w:sz="0" w:space="0" w:color="auto"/>
            <w:right w:val="none" w:sz="0" w:space="0" w:color="auto"/>
          </w:divBdr>
        </w:div>
        <w:div w:id="446435559">
          <w:marLeft w:val="480"/>
          <w:marRight w:val="0"/>
          <w:marTop w:val="0"/>
          <w:marBottom w:val="0"/>
          <w:divBdr>
            <w:top w:val="none" w:sz="0" w:space="0" w:color="auto"/>
            <w:left w:val="none" w:sz="0" w:space="0" w:color="auto"/>
            <w:bottom w:val="none" w:sz="0" w:space="0" w:color="auto"/>
            <w:right w:val="none" w:sz="0" w:space="0" w:color="auto"/>
          </w:divBdr>
        </w:div>
        <w:div w:id="73941444">
          <w:marLeft w:val="480"/>
          <w:marRight w:val="0"/>
          <w:marTop w:val="0"/>
          <w:marBottom w:val="0"/>
          <w:divBdr>
            <w:top w:val="none" w:sz="0" w:space="0" w:color="auto"/>
            <w:left w:val="none" w:sz="0" w:space="0" w:color="auto"/>
            <w:bottom w:val="none" w:sz="0" w:space="0" w:color="auto"/>
            <w:right w:val="none" w:sz="0" w:space="0" w:color="auto"/>
          </w:divBdr>
        </w:div>
        <w:div w:id="485784208">
          <w:marLeft w:val="480"/>
          <w:marRight w:val="0"/>
          <w:marTop w:val="0"/>
          <w:marBottom w:val="0"/>
          <w:divBdr>
            <w:top w:val="none" w:sz="0" w:space="0" w:color="auto"/>
            <w:left w:val="none" w:sz="0" w:space="0" w:color="auto"/>
            <w:bottom w:val="none" w:sz="0" w:space="0" w:color="auto"/>
            <w:right w:val="none" w:sz="0" w:space="0" w:color="auto"/>
          </w:divBdr>
        </w:div>
        <w:div w:id="307172432">
          <w:marLeft w:val="480"/>
          <w:marRight w:val="0"/>
          <w:marTop w:val="0"/>
          <w:marBottom w:val="0"/>
          <w:divBdr>
            <w:top w:val="none" w:sz="0" w:space="0" w:color="auto"/>
            <w:left w:val="none" w:sz="0" w:space="0" w:color="auto"/>
            <w:bottom w:val="none" w:sz="0" w:space="0" w:color="auto"/>
            <w:right w:val="none" w:sz="0" w:space="0" w:color="auto"/>
          </w:divBdr>
        </w:div>
        <w:div w:id="1233347539">
          <w:marLeft w:val="480"/>
          <w:marRight w:val="0"/>
          <w:marTop w:val="0"/>
          <w:marBottom w:val="0"/>
          <w:divBdr>
            <w:top w:val="none" w:sz="0" w:space="0" w:color="auto"/>
            <w:left w:val="none" w:sz="0" w:space="0" w:color="auto"/>
            <w:bottom w:val="none" w:sz="0" w:space="0" w:color="auto"/>
            <w:right w:val="none" w:sz="0" w:space="0" w:color="auto"/>
          </w:divBdr>
        </w:div>
        <w:div w:id="1067802257">
          <w:marLeft w:val="480"/>
          <w:marRight w:val="0"/>
          <w:marTop w:val="0"/>
          <w:marBottom w:val="0"/>
          <w:divBdr>
            <w:top w:val="none" w:sz="0" w:space="0" w:color="auto"/>
            <w:left w:val="none" w:sz="0" w:space="0" w:color="auto"/>
            <w:bottom w:val="none" w:sz="0" w:space="0" w:color="auto"/>
            <w:right w:val="none" w:sz="0" w:space="0" w:color="auto"/>
          </w:divBdr>
        </w:div>
        <w:div w:id="1960068613">
          <w:marLeft w:val="480"/>
          <w:marRight w:val="0"/>
          <w:marTop w:val="0"/>
          <w:marBottom w:val="0"/>
          <w:divBdr>
            <w:top w:val="none" w:sz="0" w:space="0" w:color="auto"/>
            <w:left w:val="none" w:sz="0" w:space="0" w:color="auto"/>
            <w:bottom w:val="none" w:sz="0" w:space="0" w:color="auto"/>
            <w:right w:val="none" w:sz="0" w:space="0" w:color="auto"/>
          </w:divBdr>
        </w:div>
        <w:div w:id="1465925503">
          <w:marLeft w:val="480"/>
          <w:marRight w:val="0"/>
          <w:marTop w:val="0"/>
          <w:marBottom w:val="0"/>
          <w:divBdr>
            <w:top w:val="none" w:sz="0" w:space="0" w:color="auto"/>
            <w:left w:val="none" w:sz="0" w:space="0" w:color="auto"/>
            <w:bottom w:val="none" w:sz="0" w:space="0" w:color="auto"/>
            <w:right w:val="none" w:sz="0" w:space="0" w:color="auto"/>
          </w:divBdr>
        </w:div>
        <w:div w:id="2110271990">
          <w:marLeft w:val="480"/>
          <w:marRight w:val="0"/>
          <w:marTop w:val="0"/>
          <w:marBottom w:val="0"/>
          <w:divBdr>
            <w:top w:val="none" w:sz="0" w:space="0" w:color="auto"/>
            <w:left w:val="none" w:sz="0" w:space="0" w:color="auto"/>
            <w:bottom w:val="none" w:sz="0" w:space="0" w:color="auto"/>
            <w:right w:val="none" w:sz="0" w:space="0" w:color="auto"/>
          </w:divBdr>
        </w:div>
        <w:div w:id="880745110">
          <w:marLeft w:val="480"/>
          <w:marRight w:val="0"/>
          <w:marTop w:val="0"/>
          <w:marBottom w:val="0"/>
          <w:divBdr>
            <w:top w:val="none" w:sz="0" w:space="0" w:color="auto"/>
            <w:left w:val="none" w:sz="0" w:space="0" w:color="auto"/>
            <w:bottom w:val="none" w:sz="0" w:space="0" w:color="auto"/>
            <w:right w:val="none" w:sz="0" w:space="0" w:color="auto"/>
          </w:divBdr>
        </w:div>
        <w:div w:id="1792481220">
          <w:marLeft w:val="480"/>
          <w:marRight w:val="0"/>
          <w:marTop w:val="0"/>
          <w:marBottom w:val="0"/>
          <w:divBdr>
            <w:top w:val="none" w:sz="0" w:space="0" w:color="auto"/>
            <w:left w:val="none" w:sz="0" w:space="0" w:color="auto"/>
            <w:bottom w:val="none" w:sz="0" w:space="0" w:color="auto"/>
            <w:right w:val="none" w:sz="0" w:space="0" w:color="auto"/>
          </w:divBdr>
        </w:div>
        <w:div w:id="1095438510">
          <w:marLeft w:val="480"/>
          <w:marRight w:val="0"/>
          <w:marTop w:val="0"/>
          <w:marBottom w:val="0"/>
          <w:divBdr>
            <w:top w:val="none" w:sz="0" w:space="0" w:color="auto"/>
            <w:left w:val="none" w:sz="0" w:space="0" w:color="auto"/>
            <w:bottom w:val="none" w:sz="0" w:space="0" w:color="auto"/>
            <w:right w:val="none" w:sz="0" w:space="0" w:color="auto"/>
          </w:divBdr>
        </w:div>
        <w:div w:id="1614363138">
          <w:marLeft w:val="480"/>
          <w:marRight w:val="0"/>
          <w:marTop w:val="0"/>
          <w:marBottom w:val="0"/>
          <w:divBdr>
            <w:top w:val="none" w:sz="0" w:space="0" w:color="auto"/>
            <w:left w:val="none" w:sz="0" w:space="0" w:color="auto"/>
            <w:bottom w:val="none" w:sz="0" w:space="0" w:color="auto"/>
            <w:right w:val="none" w:sz="0" w:space="0" w:color="auto"/>
          </w:divBdr>
        </w:div>
        <w:div w:id="1989046122">
          <w:marLeft w:val="480"/>
          <w:marRight w:val="0"/>
          <w:marTop w:val="0"/>
          <w:marBottom w:val="0"/>
          <w:divBdr>
            <w:top w:val="none" w:sz="0" w:space="0" w:color="auto"/>
            <w:left w:val="none" w:sz="0" w:space="0" w:color="auto"/>
            <w:bottom w:val="none" w:sz="0" w:space="0" w:color="auto"/>
            <w:right w:val="none" w:sz="0" w:space="0" w:color="auto"/>
          </w:divBdr>
        </w:div>
        <w:div w:id="1322196352">
          <w:marLeft w:val="480"/>
          <w:marRight w:val="0"/>
          <w:marTop w:val="0"/>
          <w:marBottom w:val="0"/>
          <w:divBdr>
            <w:top w:val="none" w:sz="0" w:space="0" w:color="auto"/>
            <w:left w:val="none" w:sz="0" w:space="0" w:color="auto"/>
            <w:bottom w:val="none" w:sz="0" w:space="0" w:color="auto"/>
            <w:right w:val="none" w:sz="0" w:space="0" w:color="auto"/>
          </w:divBdr>
        </w:div>
        <w:div w:id="1444883065">
          <w:marLeft w:val="480"/>
          <w:marRight w:val="0"/>
          <w:marTop w:val="0"/>
          <w:marBottom w:val="0"/>
          <w:divBdr>
            <w:top w:val="none" w:sz="0" w:space="0" w:color="auto"/>
            <w:left w:val="none" w:sz="0" w:space="0" w:color="auto"/>
            <w:bottom w:val="none" w:sz="0" w:space="0" w:color="auto"/>
            <w:right w:val="none" w:sz="0" w:space="0" w:color="auto"/>
          </w:divBdr>
        </w:div>
        <w:div w:id="106505562">
          <w:marLeft w:val="480"/>
          <w:marRight w:val="0"/>
          <w:marTop w:val="0"/>
          <w:marBottom w:val="0"/>
          <w:divBdr>
            <w:top w:val="none" w:sz="0" w:space="0" w:color="auto"/>
            <w:left w:val="none" w:sz="0" w:space="0" w:color="auto"/>
            <w:bottom w:val="none" w:sz="0" w:space="0" w:color="auto"/>
            <w:right w:val="none" w:sz="0" w:space="0" w:color="auto"/>
          </w:divBdr>
        </w:div>
        <w:div w:id="194462003">
          <w:marLeft w:val="480"/>
          <w:marRight w:val="0"/>
          <w:marTop w:val="0"/>
          <w:marBottom w:val="0"/>
          <w:divBdr>
            <w:top w:val="none" w:sz="0" w:space="0" w:color="auto"/>
            <w:left w:val="none" w:sz="0" w:space="0" w:color="auto"/>
            <w:bottom w:val="none" w:sz="0" w:space="0" w:color="auto"/>
            <w:right w:val="none" w:sz="0" w:space="0" w:color="auto"/>
          </w:divBdr>
        </w:div>
        <w:div w:id="1829975278">
          <w:marLeft w:val="480"/>
          <w:marRight w:val="0"/>
          <w:marTop w:val="0"/>
          <w:marBottom w:val="0"/>
          <w:divBdr>
            <w:top w:val="none" w:sz="0" w:space="0" w:color="auto"/>
            <w:left w:val="none" w:sz="0" w:space="0" w:color="auto"/>
            <w:bottom w:val="none" w:sz="0" w:space="0" w:color="auto"/>
            <w:right w:val="none" w:sz="0" w:space="0" w:color="auto"/>
          </w:divBdr>
        </w:div>
        <w:div w:id="896624512">
          <w:marLeft w:val="480"/>
          <w:marRight w:val="0"/>
          <w:marTop w:val="0"/>
          <w:marBottom w:val="0"/>
          <w:divBdr>
            <w:top w:val="none" w:sz="0" w:space="0" w:color="auto"/>
            <w:left w:val="none" w:sz="0" w:space="0" w:color="auto"/>
            <w:bottom w:val="none" w:sz="0" w:space="0" w:color="auto"/>
            <w:right w:val="none" w:sz="0" w:space="0" w:color="auto"/>
          </w:divBdr>
        </w:div>
        <w:div w:id="975258991">
          <w:marLeft w:val="480"/>
          <w:marRight w:val="0"/>
          <w:marTop w:val="0"/>
          <w:marBottom w:val="0"/>
          <w:divBdr>
            <w:top w:val="none" w:sz="0" w:space="0" w:color="auto"/>
            <w:left w:val="none" w:sz="0" w:space="0" w:color="auto"/>
            <w:bottom w:val="none" w:sz="0" w:space="0" w:color="auto"/>
            <w:right w:val="none" w:sz="0" w:space="0" w:color="auto"/>
          </w:divBdr>
        </w:div>
        <w:div w:id="1259605060">
          <w:marLeft w:val="480"/>
          <w:marRight w:val="0"/>
          <w:marTop w:val="0"/>
          <w:marBottom w:val="0"/>
          <w:divBdr>
            <w:top w:val="none" w:sz="0" w:space="0" w:color="auto"/>
            <w:left w:val="none" w:sz="0" w:space="0" w:color="auto"/>
            <w:bottom w:val="none" w:sz="0" w:space="0" w:color="auto"/>
            <w:right w:val="none" w:sz="0" w:space="0" w:color="auto"/>
          </w:divBdr>
        </w:div>
        <w:div w:id="384254970">
          <w:marLeft w:val="480"/>
          <w:marRight w:val="0"/>
          <w:marTop w:val="0"/>
          <w:marBottom w:val="0"/>
          <w:divBdr>
            <w:top w:val="none" w:sz="0" w:space="0" w:color="auto"/>
            <w:left w:val="none" w:sz="0" w:space="0" w:color="auto"/>
            <w:bottom w:val="none" w:sz="0" w:space="0" w:color="auto"/>
            <w:right w:val="none" w:sz="0" w:space="0" w:color="auto"/>
          </w:divBdr>
        </w:div>
        <w:div w:id="1901866139">
          <w:marLeft w:val="480"/>
          <w:marRight w:val="0"/>
          <w:marTop w:val="0"/>
          <w:marBottom w:val="0"/>
          <w:divBdr>
            <w:top w:val="none" w:sz="0" w:space="0" w:color="auto"/>
            <w:left w:val="none" w:sz="0" w:space="0" w:color="auto"/>
            <w:bottom w:val="none" w:sz="0" w:space="0" w:color="auto"/>
            <w:right w:val="none" w:sz="0" w:space="0" w:color="auto"/>
          </w:divBdr>
        </w:div>
        <w:div w:id="956065105">
          <w:marLeft w:val="480"/>
          <w:marRight w:val="0"/>
          <w:marTop w:val="0"/>
          <w:marBottom w:val="0"/>
          <w:divBdr>
            <w:top w:val="none" w:sz="0" w:space="0" w:color="auto"/>
            <w:left w:val="none" w:sz="0" w:space="0" w:color="auto"/>
            <w:bottom w:val="none" w:sz="0" w:space="0" w:color="auto"/>
            <w:right w:val="none" w:sz="0" w:space="0" w:color="auto"/>
          </w:divBdr>
        </w:div>
        <w:div w:id="2012873868">
          <w:marLeft w:val="480"/>
          <w:marRight w:val="0"/>
          <w:marTop w:val="0"/>
          <w:marBottom w:val="0"/>
          <w:divBdr>
            <w:top w:val="none" w:sz="0" w:space="0" w:color="auto"/>
            <w:left w:val="none" w:sz="0" w:space="0" w:color="auto"/>
            <w:bottom w:val="none" w:sz="0" w:space="0" w:color="auto"/>
            <w:right w:val="none" w:sz="0" w:space="0" w:color="auto"/>
          </w:divBdr>
        </w:div>
        <w:div w:id="2051224581">
          <w:marLeft w:val="480"/>
          <w:marRight w:val="0"/>
          <w:marTop w:val="0"/>
          <w:marBottom w:val="0"/>
          <w:divBdr>
            <w:top w:val="none" w:sz="0" w:space="0" w:color="auto"/>
            <w:left w:val="none" w:sz="0" w:space="0" w:color="auto"/>
            <w:bottom w:val="none" w:sz="0" w:space="0" w:color="auto"/>
            <w:right w:val="none" w:sz="0" w:space="0" w:color="auto"/>
          </w:divBdr>
        </w:div>
        <w:div w:id="1197810402">
          <w:marLeft w:val="480"/>
          <w:marRight w:val="0"/>
          <w:marTop w:val="0"/>
          <w:marBottom w:val="0"/>
          <w:divBdr>
            <w:top w:val="none" w:sz="0" w:space="0" w:color="auto"/>
            <w:left w:val="none" w:sz="0" w:space="0" w:color="auto"/>
            <w:bottom w:val="none" w:sz="0" w:space="0" w:color="auto"/>
            <w:right w:val="none" w:sz="0" w:space="0" w:color="auto"/>
          </w:divBdr>
        </w:div>
        <w:div w:id="1452285006">
          <w:marLeft w:val="480"/>
          <w:marRight w:val="0"/>
          <w:marTop w:val="0"/>
          <w:marBottom w:val="0"/>
          <w:divBdr>
            <w:top w:val="none" w:sz="0" w:space="0" w:color="auto"/>
            <w:left w:val="none" w:sz="0" w:space="0" w:color="auto"/>
            <w:bottom w:val="none" w:sz="0" w:space="0" w:color="auto"/>
            <w:right w:val="none" w:sz="0" w:space="0" w:color="auto"/>
          </w:divBdr>
        </w:div>
        <w:div w:id="1975286095">
          <w:marLeft w:val="480"/>
          <w:marRight w:val="0"/>
          <w:marTop w:val="0"/>
          <w:marBottom w:val="0"/>
          <w:divBdr>
            <w:top w:val="none" w:sz="0" w:space="0" w:color="auto"/>
            <w:left w:val="none" w:sz="0" w:space="0" w:color="auto"/>
            <w:bottom w:val="none" w:sz="0" w:space="0" w:color="auto"/>
            <w:right w:val="none" w:sz="0" w:space="0" w:color="auto"/>
          </w:divBdr>
        </w:div>
        <w:div w:id="2049453652">
          <w:marLeft w:val="480"/>
          <w:marRight w:val="0"/>
          <w:marTop w:val="0"/>
          <w:marBottom w:val="0"/>
          <w:divBdr>
            <w:top w:val="none" w:sz="0" w:space="0" w:color="auto"/>
            <w:left w:val="none" w:sz="0" w:space="0" w:color="auto"/>
            <w:bottom w:val="none" w:sz="0" w:space="0" w:color="auto"/>
            <w:right w:val="none" w:sz="0" w:space="0" w:color="auto"/>
          </w:divBdr>
        </w:div>
        <w:div w:id="1329207077">
          <w:marLeft w:val="480"/>
          <w:marRight w:val="0"/>
          <w:marTop w:val="0"/>
          <w:marBottom w:val="0"/>
          <w:divBdr>
            <w:top w:val="none" w:sz="0" w:space="0" w:color="auto"/>
            <w:left w:val="none" w:sz="0" w:space="0" w:color="auto"/>
            <w:bottom w:val="none" w:sz="0" w:space="0" w:color="auto"/>
            <w:right w:val="none" w:sz="0" w:space="0" w:color="auto"/>
          </w:divBdr>
        </w:div>
        <w:div w:id="1985115996">
          <w:marLeft w:val="480"/>
          <w:marRight w:val="0"/>
          <w:marTop w:val="0"/>
          <w:marBottom w:val="0"/>
          <w:divBdr>
            <w:top w:val="none" w:sz="0" w:space="0" w:color="auto"/>
            <w:left w:val="none" w:sz="0" w:space="0" w:color="auto"/>
            <w:bottom w:val="none" w:sz="0" w:space="0" w:color="auto"/>
            <w:right w:val="none" w:sz="0" w:space="0" w:color="auto"/>
          </w:divBdr>
        </w:div>
        <w:div w:id="1072775866">
          <w:marLeft w:val="480"/>
          <w:marRight w:val="0"/>
          <w:marTop w:val="0"/>
          <w:marBottom w:val="0"/>
          <w:divBdr>
            <w:top w:val="none" w:sz="0" w:space="0" w:color="auto"/>
            <w:left w:val="none" w:sz="0" w:space="0" w:color="auto"/>
            <w:bottom w:val="none" w:sz="0" w:space="0" w:color="auto"/>
            <w:right w:val="none" w:sz="0" w:space="0" w:color="auto"/>
          </w:divBdr>
        </w:div>
        <w:div w:id="53478801">
          <w:marLeft w:val="480"/>
          <w:marRight w:val="0"/>
          <w:marTop w:val="0"/>
          <w:marBottom w:val="0"/>
          <w:divBdr>
            <w:top w:val="none" w:sz="0" w:space="0" w:color="auto"/>
            <w:left w:val="none" w:sz="0" w:space="0" w:color="auto"/>
            <w:bottom w:val="none" w:sz="0" w:space="0" w:color="auto"/>
            <w:right w:val="none" w:sz="0" w:space="0" w:color="auto"/>
          </w:divBdr>
        </w:div>
        <w:div w:id="629239233">
          <w:marLeft w:val="480"/>
          <w:marRight w:val="0"/>
          <w:marTop w:val="0"/>
          <w:marBottom w:val="0"/>
          <w:divBdr>
            <w:top w:val="none" w:sz="0" w:space="0" w:color="auto"/>
            <w:left w:val="none" w:sz="0" w:space="0" w:color="auto"/>
            <w:bottom w:val="none" w:sz="0" w:space="0" w:color="auto"/>
            <w:right w:val="none" w:sz="0" w:space="0" w:color="auto"/>
          </w:divBdr>
        </w:div>
        <w:div w:id="691808501">
          <w:marLeft w:val="480"/>
          <w:marRight w:val="0"/>
          <w:marTop w:val="0"/>
          <w:marBottom w:val="0"/>
          <w:divBdr>
            <w:top w:val="none" w:sz="0" w:space="0" w:color="auto"/>
            <w:left w:val="none" w:sz="0" w:space="0" w:color="auto"/>
            <w:bottom w:val="none" w:sz="0" w:space="0" w:color="auto"/>
            <w:right w:val="none" w:sz="0" w:space="0" w:color="auto"/>
          </w:divBdr>
        </w:div>
        <w:div w:id="1253319990">
          <w:marLeft w:val="480"/>
          <w:marRight w:val="0"/>
          <w:marTop w:val="0"/>
          <w:marBottom w:val="0"/>
          <w:divBdr>
            <w:top w:val="none" w:sz="0" w:space="0" w:color="auto"/>
            <w:left w:val="none" w:sz="0" w:space="0" w:color="auto"/>
            <w:bottom w:val="none" w:sz="0" w:space="0" w:color="auto"/>
            <w:right w:val="none" w:sz="0" w:space="0" w:color="auto"/>
          </w:divBdr>
        </w:div>
        <w:div w:id="144931164">
          <w:marLeft w:val="480"/>
          <w:marRight w:val="0"/>
          <w:marTop w:val="0"/>
          <w:marBottom w:val="0"/>
          <w:divBdr>
            <w:top w:val="none" w:sz="0" w:space="0" w:color="auto"/>
            <w:left w:val="none" w:sz="0" w:space="0" w:color="auto"/>
            <w:bottom w:val="none" w:sz="0" w:space="0" w:color="auto"/>
            <w:right w:val="none" w:sz="0" w:space="0" w:color="auto"/>
          </w:divBdr>
        </w:div>
        <w:div w:id="1801145037">
          <w:marLeft w:val="480"/>
          <w:marRight w:val="0"/>
          <w:marTop w:val="0"/>
          <w:marBottom w:val="0"/>
          <w:divBdr>
            <w:top w:val="none" w:sz="0" w:space="0" w:color="auto"/>
            <w:left w:val="none" w:sz="0" w:space="0" w:color="auto"/>
            <w:bottom w:val="none" w:sz="0" w:space="0" w:color="auto"/>
            <w:right w:val="none" w:sz="0" w:space="0" w:color="auto"/>
          </w:divBdr>
        </w:div>
        <w:div w:id="947002419">
          <w:marLeft w:val="480"/>
          <w:marRight w:val="0"/>
          <w:marTop w:val="0"/>
          <w:marBottom w:val="0"/>
          <w:divBdr>
            <w:top w:val="none" w:sz="0" w:space="0" w:color="auto"/>
            <w:left w:val="none" w:sz="0" w:space="0" w:color="auto"/>
            <w:bottom w:val="none" w:sz="0" w:space="0" w:color="auto"/>
            <w:right w:val="none" w:sz="0" w:space="0" w:color="auto"/>
          </w:divBdr>
        </w:div>
        <w:div w:id="1920945748">
          <w:marLeft w:val="480"/>
          <w:marRight w:val="0"/>
          <w:marTop w:val="0"/>
          <w:marBottom w:val="0"/>
          <w:divBdr>
            <w:top w:val="none" w:sz="0" w:space="0" w:color="auto"/>
            <w:left w:val="none" w:sz="0" w:space="0" w:color="auto"/>
            <w:bottom w:val="none" w:sz="0" w:space="0" w:color="auto"/>
            <w:right w:val="none" w:sz="0" w:space="0" w:color="auto"/>
          </w:divBdr>
        </w:div>
        <w:div w:id="252052906">
          <w:marLeft w:val="480"/>
          <w:marRight w:val="0"/>
          <w:marTop w:val="0"/>
          <w:marBottom w:val="0"/>
          <w:divBdr>
            <w:top w:val="none" w:sz="0" w:space="0" w:color="auto"/>
            <w:left w:val="none" w:sz="0" w:space="0" w:color="auto"/>
            <w:bottom w:val="none" w:sz="0" w:space="0" w:color="auto"/>
            <w:right w:val="none" w:sz="0" w:space="0" w:color="auto"/>
          </w:divBdr>
        </w:div>
        <w:div w:id="1645890530">
          <w:marLeft w:val="480"/>
          <w:marRight w:val="0"/>
          <w:marTop w:val="0"/>
          <w:marBottom w:val="0"/>
          <w:divBdr>
            <w:top w:val="none" w:sz="0" w:space="0" w:color="auto"/>
            <w:left w:val="none" w:sz="0" w:space="0" w:color="auto"/>
            <w:bottom w:val="none" w:sz="0" w:space="0" w:color="auto"/>
            <w:right w:val="none" w:sz="0" w:space="0" w:color="auto"/>
          </w:divBdr>
        </w:div>
        <w:div w:id="1013146842">
          <w:marLeft w:val="480"/>
          <w:marRight w:val="0"/>
          <w:marTop w:val="0"/>
          <w:marBottom w:val="0"/>
          <w:divBdr>
            <w:top w:val="none" w:sz="0" w:space="0" w:color="auto"/>
            <w:left w:val="none" w:sz="0" w:space="0" w:color="auto"/>
            <w:bottom w:val="none" w:sz="0" w:space="0" w:color="auto"/>
            <w:right w:val="none" w:sz="0" w:space="0" w:color="auto"/>
          </w:divBdr>
        </w:div>
        <w:div w:id="660231150">
          <w:marLeft w:val="480"/>
          <w:marRight w:val="0"/>
          <w:marTop w:val="0"/>
          <w:marBottom w:val="0"/>
          <w:divBdr>
            <w:top w:val="none" w:sz="0" w:space="0" w:color="auto"/>
            <w:left w:val="none" w:sz="0" w:space="0" w:color="auto"/>
            <w:bottom w:val="none" w:sz="0" w:space="0" w:color="auto"/>
            <w:right w:val="none" w:sz="0" w:space="0" w:color="auto"/>
          </w:divBdr>
        </w:div>
        <w:div w:id="2062091575">
          <w:marLeft w:val="480"/>
          <w:marRight w:val="0"/>
          <w:marTop w:val="0"/>
          <w:marBottom w:val="0"/>
          <w:divBdr>
            <w:top w:val="none" w:sz="0" w:space="0" w:color="auto"/>
            <w:left w:val="none" w:sz="0" w:space="0" w:color="auto"/>
            <w:bottom w:val="none" w:sz="0" w:space="0" w:color="auto"/>
            <w:right w:val="none" w:sz="0" w:space="0" w:color="auto"/>
          </w:divBdr>
        </w:div>
        <w:div w:id="413093147">
          <w:marLeft w:val="480"/>
          <w:marRight w:val="0"/>
          <w:marTop w:val="0"/>
          <w:marBottom w:val="0"/>
          <w:divBdr>
            <w:top w:val="none" w:sz="0" w:space="0" w:color="auto"/>
            <w:left w:val="none" w:sz="0" w:space="0" w:color="auto"/>
            <w:bottom w:val="none" w:sz="0" w:space="0" w:color="auto"/>
            <w:right w:val="none" w:sz="0" w:space="0" w:color="auto"/>
          </w:divBdr>
        </w:div>
        <w:div w:id="631787004">
          <w:marLeft w:val="480"/>
          <w:marRight w:val="0"/>
          <w:marTop w:val="0"/>
          <w:marBottom w:val="0"/>
          <w:divBdr>
            <w:top w:val="none" w:sz="0" w:space="0" w:color="auto"/>
            <w:left w:val="none" w:sz="0" w:space="0" w:color="auto"/>
            <w:bottom w:val="none" w:sz="0" w:space="0" w:color="auto"/>
            <w:right w:val="none" w:sz="0" w:space="0" w:color="auto"/>
          </w:divBdr>
        </w:div>
        <w:div w:id="1820539805">
          <w:marLeft w:val="480"/>
          <w:marRight w:val="0"/>
          <w:marTop w:val="0"/>
          <w:marBottom w:val="0"/>
          <w:divBdr>
            <w:top w:val="none" w:sz="0" w:space="0" w:color="auto"/>
            <w:left w:val="none" w:sz="0" w:space="0" w:color="auto"/>
            <w:bottom w:val="none" w:sz="0" w:space="0" w:color="auto"/>
            <w:right w:val="none" w:sz="0" w:space="0" w:color="auto"/>
          </w:divBdr>
        </w:div>
        <w:div w:id="42606121">
          <w:marLeft w:val="480"/>
          <w:marRight w:val="0"/>
          <w:marTop w:val="0"/>
          <w:marBottom w:val="0"/>
          <w:divBdr>
            <w:top w:val="none" w:sz="0" w:space="0" w:color="auto"/>
            <w:left w:val="none" w:sz="0" w:space="0" w:color="auto"/>
            <w:bottom w:val="none" w:sz="0" w:space="0" w:color="auto"/>
            <w:right w:val="none" w:sz="0" w:space="0" w:color="auto"/>
          </w:divBdr>
        </w:div>
        <w:div w:id="318507486">
          <w:marLeft w:val="480"/>
          <w:marRight w:val="0"/>
          <w:marTop w:val="0"/>
          <w:marBottom w:val="0"/>
          <w:divBdr>
            <w:top w:val="none" w:sz="0" w:space="0" w:color="auto"/>
            <w:left w:val="none" w:sz="0" w:space="0" w:color="auto"/>
            <w:bottom w:val="none" w:sz="0" w:space="0" w:color="auto"/>
            <w:right w:val="none" w:sz="0" w:space="0" w:color="auto"/>
          </w:divBdr>
        </w:div>
        <w:div w:id="253517369">
          <w:marLeft w:val="480"/>
          <w:marRight w:val="0"/>
          <w:marTop w:val="0"/>
          <w:marBottom w:val="0"/>
          <w:divBdr>
            <w:top w:val="none" w:sz="0" w:space="0" w:color="auto"/>
            <w:left w:val="none" w:sz="0" w:space="0" w:color="auto"/>
            <w:bottom w:val="none" w:sz="0" w:space="0" w:color="auto"/>
            <w:right w:val="none" w:sz="0" w:space="0" w:color="auto"/>
          </w:divBdr>
        </w:div>
        <w:div w:id="1247960519">
          <w:marLeft w:val="480"/>
          <w:marRight w:val="0"/>
          <w:marTop w:val="0"/>
          <w:marBottom w:val="0"/>
          <w:divBdr>
            <w:top w:val="none" w:sz="0" w:space="0" w:color="auto"/>
            <w:left w:val="none" w:sz="0" w:space="0" w:color="auto"/>
            <w:bottom w:val="none" w:sz="0" w:space="0" w:color="auto"/>
            <w:right w:val="none" w:sz="0" w:space="0" w:color="auto"/>
          </w:divBdr>
        </w:div>
        <w:div w:id="801074135">
          <w:marLeft w:val="480"/>
          <w:marRight w:val="0"/>
          <w:marTop w:val="0"/>
          <w:marBottom w:val="0"/>
          <w:divBdr>
            <w:top w:val="none" w:sz="0" w:space="0" w:color="auto"/>
            <w:left w:val="none" w:sz="0" w:space="0" w:color="auto"/>
            <w:bottom w:val="none" w:sz="0" w:space="0" w:color="auto"/>
            <w:right w:val="none" w:sz="0" w:space="0" w:color="auto"/>
          </w:divBdr>
        </w:div>
        <w:div w:id="890459142">
          <w:marLeft w:val="480"/>
          <w:marRight w:val="0"/>
          <w:marTop w:val="0"/>
          <w:marBottom w:val="0"/>
          <w:divBdr>
            <w:top w:val="none" w:sz="0" w:space="0" w:color="auto"/>
            <w:left w:val="none" w:sz="0" w:space="0" w:color="auto"/>
            <w:bottom w:val="none" w:sz="0" w:space="0" w:color="auto"/>
            <w:right w:val="none" w:sz="0" w:space="0" w:color="auto"/>
          </w:divBdr>
        </w:div>
        <w:div w:id="262425336">
          <w:marLeft w:val="480"/>
          <w:marRight w:val="0"/>
          <w:marTop w:val="0"/>
          <w:marBottom w:val="0"/>
          <w:divBdr>
            <w:top w:val="none" w:sz="0" w:space="0" w:color="auto"/>
            <w:left w:val="none" w:sz="0" w:space="0" w:color="auto"/>
            <w:bottom w:val="none" w:sz="0" w:space="0" w:color="auto"/>
            <w:right w:val="none" w:sz="0" w:space="0" w:color="auto"/>
          </w:divBdr>
        </w:div>
        <w:div w:id="721364517">
          <w:marLeft w:val="480"/>
          <w:marRight w:val="0"/>
          <w:marTop w:val="0"/>
          <w:marBottom w:val="0"/>
          <w:divBdr>
            <w:top w:val="none" w:sz="0" w:space="0" w:color="auto"/>
            <w:left w:val="none" w:sz="0" w:space="0" w:color="auto"/>
            <w:bottom w:val="none" w:sz="0" w:space="0" w:color="auto"/>
            <w:right w:val="none" w:sz="0" w:space="0" w:color="auto"/>
          </w:divBdr>
        </w:div>
        <w:div w:id="1842430665">
          <w:marLeft w:val="480"/>
          <w:marRight w:val="0"/>
          <w:marTop w:val="0"/>
          <w:marBottom w:val="0"/>
          <w:divBdr>
            <w:top w:val="none" w:sz="0" w:space="0" w:color="auto"/>
            <w:left w:val="none" w:sz="0" w:space="0" w:color="auto"/>
            <w:bottom w:val="none" w:sz="0" w:space="0" w:color="auto"/>
            <w:right w:val="none" w:sz="0" w:space="0" w:color="auto"/>
          </w:divBdr>
        </w:div>
        <w:div w:id="1020282968">
          <w:marLeft w:val="480"/>
          <w:marRight w:val="0"/>
          <w:marTop w:val="0"/>
          <w:marBottom w:val="0"/>
          <w:divBdr>
            <w:top w:val="none" w:sz="0" w:space="0" w:color="auto"/>
            <w:left w:val="none" w:sz="0" w:space="0" w:color="auto"/>
            <w:bottom w:val="none" w:sz="0" w:space="0" w:color="auto"/>
            <w:right w:val="none" w:sz="0" w:space="0" w:color="auto"/>
          </w:divBdr>
        </w:div>
        <w:div w:id="1716001124">
          <w:marLeft w:val="480"/>
          <w:marRight w:val="0"/>
          <w:marTop w:val="0"/>
          <w:marBottom w:val="0"/>
          <w:divBdr>
            <w:top w:val="none" w:sz="0" w:space="0" w:color="auto"/>
            <w:left w:val="none" w:sz="0" w:space="0" w:color="auto"/>
            <w:bottom w:val="none" w:sz="0" w:space="0" w:color="auto"/>
            <w:right w:val="none" w:sz="0" w:space="0" w:color="auto"/>
          </w:divBdr>
        </w:div>
        <w:div w:id="336349017">
          <w:marLeft w:val="480"/>
          <w:marRight w:val="0"/>
          <w:marTop w:val="0"/>
          <w:marBottom w:val="0"/>
          <w:divBdr>
            <w:top w:val="none" w:sz="0" w:space="0" w:color="auto"/>
            <w:left w:val="none" w:sz="0" w:space="0" w:color="auto"/>
            <w:bottom w:val="none" w:sz="0" w:space="0" w:color="auto"/>
            <w:right w:val="none" w:sz="0" w:space="0" w:color="auto"/>
          </w:divBdr>
        </w:div>
        <w:div w:id="1225872991">
          <w:marLeft w:val="480"/>
          <w:marRight w:val="0"/>
          <w:marTop w:val="0"/>
          <w:marBottom w:val="0"/>
          <w:divBdr>
            <w:top w:val="none" w:sz="0" w:space="0" w:color="auto"/>
            <w:left w:val="none" w:sz="0" w:space="0" w:color="auto"/>
            <w:bottom w:val="none" w:sz="0" w:space="0" w:color="auto"/>
            <w:right w:val="none" w:sz="0" w:space="0" w:color="auto"/>
          </w:divBdr>
        </w:div>
        <w:div w:id="303782963">
          <w:marLeft w:val="480"/>
          <w:marRight w:val="0"/>
          <w:marTop w:val="0"/>
          <w:marBottom w:val="0"/>
          <w:divBdr>
            <w:top w:val="none" w:sz="0" w:space="0" w:color="auto"/>
            <w:left w:val="none" w:sz="0" w:space="0" w:color="auto"/>
            <w:bottom w:val="none" w:sz="0" w:space="0" w:color="auto"/>
            <w:right w:val="none" w:sz="0" w:space="0" w:color="auto"/>
          </w:divBdr>
        </w:div>
        <w:div w:id="1000619552">
          <w:marLeft w:val="480"/>
          <w:marRight w:val="0"/>
          <w:marTop w:val="0"/>
          <w:marBottom w:val="0"/>
          <w:divBdr>
            <w:top w:val="none" w:sz="0" w:space="0" w:color="auto"/>
            <w:left w:val="none" w:sz="0" w:space="0" w:color="auto"/>
            <w:bottom w:val="none" w:sz="0" w:space="0" w:color="auto"/>
            <w:right w:val="none" w:sz="0" w:space="0" w:color="auto"/>
          </w:divBdr>
        </w:div>
        <w:div w:id="1731920147">
          <w:marLeft w:val="480"/>
          <w:marRight w:val="0"/>
          <w:marTop w:val="0"/>
          <w:marBottom w:val="0"/>
          <w:divBdr>
            <w:top w:val="none" w:sz="0" w:space="0" w:color="auto"/>
            <w:left w:val="none" w:sz="0" w:space="0" w:color="auto"/>
            <w:bottom w:val="none" w:sz="0" w:space="0" w:color="auto"/>
            <w:right w:val="none" w:sz="0" w:space="0" w:color="auto"/>
          </w:divBdr>
        </w:div>
        <w:div w:id="1228877642">
          <w:marLeft w:val="480"/>
          <w:marRight w:val="0"/>
          <w:marTop w:val="0"/>
          <w:marBottom w:val="0"/>
          <w:divBdr>
            <w:top w:val="none" w:sz="0" w:space="0" w:color="auto"/>
            <w:left w:val="none" w:sz="0" w:space="0" w:color="auto"/>
            <w:bottom w:val="none" w:sz="0" w:space="0" w:color="auto"/>
            <w:right w:val="none" w:sz="0" w:space="0" w:color="auto"/>
          </w:divBdr>
        </w:div>
        <w:div w:id="1244031708">
          <w:marLeft w:val="480"/>
          <w:marRight w:val="0"/>
          <w:marTop w:val="0"/>
          <w:marBottom w:val="0"/>
          <w:divBdr>
            <w:top w:val="none" w:sz="0" w:space="0" w:color="auto"/>
            <w:left w:val="none" w:sz="0" w:space="0" w:color="auto"/>
            <w:bottom w:val="none" w:sz="0" w:space="0" w:color="auto"/>
            <w:right w:val="none" w:sz="0" w:space="0" w:color="auto"/>
          </w:divBdr>
        </w:div>
        <w:div w:id="888810474">
          <w:marLeft w:val="480"/>
          <w:marRight w:val="0"/>
          <w:marTop w:val="0"/>
          <w:marBottom w:val="0"/>
          <w:divBdr>
            <w:top w:val="none" w:sz="0" w:space="0" w:color="auto"/>
            <w:left w:val="none" w:sz="0" w:space="0" w:color="auto"/>
            <w:bottom w:val="none" w:sz="0" w:space="0" w:color="auto"/>
            <w:right w:val="none" w:sz="0" w:space="0" w:color="auto"/>
          </w:divBdr>
        </w:div>
        <w:div w:id="1244267046">
          <w:marLeft w:val="480"/>
          <w:marRight w:val="0"/>
          <w:marTop w:val="0"/>
          <w:marBottom w:val="0"/>
          <w:divBdr>
            <w:top w:val="none" w:sz="0" w:space="0" w:color="auto"/>
            <w:left w:val="none" w:sz="0" w:space="0" w:color="auto"/>
            <w:bottom w:val="none" w:sz="0" w:space="0" w:color="auto"/>
            <w:right w:val="none" w:sz="0" w:space="0" w:color="auto"/>
          </w:divBdr>
        </w:div>
        <w:div w:id="43261774">
          <w:marLeft w:val="480"/>
          <w:marRight w:val="0"/>
          <w:marTop w:val="0"/>
          <w:marBottom w:val="0"/>
          <w:divBdr>
            <w:top w:val="none" w:sz="0" w:space="0" w:color="auto"/>
            <w:left w:val="none" w:sz="0" w:space="0" w:color="auto"/>
            <w:bottom w:val="none" w:sz="0" w:space="0" w:color="auto"/>
            <w:right w:val="none" w:sz="0" w:space="0" w:color="auto"/>
          </w:divBdr>
        </w:div>
        <w:div w:id="29688048">
          <w:marLeft w:val="480"/>
          <w:marRight w:val="0"/>
          <w:marTop w:val="0"/>
          <w:marBottom w:val="0"/>
          <w:divBdr>
            <w:top w:val="none" w:sz="0" w:space="0" w:color="auto"/>
            <w:left w:val="none" w:sz="0" w:space="0" w:color="auto"/>
            <w:bottom w:val="none" w:sz="0" w:space="0" w:color="auto"/>
            <w:right w:val="none" w:sz="0" w:space="0" w:color="auto"/>
          </w:divBdr>
        </w:div>
        <w:div w:id="305088727">
          <w:marLeft w:val="480"/>
          <w:marRight w:val="0"/>
          <w:marTop w:val="0"/>
          <w:marBottom w:val="0"/>
          <w:divBdr>
            <w:top w:val="none" w:sz="0" w:space="0" w:color="auto"/>
            <w:left w:val="none" w:sz="0" w:space="0" w:color="auto"/>
            <w:bottom w:val="none" w:sz="0" w:space="0" w:color="auto"/>
            <w:right w:val="none" w:sz="0" w:space="0" w:color="auto"/>
          </w:divBdr>
        </w:div>
        <w:div w:id="2069184710">
          <w:marLeft w:val="480"/>
          <w:marRight w:val="0"/>
          <w:marTop w:val="0"/>
          <w:marBottom w:val="0"/>
          <w:divBdr>
            <w:top w:val="none" w:sz="0" w:space="0" w:color="auto"/>
            <w:left w:val="none" w:sz="0" w:space="0" w:color="auto"/>
            <w:bottom w:val="none" w:sz="0" w:space="0" w:color="auto"/>
            <w:right w:val="none" w:sz="0" w:space="0" w:color="auto"/>
          </w:divBdr>
        </w:div>
        <w:div w:id="2021272176">
          <w:marLeft w:val="480"/>
          <w:marRight w:val="0"/>
          <w:marTop w:val="0"/>
          <w:marBottom w:val="0"/>
          <w:divBdr>
            <w:top w:val="none" w:sz="0" w:space="0" w:color="auto"/>
            <w:left w:val="none" w:sz="0" w:space="0" w:color="auto"/>
            <w:bottom w:val="none" w:sz="0" w:space="0" w:color="auto"/>
            <w:right w:val="none" w:sz="0" w:space="0" w:color="auto"/>
          </w:divBdr>
        </w:div>
        <w:div w:id="707755035">
          <w:marLeft w:val="480"/>
          <w:marRight w:val="0"/>
          <w:marTop w:val="0"/>
          <w:marBottom w:val="0"/>
          <w:divBdr>
            <w:top w:val="none" w:sz="0" w:space="0" w:color="auto"/>
            <w:left w:val="none" w:sz="0" w:space="0" w:color="auto"/>
            <w:bottom w:val="none" w:sz="0" w:space="0" w:color="auto"/>
            <w:right w:val="none" w:sz="0" w:space="0" w:color="auto"/>
          </w:divBdr>
        </w:div>
        <w:div w:id="873350876">
          <w:marLeft w:val="480"/>
          <w:marRight w:val="0"/>
          <w:marTop w:val="0"/>
          <w:marBottom w:val="0"/>
          <w:divBdr>
            <w:top w:val="none" w:sz="0" w:space="0" w:color="auto"/>
            <w:left w:val="none" w:sz="0" w:space="0" w:color="auto"/>
            <w:bottom w:val="none" w:sz="0" w:space="0" w:color="auto"/>
            <w:right w:val="none" w:sz="0" w:space="0" w:color="auto"/>
          </w:divBdr>
        </w:div>
        <w:div w:id="1910534039">
          <w:marLeft w:val="480"/>
          <w:marRight w:val="0"/>
          <w:marTop w:val="0"/>
          <w:marBottom w:val="0"/>
          <w:divBdr>
            <w:top w:val="none" w:sz="0" w:space="0" w:color="auto"/>
            <w:left w:val="none" w:sz="0" w:space="0" w:color="auto"/>
            <w:bottom w:val="none" w:sz="0" w:space="0" w:color="auto"/>
            <w:right w:val="none" w:sz="0" w:space="0" w:color="auto"/>
          </w:divBdr>
        </w:div>
        <w:div w:id="586573796">
          <w:marLeft w:val="480"/>
          <w:marRight w:val="0"/>
          <w:marTop w:val="0"/>
          <w:marBottom w:val="0"/>
          <w:divBdr>
            <w:top w:val="none" w:sz="0" w:space="0" w:color="auto"/>
            <w:left w:val="none" w:sz="0" w:space="0" w:color="auto"/>
            <w:bottom w:val="none" w:sz="0" w:space="0" w:color="auto"/>
            <w:right w:val="none" w:sz="0" w:space="0" w:color="auto"/>
          </w:divBdr>
        </w:div>
        <w:div w:id="1069184640">
          <w:marLeft w:val="480"/>
          <w:marRight w:val="0"/>
          <w:marTop w:val="0"/>
          <w:marBottom w:val="0"/>
          <w:divBdr>
            <w:top w:val="none" w:sz="0" w:space="0" w:color="auto"/>
            <w:left w:val="none" w:sz="0" w:space="0" w:color="auto"/>
            <w:bottom w:val="none" w:sz="0" w:space="0" w:color="auto"/>
            <w:right w:val="none" w:sz="0" w:space="0" w:color="auto"/>
          </w:divBdr>
        </w:div>
        <w:div w:id="734548407">
          <w:marLeft w:val="480"/>
          <w:marRight w:val="0"/>
          <w:marTop w:val="0"/>
          <w:marBottom w:val="0"/>
          <w:divBdr>
            <w:top w:val="none" w:sz="0" w:space="0" w:color="auto"/>
            <w:left w:val="none" w:sz="0" w:space="0" w:color="auto"/>
            <w:bottom w:val="none" w:sz="0" w:space="0" w:color="auto"/>
            <w:right w:val="none" w:sz="0" w:space="0" w:color="auto"/>
          </w:divBdr>
        </w:div>
        <w:div w:id="1851984644">
          <w:marLeft w:val="480"/>
          <w:marRight w:val="0"/>
          <w:marTop w:val="0"/>
          <w:marBottom w:val="0"/>
          <w:divBdr>
            <w:top w:val="none" w:sz="0" w:space="0" w:color="auto"/>
            <w:left w:val="none" w:sz="0" w:space="0" w:color="auto"/>
            <w:bottom w:val="none" w:sz="0" w:space="0" w:color="auto"/>
            <w:right w:val="none" w:sz="0" w:space="0" w:color="auto"/>
          </w:divBdr>
        </w:div>
        <w:div w:id="612329403">
          <w:marLeft w:val="480"/>
          <w:marRight w:val="0"/>
          <w:marTop w:val="0"/>
          <w:marBottom w:val="0"/>
          <w:divBdr>
            <w:top w:val="none" w:sz="0" w:space="0" w:color="auto"/>
            <w:left w:val="none" w:sz="0" w:space="0" w:color="auto"/>
            <w:bottom w:val="none" w:sz="0" w:space="0" w:color="auto"/>
            <w:right w:val="none" w:sz="0" w:space="0" w:color="auto"/>
          </w:divBdr>
        </w:div>
        <w:div w:id="170726244">
          <w:marLeft w:val="480"/>
          <w:marRight w:val="0"/>
          <w:marTop w:val="0"/>
          <w:marBottom w:val="0"/>
          <w:divBdr>
            <w:top w:val="none" w:sz="0" w:space="0" w:color="auto"/>
            <w:left w:val="none" w:sz="0" w:space="0" w:color="auto"/>
            <w:bottom w:val="none" w:sz="0" w:space="0" w:color="auto"/>
            <w:right w:val="none" w:sz="0" w:space="0" w:color="auto"/>
          </w:divBdr>
        </w:div>
        <w:div w:id="1907378930">
          <w:marLeft w:val="480"/>
          <w:marRight w:val="0"/>
          <w:marTop w:val="0"/>
          <w:marBottom w:val="0"/>
          <w:divBdr>
            <w:top w:val="none" w:sz="0" w:space="0" w:color="auto"/>
            <w:left w:val="none" w:sz="0" w:space="0" w:color="auto"/>
            <w:bottom w:val="none" w:sz="0" w:space="0" w:color="auto"/>
            <w:right w:val="none" w:sz="0" w:space="0" w:color="auto"/>
          </w:divBdr>
        </w:div>
        <w:div w:id="1160124397">
          <w:marLeft w:val="480"/>
          <w:marRight w:val="0"/>
          <w:marTop w:val="0"/>
          <w:marBottom w:val="0"/>
          <w:divBdr>
            <w:top w:val="none" w:sz="0" w:space="0" w:color="auto"/>
            <w:left w:val="none" w:sz="0" w:space="0" w:color="auto"/>
            <w:bottom w:val="none" w:sz="0" w:space="0" w:color="auto"/>
            <w:right w:val="none" w:sz="0" w:space="0" w:color="auto"/>
          </w:divBdr>
        </w:div>
        <w:div w:id="2023044032">
          <w:marLeft w:val="480"/>
          <w:marRight w:val="0"/>
          <w:marTop w:val="0"/>
          <w:marBottom w:val="0"/>
          <w:divBdr>
            <w:top w:val="none" w:sz="0" w:space="0" w:color="auto"/>
            <w:left w:val="none" w:sz="0" w:space="0" w:color="auto"/>
            <w:bottom w:val="none" w:sz="0" w:space="0" w:color="auto"/>
            <w:right w:val="none" w:sz="0" w:space="0" w:color="auto"/>
          </w:divBdr>
        </w:div>
        <w:div w:id="1729718310">
          <w:marLeft w:val="480"/>
          <w:marRight w:val="0"/>
          <w:marTop w:val="0"/>
          <w:marBottom w:val="0"/>
          <w:divBdr>
            <w:top w:val="none" w:sz="0" w:space="0" w:color="auto"/>
            <w:left w:val="none" w:sz="0" w:space="0" w:color="auto"/>
            <w:bottom w:val="none" w:sz="0" w:space="0" w:color="auto"/>
            <w:right w:val="none" w:sz="0" w:space="0" w:color="auto"/>
          </w:divBdr>
        </w:div>
        <w:div w:id="811024868">
          <w:marLeft w:val="480"/>
          <w:marRight w:val="0"/>
          <w:marTop w:val="0"/>
          <w:marBottom w:val="0"/>
          <w:divBdr>
            <w:top w:val="none" w:sz="0" w:space="0" w:color="auto"/>
            <w:left w:val="none" w:sz="0" w:space="0" w:color="auto"/>
            <w:bottom w:val="none" w:sz="0" w:space="0" w:color="auto"/>
            <w:right w:val="none" w:sz="0" w:space="0" w:color="auto"/>
          </w:divBdr>
        </w:div>
        <w:div w:id="1803425849">
          <w:marLeft w:val="480"/>
          <w:marRight w:val="0"/>
          <w:marTop w:val="0"/>
          <w:marBottom w:val="0"/>
          <w:divBdr>
            <w:top w:val="none" w:sz="0" w:space="0" w:color="auto"/>
            <w:left w:val="none" w:sz="0" w:space="0" w:color="auto"/>
            <w:bottom w:val="none" w:sz="0" w:space="0" w:color="auto"/>
            <w:right w:val="none" w:sz="0" w:space="0" w:color="auto"/>
          </w:divBdr>
        </w:div>
        <w:div w:id="1299993723">
          <w:marLeft w:val="480"/>
          <w:marRight w:val="0"/>
          <w:marTop w:val="0"/>
          <w:marBottom w:val="0"/>
          <w:divBdr>
            <w:top w:val="none" w:sz="0" w:space="0" w:color="auto"/>
            <w:left w:val="none" w:sz="0" w:space="0" w:color="auto"/>
            <w:bottom w:val="none" w:sz="0" w:space="0" w:color="auto"/>
            <w:right w:val="none" w:sz="0" w:space="0" w:color="auto"/>
          </w:divBdr>
        </w:div>
      </w:divsChild>
    </w:div>
    <w:div w:id="332102973">
      <w:bodyDiv w:val="1"/>
      <w:marLeft w:val="0"/>
      <w:marRight w:val="0"/>
      <w:marTop w:val="0"/>
      <w:marBottom w:val="0"/>
      <w:divBdr>
        <w:top w:val="none" w:sz="0" w:space="0" w:color="auto"/>
        <w:left w:val="none" w:sz="0" w:space="0" w:color="auto"/>
        <w:bottom w:val="none" w:sz="0" w:space="0" w:color="auto"/>
        <w:right w:val="none" w:sz="0" w:space="0" w:color="auto"/>
      </w:divBdr>
    </w:div>
    <w:div w:id="332336669">
      <w:bodyDiv w:val="1"/>
      <w:marLeft w:val="0"/>
      <w:marRight w:val="0"/>
      <w:marTop w:val="0"/>
      <w:marBottom w:val="0"/>
      <w:divBdr>
        <w:top w:val="none" w:sz="0" w:space="0" w:color="auto"/>
        <w:left w:val="none" w:sz="0" w:space="0" w:color="auto"/>
        <w:bottom w:val="none" w:sz="0" w:space="0" w:color="auto"/>
        <w:right w:val="none" w:sz="0" w:space="0" w:color="auto"/>
      </w:divBdr>
    </w:div>
    <w:div w:id="332490765">
      <w:bodyDiv w:val="1"/>
      <w:marLeft w:val="0"/>
      <w:marRight w:val="0"/>
      <w:marTop w:val="0"/>
      <w:marBottom w:val="0"/>
      <w:divBdr>
        <w:top w:val="none" w:sz="0" w:space="0" w:color="auto"/>
        <w:left w:val="none" w:sz="0" w:space="0" w:color="auto"/>
        <w:bottom w:val="none" w:sz="0" w:space="0" w:color="auto"/>
        <w:right w:val="none" w:sz="0" w:space="0" w:color="auto"/>
      </w:divBdr>
    </w:div>
    <w:div w:id="333067487">
      <w:bodyDiv w:val="1"/>
      <w:marLeft w:val="0"/>
      <w:marRight w:val="0"/>
      <w:marTop w:val="0"/>
      <w:marBottom w:val="0"/>
      <w:divBdr>
        <w:top w:val="none" w:sz="0" w:space="0" w:color="auto"/>
        <w:left w:val="none" w:sz="0" w:space="0" w:color="auto"/>
        <w:bottom w:val="none" w:sz="0" w:space="0" w:color="auto"/>
        <w:right w:val="none" w:sz="0" w:space="0" w:color="auto"/>
      </w:divBdr>
    </w:div>
    <w:div w:id="333193254">
      <w:bodyDiv w:val="1"/>
      <w:marLeft w:val="0"/>
      <w:marRight w:val="0"/>
      <w:marTop w:val="0"/>
      <w:marBottom w:val="0"/>
      <w:divBdr>
        <w:top w:val="none" w:sz="0" w:space="0" w:color="auto"/>
        <w:left w:val="none" w:sz="0" w:space="0" w:color="auto"/>
        <w:bottom w:val="none" w:sz="0" w:space="0" w:color="auto"/>
        <w:right w:val="none" w:sz="0" w:space="0" w:color="auto"/>
      </w:divBdr>
    </w:div>
    <w:div w:id="333656185">
      <w:bodyDiv w:val="1"/>
      <w:marLeft w:val="0"/>
      <w:marRight w:val="0"/>
      <w:marTop w:val="0"/>
      <w:marBottom w:val="0"/>
      <w:divBdr>
        <w:top w:val="none" w:sz="0" w:space="0" w:color="auto"/>
        <w:left w:val="none" w:sz="0" w:space="0" w:color="auto"/>
        <w:bottom w:val="none" w:sz="0" w:space="0" w:color="auto"/>
        <w:right w:val="none" w:sz="0" w:space="0" w:color="auto"/>
      </w:divBdr>
    </w:div>
    <w:div w:id="333805465">
      <w:bodyDiv w:val="1"/>
      <w:marLeft w:val="0"/>
      <w:marRight w:val="0"/>
      <w:marTop w:val="0"/>
      <w:marBottom w:val="0"/>
      <w:divBdr>
        <w:top w:val="none" w:sz="0" w:space="0" w:color="auto"/>
        <w:left w:val="none" w:sz="0" w:space="0" w:color="auto"/>
        <w:bottom w:val="none" w:sz="0" w:space="0" w:color="auto"/>
        <w:right w:val="none" w:sz="0" w:space="0" w:color="auto"/>
      </w:divBdr>
    </w:div>
    <w:div w:id="333849648">
      <w:bodyDiv w:val="1"/>
      <w:marLeft w:val="0"/>
      <w:marRight w:val="0"/>
      <w:marTop w:val="0"/>
      <w:marBottom w:val="0"/>
      <w:divBdr>
        <w:top w:val="none" w:sz="0" w:space="0" w:color="auto"/>
        <w:left w:val="none" w:sz="0" w:space="0" w:color="auto"/>
        <w:bottom w:val="none" w:sz="0" w:space="0" w:color="auto"/>
        <w:right w:val="none" w:sz="0" w:space="0" w:color="auto"/>
      </w:divBdr>
    </w:div>
    <w:div w:id="334041747">
      <w:bodyDiv w:val="1"/>
      <w:marLeft w:val="0"/>
      <w:marRight w:val="0"/>
      <w:marTop w:val="0"/>
      <w:marBottom w:val="0"/>
      <w:divBdr>
        <w:top w:val="none" w:sz="0" w:space="0" w:color="auto"/>
        <w:left w:val="none" w:sz="0" w:space="0" w:color="auto"/>
        <w:bottom w:val="none" w:sz="0" w:space="0" w:color="auto"/>
        <w:right w:val="none" w:sz="0" w:space="0" w:color="auto"/>
      </w:divBdr>
    </w:div>
    <w:div w:id="334189474">
      <w:bodyDiv w:val="1"/>
      <w:marLeft w:val="0"/>
      <w:marRight w:val="0"/>
      <w:marTop w:val="0"/>
      <w:marBottom w:val="0"/>
      <w:divBdr>
        <w:top w:val="none" w:sz="0" w:space="0" w:color="auto"/>
        <w:left w:val="none" w:sz="0" w:space="0" w:color="auto"/>
        <w:bottom w:val="none" w:sz="0" w:space="0" w:color="auto"/>
        <w:right w:val="none" w:sz="0" w:space="0" w:color="auto"/>
      </w:divBdr>
    </w:div>
    <w:div w:id="334721979">
      <w:bodyDiv w:val="1"/>
      <w:marLeft w:val="0"/>
      <w:marRight w:val="0"/>
      <w:marTop w:val="0"/>
      <w:marBottom w:val="0"/>
      <w:divBdr>
        <w:top w:val="none" w:sz="0" w:space="0" w:color="auto"/>
        <w:left w:val="none" w:sz="0" w:space="0" w:color="auto"/>
        <w:bottom w:val="none" w:sz="0" w:space="0" w:color="auto"/>
        <w:right w:val="none" w:sz="0" w:space="0" w:color="auto"/>
      </w:divBdr>
    </w:div>
    <w:div w:id="335689191">
      <w:bodyDiv w:val="1"/>
      <w:marLeft w:val="0"/>
      <w:marRight w:val="0"/>
      <w:marTop w:val="0"/>
      <w:marBottom w:val="0"/>
      <w:divBdr>
        <w:top w:val="none" w:sz="0" w:space="0" w:color="auto"/>
        <w:left w:val="none" w:sz="0" w:space="0" w:color="auto"/>
        <w:bottom w:val="none" w:sz="0" w:space="0" w:color="auto"/>
        <w:right w:val="none" w:sz="0" w:space="0" w:color="auto"/>
      </w:divBdr>
    </w:div>
    <w:div w:id="335962885">
      <w:bodyDiv w:val="1"/>
      <w:marLeft w:val="0"/>
      <w:marRight w:val="0"/>
      <w:marTop w:val="0"/>
      <w:marBottom w:val="0"/>
      <w:divBdr>
        <w:top w:val="none" w:sz="0" w:space="0" w:color="auto"/>
        <w:left w:val="none" w:sz="0" w:space="0" w:color="auto"/>
        <w:bottom w:val="none" w:sz="0" w:space="0" w:color="auto"/>
        <w:right w:val="none" w:sz="0" w:space="0" w:color="auto"/>
      </w:divBdr>
    </w:div>
    <w:div w:id="336275770">
      <w:bodyDiv w:val="1"/>
      <w:marLeft w:val="0"/>
      <w:marRight w:val="0"/>
      <w:marTop w:val="0"/>
      <w:marBottom w:val="0"/>
      <w:divBdr>
        <w:top w:val="none" w:sz="0" w:space="0" w:color="auto"/>
        <w:left w:val="none" w:sz="0" w:space="0" w:color="auto"/>
        <w:bottom w:val="none" w:sz="0" w:space="0" w:color="auto"/>
        <w:right w:val="none" w:sz="0" w:space="0" w:color="auto"/>
      </w:divBdr>
    </w:div>
    <w:div w:id="336425135">
      <w:bodyDiv w:val="1"/>
      <w:marLeft w:val="0"/>
      <w:marRight w:val="0"/>
      <w:marTop w:val="0"/>
      <w:marBottom w:val="0"/>
      <w:divBdr>
        <w:top w:val="none" w:sz="0" w:space="0" w:color="auto"/>
        <w:left w:val="none" w:sz="0" w:space="0" w:color="auto"/>
        <w:bottom w:val="none" w:sz="0" w:space="0" w:color="auto"/>
        <w:right w:val="none" w:sz="0" w:space="0" w:color="auto"/>
      </w:divBdr>
    </w:div>
    <w:div w:id="336544741">
      <w:bodyDiv w:val="1"/>
      <w:marLeft w:val="0"/>
      <w:marRight w:val="0"/>
      <w:marTop w:val="0"/>
      <w:marBottom w:val="0"/>
      <w:divBdr>
        <w:top w:val="none" w:sz="0" w:space="0" w:color="auto"/>
        <w:left w:val="none" w:sz="0" w:space="0" w:color="auto"/>
        <w:bottom w:val="none" w:sz="0" w:space="0" w:color="auto"/>
        <w:right w:val="none" w:sz="0" w:space="0" w:color="auto"/>
      </w:divBdr>
    </w:div>
    <w:div w:id="336924078">
      <w:bodyDiv w:val="1"/>
      <w:marLeft w:val="0"/>
      <w:marRight w:val="0"/>
      <w:marTop w:val="0"/>
      <w:marBottom w:val="0"/>
      <w:divBdr>
        <w:top w:val="none" w:sz="0" w:space="0" w:color="auto"/>
        <w:left w:val="none" w:sz="0" w:space="0" w:color="auto"/>
        <w:bottom w:val="none" w:sz="0" w:space="0" w:color="auto"/>
        <w:right w:val="none" w:sz="0" w:space="0" w:color="auto"/>
      </w:divBdr>
    </w:div>
    <w:div w:id="337273680">
      <w:bodyDiv w:val="1"/>
      <w:marLeft w:val="0"/>
      <w:marRight w:val="0"/>
      <w:marTop w:val="0"/>
      <w:marBottom w:val="0"/>
      <w:divBdr>
        <w:top w:val="none" w:sz="0" w:space="0" w:color="auto"/>
        <w:left w:val="none" w:sz="0" w:space="0" w:color="auto"/>
        <w:bottom w:val="none" w:sz="0" w:space="0" w:color="auto"/>
        <w:right w:val="none" w:sz="0" w:space="0" w:color="auto"/>
      </w:divBdr>
    </w:div>
    <w:div w:id="337467993">
      <w:bodyDiv w:val="1"/>
      <w:marLeft w:val="0"/>
      <w:marRight w:val="0"/>
      <w:marTop w:val="0"/>
      <w:marBottom w:val="0"/>
      <w:divBdr>
        <w:top w:val="none" w:sz="0" w:space="0" w:color="auto"/>
        <w:left w:val="none" w:sz="0" w:space="0" w:color="auto"/>
        <w:bottom w:val="none" w:sz="0" w:space="0" w:color="auto"/>
        <w:right w:val="none" w:sz="0" w:space="0" w:color="auto"/>
      </w:divBdr>
    </w:div>
    <w:div w:id="337661638">
      <w:bodyDiv w:val="1"/>
      <w:marLeft w:val="0"/>
      <w:marRight w:val="0"/>
      <w:marTop w:val="0"/>
      <w:marBottom w:val="0"/>
      <w:divBdr>
        <w:top w:val="none" w:sz="0" w:space="0" w:color="auto"/>
        <w:left w:val="none" w:sz="0" w:space="0" w:color="auto"/>
        <w:bottom w:val="none" w:sz="0" w:space="0" w:color="auto"/>
        <w:right w:val="none" w:sz="0" w:space="0" w:color="auto"/>
      </w:divBdr>
    </w:div>
    <w:div w:id="337730402">
      <w:bodyDiv w:val="1"/>
      <w:marLeft w:val="0"/>
      <w:marRight w:val="0"/>
      <w:marTop w:val="0"/>
      <w:marBottom w:val="0"/>
      <w:divBdr>
        <w:top w:val="none" w:sz="0" w:space="0" w:color="auto"/>
        <w:left w:val="none" w:sz="0" w:space="0" w:color="auto"/>
        <w:bottom w:val="none" w:sz="0" w:space="0" w:color="auto"/>
        <w:right w:val="none" w:sz="0" w:space="0" w:color="auto"/>
      </w:divBdr>
    </w:div>
    <w:div w:id="337735982">
      <w:bodyDiv w:val="1"/>
      <w:marLeft w:val="0"/>
      <w:marRight w:val="0"/>
      <w:marTop w:val="0"/>
      <w:marBottom w:val="0"/>
      <w:divBdr>
        <w:top w:val="none" w:sz="0" w:space="0" w:color="auto"/>
        <w:left w:val="none" w:sz="0" w:space="0" w:color="auto"/>
        <w:bottom w:val="none" w:sz="0" w:space="0" w:color="auto"/>
        <w:right w:val="none" w:sz="0" w:space="0" w:color="auto"/>
      </w:divBdr>
    </w:div>
    <w:div w:id="338234197">
      <w:bodyDiv w:val="1"/>
      <w:marLeft w:val="0"/>
      <w:marRight w:val="0"/>
      <w:marTop w:val="0"/>
      <w:marBottom w:val="0"/>
      <w:divBdr>
        <w:top w:val="none" w:sz="0" w:space="0" w:color="auto"/>
        <w:left w:val="none" w:sz="0" w:space="0" w:color="auto"/>
        <w:bottom w:val="none" w:sz="0" w:space="0" w:color="auto"/>
        <w:right w:val="none" w:sz="0" w:space="0" w:color="auto"/>
      </w:divBdr>
    </w:div>
    <w:div w:id="338391650">
      <w:bodyDiv w:val="1"/>
      <w:marLeft w:val="0"/>
      <w:marRight w:val="0"/>
      <w:marTop w:val="0"/>
      <w:marBottom w:val="0"/>
      <w:divBdr>
        <w:top w:val="none" w:sz="0" w:space="0" w:color="auto"/>
        <w:left w:val="none" w:sz="0" w:space="0" w:color="auto"/>
        <w:bottom w:val="none" w:sz="0" w:space="0" w:color="auto"/>
        <w:right w:val="none" w:sz="0" w:space="0" w:color="auto"/>
      </w:divBdr>
      <w:divsChild>
        <w:div w:id="175536434">
          <w:marLeft w:val="480"/>
          <w:marRight w:val="0"/>
          <w:marTop w:val="0"/>
          <w:marBottom w:val="0"/>
          <w:divBdr>
            <w:top w:val="none" w:sz="0" w:space="0" w:color="auto"/>
            <w:left w:val="none" w:sz="0" w:space="0" w:color="auto"/>
            <w:bottom w:val="none" w:sz="0" w:space="0" w:color="auto"/>
            <w:right w:val="none" w:sz="0" w:space="0" w:color="auto"/>
          </w:divBdr>
        </w:div>
        <w:div w:id="376199972">
          <w:marLeft w:val="480"/>
          <w:marRight w:val="0"/>
          <w:marTop w:val="0"/>
          <w:marBottom w:val="0"/>
          <w:divBdr>
            <w:top w:val="none" w:sz="0" w:space="0" w:color="auto"/>
            <w:left w:val="none" w:sz="0" w:space="0" w:color="auto"/>
            <w:bottom w:val="none" w:sz="0" w:space="0" w:color="auto"/>
            <w:right w:val="none" w:sz="0" w:space="0" w:color="auto"/>
          </w:divBdr>
        </w:div>
        <w:div w:id="393092789">
          <w:marLeft w:val="480"/>
          <w:marRight w:val="0"/>
          <w:marTop w:val="0"/>
          <w:marBottom w:val="0"/>
          <w:divBdr>
            <w:top w:val="none" w:sz="0" w:space="0" w:color="auto"/>
            <w:left w:val="none" w:sz="0" w:space="0" w:color="auto"/>
            <w:bottom w:val="none" w:sz="0" w:space="0" w:color="auto"/>
            <w:right w:val="none" w:sz="0" w:space="0" w:color="auto"/>
          </w:divBdr>
        </w:div>
        <w:div w:id="469442655">
          <w:marLeft w:val="480"/>
          <w:marRight w:val="0"/>
          <w:marTop w:val="0"/>
          <w:marBottom w:val="0"/>
          <w:divBdr>
            <w:top w:val="none" w:sz="0" w:space="0" w:color="auto"/>
            <w:left w:val="none" w:sz="0" w:space="0" w:color="auto"/>
            <w:bottom w:val="none" w:sz="0" w:space="0" w:color="auto"/>
            <w:right w:val="none" w:sz="0" w:space="0" w:color="auto"/>
          </w:divBdr>
        </w:div>
        <w:div w:id="545337662">
          <w:marLeft w:val="480"/>
          <w:marRight w:val="0"/>
          <w:marTop w:val="0"/>
          <w:marBottom w:val="0"/>
          <w:divBdr>
            <w:top w:val="none" w:sz="0" w:space="0" w:color="auto"/>
            <w:left w:val="none" w:sz="0" w:space="0" w:color="auto"/>
            <w:bottom w:val="none" w:sz="0" w:space="0" w:color="auto"/>
            <w:right w:val="none" w:sz="0" w:space="0" w:color="auto"/>
          </w:divBdr>
        </w:div>
        <w:div w:id="832137085">
          <w:marLeft w:val="480"/>
          <w:marRight w:val="0"/>
          <w:marTop w:val="0"/>
          <w:marBottom w:val="0"/>
          <w:divBdr>
            <w:top w:val="none" w:sz="0" w:space="0" w:color="auto"/>
            <w:left w:val="none" w:sz="0" w:space="0" w:color="auto"/>
            <w:bottom w:val="none" w:sz="0" w:space="0" w:color="auto"/>
            <w:right w:val="none" w:sz="0" w:space="0" w:color="auto"/>
          </w:divBdr>
        </w:div>
        <w:div w:id="1014041934">
          <w:marLeft w:val="480"/>
          <w:marRight w:val="0"/>
          <w:marTop w:val="0"/>
          <w:marBottom w:val="0"/>
          <w:divBdr>
            <w:top w:val="none" w:sz="0" w:space="0" w:color="auto"/>
            <w:left w:val="none" w:sz="0" w:space="0" w:color="auto"/>
            <w:bottom w:val="none" w:sz="0" w:space="0" w:color="auto"/>
            <w:right w:val="none" w:sz="0" w:space="0" w:color="auto"/>
          </w:divBdr>
        </w:div>
        <w:div w:id="1018658131">
          <w:marLeft w:val="480"/>
          <w:marRight w:val="0"/>
          <w:marTop w:val="0"/>
          <w:marBottom w:val="0"/>
          <w:divBdr>
            <w:top w:val="none" w:sz="0" w:space="0" w:color="auto"/>
            <w:left w:val="none" w:sz="0" w:space="0" w:color="auto"/>
            <w:bottom w:val="none" w:sz="0" w:space="0" w:color="auto"/>
            <w:right w:val="none" w:sz="0" w:space="0" w:color="auto"/>
          </w:divBdr>
        </w:div>
        <w:div w:id="1039624577">
          <w:marLeft w:val="480"/>
          <w:marRight w:val="0"/>
          <w:marTop w:val="0"/>
          <w:marBottom w:val="0"/>
          <w:divBdr>
            <w:top w:val="none" w:sz="0" w:space="0" w:color="auto"/>
            <w:left w:val="none" w:sz="0" w:space="0" w:color="auto"/>
            <w:bottom w:val="none" w:sz="0" w:space="0" w:color="auto"/>
            <w:right w:val="none" w:sz="0" w:space="0" w:color="auto"/>
          </w:divBdr>
        </w:div>
        <w:div w:id="1153791437">
          <w:marLeft w:val="480"/>
          <w:marRight w:val="0"/>
          <w:marTop w:val="0"/>
          <w:marBottom w:val="0"/>
          <w:divBdr>
            <w:top w:val="none" w:sz="0" w:space="0" w:color="auto"/>
            <w:left w:val="none" w:sz="0" w:space="0" w:color="auto"/>
            <w:bottom w:val="none" w:sz="0" w:space="0" w:color="auto"/>
            <w:right w:val="none" w:sz="0" w:space="0" w:color="auto"/>
          </w:divBdr>
        </w:div>
        <w:div w:id="1652514781">
          <w:marLeft w:val="480"/>
          <w:marRight w:val="0"/>
          <w:marTop w:val="0"/>
          <w:marBottom w:val="0"/>
          <w:divBdr>
            <w:top w:val="none" w:sz="0" w:space="0" w:color="auto"/>
            <w:left w:val="none" w:sz="0" w:space="0" w:color="auto"/>
            <w:bottom w:val="none" w:sz="0" w:space="0" w:color="auto"/>
            <w:right w:val="none" w:sz="0" w:space="0" w:color="auto"/>
          </w:divBdr>
        </w:div>
        <w:div w:id="1737123378">
          <w:marLeft w:val="480"/>
          <w:marRight w:val="0"/>
          <w:marTop w:val="0"/>
          <w:marBottom w:val="0"/>
          <w:divBdr>
            <w:top w:val="none" w:sz="0" w:space="0" w:color="auto"/>
            <w:left w:val="none" w:sz="0" w:space="0" w:color="auto"/>
            <w:bottom w:val="none" w:sz="0" w:space="0" w:color="auto"/>
            <w:right w:val="none" w:sz="0" w:space="0" w:color="auto"/>
          </w:divBdr>
        </w:div>
        <w:div w:id="1759785643">
          <w:marLeft w:val="480"/>
          <w:marRight w:val="0"/>
          <w:marTop w:val="0"/>
          <w:marBottom w:val="0"/>
          <w:divBdr>
            <w:top w:val="none" w:sz="0" w:space="0" w:color="auto"/>
            <w:left w:val="none" w:sz="0" w:space="0" w:color="auto"/>
            <w:bottom w:val="none" w:sz="0" w:space="0" w:color="auto"/>
            <w:right w:val="none" w:sz="0" w:space="0" w:color="auto"/>
          </w:divBdr>
        </w:div>
        <w:div w:id="1850947325">
          <w:marLeft w:val="480"/>
          <w:marRight w:val="0"/>
          <w:marTop w:val="0"/>
          <w:marBottom w:val="0"/>
          <w:divBdr>
            <w:top w:val="none" w:sz="0" w:space="0" w:color="auto"/>
            <w:left w:val="none" w:sz="0" w:space="0" w:color="auto"/>
            <w:bottom w:val="none" w:sz="0" w:space="0" w:color="auto"/>
            <w:right w:val="none" w:sz="0" w:space="0" w:color="auto"/>
          </w:divBdr>
        </w:div>
        <w:div w:id="2141726333">
          <w:marLeft w:val="480"/>
          <w:marRight w:val="0"/>
          <w:marTop w:val="0"/>
          <w:marBottom w:val="0"/>
          <w:divBdr>
            <w:top w:val="none" w:sz="0" w:space="0" w:color="auto"/>
            <w:left w:val="none" w:sz="0" w:space="0" w:color="auto"/>
            <w:bottom w:val="none" w:sz="0" w:space="0" w:color="auto"/>
            <w:right w:val="none" w:sz="0" w:space="0" w:color="auto"/>
          </w:divBdr>
        </w:div>
      </w:divsChild>
    </w:div>
    <w:div w:id="339770512">
      <w:bodyDiv w:val="1"/>
      <w:marLeft w:val="0"/>
      <w:marRight w:val="0"/>
      <w:marTop w:val="0"/>
      <w:marBottom w:val="0"/>
      <w:divBdr>
        <w:top w:val="none" w:sz="0" w:space="0" w:color="auto"/>
        <w:left w:val="none" w:sz="0" w:space="0" w:color="auto"/>
        <w:bottom w:val="none" w:sz="0" w:space="0" w:color="auto"/>
        <w:right w:val="none" w:sz="0" w:space="0" w:color="auto"/>
      </w:divBdr>
    </w:div>
    <w:div w:id="339770822">
      <w:bodyDiv w:val="1"/>
      <w:marLeft w:val="0"/>
      <w:marRight w:val="0"/>
      <w:marTop w:val="0"/>
      <w:marBottom w:val="0"/>
      <w:divBdr>
        <w:top w:val="none" w:sz="0" w:space="0" w:color="auto"/>
        <w:left w:val="none" w:sz="0" w:space="0" w:color="auto"/>
        <w:bottom w:val="none" w:sz="0" w:space="0" w:color="auto"/>
        <w:right w:val="none" w:sz="0" w:space="0" w:color="auto"/>
      </w:divBdr>
    </w:div>
    <w:div w:id="340083106">
      <w:bodyDiv w:val="1"/>
      <w:marLeft w:val="0"/>
      <w:marRight w:val="0"/>
      <w:marTop w:val="0"/>
      <w:marBottom w:val="0"/>
      <w:divBdr>
        <w:top w:val="none" w:sz="0" w:space="0" w:color="auto"/>
        <w:left w:val="none" w:sz="0" w:space="0" w:color="auto"/>
        <w:bottom w:val="none" w:sz="0" w:space="0" w:color="auto"/>
        <w:right w:val="none" w:sz="0" w:space="0" w:color="auto"/>
      </w:divBdr>
    </w:div>
    <w:div w:id="340162343">
      <w:bodyDiv w:val="1"/>
      <w:marLeft w:val="0"/>
      <w:marRight w:val="0"/>
      <w:marTop w:val="0"/>
      <w:marBottom w:val="0"/>
      <w:divBdr>
        <w:top w:val="none" w:sz="0" w:space="0" w:color="auto"/>
        <w:left w:val="none" w:sz="0" w:space="0" w:color="auto"/>
        <w:bottom w:val="none" w:sz="0" w:space="0" w:color="auto"/>
        <w:right w:val="none" w:sz="0" w:space="0" w:color="auto"/>
      </w:divBdr>
    </w:div>
    <w:div w:id="340474612">
      <w:bodyDiv w:val="1"/>
      <w:marLeft w:val="0"/>
      <w:marRight w:val="0"/>
      <w:marTop w:val="0"/>
      <w:marBottom w:val="0"/>
      <w:divBdr>
        <w:top w:val="none" w:sz="0" w:space="0" w:color="auto"/>
        <w:left w:val="none" w:sz="0" w:space="0" w:color="auto"/>
        <w:bottom w:val="none" w:sz="0" w:space="0" w:color="auto"/>
        <w:right w:val="none" w:sz="0" w:space="0" w:color="auto"/>
      </w:divBdr>
    </w:div>
    <w:div w:id="340662771">
      <w:bodyDiv w:val="1"/>
      <w:marLeft w:val="0"/>
      <w:marRight w:val="0"/>
      <w:marTop w:val="0"/>
      <w:marBottom w:val="0"/>
      <w:divBdr>
        <w:top w:val="none" w:sz="0" w:space="0" w:color="auto"/>
        <w:left w:val="none" w:sz="0" w:space="0" w:color="auto"/>
        <w:bottom w:val="none" w:sz="0" w:space="0" w:color="auto"/>
        <w:right w:val="none" w:sz="0" w:space="0" w:color="auto"/>
      </w:divBdr>
    </w:div>
    <w:div w:id="340741256">
      <w:bodyDiv w:val="1"/>
      <w:marLeft w:val="0"/>
      <w:marRight w:val="0"/>
      <w:marTop w:val="0"/>
      <w:marBottom w:val="0"/>
      <w:divBdr>
        <w:top w:val="none" w:sz="0" w:space="0" w:color="auto"/>
        <w:left w:val="none" w:sz="0" w:space="0" w:color="auto"/>
        <w:bottom w:val="none" w:sz="0" w:space="0" w:color="auto"/>
        <w:right w:val="none" w:sz="0" w:space="0" w:color="auto"/>
      </w:divBdr>
    </w:div>
    <w:div w:id="340935095">
      <w:bodyDiv w:val="1"/>
      <w:marLeft w:val="0"/>
      <w:marRight w:val="0"/>
      <w:marTop w:val="0"/>
      <w:marBottom w:val="0"/>
      <w:divBdr>
        <w:top w:val="none" w:sz="0" w:space="0" w:color="auto"/>
        <w:left w:val="none" w:sz="0" w:space="0" w:color="auto"/>
        <w:bottom w:val="none" w:sz="0" w:space="0" w:color="auto"/>
        <w:right w:val="none" w:sz="0" w:space="0" w:color="auto"/>
      </w:divBdr>
    </w:div>
    <w:div w:id="341009735">
      <w:bodyDiv w:val="1"/>
      <w:marLeft w:val="0"/>
      <w:marRight w:val="0"/>
      <w:marTop w:val="0"/>
      <w:marBottom w:val="0"/>
      <w:divBdr>
        <w:top w:val="none" w:sz="0" w:space="0" w:color="auto"/>
        <w:left w:val="none" w:sz="0" w:space="0" w:color="auto"/>
        <w:bottom w:val="none" w:sz="0" w:space="0" w:color="auto"/>
        <w:right w:val="none" w:sz="0" w:space="0" w:color="auto"/>
      </w:divBdr>
    </w:div>
    <w:div w:id="341395513">
      <w:bodyDiv w:val="1"/>
      <w:marLeft w:val="0"/>
      <w:marRight w:val="0"/>
      <w:marTop w:val="0"/>
      <w:marBottom w:val="0"/>
      <w:divBdr>
        <w:top w:val="none" w:sz="0" w:space="0" w:color="auto"/>
        <w:left w:val="none" w:sz="0" w:space="0" w:color="auto"/>
        <w:bottom w:val="none" w:sz="0" w:space="0" w:color="auto"/>
        <w:right w:val="none" w:sz="0" w:space="0" w:color="auto"/>
      </w:divBdr>
    </w:div>
    <w:div w:id="341400546">
      <w:bodyDiv w:val="1"/>
      <w:marLeft w:val="0"/>
      <w:marRight w:val="0"/>
      <w:marTop w:val="0"/>
      <w:marBottom w:val="0"/>
      <w:divBdr>
        <w:top w:val="none" w:sz="0" w:space="0" w:color="auto"/>
        <w:left w:val="none" w:sz="0" w:space="0" w:color="auto"/>
        <w:bottom w:val="none" w:sz="0" w:space="0" w:color="auto"/>
        <w:right w:val="none" w:sz="0" w:space="0" w:color="auto"/>
      </w:divBdr>
    </w:div>
    <w:div w:id="341470136">
      <w:bodyDiv w:val="1"/>
      <w:marLeft w:val="0"/>
      <w:marRight w:val="0"/>
      <w:marTop w:val="0"/>
      <w:marBottom w:val="0"/>
      <w:divBdr>
        <w:top w:val="none" w:sz="0" w:space="0" w:color="auto"/>
        <w:left w:val="none" w:sz="0" w:space="0" w:color="auto"/>
        <w:bottom w:val="none" w:sz="0" w:space="0" w:color="auto"/>
        <w:right w:val="none" w:sz="0" w:space="0" w:color="auto"/>
      </w:divBdr>
    </w:div>
    <w:div w:id="341517082">
      <w:bodyDiv w:val="1"/>
      <w:marLeft w:val="0"/>
      <w:marRight w:val="0"/>
      <w:marTop w:val="0"/>
      <w:marBottom w:val="0"/>
      <w:divBdr>
        <w:top w:val="none" w:sz="0" w:space="0" w:color="auto"/>
        <w:left w:val="none" w:sz="0" w:space="0" w:color="auto"/>
        <w:bottom w:val="none" w:sz="0" w:space="0" w:color="auto"/>
        <w:right w:val="none" w:sz="0" w:space="0" w:color="auto"/>
      </w:divBdr>
    </w:div>
    <w:div w:id="341586297">
      <w:bodyDiv w:val="1"/>
      <w:marLeft w:val="0"/>
      <w:marRight w:val="0"/>
      <w:marTop w:val="0"/>
      <w:marBottom w:val="0"/>
      <w:divBdr>
        <w:top w:val="none" w:sz="0" w:space="0" w:color="auto"/>
        <w:left w:val="none" w:sz="0" w:space="0" w:color="auto"/>
        <w:bottom w:val="none" w:sz="0" w:space="0" w:color="auto"/>
        <w:right w:val="none" w:sz="0" w:space="0" w:color="auto"/>
      </w:divBdr>
    </w:div>
    <w:div w:id="341710362">
      <w:bodyDiv w:val="1"/>
      <w:marLeft w:val="0"/>
      <w:marRight w:val="0"/>
      <w:marTop w:val="0"/>
      <w:marBottom w:val="0"/>
      <w:divBdr>
        <w:top w:val="none" w:sz="0" w:space="0" w:color="auto"/>
        <w:left w:val="none" w:sz="0" w:space="0" w:color="auto"/>
        <w:bottom w:val="none" w:sz="0" w:space="0" w:color="auto"/>
        <w:right w:val="none" w:sz="0" w:space="0" w:color="auto"/>
      </w:divBdr>
    </w:div>
    <w:div w:id="343164915">
      <w:bodyDiv w:val="1"/>
      <w:marLeft w:val="0"/>
      <w:marRight w:val="0"/>
      <w:marTop w:val="0"/>
      <w:marBottom w:val="0"/>
      <w:divBdr>
        <w:top w:val="none" w:sz="0" w:space="0" w:color="auto"/>
        <w:left w:val="none" w:sz="0" w:space="0" w:color="auto"/>
        <w:bottom w:val="none" w:sz="0" w:space="0" w:color="auto"/>
        <w:right w:val="none" w:sz="0" w:space="0" w:color="auto"/>
      </w:divBdr>
    </w:div>
    <w:div w:id="343362000">
      <w:bodyDiv w:val="1"/>
      <w:marLeft w:val="0"/>
      <w:marRight w:val="0"/>
      <w:marTop w:val="0"/>
      <w:marBottom w:val="0"/>
      <w:divBdr>
        <w:top w:val="none" w:sz="0" w:space="0" w:color="auto"/>
        <w:left w:val="none" w:sz="0" w:space="0" w:color="auto"/>
        <w:bottom w:val="none" w:sz="0" w:space="0" w:color="auto"/>
        <w:right w:val="none" w:sz="0" w:space="0" w:color="auto"/>
      </w:divBdr>
    </w:div>
    <w:div w:id="343483941">
      <w:bodyDiv w:val="1"/>
      <w:marLeft w:val="0"/>
      <w:marRight w:val="0"/>
      <w:marTop w:val="0"/>
      <w:marBottom w:val="0"/>
      <w:divBdr>
        <w:top w:val="none" w:sz="0" w:space="0" w:color="auto"/>
        <w:left w:val="none" w:sz="0" w:space="0" w:color="auto"/>
        <w:bottom w:val="none" w:sz="0" w:space="0" w:color="auto"/>
        <w:right w:val="none" w:sz="0" w:space="0" w:color="auto"/>
      </w:divBdr>
    </w:div>
    <w:div w:id="343561138">
      <w:bodyDiv w:val="1"/>
      <w:marLeft w:val="0"/>
      <w:marRight w:val="0"/>
      <w:marTop w:val="0"/>
      <w:marBottom w:val="0"/>
      <w:divBdr>
        <w:top w:val="none" w:sz="0" w:space="0" w:color="auto"/>
        <w:left w:val="none" w:sz="0" w:space="0" w:color="auto"/>
        <w:bottom w:val="none" w:sz="0" w:space="0" w:color="auto"/>
        <w:right w:val="none" w:sz="0" w:space="0" w:color="auto"/>
      </w:divBdr>
    </w:div>
    <w:div w:id="343674547">
      <w:bodyDiv w:val="1"/>
      <w:marLeft w:val="0"/>
      <w:marRight w:val="0"/>
      <w:marTop w:val="0"/>
      <w:marBottom w:val="0"/>
      <w:divBdr>
        <w:top w:val="none" w:sz="0" w:space="0" w:color="auto"/>
        <w:left w:val="none" w:sz="0" w:space="0" w:color="auto"/>
        <w:bottom w:val="none" w:sz="0" w:space="0" w:color="auto"/>
        <w:right w:val="none" w:sz="0" w:space="0" w:color="auto"/>
      </w:divBdr>
    </w:div>
    <w:div w:id="343871152">
      <w:bodyDiv w:val="1"/>
      <w:marLeft w:val="0"/>
      <w:marRight w:val="0"/>
      <w:marTop w:val="0"/>
      <w:marBottom w:val="0"/>
      <w:divBdr>
        <w:top w:val="none" w:sz="0" w:space="0" w:color="auto"/>
        <w:left w:val="none" w:sz="0" w:space="0" w:color="auto"/>
        <w:bottom w:val="none" w:sz="0" w:space="0" w:color="auto"/>
        <w:right w:val="none" w:sz="0" w:space="0" w:color="auto"/>
      </w:divBdr>
    </w:div>
    <w:div w:id="344017905">
      <w:bodyDiv w:val="1"/>
      <w:marLeft w:val="0"/>
      <w:marRight w:val="0"/>
      <w:marTop w:val="0"/>
      <w:marBottom w:val="0"/>
      <w:divBdr>
        <w:top w:val="none" w:sz="0" w:space="0" w:color="auto"/>
        <w:left w:val="none" w:sz="0" w:space="0" w:color="auto"/>
        <w:bottom w:val="none" w:sz="0" w:space="0" w:color="auto"/>
        <w:right w:val="none" w:sz="0" w:space="0" w:color="auto"/>
      </w:divBdr>
    </w:div>
    <w:div w:id="344138075">
      <w:bodyDiv w:val="1"/>
      <w:marLeft w:val="0"/>
      <w:marRight w:val="0"/>
      <w:marTop w:val="0"/>
      <w:marBottom w:val="0"/>
      <w:divBdr>
        <w:top w:val="none" w:sz="0" w:space="0" w:color="auto"/>
        <w:left w:val="none" w:sz="0" w:space="0" w:color="auto"/>
        <w:bottom w:val="none" w:sz="0" w:space="0" w:color="auto"/>
        <w:right w:val="none" w:sz="0" w:space="0" w:color="auto"/>
      </w:divBdr>
    </w:div>
    <w:div w:id="344328858">
      <w:bodyDiv w:val="1"/>
      <w:marLeft w:val="0"/>
      <w:marRight w:val="0"/>
      <w:marTop w:val="0"/>
      <w:marBottom w:val="0"/>
      <w:divBdr>
        <w:top w:val="none" w:sz="0" w:space="0" w:color="auto"/>
        <w:left w:val="none" w:sz="0" w:space="0" w:color="auto"/>
        <w:bottom w:val="none" w:sz="0" w:space="0" w:color="auto"/>
        <w:right w:val="none" w:sz="0" w:space="0" w:color="auto"/>
      </w:divBdr>
    </w:div>
    <w:div w:id="344477559">
      <w:bodyDiv w:val="1"/>
      <w:marLeft w:val="0"/>
      <w:marRight w:val="0"/>
      <w:marTop w:val="0"/>
      <w:marBottom w:val="0"/>
      <w:divBdr>
        <w:top w:val="none" w:sz="0" w:space="0" w:color="auto"/>
        <w:left w:val="none" w:sz="0" w:space="0" w:color="auto"/>
        <w:bottom w:val="none" w:sz="0" w:space="0" w:color="auto"/>
        <w:right w:val="none" w:sz="0" w:space="0" w:color="auto"/>
      </w:divBdr>
    </w:div>
    <w:div w:id="345132629">
      <w:bodyDiv w:val="1"/>
      <w:marLeft w:val="0"/>
      <w:marRight w:val="0"/>
      <w:marTop w:val="0"/>
      <w:marBottom w:val="0"/>
      <w:divBdr>
        <w:top w:val="none" w:sz="0" w:space="0" w:color="auto"/>
        <w:left w:val="none" w:sz="0" w:space="0" w:color="auto"/>
        <w:bottom w:val="none" w:sz="0" w:space="0" w:color="auto"/>
        <w:right w:val="none" w:sz="0" w:space="0" w:color="auto"/>
      </w:divBdr>
    </w:div>
    <w:div w:id="345519480">
      <w:bodyDiv w:val="1"/>
      <w:marLeft w:val="0"/>
      <w:marRight w:val="0"/>
      <w:marTop w:val="0"/>
      <w:marBottom w:val="0"/>
      <w:divBdr>
        <w:top w:val="none" w:sz="0" w:space="0" w:color="auto"/>
        <w:left w:val="none" w:sz="0" w:space="0" w:color="auto"/>
        <w:bottom w:val="none" w:sz="0" w:space="0" w:color="auto"/>
        <w:right w:val="none" w:sz="0" w:space="0" w:color="auto"/>
      </w:divBdr>
    </w:div>
    <w:div w:id="345526580">
      <w:bodyDiv w:val="1"/>
      <w:marLeft w:val="0"/>
      <w:marRight w:val="0"/>
      <w:marTop w:val="0"/>
      <w:marBottom w:val="0"/>
      <w:divBdr>
        <w:top w:val="none" w:sz="0" w:space="0" w:color="auto"/>
        <w:left w:val="none" w:sz="0" w:space="0" w:color="auto"/>
        <w:bottom w:val="none" w:sz="0" w:space="0" w:color="auto"/>
        <w:right w:val="none" w:sz="0" w:space="0" w:color="auto"/>
      </w:divBdr>
    </w:div>
    <w:div w:id="345789177">
      <w:bodyDiv w:val="1"/>
      <w:marLeft w:val="0"/>
      <w:marRight w:val="0"/>
      <w:marTop w:val="0"/>
      <w:marBottom w:val="0"/>
      <w:divBdr>
        <w:top w:val="none" w:sz="0" w:space="0" w:color="auto"/>
        <w:left w:val="none" w:sz="0" w:space="0" w:color="auto"/>
        <w:bottom w:val="none" w:sz="0" w:space="0" w:color="auto"/>
        <w:right w:val="none" w:sz="0" w:space="0" w:color="auto"/>
      </w:divBdr>
    </w:div>
    <w:div w:id="345979730">
      <w:bodyDiv w:val="1"/>
      <w:marLeft w:val="0"/>
      <w:marRight w:val="0"/>
      <w:marTop w:val="0"/>
      <w:marBottom w:val="0"/>
      <w:divBdr>
        <w:top w:val="none" w:sz="0" w:space="0" w:color="auto"/>
        <w:left w:val="none" w:sz="0" w:space="0" w:color="auto"/>
        <w:bottom w:val="none" w:sz="0" w:space="0" w:color="auto"/>
        <w:right w:val="none" w:sz="0" w:space="0" w:color="auto"/>
      </w:divBdr>
    </w:div>
    <w:div w:id="345980487">
      <w:bodyDiv w:val="1"/>
      <w:marLeft w:val="0"/>
      <w:marRight w:val="0"/>
      <w:marTop w:val="0"/>
      <w:marBottom w:val="0"/>
      <w:divBdr>
        <w:top w:val="none" w:sz="0" w:space="0" w:color="auto"/>
        <w:left w:val="none" w:sz="0" w:space="0" w:color="auto"/>
        <w:bottom w:val="none" w:sz="0" w:space="0" w:color="auto"/>
        <w:right w:val="none" w:sz="0" w:space="0" w:color="auto"/>
      </w:divBdr>
    </w:div>
    <w:div w:id="346833314">
      <w:bodyDiv w:val="1"/>
      <w:marLeft w:val="0"/>
      <w:marRight w:val="0"/>
      <w:marTop w:val="0"/>
      <w:marBottom w:val="0"/>
      <w:divBdr>
        <w:top w:val="none" w:sz="0" w:space="0" w:color="auto"/>
        <w:left w:val="none" w:sz="0" w:space="0" w:color="auto"/>
        <w:bottom w:val="none" w:sz="0" w:space="0" w:color="auto"/>
        <w:right w:val="none" w:sz="0" w:space="0" w:color="auto"/>
      </w:divBdr>
    </w:div>
    <w:div w:id="347146586">
      <w:bodyDiv w:val="1"/>
      <w:marLeft w:val="0"/>
      <w:marRight w:val="0"/>
      <w:marTop w:val="0"/>
      <w:marBottom w:val="0"/>
      <w:divBdr>
        <w:top w:val="none" w:sz="0" w:space="0" w:color="auto"/>
        <w:left w:val="none" w:sz="0" w:space="0" w:color="auto"/>
        <w:bottom w:val="none" w:sz="0" w:space="0" w:color="auto"/>
        <w:right w:val="none" w:sz="0" w:space="0" w:color="auto"/>
      </w:divBdr>
    </w:div>
    <w:div w:id="347216310">
      <w:bodyDiv w:val="1"/>
      <w:marLeft w:val="0"/>
      <w:marRight w:val="0"/>
      <w:marTop w:val="0"/>
      <w:marBottom w:val="0"/>
      <w:divBdr>
        <w:top w:val="none" w:sz="0" w:space="0" w:color="auto"/>
        <w:left w:val="none" w:sz="0" w:space="0" w:color="auto"/>
        <w:bottom w:val="none" w:sz="0" w:space="0" w:color="auto"/>
        <w:right w:val="none" w:sz="0" w:space="0" w:color="auto"/>
      </w:divBdr>
    </w:div>
    <w:div w:id="347221621">
      <w:bodyDiv w:val="1"/>
      <w:marLeft w:val="0"/>
      <w:marRight w:val="0"/>
      <w:marTop w:val="0"/>
      <w:marBottom w:val="0"/>
      <w:divBdr>
        <w:top w:val="none" w:sz="0" w:space="0" w:color="auto"/>
        <w:left w:val="none" w:sz="0" w:space="0" w:color="auto"/>
        <w:bottom w:val="none" w:sz="0" w:space="0" w:color="auto"/>
        <w:right w:val="none" w:sz="0" w:space="0" w:color="auto"/>
      </w:divBdr>
    </w:div>
    <w:div w:id="347367628">
      <w:bodyDiv w:val="1"/>
      <w:marLeft w:val="0"/>
      <w:marRight w:val="0"/>
      <w:marTop w:val="0"/>
      <w:marBottom w:val="0"/>
      <w:divBdr>
        <w:top w:val="none" w:sz="0" w:space="0" w:color="auto"/>
        <w:left w:val="none" w:sz="0" w:space="0" w:color="auto"/>
        <w:bottom w:val="none" w:sz="0" w:space="0" w:color="auto"/>
        <w:right w:val="none" w:sz="0" w:space="0" w:color="auto"/>
      </w:divBdr>
    </w:div>
    <w:div w:id="347872770">
      <w:bodyDiv w:val="1"/>
      <w:marLeft w:val="0"/>
      <w:marRight w:val="0"/>
      <w:marTop w:val="0"/>
      <w:marBottom w:val="0"/>
      <w:divBdr>
        <w:top w:val="none" w:sz="0" w:space="0" w:color="auto"/>
        <w:left w:val="none" w:sz="0" w:space="0" w:color="auto"/>
        <w:bottom w:val="none" w:sz="0" w:space="0" w:color="auto"/>
        <w:right w:val="none" w:sz="0" w:space="0" w:color="auto"/>
      </w:divBdr>
    </w:div>
    <w:div w:id="347874282">
      <w:bodyDiv w:val="1"/>
      <w:marLeft w:val="0"/>
      <w:marRight w:val="0"/>
      <w:marTop w:val="0"/>
      <w:marBottom w:val="0"/>
      <w:divBdr>
        <w:top w:val="none" w:sz="0" w:space="0" w:color="auto"/>
        <w:left w:val="none" w:sz="0" w:space="0" w:color="auto"/>
        <w:bottom w:val="none" w:sz="0" w:space="0" w:color="auto"/>
        <w:right w:val="none" w:sz="0" w:space="0" w:color="auto"/>
      </w:divBdr>
    </w:div>
    <w:div w:id="348528454">
      <w:bodyDiv w:val="1"/>
      <w:marLeft w:val="0"/>
      <w:marRight w:val="0"/>
      <w:marTop w:val="0"/>
      <w:marBottom w:val="0"/>
      <w:divBdr>
        <w:top w:val="none" w:sz="0" w:space="0" w:color="auto"/>
        <w:left w:val="none" w:sz="0" w:space="0" w:color="auto"/>
        <w:bottom w:val="none" w:sz="0" w:space="0" w:color="auto"/>
        <w:right w:val="none" w:sz="0" w:space="0" w:color="auto"/>
      </w:divBdr>
    </w:div>
    <w:div w:id="349112211">
      <w:bodyDiv w:val="1"/>
      <w:marLeft w:val="0"/>
      <w:marRight w:val="0"/>
      <w:marTop w:val="0"/>
      <w:marBottom w:val="0"/>
      <w:divBdr>
        <w:top w:val="none" w:sz="0" w:space="0" w:color="auto"/>
        <w:left w:val="none" w:sz="0" w:space="0" w:color="auto"/>
        <w:bottom w:val="none" w:sz="0" w:space="0" w:color="auto"/>
        <w:right w:val="none" w:sz="0" w:space="0" w:color="auto"/>
      </w:divBdr>
    </w:div>
    <w:div w:id="349112841">
      <w:bodyDiv w:val="1"/>
      <w:marLeft w:val="0"/>
      <w:marRight w:val="0"/>
      <w:marTop w:val="0"/>
      <w:marBottom w:val="0"/>
      <w:divBdr>
        <w:top w:val="none" w:sz="0" w:space="0" w:color="auto"/>
        <w:left w:val="none" w:sz="0" w:space="0" w:color="auto"/>
        <w:bottom w:val="none" w:sz="0" w:space="0" w:color="auto"/>
        <w:right w:val="none" w:sz="0" w:space="0" w:color="auto"/>
      </w:divBdr>
      <w:divsChild>
        <w:div w:id="490022347">
          <w:marLeft w:val="480"/>
          <w:marRight w:val="0"/>
          <w:marTop w:val="0"/>
          <w:marBottom w:val="0"/>
          <w:divBdr>
            <w:top w:val="none" w:sz="0" w:space="0" w:color="auto"/>
            <w:left w:val="none" w:sz="0" w:space="0" w:color="auto"/>
            <w:bottom w:val="none" w:sz="0" w:space="0" w:color="auto"/>
            <w:right w:val="none" w:sz="0" w:space="0" w:color="auto"/>
          </w:divBdr>
        </w:div>
        <w:div w:id="2143040849">
          <w:marLeft w:val="480"/>
          <w:marRight w:val="0"/>
          <w:marTop w:val="0"/>
          <w:marBottom w:val="0"/>
          <w:divBdr>
            <w:top w:val="none" w:sz="0" w:space="0" w:color="auto"/>
            <w:left w:val="none" w:sz="0" w:space="0" w:color="auto"/>
            <w:bottom w:val="none" w:sz="0" w:space="0" w:color="auto"/>
            <w:right w:val="none" w:sz="0" w:space="0" w:color="auto"/>
          </w:divBdr>
        </w:div>
        <w:div w:id="163325985">
          <w:marLeft w:val="480"/>
          <w:marRight w:val="0"/>
          <w:marTop w:val="0"/>
          <w:marBottom w:val="0"/>
          <w:divBdr>
            <w:top w:val="none" w:sz="0" w:space="0" w:color="auto"/>
            <w:left w:val="none" w:sz="0" w:space="0" w:color="auto"/>
            <w:bottom w:val="none" w:sz="0" w:space="0" w:color="auto"/>
            <w:right w:val="none" w:sz="0" w:space="0" w:color="auto"/>
          </w:divBdr>
        </w:div>
        <w:div w:id="288099201">
          <w:marLeft w:val="480"/>
          <w:marRight w:val="0"/>
          <w:marTop w:val="0"/>
          <w:marBottom w:val="0"/>
          <w:divBdr>
            <w:top w:val="none" w:sz="0" w:space="0" w:color="auto"/>
            <w:left w:val="none" w:sz="0" w:space="0" w:color="auto"/>
            <w:bottom w:val="none" w:sz="0" w:space="0" w:color="auto"/>
            <w:right w:val="none" w:sz="0" w:space="0" w:color="auto"/>
          </w:divBdr>
        </w:div>
        <w:div w:id="1308978670">
          <w:marLeft w:val="480"/>
          <w:marRight w:val="0"/>
          <w:marTop w:val="0"/>
          <w:marBottom w:val="0"/>
          <w:divBdr>
            <w:top w:val="none" w:sz="0" w:space="0" w:color="auto"/>
            <w:left w:val="none" w:sz="0" w:space="0" w:color="auto"/>
            <w:bottom w:val="none" w:sz="0" w:space="0" w:color="auto"/>
            <w:right w:val="none" w:sz="0" w:space="0" w:color="auto"/>
          </w:divBdr>
        </w:div>
        <w:div w:id="1567718017">
          <w:marLeft w:val="480"/>
          <w:marRight w:val="0"/>
          <w:marTop w:val="0"/>
          <w:marBottom w:val="0"/>
          <w:divBdr>
            <w:top w:val="none" w:sz="0" w:space="0" w:color="auto"/>
            <w:left w:val="none" w:sz="0" w:space="0" w:color="auto"/>
            <w:bottom w:val="none" w:sz="0" w:space="0" w:color="auto"/>
            <w:right w:val="none" w:sz="0" w:space="0" w:color="auto"/>
          </w:divBdr>
        </w:div>
        <w:div w:id="1114252946">
          <w:marLeft w:val="480"/>
          <w:marRight w:val="0"/>
          <w:marTop w:val="0"/>
          <w:marBottom w:val="0"/>
          <w:divBdr>
            <w:top w:val="none" w:sz="0" w:space="0" w:color="auto"/>
            <w:left w:val="none" w:sz="0" w:space="0" w:color="auto"/>
            <w:bottom w:val="none" w:sz="0" w:space="0" w:color="auto"/>
            <w:right w:val="none" w:sz="0" w:space="0" w:color="auto"/>
          </w:divBdr>
        </w:div>
        <w:div w:id="1207834385">
          <w:marLeft w:val="480"/>
          <w:marRight w:val="0"/>
          <w:marTop w:val="0"/>
          <w:marBottom w:val="0"/>
          <w:divBdr>
            <w:top w:val="none" w:sz="0" w:space="0" w:color="auto"/>
            <w:left w:val="none" w:sz="0" w:space="0" w:color="auto"/>
            <w:bottom w:val="none" w:sz="0" w:space="0" w:color="auto"/>
            <w:right w:val="none" w:sz="0" w:space="0" w:color="auto"/>
          </w:divBdr>
        </w:div>
        <w:div w:id="117335800">
          <w:marLeft w:val="480"/>
          <w:marRight w:val="0"/>
          <w:marTop w:val="0"/>
          <w:marBottom w:val="0"/>
          <w:divBdr>
            <w:top w:val="none" w:sz="0" w:space="0" w:color="auto"/>
            <w:left w:val="none" w:sz="0" w:space="0" w:color="auto"/>
            <w:bottom w:val="none" w:sz="0" w:space="0" w:color="auto"/>
            <w:right w:val="none" w:sz="0" w:space="0" w:color="auto"/>
          </w:divBdr>
        </w:div>
        <w:div w:id="1497651156">
          <w:marLeft w:val="480"/>
          <w:marRight w:val="0"/>
          <w:marTop w:val="0"/>
          <w:marBottom w:val="0"/>
          <w:divBdr>
            <w:top w:val="none" w:sz="0" w:space="0" w:color="auto"/>
            <w:left w:val="none" w:sz="0" w:space="0" w:color="auto"/>
            <w:bottom w:val="none" w:sz="0" w:space="0" w:color="auto"/>
            <w:right w:val="none" w:sz="0" w:space="0" w:color="auto"/>
          </w:divBdr>
        </w:div>
        <w:div w:id="2145344617">
          <w:marLeft w:val="480"/>
          <w:marRight w:val="0"/>
          <w:marTop w:val="0"/>
          <w:marBottom w:val="0"/>
          <w:divBdr>
            <w:top w:val="none" w:sz="0" w:space="0" w:color="auto"/>
            <w:left w:val="none" w:sz="0" w:space="0" w:color="auto"/>
            <w:bottom w:val="none" w:sz="0" w:space="0" w:color="auto"/>
            <w:right w:val="none" w:sz="0" w:space="0" w:color="auto"/>
          </w:divBdr>
        </w:div>
        <w:div w:id="1579948518">
          <w:marLeft w:val="480"/>
          <w:marRight w:val="0"/>
          <w:marTop w:val="0"/>
          <w:marBottom w:val="0"/>
          <w:divBdr>
            <w:top w:val="none" w:sz="0" w:space="0" w:color="auto"/>
            <w:left w:val="none" w:sz="0" w:space="0" w:color="auto"/>
            <w:bottom w:val="none" w:sz="0" w:space="0" w:color="auto"/>
            <w:right w:val="none" w:sz="0" w:space="0" w:color="auto"/>
          </w:divBdr>
        </w:div>
        <w:div w:id="645746696">
          <w:marLeft w:val="480"/>
          <w:marRight w:val="0"/>
          <w:marTop w:val="0"/>
          <w:marBottom w:val="0"/>
          <w:divBdr>
            <w:top w:val="none" w:sz="0" w:space="0" w:color="auto"/>
            <w:left w:val="none" w:sz="0" w:space="0" w:color="auto"/>
            <w:bottom w:val="none" w:sz="0" w:space="0" w:color="auto"/>
            <w:right w:val="none" w:sz="0" w:space="0" w:color="auto"/>
          </w:divBdr>
        </w:div>
        <w:div w:id="1600289435">
          <w:marLeft w:val="480"/>
          <w:marRight w:val="0"/>
          <w:marTop w:val="0"/>
          <w:marBottom w:val="0"/>
          <w:divBdr>
            <w:top w:val="none" w:sz="0" w:space="0" w:color="auto"/>
            <w:left w:val="none" w:sz="0" w:space="0" w:color="auto"/>
            <w:bottom w:val="none" w:sz="0" w:space="0" w:color="auto"/>
            <w:right w:val="none" w:sz="0" w:space="0" w:color="auto"/>
          </w:divBdr>
        </w:div>
        <w:div w:id="726029942">
          <w:marLeft w:val="480"/>
          <w:marRight w:val="0"/>
          <w:marTop w:val="0"/>
          <w:marBottom w:val="0"/>
          <w:divBdr>
            <w:top w:val="none" w:sz="0" w:space="0" w:color="auto"/>
            <w:left w:val="none" w:sz="0" w:space="0" w:color="auto"/>
            <w:bottom w:val="none" w:sz="0" w:space="0" w:color="auto"/>
            <w:right w:val="none" w:sz="0" w:space="0" w:color="auto"/>
          </w:divBdr>
        </w:div>
        <w:div w:id="147017058">
          <w:marLeft w:val="480"/>
          <w:marRight w:val="0"/>
          <w:marTop w:val="0"/>
          <w:marBottom w:val="0"/>
          <w:divBdr>
            <w:top w:val="none" w:sz="0" w:space="0" w:color="auto"/>
            <w:left w:val="none" w:sz="0" w:space="0" w:color="auto"/>
            <w:bottom w:val="none" w:sz="0" w:space="0" w:color="auto"/>
            <w:right w:val="none" w:sz="0" w:space="0" w:color="auto"/>
          </w:divBdr>
        </w:div>
        <w:div w:id="1383290897">
          <w:marLeft w:val="480"/>
          <w:marRight w:val="0"/>
          <w:marTop w:val="0"/>
          <w:marBottom w:val="0"/>
          <w:divBdr>
            <w:top w:val="none" w:sz="0" w:space="0" w:color="auto"/>
            <w:left w:val="none" w:sz="0" w:space="0" w:color="auto"/>
            <w:bottom w:val="none" w:sz="0" w:space="0" w:color="auto"/>
            <w:right w:val="none" w:sz="0" w:space="0" w:color="auto"/>
          </w:divBdr>
        </w:div>
        <w:div w:id="641236296">
          <w:marLeft w:val="480"/>
          <w:marRight w:val="0"/>
          <w:marTop w:val="0"/>
          <w:marBottom w:val="0"/>
          <w:divBdr>
            <w:top w:val="none" w:sz="0" w:space="0" w:color="auto"/>
            <w:left w:val="none" w:sz="0" w:space="0" w:color="auto"/>
            <w:bottom w:val="none" w:sz="0" w:space="0" w:color="auto"/>
            <w:right w:val="none" w:sz="0" w:space="0" w:color="auto"/>
          </w:divBdr>
        </w:div>
        <w:div w:id="1828011548">
          <w:marLeft w:val="480"/>
          <w:marRight w:val="0"/>
          <w:marTop w:val="0"/>
          <w:marBottom w:val="0"/>
          <w:divBdr>
            <w:top w:val="none" w:sz="0" w:space="0" w:color="auto"/>
            <w:left w:val="none" w:sz="0" w:space="0" w:color="auto"/>
            <w:bottom w:val="none" w:sz="0" w:space="0" w:color="auto"/>
            <w:right w:val="none" w:sz="0" w:space="0" w:color="auto"/>
          </w:divBdr>
        </w:div>
        <w:div w:id="1422794342">
          <w:marLeft w:val="480"/>
          <w:marRight w:val="0"/>
          <w:marTop w:val="0"/>
          <w:marBottom w:val="0"/>
          <w:divBdr>
            <w:top w:val="none" w:sz="0" w:space="0" w:color="auto"/>
            <w:left w:val="none" w:sz="0" w:space="0" w:color="auto"/>
            <w:bottom w:val="none" w:sz="0" w:space="0" w:color="auto"/>
            <w:right w:val="none" w:sz="0" w:space="0" w:color="auto"/>
          </w:divBdr>
        </w:div>
        <w:div w:id="1321739743">
          <w:marLeft w:val="480"/>
          <w:marRight w:val="0"/>
          <w:marTop w:val="0"/>
          <w:marBottom w:val="0"/>
          <w:divBdr>
            <w:top w:val="none" w:sz="0" w:space="0" w:color="auto"/>
            <w:left w:val="none" w:sz="0" w:space="0" w:color="auto"/>
            <w:bottom w:val="none" w:sz="0" w:space="0" w:color="auto"/>
            <w:right w:val="none" w:sz="0" w:space="0" w:color="auto"/>
          </w:divBdr>
        </w:div>
        <w:div w:id="1765606412">
          <w:marLeft w:val="480"/>
          <w:marRight w:val="0"/>
          <w:marTop w:val="0"/>
          <w:marBottom w:val="0"/>
          <w:divBdr>
            <w:top w:val="none" w:sz="0" w:space="0" w:color="auto"/>
            <w:left w:val="none" w:sz="0" w:space="0" w:color="auto"/>
            <w:bottom w:val="none" w:sz="0" w:space="0" w:color="auto"/>
            <w:right w:val="none" w:sz="0" w:space="0" w:color="auto"/>
          </w:divBdr>
        </w:div>
        <w:div w:id="1519387758">
          <w:marLeft w:val="480"/>
          <w:marRight w:val="0"/>
          <w:marTop w:val="0"/>
          <w:marBottom w:val="0"/>
          <w:divBdr>
            <w:top w:val="none" w:sz="0" w:space="0" w:color="auto"/>
            <w:left w:val="none" w:sz="0" w:space="0" w:color="auto"/>
            <w:bottom w:val="none" w:sz="0" w:space="0" w:color="auto"/>
            <w:right w:val="none" w:sz="0" w:space="0" w:color="auto"/>
          </w:divBdr>
        </w:div>
        <w:div w:id="72897349">
          <w:marLeft w:val="480"/>
          <w:marRight w:val="0"/>
          <w:marTop w:val="0"/>
          <w:marBottom w:val="0"/>
          <w:divBdr>
            <w:top w:val="none" w:sz="0" w:space="0" w:color="auto"/>
            <w:left w:val="none" w:sz="0" w:space="0" w:color="auto"/>
            <w:bottom w:val="none" w:sz="0" w:space="0" w:color="auto"/>
            <w:right w:val="none" w:sz="0" w:space="0" w:color="auto"/>
          </w:divBdr>
        </w:div>
        <w:div w:id="405807131">
          <w:marLeft w:val="480"/>
          <w:marRight w:val="0"/>
          <w:marTop w:val="0"/>
          <w:marBottom w:val="0"/>
          <w:divBdr>
            <w:top w:val="none" w:sz="0" w:space="0" w:color="auto"/>
            <w:left w:val="none" w:sz="0" w:space="0" w:color="auto"/>
            <w:bottom w:val="none" w:sz="0" w:space="0" w:color="auto"/>
            <w:right w:val="none" w:sz="0" w:space="0" w:color="auto"/>
          </w:divBdr>
        </w:div>
        <w:div w:id="1129056736">
          <w:marLeft w:val="480"/>
          <w:marRight w:val="0"/>
          <w:marTop w:val="0"/>
          <w:marBottom w:val="0"/>
          <w:divBdr>
            <w:top w:val="none" w:sz="0" w:space="0" w:color="auto"/>
            <w:left w:val="none" w:sz="0" w:space="0" w:color="auto"/>
            <w:bottom w:val="none" w:sz="0" w:space="0" w:color="auto"/>
            <w:right w:val="none" w:sz="0" w:space="0" w:color="auto"/>
          </w:divBdr>
        </w:div>
        <w:div w:id="1820151575">
          <w:marLeft w:val="480"/>
          <w:marRight w:val="0"/>
          <w:marTop w:val="0"/>
          <w:marBottom w:val="0"/>
          <w:divBdr>
            <w:top w:val="none" w:sz="0" w:space="0" w:color="auto"/>
            <w:left w:val="none" w:sz="0" w:space="0" w:color="auto"/>
            <w:bottom w:val="none" w:sz="0" w:space="0" w:color="auto"/>
            <w:right w:val="none" w:sz="0" w:space="0" w:color="auto"/>
          </w:divBdr>
        </w:div>
        <w:div w:id="947465924">
          <w:marLeft w:val="480"/>
          <w:marRight w:val="0"/>
          <w:marTop w:val="0"/>
          <w:marBottom w:val="0"/>
          <w:divBdr>
            <w:top w:val="none" w:sz="0" w:space="0" w:color="auto"/>
            <w:left w:val="none" w:sz="0" w:space="0" w:color="auto"/>
            <w:bottom w:val="none" w:sz="0" w:space="0" w:color="auto"/>
            <w:right w:val="none" w:sz="0" w:space="0" w:color="auto"/>
          </w:divBdr>
        </w:div>
        <w:div w:id="777680982">
          <w:marLeft w:val="480"/>
          <w:marRight w:val="0"/>
          <w:marTop w:val="0"/>
          <w:marBottom w:val="0"/>
          <w:divBdr>
            <w:top w:val="none" w:sz="0" w:space="0" w:color="auto"/>
            <w:left w:val="none" w:sz="0" w:space="0" w:color="auto"/>
            <w:bottom w:val="none" w:sz="0" w:space="0" w:color="auto"/>
            <w:right w:val="none" w:sz="0" w:space="0" w:color="auto"/>
          </w:divBdr>
        </w:div>
        <w:div w:id="378165360">
          <w:marLeft w:val="480"/>
          <w:marRight w:val="0"/>
          <w:marTop w:val="0"/>
          <w:marBottom w:val="0"/>
          <w:divBdr>
            <w:top w:val="none" w:sz="0" w:space="0" w:color="auto"/>
            <w:left w:val="none" w:sz="0" w:space="0" w:color="auto"/>
            <w:bottom w:val="none" w:sz="0" w:space="0" w:color="auto"/>
            <w:right w:val="none" w:sz="0" w:space="0" w:color="auto"/>
          </w:divBdr>
        </w:div>
        <w:div w:id="1924610251">
          <w:marLeft w:val="480"/>
          <w:marRight w:val="0"/>
          <w:marTop w:val="0"/>
          <w:marBottom w:val="0"/>
          <w:divBdr>
            <w:top w:val="none" w:sz="0" w:space="0" w:color="auto"/>
            <w:left w:val="none" w:sz="0" w:space="0" w:color="auto"/>
            <w:bottom w:val="none" w:sz="0" w:space="0" w:color="auto"/>
            <w:right w:val="none" w:sz="0" w:space="0" w:color="auto"/>
          </w:divBdr>
        </w:div>
        <w:div w:id="1414862214">
          <w:marLeft w:val="480"/>
          <w:marRight w:val="0"/>
          <w:marTop w:val="0"/>
          <w:marBottom w:val="0"/>
          <w:divBdr>
            <w:top w:val="none" w:sz="0" w:space="0" w:color="auto"/>
            <w:left w:val="none" w:sz="0" w:space="0" w:color="auto"/>
            <w:bottom w:val="none" w:sz="0" w:space="0" w:color="auto"/>
            <w:right w:val="none" w:sz="0" w:space="0" w:color="auto"/>
          </w:divBdr>
        </w:div>
        <w:div w:id="848059771">
          <w:marLeft w:val="480"/>
          <w:marRight w:val="0"/>
          <w:marTop w:val="0"/>
          <w:marBottom w:val="0"/>
          <w:divBdr>
            <w:top w:val="none" w:sz="0" w:space="0" w:color="auto"/>
            <w:left w:val="none" w:sz="0" w:space="0" w:color="auto"/>
            <w:bottom w:val="none" w:sz="0" w:space="0" w:color="auto"/>
            <w:right w:val="none" w:sz="0" w:space="0" w:color="auto"/>
          </w:divBdr>
        </w:div>
        <w:div w:id="1419061181">
          <w:marLeft w:val="480"/>
          <w:marRight w:val="0"/>
          <w:marTop w:val="0"/>
          <w:marBottom w:val="0"/>
          <w:divBdr>
            <w:top w:val="none" w:sz="0" w:space="0" w:color="auto"/>
            <w:left w:val="none" w:sz="0" w:space="0" w:color="auto"/>
            <w:bottom w:val="none" w:sz="0" w:space="0" w:color="auto"/>
            <w:right w:val="none" w:sz="0" w:space="0" w:color="auto"/>
          </w:divBdr>
        </w:div>
        <w:div w:id="158736008">
          <w:marLeft w:val="480"/>
          <w:marRight w:val="0"/>
          <w:marTop w:val="0"/>
          <w:marBottom w:val="0"/>
          <w:divBdr>
            <w:top w:val="none" w:sz="0" w:space="0" w:color="auto"/>
            <w:left w:val="none" w:sz="0" w:space="0" w:color="auto"/>
            <w:bottom w:val="none" w:sz="0" w:space="0" w:color="auto"/>
            <w:right w:val="none" w:sz="0" w:space="0" w:color="auto"/>
          </w:divBdr>
        </w:div>
        <w:div w:id="1456218914">
          <w:marLeft w:val="480"/>
          <w:marRight w:val="0"/>
          <w:marTop w:val="0"/>
          <w:marBottom w:val="0"/>
          <w:divBdr>
            <w:top w:val="none" w:sz="0" w:space="0" w:color="auto"/>
            <w:left w:val="none" w:sz="0" w:space="0" w:color="auto"/>
            <w:bottom w:val="none" w:sz="0" w:space="0" w:color="auto"/>
            <w:right w:val="none" w:sz="0" w:space="0" w:color="auto"/>
          </w:divBdr>
        </w:div>
        <w:div w:id="1425177734">
          <w:marLeft w:val="480"/>
          <w:marRight w:val="0"/>
          <w:marTop w:val="0"/>
          <w:marBottom w:val="0"/>
          <w:divBdr>
            <w:top w:val="none" w:sz="0" w:space="0" w:color="auto"/>
            <w:left w:val="none" w:sz="0" w:space="0" w:color="auto"/>
            <w:bottom w:val="none" w:sz="0" w:space="0" w:color="auto"/>
            <w:right w:val="none" w:sz="0" w:space="0" w:color="auto"/>
          </w:divBdr>
        </w:div>
        <w:div w:id="1230656484">
          <w:marLeft w:val="480"/>
          <w:marRight w:val="0"/>
          <w:marTop w:val="0"/>
          <w:marBottom w:val="0"/>
          <w:divBdr>
            <w:top w:val="none" w:sz="0" w:space="0" w:color="auto"/>
            <w:left w:val="none" w:sz="0" w:space="0" w:color="auto"/>
            <w:bottom w:val="none" w:sz="0" w:space="0" w:color="auto"/>
            <w:right w:val="none" w:sz="0" w:space="0" w:color="auto"/>
          </w:divBdr>
        </w:div>
        <w:div w:id="2043166376">
          <w:marLeft w:val="480"/>
          <w:marRight w:val="0"/>
          <w:marTop w:val="0"/>
          <w:marBottom w:val="0"/>
          <w:divBdr>
            <w:top w:val="none" w:sz="0" w:space="0" w:color="auto"/>
            <w:left w:val="none" w:sz="0" w:space="0" w:color="auto"/>
            <w:bottom w:val="none" w:sz="0" w:space="0" w:color="auto"/>
            <w:right w:val="none" w:sz="0" w:space="0" w:color="auto"/>
          </w:divBdr>
        </w:div>
        <w:div w:id="1373110845">
          <w:marLeft w:val="480"/>
          <w:marRight w:val="0"/>
          <w:marTop w:val="0"/>
          <w:marBottom w:val="0"/>
          <w:divBdr>
            <w:top w:val="none" w:sz="0" w:space="0" w:color="auto"/>
            <w:left w:val="none" w:sz="0" w:space="0" w:color="auto"/>
            <w:bottom w:val="none" w:sz="0" w:space="0" w:color="auto"/>
            <w:right w:val="none" w:sz="0" w:space="0" w:color="auto"/>
          </w:divBdr>
        </w:div>
        <w:div w:id="1861239605">
          <w:marLeft w:val="480"/>
          <w:marRight w:val="0"/>
          <w:marTop w:val="0"/>
          <w:marBottom w:val="0"/>
          <w:divBdr>
            <w:top w:val="none" w:sz="0" w:space="0" w:color="auto"/>
            <w:left w:val="none" w:sz="0" w:space="0" w:color="auto"/>
            <w:bottom w:val="none" w:sz="0" w:space="0" w:color="auto"/>
            <w:right w:val="none" w:sz="0" w:space="0" w:color="auto"/>
          </w:divBdr>
        </w:div>
        <w:div w:id="1394154314">
          <w:marLeft w:val="480"/>
          <w:marRight w:val="0"/>
          <w:marTop w:val="0"/>
          <w:marBottom w:val="0"/>
          <w:divBdr>
            <w:top w:val="none" w:sz="0" w:space="0" w:color="auto"/>
            <w:left w:val="none" w:sz="0" w:space="0" w:color="auto"/>
            <w:bottom w:val="none" w:sz="0" w:space="0" w:color="auto"/>
            <w:right w:val="none" w:sz="0" w:space="0" w:color="auto"/>
          </w:divBdr>
        </w:div>
        <w:div w:id="74012505">
          <w:marLeft w:val="480"/>
          <w:marRight w:val="0"/>
          <w:marTop w:val="0"/>
          <w:marBottom w:val="0"/>
          <w:divBdr>
            <w:top w:val="none" w:sz="0" w:space="0" w:color="auto"/>
            <w:left w:val="none" w:sz="0" w:space="0" w:color="auto"/>
            <w:bottom w:val="none" w:sz="0" w:space="0" w:color="auto"/>
            <w:right w:val="none" w:sz="0" w:space="0" w:color="auto"/>
          </w:divBdr>
        </w:div>
        <w:div w:id="323779809">
          <w:marLeft w:val="480"/>
          <w:marRight w:val="0"/>
          <w:marTop w:val="0"/>
          <w:marBottom w:val="0"/>
          <w:divBdr>
            <w:top w:val="none" w:sz="0" w:space="0" w:color="auto"/>
            <w:left w:val="none" w:sz="0" w:space="0" w:color="auto"/>
            <w:bottom w:val="none" w:sz="0" w:space="0" w:color="auto"/>
            <w:right w:val="none" w:sz="0" w:space="0" w:color="auto"/>
          </w:divBdr>
        </w:div>
        <w:div w:id="1948417095">
          <w:marLeft w:val="480"/>
          <w:marRight w:val="0"/>
          <w:marTop w:val="0"/>
          <w:marBottom w:val="0"/>
          <w:divBdr>
            <w:top w:val="none" w:sz="0" w:space="0" w:color="auto"/>
            <w:left w:val="none" w:sz="0" w:space="0" w:color="auto"/>
            <w:bottom w:val="none" w:sz="0" w:space="0" w:color="auto"/>
            <w:right w:val="none" w:sz="0" w:space="0" w:color="auto"/>
          </w:divBdr>
        </w:div>
        <w:div w:id="1812744385">
          <w:marLeft w:val="480"/>
          <w:marRight w:val="0"/>
          <w:marTop w:val="0"/>
          <w:marBottom w:val="0"/>
          <w:divBdr>
            <w:top w:val="none" w:sz="0" w:space="0" w:color="auto"/>
            <w:left w:val="none" w:sz="0" w:space="0" w:color="auto"/>
            <w:bottom w:val="none" w:sz="0" w:space="0" w:color="auto"/>
            <w:right w:val="none" w:sz="0" w:space="0" w:color="auto"/>
          </w:divBdr>
        </w:div>
        <w:div w:id="612904999">
          <w:marLeft w:val="480"/>
          <w:marRight w:val="0"/>
          <w:marTop w:val="0"/>
          <w:marBottom w:val="0"/>
          <w:divBdr>
            <w:top w:val="none" w:sz="0" w:space="0" w:color="auto"/>
            <w:left w:val="none" w:sz="0" w:space="0" w:color="auto"/>
            <w:bottom w:val="none" w:sz="0" w:space="0" w:color="auto"/>
            <w:right w:val="none" w:sz="0" w:space="0" w:color="auto"/>
          </w:divBdr>
        </w:div>
        <w:div w:id="1726443779">
          <w:marLeft w:val="480"/>
          <w:marRight w:val="0"/>
          <w:marTop w:val="0"/>
          <w:marBottom w:val="0"/>
          <w:divBdr>
            <w:top w:val="none" w:sz="0" w:space="0" w:color="auto"/>
            <w:left w:val="none" w:sz="0" w:space="0" w:color="auto"/>
            <w:bottom w:val="none" w:sz="0" w:space="0" w:color="auto"/>
            <w:right w:val="none" w:sz="0" w:space="0" w:color="auto"/>
          </w:divBdr>
        </w:div>
        <w:div w:id="846405524">
          <w:marLeft w:val="480"/>
          <w:marRight w:val="0"/>
          <w:marTop w:val="0"/>
          <w:marBottom w:val="0"/>
          <w:divBdr>
            <w:top w:val="none" w:sz="0" w:space="0" w:color="auto"/>
            <w:left w:val="none" w:sz="0" w:space="0" w:color="auto"/>
            <w:bottom w:val="none" w:sz="0" w:space="0" w:color="auto"/>
            <w:right w:val="none" w:sz="0" w:space="0" w:color="auto"/>
          </w:divBdr>
        </w:div>
        <w:div w:id="2001807725">
          <w:marLeft w:val="480"/>
          <w:marRight w:val="0"/>
          <w:marTop w:val="0"/>
          <w:marBottom w:val="0"/>
          <w:divBdr>
            <w:top w:val="none" w:sz="0" w:space="0" w:color="auto"/>
            <w:left w:val="none" w:sz="0" w:space="0" w:color="auto"/>
            <w:bottom w:val="none" w:sz="0" w:space="0" w:color="auto"/>
            <w:right w:val="none" w:sz="0" w:space="0" w:color="auto"/>
          </w:divBdr>
        </w:div>
        <w:div w:id="1342969101">
          <w:marLeft w:val="480"/>
          <w:marRight w:val="0"/>
          <w:marTop w:val="0"/>
          <w:marBottom w:val="0"/>
          <w:divBdr>
            <w:top w:val="none" w:sz="0" w:space="0" w:color="auto"/>
            <w:left w:val="none" w:sz="0" w:space="0" w:color="auto"/>
            <w:bottom w:val="none" w:sz="0" w:space="0" w:color="auto"/>
            <w:right w:val="none" w:sz="0" w:space="0" w:color="auto"/>
          </w:divBdr>
        </w:div>
        <w:div w:id="370689225">
          <w:marLeft w:val="480"/>
          <w:marRight w:val="0"/>
          <w:marTop w:val="0"/>
          <w:marBottom w:val="0"/>
          <w:divBdr>
            <w:top w:val="none" w:sz="0" w:space="0" w:color="auto"/>
            <w:left w:val="none" w:sz="0" w:space="0" w:color="auto"/>
            <w:bottom w:val="none" w:sz="0" w:space="0" w:color="auto"/>
            <w:right w:val="none" w:sz="0" w:space="0" w:color="auto"/>
          </w:divBdr>
        </w:div>
        <w:div w:id="2069106782">
          <w:marLeft w:val="480"/>
          <w:marRight w:val="0"/>
          <w:marTop w:val="0"/>
          <w:marBottom w:val="0"/>
          <w:divBdr>
            <w:top w:val="none" w:sz="0" w:space="0" w:color="auto"/>
            <w:left w:val="none" w:sz="0" w:space="0" w:color="auto"/>
            <w:bottom w:val="none" w:sz="0" w:space="0" w:color="auto"/>
            <w:right w:val="none" w:sz="0" w:space="0" w:color="auto"/>
          </w:divBdr>
        </w:div>
        <w:div w:id="2125154315">
          <w:marLeft w:val="480"/>
          <w:marRight w:val="0"/>
          <w:marTop w:val="0"/>
          <w:marBottom w:val="0"/>
          <w:divBdr>
            <w:top w:val="none" w:sz="0" w:space="0" w:color="auto"/>
            <w:left w:val="none" w:sz="0" w:space="0" w:color="auto"/>
            <w:bottom w:val="none" w:sz="0" w:space="0" w:color="auto"/>
            <w:right w:val="none" w:sz="0" w:space="0" w:color="auto"/>
          </w:divBdr>
        </w:div>
        <w:div w:id="1678196224">
          <w:marLeft w:val="480"/>
          <w:marRight w:val="0"/>
          <w:marTop w:val="0"/>
          <w:marBottom w:val="0"/>
          <w:divBdr>
            <w:top w:val="none" w:sz="0" w:space="0" w:color="auto"/>
            <w:left w:val="none" w:sz="0" w:space="0" w:color="auto"/>
            <w:bottom w:val="none" w:sz="0" w:space="0" w:color="auto"/>
            <w:right w:val="none" w:sz="0" w:space="0" w:color="auto"/>
          </w:divBdr>
        </w:div>
        <w:div w:id="573244442">
          <w:marLeft w:val="480"/>
          <w:marRight w:val="0"/>
          <w:marTop w:val="0"/>
          <w:marBottom w:val="0"/>
          <w:divBdr>
            <w:top w:val="none" w:sz="0" w:space="0" w:color="auto"/>
            <w:left w:val="none" w:sz="0" w:space="0" w:color="auto"/>
            <w:bottom w:val="none" w:sz="0" w:space="0" w:color="auto"/>
            <w:right w:val="none" w:sz="0" w:space="0" w:color="auto"/>
          </w:divBdr>
        </w:div>
        <w:div w:id="1892762500">
          <w:marLeft w:val="480"/>
          <w:marRight w:val="0"/>
          <w:marTop w:val="0"/>
          <w:marBottom w:val="0"/>
          <w:divBdr>
            <w:top w:val="none" w:sz="0" w:space="0" w:color="auto"/>
            <w:left w:val="none" w:sz="0" w:space="0" w:color="auto"/>
            <w:bottom w:val="none" w:sz="0" w:space="0" w:color="auto"/>
            <w:right w:val="none" w:sz="0" w:space="0" w:color="auto"/>
          </w:divBdr>
        </w:div>
        <w:div w:id="822892974">
          <w:marLeft w:val="480"/>
          <w:marRight w:val="0"/>
          <w:marTop w:val="0"/>
          <w:marBottom w:val="0"/>
          <w:divBdr>
            <w:top w:val="none" w:sz="0" w:space="0" w:color="auto"/>
            <w:left w:val="none" w:sz="0" w:space="0" w:color="auto"/>
            <w:bottom w:val="none" w:sz="0" w:space="0" w:color="auto"/>
            <w:right w:val="none" w:sz="0" w:space="0" w:color="auto"/>
          </w:divBdr>
        </w:div>
        <w:div w:id="146944777">
          <w:marLeft w:val="480"/>
          <w:marRight w:val="0"/>
          <w:marTop w:val="0"/>
          <w:marBottom w:val="0"/>
          <w:divBdr>
            <w:top w:val="none" w:sz="0" w:space="0" w:color="auto"/>
            <w:left w:val="none" w:sz="0" w:space="0" w:color="auto"/>
            <w:bottom w:val="none" w:sz="0" w:space="0" w:color="auto"/>
            <w:right w:val="none" w:sz="0" w:space="0" w:color="auto"/>
          </w:divBdr>
        </w:div>
        <w:div w:id="2107455931">
          <w:marLeft w:val="480"/>
          <w:marRight w:val="0"/>
          <w:marTop w:val="0"/>
          <w:marBottom w:val="0"/>
          <w:divBdr>
            <w:top w:val="none" w:sz="0" w:space="0" w:color="auto"/>
            <w:left w:val="none" w:sz="0" w:space="0" w:color="auto"/>
            <w:bottom w:val="none" w:sz="0" w:space="0" w:color="auto"/>
            <w:right w:val="none" w:sz="0" w:space="0" w:color="auto"/>
          </w:divBdr>
        </w:div>
        <w:div w:id="1670986183">
          <w:marLeft w:val="480"/>
          <w:marRight w:val="0"/>
          <w:marTop w:val="0"/>
          <w:marBottom w:val="0"/>
          <w:divBdr>
            <w:top w:val="none" w:sz="0" w:space="0" w:color="auto"/>
            <w:left w:val="none" w:sz="0" w:space="0" w:color="auto"/>
            <w:bottom w:val="none" w:sz="0" w:space="0" w:color="auto"/>
            <w:right w:val="none" w:sz="0" w:space="0" w:color="auto"/>
          </w:divBdr>
        </w:div>
        <w:div w:id="835650646">
          <w:marLeft w:val="480"/>
          <w:marRight w:val="0"/>
          <w:marTop w:val="0"/>
          <w:marBottom w:val="0"/>
          <w:divBdr>
            <w:top w:val="none" w:sz="0" w:space="0" w:color="auto"/>
            <w:left w:val="none" w:sz="0" w:space="0" w:color="auto"/>
            <w:bottom w:val="none" w:sz="0" w:space="0" w:color="auto"/>
            <w:right w:val="none" w:sz="0" w:space="0" w:color="auto"/>
          </w:divBdr>
        </w:div>
        <w:div w:id="1665668846">
          <w:marLeft w:val="480"/>
          <w:marRight w:val="0"/>
          <w:marTop w:val="0"/>
          <w:marBottom w:val="0"/>
          <w:divBdr>
            <w:top w:val="none" w:sz="0" w:space="0" w:color="auto"/>
            <w:left w:val="none" w:sz="0" w:space="0" w:color="auto"/>
            <w:bottom w:val="none" w:sz="0" w:space="0" w:color="auto"/>
            <w:right w:val="none" w:sz="0" w:space="0" w:color="auto"/>
          </w:divBdr>
        </w:div>
        <w:div w:id="1113868059">
          <w:marLeft w:val="480"/>
          <w:marRight w:val="0"/>
          <w:marTop w:val="0"/>
          <w:marBottom w:val="0"/>
          <w:divBdr>
            <w:top w:val="none" w:sz="0" w:space="0" w:color="auto"/>
            <w:left w:val="none" w:sz="0" w:space="0" w:color="auto"/>
            <w:bottom w:val="none" w:sz="0" w:space="0" w:color="auto"/>
            <w:right w:val="none" w:sz="0" w:space="0" w:color="auto"/>
          </w:divBdr>
        </w:div>
        <w:div w:id="2107337040">
          <w:marLeft w:val="480"/>
          <w:marRight w:val="0"/>
          <w:marTop w:val="0"/>
          <w:marBottom w:val="0"/>
          <w:divBdr>
            <w:top w:val="none" w:sz="0" w:space="0" w:color="auto"/>
            <w:left w:val="none" w:sz="0" w:space="0" w:color="auto"/>
            <w:bottom w:val="none" w:sz="0" w:space="0" w:color="auto"/>
            <w:right w:val="none" w:sz="0" w:space="0" w:color="auto"/>
          </w:divBdr>
        </w:div>
        <w:div w:id="1097605331">
          <w:marLeft w:val="480"/>
          <w:marRight w:val="0"/>
          <w:marTop w:val="0"/>
          <w:marBottom w:val="0"/>
          <w:divBdr>
            <w:top w:val="none" w:sz="0" w:space="0" w:color="auto"/>
            <w:left w:val="none" w:sz="0" w:space="0" w:color="auto"/>
            <w:bottom w:val="none" w:sz="0" w:space="0" w:color="auto"/>
            <w:right w:val="none" w:sz="0" w:space="0" w:color="auto"/>
          </w:divBdr>
        </w:div>
        <w:div w:id="1666661868">
          <w:marLeft w:val="480"/>
          <w:marRight w:val="0"/>
          <w:marTop w:val="0"/>
          <w:marBottom w:val="0"/>
          <w:divBdr>
            <w:top w:val="none" w:sz="0" w:space="0" w:color="auto"/>
            <w:left w:val="none" w:sz="0" w:space="0" w:color="auto"/>
            <w:bottom w:val="none" w:sz="0" w:space="0" w:color="auto"/>
            <w:right w:val="none" w:sz="0" w:space="0" w:color="auto"/>
          </w:divBdr>
        </w:div>
        <w:div w:id="432170430">
          <w:marLeft w:val="480"/>
          <w:marRight w:val="0"/>
          <w:marTop w:val="0"/>
          <w:marBottom w:val="0"/>
          <w:divBdr>
            <w:top w:val="none" w:sz="0" w:space="0" w:color="auto"/>
            <w:left w:val="none" w:sz="0" w:space="0" w:color="auto"/>
            <w:bottom w:val="none" w:sz="0" w:space="0" w:color="auto"/>
            <w:right w:val="none" w:sz="0" w:space="0" w:color="auto"/>
          </w:divBdr>
        </w:div>
        <w:div w:id="1447697082">
          <w:marLeft w:val="480"/>
          <w:marRight w:val="0"/>
          <w:marTop w:val="0"/>
          <w:marBottom w:val="0"/>
          <w:divBdr>
            <w:top w:val="none" w:sz="0" w:space="0" w:color="auto"/>
            <w:left w:val="none" w:sz="0" w:space="0" w:color="auto"/>
            <w:bottom w:val="none" w:sz="0" w:space="0" w:color="auto"/>
            <w:right w:val="none" w:sz="0" w:space="0" w:color="auto"/>
          </w:divBdr>
        </w:div>
        <w:div w:id="1485273291">
          <w:marLeft w:val="480"/>
          <w:marRight w:val="0"/>
          <w:marTop w:val="0"/>
          <w:marBottom w:val="0"/>
          <w:divBdr>
            <w:top w:val="none" w:sz="0" w:space="0" w:color="auto"/>
            <w:left w:val="none" w:sz="0" w:space="0" w:color="auto"/>
            <w:bottom w:val="none" w:sz="0" w:space="0" w:color="auto"/>
            <w:right w:val="none" w:sz="0" w:space="0" w:color="auto"/>
          </w:divBdr>
        </w:div>
        <w:div w:id="652878106">
          <w:marLeft w:val="480"/>
          <w:marRight w:val="0"/>
          <w:marTop w:val="0"/>
          <w:marBottom w:val="0"/>
          <w:divBdr>
            <w:top w:val="none" w:sz="0" w:space="0" w:color="auto"/>
            <w:left w:val="none" w:sz="0" w:space="0" w:color="auto"/>
            <w:bottom w:val="none" w:sz="0" w:space="0" w:color="auto"/>
            <w:right w:val="none" w:sz="0" w:space="0" w:color="auto"/>
          </w:divBdr>
        </w:div>
        <w:div w:id="2097898979">
          <w:marLeft w:val="480"/>
          <w:marRight w:val="0"/>
          <w:marTop w:val="0"/>
          <w:marBottom w:val="0"/>
          <w:divBdr>
            <w:top w:val="none" w:sz="0" w:space="0" w:color="auto"/>
            <w:left w:val="none" w:sz="0" w:space="0" w:color="auto"/>
            <w:bottom w:val="none" w:sz="0" w:space="0" w:color="auto"/>
            <w:right w:val="none" w:sz="0" w:space="0" w:color="auto"/>
          </w:divBdr>
        </w:div>
        <w:div w:id="1357925211">
          <w:marLeft w:val="480"/>
          <w:marRight w:val="0"/>
          <w:marTop w:val="0"/>
          <w:marBottom w:val="0"/>
          <w:divBdr>
            <w:top w:val="none" w:sz="0" w:space="0" w:color="auto"/>
            <w:left w:val="none" w:sz="0" w:space="0" w:color="auto"/>
            <w:bottom w:val="none" w:sz="0" w:space="0" w:color="auto"/>
            <w:right w:val="none" w:sz="0" w:space="0" w:color="auto"/>
          </w:divBdr>
        </w:div>
        <w:div w:id="2005931747">
          <w:marLeft w:val="480"/>
          <w:marRight w:val="0"/>
          <w:marTop w:val="0"/>
          <w:marBottom w:val="0"/>
          <w:divBdr>
            <w:top w:val="none" w:sz="0" w:space="0" w:color="auto"/>
            <w:left w:val="none" w:sz="0" w:space="0" w:color="auto"/>
            <w:bottom w:val="none" w:sz="0" w:space="0" w:color="auto"/>
            <w:right w:val="none" w:sz="0" w:space="0" w:color="auto"/>
          </w:divBdr>
        </w:div>
      </w:divsChild>
    </w:div>
    <w:div w:id="349141443">
      <w:bodyDiv w:val="1"/>
      <w:marLeft w:val="0"/>
      <w:marRight w:val="0"/>
      <w:marTop w:val="0"/>
      <w:marBottom w:val="0"/>
      <w:divBdr>
        <w:top w:val="none" w:sz="0" w:space="0" w:color="auto"/>
        <w:left w:val="none" w:sz="0" w:space="0" w:color="auto"/>
        <w:bottom w:val="none" w:sz="0" w:space="0" w:color="auto"/>
        <w:right w:val="none" w:sz="0" w:space="0" w:color="auto"/>
      </w:divBdr>
    </w:div>
    <w:div w:id="349375620">
      <w:bodyDiv w:val="1"/>
      <w:marLeft w:val="0"/>
      <w:marRight w:val="0"/>
      <w:marTop w:val="0"/>
      <w:marBottom w:val="0"/>
      <w:divBdr>
        <w:top w:val="none" w:sz="0" w:space="0" w:color="auto"/>
        <w:left w:val="none" w:sz="0" w:space="0" w:color="auto"/>
        <w:bottom w:val="none" w:sz="0" w:space="0" w:color="auto"/>
        <w:right w:val="none" w:sz="0" w:space="0" w:color="auto"/>
      </w:divBdr>
    </w:div>
    <w:div w:id="350037092">
      <w:bodyDiv w:val="1"/>
      <w:marLeft w:val="0"/>
      <w:marRight w:val="0"/>
      <w:marTop w:val="0"/>
      <w:marBottom w:val="0"/>
      <w:divBdr>
        <w:top w:val="none" w:sz="0" w:space="0" w:color="auto"/>
        <w:left w:val="none" w:sz="0" w:space="0" w:color="auto"/>
        <w:bottom w:val="none" w:sz="0" w:space="0" w:color="auto"/>
        <w:right w:val="none" w:sz="0" w:space="0" w:color="auto"/>
      </w:divBdr>
    </w:div>
    <w:div w:id="350182362">
      <w:bodyDiv w:val="1"/>
      <w:marLeft w:val="0"/>
      <w:marRight w:val="0"/>
      <w:marTop w:val="0"/>
      <w:marBottom w:val="0"/>
      <w:divBdr>
        <w:top w:val="none" w:sz="0" w:space="0" w:color="auto"/>
        <w:left w:val="none" w:sz="0" w:space="0" w:color="auto"/>
        <w:bottom w:val="none" w:sz="0" w:space="0" w:color="auto"/>
        <w:right w:val="none" w:sz="0" w:space="0" w:color="auto"/>
      </w:divBdr>
    </w:div>
    <w:div w:id="350686109">
      <w:bodyDiv w:val="1"/>
      <w:marLeft w:val="0"/>
      <w:marRight w:val="0"/>
      <w:marTop w:val="0"/>
      <w:marBottom w:val="0"/>
      <w:divBdr>
        <w:top w:val="none" w:sz="0" w:space="0" w:color="auto"/>
        <w:left w:val="none" w:sz="0" w:space="0" w:color="auto"/>
        <w:bottom w:val="none" w:sz="0" w:space="0" w:color="auto"/>
        <w:right w:val="none" w:sz="0" w:space="0" w:color="auto"/>
      </w:divBdr>
    </w:div>
    <w:div w:id="350691955">
      <w:bodyDiv w:val="1"/>
      <w:marLeft w:val="0"/>
      <w:marRight w:val="0"/>
      <w:marTop w:val="0"/>
      <w:marBottom w:val="0"/>
      <w:divBdr>
        <w:top w:val="none" w:sz="0" w:space="0" w:color="auto"/>
        <w:left w:val="none" w:sz="0" w:space="0" w:color="auto"/>
        <w:bottom w:val="none" w:sz="0" w:space="0" w:color="auto"/>
        <w:right w:val="none" w:sz="0" w:space="0" w:color="auto"/>
      </w:divBdr>
    </w:div>
    <w:div w:id="351106133">
      <w:bodyDiv w:val="1"/>
      <w:marLeft w:val="0"/>
      <w:marRight w:val="0"/>
      <w:marTop w:val="0"/>
      <w:marBottom w:val="0"/>
      <w:divBdr>
        <w:top w:val="none" w:sz="0" w:space="0" w:color="auto"/>
        <w:left w:val="none" w:sz="0" w:space="0" w:color="auto"/>
        <w:bottom w:val="none" w:sz="0" w:space="0" w:color="auto"/>
        <w:right w:val="none" w:sz="0" w:space="0" w:color="auto"/>
      </w:divBdr>
    </w:div>
    <w:div w:id="351688897">
      <w:bodyDiv w:val="1"/>
      <w:marLeft w:val="0"/>
      <w:marRight w:val="0"/>
      <w:marTop w:val="0"/>
      <w:marBottom w:val="0"/>
      <w:divBdr>
        <w:top w:val="none" w:sz="0" w:space="0" w:color="auto"/>
        <w:left w:val="none" w:sz="0" w:space="0" w:color="auto"/>
        <w:bottom w:val="none" w:sz="0" w:space="0" w:color="auto"/>
        <w:right w:val="none" w:sz="0" w:space="0" w:color="auto"/>
      </w:divBdr>
    </w:div>
    <w:div w:id="351692289">
      <w:bodyDiv w:val="1"/>
      <w:marLeft w:val="0"/>
      <w:marRight w:val="0"/>
      <w:marTop w:val="0"/>
      <w:marBottom w:val="0"/>
      <w:divBdr>
        <w:top w:val="none" w:sz="0" w:space="0" w:color="auto"/>
        <w:left w:val="none" w:sz="0" w:space="0" w:color="auto"/>
        <w:bottom w:val="none" w:sz="0" w:space="0" w:color="auto"/>
        <w:right w:val="none" w:sz="0" w:space="0" w:color="auto"/>
      </w:divBdr>
    </w:div>
    <w:div w:id="351762983">
      <w:bodyDiv w:val="1"/>
      <w:marLeft w:val="0"/>
      <w:marRight w:val="0"/>
      <w:marTop w:val="0"/>
      <w:marBottom w:val="0"/>
      <w:divBdr>
        <w:top w:val="none" w:sz="0" w:space="0" w:color="auto"/>
        <w:left w:val="none" w:sz="0" w:space="0" w:color="auto"/>
        <w:bottom w:val="none" w:sz="0" w:space="0" w:color="auto"/>
        <w:right w:val="none" w:sz="0" w:space="0" w:color="auto"/>
      </w:divBdr>
    </w:div>
    <w:div w:id="351957981">
      <w:bodyDiv w:val="1"/>
      <w:marLeft w:val="0"/>
      <w:marRight w:val="0"/>
      <w:marTop w:val="0"/>
      <w:marBottom w:val="0"/>
      <w:divBdr>
        <w:top w:val="none" w:sz="0" w:space="0" w:color="auto"/>
        <w:left w:val="none" w:sz="0" w:space="0" w:color="auto"/>
        <w:bottom w:val="none" w:sz="0" w:space="0" w:color="auto"/>
        <w:right w:val="none" w:sz="0" w:space="0" w:color="auto"/>
      </w:divBdr>
    </w:div>
    <w:div w:id="352346755">
      <w:bodyDiv w:val="1"/>
      <w:marLeft w:val="0"/>
      <w:marRight w:val="0"/>
      <w:marTop w:val="0"/>
      <w:marBottom w:val="0"/>
      <w:divBdr>
        <w:top w:val="none" w:sz="0" w:space="0" w:color="auto"/>
        <w:left w:val="none" w:sz="0" w:space="0" w:color="auto"/>
        <w:bottom w:val="none" w:sz="0" w:space="0" w:color="auto"/>
        <w:right w:val="none" w:sz="0" w:space="0" w:color="auto"/>
      </w:divBdr>
    </w:div>
    <w:div w:id="352533647">
      <w:bodyDiv w:val="1"/>
      <w:marLeft w:val="0"/>
      <w:marRight w:val="0"/>
      <w:marTop w:val="0"/>
      <w:marBottom w:val="0"/>
      <w:divBdr>
        <w:top w:val="none" w:sz="0" w:space="0" w:color="auto"/>
        <w:left w:val="none" w:sz="0" w:space="0" w:color="auto"/>
        <w:bottom w:val="none" w:sz="0" w:space="0" w:color="auto"/>
        <w:right w:val="none" w:sz="0" w:space="0" w:color="auto"/>
      </w:divBdr>
    </w:div>
    <w:div w:id="352536853">
      <w:bodyDiv w:val="1"/>
      <w:marLeft w:val="0"/>
      <w:marRight w:val="0"/>
      <w:marTop w:val="0"/>
      <w:marBottom w:val="0"/>
      <w:divBdr>
        <w:top w:val="none" w:sz="0" w:space="0" w:color="auto"/>
        <w:left w:val="none" w:sz="0" w:space="0" w:color="auto"/>
        <w:bottom w:val="none" w:sz="0" w:space="0" w:color="auto"/>
        <w:right w:val="none" w:sz="0" w:space="0" w:color="auto"/>
      </w:divBdr>
    </w:div>
    <w:div w:id="352725544">
      <w:bodyDiv w:val="1"/>
      <w:marLeft w:val="0"/>
      <w:marRight w:val="0"/>
      <w:marTop w:val="0"/>
      <w:marBottom w:val="0"/>
      <w:divBdr>
        <w:top w:val="none" w:sz="0" w:space="0" w:color="auto"/>
        <w:left w:val="none" w:sz="0" w:space="0" w:color="auto"/>
        <w:bottom w:val="none" w:sz="0" w:space="0" w:color="auto"/>
        <w:right w:val="none" w:sz="0" w:space="0" w:color="auto"/>
      </w:divBdr>
    </w:div>
    <w:div w:id="353112188">
      <w:bodyDiv w:val="1"/>
      <w:marLeft w:val="0"/>
      <w:marRight w:val="0"/>
      <w:marTop w:val="0"/>
      <w:marBottom w:val="0"/>
      <w:divBdr>
        <w:top w:val="none" w:sz="0" w:space="0" w:color="auto"/>
        <w:left w:val="none" w:sz="0" w:space="0" w:color="auto"/>
        <w:bottom w:val="none" w:sz="0" w:space="0" w:color="auto"/>
        <w:right w:val="none" w:sz="0" w:space="0" w:color="auto"/>
      </w:divBdr>
    </w:div>
    <w:div w:id="353114932">
      <w:bodyDiv w:val="1"/>
      <w:marLeft w:val="0"/>
      <w:marRight w:val="0"/>
      <w:marTop w:val="0"/>
      <w:marBottom w:val="0"/>
      <w:divBdr>
        <w:top w:val="none" w:sz="0" w:space="0" w:color="auto"/>
        <w:left w:val="none" w:sz="0" w:space="0" w:color="auto"/>
        <w:bottom w:val="none" w:sz="0" w:space="0" w:color="auto"/>
        <w:right w:val="none" w:sz="0" w:space="0" w:color="auto"/>
      </w:divBdr>
    </w:div>
    <w:div w:id="353385381">
      <w:bodyDiv w:val="1"/>
      <w:marLeft w:val="0"/>
      <w:marRight w:val="0"/>
      <w:marTop w:val="0"/>
      <w:marBottom w:val="0"/>
      <w:divBdr>
        <w:top w:val="none" w:sz="0" w:space="0" w:color="auto"/>
        <w:left w:val="none" w:sz="0" w:space="0" w:color="auto"/>
        <w:bottom w:val="none" w:sz="0" w:space="0" w:color="auto"/>
        <w:right w:val="none" w:sz="0" w:space="0" w:color="auto"/>
      </w:divBdr>
    </w:div>
    <w:div w:id="353770792">
      <w:bodyDiv w:val="1"/>
      <w:marLeft w:val="0"/>
      <w:marRight w:val="0"/>
      <w:marTop w:val="0"/>
      <w:marBottom w:val="0"/>
      <w:divBdr>
        <w:top w:val="none" w:sz="0" w:space="0" w:color="auto"/>
        <w:left w:val="none" w:sz="0" w:space="0" w:color="auto"/>
        <w:bottom w:val="none" w:sz="0" w:space="0" w:color="auto"/>
        <w:right w:val="none" w:sz="0" w:space="0" w:color="auto"/>
      </w:divBdr>
    </w:div>
    <w:div w:id="354187079">
      <w:bodyDiv w:val="1"/>
      <w:marLeft w:val="0"/>
      <w:marRight w:val="0"/>
      <w:marTop w:val="0"/>
      <w:marBottom w:val="0"/>
      <w:divBdr>
        <w:top w:val="none" w:sz="0" w:space="0" w:color="auto"/>
        <w:left w:val="none" w:sz="0" w:space="0" w:color="auto"/>
        <w:bottom w:val="none" w:sz="0" w:space="0" w:color="auto"/>
        <w:right w:val="none" w:sz="0" w:space="0" w:color="auto"/>
      </w:divBdr>
      <w:divsChild>
        <w:div w:id="1199320692">
          <w:marLeft w:val="480"/>
          <w:marRight w:val="0"/>
          <w:marTop w:val="0"/>
          <w:marBottom w:val="0"/>
          <w:divBdr>
            <w:top w:val="none" w:sz="0" w:space="0" w:color="auto"/>
            <w:left w:val="none" w:sz="0" w:space="0" w:color="auto"/>
            <w:bottom w:val="none" w:sz="0" w:space="0" w:color="auto"/>
            <w:right w:val="none" w:sz="0" w:space="0" w:color="auto"/>
          </w:divBdr>
        </w:div>
        <w:div w:id="625934970">
          <w:marLeft w:val="480"/>
          <w:marRight w:val="0"/>
          <w:marTop w:val="0"/>
          <w:marBottom w:val="0"/>
          <w:divBdr>
            <w:top w:val="none" w:sz="0" w:space="0" w:color="auto"/>
            <w:left w:val="none" w:sz="0" w:space="0" w:color="auto"/>
            <w:bottom w:val="none" w:sz="0" w:space="0" w:color="auto"/>
            <w:right w:val="none" w:sz="0" w:space="0" w:color="auto"/>
          </w:divBdr>
        </w:div>
        <w:div w:id="8722388">
          <w:marLeft w:val="480"/>
          <w:marRight w:val="0"/>
          <w:marTop w:val="0"/>
          <w:marBottom w:val="0"/>
          <w:divBdr>
            <w:top w:val="none" w:sz="0" w:space="0" w:color="auto"/>
            <w:left w:val="none" w:sz="0" w:space="0" w:color="auto"/>
            <w:bottom w:val="none" w:sz="0" w:space="0" w:color="auto"/>
            <w:right w:val="none" w:sz="0" w:space="0" w:color="auto"/>
          </w:divBdr>
        </w:div>
        <w:div w:id="854927726">
          <w:marLeft w:val="480"/>
          <w:marRight w:val="0"/>
          <w:marTop w:val="0"/>
          <w:marBottom w:val="0"/>
          <w:divBdr>
            <w:top w:val="none" w:sz="0" w:space="0" w:color="auto"/>
            <w:left w:val="none" w:sz="0" w:space="0" w:color="auto"/>
            <w:bottom w:val="none" w:sz="0" w:space="0" w:color="auto"/>
            <w:right w:val="none" w:sz="0" w:space="0" w:color="auto"/>
          </w:divBdr>
        </w:div>
        <w:div w:id="1767187991">
          <w:marLeft w:val="480"/>
          <w:marRight w:val="0"/>
          <w:marTop w:val="0"/>
          <w:marBottom w:val="0"/>
          <w:divBdr>
            <w:top w:val="none" w:sz="0" w:space="0" w:color="auto"/>
            <w:left w:val="none" w:sz="0" w:space="0" w:color="auto"/>
            <w:bottom w:val="none" w:sz="0" w:space="0" w:color="auto"/>
            <w:right w:val="none" w:sz="0" w:space="0" w:color="auto"/>
          </w:divBdr>
        </w:div>
        <w:div w:id="1192843389">
          <w:marLeft w:val="480"/>
          <w:marRight w:val="0"/>
          <w:marTop w:val="0"/>
          <w:marBottom w:val="0"/>
          <w:divBdr>
            <w:top w:val="none" w:sz="0" w:space="0" w:color="auto"/>
            <w:left w:val="none" w:sz="0" w:space="0" w:color="auto"/>
            <w:bottom w:val="none" w:sz="0" w:space="0" w:color="auto"/>
            <w:right w:val="none" w:sz="0" w:space="0" w:color="auto"/>
          </w:divBdr>
        </w:div>
        <w:div w:id="1639339577">
          <w:marLeft w:val="480"/>
          <w:marRight w:val="0"/>
          <w:marTop w:val="0"/>
          <w:marBottom w:val="0"/>
          <w:divBdr>
            <w:top w:val="none" w:sz="0" w:space="0" w:color="auto"/>
            <w:left w:val="none" w:sz="0" w:space="0" w:color="auto"/>
            <w:bottom w:val="none" w:sz="0" w:space="0" w:color="auto"/>
            <w:right w:val="none" w:sz="0" w:space="0" w:color="auto"/>
          </w:divBdr>
        </w:div>
        <w:div w:id="1600286783">
          <w:marLeft w:val="480"/>
          <w:marRight w:val="0"/>
          <w:marTop w:val="0"/>
          <w:marBottom w:val="0"/>
          <w:divBdr>
            <w:top w:val="none" w:sz="0" w:space="0" w:color="auto"/>
            <w:left w:val="none" w:sz="0" w:space="0" w:color="auto"/>
            <w:bottom w:val="none" w:sz="0" w:space="0" w:color="auto"/>
            <w:right w:val="none" w:sz="0" w:space="0" w:color="auto"/>
          </w:divBdr>
        </w:div>
        <w:div w:id="1276599567">
          <w:marLeft w:val="480"/>
          <w:marRight w:val="0"/>
          <w:marTop w:val="0"/>
          <w:marBottom w:val="0"/>
          <w:divBdr>
            <w:top w:val="none" w:sz="0" w:space="0" w:color="auto"/>
            <w:left w:val="none" w:sz="0" w:space="0" w:color="auto"/>
            <w:bottom w:val="none" w:sz="0" w:space="0" w:color="auto"/>
            <w:right w:val="none" w:sz="0" w:space="0" w:color="auto"/>
          </w:divBdr>
        </w:div>
        <w:div w:id="787775206">
          <w:marLeft w:val="480"/>
          <w:marRight w:val="0"/>
          <w:marTop w:val="0"/>
          <w:marBottom w:val="0"/>
          <w:divBdr>
            <w:top w:val="none" w:sz="0" w:space="0" w:color="auto"/>
            <w:left w:val="none" w:sz="0" w:space="0" w:color="auto"/>
            <w:bottom w:val="none" w:sz="0" w:space="0" w:color="auto"/>
            <w:right w:val="none" w:sz="0" w:space="0" w:color="auto"/>
          </w:divBdr>
        </w:div>
        <w:div w:id="2004890319">
          <w:marLeft w:val="480"/>
          <w:marRight w:val="0"/>
          <w:marTop w:val="0"/>
          <w:marBottom w:val="0"/>
          <w:divBdr>
            <w:top w:val="none" w:sz="0" w:space="0" w:color="auto"/>
            <w:left w:val="none" w:sz="0" w:space="0" w:color="auto"/>
            <w:bottom w:val="none" w:sz="0" w:space="0" w:color="auto"/>
            <w:right w:val="none" w:sz="0" w:space="0" w:color="auto"/>
          </w:divBdr>
        </w:div>
        <w:div w:id="930165762">
          <w:marLeft w:val="480"/>
          <w:marRight w:val="0"/>
          <w:marTop w:val="0"/>
          <w:marBottom w:val="0"/>
          <w:divBdr>
            <w:top w:val="none" w:sz="0" w:space="0" w:color="auto"/>
            <w:left w:val="none" w:sz="0" w:space="0" w:color="auto"/>
            <w:bottom w:val="none" w:sz="0" w:space="0" w:color="auto"/>
            <w:right w:val="none" w:sz="0" w:space="0" w:color="auto"/>
          </w:divBdr>
        </w:div>
        <w:div w:id="1058935364">
          <w:marLeft w:val="480"/>
          <w:marRight w:val="0"/>
          <w:marTop w:val="0"/>
          <w:marBottom w:val="0"/>
          <w:divBdr>
            <w:top w:val="none" w:sz="0" w:space="0" w:color="auto"/>
            <w:left w:val="none" w:sz="0" w:space="0" w:color="auto"/>
            <w:bottom w:val="none" w:sz="0" w:space="0" w:color="auto"/>
            <w:right w:val="none" w:sz="0" w:space="0" w:color="auto"/>
          </w:divBdr>
        </w:div>
        <w:div w:id="1345130261">
          <w:marLeft w:val="480"/>
          <w:marRight w:val="0"/>
          <w:marTop w:val="0"/>
          <w:marBottom w:val="0"/>
          <w:divBdr>
            <w:top w:val="none" w:sz="0" w:space="0" w:color="auto"/>
            <w:left w:val="none" w:sz="0" w:space="0" w:color="auto"/>
            <w:bottom w:val="none" w:sz="0" w:space="0" w:color="auto"/>
            <w:right w:val="none" w:sz="0" w:space="0" w:color="auto"/>
          </w:divBdr>
        </w:div>
        <w:div w:id="634532295">
          <w:marLeft w:val="480"/>
          <w:marRight w:val="0"/>
          <w:marTop w:val="0"/>
          <w:marBottom w:val="0"/>
          <w:divBdr>
            <w:top w:val="none" w:sz="0" w:space="0" w:color="auto"/>
            <w:left w:val="none" w:sz="0" w:space="0" w:color="auto"/>
            <w:bottom w:val="none" w:sz="0" w:space="0" w:color="auto"/>
            <w:right w:val="none" w:sz="0" w:space="0" w:color="auto"/>
          </w:divBdr>
        </w:div>
        <w:div w:id="1075320902">
          <w:marLeft w:val="480"/>
          <w:marRight w:val="0"/>
          <w:marTop w:val="0"/>
          <w:marBottom w:val="0"/>
          <w:divBdr>
            <w:top w:val="none" w:sz="0" w:space="0" w:color="auto"/>
            <w:left w:val="none" w:sz="0" w:space="0" w:color="auto"/>
            <w:bottom w:val="none" w:sz="0" w:space="0" w:color="auto"/>
            <w:right w:val="none" w:sz="0" w:space="0" w:color="auto"/>
          </w:divBdr>
        </w:div>
        <w:div w:id="1225019991">
          <w:marLeft w:val="480"/>
          <w:marRight w:val="0"/>
          <w:marTop w:val="0"/>
          <w:marBottom w:val="0"/>
          <w:divBdr>
            <w:top w:val="none" w:sz="0" w:space="0" w:color="auto"/>
            <w:left w:val="none" w:sz="0" w:space="0" w:color="auto"/>
            <w:bottom w:val="none" w:sz="0" w:space="0" w:color="auto"/>
            <w:right w:val="none" w:sz="0" w:space="0" w:color="auto"/>
          </w:divBdr>
        </w:div>
        <w:div w:id="1935283299">
          <w:marLeft w:val="480"/>
          <w:marRight w:val="0"/>
          <w:marTop w:val="0"/>
          <w:marBottom w:val="0"/>
          <w:divBdr>
            <w:top w:val="none" w:sz="0" w:space="0" w:color="auto"/>
            <w:left w:val="none" w:sz="0" w:space="0" w:color="auto"/>
            <w:bottom w:val="none" w:sz="0" w:space="0" w:color="auto"/>
            <w:right w:val="none" w:sz="0" w:space="0" w:color="auto"/>
          </w:divBdr>
        </w:div>
        <w:div w:id="601914380">
          <w:marLeft w:val="480"/>
          <w:marRight w:val="0"/>
          <w:marTop w:val="0"/>
          <w:marBottom w:val="0"/>
          <w:divBdr>
            <w:top w:val="none" w:sz="0" w:space="0" w:color="auto"/>
            <w:left w:val="none" w:sz="0" w:space="0" w:color="auto"/>
            <w:bottom w:val="none" w:sz="0" w:space="0" w:color="auto"/>
            <w:right w:val="none" w:sz="0" w:space="0" w:color="auto"/>
          </w:divBdr>
        </w:div>
        <w:div w:id="221601132">
          <w:marLeft w:val="480"/>
          <w:marRight w:val="0"/>
          <w:marTop w:val="0"/>
          <w:marBottom w:val="0"/>
          <w:divBdr>
            <w:top w:val="none" w:sz="0" w:space="0" w:color="auto"/>
            <w:left w:val="none" w:sz="0" w:space="0" w:color="auto"/>
            <w:bottom w:val="none" w:sz="0" w:space="0" w:color="auto"/>
            <w:right w:val="none" w:sz="0" w:space="0" w:color="auto"/>
          </w:divBdr>
        </w:div>
        <w:div w:id="519854429">
          <w:marLeft w:val="480"/>
          <w:marRight w:val="0"/>
          <w:marTop w:val="0"/>
          <w:marBottom w:val="0"/>
          <w:divBdr>
            <w:top w:val="none" w:sz="0" w:space="0" w:color="auto"/>
            <w:left w:val="none" w:sz="0" w:space="0" w:color="auto"/>
            <w:bottom w:val="none" w:sz="0" w:space="0" w:color="auto"/>
            <w:right w:val="none" w:sz="0" w:space="0" w:color="auto"/>
          </w:divBdr>
        </w:div>
        <w:div w:id="2056734755">
          <w:marLeft w:val="480"/>
          <w:marRight w:val="0"/>
          <w:marTop w:val="0"/>
          <w:marBottom w:val="0"/>
          <w:divBdr>
            <w:top w:val="none" w:sz="0" w:space="0" w:color="auto"/>
            <w:left w:val="none" w:sz="0" w:space="0" w:color="auto"/>
            <w:bottom w:val="none" w:sz="0" w:space="0" w:color="auto"/>
            <w:right w:val="none" w:sz="0" w:space="0" w:color="auto"/>
          </w:divBdr>
        </w:div>
        <w:div w:id="2032955013">
          <w:marLeft w:val="480"/>
          <w:marRight w:val="0"/>
          <w:marTop w:val="0"/>
          <w:marBottom w:val="0"/>
          <w:divBdr>
            <w:top w:val="none" w:sz="0" w:space="0" w:color="auto"/>
            <w:left w:val="none" w:sz="0" w:space="0" w:color="auto"/>
            <w:bottom w:val="none" w:sz="0" w:space="0" w:color="auto"/>
            <w:right w:val="none" w:sz="0" w:space="0" w:color="auto"/>
          </w:divBdr>
        </w:div>
        <w:div w:id="234822842">
          <w:marLeft w:val="480"/>
          <w:marRight w:val="0"/>
          <w:marTop w:val="0"/>
          <w:marBottom w:val="0"/>
          <w:divBdr>
            <w:top w:val="none" w:sz="0" w:space="0" w:color="auto"/>
            <w:left w:val="none" w:sz="0" w:space="0" w:color="auto"/>
            <w:bottom w:val="none" w:sz="0" w:space="0" w:color="auto"/>
            <w:right w:val="none" w:sz="0" w:space="0" w:color="auto"/>
          </w:divBdr>
        </w:div>
        <w:div w:id="293414565">
          <w:marLeft w:val="480"/>
          <w:marRight w:val="0"/>
          <w:marTop w:val="0"/>
          <w:marBottom w:val="0"/>
          <w:divBdr>
            <w:top w:val="none" w:sz="0" w:space="0" w:color="auto"/>
            <w:left w:val="none" w:sz="0" w:space="0" w:color="auto"/>
            <w:bottom w:val="none" w:sz="0" w:space="0" w:color="auto"/>
            <w:right w:val="none" w:sz="0" w:space="0" w:color="auto"/>
          </w:divBdr>
        </w:div>
        <w:div w:id="773402552">
          <w:marLeft w:val="480"/>
          <w:marRight w:val="0"/>
          <w:marTop w:val="0"/>
          <w:marBottom w:val="0"/>
          <w:divBdr>
            <w:top w:val="none" w:sz="0" w:space="0" w:color="auto"/>
            <w:left w:val="none" w:sz="0" w:space="0" w:color="auto"/>
            <w:bottom w:val="none" w:sz="0" w:space="0" w:color="auto"/>
            <w:right w:val="none" w:sz="0" w:space="0" w:color="auto"/>
          </w:divBdr>
        </w:div>
        <w:div w:id="806968365">
          <w:marLeft w:val="480"/>
          <w:marRight w:val="0"/>
          <w:marTop w:val="0"/>
          <w:marBottom w:val="0"/>
          <w:divBdr>
            <w:top w:val="none" w:sz="0" w:space="0" w:color="auto"/>
            <w:left w:val="none" w:sz="0" w:space="0" w:color="auto"/>
            <w:bottom w:val="none" w:sz="0" w:space="0" w:color="auto"/>
            <w:right w:val="none" w:sz="0" w:space="0" w:color="auto"/>
          </w:divBdr>
        </w:div>
        <w:div w:id="1618562512">
          <w:marLeft w:val="480"/>
          <w:marRight w:val="0"/>
          <w:marTop w:val="0"/>
          <w:marBottom w:val="0"/>
          <w:divBdr>
            <w:top w:val="none" w:sz="0" w:space="0" w:color="auto"/>
            <w:left w:val="none" w:sz="0" w:space="0" w:color="auto"/>
            <w:bottom w:val="none" w:sz="0" w:space="0" w:color="auto"/>
            <w:right w:val="none" w:sz="0" w:space="0" w:color="auto"/>
          </w:divBdr>
        </w:div>
        <w:div w:id="1336572383">
          <w:marLeft w:val="480"/>
          <w:marRight w:val="0"/>
          <w:marTop w:val="0"/>
          <w:marBottom w:val="0"/>
          <w:divBdr>
            <w:top w:val="none" w:sz="0" w:space="0" w:color="auto"/>
            <w:left w:val="none" w:sz="0" w:space="0" w:color="auto"/>
            <w:bottom w:val="none" w:sz="0" w:space="0" w:color="auto"/>
            <w:right w:val="none" w:sz="0" w:space="0" w:color="auto"/>
          </w:divBdr>
        </w:div>
        <w:div w:id="477497667">
          <w:marLeft w:val="480"/>
          <w:marRight w:val="0"/>
          <w:marTop w:val="0"/>
          <w:marBottom w:val="0"/>
          <w:divBdr>
            <w:top w:val="none" w:sz="0" w:space="0" w:color="auto"/>
            <w:left w:val="none" w:sz="0" w:space="0" w:color="auto"/>
            <w:bottom w:val="none" w:sz="0" w:space="0" w:color="auto"/>
            <w:right w:val="none" w:sz="0" w:space="0" w:color="auto"/>
          </w:divBdr>
        </w:div>
        <w:div w:id="1693262420">
          <w:marLeft w:val="480"/>
          <w:marRight w:val="0"/>
          <w:marTop w:val="0"/>
          <w:marBottom w:val="0"/>
          <w:divBdr>
            <w:top w:val="none" w:sz="0" w:space="0" w:color="auto"/>
            <w:left w:val="none" w:sz="0" w:space="0" w:color="auto"/>
            <w:bottom w:val="none" w:sz="0" w:space="0" w:color="auto"/>
            <w:right w:val="none" w:sz="0" w:space="0" w:color="auto"/>
          </w:divBdr>
        </w:div>
        <w:div w:id="1879855636">
          <w:marLeft w:val="480"/>
          <w:marRight w:val="0"/>
          <w:marTop w:val="0"/>
          <w:marBottom w:val="0"/>
          <w:divBdr>
            <w:top w:val="none" w:sz="0" w:space="0" w:color="auto"/>
            <w:left w:val="none" w:sz="0" w:space="0" w:color="auto"/>
            <w:bottom w:val="none" w:sz="0" w:space="0" w:color="auto"/>
            <w:right w:val="none" w:sz="0" w:space="0" w:color="auto"/>
          </w:divBdr>
        </w:div>
        <w:div w:id="1995328478">
          <w:marLeft w:val="480"/>
          <w:marRight w:val="0"/>
          <w:marTop w:val="0"/>
          <w:marBottom w:val="0"/>
          <w:divBdr>
            <w:top w:val="none" w:sz="0" w:space="0" w:color="auto"/>
            <w:left w:val="none" w:sz="0" w:space="0" w:color="auto"/>
            <w:bottom w:val="none" w:sz="0" w:space="0" w:color="auto"/>
            <w:right w:val="none" w:sz="0" w:space="0" w:color="auto"/>
          </w:divBdr>
        </w:div>
        <w:div w:id="469710796">
          <w:marLeft w:val="480"/>
          <w:marRight w:val="0"/>
          <w:marTop w:val="0"/>
          <w:marBottom w:val="0"/>
          <w:divBdr>
            <w:top w:val="none" w:sz="0" w:space="0" w:color="auto"/>
            <w:left w:val="none" w:sz="0" w:space="0" w:color="auto"/>
            <w:bottom w:val="none" w:sz="0" w:space="0" w:color="auto"/>
            <w:right w:val="none" w:sz="0" w:space="0" w:color="auto"/>
          </w:divBdr>
        </w:div>
        <w:div w:id="649283628">
          <w:marLeft w:val="480"/>
          <w:marRight w:val="0"/>
          <w:marTop w:val="0"/>
          <w:marBottom w:val="0"/>
          <w:divBdr>
            <w:top w:val="none" w:sz="0" w:space="0" w:color="auto"/>
            <w:left w:val="none" w:sz="0" w:space="0" w:color="auto"/>
            <w:bottom w:val="none" w:sz="0" w:space="0" w:color="auto"/>
            <w:right w:val="none" w:sz="0" w:space="0" w:color="auto"/>
          </w:divBdr>
        </w:div>
        <w:div w:id="1746687776">
          <w:marLeft w:val="480"/>
          <w:marRight w:val="0"/>
          <w:marTop w:val="0"/>
          <w:marBottom w:val="0"/>
          <w:divBdr>
            <w:top w:val="none" w:sz="0" w:space="0" w:color="auto"/>
            <w:left w:val="none" w:sz="0" w:space="0" w:color="auto"/>
            <w:bottom w:val="none" w:sz="0" w:space="0" w:color="auto"/>
            <w:right w:val="none" w:sz="0" w:space="0" w:color="auto"/>
          </w:divBdr>
        </w:div>
        <w:div w:id="183524524">
          <w:marLeft w:val="480"/>
          <w:marRight w:val="0"/>
          <w:marTop w:val="0"/>
          <w:marBottom w:val="0"/>
          <w:divBdr>
            <w:top w:val="none" w:sz="0" w:space="0" w:color="auto"/>
            <w:left w:val="none" w:sz="0" w:space="0" w:color="auto"/>
            <w:bottom w:val="none" w:sz="0" w:space="0" w:color="auto"/>
            <w:right w:val="none" w:sz="0" w:space="0" w:color="auto"/>
          </w:divBdr>
        </w:div>
        <w:div w:id="1756901106">
          <w:marLeft w:val="480"/>
          <w:marRight w:val="0"/>
          <w:marTop w:val="0"/>
          <w:marBottom w:val="0"/>
          <w:divBdr>
            <w:top w:val="none" w:sz="0" w:space="0" w:color="auto"/>
            <w:left w:val="none" w:sz="0" w:space="0" w:color="auto"/>
            <w:bottom w:val="none" w:sz="0" w:space="0" w:color="auto"/>
            <w:right w:val="none" w:sz="0" w:space="0" w:color="auto"/>
          </w:divBdr>
        </w:div>
        <w:div w:id="251815932">
          <w:marLeft w:val="480"/>
          <w:marRight w:val="0"/>
          <w:marTop w:val="0"/>
          <w:marBottom w:val="0"/>
          <w:divBdr>
            <w:top w:val="none" w:sz="0" w:space="0" w:color="auto"/>
            <w:left w:val="none" w:sz="0" w:space="0" w:color="auto"/>
            <w:bottom w:val="none" w:sz="0" w:space="0" w:color="auto"/>
            <w:right w:val="none" w:sz="0" w:space="0" w:color="auto"/>
          </w:divBdr>
        </w:div>
        <w:div w:id="1177839886">
          <w:marLeft w:val="480"/>
          <w:marRight w:val="0"/>
          <w:marTop w:val="0"/>
          <w:marBottom w:val="0"/>
          <w:divBdr>
            <w:top w:val="none" w:sz="0" w:space="0" w:color="auto"/>
            <w:left w:val="none" w:sz="0" w:space="0" w:color="auto"/>
            <w:bottom w:val="none" w:sz="0" w:space="0" w:color="auto"/>
            <w:right w:val="none" w:sz="0" w:space="0" w:color="auto"/>
          </w:divBdr>
        </w:div>
        <w:div w:id="1529417199">
          <w:marLeft w:val="480"/>
          <w:marRight w:val="0"/>
          <w:marTop w:val="0"/>
          <w:marBottom w:val="0"/>
          <w:divBdr>
            <w:top w:val="none" w:sz="0" w:space="0" w:color="auto"/>
            <w:left w:val="none" w:sz="0" w:space="0" w:color="auto"/>
            <w:bottom w:val="none" w:sz="0" w:space="0" w:color="auto"/>
            <w:right w:val="none" w:sz="0" w:space="0" w:color="auto"/>
          </w:divBdr>
        </w:div>
        <w:div w:id="595095365">
          <w:marLeft w:val="480"/>
          <w:marRight w:val="0"/>
          <w:marTop w:val="0"/>
          <w:marBottom w:val="0"/>
          <w:divBdr>
            <w:top w:val="none" w:sz="0" w:space="0" w:color="auto"/>
            <w:left w:val="none" w:sz="0" w:space="0" w:color="auto"/>
            <w:bottom w:val="none" w:sz="0" w:space="0" w:color="auto"/>
            <w:right w:val="none" w:sz="0" w:space="0" w:color="auto"/>
          </w:divBdr>
        </w:div>
        <w:div w:id="1454518046">
          <w:marLeft w:val="480"/>
          <w:marRight w:val="0"/>
          <w:marTop w:val="0"/>
          <w:marBottom w:val="0"/>
          <w:divBdr>
            <w:top w:val="none" w:sz="0" w:space="0" w:color="auto"/>
            <w:left w:val="none" w:sz="0" w:space="0" w:color="auto"/>
            <w:bottom w:val="none" w:sz="0" w:space="0" w:color="auto"/>
            <w:right w:val="none" w:sz="0" w:space="0" w:color="auto"/>
          </w:divBdr>
        </w:div>
        <w:div w:id="446199148">
          <w:marLeft w:val="480"/>
          <w:marRight w:val="0"/>
          <w:marTop w:val="0"/>
          <w:marBottom w:val="0"/>
          <w:divBdr>
            <w:top w:val="none" w:sz="0" w:space="0" w:color="auto"/>
            <w:left w:val="none" w:sz="0" w:space="0" w:color="auto"/>
            <w:bottom w:val="none" w:sz="0" w:space="0" w:color="auto"/>
            <w:right w:val="none" w:sz="0" w:space="0" w:color="auto"/>
          </w:divBdr>
        </w:div>
        <w:div w:id="1551499749">
          <w:marLeft w:val="480"/>
          <w:marRight w:val="0"/>
          <w:marTop w:val="0"/>
          <w:marBottom w:val="0"/>
          <w:divBdr>
            <w:top w:val="none" w:sz="0" w:space="0" w:color="auto"/>
            <w:left w:val="none" w:sz="0" w:space="0" w:color="auto"/>
            <w:bottom w:val="none" w:sz="0" w:space="0" w:color="auto"/>
            <w:right w:val="none" w:sz="0" w:space="0" w:color="auto"/>
          </w:divBdr>
        </w:div>
        <w:div w:id="1138649539">
          <w:marLeft w:val="480"/>
          <w:marRight w:val="0"/>
          <w:marTop w:val="0"/>
          <w:marBottom w:val="0"/>
          <w:divBdr>
            <w:top w:val="none" w:sz="0" w:space="0" w:color="auto"/>
            <w:left w:val="none" w:sz="0" w:space="0" w:color="auto"/>
            <w:bottom w:val="none" w:sz="0" w:space="0" w:color="auto"/>
            <w:right w:val="none" w:sz="0" w:space="0" w:color="auto"/>
          </w:divBdr>
        </w:div>
        <w:div w:id="144594976">
          <w:marLeft w:val="480"/>
          <w:marRight w:val="0"/>
          <w:marTop w:val="0"/>
          <w:marBottom w:val="0"/>
          <w:divBdr>
            <w:top w:val="none" w:sz="0" w:space="0" w:color="auto"/>
            <w:left w:val="none" w:sz="0" w:space="0" w:color="auto"/>
            <w:bottom w:val="none" w:sz="0" w:space="0" w:color="auto"/>
            <w:right w:val="none" w:sz="0" w:space="0" w:color="auto"/>
          </w:divBdr>
        </w:div>
        <w:div w:id="1891258533">
          <w:marLeft w:val="480"/>
          <w:marRight w:val="0"/>
          <w:marTop w:val="0"/>
          <w:marBottom w:val="0"/>
          <w:divBdr>
            <w:top w:val="none" w:sz="0" w:space="0" w:color="auto"/>
            <w:left w:val="none" w:sz="0" w:space="0" w:color="auto"/>
            <w:bottom w:val="none" w:sz="0" w:space="0" w:color="auto"/>
            <w:right w:val="none" w:sz="0" w:space="0" w:color="auto"/>
          </w:divBdr>
        </w:div>
        <w:div w:id="1905288688">
          <w:marLeft w:val="480"/>
          <w:marRight w:val="0"/>
          <w:marTop w:val="0"/>
          <w:marBottom w:val="0"/>
          <w:divBdr>
            <w:top w:val="none" w:sz="0" w:space="0" w:color="auto"/>
            <w:left w:val="none" w:sz="0" w:space="0" w:color="auto"/>
            <w:bottom w:val="none" w:sz="0" w:space="0" w:color="auto"/>
            <w:right w:val="none" w:sz="0" w:space="0" w:color="auto"/>
          </w:divBdr>
        </w:div>
        <w:div w:id="1442997284">
          <w:marLeft w:val="480"/>
          <w:marRight w:val="0"/>
          <w:marTop w:val="0"/>
          <w:marBottom w:val="0"/>
          <w:divBdr>
            <w:top w:val="none" w:sz="0" w:space="0" w:color="auto"/>
            <w:left w:val="none" w:sz="0" w:space="0" w:color="auto"/>
            <w:bottom w:val="none" w:sz="0" w:space="0" w:color="auto"/>
            <w:right w:val="none" w:sz="0" w:space="0" w:color="auto"/>
          </w:divBdr>
        </w:div>
        <w:div w:id="1346788872">
          <w:marLeft w:val="480"/>
          <w:marRight w:val="0"/>
          <w:marTop w:val="0"/>
          <w:marBottom w:val="0"/>
          <w:divBdr>
            <w:top w:val="none" w:sz="0" w:space="0" w:color="auto"/>
            <w:left w:val="none" w:sz="0" w:space="0" w:color="auto"/>
            <w:bottom w:val="none" w:sz="0" w:space="0" w:color="auto"/>
            <w:right w:val="none" w:sz="0" w:space="0" w:color="auto"/>
          </w:divBdr>
        </w:div>
        <w:div w:id="1952399510">
          <w:marLeft w:val="480"/>
          <w:marRight w:val="0"/>
          <w:marTop w:val="0"/>
          <w:marBottom w:val="0"/>
          <w:divBdr>
            <w:top w:val="none" w:sz="0" w:space="0" w:color="auto"/>
            <w:left w:val="none" w:sz="0" w:space="0" w:color="auto"/>
            <w:bottom w:val="none" w:sz="0" w:space="0" w:color="auto"/>
            <w:right w:val="none" w:sz="0" w:space="0" w:color="auto"/>
          </w:divBdr>
        </w:div>
        <w:div w:id="1146817532">
          <w:marLeft w:val="480"/>
          <w:marRight w:val="0"/>
          <w:marTop w:val="0"/>
          <w:marBottom w:val="0"/>
          <w:divBdr>
            <w:top w:val="none" w:sz="0" w:space="0" w:color="auto"/>
            <w:left w:val="none" w:sz="0" w:space="0" w:color="auto"/>
            <w:bottom w:val="none" w:sz="0" w:space="0" w:color="auto"/>
            <w:right w:val="none" w:sz="0" w:space="0" w:color="auto"/>
          </w:divBdr>
        </w:div>
        <w:div w:id="1137914726">
          <w:marLeft w:val="480"/>
          <w:marRight w:val="0"/>
          <w:marTop w:val="0"/>
          <w:marBottom w:val="0"/>
          <w:divBdr>
            <w:top w:val="none" w:sz="0" w:space="0" w:color="auto"/>
            <w:left w:val="none" w:sz="0" w:space="0" w:color="auto"/>
            <w:bottom w:val="none" w:sz="0" w:space="0" w:color="auto"/>
            <w:right w:val="none" w:sz="0" w:space="0" w:color="auto"/>
          </w:divBdr>
        </w:div>
        <w:div w:id="1422991108">
          <w:marLeft w:val="480"/>
          <w:marRight w:val="0"/>
          <w:marTop w:val="0"/>
          <w:marBottom w:val="0"/>
          <w:divBdr>
            <w:top w:val="none" w:sz="0" w:space="0" w:color="auto"/>
            <w:left w:val="none" w:sz="0" w:space="0" w:color="auto"/>
            <w:bottom w:val="none" w:sz="0" w:space="0" w:color="auto"/>
            <w:right w:val="none" w:sz="0" w:space="0" w:color="auto"/>
          </w:divBdr>
        </w:div>
        <w:div w:id="2050450922">
          <w:marLeft w:val="480"/>
          <w:marRight w:val="0"/>
          <w:marTop w:val="0"/>
          <w:marBottom w:val="0"/>
          <w:divBdr>
            <w:top w:val="none" w:sz="0" w:space="0" w:color="auto"/>
            <w:left w:val="none" w:sz="0" w:space="0" w:color="auto"/>
            <w:bottom w:val="none" w:sz="0" w:space="0" w:color="auto"/>
            <w:right w:val="none" w:sz="0" w:space="0" w:color="auto"/>
          </w:divBdr>
        </w:div>
        <w:div w:id="1479422814">
          <w:marLeft w:val="480"/>
          <w:marRight w:val="0"/>
          <w:marTop w:val="0"/>
          <w:marBottom w:val="0"/>
          <w:divBdr>
            <w:top w:val="none" w:sz="0" w:space="0" w:color="auto"/>
            <w:left w:val="none" w:sz="0" w:space="0" w:color="auto"/>
            <w:bottom w:val="none" w:sz="0" w:space="0" w:color="auto"/>
            <w:right w:val="none" w:sz="0" w:space="0" w:color="auto"/>
          </w:divBdr>
        </w:div>
        <w:div w:id="1071082769">
          <w:marLeft w:val="480"/>
          <w:marRight w:val="0"/>
          <w:marTop w:val="0"/>
          <w:marBottom w:val="0"/>
          <w:divBdr>
            <w:top w:val="none" w:sz="0" w:space="0" w:color="auto"/>
            <w:left w:val="none" w:sz="0" w:space="0" w:color="auto"/>
            <w:bottom w:val="none" w:sz="0" w:space="0" w:color="auto"/>
            <w:right w:val="none" w:sz="0" w:space="0" w:color="auto"/>
          </w:divBdr>
        </w:div>
        <w:div w:id="1299847375">
          <w:marLeft w:val="480"/>
          <w:marRight w:val="0"/>
          <w:marTop w:val="0"/>
          <w:marBottom w:val="0"/>
          <w:divBdr>
            <w:top w:val="none" w:sz="0" w:space="0" w:color="auto"/>
            <w:left w:val="none" w:sz="0" w:space="0" w:color="auto"/>
            <w:bottom w:val="none" w:sz="0" w:space="0" w:color="auto"/>
            <w:right w:val="none" w:sz="0" w:space="0" w:color="auto"/>
          </w:divBdr>
        </w:div>
        <w:div w:id="1041631112">
          <w:marLeft w:val="480"/>
          <w:marRight w:val="0"/>
          <w:marTop w:val="0"/>
          <w:marBottom w:val="0"/>
          <w:divBdr>
            <w:top w:val="none" w:sz="0" w:space="0" w:color="auto"/>
            <w:left w:val="none" w:sz="0" w:space="0" w:color="auto"/>
            <w:bottom w:val="none" w:sz="0" w:space="0" w:color="auto"/>
            <w:right w:val="none" w:sz="0" w:space="0" w:color="auto"/>
          </w:divBdr>
        </w:div>
        <w:div w:id="1798137070">
          <w:marLeft w:val="480"/>
          <w:marRight w:val="0"/>
          <w:marTop w:val="0"/>
          <w:marBottom w:val="0"/>
          <w:divBdr>
            <w:top w:val="none" w:sz="0" w:space="0" w:color="auto"/>
            <w:left w:val="none" w:sz="0" w:space="0" w:color="auto"/>
            <w:bottom w:val="none" w:sz="0" w:space="0" w:color="auto"/>
            <w:right w:val="none" w:sz="0" w:space="0" w:color="auto"/>
          </w:divBdr>
        </w:div>
        <w:div w:id="872307601">
          <w:marLeft w:val="480"/>
          <w:marRight w:val="0"/>
          <w:marTop w:val="0"/>
          <w:marBottom w:val="0"/>
          <w:divBdr>
            <w:top w:val="none" w:sz="0" w:space="0" w:color="auto"/>
            <w:left w:val="none" w:sz="0" w:space="0" w:color="auto"/>
            <w:bottom w:val="none" w:sz="0" w:space="0" w:color="auto"/>
            <w:right w:val="none" w:sz="0" w:space="0" w:color="auto"/>
          </w:divBdr>
        </w:div>
        <w:div w:id="1519389942">
          <w:marLeft w:val="480"/>
          <w:marRight w:val="0"/>
          <w:marTop w:val="0"/>
          <w:marBottom w:val="0"/>
          <w:divBdr>
            <w:top w:val="none" w:sz="0" w:space="0" w:color="auto"/>
            <w:left w:val="none" w:sz="0" w:space="0" w:color="auto"/>
            <w:bottom w:val="none" w:sz="0" w:space="0" w:color="auto"/>
            <w:right w:val="none" w:sz="0" w:space="0" w:color="auto"/>
          </w:divBdr>
        </w:div>
        <w:div w:id="1378428655">
          <w:marLeft w:val="480"/>
          <w:marRight w:val="0"/>
          <w:marTop w:val="0"/>
          <w:marBottom w:val="0"/>
          <w:divBdr>
            <w:top w:val="none" w:sz="0" w:space="0" w:color="auto"/>
            <w:left w:val="none" w:sz="0" w:space="0" w:color="auto"/>
            <w:bottom w:val="none" w:sz="0" w:space="0" w:color="auto"/>
            <w:right w:val="none" w:sz="0" w:space="0" w:color="auto"/>
          </w:divBdr>
        </w:div>
        <w:div w:id="928463889">
          <w:marLeft w:val="480"/>
          <w:marRight w:val="0"/>
          <w:marTop w:val="0"/>
          <w:marBottom w:val="0"/>
          <w:divBdr>
            <w:top w:val="none" w:sz="0" w:space="0" w:color="auto"/>
            <w:left w:val="none" w:sz="0" w:space="0" w:color="auto"/>
            <w:bottom w:val="none" w:sz="0" w:space="0" w:color="auto"/>
            <w:right w:val="none" w:sz="0" w:space="0" w:color="auto"/>
          </w:divBdr>
        </w:div>
        <w:div w:id="2097628580">
          <w:marLeft w:val="480"/>
          <w:marRight w:val="0"/>
          <w:marTop w:val="0"/>
          <w:marBottom w:val="0"/>
          <w:divBdr>
            <w:top w:val="none" w:sz="0" w:space="0" w:color="auto"/>
            <w:left w:val="none" w:sz="0" w:space="0" w:color="auto"/>
            <w:bottom w:val="none" w:sz="0" w:space="0" w:color="auto"/>
            <w:right w:val="none" w:sz="0" w:space="0" w:color="auto"/>
          </w:divBdr>
        </w:div>
        <w:div w:id="1198741091">
          <w:marLeft w:val="480"/>
          <w:marRight w:val="0"/>
          <w:marTop w:val="0"/>
          <w:marBottom w:val="0"/>
          <w:divBdr>
            <w:top w:val="none" w:sz="0" w:space="0" w:color="auto"/>
            <w:left w:val="none" w:sz="0" w:space="0" w:color="auto"/>
            <w:bottom w:val="none" w:sz="0" w:space="0" w:color="auto"/>
            <w:right w:val="none" w:sz="0" w:space="0" w:color="auto"/>
          </w:divBdr>
        </w:div>
        <w:div w:id="663633857">
          <w:marLeft w:val="480"/>
          <w:marRight w:val="0"/>
          <w:marTop w:val="0"/>
          <w:marBottom w:val="0"/>
          <w:divBdr>
            <w:top w:val="none" w:sz="0" w:space="0" w:color="auto"/>
            <w:left w:val="none" w:sz="0" w:space="0" w:color="auto"/>
            <w:bottom w:val="none" w:sz="0" w:space="0" w:color="auto"/>
            <w:right w:val="none" w:sz="0" w:space="0" w:color="auto"/>
          </w:divBdr>
        </w:div>
        <w:div w:id="1626110639">
          <w:marLeft w:val="480"/>
          <w:marRight w:val="0"/>
          <w:marTop w:val="0"/>
          <w:marBottom w:val="0"/>
          <w:divBdr>
            <w:top w:val="none" w:sz="0" w:space="0" w:color="auto"/>
            <w:left w:val="none" w:sz="0" w:space="0" w:color="auto"/>
            <w:bottom w:val="none" w:sz="0" w:space="0" w:color="auto"/>
            <w:right w:val="none" w:sz="0" w:space="0" w:color="auto"/>
          </w:divBdr>
        </w:div>
        <w:div w:id="836310270">
          <w:marLeft w:val="480"/>
          <w:marRight w:val="0"/>
          <w:marTop w:val="0"/>
          <w:marBottom w:val="0"/>
          <w:divBdr>
            <w:top w:val="none" w:sz="0" w:space="0" w:color="auto"/>
            <w:left w:val="none" w:sz="0" w:space="0" w:color="auto"/>
            <w:bottom w:val="none" w:sz="0" w:space="0" w:color="auto"/>
            <w:right w:val="none" w:sz="0" w:space="0" w:color="auto"/>
          </w:divBdr>
        </w:div>
        <w:div w:id="1400517736">
          <w:marLeft w:val="480"/>
          <w:marRight w:val="0"/>
          <w:marTop w:val="0"/>
          <w:marBottom w:val="0"/>
          <w:divBdr>
            <w:top w:val="none" w:sz="0" w:space="0" w:color="auto"/>
            <w:left w:val="none" w:sz="0" w:space="0" w:color="auto"/>
            <w:bottom w:val="none" w:sz="0" w:space="0" w:color="auto"/>
            <w:right w:val="none" w:sz="0" w:space="0" w:color="auto"/>
          </w:divBdr>
        </w:div>
        <w:div w:id="167596108">
          <w:marLeft w:val="480"/>
          <w:marRight w:val="0"/>
          <w:marTop w:val="0"/>
          <w:marBottom w:val="0"/>
          <w:divBdr>
            <w:top w:val="none" w:sz="0" w:space="0" w:color="auto"/>
            <w:left w:val="none" w:sz="0" w:space="0" w:color="auto"/>
            <w:bottom w:val="none" w:sz="0" w:space="0" w:color="auto"/>
            <w:right w:val="none" w:sz="0" w:space="0" w:color="auto"/>
          </w:divBdr>
        </w:div>
        <w:div w:id="127403242">
          <w:marLeft w:val="480"/>
          <w:marRight w:val="0"/>
          <w:marTop w:val="0"/>
          <w:marBottom w:val="0"/>
          <w:divBdr>
            <w:top w:val="none" w:sz="0" w:space="0" w:color="auto"/>
            <w:left w:val="none" w:sz="0" w:space="0" w:color="auto"/>
            <w:bottom w:val="none" w:sz="0" w:space="0" w:color="auto"/>
            <w:right w:val="none" w:sz="0" w:space="0" w:color="auto"/>
          </w:divBdr>
        </w:div>
        <w:div w:id="376705544">
          <w:marLeft w:val="480"/>
          <w:marRight w:val="0"/>
          <w:marTop w:val="0"/>
          <w:marBottom w:val="0"/>
          <w:divBdr>
            <w:top w:val="none" w:sz="0" w:space="0" w:color="auto"/>
            <w:left w:val="none" w:sz="0" w:space="0" w:color="auto"/>
            <w:bottom w:val="none" w:sz="0" w:space="0" w:color="auto"/>
            <w:right w:val="none" w:sz="0" w:space="0" w:color="auto"/>
          </w:divBdr>
        </w:div>
        <w:div w:id="1110592187">
          <w:marLeft w:val="480"/>
          <w:marRight w:val="0"/>
          <w:marTop w:val="0"/>
          <w:marBottom w:val="0"/>
          <w:divBdr>
            <w:top w:val="none" w:sz="0" w:space="0" w:color="auto"/>
            <w:left w:val="none" w:sz="0" w:space="0" w:color="auto"/>
            <w:bottom w:val="none" w:sz="0" w:space="0" w:color="auto"/>
            <w:right w:val="none" w:sz="0" w:space="0" w:color="auto"/>
          </w:divBdr>
        </w:div>
        <w:div w:id="56588327">
          <w:marLeft w:val="480"/>
          <w:marRight w:val="0"/>
          <w:marTop w:val="0"/>
          <w:marBottom w:val="0"/>
          <w:divBdr>
            <w:top w:val="none" w:sz="0" w:space="0" w:color="auto"/>
            <w:left w:val="none" w:sz="0" w:space="0" w:color="auto"/>
            <w:bottom w:val="none" w:sz="0" w:space="0" w:color="auto"/>
            <w:right w:val="none" w:sz="0" w:space="0" w:color="auto"/>
          </w:divBdr>
        </w:div>
        <w:div w:id="466747630">
          <w:marLeft w:val="480"/>
          <w:marRight w:val="0"/>
          <w:marTop w:val="0"/>
          <w:marBottom w:val="0"/>
          <w:divBdr>
            <w:top w:val="none" w:sz="0" w:space="0" w:color="auto"/>
            <w:left w:val="none" w:sz="0" w:space="0" w:color="auto"/>
            <w:bottom w:val="none" w:sz="0" w:space="0" w:color="auto"/>
            <w:right w:val="none" w:sz="0" w:space="0" w:color="auto"/>
          </w:divBdr>
        </w:div>
        <w:div w:id="929046144">
          <w:marLeft w:val="480"/>
          <w:marRight w:val="0"/>
          <w:marTop w:val="0"/>
          <w:marBottom w:val="0"/>
          <w:divBdr>
            <w:top w:val="none" w:sz="0" w:space="0" w:color="auto"/>
            <w:left w:val="none" w:sz="0" w:space="0" w:color="auto"/>
            <w:bottom w:val="none" w:sz="0" w:space="0" w:color="auto"/>
            <w:right w:val="none" w:sz="0" w:space="0" w:color="auto"/>
          </w:divBdr>
        </w:div>
        <w:div w:id="749085945">
          <w:marLeft w:val="480"/>
          <w:marRight w:val="0"/>
          <w:marTop w:val="0"/>
          <w:marBottom w:val="0"/>
          <w:divBdr>
            <w:top w:val="none" w:sz="0" w:space="0" w:color="auto"/>
            <w:left w:val="none" w:sz="0" w:space="0" w:color="auto"/>
            <w:bottom w:val="none" w:sz="0" w:space="0" w:color="auto"/>
            <w:right w:val="none" w:sz="0" w:space="0" w:color="auto"/>
          </w:divBdr>
        </w:div>
        <w:div w:id="136537420">
          <w:marLeft w:val="480"/>
          <w:marRight w:val="0"/>
          <w:marTop w:val="0"/>
          <w:marBottom w:val="0"/>
          <w:divBdr>
            <w:top w:val="none" w:sz="0" w:space="0" w:color="auto"/>
            <w:left w:val="none" w:sz="0" w:space="0" w:color="auto"/>
            <w:bottom w:val="none" w:sz="0" w:space="0" w:color="auto"/>
            <w:right w:val="none" w:sz="0" w:space="0" w:color="auto"/>
          </w:divBdr>
        </w:div>
        <w:div w:id="986592622">
          <w:marLeft w:val="480"/>
          <w:marRight w:val="0"/>
          <w:marTop w:val="0"/>
          <w:marBottom w:val="0"/>
          <w:divBdr>
            <w:top w:val="none" w:sz="0" w:space="0" w:color="auto"/>
            <w:left w:val="none" w:sz="0" w:space="0" w:color="auto"/>
            <w:bottom w:val="none" w:sz="0" w:space="0" w:color="auto"/>
            <w:right w:val="none" w:sz="0" w:space="0" w:color="auto"/>
          </w:divBdr>
        </w:div>
        <w:div w:id="1624001478">
          <w:marLeft w:val="480"/>
          <w:marRight w:val="0"/>
          <w:marTop w:val="0"/>
          <w:marBottom w:val="0"/>
          <w:divBdr>
            <w:top w:val="none" w:sz="0" w:space="0" w:color="auto"/>
            <w:left w:val="none" w:sz="0" w:space="0" w:color="auto"/>
            <w:bottom w:val="none" w:sz="0" w:space="0" w:color="auto"/>
            <w:right w:val="none" w:sz="0" w:space="0" w:color="auto"/>
          </w:divBdr>
        </w:div>
        <w:div w:id="442922582">
          <w:marLeft w:val="480"/>
          <w:marRight w:val="0"/>
          <w:marTop w:val="0"/>
          <w:marBottom w:val="0"/>
          <w:divBdr>
            <w:top w:val="none" w:sz="0" w:space="0" w:color="auto"/>
            <w:left w:val="none" w:sz="0" w:space="0" w:color="auto"/>
            <w:bottom w:val="none" w:sz="0" w:space="0" w:color="auto"/>
            <w:right w:val="none" w:sz="0" w:space="0" w:color="auto"/>
          </w:divBdr>
        </w:div>
        <w:div w:id="1957173832">
          <w:marLeft w:val="480"/>
          <w:marRight w:val="0"/>
          <w:marTop w:val="0"/>
          <w:marBottom w:val="0"/>
          <w:divBdr>
            <w:top w:val="none" w:sz="0" w:space="0" w:color="auto"/>
            <w:left w:val="none" w:sz="0" w:space="0" w:color="auto"/>
            <w:bottom w:val="none" w:sz="0" w:space="0" w:color="auto"/>
            <w:right w:val="none" w:sz="0" w:space="0" w:color="auto"/>
          </w:divBdr>
        </w:div>
        <w:div w:id="1142498856">
          <w:marLeft w:val="480"/>
          <w:marRight w:val="0"/>
          <w:marTop w:val="0"/>
          <w:marBottom w:val="0"/>
          <w:divBdr>
            <w:top w:val="none" w:sz="0" w:space="0" w:color="auto"/>
            <w:left w:val="none" w:sz="0" w:space="0" w:color="auto"/>
            <w:bottom w:val="none" w:sz="0" w:space="0" w:color="auto"/>
            <w:right w:val="none" w:sz="0" w:space="0" w:color="auto"/>
          </w:divBdr>
        </w:div>
        <w:div w:id="1802842186">
          <w:marLeft w:val="480"/>
          <w:marRight w:val="0"/>
          <w:marTop w:val="0"/>
          <w:marBottom w:val="0"/>
          <w:divBdr>
            <w:top w:val="none" w:sz="0" w:space="0" w:color="auto"/>
            <w:left w:val="none" w:sz="0" w:space="0" w:color="auto"/>
            <w:bottom w:val="none" w:sz="0" w:space="0" w:color="auto"/>
            <w:right w:val="none" w:sz="0" w:space="0" w:color="auto"/>
          </w:divBdr>
        </w:div>
        <w:div w:id="645163796">
          <w:marLeft w:val="480"/>
          <w:marRight w:val="0"/>
          <w:marTop w:val="0"/>
          <w:marBottom w:val="0"/>
          <w:divBdr>
            <w:top w:val="none" w:sz="0" w:space="0" w:color="auto"/>
            <w:left w:val="none" w:sz="0" w:space="0" w:color="auto"/>
            <w:bottom w:val="none" w:sz="0" w:space="0" w:color="auto"/>
            <w:right w:val="none" w:sz="0" w:space="0" w:color="auto"/>
          </w:divBdr>
        </w:div>
        <w:div w:id="339427123">
          <w:marLeft w:val="480"/>
          <w:marRight w:val="0"/>
          <w:marTop w:val="0"/>
          <w:marBottom w:val="0"/>
          <w:divBdr>
            <w:top w:val="none" w:sz="0" w:space="0" w:color="auto"/>
            <w:left w:val="none" w:sz="0" w:space="0" w:color="auto"/>
            <w:bottom w:val="none" w:sz="0" w:space="0" w:color="auto"/>
            <w:right w:val="none" w:sz="0" w:space="0" w:color="auto"/>
          </w:divBdr>
        </w:div>
        <w:div w:id="813913228">
          <w:marLeft w:val="480"/>
          <w:marRight w:val="0"/>
          <w:marTop w:val="0"/>
          <w:marBottom w:val="0"/>
          <w:divBdr>
            <w:top w:val="none" w:sz="0" w:space="0" w:color="auto"/>
            <w:left w:val="none" w:sz="0" w:space="0" w:color="auto"/>
            <w:bottom w:val="none" w:sz="0" w:space="0" w:color="auto"/>
            <w:right w:val="none" w:sz="0" w:space="0" w:color="auto"/>
          </w:divBdr>
        </w:div>
        <w:div w:id="799618521">
          <w:marLeft w:val="480"/>
          <w:marRight w:val="0"/>
          <w:marTop w:val="0"/>
          <w:marBottom w:val="0"/>
          <w:divBdr>
            <w:top w:val="none" w:sz="0" w:space="0" w:color="auto"/>
            <w:left w:val="none" w:sz="0" w:space="0" w:color="auto"/>
            <w:bottom w:val="none" w:sz="0" w:space="0" w:color="auto"/>
            <w:right w:val="none" w:sz="0" w:space="0" w:color="auto"/>
          </w:divBdr>
        </w:div>
        <w:div w:id="1650018200">
          <w:marLeft w:val="480"/>
          <w:marRight w:val="0"/>
          <w:marTop w:val="0"/>
          <w:marBottom w:val="0"/>
          <w:divBdr>
            <w:top w:val="none" w:sz="0" w:space="0" w:color="auto"/>
            <w:left w:val="none" w:sz="0" w:space="0" w:color="auto"/>
            <w:bottom w:val="none" w:sz="0" w:space="0" w:color="auto"/>
            <w:right w:val="none" w:sz="0" w:space="0" w:color="auto"/>
          </w:divBdr>
        </w:div>
        <w:div w:id="1100954125">
          <w:marLeft w:val="480"/>
          <w:marRight w:val="0"/>
          <w:marTop w:val="0"/>
          <w:marBottom w:val="0"/>
          <w:divBdr>
            <w:top w:val="none" w:sz="0" w:space="0" w:color="auto"/>
            <w:left w:val="none" w:sz="0" w:space="0" w:color="auto"/>
            <w:bottom w:val="none" w:sz="0" w:space="0" w:color="auto"/>
            <w:right w:val="none" w:sz="0" w:space="0" w:color="auto"/>
          </w:divBdr>
        </w:div>
      </w:divsChild>
    </w:div>
    <w:div w:id="354385445">
      <w:bodyDiv w:val="1"/>
      <w:marLeft w:val="0"/>
      <w:marRight w:val="0"/>
      <w:marTop w:val="0"/>
      <w:marBottom w:val="0"/>
      <w:divBdr>
        <w:top w:val="none" w:sz="0" w:space="0" w:color="auto"/>
        <w:left w:val="none" w:sz="0" w:space="0" w:color="auto"/>
        <w:bottom w:val="none" w:sz="0" w:space="0" w:color="auto"/>
        <w:right w:val="none" w:sz="0" w:space="0" w:color="auto"/>
      </w:divBdr>
    </w:div>
    <w:div w:id="354616590">
      <w:bodyDiv w:val="1"/>
      <w:marLeft w:val="0"/>
      <w:marRight w:val="0"/>
      <w:marTop w:val="0"/>
      <w:marBottom w:val="0"/>
      <w:divBdr>
        <w:top w:val="none" w:sz="0" w:space="0" w:color="auto"/>
        <w:left w:val="none" w:sz="0" w:space="0" w:color="auto"/>
        <w:bottom w:val="none" w:sz="0" w:space="0" w:color="auto"/>
        <w:right w:val="none" w:sz="0" w:space="0" w:color="auto"/>
      </w:divBdr>
    </w:div>
    <w:div w:id="354693592">
      <w:bodyDiv w:val="1"/>
      <w:marLeft w:val="0"/>
      <w:marRight w:val="0"/>
      <w:marTop w:val="0"/>
      <w:marBottom w:val="0"/>
      <w:divBdr>
        <w:top w:val="none" w:sz="0" w:space="0" w:color="auto"/>
        <w:left w:val="none" w:sz="0" w:space="0" w:color="auto"/>
        <w:bottom w:val="none" w:sz="0" w:space="0" w:color="auto"/>
        <w:right w:val="none" w:sz="0" w:space="0" w:color="auto"/>
      </w:divBdr>
    </w:div>
    <w:div w:id="355347747">
      <w:bodyDiv w:val="1"/>
      <w:marLeft w:val="0"/>
      <w:marRight w:val="0"/>
      <w:marTop w:val="0"/>
      <w:marBottom w:val="0"/>
      <w:divBdr>
        <w:top w:val="none" w:sz="0" w:space="0" w:color="auto"/>
        <w:left w:val="none" w:sz="0" w:space="0" w:color="auto"/>
        <w:bottom w:val="none" w:sz="0" w:space="0" w:color="auto"/>
        <w:right w:val="none" w:sz="0" w:space="0" w:color="auto"/>
      </w:divBdr>
    </w:div>
    <w:div w:id="355620246">
      <w:bodyDiv w:val="1"/>
      <w:marLeft w:val="0"/>
      <w:marRight w:val="0"/>
      <w:marTop w:val="0"/>
      <w:marBottom w:val="0"/>
      <w:divBdr>
        <w:top w:val="none" w:sz="0" w:space="0" w:color="auto"/>
        <w:left w:val="none" w:sz="0" w:space="0" w:color="auto"/>
        <w:bottom w:val="none" w:sz="0" w:space="0" w:color="auto"/>
        <w:right w:val="none" w:sz="0" w:space="0" w:color="auto"/>
      </w:divBdr>
    </w:div>
    <w:div w:id="355813319">
      <w:bodyDiv w:val="1"/>
      <w:marLeft w:val="0"/>
      <w:marRight w:val="0"/>
      <w:marTop w:val="0"/>
      <w:marBottom w:val="0"/>
      <w:divBdr>
        <w:top w:val="none" w:sz="0" w:space="0" w:color="auto"/>
        <w:left w:val="none" w:sz="0" w:space="0" w:color="auto"/>
        <w:bottom w:val="none" w:sz="0" w:space="0" w:color="auto"/>
        <w:right w:val="none" w:sz="0" w:space="0" w:color="auto"/>
      </w:divBdr>
    </w:div>
    <w:div w:id="355814306">
      <w:bodyDiv w:val="1"/>
      <w:marLeft w:val="0"/>
      <w:marRight w:val="0"/>
      <w:marTop w:val="0"/>
      <w:marBottom w:val="0"/>
      <w:divBdr>
        <w:top w:val="none" w:sz="0" w:space="0" w:color="auto"/>
        <w:left w:val="none" w:sz="0" w:space="0" w:color="auto"/>
        <w:bottom w:val="none" w:sz="0" w:space="0" w:color="auto"/>
        <w:right w:val="none" w:sz="0" w:space="0" w:color="auto"/>
      </w:divBdr>
    </w:div>
    <w:div w:id="356275666">
      <w:bodyDiv w:val="1"/>
      <w:marLeft w:val="0"/>
      <w:marRight w:val="0"/>
      <w:marTop w:val="0"/>
      <w:marBottom w:val="0"/>
      <w:divBdr>
        <w:top w:val="none" w:sz="0" w:space="0" w:color="auto"/>
        <w:left w:val="none" w:sz="0" w:space="0" w:color="auto"/>
        <w:bottom w:val="none" w:sz="0" w:space="0" w:color="auto"/>
        <w:right w:val="none" w:sz="0" w:space="0" w:color="auto"/>
      </w:divBdr>
    </w:div>
    <w:div w:id="356543588">
      <w:bodyDiv w:val="1"/>
      <w:marLeft w:val="0"/>
      <w:marRight w:val="0"/>
      <w:marTop w:val="0"/>
      <w:marBottom w:val="0"/>
      <w:divBdr>
        <w:top w:val="none" w:sz="0" w:space="0" w:color="auto"/>
        <w:left w:val="none" w:sz="0" w:space="0" w:color="auto"/>
        <w:bottom w:val="none" w:sz="0" w:space="0" w:color="auto"/>
        <w:right w:val="none" w:sz="0" w:space="0" w:color="auto"/>
      </w:divBdr>
    </w:div>
    <w:div w:id="356666378">
      <w:bodyDiv w:val="1"/>
      <w:marLeft w:val="0"/>
      <w:marRight w:val="0"/>
      <w:marTop w:val="0"/>
      <w:marBottom w:val="0"/>
      <w:divBdr>
        <w:top w:val="none" w:sz="0" w:space="0" w:color="auto"/>
        <w:left w:val="none" w:sz="0" w:space="0" w:color="auto"/>
        <w:bottom w:val="none" w:sz="0" w:space="0" w:color="auto"/>
        <w:right w:val="none" w:sz="0" w:space="0" w:color="auto"/>
      </w:divBdr>
    </w:div>
    <w:div w:id="356782073">
      <w:bodyDiv w:val="1"/>
      <w:marLeft w:val="0"/>
      <w:marRight w:val="0"/>
      <w:marTop w:val="0"/>
      <w:marBottom w:val="0"/>
      <w:divBdr>
        <w:top w:val="none" w:sz="0" w:space="0" w:color="auto"/>
        <w:left w:val="none" w:sz="0" w:space="0" w:color="auto"/>
        <w:bottom w:val="none" w:sz="0" w:space="0" w:color="auto"/>
        <w:right w:val="none" w:sz="0" w:space="0" w:color="auto"/>
      </w:divBdr>
    </w:div>
    <w:div w:id="356930537">
      <w:bodyDiv w:val="1"/>
      <w:marLeft w:val="0"/>
      <w:marRight w:val="0"/>
      <w:marTop w:val="0"/>
      <w:marBottom w:val="0"/>
      <w:divBdr>
        <w:top w:val="none" w:sz="0" w:space="0" w:color="auto"/>
        <w:left w:val="none" w:sz="0" w:space="0" w:color="auto"/>
        <w:bottom w:val="none" w:sz="0" w:space="0" w:color="auto"/>
        <w:right w:val="none" w:sz="0" w:space="0" w:color="auto"/>
      </w:divBdr>
    </w:div>
    <w:div w:id="357246158">
      <w:bodyDiv w:val="1"/>
      <w:marLeft w:val="0"/>
      <w:marRight w:val="0"/>
      <w:marTop w:val="0"/>
      <w:marBottom w:val="0"/>
      <w:divBdr>
        <w:top w:val="none" w:sz="0" w:space="0" w:color="auto"/>
        <w:left w:val="none" w:sz="0" w:space="0" w:color="auto"/>
        <w:bottom w:val="none" w:sz="0" w:space="0" w:color="auto"/>
        <w:right w:val="none" w:sz="0" w:space="0" w:color="auto"/>
      </w:divBdr>
    </w:div>
    <w:div w:id="357312237">
      <w:bodyDiv w:val="1"/>
      <w:marLeft w:val="0"/>
      <w:marRight w:val="0"/>
      <w:marTop w:val="0"/>
      <w:marBottom w:val="0"/>
      <w:divBdr>
        <w:top w:val="none" w:sz="0" w:space="0" w:color="auto"/>
        <w:left w:val="none" w:sz="0" w:space="0" w:color="auto"/>
        <w:bottom w:val="none" w:sz="0" w:space="0" w:color="auto"/>
        <w:right w:val="none" w:sz="0" w:space="0" w:color="auto"/>
      </w:divBdr>
    </w:div>
    <w:div w:id="357583621">
      <w:bodyDiv w:val="1"/>
      <w:marLeft w:val="0"/>
      <w:marRight w:val="0"/>
      <w:marTop w:val="0"/>
      <w:marBottom w:val="0"/>
      <w:divBdr>
        <w:top w:val="none" w:sz="0" w:space="0" w:color="auto"/>
        <w:left w:val="none" w:sz="0" w:space="0" w:color="auto"/>
        <w:bottom w:val="none" w:sz="0" w:space="0" w:color="auto"/>
        <w:right w:val="none" w:sz="0" w:space="0" w:color="auto"/>
      </w:divBdr>
    </w:div>
    <w:div w:id="357589096">
      <w:bodyDiv w:val="1"/>
      <w:marLeft w:val="0"/>
      <w:marRight w:val="0"/>
      <w:marTop w:val="0"/>
      <w:marBottom w:val="0"/>
      <w:divBdr>
        <w:top w:val="none" w:sz="0" w:space="0" w:color="auto"/>
        <w:left w:val="none" w:sz="0" w:space="0" w:color="auto"/>
        <w:bottom w:val="none" w:sz="0" w:space="0" w:color="auto"/>
        <w:right w:val="none" w:sz="0" w:space="0" w:color="auto"/>
      </w:divBdr>
      <w:divsChild>
        <w:div w:id="1168523233">
          <w:marLeft w:val="480"/>
          <w:marRight w:val="0"/>
          <w:marTop w:val="0"/>
          <w:marBottom w:val="0"/>
          <w:divBdr>
            <w:top w:val="none" w:sz="0" w:space="0" w:color="auto"/>
            <w:left w:val="none" w:sz="0" w:space="0" w:color="auto"/>
            <w:bottom w:val="none" w:sz="0" w:space="0" w:color="auto"/>
            <w:right w:val="none" w:sz="0" w:space="0" w:color="auto"/>
          </w:divBdr>
        </w:div>
        <w:div w:id="915942973">
          <w:marLeft w:val="480"/>
          <w:marRight w:val="0"/>
          <w:marTop w:val="0"/>
          <w:marBottom w:val="0"/>
          <w:divBdr>
            <w:top w:val="none" w:sz="0" w:space="0" w:color="auto"/>
            <w:left w:val="none" w:sz="0" w:space="0" w:color="auto"/>
            <w:bottom w:val="none" w:sz="0" w:space="0" w:color="auto"/>
            <w:right w:val="none" w:sz="0" w:space="0" w:color="auto"/>
          </w:divBdr>
        </w:div>
        <w:div w:id="2040231566">
          <w:marLeft w:val="480"/>
          <w:marRight w:val="0"/>
          <w:marTop w:val="0"/>
          <w:marBottom w:val="0"/>
          <w:divBdr>
            <w:top w:val="none" w:sz="0" w:space="0" w:color="auto"/>
            <w:left w:val="none" w:sz="0" w:space="0" w:color="auto"/>
            <w:bottom w:val="none" w:sz="0" w:space="0" w:color="auto"/>
            <w:right w:val="none" w:sz="0" w:space="0" w:color="auto"/>
          </w:divBdr>
        </w:div>
        <w:div w:id="1570074080">
          <w:marLeft w:val="480"/>
          <w:marRight w:val="0"/>
          <w:marTop w:val="0"/>
          <w:marBottom w:val="0"/>
          <w:divBdr>
            <w:top w:val="none" w:sz="0" w:space="0" w:color="auto"/>
            <w:left w:val="none" w:sz="0" w:space="0" w:color="auto"/>
            <w:bottom w:val="none" w:sz="0" w:space="0" w:color="auto"/>
            <w:right w:val="none" w:sz="0" w:space="0" w:color="auto"/>
          </w:divBdr>
        </w:div>
        <w:div w:id="1211111731">
          <w:marLeft w:val="480"/>
          <w:marRight w:val="0"/>
          <w:marTop w:val="0"/>
          <w:marBottom w:val="0"/>
          <w:divBdr>
            <w:top w:val="none" w:sz="0" w:space="0" w:color="auto"/>
            <w:left w:val="none" w:sz="0" w:space="0" w:color="auto"/>
            <w:bottom w:val="none" w:sz="0" w:space="0" w:color="auto"/>
            <w:right w:val="none" w:sz="0" w:space="0" w:color="auto"/>
          </w:divBdr>
        </w:div>
        <w:div w:id="973683747">
          <w:marLeft w:val="480"/>
          <w:marRight w:val="0"/>
          <w:marTop w:val="0"/>
          <w:marBottom w:val="0"/>
          <w:divBdr>
            <w:top w:val="none" w:sz="0" w:space="0" w:color="auto"/>
            <w:left w:val="none" w:sz="0" w:space="0" w:color="auto"/>
            <w:bottom w:val="none" w:sz="0" w:space="0" w:color="auto"/>
            <w:right w:val="none" w:sz="0" w:space="0" w:color="auto"/>
          </w:divBdr>
        </w:div>
        <w:div w:id="926232377">
          <w:marLeft w:val="480"/>
          <w:marRight w:val="0"/>
          <w:marTop w:val="0"/>
          <w:marBottom w:val="0"/>
          <w:divBdr>
            <w:top w:val="none" w:sz="0" w:space="0" w:color="auto"/>
            <w:left w:val="none" w:sz="0" w:space="0" w:color="auto"/>
            <w:bottom w:val="none" w:sz="0" w:space="0" w:color="auto"/>
            <w:right w:val="none" w:sz="0" w:space="0" w:color="auto"/>
          </w:divBdr>
        </w:div>
        <w:div w:id="1031229719">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152333428">
          <w:marLeft w:val="480"/>
          <w:marRight w:val="0"/>
          <w:marTop w:val="0"/>
          <w:marBottom w:val="0"/>
          <w:divBdr>
            <w:top w:val="none" w:sz="0" w:space="0" w:color="auto"/>
            <w:left w:val="none" w:sz="0" w:space="0" w:color="auto"/>
            <w:bottom w:val="none" w:sz="0" w:space="0" w:color="auto"/>
            <w:right w:val="none" w:sz="0" w:space="0" w:color="auto"/>
          </w:divBdr>
        </w:div>
        <w:div w:id="872575020">
          <w:marLeft w:val="480"/>
          <w:marRight w:val="0"/>
          <w:marTop w:val="0"/>
          <w:marBottom w:val="0"/>
          <w:divBdr>
            <w:top w:val="none" w:sz="0" w:space="0" w:color="auto"/>
            <w:left w:val="none" w:sz="0" w:space="0" w:color="auto"/>
            <w:bottom w:val="none" w:sz="0" w:space="0" w:color="auto"/>
            <w:right w:val="none" w:sz="0" w:space="0" w:color="auto"/>
          </w:divBdr>
        </w:div>
        <w:div w:id="1739671551">
          <w:marLeft w:val="480"/>
          <w:marRight w:val="0"/>
          <w:marTop w:val="0"/>
          <w:marBottom w:val="0"/>
          <w:divBdr>
            <w:top w:val="none" w:sz="0" w:space="0" w:color="auto"/>
            <w:left w:val="none" w:sz="0" w:space="0" w:color="auto"/>
            <w:bottom w:val="none" w:sz="0" w:space="0" w:color="auto"/>
            <w:right w:val="none" w:sz="0" w:space="0" w:color="auto"/>
          </w:divBdr>
        </w:div>
        <w:div w:id="750273424">
          <w:marLeft w:val="480"/>
          <w:marRight w:val="0"/>
          <w:marTop w:val="0"/>
          <w:marBottom w:val="0"/>
          <w:divBdr>
            <w:top w:val="none" w:sz="0" w:space="0" w:color="auto"/>
            <w:left w:val="none" w:sz="0" w:space="0" w:color="auto"/>
            <w:bottom w:val="none" w:sz="0" w:space="0" w:color="auto"/>
            <w:right w:val="none" w:sz="0" w:space="0" w:color="auto"/>
          </w:divBdr>
        </w:div>
        <w:div w:id="1995644529">
          <w:marLeft w:val="480"/>
          <w:marRight w:val="0"/>
          <w:marTop w:val="0"/>
          <w:marBottom w:val="0"/>
          <w:divBdr>
            <w:top w:val="none" w:sz="0" w:space="0" w:color="auto"/>
            <w:left w:val="none" w:sz="0" w:space="0" w:color="auto"/>
            <w:bottom w:val="none" w:sz="0" w:space="0" w:color="auto"/>
            <w:right w:val="none" w:sz="0" w:space="0" w:color="auto"/>
          </w:divBdr>
        </w:div>
        <w:div w:id="1948808436">
          <w:marLeft w:val="480"/>
          <w:marRight w:val="0"/>
          <w:marTop w:val="0"/>
          <w:marBottom w:val="0"/>
          <w:divBdr>
            <w:top w:val="none" w:sz="0" w:space="0" w:color="auto"/>
            <w:left w:val="none" w:sz="0" w:space="0" w:color="auto"/>
            <w:bottom w:val="none" w:sz="0" w:space="0" w:color="auto"/>
            <w:right w:val="none" w:sz="0" w:space="0" w:color="auto"/>
          </w:divBdr>
        </w:div>
        <w:div w:id="1683509726">
          <w:marLeft w:val="480"/>
          <w:marRight w:val="0"/>
          <w:marTop w:val="0"/>
          <w:marBottom w:val="0"/>
          <w:divBdr>
            <w:top w:val="none" w:sz="0" w:space="0" w:color="auto"/>
            <w:left w:val="none" w:sz="0" w:space="0" w:color="auto"/>
            <w:bottom w:val="none" w:sz="0" w:space="0" w:color="auto"/>
            <w:right w:val="none" w:sz="0" w:space="0" w:color="auto"/>
          </w:divBdr>
        </w:div>
        <w:div w:id="1600915051">
          <w:marLeft w:val="480"/>
          <w:marRight w:val="0"/>
          <w:marTop w:val="0"/>
          <w:marBottom w:val="0"/>
          <w:divBdr>
            <w:top w:val="none" w:sz="0" w:space="0" w:color="auto"/>
            <w:left w:val="none" w:sz="0" w:space="0" w:color="auto"/>
            <w:bottom w:val="none" w:sz="0" w:space="0" w:color="auto"/>
            <w:right w:val="none" w:sz="0" w:space="0" w:color="auto"/>
          </w:divBdr>
        </w:div>
        <w:div w:id="1356269996">
          <w:marLeft w:val="480"/>
          <w:marRight w:val="0"/>
          <w:marTop w:val="0"/>
          <w:marBottom w:val="0"/>
          <w:divBdr>
            <w:top w:val="none" w:sz="0" w:space="0" w:color="auto"/>
            <w:left w:val="none" w:sz="0" w:space="0" w:color="auto"/>
            <w:bottom w:val="none" w:sz="0" w:space="0" w:color="auto"/>
            <w:right w:val="none" w:sz="0" w:space="0" w:color="auto"/>
          </w:divBdr>
        </w:div>
        <w:div w:id="231894856">
          <w:marLeft w:val="480"/>
          <w:marRight w:val="0"/>
          <w:marTop w:val="0"/>
          <w:marBottom w:val="0"/>
          <w:divBdr>
            <w:top w:val="none" w:sz="0" w:space="0" w:color="auto"/>
            <w:left w:val="none" w:sz="0" w:space="0" w:color="auto"/>
            <w:bottom w:val="none" w:sz="0" w:space="0" w:color="auto"/>
            <w:right w:val="none" w:sz="0" w:space="0" w:color="auto"/>
          </w:divBdr>
        </w:div>
        <w:div w:id="1289313956">
          <w:marLeft w:val="480"/>
          <w:marRight w:val="0"/>
          <w:marTop w:val="0"/>
          <w:marBottom w:val="0"/>
          <w:divBdr>
            <w:top w:val="none" w:sz="0" w:space="0" w:color="auto"/>
            <w:left w:val="none" w:sz="0" w:space="0" w:color="auto"/>
            <w:bottom w:val="none" w:sz="0" w:space="0" w:color="auto"/>
            <w:right w:val="none" w:sz="0" w:space="0" w:color="auto"/>
          </w:divBdr>
        </w:div>
        <w:div w:id="1268465416">
          <w:marLeft w:val="480"/>
          <w:marRight w:val="0"/>
          <w:marTop w:val="0"/>
          <w:marBottom w:val="0"/>
          <w:divBdr>
            <w:top w:val="none" w:sz="0" w:space="0" w:color="auto"/>
            <w:left w:val="none" w:sz="0" w:space="0" w:color="auto"/>
            <w:bottom w:val="none" w:sz="0" w:space="0" w:color="auto"/>
            <w:right w:val="none" w:sz="0" w:space="0" w:color="auto"/>
          </w:divBdr>
        </w:div>
        <w:div w:id="1057628767">
          <w:marLeft w:val="480"/>
          <w:marRight w:val="0"/>
          <w:marTop w:val="0"/>
          <w:marBottom w:val="0"/>
          <w:divBdr>
            <w:top w:val="none" w:sz="0" w:space="0" w:color="auto"/>
            <w:left w:val="none" w:sz="0" w:space="0" w:color="auto"/>
            <w:bottom w:val="none" w:sz="0" w:space="0" w:color="auto"/>
            <w:right w:val="none" w:sz="0" w:space="0" w:color="auto"/>
          </w:divBdr>
        </w:div>
        <w:div w:id="911357607">
          <w:marLeft w:val="480"/>
          <w:marRight w:val="0"/>
          <w:marTop w:val="0"/>
          <w:marBottom w:val="0"/>
          <w:divBdr>
            <w:top w:val="none" w:sz="0" w:space="0" w:color="auto"/>
            <w:left w:val="none" w:sz="0" w:space="0" w:color="auto"/>
            <w:bottom w:val="none" w:sz="0" w:space="0" w:color="auto"/>
            <w:right w:val="none" w:sz="0" w:space="0" w:color="auto"/>
          </w:divBdr>
        </w:div>
        <w:div w:id="1161967318">
          <w:marLeft w:val="480"/>
          <w:marRight w:val="0"/>
          <w:marTop w:val="0"/>
          <w:marBottom w:val="0"/>
          <w:divBdr>
            <w:top w:val="none" w:sz="0" w:space="0" w:color="auto"/>
            <w:left w:val="none" w:sz="0" w:space="0" w:color="auto"/>
            <w:bottom w:val="none" w:sz="0" w:space="0" w:color="auto"/>
            <w:right w:val="none" w:sz="0" w:space="0" w:color="auto"/>
          </w:divBdr>
        </w:div>
        <w:div w:id="1435249482">
          <w:marLeft w:val="480"/>
          <w:marRight w:val="0"/>
          <w:marTop w:val="0"/>
          <w:marBottom w:val="0"/>
          <w:divBdr>
            <w:top w:val="none" w:sz="0" w:space="0" w:color="auto"/>
            <w:left w:val="none" w:sz="0" w:space="0" w:color="auto"/>
            <w:bottom w:val="none" w:sz="0" w:space="0" w:color="auto"/>
            <w:right w:val="none" w:sz="0" w:space="0" w:color="auto"/>
          </w:divBdr>
        </w:div>
        <w:div w:id="1496917420">
          <w:marLeft w:val="480"/>
          <w:marRight w:val="0"/>
          <w:marTop w:val="0"/>
          <w:marBottom w:val="0"/>
          <w:divBdr>
            <w:top w:val="none" w:sz="0" w:space="0" w:color="auto"/>
            <w:left w:val="none" w:sz="0" w:space="0" w:color="auto"/>
            <w:bottom w:val="none" w:sz="0" w:space="0" w:color="auto"/>
            <w:right w:val="none" w:sz="0" w:space="0" w:color="auto"/>
          </w:divBdr>
        </w:div>
        <w:div w:id="1059747668">
          <w:marLeft w:val="480"/>
          <w:marRight w:val="0"/>
          <w:marTop w:val="0"/>
          <w:marBottom w:val="0"/>
          <w:divBdr>
            <w:top w:val="none" w:sz="0" w:space="0" w:color="auto"/>
            <w:left w:val="none" w:sz="0" w:space="0" w:color="auto"/>
            <w:bottom w:val="none" w:sz="0" w:space="0" w:color="auto"/>
            <w:right w:val="none" w:sz="0" w:space="0" w:color="auto"/>
          </w:divBdr>
        </w:div>
        <w:div w:id="239097731">
          <w:marLeft w:val="480"/>
          <w:marRight w:val="0"/>
          <w:marTop w:val="0"/>
          <w:marBottom w:val="0"/>
          <w:divBdr>
            <w:top w:val="none" w:sz="0" w:space="0" w:color="auto"/>
            <w:left w:val="none" w:sz="0" w:space="0" w:color="auto"/>
            <w:bottom w:val="none" w:sz="0" w:space="0" w:color="auto"/>
            <w:right w:val="none" w:sz="0" w:space="0" w:color="auto"/>
          </w:divBdr>
        </w:div>
        <w:div w:id="1821580688">
          <w:marLeft w:val="480"/>
          <w:marRight w:val="0"/>
          <w:marTop w:val="0"/>
          <w:marBottom w:val="0"/>
          <w:divBdr>
            <w:top w:val="none" w:sz="0" w:space="0" w:color="auto"/>
            <w:left w:val="none" w:sz="0" w:space="0" w:color="auto"/>
            <w:bottom w:val="none" w:sz="0" w:space="0" w:color="auto"/>
            <w:right w:val="none" w:sz="0" w:space="0" w:color="auto"/>
          </w:divBdr>
        </w:div>
        <w:div w:id="810245437">
          <w:marLeft w:val="480"/>
          <w:marRight w:val="0"/>
          <w:marTop w:val="0"/>
          <w:marBottom w:val="0"/>
          <w:divBdr>
            <w:top w:val="none" w:sz="0" w:space="0" w:color="auto"/>
            <w:left w:val="none" w:sz="0" w:space="0" w:color="auto"/>
            <w:bottom w:val="none" w:sz="0" w:space="0" w:color="auto"/>
            <w:right w:val="none" w:sz="0" w:space="0" w:color="auto"/>
          </w:divBdr>
        </w:div>
        <w:div w:id="26417993">
          <w:marLeft w:val="480"/>
          <w:marRight w:val="0"/>
          <w:marTop w:val="0"/>
          <w:marBottom w:val="0"/>
          <w:divBdr>
            <w:top w:val="none" w:sz="0" w:space="0" w:color="auto"/>
            <w:left w:val="none" w:sz="0" w:space="0" w:color="auto"/>
            <w:bottom w:val="none" w:sz="0" w:space="0" w:color="auto"/>
            <w:right w:val="none" w:sz="0" w:space="0" w:color="auto"/>
          </w:divBdr>
        </w:div>
        <w:div w:id="1407991617">
          <w:marLeft w:val="480"/>
          <w:marRight w:val="0"/>
          <w:marTop w:val="0"/>
          <w:marBottom w:val="0"/>
          <w:divBdr>
            <w:top w:val="none" w:sz="0" w:space="0" w:color="auto"/>
            <w:left w:val="none" w:sz="0" w:space="0" w:color="auto"/>
            <w:bottom w:val="none" w:sz="0" w:space="0" w:color="auto"/>
            <w:right w:val="none" w:sz="0" w:space="0" w:color="auto"/>
          </w:divBdr>
        </w:div>
        <w:div w:id="766736725">
          <w:marLeft w:val="480"/>
          <w:marRight w:val="0"/>
          <w:marTop w:val="0"/>
          <w:marBottom w:val="0"/>
          <w:divBdr>
            <w:top w:val="none" w:sz="0" w:space="0" w:color="auto"/>
            <w:left w:val="none" w:sz="0" w:space="0" w:color="auto"/>
            <w:bottom w:val="none" w:sz="0" w:space="0" w:color="auto"/>
            <w:right w:val="none" w:sz="0" w:space="0" w:color="auto"/>
          </w:divBdr>
        </w:div>
        <w:div w:id="1876309008">
          <w:marLeft w:val="480"/>
          <w:marRight w:val="0"/>
          <w:marTop w:val="0"/>
          <w:marBottom w:val="0"/>
          <w:divBdr>
            <w:top w:val="none" w:sz="0" w:space="0" w:color="auto"/>
            <w:left w:val="none" w:sz="0" w:space="0" w:color="auto"/>
            <w:bottom w:val="none" w:sz="0" w:space="0" w:color="auto"/>
            <w:right w:val="none" w:sz="0" w:space="0" w:color="auto"/>
          </w:divBdr>
        </w:div>
        <w:div w:id="1461872838">
          <w:marLeft w:val="480"/>
          <w:marRight w:val="0"/>
          <w:marTop w:val="0"/>
          <w:marBottom w:val="0"/>
          <w:divBdr>
            <w:top w:val="none" w:sz="0" w:space="0" w:color="auto"/>
            <w:left w:val="none" w:sz="0" w:space="0" w:color="auto"/>
            <w:bottom w:val="none" w:sz="0" w:space="0" w:color="auto"/>
            <w:right w:val="none" w:sz="0" w:space="0" w:color="auto"/>
          </w:divBdr>
        </w:div>
        <w:div w:id="766080015">
          <w:marLeft w:val="480"/>
          <w:marRight w:val="0"/>
          <w:marTop w:val="0"/>
          <w:marBottom w:val="0"/>
          <w:divBdr>
            <w:top w:val="none" w:sz="0" w:space="0" w:color="auto"/>
            <w:left w:val="none" w:sz="0" w:space="0" w:color="auto"/>
            <w:bottom w:val="none" w:sz="0" w:space="0" w:color="auto"/>
            <w:right w:val="none" w:sz="0" w:space="0" w:color="auto"/>
          </w:divBdr>
        </w:div>
        <w:div w:id="546600629">
          <w:marLeft w:val="480"/>
          <w:marRight w:val="0"/>
          <w:marTop w:val="0"/>
          <w:marBottom w:val="0"/>
          <w:divBdr>
            <w:top w:val="none" w:sz="0" w:space="0" w:color="auto"/>
            <w:left w:val="none" w:sz="0" w:space="0" w:color="auto"/>
            <w:bottom w:val="none" w:sz="0" w:space="0" w:color="auto"/>
            <w:right w:val="none" w:sz="0" w:space="0" w:color="auto"/>
          </w:divBdr>
        </w:div>
        <w:div w:id="676809310">
          <w:marLeft w:val="480"/>
          <w:marRight w:val="0"/>
          <w:marTop w:val="0"/>
          <w:marBottom w:val="0"/>
          <w:divBdr>
            <w:top w:val="none" w:sz="0" w:space="0" w:color="auto"/>
            <w:left w:val="none" w:sz="0" w:space="0" w:color="auto"/>
            <w:bottom w:val="none" w:sz="0" w:space="0" w:color="auto"/>
            <w:right w:val="none" w:sz="0" w:space="0" w:color="auto"/>
          </w:divBdr>
        </w:div>
        <w:div w:id="398285681">
          <w:marLeft w:val="480"/>
          <w:marRight w:val="0"/>
          <w:marTop w:val="0"/>
          <w:marBottom w:val="0"/>
          <w:divBdr>
            <w:top w:val="none" w:sz="0" w:space="0" w:color="auto"/>
            <w:left w:val="none" w:sz="0" w:space="0" w:color="auto"/>
            <w:bottom w:val="none" w:sz="0" w:space="0" w:color="auto"/>
            <w:right w:val="none" w:sz="0" w:space="0" w:color="auto"/>
          </w:divBdr>
        </w:div>
        <w:div w:id="285086101">
          <w:marLeft w:val="480"/>
          <w:marRight w:val="0"/>
          <w:marTop w:val="0"/>
          <w:marBottom w:val="0"/>
          <w:divBdr>
            <w:top w:val="none" w:sz="0" w:space="0" w:color="auto"/>
            <w:left w:val="none" w:sz="0" w:space="0" w:color="auto"/>
            <w:bottom w:val="none" w:sz="0" w:space="0" w:color="auto"/>
            <w:right w:val="none" w:sz="0" w:space="0" w:color="auto"/>
          </w:divBdr>
        </w:div>
        <w:div w:id="2074967554">
          <w:marLeft w:val="480"/>
          <w:marRight w:val="0"/>
          <w:marTop w:val="0"/>
          <w:marBottom w:val="0"/>
          <w:divBdr>
            <w:top w:val="none" w:sz="0" w:space="0" w:color="auto"/>
            <w:left w:val="none" w:sz="0" w:space="0" w:color="auto"/>
            <w:bottom w:val="none" w:sz="0" w:space="0" w:color="auto"/>
            <w:right w:val="none" w:sz="0" w:space="0" w:color="auto"/>
          </w:divBdr>
        </w:div>
        <w:div w:id="1119105300">
          <w:marLeft w:val="480"/>
          <w:marRight w:val="0"/>
          <w:marTop w:val="0"/>
          <w:marBottom w:val="0"/>
          <w:divBdr>
            <w:top w:val="none" w:sz="0" w:space="0" w:color="auto"/>
            <w:left w:val="none" w:sz="0" w:space="0" w:color="auto"/>
            <w:bottom w:val="none" w:sz="0" w:space="0" w:color="auto"/>
            <w:right w:val="none" w:sz="0" w:space="0" w:color="auto"/>
          </w:divBdr>
        </w:div>
        <w:div w:id="1506745932">
          <w:marLeft w:val="480"/>
          <w:marRight w:val="0"/>
          <w:marTop w:val="0"/>
          <w:marBottom w:val="0"/>
          <w:divBdr>
            <w:top w:val="none" w:sz="0" w:space="0" w:color="auto"/>
            <w:left w:val="none" w:sz="0" w:space="0" w:color="auto"/>
            <w:bottom w:val="none" w:sz="0" w:space="0" w:color="auto"/>
            <w:right w:val="none" w:sz="0" w:space="0" w:color="auto"/>
          </w:divBdr>
        </w:div>
        <w:div w:id="1774283389">
          <w:marLeft w:val="480"/>
          <w:marRight w:val="0"/>
          <w:marTop w:val="0"/>
          <w:marBottom w:val="0"/>
          <w:divBdr>
            <w:top w:val="none" w:sz="0" w:space="0" w:color="auto"/>
            <w:left w:val="none" w:sz="0" w:space="0" w:color="auto"/>
            <w:bottom w:val="none" w:sz="0" w:space="0" w:color="auto"/>
            <w:right w:val="none" w:sz="0" w:space="0" w:color="auto"/>
          </w:divBdr>
        </w:div>
        <w:div w:id="1957642015">
          <w:marLeft w:val="480"/>
          <w:marRight w:val="0"/>
          <w:marTop w:val="0"/>
          <w:marBottom w:val="0"/>
          <w:divBdr>
            <w:top w:val="none" w:sz="0" w:space="0" w:color="auto"/>
            <w:left w:val="none" w:sz="0" w:space="0" w:color="auto"/>
            <w:bottom w:val="none" w:sz="0" w:space="0" w:color="auto"/>
            <w:right w:val="none" w:sz="0" w:space="0" w:color="auto"/>
          </w:divBdr>
        </w:div>
        <w:div w:id="270673768">
          <w:marLeft w:val="480"/>
          <w:marRight w:val="0"/>
          <w:marTop w:val="0"/>
          <w:marBottom w:val="0"/>
          <w:divBdr>
            <w:top w:val="none" w:sz="0" w:space="0" w:color="auto"/>
            <w:left w:val="none" w:sz="0" w:space="0" w:color="auto"/>
            <w:bottom w:val="none" w:sz="0" w:space="0" w:color="auto"/>
            <w:right w:val="none" w:sz="0" w:space="0" w:color="auto"/>
          </w:divBdr>
        </w:div>
        <w:div w:id="1302541852">
          <w:marLeft w:val="480"/>
          <w:marRight w:val="0"/>
          <w:marTop w:val="0"/>
          <w:marBottom w:val="0"/>
          <w:divBdr>
            <w:top w:val="none" w:sz="0" w:space="0" w:color="auto"/>
            <w:left w:val="none" w:sz="0" w:space="0" w:color="auto"/>
            <w:bottom w:val="none" w:sz="0" w:space="0" w:color="auto"/>
            <w:right w:val="none" w:sz="0" w:space="0" w:color="auto"/>
          </w:divBdr>
        </w:div>
        <w:div w:id="1961256961">
          <w:marLeft w:val="480"/>
          <w:marRight w:val="0"/>
          <w:marTop w:val="0"/>
          <w:marBottom w:val="0"/>
          <w:divBdr>
            <w:top w:val="none" w:sz="0" w:space="0" w:color="auto"/>
            <w:left w:val="none" w:sz="0" w:space="0" w:color="auto"/>
            <w:bottom w:val="none" w:sz="0" w:space="0" w:color="auto"/>
            <w:right w:val="none" w:sz="0" w:space="0" w:color="auto"/>
          </w:divBdr>
        </w:div>
        <w:div w:id="544026124">
          <w:marLeft w:val="480"/>
          <w:marRight w:val="0"/>
          <w:marTop w:val="0"/>
          <w:marBottom w:val="0"/>
          <w:divBdr>
            <w:top w:val="none" w:sz="0" w:space="0" w:color="auto"/>
            <w:left w:val="none" w:sz="0" w:space="0" w:color="auto"/>
            <w:bottom w:val="none" w:sz="0" w:space="0" w:color="auto"/>
            <w:right w:val="none" w:sz="0" w:space="0" w:color="auto"/>
          </w:divBdr>
        </w:div>
        <w:div w:id="140656593">
          <w:marLeft w:val="480"/>
          <w:marRight w:val="0"/>
          <w:marTop w:val="0"/>
          <w:marBottom w:val="0"/>
          <w:divBdr>
            <w:top w:val="none" w:sz="0" w:space="0" w:color="auto"/>
            <w:left w:val="none" w:sz="0" w:space="0" w:color="auto"/>
            <w:bottom w:val="none" w:sz="0" w:space="0" w:color="auto"/>
            <w:right w:val="none" w:sz="0" w:space="0" w:color="auto"/>
          </w:divBdr>
        </w:div>
        <w:div w:id="1215234332">
          <w:marLeft w:val="480"/>
          <w:marRight w:val="0"/>
          <w:marTop w:val="0"/>
          <w:marBottom w:val="0"/>
          <w:divBdr>
            <w:top w:val="none" w:sz="0" w:space="0" w:color="auto"/>
            <w:left w:val="none" w:sz="0" w:space="0" w:color="auto"/>
            <w:bottom w:val="none" w:sz="0" w:space="0" w:color="auto"/>
            <w:right w:val="none" w:sz="0" w:space="0" w:color="auto"/>
          </w:divBdr>
        </w:div>
        <w:div w:id="555239190">
          <w:marLeft w:val="480"/>
          <w:marRight w:val="0"/>
          <w:marTop w:val="0"/>
          <w:marBottom w:val="0"/>
          <w:divBdr>
            <w:top w:val="none" w:sz="0" w:space="0" w:color="auto"/>
            <w:left w:val="none" w:sz="0" w:space="0" w:color="auto"/>
            <w:bottom w:val="none" w:sz="0" w:space="0" w:color="auto"/>
            <w:right w:val="none" w:sz="0" w:space="0" w:color="auto"/>
          </w:divBdr>
        </w:div>
        <w:div w:id="1167671704">
          <w:marLeft w:val="480"/>
          <w:marRight w:val="0"/>
          <w:marTop w:val="0"/>
          <w:marBottom w:val="0"/>
          <w:divBdr>
            <w:top w:val="none" w:sz="0" w:space="0" w:color="auto"/>
            <w:left w:val="none" w:sz="0" w:space="0" w:color="auto"/>
            <w:bottom w:val="none" w:sz="0" w:space="0" w:color="auto"/>
            <w:right w:val="none" w:sz="0" w:space="0" w:color="auto"/>
          </w:divBdr>
        </w:div>
        <w:div w:id="2003310672">
          <w:marLeft w:val="480"/>
          <w:marRight w:val="0"/>
          <w:marTop w:val="0"/>
          <w:marBottom w:val="0"/>
          <w:divBdr>
            <w:top w:val="none" w:sz="0" w:space="0" w:color="auto"/>
            <w:left w:val="none" w:sz="0" w:space="0" w:color="auto"/>
            <w:bottom w:val="none" w:sz="0" w:space="0" w:color="auto"/>
            <w:right w:val="none" w:sz="0" w:space="0" w:color="auto"/>
          </w:divBdr>
        </w:div>
        <w:div w:id="887300701">
          <w:marLeft w:val="480"/>
          <w:marRight w:val="0"/>
          <w:marTop w:val="0"/>
          <w:marBottom w:val="0"/>
          <w:divBdr>
            <w:top w:val="none" w:sz="0" w:space="0" w:color="auto"/>
            <w:left w:val="none" w:sz="0" w:space="0" w:color="auto"/>
            <w:bottom w:val="none" w:sz="0" w:space="0" w:color="auto"/>
            <w:right w:val="none" w:sz="0" w:space="0" w:color="auto"/>
          </w:divBdr>
        </w:div>
        <w:div w:id="1313560378">
          <w:marLeft w:val="480"/>
          <w:marRight w:val="0"/>
          <w:marTop w:val="0"/>
          <w:marBottom w:val="0"/>
          <w:divBdr>
            <w:top w:val="none" w:sz="0" w:space="0" w:color="auto"/>
            <w:left w:val="none" w:sz="0" w:space="0" w:color="auto"/>
            <w:bottom w:val="none" w:sz="0" w:space="0" w:color="auto"/>
            <w:right w:val="none" w:sz="0" w:space="0" w:color="auto"/>
          </w:divBdr>
        </w:div>
        <w:div w:id="1884711794">
          <w:marLeft w:val="480"/>
          <w:marRight w:val="0"/>
          <w:marTop w:val="0"/>
          <w:marBottom w:val="0"/>
          <w:divBdr>
            <w:top w:val="none" w:sz="0" w:space="0" w:color="auto"/>
            <w:left w:val="none" w:sz="0" w:space="0" w:color="auto"/>
            <w:bottom w:val="none" w:sz="0" w:space="0" w:color="auto"/>
            <w:right w:val="none" w:sz="0" w:space="0" w:color="auto"/>
          </w:divBdr>
        </w:div>
        <w:div w:id="734743663">
          <w:marLeft w:val="480"/>
          <w:marRight w:val="0"/>
          <w:marTop w:val="0"/>
          <w:marBottom w:val="0"/>
          <w:divBdr>
            <w:top w:val="none" w:sz="0" w:space="0" w:color="auto"/>
            <w:left w:val="none" w:sz="0" w:space="0" w:color="auto"/>
            <w:bottom w:val="none" w:sz="0" w:space="0" w:color="auto"/>
            <w:right w:val="none" w:sz="0" w:space="0" w:color="auto"/>
          </w:divBdr>
        </w:div>
        <w:div w:id="1471633152">
          <w:marLeft w:val="480"/>
          <w:marRight w:val="0"/>
          <w:marTop w:val="0"/>
          <w:marBottom w:val="0"/>
          <w:divBdr>
            <w:top w:val="none" w:sz="0" w:space="0" w:color="auto"/>
            <w:left w:val="none" w:sz="0" w:space="0" w:color="auto"/>
            <w:bottom w:val="none" w:sz="0" w:space="0" w:color="auto"/>
            <w:right w:val="none" w:sz="0" w:space="0" w:color="auto"/>
          </w:divBdr>
        </w:div>
        <w:div w:id="858733912">
          <w:marLeft w:val="480"/>
          <w:marRight w:val="0"/>
          <w:marTop w:val="0"/>
          <w:marBottom w:val="0"/>
          <w:divBdr>
            <w:top w:val="none" w:sz="0" w:space="0" w:color="auto"/>
            <w:left w:val="none" w:sz="0" w:space="0" w:color="auto"/>
            <w:bottom w:val="none" w:sz="0" w:space="0" w:color="auto"/>
            <w:right w:val="none" w:sz="0" w:space="0" w:color="auto"/>
          </w:divBdr>
        </w:div>
        <w:div w:id="1713991837">
          <w:marLeft w:val="480"/>
          <w:marRight w:val="0"/>
          <w:marTop w:val="0"/>
          <w:marBottom w:val="0"/>
          <w:divBdr>
            <w:top w:val="none" w:sz="0" w:space="0" w:color="auto"/>
            <w:left w:val="none" w:sz="0" w:space="0" w:color="auto"/>
            <w:bottom w:val="none" w:sz="0" w:space="0" w:color="auto"/>
            <w:right w:val="none" w:sz="0" w:space="0" w:color="auto"/>
          </w:divBdr>
        </w:div>
        <w:div w:id="1705015064">
          <w:marLeft w:val="480"/>
          <w:marRight w:val="0"/>
          <w:marTop w:val="0"/>
          <w:marBottom w:val="0"/>
          <w:divBdr>
            <w:top w:val="none" w:sz="0" w:space="0" w:color="auto"/>
            <w:left w:val="none" w:sz="0" w:space="0" w:color="auto"/>
            <w:bottom w:val="none" w:sz="0" w:space="0" w:color="auto"/>
            <w:right w:val="none" w:sz="0" w:space="0" w:color="auto"/>
          </w:divBdr>
        </w:div>
        <w:div w:id="2088964046">
          <w:marLeft w:val="480"/>
          <w:marRight w:val="0"/>
          <w:marTop w:val="0"/>
          <w:marBottom w:val="0"/>
          <w:divBdr>
            <w:top w:val="none" w:sz="0" w:space="0" w:color="auto"/>
            <w:left w:val="none" w:sz="0" w:space="0" w:color="auto"/>
            <w:bottom w:val="none" w:sz="0" w:space="0" w:color="auto"/>
            <w:right w:val="none" w:sz="0" w:space="0" w:color="auto"/>
          </w:divBdr>
        </w:div>
        <w:div w:id="1495490908">
          <w:marLeft w:val="480"/>
          <w:marRight w:val="0"/>
          <w:marTop w:val="0"/>
          <w:marBottom w:val="0"/>
          <w:divBdr>
            <w:top w:val="none" w:sz="0" w:space="0" w:color="auto"/>
            <w:left w:val="none" w:sz="0" w:space="0" w:color="auto"/>
            <w:bottom w:val="none" w:sz="0" w:space="0" w:color="auto"/>
            <w:right w:val="none" w:sz="0" w:space="0" w:color="auto"/>
          </w:divBdr>
        </w:div>
        <w:div w:id="863324845">
          <w:marLeft w:val="480"/>
          <w:marRight w:val="0"/>
          <w:marTop w:val="0"/>
          <w:marBottom w:val="0"/>
          <w:divBdr>
            <w:top w:val="none" w:sz="0" w:space="0" w:color="auto"/>
            <w:left w:val="none" w:sz="0" w:space="0" w:color="auto"/>
            <w:bottom w:val="none" w:sz="0" w:space="0" w:color="auto"/>
            <w:right w:val="none" w:sz="0" w:space="0" w:color="auto"/>
          </w:divBdr>
        </w:div>
        <w:div w:id="1734935796">
          <w:marLeft w:val="480"/>
          <w:marRight w:val="0"/>
          <w:marTop w:val="0"/>
          <w:marBottom w:val="0"/>
          <w:divBdr>
            <w:top w:val="none" w:sz="0" w:space="0" w:color="auto"/>
            <w:left w:val="none" w:sz="0" w:space="0" w:color="auto"/>
            <w:bottom w:val="none" w:sz="0" w:space="0" w:color="auto"/>
            <w:right w:val="none" w:sz="0" w:space="0" w:color="auto"/>
          </w:divBdr>
        </w:div>
        <w:div w:id="2079594373">
          <w:marLeft w:val="480"/>
          <w:marRight w:val="0"/>
          <w:marTop w:val="0"/>
          <w:marBottom w:val="0"/>
          <w:divBdr>
            <w:top w:val="none" w:sz="0" w:space="0" w:color="auto"/>
            <w:left w:val="none" w:sz="0" w:space="0" w:color="auto"/>
            <w:bottom w:val="none" w:sz="0" w:space="0" w:color="auto"/>
            <w:right w:val="none" w:sz="0" w:space="0" w:color="auto"/>
          </w:divBdr>
        </w:div>
        <w:div w:id="1527673206">
          <w:marLeft w:val="480"/>
          <w:marRight w:val="0"/>
          <w:marTop w:val="0"/>
          <w:marBottom w:val="0"/>
          <w:divBdr>
            <w:top w:val="none" w:sz="0" w:space="0" w:color="auto"/>
            <w:left w:val="none" w:sz="0" w:space="0" w:color="auto"/>
            <w:bottom w:val="none" w:sz="0" w:space="0" w:color="auto"/>
            <w:right w:val="none" w:sz="0" w:space="0" w:color="auto"/>
          </w:divBdr>
        </w:div>
        <w:div w:id="1973947705">
          <w:marLeft w:val="480"/>
          <w:marRight w:val="0"/>
          <w:marTop w:val="0"/>
          <w:marBottom w:val="0"/>
          <w:divBdr>
            <w:top w:val="none" w:sz="0" w:space="0" w:color="auto"/>
            <w:left w:val="none" w:sz="0" w:space="0" w:color="auto"/>
            <w:bottom w:val="none" w:sz="0" w:space="0" w:color="auto"/>
            <w:right w:val="none" w:sz="0" w:space="0" w:color="auto"/>
          </w:divBdr>
        </w:div>
        <w:div w:id="1551305335">
          <w:marLeft w:val="480"/>
          <w:marRight w:val="0"/>
          <w:marTop w:val="0"/>
          <w:marBottom w:val="0"/>
          <w:divBdr>
            <w:top w:val="none" w:sz="0" w:space="0" w:color="auto"/>
            <w:left w:val="none" w:sz="0" w:space="0" w:color="auto"/>
            <w:bottom w:val="none" w:sz="0" w:space="0" w:color="auto"/>
            <w:right w:val="none" w:sz="0" w:space="0" w:color="auto"/>
          </w:divBdr>
        </w:div>
        <w:div w:id="270892010">
          <w:marLeft w:val="480"/>
          <w:marRight w:val="0"/>
          <w:marTop w:val="0"/>
          <w:marBottom w:val="0"/>
          <w:divBdr>
            <w:top w:val="none" w:sz="0" w:space="0" w:color="auto"/>
            <w:left w:val="none" w:sz="0" w:space="0" w:color="auto"/>
            <w:bottom w:val="none" w:sz="0" w:space="0" w:color="auto"/>
            <w:right w:val="none" w:sz="0" w:space="0" w:color="auto"/>
          </w:divBdr>
        </w:div>
        <w:div w:id="1841894607">
          <w:marLeft w:val="480"/>
          <w:marRight w:val="0"/>
          <w:marTop w:val="0"/>
          <w:marBottom w:val="0"/>
          <w:divBdr>
            <w:top w:val="none" w:sz="0" w:space="0" w:color="auto"/>
            <w:left w:val="none" w:sz="0" w:space="0" w:color="auto"/>
            <w:bottom w:val="none" w:sz="0" w:space="0" w:color="auto"/>
            <w:right w:val="none" w:sz="0" w:space="0" w:color="auto"/>
          </w:divBdr>
        </w:div>
        <w:div w:id="1671562164">
          <w:marLeft w:val="480"/>
          <w:marRight w:val="0"/>
          <w:marTop w:val="0"/>
          <w:marBottom w:val="0"/>
          <w:divBdr>
            <w:top w:val="none" w:sz="0" w:space="0" w:color="auto"/>
            <w:left w:val="none" w:sz="0" w:space="0" w:color="auto"/>
            <w:bottom w:val="none" w:sz="0" w:space="0" w:color="auto"/>
            <w:right w:val="none" w:sz="0" w:space="0" w:color="auto"/>
          </w:divBdr>
        </w:div>
        <w:div w:id="178279249">
          <w:marLeft w:val="480"/>
          <w:marRight w:val="0"/>
          <w:marTop w:val="0"/>
          <w:marBottom w:val="0"/>
          <w:divBdr>
            <w:top w:val="none" w:sz="0" w:space="0" w:color="auto"/>
            <w:left w:val="none" w:sz="0" w:space="0" w:color="auto"/>
            <w:bottom w:val="none" w:sz="0" w:space="0" w:color="auto"/>
            <w:right w:val="none" w:sz="0" w:space="0" w:color="auto"/>
          </w:divBdr>
        </w:div>
        <w:div w:id="1659646157">
          <w:marLeft w:val="480"/>
          <w:marRight w:val="0"/>
          <w:marTop w:val="0"/>
          <w:marBottom w:val="0"/>
          <w:divBdr>
            <w:top w:val="none" w:sz="0" w:space="0" w:color="auto"/>
            <w:left w:val="none" w:sz="0" w:space="0" w:color="auto"/>
            <w:bottom w:val="none" w:sz="0" w:space="0" w:color="auto"/>
            <w:right w:val="none" w:sz="0" w:space="0" w:color="auto"/>
          </w:divBdr>
        </w:div>
        <w:div w:id="1334456795">
          <w:marLeft w:val="480"/>
          <w:marRight w:val="0"/>
          <w:marTop w:val="0"/>
          <w:marBottom w:val="0"/>
          <w:divBdr>
            <w:top w:val="none" w:sz="0" w:space="0" w:color="auto"/>
            <w:left w:val="none" w:sz="0" w:space="0" w:color="auto"/>
            <w:bottom w:val="none" w:sz="0" w:space="0" w:color="auto"/>
            <w:right w:val="none" w:sz="0" w:space="0" w:color="auto"/>
          </w:divBdr>
        </w:div>
        <w:div w:id="990018843">
          <w:marLeft w:val="480"/>
          <w:marRight w:val="0"/>
          <w:marTop w:val="0"/>
          <w:marBottom w:val="0"/>
          <w:divBdr>
            <w:top w:val="none" w:sz="0" w:space="0" w:color="auto"/>
            <w:left w:val="none" w:sz="0" w:space="0" w:color="auto"/>
            <w:bottom w:val="none" w:sz="0" w:space="0" w:color="auto"/>
            <w:right w:val="none" w:sz="0" w:space="0" w:color="auto"/>
          </w:divBdr>
        </w:div>
        <w:div w:id="737173891">
          <w:marLeft w:val="480"/>
          <w:marRight w:val="0"/>
          <w:marTop w:val="0"/>
          <w:marBottom w:val="0"/>
          <w:divBdr>
            <w:top w:val="none" w:sz="0" w:space="0" w:color="auto"/>
            <w:left w:val="none" w:sz="0" w:space="0" w:color="auto"/>
            <w:bottom w:val="none" w:sz="0" w:space="0" w:color="auto"/>
            <w:right w:val="none" w:sz="0" w:space="0" w:color="auto"/>
          </w:divBdr>
        </w:div>
        <w:div w:id="206650845">
          <w:marLeft w:val="480"/>
          <w:marRight w:val="0"/>
          <w:marTop w:val="0"/>
          <w:marBottom w:val="0"/>
          <w:divBdr>
            <w:top w:val="none" w:sz="0" w:space="0" w:color="auto"/>
            <w:left w:val="none" w:sz="0" w:space="0" w:color="auto"/>
            <w:bottom w:val="none" w:sz="0" w:space="0" w:color="auto"/>
            <w:right w:val="none" w:sz="0" w:space="0" w:color="auto"/>
          </w:divBdr>
        </w:div>
        <w:div w:id="1432357685">
          <w:marLeft w:val="480"/>
          <w:marRight w:val="0"/>
          <w:marTop w:val="0"/>
          <w:marBottom w:val="0"/>
          <w:divBdr>
            <w:top w:val="none" w:sz="0" w:space="0" w:color="auto"/>
            <w:left w:val="none" w:sz="0" w:space="0" w:color="auto"/>
            <w:bottom w:val="none" w:sz="0" w:space="0" w:color="auto"/>
            <w:right w:val="none" w:sz="0" w:space="0" w:color="auto"/>
          </w:divBdr>
        </w:div>
        <w:div w:id="91899712">
          <w:marLeft w:val="480"/>
          <w:marRight w:val="0"/>
          <w:marTop w:val="0"/>
          <w:marBottom w:val="0"/>
          <w:divBdr>
            <w:top w:val="none" w:sz="0" w:space="0" w:color="auto"/>
            <w:left w:val="none" w:sz="0" w:space="0" w:color="auto"/>
            <w:bottom w:val="none" w:sz="0" w:space="0" w:color="auto"/>
            <w:right w:val="none" w:sz="0" w:space="0" w:color="auto"/>
          </w:divBdr>
        </w:div>
        <w:div w:id="1982550">
          <w:marLeft w:val="480"/>
          <w:marRight w:val="0"/>
          <w:marTop w:val="0"/>
          <w:marBottom w:val="0"/>
          <w:divBdr>
            <w:top w:val="none" w:sz="0" w:space="0" w:color="auto"/>
            <w:left w:val="none" w:sz="0" w:space="0" w:color="auto"/>
            <w:bottom w:val="none" w:sz="0" w:space="0" w:color="auto"/>
            <w:right w:val="none" w:sz="0" w:space="0" w:color="auto"/>
          </w:divBdr>
        </w:div>
        <w:div w:id="1249845335">
          <w:marLeft w:val="480"/>
          <w:marRight w:val="0"/>
          <w:marTop w:val="0"/>
          <w:marBottom w:val="0"/>
          <w:divBdr>
            <w:top w:val="none" w:sz="0" w:space="0" w:color="auto"/>
            <w:left w:val="none" w:sz="0" w:space="0" w:color="auto"/>
            <w:bottom w:val="none" w:sz="0" w:space="0" w:color="auto"/>
            <w:right w:val="none" w:sz="0" w:space="0" w:color="auto"/>
          </w:divBdr>
        </w:div>
        <w:div w:id="1192452087">
          <w:marLeft w:val="480"/>
          <w:marRight w:val="0"/>
          <w:marTop w:val="0"/>
          <w:marBottom w:val="0"/>
          <w:divBdr>
            <w:top w:val="none" w:sz="0" w:space="0" w:color="auto"/>
            <w:left w:val="none" w:sz="0" w:space="0" w:color="auto"/>
            <w:bottom w:val="none" w:sz="0" w:space="0" w:color="auto"/>
            <w:right w:val="none" w:sz="0" w:space="0" w:color="auto"/>
          </w:divBdr>
        </w:div>
        <w:div w:id="638532860">
          <w:marLeft w:val="480"/>
          <w:marRight w:val="0"/>
          <w:marTop w:val="0"/>
          <w:marBottom w:val="0"/>
          <w:divBdr>
            <w:top w:val="none" w:sz="0" w:space="0" w:color="auto"/>
            <w:left w:val="none" w:sz="0" w:space="0" w:color="auto"/>
            <w:bottom w:val="none" w:sz="0" w:space="0" w:color="auto"/>
            <w:right w:val="none" w:sz="0" w:space="0" w:color="auto"/>
          </w:divBdr>
        </w:div>
        <w:div w:id="618997402">
          <w:marLeft w:val="480"/>
          <w:marRight w:val="0"/>
          <w:marTop w:val="0"/>
          <w:marBottom w:val="0"/>
          <w:divBdr>
            <w:top w:val="none" w:sz="0" w:space="0" w:color="auto"/>
            <w:left w:val="none" w:sz="0" w:space="0" w:color="auto"/>
            <w:bottom w:val="none" w:sz="0" w:space="0" w:color="auto"/>
            <w:right w:val="none" w:sz="0" w:space="0" w:color="auto"/>
          </w:divBdr>
        </w:div>
        <w:div w:id="1913739121">
          <w:marLeft w:val="480"/>
          <w:marRight w:val="0"/>
          <w:marTop w:val="0"/>
          <w:marBottom w:val="0"/>
          <w:divBdr>
            <w:top w:val="none" w:sz="0" w:space="0" w:color="auto"/>
            <w:left w:val="none" w:sz="0" w:space="0" w:color="auto"/>
            <w:bottom w:val="none" w:sz="0" w:space="0" w:color="auto"/>
            <w:right w:val="none" w:sz="0" w:space="0" w:color="auto"/>
          </w:divBdr>
        </w:div>
        <w:div w:id="888687368">
          <w:marLeft w:val="480"/>
          <w:marRight w:val="0"/>
          <w:marTop w:val="0"/>
          <w:marBottom w:val="0"/>
          <w:divBdr>
            <w:top w:val="none" w:sz="0" w:space="0" w:color="auto"/>
            <w:left w:val="none" w:sz="0" w:space="0" w:color="auto"/>
            <w:bottom w:val="none" w:sz="0" w:space="0" w:color="auto"/>
            <w:right w:val="none" w:sz="0" w:space="0" w:color="auto"/>
          </w:divBdr>
        </w:div>
        <w:div w:id="439571312">
          <w:marLeft w:val="480"/>
          <w:marRight w:val="0"/>
          <w:marTop w:val="0"/>
          <w:marBottom w:val="0"/>
          <w:divBdr>
            <w:top w:val="none" w:sz="0" w:space="0" w:color="auto"/>
            <w:left w:val="none" w:sz="0" w:space="0" w:color="auto"/>
            <w:bottom w:val="none" w:sz="0" w:space="0" w:color="auto"/>
            <w:right w:val="none" w:sz="0" w:space="0" w:color="auto"/>
          </w:divBdr>
        </w:div>
        <w:div w:id="157887078">
          <w:marLeft w:val="480"/>
          <w:marRight w:val="0"/>
          <w:marTop w:val="0"/>
          <w:marBottom w:val="0"/>
          <w:divBdr>
            <w:top w:val="none" w:sz="0" w:space="0" w:color="auto"/>
            <w:left w:val="none" w:sz="0" w:space="0" w:color="auto"/>
            <w:bottom w:val="none" w:sz="0" w:space="0" w:color="auto"/>
            <w:right w:val="none" w:sz="0" w:space="0" w:color="auto"/>
          </w:divBdr>
        </w:div>
      </w:divsChild>
    </w:div>
    <w:div w:id="357632651">
      <w:bodyDiv w:val="1"/>
      <w:marLeft w:val="0"/>
      <w:marRight w:val="0"/>
      <w:marTop w:val="0"/>
      <w:marBottom w:val="0"/>
      <w:divBdr>
        <w:top w:val="none" w:sz="0" w:space="0" w:color="auto"/>
        <w:left w:val="none" w:sz="0" w:space="0" w:color="auto"/>
        <w:bottom w:val="none" w:sz="0" w:space="0" w:color="auto"/>
        <w:right w:val="none" w:sz="0" w:space="0" w:color="auto"/>
      </w:divBdr>
    </w:div>
    <w:div w:id="358161772">
      <w:bodyDiv w:val="1"/>
      <w:marLeft w:val="0"/>
      <w:marRight w:val="0"/>
      <w:marTop w:val="0"/>
      <w:marBottom w:val="0"/>
      <w:divBdr>
        <w:top w:val="none" w:sz="0" w:space="0" w:color="auto"/>
        <w:left w:val="none" w:sz="0" w:space="0" w:color="auto"/>
        <w:bottom w:val="none" w:sz="0" w:space="0" w:color="auto"/>
        <w:right w:val="none" w:sz="0" w:space="0" w:color="auto"/>
      </w:divBdr>
    </w:div>
    <w:div w:id="358243487">
      <w:bodyDiv w:val="1"/>
      <w:marLeft w:val="0"/>
      <w:marRight w:val="0"/>
      <w:marTop w:val="0"/>
      <w:marBottom w:val="0"/>
      <w:divBdr>
        <w:top w:val="none" w:sz="0" w:space="0" w:color="auto"/>
        <w:left w:val="none" w:sz="0" w:space="0" w:color="auto"/>
        <w:bottom w:val="none" w:sz="0" w:space="0" w:color="auto"/>
        <w:right w:val="none" w:sz="0" w:space="0" w:color="auto"/>
      </w:divBdr>
    </w:div>
    <w:div w:id="358509041">
      <w:bodyDiv w:val="1"/>
      <w:marLeft w:val="0"/>
      <w:marRight w:val="0"/>
      <w:marTop w:val="0"/>
      <w:marBottom w:val="0"/>
      <w:divBdr>
        <w:top w:val="none" w:sz="0" w:space="0" w:color="auto"/>
        <w:left w:val="none" w:sz="0" w:space="0" w:color="auto"/>
        <w:bottom w:val="none" w:sz="0" w:space="0" w:color="auto"/>
        <w:right w:val="none" w:sz="0" w:space="0" w:color="auto"/>
      </w:divBdr>
    </w:div>
    <w:div w:id="358700922">
      <w:bodyDiv w:val="1"/>
      <w:marLeft w:val="0"/>
      <w:marRight w:val="0"/>
      <w:marTop w:val="0"/>
      <w:marBottom w:val="0"/>
      <w:divBdr>
        <w:top w:val="none" w:sz="0" w:space="0" w:color="auto"/>
        <w:left w:val="none" w:sz="0" w:space="0" w:color="auto"/>
        <w:bottom w:val="none" w:sz="0" w:space="0" w:color="auto"/>
        <w:right w:val="none" w:sz="0" w:space="0" w:color="auto"/>
      </w:divBdr>
    </w:div>
    <w:div w:id="358819269">
      <w:bodyDiv w:val="1"/>
      <w:marLeft w:val="0"/>
      <w:marRight w:val="0"/>
      <w:marTop w:val="0"/>
      <w:marBottom w:val="0"/>
      <w:divBdr>
        <w:top w:val="none" w:sz="0" w:space="0" w:color="auto"/>
        <w:left w:val="none" w:sz="0" w:space="0" w:color="auto"/>
        <w:bottom w:val="none" w:sz="0" w:space="0" w:color="auto"/>
        <w:right w:val="none" w:sz="0" w:space="0" w:color="auto"/>
      </w:divBdr>
    </w:div>
    <w:div w:id="359092680">
      <w:bodyDiv w:val="1"/>
      <w:marLeft w:val="0"/>
      <w:marRight w:val="0"/>
      <w:marTop w:val="0"/>
      <w:marBottom w:val="0"/>
      <w:divBdr>
        <w:top w:val="none" w:sz="0" w:space="0" w:color="auto"/>
        <w:left w:val="none" w:sz="0" w:space="0" w:color="auto"/>
        <w:bottom w:val="none" w:sz="0" w:space="0" w:color="auto"/>
        <w:right w:val="none" w:sz="0" w:space="0" w:color="auto"/>
      </w:divBdr>
    </w:div>
    <w:div w:id="359554416">
      <w:bodyDiv w:val="1"/>
      <w:marLeft w:val="0"/>
      <w:marRight w:val="0"/>
      <w:marTop w:val="0"/>
      <w:marBottom w:val="0"/>
      <w:divBdr>
        <w:top w:val="none" w:sz="0" w:space="0" w:color="auto"/>
        <w:left w:val="none" w:sz="0" w:space="0" w:color="auto"/>
        <w:bottom w:val="none" w:sz="0" w:space="0" w:color="auto"/>
        <w:right w:val="none" w:sz="0" w:space="0" w:color="auto"/>
      </w:divBdr>
    </w:div>
    <w:div w:id="359597055">
      <w:bodyDiv w:val="1"/>
      <w:marLeft w:val="0"/>
      <w:marRight w:val="0"/>
      <w:marTop w:val="0"/>
      <w:marBottom w:val="0"/>
      <w:divBdr>
        <w:top w:val="none" w:sz="0" w:space="0" w:color="auto"/>
        <w:left w:val="none" w:sz="0" w:space="0" w:color="auto"/>
        <w:bottom w:val="none" w:sz="0" w:space="0" w:color="auto"/>
        <w:right w:val="none" w:sz="0" w:space="0" w:color="auto"/>
      </w:divBdr>
    </w:div>
    <w:div w:id="360014824">
      <w:bodyDiv w:val="1"/>
      <w:marLeft w:val="0"/>
      <w:marRight w:val="0"/>
      <w:marTop w:val="0"/>
      <w:marBottom w:val="0"/>
      <w:divBdr>
        <w:top w:val="none" w:sz="0" w:space="0" w:color="auto"/>
        <w:left w:val="none" w:sz="0" w:space="0" w:color="auto"/>
        <w:bottom w:val="none" w:sz="0" w:space="0" w:color="auto"/>
        <w:right w:val="none" w:sz="0" w:space="0" w:color="auto"/>
      </w:divBdr>
    </w:div>
    <w:div w:id="360328582">
      <w:bodyDiv w:val="1"/>
      <w:marLeft w:val="0"/>
      <w:marRight w:val="0"/>
      <w:marTop w:val="0"/>
      <w:marBottom w:val="0"/>
      <w:divBdr>
        <w:top w:val="none" w:sz="0" w:space="0" w:color="auto"/>
        <w:left w:val="none" w:sz="0" w:space="0" w:color="auto"/>
        <w:bottom w:val="none" w:sz="0" w:space="0" w:color="auto"/>
        <w:right w:val="none" w:sz="0" w:space="0" w:color="auto"/>
      </w:divBdr>
    </w:div>
    <w:div w:id="360673426">
      <w:bodyDiv w:val="1"/>
      <w:marLeft w:val="0"/>
      <w:marRight w:val="0"/>
      <w:marTop w:val="0"/>
      <w:marBottom w:val="0"/>
      <w:divBdr>
        <w:top w:val="none" w:sz="0" w:space="0" w:color="auto"/>
        <w:left w:val="none" w:sz="0" w:space="0" w:color="auto"/>
        <w:bottom w:val="none" w:sz="0" w:space="0" w:color="auto"/>
        <w:right w:val="none" w:sz="0" w:space="0" w:color="auto"/>
      </w:divBdr>
    </w:div>
    <w:div w:id="360741296">
      <w:bodyDiv w:val="1"/>
      <w:marLeft w:val="0"/>
      <w:marRight w:val="0"/>
      <w:marTop w:val="0"/>
      <w:marBottom w:val="0"/>
      <w:divBdr>
        <w:top w:val="none" w:sz="0" w:space="0" w:color="auto"/>
        <w:left w:val="none" w:sz="0" w:space="0" w:color="auto"/>
        <w:bottom w:val="none" w:sz="0" w:space="0" w:color="auto"/>
        <w:right w:val="none" w:sz="0" w:space="0" w:color="auto"/>
      </w:divBdr>
    </w:div>
    <w:div w:id="360863080">
      <w:bodyDiv w:val="1"/>
      <w:marLeft w:val="0"/>
      <w:marRight w:val="0"/>
      <w:marTop w:val="0"/>
      <w:marBottom w:val="0"/>
      <w:divBdr>
        <w:top w:val="none" w:sz="0" w:space="0" w:color="auto"/>
        <w:left w:val="none" w:sz="0" w:space="0" w:color="auto"/>
        <w:bottom w:val="none" w:sz="0" w:space="0" w:color="auto"/>
        <w:right w:val="none" w:sz="0" w:space="0" w:color="auto"/>
      </w:divBdr>
    </w:div>
    <w:div w:id="361635544">
      <w:bodyDiv w:val="1"/>
      <w:marLeft w:val="0"/>
      <w:marRight w:val="0"/>
      <w:marTop w:val="0"/>
      <w:marBottom w:val="0"/>
      <w:divBdr>
        <w:top w:val="none" w:sz="0" w:space="0" w:color="auto"/>
        <w:left w:val="none" w:sz="0" w:space="0" w:color="auto"/>
        <w:bottom w:val="none" w:sz="0" w:space="0" w:color="auto"/>
        <w:right w:val="none" w:sz="0" w:space="0" w:color="auto"/>
      </w:divBdr>
    </w:div>
    <w:div w:id="362242958">
      <w:bodyDiv w:val="1"/>
      <w:marLeft w:val="0"/>
      <w:marRight w:val="0"/>
      <w:marTop w:val="0"/>
      <w:marBottom w:val="0"/>
      <w:divBdr>
        <w:top w:val="none" w:sz="0" w:space="0" w:color="auto"/>
        <w:left w:val="none" w:sz="0" w:space="0" w:color="auto"/>
        <w:bottom w:val="none" w:sz="0" w:space="0" w:color="auto"/>
        <w:right w:val="none" w:sz="0" w:space="0" w:color="auto"/>
      </w:divBdr>
    </w:div>
    <w:div w:id="362364838">
      <w:bodyDiv w:val="1"/>
      <w:marLeft w:val="0"/>
      <w:marRight w:val="0"/>
      <w:marTop w:val="0"/>
      <w:marBottom w:val="0"/>
      <w:divBdr>
        <w:top w:val="none" w:sz="0" w:space="0" w:color="auto"/>
        <w:left w:val="none" w:sz="0" w:space="0" w:color="auto"/>
        <w:bottom w:val="none" w:sz="0" w:space="0" w:color="auto"/>
        <w:right w:val="none" w:sz="0" w:space="0" w:color="auto"/>
      </w:divBdr>
    </w:div>
    <w:div w:id="362706859">
      <w:bodyDiv w:val="1"/>
      <w:marLeft w:val="0"/>
      <w:marRight w:val="0"/>
      <w:marTop w:val="0"/>
      <w:marBottom w:val="0"/>
      <w:divBdr>
        <w:top w:val="none" w:sz="0" w:space="0" w:color="auto"/>
        <w:left w:val="none" w:sz="0" w:space="0" w:color="auto"/>
        <w:bottom w:val="none" w:sz="0" w:space="0" w:color="auto"/>
        <w:right w:val="none" w:sz="0" w:space="0" w:color="auto"/>
      </w:divBdr>
    </w:div>
    <w:div w:id="362752945">
      <w:bodyDiv w:val="1"/>
      <w:marLeft w:val="0"/>
      <w:marRight w:val="0"/>
      <w:marTop w:val="0"/>
      <w:marBottom w:val="0"/>
      <w:divBdr>
        <w:top w:val="none" w:sz="0" w:space="0" w:color="auto"/>
        <w:left w:val="none" w:sz="0" w:space="0" w:color="auto"/>
        <w:bottom w:val="none" w:sz="0" w:space="0" w:color="auto"/>
        <w:right w:val="none" w:sz="0" w:space="0" w:color="auto"/>
      </w:divBdr>
    </w:div>
    <w:div w:id="363167208">
      <w:bodyDiv w:val="1"/>
      <w:marLeft w:val="0"/>
      <w:marRight w:val="0"/>
      <w:marTop w:val="0"/>
      <w:marBottom w:val="0"/>
      <w:divBdr>
        <w:top w:val="none" w:sz="0" w:space="0" w:color="auto"/>
        <w:left w:val="none" w:sz="0" w:space="0" w:color="auto"/>
        <w:bottom w:val="none" w:sz="0" w:space="0" w:color="auto"/>
        <w:right w:val="none" w:sz="0" w:space="0" w:color="auto"/>
      </w:divBdr>
    </w:div>
    <w:div w:id="363287091">
      <w:bodyDiv w:val="1"/>
      <w:marLeft w:val="0"/>
      <w:marRight w:val="0"/>
      <w:marTop w:val="0"/>
      <w:marBottom w:val="0"/>
      <w:divBdr>
        <w:top w:val="none" w:sz="0" w:space="0" w:color="auto"/>
        <w:left w:val="none" w:sz="0" w:space="0" w:color="auto"/>
        <w:bottom w:val="none" w:sz="0" w:space="0" w:color="auto"/>
        <w:right w:val="none" w:sz="0" w:space="0" w:color="auto"/>
      </w:divBdr>
    </w:div>
    <w:div w:id="363598129">
      <w:bodyDiv w:val="1"/>
      <w:marLeft w:val="0"/>
      <w:marRight w:val="0"/>
      <w:marTop w:val="0"/>
      <w:marBottom w:val="0"/>
      <w:divBdr>
        <w:top w:val="none" w:sz="0" w:space="0" w:color="auto"/>
        <w:left w:val="none" w:sz="0" w:space="0" w:color="auto"/>
        <w:bottom w:val="none" w:sz="0" w:space="0" w:color="auto"/>
        <w:right w:val="none" w:sz="0" w:space="0" w:color="auto"/>
      </w:divBdr>
    </w:div>
    <w:div w:id="364526769">
      <w:bodyDiv w:val="1"/>
      <w:marLeft w:val="0"/>
      <w:marRight w:val="0"/>
      <w:marTop w:val="0"/>
      <w:marBottom w:val="0"/>
      <w:divBdr>
        <w:top w:val="none" w:sz="0" w:space="0" w:color="auto"/>
        <w:left w:val="none" w:sz="0" w:space="0" w:color="auto"/>
        <w:bottom w:val="none" w:sz="0" w:space="0" w:color="auto"/>
        <w:right w:val="none" w:sz="0" w:space="0" w:color="auto"/>
      </w:divBdr>
    </w:div>
    <w:div w:id="364674343">
      <w:bodyDiv w:val="1"/>
      <w:marLeft w:val="0"/>
      <w:marRight w:val="0"/>
      <w:marTop w:val="0"/>
      <w:marBottom w:val="0"/>
      <w:divBdr>
        <w:top w:val="none" w:sz="0" w:space="0" w:color="auto"/>
        <w:left w:val="none" w:sz="0" w:space="0" w:color="auto"/>
        <w:bottom w:val="none" w:sz="0" w:space="0" w:color="auto"/>
        <w:right w:val="none" w:sz="0" w:space="0" w:color="auto"/>
      </w:divBdr>
    </w:div>
    <w:div w:id="364790387">
      <w:bodyDiv w:val="1"/>
      <w:marLeft w:val="0"/>
      <w:marRight w:val="0"/>
      <w:marTop w:val="0"/>
      <w:marBottom w:val="0"/>
      <w:divBdr>
        <w:top w:val="none" w:sz="0" w:space="0" w:color="auto"/>
        <w:left w:val="none" w:sz="0" w:space="0" w:color="auto"/>
        <w:bottom w:val="none" w:sz="0" w:space="0" w:color="auto"/>
        <w:right w:val="none" w:sz="0" w:space="0" w:color="auto"/>
      </w:divBdr>
    </w:div>
    <w:div w:id="364869632">
      <w:bodyDiv w:val="1"/>
      <w:marLeft w:val="0"/>
      <w:marRight w:val="0"/>
      <w:marTop w:val="0"/>
      <w:marBottom w:val="0"/>
      <w:divBdr>
        <w:top w:val="none" w:sz="0" w:space="0" w:color="auto"/>
        <w:left w:val="none" w:sz="0" w:space="0" w:color="auto"/>
        <w:bottom w:val="none" w:sz="0" w:space="0" w:color="auto"/>
        <w:right w:val="none" w:sz="0" w:space="0" w:color="auto"/>
      </w:divBdr>
    </w:div>
    <w:div w:id="365376558">
      <w:bodyDiv w:val="1"/>
      <w:marLeft w:val="0"/>
      <w:marRight w:val="0"/>
      <w:marTop w:val="0"/>
      <w:marBottom w:val="0"/>
      <w:divBdr>
        <w:top w:val="none" w:sz="0" w:space="0" w:color="auto"/>
        <w:left w:val="none" w:sz="0" w:space="0" w:color="auto"/>
        <w:bottom w:val="none" w:sz="0" w:space="0" w:color="auto"/>
        <w:right w:val="none" w:sz="0" w:space="0" w:color="auto"/>
      </w:divBdr>
    </w:div>
    <w:div w:id="365717285">
      <w:bodyDiv w:val="1"/>
      <w:marLeft w:val="0"/>
      <w:marRight w:val="0"/>
      <w:marTop w:val="0"/>
      <w:marBottom w:val="0"/>
      <w:divBdr>
        <w:top w:val="none" w:sz="0" w:space="0" w:color="auto"/>
        <w:left w:val="none" w:sz="0" w:space="0" w:color="auto"/>
        <w:bottom w:val="none" w:sz="0" w:space="0" w:color="auto"/>
        <w:right w:val="none" w:sz="0" w:space="0" w:color="auto"/>
      </w:divBdr>
    </w:div>
    <w:div w:id="366099838">
      <w:bodyDiv w:val="1"/>
      <w:marLeft w:val="0"/>
      <w:marRight w:val="0"/>
      <w:marTop w:val="0"/>
      <w:marBottom w:val="0"/>
      <w:divBdr>
        <w:top w:val="none" w:sz="0" w:space="0" w:color="auto"/>
        <w:left w:val="none" w:sz="0" w:space="0" w:color="auto"/>
        <w:bottom w:val="none" w:sz="0" w:space="0" w:color="auto"/>
        <w:right w:val="none" w:sz="0" w:space="0" w:color="auto"/>
      </w:divBdr>
    </w:div>
    <w:div w:id="366150118">
      <w:bodyDiv w:val="1"/>
      <w:marLeft w:val="0"/>
      <w:marRight w:val="0"/>
      <w:marTop w:val="0"/>
      <w:marBottom w:val="0"/>
      <w:divBdr>
        <w:top w:val="none" w:sz="0" w:space="0" w:color="auto"/>
        <w:left w:val="none" w:sz="0" w:space="0" w:color="auto"/>
        <w:bottom w:val="none" w:sz="0" w:space="0" w:color="auto"/>
        <w:right w:val="none" w:sz="0" w:space="0" w:color="auto"/>
      </w:divBdr>
    </w:div>
    <w:div w:id="366368229">
      <w:bodyDiv w:val="1"/>
      <w:marLeft w:val="0"/>
      <w:marRight w:val="0"/>
      <w:marTop w:val="0"/>
      <w:marBottom w:val="0"/>
      <w:divBdr>
        <w:top w:val="none" w:sz="0" w:space="0" w:color="auto"/>
        <w:left w:val="none" w:sz="0" w:space="0" w:color="auto"/>
        <w:bottom w:val="none" w:sz="0" w:space="0" w:color="auto"/>
        <w:right w:val="none" w:sz="0" w:space="0" w:color="auto"/>
      </w:divBdr>
    </w:div>
    <w:div w:id="366375077">
      <w:bodyDiv w:val="1"/>
      <w:marLeft w:val="0"/>
      <w:marRight w:val="0"/>
      <w:marTop w:val="0"/>
      <w:marBottom w:val="0"/>
      <w:divBdr>
        <w:top w:val="none" w:sz="0" w:space="0" w:color="auto"/>
        <w:left w:val="none" w:sz="0" w:space="0" w:color="auto"/>
        <w:bottom w:val="none" w:sz="0" w:space="0" w:color="auto"/>
        <w:right w:val="none" w:sz="0" w:space="0" w:color="auto"/>
      </w:divBdr>
    </w:div>
    <w:div w:id="366489555">
      <w:bodyDiv w:val="1"/>
      <w:marLeft w:val="0"/>
      <w:marRight w:val="0"/>
      <w:marTop w:val="0"/>
      <w:marBottom w:val="0"/>
      <w:divBdr>
        <w:top w:val="none" w:sz="0" w:space="0" w:color="auto"/>
        <w:left w:val="none" w:sz="0" w:space="0" w:color="auto"/>
        <w:bottom w:val="none" w:sz="0" w:space="0" w:color="auto"/>
        <w:right w:val="none" w:sz="0" w:space="0" w:color="auto"/>
      </w:divBdr>
    </w:div>
    <w:div w:id="366565395">
      <w:bodyDiv w:val="1"/>
      <w:marLeft w:val="0"/>
      <w:marRight w:val="0"/>
      <w:marTop w:val="0"/>
      <w:marBottom w:val="0"/>
      <w:divBdr>
        <w:top w:val="none" w:sz="0" w:space="0" w:color="auto"/>
        <w:left w:val="none" w:sz="0" w:space="0" w:color="auto"/>
        <w:bottom w:val="none" w:sz="0" w:space="0" w:color="auto"/>
        <w:right w:val="none" w:sz="0" w:space="0" w:color="auto"/>
      </w:divBdr>
    </w:div>
    <w:div w:id="366688436">
      <w:bodyDiv w:val="1"/>
      <w:marLeft w:val="0"/>
      <w:marRight w:val="0"/>
      <w:marTop w:val="0"/>
      <w:marBottom w:val="0"/>
      <w:divBdr>
        <w:top w:val="none" w:sz="0" w:space="0" w:color="auto"/>
        <w:left w:val="none" w:sz="0" w:space="0" w:color="auto"/>
        <w:bottom w:val="none" w:sz="0" w:space="0" w:color="auto"/>
        <w:right w:val="none" w:sz="0" w:space="0" w:color="auto"/>
      </w:divBdr>
    </w:div>
    <w:div w:id="367032255">
      <w:bodyDiv w:val="1"/>
      <w:marLeft w:val="0"/>
      <w:marRight w:val="0"/>
      <w:marTop w:val="0"/>
      <w:marBottom w:val="0"/>
      <w:divBdr>
        <w:top w:val="none" w:sz="0" w:space="0" w:color="auto"/>
        <w:left w:val="none" w:sz="0" w:space="0" w:color="auto"/>
        <w:bottom w:val="none" w:sz="0" w:space="0" w:color="auto"/>
        <w:right w:val="none" w:sz="0" w:space="0" w:color="auto"/>
      </w:divBdr>
    </w:div>
    <w:div w:id="367492158">
      <w:bodyDiv w:val="1"/>
      <w:marLeft w:val="0"/>
      <w:marRight w:val="0"/>
      <w:marTop w:val="0"/>
      <w:marBottom w:val="0"/>
      <w:divBdr>
        <w:top w:val="none" w:sz="0" w:space="0" w:color="auto"/>
        <w:left w:val="none" w:sz="0" w:space="0" w:color="auto"/>
        <w:bottom w:val="none" w:sz="0" w:space="0" w:color="auto"/>
        <w:right w:val="none" w:sz="0" w:space="0" w:color="auto"/>
      </w:divBdr>
    </w:div>
    <w:div w:id="367609301">
      <w:bodyDiv w:val="1"/>
      <w:marLeft w:val="0"/>
      <w:marRight w:val="0"/>
      <w:marTop w:val="0"/>
      <w:marBottom w:val="0"/>
      <w:divBdr>
        <w:top w:val="none" w:sz="0" w:space="0" w:color="auto"/>
        <w:left w:val="none" w:sz="0" w:space="0" w:color="auto"/>
        <w:bottom w:val="none" w:sz="0" w:space="0" w:color="auto"/>
        <w:right w:val="none" w:sz="0" w:space="0" w:color="auto"/>
      </w:divBdr>
    </w:div>
    <w:div w:id="367686643">
      <w:bodyDiv w:val="1"/>
      <w:marLeft w:val="0"/>
      <w:marRight w:val="0"/>
      <w:marTop w:val="0"/>
      <w:marBottom w:val="0"/>
      <w:divBdr>
        <w:top w:val="none" w:sz="0" w:space="0" w:color="auto"/>
        <w:left w:val="none" w:sz="0" w:space="0" w:color="auto"/>
        <w:bottom w:val="none" w:sz="0" w:space="0" w:color="auto"/>
        <w:right w:val="none" w:sz="0" w:space="0" w:color="auto"/>
      </w:divBdr>
    </w:div>
    <w:div w:id="368381091">
      <w:bodyDiv w:val="1"/>
      <w:marLeft w:val="0"/>
      <w:marRight w:val="0"/>
      <w:marTop w:val="0"/>
      <w:marBottom w:val="0"/>
      <w:divBdr>
        <w:top w:val="none" w:sz="0" w:space="0" w:color="auto"/>
        <w:left w:val="none" w:sz="0" w:space="0" w:color="auto"/>
        <w:bottom w:val="none" w:sz="0" w:space="0" w:color="auto"/>
        <w:right w:val="none" w:sz="0" w:space="0" w:color="auto"/>
      </w:divBdr>
    </w:div>
    <w:div w:id="368576151">
      <w:bodyDiv w:val="1"/>
      <w:marLeft w:val="0"/>
      <w:marRight w:val="0"/>
      <w:marTop w:val="0"/>
      <w:marBottom w:val="0"/>
      <w:divBdr>
        <w:top w:val="none" w:sz="0" w:space="0" w:color="auto"/>
        <w:left w:val="none" w:sz="0" w:space="0" w:color="auto"/>
        <w:bottom w:val="none" w:sz="0" w:space="0" w:color="auto"/>
        <w:right w:val="none" w:sz="0" w:space="0" w:color="auto"/>
      </w:divBdr>
    </w:div>
    <w:div w:id="368798853">
      <w:bodyDiv w:val="1"/>
      <w:marLeft w:val="0"/>
      <w:marRight w:val="0"/>
      <w:marTop w:val="0"/>
      <w:marBottom w:val="0"/>
      <w:divBdr>
        <w:top w:val="none" w:sz="0" w:space="0" w:color="auto"/>
        <w:left w:val="none" w:sz="0" w:space="0" w:color="auto"/>
        <w:bottom w:val="none" w:sz="0" w:space="0" w:color="auto"/>
        <w:right w:val="none" w:sz="0" w:space="0" w:color="auto"/>
      </w:divBdr>
    </w:div>
    <w:div w:id="368842941">
      <w:bodyDiv w:val="1"/>
      <w:marLeft w:val="0"/>
      <w:marRight w:val="0"/>
      <w:marTop w:val="0"/>
      <w:marBottom w:val="0"/>
      <w:divBdr>
        <w:top w:val="none" w:sz="0" w:space="0" w:color="auto"/>
        <w:left w:val="none" w:sz="0" w:space="0" w:color="auto"/>
        <w:bottom w:val="none" w:sz="0" w:space="0" w:color="auto"/>
        <w:right w:val="none" w:sz="0" w:space="0" w:color="auto"/>
      </w:divBdr>
    </w:div>
    <w:div w:id="368915071">
      <w:bodyDiv w:val="1"/>
      <w:marLeft w:val="0"/>
      <w:marRight w:val="0"/>
      <w:marTop w:val="0"/>
      <w:marBottom w:val="0"/>
      <w:divBdr>
        <w:top w:val="none" w:sz="0" w:space="0" w:color="auto"/>
        <w:left w:val="none" w:sz="0" w:space="0" w:color="auto"/>
        <w:bottom w:val="none" w:sz="0" w:space="0" w:color="auto"/>
        <w:right w:val="none" w:sz="0" w:space="0" w:color="auto"/>
      </w:divBdr>
    </w:div>
    <w:div w:id="369233728">
      <w:bodyDiv w:val="1"/>
      <w:marLeft w:val="0"/>
      <w:marRight w:val="0"/>
      <w:marTop w:val="0"/>
      <w:marBottom w:val="0"/>
      <w:divBdr>
        <w:top w:val="none" w:sz="0" w:space="0" w:color="auto"/>
        <w:left w:val="none" w:sz="0" w:space="0" w:color="auto"/>
        <w:bottom w:val="none" w:sz="0" w:space="0" w:color="auto"/>
        <w:right w:val="none" w:sz="0" w:space="0" w:color="auto"/>
      </w:divBdr>
    </w:div>
    <w:div w:id="369572497">
      <w:bodyDiv w:val="1"/>
      <w:marLeft w:val="0"/>
      <w:marRight w:val="0"/>
      <w:marTop w:val="0"/>
      <w:marBottom w:val="0"/>
      <w:divBdr>
        <w:top w:val="none" w:sz="0" w:space="0" w:color="auto"/>
        <w:left w:val="none" w:sz="0" w:space="0" w:color="auto"/>
        <w:bottom w:val="none" w:sz="0" w:space="0" w:color="auto"/>
        <w:right w:val="none" w:sz="0" w:space="0" w:color="auto"/>
      </w:divBdr>
    </w:div>
    <w:div w:id="370039975">
      <w:bodyDiv w:val="1"/>
      <w:marLeft w:val="0"/>
      <w:marRight w:val="0"/>
      <w:marTop w:val="0"/>
      <w:marBottom w:val="0"/>
      <w:divBdr>
        <w:top w:val="none" w:sz="0" w:space="0" w:color="auto"/>
        <w:left w:val="none" w:sz="0" w:space="0" w:color="auto"/>
        <w:bottom w:val="none" w:sz="0" w:space="0" w:color="auto"/>
        <w:right w:val="none" w:sz="0" w:space="0" w:color="auto"/>
      </w:divBdr>
    </w:div>
    <w:div w:id="370110669">
      <w:bodyDiv w:val="1"/>
      <w:marLeft w:val="0"/>
      <w:marRight w:val="0"/>
      <w:marTop w:val="0"/>
      <w:marBottom w:val="0"/>
      <w:divBdr>
        <w:top w:val="none" w:sz="0" w:space="0" w:color="auto"/>
        <w:left w:val="none" w:sz="0" w:space="0" w:color="auto"/>
        <w:bottom w:val="none" w:sz="0" w:space="0" w:color="auto"/>
        <w:right w:val="none" w:sz="0" w:space="0" w:color="auto"/>
      </w:divBdr>
    </w:div>
    <w:div w:id="370768108">
      <w:bodyDiv w:val="1"/>
      <w:marLeft w:val="0"/>
      <w:marRight w:val="0"/>
      <w:marTop w:val="0"/>
      <w:marBottom w:val="0"/>
      <w:divBdr>
        <w:top w:val="none" w:sz="0" w:space="0" w:color="auto"/>
        <w:left w:val="none" w:sz="0" w:space="0" w:color="auto"/>
        <w:bottom w:val="none" w:sz="0" w:space="0" w:color="auto"/>
        <w:right w:val="none" w:sz="0" w:space="0" w:color="auto"/>
      </w:divBdr>
    </w:div>
    <w:div w:id="370804801">
      <w:bodyDiv w:val="1"/>
      <w:marLeft w:val="0"/>
      <w:marRight w:val="0"/>
      <w:marTop w:val="0"/>
      <w:marBottom w:val="0"/>
      <w:divBdr>
        <w:top w:val="none" w:sz="0" w:space="0" w:color="auto"/>
        <w:left w:val="none" w:sz="0" w:space="0" w:color="auto"/>
        <w:bottom w:val="none" w:sz="0" w:space="0" w:color="auto"/>
        <w:right w:val="none" w:sz="0" w:space="0" w:color="auto"/>
      </w:divBdr>
    </w:div>
    <w:div w:id="371610059">
      <w:bodyDiv w:val="1"/>
      <w:marLeft w:val="0"/>
      <w:marRight w:val="0"/>
      <w:marTop w:val="0"/>
      <w:marBottom w:val="0"/>
      <w:divBdr>
        <w:top w:val="none" w:sz="0" w:space="0" w:color="auto"/>
        <w:left w:val="none" w:sz="0" w:space="0" w:color="auto"/>
        <w:bottom w:val="none" w:sz="0" w:space="0" w:color="auto"/>
        <w:right w:val="none" w:sz="0" w:space="0" w:color="auto"/>
      </w:divBdr>
      <w:divsChild>
        <w:div w:id="25063523">
          <w:marLeft w:val="480"/>
          <w:marRight w:val="0"/>
          <w:marTop w:val="0"/>
          <w:marBottom w:val="0"/>
          <w:divBdr>
            <w:top w:val="none" w:sz="0" w:space="0" w:color="auto"/>
            <w:left w:val="none" w:sz="0" w:space="0" w:color="auto"/>
            <w:bottom w:val="none" w:sz="0" w:space="0" w:color="auto"/>
            <w:right w:val="none" w:sz="0" w:space="0" w:color="auto"/>
          </w:divBdr>
        </w:div>
        <w:div w:id="159122416">
          <w:marLeft w:val="480"/>
          <w:marRight w:val="0"/>
          <w:marTop w:val="0"/>
          <w:marBottom w:val="0"/>
          <w:divBdr>
            <w:top w:val="none" w:sz="0" w:space="0" w:color="auto"/>
            <w:left w:val="none" w:sz="0" w:space="0" w:color="auto"/>
            <w:bottom w:val="none" w:sz="0" w:space="0" w:color="auto"/>
            <w:right w:val="none" w:sz="0" w:space="0" w:color="auto"/>
          </w:divBdr>
        </w:div>
        <w:div w:id="228271574">
          <w:marLeft w:val="480"/>
          <w:marRight w:val="0"/>
          <w:marTop w:val="0"/>
          <w:marBottom w:val="0"/>
          <w:divBdr>
            <w:top w:val="none" w:sz="0" w:space="0" w:color="auto"/>
            <w:left w:val="none" w:sz="0" w:space="0" w:color="auto"/>
            <w:bottom w:val="none" w:sz="0" w:space="0" w:color="auto"/>
            <w:right w:val="none" w:sz="0" w:space="0" w:color="auto"/>
          </w:divBdr>
        </w:div>
        <w:div w:id="239947748">
          <w:marLeft w:val="480"/>
          <w:marRight w:val="0"/>
          <w:marTop w:val="0"/>
          <w:marBottom w:val="0"/>
          <w:divBdr>
            <w:top w:val="none" w:sz="0" w:space="0" w:color="auto"/>
            <w:left w:val="none" w:sz="0" w:space="0" w:color="auto"/>
            <w:bottom w:val="none" w:sz="0" w:space="0" w:color="auto"/>
            <w:right w:val="none" w:sz="0" w:space="0" w:color="auto"/>
          </w:divBdr>
        </w:div>
        <w:div w:id="259485404">
          <w:marLeft w:val="480"/>
          <w:marRight w:val="0"/>
          <w:marTop w:val="0"/>
          <w:marBottom w:val="0"/>
          <w:divBdr>
            <w:top w:val="none" w:sz="0" w:space="0" w:color="auto"/>
            <w:left w:val="none" w:sz="0" w:space="0" w:color="auto"/>
            <w:bottom w:val="none" w:sz="0" w:space="0" w:color="auto"/>
            <w:right w:val="none" w:sz="0" w:space="0" w:color="auto"/>
          </w:divBdr>
        </w:div>
        <w:div w:id="424692421">
          <w:marLeft w:val="480"/>
          <w:marRight w:val="0"/>
          <w:marTop w:val="0"/>
          <w:marBottom w:val="0"/>
          <w:divBdr>
            <w:top w:val="none" w:sz="0" w:space="0" w:color="auto"/>
            <w:left w:val="none" w:sz="0" w:space="0" w:color="auto"/>
            <w:bottom w:val="none" w:sz="0" w:space="0" w:color="auto"/>
            <w:right w:val="none" w:sz="0" w:space="0" w:color="auto"/>
          </w:divBdr>
        </w:div>
        <w:div w:id="448669020">
          <w:marLeft w:val="480"/>
          <w:marRight w:val="0"/>
          <w:marTop w:val="0"/>
          <w:marBottom w:val="0"/>
          <w:divBdr>
            <w:top w:val="none" w:sz="0" w:space="0" w:color="auto"/>
            <w:left w:val="none" w:sz="0" w:space="0" w:color="auto"/>
            <w:bottom w:val="none" w:sz="0" w:space="0" w:color="auto"/>
            <w:right w:val="none" w:sz="0" w:space="0" w:color="auto"/>
          </w:divBdr>
        </w:div>
        <w:div w:id="451635074">
          <w:marLeft w:val="480"/>
          <w:marRight w:val="0"/>
          <w:marTop w:val="0"/>
          <w:marBottom w:val="0"/>
          <w:divBdr>
            <w:top w:val="none" w:sz="0" w:space="0" w:color="auto"/>
            <w:left w:val="none" w:sz="0" w:space="0" w:color="auto"/>
            <w:bottom w:val="none" w:sz="0" w:space="0" w:color="auto"/>
            <w:right w:val="none" w:sz="0" w:space="0" w:color="auto"/>
          </w:divBdr>
        </w:div>
        <w:div w:id="469397325">
          <w:marLeft w:val="480"/>
          <w:marRight w:val="0"/>
          <w:marTop w:val="0"/>
          <w:marBottom w:val="0"/>
          <w:divBdr>
            <w:top w:val="none" w:sz="0" w:space="0" w:color="auto"/>
            <w:left w:val="none" w:sz="0" w:space="0" w:color="auto"/>
            <w:bottom w:val="none" w:sz="0" w:space="0" w:color="auto"/>
            <w:right w:val="none" w:sz="0" w:space="0" w:color="auto"/>
          </w:divBdr>
        </w:div>
        <w:div w:id="541601531">
          <w:marLeft w:val="480"/>
          <w:marRight w:val="0"/>
          <w:marTop w:val="0"/>
          <w:marBottom w:val="0"/>
          <w:divBdr>
            <w:top w:val="none" w:sz="0" w:space="0" w:color="auto"/>
            <w:left w:val="none" w:sz="0" w:space="0" w:color="auto"/>
            <w:bottom w:val="none" w:sz="0" w:space="0" w:color="auto"/>
            <w:right w:val="none" w:sz="0" w:space="0" w:color="auto"/>
          </w:divBdr>
        </w:div>
        <w:div w:id="632908939">
          <w:marLeft w:val="480"/>
          <w:marRight w:val="0"/>
          <w:marTop w:val="0"/>
          <w:marBottom w:val="0"/>
          <w:divBdr>
            <w:top w:val="none" w:sz="0" w:space="0" w:color="auto"/>
            <w:left w:val="none" w:sz="0" w:space="0" w:color="auto"/>
            <w:bottom w:val="none" w:sz="0" w:space="0" w:color="auto"/>
            <w:right w:val="none" w:sz="0" w:space="0" w:color="auto"/>
          </w:divBdr>
        </w:div>
        <w:div w:id="879853380">
          <w:marLeft w:val="480"/>
          <w:marRight w:val="0"/>
          <w:marTop w:val="0"/>
          <w:marBottom w:val="0"/>
          <w:divBdr>
            <w:top w:val="none" w:sz="0" w:space="0" w:color="auto"/>
            <w:left w:val="none" w:sz="0" w:space="0" w:color="auto"/>
            <w:bottom w:val="none" w:sz="0" w:space="0" w:color="auto"/>
            <w:right w:val="none" w:sz="0" w:space="0" w:color="auto"/>
          </w:divBdr>
        </w:div>
        <w:div w:id="983774849">
          <w:marLeft w:val="480"/>
          <w:marRight w:val="0"/>
          <w:marTop w:val="0"/>
          <w:marBottom w:val="0"/>
          <w:divBdr>
            <w:top w:val="none" w:sz="0" w:space="0" w:color="auto"/>
            <w:left w:val="none" w:sz="0" w:space="0" w:color="auto"/>
            <w:bottom w:val="none" w:sz="0" w:space="0" w:color="auto"/>
            <w:right w:val="none" w:sz="0" w:space="0" w:color="auto"/>
          </w:divBdr>
        </w:div>
        <w:div w:id="1074665728">
          <w:marLeft w:val="480"/>
          <w:marRight w:val="0"/>
          <w:marTop w:val="0"/>
          <w:marBottom w:val="0"/>
          <w:divBdr>
            <w:top w:val="none" w:sz="0" w:space="0" w:color="auto"/>
            <w:left w:val="none" w:sz="0" w:space="0" w:color="auto"/>
            <w:bottom w:val="none" w:sz="0" w:space="0" w:color="auto"/>
            <w:right w:val="none" w:sz="0" w:space="0" w:color="auto"/>
          </w:divBdr>
        </w:div>
        <w:div w:id="1180968152">
          <w:marLeft w:val="480"/>
          <w:marRight w:val="0"/>
          <w:marTop w:val="0"/>
          <w:marBottom w:val="0"/>
          <w:divBdr>
            <w:top w:val="none" w:sz="0" w:space="0" w:color="auto"/>
            <w:left w:val="none" w:sz="0" w:space="0" w:color="auto"/>
            <w:bottom w:val="none" w:sz="0" w:space="0" w:color="auto"/>
            <w:right w:val="none" w:sz="0" w:space="0" w:color="auto"/>
          </w:divBdr>
        </w:div>
        <w:div w:id="1216240757">
          <w:marLeft w:val="480"/>
          <w:marRight w:val="0"/>
          <w:marTop w:val="0"/>
          <w:marBottom w:val="0"/>
          <w:divBdr>
            <w:top w:val="none" w:sz="0" w:space="0" w:color="auto"/>
            <w:left w:val="none" w:sz="0" w:space="0" w:color="auto"/>
            <w:bottom w:val="none" w:sz="0" w:space="0" w:color="auto"/>
            <w:right w:val="none" w:sz="0" w:space="0" w:color="auto"/>
          </w:divBdr>
        </w:div>
        <w:div w:id="1244294936">
          <w:marLeft w:val="480"/>
          <w:marRight w:val="0"/>
          <w:marTop w:val="0"/>
          <w:marBottom w:val="0"/>
          <w:divBdr>
            <w:top w:val="none" w:sz="0" w:space="0" w:color="auto"/>
            <w:left w:val="none" w:sz="0" w:space="0" w:color="auto"/>
            <w:bottom w:val="none" w:sz="0" w:space="0" w:color="auto"/>
            <w:right w:val="none" w:sz="0" w:space="0" w:color="auto"/>
          </w:divBdr>
        </w:div>
        <w:div w:id="1792245263">
          <w:marLeft w:val="480"/>
          <w:marRight w:val="0"/>
          <w:marTop w:val="0"/>
          <w:marBottom w:val="0"/>
          <w:divBdr>
            <w:top w:val="none" w:sz="0" w:space="0" w:color="auto"/>
            <w:left w:val="none" w:sz="0" w:space="0" w:color="auto"/>
            <w:bottom w:val="none" w:sz="0" w:space="0" w:color="auto"/>
            <w:right w:val="none" w:sz="0" w:space="0" w:color="auto"/>
          </w:divBdr>
        </w:div>
        <w:div w:id="1927231397">
          <w:marLeft w:val="480"/>
          <w:marRight w:val="0"/>
          <w:marTop w:val="0"/>
          <w:marBottom w:val="0"/>
          <w:divBdr>
            <w:top w:val="none" w:sz="0" w:space="0" w:color="auto"/>
            <w:left w:val="none" w:sz="0" w:space="0" w:color="auto"/>
            <w:bottom w:val="none" w:sz="0" w:space="0" w:color="auto"/>
            <w:right w:val="none" w:sz="0" w:space="0" w:color="auto"/>
          </w:divBdr>
        </w:div>
        <w:div w:id="1990745425">
          <w:marLeft w:val="480"/>
          <w:marRight w:val="0"/>
          <w:marTop w:val="0"/>
          <w:marBottom w:val="0"/>
          <w:divBdr>
            <w:top w:val="none" w:sz="0" w:space="0" w:color="auto"/>
            <w:left w:val="none" w:sz="0" w:space="0" w:color="auto"/>
            <w:bottom w:val="none" w:sz="0" w:space="0" w:color="auto"/>
            <w:right w:val="none" w:sz="0" w:space="0" w:color="auto"/>
          </w:divBdr>
        </w:div>
        <w:div w:id="2073380249">
          <w:marLeft w:val="480"/>
          <w:marRight w:val="0"/>
          <w:marTop w:val="0"/>
          <w:marBottom w:val="0"/>
          <w:divBdr>
            <w:top w:val="none" w:sz="0" w:space="0" w:color="auto"/>
            <w:left w:val="none" w:sz="0" w:space="0" w:color="auto"/>
            <w:bottom w:val="none" w:sz="0" w:space="0" w:color="auto"/>
            <w:right w:val="none" w:sz="0" w:space="0" w:color="auto"/>
          </w:divBdr>
        </w:div>
      </w:divsChild>
    </w:div>
    <w:div w:id="371616964">
      <w:bodyDiv w:val="1"/>
      <w:marLeft w:val="0"/>
      <w:marRight w:val="0"/>
      <w:marTop w:val="0"/>
      <w:marBottom w:val="0"/>
      <w:divBdr>
        <w:top w:val="none" w:sz="0" w:space="0" w:color="auto"/>
        <w:left w:val="none" w:sz="0" w:space="0" w:color="auto"/>
        <w:bottom w:val="none" w:sz="0" w:space="0" w:color="auto"/>
        <w:right w:val="none" w:sz="0" w:space="0" w:color="auto"/>
      </w:divBdr>
    </w:div>
    <w:div w:id="371659546">
      <w:bodyDiv w:val="1"/>
      <w:marLeft w:val="0"/>
      <w:marRight w:val="0"/>
      <w:marTop w:val="0"/>
      <w:marBottom w:val="0"/>
      <w:divBdr>
        <w:top w:val="none" w:sz="0" w:space="0" w:color="auto"/>
        <w:left w:val="none" w:sz="0" w:space="0" w:color="auto"/>
        <w:bottom w:val="none" w:sz="0" w:space="0" w:color="auto"/>
        <w:right w:val="none" w:sz="0" w:space="0" w:color="auto"/>
      </w:divBdr>
    </w:div>
    <w:div w:id="372075459">
      <w:bodyDiv w:val="1"/>
      <w:marLeft w:val="0"/>
      <w:marRight w:val="0"/>
      <w:marTop w:val="0"/>
      <w:marBottom w:val="0"/>
      <w:divBdr>
        <w:top w:val="none" w:sz="0" w:space="0" w:color="auto"/>
        <w:left w:val="none" w:sz="0" w:space="0" w:color="auto"/>
        <w:bottom w:val="none" w:sz="0" w:space="0" w:color="auto"/>
        <w:right w:val="none" w:sz="0" w:space="0" w:color="auto"/>
      </w:divBdr>
    </w:div>
    <w:div w:id="372121636">
      <w:bodyDiv w:val="1"/>
      <w:marLeft w:val="0"/>
      <w:marRight w:val="0"/>
      <w:marTop w:val="0"/>
      <w:marBottom w:val="0"/>
      <w:divBdr>
        <w:top w:val="none" w:sz="0" w:space="0" w:color="auto"/>
        <w:left w:val="none" w:sz="0" w:space="0" w:color="auto"/>
        <w:bottom w:val="none" w:sz="0" w:space="0" w:color="auto"/>
        <w:right w:val="none" w:sz="0" w:space="0" w:color="auto"/>
      </w:divBdr>
    </w:div>
    <w:div w:id="372190035">
      <w:bodyDiv w:val="1"/>
      <w:marLeft w:val="0"/>
      <w:marRight w:val="0"/>
      <w:marTop w:val="0"/>
      <w:marBottom w:val="0"/>
      <w:divBdr>
        <w:top w:val="none" w:sz="0" w:space="0" w:color="auto"/>
        <w:left w:val="none" w:sz="0" w:space="0" w:color="auto"/>
        <w:bottom w:val="none" w:sz="0" w:space="0" w:color="auto"/>
        <w:right w:val="none" w:sz="0" w:space="0" w:color="auto"/>
      </w:divBdr>
    </w:div>
    <w:div w:id="372581273">
      <w:bodyDiv w:val="1"/>
      <w:marLeft w:val="0"/>
      <w:marRight w:val="0"/>
      <w:marTop w:val="0"/>
      <w:marBottom w:val="0"/>
      <w:divBdr>
        <w:top w:val="none" w:sz="0" w:space="0" w:color="auto"/>
        <w:left w:val="none" w:sz="0" w:space="0" w:color="auto"/>
        <w:bottom w:val="none" w:sz="0" w:space="0" w:color="auto"/>
        <w:right w:val="none" w:sz="0" w:space="0" w:color="auto"/>
      </w:divBdr>
    </w:div>
    <w:div w:id="372853580">
      <w:bodyDiv w:val="1"/>
      <w:marLeft w:val="0"/>
      <w:marRight w:val="0"/>
      <w:marTop w:val="0"/>
      <w:marBottom w:val="0"/>
      <w:divBdr>
        <w:top w:val="none" w:sz="0" w:space="0" w:color="auto"/>
        <w:left w:val="none" w:sz="0" w:space="0" w:color="auto"/>
        <w:bottom w:val="none" w:sz="0" w:space="0" w:color="auto"/>
        <w:right w:val="none" w:sz="0" w:space="0" w:color="auto"/>
      </w:divBdr>
    </w:div>
    <w:div w:id="373117813">
      <w:bodyDiv w:val="1"/>
      <w:marLeft w:val="0"/>
      <w:marRight w:val="0"/>
      <w:marTop w:val="0"/>
      <w:marBottom w:val="0"/>
      <w:divBdr>
        <w:top w:val="none" w:sz="0" w:space="0" w:color="auto"/>
        <w:left w:val="none" w:sz="0" w:space="0" w:color="auto"/>
        <w:bottom w:val="none" w:sz="0" w:space="0" w:color="auto"/>
        <w:right w:val="none" w:sz="0" w:space="0" w:color="auto"/>
      </w:divBdr>
    </w:div>
    <w:div w:id="373817349">
      <w:bodyDiv w:val="1"/>
      <w:marLeft w:val="0"/>
      <w:marRight w:val="0"/>
      <w:marTop w:val="0"/>
      <w:marBottom w:val="0"/>
      <w:divBdr>
        <w:top w:val="none" w:sz="0" w:space="0" w:color="auto"/>
        <w:left w:val="none" w:sz="0" w:space="0" w:color="auto"/>
        <w:bottom w:val="none" w:sz="0" w:space="0" w:color="auto"/>
        <w:right w:val="none" w:sz="0" w:space="0" w:color="auto"/>
      </w:divBdr>
    </w:div>
    <w:div w:id="374277158">
      <w:bodyDiv w:val="1"/>
      <w:marLeft w:val="0"/>
      <w:marRight w:val="0"/>
      <w:marTop w:val="0"/>
      <w:marBottom w:val="0"/>
      <w:divBdr>
        <w:top w:val="none" w:sz="0" w:space="0" w:color="auto"/>
        <w:left w:val="none" w:sz="0" w:space="0" w:color="auto"/>
        <w:bottom w:val="none" w:sz="0" w:space="0" w:color="auto"/>
        <w:right w:val="none" w:sz="0" w:space="0" w:color="auto"/>
      </w:divBdr>
      <w:divsChild>
        <w:div w:id="1311130756">
          <w:marLeft w:val="480"/>
          <w:marRight w:val="0"/>
          <w:marTop w:val="0"/>
          <w:marBottom w:val="0"/>
          <w:divBdr>
            <w:top w:val="none" w:sz="0" w:space="0" w:color="auto"/>
            <w:left w:val="none" w:sz="0" w:space="0" w:color="auto"/>
            <w:bottom w:val="none" w:sz="0" w:space="0" w:color="auto"/>
            <w:right w:val="none" w:sz="0" w:space="0" w:color="auto"/>
          </w:divBdr>
        </w:div>
        <w:div w:id="314993585">
          <w:marLeft w:val="480"/>
          <w:marRight w:val="0"/>
          <w:marTop w:val="0"/>
          <w:marBottom w:val="0"/>
          <w:divBdr>
            <w:top w:val="none" w:sz="0" w:space="0" w:color="auto"/>
            <w:left w:val="none" w:sz="0" w:space="0" w:color="auto"/>
            <w:bottom w:val="none" w:sz="0" w:space="0" w:color="auto"/>
            <w:right w:val="none" w:sz="0" w:space="0" w:color="auto"/>
          </w:divBdr>
        </w:div>
        <w:div w:id="2098014179">
          <w:marLeft w:val="480"/>
          <w:marRight w:val="0"/>
          <w:marTop w:val="0"/>
          <w:marBottom w:val="0"/>
          <w:divBdr>
            <w:top w:val="none" w:sz="0" w:space="0" w:color="auto"/>
            <w:left w:val="none" w:sz="0" w:space="0" w:color="auto"/>
            <w:bottom w:val="none" w:sz="0" w:space="0" w:color="auto"/>
            <w:right w:val="none" w:sz="0" w:space="0" w:color="auto"/>
          </w:divBdr>
        </w:div>
        <w:div w:id="1166171380">
          <w:marLeft w:val="480"/>
          <w:marRight w:val="0"/>
          <w:marTop w:val="0"/>
          <w:marBottom w:val="0"/>
          <w:divBdr>
            <w:top w:val="none" w:sz="0" w:space="0" w:color="auto"/>
            <w:left w:val="none" w:sz="0" w:space="0" w:color="auto"/>
            <w:bottom w:val="none" w:sz="0" w:space="0" w:color="auto"/>
            <w:right w:val="none" w:sz="0" w:space="0" w:color="auto"/>
          </w:divBdr>
        </w:div>
        <w:div w:id="348527850">
          <w:marLeft w:val="480"/>
          <w:marRight w:val="0"/>
          <w:marTop w:val="0"/>
          <w:marBottom w:val="0"/>
          <w:divBdr>
            <w:top w:val="none" w:sz="0" w:space="0" w:color="auto"/>
            <w:left w:val="none" w:sz="0" w:space="0" w:color="auto"/>
            <w:bottom w:val="none" w:sz="0" w:space="0" w:color="auto"/>
            <w:right w:val="none" w:sz="0" w:space="0" w:color="auto"/>
          </w:divBdr>
        </w:div>
        <w:div w:id="1396586770">
          <w:marLeft w:val="480"/>
          <w:marRight w:val="0"/>
          <w:marTop w:val="0"/>
          <w:marBottom w:val="0"/>
          <w:divBdr>
            <w:top w:val="none" w:sz="0" w:space="0" w:color="auto"/>
            <w:left w:val="none" w:sz="0" w:space="0" w:color="auto"/>
            <w:bottom w:val="none" w:sz="0" w:space="0" w:color="auto"/>
            <w:right w:val="none" w:sz="0" w:space="0" w:color="auto"/>
          </w:divBdr>
        </w:div>
        <w:div w:id="212812466">
          <w:marLeft w:val="480"/>
          <w:marRight w:val="0"/>
          <w:marTop w:val="0"/>
          <w:marBottom w:val="0"/>
          <w:divBdr>
            <w:top w:val="none" w:sz="0" w:space="0" w:color="auto"/>
            <w:left w:val="none" w:sz="0" w:space="0" w:color="auto"/>
            <w:bottom w:val="none" w:sz="0" w:space="0" w:color="auto"/>
            <w:right w:val="none" w:sz="0" w:space="0" w:color="auto"/>
          </w:divBdr>
        </w:div>
        <w:div w:id="1152674541">
          <w:marLeft w:val="480"/>
          <w:marRight w:val="0"/>
          <w:marTop w:val="0"/>
          <w:marBottom w:val="0"/>
          <w:divBdr>
            <w:top w:val="none" w:sz="0" w:space="0" w:color="auto"/>
            <w:left w:val="none" w:sz="0" w:space="0" w:color="auto"/>
            <w:bottom w:val="none" w:sz="0" w:space="0" w:color="auto"/>
            <w:right w:val="none" w:sz="0" w:space="0" w:color="auto"/>
          </w:divBdr>
        </w:div>
        <w:div w:id="990447914">
          <w:marLeft w:val="480"/>
          <w:marRight w:val="0"/>
          <w:marTop w:val="0"/>
          <w:marBottom w:val="0"/>
          <w:divBdr>
            <w:top w:val="none" w:sz="0" w:space="0" w:color="auto"/>
            <w:left w:val="none" w:sz="0" w:space="0" w:color="auto"/>
            <w:bottom w:val="none" w:sz="0" w:space="0" w:color="auto"/>
            <w:right w:val="none" w:sz="0" w:space="0" w:color="auto"/>
          </w:divBdr>
        </w:div>
        <w:div w:id="398133129">
          <w:marLeft w:val="480"/>
          <w:marRight w:val="0"/>
          <w:marTop w:val="0"/>
          <w:marBottom w:val="0"/>
          <w:divBdr>
            <w:top w:val="none" w:sz="0" w:space="0" w:color="auto"/>
            <w:left w:val="none" w:sz="0" w:space="0" w:color="auto"/>
            <w:bottom w:val="none" w:sz="0" w:space="0" w:color="auto"/>
            <w:right w:val="none" w:sz="0" w:space="0" w:color="auto"/>
          </w:divBdr>
        </w:div>
        <w:div w:id="547836541">
          <w:marLeft w:val="480"/>
          <w:marRight w:val="0"/>
          <w:marTop w:val="0"/>
          <w:marBottom w:val="0"/>
          <w:divBdr>
            <w:top w:val="none" w:sz="0" w:space="0" w:color="auto"/>
            <w:left w:val="none" w:sz="0" w:space="0" w:color="auto"/>
            <w:bottom w:val="none" w:sz="0" w:space="0" w:color="auto"/>
            <w:right w:val="none" w:sz="0" w:space="0" w:color="auto"/>
          </w:divBdr>
        </w:div>
        <w:div w:id="424619162">
          <w:marLeft w:val="480"/>
          <w:marRight w:val="0"/>
          <w:marTop w:val="0"/>
          <w:marBottom w:val="0"/>
          <w:divBdr>
            <w:top w:val="none" w:sz="0" w:space="0" w:color="auto"/>
            <w:left w:val="none" w:sz="0" w:space="0" w:color="auto"/>
            <w:bottom w:val="none" w:sz="0" w:space="0" w:color="auto"/>
            <w:right w:val="none" w:sz="0" w:space="0" w:color="auto"/>
          </w:divBdr>
        </w:div>
        <w:div w:id="452526473">
          <w:marLeft w:val="480"/>
          <w:marRight w:val="0"/>
          <w:marTop w:val="0"/>
          <w:marBottom w:val="0"/>
          <w:divBdr>
            <w:top w:val="none" w:sz="0" w:space="0" w:color="auto"/>
            <w:left w:val="none" w:sz="0" w:space="0" w:color="auto"/>
            <w:bottom w:val="none" w:sz="0" w:space="0" w:color="auto"/>
            <w:right w:val="none" w:sz="0" w:space="0" w:color="auto"/>
          </w:divBdr>
        </w:div>
        <w:div w:id="1597251978">
          <w:marLeft w:val="480"/>
          <w:marRight w:val="0"/>
          <w:marTop w:val="0"/>
          <w:marBottom w:val="0"/>
          <w:divBdr>
            <w:top w:val="none" w:sz="0" w:space="0" w:color="auto"/>
            <w:left w:val="none" w:sz="0" w:space="0" w:color="auto"/>
            <w:bottom w:val="none" w:sz="0" w:space="0" w:color="auto"/>
            <w:right w:val="none" w:sz="0" w:space="0" w:color="auto"/>
          </w:divBdr>
        </w:div>
        <w:div w:id="1179001246">
          <w:marLeft w:val="480"/>
          <w:marRight w:val="0"/>
          <w:marTop w:val="0"/>
          <w:marBottom w:val="0"/>
          <w:divBdr>
            <w:top w:val="none" w:sz="0" w:space="0" w:color="auto"/>
            <w:left w:val="none" w:sz="0" w:space="0" w:color="auto"/>
            <w:bottom w:val="none" w:sz="0" w:space="0" w:color="auto"/>
            <w:right w:val="none" w:sz="0" w:space="0" w:color="auto"/>
          </w:divBdr>
        </w:div>
        <w:div w:id="1290011885">
          <w:marLeft w:val="480"/>
          <w:marRight w:val="0"/>
          <w:marTop w:val="0"/>
          <w:marBottom w:val="0"/>
          <w:divBdr>
            <w:top w:val="none" w:sz="0" w:space="0" w:color="auto"/>
            <w:left w:val="none" w:sz="0" w:space="0" w:color="auto"/>
            <w:bottom w:val="none" w:sz="0" w:space="0" w:color="auto"/>
            <w:right w:val="none" w:sz="0" w:space="0" w:color="auto"/>
          </w:divBdr>
        </w:div>
        <w:div w:id="1995715814">
          <w:marLeft w:val="480"/>
          <w:marRight w:val="0"/>
          <w:marTop w:val="0"/>
          <w:marBottom w:val="0"/>
          <w:divBdr>
            <w:top w:val="none" w:sz="0" w:space="0" w:color="auto"/>
            <w:left w:val="none" w:sz="0" w:space="0" w:color="auto"/>
            <w:bottom w:val="none" w:sz="0" w:space="0" w:color="auto"/>
            <w:right w:val="none" w:sz="0" w:space="0" w:color="auto"/>
          </w:divBdr>
        </w:div>
        <w:div w:id="1927493236">
          <w:marLeft w:val="480"/>
          <w:marRight w:val="0"/>
          <w:marTop w:val="0"/>
          <w:marBottom w:val="0"/>
          <w:divBdr>
            <w:top w:val="none" w:sz="0" w:space="0" w:color="auto"/>
            <w:left w:val="none" w:sz="0" w:space="0" w:color="auto"/>
            <w:bottom w:val="none" w:sz="0" w:space="0" w:color="auto"/>
            <w:right w:val="none" w:sz="0" w:space="0" w:color="auto"/>
          </w:divBdr>
        </w:div>
        <w:div w:id="609775948">
          <w:marLeft w:val="480"/>
          <w:marRight w:val="0"/>
          <w:marTop w:val="0"/>
          <w:marBottom w:val="0"/>
          <w:divBdr>
            <w:top w:val="none" w:sz="0" w:space="0" w:color="auto"/>
            <w:left w:val="none" w:sz="0" w:space="0" w:color="auto"/>
            <w:bottom w:val="none" w:sz="0" w:space="0" w:color="auto"/>
            <w:right w:val="none" w:sz="0" w:space="0" w:color="auto"/>
          </w:divBdr>
        </w:div>
        <w:div w:id="699820736">
          <w:marLeft w:val="480"/>
          <w:marRight w:val="0"/>
          <w:marTop w:val="0"/>
          <w:marBottom w:val="0"/>
          <w:divBdr>
            <w:top w:val="none" w:sz="0" w:space="0" w:color="auto"/>
            <w:left w:val="none" w:sz="0" w:space="0" w:color="auto"/>
            <w:bottom w:val="none" w:sz="0" w:space="0" w:color="auto"/>
            <w:right w:val="none" w:sz="0" w:space="0" w:color="auto"/>
          </w:divBdr>
        </w:div>
        <w:div w:id="2066373412">
          <w:marLeft w:val="480"/>
          <w:marRight w:val="0"/>
          <w:marTop w:val="0"/>
          <w:marBottom w:val="0"/>
          <w:divBdr>
            <w:top w:val="none" w:sz="0" w:space="0" w:color="auto"/>
            <w:left w:val="none" w:sz="0" w:space="0" w:color="auto"/>
            <w:bottom w:val="none" w:sz="0" w:space="0" w:color="auto"/>
            <w:right w:val="none" w:sz="0" w:space="0" w:color="auto"/>
          </w:divBdr>
        </w:div>
        <w:div w:id="455411436">
          <w:marLeft w:val="480"/>
          <w:marRight w:val="0"/>
          <w:marTop w:val="0"/>
          <w:marBottom w:val="0"/>
          <w:divBdr>
            <w:top w:val="none" w:sz="0" w:space="0" w:color="auto"/>
            <w:left w:val="none" w:sz="0" w:space="0" w:color="auto"/>
            <w:bottom w:val="none" w:sz="0" w:space="0" w:color="auto"/>
            <w:right w:val="none" w:sz="0" w:space="0" w:color="auto"/>
          </w:divBdr>
        </w:div>
        <w:div w:id="114718943">
          <w:marLeft w:val="480"/>
          <w:marRight w:val="0"/>
          <w:marTop w:val="0"/>
          <w:marBottom w:val="0"/>
          <w:divBdr>
            <w:top w:val="none" w:sz="0" w:space="0" w:color="auto"/>
            <w:left w:val="none" w:sz="0" w:space="0" w:color="auto"/>
            <w:bottom w:val="none" w:sz="0" w:space="0" w:color="auto"/>
            <w:right w:val="none" w:sz="0" w:space="0" w:color="auto"/>
          </w:divBdr>
        </w:div>
        <w:div w:id="778062479">
          <w:marLeft w:val="480"/>
          <w:marRight w:val="0"/>
          <w:marTop w:val="0"/>
          <w:marBottom w:val="0"/>
          <w:divBdr>
            <w:top w:val="none" w:sz="0" w:space="0" w:color="auto"/>
            <w:left w:val="none" w:sz="0" w:space="0" w:color="auto"/>
            <w:bottom w:val="none" w:sz="0" w:space="0" w:color="auto"/>
            <w:right w:val="none" w:sz="0" w:space="0" w:color="auto"/>
          </w:divBdr>
        </w:div>
        <w:div w:id="1691176171">
          <w:marLeft w:val="480"/>
          <w:marRight w:val="0"/>
          <w:marTop w:val="0"/>
          <w:marBottom w:val="0"/>
          <w:divBdr>
            <w:top w:val="none" w:sz="0" w:space="0" w:color="auto"/>
            <w:left w:val="none" w:sz="0" w:space="0" w:color="auto"/>
            <w:bottom w:val="none" w:sz="0" w:space="0" w:color="auto"/>
            <w:right w:val="none" w:sz="0" w:space="0" w:color="auto"/>
          </w:divBdr>
        </w:div>
        <w:div w:id="1987663453">
          <w:marLeft w:val="480"/>
          <w:marRight w:val="0"/>
          <w:marTop w:val="0"/>
          <w:marBottom w:val="0"/>
          <w:divBdr>
            <w:top w:val="none" w:sz="0" w:space="0" w:color="auto"/>
            <w:left w:val="none" w:sz="0" w:space="0" w:color="auto"/>
            <w:bottom w:val="none" w:sz="0" w:space="0" w:color="auto"/>
            <w:right w:val="none" w:sz="0" w:space="0" w:color="auto"/>
          </w:divBdr>
        </w:div>
        <w:div w:id="1570114518">
          <w:marLeft w:val="480"/>
          <w:marRight w:val="0"/>
          <w:marTop w:val="0"/>
          <w:marBottom w:val="0"/>
          <w:divBdr>
            <w:top w:val="none" w:sz="0" w:space="0" w:color="auto"/>
            <w:left w:val="none" w:sz="0" w:space="0" w:color="auto"/>
            <w:bottom w:val="none" w:sz="0" w:space="0" w:color="auto"/>
            <w:right w:val="none" w:sz="0" w:space="0" w:color="auto"/>
          </w:divBdr>
        </w:div>
        <w:div w:id="469592170">
          <w:marLeft w:val="480"/>
          <w:marRight w:val="0"/>
          <w:marTop w:val="0"/>
          <w:marBottom w:val="0"/>
          <w:divBdr>
            <w:top w:val="none" w:sz="0" w:space="0" w:color="auto"/>
            <w:left w:val="none" w:sz="0" w:space="0" w:color="auto"/>
            <w:bottom w:val="none" w:sz="0" w:space="0" w:color="auto"/>
            <w:right w:val="none" w:sz="0" w:space="0" w:color="auto"/>
          </w:divBdr>
        </w:div>
        <w:div w:id="1372657742">
          <w:marLeft w:val="480"/>
          <w:marRight w:val="0"/>
          <w:marTop w:val="0"/>
          <w:marBottom w:val="0"/>
          <w:divBdr>
            <w:top w:val="none" w:sz="0" w:space="0" w:color="auto"/>
            <w:left w:val="none" w:sz="0" w:space="0" w:color="auto"/>
            <w:bottom w:val="none" w:sz="0" w:space="0" w:color="auto"/>
            <w:right w:val="none" w:sz="0" w:space="0" w:color="auto"/>
          </w:divBdr>
        </w:div>
        <w:div w:id="1969555223">
          <w:marLeft w:val="480"/>
          <w:marRight w:val="0"/>
          <w:marTop w:val="0"/>
          <w:marBottom w:val="0"/>
          <w:divBdr>
            <w:top w:val="none" w:sz="0" w:space="0" w:color="auto"/>
            <w:left w:val="none" w:sz="0" w:space="0" w:color="auto"/>
            <w:bottom w:val="none" w:sz="0" w:space="0" w:color="auto"/>
            <w:right w:val="none" w:sz="0" w:space="0" w:color="auto"/>
          </w:divBdr>
        </w:div>
        <w:div w:id="166943924">
          <w:marLeft w:val="480"/>
          <w:marRight w:val="0"/>
          <w:marTop w:val="0"/>
          <w:marBottom w:val="0"/>
          <w:divBdr>
            <w:top w:val="none" w:sz="0" w:space="0" w:color="auto"/>
            <w:left w:val="none" w:sz="0" w:space="0" w:color="auto"/>
            <w:bottom w:val="none" w:sz="0" w:space="0" w:color="auto"/>
            <w:right w:val="none" w:sz="0" w:space="0" w:color="auto"/>
          </w:divBdr>
        </w:div>
        <w:div w:id="132793170">
          <w:marLeft w:val="480"/>
          <w:marRight w:val="0"/>
          <w:marTop w:val="0"/>
          <w:marBottom w:val="0"/>
          <w:divBdr>
            <w:top w:val="none" w:sz="0" w:space="0" w:color="auto"/>
            <w:left w:val="none" w:sz="0" w:space="0" w:color="auto"/>
            <w:bottom w:val="none" w:sz="0" w:space="0" w:color="auto"/>
            <w:right w:val="none" w:sz="0" w:space="0" w:color="auto"/>
          </w:divBdr>
        </w:div>
        <w:div w:id="1314212595">
          <w:marLeft w:val="480"/>
          <w:marRight w:val="0"/>
          <w:marTop w:val="0"/>
          <w:marBottom w:val="0"/>
          <w:divBdr>
            <w:top w:val="none" w:sz="0" w:space="0" w:color="auto"/>
            <w:left w:val="none" w:sz="0" w:space="0" w:color="auto"/>
            <w:bottom w:val="none" w:sz="0" w:space="0" w:color="auto"/>
            <w:right w:val="none" w:sz="0" w:space="0" w:color="auto"/>
          </w:divBdr>
        </w:div>
        <w:div w:id="2020153210">
          <w:marLeft w:val="480"/>
          <w:marRight w:val="0"/>
          <w:marTop w:val="0"/>
          <w:marBottom w:val="0"/>
          <w:divBdr>
            <w:top w:val="none" w:sz="0" w:space="0" w:color="auto"/>
            <w:left w:val="none" w:sz="0" w:space="0" w:color="auto"/>
            <w:bottom w:val="none" w:sz="0" w:space="0" w:color="auto"/>
            <w:right w:val="none" w:sz="0" w:space="0" w:color="auto"/>
          </w:divBdr>
        </w:div>
        <w:div w:id="900364528">
          <w:marLeft w:val="480"/>
          <w:marRight w:val="0"/>
          <w:marTop w:val="0"/>
          <w:marBottom w:val="0"/>
          <w:divBdr>
            <w:top w:val="none" w:sz="0" w:space="0" w:color="auto"/>
            <w:left w:val="none" w:sz="0" w:space="0" w:color="auto"/>
            <w:bottom w:val="none" w:sz="0" w:space="0" w:color="auto"/>
            <w:right w:val="none" w:sz="0" w:space="0" w:color="auto"/>
          </w:divBdr>
        </w:div>
        <w:div w:id="1207916316">
          <w:marLeft w:val="480"/>
          <w:marRight w:val="0"/>
          <w:marTop w:val="0"/>
          <w:marBottom w:val="0"/>
          <w:divBdr>
            <w:top w:val="none" w:sz="0" w:space="0" w:color="auto"/>
            <w:left w:val="none" w:sz="0" w:space="0" w:color="auto"/>
            <w:bottom w:val="none" w:sz="0" w:space="0" w:color="auto"/>
            <w:right w:val="none" w:sz="0" w:space="0" w:color="auto"/>
          </w:divBdr>
        </w:div>
        <w:div w:id="2136170882">
          <w:marLeft w:val="480"/>
          <w:marRight w:val="0"/>
          <w:marTop w:val="0"/>
          <w:marBottom w:val="0"/>
          <w:divBdr>
            <w:top w:val="none" w:sz="0" w:space="0" w:color="auto"/>
            <w:left w:val="none" w:sz="0" w:space="0" w:color="auto"/>
            <w:bottom w:val="none" w:sz="0" w:space="0" w:color="auto"/>
            <w:right w:val="none" w:sz="0" w:space="0" w:color="auto"/>
          </w:divBdr>
        </w:div>
        <w:div w:id="1489328041">
          <w:marLeft w:val="480"/>
          <w:marRight w:val="0"/>
          <w:marTop w:val="0"/>
          <w:marBottom w:val="0"/>
          <w:divBdr>
            <w:top w:val="none" w:sz="0" w:space="0" w:color="auto"/>
            <w:left w:val="none" w:sz="0" w:space="0" w:color="auto"/>
            <w:bottom w:val="none" w:sz="0" w:space="0" w:color="auto"/>
            <w:right w:val="none" w:sz="0" w:space="0" w:color="auto"/>
          </w:divBdr>
        </w:div>
        <w:div w:id="175923104">
          <w:marLeft w:val="480"/>
          <w:marRight w:val="0"/>
          <w:marTop w:val="0"/>
          <w:marBottom w:val="0"/>
          <w:divBdr>
            <w:top w:val="none" w:sz="0" w:space="0" w:color="auto"/>
            <w:left w:val="none" w:sz="0" w:space="0" w:color="auto"/>
            <w:bottom w:val="none" w:sz="0" w:space="0" w:color="auto"/>
            <w:right w:val="none" w:sz="0" w:space="0" w:color="auto"/>
          </w:divBdr>
        </w:div>
        <w:div w:id="817111474">
          <w:marLeft w:val="480"/>
          <w:marRight w:val="0"/>
          <w:marTop w:val="0"/>
          <w:marBottom w:val="0"/>
          <w:divBdr>
            <w:top w:val="none" w:sz="0" w:space="0" w:color="auto"/>
            <w:left w:val="none" w:sz="0" w:space="0" w:color="auto"/>
            <w:bottom w:val="none" w:sz="0" w:space="0" w:color="auto"/>
            <w:right w:val="none" w:sz="0" w:space="0" w:color="auto"/>
          </w:divBdr>
        </w:div>
        <w:div w:id="684406205">
          <w:marLeft w:val="480"/>
          <w:marRight w:val="0"/>
          <w:marTop w:val="0"/>
          <w:marBottom w:val="0"/>
          <w:divBdr>
            <w:top w:val="none" w:sz="0" w:space="0" w:color="auto"/>
            <w:left w:val="none" w:sz="0" w:space="0" w:color="auto"/>
            <w:bottom w:val="none" w:sz="0" w:space="0" w:color="auto"/>
            <w:right w:val="none" w:sz="0" w:space="0" w:color="auto"/>
          </w:divBdr>
        </w:div>
        <w:div w:id="478231780">
          <w:marLeft w:val="480"/>
          <w:marRight w:val="0"/>
          <w:marTop w:val="0"/>
          <w:marBottom w:val="0"/>
          <w:divBdr>
            <w:top w:val="none" w:sz="0" w:space="0" w:color="auto"/>
            <w:left w:val="none" w:sz="0" w:space="0" w:color="auto"/>
            <w:bottom w:val="none" w:sz="0" w:space="0" w:color="auto"/>
            <w:right w:val="none" w:sz="0" w:space="0" w:color="auto"/>
          </w:divBdr>
        </w:div>
        <w:div w:id="295719270">
          <w:marLeft w:val="480"/>
          <w:marRight w:val="0"/>
          <w:marTop w:val="0"/>
          <w:marBottom w:val="0"/>
          <w:divBdr>
            <w:top w:val="none" w:sz="0" w:space="0" w:color="auto"/>
            <w:left w:val="none" w:sz="0" w:space="0" w:color="auto"/>
            <w:bottom w:val="none" w:sz="0" w:space="0" w:color="auto"/>
            <w:right w:val="none" w:sz="0" w:space="0" w:color="auto"/>
          </w:divBdr>
        </w:div>
        <w:div w:id="1275554415">
          <w:marLeft w:val="480"/>
          <w:marRight w:val="0"/>
          <w:marTop w:val="0"/>
          <w:marBottom w:val="0"/>
          <w:divBdr>
            <w:top w:val="none" w:sz="0" w:space="0" w:color="auto"/>
            <w:left w:val="none" w:sz="0" w:space="0" w:color="auto"/>
            <w:bottom w:val="none" w:sz="0" w:space="0" w:color="auto"/>
            <w:right w:val="none" w:sz="0" w:space="0" w:color="auto"/>
          </w:divBdr>
        </w:div>
        <w:div w:id="1165779788">
          <w:marLeft w:val="480"/>
          <w:marRight w:val="0"/>
          <w:marTop w:val="0"/>
          <w:marBottom w:val="0"/>
          <w:divBdr>
            <w:top w:val="none" w:sz="0" w:space="0" w:color="auto"/>
            <w:left w:val="none" w:sz="0" w:space="0" w:color="auto"/>
            <w:bottom w:val="none" w:sz="0" w:space="0" w:color="auto"/>
            <w:right w:val="none" w:sz="0" w:space="0" w:color="auto"/>
          </w:divBdr>
        </w:div>
        <w:div w:id="1888686307">
          <w:marLeft w:val="480"/>
          <w:marRight w:val="0"/>
          <w:marTop w:val="0"/>
          <w:marBottom w:val="0"/>
          <w:divBdr>
            <w:top w:val="none" w:sz="0" w:space="0" w:color="auto"/>
            <w:left w:val="none" w:sz="0" w:space="0" w:color="auto"/>
            <w:bottom w:val="none" w:sz="0" w:space="0" w:color="auto"/>
            <w:right w:val="none" w:sz="0" w:space="0" w:color="auto"/>
          </w:divBdr>
        </w:div>
        <w:div w:id="1902908285">
          <w:marLeft w:val="480"/>
          <w:marRight w:val="0"/>
          <w:marTop w:val="0"/>
          <w:marBottom w:val="0"/>
          <w:divBdr>
            <w:top w:val="none" w:sz="0" w:space="0" w:color="auto"/>
            <w:left w:val="none" w:sz="0" w:space="0" w:color="auto"/>
            <w:bottom w:val="none" w:sz="0" w:space="0" w:color="auto"/>
            <w:right w:val="none" w:sz="0" w:space="0" w:color="auto"/>
          </w:divBdr>
        </w:div>
        <w:div w:id="1107391674">
          <w:marLeft w:val="480"/>
          <w:marRight w:val="0"/>
          <w:marTop w:val="0"/>
          <w:marBottom w:val="0"/>
          <w:divBdr>
            <w:top w:val="none" w:sz="0" w:space="0" w:color="auto"/>
            <w:left w:val="none" w:sz="0" w:space="0" w:color="auto"/>
            <w:bottom w:val="none" w:sz="0" w:space="0" w:color="auto"/>
            <w:right w:val="none" w:sz="0" w:space="0" w:color="auto"/>
          </w:divBdr>
        </w:div>
        <w:div w:id="965281475">
          <w:marLeft w:val="480"/>
          <w:marRight w:val="0"/>
          <w:marTop w:val="0"/>
          <w:marBottom w:val="0"/>
          <w:divBdr>
            <w:top w:val="none" w:sz="0" w:space="0" w:color="auto"/>
            <w:left w:val="none" w:sz="0" w:space="0" w:color="auto"/>
            <w:bottom w:val="none" w:sz="0" w:space="0" w:color="auto"/>
            <w:right w:val="none" w:sz="0" w:space="0" w:color="auto"/>
          </w:divBdr>
        </w:div>
        <w:div w:id="1628002765">
          <w:marLeft w:val="480"/>
          <w:marRight w:val="0"/>
          <w:marTop w:val="0"/>
          <w:marBottom w:val="0"/>
          <w:divBdr>
            <w:top w:val="none" w:sz="0" w:space="0" w:color="auto"/>
            <w:left w:val="none" w:sz="0" w:space="0" w:color="auto"/>
            <w:bottom w:val="none" w:sz="0" w:space="0" w:color="auto"/>
            <w:right w:val="none" w:sz="0" w:space="0" w:color="auto"/>
          </w:divBdr>
        </w:div>
        <w:div w:id="688338641">
          <w:marLeft w:val="480"/>
          <w:marRight w:val="0"/>
          <w:marTop w:val="0"/>
          <w:marBottom w:val="0"/>
          <w:divBdr>
            <w:top w:val="none" w:sz="0" w:space="0" w:color="auto"/>
            <w:left w:val="none" w:sz="0" w:space="0" w:color="auto"/>
            <w:bottom w:val="none" w:sz="0" w:space="0" w:color="auto"/>
            <w:right w:val="none" w:sz="0" w:space="0" w:color="auto"/>
          </w:divBdr>
        </w:div>
        <w:div w:id="2128772461">
          <w:marLeft w:val="480"/>
          <w:marRight w:val="0"/>
          <w:marTop w:val="0"/>
          <w:marBottom w:val="0"/>
          <w:divBdr>
            <w:top w:val="none" w:sz="0" w:space="0" w:color="auto"/>
            <w:left w:val="none" w:sz="0" w:space="0" w:color="auto"/>
            <w:bottom w:val="none" w:sz="0" w:space="0" w:color="auto"/>
            <w:right w:val="none" w:sz="0" w:space="0" w:color="auto"/>
          </w:divBdr>
        </w:div>
        <w:div w:id="2062290889">
          <w:marLeft w:val="480"/>
          <w:marRight w:val="0"/>
          <w:marTop w:val="0"/>
          <w:marBottom w:val="0"/>
          <w:divBdr>
            <w:top w:val="none" w:sz="0" w:space="0" w:color="auto"/>
            <w:left w:val="none" w:sz="0" w:space="0" w:color="auto"/>
            <w:bottom w:val="none" w:sz="0" w:space="0" w:color="auto"/>
            <w:right w:val="none" w:sz="0" w:space="0" w:color="auto"/>
          </w:divBdr>
        </w:div>
        <w:div w:id="421923148">
          <w:marLeft w:val="480"/>
          <w:marRight w:val="0"/>
          <w:marTop w:val="0"/>
          <w:marBottom w:val="0"/>
          <w:divBdr>
            <w:top w:val="none" w:sz="0" w:space="0" w:color="auto"/>
            <w:left w:val="none" w:sz="0" w:space="0" w:color="auto"/>
            <w:bottom w:val="none" w:sz="0" w:space="0" w:color="auto"/>
            <w:right w:val="none" w:sz="0" w:space="0" w:color="auto"/>
          </w:divBdr>
        </w:div>
        <w:div w:id="758331927">
          <w:marLeft w:val="480"/>
          <w:marRight w:val="0"/>
          <w:marTop w:val="0"/>
          <w:marBottom w:val="0"/>
          <w:divBdr>
            <w:top w:val="none" w:sz="0" w:space="0" w:color="auto"/>
            <w:left w:val="none" w:sz="0" w:space="0" w:color="auto"/>
            <w:bottom w:val="none" w:sz="0" w:space="0" w:color="auto"/>
            <w:right w:val="none" w:sz="0" w:space="0" w:color="auto"/>
          </w:divBdr>
        </w:div>
        <w:div w:id="738096337">
          <w:marLeft w:val="480"/>
          <w:marRight w:val="0"/>
          <w:marTop w:val="0"/>
          <w:marBottom w:val="0"/>
          <w:divBdr>
            <w:top w:val="none" w:sz="0" w:space="0" w:color="auto"/>
            <w:left w:val="none" w:sz="0" w:space="0" w:color="auto"/>
            <w:bottom w:val="none" w:sz="0" w:space="0" w:color="auto"/>
            <w:right w:val="none" w:sz="0" w:space="0" w:color="auto"/>
          </w:divBdr>
        </w:div>
        <w:div w:id="313292403">
          <w:marLeft w:val="480"/>
          <w:marRight w:val="0"/>
          <w:marTop w:val="0"/>
          <w:marBottom w:val="0"/>
          <w:divBdr>
            <w:top w:val="none" w:sz="0" w:space="0" w:color="auto"/>
            <w:left w:val="none" w:sz="0" w:space="0" w:color="auto"/>
            <w:bottom w:val="none" w:sz="0" w:space="0" w:color="auto"/>
            <w:right w:val="none" w:sz="0" w:space="0" w:color="auto"/>
          </w:divBdr>
        </w:div>
        <w:div w:id="1072973209">
          <w:marLeft w:val="480"/>
          <w:marRight w:val="0"/>
          <w:marTop w:val="0"/>
          <w:marBottom w:val="0"/>
          <w:divBdr>
            <w:top w:val="none" w:sz="0" w:space="0" w:color="auto"/>
            <w:left w:val="none" w:sz="0" w:space="0" w:color="auto"/>
            <w:bottom w:val="none" w:sz="0" w:space="0" w:color="auto"/>
            <w:right w:val="none" w:sz="0" w:space="0" w:color="auto"/>
          </w:divBdr>
        </w:div>
        <w:div w:id="354696430">
          <w:marLeft w:val="480"/>
          <w:marRight w:val="0"/>
          <w:marTop w:val="0"/>
          <w:marBottom w:val="0"/>
          <w:divBdr>
            <w:top w:val="none" w:sz="0" w:space="0" w:color="auto"/>
            <w:left w:val="none" w:sz="0" w:space="0" w:color="auto"/>
            <w:bottom w:val="none" w:sz="0" w:space="0" w:color="auto"/>
            <w:right w:val="none" w:sz="0" w:space="0" w:color="auto"/>
          </w:divBdr>
        </w:div>
        <w:div w:id="539434638">
          <w:marLeft w:val="480"/>
          <w:marRight w:val="0"/>
          <w:marTop w:val="0"/>
          <w:marBottom w:val="0"/>
          <w:divBdr>
            <w:top w:val="none" w:sz="0" w:space="0" w:color="auto"/>
            <w:left w:val="none" w:sz="0" w:space="0" w:color="auto"/>
            <w:bottom w:val="none" w:sz="0" w:space="0" w:color="auto"/>
            <w:right w:val="none" w:sz="0" w:space="0" w:color="auto"/>
          </w:divBdr>
        </w:div>
        <w:div w:id="1184782244">
          <w:marLeft w:val="480"/>
          <w:marRight w:val="0"/>
          <w:marTop w:val="0"/>
          <w:marBottom w:val="0"/>
          <w:divBdr>
            <w:top w:val="none" w:sz="0" w:space="0" w:color="auto"/>
            <w:left w:val="none" w:sz="0" w:space="0" w:color="auto"/>
            <w:bottom w:val="none" w:sz="0" w:space="0" w:color="auto"/>
            <w:right w:val="none" w:sz="0" w:space="0" w:color="auto"/>
          </w:divBdr>
        </w:div>
        <w:div w:id="1289361745">
          <w:marLeft w:val="480"/>
          <w:marRight w:val="0"/>
          <w:marTop w:val="0"/>
          <w:marBottom w:val="0"/>
          <w:divBdr>
            <w:top w:val="none" w:sz="0" w:space="0" w:color="auto"/>
            <w:left w:val="none" w:sz="0" w:space="0" w:color="auto"/>
            <w:bottom w:val="none" w:sz="0" w:space="0" w:color="auto"/>
            <w:right w:val="none" w:sz="0" w:space="0" w:color="auto"/>
          </w:divBdr>
        </w:div>
        <w:div w:id="1119952694">
          <w:marLeft w:val="480"/>
          <w:marRight w:val="0"/>
          <w:marTop w:val="0"/>
          <w:marBottom w:val="0"/>
          <w:divBdr>
            <w:top w:val="none" w:sz="0" w:space="0" w:color="auto"/>
            <w:left w:val="none" w:sz="0" w:space="0" w:color="auto"/>
            <w:bottom w:val="none" w:sz="0" w:space="0" w:color="auto"/>
            <w:right w:val="none" w:sz="0" w:space="0" w:color="auto"/>
          </w:divBdr>
        </w:div>
        <w:div w:id="1569925242">
          <w:marLeft w:val="480"/>
          <w:marRight w:val="0"/>
          <w:marTop w:val="0"/>
          <w:marBottom w:val="0"/>
          <w:divBdr>
            <w:top w:val="none" w:sz="0" w:space="0" w:color="auto"/>
            <w:left w:val="none" w:sz="0" w:space="0" w:color="auto"/>
            <w:bottom w:val="none" w:sz="0" w:space="0" w:color="auto"/>
            <w:right w:val="none" w:sz="0" w:space="0" w:color="auto"/>
          </w:divBdr>
        </w:div>
        <w:div w:id="1596329902">
          <w:marLeft w:val="480"/>
          <w:marRight w:val="0"/>
          <w:marTop w:val="0"/>
          <w:marBottom w:val="0"/>
          <w:divBdr>
            <w:top w:val="none" w:sz="0" w:space="0" w:color="auto"/>
            <w:left w:val="none" w:sz="0" w:space="0" w:color="auto"/>
            <w:bottom w:val="none" w:sz="0" w:space="0" w:color="auto"/>
            <w:right w:val="none" w:sz="0" w:space="0" w:color="auto"/>
          </w:divBdr>
        </w:div>
        <w:div w:id="561713879">
          <w:marLeft w:val="480"/>
          <w:marRight w:val="0"/>
          <w:marTop w:val="0"/>
          <w:marBottom w:val="0"/>
          <w:divBdr>
            <w:top w:val="none" w:sz="0" w:space="0" w:color="auto"/>
            <w:left w:val="none" w:sz="0" w:space="0" w:color="auto"/>
            <w:bottom w:val="none" w:sz="0" w:space="0" w:color="auto"/>
            <w:right w:val="none" w:sz="0" w:space="0" w:color="auto"/>
          </w:divBdr>
        </w:div>
        <w:div w:id="1426078260">
          <w:marLeft w:val="480"/>
          <w:marRight w:val="0"/>
          <w:marTop w:val="0"/>
          <w:marBottom w:val="0"/>
          <w:divBdr>
            <w:top w:val="none" w:sz="0" w:space="0" w:color="auto"/>
            <w:left w:val="none" w:sz="0" w:space="0" w:color="auto"/>
            <w:bottom w:val="none" w:sz="0" w:space="0" w:color="auto"/>
            <w:right w:val="none" w:sz="0" w:space="0" w:color="auto"/>
          </w:divBdr>
        </w:div>
        <w:div w:id="1896240557">
          <w:marLeft w:val="480"/>
          <w:marRight w:val="0"/>
          <w:marTop w:val="0"/>
          <w:marBottom w:val="0"/>
          <w:divBdr>
            <w:top w:val="none" w:sz="0" w:space="0" w:color="auto"/>
            <w:left w:val="none" w:sz="0" w:space="0" w:color="auto"/>
            <w:bottom w:val="none" w:sz="0" w:space="0" w:color="auto"/>
            <w:right w:val="none" w:sz="0" w:space="0" w:color="auto"/>
          </w:divBdr>
        </w:div>
        <w:div w:id="1767070699">
          <w:marLeft w:val="480"/>
          <w:marRight w:val="0"/>
          <w:marTop w:val="0"/>
          <w:marBottom w:val="0"/>
          <w:divBdr>
            <w:top w:val="none" w:sz="0" w:space="0" w:color="auto"/>
            <w:left w:val="none" w:sz="0" w:space="0" w:color="auto"/>
            <w:bottom w:val="none" w:sz="0" w:space="0" w:color="auto"/>
            <w:right w:val="none" w:sz="0" w:space="0" w:color="auto"/>
          </w:divBdr>
        </w:div>
        <w:div w:id="1642537028">
          <w:marLeft w:val="480"/>
          <w:marRight w:val="0"/>
          <w:marTop w:val="0"/>
          <w:marBottom w:val="0"/>
          <w:divBdr>
            <w:top w:val="none" w:sz="0" w:space="0" w:color="auto"/>
            <w:left w:val="none" w:sz="0" w:space="0" w:color="auto"/>
            <w:bottom w:val="none" w:sz="0" w:space="0" w:color="auto"/>
            <w:right w:val="none" w:sz="0" w:space="0" w:color="auto"/>
          </w:divBdr>
        </w:div>
        <w:div w:id="1590576636">
          <w:marLeft w:val="480"/>
          <w:marRight w:val="0"/>
          <w:marTop w:val="0"/>
          <w:marBottom w:val="0"/>
          <w:divBdr>
            <w:top w:val="none" w:sz="0" w:space="0" w:color="auto"/>
            <w:left w:val="none" w:sz="0" w:space="0" w:color="auto"/>
            <w:bottom w:val="none" w:sz="0" w:space="0" w:color="auto"/>
            <w:right w:val="none" w:sz="0" w:space="0" w:color="auto"/>
          </w:divBdr>
        </w:div>
        <w:div w:id="1597637274">
          <w:marLeft w:val="480"/>
          <w:marRight w:val="0"/>
          <w:marTop w:val="0"/>
          <w:marBottom w:val="0"/>
          <w:divBdr>
            <w:top w:val="none" w:sz="0" w:space="0" w:color="auto"/>
            <w:left w:val="none" w:sz="0" w:space="0" w:color="auto"/>
            <w:bottom w:val="none" w:sz="0" w:space="0" w:color="auto"/>
            <w:right w:val="none" w:sz="0" w:space="0" w:color="auto"/>
          </w:divBdr>
        </w:div>
        <w:div w:id="1563952831">
          <w:marLeft w:val="480"/>
          <w:marRight w:val="0"/>
          <w:marTop w:val="0"/>
          <w:marBottom w:val="0"/>
          <w:divBdr>
            <w:top w:val="none" w:sz="0" w:space="0" w:color="auto"/>
            <w:left w:val="none" w:sz="0" w:space="0" w:color="auto"/>
            <w:bottom w:val="none" w:sz="0" w:space="0" w:color="auto"/>
            <w:right w:val="none" w:sz="0" w:space="0" w:color="auto"/>
          </w:divBdr>
        </w:div>
        <w:div w:id="1226719605">
          <w:marLeft w:val="480"/>
          <w:marRight w:val="0"/>
          <w:marTop w:val="0"/>
          <w:marBottom w:val="0"/>
          <w:divBdr>
            <w:top w:val="none" w:sz="0" w:space="0" w:color="auto"/>
            <w:left w:val="none" w:sz="0" w:space="0" w:color="auto"/>
            <w:bottom w:val="none" w:sz="0" w:space="0" w:color="auto"/>
            <w:right w:val="none" w:sz="0" w:space="0" w:color="auto"/>
          </w:divBdr>
        </w:div>
        <w:div w:id="1060983135">
          <w:marLeft w:val="480"/>
          <w:marRight w:val="0"/>
          <w:marTop w:val="0"/>
          <w:marBottom w:val="0"/>
          <w:divBdr>
            <w:top w:val="none" w:sz="0" w:space="0" w:color="auto"/>
            <w:left w:val="none" w:sz="0" w:space="0" w:color="auto"/>
            <w:bottom w:val="none" w:sz="0" w:space="0" w:color="auto"/>
            <w:right w:val="none" w:sz="0" w:space="0" w:color="auto"/>
          </w:divBdr>
        </w:div>
        <w:div w:id="1006441197">
          <w:marLeft w:val="480"/>
          <w:marRight w:val="0"/>
          <w:marTop w:val="0"/>
          <w:marBottom w:val="0"/>
          <w:divBdr>
            <w:top w:val="none" w:sz="0" w:space="0" w:color="auto"/>
            <w:left w:val="none" w:sz="0" w:space="0" w:color="auto"/>
            <w:bottom w:val="none" w:sz="0" w:space="0" w:color="auto"/>
            <w:right w:val="none" w:sz="0" w:space="0" w:color="auto"/>
          </w:divBdr>
        </w:div>
        <w:div w:id="146212563">
          <w:marLeft w:val="480"/>
          <w:marRight w:val="0"/>
          <w:marTop w:val="0"/>
          <w:marBottom w:val="0"/>
          <w:divBdr>
            <w:top w:val="none" w:sz="0" w:space="0" w:color="auto"/>
            <w:left w:val="none" w:sz="0" w:space="0" w:color="auto"/>
            <w:bottom w:val="none" w:sz="0" w:space="0" w:color="auto"/>
            <w:right w:val="none" w:sz="0" w:space="0" w:color="auto"/>
          </w:divBdr>
        </w:div>
        <w:div w:id="1501045014">
          <w:marLeft w:val="480"/>
          <w:marRight w:val="0"/>
          <w:marTop w:val="0"/>
          <w:marBottom w:val="0"/>
          <w:divBdr>
            <w:top w:val="none" w:sz="0" w:space="0" w:color="auto"/>
            <w:left w:val="none" w:sz="0" w:space="0" w:color="auto"/>
            <w:bottom w:val="none" w:sz="0" w:space="0" w:color="auto"/>
            <w:right w:val="none" w:sz="0" w:space="0" w:color="auto"/>
          </w:divBdr>
        </w:div>
        <w:div w:id="1427726161">
          <w:marLeft w:val="480"/>
          <w:marRight w:val="0"/>
          <w:marTop w:val="0"/>
          <w:marBottom w:val="0"/>
          <w:divBdr>
            <w:top w:val="none" w:sz="0" w:space="0" w:color="auto"/>
            <w:left w:val="none" w:sz="0" w:space="0" w:color="auto"/>
            <w:bottom w:val="none" w:sz="0" w:space="0" w:color="auto"/>
            <w:right w:val="none" w:sz="0" w:space="0" w:color="auto"/>
          </w:divBdr>
        </w:div>
        <w:div w:id="1270967487">
          <w:marLeft w:val="480"/>
          <w:marRight w:val="0"/>
          <w:marTop w:val="0"/>
          <w:marBottom w:val="0"/>
          <w:divBdr>
            <w:top w:val="none" w:sz="0" w:space="0" w:color="auto"/>
            <w:left w:val="none" w:sz="0" w:space="0" w:color="auto"/>
            <w:bottom w:val="none" w:sz="0" w:space="0" w:color="auto"/>
            <w:right w:val="none" w:sz="0" w:space="0" w:color="auto"/>
          </w:divBdr>
        </w:div>
        <w:div w:id="2088914865">
          <w:marLeft w:val="480"/>
          <w:marRight w:val="0"/>
          <w:marTop w:val="0"/>
          <w:marBottom w:val="0"/>
          <w:divBdr>
            <w:top w:val="none" w:sz="0" w:space="0" w:color="auto"/>
            <w:left w:val="none" w:sz="0" w:space="0" w:color="auto"/>
            <w:bottom w:val="none" w:sz="0" w:space="0" w:color="auto"/>
            <w:right w:val="none" w:sz="0" w:space="0" w:color="auto"/>
          </w:divBdr>
        </w:div>
        <w:div w:id="1735931064">
          <w:marLeft w:val="480"/>
          <w:marRight w:val="0"/>
          <w:marTop w:val="0"/>
          <w:marBottom w:val="0"/>
          <w:divBdr>
            <w:top w:val="none" w:sz="0" w:space="0" w:color="auto"/>
            <w:left w:val="none" w:sz="0" w:space="0" w:color="auto"/>
            <w:bottom w:val="none" w:sz="0" w:space="0" w:color="auto"/>
            <w:right w:val="none" w:sz="0" w:space="0" w:color="auto"/>
          </w:divBdr>
        </w:div>
        <w:div w:id="167601407">
          <w:marLeft w:val="480"/>
          <w:marRight w:val="0"/>
          <w:marTop w:val="0"/>
          <w:marBottom w:val="0"/>
          <w:divBdr>
            <w:top w:val="none" w:sz="0" w:space="0" w:color="auto"/>
            <w:left w:val="none" w:sz="0" w:space="0" w:color="auto"/>
            <w:bottom w:val="none" w:sz="0" w:space="0" w:color="auto"/>
            <w:right w:val="none" w:sz="0" w:space="0" w:color="auto"/>
          </w:divBdr>
        </w:div>
        <w:div w:id="671567127">
          <w:marLeft w:val="480"/>
          <w:marRight w:val="0"/>
          <w:marTop w:val="0"/>
          <w:marBottom w:val="0"/>
          <w:divBdr>
            <w:top w:val="none" w:sz="0" w:space="0" w:color="auto"/>
            <w:left w:val="none" w:sz="0" w:space="0" w:color="auto"/>
            <w:bottom w:val="none" w:sz="0" w:space="0" w:color="auto"/>
            <w:right w:val="none" w:sz="0" w:space="0" w:color="auto"/>
          </w:divBdr>
        </w:div>
      </w:divsChild>
    </w:div>
    <w:div w:id="374433966">
      <w:bodyDiv w:val="1"/>
      <w:marLeft w:val="0"/>
      <w:marRight w:val="0"/>
      <w:marTop w:val="0"/>
      <w:marBottom w:val="0"/>
      <w:divBdr>
        <w:top w:val="none" w:sz="0" w:space="0" w:color="auto"/>
        <w:left w:val="none" w:sz="0" w:space="0" w:color="auto"/>
        <w:bottom w:val="none" w:sz="0" w:space="0" w:color="auto"/>
        <w:right w:val="none" w:sz="0" w:space="0" w:color="auto"/>
      </w:divBdr>
    </w:div>
    <w:div w:id="374624647">
      <w:bodyDiv w:val="1"/>
      <w:marLeft w:val="0"/>
      <w:marRight w:val="0"/>
      <w:marTop w:val="0"/>
      <w:marBottom w:val="0"/>
      <w:divBdr>
        <w:top w:val="none" w:sz="0" w:space="0" w:color="auto"/>
        <w:left w:val="none" w:sz="0" w:space="0" w:color="auto"/>
        <w:bottom w:val="none" w:sz="0" w:space="0" w:color="auto"/>
        <w:right w:val="none" w:sz="0" w:space="0" w:color="auto"/>
      </w:divBdr>
    </w:div>
    <w:div w:id="374697962">
      <w:bodyDiv w:val="1"/>
      <w:marLeft w:val="0"/>
      <w:marRight w:val="0"/>
      <w:marTop w:val="0"/>
      <w:marBottom w:val="0"/>
      <w:divBdr>
        <w:top w:val="none" w:sz="0" w:space="0" w:color="auto"/>
        <w:left w:val="none" w:sz="0" w:space="0" w:color="auto"/>
        <w:bottom w:val="none" w:sz="0" w:space="0" w:color="auto"/>
        <w:right w:val="none" w:sz="0" w:space="0" w:color="auto"/>
      </w:divBdr>
    </w:div>
    <w:div w:id="374817190">
      <w:bodyDiv w:val="1"/>
      <w:marLeft w:val="0"/>
      <w:marRight w:val="0"/>
      <w:marTop w:val="0"/>
      <w:marBottom w:val="0"/>
      <w:divBdr>
        <w:top w:val="none" w:sz="0" w:space="0" w:color="auto"/>
        <w:left w:val="none" w:sz="0" w:space="0" w:color="auto"/>
        <w:bottom w:val="none" w:sz="0" w:space="0" w:color="auto"/>
        <w:right w:val="none" w:sz="0" w:space="0" w:color="auto"/>
      </w:divBdr>
    </w:div>
    <w:div w:id="374819266">
      <w:bodyDiv w:val="1"/>
      <w:marLeft w:val="0"/>
      <w:marRight w:val="0"/>
      <w:marTop w:val="0"/>
      <w:marBottom w:val="0"/>
      <w:divBdr>
        <w:top w:val="none" w:sz="0" w:space="0" w:color="auto"/>
        <w:left w:val="none" w:sz="0" w:space="0" w:color="auto"/>
        <w:bottom w:val="none" w:sz="0" w:space="0" w:color="auto"/>
        <w:right w:val="none" w:sz="0" w:space="0" w:color="auto"/>
      </w:divBdr>
    </w:div>
    <w:div w:id="375013147">
      <w:bodyDiv w:val="1"/>
      <w:marLeft w:val="0"/>
      <w:marRight w:val="0"/>
      <w:marTop w:val="0"/>
      <w:marBottom w:val="0"/>
      <w:divBdr>
        <w:top w:val="none" w:sz="0" w:space="0" w:color="auto"/>
        <w:left w:val="none" w:sz="0" w:space="0" w:color="auto"/>
        <w:bottom w:val="none" w:sz="0" w:space="0" w:color="auto"/>
        <w:right w:val="none" w:sz="0" w:space="0" w:color="auto"/>
      </w:divBdr>
    </w:div>
    <w:div w:id="375157984">
      <w:bodyDiv w:val="1"/>
      <w:marLeft w:val="0"/>
      <w:marRight w:val="0"/>
      <w:marTop w:val="0"/>
      <w:marBottom w:val="0"/>
      <w:divBdr>
        <w:top w:val="none" w:sz="0" w:space="0" w:color="auto"/>
        <w:left w:val="none" w:sz="0" w:space="0" w:color="auto"/>
        <w:bottom w:val="none" w:sz="0" w:space="0" w:color="auto"/>
        <w:right w:val="none" w:sz="0" w:space="0" w:color="auto"/>
      </w:divBdr>
    </w:div>
    <w:div w:id="375200487">
      <w:bodyDiv w:val="1"/>
      <w:marLeft w:val="0"/>
      <w:marRight w:val="0"/>
      <w:marTop w:val="0"/>
      <w:marBottom w:val="0"/>
      <w:divBdr>
        <w:top w:val="none" w:sz="0" w:space="0" w:color="auto"/>
        <w:left w:val="none" w:sz="0" w:space="0" w:color="auto"/>
        <w:bottom w:val="none" w:sz="0" w:space="0" w:color="auto"/>
        <w:right w:val="none" w:sz="0" w:space="0" w:color="auto"/>
      </w:divBdr>
    </w:div>
    <w:div w:id="375204066">
      <w:bodyDiv w:val="1"/>
      <w:marLeft w:val="0"/>
      <w:marRight w:val="0"/>
      <w:marTop w:val="0"/>
      <w:marBottom w:val="0"/>
      <w:divBdr>
        <w:top w:val="none" w:sz="0" w:space="0" w:color="auto"/>
        <w:left w:val="none" w:sz="0" w:space="0" w:color="auto"/>
        <w:bottom w:val="none" w:sz="0" w:space="0" w:color="auto"/>
        <w:right w:val="none" w:sz="0" w:space="0" w:color="auto"/>
      </w:divBdr>
    </w:div>
    <w:div w:id="375930737">
      <w:bodyDiv w:val="1"/>
      <w:marLeft w:val="0"/>
      <w:marRight w:val="0"/>
      <w:marTop w:val="0"/>
      <w:marBottom w:val="0"/>
      <w:divBdr>
        <w:top w:val="none" w:sz="0" w:space="0" w:color="auto"/>
        <w:left w:val="none" w:sz="0" w:space="0" w:color="auto"/>
        <w:bottom w:val="none" w:sz="0" w:space="0" w:color="auto"/>
        <w:right w:val="none" w:sz="0" w:space="0" w:color="auto"/>
      </w:divBdr>
    </w:div>
    <w:div w:id="376051271">
      <w:bodyDiv w:val="1"/>
      <w:marLeft w:val="0"/>
      <w:marRight w:val="0"/>
      <w:marTop w:val="0"/>
      <w:marBottom w:val="0"/>
      <w:divBdr>
        <w:top w:val="none" w:sz="0" w:space="0" w:color="auto"/>
        <w:left w:val="none" w:sz="0" w:space="0" w:color="auto"/>
        <w:bottom w:val="none" w:sz="0" w:space="0" w:color="auto"/>
        <w:right w:val="none" w:sz="0" w:space="0" w:color="auto"/>
      </w:divBdr>
    </w:div>
    <w:div w:id="376198867">
      <w:bodyDiv w:val="1"/>
      <w:marLeft w:val="0"/>
      <w:marRight w:val="0"/>
      <w:marTop w:val="0"/>
      <w:marBottom w:val="0"/>
      <w:divBdr>
        <w:top w:val="none" w:sz="0" w:space="0" w:color="auto"/>
        <w:left w:val="none" w:sz="0" w:space="0" w:color="auto"/>
        <w:bottom w:val="none" w:sz="0" w:space="0" w:color="auto"/>
        <w:right w:val="none" w:sz="0" w:space="0" w:color="auto"/>
      </w:divBdr>
    </w:div>
    <w:div w:id="376205226">
      <w:bodyDiv w:val="1"/>
      <w:marLeft w:val="0"/>
      <w:marRight w:val="0"/>
      <w:marTop w:val="0"/>
      <w:marBottom w:val="0"/>
      <w:divBdr>
        <w:top w:val="none" w:sz="0" w:space="0" w:color="auto"/>
        <w:left w:val="none" w:sz="0" w:space="0" w:color="auto"/>
        <w:bottom w:val="none" w:sz="0" w:space="0" w:color="auto"/>
        <w:right w:val="none" w:sz="0" w:space="0" w:color="auto"/>
      </w:divBdr>
    </w:div>
    <w:div w:id="376246094">
      <w:bodyDiv w:val="1"/>
      <w:marLeft w:val="0"/>
      <w:marRight w:val="0"/>
      <w:marTop w:val="0"/>
      <w:marBottom w:val="0"/>
      <w:divBdr>
        <w:top w:val="none" w:sz="0" w:space="0" w:color="auto"/>
        <w:left w:val="none" w:sz="0" w:space="0" w:color="auto"/>
        <w:bottom w:val="none" w:sz="0" w:space="0" w:color="auto"/>
        <w:right w:val="none" w:sz="0" w:space="0" w:color="auto"/>
      </w:divBdr>
    </w:div>
    <w:div w:id="376319997">
      <w:bodyDiv w:val="1"/>
      <w:marLeft w:val="0"/>
      <w:marRight w:val="0"/>
      <w:marTop w:val="0"/>
      <w:marBottom w:val="0"/>
      <w:divBdr>
        <w:top w:val="none" w:sz="0" w:space="0" w:color="auto"/>
        <w:left w:val="none" w:sz="0" w:space="0" w:color="auto"/>
        <w:bottom w:val="none" w:sz="0" w:space="0" w:color="auto"/>
        <w:right w:val="none" w:sz="0" w:space="0" w:color="auto"/>
      </w:divBdr>
    </w:div>
    <w:div w:id="376324018">
      <w:bodyDiv w:val="1"/>
      <w:marLeft w:val="0"/>
      <w:marRight w:val="0"/>
      <w:marTop w:val="0"/>
      <w:marBottom w:val="0"/>
      <w:divBdr>
        <w:top w:val="none" w:sz="0" w:space="0" w:color="auto"/>
        <w:left w:val="none" w:sz="0" w:space="0" w:color="auto"/>
        <w:bottom w:val="none" w:sz="0" w:space="0" w:color="auto"/>
        <w:right w:val="none" w:sz="0" w:space="0" w:color="auto"/>
      </w:divBdr>
    </w:div>
    <w:div w:id="376899255">
      <w:bodyDiv w:val="1"/>
      <w:marLeft w:val="0"/>
      <w:marRight w:val="0"/>
      <w:marTop w:val="0"/>
      <w:marBottom w:val="0"/>
      <w:divBdr>
        <w:top w:val="none" w:sz="0" w:space="0" w:color="auto"/>
        <w:left w:val="none" w:sz="0" w:space="0" w:color="auto"/>
        <w:bottom w:val="none" w:sz="0" w:space="0" w:color="auto"/>
        <w:right w:val="none" w:sz="0" w:space="0" w:color="auto"/>
      </w:divBdr>
    </w:div>
    <w:div w:id="376977745">
      <w:bodyDiv w:val="1"/>
      <w:marLeft w:val="0"/>
      <w:marRight w:val="0"/>
      <w:marTop w:val="0"/>
      <w:marBottom w:val="0"/>
      <w:divBdr>
        <w:top w:val="none" w:sz="0" w:space="0" w:color="auto"/>
        <w:left w:val="none" w:sz="0" w:space="0" w:color="auto"/>
        <w:bottom w:val="none" w:sz="0" w:space="0" w:color="auto"/>
        <w:right w:val="none" w:sz="0" w:space="0" w:color="auto"/>
      </w:divBdr>
    </w:div>
    <w:div w:id="377241964">
      <w:bodyDiv w:val="1"/>
      <w:marLeft w:val="0"/>
      <w:marRight w:val="0"/>
      <w:marTop w:val="0"/>
      <w:marBottom w:val="0"/>
      <w:divBdr>
        <w:top w:val="none" w:sz="0" w:space="0" w:color="auto"/>
        <w:left w:val="none" w:sz="0" w:space="0" w:color="auto"/>
        <w:bottom w:val="none" w:sz="0" w:space="0" w:color="auto"/>
        <w:right w:val="none" w:sz="0" w:space="0" w:color="auto"/>
      </w:divBdr>
    </w:div>
    <w:div w:id="377559209">
      <w:bodyDiv w:val="1"/>
      <w:marLeft w:val="0"/>
      <w:marRight w:val="0"/>
      <w:marTop w:val="0"/>
      <w:marBottom w:val="0"/>
      <w:divBdr>
        <w:top w:val="none" w:sz="0" w:space="0" w:color="auto"/>
        <w:left w:val="none" w:sz="0" w:space="0" w:color="auto"/>
        <w:bottom w:val="none" w:sz="0" w:space="0" w:color="auto"/>
        <w:right w:val="none" w:sz="0" w:space="0" w:color="auto"/>
      </w:divBdr>
    </w:div>
    <w:div w:id="377705671">
      <w:bodyDiv w:val="1"/>
      <w:marLeft w:val="0"/>
      <w:marRight w:val="0"/>
      <w:marTop w:val="0"/>
      <w:marBottom w:val="0"/>
      <w:divBdr>
        <w:top w:val="none" w:sz="0" w:space="0" w:color="auto"/>
        <w:left w:val="none" w:sz="0" w:space="0" w:color="auto"/>
        <w:bottom w:val="none" w:sz="0" w:space="0" w:color="auto"/>
        <w:right w:val="none" w:sz="0" w:space="0" w:color="auto"/>
      </w:divBdr>
    </w:div>
    <w:div w:id="377973356">
      <w:bodyDiv w:val="1"/>
      <w:marLeft w:val="0"/>
      <w:marRight w:val="0"/>
      <w:marTop w:val="0"/>
      <w:marBottom w:val="0"/>
      <w:divBdr>
        <w:top w:val="none" w:sz="0" w:space="0" w:color="auto"/>
        <w:left w:val="none" w:sz="0" w:space="0" w:color="auto"/>
        <w:bottom w:val="none" w:sz="0" w:space="0" w:color="auto"/>
        <w:right w:val="none" w:sz="0" w:space="0" w:color="auto"/>
      </w:divBdr>
    </w:div>
    <w:div w:id="378166779">
      <w:bodyDiv w:val="1"/>
      <w:marLeft w:val="0"/>
      <w:marRight w:val="0"/>
      <w:marTop w:val="0"/>
      <w:marBottom w:val="0"/>
      <w:divBdr>
        <w:top w:val="none" w:sz="0" w:space="0" w:color="auto"/>
        <w:left w:val="none" w:sz="0" w:space="0" w:color="auto"/>
        <w:bottom w:val="none" w:sz="0" w:space="0" w:color="auto"/>
        <w:right w:val="none" w:sz="0" w:space="0" w:color="auto"/>
      </w:divBdr>
    </w:div>
    <w:div w:id="378868153">
      <w:bodyDiv w:val="1"/>
      <w:marLeft w:val="0"/>
      <w:marRight w:val="0"/>
      <w:marTop w:val="0"/>
      <w:marBottom w:val="0"/>
      <w:divBdr>
        <w:top w:val="none" w:sz="0" w:space="0" w:color="auto"/>
        <w:left w:val="none" w:sz="0" w:space="0" w:color="auto"/>
        <w:bottom w:val="none" w:sz="0" w:space="0" w:color="auto"/>
        <w:right w:val="none" w:sz="0" w:space="0" w:color="auto"/>
      </w:divBdr>
    </w:div>
    <w:div w:id="379130411">
      <w:bodyDiv w:val="1"/>
      <w:marLeft w:val="0"/>
      <w:marRight w:val="0"/>
      <w:marTop w:val="0"/>
      <w:marBottom w:val="0"/>
      <w:divBdr>
        <w:top w:val="none" w:sz="0" w:space="0" w:color="auto"/>
        <w:left w:val="none" w:sz="0" w:space="0" w:color="auto"/>
        <w:bottom w:val="none" w:sz="0" w:space="0" w:color="auto"/>
        <w:right w:val="none" w:sz="0" w:space="0" w:color="auto"/>
      </w:divBdr>
    </w:div>
    <w:div w:id="379207941">
      <w:bodyDiv w:val="1"/>
      <w:marLeft w:val="0"/>
      <w:marRight w:val="0"/>
      <w:marTop w:val="0"/>
      <w:marBottom w:val="0"/>
      <w:divBdr>
        <w:top w:val="none" w:sz="0" w:space="0" w:color="auto"/>
        <w:left w:val="none" w:sz="0" w:space="0" w:color="auto"/>
        <w:bottom w:val="none" w:sz="0" w:space="0" w:color="auto"/>
        <w:right w:val="none" w:sz="0" w:space="0" w:color="auto"/>
      </w:divBdr>
    </w:div>
    <w:div w:id="379786498">
      <w:bodyDiv w:val="1"/>
      <w:marLeft w:val="0"/>
      <w:marRight w:val="0"/>
      <w:marTop w:val="0"/>
      <w:marBottom w:val="0"/>
      <w:divBdr>
        <w:top w:val="none" w:sz="0" w:space="0" w:color="auto"/>
        <w:left w:val="none" w:sz="0" w:space="0" w:color="auto"/>
        <w:bottom w:val="none" w:sz="0" w:space="0" w:color="auto"/>
        <w:right w:val="none" w:sz="0" w:space="0" w:color="auto"/>
      </w:divBdr>
    </w:div>
    <w:div w:id="380180343">
      <w:bodyDiv w:val="1"/>
      <w:marLeft w:val="0"/>
      <w:marRight w:val="0"/>
      <w:marTop w:val="0"/>
      <w:marBottom w:val="0"/>
      <w:divBdr>
        <w:top w:val="none" w:sz="0" w:space="0" w:color="auto"/>
        <w:left w:val="none" w:sz="0" w:space="0" w:color="auto"/>
        <w:bottom w:val="none" w:sz="0" w:space="0" w:color="auto"/>
        <w:right w:val="none" w:sz="0" w:space="0" w:color="auto"/>
      </w:divBdr>
    </w:div>
    <w:div w:id="380249614">
      <w:bodyDiv w:val="1"/>
      <w:marLeft w:val="0"/>
      <w:marRight w:val="0"/>
      <w:marTop w:val="0"/>
      <w:marBottom w:val="0"/>
      <w:divBdr>
        <w:top w:val="none" w:sz="0" w:space="0" w:color="auto"/>
        <w:left w:val="none" w:sz="0" w:space="0" w:color="auto"/>
        <w:bottom w:val="none" w:sz="0" w:space="0" w:color="auto"/>
        <w:right w:val="none" w:sz="0" w:space="0" w:color="auto"/>
      </w:divBdr>
    </w:div>
    <w:div w:id="380401878">
      <w:bodyDiv w:val="1"/>
      <w:marLeft w:val="0"/>
      <w:marRight w:val="0"/>
      <w:marTop w:val="0"/>
      <w:marBottom w:val="0"/>
      <w:divBdr>
        <w:top w:val="none" w:sz="0" w:space="0" w:color="auto"/>
        <w:left w:val="none" w:sz="0" w:space="0" w:color="auto"/>
        <w:bottom w:val="none" w:sz="0" w:space="0" w:color="auto"/>
        <w:right w:val="none" w:sz="0" w:space="0" w:color="auto"/>
      </w:divBdr>
    </w:div>
    <w:div w:id="380711236">
      <w:bodyDiv w:val="1"/>
      <w:marLeft w:val="0"/>
      <w:marRight w:val="0"/>
      <w:marTop w:val="0"/>
      <w:marBottom w:val="0"/>
      <w:divBdr>
        <w:top w:val="none" w:sz="0" w:space="0" w:color="auto"/>
        <w:left w:val="none" w:sz="0" w:space="0" w:color="auto"/>
        <w:bottom w:val="none" w:sz="0" w:space="0" w:color="auto"/>
        <w:right w:val="none" w:sz="0" w:space="0" w:color="auto"/>
      </w:divBdr>
    </w:div>
    <w:div w:id="380986046">
      <w:bodyDiv w:val="1"/>
      <w:marLeft w:val="0"/>
      <w:marRight w:val="0"/>
      <w:marTop w:val="0"/>
      <w:marBottom w:val="0"/>
      <w:divBdr>
        <w:top w:val="none" w:sz="0" w:space="0" w:color="auto"/>
        <w:left w:val="none" w:sz="0" w:space="0" w:color="auto"/>
        <w:bottom w:val="none" w:sz="0" w:space="0" w:color="auto"/>
        <w:right w:val="none" w:sz="0" w:space="0" w:color="auto"/>
      </w:divBdr>
    </w:div>
    <w:div w:id="381833347">
      <w:bodyDiv w:val="1"/>
      <w:marLeft w:val="0"/>
      <w:marRight w:val="0"/>
      <w:marTop w:val="0"/>
      <w:marBottom w:val="0"/>
      <w:divBdr>
        <w:top w:val="none" w:sz="0" w:space="0" w:color="auto"/>
        <w:left w:val="none" w:sz="0" w:space="0" w:color="auto"/>
        <w:bottom w:val="none" w:sz="0" w:space="0" w:color="auto"/>
        <w:right w:val="none" w:sz="0" w:space="0" w:color="auto"/>
      </w:divBdr>
    </w:div>
    <w:div w:id="381902306">
      <w:bodyDiv w:val="1"/>
      <w:marLeft w:val="0"/>
      <w:marRight w:val="0"/>
      <w:marTop w:val="0"/>
      <w:marBottom w:val="0"/>
      <w:divBdr>
        <w:top w:val="none" w:sz="0" w:space="0" w:color="auto"/>
        <w:left w:val="none" w:sz="0" w:space="0" w:color="auto"/>
        <w:bottom w:val="none" w:sz="0" w:space="0" w:color="auto"/>
        <w:right w:val="none" w:sz="0" w:space="0" w:color="auto"/>
      </w:divBdr>
    </w:div>
    <w:div w:id="382173067">
      <w:bodyDiv w:val="1"/>
      <w:marLeft w:val="0"/>
      <w:marRight w:val="0"/>
      <w:marTop w:val="0"/>
      <w:marBottom w:val="0"/>
      <w:divBdr>
        <w:top w:val="none" w:sz="0" w:space="0" w:color="auto"/>
        <w:left w:val="none" w:sz="0" w:space="0" w:color="auto"/>
        <w:bottom w:val="none" w:sz="0" w:space="0" w:color="auto"/>
        <w:right w:val="none" w:sz="0" w:space="0" w:color="auto"/>
      </w:divBdr>
    </w:div>
    <w:div w:id="382558850">
      <w:bodyDiv w:val="1"/>
      <w:marLeft w:val="0"/>
      <w:marRight w:val="0"/>
      <w:marTop w:val="0"/>
      <w:marBottom w:val="0"/>
      <w:divBdr>
        <w:top w:val="none" w:sz="0" w:space="0" w:color="auto"/>
        <w:left w:val="none" w:sz="0" w:space="0" w:color="auto"/>
        <w:bottom w:val="none" w:sz="0" w:space="0" w:color="auto"/>
        <w:right w:val="none" w:sz="0" w:space="0" w:color="auto"/>
      </w:divBdr>
      <w:divsChild>
        <w:div w:id="730545067">
          <w:marLeft w:val="480"/>
          <w:marRight w:val="0"/>
          <w:marTop w:val="0"/>
          <w:marBottom w:val="0"/>
          <w:divBdr>
            <w:top w:val="none" w:sz="0" w:space="0" w:color="auto"/>
            <w:left w:val="none" w:sz="0" w:space="0" w:color="auto"/>
            <w:bottom w:val="none" w:sz="0" w:space="0" w:color="auto"/>
            <w:right w:val="none" w:sz="0" w:space="0" w:color="auto"/>
          </w:divBdr>
        </w:div>
        <w:div w:id="669480674">
          <w:marLeft w:val="480"/>
          <w:marRight w:val="0"/>
          <w:marTop w:val="0"/>
          <w:marBottom w:val="0"/>
          <w:divBdr>
            <w:top w:val="none" w:sz="0" w:space="0" w:color="auto"/>
            <w:left w:val="none" w:sz="0" w:space="0" w:color="auto"/>
            <w:bottom w:val="none" w:sz="0" w:space="0" w:color="auto"/>
            <w:right w:val="none" w:sz="0" w:space="0" w:color="auto"/>
          </w:divBdr>
        </w:div>
        <w:div w:id="1423643886">
          <w:marLeft w:val="480"/>
          <w:marRight w:val="0"/>
          <w:marTop w:val="0"/>
          <w:marBottom w:val="0"/>
          <w:divBdr>
            <w:top w:val="none" w:sz="0" w:space="0" w:color="auto"/>
            <w:left w:val="none" w:sz="0" w:space="0" w:color="auto"/>
            <w:bottom w:val="none" w:sz="0" w:space="0" w:color="auto"/>
            <w:right w:val="none" w:sz="0" w:space="0" w:color="auto"/>
          </w:divBdr>
        </w:div>
        <w:div w:id="152913179">
          <w:marLeft w:val="480"/>
          <w:marRight w:val="0"/>
          <w:marTop w:val="0"/>
          <w:marBottom w:val="0"/>
          <w:divBdr>
            <w:top w:val="none" w:sz="0" w:space="0" w:color="auto"/>
            <w:left w:val="none" w:sz="0" w:space="0" w:color="auto"/>
            <w:bottom w:val="none" w:sz="0" w:space="0" w:color="auto"/>
            <w:right w:val="none" w:sz="0" w:space="0" w:color="auto"/>
          </w:divBdr>
        </w:div>
        <w:div w:id="760879077">
          <w:marLeft w:val="480"/>
          <w:marRight w:val="0"/>
          <w:marTop w:val="0"/>
          <w:marBottom w:val="0"/>
          <w:divBdr>
            <w:top w:val="none" w:sz="0" w:space="0" w:color="auto"/>
            <w:left w:val="none" w:sz="0" w:space="0" w:color="auto"/>
            <w:bottom w:val="none" w:sz="0" w:space="0" w:color="auto"/>
            <w:right w:val="none" w:sz="0" w:space="0" w:color="auto"/>
          </w:divBdr>
        </w:div>
        <w:div w:id="1294287582">
          <w:marLeft w:val="480"/>
          <w:marRight w:val="0"/>
          <w:marTop w:val="0"/>
          <w:marBottom w:val="0"/>
          <w:divBdr>
            <w:top w:val="none" w:sz="0" w:space="0" w:color="auto"/>
            <w:left w:val="none" w:sz="0" w:space="0" w:color="auto"/>
            <w:bottom w:val="none" w:sz="0" w:space="0" w:color="auto"/>
            <w:right w:val="none" w:sz="0" w:space="0" w:color="auto"/>
          </w:divBdr>
        </w:div>
        <w:div w:id="1612586699">
          <w:marLeft w:val="480"/>
          <w:marRight w:val="0"/>
          <w:marTop w:val="0"/>
          <w:marBottom w:val="0"/>
          <w:divBdr>
            <w:top w:val="none" w:sz="0" w:space="0" w:color="auto"/>
            <w:left w:val="none" w:sz="0" w:space="0" w:color="auto"/>
            <w:bottom w:val="none" w:sz="0" w:space="0" w:color="auto"/>
            <w:right w:val="none" w:sz="0" w:space="0" w:color="auto"/>
          </w:divBdr>
        </w:div>
        <w:div w:id="1838106625">
          <w:marLeft w:val="480"/>
          <w:marRight w:val="0"/>
          <w:marTop w:val="0"/>
          <w:marBottom w:val="0"/>
          <w:divBdr>
            <w:top w:val="none" w:sz="0" w:space="0" w:color="auto"/>
            <w:left w:val="none" w:sz="0" w:space="0" w:color="auto"/>
            <w:bottom w:val="none" w:sz="0" w:space="0" w:color="auto"/>
            <w:right w:val="none" w:sz="0" w:space="0" w:color="auto"/>
          </w:divBdr>
        </w:div>
        <w:div w:id="1742096079">
          <w:marLeft w:val="480"/>
          <w:marRight w:val="0"/>
          <w:marTop w:val="0"/>
          <w:marBottom w:val="0"/>
          <w:divBdr>
            <w:top w:val="none" w:sz="0" w:space="0" w:color="auto"/>
            <w:left w:val="none" w:sz="0" w:space="0" w:color="auto"/>
            <w:bottom w:val="none" w:sz="0" w:space="0" w:color="auto"/>
            <w:right w:val="none" w:sz="0" w:space="0" w:color="auto"/>
          </w:divBdr>
        </w:div>
        <w:div w:id="271087091">
          <w:marLeft w:val="480"/>
          <w:marRight w:val="0"/>
          <w:marTop w:val="0"/>
          <w:marBottom w:val="0"/>
          <w:divBdr>
            <w:top w:val="none" w:sz="0" w:space="0" w:color="auto"/>
            <w:left w:val="none" w:sz="0" w:space="0" w:color="auto"/>
            <w:bottom w:val="none" w:sz="0" w:space="0" w:color="auto"/>
            <w:right w:val="none" w:sz="0" w:space="0" w:color="auto"/>
          </w:divBdr>
        </w:div>
        <w:div w:id="602147963">
          <w:marLeft w:val="480"/>
          <w:marRight w:val="0"/>
          <w:marTop w:val="0"/>
          <w:marBottom w:val="0"/>
          <w:divBdr>
            <w:top w:val="none" w:sz="0" w:space="0" w:color="auto"/>
            <w:left w:val="none" w:sz="0" w:space="0" w:color="auto"/>
            <w:bottom w:val="none" w:sz="0" w:space="0" w:color="auto"/>
            <w:right w:val="none" w:sz="0" w:space="0" w:color="auto"/>
          </w:divBdr>
        </w:div>
        <w:div w:id="1274752203">
          <w:marLeft w:val="480"/>
          <w:marRight w:val="0"/>
          <w:marTop w:val="0"/>
          <w:marBottom w:val="0"/>
          <w:divBdr>
            <w:top w:val="none" w:sz="0" w:space="0" w:color="auto"/>
            <w:left w:val="none" w:sz="0" w:space="0" w:color="auto"/>
            <w:bottom w:val="none" w:sz="0" w:space="0" w:color="auto"/>
            <w:right w:val="none" w:sz="0" w:space="0" w:color="auto"/>
          </w:divBdr>
        </w:div>
        <w:div w:id="1914657261">
          <w:marLeft w:val="480"/>
          <w:marRight w:val="0"/>
          <w:marTop w:val="0"/>
          <w:marBottom w:val="0"/>
          <w:divBdr>
            <w:top w:val="none" w:sz="0" w:space="0" w:color="auto"/>
            <w:left w:val="none" w:sz="0" w:space="0" w:color="auto"/>
            <w:bottom w:val="none" w:sz="0" w:space="0" w:color="auto"/>
            <w:right w:val="none" w:sz="0" w:space="0" w:color="auto"/>
          </w:divBdr>
        </w:div>
        <w:div w:id="39059806">
          <w:marLeft w:val="480"/>
          <w:marRight w:val="0"/>
          <w:marTop w:val="0"/>
          <w:marBottom w:val="0"/>
          <w:divBdr>
            <w:top w:val="none" w:sz="0" w:space="0" w:color="auto"/>
            <w:left w:val="none" w:sz="0" w:space="0" w:color="auto"/>
            <w:bottom w:val="none" w:sz="0" w:space="0" w:color="auto"/>
            <w:right w:val="none" w:sz="0" w:space="0" w:color="auto"/>
          </w:divBdr>
        </w:div>
        <w:div w:id="2076124273">
          <w:marLeft w:val="480"/>
          <w:marRight w:val="0"/>
          <w:marTop w:val="0"/>
          <w:marBottom w:val="0"/>
          <w:divBdr>
            <w:top w:val="none" w:sz="0" w:space="0" w:color="auto"/>
            <w:left w:val="none" w:sz="0" w:space="0" w:color="auto"/>
            <w:bottom w:val="none" w:sz="0" w:space="0" w:color="auto"/>
            <w:right w:val="none" w:sz="0" w:space="0" w:color="auto"/>
          </w:divBdr>
        </w:div>
        <w:div w:id="279730966">
          <w:marLeft w:val="480"/>
          <w:marRight w:val="0"/>
          <w:marTop w:val="0"/>
          <w:marBottom w:val="0"/>
          <w:divBdr>
            <w:top w:val="none" w:sz="0" w:space="0" w:color="auto"/>
            <w:left w:val="none" w:sz="0" w:space="0" w:color="auto"/>
            <w:bottom w:val="none" w:sz="0" w:space="0" w:color="auto"/>
            <w:right w:val="none" w:sz="0" w:space="0" w:color="auto"/>
          </w:divBdr>
        </w:div>
        <w:div w:id="132411012">
          <w:marLeft w:val="480"/>
          <w:marRight w:val="0"/>
          <w:marTop w:val="0"/>
          <w:marBottom w:val="0"/>
          <w:divBdr>
            <w:top w:val="none" w:sz="0" w:space="0" w:color="auto"/>
            <w:left w:val="none" w:sz="0" w:space="0" w:color="auto"/>
            <w:bottom w:val="none" w:sz="0" w:space="0" w:color="auto"/>
            <w:right w:val="none" w:sz="0" w:space="0" w:color="auto"/>
          </w:divBdr>
        </w:div>
        <w:div w:id="1948077304">
          <w:marLeft w:val="480"/>
          <w:marRight w:val="0"/>
          <w:marTop w:val="0"/>
          <w:marBottom w:val="0"/>
          <w:divBdr>
            <w:top w:val="none" w:sz="0" w:space="0" w:color="auto"/>
            <w:left w:val="none" w:sz="0" w:space="0" w:color="auto"/>
            <w:bottom w:val="none" w:sz="0" w:space="0" w:color="auto"/>
            <w:right w:val="none" w:sz="0" w:space="0" w:color="auto"/>
          </w:divBdr>
        </w:div>
        <w:div w:id="1664502029">
          <w:marLeft w:val="480"/>
          <w:marRight w:val="0"/>
          <w:marTop w:val="0"/>
          <w:marBottom w:val="0"/>
          <w:divBdr>
            <w:top w:val="none" w:sz="0" w:space="0" w:color="auto"/>
            <w:left w:val="none" w:sz="0" w:space="0" w:color="auto"/>
            <w:bottom w:val="none" w:sz="0" w:space="0" w:color="auto"/>
            <w:right w:val="none" w:sz="0" w:space="0" w:color="auto"/>
          </w:divBdr>
        </w:div>
        <w:div w:id="571937692">
          <w:marLeft w:val="480"/>
          <w:marRight w:val="0"/>
          <w:marTop w:val="0"/>
          <w:marBottom w:val="0"/>
          <w:divBdr>
            <w:top w:val="none" w:sz="0" w:space="0" w:color="auto"/>
            <w:left w:val="none" w:sz="0" w:space="0" w:color="auto"/>
            <w:bottom w:val="none" w:sz="0" w:space="0" w:color="auto"/>
            <w:right w:val="none" w:sz="0" w:space="0" w:color="auto"/>
          </w:divBdr>
        </w:div>
        <w:div w:id="1654018390">
          <w:marLeft w:val="480"/>
          <w:marRight w:val="0"/>
          <w:marTop w:val="0"/>
          <w:marBottom w:val="0"/>
          <w:divBdr>
            <w:top w:val="none" w:sz="0" w:space="0" w:color="auto"/>
            <w:left w:val="none" w:sz="0" w:space="0" w:color="auto"/>
            <w:bottom w:val="none" w:sz="0" w:space="0" w:color="auto"/>
            <w:right w:val="none" w:sz="0" w:space="0" w:color="auto"/>
          </w:divBdr>
        </w:div>
        <w:div w:id="1962413630">
          <w:marLeft w:val="480"/>
          <w:marRight w:val="0"/>
          <w:marTop w:val="0"/>
          <w:marBottom w:val="0"/>
          <w:divBdr>
            <w:top w:val="none" w:sz="0" w:space="0" w:color="auto"/>
            <w:left w:val="none" w:sz="0" w:space="0" w:color="auto"/>
            <w:bottom w:val="none" w:sz="0" w:space="0" w:color="auto"/>
            <w:right w:val="none" w:sz="0" w:space="0" w:color="auto"/>
          </w:divBdr>
        </w:div>
        <w:div w:id="1528373166">
          <w:marLeft w:val="480"/>
          <w:marRight w:val="0"/>
          <w:marTop w:val="0"/>
          <w:marBottom w:val="0"/>
          <w:divBdr>
            <w:top w:val="none" w:sz="0" w:space="0" w:color="auto"/>
            <w:left w:val="none" w:sz="0" w:space="0" w:color="auto"/>
            <w:bottom w:val="none" w:sz="0" w:space="0" w:color="auto"/>
            <w:right w:val="none" w:sz="0" w:space="0" w:color="auto"/>
          </w:divBdr>
        </w:div>
        <w:div w:id="1954091693">
          <w:marLeft w:val="480"/>
          <w:marRight w:val="0"/>
          <w:marTop w:val="0"/>
          <w:marBottom w:val="0"/>
          <w:divBdr>
            <w:top w:val="none" w:sz="0" w:space="0" w:color="auto"/>
            <w:left w:val="none" w:sz="0" w:space="0" w:color="auto"/>
            <w:bottom w:val="none" w:sz="0" w:space="0" w:color="auto"/>
            <w:right w:val="none" w:sz="0" w:space="0" w:color="auto"/>
          </w:divBdr>
        </w:div>
        <w:div w:id="2035955066">
          <w:marLeft w:val="480"/>
          <w:marRight w:val="0"/>
          <w:marTop w:val="0"/>
          <w:marBottom w:val="0"/>
          <w:divBdr>
            <w:top w:val="none" w:sz="0" w:space="0" w:color="auto"/>
            <w:left w:val="none" w:sz="0" w:space="0" w:color="auto"/>
            <w:bottom w:val="none" w:sz="0" w:space="0" w:color="auto"/>
            <w:right w:val="none" w:sz="0" w:space="0" w:color="auto"/>
          </w:divBdr>
        </w:div>
        <w:div w:id="246577890">
          <w:marLeft w:val="480"/>
          <w:marRight w:val="0"/>
          <w:marTop w:val="0"/>
          <w:marBottom w:val="0"/>
          <w:divBdr>
            <w:top w:val="none" w:sz="0" w:space="0" w:color="auto"/>
            <w:left w:val="none" w:sz="0" w:space="0" w:color="auto"/>
            <w:bottom w:val="none" w:sz="0" w:space="0" w:color="auto"/>
            <w:right w:val="none" w:sz="0" w:space="0" w:color="auto"/>
          </w:divBdr>
        </w:div>
        <w:div w:id="1806854779">
          <w:marLeft w:val="480"/>
          <w:marRight w:val="0"/>
          <w:marTop w:val="0"/>
          <w:marBottom w:val="0"/>
          <w:divBdr>
            <w:top w:val="none" w:sz="0" w:space="0" w:color="auto"/>
            <w:left w:val="none" w:sz="0" w:space="0" w:color="auto"/>
            <w:bottom w:val="none" w:sz="0" w:space="0" w:color="auto"/>
            <w:right w:val="none" w:sz="0" w:space="0" w:color="auto"/>
          </w:divBdr>
        </w:div>
        <w:div w:id="227376514">
          <w:marLeft w:val="480"/>
          <w:marRight w:val="0"/>
          <w:marTop w:val="0"/>
          <w:marBottom w:val="0"/>
          <w:divBdr>
            <w:top w:val="none" w:sz="0" w:space="0" w:color="auto"/>
            <w:left w:val="none" w:sz="0" w:space="0" w:color="auto"/>
            <w:bottom w:val="none" w:sz="0" w:space="0" w:color="auto"/>
            <w:right w:val="none" w:sz="0" w:space="0" w:color="auto"/>
          </w:divBdr>
        </w:div>
        <w:div w:id="248200960">
          <w:marLeft w:val="480"/>
          <w:marRight w:val="0"/>
          <w:marTop w:val="0"/>
          <w:marBottom w:val="0"/>
          <w:divBdr>
            <w:top w:val="none" w:sz="0" w:space="0" w:color="auto"/>
            <w:left w:val="none" w:sz="0" w:space="0" w:color="auto"/>
            <w:bottom w:val="none" w:sz="0" w:space="0" w:color="auto"/>
            <w:right w:val="none" w:sz="0" w:space="0" w:color="auto"/>
          </w:divBdr>
        </w:div>
        <w:div w:id="2063796057">
          <w:marLeft w:val="480"/>
          <w:marRight w:val="0"/>
          <w:marTop w:val="0"/>
          <w:marBottom w:val="0"/>
          <w:divBdr>
            <w:top w:val="none" w:sz="0" w:space="0" w:color="auto"/>
            <w:left w:val="none" w:sz="0" w:space="0" w:color="auto"/>
            <w:bottom w:val="none" w:sz="0" w:space="0" w:color="auto"/>
            <w:right w:val="none" w:sz="0" w:space="0" w:color="auto"/>
          </w:divBdr>
        </w:div>
        <w:div w:id="1908876497">
          <w:marLeft w:val="480"/>
          <w:marRight w:val="0"/>
          <w:marTop w:val="0"/>
          <w:marBottom w:val="0"/>
          <w:divBdr>
            <w:top w:val="none" w:sz="0" w:space="0" w:color="auto"/>
            <w:left w:val="none" w:sz="0" w:space="0" w:color="auto"/>
            <w:bottom w:val="none" w:sz="0" w:space="0" w:color="auto"/>
            <w:right w:val="none" w:sz="0" w:space="0" w:color="auto"/>
          </w:divBdr>
        </w:div>
        <w:div w:id="35204765">
          <w:marLeft w:val="480"/>
          <w:marRight w:val="0"/>
          <w:marTop w:val="0"/>
          <w:marBottom w:val="0"/>
          <w:divBdr>
            <w:top w:val="none" w:sz="0" w:space="0" w:color="auto"/>
            <w:left w:val="none" w:sz="0" w:space="0" w:color="auto"/>
            <w:bottom w:val="none" w:sz="0" w:space="0" w:color="auto"/>
            <w:right w:val="none" w:sz="0" w:space="0" w:color="auto"/>
          </w:divBdr>
        </w:div>
        <w:div w:id="1516924249">
          <w:marLeft w:val="480"/>
          <w:marRight w:val="0"/>
          <w:marTop w:val="0"/>
          <w:marBottom w:val="0"/>
          <w:divBdr>
            <w:top w:val="none" w:sz="0" w:space="0" w:color="auto"/>
            <w:left w:val="none" w:sz="0" w:space="0" w:color="auto"/>
            <w:bottom w:val="none" w:sz="0" w:space="0" w:color="auto"/>
            <w:right w:val="none" w:sz="0" w:space="0" w:color="auto"/>
          </w:divBdr>
        </w:div>
        <w:div w:id="161050214">
          <w:marLeft w:val="480"/>
          <w:marRight w:val="0"/>
          <w:marTop w:val="0"/>
          <w:marBottom w:val="0"/>
          <w:divBdr>
            <w:top w:val="none" w:sz="0" w:space="0" w:color="auto"/>
            <w:left w:val="none" w:sz="0" w:space="0" w:color="auto"/>
            <w:bottom w:val="none" w:sz="0" w:space="0" w:color="auto"/>
            <w:right w:val="none" w:sz="0" w:space="0" w:color="auto"/>
          </w:divBdr>
        </w:div>
        <w:div w:id="1955284081">
          <w:marLeft w:val="480"/>
          <w:marRight w:val="0"/>
          <w:marTop w:val="0"/>
          <w:marBottom w:val="0"/>
          <w:divBdr>
            <w:top w:val="none" w:sz="0" w:space="0" w:color="auto"/>
            <w:left w:val="none" w:sz="0" w:space="0" w:color="auto"/>
            <w:bottom w:val="none" w:sz="0" w:space="0" w:color="auto"/>
            <w:right w:val="none" w:sz="0" w:space="0" w:color="auto"/>
          </w:divBdr>
        </w:div>
        <w:div w:id="1043334489">
          <w:marLeft w:val="480"/>
          <w:marRight w:val="0"/>
          <w:marTop w:val="0"/>
          <w:marBottom w:val="0"/>
          <w:divBdr>
            <w:top w:val="none" w:sz="0" w:space="0" w:color="auto"/>
            <w:left w:val="none" w:sz="0" w:space="0" w:color="auto"/>
            <w:bottom w:val="none" w:sz="0" w:space="0" w:color="auto"/>
            <w:right w:val="none" w:sz="0" w:space="0" w:color="auto"/>
          </w:divBdr>
        </w:div>
        <w:div w:id="1018963915">
          <w:marLeft w:val="480"/>
          <w:marRight w:val="0"/>
          <w:marTop w:val="0"/>
          <w:marBottom w:val="0"/>
          <w:divBdr>
            <w:top w:val="none" w:sz="0" w:space="0" w:color="auto"/>
            <w:left w:val="none" w:sz="0" w:space="0" w:color="auto"/>
            <w:bottom w:val="none" w:sz="0" w:space="0" w:color="auto"/>
            <w:right w:val="none" w:sz="0" w:space="0" w:color="auto"/>
          </w:divBdr>
        </w:div>
        <w:div w:id="663094417">
          <w:marLeft w:val="480"/>
          <w:marRight w:val="0"/>
          <w:marTop w:val="0"/>
          <w:marBottom w:val="0"/>
          <w:divBdr>
            <w:top w:val="none" w:sz="0" w:space="0" w:color="auto"/>
            <w:left w:val="none" w:sz="0" w:space="0" w:color="auto"/>
            <w:bottom w:val="none" w:sz="0" w:space="0" w:color="auto"/>
            <w:right w:val="none" w:sz="0" w:space="0" w:color="auto"/>
          </w:divBdr>
        </w:div>
        <w:div w:id="656685533">
          <w:marLeft w:val="480"/>
          <w:marRight w:val="0"/>
          <w:marTop w:val="0"/>
          <w:marBottom w:val="0"/>
          <w:divBdr>
            <w:top w:val="none" w:sz="0" w:space="0" w:color="auto"/>
            <w:left w:val="none" w:sz="0" w:space="0" w:color="auto"/>
            <w:bottom w:val="none" w:sz="0" w:space="0" w:color="auto"/>
            <w:right w:val="none" w:sz="0" w:space="0" w:color="auto"/>
          </w:divBdr>
        </w:div>
        <w:div w:id="1633900756">
          <w:marLeft w:val="480"/>
          <w:marRight w:val="0"/>
          <w:marTop w:val="0"/>
          <w:marBottom w:val="0"/>
          <w:divBdr>
            <w:top w:val="none" w:sz="0" w:space="0" w:color="auto"/>
            <w:left w:val="none" w:sz="0" w:space="0" w:color="auto"/>
            <w:bottom w:val="none" w:sz="0" w:space="0" w:color="auto"/>
            <w:right w:val="none" w:sz="0" w:space="0" w:color="auto"/>
          </w:divBdr>
        </w:div>
        <w:div w:id="1388142774">
          <w:marLeft w:val="480"/>
          <w:marRight w:val="0"/>
          <w:marTop w:val="0"/>
          <w:marBottom w:val="0"/>
          <w:divBdr>
            <w:top w:val="none" w:sz="0" w:space="0" w:color="auto"/>
            <w:left w:val="none" w:sz="0" w:space="0" w:color="auto"/>
            <w:bottom w:val="none" w:sz="0" w:space="0" w:color="auto"/>
            <w:right w:val="none" w:sz="0" w:space="0" w:color="auto"/>
          </w:divBdr>
        </w:div>
        <w:div w:id="1270816373">
          <w:marLeft w:val="480"/>
          <w:marRight w:val="0"/>
          <w:marTop w:val="0"/>
          <w:marBottom w:val="0"/>
          <w:divBdr>
            <w:top w:val="none" w:sz="0" w:space="0" w:color="auto"/>
            <w:left w:val="none" w:sz="0" w:space="0" w:color="auto"/>
            <w:bottom w:val="none" w:sz="0" w:space="0" w:color="auto"/>
            <w:right w:val="none" w:sz="0" w:space="0" w:color="auto"/>
          </w:divBdr>
        </w:div>
        <w:div w:id="129438964">
          <w:marLeft w:val="480"/>
          <w:marRight w:val="0"/>
          <w:marTop w:val="0"/>
          <w:marBottom w:val="0"/>
          <w:divBdr>
            <w:top w:val="none" w:sz="0" w:space="0" w:color="auto"/>
            <w:left w:val="none" w:sz="0" w:space="0" w:color="auto"/>
            <w:bottom w:val="none" w:sz="0" w:space="0" w:color="auto"/>
            <w:right w:val="none" w:sz="0" w:space="0" w:color="auto"/>
          </w:divBdr>
        </w:div>
        <w:div w:id="1357540407">
          <w:marLeft w:val="480"/>
          <w:marRight w:val="0"/>
          <w:marTop w:val="0"/>
          <w:marBottom w:val="0"/>
          <w:divBdr>
            <w:top w:val="none" w:sz="0" w:space="0" w:color="auto"/>
            <w:left w:val="none" w:sz="0" w:space="0" w:color="auto"/>
            <w:bottom w:val="none" w:sz="0" w:space="0" w:color="auto"/>
            <w:right w:val="none" w:sz="0" w:space="0" w:color="auto"/>
          </w:divBdr>
        </w:div>
        <w:div w:id="393624149">
          <w:marLeft w:val="480"/>
          <w:marRight w:val="0"/>
          <w:marTop w:val="0"/>
          <w:marBottom w:val="0"/>
          <w:divBdr>
            <w:top w:val="none" w:sz="0" w:space="0" w:color="auto"/>
            <w:left w:val="none" w:sz="0" w:space="0" w:color="auto"/>
            <w:bottom w:val="none" w:sz="0" w:space="0" w:color="auto"/>
            <w:right w:val="none" w:sz="0" w:space="0" w:color="auto"/>
          </w:divBdr>
        </w:div>
        <w:div w:id="1989901237">
          <w:marLeft w:val="480"/>
          <w:marRight w:val="0"/>
          <w:marTop w:val="0"/>
          <w:marBottom w:val="0"/>
          <w:divBdr>
            <w:top w:val="none" w:sz="0" w:space="0" w:color="auto"/>
            <w:left w:val="none" w:sz="0" w:space="0" w:color="auto"/>
            <w:bottom w:val="none" w:sz="0" w:space="0" w:color="auto"/>
            <w:right w:val="none" w:sz="0" w:space="0" w:color="auto"/>
          </w:divBdr>
        </w:div>
        <w:div w:id="192692204">
          <w:marLeft w:val="480"/>
          <w:marRight w:val="0"/>
          <w:marTop w:val="0"/>
          <w:marBottom w:val="0"/>
          <w:divBdr>
            <w:top w:val="none" w:sz="0" w:space="0" w:color="auto"/>
            <w:left w:val="none" w:sz="0" w:space="0" w:color="auto"/>
            <w:bottom w:val="none" w:sz="0" w:space="0" w:color="auto"/>
            <w:right w:val="none" w:sz="0" w:space="0" w:color="auto"/>
          </w:divBdr>
        </w:div>
        <w:div w:id="1748728665">
          <w:marLeft w:val="480"/>
          <w:marRight w:val="0"/>
          <w:marTop w:val="0"/>
          <w:marBottom w:val="0"/>
          <w:divBdr>
            <w:top w:val="none" w:sz="0" w:space="0" w:color="auto"/>
            <w:left w:val="none" w:sz="0" w:space="0" w:color="auto"/>
            <w:bottom w:val="none" w:sz="0" w:space="0" w:color="auto"/>
            <w:right w:val="none" w:sz="0" w:space="0" w:color="auto"/>
          </w:divBdr>
        </w:div>
        <w:div w:id="1057127910">
          <w:marLeft w:val="480"/>
          <w:marRight w:val="0"/>
          <w:marTop w:val="0"/>
          <w:marBottom w:val="0"/>
          <w:divBdr>
            <w:top w:val="none" w:sz="0" w:space="0" w:color="auto"/>
            <w:left w:val="none" w:sz="0" w:space="0" w:color="auto"/>
            <w:bottom w:val="none" w:sz="0" w:space="0" w:color="auto"/>
            <w:right w:val="none" w:sz="0" w:space="0" w:color="auto"/>
          </w:divBdr>
        </w:div>
        <w:div w:id="173736105">
          <w:marLeft w:val="480"/>
          <w:marRight w:val="0"/>
          <w:marTop w:val="0"/>
          <w:marBottom w:val="0"/>
          <w:divBdr>
            <w:top w:val="none" w:sz="0" w:space="0" w:color="auto"/>
            <w:left w:val="none" w:sz="0" w:space="0" w:color="auto"/>
            <w:bottom w:val="none" w:sz="0" w:space="0" w:color="auto"/>
            <w:right w:val="none" w:sz="0" w:space="0" w:color="auto"/>
          </w:divBdr>
        </w:div>
        <w:div w:id="1476875620">
          <w:marLeft w:val="480"/>
          <w:marRight w:val="0"/>
          <w:marTop w:val="0"/>
          <w:marBottom w:val="0"/>
          <w:divBdr>
            <w:top w:val="none" w:sz="0" w:space="0" w:color="auto"/>
            <w:left w:val="none" w:sz="0" w:space="0" w:color="auto"/>
            <w:bottom w:val="none" w:sz="0" w:space="0" w:color="auto"/>
            <w:right w:val="none" w:sz="0" w:space="0" w:color="auto"/>
          </w:divBdr>
        </w:div>
        <w:div w:id="1893812550">
          <w:marLeft w:val="480"/>
          <w:marRight w:val="0"/>
          <w:marTop w:val="0"/>
          <w:marBottom w:val="0"/>
          <w:divBdr>
            <w:top w:val="none" w:sz="0" w:space="0" w:color="auto"/>
            <w:left w:val="none" w:sz="0" w:space="0" w:color="auto"/>
            <w:bottom w:val="none" w:sz="0" w:space="0" w:color="auto"/>
            <w:right w:val="none" w:sz="0" w:space="0" w:color="auto"/>
          </w:divBdr>
        </w:div>
        <w:div w:id="560678249">
          <w:marLeft w:val="480"/>
          <w:marRight w:val="0"/>
          <w:marTop w:val="0"/>
          <w:marBottom w:val="0"/>
          <w:divBdr>
            <w:top w:val="none" w:sz="0" w:space="0" w:color="auto"/>
            <w:left w:val="none" w:sz="0" w:space="0" w:color="auto"/>
            <w:bottom w:val="none" w:sz="0" w:space="0" w:color="auto"/>
            <w:right w:val="none" w:sz="0" w:space="0" w:color="auto"/>
          </w:divBdr>
        </w:div>
        <w:div w:id="1534415055">
          <w:marLeft w:val="480"/>
          <w:marRight w:val="0"/>
          <w:marTop w:val="0"/>
          <w:marBottom w:val="0"/>
          <w:divBdr>
            <w:top w:val="none" w:sz="0" w:space="0" w:color="auto"/>
            <w:left w:val="none" w:sz="0" w:space="0" w:color="auto"/>
            <w:bottom w:val="none" w:sz="0" w:space="0" w:color="auto"/>
            <w:right w:val="none" w:sz="0" w:space="0" w:color="auto"/>
          </w:divBdr>
        </w:div>
        <w:div w:id="791748805">
          <w:marLeft w:val="480"/>
          <w:marRight w:val="0"/>
          <w:marTop w:val="0"/>
          <w:marBottom w:val="0"/>
          <w:divBdr>
            <w:top w:val="none" w:sz="0" w:space="0" w:color="auto"/>
            <w:left w:val="none" w:sz="0" w:space="0" w:color="auto"/>
            <w:bottom w:val="none" w:sz="0" w:space="0" w:color="auto"/>
            <w:right w:val="none" w:sz="0" w:space="0" w:color="auto"/>
          </w:divBdr>
        </w:div>
        <w:div w:id="1178350339">
          <w:marLeft w:val="480"/>
          <w:marRight w:val="0"/>
          <w:marTop w:val="0"/>
          <w:marBottom w:val="0"/>
          <w:divBdr>
            <w:top w:val="none" w:sz="0" w:space="0" w:color="auto"/>
            <w:left w:val="none" w:sz="0" w:space="0" w:color="auto"/>
            <w:bottom w:val="none" w:sz="0" w:space="0" w:color="auto"/>
            <w:right w:val="none" w:sz="0" w:space="0" w:color="auto"/>
          </w:divBdr>
        </w:div>
        <w:div w:id="608590505">
          <w:marLeft w:val="480"/>
          <w:marRight w:val="0"/>
          <w:marTop w:val="0"/>
          <w:marBottom w:val="0"/>
          <w:divBdr>
            <w:top w:val="none" w:sz="0" w:space="0" w:color="auto"/>
            <w:left w:val="none" w:sz="0" w:space="0" w:color="auto"/>
            <w:bottom w:val="none" w:sz="0" w:space="0" w:color="auto"/>
            <w:right w:val="none" w:sz="0" w:space="0" w:color="auto"/>
          </w:divBdr>
        </w:div>
        <w:div w:id="884951279">
          <w:marLeft w:val="480"/>
          <w:marRight w:val="0"/>
          <w:marTop w:val="0"/>
          <w:marBottom w:val="0"/>
          <w:divBdr>
            <w:top w:val="none" w:sz="0" w:space="0" w:color="auto"/>
            <w:left w:val="none" w:sz="0" w:space="0" w:color="auto"/>
            <w:bottom w:val="none" w:sz="0" w:space="0" w:color="auto"/>
            <w:right w:val="none" w:sz="0" w:space="0" w:color="auto"/>
          </w:divBdr>
        </w:div>
        <w:div w:id="303389833">
          <w:marLeft w:val="480"/>
          <w:marRight w:val="0"/>
          <w:marTop w:val="0"/>
          <w:marBottom w:val="0"/>
          <w:divBdr>
            <w:top w:val="none" w:sz="0" w:space="0" w:color="auto"/>
            <w:left w:val="none" w:sz="0" w:space="0" w:color="auto"/>
            <w:bottom w:val="none" w:sz="0" w:space="0" w:color="auto"/>
            <w:right w:val="none" w:sz="0" w:space="0" w:color="auto"/>
          </w:divBdr>
        </w:div>
        <w:div w:id="275257717">
          <w:marLeft w:val="480"/>
          <w:marRight w:val="0"/>
          <w:marTop w:val="0"/>
          <w:marBottom w:val="0"/>
          <w:divBdr>
            <w:top w:val="none" w:sz="0" w:space="0" w:color="auto"/>
            <w:left w:val="none" w:sz="0" w:space="0" w:color="auto"/>
            <w:bottom w:val="none" w:sz="0" w:space="0" w:color="auto"/>
            <w:right w:val="none" w:sz="0" w:space="0" w:color="auto"/>
          </w:divBdr>
        </w:div>
        <w:div w:id="627592934">
          <w:marLeft w:val="480"/>
          <w:marRight w:val="0"/>
          <w:marTop w:val="0"/>
          <w:marBottom w:val="0"/>
          <w:divBdr>
            <w:top w:val="none" w:sz="0" w:space="0" w:color="auto"/>
            <w:left w:val="none" w:sz="0" w:space="0" w:color="auto"/>
            <w:bottom w:val="none" w:sz="0" w:space="0" w:color="auto"/>
            <w:right w:val="none" w:sz="0" w:space="0" w:color="auto"/>
          </w:divBdr>
        </w:div>
        <w:div w:id="1699813587">
          <w:marLeft w:val="480"/>
          <w:marRight w:val="0"/>
          <w:marTop w:val="0"/>
          <w:marBottom w:val="0"/>
          <w:divBdr>
            <w:top w:val="none" w:sz="0" w:space="0" w:color="auto"/>
            <w:left w:val="none" w:sz="0" w:space="0" w:color="auto"/>
            <w:bottom w:val="none" w:sz="0" w:space="0" w:color="auto"/>
            <w:right w:val="none" w:sz="0" w:space="0" w:color="auto"/>
          </w:divBdr>
        </w:div>
        <w:div w:id="1451123498">
          <w:marLeft w:val="480"/>
          <w:marRight w:val="0"/>
          <w:marTop w:val="0"/>
          <w:marBottom w:val="0"/>
          <w:divBdr>
            <w:top w:val="none" w:sz="0" w:space="0" w:color="auto"/>
            <w:left w:val="none" w:sz="0" w:space="0" w:color="auto"/>
            <w:bottom w:val="none" w:sz="0" w:space="0" w:color="auto"/>
            <w:right w:val="none" w:sz="0" w:space="0" w:color="auto"/>
          </w:divBdr>
        </w:div>
        <w:div w:id="1617718575">
          <w:marLeft w:val="480"/>
          <w:marRight w:val="0"/>
          <w:marTop w:val="0"/>
          <w:marBottom w:val="0"/>
          <w:divBdr>
            <w:top w:val="none" w:sz="0" w:space="0" w:color="auto"/>
            <w:left w:val="none" w:sz="0" w:space="0" w:color="auto"/>
            <w:bottom w:val="none" w:sz="0" w:space="0" w:color="auto"/>
            <w:right w:val="none" w:sz="0" w:space="0" w:color="auto"/>
          </w:divBdr>
        </w:div>
        <w:div w:id="1531841839">
          <w:marLeft w:val="480"/>
          <w:marRight w:val="0"/>
          <w:marTop w:val="0"/>
          <w:marBottom w:val="0"/>
          <w:divBdr>
            <w:top w:val="none" w:sz="0" w:space="0" w:color="auto"/>
            <w:left w:val="none" w:sz="0" w:space="0" w:color="auto"/>
            <w:bottom w:val="none" w:sz="0" w:space="0" w:color="auto"/>
            <w:right w:val="none" w:sz="0" w:space="0" w:color="auto"/>
          </w:divBdr>
        </w:div>
        <w:div w:id="1272585645">
          <w:marLeft w:val="480"/>
          <w:marRight w:val="0"/>
          <w:marTop w:val="0"/>
          <w:marBottom w:val="0"/>
          <w:divBdr>
            <w:top w:val="none" w:sz="0" w:space="0" w:color="auto"/>
            <w:left w:val="none" w:sz="0" w:space="0" w:color="auto"/>
            <w:bottom w:val="none" w:sz="0" w:space="0" w:color="auto"/>
            <w:right w:val="none" w:sz="0" w:space="0" w:color="auto"/>
          </w:divBdr>
        </w:div>
        <w:div w:id="411972436">
          <w:marLeft w:val="480"/>
          <w:marRight w:val="0"/>
          <w:marTop w:val="0"/>
          <w:marBottom w:val="0"/>
          <w:divBdr>
            <w:top w:val="none" w:sz="0" w:space="0" w:color="auto"/>
            <w:left w:val="none" w:sz="0" w:space="0" w:color="auto"/>
            <w:bottom w:val="none" w:sz="0" w:space="0" w:color="auto"/>
            <w:right w:val="none" w:sz="0" w:space="0" w:color="auto"/>
          </w:divBdr>
        </w:div>
        <w:div w:id="901452016">
          <w:marLeft w:val="480"/>
          <w:marRight w:val="0"/>
          <w:marTop w:val="0"/>
          <w:marBottom w:val="0"/>
          <w:divBdr>
            <w:top w:val="none" w:sz="0" w:space="0" w:color="auto"/>
            <w:left w:val="none" w:sz="0" w:space="0" w:color="auto"/>
            <w:bottom w:val="none" w:sz="0" w:space="0" w:color="auto"/>
            <w:right w:val="none" w:sz="0" w:space="0" w:color="auto"/>
          </w:divBdr>
        </w:div>
        <w:div w:id="1453785863">
          <w:marLeft w:val="480"/>
          <w:marRight w:val="0"/>
          <w:marTop w:val="0"/>
          <w:marBottom w:val="0"/>
          <w:divBdr>
            <w:top w:val="none" w:sz="0" w:space="0" w:color="auto"/>
            <w:left w:val="none" w:sz="0" w:space="0" w:color="auto"/>
            <w:bottom w:val="none" w:sz="0" w:space="0" w:color="auto"/>
            <w:right w:val="none" w:sz="0" w:space="0" w:color="auto"/>
          </w:divBdr>
        </w:div>
        <w:div w:id="536237827">
          <w:marLeft w:val="480"/>
          <w:marRight w:val="0"/>
          <w:marTop w:val="0"/>
          <w:marBottom w:val="0"/>
          <w:divBdr>
            <w:top w:val="none" w:sz="0" w:space="0" w:color="auto"/>
            <w:left w:val="none" w:sz="0" w:space="0" w:color="auto"/>
            <w:bottom w:val="none" w:sz="0" w:space="0" w:color="auto"/>
            <w:right w:val="none" w:sz="0" w:space="0" w:color="auto"/>
          </w:divBdr>
        </w:div>
        <w:div w:id="852182870">
          <w:marLeft w:val="480"/>
          <w:marRight w:val="0"/>
          <w:marTop w:val="0"/>
          <w:marBottom w:val="0"/>
          <w:divBdr>
            <w:top w:val="none" w:sz="0" w:space="0" w:color="auto"/>
            <w:left w:val="none" w:sz="0" w:space="0" w:color="auto"/>
            <w:bottom w:val="none" w:sz="0" w:space="0" w:color="auto"/>
            <w:right w:val="none" w:sz="0" w:space="0" w:color="auto"/>
          </w:divBdr>
        </w:div>
        <w:div w:id="1013649289">
          <w:marLeft w:val="480"/>
          <w:marRight w:val="0"/>
          <w:marTop w:val="0"/>
          <w:marBottom w:val="0"/>
          <w:divBdr>
            <w:top w:val="none" w:sz="0" w:space="0" w:color="auto"/>
            <w:left w:val="none" w:sz="0" w:space="0" w:color="auto"/>
            <w:bottom w:val="none" w:sz="0" w:space="0" w:color="auto"/>
            <w:right w:val="none" w:sz="0" w:space="0" w:color="auto"/>
          </w:divBdr>
        </w:div>
        <w:div w:id="250939233">
          <w:marLeft w:val="480"/>
          <w:marRight w:val="0"/>
          <w:marTop w:val="0"/>
          <w:marBottom w:val="0"/>
          <w:divBdr>
            <w:top w:val="none" w:sz="0" w:space="0" w:color="auto"/>
            <w:left w:val="none" w:sz="0" w:space="0" w:color="auto"/>
            <w:bottom w:val="none" w:sz="0" w:space="0" w:color="auto"/>
            <w:right w:val="none" w:sz="0" w:space="0" w:color="auto"/>
          </w:divBdr>
        </w:div>
        <w:div w:id="328362971">
          <w:marLeft w:val="480"/>
          <w:marRight w:val="0"/>
          <w:marTop w:val="0"/>
          <w:marBottom w:val="0"/>
          <w:divBdr>
            <w:top w:val="none" w:sz="0" w:space="0" w:color="auto"/>
            <w:left w:val="none" w:sz="0" w:space="0" w:color="auto"/>
            <w:bottom w:val="none" w:sz="0" w:space="0" w:color="auto"/>
            <w:right w:val="none" w:sz="0" w:space="0" w:color="auto"/>
          </w:divBdr>
        </w:div>
        <w:div w:id="1352952293">
          <w:marLeft w:val="480"/>
          <w:marRight w:val="0"/>
          <w:marTop w:val="0"/>
          <w:marBottom w:val="0"/>
          <w:divBdr>
            <w:top w:val="none" w:sz="0" w:space="0" w:color="auto"/>
            <w:left w:val="none" w:sz="0" w:space="0" w:color="auto"/>
            <w:bottom w:val="none" w:sz="0" w:space="0" w:color="auto"/>
            <w:right w:val="none" w:sz="0" w:space="0" w:color="auto"/>
          </w:divBdr>
        </w:div>
        <w:div w:id="665478502">
          <w:marLeft w:val="480"/>
          <w:marRight w:val="0"/>
          <w:marTop w:val="0"/>
          <w:marBottom w:val="0"/>
          <w:divBdr>
            <w:top w:val="none" w:sz="0" w:space="0" w:color="auto"/>
            <w:left w:val="none" w:sz="0" w:space="0" w:color="auto"/>
            <w:bottom w:val="none" w:sz="0" w:space="0" w:color="auto"/>
            <w:right w:val="none" w:sz="0" w:space="0" w:color="auto"/>
          </w:divBdr>
        </w:div>
        <w:div w:id="246965840">
          <w:marLeft w:val="480"/>
          <w:marRight w:val="0"/>
          <w:marTop w:val="0"/>
          <w:marBottom w:val="0"/>
          <w:divBdr>
            <w:top w:val="none" w:sz="0" w:space="0" w:color="auto"/>
            <w:left w:val="none" w:sz="0" w:space="0" w:color="auto"/>
            <w:bottom w:val="none" w:sz="0" w:space="0" w:color="auto"/>
            <w:right w:val="none" w:sz="0" w:space="0" w:color="auto"/>
          </w:divBdr>
        </w:div>
        <w:div w:id="601884823">
          <w:marLeft w:val="480"/>
          <w:marRight w:val="0"/>
          <w:marTop w:val="0"/>
          <w:marBottom w:val="0"/>
          <w:divBdr>
            <w:top w:val="none" w:sz="0" w:space="0" w:color="auto"/>
            <w:left w:val="none" w:sz="0" w:space="0" w:color="auto"/>
            <w:bottom w:val="none" w:sz="0" w:space="0" w:color="auto"/>
            <w:right w:val="none" w:sz="0" w:space="0" w:color="auto"/>
          </w:divBdr>
        </w:div>
        <w:div w:id="319970043">
          <w:marLeft w:val="480"/>
          <w:marRight w:val="0"/>
          <w:marTop w:val="0"/>
          <w:marBottom w:val="0"/>
          <w:divBdr>
            <w:top w:val="none" w:sz="0" w:space="0" w:color="auto"/>
            <w:left w:val="none" w:sz="0" w:space="0" w:color="auto"/>
            <w:bottom w:val="none" w:sz="0" w:space="0" w:color="auto"/>
            <w:right w:val="none" w:sz="0" w:space="0" w:color="auto"/>
          </w:divBdr>
        </w:div>
        <w:div w:id="1975599663">
          <w:marLeft w:val="480"/>
          <w:marRight w:val="0"/>
          <w:marTop w:val="0"/>
          <w:marBottom w:val="0"/>
          <w:divBdr>
            <w:top w:val="none" w:sz="0" w:space="0" w:color="auto"/>
            <w:left w:val="none" w:sz="0" w:space="0" w:color="auto"/>
            <w:bottom w:val="none" w:sz="0" w:space="0" w:color="auto"/>
            <w:right w:val="none" w:sz="0" w:space="0" w:color="auto"/>
          </w:divBdr>
        </w:div>
        <w:div w:id="646663062">
          <w:marLeft w:val="480"/>
          <w:marRight w:val="0"/>
          <w:marTop w:val="0"/>
          <w:marBottom w:val="0"/>
          <w:divBdr>
            <w:top w:val="none" w:sz="0" w:space="0" w:color="auto"/>
            <w:left w:val="none" w:sz="0" w:space="0" w:color="auto"/>
            <w:bottom w:val="none" w:sz="0" w:space="0" w:color="auto"/>
            <w:right w:val="none" w:sz="0" w:space="0" w:color="auto"/>
          </w:divBdr>
        </w:div>
        <w:div w:id="1367483826">
          <w:marLeft w:val="480"/>
          <w:marRight w:val="0"/>
          <w:marTop w:val="0"/>
          <w:marBottom w:val="0"/>
          <w:divBdr>
            <w:top w:val="none" w:sz="0" w:space="0" w:color="auto"/>
            <w:left w:val="none" w:sz="0" w:space="0" w:color="auto"/>
            <w:bottom w:val="none" w:sz="0" w:space="0" w:color="auto"/>
            <w:right w:val="none" w:sz="0" w:space="0" w:color="auto"/>
          </w:divBdr>
        </w:div>
        <w:div w:id="734470761">
          <w:marLeft w:val="480"/>
          <w:marRight w:val="0"/>
          <w:marTop w:val="0"/>
          <w:marBottom w:val="0"/>
          <w:divBdr>
            <w:top w:val="none" w:sz="0" w:space="0" w:color="auto"/>
            <w:left w:val="none" w:sz="0" w:space="0" w:color="auto"/>
            <w:bottom w:val="none" w:sz="0" w:space="0" w:color="auto"/>
            <w:right w:val="none" w:sz="0" w:space="0" w:color="auto"/>
          </w:divBdr>
        </w:div>
        <w:div w:id="417749819">
          <w:marLeft w:val="480"/>
          <w:marRight w:val="0"/>
          <w:marTop w:val="0"/>
          <w:marBottom w:val="0"/>
          <w:divBdr>
            <w:top w:val="none" w:sz="0" w:space="0" w:color="auto"/>
            <w:left w:val="none" w:sz="0" w:space="0" w:color="auto"/>
            <w:bottom w:val="none" w:sz="0" w:space="0" w:color="auto"/>
            <w:right w:val="none" w:sz="0" w:space="0" w:color="auto"/>
          </w:divBdr>
        </w:div>
      </w:divsChild>
    </w:div>
    <w:div w:id="383220794">
      <w:bodyDiv w:val="1"/>
      <w:marLeft w:val="0"/>
      <w:marRight w:val="0"/>
      <w:marTop w:val="0"/>
      <w:marBottom w:val="0"/>
      <w:divBdr>
        <w:top w:val="none" w:sz="0" w:space="0" w:color="auto"/>
        <w:left w:val="none" w:sz="0" w:space="0" w:color="auto"/>
        <w:bottom w:val="none" w:sz="0" w:space="0" w:color="auto"/>
        <w:right w:val="none" w:sz="0" w:space="0" w:color="auto"/>
      </w:divBdr>
    </w:div>
    <w:div w:id="383331812">
      <w:bodyDiv w:val="1"/>
      <w:marLeft w:val="0"/>
      <w:marRight w:val="0"/>
      <w:marTop w:val="0"/>
      <w:marBottom w:val="0"/>
      <w:divBdr>
        <w:top w:val="none" w:sz="0" w:space="0" w:color="auto"/>
        <w:left w:val="none" w:sz="0" w:space="0" w:color="auto"/>
        <w:bottom w:val="none" w:sz="0" w:space="0" w:color="auto"/>
        <w:right w:val="none" w:sz="0" w:space="0" w:color="auto"/>
      </w:divBdr>
    </w:div>
    <w:div w:id="383792006">
      <w:bodyDiv w:val="1"/>
      <w:marLeft w:val="0"/>
      <w:marRight w:val="0"/>
      <w:marTop w:val="0"/>
      <w:marBottom w:val="0"/>
      <w:divBdr>
        <w:top w:val="none" w:sz="0" w:space="0" w:color="auto"/>
        <w:left w:val="none" w:sz="0" w:space="0" w:color="auto"/>
        <w:bottom w:val="none" w:sz="0" w:space="0" w:color="auto"/>
        <w:right w:val="none" w:sz="0" w:space="0" w:color="auto"/>
      </w:divBdr>
    </w:div>
    <w:div w:id="384065835">
      <w:bodyDiv w:val="1"/>
      <w:marLeft w:val="0"/>
      <w:marRight w:val="0"/>
      <w:marTop w:val="0"/>
      <w:marBottom w:val="0"/>
      <w:divBdr>
        <w:top w:val="none" w:sz="0" w:space="0" w:color="auto"/>
        <w:left w:val="none" w:sz="0" w:space="0" w:color="auto"/>
        <w:bottom w:val="none" w:sz="0" w:space="0" w:color="auto"/>
        <w:right w:val="none" w:sz="0" w:space="0" w:color="auto"/>
      </w:divBdr>
    </w:div>
    <w:div w:id="384187644">
      <w:bodyDiv w:val="1"/>
      <w:marLeft w:val="0"/>
      <w:marRight w:val="0"/>
      <w:marTop w:val="0"/>
      <w:marBottom w:val="0"/>
      <w:divBdr>
        <w:top w:val="none" w:sz="0" w:space="0" w:color="auto"/>
        <w:left w:val="none" w:sz="0" w:space="0" w:color="auto"/>
        <w:bottom w:val="none" w:sz="0" w:space="0" w:color="auto"/>
        <w:right w:val="none" w:sz="0" w:space="0" w:color="auto"/>
      </w:divBdr>
    </w:div>
    <w:div w:id="384833970">
      <w:bodyDiv w:val="1"/>
      <w:marLeft w:val="0"/>
      <w:marRight w:val="0"/>
      <w:marTop w:val="0"/>
      <w:marBottom w:val="0"/>
      <w:divBdr>
        <w:top w:val="none" w:sz="0" w:space="0" w:color="auto"/>
        <w:left w:val="none" w:sz="0" w:space="0" w:color="auto"/>
        <w:bottom w:val="none" w:sz="0" w:space="0" w:color="auto"/>
        <w:right w:val="none" w:sz="0" w:space="0" w:color="auto"/>
      </w:divBdr>
      <w:divsChild>
        <w:div w:id="1978757922">
          <w:marLeft w:val="480"/>
          <w:marRight w:val="0"/>
          <w:marTop w:val="0"/>
          <w:marBottom w:val="0"/>
          <w:divBdr>
            <w:top w:val="none" w:sz="0" w:space="0" w:color="auto"/>
            <w:left w:val="none" w:sz="0" w:space="0" w:color="auto"/>
            <w:bottom w:val="none" w:sz="0" w:space="0" w:color="auto"/>
            <w:right w:val="none" w:sz="0" w:space="0" w:color="auto"/>
          </w:divBdr>
        </w:div>
        <w:div w:id="455493926">
          <w:marLeft w:val="480"/>
          <w:marRight w:val="0"/>
          <w:marTop w:val="0"/>
          <w:marBottom w:val="0"/>
          <w:divBdr>
            <w:top w:val="none" w:sz="0" w:space="0" w:color="auto"/>
            <w:left w:val="none" w:sz="0" w:space="0" w:color="auto"/>
            <w:bottom w:val="none" w:sz="0" w:space="0" w:color="auto"/>
            <w:right w:val="none" w:sz="0" w:space="0" w:color="auto"/>
          </w:divBdr>
        </w:div>
        <w:div w:id="1731461218">
          <w:marLeft w:val="480"/>
          <w:marRight w:val="0"/>
          <w:marTop w:val="0"/>
          <w:marBottom w:val="0"/>
          <w:divBdr>
            <w:top w:val="none" w:sz="0" w:space="0" w:color="auto"/>
            <w:left w:val="none" w:sz="0" w:space="0" w:color="auto"/>
            <w:bottom w:val="none" w:sz="0" w:space="0" w:color="auto"/>
            <w:right w:val="none" w:sz="0" w:space="0" w:color="auto"/>
          </w:divBdr>
        </w:div>
        <w:div w:id="634061726">
          <w:marLeft w:val="480"/>
          <w:marRight w:val="0"/>
          <w:marTop w:val="0"/>
          <w:marBottom w:val="0"/>
          <w:divBdr>
            <w:top w:val="none" w:sz="0" w:space="0" w:color="auto"/>
            <w:left w:val="none" w:sz="0" w:space="0" w:color="auto"/>
            <w:bottom w:val="none" w:sz="0" w:space="0" w:color="auto"/>
            <w:right w:val="none" w:sz="0" w:space="0" w:color="auto"/>
          </w:divBdr>
        </w:div>
        <w:div w:id="1246064966">
          <w:marLeft w:val="480"/>
          <w:marRight w:val="0"/>
          <w:marTop w:val="0"/>
          <w:marBottom w:val="0"/>
          <w:divBdr>
            <w:top w:val="none" w:sz="0" w:space="0" w:color="auto"/>
            <w:left w:val="none" w:sz="0" w:space="0" w:color="auto"/>
            <w:bottom w:val="none" w:sz="0" w:space="0" w:color="auto"/>
            <w:right w:val="none" w:sz="0" w:space="0" w:color="auto"/>
          </w:divBdr>
        </w:div>
        <w:div w:id="804277767">
          <w:marLeft w:val="480"/>
          <w:marRight w:val="0"/>
          <w:marTop w:val="0"/>
          <w:marBottom w:val="0"/>
          <w:divBdr>
            <w:top w:val="none" w:sz="0" w:space="0" w:color="auto"/>
            <w:left w:val="none" w:sz="0" w:space="0" w:color="auto"/>
            <w:bottom w:val="none" w:sz="0" w:space="0" w:color="auto"/>
            <w:right w:val="none" w:sz="0" w:space="0" w:color="auto"/>
          </w:divBdr>
        </w:div>
        <w:div w:id="1890343050">
          <w:marLeft w:val="480"/>
          <w:marRight w:val="0"/>
          <w:marTop w:val="0"/>
          <w:marBottom w:val="0"/>
          <w:divBdr>
            <w:top w:val="none" w:sz="0" w:space="0" w:color="auto"/>
            <w:left w:val="none" w:sz="0" w:space="0" w:color="auto"/>
            <w:bottom w:val="none" w:sz="0" w:space="0" w:color="auto"/>
            <w:right w:val="none" w:sz="0" w:space="0" w:color="auto"/>
          </w:divBdr>
        </w:div>
        <w:div w:id="1180971999">
          <w:marLeft w:val="480"/>
          <w:marRight w:val="0"/>
          <w:marTop w:val="0"/>
          <w:marBottom w:val="0"/>
          <w:divBdr>
            <w:top w:val="none" w:sz="0" w:space="0" w:color="auto"/>
            <w:left w:val="none" w:sz="0" w:space="0" w:color="auto"/>
            <w:bottom w:val="none" w:sz="0" w:space="0" w:color="auto"/>
            <w:right w:val="none" w:sz="0" w:space="0" w:color="auto"/>
          </w:divBdr>
        </w:div>
        <w:div w:id="2057309784">
          <w:marLeft w:val="480"/>
          <w:marRight w:val="0"/>
          <w:marTop w:val="0"/>
          <w:marBottom w:val="0"/>
          <w:divBdr>
            <w:top w:val="none" w:sz="0" w:space="0" w:color="auto"/>
            <w:left w:val="none" w:sz="0" w:space="0" w:color="auto"/>
            <w:bottom w:val="none" w:sz="0" w:space="0" w:color="auto"/>
            <w:right w:val="none" w:sz="0" w:space="0" w:color="auto"/>
          </w:divBdr>
        </w:div>
        <w:div w:id="1658918649">
          <w:marLeft w:val="480"/>
          <w:marRight w:val="0"/>
          <w:marTop w:val="0"/>
          <w:marBottom w:val="0"/>
          <w:divBdr>
            <w:top w:val="none" w:sz="0" w:space="0" w:color="auto"/>
            <w:left w:val="none" w:sz="0" w:space="0" w:color="auto"/>
            <w:bottom w:val="none" w:sz="0" w:space="0" w:color="auto"/>
            <w:right w:val="none" w:sz="0" w:space="0" w:color="auto"/>
          </w:divBdr>
        </w:div>
        <w:div w:id="1860965383">
          <w:marLeft w:val="480"/>
          <w:marRight w:val="0"/>
          <w:marTop w:val="0"/>
          <w:marBottom w:val="0"/>
          <w:divBdr>
            <w:top w:val="none" w:sz="0" w:space="0" w:color="auto"/>
            <w:left w:val="none" w:sz="0" w:space="0" w:color="auto"/>
            <w:bottom w:val="none" w:sz="0" w:space="0" w:color="auto"/>
            <w:right w:val="none" w:sz="0" w:space="0" w:color="auto"/>
          </w:divBdr>
        </w:div>
        <w:div w:id="1456174607">
          <w:marLeft w:val="480"/>
          <w:marRight w:val="0"/>
          <w:marTop w:val="0"/>
          <w:marBottom w:val="0"/>
          <w:divBdr>
            <w:top w:val="none" w:sz="0" w:space="0" w:color="auto"/>
            <w:left w:val="none" w:sz="0" w:space="0" w:color="auto"/>
            <w:bottom w:val="none" w:sz="0" w:space="0" w:color="auto"/>
            <w:right w:val="none" w:sz="0" w:space="0" w:color="auto"/>
          </w:divBdr>
        </w:div>
        <w:div w:id="1476600977">
          <w:marLeft w:val="480"/>
          <w:marRight w:val="0"/>
          <w:marTop w:val="0"/>
          <w:marBottom w:val="0"/>
          <w:divBdr>
            <w:top w:val="none" w:sz="0" w:space="0" w:color="auto"/>
            <w:left w:val="none" w:sz="0" w:space="0" w:color="auto"/>
            <w:bottom w:val="none" w:sz="0" w:space="0" w:color="auto"/>
            <w:right w:val="none" w:sz="0" w:space="0" w:color="auto"/>
          </w:divBdr>
        </w:div>
        <w:div w:id="1702978818">
          <w:marLeft w:val="480"/>
          <w:marRight w:val="0"/>
          <w:marTop w:val="0"/>
          <w:marBottom w:val="0"/>
          <w:divBdr>
            <w:top w:val="none" w:sz="0" w:space="0" w:color="auto"/>
            <w:left w:val="none" w:sz="0" w:space="0" w:color="auto"/>
            <w:bottom w:val="none" w:sz="0" w:space="0" w:color="auto"/>
            <w:right w:val="none" w:sz="0" w:space="0" w:color="auto"/>
          </w:divBdr>
        </w:div>
        <w:div w:id="882332211">
          <w:marLeft w:val="480"/>
          <w:marRight w:val="0"/>
          <w:marTop w:val="0"/>
          <w:marBottom w:val="0"/>
          <w:divBdr>
            <w:top w:val="none" w:sz="0" w:space="0" w:color="auto"/>
            <w:left w:val="none" w:sz="0" w:space="0" w:color="auto"/>
            <w:bottom w:val="none" w:sz="0" w:space="0" w:color="auto"/>
            <w:right w:val="none" w:sz="0" w:space="0" w:color="auto"/>
          </w:divBdr>
        </w:div>
        <w:div w:id="410665431">
          <w:marLeft w:val="480"/>
          <w:marRight w:val="0"/>
          <w:marTop w:val="0"/>
          <w:marBottom w:val="0"/>
          <w:divBdr>
            <w:top w:val="none" w:sz="0" w:space="0" w:color="auto"/>
            <w:left w:val="none" w:sz="0" w:space="0" w:color="auto"/>
            <w:bottom w:val="none" w:sz="0" w:space="0" w:color="auto"/>
            <w:right w:val="none" w:sz="0" w:space="0" w:color="auto"/>
          </w:divBdr>
        </w:div>
        <w:div w:id="1759982660">
          <w:marLeft w:val="480"/>
          <w:marRight w:val="0"/>
          <w:marTop w:val="0"/>
          <w:marBottom w:val="0"/>
          <w:divBdr>
            <w:top w:val="none" w:sz="0" w:space="0" w:color="auto"/>
            <w:left w:val="none" w:sz="0" w:space="0" w:color="auto"/>
            <w:bottom w:val="none" w:sz="0" w:space="0" w:color="auto"/>
            <w:right w:val="none" w:sz="0" w:space="0" w:color="auto"/>
          </w:divBdr>
        </w:div>
        <w:div w:id="867638891">
          <w:marLeft w:val="480"/>
          <w:marRight w:val="0"/>
          <w:marTop w:val="0"/>
          <w:marBottom w:val="0"/>
          <w:divBdr>
            <w:top w:val="none" w:sz="0" w:space="0" w:color="auto"/>
            <w:left w:val="none" w:sz="0" w:space="0" w:color="auto"/>
            <w:bottom w:val="none" w:sz="0" w:space="0" w:color="auto"/>
            <w:right w:val="none" w:sz="0" w:space="0" w:color="auto"/>
          </w:divBdr>
        </w:div>
        <w:div w:id="239751984">
          <w:marLeft w:val="480"/>
          <w:marRight w:val="0"/>
          <w:marTop w:val="0"/>
          <w:marBottom w:val="0"/>
          <w:divBdr>
            <w:top w:val="none" w:sz="0" w:space="0" w:color="auto"/>
            <w:left w:val="none" w:sz="0" w:space="0" w:color="auto"/>
            <w:bottom w:val="none" w:sz="0" w:space="0" w:color="auto"/>
            <w:right w:val="none" w:sz="0" w:space="0" w:color="auto"/>
          </w:divBdr>
        </w:div>
        <w:div w:id="156113784">
          <w:marLeft w:val="480"/>
          <w:marRight w:val="0"/>
          <w:marTop w:val="0"/>
          <w:marBottom w:val="0"/>
          <w:divBdr>
            <w:top w:val="none" w:sz="0" w:space="0" w:color="auto"/>
            <w:left w:val="none" w:sz="0" w:space="0" w:color="auto"/>
            <w:bottom w:val="none" w:sz="0" w:space="0" w:color="auto"/>
            <w:right w:val="none" w:sz="0" w:space="0" w:color="auto"/>
          </w:divBdr>
        </w:div>
        <w:div w:id="1258292905">
          <w:marLeft w:val="480"/>
          <w:marRight w:val="0"/>
          <w:marTop w:val="0"/>
          <w:marBottom w:val="0"/>
          <w:divBdr>
            <w:top w:val="none" w:sz="0" w:space="0" w:color="auto"/>
            <w:left w:val="none" w:sz="0" w:space="0" w:color="auto"/>
            <w:bottom w:val="none" w:sz="0" w:space="0" w:color="auto"/>
            <w:right w:val="none" w:sz="0" w:space="0" w:color="auto"/>
          </w:divBdr>
        </w:div>
        <w:div w:id="2138721127">
          <w:marLeft w:val="480"/>
          <w:marRight w:val="0"/>
          <w:marTop w:val="0"/>
          <w:marBottom w:val="0"/>
          <w:divBdr>
            <w:top w:val="none" w:sz="0" w:space="0" w:color="auto"/>
            <w:left w:val="none" w:sz="0" w:space="0" w:color="auto"/>
            <w:bottom w:val="none" w:sz="0" w:space="0" w:color="auto"/>
            <w:right w:val="none" w:sz="0" w:space="0" w:color="auto"/>
          </w:divBdr>
        </w:div>
        <w:div w:id="1144657304">
          <w:marLeft w:val="480"/>
          <w:marRight w:val="0"/>
          <w:marTop w:val="0"/>
          <w:marBottom w:val="0"/>
          <w:divBdr>
            <w:top w:val="none" w:sz="0" w:space="0" w:color="auto"/>
            <w:left w:val="none" w:sz="0" w:space="0" w:color="auto"/>
            <w:bottom w:val="none" w:sz="0" w:space="0" w:color="auto"/>
            <w:right w:val="none" w:sz="0" w:space="0" w:color="auto"/>
          </w:divBdr>
        </w:div>
        <w:div w:id="11420588">
          <w:marLeft w:val="480"/>
          <w:marRight w:val="0"/>
          <w:marTop w:val="0"/>
          <w:marBottom w:val="0"/>
          <w:divBdr>
            <w:top w:val="none" w:sz="0" w:space="0" w:color="auto"/>
            <w:left w:val="none" w:sz="0" w:space="0" w:color="auto"/>
            <w:bottom w:val="none" w:sz="0" w:space="0" w:color="auto"/>
            <w:right w:val="none" w:sz="0" w:space="0" w:color="auto"/>
          </w:divBdr>
        </w:div>
        <w:div w:id="777607152">
          <w:marLeft w:val="480"/>
          <w:marRight w:val="0"/>
          <w:marTop w:val="0"/>
          <w:marBottom w:val="0"/>
          <w:divBdr>
            <w:top w:val="none" w:sz="0" w:space="0" w:color="auto"/>
            <w:left w:val="none" w:sz="0" w:space="0" w:color="auto"/>
            <w:bottom w:val="none" w:sz="0" w:space="0" w:color="auto"/>
            <w:right w:val="none" w:sz="0" w:space="0" w:color="auto"/>
          </w:divBdr>
        </w:div>
        <w:div w:id="996344012">
          <w:marLeft w:val="480"/>
          <w:marRight w:val="0"/>
          <w:marTop w:val="0"/>
          <w:marBottom w:val="0"/>
          <w:divBdr>
            <w:top w:val="none" w:sz="0" w:space="0" w:color="auto"/>
            <w:left w:val="none" w:sz="0" w:space="0" w:color="auto"/>
            <w:bottom w:val="none" w:sz="0" w:space="0" w:color="auto"/>
            <w:right w:val="none" w:sz="0" w:space="0" w:color="auto"/>
          </w:divBdr>
        </w:div>
        <w:div w:id="248000639">
          <w:marLeft w:val="480"/>
          <w:marRight w:val="0"/>
          <w:marTop w:val="0"/>
          <w:marBottom w:val="0"/>
          <w:divBdr>
            <w:top w:val="none" w:sz="0" w:space="0" w:color="auto"/>
            <w:left w:val="none" w:sz="0" w:space="0" w:color="auto"/>
            <w:bottom w:val="none" w:sz="0" w:space="0" w:color="auto"/>
            <w:right w:val="none" w:sz="0" w:space="0" w:color="auto"/>
          </w:divBdr>
        </w:div>
        <w:div w:id="159739276">
          <w:marLeft w:val="480"/>
          <w:marRight w:val="0"/>
          <w:marTop w:val="0"/>
          <w:marBottom w:val="0"/>
          <w:divBdr>
            <w:top w:val="none" w:sz="0" w:space="0" w:color="auto"/>
            <w:left w:val="none" w:sz="0" w:space="0" w:color="auto"/>
            <w:bottom w:val="none" w:sz="0" w:space="0" w:color="auto"/>
            <w:right w:val="none" w:sz="0" w:space="0" w:color="auto"/>
          </w:divBdr>
        </w:div>
        <w:div w:id="1099718820">
          <w:marLeft w:val="480"/>
          <w:marRight w:val="0"/>
          <w:marTop w:val="0"/>
          <w:marBottom w:val="0"/>
          <w:divBdr>
            <w:top w:val="none" w:sz="0" w:space="0" w:color="auto"/>
            <w:left w:val="none" w:sz="0" w:space="0" w:color="auto"/>
            <w:bottom w:val="none" w:sz="0" w:space="0" w:color="auto"/>
            <w:right w:val="none" w:sz="0" w:space="0" w:color="auto"/>
          </w:divBdr>
        </w:div>
        <w:div w:id="579676428">
          <w:marLeft w:val="480"/>
          <w:marRight w:val="0"/>
          <w:marTop w:val="0"/>
          <w:marBottom w:val="0"/>
          <w:divBdr>
            <w:top w:val="none" w:sz="0" w:space="0" w:color="auto"/>
            <w:left w:val="none" w:sz="0" w:space="0" w:color="auto"/>
            <w:bottom w:val="none" w:sz="0" w:space="0" w:color="auto"/>
            <w:right w:val="none" w:sz="0" w:space="0" w:color="auto"/>
          </w:divBdr>
        </w:div>
        <w:div w:id="1164272550">
          <w:marLeft w:val="480"/>
          <w:marRight w:val="0"/>
          <w:marTop w:val="0"/>
          <w:marBottom w:val="0"/>
          <w:divBdr>
            <w:top w:val="none" w:sz="0" w:space="0" w:color="auto"/>
            <w:left w:val="none" w:sz="0" w:space="0" w:color="auto"/>
            <w:bottom w:val="none" w:sz="0" w:space="0" w:color="auto"/>
            <w:right w:val="none" w:sz="0" w:space="0" w:color="auto"/>
          </w:divBdr>
        </w:div>
        <w:div w:id="1876580966">
          <w:marLeft w:val="480"/>
          <w:marRight w:val="0"/>
          <w:marTop w:val="0"/>
          <w:marBottom w:val="0"/>
          <w:divBdr>
            <w:top w:val="none" w:sz="0" w:space="0" w:color="auto"/>
            <w:left w:val="none" w:sz="0" w:space="0" w:color="auto"/>
            <w:bottom w:val="none" w:sz="0" w:space="0" w:color="auto"/>
            <w:right w:val="none" w:sz="0" w:space="0" w:color="auto"/>
          </w:divBdr>
        </w:div>
        <w:div w:id="480002654">
          <w:marLeft w:val="480"/>
          <w:marRight w:val="0"/>
          <w:marTop w:val="0"/>
          <w:marBottom w:val="0"/>
          <w:divBdr>
            <w:top w:val="none" w:sz="0" w:space="0" w:color="auto"/>
            <w:left w:val="none" w:sz="0" w:space="0" w:color="auto"/>
            <w:bottom w:val="none" w:sz="0" w:space="0" w:color="auto"/>
            <w:right w:val="none" w:sz="0" w:space="0" w:color="auto"/>
          </w:divBdr>
        </w:div>
        <w:div w:id="970481909">
          <w:marLeft w:val="480"/>
          <w:marRight w:val="0"/>
          <w:marTop w:val="0"/>
          <w:marBottom w:val="0"/>
          <w:divBdr>
            <w:top w:val="none" w:sz="0" w:space="0" w:color="auto"/>
            <w:left w:val="none" w:sz="0" w:space="0" w:color="auto"/>
            <w:bottom w:val="none" w:sz="0" w:space="0" w:color="auto"/>
            <w:right w:val="none" w:sz="0" w:space="0" w:color="auto"/>
          </w:divBdr>
        </w:div>
        <w:div w:id="895891882">
          <w:marLeft w:val="480"/>
          <w:marRight w:val="0"/>
          <w:marTop w:val="0"/>
          <w:marBottom w:val="0"/>
          <w:divBdr>
            <w:top w:val="none" w:sz="0" w:space="0" w:color="auto"/>
            <w:left w:val="none" w:sz="0" w:space="0" w:color="auto"/>
            <w:bottom w:val="none" w:sz="0" w:space="0" w:color="auto"/>
            <w:right w:val="none" w:sz="0" w:space="0" w:color="auto"/>
          </w:divBdr>
        </w:div>
        <w:div w:id="907492638">
          <w:marLeft w:val="480"/>
          <w:marRight w:val="0"/>
          <w:marTop w:val="0"/>
          <w:marBottom w:val="0"/>
          <w:divBdr>
            <w:top w:val="none" w:sz="0" w:space="0" w:color="auto"/>
            <w:left w:val="none" w:sz="0" w:space="0" w:color="auto"/>
            <w:bottom w:val="none" w:sz="0" w:space="0" w:color="auto"/>
            <w:right w:val="none" w:sz="0" w:space="0" w:color="auto"/>
          </w:divBdr>
        </w:div>
        <w:div w:id="891773462">
          <w:marLeft w:val="480"/>
          <w:marRight w:val="0"/>
          <w:marTop w:val="0"/>
          <w:marBottom w:val="0"/>
          <w:divBdr>
            <w:top w:val="none" w:sz="0" w:space="0" w:color="auto"/>
            <w:left w:val="none" w:sz="0" w:space="0" w:color="auto"/>
            <w:bottom w:val="none" w:sz="0" w:space="0" w:color="auto"/>
            <w:right w:val="none" w:sz="0" w:space="0" w:color="auto"/>
          </w:divBdr>
        </w:div>
        <w:div w:id="348721106">
          <w:marLeft w:val="480"/>
          <w:marRight w:val="0"/>
          <w:marTop w:val="0"/>
          <w:marBottom w:val="0"/>
          <w:divBdr>
            <w:top w:val="none" w:sz="0" w:space="0" w:color="auto"/>
            <w:left w:val="none" w:sz="0" w:space="0" w:color="auto"/>
            <w:bottom w:val="none" w:sz="0" w:space="0" w:color="auto"/>
            <w:right w:val="none" w:sz="0" w:space="0" w:color="auto"/>
          </w:divBdr>
        </w:div>
        <w:div w:id="1696496945">
          <w:marLeft w:val="480"/>
          <w:marRight w:val="0"/>
          <w:marTop w:val="0"/>
          <w:marBottom w:val="0"/>
          <w:divBdr>
            <w:top w:val="none" w:sz="0" w:space="0" w:color="auto"/>
            <w:left w:val="none" w:sz="0" w:space="0" w:color="auto"/>
            <w:bottom w:val="none" w:sz="0" w:space="0" w:color="auto"/>
            <w:right w:val="none" w:sz="0" w:space="0" w:color="auto"/>
          </w:divBdr>
        </w:div>
        <w:div w:id="1664894387">
          <w:marLeft w:val="480"/>
          <w:marRight w:val="0"/>
          <w:marTop w:val="0"/>
          <w:marBottom w:val="0"/>
          <w:divBdr>
            <w:top w:val="none" w:sz="0" w:space="0" w:color="auto"/>
            <w:left w:val="none" w:sz="0" w:space="0" w:color="auto"/>
            <w:bottom w:val="none" w:sz="0" w:space="0" w:color="auto"/>
            <w:right w:val="none" w:sz="0" w:space="0" w:color="auto"/>
          </w:divBdr>
        </w:div>
        <w:div w:id="22634300">
          <w:marLeft w:val="480"/>
          <w:marRight w:val="0"/>
          <w:marTop w:val="0"/>
          <w:marBottom w:val="0"/>
          <w:divBdr>
            <w:top w:val="none" w:sz="0" w:space="0" w:color="auto"/>
            <w:left w:val="none" w:sz="0" w:space="0" w:color="auto"/>
            <w:bottom w:val="none" w:sz="0" w:space="0" w:color="auto"/>
            <w:right w:val="none" w:sz="0" w:space="0" w:color="auto"/>
          </w:divBdr>
        </w:div>
        <w:div w:id="580719530">
          <w:marLeft w:val="480"/>
          <w:marRight w:val="0"/>
          <w:marTop w:val="0"/>
          <w:marBottom w:val="0"/>
          <w:divBdr>
            <w:top w:val="none" w:sz="0" w:space="0" w:color="auto"/>
            <w:left w:val="none" w:sz="0" w:space="0" w:color="auto"/>
            <w:bottom w:val="none" w:sz="0" w:space="0" w:color="auto"/>
            <w:right w:val="none" w:sz="0" w:space="0" w:color="auto"/>
          </w:divBdr>
        </w:div>
        <w:div w:id="2107994051">
          <w:marLeft w:val="480"/>
          <w:marRight w:val="0"/>
          <w:marTop w:val="0"/>
          <w:marBottom w:val="0"/>
          <w:divBdr>
            <w:top w:val="none" w:sz="0" w:space="0" w:color="auto"/>
            <w:left w:val="none" w:sz="0" w:space="0" w:color="auto"/>
            <w:bottom w:val="none" w:sz="0" w:space="0" w:color="auto"/>
            <w:right w:val="none" w:sz="0" w:space="0" w:color="auto"/>
          </w:divBdr>
        </w:div>
        <w:div w:id="752747644">
          <w:marLeft w:val="480"/>
          <w:marRight w:val="0"/>
          <w:marTop w:val="0"/>
          <w:marBottom w:val="0"/>
          <w:divBdr>
            <w:top w:val="none" w:sz="0" w:space="0" w:color="auto"/>
            <w:left w:val="none" w:sz="0" w:space="0" w:color="auto"/>
            <w:bottom w:val="none" w:sz="0" w:space="0" w:color="auto"/>
            <w:right w:val="none" w:sz="0" w:space="0" w:color="auto"/>
          </w:divBdr>
        </w:div>
        <w:div w:id="287318292">
          <w:marLeft w:val="480"/>
          <w:marRight w:val="0"/>
          <w:marTop w:val="0"/>
          <w:marBottom w:val="0"/>
          <w:divBdr>
            <w:top w:val="none" w:sz="0" w:space="0" w:color="auto"/>
            <w:left w:val="none" w:sz="0" w:space="0" w:color="auto"/>
            <w:bottom w:val="none" w:sz="0" w:space="0" w:color="auto"/>
            <w:right w:val="none" w:sz="0" w:space="0" w:color="auto"/>
          </w:divBdr>
        </w:div>
        <w:div w:id="258684594">
          <w:marLeft w:val="480"/>
          <w:marRight w:val="0"/>
          <w:marTop w:val="0"/>
          <w:marBottom w:val="0"/>
          <w:divBdr>
            <w:top w:val="none" w:sz="0" w:space="0" w:color="auto"/>
            <w:left w:val="none" w:sz="0" w:space="0" w:color="auto"/>
            <w:bottom w:val="none" w:sz="0" w:space="0" w:color="auto"/>
            <w:right w:val="none" w:sz="0" w:space="0" w:color="auto"/>
          </w:divBdr>
        </w:div>
        <w:div w:id="1398161384">
          <w:marLeft w:val="480"/>
          <w:marRight w:val="0"/>
          <w:marTop w:val="0"/>
          <w:marBottom w:val="0"/>
          <w:divBdr>
            <w:top w:val="none" w:sz="0" w:space="0" w:color="auto"/>
            <w:left w:val="none" w:sz="0" w:space="0" w:color="auto"/>
            <w:bottom w:val="none" w:sz="0" w:space="0" w:color="auto"/>
            <w:right w:val="none" w:sz="0" w:space="0" w:color="auto"/>
          </w:divBdr>
        </w:div>
        <w:div w:id="1337074484">
          <w:marLeft w:val="480"/>
          <w:marRight w:val="0"/>
          <w:marTop w:val="0"/>
          <w:marBottom w:val="0"/>
          <w:divBdr>
            <w:top w:val="none" w:sz="0" w:space="0" w:color="auto"/>
            <w:left w:val="none" w:sz="0" w:space="0" w:color="auto"/>
            <w:bottom w:val="none" w:sz="0" w:space="0" w:color="auto"/>
            <w:right w:val="none" w:sz="0" w:space="0" w:color="auto"/>
          </w:divBdr>
        </w:div>
        <w:div w:id="508908873">
          <w:marLeft w:val="480"/>
          <w:marRight w:val="0"/>
          <w:marTop w:val="0"/>
          <w:marBottom w:val="0"/>
          <w:divBdr>
            <w:top w:val="none" w:sz="0" w:space="0" w:color="auto"/>
            <w:left w:val="none" w:sz="0" w:space="0" w:color="auto"/>
            <w:bottom w:val="none" w:sz="0" w:space="0" w:color="auto"/>
            <w:right w:val="none" w:sz="0" w:space="0" w:color="auto"/>
          </w:divBdr>
        </w:div>
        <w:div w:id="1649476250">
          <w:marLeft w:val="480"/>
          <w:marRight w:val="0"/>
          <w:marTop w:val="0"/>
          <w:marBottom w:val="0"/>
          <w:divBdr>
            <w:top w:val="none" w:sz="0" w:space="0" w:color="auto"/>
            <w:left w:val="none" w:sz="0" w:space="0" w:color="auto"/>
            <w:bottom w:val="none" w:sz="0" w:space="0" w:color="auto"/>
            <w:right w:val="none" w:sz="0" w:space="0" w:color="auto"/>
          </w:divBdr>
        </w:div>
        <w:div w:id="1652325094">
          <w:marLeft w:val="480"/>
          <w:marRight w:val="0"/>
          <w:marTop w:val="0"/>
          <w:marBottom w:val="0"/>
          <w:divBdr>
            <w:top w:val="none" w:sz="0" w:space="0" w:color="auto"/>
            <w:left w:val="none" w:sz="0" w:space="0" w:color="auto"/>
            <w:bottom w:val="none" w:sz="0" w:space="0" w:color="auto"/>
            <w:right w:val="none" w:sz="0" w:space="0" w:color="auto"/>
          </w:divBdr>
        </w:div>
        <w:div w:id="40060906">
          <w:marLeft w:val="480"/>
          <w:marRight w:val="0"/>
          <w:marTop w:val="0"/>
          <w:marBottom w:val="0"/>
          <w:divBdr>
            <w:top w:val="none" w:sz="0" w:space="0" w:color="auto"/>
            <w:left w:val="none" w:sz="0" w:space="0" w:color="auto"/>
            <w:bottom w:val="none" w:sz="0" w:space="0" w:color="auto"/>
            <w:right w:val="none" w:sz="0" w:space="0" w:color="auto"/>
          </w:divBdr>
        </w:div>
        <w:div w:id="1884630623">
          <w:marLeft w:val="480"/>
          <w:marRight w:val="0"/>
          <w:marTop w:val="0"/>
          <w:marBottom w:val="0"/>
          <w:divBdr>
            <w:top w:val="none" w:sz="0" w:space="0" w:color="auto"/>
            <w:left w:val="none" w:sz="0" w:space="0" w:color="auto"/>
            <w:bottom w:val="none" w:sz="0" w:space="0" w:color="auto"/>
            <w:right w:val="none" w:sz="0" w:space="0" w:color="auto"/>
          </w:divBdr>
        </w:div>
        <w:div w:id="74479983">
          <w:marLeft w:val="480"/>
          <w:marRight w:val="0"/>
          <w:marTop w:val="0"/>
          <w:marBottom w:val="0"/>
          <w:divBdr>
            <w:top w:val="none" w:sz="0" w:space="0" w:color="auto"/>
            <w:left w:val="none" w:sz="0" w:space="0" w:color="auto"/>
            <w:bottom w:val="none" w:sz="0" w:space="0" w:color="auto"/>
            <w:right w:val="none" w:sz="0" w:space="0" w:color="auto"/>
          </w:divBdr>
        </w:div>
        <w:div w:id="1180973861">
          <w:marLeft w:val="480"/>
          <w:marRight w:val="0"/>
          <w:marTop w:val="0"/>
          <w:marBottom w:val="0"/>
          <w:divBdr>
            <w:top w:val="none" w:sz="0" w:space="0" w:color="auto"/>
            <w:left w:val="none" w:sz="0" w:space="0" w:color="auto"/>
            <w:bottom w:val="none" w:sz="0" w:space="0" w:color="auto"/>
            <w:right w:val="none" w:sz="0" w:space="0" w:color="auto"/>
          </w:divBdr>
        </w:div>
        <w:div w:id="646400597">
          <w:marLeft w:val="480"/>
          <w:marRight w:val="0"/>
          <w:marTop w:val="0"/>
          <w:marBottom w:val="0"/>
          <w:divBdr>
            <w:top w:val="none" w:sz="0" w:space="0" w:color="auto"/>
            <w:left w:val="none" w:sz="0" w:space="0" w:color="auto"/>
            <w:bottom w:val="none" w:sz="0" w:space="0" w:color="auto"/>
            <w:right w:val="none" w:sz="0" w:space="0" w:color="auto"/>
          </w:divBdr>
        </w:div>
        <w:div w:id="1101800641">
          <w:marLeft w:val="480"/>
          <w:marRight w:val="0"/>
          <w:marTop w:val="0"/>
          <w:marBottom w:val="0"/>
          <w:divBdr>
            <w:top w:val="none" w:sz="0" w:space="0" w:color="auto"/>
            <w:left w:val="none" w:sz="0" w:space="0" w:color="auto"/>
            <w:bottom w:val="none" w:sz="0" w:space="0" w:color="auto"/>
            <w:right w:val="none" w:sz="0" w:space="0" w:color="auto"/>
          </w:divBdr>
        </w:div>
        <w:div w:id="517276134">
          <w:marLeft w:val="480"/>
          <w:marRight w:val="0"/>
          <w:marTop w:val="0"/>
          <w:marBottom w:val="0"/>
          <w:divBdr>
            <w:top w:val="none" w:sz="0" w:space="0" w:color="auto"/>
            <w:left w:val="none" w:sz="0" w:space="0" w:color="auto"/>
            <w:bottom w:val="none" w:sz="0" w:space="0" w:color="auto"/>
            <w:right w:val="none" w:sz="0" w:space="0" w:color="auto"/>
          </w:divBdr>
        </w:div>
        <w:div w:id="1751652882">
          <w:marLeft w:val="480"/>
          <w:marRight w:val="0"/>
          <w:marTop w:val="0"/>
          <w:marBottom w:val="0"/>
          <w:divBdr>
            <w:top w:val="none" w:sz="0" w:space="0" w:color="auto"/>
            <w:left w:val="none" w:sz="0" w:space="0" w:color="auto"/>
            <w:bottom w:val="none" w:sz="0" w:space="0" w:color="auto"/>
            <w:right w:val="none" w:sz="0" w:space="0" w:color="auto"/>
          </w:divBdr>
        </w:div>
        <w:div w:id="907115118">
          <w:marLeft w:val="480"/>
          <w:marRight w:val="0"/>
          <w:marTop w:val="0"/>
          <w:marBottom w:val="0"/>
          <w:divBdr>
            <w:top w:val="none" w:sz="0" w:space="0" w:color="auto"/>
            <w:left w:val="none" w:sz="0" w:space="0" w:color="auto"/>
            <w:bottom w:val="none" w:sz="0" w:space="0" w:color="auto"/>
            <w:right w:val="none" w:sz="0" w:space="0" w:color="auto"/>
          </w:divBdr>
        </w:div>
        <w:div w:id="1887721916">
          <w:marLeft w:val="480"/>
          <w:marRight w:val="0"/>
          <w:marTop w:val="0"/>
          <w:marBottom w:val="0"/>
          <w:divBdr>
            <w:top w:val="none" w:sz="0" w:space="0" w:color="auto"/>
            <w:left w:val="none" w:sz="0" w:space="0" w:color="auto"/>
            <w:bottom w:val="none" w:sz="0" w:space="0" w:color="auto"/>
            <w:right w:val="none" w:sz="0" w:space="0" w:color="auto"/>
          </w:divBdr>
        </w:div>
        <w:div w:id="825560122">
          <w:marLeft w:val="480"/>
          <w:marRight w:val="0"/>
          <w:marTop w:val="0"/>
          <w:marBottom w:val="0"/>
          <w:divBdr>
            <w:top w:val="none" w:sz="0" w:space="0" w:color="auto"/>
            <w:left w:val="none" w:sz="0" w:space="0" w:color="auto"/>
            <w:bottom w:val="none" w:sz="0" w:space="0" w:color="auto"/>
            <w:right w:val="none" w:sz="0" w:space="0" w:color="auto"/>
          </w:divBdr>
        </w:div>
        <w:div w:id="194924273">
          <w:marLeft w:val="480"/>
          <w:marRight w:val="0"/>
          <w:marTop w:val="0"/>
          <w:marBottom w:val="0"/>
          <w:divBdr>
            <w:top w:val="none" w:sz="0" w:space="0" w:color="auto"/>
            <w:left w:val="none" w:sz="0" w:space="0" w:color="auto"/>
            <w:bottom w:val="none" w:sz="0" w:space="0" w:color="auto"/>
            <w:right w:val="none" w:sz="0" w:space="0" w:color="auto"/>
          </w:divBdr>
        </w:div>
        <w:div w:id="478960358">
          <w:marLeft w:val="480"/>
          <w:marRight w:val="0"/>
          <w:marTop w:val="0"/>
          <w:marBottom w:val="0"/>
          <w:divBdr>
            <w:top w:val="none" w:sz="0" w:space="0" w:color="auto"/>
            <w:left w:val="none" w:sz="0" w:space="0" w:color="auto"/>
            <w:bottom w:val="none" w:sz="0" w:space="0" w:color="auto"/>
            <w:right w:val="none" w:sz="0" w:space="0" w:color="auto"/>
          </w:divBdr>
        </w:div>
        <w:div w:id="1109356622">
          <w:marLeft w:val="480"/>
          <w:marRight w:val="0"/>
          <w:marTop w:val="0"/>
          <w:marBottom w:val="0"/>
          <w:divBdr>
            <w:top w:val="none" w:sz="0" w:space="0" w:color="auto"/>
            <w:left w:val="none" w:sz="0" w:space="0" w:color="auto"/>
            <w:bottom w:val="none" w:sz="0" w:space="0" w:color="auto"/>
            <w:right w:val="none" w:sz="0" w:space="0" w:color="auto"/>
          </w:divBdr>
        </w:div>
        <w:div w:id="2016421048">
          <w:marLeft w:val="480"/>
          <w:marRight w:val="0"/>
          <w:marTop w:val="0"/>
          <w:marBottom w:val="0"/>
          <w:divBdr>
            <w:top w:val="none" w:sz="0" w:space="0" w:color="auto"/>
            <w:left w:val="none" w:sz="0" w:space="0" w:color="auto"/>
            <w:bottom w:val="none" w:sz="0" w:space="0" w:color="auto"/>
            <w:right w:val="none" w:sz="0" w:space="0" w:color="auto"/>
          </w:divBdr>
        </w:div>
        <w:div w:id="1146360853">
          <w:marLeft w:val="480"/>
          <w:marRight w:val="0"/>
          <w:marTop w:val="0"/>
          <w:marBottom w:val="0"/>
          <w:divBdr>
            <w:top w:val="none" w:sz="0" w:space="0" w:color="auto"/>
            <w:left w:val="none" w:sz="0" w:space="0" w:color="auto"/>
            <w:bottom w:val="none" w:sz="0" w:space="0" w:color="auto"/>
            <w:right w:val="none" w:sz="0" w:space="0" w:color="auto"/>
          </w:divBdr>
        </w:div>
        <w:div w:id="62416539">
          <w:marLeft w:val="480"/>
          <w:marRight w:val="0"/>
          <w:marTop w:val="0"/>
          <w:marBottom w:val="0"/>
          <w:divBdr>
            <w:top w:val="none" w:sz="0" w:space="0" w:color="auto"/>
            <w:left w:val="none" w:sz="0" w:space="0" w:color="auto"/>
            <w:bottom w:val="none" w:sz="0" w:space="0" w:color="auto"/>
            <w:right w:val="none" w:sz="0" w:space="0" w:color="auto"/>
          </w:divBdr>
        </w:div>
        <w:div w:id="1789886366">
          <w:marLeft w:val="480"/>
          <w:marRight w:val="0"/>
          <w:marTop w:val="0"/>
          <w:marBottom w:val="0"/>
          <w:divBdr>
            <w:top w:val="none" w:sz="0" w:space="0" w:color="auto"/>
            <w:left w:val="none" w:sz="0" w:space="0" w:color="auto"/>
            <w:bottom w:val="none" w:sz="0" w:space="0" w:color="auto"/>
            <w:right w:val="none" w:sz="0" w:space="0" w:color="auto"/>
          </w:divBdr>
        </w:div>
        <w:div w:id="155461097">
          <w:marLeft w:val="480"/>
          <w:marRight w:val="0"/>
          <w:marTop w:val="0"/>
          <w:marBottom w:val="0"/>
          <w:divBdr>
            <w:top w:val="none" w:sz="0" w:space="0" w:color="auto"/>
            <w:left w:val="none" w:sz="0" w:space="0" w:color="auto"/>
            <w:bottom w:val="none" w:sz="0" w:space="0" w:color="auto"/>
            <w:right w:val="none" w:sz="0" w:space="0" w:color="auto"/>
          </w:divBdr>
        </w:div>
        <w:div w:id="2080789872">
          <w:marLeft w:val="480"/>
          <w:marRight w:val="0"/>
          <w:marTop w:val="0"/>
          <w:marBottom w:val="0"/>
          <w:divBdr>
            <w:top w:val="none" w:sz="0" w:space="0" w:color="auto"/>
            <w:left w:val="none" w:sz="0" w:space="0" w:color="auto"/>
            <w:bottom w:val="none" w:sz="0" w:space="0" w:color="auto"/>
            <w:right w:val="none" w:sz="0" w:space="0" w:color="auto"/>
          </w:divBdr>
        </w:div>
        <w:div w:id="1302231217">
          <w:marLeft w:val="480"/>
          <w:marRight w:val="0"/>
          <w:marTop w:val="0"/>
          <w:marBottom w:val="0"/>
          <w:divBdr>
            <w:top w:val="none" w:sz="0" w:space="0" w:color="auto"/>
            <w:left w:val="none" w:sz="0" w:space="0" w:color="auto"/>
            <w:bottom w:val="none" w:sz="0" w:space="0" w:color="auto"/>
            <w:right w:val="none" w:sz="0" w:space="0" w:color="auto"/>
          </w:divBdr>
        </w:div>
        <w:div w:id="1406293996">
          <w:marLeft w:val="480"/>
          <w:marRight w:val="0"/>
          <w:marTop w:val="0"/>
          <w:marBottom w:val="0"/>
          <w:divBdr>
            <w:top w:val="none" w:sz="0" w:space="0" w:color="auto"/>
            <w:left w:val="none" w:sz="0" w:space="0" w:color="auto"/>
            <w:bottom w:val="none" w:sz="0" w:space="0" w:color="auto"/>
            <w:right w:val="none" w:sz="0" w:space="0" w:color="auto"/>
          </w:divBdr>
        </w:div>
        <w:div w:id="613754239">
          <w:marLeft w:val="480"/>
          <w:marRight w:val="0"/>
          <w:marTop w:val="0"/>
          <w:marBottom w:val="0"/>
          <w:divBdr>
            <w:top w:val="none" w:sz="0" w:space="0" w:color="auto"/>
            <w:left w:val="none" w:sz="0" w:space="0" w:color="auto"/>
            <w:bottom w:val="none" w:sz="0" w:space="0" w:color="auto"/>
            <w:right w:val="none" w:sz="0" w:space="0" w:color="auto"/>
          </w:divBdr>
        </w:div>
        <w:div w:id="283389573">
          <w:marLeft w:val="480"/>
          <w:marRight w:val="0"/>
          <w:marTop w:val="0"/>
          <w:marBottom w:val="0"/>
          <w:divBdr>
            <w:top w:val="none" w:sz="0" w:space="0" w:color="auto"/>
            <w:left w:val="none" w:sz="0" w:space="0" w:color="auto"/>
            <w:bottom w:val="none" w:sz="0" w:space="0" w:color="auto"/>
            <w:right w:val="none" w:sz="0" w:space="0" w:color="auto"/>
          </w:divBdr>
        </w:div>
        <w:div w:id="818114968">
          <w:marLeft w:val="480"/>
          <w:marRight w:val="0"/>
          <w:marTop w:val="0"/>
          <w:marBottom w:val="0"/>
          <w:divBdr>
            <w:top w:val="none" w:sz="0" w:space="0" w:color="auto"/>
            <w:left w:val="none" w:sz="0" w:space="0" w:color="auto"/>
            <w:bottom w:val="none" w:sz="0" w:space="0" w:color="auto"/>
            <w:right w:val="none" w:sz="0" w:space="0" w:color="auto"/>
          </w:divBdr>
        </w:div>
        <w:div w:id="1981378108">
          <w:marLeft w:val="480"/>
          <w:marRight w:val="0"/>
          <w:marTop w:val="0"/>
          <w:marBottom w:val="0"/>
          <w:divBdr>
            <w:top w:val="none" w:sz="0" w:space="0" w:color="auto"/>
            <w:left w:val="none" w:sz="0" w:space="0" w:color="auto"/>
            <w:bottom w:val="none" w:sz="0" w:space="0" w:color="auto"/>
            <w:right w:val="none" w:sz="0" w:space="0" w:color="auto"/>
          </w:divBdr>
        </w:div>
        <w:div w:id="258101991">
          <w:marLeft w:val="480"/>
          <w:marRight w:val="0"/>
          <w:marTop w:val="0"/>
          <w:marBottom w:val="0"/>
          <w:divBdr>
            <w:top w:val="none" w:sz="0" w:space="0" w:color="auto"/>
            <w:left w:val="none" w:sz="0" w:space="0" w:color="auto"/>
            <w:bottom w:val="none" w:sz="0" w:space="0" w:color="auto"/>
            <w:right w:val="none" w:sz="0" w:space="0" w:color="auto"/>
          </w:divBdr>
        </w:div>
        <w:div w:id="2001425769">
          <w:marLeft w:val="480"/>
          <w:marRight w:val="0"/>
          <w:marTop w:val="0"/>
          <w:marBottom w:val="0"/>
          <w:divBdr>
            <w:top w:val="none" w:sz="0" w:space="0" w:color="auto"/>
            <w:left w:val="none" w:sz="0" w:space="0" w:color="auto"/>
            <w:bottom w:val="none" w:sz="0" w:space="0" w:color="auto"/>
            <w:right w:val="none" w:sz="0" w:space="0" w:color="auto"/>
          </w:divBdr>
        </w:div>
        <w:div w:id="1112213878">
          <w:marLeft w:val="480"/>
          <w:marRight w:val="0"/>
          <w:marTop w:val="0"/>
          <w:marBottom w:val="0"/>
          <w:divBdr>
            <w:top w:val="none" w:sz="0" w:space="0" w:color="auto"/>
            <w:left w:val="none" w:sz="0" w:space="0" w:color="auto"/>
            <w:bottom w:val="none" w:sz="0" w:space="0" w:color="auto"/>
            <w:right w:val="none" w:sz="0" w:space="0" w:color="auto"/>
          </w:divBdr>
        </w:div>
        <w:div w:id="46342702">
          <w:marLeft w:val="480"/>
          <w:marRight w:val="0"/>
          <w:marTop w:val="0"/>
          <w:marBottom w:val="0"/>
          <w:divBdr>
            <w:top w:val="none" w:sz="0" w:space="0" w:color="auto"/>
            <w:left w:val="none" w:sz="0" w:space="0" w:color="auto"/>
            <w:bottom w:val="none" w:sz="0" w:space="0" w:color="auto"/>
            <w:right w:val="none" w:sz="0" w:space="0" w:color="auto"/>
          </w:divBdr>
        </w:div>
        <w:div w:id="1504279044">
          <w:marLeft w:val="480"/>
          <w:marRight w:val="0"/>
          <w:marTop w:val="0"/>
          <w:marBottom w:val="0"/>
          <w:divBdr>
            <w:top w:val="none" w:sz="0" w:space="0" w:color="auto"/>
            <w:left w:val="none" w:sz="0" w:space="0" w:color="auto"/>
            <w:bottom w:val="none" w:sz="0" w:space="0" w:color="auto"/>
            <w:right w:val="none" w:sz="0" w:space="0" w:color="auto"/>
          </w:divBdr>
        </w:div>
        <w:div w:id="671182309">
          <w:marLeft w:val="480"/>
          <w:marRight w:val="0"/>
          <w:marTop w:val="0"/>
          <w:marBottom w:val="0"/>
          <w:divBdr>
            <w:top w:val="none" w:sz="0" w:space="0" w:color="auto"/>
            <w:left w:val="none" w:sz="0" w:space="0" w:color="auto"/>
            <w:bottom w:val="none" w:sz="0" w:space="0" w:color="auto"/>
            <w:right w:val="none" w:sz="0" w:space="0" w:color="auto"/>
          </w:divBdr>
        </w:div>
      </w:divsChild>
    </w:div>
    <w:div w:id="385178233">
      <w:bodyDiv w:val="1"/>
      <w:marLeft w:val="0"/>
      <w:marRight w:val="0"/>
      <w:marTop w:val="0"/>
      <w:marBottom w:val="0"/>
      <w:divBdr>
        <w:top w:val="none" w:sz="0" w:space="0" w:color="auto"/>
        <w:left w:val="none" w:sz="0" w:space="0" w:color="auto"/>
        <w:bottom w:val="none" w:sz="0" w:space="0" w:color="auto"/>
        <w:right w:val="none" w:sz="0" w:space="0" w:color="auto"/>
      </w:divBdr>
    </w:div>
    <w:div w:id="385421773">
      <w:bodyDiv w:val="1"/>
      <w:marLeft w:val="0"/>
      <w:marRight w:val="0"/>
      <w:marTop w:val="0"/>
      <w:marBottom w:val="0"/>
      <w:divBdr>
        <w:top w:val="none" w:sz="0" w:space="0" w:color="auto"/>
        <w:left w:val="none" w:sz="0" w:space="0" w:color="auto"/>
        <w:bottom w:val="none" w:sz="0" w:space="0" w:color="auto"/>
        <w:right w:val="none" w:sz="0" w:space="0" w:color="auto"/>
      </w:divBdr>
    </w:div>
    <w:div w:id="385491533">
      <w:bodyDiv w:val="1"/>
      <w:marLeft w:val="0"/>
      <w:marRight w:val="0"/>
      <w:marTop w:val="0"/>
      <w:marBottom w:val="0"/>
      <w:divBdr>
        <w:top w:val="none" w:sz="0" w:space="0" w:color="auto"/>
        <w:left w:val="none" w:sz="0" w:space="0" w:color="auto"/>
        <w:bottom w:val="none" w:sz="0" w:space="0" w:color="auto"/>
        <w:right w:val="none" w:sz="0" w:space="0" w:color="auto"/>
      </w:divBdr>
    </w:div>
    <w:div w:id="386026158">
      <w:bodyDiv w:val="1"/>
      <w:marLeft w:val="0"/>
      <w:marRight w:val="0"/>
      <w:marTop w:val="0"/>
      <w:marBottom w:val="0"/>
      <w:divBdr>
        <w:top w:val="none" w:sz="0" w:space="0" w:color="auto"/>
        <w:left w:val="none" w:sz="0" w:space="0" w:color="auto"/>
        <w:bottom w:val="none" w:sz="0" w:space="0" w:color="auto"/>
        <w:right w:val="none" w:sz="0" w:space="0" w:color="auto"/>
      </w:divBdr>
    </w:div>
    <w:div w:id="386225407">
      <w:bodyDiv w:val="1"/>
      <w:marLeft w:val="0"/>
      <w:marRight w:val="0"/>
      <w:marTop w:val="0"/>
      <w:marBottom w:val="0"/>
      <w:divBdr>
        <w:top w:val="none" w:sz="0" w:space="0" w:color="auto"/>
        <w:left w:val="none" w:sz="0" w:space="0" w:color="auto"/>
        <w:bottom w:val="none" w:sz="0" w:space="0" w:color="auto"/>
        <w:right w:val="none" w:sz="0" w:space="0" w:color="auto"/>
      </w:divBdr>
    </w:div>
    <w:div w:id="386294853">
      <w:bodyDiv w:val="1"/>
      <w:marLeft w:val="0"/>
      <w:marRight w:val="0"/>
      <w:marTop w:val="0"/>
      <w:marBottom w:val="0"/>
      <w:divBdr>
        <w:top w:val="none" w:sz="0" w:space="0" w:color="auto"/>
        <w:left w:val="none" w:sz="0" w:space="0" w:color="auto"/>
        <w:bottom w:val="none" w:sz="0" w:space="0" w:color="auto"/>
        <w:right w:val="none" w:sz="0" w:space="0" w:color="auto"/>
      </w:divBdr>
    </w:div>
    <w:div w:id="386494214">
      <w:bodyDiv w:val="1"/>
      <w:marLeft w:val="0"/>
      <w:marRight w:val="0"/>
      <w:marTop w:val="0"/>
      <w:marBottom w:val="0"/>
      <w:divBdr>
        <w:top w:val="none" w:sz="0" w:space="0" w:color="auto"/>
        <w:left w:val="none" w:sz="0" w:space="0" w:color="auto"/>
        <w:bottom w:val="none" w:sz="0" w:space="0" w:color="auto"/>
        <w:right w:val="none" w:sz="0" w:space="0" w:color="auto"/>
      </w:divBdr>
    </w:div>
    <w:div w:id="386537041">
      <w:bodyDiv w:val="1"/>
      <w:marLeft w:val="0"/>
      <w:marRight w:val="0"/>
      <w:marTop w:val="0"/>
      <w:marBottom w:val="0"/>
      <w:divBdr>
        <w:top w:val="none" w:sz="0" w:space="0" w:color="auto"/>
        <w:left w:val="none" w:sz="0" w:space="0" w:color="auto"/>
        <w:bottom w:val="none" w:sz="0" w:space="0" w:color="auto"/>
        <w:right w:val="none" w:sz="0" w:space="0" w:color="auto"/>
      </w:divBdr>
    </w:div>
    <w:div w:id="386538886">
      <w:bodyDiv w:val="1"/>
      <w:marLeft w:val="0"/>
      <w:marRight w:val="0"/>
      <w:marTop w:val="0"/>
      <w:marBottom w:val="0"/>
      <w:divBdr>
        <w:top w:val="none" w:sz="0" w:space="0" w:color="auto"/>
        <w:left w:val="none" w:sz="0" w:space="0" w:color="auto"/>
        <w:bottom w:val="none" w:sz="0" w:space="0" w:color="auto"/>
        <w:right w:val="none" w:sz="0" w:space="0" w:color="auto"/>
      </w:divBdr>
    </w:div>
    <w:div w:id="386733436">
      <w:bodyDiv w:val="1"/>
      <w:marLeft w:val="0"/>
      <w:marRight w:val="0"/>
      <w:marTop w:val="0"/>
      <w:marBottom w:val="0"/>
      <w:divBdr>
        <w:top w:val="none" w:sz="0" w:space="0" w:color="auto"/>
        <w:left w:val="none" w:sz="0" w:space="0" w:color="auto"/>
        <w:bottom w:val="none" w:sz="0" w:space="0" w:color="auto"/>
        <w:right w:val="none" w:sz="0" w:space="0" w:color="auto"/>
      </w:divBdr>
    </w:div>
    <w:div w:id="386807608">
      <w:bodyDiv w:val="1"/>
      <w:marLeft w:val="0"/>
      <w:marRight w:val="0"/>
      <w:marTop w:val="0"/>
      <w:marBottom w:val="0"/>
      <w:divBdr>
        <w:top w:val="none" w:sz="0" w:space="0" w:color="auto"/>
        <w:left w:val="none" w:sz="0" w:space="0" w:color="auto"/>
        <w:bottom w:val="none" w:sz="0" w:space="0" w:color="auto"/>
        <w:right w:val="none" w:sz="0" w:space="0" w:color="auto"/>
      </w:divBdr>
    </w:div>
    <w:div w:id="387846614">
      <w:bodyDiv w:val="1"/>
      <w:marLeft w:val="0"/>
      <w:marRight w:val="0"/>
      <w:marTop w:val="0"/>
      <w:marBottom w:val="0"/>
      <w:divBdr>
        <w:top w:val="none" w:sz="0" w:space="0" w:color="auto"/>
        <w:left w:val="none" w:sz="0" w:space="0" w:color="auto"/>
        <w:bottom w:val="none" w:sz="0" w:space="0" w:color="auto"/>
        <w:right w:val="none" w:sz="0" w:space="0" w:color="auto"/>
      </w:divBdr>
    </w:div>
    <w:div w:id="388040917">
      <w:bodyDiv w:val="1"/>
      <w:marLeft w:val="0"/>
      <w:marRight w:val="0"/>
      <w:marTop w:val="0"/>
      <w:marBottom w:val="0"/>
      <w:divBdr>
        <w:top w:val="none" w:sz="0" w:space="0" w:color="auto"/>
        <w:left w:val="none" w:sz="0" w:space="0" w:color="auto"/>
        <w:bottom w:val="none" w:sz="0" w:space="0" w:color="auto"/>
        <w:right w:val="none" w:sz="0" w:space="0" w:color="auto"/>
      </w:divBdr>
    </w:div>
    <w:div w:id="388114704">
      <w:bodyDiv w:val="1"/>
      <w:marLeft w:val="0"/>
      <w:marRight w:val="0"/>
      <w:marTop w:val="0"/>
      <w:marBottom w:val="0"/>
      <w:divBdr>
        <w:top w:val="none" w:sz="0" w:space="0" w:color="auto"/>
        <w:left w:val="none" w:sz="0" w:space="0" w:color="auto"/>
        <w:bottom w:val="none" w:sz="0" w:space="0" w:color="auto"/>
        <w:right w:val="none" w:sz="0" w:space="0" w:color="auto"/>
      </w:divBdr>
    </w:div>
    <w:div w:id="388697975">
      <w:bodyDiv w:val="1"/>
      <w:marLeft w:val="0"/>
      <w:marRight w:val="0"/>
      <w:marTop w:val="0"/>
      <w:marBottom w:val="0"/>
      <w:divBdr>
        <w:top w:val="none" w:sz="0" w:space="0" w:color="auto"/>
        <w:left w:val="none" w:sz="0" w:space="0" w:color="auto"/>
        <w:bottom w:val="none" w:sz="0" w:space="0" w:color="auto"/>
        <w:right w:val="none" w:sz="0" w:space="0" w:color="auto"/>
      </w:divBdr>
    </w:div>
    <w:div w:id="388768182">
      <w:bodyDiv w:val="1"/>
      <w:marLeft w:val="0"/>
      <w:marRight w:val="0"/>
      <w:marTop w:val="0"/>
      <w:marBottom w:val="0"/>
      <w:divBdr>
        <w:top w:val="none" w:sz="0" w:space="0" w:color="auto"/>
        <w:left w:val="none" w:sz="0" w:space="0" w:color="auto"/>
        <w:bottom w:val="none" w:sz="0" w:space="0" w:color="auto"/>
        <w:right w:val="none" w:sz="0" w:space="0" w:color="auto"/>
      </w:divBdr>
    </w:div>
    <w:div w:id="388773605">
      <w:bodyDiv w:val="1"/>
      <w:marLeft w:val="0"/>
      <w:marRight w:val="0"/>
      <w:marTop w:val="0"/>
      <w:marBottom w:val="0"/>
      <w:divBdr>
        <w:top w:val="none" w:sz="0" w:space="0" w:color="auto"/>
        <w:left w:val="none" w:sz="0" w:space="0" w:color="auto"/>
        <w:bottom w:val="none" w:sz="0" w:space="0" w:color="auto"/>
        <w:right w:val="none" w:sz="0" w:space="0" w:color="auto"/>
      </w:divBdr>
    </w:div>
    <w:div w:id="388967932">
      <w:bodyDiv w:val="1"/>
      <w:marLeft w:val="0"/>
      <w:marRight w:val="0"/>
      <w:marTop w:val="0"/>
      <w:marBottom w:val="0"/>
      <w:divBdr>
        <w:top w:val="none" w:sz="0" w:space="0" w:color="auto"/>
        <w:left w:val="none" w:sz="0" w:space="0" w:color="auto"/>
        <w:bottom w:val="none" w:sz="0" w:space="0" w:color="auto"/>
        <w:right w:val="none" w:sz="0" w:space="0" w:color="auto"/>
      </w:divBdr>
    </w:div>
    <w:div w:id="389310402">
      <w:bodyDiv w:val="1"/>
      <w:marLeft w:val="0"/>
      <w:marRight w:val="0"/>
      <w:marTop w:val="0"/>
      <w:marBottom w:val="0"/>
      <w:divBdr>
        <w:top w:val="none" w:sz="0" w:space="0" w:color="auto"/>
        <w:left w:val="none" w:sz="0" w:space="0" w:color="auto"/>
        <w:bottom w:val="none" w:sz="0" w:space="0" w:color="auto"/>
        <w:right w:val="none" w:sz="0" w:space="0" w:color="auto"/>
      </w:divBdr>
    </w:div>
    <w:div w:id="389502899">
      <w:bodyDiv w:val="1"/>
      <w:marLeft w:val="0"/>
      <w:marRight w:val="0"/>
      <w:marTop w:val="0"/>
      <w:marBottom w:val="0"/>
      <w:divBdr>
        <w:top w:val="none" w:sz="0" w:space="0" w:color="auto"/>
        <w:left w:val="none" w:sz="0" w:space="0" w:color="auto"/>
        <w:bottom w:val="none" w:sz="0" w:space="0" w:color="auto"/>
        <w:right w:val="none" w:sz="0" w:space="0" w:color="auto"/>
      </w:divBdr>
    </w:div>
    <w:div w:id="389572058">
      <w:bodyDiv w:val="1"/>
      <w:marLeft w:val="0"/>
      <w:marRight w:val="0"/>
      <w:marTop w:val="0"/>
      <w:marBottom w:val="0"/>
      <w:divBdr>
        <w:top w:val="none" w:sz="0" w:space="0" w:color="auto"/>
        <w:left w:val="none" w:sz="0" w:space="0" w:color="auto"/>
        <w:bottom w:val="none" w:sz="0" w:space="0" w:color="auto"/>
        <w:right w:val="none" w:sz="0" w:space="0" w:color="auto"/>
      </w:divBdr>
    </w:div>
    <w:div w:id="389572764">
      <w:bodyDiv w:val="1"/>
      <w:marLeft w:val="0"/>
      <w:marRight w:val="0"/>
      <w:marTop w:val="0"/>
      <w:marBottom w:val="0"/>
      <w:divBdr>
        <w:top w:val="none" w:sz="0" w:space="0" w:color="auto"/>
        <w:left w:val="none" w:sz="0" w:space="0" w:color="auto"/>
        <w:bottom w:val="none" w:sz="0" w:space="0" w:color="auto"/>
        <w:right w:val="none" w:sz="0" w:space="0" w:color="auto"/>
      </w:divBdr>
    </w:div>
    <w:div w:id="390156031">
      <w:bodyDiv w:val="1"/>
      <w:marLeft w:val="0"/>
      <w:marRight w:val="0"/>
      <w:marTop w:val="0"/>
      <w:marBottom w:val="0"/>
      <w:divBdr>
        <w:top w:val="none" w:sz="0" w:space="0" w:color="auto"/>
        <w:left w:val="none" w:sz="0" w:space="0" w:color="auto"/>
        <w:bottom w:val="none" w:sz="0" w:space="0" w:color="auto"/>
        <w:right w:val="none" w:sz="0" w:space="0" w:color="auto"/>
      </w:divBdr>
    </w:div>
    <w:div w:id="390233493">
      <w:bodyDiv w:val="1"/>
      <w:marLeft w:val="0"/>
      <w:marRight w:val="0"/>
      <w:marTop w:val="0"/>
      <w:marBottom w:val="0"/>
      <w:divBdr>
        <w:top w:val="none" w:sz="0" w:space="0" w:color="auto"/>
        <w:left w:val="none" w:sz="0" w:space="0" w:color="auto"/>
        <w:bottom w:val="none" w:sz="0" w:space="0" w:color="auto"/>
        <w:right w:val="none" w:sz="0" w:space="0" w:color="auto"/>
      </w:divBdr>
    </w:div>
    <w:div w:id="390613962">
      <w:bodyDiv w:val="1"/>
      <w:marLeft w:val="0"/>
      <w:marRight w:val="0"/>
      <w:marTop w:val="0"/>
      <w:marBottom w:val="0"/>
      <w:divBdr>
        <w:top w:val="none" w:sz="0" w:space="0" w:color="auto"/>
        <w:left w:val="none" w:sz="0" w:space="0" w:color="auto"/>
        <w:bottom w:val="none" w:sz="0" w:space="0" w:color="auto"/>
        <w:right w:val="none" w:sz="0" w:space="0" w:color="auto"/>
      </w:divBdr>
    </w:div>
    <w:div w:id="390740260">
      <w:bodyDiv w:val="1"/>
      <w:marLeft w:val="0"/>
      <w:marRight w:val="0"/>
      <w:marTop w:val="0"/>
      <w:marBottom w:val="0"/>
      <w:divBdr>
        <w:top w:val="none" w:sz="0" w:space="0" w:color="auto"/>
        <w:left w:val="none" w:sz="0" w:space="0" w:color="auto"/>
        <w:bottom w:val="none" w:sz="0" w:space="0" w:color="auto"/>
        <w:right w:val="none" w:sz="0" w:space="0" w:color="auto"/>
      </w:divBdr>
    </w:div>
    <w:div w:id="390858330">
      <w:bodyDiv w:val="1"/>
      <w:marLeft w:val="0"/>
      <w:marRight w:val="0"/>
      <w:marTop w:val="0"/>
      <w:marBottom w:val="0"/>
      <w:divBdr>
        <w:top w:val="none" w:sz="0" w:space="0" w:color="auto"/>
        <w:left w:val="none" w:sz="0" w:space="0" w:color="auto"/>
        <w:bottom w:val="none" w:sz="0" w:space="0" w:color="auto"/>
        <w:right w:val="none" w:sz="0" w:space="0" w:color="auto"/>
      </w:divBdr>
    </w:div>
    <w:div w:id="391347954">
      <w:bodyDiv w:val="1"/>
      <w:marLeft w:val="0"/>
      <w:marRight w:val="0"/>
      <w:marTop w:val="0"/>
      <w:marBottom w:val="0"/>
      <w:divBdr>
        <w:top w:val="none" w:sz="0" w:space="0" w:color="auto"/>
        <w:left w:val="none" w:sz="0" w:space="0" w:color="auto"/>
        <w:bottom w:val="none" w:sz="0" w:space="0" w:color="auto"/>
        <w:right w:val="none" w:sz="0" w:space="0" w:color="auto"/>
      </w:divBdr>
    </w:div>
    <w:div w:id="392049333">
      <w:bodyDiv w:val="1"/>
      <w:marLeft w:val="0"/>
      <w:marRight w:val="0"/>
      <w:marTop w:val="0"/>
      <w:marBottom w:val="0"/>
      <w:divBdr>
        <w:top w:val="none" w:sz="0" w:space="0" w:color="auto"/>
        <w:left w:val="none" w:sz="0" w:space="0" w:color="auto"/>
        <w:bottom w:val="none" w:sz="0" w:space="0" w:color="auto"/>
        <w:right w:val="none" w:sz="0" w:space="0" w:color="auto"/>
      </w:divBdr>
    </w:div>
    <w:div w:id="392503280">
      <w:bodyDiv w:val="1"/>
      <w:marLeft w:val="0"/>
      <w:marRight w:val="0"/>
      <w:marTop w:val="0"/>
      <w:marBottom w:val="0"/>
      <w:divBdr>
        <w:top w:val="none" w:sz="0" w:space="0" w:color="auto"/>
        <w:left w:val="none" w:sz="0" w:space="0" w:color="auto"/>
        <w:bottom w:val="none" w:sz="0" w:space="0" w:color="auto"/>
        <w:right w:val="none" w:sz="0" w:space="0" w:color="auto"/>
      </w:divBdr>
    </w:div>
    <w:div w:id="392580457">
      <w:bodyDiv w:val="1"/>
      <w:marLeft w:val="0"/>
      <w:marRight w:val="0"/>
      <w:marTop w:val="0"/>
      <w:marBottom w:val="0"/>
      <w:divBdr>
        <w:top w:val="none" w:sz="0" w:space="0" w:color="auto"/>
        <w:left w:val="none" w:sz="0" w:space="0" w:color="auto"/>
        <w:bottom w:val="none" w:sz="0" w:space="0" w:color="auto"/>
        <w:right w:val="none" w:sz="0" w:space="0" w:color="auto"/>
      </w:divBdr>
    </w:div>
    <w:div w:id="392627233">
      <w:bodyDiv w:val="1"/>
      <w:marLeft w:val="0"/>
      <w:marRight w:val="0"/>
      <w:marTop w:val="0"/>
      <w:marBottom w:val="0"/>
      <w:divBdr>
        <w:top w:val="none" w:sz="0" w:space="0" w:color="auto"/>
        <w:left w:val="none" w:sz="0" w:space="0" w:color="auto"/>
        <w:bottom w:val="none" w:sz="0" w:space="0" w:color="auto"/>
        <w:right w:val="none" w:sz="0" w:space="0" w:color="auto"/>
      </w:divBdr>
    </w:div>
    <w:div w:id="392772766">
      <w:bodyDiv w:val="1"/>
      <w:marLeft w:val="0"/>
      <w:marRight w:val="0"/>
      <w:marTop w:val="0"/>
      <w:marBottom w:val="0"/>
      <w:divBdr>
        <w:top w:val="none" w:sz="0" w:space="0" w:color="auto"/>
        <w:left w:val="none" w:sz="0" w:space="0" w:color="auto"/>
        <w:bottom w:val="none" w:sz="0" w:space="0" w:color="auto"/>
        <w:right w:val="none" w:sz="0" w:space="0" w:color="auto"/>
      </w:divBdr>
    </w:div>
    <w:div w:id="393311080">
      <w:bodyDiv w:val="1"/>
      <w:marLeft w:val="0"/>
      <w:marRight w:val="0"/>
      <w:marTop w:val="0"/>
      <w:marBottom w:val="0"/>
      <w:divBdr>
        <w:top w:val="none" w:sz="0" w:space="0" w:color="auto"/>
        <w:left w:val="none" w:sz="0" w:space="0" w:color="auto"/>
        <w:bottom w:val="none" w:sz="0" w:space="0" w:color="auto"/>
        <w:right w:val="none" w:sz="0" w:space="0" w:color="auto"/>
      </w:divBdr>
    </w:div>
    <w:div w:id="393356815">
      <w:bodyDiv w:val="1"/>
      <w:marLeft w:val="0"/>
      <w:marRight w:val="0"/>
      <w:marTop w:val="0"/>
      <w:marBottom w:val="0"/>
      <w:divBdr>
        <w:top w:val="none" w:sz="0" w:space="0" w:color="auto"/>
        <w:left w:val="none" w:sz="0" w:space="0" w:color="auto"/>
        <w:bottom w:val="none" w:sz="0" w:space="0" w:color="auto"/>
        <w:right w:val="none" w:sz="0" w:space="0" w:color="auto"/>
      </w:divBdr>
    </w:div>
    <w:div w:id="393940590">
      <w:bodyDiv w:val="1"/>
      <w:marLeft w:val="0"/>
      <w:marRight w:val="0"/>
      <w:marTop w:val="0"/>
      <w:marBottom w:val="0"/>
      <w:divBdr>
        <w:top w:val="none" w:sz="0" w:space="0" w:color="auto"/>
        <w:left w:val="none" w:sz="0" w:space="0" w:color="auto"/>
        <w:bottom w:val="none" w:sz="0" w:space="0" w:color="auto"/>
        <w:right w:val="none" w:sz="0" w:space="0" w:color="auto"/>
      </w:divBdr>
    </w:div>
    <w:div w:id="394016383">
      <w:bodyDiv w:val="1"/>
      <w:marLeft w:val="0"/>
      <w:marRight w:val="0"/>
      <w:marTop w:val="0"/>
      <w:marBottom w:val="0"/>
      <w:divBdr>
        <w:top w:val="none" w:sz="0" w:space="0" w:color="auto"/>
        <w:left w:val="none" w:sz="0" w:space="0" w:color="auto"/>
        <w:bottom w:val="none" w:sz="0" w:space="0" w:color="auto"/>
        <w:right w:val="none" w:sz="0" w:space="0" w:color="auto"/>
      </w:divBdr>
    </w:div>
    <w:div w:id="394553176">
      <w:bodyDiv w:val="1"/>
      <w:marLeft w:val="0"/>
      <w:marRight w:val="0"/>
      <w:marTop w:val="0"/>
      <w:marBottom w:val="0"/>
      <w:divBdr>
        <w:top w:val="none" w:sz="0" w:space="0" w:color="auto"/>
        <w:left w:val="none" w:sz="0" w:space="0" w:color="auto"/>
        <w:bottom w:val="none" w:sz="0" w:space="0" w:color="auto"/>
        <w:right w:val="none" w:sz="0" w:space="0" w:color="auto"/>
      </w:divBdr>
    </w:div>
    <w:div w:id="394663424">
      <w:bodyDiv w:val="1"/>
      <w:marLeft w:val="0"/>
      <w:marRight w:val="0"/>
      <w:marTop w:val="0"/>
      <w:marBottom w:val="0"/>
      <w:divBdr>
        <w:top w:val="none" w:sz="0" w:space="0" w:color="auto"/>
        <w:left w:val="none" w:sz="0" w:space="0" w:color="auto"/>
        <w:bottom w:val="none" w:sz="0" w:space="0" w:color="auto"/>
        <w:right w:val="none" w:sz="0" w:space="0" w:color="auto"/>
      </w:divBdr>
    </w:div>
    <w:div w:id="394931673">
      <w:bodyDiv w:val="1"/>
      <w:marLeft w:val="0"/>
      <w:marRight w:val="0"/>
      <w:marTop w:val="0"/>
      <w:marBottom w:val="0"/>
      <w:divBdr>
        <w:top w:val="none" w:sz="0" w:space="0" w:color="auto"/>
        <w:left w:val="none" w:sz="0" w:space="0" w:color="auto"/>
        <w:bottom w:val="none" w:sz="0" w:space="0" w:color="auto"/>
        <w:right w:val="none" w:sz="0" w:space="0" w:color="auto"/>
      </w:divBdr>
    </w:div>
    <w:div w:id="394938827">
      <w:bodyDiv w:val="1"/>
      <w:marLeft w:val="0"/>
      <w:marRight w:val="0"/>
      <w:marTop w:val="0"/>
      <w:marBottom w:val="0"/>
      <w:divBdr>
        <w:top w:val="none" w:sz="0" w:space="0" w:color="auto"/>
        <w:left w:val="none" w:sz="0" w:space="0" w:color="auto"/>
        <w:bottom w:val="none" w:sz="0" w:space="0" w:color="auto"/>
        <w:right w:val="none" w:sz="0" w:space="0" w:color="auto"/>
      </w:divBdr>
    </w:div>
    <w:div w:id="395593735">
      <w:bodyDiv w:val="1"/>
      <w:marLeft w:val="0"/>
      <w:marRight w:val="0"/>
      <w:marTop w:val="0"/>
      <w:marBottom w:val="0"/>
      <w:divBdr>
        <w:top w:val="none" w:sz="0" w:space="0" w:color="auto"/>
        <w:left w:val="none" w:sz="0" w:space="0" w:color="auto"/>
        <w:bottom w:val="none" w:sz="0" w:space="0" w:color="auto"/>
        <w:right w:val="none" w:sz="0" w:space="0" w:color="auto"/>
      </w:divBdr>
    </w:div>
    <w:div w:id="395982042">
      <w:bodyDiv w:val="1"/>
      <w:marLeft w:val="0"/>
      <w:marRight w:val="0"/>
      <w:marTop w:val="0"/>
      <w:marBottom w:val="0"/>
      <w:divBdr>
        <w:top w:val="none" w:sz="0" w:space="0" w:color="auto"/>
        <w:left w:val="none" w:sz="0" w:space="0" w:color="auto"/>
        <w:bottom w:val="none" w:sz="0" w:space="0" w:color="auto"/>
        <w:right w:val="none" w:sz="0" w:space="0" w:color="auto"/>
      </w:divBdr>
    </w:div>
    <w:div w:id="396369217">
      <w:bodyDiv w:val="1"/>
      <w:marLeft w:val="0"/>
      <w:marRight w:val="0"/>
      <w:marTop w:val="0"/>
      <w:marBottom w:val="0"/>
      <w:divBdr>
        <w:top w:val="none" w:sz="0" w:space="0" w:color="auto"/>
        <w:left w:val="none" w:sz="0" w:space="0" w:color="auto"/>
        <w:bottom w:val="none" w:sz="0" w:space="0" w:color="auto"/>
        <w:right w:val="none" w:sz="0" w:space="0" w:color="auto"/>
      </w:divBdr>
    </w:div>
    <w:div w:id="396898903">
      <w:bodyDiv w:val="1"/>
      <w:marLeft w:val="0"/>
      <w:marRight w:val="0"/>
      <w:marTop w:val="0"/>
      <w:marBottom w:val="0"/>
      <w:divBdr>
        <w:top w:val="none" w:sz="0" w:space="0" w:color="auto"/>
        <w:left w:val="none" w:sz="0" w:space="0" w:color="auto"/>
        <w:bottom w:val="none" w:sz="0" w:space="0" w:color="auto"/>
        <w:right w:val="none" w:sz="0" w:space="0" w:color="auto"/>
      </w:divBdr>
    </w:div>
    <w:div w:id="397174083">
      <w:bodyDiv w:val="1"/>
      <w:marLeft w:val="0"/>
      <w:marRight w:val="0"/>
      <w:marTop w:val="0"/>
      <w:marBottom w:val="0"/>
      <w:divBdr>
        <w:top w:val="none" w:sz="0" w:space="0" w:color="auto"/>
        <w:left w:val="none" w:sz="0" w:space="0" w:color="auto"/>
        <w:bottom w:val="none" w:sz="0" w:space="0" w:color="auto"/>
        <w:right w:val="none" w:sz="0" w:space="0" w:color="auto"/>
      </w:divBdr>
    </w:div>
    <w:div w:id="397484885">
      <w:bodyDiv w:val="1"/>
      <w:marLeft w:val="0"/>
      <w:marRight w:val="0"/>
      <w:marTop w:val="0"/>
      <w:marBottom w:val="0"/>
      <w:divBdr>
        <w:top w:val="none" w:sz="0" w:space="0" w:color="auto"/>
        <w:left w:val="none" w:sz="0" w:space="0" w:color="auto"/>
        <w:bottom w:val="none" w:sz="0" w:space="0" w:color="auto"/>
        <w:right w:val="none" w:sz="0" w:space="0" w:color="auto"/>
      </w:divBdr>
    </w:div>
    <w:div w:id="397555961">
      <w:bodyDiv w:val="1"/>
      <w:marLeft w:val="0"/>
      <w:marRight w:val="0"/>
      <w:marTop w:val="0"/>
      <w:marBottom w:val="0"/>
      <w:divBdr>
        <w:top w:val="none" w:sz="0" w:space="0" w:color="auto"/>
        <w:left w:val="none" w:sz="0" w:space="0" w:color="auto"/>
        <w:bottom w:val="none" w:sz="0" w:space="0" w:color="auto"/>
        <w:right w:val="none" w:sz="0" w:space="0" w:color="auto"/>
      </w:divBdr>
    </w:div>
    <w:div w:id="397871030">
      <w:bodyDiv w:val="1"/>
      <w:marLeft w:val="0"/>
      <w:marRight w:val="0"/>
      <w:marTop w:val="0"/>
      <w:marBottom w:val="0"/>
      <w:divBdr>
        <w:top w:val="none" w:sz="0" w:space="0" w:color="auto"/>
        <w:left w:val="none" w:sz="0" w:space="0" w:color="auto"/>
        <w:bottom w:val="none" w:sz="0" w:space="0" w:color="auto"/>
        <w:right w:val="none" w:sz="0" w:space="0" w:color="auto"/>
      </w:divBdr>
      <w:divsChild>
        <w:div w:id="136412277">
          <w:marLeft w:val="480"/>
          <w:marRight w:val="0"/>
          <w:marTop w:val="0"/>
          <w:marBottom w:val="0"/>
          <w:divBdr>
            <w:top w:val="none" w:sz="0" w:space="0" w:color="auto"/>
            <w:left w:val="none" w:sz="0" w:space="0" w:color="auto"/>
            <w:bottom w:val="none" w:sz="0" w:space="0" w:color="auto"/>
            <w:right w:val="none" w:sz="0" w:space="0" w:color="auto"/>
          </w:divBdr>
        </w:div>
        <w:div w:id="780956160">
          <w:marLeft w:val="480"/>
          <w:marRight w:val="0"/>
          <w:marTop w:val="0"/>
          <w:marBottom w:val="0"/>
          <w:divBdr>
            <w:top w:val="none" w:sz="0" w:space="0" w:color="auto"/>
            <w:left w:val="none" w:sz="0" w:space="0" w:color="auto"/>
            <w:bottom w:val="none" w:sz="0" w:space="0" w:color="auto"/>
            <w:right w:val="none" w:sz="0" w:space="0" w:color="auto"/>
          </w:divBdr>
        </w:div>
        <w:div w:id="619841038">
          <w:marLeft w:val="480"/>
          <w:marRight w:val="0"/>
          <w:marTop w:val="0"/>
          <w:marBottom w:val="0"/>
          <w:divBdr>
            <w:top w:val="none" w:sz="0" w:space="0" w:color="auto"/>
            <w:left w:val="none" w:sz="0" w:space="0" w:color="auto"/>
            <w:bottom w:val="none" w:sz="0" w:space="0" w:color="auto"/>
            <w:right w:val="none" w:sz="0" w:space="0" w:color="auto"/>
          </w:divBdr>
        </w:div>
        <w:div w:id="1085152125">
          <w:marLeft w:val="480"/>
          <w:marRight w:val="0"/>
          <w:marTop w:val="0"/>
          <w:marBottom w:val="0"/>
          <w:divBdr>
            <w:top w:val="none" w:sz="0" w:space="0" w:color="auto"/>
            <w:left w:val="none" w:sz="0" w:space="0" w:color="auto"/>
            <w:bottom w:val="none" w:sz="0" w:space="0" w:color="auto"/>
            <w:right w:val="none" w:sz="0" w:space="0" w:color="auto"/>
          </w:divBdr>
        </w:div>
        <w:div w:id="212086112">
          <w:marLeft w:val="480"/>
          <w:marRight w:val="0"/>
          <w:marTop w:val="0"/>
          <w:marBottom w:val="0"/>
          <w:divBdr>
            <w:top w:val="none" w:sz="0" w:space="0" w:color="auto"/>
            <w:left w:val="none" w:sz="0" w:space="0" w:color="auto"/>
            <w:bottom w:val="none" w:sz="0" w:space="0" w:color="auto"/>
            <w:right w:val="none" w:sz="0" w:space="0" w:color="auto"/>
          </w:divBdr>
        </w:div>
        <w:div w:id="1071469282">
          <w:marLeft w:val="480"/>
          <w:marRight w:val="0"/>
          <w:marTop w:val="0"/>
          <w:marBottom w:val="0"/>
          <w:divBdr>
            <w:top w:val="none" w:sz="0" w:space="0" w:color="auto"/>
            <w:left w:val="none" w:sz="0" w:space="0" w:color="auto"/>
            <w:bottom w:val="none" w:sz="0" w:space="0" w:color="auto"/>
            <w:right w:val="none" w:sz="0" w:space="0" w:color="auto"/>
          </w:divBdr>
        </w:div>
        <w:div w:id="1487012868">
          <w:marLeft w:val="480"/>
          <w:marRight w:val="0"/>
          <w:marTop w:val="0"/>
          <w:marBottom w:val="0"/>
          <w:divBdr>
            <w:top w:val="none" w:sz="0" w:space="0" w:color="auto"/>
            <w:left w:val="none" w:sz="0" w:space="0" w:color="auto"/>
            <w:bottom w:val="none" w:sz="0" w:space="0" w:color="auto"/>
            <w:right w:val="none" w:sz="0" w:space="0" w:color="auto"/>
          </w:divBdr>
        </w:div>
        <w:div w:id="257953575">
          <w:marLeft w:val="480"/>
          <w:marRight w:val="0"/>
          <w:marTop w:val="0"/>
          <w:marBottom w:val="0"/>
          <w:divBdr>
            <w:top w:val="none" w:sz="0" w:space="0" w:color="auto"/>
            <w:left w:val="none" w:sz="0" w:space="0" w:color="auto"/>
            <w:bottom w:val="none" w:sz="0" w:space="0" w:color="auto"/>
            <w:right w:val="none" w:sz="0" w:space="0" w:color="auto"/>
          </w:divBdr>
        </w:div>
        <w:div w:id="1203861458">
          <w:marLeft w:val="480"/>
          <w:marRight w:val="0"/>
          <w:marTop w:val="0"/>
          <w:marBottom w:val="0"/>
          <w:divBdr>
            <w:top w:val="none" w:sz="0" w:space="0" w:color="auto"/>
            <w:left w:val="none" w:sz="0" w:space="0" w:color="auto"/>
            <w:bottom w:val="none" w:sz="0" w:space="0" w:color="auto"/>
            <w:right w:val="none" w:sz="0" w:space="0" w:color="auto"/>
          </w:divBdr>
        </w:div>
        <w:div w:id="1527401983">
          <w:marLeft w:val="480"/>
          <w:marRight w:val="0"/>
          <w:marTop w:val="0"/>
          <w:marBottom w:val="0"/>
          <w:divBdr>
            <w:top w:val="none" w:sz="0" w:space="0" w:color="auto"/>
            <w:left w:val="none" w:sz="0" w:space="0" w:color="auto"/>
            <w:bottom w:val="none" w:sz="0" w:space="0" w:color="auto"/>
            <w:right w:val="none" w:sz="0" w:space="0" w:color="auto"/>
          </w:divBdr>
        </w:div>
        <w:div w:id="1184783012">
          <w:marLeft w:val="480"/>
          <w:marRight w:val="0"/>
          <w:marTop w:val="0"/>
          <w:marBottom w:val="0"/>
          <w:divBdr>
            <w:top w:val="none" w:sz="0" w:space="0" w:color="auto"/>
            <w:left w:val="none" w:sz="0" w:space="0" w:color="auto"/>
            <w:bottom w:val="none" w:sz="0" w:space="0" w:color="auto"/>
            <w:right w:val="none" w:sz="0" w:space="0" w:color="auto"/>
          </w:divBdr>
        </w:div>
        <w:div w:id="1683387104">
          <w:marLeft w:val="480"/>
          <w:marRight w:val="0"/>
          <w:marTop w:val="0"/>
          <w:marBottom w:val="0"/>
          <w:divBdr>
            <w:top w:val="none" w:sz="0" w:space="0" w:color="auto"/>
            <w:left w:val="none" w:sz="0" w:space="0" w:color="auto"/>
            <w:bottom w:val="none" w:sz="0" w:space="0" w:color="auto"/>
            <w:right w:val="none" w:sz="0" w:space="0" w:color="auto"/>
          </w:divBdr>
        </w:div>
        <w:div w:id="731732315">
          <w:marLeft w:val="480"/>
          <w:marRight w:val="0"/>
          <w:marTop w:val="0"/>
          <w:marBottom w:val="0"/>
          <w:divBdr>
            <w:top w:val="none" w:sz="0" w:space="0" w:color="auto"/>
            <w:left w:val="none" w:sz="0" w:space="0" w:color="auto"/>
            <w:bottom w:val="none" w:sz="0" w:space="0" w:color="auto"/>
            <w:right w:val="none" w:sz="0" w:space="0" w:color="auto"/>
          </w:divBdr>
        </w:div>
        <w:div w:id="222757392">
          <w:marLeft w:val="480"/>
          <w:marRight w:val="0"/>
          <w:marTop w:val="0"/>
          <w:marBottom w:val="0"/>
          <w:divBdr>
            <w:top w:val="none" w:sz="0" w:space="0" w:color="auto"/>
            <w:left w:val="none" w:sz="0" w:space="0" w:color="auto"/>
            <w:bottom w:val="none" w:sz="0" w:space="0" w:color="auto"/>
            <w:right w:val="none" w:sz="0" w:space="0" w:color="auto"/>
          </w:divBdr>
        </w:div>
        <w:div w:id="787505900">
          <w:marLeft w:val="480"/>
          <w:marRight w:val="0"/>
          <w:marTop w:val="0"/>
          <w:marBottom w:val="0"/>
          <w:divBdr>
            <w:top w:val="none" w:sz="0" w:space="0" w:color="auto"/>
            <w:left w:val="none" w:sz="0" w:space="0" w:color="auto"/>
            <w:bottom w:val="none" w:sz="0" w:space="0" w:color="auto"/>
            <w:right w:val="none" w:sz="0" w:space="0" w:color="auto"/>
          </w:divBdr>
        </w:div>
        <w:div w:id="476724369">
          <w:marLeft w:val="480"/>
          <w:marRight w:val="0"/>
          <w:marTop w:val="0"/>
          <w:marBottom w:val="0"/>
          <w:divBdr>
            <w:top w:val="none" w:sz="0" w:space="0" w:color="auto"/>
            <w:left w:val="none" w:sz="0" w:space="0" w:color="auto"/>
            <w:bottom w:val="none" w:sz="0" w:space="0" w:color="auto"/>
            <w:right w:val="none" w:sz="0" w:space="0" w:color="auto"/>
          </w:divBdr>
        </w:div>
        <w:div w:id="520315169">
          <w:marLeft w:val="480"/>
          <w:marRight w:val="0"/>
          <w:marTop w:val="0"/>
          <w:marBottom w:val="0"/>
          <w:divBdr>
            <w:top w:val="none" w:sz="0" w:space="0" w:color="auto"/>
            <w:left w:val="none" w:sz="0" w:space="0" w:color="auto"/>
            <w:bottom w:val="none" w:sz="0" w:space="0" w:color="auto"/>
            <w:right w:val="none" w:sz="0" w:space="0" w:color="auto"/>
          </w:divBdr>
        </w:div>
        <w:div w:id="1216550606">
          <w:marLeft w:val="480"/>
          <w:marRight w:val="0"/>
          <w:marTop w:val="0"/>
          <w:marBottom w:val="0"/>
          <w:divBdr>
            <w:top w:val="none" w:sz="0" w:space="0" w:color="auto"/>
            <w:left w:val="none" w:sz="0" w:space="0" w:color="auto"/>
            <w:bottom w:val="none" w:sz="0" w:space="0" w:color="auto"/>
            <w:right w:val="none" w:sz="0" w:space="0" w:color="auto"/>
          </w:divBdr>
        </w:div>
        <w:div w:id="1670327527">
          <w:marLeft w:val="480"/>
          <w:marRight w:val="0"/>
          <w:marTop w:val="0"/>
          <w:marBottom w:val="0"/>
          <w:divBdr>
            <w:top w:val="none" w:sz="0" w:space="0" w:color="auto"/>
            <w:left w:val="none" w:sz="0" w:space="0" w:color="auto"/>
            <w:bottom w:val="none" w:sz="0" w:space="0" w:color="auto"/>
            <w:right w:val="none" w:sz="0" w:space="0" w:color="auto"/>
          </w:divBdr>
        </w:div>
        <w:div w:id="677805771">
          <w:marLeft w:val="480"/>
          <w:marRight w:val="0"/>
          <w:marTop w:val="0"/>
          <w:marBottom w:val="0"/>
          <w:divBdr>
            <w:top w:val="none" w:sz="0" w:space="0" w:color="auto"/>
            <w:left w:val="none" w:sz="0" w:space="0" w:color="auto"/>
            <w:bottom w:val="none" w:sz="0" w:space="0" w:color="auto"/>
            <w:right w:val="none" w:sz="0" w:space="0" w:color="auto"/>
          </w:divBdr>
        </w:div>
        <w:div w:id="1787118715">
          <w:marLeft w:val="480"/>
          <w:marRight w:val="0"/>
          <w:marTop w:val="0"/>
          <w:marBottom w:val="0"/>
          <w:divBdr>
            <w:top w:val="none" w:sz="0" w:space="0" w:color="auto"/>
            <w:left w:val="none" w:sz="0" w:space="0" w:color="auto"/>
            <w:bottom w:val="none" w:sz="0" w:space="0" w:color="auto"/>
            <w:right w:val="none" w:sz="0" w:space="0" w:color="auto"/>
          </w:divBdr>
        </w:div>
        <w:div w:id="1322196783">
          <w:marLeft w:val="480"/>
          <w:marRight w:val="0"/>
          <w:marTop w:val="0"/>
          <w:marBottom w:val="0"/>
          <w:divBdr>
            <w:top w:val="none" w:sz="0" w:space="0" w:color="auto"/>
            <w:left w:val="none" w:sz="0" w:space="0" w:color="auto"/>
            <w:bottom w:val="none" w:sz="0" w:space="0" w:color="auto"/>
            <w:right w:val="none" w:sz="0" w:space="0" w:color="auto"/>
          </w:divBdr>
        </w:div>
        <w:div w:id="1809129562">
          <w:marLeft w:val="480"/>
          <w:marRight w:val="0"/>
          <w:marTop w:val="0"/>
          <w:marBottom w:val="0"/>
          <w:divBdr>
            <w:top w:val="none" w:sz="0" w:space="0" w:color="auto"/>
            <w:left w:val="none" w:sz="0" w:space="0" w:color="auto"/>
            <w:bottom w:val="none" w:sz="0" w:space="0" w:color="auto"/>
            <w:right w:val="none" w:sz="0" w:space="0" w:color="auto"/>
          </w:divBdr>
        </w:div>
        <w:div w:id="1078209299">
          <w:marLeft w:val="480"/>
          <w:marRight w:val="0"/>
          <w:marTop w:val="0"/>
          <w:marBottom w:val="0"/>
          <w:divBdr>
            <w:top w:val="none" w:sz="0" w:space="0" w:color="auto"/>
            <w:left w:val="none" w:sz="0" w:space="0" w:color="auto"/>
            <w:bottom w:val="none" w:sz="0" w:space="0" w:color="auto"/>
            <w:right w:val="none" w:sz="0" w:space="0" w:color="auto"/>
          </w:divBdr>
        </w:div>
        <w:div w:id="194390327">
          <w:marLeft w:val="480"/>
          <w:marRight w:val="0"/>
          <w:marTop w:val="0"/>
          <w:marBottom w:val="0"/>
          <w:divBdr>
            <w:top w:val="none" w:sz="0" w:space="0" w:color="auto"/>
            <w:left w:val="none" w:sz="0" w:space="0" w:color="auto"/>
            <w:bottom w:val="none" w:sz="0" w:space="0" w:color="auto"/>
            <w:right w:val="none" w:sz="0" w:space="0" w:color="auto"/>
          </w:divBdr>
        </w:div>
        <w:div w:id="821890116">
          <w:marLeft w:val="480"/>
          <w:marRight w:val="0"/>
          <w:marTop w:val="0"/>
          <w:marBottom w:val="0"/>
          <w:divBdr>
            <w:top w:val="none" w:sz="0" w:space="0" w:color="auto"/>
            <w:left w:val="none" w:sz="0" w:space="0" w:color="auto"/>
            <w:bottom w:val="none" w:sz="0" w:space="0" w:color="auto"/>
            <w:right w:val="none" w:sz="0" w:space="0" w:color="auto"/>
          </w:divBdr>
        </w:div>
        <w:div w:id="128136599">
          <w:marLeft w:val="480"/>
          <w:marRight w:val="0"/>
          <w:marTop w:val="0"/>
          <w:marBottom w:val="0"/>
          <w:divBdr>
            <w:top w:val="none" w:sz="0" w:space="0" w:color="auto"/>
            <w:left w:val="none" w:sz="0" w:space="0" w:color="auto"/>
            <w:bottom w:val="none" w:sz="0" w:space="0" w:color="auto"/>
            <w:right w:val="none" w:sz="0" w:space="0" w:color="auto"/>
          </w:divBdr>
        </w:div>
        <w:div w:id="1742943538">
          <w:marLeft w:val="480"/>
          <w:marRight w:val="0"/>
          <w:marTop w:val="0"/>
          <w:marBottom w:val="0"/>
          <w:divBdr>
            <w:top w:val="none" w:sz="0" w:space="0" w:color="auto"/>
            <w:left w:val="none" w:sz="0" w:space="0" w:color="auto"/>
            <w:bottom w:val="none" w:sz="0" w:space="0" w:color="auto"/>
            <w:right w:val="none" w:sz="0" w:space="0" w:color="auto"/>
          </w:divBdr>
        </w:div>
        <w:div w:id="1689484595">
          <w:marLeft w:val="480"/>
          <w:marRight w:val="0"/>
          <w:marTop w:val="0"/>
          <w:marBottom w:val="0"/>
          <w:divBdr>
            <w:top w:val="none" w:sz="0" w:space="0" w:color="auto"/>
            <w:left w:val="none" w:sz="0" w:space="0" w:color="auto"/>
            <w:bottom w:val="none" w:sz="0" w:space="0" w:color="auto"/>
            <w:right w:val="none" w:sz="0" w:space="0" w:color="auto"/>
          </w:divBdr>
        </w:div>
        <w:div w:id="765421398">
          <w:marLeft w:val="480"/>
          <w:marRight w:val="0"/>
          <w:marTop w:val="0"/>
          <w:marBottom w:val="0"/>
          <w:divBdr>
            <w:top w:val="none" w:sz="0" w:space="0" w:color="auto"/>
            <w:left w:val="none" w:sz="0" w:space="0" w:color="auto"/>
            <w:bottom w:val="none" w:sz="0" w:space="0" w:color="auto"/>
            <w:right w:val="none" w:sz="0" w:space="0" w:color="auto"/>
          </w:divBdr>
        </w:div>
        <w:div w:id="2046364146">
          <w:marLeft w:val="480"/>
          <w:marRight w:val="0"/>
          <w:marTop w:val="0"/>
          <w:marBottom w:val="0"/>
          <w:divBdr>
            <w:top w:val="none" w:sz="0" w:space="0" w:color="auto"/>
            <w:left w:val="none" w:sz="0" w:space="0" w:color="auto"/>
            <w:bottom w:val="none" w:sz="0" w:space="0" w:color="auto"/>
            <w:right w:val="none" w:sz="0" w:space="0" w:color="auto"/>
          </w:divBdr>
        </w:div>
        <w:div w:id="200217737">
          <w:marLeft w:val="480"/>
          <w:marRight w:val="0"/>
          <w:marTop w:val="0"/>
          <w:marBottom w:val="0"/>
          <w:divBdr>
            <w:top w:val="none" w:sz="0" w:space="0" w:color="auto"/>
            <w:left w:val="none" w:sz="0" w:space="0" w:color="auto"/>
            <w:bottom w:val="none" w:sz="0" w:space="0" w:color="auto"/>
            <w:right w:val="none" w:sz="0" w:space="0" w:color="auto"/>
          </w:divBdr>
        </w:div>
        <w:div w:id="1282106320">
          <w:marLeft w:val="480"/>
          <w:marRight w:val="0"/>
          <w:marTop w:val="0"/>
          <w:marBottom w:val="0"/>
          <w:divBdr>
            <w:top w:val="none" w:sz="0" w:space="0" w:color="auto"/>
            <w:left w:val="none" w:sz="0" w:space="0" w:color="auto"/>
            <w:bottom w:val="none" w:sz="0" w:space="0" w:color="auto"/>
            <w:right w:val="none" w:sz="0" w:space="0" w:color="auto"/>
          </w:divBdr>
        </w:div>
        <w:div w:id="1033962222">
          <w:marLeft w:val="480"/>
          <w:marRight w:val="0"/>
          <w:marTop w:val="0"/>
          <w:marBottom w:val="0"/>
          <w:divBdr>
            <w:top w:val="none" w:sz="0" w:space="0" w:color="auto"/>
            <w:left w:val="none" w:sz="0" w:space="0" w:color="auto"/>
            <w:bottom w:val="none" w:sz="0" w:space="0" w:color="auto"/>
            <w:right w:val="none" w:sz="0" w:space="0" w:color="auto"/>
          </w:divBdr>
        </w:div>
        <w:div w:id="1554658084">
          <w:marLeft w:val="480"/>
          <w:marRight w:val="0"/>
          <w:marTop w:val="0"/>
          <w:marBottom w:val="0"/>
          <w:divBdr>
            <w:top w:val="none" w:sz="0" w:space="0" w:color="auto"/>
            <w:left w:val="none" w:sz="0" w:space="0" w:color="auto"/>
            <w:bottom w:val="none" w:sz="0" w:space="0" w:color="auto"/>
            <w:right w:val="none" w:sz="0" w:space="0" w:color="auto"/>
          </w:divBdr>
        </w:div>
        <w:div w:id="1914776008">
          <w:marLeft w:val="480"/>
          <w:marRight w:val="0"/>
          <w:marTop w:val="0"/>
          <w:marBottom w:val="0"/>
          <w:divBdr>
            <w:top w:val="none" w:sz="0" w:space="0" w:color="auto"/>
            <w:left w:val="none" w:sz="0" w:space="0" w:color="auto"/>
            <w:bottom w:val="none" w:sz="0" w:space="0" w:color="auto"/>
            <w:right w:val="none" w:sz="0" w:space="0" w:color="auto"/>
          </w:divBdr>
        </w:div>
        <w:div w:id="2125270472">
          <w:marLeft w:val="480"/>
          <w:marRight w:val="0"/>
          <w:marTop w:val="0"/>
          <w:marBottom w:val="0"/>
          <w:divBdr>
            <w:top w:val="none" w:sz="0" w:space="0" w:color="auto"/>
            <w:left w:val="none" w:sz="0" w:space="0" w:color="auto"/>
            <w:bottom w:val="none" w:sz="0" w:space="0" w:color="auto"/>
            <w:right w:val="none" w:sz="0" w:space="0" w:color="auto"/>
          </w:divBdr>
        </w:div>
        <w:div w:id="1234046000">
          <w:marLeft w:val="480"/>
          <w:marRight w:val="0"/>
          <w:marTop w:val="0"/>
          <w:marBottom w:val="0"/>
          <w:divBdr>
            <w:top w:val="none" w:sz="0" w:space="0" w:color="auto"/>
            <w:left w:val="none" w:sz="0" w:space="0" w:color="auto"/>
            <w:bottom w:val="none" w:sz="0" w:space="0" w:color="auto"/>
            <w:right w:val="none" w:sz="0" w:space="0" w:color="auto"/>
          </w:divBdr>
        </w:div>
        <w:div w:id="580599126">
          <w:marLeft w:val="480"/>
          <w:marRight w:val="0"/>
          <w:marTop w:val="0"/>
          <w:marBottom w:val="0"/>
          <w:divBdr>
            <w:top w:val="none" w:sz="0" w:space="0" w:color="auto"/>
            <w:left w:val="none" w:sz="0" w:space="0" w:color="auto"/>
            <w:bottom w:val="none" w:sz="0" w:space="0" w:color="auto"/>
            <w:right w:val="none" w:sz="0" w:space="0" w:color="auto"/>
          </w:divBdr>
        </w:div>
        <w:div w:id="712584787">
          <w:marLeft w:val="480"/>
          <w:marRight w:val="0"/>
          <w:marTop w:val="0"/>
          <w:marBottom w:val="0"/>
          <w:divBdr>
            <w:top w:val="none" w:sz="0" w:space="0" w:color="auto"/>
            <w:left w:val="none" w:sz="0" w:space="0" w:color="auto"/>
            <w:bottom w:val="none" w:sz="0" w:space="0" w:color="auto"/>
            <w:right w:val="none" w:sz="0" w:space="0" w:color="auto"/>
          </w:divBdr>
        </w:div>
        <w:div w:id="1109274469">
          <w:marLeft w:val="480"/>
          <w:marRight w:val="0"/>
          <w:marTop w:val="0"/>
          <w:marBottom w:val="0"/>
          <w:divBdr>
            <w:top w:val="none" w:sz="0" w:space="0" w:color="auto"/>
            <w:left w:val="none" w:sz="0" w:space="0" w:color="auto"/>
            <w:bottom w:val="none" w:sz="0" w:space="0" w:color="auto"/>
            <w:right w:val="none" w:sz="0" w:space="0" w:color="auto"/>
          </w:divBdr>
        </w:div>
        <w:div w:id="1190606435">
          <w:marLeft w:val="480"/>
          <w:marRight w:val="0"/>
          <w:marTop w:val="0"/>
          <w:marBottom w:val="0"/>
          <w:divBdr>
            <w:top w:val="none" w:sz="0" w:space="0" w:color="auto"/>
            <w:left w:val="none" w:sz="0" w:space="0" w:color="auto"/>
            <w:bottom w:val="none" w:sz="0" w:space="0" w:color="auto"/>
            <w:right w:val="none" w:sz="0" w:space="0" w:color="auto"/>
          </w:divBdr>
        </w:div>
        <w:div w:id="192234004">
          <w:marLeft w:val="480"/>
          <w:marRight w:val="0"/>
          <w:marTop w:val="0"/>
          <w:marBottom w:val="0"/>
          <w:divBdr>
            <w:top w:val="none" w:sz="0" w:space="0" w:color="auto"/>
            <w:left w:val="none" w:sz="0" w:space="0" w:color="auto"/>
            <w:bottom w:val="none" w:sz="0" w:space="0" w:color="auto"/>
            <w:right w:val="none" w:sz="0" w:space="0" w:color="auto"/>
          </w:divBdr>
        </w:div>
        <w:div w:id="550846228">
          <w:marLeft w:val="480"/>
          <w:marRight w:val="0"/>
          <w:marTop w:val="0"/>
          <w:marBottom w:val="0"/>
          <w:divBdr>
            <w:top w:val="none" w:sz="0" w:space="0" w:color="auto"/>
            <w:left w:val="none" w:sz="0" w:space="0" w:color="auto"/>
            <w:bottom w:val="none" w:sz="0" w:space="0" w:color="auto"/>
            <w:right w:val="none" w:sz="0" w:space="0" w:color="auto"/>
          </w:divBdr>
        </w:div>
        <w:div w:id="2047606924">
          <w:marLeft w:val="480"/>
          <w:marRight w:val="0"/>
          <w:marTop w:val="0"/>
          <w:marBottom w:val="0"/>
          <w:divBdr>
            <w:top w:val="none" w:sz="0" w:space="0" w:color="auto"/>
            <w:left w:val="none" w:sz="0" w:space="0" w:color="auto"/>
            <w:bottom w:val="none" w:sz="0" w:space="0" w:color="auto"/>
            <w:right w:val="none" w:sz="0" w:space="0" w:color="auto"/>
          </w:divBdr>
        </w:div>
        <w:div w:id="2077703679">
          <w:marLeft w:val="480"/>
          <w:marRight w:val="0"/>
          <w:marTop w:val="0"/>
          <w:marBottom w:val="0"/>
          <w:divBdr>
            <w:top w:val="none" w:sz="0" w:space="0" w:color="auto"/>
            <w:left w:val="none" w:sz="0" w:space="0" w:color="auto"/>
            <w:bottom w:val="none" w:sz="0" w:space="0" w:color="auto"/>
            <w:right w:val="none" w:sz="0" w:space="0" w:color="auto"/>
          </w:divBdr>
        </w:div>
        <w:div w:id="48189214">
          <w:marLeft w:val="480"/>
          <w:marRight w:val="0"/>
          <w:marTop w:val="0"/>
          <w:marBottom w:val="0"/>
          <w:divBdr>
            <w:top w:val="none" w:sz="0" w:space="0" w:color="auto"/>
            <w:left w:val="none" w:sz="0" w:space="0" w:color="auto"/>
            <w:bottom w:val="none" w:sz="0" w:space="0" w:color="auto"/>
            <w:right w:val="none" w:sz="0" w:space="0" w:color="auto"/>
          </w:divBdr>
        </w:div>
        <w:div w:id="1596860032">
          <w:marLeft w:val="480"/>
          <w:marRight w:val="0"/>
          <w:marTop w:val="0"/>
          <w:marBottom w:val="0"/>
          <w:divBdr>
            <w:top w:val="none" w:sz="0" w:space="0" w:color="auto"/>
            <w:left w:val="none" w:sz="0" w:space="0" w:color="auto"/>
            <w:bottom w:val="none" w:sz="0" w:space="0" w:color="auto"/>
            <w:right w:val="none" w:sz="0" w:space="0" w:color="auto"/>
          </w:divBdr>
        </w:div>
        <w:div w:id="475341142">
          <w:marLeft w:val="480"/>
          <w:marRight w:val="0"/>
          <w:marTop w:val="0"/>
          <w:marBottom w:val="0"/>
          <w:divBdr>
            <w:top w:val="none" w:sz="0" w:space="0" w:color="auto"/>
            <w:left w:val="none" w:sz="0" w:space="0" w:color="auto"/>
            <w:bottom w:val="none" w:sz="0" w:space="0" w:color="auto"/>
            <w:right w:val="none" w:sz="0" w:space="0" w:color="auto"/>
          </w:divBdr>
        </w:div>
        <w:div w:id="1937588428">
          <w:marLeft w:val="480"/>
          <w:marRight w:val="0"/>
          <w:marTop w:val="0"/>
          <w:marBottom w:val="0"/>
          <w:divBdr>
            <w:top w:val="none" w:sz="0" w:space="0" w:color="auto"/>
            <w:left w:val="none" w:sz="0" w:space="0" w:color="auto"/>
            <w:bottom w:val="none" w:sz="0" w:space="0" w:color="auto"/>
            <w:right w:val="none" w:sz="0" w:space="0" w:color="auto"/>
          </w:divBdr>
        </w:div>
        <w:div w:id="2112356891">
          <w:marLeft w:val="480"/>
          <w:marRight w:val="0"/>
          <w:marTop w:val="0"/>
          <w:marBottom w:val="0"/>
          <w:divBdr>
            <w:top w:val="none" w:sz="0" w:space="0" w:color="auto"/>
            <w:left w:val="none" w:sz="0" w:space="0" w:color="auto"/>
            <w:bottom w:val="none" w:sz="0" w:space="0" w:color="auto"/>
            <w:right w:val="none" w:sz="0" w:space="0" w:color="auto"/>
          </w:divBdr>
        </w:div>
        <w:div w:id="1091968714">
          <w:marLeft w:val="480"/>
          <w:marRight w:val="0"/>
          <w:marTop w:val="0"/>
          <w:marBottom w:val="0"/>
          <w:divBdr>
            <w:top w:val="none" w:sz="0" w:space="0" w:color="auto"/>
            <w:left w:val="none" w:sz="0" w:space="0" w:color="auto"/>
            <w:bottom w:val="none" w:sz="0" w:space="0" w:color="auto"/>
            <w:right w:val="none" w:sz="0" w:space="0" w:color="auto"/>
          </w:divBdr>
        </w:div>
        <w:div w:id="959919523">
          <w:marLeft w:val="480"/>
          <w:marRight w:val="0"/>
          <w:marTop w:val="0"/>
          <w:marBottom w:val="0"/>
          <w:divBdr>
            <w:top w:val="none" w:sz="0" w:space="0" w:color="auto"/>
            <w:left w:val="none" w:sz="0" w:space="0" w:color="auto"/>
            <w:bottom w:val="none" w:sz="0" w:space="0" w:color="auto"/>
            <w:right w:val="none" w:sz="0" w:space="0" w:color="auto"/>
          </w:divBdr>
        </w:div>
        <w:div w:id="1212500901">
          <w:marLeft w:val="480"/>
          <w:marRight w:val="0"/>
          <w:marTop w:val="0"/>
          <w:marBottom w:val="0"/>
          <w:divBdr>
            <w:top w:val="none" w:sz="0" w:space="0" w:color="auto"/>
            <w:left w:val="none" w:sz="0" w:space="0" w:color="auto"/>
            <w:bottom w:val="none" w:sz="0" w:space="0" w:color="auto"/>
            <w:right w:val="none" w:sz="0" w:space="0" w:color="auto"/>
          </w:divBdr>
        </w:div>
        <w:div w:id="102696201">
          <w:marLeft w:val="480"/>
          <w:marRight w:val="0"/>
          <w:marTop w:val="0"/>
          <w:marBottom w:val="0"/>
          <w:divBdr>
            <w:top w:val="none" w:sz="0" w:space="0" w:color="auto"/>
            <w:left w:val="none" w:sz="0" w:space="0" w:color="auto"/>
            <w:bottom w:val="none" w:sz="0" w:space="0" w:color="auto"/>
            <w:right w:val="none" w:sz="0" w:space="0" w:color="auto"/>
          </w:divBdr>
        </w:div>
        <w:div w:id="825121861">
          <w:marLeft w:val="480"/>
          <w:marRight w:val="0"/>
          <w:marTop w:val="0"/>
          <w:marBottom w:val="0"/>
          <w:divBdr>
            <w:top w:val="none" w:sz="0" w:space="0" w:color="auto"/>
            <w:left w:val="none" w:sz="0" w:space="0" w:color="auto"/>
            <w:bottom w:val="none" w:sz="0" w:space="0" w:color="auto"/>
            <w:right w:val="none" w:sz="0" w:space="0" w:color="auto"/>
          </w:divBdr>
        </w:div>
        <w:div w:id="1432243673">
          <w:marLeft w:val="480"/>
          <w:marRight w:val="0"/>
          <w:marTop w:val="0"/>
          <w:marBottom w:val="0"/>
          <w:divBdr>
            <w:top w:val="none" w:sz="0" w:space="0" w:color="auto"/>
            <w:left w:val="none" w:sz="0" w:space="0" w:color="auto"/>
            <w:bottom w:val="none" w:sz="0" w:space="0" w:color="auto"/>
            <w:right w:val="none" w:sz="0" w:space="0" w:color="auto"/>
          </w:divBdr>
        </w:div>
        <w:div w:id="760881266">
          <w:marLeft w:val="480"/>
          <w:marRight w:val="0"/>
          <w:marTop w:val="0"/>
          <w:marBottom w:val="0"/>
          <w:divBdr>
            <w:top w:val="none" w:sz="0" w:space="0" w:color="auto"/>
            <w:left w:val="none" w:sz="0" w:space="0" w:color="auto"/>
            <w:bottom w:val="none" w:sz="0" w:space="0" w:color="auto"/>
            <w:right w:val="none" w:sz="0" w:space="0" w:color="auto"/>
          </w:divBdr>
        </w:div>
        <w:div w:id="948659873">
          <w:marLeft w:val="480"/>
          <w:marRight w:val="0"/>
          <w:marTop w:val="0"/>
          <w:marBottom w:val="0"/>
          <w:divBdr>
            <w:top w:val="none" w:sz="0" w:space="0" w:color="auto"/>
            <w:left w:val="none" w:sz="0" w:space="0" w:color="auto"/>
            <w:bottom w:val="none" w:sz="0" w:space="0" w:color="auto"/>
            <w:right w:val="none" w:sz="0" w:space="0" w:color="auto"/>
          </w:divBdr>
        </w:div>
        <w:div w:id="1288312864">
          <w:marLeft w:val="480"/>
          <w:marRight w:val="0"/>
          <w:marTop w:val="0"/>
          <w:marBottom w:val="0"/>
          <w:divBdr>
            <w:top w:val="none" w:sz="0" w:space="0" w:color="auto"/>
            <w:left w:val="none" w:sz="0" w:space="0" w:color="auto"/>
            <w:bottom w:val="none" w:sz="0" w:space="0" w:color="auto"/>
            <w:right w:val="none" w:sz="0" w:space="0" w:color="auto"/>
          </w:divBdr>
        </w:div>
        <w:div w:id="491412307">
          <w:marLeft w:val="480"/>
          <w:marRight w:val="0"/>
          <w:marTop w:val="0"/>
          <w:marBottom w:val="0"/>
          <w:divBdr>
            <w:top w:val="none" w:sz="0" w:space="0" w:color="auto"/>
            <w:left w:val="none" w:sz="0" w:space="0" w:color="auto"/>
            <w:bottom w:val="none" w:sz="0" w:space="0" w:color="auto"/>
            <w:right w:val="none" w:sz="0" w:space="0" w:color="auto"/>
          </w:divBdr>
        </w:div>
        <w:div w:id="606233280">
          <w:marLeft w:val="480"/>
          <w:marRight w:val="0"/>
          <w:marTop w:val="0"/>
          <w:marBottom w:val="0"/>
          <w:divBdr>
            <w:top w:val="none" w:sz="0" w:space="0" w:color="auto"/>
            <w:left w:val="none" w:sz="0" w:space="0" w:color="auto"/>
            <w:bottom w:val="none" w:sz="0" w:space="0" w:color="auto"/>
            <w:right w:val="none" w:sz="0" w:space="0" w:color="auto"/>
          </w:divBdr>
        </w:div>
        <w:div w:id="2077850097">
          <w:marLeft w:val="480"/>
          <w:marRight w:val="0"/>
          <w:marTop w:val="0"/>
          <w:marBottom w:val="0"/>
          <w:divBdr>
            <w:top w:val="none" w:sz="0" w:space="0" w:color="auto"/>
            <w:left w:val="none" w:sz="0" w:space="0" w:color="auto"/>
            <w:bottom w:val="none" w:sz="0" w:space="0" w:color="auto"/>
            <w:right w:val="none" w:sz="0" w:space="0" w:color="auto"/>
          </w:divBdr>
        </w:div>
        <w:div w:id="754670180">
          <w:marLeft w:val="480"/>
          <w:marRight w:val="0"/>
          <w:marTop w:val="0"/>
          <w:marBottom w:val="0"/>
          <w:divBdr>
            <w:top w:val="none" w:sz="0" w:space="0" w:color="auto"/>
            <w:left w:val="none" w:sz="0" w:space="0" w:color="auto"/>
            <w:bottom w:val="none" w:sz="0" w:space="0" w:color="auto"/>
            <w:right w:val="none" w:sz="0" w:space="0" w:color="auto"/>
          </w:divBdr>
        </w:div>
        <w:div w:id="1121462434">
          <w:marLeft w:val="480"/>
          <w:marRight w:val="0"/>
          <w:marTop w:val="0"/>
          <w:marBottom w:val="0"/>
          <w:divBdr>
            <w:top w:val="none" w:sz="0" w:space="0" w:color="auto"/>
            <w:left w:val="none" w:sz="0" w:space="0" w:color="auto"/>
            <w:bottom w:val="none" w:sz="0" w:space="0" w:color="auto"/>
            <w:right w:val="none" w:sz="0" w:space="0" w:color="auto"/>
          </w:divBdr>
        </w:div>
        <w:div w:id="1415318996">
          <w:marLeft w:val="480"/>
          <w:marRight w:val="0"/>
          <w:marTop w:val="0"/>
          <w:marBottom w:val="0"/>
          <w:divBdr>
            <w:top w:val="none" w:sz="0" w:space="0" w:color="auto"/>
            <w:left w:val="none" w:sz="0" w:space="0" w:color="auto"/>
            <w:bottom w:val="none" w:sz="0" w:space="0" w:color="auto"/>
            <w:right w:val="none" w:sz="0" w:space="0" w:color="auto"/>
          </w:divBdr>
        </w:div>
        <w:div w:id="2034727628">
          <w:marLeft w:val="480"/>
          <w:marRight w:val="0"/>
          <w:marTop w:val="0"/>
          <w:marBottom w:val="0"/>
          <w:divBdr>
            <w:top w:val="none" w:sz="0" w:space="0" w:color="auto"/>
            <w:left w:val="none" w:sz="0" w:space="0" w:color="auto"/>
            <w:bottom w:val="none" w:sz="0" w:space="0" w:color="auto"/>
            <w:right w:val="none" w:sz="0" w:space="0" w:color="auto"/>
          </w:divBdr>
        </w:div>
        <w:div w:id="433478664">
          <w:marLeft w:val="480"/>
          <w:marRight w:val="0"/>
          <w:marTop w:val="0"/>
          <w:marBottom w:val="0"/>
          <w:divBdr>
            <w:top w:val="none" w:sz="0" w:space="0" w:color="auto"/>
            <w:left w:val="none" w:sz="0" w:space="0" w:color="auto"/>
            <w:bottom w:val="none" w:sz="0" w:space="0" w:color="auto"/>
            <w:right w:val="none" w:sz="0" w:space="0" w:color="auto"/>
          </w:divBdr>
        </w:div>
        <w:div w:id="1204438895">
          <w:marLeft w:val="480"/>
          <w:marRight w:val="0"/>
          <w:marTop w:val="0"/>
          <w:marBottom w:val="0"/>
          <w:divBdr>
            <w:top w:val="none" w:sz="0" w:space="0" w:color="auto"/>
            <w:left w:val="none" w:sz="0" w:space="0" w:color="auto"/>
            <w:bottom w:val="none" w:sz="0" w:space="0" w:color="auto"/>
            <w:right w:val="none" w:sz="0" w:space="0" w:color="auto"/>
          </w:divBdr>
        </w:div>
        <w:div w:id="448551435">
          <w:marLeft w:val="480"/>
          <w:marRight w:val="0"/>
          <w:marTop w:val="0"/>
          <w:marBottom w:val="0"/>
          <w:divBdr>
            <w:top w:val="none" w:sz="0" w:space="0" w:color="auto"/>
            <w:left w:val="none" w:sz="0" w:space="0" w:color="auto"/>
            <w:bottom w:val="none" w:sz="0" w:space="0" w:color="auto"/>
            <w:right w:val="none" w:sz="0" w:space="0" w:color="auto"/>
          </w:divBdr>
        </w:div>
        <w:div w:id="161629256">
          <w:marLeft w:val="480"/>
          <w:marRight w:val="0"/>
          <w:marTop w:val="0"/>
          <w:marBottom w:val="0"/>
          <w:divBdr>
            <w:top w:val="none" w:sz="0" w:space="0" w:color="auto"/>
            <w:left w:val="none" w:sz="0" w:space="0" w:color="auto"/>
            <w:bottom w:val="none" w:sz="0" w:space="0" w:color="auto"/>
            <w:right w:val="none" w:sz="0" w:space="0" w:color="auto"/>
          </w:divBdr>
        </w:div>
      </w:divsChild>
    </w:div>
    <w:div w:id="398215125">
      <w:bodyDiv w:val="1"/>
      <w:marLeft w:val="0"/>
      <w:marRight w:val="0"/>
      <w:marTop w:val="0"/>
      <w:marBottom w:val="0"/>
      <w:divBdr>
        <w:top w:val="none" w:sz="0" w:space="0" w:color="auto"/>
        <w:left w:val="none" w:sz="0" w:space="0" w:color="auto"/>
        <w:bottom w:val="none" w:sz="0" w:space="0" w:color="auto"/>
        <w:right w:val="none" w:sz="0" w:space="0" w:color="auto"/>
      </w:divBdr>
    </w:div>
    <w:div w:id="398481893">
      <w:bodyDiv w:val="1"/>
      <w:marLeft w:val="0"/>
      <w:marRight w:val="0"/>
      <w:marTop w:val="0"/>
      <w:marBottom w:val="0"/>
      <w:divBdr>
        <w:top w:val="none" w:sz="0" w:space="0" w:color="auto"/>
        <w:left w:val="none" w:sz="0" w:space="0" w:color="auto"/>
        <w:bottom w:val="none" w:sz="0" w:space="0" w:color="auto"/>
        <w:right w:val="none" w:sz="0" w:space="0" w:color="auto"/>
      </w:divBdr>
    </w:div>
    <w:div w:id="399447457">
      <w:bodyDiv w:val="1"/>
      <w:marLeft w:val="0"/>
      <w:marRight w:val="0"/>
      <w:marTop w:val="0"/>
      <w:marBottom w:val="0"/>
      <w:divBdr>
        <w:top w:val="none" w:sz="0" w:space="0" w:color="auto"/>
        <w:left w:val="none" w:sz="0" w:space="0" w:color="auto"/>
        <w:bottom w:val="none" w:sz="0" w:space="0" w:color="auto"/>
        <w:right w:val="none" w:sz="0" w:space="0" w:color="auto"/>
      </w:divBdr>
    </w:div>
    <w:div w:id="399907240">
      <w:bodyDiv w:val="1"/>
      <w:marLeft w:val="0"/>
      <w:marRight w:val="0"/>
      <w:marTop w:val="0"/>
      <w:marBottom w:val="0"/>
      <w:divBdr>
        <w:top w:val="none" w:sz="0" w:space="0" w:color="auto"/>
        <w:left w:val="none" w:sz="0" w:space="0" w:color="auto"/>
        <w:bottom w:val="none" w:sz="0" w:space="0" w:color="auto"/>
        <w:right w:val="none" w:sz="0" w:space="0" w:color="auto"/>
      </w:divBdr>
    </w:div>
    <w:div w:id="401366213">
      <w:bodyDiv w:val="1"/>
      <w:marLeft w:val="0"/>
      <w:marRight w:val="0"/>
      <w:marTop w:val="0"/>
      <w:marBottom w:val="0"/>
      <w:divBdr>
        <w:top w:val="none" w:sz="0" w:space="0" w:color="auto"/>
        <w:left w:val="none" w:sz="0" w:space="0" w:color="auto"/>
        <w:bottom w:val="none" w:sz="0" w:space="0" w:color="auto"/>
        <w:right w:val="none" w:sz="0" w:space="0" w:color="auto"/>
      </w:divBdr>
    </w:div>
    <w:div w:id="401636167">
      <w:bodyDiv w:val="1"/>
      <w:marLeft w:val="0"/>
      <w:marRight w:val="0"/>
      <w:marTop w:val="0"/>
      <w:marBottom w:val="0"/>
      <w:divBdr>
        <w:top w:val="none" w:sz="0" w:space="0" w:color="auto"/>
        <w:left w:val="none" w:sz="0" w:space="0" w:color="auto"/>
        <w:bottom w:val="none" w:sz="0" w:space="0" w:color="auto"/>
        <w:right w:val="none" w:sz="0" w:space="0" w:color="auto"/>
      </w:divBdr>
    </w:div>
    <w:div w:id="401755968">
      <w:bodyDiv w:val="1"/>
      <w:marLeft w:val="0"/>
      <w:marRight w:val="0"/>
      <w:marTop w:val="0"/>
      <w:marBottom w:val="0"/>
      <w:divBdr>
        <w:top w:val="none" w:sz="0" w:space="0" w:color="auto"/>
        <w:left w:val="none" w:sz="0" w:space="0" w:color="auto"/>
        <w:bottom w:val="none" w:sz="0" w:space="0" w:color="auto"/>
        <w:right w:val="none" w:sz="0" w:space="0" w:color="auto"/>
      </w:divBdr>
      <w:divsChild>
        <w:div w:id="961347692">
          <w:marLeft w:val="480"/>
          <w:marRight w:val="0"/>
          <w:marTop w:val="0"/>
          <w:marBottom w:val="0"/>
          <w:divBdr>
            <w:top w:val="none" w:sz="0" w:space="0" w:color="auto"/>
            <w:left w:val="none" w:sz="0" w:space="0" w:color="auto"/>
            <w:bottom w:val="none" w:sz="0" w:space="0" w:color="auto"/>
            <w:right w:val="none" w:sz="0" w:space="0" w:color="auto"/>
          </w:divBdr>
        </w:div>
        <w:div w:id="957684529">
          <w:marLeft w:val="480"/>
          <w:marRight w:val="0"/>
          <w:marTop w:val="0"/>
          <w:marBottom w:val="0"/>
          <w:divBdr>
            <w:top w:val="none" w:sz="0" w:space="0" w:color="auto"/>
            <w:left w:val="none" w:sz="0" w:space="0" w:color="auto"/>
            <w:bottom w:val="none" w:sz="0" w:space="0" w:color="auto"/>
            <w:right w:val="none" w:sz="0" w:space="0" w:color="auto"/>
          </w:divBdr>
        </w:div>
        <w:div w:id="756364758">
          <w:marLeft w:val="480"/>
          <w:marRight w:val="0"/>
          <w:marTop w:val="0"/>
          <w:marBottom w:val="0"/>
          <w:divBdr>
            <w:top w:val="none" w:sz="0" w:space="0" w:color="auto"/>
            <w:left w:val="none" w:sz="0" w:space="0" w:color="auto"/>
            <w:bottom w:val="none" w:sz="0" w:space="0" w:color="auto"/>
            <w:right w:val="none" w:sz="0" w:space="0" w:color="auto"/>
          </w:divBdr>
        </w:div>
        <w:div w:id="2059619933">
          <w:marLeft w:val="480"/>
          <w:marRight w:val="0"/>
          <w:marTop w:val="0"/>
          <w:marBottom w:val="0"/>
          <w:divBdr>
            <w:top w:val="none" w:sz="0" w:space="0" w:color="auto"/>
            <w:left w:val="none" w:sz="0" w:space="0" w:color="auto"/>
            <w:bottom w:val="none" w:sz="0" w:space="0" w:color="auto"/>
            <w:right w:val="none" w:sz="0" w:space="0" w:color="auto"/>
          </w:divBdr>
        </w:div>
        <w:div w:id="1696999748">
          <w:marLeft w:val="480"/>
          <w:marRight w:val="0"/>
          <w:marTop w:val="0"/>
          <w:marBottom w:val="0"/>
          <w:divBdr>
            <w:top w:val="none" w:sz="0" w:space="0" w:color="auto"/>
            <w:left w:val="none" w:sz="0" w:space="0" w:color="auto"/>
            <w:bottom w:val="none" w:sz="0" w:space="0" w:color="auto"/>
            <w:right w:val="none" w:sz="0" w:space="0" w:color="auto"/>
          </w:divBdr>
        </w:div>
        <w:div w:id="438912469">
          <w:marLeft w:val="480"/>
          <w:marRight w:val="0"/>
          <w:marTop w:val="0"/>
          <w:marBottom w:val="0"/>
          <w:divBdr>
            <w:top w:val="none" w:sz="0" w:space="0" w:color="auto"/>
            <w:left w:val="none" w:sz="0" w:space="0" w:color="auto"/>
            <w:bottom w:val="none" w:sz="0" w:space="0" w:color="auto"/>
            <w:right w:val="none" w:sz="0" w:space="0" w:color="auto"/>
          </w:divBdr>
        </w:div>
        <w:div w:id="312680972">
          <w:marLeft w:val="480"/>
          <w:marRight w:val="0"/>
          <w:marTop w:val="0"/>
          <w:marBottom w:val="0"/>
          <w:divBdr>
            <w:top w:val="none" w:sz="0" w:space="0" w:color="auto"/>
            <w:left w:val="none" w:sz="0" w:space="0" w:color="auto"/>
            <w:bottom w:val="none" w:sz="0" w:space="0" w:color="auto"/>
            <w:right w:val="none" w:sz="0" w:space="0" w:color="auto"/>
          </w:divBdr>
        </w:div>
        <w:div w:id="742874634">
          <w:marLeft w:val="480"/>
          <w:marRight w:val="0"/>
          <w:marTop w:val="0"/>
          <w:marBottom w:val="0"/>
          <w:divBdr>
            <w:top w:val="none" w:sz="0" w:space="0" w:color="auto"/>
            <w:left w:val="none" w:sz="0" w:space="0" w:color="auto"/>
            <w:bottom w:val="none" w:sz="0" w:space="0" w:color="auto"/>
            <w:right w:val="none" w:sz="0" w:space="0" w:color="auto"/>
          </w:divBdr>
        </w:div>
        <w:div w:id="1190725878">
          <w:marLeft w:val="480"/>
          <w:marRight w:val="0"/>
          <w:marTop w:val="0"/>
          <w:marBottom w:val="0"/>
          <w:divBdr>
            <w:top w:val="none" w:sz="0" w:space="0" w:color="auto"/>
            <w:left w:val="none" w:sz="0" w:space="0" w:color="auto"/>
            <w:bottom w:val="none" w:sz="0" w:space="0" w:color="auto"/>
            <w:right w:val="none" w:sz="0" w:space="0" w:color="auto"/>
          </w:divBdr>
        </w:div>
        <w:div w:id="1537427862">
          <w:marLeft w:val="480"/>
          <w:marRight w:val="0"/>
          <w:marTop w:val="0"/>
          <w:marBottom w:val="0"/>
          <w:divBdr>
            <w:top w:val="none" w:sz="0" w:space="0" w:color="auto"/>
            <w:left w:val="none" w:sz="0" w:space="0" w:color="auto"/>
            <w:bottom w:val="none" w:sz="0" w:space="0" w:color="auto"/>
            <w:right w:val="none" w:sz="0" w:space="0" w:color="auto"/>
          </w:divBdr>
        </w:div>
        <w:div w:id="424157554">
          <w:marLeft w:val="480"/>
          <w:marRight w:val="0"/>
          <w:marTop w:val="0"/>
          <w:marBottom w:val="0"/>
          <w:divBdr>
            <w:top w:val="none" w:sz="0" w:space="0" w:color="auto"/>
            <w:left w:val="none" w:sz="0" w:space="0" w:color="auto"/>
            <w:bottom w:val="none" w:sz="0" w:space="0" w:color="auto"/>
            <w:right w:val="none" w:sz="0" w:space="0" w:color="auto"/>
          </w:divBdr>
        </w:div>
        <w:div w:id="823206494">
          <w:marLeft w:val="480"/>
          <w:marRight w:val="0"/>
          <w:marTop w:val="0"/>
          <w:marBottom w:val="0"/>
          <w:divBdr>
            <w:top w:val="none" w:sz="0" w:space="0" w:color="auto"/>
            <w:left w:val="none" w:sz="0" w:space="0" w:color="auto"/>
            <w:bottom w:val="none" w:sz="0" w:space="0" w:color="auto"/>
            <w:right w:val="none" w:sz="0" w:space="0" w:color="auto"/>
          </w:divBdr>
        </w:div>
        <w:div w:id="2122457939">
          <w:marLeft w:val="480"/>
          <w:marRight w:val="0"/>
          <w:marTop w:val="0"/>
          <w:marBottom w:val="0"/>
          <w:divBdr>
            <w:top w:val="none" w:sz="0" w:space="0" w:color="auto"/>
            <w:left w:val="none" w:sz="0" w:space="0" w:color="auto"/>
            <w:bottom w:val="none" w:sz="0" w:space="0" w:color="auto"/>
            <w:right w:val="none" w:sz="0" w:space="0" w:color="auto"/>
          </w:divBdr>
        </w:div>
        <w:div w:id="740759689">
          <w:marLeft w:val="480"/>
          <w:marRight w:val="0"/>
          <w:marTop w:val="0"/>
          <w:marBottom w:val="0"/>
          <w:divBdr>
            <w:top w:val="none" w:sz="0" w:space="0" w:color="auto"/>
            <w:left w:val="none" w:sz="0" w:space="0" w:color="auto"/>
            <w:bottom w:val="none" w:sz="0" w:space="0" w:color="auto"/>
            <w:right w:val="none" w:sz="0" w:space="0" w:color="auto"/>
          </w:divBdr>
        </w:div>
        <w:div w:id="1522088849">
          <w:marLeft w:val="480"/>
          <w:marRight w:val="0"/>
          <w:marTop w:val="0"/>
          <w:marBottom w:val="0"/>
          <w:divBdr>
            <w:top w:val="none" w:sz="0" w:space="0" w:color="auto"/>
            <w:left w:val="none" w:sz="0" w:space="0" w:color="auto"/>
            <w:bottom w:val="none" w:sz="0" w:space="0" w:color="auto"/>
            <w:right w:val="none" w:sz="0" w:space="0" w:color="auto"/>
          </w:divBdr>
        </w:div>
        <w:div w:id="1226603946">
          <w:marLeft w:val="480"/>
          <w:marRight w:val="0"/>
          <w:marTop w:val="0"/>
          <w:marBottom w:val="0"/>
          <w:divBdr>
            <w:top w:val="none" w:sz="0" w:space="0" w:color="auto"/>
            <w:left w:val="none" w:sz="0" w:space="0" w:color="auto"/>
            <w:bottom w:val="none" w:sz="0" w:space="0" w:color="auto"/>
            <w:right w:val="none" w:sz="0" w:space="0" w:color="auto"/>
          </w:divBdr>
        </w:div>
        <w:div w:id="343945461">
          <w:marLeft w:val="480"/>
          <w:marRight w:val="0"/>
          <w:marTop w:val="0"/>
          <w:marBottom w:val="0"/>
          <w:divBdr>
            <w:top w:val="none" w:sz="0" w:space="0" w:color="auto"/>
            <w:left w:val="none" w:sz="0" w:space="0" w:color="auto"/>
            <w:bottom w:val="none" w:sz="0" w:space="0" w:color="auto"/>
            <w:right w:val="none" w:sz="0" w:space="0" w:color="auto"/>
          </w:divBdr>
        </w:div>
        <w:div w:id="1084645859">
          <w:marLeft w:val="480"/>
          <w:marRight w:val="0"/>
          <w:marTop w:val="0"/>
          <w:marBottom w:val="0"/>
          <w:divBdr>
            <w:top w:val="none" w:sz="0" w:space="0" w:color="auto"/>
            <w:left w:val="none" w:sz="0" w:space="0" w:color="auto"/>
            <w:bottom w:val="none" w:sz="0" w:space="0" w:color="auto"/>
            <w:right w:val="none" w:sz="0" w:space="0" w:color="auto"/>
          </w:divBdr>
        </w:div>
        <w:div w:id="1946309192">
          <w:marLeft w:val="480"/>
          <w:marRight w:val="0"/>
          <w:marTop w:val="0"/>
          <w:marBottom w:val="0"/>
          <w:divBdr>
            <w:top w:val="none" w:sz="0" w:space="0" w:color="auto"/>
            <w:left w:val="none" w:sz="0" w:space="0" w:color="auto"/>
            <w:bottom w:val="none" w:sz="0" w:space="0" w:color="auto"/>
            <w:right w:val="none" w:sz="0" w:space="0" w:color="auto"/>
          </w:divBdr>
        </w:div>
        <w:div w:id="1068722511">
          <w:marLeft w:val="480"/>
          <w:marRight w:val="0"/>
          <w:marTop w:val="0"/>
          <w:marBottom w:val="0"/>
          <w:divBdr>
            <w:top w:val="none" w:sz="0" w:space="0" w:color="auto"/>
            <w:left w:val="none" w:sz="0" w:space="0" w:color="auto"/>
            <w:bottom w:val="none" w:sz="0" w:space="0" w:color="auto"/>
            <w:right w:val="none" w:sz="0" w:space="0" w:color="auto"/>
          </w:divBdr>
        </w:div>
        <w:div w:id="459224857">
          <w:marLeft w:val="480"/>
          <w:marRight w:val="0"/>
          <w:marTop w:val="0"/>
          <w:marBottom w:val="0"/>
          <w:divBdr>
            <w:top w:val="none" w:sz="0" w:space="0" w:color="auto"/>
            <w:left w:val="none" w:sz="0" w:space="0" w:color="auto"/>
            <w:bottom w:val="none" w:sz="0" w:space="0" w:color="auto"/>
            <w:right w:val="none" w:sz="0" w:space="0" w:color="auto"/>
          </w:divBdr>
        </w:div>
        <w:div w:id="1117069362">
          <w:marLeft w:val="480"/>
          <w:marRight w:val="0"/>
          <w:marTop w:val="0"/>
          <w:marBottom w:val="0"/>
          <w:divBdr>
            <w:top w:val="none" w:sz="0" w:space="0" w:color="auto"/>
            <w:left w:val="none" w:sz="0" w:space="0" w:color="auto"/>
            <w:bottom w:val="none" w:sz="0" w:space="0" w:color="auto"/>
            <w:right w:val="none" w:sz="0" w:space="0" w:color="auto"/>
          </w:divBdr>
        </w:div>
        <w:div w:id="1049575934">
          <w:marLeft w:val="480"/>
          <w:marRight w:val="0"/>
          <w:marTop w:val="0"/>
          <w:marBottom w:val="0"/>
          <w:divBdr>
            <w:top w:val="none" w:sz="0" w:space="0" w:color="auto"/>
            <w:left w:val="none" w:sz="0" w:space="0" w:color="auto"/>
            <w:bottom w:val="none" w:sz="0" w:space="0" w:color="auto"/>
            <w:right w:val="none" w:sz="0" w:space="0" w:color="auto"/>
          </w:divBdr>
        </w:div>
        <w:div w:id="1314481917">
          <w:marLeft w:val="480"/>
          <w:marRight w:val="0"/>
          <w:marTop w:val="0"/>
          <w:marBottom w:val="0"/>
          <w:divBdr>
            <w:top w:val="none" w:sz="0" w:space="0" w:color="auto"/>
            <w:left w:val="none" w:sz="0" w:space="0" w:color="auto"/>
            <w:bottom w:val="none" w:sz="0" w:space="0" w:color="auto"/>
            <w:right w:val="none" w:sz="0" w:space="0" w:color="auto"/>
          </w:divBdr>
        </w:div>
        <w:div w:id="611597869">
          <w:marLeft w:val="480"/>
          <w:marRight w:val="0"/>
          <w:marTop w:val="0"/>
          <w:marBottom w:val="0"/>
          <w:divBdr>
            <w:top w:val="none" w:sz="0" w:space="0" w:color="auto"/>
            <w:left w:val="none" w:sz="0" w:space="0" w:color="auto"/>
            <w:bottom w:val="none" w:sz="0" w:space="0" w:color="auto"/>
            <w:right w:val="none" w:sz="0" w:space="0" w:color="auto"/>
          </w:divBdr>
        </w:div>
        <w:div w:id="1653213918">
          <w:marLeft w:val="480"/>
          <w:marRight w:val="0"/>
          <w:marTop w:val="0"/>
          <w:marBottom w:val="0"/>
          <w:divBdr>
            <w:top w:val="none" w:sz="0" w:space="0" w:color="auto"/>
            <w:left w:val="none" w:sz="0" w:space="0" w:color="auto"/>
            <w:bottom w:val="none" w:sz="0" w:space="0" w:color="auto"/>
            <w:right w:val="none" w:sz="0" w:space="0" w:color="auto"/>
          </w:divBdr>
        </w:div>
        <w:div w:id="1775202910">
          <w:marLeft w:val="480"/>
          <w:marRight w:val="0"/>
          <w:marTop w:val="0"/>
          <w:marBottom w:val="0"/>
          <w:divBdr>
            <w:top w:val="none" w:sz="0" w:space="0" w:color="auto"/>
            <w:left w:val="none" w:sz="0" w:space="0" w:color="auto"/>
            <w:bottom w:val="none" w:sz="0" w:space="0" w:color="auto"/>
            <w:right w:val="none" w:sz="0" w:space="0" w:color="auto"/>
          </w:divBdr>
        </w:div>
        <w:div w:id="952052699">
          <w:marLeft w:val="480"/>
          <w:marRight w:val="0"/>
          <w:marTop w:val="0"/>
          <w:marBottom w:val="0"/>
          <w:divBdr>
            <w:top w:val="none" w:sz="0" w:space="0" w:color="auto"/>
            <w:left w:val="none" w:sz="0" w:space="0" w:color="auto"/>
            <w:bottom w:val="none" w:sz="0" w:space="0" w:color="auto"/>
            <w:right w:val="none" w:sz="0" w:space="0" w:color="auto"/>
          </w:divBdr>
        </w:div>
        <w:div w:id="60325853">
          <w:marLeft w:val="480"/>
          <w:marRight w:val="0"/>
          <w:marTop w:val="0"/>
          <w:marBottom w:val="0"/>
          <w:divBdr>
            <w:top w:val="none" w:sz="0" w:space="0" w:color="auto"/>
            <w:left w:val="none" w:sz="0" w:space="0" w:color="auto"/>
            <w:bottom w:val="none" w:sz="0" w:space="0" w:color="auto"/>
            <w:right w:val="none" w:sz="0" w:space="0" w:color="auto"/>
          </w:divBdr>
        </w:div>
        <w:div w:id="2439809">
          <w:marLeft w:val="480"/>
          <w:marRight w:val="0"/>
          <w:marTop w:val="0"/>
          <w:marBottom w:val="0"/>
          <w:divBdr>
            <w:top w:val="none" w:sz="0" w:space="0" w:color="auto"/>
            <w:left w:val="none" w:sz="0" w:space="0" w:color="auto"/>
            <w:bottom w:val="none" w:sz="0" w:space="0" w:color="auto"/>
            <w:right w:val="none" w:sz="0" w:space="0" w:color="auto"/>
          </w:divBdr>
        </w:div>
        <w:div w:id="121581034">
          <w:marLeft w:val="480"/>
          <w:marRight w:val="0"/>
          <w:marTop w:val="0"/>
          <w:marBottom w:val="0"/>
          <w:divBdr>
            <w:top w:val="none" w:sz="0" w:space="0" w:color="auto"/>
            <w:left w:val="none" w:sz="0" w:space="0" w:color="auto"/>
            <w:bottom w:val="none" w:sz="0" w:space="0" w:color="auto"/>
            <w:right w:val="none" w:sz="0" w:space="0" w:color="auto"/>
          </w:divBdr>
        </w:div>
        <w:div w:id="2088578311">
          <w:marLeft w:val="480"/>
          <w:marRight w:val="0"/>
          <w:marTop w:val="0"/>
          <w:marBottom w:val="0"/>
          <w:divBdr>
            <w:top w:val="none" w:sz="0" w:space="0" w:color="auto"/>
            <w:left w:val="none" w:sz="0" w:space="0" w:color="auto"/>
            <w:bottom w:val="none" w:sz="0" w:space="0" w:color="auto"/>
            <w:right w:val="none" w:sz="0" w:space="0" w:color="auto"/>
          </w:divBdr>
        </w:div>
        <w:div w:id="2136018288">
          <w:marLeft w:val="480"/>
          <w:marRight w:val="0"/>
          <w:marTop w:val="0"/>
          <w:marBottom w:val="0"/>
          <w:divBdr>
            <w:top w:val="none" w:sz="0" w:space="0" w:color="auto"/>
            <w:left w:val="none" w:sz="0" w:space="0" w:color="auto"/>
            <w:bottom w:val="none" w:sz="0" w:space="0" w:color="auto"/>
            <w:right w:val="none" w:sz="0" w:space="0" w:color="auto"/>
          </w:divBdr>
        </w:div>
        <w:div w:id="183247367">
          <w:marLeft w:val="480"/>
          <w:marRight w:val="0"/>
          <w:marTop w:val="0"/>
          <w:marBottom w:val="0"/>
          <w:divBdr>
            <w:top w:val="none" w:sz="0" w:space="0" w:color="auto"/>
            <w:left w:val="none" w:sz="0" w:space="0" w:color="auto"/>
            <w:bottom w:val="none" w:sz="0" w:space="0" w:color="auto"/>
            <w:right w:val="none" w:sz="0" w:space="0" w:color="auto"/>
          </w:divBdr>
        </w:div>
        <w:div w:id="1885672635">
          <w:marLeft w:val="480"/>
          <w:marRight w:val="0"/>
          <w:marTop w:val="0"/>
          <w:marBottom w:val="0"/>
          <w:divBdr>
            <w:top w:val="none" w:sz="0" w:space="0" w:color="auto"/>
            <w:left w:val="none" w:sz="0" w:space="0" w:color="auto"/>
            <w:bottom w:val="none" w:sz="0" w:space="0" w:color="auto"/>
            <w:right w:val="none" w:sz="0" w:space="0" w:color="auto"/>
          </w:divBdr>
        </w:div>
        <w:div w:id="1157576273">
          <w:marLeft w:val="480"/>
          <w:marRight w:val="0"/>
          <w:marTop w:val="0"/>
          <w:marBottom w:val="0"/>
          <w:divBdr>
            <w:top w:val="none" w:sz="0" w:space="0" w:color="auto"/>
            <w:left w:val="none" w:sz="0" w:space="0" w:color="auto"/>
            <w:bottom w:val="none" w:sz="0" w:space="0" w:color="auto"/>
            <w:right w:val="none" w:sz="0" w:space="0" w:color="auto"/>
          </w:divBdr>
        </w:div>
        <w:div w:id="1616213803">
          <w:marLeft w:val="480"/>
          <w:marRight w:val="0"/>
          <w:marTop w:val="0"/>
          <w:marBottom w:val="0"/>
          <w:divBdr>
            <w:top w:val="none" w:sz="0" w:space="0" w:color="auto"/>
            <w:left w:val="none" w:sz="0" w:space="0" w:color="auto"/>
            <w:bottom w:val="none" w:sz="0" w:space="0" w:color="auto"/>
            <w:right w:val="none" w:sz="0" w:space="0" w:color="auto"/>
          </w:divBdr>
        </w:div>
        <w:div w:id="1498618846">
          <w:marLeft w:val="480"/>
          <w:marRight w:val="0"/>
          <w:marTop w:val="0"/>
          <w:marBottom w:val="0"/>
          <w:divBdr>
            <w:top w:val="none" w:sz="0" w:space="0" w:color="auto"/>
            <w:left w:val="none" w:sz="0" w:space="0" w:color="auto"/>
            <w:bottom w:val="none" w:sz="0" w:space="0" w:color="auto"/>
            <w:right w:val="none" w:sz="0" w:space="0" w:color="auto"/>
          </w:divBdr>
        </w:div>
        <w:div w:id="883832906">
          <w:marLeft w:val="480"/>
          <w:marRight w:val="0"/>
          <w:marTop w:val="0"/>
          <w:marBottom w:val="0"/>
          <w:divBdr>
            <w:top w:val="none" w:sz="0" w:space="0" w:color="auto"/>
            <w:left w:val="none" w:sz="0" w:space="0" w:color="auto"/>
            <w:bottom w:val="none" w:sz="0" w:space="0" w:color="auto"/>
            <w:right w:val="none" w:sz="0" w:space="0" w:color="auto"/>
          </w:divBdr>
        </w:div>
        <w:div w:id="2010475549">
          <w:marLeft w:val="480"/>
          <w:marRight w:val="0"/>
          <w:marTop w:val="0"/>
          <w:marBottom w:val="0"/>
          <w:divBdr>
            <w:top w:val="none" w:sz="0" w:space="0" w:color="auto"/>
            <w:left w:val="none" w:sz="0" w:space="0" w:color="auto"/>
            <w:bottom w:val="none" w:sz="0" w:space="0" w:color="auto"/>
            <w:right w:val="none" w:sz="0" w:space="0" w:color="auto"/>
          </w:divBdr>
        </w:div>
        <w:div w:id="1332296037">
          <w:marLeft w:val="480"/>
          <w:marRight w:val="0"/>
          <w:marTop w:val="0"/>
          <w:marBottom w:val="0"/>
          <w:divBdr>
            <w:top w:val="none" w:sz="0" w:space="0" w:color="auto"/>
            <w:left w:val="none" w:sz="0" w:space="0" w:color="auto"/>
            <w:bottom w:val="none" w:sz="0" w:space="0" w:color="auto"/>
            <w:right w:val="none" w:sz="0" w:space="0" w:color="auto"/>
          </w:divBdr>
        </w:div>
        <w:div w:id="2121760396">
          <w:marLeft w:val="480"/>
          <w:marRight w:val="0"/>
          <w:marTop w:val="0"/>
          <w:marBottom w:val="0"/>
          <w:divBdr>
            <w:top w:val="none" w:sz="0" w:space="0" w:color="auto"/>
            <w:left w:val="none" w:sz="0" w:space="0" w:color="auto"/>
            <w:bottom w:val="none" w:sz="0" w:space="0" w:color="auto"/>
            <w:right w:val="none" w:sz="0" w:space="0" w:color="auto"/>
          </w:divBdr>
        </w:div>
        <w:div w:id="1718697354">
          <w:marLeft w:val="480"/>
          <w:marRight w:val="0"/>
          <w:marTop w:val="0"/>
          <w:marBottom w:val="0"/>
          <w:divBdr>
            <w:top w:val="none" w:sz="0" w:space="0" w:color="auto"/>
            <w:left w:val="none" w:sz="0" w:space="0" w:color="auto"/>
            <w:bottom w:val="none" w:sz="0" w:space="0" w:color="auto"/>
            <w:right w:val="none" w:sz="0" w:space="0" w:color="auto"/>
          </w:divBdr>
        </w:div>
        <w:div w:id="1848328247">
          <w:marLeft w:val="480"/>
          <w:marRight w:val="0"/>
          <w:marTop w:val="0"/>
          <w:marBottom w:val="0"/>
          <w:divBdr>
            <w:top w:val="none" w:sz="0" w:space="0" w:color="auto"/>
            <w:left w:val="none" w:sz="0" w:space="0" w:color="auto"/>
            <w:bottom w:val="none" w:sz="0" w:space="0" w:color="auto"/>
            <w:right w:val="none" w:sz="0" w:space="0" w:color="auto"/>
          </w:divBdr>
        </w:div>
        <w:div w:id="125321763">
          <w:marLeft w:val="480"/>
          <w:marRight w:val="0"/>
          <w:marTop w:val="0"/>
          <w:marBottom w:val="0"/>
          <w:divBdr>
            <w:top w:val="none" w:sz="0" w:space="0" w:color="auto"/>
            <w:left w:val="none" w:sz="0" w:space="0" w:color="auto"/>
            <w:bottom w:val="none" w:sz="0" w:space="0" w:color="auto"/>
            <w:right w:val="none" w:sz="0" w:space="0" w:color="auto"/>
          </w:divBdr>
        </w:div>
        <w:div w:id="1550723610">
          <w:marLeft w:val="480"/>
          <w:marRight w:val="0"/>
          <w:marTop w:val="0"/>
          <w:marBottom w:val="0"/>
          <w:divBdr>
            <w:top w:val="none" w:sz="0" w:space="0" w:color="auto"/>
            <w:left w:val="none" w:sz="0" w:space="0" w:color="auto"/>
            <w:bottom w:val="none" w:sz="0" w:space="0" w:color="auto"/>
            <w:right w:val="none" w:sz="0" w:space="0" w:color="auto"/>
          </w:divBdr>
        </w:div>
        <w:div w:id="695084405">
          <w:marLeft w:val="480"/>
          <w:marRight w:val="0"/>
          <w:marTop w:val="0"/>
          <w:marBottom w:val="0"/>
          <w:divBdr>
            <w:top w:val="none" w:sz="0" w:space="0" w:color="auto"/>
            <w:left w:val="none" w:sz="0" w:space="0" w:color="auto"/>
            <w:bottom w:val="none" w:sz="0" w:space="0" w:color="auto"/>
            <w:right w:val="none" w:sz="0" w:space="0" w:color="auto"/>
          </w:divBdr>
        </w:div>
        <w:div w:id="319164020">
          <w:marLeft w:val="480"/>
          <w:marRight w:val="0"/>
          <w:marTop w:val="0"/>
          <w:marBottom w:val="0"/>
          <w:divBdr>
            <w:top w:val="none" w:sz="0" w:space="0" w:color="auto"/>
            <w:left w:val="none" w:sz="0" w:space="0" w:color="auto"/>
            <w:bottom w:val="none" w:sz="0" w:space="0" w:color="auto"/>
            <w:right w:val="none" w:sz="0" w:space="0" w:color="auto"/>
          </w:divBdr>
        </w:div>
        <w:div w:id="150407680">
          <w:marLeft w:val="480"/>
          <w:marRight w:val="0"/>
          <w:marTop w:val="0"/>
          <w:marBottom w:val="0"/>
          <w:divBdr>
            <w:top w:val="none" w:sz="0" w:space="0" w:color="auto"/>
            <w:left w:val="none" w:sz="0" w:space="0" w:color="auto"/>
            <w:bottom w:val="none" w:sz="0" w:space="0" w:color="auto"/>
            <w:right w:val="none" w:sz="0" w:space="0" w:color="auto"/>
          </w:divBdr>
        </w:div>
        <w:div w:id="460418413">
          <w:marLeft w:val="480"/>
          <w:marRight w:val="0"/>
          <w:marTop w:val="0"/>
          <w:marBottom w:val="0"/>
          <w:divBdr>
            <w:top w:val="none" w:sz="0" w:space="0" w:color="auto"/>
            <w:left w:val="none" w:sz="0" w:space="0" w:color="auto"/>
            <w:bottom w:val="none" w:sz="0" w:space="0" w:color="auto"/>
            <w:right w:val="none" w:sz="0" w:space="0" w:color="auto"/>
          </w:divBdr>
        </w:div>
        <w:div w:id="105319166">
          <w:marLeft w:val="480"/>
          <w:marRight w:val="0"/>
          <w:marTop w:val="0"/>
          <w:marBottom w:val="0"/>
          <w:divBdr>
            <w:top w:val="none" w:sz="0" w:space="0" w:color="auto"/>
            <w:left w:val="none" w:sz="0" w:space="0" w:color="auto"/>
            <w:bottom w:val="none" w:sz="0" w:space="0" w:color="auto"/>
            <w:right w:val="none" w:sz="0" w:space="0" w:color="auto"/>
          </w:divBdr>
        </w:div>
        <w:div w:id="840850217">
          <w:marLeft w:val="480"/>
          <w:marRight w:val="0"/>
          <w:marTop w:val="0"/>
          <w:marBottom w:val="0"/>
          <w:divBdr>
            <w:top w:val="none" w:sz="0" w:space="0" w:color="auto"/>
            <w:left w:val="none" w:sz="0" w:space="0" w:color="auto"/>
            <w:bottom w:val="none" w:sz="0" w:space="0" w:color="auto"/>
            <w:right w:val="none" w:sz="0" w:space="0" w:color="auto"/>
          </w:divBdr>
        </w:div>
        <w:div w:id="1164200959">
          <w:marLeft w:val="480"/>
          <w:marRight w:val="0"/>
          <w:marTop w:val="0"/>
          <w:marBottom w:val="0"/>
          <w:divBdr>
            <w:top w:val="none" w:sz="0" w:space="0" w:color="auto"/>
            <w:left w:val="none" w:sz="0" w:space="0" w:color="auto"/>
            <w:bottom w:val="none" w:sz="0" w:space="0" w:color="auto"/>
            <w:right w:val="none" w:sz="0" w:space="0" w:color="auto"/>
          </w:divBdr>
        </w:div>
        <w:div w:id="389377729">
          <w:marLeft w:val="480"/>
          <w:marRight w:val="0"/>
          <w:marTop w:val="0"/>
          <w:marBottom w:val="0"/>
          <w:divBdr>
            <w:top w:val="none" w:sz="0" w:space="0" w:color="auto"/>
            <w:left w:val="none" w:sz="0" w:space="0" w:color="auto"/>
            <w:bottom w:val="none" w:sz="0" w:space="0" w:color="auto"/>
            <w:right w:val="none" w:sz="0" w:space="0" w:color="auto"/>
          </w:divBdr>
        </w:div>
        <w:div w:id="413481276">
          <w:marLeft w:val="480"/>
          <w:marRight w:val="0"/>
          <w:marTop w:val="0"/>
          <w:marBottom w:val="0"/>
          <w:divBdr>
            <w:top w:val="none" w:sz="0" w:space="0" w:color="auto"/>
            <w:left w:val="none" w:sz="0" w:space="0" w:color="auto"/>
            <w:bottom w:val="none" w:sz="0" w:space="0" w:color="auto"/>
            <w:right w:val="none" w:sz="0" w:space="0" w:color="auto"/>
          </w:divBdr>
        </w:div>
        <w:div w:id="1383477742">
          <w:marLeft w:val="480"/>
          <w:marRight w:val="0"/>
          <w:marTop w:val="0"/>
          <w:marBottom w:val="0"/>
          <w:divBdr>
            <w:top w:val="none" w:sz="0" w:space="0" w:color="auto"/>
            <w:left w:val="none" w:sz="0" w:space="0" w:color="auto"/>
            <w:bottom w:val="none" w:sz="0" w:space="0" w:color="auto"/>
            <w:right w:val="none" w:sz="0" w:space="0" w:color="auto"/>
          </w:divBdr>
        </w:div>
        <w:div w:id="2127964543">
          <w:marLeft w:val="480"/>
          <w:marRight w:val="0"/>
          <w:marTop w:val="0"/>
          <w:marBottom w:val="0"/>
          <w:divBdr>
            <w:top w:val="none" w:sz="0" w:space="0" w:color="auto"/>
            <w:left w:val="none" w:sz="0" w:space="0" w:color="auto"/>
            <w:bottom w:val="none" w:sz="0" w:space="0" w:color="auto"/>
            <w:right w:val="none" w:sz="0" w:space="0" w:color="auto"/>
          </w:divBdr>
        </w:div>
        <w:div w:id="1876233728">
          <w:marLeft w:val="480"/>
          <w:marRight w:val="0"/>
          <w:marTop w:val="0"/>
          <w:marBottom w:val="0"/>
          <w:divBdr>
            <w:top w:val="none" w:sz="0" w:space="0" w:color="auto"/>
            <w:left w:val="none" w:sz="0" w:space="0" w:color="auto"/>
            <w:bottom w:val="none" w:sz="0" w:space="0" w:color="auto"/>
            <w:right w:val="none" w:sz="0" w:space="0" w:color="auto"/>
          </w:divBdr>
        </w:div>
        <w:div w:id="712508017">
          <w:marLeft w:val="480"/>
          <w:marRight w:val="0"/>
          <w:marTop w:val="0"/>
          <w:marBottom w:val="0"/>
          <w:divBdr>
            <w:top w:val="none" w:sz="0" w:space="0" w:color="auto"/>
            <w:left w:val="none" w:sz="0" w:space="0" w:color="auto"/>
            <w:bottom w:val="none" w:sz="0" w:space="0" w:color="auto"/>
            <w:right w:val="none" w:sz="0" w:space="0" w:color="auto"/>
          </w:divBdr>
        </w:div>
        <w:div w:id="842941683">
          <w:marLeft w:val="480"/>
          <w:marRight w:val="0"/>
          <w:marTop w:val="0"/>
          <w:marBottom w:val="0"/>
          <w:divBdr>
            <w:top w:val="none" w:sz="0" w:space="0" w:color="auto"/>
            <w:left w:val="none" w:sz="0" w:space="0" w:color="auto"/>
            <w:bottom w:val="none" w:sz="0" w:space="0" w:color="auto"/>
            <w:right w:val="none" w:sz="0" w:space="0" w:color="auto"/>
          </w:divBdr>
        </w:div>
        <w:div w:id="776488046">
          <w:marLeft w:val="480"/>
          <w:marRight w:val="0"/>
          <w:marTop w:val="0"/>
          <w:marBottom w:val="0"/>
          <w:divBdr>
            <w:top w:val="none" w:sz="0" w:space="0" w:color="auto"/>
            <w:left w:val="none" w:sz="0" w:space="0" w:color="auto"/>
            <w:bottom w:val="none" w:sz="0" w:space="0" w:color="auto"/>
            <w:right w:val="none" w:sz="0" w:space="0" w:color="auto"/>
          </w:divBdr>
        </w:div>
        <w:div w:id="1578900598">
          <w:marLeft w:val="480"/>
          <w:marRight w:val="0"/>
          <w:marTop w:val="0"/>
          <w:marBottom w:val="0"/>
          <w:divBdr>
            <w:top w:val="none" w:sz="0" w:space="0" w:color="auto"/>
            <w:left w:val="none" w:sz="0" w:space="0" w:color="auto"/>
            <w:bottom w:val="none" w:sz="0" w:space="0" w:color="auto"/>
            <w:right w:val="none" w:sz="0" w:space="0" w:color="auto"/>
          </w:divBdr>
        </w:div>
        <w:div w:id="1811898301">
          <w:marLeft w:val="480"/>
          <w:marRight w:val="0"/>
          <w:marTop w:val="0"/>
          <w:marBottom w:val="0"/>
          <w:divBdr>
            <w:top w:val="none" w:sz="0" w:space="0" w:color="auto"/>
            <w:left w:val="none" w:sz="0" w:space="0" w:color="auto"/>
            <w:bottom w:val="none" w:sz="0" w:space="0" w:color="auto"/>
            <w:right w:val="none" w:sz="0" w:space="0" w:color="auto"/>
          </w:divBdr>
        </w:div>
        <w:div w:id="161236400">
          <w:marLeft w:val="480"/>
          <w:marRight w:val="0"/>
          <w:marTop w:val="0"/>
          <w:marBottom w:val="0"/>
          <w:divBdr>
            <w:top w:val="none" w:sz="0" w:space="0" w:color="auto"/>
            <w:left w:val="none" w:sz="0" w:space="0" w:color="auto"/>
            <w:bottom w:val="none" w:sz="0" w:space="0" w:color="auto"/>
            <w:right w:val="none" w:sz="0" w:space="0" w:color="auto"/>
          </w:divBdr>
        </w:div>
        <w:div w:id="2120298915">
          <w:marLeft w:val="480"/>
          <w:marRight w:val="0"/>
          <w:marTop w:val="0"/>
          <w:marBottom w:val="0"/>
          <w:divBdr>
            <w:top w:val="none" w:sz="0" w:space="0" w:color="auto"/>
            <w:left w:val="none" w:sz="0" w:space="0" w:color="auto"/>
            <w:bottom w:val="none" w:sz="0" w:space="0" w:color="auto"/>
            <w:right w:val="none" w:sz="0" w:space="0" w:color="auto"/>
          </w:divBdr>
        </w:div>
        <w:div w:id="1604605627">
          <w:marLeft w:val="480"/>
          <w:marRight w:val="0"/>
          <w:marTop w:val="0"/>
          <w:marBottom w:val="0"/>
          <w:divBdr>
            <w:top w:val="none" w:sz="0" w:space="0" w:color="auto"/>
            <w:left w:val="none" w:sz="0" w:space="0" w:color="auto"/>
            <w:bottom w:val="none" w:sz="0" w:space="0" w:color="auto"/>
            <w:right w:val="none" w:sz="0" w:space="0" w:color="auto"/>
          </w:divBdr>
        </w:div>
        <w:div w:id="1400519270">
          <w:marLeft w:val="480"/>
          <w:marRight w:val="0"/>
          <w:marTop w:val="0"/>
          <w:marBottom w:val="0"/>
          <w:divBdr>
            <w:top w:val="none" w:sz="0" w:space="0" w:color="auto"/>
            <w:left w:val="none" w:sz="0" w:space="0" w:color="auto"/>
            <w:bottom w:val="none" w:sz="0" w:space="0" w:color="auto"/>
            <w:right w:val="none" w:sz="0" w:space="0" w:color="auto"/>
          </w:divBdr>
        </w:div>
        <w:div w:id="1971285293">
          <w:marLeft w:val="480"/>
          <w:marRight w:val="0"/>
          <w:marTop w:val="0"/>
          <w:marBottom w:val="0"/>
          <w:divBdr>
            <w:top w:val="none" w:sz="0" w:space="0" w:color="auto"/>
            <w:left w:val="none" w:sz="0" w:space="0" w:color="auto"/>
            <w:bottom w:val="none" w:sz="0" w:space="0" w:color="auto"/>
            <w:right w:val="none" w:sz="0" w:space="0" w:color="auto"/>
          </w:divBdr>
        </w:div>
        <w:div w:id="1973514524">
          <w:marLeft w:val="480"/>
          <w:marRight w:val="0"/>
          <w:marTop w:val="0"/>
          <w:marBottom w:val="0"/>
          <w:divBdr>
            <w:top w:val="none" w:sz="0" w:space="0" w:color="auto"/>
            <w:left w:val="none" w:sz="0" w:space="0" w:color="auto"/>
            <w:bottom w:val="none" w:sz="0" w:space="0" w:color="auto"/>
            <w:right w:val="none" w:sz="0" w:space="0" w:color="auto"/>
          </w:divBdr>
        </w:div>
        <w:div w:id="2060545298">
          <w:marLeft w:val="480"/>
          <w:marRight w:val="0"/>
          <w:marTop w:val="0"/>
          <w:marBottom w:val="0"/>
          <w:divBdr>
            <w:top w:val="none" w:sz="0" w:space="0" w:color="auto"/>
            <w:left w:val="none" w:sz="0" w:space="0" w:color="auto"/>
            <w:bottom w:val="none" w:sz="0" w:space="0" w:color="auto"/>
            <w:right w:val="none" w:sz="0" w:space="0" w:color="auto"/>
          </w:divBdr>
        </w:div>
        <w:div w:id="110638051">
          <w:marLeft w:val="480"/>
          <w:marRight w:val="0"/>
          <w:marTop w:val="0"/>
          <w:marBottom w:val="0"/>
          <w:divBdr>
            <w:top w:val="none" w:sz="0" w:space="0" w:color="auto"/>
            <w:left w:val="none" w:sz="0" w:space="0" w:color="auto"/>
            <w:bottom w:val="none" w:sz="0" w:space="0" w:color="auto"/>
            <w:right w:val="none" w:sz="0" w:space="0" w:color="auto"/>
          </w:divBdr>
        </w:div>
        <w:div w:id="601838676">
          <w:marLeft w:val="480"/>
          <w:marRight w:val="0"/>
          <w:marTop w:val="0"/>
          <w:marBottom w:val="0"/>
          <w:divBdr>
            <w:top w:val="none" w:sz="0" w:space="0" w:color="auto"/>
            <w:left w:val="none" w:sz="0" w:space="0" w:color="auto"/>
            <w:bottom w:val="none" w:sz="0" w:space="0" w:color="auto"/>
            <w:right w:val="none" w:sz="0" w:space="0" w:color="auto"/>
          </w:divBdr>
        </w:div>
        <w:div w:id="1020929458">
          <w:marLeft w:val="480"/>
          <w:marRight w:val="0"/>
          <w:marTop w:val="0"/>
          <w:marBottom w:val="0"/>
          <w:divBdr>
            <w:top w:val="none" w:sz="0" w:space="0" w:color="auto"/>
            <w:left w:val="none" w:sz="0" w:space="0" w:color="auto"/>
            <w:bottom w:val="none" w:sz="0" w:space="0" w:color="auto"/>
            <w:right w:val="none" w:sz="0" w:space="0" w:color="auto"/>
          </w:divBdr>
        </w:div>
        <w:div w:id="714425613">
          <w:marLeft w:val="480"/>
          <w:marRight w:val="0"/>
          <w:marTop w:val="0"/>
          <w:marBottom w:val="0"/>
          <w:divBdr>
            <w:top w:val="none" w:sz="0" w:space="0" w:color="auto"/>
            <w:left w:val="none" w:sz="0" w:space="0" w:color="auto"/>
            <w:bottom w:val="none" w:sz="0" w:space="0" w:color="auto"/>
            <w:right w:val="none" w:sz="0" w:space="0" w:color="auto"/>
          </w:divBdr>
        </w:div>
        <w:div w:id="512964550">
          <w:marLeft w:val="480"/>
          <w:marRight w:val="0"/>
          <w:marTop w:val="0"/>
          <w:marBottom w:val="0"/>
          <w:divBdr>
            <w:top w:val="none" w:sz="0" w:space="0" w:color="auto"/>
            <w:left w:val="none" w:sz="0" w:space="0" w:color="auto"/>
            <w:bottom w:val="none" w:sz="0" w:space="0" w:color="auto"/>
            <w:right w:val="none" w:sz="0" w:space="0" w:color="auto"/>
          </w:divBdr>
        </w:div>
        <w:div w:id="1032725205">
          <w:marLeft w:val="480"/>
          <w:marRight w:val="0"/>
          <w:marTop w:val="0"/>
          <w:marBottom w:val="0"/>
          <w:divBdr>
            <w:top w:val="none" w:sz="0" w:space="0" w:color="auto"/>
            <w:left w:val="none" w:sz="0" w:space="0" w:color="auto"/>
            <w:bottom w:val="none" w:sz="0" w:space="0" w:color="auto"/>
            <w:right w:val="none" w:sz="0" w:space="0" w:color="auto"/>
          </w:divBdr>
        </w:div>
        <w:div w:id="1776709695">
          <w:marLeft w:val="480"/>
          <w:marRight w:val="0"/>
          <w:marTop w:val="0"/>
          <w:marBottom w:val="0"/>
          <w:divBdr>
            <w:top w:val="none" w:sz="0" w:space="0" w:color="auto"/>
            <w:left w:val="none" w:sz="0" w:space="0" w:color="auto"/>
            <w:bottom w:val="none" w:sz="0" w:space="0" w:color="auto"/>
            <w:right w:val="none" w:sz="0" w:space="0" w:color="auto"/>
          </w:divBdr>
        </w:div>
        <w:div w:id="1087196058">
          <w:marLeft w:val="480"/>
          <w:marRight w:val="0"/>
          <w:marTop w:val="0"/>
          <w:marBottom w:val="0"/>
          <w:divBdr>
            <w:top w:val="none" w:sz="0" w:space="0" w:color="auto"/>
            <w:left w:val="none" w:sz="0" w:space="0" w:color="auto"/>
            <w:bottom w:val="none" w:sz="0" w:space="0" w:color="auto"/>
            <w:right w:val="none" w:sz="0" w:space="0" w:color="auto"/>
          </w:divBdr>
        </w:div>
        <w:div w:id="1749688207">
          <w:marLeft w:val="480"/>
          <w:marRight w:val="0"/>
          <w:marTop w:val="0"/>
          <w:marBottom w:val="0"/>
          <w:divBdr>
            <w:top w:val="none" w:sz="0" w:space="0" w:color="auto"/>
            <w:left w:val="none" w:sz="0" w:space="0" w:color="auto"/>
            <w:bottom w:val="none" w:sz="0" w:space="0" w:color="auto"/>
            <w:right w:val="none" w:sz="0" w:space="0" w:color="auto"/>
          </w:divBdr>
        </w:div>
        <w:div w:id="1097628788">
          <w:marLeft w:val="480"/>
          <w:marRight w:val="0"/>
          <w:marTop w:val="0"/>
          <w:marBottom w:val="0"/>
          <w:divBdr>
            <w:top w:val="none" w:sz="0" w:space="0" w:color="auto"/>
            <w:left w:val="none" w:sz="0" w:space="0" w:color="auto"/>
            <w:bottom w:val="none" w:sz="0" w:space="0" w:color="auto"/>
            <w:right w:val="none" w:sz="0" w:space="0" w:color="auto"/>
          </w:divBdr>
        </w:div>
        <w:div w:id="495802761">
          <w:marLeft w:val="480"/>
          <w:marRight w:val="0"/>
          <w:marTop w:val="0"/>
          <w:marBottom w:val="0"/>
          <w:divBdr>
            <w:top w:val="none" w:sz="0" w:space="0" w:color="auto"/>
            <w:left w:val="none" w:sz="0" w:space="0" w:color="auto"/>
            <w:bottom w:val="none" w:sz="0" w:space="0" w:color="auto"/>
            <w:right w:val="none" w:sz="0" w:space="0" w:color="auto"/>
          </w:divBdr>
        </w:div>
        <w:div w:id="145439448">
          <w:marLeft w:val="480"/>
          <w:marRight w:val="0"/>
          <w:marTop w:val="0"/>
          <w:marBottom w:val="0"/>
          <w:divBdr>
            <w:top w:val="none" w:sz="0" w:space="0" w:color="auto"/>
            <w:left w:val="none" w:sz="0" w:space="0" w:color="auto"/>
            <w:bottom w:val="none" w:sz="0" w:space="0" w:color="auto"/>
            <w:right w:val="none" w:sz="0" w:space="0" w:color="auto"/>
          </w:divBdr>
        </w:div>
        <w:div w:id="486091892">
          <w:marLeft w:val="480"/>
          <w:marRight w:val="0"/>
          <w:marTop w:val="0"/>
          <w:marBottom w:val="0"/>
          <w:divBdr>
            <w:top w:val="none" w:sz="0" w:space="0" w:color="auto"/>
            <w:left w:val="none" w:sz="0" w:space="0" w:color="auto"/>
            <w:bottom w:val="none" w:sz="0" w:space="0" w:color="auto"/>
            <w:right w:val="none" w:sz="0" w:space="0" w:color="auto"/>
          </w:divBdr>
        </w:div>
        <w:div w:id="1903517077">
          <w:marLeft w:val="480"/>
          <w:marRight w:val="0"/>
          <w:marTop w:val="0"/>
          <w:marBottom w:val="0"/>
          <w:divBdr>
            <w:top w:val="none" w:sz="0" w:space="0" w:color="auto"/>
            <w:left w:val="none" w:sz="0" w:space="0" w:color="auto"/>
            <w:bottom w:val="none" w:sz="0" w:space="0" w:color="auto"/>
            <w:right w:val="none" w:sz="0" w:space="0" w:color="auto"/>
          </w:divBdr>
        </w:div>
        <w:div w:id="1381831586">
          <w:marLeft w:val="480"/>
          <w:marRight w:val="0"/>
          <w:marTop w:val="0"/>
          <w:marBottom w:val="0"/>
          <w:divBdr>
            <w:top w:val="none" w:sz="0" w:space="0" w:color="auto"/>
            <w:left w:val="none" w:sz="0" w:space="0" w:color="auto"/>
            <w:bottom w:val="none" w:sz="0" w:space="0" w:color="auto"/>
            <w:right w:val="none" w:sz="0" w:space="0" w:color="auto"/>
          </w:divBdr>
        </w:div>
        <w:div w:id="1024209849">
          <w:marLeft w:val="480"/>
          <w:marRight w:val="0"/>
          <w:marTop w:val="0"/>
          <w:marBottom w:val="0"/>
          <w:divBdr>
            <w:top w:val="none" w:sz="0" w:space="0" w:color="auto"/>
            <w:left w:val="none" w:sz="0" w:space="0" w:color="auto"/>
            <w:bottom w:val="none" w:sz="0" w:space="0" w:color="auto"/>
            <w:right w:val="none" w:sz="0" w:space="0" w:color="auto"/>
          </w:divBdr>
        </w:div>
        <w:div w:id="1157693961">
          <w:marLeft w:val="480"/>
          <w:marRight w:val="0"/>
          <w:marTop w:val="0"/>
          <w:marBottom w:val="0"/>
          <w:divBdr>
            <w:top w:val="none" w:sz="0" w:space="0" w:color="auto"/>
            <w:left w:val="none" w:sz="0" w:space="0" w:color="auto"/>
            <w:bottom w:val="none" w:sz="0" w:space="0" w:color="auto"/>
            <w:right w:val="none" w:sz="0" w:space="0" w:color="auto"/>
          </w:divBdr>
        </w:div>
        <w:div w:id="272368883">
          <w:marLeft w:val="480"/>
          <w:marRight w:val="0"/>
          <w:marTop w:val="0"/>
          <w:marBottom w:val="0"/>
          <w:divBdr>
            <w:top w:val="none" w:sz="0" w:space="0" w:color="auto"/>
            <w:left w:val="none" w:sz="0" w:space="0" w:color="auto"/>
            <w:bottom w:val="none" w:sz="0" w:space="0" w:color="auto"/>
            <w:right w:val="none" w:sz="0" w:space="0" w:color="auto"/>
          </w:divBdr>
        </w:div>
        <w:div w:id="1690907185">
          <w:marLeft w:val="480"/>
          <w:marRight w:val="0"/>
          <w:marTop w:val="0"/>
          <w:marBottom w:val="0"/>
          <w:divBdr>
            <w:top w:val="none" w:sz="0" w:space="0" w:color="auto"/>
            <w:left w:val="none" w:sz="0" w:space="0" w:color="auto"/>
            <w:bottom w:val="none" w:sz="0" w:space="0" w:color="auto"/>
            <w:right w:val="none" w:sz="0" w:space="0" w:color="auto"/>
          </w:divBdr>
        </w:div>
      </w:divsChild>
    </w:div>
    <w:div w:id="401945750">
      <w:bodyDiv w:val="1"/>
      <w:marLeft w:val="0"/>
      <w:marRight w:val="0"/>
      <w:marTop w:val="0"/>
      <w:marBottom w:val="0"/>
      <w:divBdr>
        <w:top w:val="none" w:sz="0" w:space="0" w:color="auto"/>
        <w:left w:val="none" w:sz="0" w:space="0" w:color="auto"/>
        <w:bottom w:val="none" w:sz="0" w:space="0" w:color="auto"/>
        <w:right w:val="none" w:sz="0" w:space="0" w:color="auto"/>
      </w:divBdr>
    </w:div>
    <w:div w:id="402216779">
      <w:bodyDiv w:val="1"/>
      <w:marLeft w:val="0"/>
      <w:marRight w:val="0"/>
      <w:marTop w:val="0"/>
      <w:marBottom w:val="0"/>
      <w:divBdr>
        <w:top w:val="none" w:sz="0" w:space="0" w:color="auto"/>
        <w:left w:val="none" w:sz="0" w:space="0" w:color="auto"/>
        <w:bottom w:val="none" w:sz="0" w:space="0" w:color="auto"/>
        <w:right w:val="none" w:sz="0" w:space="0" w:color="auto"/>
      </w:divBdr>
    </w:div>
    <w:div w:id="402217159">
      <w:bodyDiv w:val="1"/>
      <w:marLeft w:val="0"/>
      <w:marRight w:val="0"/>
      <w:marTop w:val="0"/>
      <w:marBottom w:val="0"/>
      <w:divBdr>
        <w:top w:val="none" w:sz="0" w:space="0" w:color="auto"/>
        <w:left w:val="none" w:sz="0" w:space="0" w:color="auto"/>
        <w:bottom w:val="none" w:sz="0" w:space="0" w:color="auto"/>
        <w:right w:val="none" w:sz="0" w:space="0" w:color="auto"/>
      </w:divBdr>
    </w:div>
    <w:div w:id="402609080">
      <w:bodyDiv w:val="1"/>
      <w:marLeft w:val="0"/>
      <w:marRight w:val="0"/>
      <w:marTop w:val="0"/>
      <w:marBottom w:val="0"/>
      <w:divBdr>
        <w:top w:val="none" w:sz="0" w:space="0" w:color="auto"/>
        <w:left w:val="none" w:sz="0" w:space="0" w:color="auto"/>
        <w:bottom w:val="none" w:sz="0" w:space="0" w:color="auto"/>
        <w:right w:val="none" w:sz="0" w:space="0" w:color="auto"/>
      </w:divBdr>
    </w:div>
    <w:div w:id="402803723">
      <w:bodyDiv w:val="1"/>
      <w:marLeft w:val="0"/>
      <w:marRight w:val="0"/>
      <w:marTop w:val="0"/>
      <w:marBottom w:val="0"/>
      <w:divBdr>
        <w:top w:val="none" w:sz="0" w:space="0" w:color="auto"/>
        <w:left w:val="none" w:sz="0" w:space="0" w:color="auto"/>
        <w:bottom w:val="none" w:sz="0" w:space="0" w:color="auto"/>
        <w:right w:val="none" w:sz="0" w:space="0" w:color="auto"/>
      </w:divBdr>
    </w:div>
    <w:div w:id="402946510">
      <w:bodyDiv w:val="1"/>
      <w:marLeft w:val="0"/>
      <w:marRight w:val="0"/>
      <w:marTop w:val="0"/>
      <w:marBottom w:val="0"/>
      <w:divBdr>
        <w:top w:val="none" w:sz="0" w:space="0" w:color="auto"/>
        <w:left w:val="none" w:sz="0" w:space="0" w:color="auto"/>
        <w:bottom w:val="none" w:sz="0" w:space="0" w:color="auto"/>
        <w:right w:val="none" w:sz="0" w:space="0" w:color="auto"/>
      </w:divBdr>
    </w:div>
    <w:div w:id="403648143">
      <w:bodyDiv w:val="1"/>
      <w:marLeft w:val="0"/>
      <w:marRight w:val="0"/>
      <w:marTop w:val="0"/>
      <w:marBottom w:val="0"/>
      <w:divBdr>
        <w:top w:val="none" w:sz="0" w:space="0" w:color="auto"/>
        <w:left w:val="none" w:sz="0" w:space="0" w:color="auto"/>
        <w:bottom w:val="none" w:sz="0" w:space="0" w:color="auto"/>
        <w:right w:val="none" w:sz="0" w:space="0" w:color="auto"/>
      </w:divBdr>
    </w:div>
    <w:div w:id="403996401">
      <w:bodyDiv w:val="1"/>
      <w:marLeft w:val="0"/>
      <w:marRight w:val="0"/>
      <w:marTop w:val="0"/>
      <w:marBottom w:val="0"/>
      <w:divBdr>
        <w:top w:val="none" w:sz="0" w:space="0" w:color="auto"/>
        <w:left w:val="none" w:sz="0" w:space="0" w:color="auto"/>
        <w:bottom w:val="none" w:sz="0" w:space="0" w:color="auto"/>
        <w:right w:val="none" w:sz="0" w:space="0" w:color="auto"/>
      </w:divBdr>
    </w:div>
    <w:div w:id="404375139">
      <w:bodyDiv w:val="1"/>
      <w:marLeft w:val="0"/>
      <w:marRight w:val="0"/>
      <w:marTop w:val="0"/>
      <w:marBottom w:val="0"/>
      <w:divBdr>
        <w:top w:val="none" w:sz="0" w:space="0" w:color="auto"/>
        <w:left w:val="none" w:sz="0" w:space="0" w:color="auto"/>
        <w:bottom w:val="none" w:sz="0" w:space="0" w:color="auto"/>
        <w:right w:val="none" w:sz="0" w:space="0" w:color="auto"/>
      </w:divBdr>
    </w:div>
    <w:div w:id="404379247">
      <w:bodyDiv w:val="1"/>
      <w:marLeft w:val="0"/>
      <w:marRight w:val="0"/>
      <w:marTop w:val="0"/>
      <w:marBottom w:val="0"/>
      <w:divBdr>
        <w:top w:val="none" w:sz="0" w:space="0" w:color="auto"/>
        <w:left w:val="none" w:sz="0" w:space="0" w:color="auto"/>
        <w:bottom w:val="none" w:sz="0" w:space="0" w:color="auto"/>
        <w:right w:val="none" w:sz="0" w:space="0" w:color="auto"/>
      </w:divBdr>
    </w:div>
    <w:div w:id="404913716">
      <w:bodyDiv w:val="1"/>
      <w:marLeft w:val="0"/>
      <w:marRight w:val="0"/>
      <w:marTop w:val="0"/>
      <w:marBottom w:val="0"/>
      <w:divBdr>
        <w:top w:val="none" w:sz="0" w:space="0" w:color="auto"/>
        <w:left w:val="none" w:sz="0" w:space="0" w:color="auto"/>
        <w:bottom w:val="none" w:sz="0" w:space="0" w:color="auto"/>
        <w:right w:val="none" w:sz="0" w:space="0" w:color="auto"/>
      </w:divBdr>
    </w:div>
    <w:div w:id="405491776">
      <w:bodyDiv w:val="1"/>
      <w:marLeft w:val="0"/>
      <w:marRight w:val="0"/>
      <w:marTop w:val="0"/>
      <w:marBottom w:val="0"/>
      <w:divBdr>
        <w:top w:val="none" w:sz="0" w:space="0" w:color="auto"/>
        <w:left w:val="none" w:sz="0" w:space="0" w:color="auto"/>
        <w:bottom w:val="none" w:sz="0" w:space="0" w:color="auto"/>
        <w:right w:val="none" w:sz="0" w:space="0" w:color="auto"/>
      </w:divBdr>
    </w:div>
    <w:div w:id="405765858">
      <w:bodyDiv w:val="1"/>
      <w:marLeft w:val="0"/>
      <w:marRight w:val="0"/>
      <w:marTop w:val="0"/>
      <w:marBottom w:val="0"/>
      <w:divBdr>
        <w:top w:val="none" w:sz="0" w:space="0" w:color="auto"/>
        <w:left w:val="none" w:sz="0" w:space="0" w:color="auto"/>
        <w:bottom w:val="none" w:sz="0" w:space="0" w:color="auto"/>
        <w:right w:val="none" w:sz="0" w:space="0" w:color="auto"/>
      </w:divBdr>
    </w:div>
    <w:div w:id="406077149">
      <w:bodyDiv w:val="1"/>
      <w:marLeft w:val="0"/>
      <w:marRight w:val="0"/>
      <w:marTop w:val="0"/>
      <w:marBottom w:val="0"/>
      <w:divBdr>
        <w:top w:val="none" w:sz="0" w:space="0" w:color="auto"/>
        <w:left w:val="none" w:sz="0" w:space="0" w:color="auto"/>
        <w:bottom w:val="none" w:sz="0" w:space="0" w:color="auto"/>
        <w:right w:val="none" w:sz="0" w:space="0" w:color="auto"/>
      </w:divBdr>
    </w:div>
    <w:div w:id="406341012">
      <w:bodyDiv w:val="1"/>
      <w:marLeft w:val="0"/>
      <w:marRight w:val="0"/>
      <w:marTop w:val="0"/>
      <w:marBottom w:val="0"/>
      <w:divBdr>
        <w:top w:val="none" w:sz="0" w:space="0" w:color="auto"/>
        <w:left w:val="none" w:sz="0" w:space="0" w:color="auto"/>
        <w:bottom w:val="none" w:sz="0" w:space="0" w:color="auto"/>
        <w:right w:val="none" w:sz="0" w:space="0" w:color="auto"/>
      </w:divBdr>
    </w:div>
    <w:div w:id="406464153">
      <w:bodyDiv w:val="1"/>
      <w:marLeft w:val="0"/>
      <w:marRight w:val="0"/>
      <w:marTop w:val="0"/>
      <w:marBottom w:val="0"/>
      <w:divBdr>
        <w:top w:val="none" w:sz="0" w:space="0" w:color="auto"/>
        <w:left w:val="none" w:sz="0" w:space="0" w:color="auto"/>
        <w:bottom w:val="none" w:sz="0" w:space="0" w:color="auto"/>
        <w:right w:val="none" w:sz="0" w:space="0" w:color="auto"/>
      </w:divBdr>
      <w:divsChild>
        <w:div w:id="11999303">
          <w:marLeft w:val="480"/>
          <w:marRight w:val="0"/>
          <w:marTop w:val="0"/>
          <w:marBottom w:val="0"/>
          <w:divBdr>
            <w:top w:val="none" w:sz="0" w:space="0" w:color="auto"/>
            <w:left w:val="none" w:sz="0" w:space="0" w:color="auto"/>
            <w:bottom w:val="none" w:sz="0" w:space="0" w:color="auto"/>
            <w:right w:val="none" w:sz="0" w:space="0" w:color="auto"/>
          </w:divBdr>
        </w:div>
        <w:div w:id="25642184">
          <w:marLeft w:val="480"/>
          <w:marRight w:val="0"/>
          <w:marTop w:val="0"/>
          <w:marBottom w:val="0"/>
          <w:divBdr>
            <w:top w:val="none" w:sz="0" w:space="0" w:color="auto"/>
            <w:left w:val="none" w:sz="0" w:space="0" w:color="auto"/>
            <w:bottom w:val="none" w:sz="0" w:space="0" w:color="auto"/>
            <w:right w:val="none" w:sz="0" w:space="0" w:color="auto"/>
          </w:divBdr>
        </w:div>
        <w:div w:id="51197219">
          <w:marLeft w:val="480"/>
          <w:marRight w:val="0"/>
          <w:marTop w:val="0"/>
          <w:marBottom w:val="0"/>
          <w:divBdr>
            <w:top w:val="none" w:sz="0" w:space="0" w:color="auto"/>
            <w:left w:val="none" w:sz="0" w:space="0" w:color="auto"/>
            <w:bottom w:val="none" w:sz="0" w:space="0" w:color="auto"/>
            <w:right w:val="none" w:sz="0" w:space="0" w:color="auto"/>
          </w:divBdr>
        </w:div>
        <w:div w:id="137571005">
          <w:marLeft w:val="480"/>
          <w:marRight w:val="0"/>
          <w:marTop w:val="0"/>
          <w:marBottom w:val="0"/>
          <w:divBdr>
            <w:top w:val="none" w:sz="0" w:space="0" w:color="auto"/>
            <w:left w:val="none" w:sz="0" w:space="0" w:color="auto"/>
            <w:bottom w:val="none" w:sz="0" w:space="0" w:color="auto"/>
            <w:right w:val="none" w:sz="0" w:space="0" w:color="auto"/>
          </w:divBdr>
        </w:div>
        <w:div w:id="139881668">
          <w:marLeft w:val="480"/>
          <w:marRight w:val="0"/>
          <w:marTop w:val="0"/>
          <w:marBottom w:val="0"/>
          <w:divBdr>
            <w:top w:val="none" w:sz="0" w:space="0" w:color="auto"/>
            <w:left w:val="none" w:sz="0" w:space="0" w:color="auto"/>
            <w:bottom w:val="none" w:sz="0" w:space="0" w:color="auto"/>
            <w:right w:val="none" w:sz="0" w:space="0" w:color="auto"/>
          </w:divBdr>
        </w:div>
        <w:div w:id="176696844">
          <w:marLeft w:val="480"/>
          <w:marRight w:val="0"/>
          <w:marTop w:val="0"/>
          <w:marBottom w:val="0"/>
          <w:divBdr>
            <w:top w:val="none" w:sz="0" w:space="0" w:color="auto"/>
            <w:left w:val="none" w:sz="0" w:space="0" w:color="auto"/>
            <w:bottom w:val="none" w:sz="0" w:space="0" w:color="auto"/>
            <w:right w:val="none" w:sz="0" w:space="0" w:color="auto"/>
          </w:divBdr>
        </w:div>
        <w:div w:id="223418188">
          <w:marLeft w:val="480"/>
          <w:marRight w:val="0"/>
          <w:marTop w:val="0"/>
          <w:marBottom w:val="0"/>
          <w:divBdr>
            <w:top w:val="none" w:sz="0" w:space="0" w:color="auto"/>
            <w:left w:val="none" w:sz="0" w:space="0" w:color="auto"/>
            <w:bottom w:val="none" w:sz="0" w:space="0" w:color="auto"/>
            <w:right w:val="none" w:sz="0" w:space="0" w:color="auto"/>
          </w:divBdr>
        </w:div>
        <w:div w:id="262347604">
          <w:marLeft w:val="480"/>
          <w:marRight w:val="0"/>
          <w:marTop w:val="0"/>
          <w:marBottom w:val="0"/>
          <w:divBdr>
            <w:top w:val="none" w:sz="0" w:space="0" w:color="auto"/>
            <w:left w:val="none" w:sz="0" w:space="0" w:color="auto"/>
            <w:bottom w:val="none" w:sz="0" w:space="0" w:color="auto"/>
            <w:right w:val="none" w:sz="0" w:space="0" w:color="auto"/>
          </w:divBdr>
        </w:div>
        <w:div w:id="298653302">
          <w:marLeft w:val="480"/>
          <w:marRight w:val="0"/>
          <w:marTop w:val="0"/>
          <w:marBottom w:val="0"/>
          <w:divBdr>
            <w:top w:val="none" w:sz="0" w:space="0" w:color="auto"/>
            <w:left w:val="none" w:sz="0" w:space="0" w:color="auto"/>
            <w:bottom w:val="none" w:sz="0" w:space="0" w:color="auto"/>
            <w:right w:val="none" w:sz="0" w:space="0" w:color="auto"/>
          </w:divBdr>
        </w:div>
        <w:div w:id="386539147">
          <w:marLeft w:val="480"/>
          <w:marRight w:val="0"/>
          <w:marTop w:val="0"/>
          <w:marBottom w:val="0"/>
          <w:divBdr>
            <w:top w:val="none" w:sz="0" w:space="0" w:color="auto"/>
            <w:left w:val="none" w:sz="0" w:space="0" w:color="auto"/>
            <w:bottom w:val="none" w:sz="0" w:space="0" w:color="auto"/>
            <w:right w:val="none" w:sz="0" w:space="0" w:color="auto"/>
          </w:divBdr>
        </w:div>
        <w:div w:id="486748668">
          <w:marLeft w:val="480"/>
          <w:marRight w:val="0"/>
          <w:marTop w:val="0"/>
          <w:marBottom w:val="0"/>
          <w:divBdr>
            <w:top w:val="none" w:sz="0" w:space="0" w:color="auto"/>
            <w:left w:val="none" w:sz="0" w:space="0" w:color="auto"/>
            <w:bottom w:val="none" w:sz="0" w:space="0" w:color="auto"/>
            <w:right w:val="none" w:sz="0" w:space="0" w:color="auto"/>
          </w:divBdr>
        </w:div>
        <w:div w:id="532154612">
          <w:marLeft w:val="480"/>
          <w:marRight w:val="0"/>
          <w:marTop w:val="0"/>
          <w:marBottom w:val="0"/>
          <w:divBdr>
            <w:top w:val="none" w:sz="0" w:space="0" w:color="auto"/>
            <w:left w:val="none" w:sz="0" w:space="0" w:color="auto"/>
            <w:bottom w:val="none" w:sz="0" w:space="0" w:color="auto"/>
            <w:right w:val="none" w:sz="0" w:space="0" w:color="auto"/>
          </w:divBdr>
        </w:div>
        <w:div w:id="549150880">
          <w:marLeft w:val="480"/>
          <w:marRight w:val="0"/>
          <w:marTop w:val="0"/>
          <w:marBottom w:val="0"/>
          <w:divBdr>
            <w:top w:val="none" w:sz="0" w:space="0" w:color="auto"/>
            <w:left w:val="none" w:sz="0" w:space="0" w:color="auto"/>
            <w:bottom w:val="none" w:sz="0" w:space="0" w:color="auto"/>
            <w:right w:val="none" w:sz="0" w:space="0" w:color="auto"/>
          </w:divBdr>
        </w:div>
        <w:div w:id="571768820">
          <w:marLeft w:val="480"/>
          <w:marRight w:val="0"/>
          <w:marTop w:val="0"/>
          <w:marBottom w:val="0"/>
          <w:divBdr>
            <w:top w:val="none" w:sz="0" w:space="0" w:color="auto"/>
            <w:left w:val="none" w:sz="0" w:space="0" w:color="auto"/>
            <w:bottom w:val="none" w:sz="0" w:space="0" w:color="auto"/>
            <w:right w:val="none" w:sz="0" w:space="0" w:color="auto"/>
          </w:divBdr>
        </w:div>
        <w:div w:id="598830487">
          <w:marLeft w:val="480"/>
          <w:marRight w:val="0"/>
          <w:marTop w:val="0"/>
          <w:marBottom w:val="0"/>
          <w:divBdr>
            <w:top w:val="none" w:sz="0" w:space="0" w:color="auto"/>
            <w:left w:val="none" w:sz="0" w:space="0" w:color="auto"/>
            <w:bottom w:val="none" w:sz="0" w:space="0" w:color="auto"/>
            <w:right w:val="none" w:sz="0" w:space="0" w:color="auto"/>
          </w:divBdr>
        </w:div>
        <w:div w:id="632448400">
          <w:marLeft w:val="480"/>
          <w:marRight w:val="0"/>
          <w:marTop w:val="0"/>
          <w:marBottom w:val="0"/>
          <w:divBdr>
            <w:top w:val="none" w:sz="0" w:space="0" w:color="auto"/>
            <w:left w:val="none" w:sz="0" w:space="0" w:color="auto"/>
            <w:bottom w:val="none" w:sz="0" w:space="0" w:color="auto"/>
            <w:right w:val="none" w:sz="0" w:space="0" w:color="auto"/>
          </w:divBdr>
        </w:div>
        <w:div w:id="649091691">
          <w:marLeft w:val="480"/>
          <w:marRight w:val="0"/>
          <w:marTop w:val="0"/>
          <w:marBottom w:val="0"/>
          <w:divBdr>
            <w:top w:val="none" w:sz="0" w:space="0" w:color="auto"/>
            <w:left w:val="none" w:sz="0" w:space="0" w:color="auto"/>
            <w:bottom w:val="none" w:sz="0" w:space="0" w:color="auto"/>
            <w:right w:val="none" w:sz="0" w:space="0" w:color="auto"/>
          </w:divBdr>
        </w:div>
        <w:div w:id="652100360">
          <w:marLeft w:val="480"/>
          <w:marRight w:val="0"/>
          <w:marTop w:val="0"/>
          <w:marBottom w:val="0"/>
          <w:divBdr>
            <w:top w:val="none" w:sz="0" w:space="0" w:color="auto"/>
            <w:left w:val="none" w:sz="0" w:space="0" w:color="auto"/>
            <w:bottom w:val="none" w:sz="0" w:space="0" w:color="auto"/>
            <w:right w:val="none" w:sz="0" w:space="0" w:color="auto"/>
          </w:divBdr>
        </w:div>
        <w:div w:id="723913773">
          <w:marLeft w:val="480"/>
          <w:marRight w:val="0"/>
          <w:marTop w:val="0"/>
          <w:marBottom w:val="0"/>
          <w:divBdr>
            <w:top w:val="none" w:sz="0" w:space="0" w:color="auto"/>
            <w:left w:val="none" w:sz="0" w:space="0" w:color="auto"/>
            <w:bottom w:val="none" w:sz="0" w:space="0" w:color="auto"/>
            <w:right w:val="none" w:sz="0" w:space="0" w:color="auto"/>
          </w:divBdr>
        </w:div>
        <w:div w:id="781071944">
          <w:marLeft w:val="480"/>
          <w:marRight w:val="0"/>
          <w:marTop w:val="0"/>
          <w:marBottom w:val="0"/>
          <w:divBdr>
            <w:top w:val="none" w:sz="0" w:space="0" w:color="auto"/>
            <w:left w:val="none" w:sz="0" w:space="0" w:color="auto"/>
            <w:bottom w:val="none" w:sz="0" w:space="0" w:color="auto"/>
            <w:right w:val="none" w:sz="0" w:space="0" w:color="auto"/>
          </w:divBdr>
        </w:div>
        <w:div w:id="789934211">
          <w:marLeft w:val="480"/>
          <w:marRight w:val="0"/>
          <w:marTop w:val="0"/>
          <w:marBottom w:val="0"/>
          <w:divBdr>
            <w:top w:val="none" w:sz="0" w:space="0" w:color="auto"/>
            <w:left w:val="none" w:sz="0" w:space="0" w:color="auto"/>
            <w:bottom w:val="none" w:sz="0" w:space="0" w:color="auto"/>
            <w:right w:val="none" w:sz="0" w:space="0" w:color="auto"/>
          </w:divBdr>
        </w:div>
        <w:div w:id="812405101">
          <w:marLeft w:val="480"/>
          <w:marRight w:val="0"/>
          <w:marTop w:val="0"/>
          <w:marBottom w:val="0"/>
          <w:divBdr>
            <w:top w:val="none" w:sz="0" w:space="0" w:color="auto"/>
            <w:left w:val="none" w:sz="0" w:space="0" w:color="auto"/>
            <w:bottom w:val="none" w:sz="0" w:space="0" w:color="auto"/>
            <w:right w:val="none" w:sz="0" w:space="0" w:color="auto"/>
          </w:divBdr>
        </w:div>
        <w:div w:id="866599232">
          <w:marLeft w:val="480"/>
          <w:marRight w:val="0"/>
          <w:marTop w:val="0"/>
          <w:marBottom w:val="0"/>
          <w:divBdr>
            <w:top w:val="none" w:sz="0" w:space="0" w:color="auto"/>
            <w:left w:val="none" w:sz="0" w:space="0" w:color="auto"/>
            <w:bottom w:val="none" w:sz="0" w:space="0" w:color="auto"/>
            <w:right w:val="none" w:sz="0" w:space="0" w:color="auto"/>
          </w:divBdr>
        </w:div>
        <w:div w:id="1114205359">
          <w:marLeft w:val="480"/>
          <w:marRight w:val="0"/>
          <w:marTop w:val="0"/>
          <w:marBottom w:val="0"/>
          <w:divBdr>
            <w:top w:val="none" w:sz="0" w:space="0" w:color="auto"/>
            <w:left w:val="none" w:sz="0" w:space="0" w:color="auto"/>
            <w:bottom w:val="none" w:sz="0" w:space="0" w:color="auto"/>
            <w:right w:val="none" w:sz="0" w:space="0" w:color="auto"/>
          </w:divBdr>
        </w:div>
        <w:div w:id="1195384248">
          <w:marLeft w:val="480"/>
          <w:marRight w:val="0"/>
          <w:marTop w:val="0"/>
          <w:marBottom w:val="0"/>
          <w:divBdr>
            <w:top w:val="none" w:sz="0" w:space="0" w:color="auto"/>
            <w:left w:val="none" w:sz="0" w:space="0" w:color="auto"/>
            <w:bottom w:val="none" w:sz="0" w:space="0" w:color="auto"/>
            <w:right w:val="none" w:sz="0" w:space="0" w:color="auto"/>
          </w:divBdr>
        </w:div>
        <w:div w:id="1237126960">
          <w:marLeft w:val="480"/>
          <w:marRight w:val="0"/>
          <w:marTop w:val="0"/>
          <w:marBottom w:val="0"/>
          <w:divBdr>
            <w:top w:val="none" w:sz="0" w:space="0" w:color="auto"/>
            <w:left w:val="none" w:sz="0" w:space="0" w:color="auto"/>
            <w:bottom w:val="none" w:sz="0" w:space="0" w:color="auto"/>
            <w:right w:val="none" w:sz="0" w:space="0" w:color="auto"/>
          </w:divBdr>
        </w:div>
        <w:div w:id="1243249603">
          <w:marLeft w:val="480"/>
          <w:marRight w:val="0"/>
          <w:marTop w:val="0"/>
          <w:marBottom w:val="0"/>
          <w:divBdr>
            <w:top w:val="none" w:sz="0" w:space="0" w:color="auto"/>
            <w:left w:val="none" w:sz="0" w:space="0" w:color="auto"/>
            <w:bottom w:val="none" w:sz="0" w:space="0" w:color="auto"/>
            <w:right w:val="none" w:sz="0" w:space="0" w:color="auto"/>
          </w:divBdr>
        </w:div>
        <w:div w:id="1253128675">
          <w:marLeft w:val="480"/>
          <w:marRight w:val="0"/>
          <w:marTop w:val="0"/>
          <w:marBottom w:val="0"/>
          <w:divBdr>
            <w:top w:val="none" w:sz="0" w:space="0" w:color="auto"/>
            <w:left w:val="none" w:sz="0" w:space="0" w:color="auto"/>
            <w:bottom w:val="none" w:sz="0" w:space="0" w:color="auto"/>
            <w:right w:val="none" w:sz="0" w:space="0" w:color="auto"/>
          </w:divBdr>
        </w:div>
        <w:div w:id="1266039349">
          <w:marLeft w:val="480"/>
          <w:marRight w:val="0"/>
          <w:marTop w:val="0"/>
          <w:marBottom w:val="0"/>
          <w:divBdr>
            <w:top w:val="none" w:sz="0" w:space="0" w:color="auto"/>
            <w:left w:val="none" w:sz="0" w:space="0" w:color="auto"/>
            <w:bottom w:val="none" w:sz="0" w:space="0" w:color="auto"/>
            <w:right w:val="none" w:sz="0" w:space="0" w:color="auto"/>
          </w:divBdr>
        </w:div>
        <w:div w:id="1451702510">
          <w:marLeft w:val="480"/>
          <w:marRight w:val="0"/>
          <w:marTop w:val="0"/>
          <w:marBottom w:val="0"/>
          <w:divBdr>
            <w:top w:val="none" w:sz="0" w:space="0" w:color="auto"/>
            <w:left w:val="none" w:sz="0" w:space="0" w:color="auto"/>
            <w:bottom w:val="none" w:sz="0" w:space="0" w:color="auto"/>
            <w:right w:val="none" w:sz="0" w:space="0" w:color="auto"/>
          </w:divBdr>
        </w:div>
        <w:div w:id="1471286352">
          <w:marLeft w:val="480"/>
          <w:marRight w:val="0"/>
          <w:marTop w:val="0"/>
          <w:marBottom w:val="0"/>
          <w:divBdr>
            <w:top w:val="none" w:sz="0" w:space="0" w:color="auto"/>
            <w:left w:val="none" w:sz="0" w:space="0" w:color="auto"/>
            <w:bottom w:val="none" w:sz="0" w:space="0" w:color="auto"/>
            <w:right w:val="none" w:sz="0" w:space="0" w:color="auto"/>
          </w:divBdr>
        </w:div>
        <w:div w:id="1507751396">
          <w:marLeft w:val="480"/>
          <w:marRight w:val="0"/>
          <w:marTop w:val="0"/>
          <w:marBottom w:val="0"/>
          <w:divBdr>
            <w:top w:val="none" w:sz="0" w:space="0" w:color="auto"/>
            <w:left w:val="none" w:sz="0" w:space="0" w:color="auto"/>
            <w:bottom w:val="none" w:sz="0" w:space="0" w:color="auto"/>
            <w:right w:val="none" w:sz="0" w:space="0" w:color="auto"/>
          </w:divBdr>
        </w:div>
        <w:div w:id="1540782021">
          <w:marLeft w:val="480"/>
          <w:marRight w:val="0"/>
          <w:marTop w:val="0"/>
          <w:marBottom w:val="0"/>
          <w:divBdr>
            <w:top w:val="none" w:sz="0" w:space="0" w:color="auto"/>
            <w:left w:val="none" w:sz="0" w:space="0" w:color="auto"/>
            <w:bottom w:val="none" w:sz="0" w:space="0" w:color="auto"/>
            <w:right w:val="none" w:sz="0" w:space="0" w:color="auto"/>
          </w:divBdr>
        </w:div>
        <w:div w:id="1544174664">
          <w:marLeft w:val="480"/>
          <w:marRight w:val="0"/>
          <w:marTop w:val="0"/>
          <w:marBottom w:val="0"/>
          <w:divBdr>
            <w:top w:val="none" w:sz="0" w:space="0" w:color="auto"/>
            <w:left w:val="none" w:sz="0" w:space="0" w:color="auto"/>
            <w:bottom w:val="none" w:sz="0" w:space="0" w:color="auto"/>
            <w:right w:val="none" w:sz="0" w:space="0" w:color="auto"/>
          </w:divBdr>
        </w:div>
        <w:div w:id="1549416629">
          <w:marLeft w:val="480"/>
          <w:marRight w:val="0"/>
          <w:marTop w:val="0"/>
          <w:marBottom w:val="0"/>
          <w:divBdr>
            <w:top w:val="none" w:sz="0" w:space="0" w:color="auto"/>
            <w:left w:val="none" w:sz="0" w:space="0" w:color="auto"/>
            <w:bottom w:val="none" w:sz="0" w:space="0" w:color="auto"/>
            <w:right w:val="none" w:sz="0" w:space="0" w:color="auto"/>
          </w:divBdr>
        </w:div>
        <w:div w:id="1620260353">
          <w:marLeft w:val="480"/>
          <w:marRight w:val="0"/>
          <w:marTop w:val="0"/>
          <w:marBottom w:val="0"/>
          <w:divBdr>
            <w:top w:val="none" w:sz="0" w:space="0" w:color="auto"/>
            <w:left w:val="none" w:sz="0" w:space="0" w:color="auto"/>
            <w:bottom w:val="none" w:sz="0" w:space="0" w:color="auto"/>
            <w:right w:val="none" w:sz="0" w:space="0" w:color="auto"/>
          </w:divBdr>
        </w:div>
        <w:div w:id="1640378770">
          <w:marLeft w:val="480"/>
          <w:marRight w:val="0"/>
          <w:marTop w:val="0"/>
          <w:marBottom w:val="0"/>
          <w:divBdr>
            <w:top w:val="none" w:sz="0" w:space="0" w:color="auto"/>
            <w:left w:val="none" w:sz="0" w:space="0" w:color="auto"/>
            <w:bottom w:val="none" w:sz="0" w:space="0" w:color="auto"/>
            <w:right w:val="none" w:sz="0" w:space="0" w:color="auto"/>
          </w:divBdr>
        </w:div>
        <w:div w:id="1687321601">
          <w:marLeft w:val="480"/>
          <w:marRight w:val="0"/>
          <w:marTop w:val="0"/>
          <w:marBottom w:val="0"/>
          <w:divBdr>
            <w:top w:val="none" w:sz="0" w:space="0" w:color="auto"/>
            <w:left w:val="none" w:sz="0" w:space="0" w:color="auto"/>
            <w:bottom w:val="none" w:sz="0" w:space="0" w:color="auto"/>
            <w:right w:val="none" w:sz="0" w:space="0" w:color="auto"/>
          </w:divBdr>
        </w:div>
        <w:div w:id="1730810120">
          <w:marLeft w:val="480"/>
          <w:marRight w:val="0"/>
          <w:marTop w:val="0"/>
          <w:marBottom w:val="0"/>
          <w:divBdr>
            <w:top w:val="none" w:sz="0" w:space="0" w:color="auto"/>
            <w:left w:val="none" w:sz="0" w:space="0" w:color="auto"/>
            <w:bottom w:val="none" w:sz="0" w:space="0" w:color="auto"/>
            <w:right w:val="none" w:sz="0" w:space="0" w:color="auto"/>
          </w:divBdr>
        </w:div>
        <w:div w:id="1782065258">
          <w:marLeft w:val="480"/>
          <w:marRight w:val="0"/>
          <w:marTop w:val="0"/>
          <w:marBottom w:val="0"/>
          <w:divBdr>
            <w:top w:val="none" w:sz="0" w:space="0" w:color="auto"/>
            <w:left w:val="none" w:sz="0" w:space="0" w:color="auto"/>
            <w:bottom w:val="none" w:sz="0" w:space="0" w:color="auto"/>
            <w:right w:val="none" w:sz="0" w:space="0" w:color="auto"/>
          </w:divBdr>
        </w:div>
        <w:div w:id="1808475052">
          <w:marLeft w:val="480"/>
          <w:marRight w:val="0"/>
          <w:marTop w:val="0"/>
          <w:marBottom w:val="0"/>
          <w:divBdr>
            <w:top w:val="none" w:sz="0" w:space="0" w:color="auto"/>
            <w:left w:val="none" w:sz="0" w:space="0" w:color="auto"/>
            <w:bottom w:val="none" w:sz="0" w:space="0" w:color="auto"/>
            <w:right w:val="none" w:sz="0" w:space="0" w:color="auto"/>
          </w:divBdr>
        </w:div>
        <w:div w:id="1811243012">
          <w:marLeft w:val="480"/>
          <w:marRight w:val="0"/>
          <w:marTop w:val="0"/>
          <w:marBottom w:val="0"/>
          <w:divBdr>
            <w:top w:val="none" w:sz="0" w:space="0" w:color="auto"/>
            <w:left w:val="none" w:sz="0" w:space="0" w:color="auto"/>
            <w:bottom w:val="none" w:sz="0" w:space="0" w:color="auto"/>
            <w:right w:val="none" w:sz="0" w:space="0" w:color="auto"/>
          </w:divBdr>
        </w:div>
        <w:div w:id="1952978894">
          <w:marLeft w:val="480"/>
          <w:marRight w:val="0"/>
          <w:marTop w:val="0"/>
          <w:marBottom w:val="0"/>
          <w:divBdr>
            <w:top w:val="none" w:sz="0" w:space="0" w:color="auto"/>
            <w:left w:val="none" w:sz="0" w:space="0" w:color="auto"/>
            <w:bottom w:val="none" w:sz="0" w:space="0" w:color="auto"/>
            <w:right w:val="none" w:sz="0" w:space="0" w:color="auto"/>
          </w:divBdr>
        </w:div>
        <w:div w:id="1953318858">
          <w:marLeft w:val="480"/>
          <w:marRight w:val="0"/>
          <w:marTop w:val="0"/>
          <w:marBottom w:val="0"/>
          <w:divBdr>
            <w:top w:val="none" w:sz="0" w:space="0" w:color="auto"/>
            <w:left w:val="none" w:sz="0" w:space="0" w:color="auto"/>
            <w:bottom w:val="none" w:sz="0" w:space="0" w:color="auto"/>
            <w:right w:val="none" w:sz="0" w:space="0" w:color="auto"/>
          </w:divBdr>
        </w:div>
        <w:div w:id="2075857570">
          <w:marLeft w:val="480"/>
          <w:marRight w:val="0"/>
          <w:marTop w:val="0"/>
          <w:marBottom w:val="0"/>
          <w:divBdr>
            <w:top w:val="none" w:sz="0" w:space="0" w:color="auto"/>
            <w:left w:val="none" w:sz="0" w:space="0" w:color="auto"/>
            <w:bottom w:val="none" w:sz="0" w:space="0" w:color="auto"/>
            <w:right w:val="none" w:sz="0" w:space="0" w:color="auto"/>
          </w:divBdr>
        </w:div>
        <w:div w:id="2109502306">
          <w:marLeft w:val="480"/>
          <w:marRight w:val="0"/>
          <w:marTop w:val="0"/>
          <w:marBottom w:val="0"/>
          <w:divBdr>
            <w:top w:val="none" w:sz="0" w:space="0" w:color="auto"/>
            <w:left w:val="none" w:sz="0" w:space="0" w:color="auto"/>
            <w:bottom w:val="none" w:sz="0" w:space="0" w:color="auto"/>
            <w:right w:val="none" w:sz="0" w:space="0" w:color="auto"/>
          </w:divBdr>
        </w:div>
      </w:divsChild>
    </w:div>
    <w:div w:id="406615315">
      <w:bodyDiv w:val="1"/>
      <w:marLeft w:val="0"/>
      <w:marRight w:val="0"/>
      <w:marTop w:val="0"/>
      <w:marBottom w:val="0"/>
      <w:divBdr>
        <w:top w:val="none" w:sz="0" w:space="0" w:color="auto"/>
        <w:left w:val="none" w:sz="0" w:space="0" w:color="auto"/>
        <w:bottom w:val="none" w:sz="0" w:space="0" w:color="auto"/>
        <w:right w:val="none" w:sz="0" w:space="0" w:color="auto"/>
      </w:divBdr>
    </w:div>
    <w:div w:id="406727636">
      <w:bodyDiv w:val="1"/>
      <w:marLeft w:val="0"/>
      <w:marRight w:val="0"/>
      <w:marTop w:val="0"/>
      <w:marBottom w:val="0"/>
      <w:divBdr>
        <w:top w:val="none" w:sz="0" w:space="0" w:color="auto"/>
        <w:left w:val="none" w:sz="0" w:space="0" w:color="auto"/>
        <w:bottom w:val="none" w:sz="0" w:space="0" w:color="auto"/>
        <w:right w:val="none" w:sz="0" w:space="0" w:color="auto"/>
      </w:divBdr>
    </w:div>
    <w:div w:id="406806512">
      <w:bodyDiv w:val="1"/>
      <w:marLeft w:val="0"/>
      <w:marRight w:val="0"/>
      <w:marTop w:val="0"/>
      <w:marBottom w:val="0"/>
      <w:divBdr>
        <w:top w:val="none" w:sz="0" w:space="0" w:color="auto"/>
        <w:left w:val="none" w:sz="0" w:space="0" w:color="auto"/>
        <w:bottom w:val="none" w:sz="0" w:space="0" w:color="auto"/>
        <w:right w:val="none" w:sz="0" w:space="0" w:color="auto"/>
      </w:divBdr>
    </w:div>
    <w:div w:id="407046592">
      <w:bodyDiv w:val="1"/>
      <w:marLeft w:val="0"/>
      <w:marRight w:val="0"/>
      <w:marTop w:val="0"/>
      <w:marBottom w:val="0"/>
      <w:divBdr>
        <w:top w:val="none" w:sz="0" w:space="0" w:color="auto"/>
        <w:left w:val="none" w:sz="0" w:space="0" w:color="auto"/>
        <w:bottom w:val="none" w:sz="0" w:space="0" w:color="auto"/>
        <w:right w:val="none" w:sz="0" w:space="0" w:color="auto"/>
      </w:divBdr>
    </w:div>
    <w:div w:id="407071645">
      <w:bodyDiv w:val="1"/>
      <w:marLeft w:val="0"/>
      <w:marRight w:val="0"/>
      <w:marTop w:val="0"/>
      <w:marBottom w:val="0"/>
      <w:divBdr>
        <w:top w:val="none" w:sz="0" w:space="0" w:color="auto"/>
        <w:left w:val="none" w:sz="0" w:space="0" w:color="auto"/>
        <w:bottom w:val="none" w:sz="0" w:space="0" w:color="auto"/>
        <w:right w:val="none" w:sz="0" w:space="0" w:color="auto"/>
      </w:divBdr>
    </w:div>
    <w:div w:id="407073516">
      <w:bodyDiv w:val="1"/>
      <w:marLeft w:val="0"/>
      <w:marRight w:val="0"/>
      <w:marTop w:val="0"/>
      <w:marBottom w:val="0"/>
      <w:divBdr>
        <w:top w:val="none" w:sz="0" w:space="0" w:color="auto"/>
        <w:left w:val="none" w:sz="0" w:space="0" w:color="auto"/>
        <w:bottom w:val="none" w:sz="0" w:space="0" w:color="auto"/>
        <w:right w:val="none" w:sz="0" w:space="0" w:color="auto"/>
      </w:divBdr>
    </w:div>
    <w:div w:id="407115110">
      <w:bodyDiv w:val="1"/>
      <w:marLeft w:val="0"/>
      <w:marRight w:val="0"/>
      <w:marTop w:val="0"/>
      <w:marBottom w:val="0"/>
      <w:divBdr>
        <w:top w:val="none" w:sz="0" w:space="0" w:color="auto"/>
        <w:left w:val="none" w:sz="0" w:space="0" w:color="auto"/>
        <w:bottom w:val="none" w:sz="0" w:space="0" w:color="auto"/>
        <w:right w:val="none" w:sz="0" w:space="0" w:color="auto"/>
      </w:divBdr>
    </w:div>
    <w:div w:id="407534912">
      <w:bodyDiv w:val="1"/>
      <w:marLeft w:val="0"/>
      <w:marRight w:val="0"/>
      <w:marTop w:val="0"/>
      <w:marBottom w:val="0"/>
      <w:divBdr>
        <w:top w:val="none" w:sz="0" w:space="0" w:color="auto"/>
        <w:left w:val="none" w:sz="0" w:space="0" w:color="auto"/>
        <w:bottom w:val="none" w:sz="0" w:space="0" w:color="auto"/>
        <w:right w:val="none" w:sz="0" w:space="0" w:color="auto"/>
      </w:divBdr>
    </w:div>
    <w:div w:id="408424225">
      <w:bodyDiv w:val="1"/>
      <w:marLeft w:val="0"/>
      <w:marRight w:val="0"/>
      <w:marTop w:val="0"/>
      <w:marBottom w:val="0"/>
      <w:divBdr>
        <w:top w:val="none" w:sz="0" w:space="0" w:color="auto"/>
        <w:left w:val="none" w:sz="0" w:space="0" w:color="auto"/>
        <w:bottom w:val="none" w:sz="0" w:space="0" w:color="auto"/>
        <w:right w:val="none" w:sz="0" w:space="0" w:color="auto"/>
      </w:divBdr>
    </w:div>
    <w:div w:id="408697172">
      <w:bodyDiv w:val="1"/>
      <w:marLeft w:val="0"/>
      <w:marRight w:val="0"/>
      <w:marTop w:val="0"/>
      <w:marBottom w:val="0"/>
      <w:divBdr>
        <w:top w:val="none" w:sz="0" w:space="0" w:color="auto"/>
        <w:left w:val="none" w:sz="0" w:space="0" w:color="auto"/>
        <w:bottom w:val="none" w:sz="0" w:space="0" w:color="auto"/>
        <w:right w:val="none" w:sz="0" w:space="0" w:color="auto"/>
      </w:divBdr>
    </w:div>
    <w:div w:id="410272146">
      <w:bodyDiv w:val="1"/>
      <w:marLeft w:val="0"/>
      <w:marRight w:val="0"/>
      <w:marTop w:val="0"/>
      <w:marBottom w:val="0"/>
      <w:divBdr>
        <w:top w:val="none" w:sz="0" w:space="0" w:color="auto"/>
        <w:left w:val="none" w:sz="0" w:space="0" w:color="auto"/>
        <w:bottom w:val="none" w:sz="0" w:space="0" w:color="auto"/>
        <w:right w:val="none" w:sz="0" w:space="0" w:color="auto"/>
      </w:divBdr>
    </w:div>
    <w:div w:id="410349470">
      <w:bodyDiv w:val="1"/>
      <w:marLeft w:val="0"/>
      <w:marRight w:val="0"/>
      <w:marTop w:val="0"/>
      <w:marBottom w:val="0"/>
      <w:divBdr>
        <w:top w:val="none" w:sz="0" w:space="0" w:color="auto"/>
        <w:left w:val="none" w:sz="0" w:space="0" w:color="auto"/>
        <w:bottom w:val="none" w:sz="0" w:space="0" w:color="auto"/>
        <w:right w:val="none" w:sz="0" w:space="0" w:color="auto"/>
      </w:divBdr>
    </w:div>
    <w:div w:id="410396190">
      <w:bodyDiv w:val="1"/>
      <w:marLeft w:val="0"/>
      <w:marRight w:val="0"/>
      <w:marTop w:val="0"/>
      <w:marBottom w:val="0"/>
      <w:divBdr>
        <w:top w:val="none" w:sz="0" w:space="0" w:color="auto"/>
        <w:left w:val="none" w:sz="0" w:space="0" w:color="auto"/>
        <w:bottom w:val="none" w:sz="0" w:space="0" w:color="auto"/>
        <w:right w:val="none" w:sz="0" w:space="0" w:color="auto"/>
      </w:divBdr>
    </w:div>
    <w:div w:id="410666980">
      <w:bodyDiv w:val="1"/>
      <w:marLeft w:val="0"/>
      <w:marRight w:val="0"/>
      <w:marTop w:val="0"/>
      <w:marBottom w:val="0"/>
      <w:divBdr>
        <w:top w:val="none" w:sz="0" w:space="0" w:color="auto"/>
        <w:left w:val="none" w:sz="0" w:space="0" w:color="auto"/>
        <w:bottom w:val="none" w:sz="0" w:space="0" w:color="auto"/>
        <w:right w:val="none" w:sz="0" w:space="0" w:color="auto"/>
      </w:divBdr>
    </w:div>
    <w:div w:id="410808709">
      <w:bodyDiv w:val="1"/>
      <w:marLeft w:val="0"/>
      <w:marRight w:val="0"/>
      <w:marTop w:val="0"/>
      <w:marBottom w:val="0"/>
      <w:divBdr>
        <w:top w:val="none" w:sz="0" w:space="0" w:color="auto"/>
        <w:left w:val="none" w:sz="0" w:space="0" w:color="auto"/>
        <w:bottom w:val="none" w:sz="0" w:space="0" w:color="auto"/>
        <w:right w:val="none" w:sz="0" w:space="0" w:color="auto"/>
      </w:divBdr>
    </w:div>
    <w:div w:id="410810876">
      <w:bodyDiv w:val="1"/>
      <w:marLeft w:val="0"/>
      <w:marRight w:val="0"/>
      <w:marTop w:val="0"/>
      <w:marBottom w:val="0"/>
      <w:divBdr>
        <w:top w:val="none" w:sz="0" w:space="0" w:color="auto"/>
        <w:left w:val="none" w:sz="0" w:space="0" w:color="auto"/>
        <w:bottom w:val="none" w:sz="0" w:space="0" w:color="auto"/>
        <w:right w:val="none" w:sz="0" w:space="0" w:color="auto"/>
      </w:divBdr>
    </w:div>
    <w:div w:id="411052008">
      <w:bodyDiv w:val="1"/>
      <w:marLeft w:val="0"/>
      <w:marRight w:val="0"/>
      <w:marTop w:val="0"/>
      <w:marBottom w:val="0"/>
      <w:divBdr>
        <w:top w:val="none" w:sz="0" w:space="0" w:color="auto"/>
        <w:left w:val="none" w:sz="0" w:space="0" w:color="auto"/>
        <w:bottom w:val="none" w:sz="0" w:space="0" w:color="auto"/>
        <w:right w:val="none" w:sz="0" w:space="0" w:color="auto"/>
      </w:divBdr>
    </w:div>
    <w:div w:id="411126040">
      <w:bodyDiv w:val="1"/>
      <w:marLeft w:val="0"/>
      <w:marRight w:val="0"/>
      <w:marTop w:val="0"/>
      <w:marBottom w:val="0"/>
      <w:divBdr>
        <w:top w:val="none" w:sz="0" w:space="0" w:color="auto"/>
        <w:left w:val="none" w:sz="0" w:space="0" w:color="auto"/>
        <w:bottom w:val="none" w:sz="0" w:space="0" w:color="auto"/>
        <w:right w:val="none" w:sz="0" w:space="0" w:color="auto"/>
      </w:divBdr>
    </w:div>
    <w:div w:id="411194967">
      <w:bodyDiv w:val="1"/>
      <w:marLeft w:val="0"/>
      <w:marRight w:val="0"/>
      <w:marTop w:val="0"/>
      <w:marBottom w:val="0"/>
      <w:divBdr>
        <w:top w:val="none" w:sz="0" w:space="0" w:color="auto"/>
        <w:left w:val="none" w:sz="0" w:space="0" w:color="auto"/>
        <w:bottom w:val="none" w:sz="0" w:space="0" w:color="auto"/>
        <w:right w:val="none" w:sz="0" w:space="0" w:color="auto"/>
      </w:divBdr>
    </w:div>
    <w:div w:id="412167715">
      <w:bodyDiv w:val="1"/>
      <w:marLeft w:val="0"/>
      <w:marRight w:val="0"/>
      <w:marTop w:val="0"/>
      <w:marBottom w:val="0"/>
      <w:divBdr>
        <w:top w:val="none" w:sz="0" w:space="0" w:color="auto"/>
        <w:left w:val="none" w:sz="0" w:space="0" w:color="auto"/>
        <w:bottom w:val="none" w:sz="0" w:space="0" w:color="auto"/>
        <w:right w:val="none" w:sz="0" w:space="0" w:color="auto"/>
      </w:divBdr>
    </w:div>
    <w:div w:id="412747627">
      <w:bodyDiv w:val="1"/>
      <w:marLeft w:val="0"/>
      <w:marRight w:val="0"/>
      <w:marTop w:val="0"/>
      <w:marBottom w:val="0"/>
      <w:divBdr>
        <w:top w:val="none" w:sz="0" w:space="0" w:color="auto"/>
        <w:left w:val="none" w:sz="0" w:space="0" w:color="auto"/>
        <w:bottom w:val="none" w:sz="0" w:space="0" w:color="auto"/>
        <w:right w:val="none" w:sz="0" w:space="0" w:color="auto"/>
      </w:divBdr>
    </w:div>
    <w:div w:id="413167275">
      <w:bodyDiv w:val="1"/>
      <w:marLeft w:val="0"/>
      <w:marRight w:val="0"/>
      <w:marTop w:val="0"/>
      <w:marBottom w:val="0"/>
      <w:divBdr>
        <w:top w:val="none" w:sz="0" w:space="0" w:color="auto"/>
        <w:left w:val="none" w:sz="0" w:space="0" w:color="auto"/>
        <w:bottom w:val="none" w:sz="0" w:space="0" w:color="auto"/>
        <w:right w:val="none" w:sz="0" w:space="0" w:color="auto"/>
      </w:divBdr>
    </w:div>
    <w:div w:id="413549759">
      <w:bodyDiv w:val="1"/>
      <w:marLeft w:val="0"/>
      <w:marRight w:val="0"/>
      <w:marTop w:val="0"/>
      <w:marBottom w:val="0"/>
      <w:divBdr>
        <w:top w:val="none" w:sz="0" w:space="0" w:color="auto"/>
        <w:left w:val="none" w:sz="0" w:space="0" w:color="auto"/>
        <w:bottom w:val="none" w:sz="0" w:space="0" w:color="auto"/>
        <w:right w:val="none" w:sz="0" w:space="0" w:color="auto"/>
      </w:divBdr>
    </w:div>
    <w:div w:id="413626930">
      <w:bodyDiv w:val="1"/>
      <w:marLeft w:val="0"/>
      <w:marRight w:val="0"/>
      <w:marTop w:val="0"/>
      <w:marBottom w:val="0"/>
      <w:divBdr>
        <w:top w:val="none" w:sz="0" w:space="0" w:color="auto"/>
        <w:left w:val="none" w:sz="0" w:space="0" w:color="auto"/>
        <w:bottom w:val="none" w:sz="0" w:space="0" w:color="auto"/>
        <w:right w:val="none" w:sz="0" w:space="0" w:color="auto"/>
      </w:divBdr>
    </w:div>
    <w:div w:id="414471557">
      <w:bodyDiv w:val="1"/>
      <w:marLeft w:val="0"/>
      <w:marRight w:val="0"/>
      <w:marTop w:val="0"/>
      <w:marBottom w:val="0"/>
      <w:divBdr>
        <w:top w:val="none" w:sz="0" w:space="0" w:color="auto"/>
        <w:left w:val="none" w:sz="0" w:space="0" w:color="auto"/>
        <w:bottom w:val="none" w:sz="0" w:space="0" w:color="auto"/>
        <w:right w:val="none" w:sz="0" w:space="0" w:color="auto"/>
      </w:divBdr>
    </w:div>
    <w:div w:id="414592264">
      <w:bodyDiv w:val="1"/>
      <w:marLeft w:val="0"/>
      <w:marRight w:val="0"/>
      <w:marTop w:val="0"/>
      <w:marBottom w:val="0"/>
      <w:divBdr>
        <w:top w:val="none" w:sz="0" w:space="0" w:color="auto"/>
        <w:left w:val="none" w:sz="0" w:space="0" w:color="auto"/>
        <w:bottom w:val="none" w:sz="0" w:space="0" w:color="auto"/>
        <w:right w:val="none" w:sz="0" w:space="0" w:color="auto"/>
      </w:divBdr>
      <w:divsChild>
        <w:div w:id="2032098655">
          <w:marLeft w:val="480"/>
          <w:marRight w:val="0"/>
          <w:marTop w:val="0"/>
          <w:marBottom w:val="0"/>
          <w:divBdr>
            <w:top w:val="none" w:sz="0" w:space="0" w:color="auto"/>
            <w:left w:val="none" w:sz="0" w:space="0" w:color="auto"/>
            <w:bottom w:val="none" w:sz="0" w:space="0" w:color="auto"/>
            <w:right w:val="none" w:sz="0" w:space="0" w:color="auto"/>
          </w:divBdr>
        </w:div>
        <w:div w:id="937560947">
          <w:marLeft w:val="480"/>
          <w:marRight w:val="0"/>
          <w:marTop w:val="0"/>
          <w:marBottom w:val="0"/>
          <w:divBdr>
            <w:top w:val="none" w:sz="0" w:space="0" w:color="auto"/>
            <w:left w:val="none" w:sz="0" w:space="0" w:color="auto"/>
            <w:bottom w:val="none" w:sz="0" w:space="0" w:color="auto"/>
            <w:right w:val="none" w:sz="0" w:space="0" w:color="auto"/>
          </w:divBdr>
        </w:div>
        <w:div w:id="1036269014">
          <w:marLeft w:val="480"/>
          <w:marRight w:val="0"/>
          <w:marTop w:val="0"/>
          <w:marBottom w:val="0"/>
          <w:divBdr>
            <w:top w:val="none" w:sz="0" w:space="0" w:color="auto"/>
            <w:left w:val="none" w:sz="0" w:space="0" w:color="auto"/>
            <w:bottom w:val="none" w:sz="0" w:space="0" w:color="auto"/>
            <w:right w:val="none" w:sz="0" w:space="0" w:color="auto"/>
          </w:divBdr>
        </w:div>
        <w:div w:id="1621911706">
          <w:marLeft w:val="480"/>
          <w:marRight w:val="0"/>
          <w:marTop w:val="0"/>
          <w:marBottom w:val="0"/>
          <w:divBdr>
            <w:top w:val="none" w:sz="0" w:space="0" w:color="auto"/>
            <w:left w:val="none" w:sz="0" w:space="0" w:color="auto"/>
            <w:bottom w:val="none" w:sz="0" w:space="0" w:color="auto"/>
            <w:right w:val="none" w:sz="0" w:space="0" w:color="auto"/>
          </w:divBdr>
        </w:div>
        <w:div w:id="1979333949">
          <w:marLeft w:val="480"/>
          <w:marRight w:val="0"/>
          <w:marTop w:val="0"/>
          <w:marBottom w:val="0"/>
          <w:divBdr>
            <w:top w:val="none" w:sz="0" w:space="0" w:color="auto"/>
            <w:left w:val="none" w:sz="0" w:space="0" w:color="auto"/>
            <w:bottom w:val="none" w:sz="0" w:space="0" w:color="auto"/>
            <w:right w:val="none" w:sz="0" w:space="0" w:color="auto"/>
          </w:divBdr>
        </w:div>
        <w:div w:id="2032415174">
          <w:marLeft w:val="480"/>
          <w:marRight w:val="0"/>
          <w:marTop w:val="0"/>
          <w:marBottom w:val="0"/>
          <w:divBdr>
            <w:top w:val="none" w:sz="0" w:space="0" w:color="auto"/>
            <w:left w:val="none" w:sz="0" w:space="0" w:color="auto"/>
            <w:bottom w:val="none" w:sz="0" w:space="0" w:color="auto"/>
            <w:right w:val="none" w:sz="0" w:space="0" w:color="auto"/>
          </w:divBdr>
        </w:div>
        <w:div w:id="2109883151">
          <w:marLeft w:val="480"/>
          <w:marRight w:val="0"/>
          <w:marTop w:val="0"/>
          <w:marBottom w:val="0"/>
          <w:divBdr>
            <w:top w:val="none" w:sz="0" w:space="0" w:color="auto"/>
            <w:left w:val="none" w:sz="0" w:space="0" w:color="auto"/>
            <w:bottom w:val="none" w:sz="0" w:space="0" w:color="auto"/>
            <w:right w:val="none" w:sz="0" w:space="0" w:color="auto"/>
          </w:divBdr>
        </w:div>
        <w:div w:id="1021395082">
          <w:marLeft w:val="480"/>
          <w:marRight w:val="0"/>
          <w:marTop w:val="0"/>
          <w:marBottom w:val="0"/>
          <w:divBdr>
            <w:top w:val="none" w:sz="0" w:space="0" w:color="auto"/>
            <w:left w:val="none" w:sz="0" w:space="0" w:color="auto"/>
            <w:bottom w:val="none" w:sz="0" w:space="0" w:color="auto"/>
            <w:right w:val="none" w:sz="0" w:space="0" w:color="auto"/>
          </w:divBdr>
        </w:div>
        <w:div w:id="327900455">
          <w:marLeft w:val="480"/>
          <w:marRight w:val="0"/>
          <w:marTop w:val="0"/>
          <w:marBottom w:val="0"/>
          <w:divBdr>
            <w:top w:val="none" w:sz="0" w:space="0" w:color="auto"/>
            <w:left w:val="none" w:sz="0" w:space="0" w:color="auto"/>
            <w:bottom w:val="none" w:sz="0" w:space="0" w:color="auto"/>
            <w:right w:val="none" w:sz="0" w:space="0" w:color="auto"/>
          </w:divBdr>
        </w:div>
        <w:div w:id="1477527689">
          <w:marLeft w:val="480"/>
          <w:marRight w:val="0"/>
          <w:marTop w:val="0"/>
          <w:marBottom w:val="0"/>
          <w:divBdr>
            <w:top w:val="none" w:sz="0" w:space="0" w:color="auto"/>
            <w:left w:val="none" w:sz="0" w:space="0" w:color="auto"/>
            <w:bottom w:val="none" w:sz="0" w:space="0" w:color="auto"/>
            <w:right w:val="none" w:sz="0" w:space="0" w:color="auto"/>
          </w:divBdr>
        </w:div>
        <w:div w:id="1019548111">
          <w:marLeft w:val="480"/>
          <w:marRight w:val="0"/>
          <w:marTop w:val="0"/>
          <w:marBottom w:val="0"/>
          <w:divBdr>
            <w:top w:val="none" w:sz="0" w:space="0" w:color="auto"/>
            <w:left w:val="none" w:sz="0" w:space="0" w:color="auto"/>
            <w:bottom w:val="none" w:sz="0" w:space="0" w:color="auto"/>
            <w:right w:val="none" w:sz="0" w:space="0" w:color="auto"/>
          </w:divBdr>
        </w:div>
        <w:div w:id="1035232066">
          <w:marLeft w:val="480"/>
          <w:marRight w:val="0"/>
          <w:marTop w:val="0"/>
          <w:marBottom w:val="0"/>
          <w:divBdr>
            <w:top w:val="none" w:sz="0" w:space="0" w:color="auto"/>
            <w:left w:val="none" w:sz="0" w:space="0" w:color="auto"/>
            <w:bottom w:val="none" w:sz="0" w:space="0" w:color="auto"/>
            <w:right w:val="none" w:sz="0" w:space="0" w:color="auto"/>
          </w:divBdr>
        </w:div>
        <w:div w:id="72625801">
          <w:marLeft w:val="480"/>
          <w:marRight w:val="0"/>
          <w:marTop w:val="0"/>
          <w:marBottom w:val="0"/>
          <w:divBdr>
            <w:top w:val="none" w:sz="0" w:space="0" w:color="auto"/>
            <w:left w:val="none" w:sz="0" w:space="0" w:color="auto"/>
            <w:bottom w:val="none" w:sz="0" w:space="0" w:color="auto"/>
            <w:right w:val="none" w:sz="0" w:space="0" w:color="auto"/>
          </w:divBdr>
        </w:div>
        <w:div w:id="1548370494">
          <w:marLeft w:val="480"/>
          <w:marRight w:val="0"/>
          <w:marTop w:val="0"/>
          <w:marBottom w:val="0"/>
          <w:divBdr>
            <w:top w:val="none" w:sz="0" w:space="0" w:color="auto"/>
            <w:left w:val="none" w:sz="0" w:space="0" w:color="auto"/>
            <w:bottom w:val="none" w:sz="0" w:space="0" w:color="auto"/>
            <w:right w:val="none" w:sz="0" w:space="0" w:color="auto"/>
          </w:divBdr>
        </w:div>
        <w:div w:id="1471822494">
          <w:marLeft w:val="480"/>
          <w:marRight w:val="0"/>
          <w:marTop w:val="0"/>
          <w:marBottom w:val="0"/>
          <w:divBdr>
            <w:top w:val="none" w:sz="0" w:space="0" w:color="auto"/>
            <w:left w:val="none" w:sz="0" w:space="0" w:color="auto"/>
            <w:bottom w:val="none" w:sz="0" w:space="0" w:color="auto"/>
            <w:right w:val="none" w:sz="0" w:space="0" w:color="auto"/>
          </w:divBdr>
        </w:div>
        <w:div w:id="1339191083">
          <w:marLeft w:val="480"/>
          <w:marRight w:val="0"/>
          <w:marTop w:val="0"/>
          <w:marBottom w:val="0"/>
          <w:divBdr>
            <w:top w:val="none" w:sz="0" w:space="0" w:color="auto"/>
            <w:left w:val="none" w:sz="0" w:space="0" w:color="auto"/>
            <w:bottom w:val="none" w:sz="0" w:space="0" w:color="auto"/>
            <w:right w:val="none" w:sz="0" w:space="0" w:color="auto"/>
          </w:divBdr>
        </w:div>
        <w:div w:id="1739673702">
          <w:marLeft w:val="480"/>
          <w:marRight w:val="0"/>
          <w:marTop w:val="0"/>
          <w:marBottom w:val="0"/>
          <w:divBdr>
            <w:top w:val="none" w:sz="0" w:space="0" w:color="auto"/>
            <w:left w:val="none" w:sz="0" w:space="0" w:color="auto"/>
            <w:bottom w:val="none" w:sz="0" w:space="0" w:color="auto"/>
            <w:right w:val="none" w:sz="0" w:space="0" w:color="auto"/>
          </w:divBdr>
        </w:div>
        <w:div w:id="1840580133">
          <w:marLeft w:val="480"/>
          <w:marRight w:val="0"/>
          <w:marTop w:val="0"/>
          <w:marBottom w:val="0"/>
          <w:divBdr>
            <w:top w:val="none" w:sz="0" w:space="0" w:color="auto"/>
            <w:left w:val="none" w:sz="0" w:space="0" w:color="auto"/>
            <w:bottom w:val="none" w:sz="0" w:space="0" w:color="auto"/>
            <w:right w:val="none" w:sz="0" w:space="0" w:color="auto"/>
          </w:divBdr>
        </w:div>
        <w:div w:id="1033575115">
          <w:marLeft w:val="480"/>
          <w:marRight w:val="0"/>
          <w:marTop w:val="0"/>
          <w:marBottom w:val="0"/>
          <w:divBdr>
            <w:top w:val="none" w:sz="0" w:space="0" w:color="auto"/>
            <w:left w:val="none" w:sz="0" w:space="0" w:color="auto"/>
            <w:bottom w:val="none" w:sz="0" w:space="0" w:color="auto"/>
            <w:right w:val="none" w:sz="0" w:space="0" w:color="auto"/>
          </w:divBdr>
        </w:div>
        <w:div w:id="1666320708">
          <w:marLeft w:val="480"/>
          <w:marRight w:val="0"/>
          <w:marTop w:val="0"/>
          <w:marBottom w:val="0"/>
          <w:divBdr>
            <w:top w:val="none" w:sz="0" w:space="0" w:color="auto"/>
            <w:left w:val="none" w:sz="0" w:space="0" w:color="auto"/>
            <w:bottom w:val="none" w:sz="0" w:space="0" w:color="auto"/>
            <w:right w:val="none" w:sz="0" w:space="0" w:color="auto"/>
          </w:divBdr>
        </w:div>
        <w:div w:id="2004695240">
          <w:marLeft w:val="480"/>
          <w:marRight w:val="0"/>
          <w:marTop w:val="0"/>
          <w:marBottom w:val="0"/>
          <w:divBdr>
            <w:top w:val="none" w:sz="0" w:space="0" w:color="auto"/>
            <w:left w:val="none" w:sz="0" w:space="0" w:color="auto"/>
            <w:bottom w:val="none" w:sz="0" w:space="0" w:color="auto"/>
            <w:right w:val="none" w:sz="0" w:space="0" w:color="auto"/>
          </w:divBdr>
        </w:div>
        <w:div w:id="1537694362">
          <w:marLeft w:val="480"/>
          <w:marRight w:val="0"/>
          <w:marTop w:val="0"/>
          <w:marBottom w:val="0"/>
          <w:divBdr>
            <w:top w:val="none" w:sz="0" w:space="0" w:color="auto"/>
            <w:left w:val="none" w:sz="0" w:space="0" w:color="auto"/>
            <w:bottom w:val="none" w:sz="0" w:space="0" w:color="auto"/>
            <w:right w:val="none" w:sz="0" w:space="0" w:color="auto"/>
          </w:divBdr>
        </w:div>
        <w:div w:id="1671834564">
          <w:marLeft w:val="480"/>
          <w:marRight w:val="0"/>
          <w:marTop w:val="0"/>
          <w:marBottom w:val="0"/>
          <w:divBdr>
            <w:top w:val="none" w:sz="0" w:space="0" w:color="auto"/>
            <w:left w:val="none" w:sz="0" w:space="0" w:color="auto"/>
            <w:bottom w:val="none" w:sz="0" w:space="0" w:color="auto"/>
            <w:right w:val="none" w:sz="0" w:space="0" w:color="auto"/>
          </w:divBdr>
        </w:div>
        <w:div w:id="635454083">
          <w:marLeft w:val="480"/>
          <w:marRight w:val="0"/>
          <w:marTop w:val="0"/>
          <w:marBottom w:val="0"/>
          <w:divBdr>
            <w:top w:val="none" w:sz="0" w:space="0" w:color="auto"/>
            <w:left w:val="none" w:sz="0" w:space="0" w:color="auto"/>
            <w:bottom w:val="none" w:sz="0" w:space="0" w:color="auto"/>
            <w:right w:val="none" w:sz="0" w:space="0" w:color="auto"/>
          </w:divBdr>
        </w:div>
        <w:div w:id="1079792267">
          <w:marLeft w:val="480"/>
          <w:marRight w:val="0"/>
          <w:marTop w:val="0"/>
          <w:marBottom w:val="0"/>
          <w:divBdr>
            <w:top w:val="none" w:sz="0" w:space="0" w:color="auto"/>
            <w:left w:val="none" w:sz="0" w:space="0" w:color="auto"/>
            <w:bottom w:val="none" w:sz="0" w:space="0" w:color="auto"/>
            <w:right w:val="none" w:sz="0" w:space="0" w:color="auto"/>
          </w:divBdr>
        </w:div>
        <w:div w:id="974330886">
          <w:marLeft w:val="480"/>
          <w:marRight w:val="0"/>
          <w:marTop w:val="0"/>
          <w:marBottom w:val="0"/>
          <w:divBdr>
            <w:top w:val="none" w:sz="0" w:space="0" w:color="auto"/>
            <w:left w:val="none" w:sz="0" w:space="0" w:color="auto"/>
            <w:bottom w:val="none" w:sz="0" w:space="0" w:color="auto"/>
            <w:right w:val="none" w:sz="0" w:space="0" w:color="auto"/>
          </w:divBdr>
        </w:div>
        <w:div w:id="829980028">
          <w:marLeft w:val="480"/>
          <w:marRight w:val="0"/>
          <w:marTop w:val="0"/>
          <w:marBottom w:val="0"/>
          <w:divBdr>
            <w:top w:val="none" w:sz="0" w:space="0" w:color="auto"/>
            <w:left w:val="none" w:sz="0" w:space="0" w:color="auto"/>
            <w:bottom w:val="none" w:sz="0" w:space="0" w:color="auto"/>
            <w:right w:val="none" w:sz="0" w:space="0" w:color="auto"/>
          </w:divBdr>
        </w:div>
        <w:div w:id="418066994">
          <w:marLeft w:val="480"/>
          <w:marRight w:val="0"/>
          <w:marTop w:val="0"/>
          <w:marBottom w:val="0"/>
          <w:divBdr>
            <w:top w:val="none" w:sz="0" w:space="0" w:color="auto"/>
            <w:left w:val="none" w:sz="0" w:space="0" w:color="auto"/>
            <w:bottom w:val="none" w:sz="0" w:space="0" w:color="auto"/>
            <w:right w:val="none" w:sz="0" w:space="0" w:color="auto"/>
          </w:divBdr>
        </w:div>
        <w:div w:id="1268922836">
          <w:marLeft w:val="480"/>
          <w:marRight w:val="0"/>
          <w:marTop w:val="0"/>
          <w:marBottom w:val="0"/>
          <w:divBdr>
            <w:top w:val="none" w:sz="0" w:space="0" w:color="auto"/>
            <w:left w:val="none" w:sz="0" w:space="0" w:color="auto"/>
            <w:bottom w:val="none" w:sz="0" w:space="0" w:color="auto"/>
            <w:right w:val="none" w:sz="0" w:space="0" w:color="auto"/>
          </w:divBdr>
        </w:div>
        <w:div w:id="415522106">
          <w:marLeft w:val="480"/>
          <w:marRight w:val="0"/>
          <w:marTop w:val="0"/>
          <w:marBottom w:val="0"/>
          <w:divBdr>
            <w:top w:val="none" w:sz="0" w:space="0" w:color="auto"/>
            <w:left w:val="none" w:sz="0" w:space="0" w:color="auto"/>
            <w:bottom w:val="none" w:sz="0" w:space="0" w:color="auto"/>
            <w:right w:val="none" w:sz="0" w:space="0" w:color="auto"/>
          </w:divBdr>
        </w:div>
        <w:div w:id="378094176">
          <w:marLeft w:val="480"/>
          <w:marRight w:val="0"/>
          <w:marTop w:val="0"/>
          <w:marBottom w:val="0"/>
          <w:divBdr>
            <w:top w:val="none" w:sz="0" w:space="0" w:color="auto"/>
            <w:left w:val="none" w:sz="0" w:space="0" w:color="auto"/>
            <w:bottom w:val="none" w:sz="0" w:space="0" w:color="auto"/>
            <w:right w:val="none" w:sz="0" w:space="0" w:color="auto"/>
          </w:divBdr>
        </w:div>
        <w:div w:id="1959139635">
          <w:marLeft w:val="480"/>
          <w:marRight w:val="0"/>
          <w:marTop w:val="0"/>
          <w:marBottom w:val="0"/>
          <w:divBdr>
            <w:top w:val="none" w:sz="0" w:space="0" w:color="auto"/>
            <w:left w:val="none" w:sz="0" w:space="0" w:color="auto"/>
            <w:bottom w:val="none" w:sz="0" w:space="0" w:color="auto"/>
            <w:right w:val="none" w:sz="0" w:space="0" w:color="auto"/>
          </w:divBdr>
        </w:div>
        <w:div w:id="1281649946">
          <w:marLeft w:val="480"/>
          <w:marRight w:val="0"/>
          <w:marTop w:val="0"/>
          <w:marBottom w:val="0"/>
          <w:divBdr>
            <w:top w:val="none" w:sz="0" w:space="0" w:color="auto"/>
            <w:left w:val="none" w:sz="0" w:space="0" w:color="auto"/>
            <w:bottom w:val="none" w:sz="0" w:space="0" w:color="auto"/>
            <w:right w:val="none" w:sz="0" w:space="0" w:color="auto"/>
          </w:divBdr>
        </w:div>
        <w:div w:id="879514726">
          <w:marLeft w:val="480"/>
          <w:marRight w:val="0"/>
          <w:marTop w:val="0"/>
          <w:marBottom w:val="0"/>
          <w:divBdr>
            <w:top w:val="none" w:sz="0" w:space="0" w:color="auto"/>
            <w:left w:val="none" w:sz="0" w:space="0" w:color="auto"/>
            <w:bottom w:val="none" w:sz="0" w:space="0" w:color="auto"/>
            <w:right w:val="none" w:sz="0" w:space="0" w:color="auto"/>
          </w:divBdr>
        </w:div>
        <w:div w:id="1979919714">
          <w:marLeft w:val="480"/>
          <w:marRight w:val="0"/>
          <w:marTop w:val="0"/>
          <w:marBottom w:val="0"/>
          <w:divBdr>
            <w:top w:val="none" w:sz="0" w:space="0" w:color="auto"/>
            <w:left w:val="none" w:sz="0" w:space="0" w:color="auto"/>
            <w:bottom w:val="none" w:sz="0" w:space="0" w:color="auto"/>
            <w:right w:val="none" w:sz="0" w:space="0" w:color="auto"/>
          </w:divBdr>
        </w:div>
        <w:div w:id="604077229">
          <w:marLeft w:val="480"/>
          <w:marRight w:val="0"/>
          <w:marTop w:val="0"/>
          <w:marBottom w:val="0"/>
          <w:divBdr>
            <w:top w:val="none" w:sz="0" w:space="0" w:color="auto"/>
            <w:left w:val="none" w:sz="0" w:space="0" w:color="auto"/>
            <w:bottom w:val="none" w:sz="0" w:space="0" w:color="auto"/>
            <w:right w:val="none" w:sz="0" w:space="0" w:color="auto"/>
          </w:divBdr>
        </w:div>
        <w:div w:id="338239643">
          <w:marLeft w:val="480"/>
          <w:marRight w:val="0"/>
          <w:marTop w:val="0"/>
          <w:marBottom w:val="0"/>
          <w:divBdr>
            <w:top w:val="none" w:sz="0" w:space="0" w:color="auto"/>
            <w:left w:val="none" w:sz="0" w:space="0" w:color="auto"/>
            <w:bottom w:val="none" w:sz="0" w:space="0" w:color="auto"/>
            <w:right w:val="none" w:sz="0" w:space="0" w:color="auto"/>
          </w:divBdr>
        </w:div>
        <w:div w:id="1925147521">
          <w:marLeft w:val="480"/>
          <w:marRight w:val="0"/>
          <w:marTop w:val="0"/>
          <w:marBottom w:val="0"/>
          <w:divBdr>
            <w:top w:val="none" w:sz="0" w:space="0" w:color="auto"/>
            <w:left w:val="none" w:sz="0" w:space="0" w:color="auto"/>
            <w:bottom w:val="none" w:sz="0" w:space="0" w:color="auto"/>
            <w:right w:val="none" w:sz="0" w:space="0" w:color="auto"/>
          </w:divBdr>
        </w:div>
        <w:div w:id="1633708765">
          <w:marLeft w:val="480"/>
          <w:marRight w:val="0"/>
          <w:marTop w:val="0"/>
          <w:marBottom w:val="0"/>
          <w:divBdr>
            <w:top w:val="none" w:sz="0" w:space="0" w:color="auto"/>
            <w:left w:val="none" w:sz="0" w:space="0" w:color="auto"/>
            <w:bottom w:val="none" w:sz="0" w:space="0" w:color="auto"/>
            <w:right w:val="none" w:sz="0" w:space="0" w:color="auto"/>
          </w:divBdr>
        </w:div>
        <w:div w:id="1254510460">
          <w:marLeft w:val="480"/>
          <w:marRight w:val="0"/>
          <w:marTop w:val="0"/>
          <w:marBottom w:val="0"/>
          <w:divBdr>
            <w:top w:val="none" w:sz="0" w:space="0" w:color="auto"/>
            <w:left w:val="none" w:sz="0" w:space="0" w:color="auto"/>
            <w:bottom w:val="none" w:sz="0" w:space="0" w:color="auto"/>
            <w:right w:val="none" w:sz="0" w:space="0" w:color="auto"/>
          </w:divBdr>
        </w:div>
        <w:div w:id="1580561254">
          <w:marLeft w:val="480"/>
          <w:marRight w:val="0"/>
          <w:marTop w:val="0"/>
          <w:marBottom w:val="0"/>
          <w:divBdr>
            <w:top w:val="none" w:sz="0" w:space="0" w:color="auto"/>
            <w:left w:val="none" w:sz="0" w:space="0" w:color="auto"/>
            <w:bottom w:val="none" w:sz="0" w:space="0" w:color="auto"/>
            <w:right w:val="none" w:sz="0" w:space="0" w:color="auto"/>
          </w:divBdr>
        </w:div>
        <w:div w:id="887495302">
          <w:marLeft w:val="480"/>
          <w:marRight w:val="0"/>
          <w:marTop w:val="0"/>
          <w:marBottom w:val="0"/>
          <w:divBdr>
            <w:top w:val="none" w:sz="0" w:space="0" w:color="auto"/>
            <w:left w:val="none" w:sz="0" w:space="0" w:color="auto"/>
            <w:bottom w:val="none" w:sz="0" w:space="0" w:color="auto"/>
            <w:right w:val="none" w:sz="0" w:space="0" w:color="auto"/>
          </w:divBdr>
        </w:div>
        <w:div w:id="116458740">
          <w:marLeft w:val="480"/>
          <w:marRight w:val="0"/>
          <w:marTop w:val="0"/>
          <w:marBottom w:val="0"/>
          <w:divBdr>
            <w:top w:val="none" w:sz="0" w:space="0" w:color="auto"/>
            <w:left w:val="none" w:sz="0" w:space="0" w:color="auto"/>
            <w:bottom w:val="none" w:sz="0" w:space="0" w:color="auto"/>
            <w:right w:val="none" w:sz="0" w:space="0" w:color="auto"/>
          </w:divBdr>
        </w:div>
        <w:div w:id="47918435">
          <w:marLeft w:val="480"/>
          <w:marRight w:val="0"/>
          <w:marTop w:val="0"/>
          <w:marBottom w:val="0"/>
          <w:divBdr>
            <w:top w:val="none" w:sz="0" w:space="0" w:color="auto"/>
            <w:left w:val="none" w:sz="0" w:space="0" w:color="auto"/>
            <w:bottom w:val="none" w:sz="0" w:space="0" w:color="auto"/>
            <w:right w:val="none" w:sz="0" w:space="0" w:color="auto"/>
          </w:divBdr>
        </w:div>
        <w:div w:id="907346305">
          <w:marLeft w:val="480"/>
          <w:marRight w:val="0"/>
          <w:marTop w:val="0"/>
          <w:marBottom w:val="0"/>
          <w:divBdr>
            <w:top w:val="none" w:sz="0" w:space="0" w:color="auto"/>
            <w:left w:val="none" w:sz="0" w:space="0" w:color="auto"/>
            <w:bottom w:val="none" w:sz="0" w:space="0" w:color="auto"/>
            <w:right w:val="none" w:sz="0" w:space="0" w:color="auto"/>
          </w:divBdr>
        </w:div>
        <w:div w:id="978337850">
          <w:marLeft w:val="480"/>
          <w:marRight w:val="0"/>
          <w:marTop w:val="0"/>
          <w:marBottom w:val="0"/>
          <w:divBdr>
            <w:top w:val="none" w:sz="0" w:space="0" w:color="auto"/>
            <w:left w:val="none" w:sz="0" w:space="0" w:color="auto"/>
            <w:bottom w:val="none" w:sz="0" w:space="0" w:color="auto"/>
            <w:right w:val="none" w:sz="0" w:space="0" w:color="auto"/>
          </w:divBdr>
        </w:div>
        <w:div w:id="401367765">
          <w:marLeft w:val="480"/>
          <w:marRight w:val="0"/>
          <w:marTop w:val="0"/>
          <w:marBottom w:val="0"/>
          <w:divBdr>
            <w:top w:val="none" w:sz="0" w:space="0" w:color="auto"/>
            <w:left w:val="none" w:sz="0" w:space="0" w:color="auto"/>
            <w:bottom w:val="none" w:sz="0" w:space="0" w:color="auto"/>
            <w:right w:val="none" w:sz="0" w:space="0" w:color="auto"/>
          </w:divBdr>
        </w:div>
        <w:div w:id="434057983">
          <w:marLeft w:val="480"/>
          <w:marRight w:val="0"/>
          <w:marTop w:val="0"/>
          <w:marBottom w:val="0"/>
          <w:divBdr>
            <w:top w:val="none" w:sz="0" w:space="0" w:color="auto"/>
            <w:left w:val="none" w:sz="0" w:space="0" w:color="auto"/>
            <w:bottom w:val="none" w:sz="0" w:space="0" w:color="auto"/>
            <w:right w:val="none" w:sz="0" w:space="0" w:color="auto"/>
          </w:divBdr>
        </w:div>
        <w:div w:id="157504920">
          <w:marLeft w:val="480"/>
          <w:marRight w:val="0"/>
          <w:marTop w:val="0"/>
          <w:marBottom w:val="0"/>
          <w:divBdr>
            <w:top w:val="none" w:sz="0" w:space="0" w:color="auto"/>
            <w:left w:val="none" w:sz="0" w:space="0" w:color="auto"/>
            <w:bottom w:val="none" w:sz="0" w:space="0" w:color="auto"/>
            <w:right w:val="none" w:sz="0" w:space="0" w:color="auto"/>
          </w:divBdr>
        </w:div>
        <w:div w:id="968704805">
          <w:marLeft w:val="480"/>
          <w:marRight w:val="0"/>
          <w:marTop w:val="0"/>
          <w:marBottom w:val="0"/>
          <w:divBdr>
            <w:top w:val="none" w:sz="0" w:space="0" w:color="auto"/>
            <w:left w:val="none" w:sz="0" w:space="0" w:color="auto"/>
            <w:bottom w:val="none" w:sz="0" w:space="0" w:color="auto"/>
            <w:right w:val="none" w:sz="0" w:space="0" w:color="auto"/>
          </w:divBdr>
        </w:div>
        <w:div w:id="2077851326">
          <w:marLeft w:val="480"/>
          <w:marRight w:val="0"/>
          <w:marTop w:val="0"/>
          <w:marBottom w:val="0"/>
          <w:divBdr>
            <w:top w:val="none" w:sz="0" w:space="0" w:color="auto"/>
            <w:left w:val="none" w:sz="0" w:space="0" w:color="auto"/>
            <w:bottom w:val="none" w:sz="0" w:space="0" w:color="auto"/>
            <w:right w:val="none" w:sz="0" w:space="0" w:color="auto"/>
          </w:divBdr>
        </w:div>
        <w:div w:id="1658268042">
          <w:marLeft w:val="480"/>
          <w:marRight w:val="0"/>
          <w:marTop w:val="0"/>
          <w:marBottom w:val="0"/>
          <w:divBdr>
            <w:top w:val="none" w:sz="0" w:space="0" w:color="auto"/>
            <w:left w:val="none" w:sz="0" w:space="0" w:color="auto"/>
            <w:bottom w:val="none" w:sz="0" w:space="0" w:color="auto"/>
            <w:right w:val="none" w:sz="0" w:space="0" w:color="auto"/>
          </w:divBdr>
        </w:div>
        <w:div w:id="461457711">
          <w:marLeft w:val="480"/>
          <w:marRight w:val="0"/>
          <w:marTop w:val="0"/>
          <w:marBottom w:val="0"/>
          <w:divBdr>
            <w:top w:val="none" w:sz="0" w:space="0" w:color="auto"/>
            <w:left w:val="none" w:sz="0" w:space="0" w:color="auto"/>
            <w:bottom w:val="none" w:sz="0" w:space="0" w:color="auto"/>
            <w:right w:val="none" w:sz="0" w:space="0" w:color="auto"/>
          </w:divBdr>
        </w:div>
        <w:div w:id="553271880">
          <w:marLeft w:val="480"/>
          <w:marRight w:val="0"/>
          <w:marTop w:val="0"/>
          <w:marBottom w:val="0"/>
          <w:divBdr>
            <w:top w:val="none" w:sz="0" w:space="0" w:color="auto"/>
            <w:left w:val="none" w:sz="0" w:space="0" w:color="auto"/>
            <w:bottom w:val="none" w:sz="0" w:space="0" w:color="auto"/>
            <w:right w:val="none" w:sz="0" w:space="0" w:color="auto"/>
          </w:divBdr>
        </w:div>
        <w:div w:id="1362630156">
          <w:marLeft w:val="480"/>
          <w:marRight w:val="0"/>
          <w:marTop w:val="0"/>
          <w:marBottom w:val="0"/>
          <w:divBdr>
            <w:top w:val="none" w:sz="0" w:space="0" w:color="auto"/>
            <w:left w:val="none" w:sz="0" w:space="0" w:color="auto"/>
            <w:bottom w:val="none" w:sz="0" w:space="0" w:color="auto"/>
            <w:right w:val="none" w:sz="0" w:space="0" w:color="auto"/>
          </w:divBdr>
        </w:div>
        <w:div w:id="1638990953">
          <w:marLeft w:val="480"/>
          <w:marRight w:val="0"/>
          <w:marTop w:val="0"/>
          <w:marBottom w:val="0"/>
          <w:divBdr>
            <w:top w:val="none" w:sz="0" w:space="0" w:color="auto"/>
            <w:left w:val="none" w:sz="0" w:space="0" w:color="auto"/>
            <w:bottom w:val="none" w:sz="0" w:space="0" w:color="auto"/>
            <w:right w:val="none" w:sz="0" w:space="0" w:color="auto"/>
          </w:divBdr>
        </w:div>
        <w:div w:id="729425297">
          <w:marLeft w:val="480"/>
          <w:marRight w:val="0"/>
          <w:marTop w:val="0"/>
          <w:marBottom w:val="0"/>
          <w:divBdr>
            <w:top w:val="none" w:sz="0" w:space="0" w:color="auto"/>
            <w:left w:val="none" w:sz="0" w:space="0" w:color="auto"/>
            <w:bottom w:val="none" w:sz="0" w:space="0" w:color="auto"/>
            <w:right w:val="none" w:sz="0" w:space="0" w:color="auto"/>
          </w:divBdr>
        </w:div>
        <w:div w:id="1177773056">
          <w:marLeft w:val="480"/>
          <w:marRight w:val="0"/>
          <w:marTop w:val="0"/>
          <w:marBottom w:val="0"/>
          <w:divBdr>
            <w:top w:val="none" w:sz="0" w:space="0" w:color="auto"/>
            <w:left w:val="none" w:sz="0" w:space="0" w:color="auto"/>
            <w:bottom w:val="none" w:sz="0" w:space="0" w:color="auto"/>
            <w:right w:val="none" w:sz="0" w:space="0" w:color="auto"/>
          </w:divBdr>
        </w:div>
        <w:div w:id="1733576814">
          <w:marLeft w:val="480"/>
          <w:marRight w:val="0"/>
          <w:marTop w:val="0"/>
          <w:marBottom w:val="0"/>
          <w:divBdr>
            <w:top w:val="none" w:sz="0" w:space="0" w:color="auto"/>
            <w:left w:val="none" w:sz="0" w:space="0" w:color="auto"/>
            <w:bottom w:val="none" w:sz="0" w:space="0" w:color="auto"/>
            <w:right w:val="none" w:sz="0" w:space="0" w:color="auto"/>
          </w:divBdr>
        </w:div>
        <w:div w:id="1254782829">
          <w:marLeft w:val="480"/>
          <w:marRight w:val="0"/>
          <w:marTop w:val="0"/>
          <w:marBottom w:val="0"/>
          <w:divBdr>
            <w:top w:val="none" w:sz="0" w:space="0" w:color="auto"/>
            <w:left w:val="none" w:sz="0" w:space="0" w:color="auto"/>
            <w:bottom w:val="none" w:sz="0" w:space="0" w:color="auto"/>
            <w:right w:val="none" w:sz="0" w:space="0" w:color="auto"/>
          </w:divBdr>
        </w:div>
        <w:div w:id="1039745536">
          <w:marLeft w:val="480"/>
          <w:marRight w:val="0"/>
          <w:marTop w:val="0"/>
          <w:marBottom w:val="0"/>
          <w:divBdr>
            <w:top w:val="none" w:sz="0" w:space="0" w:color="auto"/>
            <w:left w:val="none" w:sz="0" w:space="0" w:color="auto"/>
            <w:bottom w:val="none" w:sz="0" w:space="0" w:color="auto"/>
            <w:right w:val="none" w:sz="0" w:space="0" w:color="auto"/>
          </w:divBdr>
        </w:div>
        <w:div w:id="222571506">
          <w:marLeft w:val="480"/>
          <w:marRight w:val="0"/>
          <w:marTop w:val="0"/>
          <w:marBottom w:val="0"/>
          <w:divBdr>
            <w:top w:val="none" w:sz="0" w:space="0" w:color="auto"/>
            <w:left w:val="none" w:sz="0" w:space="0" w:color="auto"/>
            <w:bottom w:val="none" w:sz="0" w:space="0" w:color="auto"/>
            <w:right w:val="none" w:sz="0" w:space="0" w:color="auto"/>
          </w:divBdr>
        </w:div>
        <w:div w:id="1716392845">
          <w:marLeft w:val="480"/>
          <w:marRight w:val="0"/>
          <w:marTop w:val="0"/>
          <w:marBottom w:val="0"/>
          <w:divBdr>
            <w:top w:val="none" w:sz="0" w:space="0" w:color="auto"/>
            <w:left w:val="none" w:sz="0" w:space="0" w:color="auto"/>
            <w:bottom w:val="none" w:sz="0" w:space="0" w:color="auto"/>
            <w:right w:val="none" w:sz="0" w:space="0" w:color="auto"/>
          </w:divBdr>
        </w:div>
      </w:divsChild>
    </w:div>
    <w:div w:id="414860506">
      <w:bodyDiv w:val="1"/>
      <w:marLeft w:val="0"/>
      <w:marRight w:val="0"/>
      <w:marTop w:val="0"/>
      <w:marBottom w:val="0"/>
      <w:divBdr>
        <w:top w:val="none" w:sz="0" w:space="0" w:color="auto"/>
        <w:left w:val="none" w:sz="0" w:space="0" w:color="auto"/>
        <w:bottom w:val="none" w:sz="0" w:space="0" w:color="auto"/>
        <w:right w:val="none" w:sz="0" w:space="0" w:color="auto"/>
      </w:divBdr>
    </w:div>
    <w:div w:id="415443999">
      <w:bodyDiv w:val="1"/>
      <w:marLeft w:val="0"/>
      <w:marRight w:val="0"/>
      <w:marTop w:val="0"/>
      <w:marBottom w:val="0"/>
      <w:divBdr>
        <w:top w:val="none" w:sz="0" w:space="0" w:color="auto"/>
        <w:left w:val="none" w:sz="0" w:space="0" w:color="auto"/>
        <w:bottom w:val="none" w:sz="0" w:space="0" w:color="auto"/>
        <w:right w:val="none" w:sz="0" w:space="0" w:color="auto"/>
      </w:divBdr>
    </w:div>
    <w:div w:id="416050833">
      <w:bodyDiv w:val="1"/>
      <w:marLeft w:val="0"/>
      <w:marRight w:val="0"/>
      <w:marTop w:val="0"/>
      <w:marBottom w:val="0"/>
      <w:divBdr>
        <w:top w:val="none" w:sz="0" w:space="0" w:color="auto"/>
        <w:left w:val="none" w:sz="0" w:space="0" w:color="auto"/>
        <w:bottom w:val="none" w:sz="0" w:space="0" w:color="auto"/>
        <w:right w:val="none" w:sz="0" w:space="0" w:color="auto"/>
      </w:divBdr>
    </w:div>
    <w:div w:id="416245090">
      <w:bodyDiv w:val="1"/>
      <w:marLeft w:val="0"/>
      <w:marRight w:val="0"/>
      <w:marTop w:val="0"/>
      <w:marBottom w:val="0"/>
      <w:divBdr>
        <w:top w:val="none" w:sz="0" w:space="0" w:color="auto"/>
        <w:left w:val="none" w:sz="0" w:space="0" w:color="auto"/>
        <w:bottom w:val="none" w:sz="0" w:space="0" w:color="auto"/>
        <w:right w:val="none" w:sz="0" w:space="0" w:color="auto"/>
      </w:divBdr>
    </w:div>
    <w:div w:id="416247378">
      <w:bodyDiv w:val="1"/>
      <w:marLeft w:val="0"/>
      <w:marRight w:val="0"/>
      <w:marTop w:val="0"/>
      <w:marBottom w:val="0"/>
      <w:divBdr>
        <w:top w:val="none" w:sz="0" w:space="0" w:color="auto"/>
        <w:left w:val="none" w:sz="0" w:space="0" w:color="auto"/>
        <w:bottom w:val="none" w:sz="0" w:space="0" w:color="auto"/>
        <w:right w:val="none" w:sz="0" w:space="0" w:color="auto"/>
      </w:divBdr>
    </w:div>
    <w:div w:id="416439976">
      <w:bodyDiv w:val="1"/>
      <w:marLeft w:val="0"/>
      <w:marRight w:val="0"/>
      <w:marTop w:val="0"/>
      <w:marBottom w:val="0"/>
      <w:divBdr>
        <w:top w:val="none" w:sz="0" w:space="0" w:color="auto"/>
        <w:left w:val="none" w:sz="0" w:space="0" w:color="auto"/>
        <w:bottom w:val="none" w:sz="0" w:space="0" w:color="auto"/>
        <w:right w:val="none" w:sz="0" w:space="0" w:color="auto"/>
      </w:divBdr>
    </w:div>
    <w:div w:id="417018649">
      <w:bodyDiv w:val="1"/>
      <w:marLeft w:val="0"/>
      <w:marRight w:val="0"/>
      <w:marTop w:val="0"/>
      <w:marBottom w:val="0"/>
      <w:divBdr>
        <w:top w:val="none" w:sz="0" w:space="0" w:color="auto"/>
        <w:left w:val="none" w:sz="0" w:space="0" w:color="auto"/>
        <w:bottom w:val="none" w:sz="0" w:space="0" w:color="auto"/>
        <w:right w:val="none" w:sz="0" w:space="0" w:color="auto"/>
      </w:divBdr>
    </w:div>
    <w:div w:id="417101478">
      <w:bodyDiv w:val="1"/>
      <w:marLeft w:val="0"/>
      <w:marRight w:val="0"/>
      <w:marTop w:val="0"/>
      <w:marBottom w:val="0"/>
      <w:divBdr>
        <w:top w:val="none" w:sz="0" w:space="0" w:color="auto"/>
        <w:left w:val="none" w:sz="0" w:space="0" w:color="auto"/>
        <w:bottom w:val="none" w:sz="0" w:space="0" w:color="auto"/>
        <w:right w:val="none" w:sz="0" w:space="0" w:color="auto"/>
      </w:divBdr>
    </w:div>
    <w:div w:id="417217607">
      <w:bodyDiv w:val="1"/>
      <w:marLeft w:val="0"/>
      <w:marRight w:val="0"/>
      <w:marTop w:val="0"/>
      <w:marBottom w:val="0"/>
      <w:divBdr>
        <w:top w:val="none" w:sz="0" w:space="0" w:color="auto"/>
        <w:left w:val="none" w:sz="0" w:space="0" w:color="auto"/>
        <w:bottom w:val="none" w:sz="0" w:space="0" w:color="auto"/>
        <w:right w:val="none" w:sz="0" w:space="0" w:color="auto"/>
      </w:divBdr>
    </w:div>
    <w:div w:id="417361342">
      <w:bodyDiv w:val="1"/>
      <w:marLeft w:val="0"/>
      <w:marRight w:val="0"/>
      <w:marTop w:val="0"/>
      <w:marBottom w:val="0"/>
      <w:divBdr>
        <w:top w:val="none" w:sz="0" w:space="0" w:color="auto"/>
        <w:left w:val="none" w:sz="0" w:space="0" w:color="auto"/>
        <w:bottom w:val="none" w:sz="0" w:space="0" w:color="auto"/>
        <w:right w:val="none" w:sz="0" w:space="0" w:color="auto"/>
      </w:divBdr>
    </w:div>
    <w:div w:id="417364661">
      <w:bodyDiv w:val="1"/>
      <w:marLeft w:val="0"/>
      <w:marRight w:val="0"/>
      <w:marTop w:val="0"/>
      <w:marBottom w:val="0"/>
      <w:divBdr>
        <w:top w:val="none" w:sz="0" w:space="0" w:color="auto"/>
        <w:left w:val="none" w:sz="0" w:space="0" w:color="auto"/>
        <w:bottom w:val="none" w:sz="0" w:space="0" w:color="auto"/>
        <w:right w:val="none" w:sz="0" w:space="0" w:color="auto"/>
      </w:divBdr>
    </w:div>
    <w:div w:id="417408394">
      <w:bodyDiv w:val="1"/>
      <w:marLeft w:val="0"/>
      <w:marRight w:val="0"/>
      <w:marTop w:val="0"/>
      <w:marBottom w:val="0"/>
      <w:divBdr>
        <w:top w:val="none" w:sz="0" w:space="0" w:color="auto"/>
        <w:left w:val="none" w:sz="0" w:space="0" w:color="auto"/>
        <w:bottom w:val="none" w:sz="0" w:space="0" w:color="auto"/>
        <w:right w:val="none" w:sz="0" w:space="0" w:color="auto"/>
      </w:divBdr>
    </w:div>
    <w:div w:id="417602050">
      <w:bodyDiv w:val="1"/>
      <w:marLeft w:val="0"/>
      <w:marRight w:val="0"/>
      <w:marTop w:val="0"/>
      <w:marBottom w:val="0"/>
      <w:divBdr>
        <w:top w:val="none" w:sz="0" w:space="0" w:color="auto"/>
        <w:left w:val="none" w:sz="0" w:space="0" w:color="auto"/>
        <w:bottom w:val="none" w:sz="0" w:space="0" w:color="auto"/>
        <w:right w:val="none" w:sz="0" w:space="0" w:color="auto"/>
      </w:divBdr>
    </w:div>
    <w:div w:id="417677429">
      <w:bodyDiv w:val="1"/>
      <w:marLeft w:val="0"/>
      <w:marRight w:val="0"/>
      <w:marTop w:val="0"/>
      <w:marBottom w:val="0"/>
      <w:divBdr>
        <w:top w:val="none" w:sz="0" w:space="0" w:color="auto"/>
        <w:left w:val="none" w:sz="0" w:space="0" w:color="auto"/>
        <w:bottom w:val="none" w:sz="0" w:space="0" w:color="auto"/>
        <w:right w:val="none" w:sz="0" w:space="0" w:color="auto"/>
      </w:divBdr>
    </w:div>
    <w:div w:id="417866722">
      <w:bodyDiv w:val="1"/>
      <w:marLeft w:val="0"/>
      <w:marRight w:val="0"/>
      <w:marTop w:val="0"/>
      <w:marBottom w:val="0"/>
      <w:divBdr>
        <w:top w:val="none" w:sz="0" w:space="0" w:color="auto"/>
        <w:left w:val="none" w:sz="0" w:space="0" w:color="auto"/>
        <w:bottom w:val="none" w:sz="0" w:space="0" w:color="auto"/>
        <w:right w:val="none" w:sz="0" w:space="0" w:color="auto"/>
      </w:divBdr>
    </w:div>
    <w:div w:id="417872920">
      <w:bodyDiv w:val="1"/>
      <w:marLeft w:val="0"/>
      <w:marRight w:val="0"/>
      <w:marTop w:val="0"/>
      <w:marBottom w:val="0"/>
      <w:divBdr>
        <w:top w:val="none" w:sz="0" w:space="0" w:color="auto"/>
        <w:left w:val="none" w:sz="0" w:space="0" w:color="auto"/>
        <w:bottom w:val="none" w:sz="0" w:space="0" w:color="auto"/>
        <w:right w:val="none" w:sz="0" w:space="0" w:color="auto"/>
      </w:divBdr>
    </w:div>
    <w:div w:id="418018050">
      <w:bodyDiv w:val="1"/>
      <w:marLeft w:val="0"/>
      <w:marRight w:val="0"/>
      <w:marTop w:val="0"/>
      <w:marBottom w:val="0"/>
      <w:divBdr>
        <w:top w:val="none" w:sz="0" w:space="0" w:color="auto"/>
        <w:left w:val="none" w:sz="0" w:space="0" w:color="auto"/>
        <w:bottom w:val="none" w:sz="0" w:space="0" w:color="auto"/>
        <w:right w:val="none" w:sz="0" w:space="0" w:color="auto"/>
      </w:divBdr>
    </w:div>
    <w:div w:id="418255143">
      <w:bodyDiv w:val="1"/>
      <w:marLeft w:val="0"/>
      <w:marRight w:val="0"/>
      <w:marTop w:val="0"/>
      <w:marBottom w:val="0"/>
      <w:divBdr>
        <w:top w:val="none" w:sz="0" w:space="0" w:color="auto"/>
        <w:left w:val="none" w:sz="0" w:space="0" w:color="auto"/>
        <w:bottom w:val="none" w:sz="0" w:space="0" w:color="auto"/>
        <w:right w:val="none" w:sz="0" w:space="0" w:color="auto"/>
      </w:divBdr>
    </w:div>
    <w:div w:id="418259186">
      <w:bodyDiv w:val="1"/>
      <w:marLeft w:val="0"/>
      <w:marRight w:val="0"/>
      <w:marTop w:val="0"/>
      <w:marBottom w:val="0"/>
      <w:divBdr>
        <w:top w:val="none" w:sz="0" w:space="0" w:color="auto"/>
        <w:left w:val="none" w:sz="0" w:space="0" w:color="auto"/>
        <w:bottom w:val="none" w:sz="0" w:space="0" w:color="auto"/>
        <w:right w:val="none" w:sz="0" w:space="0" w:color="auto"/>
      </w:divBdr>
    </w:div>
    <w:div w:id="418794760">
      <w:bodyDiv w:val="1"/>
      <w:marLeft w:val="0"/>
      <w:marRight w:val="0"/>
      <w:marTop w:val="0"/>
      <w:marBottom w:val="0"/>
      <w:divBdr>
        <w:top w:val="none" w:sz="0" w:space="0" w:color="auto"/>
        <w:left w:val="none" w:sz="0" w:space="0" w:color="auto"/>
        <w:bottom w:val="none" w:sz="0" w:space="0" w:color="auto"/>
        <w:right w:val="none" w:sz="0" w:space="0" w:color="auto"/>
      </w:divBdr>
    </w:div>
    <w:div w:id="418868819">
      <w:bodyDiv w:val="1"/>
      <w:marLeft w:val="0"/>
      <w:marRight w:val="0"/>
      <w:marTop w:val="0"/>
      <w:marBottom w:val="0"/>
      <w:divBdr>
        <w:top w:val="none" w:sz="0" w:space="0" w:color="auto"/>
        <w:left w:val="none" w:sz="0" w:space="0" w:color="auto"/>
        <w:bottom w:val="none" w:sz="0" w:space="0" w:color="auto"/>
        <w:right w:val="none" w:sz="0" w:space="0" w:color="auto"/>
      </w:divBdr>
    </w:div>
    <w:div w:id="418987896">
      <w:bodyDiv w:val="1"/>
      <w:marLeft w:val="0"/>
      <w:marRight w:val="0"/>
      <w:marTop w:val="0"/>
      <w:marBottom w:val="0"/>
      <w:divBdr>
        <w:top w:val="none" w:sz="0" w:space="0" w:color="auto"/>
        <w:left w:val="none" w:sz="0" w:space="0" w:color="auto"/>
        <w:bottom w:val="none" w:sz="0" w:space="0" w:color="auto"/>
        <w:right w:val="none" w:sz="0" w:space="0" w:color="auto"/>
      </w:divBdr>
    </w:div>
    <w:div w:id="419370878">
      <w:bodyDiv w:val="1"/>
      <w:marLeft w:val="0"/>
      <w:marRight w:val="0"/>
      <w:marTop w:val="0"/>
      <w:marBottom w:val="0"/>
      <w:divBdr>
        <w:top w:val="none" w:sz="0" w:space="0" w:color="auto"/>
        <w:left w:val="none" w:sz="0" w:space="0" w:color="auto"/>
        <w:bottom w:val="none" w:sz="0" w:space="0" w:color="auto"/>
        <w:right w:val="none" w:sz="0" w:space="0" w:color="auto"/>
      </w:divBdr>
    </w:div>
    <w:div w:id="419378546">
      <w:bodyDiv w:val="1"/>
      <w:marLeft w:val="0"/>
      <w:marRight w:val="0"/>
      <w:marTop w:val="0"/>
      <w:marBottom w:val="0"/>
      <w:divBdr>
        <w:top w:val="none" w:sz="0" w:space="0" w:color="auto"/>
        <w:left w:val="none" w:sz="0" w:space="0" w:color="auto"/>
        <w:bottom w:val="none" w:sz="0" w:space="0" w:color="auto"/>
        <w:right w:val="none" w:sz="0" w:space="0" w:color="auto"/>
      </w:divBdr>
    </w:div>
    <w:div w:id="419643628">
      <w:bodyDiv w:val="1"/>
      <w:marLeft w:val="0"/>
      <w:marRight w:val="0"/>
      <w:marTop w:val="0"/>
      <w:marBottom w:val="0"/>
      <w:divBdr>
        <w:top w:val="none" w:sz="0" w:space="0" w:color="auto"/>
        <w:left w:val="none" w:sz="0" w:space="0" w:color="auto"/>
        <w:bottom w:val="none" w:sz="0" w:space="0" w:color="auto"/>
        <w:right w:val="none" w:sz="0" w:space="0" w:color="auto"/>
      </w:divBdr>
    </w:div>
    <w:div w:id="419645180">
      <w:bodyDiv w:val="1"/>
      <w:marLeft w:val="0"/>
      <w:marRight w:val="0"/>
      <w:marTop w:val="0"/>
      <w:marBottom w:val="0"/>
      <w:divBdr>
        <w:top w:val="none" w:sz="0" w:space="0" w:color="auto"/>
        <w:left w:val="none" w:sz="0" w:space="0" w:color="auto"/>
        <w:bottom w:val="none" w:sz="0" w:space="0" w:color="auto"/>
        <w:right w:val="none" w:sz="0" w:space="0" w:color="auto"/>
      </w:divBdr>
    </w:div>
    <w:div w:id="419765162">
      <w:bodyDiv w:val="1"/>
      <w:marLeft w:val="0"/>
      <w:marRight w:val="0"/>
      <w:marTop w:val="0"/>
      <w:marBottom w:val="0"/>
      <w:divBdr>
        <w:top w:val="none" w:sz="0" w:space="0" w:color="auto"/>
        <w:left w:val="none" w:sz="0" w:space="0" w:color="auto"/>
        <w:bottom w:val="none" w:sz="0" w:space="0" w:color="auto"/>
        <w:right w:val="none" w:sz="0" w:space="0" w:color="auto"/>
      </w:divBdr>
      <w:divsChild>
        <w:div w:id="145097749">
          <w:marLeft w:val="480"/>
          <w:marRight w:val="0"/>
          <w:marTop w:val="0"/>
          <w:marBottom w:val="0"/>
          <w:divBdr>
            <w:top w:val="none" w:sz="0" w:space="0" w:color="auto"/>
            <w:left w:val="none" w:sz="0" w:space="0" w:color="auto"/>
            <w:bottom w:val="none" w:sz="0" w:space="0" w:color="auto"/>
            <w:right w:val="none" w:sz="0" w:space="0" w:color="auto"/>
          </w:divBdr>
        </w:div>
        <w:div w:id="285503593">
          <w:marLeft w:val="480"/>
          <w:marRight w:val="0"/>
          <w:marTop w:val="0"/>
          <w:marBottom w:val="0"/>
          <w:divBdr>
            <w:top w:val="none" w:sz="0" w:space="0" w:color="auto"/>
            <w:left w:val="none" w:sz="0" w:space="0" w:color="auto"/>
            <w:bottom w:val="none" w:sz="0" w:space="0" w:color="auto"/>
            <w:right w:val="none" w:sz="0" w:space="0" w:color="auto"/>
          </w:divBdr>
        </w:div>
        <w:div w:id="290525746">
          <w:marLeft w:val="480"/>
          <w:marRight w:val="0"/>
          <w:marTop w:val="0"/>
          <w:marBottom w:val="0"/>
          <w:divBdr>
            <w:top w:val="none" w:sz="0" w:space="0" w:color="auto"/>
            <w:left w:val="none" w:sz="0" w:space="0" w:color="auto"/>
            <w:bottom w:val="none" w:sz="0" w:space="0" w:color="auto"/>
            <w:right w:val="none" w:sz="0" w:space="0" w:color="auto"/>
          </w:divBdr>
        </w:div>
        <w:div w:id="291910696">
          <w:marLeft w:val="480"/>
          <w:marRight w:val="0"/>
          <w:marTop w:val="0"/>
          <w:marBottom w:val="0"/>
          <w:divBdr>
            <w:top w:val="none" w:sz="0" w:space="0" w:color="auto"/>
            <w:left w:val="none" w:sz="0" w:space="0" w:color="auto"/>
            <w:bottom w:val="none" w:sz="0" w:space="0" w:color="auto"/>
            <w:right w:val="none" w:sz="0" w:space="0" w:color="auto"/>
          </w:divBdr>
        </w:div>
        <w:div w:id="392587389">
          <w:marLeft w:val="480"/>
          <w:marRight w:val="0"/>
          <w:marTop w:val="0"/>
          <w:marBottom w:val="0"/>
          <w:divBdr>
            <w:top w:val="none" w:sz="0" w:space="0" w:color="auto"/>
            <w:left w:val="none" w:sz="0" w:space="0" w:color="auto"/>
            <w:bottom w:val="none" w:sz="0" w:space="0" w:color="auto"/>
            <w:right w:val="none" w:sz="0" w:space="0" w:color="auto"/>
          </w:divBdr>
        </w:div>
        <w:div w:id="461070595">
          <w:marLeft w:val="480"/>
          <w:marRight w:val="0"/>
          <w:marTop w:val="0"/>
          <w:marBottom w:val="0"/>
          <w:divBdr>
            <w:top w:val="none" w:sz="0" w:space="0" w:color="auto"/>
            <w:left w:val="none" w:sz="0" w:space="0" w:color="auto"/>
            <w:bottom w:val="none" w:sz="0" w:space="0" w:color="auto"/>
            <w:right w:val="none" w:sz="0" w:space="0" w:color="auto"/>
          </w:divBdr>
        </w:div>
        <w:div w:id="491338804">
          <w:marLeft w:val="480"/>
          <w:marRight w:val="0"/>
          <w:marTop w:val="0"/>
          <w:marBottom w:val="0"/>
          <w:divBdr>
            <w:top w:val="none" w:sz="0" w:space="0" w:color="auto"/>
            <w:left w:val="none" w:sz="0" w:space="0" w:color="auto"/>
            <w:bottom w:val="none" w:sz="0" w:space="0" w:color="auto"/>
            <w:right w:val="none" w:sz="0" w:space="0" w:color="auto"/>
          </w:divBdr>
        </w:div>
        <w:div w:id="501511190">
          <w:marLeft w:val="480"/>
          <w:marRight w:val="0"/>
          <w:marTop w:val="0"/>
          <w:marBottom w:val="0"/>
          <w:divBdr>
            <w:top w:val="none" w:sz="0" w:space="0" w:color="auto"/>
            <w:left w:val="none" w:sz="0" w:space="0" w:color="auto"/>
            <w:bottom w:val="none" w:sz="0" w:space="0" w:color="auto"/>
            <w:right w:val="none" w:sz="0" w:space="0" w:color="auto"/>
          </w:divBdr>
        </w:div>
        <w:div w:id="514731941">
          <w:marLeft w:val="480"/>
          <w:marRight w:val="0"/>
          <w:marTop w:val="0"/>
          <w:marBottom w:val="0"/>
          <w:divBdr>
            <w:top w:val="none" w:sz="0" w:space="0" w:color="auto"/>
            <w:left w:val="none" w:sz="0" w:space="0" w:color="auto"/>
            <w:bottom w:val="none" w:sz="0" w:space="0" w:color="auto"/>
            <w:right w:val="none" w:sz="0" w:space="0" w:color="auto"/>
          </w:divBdr>
        </w:div>
        <w:div w:id="528227067">
          <w:marLeft w:val="480"/>
          <w:marRight w:val="0"/>
          <w:marTop w:val="0"/>
          <w:marBottom w:val="0"/>
          <w:divBdr>
            <w:top w:val="none" w:sz="0" w:space="0" w:color="auto"/>
            <w:left w:val="none" w:sz="0" w:space="0" w:color="auto"/>
            <w:bottom w:val="none" w:sz="0" w:space="0" w:color="auto"/>
            <w:right w:val="none" w:sz="0" w:space="0" w:color="auto"/>
          </w:divBdr>
        </w:div>
        <w:div w:id="542602198">
          <w:marLeft w:val="480"/>
          <w:marRight w:val="0"/>
          <w:marTop w:val="0"/>
          <w:marBottom w:val="0"/>
          <w:divBdr>
            <w:top w:val="none" w:sz="0" w:space="0" w:color="auto"/>
            <w:left w:val="none" w:sz="0" w:space="0" w:color="auto"/>
            <w:bottom w:val="none" w:sz="0" w:space="0" w:color="auto"/>
            <w:right w:val="none" w:sz="0" w:space="0" w:color="auto"/>
          </w:divBdr>
        </w:div>
        <w:div w:id="732386674">
          <w:marLeft w:val="480"/>
          <w:marRight w:val="0"/>
          <w:marTop w:val="0"/>
          <w:marBottom w:val="0"/>
          <w:divBdr>
            <w:top w:val="none" w:sz="0" w:space="0" w:color="auto"/>
            <w:left w:val="none" w:sz="0" w:space="0" w:color="auto"/>
            <w:bottom w:val="none" w:sz="0" w:space="0" w:color="auto"/>
            <w:right w:val="none" w:sz="0" w:space="0" w:color="auto"/>
          </w:divBdr>
        </w:div>
        <w:div w:id="826048125">
          <w:marLeft w:val="480"/>
          <w:marRight w:val="0"/>
          <w:marTop w:val="0"/>
          <w:marBottom w:val="0"/>
          <w:divBdr>
            <w:top w:val="none" w:sz="0" w:space="0" w:color="auto"/>
            <w:left w:val="none" w:sz="0" w:space="0" w:color="auto"/>
            <w:bottom w:val="none" w:sz="0" w:space="0" w:color="auto"/>
            <w:right w:val="none" w:sz="0" w:space="0" w:color="auto"/>
          </w:divBdr>
        </w:div>
        <w:div w:id="840394933">
          <w:marLeft w:val="480"/>
          <w:marRight w:val="0"/>
          <w:marTop w:val="0"/>
          <w:marBottom w:val="0"/>
          <w:divBdr>
            <w:top w:val="none" w:sz="0" w:space="0" w:color="auto"/>
            <w:left w:val="none" w:sz="0" w:space="0" w:color="auto"/>
            <w:bottom w:val="none" w:sz="0" w:space="0" w:color="auto"/>
            <w:right w:val="none" w:sz="0" w:space="0" w:color="auto"/>
          </w:divBdr>
        </w:div>
        <w:div w:id="888760125">
          <w:marLeft w:val="480"/>
          <w:marRight w:val="0"/>
          <w:marTop w:val="0"/>
          <w:marBottom w:val="0"/>
          <w:divBdr>
            <w:top w:val="none" w:sz="0" w:space="0" w:color="auto"/>
            <w:left w:val="none" w:sz="0" w:space="0" w:color="auto"/>
            <w:bottom w:val="none" w:sz="0" w:space="0" w:color="auto"/>
            <w:right w:val="none" w:sz="0" w:space="0" w:color="auto"/>
          </w:divBdr>
        </w:div>
        <w:div w:id="961838840">
          <w:marLeft w:val="480"/>
          <w:marRight w:val="0"/>
          <w:marTop w:val="0"/>
          <w:marBottom w:val="0"/>
          <w:divBdr>
            <w:top w:val="none" w:sz="0" w:space="0" w:color="auto"/>
            <w:left w:val="none" w:sz="0" w:space="0" w:color="auto"/>
            <w:bottom w:val="none" w:sz="0" w:space="0" w:color="auto"/>
            <w:right w:val="none" w:sz="0" w:space="0" w:color="auto"/>
          </w:divBdr>
        </w:div>
        <w:div w:id="1081874136">
          <w:marLeft w:val="480"/>
          <w:marRight w:val="0"/>
          <w:marTop w:val="0"/>
          <w:marBottom w:val="0"/>
          <w:divBdr>
            <w:top w:val="none" w:sz="0" w:space="0" w:color="auto"/>
            <w:left w:val="none" w:sz="0" w:space="0" w:color="auto"/>
            <w:bottom w:val="none" w:sz="0" w:space="0" w:color="auto"/>
            <w:right w:val="none" w:sz="0" w:space="0" w:color="auto"/>
          </w:divBdr>
        </w:div>
        <w:div w:id="1165435026">
          <w:marLeft w:val="480"/>
          <w:marRight w:val="0"/>
          <w:marTop w:val="0"/>
          <w:marBottom w:val="0"/>
          <w:divBdr>
            <w:top w:val="none" w:sz="0" w:space="0" w:color="auto"/>
            <w:left w:val="none" w:sz="0" w:space="0" w:color="auto"/>
            <w:bottom w:val="none" w:sz="0" w:space="0" w:color="auto"/>
            <w:right w:val="none" w:sz="0" w:space="0" w:color="auto"/>
          </w:divBdr>
        </w:div>
        <w:div w:id="1423451520">
          <w:marLeft w:val="480"/>
          <w:marRight w:val="0"/>
          <w:marTop w:val="0"/>
          <w:marBottom w:val="0"/>
          <w:divBdr>
            <w:top w:val="none" w:sz="0" w:space="0" w:color="auto"/>
            <w:left w:val="none" w:sz="0" w:space="0" w:color="auto"/>
            <w:bottom w:val="none" w:sz="0" w:space="0" w:color="auto"/>
            <w:right w:val="none" w:sz="0" w:space="0" w:color="auto"/>
          </w:divBdr>
        </w:div>
        <w:div w:id="1756852567">
          <w:marLeft w:val="480"/>
          <w:marRight w:val="0"/>
          <w:marTop w:val="0"/>
          <w:marBottom w:val="0"/>
          <w:divBdr>
            <w:top w:val="none" w:sz="0" w:space="0" w:color="auto"/>
            <w:left w:val="none" w:sz="0" w:space="0" w:color="auto"/>
            <w:bottom w:val="none" w:sz="0" w:space="0" w:color="auto"/>
            <w:right w:val="none" w:sz="0" w:space="0" w:color="auto"/>
          </w:divBdr>
        </w:div>
        <w:div w:id="1925216902">
          <w:marLeft w:val="480"/>
          <w:marRight w:val="0"/>
          <w:marTop w:val="0"/>
          <w:marBottom w:val="0"/>
          <w:divBdr>
            <w:top w:val="none" w:sz="0" w:space="0" w:color="auto"/>
            <w:left w:val="none" w:sz="0" w:space="0" w:color="auto"/>
            <w:bottom w:val="none" w:sz="0" w:space="0" w:color="auto"/>
            <w:right w:val="none" w:sz="0" w:space="0" w:color="auto"/>
          </w:divBdr>
        </w:div>
        <w:div w:id="1945109342">
          <w:marLeft w:val="480"/>
          <w:marRight w:val="0"/>
          <w:marTop w:val="0"/>
          <w:marBottom w:val="0"/>
          <w:divBdr>
            <w:top w:val="none" w:sz="0" w:space="0" w:color="auto"/>
            <w:left w:val="none" w:sz="0" w:space="0" w:color="auto"/>
            <w:bottom w:val="none" w:sz="0" w:space="0" w:color="auto"/>
            <w:right w:val="none" w:sz="0" w:space="0" w:color="auto"/>
          </w:divBdr>
        </w:div>
      </w:divsChild>
    </w:div>
    <w:div w:id="419789862">
      <w:bodyDiv w:val="1"/>
      <w:marLeft w:val="0"/>
      <w:marRight w:val="0"/>
      <w:marTop w:val="0"/>
      <w:marBottom w:val="0"/>
      <w:divBdr>
        <w:top w:val="none" w:sz="0" w:space="0" w:color="auto"/>
        <w:left w:val="none" w:sz="0" w:space="0" w:color="auto"/>
        <w:bottom w:val="none" w:sz="0" w:space="0" w:color="auto"/>
        <w:right w:val="none" w:sz="0" w:space="0" w:color="auto"/>
      </w:divBdr>
      <w:divsChild>
        <w:div w:id="1564951317">
          <w:marLeft w:val="480"/>
          <w:marRight w:val="0"/>
          <w:marTop w:val="0"/>
          <w:marBottom w:val="0"/>
          <w:divBdr>
            <w:top w:val="none" w:sz="0" w:space="0" w:color="auto"/>
            <w:left w:val="none" w:sz="0" w:space="0" w:color="auto"/>
            <w:bottom w:val="none" w:sz="0" w:space="0" w:color="auto"/>
            <w:right w:val="none" w:sz="0" w:space="0" w:color="auto"/>
          </w:divBdr>
        </w:div>
        <w:div w:id="509219974">
          <w:marLeft w:val="480"/>
          <w:marRight w:val="0"/>
          <w:marTop w:val="0"/>
          <w:marBottom w:val="0"/>
          <w:divBdr>
            <w:top w:val="none" w:sz="0" w:space="0" w:color="auto"/>
            <w:left w:val="none" w:sz="0" w:space="0" w:color="auto"/>
            <w:bottom w:val="none" w:sz="0" w:space="0" w:color="auto"/>
            <w:right w:val="none" w:sz="0" w:space="0" w:color="auto"/>
          </w:divBdr>
        </w:div>
        <w:div w:id="1435174879">
          <w:marLeft w:val="480"/>
          <w:marRight w:val="0"/>
          <w:marTop w:val="0"/>
          <w:marBottom w:val="0"/>
          <w:divBdr>
            <w:top w:val="none" w:sz="0" w:space="0" w:color="auto"/>
            <w:left w:val="none" w:sz="0" w:space="0" w:color="auto"/>
            <w:bottom w:val="none" w:sz="0" w:space="0" w:color="auto"/>
            <w:right w:val="none" w:sz="0" w:space="0" w:color="auto"/>
          </w:divBdr>
        </w:div>
        <w:div w:id="280190713">
          <w:marLeft w:val="480"/>
          <w:marRight w:val="0"/>
          <w:marTop w:val="0"/>
          <w:marBottom w:val="0"/>
          <w:divBdr>
            <w:top w:val="none" w:sz="0" w:space="0" w:color="auto"/>
            <w:left w:val="none" w:sz="0" w:space="0" w:color="auto"/>
            <w:bottom w:val="none" w:sz="0" w:space="0" w:color="auto"/>
            <w:right w:val="none" w:sz="0" w:space="0" w:color="auto"/>
          </w:divBdr>
        </w:div>
        <w:div w:id="149253360">
          <w:marLeft w:val="480"/>
          <w:marRight w:val="0"/>
          <w:marTop w:val="0"/>
          <w:marBottom w:val="0"/>
          <w:divBdr>
            <w:top w:val="none" w:sz="0" w:space="0" w:color="auto"/>
            <w:left w:val="none" w:sz="0" w:space="0" w:color="auto"/>
            <w:bottom w:val="none" w:sz="0" w:space="0" w:color="auto"/>
            <w:right w:val="none" w:sz="0" w:space="0" w:color="auto"/>
          </w:divBdr>
        </w:div>
        <w:div w:id="1438989406">
          <w:marLeft w:val="480"/>
          <w:marRight w:val="0"/>
          <w:marTop w:val="0"/>
          <w:marBottom w:val="0"/>
          <w:divBdr>
            <w:top w:val="none" w:sz="0" w:space="0" w:color="auto"/>
            <w:left w:val="none" w:sz="0" w:space="0" w:color="auto"/>
            <w:bottom w:val="none" w:sz="0" w:space="0" w:color="auto"/>
            <w:right w:val="none" w:sz="0" w:space="0" w:color="auto"/>
          </w:divBdr>
        </w:div>
        <w:div w:id="2020811489">
          <w:marLeft w:val="480"/>
          <w:marRight w:val="0"/>
          <w:marTop w:val="0"/>
          <w:marBottom w:val="0"/>
          <w:divBdr>
            <w:top w:val="none" w:sz="0" w:space="0" w:color="auto"/>
            <w:left w:val="none" w:sz="0" w:space="0" w:color="auto"/>
            <w:bottom w:val="none" w:sz="0" w:space="0" w:color="auto"/>
            <w:right w:val="none" w:sz="0" w:space="0" w:color="auto"/>
          </w:divBdr>
        </w:div>
        <w:div w:id="884215861">
          <w:marLeft w:val="480"/>
          <w:marRight w:val="0"/>
          <w:marTop w:val="0"/>
          <w:marBottom w:val="0"/>
          <w:divBdr>
            <w:top w:val="none" w:sz="0" w:space="0" w:color="auto"/>
            <w:left w:val="none" w:sz="0" w:space="0" w:color="auto"/>
            <w:bottom w:val="none" w:sz="0" w:space="0" w:color="auto"/>
            <w:right w:val="none" w:sz="0" w:space="0" w:color="auto"/>
          </w:divBdr>
        </w:div>
        <w:div w:id="1179928252">
          <w:marLeft w:val="480"/>
          <w:marRight w:val="0"/>
          <w:marTop w:val="0"/>
          <w:marBottom w:val="0"/>
          <w:divBdr>
            <w:top w:val="none" w:sz="0" w:space="0" w:color="auto"/>
            <w:left w:val="none" w:sz="0" w:space="0" w:color="auto"/>
            <w:bottom w:val="none" w:sz="0" w:space="0" w:color="auto"/>
            <w:right w:val="none" w:sz="0" w:space="0" w:color="auto"/>
          </w:divBdr>
        </w:div>
        <w:div w:id="766535736">
          <w:marLeft w:val="480"/>
          <w:marRight w:val="0"/>
          <w:marTop w:val="0"/>
          <w:marBottom w:val="0"/>
          <w:divBdr>
            <w:top w:val="none" w:sz="0" w:space="0" w:color="auto"/>
            <w:left w:val="none" w:sz="0" w:space="0" w:color="auto"/>
            <w:bottom w:val="none" w:sz="0" w:space="0" w:color="auto"/>
            <w:right w:val="none" w:sz="0" w:space="0" w:color="auto"/>
          </w:divBdr>
        </w:div>
        <w:div w:id="1602838088">
          <w:marLeft w:val="480"/>
          <w:marRight w:val="0"/>
          <w:marTop w:val="0"/>
          <w:marBottom w:val="0"/>
          <w:divBdr>
            <w:top w:val="none" w:sz="0" w:space="0" w:color="auto"/>
            <w:left w:val="none" w:sz="0" w:space="0" w:color="auto"/>
            <w:bottom w:val="none" w:sz="0" w:space="0" w:color="auto"/>
            <w:right w:val="none" w:sz="0" w:space="0" w:color="auto"/>
          </w:divBdr>
        </w:div>
        <w:div w:id="459305546">
          <w:marLeft w:val="480"/>
          <w:marRight w:val="0"/>
          <w:marTop w:val="0"/>
          <w:marBottom w:val="0"/>
          <w:divBdr>
            <w:top w:val="none" w:sz="0" w:space="0" w:color="auto"/>
            <w:left w:val="none" w:sz="0" w:space="0" w:color="auto"/>
            <w:bottom w:val="none" w:sz="0" w:space="0" w:color="auto"/>
            <w:right w:val="none" w:sz="0" w:space="0" w:color="auto"/>
          </w:divBdr>
        </w:div>
        <w:div w:id="975253916">
          <w:marLeft w:val="480"/>
          <w:marRight w:val="0"/>
          <w:marTop w:val="0"/>
          <w:marBottom w:val="0"/>
          <w:divBdr>
            <w:top w:val="none" w:sz="0" w:space="0" w:color="auto"/>
            <w:left w:val="none" w:sz="0" w:space="0" w:color="auto"/>
            <w:bottom w:val="none" w:sz="0" w:space="0" w:color="auto"/>
            <w:right w:val="none" w:sz="0" w:space="0" w:color="auto"/>
          </w:divBdr>
        </w:div>
        <w:div w:id="1434865720">
          <w:marLeft w:val="480"/>
          <w:marRight w:val="0"/>
          <w:marTop w:val="0"/>
          <w:marBottom w:val="0"/>
          <w:divBdr>
            <w:top w:val="none" w:sz="0" w:space="0" w:color="auto"/>
            <w:left w:val="none" w:sz="0" w:space="0" w:color="auto"/>
            <w:bottom w:val="none" w:sz="0" w:space="0" w:color="auto"/>
            <w:right w:val="none" w:sz="0" w:space="0" w:color="auto"/>
          </w:divBdr>
        </w:div>
        <w:div w:id="448008222">
          <w:marLeft w:val="480"/>
          <w:marRight w:val="0"/>
          <w:marTop w:val="0"/>
          <w:marBottom w:val="0"/>
          <w:divBdr>
            <w:top w:val="none" w:sz="0" w:space="0" w:color="auto"/>
            <w:left w:val="none" w:sz="0" w:space="0" w:color="auto"/>
            <w:bottom w:val="none" w:sz="0" w:space="0" w:color="auto"/>
            <w:right w:val="none" w:sz="0" w:space="0" w:color="auto"/>
          </w:divBdr>
        </w:div>
        <w:div w:id="1646276026">
          <w:marLeft w:val="480"/>
          <w:marRight w:val="0"/>
          <w:marTop w:val="0"/>
          <w:marBottom w:val="0"/>
          <w:divBdr>
            <w:top w:val="none" w:sz="0" w:space="0" w:color="auto"/>
            <w:left w:val="none" w:sz="0" w:space="0" w:color="auto"/>
            <w:bottom w:val="none" w:sz="0" w:space="0" w:color="auto"/>
            <w:right w:val="none" w:sz="0" w:space="0" w:color="auto"/>
          </w:divBdr>
        </w:div>
        <w:div w:id="1325431502">
          <w:marLeft w:val="480"/>
          <w:marRight w:val="0"/>
          <w:marTop w:val="0"/>
          <w:marBottom w:val="0"/>
          <w:divBdr>
            <w:top w:val="none" w:sz="0" w:space="0" w:color="auto"/>
            <w:left w:val="none" w:sz="0" w:space="0" w:color="auto"/>
            <w:bottom w:val="none" w:sz="0" w:space="0" w:color="auto"/>
            <w:right w:val="none" w:sz="0" w:space="0" w:color="auto"/>
          </w:divBdr>
        </w:div>
        <w:div w:id="1483427477">
          <w:marLeft w:val="480"/>
          <w:marRight w:val="0"/>
          <w:marTop w:val="0"/>
          <w:marBottom w:val="0"/>
          <w:divBdr>
            <w:top w:val="none" w:sz="0" w:space="0" w:color="auto"/>
            <w:left w:val="none" w:sz="0" w:space="0" w:color="auto"/>
            <w:bottom w:val="none" w:sz="0" w:space="0" w:color="auto"/>
            <w:right w:val="none" w:sz="0" w:space="0" w:color="auto"/>
          </w:divBdr>
        </w:div>
        <w:div w:id="1138912373">
          <w:marLeft w:val="480"/>
          <w:marRight w:val="0"/>
          <w:marTop w:val="0"/>
          <w:marBottom w:val="0"/>
          <w:divBdr>
            <w:top w:val="none" w:sz="0" w:space="0" w:color="auto"/>
            <w:left w:val="none" w:sz="0" w:space="0" w:color="auto"/>
            <w:bottom w:val="none" w:sz="0" w:space="0" w:color="auto"/>
            <w:right w:val="none" w:sz="0" w:space="0" w:color="auto"/>
          </w:divBdr>
        </w:div>
        <w:div w:id="1921523190">
          <w:marLeft w:val="480"/>
          <w:marRight w:val="0"/>
          <w:marTop w:val="0"/>
          <w:marBottom w:val="0"/>
          <w:divBdr>
            <w:top w:val="none" w:sz="0" w:space="0" w:color="auto"/>
            <w:left w:val="none" w:sz="0" w:space="0" w:color="auto"/>
            <w:bottom w:val="none" w:sz="0" w:space="0" w:color="auto"/>
            <w:right w:val="none" w:sz="0" w:space="0" w:color="auto"/>
          </w:divBdr>
        </w:div>
        <w:div w:id="91633719">
          <w:marLeft w:val="480"/>
          <w:marRight w:val="0"/>
          <w:marTop w:val="0"/>
          <w:marBottom w:val="0"/>
          <w:divBdr>
            <w:top w:val="none" w:sz="0" w:space="0" w:color="auto"/>
            <w:left w:val="none" w:sz="0" w:space="0" w:color="auto"/>
            <w:bottom w:val="none" w:sz="0" w:space="0" w:color="auto"/>
            <w:right w:val="none" w:sz="0" w:space="0" w:color="auto"/>
          </w:divBdr>
        </w:div>
        <w:div w:id="1073313979">
          <w:marLeft w:val="480"/>
          <w:marRight w:val="0"/>
          <w:marTop w:val="0"/>
          <w:marBottom w:val="0"/>
          <w:divBdr>
            <w:top w:val="none" w:sz="0" w:space="0" w:color="auto"/>
            <w:left w:val="none" w:sz="0" w:space="0" w:color="auto"/>
            <w:bottom w:val="none" w:sz="0" w:space="0" w:color="auto"/>
            <w:right w:val="none" w:sz="0" w:space="0" w:color="auto"/>
          </w:divBdr>
        </w:div>
        <w:div w:id="976033676">
          <w:marLeft w:val="480"/>
          <w:marRight w:val="0"/>
          <w:marTop w:val="0"/>
          <w:marBottom w:val="0"/>
          <w:divBdr>
            <w:top w:val="none" w:sz="0" w:space="0" w:color="auto"/>
            <w:left w:val="none" w:sz="0" w:space="0" w:color="auto"/>
            <w:bottom w:val="none" w:sz="0" w:space="0" w:color="auto"/>
            <w:right w:val="none" w:sz="0" w:space="0" w:color="auto"/>
          </w:divBdr>
        </w:div>
        <w:div w:id="1378358618">
          <w:marLeft w:val="480"/>
          <w:marRight w:val="0"/>
          <w:marTop w:val="0"/>
          <w:marBottom w:val="0"/>
          <w:divBdr>
            <w:top w:val="none" w:sz="0" w:space="0" w:color="auto"/>
            <w:left w:val="none" w:sz="0" w:space="0" w:color="auto"/>
            <w:bottom w:val="none" w:sz="0" w:space="0" w:color="auto"/>
            <w:right w:val="none" w:sz="0" w:space="0" w:color="auto"/>
          </w:divBdr>
        </w:div>
        <w:div w:id="475755284">
          <w:marLeft w:val="480"/>
          <w:marRight w:val="0"/>
          <w:marTop w:val="0"/>
          <w:marBottom w:val="0"/>
          <w:divBdr>
            <w:top w:val="none" w:sz="0" w:space="0" w:color="auto"/>
            <w:left w:val="none" w:sz="0" w:space="0" w:color="auto"/>
            <w:bottom w:val="none" w:sz="0" w:space="0" w:color="auto"/>
            <w:right w:val="none" w:sz="0" w:space="0" w:color="auto"/>
          </w:divBdr>
        </w:div>
        <w:div w:id="2030525516">
          <w:marLeft w:val="480"/>
          <w:marRight w:val="0"/>
          <w:marTop w:val="0"/>
          <w:marBottom w:val="0"/>
          <w:divBdr>
            <w:top w:val="none" w:sz="0" w:space="0" w:color="auto"/>
            <w:left w:val="none" w:sz="0" w:space="0" w:color="auto"/>
            <w:bottom w:val="none" w:sz="0" w:space="0" w:color="auto"/>
            <w:right w:val="none" w:sz="0" w:space="0" w:color="auto"/>
          </w:divBdr>
        </w:div>
        <w:div w:id="15738997">
          <w:marLeft w:val="480"/>
          <w:marRight w:val="0"/>
          <w:marTop w:val="0"/>
          <w:marBottom w:val="0"/>
          <w:divBdr>
            <w:top w:val="none" w:sz="0" w:space="0" w:color="auto"/>
            <w:left w:val="none" w:sz="0" w:space="0" w:color="auto"/>
            <w:bottom w:val="none" w:sz="0" w:space="0" w:color="auto"/>
            <w:right w:val="none" w:sz="0" w:space="0" w:color="auto"/>
          </w:divBdr>
        </w:div>
        <w:div w:id="899251313">
          <w:marLeft w:val="480"/>
          <w:marRight w:val="0"/>
          <w:marTop w:val="0"/>
          <w:marBottom w:val="0"/>
          <w:divBdr>
            <w:top w:val="none" w:sz="0" w:space="0" w:color="auto"/>
            <w:left w:val="none" w:sz="0" w:space="0" w:color="auto"/>
            <w:bottom w:val="none" w:sz="0" w:space="0" w:color="auto"/>
            <w:right w:val="none" w:sz="0" w:space="0" w:color="auto"/>
          </w:divBdr>
        </w:div>
        <w:div w:id="749086686">
          <w:marLeft w:val="480"/>
          <w:marRight w:val="0"/>
          <w:marTop w:val="0"/>
          <w:marBottom w:val="0"/>
          <w:divBdr>
            <w:top w:val="none" w:sz="0" w:space="0" w:color="auto"/>
            <w:left w:val="none" w:sz="0" w:space="0" w:color="auto"/>
            <w:bottom w:val="none" w:sz="0" w:space="0" w:color="auto"/>
            <w:right w:val="none" w:sz="0" w:space="0" w:color="auto"/>
          </w:divBdr>
        </w:div>
        <w:div w:id="250891430">
          <w:marLeft w:val="480"/>
          <w:marRight w:val="0"/>
          <w:marTop w:val="0"/>
          <w:marBottom w:val="0"/>
          <w:divBdr>
            <w:top w:val="none" w:sz="0" w:space="0" w:color="auto"/>
            <w:left w:val="none" w:sz="0" w:space="0" w:color="auto"/>
            <w:bottom w:val="none" w:sz="0" w:space="0" w:color="auto"/>
            <w:right w:val="none" w:sz="0" w:space="0" w:color="auto"/>
          </w:divBdr>
        </w:div>
        <w:div w:id="479347553">
          <w:marLeft w:val="480"/>
          <w:marRight w:val="0"/>
          <w:marTop w:val="0"/>
          <w:marBottom w:val="0"/>
          <w:divBdr>
            <w:top w:val="none" w:sz="0" w:space="0" w:color="auto"/>
            <w:left w:val="none" w:sz="0" w:space="0" w:color="auto"/>
            <w:bottom w:val="none" w:sz="0" w:space="0" w:color="auto"/>
            <w:right w:val="none" w:sz="0" w:space="0" w:color="auto"/>
          </w:divBdr>
        </w:div>
        <w:div w:id="1782914397">
          <w:marLeft w:val="480"/>
          <w:marRight w:val="0"/>
          <w:marTop w:val="0"/>
          <w:marBottom w:val="0"/>
          <w:divBdr>
            <w:top w:val="none" w:sz="0" w:space="0" w:color="auto"/>
            <w:left w:val="none" w:sz="0" w:space="0" w:color="auto"/>
            <w:bottom w:val="none" w:sz="0" w:space="0" w:color="auto"/>
            <w:right w:val="none" w:sz="0" w:space="0" w:color="auto"/>
          </w:divBdr>
        </w:div>
        <w:div w:id="360907805">
          <w:marLeft w:val="480"/>
          <w:marRight w:val="0"/>
          <w:marTop w:val="0"/>
          <w:marBottom w:val="0"/>
          <w:divBdr>
            <w:top w:val="none" w:sz="0" w:space="0" w:color="auto"/>
            <w:left w:val="none" w:sz="0" w:space="0" w:color="auto"/>
            <w:bottom w:val="none" w:sz="0" w:space="0" w:color="auto"/>
            <w:right w:val="none" w:sz="0" w:space="0" w:color="auto"/>
          </w:divBdr>
        </w:div>
        <w:div w:id="1290554811">
          <w:marLeft w:val="480"/>
          <w:marRight w:val="0"/>
          <w:marTop w:val="0"/>
          <w:marBottom w:val="0"/>
          <w:divBdr>
            <w:top w:val="none" w:sz="0" w:space="0" w:color="auto"/>
            <w:left w:val="none" w:sz="0" w:space="0" w:color="auto"/>
            <w:bottom w:val="none" w:sz="0" w:space="0" w:color="auto"/>
            <w:right w:val="none" w:sz="0" w:space="0" w:color="auto"/>
          </w:divBdr>
        </w:div>
        <w:div w:id="641740876">
          <w:marLeft w:val="480"/>
          <w:marRight w:val="0"/>
          <w:marTop w:val="0"/>
          <w:marBottom w:val="0"/>
          <w:divBdr>
            <w:top w:val="none" w:sz="0" w:space="0" w:color="auto"/>
            <w:left w:val="none" w:sz="0" w:space="0" w:color="auto"/>
            <w:bottom w:val="none" w:sz="0" w:space="0" w:color="auto"/>
            <w:right w:val="none" w:sz="0" w:space="0" w:color="auto"/>
          </w:divBdr>
        </w:div>
        <w:div w:id="1987275968">
          <w:marLeft w:val="480"/>
          <w:marRight w:val="0"/>
          <w:marTop w:val="0"/>
          <w:marBottom w:val="0"/>
          <w:divBdr>
            <w:top w:val="none" w:sz="0" w:space="0" w:color="auto"/>
            <w:left w:val="none" w:sz="0" w:space="0" w:color="auto"/>
            <w:bottom w:val="none" w:sz="0" w:space="0" w:color="auto"/>
            <w:right w:val="none" w:sz="0" w:space="0" w:color="auto"/>
          </w:divBdr>
        </w:div>
        <w:div w:id="861087083">
          <w:marLeft w:val="480"/>
          <w:marRight w:val="0"/>
          <w:marTop w:val="0"/>
          <w:marBottom w:val="0"/>
          <w:divBdr>
            <w:top w:val="none" w:sz="0" w:space="0" w:color="auto"/>
            <w:left w:val="none" w:sz="0" w:space="0" w:color="auto"/>
            <w:bottom w:val="none" w:sz="0" w:space="0" w:color="auto"/>
            <w:right w:val="none" w:sz="0" w:space="0" w:color="auto"/>
          </w:divBdr>
        </w:div>
        <w:div w:id="2118524955">
          <w:marLeft w:val="480"/>
          <w:marRight w:val="0"/>
          <w:marTop w:val="0"/>
          <w:marBottom w:val="0"/>
          <w:divBdr>
            <w:top w:val="none" w:sz="0" w:space="0" w:color="auto"/>
            <w:left w:val="none" w:sz="0" w:space="0" w:color="auto"/>
            <w:bottom w:val="none" w:sz="0" w:space="0" w:color="auto"/>
            <w:right w:val="none" w:sz="0" w:space="0" w:color="auto"/>
          </w:divBdr>
        </w:div>
        <w:div w:id="1096248676">
          <w:marLeft w:val="480"/>
          <w:marRight w:val="0"/>
          <w:marTop w:val="0"/>
          <w:marBottom w:val="0"/>
          <w:divBdr>
            <w:top w:val="none" w:sz="0" w:space="0" w:color="auto"/>
            <w:left w:val="none" w:sz="0" w:space="0" w:color="auto"/>
            <w:bottom w:val="none" w:sz="0" w:space="0" w:color="auto"/>
            <w:right w:val="none" w:sz="0" w:space="0" w:color="auto"/>
          </w:divBdr>
        </w:div>
        <w:div w:id="796602687">
          <w:marLeft w:val="480"/>
          <w:marRight w:val="0"/>
          <w:marTop w:val="0"/>
          <w:marBottom w:val="0"/>
          <w:divBdr>
            <w:top w:val="none" w:sz="0" w:space="0" w:color="auto"/>
            <w:left w:val="none" w:sz="0" w:space="0" w:color="auto"/>
            <w:bottom w:val="none" w:sz="0" w:space="0" w:color="auto"/>
            <w:right w:val="none" w:sz="0" w:space="0" w:color="auto"/>
          </w:divBdr>
        </w:div>
        <w:div w:id="1440104370">
          <w:marLeft w:val="480"/>
          <w:marRight w:val="0"/>
          <w:marTop w:val="0"/>
          <w:marBottom w:val="0"/>
          <w:divBdr>
            <w:top w:val="none" w:sz="0" w:space="0" w:color="auto"/>
            <w:left w:val="none" w:sz="0" w:space="0" w:color="auto"/>
            <w:bottom w:val="none" w:sz="0" w:space="0" w:color="auto"/>
            <w:right w:val="none" w:sz="0" w:space="0" w:color="auto"/>
          </w:divBdr>
        </w:div>
        <w:div w:id="834346057">
          <w:marLeft w:val="480"/>
          <w:marRight w:val="0"/>
          <w:marTop w:val="0"/>
          <w:marBottom w:val="0"/>
          <w:divBdr>
            <w:top w:val="none" w:sz="0" w:space="0" w:color="auto"/>
            <w:left w:val="none" w:sz="0" w:space="0" w:color="auto"/>
            <w:bottom w:val="none" w:sz="0" w:space="0" w:color="auto"/>
            <w:right w:val="none" w:sz="0" w:space="0" w:color="auto"/>
          </w:divBdr>
        </w:div>
        <w:div w:id="782460479">
          <w:marLeft w:val="480"/>
          <w:marRight w:val="0"/>
          <w:marTop w:val="0"/>
          <w:marBottom w:val="0"/>
          <w:divBdr>
            <w:top w:val="none" w:sz="0" w:space="0" w:color="auto"/>
            <w:left w:val="none" w:sz="0" w:space="0" w:color="auto"/>
            <w:bottom w:val="none" w:sz="0" w:space="0" w:color="auto"/>
            <w:right w:val="none" w:sz="0" w:space="0" w:color="auto"/>
          </w:divBdr>
        </w:div>
        <w:div w:id="461120700">
          <w:marLeft w:val="480"/>
          <w:marRight w:val="0"/>
          <w:marTop w:val="0"/>
          <w:marBottom w:val="0"/>
          <w:divBdr>
            <w:top w:val="none" w:sz="0" w:space="0" w:color="auto"/>
            <w:left w:val="none" w:sz="0" w:space="0" w:color="auto"/>
            <w:bottom w:val="none" w:sz="0" w:space="0" w:color="auto"/>
            <w:right w:val="none" w:sz="0" w:space="0" w:color="auto"/>
          </w:divBdr>
        </w:div>
        <w:div w:id="1564949027">
          <w:marLeft w:val="480"/>
          <w:marRight w:val="0"/>
          <w:marTop w:val="0"/>
          <w:marBottom w:val="0"/>
          <w:divBdr>
            <w:top w:val="none" w:sz="0" w:space="0" w:color="auto"/>
            <w:left w:val="none" w:sz="0" w:space="0" w:color="auto"/>
            <w:bottom w:val="none" w:sz="0" w:space="0" w:color="auto"/>
            <w:right w:val="none" w:sz="0" w:space="0" w:color="auto"/>
          </w:divBdr>
        </w:div>
        <w:div w:id="1861628588">
          <w:marLeft w:val="480"/>
          <w:marRight w:val="0"/>
          <w:marTop w:val="0"/>
          <w:marBottom w:val="0"/>
          <w:divBdr>
            <w:top w:val="none" w:sz="0" w:space="0" w:color="auto"/>
            <w:left w:val="none" w:sz="0" w:space="0" w:color="auto"/>
            <w:bottom w:val="none" w:sz="0" w:space="0" w:color="auto"/>
            <w:right w:val="none" w:sz="0" w:space="0" w:color="auto"/>
          </w:divBdr>
        </w:div>
        <w:div w:id="66659467">
          <w:marLeft w:val="480"/>
          <w:marRight w:val="0"/>
          <w:marTop w:val="0"/>
          <w:marBottom w:val="0"/>
          <w:divBdr>
            <w:top w:val="none" w:sz="0" w:space="0" w:color="auto"/>
            <w:left w:val="none" w:sz="0" w:space="0" w:color="auto"/>
            <w:bottom w:val="none" w:sz="0" w:space="0" w:color="auto"/>
            <w:right w:val="none" w:sz="0" w:space="0" w:color="auto"/>
          </w:divBdr>
        </w:div>
        <w:div w:id="1794133425">
          <w:marLeft w:val="480"/>
          <w:marRight w:val="0"/>
          <w:marTop w:val="0"/>
          <w:marBottom w:val="0"/>
          <w:divBdr>
            <w:top w:val="none" w:sz="0" w:space="0" w:color="auto"/>
            <w:left w:val="none" w:sz="0" w:space="0" w:color="auto"/>
            <w:bottom w:val="none" w:sz="0" w:space="0" w:color="auto"/>
            <w:right w:val="none" w:sz="0" w:space="0" w:color="auto"/>
          </w:divBdr>
        </w:div>
        <w:div w:id="634146669">
          <w:marLeft w:val="480"/>
          <w:marRight w:val="0"/>
          <w:marTop w:val="0"/>
          <w:marBottom w:val="0"/>
          <w:divBdr>
            <w:top w:val="none" w:sz="0" w:space="0" w:color="auto"/>
            <w:left w:val="none" w:sz="0" w:space="0" w:color="auto"/>
            <w:bottom w:val="none" w:sz="0" w:space="0" w:color="auto"/>
            <w:right w:val="none" w:sz="0" w:space="0" w:color="auto"/>
          </w:divBdr>
        </w:div>
        <w:div w:id="746147727">
          <w:marLeft w:val="480"/>
          <w:marRight w:val="0"/>
          <w:marTop w:val="0"/>
          <w:marBottom w:val="0"/>
          <w:divBdr>
            <w:top w:val="none" w:sz="0" w:space="0" w:color="auto"/>
            <w:left w:val="none" w:sz="0" w:space="0" w:color="auto"/>
            <w:bottom w:val="none" w:sz="0" w:space="0" w:color="auto"/>
            <w:right w:val="none" w:sz="0" w:space="0" w:color="auto"/>
          </w:divBdr>
        </w:div>
        <w:div w:id="1215658943">
          <w:marLeft w:val="480"/>
          <w:marRight w:val="0"/>
          <w:marTop w:val="0"/>
          <w:marBottom w:val="0"/>
          <w:divBdr>
            <w:top w:val="none" w:sz="0" w:space="0" w:color="auto"/>
            <w:left w:val="none" w:sz="0" w:space="0" w:color="auto"/>
            <w:bottom w:val="none" w:sz="0" w:space="0" w:color="auto"/>
            <w:right w:val="none" w:sz="0" w:space="0" w:color="auto"/>
          </w:divBdr>
        </w:div>
        <w:div w:id="101270223">
          <w:marLeft w:val="480"/>
          <w:marRight w:val="0"/>
          <w:marTop w:val="0"/>
          <w:marBottom w:val="0"/>
          <w:divBdr>
            <w:top w:val="none" w:sz="0" w:space="0" w:color="auto"/>
            <w:left w:val="none" w:sz="0" w:space="0" w:color="auto"/>
            <w:bottom w:val="none" w:sz="0" w:space="0" w:color="auto"/>
            <w:right w:val="none" w:sz="0" w:space="0" w:color="auto"/>
          </w:divBdr>
        </w:div>
        <w:div w:id="691223323">
          <w:marLeft w:val="480"/>
          <w:marRight w:val="0"/>
          <w:marTop w:val="0"/>
          <w:marBottom w:val="0"/>
          <w:divBdr>
            <w:top w:val="none" w:sz="0" w:space="0" w:color="auto"/>
            <w:left w:val="none" w:sz="0" w:space="0" w:color="auto"/>
            <w:bottom w:val="none" w:sz="0" w:space="0" w:color="auto"/>
            <w:right w:val="none" w:sz="0" w:space="0" w:color="auto"/>
          </w:divBdr>
        </w:div>
        <w:div w:id="103044270">
          <w:marLeft w:val="480"/>
          <w:marRight w:val="0"/>
          <w:marTop w:val="0"/>
          <w:marBottom w:val="0"/>
          <w:divBdr>
            <w:top w:val="none" w:sz="0" w:space="0" w:color="auto"/>
            <w:left w:val="none" w:sz="0" w:space="0" w:color="auto"/>
            <w:bottom w:val="none" w:sz="0" w:space="0" w:color="auto"/>
            <w:right w:val="none" w:sz="0" w:space="0" w:color="auto"/>
          </w:divBdr>
        </w:div>
        <w:div w:id="1106121925">
          <w:marLeft w:val="480"/>
          <w:marRight w:val="0"/>
          <w:marTop w:val="0"/>
          <w:marBottom w:val="0"/>
          <w:divBdr>
            <w:top w:val="none" w:sz="0" w:space="0" w:color="auto"/>
            <w:left w:val="none" w:sz="0" w:space="0" w:color="auto"/>
            <w:bottom w:val="none" w:sz="0" w:space="0" w:color="auto"/>
            <w:right w:val="none" w:sz="0" w:space="0" w:color="auto"/>
          </w:divBdr>
        </w:div>
        <w:div w:id="1211501068">
          <w:marLeft w:val="480"/>
          <w:marRight w:val="0"/>
          <w:marTop w:val="0"/>
          <w:marBottom w:val="0"/>
          <w:divBdr>
            <w:top w:val="none" w:sz="0" w:space="0" w:color="auto"/>
            <w:left w:val="none" w:sz="0" w:space="0" w:color="auto"/>
            <w:bottom w:val="none" w:sz="0" w:space="0" w:color="auto"/>
            <w:right w:val="none" w:sz="0" w:space="0" w:color="auto"/>
          </w:divBdr>
        </w:div>
        <w:div w:id="2011983701">
          <w:marLeft w:val="480"/>
          <w:marRight w:val="0"/>
          <w:marTop w:val="0"/>
          <w:marBottom w:val="0"/>
          <w:divBdr>
            <w:top w:val="none" w:sz="0" w:space="0" w:color="auto"/>
            <w:left w:val="none" w:sz="0" w:space="0" w:color="auto"/>
            <w:bottom w:val="none" w:sz="0" w:space="0" w:color="auto"/>
            <w:right w:val="none" w:sz="0" w:space="0" w:color="auto"/>
          </w:divBdr>
        </w:div>
        <w:div w:id="1099759746">
          <w:marLeft w:val="480"/>
          <w:marRight w:val="0"/>
          <w:marTop w:val="0"/>
          <w:marBottom w:val="0"/>
          <w:divBdr>
            <w:top w:val="none" w:sz="0" w:space="0" w:color="auto"/>
            <w:left w:val="none" w:sz="0" w:space="0" w:color="auto"/>
            <w:bottom w:val="none" w:sz="0" w:space="0" w:color="auto"/>
            <w:right w:val="none" w:sz="0" w:space="0" w:color="auto"/>
          </w:divBdr>
        </w:div>
        <w:div w:id="122163807">
          <w:marLeft w:val="480"/>
          <w:marRight w:val="0"/>
          <w:marTop w:val="0"/>
          <w:marBottom w:val="0"/>
          <w:divBdr>
            <w:top w:val="none" w:sz="0" w:space="0" w:color="auto"/>
            <w:left w:val="none" w:sz="0" w:space="0" w:color="auto"/>
            <w:bottom w:val="none" w:sz="0" w:space="0" w:color="auto"/>
            <w:right w:val="none" w:sz="0" w:space="0" w:color="auto"/>
          </w:divBdr>
        </w:div>
        <w:div w:id="1184317345">
          <w:marLeft w:val="480"/>
          <w:marRight w:val="0"/>
          <w:marTop w:val="0"/>
          <w:marBottom w:val="0"/>
          <w:divBdr>
            <w:top w:val="none" w:sz="0" w:space="0" w:color="auto"/>
            <w:left w:val="none" w:sz="0" w:space="0" w:color="auto"/>
            <w:bottom w:val="none" w:sz="0" w:space="0" w:color="auto"/>
            <w:right w:val="none" w:sz="0" w:space="0" w:color="auto"/>
          </w:divBdr>
        </w:div>
        <w:div w:id="396977473">
          <w:marLeft w:val="480"/>
          <w:marRight w:val="0"/>
          <w:marTop w:val="0"/>
          <w:marBottom w:val="0"/>
          <w:divBdr>
            <w:top w:val="none" w:sz="0" w:space="0" w:color="auto"/>
            <w:left w:val="none" w:sz="0" w:space="0" w:color="auto"/>
            <w:bottom w:val="none" w:sz="0" w:space="0" w:color="auto"/>
            <w:right w:val="none" w:sz="0" w:space="0" w:color="auto"/>
          </w:divBdr>
        </w:div>
        <w:div w:id="621887316">
          <w:marLeft w:val="480"/>
          <w:marRight w:val="0"/>
          <w:marTop w:val="0"/>
          <w:marBottom w:val="0"/>
          <w:divBdr>
            <w:top w:val="none" w:sz="0" w:space="0" w:color="auto"/>
            <w:left w:val="none" w:sz="0" w:space="0" w:color="auto"/>
            <w:bottom w:val="none" w:sz="0" w:space="0" w:color="auto"/>
            <w:right w:val="none" w:sz="0" w:space="0" w:color="auto"/>
          </w:divBdr>
        </w:div>
        <w:div w:id="101463094">
          <w:marLeft w:val="480"/>
          <w:marRight w:val="0"/>
          <w:marTop w:val="0"/>
          <w:marBottom w:val="0"/>
          <w:divBdr>
            <w:top w:val="none" w:sz="0" w:space="0" w:color="auto"/>
            <w:left w:val="none" w:sz="0" w:space="0" w:color="auto"/>
            <w:bottom w:val="none" w:sz="0" w:space="0" w:color="auto"/>
            <w:right w:val="none" w:sz="0" w:space="0" w:color="auto"/>
          </w:divBdr>
        </w:div>
        <w:div w:id="461845824">
          <w:marLeft w:val="480"/>
          <w:marRight w:val="0"/>
          <w:marTop w:val="0"/>
          <w:marBottom w:val="0"/>
          <w:divBdr>
            <w:top w:val="none" w:sz="0" w:space="0" w:color="auto"/>
            <w:left w:val="none" w:sz="0" w:space="0" w:color="auto"/>
            <w:bottom w:val="none" w:sz="0" w:space="0" w:color="auto"/>
            <w:right w:val="none" w:sz="0" w:space="0" w:color="auto"/>
          </w:divBdr>
        </w:div>
        <w:div w:id="1852526161">
          <w:marLeft w:val="480"/>
          <w:marRight w:val="0"/>
          <w:marTop w:val="0"/>
          <w:marBottom w:val="0"/>
          <w:divBdr>
            <w:top w:val="none" w:sz="0" w:space="0" w:color="auto"/>
            <w:left w:val="none" w:sz="0" w:space="0" w:color="auto"/>
            <w:bottom w:val="none" w:sz="0" w:space="0" w:color="auto"/>
            <w:right w:val="none" w:sz="0" w:space="0" w:color="auto"/>
          </w:divBdr>
        </w:div>
        <w:div w:id="102039887">
          <w:marLeft w:val="480"/>
          <w:marRight w:val="0"/>
          <w:marTop w:val="0"/>
          <w:marBottom w:val="0"/>
          <w:divBdr>
            <w:top w:val="none" w:sz="0" w:space="0" w:color="auto"/>
            <w:left w:val="none" w:sz="0" w:space="0" w:color="auto"/>
            <w:bottom w:val="none" w:sz="0" w:space="0" w:color="auto"/>
            <w:right w:val="none" w:sz="0" w:space="0" w:color="auto"/>
          </w:divBdr>
        </w:div>
        <w:div w:id="1042828826">
          <w:marLeft w:val="480"/>
          <w:marRight w:val="0"/>
          <w:marTop w:val="0"/>
          <w:marBottom w:val="0"/>
          <w:divBdr>
            <w:top w:val="none" w:sz="0" w:space="0" w:color="auto"/>
            <w:left w:val="none" w:sz="0" w:space="0" w:color="auto"/>
            <w:bottom w:val="none" w:sz="0" w:space="0" w:color="auto"/>
            <w:right w:val="none" w:sz="0" w:space="0" w:color="auto"/>
          </w:divBdr>
        </w:div>
        <w:div w:id="1321154282">
          <w:marLeft w:val="480"/>
          <w:marRight w:val="0"/>
          <w:marTop w:val="0"/>
          <w:marBottom w:val="0"/>
          <w:divBdr>
            <w:top w:val="none" w:sz="0" w:space="0" w:color="auto"/>
            <w:left w:val="none" w:sz="0" w:space="0" w:color="auto"/>
            <w:bottom w:val="none" w:sz="0" w:space="0" w:color="auto"/>
            <w:right w:val="none" w:sz="0" w:space="0" w:color="auto"/>
          </w:divBdr>
        </w:div>
        <w:div w:id="1327054908">
          <w:marLeft w:val="480"/>
          <w:marRight w:val="0"/>
          <w:marTop w:val="0"/>
          <w:marBottom w:val="0"/>
          <w:divBdr>
            <w:top w:val="none" w:sz="0" w:space="0" w:color="auto"/>
            <w:left w:val="none" w:sz="0" w:space="0" w:color="auto"/>
            <w:bottom w:val="none" w:sz="0" w:space="0" w:color="auto"/>
            <w:right w:val="none" w:sz="0" w:space="0" w:color="auto"/>
          </w:divBdr>
        </w:div>
        <w:div w:id="1751076186">
          <w:marLeft w:val="480"/>
          <w:marRight w:val="0"/>
          <w:marTop w:val="0"/>
          <w:marBottom w:val="0"/>
          <w:divBdr>
            <w:top w:val="none" w:sz="0" w:space="0" w:color="auto"/>
            <w:left w:val="none" w:sz="0" w:space="0" w:color="auto"/>
            <w:bottom w:val="none" w:sz="0" w:space="0" w:color="auto"/>
            <w:right w:val="none" w:sz="0" w:space="0" w:color="auto"/>
          </w:divBdr>
        </w:div>
        <w:div w:id="166673528">
          <w:marLeft w:val="480"/>
          <w:marRight w:val="0"/>
          <w:marTop w:val="0"/>
          <w:marBottom w:val="0"/>
          <w:divBdr>
            <w:top w:val="none" w:sz="0" w:space="0" w:color="auto"/>
            <w:left w:val="none" w:sz="0" w:space="0" w:color="auto"/>
            <w:bottom w:val="none" w:sz="0" w:space="0" w:color="auto"/>
            <w:right w:val="none" w:sz="0" w:space="0" w:color="auto"/>
          </w:divBdr>
        </w:div>
        <w:div w:id="1881477141">
          <w:marLeft w:val="480"/>
          <w:marRight w:val="0"/>
          <w:marTop w:val="0"/>
          <w:marBottom w:val="0"/>
          <w:divBdr>
            <w:top w:val="none" w:sz="0" w:space="0" w:color="auto"/>
            <w:left w:val="none" w:sz="0" w:space="0" w:color="auto"/>
            <w:bottom w:val="none" w:sz="0" w:space="0" w:color="auto"/>
            <w:right w:val="none" w:sz="0" w:space="0" w:color="auto"/>
          </w:divBdr>
        </w:div>
        <w:div w:id="187837393">
          <w:marLeft w:val="480"/>
          <w:marRight w:val="0"/>
          <w:marTop w:val="0"/>
          <w:marBottom w:val="0"/>
          <w:divBdr>
            <w:top w:val="none" w:sz="0" w:space="0" w:color="auto"/>
            <w:left w:val="none" w:sz="0" w:space="0" w:color="auto"/>
            <w:bottom w:val="none" w:sz="0" w:space="0" w:color="auto"/>
            <w:right w:val="none" w:sz="0" w:space="0" w:color="auto"/>
          </w:divBdr>
        </w:div>
        <w:div w:id="2044864505">
          <w:marLeft w:val="480"/>
          <w:marRight w:val="0"/>
          <w:marTop w:val="0"/>
          <w:marBottom w:val="0"/>
          <w:divBdr>
            <w:top w:val="none" w:sz="0" w:space="0" w:color="auto"/>
            <w:left w:val="none" w:sz="0" w:space="0" w:color="auto"/>
            <w:bottom w:val="none" w:sz="0" w:space="0" w:color="auto"/>
            <w:right w:val="none" w:sz="0" w:space="0" w:color="auto"/>
          </w:divBdr>
        </w:div>
        <w:div w:id="423772504">
          <w:marLeft w:val="480"/>
          <w:marRight w:val="0"/>
          <w:marTop w:val="0"/>
          <w:marBottom w:val="0"/>
          <w:divBdr>
            <w:top w:val="none" w:sz="0" w:space="0" w:color="auto"/>
            <w:left w:val="none" w:sz="0" w:space="0" w:color="auto"/>
            <w:bottom w:val="none" w:sz="0" w:space="0" w:color="auto"/>
            <w:right w:val="none" w:sz="0" w:space="0" w:color="auto"/>
          </w:divBdr>
        </w:div>
        <w:div w:id="2049716513">
          <w:marLeft w:val="480"/>
          <w:marRight w:val="0"/>
          <w:marTop w:val="0"/>
          <w:marBottom w:val="0"/>
          <w:divBdr>
            <w:top w:val="none" w:sz="0" w:space="0" w:color="auto"/>
            <w:left w:val="none" w:sz="0" w:space="0" w:color="auto"/>
            <w:bottom w:val="none" w:sz="0" w:space="0" w:color="auto"/>
            <w:right w:val="none" w:sz="0" w:space="0" w:color="auto"/>
          </w:divBdr>
        </w:div>
        <w:div w:id="1303853656">
          <w:marLeft w:val="480"/>
          <w:marRight w:val="0"/>
          <w:marTop w:val="0"/>
          <w:marBottom w:val="0"/>
          <w:divBdr>
            <w:top w:val="none" w:sz="0" w:space="0" w:color="auto"/>
            <w:left w:val="none" w:sz="0" w:space="0" w:color="auto"/>
            <w:bottom w:val="none" w:sz="0" w:space="0" w:color="auto"/>
            <w:right w:val="none" w:sz="0" w:space="0" w:color="auto"/>
          </w:divBdr>
        </w:div>
        <w:div w:id="1578008315">
          <w:marLeft w:val="480"/>
          <w:marRight w:val="0"/>
          <w:marTop w:val="0"/>
          <w:marBottom w:val="0"/>
          <w:divBdr>
            <w:top w:val="none" w:sz="0" w:space="0" w:color="auto"/>
            <w:left w:val="none" w:sz="0" w:space="0" w:color="auto"/>
            <w:bottom w:val="none" w:sz="0" w:space="0" w:color="auto"/>
            <w:right w:val="none" w:sz="0" w:space="0" w:color="auto"/>
          </w:divBdr>
        </w:div>
        <w:div w:id="495802396">
          <w:marLeft w:val="480"/>
          <w:marRight w:val="0"/>
          <w:marTop w:val="0"/>
          <w:marBottom w:val="0"/>
          <w:divBdr>
            <w:top w:val="none" w:sz="0" w:space="0" w:color="auto"/>
            <w:left w:val="none" w:sz="0" w:space="0" w:color="auto"/>
            <w:bottom w:val="none" w:sz="0" w:space="0" w:color="auto"/>
            <w:right w:val="none" w:sz="0" w:space="0" w:color="auto"/>
          </w:divBdr>
        </w:div>
        <w:div w:id="1458143187">
          <w:marLeft w:val="480"/>
          <w:marRight w:val="0"/>
          <w:marTop w:val="0"/>
          <w:marBottom w:val="0"/>
          <w:divBdr>
            <w:top w:val="none" w:sz="0" w:space="0" w:color="auto"/>
            <w:left w:val="none" w:sz="0" w:space="0" w:color="auto"/>
            <w:bottom w:val="none" w:sz="0" w:space="0" w:color="auto"/>
            <w:right w:val="none" w:sz="0" w:space="0" w:color="auto"/>
          </w:divBdr>
        </w:div>
        <w:div w:id="2022315399">
          <w:marLeft w:val="480"/>
          <w:marRight w:val="0"/>
          <w:marTop w:val="0"/>
          <w:marBottom w:val="0"/>
          <w:divBdr>
            <w:top w:val="none" w:sz="0" w:space="0" w:color="auto"/>
            <w:left w:val="none" w:sz="0" w:space="0" w:color="auto"/>
            <w:bottom w:val="none" w:sz="0" w:space="0" w:color="auto"/>
            <w:right w:val="none" w:sz="0" w:space="0" w:color="auto"/>
          </w:divBdr>
        </w:div>
        <w:div w:id="1798648002">
          <w:marLeft w:val="480"/>
          <w:marRight w:val="0"/>
          <w:marTop w:val="0"/>
          <w:marBottom w:val="0"/>
          <w:divBdr>
            <w:top w:val="none" w:sz="0" w:space="0" w:color="auto"/>
            <w:left w:val="none" w:sz="0" w:space="0" w:color="auto"/>
            <w:bottom w:val="none" w:sz="0" w:space="0" w:color="auto"/>
            <w:right w:val="none" w:sz="0" w:space="0" w:color="auto"/>
          </w:divBdr>
        </w:div>
        <w:div w:id="618806169">
          <w:marLeft w:val="480"/>
          <w:marRight w:val="0"/>
          <w:marTop w:val="0"/>
          <w:marBottom w:val="0"/>
          <w:divBdr>
            <w:top w:val="none" w:sz="0" w:space="0" w:color="auto"/>
            <w:left w:val="none" w:sz="0" w:space="0" w:color="auto"/>
            <w:bottom w:val="none" w:sz="0" w:space="0" w:color="auto"/>
            <w:right w:val="none" w:sz="0" w:space="0" w:color="auto"/>
          </w:divBdr>
        </w:div>
        <w:div w:id="1668629315">
          <w:marLeft w:val="480"/>
          <w:marRight w:val="0"/>
          <w:marTop w:val="0"/>
          <w:marBottom w:val="0"/>
          <w:divBdr>
            <w:top w:val="none" w:sz="0" w:space="0" w:color="auto"/>
            <w:left w:val="none" w:sz="0" w:space="0" w:color="auto"/>
            <w:bottom w:val="none" w:sz="0" w:space="0" w:color="auto"/>
            <w:right w:val="none" w:sz="0" w:space="0" w:color="auto"/>
          </w:divBdr>
        </w:div>
        <w:div w:id="130682140">
          <w:marLeft w:val="480"/>
          <w:marRight w:val="0"/>
          <w:marTop w:val="0"/>
          <w:marBottom w:val="0"/>
          <w:divBdr>
            <w:top w:val="none" w:sz="0" w:space="0" w:color="auto"/>
            <w:left w:val="none" w:sz="0" w:space="0" w:color="auto"/>
            <w:bottom w:val="none" w:sz="0" w:space="0" w:color="auto"/>
            <w:right w:val="none" w:sz="0" w:space="0" w:color="auto"/>
          </w:divBdr>
        </w:div>
        <w:div w:id="1700622833">
          <w:marLeft w:val="480"/>
          <w:marRight w:val="0"/>
          <w:marTop w:val="0"/>
          <w:marBottom w:val="0"/>
          <w:divBdr>
            <w:top w:val="none" w:sz="0" w:space="0" w:color="auto"/>
            <w:left w:val="none" w:sz="0" w:space="0" w:color="auto"/>
            <w:bottom w:val="none" w:sz="0" w:space="0" w:color="auto"/>
            <w:right w:val="none" w:sz="0" w:space="0" w:color="auto"/>
          </w:divBdr>
        </w:div>
        <w:div w:id="1490244291">
          <w:marLeft w:val="480"/>
          <w:marRight w:val="0"/>
          <w:marTop w:val="0"/>
          <w:marBottom w:val="0"/>
          <w:divBdr>
            <w:top w:val="none" w:sz="0" w:space="0" w:color="auto"/>
            <w:left w:val="none" w:sz="0" w:space="0" w:color="auto"/>
            <w:bottom w:val="none" w:sz="0" w:space="0" w:color="auto"/>
            <w:right w:val="none" w:sz="0" w:space="0" w:color="auto"/>
          </w:divBdr>
        </w:div>
        <w:div w:id="825053795">
          <w:marLeft w:val="480"/>
          <w:marRight w:val="0"/>
          <w:marTop w:val="0"/>
          <w:marBottom w:val="0"/>
          <w:divBdr>
            <w:top w:val="none" w:sz="0" w:space="0" w:color="auto"/>
            <w:left w:val="none" w:sz="0" w:space="0" w:color="auto"/>
            <w:bottom w:val="none" w:sz="0" w:space="0" w:color="auto"/>
            <w:right w:val="none" w:sz="0" w:space="0" w:color="auto"/>
          </w:divBdr>
        </w:div>
        <w:div w:id="1324629114">
          <w:marLeft w:val="480"/>
          <w:marRight w:val="0"/>
          <w:marTop w:val="0"/>
          <w:marBottom w:val="0"/>
          <w:divBdr>
            <w:top w:val="none" w:sz="0" w:space="0" w:color="auto"/>
            <w:left w:val="none" w:sz="0" w:space="0" w:color="auto"/>
            <w:bottom w:val="none" w:sz="0" w:space="0" w:color="auto"/>
            <w:right w:val="none" w:sz="0" w:space="0" w:color="auto"/>
          </w:divBdr>
        </w:div>
        <w:div w:id="1028330451">
          <w:marLeft w:val="480"/>
          <w:marRight w:val="0"/>
          <w:marTop w:val="0"/>
          <w:marBottom w:val="0"/>
          <w:divBdr>
            <w:top w:val="none" w:sz="0" w:space="0" w:color="auto"/>
            <w:left w:val="none" w:sz="0" w:space="0" w:color="auto"/>
            <w:bottom w:val="none" w:sz="0" w:space="0" w:color="auto"/>
            <w:right w:val="none" w:sz="0" w:space="0" w:color="auto"/>
          </w:divBdr>
        </w:div>
        <w:div w:id="520976568">
          <w:marLeft w:val="480"/>
          <w:marRight w:val="0"/>
          <w:marTop w:val="0"/>
          <w:marBottom w:val="0"/>
          <w:divBdr>
            <w:top w:val="none" w:sz="0" w:space="0" w:color="auto"/>
            <w:left w:val="none" w:sz="0" w:space="0" w:color="auto"/>
            <w:bottom w:val="none" w:sz="0" w:space="0" w:color="auto"/>
            <w:right w:val="none" w:sz="0" w:space="0" w:color="auto"/>
          </w:divBdr>
        </w:div>
        <w:div w:id="1357081731">
          <w:marLeft w:val="480"/>
          <w:marRight w:val="0"/>
          <w:marTop w:val="0"/>
          <w:marBottom w:val="0"/>
          <w:divBdr>
            <w:top w:val="none" w:sz="0" w:space="0" w:color="auto"/>
            <w:left w:val="none" w:sz="0" w:space="0" w:color="auto"/>
            <w:bottom w:val="none" w:sz="0" w:space="0" w:color="auto"/>
            <w:right w:val="none" w:sz="0" w:space="0" w:color="auto"/>
          </w:divBdr>
        </w:div>
        <w:div w:id="2051875337">
          <w:marLeft w:val="480"/>
          <w:marRight w:val="0"/>
          <w:marTop w:val="0"/>
          <w:marBottom w:val="0"/>
          <w:divBdr>
            <w:top w:val="none" w:sz="0" w:space="0" w:color="auto"/>
            <w:left w:val="none" w:sz="0" w:space="0" w:color="auto"/>
            <w:bottom w:val="none" w:sz="0" w:space="0" w:color="auto"/>
            <w:right w:val="none" w:sz="0" w:space="0" w:color="auto"/>
          </w:divBdr>
        </w:div>
        <w:div w:id="1156527854">
          <w:marLeft w:val="480"/>
          <w:marRight w:val="0"/>
          <w:marTop w:val="0"/>
          <w:marBottom w:val="0"/>
          <w:divBdr>
            <w:top w:val="none" w:sz="0" w:space="0" w:color="auto"/>
            <w:left w:val="none" w:sz="0" w:space="0" w:color="auto"/>
            <w:bottom w:val="none" w:sz="0" w:space="0" w:color="auto"/>
            <w:right w:val="none" w:sz="0" w:space="0" w:color="auto"/>
          </w:divBdr>
        </w:div>
        <w:div w:id="1761098226">
          <w:marLeft w:val="480"/>
          <w:marRight w:val="0"/>
          <w:marTop w:val="0"/>
          <w:marBottom w:val="0"/>
          <w:divBdr>
            <w:top w:val="none" w:sz="0" w:space="0" w:color="auto"/>
            <w:left w:val="none" w:sz="0" w:space="0" w:color="auto"/>
            <w:bottom w:val="none" w:sz="0" w:space="0" w:color="auto"/>
            <w:right w:val="none" w:sz="0" w:space="0" w:color="auto"/>
          </w:divBdr>
        </w:div>
      </w:divsChild>
    </w:div>
    <w:div w:id="420107224">
      <w:bodyDiv w:val="1"/>
      <w:marLeft w:val="0"/>
      <w:marRight w:val="0"/>
      <w:marTop w:val="0"/>
      <w:marBottom w:val="0"/>
      <w:divBdr>
        <w:top w:val="none" w:sz="0" w:space="0" w:color="auto"/>
        <w:left w:val="none" w:sz="0" w:space="0" w:color="auto"/>
        <w:bottom w:val="none" w:sz="0" w:space="0" w:color="auto"/>
        <w:right w:val="none" w:sz="0" w:space="0" w:color="auto"/>
      </w:divBdr>
    </w:div>
    <w:div w:id="420370952">
      <w:bodyDiv w:val="1"/>
      <w:marLeft w:val="0"/>
      <w:marRight w:val="0"/>
      <w:marTop w:val="0"/>
      <w:marBottom w:val="0"/>
      <w:divBdr>
        <w:top w:val="none" w:sz="0" w:space="0" w:color="auto"/>
        <w:left w:val="none" w:sz="0" w:space="0" w:color="auto"/>
        <w:bottom w:val="none" w:sz="0" w:space="0" w:color="auto"/>
        <w:right w:val="none" w:sz="0" w:space="0" w:color="auto"/>
      </w:divBdr>
    </w:div>
    <w:div w:id="421149318">
      <w:bodyDiv w:val="1"/>
      <w:marLeft w:val="0"/>
      <w:marRight w:val="0"/>
      <w:marTop w:val="0"/>
      <w:marBottom w:val="0"/>
      <w:divBdr>
        <w:top w:val="none" w:sz="0" w:space="0" w:color="auto"/>
        <w:left w:val="none" w:sz="0" w:space="0" w:color="auto"/>
        <w:bottom w:val="none" w:sz="0" w:space="0" w:color="auto"/>
        <w:right w:val="none" w:sz="0" w:space="0" w:color="auto"/>
      </w:divBdr>
    </w:div>
    <w:div w:id="421268445">
      <w:bodyDiv w:val="1"/>
      <w:marLeft w:val="0"/>
      <w:marRight w:val="0"/>
      <w:marTop w:val="0"/>
      <w:marBottom w:val="0"/>
      <w:divBdr>
        <w:top w:val="none" w:sz="0" w:space="0" w:color="auto"/>
        <w:left w:val="none" w:sz="0" w:space="0" w:color="auto"/>
        <w:bottom w:val="none" w:sz="0" w:space="0" w:color="auto"/>
        <w:right w:val="none" w:sz="0" w:space="0" w:color="auto"/>
      </w:divBdr>
    </w:div>
    <w:div w:id="421413794">
      <w:bodyDiv w:val="1"/>
      <w:marLeft w:val="0"/>
      <w:marRight w:val="0"/>
      <w:marTop w:val="0"/>
      <w:marBottom w:val="0"/>
      <w:divBdr>
        <w:top w:val="none" w:sz="0" w:space="0" w:color="auto"/>
        <w:left w:val="none" w:sz="0" w:space="0" w:color="auto"/>
        <w:bottom w:val="none" w:sz="0" w:space="0" w:color="auto"/>
        <w:right w:val="none" w:sz="0" w:space="0" w:color="auto"/>
      </w:divBdr>
    </w:div>
    <w:div w:id="421530863">
      <w:bodyDiv w:val="1"/>
      <w:marLeft w:val="0"/>
      <w:marRight w:val="0"/>
      <w:marTop w:val="0"/>
      <w:marBottom w:val="0"/>
      <w:divBdr>
        <w:top w:val="none" w:sz="0" w:space="0" w:color="auto"/>
        <w:left w:val="none" w:sz="0" w:space="0" w:color="auto"/>
        <w:bottom w:val="none" w:sz="0" w:space="0" w:color="auto"/>
        <w:right w:val="none" w:sz="0" w:space="0" w:color="auto"/>
      </w:divBdr>
    </w:div>
    <w:div w:id="422067709">
      <w:bodyDiv w:val="1"/>
      <w:marLeft w:val="0"/>
      <w:marRight w:val="0"/>
      <w:marTop w:val="0"/>
      <w:marBottom w:val="0"/>
      <w:divBdr>
        <w:top w:val="none" w:sz="0" w:space="0" w:color="auto"/>
        <w:left w:val="none" w:sz="0" w:space="0" w:color="auto"/>
        <w:bottom w:val="none" w:sz="0" w:space="0" w:color="auto"/>
        <w:right w:val="none" w:sz="0" w:space="0" w:color="auto"/>
      </w:divBdr>
    </w:div>
    <w:div w:id="422188655">
      <w:bodyDiv w:val="1"/>
      <w:marLeft w:val="0"/>
      <w:marRight w:val="0"/>
      <w:marTop w:val="0"/>
      <w:marBottom w:val="0"/>
      <w:divBdr>
        <w:top w:val="none" w:sz="0" w:space="0" w:color="auto"/>
        <w:left w:val="none" w:sz="0" w:space="0" w:color="auto"/>
        <w:bottom w:val="none" w:sz="0" w:space="0" w:color="auto"/>
        <w:right w:val="none" w:sz="0" w:space="0" w:color="auto"/>
      </w:divBdr>
    </w:div>
    <w:div w:id="422191240">
      <w:bodyDiv w:val="1"/>
      <w:marLeft w:val="0"/>
      <w:marRight w:val="0"/>
      <w:marTop w:val="0"/>
      <w:marBottom w:val="0"/>
      <w:divBdr>
        <w:top w:val="none" w:sz="0" w:space="0" w:color="auto"/>
        <w:left w:val="none" w:sz="0" w:space="0" w:color="auto"/>
        <w:bottom w:val="none" w:sz="0" w:space="0" w:color="auto"/>
        <w:right w:val="none" w:sz="0" w:space="0" w:color="auto"/>
      </w:divBdr>
    </w:div>
    <w:div w:id="422192399">
      <w:bodyDiv w:val="1"/>
      <w:marLeft w:val="0"/>
      <w:marRight w:val="0"/>
      <w:marTop w:val="0"/>
      <w:marBottom w:val="0"/>
      <w:divBdr>
        <w:top w:val="none" w:sz="0" w:space="0" w:color="auto"/>
        <w:left w:val="none" w:sz="0" w:space="0" w:color="auto"/>
        <w:bottom w:val="none" w:sz="0" w:space="0" w:color="auto"/>
        <w:right w:val="none" w:sz="0" w:space="0" w:color="auto"/>
      </w:divBdr>
    </w:div>
    <w:div w:id="422337342">
      <w:bodyDiv w:val="1"/>
      <w:marLeft w:val="0"/>
      <w:marRight w:val="0"/>
      <w:marTop w:val="0"/>
      <w:marBottom w:val="0"/>
      <w:divBdr>
        <w:top w:val="none" w:sz="0" w:space="0" w:color="auto"/>
        <w:left w:val="none" w:sz="0" w:space="0" w:color="auto"/>
        <w:bottom w:val="none" w:sz="0" w:space="0" w:color="auto"/>
        <w:right w:val="none" w:sz="0" w:space="0" w:color="auto"/>
      </w:divBdr>
    </w:div>
    <w:div w:id="422651558">
      <w:bodyDiv w:val="1"/>
      <w:marLeft w:val="0"/>
      <w:marRight w:val="0"/>
      <w:marTop w:val="0"/>
      <w:marBottom w:val="0"/>
      <w:divBdr>
        <w:top w:val="none" w:sz="0" w:space="0" w:color="auto"/>
        <w:left w:val="none" w:sz="0" w:space="0" w:color="auto"/>
        <w:bottom w:val="none" w:sz="0" w:space="0" w:color="auto"/>
        <w:right w:val="none" w:sz="0" w:space="0" w:color="auto"/>
      </w:divBdr>
    </w:div>
    <w:div w:id="422919344">
      <w:bodyDiv w:val="1"/>
      <w:marLeft w:val="0"/>
      <w:marRight w:val="0"/>
      <w:marTop w:val="0"/>
      <w:marBottom w:val="0"/>
      <w:divBdr>
        <w:top w:val="none" w:sz="0" w:space="0" w:color="auto"/>
        <w:left w:val="none" w:sz="0" w:space="0" w:color="auto"/>
        <w:bottom w:val="none" w:sz="0" w:space="0" w:color="auto"/>
        <w:right w:val="none" w:sz="0" w:space="0" w:color="auto"/>
      </w:divBdr>
    </w:div>
    <w:div w:id="423115100">
      <w:bodyDiv w:val="1"/>
      <w:marLeft w:val="0"/>
      <w:marRight w:val="0"/>
      <w:marTop w:val="0"/>
      <w:marBottom w:val="0"/>
      <w:divBdr>
        <w:top w:val="none" w:sz="0" w:space="0" w:color="auto"/>
        <w:left w:val="none" w:sz="0" w:space="0" w:color="auto"/>
        <w:bottom w:val="none" w:sz="0" w:space="0" w:color="auto"/>
        <w:right w:val="none" w:sz="0" w:space="0" w:color="auto"/>
      </w:divBdr>
    </w:div>
    <w:div w:id="423579103">
      <w:bodyDiv w:val="1"/>
      <w:marLeft w:val="0"/>
      <w:marRight w:val="0"/>
      <w:marTop w:val="0"/>
      <w:marBottom w:val="0"/>
      <w:divBdr>
        <w:top w:val="none" w:sz="0" w:space="0" w:color="auto"/>
        <w:left w:val="none" w:sz="0" w:space="0" w:color="auto"/>
        <w:bottom w:val="none" w:sz="0" w:space="0" w:color="auto"/>
        <w:right w:val="none" w:sz="0" w:space="0" w:color="auto"/>
      </w:divBdr>
    </w:div>
    <w:div w:id="424155651">
      <w:bodyDiv w:val="1"/>
      <w:marLeft w:val="0"/>
      <w:marRight w:val="0"/>
      <w:marTop w:val="0"/>
      <w:marBottom w:val="0"/>
      <w:divBdr>
        <w:top w:val="none" w:sz="0" w:space="0" w:color="auto"/>
        <w:left w:val="none" w:sz="0" w:space="0" w:color="auto"/>
        <w:bottom w:val="none" w:sz="0" w:space="0" w:color="auto"/>
        <w:right w:val="none" w:sz="0" w:space="0" w:color="auto"/>
      </w:divBdr>
    </w:div>
    <w:div w:id="424423246">
      <w:bodyDiv w:val="1"/>
      <w:marLeft w:val="0"/>
      <w:marRight w:val="0"/>
      <w:marTop w:val="0"/>
      <w:marBottom w:val="0"/>
      <w:divBdr>
        <w:top w:val="none" w:sz="0" w:space="0" w:color="auto"/>
        <w:left w:val="none" w:sz="0" w:space="0" w:color="auto"/>
        <w:bottom w:val="none" w:sz="0" w:space="0" w:color="auto"/>
        <w:right w:val="none" w:sz="0" w:space="0" w:color="auto"/>
      </w:divBdr>
    </w:div>
    <w:div w:id="424620893">
      <w:bodyDiv w:val="1"/>
      <w:marLeft w:val="0"/>
      <w:marRight w:val="0"/>
      <w:marTop w:val="0"/>
      <w:marBottom w:val="0"/>
      <w:divBdr>
        <w:top w:val="none" w:sz="0" w:space="0" w:color="auto"/>
        <w:left w:val="none" w:sz="0" w:space="0" w:color="auto"/>
        <w:bottom w:val="none" w:sz="0" w:space="0" w:color="auto"/>
        <w:right w:val="none" w:sz="0" w:space="0" w:color="auto"/>
      </w:divBdr>
    </w:div>
    <w:div w:id="425468869">
      <w:bodyDiv w:val="1"/>
      <w:marLeft w:val="0"/>
      <w:marRight w:val="0"/>
      <w:marTop w:val="0"/>
      <w:marBottom w:val="0"/>
      <w:divBdr>
        <w:top w:val="none" w:sz="0" w:space="0" w:color="auto"/>
        <w:left w:val="none" w:sz="0" w:space="0" w:color="auto"/>
        <w:bottom w:val="none" w:sz="0" w:space="0" w:color="auto"/>
        <w:right w:val="none" w:sz="0" w:space="0" w:color="auto"/>
      </w:divBdr>
    </w:div>
    <w:div w:id="425539939">
      <w:bodyDiv w:val="1"/>
      <w:marLeft w:val="0"/>
      <w:marRight w:val="0"/>
      <w:marTop w:val="0"/>
      <w:marBottom w:val="0"/>
      <w:divBdr>
        <w:top w:val="none" w:sz="0" w:space="0" w:color="auto"/>
        <w:left w:val="none" w:sz="0" w:space="0" w:color="auto"/>
        <w:bottom w:val="none" w:sz="0" w:space="0" w:color="auto"/>
        <w:right w:val="none" w:sz="0" w:space="0" w:color="auto"/>
      </w:divBdr>
    </w:div>
    <w:div w:id="425615356">
      <w:bodyDiv w:val="1"/>
      <w:marLeft w:val="0"/>
      <w:marRight w:val="0"/>
      <w:marTop w:val="0"/>
      <w:marBottom w:val="0"/>
      <w:divBdr>
        <w:top w:val="none" w:sz="0" w:space="0" w:color="auto"/>
        <w:left w:val="none" w:sz="0" w:space="0" w:color="auto"/>
        <w:bottom w:val="none" w:sz="0" w:space="0" w:color="auto"/>
        <w:right w:val="none" w:sz="0" w:space="0" w:color="auto"/>
      </w:divBdr>
    </w:div>
    <w:div w:id="425620405">
      <w:bodyDiv w:val="1"/>
      <w:marLeft w:val="0"/>
      <w:marRight w:val="0"/>
      <w:marTop w:val="0"/>
      <w:marBottom w:val="0"/>
      <w:divBdr>
        <w:top w:val="none" w:sz="0" w:space="0" w:color="auto"/>
        <w:left w:val="none" w:sz="0" w:space="0" w:color="auto"/>
        <w:bottom w:val="none" w:sz="0" w:space="0" w:color="auto"/>
        <w:right w:val="none" w:sz="0" w:space="0" w:color="auto"/>
      </w:divBdr>
    </w:div>
    <w:div w:id="425661004">
      <w:bodyDiv w:val="1"/>
      <w:marLeft w:val="0"/>
      <w:marRight w:val="0"/>
      <w:marTop w:val="0"/>
      <w:marBottom w:val="0"/>
      <w:divBdr>
        <w:top w:val="none" w:sz="0" w:space="0" w:color="auto"/>
        <w:left w:val="none" w:sz="0" w:space="0" w:color="auto"/>
        <w:bottom w:val="none" w:sz="0" w:space="0" w:color="auto"/>
        <w:right w:val="none" w:sz="0" w:space="0" w:color="auto"/>
      </w:divBdr>
    </w:div>
    <w:div w:id="425686338">
      <w:bodyDiv w:val="1"/>
      <w:marLeft w:val="0"/>
      <w:marRight w:val="0"/>
      <w:marTop w:val="0"/>
      <w:marBottom w:val="0"/>
      <w:divBdr>
        <w:top w:val="none" w:sz="0" w:space="0" w:color="auto"/>
        <w:left w:val="none" w:sz="0" w:space="0" w:color="auto"/>
        <w:bottom w:val="none" w:sz="0" w:space="0" w:color="auto"/>
        <w:right w:val="none" w:sz="0" w:space="0" w:color="auto"/>
      </w:divBdr>
    </w:div>
    <w:div w:id="425735709">
      <w:bodyDiv w:val="1"/>
      <w:marLeft w:val="0"/>
      <w:marRight w:val="0"/>
      <w:marTop w:val="0"/>
      <w:marBottom w:val="0"/>
      <w:divBdr>
        <w:top w:val="none" w:sz="0" w:space="0" w:color="auto"/>
        <w:left w:val="none" w:sz="0" w:space="0" w:color="auto"/>
        <w:bottom w:val="none" w:sz="0" w:space="0" w:color="auto"/>
        <w:right w:val="none" w:sz="0" w:space="0" w:color="auto"/>
      </w:divBdr>
    </w:div>
    <w:div w:id="425925449">
      <w:bodyDiv w:val="1"/>
      <w:marLeft w:val="0"/>
      <w:marRight w:val="0"/>
      <w:marTop w:val="0"/>
      <w:marBottom w:val="0"/>
      <w:divBdr>
        <w:top w:val="none" w:sz="0" w:space="0" w:color="auto"/>
        <w:left w:val="none" w:sz="0" w:space="0" w:color="auto"/>
        <w:bottom w:val="none" w:sz="0" w:space="0" w:color="auto"/>
        <w:right w:val="none" w:sz="0" w:space="0" w:color="auto"/>
      </w:divBdr>
    </w:div>
    <w:div w:id="426534779">
      <w:bodyDiv w:val="1"/>
      <w:marLeft w:val="0"/>
      <w:marRight w:val="0"/>
      <w:marTop w:val="0"/>
      <w:marBottom w:val="0"/>
      <w:divBdr>
        <w:top w:val="none" w:sz="0" w:space="0" w:color="auto"/>
        <w:left w:val="none" w:sz="0" w:space="0" w:color="auto"/>
        <w:bottom w:val="none" w:sz="0" w:space="0" w:color="auto"/>
        <w:right w:val="none" w:sz="0" w:space="0" w:color="auto"/>
      </w:divBdr>
    </w:div>
    <w:div w:id="426925188">
      <w:bodyDiv w:val="1"/>
      <w:marLeft w:val="0"/>
      <w:marRight w:val="0"/>
      <w:marTop w:val="0"/>
      <w:marBottom w:val="0"/>
      <w:divBdr>
        <w:top w:val="none" w:sz="0" w:space="0" w:color="auto"/>
        <w:left w:val="none" w:sz="0" w:space="0" w:color="auto"/>
        <w:bottom w:val="none" w:sz="0" w:space="0" w:color="auto"/>
        <w:right w:val="none" w:sz="0" w:space="0" w:color="auto"/>
      </w:divBdr>
    </w:div>
    <w:div w:id="426999046">
      <w:bodyDiv w:val="1"/>
      <w:marLeft w:val="0"/>
      <w:marRight w:val="0"/>
      <w:marTop w:val="0"/>
      <w:marBottom w:val="0"/>
      <w:divBdr>
        <w:top w:val="none" w:sz="0" w:space="0" w:color="auto"/>
        <w:left w:val="none" w:sz="0" w:space="0" w:color="auto"/>
        <w:bottom w:val="none" w:sz="0" w:space="0" w:color="auto"/>
        <w:right w:val="none" w:sz="0" w:space="0" w:color="auto"/>
      </w:divBdr>
    </w:div>
    <w:div w:id="427238946">
      <w:bodyDiv w:val="1"/>
      <w:marLeft w:val="0"/>
      <w:marRight w:val="0"/>
      <w:marTop w:val="0"/>
      <w:marBottom w:val="0"/>
      <w:divBdr>
        <w:top w:val="none" w:sz="0" w:space="0" w:color="auto"/>
        <w:left w:val="none" w:sz="0" w:space="0" w:color="auto"/>
        <w:bottom w:val="none" w:sz="0" w:space="0" w:color="auto"/>
        <w:right w:val="none" w:sz="0" w:space="0" w:color="auto"/>
      </w:divBdr>
    </w:div>
    <w:div w:id="427584177">
      <w:bodyDiv w:val="1"/>
      <w:marLeft w:val="0"/>
      <w:marRight w:val="0"/>
      <w:marTop w:val="0"/>
      <w:marBottom w:val="0"/>
      <w:divBdr>
        <w:top w:val="none" w:sz="0" w:space="0" w:color="auto"/>
        <w:left w:val="none" w:sz="0" w:space="0" w:color="auto"/>
        <w:bottom w:val="none" w:sz="0" w:space="0" w:color="auto"/>
        <w:right w:val="none" w:sz="0" w:space="0" w:color="auto"/>
      </w:divBdr>
      <w:divsChild>
        <w:div w:id="654844587">
          <w:marLeft w:val="480"/>
          <w:marRight w:val="0"/>
          <w:marTop w:val="0"/>
          <w:marBottom w:val="0"/>
          <w:divBdr>
            <w:top w:val="none" w:sz="0" w:space="0" w:color="auto"/>
            <w:left w:val="none" w:sz="0" w:space="0" w:color="auto"/>
            <w:bottom w:val="none" w:sz="0" w:space="0" w:color="auto"/>
            <w:right w:val="none" w:sz="0" w:space="0" w:color="auto"/>
          </w:divBdr>
        </w:div>
        <w:div w:id="343167773">
          <w:marLeft w:val="480"/>
          <w:marRight w:val="0"/>
          <w:marTop w:val="0"/>
          <w:marBottom w:val="0"/>
          <w:divBdr>
            <w:top w:val="none" w:sz="0" w:space="0" w:color="auto"/>
            <w:left w:val="none" w:sz="0" w:space="0" w:color="auto"/>
            <w:bottom w:val="none" w:sz="0" w:space="0" w:color="auto"/>
            <w:right w:val="none" w:sz="0" w:space="0" w:color="auto"/>
          </w:divBdr>
        </w:div>
        <w:div w:id="455486957">
          <w:marLeft w:val="480"/>
          <w:marRight w:val="0"/>
          <w:marTop w:val="0"/>
          <w:marBottom w:val="0"/>
          <w:divBdr>
            <w:top w:val="none" w:sz="0" w:space="0" w:color="auto"/>
            <w:left w:val="none" w:sz="0" w:space="0" w:color="auto"/>
            <w:bottom w:val="none" w:sz="0" w:space="0" w:color="auto"/>
            <w:right w:val="none" w:sz="0" w:space="0" w:color="auto"/>
          </w:divBdr>
        </w:div>
        <w:div w:id="1778598348">
          <w:marLeft w:val="480"/>
          <w:marRight w:val="0"/>
          <w:marTop w:val="0"/>
          <w:marBottom w:val="0"/>
          <w:divBdr>
            <w:top w:val="none" w:sz="0" w:space="0" w:color="auto"/>
            <w:left w:val="none" w:sz="0" w:space="0" w:color="auto"/>
            <w:bottom w:val="none" w:sz="0" w:space="0" w:color="auto"/>
            <w:right w:val="none" w:sz="0" w:space="0" w:color="auto"/>
          </w:divBdr>
        </w:div>
        <w:div w:id="1167480113">
          <w:marLeft w:val="480"/>
          <w:marRight w:val="0"/>
          <w:marTop w:val="0"/>
          <w:marBottom w:val="0"/>
          <w:divBdr>
            <w:top w:val="none" w:sz="0" w:space="0" w:color="auto"/>
            <w:left w:val="none" w:sz="0" w:space="0" w:color="auto"/>
            <w:bottom w:val="none" w:sz="0" w:space="0" w:color="auto"/>
            <w:right w:val="none" w:sz="0" w:space="0" w:color="auto"/>
          </w:divBdr>
        </w:div>
        <w:div w:id="1747603304">
          <w:marLeft w:val="480"/>
          <w:marRight w:val="0"/>
          <w:marTop w:val="0"/>
          <w:marBottom w:val="0"/>
          <w:divBdr>
            <w:top w:val="none" w:sz="0" w:space="0" w:color="auto"/>
            <w:left w:val="none" w:sz="0" w:space="0" w:color="auto"/>
            <w:bottom w:val="none" w:sz="0" w:space="0" w:color="auto"/>
            <w:right w:val="none" w:sz="0" w:space="0" w:color="auto"/>
          </w:divBdr>
        </w:div>
        <w:div w:id="2043699858">
          <w:marLeft w:val="480"/>
          <w:marRight w:val="0"/>
          <w:marTop w:val="0"/>
          <w:marBottom w:val="0"/>
          <w:divBdr>
            <w:top w:val="none" w:sz="0" w:space="0" w:color="auto"/>
            <w:left w:val="none" w:sz="0" w:space="0" w:color="auto"/>
            <w:bottom w:val="none" w:sz="0" w:space="0" w:color="auto"/>
            <w:right w:val="none" w:sz="0" w:space="0" w:color="auto"/>
          </w:divBdr>
        </w:div>
        <w:div w:id="408889562">
          <w:marLeft w:val="480"/>
          <w:marRight w:val="0"/>
          <w:marTop w:val="0"/>
          <w:marBottom w:val="0"/>
          <w:divBdr>
            <w:top w:val="none" w:sz="0" w:space="0" w:color="auto"/>
            <w:left w:val="none" w:sz="0" w:space="0" w:color="auto"/>
            <w:bottom w:val="none" w:sz="0" w:space="0" w:color="auto"/>
            <w:right w:val="none" w:sz="0" w:space="0" w:color="auto"/>
          </w:divBdr>
        </w:div>
        <w:div w:id="986978588">
          <w:marLeft w:val="480"/>
          <w:marRight w:val="0"/>
          <w:marTop w:val="0"/>
          <w:marBottom w:val="0"/>
          <w:divBdr>
            <w:top w:val="none" w:sz="0" w:space="0" w:color="auto"/>
            <w:left w:val="none" w:sz="0" w:space="0" w:color="auto"/>
            <w:bottom w:val="none" w:sz="0" w:space="0" w:color="auto"/>
            <w:right w:val="none" w:sz="0" w:space="0" w:color="auto"/>
          </w:divBdr>
        </w:div>
        <w:div w:id="1344748518">
          <w:marLeft w:val="480"/>
          <w:marRight w:val="0"/>
          <w:marTop w:val="0"/>
          <w:marBottom w:val="0"/>
          <w:divBdr>
            <w:top w:val="none" w:sz="0" w:space="0" w:color="auto"/>
            <w:left w:val="none" w:sz="0" w:space="0" w:color="auto"/>
            <w:bottom w:val="none" w:sz="0" w:space="0" w:color="auto"/>
            <w:right w:val="none" w:sz="0" w:space="0" w:color="auto"/>
          </w:divBdr>
        </w:div>
        <w:div w:id="37974834">
          <w:marLeft w:val="480"/>
          <w:marRight w:val="0"/>
          <w:marTop w:val="0"/>
          <w:marBottom w:val="0"/>
          <w:divBdr>
            <w:top w:val="none" w:sz="0" w:space="0" w:color="auto"/>
            <w:left w:val="none" w:sz="0" w:space="0" w:color="auto"/>
            <w:bottom w:val="none" w:sz="0" w:space="0" w:color="auto"/>
            <w:right w:val="none" w:sz="0" w:space="0" w:color="auto"/>
          </w:divBdr>
        </w:div>
        <w:div w:id="1617105307">
          <w:marLeft w:val="480"/>
          <w:marRight w:val="0"/>
          <w:marTop w:val="0"/>
          <w:marBottom w:val="0"/>
          <w:divBdr>
            <w:top w:val="none" w:sz="0" w:space="0" w:color="auto"/>
            <w:left w:val="none" w:sz="0" w:space="0" w:color="auto"/>
            <w:bottom w:val="none" w:sz="0" w:space="0" w:color="auto"/>
            <w:right w:val="none" w:sz="0" w:space="0" w:color="auto"/>
          </w:divBdr>
        </w:div>
        <w:div w:id="2092390392">
          <w:marLeft w:val="480"/>
          <w:marRight w:val="0"/>
          <w:marTop w:val="0"/>
          <w:marBottom w:val="0"/>
          <w:divBdr>
            <w:top w:val="none" w:sz="0" w:space="0" w:color="auto"/>
            <w:left w:val="none" w:sz="0" w:space="0" w:color="auto"/>
            <w:bottom w:val="none" w:sz="0" w:space="0" w:color="auto"/>
            <w:right w:val="none" w:sz="0" w:space="0" w:color="auto"/>
          </w:divBdr>
        </w:div>
        <w:div w:id="1916742179">
          <w:marLeft w:val="480"/>
          <w:marRight w:val="0"/>
          <w:marTop w:val="0"/>
          <w:marBottom w:val="0"/>
          <w:divBdr>
            <w:top w:val="none" w:sz="0" w:space="0" w:color="auto"/>
            <w:left w:val="none" w:sz="0" w:space="0" w:color="auto"/>
            <w:bottom w:val="none" w:sz="0" w:space="0" w:color="auto"/>
            <w:right w:val="none" w:sz="0" w:space="0" w:color="auto"/>
          </w:divBdr>
        </w:div>
        <w:div w:id="145434589">
          <w:marLeft w:val="480"/>
          <w:marRight w:val="0"/>
          <w:marTop w:val="0"/>
          <w:marBottom w:val="0"/>
          <w:divBdr>
            <w:top w:val="none" w:sz="0" w:space="0" w:color="auto"/>
            <w:left w:val="none" w:sz="0" w:space="0" w:color="auto"/>
            <w:bottom w:val="none" w:sz="0" w:space="0" w:color="auto"/>
            <w:right w:val="none" w:sz="0" w:space="0" w:color="auto"/>
          </w:divBdr>
        </w:div>
        <w:div w:id="1549999429">
          <w:marLeft w:val="480"/>
          <w:marRight w:val="0"/>
          <w:marTop w:val="0"/>
          <w:marBottom w:val="0"/>
          <w:divBdr>
            <w:top w:val="none" w:sz="0" w:space="0" w:color="auto"/>
            <w:left w:val="none" w:sz="0" w:space="0" w:color="auto"/>
            <w:bottom w:val="none" w:sz="0" w:space="0" w:color="auto"/>
            <w:right w:val="none" w:sz="0" w:space="0" w:color="auto"/>
          </w:divBdr>
        </w:div>
        <w:div w:id="1983460877">
          <w:marLeft w:val="480"/>
          <w:marRight w:val="0"/>
          <w:marTop w:val="0"/>
          <w:marBottom w:val="0"/>
          <w:divBdr>
            <w:top w:val="none" w:sz="0" w:space="0" w:color="auto"/>
            <w:left w:val="none" w:sz="0" w:space="0" w:color="auto"/>
            <w:bottom w:val="none" w:sz="0" w:space="0" w:color="auto"/>
            <w:right w:val="none" w:sz="0" w:space="0" w:color="auto"/>
          </w:divBdr>
        </w:div>
        <w:div w:id="426998308">
          <w:marLeft w:val="480"/>
          <w:marRight w:val="0"/>
          <w:marTop w:val="0"/>
          <w:marBottom w:val="0"/>
          <w:divBdr>
            <w:top w:val="none" w:sz="0" w:space="0" w:color="auto"/>
            <w:left w:val="none" w:sz="0" w:space="0" w:color="auto"/>
            <w:bottom w:val="none" w:sz="0" w:space="0" w:color="auto"/>
            <w:right w:val="none" w:sz="0" w:space="0" w:color="auto"/>
          </w:divBdr>
        </w:div>
        <w:div w:id="1772312765">
          <w:marLeft w:val="480"/>
          <w:marRight w:val="0"/>
          <w:marTop w:val="0"/>
          <w:marBottom w:val="0"/>
          <w:divBdr>
            <w:top w:val="none" w:sz="0" w:space="0" w:color="auto"/>
            <w:left w:val="none" w:sz="0" w:space="0" w:color="auto"/>
            <w:bottom w:val="none" w:sz="0" w:space="0" w:color="auto"/>
            <w:right w:val="none" w:sz="0" w:space="0" w:color="auto"/>
          </w:divBdr>
        </w:div>
        <w:div w:id="1942837487">
          <w:marLeft w:val="480"/>
          <w:marRight w:val="0"/>
          <w:marTop w:val="0"/>
          <w:marBottom w:val="0"/>
          <w:divBdr>
            <w:top w:val="none" w:sz="0" w:space="0" w:color="auto"/>
            <w:left w:val="none" w:sz="0" w:space="0" w:color="auto"/>
            <w:bottom w:val="none" w:sz="0" w:space="0" w:color="auto"/>
            <w:right w:val="none" w:sz="0" w:space="0" w:color="auto"/>
          </w:divBdr>
        </w:div>
        <w:div w:id="1685131850">
          <w:marLeft w:val="480"/>
          <w:marRight w:val="0"/>
          <w:marTop w:val="0"/>
          <w:marBottom w:val="0"/>
          <w:divBdr>
            <w:top w:val="none" w:sz="0" w:space="0" w:color="auto"/>
            <w:left w:val="none" w:sz="0" w:space="0" w:color="auto"/>
            <w:bottom w:val="none" w:sz="0" w:space="0" w:color="auto"/>
            <w:right w:val="none" w:sz="0" w:space="0" w:color="auto"/>
          </w:divBdr>
        </w:div>
        <w:div w:id="680864120">
          <w:marLeft w:val="480"/>
          <w:marRight w:val="0"/>
          <w:marTop w:val="0"/>
          <w:marBottom w:val="0"/>
          <w:divBdr>
            <w:top w:val="none" w:sz="0" w:space="0" w:color="auto"/>
            <w:left w:val="none" w:sz="0" w:space="0" w:color="auto"/>
            <w:bottom w:val="none" w:sz="0" w:space="0" w:color="auto"/>
            <w:right w:val="none" w:sz="0" w:space="0" w:color="auto"/>
          </w:divBdr>
        </w:div>
        <w:div w:id="43454773">
          <w:marLeft w:val="480"/>
          <w:marRight w:val="0"/>
          <w:marTop w:val="0"/>
          <w:marBottom w:val="0"/>
          <w:divBdr>
            <w:top w:val="none" w:sz="0" w:space="0" w:color="auto"/>
            <w:left w:val="none" w:sz="0" w:space="0" w:color="auto"/>
            <w:bottom w:val="none" w:sz="0" w:space="0" w:color="auto"/>
            <w:right w:val="none" w:sz="0" w:space="0" w:color="auto"/>
          </w:divBdr>
        </w:div>
        <w:div w:id="681398460">
          <w:marLeft w:val="480"/>
          <w:marRight w:val="0"/>
          <w:marTop w:val="0"/>
          <w:marBottom w:val="0"/>
          <w:divBdr>
            <w:top w:val="none" w:sz="0" w:space="0" w:color="auto"/>
            <w:left w:val="none" w:sz="0" w:space="0" w:color="auto"/>
            <w:bottom w:val="none" w:sz="0" w:space="0" w:color="auto"/>
            <w:right w:val="none" w:sz="0" w:space="0" w:color="auto"/>
          </w:divBdr>
        </w:div>
        <w:div w:id="1395852630">
          <w:marLeft w:val="480"/>
          <w:marRight w:val="0"/>
          <w:marTop w:val="0"/>
          <w:marBottom w:val="0"/>
          <w:divBdr>
            <w:top w:val="none" w:sz="0" w:space="0" w:color="auto"/>
            <w:left w:val="none" w:sz="0" w:space="0" w:color="auto"/>
            <w:bottom w:val="none" w:sz="0" w:space="0" w:color="auto"/>
            <w:right w:val="none" w:sz="0" w:space="0" w:color="auto"/>
          </w:divBdr>
        </w:div>
        <w:div w:id="1240868918">
          <w:marLeft w:val="480"/>
          <w:marRight w:val="0"/>
          <w:marTop w:val="0"/>
          <w:marBottom w:val="0"/>
          <w:divBdr>
            <w:top w:val="none" w:sz="0" w:space="0" w:color="auto"/>
            <w:left w:val="none" w:sz="0" w:space="0" w:color="auto"/>
            <w:bottom w:val="none" w:sz="0" w:space="0" w:color="auto"/>
            <w:right w:val="none" w:sz="0" w:space="0" w:color="auto"/>
          </w:divBdr>
        </w:div>
        <w:div w:id="1013992622">
          <w:marLeft w:val="480"/>
          <w:marRight w:val="0"/>
          <w:marTop w:val="0"/>
          <w:marBottom w:val="0"/>
          <w:divBdr>
            <w:top w:val="none" w:sz="0" w:space="0" w:color="auto"/>
            <w:left w:val="none" w:sz="0" w:space="0" w:color="auto"/>
            <w:bottom w:val="none" w:sz="0" w:space="0" w:color="auto"/>
            <w:right w:val="none" w:sz="0" w:space="0" w:color="auto"/>
          </w:divBdr>
        </w:div>
        <w:div w:id="1606185116">
          <w:marLeft w:val="480"/>
          <w:marRight w:val="0"/>
          <w:marTop w:val="0"/>
          <w:marBottom w:val="0"/>
          <w:divBdr>
            <w:top w:val="none" w:sz="0" w:space="0" w:color="auto"/>
            <w:left w:val="none" w:sz="0" w:space="0" w:color="auto"/>
            <w:bottom w:val="none" w:sz="0" w:space="0" w:color="auto"/>
            <w:right w:val="none" w:sz="0" w:space="0" w:color="auto"/>
          </w:divBdr>
        </w:div>
        <w:div w:id="714350474">
          <w:marLeft w:val="480"/>
          <w:marRight w:val="0"/>
          <w:marTop w:val="0"/>
          <w:marBottom w:val="0"/>
          <w:divBdr>
            <w:top w:val="none" w:sz="0" w:space="0" w:color="auto"/>
            <w:left w:val="none" w:sz="0" w:space="0" w:color="auto"/>
            <w:bottom w:val="none" w:sz="0" w:space="0" w:color="auto"/>
            <w:right w:val="none" w:sz="0" w:space="0" w:color="auto"/>
          </w:divBdr>
        </w:div>
        <w:div w:id="219023048">
          <w:marLeft w:val="480"/>
          <w:marRight w:val="0"/>
          <w:marTop w:val="0"/>
          <w:marBottom w:val="0"/>
          <w:divBdr>
            <w:top w:val="none" w:sz="0" w:space="0" w:color="auto"/>
            <w:left w:val="none" w:sz="0" w:space="0" w:color="auto"/>
            <w:bottom w:val="none" w:sz="0" w:space="0" w:color="auto"/>
            <w:right w:val="none" w:sz="0" w:space="0" w:color="auto"/>
          </w:divBdr>
        </w:div>
        <w:div w:id="900990246">
          <w:marLeft w:val="480"/>
          <w:marRight w:val="0"/>
          <w:marTop w:val="0"/>
          <w:marBottom w:val="0"/>
          <w:divBdr>
            <w:top w:val="none" w:sz="0" w:space="0" w:color="auto"/>
            <w:left w:val="none" w:sz="0" w:space="0" w:color="auto"/>
            <w:bottom w:val="none" w:sz="0" w:space="0" w:color="auto"/>
            <w:right w:val="none" w:sz="0" w:space="0" w:color="auto"/>
          </w:divBdr>
        </w:div>
        <w:div w:id="66610097">
          <w:marLeft w:val="480"/>
          <w:marRight w:val="0"/>
          <w:marTop w:val="0"/>
          <w:marBottom w:val="0"/>
          <w:divBdr>
            <w:top w:val="none" w:sz="0" w:space="0" w:color="auto"/>
            <w:left w:val="none" w:sz="0" w:space="0" w:color="auto"/>
            <w:bottom w:val="none" w:sz="0" w:space="0" w:color="auto"/>
            <w:right w:val="none" w:sz="0" w:space="0" w:color="auto"/>
          </w:divBdr>
        </w:div>
        <w:div w:id="453136019">
          <w:marLeft w:val="480"/>
          <w:marRight w:val="0"/>
          <w:marTop w:val="0"/>
          <w:marBottom w:val="0"/>
          <w:divBdr>
            <w:top w:val="none" w:sz="0" w:space="0" w:color="auto"/>
            <w:left w:val="none" w:sz="0" w:space="0" w:color="auto"/>
            <w:bottom w:val="none" w:sz="0" w:space="0" w:color="auto"/>
            <w:right w:val="none" w:sz="0" w:space="0" w:color="auto"/>
          </w:divBdr>
        </w:div>
        <w:div w:id="28074595">
          <w:marLeft w:val="480"/>
          <w:marRight w:val="0"/>
          <w:marTop w:val="0"/>
          <w:marBottom w:val="0"/>
          <w:divBdr>
            <w:top w:val="none" w:sz="0" w:space="0" w:color="auto"/>
            <w:left w:val="none" w:sz="0" w:space="0" w:color="auto"/>
            <w:bottom w:val="none" w:sz="0" w:space="0" w:color="auto"/>
            <w:right w:val="none" w:sz="0" w:space="0" w:color="auto"/>
          </w:divBdr>
        </w:div>
        <w:div w:id="40634051">
          <w:marLeft w:val="480"/>
          <w:marRight w:val="0"/>
          <w:marTop w:val="0"/>
          <w:marBottom w:val="0"/>
          <w:divBdr>
            <w:top w:val="none" w:sz="0" w:space="0" w:color="auto"/>
            <w:left w:val="none" w:sz="0" w:space="0" w:color="auto"/>
            <w:bottom w:val="none" w:sz="0" w:space="0" w:color="auto"/>
            <w:right w:val="none" w:sz="0" w:space="0" w:color="auto"/>
          </w:divBdr>
        </w:div>
        <w:div w:id="1957757141">
          <w:marLeft w:val="480"/>
          <w:marRight w:val="0"/>
          <w:marTop w:val="0"/>
          <w:marBottom w:val="0"/>
          <w:divBdr>
            <w:top w:val="none" w:sz="0" w:space="0" w:color="auto"/>
            <w:left w:val="none" w:sz="0" w:space="0" w:color="auto"/>
            <w:bottom w:val="none" w:sz="0" w:space="0" w:color="auto"/>
            <w:right w:val="none" w:sz="0" w:space="0" w:color="auto"/>
          </w:divBdr>
        </w:div>
        <w:div w:id="53047462">
          <w:marLeft w:val="480"/>
          <w:marRight w:val="0"/>
          <w:marTop w:val="0"/>
          <w:marBottom w:val="0"/>
          <w:divBdr>
            <w:top w:val="none" w:sz="0" w:space="0" w:color="auto"/>
            <w:left w:val="none" w:sz="0" w:space="0" w:color="auto"/>
            <w:bottom w:val="none" w:sz="0" w:space="0" w:color="auto"/>
            <w:right w:val="none" w:sz="0" w:space="0" w:color="auto"/>
          </w:divBdr>
        </w:div>
        <w:div w:id="801076525">
          <w:marLeft w:val="480"/>
          <w:marRight w:val="0"/>
          <w:marTop w:val="0"/>
          <w:marBottom w:val="0"/>
          <w:divBdr>
            <w:top w:val="none" w:sz="0" w:space="0" w:color="auto"/>
            <w:left w:val="none" w:sz="0" w:space="0" w:color="auto"/>
            <w:bottom w:val="none" w:sz="0" w:space="0" w:color="auto"/>
            <w:right w:val="none" w:sz="0" w:space="0" w:color="auto"/>
          </w:divBdr>
        </w:div>
        <w:div w:id="2017950715">
          <w:marLeft w:val="480"/>
          <w:marRight w:val="0"/>
          <w:marTop w:val="0"/>
          <w:marBottom w:val="0"/>
          <w:divBdr>
            <w:top w:val="none" w:sz="0" w:space="0" w:color="auto"/>
            <w:left w:val="none" w:sz="0" w:space="0" w:color="auto"/>
            <w:bottom w:val="none" w:sz="0" w:space="0" w:color="auto"/>
            <w:right w:val="none" w:sz="0" w:space="0" w:color="auto"/>
          </w:divBdr>
        </w:div>
        <w:div w:id="21366012">
          <w:marLeft w:val="480"/>
          <w:marRight w:val="0"/>
          <w:marTop w:val="0"/>
          <w:marBottom w:val="0"/>
          <w:divBdr>
            <w:top w:val="none" w:sz="0" w:space="0" w:color="auto"/>
            <w:left w:val="none" w:sz="0" w:space="0" w:color="auto"/>
            <w:bottom w:val="none" w:sz="0" w:space="0" w:color="auto"/>
            <w:right w:val="none" w:sz="0" w:space="0" w:color="auto"/>
          </w:divBdr>
        </w:div>
        <w:div w:id="1341201361">
          <w:marLeft w:val="480"/>
          <w:marRight w:val="0"/>
          <w:marTop w:val="0"/>
          <w:marBottom w:val="0"/>
          <w:divBdr>
            <w:top w:val="none" w:sz="0" w:space="0" w:color="auto"/>
            <w:left w:val="none" w:sz="0" w:space="0" w:color="auto"/>
            <w:bottom w:val="none" w:sz="0" w:space="0" w:color="auto"/>
            <w:right w:val="none" w:sz="0" w:space="0" w:color="auto"/>
          </w:divBdr>
        </w:div>
        <w:div w:id="871306573">
          <w:marLeft w:val="480"/>
          <w:marRight w:val="0"/>
          <w:marTop w:val="0"/>
          <w:marBottom w:val="0"/>
          <w:divBdr>
            <w:top w:val="none" w:sz="0" w:space="0" w:color="auto"/>
            <w:left w:val="none" w:sz="0" w:space="0" w:color="auto"/>
            <w:bottom w:val="none" w:sz="0" w:space="0" w:color="auto"/>
            <w:right w:val="none" w:sz="0" w:space="0" w:color="auto"/>
          </w:divBdr>
        </w:div>
        <w:div w:id="861629362">
          <w:marLeft w:val="480"/>
          <w:marRight w:val="0"/>
          <w:marTop w:val="0"/>
          <w:marBottom w:val="0"/>
          <w:divBdr>
            <w:top w:val="none" w:sz="0" w:space="0" w:color="auto"/>
            <w:left w:val="none" w:sz="0" w:space="0" w:color="auto"/>
            <w:bottom w:val="none" w:sz="0" w:space="0" w:color="auto"/>
            <w:right w:val="none" w:sz="0" w:space="0" w:color="auto"/>
          </w:divBdr>
        </w:div>
        <w:div w:id="1153645772">
          <w:marLeft w:val="480"/>
          <w:marRight w:val="0"/>
          <w:marTop w:val="0"/>
          <w:marBottom w:val="0"/>
          <w:divBdr>
            <w:top w:val="none" w:sz="0" w:space="0" w:color="auto"/>
            <w:left w:val="none" w:sz="0" w:space="0" w:color="auto"/>
            <w:bottom w:val="none" w:sz="0" w:space="0" w:color="auto"/>
            <w:right w:val="none" w:sz="0" w:space="0" w:color="auto"/>
          </w:divBdr>
        </w:div>
        <w:div w:id="2034071173">
          <w:marLeft w:val="480"/>
          <w:marRight w:val="0"/>
          <w:marTop w:val="0"/>
          <w:marBottom w:val="0"/>
          <w:divBdr>
            <w:top w:val="none" w:sz="0" w:space="0" w:color="auto"/>
            <w:left w:val="none" w:sz="0" w:space="0" w:color="auto"/>
            <w:bottom w:val="none" w:sz="0" w:space="0" w:color="auto"/>
            <w:right w:val="none" w:sz="0" w:space="0" w:color="auto"/>
          </w:divBdr>
        </w:div>
        <w:div w:id="59521375">
          <w:marLeft w:val="480"/>
          <w:marRight w:val="0"/>
          <w:marTop w:val="0"/>
          <w:marBottom w:val="0"/>
          <w:divBdr>
            <w:top w:val="none" w:sz="0" w:space="0" w:color="auto"/>
            <w:left w:val="none" w:sz="0" w:space="0" w:color="auto"/>
            <w:bottom w:val="none" w:sz="0" w:space="0" w:color="auto"/>
            <w:right w:val="none" w:sz="0" w:space="0" w:color="auto"/>
          </w:divBdr>
        </w:div>
        <w:div w:id="192961325">
          <w:marLeft w:val="480"/>
          <w:marRight w:val="0"/>
          <w:marTop w:val="0"/>
          <w:marBottom w:val="0"/>
          <w:divBdr>
            <w:top w:val="none" w:sz="0" w:space="0" w:color="auto"/>
            <w:left w:val="none" w:sz="0" w:space="0" w:color="auto"/>
            <w:bottom w:val="none" w:sz="0" w:space="0" w:color="auto"/>
            <w:right w:val="none" w:sz="0" w:space="0" w:color="auto"/>
          </w:divBdr>
        </w:div>
        <w:div w:id="3438841">
          <w:marLeft w:val="480"/>
          <w:marRight w:val="0"/>
          <w:marTop w:val="0"/>
          <w:marBottom w:val="0"/>
          <w:divBdr>
            <w:top w:val="none" w:sz="0" w:space="0" w:color="auto"/>
            <w:left w:val="none" w:sz="0" w:space="0" w:color="auto"/>
            <w:bottom w:val="none" w:sz="0" w:space="0" w:color="auto"/>
            <w:right w:val="none" w:sz="0" w:space="0" w:color="auto"/>
          </w:divBdr>
        </w:div>
        <w:div w:id="487554297">
          <w:marLeft w:val="480"/>
          <w:marRight w:val="0"/>
          <w:marTop w:val="0"/>
          <w:marBottom w:val="0"/>
          <w:divBdr>
            <w:top w:val="none" w:sz="0" w:space="0" w:color="auto"/>
            <w:left w:val="none" w:sz="0" w:space="0" w:color="auto"/>
            <w:bottom w:val="none" w:sz="0" w:space="0" w:color="auto"/>
            <w:right w:val="none" w:sz="0" w:space="0" w:color="auto"/>
          </w:divBdr>
        </w:div>
        <w:div w:id="283998434">
          <w:marLeft w:val="480"/>
          <w:marRight w:val="0"/>
          <w:marTop w:val="0"/>
          <w:marBottom w:val="0"/>
          <w:divBdr>
            <w:top w:val="none" w:sz="0" w:space="0" w:color="auto"/>
            <w:left w:val="none" w:sz="0" w:space="0" w:color="auto"/>
            <w:bottom w:val="none" w:sz="0" w:space="0" w:color="auto"/>
            <w:right w:val="none" w:sz="0" w:space="0" w:color="auto"/>
          </w:divBdr>
        </w:div>
        <w:div w:id="769737816">
          <w:marLeft w:val="480"/>
          <w:marRight w:val="0"/>
          <w:marTop w:val="0"/>
          <w:marBottom w:val="0"/>
          <w:divBdr>
            <w:top w:val="none" w:sz="0" w:space="0" w:color="auto"/>
            <w:left w:val="none" w:sz="0" w:space="0" w:color="auto"/>
            <w:bottom w:val="none" w:sz="0" w:space="0" w:color="auto"/>
            <w:right w:val="none" w:sz="0" w:space="0" w:color="auto"/>
          </w:divBdr>
        </w:div>
        <w:div w:id="1914853949">
          <w:marLeft w:val="480"/>
          <w:marRight w:val="0"/>
          <w:marTop w:val="0"/>
          <w:marBottom w:val="0"/>
          <w:divBdr>
            <w:top w:val="none" w:sz="0" w:space="0" w:color="auto"/>
            <w:left w:val="none" w:sz="0" w:space="0" w:color="auto"/>
            <w:bottom w:val="none" w:sz="0" w:space="0" w:color="auto"/>
            <w:right w:val="none" w:sz="0" w:space="0" w:color="auto"/>
          </w:divBdr>
        </w:div>
        <w:div w:id="111828853">
          <w:marLeft w:val="480"/>
          <w:marRight w:val="0"/>
          <w:marTop w:val="0"/>
          <w:marBottom w:val="0"/>
          <w:divBdr>
            <w:top w:val="none" w:sz="0" w:space="0" w:color="auto"/>
            <w:left w:val="none" w:sz="0" w:space="0" w:color="auto"/>
            <w:bottom w:val="none" w:sz="0" w:space="0" w:color="auto"/>
            <w:right w:val="none" w:sz="0" w:space="0" w:color="auto"/>
          </w:divBdr>
        </w:div>
        <w:div w:id="909122993">
          <w:marLeft w:val="480"/>
          <w:marRight w:val="0"/>
          <w:marTop w:val="0"/>
          <w:marBottom w:val="0"/>
          <w:divBdr>
            <w:top w:val="none" w:sz="0" w:space="0" w:color="auto"/>
            <w:left w:val="none" w:sz="0" w:space="0" w:color="auto"/>
            <w:bottom w:val="none" w:sz="0" w:space="0" w:color="auto"/>
            <w:right w:val="none" w:sz="0" w:space="0" w:color="auto"/>
          </w:divBdr>
        </w:div>
        <w:div w:id="630675279">
          <w:marLeft w:val="480"/>
          <w:marRight w:val="0"/>
          <w:marTop w:val="0"/>
          <w:marBottom w:val="0"/>
          <w:divBdr>
            <w:top w:val="none" w:sz="0" w:space="0" w:color="auto"/>
            <w:left w:val="none" w:sz="0" w:space="0" w:color="auto"/>
            <w:bottom w:val="none" w:sz="0" w:space="0" w:color="auto"/>
            <w:right w:val="none" w:sz="0" w:space="0" w:color="auto"/>
          </w:divBdr>
        </w:div>
        <w:div w:id="499272544">
          <w:marLeft w:val="480"/>
          <w:marRight w:val="0"/>
          <w:marTop w:val="0"/>
          <w:marBottom w:val="0"/>
          <w:divBdr>
            <w:top w:val="none" w:sz="0" w:space="0" w:color="auto"/>
            <w:left w:val="none" w:sz="0" w:space="0" w:color="auto"/>
            <w:bottom w:val="none" w:sz="0" w:space="0" w:color="auto"/>
            <w:right w:val="none" w:sz="0" w:space="0" w:color="auto"/>
          </w:divBdr>
        </w:div>
        <w:div w:id="1145272053">
          <w:marLeft w:val="480"/>
          <w:marRight w:val="0"/>
          <w:marTop w:val="0"/>
          <w:marBottom w:val="0"/>
          <w:divBdr>
            <w:top w:val="none" w:sz="0" w:space="0" w:color="auto"/>
            <w:left w:val="none" w:sz="0" w:space="0" w:color="auto"/>
            <w:bottom w:val="none" w:sz="0" w:space="0" w:color="auto"/>
            <w:right w:val="none" w:sz="0" w:space="0" w:color="auto"/>
          </w:divBdr>
        </w:div>
        <w:div w:id="879173067">
          <w:marLeft w:val="480"/>
          <w:marRight w:val="0"/>
          <w:marTop w:val="0"/>
          <w:marBottom w:val="0"/>
          <w:divBdr>
            <w:top w:val="none" w:sz="0" w:space="0" w:color="auto"/>
            <w:left w:val="none" w:sz="0" w:space="0" w:color="auto"/>
            <w:bottom w:val="none" w:sz="0" w:space="0" w:color="auto"/>
            <w:right w:val="none" w:sz="0" w:space="0" w:color="auto"/>
          </w:divBdr>
        </w:div>
        <w:div w:id="2059281530">
          <w:marLeft w:val="480"/>
          <w:marRight w:val="0"/>
          <w:marTop w:val="0"/>
          <w:marBottom w:val="0"/>
          <w:divBdr>
            <w:top w:val="none" w:sz="0" w:space="0" w:color="auto"/>
            <w:left w:val="none" w:sz="0" w:space="0" w:color="auto"/>
            <w:bottom w:val="none" w:sz="0" w:space="0" w:color="auto"/>
            <w:right w:val="none" w:sz="0" w:space="0" w:color="auto"/>
          </w:divBdr>
        </w:div>
        <w:div w:id="2031711714">
          <w:marLeft w:val="480"/>
          <w:marRight w:val="0"/>
          <w:marTop w:val="0"/>
          <w:marBottom w:val="0"/>
          <w:divBdr>
            <w:top w:val="none" w:sz="0" w:space="0" w:color="auto"/>
            <w:left w:val="none" w:sz="0" w:space="0" w:color="auto"/>
            <w:bottom w:val="none" w:sz="0" w:space="0" w:color="auto"/>
            <w:right w:val="none" w:sz="0" w:space="0" w:color="auto"/>
          </w:divBdr>
        </w:div>
        <w:div w:id="371348023">
          <w:marLeft w:val="480"/>
          <w:marRight w:val="0"/>
          <w:marTop w:val="0"/>
          <w:marBottom w:val="0"/>
          <w:divBdr>
            <w:top w:val="none" w:sz="0" w:space="0" w:color="auto"/>
            <w:left w:val="none" w:sz="0" w:space="0" w:color="auto"/>
            <w:bottom w:val="none" w:sz="0" w:space="0" w:color="auto"/>
            <w:right w:val="none" w:sz="0" w:space="0" w:color="auto"/>
          </w:divBdr>
        </w:div>
        <w:div w:id="801652924">
          <w:marLeft w:val="480"/>
          <w:marRight w:val="0"/>
          <w:marTop w:val="0"/>
          <w:marBottom w:val="0"/>
          <w:divBdr>
            <w:top w:val="none" w:sz="0" w:space="0" w:color="auto"/>
            <w:left w:val="none" w:sz="0" w:space="0" w:color="auto"/>
            <w:bottom w:val="none" w:sz="0" w:space="0" w:color="auto"/>
            <w:right w:val="none" w:sz="0" w:space="0" w:color="auto"/>
          </w:divBdr>
        </w:div>
        <w:div w:id="392386776">
          <w:marLeft w:val="480"/>
          <w:marRight w:val="0"/>
          <w:marTop w:val="0"/>
          <w:marBottom w:val="0"/>
          <w:divBdr>
            <w:top w:val="none" w:sz="0" w:space="0" w:color="auto"/>
            <w:left w:val="none" w:sz="0" w:space="0" w:color="auto"/>
            <w:bottom w:val="none" w:sz="0" w:space="0" w:color="auto"/>
            <w:right w:val="none" w:sz="0" w:space="0" w:color="auto"/>
          </w:divBdr>
        </w:div>
        <w:div w:id="62065133">
          <w:marLeft w:val="480"/>
          <w:marRight w:val="0"/>
          <w:marTop w:val="0"/>
          <w:marBottom w:val="0"/>
          <w:divBdr>
            <w:top w:val="none" w:sz="0" w:space="0" w:color="auto"/>
            <w:left w:val="none" w:sz="0" w:space="0" w:color="auto"/>
            <w:bottom w:val="none" w:sz="0" w:space="0" w:color="auto"/>
            <w:right w:val="none" w:sz="0" w:space="0" w:color="auto"/>
          </w:divBdr>
        </w:div>
        <w:div w:id="1511260242">
          <w:marLeft w:val="480"/>
          <w:marRight w:val="0"/>
          <w:marTop w:val="0"/>
          <w:marBottom w:val="0"/>
          <w:divBdr>
            <w:top w:val="none" w:sz="0" w:space="0" w:color="auto"/>
            <w:left w:val="none" w:sz="0" w:space="0" w:color="auto"/>
            <w:bottom w:val="none" w:sz="0" w:space="0" w:color="auto"/>
            <w:right w:val="none" w:sz="0" w:space="0" w:color="auto"/>
          </w:divBdr>
        </w:div>
        <w:div w:id="1539968979">
          <w:marLeft w:val="480"/>
          <w:marRight w:val="0"/>
          <w:marTop w:val="0"/>
          <w:marBottom w:val="0"/>
          <w:divBdr>
            <w:top w:val="none" w:sz="0" w:space="0" w:color="auto"/>
            <w:left w:val="none" w:sz="0" w:space="0" w:color="auto"/>
            <w:bottom w:val="none" w:sz="0" w:space="0" w:color="auto"/>
            <w:right w:val="none" w:sz="0" w:space="0" w:color="auto"/>
          </w:divBdr>
        </w:div>
        <w:div w:id="693189425">
          <w:marLeft w:val="480"/>
          <w:marRight w:val="0"/>
          <w:marTop w:val="0"/>
          <w:marBottom w:val="0"/>
          <w:divBdr>
            <w:top w:val="none" w:sz="0" w:space="0" w:color="auto"/>
            <w:left w:val="none" w:sz="0" w:space="0" w:color="auto"/>
            <w:bottom w:val="none" w:sz="0" w:space="0" w:color="auto"/>
            <w:right w:val="none" w:sz="0" w:space="0" w:color="auto"/>
          </w:divBdr>
        </w:div>
        <w:div w:id="1872566920">
          <w:marLeft w:val="480"/>
          <w:marRight w:val="0"/>
          <w:marTop w:val="0"/>
          <w:marBottom w:val="0"/>
          <w:divBdr>
            <w:top w:val="none" w:sz="0" w:space="0" w:color="auto"/>
            <w:left w:val="none" w:sz="0" w:space="0" w:color="auto"/>
            <w:bottom w:val="none" w:sz="0" w:space="0" w:color="auto"/>
            <w:right w:val="none" w:sz="0" w:space="0" w:color="auto"/>
          </w:divBdr>
        </w:div>
        <w:div w:id="1448743284">
          <w:marLeft w:val="480"/>
          <w:marRight w:val="0"/>
          <w:marTop w:val="0"/>
          <w:marBottom w:val="0"/>
          <w:divBdr>
            <w:top w:val="none" w:sz="0" w:space="0" w:color="auto"/>
            <w:left w:val="none" w:sz="0" w:space="0" w:color="auto"/>
            <w:bottom w:val="none" w:sz="0" w:space="0" w:color="auto"/>
            <w:right w:val="none" w:sz="0" w:space="0" w:color="auto"/>
          </w:divBdr>
        </w:div>
        <w:div w:id="575089724">
          <w:marLeft w:val="480"/>
          <w:marRight w:val="0"/>
          <w:marTop w:val="0"/>
          <w:marBottom w:val="0"/>
          <w:divBdr>
            <w:top w:val="none" w:sz="0" w:space="0" w:color="auto"/>
            <w:left w:val="none" w:sz="0" w:space="0" w:color="auto"/>
            <w:bottom w:val="none" w:sz="0" w:space="0" w:color="auto"/>
            <w:right w:val="none" w:sz="0" w:space="0" w:color="auto"/>
          </w:divBdr>
        </w:div>
        <w:div w:id="418601129">
          <w:marLeft w:val="480"/>
          <w:marRight w:val="0"/>
          <w:marTop w:val="0"/>
          <w:marBottom w:val="0"/>
          <w:divBdr>
            <w:top w:val="none" w:sz="0" w:space="0" w:color="auto"/>
            <w:left w:val="none" w:sz="0" w:space="0" w:color="auto"/>
            <w:bottom w:val="none" w:sz="0" w:space="0" w:color="auto"/>
            <w:right w:val="none" w:sz="0" w:space="0" w:color="auto"/>
          </w:divBdr>
        </w:div>
        <w:div w:id="1936279802">
          <w:marLeft w:val="480"/>
          <w:marRight w:val="0"/>
          <w:marTop w:val="0"/>
          <w:marBottom w:val="0"/>
          <w:divBdr>
            <w:top w:val="none" w:sz="0" w:space="0" w:color="auto"/>
            <w:left w:val="none" w:sz="0" w:space="0" w:color="auto"/>
            <w:bottom w:val="none" w:sz="0" w:space="0" w:color="auto"/>
            <w:right w:val="none" w:sz="0" w:space="0" w:color="auto"/>
          </w:divBdr>
        </w:div>
        <w:div w:id="1041440344">
          <w:marLeft w:val="480"/>
          <w:marRight w:val="0"/>
          <w:marTop w:val="0"/>
          <w:marBottom w:val="0"/>
          <w:divBdr>
            <w:top w:val="none" w:sz="0" w:space="0" w:color="auto"/>
            <w:left w:val="none" w:sz="0" w:space="0" w:color="auto"/>
            <w:bottom w:val="none" w:sz="0" w:space="0" w:color="auto"/>
            <w:right w:val="none" w:sz="0" w:space="0" w:color="auto"/>
          </w:divBdr>
        </w:div>
        <w:div w:id="374932755">
          <w:marLeft w:val="480"/>
          <w:marRight w:val="0"/>
          <w:marTop w:val="0"/>
          <w:marBottom w:val="0"/>
          <w:divBdr>
            <w:top w:val="none" w:sz="0" w:space="0" w:color="auto"/>
            <w:left w:val="none" w:sz="0" w:space="0" w:color="auto"/>
            <w:bottom w:val="none" w:sz="0" w:space="0" w:color="auto"/>
            <w:right w:val="none" w:sz="0" w:space="0" w:color="auto"/>
          </w:divBdr>
        </w:div>
        <w:div w:id="1145854855">
          <w:marLeft w:val="480"/>
          <w:marRight w:val="0"/>
          <w:marTop w:val="0"/>
          <w:marBottom w:val="0"/>
          <w:divBdr>
            <w:top w:val="none" w:sz="0" w:space="0" w:color="auto"/>
            <w:left w:val="none" w:sz="0" w:space="0" w:color="auto"/>
            <w:bottom w:val="none" w:sz="0" w:space="0" w:color="auto"/>
            <w:right w:val="none" w:sz="0" w:space="0" w:color="auto"/>
          </w:divBdr>
        </w:div>
        <w:div w:id="1529640119">
          <w:marLeft w:val="480"/>
          <w:marRight w:val="0"/>
          <w:marTop w:val="0"/>
          <w:marBottom w:val="0"/>
          <w:divBdr>
            <w:top w:val="none" w:sz="0" w:space="0" w:color="auto"/>
            <w:left w:val="none" w:sz="0" w:space="0" w:color="auto"/>
            <w:bottom w:val="none" w:sz="0" w:space="0" w:color="auto"/>
            <w:right w:val="none" w:sz="0" w:space="0" w:color="auto"/>
          </w:divBdr>
        </w:div>
        <w:div w:id="801653463">
          <w:marLeft w:val="480"/>
          <w:marRight w:val="0"/>
          <w:marTop w:val="0"/>
          <w:marBottom w:val="0"/>
          <w:divBdr>
            <w:top w:val="none" w:sz="0" w:space="0" w:color="auto"/>
            <w:left w:val="none" w:sz="0" w:space="0" w:color="auto"/>
            <w:bottom w:val="none" w:sz="0" w:space="0" w:color="auto"/>
            <w:right w:val="none" w:sz="0" w:space="0" w:color="auto"/>
          </w:divBdr>
        </w:div>
        <w:div w:id="1271623244">
          <w:marLeft w:val="480"/>
          <w:marRight w:val="0"/>
          <w:marTop w:val="0"/>
          <w:marBottom w:val="0"/>
          <w:divBdr>
            <w:top w:val="none" w:sz="0" w:space="0" w:color="auto"/>
            <w:left w:val="none" w:sz="0" w:space="0" w:color="auto"/>
            <w:bottom w:val="none" w:sz="0" w:space="0" w:color="auto"/>
            <w:right w:val="none" w:sz="0" w:space="0" w:color="auto"/>
          </w:divBdr>
        </w:div>
        <w:div w:id="316885864">
          <w:marLeft w:val="480"/>
          <w:marRight w:val="0"/>
          <w:marTop w:val="0"/>
          <w:marBottom w:val="0"/>
          <w:divBdr>
            <w:top w:val="none" w:sz="0" w:space="0" w:color="auto"/>
            <w:left w:val="none" w:sz="0" w:space="0" w:color="auto"/>
            <w:bottom w:val="none" w:sz="0" w:space="0" w:color="auto"/>
            <w:right w:val="none" w:sz="0" w:space="0" w:color="auto"/>
          </w:divBdr>
        </w:div>
        <w:div w:id="1690444575">
          <w:marLeft w:val="480"/>
          <w:marRight w:val="0"/>
          <w:marTop w:val="0"/>
          <w:marBottom w:val="0"/>
          <w:divBdr>
            <w:top w:val="none" w:sz="0" w:space="0" w:color="auto"/>
            <w:left w:val="none" w:sz="0" w:space="0" w:color="auto"/>
            <w:bottom w:val="none" w:sz="0" w:space="0" w:color="auto"/>
            <w:right w:val="none" w:sz="0" w:space="0" w:color="auto"/>
          </w:divBdr>
        </w:div>
        <w:div w:id="1630475505">
          <w:marLeft w:val="480"/>
          <w:marRight w:val="0"/>
          <w:marTop w:val="0"/>
          <w:marBottom w:val="0"/>
          <w:divBdr>
            <w:top w:val="none" w:sz="0" w:space="0" w:color="auto"/>
            <w:left w:val="none" w:sz="0" w:space="0" w:color="auto"/>
            <w:bottom w:val="none" w:sz="0" w:space="0" w:color="auto"/>
            <w:right w:val="none" w:sz="0" w:space="0" w:color="auto"/>
          </w:divBdr>
        </w:div>
        <w:div w:id="2096893975">
          <w:marLeft w:val="480"/>
          <w:marRight w:val="0"/>
          <w:marTop w:val="0"/>
          <w:marBottom w:val="0"/>
          <w:divBdr>
            <w:top w:val="none" w:sz="0" w:space="0" w:color="auto"/>
            <w:left w:val="none" w:sz="0" w:space="0" w:color="auto"/>
            <w:bottom w:val="none" w:sz="0" w:space="0" w:color="auto"/>
            <w:right w:val="none" w:sz="0" w:space="0" w:color="auto"/>
          </w:divBdr>
        </w:div>
        <w:div w:id="1183207218">
          <w:marLeft w:val="480"/>
          <w:marRight w:val="0"/>
          <w:marTop w:val="0"/>
          <w:marBottom w:val="0"/>
          <w:divBdr>
            <w:top w:val="none" w:sz="0" w:space="0" w:color="auto"/>
            <w:left w:val="none" w:sz="0" w:space="0" w:color="auto"/>
            <w:bottom w:val="none" w:sz="0" w:space="0" w:color="auto"/>
            <w:right w:val="none" w:sz="0" w:space="0" w:color="auto"/>
          </w:divBdr>
        </w:div>
        <w:div w:id="1611934919">
          <w:marLeft w:val="480"/>
          <w:marRight w:val="0"/>
          <w:marTop w:val="0"/>
          <w:marBottom w:val="0"/>
          <w:divBdr>
            <w:top w:val="none" w:sz="0" w:space="0" w:color="auto"/>
            <w:left w:val="none" w:sz="0" w:space="0" w:color="auto"/>
            <w:bottom w:val="none" w:sz="0" w:space="0" w:color="auto"/>
            <w:right w:val="none" w:sz="0" w:space="0" w:color="auto"/>
          </w:divBdr>
        </w:div>
        <w:div w:id="1546216076">
          <w:marLeft w:val="480"/>
          <w:marRight w:val="0"/>
          <w:marTop w:val="0"/>
          <w:marBottom w:val="0"/>
          <w:divBdr>
            <w:top w:val="none" w:sz="0" w:space="0" w:color="auto"/>
            <w:left w:val="none" w:sz="0" w:space="0" w:color="auto"/>
            <w:bottom w:val="none" w:sz="0" w:space="0" w:color="auto"/>
            <w:right w:val="none" w:sz="0" w:space="0" w:color="auto"/>
          </w:divBdr>
        </w:div>
        <w:div w:id="894197169">
          <w:marLeft w:val="480"/>
          <w:marRight w:val="0"/>
          <w:marTop w:val="0"/>
          <w:marBottom w:val="0"/>
          <w:divBdr>
            <w:top w:val="none" w:sz="0" w:space="0" w:color="auto"/>
            <w:left w:val="none" w:sz="0" w:space="0" w:color="auto"/>
            <w:bottom w:val="none" w:sz="0" w:space="0" w:color="auto"/>
            <w:right w:val="none" w:sz="0" w:space="0" w:color="auto"/>
          </w:divBdr>
        </w:div>
        <w:div w:id="32074589">
          <w:marLeft w:val="480"/>
          <w:marRight w:val="0"/>
          <w:marTop w:val="0"/>
          <w:marBottom w:val="0"/>
          <w:divBdr>
            <w:top w:val="none" w:sz="0" w:space="0" w:color="auto"/>
            <w:left w:val="none" w:sz="0" w:space="0" w:color="auto"/>
            <w:bottom w:val="none" w:sz="0" w:space="0" w:color="auto"/>
            <w:right w:val="none" w:sz="0" w:space="0" w:color="auto"/>
          </w:divBdr>
        </w:div>
        <w:div w:id="1772434438">
          <w:marLeft w:val="480"/>
          <w:marRight w:val="0"/>
          <w:marTop w:val="0"/>
          <w:marBottom w:val="0"/>
          <w:divBdr>
            <w:top w:val="none" w:sz="0" w:space="0" w:color="auto"/>
            <w:left w:val="none" w:sz="0" w:space="0" w:color="auto"/>
            <w:bottom w:val="none" w:sz="0" w:space="0" w:color="auto"/>
            <w:right w:val="none" w:sz="0" w:space="0" w:color="auto"/>
          </w:divBdr>
        </w:div>
        <w:div w:id="1483156194">
          <w:marLeft w:val="480"/>
          <w:marRight w:val="0"/>
          <w:marTop w:val="0"/>
          <w:marBottom w:val="0"/>
          <w:divBdr>
            <w:top w:val="none" w:sz="0" w:space="0" w:color="auto"/>
            <w:left w:val="none" w:sz="0" w:space="0" w:color="auto"/>
            <w:bottom w:val="none" w:sz="0" w:space="0" w:color="auto"/>
            <w:right w:val="none" w:sz="0" w:space="0" w:color="auto"/>
          </w:divBdr>
        </w:div>
        <w:div w:id="888299398">
          <w:marLeft w:val="480"/>
          <w:marRight w:val="0"/>
          <w:marTop w:val="0"/>
          <w:marBottom w:val="0"/>
          <w:divBdr>
            <w:top w:val="none" w:sz="0" w:space="0" w:color="auto"/>
            <w:left w:val="none" w:sz="0" w:space="0" w:color="auto"/>
            <w:bottom w:val="none" w:sz="0" w:space="0" w:color="auto"/>
            <w:right w:val="none" w:sz="0" w:space="0" w:color="auto"/>
          </w:divBdr>
        </w:div>
        <w:div w:id="1211184029">
          <w:marLeft w:val="480"/>
          <w:marRight w:val="0"/>
          <w:marTop w:val="0"/>
          <w:marBottom w:val="0"/>
          <w:divBdr>
            <w:top w:val="none" w:sz="0" w:space="0" w:color="auto"/>
            <w:left w:val="none" w:sz="0" w:space="0" w:color="auto"/>
            <w:bottom w:val="none" w:sz="0" w:space="0" w:color="auto"/>
            <w:right w:val="none" w:sz="0" w:space="0" w:color="auto"/>
          </w:divBdr>
        </w:div>
        <w:div w:id="853762062">
          <w:marLeft w:val="480"/>
          <w:marRight w:val="0"/>
          <w:marTop w:val="0"/>
          <w:marBottom w:val="0"/>
          <w:divBdr>
            <w:top w:val="none" w:sz="0" w:space="0" w:color="auto"/>
            <w:left w:val="none" w:sz="0" w:space="0" w:color="auto"/>
            <w:bottom w:val="none" w:sz="0" w:space="0" w:color="auto"/>
            <w:right w:val="none" w:sz="0" w:space="0" w:color="auto"/>
          </w:divBdr>
        </w:div>
        <w:div w:id="467550906">
          <w:marLeft w:val="480"/>
          <w:marRight w:val="0"/>
          <w:marTop w:val="0"/>
          <w:marBottom w:val="0"/>
          <w:divBdr>
            <w:top w:val="none" w:sz="0" w:space="0" w:color="auto"/>
            <w:left w:val="none" w:sz="0" w:space="0" w:color="auto"/>
            <w:bottom w:val="none" w:sz="0" w:space="0" w:color="auto"/>
            <w:right w:val="none" w:sz="0" w:space="0" w:color="auto"/>
          </w:divBdr>
        </w:div>
        <w:div w:id="1854881920">
          <w:marLeft w:val="480"/>
          <w:marRight w:val="0"/>
          <w:marTop w:val="0"/>
          <w:marBottom w:val="0"/>
          <w:divBdr>
            <w:top w:val="none" w:sz="0" w:space="0" w:color="auto"/>
            <w:left w:val="none" w:sz="0" w:space="0" w:color="auto"/>
            <w:bottom w:val="none" w:sz="0" w:space="0" w:color="auto"/>
            <w:right w:val="none" w:sz="0" w:space="0" w:color="auto"/>
          </w:divBdr>
        </w:div>
        <w:div w:id="183178132">
          <w:marLeft w:val="480"/>
          <w:marRight w:val="0"/>
          <w:marTop w:val="0"/>
          <w:marBottom w:val="0"/>
          <w:divBdr>
            <w:top w:val="none" w:sz="0" w:space="0" w:color="auto"/>
            <w:left w:val="none" w:sz="0" w:space="0" w:color="auto"/>
            <w:bottom w:val="none" w:sz="0" w:space="0" w:color="auto"/>
            <w:right w:val="none" w:sz="0" w:space="0" w:color="auto"/>
          </w:divBdr>
        </w:div>
        <w:div w:id="392125133">
          <w:marLeft w:val="480"/>
          <w:marRight w:val="0"/>
          <w:marTop w:val="0"/>
          <w:marBottom w:val="0"/>
          <w:divBdr>
            <w:top w:val="none" w:sz="0" w:space="0" w:color="auto"/>
            <w:left w:val="none" w:sz="0" w:space="0" w:color="auto"/>
            <w:bottom w:val="none" w:sz="0" w:space="0" w:color="auto"/>
            <w:right w:val="none" w:sz="0" w:space="0" w:color="auto"/>
          </w:divBdr>
        </w:div>
        <w:div w:id="144902157">
          <w:marLeft w:val="480"/>
          <w:marRight w:val="0"/>
          <w:marTop w:val="0"/>
          <w:marBottom w:val="0"/>
          <w:divBdr>
            <w:top w:val="none" w:sz="0" w:space="0" w:color="auto"/>
            <w:left w:val="none" w:sz="0" w:space="0" w:color="auto"/>
            <w:bottom w:val="none" w:sz="0" w:space="0" w:color="auto"/>
            <w:right w:val="none" w:sz="0" w:space="0" w:color="auto"/>
          </w:divBdr>
        </w:div>
        <w:div w:id="1766413710">
          <w:marLeft w:val="480"/>
          <w:marRight w:val="0"/>
          <w:marTop w:val="0"/>
          <w:marBottom w:val="0"/>
          <w:divBdr>
            <w:top w:val="none" w:sz="0" w:space="0" w:color="auto"/>
            <w:left w:val="none" w:sz="0" w:space="0" w:color="auto"/>
            <w:bottom w:val="none" w:sz="0" w:space="0" w:color="auto"/>
            <w:right w:val="none" w:sz="0" w:space="0" w:color="auto"/>
          </w:divBdr>
        </w:div>
        <w:div w:id="1428115558">
          <w:marLeft w:val="480"/>
          <w:marRight w:val="0"/>
          <w:marTop w:val="0"/>
          <w:marBottom w:val="0"/>
          <w:divBdr>
            <w:top w:val="none" w:sz="0" w:space="0" w:color="auto"/>
            <w:left w:val="none" w:sz="0" w:space="0" w:color="auto"/>
            <w:bottom w:val="none" w:sz="0" w:space="0" w:color="auto"/>
            <w:right w:val="none" w:sz="0" w:space="0" w:color="auto"/>
          </w:divBdr>
        </w:div>
        <w:div w:id="2069759765">
          <w:marLeft w:val="480"/>
          <w:marRight w:val="0"/>
          <w:marTop w:val="0"/>
          <w:marBottom w:val="0"/>
          <w:divBdr>
            <w:top w:val="none" w:sz="0" w:space="0" w:color="auto"/>
            <w:left w:val="none" w:sz="0" w:space="0" w:color="auto"/>
            <w:bottom w:val="none" w:sz="0" w:space="0" w:color="auto"/>
            <w:right w:val="none" w:sz="0" w:space="0" w:color="auto"/>
          </w:divBdr>
        </w:div>
        <w:div w:id="779452352">
          <w:marLeft w:val="480"/>
          <w:marRight w:val="0"/>
          <w:marTop w:val="0"/>
          <w:marBottom w:val="0"/>
          <w:divBdr>
            <w:top w:val="none" w:sz="0" w:space="0" w:color="auto"/>
            <w:left w:val="none" w:sz="0" w:space="0" w:color="auto"/>
            <w:bottom w:val="none" w:sz="0" w:space="0" w:color="auto"/>
            <w:right w:val="none" w:sz="0" w:space="0" w:color="auto"/>
          </w:divBdr>
        </w:div>
      </w:divsChild>
    </w:div>
    <w:div w:id="428156841">
      <w:bodyDiv w:val="1"/>
      <w:marLeft w:val="0"/>
      <w:marRight w:val="0"/>
      <w:marTop w:val="0"/>
      <w:marBottom w:val="0"/>
      <w:divBdr>
        <w:top w:val="none" w:sz="0" w:space="0" w:color="auto"/>
        <w:left w:val="none" w:sz="0" w:space="0" w:color="auto"/>
        <w:bottom w:val="none" w:sz="0" w:space="0" w:color="auto"/>
        <w:right w:val="none" w:sz="0" w:space="0" w:color="auto"/>
      </w:divBdr>
    </w:div>
    <w:div w:id="428350537">
      <w:bodyDiv w:val="1"/>
      <w:marLeft w:val="0"/>
      <w:marRight w:val="0"/>
      <w:marTop w:val="0"/>
      <w:marBottom w:val="0"/>
      <w:divBdr>
        <w:top w:val="none" w:sz="0" w:space="0" w:color="auto"/>
        <w:left w:val="none" w:sz="0" w:space="0" w:color="auto"/>
        <w:bottom w:val="none" w:sz="0" w:space="0" w:color="auto"/>
        <w:right w:val="none" w:sz="0" w:space="0" w:color="auto"/>
      </w:divBdr>
    </w:div>
    <w:div w:id="428352124">
      <w:bodyDiv w:val="1"/>
      <w:marLeft w:val="0"/>
      <w:marRight w:val="0"/>
      <w:marTop w:val="0"/>
      <w:marBottom w:val="0"/>
      <w:divBdr>
        <w:top w:val="none" w:sz="0" w:space="0" w:color="auto"/>
        <w:left w:val="none" w:sz="0" w:space="0" w:color="auto"/>
        <w:bottom w:val="none" w:sz="0" w:space="0" w:color="auto"/>
        <w:right w:val="none" w:sz="0" w:space="0" w:color="auto"/>
      </w:divBdr>
    </w:div>
    <w:div w:id="428621988">
      <w:bodyDiv w:val="1"/>
      <w:marLeft w:val="0"/>
      <w:marRight w:val="0"/>
      <w:marTop w:val="0"/>
      <w:marBottom w:val="0"/>
      <w:divBdr>
        <w:top w:val="none" w:sz="0" w:space="0" w:color="auto"/>
        <w:left w:val="none" w:sz="0" w:space="0" w:color="auto"/>
        <w:bottom w:val="none" w:sz="0" w:space="0" w:color="auto"/>
        <w:right w:val="none" w:sz="0" w:space="0" w:color="auto"/>
      </w:divBdr>
    </w:div>
    <w:div w:id="428627808">
      <w:bodyDiv w:val="1"/>
      <w:marLeft w:val="0"/>
      <w:marRight w:val="0"/>
      <w:marTop w:val="0"/>
      <w:marBottom w:val="0"/>
      <w:divBdr>
        <w:top w:val="none" w:sz="0" w:space="0" w:color="auto"/>
        <w:left w:val="none" w:sz="0" w:space="0" w:color="auto"/>
        <w:bottom w:val="none" w:sz="0" w:space="0" w:color="auto"/>
        <w:right w:val="none" w:sz="0" w:space="0" w:color="auto"/>
      </w:divBdr>
    </w:div>
    <w:div w:id="428695691">
      <w:bodyDiv w:val="1"/>
      <w:marLeft w:val="0"/>
      <w:marRight w:val="0"/>
      <w:marTop w:val="0"/>
      <w:marBottom w:val="0"/>
      <w:divBdr>
        <w:top w:val="none" w:sz="0" w:space="0" w:color="auto"/>
        <w:left w:val="none" w:sz="0" w:space="0" w:color="auto"/>
        <w:bottom w:val="none" w:sz="0" w:space="0" w:color="auto"/>
        <w:right w:val="none" w:sz="0" w:space="0" w:color="auto"/>
      </w:divBdr>
    </w:div>
    <w:div w:id="428736971">
      <w:bodyDiv w:val="1"/>
      <w:marLeft w:val="0"/>
      <w:marRight w:val="0"/>
      <w:marTop w:val="0"/>
      <w:marBottom w:val="0"/>
      <w:divBdr>
        <w:top w:val="none" w:sz="0" w:space="0" w:color="auto"/>
        <w:left w:val="none" w:sz="0" w:space="0" w:color="auto"/>
        <w:bottom w:val="none" w:sz="0" w:space="0" w:color="auto"/>
        <w:right w:val="none" w:sz="0" w:space="0" w:color="auto"/>
      </w:divBdr>
    </w:div>
    <w:div w:id="429081836">
      <w:bodyDiv w:val="1"/>
      <w:marLeft w:val="0"/>
      <w:marRight w:val="0"/>
      <w:marTop w:val="0"/>
      <w:marBottom w:val="0"/>
      <w:divBdr>
        <w:top w:val="none" w:sz="0" w:space="0" w:color="auto"/>
        <w:left w:val="none" w:sz="0" w:space="0" w:color="auto"/>
        <w:bottom w:val="none" w:sz="0" w:space="0" w:color="auto"/>
        <w:right w:val="none" w:sz="0" w:space="0" w:color="auto"/>
      </w:divBdr>
    </w:div>
    <w:div w:id="429546678">
      <w:bodyDiv w:val="1"/>
      <w:marLeft w:val="0"/>
      <w:marRight w:val="0"/>
      <w:marTop w:val="0"/>
      <w:marBottom w:val="0"/>
      <w:divBdr>
        <w:top w:val="none" w:sz="0" w:space="0" w:color="auto"/>
        <w:left w:val="none" w:sz="0" w:space="0" w:color="auto"/>
        <w:bottom w:val="none" w:sz="0" w:space="0" w:color="auto"/>
        <w:right w:val="none" w:sz="0" w:space="0" w:color="auto"/>
      </w:divBdr>
    </w:div>
    <w:div w:id="429743607">
      <w:bodyDiv w:val="1"/>
      <w:marLeft w:val="0"/>
      <w:marRight w:val="0"/>
      <w:marTop w:val="0"/>
      <w:marBottom w:val="0"/>
      <w:divBdr>
        <w:top w:val="none" w:sz="0" w:space="0" w:color="auto"/>
        <w:left w:val="none" w:sz="0" w:space="0" w:color="auto"/>
        <w:bottom w:val="none" w:sz="0" w:space="0" w:color="auto"/>
        <w:right w:val="none" w:sz="0" w:space="0" w:color="auto"/>
      </w:divBdr>
    </w:div>
    <w:div w:id="429856171">
      <w:bodyDiv w:val="1"/>
      <w:marLeft w:val="0"/>
      <w:marRight w:val="0"/>
      <w:marTop w:val="0"/>
      <w:marBottom w:val="0"/>
      <w:divBdr>
        <w:top w:val="none" w:sz="0" w:space="0" w:color="auto"/>
        <w:left w:val="none" w:sz="0" w:space="0" w:color="auto"/>
        <w:bottom w:val="none" w:sz="0" w:space="0" w:color="auto"/>
        <w:right w:val="none" w:sz="0" w:space="0" w:color="auto"/>
      </w:divBdr>
    </w:div>
    <w:div w:id="430012215">
      <w:bodyDiv w:val="1"/>
      <w:marLeft w:val="0"/>
      <w:marRight w:val="0"/>
      <w:marTop w:val="0"/>
      <w:marBottom w:val="0"/>
      <w:divBdr>
        <w:top w:val="none" w:sz="0" w:space="0" w:color="auto"/>
        <w:left w:val="none" w:sz="0" w:space="0" w:color="auto"/>
        <w:bottom w:val="none" w:sz="0" w:space="0" w:color="auto"/>
        <w:right w:val="none" w:sz="0" w:space="0" w:color="auto"/>
      </w:divBdr>
    </w:div>
    <w:div w:id="430780192">
      <w:bodyDiv w:val="1"/>
      <w:marLeft w:val="0"/>
      <w:marRight w:val="0"/>
      <w:marTop w:val="0"/>
      <w:marBottom w:val="0"/>
      <w:divBdr>
        <w:top w:val="none" w:sz="0" w:space="0" w:color="auto"/>
        <w:left w:val="none" w:sz="0" w:space="0" w:color="auto"/>
        <w:bottom w:val="none" w:sz="0" w:space="0" w:color="auto"/>
        <w:right w:val="none" w:sz="0" w:space="0" w:color="auto"/>
      </w:divBdr>
    </w:div>
    <w:div w:id="431055400">
      <w:bodyDiv w:val="1"/>
      <w:marLeft w:val="0"/>
      <w:marRight w:val="0"/>
      <w:marTop w:val="0"/>
      <w:marBottom w:val="0"/>
      <w:divBdr>
        <w:top w:val="none" w:sz="0" w:space="0" w:color="auto"/>
        <w:left w:val="none" w:sz="0" w:space="0" w:color="auto"/>
        <w:bottom w:val="none" w:sz="0" w:space="0" w:color="auto"/>
        <w:right w:val="none" w:sz="0" w:space="0" w:color="auto"/>
      </w:divBdr>
    </w:div>
    <w:div w:id="431123595">
      <w:bodyDiv w:val="1"/>
      <w:marLeft w:val="0"/>
      <w:marRight w:val="0"/>
      <w:marTop w:val="0"/>
      <w:marBottom w:val="0"/>
      <w:divBdr>
        <w:top w:val="none" w:sz="0" w:space="0" w:color="auto"/>
        <w:left w:val="none" w:sz="0" w:space="0" w:color="auto"/>
        <w:bottom w:val="none" w:sz="0" w:space="0" w:color="auto"/>
        <w:right w:val="none" w:sz="0" w:space="0" w:color="auto"/>
      </w:divBdr>
    </w:div>
    <w:div w:id="431171009">
      <w:bodyDiv w:val="1"/>
      <w:marLeft w:val="0"/>
      <w:marRight w:val="0"/>
      <w:marTop w:val="0"/>
      <w:marBottom w:val="0"/>
      <w:divBdr>
        <w:top w:val="none" w:sz="0" w:space="0" w:color="auto"/>
        <w:left w:val="none" w:sz="0" w:space="0" w:color="auto"/>
        <w:bottom w:val="none" w:sz="0" w:space="0" w:color="auto"/>
        <w:right w:val="none" w:sz="0" w:space="0" w:color="auto"/>
      </w:divBdr>
    </w:div>
    <w:div w:id="431172014">
      <w:bodyDiv w:val="1"/>
      <w:marLeft w:val="0"/>
      <w:marRight w:val="0"/>
      <w:marTop w:val="0"/>
      <w:marBottom w:val="0"/>
      <w:divBdr>
        <w:top w:val="none" w:sz="0" w:space="0" w:color="auto"/>
        <w:left w:val="none" w:sz="0" w:space="0" w:color="auto"/>
        <w:bottom w:val="none" w:sz="0" w:space="0" w:color="auto"/>
        <w:right w:val="none" w:sz="0" w:space="0" w:color="auto"/>
      </w:divBdr>
    </w:div>
    <w:div w:id="431246233">
      <w:bodyDiv w:val="1"/>
      <w:marLeft w:val="0"/>
      <w:marRight w:val="0"/>
      <w:marTop w:val="0"/>
      <w:marBottom w:val="0"/>
      <w:divBdr>
        <w:top w:val="none" w:sz="0" w:space="0" w:color="auto"/>
        <w:left w:val="none" w:sz="0" w:space="0" w:color="auto"/>
        <w:bottom w:val="none" w:sz="0" w:space="0" w:color="auto"/>
        <w:right w:val="none" w:sz="0" w:space="0" w:color="auto"/>
      </w:divBdr>
    </w:div>
    <w:div w:id="431778459">
      <w:bodyDiv w:val="1"/>
      <w:marLeft w:val="0"/>
      <w:marRight w:val="0"/>
      <w:marTop w:val="0"/>
      <w:marBottom w:val="0"/>
      <w:divBdr>
        <w:top w:val="none" w:sz="0" w:space="0" w:color="auto"/>
        <w:left w:val="none" w:sz="0" w:space="0" w:color="auto"/>
        <w:bottom w:val="none" w:sz="0" w:space="0" w:color="auto"/>
        <w:right w:val="none" w:sz="0" w:space="0" w:color="auto"/>
      </w:divBdr>
    </w:div>
    <w:div w:id="432895130">
      <w:bodyDiv w:val="1"/>
      <w:marLeft w:val="0"/>
      <w:marRight w:val="0"/>
      <w:marTop w:val="0"/>
      <w:marBottom w:val="0"/>
      <w:divBdr>
        <w:top w:val="none" w:sz="0" w:space="0" w:color="auto"/>
        <w:left w:val="none" w:sz="0" w:space="0" w:color="auto"/>
        <w:bottom w:val="none" w:sz="0" w:space="0" w:color="auto"/>
        <w:right w:val="none" w:sz="0" w:space="0" w:color="auto"/>
      </w:divBdr>
    </w:div>
    <w:div w:id="433136125">
      <w:bodyDiv w:val="1"/>
      <w:marLeft w:val="0"/>
      <w:marRight w:val="0"/>
      <w:marTop w:val="0"/>
      <w:marBottom w:val="0"/>
      <w:divBdr>
        <w:top w:val="none" w:sz="0" w:space="0" w:color="auto"/>
        <w:left w:val="none" w:sz="0" w:space="0" w:color="auto"/>
        <w:bottom w:val="none" w:sz="0" w:space="0" w:color="auto"/>
        <w:right w:val="none" w:sz="0" w:space="0" w:color="auto"/>
      </w:divBdr>
      <w:divsChild>
        <w:div w:id="1268611056">
          <w:marLeft w:val="480"/>
          <w:marRight w:val="0"/>
          <w:marTop w:val="0"/>
          <w:marBottom w:val="0"/>
          <w:divBdr>
            <w:top w:val="none" w:sz="0" w:space="0" w:color="auto"/>
            <w:left w:val="none" w:sz="0" w:space="0" w:color="auto"/>
            <w:bottom w:val="none" w:sz="0" w:space="0" w:color="auto"/>
            <w:right w:val="none" w:sz="0" w:space="0" w:color="auto"/>
          </w:divBdr>
        </w:div>
        <w:div w:id="1805080153">
          <w:marLeft w:val="480"/>
          <w:marRight w:val="0"/>
          <w:marTop w:val="0"/>
          <w:marBottom w:val="0"/>
          <w:divBdr>
            <w:top w:val="none" w:sz="0" w:space="0" w:color="auto"/>
            <w:left w:val="none" w:sz="0" w:space="0" w:color="auto"/>
            <w:bottom w:val="none" w:sz="0" w:space="0" w:color="auto"/>
            <w:right w:val="none" w:sz="0" w:space="0" w:color="auto"/>
          </w:divBdr>
        </w:div>
        <w:div w:id="1087850293">
          <w:marLeft w:val="480"/>
          <w:marRight w:val="0"/>
          <w:marTop w:val="0"/>
          <w:marBottom w:val="0"/>
          <w:divBdr>
            <w:top w:val="none" w:sz="0" w:space="0" w:color="auto"/>
            <w:left w:val="none" w:sz="0" w:space="0" w:color="auto"/>
            <w:bottom w:val="none" w:sz="0" w:space="0" w:color="auto"/>
            <w:right w:val="none" w:sz="0" w:space="0" w:color="auto"/>
          </w:divBdr>
        </w:div>
        <w:div w:id="1656450621">
          <w:marLeft w:val="480"/>
          <w:marRight w:val="0"/>
          <w:marTop w:val="0"/>
          <w:marBottom w:val="0"/>
          <w:divBdr>
            <w:top w:val="none" w:sz="0" w:space="0" w:color="auto"/>
            <w:left w:val="none" w:sz="0" w:space="0" w:color="auto"/>
            <w:bottom w:val="none" w:sz="0" w:space="0" w:color="auto"/>
            <w:right w:val="none" w:sz="0" w:space="0" w:color="auto"/>
          </w:divBdr>
        </w:div>
        <w:div w:id="905990827">
          <w:marLeft w:val="480"/>
          <w:marRight w:val="0"/>
          <w:marTop w:val="0"/>
          <w:marBottom w:val="0"/>
          <w:divBdr>
            <w:top w:val="none" w:sz="0" w:space="0" w:color="auto"/>
            <w:left w:val="none" w:sz="0" w:space="0" w:color="auto"/>
            <w:bottom w:val="none" w:sz="0" w:space="0" w:color="auto"/>
            <w:right w:val="none" w:sz="0" w:space="0" w:color="auto"/>
          </w:divBdr>
        </w:div>
        <w:div w:id="2111657644">
          <w:marLeft w:val="480"/>
          <w:marRight w:val="0"/>
          <w:marTop w:val="0"/>
          <w:marBottom w:val="0"/>
          <w:divBdr>
            <w:top w:val="none" w:sz="0" w:space="0" w:color="auto"/>
            <w:left w:val="none" w:sz="0" w:space="0" w:color="auto"/>
            <w:bottom w:val="none" w:sz="0" w:space="0" w:color="auto"/>
            <w:right w:val="none" w:sz="0" w:space="0" w:color="auto"/>
          </w:divBdr>
        </w:div>
        <w:div w:id="349183046">
          <w:marLeft w:val="480"/>
          <w:marRight w:val="0"/>
          <w:marTop w:val="0"/>
          <w:marBottom w:val="0"/>
          <w:divBdr>
            <w:top w:val="none" w:sz="0" w:space="0" w:color="auto"/>
            <w:left w:val="none" w:sz="0" w:space="0" w:color="auto"/>
            <w:bottom w:val="none" w:sz="0" w:space="0" w:color="auto"/>
            <w:right w:val="none" w:sz="0" w:space="0" w:color="auto"/>
          </w:divBdr>
        </w:div>
        <w:div w:id="779181324">
          <w:marLeft w:val="480"/>
          <w:marRight w:val="0"/>
          <w:marTop w:val="0"/>
          <w:marBottom w:val="0"/>
          <w:divBdr>
            <w:top w:val="none" w:sz="0" w:space="0" w:color="auto"/>
            <w:left w:val="none" w:sz="0" w:space="0" w:color="auto"/>
            <w:bottom w:val="none" w:sz="0" w:space="0" w:color="auto"/>
            <w:right w:val="none" w:sz="0" w:space="0" w:color="auto"/>
          </w:divBdr>
        </w:div>
        <w:div w:id="732436982">
          <w:marLeft w:val="480"/>
          <w:marRight w:val="0"/>
          <w:marTop w:val="0"/>
          <w:marBottom w:val="0"/>
          <w:divBdr>
            <w:top w:val="none" w:sz="0" w:space="0" w:color="auto"/>
            <w:left w:val="none" w:sz="0" w:space="0" w:color="auto"/>
            <w:bottom w:val="none" w:sz="0" w:space="0" w:color="auto"/>
            <w:right w:val="none" w:sz="0" w:space="0" w:color="auto"/>
          </w:divBdr>
        </w:div>
        <w:div w:id="295986084">
          <w:marLeft w:val="480"/>
          <w:marRight w:val="0"/>
          <w:marTop w:val="0"/>
          <w:marBottom w:val="0"/>
          <w:divBdr>
            <w:top w:val="none" w:sz="0" w:space="0" w:color="auto"/>
            <w:left w:val="none" w:sz="0" w:space="0" w:color="auto"/>
            <w:bottom w:val="none" w:sz="0" w:space="0" w:color="auto"/>
            <w:right w:val="none" w:sz="0" w:space="0" w:color="auto"/>
          </w:divBdr>
        </w:div>
        <w:div w:id="921832944">
          <w:marLeft w:val="480"/>
          <w:marRight w:val="0"/>
          <w:marTop w:val="0"/>
          <w:marBottom w:val="0"/>
          <w:divBdr>
            <w:top w:val="none" w:sz="0" w:space="0" w:color="auto"/>
            <w:left w:val="none" w:sz="0" w:space="0" w:color="auto"/>
            <w:bottom w:val="none" w:sz="0" w:space="0" w:color="auto"/>
            <w:right w:val="none" w:sz="0" w:space="0" w:color="auto"/>
          </w:divBdr>
        </w:div>
        <w:div w:id="787356327">
          <w:marLeft w:val="480"/>
          <w:marRight w:val="0"/>
          <w:marTop w:val="0"/>
          <w:marBottom w:val="0"/>
          <w:divBdr>
            <w:top w:val="none" w:sz="0" w:space="0" w:color="auto"/>
            <w:left w:val="none" w:sz="0" w:space="0" w:color="auto"/>
            <w:bottom w:val="none" w:sz="0" w:space="0" w:color="auto"/>
            <w:right w:val="none" w:sz="0" w:space="0" w:color="auto"/>
          </w:divBdr>
        </w:div>
        <w:div w:id="330723967">
          <w:marLeft w:val="480"/>
          <w:marRight w:val="0"/>
          <w:marTop w:val="0"/>
          <w:marBottom w:val="0"/>
          <w:divBdr>
            <w:top w:val="none" w:sz="0" w:space="0" w:color="auto"/>
            <w:left w:val="none" w:sz="0" w:space="0" w:color="auto"/>
            <w:bottom w:val="none" w:sz="0" w:space="0" w:color="auto"/>
            <w:right w:val="none" w:sz="0" w:space="0" w:color="auto"/>
          </w:divBdr>
        </w:div>
        <w:div w:id="485364690">
          <w:marLeft w:val="480"/>
          <w:marRight w:val="0"/>
          <w:marTop w:val="0"/>
          <w:marBottom w:val="0"/>
          <w:divBdr>
            <w:top w:val="none" w:sz="0" w:space="0" w:color="auto"/>
            <w:left w:val="none" w:sz="0" w:space="0" w:color="auto"/>
            <w:bottom w:val="none" w:sz="0" w:space="0" w:color="auto"/>
            <w:right w:val="none" w:sz="0" w:space="0" w:color="auto"/>
          </w:divBdr>
        </w:div>
        <w:div w:id="1607494587">
          <w:marLeft w:val="480"/>
          <w:marRight w:val="0"/>
          <w:marTop w:val="0"/>
          <w:marBottom w:val="0"/>
          <w:divBdr>
            <w:top w:val="none" w:sz="0" w:space="0" w:color="auto"/>
            <w:left w:val="none" w:sz="0" w:space="0" w:color="auto"/>
            <w:bottom w:val="none" w:sz="0" w:space="0" w:color="auto"/>
            <w:right w:val="none" w:sz="0" w:space="0" w:color="auto"/>
          </w:divBdr>
        </w:div>
        <w:div w:id="281033468">
          <w:marLeft w:val="480"/>
          <w:marRight w:val="0"/>
          <w:marTop w:val="0"/>
          <w:marBottom w:val="0"/>
          <w:divBdr>
            <w:top w:val="none" w:sz="0" w:space="0" w:color="auto"/>
            <w:left w:val="none" w:sz="0" w:space="0" w:color="auto"/>
            <w:bottom w:val="none" w:sz="0" w:space="0" w:color="auto"/>
            <w:right w:val="none" w:sz="0" w:space="0" w:color="auto"/>
          </w:divBdr>
        </w:div>
        <w:div w:id="1926189303">
          <w:marLeft w:val="480"/>
          <w:marRight w:val="0"/>
          <w:marTop w:val="0"/>
          <w:marBottom w:val="0"/>
          <w:divBdr>
            <w:top w:val="none" w:sz="0" w:space="0" w:color="auto"/>
            <w:left w:val="none" w:sz="0" w:space="0" w:color="auto"/>
            <w:bottom w:val="none" w:sz="0" w:space="0" w:color="auto"/>
            <w:right w:val="none" w:sz="0" w:space="0" w:color="auto"/>
          </w:divBdr>
        </w:div>
        <w:div w:id="876888061">
          <w:marLeft w:val="480"/>
          <w:marRight w:val="0"/>
          <w:marTop w:val="0"/>
          <w:marBottom w:val="0"/>
          <w:divBdr>
            <w:top w:val="none" w:sz="0" w:space="0" w:color="auto"/>
            <w:left w:val="none" w:sz="0" w:space="0" w:color="auto"/>
            <w:bottom w:val="none" w:sz="0" w:space="0" w:color="auto"/>
            <w:right w:val="none" w:sz="0" w:space="0" w:color="auto"/>
          </w:divBdr>
        </w:div>
        <w:div w:id="1637954423">
          <w:marLeft w:val="480"/>
          <w:marRight w:val="0"/>
          <w:marTop w:val="0"/>
          <w:marBottom w:val="0"/>
          <w:divBdr>
            <w:top w:val="none" w:sz="0" w:space="0" w:color="auto"/>
            <w:left w:val="none" w:sz="0" w:space="0" w:color="auto"/>
            <w:bottom w:val="none" w:sz="0" w:space="0" w:color="auto"/>
            <w:right w:val="none" w:sz="0" w:space="0" w:color="auto"/>
          </w:divBdr>
        </w:div>
        <w:div w:id="1872566599">
          <w:marLeft w:val="480"/>
          <w:marRight w:val="0"/>
          <w:marTop w:val="0"/>
          <w:marBottom w:val="0"/>
          <w:divBdr>
            <w:top w:val="none" w:sz="0" w:space="0" w:color="auto"/>
            <w:left w:val="none" w:sz="0" w:space="0" w:color="auto"/>
            <w:bottom w:val="none" w:sz="0" w:space="0" w:color="auto"/>
            <w:right w:val="none" w:sz="0" w:space="0" w:color="auto"/>
          </w:divBdr>
        </w:div>
        <w:div w:id="1318725284">
          <w:marLeft w:val="480"/>
          <w:marRight w:val="0"/>
          <w:marTop w:val="0"/>
          <w:marBottom w:val="0"/>
          <w:divBdr>
            <w:top w:val="none" w:sz="0" w:space="0" w:color="auto"/>
            <w:left w:val="none" w:sz="0" w:space="0" w:color="auto"/>
            <w:bottom w:val="none" w:sz="0" w:space="0" w:color="auto"/>
            <w:right w:val="none" w:sz="0" w:space="0" w:color="auto"/>
          </w:divBdr>
        </w:div>
        <w:div w:id="2016767663">
          <w:marLeft w:val="480"/>
          <w:marRight w:val="0"/>
          <w:marTop w:val="0"/>
          <w:marBottom w:val="0"/>
          <w:divBdr>
            <w:top w:val="none" w:sz="0" w:space="0" w:color="auto"/>
            <w:left w:val="none" w:sz="0" w:space="0" w:color="auto"/>
            <w:bottom w:val="none" w:sz="0" w:space="0" w:color="auto"/>
            <w:right w:val="none" w:sz="0" w:space="0" w:color="auto"/>
          </w:divBdr>
        </w:div>
        <w:div w:id="1472791508">
          <w:marLeft w:val="480"/>
          <w:marRight w:val="0"/>
          <w:marTop w:val="0"/>
          <w:marBottom w:val="0"/>
          <w:divBdr>
            <w:top w:val="none" w:sz="0" w:space="0" w:color="auto"/>
            <w:left w:val="none" w:sz="0" w:space="0" w:color="auto"/>
            <w:bottom w:val="none" w:sz="0" w:space="0" w:color="auto"/>
            <w:right w:val="none" w:sz="0" w:space="0" w:color="auto"/>
          </w:divBdr>
        </w:div>
        <w:div w:id="1760253756">
          <w:marLeft w:val="480"/>
          <w:marRight w:val="0"/>
          <w:marTop w:val="0"/>
          <w:marBottom w:val="0"/>
          <w:divBdr>
            <w:top w:val="none" w:sz="0" w:space="0" w:color="auto"/>
            <w:left w:val="none" w:sz="0" w:space="0" w:color="auto"/>
            <w:bottom w:val="none" w:sz="0" w:space="0" w:color="auto"/>
            <w:right w:val="none" w:sz="0" w:space="0" w:color="auto"/>
          </w:divBdr>
        </w:div>
        <w:div w:id="1228220565">
          <w:marLeft w:val="480"/>
          <w:marRight w:val="0"/>
          <w:marTop w:val="0"/>
          <w:marBottom w:val="0"/>
          <w:divBdr>
            <w:top w:val="none" w:sz="0" w:space="0" w:color="auto"/>
            <w:left w:val="none" w:sz="0" w:space="0" w:color="auto"/>
            <w:bottom w:val="none" w:sz="0" w:space="0" w:color="auto"/>
            <w:right w:val="none" w:sz="0" w:space="0" w:color="auto"/>
          </w:divBdr>
        </w:div>
        <w:div w:id="1805267349">
          <w:marLeft w:val="480"/>
          <w:marRight w:val="0"/>
          <w:marTop w:val="0"/>
          <w:marBottom w:val="0"/>
          <w:divBdr>
            <w:top w:val="none" w:sz="0" w:space="0" w:color="auto"/>
            <w:left w:val="none" w:sz="0" w:space="0" w:color="auto"/>
            <w:bottom w:val="none" w:sz="0" w:space="0" w:color="auto"/>
            <w:right w:val="none" w:sz="0" w:space="0" w:color="auto"/>
          </w:divBdr>
        </w:div>
        <w:div w:id="679502359">
          <w:marLeft w:val="480"/>
          <w:marRight w:val="0"/>
          <w:marTop w:val="0"/>
          <w:marBottom w:val="0"/>
          <w:divBdr>
            <w:top w:val="none" w:sz="0" w:space="0" w:color="auto"/>
            <w:left w:val="none" w:sz="0" w:space="0" w:color="auto"/>
            <w:bottom w:val="none" w:sz="0" w:space="0" w:color="auto"/>
            <w:right w:val="none" w:sz="0" w:space="0" w:color="auto"/>
          </w:divBdr>
        </w:div>
        <w:div w:id="1100687817">
          <w:marLeft w:val="480"/>
          <w:marRight w:val="0"/>
          <w:marTop w:val="0"/>
          <w:marBottom w:val="0"/>
          <w:divBdr>
            <w:top w:val="none" w:sz="0" w:space="0" w:color="auto"/>
            <w:left w:val="none" w:sz="0" w:space="0" w:color="auto"/>
            <w:bottom w:val="none" w:sz="0" w:space="0" w:color="auto"/>
            <w:right w:val="none" w:sz="0" w:space="0" w:color="auto"/>
          </w:divBdr>
        </w:div>
        <w:div w:id="436751390">
          <w:marLeft w:val="480"/>
          <w:marRight w:val="0"/>
          <w:marTop w:val="0"/>
          <w:marBottom w:val="0"/>
          <w:divBdr>
            <w:top w:val="none" w:sz="0" w:space="0" w:color="auto"/>
            <w:left w:val="none" w:sz="0" w:space="0" w:color="auto"/>
            <w:bottom w:val="none" w:sz="0" w:space="0" w:color="auto"/>
            <w:right w:val="none" w:sz="0" w:space="0" w:color="auto"/>
          </w:divBdr>
        </w:div>
        <w:div w:id="1130131374">
          <w:marLeft w:val="480"/>
          <w:marRight w:val="0"/>
          <w:marTop w:val="0"/>
          <w:marBottom w:val="0"/>
          <w:divBdr>
            <w:top w:val="none" w:sz="0" w:space="0" w:color="auto"/>
            <w:left w:val="none" w:sz="0" w:space="0" w:color="auto"/>
            <w:bottom w:val="none" w:sz="0" w:space="0" w:color="auto"/>
            <w:right w:val="none" w:sz="0" w:space="0" w:color="auto"/>
          </w:divBdr>
        </w:div>
        <w:div w:id="292760919">
          <w:marLeft w:val="480"/>
          <w:marRight w:val="0"/>
          <w:marTop w:val="0"/>
          <w:marBottom w:val="0"/>
          <w:divBdr>
            <w:top w:val="none" w:sz="0" w:space="0" w:color="auto"/>
            <w:left w:val="none" w:sz="0" w:space="0" w:color="auto"/>
            <w:bottom w:val="none" w:sz="0" w:space="0" w:color="auto"/>
            <w:right w:val="none" w:sz="0" w:space="0" w:color="auto"/>
          </w:divBdr>
        </w:div>
        <w:div w:id="1767650452">
          <w:marLeft w:val="480"/>
          <w:marRight w:val="0"/>
          <w:marTop w:val="0"/>
          <w:marBottom w:val="0"/>
          <w:divBdr>
            <w:top w:val="none" w:sz="0" w:space="0" w:color="auto"/>
            <w:left w:val="none" w:sz="0" w:space="0" w:color="auto"/>
            <w:bottom w:val="none" w:sz="0" w:space="0" w:color="auto"/>
            <w:right w:val="none" w:sz="0" w:space="0" w:color="auto"/>
          </w:divBdr>
        </w:div>
        <w:div w:id="957880034">
          <w:marLeft w:val="480"/>
          <w:marRight w:val="0"/>
          <w:marTop w:val="0"/>
          <w:marBottom w:val="0"/>
          <w:divBdr>
            <w:top w:val="none" w:sz="0" w:space="0" w:color="auto"/>
            <w:left w:val="none" w:sz="0" w:space="0" w:color="auto"/>
            <w:bottom w:val="none" w:sz="0" w:space="0" w:color="auto"/>
            <w:right w:val="none" w:sz="0" w:space="0" w:color="auto"/>
          </w:divBdr>
        </w:div>
        <w:div w:id="1908807257">
          <w:marLeft w:val="480"/>
          <w:marRight w:val="0"/>
          <w:marTop w:val="0"/>
          <w:marBottom w:val="0"/>
          <w:divBdr>
            <w:top w:val="none" w:sz="0" w:space="0" w:color="auto"/>
            <w:left w:val="none" w:sz="0" w:space="0" w:color="auto"/>
            <w:bottom w:val="none" w:sz="0" w:space="0" w:color="auto"/>
            <w:right w:val="none" w:sz="0" w:space="0" w:color="auto"/>
          </w:divBdr>
        </w:div>
        <w:div w:id="1352223730">
          <w:marLeft w:val="480"/>
          <w:marRight w:val="0"/>
          <w:marTop w:val="0"/>
          <w:marBottom w:val="0"/>
          <w:divBdr>
            <w:top w:val="none" w:sz="0" w:space="0" w:color="auto"/>
            <w:left w:val="none" w:sz="0" w:space="0" w:color="auto"/>
            <w:bottom w:val="none" w:sz="0" w:space="0" w:color="auto"/>
            <w:right w:val="none" w:sz="0" w:space="0" w:color="auto"/>
          </w:divBdr>
        </w:div>
        <w:div w:id="742987686">
          <w:marLeft w:val="480"/>
          <w:marRight w:val="0"/>
          <w:marTop w:val="0"/>
          <w:marBottom w:val="0"/>
          <w:divBdr>
            <w:top w:val="none" w:sz="0" w:space="0" w:color="auto"/>
            <w:left w:val="none" w:sz="0" w:space="0" w:color="auto"/>
            <w:bottom w:val="none" w:sz="0" w:space="0" w:color="auto"/>
            <w:right w:val="none" w:sz="0" w:space="0" w:color="auto"/>
          </w:divBdr>
        </w:div>
        <w:div w:id="1217545996">
          <w:marLeft w:val="480"/>
          <w:marRight w:val="0"/>
          <w:marTop w:val="0"/>
          <w:marBottom w:val="0"/>
          <w:divBdr>
            <w:top w:val="none" w:sz="0" w:space="0" w:color="auto"/>
            <w:left w:val="none" w:sz="0" w:space="0" w:color="auto"/>
            <w:bottom w:val="none" w:sz="0" w:space="0" w:color="auto"/>
            <w:right w:val="none" w:sz="0" w:space="0" w:color="auto"/>
          </w:divBdr>
        </w:div>
        <w:div w:id="895629468">
          <w:marLeft w:val="480"/>
          <w:marRight w:val="0"/>
          <w:marTop w:val="0"/>
          <w:marBottom w:val="0"/>
          <w:divBdr>
            <w:top w:val="none" w:sz="0" w:space="0" w:color="auto"/>
            <w:left w:val="none" w:sz="0" w:space="0" w:color="auto"/>
            <w:bottom w:val="none" w:sz="0" w:space="0" w:color="auto"/>
            <w:right w:val="none" w:sz="0" w:space="0" w:color="auto"/>
          </w:divBdr>
        </w:div>
        <w:div w:id="1313095334">
          <w:marLeft w:val="480"/>
          <w:marRight w:val="0"/>
          <w:marTop w:val="0"/>
          <w:marBottom w:val="0"/>
          <w:divBdr>
            <w:top w:val="none" w:sz="0" w:space="0" w:color="auto"/>
            <w:left w:val="none" w:sz="0" w:space="0" w:color="auto"/>
            <w:bottom w:val="none" w:sz="0" w:space="0" w:color="auto"/>
            <w:right w:val="none" w:sz="0" w:space="0" w:color="auto"/>
          </w:divBdr>
        </w:div>
        <w:div w:id="40982360">
          <w:marLeft w:val="480"/>
          <w:marRight w:val="0"/>
          <w:marTop w:val="0"/>
          <w:marBottom w:val="0"/>
          <w:divBdr>
            <w:top w:val="none" w:sz="0" w:space="0" w:color="auto"/>
            <w:left w:val="none" w:sz="0" w:space="0" w:color="auto"/>
            <w:bottom w:val="none" w:sz="0" w:space="0" w:color="auto"/>
            <w:right w:val="none" w:sz="0" w:space="0" w:color="auto"/>
          </w:divBdr>
        </w:div>
        <w:div w:id="1821262522">
          <w:marLeft w:val="480"/>
          <w:marRight w:val="0"/>
          <w:marTop w:val="0"/>
          <w:marBottom w:val="0"/>
          <w:divBdr>
            <w:top w:val="none" w:sz="0" w:space="0" w:color="auto"/>
            <w:left w:val="none" w:sz="0" w:space="0" w:color="auto"/>
            <w:bottom w:val="none" w:sz="0" w:space="0" w:color="auto"/>
            <w:right w:val="none" w:sz="0" w:space="0" w:color="auto"/>
          </w:divBdr>
        </w:div>
        <w:div w:id="123697053">
          <w:marLeft w:val="480"/>
          <w:marRight w:val="0"/>
          <w:marTop w:val="0"/>
          <w:marBottom w:val="0"/>
          <w:divBdr>
            <w:top w:val="none" w:sz="0" w:space="0" w:color="auto"/>
            <w:left w:val="none" w:sz="0" w:space="0" w:color="auto"/>
            <w:bottom w:val="none" w:sz="0" w:space="0" w:color="auto"/>
            <w:right w:val="none" w:sz="0" w:space="0" w:color="auto"/>
          </w:divBdr>
        </w:div>
        <w:div w:id="1972398545">
          <w:marLeft w:val="480"/>
          <w:marRight w:val="0"/>
          <w:marTop w:val="0"/>
          <w:marBottom w:val="0"/>
          <w:divBdr>
            <w:top w:val="none" w:sz="0" w:space="0" w:color="auto"/>
            <w:left w:val="none" w:sz="0" w:space="0" w:color="auto"/>
            <w:bottom w:val="none" w:sz="0" w:space="0" w:color="auto"/>
            <w:right w:val="none" w:sz="0" w:space="0" w:color="auto"/>
          </w:divBdr>
        </w:div>
        <w:div w:id="585771275">
          <w:marLeft w:val="480"/>
          <w:marRight w:val="0"/>
          <w:marTop w:val="0"/>
          <w:marBottom w:val="0"/>
          <w:divBdr>
            <w:top w:val="none" w:sz="0" w:space="0" w:color="auto"/>
            <w:left w:val="none" w:sz="0" w:space="0" w:color="auto"/>
            <w:bottom w:val="none" w:sz="0" w:space="0" w:color="auto"/>
            <w:right w:val="none" w:sz="0" w:space="0" w:color="auto"/>
          </w:divBdr>
        </w:div>
        <w:div w:id="395856798">
          <w:marLeft w:val="480"/>
          <w:marRight w:val="0"/>
          <w:marTop w:val="0"/>
          <w:marBottom w:val="0"/>
          <w:divBdr>
            <w:top w:val="none" w:sz="0" w:space="0" w:color="auto"/>
            <w:left w:val="none" w:sz="0" w:space="0" w:color="auto"/>
            <w:bottom w:val="none" w:sz="0" w:space="0" w:color="auto"/>
            <w:right w:val="none" w:sz="0" w:space="0" w:color="auto"/>
          </w:divBdr>
        </w:div>
        <w:div w:id="382405917">
          <w:marLeft w:val="480"/>
          <w:marRight w:val="0"/>
          <w:marTop w:val="0"/>
          <w:marBottom w:val="0"/>
          <w:divBdr>
            <w:top w:val="none" w:sz="0" w:space="0" w:color="auto"/>
            <w:left w:val="none" w:sz="0" w:space="0" w:color="auto"/>
            <w:bottom w:val="none" w:sz="0" w:space="0" w:color="auto"/>
            <w:right w:val="none" w:sz="0" w:space="0" w:color="auto"/>
          </w:divBdr>
        </w:div>
        <w:div w:id="445002067">
          <w:marLeft w:val="480"/>
          <w:marRight w:val="0"/>
          <w:marTop w:val="0"/>
          <w:marBottom w:val="0"/>
          <w:divBdr>
            <w:top w:val="none" w:sz="0" w:space="0" w:color="auto"/>
            <w:left w:val="none" w:sz="0" w:space="0" w:color="auto"/>
            <w:bottom w:val="none" w:sz="0" w:space="0" w:color="auto"/>
            <w:right w:val="none" w:sz="0" w:space="0" w:color="auto"/>
          </w:divBdr>
        </w:div>
        <w:div w:id="1263301421">
          <w:marLeft w:val="480"/>
          <w:marRight w:val="0"/>
          <w:marTop w:val="0"/>
          <w:marBottom w:val="0"/>
          <w:divBdr>
            <w:top w:val="none" w:sz="0" w:space="0" w:color="auto"/>
            <w:left w:val="none" w:sz="0" w:space="0" w:color="auto"/>
            <w:bottom w:val="none" w:sz="0" w:space="0" w:color="auto"/>
            <w:right w:val="none" w:sz="0" w:space="0" w:color="auto"/>
          </w:divBdr>
        </w:div>
        <w:div w:id="796875157">
          <w:marLeft w:val="480"/>
          <w:marRight w:val="0"/>
          <w:marTop w:val="0"/>
          <w:marBottom w:val="0"/>
          <w:divBdr>
            <w:top w:val="none" w:sz="0" w:space="0" w:color="auto"/>
            <w:left w:val="none" w:sz="0" w:space="0" w:color="auto"/>
            <w:bottom w:val="none" w:sz="0" w:space="0" w:color="auto"/>
            <w:right w:val="none" w:sz="0" w:space="0" w:color="auto"/>
          </w:divBdr>
        </w:div>
        <w:div w:id="1336113352">
          <w:marLeft w:val="480"/>
          <w:marRight w:val="0"/>
          <w:marTop w:val="0"/>
          <w:marBottom w:val="0"/>
          <w:divBdr>
            <w:top w:val="none" w:sz="0" w:space="0" w:color="auto"/>
            <w:left w:val="none" w:sz="0" w:space="0" w:color="auto"/>
            <w:bottom w:val="none" w:sz="0" w:space="0" w:color="auto"/>
            <w:right w:val="none" w:sz="0" w:space="0" w:color="auto"/>
          </w:divBdr>
        </w:div>
        <w:div w:id="1296981104">
          <w:marLeft w:val="480"/>
          <w:marRight w:val="0"/>
          <w:marTop w:val="0"/>
          <w:marBottom w:val="0"/>
          <w:divBdr>
            <w:top w:val="none" w:sz="0" w:space="0" w:color="auto"/>
            <w:left w:val="none" w:sz="0" w:space="0" w:color="auto"/>
            <w:bottom w:val="none" w:sz="0" w:space="0" w:color="auto"/>
            <w:right w:val="none" w:sz="0" w:space="0" w:color="auto"/>
          </w:divBdr>
        </w:div>
        <w:div w:id="1576278995">
          <w:marLeft w:val="480"/>
          <w:marRight w:val="0"/>
          <w:marTop w:val="0"/>
          <w:marBottom w:val="0"/>
          <w:divBdr>
            <w:top w:val="none" w:sz="0" w:space="0" w:color="auto"/>
            <w:left w:val="none" w:sz="0" w:space="0" w:color="auto"/>
            <w:bottom w:val="none" w:sz="0" w:space="0" w:color="auto"/>
            <w:right w:val="none" w:sz="0" w:space="0" w:color="auto"/>
          </w:divBdr>
        </w:div>
        <w:div w:id="2023387108">
          <w:marLeft w:val="480"/>
          <w:marRight w:val="0"/>
          <w:marTop w:val="0"/>
          <w:marBottom w:val="0"/>
          <w:divBdr>
            <w:top w:val="none" w:sz="0" w:space="0" w:color="auto"/>
            <w:left w:val="none" w:sz="0" w:space="0" w:color="auto"/>
            <w:bottom w:val="none" w:sz="0" w:space="0" w:color="auto"/>
            <w:right w:val="none" w:sz="0" w:space="0" w:color="auto"/>
          </w:divBdr>
        </w:div>
        <w:div w:id="868294598">
          <w:marLeft w:val="480"/>
          <w:marRight w:val="0"/>
          <w:marTop w:val="0"/>
          <w:marBottom w:val="0"/>
          <w:divBdr>
            <w:top w:val="none" w:sz="0" w:space="0" w:color="auto"/>
            <w:left w:val="none" w:sz="0" w:space="0" w:color="auto"/>
            <w:bottom w:val="none" w:sz="0" w:space="0" w:color="auto"/>
            <w:right w:val="none" w:sz="0" w:space="0" w:color="auto"/>
          </w:divBdr>
        </w:div>
        <w:div w:id="150174620">
          <w:marLeft w:val="480"/>
          <w:marRight w:val="0"/>
          <w:marTop w:val="0"/>
          <w:marBottom w:val="0"/>
          <w:divBdr>
            <w:top w:val="none" w:sz="0" w:space="0" w:color="auto"/>
            <w:left w:val="none" w:sz="0" w:space="0" w:color="auto"/>
            <w:bottom w:val="none" w:sz="0" w:space="0" w:color="auto"/>
            <w:right w:val="none" w:sz="0" w:space="0" w:color="auto"/>
          </w:divBdr>
        </w:div>
        <w:div w:id="1204562595">
          <w:marLeft w:val="480"/>
          <w:marRight w:val="0"/>
          <w:marTop w:val="0"/>
          <w:marBottom w:val="0"/>
          <w:divBdr>
            <w:top w:val="none" w:sz="0" w:space="0" w:color="auto"/>
            <w:left w:val="none" w:sz="0" w:space="0" w:color="auto"/>
            <w:bottom w:val="none" w:sz="0" w:space="0" w:color="auto"/>
            <w:right w:val="none" w:sz="0" w:space="0" w:color="auto"/>
          </w:divBdr>
        </w:div>
        <w:div w:id="1010256087">
          <w:marLeft w:val="480"/>
          <w:marRight w:val="0"/>
          <w:marTop w:val="0"/>
          <w:marBottom w:val="0"/>
          <w:divBdr>
            <w:top w:val="none" w:sz="0" w:space="0" w:color="auto"/>
            <w:left w:val="none" w:sz="0" w:space="0" w:color="auto"/>
            <w:bottom w:val="none" w:sz="0" w:space="0" w:color="auto"/>
            <w:right w:val="none" w:sz="0" w:space="0" w:color="auto"/>
          </w:divBdr>
        </w:div>
        <w:div w:id="2086755026">
          <w:marLeft w:val="480"/>
          <w:marRight w:val="0"/>
          <w:marTop w:val="0"/>
          <w:marBottom w:val="0"/>
          <w:divBdr>
            <w:top w:val="none" w:sz="0" w:space="0" w:color="auto"/>
            <w:left w:val="none" w:sz="0" w:space="0" w:color="auto"/>
            <w:bottom w:val="none" w:sz="0" w:space="0" w:color="auto"/>
            <w:right w:val="none" w:sz="0" w:space="0" w:color="auto"/>
          </w:divBdr>
        </w:div>
        <w:div w:id="1058937332">
          <w:marLeft w:val="480"/>
          <w:marRight w:val="0"/>
          <w:marTop w:val="0"/>
          <w:marBottom w:val="0"/>
          <w:divBdr>
            <w:top w:val="none" w:sz="0" w:space="0" w:color="auto"/>
            <w:left w:val="none" w:sz="0" w:space="0" w:color="auto"/>
            <w:bottom w:val="none" w:sz="0" w:space="0" w:color="auto"/>
            <w:right w:val="none" w:sz="0" w:space="0" w:color="auto"/>
          </w:divBdr>
        </w:div>
        <w:div w:id="968513372">
          <w:marLeft w:val="480"/>
          <w:marRight w:val="0"/>
          <w:marTop w:val="0"/>
          <w:marBottom w:val="0"/>
          <w:divBdr>
            <w:top w:val="none" w:sz="0" w:space="0" w:color="auto"/>
            <w:left w:val="none" w:sz="0" w:space="0" w:color="auto"/>
            <w:bottom w:val="none" w:sz="0" w:space="0" w:color="auto"/>
            <w:right w:val="none" w:sz="0" w:space="0" w:color="auto"/>
          </w:divBdr>
        </w:div>
        <w:div w:id="7025427">
          <w:marLeft w:val="480"/>
          <w:marRight w:val="0"/>
          <w:marTop w:val="0"/>
          <w:marBottom w:val="0"/>
          <w:divBdr>
            <w:top w:val="none" w:sz="0" w:space="0" w:color="auto"/>
            <w:left w:val="none" w:sz="0" w:space="0" w:color="auto"/>
            <w:bottom w:val="none" w:sz="0" w:space="0" w:color="auto"/>
            <w:right w:val="none" w:sz="0" w:space="0" w:color="auto"/>
          </w:divBdr>
        </w:div>
        <w:div w:id="1895652672">
          <w:marLeft w:val="480"/>
          <w:marRight w:val="0"/>
          <w:marTop w:val="0"/>
          <w:marBottom w:val="0"/>
          <w:divBdr>
            <w:top w:val="none" w:sz="0" w:space="0" w:color="auto"/>
            <w:left w:val="none" w:sz="0" w:space="0" w:color="auto"/>
            <w:bottom w:val="none" w:sz="0" w:space="0" w:color="auto"/>
            <w:right w:val="none" w:sz="0" w:space="0" w:color="auto"/>
          </w:divBdr>
        </w:div>
        <w:div w:id="2138838061">
          <w:marLeft w:val="480"/>
          <w:marRight w:val="0"/>
          <w:marTop w:val="0"/>
          <w:marBottom w:val="0"/>
          <w:divBdr>
            <w:top w:val="none" w:sz="0" w:space="0" w:color="auto"/>
            <w:left w:val="none" w:sz="0" w:space="0" w:color="auto"/>
            <w:bottom w:val="none" w:sz="0" w:space="0" w:color="auto"/>
            <w:right w:val="none" w:sz="0" w:space="0" w:color="auto"/>
          </w:divBdr>
        </w:div>
        <w:div w:id="264114552">
          <w:marLeft w:val="480"/>
          <w:marRight w:val="0"/>
          <w:marTop w:val="0"/>
          <w:marBottom w:val="0"/>
          <w:divBdr>
            <w:top w:val="none" w:sz="0" w:space="0" w:color="auto"/>
            <w:left w:val="none" w:sz="0" w:space="0" w:color="auto"/>
            <w:bottom w:val="none" w:sz="0" w:space="0" w:color="auto"/>
            <w:right w:val="none" w:sz="0" w:space="0" w:color="auto"/>
          </w:divBdr>
        </w:div>
        <w:div w:id="636031393">
          <w:marLeft w:val="480"/>
          <w:marRight w:val="0"/>
          <w:marTop w:val="0"/>
          <w:marBottom w:val="0"/>
          <w:divBdr>
            <w:top w:val="none" w:sz="0" w:space="0" w:color="auto"/>
            <w:left w:val="none" w:sz="0" w:space="0" w:color="auto"/>
            <w:bottom w:val="none" w:sz="0" w:space="0" w:color="auto"/>
            <w:right w:val="none" w:sz="0" w:space="0" w:color="auto"/>
          </w:divBdr>
        </w:div>
        <w:div w:id="1385372661">
          <w:marLeft w:val="480"/>
          <w:marRight w:val="0"/>
          <w:marTop w:val="0"/>
          <w:marBottom w:val="0"/>
          <w:divBdr>
            <w:top w:val="none" w:sz="0" w:space="0" w:color="auto"/>
            <w:left w:val="none" w:sz="0" w:space="0" w:color="auto"/>
            <w:bottom w:val="none" w:sz="0" w:space="0" w:color="auto"/>
            <w:right w:val="none" w:sz="0" w:space="0" w:color="auto"/>
          </w:divBdr>
        </w:div>
        <w:div w:id="70197785">
          <w:marLeft w:val="480"/>
          <w:marRight w:val="0"/>
          <w:marTop w:val="0"/>
          <w:marBottom w:val="0"/>
          <w:divBdr>
            <w:top w:val="none" w:sz="0" w:space="0" w:color="auto"/>
            <w:left w:val="none" w:sz="0" w:space="0" w:color="auto"/>
            <w:bottom w:val="none" w:sz="0" w:space="0" w:color="auto"/>
            <w:right w:val="none" w:sz="0" w:space="0" w:color="auto"/>
          </w:divBdr>
        </w:div>
        <w:div w:id="447047853">
          <w:marLeft w:val="480"/>
          <w:marRight w:val="0"/>
          <w:marTop w:val="0"/>
          <w:marBottom w:val="0"/>
          <w:divBdr>
            <w:top w:val="none" w:sz="0" w:space="0" w:color="auto"/>
            <w:left w:val="none" w:sz="0" w:space="0" w:color="auto"/>
            <w:bottom w:val="none" w:sz="0" w:space="0" w:color="auto"/>
            <w:right w:val="none" w:sz="0" w:space="0" w:color="auto"/>
          </w:divBdr>
        </w:div>
        <w:div w:id="1479960647">
          <w:marLeft w:val="480"/>
          <w:marRight w:val="0"/>
          <w:marTop w:val="0"/>
          <w:marBottom w:val="0"/>
          <w:divBdr>
            <w:top w:val="none" w:sz="0" w:space="0" w:color="auto"/>
            <w:left w:val="none" w:sz="0" w:space="0" w:color="auto"/>
            <w:bottom w:val="none" w:sz="0" w:space="0" w:color="auto"/>
            <w:right w:val="none" w:sz="0" w:space="0" w:color="auto"/>
          </w:divBdr>
        </w:div>
        <w:div w:id="547911812">
          <w:marLeft w:val="480"/>
          <w:marRight w:val="0"/>
          <w:marTop w:val="0"/>
          <w:marBottom w:val="0"/>
          <w:divBdr>
            <w:top w:val="none" w:sz="0" w:space="0" w:color="auto"/>
            <w:left w:val="none" w:sz="0" w:space="0" w:color="auto"/>
            <w:bottom w:val="none" w:sz="0" w:space="0" w:color="auto"/>
            <w:right w:val="none" w:sz="0" w:space="0" w:color="auto"/>
          </w:divBdr>
        </w:div>
        <w:div w:id="2061321261">
          <w:marLeft w:val="480"/>
          <w:marRight w:val="0"/>
          <w:marTop w:val="0"/>
          <w:marBottom w:val="0"/>
          <w:divBdr>
            <w:top w:val="none" w:sz="0" w:space="0" w:color="auto"/>
            <w:left w:val="none" w:sz="0" w:space="0" w:color="auto"/>
            <w:bottom w:val="none" w:sz="0" w:space="0" w:color="auto"/>
            <w:right w:val="none" w:sz="0" w:space="0" w:color="auto"/>
          </w:divBdr>
        </w:div>
        <w:div w:id="509027155">
          <w:marLeft w:val="480"/>
          <w:marRight w:val="0"/>
          <w:marTop w:val="0"/>
          <w:marBottom w:val="0"/>
          <w:divBdr>
            <w:top w:val="none" w:sz="0" w:space="0" w:color="auto"/>
            <w:left w:val="none" w:sz="0" w:space="0" w:color="auto"/>
            <w:bottom w:val="none" w:sz="0" w:space="0" w:color="auto"/>
            <w:right w:val="none" w:sz="0" w:space="0" w:color="auto"/>
          </w:divBdr>
        </w:div>
        <w:div w:id="1182352225">
          <w:marLeft w:val="480"/>
          <w:marRight w:val="0"/>
          <w:marTop w:val="0"/>
          <w:marBottom w:val="0"/>
          <w:divBdr>
            <w:top w:val="none" w:sz="0" w:space="0" w:color="auto"/>
            <w:left w:val="none" w:sz="0" w:space="0" w:color="auto"/>
            <w:bottom w:val="none" w:sz="0" w:space="0" w:color="auto"/>
            <w:right w:val="none" w:sz="0" w:space="0" w:color="auto"/>
          </w:divBdr>
        </w:div>
        <w:div w:id="2070615538">
          <w:marLeft w:val="480"/>
          <w:marRight w:val="0"/>
          <w:marTop w:val="0"/>
          <w:marBottom w:val="0"/>
          <w:divBdr>
            <w:top w:val="none" w:sz="0" w:space="0" w:color="auto"/>
            <w:left w:val="none" w:sz="0" w:space="0" w:color="auto"/>
            <w:bottom w:val="none" w:sz="0" w:space="0" w:color="auto"/>
            <w:right w:val="none" w:sz="0" w:space="0" w:color="auto"/>
          </w:divBdr>
        </w:div>
        <w:div w:id="1754010660">
          <w:marLeft w:val="480"/>
          <w:marRight w:val="0"/>
          <w:marTop w:val="0"/>
          <w:marBottom w:val="0"/>
          <w:divBdr>
            <w:top w:val="none" w:sz="0" w:space="0" w:color="auto"/>
            <w:left w:val="none" w:sz="0" w:space="0" w:color="auto"/>
            <w:bottom w:val="none" w:sz="0" w:space="0" w:color="auto"/>
            <w:right w:val="none" w:sz="0" w:space="0" w:color="auto"/>
          </w:divBdr>
        </w:div>
        <w:div w:id="1152597419">
          <w:marLeft w:val="480"/>
          <w:marRight w:val="0"/>
          <w:marTop w:val="0"/>
          <w:marBottom w:val="0"/>
          <w:divBdr>
            <w:top w:val="none" w:sz="0" w:space="0" w:color="auto"/>
            <w:left w:val="none" w:sz="0" w:space="0" w:color="auto"/>
            <w:bottom w:val="none" w:sz="0" w:space="0" w:color="auto"/>
            <w:right w:val="none" w:sz="0" w:space="0" w:color="auto"/>
          </w:divBdr>
        </w:div>
        <w:div w:id="1440030262">
          <w:marLeft w:val="480"/>
          <w:marRight w:val="0"/>
          <w:marTop w:val="0"/>
          <w:marBottom w:val="0"/>
          <w:divBdr>
            <w:top w:val="none" w:sz="0" w:space="0" w:color="auto"/>
            <w:left w:val="none" w:sz="0" w:space="0" w:color="auto"/>
            <w:bottom w:val="none" w:sz="0" w:space="0" w:color="auto"/>
            <w:right w:val="none" w:sz="0" w:space="0" w:color="auto"/>
          </w:divBdr>
        </w:div>
        <w:div w:id="2096046878">
          <w:marLeft w:val="480"/>
          <w:marRight w:val="0"/>
          <w:marTop w:val="0"/>
          <w:marBottom w:val="0"/>
          <w:divBdr>
            <w:top w:val="none" w:sz="0" w:space="0" w:color="auto"/>
            <w:left w:val="none" w:sz="0" w:space="0" w:color="auto"/>
            <w:bottom w:val="none" w:sz="0" w:space="0" w:color="auto"/>
            <w:right w:val="none" w:sz="0" w:space="0" w:color="auto"/>
          </w:divBdr>
        </w:div>
        <w:div w:id="1347829283">
          <w:marLeft w:val="480"/>
          <w:marRight w:val="0"/>
          <w:marTop w:val="0"/>
          <w:marBottom w:val="0"/>
          <w:divBdr>
            <w:top w:val="none" w:sz="0" w:space="0" w:color="auto"/>
            <w:left w:val="none" w:sz="0" w:space="0" w:color="auto"/>
            <w:bottom w:val="none" w:sz="0" w:space="0" w:color="auto"/>
            <w:right w:val="none" w:sz="0" w:space="0" w:color="auto"/>
          </w:divBdr>
        </w:div>
        <w:div w:id="1569069379">
          <w:marLeft w:val="480"/>
          <w:marRight w:val="0"/>
          <w:marTop w:val="0"/>
          <w:marBottom w:val="0"/>
          <w:divBdr>
            <w:top w:val="none" w:sz="0" w:space="0" w:color="auto"/>
            <w:left w:val="none" w:sz="0" w:space="0" w:color="auto"/>
            <w:bottom w:val="none" w:sz="0" w:space="0" w:color="auto"/>
            <w:right w:val="none" w:sz="0" w:space="0" w:color="auto"/>
          </w:divBdr>
        </w:div>
        <w:div w:id="1057169107">
          <w:marLeft w:val="480"/>
          <w:marRight w:val="0"/>
          <w:marTop w:val="0"/>
          <w:marBottom w:val="0"/>
          <w:divBdr>
            <w:top w:val="none" w:sz="0" w:space="0" w:color="auto"/>
            <w:left w:val="none" w:sz="0" w:space="0" w:color="auto"/>
            <w:bottom w:val="none" w:sz="0" w:space="0" w:color="auto"/>
            <w:right w:val="none" w:sz="0" w:space="0" w:color="auto"/>
          </w:divBdr>
        </w:div>
        <w:div w:id="342123587">
          <w:marLeft w:val="480"/>
          <w:marRight w:val="0"/>
          <w:marTop w:val="0"/>
          <w:marBottom w:val="0"/>
          <w:divBdr>
            <w:top w:val="none" w:sz="0" w:space="0" w:color="auto"/>
            <w:left w:val="none" w:sz="0" w:space="0" w:color="auto"/>
            <w:bottom w:val="none" w:sz="0" w:space="0" w:color="auto"/>
            <w:right w:val="none" w:sz="0" w:space="0" w:color="auto"/>
          </w:divBdr>
        </w:div>
        <w:div w:id="175922640">
          <w:marLeft w:val="480"/>
          <w:marRight w:val="0"/>
          <w:marTop w:val="0"/>
          <w:marBottom w:val="0"/>
          <w:divBdr>
            <w:top w:val="none" w:sz="0" w:space="0" w:color="auto"/>
            <w:left w:val="none" w:sz="0" w:space="0" w:color="auto"/>
            <w:bottom w:val="none" w:sz="0" w:space="0" w:color="auto"/>
            <w:right w:val="none" w:sz="0" w:space="0" w:color="auto"/>
          </w:divBdr>
        </w:div>
        <w:div w:id="667556455">
          <w:marLeft w:val="480"/>
          <w:marRight w:val="0"/>
          <w:marTop w:val="0"/>
          <w:marBottom w:val="0"/>
          <w:divBdr>
            <w:top w:val="none" w:sz="0" w:space="0" w:color="auto"/>
            <w:left w:val="none" w:sz="0" w:space="0" w:color="auto"/>
            <w:bottom w:val="none" w:sz="0" w:space="0" w:color="auto"/>
            <w:right w:val="none" w:sz="0" w:space="0" w:color="auto"/>
          </w:divBdr>
        </w:div>
        <w:div w:id="2091001383">
          <w:marLeft w:val="480"/>
          <w:marRight w:val="0"/>
          <w:marTop w:val="0"/>
          <w:marBottom w:val="0"/>
          <w:divBdr>
            <w:top w:val="none" w:sz="0" w:space="0" w:color="auto"/>
            <w:left w:val="none" w:sz="0" w:space="0" w:color="auto"/>
            <w:bottom w:val="none" w:sz="0" w:space="0" w:color="auto"/>
            <w:right w:val="none" w:sz="0" w:space="0" w:color="auto"/>
          </w:divBdr>
        </w:div>
        <w:div w:id="830559341">
          <w:marLeft w:val="480"/>
          <w:marRight w:val="0"/>
          <w:marTop w:val="0"/>
          <w:marBottom w:val="0"/>
          <w:divBdr>
            <w:top w:val="none" w:sz="0" w:space="0" w:color="auto"/>
            <w:left w:val="none" w:sz="0" w:space="0" w:color="auto"/>
            <w:bottom w:val="none" w:sz="0" w:space="0" w:color="auto"/>
            <w:right w:val="none" w:sz="0" w:space="0" w:color="auto"/>
          </w:divBdr>
        </w:div>
        <w:div w:id="1785925559">
          <w:marLeft w:val="480"/>
          <w:marRight w:val="0"/>
          <w:marTop w:val="0"/>
          <w:marBottom w:val="0"/>
          <w:divBdr>
            <w:top w:val="none" w:sz="0" w:space="0" w:color="auto"/>
            <w:left w:val="none" w:sz="0" w:space="0" w:color="auto"/>
            <w:bottom w:val="none" w:sz="0" w:space="0" w:color="auto"/>
            <w:right w:val="none" w:sz="0" w:space="0" w:color="auto"/>
          </w:divBdr>
        </w:div>
        <w:div w:id="2034574309">
          <w:marLeft w:val="480"/>
          <w:marRight w:val="0"/>
          <w:marTop w:val="0"/>
          <w:marBottom w:val="0"/>
          <w:divBdr>
            <w:top w:val="none" w:sz="0" w:space="0" w:color="auto"/>
            <w:left w:val="none" w:sz="0" w:space="0" w:color="auto"/>
            <w:bottom w:val="none" w:sz="0" w:space="0" w:color="auto"/>
            <w:right w:val="none" w:sz="0" w:space="0" w:color="auto"/>
          </w:divBdr>
        </w:div>
        <w:div w:id="189030421">
          <w:marLeft w:val="480"/>
          <w:marRight w:val="0"/>
          <w:marTop w:val="0"/>
          <w:marBottom w:val="0"/>
          <w:divBdr>
            <w:top w:val="none" w:sz="0" w:space="0" w:color="auto"/>
            <w:left w:val="none" w:sz="0" w:space="0" w:color="auto"/>
            <w:bottom w:val="none" w:sz="0" w:space="0" w:color="auto"/>
            <w:right w:val="none" w:sz="0" w:space="0" w:color="auto"/>
          </w:divBdr>
        </w:div>
        <w:div w:id="749355341">
          <w:marLeft w:val="480"/>
          <w:marRight w:val="0"/>
          <w:marTop w:val="0"/>
          <w:marBottom w:val="0"/>
          <w:divBdr>
            <w:top w:val="none" w:sz="0" w:space="0" w:color="auto"/>
            <w:left w:val="none" w:sz="0" w:space="0" w:color="auto"/>
            <w:bottom w:val="none" w:sz="0" w:space="0" w:color="auto"/>
            <w:right w:val="none" w:sz="0" w:space="0" w:color="auto"/>
          </w:divBdr>
        </w:div>
        <w:div w:id="1318419336">
          <w:marLeft w:val="480"/>
          <w:marRight w:val="0"/>
          <w:marTop w:val="0"/>
          <w:marBottom w:val="0"/>
          <w:divBdr>
            <w:top w:val="none" w:sz="0" w:space="0" w:color="auto"/>
            <w:left w:val="none" w:sz="0" w:space="0" w:color="auto"/>
            <w:bottom w:val="none" w:sz="0" w:space="0" w:color="auto"/>
            <w:right w:val="none" w:sz="0" w:space="0" w:color="auto"/>
          </w:divBdr>
        </w:div>
        <w:div w:id="788664576">
          <w:marLeft w:val="480"/>
          <w:marRight w:val="0"/>
          <w:marTop w:val="0"/>
          <w:marBottom w:val="0"/>
          <w:divBdr>
            <w:top w:val="none" w:sz="0" w:space="0" w:color="auto"/>
            <w:left w:val="none" w:sz="0" w:space="0" w:color="auto"/>
            <w:bottom w:val="none" w:sz="0" w:space="0" w:color="auto"/>
            <w:right w:val="none" w:sz="0" w:space="0" w:color="auto"/>
          </w:divBdr>
        </w:div>
        <w:div w:id="844320320">
          <w:marLeft w:val="480"/>
          <w:marRight w:val="0"/>
          <w:marTop w:val="0"/>
          <w:marBottom w:val="0"/>
          <w:divBdr>
            <w:top w:val="none" w:sz="0" w:space="0" w:color="auto"/>
            <w:left w:val="none" w:sz="0" w:space="0" w:color="auto"/>
            <w:bottom w:val="none" w:sz="0" w:space="0" w:color="auto"/>
            <w:right w:val="none" w:sz="0" w:space="0" w:color="auto"/>
          </w:divBdr>
        </w:div>
        <w:div w:id="362486303">
          <w:marLeft w:val="480"/>
          <w:marRight w:val="0"/>
          <w:marTop w:val="0"/>
          <w:marBottom w:val="0"/>
          <w:divBdr>
            <w:top w:val="none" w:sz="0" w:space="0" w:color="auto"/>
            <w:left w:val="none" w:sz="0" w:space="0" w:color="auto"/>
            <w:bottom w:val="none" w:sz="0" w:space="0" w:color="auto"/>
            <w:right w:val="none" w:sz="0" w:space="0" w:color="auto"/>
          </w:divBdr>
        </w:div>
        <w:div w:id="772556381">
          <w:marLeft w:val="480"/>
          <w:marRight w:val="0"/>
          <w:marTop w:val="0"/>
          <w:marBottom w:val="0"/>
          <w:divBdr>
            <w:top w:val="none" w:sz="0" w:space="0" w:color="auto"/>
            <w:left w:val="none" w:sz="0" w:space="0" w:color="auto"/>
            <w:bottom w:val="none" w:sz="0" w:space="0" w:color="auto"/>
            <w:right w:val="none" w:sz="0" w:space="0" w:color="auto"/>
          </w:divBdr>
        </w:div>
        <w:div w:id="1983584558">
          <w:marLeft w:val="480"/>
          <w:marRight w:val="0"/>
          <w:marTop w:val="0"/>
          <w:marBottom w:val="0"/>
          <w:divBdr>
            <w:top w:val="none" w:sz="0" w:space="0" w:color="auto"/>
            <w:left w:val="none" w:sz="0" w:space="0" w:color="auto"/>
            <w:bottom w:val="none" w:sz="0" w:space="0" w:color="auto"/>
            <w:right w:val="none" w:sz="0" w:space="0" w:color="auto"/>
          </w:divBdr>
        </w:div>
        <w:div w:id="159199842">
          <w:marLeft w:val="480"/>
          <w:marRight w:val="0"/>
          <w:marTop w:val="0"/>
          <w:marBottom w:val="0"/>
          <w:divBdr>
            <w:top w:val="none" w:sz="0" w:space="0" w:color="auto"/>
            <w:left w:val="none" w:sz="0" w:space="0" w:color="auto"/>
            <w:bottom w:val="none" w:sz="0" w:space="0" w:color="auto"/>
            <w:right w:val="none" w:sz="0" w:space="0" w:color="auto"/>
          </w:divBdr>
        </w:div>
        <w:div w:id="1670063251">
          <w:marLeft w:val="480"/>
          <w:marRight w:val="0"/>
          <w:marTop w:val="0"/>
          <w:marBottom w:val="0"/>
          <w:divBdr>
            <w:top w:val="none" w:sz="0" w:space="0" w:color="auto"/>
            <w:left w:val="none" w:sz="0" w:space="0" w:color="auto"/>
            <w:bottom w:val="none" w:sz="0" w:space="0" w:color="auto"/>
            <w:right w:val="none" w:sz="0" w:space="0" w:color="auto"/>
          </w:divBdr>
        </w:div>
        <w:div w:id="1030422659">
          <w:marLeft w:val="480"/>
          <w:marRight w:val="0"/>
          <w:marTop w:val="0"/>
          <w:marBottom w:val="0"/>
          <w:divBdr>
            <w:top w:val="none" w:sz="0" w:space="0" w:color="auto"/>
            <w:left w:val="none" w:sz="0" w:space="0" w:color="auto"/>
            <w:bottom w:val="none" w:sz="0" w:space="0" w:color="auto"/>
            <w:right w:val="none" w:sz="0" w:space="0" w:color="auto"/>
          </w:divBdr>
        </w:div>
      </w:divsChild>
    </w:div>
    <w:div w:id="433212822">
      <w:bodyDiv w:val="1"/>
      <w:marLeft w:val="0"/>
      <w:marRight w:val="0"/>
      <w:marTop w:val="0"/>
      <w:marBottom w:val="0"/>
      <w:divBdr>
        <w:top w:val="none" w:sz="0" w:space="0" w:color="auto"/>
        <w:left w:val="none" w:sz="0" w:space="0" w:color="auto"/>
        <w:bottom w:val="none" w:sz="0" w:space="0" w:color="auto"/>
        <w:right w:val="none" w:sz="0" w:space="0" w:color="auto"/>
      </w:divBdr>
    </w:div>
    <w:div w:id="433943970">
      <w:bodyDiv w:val="1"/>
      <w:marLeft w:val="0"/>
      <w:marRight w:val="0"/>
      <w:marTop w:val="0"/>
      <w:marBottom w:val="0"/>
      <w:divBdr>
        <w:top w:val="none" w:sz="0" w:space="0" w:color="auto"/>
        <w:left w:val="none" w:sz="0" w:space="0" w:color="auto"/>
        <w:bottom w:val="none" w:sz="0" w:space="0" w:color="auto"/>
        <w:right w:val="none" w:sz="0" w:space="0" w:color="auto"/>
      </w:divBdr>
    </w:div>
    <w:div w:id="434061860">
      <w:bodyDiv w:val="1"/>
      <w:marLeft w:val="0"/>
      <w:marRight w:val="0"/>
      <w:marTop w:val="0"/>
      <w:marBottom w:val="0"/>
      <w:divBdr>
        <w:top w:val="none" w:sz="0" w:space="0" w:color="auto"/>
        <w:left w:val="none" w:sz="0" w:space="0" w:color="auto"/>
        <w:bottom w:val="none" w:sz="0" w:space="0" w:color="auto"/>
        <w:right w:val="none" w:sz="0" w:space="0" w:color="auto"/>
      </w:divBdr>
    </w:div>
    <w:div w:id="434372705">
      <w:bodyDiv w:val="1"/>
      <w:marLeft w:val="0"/>
      <w:marRight w:val="0"/>
      <w:marTop w:val="0"/>
      <w:marBottom w:val="0"/>
      <w:divBdr>
        <w:top w:val="none" w:sz="0" w:space="0" w:color="auto"/>
        <w:left w:val="none" w:sz="0" w:space="0" w:color="auto"/>
        <w:bottom w:val="none" w:sz="0" w:space="0" w:color="auto"/>
        <w:right w:val="none" w:sz="0" w:space="0" w:color="auto"/>
      </w:divBdr>
    </w:div>
    <w:div w:id="434792968">
      <w:bodyDiv w:val="1"/>
      <w:marLeft w:val="0"/>
      <w:marRight w:val="0"/>
      <w:marTop w:val="0"/>
      <w:marBottom w:val="0"/>
      <w:divBdr>
        <w:top w:val="none" w:sz="0" w:space="0" w:color="auto"/>
        <w:left w:val="none" w:sz="0" w:space="0" w:color="auto"/>
        <w:bottom w:val="none" w:sz="0" w:space="0" w:color="auto"/>
        <w:right w:val="none" w:sz="0" w:space="0" w:color="auto"/>
      </w:divBdr>
    </w:div>
    <w:div w:id="434911473">
      <w:bodyDiv w:val="1"/>
      <w:marLeft w:val="0"/>
      <w:marRight w:val="0"/>
      <w:marTop w:val="0"/>
      <w:marBottom w:val="0"/>
      <w:divBdr>
        <w:top w:val="none" w:sz="0" w:space="0" w:color="auto"/>
        <w:left w:val="none" w:sz="0" w:space="0" w:color="auto"/>
        <w:bottom w:val="none" w:sz="0" w:space="0" w:color="auto"/>
        <w:right w:val="none" w:sz="0" w:space="0" w:color="auto"/>
      </w:divBdr>
    </w:div>
    <w:div w:id="435097765">
      <w:bodyDiv w:val="1"/>
      <w:marLeft w:val="0"/>
      <w:marRight w:val="0"/>
      <w:marTop w:val="0"/>
      <w:marBottom w:val="0"/>
      <w:divBdr>
        <w:top w:val="none" w:sz="0" w:space="0" w:color="auto"/>
        <w:left w:val="none" w:sz="0" w:space="0" w:color="auto"/>
        <w:bottom w:val="none" w:sz="0" w:space="0" w:color="auto"/>
        <w:right w:val="none" w:sz="0" w:space="0" w:color="auto"/>
      </w:divBdr>
    </w:div>
    <w:div w:id="435249612">
      <w:bodyDiv w:val="1"/>
      <w:marLeft w:val="0"/>
      <w:marRight w:val="0"/>
      <w:marTop w:val="0"/>
      <w:marBottom w:val="0"/>
      <w:divBdr>
        <w:top w:val="none" w:sz="0" w:space="0" w:color="auto"/>
        <w:left w:val="none" w:sz="0" w:space="0" w:color="auto"/>
        <w:bottom w:val="none" w:sz="0" w:space="0" w:color="auto"/>
        <w:right w:val="none" w:sz="0" w:space="0" w:color="auto"/>
      </w:divBdr>
    </w:div>
    <w:div w:id="435291975">
      <w:bodyDiv w:val="1"/>
      <w:marLeft w:val="0"/>
      <w:marRight w:val="0"/>
      <w:marTop w:val="0"/>
      <w:marBottom w:val="0"/>
      <w:divBdr>
        <w:top w:val="none" w:sz="0" w:space="0" w:color="auto"/>
        <w:left w:val="none" w:sz="0" w:space="0" w:color="auto"/>
        <w:bottom w:val="none" w:sz="0" w:space="0" w:color="auto"/>
        <w:right w:val="none" w:sz="0" w:space="0" w:color="auto"/>
      </w:divBdr>
    </w:div>
    <w:div w:id="435366308">
      <w:bodyDiv w:val="1"/>
      <w:marLeft w:val="0"/>
      <w:marRight w:val="0"/>
      <w:marTop w:val="0"/>
      <w:marBottom w:val="0"/>
      <w:divBdr>
        <w:top w:val="none" w:sz="0" w:space="0" w:color="auto"/>
        <w:left w:val="none" w:sz="0" w:space="0" w:color="auto"/>
        <w:bottom w:val="none" w:sz="0" w:space="0" w:color="auto"/>
        <w:right w:val="none" w:sz="0" w:space="0" w:color="auto"/>
      </w:divBdr>
    </w:div>
    <w:div w:id="436221775">
      <w:bodyDiv w:val="1"/>
      <w:marLeft w:val="0"/>
      <w:marRight w:val="0"/>
      <w:marTop w:val="0"/>
      <w:marBottom w:val="0"/>
      <w:divBdr>
        <w:top w:val="none" w:sz="0" w:space="0" w:color="auto"/>
        <w:left w:val="none" w:sz="0" w:space="0" w:color="auto"/>
        <w:bottom w:val="none" w:sz="0" w:space="0" w:color="auto"/>
        <w:right w:val="none" w:sz="0" w:space="0" w:color="auto"/>
      </w:divBdr>
    </w:div>
    <w:div w:id="436752761">
      <w:bodyDiv w:val="1"/>
      <w:marLeft w:val="0"/>
      <w:marRight w:val="0"/>
      <w:marTop w:val="0"/>
      <w:marBottom w:val="0"/>
      <w:divBdr>
        <w:top w:val="none" w:sz="0" w:space="0" w:color="auto"/>
        <w:left w:val="none" w:sz="0" w:space="0" w:color="auto"/>
        <w:bottom w:val="none" w:sz="0" w:space="0" w:color="auto"/>
        <w:right w:val="none" w:sz="0" w:space="0" w:color="auto"/>
      </w:divBdr>
    </w:div>
    <w:div w:id="437024427">
      <w:bodyDiv w:val="1"/>
      <w:marLeft w:val="0"/>
      <w:marRight w:val="0"/>
      <w:marTop w:val="0"/>
      <w:marBottom w:val="0"/>
      <w:divBdr>
        <w:top w:val="none" w:sz="0" w:space="0" w:color="auto"/>
        <w:left w:val="none" w:sz="0" w:space="0" w:color="auto"/>
        <w:bottom w:val="none" w:sz="0" w:space="0" w:color="auto"/>
        <w:right w:val="none" w:sz="0" w:space="0" w:color="auto"/>
      </w:divBdr>
    </w:div>
    <w:div w:id="437330586">
      <w:bodyDiv w:val="1"/>
      <w:marLeft w:val="0"/>
      <w:marRight w:val="0"/>
      <w:marTop w:val="0"/>
      <w:marBottom w:val="0"/>
      <w:divBdr>
        <w:top w:val="none" w:sz="0" w:space="0" w:color="auto"/>
        <w:left w:val="none" w:sz="0" w:space="0" w:color="auto"/>
        <w:bottom w:val="none" w:sz="0" w:space="0" w:color="auto"/>
        <w:right w:val="none" w:sz="0" w:space="0" w:color="auto"/>
      </w:divBdr>
    </w:div>
    <w:div w:id="438456015">
      <w:bodyDiv w:val="1"/>
      <w:marLeft w:val="0"/>
      <w:marRight w:val="0"/>
      <w:marTop w:val="0"/>
      <w:marBottom w:val="0"/>
      <w:divBdr>
        <w:top w:val="none" w:sz="0" w:space="0" w:color="auto"/>
        <w:left w:val="none" w:sz="0" w:space="0" w:color="auto"/>
        <w:bottom w:val="none" w:sz="0" w:space="0" w:color="auto"/>
        <w:right w:val="none" w:sz="0" w:space="0" w:color="auto"/>
      </w:divBdr>
    </w:div>
    <w:div w:id="439182872">
      <w:bodyDiv w:val="1"/>
      <w:marLeft w:val="0"/>
      <w:marRight w:val="0"/>
      <w:marTop w:val="0"/>
      <w:marBottom w:val="0"/>
      <w:divBdr>
        <w:top w:val="none" w:sz="0" w:space="0" w:color="auto"/>
        <w:left w:val="none" w:sz="0" w:space="0" w:color="auto"/>
        <w:bottom w:val="none" w:sz="0" w:space="0" w:color="auto"/>
        <w:right w:val="none" w:sz="0" w:space="0" w:color="auto"/>
      </w:divBdr>
    </w:div>
    <w:div w:id="439490293">
      <w:bodyDiv w:val="1"/>
      <w:marLeft w:val="0"/>
      <w:marRight w:val="0"/>
      <w:marTop w:val="0"/>
      <w:marBottom w:val="0"/>
      <w:divBdr>
        <w:top w:val="none" w:sz="0" w:space="0" w:color="auto"/>
        <w:left w:val="none" w:sz="0" w:space="0" w:color="auto"/>
        <w:bottom w:val="none" w:sz="0" w:space="0" w:color="auto"/>
        <w:right w:val="none" w:sz="0" w:space="0" w:color="auto"/>
      </w:divBdr>
    </w:div>
    <w:div w:id="439493771">
      <w:bodyDiv w:val="1"/>
      <w:marLeft w:val="0"/>
      <w:marRight w:val="0"/>
      <w:marTop w:val="0"/>
      <w:marBottom w:val="0"/>
      <w:divBdr>
        <w:top w:val="none" w:sz="0" w:space="0" w:color="auto"/>
        <w:left w:val="none" w:sz="0" w:space="0" w:color="auto"/>
        <w:bottom w:val="none" w:sz="0" w:space="0" w:color="auto"/>
        <w:right w:val="none" w:sz="0" w:space="0" w:color="auto"/>
      </w:divBdr>
    </w:div>
    <w:div w:id="440028371">
      <w:bodyDiv w:val="1"/>
      <w:marLeft w:val="0"/>
      <w:marRight w:val="0"/>
      <w:marTop w:val="0"/>
      <w:marBottom w:val="0"/>
      <w:divBdr>
        <w:top w:val="none" w:sz="0" w:space="0" w:color="auto"/>
        <w:left w:val="none" w:sz="0" w:space="0" w:color="auto"/>
        <w:bottom w:val="none" w:sz="0" w:space="0" w:color="auto"/>
        <w:right w:val="none" w:sz="0" w:space="0" w:color="auto"/>
      </w:divBdr>
    </w:div>
    <w:div w:id="440224449">
      <w:bodyDiv w:val="1"/>
      <w:marLeft w:val="0"/>
      <w:marRight w:val="0"/>
      <w:marTop w:val="0"/>
      <w:marBottom w:val="0"/>
      <w:divBdr>
        <w:top w:val="none" w:sz="0" w:space="0" w:color="auto"/>
        <w:left w:val="none" w:sz="0" w:space="0" w:color="auto"/>
        <w:bottom w:val="none" w:sz="0" w:space="0" w:color="auto"/>
        <w:right w:val="none" w:sz="0" w:space="0" w:color="auto"/>
      </w:divBdr>
      <w:divsChild>
        <w:div w:id="1149009706">
          <w:marLeft w:val="480"/>
          <w:marRight w:val="0"/>
          <w:marTop w:val="0"/>
          <w:marBottom w:val="0"/>
          <w:divBdr>
            <w:top w:val="none" w:sz="0" w:space="0" w:color="auto"/>
            <w:left w:val="none" w:sz="0" w:space="0" w:color="auto"/>
            <w:bottom w:val="none" w:sz="0" w:space="0" w:color="auto"/>
            <w:right w:val="none" w:sz="0" w:space="0" w:color="auto"/>
          </w:divBdr>
        </w:div>
        <w:div w:id="657418248">
          <w:marLeft w:val="480"/>
          <w:marRight w:val="0"/>
          <w:marTop w:val="0"/>
          <w:marBottom w:val="0"/>
          <w:divBdr>
            <w:top w:val="none" w:sz="0" w:space="0" w:color="auto"/>
            <w:left w:val="none" w:sz="0" w:space="0" w:color="auto"/>
            <w:bottom w:val="none" w:sz="0" w:space="0" w:color="auto"/>
            <w:right w:val="none" w:sz="0" w:space="0" w:color="auto"/>
          </w:divBdr>
        </w:div>
        <w:div w:id="719134523">
          <w:marLeft w:val="480"/>
          <w:marRight w:val="0"/>
          <w:marTop w:val="0"/>
          <w:marBottom w:val="0"/>
          <w:divBdr>
            <w:top w:val="none" w:sz="0" w:space="0" w:color="auto"/>
            <w:left w:val="none" w:sz="0" w:space="0" w:color="auto"/>
            <w:bottom w:val="none" w:sz="0" w:space="0" w:color="auto"/>
            <w:right w:val="none" w:sz="0" w:space="0" w:color="auto"/>
          </w:divBdr>
        </w:div>
        <w:div w:id="637338851">
          <w:marLeft w:val="480"/>
          <w:marRight w:val="0"/>
          <w:marTop w:val="0"/>
          <w:marBottom w:val="0"/>
          <w:divBdr>
            <w:top w:val="none" w:sz="0" w:space="0" w:color="auto"/>
            <w:left w:val="none" w:sz="0" w:space="0" w:color="auto"/>
            <w:bottom w:val="none" w:sz="0" w:space="0" w:color="auto"/>
            <w:right w:val="none" w:sz="0" w:space="0" w:color="auto"/>
          </w:divBdr>
        </w:div>
        <w:div w:id="224267070">
          <w:marLeft w:val="480"/>
          <w:marRight w:val="0"/>
          <w:marTop w:val="0"/>
          <w:marBottom w:val="0"/>
          <w:divBdr>
            <w:top w:val="none" w:sz="0" w:space="0" w:color="auto"/>
            <w:left w:val="none" w:sz="0" w:space="0" w:color="auto"/>
            <w:bottom w:val="none" w:sz="0" w:space="0" w:color="auto"/>
            <w:right w:val="none" w:sz="0" w:space="0" w:color="auto"/>
          </w:divBdr>
        </w:div>
        <w:div w:id="1344895395">
          <w:marLeft w:val="480"/>
          <w:marRight w:val="0"/>
          <w:marTop w:val="0"/>
          <w:marBottom w:val="0"/>
          <w:divBdr>
            <w:top w:val="none" w:sz="0" w:space="0" w:color="auto"/>
            <w:left w:val="none" w:sz="0" w:space="0" w:color="auto"/>
            <w:bottom w:val="none" w:sz="0" w:space="0" w:color="auto"/>
            <w:right w:val="none" w:sz="0" w:space="0" w:color="auto"/>
          </w:divBdr>
        </w:div>
        <w:div w:id="59445602">
          <w:marLeft w:val="480"/>
          <w:marRight w:val="0"/>
          <w:marTop w:val="0"/>
          <w:marBottom w:val="0"/>
          <w:divBdr>
            <w:top w:val="none" w:sz="0" w:space="0" w:color="auto"/>
            <w:left w:val="none" w:sz="0" w:space="0" w:color="auto"/>
            <w:bottom w:val="none" w:sz="0" w:space="0" w:color="auto"/>
            <w:right w:val="none" w:sz="0" w:space="0" w:color="auto"/>
          </w:divBdr>
        </w:div>
        <w:div w:id="1734814831">
          <w:marLeft w:val="480"/>
          <w:marRight w:val="0"/>
          <w:marTop w:val="0"/>
          <w:marBottom w:val="0"/>
          <w:divBdr>
            <w:top w:val="none" w:sz="0" w:space="0" w:color="auto"/>
            <w:left w:val="none" w:sz="0" w:space="0" w:color="auto"/>
            <w:bottom w:val="none" w:sz="0" w:space="0" w:color="auto"/>
            <w:right w:val="none" w:sz="0" w:space="0" w:color="auto"/>
          </w:divBdr>
        </w:div>
        <w:div w:id="901718928">
          <w:marLeft w:val="480"/>
          <w:marRight w:val="0"/>
          <w:marTop w:val="0"/>
          <w:marBottom w:val="0"/>
          <w:divBdr>
            <w:top w:val="none" w:sz="0" w:space="0" w:color="auto"/>
            <w:left w:val="none" w:sz="0" w:space="0" w:color="auto"/>
            <w:bottom w:val="none" w:sz="0" w:space="0" w:color="auto"/>
            <w:right w:val="none" w:sz="0" w:space="0" w:color="auto"/>
          </w:divBdr>
        </w:div>
        <w:div w:id="1480655729">
          <w:marLeft w:val="480"/>
          <w:marRight w:val="0"/>
          <w:marTop w:val="0"/>
          <w:marBottom w:val="0"/>
          <w:divBdr>
            <w:top w:val="none" w:sz="0" w:space="0" w:color="auto"/>
            <w:left w:val="none" w:sz="0" w:space="0" w:color="auto"/>
            <w:bottom w:val="none" w:sz="0" w:space="0" w:color="auto"/>
            <w:right w:val="none" w:sz="0" w:space="0" w:color="auto"/>
          </w:divBdr>
        </w:div>
        <w:div w:id="393436008">
          <w:marLeft w:val="480"/>
          <w:marRight w:val="0"/>
          <w:marTop w:val="0"/>
          <w:marBottom w:val="0"/>
          <w:divBdr>
            <w:top w:val="none" w:sz="0" w:space="0" w:color="auto"/>
            <w:left w:val="none" w:sz="0" w:space="0" w:color="auto"/>
            <w:bottom w:val="none" w:sz="0" w:space="0" w:color="auto"/>
            <w:right w:val="none" w:sz="0" w:space="0" w:color="auto"/>
          </w:divBdr>
        </w:div>
        <w:div w:id="1425880504">
          <w:marLeft w:val="480"/>
          <w:marRight w:val="0"/>
          <w:marTop w:val="0"/>
          <w:marBottom w:val="0"/>
          <w:divBdr>
            <w:top w:val="none" w:sz="0" w:space="0" w:color="auto"/>
            <w:left w:val="none" w:sz="0" w:space="0" w:color="auto"/>
            <w:bottom w:val="none" w:sz="0" w:space="0" w:color="auto"/>
            <w:right w:val="none" w:sz="0" w:space="0" w:color="auto"/>
          </w:divBdr>
        </w:div>
        <w:div w:id="2010715300">
          <w:marLeft w:val="480"/>
          <w:marRight w:val="0"/>
          <w:marTop w:val="0"/>
          <w:marBottom w:val="0"/>
          <w:divBdr>
            <w:top w:val="none" w:sz="0" w:space="0" w:color="auto"/>
            <w:left w:val="none" w:sz="0" w:space="0" w:color="auto"/>
            <w:bottom w:val="none" w:sz="0" w:space="0" w:color="auto"/>
            <w:right w:val="none" w:sz="0" w:space="0" w:color="auto"/>
          </w:divBdr>
        </w:div>
        <w:div w:id="1542135187">
          <w:marLeft w:val="480"/>
          <w:marRight w:val="0"/>
          <w:marTop w:val="0"/>
          <w:marBottom w:val="0"/>
          <w:divBdr>
            <w:top w:val="none" w:sz="0" w:space="0" w:color="auto"/>
            <w:left w:val="none" w:sz="0" w:space="0" w:color="auto"/>
            <w:bottom w:val="none" w:sz="0" w:space="0" w:color="auto"/>
            <w:right w:val="none" w:sz="0" w:space="0" w:color="auto"/>
          </w:divBdr>
        </w:div>
        <w:div w:id="628170207">
          <w:marLeft w:val="480"/>
          <w:marRight w:val="0"/>
          <w:marTop w:val="0"/>
          <w:marBottom w:val="0"/>
          <w:divBdr>
            <w:top w:val="none" w:sz="0" w:space="0" w:color="auto"/>
            <w:left w:val="none" w:sz="0" w:space="0" w:color="auto"/>
            <w:bottom w:val="none" w:sz="0" w:space="0" w:color="auto"/>
            <w:right w:val="none" w:sz="0" w:space="0" w:color="auto"/>
          </w:divBdr>
        </w:div>
        <w:div w:id="320471856">
          <w:marLeft w:val="480"/>
          <w:marRight w:val="0"/>
          <w:marTop w:val="0"/>
          <w:marBottom w:val="0"/>
          <w:divBdr>
            <w:top w:val="none" w:sz="0" w:space="0" w:color="auto"/>
            <w:left w:val="none" w:sz="0" w:space="0" w:color="auto"/>
            <w:bottom w:val="none" w:sz="0" w:space="0" w:color="auto"/>
            <w:right w:val="none" w:sz="0" w:space="0" w:color="auto"/>
          </w:divBdr>
        </w:div>
        <w:div w:id="1146505145">
          <w:marLeft w:val="480"/>
          <w:marRight w:val="0"/>
          <w:marTop w:val="0"/>
          <w:marBottom w:val="0"/>
          <w:divBdr>
            <w:top w:val="none" w:sz="0" w:space="0" w:color="auto"/>
            <w:left w:val="none" w:sz="0" w:space="0" w:color="auto"/>
            <w:bottom w:val="none" w:sz="0" w:space="0" w:color="auto"/>
            <w:right w:val="none" w:sz="0" w:space="0" w:color="auto"/>
          </w:divBdr>
        </w:div>
        <w:div w:id="338696877">
          <w:marLeft w:val="480"/>
          <w:marRight w:val="0"/>
          <w:marTop w:val="0"/>
          <w:marBottom w:val="0"/>
          <w:divBdr>
            <w:top w:val="none" w:sz="0" w:space="0" w:color="auto"/>
            <w:left w:val="none" w:sz="0" w:space="0" w:color="auto"/>
            <w:bottom w:val="none" w:sz="0" w:space="0" w:color="auto"/>
            <w:right w:val="none" w:sz="0" w:space="0" w:color="auto"/>
          </w:divBdr>
        </w:div>
        <w:div w:id="1562596131">
          <w:marLeft w:val="480"/>
          <w:marRight w:val="0"/>
          <w:marTop w:val="0"/>
          <w:marBottom w:val="0"/>
          <w:divBdr>
            <w:top w:val="none" w:sz="0" w:space="0" w:color="auto"/>
            <w:left w:val="none" w:sz="0" w:space="0" w:color="auto"/>
            <w:bottom w:val="none" w:sz="0" w:space="0" w:color="auto"/>
            <w:right w:val="none" w:sz="0" w:space="0" w:color="auto"/>
          </w:divBdr>
        </w:div>
        <w:div w:id="215627796">
          <w:marLeft w:val="480"/>
          <w:marRight w:val="0"/>
          <w:marTop w:val="0"/>
          <w:marBottom w:val="0"/>
          <w:divBdr>
            <w:top w:val="none" w:sz="0" w:space="0" w:color="auto"/>
            <w:left w:val="none" w:sz="0" w:space="0" w:color="auto"/>
            <w:bottom w:val="none" w:sz="0" w:space="0" w:color="auto"/>
            <w:right w:val="none" w:sz="0" w:space="0" w:color="auto"/>
          </w:divBdr>
        </w:div>
        <w:div w:id="1612932016">
          <w:marLeft w:val="480"/>
          <w:marRight w:val="0"/>
          <w:marTop w:val="0"/>
          <w:marBottom w:val="0"/>
          <w:divBdr>
            <w:top w:val="none" w:sz="0" w:space="0" w:color="auto"/>
            <w:left w:val="none" w:sz="0" w:space="0" w:color="auto"/>
            <w:bottom w:val="none" w:sz="0" w:space="0" w:color="auto"/>
            <w:right w:val="none" w:sz="0" w:space="0" w:color="auto"/>
          </w:divBdr>
        </w:div>
        <w:div w:id="12000600">
          <w:marLeft w:val="480"/>
          <w:marRight w:val="0"/>
          <w:marTop w:val="0"/>
          <w:marBottom w:val="0"/>
          <w:divBdr>
            <w:top w:val="none" w:sz="0" w:space="0" w:color="auto"/>
            <w:left w:val="none" w:sz="0" w:space="0" w:color="auto"/>
            <w:bottom w:val="none" w:sz="0" w:space="0" w:color="auto"/>
            <w:right w:val="none" w:sz="0" w:space="0" w:color="auto"/>
          </w:divBdr>
        </w:div>
        <w:div w:id="929655999">
          <w:marLeft w:val="480"/>
          <w:marRight w:val="0"/>
          <w:marTop w:val="0"/>
          <w:marBottom w:val="0"/>
          <w:divBdr>
            <w:top w:val="none" w:sz="0" w:space="0" w:color="auto"/>
            <w:left w:val="none" w:sz="0" w:space="0" w:color="auto"/>
            <w:bottom w:val="none" w:sz="0" w:space="0" w:color="auto"/>
            <w:right w:val="none" w:sz="0" w:space="0" w:color="auto"/>
          </w:divBdr>
        </w:div>
        <w:div w:id="2004971385">
          <w:marLeft w:val="480"/>
          <w:marRight w:val="0"/>
          <w:marTop w:val="0"/>
          <w:marBottom w:val="0"/>
          <w:divBdr>
            <w:top w:val="none" w:sz="0" w:space="0" w:color="auto"/>
            <w:left w:val="none" w:sz="0" w:space="0" w:color="auto"/>
            <w:bottom w:val="none" w:sz="0" w:space="0" w:color="auto"/>
            <w:right w:val="none" w:sz="0" w:space="0" w:color="auto"/>
          </w:divBdr>
        </w:div>
        <w:div w:id="241062023">
          <w:marLeft w:val="480"/>
          <w:marRight w:val="0"/>
          <w:marTop w:val="0"/>
          <w:marBottom w:val="0"/>
          <w:divBdr>
            <w:top w:val="none" w:sz="0" w:space="0" w:color="auto"/>
            <w:left w:val="none" w:sz="0" w:space="0" w:color="auto"/>
            <w:bottom w:val="none" w:sz="0" w:space="0" w:color="auto"/>
            <w:right w:val="none" w:sz="0" w:space="0" w:color="auto"/>
          </w:divBdr>
        </w:div>
        <w:div w:id="1784570600">
          <w:marLeft w:val="480"/>
          <w:marRight w:val="0"/>
          <w:marTop w:val="0"/>
          <w:marBottom w:val="0"/>
          <w:divBdr>
            <w:top w:val="none" w:sz="0" w:space="0" w:color="auto"/>
            <w:left w:val="none" w:sz="0" w:space="0" w:color="auto"/>
            <w:bottom w:val="none" w:sz="0" w:space="0" w:color="auto"/>
            <w:right w:val="none" w:sz="0" w:space="0" w:color="auto"/>
          </w:divBdr>
        </w:div>
        <w:div w:id="115029107">
          <w:marLeft w:val="480"/>
          <w:marRight w:val="0"/>
          <w:marTop w:val="0"/>
          <w:marBottom w:val="0"/>
          <w:divBdr>
            <w:top w:val="none" w:sz="0" w:space="0" w:color="auto"/>
            <w:left w:val="none" w:sz="0" w:space="0" w:color="auto"/>
            <w:bottom w:val="none" w:sz="0" w:space="0" w:color="auto"/>
            <w:right w:val="none" w:sz="0" w:space="0" w:color="auto"/>
          </w:divBdr>
        </w:div>
        <w:div w:id="941574462">
          <w:marLeft w:val="480"/>
          <w:marRight w:val="0"/>
          <w:marTop w:val="0"/>
          <w:marBottom w:val="0"/>
          <w:divBdr>
            <w:top w:val="none" w:sz="0" w:space="0" w:color="auto"/>
            <w:left w:val="none" w:sz="0" w:space="0" w:color="auto"/>
            <w:bottom w:val="none" w:sz="0" w:space="0" w:color="auto"/>
            <w:right w:val="none" w:sz="0" w:space="0" w:color="auto"/>
          </w:divBdr>
        </w:div>
        <w:div w:id="1885288663">
          <w:marLeft w:val="480"/>
          <w:marRight w:val="0"/>
          <w:marTop w:val="0"/>
          <w:marBottom w:val="0"/>
          <w:divBdr>
            <w:top w:val="none" w:sz="0" w:space="0" w:color="auto"/>
            <w:left w:val="none" w:sz="0" w:space="0" w:color="auto"/>
            <w:bottom w:val="none" w:sz="0" w:space="0" w:color="auto"/>
            <w:right w:val="none" w:sz="0" w:space="0" w:color="auto"/>
          </w:divBdr>
        </w:div>
        <w:div w:id="977418110">
          <w:marLeft w:val="480"/>
          <w:marRight w:val="0"/>
          <w:marTop w:val="0"/>
          <w:marBottom w:val="0"/>
          <w:divBdr>
            <w:top w:val="none" w:sz="0" w:space="0" w:color="auto"/>
            <w:left w:val="none" w:sz="0" w:space="0" w:color="auto"/>
            <w:bottom w:val="none" w:sz="0" w:space="0" w:color="auto"/>
            <w:right w:val="none" w:sz="0" w:space="0" w:color="auto"/>
          </w:divBdr>
        </w:div>
        <w:div w:id="2128960072">
          <w:marLeft w:val="480"/>
          <w:marRight w:val="0"/>
          <w:marTop w:val="0"/>
          <w:marBottom w:val="0"/>
          <w:divBdr>
            <w:top w:val="none" w:sz="0" w:space="0" w:color="auto"/>
            <w:left w:val="none" w:sz="0" w:space="0" w:color="auto"/>
            <w:bottom w:val="none" w:sz="0" w:space="0" w:color="auto"/>
            <w:right w:val="none" w:sz="0" w:space="0" w:color="auto"/>
          </w:divBdr>
        </w:div>
        <w:div w:id="717509994">
          <w:marLeft w:val="480"/>
          <w:marRight w:val="0"/>
          <w:marTop w:val="0"/>
          <w:marBottom w:val="0"/>
          <w:divBdr>
            <w:top w:val="none" w:sz="0" w:space="0" w:color="auto"/>
            <w:left w:val="none" w:sz="0" w:space="0" w:color="auto"/>
            <w:bottom w:val="none" w:sz="0" w:space="0" w:color="auto"/>
            <w:right w:val="none" w:sz="0" w:space="0" w:color="auto"/>
          </w:divBdr>
        </w:div>
        <w:div w:id="1536455693">
          <w:marLeft w:val="480"/>
          <w:marRight w:val="0"/>
          <w:marTop w:val="0"/>
          <w:marBottom w:val="0"/>
          <w:divBdr>
            <w:top w:val="none" w:sz="0" w:space="0" w:color="auto"/>
            <w:left w:val="none" w:sz="0" w:space="0" w:color="auto"/>
            <w:bottom w:val="none" w:sz="0" w:space="0" w:color="auto"/>
            <w:right w:val="none" w:sz="0" w:space="0" w:color="auto"/>
          </w:divBdr>
        </w:div>
        <w:div w:id="1174149426">
          <w:marLeft w:val="480"/>
          <w:marRight w:val="0"/>
          <w:marTop w:val="0"/>
          <w:marBottom w:val="0"/>
          <w:divBdr>
            <w:top w:val="none" w:sz="0" w:space="0" w:color="auto"/>
            <w:left w:val="none" w:sz="0" w:space="0" w:color="auto"/>
            <w:bottom w:val="none" w:sz="0" w:space="0" w:color="auto"/>
            <w:right w:val="none" w:sz="0" w:space="0" w:color="auto"/>
          </w:divBdr>
        </w:div>
        <w:div w:id="416175719">
          <w:marLeft w:val="480"/>
          <w:marRight w:val="0"/>
          <w:marTop w:val="0"/>
          <w:marBottom w:val="0"/>
          <w:divBdr>
            <w:top w:val="none" w:sz="0" w:space="0" w:color="auto"/>
            <w:left w:val="none" w:sz="0" w:space="0" w:color="auto"/>
            <w:bottom w:val="none" w:sz="0" w:space="0" w:color="auto"/>
            <w:right w:val="none" w:sz="0" w:space="0" w:color="auto"/>
          </w:divBdr>
        </w:div>
        <w:div w:id="1392995494">
          <w:marLeft w:val="480"/>
          <w:marRight w:val="0"/>
          <w:marTop w:val="0"/>
          <w:marBottom w:val="0"/>
          <w:divBdr>
            <w:top w:val="none" w:sz="0" w:space="0" w:color="auto"/>
            <w:left w:val="none" w:sz="0" w:space="0" w:color="auto"/>
            <w:bottom w:val="none" w:sz="0" w:space="0" w:color="auto"/>
            <w:right w:val="none" w:sz="0" w:space="0" w:color="auto"/>
          </w:divBdr>
        </w:div>
        <w:div w:id="1424379702">
          <w:marLeft w:val="480"/>
          <w:marRight w:val="0"/>
          <w:marTop w:val="0"/>
          <w:marBottom w:val="0"/>
          <w:divBdr>
            <w:top w:val="none" w:sz="0" w:space="0" w:color="auto"/>
            <w:left w:val="none" w:sz="0" w:space="0" w:color="auto"/>
            <w:bottom w:val="none" w:sz="0" w:space="0" w:color="auto"/>
            <w:right w:val="none" w:sz="0" w:space="0" w:color="auto"/>
          </w:divBdr>
        </w:div>
        <w:div w:id="1698660208">
          <w:marLeft w:val="480"/>
          <w:marRight w:val="0"/>
          <w:marTop w:val="0"/>
          <w:marBottom w:val="0"/>
          <w:divBdr>
            <w:top w:val="none" w:sz="0" w:space="0" w:color="auto"/>
            <w:left w:val="none" w:sz="0" w:space="0" w:color="auto"/>
            <w:bottom w:val="none" w:sz="0" w:space="0" w:color="auto"/>
            <w:right w:val="none" w:sz="0" w:space="0" w:color="auto"/>
          </w:divBdr>
        </w:div>
        <w:div w:id="211843817">
          <w:marLeft w:val="480"/>
          <w:marRight w:val="0"/>
          <w:marTop w:val="0"/>
          <w:marBottom w:val="0"/>
          <w:divBdr>
            <w:top w:val="none" w:sz="0" w:space="0" w:color="auto"/>
            <w:left w:val="none" w:sz="0" w:space="0" w:color="auto"/>
            <w:bottom w:val="none" w:sz="0" w:space="0" w:color="auto"/>
            <w:right w:val="none" w:sz="0" w:space="0" w:color="auto"/>
          </w:divBdr>
        </w:div>
        <w:div w:id="1455101849">
          <w:marLeft w:val="480"/>
          <w:marRight w:val="0"/>
          <w:marTop w:val="0"/>
          <w:marBottom w:val="0"/>
          <w:divBdr>
            <w:top w:val="none" w:sz="0" w:space="0" w:color="auto"/>
            <w:left w:val="none" w:sz="0" w:space="0" w:color="auto"/>
            <w:bottom w:val="none" w:sz="0" w:space="0" w:color="auto"/>
            <w:right w:val="none" w:sz="0" w:space="0" w:color="auto"/>
          </w:divBdr>
        </w:div>
        <w:div w:id="1679384004">
          <w:marLeft w:val="480"/>
          <w:marRight w:val="0"/>
          <w:marTop w:val="0"/>
          <w:marBottom w:val="0"/>
          <w:divBdr>
            <w:top w:val="none" w:sz="0" w:space="0" w:color="auto"/>
            <w:left w:val="none" w:sz="0" w:space="0" w:color="auto"/>
            <w:bottom w:val="none" w:sz="0" w:space="0" w:color="auto"/>
            <w:right w:val="none" w:sz="0" w:space="0" w:color="auto"/>
          </w:divBdr>
        </w:div>
        <w:div w:id="1257902033">
          <w:marLeft w:val="480"/>
          <w:marRight w:val="0"/>
          <w:marTop w:val="0"/>
          <w:marBottom w:val="0"/>
          <w:divBdr>
            <w:top w:val="none" w:sz="0" w:space="0" w:color="auto"/>
            <w:left w:val="none" w:sz="0" w:space="0" w:color="auto"/>
            <w:bottom w:val="none" w:sz="0" w:space="0" w:color="auto"/>
            <w:right w:val="none" w:sz="0" w:space="0" w:color="auto"/>
          </w:divBdr>
        </w:div>
        <w:div w:id="1570187606">
          <w:marLeft w:val="480"/>
          <w:marRight w:val="0"/>
          <w:marTop w:val="0"/>
          <w:marBottom w:val="0"/>
          <w:divBdr>
            <w:top w:val="none" w:sz="0" w:space="0" w:color="auto"/>
            <w:left w:val="none" w:sz="0" w:space="0" w:color="auto"/>
            <w:bottom w:val="none" w:sz="0" w:space="0" w:color="auto"/>
            <w:right w:val="none" w:sz="0" w:space="0" w:color="auto"/>
          </w:divBdr>
        </w:div>
        <w:div w:id="1782917749">
          <w:marLeft w:val="480"/>
          <w:marRight w:val="0"/>
          <w:marTop w:val="0"/>
          <w:marBottom w:val="0"/>
          <w:divBdr>
            <w:top w:val="none" w:sz="0" w:space="0" w:color="auto"/>
            <w:left w:val="none" w:sz="0" w:space="0" w:color="auto"/>
            <w:bottom w:val="none" w:sz="0" w:space="0" w:color="auto"/>
            <w:right w:val="none" w:sz="0" w:space="0" w:color="auto"/>
          </w:divBdr>
        </w:div>
        <w:div w:id="1649356732">
          <w:marLeft w:val="480"/>
          <w:marRight w:val="0"/>
          <w:marTop w:val="0"/>
          <w:marBottom w:val="0"/>
          <w:divBdr>
            <w:top w:val="none" w:sz="0" w:space="0" w:color="auto"/>
            <w:left w:val="none" w:sz="0" w:space="0" w:color="auto"/>
            <w:bottom w:val="none" w:sz="0" w:space="0" w:color="auto"/>
            <w:right w:val="none" w:sz="0" w:space="0" w:color="auto"/>
          </w:divBdr>
        </w:div>
        <w:div w:id="1143157726">
          <w:marLeft w:val="480"/>
          <w:marRight w:val="0"/>
          <w:marTop w:val="0"/>
          <w:marBottom w:val="0"/>
          <w:divBdr>
            <w:top w:val="none" w:sz="0" w:space="0" w:color="auto"/>
            <w:left w:val="none" w:sz="0" w:space="0" w:color="auto"/>
            <w:bottom w:val="none" w:sz="0" w:space="0" w:color="auto"/>
            <w:right w:val="none" w:sz="0" w:space="0" w:color="auto"/>
          </w:divBdr>
        </w:div>
        <w:div w:id="1583299598">
          <w:marLeft w:val="480"/>
          <w:marRight w:val="0"/>
          <w:marTop w:val="0"/>
          <w:marBottom w:val="0"/>
          <w:divBdr>
            <w:top w:val="none" w:sz="0" w:space="0" w:color="auto"/>
            <w:left w:val="none" w:sz="0" w:space="0" w:color="auto"/>
            <w:bottom w:val="none" w:sz="0" w:space="0" w:color="auto"/>
            <w:right w:val="none" w:sz="0" w:space="0" w:color="auto"/>
          </w:divBdr>
        </w:div>
        <w:div w:id="162088228">
          <w:marLeft w:val="480"/>
          <w:marRight w:val="0"/>
          <w:marTop w:val="0"/>
          <w:marBottom w:val="0"/>
          <w:divBdr>
            <w:top w:val="none" w:sz="0" w:space="0" w:color="auto"/>
            <w:left w:val="none" w:sz="0" w:space="0" w:color="auto"/>
            <w:bottom w:val="none" w:sz="0" w:space="0" w:color="auto"/>
            <w:right w:val="none" w:sz="0" w:space="0" w:color="auto"/>
          </w:divBdr>
        </w:div>
        <w:div w:id="425811709">
          <w:marLeft w:val="480"/>
          <w:marRight w:val="0"/>
          <w:marTop w:val="0"/>
          <w:marBottom w:val="0"/>
          <w:divBdr>
            <w:top w:val="none" w:sz="0" w:space="0" w:color="auto"/>
            <w:left w:val="none" w:sz="0" w:space="0" w:color="auto"/>
            <w:bottom w:val="none" w:sz="0" w:space="0" w:color="auto"/>
            <w:right w:val="none" w:sz="0" w:space="0" w:color="auto"/>
          </w:divBdr>
        </w:div>
        <w:div w:id="1196696358">
          <w:marLeft w:val="480"/>
          <w:marRight w:val="0"/>
          <w:marTop w:val="0"/>
          <w:marBottom w:val="0"/>
          <w:divBdr>
            <w:top w:val="none" w:sz="0" w:space="0" w:color="auto"/>
            <w:left w:val="none" w:sz="0" w:space="0" w:color="auto"/>
            <w:bottom w:val="none" w:sz="0" w:space="0" w:color="auto"/>
            <w:right w:val="none" w:sz="0" w:space="0" w:color="auto"/>
          </w:divBdr>
        </w:div>
        <w:div w:id="1937982607">
          <w:marLeft w:val="480"/>
          <w:marRight w:val="0"/>
          <w:marTop w:val="0"/>
          <w:marBottom w:val="0"/>
          <w:divBdr>
            <w:top w:val="none" w:sz="0" w:space="0" w:color="auto"/>
            <w:left w:val="none" w:sz="0" w:space="0" w:color="auto"/>
            <w:bottom w:val="none" w:sz="0" w:space="0" w:color="auto"/>
            <w:right w:val="none" w:sz="0" w:space="0" w:color="auto"/>
          </w:divBdr>
        </w:div>
        <w:div w:id="947127603">
          <w:marLeft w:val="480"/>
          <w:marRight w:val="0"/>
          <w:marTop w:val="0"/>
          <w:marBottom w:val="0"/>
          <w:divBdr>
            <w:top w:val="none" w:sz="0" w:space="0" w:color="auto"/>
            <w:left w:val="none" w:sz="0" w:space="0" w:color="auto"/>
            <w:bottom w:val="none" w:sz="0" w:space="0" w:color="auto"/>
            <w:right w:val="none" w:sz="0" w:space="0" w:color="auto"/>
          </w:divBdr>
        </w:div>
        <w:div w:id="124662274">
          <w:marLeft w:val="480"/>
          <w:marRight w:val="0"/>
          <w:marTop w:val="0"/>
          <w:marBottom w:val="0"/>
          <w:divBdr>
            <w:top w:val="none" w:sz="0" w:space="0" w:color="auto"/>
            <w:left w:val="none" w:sz="0" w:space="0" w:color="auto"/>
            <w:bottom w:val="none" w:sz="0" w:space="0" w:color="auto"/>
            <w:right w:val="none" w:sz="0" w:space="0" w:color="auto"/>
          </w:divBdr>
        </w:div>
        <w:div w:id="410321254">
          <w:marLeft w:val="480"/>
          <w:marRight w:val="0"/>
          <w:marTop w:val="0"/>
          <w:marBottom w:val="0"/>
          <w:divBdr>
            <w:top w:val="none" w:sz="0" w:space="0" w:color="auto"/>
            <w:left w:val="none" w:sz="0" w:space="0" w:color="auto"/>
            <w:bottom w:val="none" w:sz="0" w:space="0" w:color="auto"/>
            <w:right w:val="none" w:sz="0" w:space="0" w:color="auto"/>
          </w:divBdr>
        </w:div>
        <w:div w:id="582763601">
          <w:marLeft w:val="480"/>
          <w:marRight w:val="0"/>
          <w:marTop w:val="0"/>
          <w:marBottom w:val="0"/>
          <w:divBdr>
            <w:top w:val="none" w:sz="0" w:space="0" w:color="auto"/>
            <w:left w:val="none" w:sz="0" w:space="0" w:color="auto"/>
            <w:bottom w:val="none" w:sz="0" w:space="0" w:color="auto"/>
            <w:right w:val="none" w:sz="0" w:space="0" w:color="auto"/>
          </w:divBdr>
        </w:div>
        <w:div w:id="2019114858">
          <w:marLeft w:val="480"/>
          <w:marRight w:val="0"/>
          <w:marTop w:val="0"/>
          <w:marBottom w:val="0"/>
          <w:divBdr>
            <w:top w:val="none" w:sz="0" w:space="0" w:color="auto"/>
            <w:left w:val="none" w:sz="0" w:space="0" w:color="auto"/>
            <w:bottom w:val="none" w:sz="0" w:space="0" w:color="auto"/>
            <w:right w:val="none" w:sz="0" w:space="0" w:color="auto"/>
          </w:divBdr>
        </w:div>
        <w:div w:id="1345590006">
          <w:marLeft w:val="480"/>
          <w:marRight w:val="0"/>
          <w:marTop w:val="0"/>
          <w:marBottom w:val="0"/>
          <w:divBdr>
            <w:top w:val="none" w:sz="0" w:space="0" w:color="auto"/>
            <w:left w:val="none" w:sz="0" w:space="0" w:color="auto"/>
            <w:bottom w:val="none" w:sz="0" w:space="0" w:color="auto"/>
            <w:right w:val="none" w:sz="0" w:space="0" w:color="auto"/>
          </w:divBdr>
        </w:div>
        <w:div w:id="1898198827">
          <w:marLeft w:val="480"/>
          <w:marRight w:val="0"/>
          <w:marTop w:val="0"/>
          <w:marBottom w:val="0"/>
          <w:divBdr>
            <w:top w:val="none" w:sz="0" w:space="0" w:color="auto"/>
            <w:left w:val="none" w:sz="0" w:space="0" w:color="auto"/>
            <w:bottom w:val="none" w:sz="0" w:space="0" w:color="auto"/>
            <w:right w:val="none" w:sz="0" w:space="0" w:color="auto"/>
          </w:divBdr>
        </w:div>
        <w:div w:id="160120277">
          <w:marLeft w:val="480"/>
          <w:marRight w:val="0"/>
          <w:marTop w:val="0"/>
          <w:marBottom w:val="0"/>
          <w:divBdr>
            <w:top w:val="none" w:sz="0" w:space="0" w:color="auto"/>
            <w:left w:val="none" w:sz="0" w:space="0" w:color="auto"/>
            <w:bottom w:val="none" w:sz="0" w:space="0" w:color="auto"/>
            <w:right w:val="none" w:sz="0" w:space="0" w:color="auto"/>
          </w:divBdr>
        </w:div>
        <w:div w:id="1081023327">
          <w:marLeft w:val="480"/>
          <w:marRight w:val="0"/>
          <w:marTop w:val="0"/>
          <w:marBottom w:val="0"/>
          <w:divBdr>
            <w:top w:val="none" w:sz="0" w:space="0" w:color="auto"/>
            <w:left w:val="none" w:sz="0" w:space="0" w:color="auto"/>
            <w:bottom w:val="none" w:sz="0" w:space="0" w:color="auto"/>
            <w:right w:val="none" w:sz="0" w:space="0" w:color="auto"/>
          </w:divBdr>
        </w:div>
        <w:div w:id="489754292">
          <w:marLeft w:val="480"/>
          <w:marRight w:val="0"/>
          <w:marTop w:val="0"/>
          <w:marBottom w:val="0"/>
          <w:divBdr>
            <w:top w:val="none" w:sz="0" w:space="0" w:color="auto"/>
            <w:left w:val="none" w:sz="0" w:space="0" w:color="auto"/>
            <w:bottom w:val="none" w:sz="0" w:space="0" w:color="auto"/>
            <w:right w:val="none" w:sz="0" w:space="0" w:color="auto"/>
          </w:divBdr>
        </w:div>
        <w:div w:id="665330045">
          <w:marLeft w:val="480"/>
          <w:marRight w:val="0"/>
          <w:marTop w:val="0"/>
          <w:marBottom w:val="0"/>
          <w:divBdr>
            <w:top w:val="none" w:sz="0" w:space="0" w:color="auto"/>
            <w:left w:val="none" w:sz="0" w:space="0" w:color="auto"/>
            <w:bottom w:val="none" w:sz="0" w:space="0" w:color="auto"/>
            <w:right w:val="none" w:sz="0" w:space="0" w:color="auto"/>
          </w:divBdr>
        </w:div>
        <w:div w:id="1020351270">
          <w:marLeft w:val="480"/>
          <w:marRight w:val="0"/>
          <w:marTop w:val="0"/>
          <w:marBottom w:val="0"/>
          <w:divBdr>
            <w:top w:val="none" w:sz="0" w:space="0" w:color="auto"/>
            <w:left w:val="none" w:sz="0" w:space="0" w:color="auto"/>
            <w:bottom w:val="none" w:sz="0" w:space="0" w:color="auto"/>
            <w:right w:val="none" w:sz="0" w:space="0" w:color="auto"/>
          </w:divBdr>
        </w:div>
        <w:div w:id="1963144745">
          <w:marLeft w:val="480"/>
          <w:marRight w:val="0"/>
          <w:marTop w:val="0"/>
          <w:marBottom w:val="0"/>
          <w:divBdr>
            <w:top w:val="none" w:sz="0" w:space="0" w:color="auto"/>
            <w:left w:val="none" w:sz="0" w:space="0" w:color="auto"/>
            <w:bottom w:val="none" w:sz="0" w:space="0" w:color="auto"/>
            <w:right w:val="none" w:sz="0" w:space="0" w:color="auto"/>
          </w:divBdr>
        </w:div>
        <w:div w:id="1391230197">
          <w:marLeft w:val="480"/>
          <w:marRight w:val="0"/>
          <w:marTop w:val="0"/>
          <w:marBottom w:val="0"/>
          <w:divBdr>
            <w:top w:val="none" w:sz="0" w:space="0" w:color="auto"/>
            <w:left w:val="none" w:sz="0" w:space="0" w:color="auto"/>
            <w:bottom w:val="none" w:sz="0" w:space="0" w:color="auto"/>
            <w:right w:val="none" w:sz="0" w:space="0" w:color="auto"/>
          </w:divBdr>
        </w:div>
        <w:div w:id="1741639527">
          <w:marLeft w:val="480"/>
          <w:marRight w:val="0"/>
          <w:marTop w:val="0"/>
          <w:marBottom w:val="0"/>
          <w:divBdr>
            <w:top w:val="none" w:sz="0" w:space="0" w:color="auto"/>
            <w:left w:val="none" w:sz="0" w:space="0" w:color="auto"/>
            <w:bottom w:val="none" w:sz="0" w:space="0" w:color="auto"/>
            <w:right w:val="none" w:sz="0" w:space="0" w:color="auto"/>
          </w:divBdr>
        </w:div>
        <w:div w:id="1022630904">
          <w:marLeft w:val="480"/>
          <w:marRight w:val="0"/>
          <w:marTop w:val="0"/>
          <w:marBottom w:val="0"/>
          <w:divBdr>
            <w:top w:val="none" w:sz="0" w:space="0" w:color="auto"/>
            <w:left w:val="none" w:sz="0" w:space="0" w:color="auto"/>
            <w:bottom w:val="none" w:sz="0" w:space="0" w:color="auto"/>
            <w:right w:val="none" w:sz="0" w:space="0" w:color="auto"/>
          </w:divBdr>
        </w:div>
        <w:div w:id="458376685">
          <w:marLeft w:val="480"/>
          <w:marRight w:val="0"/>
          <w:marTop w:val="0"/>
          <w:marBottom w:val="0"/>
          <w:divBdr>
            <w:top w:val="none" w:sz="0" w:space="0" w:color="auto"/>
            <w:left w:val="none" w:sz="0" w:space="0" w:color="auto"/>
            <w:bottom w:val="none" w:sz="0" w:space="0" w:color="auto"/>
            <w:right w:val="none" w:sz="0" w:space="0" w:color="auto"/>
          </w:divBdr>
        </w:div>
        <w:div w:id="982005312">
          <w:marLeft w:val="480"/>
          <w:marRight w:val="0"/>
          <w:marTop w:val="0"/>
          <w:marBottom w:val="0"/>
          <w:divBdr>
            <w:top w:val="none" w:sz="0" w:space="0" w:color="auto"/>
            <w:left w:val="none" w:sz="0" w:space="0" w:color="auto"/>
            <w:bottom w:val="none" w:sz="0" w:space="0" w:color="auto"/>
            <w:right w:val="none" w:sz="0" w:space="0" w:color="auto"/>
          </w:divBdr>
        </w:div>
        <w:div w:id="1348481092">
          <w:marLeft w:val="480"/>
          <w:marRight w:val="0"/>
          <w:marTop w:val="0"/>
          <w:marBottom w:val="0"/>
          <w:divBdr>
            <w:top w:val="none" w:sz="0" w:space="0" w:color="auto"/>
            <w:left w:val="none" w:sz="0" w:space="0" w:color="auto"/>
            <w:bottom w:val="none" w:sz="0" w:space="0" w:color="auto"/>
            <w:right w:val="none" w:sz="0" w:space="0" w:color="auto"/>
          </w:divBdr>
        </w:div>
        <w:div w:id="937449925">
          <w:marLeft w:val="480"/>
          <w:marRight w:val="0"/>
          <w:marTop w:val="0"/>
          <w:marBottom w:val="0"/>
          <w:divBdr>
            <w:top w:val="none" w:sz="0" w:space="0" w:color="auto"/>
            <w:left w:val="none" w:sz="0" w:space="0" w:color="auto"/>
            <w:bottom w:val="none" w:sz="0" w:space="0" w:color="auto"/>
            <w:right w:val="none" w:sz="0" w:space="0" w:color="auto"/>
          </w:divBdr>
        </w:div>
        <w:div w:id="235241401">
          <w:marLeft w:val="480"/>
          <w:marRight w:val="0"/>
          <w:marTop w:val="0"/>
          <w:marBottom w:val="0"/>
          <w:divBdr>
            <w:top w:val="none" w:sz="0" w:space="0" w:color="auto"/>
            <w:left w:val="none" w:sz="0" w:space="0" w:color="auto"/>
            <w:bottom w:val="none" w:sz="0" w:space="0" w:color="auto"/>
            <w:right w:val="none" w:sz="0" w:space="0" w:color="auto"/>
          </w:divBdr>
        </w:div>
        <w:div w:id="353190999">
          <w:marLeft w:val="480"/>
          <w:marRight w:val="0"/>
          <w:marTop w:val="0"/>
          <w:marBottom w:val="0"/>
          <w:divBdr>
            <w:top w:val="none" w:sz="0" w:space="0" w:color="auto"/>
            <w:left w:val="none" w:sz="0" w:space="0" w:color="auto"/>
            <w:bottom w:val="none" w:sz="0" w:space="0" w:color="auto"/>
            <w:right w:val="none" w:sz="0" w:space="0" w:color="auto"/>
          </w:divBdr>
        </w:div>
        <w:div w:id="1713387830">
          <w:marLeft w:val="480"/>
          <w:marRight w:val="0"/>
          <w:marTop w:val="0"/>
          <w:marBottom w:val="0"/>
          <w:divBdr>
            <w:top w:val="none" w:sz="0" w:space="0" w:color="auto"/>
            <w:left w:val="none" w:sz="0" w:space="0" w:color="auto"/>
            <w:bottom w:val="none" w:sz="0" w:space="0" w:color="auto"/>
            <w:right w:val="none" w:sz="0" w:space="0" w:color="auto"/>
          </w:divBdr>
        </w:div>
        <w:div w:id="1689403027">
          <w:marLeft w:val="480"/>
          <w:marRight w:val="0"/>
          <w:marTop w:val="0"/>
          <w:marBottom w:val="0"/>
          <w:divBdr>
            <w:top w:val="none" w:sz="0" w:space="0" w:color="auto"/>
            <w:left w:val="none" w:sz="0" w:space="0" w:color="auto"/>
            <w:bottom w:val="none" w:sz="0" w:space="0" w:color="auto"/>
            <w:right w:val="none" w:sz="0" w:space="0" w:color="auto"/>
          </w:divBdr>
        </w:div>
        <w:div w:id="615598215">
          <w:marLeft w:val="480"/>
          <w:marRight w:val="0"/>
          <w:marTop w:val="0"/>
          <w:marBottom w:val="0"/>
          <w:divBdr>
            <w:top w:val="none" w:sz="0" w:space="0" w:color="auto"/>
            <w:left w:val="none" w:sz="0" w:space="0" w:color="auto"/>
            <w:bottom w:val="none" w:sz="0" w:space="0" w:color="auto"/>
            <w:right w:val="none" w:sz="0" w:space="0" w:color="auto"/>
          </w:divBdr>
        </w:div>
        <w:div w:id="2120954939">
          <w:marLeft w:val="480"/>
          <w:marRight w:val="0"/>
          <w:marTop w:val="0"/>
          <w:marBottom w:val="0"/>
          <w:divBdr>
            <w:top w:val="none" w:sz="0" w:space="0" w:color="auto"/>
            <w:left w:val="none" w:sz="0" w:space="0" w:color="auto"/>
            <w:bottom w:val="none" w:sz="0" w:space="0" w:color="auto"/>
            <w:right w:val="none" w:sz="0" w:space="0" w:color="auto"/>
          </w:divBdr>
        </w:div>
        <w:div w:id="1378239708">
          <w:marLeft w:val="480"/>
          <w:marRight w:val="0"/>
          <w:marTop w:val="0"/>
          <w:marBottom w:val="0"/>
          <w:divBdr>
            <w:top w:val="none" w:sz="0" w:space="0" w:color="auto"/>
            <w:left w:val="none" w:sz="0" w:space="0" w:color="auto"/>
            <w:bottom w:val="none" w:sz="0" w:space="0" w:color="auto"/>
            <w:right w:val="none" w:sz="0" w:space="0" w:color="auto"/>
          </w:divBdr>
        </w:div>
        <w:div w:id="1125002344">
          <w:marLeft w:val="480"/>
          <w:marRight w:val="0"/>
          <w:marTop w:val="0"/>
          <w:marBottom w:val="0"/>
          <w:divBdr>
            <w:top w:val="none" w:sz="0" w:space="0" w:color="auto"/>
            <w:left w:val="none" w:sz="0" w:space="0" w:color="auto"/>
            <w:bottom w:val="none" w:sz="0" w:space="0" w:color="auto"/>
            <w:right w:val="none" w:sz="0" w:space="0" w:color="auto"/>
          </w:divBdr>
        </w:div>
        <w:div w:id="455685265">
          <w:marLeft w:val="480"/>
          <w:marRight w:val="0"/>
          <w:marTop w:val="0"/>
          <w:marBottom w:val="0"/>
          <w:divBdr>
            <w:top w:val="none" w:sz="0" w:space="0" w:color="auto"/>
            <w:left w:val="none" w:sz="0" w:space="0" w:color="auto"/>
            <w:bottom w:val="none" w:sz="0" w:space="0" w:color="auto"/>
            <w:right w:val="none" w:sz="0" w:space="0" w:color="auto"/>
          </w:divBdr>
        </w:div>
        <w:div w:id="1176379319">
          <w:marLeft w:val="480"/>
          <w:marRight w:val="0"/>
          <w:marTop w:val="0"/>
          <w:marBottom w:val="0"/>
          <w:divBdr>
            <w:top w:val="none" w:sz="0" w:space="0" w:color="auto"/>
            <w:left w:val="none" w:sz="0" w:space="0" w:color="auto"/>
            <w:bottom w:val="none" w:sz="0" w:space="0" w:color="auto"/>
            <w:right w:val="none" w:sz="0" w:space="0" w:color="auto"/>
          </w:divBdr>
        </w:div>
        <w:div w:id="887764635">
          <w:marLeft w:val="480"/>
          <w:marRight w:val="0"/>
          <w:marTop w:val="0"/>
          <w:marBottom w:val="0"/>
          <w:divBdr>
            <w:top w:val="none" w:sz="0" w:space="0" w:color="auto"/>
            <w:left w:val="none" w:sz="0" w:space="0" w:color="auto"/>
            <w:bottom w:val="none" w:sz="0" w:space="0" w:color="auto"/>
            <w:right w:val="none" w:sz="0" w:space="0" w:color="auto"/>
          </w:divBdr>
        </w:div>
        <w:div w:id="1958949750">
          <w:marLeft w:val="480"/>
          <w:marRight w:val="0"/>
          <w:marTop w:val="0"/>
          <w:marBottom w:val="0"/>
          <w:divBdr>
            <w:top w:val="none" w:sz="0" w:space="0" w:color="auto"/>
            <w:left w:val="none" w:sz="0" w:space="0" w:color="auto"/>
            <w:bottom w:val="none" w:sz="0" w:space="0" w:color="auto"/>
            <w:right w:val="none" w:sz="0" w:space="0" w:color="auto"/>
          </w:divBdr>
        </w:div>
        <w:div w:id="1068262546">
          <w:marLeft w:val="480"/>
          <w:marRight w:val="0"/>
          <w:marTop w:val="0"/>
          <w:marBottom w:val="0"/>
          <w:divBdr>
            <w:top w:val="none" w:sz="0" w:space="0" w:color="auto"/>
            <w:left w:val="none" w:sz="0" w:space="0" w:color="auto"/>
            <w:bottom w:val="none" w:sz="0" w:space="0" w:color="auto"/>
            <w:right w:val="none" w:sz="0" w:space="0" w:color="auto"/>
          </w:divBdr>
        </w:div>
        <w:div w:id="1627352745">
          <w:marLeft w:val="480"/>
          <w:marRight w:val="0"/>
          <w:marTop w:val="0"/>
          <w:marBottom w:val="0"/>
          <w:divBdr>
            <w:top w:val="none" w:sz="0" w:space="0" w:color="auto"/>
            <w:left w:val="none" w:sz="0" w:space="0" w:color="auto"/>
            <w:bottom w:val="none" w:sz="0" w:space="0" w:color="auto"/>
            <w:right w:val="none" w:sz="0" w:space="0" w:color="auto"/>
          </w:divBdr>
        </w:div>
        <w:div w:id="2014599769">
          <w:marLeft w:val="480"/>
          <w:marRight w:val="0"/>
          <w:marTop w:val="0"/>
          <w:marBottom w:val="0"/>
          <w:divBdr>
            <w:top w:val="none" w:sz="0" w:space="0" w:color="auto"/>
            <w:left w:val="none" w:sz="0" w:space="0" w:color="auto"/>
            <w:bottom w:val="none" w:sz="0" w:space="0" w:color="auto"/>
            <w:right w:val="none" w:sz="0" w:space="0" w:color="auto"/>
          </w:divBdr>
        </w:div>
        <w:div w:id="889417368">
          <w:marLeft w:val="480"/>
          <w:marRight w:val="0"/>
          <w:marTop w:val="0"/>
          <w:marBottom w:val="0"/>
          <w:divBdr>
            <w:top w:val="none" w:sz="0" w:space="0" w:color="auto"/>
            <w:left w:val="none" w:sz="0" w:space="0" w:color="auto"/>
            <w:bottom w:val="none" w:sz="0" w:space="0" w:color="auto"/>
            <w:right w:val="none" w:sz="0" w:space="0" w:color="auto"/>
          </w:divBdr>
        </w:div>
        <w:div w:id="1661619384">
          <w:marLeft w:val="480"/>
          <w:marRight w:val="0"/>
          <w:marTop w:val="0"/>
          <w:marBottom w:val="0"/>
          <w:divBdr>
            <w:top w:val="none" w:sz="0" w:space="0" w:color="auto"/>
            <w:left w:val="none" w:sz="0" w:space="0" w:color="auto"/>
            <w:bottom w:val="none" w:sz="0" w:space="0" w:color="auto"/>
            <w:right w:val="none" w:sz="0" w:space="0" w:color="auto"/>
          </w:divBdr>
        </w:div>
        <w:div w:id="1006787307">
          <w:marLeft w:val="480"/>
          <w:marRight w:val="0"/>
          <w:marTop w:val="0"/>
          <w:marBottom w:val="0"/>
          <w:divBdr>
            <w:top w:val="none" w:sz="0" w:space="0" w:color="auto"/>
            <w:left w:val="none" w:sz="0" w:space="0" w:color="auto"/>
            <w:bottom w:val="none" w:sz="0" w:space="0" w:color="auto"/>
            <w:right w:val="none" w:sz="0" w:space="0" w:color="auto"/>
          </w:divBdr>
        </w:div>
        <w:div w:id="164440009">
          <w:marLeft w:val="480"/>
          <w:marRight w:val="0"/>
          <w:marTop w:val="0"/>
          <w:marBottom w:val="0"/>
          <w:divBdr>
            <w:top w:val="none" w:sz="0" w:space="0" w:color="auto"/>
            <w:left w:val="none" w:sz="0" w:space="0" w:color="auto"/>
            <w:bottom w:val="none" w:sz="0" w:space="0" w:color="auto"/>
            <w:right w:val="none" w:sz="0" w:space="0" w:color="auto"/>
          </w:divBdr>
        </w:div>
        <w:div w:id="1280994743">
          <w:marLeft w:val="480"/>
          <w:marRight w:val="0"/>
          <w:marTop w:val="0"/>
          <w:marBottom w:val="0"/>
          <w:divBdr>
            <w:top w:val="none" w:sz="0" w:space="0" w:color="auto"/>
            <w:left w:val="none" w:sz="0" w:space="0" w:color="auto"/>
            <w:bottom w:val="none" w:sz="0" w:space="0" w:color="auto"/>
            <w:right w:val="none" w:sz="0" w:space="0" w:color="auto"/>
          </w:divBdr>
        </w:div>
        <w:div w:id="531695133">
          <w:marLeft w:val="480"/>
          <w:marRight w:val="0"/>
          <w:marTop w:val="0"/>
          <w:marBottom w:val="0"/>
          <w:divBdr>
            <w:top w:val="none" w:sz="0" w:space="0" w:color="auto"/>
            <w:left w:val="none" w:sz="0" w:space="0" w:color="auto"/>
            <w:bottom w:val="none" w:sz="0" w:space="0" w:color="auto"/>
            <w:right w:val="none" w:sz="0" w:space="0" w:color="auto"/>
          </w:divBdr>
        </w:div>
      </w:divsChild>
    </w:div>
    <w:div w:id="440540834">
      <w:bodyDiv w:val="1"/>
      <w:marLeft w:val="0"/>
      <w:marRight w:val="0"/>
      <w:marTop w:val="0"/>
      <w:marBottom w:val="0"/>
      <w:divBdr>
        <w:top w:val="none" w:sz="0" w:space="0" w:color="auto"/>
        <w:left w:val="none" w:sz="0" w:space="0" w:color="auto"/>
        <w:bottom w:val="none" w:sz="0" w:space="0" w:color="auto"/>
        <w:right w:val="none" w:sz="0" w:space="0" w:color="auto"/>
      </w:divBdr>
    </w:div>
    <w:div w:id="440610804">
      <w:bodyDiv w:val="1"/>
      <w:marLeft w:val="0"/>
      <w:marRight w:val="0"/>
      <w:marTop w:val="0"/>
      <w:marBottom w:val="0"/>
      <w:divBdr>
        <w:top w:val="none" w:sz="0" w:space="0" w:color="auto"/>
        <w:left w:val="none" w:sz="0" w:space="0" w:color="auto"/>
        <w:bottom w:val="none" w:sz="0" w:space="0" w:color="auto"/>
        <w:right w:val="none" w:sz="0" w:space="0" w:color="auto"/>
      </w:divBdr>
    </w:div>
    <w:div w:id="440761508">
      <w:bodyDiv w:val="1"/>
      <w:marLeft w:val="0"/>
      <w:marRight w:val="0"/>
      <w:marTop w:val="0"/>
      <w:marBottom w:val="0"/>
      <w:divBdr>
        <w:top w:val="none" w:sz="0" w:space="0" w:color="auto"/>
        <w:left w:val="none" w:sz="0" w:space="0" w:color="auto"/>
        <w:bottom w:val="none" w:sz="0" w:space="0" w:color="auto"/>
        <w:right w:val="none" w:sz="0" w:space="0" w:color="auto"/>
      </w:divBdr>
    </w:div>
    <w:div w:id="441069109">
      <w:bodyDiv w:val="1"/>
      <w:marLeft w:val="0"/>
      <w:marRight w:val="0"/>
      <w:marTop w:val="0"/>
      <w:marBottom w:val="0"/>
      <w:divBdr>
        <w:top w:val="none" w:sz="0" w:space="0" w:color="auto"/>
        <w:left w:val="none" w:sz="0" w:space="0" w:color="auto"/>
        <w:bottom w:val="none" w:sz="0" w:space="0" w:color="auto"/>
        <w:right w:val="none" w:sz="0" w:space="0" w:color="auto"/>
      </w:divBdr>
    </w:div>
    <w:div w:id="441071008">
      <w:bodyDiv w:val="1"/>
      <w:marLeft w:val="0"/>
      <w:marRight w:val="0"/>
      <w:marTop w:val="0"/>
      <w:marBottom w:val="0"/>
      <w:divBdr>
        <w:top w:val="none" w:sz="0" w:space="0" w:color="auto"/>
        <w:left w:val="none" w:sz="0" w:space="0" w:color="auto"/>
        <w:bottom w:val="none" w:sz="0" w:space="0" w:color="auto"/>
        <w:right w:val="none" w:sz="0" w:space="0" w:color="auto"/>
      </w:divBdr>
    </w:div>
    <w:div w:id="441607892">
      <w:bodyDiv w:val="1"/>
      <w:marLeft w:val="0"/>
      <w:marRight w:val="0"/>
      <w:marTop w:val="0"/>
      <w:marBottom w:val="0"/>
      <w:divBdr>
        <w:top w:val="none" w:sz="0" w:space="0" w:color="auto"/>
        <w:left w:val="none" w:sz="0" w:space="0" w:color="auto"/>
        <w:bottom w:val="none" w:sz="0" w:space="0" w:color="auto"/>
        <w:right w:val="none" w:sz="0" w:space="0" w:color="auto"/>
      </w:divBdr>
    </w:div>
    <w:div w:id="442040943">
      <w:bodyDiv w:val="1"/>
      <w:marLeft w:val="0"/>
      <w:marRight w:val="0"/>
      <w:marTop w:val="0"/>
      <w:marBottom w:val="0"/>
      <w:divBdr>
        <w:top w:val="none" w:sz="0" w:space="0" w:color="auto"/>
        <w:left w:val="none" w:sz="0" w:space="0" w:color="auto"/>
        <w:bottom w:val="none" w:sz="0" w:space="0" w:color="auto"/>
        <w:right w:val="none" w:sz="0" w:space="0" w:color="auto"/>
      </w:divBdr>
    </w:div>
    <w:div w:id="442771022">
      <w:bodyDiv w:val="1"/>
      <w:marLeft w:val="0"/>
      <w:marRight w:val="0"/>
      <w:marTop w:val="0"/>
      <w:marBottom w:val="0"/>
      <w:divBdr>
        <w:top w:val="none" w:sz="0" w:space="0" w:color="auto"/>
        <w:left w:val="none" w:sz="0" w:space="0" w:color="auto"/>
        <w:bottom w:val="none" w:sz="0" w:space="0" w:color="auto"/>
        <w:right w:val="none" w:sz="0" w:space="0" w:color="auto"/>
      </w:divBdr>
    </w:div>
    <w:div w:id="442850716">
      <w:bodyDiv w:val="1"/>
      <w:marLeft w:val="0"/>
      <w:marRight w:val="0"/>
      <w:marTop w:val="0"/>
      <w:marBottom w:val="0"/>
      <w:divBdr>
        <w:top w:val="none" w:sz="0" w:space="0" w:color="auto"/>
        <w:left w:val="none" w:sz="0" w:space="0" w:color="auto"/>
        <w:bottom w:val="none" w:sz="0" w:space="0" w:color="auto"/>
        <w:right w:val="none" w:sz="0" w:space="0" w:color="auto"/>
      </w:divBdr>
    </w:div>
    <w:div w:id="444232916">
      <w:bodyDiv w:val="1"/>
      <w:marLeft w:val="0"/>
      <w:marRight w:val="0"/>
      <w:marTop w:val="0"/>
      <w:marBottom w:val="0"/>
      <w:divBdr>
        <w:top w:val="none" w:sz="0" w:space="0" w:color="auto"/>
        <w:left w:val="none" w:sz="0" w:space="0" w:color="auto"/>
        <w:bottom w:val="none" w:sz="0" w:space="0" w:color="auto"/>
        <w:right w:val="none" w:sz="0" w:space="0" w:color="auto"/>
      </w:divBdr>
    </w:div>
    <w:div w:id="444662082">
      <w:bodyDiv w:val="1"/>
      <w:marLeft w:val="0"/>
      <w:marRight w:val="0"/>
      <w:marTop w:val="0"/>
      <w:marBottom w:val="0"/>
      <w:divBdr>
        <w:top w:val="none" w:sz="0" w:space="0" w:color="auto"/>
        <w:left w:val="none" w:sz="0" w:space="0" w:color="auto"/>
        <w:bottom w:val="none" w:sz="0" w:space="0" w:color="auto"/>
        <w:right w:val="none" w:sz="0" w:space="0" w:color="auto"/>
      </w:divBdr>
    </w:div>
    <w:div w:id="445852933">
      <w:bodyDiv w:val="1"/>
      <w:marLeft w:val="0"/>
      <w:marRight w:val="0"/>
      <w:marTop w:val="0"/>
      <w:marBottom w:val="0"/>
      <w:divBdr>
        <w:top w:val="none" w:sz="0" w:space="0" w:color="auto"/>
        <w:left w:val="none" w:sz="0" w:space="0" w:color="auto"/>
        <w:bottom w:val="none" w:sz="0" w:space="0" w:color="auto"/>
        <w:right w:val="none" w:sz="0" w:space="0" w:color="auto"/>
      </w:divBdr>
    </w:div>
    <w:div w:id="446123741">
      <w:bodyDiv w:val="1"/>
      <w:marLeft w:val="0"/>
      <w:marRight w:val="0"/>
      <w:marTop w:val="0"/>
      <w:marBottom w:val="0"/>
      <w:divBdr>
        <w:top w:val="none" w:sz="0" w:space="0" w:color="auto"/>
        <w:left w:val="none" w:sz="0" w:space="0" w:color="auto"/>
        <w:bottom w:val="none" w:sz="0" w:space="0" w:color="auto"/>
        <w:right w:val="none" w:sz="0" w:space="0" w:color="auto"/>
      </w:divBdr>
    </w:div>
    <w:div w:id="446193318">
      <w:bodyDiv w:val="1"/>
      <w:marLeft w:val="0"/>
      <w:marRight w:val="0"/>
      <w:marTop w:val="0"/>
      <w:marBottom w:val="0"/>
      <w:divBdr>
        <w:top w:val="none" w:sz="0" w:space="0" w:color="auto"/>
        <w:left w:val="none" w:sz="0" w:space="0" w:color="auto"/>
        <w:bottom w:val="none" w:sz="0" w:space="0" w:color="auto"/>
        <w:right w:val="none" w:sz="0" w:space="0" w:color="auto"/>
      </w:divBdr>
    </w:div>
    <w:div w:id="446242195">
      <w:bodyDiv w:val="1"/>
      <w:marLeft w:val="0"/>
      <w:marRight w:val="0"/>
      <w:marTop w:val="0"/>
      <w:marBottom w:val="0"/>
      <w:divBdr>
        <w:top w:val="none" w:sz="0" w:space="0" w:color="auto"/>
        <w:left w:val="none" w:sz="0" w:space="0" w:color="auto"/>
        <w:bottom w:val="none" w:sz="0" w:space="0" w:color="auto"/>
        <w:right w:val="none" w:sz="0" w:space="0" w:color="auto"/>
      </w:divBdr>
    </w:div>
    <w:div w:id="446311849">
      <w:bodyDiv w:val="1"/>
      <w:marLeft w:val="0"/>
      <w:marRight w:val="0"/>
      <w:marTop w:val="0"/>
      <w:marBottom w:val="0"/>
      <w:divBdr>
        <w:top w:val="none" w:sz="0" w:space="0" w:color="auto"/>
        <w:left w:val="none" w:sz="0" w:space="0" w:color="auto"/>
        <w:bottom w:val="none" w:sz="0" w:space="0" w:color="auto"/>
        <w:right w:val="none" w:sz="0" w:space="0" w:color="auto"/>
      </w:divBdr>
    </w:div>
    <w:div w:id="446434838">
      <w:bodyDiv w:val="1"/>
      <w:marLeft w:val="0"/>
      <w:marRight w:val="0"/>
      <w:marTop w:val="0"/>
      <w:marBottom w:val="0"/>
      <w:divBdr>
        <w:top w:val="none" w:sz="0" w:space="0" w:color="auto"/>
        <w:left w:val="none" w:sz="0" w:space="0" w:color="auto"/>
        <w:bottom w:val="none" w:sz="0" w:space="0" w:color="auto"/>
        <w:right w:val="none" w:sz="0" w:space="0" w:color="auto"/>
      </w:divBdr>
    </w:div>
    <w:div w:id="446511959">
      <w:bodyDiv w:val="1"/>
      <w:marLeft w:val="0"/>
      <w:marRight w:val="0"/>
      <w:marTop w:val="0"/>
      <w:marBottom w:val="0"/>
      <w:divBdr>
        <w:top w:val="none" w:sz="0" w:space="0" w:color="auto"/>
        <w:left w:val="none" w:sz="0" w:space="0" w:color="auto"/>
        <w:bottom w:val="none" w:sz="0" w:space="0" w:color="auto"/>
        <w:right w:val="none" w:sz="0" w:space="0" w:color="auto"/>
      </w:divBdr>
    </w:div>
    <w:div w:id="446900004">
      <w:bodyDiv w:val="1"/>
      <w:marLeft w:val="0"/>
      <w:marRight w:val="0"/>
      <w:marTop w:val="0"/>
      <w:marBottom w:val="0"/>
      <w:divBdr>
        <w:top w:val="none" w:sz="0" w:space="0" w:color="auto"/>
        <w:left w:val="none" w:sz="0" w:space="0" w:color="auto"/>
        <w:bottom w:val="none" w:sz="0" w:space="0" w:color="auto"/>
        <w:right w:val="none" w:sz="0" w:space="0" w:color="auto"/>
      </w:divBdr>
    </w:div>
    <w:div w:id="447429104">
      <w:bodyDiv w:val="1"/>
      <w:marLeft w:val="0"/>
      <w:marRight w:val="0"/>
      <w:marTop w:val="0"/>
      <w:marBottom w:val="0"/>
      <w:divBdr>
        <w:top w:val="none" w:sz="0" w:space="0" w:color="auto"/>
        <w:left w:val="none" w:sz="0" w:space="0" w:color="auto"/>
        <w:bottom w:val="none" w:sz="0" w:space="0" w:color="auto"/>
        <w:right w:val="none" w:sz="0" w:space="0" w:color="auto"/>
      </w:divBdr>
    </w:div>
    <w:div w:id="447744123">
      <w:bodyDiv w:val="1"/>
      <w:marLeft w:val="0"/>
      <w:marRight w:val="0"/>
      <w:marTop w:val="0"/>
      <w:marBottom w:val="0"/>
      <w:divBdr>
        <w:top w:val="none" w:sz="0" w:space="0" w:color="auto"/>
        <w:left w:val="none" w:sz="0" w:space="0" w:color="auto"/>
        <w:bottom w:val="none" w:sz="0" w:space="0" w:color="auto"/>
        <w:right w:val="none" w:sz="0" w:space="0" w:color="auto"/>
      </w:divBdr>
    </w:div>
    <w:div w:id="447965497">
      <w:bodyDiv w:val="1"/>
      <w:marLeft w:val="0"/>
      <w:marRight w:val="0"/>
      <w:marTop w:val="0"/>
      <w:marBottom w:val="0"/>
      <w:divBdr>
        <w:top w:val="none" w:sz="0" w:space="0" w:color="auto"/>
        <w:left w:val="none" w:sz="0" w:space="0" w:color="auto"/>
        <w:bottom w:val="none" w:sz="0" w:space="0" w:color="auto"/>
        <w:right w:val="none" w:sz="0" w:space="0" w:color="auto"/>
      </w:divBdr>
    </w:div>
    <w:div w:id="448209399">
      <w:bodyDiv w:val="1"/>
      <w:marLeft w:val="0"/>
      <w:marRight w:val="0"/>
      <w:marTop w:val="0"/>
      <w:marBottom w:val="0"/>
      <w:divBdr>
        <w:top w:val="none" w:sz="0" w:space="0" w:color="auto"/>
        <w:left w:val="none" w:sz="0" w:space="0" w:color="auto"/>
        <w:bottom w:val="none" w:sz="0" w:space="0" w:color="auto"/>
        <w:right w:val="none" w:sz="0" w:space="0" w:color="auto"/>
      </w:divBdr>
    </w:div>
    <w:div w:id="449011583">
      <w:bodyDiv w:val="1"/>
      <w:marLeft w:val="0"/>
      <w:marRight w:val="0"/>
      <w:marTop w:val="0"/>
      <w:marBottom w:val="0"/>
      <w:divBdr>
        <w:top w:val="none" w:sz="0" w:space="0" w:color="auto"/>
        <w:left w:val="none" w:sz="0" w:space="0" w:color="auto"/>
        <w:bottom w:val="none" w:sz="0" w:space="0" w:color="auto"/>
        <w:right w:val="none" w:sz="0" w:space="0" w:color="auto"/>
      </w:divBdr>
    </w:div>
    <w:div w:id="449013556">
      <w:bodyDiv w:val="1"/>
      <w:marLeft w:val="0"/>
      <w:marRight w:val="0"/>
      <w:marTop w:val="0"/>
      <w:marBottom w:val="0"/>
      <w:divBdr>
        <w:top w:val="none" w:sz="0" w:space="0" w:color="auto"/>
        <w:left w:val="none" w:sz="0" w:space="0" w:color="auto"/>
        <w:bottom w:val="none" w:sz="0" w:space="0" w:color="auto"/>
        <w:right w:val="none" w:sz="0" w:space="0" w:color="auto"/>
      </w:divBdr>
    </w:div>
    <w:div w:id="449057031">
      <w:bodyDiv w:val="1"/>
      <w:marLeft w:val="0"/>
      <w:marRight w:val="0"/>
      <w:marTop w:val="0"/>
      <w:marBottom w:val="0"/>
      <w:divBdr>
        <w:top w:val="none" w:sz="0" w:space="0" w:color="auto"/>
        <w:left w:val="none" w:sz="0" w:space="0" w:color="auto"/>
        <w:bottom w:val="none" w:sz="0" w:space="0" w:color="auto"/>
        <w:right w:val="none" w:sz="0" w:space="0" w:color="auto"/>
      </w:divBdr>
    </w:div>
    <w:div w:id="450055952">
      <w:bodyDiv w:val="1"/>
      <w:marLeft w:val="0"/>
      <w:marRight w:val="0"/>
      <w:marTop w:val="0"/>
      <w:marBottom w:val="0"/>
      <w:divBdr>
        <w:top w:val="none" w:sz="0" w:space="0" w:color="auto"/>
        <w:left w:val="none" w:sz="0" w:space="0" w:color="auto"/>
        <w:bottom w:val="none" w:sz="0" w:space="0" w:color="auto"/>
        <w:right w:val="none" w:sz="0" w:space="0" w:color="auto"/>
      </w:divBdr>
    </w:div>
    <w:div w:id="450175031">
      <w:bodyDiv w:val="1"/>
      <w:marLeft w:val="0"/>
      <w:marRight w:val="0"/>
      <w:marTop w:val="0"/>
      <w:marBottom w:val="0"/>
      <w:divBdr>
        <w:top w:val="none" w:sz="0" w:space="0" w:color="auto"/>
        <w:left w:val="none" w:sz="0" w:space="0" w:color="auto"/>
        <w:bottom w:val="none" w:sz="0" w:space="0" w:color="auto"/>
        <w:right w:val="none" w:sz="0" w:space="0" w:color="auto"/>
      </w:divBdr>
    </w:div>
    <w:div w:id="450443082">
      <w:bodyDiv w:val="1"/>
      <w:marLeft w:val="0"/>
      <w:marRight w:val="0"/>
      <w:marTop w:val="0"/>
      <w:marBottom w:val="0"/>
      <w:divBdr>
        <w:top w:val="none" w:sz="0" w:space="0" w:color="auto"/>
        <w:left w:val="none" w:sz="0" w:space="0" w:color="auto"/>
        <w:bottom w:val="none" w:sz="0" w:space="0" w:color="auto"/>
        <w:right w:val="none" w:sz="0" w:space="0" w:color="auto"/>
      </w:divBdr>
    </w:div>
    <w:div w:id="450711923">
      <w:bodyDiv w:val="1"/>
      <w:marLeft w:val="0"/>
      <w:marRight w:val="0"/>
      <w:marTop w:val="0"/>
      <w:marBottom w:val="0"/>
      <w:divBdr>
        <w:top w:val="none" w:sz="0" w:space="0" w:color="auto"/>
        <w:left w:val="none" w:sz="0" w:space="0" w:color="auto"/>
        <w:bottom w:val="none" w:sz="0" w:space="0" w:color="auto"/>
        <w:right w:val="none" w:sz="0" w:space="0" w:color="auto"/>
      </w:divBdr>
    </w:div>
    <w:div w:id="451022390">
      <w:bodyDiv w:val="1"/>
      <w:marLeft w:val="0"/>
      <w:marRight w:val="0"/>
      <w:marTop w:val="0"/>
      <w:marBottom w:val="0"/>
      <w:divBdr>
        <w:top w:val="none" w:sz="0" w:space="0" w:color="auto"/>
        <w:left w:val="none" w:sz="0" w:space="0" w:color="auto"/>
        <w:bottom w:val="none" w:sz="0" w:space="0" w:color="auto"/>
        <w:right w:val="none" w:sz="0" w:space="0" w:color="auto"/>
      </w:divBdr>
    </w:div>
    <w:div w:id="451244856">
      <w:bodyDiv w:val="1"/>
      <w:marLeft w:val="0"/>
      <w:marRight w:val="0"/>
      <w:marTop w:val="0"/>
      <w:marBottom w:val="0"/>
      <w:divBdr>
        <w:top w:val="none" w:sz="0" w:space="0" w:color="auto"/>
        <w:left w:val="none" w:sz="0" w:space="0" w:color="auto"/>
        <w:bottom w:val="none" w:sz="0" w:space="0" w:color="auto"/>
        <w:right w:val="none" w:sz="0" w:space="0" w:color="auto"/>
      </w:divBdr>
    </w:div>
    <w:div w:id="451754403">
      <w:bodyDiv w:val="1"/>
      <w:marLeft w:val="0"/>
      <w:marRight w:val="0"/>
      <w:marTop w:val="0"/>
      <w:marBottom w:val="0"/>
      <w:divBdr>
        <w:top w:val="none" w:sz="0" w:space="0" w:color="auto"/>
        <w:left w:val="none" w:sz="0" w:space="0" w:color="auto"/>
        <w:bottom w:val="none" w:sz="0" w:space="0" w:color="auto"/>
        <w:right w:val="none" w:sz="0" w:space="0" w:color="auto"/>
      </w:divBdr>
    </w:div>
    <w:div w:id="451829841">
      <w:bodyDiv w:val="1"/>
      <w:marLeft w:val="0"/>
      <w:marRight w:val="0"/>
      <w:marTop w:val="0"/>
      <w:marBottom w:val="0"/>
      <w:divBdr>
        <w:top w:val="none" w:sz="0" w:space="0" w:color="auto"/>
        <w:left w:val="none" w:sz="0" w:space="0" w:color="auto"/>
        <w:bottom w:val="none" w:sz="0" w:space="0" w:color="auto"/>
        <w:right w:val="none" w:sz="0" w:space="0" w:color="auto"/>
      </w:divBdr>
    </w:div>
    <w:div w:id="451949034">
      <w:bodyDiv w:val="1"/>
      <w:marLeft w:val="0"/>
      <w:marRight w:val="0"/>
      <w:marTop w:val="0"/>
      <w:marBottom w:val="0"/>
      <w:divBdr>
        <w:top w:val="none" w:sz="0" w:space="0" w:color="auto"/>
        <w:left w:val="none" w:sz="0" w:space="0" w:color="auto"/>
        <w:bottom w:val="none" w:sz="0" w:space="0" w:color="auto"/>
        <w:right w:val="none" w:sz="0" w:space="0" w:color="auto"/>
      </w:divBdr>
    </w:div>
    <w:div w:id="452528328">
      <w:bodyDiv w:val="1"/>
      <w:marLeft w:val="0"/>
      <w:marRight w:val="0"/>
      <w:marTop w:val="0"/>
      <w:marBottom w:val="0"/>
      <w:divBdr>
        <w:top w:val="none" w:sz="0" w:space="0" w:color="auto"/>
        <w:left w:val="none" w:sz="0" w:space="0" w:color="auto"/>
        <w:bottom w:val="none" w:sz="0" w:space="0" w:color="auto"/>
        <w:right w:val="none" w:sz="0" w:space="0" w:color="auto"/>
      </w:divBdr>
      <w:divsChild>
        <w:div w:id="1165436661">
          <w:marLeft w:val="480"/>
          <w:marRight w:val="0"/>
          <w:marTop w:val="0"/>
          <w:marBottom w:val="0"/>
          <w:divBdr>
            <w:top w:val="none" w:sz="0" w:space="0" w:color="auto"/>
            <w:left w:val="none" w:sz="0" w:space="0" w:color="auto"/>
            <w:bottom w:val="none" w:sz="0" w:space="0" w:color="auto"/>
            <w:right w:val="none" w:sz="0" w:space="0" w:color="auto"/>
          </w:divBdr>
        </w:div>
        <w:div w:id="583030838">
          <w:marLeft w:val="480"/>
          <w:marRight w:val="0"/>
          <w:marTop w:val="0"/>
          <w:marBottom w:val="0"/>
          <w:divBdr>
            <w:top w:val="none" w:sz="0" w:space="0" w:color="auto"/>
            <w:left w:val="none" w:sz="0" w:space="0" w:color="auto"/>
            <w:bottom w:val="none" w:sz="0" w:space="0" w:color="auto"/>
            <w:right w:val="none" w:sz="0" w:space="0" w:color="auto"/>
          </w:divBdr>
        </w:div>
        <w:div w:id="1023362251">
          <w:marLeft w:val="480"/>
          <w:marRight w:val="0"/>
          <w:marTop w:val="0"/>
          <w:marBottom w:val="0"/>
          <w:divBdr>
            <w:top w:val="none" w:sz="0" w:space="0" w:color="auto"/>
            <w:left w:val="none" w:sz="0" w:space="0" w:color="auto"/>
            <w:bottom w:val="none" w:sz="0" w:space="0" w:color="auto"/>
            <w:right w:val="none" w:sz="0" w:space="0" w:color="auto"/>
          </w:divBdr>
        </w:div>
        <w:div w:id="1217085447">
          <w:marLeft w:val="480"/>
          <w:marRight w:val="0"/>
          <w:marTop w:val="0"/>
          <w:marBottom w:val="0"/>
          <w:divBdr>
            <w:top w:val="none" w:sz="0" w:space="0" w:color="auto"/>
            <w:left w:val="none" w:sz="0" w:space="0" w:color="auto"/>
            <w:bottom w:val="none" w:sz="0" w:space="0" w:color="auto"/>
            <w:right w:val="none" w:sz="0" w:space="0" w:color="auto"/>
          </w:divBdr>
        </w:div>
        <w:div w:id="1505708246">
          <w:marLeft w:val="480"/>
          <w:marRight w:val="0"/>
          <w:marTop w:val="0"/>
          <w:marBottom w:val="0"/>
          <w:divBdr>
            <w:top w:val="none" w:sz="0" w:space="0" w:color="auto"/>
            <w:left w:val="none" w:sz="0" w:space="0" w:color="auto"/>
            <w:bottom w:val="none" w:sz="0" w:space="0" w:color="auto"/>
            <w:right w:val="none" w:sz="0" w:space="0" w:color="auto"/>
          </w:divBdr>
        </w:div>
        <w:div w:id="1460416981">
          <w:marLeft w:val="480"/>
          <w:marRight w:val="0"/>
          <w:marTop w:val="0"/>
          <w:marBottom w:val="0"/>
          <w:divBdr>
            <w:top w:val="none" w:sz="0" w:space="0" w:color="auto"/>
            <w:left w:val="none" w:sz="0" w:space="0" w:color="auto"/>
            <w:bottom w:val="none" w:sz="0" w:space="0" w:color="auto"/>
            <w:right w:val="none" w:sz="0" w:space="0" w:color="auto"/>
          </w:divBdr>
        </w:div>
        <w:div w:id="1209874904">
          <w:marLeft w:val="480"/>
          <w:marRight w:val="0"/>
          <w:marTop w:val="0"/>
          <w:marBottom w:val="0"/>
          <w:divBdr>
            <w:top w:val="none" w:sz="0" w:space="0" w:color="auto"/>
            <w:left w:val="none" w:sz="0" w:space="0" w:color="auto"/>
            <w:bottom w:val="none" w:sz="0" w:space="0" w:color="auto"/>
            <w:right w:val="none" w:sz="0" w:space="0" w:color="auto"/>
          </w:divBdr>
        </w:div>
        <w:div w:id="996029037">
          <w:marLeft w:val="480"/>
          <w:marRight w:val="0"/>
          <w:marTop w:val="0"/>
          <w:marBottom w:val="0"/>
          <w:divBdr>
            <w:top w:val="none" w:sz="0" w:space="0" w:color="auto"/>
            <w:left w:val="none" w:sz="0" w:space="0" w:color="auto"/>
            <w:bottom w:val="none" w:sz="0" w:space="0" w:color="auto"/>
            <w:right w:val="none" w:sz="0" w:space="0" w:color="auto"/>
          </w:divBdr>
        </w:div>
        <w:div w:id="202060088">
          <w:marLeft w:val="480"/>
          <w:marRight w:val="0"/>
          <w:marTop w:val="0"/>
          <w:marBottom w:val="0"/>
          <w:divBdr>
            <w:top w:val="none" w:sz="0" w:space="0" w:color="auto"/>
            <w:left w:val="none" w:sz="0" w:space="0" w:color="auto"/>
            <w:bottom w:val="none" w:sz="0" w:space="0" w:color="auto"/>
            <w:right w:val="none" w:sz="0" w:space="0" w:color="auto"/>
          </w:divBdr>
        </w:div>
        <w:div w:id="1009330884">
          <w:marLeft w:val="480"/>
          <w:marRight w:val="0"/>
          <w:marTop w:val="0"/>
          <w:marBottom w:val="0"/>
          <w:divBdr>
            <w:top w:val="none" w:sz="0" w:space="0" w:color="auto"/>
            <w:left w:val="none" w:sz="0" w:space="0" w:color="auto"/>
            <w:bottom w:val="none" w:sz="0" w:space="0" w:color="auto"/>
            <w:right w:val="none" w:sz="0" w:space="0" w:color="auto"/>
          </w:divBdr>
        </w:div>
        <w:div w:id="745609262">
          <w:marLeft w:val="480"/>
          <w:marRight w:val="0"/>
          <w:marTop w:val="0"/>
          <w:marBottom w:val="0"/>
          <w:divBdr>
            <w:top w:val="none" w:sz="0" w:space="0" w:color="auto"/>
            <w:left w:val="none" w:sz="0" w:space="0" w:color="auto"/>
            <w:bottom w:val="none" w:sz="0" w:space="0" w:color="auto"/>
            <w:right w:val="none" w:sz="0" w:space="0" w:color="auto"/>
          </w:divBdr>
        </w:div>
        <w:div w:id="616060800">
          <w:marLeft w:val="480"/>
          <w:marRight w:val="0"/>
          <w:marTop w:val="0"/>
          <w:marBottom w:val="0"/>
          <w:divBdr>
            <w:top w:val="none" w:sz="0" w:space="0" w:color="auto"/>
            <w:left w:val="none" w:sz="0" w:space="0" w:color="auto"/>
            <w:bottom w:val="none" w:sz="0" w:space="0" w:color="auto"/>
            <w:right w:val="none" w:sz="0" w:space="0" w:color="auto"/>
          </w:divBdr>
        </w:div>
        <w:div w:id="2004157990">
          <w:marLeft w:val="480"/>
          <w:marRight w:val="0"/>
          <w:marTop w:val="0"/>
          <w:marBottom w:val="0"/>
          <w:divBdr>
            <w:top w:val="none" w:sz="0" w:space="0" w:color="auto"/>
            <w:left w:val="none" w:sz="0" w:space="0" w:color="auto"/>
            <w:bottom w:val="none" w:sz="0" w:space="0" w:color="auto"/>
            <w:right w:val="none" w:sz="0" w:space="0" w:color="auto"/>
          </w:divBdr>
        </w:div>
        <w:div w:id="1668053507">
          <w:marLeft w:val="480"/>
          <w:marRight w:val="0"/>
          <w:marTop w:val="0"/>
          <w:marBottom w:val="0"/>
          <w:divBdr>
            <w:top w:val="none" w:sz="0" w:space="0" w:color="auto"/>
            <w:left w:val="none" w:sz="0" w:space="0" w:color="auto"/>
            <w:bottom w:val="none" w:sz="0" w:space="0" w:color="auto"/>
            <w:right w:val="none" w:sz="0" w:space="0" w:color="auto"/>
          </w:divBdr>
        </w:div>
        <w:div w:id="1810174075">
          <w:marLeft w:val="480"/>
          <w:marRight w:val="0"/>
          <w:marTop w:val="0"/>
          <w:marBottom w:val="0"/>
          <w:divBdr>
            <w:top w:val="none" w:sz="0" w:space="0" w:color="auto"/>
            <w:left w:val="none" w:sz="0" w:space="0" w:color="auto"/>
            <w:bottom w:val="none" w:sz="0" w:space="0" w:color="auto"/>
            <w:right w:val="none" w:sz="0" w:space="0" w:color="auto"/>
          </w:divBdr>
        </w:div>
        <w:div w:id="1330521921">
          <w:marLeft w:val="480"/>
          <w:marRight w:val="0"/>
          <w:marTop w:val="0"/>
          <w:marBottom w:val="0"/>
          <w:divBdr>
            <w:top w:val="none" w:sz="0" w:space="0" w:color="auto"/>
            <w:left w:val="none" w:sz="0" w:space="0" w:color="auto"/>
            <w:bottom w:val="none" w:sz="0" w:space="0" w:color="auto"/>
            <w:right w:val="none" w:sz="0" w:space="0" w:color="auto"/>
          </w:divBdr>
        </w:div>
        <w:div w:id="17513098">
          <w:marLeft w:val="480"/>
          <w:marRight w:val="0"/>
          <w:marTop w:val="0"/>
          <w:marBottom w:val="0"/>
          <w:divBdr>
            <w:top w:val="none" w:sz="0" w:space="0" w:color="auto"/>
            <w:left w:val="none" w:sz="0" w:space="0" w:color="auto"/>
            <w:bottom w:val="none" w:sz="0" w:space="0" w:color="auto"/>
            <w:right w:val="none" w:sz="0" w:space="0" w:color="auto"/>
          </w:divBdr>
        </w:div>
        <w:div w:id="1512914964">
          <w:marLeft w:val="480"/>
          <w:marRight w:val="0"/>
          <w:marTop w:val="0"/>
          <w:marBottom w:val="0"/>
          <w:divBdr>
            <w:top w:val="none" w:sz="0" w:space="0" w:color="auto"/>
            <w:left w:val="none" w:sz="0" w:space="0" w:color="auto"/>
            <w:bottom w:val="none" w:sz="0" w:space="0" w:color="auto"/>
            <w:right w:val="none" w:sz="0" w:space="0" w:color="auto"/>
          </w:divBdr>
        </w:div>
        <w:div w:id="1415081973">
          <w:marLeft w:val="480"/>
          <w:marRight w:val="0"/>
          <w:marTop w:val="0"/>
          <w:marBottom w:val="0"/>
          <w:divBdr>
            <w:top w:val="none" w:sz="0" w:space="0" w:color="auto"/>
            <w:left w:val="none" w:sz="0" w:space="0" w:color="auto"/>
            <w:bottom w:val="none" w:sz="0" w:space="0" w:color="auto"/>
            <w:right w:val="none" w:sz="0" w:space="0" w:color="auto"/>
          </w:divBdr>
        </w:div>
        <w:div w:id="977413825">
          <w:marLeft w:val="480"/>
          <w:marRight w:val="0"/>
          <w:marTop w:val="0"/>
          <w:marBottom w:val="0"/>
          <w:divBdr>
            <w:top w:val="none" w:sz="0" w:space="0" w:color="auto"/>
            <w:left w:val="none" w:sz="0" w:space="0" w:color="auto"/>
            <w:bottom w:val="none" w:sz="0" w:space="0" w:color="auto"/>
            <w:right w:val="none" w:sz="0" w:space="0" w:color="auto"/>
          </w:divBdr>
        </w:div>
        <w:div w:id="1466317223">
          <w:marLeft w:val="480"/>
          <w:marRight w:val="0"/>
          <w:marTop w:val="0"/>
          <w:marBottom w:val="0"/>
          <w:divBdr>
            <w:top w:val="none" w:sz="0" w:space="0" w:color="auto"/>
            <w:left w:val="none" w:sz="0" w:space="0" w:color="auto"/>
            <w:bottom w:val="none" w:sz="0" w:space="0" w:color="auto"/>
            <w:right w:val="none" w:sz="0" w:space="0" w:color="auto"/>
          </w:divBdr>
        </w:div>
        <w:div w:id="1670062770">
          <w:marLeft w:val="480"/>
          <w:marRight w:val="0"/>
          <w:marTop w:val="0"/>
          <w:marBottom w:val="0"/>
          <w:divBdr>
            <w:top w:val="none" w:sz="0" w:space="0" w:color="auto"/>
            <w:left w:val="none" w:sz="0" w:space="0" w:color="auto"/>
            <w:bottom w:val="none" w:sz="0" w:space="0" w:color="auto"/>
            <w:right w:val="none" w:sz="0" w:space="0" w:color="auto"/>
          </w:divBdr>
        </w:div>
        <w:div w:id="462115402">
          <w:marLeft w:val="480"/>
          <w:marRight w:val="0"/>
          <w:marTop w:val="0"/>
          <w:marBottom w:val="0"/>
          <w:divBdr>
            <w:top w:val="none" w:sz="0" w:space="0" w:color="auto"/>
            <w:left w:val="none" w:sz="0" w:space="0" w:color="auto"/>
            <w:bottom w:val="none" w:sz="0" w:space="0" w:color="auto"/>
            <w:right w:val="none" w:sz="0" w:space="0" w:color="auto"/>
          </w:divBdr>
        </w:div>
        <w:div w:id="2029141161">
          <w:marLeft w:val="480"/>
          <w:marRight w:val="0"/>
          <w:marTop w:val="0"/>
          <w:marBottom w:val="0"/>
          <w:divBdr>
            <w:top w:val="none" w:sz="0" w:space="0" w:color="auto"/>
            <w:left w:val="none" w:sz="0" w:space="0" w:color="auto"/>
            <w:bottom w:val="none" w:sz="0" w:space="0" w:color="auto"/>
            <w:right w:val="none" w:sz="0" w:space="0" w:color="auto"/>
          </w:divBdr>
        </w:div>
        <w:div w:id="812332224">
          <w:marLeft w:val="480"/>
          <w:marRight w:val="0"/>
          <w:marTop w:val="0"/>
          <w:marBottom w:val="0"/>
          <w:divBdr>
            <w:top w:val="none" w:sz="0" w:space="0" w:color="auto"/>
            <w:left w:val="none" w:sz="0" w:space="0" w:color="auto"/>
            <w:bottom w:val="none" w:sz="0" w:space="0" w:color="auto"/>
            <w:right w:val="none" w:sz="0" w:space="0" w:color="auto"/>
          </w:divBdr>
        </w:div>
        <w:div w:id="1325354650">
          <w:marLeft w:val="480"/>
          <w:marRight w:val="0"/>
          <w:marTop w:val="0"/>
          <w:marBottom w:val="0"/>
          <w:divBdr>
            <w:top w:val="none" w:sz="0" w:space="0" w:color="auto"/>
            <w:left w:val="none" w:sz="0" w:space="0" w:color="auto"/>
            <w:bottom w:val="none" w:sz="0" w:space="0" w:color="auto"/>
            <w:right w:val="none" w:sz="0" w:space="0" w:color="auto"/>
          </w:divBdr>
        </w:div>
        <w:div w:id="253902840">
          <w:marLeft w:val="480"/>
          <w:marRight w:val="0"/>
          <w:marTop w:val="0"/>
          <w:marBottom w:val="0"/>
          <w:divBdr>
            <w:top w:val="none" w:sz="0" w:space="0" w:color="auto"/>
            <w:left w:val="none" w:sz="0" w:space="0" w:color="auto"/>
            <w:bottom w:val="none" w:sz="0" w:space="0" w:color="auto"/>
            <w:right w:val="none" w:sz="0" w:space="0" w:color="auto"/>
          </w:divBdr>
        </w:div>
        <w:div w:id="354844477">
          <w:marLeft w:val="480"/>
          <w:marRight w:val="0"/>
          <w:marTop w:val="0"/>
          <w:marBottom w:val="0"/>
          <w:divBdr>
            <w:top w:val="none" w:sz="0" w:space="0" w:color="auto"/>
            <w:left w:val="none" w:sz="0" w:space="0" w:color="auto"/>
            <w:bottom w:val="none" w:sz="0" w:space="0" w:color="auto"/>
            <w:right w:val="none" w:sz="0" w:space="0" w:color="auto"/>
          </w:divBdr>
        </w:div>
        <w:div w:id="1709449914">
          <w:marLeft w:val="480"/>
          <w:marRight w:val="0"/>
          <w:marTop w:val="0"/>
          <w:marBottom w:val="0"/>
          <w:divBdr>
            <w:top w:val="none" w:sz="0" w:space="0" w:color="auto"/>
            <w:left w:val="none" w:sz="0" w:space="0" w:color="auto"/>
            <w:bottom w:val="none" w:sz="0" w:space="0" w:color="auto"/>
            <w:right w:val="none" w:sz="0" w:space="0" w:color="auto"/>
          </w:divBdr>
        </w:div>
        <w:div w:id="1582368308">
          <w:marLeft w:val="480"/>
          <w:marRight w:val="0"/>
          <w:marTop w:val="0"/>
          <w:marBottom w:val="0"/>
          <w:divBdr>
            <w:top w:val="none" w:sz="0" w:space="0" w:color="auto"/>
            <w:left w:val="none" w:sz="0" w:space="0" w:color="auto"/>
            <w:bottom w:val="none" w:sz="0" w:space="0" w:color="auto"/>
            <w:right w:val="none" w:sz="0" w:space="0" w:color="auto"/>
          </w:divBdr>
        </w:div>
        <w:div w:id="205915723">
          <w:marLeft w:val="480"/>
          <w:marRight w:val="0"/>
          <w:marTop w:val="0"/>
          <w:marBottom w:val="0"/>
          <w:divBdr>
            <w:top w:val="none" w:sz="0" w:space="0" w:color="auto"/>
            <w:left w:val="none" w:sz="0" w:space="0" w:color="auto"/>
            <w:bottom w:val="none" w:sz="0" w:space="0" w:color="auto"/>
            <w:right w:val="none" w:sz="0" w:space="0" w:color="auto"/>
          </w:divBdr>
        </w:div>
        <w:div w:id="1812408052">
          <w:marLeft w:val="480"/>
          <w:marRight w:val="0"/>
          <w:marTop w:val="0"/>
          <w:marBottom w:val="0"/>
          <w:divBdr>
            <w:top w:val="none" w:sz="0" w:space="0" w:color="auto"/>
            <w:left w:val="none" w:sz="0" w:space="0" w:color="auto"/>
            <w:bottom w:val="none" w:sz="0" w:space="0" w:color="auto"/>
            <w:right w:val="none" w:sz="0" w:space="0" w:color="auto"/>
          </w:divBdr>
        </w:div>
        <w:div w:id="2058165566">
          <w:marLeft w:val="480"/>
          <w:marRight w:val="0"/>
          <w:marTop w:val="0"/>
          <w:marBottom w:val="0"/>
          <w:divBdr>
            <w:top w:val="none" w:sz="0" w:space="0" w:color="auto"/>
            <w:left w:val="none" w:sz="0" w:space="0" w:color="auto"/>
            <w:bottom w:val="none" w:sz="0" w:space="0" w:color="auto"/>
            <w:right w:val="none" w:sz="0" w:space="0" w:color="auto"/>
          </w:divBdr>
        </w:div>
        <w:div w:id="1457523905">
          <w:marLeft w:val="480"/>
          <w:marRight w:val="0"/>
          <w:marTop w:val="0"/>
          <w:marBottom w:val="0"/>
          <w:divBdr>
            <w:top w:val="none" w:sz="0" w:space="0" w:color="auto"/>
            <w:left w:val="none" w:sz="0" w:space="0" w:color="auto"/>
            <w:bottom w:val="none" w:sz="0" w:space="0" w:color="auto"/>
            <w:right w:val="none" w:sz="0" w:space="0" w:color="auto"/>
          </w:divBdr>
        </w:div>
        <w:div w:id="1137261407">
          <w:marLeft w:val="480"/>
          <w:marRight w:val="0"/>
          <w:marTop w:val="0"/>
          <w:marBottom w:val="0"/>
          <w:divBdr>
            <w:top w:val="none" w:sz="0" w:space="0" w:color="auto"/>
            <w:left w:val="none" w:sz="0" w:space="0" w:color="auto"/>
            <w:bottom w:val="none" w:sz="0" w:space="0" w:color="auto"/>
            <w:right w:val="none" w:sz="0" w:space="0" w:color="auto"/>
          </w:divBdr>
        </w:div>
        <w:div w:id="1106655134">
          <w:marLeft w:val="480"/>
          <w:marRight w:val="0"/>
          <w:marTop w:val="0"/>
          <w:marBottom w:val="0"/>
          <w:divBdr>
            <w:top w:val="none" w:sz="0" w:space="0" w:color="auto"/>
            <w:left w:val="none" w:sz="0" w:space="0" w:color="auto"/>
            <w:bottom w:val="none" w:sz="0" w:space="0" w:color="auto"/>
            <w:right w:val="none" w:sz="0" w:space="0" w:color="auto"/>
          </w:divBdr>
        </w:div>
        <w:div w:id="1322536575">
          <w:marLeft w:val="480"/>
          <w:marRight w:val="0"/>
          <w:marTop w:val="0"/>
          <w:marBottom w:val="0"/>
          <w:divBdr>
            <w:top w:val="none" w:sz="0" w:space="0" w:color="auto"/>
            <w:left w:val="none" w:sz="0" w:space="0" w:color="auto"/>
            <w:bottom w:val="none" w:sz="0" w:space="0" w:color="auto"/>
            <w:right w:val="none" w:sz="0" w:space="0" w:color="auto"/>
          </w:divBdr>
        </w:div>
        <w:div w:id="168451450">
          <w:marLeft w:val="480"/>
          <w:marRight w:val="0"/>
          <w:marTop w:val="0"/>
          <w:marBottom w:val="0"/>
          <w:divBdr>
            <w:top w:val="none" w:sz="0" w:space="0" w:color="auto"/>
            <w:left w:val="none" w:sz="0" w:space="0" w:color="auto"/>
            <w:bottom w:val="none" w:sz="0" w:space="0" w:color="auto"/>
            <w:right w:val="none" w:sz="0" w:space="0" w:color="auto"/>
          </w:divBdr>
        </w:div>
        <w:div w:id="1190797043">
          <w:marLeft w:val="480"/>
          <w:marRight w:val="0"/>
          <w:marTop w:val="0"/>
          <w:marBottom w:val="0"/>
          <w:divBdr>
            <w:top w:val="none" w:sz="0" w:space="0" w:color="auto"/>
            <w:left w:val="none" w:sz="0" w:space="0" w:color="auto"/>
            <w:bottom w:val="none" w:sz="0" w:space="0" w:color="auto"/>
            <w:right w:val="none" w:sz="0" w:space="0" w:color="auto"/>
          </w:divBdr>
        </w:div>
        <w:div w:id="1614359275">
          <w:marLeft w:val="480"/>
          <w:marRight w:val="0"/>
          <w:marTop w:val="0"/>
          <w:marBottom w:val="0"/>
          <w:divBdr>
            <w:top w:val="none" w:sz="0" w:space="0" w:color="auto"/>
            <w:left w:val="none" w:sz="0" w:space="0" w:color="auto"/>
            <w:bottom w:val="none" w:sz="0" w:space="0" w:color="auto"/>
            <w:right w:val="none" w:sz="0" w:space="0" w:color="auto"/>
          </w:divBdr>
        </w:div>
        <w:div w:id="307637321">
          <w:marLeft w:val="480"/>
          <w:marRight w:val="0"/>
          <w:marTop w:val="0"/>
          <w:marBottom w:val="0"/>
          <w:divBdr>
            <w:top w:val="none" w:sz="0" w:space="0" w:color="auto"/>
            <w:left w:val="none" w:sz="0" w:space="0" w:color="auto"/>
            <w:bottom w:val="none" w:sz="0" w:space="0" w:color="auto"/>
            <w:right w:val="none" w:sz="0" w:space="0" w:color="auto"/>
          </w:divBdr>
        </w:div>
        <w:div w:id="1904413003">
          <w:marLeft w:val="480"/>
          <w:marRight w:val="0"/>
          <w:marTop w:val="0"/>
          <w:marBottom w:val="0"/>
          <w:divBdr>
            <w:top w:val="none" w:sz="0" w:space="0" w:color="auto"/>
            <w:left w:val="none" w:sz="0" w:space="0" w:color="auto"/>
            <w:bottom w:val="none" w:sz="0" w:space="0" w:color="auto"/>
            <w:right w:val="none" w:sz="0" w:space="0" w:color="auto"/>
          </w:divBdr>
        </w:div>
        <w:div w:id="455876208">
          <w:marLeft w:val="480"/>
          <w:marRight w:val="0"/>
          <w:marTop w:val="0"/>
          <w:marBottom w:val="0"/>
          <w:divBdr>
            <w:top w:val="none" w:sz="0" w:space="0" w:color="auto"/>
            <w:left w:val="none" w:sz="0" w:space="0" w:color="auto"/>
            <w:bottom w:val="none" w:sz="0" w:space="0" w:color="auto"/>
            <w:right w:val="none" w:sz="0" w:space="0" w:color="auto"/>
          </w:divBdr>
        </w:div>
        <w:div w:id="771511631">
          <w:marLeft w:val="480"/>
          <w:marRight w:val="0"/>
          <w:marTop w:val="0"/>
          <w:marBottom w:val="0"/>
          <w:divBdr>
            <w:top w:val="none" w:sz="0" w:space="0" w:color="auto"/>
            <w:left w:val="none" w:sz="0" w:space="0" w:color="auto"/>
            <w:bottom w:val="none" w:sz="0" w:space="0" w:color="auto"/>
            <w:right w:val="none" w:sz="0" w:space="0" w:color="auto"/>
          </w:divBdr>
        </w:div>
        <w:div w:id="1531652060">
          <w:marLeft w:val="480"/>
          <w:marRight w:val="0"/>
          <w:marTop w:val="0"/>
          <w:marBottom w:val="0"/>
          <w:divBdr>
            <w:top w:val="none" w:sz="0" w:space="0" w:color="auto"/>
            <w:left w:val="none" w:sz="0" w:space="0" w:color="auto"/>
            <w:bottom w:val="none" w:sz="0" w:space="0" w:color="auto"/>
            <w:right w:val="none" w:sz="0" w:space="0" w:color="auto"/>
          </w:divBdr>
        </w:div>
        <w:div w:id="689911202">
          <w:marLeft w:val="480"/>
          <w:marRight w:val="0"/>
          <w:marTop w:val="0"/>
          <w:marBottom w:val="0"/>
          <w:divBdr>
            <w:top w:val="none" w:sz="0" w:space="0" w:color="auto"/>
            <w:left w:val="none" w:sz="0" w:space="0" w:color="auto"/>
            <w:bottom w:val="none" w:sz="0" w:space="0" w:color="auto"/>
            <w:right w:val="none" w:sz="0" w:space="0" w:color="auto"/>
          </w:divBdr>
        </w:div>
        <w:div w:id="258409340">
          <w:marLeft w:val="480"/>
          <w:marRight w:val="0"/>
          <w:marTop w:val="0"/>
          <w:marBottom w:val="0"/>
          <w:divBdr>
            <w:top w:val="none" w:sz="0" w:space="0" w:color="auto"/>
            <w:left w:val="none" w:sz="0" w:space="0" w:color="auto"/>
            <w:bottom w:val="none" w:sz="0" w:space="0" w:color="auto"/>
            <w:right w:val="none" w:sz="0" w:space="0" w:color="auto"/>
          </w:divBdr>
        </w:div>
        <w:div w:id="878011438">
          <w:marLeft w:val="480"/>
          <w:marRight w:val="0"/>
          <w:marTop w:val="0"/>
          <w:marBottom w:val="0"/>
          <w:divBdr>
            <w:top w:val="none" w:sz="0" w:space="0" w:color="auto"/>
            <w:left w:val="none" w:sz="0" w:space="0" w:color="auto"/>
            <w:bottom w:val="none" w:sz="0" w:space="0" w:color="auto"/>
            <w:right w:val="none" w:sz="0" w:space="0" w:color="auto"/>
          </w:divBdr>
        </w:div>
        <w:div w:id="1555502894">
          <w:marLeft w:val="480"/>
          <w:marRight w:val="0"/>
          <w:marTop w:val="0"/>
          <w:marBottom w:val="0"/>
          <w:divBdr>
            <w:top w:val="none" w:sz="0" w:space="0" w:color="auto"/>
            <w:left w:val="none" w:sz="0" w:space="0" w:color="auto"/>
            <w:bottom w:val="none" w:sz="0" w:space="0" w:color="auto"/>
            <w:right w:val="none" w:sz="0" w:space="0" w:color="auto"/>
          </w:divBdr>
        </w:div>
        <w:div w:id="1218783217">
          <w:marLeft w:val="480"/>
          <w:marRight w:val="0"/>
          <w:marTop w:val="0"/>
          <w:marBottom w:val="0"/>
          <w:divBdr>
            <w:top w:val="none" w:sz="0" w:space="0" w:color="auto"/>
            <w:left w:val="none" w:sz="0" w:space="0" w:color="auto"/>
            <w:bottom w:val="none" w:sz="0" w:space="0" w:color="auto"/>
            <w:right w:val="none" w:sz="0" w:space="0" w:color="auto"/>
          </w:divBdr>
        </w:div>
        <w:div w:id="1733306768">
          <w:marLeft w:val="480"/>
          <w:marRight w:val="0"/>
          <w:marTop w:val="0"/>
          <w:marBottom w:val="0"/>
          <w:divBdr>
            <w:top w:val="none" w:sz="0" w:space="0" w:color="auto"/>
            <w:left w:val="none" w:sz="0" w:space="0" w:color="auto"/>
            <w:bottom w:val="none" w:sz="0" w:space="0" w:color="auto"/>
            <w:right w:val="none" w:sz="0" w:space="0" w:color="auto"/>
          </w:divBdr>
        </w:div>
        <w:div w:id="462237550">
          <w:marLeft w:val="480"/>
          <w:marRight w:val="0"/>
          <w:marTop w:val="0"/>
          <w:marBottom w:val="0"/>
          <w:divBdr>
            <w:top w:val="none" w:sz="0" w:space="0" w:color="auto"/>
            <w:left w:val="none" w:sz="0" w:space="0" w:color="auto"/>
            <w:bottom w:val="none" w:sz="0" w:space="0" w:color="auto"/>
            <w:right w:val="none" w:sz="0" w:space="0" w:color="auto"/>
          </w:divBdr>
        </w:div>
        <w:div w:id="643579775">
          <w:marLeft w:val="480"/>
          <w:marRight w:val="0"/>
          <w:marTop w:val="0"/>
          <w:marBottom w:val="0"/>
          <w:divBdr>
            <w:top w:val="none" w:sz="0" w:space="0" w:color="auto"/>
            <w:left w:val="none" w:sz="0" w:space="0" w:color="auto"/>
            <w:bottom w:val="none" w:sz="0" w:space="0" w:color="auto"/>
            <w:right w:val="none" w:sz="0" w:space="0" w:color="auto"/>
          </w:divBdr>
        </w:div>
        <w:div w:id="317807945">
          <w:marLeft w:val="480"/>
          <w:marRight w:val="0"/>
          <w:marTop w:val="0"/>
          <w:marBottom w:val="0"/>
          <w:divBdr>
            <w:top w:val="none" w:sz="0" w:space="0" w:color="auto"/>
            <w:left w:val="none" w:sz="0" w:space="0" w:color="auto"/>
            <w:bottom w:val="none" w:sz="0" w:space="0" w:color="auto"/>
            <w:right w:val="none" w:sz="0" w:space="0" w:color="auto"/>
          </w:divBdr>
        </w:div>
        <w:div w:id="1603882373">
          <w:marLeft w:val="480"/>
          <w:marRight w:val="0"/>
          <w:marTop w:val="0"/>
          <w:marBottom w:val="0"/>
          <w:divBdr>
            <w:top w:val="none" w:sz="0" w:space="0" w:color="auto"/>
            <w:left w:val="none" w:sz="0" w:space="0" w:color="auto"/>
            <w:bottom w:val="none" w:sz="0" w:space="0" w:color="auto"/>
            <w:right w:val="none" w:sz="0" w:space="0" w:color="auto"/>
          </w:divBdr>
        </w:div>
        <w:div w:id="145127954">
          <w:marLeft w:val="480"/>
          <w:marRight w:val="0"/>
          <w:marTop w:val="0"/>
          <w:marBottom w:val="0"/>
          <w:divBdr>
            <w:top w:val="none" w:sz="0" w:space="0" w:color="auto"/>
            <w:left w:val="none" w:sz="0" w:space="0" w:color="auto"/>
            <w:bottom w:val="none" w:sz="0" w:space="0" w:color="auto"/>
            <w:right w:val="none" w:sz="0" w:space="0" w:color="auto"/>
          </w:divBdr>
        </w:div>
        <w:div w:id="1135173730">
          <w:marLeft w:val="480"/>
          <w:marRight w:val="0"/>
          <w:marTop w:val="0"/>
          <w:marBottom w:val="0"/>
          <w:divBdr>
            <w:top w:val="none" w:sz="0" w:space="0" w:color="auto"/>
            <w:left w:val="none" w:sz="0" w:space="0" w:color="auto"/>
            <w:bottom w:val="none" w:sz="0" w:space="0" w:color="auto"/>
            <w:right w:val="none" w:sz="0" w:space="0" w:color="auto"/>
          </w:divBdr>
        </w:div>
        <w:div w:id="754477370">
          <w:marLeft w:val="480"/>
          <w:marRight w:val="0"/>
          <w:marTop w:val="0"/>
          <w:marBottom w:val="0"/>
          <w:divBdr>
            <w:top w:val="none" w:sz="0" w:space="0" w:color="auto"/>
            <w:left w:val="none" w:sz="0" w:space="0" w:color="auto"/>
            <w:bottom w:val="none" w:sz="0" w:space="0" w:color="auto"/>
            <w:right w:val="none" w:sz="0" w:space="0" w:color="auto"/>
          </w:divBdr>
        </w:div>
        <w:div w:id="1845895182">
          <w:marLeft w:val="480"/>
          <w:marRight w:val="0"/>
          <w:marTop w:val="0"/>
          <w:marBottom w:val="0"/>
          <w:divBdr>
            <w:top w:val="none" w:sz="0" w:space="0" w:color="auto"/>
            <w:left w:val="none" w:sz="0" w:space="0" w:color="auto"/>
            <w:bottom w:val="none" w:sz="0" w:space="0" w:color="auto"/>
            <w:right w:val="none" w:sz="0" w:space="0" w:color="auto"/>
          </w:divBdr>
        </w:div>
        <w:div w:id="1324967591">
          <w:marLeft w:val="480"/>
          <w:marRight w:val="0"/>
          <w:marTop w:val="0"/>
          <w:marBottom w:val="0"/>
          <w:divBdr>
            <w:top w:val="none" w:sz="0" w:space="0" w:color="auto"/>
            <w:left w:val="none" w:sz="0" w:space="0" w:color="auto"/>
            <w:bottom w:val="none" w:sz="0" w:space="0" w:color="auto"/>
            <w:right w:val="none" w:sz="0" w:space="0" w:color="auto"/>
          </w:divBdr>
        </w:div>
        <w:div w:id="1255826136">
          <w:marLeft w:val="480"/>
          <w:marRight w:val="0"/>
          <w:marTop w:val="0"/>
          <w:marBottom w:val="0"/>
          <w:divBdr>
            <w:top w:val="none" w:sz="0" w:space="0" w:color="auto"/>
            <w:left w:val="none" w:sz="0" w:space="0" w:color="auto"/>
            <w:bottom w:val="none" w:sz="0" w:space="0" w:color="auto"/>
            <w:right w:val="none" w:sz="0" w:space="0" w:color="auto"/>
          </w:divBdr>
        </w:div>
        <w:div w:id="303700399">
          <w:marLeft w:val="480"/>
          <w:marRight w:val="0"/>
          <w:marTop w:val="0"/>
          <w:marBottom w:val="0"/>
          <w:divBdr>
            <w:top w:val="none" w:sz="0" w:space="0" w:color="auto"/>
            <w:left w:val="none" w:sz="0" w:space="0" w:color="auto"/>
            <w:bottom w:val="none" w:sz="0" w:space="0" w:color="auto"/>
            <w:right w:val="none" w:sz="0" w:space="0" w:color="auto"/>
          </w:divBdr>
        </w:div>
        <w:div w:id="1750076249">
          <w:marLeft w:val="480"/>
          <w:marRight w:val="0"/>
          <w:marTop w:val="0"/>
          <w:marBottom w:val="0"/>
          <w:divBdr>
            <w:top w:val="none" w:sz="0" w:space="0" w:color="auto"/>
            <w:left w:val="none" w:sz="0" w:space="0" w:color="auto"/>
            <w:bottom w:val="none" w:sz="0" w:space="0" w:color="auto"/>
            <w:right w:val="none" w:sz="0" w:space="0" w:color="auto"/>
          </w:divBdr>
        </w:div>
        <w:div w:id="1790276491">
          <w:marLeft w:val="480"/>
          <w:marRight w:val="0"/>
          <w:marTop w:val="0"/>
          <w:marBottom w:val="0"/>
          <w:divBdr>
            <w:top w:val="none" w:sz="0" w:space="0" w:color="auto"/>
            <w:left w:val="none" w:sz="0" w:space="0" w:color="auto"/>
            <w:bottom w:val="none" w:sz="0" w:space="0" w:color="auto"/>
            <w:right w:val="none" w:sz="0" w:space="0" w:color="auto"/>
          </w:divBdr>
        </w:div>
        <w:div w:id="928851360">
          <w:marLeft w:val="480"/>
          <w:marRight w:val="0"/>
          <w:marTop w:val="0"/>
          <w:marBottom w:val="0"/>
          <w:divBdr>
            <w:top w:val="none" w:sz="0" w:space="0" w:color="auto"/>
            <w:left w:val="none" w:sz="0" w:space="0" w:color="auto"/>
            <w:bottom w:val="none" w:sz="0" w:space="0" w:color="auto"/>
            <w:right w:val="none" w:sz="0" w:space="0" w:color="auto"/>
          </w:divBdr>
        </w:div>
        <w:div w:id="232276131">
          <w:marLeft w:val="480"/>
          <w:marRight w:val="0"/>
          <w:marTop w:val="0"/>
          <w:marBottom w:val="0"/>
          <w:divBdr>
            <w:top w:val="none" w:sz="0" w:space="0" w:color="auto"/>
            <w:left w:val="none" w:sz="0" w:space="0" w:color="auto"/>
            <w:bottom w:val="none" w:sz="0" w:space="0" w:color="auto"/>
            <w:right w:val="none" w:sz="0" w:space="0" w:color="auto"/>
          </w:divBdr>
        </w:div>
        <w:div w:id="1034698247">
          <w:marLeft w:val="480"/>
          <w:marRight w:val="0"/>
          <w:marTop w:val="0"/>
          <w:marBottom w:val="0"/>
          <w:divBdr>
            <w:top w:val="none" w:sz="0" w:space="0" w:color="auto"/>
            <w:left w:val="none" w:sz="0" w:space="0" w:color="auto"/>
            <w:bottom w:val="none" w:sz="0" w:space="0" w:color="auto"/>
            <w:right w:val="none" w:sz="0" w:space="0" w:color="auto"/>
          </w:divBdr>
        </w:div>
        <w:div w:id="649404394">
          <w:marLeft w:val="480"/>
          <w:marRight w:val="0"/>
          <w:marTop w:val="0"/>
          <w:marBottom w:val="0"/>
          <w:divBdr>
            <w:top w:val="none" w:sz="0" w:space="0" w:color="auto"/>
            <w:left w:val="none" w:sz="0" w:space="0" w:color="auto"/>
            <w:bottom w:val="none" w:sz="0" w:space="0" w:color="auto"/>
            <w:right w:val="none" w:sz="0" w:space="0" w:color="auto"/>
          </w:divBdr>
        </w:div>
        <w:div w:id="1784614090">
          <w:marLeft w:val="480"/>
          <w:marRight w:val="0"/>
          <w:marTop w:val="0"/>
          <w:marBottom w:val="0"/>
          <w:divBdr>
            <w:top w:val="none" w:sz="0" w:space="0" w:color="auto"/>
            <w:left w:val="none" w:sz="0" w:space="0" w:color="auto"/>
            <w:bottom w:val="none" w:sz="0" w:space="0" w:color="auto"/>
            <w:right w:val="none" w:sz="0" w:space="0" w:color="auto"/>
          </w:divBdr>
        </w:div>
        <w:div w:id="774208332">
          <w:marLeft w:val="480"/>
          <w:marRight w:val="0"/>
          <w:marTop w:val="0"/>
          <w:marBottom w:val="0"/>
          <w:divBdr>
            <w:top w:val="none" w:sz="0" w:space="0" w:color="auto"/>
            <w:left w:val="none" w:sz="0" w:space="0" w:color="auto"/>
            <w:bottom w:val="none" w:sz="0" w:space="0" w:color="auto"/>
            <w:right w:val="none" w:sz="0" w:space="0" w:color="auto"/>
          </w:divBdr>
        </w:div>
        <w:div w:id="1276210007">
          <w:marLeft w:val="480"/>
          <w:marRight w:val="0"/>
          <w:marTop w:val="0"/>
          <w:marBottom w:val="0"/>
          <w:divBdr>
            <w:top w:val="none" w:sz="0" w:space="0" w:color="auto"/>
            <w:left w:val="none" w:sz="0" w:space="0" w:color="auto"/>
            <w:bottom w:val="none" w:sz="0" w:space="0" w:color="auto"/>
            <w:right w:val="none" w:sz="0" w:space="0" w:color="auto"/>
          </w:divBdr>
        </w:div>
        <w:div w:id="245499447">
          <w:marLeft w:val="480"/>
          <w:marRight w:val="0"/>
          <w:marTop w:val="0"/>
          <w:marBottom w:val="0"/>
          <w:divBdr>
            <w:top w:val="none" w:sz="0" w:space="0" w:color="auto"/>
            <w:left w:val="none" w:sz="0" w:space="0" w:color="auto"/>
            <w:bottom w:val="none" w:sz="0" w:space="0" w:color="auto"/>
            <w:right w:val="none" w:sz="0" w:space="0" w:color="auto"/>
          </w:divBdr>
        </w:div>
        <w:div w:id="148639112">
          <w:marLeft w:val="480"/>
          <w:marRight w:val="0"/>
          <w:marTop w:val="0"/>
          <w:marBottom w:val="0"/>
          <w:divBdr>
            <w:top w:val="none" w:sz="0" w:space="0" w:color="auto"/>
            <w:left w:val="none" w:sz="0" w:space="0" w:color="auto"/>
            <w:bottom w:val="none" w:sz="0" w:space="0" w:color="auto"/>
            <w:right w:val="none" w:sz="0" w:space="0" w:color="auto"/>
          </w:divBdr>
        </w:div>
        <w:div w:id="663317491">
          <w:marLeft w:val="480"/>
          <w:marRight w:val="0"/>
          <w:marTop w:val="0"/>
          <w:marBottom w:val="0"/>
          <w:divBdr>
            <w:top w:val="none" w:sz="0" w:space="0" w:color="auto"/>
            <w:left w:val="none" w:sz="0" w:space="0" w:color="auto"/>
            <w:bottom w:val="none" w:sz="0" w:space="0" w:color="auto"/>
            <w:right w:val="none" w:sz="0" w:space="0" w:color="auto"/>
          </w:divBdr>
        </w:div>
        <w:div w:id="1734427643">
          <w:marLeft w:val="480"/>
          <w:marRight w:val="0"/>
          <w:marTop w:val="0"/>
          <w:marBottom w:val="0"/>
          <w:divBdr>
            <w:top w:val="none" w:sz="0" w:space="0" w:color="auto"/>
            <w:left w:val="none" w:sz="0" w:space="0" w:color="auto"/>
            <w:bottom w:val="none" w:sz="0" w:space="0" w:color="auto"/>
            <w:right w:val="none" w:sz="0" w:space="0" w:color="auto"/>
          </w:divBdr>
        </w:div>
        <w:div w:id="490758877">
          <w:marLeft w:val="480"/>
          <w:marRight w:val="0"/>
          <w:marTop w:val="0"/>
          <w:marBottom w:val="0"/>
          <w:divBdr>
            <w:top w:val="none" w:sz="0" w:space="0" w:color="auto"/>
            <w:left w:val="none" w:sz="0" w:space="0" w:color="auto"/>
            <w:bottom w:val="none" w:sz="0" w:space="0" w:color="auto"/>
            <w:right w:val="none" w:sz="0" w:space="0" w:color="auto"/>
          </w:divBdr>
        </w:div>
        <w:div w:id="1775634990">
          <w:marLeft w:val="480"/>
          <w:marRight w:val="0"/>
          <w:marTop w:val="0"/>
          <w:marBottom w:val="0"/>
          <w:divBdr>
            <w:top w:val="none" w:sz="0" w:space="0" w:color="auto"/>
            <w:left w:val="none" w:sz="0" w:space="0" w:color="auto"/>
            <w:bottom w:val="none" w:sz="0" w:space="0" w:color="auto"/>
            <w:right w:val="none" w:sz="0" w:space="0" w:color="auto"/>
          </w:divBdr>
        </w:div>
        <w:div w:id="384915324">
          <w:marLeft w:val="480"/>
          <w:marRight w:val="0"/>
          <w:marTop w:val="0"/>
          <w:marBottom w:val="0"/>
          <w:divBdr>
            <w:top w:val="none" w:sz="0" w:space="0" w:color="auto"/>
            <w:left w:val="none" w:sz="0" w:space="0" w:color="auto"/>
            <w:bottom w:val="none" w:sz="0" w:space="0" w:color="auto"/>
            <w:right w:val="none" w:sz="0" w:space="0" w:color="auto"/>
          </w:divBdr>
        </w:div>
        <w:div w:id="1430734155">
          <w:marLeft w:val="480"/>
          <w:marRight w:val="0"/>
          <w:marTop w:val="0"/>
          <w:marBottom w:val="0"/>
          <w:divBdr>
            <w:top w:val="none" w:sz="0" w:space="0" w:color="auto"/>
            <w:left w:val="none" w:sz="0" w:space="0" w:color="auto"/>
            <w:bottom w:val="none" w:sz="0" w:space="0" w:color="auto"/>
            <w:right w:val="none" w:sz="0" w:space="0" w:color="auto"/>
          </w:divBdr>
        </w:div>
        <w:div w:id="1675919253">
          <w:marLeft w:val="480"/>
          <w:marRight w:val="0"/>
          <w:marTop w:val="0"/>
          <w:marBottom w:val="0"/>
          <w:divBdr>
            <w:top w:val="none" w:sz="0" w:space="0" w:color="auto"/>
            <w:left w:val="none" w:sz="0" w:space="0" w:color="auto"/>
            <w:bottom w:val="none" w:sz="0" w:space="0" w:color="auto"/>
            <w:right w:val="none" w:sz="0" w:space="0" w:color="auto"/>
          </w:divBdr>
        </w:div>
        <w:div w:id="314258501">
          <w:marLeft w:val="480"/>
          <w:marRight w:val="0"/>
          <w:marTop w:val="0"/>
          <w:marBottom w:val="0"/>
          <w:divBdr>
            <w:top w:val="none" w:sz="0" w:space="0" w:color="auto"/>
            <w:left w:val="none" w:sz="0" w:space="0" w:color="auto"/>
            <w:bottom w:val="none" w:sz="0" w:space="0" w:color="auto"/>
            <w:right w:val="none" w:sz="0" w:space="0" w:color="auto"/>
          </w:divBdr>
        </w:div>
        <w:div w:id="1576548132">
          <w:marLeft w:val="480"/>
          <w:marRight w:val="0"/>
          <w:marTop w:val="0"/>
          <w:marBottom w:val="0"/>
          <w:divBdr>
            <w:top w:val="none" w:sz="0" w:space="0" w:color="auto"/>
            <w:left w:val="none" w:sz="0" w:space="0" w:color="auto"/>
            <w:bottom w:val="none" w:sz="0" w:space="0" w:color="auto"/>
            <w:right w:val="none" w:sz="0" w:space="0" w:color="auto"/>
          </w:divBdr>
        </w:div>
        <w:div w:id="1835873814">
          <w:marLeft w:val="480"/>
          <w:marRight w:val="0"/>
          <w:marTop w:val="0"/>
          <w:marBottom w:val="0"/>
          <w:divBdr>
            <w:top w:val="none" w:sz="0" w:space="0" w:color="auto"/>
            <w:left w:val="none" w:sz="0" w:space="0" w:color="auto"/>
            <w:bottom w:val="none" w:sz="0" w:space="0" w:color="auto"/>
            <w:right w:val="none" w:sz="0" w:space="0" w:color="auto"/>
          </w:divBdr>
        </w:div>
        <w:div w:id="264919903">
          <w:marLeft w:val="480"/>
          <w:marRight w:val="0"/>
          <w:marTop w:val="0"/>
          <w:marBottom w:val="0"/>
          <w:divBdr>
            <w:top w:val="none" w:sz="0" w:space="0" w:color="auto"/>
            <w:left w:val="none" w:sz="0" w:space="0" w:color="auto"/>
            <w:bottom w:val="none" w:sz="0" w:space="0" w:color="auto"/>
            <w:right w:val="none" w:sz="0" w:space="0" w:color="auto"/>
          </w:divBdr>
        </w:div>
        <w:div w:id="2069840675">
          <w:marLeft w:val="480"/>
          <w:marRight w:val="0"/>
          <w:marTop w:val="0"/>
          <w:marBottom w:val="0"/>
          <w:divBdr>
            <w:top w:val="none" w:sz="0" w:space="0" w:color="auto"/>
            <w:left w:val="none" w:sz="0" w:space="0" w:color="auto"/>
            <w:bottom w:val="none" w:sz="0" w:space="0" w:color="auto"/>
            <w:right w:val="none" w:sz="0" w:space="0" w:color="auto"/>
          </w:divBdr>
        </w:div>
        <w:div w:id="664016391">
          <w:marLeft w:val="480"/>
          <w:marRight w:val="0"/>
          <w:marTop w:val="0"/>
          <w:marBottom w:val="0"/>
          <w:divBdr>
            <w:top w:val="none" w:sz="0" w:space="0" w:color="auto"/>
            <w:left w:val="none" w:sz="0" w:space="0" w:color="auto"/>
            <w:bottom w:val="none" w:sz="0" w:space="0" w:color="auto"/>
            <w:right w:val="none" w:sz="0" w:space="0" w:color="auto"/>
          </w:divBdr>
        </w:div>
        <w:div w:id="382754049">
          <w:marLeft w:val="480"/>
          <w:marRight w:val="0"/>
          <w:marTop w:val="0"/>
          <w:marBottom w:val="0"/>
          <w:divBdr>
            <w:top w:val="none" w:sz="0" w:space="0" w:color="auto"/>
            <w:left w:val="none" w:sz="0" w:space="0" w:color="auto"/>
            <w:bottom w:val="none" w:sz="0" w:space="0" w:color="auto"/>
            <w:right w:val="none" w:sz="0" w:space="0" w:color="auto"/>
          </w:divBdr>
        </w:div>
      </w:divsChild>
    </w:div>
    <w:div w:id="452674457">
      <w:bodyDiv w:val="1"/>
      <w:marLeft w:val="0"/>
      <w:marRight w:val="0"/>
      <w:marTop w:val="0"/>
      <w:marBottom w:val="0"/>
      <w:divBdr>
        <w:top w:val="none" w:sz="0" w:space="0" w:color="auto"/>
        <w:left w:val="none" w:sz="0" w:space="0" w:color="auto"/>
        <w:bottom w:val="none" w:sz="0" w:space="0" w:color="auto"/>
        <w:right w:val="none" w:sz="0" w:space="0" w:color="auto"/>
      </w:divBdr>
    </w:div>
    <w:div w:id="453183425">
      <w:bodyDiv w:val="1"/>
      <w:marLeft w:val="0"/>
      <w:marRight w:val="0"/>
      <w:marTop w:val="0"/>
      <w:marBottom w:val="0"/>
      <w:divBdr>
        <w:top w:val="none" w:sz="0" w:space="0" w:color="auto"/>
        <w:left w:val="none" w:sz="0" w:space="0" w:color="auto"/>
        <w:bottom w:val="none" w:sz="0" w:space="0" w:color="auto"/>
        <w:right w:val="none" w:sz="0" w:space="0" w:color="auto"/>
      </w:divBdr>
    </w:div>
    <w:div w:id="453213008">
      <w:bodyDiv w:val="1"/>
      <w:marLeft w:val="0"/>
      <w:marRight w:val="0"/>
      <w:marTop w:val="0"/>
      <w:marBottom w:val="0"/>
      <w:divBdr>
        <w:top w:val="none" w:sz="0" w:space="0" w:color="auto"/>
        <w:left w:val="none" w:sz="0" w:space="0" w:color="auto"/>
        <w:bottom w:val="none" w:sz="0" w:space="0" w:color="auto"/>
        <w:right w:val="none" w:sz="0" w:space="0" w:color="auto"/>
      </w:divBdr>
    </w:div>
    <w:div w:id="453643485">
      <w:bodyDiv w:val="1"/>
      <w:marLeft w:val="0"/>
      <w:marRight w:val="0"/>
      <w:marTop w:val="0"/>
      <w:marBottom w:val="0"/>
      <w:divBdr>
        <w:top w:val="none" w:sz="0" w:space="0" w:color="auto"/>
        <w:left w:val="none" w:sz="0" w:space="0" w:color="auto"/>
        <w:bottom w:val="none" w:sz="0" w:space="0" w:color="auto"/>
        <w:right w:val="none" w:sz="0" w:space="0" w:color="auto"/>
      </w:divBdr>
    </w:div>
    <w:div w:id="453716259">
      <w:bodyDiv w:val="1"/>
      <w:marLeft w:val="0"/>
      <w:marRight w:val="0"/>
      <w:marTop w:val="0"/>
      <w:marBottom w:val="0"/>
      <w:divBdr>
        <w:top w:val="none" w:sz="0" w:space="0" w:color="auto"/>
        <w:left w:val="none" w:sz="0" w:space="0" w:color="auto"/>
        <w:bottom w:val="none" w:sz="0" w:space="0" w:color="auto"/>
        <w:right w:val="none" w:sz="0" w:space="0" w:color="auto"/>
      </w:divBdr>
    </w:div>
    <w:div w:id="453984115">
      <w:bodyDiv w:val="1"/>
      <w:marLeft w:val="0"/>
      <w:marRight w:val="0"/>
      <w:marTop w:val="0"/>
      <w:marBottom w:val="0"/>
      <w:divBdr>
        <w:top w:val="none" w:sz="0" w:space="0" w:color="auto"/>
        <w:left w:val="none" w:sz="0" w:space="0" w:color="auto"/>
        <w:bottom w:val="none" w:sz="0" w:space="0" w:color="auto"/>
        <w:right w:val="none" w:sz="0" w:space="0" w:color="auto"/>
      </w:divBdr>
    </w:div>
    <w:div w:id="454375329">
      <w:bodyDiv w:val="1"/>
      <w:marLeft w:val="0"/>
      <w:marRight w:val="0"/>
      <w:marTop w:val="0"/>
      <w:marBottom w:val="0"/>
      <w:divBdr>
        <w:top w:val="none" w:sz="0" w:space="0" w:color="auto"/>
        <w:left w:val="none" w:sz="0" w:space="0" w:color="auto"/>
        <w:bottom w:val="none" w:sz="0" w:space="0" w:color="auto"/>
        <w:right w:val="none" w:sz="0" w:space="0" w:color="auto"/>
      </w:divBdr>
    </w:div>
    <w:div w:id="454564933">
      <w:bodyDiv w:val="1"/>
      <w:marLeft w:val="0"/>
      <w:marRight w:val="0"/>
      <w:marTop w:val="0"/>
      <w:marBottom w:val="0"/>
      <w:divBdr>
        <w:top w:val="none" w:sz="0" w:space="0" w:color="auto"/>
        <w:left w:val="none" w:sz="0" w:space="0" w:color="auto"/>
        <w:bottom w:val="none" w:sz="0" w:space="0" w:color="auto"/>
        <w:right w:val="none" w:sz="0" w:space="0" w:color="auto"/>
      </w:divBdr>
    </w:div>
    <w:div w:id="454638625">
      <w:bodyDiv w:val="1"/>
      <w:marLeft w:val="0"/>
      <w:marRight w:val="0"/>
      <w:marTop w:val="0"/>
      <w:marBottom w:val="0"/>
      <w:divBdr>
        <w:top w:val="none" w:sz="0" w:space="0" w:color="auto"/>
        <w:left w:val="none" w:sz="0" w:space="0" w:color="auto"/>
        <w:bottom w:val="none" w:sz="0" w:space="0" w:color="auto"/>
        <w:right w:val="none" w:sz="0" w:space="0" w:color="auto"/>
      </w:divBdr>
    </w:div>
    <w:div w:id="454754832">
      <w:bodyDiv w:val="1"/>
      <w:marLeft w:val="0"/>
      <w:marRight w:val="0"/>
      <w:marTop w:val="0"/>
      <w:marBottom w:val="0"/>
      <w:divBdr>
        <w:top w:val="none" w:sz="0" w:space="0" w:color="auto"/>
        <w:left w:val="none" w:sz="0" w:space="0" w:color="auto"/>
        <w:bottom w:val="none" w:sz="0" w:space="0" w:color="auto"/>
        <w:right w:val="none" w:sz="0" w:space="0" w:color="auto"/>
      </w:divBdr>
      <w:divsChild>
        <w:div w:id="82380979">
          <w:marLeft w:val="480"/>
          <w:marRight w:val="0"/>
          <w:marTop w:val="0"/>
          <w:marBottom w:val="0"/>
          <w:divBdr>
            <w:top w:val="none" w:sz="0" w:space="0" w:color="auto"/>
            <w:left w:val="none" w:sz="0" w:space="0" w:color="auto"/>
            <w:bottom w:val="none" w:sz="0" w:space="0" w:color="auto"/>
            <w:right w:val="none" w:sz="0" w:space="0" w:color="auto"/>
          </w:divBdr>
        </w:div>
        <w:div w:id="734549847">
          <w:marLeft w:val="480"/>
          <w:marRight w:val="0"/>
          <w:marTop w:val="0"/>
          <w:marBottom w:val="0"/>
          <w:divBdr>
            <w:top w:val="none" w:sz="0" w:space="0" w:color="auto"/>
            <w:left w:val="none" w:sz="0" w:space="0" w:color="auto"/>
            <w:bottom w:val="none" w:sz="0" w:space="0" w:color="auto"/>
            <w:right w:val="none" w:sz="0" w:space="0" w:color="auto"/>
          </w:divBdr>
        </w:div>
        <w:div w:id="940911036">
          <w:marLeft w:val="480"/>
          <w:marRight w:val="0"/>
          <w:marTop w:val="0"/>
          <w:marBottom w:val="0"/>
          <w:divBdr>
            <w:top w:val="none" w:sz="0" w:space="0" w:color="auto"/>
            <w:left w:val="none" w:sz="0" w:space="0" w:color="auto"/>
            <w:bottom w:val="none" w:sz="0" w:space="0" w:color="auto"/>
            <w:right w:val="none" w:sz="0" w:space="0" w:color="auto"/>
          </w:divBdr>
        </w:div>
        <w:div w:id="1027751264">
          <w:marLeft w:val="480"/>
          <w:marRight w:val="0"/>
          <w:marTop w:val="0"/>
          <w:marBottom w:val="0"/>
          <w:divBdr>
            <w:top w:val="none" w:sz="0" w:space="0" w:color="auto"/>
            <w:left w:val="none" w:sz="0" w:space="0" w:color="auto"/>
            <w:bottom w:val="none" w:sz="0" w:space="0" w:color="auto"/>
            <w:right w:val="none" w:sz="0" w:space="0" w:color="auto"/>
          </w:divBdr>
        </w:div>
      </w:divsChild>
    </w:div>
    <w:div w:id="454830991">
      <w:bodyDiv w:val="1"/>
      <w:marLeft w:val="0"/>
      <w:marRight w:val="0"/>
      <w:marTop w:val="0"/>
      <w:marBottom w:val="0"/>
      <w:divBdr>
        <w:top w:val="none" w:sz="0" w:space="0" w:color="auto"/>
        <w:left w:val="none" w:sz="0" w:space="0" w:color="auto"/>
        <w:bottom w:val="none" w:sz="0" w:space="0" w:color="auto"/>
        <w:right w:val="none" w:sz="0" w:space="0" w:color="auto"/>
      </w:divBdr>
    </w:div>
    <w:div w:id="455101042">
      <w:bodyDiv w:val="1"/>
      <w:marLeft w:val="0"/>
      <w:marRight w:val="0"/>
      <w:marTop w:val="0"/>
      <w:marBottom w:val="0"/>
      <w:divBdr>
        <w:top w:val="none" w:sz="0" w:space="0" w:color="auto"/>
        <w:left w:val="none" w:sz="0" w:space="0" w:color="auto"/>
        <w:bottom w:val="none" w:sz="0" w:space="0" w:color="auto"/>
        <w:right w:val="none" w:sz="0" w:space="0" w:color="auto"/>
      </w:divBdr>
    </w:div>
    <w:div w:id="455104959">
      <w:bodyDiv w:val="1"/>
      <w:marLeft w:val="0"/>
      <w:marRight w:val="0"/>
      <w:marTop w:val="0"/>
      <w:marBottom w:val="0"/>
      <w:divBdr>
        <w:top w:val="none" w:sz="0" w:space="0" w:color="auto"/>
        <w:left w:val="none" w:sz="0" w:space="0" w:color="auto"/>
        <w:bottom w:val="none" w:sz="0" w:space="0" w:color="auto"/>
        <w:right w:val="none" w:sz="0" w:space="0" w:color="auto"/>
      </w:divBdr>
    </w:div>
    <w:div w:id="455413117">
      <w:bodyDiv w:val="1"/>
      <w:marLeft w:val="0"/>
      <w:marRight w:val="0"/>
      <w:marTop w:val="0"/>
      <w:marBottom w:val="0"/>
      <w:divBdr>
        <w:top w:val="none" w:sz="0" w:space="0" w:color="auto"/>
        <w:left w:val="none" w:sz="0" w:space="0" w:color="auto"/>
        <w:bottom w:val="none" w:sz="0" w:space="0" w:color="auto"/>
        <w:right w:val="none" w:sz="0" w:space="0" w:color="auto"/>
      </w:divBdr>
    </w:div>
    <w:div w:id="455759566">
      <w:bodyDiv w:val="1"/>
      <w:marLeft w:val="0"/>
      <w:marRight w:val="0"/>
      <w:marTop w:val="0"/>
      <w:marBottom w:val="0"/>
      <w:divBdr>
        <w:top w:val="none" w:sz="0" w:space="0" w:color="auto"/>
        <w:left w:val="none" w:sz="0" w:space="0" w:color="auto"/>
        <w:bottom w:val="none" w:sz="0" w:space="0" w:color="auto"/>
        <w:right w:val="none" w:sz="0" w:space="0" w:color="auto"/>
      </w:divBdr>
    </w:div>
    <w:div w:id="455877380">
      <w:bodyDiv w:val="1"/>
      <w:marLeft w:val="0"/>
      <w:marRight w:val="0"/>
      <w:marTop w:val="0"/>
      <w:marBottom w:val="0"/>
      <w:divBdr>
        <w:top w:val="none" w:sz="0" w:space="0" w:color="auto"/>
        <w:left w:val="none" w:sz="0" w:space="0" w:color="auto"/>
        <w:bottom w:val="none" w:sz="0" w:space="0" w:color="auto"/>
        <w:right w:val="none" w:sz="0" w:space="0" w:color="auto"/>
      </w:divBdr>
    </w:div>
    <w:div w:id="455877515">
      <w:bodyDiv w:val="1"/>
      <w:marLeft w:val="0"/>
      <w:marRight w:val="0"/>
      <w:marTop w:val="0"/>
      <w:marBottom w:val="0"/>
      <w:divBdr>
        <w:top w:val="none" w:sz="0" w:space="0" w:color="auto"/>
        <w:left w:val="none" w:sz="0" w:space="0" w:color="auto"/>
        <w:bottom w:val="none" w:sz="0" w:space="0" w:color="auto"/>
        <w:right w:val="none" w:sz="0" w:space="0" w:color="auto"/>
      </w:divBdr>
    </w:div>
    <w:div w:id="456336159">
      <w:bodyDiv w:val="1"/>
      <w:marLeft w:val="0"/>
      <w:marRight w:val="0"/>
      <w:marTop w:val="0"/>
      <w:marBottom w:val="0"/>
      <w:divBdr>
        <w:top w:val="none" w:sz="0" w:space="0" w:color="auto"/>
        <w:left w:val="none" w:sz="0" w:space="0" w:color="auto"/>
        <w:bottom w:val="none" w:sz="0" w:space="0" w:color="auto"/>
        <w:right w:val="none" w:sz="0" w:space="0" w:color="auto"/>
      </w:divBdr>
    </w:div>
    <w:div w:id="456722045">
      <w:bodyDiv w:val="1"/>
      <w:marLeft w:val="0"/>
      <w:marRight w:val="0"/>
      <w:marTop w:val="0"/>
      <w:marBottom w:val="0"/>
      <w:divBdr>
        <w:top w:val="none" w:sz="0" w:space="0" w:color="auto"/>
        <w:left w:val="none" w:sz="0" w:space="0" w:color="auto"/>
        <w:bottom w:val="none" w:sz="0" w:space="0" w:color="auto"/>
        <w:right w:val="none" w:sz="0" w:space="0" w:color="auto"/>
      </w:divBdr>
    </w:div>
    <w:div w:id="456802577">
      <w:bodyDiv w:val="1"/>
      <w:marLeft w:val="0"/>
      <w:marRight w:val="0"/>
      <w:marTop w:val="0"/>
      <w:marBottom w:val="0"/>
      <w:divBdr>
        <w:top w:val="none" w:sz="0" w:space="0" w:color="auto"/>
        <w:left w:val="none" w:sz="0" w:space="0" w:color="auto"/>
        <w:bottom w:val="none" w:sz="0" w:space="0" w:color="auto"/>
        <w:right w:val="none" w:sz="0" w:space="0" w:color="auto"/>
      </w:divBdr>
    </w:div>
    <w:div w:id="456989926">
      <w:bodyDiv w:val="1"/>
      <w:marLeft w:val="0"/>
      <w:marRight w:val="0"/>
      <w:marTop w:val="0"/>
      <w:marBottom w:val="0"/>
      <w:divBdr>
        <w:top w:val="none" w:sz="0" w:space="0" w:color="auto"/>
        <w:left w:val="none" w:sz="0" w:space="0" w:color="auto"/>
        <w:bottom w:val="none" w:sz="0" w:space="0" w:color="auto"/>
        <w:right w:val="none" w:sz="0" w:space="0" w:color="auto"/>
      </w:divBdr>
    </w:div>
    <w:div w:id="457992505">
      <w:bodyDiv w:val="1"/>
      <w:marLeft w:val="0"/>
      <w:marRight w:val="0"/>
      <w:marTop w:val="0"/>
      <w:marBottom w:val="0"/>
      <w:divBdr>
        <w:top w:val="none" w:sz="0" w:space="0" w:color="auto"/>
        <w:left w:val="none" w:sz="0" w:space="0" w:color="auto"/>
        <w:bottom w:val="none" w:sz="0" w:space="0" w:color="auto"/>
        <w:right w:val="none" w:sz="0" w:space="0" w:color="auto"/>
      </w:divBdr>
    </w:div>
    <w:div w:id="458380418">
      <w:bodyDiv w:val="1"/>
      <w:marLeft w:val="0"/>
      <w:marRight w:val="0"/>
      <w:marTop w:val="0"/>
      <w:marBottom w:val="0"/>
      <w:divBdr>
        <w:top w:val="none" w:sz="0" w:space="0" w:color="auto"/>
        <w:left w:val="none" w:sz="0" w:space="0" w:color="auto"/>
        <w:bottom w:val="none" w:sz="0" w:space="0" w:color="auto"/>
        <w:right w:val="none" w:sz="0" w:space="0" w:color="auto"/>
      </w:divBdr>
    </w:div>
    <w:div w:id="458452852">
      <w:bodyDiv w:val="1"/>
      <w:marLeft w:val="0"/>
      <w:marRight w:val="0"/>
      <w:marTop w:val="0"/>
      <w:marBottom w:val="0"/>
      <w:divBdr>
        <w:top w:val="none" w:sz="0" w:space="0" w:color="auto"/>
        <w:left w:val="none" w:sz="0" w:space="0" w:color="auto"/>
        <w:bottom w:val="none" w:sz="0" w:space="0" w:color="auto"/>
        <w:right w:val="none" w:sz="0" w:space="0" w:color="auto"/>
      </w:divBdr>
    </w:div>
    <w:div w:id="458840386">
      <w:bodyDiv w:val="1"/>
      <w:marLeft w:val="0"/>
      <w:marRight w:val="0"/>
      <w:marTop w:val="0"/>
      <w:marBottom w:val="0"/>
      <w:divBdr>
        <w:top w:val="none" w:sz="0" w:space="0" w:color="auto"/>
        <w:left w:val="none" w:sz="0" w:space="0" w:color="auto"/>
        <w:bottom w:val="none" w:sz="0" w:space="0" w:color="auto"/>
        <w:right w:val="none" w:sz="0" w:space="0" w:color="auto"/>
      </w:divBdr>
    </w:div>
    <w:div w:id="459423778">
      <w:bodyDiv w:val="1"/>
      <w:marLeft w:val="0"/>
      <w:marRight w:val="0"/>
      <w:marTop w:val="0"/>
      <w:marBottom w:val="0"/>
      <w:divBdr>
        <w:top w:val="none" w:sz="0" w:space="0" w:color="auto"/>
        <w:left w:val="none" w:sz="0" w:space="0" w:color="auto"/>
        <w:bottom w:val="none" w:sz="0" w:space="0" w:color="auto"/>
        <w:right w:val="none" w:sz="0" w:space="0" w:color="auto"/>
      </w:divBdr>
    </w:div>
    <w:div w:id="459611533">
      <w:bodyDiv w:val="1"/>
      <w:marLeft w:val="0"/>
      <w:marRight w:val="0"/>
      <w:marTop w:val="0"/>
      <w:marBottom w:val="0"/>
      <w:divBdr>
        <w:top w:val="none" w:sz="0" w:space="0" w:color="auto"/>
        <w:left w:val="none" w:sz="0" w:space="0" w:color="auto"/>
        <w:bottom w:val="none" w:sz="0" w:space="0" w:color="auto"/>
        <w:right w:val="none" w:sz="0" w:space="0" w:color="auto"/>
      </w:divBdr>
    </w:div>
    <w:div w:id="459761224">
      <w:bodyDiv w:val="1"/>
      <w:marLeft w:val="0"/>
      <w:marRight w:val="0"/>
      <w:marTop w:val="0"/>
      <w:marBottom w:val="0"/>
      <w:divBdr>
        <w:top w:val="none" w:sz="0" w:space="0" w:color="auto"/>
        <w:left w:val="none" w:sz="0" w:space="0" w:color="auto"/>
        <w:bottom w:val="none" w:sz="0" w:space="0" w:color="auto"/>
        <w:right w:val="none" w:sz="0" w:space="0" w:color="auto"/>
      </w:divBdr>
    </w:div>
    <w:div w:id="460077935">
      <w:bodyDiv w:val="1"/>
      <w:marLeft w:val="0"/>
      <w:marRight w:val="0"/>
      <w:marTop w:val="0"/>
      <w:marBottom w:val="0"/>
      <w:divBdr>
        <w:top w:val="none" w:sz="0" w:space="0" w:color="auto"/>
        <w:left w:val="none" w:sz="0" w:space="0" w:color="auto"/>
        <w:bottom w:val="none" w:sz="0" w:space="0" w:color="auto"/>
        <w:right w:val="none" w:sz="0" w:space="0" w:color="auto"/>
      </w:divBdr>
    </w:div>
    <w:div w:id="460147410">
      <w:bodyDiv w:val="1"/>
      <w:marLeft w:val="0"/>
      <w:marRight w:val="0"/>
      <w:marTop w:val="0"/>
      <w:marBottom w:val="0"/>
      <w:divBdr>
        <w:top w:val="none" w:sz="0" w:space="0" w:color="auto"/>
        <w:left w:val="none" w:sz="0" w:space="0" w:color="auto"/>
        <w:bottom w:val="none" w:sz="0" w:space="0" w:color="auto"/>
        <w:right w:val="none" w:sz="0" w:space="0" w:color="auto"/>
      </w:divBdr>
    </w:div>
    <w:div w:id="460223671">
      <w:bodyDiv w:val="1"/>
      <w:marLeft w:val="0"/>
      <w:marRight w:val="0"/>
      <w:marTop w:val="0"/>
      <w:marBottom w:val="0"/>
      <w:divBdr>
        <w:top w:val="none" w:sz="0" w:space="0" w:color="auto"/>
        <w:left w:val="none" w:sz="0" w:space="0" w:color="auto"/>
        <w:bottom w:val="none" w:sz="0" w:space="0" w:color="auto"/>
        <w:right w:val="none" w:sz="0" w:space="0" w:color="auto"/>
      </w:divBdr>
    </w:div>
    <w:div w:id="460540410">
      <w:bodyDiv w:val="1"/>
      <w:marLeft w:val="0"/>
      <w:marRight w:val="0"/>
      <w:marTop w:val="0"/>
      <w:marBottom w:val="0"/>
      <w:divBdr>
        <w:top w:val="none" w:sz="0" w:space="0" w:color="auto"/>
        <w:left w:val="none" w:sz="0" w:space="0" w:color="auto"/>
        <w:bottom w:val="none" w:sz="0" w:space="0" w:color="auto"/>
        <w:right w:val="none" w:sz="0" w:space="0" w:color="auto"/>
      </w:divBdr>
    </w:div>
    <w:div w:id="460995235">
      <w:bodyDiv w:val="1"/>
      <w:marLeft w:val="0"/>
      <w:marRight w:val="0"/>
      <w:marTop w:val="0"/>
      <w:marBottom w:val="0"/>
      <w:divBdr>
        <w:top w:val="none" w:sz="0" w:space="0" w:color="auto"/>
        <w:left w:val="none" w:sz="0" w:space="0" w:color="auto"/>
        <w:bottom w:val="none" w:sz="0" w:space="0" w:color="auto"/>
        <w:right w:val="none" w:sz="0" w:space="0" w:color="auto"/>
      </w:divBdr>
    </w:div>
    <w:div w:id="461116122">
      <w:bodyDiv w:val="1"/>
      <w:marLeft w:val="0"/>
      <w:marRight w:val="0"/>
      <w:marTop w:val="0"/>
      <w:marBottom w:val="0"/>
      <w:divBdr>
        <w:top w:val="none" w:sz="0" w:space="0" w:color="auto"/>
        <w:left w:val="none" w:sz="0" w:space="0" w:color="auto"/>
        <w:bottom w:val="none" w:sz="0" w:space="0" w:color="auto"/>
        <w:right w:val="none" w:sz="0" w:space="0" w:color="auto"/>
      </w:divBdr>
    </w:div>
    <w:div w:id="461267389">
      <w:bodyDiv w:val="1"/>
      <w:marLeft w:val="0"/>
      <w:marRight w:val="0"/>
      <w:marTop w:val="0"/>
      <w:marBottom w:val="0"/>
      <w:divBdr>
        <w:top w:val="none" w:sz="0" w:space="0" w:color="auto"/>
        <w:left w:val="none" w:sz="0" w:space="0" w:color="auto"/>
        <w:bottom w:val="none" w:sz="0" w:space="0" w:color="auto"/>
        <w:right w:val="none" w:sz="0" w:space="0" w:color="auto"/>
      </w:divBdr>
    </w:div>
    <w:div w:id="461314482">
      <w:bodyDiv w:val="1"/>
      <w:marLeft w:val="0"/>
      <w:marRight w:val="0"/>
      <w:marTop w:val="0"/>
      <w:marBottom w:val="0"/>
      <w:divBdr>
        <w:top w:val="none" w:sz="0" w:space="0" w:color="auto"/>
        <w:left w:val="none" w:sz="0" w:space="0" w:color="auto"/>
        <w:bottom w:val="none" w:sz="0" w:space="0" w:color="auto"/>
        <w:right w:val="none" w:sz="0" w:space="0" w:color="auto"/>
      </w:divBdr>
    </w:div>
    <w:div w:id="461390746">
      <w:bodyDiv w:val="1"/>
      <w:marLeft w:val="0"/>
      <w:marRight w:val="0"/>
      <w:marTop w:val="0"/>
      <w:marBottom w:val="0"/>
      <w:divBdr>
        <w:top w:val="none" w:sz="0" w:space="0" w:color="auto"/>
        <w:left w:val="none" w:sz="0" w:space="0" w:color="auto"/>
        <w:bottom w:val="none" w:sz="0" w:space="0" w:color="auto"/>
        <w:right w:val="none" w:sz="0" w:space="0" w:color="auto"/>
      </w:divBdr>
    </w:div>
    <w:div w:id="463236173">
      <w:bodyDiv w:val="1"/>
      <w:marLeft w:val="0"/>
      <w:marRight w:val="0"/>
      <w:marTop w:val="0"/>
      <w:marBottom w:val="0"/>
      <w:divBdr>
        <w:top w:val="none" w:sz="0" w:space="0" w:color="auto"/>
        <w:left w:val="none" w:sz="0" w:space="0" w:color="auto"/>
        <w:bottom w:val="none" w:sz="0" w:space="0" w:color="auto"/>
        <w:right w:val="none" w:sz="0" w:space="0" w:color="auto"/>
      </w:divBdr>
    </w:div>
    <w:div w:id="463624471">
      <w:bodyDiv w:val="1"/>
      <w:marLeft w:val="0"/>
      <w:marRight w:val="0"/>
      <w:marTop w:val="0"/>
      <w:marBottom w:val="0"/>
      <w:divBdr>
        <w:top w:val="none" w:sz="0" w:space="0" w:color="auto"/>
        <w:left w:val="none" w:sz="0" w:space="0" w:color="auto"/>
        <w:bottom w:val="none" w:sz="0" w:space="0" w:color="auto"/>
        <w:right w:val="none" w:sz="0" w:space="0" w:color="auto"/>
      </w:divBdr>
    </w:div>
    <w:div w:id="463813439">
      <w:bodyDiv w:val="1"/>
      <w:marLeft w:val="0"/>
      <w:marRight w:val="0"/>
      <w:marTop w:val="0"/>
      <w:marBottom w:val="0"/>
      <w:divBdr>
        <w:top w:val="none" w:sz="0" w:space="0" w:color="auto"/>
        <w:left w:val="none" w:sz="0" w:space="0" w:color="auto"/>
        <w:bottom w:val="none" w:sz="0" w:space="0" w:color="auto"/>
        <w:right w:val="none" w:sz="0" w:space="0" w:color="auto"/>
      </w:divBdr>
    </w:div>
    <w:div w:id="463815347">
      <w:bodyDiv w:val="1"/>
      <w:marLeft w:val="0"/>
      <w:marRight w:val="0"/>
      <w:marTop w:val="0"/>
      <w:marBottom w:val="0"/>
      <w:divBdr>
        <w:top w:val="none" w:sz="0" w:space="0" w:color="auto"/>
        <w:left w:val="none" w:sz="0" w:space="0" w:color="auto"/>
        <w:bottom w:val="none" w:sz="0" w:space="0" w:color="auto"/>
        <w:right w:val="none" w:sz="0" w:space="0" w:color="auto"/>
      </w:divBdr>
    </w:div>
    <w:div w:id="464274136">
      <w:bodyDiv w:val="1"/>
      <w:marLeft w:val="0"/>
      <w:marRight w:val="0"/>
      <w:marTop w:val="0"/>
      <w:marBottom w:val="0"/>
      <w:divBdr>
        <w:top w:val="none" w:sz="0" w:space="0" w:color="auto"/>
        <w:left w:val="none" w:sz="0" w:space="0" w:color="auto"/>
        <w:bottom w:val="none" w:sz="0" w:space="0" w:color="auto"/>
        <w:right w:val="none" w:sz="0" w:space="0" w:color="auto"/>
      </w:divBdr>
    </w:div>
    <w:div w:id="464616921">
      <w:bodyDiv w:val="1"/>
      <w:marLeft w:val="0"/>
      <w:marRight w:val="0"/>
      <w:marTop w:val="0"/>
      <w:marBottom w:val="0"/>
      <w:divBdr>
        <w:top w:val="none" w:sz="0" w:space="0" w:color="auto"/>
        <w:left w:val="none" w:sz="0" w:space="0" w:color="auto"/>
        <w:bottom w:val="none" w:sz="0" w:space="0" w:color="auto"/>
        <w:right w:val="none" w:sz="0" w:space="0" w:color="auto"/>
      </w:divBdr>
    </w:div>
    <w:div w:id="464739873">
      <w:bodyDiv w:val="1"/>
      <w:marLeft w:val="0"/>
      <w:marRight w:val="0"/>
      <w:marTop w:val="0"/>
      <w:marBottom w:val="0"/>
      <w:divBdr>
        <w:top w:val="none" w:sz="0" w:space="0" w:color="auto"/>
        <w:left w:val="none" w:sz="0" w:space="0" w:color="auto"/>
        <w:bottom w:val="none" w:sz="0" w:space="0" w:color="auto"/>
        <w:right w:val="none" w:sz="0" w:space="0" w:color="auto"/>
      </w:divBdr>
    </w:div>
    <w:div w:id="465700105">
      <w:bodyDiv w:val="1"/>
      <w:marLeft w:val="0"/>
      <w:marRight w:val="0"/>
      <w:marTop w:val="0"/>
      <w:marBottom w:val="0"/>
      <w:divBdr>
        <w:top w:val="none" w:sz="0" w:space="0" w:color="auto"/>
        <w:left w:val="none" w:sz="0" w:space="0" w:color="auto"/>
        <w:bottom w:val="none" w:sz="0" w:space="0" w:color="auto"/>
        <w:right w:val="none" w:sz="0" w:space="0" w:color="auto"/>
      </w:divBdr>
    </w:div>
    <w:div w:id="465775480">
      <w:bodyDiv w:val="1"/>
      <w:marLeft w:val="0"/>
      <w:marRight w:val="0"/>
      <w:marTop w:val="0"/>
      <w:marBottom w:val="0"/>
      <w:divBdr>
        <w:top w:val="none" w:sz="0" w:space="0" w:color="auto"/>
        <w:left w:val="none" w:sz="0" w:space="0" w:color="auto"/>
        <w:bottom w:val="none" w:sz="0" w:space="0" w:color="auto"/>
        <w:right w:val="none" w:sz="0" w:space="0" w:color="auto"/>
      </w:divBdr>
    </w:div>
    <w:div w:id="465971055">
      <w:bodyDiv w:val="1"/>
      <w:marLeft w:val="0"/>
      <w:marRight w:val="0"/>
      <w:marTop w:val="0"/>
      <w:marBottom w:val="0"/>
      <w:divBdr>
        <w:top w:val="none" w:sz="0" w:space="0" w:color="auto"/>
        <w:left w:val="none" w:sz="0" w:space="0" w:color="auto"/>
        <w:bottom w:val="none" w:sz="0" w:space="0" w:color="auto"/>
        <w:right w:val="none" w:sz="0" w:space="0" w:color="auto"/>
      </w:divBdr>
    </w:div>
    <w:div w:id="466319962">
      <w:bodyDiv w:val="1"/>
      <w:marLeft w:val="0"/>
      <w:marRight w:val="0"/>
      <w:marTop w:val="0"/>
      <w:marBottom w:val="0"/>
      <w:divBdr>
        <w:top w:val="none" w:sz="0" w:space="0" w:color="auto"/>
        <w:left w:val="none" w:sz="0" w:space="0" w:color="auto"/>
        <w:bottom w:val="none" w:sz="0" w:space="0" w:color="auto"/>
        <w:right w:val="none" w:sz="0" w:space="0" w:color="auto"/>
      </w:divBdr>
    </w:div>
    <w:div w:id="466509502">
      <w:bodyDiv w:val="1"/>
      <w:marLeft w:val="0"/>
      <w:marRight w:val="0"/>
      <w:marTop w:val="0"/>
      <w:marBottom w:val="0"/>
      <w:divBdr>
        <w:top w:val="none" w:sz="0" w:space="0" w:color="auto"/>
        <w:left w:val="none" w:sz="0" w:space="0" w:color="auto"/>
        <w:bottom w:val="none" w:sz="0" w:space="0" w:color="auto"/>
        <w:right w:val="none" w:sz="0" w:space="0" w:color="auto"/>
      </w:divBdr>
    </w:div>
    <w:div w:id="466969047">
      <w:bodyDiv w:val="1"/>
      <w:marLeft w:val="0"/>
      <w:marRight w:val="0"/>
      <w:marTop w:val="0"/>
      <w:marBottom w:val="0"/>
      <w:divBdr>
        <w:top w:val="none" w:sz="0" w:space="0" w:color="auto"/>
        <w:left w:val="none" w:sz="0" w:space="0" w:color="auto"/>
        <w:bottom w:val="none" w:sz="0" w:space="0" w:color="auto"/>
        <w:right w:val="none" w:sz="0" w:space="0" w:color="auto"/>
      </w:divBdr>
    </w:div>
    <w:div w:id="467285860">
      <w:bodyDiv w:val="1"/>
      <w:marLeft w:val="0"/>
      <w:marRight w:val="0"/>
      <w:marTop w:val="0"/>
      <w:marBottom w:val="0"/>
      <w:divBdr>
        <w:top w:val="none" w:sz="0" w:space="0" w:color="auto"/>
        <w:left w:val="none" w:sz="0" w:space="0" w:color="auto"/>
        <w:bottom w:val="none" w:sz="0" w:space="0" w:color="auto"/>
        <w:right w:val="none" w:sz="0" w:space="0" w:color="auto"/>
      </w:divBdr>
    </w:div>
    <w:div w:id="468135792">
      <w:bodyDiv w:val="1"/>
      <w:marLeft w:val="0"/>
      <w:marRight w:val="0"/>
      <w:marTop w:val="0"/>
      <w:marBottom w:val="0"/>
      <w:divBdr>
        <w:top w:val="none" w:sz="0" w:space="0" w:color="auto"/>
        <w:left w:val="none" w:sz="0" w:space="0" w:color="auto"/>
        <w:bottom w:val="none" w:sz="0" w:space="0" w:color="auto"/>
        <w:right w:val="none" w:sz="0" w:space="0" w:color="auto"/>
      </w:divBdr>
    </w:div>
    <w:div w:id="468285163">
      <w:bodyDiv w:val="1"/>
      <w:marLeft w:val="0"/>
      <w:marRight w:val="0"/>
      <w:marTop w:val="0"/>
      <w:marBottom w:val="0"/>
      <w:divBdr>
        <w:top w:val="none" w:sz="0" w:space="0" w:color="auto"/>
        <w:left w:val="none" w:sz="0" w:space="0" w:color="auto"/>
        <w:bottom w:val="none" w:sz="0" w:space="0" w:color="auto"/>
        <w:right w:val="none" w:sz="0" w:space="0" w:color="auto"/>
      </w:divBdr>
    </w:div>
    <w:div w:id="468396971">
      <w:bodyDiv w:val="1"/>
      <w:marLeft w:val="0"/>
      <w:marRight w:val="0"/>
      <w:marTop w:val="0"/>
      <w:marBottom w:val="0"/>
      <w:divBdr>
        <w:top w:val="none" w:sz="0" w:space="0" w:color="auto"/>
        <w:left w:val="none" w:sz="0" w:space="0" w:color="auto"/>
        <w:bottom w:val="none" w:sz="0" w:space="0" w:color="auto"/>
        <w:right w:val="none" w:sz="0" w:space="0" w:color="auto"/>
      </w:divBdr>
    </w:div>
    <w:div w:id="468397786">
      <w:bodyDiv w:val="1"/>
      <w:marLeft w:val="0"/>
      <w:marRight w:val="0"/>
      <w:marTop w:val="0"/>
      <w:marBottom w:val="0"/>
      <w:divBdr>
        <w:top w:val="none" w:sz="0" w:space="0" w:color="auto"/>
        <w:left w:val="none" w:sz="0" w:space="0" w:color="auto"/>
        <w:bottom w:val="none" w:sz="0" w:space="0" w:color="auto"/>
        <w:right w:val="none" w:sz="0" w:space="0" w:color="auto"/>
      </w:divBdr>
    </w:div>
    <w:div w:id="468666894">
      <w:bodyDiv w:val="1"/>
      <w:marLeft w:val="0"/>
      <w:marRight w:val="0"/>
      <w:marTop w:val="0"/>
      <w:marBottom w:val="0"/>
      <w:divBdr>
        <w:top w:val="none" w:sz="0" w:space="0" w:color="auto"/>
        <w:left w:val="none" w:sz="0" w:space="0" w:color="auto"/>
        <w:bottom w:val="none" w:sz="0" w:space="0" w:color="auto"/>
        <w:right w:val="none" w:sz="0" w:space="0" w:color="auto"/>
      </w:divBdr>
    </w:div>
    <w:div w:id="468714877">
      <w:bodyDiv w:val="1"/>
      <w:marLeft w:val="0"/>
      <w:marRight w:val="0"/>
      <w:marTop w:val="0"/>
      <w:marBottom w:val="0"/>
      <w:divBdr>
        <w:top w:val="none" w:sz="0" w:space="0" w:color="auto"/>
        <w:left w:val="none" w:sz="0" w:space="0" w:color="auto"/>
        <w:bottom w:val="none" w:sz="0" w:space="0" w:color="auto"/>
        <w:right w:val="none" w:sz="0" w:space="0" w:color="auto"/>
      </w:divBdr>
    </w:div>
    <w:div w:id="468716497">
      <w:bodyDiv w:val="1"/>
      <w:marLeft w:val="0"/>
      <w:marRight w:val="0"/>
      <w:marTop w:val="0"/>
      <w:marBottom w:val="0"/>
      <w:divBdr>
        <w:top w:val="none" w:sz="0" w:space="0" w:color="auto"/>
        <w:left w:val="none" w:sz="0" w:space="0" w:color="auto"/>
        <w:bottom w:val="none" w:sz="0" w:space="0" w:color="auto"/>
        <w:right w:val="none" w:sz="0" w:space="0" w:color="auto"/>
      </w:divBdr>
    </w:div>
    <w:div w:id="468789283">
      <w:bodyDiv w:val="1"/>
      <w:marLeft w:val="0"/>
      <w:marRight w:val="0"/>
      <w:marTop w:val="0"/>
      <w:marBottom w:val="0"/>
      <w:divBdr>
        <w:top w:val="none" w:sz="0" w:space="0" w:color="auto"/>
        <w:left w:val="none" w:sz="0" w:space="0" w:color="auto"/>
        <w:bottom w:val="none" w:sz="0" w:space="0" w:color="auto"/>
        <w:right w:val="none" w:sz="0" w:space="0" w:color="auto"/>
      </w:divBdr>
    </w:div>
    <w:div w:id="468862156">
      <w:bodyDiv w:val="1"/>
      <w:marLeft w:val="0"/>
      <w:marRight w:val="0"/>
      <w:marTop w:val="0"/>
      <w:marBottom w:val="0"/>
      <w:divBdr>
        <w:top w:val="none" w:sz="0" w:space="0" w:color="auto"/>
        <w:left w:val="none" w:sz="0" w:space="0" w:color="auto"/>
        <w:bottom w:val="none" w:sz="0" w:space="0" w:color="auto"/>
        <w:right w:val="none" w:sz="0" w:space="0" w:color="auto"/>
      </w:divBdr>
    </w:div>
    <w:div w:id="468866573">
      <w:bodyDiv w:val="1"/>
      <w:marLeft w:val="0"/>
      <w:marRight w:val="0"/>
      <w:marTop w:val="0"/>
      <w:marBottom w:val="0"/>
      <w:divBdr>
        <w:top w:val="none" w:sz="0" w:space="0" w:color="auto"/>
        <w:left w:val="none" w:sz="0" w:space="0" w:color="auto"/>
        <w:bottom w:val="none" w:sz="0" w:space="0" w:color="auto"/>
        <w:right w:val="none" w:sz="0" w:space="0" w:color="auto"/>
      </w:divBdr>
    </w:div>
    <w:div w:id="468910492">
      <w:bodyDiv w:val="1"/>
      <w:marLeft w:val="0"/>
      <w:marRight w:val="0"/>
      <w:marTop w:val="0"/>
      <w:marBottom w:val="0"/>
      <w:divBdr>
        <w:top w:val="none" w:sz="0" w:space="0" w:color="auto"/>
        <w:left w:val="none" w:sz="0" w:space="0" w:color="auto"/>
        <w:bottom w:val="none" w:sz="0" w:space="0" w:color="auto"/>
        <w:right w:val="none" w:sz="0" w:space="0" w:color="auto"/>
      </w:divBdr>
    </w:div>
    <w:div w:id="469057400">
      <w:bodyDiv w:val="1"/>
      <w:marLeft w:val="0"/>
      <w:marRight w:val="0"/>
      <w:marTop w:val="0"/>
      <w:marBottom w:val="0"/>
      <w:divBdr>
        <w:top w:val="none" w:sz="0" w:space="0" w:color="auto"/>
        <w:left w:val="none" w:sz="0" w:space="0" w:color="auto"/>
        <w:bottom w:val="none" w:sz="0" w:space="0" w:color="auto"/>
        <w:right w:val="none" w:sz="0" w:space="0" w:color="auto"/>
      </w:divBdr>
    </w:div>
    <w:div w:id="469322690">
      <w:bodyDiv w:val="1"/>
      <w:marLeft w:val="0"/>
      <w:marRight w:val="0"/>
      <w:marTop w:val="0"/>
      <w:marBottom w:val="0"/>
      <w:divBdr>
        <w:top w:val="none" w:sz="0" w:space="0" w:color="auto"/>
        <w:left w:val="none" w:sz="0" w:space="0" w:color="auto"/>
        <w:bottom w:val="none" w:sz="0" w:space="0" w:color="auto"/>
        <w:right w:val="none" w:sz="0" w:space="0" w:color="auto"/>
      </w:divBdr>
    </w:div>
    <w:div w:id="469984179">
      <w:bodyDiv w:val="1"/>
      <w:marLeft w:val="0"/>
      <w:marRight w:val="0"/>
      <w:marTop w:val="0"/>
      <w:marBottom w:val="0"/>
      <w:divBdr>
        <w:top w:val="none" w:sz="0" w:space="0" w:color="auto"/>
        <w:left w:val="none" w:sz="0" w:space="0" w:color="auto"/>
        <w:bottom w:val="none" w:sz="0" w:space="0" w:color="auto"/>
        <w:right w:val="none" w:sz="0" w:space="0" w:color="auto"/>
      </w:divBdr>
    </w:div>
    <w:div w:id="470172800">
      <w:bodyDiv w:val="1"/>
      <w:marLeft w:val="0"/>
      <w:marRight w:val="0"/>
      <w:marTop w:val="0"/>
      <w:marBottom w:val="0"/>
      <w:divBdr>
        <w:top w:val="none" w:sz="0" w:space="0" w:color="auto"/>
        <w:left w:val="none" w:sz="0" w:space="0" w:color="auto"/>
        <w:bottom w:val="none" w:sz="0" w:space="0" w:color="auto"/>
        <w:right w:val="none" w:sz="0" w:space="0" w:color="auto"/>
      </w:divBdr>
    </w:div>
    <w:div w:id="470440348">
      <w:bodyDiv w:val="1"/>
      <w:marLeft w:val="0"/>
      <w:marRight w:val="0"/>
      <w:marTop w:val="0"/>
      <w:marBottom w:val="0"/>
      <w:divBdr>
        <w:top w:val="none" w:sz="0" w:space="0" w:color="auto"/>
        <w:left w:val="none" w:sz="0" w:space="0" w:color="auto"/>
        <w:bottom w:val="none" w:sz="0" w:space="0" w:color="auto"/>
        <w:right w:val="none" w:sz="0" w:space="0" w:color="auto"/>
      </w:divBdr>
    </w:div>
    <w:div w:id="470707058">
      <w:bodyDiv w:val="1"/>
      <w:marLeft w:val="0"/>
      <w:marRight w:val="0"/>
      <w:marTop w:val="0"/>
      <w:marBottom w:val="0"/>
      <w:divBdr>
        <w:top w:val="none" w:sz="0" w:space="0" w:color="auto"/>
        <w:left w:val="none" w:sz="0" w:space="0" w:color="auto"/>
        <w:bottom w:val="none" w:sz="0" w:space="0" w:color="auto"/>
        <w:right w:val="none" w:sz="0" w:space="0" w:color="auto"/>
      </w:divBdr>
    </w:div>
    <w:div w:id="471407712">
      <w:bodyDiv w:val="1"/>
      <w:marLeft w:val="0"/>
      <w:marRight w:val="0"/>
      <w:marTop w:val="0"/>
      <w:marBottom w:val="0"/>
      <w:divBdr>
        <w:top w:val="none" w:sz="0" w:space="0" w:color="auto"/>
        <w:left w:val="none" w:sz="0" w:space="0" w:color="auto"/>
        <w:bottom w:val="none" w:sz="0" w:space="0" w:color="auto"/>
        <w:right w:val="none" w:sz="0" w:space="0" w:color="auto"/>
      </w:divBdr>
    </w:div>
    <w:div w:id="471556512">
      <w:bodyDiv w:val="1"/>
      <w:marLeft w:val="0"/>
      <w:marRight w:val="0"/>
      <w:marTop w:val="0"/>
      <w:marBottom w:val="0"/>
      <w:divBdr>
        <w:top w:val="none" w:sz="0" w:space="0" w:color="auto"/>
        <w:left w:val="none" w:sz="0" w:space="0" w:color="auto"/>
        <w:bottom w:val="none" w:sz="0" w:space="0" w:color="auto"/>
        <w:right w:val="none" w:sz="0" w:space="0" w:color="auto"/>
      </w:divBdr>
    </w:div>
    <w:div w:id="471678427">
      <w:bodyDiv w:val="1"/>
      <w:marLeft w:val="0"/>
      <w:marRight w:val="0"/>
      <w:marTop w:val="0"/>
      <w:marBottom w:val="0"/>
      <w:divBdr>
        <w:top w:val="none" w:sz="0" w:space="0" w:color="auto"/>
        <w:left w:val="none" w:sz="0" w:space="0" w:color="auto"/>
        <w:bottom w:val="none" w:sz="0" w:space="0" w:color="auto"/>
        <w:right w:val="none" w:sz="0" w:space="0" w:color="auto"/>
      </w:divBdr>
    </w:div>
    <w:div w:id="471748502">
      <w:bodyDiv w:val="1"/>
      <w:marLeft w:val="0"/>
      <w:marRight w:val="0"/>
      <w:marTop w:val="0"/>
      <w:marBottom w:val="0"/>
      <w:divBdr>
        <w:top w:val="none" w:sz="0" w:space="0" w:color="auto"/>
        <w:left w:val="none" w:sz="0" w:space="0" w:color="auto"/>
        <w:bottom w:val="none" w:sz="0" w:space="0" w:color="auto"/>
        <w:right w:val="none" w:sz="0" w:space="0" w:color="auto"/>
      </w:divBdr>
    </w:div>
    <w:div w:id="471825057">
      <w:bodyDiv w:val="1"/>
      <w:marLeft w:val="0"/>
      <w:marRight w:val="0"/>
      <w:marTop w:val="0"/>
      <w:marBottom w:val="0"/>
      <w:divBdr>
        <w:top w:val="none" w:sz="0" w:space="0" w:color="auto"/>
        <w:left w:val="none" w:sz="0" w:space="0" w:color="auto"/>
        <w:bottom w:val="none" w:sz="0" w:space="0" w:color="auto"/>
        <w:right w:val="none" w:sz="0" w:space="0" w:color="auto"/>
      </w:divBdr>
    </w:div>
    <w:div w:id="472069003">
      <w:bodyDiv w:val="1"/>
      <w:marLeft w:val="0"/>
      <w:marRight w:val="0"/>
      <w:marTop w:val="0"/>
      <w:marBottom w:val="0"/>
      <w:divBdr>
        <w:top w:val="none" w:sz="0" w:space="0" w:color="auto"/>
        <w:left w:val="none" w:sz="0" w:space="0" w:color="auto"/>
        <w:bottom w:val="none" w:sz="0" w:space="0" w:color="auto"/>
        <w:right w:val="none" w:sz="0" w:space="0" w:color="auto"/>
      </w:divBdr>
    </w:div>
    <w:div w:id="472136255">
      <w:bodyDiv w:val="1"/>
      <w:marLeft w:val="0"/>
      <w:marRight w:val="0"/>
      <w:marTop w:val="0"/>
      <w:marBottom w:val="0"/>
      <w:divBdr>
        <w:top w:val="none" w:sz="0" w:space="0" w:color="auto"/>
        <w:left w:val="none" w:sz="0" w:space="0" w:color="auto"/>
        <w:bottom w:val="none" w:sz="0" w:space="0" w:color="auto"/>
        <w:right w:val="none" w:sz="0" w:space="0" w:color="auto"/>
      </w:divBdr>
    </w:div>
    <w:div w:id="472794376">
      <w:bodyDiv w:val="1"/>
      <w:marLeft w:val="0"/>
      <w:marRight w:val="0"/>
      <w:marTop w:val="0"/>
      <w:marBottom w:val="0"/>
      <w:divBdr>
        <w:top w:val="none" w:sz="0" w:space="0" w:color="auto"/>
        <w:left w:val="none" w:sz="0" w:space="0" w:color="auto"/>
        <w:bottom w:val="none" w:sz="0" w:space="0" w:color="auto"/>
        <w:right w:val="none" w:sz="0" w:space="0" w:color="auto"/>
      </w:divBdr>
    </w:div>
    <w:div w:id="472983751">
      <w:bodyDiv w:val="1"/>
      <w:marLeft w:val="0"/>
      <w:marRight w:val="0"/>
      <w:marTop w:val="0"/>
      <w:marBottom w:val="0"/>
      <w:divBdr>
        <w:top w:val="none" w:sz="0" w:space="0" w:color="auto"/>
        <w:left w:val="none" w:sz="0" w:space="0" w:color="auto"/>
        <w:bottom w:val="none" w:sz="0" w:space="0" w:color="auto"/>
        <w:right w:val="none" w:sz="0" w:space="0" w:color="auto"/>
      </w:divBdr>
    </w:div>
    <w:div w:id="473064485">
      <w:bodyDiv w:val="1"/>
      <w:marLeft w:val="0"/>
      <w:marRight w:val="0"/>
      <w:marTop w:val="0"/>
      <w:marBottom w:val="0"/>
      <w:divBdr>
        <w:top w:val="none" w:sz="0" w:space="0" w:color="auto"/>
        <w:left w:val="none" w:sz="0" w:space="0" w:color="auto"/>
        <w:bottom w:val="none" w:sz="0" w:space="0" w:color="auto"/>
        <w:right w:val="none" w:sz="0" w:space="0" w:color="auto"/>
      </w:divBdr>
    </w:div>
    <w:div w:id="473303627">
      <w:bodyDiv w:val="1"/>
      <w:marLeft w:val="0"/>
      <w:marRight w:val="0"/>
      <w:marTop w:val="0"/>
      <w:marBottom w:val="0"/>
      <w:divBdr>
        <w:top w:val="none" w:sz="0" w:space="0" w:color="auto"/>
        <w:left w:val="none" w:sz="0" w:space="0" w:color="auto"/>
        <w:bottom w:val="none" w:sz="0" w:space="0" w:color="auto"/>
        <w:right w:val="none" w:sz="0" w:space="0" w:color="auto"/>
      </w:divBdr>
    </w:div>
    <w:div w:id="473838741">
      <w:bodyDiv w:val="1"/>
      <w:marLeft w:val="0"/>
      <w:marRight w:val="0"/>
      <w:marTop w:val="0"/>
      <w:marBottom w:val="0"/>
      <w:divBdr>
        <w:top w:val="none" w:sz="0" w:space="0" w:color="auto"/>
        <w:left w:val="none" w:sz="0" w:space="0" w:color="auto"/>
        <w:bottom w:val="none" w:sz="0" w:space="0" w:color="auto"/>
        <w:right w:val="none" w:sz="0" w:space="0" w:color="auto"/>
      </w:divBdr>
    </w:div>
    <w:div w:id="474030813">
      <w:bodyDiv w:val="1"/>
      <w:marLeft w:val="0"/>
      <w:marRight w:val="0"/>
      <w:marTop w:val="0"/>
      <w:marBottom w:val="0"/>
      <w:divBdr>
        <w:top w:val="none" w:sz="0" w:space="0" w:color="auto"/>
        <w:left w:val="none" w:sz="0" w:space="0" w:color="auto"/>
        <w:bottom w:val="none" w:sz="0" w:space="0" w:color="auto"/>
        <w:right w:val="none" w:sz="0" w:space="0" w:color="auto"/>
      </w:divBdr>
    </w:div>
    <w:div w:id="474220982">
      <w:bodyDiv w:val="1"/>
      <w:marLeft w:val="0"/>
      <w:marRight w:val="0"/>
      <w:marTop w:val="0"/>
      <w:marBottom w:val="0"/>
      <w:divBdr>
        <w:top w:val="none" w:sz="0" w:space="0" w:color="auto"/>
        <w:left w:val="none" w:sz="0" w:space="0" w:color="auto"/>
        <w:bottom w:val="none" w:sz="0" w:space="0" w:color="auto"/>
        <w:right w:val="none" w:sz="0" w:space="0" w:color="auto"/>
      </w:divBdr>
      <w:divsChild>
        <w:div w:id="93675252">
          <w:marLeft w:val="480"/>
          <w:marRight w:val="0"/>
          <w:marTop w:val="0"/>
          <w:marBottom w:val="0"/>
          <w:divBdr>
            <w:top w:val="none" w:sz="0" w:space="0" w:color="auto"/>
            <w:left w:val="none" w:sz="0" w:space="0" w:color="auto"/>
            <w:bottom w:val="none" w:sz="0" w:space="0" w:color="auto"/>
            <w:right w:val="none" w:sz="0" w:space="0" w:color="auto"/>
          </w:divBdr>
        </w:div>
        <w:div w:id="166754091">
          <w:marLeft w:val="480"/>
          <w:marRight w:val="0"/>
          <w:marTop w:val="0"/>
          <w:marBottom w:val="0"/>
          <w:divBdr>
            <w:top w:val="none" w:sz="0" w:space="0" w:color="auto"/>
            <w:left w:val="none" w:sz="0" w:space="0" w:color="auto"/>
            <w:bottom w:val="none" w:sz="0" w:space="0" w:color="auto"/>
            <w:right w:val="none" w:sz="0" w:space="0" w:color="auto"/>
          </w:divBdr>
        </w:div>
        <w:div w:id="186482211">
          <w:marLeft w:val="480"/>
          <w:marRight w:val="0"/>
          <w:marTop w:val="0"/>
          <w:marBottom w:val="0"/>
          <w:divBdr>
            <w:top w:val="none" w:sz="0" w:space="0" w:color="auto"/>
            <w:left w:val="none" w:sz="0" w:space="0" w:color="auto"/>
            <w:bottom w:val="none" w:sz="0" w:space="0" w:color="auto"/>
            <w:right w:val="none" w:sz="0" w:space="0" w:color="auto"/>
          </w:divBdr>
        </w:div>
        <w:div w:id="449252267">
          <w:marLeft w:val="480"/>
          <w:marRight w:val="0"/>
          <w:marTop w:val="0"/>
          <w:marBottom w:val="0"/>
          <w:divBdr>
            <w:top w:val="none" w:sz="0" w:space="0" w:color="auto"/>
            <w:left w:val="none" w:sz="0" w:space="0" w:color="auto"/>
            <w:bottom w:val="none" w:sz="0" w:space="0" w:color="auto"/>
            <w:right w:val="none" w:sz="0" w:space="0" w:color="auto"/>
          </w:divBdr>
        </w:div>
        <w:div w:id="647127577">
          <w:marLeft w:val="480"/>
          <w:marRight w:val="0"/>
          <w:marTop w:val="0"/>
          <w:marBottom w:val="0"/>
          <w:divBdr>
            <w:top w:val="none" w:sz="0" w:space="0" w:color="auto"/>
            <w:left w:val="none" w:sz="0" w:space="0" w:color="auto"/>
            <w:bottom w:val="none" w:sz="0" w:space="0" w:color="auto"/>
            <w:right w:val="none" w:sz="0" w:space="0" w:color="auto"/>
          </w:divBdr>
        </w:div>
        <w:div w:id="731661188">
          <w:marLeft w:val="480"/>
          <w:marRight w:val="0"/>
          <w:marTop w:val="0"/>
          <w:marBottom w:val="0"/>
          <w:divBdr>
            <w:top w:val="none" w:sz="0" w:space="0" w:color="auto"/>
            <w:left w:val="none" w:sz="0" w:space="0" w:color="auto"/>
            <w:bottom w:val="none" w:sz="0" w:space="0" w:color="auto"/>
            <w:right w:val="none" w:sz="0" w:space="0" w:color="auto"/>
          </w:divBdr>
        </w:div>
        <w:div w:id="762845634">
          <w:marLeft w:val="480"/>
          <w:marRight w:val="0"/>
          <w:marTop w:val="0"/>
          <w:marBottom w:val="0"/>
          <w:divBdr>
            <w:top w:val="none" w:sz="0" w:space="0" w:color="auto"/>
            <w:left w:val="none" w:sz="0" w:space="0" w:color="auto"/>
            <w:bottom w:val="none" w:sz="0" w:space="0" w:color="auto"/>
            <w:right w:val="none" w:sz="0" w:space="0" w:color="auto"/>
          </w:divBdr>
        </w:div>
        <w:div w:id="774980534">
          <w:marLeft w:val="480"/>
          <w:marRight w:val="0"/>
          <w:marTop w:val="0"/>
          <w:marBottom w:val="0"/>
          <w:divBdr>
            <w:top w:val="none" w:sz="0" w:space="0" w:color="auto"/>
            <w:left w:val="none" w:sz="0" w:space="0" w:color="auto"/>
            <w:bottom w:val="none" w:sz="0" w:space="0" w:color="auto"/>
            <w:right w:val="none" w:sz="0" w:space="0" w:color="auto"/>
          </w:divBdr>
        </w:div>
        <w:div w:id="833453247">
          <w:marLeft w:val="480"/>
          <w:marRight w:val="0"/>
          <w:marTop w:val="0"/>
          <w:marBottom w:val="0"/>
          <w:divBdr>
            <w:top w:val="none" w:sz="0" w:space="0" w:color="auto"/>
            <w:left w:val="none" w:sz="0" w:space="0" w:color="auto"/>
            <w:bottom w:val="none" w:sz="0" w:space="0" w:color="auto"/>
            <w:right w:val="none" w:sz="0" w:space="0" w:color="auto"/>
          </w:divBdr>
        </w:div>
        <w:div w:id="911429306">
          <w:marLeft w:val="480"/>
          <w:marRight w:val="0"/>
          <w:marTop w:val="0"/>
          <w:marBottom w:val="0"/>
          <w:divBdr>
            <w:top w:val="none" w:sz="0" w:space="0" w:color="auto"/>
            <w:left w:val="none" w:sz="0" w:space="0" w:color="auto"/>
            <w:bottom w:val="none" w:sz="0" w:space="0" w:color="auto"/>
            <w:right w:val="none" w:sz="0" w:space="0" w:color="auto"/>
          </w:divBdr>
        </w:div>
        <w:div w:id="983630981">
          <w:marLeft w:val="480"/>
          <w:marRight w:val="0"/>
          <w:marTop w:val="0"/>
          <w:marBottom w:val="0"/>
          <w:divBdr>
            <w:top w:val="none" w:sz="0" w:space="0" w:color="auto"/>
            <w:left w:val="none" w:sz="0" w:space="0" w:color="auto"/>
            <w:bottom w:val="none" w:sz="0" w:space="0" w:color="auto"/>
            <w:right w:val="none" w:sz="0" w:space="0" w:color="auto"/>
          </w:divBdr>
        </w:div>
        <w:div w:id="1354724560">
          <w:marLeft w:val="480"/>
          <w:marRight w:val="0"/>
          <w:marTop w:val="0"/>
          <w:marBottom w:val="0"/>
          <w:divBdr>
            <w:top w:val="none" w:sz="0" w:space="0" w:color="auto"/>
            <w:left w:val="none" w:sz="0" w:space="0" w:color="auto"/>
            <w:bottom w:val="none" w:sz="0" w:space="0" w:color="auto"/>
            <w:right w:val="none" w:sz="0" w:space="0" w:color="auto"/>
          </w:divBdr>
        </w:div>
        <w:div w:id="1355040113">
          <w:marLeft w:val="480"/>
          <w:marRight w:val="0"/>
          <w:marTop w:val="0"/>
          <w:marBottom w:val="0"/>
          <w:divBdr>
            <w:top w:val="none" w:sz="0" w:space="0" w:color="auto"/>
            <w:left w:val="none" w:sz="0" w:space="0" w:color="auto"/>
            <w:bottom w:val="none" w:sz="0" w:space="0" w:color="auto"/>
            <w:right w:val="none" w:sz="0" w:space="0" w:color="auto"/>
          </w:divBdr>
        </w:div>
        <w:div w:id="1429352757">
          <w:marLeft w:val="480"/>
          <w:marRight w:val="0"/>
          <w:marTop w:val="0"/>
          <w:marBottom w:val="0"/>
          <w:divBdr>
            <w:top w:val="none" w:sz="0" w:space="0" w:color="auto"/>
            <w:left w:val="none" w:sz="0" w:space="0" w:color="auto"/>
            <w:bottom w:val="none" w:sz="0" w:space="0" w:color="auto"/>
            <w:right w:val="none" w:sz="0" w:space="0" w:color="auto"/>
          </w:divBdr>
        </w:div>
        <w:div w:id="1474130110">
          <w:marLeft w:val="480"/>
          <w:marRight w:val="0"/>
          <w:marTop w:val="0"/>
          <w:marBottom w:val="0"/>
          <w:divBdr>
            <w:top w:val="none" w:sz="0" w:space="0" w:color="auto"/>
            <w:left w:val="none" w:sz="0" w:space="0" w:color="auto"/>
            <w:bottom w:val="none" w:sz="0" w:space="0" w:color="auto"/>
            <w:right w:val="none" w:sz="0" w:space="0" w:color="auto"/>
          </w:divBdr>
        </w:div>
        <w:div w:id="1505393662">
          <w:marLeft w:val="480"/>
          <w:marRight w:val="0"/>
          <w:marTop w:val="0"/>
          <w:marBottom w:val="0"/>
          <w:divBdr>
            <w:top w:val="none" w:sz="0" w:space="0" w:color="auto"/>
            <w:left w:val="none" w:sz="0" w:space="0" w:color="auto"/>
            <w:bottom w:val="none" w:sz="0" w:space="0" w:color="auto"/>
            <w:right w:val="none" w:sz="0" w:space="0" w:color="auto"/>
          </w:divBdr>
        </w:div>
        <w:div w:id="1668972025">
          <w:marLeft w:val="480"/>
          <w:marRight w:val="0"/>
          <w:marTop w:val="0"/>
          <w:marBottom w:val="0"/>
          <w:divBdr>
            <w:top w:val="none" w:sz="0" w:space="0" w:color="auto"/>
            <w:left w:val="none" w:sz="0" w:space="0" w:color="auto"/>
            <w:bottom w:val="none" w:sz="0" w:space="0" w:color="auto"/>
            <w:right w:val="none" w:sz="0" w:space="0" w:color="auto"/>
          </w:divBdr>
        </w:div>
        <w:div w:id="1671910672">
          <w:marLeft w:val="480"/>
          <w:marRight w:val="0"/>
          <w:marTop w:val="0"/>
          <w:marBottom w:val="0"/>
          <w:divBdr>
            <w:top w:val="none" w:sz="0" w:space="0" w:color="auto"/>
            <w:left w:val="none" w:sz="0" w:space="0" w:color="auto"/>
            <w:bottom w:val="none" w:sz="0" w:space="0" w:color="auto"/>
            <w:right w:val="none" w:sz="0" w:space="0" w:color="auto"/>
          </w:divBdr>
        </w:div>
        <w:div w:id="1698892806">
          <w:marLeft w:val="480"/>
          <w:marRight w:val="0"/>
          <w:marTop w:val="0"/>
          <w:marBottom w:val="0"/>
          <w:divBdr>
            <w:top w:val="none" w:sz="0" w:space="0" w:color="auto"/>
            <w:left w:val="none" w:sz="0" w:space="0" w:color="auto"/>
            <w:bottom w:val="none" w:sz="0" w:space="0" w:color="auto"/>
            <w:right w:val="none" w:sz="0" w:space="0" w:color="auto"/>
          </w:divBdr>
        </w:div>
        <w:div w:id="1704939767">
          <w:marLeft w:val="480"/>
          <w:marRight w:val="0"/>
          <w:marTop w:val="0"/>
          <w:marBottom w:val="0"/>
          <w:divBdr>
            <w:top w:val="none" w:sz="0" w:space="0" w:color="auto"/>
            <w:left w:val="none" w:sz="0" w:space="0" w:color="auto"/>
            <w:bottom w:val="none" w:sz="0" w:space="0" w:color="auto"/>
            <w:right w:val="none" w:sz="0" w:space="0" w:color="auto"/>
          </w:divBdr>
        </w:div>
        <w:div w:id="1745183932">
          <w:marLeft w:val="480"/>
          <w:marRight w:val="0"/>
          <w:marTop w:val="0"/>
          <w:marBottom w:val="0"/>
          <w:divBdr>
            <w:top w:val="none" w:sz="0" w:space="0" w:color="auto"/>
            <w:left w:val="none" w:sz="0" w:space="0" w:color="auto"/>
            <w:bottom w:val="none" w:sz="0" w:space="0" w:color="auto"/>
            <w:right w:val="none" w:sz="0" w:space="0" w:color="auto"/>
          </w:divBdr>
        </w:div>
        <w:div w:id="1810779976">
          <w:marLeft w:val="480"/>
          <w:marRight w:val="0"/>
          <w:marTop w:val="0"/>
          <w:marBottom w:val="0"/>
          <w:divBdr>
            <w:top w:val="none" w:sz="0" w:space="0" w:color="auto"/>
            <w:left w:val="none" w:sz="0" w:space="0" w:color="auto"/>
            <w:bottom w:val="none" w:sz="0" w:space="0" w:color="auto"/>
            <w:right w:val="none" w:sz="0" w:space="0" w:color="auto"/>
          </w:divBdr>
        </w:div>
        <w:div w:id="1875338305">
          <w:marLeft w:val="480"/>
          <w:marRight w:val="0"/>
          <w:marTop w:val="0"/>
          <w:marBottom w:val="0"/>
          <w:divBdr>
            <w:top w:val="none" w:sz="0" w:space="0" w:color="auto"/>
            <w:left w:val="none" w:sz="0" w:space="0" w:color="auto"/>
            <w:bottom w:val="none" w:sz="0" w:space="0" w:color="auto"/>
            <w:right w:val="none" w:sz="0" w:space="0" w:color="auto"/>
          </w:divBdr>
        </w:div>
        <w:div w:id="1950235154">
          <w:marLeft w:val="480"/>
          <w:marRight w:val="0"/>
          <w:marTop w:val="0"/>
          <w:marBottom w:val="0"/>
          <w:divBdr>
            <w:top w:val="none" w:sz="0" w:space="0" w:color="auto"/>
            <w:left w:val="none" w:sz="0" w:space="0" w:color="auto"/>
            <w:bottom w:val="none" w:sz="0" w:space="0" w:color="auto"/>
            <w:right w:val="none" w:sz="0" w:space="0" w:color="auto"/>
          </w:divBdr>
        </w:div>
        <w:div w:id="2078504619">
          <w:marLeft w:val="480"/>
          <w:marRight w:val="0"/>
          <w:marTop w:val="0"/>
          <w:marBottom w:val="0"/>
          <w:divBdr>
            <w:top w:val="none" w:sz="0" w:space="0" w:color="auto"/>
            <w:left w:val="none" w:sz="0" w:space="0" w:color="auto"/>
            <w:bottom w:val="none" w:sz="0" w:space="0" w:color="auto"/>
            <w:right w:val="none" w:sz="0" w:space="0" w:color="auto"/>
          </w:divBdr>
        </w:div>
      </w:divsChild>
    </w:div>
    <w:div w:id="474570382">
      <w:bodyDiv w:val="1"/>
      <w:marLeft w:val="0"/>
      <w:marRight w:val="0"/>
      <w:marTop w:val="0"/>
      <w:marBottom w:val="0"/>
      <w:divBdr>
        <w:top w:val="none" w:sz="0" w:space="0" w:color="auto"/>
        <w:left w:val="none" w:sz="0" w:space="0" w:color="auto"/>
        <w:bottom w:val="none" w:sz="0" w:space="0" w:color="auto"/>
        <w:right w:val="none" w:sz="0" w:space="0" w:color="auto"/>
      </w:divBdr>
    </w:div>
    <w:div w:id="474642747">
      <w:bodyDiv w:val="1"/>
      <w:marLeft w:val="0"/>
      <w:marRight w:val="0"/>
      <w:marTop w:val="0"/>
      <w:marBottom w:val="0"/>
      <w:divBdr>
        <w:top w:val="none" w:sz="0" w:space="0" w:color="auto"/>
        <w:left w:val="none" w:sz="0" w:space="0" w:color="auto"/>
        <w:bottom w:val="none" w:sz="0" w:space="0" w:color="auto"/>
        <w:right w:val="none" w:sz="0" w:space="0" w:color="auto"/>
      </w:divBdr>
    </w:div>
    <w:div w:id="474688651">
      <w:bodyDiv w:val="1"/>
      <w:marLeft w:val="0"/>
      <w:marRight w:val="0"/>
      <w:marTop w:val="0"/>
      <w:marBottom w:val="0"/>
      <w:divBdr>
        <w:top w:val="none" w:sz="0" w:space="0" w:color="auto"/>
        <w:left w:val="none" w:sz="0" w:space="0" w:color="auto"/>
        <w:bottom w:val="none" w:sz="0" w:space="0" w:color="auto"/>
        <w:right w:val="none" w:sz="0" w:space="0" w:color="auto"/>
      </w:divBdr>
    </w:div>
    <w:div w:id="474831414">
      <w:bodyDiv w:val="1"/>
      <w:marLeft w:val="0"/>
      <w:marRight w:val="0"/>
      <w:marTop w:val="0"/>
      <w:marBottom w:val="0"/>
      <w:divBdr>
        <w:top w:val="none" w:sz="0" w:space="0" w:color="auto"/>
        <w:left w:val="none" w:sz="0" w:space="0" w:color="auto"/>
        <w:bottom w:val="none" w:sz="0" w:space="0" w:color="auto"/>
        <w:right w:val="none" w:sz="0" w:space="0" w:color="auto"/>
      </w:divBdr>
    </w:div>
    <w:div w:id="474950851">
      <w:bodyDiv w:val="1"/>
      <w:marLeft w:val="0"/>
      <w:marRight w:val="0"/>
      <w:marTop w:val="0"/>
      <w:marBottom w:val="0"/>
      <w:divBdr>
        <w:top w:val="none" w:sz="0" w:space="0" w:color="auto"/>
        <w:left w:val="none" w:sz="0" w:space="0" w:color="auto"/>
        <w:bottom w:val="none" w:sz="0" w:space="0" w:color="auto"/>
        <w:right w:val="none" w:sz="0" w:space="0" w:color="auto"/>
      </w:divBdr>
    </w:div>
    <w:div w:id="475033008">
      <w:bodyDiv w:val="1"/>
      <w:marLeft w:val="0"/>
      <w:marRight w:val="0"/>
      <w:marTop w:val="0"/>
      <w:marBottom w:val="0"/>
      <w:divBdr>
        <w:top w:val="none" w:sz="0" w:space="0" w:color="auto"/>
        <w:left w:val="none" w:sz="0" w:space="0" w:color="auto"/>
        <w:bottom w:val="none" w:sz="0" w:space="0" w:color="auto"/>
        <w:right w:val="none" w:sz="0" w:space="0" w:color="auto"/>
      </w:divBdr>
    </w:div>
    <w:div w:id="475070871">
      <w:bodyDiv w:val="1"/>
      <w:marLeft w:val="0"/>
      <w:marRight w:val="0"/>
      <w:marTop w:val="0"/>
      <w:marBottom w:val="0"/>
      <w:divBdr>
        <w:top w:val="none" w:sz="0" w:space="0" w:color="auto"/>
        <w:left w:val="none" w:sz="0" w:space="0" w:color="auto"/>
        <w:bottom w:val="none" w:sz="0" w:space="0" w:color="auto"/>
        <w:right w:val="none" w:sz="0" w:space="0" w:color="auto"/>
      </w:divBdr>
    </w:div>
    <w:div w:id="475727153">
      <w:bodyDiv w:val="1"/>
      <w:marLeft w:val="0"/>
      <w:marRight w:val="0"/>
      <w:marTop w:val="0"/>
      <w:marBottom w:val="0"/>
      <w:divBdr>
        <w:top w:val="none" w:sz="0" w:space="0" w:color="auto"/>
        <w:left w:val="none" w:sz="0" w:space="0" w:color="auto"/>
        <w:bottom w:val="none" w:sz="0" w:space="0" w:color="auto"/>
        <w:right w:val="none" w:sz="0" w:space="0" w:color="auto"/>
      </w:divBdr>
    </w:div>
    <w:div w:id="476453158">
      <w:bodyDiv w:val="1"/>
      <w:marLeft w:val="0"/>
      <w:marRight w:val="0"/>
      <w:marTop w:val="0"/>
      <w:marBottom w:val="0"/>
      <w:divBdr>
        <w:top w:val="none" w:sz="0" w:space="0" w:color="auto"/>
        <w:left w:val="none" w:sz="0" w:space="0" w:color="auto"/>
        <w:bottom w:val="none" w:sz="0" w:space="0" w:color="auto"/>
        <w:right w:val="none" w:sz="0" w:space="0" w:color="auto"/>
      </w:divBdr>
    </w:div>
    <w:div w:id="477459911">
      <w:bodyDiv w:val="1"/>
      <w:marLeft w:val="0"/>
      <w:marRight w:val="0"/>
      <w:marTop w:val="0"/>
      <w:marBottom w:val="0"/>
      <w:divBdr>
        <w:top w:val="none" w:sz="0" w:space="0" w:color="auto"/>
        <w:left w:val="none" w:sz="0" w:space="0" w:color="auto"/>
        <w:bottom w:val="none" w:sz="0" w:space="0" w:color="auto"/>
        <w:right w:val="none" w:sz="0" w:space="0" w:color="auto"/>
      </w:divBdr>
    </w:div>
    <w:div w:id="477573777">
      <w:bodyDiv w:val="1"/>
      <w:marLeft w:val="0"/>
      <w:marRight w:val="0"/>
      <w:marTop w:val="0"/>
      <w:marBottom w:val="0"/>
      <w:divBdr>
        <w:top w:val="none" w:sz="0" w:space="0" w:color="auto"/>
        <w:left w:val="none" w:sz="0" w:space="0" w:color="auto"/>
        <w:bottom w:val="none" w:sz="0" w:space="0" w:color="auto"/>
        <w:right w:val="none" w:sz="0" w:space="0" w:color="auto"/>
      </w:divBdr>
    </w:div>
    <w:div w:id="477651097">
      <w:bodyDiv w:val="1"/>
      <w:marLeft w:val="0"/>
      <w:marRight w:val="0"/>
      <w:marTop w:val="0"/>
      <w:marBottom w:val="0"/>
      <w:divBdr>
        <w:top w:val="none" w:sz="0" w:space="0" w:color="auto"/>
        <w:left w:val="none" w:sz="0" w:space="0" w:color="auto"/>
        <w:bottom w:val="none" w:sz="0" w:space="0" w:color="auto"/>
        <w:right w:val="none" w:sz="0" w:space="0" w:color="auto"/>
      </w:divBdr>
    </w:div>
    <w:div w:id="477693118">
      <w:bodyDiv w:val="1"/>
      <w:marLeft w:val="0"/>
      <w:marRight w:val="0"/>
      <w:marTop w:val="0"/>
      <w:marBottom w:val="0"/>
      <w:divBdr>
        <w:top w:val="none" w:sz="0" w:space="0" w:color="auto"/>
        <w:left w:val="none" w:sz="0" w:space="0" w:color="auto"/>
        <w:bottom w:val="none" w:sz="0" w:space="0" w:color="auto"/>
        <w:right w:val="none" w:sz="0" w:space="0" w:color="auto"/>
      </w:divBdr>
    </w:div>
    <w:div w:id="477769897">
      <w:bodyDiv w:val="1"/>
      <w:marLeft w:val="0"/>
      <w:marRight w:val="0"/>
      <w:marTop w:val="0"/>
      <w:marBottom w:val="0"/>
      <w:divBdr>
        <w:top w:val="none" w:sz="0" w:space="0" w:color="auto"/>
        <w:left w:val="none" w:sz="0" w:space="0" w:color="auto"/>
        <w:bottom w:val="none" w:sz="0" w:space="0" w:color="auto"/>
        <w:right w:val="none" w:sz="0" w:space="0" w:color="auto"/>
      </w:divBdr>
    </w:div>
    <w:div w:id="478032563">
      <w:bodyDiv w:val="1"/>
      <w:marLeft w:val="0"/>
      <w:marRight w:val="0"/>
      <w:marTop w:val="0"/>
      <w:marBottom w:val="0"/>
      <w:divBdr>
        <w:top w:val="none" w:sz="0" w:space="0" w:color="auto"/>
        <w:left w:val="none" w:sz="0" w:space="0" w:color="auto"/>
        <w:bottom w:val="none" w:sz="0" w:space="0" w:color="auto"/>
        <w:right w:val="none" w:sz="0" w:space="0" w:color="auto"/>
      </w:divBdr>
    </w:div>
    <w:div w:id="478159976">
      <w:bodyDiv w:val="1"/>
      <w:marLeft w:val="0"/>
      <w:marRight w:val="0"/>
      <w:marTop w:val="0"/>
      <w:marBottom w:val="0"/>
      <w:divBdr>
        <w:top w:val="none" w:sz="0" w:space="0" w:color="auto"/>
        <w:left w:val="none" w:sz="0" w:space="0" w:color="auto"/>
        <w:bottom w:val="none" w:sz="0" w:space="0" w:color="auto"/>
        <w:right w:val="none" w:sz="0" w:space="0" w:color="auto"/>
      </w:divBdr>
    </w:div>
    <w:div w:id="478234234">
      <w:bodyDiv w:val="1"/>
      <w:marLeft w:val="0"/>
      <w:marRight w:val="0"/>
      <w:marTop w:val="0"/>
      <w:marBottom w:val="0"/>
      <w:divBdr>
        <w:top w:val="none" w:sz="0" w:space="0" w:color="auto"/>
        <w:left w:val="none" w:sz="0" w:space="0" w:color="auto"/>
        <w:bottom w:val="none" w:sz="0" w:space="0" w:color="auto"/>
        <w:right w:val="none" w:sz="0" w:space="0" w:color="auto"/>
      </w:divBdr>
    </w:div>
    <w:div w:id="478427066">
      <w:bodyDiv w:val="1"/>
      <w:marLeft w:val="0"/>
      <w:marRight w:val="0"/>
      <w:marTop w:val="0"/>
      <w:marBottom w:val="0"/>
      <w:divBdr>
        <w:top w:val="none" w:sz="0" w:space="0" w:color="auto"/>
        <w:left w:val="none" w:sz="0" w:space="0" w:color="auto"/>
        <w:bottom w:val="none" w:sz="0" w:space="0" w:color="auto"/>
        <w:right w:val="none" w:sz="0" w:space="0" w:color="auto"/>
      </w:divBdr>
    </w:div>
    <w:div w:id="478612987">
      <w:bodyDiv w:val="1"/>
      <w:marLeft w:val="0"/>
      <w:marRight w:val="0"/>
      <w:marTop w:val="0"/>
      <w:marBottom w:val="0"/>
      <w:divBdr>
        <w:top w:val="none" w:sz="0" w:space="0" w:color="auto"/>
        <w:left w:val="none" w:sz="0" w:space="0" w:color="auto"/>
        <w:bottom w:val="none" w:sz="0" w:space="0" w:color="auto"/>
        <w:right w:val="none" w:sz="0" w:space="0" w:color="auto"/>
      </w:divBdr>
    </w:div>
    <w:div w:id="478807769">
      <w:bodyDiv w:val="1"/>
      <w:marLeft w:val="0"/>
      <w:marRight w:val="0"/>
      <w:marTop w:val="0"/>
      <w:marBottom w:val="0"/>
      <w:divBdr>
        <w:top w:val="none" w:sz="0" w:space="0" w:color="auto"/>
        <w:left w:val="none" w:sz="0" w:space="0" w:color="auto"/>
        <w:bottom w:val="none" w:sz="0" w:space="0" w:color="auto"/>
        <w:right w:val="none" w:sz="0" w:space="0" w:color="auto"/>
      </w:divBdr>
    </w:div>
    <w:div w:id="479151843">
      <w:bodyDiv w:val="1"/>
      <w:marLeft w:val="0"/>
      <w:marRight w:val="0"/>
      <w:marTop w:val="0"/>
      <w:marBottom w:val="0"/>
      <w:divBdr>
        <w:top w:val="none" w:sz="0" w:space="0" w:color="auto"/>
        <w:left w:val="none" w:sz="0" w:space="0" w:color="auto"/>
        <w:bottom w:val="none" w:sz="0" w:space="0" w:color="auto"/>
        <w:right w:val="none" w:sz="0" w:space="0" w:color="auto"/>
      </w:divBdr>
    </w:div>
    <w:div w:id="479271447">
      <w:bodyDiv w:val="1"/>
      <w:marLeft w:val="0"/>
      <w:marRight w:val="0"/>
      <w:marTop w:val="0"/>
      <w:marBottom w:val="0"/>
      <w:divBdr>
        <w:top w:val="none" w:sz="0" w:space="0" w:color="auto"/>
        <w:left w:val="none" w:sz="0" w:space="0" w:color="auto"/>
        <w:bottom w:val="none" w:sz="0" w:space="0" w:color="auto"/>
        <w:right w:val="none" w:sz="0" w:space="0" w:color="auto"/>
      </w:divBdr>
    </w:div>
    <w:div w:id="479272698">
      <w:bodyDiv w:val="1"/>
      <w:marLeft w:val="0"/>
      <w:marRight w:val="0"/>
      <w:marTop w:val="0"/>
      <w:marBottom w:val="0"/>
      <w:divBdr>
        <w:top w:val="none" w:sz="0" w:space="0" w:color="auto"/>
        <w:left w:val="none" w:sz="0" w:space="0" w:color="auto"/>
        <w:bottom w:val="none" w:sz="0" w:space="0" w:color="auto"/>
        <w:right w:val="none" w:sz="0" w:space="0" w:color="auto"/>
      </w:divBdr>
    </w:div>
    <w:div w:id="479619651">
      <w:bodyDiv w:val="1"/>
      <w:marLeft w:val="0"/>
      <w:marRight w:val="0"/>
      <w:marTop w:val="0"/>
      <w:marBottom w:val="0"/>
      <w:divBdr>
        <w:top w:val="none" w:sz="0" w:space="0" w:color="auto"/>
        <w:left w:val="none" w:sz="0" w:space="0" w:color="auto"/>
        <w:bottom w:val="none" w:sz="0" w:space="0" w:color="auto"/>
        <w:right w:val="none" w:sz="0" w:space="0" w:color="auto"/>
      </w:divBdr>
    </w:div>
    <w:div w:id="479620231">
      <w:bodyDiv w:val="1"/>
      <w:marLeft w:val="0"/>
      <w:marRight w:val="0"/>
      <w:marTop w:val="0"/>
      <w:marBottom w:val="0"/>
      <w:divBdr>
        <w:top w:val="none" w:sz="0" w:space="0" w:color="auto"/>
        <w:left w:val="none" w:sz="0" w:space="0" w:color="auto"/>
        <w:bottom w:val="none" w:sz="0" w:space="0" w:color="auto"/>
        <w:right w:val="none" w:sz="0" w:space="0" w:color="auto"/>
      </w:divBdr>
    </w:div>
    <w:div w:id="480272790">
      <w:bodyDiv w:val="1"/>
      <w:marLeft w:val="0"/>
      <w:marRight w:val="0"/>
      <w:marTop w:val="0"/>
      <w:marBottom w:val="0"/>
      <w:divBdr>
        <w:top w:val="none" w:sz="0" w:space="0" w:color="auto"/>
        <w:left w:val="none" w:sz="0" w:space="0" w:color="auto"/>
        <w:bottom w:val="none" w:sz="0" w:space="0" w:color="auto"/>
        <w:right w:val="none" w:sz="0" w:space="0" w:color="auto"/>
      </w:divBdr>
    </w:div>
    <w:div w:id="480387816">
      <w:bodyDiv w:val="1"/>
      <w:marLeft w:val="0"/>
      <w:marRight w:val="0"/>
      <w:marTop w:val="0"/>
      <w:marBottom w:val="0"/>
      <w:divBdr>
        <w:top w:val="none" w:sz="0" w:space="0" w:color="auto"/>
        <w:left w:val="none" w:sz="0" w:space="0" w:color="auto"/>
        <w:bottom w:val="none" w:sz="0" w:space="0" w:color="auto"/>
        <w:right w:val="none" w:sz="0" w:space="0" w:color="auto"/>
      </w:divBdr>
    </w:div>
    <w:div w:id="480655645">
      <w:bodyDiv w:val="1"/>
      <w:marLeft w:val="0"/>
      <w:marRight w:val="0"/>
      <w:marTop w:val="0"/>
      <w:marBottom w:val="0"/>
      <w:divBdr>
        <w:top w:val="none" w:sz="0" w:space="0" w:color="auto"/>
        <w:left w:val="none" w:sz="0" w:space="0" w:color="auto"/>
        <w:bottom w:val="none" w:sz="0" w:space="0" w:color="auto"/>
        <w:right w:val="none" w:sz="0" w:space="0" w:color="auto"/>
      </w:divBdr>
      <w:divsChild>
        <w:div w:id="63647321">
          <w:marLeft w:val="480"/>
          <w:marRight w:val="0"/>
          <w:marTop w:val="0"/>
          <w:marBottom w:val="0"/>
          <w:divBdr>
            <w:top w:val="none" w:sz="0" w:space="0" w:color="auto"/>
            <w:left w:val="none" w:sz="0" w:space="0" w:color="auto"/>
            <w:bottom w:val="none" w:sz="0" w:space="0" w:color="auto"/>
            <w:right w:val="none" w:sz="0" w:space="0" w:color="auto"/>
          </w:divBdr>
        </w:div>
        <w:div w:id="179591065">
          <w:marLeft w:val="480"/>
          <w:marRight w:val="0"/>
          <w:marTop w:val="0"/>
          <w:marBottom w:val="0"/>
          <w:divBdr>
            <w:top w:val="none" w:sz="0" w:space="0" w:color="auto"/>
            <w:left w:val="none" w:sz="0" w:space="0" w:color="auto"/>
            <w:bottom w:val="none" w:sz="0" w:space="0" w:color="auto"/>
            <w:right w:val="none" w:sz="0" w:space="0" w:color="auto"/>
          </w:divBdr>
        </w:div>
        <w:div w:id="298262690">
          <w:marLeft w:val="480"/>
          <w:marRight w:val="0"/>
          <w:marTop w:val="0"/>
          <w:marBottom w:val="0"/>
          <w:divBdr>
            <w:top w:val="none" w:sz="0" w:space="0" w:color="auto"/>
            <w:left w:val="none" w:sz="0" w:space="0" w:color="auto"/>
            <w:bottom w:val="none" w:sz="0" w:space="0" w:color="auto"/>
            <w:right w:val="none" w:sz="0" w:space="0" w:color="auto"/>
          </w:divBdr>
        </w:div>
        <w:div w:id="332224513">
          <w:marLeft w:val="480"/>
          <w:marRight w:val="0"/>
          <w:marTop w:val="0"/>
          <w:marBottom w:val="0"/>
          <w:divBdr>
            <w:top w:val="none" w:sz="0" w:space="0" w:color="auto"/>
            <w:left w:val="none" w:sz="0" w:space="0" w:color="auto"/>
            <w:bottom w:val="none" w:sz="0" w:space="0" w:color="auto"/>
            <w:right w:val="none" w:sz="0" w:space="0" w:color="auto"/>
          </w:divBdr>
        </w:div>
        <w:div w:id="368262105">
          <w:marLeft w:val="480"/>
          <w:marRight w:val="0"/>
          <w:marTop w:val="0"/>
          <w:marBottom w:val="0"/>
          <w:divBdr>
            <w:top w:val="none" w:sz="0" w:space="0" w:color="auto"/>
            <w:left w:val="none" w:sz="0" w:space="0" w:color="auto"/>
            <w:bottom w:val="none" w:sz="0" w:space="0" w:color="auto"/>
            <w:right w:val="none" w:sz="0" w:space="0" w:color="auto"/>
          </w:divBdr>
        </w:div>
        <w:div w:id="403458382">
          <w:marLeft w:val="480"/>
          <w:marRight w:val="0"/>
          <w:marTop w:val="0"/>
          <w:marBottom w:val="0"/>
          <w:divBdr>
            <w:top w:val="none" w:sz="0" w:space="0" w:color="auto"/>
            <w:left w:val="none" w:sz="0" w:space="0" w:color="auto"/>
            <w:bottom w:val="none" w:sz="0" w:space="0" w:color="auto"/>
            <w:right w:val="none" w:sz="0" w:space="0" w:color="auto"/>
          </w:divBdr>
        </w:div>
        <w:div w:id="409231968">
          <w:marLeft w:val="480"/>
          <w:marRight w:val="0"/>
          <w:marTop w:val="0"/>
          <w:marBottom w:val="0"/>
          <w:divBdr>
            <w:top w:val="none" w:sz="0" w:space="0" w:color="auto"/>
            <w:left w:val="none" w:sz="0" w:space="0" w:color="auto"/>
            <w:bottom w:val="none" w:sz="0" w:space="0" w:color="auto"/>
            <w:right w:val="none" w:sz="0" w:space="0" w:color="auto"/>
          </w:divBdr>
        </w:div>
        <w:div w:id="441000511">
          <w:marLeft w:val="480"/>
          <w:marRight w:val="0"/>
          <w:marTop w:val="0"/>
          <w:marBottom w:val="0"/>
          <w:divBdr>
            <w:top w:val="none" w:sz="0" w:space="0" w:color="auto"/>
            <w:left w:val="none" w:sz="0" w:space="0" w:color="auto"/>
            <w:bottom w:val="none" w:sz="0" w:space="0" w:color="auto"/>
            <w:right w:val="none" w:sz="0" w:space="0" w:color="auto"/>
          </w:divBdr>
        </w:div>
        <w:div w:id="472215441">
          <w:marLeft w:val="480"/>
          <w:marRight w:val="0"/>
          <w:marTop w:val="0"/>
          <w:marBottom w:val="0"/>
          <w:divBdr>
            <w:top w:val="none" w:sz="0" w:space="0" w:color="auto"/>
            <w:left w:val="none" w:sz="0" w:space="0" w:color="auto"/>
            <w:bottom w:val="none" w:sz="0" w:space="0" w:color="auto"/>
            <w:right w:val="none" w:sz="0" w:space="0" w:color="auto"/>
          </w:divBdr>
        </w:div>
        <w:div w:id="473328262">
          <w:marLeft w:val="480"/>
          <w:marRight w:val="0"/>
          <w:marTop w:val="0"/>
          <w:marBottom w:val="0"/>
          <w:divBdr>
            <w:top w:val="none" w:sz="0" w:space="0" w:color="auto"/>
            <w:left w:val="none" w:sz="0" w:space="0" w:color="auto"/>
            <w:bottom w:val="none" w:sz="0" w:space="0" w:color="auto"/>
            <w:right w:val="none" w:sz="0" w:space="0" w:color="auto"/>
          </w:divBdr>
        </w:div>
        <w:div w:id="563301657">
          <w:marLeft w:val="480"/>
          <w:marRight w:val="0"/>
          <w:marTop w:val="0"/>
          <w:marBottom w:val="0"/>
          <w:divBdr>
            <w:top w:val="none" w:sz="0" w:space="0" w:color="auto"/>
            <w:left w:val="none" w:sz="0" w:space="0" w:color="auto"/>
            <w:bottom w:val="none" w:sz="0" w:space="0" w:color="auto"/>
            <w:right w:val="none" w:sz="0" w:space="0" w:color="auto"/>
          </w:divBdr>
        </w:div>
        <w:div w:id="568154111">
          <w:marLeft w:val="480"/>
          <w:marRight w:val="0"/>
          <w:marTop w:val="0"/>
          <w:marBottom w:val="0"/>
          <w:divBdr>
            <w:top w:val="none" w:sz="0" w:space="0" w:color="auto"/>
            <w:left w:val="none" w:sz="0" w:space="0" w:color="auto"/>
            <w:bottom w:val="none" w:sz="0" w:space="0" w:color="auto"/>
            <w:right w:val="none" w:sz="0" w:space="0" w:color="auto"/>
          </w:divBdr>
        </w:div>
        <w:div w:id="636761807">
          <w:marLeft w:val="480"/>
          <w:marRight w:val="0"/>
          <w:marTop w:val="0"/>
          <w:marBottom w:val="0"/>
          <w:divBdr>
            <w:top w:val="none" w:sz="0" w:space="0" w:color="auto"/>
            <w:left w:val="none" w:sz="0" w:space="0" w:color="auto"/>
            <w:bottom w:val="none" w:sz="0" w:space="0" w:color="auto"/>
            <w:right w:val="none" w:sz="0" w:space="0" w:color="auto"/>
          </w:divBdr>
        </w:div>
        <w:div w:id="648048496">
          <w:marLeft w:val="480"/>
          <w:marRight w:val="0"/>
          <w:marTop w:val="0"/>
          <w:marBottom w:val="0"/>
          <w:divBdr>
            <w:top w:val="none" w:sz="0" w:space="0" w:color="auto"/>
            <w:left w:val="none" w:sz="0" w:space="0" w:color="auto"/>
            <w:bottom w:val="none" w:sz="0" w:space="0" w:color="auto"/>
            <w:right w:val="none" w:sz="0" w:space="0" w:color="auto"/>
          </w:divBdr>
        </w:div>
        <w:div w:id="763382311">
          <w:marLeft w:val="480"/>
          <w:marRight w:val="0"/>
          <w:marTop w:val="0"/>
          <w:marBottom w:val="0"/>
          <w:divBdr>
            <w:top w:val="none" w:sz="0" w:space="0" w:color="auto"/>
            <w:left w:val="none" w:sz="0" w:space="0" w:color="auto"/>
            <w:bottom w:val="none" w:sz="0" w:space="0" w:color="auto"/>
            <w:right w:val="none" w:sz="0" w:space="0" w:color="auto"/>
          </w:divBdr>
        </w:div>
        <w:div w:id="855658687">
          <w:marLeft w:val="480"/>
          <w:marRight w:val="0"/>
          <w:marTop w:val="0"/>
          <w:marBottom w:val="0"/>
          <w:divBdr>
            <w:top w:val="none" w:sz="0" w:space="0" w:color="auto"/>
            <w:left w:val="none" w:sz="0" w:space="0" w:color="auto"/>
            <w:bottom w:val="none" w:sz="0" w:space="0" w:color="auto"/>
            <w:right w:val="none" w:sz="0" w:space="0" w:color="auto"/>
          </w:divBdr>
        </w:div>
        <w:div w:id="900795225">
          <w:marLeft w:val="480"/>
          <w:marRight w:val="0"/>
          <w:marTop w:val="0"/>
          <w:marBottom w:val="0"/>
          <w:divBdr>
            <w:top w:val="none" w:sz="0" w:space="0" w:color="auto"/>
            <w:left w:val="none" w:sz="0" w:space="0" w:color="auto"/>
            <w:bottom w:val="none" w:sz="0" w:space="0" w:color="auto"/>
            <w:right w:val="none" w:sz="0" w:space="0" w:color="auto"/>
          </w:divBdr>
        </w:div>
        <w:div w:id="957183093">
          <w:marLeft w:val="480"/>
          <w:marRight w:val="0"/>
          <w:marTop w:val="0"/>
          <w:marBottom w:val="0"/>
          <w:divBdr>
            <w:top w:val="none" w:sz="0" w:space="0" w:color="auto"/>
            <w:left w:val="none" w:sz="0" w:space="0" w:color="auto"/>
            <w:bottom w:val="none" w:sz="0" w:space="0" w:color="auto"/>
            <w:right w:val="none" w:sz="0" w:space="0" w:color="auto"/>
          </w:divBdr>
        </w:div>
        <w:div w:id="970206386">
          <w:marLeft w:val="480"/>
          <w:marRight w:val="0"/>
          <w:marTop w:val="0"/>
          <w:marBottom w:val="0"/>
          <w:divBdr>
            <w:top w:val="none" w:sz="0" w:space="0" w:color="auto"/>
            <w:left w:val="none" w:sz="0" w:space="0" w:color="auto"/>
            <w:bottom w:val="none" w:sz="0" w:space="0" w:color="auto"/>
            <w:right w:val="none" w:sz="0" w:space="0" w:color="auto"/>
          </w:divBdr>
        </w:div>
        <w:div w:id="1136676211">
          <w:marLeft w:val="480"/>
          <w:marRight w:val="0"/>
          <w:marTop w:val="0"/>
          <w:marBottom w:val="0"/>
          <w:divBdr>
            <w:top w:val="none" w:sz="0" w:space="0" w:color="auto"/>
            <w:left w:val="none" w:sz="0" w:space="0" w:color="auto"/>
            <w:bottom w:val="none" w:sz="0" w:space="0" w:color="auto"/>
            <w:right w:val="none" w:sz="0" w:space="0" w:color="auto"/>
          </w:divBdr>
        </w:div>
        <w:div w:id="1136802754">
          <w:marLeft w:val="480"/>
          <w:marRight w:val="0"/>
          <w:marTop w:val="0"/>
          <w:marBottom w:val="0"/>
          <w:divBdr>
            <w:top w:val="none" w:sz="0" w:space="0" w:color="auto"/>
            <w:left w:val="none" w:sz="0" w:space="0" w:color="auto"/>
            <w:bottom w:val="none" w:sz="0" w:space="0" w:color="auto"/>
            <w:right w:val="none" w:sz="0" w:space="0" w:color="auto"/>
          </w:divBdr>
        </w:div>
        <w:div w:id="1244682021">
          <w:marLeft w:val="480"/>
          <w:marRight w:val="0"/>
          <w:marTop w:val="0"/>
          <w:marBottom w:val="0"/>
          <w:divBdr>
            <w:top w:val="none" w:sz="0" w:space="0" w:color="auto"/>
            <w:left w:val="none" w:sz="0" w:space="0" w:color="auto"/>
            <w:bottom w:val="none" w:sz="0" w:space="0" w:color="auto"/>
            <w:right w:val="none" w:sz="0" w:space="0" w:color="auto"/>
          </w:divBdr>
        </w:div>
        <w:div w:id="1250238021">
          <w:marLeft w:val="480"/>
          <w:marRight w:val="0"/>
          <w:marTop w:val="0"/>
          <w:marBottom w:val="0"/>
          <w:divBdr>
            <w:top w:val="none" w:sz="0" w:space="0" w:color="auto"/>
            <w:left w:val="none" w:sz="0" w:space="0" w:color="auto"/>
            <w:bottom w:val="none" w:sz="0" w:space="0" w:color="auto"/>
            <w:right w:val="none" w:sz="0" w:space="0" w:color="auto"/>
          </w:divBdr>
        </w:div>
        <w:div w:id="1284653531">
          <w:marLeft w:val="480"/>
          <w:marRight w:val="0"/>
          <w:marTop w:val="0"/>
          <w:marBottom w:val="0"/>
          <w:divBdr>
            <w:top w:val="none" w:sz="0" w:space="0" w:color="auto"/>
            <w:left w:val="none" w:sz="0" w:space="0" w:color="auto"/>
            <w:bottom w:val="none" w:sz="0" w:space="0" w:color="auto"/>
            <w:right w:val="none" w:sz="0" w:space="0" w:color="auto"/>
          </w:divBdr>
        </w:div>
        <w:div w:id="1322928060">
          <w:marLeft w:val="480"/>
          <w:marRight w:val="0"/>
          <w:marTop w:val="0"/>
          <w:marBottom w:val="0"/>
          <w:divBdr>
            <w:top w:val="none" w:sz="0" w:space="0" w:color="auto"/>
            <w:left w:val="none" w:sz="0" w:space="0" w:color="auto"/>
            <w:bottom w:val="none" w:sz="0" w:space="0" w:color="auto"/>
            <w:right w:val="none" w:sz="0" w:space="0" w:color="auto"/>
          </w:divBdr>
        </w:div>
        <w:div w:id="1333292053">
          <w:marLeft w:val="480"/>
          <w:marRight w:val="0"/>
          <w:marTop w:val="0"/>
          <w:marBottom w:val="0"/>
          <w:divBdr>
            <w:top w:val="none" w:sz="0" w:space="0" w:color="auto"/>
            <w:left w:val="none" w:sz="0" w:space="0" w:color="auto"/>
            <w:bottom w:val="none" w:sz="0" w:space="0" w:color="auto"/>
            <w:right w:val="none" w:sz="0" w:space="0" w:color="auto"/>
          </w:divBdr>
        </w:div>
        <w:div w:id="1341547923">
          <w:marLeft w:val="480"/>
          <w:marRight w:val="0"/>
          <w:marTop w:val="0"/>
          <w:marBottom w:val="0"/>
          <w:divBdr>
            <w:top w:val="none" w:sz="0" w:space="0" w:color="auto"/>
            <w:left w:val="none" w:sz="0" w:space="0" w:color="auto"/>
            <w:bottom w:val="none" w:sz="0" w:space="0" w:color="auto"/>
            <w:right w:val="none" w:sz="0" w:space="0" w:color="auto"/>
          </w:divBdr>
        </w:div>
        <w:div w:id="1349141642">
          <w:marLeft w:val="480"/>
          <w:marRight w:val="0"/>
          <w:marTop w:val="0"/>
          <w:marBottom w:val="0"/>
          <w:divBdr>
            <w:top w:val="none" w:sz="0" w:space="0" w:color="auto"/>
            <w:left w:val="none" w:sz="0" w:space="0" w:color="auto"/>
            <w:bottom w:val="none" w:sz="0" w:space="0" w:color="auto"/>
            <w:right w:val="none" w:sz="0" w:space="0" w:color="auto"/>
          </w:divBdr>
        </w:div>
        <w:div w:id="1469206433">
          <w:marLeft w:val="480"/>
          <w:marRight w:val="0"/>
          <w:marTop w:val="0"/>
          <w:marBottom w:val="0"/>
          <w:divBdr>
            <w:top w:val="none" w:sz="0" w:space="0" w:color="auto"/>
            <w:left w:val="none" w:sz="0" w:space="0" w:color="auto"/>
            <w:bottom w:val="none" w:sz="0" w:space="0" w:color="auto"/>
            <w:right w:val="none" w:sz="0" w:space="0" w:color="auto"/>
          </w:divBdr>
        </w:div>
        <w:div w:id="1477380524">
          <w:marLeft w:val="480"/>
          <w:marRight w:val="0"/>
          <w:marTop w:val="0"/>
          <w:marBottom w:val="0"/>
          <w:divBdr>
            <w:top w:val="none" w:sz="0" w:space="0" w:color="auto"/>
            <w:left w:val="none" w:sz="0" w:space="0" w:color="auto"/>
            <w:bottom w:val="none" w:sz="0" w:space="0" w:color="auto"/>
            <w:right w:val="none" w:sz="0" w:space="0" w:color="auto"/>
          </w:divBdr>
        </w:div>
        <w:div w:id="1546604173">
          <w:marLeft w:val="480"/>
          <w:marRight w:val="0"/>
          <w:marTop w:val="0"/>
          <w:marBottom w:val="0"/>
          <w:divBdr>
            <w:top w:val="none" w:sz="0" w:space="0" w:color="auto"/>
            <w:left w:val="none" w:sz="0" w:space="0" w:color="auto"/>
            <w:bottom w:val="none" w:sz="0" w:space="0" w:color="auto"/>
            <w:right w:val="none" w:sz="0" w:space="0" w:color="auto"/>
          </w:divBdr>
        </w:div>
        <w:div w:id="1568347172">
          <w:marLeft w:val="480"/>
          <w:marRight w:val="0"/>
          <w:marTop w:val="0"/>
          <w:marBottom w:val="0"/>
          <w:divBdr>
            <w:top w:val="none" w:sz="0" w:space="0" w:color="auto"/>
            <w:left w:val="none" w:sz="0" w:space="0" w:color="auto"/>
            <w:bottom w:val="none" w:sz="0" w:space="0" w:color="auto"/>
            <w:right w:val="none" w:sz="0" w:space="0" w:color="auto"/>
          </w:divBdr>
        </w:div>
        <w:div w:id="1570116885">
          <w:marLeft w:val="480"/>
          <w:marRight w:val="0"/>
          <w:marTop w:val="0"/>
          <w:marBottom w:val="0"/>
          <w:divBdr>
            <w:top w:val="none" w:sz="0" w:space="0" w:color="auto"/>
            <w:left w:val="none" w:sz="0" w:space="0" w:color="auto"/>
            <w:bottom w:val="none" w:sz="0" w:space="0" w:color="auto"/>
            <w:right w:val="none" w:sz="0" w:space="0" w:color="auto"/>
          </w:divBdr>
        </w:div>
        <w:div w:id="1748190855">
          <w:marLeft w:val="480"/>
          <w:marRight w:val="0"/>
          <w:marTop w:val="0"/>
          <w:marBottom w:val="0"/>
          <w:divBdr>
            <w:top w:val="none" w:sz="0" w:space="0" w:color="auto"/>
            <w:left w:val="none" w:sz="0" w:space="0" w:color="auto"/>
            <w:bottom w:val="none" w:sz="0" w:space="0" w:color="auto"/>
            <w:right w:val="none" w:sz="0" w:space="0" w:color="auto"/>
          </w:divBdr>
        </w:div>
        <w:div w:id="1788740439">
          <w:marLeft w:val="480"/>
          <w:marRight w:val="0"/>
          <w:marTop w:val="0"/>
          <w:marBottom w:val="0"/>
          <w:divBdr>
            <w:top w:val="none" w:sz="0" w:space="0" w:color="auto"/>
            <w:left w:val="none" w:sz="0" w:space="0" w:color="auto"/>
            <w:bottom w:val="none" w:sz="0" w:space="0" w:color="auto"/>
            <w:right w:val="none" w:sz="0" w:space="0" w:color="auto"/>
          </w:divBdr>
        </w:div>
        <w:div w:id="1802922179">
          <w:marLeft w:val="480"/>
          <w:marRight w:val="0"/>
          <w:marTop w:val="0"/>
          <w:marBottom w:val="0"/>
          <w:divBdr>
            <w:top w:val="none" w:sz="0" w:space="0" w:color="auto"/>
            <w:left w:val="none" w:sz="0" w:space="0" w:color="auto"/>
            <w:bottom w:val="none" w:sz="0" w:space="0" w:color="auto"/>
            <w:right w:val="none" w:sz="0" w:space="0" w:color="auto"/>
          </w:divBdr>
        </w:div>
        <w:div w:id="1804494966">
          <w:marLeft w:val="480"/>
          <w:marRight w:val="0"/>
          <w:marTop w:val="0"/>
          <w:marBottom w:val="0"/>
          <w:divBdr>
            <w:top w:val="none" w:sz="0" w:space="0" w:color="auto"/>
            <w:left w:val="none" w:sz="0" w:space="0" w:color="auto"/>
            <w:bottom w:val="none" w:sz="0" w:space="0" w:color="auto"/>
            <w:right w:val="none" w:sz="0" w:space="0" w:color="auto"/>
          </w:divBdr>
        </w:div>
      </w:divsChild>
    </w:div>
    <w:div w:id="480998295">
      <w:bodyDiv w:val="1"/>
      <w:marLeft w:val="0"/>
      <w:marRight w:val="0"/>
      <w:marTop w:val="0"/>
      <w:marBottom w:val="0"/>
      <w:divBdr>
        <w:top w:val="none" w:sz="0" w:space="0" w:color="auto"/>
        <w:left w:val="none" w:sz="0" w:space="0" w:color="auto"/>
        <w:bottom w:val="none" w:sz="0" w:space="0" w:color="auto"/>
        <w:right w:val="none" w:sz="0" w:space="0" w:color="auto"/>
      </w:divBdr>
    </w:div>
    <w:div w:id="481699376">
      <w:bodyDiv w:val="1"/>
      <w:marLeft w:val="0"/>
      <w:marRight w:val="0"/>
      <w:marTop w:val="0"/>
      <w:marBottom w:val="0"/>
      <w:divBdr>
        <w:top w:val="none" w:sz="0" w:space="0" w:color="auto"/>
        <w:left w:val="none" w:sz="0" w:space="0" w:color="auto"/>
        <w:bottom w:val="none" w:sz="0" w:space="0" w:color="auto"/>
        <w:right w:val="none" w:sz="0" w:space="0" w:color="auto"/>
      </w:divBdr>
    </w:div>
    <w:div w:id="482047927">
      <w:bodyDiv w:val="1"/>
      <w:marLeft w:val="0"/>
      <w:marRight w:val="0"/>
      <w:marTop w:val="0"/>
      <w:marBottom w:val="0"/>
      <w:divBdr>
        <w:top w:val="none" w:sz="0" w:space="0" w:color="auto"/>
        <w:left w:val="none" w:sz="0" w:space="0" w:color="auto"/>
        <w:bottom w:val="none" w:sz="0" w:space="0" w:color="auto"/>
        <w:right w:val="none" w:sz="0" w:space="0" w:color="auto"/>
      </w:divBdr>
    </w:div>
    <w:div w:id="483082785">
      <w:bodyDiv w:val="1"/>
      <w:marLeft w:val="0"/>
      <w:marRight w:val="0"/>
      <w:marTop w:val="0"/>
      <w:marBottom w:val="0"/>
      <w:divBdr>
        <w:top w:val="none" w:sz="0" w:space="0" w:color="auto"/>
        <w:left w:val="none" w:sz="0" w:space="0" w:color="auto"/>
        <w:bottom w:val="none" w:sz="0" w:space="0" w:color="auto"/>
        <w:right w:val="none" w:sz="0" w:space="0" w:color="auto"/>
      </w:divBdr>
    </w:div>
    <w:div w:id="483086275">
      <w:bodyDiv w:val="1"/>
      <w:marLeft w:val="0"/>
      <w:marRight w:val="0"/>
      <w:marTop w:val="0"/>
      <w:marBottom w:val="0"/>
      <w:divBdr>
        <w:top w:val="none" w:sz="0" w:space="0" w:color="auto"/>
        <w:left w:val="none" w:sz="0" w:space="0" w:color="auto"/>
        <w:bottom w:val="none" w:sz="0" w:space="0" w:color="auto"/>
        <w:right w:val="none" w:sz="0" w:space="0" w:color="auto"/>
      </w:divBdr>
    </w:div>
    <w:div w:id="483131468">
      <w:bodyDiv w:val="1"/>
      <w:marLeft w:val="0"/>
      <w:marRight w:val="0"/>
      <w:marTop w:val="0"/>
      <w:marBottom w:val="0"/>
      <w:divBdr>
        <w:top w:val="none" w:sz="0" w:space="0" w:color="auto"/>
        <w:left w:val="none" w:sz="0" w:space="0" w:color="auto"/>
        <w:bottom w:val="none" w:sz="0" w:space="0" w:color="auto"/>
        <w:right w:val="none" w:sz="0" w:space="0" w:color="auto"/>
      </w:divBdr>
    </w:div>
    <w:div w:id="483156548">
      <w:bodyDiv w:val="1"/>
      <w:marLeft w:val="0"/>
      <w:marRight w:val="0"/>
      <w:marTop w:val="0"/>
      <w:marBottom w:val="0"/>
      <w:divBdr>
        <w:top w:val="none" w:sz="0" w:space="0" w:color="auto"/>
        <w:left w:val="none" w:sz="0" w:space="0" w:color="auto"/>
        <w:bottom w:val="none" w:sz="0" w:space="0" w:color="auto"/>
        <w:right w:val="none" w:sz="0" w:space="0" w:color="auto"/>
      </w:divBdr>
    </w:div>
    <w:div w:id="483355824">
      <w:bodyDiv w:val="1"/>
      <w:marLeft w:val="0"/>
      <w:marRight w:val="0"/>
      <w:marTop w:val="0"/>
      <w:marBottom w:val="0"/>
      <w:divBdr>
        <w:top w:val="none" w:sz="0" w:space="0" w:color="auto"/>
        <w:left w:val="none" w:sz="0" w:space="0" w:color="auto"/>
        <w:bottom w:val="none" w:sz="0" w:space="0" w:color="auto"/>
        <w:right w:val="none" w:sz="0" w:space="0" w:color="auto"/>
      </w:divBdr>
    </w:div>
    <w:div w:id="483400463">
      <w:bodyDiv w:val="1"/>
      <w:marLeft w:val="0"/>
      <w:marRight w:val="0"/>
      <w:marTop w:val="0"/>
      <w:marBottom w:val="0"/>
      <w:divBdr>
        <w:top w:val="none" w:sz="0" w:space="0" w:color="auto"/>
        <w:left w:val="none" w:sz="0" w:space="0" w:color="auto"/>
        <w:bottom w:val="none" w:sz="0" w:space="0" w:color="auto"/>
        <w:right w:val="none" w:sz="0" w:space="0" w:color="auto"/>
      </w:divBdr>
    </w:div>
    <w:div w:id="483474774">
      <w:bodyDiv w:val="1"/>
      <w:marLeft w:val="0"/>
      <w:marRight w:val="0"/>
      <w:marTop w:val="0"/>
      <w:marBottom w:val="0"/>
      <w:divBdr>
        <w:top w:val="none" w:sz="0" w:space="0" w:color="auto"/>
        <w:left w:val="none" w:sz="0" w:space="0" w:color="auto"/>
        <w:bottom w:val="none" w:sz="0" w:space="0" w:color="auto"/>
        <w:right w:val="none" w:sz="0" w:space="0" w:color="auto"/>
      </w:divBdr>
    </w:div>
    <w:div w:id="483937128">
      <w:bodyDiv w:val="1"/>
      <w:marLeft w:val="0"/>
      <w:marRight w:val="0"/>
      <w:marTop w:val="0"/>
      <w:marBottom w:val="0"/>
      <w:divBdr>
        <w:top w:val="none" w:sz="0" w:space="0" w:color="auto"/>
        <w:left w:val="none" w:sz="0" w:space="0" w:color="auto"/>
        <w:bottom w:val="none" w:sz="0" w:space="0" w:color="auto"/>
        <w:right w:val="none" w:sz="0" w:space="0" w:color="auto"/>
      </w:divBdr>
    </w:div>
    <w:div w:id="484053978">
      <w:bodyDiv w:val="1"/>
      <w:marLeft w:val="0"/>
      <w:marRight w:val="0"/>
      <w:marTop w:val="0"/>
      <w:marBottom w:val="0"/>
      <w:divBdr>
        <w:top w:val="none" w:sz="0" w:space="0" w:color="auto"/>
        <w:left w:val="none" w:sz="0" w:space="0" w:color="auto"/>
        <w:bottom w:val="none" w:sz="0" w:space="0" w:color="auto"/>
        <w:right w:val="none" w:sz="0" w:space="0" w:color="auto"/>
      </w:divBdr>
    </w:div>
    <w:div w:id="484055759">
      <w:bodyDiv w:val="1"/>
      <w:marLeft w:val="0"/>
      <w:marRight w:val="0"/>
      <w:marTop w:val="0"/>
      <w:marBottom w:val="0"/>
      <w:divBdr>
        <w:top w:val="none" w:sz="0" w:space="0" w:color="auto"/>
        <w:left w:val="none" w:sz="0" w:space="0" w:color="auto"/>
        <w:bottom w:val="none" w:sz="0" w:space="0" w:color="auto"/>
        <w:right w:val="none" w:sz="0" w:space="0" w:color="auto"/>
      </w:divBdr>
    </w:div>
    <w:div w:id="484207271">
      <w:bodyDiv w:val="1"/>
      <w:marLeft w:val="0"/>
      <w:marRight w:val="0"/>
      <w:marTop w:val="0"/>
      <w:marBottom w:val="0"/>
      <w:divBdr>
        <w:top w:val="none" w:sz="0" w:space="0" w:color="auto"/>
        <w:left w:val="none" w:sz="0" w:space="0" w:color="auto"/>
        <w:bottom w:val="none" w:sz="0" w:space="0" w:color="auto"/>
        <w:right w:val="none" w:sz="0" w:space="0" w:color="auto"/>
      </w:divBdr>
    </w:div>
    <w:div w:id="484669031">
      <w:bodyDiv w:val="1"/>
      <w:marLeft w:val="0"/>
      <w:marRight w:val="0"/>
      <w:marTop w:val="0"/>
      <w:marBottom w:val="0"/>
      <w:divBdr>
        <w:top w:val="none" w:sz="0" w:space="0" w:color="auto"/>
        <w:left w:val="none" w:sz="0" w:space="0" w:color="auto"/>
        <w:bottom w:val="none" w:sz="0" w:space="0" w:color="auto"/>
        <w:right w:val="none" w:sz="0" w:space="0" w:color="auto"/>
      </w:divBdr>
    </w:div>
    <w:div w:id="484787700">
      <w:bodyDiv w:val="1"/>
      <w:marLeft w:val="0"/>
      <w:marRight w:val="0"/>
      <w:marTop w:val="0"/>
      <w:marBottom w:val="0"/>
      <w:divBdr>
        <w:top w:val="none" w:sz="0" w:space="0" w:color="auto"/>
        <w:left w:val="none" w:sz="0" w:space="0" w:color="auto"/>
        <w:bottom w:val="none" w:sz="0" w:space="0" w:color="auto"/>
        <w:right w:val="none" w:sz="0" w:space="0" w:color="auto"/>
      </w:divBdr>
    </w:div>
    <w:div w:id="484855885">
      <w:bodyDiv w:val="1"/>
      <w:marLeft w:val="0"/>
      <w:marRight w:val="0"/>
      <w:marTop w:val="0"/>
      <w:marBottom w:val="0"/>
      <w:divBdr>
        <w:top w:val="none" w:sz="0" w:space="0" w:color="auto"/>
        <w:left w:val="none" w:sz="0" w:space="0" w:color="auto"/>
        <w:bottom w:val="none" w:sz="0" w:space="0" w:color="auto"/>
        <w:right w:val="none" w:sz="0" w:space="0" w:color="auto"/>
      </w:divBdr>
    </w:div>
    <w:div w:id="484857451">
      <w:bodyDiv w:val="1"/>
      <w:marLeft w:val="0"/>
      <w:marRight w:val="0"/>
      <w:marTop w:val="0"/>
      <w:marBottom w:val="0"/>
      <w:divBdr>
        <w:top w:val="none" w:sz="0" w:space="0" w:color="auto"/>
        <w:left w:val="none" w:sz="0" w:space="0" w:color="auto"/>
        <w:bottom w:val="none" w:sz="0" w:space="0" w:color="auto"/>
        <w:right w:val="none" w:sz="0" w:space="0" w:color="auto"/>
      </w:divBdr>
    </w:div>
    <w:div w:id="485049137">
      <w:bodyDiv w:val="1"/>
      <w:marLeft w:val="0"/>
      <w:marRight w:val="0"/>
      <w:marTop w:val="0"/>
      <w:marBottom w:val="0"/>
      <w:divBdr>
        <w:top w:val="none" w:sz="0" w:space="0" w:color="auto"/>
        <w:left w:val="none" w:sz="0" w:space="0" w:color="auto"/>
        <w:bottom w:val="none" w:sz="0" w:space="0" w:color="auto"/>
        <w:right w:val="none" w:sz="0" w:space="0" w:color="auto"/>
      </w:divBdr>
    </w:div>
    <w:div w:id="485240381">
      <w:bodyDiv w:val="1"/>
      <w:marLeft w:val="0"/>
      <w:marRight w:val="0"/>
      <w:marTop w:val="0"/>
      <w:marBottom w:val="0"/>
      <w:divBdr>
        <w:top w:val="none" w:sz="0" w:space="0" w:color="auto"/>
        <w:left w:val="none" w:sz="0" w:space="0" w:color="auto"/>
        <w:bottom w:val="none" w:sz="0" w:space="0" w:color="auto"/>
        <w:right w:val="none" w:sz="0" w:space="0" w:color="auto"/>
      </w:divBdr>
    </w:div>
    <w:div w:id="485248457">
      <w:bodyDiv w:val="1"/>
      <w:marLeft w:val="0"/>
      <w:marRight w:val="0"/>
      <w:marTop w:val="0"/>
      <w:marBottom w:val="0"/>
      <w:divBdr>
        <w:top w:val="none" w:sz="0" w:space="0" w:color="auto"/>
        <w:left w:val="none" w:sz="0" w:space="0" w:color="auto"/>
        <w:bottom w:val="none" w:sz="0" w:space="0" w:color="auto"/>
        <w:right w:val="none" w:sz="0" w:space="0" w:color="auto"/>
      </w:divBdr>
      <w:divsChild>
        <w:div w:id="52774444">
          <w:marLeft w:val="480"/>
          <w:marRight w:val="0"/>
          <w:marTop w:val="0"/>
          <w:marBottom w:val="0"/>
          <w:divBdr>
            <w:top w:val="none" w:sz="0" w:space="0" w:color="auto"/>
            <w:left w:val="none" w:sz="0" w:space="0" w:color="auto"/>
            <w:bottom w:val="none" w:sz="0" w:space="0" w:color="auto"/>
            <w:right w:val="none" w:sz="0" w:space="0" w:color="auto"/>
          </w:divBdr>
        </w:div>
        <w:div w:id="439960373">
          <w:marLeft w:val="480"/>
          <w:marRight w:val="0"/>
          <w:marTop w:val="0"/>
          <w:marBottom w:val="0"/>
          <w:divBdr>
            <w:top w:val="none" w:sz="0" w:space="0" w:color="auto"/>
            <w:left w:val="none" w:sz="0" w:space="0" w:color="auto"/>
            <w:bottom w:val="none" w:sz="0" w:space="0" w:color="auto"/>
            <w:right w:val="none" w:sz="0" w:space="0" w:color="auto"/>
          </w:divBdr>
        </w:div>
        <w:div w:id="1912962220">
          <w:marLeft w:val="480"/>
          <w:marRight w:val="0"/>
          <w:marTop w:val="0"/>
          <w:marBottom w:val="0"/>
          <w:divBdr>
            <w:top w:val="none" w:sz="0" w:space="0" w:color="auto"/>
            <w:left w:val="none" w:sz="0" w:space="0" w:color="auto"/>
            <w:bottom w:val="none" w:sz="0" w:space="0" w:color="auto"/>
            <w:right w:val="none" w:sz="0" w:space="0" w:color="auto"/>
          </w:divBdr>
        </w:div>
        <w:div w:id="110321784">
          <w:marLeft w:val="480"/>
          <w:marRight w:val="0"/>
          <w:marTop w:val="0"/>
          <w:marBottom w:val="0"/>
          <w:divBdr>
            <w:top w:val="none" w:sz="0" w:space="0" w:color="auto"/>
            <w:left w:val="none" w:sz="0" w:space="0" w:color="auto"/>
            <w:bottom w:val="none" w:sz="0" w:space="0" w:color="auto"/>
            <w:right w:val="none" w:sz="0" w:space="0" w:color="auto"/>
          </w:divBdr>
        </w:div>
        <w:div w:id="12071147">
          <w:marLeft w:val="480"/>
          <w:marRight w:val="0"/>
          <w:marTop w:val="0"/>
          <w:marBottom w:val="0"/>
          <w:divBdr>
            <w:top w:val="none" w:sz="0" w:space="0" w:color="auto"/>
            <w:left w:val="none" w:sz="0" w:space="0" w:color="auto"/>
            <w:bottom w:val="none" w:sz="0" w:space="0" w:color="auto"/>
            <w:right w:val="none" w:sz="0" w:space="0" w:color="auto"/>
          </w:divBdr>
        </w:div>
        <w:div w:id="1281574484">
          <w:marLeft w:val="480"/>
          <w:marRight w:val="0"/>
          <w:marTop w:val="0"/>
          <w:marBottom w:val="0"/>
          <w:divBdr>
            <w:top w:val="none" w:sz="0" w:space="0" w:color="auto"/>
            <w:left w:val="none" w:sz="0" w:space="0" w:color="auto"/>
            <w:bottom w:val="none" w:sz="0" w:space="0" w:color="auto"/>
            <w:right w:val="none" w:sz="0" w:space="0" w:color="auto"/>
          </w:divBdr>
        </w:div>
        <w:div w:id="491072033">
          <w:marLeft w:val="480"/>
          <w:marRight w:val="0"/>
          <w:marTop w:val="0"/>
          <w:marBottom w:val="0"/>
          <w:divBdr>
            <w:top w:val="none" w:sz="0" w:space="0" w:color="auto"/>
            <w:left w:val="none" w:sz="0" w:space="0" w:color="auto"/>
            <w:bottom w:val="none" w:sz="0" w:space="0" w:color="auto"/>
            <w:right w:val="none" w:sz="0" w:space="0" w:color="auto"/>
          </w:divBdr>
        </w:div>
        <w:div w:id="1009411690">
          <w:marLeft w:val="480"/>
          <w:marRight w:val="0"/>
          <w:marTop w:val="0"/>
          <w:marBottom w:val="0"/>
          <w:divBdr>
            <w:top w:val="none" w:sz="0" w:space="0" w:color="auto"/>
            <w:left w:val="none" w:sz="0" w:space="0" w:color="auto"/>
            <w:bottom w:val="none" w:sz="0" w:space="0" w:color="auto"/>
            <w:right w:val="none" w:sz="0" w:space="0" w:color="auto"/>
          </w:divBdr>
        </w:div>
        <w:div w:id="292366606">
          <w:marLeft w:val="480"/>
          <w:marRight w:val="0"/>
          <w:marTop w:val="0"/>
          <w:marBottom w:val="0"/>
          <w:divBdr>
            <w:top w:val="none" w:sz="0" w:space="0" w:color="auto"/>
            <w:left w:val="none" w:sz="0" w:space="0" w:color="auto"/>
            <w:bottom w:val="none" w:sz="0" w:space="0" w:color="auto"/>
            <w:right w:val="none" w:sz="0" w:space="0" w:color="auto"/>
          </w:divBdr>
        </w:div>
        <w:div w:id="601691570">
          <w:marLeft w:val="480"/>
          <w:marRight w:val="0"/>
          <w:marTop w:val="0"/>
          <w:marBottom w:val="0"/>
          <w:divBdr>
            <w:top w:val="none" w:sz="0" w:space="0" w:color="auto"/>
            <w:left w:val="none" w:sz="0" w:space="0" w:color="auto"/>
            <w:bottom w:val="none" w:sz="0" w:space="0" w:color="auto"/>
            <w:right w:val="none" w:sz="0" w:space="0" w:color="auto"/>
          </w:divBdr>
        </w:div>
        <w:div w:id="1579094836">
          <w:marLeft w:val="480"/>
          <w:marRight w:val="0"/>
          <w:marTop w:val="0"/>
          <w:marBottom w:val="0"/>
          <w:divBdr>
            <w:top w:val="none" w:sz="0" w:space="0" w:color="auto"/>
            <w:left w:val="none" w:sz="0" w:space="0" w:color="auto"/>
            <w:bottom w:val="none" w:sz="0" w:space="0" w:color="auto"/>
            <w:right w:val="none" w:sz="0" w:space="0" w:color="auto"/>
          </w:divBdr>
        </w:div>
        <w:div w:id="1044645601">
          <w:marLeft w:val="480"/>
          <w:marRight w:val="0"/>
          <w:marTop w:val="0"/>
          <w:marBottom w:val="0"/>
          <w:divBdr>
            <w:top w:val="none" w:sz="0" w:space="0" w:color="auto"/>
            <w:left w:val="none" w:sz="0" w:space="0" w:color="auto"/>
            <w:bottom w:val="none" w:sz="0" w:space="0" w:color="auto"/>
            <w:right w:val="none" w:sz="0" w:space="0" w:color="auto"/>
          </w:divBdr>
        </w:div>
        <w:div w:id="1943224415">
          <w:marLeft w:val="480"/>
          <w:marRight w:val="0"/>
          <w:marTop w:val="0"/>
          <w:marBottom w:val="0"/>
          <w:divBdr>
            <w:top w:val="none" w:sz="0" w:space="0" w:color="auto"/>
            <w:left w:val="none" w:sz="0" w:space="0" w:color="auto"/>
            <w:bottom w:val="none" w:sz="0" w:space="0" w:color="auto"/>
            <w:right w:val="none" w:sz="0" w:space="0" w:color="auto"/>
          </w:divBdr>
        </w:div>
        <w:div w:id="364329406">
          <w:marLeft w:val="480"/>
          <w:marRight w:val="0"/>
          <w:marTop w:val="0"/>
          <w:marBottom w:val="0"/>
          <w:divBdr>
            <w:top w:val="none" w:sz="0" w:space="0" w:color="auto"/>
            <w:left w:val="none" w:sz="0" w:space="0" w:color="auto"/>
            <w:bottom w:val="none" w:sz="0" w:space="0" w:color="auto"/>
            <w:right w:val="none" w:sz="0" w:space="0" w:color="auto"/>
          </w:divBdr>
        </w:div>
        <w:div w:id="894120433">
          <w:marLeft w:val="480"/>
          <w:marRight w:val="0"/>
          <w:marTop w:val="0"/>
          <w:marBottom w:val="0"/>
          <w:divBdr>
            <w:top w:val="none" w:sz="0" w:space="0" w:color="auto"/>
            <w:left w:val="none" w:sz="0" w:space="0" w:color="auto"/>
            <w:bottom w:val="none" w:sz="0" w:space="0" w:color="auto"/>
            <w:right w:val="none" w:sz="0" w:space="0" w:color="auto"/>
          </w:divBdr>
        </w:div>
        <w:div w:id="58207942">
          <w:marLeft w:val="480"/>
          <w:marRight w:val="0"/>
          <w:marTop w:val="0"/>
          <w:marBottom w:val="0"/>
          <w:divBdr>
            <w:top w:val="none" w:sz="0" w:space="0" w:color="auto"/>
            <w:left w:val="none" w:sz="0" w:space="0" w:color="auto"/>
            <w:bottom w:val="none" w:sz="0" w:space="0" w:color="auto"/>
            <w:right w:val="none" w:sz="0" w:space="0" w:color="auto"/>
          </w:divBdr>
        </w:div>
        <w:div w:id="1907260375">
          <w:marLeft w:val="480"/>
          <w:marRight w:val="0"/>
          <w:marTop w:val="0"/>
          <w:marBottom w:val="0"/>
          <w:divBdr>
            <w:top w:val="none" w:sz="0" w:space="0" w:color="auto"/>
            <w:left w:val="none" w:sz="0" w:space="0" w:color="auto"/>
            <w:bottom w:val="none" w:sz="0" w:space="0" w:color="auto"/>
            <w:right w:val="none" w:sz="0" w:space="0" w:color="auto"/>
          </w:divBdr>
        </w:div>
        <w:div w:id="365567055">
          <w:marLeft w:val="480"/>
          <w:marRight w:val="0"/>
          <w:marTop w:val="0"/>
          <w:marBottom w:val="0"/>
          <w:divBdr>
            <w:top w:val="none" w:sz="0" w:space="0" w:color="auto"/>
            <w:left w:val="none" w:sz="0" w:space="0" w:color="auto"/>
            <w:bottom w:val="none" w:sz="0" w:space="0" w:color="auto"/>
            <w:right w:val="none" w:sz="0" w:space="0" w:color="auto"/>
          </w:divBdr>
        </w:div>
        <w:div w:id="210508229">
          <w:marLeft w:val="480"/>
          <w:marRight w:val="0"/>
          <w:marTop w:val="0"/>
          <w:marBottom w:val="0"/>
          <w:divBdr>
            <w:top w:val="none" w:sz="0" w:space="0" w:color="auto"/>
            <w:left w:val="none" w:sz="0" w:space="0" w:color="auto"/>
            <w:bottom w:val="none" w:sz="0" w:space="0" w:color="auto"/>
            <w:right w:val="none" w:sz="0" w:space="0" w:color="auto"/>
          </w:divBdr>
        </w:div>
        <w:div w:id="402685631">
          <w:marLeft w:val="480"/>
          <w:marRight w:val="0"/>
          <w:marTop w:val="0"/>
          <w:marBottom w:val="0"/>
          <w:divBdr>
            <w:top w:val="none" w:sz="0" w:space="0" w:color="auto"/>
            <w:left w:val="none" w:sz="0" w:space="0" w:color="auto"/>
            <w:bottom w:val="none" w:sz="0" w:space="0" w:color="auto"/>
            <w:right w:val="none" w:sz="0" w:space="0" w:color="auto"/>
          </w:divBdr>
        </w:div>
        <w:div w:id="19208809">
          <w:marLeft w:val="480"/>
          <w:marRight w:val="0"/>
          <w:marTop w:val="0"/>
          <w:marBottom w:val="0"/>
          <w:divBdr>
            <w:top w:val="none" w:sz="0" w:space="0" w:color="auto"/>
            <w:left w:val="none" w:sz="0" w:space="0" w:color="auto"/>
            <w:bottom w:val="none" w:sz="0" w:space="0" w:color="auto"/>
            <w:right w:val="none" w:sz="0" w:space="0" w:color="auto"/>
          </w:divBdr>
        </w:div>
        <w:div w:id="1100683839">
          <w:marLeft w:val="480"/>
          <w:marRight w:val="0"/>
          <w:marTop w:val="0"/>
          <w:marBottom w:val="0"/>
          <w:divBdr>
            <w:top w:val="none" w:sz="0" w:space="0" w:color="auto"/>
            <w:left w:val="none" w:sz="0" w:space="0" w:color="auto"/>
            <w:bottom w:val="none" w:sz="0" w:space="0" w:color="auto"/>
            <w:right w:val="none" w:sz="0" w:space="0" w:color="auto"/>
          </w:divBdr>
        </w:div>
        <w:div w:id="1853571635">
          <w:marLeft w:val="480"/>
          <w:marRight w:val="0"/>
          <w:marTop w:val="0"/>
          <w:marBottom w:val="0"/>
          <w:divBdr>
            <w:top w:val="none" w:sz="0" w:space="0" w:color="auto"/>
            <w:left w:val="none" w:sz="0" w:space="0" w:color="auto"/>
            <w:bottom w:val="none" w:sz="0" w:space="0" w:color="auto"/>
            <w:right w:val="none" w:sz="0" w:space="0" w:color="auto"/>
          </w:divBdr>
        </w:div>
        <w:div w:id="812212898">
          <w:marLeft w:val="480"/>
          <w:marRight w:val="0"/>
          <w:marTop w:val="0"/>
          <w:marBottom w:val="0"/>
          <w:divBdr>
            <w:top w:val="none" w:sz="0" w:space="0" w:color="auto"/>
            <w:left w:val="none" w:sz="0" w:space="0" w:color="auto"/>
            <w:bottom w:val="none" w:sz="0" w:space="0" w:color="auto"/>
            <w:right w:val="none" w:sz="0" w:space="0" w:color="auto"/>
          </w:divBdr>
        </w:div>
        <w:div w:id="117529020">
          <w:marLeft w:val="480"/>
          <w:marRight w:val="0"/>
          <w:marTop w:val="0"/>
          <w:marBottom w:val="0"/>
          <w:divBdr>
            <w:top w:val="none" w:sz="0" w:space="0" w:color="auto"/>
            <w:left w:val="none" w:sz="0" w:space="0" w:color="auto"/>
            <w:bottom w:val="none" w:sz="0" w:space="0" w:color="auto"/>
            <w:right w:val="none" w:sz="0" w:space="0" w:color="auto"/>
          </w:divBdr>
        </w:div>
        <w:div w:id="787621995">
          <w:marLeft w:val="480"/>
          <w:marRight w:val="0"/>
          <w:marTop w:val="0"/>
          <w:marBottom w:val="0"/>
          <w:divBdr>
            <w:top w:val="none" w:sz="0" w:space="0" w:color="auto"/>
            <w:left w:val="none" w:sz="0" w:space="0" w:color="auto"/>
            <w:bottom w:val="none" w:sz="0" w:space="0" w:color="auto"/>
            <w:right w:val="none" w:sz="0" w:space="0" w:color="auto"/>
          </w:divBdr>
        </w:div>
        <w:div w:id="591397646">
          <w:marLeft w:val="480"/>
          <w:marRight w:val="0"/>
          <w:marTop w:val="0"/>
          <w:marBottom w:val="0"/>
          <w:divBdr>
            <w:top w:val="none" w:sz="0" w:space="0" w:color="auto"/>
            <w:left w:val="none" w:sz="0" w:space="0" w:color="auto"/>
            <w:bottom w:val="none" w:sz="0" w:space="0" w:color="auto"/>
            <w:right w:val="none" w:sz="0" w:space="0" w:color="auto"/>
          </w:divBdr>
        </w:div>
        <w:div w:id="883295794">
          <w:marLeft w:val="480"/>
          <w:marRight w:val="0"/>
          <w:marTop w:val="0"/>
          <w:marBottom w:val="0"/>
          <w:divBdr>
            <w:top w:val="none" w:sz="0" w:space="0" w:color="auto"/>
            <w:left w:val="none" w:sz="0" w:space="0" w:color="auto"/>
            <w:bottom w:val="none" w:sz="0" w:space="0" w:color="auto"/>
            <w:right w:val="none" w:sz="0" w:space="0" w:color="auto"/>
          </w:divBdr>
        </w:div>
        <w:div w:id="821848989">
          <w:marLeft w:val="480"/>
          <w:marRight w:val="0"/>
          <w:marTop w:val="0"/>
          <w:marBottom w:val="0"/>
          <w:divBdr>
            <w:top w:val="none" w:sz="0" w:space="0" w:color="auto"/>
            <w:left w:val="none" w:sz="0" w:space="0" w:color="auto"/>
            <w:bottom w:val="none" w:sz="0" w:space="0" w:color="auto"/>
            <w:right w:val="none" w:sz="0" w:space="0" w:color="auto"/>
          </w:divBdr>
        </w:div>
        <w:div w:id="225266383">
          <w:marLeft w:val="480"/>
          <w:marRight w:val="0"/>
          <w:marTop w:val="0"/>
          <w:marBottom w:val="0"/>
          <w:divBdr>
            <w:top w:val="none" w:sz="0" w:space="0" w:color="auto"/>
            <w:left w:val="none" w:sz="0" w:space="0" w:color="auto"/>
            <w:bottom w:val="none" w:sz="0" w:space="0" w:color="auto"/>
            <w:right w:val="none" w:sz="0" w:space="0" w:color="auto"/>
          </w:divBdr>
        </w:div>
        <w:div w:id="2074044443">
          <w:marLeft w:val="480"/>
          <w:marRight w:val="0"/>
          <w:marTop w:val="0"/>
          <w:marBottom w:val="0"/>
          <w:divBdr>
            <w:top w:val="none" w:sz="0" w:space="0" w:color="auto"/>
            <w:left w:val="none" w:sz="0" w:space="0" w:color="auto"/>
            <w:bottom w:val="none" w:sz="0" w:space="0" w:color="auto"/>
            <w:right w:val="none" w:sz="0" w:space="0" w:color="auto"/>
          </w:divBdr>
        </w:div>
        <w:div w:id="1801537767">
          <w:marLeft w:val="480"/>
          <w:marRight w:val="0"/>
          <w:marTop w:val="0"/>
          <w:marBottom w:val="0"/>
          <w:divBdr>
            <w:top w:val="none" w:sz="0" w:space="0" w:color="auto"/>
            <w:left w:val="none" w:sz="0" w:space="0" w:color="auto"/>
            <w:bottom w:val="none" w:sz="0" w:space="0" w:color="auto"/>
            <w:right w:val="none" w:sz="0" w:space="0" w:color="auto"/>
          </w:divBdr>
        </w:div>
        <w:div w:id="1364748066">
          <w:marLeft w:val="480"/>
          <w:marRight w:val="0"/>
          <w:marTop w:val="0"/>
          <w:marBottom w:val="0"/>
          <w:divBdr>
            <w:top w:val="none" w:sz="0" w:space="0" w:color="auto"/>
            <w:left w:val="none" w:sz="0" w:space="0" w:color="auto"/>
            <w:bottom w:val="none" w:sz="0" w:space="0" w:color="auto"/>
            <w:right w:val="none" w:sz="0" w:space="0" w:color="auto"/>
          </w:divBdr>
        </w:div>
        <w:div w:id="815343173">
          <w:marLeft w:val="480"/>
          <w:marRight w:val="0"/>
          <w:marTop w:val="0"/>
          <w:marBottom w:val="0"/>
          <w:divBdr>
            <w:top w:val="none" w:sz="0" w:space="0" w:color="auto"/>
            <w:left w:val="none" w:sz="0" w:space="0" w:color="auto"/>
            <w:bottom w:val="none" w:sz="0" w:space="0" w:color="auto"/>
            <w:right w:val="none" w:sz="0" w:space="0" w:color="auto"/>
          </w:divBdr>
        </w:div>
        <w:div w:id="833375883">
          <w:marLeft w:val="480"/>
          <w:marRight w:val="0"/>
          <w:marTop w:val="0"/>
          <w:marBottom w:val="0"/>
          <w:divBdr>
            <w:top w:val="none" w:sz="0" w:space="0" w:color="auto"/>
            <w:left w:val="none" w:sz="0" w:space="0" w:color="auto"/>
            <w:bottom w:val="none" w:sz="0" w:space="0" w:color="auto"/>
            <w:right w:val="none" w:sz="0" w:space="0" w:color="auto"/>
          </w:divBdr>
        </w:div>
        <w:div w:id="1426418504">
          <w:marLeft w:val="480"/>
          <w:marRight w:val="0"/>
          <w:marTop w:val="0"/>
          <w:marBottom w:val="0"/>
          <w:divBdr>
            <w:top w:val="none" w:sz="0" w:space="0" w:color="auto"/>
            <w:left w:val="none" w:sz="0" w:space="0" w:color="auto"/>
            <w:bottom w:val="none" w:sz="0" w:space="0" w:color="auto"/>
            <w:right w:val="none" w:sz="0" w:space="0" w:color="auto"/>
          </w:divBdr>
        </w:div>
        <w:div w:id="1184324053">
          <w:marLeft w:val="480"/>
          <w:marRight w:val="0"/>
          <w:marTop w:val="0"/>
          <w:marBottom w:val="0"/>
          <w:divBdr>
            <w:top w:val="none" w:sz="0" w:space="0" w:color="auto"/>
            <w:left w:val="none" w:sz="0" w:space="0" w:color="auto"/>
            <w:bottom w:val="none" w:sz="0" w:space="0" w:color="auto"/>
            <w:right w:val="none" w:sz="0" w:space="0" w:color="auto"/>
          </w:divBdr>
        </w:div>
        <w:div w:id="1919829926">
          <w:marLeft w:val="480"/>
          <w:marRight w:val="0"/>
          <w:marTop w:val="0"/>
          <w:marBottom w:val="0"/>
          <w:divBdr>
            <w:top w:val="none" w:sz="0" w:space="0" w:color="auto"/>
            <w:left w:val="none" w:sz="0" w:space="0" w:color="auto"/>
            <w:bottom w:val="none" w:sz="0" w:space="0" w:color="auto"/>
            <w:right w:val="none" w:sz="0" w:space="0" w:color="auto"/>
          </w:divBdr>
        </w:div>
        <w:div w:id="1115635279">
          <w:marLeft w:val="480"/>
          <w:marRight w:val="0"/>
          <w:marTop w:val="0"/>
          <w:marBottom w:val="0"/>
          <w:divBdr>
            <w:top w:val="none" w:sz="0" w:space="0" w:color="auto"/>
            <w:left w:val="none" w:sz="0" w:space="0" w:color="auto"/>
            <w:bottom w:val="none" w:sz="0" w:space="0" w:color="auto"/>
            <w:right w:val="none" w:sz="0" w:space="0" w:color="auto"/>
          </w:divBdr>
        </w:div>
        <w:div w:id="2109495007">
          <w:marLeft w:val="480"/>
          <w:marRight w:val="0"/>
          <w:marTop w:val="0"/>
          <w:marBottom w:val="0"/>
          <w:divBdr>
            <w:top w:val="none" w:sz="0" w:space="0" w:color="auto"/>
            <w:left w:val="none" w:sz="0" w:space="0" w:color="auto"/>
            <w:bottom w:val="none" w:sz="0" w:space="0" w:color="auto"/>
            <w:right w:val="none" w:sz="0" w:space="0" w:color="auto"/>
          </w:divBdr>
        </w:div>
        <w:div w:id="1241520157">
          <w:marLeft w:val="480"/>
          <w:marRight w:val="0"/>
          <w:marTop w:val="0"/>
          <w:marBottom w:val="0"/>
          <w:divBdr>
            <w:top w:val="none" w:sz="0" w:space="0" w:color="auto"/>
            <w:left w:val="none" w:sz="0" w:space="0" w:color="auto"/>
            <w:bottom w:val="none" w:sz="0" w:space="0" w:color="auto"/>
            <w:right w:val="none" w:sz="0" w:space="0" w:color="auto"/>
          </w:divBdr>
        </w:div>
        <w:div w:id="655571851">
          <w:marLeft w:val="480"/>
          <w:marRight w:val="0"/>
          <w:marTop w:val="0"/>
          <w:marBottom w:val="0"/>
          <w:divBdr>
            <w:top w:val="none" w:sz="0" w:space="0" w:color="auto"/>
            <w:left w:val="none" w:sz="0" w:space="0" w:color="auto"/>
            <w:bottom w:val="none" w:sz="0" w:space="0" w:color="auto"/>
            <w:right w:val="none" w:sz="0" w:space="0" w:color="auto"/>
          </w:divBdr>
        </w:div>
        <w:div w:id="1329555908">
          <w:marLeft w:val="480"/>
          <w:marRight w:val="0"/>
          <w:marTop w:val="0"/>
          <w:marBottom w:val="0"/>
          <w:divBdr>
            <w:top w:val="none" w:sz="0" w:space="0" w:color="auto"/>
            <w:left w:val="none" w:sz="0" w:space="0" w:color="auto"/>
            <w:bottom w:val="none" w:sz="0" w:space="0" w:color="auto"/>
            <w:right w:val="none" w:sz="0" w:space="0" w:color="auto"/>
          </w:divBdr>
        </w:div>
        <w:div w:id="466170508">
          <w:marLeft w:val="480"/>
          <w:marRight w:val="0"/>
          <w:marTop w:val="0"/>
          <w:marBottom w:val="0"/>
          <w:divBdr>
            <w:top w:val="none" w:sz="0" w:space="0" w:color="auto"/>
            <w:left w:val="none" w:sz="0" w:space="0" w:color="auto"/>
            <w:bottom w:val="none" w:sz="0" w:space="0" w:color="auto"/>
            <w:right w:val="none" w:sz="0" w:space="0" w:color="auto"/>
          </w:divBdr>
        </w:div>
        <w:div w:id="866715030">
          <w:marLeft w:val="480"/>
          <w:marRight w:val="0"/>
          <w:marTop w:val="0"/>
          <w:marBottom w:val="0"/>
          <w:divBdr>
            <w:top w:val="none" w:sz="0" w:space="0" w:color="auto"/>
            <w:left w:val="none" w:sz="0" w:space="0" w:color="auto"/>
            <w:bottom w:val="none" w:sz="0" w:space="0" w:color="auto"/>
            <w:right w:val="none" w:sz="0" w:space="0" w:color="auto"/>
          </w:divBdr>
        </w:div>
        <w:div w:id="1468085550">
          <w:marLeft w:val="480"/>
          <w:marRight w:val="0"/>
          <w:marTop w:val="0"/>
          <w:marBottom w:val="0"/>
          <w:divBdr>
            <w:top w:val="none" w:sz="0" w:space="0" w:color="auto"/>
            <w:left w:val="none" w:sz="0" w:space="0" w:color="auto"/>
            <w:bottom w:val="none" w:sz="0" w:space="0" w:color="auto"/>
            <w:right w:val="none" w:sz="0" w:space="0" w:color="auto"/>
          </w:divBdr>
        </w:div>
        <w:div w:id="792595460">
          <w:marLeft w:val="480"/>
          <w:marRight w:val="0"/>
          <w:marTop w:val="0"/>
          <w:marBottom w:val="0"/>
          <w:divBdr>
            <w:top w:val="none" w:sz="0" w:space="0" w:color="auto"/>
            <w:left w:val="none" w:sz="0" w:space="0" w:color="auto"/>
            <w:bottom w:val="none" w:sz="0" w:space="0" w:color="auto"/>
            <w:right w:val="none" w:sz="0" w:space="0" w:color="auto"/>
          </w:divBdr>
        </w:div>
        <w:div w:id="1991327106">
          <w:marLeft w:val="480"/>
          <w:marRight w:val="0"/>
          <w:marTop w:val="0"/>
          <w:marBottom w:val="0"/>
          <w:divBdr>
            <w:top w:val="none" w:sz="0" w:space="0" w:color="auto"/>
            <w:left w:val="none" w:sz="0" w:space="0" w:color="auto"/>
            <w:bottom w:val="none" w:sz="0" w:space="0" w:color="auto"/>
            <w:right w:val="none" w:sz="0" w:space="0" w:color="auto"/>
          </w:divBdr>
        </w:div>
        <w:div w:id="1346975195">
          <w:marLeft w:val="480"/>
          <w:marRight w:val="0"/>
          <w:marTop w:val="0"/>
          <w:marBottom w:val="0"/>
          <w:divBdr>
            <w:top w:val="none" w:sz="0" w:space="0" w:color="auto"/>
            <w:left w:val="none" w:sz="0" w:space="0" w:color="auto"/>
            <w:bottom w:val="none" w:sz="0" w:space="0" w:color="auto"/>
            <w:right w:val="none" w:sz="0" w:space="0" w:color="auto"/>
          </w:divBdr>
        </w:div>
        <w:div w:id="409085920">
          <w:marLeft w:val="480"/>
          <w:marRight w:val="0"/>
          <w:marTop w:val="0"/>
          <w:marBottom w:val="0"/>
          <w:divBdr>
            <w:top w:val="none" w:sz="0" w:space="0" w:color="auto"/>
            <w:left w:val="none" w:sz="0" w:space="0" w:color="auto"/>
            <w:bottom w:val="none" w:sz="0" w:space="0" w:color="auto"/>
            <w:right w:val="none" w:sz="0" w:space="0" w:color="auto"/>
          </w:divBdr>
        </w:div>
        <w:div w:id="1303734812">
          <w:marLeft w:val="480"/>
          <w:marRight w:val="0"/>
          <w:marTop w:val="0"/>
          <w:marBottom w:val="0"/>
          <w:divBdr>
            <w:top w:val="none" w:sz="0" w:space="0" w:color="auto"/>
            <w:left w:val="none" w:sz="0" w:space="0" w:color="auto"/>
            <w:bottom w:val="none" w:sz="0" w:space="0" w:color="auto"/>
            <w:right w:val="none" w:sz="0" w:space="0" w:color="auto"/>
          </w:divBdr>
        </w:div>
        <w:div w:id="1294364137">
          <w:marLeft w:val="480"/>
          <w:marRight w:val="0"/>
          <w:marTop w:val="0"/>
          <w:marBottom w:val="0"/>
          <w:divBdr>
            <w:top w:val="none" w:sz="0" w:space="0" w:color="auto"/>
            <w:left w:val="none" w:sz="0" w:space="0" w:color="auto"/>
            <w:bottom w:val="none" w:sz="0" w:space="0" w:color="auto"/>
            <w:right w:val="none" w:sz="0" w:space="0" w:color="auto"/>
          </w:divBdr>
        </w:div>
        <w:div w:id="878055097">
          <w:marLeft w:val="480"/>
          <w:marRight w:val="0"/>
          <w:marTop w:val="0"/>
          <w:marBottom w:val="0"/>
          <w:divBdr>
            <w:top w:val="none" w:sz="0" w:space="0" w:color="auto"/>
            <w:left w:val="none" w:sz="0" w:space="0" w:color="auto"/>
            <w:bottom w:val="none" w:sz="0" w:space="0" w:color="auto"/>
            <w:right w:val="none" w:sz="0" w:space="0" w:color="auto"/>
          </w:divBdr>
        </w:div>
        <w:div w:id="1525364614">
          <w:marLeft w:val="480"/>
          <w:marRight w:val="0"/>
          <w:marTop w:val="0"/>
          <w:marBottom w:val="0"/>
          <w:divBdr>
            <w:top w:val="none" w:sz="0" w:space="0" w:color="auto"/>
            <w:left w:val="none" w:sz="0" w:space="0" w:color="auto"/>
            <w:bottom w:val="none" w:sz="0" w:space="0" w:color="auto"/>
            <w:right w:val="none" w:sz="0" w:space="0" w:color="auto"/>
          </w:divBdr>
        </w:div>
        <w:div w:id="988705012">
          <w:marLeft w:val="480"/>
          <w:marRight w:val="0"/>
          <w:marTop w:val="0"/>
          <w:marBottom w:val="0"/>
          <w:divBdr>
            <w:top w:val="none" w:sz="0" w:space="0" w:color="auto"/>
            <w:left w:val="none" w:sz="0" w:space="0" w:color="auto"/>
            <w:bottom w:val="none" w:sz="0" w:space="0" w:color="auto"/>
            <w:right w:val="none" w:sz="0" w:space="0" w:color="auto"/>
          </w:divBdr>
        </w:div>
        <w:div w:id="1950577556">
          <w:marLeft w:val="480"/>
          <w:marRight w:val="0"/>
          <w:marTop w:val="0"/>
          <w:marBottom w:val="0"/>
          <w:divBdr>
            <w:top w:val="none" w:sz="0" w:space="0" w:color="auto"/>
            <w:left w:val="none" w:sz="0" w:space="0" w:color="auto"/>
            <w:bottom w:val="none" w:sz="0" w:space="0" w:color="auto"/>
            <w:right w:val="none" w:sz="0" w:space="0" w:color="auto"/>
          </w:divBdr>
        </w:div>
        <w:div w:id="799345596">
          <w:marLeft w:val="480"/>
          <w:marRight w:val="0"/>
          <w:marTop w:val="0"/>
          <w:marBottom w:val="0"/>
          <w:divBdr>
            <w:top w:val="none" w:sz="0" w:space="0" w:color="auto"/>
            <w:left w:val="none" w:sz="0" w:space="0" w:color="auto"/>
            <w:bottom w:val="none" w:sz="0" w:space="0" w:color="auto"/>
            <w:right w:val="none" w:sz="0" w:space="0" w:color="auto"/>
          </w:divBdr>
        </w:div>
        <w:div w:id="919754226">
          <w:marLeft w:val="480"/>
          <w:marRight w:val="0"/>
          <w:marTop w:val="0"/>
          <w:marBottom w:val="0"/>
          <w:divBdr>
            <w:top w:val="none" w:sz="0" w:space="0" w:color="auto"/>
            <w:left w:val="none" w:sz="0" w:space="0" w:color="auto"/>
            <w:bottom w:val="none" w:sz="0" w:space="0" w:color="auto"/>
            <w:right w:val="none" w:sz="0" w:space="0" w:color="auto"/>
          </w:divBdr>
        </w:div>
        <w:div w:id="1023165760">
          <w:marLeft w:val="480"/>
          <w:marRight w:val="0"/>
          <w:marTop w:val="0"/>
          <w:marBottom w:val="0"/>
          <w:divBdr>
            <w:top w:val="none" w:sz="0" w:space="0" w:color="auto"/>
            <w:left w:val="none" w:sz="0" w:space="0" w:color="auto"/>
            <w:bottom w:val="none" w:sz="0" w:space="0" w:color="auto"/>
            <w:right w:val="none" w:sz="0" w:space="0" w:color="auto"/>
          </w:divBdr>
        </w:div>
        <w:div w:id="1272737585">
          <w:marLeft w:val="480"/>
          <w:marRight w:val="0"/>
          <w:marTop w:val="0"/>
          <w:marBottom w:val="0"/>
          <w:divBdr>
            <w:top w:val="none" w:sz="0" w:space="0" w:color="auto"/>
            <w:left w:val="none" w:sz="0" w:space="0" w:color="auto"/>
            <w:bottom w:val="none" w:sz="0" w:space="0" w:color="auto"/>
            <w:right w:val="none" w:sz="0" w:space="0" w:color="auto"/>
          </w:divBdr>
        </w:div>
        <w:div w:id="1344017686">
          <w:marLeft w:val="480"/>
          <w:marRight w:val="0"/>
          <w:marTop w:val="0"/>
          <w:marBottom w:val="0"/>
          <w:divBdr>
            <w:top w:val="none" w:sz="0" w:space="0" w:color="auto"/>
            <w:left w:val="none" w:sz="0" w:space="0" w:color="auto"/>
            <w:bottom w:val="none" w:sz="0" w:space="0" w:color="auto"/>
            <w:right w:val="none" w:sz="0" w:space="0" w:color="auto"/>
          </w:divBdr>
        </w:div>
        <w:div w:id="141894636">
          <w:marLeft w:val="480"/>
          <w:marRight w:val="0"/>
          <w:marTop w:val="0"/>
          <w:marBottom w:val="0"/>
          <w:divBdr>
            <w:top w:val="none" w:sz="0" w:space="0" w:color="auto"/>
            <w:left w:val="none" w:sz="0" w:space="0" w:color="auto"/>
            <w:bottom w:val="none" w:sz="0" w:space="0" w:color="auto"/>
            <w:right w:val="none" w:sz="0" w:space="0" w:color="auto"/>
          </w:divBdr>
        </w:div>
        <w:div w:id="599679961">
          <w:marLeft w:val="480"/>
          <w:marRight w:val="0"/>
          <w:marTop w:val="0"/>
          <w:marBottom w:val="0"/>
          <w:divBdr>
            <w:top w:val="none" w:sz="0" w:space="0" w:color="auto"/>
            <w:left w:val="none" w:sz="0" w:space="0" w:color="auto"/>
            <w:bottom w:val="none" w:sz="0" w:space="0" w:color="auto"/>
            <w:right w:val="none" w:sz="0" w:space="0" w:color="auto"/>
          </w:divBdr>
        </w:div>
        <w:div w:id="780808326">
          <w:marLeft w:val="480"/>
          <w:marRight w:val="0"/>
          <w:marTop w:val="0"/>
          <w:marBottom w:val="0"/>
          <w:divBdr>
            <w:top w:val="none" w:sz="0" w:space="0" w:color="auto"/>
            <w:left w:val="none" w:sz="0" w:space="0" w:color="auto"/>
            <w:bottom w:val="none" w:sz="0" w:space="0" w:color="auto"/>
            <w:right w:val="none" w:sz="0" w:space="0" w:color="auto"/>
          </w:divBdr>
        </w:div>
        <w:div w:id="140076928">
          <w:marLeft w:val="480"/>
          <w:marRight w:val="0"/>
          <w:marTop w:val="0"/>
          <w:marBottom w:val="0"/>
          <w:divBdr>
            <w:top w:val="none" w:sz="0" w:space="0" w:color="auto"/>
            <w:left w:val="none" w:sz="0" w:space="0" w:color="auto"/>
            <w:bottom w:val="none" w:sz="0" w:space="0" w:color="auto"/>
            <w:right w:val="none" w:sz="0" w:space="0" w:color="auto"/>
          </w:divBdr>
        </w:div>
        <w:div w:id="985013485">
          <w:marLeft w:val="480"/>
          <w:marRight w:val="0"/>
          <w:marTop w:val="0"/>
          <w:marBottom w:val="0"/>
          <w:divBdr>
            <w:top w:val="none" w:sz="0" w:space="0" w:color="auto"/>
            <w:left w:val="none" w:sz="0" w:space="0" w:color="auto"/>
            <w:bottom w:val="none" w:sz="0" w:space="0" w:color="auto"/>
            <w:right w:val="none" w:sz="0" w:space="0" w:color="auto"/>
          </w:divBdr>
        </w:div>
        <w:div w:id="1237935806">
          <w:marLeft w:val="480"/>
          <w:marRight w:val="0"/>
          <w:marTop w:val="0"/>
          <w:marBottom w:val="0"/>
          <w:divBdr>
            <w:top w:val="none" w:sz="0" w:space="0" w:color="auto"/>
            <w:left w:val="none" w:sz="0" w:space="0" w:color="auto"/>
            <w:bottom w:val="none" w:sz="0" w:space="0" w:color="auto"/>
            <w:right w:val="none" w:sz="0" w:space="0" w:color="auto"/>
          </w:divBdr>
        </w:div>
        <w:div w:id="144859573">
          <w:marLeft w:val="480"/>
          <w:marRight w:val="0"/>
          <w:marTop w:val="0"/>
          <w:marBottom w:val="0"/>
          <w:divBdr>
            <w:top w:val="none" w:sz="0" w:space="0" w:color="auto"/>
            <w:left w:val="none" w:sz="0" w:space="0" w:color="auto"/>
            <w:bottom w:val="none" w:sz="0" w:space="0" w:color="auto"/>
            <w:right w:val="none" w:sz="0" w:space="0" w:color="auto"/>
          </w:divBdr>
        </w:div>
        <w:div w:id="2063407679">
          <w:marLeft w:val="480"/>
          <w:marRight w:val="0"/>
          <w:marTop w:val="0"/>
          <w:marBottom w:val="0"/>
          <w:divBdr>
            <w:top w:val="none" w:sz="0" w:space="0" w:color="auto"/>
            <w:left w:val="none" w:sz="0" w:space="0" w:color="auto"/>
            <w:bottom w:val="none" w:sz="0" w:space="0" w:color="auto"/>
            <w:right w:val="none" w:sz="0" w:space="0" w:color="auto"/>
          </w:divBdr>
        </w:div>
        <w:div w:id="2128545687">
          <w:marLeft w:val="480"/>
          <w:marRight w:val="0"/>
          <w:marTop w:val="0"/>
          <w:marBottom w:val="0"/>
          <w:divBdr>
            <w:top w:val="none" w:sz="0" w:space="0" w:color="auto"/>
            <w:left w:val="none" w:sz="0" w:space="0" w:color="auto"/>
            <w:bottom w:val="none" w:sz="0" w:space="0" w:color="auto"/>
            <w:right w:val="none" w:sz="0" w:space="0" w:color="auto"/>
          </w:divBdr>
        </w:div>
        <w:div w:id="656615974">
          <w:marLeft w:val="480"/>
          <w:marRight w:val="0"/>
          <w:marTop w:val="0"/>
          <w:marBottom w:val="0"/>
          <w:divBdr>
            <w:top w:val="none" w:sz="0" w:space="0" w:color="auto"/>
            <w:left w:val="none" w:sz="0" w:space="0" w:color="auto"/>
            <w:bottom w:val="none" w:sz="0" w:space="0" w:color="auto"/>
            <w:right w:val="none" w:sz="0" w:space="0" w:color="auto"/>
          </w:divBdr>
        </w:div>
        <w:div w:id="217598292">
          <w:marLeft w:val="480"/>
          <w:marRight w:val="0"/>
          <w:marTop w:val="0"/>
          <w:marBottom w:val="0"/>
          <w:divBdr>
            <w:top w:val="none" w:sz="0" w:space="0" w:color="auto"/>
            <w:left w:val="none" w:sz="0" w:space="0" w:color="auto"/>
            <w:bottom w:val="none" w:sz="0" w:space="0" w:color="auto"/>
            <w:right w:val="none" w:sz="0" w:space="0" w:color="auto"/>
          </w:divBdr>
        </w:div>
        <w:div w:id="729304953">
          <w:marLeft w:val="480"/>
          <w:marRight w:val="0"/>
          <w:marTop w:val="0"/>
          <w:marBottom w:val="0"/>
          <w:divBdr>
            <w:top w:val="none" w:sz="0" w:space="0" w:color="auto"/>
            <w:left w:val="none" w:sz="0" w:space="0" w:color="auto"/>
            <w:bottom w:val="none" w:sz="0" w:space="0" w:color="auto"/>
            <w:right w:val="none" w:sz="0" w:space="0" w:color="auto"/>
          </w:divBdr>
        </w:div>
        <w:div w:id="1881429146">
          <w:marLeft w:val="480"/>
          <w:marRight w:val="0"/>
          <w:marTop w:val="0"/>
          <w:marBottom w:val="0"/>
          <w:divBdr>
            <w:top w:val="none" w:sz="0" w:space="0" w:color="auto"/>
            <w:left w:val="none" w:sz="0" w:space="0" w:color="auto"/>
            <w:bottom w:val="none" w:sz="0" w:space="0" w:color="auto"/>
            <w:right w:val="none" w:sz="0" w:space="0" w:color="auto"/>
          </w:divBdr>
        </w:div>
        <w:div w:id="880022326">
          <w:marLeft w:val="480"/>
          <w:marRight w:val="0"/>
          <w:marTop w:val="0"/>
          <w:marBottom w:val="0"/>
          <w:divBdr>
            <w:top w:val="none" w:sz="0" w:space="0" w:color="auto"/>
            <w:left w:val="none" w:sz="0" w:space="0" w:color="auto"/>
            <w:bottom w:val="none" w:sz="0" w:space="0" w:color="auto"/>
            <w:right w:val="none" w:sz="0" w:space="0" w:color="auto"/>
          </w:divBdr>
        </w:div>
        <w:div w:id="473252361">
          <w:marLeft w:val="480"/>
          <w:marRight w:val="0"/>
          <w:marTop w:val="0"/>
          <w:marBottom w:val="0"/>
          <w:divBdr>
            <w:top w:val="none" w:sz="0" w:space="0" w:color="auto"/>
            <w:left w:val="none" w:sz="0" w:space="0" w:color="auto"/>
            <w:bottom w:val="none" w:sz="0" w:space="0" w:color="auto"/>
            <w:right w:val="none" w:sz="0" w:space="0" w:color="auto"/>
          </w:divBdr>
        </w:div>
        <w:div w:id="1547176940">
          <w:marLeft w:val="480"/>
          <w:marRight w:val="0"/>
          <w:marTop w:val="0"/>
          <w:marBottom w:val="0"/>
          <w:divBdr>
            <w:top w:val="none" w:sz="0" w:space="0" w:color="auto"/>
            <w:left w:val="none" w:sz="0" w:space="0" w:color="auto"/>
            <w:bottom w:val="none" w:sz="0" w:space="0" w:color="auto"/>
            <w:right w:val="none" w:sz="0" w:space="0" w:color="auto"/>
          </w:divBdr>
        </w:div>
        <w:div w:id="1631084170">
          <w:marLeft w:val="480"/>
          <w:marRight w:val="0"/>
          <w:marTop w:val="0"/>
          <w:marBottom w:val="0"/>
          <w:divBdr>
            <w:top w:val="none" w:sz="0" w:space="0" w:color="auto"/>
            <w:left w:val="none" w:sz="0" w:space="0" w:color="auto"/>
            <w:bottom w:val="none" w:sz="0" w:space="0" w:color="auto"/>
            <w:right w:val="none" w:sz="0" w:space="0" w:color="auto"/>
          </w:divBdr>
        </w:div>
        <w:div w:id="1801994014">
          <w:marLeft w:val="480"/>
          <w:marRight w:val="0"/>
          <w:marTop w:val="0"/>
          <w:marBottom w:val="0"/>
          <w:divBdr>
            <w:top w:val="none" w:sz="0" w:space="0" w:color="auto"/>
            <w:left w:val="none" w:sz="0" w:space="0" w:color="auto"/>
            <w:bottom w:val="none" w:sz="0" w:space="0" w:color="auto"/>
            <w:right w:val="none" w:sz="0" w:space="0" w:color="auto"/>
          </w:divBdr>
        </w:div>
        <w:div w:id="2111003962">
          <w:marLeft w:val="480"/>
          <w:marRight w:val="0"/>
          <w:marTop w:val="0"/>
          <w:marBottom w:val="0"/>
          <w:divBdr>
            <w:top w:val="none" w:sz="0" w:space="0" w:color="auto"/>
            <w:left w:val="none" w:sz="0" w:space="0" w:color="auto"/>
            <w:bottom w:val="none" w:sz="0" w:space="0" w:color="auto"/>
            <w:right w:val="none" w:sz="0" w:space="0" w:color="auto"/>
          </w:divBdr>
        </w:div>
        <w:div w:id="583997295">
          <w:marLeft w:val="480"/>
          <w:marRight w:val="0"/>
          <w:marTop w:val="0"/>
          <w:marBottom w:val="0"/>
          <w:divBdr>
            <w:top w:val="none" w:sz="0" w:space="0" w:color="auto"/>
            <w:left w:val="none" w:sz="0" w:space="0" w:color="auto"/>
            <w:bottom w:val="none" w:sz="0" w:space="0" w:color="auto"/>
            <w:right w:val="none" w:sz="0" w:space="0" w:color="auto"/>
          </w:divBdr>
        </w:div>
        <w:div w:id="352464462">
          <w:marLeft w:val="480"/>
          <w:marRight w:val="0"/>
          <w:marTop w:val="0"/>
          <w:marBottom w:val="0"/>
          <w:divBdr>
            <w:top w:val="none" w:sz="0" w:space="0" w:color="auto"/>
            <w:left w:val="none" w:sz="0" w:space="0" w:color="auto"/>
            <w:bottom w:val="none" w:sz="0" w:space="0" w:color="auto"/>
            <w:right w:val="none" w:sz="0" w:space="0" w:color="auto"/>
          </w:divBdr>
        </w:div>
        <w:div w:id="11928313">
          <w:marLeft w:val="480"/>
          <w:marRight w:val="0"/>
          <w:marTop w:val="0"/>
          <w:marBottom w:val="0"/>
          <w:divBdr>
            <w:top w:val="none" w:sz="0" w:space="0" w:color="auto"/>
            <w:left w:val="none" w:sz="0" w:space="0" w:color="auto"/>
            <w:bottom w:val="none" w:sz="0" w:space="0" w:color="auto"/>
            <w:right w:val="none" w:sz="0" w:space="0" w:color="auto"/>
          </w:divBdr>
        </w:div>
        <w:div w:id="429206261">
          <w:marLeft w:val="480"/>
          <w:marRight w:val="0"/>
          <w:marTop w:val="0"/>
          <w:marBottom w:val="0"/>
          <w:divBdr>
            <w:top w:val="none" w:sz="0" w:space="0" w:color="auto"/>
            <w:left w:val="none" w:sz="0" w:space="0" w:color="auto"/>
            <w:bottom w:val="none" w:sz="0" w:space="0" w:color="auto"/>
            <w:right w:val="none" w:sz="0" w:space="0" w:color="auto"/>
          </w:divBdr>
        </w:div>
        <w:div w:id="418066987">
          <w:marLeft w:val="480"/>
          <w:marRight w:val="0"/>
          <w:marTop w:val="0"/>
          <w:marBottom w:val="0"/>
          <w:divBdr>
            <w:top w:val="none" w:sz="0" w:space="0" w:color="auto"/>
            <w:left w:val="none" w:sz="0" w:space="0" w:color="auto"/>
            <w:bottom w:val="none" w:sz="0" w:space="0" w:color="auto"/>
            <w:right w:val="none" w:sz="0" w:space="0" w:color="auto"/>
          </w:divBdr>
        </w:div>
        <w:div w:id="851603074">
          <w:marLeft w:val="480"/>
          <w:marRight w:val="0"/>
          <w:marTop w:val="0"/>
          <w:marBottom w:val="0"/>
          <w:divBdr>
            <w:top w:val="none" w:sz="0" w:space="0" w:color="auto"/>
            <w:left w:val="none" w:sz="0" w:space="0" w:color="auto"/>
            <w:bottom w:val="none" w:sz="0" w:space="0" w:color="auto"/>
            <w:right w:val="none" w:sz="0" w:space="0" w:color="auto"/>
          </w:divBdr>
        </w:div>
        <w:div w:id="343552502">
          <w:marLeft w:val="480"/>
          <w:marRight w:val="0"/>
          <w:marTop w:val="0"/>
          <w:marBottom w:val="0"/>
          <w:divBdr>
            <w:top w:val="none" w:sz="0" w:space="0" w:color="auto"/>
            <w:left w:val="none" w:sz="0" w:space="0" w:color="auto"/>
            <w:bottom w:val="none" w:sz="0" w:space="0" w:color="auto"/>
            <w:right w:val="none" w:sz="0" w:space="0" w:color="auto"/>
          </w:divBdr>
        </w:div>
        <w:div w:id="977952361">
          <w:marLeft w:val="480"/>
          <w:marRight w:val="0"/>
          <w:marTop w:val="0"/>
          <w:marBottom w:val="0"/>
          <w:divBdr>
            <w:top w:val="none" w:sz="0" w:space="0" w:color="auto"/>
            <w:left w:val="none" w:sz="0" w:space="0" w:color="auto"/>
            <w:bottom w:val="none" w:sz="0" w:space="0" w:color="auto"/>
            <w:right w:val="none" w:sz="0" w:space="0" w:color="auto"/>
          </w:divBdr>
        </w:div>
        <w:div w:id="54201143">
          <w:marLeft w:val="480"/>
          <w:marRight w:val="0"/>
          <w:marTop w:val="0"/>
          <w:marBottom w:val="0"/>
          <w:divBdr>
            <w:top w:val="none" w:sz="0" w:space="0" w:color="auto"/>
            <w:left w:val="none" w:sz="0" w:space="0" w:color="auto"/>
            <w:bottom w:val="none" w:sz="0" w:space="0" w:color="auto"/>
            <w:right w:val="none" w:sz="0" w:space="0" w:color="auto"/>
          </w:divBdr>
        </w:div>
        <w:div w:id="1475101646">
          <w:marLeft w:val="480"/>
          <w:marRight w:val="0"/>
          <w:marTop w:val="0"/>
          <w:marBottom w:val="0"/>
          <w:divBdr>
            <w:top w:val="none" w:sz="0" w:space="0" w:color="auto"/>
            <w:left w:val="none" w:sz="0" w:space="0" w:color="auto"/>
            <w:bottom w:val="none" w:sz="0" w:space="0" w:color="auto"/>
            <w:right w:val="none" w:sz="0" w:space="0" w:color="auto"/>
          </w:divBdr>
        </w:div>
        <w:div w:id="1193030005">
          <w:marLeft w:val="480"/>
          <w:marRight w:val="0"/>
          <w:marTop w:val="0"/>
          <w:marBottom w:val="0"/>
          <w:divBdr>
            <w:top w:val="none" w:sz="0" w:space="0" w:color="auto"/>
            <w:left w:val="none" w:sz="0" w:space="0" w:color="auto"/>
            <w:bottom w:val="none" w:sz="0" w:space="0" w:color="auto"/>
            <w:right w:val="none" w:sz="0" w:space="0" w:color="auto"/>
          </w:divBdr>
        </w:div>
        <w:div w:id="1819959852">
          <w:marLeft w:val="480"/>
          <w:marRight w:val="0"/>
          <w:marTop w:val="0"/>
          <w:marBottom w:val="0"/>
          <w:divBdr>
            <w:top w:val="none" w:sz="0" w:space="0" w:color="auto"/>
            <w:left w:val="none" w:sz="0" w:space="0" w:color="auto"/>
            <w:bottom w:val="none" w:sz="0" w:space="0" w:color="auto"/>
            <w:right w:val="none" w:sz="0" w:space="0" w:color="auto"/>
          </w:divBdr>
        </w:div>
        <w:div w:id="1644115698">
          <w:marLeft w:val="480"/>
          <w:marRight w:val="0"/>
          <w:marTop w:val="0"/>
          <w:marBottom w:val="0"/>
          <w:divBdr>
            <w:top w:val="none" w:sz="0" w:space="0" w:color="auto"/>
            <w:left w:val="none" w:sz="0" w:space="0" w:color="auto"/>
            <w:bottom w:val="none" w:sz="0" w:space="0" w:color="auto"/>
            <w:right w:val="none" w:sz="0" w:space="0" w:color="auto"/>
          </w:divBdr>
        </w:div>
        <w:div w:id="1846048230">
          <w:marLeft w:val="480"/>
          <w:marRight w:val="0"/>
          <w:marTop w:val="0"/>
          <w:marBottom w:val="0"/>
          <w:divBdr>
            <w:top w:val="none" w:sz="0" w:space="0" w:color="auto"/>
            <w:left w:val="none" w:sz="0" w:space="0" w:color="auto"/>
            <w:bottom w:val="none" w:sz="0" w:space="0" w:color="auto"/>
            <w:right w:val="none" w:sz="0" w:space="0" w:color="auto"/>
          </w:divBdr>
        </w:div>
        <w:div w:id="390733578">
          <w:marLeft w:val="480"/>
          <w:marRight w:val="0"/>
          <w:marTop w:val="0"/>
          <w:marBottom w:val="0"/>
          <w:divBdr>
            <w:top w:val="none" w:sz="0" w:space="0" w:color="auto"/>
            <w:left w:val="none" w:sz="0" w:space="0" w:color="auto"/>
            <w:bottom w:val="none" w:sz="0" w:space="0" w:color="auto"/>
            <w:right w:val="none" w:sz="0" w:space="0" w:color="auto"/>
          </w:divBdr>
        </w:div>
        <w:div w:id="1690787901">
          <w:marLeft w:val="480"/>
          <w:marRight w:val="0"/>
          <w:marTop w:val="0"/>
          <w:marBottom w:val="0"/>
          <w:divBdr>
            <w:top w:val="none" w:sz="0" w:space="0" w:color="auto"/>
            <w:left w:val="none" w:sz="0" w:space="0" w:color="auto"/>
            <w:bottom w:val="none" w:sz="0" w:space="0" w:color="auto"/>
            <w:right w:val="none" w:sz="0" w:space="0" w:color="auto"/>
          </w:divBdr>
        </w:div>
      </w:divsChild>
    </w:div>
    <w:div w:id="485361695">
      <w:bodyDiv w:val="1"/>
      <w:marLeft w:val="0"/>
      <w:marRight w:val="0"/>
      <w:marTop w:val="0"/>
      <w:marBottom w:val="0"/>
      <w:divBdr>
        <w:top w:val="none" w:sz="0" w:space="0" w:color="auto"/>
        <w:left w:val="none" w:sz="0" w:space="0" w:color="auto"/>
        <w:bottom w:val="none" w:sz="0" w:space="0" w:color="auto"/>
        <w:right w:val="none" w:sz="0" w:space="0" w:color="auto"/>
      </w:divBdr>
    </w:div>
    <w:div w:id="485900501">
      <w:bodyDiv w:val="1"/>
      <w:marLeft w:val="0"/>
      <w:marRight w:val="0"/>
      <w:marTop w:val="0"/>
      <w:marBottom w:val="0"/>
      <w:divBdr>
        <w:top w:val="none" w:sz="0" w:space="0" w:color="auto"/>
        <w:left w:val="none" w:sz="0" w:space="0" w:color="auto"/>
        <w:bottom w:val="none" w:sz="0" w:space="0" w:color="auto"/>
        <w:right w:val="none" w:sz="0" w:space="0" w:color="auto"/>
      </w:divBdr>
    </w:div>
    <w:div w:id="486366958">
      <w:bodyDiv w:val="1"/>
      <w:marLeft w:val="0"/>
      <w:marRight w:val="0"/>
      <w:marTop w:val="0"/>
      <w:marBottom w:val="0"/>
      <w:divBdr>
        <w:top w:val="none" w:sz="0" w:space="0" w:color="auto"/>
        <w:left w:val="none" w:sz="0" w:space="0" w:color="auto"/>
        <w:bottom w:val="none" w:sz="0" w:space="0" w:color="auto"/>
        <w:right w:val="none" w:sz="0" w:space="0" w:color="auto"/>
      </w:divBdr>
    </w:div>
    <w:div w:id="486479358">
      <w:bodyDiv w:val="1"/>
      <w:marLeft w:val="0"/>
      <w:marRight w:val="0"/>
      <w:marTop w:val="0"/>
      <w:marBottom w:val="0"/>
      <w:divBdr>
        <w:top w:val="none" w:sz="0" w:space="0" w:color="auto"/>
        <w:left w:val="none" w:sz="0" w:space="0" w:color="auto"/>
        <w:bottom w:val="none" w:sz="0" w:space="0" w:color="auto"/>
        <w:right w:val="none" w:sz="0" w:space="0" w:color="auto"/>
      </w:divBdr>
    </w:div>
    <w:div w:id="486633219">
      <w:bodyDiv w:val="1"/>
      <w:marLeft w:val="0"/>
      <w:marRight w:val="0"/>
      <w:marTop w:val="0"/>
      <w:marBottom w:val="0"/>
      <w:divBdr>
        <w:top w:val="none" w:sz="0" w:space="0" w:color="auto"/>
        <w:left w:val="none" w:sz="0" w:space="0" w:color="auto"/>
        <w:bottom w:val="none" w:sz="0" w:space="0" w:color="auto"/>
        <w:right w:val="none" w:sz="0" w:space="0" w:color="auto"/>
      </w:divBdr>
    </w:div>
    <w:div w:id="486946583">
      <w:bodyDiv w:val="1"/>
      <w:marLeft w:val="0"/>
      <w:marRight w:val="0"/>
      <w:marTop w:val="0"/>
      <w:marBottom w:val="0"/>
      <w:divBdr>
        <w:top w:val="none" w:sz="0" w:space="0" w:color="auto"/>
        <w:left w:val="none" w:sz="0" w:space="0" w:color="auto"/>
        <w:bottom w:val="none" w:sz="0" w:space="0" w:color="auto"/>
        <w:right w:val="none" w:sz="0" w:space="0" w:color="auto"/>
      </w:divBdr>
    </w:div>
    <w:div w:id="487130850">
      <w:bodyDiv w:val="1"/>
      <w:marLeft w:val="0"/>
      <w:marRight w:val="0"/>
      <w:marTop w:val="0"/>
      <w:marBottom w:val="0"/>
      <w:divBdr>
        <w:top w:val="none" w:sz="0" w:space="0" w:color="auto"/>
        <w:left w:val="none" w:sz="0" w:space="0" w:color="auto"/>
        <w:bottom w:val="none" w:sz="0" w:space="0" w:color="auto"/>
        <w:right w:val="none" w:sz="0" w:space="0" w:color="auto"/>
      </w:divBdr>
      <w:divsChild>
        <w:div w:id="1866557420">
          <w:marLeft w:val="480"/>
          <w:marRight w:val="0"/>
          <w:marTop w:val="0"/>
          <w:marBottom w:val="0"/>
          <w:divBdr>
            <w:top w:val="none" w:sz="0" w:space="0" w:color="auto"/>
            <w:left w:val="none" w:sz="0" w:space="0" w:color="auto"/>
            <w:bottom w:val="none" w:sz="0" w:space="0" w:color="auto"/>
            <w:right w:val="none" w:sz="0" w:space="0" w:color="auto"/>
          </w:divBdr>
        </w:div>
        <w:div w:id="2066180477">
          <w:marLeft w:val="480"/>
          <w:marRight w:val="0"/>
          <w:marTop w:val="0"/>
          <w:marBottom w:val="0"/>
          <w:divBdr>
            <w:top w:val="none" w:sz="0" w:space="0" w:color="auto"/>
            <w:left w:val="none" w:sz="0" w:space="0" w:color="auto"/>
            <w:bottom w:val="none" w:sz="0" w:space="0" w:color="auto"/>
            <w:right w:val="none" w:sz="0" w:space="0" w:color="auto"/>
          </w:divBdr>
        </w:div>
        <w:div w:id="247156096">
          <w:marLeft w:val="480"/>
          <w:marRight w:val="0"/>
          <w:marTop w:val="0"/>
          <w:marBottom w:val="0"/>
          <w:divBdr>
            <w:top w:val="none" w:sz="0" w:space="0" w:color="auto"/>
            <w:left w:val="none" w:sz="0" w:space="0" w:color="auto"/>
            <w:bottom w:val="none" w:sz="0" w:space="0" w:color="auto"/>
            <w:right w:val="none" w:sz="0" w:space="0" w:color="auto"/>
          </w:divBdr>
        </w:div>
        <w:div w:id="965307199">
          <w:marLeft w:val="480"/>
          <w:marRight w:val="0"/>
          <w:marTop w:val="0"/>
          <w:marBottom w:val="0"/>
          <w:divBdr>
            <w:top w:val="none" w:sz="0" w:space="0" w:color="auto"/>
            <w:left w:val="none" w:sz="0" w:space="0" w:color="auto"/>
            <w:bottom w:val="none" w:sz="0" w:space="0" w:color="auto"/>
            <w:right w:val="none" w:sz="0" w:space="0" w:color="auto"/>
          </w:divBdr>
        </w:div>
        <w:div w:id="23790804">
          <w:marLeft w:val="480"/>
          <w:marRight w:val="0"/>
          <w:marTop w:val="0"/>
          <w:marBottom w:val="0"/>
          <w:divBdr>
            <w:top w:val="none" w:sz="0" w:space="0" w:color="auto"/>
            <w:left w:val="none" w:sz="0" w:space="0" w:color="auto"/>
            <w:bottom w:val="none" w:sz="0" w:space="0" w:color="auto"/>
            <w:right w:val="none" w:sz="0" w:space="0" w:color="auto"/>
          </w:divBdr>
        </w:div>
        <w:div w:id="982007560">
          <w:marLeft w:val="480"/>
          <w:marRight w:val="0"/>
          <w:marTop w:val="0"/>
          <w:marBottom w:val="0"/>
          <w:divBdr>
            <w:top w:val="none" w:sz="0" w:space="0" w:color="auto"/>
            <w:left w:val="none" w:sz="0" w:space="0" w:color="auto"/>
            <w:bottom w:val="none" w:sz="0" w:space="0" w:color="auto"/>
            <w:right w:val="none" w:sz="0" w:space="0" w:color="auto"/>
          </w:divBdr>
        </w:div>
        <w:div w:id="1097218766">
          <w:marLeft w:val="480"/>
          <w:marRight w:val="0"/>
          <w:marTop w:val="0"/>
          <w:marBottom w:val="0"/>
          <w:divBdr>
            <w:top w:val="none" w:sz="0" w:space="0" w:color="auto"/>
            <w:left w:val="none" w:sz="0" w:space="0" w:color="auto"/>
            <w:bottom w:val="none" w:sz="0" w:space="0" w:color="auto"/>
            <w:right w:val="none" w:sz="0" w:space="0" w:color="auto"/>
          </w:divBdr>
        </w:div>
        <w:div w:id="474640159">
          <w:marLeft w:val="480"/>
          <w:marRight w:val="0"/>
          <w:marTop w:val="0"/>
          <w:marBottom w:val="0"/>
          <w:divBdr>
            <w:top w:val="none" w:sz="0" w:space="0" w:color="auto"/>
            <w:left w:val="none" w:sz="0" w:space="0" w:color="auto"/>
            <w:bottom w:val="none" w:sz="0" w:space="0" w:color="auto"/>
            <w:right w:val="none" w:sz="0" w:space="0" w:color="auto"/>
          </w:divBdr>
        </w:div>
        <w:div w:id="491487074">
          <w:marLeft w:val="480"/>
          <w:marRight w:val="0"/>
          <w:marTop w:val="0"/>
          <w:marBottom w:val="0"/>
          <w:divBdr>
            <w:top w:val="none" w:sz="0" w:space="0" w:color="auto"/>
            <w:left w:val="none" w:sz="0" w:space="0" w:color="auto"/>
            <w:bottom w:val="none" w:sz="0" w:space="0" w:color="auto"/>
            <w:right w:val="none" w:sz="0" w:space="0" w:color="auto"/>
          </w:divBdr>
        </w:div>
        <w:div w:id="314339617">
          <w:marLeft w:val="480"/>
          <w:marRight w:val="0"/>
          <w:marTop w:val="0"/>
          <w:marBottom w:val="0"/>
          <w:divBdr>
            <w:top w:val="none" w:sz="0" w:space="0" w:color="auto"/>
            <w:left w:val="none" w:sz="0" w:space="0" w:color="auto"/>
            <w:bottom w:val="none" w:sz="0" w:space="0" w:color="auto"/>
            <w:right w:val="none" w:sz="0" w:space="0" w:color="auto"/>
          </w:divBdr>
        </w:div>
        <w:div w:id="716784363">
          <w:marLeft w:val="480"/>
          <w:marRight w:val="0"/>
          <w:marTop w:val="0"/>
          <w:marBottom w:val="0"/>
          <w:divBdr>
            <w:top w:val="none" w:sz="0" w:space="0" w:color="auto"/>
            <w:left w:val="none" w:sz="0" w:space="0" w:color="auto"/>
            <w:bottom w:val="none" w:sz="0" w:space="0" w:color="auto"/>
            <w:right w:val="none" w:sz="0" w:space="0" w:color="auto"/>
          </w:divBdr>
        </w:div>
        <w:div w:id="1605915894">
          <w:marLeft w:val="480"/>
          <w:marRight w:val="0"/>
          <w:marTop w:val="0"/>
          <w:marBottom w:val="0"/>
          <w:divBdr>
            <w:top w:val="none" w:sz="0" w:space="0" w:color="auto"/>
            <w:left w:val="none" w:sz="0" w:space="0" w:color="auto"/>
            <w:bottom w:val="none" w:sz="0" w:space="0" w:color="auto"/>
            <w:right w:val="none" w:sz="0" w:space="0" w:color="auto"/>
          </w:divBdr>
        </w:div>
        <w:div w:id="1893227056">
          <w:marLeft w:val="480"/>
          <w:marRight w:val="0"/>
          <w:marTop w:val="0"/>
          <w:marBottom w:val="0"/>
          <w:divBdr>
            <w:top w:val="none" w:sz="0" w:space="0" w:color="auto"/>
            <w:left w:val="none" w:sz="0" w:space="0" w:color="auto"/>
            <w:bottom w:val="none" w:sz="0" w:space="0" w:color="auto"/>
            <w:right w:val="none" w:sz="0" w:space="0" w:color="auto"/>
          </w:divBdr>
        </w:div>
        <w:div w:id="246426668">
          <w:marLeft w:val="480"/>
          <w:marRight w:val="0"/>
          <w:marTop w:val="0"/>
          <w:marBottom w:val="0"/>
          <w:divBdr>
            <w:top w:val="none" w:sz="0" w:space="0" w:color="auto"/>
            <w:left w:val="none" w:sz="0" w:space="0" w:color="auto"/>
            <w:bottom w:val="none" w:sz="0" w:space="0" w:color="auto"/>
            <w:right w:val="none" w:sz="0" w:space="0" w:color="auto"/>
          </w:divBdr>
        </w:div>
        <w:div w:id="909583764">
          <w:marLeft w:val="480"/>
          <w:marRight w:val="0"/>
          <w:marTop w:val="0"/>
          <w:marBottom w:val="0"/>
          <w:divBdr>
            <w:top w:val="none" w:sz="0" w:space="0" w:color="auto"/>
            <w:left w:val="none" w:sz="0" w:space="0" w:color="auto"/>
            <w:bottom w:val="none" w:sz="0" w:space="0" w:color="auto"/>
            <w:right w:val="none" w:sz="0" w:space="0" w:color="auto"/>
          </w:divBdr>
        </w:div>
        <w:div w:id="576980913">
          <w:marLeft w:val="480"/>
          <w:marRight w:val="0"/>
          <w:marTop w:val="0"/>
          <w:marBottom w:val="0"/>
          <w:divBdr>
            <w:top w:val="none" w:sz="0" w:space="0" w:color="auto"/>
            <w:left w:val="none" w:sz="0" w:space="0" w:color="auto"/>
            <w:bottom w:val="none" w:sz="0" w:space="0" w:color="auto"/>
            <w:right w:val="none" w:sz="0" w:space="0" w:color="auto"/>
          </w:divBdr>
        </w:div>
        <w:div w:id="359859846">
          <w:marLeft w:val="480"/>
          <w:marRight w:val="0"/>
          <w:marTop w:val="0"/>
          <w:marBottom w:val="0"/>
          <w:divBdr>
            <w:top w:val="none" w:sz="0" w:space="0" w:color="auto"/>
            <w:left w:val="none" w:sz="0" w:space="0" w:color="auto"/>
            <w:bottom w:val="none" w:sz="0" w:space="0" w:color="auto"/>
            <w:right w:val="none" w:sz="0" w:space="0" w:color="auto"/>
          </w:divBdr>
        </w:div>
        <w:div w:id="1065569246">
          <w:marLeft w:val="480"/>
          <w:marRight w:val="0"/>
          <w:marTop w:val="0"/>
          <w:marBottom w:val="0"/>
          <w:divBdr>
            <w:top w:val="none" w:sz="0" w:space="0" w:color="auto"/>
            <w:left w:val="none" w:sz="0" w:space="0" w:color="auto"/>
            <w:bottom w:val="none" w:sz="0" w:space="0" w:color="auto"/>
            <w:right w:val="none" w:sz="0" w:space="0" w:color="auto"/>
          </w:divBdr>
        </w:div>
        <w:div w:id="787092356">
          <w:marLeft w:val="480"/>
          <w:marRight w:val="0"/>
          <w:marTop w:val="0"/>
          <w:marBottom w:val="0"/>
          <w:divBdr>
            <w:top w:val="none" w:sz="0" w:space="0" w:color="auto"/>
            <w:left w:val="none" w:sz="0" w:space="0" w:color="auto"/>
            <w:bottom w:val="none" w:sz="0" w:space="0" w:color="auto"/>
            <w:right w:val="none" w:sz="0" w:space="0" w:color="auto"/>
          </w:divBdr>
        </w:div>
        <w:div w:id="1261639137">
          <w:marLeft w:val="480"/>
          <w:marRight w:val="0"/>
          <w:marTop w:val="0"/>
          <w:marBottom w:val="0"/>
          <w:divBdr>
            <w:top w:val="none" w:sz="0" w:space="0" w:color="auto"/>
            <w:left w:val="none" w:sz="0" w:space="0" w:color="auto"/>
            <w:bottom w:val="none" w:sz="0" w:space="0" w:color="auto"/>
            <w:right w:val="none" w:sz="0" w:space="0" w:color="auto"/>
          </w:divBdr>
        </w:div>
        <w:div w:id="1562869044">
          <w:marLeft w:val="480"/>
          <w:marRight w:val="0"/>
          <w:marTop w:val="0"/>
          <w:marBottom w:val="0"/>
          <w:divBdr>
            <w:top w:val="none" w:sz="0" w:space="0" w:color="auto"/>
            <w:left w:val="none" w:sz="0" w:space="0" w:color="auto"/>
            <w:bottom w:val="none" w:sz="0" w:space="0" w:color="auto"/>
            <w:right w:val="none" w:sz="0" w:space="0" w:color="auto"/>
          </w:divBdr>
        </w:div>
        <w:div w:id="1698892093">
          <w:marLeft w:val="480"/>
          <w:marRight w:val="0"/>
          <w:marTop w:val="0"/>
          <w:marBottom w:val="0"/>
          <w:divBdr>
            <w:top w:val="none" w:sz="0" w:space="0" w:color="auto"/>
            <w:left w:val="none" w:sz="0" w:space="0" w:color="auto"/>
            <w:bottom w:val="none" w:sz="0" w:space="0" w:color="auto"/>
            <w:right w:val="none" w:sz="0" w:space="0" w:color="auto"/>
          </w:divBdr>
        </w:div>
        <w:div w:id="1888757613">
          <w:marLeft w:val="480"/>
          <w:marRight w:val="0"/>
          <w:marTop w:val="0"/>
          <w:marBottom w:val="0"/>
          <w:divBdr>
            <w:top w:val="none" w:sz="0" w:space="0" w:color="auto"/>
            <w:left w:val="none" w:sz="0" w:space="0" w:color="auto"/>
            <w:bottom w:val="none" w:sz="0" w:space="0" w:color="auto"/>
            <w:right w:val="none" w:sz="0" w:space="0" w:color="auto"/>
          </w:divBdr>
        </w:div>
        <w:div w:id="459539716">
          <w:marLeft w:val="480"/>
          <w:marRight w:val="0"/>
          <w:marTop w:val="0"/>
          <w:marBottom w:val="0"/>
          <w:divBdr>
            <w:top w:val="none" w:sz="0" w:space="0" w:color="auto"/>
            <w:left w:val="none" w:sz="0" w:space="0" w:color="auto"/>
            <w:bottom w:val="none" w:sz="0" w:space="0" w:color="auto"/>
            <w:right w:val="none" w:sz="0" w:space="0" w:color="auto"/>
          </w:divBdr>
        </w:div>
        <w:div w:id="1853763064">
          <w:marLeft w:val="480"/>
          <w:marRight w:val="0"/>
          <w:marTop w:val="0"/>
          <w:marBottom w:val="0"/>
          <w:divBdr>
            <w:top w:val="none" w:sz="0" w:space="0" w:color="auto"/>
            <w:left w:val="none" w:sz="0" w:space="0" w:color="auto"/>
            <w:bottom w:val="none" w:sz="0" w:space="0" w:color="auto"/>
            <w:right w:val="none" w:sz="0" w:space="0" w:color="auto"/>
          </w:divBdr>
        </w:div>
        <w:div w:id="370805301">
          <w:marLeft w:val="480"/>
          <w:marRight w:val="0"/>
          <w:marTop w:val="0"/>
          <w:marBottom w:val="0"/>
          <w:divBdr>
            <w:top w:val="none" w:sz="0" w:space="0" w:color="auto"/>
            <w:left w:val="none" w:sz="0" w:space="0" w:color="auto"/>
            <w:bottom w:val="none" w:sz="0" w:space="0" w:color="auto"/>
            <w:right w:val="none" w:sz="0" w:space="0" w:color="auto"/>
          </w:divBdr>
        </w:div>
        <w:div w:id="397434492">
          <w:marLeft w:val="480"/>
          <w:marRight w:val="0"/>
          <w:marTop w:val="0"/>
          <w:marBottom w:val="0"/>
          <w:divBdr>
            <w:top w:val="none" w:sz="0" w:space="0" w:color="auto"/>
            <w:left w:val="none" w:sz="0" w:space="0" w:color="auto"/>
            <w:bottom w:val="none" w:sz="0" w:space="0" w:color="auto"/>
            <w:right w:val="none" w:sz="0" w:space="0" w:color="auto"/>
          </w:divBdr>
        </w:div>
        <w:div w:id="1440223873">
          <w:marLeft w:val="480"/>
          <w:marRight w:val="0"/>
          <w:marTop w:val="0"/>
          <w:marBottom w:val="0"/>
          <w:divBdr>
            <w:top w:val="none" w:sz="0" w:space="0" w:color="auto"/>
            <w:left w:val="none" w:sz="0" w:space="0" w:color="auto"/>
            <w:bottom w:val="none" w:sz="0" w:space="0" w:color="auto"/>
            <w:right w:val="none" w:sz="0" w:space="0" w:color="auto"/>
          </w:divBdr>
        </w:div>
        <w:div w:id="1584415648">
          <w:marLeft w:val="480"/>
          <w:marRight w:val="0"/>
          <w:marTop w:val="0"/>
          <w:marBottom w:val="0"/>
          <w:divBdr>
            <w:top w:val="none" w:sz="0" w:space="0" w:color="auto"/>
            <w:left w:val="none" w:sz="0" w:space="0" w:color="auto"/>
            <w:bottom w:val="none" w:sz="0" w:space="0" w:color="auto"/>
            <w:right w:val="none" w:sz="0" w:space="0" w:color="auto"/>
          </w:divBdr>
        </w:div>
        <w:div w:id="2078360877">
          <w:marLeft w:val="480"/>
          <w:marRight w:val="0"/>
          <w:marTop w:val="0"/>
          <w:marBottom w:val="0"/>
          <w:divBdr>
            <w:top w:val="none" w:sz="0" w:space="0" w:color="auto"/>
            <w:left w:val="none" w:sz="0" w:space="0" w:color="auto"/>
            <w:bottom w:val="none" w:sz="0" w:space="0" w:color="auto"/>
            <w:right w:val="none" w:sz="0" w:space="0" w:color="auto"/>
          </w:divBdr>
        </w:div>
        <w:div w:id="1514686919">
          <w:marLeft w:val="480"/>
          <w:marRight w:val="0"/>
          <w:marTop w:val="0"/>
          <w:marBottom w:val="0"/>
          <w:divBdr>
            <w:top w:val="none" w:sz="0" w:space="0" w:color="auto"/>
            <w:left w:val="none" w:sz="0" w:space="0" w:color="auto"/>
            <w:bottom w:val="none" w:sz="0" w:space="0" w:color="auto"/>
            <w:right w:val="none" w:sz="0" w:space="0" w:color="auto"/>
          </w:divBdr>
        </w:div>
        <w:div w:id="1785995286">
          <w:marLeft w:val="480"/>
          <w:marRight w:val="0"/>
          <w:marTop w:val="0"/>
          <w:marBottom w:val="0"/>
          <w:divBdr>
            <w:top w:val="none" w:sz="0" w:space="0" w:color="auto"/>
            <w:left w:val="none" w:sz="0" w:space="0" w:color="auto"/>
            <w:bottom w:val="none" w:sz="0" w:space="0" w:color="auto"/>
            <w:right w:val="none" w:sz="0" w:space="0" w:color="auto"/>
          </w:divBdr>
        </w:div>
        <w:div w:id="1875267779">
          <w:marLeft w:val="480"/>
          <w:marRight w:val="0"/>
          <w:marTop w:val="0"/>
          <w:marBottom w:val="0"/>
          <w:divBdr>
            <w:top w:val="none" w:sz="0" w:space="0" w:color="auto"/>
            <w:left w:val="none" w:sz="0" w:space="0" w:color="auto"/>
            <w:bottom w:val="none" w:sz="0" w:space="0" w:color="auto"/>
            <w:right w:val="none" w:sz="0" w:space="0" w:color="auto"/>
          </w:divBdr>
        </w:div>
        <w:div w:id="1934706215">
          <w:marLeft w:val="480"/>
          <w:marRight w:val="0"/>
          <w:marTop w:val="0"/>
          <w:marBottom w:val="0"/>
          <w:divBdr>
            <w:top w:val="none" w:sz="0" w:space="0" w:color="auto"/>
            <w:left w:val="none" w:sz="0" w:space="0" w:color="auto"/>
            <w:bottom w:val="none" w:sz="0" w:space="0" w:color="auto"/>
            <w:right w:val="none" w:sz="0" w:space="0" w:color="auto"/>
          </w:divBdr>
        </w:div>
        <w:div w:id="1468550144">
          <w:marLeft w:val="480"/>
          <w:marRight w:val="0"/>
          <w:marTop w:val="0"/>
          <w:marBottom w:val="0"/>
          <w:divBdr>
            <w:top w:val="none" w:sz="0" w:space="0" w:color="auto"/>
            <w:left w:val="none" w:sz="0" w:space="0" w:color="auto"/>
            <w:bottom w:val="none" w:sz="0" w:space="0" w:color="auto"/>
            <w:right w:val="none" w:sz="0" w:space="0" w:color="auto"/>
          </w:divBdr>
        </w:div>
        <w:div w:id="1063408642">
          <w:marLeft w:val="480"/>
          <w:marRight w:val="0"/>
          <w:marTop w:val="0"/>
          <w:marBottom w:val="0"/>
          <w:divBdr>
            <w:top w:val="none" w:sz="0" w:space="0" w:color="auto"/>
            <w:left w:val="none" w:sz="0" w:space="0" w:color="auto"/>
            <w:bottom w:val="none" w:sz="0" w:space="0" w:color="auto"/>
            <w:right w:val="none" w:sz="0" w:space="0" w:color="auto"/>
          </w:divBdr>
        </w:div>
        <w:div w:id="39869270">
          <w:marLeft w:val="480"/>
          <w:marRight w:val="0"/>
          <w:marTop w:val="0"/>
          <w:marBottom w:val="0"/>
          <w:divBdr>
            <w:top w:val="none" w:sz="0" w:space="0" w:color="auto"/>
            <w:left w:val="none" w:sz="0" w:space="0" w:color="auto"/>
            <w:bottom w:val="none" w:sz="0" w:space="0" w:color="auto"/>
            <w:right w:val="none" w:sz="0" w:space="0" w:color="auto"/>
          </w:divBdr>
        </w:div>
        <w:div w:id="311063540">
          <w:marLeft w:val="480"/>
          <w:marRight w:val="0"/>
          <w:marTop w:val="0"/>
          <w:marBottom w:val="0"/>
          <w:divBdr>
            <w:top w:val="none" w:sz="0" w:space="0" w:color="auto"/>
            <w:left w:val="none" w:sz="0" w:space="0" w:color="auto"/>
            <w:bottom w:val="none" w:sz="0" w:space="0" w:color="auto"/>
            <w:right w:val="none" w:sz="0" w:space="0" w:color="auto"/>
          </w:divBdr>
        </w:div>
        <w:div w:id="1902712294">
          <w:marLeft w:val="480"/>
          <w:marRight w:val="0"/>
          <w:marTop w:val="0"/>
          <w:marBottom w:val="0"/>
          <w:divBdr>
            <w:top w:val="none" w:sz="0" w:space="0" w:color="auto"/>
            <w:left w:val="none" w:sz="0" w:space="0" w:color="auto"/>
            <w:bottom w:val="none" w:sz="0" w:space="0" w:color="auto"/>
            <w:right w:val="none" w:sz="0" w:space="0" w:color="auto"/>
          </w:divBdr>
        </w:div>
        <w:div w:id="948589587">
          <w:marLeft w:val="480"/>
          <w:marRight w:val="0"/>
          <w:marTop w:val="0"/>
          <w:marBottom w:val="0"/>
          <w:divBdr>
            <w:top w:val="none" w:sz="0" w:space="0" w:color="auto"/>
            <w:left w:val="none" w:sz="0" w:space="0" w:color="auto"/>
            <w:bottom w:val="none" w:sz="0" w:space="0" w:color="auto"/>
            <w:right w:val="none" w:sz="0" w:space="0" w:color="auto"/>
          </w:divBdr>
        </w:div>
        <w:div w:id="116722536">
          <w:marLeft w:val="480"/>
          <w:marRight w:val="0"/>
          <w:marTop w:val="0"/>
          <w:marBottom w:val="0"/>
          <w:divBdr>
            <w:top w:val="none" w:sz="0" w:space="0" w:color="auto"/>
            <w:left w:val="none" w:sz="0" w:space="0" w:color="auto"/>
            <w:bottom w:val="none" w:sz="0" w:space="0" w:color="auto"/>
            <w:right w:val="none" w:sz="0" w:space="0" w:color="auto"/>
          </w:divBdr>
        </w:div>
        <w:div w:id="354693696">
          <w:marLeft w:val="480"/>
          <w:marRight w:val="0"/>
          <w:marTop w:val="0"/>
          <w:marBottom w:val="0"/>
          <w:divBdr>
            <w:top w:val="none" w:sz="0" w:space="0" w:color="auto"/>
            <w:left w:val="none" w:sz="0" w:space="0" w:color="auto"/>
            <w:bottom w:val="none" w:sz="0" w:space="0" w:color="auto"/>
            <w:right w:val="none" w:sz="0" w:space="0" w:color="auto"/>
          </w:divBdr>
        </w:div>
        <w:div w:id="1592590808">
          <w:marLeft w:val="480"/>
          <w:marRight w:val="0"/>
          <w:marTop w:val="0"/>
          <w:marBottom w:val="0"/>
          <w:divBdr>
            <w:top w:val="none" w:sz="0" w:space="0" w:color="auto"/>
            <w:left w:val="none" w:sz="0" w:space="0" w:color="auto"/>
            <w:bottom w:val="none" w:sz="0" w:space="0" w:color="auto"/>
            <w:right w:val="none" w:sz="0" w:space="0" w:color="auto"/>
          </w:divBdr>
        </w:div>
        <w:div w:id="977420480">
          <w:marLeft w:val="480"/>
          <w:marRight w:val="0"/>
          <w:marTop w:val="0"/>
          <w:marBottom w:val="0"/>
          <w:divBdr>
            <w:top w:val="none" w:sz="0" w:space="0" w:color="auto"/>
            <w:left w:val="none" w:sz="0" w:space="0" w:color="auto"/>
            <w:bottom w:val="none" w:sz="0" w:space="0" w:color="auto"/>
            <w:right w:val="none" w:sz="0" w:space="0" w:color="auto"/>
          </w:divBdr>
        </w:div>
        <w:div w:id="577251429">
          <w:marLeft w:val="480"/>
          <w:marRight w:val="0"/>
          <w:marTop w:val="0"/>
          <w:marBottom w:val="0"/>
          <w:divBdr>
            <w:top w:val="none" w:sz="0" w:space="0" w:color="auto"/>
            <w:left w:val="none" w:sz="0" w:space="0" w:color="auto"/>
            <w:bottom w:val="none" w:sz="0" w:space="0" w:color="auto"/>
            <w:right w:val="none" w:sz="0" w:space="0" w:color="auto"/>
          </w:divBdr>
        </w:div>
        <w:div w:id="1346175331">
          <w:marLeft w:val="480"/>
          <w:marRight w:val="0"/>
          <w:marTop w:val="0"/>
          <w:marBottom w:val="0"/>
          <w:divBdr>
            <w:top w:val="none" w:sz="0" w:space="0" w:color="auto"/>
            <w:left w:val="none" w:sz="0" w:space="0" w:color="auto"/>
            <w:bottom w:val="none" w:sz="0" w:space="0" w:color="auto"/>
            <w:right w:val="none" w:sz="0" w:space="0" w:color="auto"/>
          </w:divBdr>
        </w:div>
        <w:div w:id="1135755751">
          <w:marLeft w:val="480"/>
          <w:marRight w:val="0"/>
          <w:marTop w:val="0"/>
          <w:marBottom w:val="0"/>
          <w:divBdr>
            <w:top w:val="none" w:sz="0" w:space="0" w:color="auto"/>
            <w:left w:val="none" w:sz="0" w:space="0" w:color="auto"/>
            <w:bottom w:val="none" w:sz="0" w:space="0" w:color="auto"/>
            <w:right w:val="none" w:sz="0" w:space="0" w:color="auto"/>
          </w:divBdr>
        </w:div>
        <w:div w:id="1432237426">
          <w:marLeft w:val="480"/>
          <w:marRight w:val="0"/>
          <w:marTop w:val="0"/>
          <w:marBottom w:val="0"/>
          <w:divBdr>
            <w:top w:val="none" w:sz="0" w:space="0" w:color="auto"/>
            <w:left w:val="none" w:sz="0" w:space="0" w:color="auto"/>
            <w:bottom w:val="none" w:sz="0" w:space="0" w:color="auto"/>
            <w:right w:val="none" w:sz="0" w:space="0" w:color="auto"/>
          </w:divBdr>
        </w:div>
        <w:div w:id="2116170600">
          <w:marLeft w:val="480"/>
          <w:marRight w:val="0"/>
          <w:marTop w:val="0"/>
          <w:marBottom w:val="0"/>
          <w:divBdr>
            <w:top w:val="none" w:sz="0" w:space="0" w:color="auto"/>
            <w:left w:val="none" w:sz="0" w:space="0" w:color="auto"/>
            <w:bottom w:val="none" w:sz="0" w:space="0" w:color="auto"/>
            <w:right w:val="none" w:sz="0" w:space="0" w:color="auto"/>
          </w:divBdr>
        </w:div>
        <w:div w:id="840462005">
          <w:marLeft w:val="480"/>
          <w:marRight w:val="0"/>
          <w:marTop w:val="0"/>
          <w:marBottom w:val="0"/>
          <w:divBdr>
            <w:top w:val="none" w:sz="0" w:space="0" w:color="auto"/>
            <w:left w:val="none" w:sz="0" w:space="0" w:color="auto"/>
            <w:bottom w:val="none" w:sz="0" w:space="0" w:color="auto"/>
            <w:right w:val="none" w:sz="0" w:space="0" w:color="auto"/>
          </w:divBdr>
        </w:div>
        <w:div w:id="1036271514">
          <w:marLeft w:val="480"/>
          <w:marRight w:val="0"/>
          <w:marTop w:val="0"/>
          <w:marBottom w:val="0"/>
          <w:divBdr>
            <w:top w:val="none" w:sz="0" w:space="0" w:color="auto"/>
            <w:left w:val="none" w:sz="0" w:space="0" w:color="auto"/>
            <w:bottom w:val="none" w:sz="0" w:space="0" w:color="auto"/>
            <w:right w:val="none" w:sz="0" w:space="0" w:color="auto"/>
          </w:divBdr>
        </w:div>
        <w:div w:id="453332155">
          <w:marLeft w:val="480"/>
          <w:marRight w:val="0"/>
          <w:marTop w:val="0"/>
          <w:marBottom w:val="0"/>
          <w:divBdr>
            <w:top w:val="none" w:sz="0" w:space="0" w:color="auto"/>
            <w:left w:val="none" w:sz="0" w:space="0" w:color="auto"/>
            <w:bottom w:val="none" w:sz="0" w:space="0" w:color="auto"/>
            <w:right w:val="none" w:sz="0" w:space="0" w:color="auto"/>
          </w:divBdr>
        </w:div>
        <w:div w:id="939533831">
          <w:marLeft w:val="480"/>
          <w:marRight w:val="0"/>
          <w:marTop w:val="0"/>
          <w:marBottom w:val="0"/>
          <w:divBdr>
            <w:top w:val="none" w:sz="0" w:space="0" w:color="auto"/>
            <w:left w:val="none" w:sz="0" w:space="0" w:color="auto"/>
            <w:bottom w:val="none" w:sz="0" w:space="0" w:color="auto"/>
            <w:right w:val="none" w:sz="0" w:space="0" w:color="auto"/>
          </w:divBdr>
        </w:div>
        <w:div w:id="1531648369">
          <w:marLeft w:val="480"/>
          <w:marRight w:val="0"/>
          <w:marTop w:val="0"/>
          <w:marBottom w:val="0"/>
          <w:divBdr>
            <w:top w:val="none" w:sz="0" w:space="0" w:color="auto"/>
            <w:left w:val="none" w:sz="0" w:space="0" w:color="auto"/>
            <w:bottom w:val="none" w:sz="0" w:space="0" w:color="auto"/>
            <w:right w:val="none" w:sz="0" w:space="0" w:color="auto"/>
          </w:divBdr>
        </w:div>
        <w:div w:id="430589643">
          <w:marLeft w:val="480"/>
          <w:marRight w:val="0"/>
          <w:marTop w:val="0"/>
          <w:marBottom w:val="0"/>
          <w:divBdr>
            <w:top w:val="none" w:sz="0" w:space="0" w:color="auto"/>
            <w:left w:val="none" w:sz="0" w:space="0" w:color="auto"/>
            <w:bottom w:val="none" w:sz="0" w:space="0" w:color="auto"/>
            <w:right w:val="none" w:sz="0" w:space="0" w:color="auto"/>
          </w:divBdr>
        </w:div>
        <w:div w:id="1971931148">
          <w:marLeft w:val="480"/>
          <w:marRight w:val="0"/>
          <w:marTop w:val="0"/>
          <w:marBottom w:val="0"/>
          <w:divBdr>
            <w:top w:val="none" w:sz="0" w:space="0" w:color="auto"/>
            <w:left w:val="none" w:sz="0" w:space="0" w:color="auto"/>
            <w:bottom w:val="none" w:sz="0" w:space="0" w:color="auto"/>
            <w:right w:val="none" w:sz="0" w:space="0" w:color="auto"/>
          </w:divBdr>
        </w:div>
        <w:div w:id="30034607">
          <w:marLeft w:val="480"/>
          <w:marRight w:val="0"/>
          <w:marTop w:val="0"/>
          <w:marBottom w:val="0"/>
          <w:divBdr>
            <w:top w:val="none" w:sz="0" w:space="0" w:color="auto"/>
            <w:left w:val="none" w:sz="0" w:space="0" w:color="auto"/>
            <w:bottom w:val="none" w:sz="0" w:space="0" w:color="auto"/>
            <w:right w:val="none" w:sz="0" w:space="0" w:color="auto"/>
          </w:divBdr>
        </w:div>
        <w:div w:id="956568049">
          <w:marLeft w:val="480"/>
          <w:marRight w:val="0"/>
          <w:marTop w:val="0"/>
          <w:marBottom w:val="0"/>
          <w:divBdr>
            <w:top w:val="none" w:sz="0" w:space="0" w:color="auto"/>
            <w:left w:val="none" w:sz="0" w:space="0" w:color="auto"/>
            <w:bottom w:val="none" w:sz="0" w:space="0" w:color="auto"/>
            <w:right w:val="none" w:sz="0" w:space="0" w:color="auto"/>
          </w:divBdr>
        </w:div>
        <w:div w:id="1591499771">
          <w:marLeft w:val="480"/>
          <w:marRight w:val="0"/>
          <w:marTop w:val="0"/>
          <w:marBottom w:val="0"/>
          <w:divBdr>
            <w:top w:val="none" w:sz="0" w:space="0" w:color="auto"/>
            <w:left w:val="none" w:sz="0" w:space="0" w:color="auto"/>
            <w:bottom w:val="none" w:sz="0" w:space="0" w:color="auto"/>
            <w:right w:val="none" w:sz="0" w:space="0" w:color="auto"/>
          </w:divBdr>
        </w:div>
        <w:div w:id="1343584940">
          <w:marLeft w:val="480"/>
          <w:marRight w:val="0"/>
          <w:marTop w:val="0"/>
          <w:marBottom w:val="0"/>
          <w:divBdr>
            <w:top w:val="none" w:sz="0" w:space="0" w:color="auto"/>
            <w:left w:val="none" w:sz="0" w:space="0" w:color="auto"/>
            <w:bottom w:val="none" w:sz="0" w:space="0" w:color="auto"/>
            <w:right w:val="none" w:sz="0" w:space="0" w:color="auto"/>
          </w:divBdr>
        </w:div>
        <w:div w:id="1005667766">
          <w:marLeft w:val="480"/>
          <w:marRight w:val="0"/>
          <w:marTop w:val="0"/>
          <w:marBottom w:val="0"/>
          <w:divBdr>
            <w:top w:val="none" w:sz="0" w:space="0" w:color="auto"/>
            <w:left w:val="none" w:sz="0" w:space="0" w:color="auto"/>
            <w:bottom w:val="none" w:sz="0" w:space="0" w:color="auto"/>
            <w:right w:val="none" w:sz="0" w:space="0" w:color="auto"/>
          </w:divBdr>
        </w:div>
        <w:div w:id="116679062">
          <w:marLeft w:val="480"/>
          <w:marRight w:val="0"/>
          <w:marTop w:val="0"/>
          <w:marBottom w:val="0"/>
          <w:divBdr>
            <w:top w:val="none" w:sz="0" w:space="0" w:color="auto"/>
            <w:left w:val="none" w:sz="0" w:space="0" w:color="auto"/>
            <w:bottom w:val="none" w:sz="0" w:space="0" w:color="auto"/>
            <w:right w:val="none" w:sz="0" w:space="0" w:color="auto"/>
          </w:divBdr>
        </w:div>
        <w:div w:id="1617517989">
          <w:marLeft w:val="480"/>
          <w:marRight w:val="0"/>
          <w:marTop w:val="0"/>
          <w:marBottom w:val="0"/>
          <w:divBdr>
            <w:top w:val="none" w:sz="0" w:space="0" w:color="auto"/>
            <w:left w:val="none" w:sz="0" w:space="0" w:color="auto"/>
            <w:bottom w:val="none" w:sz="0" w:space="0" w:color="auto"/>
            <w:right w:val="none" w:sz="0" w:space="0" w:color="auto"/>
          </w:divBdr>
        </w:div>
        <w:div w:id="808593599">
          <w:marLeft w:val="480"/>
          <w:marRight w:val="0"/>
          <w:marTop w:val="0"/>
          <w:marBottom w:val="0"/>
          <w:divBdr>
            <w:top w:val="none" w:sz="0" w:space="0" w:color="auto"/>
            <w:left w:val="none" w:sz="0" w:space="0" w:color="auto"/>
            <w:bottom w:val="none" w:sz="0" w:space="0" w:color="auto"/>
            <w:right w:val="none" w:sz="0" w:space="0" w:color="auto"/>
          </w:divBdr>
        </w:div>
        <w:div w:id="909385214">
          <w:marLeft w:val="480"/>
          <w:marRight w:val="0"/>
          <w:marTop w:val="0"/>
          <w:marBottom w:val="0"/>
          <w:divBdr>
            <w:top w:val="none" w:sz="0" w:space="0" w:color="auto"/>
            <w:left w:val="none" w:sz="0" w:space="0" w:color="auto"/>
            <w:bottom w:val="none" w:sz="0" w:space="0" w:color="auto"/>
            <w:right w:val="none" w:sz="0" w:space="0" w:color="auto"/>
          </w:divBdr>
        </w:div>
        <w:div w:id="641739227">
          <w:marLeft w:val="480"/>
          <w:marRight w:val="0"/>
          <w:marTop w:val="0"/>
          <w:marBottom w:val="0"/>
          <w:divBdr>
            <w:top w:val="none" w:sz="0" w:space="0" w:color="auto"/>
            <w:left w:val="none" w:sz="0" w:space="0" w:color="auto"/>
            <w:bottom w:val="none" w:sz="0" w:space="0" w:color="auto"/>
            <w:right w:val="none" w:sz="0" w:space="0" w:color="auto"/>
          </w:divBdr>
        </w:div>
        <w:div w:id="1130635959">
          <w:marLeft w:val="480"/>
          <w:marRight w:val="0"/>
          <w:marTop w:val="0"/>
          <w:marBottom w:val="0"/>
          <w:divBdr>
            <w:top w:val="none" w:sz="0" w:space="0" w:color="auto"/>
            <w:left w:val="none" w:sz="0" w:space="0" w:color="auto"/>
            <w:bottom w:val="none" w:sz="0" w:space="0" w:color="auto"/>
            <w:right w:val="none" w:sz="0" w:space="0" w:color="auto"/>
          </w:divBdr>
        </w:div>
        <w:div w:id="1479376244">
          <w:marLeft w:val="480"/>
          <w:marRight w:val="0"/>
          <w:marTop w:val="0"/>
          <w:marBottom w:val="0"/>
          <w:divBdr>
            <w:top w:val="none" w:sz="0" w:space="0" w:color="auto"/>
            <w:left w:val="none" w:sz="0" w:space="0" w:color="auto"/>
            <w:bottom w:val="none" w:sz="0" w:space="0" w:color="auto"/>
            <w:right w:val="none" w:sz="0" w:space="0" w:color="auto"/>
          </w:divBdr>
        </w:div>
        <w:div w:id="1723794530">
          <w:marLeft w:val="480"/>
          <w:marRight w:val="0"/>
          <w:marTop w:val="0"/>
          <w:marBottom w:val="0"/>
          <w:divBdr>
            <w:top w:val="none" w:sz="0" w:space="0" w:color="auto"/>
            <w:left w:val="none" w:sz="0" w:space="0" w:color="auto"/>
            <w:bottom w:val="none" w:sz="0" w:space="0" w:color="auto"/>
            <w:right w:val="none" w:sz="0" w:space="0" w:color="auto"/>
          </w:divBdr>
        </w:div>
        <w:div w:id="536041094">
          <w:marLeft w:val="480"/>
          <w:marRight w:val="0"/>
          <w:marTop w:val="0"/>
          <w:marBottom w:val="0"/>
          <w:divBdr>
            <w:top w:val="none" w:sz="0" w:space="0" w:color="auto"/>
            <w:left w:val="none" w:sz="0" w:space="0" w:color="auto"/>
            <w:bottom w:val="none" w:sz="0" w:space="0" w:color="auto"/>
            <w:right w:val="none" w:sz="0" w:space="0" w:color="auto"/>
          </w:divBdr>
        </w:div>
        <w:div w:id="2112704453">
          <w:marLeft w:val="480"/>
          <w:marRight w:val="0"/>
          <w:marTop w:val="0"/>
          <w:marBottom w:val="0"/>
          <w:divBdr>
            <w:top w:val="none" w:sz="0" w:space="0" w:color="auto"/>
            <w:left w:val="none" w:sz="0" w:space="0" w:color="auto"/>
            <w:bottom w:val="none" w:sz="0" w:space="0" w:color="auto"/>
            <w:right w:val="none" w:sz="0" w:space="0" w:color="auto"/>
          </w:divBdr>
        </w:div>
        <w:div w:id="1588804114">
          <w:marLeft w:val="480"/>
          <w:marRight w:val="0"/>
          <w:marTop w:val="0"/>
          <w:marBottom w:val="0"/>
          <w:divBdr>
            <w:top w:val="none" w:sz="0" w:space="0" w:color="auto"/>
            <w:left w:val="none" w:sz="0" w:space="0" w:color="auto"/>
            <w:bottom w:val="none" w:sz="0" w:space="0" w:color="auto"/>
            <w:right w:val="none" w:sz="0" w:space="0" w:color="auto"/>
          </w:divBdr>
        </w:div>
        <w:div w:id="1445924734">
          <w:marLeft w:val="480"/>
          <w:marRight w:val="0"/>
          <w:marTop w:val="0"/>
          <w:marBottom w:val="0"/>
          <w:divBdr>
            <w:top w:val="none" w:sz="0" w:space="0" w:color="auto"/>
            <w:left w:val="none" w:sz="0" w:space="0" w:color="auto"/>
            <w:bottom w:val="none" w:sz="0" w:space="0" w:color="auto"/>
            <w:right w:val="none" w:sz="0" w:space="0" w:color="auto"/>
          </w:divBdr>
        </w:div>
        <w:div w:id="1945841954">
          <w:marLeft w:val="480"/>
          <w:marRight w:val="0"/>
          <w:marTop w:val="0"/>
          <w:marBottom w:val="0"/>
          <w:divBdr>
            <w:top w:val="none" w:sz="0" w:space="0" w:color="auto"/>
            <w:left w:val="none" w:sz="0" w:space="0" w:color="auto"/>
            <w:bottom w:val="none" w:sz="0" w:space="0" w:color="auto"/>
            <w:right w:val="none" w:sz="0" w:space="0" w:color="auto"/>
          </w:divBdr>
        </w:div>
        <w:div w:id="2095546296">
          <w:marLeft w:val="480"/>
          <w:marRight w:val="0"/>
          <w:marTop w:val="0"/>
          <w:marBottom w:val="0"/>
          <w:divBdr>
            <w:top w:val="none" w:sz="0" w:space="0" w:color="auto"/>
            <w:left w:val="none" w:sz="0" w:space="0" w:color="auto"/>
            <w:bottom w:val="none" w:sz="0" w:space="0" w:color="auto"/>
            <w:right w:val="none" w:sz="0" w:space="0" w:color="auto"/>
          </w:divBdr>
        </w:div>
        <w:div w:id="1975864368">
          <w:marLeft w:val="480"/>
          <w:marRight w:val="0"/>
          <w:marTop w:val="0"/>
          <w:marBottom w:val="0"/>
          <w:divBdr>
            <w:top w:val="none" w:sz="0" w:space="0" w:color="auto"/>
            <w:left w:val="none" w:sz="0" w:space="0" w:color="auto"/>
            <w:bottom w:val="none" w:sz="0" w:space="0" w:color="auto"/>
            <w:right w:val="none" w:sz="0" w:space="0" w:color="auto"/>
          </w:divBdr>
        </w:div>
        <w:div w:id="1947349660">
          <w:marLeft w:val="480"/>
          <w:marRight w:val="0"/>
          <w:marTop w:val="0"/>
          <w:marBottom w:val="0"/>
          <w:divBdr>
            <w:top w:val="none" w:sz="0" w:space="0" w:color="auto"/>
            <w:left w:val="none" w:sz="0" w:space="0" w:color="auto"/>
            <w:bottom w:val="none" w:sz="0" w:space="0" w:color="auto"/>
            <w:right w:val="none" w:sz="0" w:space="0" w:color="auto"/>
          </w:divBdr>
        </w:div>
        <w:div w:id="704599923">
          <w:marLeft w:val="480"/>
          <w:marRight w:val="0"/>
          <w:marTop w:val="0"/>
          <w:marBottom w:val="0"/>
          <w:divBdr>
            <w:top w:val="none" w:sz="0" w:space="0" w:color="auto"/>
            <w:left w:val="none" w:sz="0" w:space="0" w:color="auto"/>
            <w:bottom w:val="none" w:sz="0" w:space="0" w:color="auto"/>
            <w:right w:val="none" w:sz="0" w:space="0" w:color="auto"/>
          </w:divBdr>
        </w:div>
        <w:div w:id="19666131">
          <w:marLeft w:val="480"/>
          <w:marRight w:val="0"/>
          <w:marTop w:val="0"/>
          <w:marBottom w:val="0"/>
          <w:divBdr>
            <w:top w:val="none" w:sz="0" w:space="0" w:color="auto"/>
            <w:left w:val="none" w:sz="0" w:space="0" w:color="auto"/>
            <w:bottom w:val="none" w:sz="0" w:space="0" w:color="auto"/>
            <w:right w:val="none" w:sz="0" w:space="0" w:color="auto"/>
          </w:divBdr>
        </w:div>
        <w:div w:id="2068840862">
          <w:marLeft w:val="480"/>
          <w:marRight w:val="0"/>
          <w:marTop w:val="0"/>
          <w:marBottom w:val="0"/>
          <w:divBdr>
            <w:top w:val="none" w:sz="0" w:space="0" w:color="auto"/>
            <w:left w:val="none" w:sz="0" w:space="0" w:color="auto"/>
            <w:bottom w:val="none" w:sz="0" w:space="0" w:color="auto"/>
            <w:right w:val="none" w:sz="0" w:space="0" w:color="auto"/>
          </w:divBdr>
        </w:div>
        <w:div w:id="200244422">
          <w:marLeft w:val="480"/>
          <w:marRight w:val="0"/>
          <w:marTop w:val="0"/>
          <w:marBottom w:val="0"/>
          <w:divBdr>
            <w:top w:val="none" w:sz="0" w:space="0" w:color="auto"/>
            <w:left w:val="none" w:sz="0" w:space="0" w:color="auto"/>
            <w:bottom w:val="none" w:sz="0" w:space="0" w:color="auto"/>
            <w:right w:val="none" w:sz="0" w:space="0" w:color="auto"/>
          </w:divBdr>
        </w:div>
        <w:div w:id="1558785569">
          <w:marLeft w:val="480"/>
          <w:marRight w:val="0"/>
          <w:marTop w:val="0"/>
          <w:marBottom w:val="0"/>
          <w:divBdr>
            <w:top w:val="none" w:sz="0" w:space="0" w:color="auto"/>
            <w:left w:val="none" w:sz="0" w:space="0" w:color="auto"/>
            <w:bottom w:val="none" w:sz="0" w:space="0" w:color="auto"/>
            <w:right w:val="none" w:sz="0" w:space="0" w:color="auto"/>
          </w:divBdr>
        </w:div>
        <w:div w:id="948857110">
          <w:marLeft w:val="480"/>
          <w:marRight w:val="0"/>
          <w:marTop w:val="0"/>
          <w:marBottom w:val="0"/>
          <w:divBdr>
            <w:top w:val="none" w:sz="0" w:space="0" w:color="auto"/>
            <w:left w:val="none" w:sz="0" w:space="0" w:color="auto"/>
            <w:bottom w:val="none" w:sz="0" w:space="0" w:color="auto"/>
            <w:right w:val="none" w:sz="0" w:space="0" w:color="auto"/>
          </w:divBdr>
        </w:div>
        <w:div w:id="665085326">
          <w:marLeft w:val="480"/>
          <w:marRight w:val="0"/>
          <w:marTop w:val="0"/>
          <w:marBottom w:val="0"/>
          <w:divBdr>
            <w:top w:val="none" w:sz="0" w:space="0" w:color="auto"/>
            <w:left w:val="none" w:sz="0" w:space="0" w:color="auto"/>
            <w:bottom w:val="none" w:sz="0" w:space="0" w:color="auto"/>
            <w:right w:val="none" w:sz="0" w:space="0" w:color="auto"/>
          </w:divBdr>
        </w:div>
        <w:div w:id="518861037">
          <w:marLeft w:val="480"/>
          <w:marRight w:val="0"/>
          <w:marTop w:val="0"/>
          <w:marBottom w:val="0"/>
          <w:divBdr>
            <w:top w:val="none" w:sz="0" w:space="0" w:color="auto"/>
            <w:left w:val="none" w:sz="0" w:space="0" w:color="auto"/>
            <w:bottom w:val="none" w:sz="0" w:space="0" w:color="auto"/>
            <w:right w:val="none" w:sz="0" w:space="0" w:color="auto"/>
          </w:divBdr>
        </w:div>
        <w:div w:id="23674327">
          <w:marLeft w:val="480"/>
          <w:marRight w:val="0"/>
          <w:marTop w:val="0"/>
          <w:marBottom w:val="0"/>
          <w:divBdr>
            <w:top w:val="none" w:sz="0" w:space="0" w:color="auto"/>
            <w:left w:val="none" w:sz="0" w:space="0" w:color="auto"/>
            <w:bottom w:val="none" w:sz="0" w:space="0" w:color="auto"/>
            <w:right w:val="none" w:sz="0" w:space="0" w:color="auto"/>
          </w:divBdr>
        </w:div>
        <w:div w:id="179705194">
          <w:marLeft w:val="480"/>
          <w:marRight w:val="0"/>
          <w:marTop w:val="0"/>
          <w:marBottom w:val="0"/>
          <w:divBdr>
            <w:top w:val="none" w:sz="0" w:space="0" w:color="auto"/>
            <w:left w:val="none" w:sz="0" w:space="0" w:color="auto"/>
            <w:bottom w:val="none" w:sz="0" w:space="0" w:color="auto"/>
            <w:right w:val="none" w:sz="0" w:space="0" w:color="auto"/>
          </w:divBdr>
        </w:div>
        <w:div w:id="128666542">
          <w:marLeft w:val="480"/>
          <w:marRight w:val="0"/>
          <w:marTop w:val="0"/>
          <w:marBottom w:val="0"/>
          <w:divBdr>
            <w:top w:val="none" w:sz="0" w:space="0" w:color="auto"/>
            <w:left w:val="none" w:sz="0" w:space="0" w:color="auto"/>
            <w:bottom w:val="none" w:sz="0" w:space="0" w:color="auto"/>
            <w:right w:val="none" w:sz="0" w:space="0" w:color="auto"/>
          </w:divBdr>
        </w:div>
        <w:div w:id="2121101970">
          <w:marLeft w:val="480"/>
          <w:marRight w:val="0"/>
          <w:marTop w:val="0"/>
          <w:marBottom w:val="0"/>
          <w:divBdr>
            <w:top w:val="none" w:sz="0" w:space="0" w:color="auto"/>
            <w:left w:val="none" w:sz="0" w:space="0" w:color="auto"/>
            <w:bottom w:val="none" w:sz="0" w:space="0" w:color="auto"/>
            <w:right w:val="none" w:sz="0" w:space="0" w:color="auto"/>
          </w:divBdr>
        </w:div>
        <w:div w:id="1965961804">
          <w:marLeft w:val="480"/>
          <w:marRight w:val="0"/>
          <w:marTop w:val="0"/>
          <w:marBottom w:val="0"/>
          <w:divBdr>
            <w:top w:val="none" w:sz="0" w:space="0" w:color="auto"/>
            <w:left w:val="none" w:sz="0" w:space="0" w:color="auto"/>
            <w:bottom w:val="none" w:sz="0" w:space="0" w:color="auto"/>
            <w:right w:val="none" w:sz="0" w:space="0" w:color="auto"/>
          </w:divBdr>
        </w:div>
        <w:div w:id="595021222">
          <w:marLeft w:val="480"/>
          <w:marRight w:val="0"/>
          <w:marTop w:val="0"/>
          <w:marBottom w:val="0"/>
          <w:divBdr>
            <w:top w:val="none" w:sz="0" w:space="0" w:color="auto"/>
            <w:left w:val="none" w:sz="0" w:space="0" w:color="auto"/>
            <w:bottom w:val="none" w:sz="0" w:space="0" w:color="auto"/>
            <w:right w:val="none" w:sz="0" w:space="0" w:color="auto"/>
          </w:divBdr>
        </w:div>
        <w:div w:id="100957700">
          <w:marLeft w:val="480"/>
          <w:marRight w:val="0"/>
          <w:marTop w:val="0"/>
          <w:marBottom w:val="0"/>
          <w:divBdr>
            <w:top w:val="none" w:sz="0" w:space="0" w:color="auto"/>
            <w:left w:val="none" w:sz="0" w:space="0" w:color="auto"/>
            <w:bottom w:val="none" w:sz="0" w:space="0" w:color="auto"/>
            <w:right w:val="none" w:sz="0" w:space="0" w:color="auto"/>
          </w:divBdr>
        </w:div>
      </w:divsChild>
    </w:div>
    <w:div w:id="487478446">
      <w:bodyDiv w:val="1"/>
      <w:marLeft w:val="0"/>
      <w:marRight w:val="0"/>
      <w:marTop w:val="0"/>
      <w:marBottom w:val="0"/>
      <w:divBdr>
        <w:top w:val="none" w:sz="0" w:space="0" w:color="auto"/>
        <w:left w:val="none" w:sz="0" w:space="0" w:color="auto"/>
        <w:bottom w:val="none" w:sz="0" w:space="0" w:color="auto"/>
        <w:right w:val="none" w:sz="0" w:space="0" w:color="auto"/>
      </w:divBdr>
    </w:div>
    <w:div w:id="487862996">
      <w:bodyDiv w:val="1"/>
      <w:marLeft w:val="0"/>
      <w:marRight w:val="0"/>
      <w:marTop w:val="0"/>
      <w:marBottom w:val="0"/>
      <w:divBdr>
        <w:top w:val="none" w:sz="0" w:space="0" w:color="auto"/>
        <w:left w:val="none" w:sz="0" w:space="0" w:color="auto"/>
        <w:bottom w:val="none" w:sz="0" w:space="0" w:color="auto"/>
        <w:right w:val="none" w:sz="0" w:space="0" w:color="auto"/>
      </w:divBdr>
    </w:div>
    <w:div w:id="488179961">
      <w:bodyDiv w:val="1"/>
      <w:marLeft w:val="0"/>
      <w:marRight w:val="0"/>
      <w:marTop w:val="0"/>
      <w:marBottom w:val="0"/>
      <w:divBdr>
        <w:top w:val="none" w:sz="0" w:space="0" w:color="auto"/>
        <w:left w:val="none" w:sz="0" w:space="0" w:color="auto"/>
        <w:bottom w:val="none" w:sz="0" w:space="0" w:color="auto"/>
        <w:right w:val="none" w:sz="0" w:space="0" w:color="auto"/>
      </w:divBdr>
    </w:div>
    <w:div w:id="488786878">
      <w:bodyDiv w:val="1"/>
      <w:marLeft w:val="0"/>
      <w:marRight w:val="0"/>
      <w:marTop w:val="0"/>
      <w:marBottom w:val="0"/>
      <w:divBdr>
        <w:top w:val="none" w:sz="0" w:space="0" w:color="auto"/>
        <w:left w:val="none" w:sz="0" w:space="0" w:color="auto"/>
        <w:bottom w:val="none" w:sz="0" w:space="0" w:color="auto"/>
        <w:right w:val="none" w:sz="0" w:space="0" w:color="auto"/>
      </w:divBdr>
    </w:div>
    <w:div w:id="488865120">
      <w:bodyDiv w:val="1"/>
      <w:marLeft w:val="0"/>
      <w:marRight w:val="0"/>
      <w:marTop w:val="0"/>
      <w:marBottom w:val="0"/>
      <w:divBdr>
        <w:top w:val="none" w:sz="0" w:space="0" w:color="auto"/>
        <w:left w:val="none" w:sz="0" w:space="0" w:color="auto"/>
        <w:bottom w:val="none" w:sz="0" w:space="0" w:color="auto"/>
        <w:right w:val="none" w:sz="0" w:space="0" w:color="auto"/>
      </w:divBdr>
    </w:div>
    <w:div w:id="489062084">
      <w:bodyDiv w:val="1"/>
      <w:marLeft w:val="0"/>
      <w:marRight w:val="0"/>
      <w:marTop w:val="0"/>
      <w:marBottom w:val="0"/>
      <w:divBdr>
        <w:top w:val="none" w:sz="0" w:space="0" w:color="auto"/>
        <w:left w:val="none" w:sz="0" w:space="0" w:color="auto"/>
        <w:bottom w:val="none" w:sz="0" w:space="0" w:color="auto"/>
        <w:right w:val="none" w:sz="0" w:space="0" w:color="auto"/>
      </w:divBdr>
    </w:div>
    <w:div w:id="489251307">
      <w:bodyDiv w:val="1"/>
      <w:marLeft w:val="0"/>
      <w:marRight w:val="0"/>
      <w:marTop w:val="0"/>
      <w:marBottom w:val="0"/>
      <w:divBdr>
        <w:top w:val="none" w:sz="0" w:space="0" w:color="auto"/>
        <w:left w:val="none" w:sz="0" w:space="0" w:color="auto"/>
        <w:bottom w:val="none" w:sz="0" w:space="0" w:color="auto"/>
        <w:right w:val="none" w:sz="0" w:space="0" w:color="auto"/>
      </w:divBdr>
    </w:div>
    <w:div w:id="489253388">
      <w:bodyDiv w:val="1"/>
      <w:marLeft w:val="0"/>
      <w:marRight w:val="0"/>
      <w:marTop w:val="0"/>
      <w:marBottom w:val="0"/>
      <w:divBdr>
        <w:top w:val="none" w:sz="0" w:space="0" w:color="auto"/>
        <w:left w:val="none" w:sz="0" w:space="0" w:color="auto"/>
        <w:bottom w:val="none" w:sz="0" w:space="0" w:color="auto"/>
        <w:right w:val="none" w:sz="0" w:space="0" w:color="auto"/>
      </w:divBdr>
    </w:div>
    <w:div w:id="489642750">
      <w:bodyDiv w:val="1"/>
      <w:marLeft w:val="0"/>
      <w:marRight w:val="0"/>
      <w:marTop w:val="0"/>
      <w:marBottom w:val="0"/>
      <w:divBdr>
        <w:top w:val="none" w:sz="0" w:space="0" w:color="auto"/>
        <w:left w:val="none" w:sz="0" w:space="0" w:color="auto"/>
        <w:bottom w:val="none" w:sz="0" w:space="0" w:color="auto"/>
        <w:right w:val="none" w:sz="0" w:space="0" w:color="auto"/>
      </w:divBdr>
    </w:div>
    <w:div w:id="489947977">
      <w:bodyDiv w:val="1"/>
      <w:marLeft w:val="0"/>
      <w:marRight w:val="0"/>
      <w:marTop w:val="0"/>
      <w:marBottom w:val="0"/>
      <w:divBdr>
        <w:top w:val="none" w:sz="0" w:space="0" w:color="auto"/>
        <w:left w:val="none" w:sz="0" w:space="0" w:color="auto"/>
        <w:bottom w:val="none" w:sz="0" w:space="0" w:color="auto"/>
        <w:right w:val="none" w:sz="0" w:space="0" w:color="auto"/>
      </w:divBdr>
    </w:div>
    <w:div w:id="490215860">
      <w:bodyDiv w:val="1"/>
      <w:marLeft w:val="0"/>
      <w:marRight w:val="0"/>
      <w:marTop w:val="0"/>
      <w:marBottom w:val="0"/>
      <w:divBdr>
        <w:top w:val="none" w:sz="0" w:space="0" w:color="auto"/>
        <w:left w:val="none" w:sz="0" w:space="0" w:color="auto"/>
        <w:bottom w:val="none" w:sz="0" w:space="0" w:color="auto"/>
        <w:right w:val="none" w:sz="0" w:space="0" w:color="auto"/>
      </w:divBdr>
    </w:div>
    <w:div w:id="490290368">
      <w:bodyDiv w:val="1"/>
      <w:marLeft w:val="0"/>
      <w:marRight w:val="0"/>
      <w:marTop w:val="0"/>
      <w:marBottom w:val="0"/>
      <w:divBdr>
        <w:top w:val="none" w:sz="0" w:space="0" w:color="auto"/>
        <w:left w:val="none" w:sz="0" w:space="0" w:color="auto"/>
        <w:bottom w:val="none" w:sz="0" w:space="0" w:color="auto"/>
        <w:right w:val="none" w:sz="0" w:space="0" w:color="auto"/>
      </w:divBdr>
    </w:div>
    <w:div w:id="491069788">
      <w:bodyDiv w:val="1"/>
      <w:marLeft w:val="0"/>
      <w:marRight w:val="0"/>
      <w:marTop w:val="0"/>
      <w:marBottom w:val="0"/>
      <w:divBdr>
        <w:top w:val="none" w:sz="0" w:space="0" w:color="auto"/>
        <w:left w:val="none" w:sz="0" w:space="0" w:color="auto"/>
        <w:bottom w:val="none" w:sz="0" w:space="0" w:color="auto"/>
        <w:right w:val="none" w:sz="0" w:space="0" w:color="auto"/>
      </w:divBdr>
    </w:div>
    <w:div w:id="491145399">
      <w:bodyDiv w:val="1"/>
      <w:marLeft w:val="0"/>
      <w:marRight w:val="0"/>
      <w:marTop w:val="0"/>
      <w:marBottom w:val="0"/>
      <w:divBdr>
        <w:top w:val="none" w:sz="0" w:space="0" w:color="auto"/>
        <w:left w:val="none" w:sz="0" w:space="0" w:color="auto"/>
        <w:bottom w:val="none" w:sz="0" w:space="0" w:color="auto"/>
        <w:right w:val="none" w:sz="0" w:space="0" w:color="auto"/>
      </w:divBdr>
    </w:div>
    <w:div w:id="491213548">
      <w:bodyDiv w:val="1"/>
      <w:marLeft w:val="0"/>
      <w:marRight w:val="0"/>
      <w:marTop w:val="0"/>
      <w:marBottom w:val="0"/>
      <w:divBdr>
        <w:top w:val="none" w:sz="0" w:space="0" w:color="auto"/>
        <w:left w:val="none" w:sz="0" w:space="0" w:color="auto"/>
        <w:bottom w:val="none" w:sz="0" w:space="0" w:color="auto"/>
        <w:right w:val="none" w:sz="0" w:space="0" w:color="auto"/>
      </w:divBdr>
    </w:div>
    <w:div w:id="491678211">
      <w:bodyDiv w:val="1"/>
      <w:marLeft w:val="0"/>
      <w:marRight w:val="0"/>
      <w:marTop w:val="0"/>
      <w:marBottom w:val="0"/>
      <w:divBdr>
        <w:top w:val="none" w:sz="0" w:space="0" w:color="auto"/>
        <w:left w:val="none" w:sz="0" w:space="0" w:color="auto"/>
        <w:bottom w:val="none" w:sz="0" w:space="0" w:color="auto"/>
        <w:right w:val="none" w:sz="0" w:space="0" w:color="auto"/>
      </w:divBdr>
    </w:div>
    <w:div w:id="492137516">
      <w:bodyDiv w:val="1"/>
      <w:marLeft w:val="0"/>
      <w:marRight w:val="0"/>
      <w:marTop w:val="0"/>
      <w:marBottom w:val="0"/>
      <w:divBdr>
        <w:top w:val="none" w:sz="0" w:space="0" w:color="auto"/>
        <w:left w:val="none" w:sz="0" w:space="0" w:color="auto"/>
        <w:bottom w:val="none" w:sz="0" w:space="0" w:color="auto"/>
        <w:right w:val="none" w:sz="0" w:space="0" w:color="auto"/>
      </w:divBdr>
    </w:div>
    <w:div w:id="492138731">
      <w:bodyDiv w:val="1"/>
      <w:marLeft w:val="0"/>
      <w:marRight w:val="0"/>
      <w:marTop w:val="0"/>
      <w:marBottom w:val="0"/>
      <w:divBdr>
        <w:top w:val="none" w:sz="0" w:space="0" w:color="auto"/>
        <w:left w:val="none" w:sz="0" w:space="0" w:color="auto"/>
        <w:bottom w:val="none" w:sz="0" w:space="0" w:color="auto"/>
        <w:right w:val="none" w:sz="0" w:space="0" w:color="auto"/>
      </w:divBdr>
    </w:div>
    <w:div w:id="492185761">
      <w:bodyDiv w:val="1"/>
      <w:marLeft w:val="0"/>
      <w:marRight w:val="0"/>
      <w:marTop w:val="0"/>
      <w:marBottom w:val="0"/>
      <w:divBdr>
        <w:top w:val="none" w:sz="0" w:space="0" w:color="auto"/>
        <w:left w:val="none" w:sz="0" w:space="0" w:color="auto"/>
        <w:bottom w:val="none" w:sz="0" w:space="0" w:color="auto"/>
        <w:right w:val="none" w:sz="0" w:space="0" w:color="auto"/>
      </w:divBdr>
    </w:div>
    <w:div w:id="492646409">
      <w:bodyDiv w:val="1"/>
      <w:marLeft w:val="0"/>
      <w:marRight w:val="0"/>
      <w:marTop w:val="0"/>
      <w:marBottom w:val="0"/>
      <w:divBdr>
        <w:top w:val="none" w:sz="0" w:space="0" w:color="auto"/>
        <w:left w:val="none" w:sz="0" w:space="0" w:color="auto"/>
        <w:bottom w:val="none" w:sz="0" w:space="0" w:color="auto"/>
        <w:right w:val="none" w:sz="0" w:space="0" w:color="auto"/>
      </w:divBdr>
    </w:div>
    <w:div w:id="492767253">
      <w:bodyDiv w:val="1"/>
      <w:marLeft w:val="0"/>
      <w:marRight w:val="0"/>
      <w:marTop w:val="0"/>
      <w:marBottom w:val="0"/>
      <w:divBdr>
        <w:top w:val="none" w:sz="0" w:space="0" w:color="auto"/>
        <w:left w:val="none" w:sz="0" w:space="0" w:color="auto"/>
        <w:bottom w:val="none" w:sz="0" w:space="0" w:color="auto"/>
        <w:right w:val="none" w:sz="0" w:space="0" w:color="auto"/>
      </w:divBdr>
    </w:div>
    <w:div w:id="492919866">
      <w:bodyDiv w:val="1"/>
      <w:marLeft w:val="0"/>
      <w:marRight w:val="0"/>
      <w:marTop w:val="0"/>
      <w:marBottom w:val="0"/>
      <w:divBdr>
        <w:top w:val="none" w:sz="0" w:space="0" w:color="auto"/>
        <w:left w:val="none" w:sz="0" w:space="0" w:color="auto"/>
        <w:bottom w:val="none" w:sz="0" w:space="0" w:color="auto"/>
        <w:right w:val="none" w:sz="0" w:space="0" w:color="auto"/>
      </w:divBdr>
    </w:div>
    <w:div w:id="492993773">
      <w:bodyDiv w:val="1"/>
      <w:marLeft w:val="0"/>
      <w:marRight w:val="0"/>
      <w:marTop w:val="0"/>
      <w:marBottom w:val="0"/>
      <w:divBdr>
        <w:top w:val="none" w:sz="0" w:space="0" w:color="auto"/>
        <w:left w:val="none" w:sz="0" w:space="0" w:color="auto"/>
        <w:bottom w:val="none" w:sz="0" w:space="0" w:color="auto"/>
        <w:right w:val="none" w:sz="0" w:space="0" w:color="auto"/>
      </w:divBdr>
    </w:div>
    <w:div w:id="493571177">
      <w:bodyDiv w:val="1"/>
      <w:marLeft w:val="0"/>
      <w:marRight w:val="0"/>
      <w:marTop w:val="0"/>
      <w:marBottom w:val="0"/>
      <w:divBdr>
        <w:top w:val="none" w:sz="0" w:space="0" w:color="auto"/>
        <w:left w:val="none" w:sz="0" w:space="0" w:color="auto"/>
        <w:bottom w:val="none" w:sz="0" w:space="0" w:color="auto"/>
        <w:right w:val="none" w:sz="0" w:space="0" w:color="auto"/>
      </w:divBdr>
    </w:div>
    <w:div w:id="493762758">
      <w:bodyDiv w:val="1"/>
      <w:marLeft w:val="0"/>
      <w:marRight w:val="0"/>
      <w:marTop w:val="0"/>
      <w:marBottom w:val="0"/>
      <w:divBdr>
        <w:top w:val="none" w:sz="0" w:space="0" w:color="auto"/>
        <w:left w:val="none" w:sz="0" w:space="0" w:color="auto"/>
        <w:bottom w:val="none" w:sz="0" w:space="0" w:color="auto"/>
        <w:right w:val="none" w:sz="0" w:space="0" w:color="auto"/>
      </w:divBdr>
    </w:div>
    <w:div w:id="494146616">
      <w:bodyDiv w:val="1"/>
      <w:marLeft w:val="0"/>
      <w:marRight w:val="0"/>
      <w:marTop w:val="0"/>
      <w:marBottom w:val="0"/>
      <w:divBdr>
        <w:top w:val="none" w:sz="0" w:space="0" w:color="auto"/>
        <w:left w:val="none" w:sz="0" w:space="0" w:color="auto"/>
        <w:bottom w:val="none" w:sz="0" w:space="0" w:color="auto"/>
        <w:right w:val="none" w:sz="0" w:space="0" w:color="auto"/>
      </w:divBdr>
      <w:divsChild>
        <w:div w:id="56824026">
          <w:marLeft w:val="480"/>
          <w:marRight w:val="0"/>
          <w:marTop w:val="0"/>
          <w:marBottom w:val="0"/>
          <w:divBdr>
            <w:top w:val="none" w:sz="0" w:space="0" w:color="auto"/>
            <w:left w:val="none" w:sz="0" w:space="0" w:color="auto"/>
            <w:bottom w:val="none" w:sz="0" w:space="0" w:color="auto"/>
            <w:right w:val="none" w:sz="0" w:space="0" w:color="auto"/>
          </w:divBdr>
        </w:div>
        <w:div w:id="72512399">
          <w:marLeft w:val="480"/>
          <w:marRight w:val="0"/>
          <w:marTop w:val="0"/>
          <w:marBottom w:val="0"/>
          <w:divBdr>
            <w:top w:val="none" w:sz="0" w:space="0" w:color="auto"/>
            <w:left w:val="none" w:sz="0" w:space="0" w:color="auto"/>
            <w:bottom w:val="none" w:sz="0" w:space="0" w:color="auto"/>
            <w:right w:val="none" w:sz="0" w:space="0" w:color="auto"/>
          </w:divBdr>
        </w:div>
        <w:div w:id="118030860">
          <w:marLeft w:val="480"/>
          <w:marRight w:val="0"/>
          <w:marTop w:val="0"/>
          <w:marBottom w:val="0"/>
          <w:divBdr>
            <w:top w:val="none" w:sz="0" w:space="0" w:color="auto"/>
            <w:left w:val="none" w:sz="0" w:space="0" w:color="auto"/>
            <w:bottom w:val="none" w:sz="0" w:space="0" w:color="auto"/>
            <w:right w:val="none" w:sz="0" w:space="0" w:color="auto"/>
          </w:divBdr>
        </w:div>
        <w:div w:id="300574405">
          <w:marLeft w:val="480"/>
          <w:marRight w:val="0"/>
          <w:marTop w:val="0"/>
          <w:marBottom w:val="0"/>
          <w:divBdr>
            <w:top w:val="none" w:sz="0" w:space="0" w:color="auto"/>
            <w:left w:val="none" w:sz="0" w:space="0" w:color="auto"/>
            <w:bottom w:val="none" w:sz="0" w:space="0" w:color="auto"/>
            <w:right w:val="none" w:sz="0" w:space="0" w:color="auto"/>
          </w:divBdr>
        </w:div>
        <w:div w:id="415173304">
          <w:marLeft w:val="480"/>
          <w:marRight w:val="0"/>
          <w:marTop w:val="0"/>
          <w:marBottom w:val="0"/>
          <w:divBdr>
            <w:top w:val="none" w:sz="0" w:space="0" w:color="auto"/>
            <w:left w:val="none" w:sz="0" w:space="0" w:color="auto"/>
            <w:bottom w:val="none" w:sz="0" w:space="0" w:color="auto"/>
            <w:right w:val="none" w:sz="0" w:space="0" w:color="auto"/>
          </w:divBdr>
        </w:div>
        <w:div w:id="429199879">
          <w:marLeft w:val="480"/>
          <w:marRight w:val="0"/>
          <w:marTop w:val="0"/>
          <w:marBottom w:val="0"/>
          <w:divBdr>
            <w:top w:val="none" w:sz="0" w:space="0" w:color="auto"/>
            <w:left w:val="none" w:sz="0" w:space="0" w:color="auto"/>
            <w:bottom w:val="none" w:sz="0" w:space="0" w:color="auto"/>
            <w:right w:val="none" w:sz="0" w:space="0" w:color="auto"/>
          </w:divBdr>
        </w:div>
        <w:div w:id="462043344">
          <w:marLeft w:val="480"/>
          <w:marRight w:val="0"/>
          <w:marTop w:val="0"/>
          <w:marBottom w:val="0"/>
          <w:divBdr>
            <w:top w:val="none" w:sz="0" w:space="0" w:color="auto"/>
            <w:left w:val="none" w:sz="0" w:space="0" w:color="auto"/>
            <w:bottom w:val="none" w:sz="0" w:space="0" w:color="auto"/>
            <w:right w:val="none" w:sz="0" w:space="0" w:color="auto"/>
          </w:divBdr>
        </w:div>
        <w:div w:id="467548060">
          <w:marLeft w:val="480"/>
          <w:marRight w:val="0"/>
          <w:marTop w:val="0"/>
          <w:marBottom w:val="0"/>
          <w:divBdr>
            <w:top w:val="none" w:sz="0" w:space="0" w:color="auto"/>
            <w:left w:val="none" w:sz="0" w:space="0" w:color="auto"/>
            <w:bottom w:val="none" w:sz="0" w:space="0" w:color="auto"/>
            <w:right w:val="none" w:sz="0" w:space="0" w:color="auto"/>
          </w:divBdr>
        </w:div>
        <w:div w:id="500656063">
          <w:marLeft w:val="480"/>
          <w:marRight w:val="0"/>
          <w:marTop w:val="0"/>
          <w:marBottom w:val="0"/>
          <w:divBdr>
            <w:top w:val="none" w:sz="0" w:space="0" w:color="auto"/>
            <w:left w:val="none" w:sz="0" w:space="0" w:color="auto"/>
            <w:bottom w:val="none" w:sz="0" w:space="0" w:color="auto"/>
            <w:right w:val="none" w:sz="0" w:space="0" w:color="auto"/>
          </w:divBdr>
        </w:div>
        <w:div w:id="523326558">
          <w:marLeft w:val="480"/>
          <w:marRight w:val="0"/>
          <w:marTop w:val="0"/>
          <w:marBottom w:val="0"/>
          <w:divBdr>
            <w:top w:val="none" w:sz="0" w:space="0" w:color="auto"/>
            <w:left w:val="none" w:sz="0" w:space="0" w:color="auto"/>
            <w:bottom w:val="none" w:sz="0" w:space="0" w:color="auto"/>
            <w:right w:val="none" w:sz="0" w:space="0" w:color="auto"/>
          </w:divBdr>
        </w:div>
        <w:div w:id="536427313">
          <w:marLeft w:val="480"/>
          <w:marRight w:val="0"/>
          <w:marTop w:val="0"/>
          <w:marBottom w:val="0"/>
          <w:divBdr>
            <w:top w:val="none" w:sz="0" w:space="0" w:color="auto"/>
            <w:left w:val="none" w:sz="0" w:space="0" w:color="auto"/>
            <w:bottom w:val="none" w:sz="0" w:space="0" w:color="auto"/>
            <w:right w:val="none" w:sz="0" w:space="0" w:color="auto"/>
          </w:divBdr>
        </w:div>
        <w:div w:id="605309748">
          <w:marLeft w:val="480"/>
          <w:marRight w:val="0"/>
          <w:marTop w:val="0"/>
          <w:marBottom w:val="0"/>
          <w:divBdr>
            <w:top w:val="none" w:sz="0" w:space="0" w:color="auto"/>
            <w:left w:val="none" w:sz="0" w:space="0" w:color="auto"/>
            <w:bottom w:val="none" w:sz="0" w:space="0" w:color="auto"/>
            <w:right w:val="none" w:sz="0" w:space="0" w:color="auto"/>
          </w:divBdr>
        </w:div>
        <w:div w:id="742412947">
          <w:marLeft w:val="480"/>
          <w:marRight w:val="0"/>
          <w:marTop w:val="0"/>
          <w:marBottom w:val="0"/>
          <w:divBdr>
            <w:top w:val="none" w:sz="0" w:space="0" w:color="auto"/>
            <w:left w:val="none" w:sz="0" w:space="0" w:color="auto"/>
            <w:bottom w:val="none" w:sz="0" w:space="0" w:color="auto"/>
            <w:right w:val="none" w:sz="0" w:space="0" w:color="auto"/>
          </w:divBdr>
        </w:div>
        <w:div w:id="865407937">
          <w:marLeft w:val="480"/>
          <w:marRight w:val="0"/>
          <w:marTop w:val="0"/>
          <w:marBottom w:val="0"/>
          <w:divBdr>
            <w:top w:val="none" w:sz="0" w:space="0" w:color="auto"/>
            <w:left w:val="none" w:sz="0" w:space="0" w:color="auto"/>
            <w:bottom w:val="none" w:sz="0" w:space="0" w:color="auto"/>
            <w:right w:val="none" w:sz="0" w:space="0" w:color="auto"/>
          </w:divBdr>
        </w:div>
        <w:div w:id="871695279">
          <w:marLeft w:val="480"/>
          <w:marRight w:val="0"/>
          <w:marTop w:val="0"/>
          <w:marBottom w:val="0"/>
          <w:divBdr>
            <w:top w:val="none" w:sz="0" w:space="0" w:color="auto"/>
            <w:left w:val="none" w:sz="0" w:space="0" w:color="auto"/>
            <w:bottom w:val="none" w:sz="0" w:space="0" w:color="auto"/>
            <w:right w:val="none" w:sz="0" w:space="0" w:color="auto"/>
          </w:divBdr>
        </w:div>
        <w:div w:id="874461737">
          <w:marLeft w:val="480"/>
          <w:marRight w:val="0"/>
          <w:marTop w:val="0"/>
          <w:marBottom w:val="0"/>
          <w:divBdr>
            <w:top w:val="none" w:sz="0" w:space="0" w:color="auto"/>
            <w:left w:val="none" w:sz="0" w:space="0" w:color="auto"/>
            <w:bottom w:val="none" w:sz="0" w:space="0" w:color="auto"/>
            <w:right w:val="none" w:sz="0" w:space="0" w:color="auto"/>
          </w:divBdr>
        </w:div>
        <w:div w:id="875779312">
          <w:marLeft w:val="480"/>
          <w:marRight w:val="0"/>
          <w:marTop w:val="0"/>
          <w:marBottom w:val="0"/>
          <w:divBdr>
            <w:top w:val="none" w:sz="0" w:space="0" w:color="auto"/>
            <w:left w:val="none" w:sz="0" w:space="0" w:color="auto"/>
            <w:bottom w:val="none" w:sz="0" w:space="0" w:color="auto"/>
            <w:right w:val="none" w:sz="0" w:space="0" w:color="auto"/>
          </w:divBdr>
        </w:div>
        <w:div w:id="949240191">
          <w:marLeft w:val="480"/>
          <w:marRight w:val="0"/>
          <w:marTop w:val="0"/>
          <w:marBottom w:val="0"/>
          <w:divBdr>
            <w:top w:val="none" w:sz="0" w:space="0" w:color="auto"/>
            <w:left w:val="none" w:sz="0" w:space="0" w:color="auto"/>
            <w:bottom w:val="none" w:sz="0" w:space="0" w:color="auto"/>
            <w:right w:val="none" w:sz="0" w:space="0" w:color="auto"/>
          </w:divBdr>
        </w:div>
        <w:div w:id="954336350">
          <w:marLeft w:val="480"/>
          <w:marRight w:val="0"/>
          <w:marTop w:val="0"/>
          <w:marBottom w:val="0"/>
          <w:divBdr>
            <w:top w:val="none" w:sz="0" w:space="0" w:color="auto"/>
            <w:left w:val="none" w:sz="0" w:space="0" w:color="auto"/>
            <w:bottom w:val="none" w:sz="0" w:space="0" w:color="auto"/>
            <w:right w:val="none" w:sz="0" w:space="0" w:color="auto"/>
          </w:divBdr>
        </w:div>
        <w:div w:id="1064060890">
          <w:marLeft w:val="480"/>
          <w:marRight w:val="0"/>
          <w:marTop w:val="0"/>
          <w:marBottom w:val="0"/>
          <w:divBdr>
            <w:top w:val="none" w:sz="0" w:space="0" w:color="auto"/>
            <w:left w:val="none" w:sz="0" w:space="0" w:color="auto"/>
            <w:bottom w:val="none" w:sz="0" w:space="0" w:color="auto"/>
            <w:right w:val="none" w:sz="0" w:space="0" w:color="auto"/>
          </w:divBdr>
        </w:div>
        <w:div w:id="1109083290">
          <w:marLeft w:val="480"/>
          <w:marRight w:val="0"/>
          <w:marTop w:val="0"/>
          <w:marBottom w:val="0"/>
          <w:divBdr>
            <w:top w:val="none" w:sz="0" w:space="0" w:color="auto"/>
            <w:left w:val="none" w:sz="0" w:space="0" w:color="auto"/>
            <w:bottom w:val="none" w:sz="0" w:space="0" w:color="auto"/>
            <w:right w:val="none" w:sz="0" w:space="0" w:color="auto"/>
          </w:divBdr>
        </w:div>
        <w:div w:id="1312757509">
          <w:marLeft w:val="480"/>
          <w:marRight w:val="0"/>
          <w:marTop w:val="0"/>
          <w:marBottom w:val="0"/>
          <w:divBdr>
            <w:top w:val="none" w:sz="0" w:space="0" w:color="auto"/>
            <w:left w:val="none" w:sz="0" w:space="0" w:color="auto"/>
            <w:bottom w:val="none" w:sz="0" w:space="0" w:color="auto"/>
            <w:right w:val="none" w:sz="0" w:space="0" w:color="auto"/>
          </w:divBdr>
        </w:div>
        <w:div w:id="1318193078">
          <w:marLeft w:val="480"/>
          <w:marRight w:val="0"/>
          <w:marTop w:val="0"/>
          <w:marBottom w:val="0"/>
          <w:divBdr>
            <w:top w:val="none" w:sz="0" w:space="0" w:color="auto"/>
            <w:left w:val="none" w:sz="0" w:space="0" w:color="auto"/>
            <w:bottom w:val="none" w:sz="0" w:space="0" w:color="auto"/>
            <w:right w:val="none" w:sz="0" w:space="0" w:color="auto"/>
          </w:divBdr>
        </w:div>
        <w:div w:id="1392801358">
          <w:marLeft w:val="480"/>
          <w:marRight w:val="0"/>
          <w:marTop w:val="0"/>
          <w:marBottom w:val="0"/>
          <w:divBdr>
            <w:top w:val="none" w:sz="0" w:space="0" w:color="auto"/>
            <w:left w:val="none" w:sz="0" w:space="0" w:color="auto"/>
            <w:bottom w:val="none" w:sz="0" w:space="0" w:color="auto"/>
            <w:right w:val="none" w:sz="0" w:space="0" w:color="auto"/>
          </w:divBdr>
        </w:div>
        <w:div w:id="1464273927">
          <w:marLeft w:val="480"/>
          <w:marRight w:val="0"/>
          <w:marTop w:val="0"/>
          <w:marBottom w:val="0"/>
          <w:divBdr>
            <w:top w:val="none" w:sz="0" w:space="0" w:color="auto"/>
            <w:left w:val="none" w:sz="0" w:space="0" w:color="auto"/>
            <w:bottom w:val="none" w:sz="0" w:space="0" w:color="auto"/>
            <w:right w:val="none" w:sz="0" w:space="0" w:color="auto"/>
          </w:divBdr>
        </w:div>
        <w:div w:id="1507207220">
          <w:marLeft w:val="480"/>
          <w:marRight w:val="0"/>
          <w:marTop w:val="0"/>
          <w:marBottom w:val="0"/>
          <w:divBdr>
            <w:top w:val="none" w:sz="0" w:space="0" w:color="auto"/>
            <w:left w:val="none" w:sz="0" w:space="0" w:color="auto"/>
            <w:bottom w:val="none" w:sz="0" w:space="0" w:color="auto"/>
            <w:right w:val="none" w:sz="0" w:space="0" w:color="auto"/>
          </w:divBdr>
        </w:div>
        <w:div w:id="1535264142">
          <w:marLeft w:val="480"/>
          <w:marRight w:val="0"/>
          <w:marTop w:val="0"/>
          <w:marBottom w:val="0"/>
          <w:divBdr>
            <w:top w:val="none" w:sz="0" w:space="0" w:color="auto"/>
            <w:left w:val="none" w:sz="0" w:space="0" w:color="auto"/>
            <w:bottom w:val="none" w:sz="0" w:space="0" w:color="auto"/>
            <w:right w:val="none" w:sz="0" w:space="0" w:color="auto"/>
          </w:divBdr>
        </w:div>
        <w:div w:id="1535967918">
          <w:marLeft w:val="480"/>
          <w:marRight w:val="0"/>
          <w:marTop w:val="0"/>
          <w:marBottom w:val="0"/>
          <w:divBdr>
            <w:top w:val="none" w:sz="0" w:space="0" w:color="auto"/>
            <w:left w:val="none" w:sz="0" w:space="0" w:color="auto"/>
            <w:bottom w:val="none" w:sz="0" w:space="0" w:color="auto"/>
            <w:right w:val="none" w:sz="0" w:space="0" w:color="auto"/>
          </w:divBdr>
        </w:div>
        <w:div w:id="1542593514">
          <w:marLeft w:val="480"/>
          <w:marRight w:val="0"/>
          <w:marTop w:val="0"/>
          <w:marBottom w:val="0"/>
          <w:divBdr>
            <w:top w:val="none" w:sz="0" w:space="0" w:color="auto"/>
            <w:left w:val="none" w:sz="0" w:space="0" w:color="auto"/>
            <w:bottom w:val="none" w:sz="0" w:space="0" w:color="auto"/>
            <w:right w:val="none" w:sz="0" w:space="0" w:color="auto"/>
          </w:divBdr>
        </w:div>
        <w:div w:id="1566136323">
          <w:marLeft w:val="480"/>
          <w:marRight w:val="0"/>
          <w:marTop w:val="0"/>
          <w:marBottom w:val="0"/>
          <w:divBdr>
            <w:top w:val="none" w:sz="0" w:space="0" w:color="auto"/>
            <w:left w:val="none" w:sz="0" w:space="0" w:color="auto"/>
            <w:bottom w:val="none" w:sz="0" w:space="0" w:color="auto"/>
            <w:right w:val="none" w:sz="0" w:space="0" w:color="auto"/>
          </w:divBdr>
        </w:div>
        <w:div w:id="1578519913">
          <w:marLeft w:val="480"/>
          <w:marRight w:val="0"/>
          <w:marTop w:val="0"/>
          <w:marBottom w:val="0"/>
          <w:divBdr>
            <w:top w:val="none" w:sz="0" w:space="0" w:color="auto"/>
            <w:left w:val="none" w:sz="0" w:space="0" w:color="auto"/>
            <w:bottom w:val="none" w:sz="0" w:space="0" w:color="auto"/>
            <w:right w:val="none" w:sz="0" w:space="0" w:color="auto"/>
          </w:divBdr>
        </w:div>
        <w:div w:id="1628315927">
          <w:marLeft w:val="480"/>
          <w:marRight w:val="0"/>
          <w:marTop w:val="0"/>
          <w:marBottom w:val="0"/>
          <w:divBdr>
            <w:top w:val="none" w:sz="0" w:space="0" w:color="auto"/>
            <w:left w:val="none" w:sz="0" w:space="0" w:color="auto"/>
            <w:bottom w:val="none" w:sz="0" w:space="0" w:color="auto"/>
            <w:right w:val="none" w:sz="0" w:space="0" w:color="auto"/>
          </w:divBdr>
        </w:div>
        <w:div w:id="1973517012">
          <w:marLeft w:val="480"/>
          <w:marRight w:val="0"/>
          <w:marTop w:val="0"/>
          <w:marBottom w:val="0"/>
          <w:divBdr>
            <w:top w:val="none" w:sz="0" w:space="0" w:color="auto"/>
            <w:left w:val="none" w:sz="0" w:space="0" w:color="auto"/>
            <w:bottom w:val="none" w:sz="0" w:space="0" w:color="auto"/>
            <w:right w:val="none" w:sz="0" w:space="0" w:color="auto"/>
          </w:divBdr>
        </w:div>
        <w:div w:id="2031563463">
          <w:marLeft w:val="480"/>
          <w:marRight w:val="0"/>
          <w:marTop w:val="0"/>
          <w:marBottom w:val="0"/>
          <w:divBdr>
            <w:top w:val="none" w:sz="0" w:space="0" w:color="auto"/>
            <w:left w:val="none" w:sz="0" w:space="0" w:color="auto"/>
            <w:bottom w:val="none" w:sz="0" w:space="0" w:color="auto"/>
            <w:right w:val="none" w:sz="0" w:space="0" w:color="auto"/>
          </w:divBdr>
        </w:div>
        <w:div w:id="2047178487">
          <w:marLeft w:val="480"/>
          <w:marRight w:val="0"/>
          <w:marTop w:val="0"/>
          <w:marBottom w:val="0"/>
          <w:divBdr>
            <w:top w:val="none" w:sz="0" w:space="0" w:color="auto"/>
            <w:left w:val="none" w:sz="0" w:space="0" w:color="auto"/>
            <w:bottom w:val="none" w:sz="0" w:space="0" w:color="auto"/>
            <w:right w:val="none" w:sz="0" w:space="0" w:color="auto"/>
          </w:divBdr>
        </w:div>
        <w:div w:id="2130270994">
          <w:marLeft w:val="480"/>
          <w:marRight w:val="0"/>
          <w:marTop w:val="0"/>
          <w:marBottom w:val="0"/>
          <w:divBdr>
            <w:top w:val="none" w:sz="0" w:space="0" w:color="auto"/>
            <w:left w:val="none" w:sz="0" w:space="0" w:color="auto"/>
            <w:bottom w:val="none" w:sz="0" w:space="0" w:color="auto"/>
            <w:right w:val="none" w:sz="0" w:space="0" w:color="auto"/>
          </w:divBdr>
        </w:div>
        <w:div w:id="2137601836">
          <w:marLeft w:val="480"/>
          <w:marRight w:val="0"/>
          <w:marTop w:val="0"/>
          <w:marBottom w:val="0"/>
          <w:divBdr>
            <w:top w:val="none" w:sz="0" w:space="0" w:color="auto"/>
            <w:left w:val="none" w:sz="0" w:space="0" w:color="auto"/>
            <w:bottom w:val="none" w:sz="0" w:space="0" w:color="auto"/>
            <w:right w:val="none" w:sz="0" w:space="0" w:color="auto"/>
          </w:divBdr>
        </w:div>
      </w:divsChild>
    </w:div>
    <w:div w:id="494339218">
      <w:bodyDiv w:val="1"/>
      <w:marLeft w:val="0"/>
      <w:marRight w:val="0"/>
      <w:marTop w:val="0"/>
      <w:marBottom w:val="0"/>
      <w:divBdr>
        <w:top w:val="none" w:sz="0" w:space="0" w:color="auto"/>
        <w:left w:val="none" w:sz="0" w:space="0" w:color="auto"/>
        <w:bottom w:val="none" w:sz="0" w:space="0" w:color="auto"/>
        <w:right w:val="none" w:sz="0" w:space="0" w:color="auto"/>
      </w:divBdr>
      <w:divsChild>
        <w:div w:id="30083245">
          <w:marLeft w:val="480"/>
          <w:marRight w:val="0"/>
          <w:marTop w:val="0"/>
          <w:marBottom w:val="0"/>
          <w:divBdr>
            <w:top w:val="none" w:sz="0" w:space="0" w:color="auto"/>
            <w:left w:val="none" w:sz="0" w:space="0" w:color="auto"/>
            <w:bottom w:val="none" w:sz="0" w:space="0" w:color="auto"/>
            <w:right w:val="none" w:sz="0" w:space="0" w:color="auto"/>
          </w:divBdr>
        </w:div>
        <w:div w:id="42103738">
          <w:marLeft w:val="480"/>
          <w:marRight w:val="0"/>
          <w:marTop w:val="0"/>
          <w:marBottom w:val="0"/>
          <w:divBdr>
            <w:top w:val="none" w:sz="0" w:space="0" w:color="auto"/>
            <w:left w:val="none" w:sz="0" w:space="0" w:color="auto"/>
            <w:bottom w:val="none" w:sz="0" w:space="0" w:color="auto"/>
            <w:right w:val="none" w:sz="0" w:space="0" w:color="auto"/>
          </w:divBdr>
        </w:div>
        <w:div w:id="57410471">
          <w:marLeft w:val="480"/>
          <w:marRight w:val="0"/>
          <w:marTop w:val="0"/>
          <w:marBottom w:val="0"/>
          <w:divBdr>
            <w:top w:val="none" w:sz="0" w:space="0" w:color="auto"/>
            <w:left w:val="none" w:sz="0" w:space="0" w:color="auto"/>
            <w:bottom w:val="none" w:sz="0" w:space="0" w:color="auto"/>
            <w:right w:val="none" w:sz="0" w:space="0" w:color="auto"/>
          </w:divBdr>
        </w:div>
        <w:div w:id="440032502">
          <w:marLeft w:val="480"/>
          <w:marRight w:val="0"/>
          <w:marTop w:val="0"/>
          <w:marBottom w:val="0"/>
          <w:divBdr>
            <w:top w:val="none" w:sz="0" w:space="0" w:color="auto"/>
            <w:left w:val="none" w:sz="0" w:space="0" w:color="auto"/>
            <w:bottom w:val="none" w:sz="0" w:space="0" w:color="auto"/>
            <w:right w:val="none" w:sz="0" w:space="0" w:color="auto"/>
          </w:divBdr>
        </w:div>
        <w:div w:id="452099304">
          <w:marLeft w:val="480"/>
          <w:marRight w:val="0"/>
          <w:marTop w:val="0"/>
          <w:marBottom w:val="0"/>
          <w:divBdr>
            <w:top w:val="none" w:sz="0" w:space="0" w:color="auto"/>
            <w:left w:val="none" w:sz="0" w:space="0" w:color="auto"/>
            <w:bottom w:val="none" w:sz="0" w:space="0" w:color="auto"/>
            <w:right w:val="none" w:sz="0" w:space="0" w:color="auto"/>
          </w:divBdr>
        </w:div>
        <w:div w:id="555632366">
          <w:marLeft w:val="480"/>
          <w:marRight w:val="0"/>
          <w:marTop w:val="0"/>
          <w:marBottom w:val="0"/>
          <w:divBdr>
            <w:top w:val="none" w:sz="0" w:space="0" w:color="auto"/>
            <w:left w:val="none" w:sz="0" w:space="0" w:color="auto"/>
            <w:bottom w:val="none" w:sz="0" w:space="0" w:color="auto"/>
            <w:right w:val="none" w:sz="0" w:space="0" w:color="auto"/>
          </w:divBdr>
        </w:div>
        <w:div w:id="571433827">
          <w:marLeft w:val="480"/>
          <w:marRight w:val="0"/>
          <w:marTop w:val="0"/>
          <w:marBottom w:val="0"/>
          <w:divBdr>
            <w:top w:val="none" w:sz="0" w:space="0" w:color="auto"/>
            <w:left w:val="none" w:sz="0" w:space="0" w:color="auto"/>
            <w:bottom w:val="none" w:sz="0" w:space="0" w:color="auto"/>
            <w:right w:val="none" w:sz="0" w:space="0" w:color="auto"/>
          </w:divBdr>
        </w:div>
        <w:div w:id="737901251">
          <w:marLeft w:val="480"/>
          <w:marRight w:val="0"/>
          <w:marTop w:val="0"/>
          <w:marBottom w:val="0"/>
          <w:divBdr>
            <w:top w:val="none" w:sz="0" w:space="0" w:color="auto"/>
            <w:left w:val="none" w:sz="0" w:space="0" w:color="auto"/>
            <w:bottom w:val="none" w:sz="0" w:space="0" w:color="auto"/>
            <w:right w:val="none" w:sz="0" w:space="0" w:color="auto"/>
          </w:divBdr>
        </w:div>
        <w:div w:id="762530710">
          <w:marLeft w:val="480"/>
          <w:marRight w:val="0"/>
          <w:marTop w:val="0"/>
          <w:marBottom w:val="0"/>
          <w:divBdr>
            <w:top w:val="none" w:sz="0" w:space="0" w:color="auto"/>
            <w:left w:val="none" w:sz="0" w:space="0" w:color="auto"/>
            <w:bottom w:val="none" w:sz="0" w:space="0" w:color="auto"/>
            <w:right w:val="none" w:sz="0" w:space="0" w:color="auto"/>
          </w:divBdr>
        </w:div>
        <w:div w:id="785923880">
          <w:marLeft w:val="480"/>
          <w:marRight w:val="0"/>
          <w:marTop w:val="0"/>
          <w:marBottom w:val="0"/>
          <w:divBdr>
            <w:top w:val="none" w:sz="0" w:space="0" w:color="auto"/>
            <w:left w:val="none" w:sz="0" w:space="0" w:color="auto"/>
            <w:bottom w:val="none" w:sz="0" w:space="0" w:color="auto"/>
            <w:right w:val="none" w:sz="0" w:space="0" w:color="auto"/>
          </w:divBdr>
        </w:div>
        <w:div w:id="928779891">
          <w:marLeft w:val="480"/>
          <w:marRight w:val="0"/>
          <w:marTop w:val="0"/>
          <w:marBottom w:val="0"/>
          <w:divBdr>
            <w:top w:val="none" w:sz="0" w:space="0" w:color="auto"/>
            <w:left w:val="none" w:sz="0" w:space="0" w:color="auto"/>
            <w:bottom w:val="none" w:sz="0" w:space="0" w:color="auto"/>
            <w:right w:val="none" w:sz="0" w:space="0" w:color="auto"/>
          </w:divBdr>
        </w:div>
        <w:div w:id="1144472877">
          <w:marLeft w:val="480"/>
          <w:marRight w:val="0"/>
          <w:marTop w:val="0"/>
          <w:marBottom w:val="0"/>
          <w:divBdr>
            <w:top w:val="none" w:sz="0" w:space="0" w:color="auto"/>
            <w:left w:val="none" w:sz="0" w:space="0" w:color="auto"/>
            <w:bottom w:val="none" w:sz="0" w:space="0" w:color="auto"/>
            <w:right w:val="none" w:sz="0" w:space="0" w:color="auto"/>
          </w:divBdr>
        </w:div>
        <w:div w:id="1185630313">
          <w:marLeft w:val="480"/>
          <w:marRight w:val="0"/>
          <w:marTop w:val="0"/>
          <w:marBottom w:val="0"/>
          <w:divBdr>
            <w:top w:val="none" w:sz="0" w:space="0" w:color="auto"/>
            <w:left w:val="none" w:sz="0" w:space="0" w:color="auto"/>
            <w:bottom w:val="none" w:sz="0" w:space="0" w:color="auto"/>
            <w:right w:val="none" w:sz="0" w:space="0" w:color="auto"/>
          </w:divBdr>
        </w:div>
        <w:div w:id="1210997564">
          <w:marLeft w:val="480"/>
          <w:marRight w:val="0"/>
          <w:marTop w:val="0"/>
          <w:marBottom w:val="0"/>
          <w:divBdr>
            <w:top w:val="none" w:sz="0" w:space="0" w:color="auto"/>
            <w:left w:val="none" w:sz="0" w:space="0" w:color="auto"/>
            <w:bottom w:val="none" w:sz="0" w:space="0" w:color="auto"/>
            <w:right w:val="none" w:sz="0" w:space="0" w:color="auto"/>
          </w:divBdr>
        </w:div>
        <w:div w:id="1238327036">
          <w:marLeft w:val="480"/>
          <w:marRight w:val="0"/>
          <w:marTop w:val="0"/>
          <w:marBottom w:val="0"/>
          <w:divBdr>
            <w:top w:val="none" w:sz="0" w:space="0" w:color="auto"/>
            <w:left w:val="none" w:sz="0" w:space="0" w:color="auto"/>
            <w:bottom w:val="none" w:sz="0" w:space="0" w:color="auto"/>
            <w:right w:val="none" w:sz="0" w:space="0" w:color="auto"/>
          </w:divBdr>
        </w:div>
        <w:div w:id="1501851130">
          <w:marLeft w:val="480"/>
          <w:marRight w:val="0"/>
          <w:marTop w:val="0"/>
          <w:marBottom w:val="0"/>
          <w:divBdr>
            <w:top w:val="none" w:sz="0" w:space="0" w:color="auto"/>
            <w:left w:val="none" w:sz="0" w:space="0" w:color="auto"/>
            <w:bottom w:val="none" w:sz="0" w:space="0" w:color="auto"/>
            <w:right w:val="none" w:sz="0" w:space="0" w:color="auto"/>
          </w:divBdr>
        </w:div>
        <w:div w:id="1537814305">
          <w:marLeft w:val="480"/>
          <w:marRight w:val="0"/>
          <w:marTop w:val="0"/>
          <w:marBottom w:val="0"/>
          <w:divBdr>
            <w:top w:val="none" w:sz="0" w:space="0" w:color="auto"/>
            <w:left w:val="none" w:sz="0" w:space="0" w:color="auto"/>
            <w:bottom w:val="none" w:sz="0" w:space="0" w:color="auto"/>
            <w:right w:val="none" w:sz="0" w:space="0" w:color="auto"/>
          </w:divBdr>
        </w:div>
        <w:div w:id="1613437581">
          <w:marLeft w:val="480"/>
          <w:marRight w:val="0"/>
          <w:marTop w:val="0"/>
          <w:marBottom w:val="0"/>
          <w:divBdr>
            <w:top w:val="none" w:sz="0" w:space="0" w:color="auto"/>
            <w:left w:val="none" w:sz="0" w:space="0" w:color="auto"/>
            <w:bottom w:val="none" w:sz="0" w:space="0" w:color="auto"/>
            <w:right w:val="none" w:sz="0" w:space="0" w:color="auto"/>
          </w:divBdr>
        </w:div>
        <w:div w:id="1791629199">
          <w:marLeft w:val="480"/>
          <w:marRight w:val="0"/>
          <w:marTop w:val="0"/>
          <w:marBottom w:val="0"/>
          <w:divBdr>
            <w:top w:val="none" w:sz="0" w:space="0" w:color="auto"/>
            <w:left w:val="none" w:sz="0" w:space="0" w:color="auto"/>
            <w:bottom w:val="none" w:sz="0" w:space="0" w:color="auto"/>
            <w:right w:val="none" w:sz="0" w:space="0" w:color="auto"/>
          </w:divBdr>
        </w:div>
        <w:div w:id="1904174752">
          <w:marLeft w:val="480"/>
          <w:marRight w:val="0"/>
          <w:marTop w:val="0"/>
          <w:marBottom w:val="0"/>
          <w:divBdr>
            <w:top w:val="none" w:sz="0" w:space="0" w:color="auto"/>
            <w:left w:val="none" w:sz="0" w:space="0" w:color="auto"/>
            <w:bottom w:val="none" w:sz="0" w:space="0" w:color="auto"/>
            <w:right w:val="none" w:sz="0" w:space="0" w:color="auto"/>
          </w:divBdr>
        </w:div>
        <w:div w:id="1991907098">
          <w:marLeft w:val="480"/>
          <w:marRight w:val="0"/>
          <w:marTop w:val="0"/>
          <w:marBottom w:val="0"/>
          <w:divBdr>
            <w:top w:val="none" w:sz="0" w:space="0" w:color="auto"/>
            <w:left w:val="none" w:sz="0" w:space="0" w:color="auto"/>
            <w:bottom w:val="none" w:sz="0" w:space="0" w:color="auto"/>
            <w:right w:val="none" w:sz="0" w:space="0" w:color="auto"/>
          </w:divBdr>
        </w:div>
      </w:divsChild>
    </w:div>
    <w:div w:id="494339579">
      <w:bodyDiv w:val="1"/>
      <w:marLeft w:val="0"/>
      <w:marRight w:val="0"/>
      <w:marTop w:val="0"/>
      <w:marBottom w:val="0"/>
      <w:divBdr>
        <w:top w:val="none" w:sz="0" w:space="0" w:color="auto"/>
        <w:left w:val="none" w:sz="0" w:space="0" w:color="auto"/>
        <w:bottom w:val="none" w:sz="0" w:space="0" w:color="auto"/>
        <w:right w:val="none" w:sz="0" w:space="0" w:color="auto"/>
      </w:divBdr>
    </w:div>
    <w:div w:id="494615215">
      <w:bodyDiv w:val="1"/>
      <w:marLeft w:val="0"/>
      <w:marRight w:val="0"/>
      <w:marTop w:val="0"/>
      <w:marBottom w:val="0"/>
      <w:divBdr>
        <w:top w:val="none" w:sz="0" w:space="0" w:color="auto"/>
        <w:left w:val="none" w:sz="0" w:space="0" w:color="auto"/>
        <w:bottom w:val="none" w:sz="0" w:space="0" w:color="auto"/>
        <w:right w:val="none" w:sz="0" w:space="0" w:color="auto"/>
      </w:divBdr>
    </w:div>
    <w:div w:id="494761222">
      <w:bodyDiv w:val="1"/>
      <w:marLeft w:val="0"/>
      <w:marRight w:val="0"/>
      <w:marTop w:val="0"/>
      <w:marBottom w:val="0"/>
      <w:divBdr>
        <w:top w:val="none" w:sz="0" w:space="0" w:color="auto"/>
        <w:left w:val="none" w:sz="0" w:space="0" w:color="auto"/>
        <w:bottom w:val="none" w:sz="0" w:space="0" w:color="auto"/>
        <w:right w:val="none" w:sz="0" w:space="0" w:color="auto"/>
      </w:divBdr>
    </w:div>
    <w:div w:id="494762413">
      <w:bodyDiv w:val="1"/>
      <w:marLeft w:val="0"/>
      <w:marRight w:val="0"/>
      <w:marTop w:val="0"/>
      <w:marBottom w:val="0"/>
      <w:divBdr>
        <w:top w:val="none" w:sz="0" w:space="0" w:color="auto"/>
        <w:left w:val="none" w:sz="0" w:space="0" w:color="auto"/>
        <w:bottom w:val="none" w:sz="0" w:space="0" w:color="auto"/>
        <w:right w:val="none" w:sz="0" w:space="0" w:color="auto"/>
      </w:divBdr>
      <w:divsChild>
        <w:div w:id="21103190">
          <w:marLeft w:val="480"/>
          <w:marRight w:val="0"/>
          <w:marTop w:val="0"/>
          <w:marBottom w:val="0"/>
          <w:divBdr>
            <w:top w:val="none" w:sz="0" w:space="0" w:color="auto"/>
            <w:left w:val="none" w:sz="0" w:space="0" w:color="auto"/>
            <w:bottom w:val="none" w:sz="0" w:space="0" w:color="auto"/>
            <w:right w:val="none" w:sz="0" w:space="0" w:color="auto"/>
          </w:divBdr>
        </w:div>
        <w:div w:id="850604325">
          <w:marLeft w:val="480"/>
          <w:marRight w:val="0"/>
          <w:marTop w:val="0"/>
          <w:marBottom w:val="0"/>
          <w:divBdr>
            <w:top w:val="none" w:sz="0" w:space="0" w:color="auto"/>
            <w:left w:val="none" w:sz="0" w:space="0" w:color="auto"/>
            <w:bottom w:val="none" w:sz="0" w:space="0" w:color="auto"/>
            <w:right w:val="none" w:sz="0" w:space="0" w:color="auto"/>
          </w:divBdr>
        </w:div>
        <w:div w:id="1876655965">
          <w:marLeft w:val="480"/>
          <w:marRight w:val="0"/>
          <w:marTop w:val="0"/>
          <w:marBottom w:val="0"/>
          <w:divBdr>
            <w:top w:val="none" w:sz="0" w:space="0" w:color="auto"/>
            <w:left w:val="none" w:sz="0" w:space="0" w:color="auto"/>
            <w:bottom w:val="none" w:sz="0" w:space="0" w:color="auto"/>
            <w:right w:val="none" w:sz="0" w:space="0" w:color="auto"/>
          </w:divBdr>
        </w:div>
        <w:div w:id="1144548091">
          <w:marLeft w:val="480"/>
          <w:marRight w:val="0"/>
          <w:marTop w:val="0"/>
          <w:marBottom w:val="0"/>
          <w:divBdr>
            <w:top w:val="none" w:sz="0" w:space="0" w:color="auto"/>
            <w:left w:val="none" w:sz="0" w:space="0" w:color="auto"/>
            <w:bottom w:val="none" w:sz="0" w:space="0" w:color="auto"/>
            <w:right w:val="none" w:sz="0" w:space="0" w:color="auto"/>
          </w:divBdr>
        </w:div>
        <w:div w:id="1401102225">
          <w:marLeft w:val="480"/>
          <w:marRight w:val="0"/>
          <w:marTop w:val="0"/>
          <w:marBottom w:val="0"/>
          <w:divBdr>
            <w:top w:val="none" w:sz="0" w:space="0" w:color="auto"/>
            <w:left w:val="none" w:sz="0" w:space="0" w:color="auto"/>
            <w:bottom w:val="none" w:sz="0" w:space="0" w:color="auto"/>
            <w:right w:val="none" w:sz="0" w:space="0" w:color="auto"/>
          </w:divBdr>
        </w:div>
        <w:div w:id="174611692">
          <w:marLeft w:val="480"/>
          <w:marRight w:val="0"/>
          <w:marTop w:val="0"/>
          <w:marBottom w:val="0"/>
          <w:divBdr>
            <w:top w:val="none" w:sz="0" w:space="0" w:color="auto"/>
            <w:left w:val="none" w:sz="0" w:space="0" w:color="auto"/>
            <w:bottom w:val="none" w:sz="0" w:space="0" w:color="auto"/>
            <w:right w:val="none" w:sz="0" w:space="0" w:color="auto"/>
          </w:divBdr>
        </w:div>
        <w:div w:id="1551067361">
          <w:marLeft w:val="480"/>
          <w:marRight w:val="0"/>
          <w:marTop w:val="0"/>
          <w:marBottom w:val="0"/>
          <w:divBdr>
            <w:top w:val="none" w:sz="0" w:space="0" w:color="auto"/>
            <w:left w:val="none" w:sz="0" w:space="0" w:color="auto"/>
            <w:bottom w:val="none" w:sz="0" w:space="0" w:color="auto"/>
            <w:right w:val="none" w:sz="0" w:space="0" w:color="auto"/>
          </w:divBdr>
        </w:div>
        <w:div w:id="481580979">
          <w:marLeft w:val="480"/>
          <w:marRight w:val="0"/>
          <w:marTop w:val="0"/>
          <w:marBottom w:val="0"/>
          <w:divBdr>
            <w:top w:val="none" w:sz="0" w:space="0" w:color="auto"/>
            <w:left w:val="none" w:sz="0" w:space="0" w:color="auto"/>
            <w:bottom w:val="none" w:sz="0" w:space="0" w:color="auto"/>
            <w:right w:val="none" w:sz="0" w:space="0" w:color="auto"/>
          </w:divBdr>
        </w:div>
        <w:div w:id="444277309">
          <w:marLeft w:val="480"/>
          <w:marRight w:val="0"/>
          <w:marTop w:val="0"/>
          <w:marBottom w:val="0"/>
          <w:divBdr>
            <w:top w:val="none" w:sz="0" w:space="0" w:color="auto"/>
            <w:left w:val="none" w:sz="0" w:space="0" w:color="auto"/>
            <w:bottom w:val="none" w:sz="0" w:space="0" w:color="auto"/>
            <w:right w:val="none" w:sz="0" w:space="0" w:color="auto"/>
          </w:divBdr>
        </w:div>
        <w:div w:id="388462399">
          <w:marLeft w:val="480"/>
          <w:marRight w:val="0"/>
          <w:marTop w:val="0"/>
          <w:marBottom w:val="0"/>
          <w:divBdr>
            <w:top w:val="none" w:sz="0" w:space="0" w:color="auto"/>
            <w:left w:val="none" w:sz="0" w:space="0" w:color="auto"/>
            <w:bottom w:val="none" w:sz="0" w:space="0" w:color="auto"/>
            <w:right w:val="none" w:sz="0" w:space="0" w:color="auto"/>
          </w:divBdr>
        </w:div>
        <w:div w:id="1506432874">
          <w:marLeft w:val="480"/>
          <w:marRight w:val="0"/>
          <w:marTop w:val="0"/>
          <w:marBottom w:val="0"/>
          <w:divBdr>
            <w:top w:val="none" w:sz="0" w:space="0" w:color="auto"/>
            <w:left w:val="none" w:sz="0" w:space="0" w:color="auto"/>
            <w:bottom w:val="none" w:sz="0" w:space="0" w:color="auto"/>
            <w:right w:val="none" w:sz="0" w:space="0" w:color="auto"/>
          </w:divBdr>
        </w:div>
        <w:div w:id="608703034">
          <w:marLeft w:val="480"/>
          <w:marRight w:val="0"/>
          <w:marTop w:val="0"/>
          <w:marBottom w:val="0"/>
          <w:divBdr>
            <w:top w:val="none" w:sz="0" w:space="0" w:color="auto"/>
            <w:left w:val="none" w:sz="0" w:space="0" w:color="auto"/>
            <w:bottom w:val="none" w:sz="0" w:space="0" w:color="auto"/>
            <w:right w:val="none" w:sz="0" w:space="0" w:color="auto"/>
          </w:divBdr>
        </w:div>
        <w:div w:id="1058868278">
          <w:marLeft w:val="480"/>
          <w:marRight w:val="0"/>
          <w:marTop w:val="0"/>
          <w:marBottom w:val="0"/>
          <w:divBdr>
            <w:top w:val="none" w:sz="0" w:space="0" w:color="auto"/>
            <w:left w:val="none" w:sz="0" w:space="0" w:color="auto"/>
            <w:bottom w:val="none" w:sz="0" w:space="0" w:color="auto"/>
            <w:right w:val="none" w:sz="0" w:space="0" w:color="auto"/>
          </w:divBdr>
        </w:div>
        <w:div w:id="45104181">
          <w:marLeft w:val="480"/>
          <w:marRight w:val="0"/>
          <w:marTop w:val="0"/>
          <w:marBottom w:val="0"/>
          <w:divBdr>
            <w:top w:val="none" w:sz="0" w:space="0" w:color="auto"/>
            <w:left w:val="none" w:sz="0" w:space="0" w:color="auto"/>
            <w:bottom w:val="none" w:sz="0" w:space="0" w:color="auto"/>
            <w:right w:val="none" w:sz="0" w:space="0" w:color="auto"/>
          </w:divBdr>
        </w:div>
        <w:div w:id="1507670676">
          <w:marLeft w:val="480"/>
          <w:marRight w:val="0"/>
          <w:marTop w:val="0"/>
          <w:marBottom w:val="0"/>
          <w:divBdr>
            <w:top w:val="none" w:sz="0" w:space="0" w:color="auto"/>
            <w:left w:val="none" w:sz="0" w:space="0" w:color="auto"/>
            <w:bottom w:val="none" w:sz="0" w:space="0" w:color="auto"/>
            <w:right w:val="none" w:sz="0" w:space="0" w:color="auto"/>
          </w:divBdr>
        </w:div>
        <w:div w:id="1469006134">
          <w:marLeft w:val="480"/>
          <w:marRight w:val="0"/>
          <w:marTop w:val="0"/>
          <w:marBottom w:val="0"/>
          <w:divBdr>
            <w:top w:val="none" w:sz="0" w:space="0" w:color="auto"/>
            <w:left w:val="none" w:sz="0" w:space="0" w:color="auto"/>
            <w:bottom w:val="none" w:sz="0" w:space="0" w:color="auto"/>
            <w:right w:val="none" w:sz="0" w:space="0" w:color="auto"/>
          </w:divBdr>
        </w:div>
        <w:div w:id="1033307113">
          <w:marLeft w:val="480"/>
          <w:marRight w:val="0"/>
          <w:marTop w:val="0"/>
          <w:marBottom w:val="0"/>
          <w:divBdr>
            <w:top w:val="none" w:sz="0" w:space="0" w:color="auto"/>
            <w:left w:val="none" w:sz="0" w:space="0" w:color="auto"/>
            <w:bottom w:val="none" w:sz="0" w:space="0" w:color="auto"/>
            <w:right w:val="none" w:sz="0" w:space="0" w:color="auto"/>
          </w:divBdr>
        </w:div>
        <w:div w:id="239675331">
          <w:marLeft w:val="480"/>
          <w:marRight w:val="0"/>
          <w:marTop w:val="0"/>
          <w:marBottom w:val="0"/>
          <w:divBdr>
            <w:top w:val="none" w:sz="0" w:space="0" w:color="auto"/>
            <w:left w:val="none" w:sz="0" w:space="0" w:color="auto"/>
            <w:bottom w:val="none" w:sz="0" w:space="0" w:color="auto"/>
            <w:right w:val="none" w:sz="0" w:space="0" w:color="auto"/>
          </w:divBdr>
        </w:div>
        <w:div w:id="1987928341">
          <w:marLeft w:val="480"/>
          <w:marRight w:val="0"/>
          <w:marTop w:val="0"/>
          <w:marBottom w:val="0"/>
          <w:divBdr>
            <w:top w:val="none" w:sz="0" w:space="0" w:color="auto"/>
            <w:left w:val="none" w:sz="0" w:space="0" w:color="auto"/>
            <w:bottom w:val="none" w:sz="0" w:space="0" w:color="auto"/>
            <w:right w:val="none" w:sz="0" w:space="0" w:color="auto"/>
          </w:divBdr>
        </w:div>
        <w:div w:id="103428983">
          <w:marLeft w:val="480"/>
          <w:marRight w:val="0"/>
          <w:marTop w:val="0"/>
          <w:marBottom w:val="0"/>
          <w:divBdr>
            <w:top w:val="none" w:sz="0" w:space="0" w:color="auto"/>
            <w:left w:val="none" w:sz="0" w:space="0" w:color="auto"/>
            <w:bottom w:val="none" w:sz="0" w:space="0" w:color="auto"/>
            <w:right w:val="none" w:sz="0" w:space="0" w:color="auto"/>
          </w:divBdr>
        </w:div>
        <w:div w:id="1904175147">
          <w:marLeft w:val="480"/>
          <w:marRight w:val="0"/>
          <w:marTop w:val="0"/>
          <w:marBottom w:val="0"/>
          <w:divBdr>
            <w:top w:val="none" w:sz="0" w:space="0" w:color="auto"/>
            <w:left w:val="none" w:sz="0" w:space="0" w:color="auto"/>
            <w:bottom w:val="none" w:sz="0" w:space="0" w:color="auto"/>
            <w:right w:val="none" w:sz="0" w:space="0" w:color="auto"/>
          </w:divBdr>
        </w:div>
        <w:div w:id="1770155414">
          <w:marLeft w:val="480"/>
          <w:marRight w:val="0"/>
          <w:marTop w:val="0"/>
          <w:marBottom w:val="0"/>
          <w:divBdr>
            <w:top w:val="none" w:sz="0" w:space="0" w:color="auto"/>
            <w:left w:val="none" w:sz="0" w:space="0" w:color="auto"/>
            <w:bottom w:val="none" w:sz="0" w:space="0" w:color="auto"/>
            <w:right w:val="none" w:sz="0" w:space="0" w:color="auto"/>
          </w:divBdr>
        </w:div>
        <w:div w:id="710374257">
          <w:marLeft w:val="480"/>
          <w:marRight w:val="0"/>
          <w:marTop w:val="0"/>
          <w:marBottom w:val="0"/>
          <w:divBdr>
            <w:top w:val="none" w:sz="0" w:space="0" w:color="auto"/>
            <w:left w:val="none" w:sz="0" w:space="0" w:color="auto"/>
            <w:bottom w:val="none" w:sz="0" w:space="0" w:color="auto"/>
            <w:right w:val="none" w:sz="0" w:space="0" w:color="auto"/>
          </w:divBdr>
        </w:div>
        <w:div w:id="1334214539">
          <w:marLeft w:val="480"/>
          <w:marRight w:val="0"/>
          <w:marTop w:val="0"/>
          <w:marBottom w:val="0"/>
          <w:divBdr>
            <w:top w:val="none" w:sz="0" w:space="0" w:color="auto"/>
            <w:left w:val="none" w:sz="0" w:space="0" w:color="auto"/>
            <w:bottom w:val="none" w:sz="0" w:space="0" w:color="auto"/>
            <w:right w:val="none" w:sz="0" w:space="0" w:color="auto"/>
          </w:divBdr>
        </w:div>
        <w:div w:id="628824620">
          <w:marLeft w:val="480"/>
          <w:marRight w:val="0"/>
          <w:marTop w:val="0"/>
          <w:marBottom w:val="0"/>
          <w:divBdr>
            <w:top w:val="none" w:sz="0" w:space="0" w:color="auto"/>
            <w:left w:val="none" w:sz="0" w:space="0" w:color="auto"/>
            <w:bottom w:val="none" w:sz="0" w:space="0" w:color="auto"/>
            <w:right w:val="none" w:sz="0" w:space="0" w:color="auto"/>
          </w:divBdr>
        </w:div>
        <w:div w:id="572929906">
          <w:marLeft w:val="480"/>
          <w:marRight w:val="0"/>
          <w:marTop w:val="0"/>
          <w:marBottom w:val="0"/>
          <w:divBdr>
            <w:top w:val="none" w:sz="0" w:space="0" w:color="auto"/>
            <w:left w:val="none" w:sz="0" w:space="0" w:color="auto"/>
            <w:bottom w:val="none" w:sz="0" w:space="0" w:color="auto"/>
            <w:right w:val="none" w:sz="0" w:space="0" w:color="auto"/>
          </w:divBdr>
        </w:div>
        <w:div w:id="408769268">
          <w:marLeft w:val="480"/>
          <w:marRight w:val="0"/>
          <w:marTop w:val="0"/>
          <w:marBottom w:val="0"/>
          <w:divBdr>
            <w:top w:val="none" w:sz="0" w:space="0" w:color="auto"/>
            <w:left w:val="none" w:sz="0" w:space="0" w:color="auto"/>
            <w:bottom w:val="none" w:sz="0" w:space="0" w:color="auto"/>
            <w:right w:val="none" w:sz="0" w:space="0" w:color="auto"/>
          </w:divBdr>
        </w:div>
        <w:div w:id="1897159584">
          <w:marLeft w:val="480"/>
          <w:marRight w:val="0"/>
          <w:marTop w:val="0"/>
          <w:marBottom w:val="0"/>
          <w:divBdr>
            <w:top w:val="none" w:sz="0" w:space="0" w:color="auto"/>
            <w:left w:val="none" w:sz="0" w:space="0" w:color="auto"/>
            <w:bottom w:val="none" w:sz="0" w:space="0" w:color="auto"/>
            <w:right w:val="none" w:sz="0" w:space="0" w:color="auto"/>
          </w:divBdr>
        </w:div>
        <w:div w:id="790248569">
          <w:marLeft w:val="480"/>
          <w:marRight w:val="0"/>
          <w:marTop w:val="0"/>
          <w:marBottom w:val="0"/>
          <w:divBdr>
            <w:top w:val="none" w:sz="0" w:space="0" w:color="auto"/>
            <w:left w:val="none" w:sz="0" w:space="0" w:color="auto"/>
            <w:bottom w:val="none" w:sz="0" w:space="0" w:color="auto"/>
            <w:right w:val="none" w:sz="0" w:space="0" w:color="auto"/>
          </w:divBdr>
        </w:div>
        <w:div w:id="415177781">
          <w:marLeft w:val="480"/>
          <w:marRight w:val="0"/>
          <w:marTop w:val="0"/>
          <w:marBottom w:val="0"/>
          <w:divBdr>
            <w:top w:val="none" w:sz="0" w:space="0" w:color="auto"/>
            <w:left w:val="none" w:sz="0" w:space="0" w:color="auto"/>
            <w:bottom w:val="none" w:sz="0" w:space="0" w:color="auto"/>
            <w:right w:val="none" w:sz="0" w:space="0" w:color="auto"/>
          </w:divBdr>
        </w:div>
        <w:div w:id="750584881">
          <w:marLeft w:val="480"/>
          <w:marRight w:val="0"/>
          <w:marTop w:val="0"/>
          <w:marBottom w:val="0"/>
          <w:divBdr>
            <w:top w:val="none" w:sz="0" w:space="0" w:color="auto"/>
            <w:left w:val="none" w:sz="0" w:space="0" w:color="auto"/>
            <w:bottom w:val="none" w:sz="0" w:space="0" w:color="auto"/>
            <w:right w:val="none" w:sz="0" w:space="0" w:color="auto"/>
          </w:divBdr>
        </w:div>
        <w:div w:id="1624851062">
          <w:marLeft w:val="480"/>
          <w:marRight w:val="0"/>
          <w:marTop w:val="0"/>
          <w:marBottom w:val="0"/>
          <w:divBdr>
            <w:top w:val="none" w:sz="0" w:space="0" w:color="auto"/>
            <w:left w:val="none" w:sz="0" w:space="0" w:color="auto"/>
            <w:bottom w:val="none" w:sz="0" w:space="0" w:color="auto"/>
            <w:right w:val="none" w:sz="0" w:space="0" w:color="auto"/>
          </w:divBdr>
        </w:div>
        <w:div w:id="1121608601">
          <w:marLeft w:val="480"/>
          <w:marRight w:val="0"/>
          <w:marTop w:val="0"/>
          <w:marBottom w:val="0"/>
          <w:divBdr>
            <w:top w:val="none" w:sz="0" w:space="0" w:color="auto"/>
            <w:left w:val="none" w:sz="0" w:space="0" w:color="auto"/>
            <w:bottom w:val="none" w:sz="0" w:space="0" w:color="auto"/>
            <w:right w:val="none" w:sz="0" w:space="0" w:color="auto"/>
          </w:divBdr>
        </w:div>
        <w:div w:id="295719505">
          <w:marLeft w:val="480"/>
          <w:marRight w:val="0"/>
          <w:marTop w:val="0"/>
          <w:marBottom w:val="0"/>
          <w:divBdr>
            <w:top w:val="none" w:sz="0" w:space="0" w:color="auto"/>
            <w:left w:val="none" w:sz="0" w:space="0" w:color="auto"/>
            <w:bottom w:val="none" w:sz="0" w:space="0" w:color="auto"/>
            <w:right w:val="none" w:sz="0" w:space="0" w:color="auto"/>
          </w:divBdr>
        </w:div>
        <w:div w:id="111482487">
          <w:marLeft w:val="480"/>
          <w:marRight w:val="0"/>
          <w:marTop w:val="0"/>
          <w:marBottom w:val="0"/>
          <w:divBdr>
            <w:top w:val="none" w:sz="0" w:space="0" w:color="auto"/>
            <w:left w:val="none" w:sz="0" w:space="0" w:color="auto"/>
            <w:bottom w:val="none" w:sz="0" w:space="0" w:color="auto"/>
            <w:right w:val="none" w:sz="0" w:space="0" w:color="auto"/>
          </w:divBdr>
        </w:div>
        <w:div w:id="1836408971">
          <w:marLeft w:val="480"/>
          <w:marRight w:val="0"/>
          <w:marTop w:val="0"/>
          <w:marBottom w:val="0"/>
          <w:divBdr>
            <w:top w:val="none" w:sz="0" w:space="0" w:color="auto"/>
            <w:left w:val="none" w:sz="0" w:space="0" w:color="auto"/>
            <w:bottom w:val="none" w:sz="0" w:space="0" w:color="auto"/>
            <w:right w:val="none" w:sz="0" w:space="0" w:color="auto"/>
          </w:divBdr>
        </w:div>
        <w:div w:id="1771311902">
          <w:marLeft w:val="480"/>
          <w:marRight w:val="0"/>
          <w:marTop w:val="0"/>
          <w:marBottom w:val="0"/>
          <w:divBdr>
            <w:top w:val="none" w:sz="0" w:space="0" w:color="auto"/>
            <w:left w:val="none" w:sz="0" w:space="0" w:color="auto"/>
            <w:bottom w:val="none" w:sz="0" w:space="0" w:color="auto"/>
            <w:right w:val="none" w:sz="0" w:space="0" w:color="auto"/>
          </w:divBdr>
        </w:div>
        <w:div w:id="1587955264">
          <w:marLeft w:val="480"/>
          <w:marRight w:val="0"/>
          <w:marTop w:val="0"/>
          <w:marBottom w:val="0"/>
          <w:divBdr>
            <w:top w:val="none" w:sz="0" w:space="0" w:color="auto"/>
            <w:left w:val="none" w:sz="0" w:space="0" w:color="auto"/>
            <w:bottom w:val="none" w:sz="0" w:space="0" w:color="auto"/>
            <w:right w:val="none" w:sz="0" w:space="0" w:color="auto"/>
          </w:divBdr>
        </w:div>
        <w:div w:id="632978834">
          <w:marLeft w:val="480"/>
          <w:marRight w:val="0"/>
          <w:marTop w:val="0"/>
          <w:marBottom w:val="0"/>
          <w:divBdr>
            <w:top w:val="none" w:sz="0" w:space="0" w:color="auto"/>
            <w:left w:val="none" w:sz="0" w:space="0" w:color="auto"/>
            <w:bottom w:val="none" w:sz="0" w:space="0" w:color="auto"/>
            <w:right w:val="none" w:sz="0" w:space="0" w:color="auto"/>
          </w:divBdr>
        </w:div>
        <w:div w:id="2112818024">
          <w:marLeft w:val="480"/>
          <w:marRight w:val="0"/>
          <w:marTop w:val="0"/>
          <w:marBottom w:val="0"/>
          <w:divBdr>
            <w:top w:val="none" w:sz="0" w:space="0" w:color="auto"/>
            <w:left w:val="none" w:sz="0" w:space="0" w:color="auto"/>
            <w:bottom w:val="none" w:sz="0" w:space="0" w:color="auto"/>
            <w:right w:val="none" w:sz="0" w:space="0" w:color="auto"/>
          </w:divBdr>
        </w:div>
        <w:div w:id="692801783">
          <w:marLeft w:val="480"/>
          <w:marRight w:val="0"/>
          <w:marTop w:val="0"/>
          <w:marBottom w:val="0"/>
          <w:divBdr>
            <w:top w:val="none" w:sz="0" w:space="0" w:color="auto"/>
            <w:left w:val="none" w:sz="0" w:space="0" w:color="auto"/>
            <w:bottom w:val="none" w:sz="0" w:space="0" w:color="auto"/>
            <w:right w:val="none" w:sz="0" w:space="0" w:color="auto"/>
          </w:divBdr>
        </w:div>
        <w:div w:id="813255360">
          <w:marLeft w:val="480"/>
          <w:marRight w:val="0"/>
          <w:marTop w:val="0"/>
          <w:marBottom w:val="0"/>
          <w:divBdr>
            <w:top w:val="none" w:sz="0" w:space="0" w:color="auto"/>
            <w:left w:val="none" w:sz="0" w:space="0" w:color="auto"/>
            <w:bottom w:val="none" w:sz="0" w:space="0" w:color="auto"/>
            <w:right w:val="none" w:sz="0" w:space="0" w:color="auto"/>
          </w:divBdr>
        </w:div>
        <w:div w:id="907571623">
          <w:marLeft w:val="480"/>
          <w:marRight w:val="0"/>
          <w:marTop w:val="0"/>
          <w:marBottom w:val="0"/>
          <w:divBdr>
            <w:top w:val="none" w:sz="0" w:space="0" w:color="auto"/>
            <w:left w:val="none" w:sz="0" w:space="0" w:color="auto"/>
            <w:bottom w:val="none" w:sz="0" w:space="0" w:color="auto"/>
            <w:right w:val="none" w:sz="0" w:space="0" w:color="auto"/>
          </w:divBdr>
        </w:div>
        <w:div w:id="1003388660">
          <w:marLeft w:val="480"/>
          <w:marRight w:val="0"/>
          <w:marTop w:val="0"/>
          <w:marBottom w:val="0"/>
          <w:divBdr>
            <w:top w:val="none" w:sz="0" w:space="0" w:color="auto"/>
            <w:left w:val="none" w:sz="0" w:space="0" w:color="auto"/>
            <w:bottom w:val="none" w:sz="0" w:space="0" w:color="auto"/>
            <w:right w:val="none" w:sz="0" w:space="0" w:color="auto"/>
          </w:divBdr>
        </w:div>
        <w:div w:id="265774874">
          <w:marLeft w:val="480"/>
          <w:marRight w:val="0"/>
          <w:marTop w:val="0"/>
          <w:marBottom w:val="0"/>
          <w:divBdr>
            <w:top w:val="none" w:sz="0" w:space="0" w:color="auto"/>
            <w:left w:val="none" w:sz="0" w:space="0" w:color="auto"/>
            <w:bottom w:val="none" w:sz="0" w:space="0" w:color="auto"/>
            <w:right w:val="none" w:sz="0" w:space="0" w:color="auto"/>
          </w:divBdr>
        </w:div>
        <w:div w:id="1979607436">
          <w:marLeft w:val="480"/>
          <w:marRight w:val="0"/>
          <w:marTop w:val="0"/>
          <w:marBottom w:val="0"/>
          <w:divBdr>
            <w:top w:val="none" w:sz="0" w:space="0" w:color="auto"/>
            <w:left w:val="none" w:sz="0" w:space="0" w:color="auto"/>
            <w:bottom w:val="none" w:sz="0" w:space="0" w:color="auto"/>
            <w:right w:val="none" w:sz="0" w:space="0" w:color="auto"/>
          </w:divBdr>
        </w:div>
        <w:div w:id="1138914307">
          <w:marLeft w:val="480"/>
          <w:marRight w:val="0"/>
          <w:marTop w:val="0"/>
          <w:marBottom w:val="0"/>
          <w:divBdr>
            <w:top w:val="none" w:sz="0" w:space="0" w:color="auto"/>
            <w:left w:val="none" w:sz="0" w:space="0" w:color="auto"/>
            <w:bottom w:val="none" w:sz="0" w:space="0" w:color="auto"/>
            <w:right w:val="none" w:sz="0" w:space="0" w:color="auto"/>
          </w:divBdr>
        </w:div>
        <w:div w:id="930164677">
          <w:marLeft w:val="480"/>
          <w:marRight w:val="0"/>
          <w:marTop w:val="0"/>
          <w:marBottom w:val="0"/>
          <w:divBdr>
            <w:top w:val="none" w:sz="0" w:space="0" w:color="auto"/>
            <w:left w:val="none" w:sz="0" w:space="0" w:color="auto"/>
            <w:bottom w:val="none" w:sz="0" w:space="0" w:color="auto"/>
            <w:right w:val="none" w:sz="0" w:space="0" w:color="auto"/>
          </w:divBdr>
        </w:div>
        <w:div w:id="877469071">
          <w:marLeft w:val="480"/>
          <w:marRight w:val="0"/>
          <w:marTop w:val="0"/>
          <w:marBottom w:val="0"/>
          <w:divBdr>
            <w:top w:val="none" w:sz="0" w:space="0" w:color="auto"/>
            <w:left w:val="none" w:sz="0" w:space="0" w:color="auto"/>
            <w:bottom w:val="none" w:sz="0" w:space="0" w:color="auto"/>
            <w:right w:val="none" w:sz="0" w:space="0" w:color="auto"/>
          </w:divBdr>
        </w:div>
        <w:div w:id="1976325983">
          <w:marLeft w:val="480"/>
          <w:marRight w:val="0"/>
          <w:marTop w:val="0"/>
          <w:marBottom w:val="0"/>
          <w:divBdr>
            <w:top w:val="none" w:sz="0" w:space="0" w:color="auto"/>
            <w:left w:val="none" w:sz="0" w:space="0" w:color="auto"/>
            <w:bottom w:val="none" w:sz="0" w:space="0" w:color="auto"/>
            <w:right w:val="none" w:sz="0" w:space="0" w:color="auto"/>
          </w:divBdr>
        </w:div>
        <w:div w:id="1806118331">
          <w:marLeft w:val="480"/>
          <w:marRight w:val="0"/>
          <w:marTop w:val="0"/>
          <w:marBottom w:val="0"/>
          <w:divBdr>
            <w:top w:val="none" w:sz="0" w:space="0" w:color="auto"/>
            <w:left w:val="none" w:sz="0" w:space="0" w:color="auto"/>
            <w:bottom w:val="none" w:sz="0" w:space="0" w:color="auto"/>
            <w:right w:val="none" w:sz="0" w:space="0" w:color="auto"/>
          </w:divBdr>
        </w:div>
        <w:div w:id="1965043000">
          <w:marLeft w:val="480"/>
          <w:marRight w:val="0"/>
          <w:marTop w:val="0"/>
          <w:marBottom w:val="0"/>
          <w:divBdr>
            <w:top w:val="none" w:sz="0" w:space="0" w:color="auto"/>
            <w:left w:val="none" w:sz="0" w:space="0" w:color="auto"/>
            <w:bottom w:val="none" w:sz="0" w:space="0" w:color="auto"/>
            <w:right w:val="none" w:sz="0" w:space="0" w:color="auto"/>
          </w:divBdr>
        </w:div>
        <w:div w:id="1561600502">
          <w:marLeft w:val="480"/>
          <w:marRight w:val="0"/>
          <w:marTop w:val="0"/>
          <w:marBottom w:val="0"/>
          <w:divBdr>
            <w:top w:val="none" w:sz="0" w:space="0" w:color="auto"/>
            <w:left w:val="none" w:sz="0" w:space="0" w:color="auto"/>
            <w:bottom w:val="none" w:sz="0" w:space="0" w:color="auto"/>
            <w:right w:val="none" w:sz="0" w:space="0" w:color="auto"/>
          </w:divBdr>
        </w:div>
        <w:div w:id="1536195655">
          <w:marLeft w:val="480"/>
          <w:marRight w:val="0"/>
          <w:marTop w:val="0"/>
          <w:marBottom w:val="0"/>
          <w:divBdr>
            <w:top w:val="none" w:sz="0" w:space="0" w:color="auto"/>
            <w:left w:val="none" w:sz="0" w:space="0" w:color="auto"/>
            <w:bottom w:val="none" w:sz="0" w:space="0" w:color="auto"/>
            <w:right w:val="none" w:sz="0" w:space="0" w:color="auto"/>
          </w:divBdr>
        </w:div>
        <w:div w:id="1860700344">
          <w:marLeft w:val="480"/>
          <w:marRight w:val="0"/>
          <w:marTop w:val="0"/>
          <w:marBottom w:val="0"/>
          <w:divBdr>
            <w:top w:val="none" w:sz="0" w:space="0" w:color="auto"/>
            <w:left w:val="none" w:sz="0" w:space="0" w:color="auto"/>
            <w:bottom w:val="none" w:sz="0" w:space="0" w:color="auto"/>
            <w:right w:val="none" w:sz="0" w:space="0" w:color="auto"/>
          </w:divBdr>
        </w:div>
        <w:div w:id="2136673680">
          <w:marLeft w:val="480"/>
          <w:marRight w:val="0"/>
          <w:marTop w:val="0"/>
          <w:marBottom w:val="0"/>
          <w:divBdr>
            <w:top w:val="none" w:sz="0" w:space="0" w:color="auto"/>
            <w:left w:val="none" w:sz="0" w:space="0" w:color="auto"/>
            <w:bottom w:val="none" w:sz="0" w:space="0" w:color="auto"/>
            <w:right w:val="none" w:sz="0" w:space="0" w:color="auto"/>
          </w:divBdr>
        </w:div>
        <w:div w:id="1175463596">
          <w:marLeft w:val="480"/>
          <w:marRight w:val="0"/>
          <w:marTop w:val="0"/>
          <w:marBottom w:val="0"/>
          <w:divBdr>
            <w:top w:val="none" w:sz="0" w:space="0" w:color="auto"/>
            <w:left w:val="none" w:sz="0" w:space="0" w:color="auto"/>
            <w:bottom w:val="none" w:sz="0" w:space="0" w:color="auto"/>
            <w:right w:val="none" w:sz="0" w:space="0" w:color="auto"/>
          </w:divBdr>
        </w:div>
        <w:div w:id="840508384">
          <w:marLeft w:val="480"/>
          <w:marRight w:val="0"/>
          <w:marTop w:val="0"/>
          <w:marBottom w:val="0"/>
          <w:divBdr>
            <w:top w:val="none" w:sz="0" w:space="0" w:color="auto"/>
            <w:left w:val="none" w:sz="0" w:space="0" w:color="auto"/>
            <w:bottom w:val="none" w:sz="0" w:space="0" w:color="auto"/>
            <w:right w:val="none" w:sz="0" w:space="0" w:color="auto"/>
          </w:divBdr>
        </w:div>
        <w:div w:id="1463305358">
          <w:marLeft w:val="480"/>
          <w:marRight w:val="0"/>
          <w:marTop w:val="0"/>
          <w:marBottom w:val="0"/>
          <w:divBdr>
            <w:top w:val="none" w:sz="0" w:space="0" w:color="auto"/>
            <w:left w:val="none" w:sz="0" w:space="0" w:color="auto"/>
            <w:bottom w:val="none" w:sz="0" w:space="0" w:color="auto"/>
            <w:right w:val="none" w:sz="0" w:space="0" w:color="auto"/>
          </w:divBdr>
        </w:div>
        <w:div w:id="348459238">
          <w:marLeft w:val="480"/>
          <w:marRight w:val="0"/>
          <w:marTop w:val="0"/>
          <w:marBottom w:val="0"/>
          <w:divBdr>
            <w:top w:val="none" w:sz="0" w:space="0" w:color="auto"/>
            <w:left w:val="none" w:sz="0" w:space="0" w:color="auto"/>
            <w:bottom w:val="none" w:sz="0" w:space="0" w:color="auto"/>
            <w:right w:val="none" w:sz="0" w:space="0" w:color="auto"/>
          </w:divBdr>
        </w:div>
        <w:div w:id="1587642267">
          <w:marLeft w:val="480"/>
          <w:marRight w:val="0"/>
          <w:marTop w:val="0"/>
          <w:marBottom w:val="0"/>
          <w:divBdr>
            <w:top w:val="none" w:sz="0" w:space="0" w:color="auto"/>
            <w:left w:val="none" w:sz="0" w:space="0" w:color="auto"/>
            <w:bottom w:val="none" w:sz="0" w:space="0" w:color="auto"/>
            <w:right w:val="none" w:sz="0" w:space="0" w:color="auto"/>
          </w:divBdr>
        </w:div>
        <w:div w:id="79913602">
          <w:marLeft w:val="480"/>
          <w:marRight w:val="0"/>
          <w:marTop w:val="0"/>
          <w:marBottom w:val="0"/>
          <w:divBdr>
            <w:top w:val="none" w:sz="0" w:space="0" w:color="auto"/>
            <w:left w:val="none" w:sz="0" w:space="0" w:color="auto"/>
            <w:bottom w:val="none" w:sz="0" w:space="0" w:color="auto"/>
            <w:right w:val="none" w:sz="0" w:space="0" w:color="auto"/>
          </w:divBdr>
        </w:div>
        <w:div w:id="893927750">
          <w:marLeft w:val="480"/>
          <w:marRight w:val="0"/>
          <w:marTop w:val="0"/>
          <w:marBottom w:val="0"/>
          <w:divBdr>
            <w:top w:val="none" w:sz="0" w:space="0" w:color="auto"/>
            <w:left w:val="none" w:sz="0" w:space="0" w:color="auto"/>
            <w:bottom w:val="none" w:sz="0" w:space="0" w:color="auto"/>
            <w:right w:val="none" w:sz="0" w:space="0" w:color="auto"/>
          </w:divBdr>
        </w:div>
        <w:div w:id="1071075834">
          <w:marLeft w:val="480"/>
          <w:marRight w:val="0"/>
          <w:marTop w:val="0"/>
          <w:marBottom w:val="0"/>
          <w:divBdr>
            <w:top w:val="none" w:sz="0" w:space="0" w:color="auto"/>
            <w:left w:val="none" w:sz="0" w:space="0" w:color="auto"/>
            <w:bottom w:val="none" w:sz="0" w:space="0" w:color="auto"/>
            <w:right w:val="none" w:sz="0" w:space="0" w:color="auto"/>
          </w:divBdr>
        </w:div>
        <w:div w:id="1901091872">
          <w:marLeft w:val="480"/>
          <w:marRight w:val="0"/>
          <w:marTop w:val="0"/>
          <w:marBottom w:val="0"/>
          <w:divBdr>
            <w:top w:val="none" w:sz="0" w:space="0" w:color="auto"/>
            <w:left w:val="none" w:sz="0" w:space="0" w:color="auto"/>
            <w:bottom w:val="none" w:sz="0" w:space="0" w:color="auto"/>
            <w:right w:val="none" w:sz="0" w:space="0" w:color="auto"/>
          </w:divBdr>
        </w:div>
        <w:div w:id="1671831233">
          <w:marLeft w:val="480"/>
          <w:marRight w:val="0"/>
          <w:marTop w:val="0"/>
          <w:marBottom w:val="0"/>
          <w:divBdr>
            <w:top w:val="none" w:sz="0" w:space="0" w:color="auto"/>
            <w:left w:val="none" w:sz="0" w:space="0" w:color="auto"/>
            <w:bottom w:val="none" w:sz="0" w:space="0" w:color="auto"/>
            <w:right w:val="none" w:sz="0" w:space="0" w:color="auto"/>
          </w:divBdr>
        </w:div>
        <w:div w:id="1938054005">
          <w:marLeft w:val="480"/>
          <w:marRight w:val="0"/>
          <w:marTop w:val="0"/>
          <w:marBottom w:val="0"/>
          <w:divBdr>
            <w:top w:val="none" w:sz="0" w:space="0" w:color="auto"/>
            <w:left w:val="none" w:sz="0" w:space="0" w:color="auto"/>
            <w:bottom w:val="none" w:sz="0" w:space="0" w:color="auto"/>
            <w:right w:val="none" w:sz="0" w:space="0" w:color="auto"/>
          </w:divBdr>
        </w:div>
        <w:div w:id="1279021291">
          <w:marLeft w:val="480"/>
          <w:marRight w:val="0"/>
          <w:marTop w:val="0"/>
          <w:marBottom w:val="0"/>
          <w:divBdr>
            <w:top w:val="none" w:sz="0" w:space="0" w:color="auto"/>
            <w:left w:val="none" w:sz="0" w:space="0" w:color="auto"/>
            <w:bottom w:val="none" w:sz="0" w:space="0" w:color="auto"/>
            <w:right w:val="none" w:sz="0" w:space="0" w:color="auto"/>
          </w:divBdr>
        </w:div>
        <w:div w:id="1752045367">
          <w:marLeft w:val="480"/>
          <w:marRight w:val="0"/>
          <w:marTop w:val="0"/>
          <w:marBottom w:val="0"/>
          <w:divBdr>
            <w:top w:val="none" w:sz="0" w:space="0" w:color="auto"/>
            <w:left w:val="none" w:sz="0" w:space="0" w:color="auto"/>
            <w:bottom w:val="none" w:sz="0" w:space="0" w:color="auto"/>
            <w:right w:val="none" w:sz="0" w:space="0" w:color="auto"/>
          </w:divBdr>
        </w:div>
        <w:div w:id="714239918">
          <w:marLeft w:val="480"/>
          <w:marRight w:val="0"/>
          <w:marTop w:val="0"/>
          <w:marBottom w:val="0"/>
          <w:divBdr>
            <w:top w:val="none" w:sz="0" w:space="0" w:color="auto"/>
            <w:left w:val="none" w:sz="0" w:space="0" w:color="auto"/>
            <w:bottom w:val="none" w:sz="0" w:space="0" w:color="auto"/>
            <w:right w:val="none" w:sz="0" w:space="0" w:color="auto"/>
          </w:divBdr>
        </w:div>
        <w:div w:id="498927572">
          <w:marLeft w:val="480"/>
          <w:marRight w:val="0"/>
          <w:marTop w:val="0"/>
          <w:marBottom w:val="0"/>
          <w:divBdr>
            <w:top w:val="none" w:sz="0" w:space="0" w:color="auto"/>
            <w:left w:val="none" w:sz="0" w:space="0" w:color="auto"/>
            <w:bottom w:val="none" w:sz="0" w:space="0" w:color="auto"/>
            <w:right w:val="none" w:sz="0" w:space="0" w:color="auto"/>
          </w:divBdr>
        </w:div>
        <w:div w:id="1208836350">
          <w:marLeft w:val="480"/>
          <w:marRight w:val="0"/>
          <w:marTop w:val="0"/>
          <w:marBottom w:val="0"/>
          <w:divBdr>
            <w:top w:val="none" w:sz="0" w:space="0" w:color="auto"/>
            <w:left w:val="none" w:sz="0" w:space="0" w:color="auto"/>
            <w:bottom w:val="none" w:sz="0" w:space="0" w:color="auto"/>
            <w:right w:val="none" w:sz="0" w:space="0" w:color="auto"/>
          </w:divBdr>
        </w:div>
        <w:div w:id="425152390">
          <w:marLeft w:val="480"/>
          <w:marRight w:val="0"/>
          <w:marTop w:val="0"/>
          <w:marBottom w:val="0"/>
          <w:divBdr>
            <w:top w:val="none" w:sz="0" w:space="0" w:color="auto"/>
            <w:left w:val="none" w:sz="0" w:space="0" w:color="auto"/>
            <w:bottom w:val="none" w:sz="0" w:space="0" w:color="auto"/>
            <w:right w:val="none" w:sz="0" w:space="0" w:color="auto"/>
          </w:divBdr>
        </w:div>
        <w:div w:id="1902715091">
          <w:marLeft w:val="480"/>
          <w:marRight w:val="0"/>
          <w:marTop w:val="0"/>
          <w:marBottom w:val="0"/>
          <w:divBdr>
            <w:top w:val="none" w:sz="0" w:space="0" w:color="auto"/>
            <w:left w:val="none" w:sz="0" w:space="0" w:color="auto"/>
            <w:bottom w:val="none" w:sz="0" w:space="0" w:color="auto"/>
            <w:right w:val="none" w:sz="0" w:space="0" w:color="auto"/>
          </w:divBdr>
        </w:div>
        <w:div w:id="1485465406">
          <w:marLeft w:val="480"/>
          <w:marRight w:val="0"/>
          <w:marTop w:val="0"/>
          <w:marBottom w:val="0"/>
          <w:divBdr>
            <w:top w:val="none" w:sz="0" w:space="0" w:color="auto"/>
            <w:left w:val="none" w:sz="0" w:space="0" w:color="auto"/>
            <w:bottom w:val="none" w:sz="0" w:space="0" w:color="auto"/>
            <w:right w:val="none" w:sz="0" w:space="0" w:color="auto"/>
          </w:divBdr>
        </w:div>
        <w:div w:id="1510831865">
          <w:marLeft w:val="480"/>
          <w:marRight w:val="0"/>
          <w:marTop w:val="0"/>
          <w:marBottom w:val="0"/>
          <w:divBdr>
            <w:top w:val="none" w:sz="0" w:space="0" w:color="auto"/>
            <w:left w:val="none" w:sz="0" w:space="0" w:color="auto"/>
            <w:bottom w:val="none" w:sz="0" w:space="0" w:color="auto"/>
            <w:right w:val="none" w:sz="0" w:space="0" w:color="auto"/>
          </w:divBdr>
        </w:div>
        <w:div w:id="1628849683">
          <w:marLeft w:val="480"/>
          <w:marRight w:val="0"/>
          <w:marTop w:val="0"/>
          <w:marBottom w:val="0"/>
          <w:divBdr>
            <w:top w:val="none" w:sz="0" w:space="0" w:color="auto"/>
            <w:left w:val="none" w:sz="0" w:space="0" w:color="auto"/>
            <w:bottom w:val="none" w:sz="0" w:space="0" w:color="auto"/>
            <w:right w:val="none" w:sz="0" w:space="0" w:color="auto"/>
          </w:divBdr>
        </w:div>
        <w:div w:id="1948610023">
          <w:marLeft w:val="480"/>
          <w:marRight w:val="0"/>
          <w:marTop w:val="0"/>
          <w:marBottom w:val="0"/>
          <w:divBdr>
            <w:top w:val="none" w:sz="0" w:space="0" w:color="auto"/>
            <w:left w:val="none" w:sz="0" w:space="0" w:color="auto"/>
            <w:bottom w:val="none" w:sz="0" w:space="0" w:color="auto"/>
            <w:right w:val="none" w:sz="0" w:space="0" w:color="auto"/>
          </w:divBdr>
        </w:div>
        <w:div w:id="1815677296">
          <w:marLeft w:val="480"/>
          <w:marRight w:val="0"/>
          <w:marTop w:val="0"/>
          <w:marBottom w:val="0"/>
          <w:divBdr>
            <w:top w:val="none" w:sz="0" w:space="0" w:color="auto"/>
            <w:left w:val="none" w:sz="0" w:space="0" w:color="auto"/>
            <w:bottom w:val="none" w:sz="0" w:space="0" w:color="auto"/>
            <w:right w:val="none" w:sz="0" w:space="0" w:color="auto"/>
          </w:divBdr>
        </w:div>
        <w:div w:id="466893298">
          <w:marLeft w:val="480"/>
          <w:marRight w:val="0"/>
          <w:marTop w:val="0"/>
          <w:marBottom w:val="0"/>
          <w:divBdr>
            <w:top w:val="none" w:sz="0" w:space="0" w:color="auto"/>
            <w:left w:val="none" w:sz="0" w:space="0" w:color="auto"/>
            <w:bottom w:val="none" w:sz="0" w:space="0" w:color="auto"/>
            <w:right w:val="none" w:sz="0" w:space="0" w:color="auto"/>
          </w:divBdr>
        </w:div>
        <w:div w:id="198443975">
          <w:marLeft w:val="480"/>
          <w:marRight w:val="0"/>
          <w:marTop w:val="0"/>
          <w:marBottom w:val="0"/>
          <w:divBdr>
            <w:top w:val="none" w:sz="0" w:space="0" w:color="auto"/>
            <w:left w:val="none" w:sz="0" w:space="0" w:color="auto"/>
            <w:bottom w:val="none" w:sz="0" w:space="0" w:color="auto"/>
            <w:right w:val="none" w:sz="0" w:space="0" w:color="auto"/>
          </w:divBdr>
        </w:div>
        <w:div w:id="1711539111">
          <w:marLeft w:val="480"/>
          <w:marRight w:val="0"/>
          <w:marTop w:val="0"/>
          <w:marBottom w:val="0"/>
          <w:divBdr>
            <w:top w:val="none" w:sz="0" w:space="0" w:color="auto"/>
            <w:left w:val="none" w:sz="0" w:space="0" w:color="auto"/>
            <w:bottom w:val="none" w:sz="0" w:space="0" w:color="auto"/>
            <w:right w:val="none" w:sz="0" w:space="0" w:color="auto"/>
          </w:divBdr>
        </w:div>
        <w:div w:id="346293330">
          <w:marLeft w:val="480"/>
          <w:marRight w:val="0"/>
          <w:marTop w:val="0"/>
          <w:marBottom w:val="0"/>
          <w:divBdr>
            <w:top w:val="none" w:sz="0" w:space="0" w:color="auto"/>
            <w:left w:val="none" w:sz="0" w:space="0" w:color="auto"/>
            <w:bottom w:val="none" w:sz="0" w:space="0" w:color="auto"/>
            <w:right w:val="none" w:sz="0" w:space="0" w:color="auto"/>
          </w:divBdr>
        </w:div>
        <w:div w:id="1239249722">
          <w:marLeft w:val="480"/>
          <w:marRight w:val="0"/>
          <w:marTop w:val="0"/>
          <w:marBottom w:val="0"/>
          <w:divBdr>
            <w:top w:val="none" w:sz="0" w:space="0" w:color="auto"/>
            <w:left w:val="none" w:sz="0" w:space="0" w:color="auto"/>
            <w:bottom w:val="none" w:sz="0" w:space="0" w:color="auto"/>
            <w:right w:val="none" w:sz="0" w:space="0" w:color="auto"/>
          </w:divBdr>
        </w:div>
        <w:div w:id="288169310">
          <w:marLeft w:val="480"/>
          <w:marRight w:val="0"/>
          <w:marTop w:val="0"/>
          <w:marBottom w:val="0"/>
          <w:divBdr>
            <w:top w:val="none" w:sz="0" w:space="0" w:color="auto"/>
            <w:left w:val="none" w:sz="0" w:space="0" w:color="auto"/>
            <w:bottom w:val="none" w:sz="0" w:space="0" w:color="auto"/>
            <w:right w:val="none" w:sz="0" w:space="0" w:color="auto"/>
          </w:divBdr>
        </w:div>
        <w:div w:id="1057125075">
          <w:marLeft w:val="480"/>
          <w:marRight w:val="0"/>
          <w:marTop w:val="0"/>
          <w:marBottom w:val="0"/>
          <w:divBdr>
            <w:top w:val="none" w:sz="0" w:space="0" w:color="auto"/>
            <w:left w:val="none" w:sz="0" w:space="0" w:color="auto"/>
            <w:bottom w:val="none" w:sz="0" w:space="0" w:color="auto"/>
            <w:right w:val="none" w:sz="0" w:space="0" w:color="auto"/>
          </w:divBdr>
        </w:div>
        <w:div w:id="750809592">
          <w:marLeft w:val="480"/>
          <w:marRight w:val="0"/>
          <w:marTop w:val="0"/>
          <w:marBottom w:val="0"/>
          <w:divBdr>
            <w:top w:val="none" w:sz="0" w:space="0" w:color="auto"/>
            <w:left w:val="none" w:sz="0" w:space="0" w:color="auto"/>
            <w:bottom w:val="none" w:sz="0" w:space="0" w:color="auto"/>
            <w:right w:val="none" w:sz="0" w:space="0" w:color="auto"/>
          </w:divBdr>
        </w:div>
        <w:div w:id="1461996008">
          <w:marLeft w:val="480"/>
          <w:marRight w:val="0"/>
          <w:marTop w:val="0"/>
          <w:marBottom w:val="0"/>
          <w:divBdr>
            <w:top w:val="none" w:sz="0" w:space="0" w:color="auto"/>
            <w:left w:val="none" w:sz="0" w:space="0" w:color="auto"/>
            <w:bottom w:val="none" w:sz="0" w:space="0" w:color="auto"/>
            <w:right w:val="none" w:sz="0" w:space="0" w:color="auto"/>
          </w:divBdr>
        </w:div>
        <w:div w:id="1416780829">
          <w:marLeft w:val="480"/>
          <w:marRight w:val="0"/>
          <w:marTop w:val="0"/>
          <w:marBottom w:val="0"/>
          <w:divBdr>
            <w:top w:val="none" w:sz="0" w:space="0" w:color="auto"/>
            <w:left w:val="none" w:sz="0" w:space="0" w:color="auto"/>
            <w:bottom w:val="none" w:sz="0" w:space="0" w:color="auto"/>
            <w:right w:val="none" w:sz="0" w:space="0" w:color="auto"/>
          </w:divBdr>
        </w:div>
        <w:div w:id="1974939509">
          <w:marLeft w:val="480"/>
          <w:marRight w:val="0"/>
          <w:marTop w:val="0"/>
          <w:marBottom w:val="0"/>
          <w:divBdr>
            <w:top w:val="none" w:sz="0" w:space="0" w:color="auto"/>
            <w:left w:val="none" w:sz="0" w:space="0" w:color="auto"/>
            <w:bottom w:val="none" w:sz="0" w:space="0" w:color="auto"/>
            <w:right w:val="none" w:sz="0" w:space="0" w:color="auto"/>
          </w:divBdr>
        </w:div>
        <w:div w:id="897938736">
          <w:marLeft w:val="480"/>
          <w:marRight w:val="0"/>
          <w:marTop w:val="0"/>
          <w:marBottom w:val="0"/>
          <w:divBdr>
            <w:top w:val="none" w:sz="0" w:space="0" w:color="auto"/>
            <w:left w:val="none" w:sz="0" w:space="0" w:color="auto"/>
            <w:bottom w:val="none" w:sz="0" w:space="0" w:color="auto"/>
            <w:right w:val="none" w:sz="0" w:space="0" w:color="auto"/>
          </w:divBdr>
        </w:div>
        <w:div w:id="1670060972">
          <w:marLeft w:val="480"/>
          <w:marRight w:val="0"/>
          <w:marTop w:val="0"/>
          <w:marBottom w:val="0"/>
          <w:divBdr>
            <w:top w:val="none" w:sz="0" w:space="0" w:color="auto"/>
            <w:left w:val="none" w:sz="0" w:space="0" w:color="auto"/>
            <w:bottom w:val="none" w:sz="0" w:space="0" w:color="auto"/>
            <w:right w:val="none" w:sz="0" w:space="0" w:color="auto"/>
          </w:divBdr>
        </w:div>
      </w:divsChild>
    </w:div>
    <w:div w:id="494808481">
      <w:bodyDiv w:val="1"/>
      <w:marLeft w:val="0"/>
      <w:marRight w:val="0"/>
      <w:marTop w:val="0"/>
      <w:marBottom w:val="0"/>
      <w:divBdr>
        <w:top w:val="none" w:sz="0" w:space="0" w:color="auto"/>
        <w:left w:val="none" w:sz="0" w:space="0" w:color="auto"/>
        <w:bottom w:val="none" w:sz="0" w:space="0" w:color="auto"/>
        <w:right w:val="none" w:sz="0" w:space="0" w:color="auto"/>
      </w:divBdr>
    </w:div>
    <w:div w:id="494994455">
      <w:bodyDiv w:val="1"/>
      <w:marLeft w:val="0"/>
      <w:marRight w:val="0"/>
      <w:marTop w:val="0"/>
      <w:marBottom w:val="0"/>
      <w:divBdr>
        <w:top w:val="none" w:sz="0" w:space="0" w:color="auto"/>
        <w:left w:val="none" w:sz="0" w:space="0" w:color="auto"/>
        <w:bottom w:val="none" w:sz="0" w:space="0" w:color="auto"/>
        <w:right w:val="none" w:sz="0" w:space="0" w:color="auto"/>
      </w:divBdr>
    </w:div>
    <w:div w:id="494997277">
      <w:bodyDiv w:val="1"/>
      <w:marLeft w:val="0"/>
      <w:marRight w:val="0"/>
      <w:marTop w:val="0"/>
      <w:marBottom w:val="0"/>
      <w:divBdr>
        <w:top w:val="none" w:sz="0" w:space="0" w:color="auto"/>
        <w:left w:val="none" w:sz="0" w:space="0" w:color="auto"/>
        <w:bottom w:val="none" w:sz="0" w:space="0" w:color="auto"/>
        <w:right w:val="none" w:sz="0" w:space="0" w:color="auto"/>
      </w:divBdr>
    </w:div>
    <w:div w:id="496069951">
      <w:bodyDiv w:val="1"/>
      <w:marLeft w:val="0"/>
      <w:marRight w:val="0"/>
      <w:marTop w:val="0"/>
      <w:marBottom w:val="0"/>
      <w:divBdr>
        <w:top w:val="none" w:sz="0" w:space="0" w:color="auto"/>
        <w:left w:val="none" w:sz="0" w:space="0" w:color="auto"/>
        <w:bottom w:val="none" w:sz="0" w:space="0" w:color="auto"/>
        <w:right w:val="none" w:sz="0" w:space="0" w:color="auto"/>
      </w:divBdr>
      <w:divsChild>
        <w:div w:id="1562525085">
          <w:marLeft w:val="480"/>
          <w:marRight w:val="0"/>
          <w:marTop w:val="0"/>
          <w:marBottom w:val="0"/>
          <w:divBdr>
            <w:top w:val="none" w:sz="0" w:space="0" w:color="auto"/>
            <w:left w:val="none" w:sz="0" w:space="0" w:color="auto"/>
            <w:bottom w:val="none" w:sz="0" w:space="0" w:color="auto"/>
            <w:right w:val="none" w:sz="0" w:space="0" w:color="auto"/>
          </w:divBdr>
        </w:div>
        <w:div w:id="1416126977">
          <w:marLeft w:val="480"/>
          <w:marRight w:val="0"/>
          <w:marTop w:val="0"/>
          <w:marBottom w:val="0"/>
          <w:divBdr>
            <w:top w:val="none" w:sz="0" w:space="0" w:color="auto"/>
            <w:left w:val="none" w:sz="0" w:space="0" w:color="auto"/>
            <w:bottom w:val="none" w:sz="0" w:space="0" w:color="auto"/>
            <w:right w:val="none" w:sz="0" w:space="0" w:color="auto"/>
          </w:divBdr>
        </w:div>
        <w:div w:id="2003850767">
          <w:marLeft w:val="480"/>
          <w:marRight w:val="0"/>
          <w:marTop w:val="0"/>
          <w:marBottom w:val="0"/>
          <w:divBdr>
            <w:top w:val="none" w:sz="0" w:space="0" w:color="auto"/>
            <w:left w:val="none" w:sz="0" w:space="0" w:color="auto"/>
            <w:bottom w:val="none" w:sz="0" w:space="0" w:color="auto"/>
            <w:right w:val="none" w:sz="0" w:space="0" w:color="auto"/>
          </w:divBdr>
        </w:div>
        <w:div w:id="384373407">
          <w:marLeft w:val="480"/>
          <w:marRight w:val="0"/>
          <w:marTop w:val="0"/>
          <w:marBottom w:val="0"/>
          <w:divBdr>
            <w:top w:val="none" w:sz="0" w:space="0" w:color="auto"/>
            <w:left w:val="none" w:sz="0" w:space="0" w:color="auto"/>
            <w:bottom w:val="none" w:sz="0" w:space="0" w:color="auto"/>
            <w:right w:val="none" w:sz="0" w:space="0" w:color="auto"/>
          </w:divBdr>
        </w:div>
        <w:div w:id="1493643751">
          <w:marLeft w:val="480"/>
          <w:marRight w:val="0"/>
          <w:marTop w:val="0"/>
          <w:marBottom w:val="0"/>
          <w:divBdr>
            <w:top w:val="none" w:sz="0" w:space="0" w:color="auto"/>
            <w:left w:val="none" w:sz="0" w:space="0" w:color="auto"/>
            <w:bottom w:val="none" w:sz="0" w:space="0" w:color="auto"/>
            <w:right w:val="none" w:sz="0" w:space="0" w:color="auto"/>
          </w:divBdr>
        </w:div>
        <w:div w:id="189151167">
          <w:marLeft w:val="480"/>
          <w:marRight w:val="0"/>
          <w:marTop w:val="0"/>
          <w:marBottom w:val="0"/>
          <w:divBdr>
            <w:top w:val="none" w:sz="0" w:space="0" w:color="auto"/>
            <w:left w:val="none" w:sz="0" w:space="0" w:color="auto"/>
            <w:bottom w:val="none" w:sz="0" w:space="0" w:color="auto"/>
            <w:right w:val="none" w:sz="0" w:space="0" w:color="auto"/>
          </w:divBdr>
        </w:div>
        <w:div w:id="580912816">
          <w:marLeft w:val="480"/>
          <w:marRight w:val="0"/>
          <w:marTop w:val="0"/>
          <w:marBottom w:val="0"/>
          <w:divBdr>
            <w:top w:val="none" w:sz="0" w:space="0" w:color="auto"/>
            <w:left w:val="none" w:sz="0" w:space="0" w:color="auto"/>
            <w:bottom w:val="none" w:sz="0" w:space="0" w:color="auto"/>
            <w:right w:val="none" w:sz="0" w:space="0" w:color="auto"/>
          </w:divBdr>
        </w:div>
        <w:div w:id="654528169">
          <w:marLeft w:val="480"/>
          <w:marRight w:val="0"/>
          <w:marTop w:val="0"/>
          <w:marBottom w:val="0"/>
          <w:divBdr>
            <w:top w:val="none" w:sz="0" w:space="0" w:color="auto"/>
            <w:left w:val="none" w:sz="0" w:space="0" w:color="auto"/>
            <w:bottom w:val="none" w:sz="0" w:space="0" w:color="auto"/>
            <w:right w:val="none" w:sz="0" w:space="0" w:color="auto"/>
          </w:divBdr>
        </w:div>
        <w:div w:id="986322304">
          <w:marLeft w:val="480"/>
          <w:marRight w:val="0"/>
          <w:marTop w:val="0"/>
          <w:marBottom w:val="0"/>
          <w:divBdr>
            <w:top w:val="none" w:sz="0" w:space="0" w:color="auto"/>
            <w:left w:val="none" w:sz="0" w:space="0" w:color="auto"/>
            <w:bottom w:val="none" w:sz="0" w:space="0" w:color="auto"/>
            <w:right w:val="none" w:sz="0" w:space="0" w:color="auto"/>
          </w:divBdr>
        </w:div>
        <w:div w:id="1269966832">
          <w:marLeft w:val="480"/>
          <w:marRight w:val="0"/>
          <w:marTop w:val="0"/>
          <w:marBottom w:val="0"/>
          <w:divBdr>
            <w:top w:val="none" w:sz="0" w:space="0" w:color="auto"/>
            <w:left w:val="none" w:sz="0" w:space="0" w:color="auto"/>
            <w:bottom w:val="none" w:sz="0" w:space="0" w:color="auto"/>
            <w:right w:val="none" w:sz="0" w:space="0" w:color="auto"/>
          </w:divBdr>
        </w:div>
        <w:div w:id="1030686841">
          <w:marLeft w:val="480"/>
          <w:marRight w:val="0"/>
          <w:marTop w:val="0"/>
          <w:marBottom w:val="0"/>
          <w:divBdr>
            <w:top w:val="none" w:sz="0" w:space="0" w:color="auto"/>
            <w:left w:val="none" w:sz="0" w:space="0" w:color="auto"/>
            <w:bottom w:val="none" w:sz="0" w:space="0" w:color="auto"/>
            <w:right w:val="none" w:sz="0" w:space="0" w:color="auto"/>
          </w:divBdr>
        </w:div>
        <w:div w:id="478689289">
          <w:marLeft w:val="480"/>
          <w:marRight w:val="0"/>
          <w:marTop w:val="0"/>
          <w:marBottom w:val="0"/>
          <w:divBdr>
            <w:top w:val="none" w:sz="0" w:space="0" w:color="auto"/>
            <w:left w:val="none" w:sz="0" w:space="0" w:color="auto"/>
            <w:bottom w:val="none" w:sz="0" w:space="0" w:color="auto"/>
            <w:right w:val="none" w:sz="0" w:space="0" w:color="auto"/>
          </w:divBdr>
        </w:div>
        <w:div w:id="1326595523">
          <w:marLeft w:val="480"/>
          <w:marRight w:val="0"/>
          <w:marTop w:val="0"/>
          <w:marBottom w:val="0"/>
          <w:divBdr>
            <w:top w:val="none" w:sz="0" w:space="0" w:color="auto"/>
            <w:left w:val="none" w:sz="0" w:space="0" w:color="auto"/>
            <w:bottom w:val="none" w:sz="0" w:space="0" w:color="auto"/>
            <w:right w:val="none" w:sz="0" w:space="0" w:color="auto"/>
          </w:divBdr>
        </w:div>
        <w:div w:id="115175195">
          <w:marLeft w:val="480"/>
          <w:marRight w:val="0"/>
          <w:marTop w:val="0"/>
          <w:marBottom w:val="0"/>
          <w:divBdr>
            <w:top w:val="none" w:sz="0" w:space="0" w:color="auto"/>
            <w:left w:val="none" w:sz="0" w:space="0" w:color="auto"/>
            <w:bottom w:val="none" w:sz="0" w:space="0" w:color="auto"/>
            <w:right w:val="none" w:sz="0" w:space="0" w:color="auto"/>
          </w:divBdr>
        </w:div>
        <w:div w:id="2074812401">
          <w:marLeft w:val="480"/>
          <w:marRight w:val="0"/>
          <w:marTop w:val="0"/>
          <w:marBottom w:val="0"/>
          <w:divBdr>
            <w:top w:val="none" w:sz="0" w:space="0" w:color="auto"/>
            <w:left w:val="none" w:sz="0" w:space="0" w:color="auto"/>
            <w:bottom w:val="none" w:sz="0" w:space="0" w:color="auto"/>
            <w:right w:val="none" w:sz="0" w:space="0" w:color="auto"/>
          </w:divBdr>
        </w:div>
        <w:div w:id="2111048139">
          <w:marLeft w:val="480"/>
          <w:marRight w:val="0"/>
          <w:marTop w:val="0"/>
          <w:marBottom w:val="0"/>
          <w:divBdr>
            <w:top w:val="none" w:sz="0" w:space="0" w:color="auto"/>
            <w:left w:val="none" w:sz="0" w:space="0" w:color="auto"/>
            <w:bottom w:val="none" w:sz="0" w:space="0" w:color="auto"/>
            <w:right w:val="none" w:sz="0" w:space="0" w:color="auto"/>
          </w:divBdr>
        </w:div>
        <w:div w:id="1196650739">
          <w:marLeft w:val="480"/>
          <w:marRight w:val="0"/>
          <w:marTop w:val="0"/>
          <w:marBottom w:val="0"/>
          <w:divBdr>
            <w:top w:val="none" w:sz="0" w:space="0" w:color="auto"/>
            <w:left w:val="none" w:sz="0" w:space="0" w:color="auto"/>
            <w:bottom w:val="none" w:sz="0" w:space="0" w:color="auto"/>
            <w:right w:val="none" w:sz="0" w:space="0" w:color="auto"/>
          </w:divBdr>
        </w:div>
        <w:div w:id="1006782662">
          <w:marLeft w:val="480"/>
          <w:marRight w:val="0"/>
          <w:marTop w:val="0"/>
          <w:marBottom w:val="0"/>
          <w:divBdr>
            <w:top w:val="none" w:sz="0" w:space="0" w:color="auto"/>
            <w:left w:val="none" w:sz="0" w:space="0" w:color="auto"/>
            <w:bottom w:val="none" w:sz="0" w:space="0" w:color="auto"/>
            <w:right w:val="none" w:sz="0" w:space="0" w:color="auto"/>
          </w:divBdr>
        </w:div>
        <w:div w:id="14694707">
          <w:marLeft w:val="480"/>
          <w:marRight w:val="0"/>
          <w:marTop w:val="0"/>
          <w:marBottom w:val="0"/>
          <w:divBdr>
            <w:top w:val="none" w:sz="0" w:space="0" w:color="auto"/>
            <w:left w:val="none" w:sz="0" w:space="0" w:color="auto"/>
            <w:bottom w:val="none" w:sz="0" w:space="0" w:color="auto"/>
            <w:right w:val="none" w:sz="0" w:space="0" w:color="auto"/>
          </w:divBdr>
        </w:div>
        <w:div w:id="1716781739">
          <w:marLeft w:val="480"/>
          <w:marRight w:val="0"/>
          <w:marTop w:val="0"/>
          <w:marBottom w:val="0"/>
          <w:divBdr>
            <w:top w:val="none" w:sz="0" w:space="0" w:color="auto"/>
            <w:left w:val="none" w:sz="0" w:space="0" w:color="auto"/>
            <w:bottom w:val="none" w:sz="0" w:space="0" w:color="auto"/>
            <w:right w:val="none" w:sz="0" w:space="0" w:color="auto"/>
          </w:divBdr>
        </w:div>
        <w:div w:id="1447502450">
          <w:marLeft w:val="480"/>
          <w:marRight w:val="0"/>
          <w:marTop w:val="0"/>
          <w:marBottom w:val="0"/>
          <w:divBdr>
            <w:top w:val="none" w:sz="0" w:space="0" w:color="auto"/>
            <w:left w:val="none" w:sz="0" w:space="0" w:color="auto"/>
            <w:bottom w:val="none" w:sz="0" w:space="0" w:color="auto"/>
            <w:right w:val="none" w:sz="0" w:space="0" w:color="auto"/>
          </w:divBdr>
        </w:div>
        <w:div w:id="219370608">
          <w:marLeft w:val="480"/>
          <w:marRight w:val="0"/>
          <w:marTop w:val="0"/>
          <w:marBottom w:val="0"/>
          <w:divBdr>
            <w:top w:val="none" w:sz="0" w:space="0" w:color="auto"/>
            <w:left w:val="none" w:sz="0" w:space="0" w:color="auto"/>
            <w:bottom w:val="none" w:sz="0" w:space="0" w:color="auto"/>
            <w:right w:val="none" w:sz="0" w:space="0" w:color="auto"/>
          </w:divBdr>
        </w:div>
        <w:div w:id="2059932069">
          <w:marLeft w:val="480"/>
          <w:marRight w:val="0"/>
          <w:marTop w:val="0"/>
          <w:marBottom w:val="0"/>
          <w:divBdr>
            <w:top w:val="none" w:sz="0" w:space="0" w:color="auto"/>
            <w:left w:val="none" w:sz="0" w:space="0" w:color="auto"/>
            <w:bottom w:val="none" w:sz="0" w:space="0" w:color="auto"/>
            <w:right w:val="none" w:sz="0" w:space="0" w:color="auto"/>
          </w:divBdr>
        </w:div>
        <w:div w:id="2041781317">
          <w:marLeft w:val="480"/>
          <w:marRight w:val="0"/>
          <w:marTop w:val="0"/>
          <w:marBottom w:val="0"/>
          <w:divBdr>
            <w:top w:val="none" w:sz="0" w:space="0" w:color="auto"/>
            <w:left w:val="none" w:sz="0" w:space="0" w:color="auto"/>
            <w:bottom w:val="none" w:sz="0" w:space="0" w:color="auto"/>
            <w:right w:val="none" w:sz="0" w:space="0" w:color="auto"/>
          </w:divBdr>
        </w:div>
        <w:div w:id="72775210">
          <w:marLeft w:val="480"/>
          <w:marRight w:val="0"/>
          <w:marTop w:val="0"/>
          <w:marBottom w:val="0"/>
          <w:divBdr>
            <w:top w:val="none" w:sz="0" w:space="0" w:color="auto"/>
            <w:left w:val="none" w:sz="0" w:space="0" w:color="auto"/>
            <w:bottom w:val="none" w:sz="0" w:space="0" w:color="auto"/>
            <w:right w:val="none" w:sz="0" w:space="0" w:color="auto"/>
          </w:divBdr>
        </w:div>
        <w:div w:id="1472750700">
          <w:marLeft w:val="480"/>
          <w:marRight w:val="0"/>
          <w:marTop w:val="0"/>
          <w:marBottom w:val="0"/>
          <w:divBdr>
            <w:top w:val="none" w:sz="0" w:space="0" w:color="auto"/>
            <w:left w:val="none" w:sz="0" w:space="0" w:color="auto"/>
            <w:bottom w:val="none" w:sz="0" w:space="0" w:color="auto"/>
            <w:right w:val="none" w:sz="0" w:space="0" w:color="auto"/>
          </w:divBdr>
        </w:div>
        <w:div w:id="739670350">
          <w:marLeft w:val="480"/>
          <w:marRight w:val="0"/>
          <w:marTop w:val="0"/>
          <w:marBottom w:val="0"/>
          <w:divBdr>
            <w:top w:val="none" w:sz="0" w:space="0" w:color="auto"/>
            <w:left w:val="none" w:sz="0" w:space="0" w:color="auto"/>
            <w:bottom w:val="none" w:sz="0" w:space="0" w:color="auto"/>
            <w:right w:val="none" w:sz="0" w:space="0" w:color="auto"/>
          </w:divBdr>
        </w:div>
        <w:div w:id="1109079916">
          <w:marLeft w:val="480"/>
          <w:marRight w:val="0"/>
          <w:marTop w:val="0"/>
          <w:marBottom w:val="0"/>
          <w:divBdr>
            <w:top w:val="none" w:sz="0" w:space="0" w:color="auto"/>
            <w:left w:val="none" w:sz="0" w:space="0" w:color="auto"/>
            <w:bottom w:val="none" w:sz="0" w:space="0" w:color="auto"/>
            <w:right w:val="none" w:sz="0" w:space="0" w:color="auto"/>
          </w:divBdr>
        </w:div>
        <w:div w:id="1346052116">
          <w:marLeft w:val="480"/>
          <w:marRight w:val="0"/>
          <w:marTop w:val="0"/>
          <w:marBottom w:val="0"/>
          <w:divBdr>
            <w:top w:val="none" w:sz="0" w:space="0" w:color="auto"/>
            <w:left w:val="none" w:sz="0" w:space="0" w:color="auto"/>
            <w:bottom w:val="none" w:sz="0" w:space="0" w:color="auto"/>
            <w:right w:val="none" w:sz="0" w:space="0" w:color="auto"/>
          </w:divBdr>
        </w:div>
        <w:div w:id="764421863">
          <w:marLeft w:val="480"/>
          <w:marRight w:val="0"/>
          <w:marTop w:val="0"/>
          <w:marBottom w:val="0"/>
          <w:divBdr>
            <w:top w:val="none" w:sz="0" w:space="0" w:color="auto"/>
            <w:left w:val="none" w:sz="0" w:space="0" w:color="auto"/>
            <w:bottom w:val="none" w:sz="0" w:space="0" w:color="auto"/>
            <w:right w:val="none" w:sz="0" w:space="0" w:color="auto"/>
          </w:divBdr>
        </w:div>
        <w:div w:id="109590019">
          <w:marLeft w:val="480"/>
          <w:marRight w:val="0"/>
          <w:marTop w:val="0"/>
          <w:marBottom w:val="0"/>
          <w:divBdr>
            <w:top w:val="none" w:sz="0" w:space="0" w:color="auto"/>
            <w:left w:val="none" w:sz="0" w:space="0" w:color="auto"/>
            <w:bottom w:val="none" w:sz="0" w:space="0" w:color="auto"/>
            <w:right w:val="none" w:sz="0" w:space="0" w:color="auto"/>
          </w:divBdr>
        </w:div>
        <w:div w:id="437726387">
          <w:marLeft w:val="480"/>
          <w:marRight w:val="0"/>
          <w:marTop w:val="0"/>
          <w:marBottom w:val="0"/>
          <w:divBdr>
            <w:top w:val="none" w:sz="0" w:space="0" w:color="auto"/>
            <w:left w:val="none" w:sz="0" w:space="0" w:color="auto"/>
            <w:bottom w:val="none" w:sz="0" w:space="0" w:color="auto"/>
            <w:right w:val="none" w:sz="0" w:space="0" w:color="auto"/>
          </w:divBdr>
        </w:div>
        <w:div w:id="1956250096">
          <w:marLeft w:val="480"/>
          <w:marRight w:val="0"/>
          <w:marTop w:val="0"/>
          <w:marBottom w:val="0"/>
          <w:divBdr>
            <w:top w:val="none" w:sz="0" w:space="0" w:color="auto"/>
            <w:left w:val="none" w:sz="0" w:space="0" w:color="auto"/>
            <w:bottom w:val="none" w:sz="0" w:space="0" w:color="auto"/>
            <w:right w:val="none" w:sz="0" w:space="0" w:color="auto"/>
          </w:divBdr>
        </w:div>
        <w:div w:id="1412239123">
          <w:marLeft w:val="480"/>
          <w:marRight w:val="0"/>
          <w:marTop w:val="0"/>
          <w:marBottom w:val="0"/>
          <w:divBdr>
            <w:top w:val="none" w:sz="0" w:space="0" w:color="auto"/>
            <w:left w:val="none" w:sz="0" w:space="0" w:color="auto"/>
            <w:bottom w:val="none" w:sz="0" w:space="0" w:color="auto"/>
            <w:right w:val="none" w:sz="0" w:space="0" w:color="auto"/>
          </w:divBdr>
        </w:div>
        <w:div w:id="1291863167">
          <w:marLeft w:val="480"/>
          <w:marRight w:val="0"/>
          <w:marTop w:val="0"/>
          <w:marBottom w:val="0"/>
          <w:divBdr>
            <w:top w:val="none" w:sz="0" w:space="0" w:color="auto"/>
            <w:left w:val="none" w:sz="0" w:space="0" w:color="auto"/>
            <w:bottom w:val="none" w:sz="0" w:space="0" w:color="auto"/>
            <w:right w:val="none" w:sz="0" w:space="0" w:color="auto"/>
          </w:divBdr>
        </w:div>
        <w:div w:id="1186752400">
          <w:marLeft w:val="480"/>
          <w:marRight w:val="0"/>
          <w:marTop w:val="0"/>
          <w:marBottom w:val="0"/>
          <w:divBdr>
            <w:top w:val="none" w:sz="0" w:space="0" w:color="auto"/>
            <w:left w:val="none" w:sz="0" w:space="0" w:color="auto"/>
            <w:bottom w:val="none" w:sz="0" w:space="0" w:color="auto"/>
            <w:right w:val="none" w:sz="0" w:space="0" w:color="auto"/>
          </w:divBdr>
        </w:div>
        <w:div w:id="841824260">
          <w:marLeft w:val="480"/>
          <w:marRight w:val="0"/>
          <w:marTop w:val="0"/>
          <w:marBottom w:val="0"/>
          <w:divBdr>
            <w:top w:val="none" w:sz="0" w:space="0" w:color="auto"/>
            <w:left w:val="none" w:sz="0" w:space="0" w:color="auto"/>
            <w:bottom w:val="none" w:sz="0" w:space="0" w:color="auto"/>
            <w:right w:val="none" w:sz="0" w:space="0" w:color="auto"/>
          </w:divBdr>
        </w:div>
        <w:div w:id="18775890">
          <w:marLeft w:val="480"/>
          <w:marRight w:val="0"/>
          <w:marTop w:val="0"/>
          <w:marBottom w:val="0"/>
          <w:divBdr>
            <w:top w:val="none" w:sz="0" w:space="0" w:color="auto"/>
            <w:left w:val="none" w:sz="0" w:space="0" w:color="auto"/>
            <w:bottom w:val="none" w:sz="0" w:space="0" w:color="auto"/>
            <w:right w:val="none" w:sz="0" w:space="0" w:color="auto"/>
          </w:divBdr>
        </w:div>
        <w:div w:id="380911110">
          <w:marLeft w:val="480"/>
          <w:marRight w:val="0"/>
          <w:marTop w:val="0"/>
          <w:marBottom w:val="0"/>
          <w:divBdr>
            <w:top w:val="none" w:sz="0" w:space="0" w:color="auto"/>
            <w:left w:val="none" w:sz="0" w:space="0" w:color="auto"/>
            <w:bottom w:val="none" w:sz="0" w:space="0" w:color="auto"/>
            <w:right w:val="none" w:sz="0" w:space="0" w:color="auto"/>
          </w:divBdr>
        </w:div>
        <w:div w:id="63377748">
          <w:marLeft w:val="480"/>
          <w:marRight w:val="0"/>
          <w:marTop w:val="0"/>
          <w:marBottom w:val="0"/>
          <w:divBdr>
            <w:top w:val="none" w:sz="0" w:space="0" w:color="auto"/>
            <w:left w:val="none" w:sz="0" w:space="0" w:color="auto"/>
            <w:bottom w:val="none" w:sz="0" w:space="0" w:color="auto"/>
            <w:right w:val="none" w:sz="0" w:space="0" w:color="auto"/>
          </w:divBdr>
        </w:div>
        <w:div w:id="1543781890">
          <w:marLeft w:val="480"/>
          <w:marRight w:val="0"/>
          <w:marTop w:val="0"/>
          <w:marBottom w:val="0"/>
          <w:divBdr>
            <w:top w:val="none" w:sz="0" w:space="0" w:color="auto"/>
            <w:left w:val="none" w:sz="0" w:space="0" w:color="auto"/>
            <w:bottom w:val="none" w:sz="0" w:space="0" w:color="auto"/>
            <w:right w:val="none" w:sz="0" w:space="0" w:color="auto"/>
          </w:divBdr>
        </w:div>
        <w:div w:id="1993176370">
          <w:marLeft w:val="480"/>
          <w:marRight w:val="0"/>
          <w:marTop w:val="0"/>
          <w:marBottom w:val="0"/>
          <w:divBdr>
            <w:top w:val="none" w:sz="0" w:space="0" w:color="auto"/>
            <w:left w:val="none" w:sz="0" w:space="0" w:color="auto"/>
            <w:bottom w:val="none" w:sz="0" w:space="0" w:color="auto"/>
            <w:right w:val="none" w:sz="0" w:space="0" w:color="auto"/>
          </w:divBdr>
        </w:div>
        <w:div w:id="532502012">
          <w:marLeft w:val="480"/>
          <w:marRight w:val="0"/>
          <w:marTop w:val="0"/>
          <w:marBottom w:val="0"/>
          <w:divBdr>
            <w:top w:val="none" w:sz="0" w:space="0" w:color="auto"/>
            <w:left w:val="none" w:sz="0" w:space="0" w:color="auto"/>
            <w:bottom w:val="none" w:sz="0" w:space="0" w:color="auto"/>
            <w:right w:val="none" w:sz="0" w:space="0" w:color="auto"/>
          </w:divBdr>
        </w:div>
        <w:div w:id="1471627875">
          <w:marLeft w:val="480"/>
          <w:marRight w:val="0"/>
          <w:marTop w:val="0"/>
          <w:marBottom w:val="0"/>
          <w:divBdr>
            <w:top w:val="none" w:sz="0" w:space="0" w:color="auto"/>
            <w:left w:val="none" w:sz="0" w:space="0" w:color="auto"/>
            <w:bottom w:val="none" w:sz="0" w:space="0" w:color="auto"/>
            <w:right w:val="none" w:sz="0" w:space="0" w:color="auto"/>
          </w:divBdr>
        </w:div>
        <w:div w:id="1962415654">
          <w:marLeft w:val="480"/>
          <w:marRight w:val="0"/>
          <w:marTop w:val="0"/>
          <w:marBottom w:val="0"/>
          <w:divBdr>
            <w:top w:val="none" w:sz="0" w:space="0" w:color="auto"/>
            <w:left w:val="none" w:sz="0" w:space="0" w:color="auto"/>
            <w:bottom w:val="none" w:sz="0" w:space="0" w:color="auto"/>
            <w:right w:val="none" w:sz="0" w:space="0" w:color="auto"/>
          </w:divBdr>
        </w:div>
        <w:div w:id="1176725927">
          <w:marLeft w:val="480"/>
          <w:marRight w:val="0"/>
          <w:marTop w:val="0"/>
          <w:marBottom w:val="0"/>
          <w:divBdr>
            <w:top w:val="none" w:sz="0" w:space="0" w:color="auto"/>
            <w:left w:val="none" w:sz="0" w:space="0" w:color="auto"/>
            <w:bottom w:val="none" w:sz="0" w:space="0" w:color="auto"/>
            <w:right w:val="none" w:sz="0" w:space="0" w:color="auto"/>
          </w:divBdr>
        </w:div>
        <w:div w:id="1083842326">
          <w:marLeft w:val="480"/>
          <w:marRight w:val="0"/>
          <w:marTop w:val="0"/>
          <w:marBottom w:val="0"/>
          <w:divBdr>
            <w:top w:val="none" w:sz="0" w:space="0" w:color="auto"/>
            <w:left w:val="none" w:sz="0" w:space="0" w:color="auto"/>
            <w:bottom w:val="none" w:sz="0" w:space="0" w:color="auto"/>
            <w:right w:val="none" w:sz="0" w:space="0" w:color="auto"/>
          </w:divBdr>
        </w:div>
        <w:div w:id="613875723">
          <w:marLeft w:val="480"/>
          <w:marRight w:val="0"/>
          <w:marTop w:val="0"/>
          <w:marBottom w:val="0"/>
          <w:divBdr>
            <w:top w:val="none" w:sz="0" w:space="0" w:color="auto"/>
            <w:left w:val="none" w:sz="0" w:space="0" w:color="auto"/>
            <w:bottom w:val="none" w:sz="0" w:space="0" w:color="auto"/>
            <w:right w:val="none" w:sz="0" w:space="0" w:color="auto"/>
          </w:divBdr>
        </w:div>
        <w:div w:id="567881265">
          <w:marLeft w:val="480"/>
          <w:marRight w:val="0"/>
          <w:marTop w:val="0"/>
          <w:marBottom w:val="0"/>
          <w:divBdr>
            <w:top w:val="none" w:sz="0" w:space="0" w:color="auto"/>
            <w:left w:val="none" w:sz="0" w:space="0" w:color="auto"/>
            <w:bottom w:val="none" w:sz="0" w:space="0" w:color="auto"/>
            <w:right w:val="none" w:sz="0" w:space="0" w:color="auto"/>
          </w:divBdr>
        </w:div>
        <w:div w:id="916207592">
          <w:marLeft w:val="480"/>
          <w:marRight w:val="0"/>
          <w:marTop w:val="0"/>
          <w:marBottom w:val="0"/>
          <w:divBdr>
            <w:top w:val="none" w:sz="0" w:space="0" w:color="auto"/>
            <w:left w:val="none" w:sz="0" w:space="0" w:color="auto"/>
            <w:bottom w:val="none" w:sz="0" w:space="0" w:color="auto"/>
            <w:right w:val="none" w:sz="0" w:space="0" w:color="auto"/>
          </w:divBdr>
        </w:div>
        <w:div w:id="1708137540">
          <w:marLeft w:val="480"/>
          <w:marRight w:val="0"/>
          <w:marTop w:val="0"/>
          <w:marBottom w:val="0"/>
          <w:divBdr>
            <w:top w:val="none" w:sz="0" w:space="0" w:color="auto"/>
            <w:left w:val="none" w:sz="0" w:space="0" w:color="auto"/>
            <w:bottom w:val="none" w:sz="0" w:space="0" w:color="auto"/>
            <w:right w:val="none" w:sz="0" w:space="0" w:color="auto"/>
          </w:divBdr>
        </w:div>
        <w:div w:id="2017875184">
          <w:marLeft w:val="480"/>
          <w:marRight w:val="0"/>
          <w:marTop w:val="0"/>
          <w:marBottom w:val="0"/>
          <w:divBdr>
            <w:top w:val="none" w:sz="0" w:space="0" w:color="auto"/>
            <w:left w:val="none" w:sz="0" w:space="0" w:color="auto"/>
            <w:bottom w:val="none" w:sz="0" w:space="0" w:color="auto"/>
            <w:right w:val="none" w:sz="0" w:space="0" w:color="auto"/>
          </w:divBdr>
        </w:div>
        <w:div w:id="318576000">
          <w:marLeft w:val="480"/>
          <w:marRight w:val="0"/>
          <w:marTop w:val="0"/>
          <w:marBottom w:val="0"/>
          <w:divBdr>
            <w:top w:val="none" w:sz="0" w:space="0" w:color="auto"/>
            <w:left w:val="none" w:sz="0" w:space="0" w:color="auto"/>
            <w:bottom w:val="none" w:sz="0" w:space="0" w:color="auto"/>
            <w:right w:val="none" w:sz="0" w:space="0" w:color="auto"/>
          </w:divBdr>
        </w:div>
        <w:div w:id="1367216657">
          <w:marLeft w:val="480"/>
          <w:marRight w:val="0"/>
          <w:marTop w:val="0"/>
          <w:marBottom w:val="0"/>
          <w:divBdr>
            <w:top w:val="none" w:sz="0" w:space="0" w:color="auto"/>
            <w:left w:val="none" w:sz="0" w:space="0" w:color="auto"/>
            <w:bottom w:val="none" w:sz="0" w:space="0" w:color="auto"/>
            <w:right w:val="none" w:sz="0" w:space="0" w:color="auto"/>
          </w:divBdr>
        </w:div>
        <w:div w:id="705064381">
          <w:marLeft w:val="480"/>
          <w:marRight w:val="0"/>
          <w:marTop w:val="0"/>
          <w:marBottom w:val="0"/>
          <w:divBdr>
            <w:top w:val="none" w:sz="0" w:space="0" w:color="auto"/>
            <w:left w:val="none" w:sz="0" w:space="0" w:color="auto"/>
            <w:bottom w:val="none" w:sz="0" w:space="0" w:color="auto"/>
            <w:right w:val="none" w:sz="0" w:space="0" w:color="auto"/>
          </w:divBdr>
        </w:div>
        <w:div w:id="71243191">
          <w:marLeft w:val="480"/>
          <w:marRight w:val="0"/>
          <w:marTop w:val="0"/>
          <w:marBottom w:val="0"/>
          <w:divBdr>
            <w:top w:val="none" w:sz="0" w:space="0" w:color="auto"/>
            <w:left w:val="none" w:sz="0" w:space="0" w:color="auto"/>
            <w:bottom w:val="none" w:sz="0" w:space="0" w:color="auto"/>
            <w:right w:val="none" w:sz="0" w:space="0" w:color="auto"/>
          </w:divBdr>
        </w:div>
        <w:div w:id="671225011">
          <w:marLeft w:val="480"/>
          <w:marRight w:val="0"/>
          <w:marTop w:val="0"/>
          <w:marBottom w:val="0"/>
          <w:divBdr>
            <w:top w:val="none" w:sz="0" w:space="0" w:color="auto"/>
            <w:left w:val="none" w:sz="0" w:space="0" w:color="auto"/>
            <w:bottom w:val="none" w:sz="0" w:space="0" w:color="auto"/>
            <w:right w:val="none" w:sz="0" w:space="0" w:color="auto"/>
          </w:divBdr>
        </w:div>
        <w:div w:id="589238611">
          <w:marLeft w:val="480"/>
          <w:marRight w:val="0"/>
          <w:marTop w:val="0"/>
          <w:marBottom w:val="0"/>
          <w:divBdr>
            <w:top w:val="none" w:sz="0" w:space="0" w:color="auto"/>
            <w:left w:val="none" w:sz="0" w:space="0" w:color="auto"/>
            <w:bottom w:val="none" w:sz="0" w:space="0" w:color="auto"/>
            <w:right w:val="none" w:sz="0" w:space="0" w:color="auto"/>
          </w:divBdr>
        </w:div>
        <w:div w:id="559169877">
          <w:marLeft w:val="480"/>
          <w:marRight w:val="0"/>
          <w:marTop w:val="0"/>
          <w:marBottom w:val="0"/>
          <w:divBdr>
            <w:top w:val="none" w:sz="0" w:space="0" w:color="auto"/>
            <w:left w:val="none" w:sz="0" w:space="0" w:color="auto"/>
            <w:bottom w:val="none" w:sz="0" w:space="0" w:color="auto"/>
            <w:right w:val="none" w:sz="0" w:space="0" w:color="auto"/>
          </w:divBdr>
        </w:div>
        <w:div w:id="2008097195">
          <w:marLeft w:val="480"/>
          <w:marRight w:val="0"/>
          <w:marTop w:val="0"/>
          <w:marBottom w:val="0"/>
          <w:divBdr>
            <w:top w:val="none" w:sz="0" w:space="0" w:color="auto"/>
            <w:left w:val="none" w:sz="0" w:space="0" w:color="auto"/>
            <w:bottom w:val="none" w:sz="0" w:space="0" w:color="auto"/>
            <w:right w:val="none" w:sz="0" w:space="0" w:color="auto"/>
          </w:divBdr>
        </w:div>
        <w:div w:id="839810764">
          <w:marLeft w:val="480"/>
          <w:marRight w:val="0"/>
          <w:marTop w:val="0"/>
          <w:marBottom w:val="0"/>
          <w:divBdr>
            <w:top w:val="none" w:sz="0" w:space="0" w:color="auto"/>
            <w:left w:val="none" w:sz="0" w:space="0" w:color="auto"/>
            <w:bottom w:val="none" w:sz="0" w:space="0" w:color="auto"/>
            <w:right w:val="none" w:sz="0" w:space="0" w:color="auto"/>
          </w:divBdr>
        </w:div>
        <w:div w:id="2126390200">
          <w:marLeft w:val="480"/>
          <w:marRight w:val="0"/>
          <w:marTop w:val="0"/>
          <w:marBottom w:val="0"/>
          <w:divBdr>
            <w:top w:val="none" w:sz="0" w:space="0" w:color="auto"/>
            <w:left w:val="none" w:sz="0" w:space="0" w:color="auto"/>
            <w:bottom w:val="none" w:sz="0" w:space="0" w:color="auto"/>
            <w:right w:val="none" w:sz="0" w:space="0" w:color="auto"/>
          </w:divBdr>
        </w:div>
        <w:div w:id="1514881028">
          <w:marLeft w:val="480"/>
          <w:marRight w:val="0"/>
          <w:marTop w:val="0"/>
          <w:marBottom w:val="0"/>
          <w:divBdr>
            <w:top w:val="none" w:sz="0" w:space="0" w:color="auto"/>
            <w:left w:val="none" w:sz="0" w:space="0" w:color="auto"/>
            <w:bottom w:val="none" w:sz="0" w:space="0" w:color="auto"/>
            <w:right w:val="none" w:sz="0" w:space="0" w:color="auto"/>
          </w:divBdr>
        </w:div>
        <w:div w:id="1663269932">
          <w:marLeft w:val="480"/>
          <w:marRight w:val="0"/>
          <w:marTop w:val="0"/>
          <w:marBottom w:val="0"/>
          <w:divBdr>
            <w:top w:val="none" w:sz="0" w:space="0" w:color="auto"/>
            <w:left w:val="none" w:sz="0" w:space="0" w:color="auto"/>
            <w:bottom w:val="none" w:sz="0" w:space="0" w:color="auto"/>
            <w:right w:val="none" w:sz="0" w:space="0" w:color="auto"/>
          </w:divBdr>
        </w:div>
        <w:div w:id="1176655726">
          <w:marLeft w:val="480"/>
          <w:marRight w:val="0"/>
          <w:marTop w:val="0"/>
          <w:marBottom w:val="0"/>
          <w:divBdr>
            <w:top w:val="none" w:sz="0" w:space="0" w:color="auto"/>
            <w:left w:val="none" w:sz="0" w:space="0" w:color="auto"/>
            <w:bottom w:val="none" w:sz="0" w:space="0" w:color="auto"/>
            <w:right w:val="none" w:sz="0" w:space="0" w:color="auto"/>
          </w:divBdr>
        </w:div>
        <w:div w:id="1192231554">
          <w:marLeft w:val="480"/>
          <w:marRight w:val="0"/>
          <w:marTop w:val="0"/>
          <w:marBottom w:val="0"/>
          <w:divBdr>
            <w:top w:val="none" w:sz="0" w:space="0" w:color="auto"/>
            <w:left w:val="none" w:sz="0" w:space="0" w:color="auto"/>
            <w:bottom w:val="none" w:sz="0" w:space="0" w:color="auto"/>
            <w:right w:val="none" w:sz="0" w:space="0" w:color="auto"/>
          </w:divBdr>
        </w:div>
        <w:div w:id="954671833">
          <w:marLeft w:val="480"/>
          <w:marRight w:val="0"/>
          <w:marTop w:val="0"/>
          <w:marBottom w:val="0"/>
          <w:divBdr>
            <w:top w:val="none" w:sz="0" w:space="0" w:color="auto"/>
            <w:left w:val="none" w:sz="0" w:space="0" w:color="auto"/>
            <w:bottom w:val="none" w:sz="0" w:space="0" w:color="auto"/>
            <w:right w:val="none" w:sz="0" w:space="0" w:color="auto"/>
          </w:divBdr>
        </w:div>
        <w:div w:id="1748454369">
          <w:marLeft w:val="480"/>
          <w:marRight w:val="0"/>
          <w:marTop w:val="0"/>
          <w:marBottom w:val="0"/>
          <w:divBdr>
            <w:top w:val="none" w:sz="0" w:space="0" w:color="auto"/>
            <w:left w:val="none" w:sz="0" w:space="0" w:color="auto"/>
            <w:bottom w:val="none" w:sz="0" w:space="0" w:color="auto"/>
            <w:right w:val="none" w:sz="0" w:space="0" w:color="auto"/>
          </w:divBdr>
        </w:div>
        <w:div w:id="370494512">
          <w:marLeft w:val="480"/>
          <w:marRight w:val="0"/>
          <w:marTop w:val="0"/>
          <w:marBottom w:val="0"/>
          <w:divBdr>
            <w:top w:val="none" w:sz="0" w:space="0" w:color="auto"/>
            <w:left w:val="none" w:sz="0" w:space="0" w:color="auto"/>
            <w:bottom w:val="none" w:sz="0" w:space="0" w:color="auto"/>
            <w:right w:val="none" w:sz="0" w:space="0" w:color="auto"/>
          </w:divBdr>
        </w:div>
        <w:div w:id="1518958166">
          <w:marLeft w:val="480"/>
          <w:marRight w:val="0"/>
          <w:marTop w:val="0"/>
          <w:marBottom w:val="0"/>
          <w:divBdr>
            <w:top w:val="none" w:sz="0" w:space="0" w:color="auto"/>
            <w:left w:val="none" w:sz="0" w:space="0" w:color="auto"/>
            <w:bottom w:val="none" w:sz="0" w:space="0" w:color="auto"/>
            <w:right w:val="none" w:sz="0" w:space="0" w:color="auto"/>
          </w:divBdr>
        </w:div>
        <w:div w:id="1941062715">
          <w:marLeft w:val="480"/>
          <w:marRight w:val="0"/>
          <w:marTop w:val="0"/>
          <w:marBottom w:val="0"/>
          <w:divBdr>
            <w:top w:val="none" w:sz="0" w:space="0" w:color="auto"/>
            <w:left w:val="none" w:sz="0" w:space="0" w:color="auto"/>
            <w:bottom w:val="none" w:sz="0" w:space="0" w:color="auto"/>
            <w:right w:val="none" w:sz="0" w:space="0" w:color="auto"/>
          </w:divBdr>
        </w:div>
      </w:divsChild>
    </w:div>
    <w:div w:id="496116909">
      <w:bodyDiv w:val="1"/>
      <w:marLeft w:val="0"/>
      <w:marRight w:val="0"/>
      <w:marTop w:val="0"/>
      <w:marBottom w:val="0"/>
      <w:divBdr>
        <w:top w:val="none" w:sz="0" w:space="0" w:color="auto"/>
        <w:left w:val="none" w:sz="0" w:space="0" w:color="auto"/>
        <w:bottom w:val="none" w:sz="0" w:space="0" w:color="auto"/>
        <w:right w:val="none" w:sz="0" w:space="0" w:color="auto"/>
      </w:divBdr>
    </w:div>
    <w:div w:id="496265939">
      <w:bodyDiv w:val="1"/>
      <w:marLeft w:val="0"/>
      <w:marRight w:val="0"/>
      <w:marTop w:val="0"/>
      <w:marBottom w:val="0"/>
      <w:divBdr>
        <w:top w:val="none" w:sz="0" w:space="0" w:color="auto"/>
        <w:left w:val="none" w:sz="0" w:space="0" w:color="auto"/>
        <w:bottom w:val="none" w:sz="0" w:space="0" w:color="auto"/>
        <w:right w:val="none" w:sz="0" w:space="0" w:color="auto"/>
      </w:divBdr>
    </w:div>
    <w:div w:id="496271170">
      <w:bodyDiv w:val="1"/>
      <w:marLeft w:val="0"/>
      <w:marRight w:val="0"/>
      <w:marTop w:val="0"/>
      <w:marBottom w:val="0"/>
      <w:divBdr>
        <w:top w:val="none" w:sz="0" w:space="0" w:color="auto"/>
        <w:left w:val="none" w:sz="0" w:space="0" w:color="auto"/>
        <w:bottom w:val="none" w:sz="0" w:space="0" w:color="auto"/>
        <w:right w:val="none" w:sz="0" w:space="0" w:color="auto"/>
      </w:divBdr>
    </w:div>
    <w:div w:id="496388295">
      <w:bodyDiv w:val="1"/>
      <w:marLeft w:val="0"/>
      <w:marRight w:val="0"/>
      <w:marTop w:val="0"/>
      <w:marBottom w:val="0"/>
      <w:divBdr>
        <w:top w:val="none" w:sz="0" w:space="0" w:color="auto"/>
        <w:left w:val="none" w:sz="0" w:space="0" w:color="auto"/>
        <w:bottom w:val="none" w:sz="0" w:space="0" w:color="auto"/>
        <w:right w:val="none" w:sz="0" w:space="0" w:color="auto"/>
      </w:divBdr>
    </w:div>
    <w:div w:id="496461904">
      <w:bodyDiv w:val="1"/>
      <w:marLeft w:val="0"/>
      <w:marRight w:val="0"/>
      <w:marTop w:val="0"/>
      <w:marBottom w:val="0"/>
      <w:divBdr>
        <w:top w:val="none" w:sz="0" w:space="0" w:color="auto"/>
        <w:left w:val="none" w:sz="0" w:space="0" w:color="auto"/>
        <w:bottom w:val="none" w:sz="0" w:space="0" w:color="auto"/>
        <w:right w:val="none" w:sz="0" w:space="0" w:color="auto"/>
      </w:divBdr>
    </w:div>
    <w:div w:id="497772343">
      <w:bodyDiv w:val="1"/>
      <w:marLeft w:val="0"/>
      <w:marRight w:val="0"/>
      <w:marTop w:val="0"/>
      <w:marBottom w:val="0"/>
      <w:divBdr>
        <w:top w:val="none" w:sz="0" w:space="0" w:color="auto"/>
        <w:left w:val="none" w:sz="0" w:space="0" w:color="auto"/>
        <w:bottom w:val="none" w:sz="0" w:space="0" w:color="auto"/>
        <w:right w:val="none" w:sz="0" w:space="0" w:color="auto"/>
      </w:divBdr>
    </w:div>
    <w:div w:id="498156168">
      <w:bodyDiv w:val="1"/>
      <w:marLeft w:val="0"/>
      <w:marRight w:val="0"/>
      <w:marTop w:val="0"/>
      <w:marBottom w:val="0"/>
      <w:divBdr>
        <w:top w:val="none" w:sz="0" w:space="0" w:color="auto"/>
        <w:left w:val="none" w:sz="0" w:space="0" w:color="auto"/>
        <w:bottom w:val="none" w:sz="0" w:space="0" w:color="auto"/>
        <w:right w:val="none" w:sz="0" w:space="0" w:color="auto"/>
      </w:divBdr>
    </w:div>
    <w:div w:id="498346271">
      <w:bodyDiv w:val="1"/>
      <w:marLeft w:val="0"/>
      <w:marRight w:val="0"/>
      <w:marTop w:val="0"/>
      <w:marBottom w:val="0"/>
      <w:divBdr>
        <w:top w:val="none" w:sz="0" w:space="0" w:color="auto"/>
        <w:left w:val="none" w:sz="0" w:space="0" w:color="auto"/>
        <w:bottom w:val="none" w:sz="0" w:space="0" w:color="auto"/>
        <w:right w:val="none" w:sz="0" w:space="0" w:color="auto"/>
      </w:divBdr>
    </w:div>
    <w:div w:id="498346676">
      <w:bodyDiv w:val="1"/>
      <w:marLeft w:val="0"/>
      <w:marRight w:val="0"/>
      <w:marTop w:val="0"/>
      <w:marBottom w:val="0"/>
      <w:divBdr>
        <w:top w:val="none" w:sz="0" w:space="0" w:color="auto"/>
        <w:left w:val="none" w:sz="0" w:space="0" w:color="auto"/>
        <w:bottom w:val="none" w:sz="0" w:space="0" w:color="auto"/>
        <w:right w:val="none" w:sz="0" w:space="0" w:color="auto"/>
      </w:divBdr>
    </w:div>
    <w:div w:id="498428258">
      <w:bodyDiv w:val="1"/>
      <w:marLeft w:val="0"/>
      <w:marRight w:val="0"/>
      <w:marTop w:val="0"/>
      <w:marBottom w:val="0"/>
      <w:divBdr>
        <w:top w:val="none" w:sz="0" w:space="0" w:color="auto"/>
        <w:left w:val="none" w:sz="0" w:space="0" w:color="auto"/>
        <w:bottom w:val="none" w:sz="0" w:space="0" w:color="auto"/>
        <w:right w:val="none" w:sz="0" w:space="0" w:color="auto"/>
      </w:divBdr>
    </w:div>
    <w:div w:id="498469500">
      <w:bodyDiv w:val="1"/>
      <w:marLeft w:val="0"/>
      <w:marRight w:val="0"/>
      <w:marTop w:val="0"/>
      <w:marBottom w:val="0"/>
      <w:divBdr>
        <w:top w:val="none" w:sz="0" w:space="0" w:color="auto"/>
        <w:left w:val="none" w:sz="0" w:space="0" w:color="auto"/>
        <w:bottom w:val="none" w:sz="0" w:space="0" w:color="auto"/>
        <w:right w:val="none" w:sz="0" w:space="0" w:color="auto"/>
      </w:divBdr>
    </w:div>
    <w:div w:id="499006960">
      <w:bodyDiv w:val="1"/>
      <w:marLeft w:val="0"/>
      <w:marRight w:val="0"/>
      <w:marTop w:val="0"/>
      <w:marBottom w:val="0"/>
      <w:divBdr>
        <w:top w:val="none" w:sz="0" w:space="0" w:color="auto"/>
        <w:left w:val="none" w:sz="0" w:space="0" w:color="auto"/>
        <w:bottom w:val="none" w:sz="0" w:space="0" w:color="auto"/>
        <w:right w:val="none" w:sz="0" w:space="0" w:color="auto"/>
      </w:divBdr>
    </w:div>
    <w:div w:id="499152321">
      <w:bodyDiv w:val="1"/>
      <w:marLeft w:val="0"/>
      <w:marRight w:val="0"/>
      <w:marTop w:val="0"/>
      <w:marBottom w:val="0"/>
      <w:divBdr>
        <w:top w:val="none" w:sz="0" w:space="0" w:color="auto"/>
        <w:left w:val="none" w:sz="0" w:space="0" w:color="auto"/>
        <w:bottom w:val="none" w:sz="0" w:space="0" w:color="auto"/>
        <w:right w:val="none" w:sz="0" w:space="0" w:color="auto"/>
      </w:divBdr>
    </w:div>
    <w:div w:id="499274994">
      <w:bodyDiv w:val="1"/>
      <w:marLeft w:val="0"/>
      <w:marRight w:val="0"/>
      <w:marTop w:val="0"/>
      <w:marBottom w:val="0"/>
      <w:divBdr>
        <w:top w:val="none" w:sz="0" w:space="0" w:color="auto"/>
        <w:left w:val="none" w:sz="0" w:space="0" w:color="auto"/>
        <w:bottom w:val="none" w:sz="0" w:space="0" w:color="auto"/>
        <w:right w:val="none" w:sz="0" w:space="0" w:color="auto"/>
      </w:divBdr>
    </w:div>
    <w:div w:id="499393644">
      <w:bodyDiv w:val="1"/>
      <w:marLeft w:val="0"/>
      <w:marRight w:val="0"/>
      <w:marTop w:val="0"/>
      <w:marBottom w:val="0"/>
      <w:divBdr>
        <w:top w:val="none" w:sz="0" w:space="0" w:color="auto"/>
        <w:left w:val="none" w:sz="0" w:space="0" w:color="auto"/>
        <w:bottom w:val="none" w:sz="0" w:space="0" w:color="auto"/>
        <w:right w:val="none" w:sz="0" w:space="0" w:color="auto"/>
      </w:divBdr>
    </w:div>
    <w:div w:id="499582863">
      <w:bodyDiv w:val="1"/>
      <w:marLeft w:val="0"/>
      <w:marRight w:val="0"/>
      <w:marTop w:val="0"/>
      <w:marBottom w:val="0"/>
      <w:divBdr>
        <w:top w:val="none" w:sz="0" w:space="0" w:color="auto"/>
        <w:left w:val="none" w:sz="0" w:space="0" w:color="auto"/>
        <w:bottom w:val="none" w:sz="0" w:space="0" w:color="auto"/>
        <w:right w:val="none" w:sz="0" w:space="0" w:color="auto"/>
      </w:divBdr>
    </w:div>
    <w:div w:id="500506634">
      <w:bodyDiv w:val="1"/>
      <w:marLeft w:val="0"/>
      <w:marRight w:val="0"/>
      <w:marTop w:val="0"/>
      <w:marBottom w:val="0"/>
      <w:divBdr>
        <w:top w:val="none" w:sz="0" w:space="0" w:color="auto"/>
        <w:left w:val="none" w:sz="0" w:space="0" w:color="auto"/>
        <w:bottom w:val="none" w:sz="0" w:space="0" w:color="auto"/>
        <w:right w:val="none" w:sz="0" w:space="0" w:color="auto"/>
      </w:divBdr>
    </w:div>
    <w:div w:id="500891871">
      <w:bodyDiv w:val="1"/>
      <w:marLeft w:val="0"/>
      <w:marRight w:val="0"/>
      <w:marTop w:val="0"/>
      <w:marBottom w:val="0"/>
      <w:divBdr>
        <w:top w:val="none" w:sz="0" w:space="0" w:color="auto"/>
        <w:left w:val="none" w:sz="0" w:space="0" w:color="auto"/>
        <w:bottom w:val="none" w:sz="0" w:space="0" w:color="auto"/>
        <w:right w:val="none" w:sz="0" w:space="0" w:color="auto"/>
      </w:divBdr>
    </w:div>
    <w:div w:id="501240977">
      <w:bodyDiv w:val="1"/>
      <w:marLeft w:val="0"/>
      <w:marRight w:val="0"/>
      <w:marTop w:val="0"/>
      <w:marBottom w:val="0"/>
      <w:divBdr>
        <w:top w:val="none" w:sz="0" w:space="0" w:color="auto"/>
        <w:left w:val="none" w:sz="0" w:space="0" w:color="auto"/>
        <w:bottom w:val="none" w:sz="0" w:space="0" w:color="auto"/>
        <w:right w:val="none" w:sz="0" w:space="0" w:color="auto"/>
      </w:divBdr>
    </w:div>
    <w:div w:id="501506072">
      <w:bodyDiv w:val="1"/>
      <w:marLeft w:val="0"/>
      <w:marRight w:val="0"/>
      <w:marTop w:val="0"/>
      <w:marBottom w:val="0"/>
      <w:divBdr>
        <w:top w:val="none" w:sz="0" w:space="0" w:color="auto"/>
        <w:left w:val="none" w:sz="0" w:space="0" w:color="auto"/>
        <w:bottom w:val="none" w:sz="0" w:space="0" w:color="auto"/>
        <w:right w:val="none" w:sz="0" w:space="0" w:color="auto"/>
      </w:divBdr>
    </w:div>
    <w:div w:id="501626209">
      <w:bodyDiv w:val="1"/>
      <w:marLeft w:val="0"/>
      <w:marRight w:val="0"/>
      <w:marTop w:val="0"/>
      <w:marBottom w:val="0"/>
      <w:divBdr>
        <w:top w:val="none" w:sz="0" w:space="0" w:color="auto"/>
        <w:left w:val="none" w:sz="0" w:space="0" w:color="auto"/>
        <w:bottom w:val="none" w:sz="0" w:space="0" w:color="auto"/>
        <w:right w:val="none" w:sz="0" w:space="0" w:color="auto"/>
      </w:divBdr>
    </w:div>
    <w:div w:id="501701528">
      <w:bodyDiv w:val="1"/>
      <w:marLeft w:val="0"/>
      <w:marRight w:val="0"/>
      <w:marTop w:val="0"/>
      <w:marBottom w:val="0"/>
      <w:divBdr>
        <w:top w:val="none" w:sz="0" w:space="0" w:color="auto"/>
        <w:left w:val="none" w:sz="0" w:space="0" w:color="auto"/>
        <w:bottom w:val="none" w:sz="0" w:space="0" w:color="auto"/>
        <w:right w:val="none" w:sz="0" w:space="0" w:color="auto"/>
      </w:divBdr>
    </w:div>
    <w:div w:id="501702403">
      <w:bodyDiv w:val="1"/>
      <w:marLeft w:val="0"/>
      <w:marRight w:val="0"/>
      <w:marTop w:val="0"/>
      <w:marBottom w:val="0"/>
      <w:divBdr>
        <w:top w:val="none" w:sz="0" w:space="0" w:color="auto"/>
        <w:left w:val="none" w:sz="0" w:space="0" w:color="auto"/>
        <w:bottom w:val="none" w:sz="0" w:space="0" w:color="auto"/>
        <w:right w:val="none" w:sz="0" w:space="0" w:color="auto"/>
      </w:divBdr>
    </w:div>
    <w:div w:id="501705947">
      <w:bodyDiv w:val="1"/>
      <w:marLeft w:val="0"/>
      <w:marRight w:val="0"/>
      <w:marTop w:val="0"/>
      <w:marBottom w:val="0"/>
      <w:divBdr>
        <w:top w:val="none" w:sz="0" w:space="0" w:color="auto"/>
        <w:left w:val="none" w:sz="0" w:space="0" w:color="auto"/>
        <w:bottom w:val="none" w:sz="0" w:space="0" w:color="auto"/>
        <w:right w:val="none" w:sz="0" w:space="0" w:color="auto"/>
      </w:divBdr>
    </w:div>
    <w:div w:id="502168242">
      <w:bodyDiv w:val="1"/>
      <w:marLeft w:val="0"/>
      <w:marRight w:val="0"/>
      <w:marTop w:val="0"/>
      <w:marBottom w:val="0"/>
      <w:divBdr>
        <w:top w:val="none" w:sz="0" w:space="0" w:color="auto"/>
        <w:left w:val="none" w:sz="0" w:space="0" w:color="auto"/>
        <w:bottom w:val="none" w:sz="0" w:space="0" w:color="auto"/>
        <w:right w:val="none" w:sz="0" w:space="0" w:color="auto"/>
      </w:divBdr>
    </w:div>
    <w:div w:id="502204509">
      <w:bodyDiv w:val="1"/>
      <w:marLeft w:val="0"/>
      <w:marRight w:val="0"/>
      <w:marTop w:val="0"/>
      <w:marBottom w:val="0"/>
      <w:divBdr>
        <w:top w:val="none" w:sz="0" w:space="0" w:color="auto"/>
        <w:left w:val="none" w:sz="0" w:space="0" w:color="auto"/>
        <w:bottom w:val="none" w:sz="0" w:space="0" w:color="auto"/>
        <w:right w:val="none" w:sz="0" w:space="0" w:color="auto"/>
      </w:divBdr>
    </w:div>
    <w:div w:id="502549347">
      <w:bodyDiv w:val="1"/>
      <w:marLeft w:val="0"/>
      <w:marRight w:val="0"/>
      <w:marTop w:val="0"/>
      <w:marBottom w:val="0"/>
      <w:divBdr>
        <w:top w:val="none" w:sz="0" w:space="0" w:color="auto"/>
        <w:left w:val="none" w:sz="0" w:space="0" w:color="auto"/>
        <w:bottom w:val="none" w:sz="0" w:space="0" w:color="auto"/>
        <w:right w:val="none" w:sz="0" w:space="0" w:color="auto"/>
      </w:divBdr>
    </w:div>
    <w:div w:id="502740710">
      <w:bodyDiv w:val="1"/>
      <w:marLeft w:val="0"/>
      <w:marRight w:val="0"/>
      <w:marTop w:val="0"/>
      <w:marBottom w:val="0"/>
      <w:divBdr>
        <w:top w:val="none" w:sz="0" w:space="0" w:color="auto"/>
        <w:left w:val="none" w:sz="0" w:space="0" w:color="auto"/>
        <w:bottom w:val="none" w:sz="0" w:space="0" w:color="auto"/>
        <w:right w:val="none" w:sz="0" w:space="0" w:color="auto"/>
      </w:divBdr>
    </w:div>
    <w:div w:id="502746337">
      <w:bodyDiv w:val="1"/>
      <w:marLeft w:val="0"/>
      <w:marRight w:val="0"/>
      <w:marTop w:val="0"/>
      <w:marBottom w:val="0"/>
      <w:divBdr>
        <w:top w:val="none" w:sz="0" w:space="0" w:color="auto"/>
        <w:left w:val="none" w:sz="0" w:space="0" w:color="auto"/>
        <w:bottom w:val="none" w:sz="0" w:space="0" w:color="auto"/>
        <w:right w:val="none" w:sz="0" w:space="0" w:color="auto"/>
      </w:divBdr>
    </w:div>
    <w:div w:id="502941643">
      <w:bodyDiv w:val="1"/>
      <w:marLeft w:val="0"/>
      <w:marRight w:val="0"/>
      <w:marTop w:val="0"/>
      <w:marBottom w:val="0"/>
      <w:divBdr>
        <w:top w:val="none" w:sz="0" w:space="0" w:color="auto"/>
        <w:left w:val="none" w:sz="0" w:space="0" w:color="auto"/>
        <w:bottom w:val="none" w:sz="0" w:space="0" w:color="auto"/>
        <w:right w:val="none" w:sz="0" w:space="0" w:color="auto"/>
      </w:divBdr>
    </w:div>
    <w:div w:id="503126853">
      <w:bodyDiv w:val="1"/>
      <w:marLeft w:val="0"/>
      <w:marRight w:val="0"/>
      <w:marTop w:val="0"/>
      <w:marBottom w:val="0"/>
      <w:divBdr>
        <w:top w:val="none" w:sz="0" w:space="0" w:color="auto"/>
        <w:left w:val="none" w:sz="0" w:space="0" w:color="auto"/>
        <w:bottom w:val="none" w:sz="0" w:space="0" w:color="auto"/>
        <w:right w:val="none" w:sz="0" w:space="0" w:color="auto"/>
      </w:divBdr>
    </w:div>
    <w:div w:id="503395629">
      <w:bodyDiv w:val="1"/>
      <w:marLeft w:val="0"/>
      <w:marRight w:val="0"/>
      <w:marTop w:val="0"/>
      <w:marBottom w:val="0"/>
      <w:divBdr>
        <w:top w:val="none" w:sz="0" w:space="0" w:color="auto"/>
        <w:left w:val="none" w:sz="0" w:space="0" w:color="auto"/>
        <w:bottom w:val="none" w:sz="0" w:space="0" w:color="auto"/>
        <w:right w:val="none" w:sz="0" w:space="0" w:color="auto"/>
      </w:divBdr>
    </w:div>
    <w:div w:id="503933540">
      <w:bodyDiv w:val="1"/>
      <w:marLeft w:val="0"/>
      <w:marRight w:val="0"/>
      <w:marTop w:val="0"/>
      <w:marBottom w:val="0"/>
      <w:divBdr>
        <w:top w:val="none" w:sz="0" w:space="0" w:color="auto"/>
        <w:left w:val="none" w:sz="0" w:space="0" w:color="auto"/>
        <w:bottom w:val="none" w:sz="0" w:space="0" w:color="auto"/>
        <w:right w:val="none" w:sz="0" w:space="0" w:color="auto"/>
      </w:divBdr>
    </w:div>
    <w:div w:id="504051768">
      <w:bodyDiv w:val="1"/>
      <w:marLeft w:val="0"/>
      <w:marRight w:val="0"/>
      <w:marTop w:val="0"/>
      <w:marBottom w:val="0"/>
      <w:divBdr>
        <w:top w:val="none" w:sz="0" w:space="0" w:color="auto"/>
        <w:left w:val="none" w:sz="0" w:space="0" w:color="auto"/>
        <w:bottom w:val="none" w:sz="0" w:space="0" w:color="auto"/>
        <w:right w:val="none" w:sz="0" w:space="0" w:color="auto"/>
      </w:divBdr>
    </w:div>
    <w:div w:id="504320223">
      <w:bodyDiv w:val="1"/>
      <w:marLeft w:val="0"/>
      <w:marRight w:val="0"/>
      <w:marTop w:val="0"/>
      <w:marBottom w:val="0"/>
      <w:divBdr>
        <w:top w:val="none" w:sz="0" w:space="0" w:color="auto"/>
        <w:left w:val="none" w:sz="0" w:space="0" w:color="auto"/>
        <w:bottom w:val="none" w:sz="0" w:space="0" w:color="auto"/>
        <w:right w:val="none" w:sz="0" w:space="0" w:color="auto"/>
      </w:divBdr>
    </w:div>
    <w:div w:id="504437181">
      <w:bodyDiv w:val="1"/>
      <w:marLeft w:val="0"/>
      <w:marRight w:val="0"/>
      <w:marTop w:val="0"/>
      <w:marBottom w:val="0"/>
      <w:divBdr>
        <w:top w:val="none" w:sz="0" w:space="0" w:color="auto"/>
        <w:left w:val="none" w:sz="0" w:space="0" w:color="auto"/>
        <w:bottom w:val="none" w:sz="0" w:space="0" w:color="auto"/>
        <w:right w:val="none" w:sz="0" w:space="0" w:color="auto"/>
      </w:divBdr>
    </w:div>
    <w:div w:id="504442264">
      <w:bodyDiv w:val="1"/>
      <w:marLeft w:val="0"/>
      <w:marRight w:val="0"/>
      <w:marTop w:val="0"/>
      <w:marBottom w:val="0"/>
      <w:divBdr>
        <w:top w:val="none" w:sz="0" w:space="0" w:color="auto"/>
        <w:left w:val="none" w:sz="0" w:space="0" w:color="auto"/>
        <w:bottom w:val="none" w:sz="0" w:space="0" w:color="auto"/>
        <w:right w:val="none" w:sz="0" w:space="0" w:color="auto"/>
      </w:divBdr>
    </w:div>
    <w:div w:id="504828993">
      <w:bodyDiv w:val="1"/>
      <w:marLeft w:val="0"/>
      <w:marRight w:val="0"/>
      <w:marTop w:val="0"/>
      <w:marBottom w:val="0"/>
      <w:divBdr>
        <w:top w:val="none" w:sz="0" w:space="0" w:color="auto"/>
        <w:left w:val="none" w:sz="0" w:space="0" w:color="auto"/>
        <w:bottom w:val="none" w:sz="0" w:space="0" w:color="auto"/>
        <w:right w:val="none" w:sz="0" w:space="0" w:color="auto"/>
      </w:divBdr>
    </w:div>
    <w:div w:id="505292674">
      <w:bodyDiv w:val="1"/>
      <w:marLeft w:val="0"/>
      <w:marRight w:val="0"/>
      <w:marTop w:val="0"/>
      <w:marBottom w:val="0"/>
      <w:divBdr>
        <w:top w:val="none" w:sz="0" w:space="0" w:color="auto"/>
        <w:left w:val="none" w:sz="0" w:space="0" w:color="auto"/>
        <w:bottom w:val="none" w:sz="0" w:space="0" w:color="auto"/>
        <w:right w:val="none" w:sz="0" w:space="0" w:color="auto"/>
      </w:divBdr>
    </w:div>
    <w:div w:id="505679718">
      <w:bodyDiv w:val="1"/>
      <w:marLeft w:val="0"/>
      <w:marRight w:val="0"/>
      <w:marTop w:val="0"/>
      <w:marBottom w:val="0"/>
      <w:divBdr>
        <w:top w:val="none" w:sz="0" w:space="0" w:color="auto"/>
        <w:left w:val="none" w:sz="0" w:space="0" w:color="auto"/>
        <w:bottom w:val="none" w:sz="0" w:space="0" w:color="auto"/>
        <w:right w:val="none" w:sz="0" w:space="0" w:color="auto"/>
      </w:divBdr>
    </w:div>
    <w:div w:id="505680090">
      <w:bodyDiv w:val="1"/>
      <w:marLeft w:val="0"/>
      <w:marRight w:val="0"/>
      <w:marTop w:val="0"/>
      <w:marBottom w:val="0"/>
      <w:divBdr>
        <w:top w:val="none" w:sz="0" w:space="0" w:color="auto"/>
        <w:left w:val="none" w:sz="0" w:space="0" w:color="auto"/>
        <w:bottom w:val="none" w:sz="0" w:space="0" w:color="auto"/>
        <w:right w:val="none" w:sz="0" w:space="0" w:color="auto"/>
      </w:divBdr>
    </w:div>
    <w:div w:id="505708528">
      <w:bodyDiv w:val="1"/>
      <w:marLeft w:val="0"/>
      <w:marRight w:val="0"/>
      <w:marTop w:val="0"/>
      <w:marBottom w:val="0"/>
      <w:divBdr>
        <w:top w:val="none" w:sz="0" w:space="0" w:color="auto"/>
        <w:left w:val="none" w:sz="0" w:space="0" w:color="auto"/>
        <w:bottom w:val="none" w:sz="0" w:space="0" w:color="auto"/>
        <w:right w:val="none" w:sz="0" w:space="0" w:color="auto"/>
      </w:divBdr>
    </w:div>
    <w:div w:id="506216611">
      <w:bodyDiv w:val="1"/>
      <w:marLeft w:val="0"/>
      <w:marRight w:val="0"/>
      <w:marTop w:val="0"/>
      <w:marBottom w:val="0"/>
      <w:divBdr>
        <w:top w:val="none" w:sz="0" w:space="0" w:color="auto"/>
        <w:left w:val="none" w:sz="0" w:space="0" w:color="auto"/>
        <w:bottom w:val="none" w:sz="0" w:space="0" w:color="auto"/>
        <w:right w:val="none" w:sz="0" w:space="0" w:color="auto"/>
      </w:divBdr>
    </w:div>
    <w:div w:id="506676878">
      <w:bodyDiv w:val="1"/>
      <w:marLeft w:val="0"/>
      <w:marRight w:val="0"/>
      <w:marTop w:val="0"/>
      <w:marBottom w:val="0"/>
      <w:divBdr>
        <w:top w:val="none" w:sz="0" w:space="0" w:color="auto"/>
        <w:left w:val="none" w:sz="0" w:space="0" w:color="auto"/>
        <w:bottom w:val="none" w:sz="0" w:space="0" w:color="auto"/>
        <w:right w:val="none" w:sz="0" w:space="0" w:color="auto"/>
      </w:divBdr>
    </w:div>
    <w:div w:id="507258620">
      <w:bodyDiv w:val="1"/>
      <w:marLeft w:val="0"/>
      <w:marRight w:val="0"/>
      <w:marTop w:val="0"/>
      <w:marBottom w:val="0"/>
      <w:divBdr>
        <w:top w:val="none" w:sz="0" w:space="0" w:color="auto"/>
        <w:left w:val="none" w:sz="0" w:space="0" w:color="auto"/>
        <w:bottom w:val="none" w:sz="0" w:space="0" w:color="auto"/>
        <w:right w:val="none" w:sz="0" w:space="0" w:color="auto"/>
      </w:divBdr>
    </w:div>
    <w:div w:id="508300743">
      <w:bodyDiv w:val="1"/>
      <w:marLeft w:val="0"/>
      <w:marRight w:val="0"/>
      <w:marTop w:val="0"/>
      <w:marBottom w:val="0"/>
      <w:divBdr>
        <w:top w:val="none" w:sz="0" w:space="0" w:color="auto"/>
        <w:left w:val="none" w:sz="0" w:space="0" w:color="auto"/>
        <w:bottom w:val="none" w:sz="0" w:space="0" w:color="auto"/>
        <w:right w:val="none" w:sz="0" w:space="0" w:color="auto"/>
      </w:divBdr>
    </w:div>
    <w:div w:id="508830940">
      <w:bodyDiv w:val="1"/>
      <w:marLeft w:val="0"/>
      <w:marRight w:val="0"/>
      <w:marTop w:val="0"/>
      <w:marBottom w:val="0"/>
      <w:divBdr>
        <w:top w:val="none" w:sz="0" w:space="0" w:color="auto"/>
        <w:left w:val="none" w:sz="0" w:space="0" w:color="auto"/>
        <w:bottom w:val="none" w:sz="0" w:space="0" w:color="auto"/>
        <w:right w:val="none" w:sz="0" w:space="0" w:color="auto"/>
      </w:divBdr>
    </w:div>
    <w:div w:id="509418327">
      <w:bodyDiv w:val="1"/>
      <w:marLeft w:val="0"/>
      <w:marRight w:val="0"/>
      <w:marTop w:val="0"/>
      <w:marBottom w:val="0"/>
      <w:divBdr>
        <w:top w:val="none" w:sz="0" w:space="0" w:color="auto"/>
        <w:left w:val="none" w:sz="0" w:space="0" w:color="auto"/>
        <w:bottom w:val="none" w:sz="0" w:space="0" w:color="auto"/>
        <w:right w:val="none" w:sz="0" w:space="0" w:color="auto"/>
      </w:divBdr>
    </w:div>
    <w:div w:id="509486434">
      <w:bodyDiv w:val="1"/>
      <w:marLeft w:val="0"/>
      <w:marRight w:val="0"/>
      <w:marTop w:val="0"/>
      <w:marBottom w:val="0"/>
      <w:divBdr>
        <w:top w:val="none" w:sz="0" w:space="0" w:color="auto"/>
        <w:left w:val="none" w:sz="0" w:space="0" w:color="auto"/>
        <w:bottom w:val="none" w:sz="0" w:space="0" w:color="auto"/>
        <w:right w:val="none" w:sz="0" w:space="0" w:color="auto"/>
      </w:divBdr>
    </w:div>
    <w:div w:id="509754657">
      <w:bodyDiv w:val="1"/>
      <w:marLeft w:val="0"/>
      <w:marRight w:val="0"/>
      <w:marTop w:val="0"/>
      <w:marBottom w:val="0"/>
      <w:divBdr>
        <w:top w:val="none" w:sz="0" w:space="0" w:color="auto"/>
        <w:left w:val="none" w:sz="0" w:space="0" w:color="auto"/>
        <w:bottom w:val="none" w:sz="0" w:space="0" w:color="auto"/>
        <w:right w:val="none" w:sz="0" w:space="0" w:color="auto"/>
      </w:divBdr>
    </w:div>
    <w:div w:id="509759674">
      <w:bodyDiv w:val="1"/>
      <w:marLeft w:val="0"/>
      <w:marRight w:val="0"/>
      <w:marTop w:val="0"/>
      <w:marBottom w:val="0"/>
      <w:divBdr>
        <w:top w:val="none" w:sz="0" w:space="0" w:color="auto"/>
        <w:left w:val="none" w:sz="0" w:space="0" w:color="auto"/>
        <w:bottom w:val="none" w:sz="0" w:space="0" w:color="auto"/>
        <w:right w:val="none" w:sz="0" w:space="0" w:color="auto"/>
      </w:divBdr>
      <w:divsChild>
        <w:div w:id="1966039798">
          <w:marLeft w:val="480"/>
          <w:marRight w:val="0"/>
          <w:marTop w:val="0"/>
          <w:marBottom w:val="0"/>
          <w:divBdr>
            <w:top w:val="none" w:sz="0" w:space="0" w:color="auto"/>
            <w:left w:val="none" w:sz="0" w:space="0" w:color="auto"/>
            <w:bottom w:val="none" w:sz="0" w:space="0" w:color="auto"/>
            <w:right w:val="none" w:sz="0" w:space="0" w:color="auto"/>
          </w:divBdr>
        </w:div>
        <w:div w:id="488182167">
          <w:marLeft w:val="480"/>
          <w:marRight w:val="0"/>
          <w:marTop w:val="0"/>
          <w:marBottom w:val="0"/>
          <w:divBdr>
            <w:top w:val="none" w:sz="0" w:space="0" w:color="auto"/>
            <w:left w:val="none" w:sz="0" w:space="0" w:color="auto"/>
            <w:bottom w:val="none" w:sz="0" w:space="0" w:color="auto"/>
            <w:right w:val="none" w:sz="0" w:space="0" w:color="auto"/>
          </w:divBdr>
        </w:div>
        <w:div w:id="1535733328">
          <w:marLeft w:val="480"/>
          <w:marRight w:val="0"/>
          <w:marTop w:val="0"/>
          <w:marBottom w:val="0"/>
          <w:divBdr>
            <w:top w:val="none" w:sz="0" w:space="0" w:color="auto"/>
            <w:left w:val="none" w:sz="0" w:space="0" w:color="auto"/>
            <w:bottom w:val="none" w:sz="0" w:space="0" w:color="auto"/>
            <w:right w:val="none" w:sz="0" w:space="0" w:color="auto"/>
          </w:divBdr>
        </w:div>
        <w:div w:id="702173363">
          <w:marLeft w:val="480"/>
          <w:marRight w:val="0"/>
          <w:marTop w:val="0"/>
          <w:marBottom w:val="0"/>
          <w:divBdr>
            <w:top w:val="none" w:sz="0" w:space="0" w:color="auto"/>
            <w:left w:val="none" w:sz="0" w:space="0" w:color="auto"/>
            <w:bottom w:val="none" w:sz="0" w:space="0" w:color="auto"/>
            <w:right w:val="none" w:sz="0" w:space="0" w:color="auto"/>
          </w:divBdr>
        </w:div>
        <w:div w:id="54861232">
          <w:marLeft w:val="480"/>
          <w:marRight w:val="0"/>
          <w:marTop w:val="0"/>
          <w:marBottom w:val="0"/>
          <w:divBdr>
            <w:top w:val="none" w:sz="0" w:space="0" w:color="auto"/>
            <w:left w:val="none" w:sz="0" w:space="0" w:color="auto"/>
            <w:bottom w:val="none" w:sz="0" w:space="0" w:color="auto"/>
            <w:right w:val="none" w:sz="0" w:space="0" w:color="auto"/>
          </w:divBdr>
        </w:div>
        <w:div w:id="1869830064">
          <w:marLeft w:val="480"/>
          <w:marRight w:val="0"/>
          <w:marTop w:val="0"/>
          <w:marBottom w:val="0"/>
          <w:divBdr>
            <w:top w:val="none" w:sz="0" w:space="0" w:color="auto"/>
            <w:left w:val="none" w:sz="0" w:space="0" w:color="auto"/>
            <w:bottom w:val="none" w:sz="0" w:space="0" w:color="auto"/>
            <w:right w:val="none" w:sz="0" w:space="0" w:color="auto"/>
          </w:divBdr>
        </w:div>
        <w:div w:id="560561170">
          <w:marLeft w:val="480"/>
          <w:marRight w:val="0"/>
          <w:marTop w:val="0"/>
          <w:marBottom w:val="0"/>
          <w:divBdr>
            <w:top w:val="none" w:sz="0" w:space="0" w:color="auto"/>
            <w:left w:val="none" w:sz="0" w:space="0" w:color="auto"/>
            <w:bottom w:val="none" w:sz="0" w:space="0" w:color="auto"/>
            <w:right w:val="none" w:sz="0" w:space="0" w:color="auto"/>
          </w:divBdr>
        </w:div>
        <w:div w:id="1508520322">
          <w:marLeft w:val="480"/>
          <w:marRight w:val="0"/>
          <w:marTop w:val="0"/>
          <w:marBottom w:val="0"/>
          <w:divBdr>
            <w:top w:val="none" w:sz="0" w:space="0" w:color="auto"/>
            <w:left w:val="none" w:sz="0" w:space="0" w:color="auto"/>
            <w:bottom w:val="none" w:sz="0" w:space="0" w:color="auto"/>
            <w:right w:val="none" w:sz="0" w:space="0" w:color="auto"/>
          </w:divBdr>
        </w:div>
        <w:div w:id="1617758485">
          <w:marLeft w:val="480"/>
          <w:marRight w:val="0"/>
          <w:marTop w:val="0"/>
          <w:marBottom w:val="0"/>
          <w:divBdr>
            <w:top w:val="none" w:sz="0" w:space="0" w:color="auto"/>
            <w:left w:val="none" w:sz="0" w:space="0" w:color="auto"/>
            <w:bottom w:val="none" w:sz="0" w:space="0" w:color="auto"/>
            <w:right w:val="none" w:sz="0" w:space="0" w:color="auto"/>
          </w:divBdr>
        </w:div>
        <w:div w:id="47339611">
          <w:marLeft w:val="480"/>
          <w:marRight w:val="0"/>
          <w:marTop w:val="0"/>
          <w:marBottom w:val="0"/>
          <w:divBdr>
            <w:top w:val="none" w:sz="0" w:space="0" w:color="auto"/>
            <w:left w:val="none" w:sz="0" w:space="0" w:color="auto"/>
            <w:bottom w:val="none" w:sz="0" w:space="0" w:color="auto"/>
            <w:right w:val="none" w:sz="0" w:space="0" w:color="auto"/>
          </w:divBdr>
        </w:div>
        <w:div w:id="1017730982">
          <w:marLeft w:val="480"/>
          <w:marRight w:val="0"/>
          <w:marTop w:val="0"/>
          <w:marBottom w:val="0"/>
          <w:divBdr>
            <w:top w:val="none" w:sz="0" w:space="0" w:color="auto"/>
            <w:left w:val="none" w:sz="0" w:space="0" w:color="auto"/>
            <w:bottom w:val="none" w:sz="0" w:space="0" w:color="auto"/>
            <w:right w:val="none" w:sz="0" w:space="0" w:color="auto"/>
          </w:divBdr>
        </w:div>
        <w:div w:id="548612643">
          <w:marLeft w:val="480"/>
          <w:marRight w:val="0"/>
          <w:marTop w:val="0"/>
          <w:marBottom w:val="0"/>
          <w:divBdr>
            <w:top w:val="none" w:sz="0" w:space="0" w:color="auto"/>
            <w:left w:val="none" w:sz="0" w:space="0" w:color="auto"/>
            <w:bottom w:val="none" w:sz="0" w:space="0" w:color="auto"/>
            <w:right w:val="none" w:sz="0" w:space="0" w:color="auto"/>
          </w:divBdr>
        </w:div>
        <w:div w:id="571962865">
          <w:marLeft w:val="480"/>
          <w:marRight w:val="0"/>
          <w:marTop w:val="0"/>
          <w:marBottom w:val="0"/>
          <w:divBdr>
            <w:top w:val="none" w:sz="0" w:space="0" w:color="auto"/>
            <w:left w:val="none" w:sz="0" w:space="0" w:color="auto"/>
            <w:bottom w:val="none" w:sz="0" w:space="0" w:color="auto"/>
            <w:right w:val="none" w:sz="0" w:space="0" w:color="auto"/>
          </w:divBdr>
        </w:div>
        <w:div w:id="1334795138">
          <w:marLeft w:val="480"/>
          <w:marRight w:val="0"/>
          <w:marTop w:val="0"/>
          <w:marBottom w:val="0"/>
          <w:divBdr>
            <w:top w:val="none" w:sz="0" w:space="0" w:color="auto"/>
            <w:left w:val="none" w:sz="0" w:space="0" w:color="auto"/>
            <w:bottom w:val="none" w:sz="0" w:space="0" w:color="auto"/>
            <w:right w:val="none" w:sz="0" w:space="0" w:color="auto"/>
          </w:divBdr>
        </w:div>
        <w:div w:id="706414156">
          <w:marLeft w:val="480"/>
          <w:marRight w:val="0"/>
          <w:marTop w:val="0"/>
          <w:marBottom w:val="0"/>
          <w:divBdr>
            <w:top w:val="none" w:sz="0" w:space="0" w:color="auto"/>
            <w:left w:val="none" w:sz="0" w:space="0" w:color="auto"/>
            <w:bottom w:val="none" w:sz="0" w:space="0" w:color="auto"/>
            <w:right w:val="none" w:sz="0" w:space="0" w:color="auto"/>
          </w:divBdr>
        </w:div>
        <w:div w:id="641929748">
          <w:marLeft w:val="480"/>
          <w:marRight w:val="0"/>
          <w:marTop w:val="0"/>
          <w:marBottom w:val="0"/>
          <w:divBdr>
            <w:top w:val="none" w:sz="0" w:space="0" w:color="auto"/>
            <w:left w:val="none" w:sz="0" w:space="0" w:color="auto"/>
            <w:bottom w:val="none" w:sz="0" w:space="0" w:color="auto"/>
            <w:right w:val="none" w:sz="0" w:space="0" w:color="auto"/>
          </w:divBdr>
        </w:div>
        <w:div w:id="633412066">
          <w:marLeft w:val="480"/>
          <w:marRight w:val="0"/>
          <w:marTop w:val="0"/>
          <w:marBottom w:val="0"/>
          <w:divBdr>
            <w:top w:val="none" w:sz="0" w:space="0" w:color="auto"/>
            <w:left w:val="none" w:sz="0" w:space="0" w:color="auto"/>
            <w:bottom w:val="none" w:sz="0" w:space="0" w:color="auto"/>
            <w:right w:val="none" w:sz="0" w:space="0" w:color="auto"/>
          </w:divBdr>
        </w:div>
        <w:div w:id="1937325664">
          <w:marLeft w:val="480"/>
          <w:marRight w:val="0"/>
          <w:marTop w:val="0"/>
          <w:marBottom w:val="0"/>
          <w:divBdr>
            <w:top w:val="none" w:sz="0" w:space="0" w:color="auto"/>
            <w:left w:val="none" w:sz="0" w:space="0" w:color="auto"/>
            <w:bottom w:val="none" w:sz="0" w:space="0" w:color="auto"/>
            <w:right w:val="none" w:sz="0" w:space="0" w:color="auto"/>
          </w:divBdr>
        </w:div>
        <w:div w:id="1994410210">
          <w:marLeft w:val="480"/>
          <w:marRight w:val="0"/>
          <w:marTop w:val="0"/>
          <w:marBottom w:val="0"/>
          <w:divBdr>
            <w:top w:val="none" w:sz="0" w:space="0" w:color="auto"/>
            <w:left w:val="none" w:sz="0" w:space="0" w:color="auto"/>
            <w:bottom w:val="none" w:sz="0" w:space="0" w:color="auto"/>
            <w:right w:val="none" w:sz="0" w:space="0" w:color="auto"/>
          </w:divBdr>
        </w:div>
        <w:div w:id="622616479">
          <w:marLeft w:val="480"/>
          <w:marRight w:val="0"/>
          <w:marTop w:val="0"/>
          <w:marBottom w:val="0"/>
          <w:divBdr>
            <w:top w:val="none" w:sz="0" w:space="0" w:color="auto"/>
            <w:left w:val="none" w:sz="0" w:space="0" w:color="auto"/>
            <w:bottom w:val="none" w:sz="0" w:space="0" w:color="auto"/>
            <w:right w:val="none" w:sz="0" w:space="0" w:color="auto"/>
          </w:divBdr>
        </w:div>
        <w:div w:id="2023312797">
          <w:marLeft w:val="480"/>
          <w:marRight w:val="0"/>
          <w:marTop w:val="0"/>
          <w:marBottom w:val="0"/>
          <w:divBdr>
            <w:top w:val="none" w:sz="0" w:space="0" w:color="auto"/>
            <w:left w:val="none" w:sz="0" w:space="0" w:color="auto"/>
            <w:bottom w:val="none" w:sz="0" w:space="0" w:color="auto"/>
            <w:right w:val="none" w:sz="0" w:space="0" w:color="auto"/>
          </w:divBdr>
        </w:div>
        <w:div w:id="316231962">
          <w:marLeft w:val="480"/>
          <w:marRight w:val="0"/>
          <w:marTop w:val="0"/>
          <w:marBottom w:val="0"/>
          <w:divBdr>
            <w:top w:val="none" w:sz="0" w:space="0" w:color="auto"/>
            <w:left w:val="none" w:sz="0" w:space="0" w:color="auto"/>
            <w:bottom w:val="none" w:sz="0" w:space="0" w:color="auto"/>
            <w:right w:val="none" w:sz="0" w:space="0" w:color="auto"/>
          </w:divBdr>
        </w:div>
        <w:div w:id="1819300177">
          <w:marLeft w:val="480"/>
          <w:marRight w:val="0"/>
          <w:marTop w:val="0"/>
          <w:marBottom w:val="0"/>
          <w:divBdr>
            <w:top w:val="none" w:sz="0" w:space="0" w:color="auto"/>
            <w:left w:val="none" w:sz="0" w:space="0" w:color="auto"/>
            <w:bottom w:val="none" w:sz="0" w:space="0" w:color="auto"/>
            <w:right w:val="none" w:sz="0" w:space="0" w:color="auto"/>
          </w:divBdr>
        </w:div>
        <w:div w:id="650255567">
          <w:marLeft w:val="480"/>
          <w:marRight w:val="0"/>
          <w:marTop w:val="0"/>
          <w:marBottom w:val="0"/>
          <w:divBdr>
            <w:top w:val="none" w:sz="0" w:space="0" w:color="auto"/>
            <w:left w:val="none" w:sz="0" w:space="0" w:color="auto"/>
            <w:bottom w:val="none" w:sz="0" w:space="0" w:color="auto"/>
            <w:right w:val="none" w:sz="0" w:space="0" w:color="auto"/>
          </w:divBdr>
        </w:div>
        <w:div w:id="1033308184">
          <w:marLeft w:val="480"/>
          <w:marRight w:val="0"/>
          <w:marTop w:val="0"/>
          <w:marBottom w:val="0"/>
          <w:divBdr>
            <w:top w:val="none" w:sz="0" w:space="0" w:color="auto"/>
            <w:left w:val="none" w:sz="0" w:space="0" w:color="auto"/>
            <w:bottom w:val="none" w:sz="0" w:space="0" w:color="auto"/>
            <w:right w:val="none" w:sz="0" w:space="0" w:color="auto"/>
          </w:divBdr>
        </w:div>
        <w:div w:id="427389355">
          <w:marLeft w:val="480"/>
          <w:marRight w:val="0"/>
          <w:marTop w:val="0"/>
          <w:marBottom w:val="0"/>
          <w:divBdr>
            <w:top w:val="none" w:sz="0" w:space="0" w:color="auto"/>
            <w:left w:val="none" w:sz="0" w:space="0" w:color="auto"/>
            <w:bottom w:val="none" w:sz="0" w:space="0" w:color="auto"/>
            <w:right w:val="none" w:sz="0" w:space="0" w:color="auto"/>
          </w:divBdr>
        </w:div>
        <w:div w:id="1258247918">
          <w:marLeft w:val="480"/>
          <w:marRight w:val="0"/>
          <w:marTop w:val="0"/>
          <w:marBottom w:val="0"/>
          <w:divBdr>
            <w:top w:val="none" w:sz="0" w:space="0" w:color="auto"/>
            <w:left w:val="none" w:sz="0" w:space="0" w:color="auto"/>
            <w:bottom w:val="none" w:sz="0" w:space="0" w:color="auto"/>
            <w:right w:val="none" w:sz="0" w:space="0" w:color="auto"/>
          </w:divBdr>
        </w:div>
        <w:div w:id="2131044714">
          <w:marLeft w:val="480"/>
          <w:marRight w:val="0"/>
          <w:marTop w:val="0"/>
          <w:marBottom w:val="0"/>
          <w:divBdr>
            <w:top w:val="none" w:sz="0" w:space="0" w:color="auto"/>
            <w:left w:val="none" w:sz="0" w:space="0" w:color="auto"/>
            <w:bottom w:val="none" w:sz="0" w:space="0" w:color="auto"/>
            <w:right w:val="none" w:sz="0" w:space="0" w:color="auto"/>
          </w:divBdr>
        </w:div>
        <w:div w:id="1282344933">
          <w:marLeft w:val="480"/>
          <w:marRight w:val="0"/>
          <w:marTop w:val="0"/>
          <w:marBottom w:val="0"/>
          <w:divBdr>
            <w:top w:val="none" w:sz="0" w:space="0" w:color="auto"/>
            <w:left w:val="none" w:sz="0" w:space="0" w:color="auto"/>
            <w:bottom w:val="none" w:sz="0" w:space="0" w:color="auto"/>
            <w:right w:val="none" w:sz="0" w:space="0" w:color="auto"/>
          </w:divBdr>
        </w:div>
        <w:div w:id="2037390408">
          <w:marLeft w:val="480"/>
          <w:marRight w:val="0"/>
          <w:marTop w:val="0"/>
          <w:marBottom w:val="0"/>
          <w:divBdr>
            <w:top w:val="none" w:sz="0" w:space="0" w:color="auto"/>
            <w:left w:val="none" w:sz="0" w:space="0" w:color="auto"/>
            <w:bottom w:val="none" w:sz="0" w:space="0" w:color="auto"/>
            <w:right w:val="none" w:sz="0" w:space="0" w:color="auto"/>
          </w:divBdr>
        </w:div>
        <w:div w:id="169415685">
          <w:marLeft w:val="480"/>
          <w:marRight w:val="0"/>
          <w:marTop w:val="0"/>
          <w:marBottom w:val="0"/>
          <w:divBdr>
            <w:top w:val="none" w:sz="0" w:space="0" w:color="auto"/>
            <w:left w:val="none" w:sz="0" w:space="0" w:color="auto"/>
            <w:bottom w:val="none" w:sz="0" w:space="0" w:color="auto"/>
            <w:right w:val="none" w:sz="0" w:space="0" w:color="auto"/>
          </w:divBdr>
        </w:div>
        <w:div w:id="421074656">
          <w:marLeft w:val="480"/>
          <w:marRight w:val="0"/>
          <w:marTop w:val="0"/>
          <w:marBottom w:val="0"/>
          <w:divBdr>
            <w:top w:val="none" w:sz="0" w:space="0" w:color="auto"/>
            <w:left w:val="none" w:sz="0" w:space="0" w:color="auto"/>
            <w:bottom w:val="none" w:sz="0" w:space="0" w:color="auto"/>
            <w:right w:val="none" w:sz="0" w:space="0" w:color="auto"/>
          </w:divBdr>
        </w:div>
        <w:div w:id="628052552">
          <w:marLeft w:val="480"/>
          <w:marRight w:val="0"/>
          <w:marTop w:val="0"/>
          <w:marBottom w:val="0"/>
          <w:divBdr>
            <w:top w:val="none" w:sz="0" w:space="0" w:color="auto"/>
            <w:left w:val="none" w:sz="0" w:space="0" w:color="auto"/>
            <w:bottom w:val="none" w:sz="0" w:space="0" w:color="auto"/>
            <w:right w:val="none" w:sz="0" w:space="0" w:color="auto"/>
          </w:divBdr>
        </w:div>
        <w:div w:id="997536433">
          <w:marLeft w:val="480"/>
          <w:marRight w:val="0"/>
          <w:marTop w:val="0"/>
          <w:marBottom w:val="0"/>
          <w:divBdr>
            <w:top w:val="none" w:sz="0" w:space="0" w:color="auto"/>
            <w:left w:val="none" w:sz="0" w:space="0" w:color="auto"/>
            <w:bottom w:val="none" w:sz="0" w:space="0" w:color="auto"/>
            <w:right w:val="none" w:sz="0" w:space="0" w:color="auto"/>
          </w:divBdr>
        </w:div>
        <w:div w:id="1068309206">
          <w:marLeft w:val="480"/>
          <w:marRight w:val="0"/>
          <w:marTop w:val="0"/>
          <w:marBottom w:val="0"/>
          <w:divBdr>
            <w:top w:val="none" w:sz="0" w:space="0" w:color="auto"/>
            <w:left w:val="none" w:sz="0" w:space="0" w:color="auto"/>
            <w:bottom w:val="none" w:sz="0" w:space="0" w:color="auto"/>
            <w:right w:val="none" w:sz="0" w:space="0" w:color="auto"/>
          </w:divBdr>
        </w:div>
        <w:div w:id="166602686">
          <w:marLeft w:val="480"/>
          <w:marRight w:val="0"/>
          <w:marTop w:val="0"/>
          <w:marBottom w:val="0"/>
          <w:divBdr>
            <w:top w:val="none" w:sz="0" w:space="0" w:color="auto"/>
            <w:left w:val="none" w:sz="0" w:space="0" w:color="auto"/>
            <w:bottom w:val="none" w:sz="0" w:space="0" w:color="auto"/>
            <w:right w:val="none" w:sz="0" w:space="0" w:color="auto"/>
          </w:divBdr>
        </w:div>
        <w:div w:id="793524963">
          <w:marLeft w:val="480"/>
          <w:marRight w:val="0"/>
          <w:marTop w:val="0"/>
          <w:marBottom w:val="0"/>
          <w:divBdr>
            <w:top w:val="none" w:sz="0" w:space="0" w:color="auto"/>
            <w:left w:val="none" w:sz="0" w:space="0" w:color="auto"/>
            <w:bottom w:val="none" w:sz="0" w:space="0" w:color="auto"/>
            <w:right w:val="none" w:sz="0" w:space="0" w:color="auto"/>
          </w:divBdr>
        </w:div>
        <w:div w:id="543173510">
          <w:marLeft w:val="480"/>
          <w:marRight w:val="0"/>
          <w:marTop w:val="0"/>
          <w:marBottom w:val="0"/>
          <w:divBdr>
            <w:top w:val="none" w:sz="0" w:space="0" w:color="auto"/>
            <w:left w:val="none" w:sz="0" w:space="0" w:color="auto"/>
            <w:bottom w:val="none" w:sz="0" w:space="0" w:color="auto"/>
            <w:right w:val="none" w:sz="0" w:space="0" w:color="auto"/>
          </w:divBdr>
        </w:div>
        <w:div w:id="1268393265">
          <w:marLeft w:val="480"/>
          <w:marRight w:val="0"/>
          <w:marTop w:val="0"/>
          <w:marBottom w:val="0"/>
          <w:divBdr>
            <w:top w:val="none" w:sz="0" w:space="0" w:color="auto"/>
            <w:left w:val="none" w:sz="0" w:space="0" w:color="auto"/>
            <w:bottom w:val="none" w:sz="0" w:space="0" w:color="auto"/>
            <w:right w:val="none" w:sz="0" w:space="0" w:color="auto"/>
          </w:divBdr>
        </w:div>
        <w:div w:id="1451128146">
          <w:marLeft w:val="480"/>
          <w:marRight w:val="0"/>
          <w:marTop w:val="0"/>
          <w:marBottom w:val="0"/>
          <w:divBdr>
            <w:top w:val="none" w:sz="0" w:space="0" w:color="auto"/>
            <w:left w:val="none" w:sz="0" w:space="0" w:color="auto"/>
            <w:bottom w:val="none" w:sz="0" w:space="0" w:color="auto"/>
            <w:right w:val="none" w:sz="0" w:space="0" w:color="auto"/>
          </w:divBdr>
        </w:div>
        <w:div w:id="2117208545">
          <w:marLeft w:val="480"/>
          <w:marRight w:val="0"/>
          <w:marTop w:val="0"/>
          <w:marBottom w:val="0"/>
          <w:divBdr>
            <w:top w:val="none" w:sz="0" w:space="0" w:color="auto"/>
            <w:left w:val="none" w:sz="0" w:space="0" w:color="auto"/>
            <w:bottom w:val="none" w:sz="0" w:space="0" w:color="auto"/>
            <w:right w:val="none" w:sz="0" w:space="0" w:color="auto"/>
          </w:divBdr>
        </w:div>
        <w:div w:id="149954325">
          <w:marLeft w:val="480"/>
          <w:marRight w:val="0"/>
          <w:marTop w:val="0"/>
          <w:marBottom w:val="0"/>
          <w:divBdr>
            <w:top w:val="none" w:sz="0" w:space="0" w:color="auto"/>
            <w:left w:val="none" w:sz="0" w:space="0" w:color="auto"/>
            <w:bottom w:val="none" w:sz="0" w:space="0" w:color="auto"/>
            <w:right w:val="none" w:sz="0" w:space="0" w:color="auto"/>
          </w:divBdr>
        </w:div>
        <w:div w:id="2009288594">
          <w:marLeft w:val="480"/>
          <w:marRight w:val="0"/>
          <w:marTop w:val="0"/>
          <w:marBottom w:val="0"/>
          <w:divBdr>
            <w:top w:val="none" w:sz="0" w:space="0" w:color="auto"/>
            <w:left w:val="none" w:sz="0" w:space="0" w:color="auto"/>
            <w:bottom w:val="none" w:sz="0" w:space="0" w:color="auto"/>
            <w:right w:val="none" w:sz="0" w:space="0" w:color="auto"/>
          </w:divBdr>
        </w:div>
        <w:div w:id="767233505">
          <w:marLeft w:val="480"/>
          <w:marRight w:val="0"/>
          <w:marTop w:val="0"/>
          <w:marBottom w:val="0"/>
          <w:divBdr>
            <w:top w:val="none" w:sz="0" w:space="0" w:color="auto"/>
            <w:left w:val="none" w:sz="0" w:space="0" w:color="auto"/>
            <w:bottom w:val="none" w:sz="0" w:space="0" w:color="auto"/>
            <w:right w:val="none" w:sz="0" w:space="0" w:color="auto"/>
          </w:divBdr>
        </w:div>
        <w:div w:id="1936018270">
          <w:marLeft w:val="480"/>
          <w:marRight w:val="0"/>
          <w:marTop w:val="0"/>
          <w:marBottom w:val="0"/>
          <w:divBdr>
            <w:top w:val="none" w:sz="0" w:space="0" w:color="auto"/>
            <w:left w:val="none" w:sz="0" w:space="0" w:color="auto"/>
            <w:bottom w:val="none" w:sz="0" w:space="0" w:color="auto"/>
            <w:right w:val="none" w:sz="0" w:space="0" w:color="auto"/>
          </w:divBdr>
        </w:div>
        <w:div w:id="1899196652">
          <w:marLeft w:val="480"/>
          <w:marRight w:val="0"/>
          <w:marTop w:val="0"/>
          <w:marBottom w:val="0"/>
          <w:divBdr>
            <w:top w:val="none" w:sz="0" w:space="0" w:color="auto"/>
            <w:left w:val="none" w:sz="0" w:space="0" w:color="auto"/>
            <w:bottom w:val="none" w:sz="0" w:space="0" w:color="auto"/>
            <w:right w:val="none" w:sz="0" w:space="0" w:color="auto"/>
          </w:divBdr>
        </w:div>
        <w:div w:id="1085107808">
          <w:marLeft w:val="480"/>
          <w:marRight w:val="0"/>
          <w:marTop w:val="0"/>
          <w:marBottom w:val="0"/>
          <w:divBdr>
            <w:top w:val="none" w:sz="0" w:space="0" w:color="auto"/>
            <w:left w:val="none" w:sz="0" w:space="0" w:color="auto"/>
            <w:bottom w:val="none" w:sz="0" w:space="0" w:color="auto"/>
            <w:right w:val="none" w:sz="0" w:space="0" w:color="auto"/>
          </w:divBdr>
        </w:div>
        <w:div w:id="244462358">
          <w:marLeft w:val="480"/>
          <w:marRight w:val="0"/>
          <w:marTop w:val="0"/>
          <w:marBottom w:val="0"/>
          <w:divBdr>
            <w:top w:val="none" w:sz="0" w:space="0" w:color="auto"/>
            <w:left w:val="none" w:sz="0" w:space="0" w:color="auto"/>
            <w:bottom w:val="none" w:sz="0" w:space="0" w:color="auto"/>
            <w:right w:val="none" w:sz="0" w:space="0" w:color="auto"/>
          </w:divBdr>
        </w:div>
        <w:div w:id="2000501775">
          <w:marLeft w:val="480"/>
          <w:marRight w:val="0"/>
          <w:marTop w:val="0"/>
          <w:marBottom w:val="0"/>
          <w:divBdr>
            <w:top w:val="none" w:sz="0" w:space="0" w:color="auto"/>
            <w:left w:val="none" w:sz="0" w:space="0" w:color="auto"/>
            <w:bottom w:val="none" w:sz="0" w:space="0" w:color="auto"/>
            <w:right w:val="none" w:sz="0" w:space="0" w:color="auto"/>
          </w:divBdr>
        </w:div>
        <w:div w:id="827595831">
          <w:marLeft w:val="480"/>
          <w:marRight w:val="0"/>
          <w:marTop w:val="0"/>
          <w:marBottom w:val="0"/>
          <w:divBdr>
            <w:top w:val="none" w:sz="0" w:space="0" w:color="auto"/>
            <w:left w:val="none" w:sz="0" w:space="0" w:color="auto"/>
            <w:bottom w:val="none" w:sz="0" w:space="0" w:color="auto"/>
            <w:right w:val="none" w:sz="0" w:space="0" w:color="auto"/>
          </w:divBdr>
        </w:div>
        <w:div w:id="129438960">
          <w:marLeft w:val="480"/>
          <w:marRight w:val="0"/>
          <w:marTop w:val="0"/>
          <w:marBottom w:val="0"/>
          <w:divBdr>
            <w:top w:val="none" w:sz="0" w:space="0" w:color="auto"/>
            <w:left w:val="none" w:sz="0" w:space="0" w:color="auto"/>
            <w:bottom w:val="none" w:sz="0" w:space="0" w:color="auto"/>
            <w:right w:val="none" w:sz="0" w:space="0" w:color="auto"/>
          </w:divBdr>
        </w:div>
        <w:div w:id="1283195965">
          <w:marLeft w:val="480"/>
          <w:marRight w:val="0"/>
          <w:marTop w:val="0"/>
          <w:marBottom w:val="0"/>
          <w:divBdr>
            <w:top w:val="none" w:sz="0" w:space="0" w:color="auto"/>
            <w:left w:val="none" w:sz="0" w:space="0" w:color="auto"/>
            <w:bottom w:val="none" w:sz="0" w:space="0" w:color="auto"/>
            <w:right w:val="none" w:sz="0" w:space="0" w:color="auto"/>
          </w:divBdr>
        </w:div>
        <w:div w:id="632249427">
          <w:marLeft w:val="480"/>
          <w:marRight w:val="0"/>
          <w:marTop w:val="0"/>
          <w:marBottom w:val="0"/>
          <w:divBdr>
            <w:top w:val="none" w:sz="0" w:space="0" w:color="auto"/>
            <w:left w:val="none" w:sz="0" w:space="0" w:color="auto"/>
            <w:bottom w:val="none" w:sz="0" w:space="0" w:color="auto"/>
            <w:right w:val="none" w:sz="0" w:space="0" w:color="auto"/>
          </w:divBdr>
        </w:div>
        <w:div w:id="2137140083">
          <w:marLeft w:val="480"/>
          <w:marRight w:val="0"/>
          <w:marTop w:val="0"/>
          <w:marBottom w:val="0"/>
          <w:divBdr>
            <w:top w:val="none" w:sz="0" w:space="0" w:color="auto"/>
            <w:left w:val="none" w:sz="0" w:space="0" w:color="auto"/>
            <w:bottom w:val="none" w:sz="0" w:space="0" w:color="auto"/>
            <w:right w:val="none" w:sz="0" w:space="0" w:color="auto"/>
          </w:divBdr>
        </w:div>
        <w:div w:id="1879200118">
          <w:marLeft w:val="480"/>
          <w:marRight w:val="0"/>
          <w:marTop w:val="0"/>
          <w:marBottom w:val="0"/>
          <w:divBdr>
            <w:top w:val="none" w:sz="0" w:space="0" w:color="auto"/>
            <w:left w:val="none" w:sz="0" w:space="0" w:color="auto"/>
            <w:bottom w:val="none" w:sz="0" w:space="0" w:color="auto"/>
            <w:right w:val="none" w:sz="0" w:space="0" w:color="auto"/>
          </w:divBdr>
        </w:div>
        <w:div w:id="760877854">
          <w:marLeft w:val="480"/>
          <w:marRight w:val="0"/>
          <w:marTop w:val="0"/>
          <w:marBottom w:val="0"/>
          <w:divBdr>
            <w:top w:val="none" w:sz="0" w:space="0" w:color="auto"/>
            <w:left w:val="none" w:sz="0" w:space="0" w:color="auto"/>
            <w:bottom w:val="none" w:sz="0" w:space="0" w:color="auto"/>
            <w:right w:val="none" w:sz="0" w:space="0" w:color="auto"/>
          </w:divBdr>
        </w:div>
        <w:div w:id="1860240133">
          <w:marLeft w:val="480"/>
          <w:marRight w:val="0"/>
          <w:marTop w:val="0"/>
          <w:marBottom w:val="0"/>
          <w:divBdr>
            <w:top w:val="none" w:sz="0" w:space="0" w:color="auto"/>
            <w:left w:val="none" w:sz="0" w:space="0" w:color="auto"/>
            <w:bottom w:val="none" w:sz="0" w:space="0" w:color="auto"/>
            <w:right w:val="none" w:sz="0" w:space="0" w:color="auto"/>
          </w:divBdr>
        </w:div>
        <w:div w:id="1715545079">
          <w:marLeft w:val="480"/>
          <w:marRight w:val="0"/>
          <w:marTop w:val="0"/>
          <w:marBottom w:val="0"/>
          <w:divBdr>
            <w:top w:val="none" w:sz="0" w:space="0" w:color="auto"/>
            <w:left w:val="none" w:sz="0" w:space="0" w:color="auto"/>
            <w:bottom w:val="none" w:sz="0" w:space="0" w:color="auto"/>
            <w:right w:val="none" w:sz="0" w:space="0" w:color="auto"/>
          </w:divBdr>
        </w:div>
        <w:div w:id="1592927840">
          <w:marLeft w:val="480"/>
          <w:marRight w:val="0"/>
          <w:marTop w:val="0"/>
          <w:marBottom w:val="0"/>
          <w:divBdr>
            <w:top w:val="none" w:sz="0" w:space="0" w:color="auto"/>
            <w:left w:val="none" w:sz="0" w:space="0" w:color="auto"/>
            <w:bottom w:val="none" w:sz="0" w:space="0" w:color="auto"/>
            <w:right w:val="none" w:sz="0" w:space="0" w:color="auto"/>
          </w:divBdr>
        </w:div>
        <w:div w:id="823160769">
          <w:marLeft w:val="480"/>
          <w:marRight w:val="0"/>
          <w:marTop w:val="0"/>
          <w:marBottom w:val="0"/>
          <w:divBdr>
            <w:top w:val="none" w:sz="0" w:space="0" w:color="auto"/>
            <w:left w:val="none" w:sz="0" w:space="0" w:color="auto"/>
            <w:bottom w:val="none" w:sz="0" w:space="0" w:color="auto"/>
            <w:right w:val="none" w:sz="0" w:space="0" w:color="auto"/>
          </w:divBdr>
        </w:div>
        <w:div w:id="1437290286">
          <w:marLeft w:val="480"/>
          <w:marRight w:val="0"/>
          <w:marTop w:val="0"/>
          <w:marBottom w:val="0"/>
          <w:divBdr>
            <w:top w:val="none" w:sz="0" w:space="0" w:color="auto"/>
            <w:left w:val="none" w:sz="0" w:space="0" w:color="auto"/>
            <w:bottom w:val="none" w:sz="0" w:space="0" w:color="auto"/>
            <w:right w:val="none" w:sz="0" w:space="0" w:color="auto"/>
          </w:divBdr>
        </w:div>
        <w:div w:id="731659463">
          <w:marLeft w:val="480"/>
          <w:marRight w:val="0"/>
          <w:marTop w:val="0"/>
          <w:marBottom w:val="0"/>
          <w:divBdr>
            <w:top w:val="none" w:sz="0" w:space="0" w:color="auto"/>
            <w:left w:val="none" w:sz="0" w:space="0" w:color="auto"/>
            <w:bottom w:val="none" w:sz="0" w:space="0" w:color="auto"/>
            <w:right w:val="none" w:sz="0" w:space="0" w:color="auto"/>
          </w:divBdr>
        </w:div>
        <w:div w:id="964045383">
          <w:marLeft w:val="480"/>
          <w:marRight w:val="0"/>
          <w:marTop w:val="0"/>
          <w:marBottom w:val="0"/>
          <w:divBdr>
            <w:top w:val="none" w:sz="0" w:space="0" w:color="auto"/>
            <w:left w:val="none" w:sz="0" w:space="0" w:color="auto"/>
            <w:bottom w:val="none" w:sz="0" w:space="0" w:color="auto"/>
            <w:right w:val="none" w:sz="0" w:space="0" w:color="auto"/>
          </w:divBdr>
        </w:div>
        <w:div w:id="179701711">
          <w:marLeft w:val="480"/>
          <w:marRight w:val="0"/>
          <w:marTop w:val="0"/>
          <w:marBottom w:val="0"/>
          <w:divBdr>
            <w:top w:val="none" w:sz="0" w:space="0" w:color="auto"/>
            <w:left w:val="none" w:sz="0" w:space="0" w:color="auto"/>
            <w:bottom w:val="none" w:sz="0" w:space="0" w:color="auto"/>
            <w:right w:val="none" w:sz="0" w:space="0" w:color="auto"/>
          </w:divBdr>
        </w:div>
        <w:div w:id="509954181">
          <w:marLeft w:val="480"/>
          <w:marRight w:val="0"/>
          <w:marTop w:val="0"/>
          <w:marBottom w:val="0"/>
          <w:divBdr>
            <w:top w:val="none" w:sz="0" w:space="0" w:color="auto"/>
            <w:left w:val="none" w:sz="0" w:space="0" w:color="auto"/>
            <w:bottom w:val="none" w:sz="0" w:space="0" w:color="auto"/>
            <w:right w:val="none" w:sz="0" w:space="0" w:color="auto"/>
          </w:divBdr>
        </w:div>
        <w:div w:id="882138037">
          <w:marLeft w:val="480"/>
          <w:marRight w:val="0"/>
          <w:marTop w:val="0"/>
          <w:marBottom w:val="0"/>
          <w:divBdr>
            <w:top w:val="none" w:sz="0" w:space="0" w:color="auto"/>
            <w:left w:val="none" w:sz="0" w:space="0" w:color="auto"/>
            <w:bottom w:val="none" w:sz="0" w:space="0" w:color="auto"/>
            <w:right w:val="none" w:sz="0" w:space="0" w:color="auto"/>
          </w:divBdr>
        </w:div>
        <w:div w:id="1469931359">
          <w:marLeft w:val="480"/>
          <w:marRight w:val="0"/>
          <w:marTop w:val="0"/>
          <w:marBottom w:val="0"/>
          <w:divBdr>
            <w:top w:val="none" w:sz="0" w:space="0" w:color="auto"/>
            <w:left w:val="none" w:sz="0" w:space="0" w:color="auto"/>
            <w:bottom w:val="none" w:sz="0" w:space="0" w:color="auto"/>
            <w:right w:val="none" w:sz="0" w:space="0" w:color="auto"/>
          </w:divBdr>
        </w:div>
        <w:div w:id="1552764209">
          <w:marLeft w:val="480"/>
          <w:marRight w:val="0"/>
          <w:marTop w:val="0"/>
          <w:marBottom w:val="0"/>
          <w:divBdr>
            <w:top w:val="none" w:sz="0" w:space="0" w:color="auto"/>
            <w:left w:val="none" w:sz="0" w:space="0" w:color="auto"/>
            <w:bottom w:val="none" w:sz="0" w:space="0" w:color="auto"/>
            <w:right w:val="none" w:sz="0" w:space="0" w:color="auto"/>
          </w:divBdr>
        </w:div>
        <w:div w:id="12848890">
          <w:marLeft w:val="480"/>
          <w:marRight w:val="0"/>
          <w:marTop w:val="0"/>
          <w:marBottom w:val="0"/>
          <w:divBdr>
            <w:top w:val="none" w:sz="0" w:space="0" w:color="auto"/>
            <w:left w:val="none" w:sz="0" w:space="0" w:color="auto"/>
            <w:bottom w:val="none" w:sz="0" w:space="0" w:color="auto"/>
            <w:right w:val="none" w:sz="0" w:space="0" w:color="auto"/>
          </w:divBdr>
        </w:div>
        <w:div w:id="396442249">
          <w:marLeft w:val="480"/>
          <w:marRight w:val="0"/>
          <w:marTop w:val="0"/>
          <w:marBottom w:val="0"/>
          <w:divBdr>
            <w:top w:val="none" w:sz="0" w:space="0" w:color="auto"/>
            <w:left w:val="none" w:sz="0" w:space="0" w:color="auto"/>
            <w:bottom w:val="none" w:sz="0" w:space="0" w:color="auto"/>
            <w:right w:val="none" w:sz="0" w:space="0" w:color="auto"/>
          </w:divBdr>
        </w:div>
        <w:div w:id="1112553804">
          <w:marLeft w:val="480"/>
          <w:marRight w:val="0"/>
          <w:marTop w:val="0"/>
          <w:marBottom w:val="0"/>
          <w:divBdr>
            <w:top w:val="none" w:sz="0" w:space="0" w:color="auto"/>
            <w:left w:val="none" w:sz="0" w:space="0" w:color="auto"/>
            <w:bottom w:val="none" w:sz="0" w:space="0" w:color="auto"/>
            <w:right w:val="none" w:sz="0" w:space="0" w:color="auto"/>
          </w:divBdr>
        </w:div>
        <w:div w:id="673337447">
          <w:marLeft w:val="480"/>
          <w:marRight w:val="0"/>
          <w:marTop w:val="0"/>
          <w:marBottom w:val="0"/>
          <w:divBdr>
            <w:top w:val="none" w:sz="0" w:space="0" w:color="auto"/>
            <w:left w:val="none" w:sz="0" w:space="0" w:color="auto"/>
            <w:bottom w:val="none" w:sz="0" w:space="0" w:color="auto"/>
            <w:right w:val="none" w:sz="0" w:space="0" w:color="auto"/>
          </w:divBdr>
        </w:div>
        <w:div w:id="495658140">
          <w:marLeft w:val="480"/>
          <w:marRight w:val="0"/>
          <w:marTop w:val="0"/>
          <w:marBottom w:val="0"/>
          <w:divBdr>
            <w:top w:val="none" w:sz="0" w:space="0" w:color="auto"/>
            <w:left w:val="none" w:sz="0" w:space="0" w:color="auto"/>
            <w:bottom w:val="none" w:sz="0" w:space="0" w:color="auto"/>
            <w:right w:val="none" w:sz="0" w:space="0" w:color="auto"/>
          </w:divBdr>
        </w:div>
        <w:div w:id="278030286">
          <w:marLeft w:val="480"/>
          <w:marRight w:val="0"/>
          <w:marTop w:val="0"/>
          <w:marBottom w:val="0"/>
          <w:divBdr>
            <w:top w:val="none" w:sz="0" w:space="0" w:color="auto"/>
            <w:left w:val="none" w:sz="0" w:space="0" w:color="auto"/>
            <w:bottom w:val="none" w:sz="0" w:space="0" w:color="auto"/>
            <w:right w:val="none" w:sz="0" w:space="0" w:color="auto"/>
          </w:divBdr>
        </w:div>
        <w:div w:id="1901669879">
          <w:marLeft w:val="480"/>
          <w:marRight w:val="0"/>
          <w:marTop w:val="0"/>
          <w:marBottom w:val="0"/>
          <w:divBdr>
            <w:top w:val="none" w:sz="0" w:space="0" w:color="auto"/>
            <w:left w:val="none" w:sz="0" w:space="0" w:color="auto"/>
            <w:bottom w:val="none" w:sz="0" w:space="0" w:color="auto"/>
            <w:right w:val="none" w:sz="0" w:space="0" w:color="auto"/>
          </w:divBdr>
        </w:div>
        <w:div w:id="1878931316">
          <w:marLeft w:val="480"/>
          <w:marRight w:val="0"/>
          <w:marTop w:val="0"/>
          <w:marBottom w:val="0"/>
          <w:divBdr>
            <w:top w:val="none" w:sz="0" w:space="0" w:color="auto"/>
            <w:left w:val="none" w:sz="0" w:space="0" w:color="auto"/>
            <w:bottom w:val="none" w:sz="0" w:space="0" w:color="auto"/>
            <w:right w:val="none" w:sz="0" w:space="0" w:color="auto"/>
          </w:divBdr>
        </w:div>
        <w:div w:id="1808738812">
          <w:marLeft w:val="480"/>
          <w:marRight w:val="0"/>
          <w:marTop w:val="0"/>
          <w:marBottom w:val="0"/>
          <w:divBdr>
            <w:top w:val="none" w:sz="0" w:space="0" w:color="auto"/>
            <w:left w:val="none" w:sz="0" w:space="0" w:color="auto"/>
            <w:bottom w:val="none" w:sz="0" w:space="0" w:color="auto"/>
            <w:right w:val="none" w:sz="0" w:space="0" w:color="auto"/>
          </w:divBdr>
        </w:div>
        <w:div w:id="873660456">
          <w:marLeft w:val="480"/>
          <w:marRight w:val="0"/>
          <w:marTop w:val="0"/>
          <w:marBottom w:val="0"/>
          <w:divBdr>
            <w:top w:val="none" w:sz="0" w:space="0" w:color="auto"/>
            <w:left w:val="none" w:sz="0" w:space="0" w:color="auto"/>
            <w:bottom w:val="none" w:sz="0" w:space="0" w:color="auto"/>
            <w:right w:val="none" w:sz="0" w:space="0" w:color="auto"/>
          </w:divBdr>
        </w:div>
        <w:div w:id="370957439">
          <w:marLeft w:val="480"/>
          <w:marRight w:val="0"/>
          <w:marTop w:val="0"/>
          <w:marBottom w:val="0"/>
          <w:divBdr>
            <w:top w:val="none" w:sz="0" w:space="0" w:color="auto"/>
            <w:left w:val="none" w:sz="0" w:space="0" w:color="auto"/>
            <w:bottom w:val="none" w:sz="0" w:space="0" w:color="auto"/>
            <w:right w:val="none" w:sz="0" w:space="0" w:color="auto"/>
          </w:divBdr>
        </w:div>
        <w:div w:id="251937375">
          <w:marLeft w:val="480"/>
          <w:marRight w:val="0"/>
          <w:marTop w:val="0"/>
          <w:marBottom w:val="0"/>
          <w:divBdr>
            <w:top w:val="none" w:sz="0" w:space="0" w:color="auto"/>
            <w:left w:val="none" w:sz="0" w:space="0" w:color="auto"/>
            <w:bottom w:val="none" w:sz="0" w:space="0" w:color="auto"/>
            <w:right w:val="none" w:sz="0" w:space="0" w:color="auto"/>
          </w:divBdr>
        </w:div>
        <w:div w:id="1451509540">
          <w:marLeft w:val="480"/>
          <w:marRight w:val="0"/>
          <w:marTop w:val="0"/>
          <w:marBottom w:val="0"/>
          <w:divBdr>
            <w:top w:val="none" w:sz="0" w:space="0" w:color="auto"/>
            <w:left w:val="none" w:sz="0" w:space="0" w:color="auto"/>
            <w:bottom w:val="none" w:sz="0" w:space="0" w:color="auto"/>
            <w:right w:val="none" w:sz="0" w:space="0" w:color="auto"/>
          </w:divBdr>
        </w:div>
        <w:div w:id="1234664440">
          <w:marLeft w:val="480"/>
          <w:marRight w:val="0"/>
          <w:marTop w:val="0"/>
          <w:marBottom w:val="0"/>
          <w:divBdr>
            <w:top w:val="none" w:sz="0" w:space="0" w:color="auto"/>
            <w:left w:val="none" w:sz="0" w:space="0" w:color="auto"/>
            <w:bottom w:val="none" w:sz="0" w:space="0" w:color="auto"/>
            <w:right w:val="none" w:sz="0" w:space="0" w:color="auto"/>
          </w:divBdr>
        </w:div>
        <w:div w:id="40981563">
          <w:marLeft w:val="480"/>
          <w:marRight w:val="0"/>
          <w:marTop w:val="0"/>
          <w:marBottom w:val="0"/>
          <w:divBdr>
            <w:top w:val="none" w:sz="0" w:space="0" w:color="auto"/>
            <w:left w:val="none" w:sz="0" w:space="0" w:color="auto"/>
            <w:bottom w:val="none" w:sz="0" w:space="0" w:color="auto"/>
            <w:right w:val="none" w:sz="0" w:space="0" w:color="auto"/>
          </w:divBdr>
        </w:div>
        <w:div w:id="1904097270">
          <w:marLeft w:val="480"/>
          <w:marRight w:val="0"/>
          <w:marTop w:val="0"/>
          <w:marBottom w:val="0"/>
          <w:divBdr>
            <w:top w:val="none" w:sz="0" w:space="0" w:color="auto"/>
            <w:left w:val="none" w:sz="0" w:space="0" w:color="auto"/>
            <w:bottom w:val="none" w:sz="0" w:space="0" w:color="auto"/>
            <w:right w:val="none" w:sz="0" w:space="0" w:color="auto"/>
          </w:divBdr>
        </w:div>
        <w:div w:id="1983996414">
          <w:marLeft w:val="480"/>
          <w:marRight w:val="0"/>
          <w:marTop w:val="0"/>
          <w:marBottom w:val="0"/>
          <w:divBdr>
            <w:top w:val="none" w:sz="0" w:space="0" w:color="auto"/>
            <w:left w:val="none" w:sz="0" w:space="0" w:color="auto"/>
            <w:bottom w:val="none" w:sz="0" w:space="0" w:color="auto"/>
            <w:right w:val="none" w:sz="0" w:space="0" w:color="auto"/>
          </w:divBdr>
        </w:div>
        <w:div w:id="1808670601">
          <w:marLeft w:val="480"/>
          <w:marRight w:val="0"/>
          <w:marTop w:val="0"/>
          <w:marBottom w:val="0"/>
          <w:divBdr>
            <w:top w:val="none" w:sz="0" w:space="0" w:color="auto"/>
            <w:left w:val="none" w:sz="0" w:space="0" w:color="auto"/>
            <w:bottom w:val="none" w:sz="0" w:space="0" w:color="auto"/>
            <w:right w:val="none" w:sz="0" w:space="0" w:color="auto"/>
          </w:divBdr>
        </w:div>
        <w:div w:id="1433092930">
          <w:marLeft w:val="480"/>
          <w:marRight w:val="0"/>
          <w:marTop w:val="0"/>
          <w:marBottom w:val="0"/>
          <w:divBdr>
            <w:top w:val="none" w:sz="0" w:space="0" w:color="auto"/>
            <w:left w:val="none" w:sz="0" w:space="0" w:color="auto"/>
            <w:bottom w:val="none" w:sz="0" w:space="0" w:color="auto"/>
            <w:right w:val="none" w:sz="0" w:space="0" w:color="auto"/>
          </w:divBdr>
        </w:div>
        <w:div w:id="1290547247">
          <w:marLeft w:val="480"/>
          <w:marRight w:val="0"/>
          <w:marTop w:val="0"/>
          <w:marBottom w:val="0"/>
          <w:divBdr>
            <w:top w:val="none" w:sz="0" w:space="0" w:color="auto"/>
            <w:left w:val="none" w:sz="0" w:space="0" w:color="auto"/>
            <w:bottom w:val="none" w:sz="0" w:space="0" w:color="auto"/>
            <w:right w:val="none" w:sz="0" w:space="0" w:color="auto"/>
          </w:divBdr>
        </w:div>
        <w:div w:id="323123368">
          <w:marLeft w:val="480"/>
          <w:marRight w:val="0"/>
          <w:marTop w:val="0"/>
          <w:marBottom w:val="0"/>
          <w:divBdr>
            <w:top w:val="none" w:sz="0" w:space="0" w:color="auto"/>
            <w:left w:val="none" w:sz="0" w:space="0" w:color="auto"/>
            <w:bottom w:val="none" w:sz="0" w:space="0" w:color="auto"/>
            <w:right w:val="none" w:sz="0" w:space="0" w:color="auto"/>
          </w:divBdr>
        </w:div>
        <w:div w:id="2033610260">
          <w:marLeft w:val="480"/>
          <w:marRight w:val="0"/>
          <w:marTop w:val="0"/>
          <w:marBottom w:val="0"/>
          <w:divBdr>
            <w:top w:val="none" w:sz="0" w:space="0" w:color="auto"/>
            <w:left w:val="none" w:sz="0" w:space="0" w:color="auto"/>
            <w:bottom w:val="none" w:sz="0" w:space="0" w:color="auto"/>
            <w:right w:val="none" w:sz="0" w:space="0" w:color="auto"/>
          </w:divBdr>
        </w:div>
        <w:div w:id="188422363">
          <w:marLeft w:val="480"/>
          <w:marRight w:val="0"/>
          <w:marTop w:val="0"/>
          <w:marBottom w:val="0"/>
          <w:divBdr>
            <w:top w:val="none" w:sz="0" w:space="0" w:color="auto"/>
            <w:left w:val="none" w:sz="0" w:space="0" w:color="auto"/>
            <w:bottom w:val="none" w:sz="0" w:space="0" w:color="auto"/>
            <w:right w:val="none" w:sz="0" w:space="0" w:color="auto"/>
          </w:divBdr>
        </w:div>
      </w:divsChild>
    </w:div>
    <w:div w:id="509760716">
      <w:bodyDiv w:val="1"/>
      <w:marLeft w:val="0"/>
      <w:marRight w:val="0"/>
      <w:marTop w:val="0"/>
      <w:marBottom w:val="0"/>
      <w:divBdr>
        <w:top w:val="none" w:sz="0" w:space="0" w:color="auto"/>
        <w:left w:val="none" w:sz="0" w:space="0" w:color="auto"/>
        <w:bottom w:val="none" w:sz="0" w:space="0" w:color="auto"/>
        <w:right w:val="none" w:sz="0" w:space="0" w:color="auto"/>
      </w:divBdr>
    </w:div>
    <w:div w:id="509953409">
      <w:bodyDiv w:val="1"/>
      <w:marLeft w:val="0"/>
      <w:marRight w:val="0"/>
      <w:marTop w:val="0"/>
      <w:marBottom w:val="0"/>
      <w:divBdr>
        <w:top w:val="none" w:sz="0" w:space="0" w:color="auto"/>
        <w:left w:val="none" w:sz="0" w:space="0" w:color="auto"/>
        <w:bottom w:val="none" w:sz="0" w:space="0" w:color="auto"/>
        <w:right w:val="none" w:sz="0" w:space="0" w:color="auto"/>
      </w:divBdr>
    </w:div>
    <w:div w:id="510221060">
      <w:bodyDiv w:val="1"/>
      <w:marLeft w:val="0"/>
      <w:marRight w:val="0"/>
      <w:marTop w:val="0"/>
      <w:marBottom w:val="0"/>
      <w:divBdr>
        <w:top w:val="none" w:sz="0" w:space="0" w:color="auto"/>
        <w:left w:val="none" w:sz="0" w:space="0" w:color="auto"/>
        <w:bottom w:val="none" w:sz="0" w:space="0" w:color="auto"/>
        <w:right w:val="none" w:sz="0" w:space="0" w:color="auto"/>
      </w:divBdr>
    </w:div>
    <w:div w:id="510266738">
      <w:bodyDiv w:val="1"/>
      <w:marLeft w:val="0"/>
      <w:marRight w:val="0"/>
      <w:marTop w:val="0"/>
      <w:marBottom w:val="0"/>
      <w:divBdr>
        <w:top w:val="none" w:sz="0" w:space="0" w:color="auto"/>
        <w:left w:val="none" w:sz="0" w:space="0" w:color="auto"/>
        <w:bottom w:val="none" w:sz="0" w:space="0" w:color="auto"/>
        <w:right w:val="none" w:sz="0" w:space="0" w:color="auto"/>
      </w:divBdr>
      <w:divsChild>
        <w:div w:id="124784686">
          <w:marLeft w:val="480"/>
          <w:marRight w:val="0"/>
          <w:marTop w:val="0"/>
          <w:marBottom w:val="0"/>
          <w:divBdr>
            <w:top w:val="none" w:sz="0" w:space="0" w:color="auto"/>
            <w:left w:val="none" w:sz="0" w:space="0" w:color="auto"/>
            <w:bottom w:val="none" w:sz="0" w:space="0" w:color="auto"/>
            <w:right w:val="none" w:sz="0" w:space="0" w:color="auto"/>
          </w:divBdr>
        </w:div>
        <w:div w:id="289172643">
          <w:marLeft w:val="480"/>
          <w:marRight w:val="0"/>
          <w:marTop w:val="0"/>
          <w:marBottom w:val="0"/>
          <w:divBdr>
            <w:top w:val="none" w:sz="0" w:space="0" w:color="auto"/>
            <w:left w:val="none" w:sz="0" w:space="0" w:color="auto"/>
            <w:bottom w:val="none" w:sz="0" w:space="0" w:color="auto"/>
            <w:right w:val="none" w:sz="0" w:space="0" w:color="auto"/>
          </w:divBdr>
        </w:div>
        <w:div w:id="388305976">
          <w:marLeft w:val="480"/>
          <w:marRight w:val="0"/>
          <w:marTop w:val="0"/>
          <w:marBottom w:val="0"/>
          <w:divBdr>
            <w:top w:val="none" w:sz="0" w:space="0" w:color="auto"/>
            <w:left w:val="none" w:sz="0" w:space="0" w:color="auto"/>
            <w:bottom w:val="none" w:sz="0" w:space="0" w:color="auto"/>
            <w:right w:val="none" w:sz="0" w:space="0" w:color="auto"/>
          </w:divBdr>
        </w:div>
        <w:div w:id="388694659">
          <w:marLeft w:val="480"/>
          <w:marRight w:val="0"/>
          <w:marTop w:val="0"/>
          <w:marBottom w:val="0"/>
          <w:divBdr>
            <w:top w:val="none" w:sz="0" w:space="0" w:color="auto"/>
            <w:left w:val="none" w:sz="0" w:space="0" w:color="auto"/>
            <w:bottom w:val="none" w:sz="0" w:space="0" w:color="auto"/>
            <w:right w:val="none" w:sz="0" w:space="0" w:color="auto"/>
          </w:divBdr>
        </w:div>
        <w:div w:id="688147085">
          <w:marLeft w:val="480"/>
          <w:marRight w:val="0"/>
          <w:marTop w:val="0"/>
          <w:marBottom w:val="0"/>
          <w:divBdr>
            <w:top w:val="none" w:sz="0" w:space="0" w:color="auto"/>
            <w:left w:val="none" w:sz="0" w:space="0" w:color="auto"/>
            <w:bottom w:val="none" w:sz="0" w:space="0" w:color="auto"/>
            <w:right w:val="none" w:sz="0" w:space="0" w:color="auto"/>
          </w:divBdr>
        </w:div>
        <w:div w:id="711075918">
          <w:marLeft w:val="480"/>
          <w:marRight w:val="0"/>
          <w:marTop w:val="0"/>
          <w:marBottom w:val="0"/>
          <w:divBdr>
            <w:top w:val="none" w:sz="0" w:space="0" w:color="auto"/>
            <w:left w:val="none" w:sz="0" w:space="0" w:color="auto"/>
            <w:bottom w:val="none" w:sz="0" w:space="0" w:color="auto"/>
            <w:right w:val="none" w:sz="0" w:space="0" w:color="auto"/>
          </w:divBdr>
        </w:div>
        <w:div w:id="978341586">
          <w:marLeft w:val="480"/>
          <w:marRight w:val="0"/>
          <w:marTop w:val="0"/>
          <w:marBottom w:val="0"/>
          <w:divBdr>
            <w:top w:val="none" w:sz="0" w:space="0" w:color="auto"/>
            <w:left w:val="none" w:sz="0" w:space="0" w:color="auto"/>
            <w:bottom w:val="none" w:sz="0" w:space="0" w:color="auto"/>
            <w:right w:val="none" w:sz="0" w:space="0" w:color="auto"/>
          </w:divBdr>
        </w:div>
        <w:div w:id="1153375428">
          <w:marLeft w:val="480"/>
          <w:marRight w:val="0"/>
          <w:marTop w:val="0"/>
          <w:marBottom w:val="0"/>
          <w:divBdr>
            <w:top w:val="none" w:sz="0" w:space="0" w:color="auto"/>
            <w:left w:val="none" w:sz="0" w:space="0" w:color="auto"/>
            <w:bottom w:val="none" w:sz="0" w:space="0" w:color="auto"/>
            <w:right w:val="none" w:sz="0" w:space="0" w:color="auto"/>
          </w:divBdr>
        </w:div>
        <w:div w:id="1153984535">
          <w:marLeft w:val="480"/>
          <w:marRight w:val="0"/>
          <w:marTop w:val="0"/>
          <w:marBottom w:val="0"/>
          <w:divBdr>
            <w:top w:val="none" w:sz="0" w:space="0" w:color="auto"/>
            <w:left w:val="none" w:sz="0" w:space="0" w:color="auto"/>
            <w:bottom w:val="none" w:sz="0" w:space="0" w:color="auto"/>
            <w:right w:val="none" w:sz="0" w:space="0" w:color="auto"/>
          </w:divBdr>
        </w:div>
        <w:div w:id="1159736314">
          <w:marLeft w:val="480"/>
          <w:marRight w:val="0"/>
          <w:marTop w:val="0"/>
          <w:marBottom w:val="0"/>
          <w:divBdr>
            <w:top w:val="none" w:sz="0" w:space="0" w:color="auto"/>
            <w:left w:val="none" w:sz="0" w:space="0" w:color="auto"/>
            <w:bottom w:val="none" w:sz="0" w:space="0" w:color="auto"/>
            <w:right w:val="none" w:sz="0" w:space="0" w:color="auto"/>
          </w:divBdr>
        </w:div>
        <w:div w:id="1169902734">
          <w:marLeft w:val="480"/>
          <w:marRight w:val="0"/>
          <w:marTop w:val="0"/>
          <w:marBottom w:val="0"/>
          <w:divBdr>
            <w:top w:val="none" w:sz="0" w:space="0" w:color="auto"/>
            <w:left w:val="none" w:sz="0" w:space="0" w:color="auto"/>
            <w:bottom w:val="none" w:sz="0" w:space="0" w:color="auto"/>
            <w:right w:val="none" w:sz="0" w:space="0" w:color="auto"/>
          </w:divBdr>
        </w:div>
        <w:div w:id="1179078315">
          <w:marLeft w:val="480"/>
          <w:marRight w:val="0"/>
          <w:marTop w:val="0"/>
          <w:marBottom w:val="0"/>
          <w:divBdr>
            <w:top w:val="none" w:sz="0" w:space="0" w:color="auto"/>
            <w:left w:val="none" w:sz="0" w:space="0" w:color="auto"/>
            <w:bottom w:val="none" w:sz="0" w:space="0" w:color="auto"/>
            <w:right w:val="none" w:sz="0" w:space="0" w:color="auto"/>
          </w:divBdr>
        </w:div>
        <w:div w:id="1232035393">
          <w:marLeft w:val="480"/>
          <w:marRight w:val="0"/>
          <w:marTop w:val="0"/>
          <w:marBottom w:val="0"/>
          <w:divBdr>
            <w:top w:val="none" w:sz="0" w:space="0" w:color="auto"/>
            <w:left w:val="none" w:sz="0" w:space="0" w:color="auto"/>
            <w:bottom w:val="none" w:sz="0" w:space="0" w:color="auto"/>
            <w:right w:val="none" w:sz="0" w:space="0" w:color="auto"/>
          </w:divBdr>
        </w:div>
        <w:div w:id="1415937544">
          <w:marLeft w:val="480"/>
          <w:marRight w:val="0"/>
          <w:marTop w:val="0"/>
          <w:marBottom w:val="0"/>
          <w:divBdr>
            <w:top w:val="none" w:sz="0" w:space="0" w:color="auto"/>
            <w:left w:val="none" w:sz="0" w:space="0" w:color="auto"/>
            <w:bottom w:val="none" w:sz="0" w:space="0" w:color="auto"/>
            <w:right w:val="none" w:sz="0" w:space="0" w:color="auto"/>
          </w:divBdr>
        </w:div>
        <w:div w:id="1477799190">
          <w:marLeft w:val="480"/>
          <w:marRight w:val="0"/>
          <w:marTop w:val="0"/>
          <w:marBottom w:val="0"/>
          <w:divBdr>
            <w:top w:val="none" w:sz="0" w:space="0" w:color="auto"/>
            <w:left w:val="none" w:sz="0" w:space="0" w:color="auto"/>
            <w:bottom w:val="none" w:sz="0" w:space="0" w:color="auto"/>
            <w:right w:val="none" w:sz="0" w:space="0" w:color="auto"/>
          </w:divBdr>
        </w:div>
        <w:div w:id="1589844837">
          <w:marLeft w:val="480"/>
          <w:marRight w:val="0"/>
          <w:marTop w:val="0"/>
          <w:marBottom w:val="0"/>
          <w:divBdr>
            <w:top w:val="none" w:sz="0" w:space="0" w:color="auto"/>
            <w:left w:val="none" w:sz="0" w:space="0" w:color="auto"/>
            <w:bottom w:val="none" w:sz="0" w:space="0" w:color="auto"/>
            <w:right w:val="none" w:sz="0" w:space="0" w:color="auto"/>
          </w:divBdr>
        </w:div>
        <w:div w:id="1591311548">
          <w:marLeft w:val="480"/>
          <w:marRight w:val="0"/>
          <w:marTop w:val="0"/>
          <w:marBottom w:val="0"/>
          <w:divBdr>
            <w:top w:val="none" w:sz="0" w:space="0" w:color="auto"/>
            <w:left w:val="none" w:sz="0" w:space="0" w:color="auto"/>
            <w:bottom w:val="none" w:sz="0" w:space="0" w:color="auto"/>
            <w:right w:val="none" w:sz="0" w:space="0" w:color="auto"/>
          </w:divBdr>
        </w:div>
        <w:div w:id="1864827293">
          <w:marLeft w:val="480"/>
          <w:marRight w:val="0"/>
          <w:marTop w:val="0"/>
          <w:marBottom w:val="0"/>
          <w:divBdr>
            <w:top w:val="none" w:sz="0" w:space="0" w:color="auto"/>
            <w:left w:val="none" w:sz="0" w:space="0" w:color="auto"/>
            <w:bottom w:val="none" w:sz="0" w:space="0" w:color="auto"/>
            <w:right w:val="none" w:sz="0" w:space="0" w:color="auto"/>
          </w:divBdr>
        </w:div>
        <w:div w:id="1872066557">
          <w:marLeft w:val="480"/>
          <w:marRight w:val="0"/>
          <w:marTop w:val="0"/>
          <w:marBottom w:val="0"/>
          <w:divBdr>
            <w:top w:val="none" w:sz="0" w:space="0" w:color="auto"/>
            <w:left w:val="none" w:sz="0" w:space="0" w:color="auto"/>
            <w:bottom w:val="none" w:sz="0" w:space="0" w:color="auto"/>
            <w:right w:val="none" w:sz="0" w:space="0" w:color="auto"/>
          </w:divBdr>
        </w:div>
        <w:div w:id="1903058346">
          <w:marLeft w:val="480"/>
          <w:marRight w:val="0"/>
          <w:marTop w:val="0"/>
          <w:marBottom w:val="0"/>
          <w:divBdr>
            <w:top w:val="none" w:sz="0" w:space="0" w:color="auto"/>
            <w:left w:val="none" w:sz="0" w:space="0" w:color="auto"/>
            <w:bottom w:val="none" w:sz="0" w:space="0" w:color="auto"/>
            <w:right w:val="none" w:sz="0" w:space="0" w:color="auto"/>
          </w:divBdr>
        </w:div>
        <w:div w:id="2009357160">
          <w:marLeft w:val="480"/>
          <w:marRight w:val="0"/>
          <w:marTop w:val="0"/>
          <w:marBottom w:val="0"/>
          <w:divBdr>
            <w:top w:val="none" w:sz="0" w:space="0" w:color="auto"/>
            <w:left w:val="none" w:sz="0" w:space="0" w:color="auto"/>
            <w:bottom w:val="none" w:sz="0" w:space="0" w:color="auto"/>
            <w:right w:val="none" w:sz="0" w:space="0" w:color="auto"/>
          </w:divBdr>
        </w:div>
      </w:divsChild>
    </w:div>
    <w:div w:id="510416626">
      <w:bodyDiv w:val="1"/>
      <w:marLeft w:val="0"/>
      <w:marRight w:val="0"/>
      <w:marTop w:val="0"/>
      <w:marBottom w:val="0"/>
      <w:divBdr>
        <w:top w:val="none" w:sz="0" w:space="0" w:color="auto"/>
        <w:left w:val="none" w:sz="0" w:space="0" w:color="auto"/>
        <w:bottom w:val="none" w:sz="0" w:space="0" w:color="auto"/>
        <w:right w:val="none" w:sz="0" w:space="0" w:color="auto"/>
      </w:divBdr>
    </w:div>
    <w:div w:id="510461449">
      <w:bodyDiv w:val="1"/>
      <w:marLeft w:val="0"/>
      <w:marRight w:val="0"/>
      <w:marTop w:val="0"/>
      <w:marBottom w:val="0"/>
      <w:divBdr>
        <w:top w:val="none" w:sz="0" w:space="0" w:color="auto"/>
        <w:left w:val="none" w:sz="0" w:space="0" w:color="auto"/>
        <w:bottom w:val="none" w:sz="0" w:space="0" w:color="auto"/>
        <w:right w:val="none" w:sz="0" w:space="0" w:color="auto"/>
      </w:divBdr>
    </w:div>
    <w:div w:id="511187989">
      <w:bodyDiv w:val="1"/>
      <w:marLeft w:val="0"/>
      <w:marRight w:val="0"/>
      <w:marTop w:val="0"/>
      <w:marBottom w:val="0"/>
      <w:divBdr>
        <w:top w:val="none" w:sz="0" w:space="0" w:color="auto"/>
        <w:left w:val="none" w:sz="0" w:space="0" w:color="auto"/>
        <w:bottom w:val="none" w:sz="0" w:space="0" w:color="auto"/>
        <w:right w:val="none" w:sz="0" w:space="0" w:color="auto"/>
      </w:divBdr>
    </w:div>
    <w:div w:id="511188361">
      <w:bodyDiv w:val="1"/>
      <w:marLeft w:val="0"/>
      <w:marRight w:val="0"/>
      <w:marTop w:val="0"/>
      <w:marBottom w:val="0"/>
      <w:divBdr>
        <w:top w:val="none" w:sz="0" w:space="0" w:color="auto"/>
        <w:left w:val="none" w:sz="0" w:space="0" w:color="auto"/>
        <w:bottom w:val="none" w:sz="0" w:space="0" w:color="auto"/>
        <w:right w:val="none" w:sz="0" w:space="0" w:color="auto"/>
      </w:divBdr>
      <w:divsChild>
        <w:div w:id="1566573491">
          <w:marLeft w:val="480"/>
          <w:marRight w:val="0"/>
          <w:marTop w:val="0"/>
          <w:marBottom w:val="0"/>
          <w:divBdr>
            <w:top w:val="none" w:sz="0" w:space="0" w:color="auto"/>
            <w:left w:val="none" w:sz="0" w:space="0" w:color="auto"/>
            <w:bottom w:val="none" w:sz="0" w:space="0" w:color="auto"/>
            <w:right w:val="none" w:sz="0" w:space="0" w:color="auto"/>
          </w:divBdr>
        </w:div>
        <w:div w:id="1877230904">
          <w:marLeft w:val="480"/>
          <w:marRight w:val="0"/>
          <w:marTop w:val="0"/>
          <w:marBottom w:val="0"/>
          <w:divBdr>
            <w:top w:val="none" w:sz="0" w:space="0" w:color="auto"/>
            <w:left w:val="none" w:sz="0" w:space="0" w:color="auto"/>
            <w:bottom w:val="none" w:sz="0" w:space="0" w:color="auto"/>
            <w:right w:val="none" w:sz="0" w:space="0" w:color="auto"/>
          </w:divBdr>
        </w:div>
        <w:div w:id="382219595">
          <w:marLeft w:val="480"/>
          <w:marRight w:val="0"/>
          <w:marTop w:val="0"/>
          <w:marBottom w:val="0"/>
          <w:divBdr>
            <w:top w:val="none" w:sz="0" w:space="0" w:color="auto"/>
            <w:left w:val="none" w:sz="0" w:space="0" w:color="auto"/>
            <w:bottom w:val="none" w:sz="0" w:space="0" w:color="auto"/>
            <w:right w:val="none" w:sz="0" w:space="0" w:color="auto"/>
          </w:divBdr>
        </w:div>
        <w:div w:id="108746024">
          <w:marLeft w:val="480"/>
          <w:marRight w:val="0"/>
          <w:marTop w:val="0"/>
          <w:marBottom w:val="0"/>
          <w:divBdr>
            <w:top w:val="none" w:sz="0" w:space="0" w:color="auto"/>
            <w:left w:val="none" w:sz="0" w:space="0" w:color="auto"/>
            <w:bottom w:val="none" w:sz="0" w:space="0" w:color="auto"/>
            <w:right w:val="none" w:sz="0" w:space="0" w:color="auto"/>
          </w:divBdr>
        </w:div>
        <w:div w:id="332883571">
          <w:marLeft w:val="480"/>
          <w:marRight w:val="0"/>
          <w:marTop w:val="0"/>
          <w:marBottom w:val="0"/>
          <w:divBdr>
            <w:top w:val="none" w:sz="0" w:space="0" w:color="auto"/>
            <w:left w:val="none" w:sz="0" w:space="0" w:color="auto"/>
            <w:bottom w:val="none" w:sz="0" w:space="0" w:color="auto"/>
            <w:right w:val="none" w:sz="0" w:space="0" w:color="auto"/>
          </w:divBdr>
        </w:div>
        <w:div w:id="1906722236">
          <w:marLeft w:val="480"/>
          <w:marRight w:val="0"/>
          <w:marTop w:val="0"/>
          <w:marBottom w:val="0"/>
          <w:divBdr>
            <w:top w:val="none" w:sz="0" w:space="0" w:color="auto"/>
            <w:left w:val="none" w:sz="0" w:space="0" w:color="auto"/>
            <w:bottom w:val="none" w:sz="0" w:space="0" w:color="auto"/>
            <w:right w:val="none" w:sz="0" w:space="0" w:color="auto"/>
          </w:divBdr>
        </w:div>
        <w:div w:id="1407999494">
          <w:marLeft w:val="480"/>
          <w:marRight w:val="0"/>
          <w:marTop w:val="0"/>
          <w:marBottom w:val="0"/>
          <w:divBdr>
            <w:top w:val="none" w:sz="0" w:space="0" w:color="auto"/>
            <w:left w:val="none" w:sz="0" w:space="0" w:color="auto"/>
            <w:bottom w:val="none" w:sz="0" w:space="0" w:color="auto"/>
            <w:right w:val="none" w:sz="0" w:space="0" w:color="auto"/>
          </w:divBdr>
        </w:div>
        <w:div w:id="571546515">
          <w:marLeft w:val="480"/>
          <w:marRight w:val="0"/>
          <w:marTop w:val="0"/>
          <w:marBottom w:val="0"/>
          <w:divBdr>
            <w:top w:val="none" w:sz="0" w:space="0" w:color="auto"/>
            <w:left w:val="none" w:sz="0" w:space="0" w:color="auto"/>
            <w:bottom w:val="none" w:sz="0" w:space="0" w:color="auto"/>
            <w:right w:val="none" w:sz="0" w:space="0" w:color="auto"/>
          </w:divBdr>
        </w:div>
        <w:div w:id="1545100682">
          <w:marLeft w:val="480"/>
          <w:marRight w:val="0"/>
          <w:marTop w:val="0"/>
          <w:marBottom w:val="0"/>
          <w:divBdr>
            <w:top w:val="none" w:sz="0" w:space="0" w:color="auto"/>
            <w:left w:val="none" w:sz="0" w:space="0" w:color="auto"/>
            <w:bottom w:val="none" w:sz="0" w:space="0" w:color="auto"/>
            <w:right w:val="none" w:sz="0" w:space="0" w:color="auto"/>
          </w:divBdr>
        </w:div>
        <w:div w:id="675813024">
          <w:marLeft w:val="480"/>
          <w:marRight w:val="0"/>
          <w:marTop w:val="0"/>
          <w:marBottom w:val="0"/>
          <w:divBdr>
            <w:top w:val="none" w:sz="0" w:space="0" w:color="auto"/>
            <w:left w:val="none" w:sz="0" w:space="0" w:color="auto"/>
            <w:bottom w:val="none" w:sz="0" w:space="0" w:color="auto"/>
            <w:right w:val="none" w:sz="0" w:space="0" w:color="auto"/>
          </w:divBdr>
        </w:div>
        <w:div w:id="28259177">
          <w:marLeft w:val="480"/>
          <w:marRight w:val="0"/>
          <w:marTop w:val="0"/>
          <w:marBottom w:val="0"/>
          <w:divBdr>
            <w:top w:val="none" w:sz="0" w:space="0" w:color="auto"/>
            <w:left w:val="none" w:sz="0" w:space="0" w:color="auto"/>
            <w:bottom w:val="none" w:sz="0" w:space="0" w:color="auto"/>
            <w:right w:val="none" w:sz="0" w:space="0" w:color="auto"/>
          </w:divBdr>
        </w:div>
        <w:div w:id="1605764685">
          <w:marLeft w:val="480"/>
          <w:marRight w:val="0"/>
          <w:marTop w:val="0"/>
          <w:marBottom w:val="0"/>
          <w:divBdr>
            <w:top w:val="none" w:sz="0" w:space="0" w:color="auto"/>
            <w:left w:val="none" w:sz="0" w:space="0" w:color="auto"/>
            <w:bottom w:val="none" w:sz="0" w:space="0" w:color="auto"/>
            <w:right w:val="none" w:sz="0" w:space="0" w:color="auto"/>
          </w:divBdr>
        </w:div>
        <w:div w:id="1219704301">
          <w:marLeft w:val="480"/>
          <w:marRight w:val="0"/>
          <w:marTop w:val="0"/>
          <w:marBottom w:val="0"/>
          <w:divBdr>
            <w:top w:val="none" w:sz="0" w:space="0" w:color="auto"/>
            <w:left w:val="none" w:sz="0" w:space="0" w:color="auto"/>
            <w:bottom w:val="none" w:sz="0" w:space="0" w:color="auto"/>
            <w:right w:val="none" w:sz="0" w:space="0" w:color="auto"/>
          </w:divBdr>
        </w:div>
        <w:div w:id="1684210593">
          <w:marLeft w:val="480"/>
          <w:marRight w:val="0"/>
          <w:marTop w:val="0"/>
          <w:marBottom w:val="0"/>
          <w:divBdr>
            <w:top w:val="none" w:sz="0" w:space="0" w:color="auto"/>
            <w:left w:val="none" w:sz="0" w:space="0" w:color="auto"/>
            <w:bottom w:val="none" w:sz="0" w:space="0" w:color="auto"/>
            <w:right w:val="none" w:sz="0" w:space="0" w:color="auto"/>
          </w:divBdr>
        </w:div>
        <w:div w:id="1362852367">
          <w:marLeft w:val="480"/>
          <w:marRight w:val="0"/>
          <w:marTop w:val="0"/>
          <w:marBottom w:val="0"/>
          <w:divBdr>
            <w:top w:val="none" w:sz="0" w:space="0" w:color="auto"/>
            <w:left w:val="none" w:sz="0" w:space="0" w:color="auto"/>
            <w:bottom w:val="none" w:sz="0" w:space="0" w:color="auto"/>
            <w:right w:val="none" w:sz="0" w:space="0" w:color="auto"/>
          </w:divBdr>
        </w:div>
        <w:div w:id="907884375">
          <w:marLeft w:val="480"/>
          <w:marRight w:val="0"/>
          <w:marTop w:val="0"/>
          <w:marBottom w:val="0"/>
          <w:divBdr>
            <w:top w:val="none" w:sz="0" w:space="0" w:color="auto"/>
            <w:left w:val="none" w:sz="0" w:space="0" w:color="auto"/>
            <w:bottom w:val="none" w:sz="0" w:space="0" w:color="auto"/>
            <w:right w:val="none" w:sz="0" w:space="0" w:color="auto"/>
          </w:divBdr>
        </w:div>
        <w:div w:id="283200105">
          <w:marLeft w:val="480"/>
          <w:marRight w:val="0"/>
          <w:marTop w:val="0"/>
          <w:marBottom w:val="0"/>
          <w:divBdr>
            <w:top w:val="none" w:sz="0" w:space="0" w:color="auto"/>
            <w:left w:val="none" w:sz="0" w:space="0" w:color="auto"/>
            <w:bottom w:val="none" w:sz="0" w:space="0" w:color="auto"/>
            <w:right w:val="none" w:sz="0" w:space="0" w:color="auto"/>
          </w:divBdr>
        </w:div>
        <w:div w:id="1214081259">
          <w:marLeft w:val="480"/>
          <w:marRight w:val="0"/>
          <w:marTop w:val="0"/>
          <w:marBottom w:val="0"/>
          <w:divBdr>
            <w:top w:val="none" w:sz="0" w:space="0" w:color="auto"/>
            <w:left w:val="none" w:sz="0" w:space="0" w:color="auto"/>
            <w:bottom w:val="none" w:sz="0" w:space="0" w:color="auto"/>
            <w:right w:val="none" w:sz="0" w:space="0" w:color="auto"/>
          </w:divBdr>
        </w:div>
        <w:div w:id="452797519">
          <w:marLeft w:val="480"/>
          <w:marRight w:val="0"/>
          <w:marTop w:val="0"/>
          <w:marBottom w:val="0"/>
          <w:divBdr>
            <w:top w:val="none" w:sz="0" w:space="0" w:color="auto"/>
            <w:left w:val="none" w:sz="0" w:space="0" w:color="auto"/>
            <w:bottom w:val="none" w:sz="0" w:space="0" w:color="auto"/>
            <w:right w:val="none" w:sz="0" w:space="0" w:color="auto"/>
          </w:divBdr>
        </w:div>
        <w:div w:id="50348457">
          <w:marLeft w:val="480"/>
          <w:marRight w:val="0"/>
          <w:marTop w:val="0"/>
          <w:marBottom w:val="0"/>
          <w:divBdr>
            <w:top w:val="none" w:sz="0" w:space="0" w:color="auto"/>
            <w:left w:val="none" w:sz="0" w:space="0" w:color="auto"/>
            <w:bottom w:val="none" w:sz="0" w:space="0" w:color="auto"/>
            <w:right w:val="none" w:sz="0" w:space="0" w:color="auto"/>
          </w:divBdr>
        </w:div>
        <w:div w:id="440608140">
          <w:marLeft w:val="480"/>
          <w:marRight w:val="0"/>
          <w:marTop w:val="0"/>
          <w:marBottom w:val="0"/>
          <w:divBdr>
            <w:top w:val="none" w:sz="0" w:space="0" w:color="auto"/>
            <w:left w:val="none" w:sz="0" w:space="0" w:color="auto"/>
            <w:bottom w:val="none" w:sz="0" w:space="0" w:color="auto"/>
            <w:right w:val="none" w:sz="0" w:space="0" w:color="auto"/>
          </w:divBdr>
        </w:div>
        <w:div w:id="1935551583">
          <w:marLeft w:val="480"/>
          <w:marRight w:val="0"/>
          <w:marTop w:val="0"/>
          <w:marBottom w:val="0"/>
          <w:divBdr>
            <w:top w:val="none" w:sz="0" w:space="0" w:color="auto"/>
            <w:left w:val="none" w:sz="0" w:space="0" w:color="auto"/>
            <w:bottom w:val="none" w:sz="0" w:space="0" w:color="auto"/>
            <w:right w:val="none" w:sz="0" w:space="0" w:color="auto"/>
          </w:divBdr>
        </w:div>
        <w:div w:id="1028795976">
          <w:marLeft w:val="480"/>
          <w:marRight w:val="0"/>
          <w:marTop w:val="0"/>
          <w:marBottom w:val="0"/>
          <w:divBdr>
            <w:top w:val="none" w:sz="0" w:space="0" w:color="auto"/>
            <w:left w:val="none" w:sz="0" w:space="0" w:color="auto"/>
            <w:bottom w:val="none" w:sz="0" w:space="0" w:color="auto"/>
            <w:right w:val="none" w:sz="0" w:space="0" w:color="auto"/>
          </w:divBdr>
        </w:div>
        <w:div w:id="115831028">
          <w:marLeft w:val="480"/>
          <w:marRight w:val="0"/>
          <w:marTop w:val="0"/>
          <w:marBottom w:val="0"/>
          <w:divBdr>
            <w:top w:val="none" w:sz="0" w:space="0" w:color="auto"/>
            <w:left w:val="none" w:sz="0" w:space="0" w:color="auto"/>
            <w:bottom w:val="none" w:sz="0" w:space="0" w:color="auto"/>
            <w:right w:val="none" w:sz="0" w:space="0" w:color="auto"/>
          </w:divBdr>
        </w:div>
        <w:div w:id="1626622294">
          <w:marLeft w:val="480"/>
          <w:marRight w:val="0"/>
          <w:marTop w:val="0"/>
          <w:marBottom w:val="0"/>
          <w:divBdr>
            <w:top w:val="none" w:sz="0" w:space="0" w:color="auto"/>
            <w:left w:val="none" w:sz="0" w:space="0" w:color="auto"/>
            <w:bottom w:val="none" w:sz="0" w:space="0" w:color="auto"/>
            <w:right w:val="none" w:sz="0" w:space="0" w:color="auto"/>
          </w:divBdr>
        </w:div>
        <w:div w:id="6369345">
          <w:marLeft w:val="480"/>
          <w:marRight w:val="0"/>
          <w:marTop w:val="0"/>
          <w:marBottom w:val="0"/>
          <w:divBdr>
            <w:top w:val="none" w:sz="0" w:space="0" w:color="auto"/>
            <w:left w:val="none" w:sz="0" w:space="0" w:color="auto"/>
            <w:bottom w:val="none" w:sz="0" w:space="0" w:color="auto"/>
            <w:right w:val="none" w:sz="0" w:space="0" w:color="auto"/>
          </w:divBdr>
        </w:div>
        <w:div w:id="1085230616">
          <w:marLeft w:val="480"/>
          <w:marRight w:val="0"/>
          <w:marTop w:val="0"/>
          <w:marBottom w:val="0"/>
          <w:divBdr>
            <w:top w:val="none" w:sz="0" w:space="0" w:color="auto"/>
            <w:left w:val="none" w:sz="0" w:space="0" w:color="auto"/>
            <w:bottom w:val="none" w:sz="0" w:space="0" w:color="auto"/>
            <w:right w:val="none" w:sz="0" w:space="0" w:color="auto"/>
          </w:divBdr>
        </w:div>
        <w:div w:id="271324548">
          <w:marLeft w:val="480"/>
          <w:marRight w:val="0"/>
          <w:marTop w:val="0"/>
          <w:marBottom w:val="0"/>
          <w:divBdr>
            <w:top w:val="none" w:sz="0" w:space="0" w:color="auto"/>
            <w:left w:val="none" w:sz="0" w:space="0" w:color="auto"/>
            <w:bottom w:val="none" w:sz="0" w:space="0" w:color="auto"/>
            <w:right w:val="none" w:sz="0" w:space="0" w:color="auto"/>
          </w:divBdr>
        </w:div>
        <w:div w:id="1892885721">
          <w:marLeft w:val="480"/>
          <w:marRight w:val="0"/>
          <w:marTop w:val="0"/>
          <w:marBottom w:val="0"/>
          <w:divBdr>
            <w:top w:val="none" w:sz="0" w:space="0" w:color="auto"/>
            <w:left w:val="none" w:sz="0" w:space="0" w:color="auto"/>
            <w:bottom w:val="none" w:sz="0" w:space="0" w:color="auto"/>
            <w:right w:val="none" w:sz="0" w:space="0" w:color="auto"/>
          </w:divBdr>
        </w:div>
        <w:div w:id="847212277">
          <w:marLeft w:val="480"/>
          <w:marRight w:val="0"/>
          <w:marTop w:val="0"/>
          <w:marBottom w:val="0"/>
          <w:divBdr>
            <w:top w:val="none" w:sz="0" w:space="0" w:color="auto"/>
            <w:left w:val="none" w:sz="0" w:space="0" w:color="auto"/>
            <w:bottom w:val="none" w:sz="0" w:space="0" w:color="auto"/>
            <w:right w:val="none" w:sz="0" w:space="0" w:color="auto"/>
          </w:divBdr>
        </w:div>
        <w:div w:id="1737706099">
          <w:marLeft w:val="480"/>
          <w:marRight w:val="0"/>
          <w:marTop w:val="0"/>
          <w:marBottom w:val="0"/>
          <w:divBdr>
            <w:top w:val="none" w:sz="0" w:space="0" w:color="auto"/>
            <w:left w:val="none" w:sz="0" w:space="0" w:color="auto"/>
            <w:bottom w:val="none" w:sz="0" w:space="0" w:color="auto"/>
            <w:right w:val="none" w:sz="0" w:space="0" w:color="auto"/>
          </w:divBdr>
        </w:div>
        <w:div w:id="1315454827">
          <w:marLeft w:val="480"/>
          <w:marRight w:val="0"/>
          <w:marTop w:val="0"/>
          <w:marBottom w:val="0"/>
          <w:divBdr>
            <w:top w:val="none" w:sz="0" w:space="0" w:color="auto"/>
            <w:left w:val="none" w:sz="0" w:space="0" w:color="auto"/>
            <w:bottom w:val="none" w:sz="0" w:space="0" w:color="auto"/>
            <w:right w:val="none" w:sz="0" w:space="0" w:color="auto"/>
          </w:divBdr>
        </w:div>
        <w:div w:id="1970014691">
          <w:marLeft w:val="480"/>
          <w:marRight w:val="0"/>
          <w:marTop w:val="0"/>
          <w:marBottom w:val="0"/>
          <w:divBdr>
            <w:top w:val="none" w:sz="0" w:space="0" w:color="auto"/>
            <w:left w:val="none" w:sz="0" w:space="0" w:color="auto"/>
            <w:bottom w:val="none" w:sz="0" w:space="0" w:color="auto"/>
            <w:right w:val="none" w:sz="0" w:space="0" w:color="auto"/>
          </w:divBdr>
        </w:div>
        <w:div w:id="1609383843">
          <w:marLeft w:val="480"/>
          <w:marRight w:val="0"/>
          <w:marTop w:val="0"/>
          <w:marBottom w:val="0"/>
          <w:divBdr>
            <w:top w:val="none" w:sz="0" w:space="0" w:color="auto"/>
            <w:left w:val="none" w:sz="0" w:space="0" w:color="auto"/>
            <w:bottom w:val="none" w:sz="0" w:space="0" w:color="auto"/>
            <w:right w:val="none" w:sz="0" w:space="0" w:color="auto"/>
          </w:divBdr>
        </w:div>
        <w:div w:id="1529686163">
          <w:marLeft w:val="480"/>
          <w:marRight w:val="0"/>
          <w:marTop w:val="0"/>
          <w:marBottom w:val="0"/>
          <w:divBdr>
            <w:top w:val="none" w:sz="0" w:space="0" w:color="auto"/>
            <w:left w:val="none" w:sz="0" w:space="0" w:color="auto"/>
            <w:bottom w:val="none" w:sz="0" w:space="0" w:color="auto"/>
            <w:right w:val="none" w:sz="0" w:space="0" w:color="auto"/>
          </w:divBdr>
        </w:div>
        <w:div w:id="776752908">
          <w:marLeft w:val="480"/>
          <w:marRight w:val="0"/>
          <w:marTop w:val="0"/>
          <w:marBottom w:val="0"/>
          <w:divBdr>
            <w:top w:val="none" w:sz="0" w:space="0" w:color="auto"/>
            <w:left w:val="none" w:sz="0" w:space="0" w:color="auto"/>
            <w:bottom w:val="none" w:sz="0" w:space="0" w:color="auto"/>
            <w:right w:val="none" w:sz="0" w:space="0" w:color="auto"/>
          </w:divBdr>
        </w:div>
        <w:div w:id="312024033">
          <w:marLeft w:val="480"/>
          <w:marRight w:val="0"/>
          <w:marTop w:val="0"/>
          <w:marBottom w:val="0"/>
          <w:divBdr>
            <w:top w:val="none" w:sz="0" w:space="0" w:color="auto"/>
            <w:left w:val="none" w:sz="0" w:space="0" w:color="auto"/>
            <w:bottom w:val="none" w:sz="0" w:space="0" w:color="auto"/>
            <w:right w:val="none" w:sz="0" w:space="0" w:color="auto"/>
          </w:divBdr>
        </w:div>
        <w:div w:id="365761789">
          <w:marLeft w:val="480"/>
          <w:marRight w:val="0"/>
          <w:marTop w:val="0"/>
          <w:marBottom w:val="0"/>
          <w:divBdr>
            <w:top w:val="none" w:sz="0" w:space="0" w:color="auto"/>
            <w:left w:val="none" w:sz="0" w:space="0" w:color="auto"/>
            <w:bottom w:val="none" w:sz="0" w:space="0" w:color="auto"/>
            <w:right w:val="none" w:sz="0" w:space="0" w:color="auto"/>
          </w:divBdr>
        </w:div>
        <w:div w:id="890650726">
          <w:marLeft w:val="480"/>
          <w:marRight w:val="0"/>
          <w:marTop w:val="0"/>
          <w:marBottom w:val="0"/>
          <w:divBdr>
            <w:top w:val="none" w:sz="0" w:space="0" w:color="auto"/>
            <w:left w:val="none" w:sz="0" w:space="0" w:color="auto"/>
            <w:bottom w:val="none" w:sz="0" w:space="0" w:color="auto"/>
            <w:right w:val="none" w:sz="0" w:space="0" w:color="auto"/>
          </w:divBdr>
        </w:div>
        <w:div w:id="851069683">
          <w:marLeft w:val="480"/>
          <w:marRight w:val="0"/>
          <w:marTop w:val="0"/>
          <w:marBottom w:val="0"/>
          <w:divBdr>
            <w:top w:val="none" w:sz="0" w:space="0" w:color="auto"/>
            <w:left w:val="none" w:sz="0" w:space="0" w:color="auto"/>
            <w:bottom w:val="none" w:sz="0" w:space="0" w:color="auto"/>
            <w:right w:val="none" w:sz="0" w:space="0" w:color="auto"/>
          </w:divBdr>
        </w:div>
        <w:div w:id="1886672849">
          <w:marLeft w:val="480"/>
          <w:marRight w:val="0"/>
          <w:marTop w:val="0"/>
          <w:marBottom w:val="0"/>
          <w:divBdr>
            <w:top w:val="none" w:sz="0" w:space="0" w:color="auto"/>
            <w:left w:val="none" w:sz="0" w:space="0" w:color="auto"/>
            <w:bottom w:val="none" w:sz="0" w:space="0" w:color="auto"/>
            <w:right w:val="none" w:sz="0" w:space="0" w:color="auto"/>
          </w:divBdr>
        </w:div>
        <w:div w:id="307630184">
          <w:marLeft w:val="480"/>
          <w:marRight w:val="0"/>
          <w:marTop w:val="0"/>
          <w:marBottom w:val="0"/>
          <w:divBdr>
            <w:top w:val="none" w:sz="0" w:space="0" w:color="auto"/>
            <w:left w:val="none" w:sz="0" w:space="0" w:color="auto"/>
            <w:bottom w:val="none" w:sz="0" w:space="0" w:color="auto"/>
            <w:right w:val="none" w:sz="0" w:space="0" w:color="auto"/>
          </w:divBdr>
        </w:div>
        <w:div w:id="2102334578">
          <w:marLeft w:val="480"/>
          <w:marRight w:val="0"/>
          <w:marTop w:val="0"/>
          <w:marBottom w:val="0"/>
          <w:divBdr>
            <w:top w:val="none" w:sz="0" w:space="0" w:color="auto"/>
            <w:left w:val="none" w:sz="0" w:space="0" w:color="auto"/>
            <w:bottom w:val="none" w:sz="0" w:space="0" w:color="auto"/>
            <w:right w:val="none" w:sz="0" w:space="0" w:color="auto"/>
          </w:divBdr>
        </w:div>
        <w:div w:id="1706061124">
          <w:marLeft w:val="480"/>
          <w:marRight w:val="0"/>
          <w:marTop w:val="0"/>
          <w:marBottom w:val="0"/>
          <w:divBdr>
            <w:top w:val="none" w:sz="0" w:space="0" w:color="auto"/>
            <w:left w:val="none" w:sz="0" w:space="0" w:color="auto"/>
            <w:bottom w:val="none" w:sz="0" w:space="0" w:color="auto"/>
            <w:right w:val="none" w:sz="0" w:space="0" w:color="auto"/>
          </w:divBdr>
        </w:div>
        <w:div w:id="2086877470">
          <w:marLeft w:val="480"/>
          <w:marRight w:val="0"/>
          <w:marTop w:val="0"/>
          <w:marBottom w:val="0"/>
          <w:divBdr>
            <w:top w:val="none" w:sz="0" w:space="0" w:color="auto"/>
            <w:left w:val="none" w:sz="0" w:space="0" w:color="auto"/>
            <w:bottom w:val="none" w:sz="0" w:space="0" w:color="auto"/>
            <w:right w:val="none" w:sz="0" w:space="0" w:color="auto"/>
          </w:divBdr>
        </w:div>
        <w:div w:id="1252086526">
          <w:marLeft w:val="480"/>
          <w:marRight w:val="0"/>
          <w:marTop w:val="0"/>
          <w:marBottom w:val="0"/>
          <w:divBdr>
            <w:top w:val="none" w:sz="0" w:space="0" w:color="auto"/>
            <w:left w:val="none" w:sz="0" w:space="0" w:color="auto"/>
            <w:bottom w:val="none" w:sz="0" w:space="0" w:color="auto"/>
            <w:right w:val="none" w:sz="0" w:space="0" w:color="auto"/>
          </w:divBdr>
        </w:div>
        <w:div w:id="83958908">
          <w:marLeft w:val="480"/>
          <w:marRight w:val="0"/>
          <w:marTop w:val="0"/>
          <w:marBottom w:val="0"/>
          <w:divBdr>
            <w:top w:val="none" w:sz="0" w:space="0" w:color="auto"/>
            <w:left w:val="none" w:sz="0" w:space="0" w:color="auto"/>
            <w:bottom w:val="none" w:sz="0" w:space="0" w:color="auto"/>
            <w:right w:val="none" w:sz="0" w:space="0" w:color="auto"/>
          </w:divBdr>
        </w:div>
        <w:div w:id="1554467577">
          <w:marLeft w:val="480"/>
          <w:marRight w:val="0"/>
          <w:marTop w:val="0"/>
          <w:marBottom w:val="0"/>
          <w:divBdr>
            <w:top w:val="none" w:sz="0" w:space="0" w:color="auto"/>
            <w:left w:val="none" w:sz="0" w:space="0" w:color="auto"/>
            <w:bottom w:val="none" w:sz="0" w:space="0" w:color="auto"/>
            <w:right w:val="none" w:sz="0" w:space="0" w:color="auto"/>
          </w:divBdr>
        </w:div>
        <w:div w:id="1632200175">
          <w:marLeft w:val="480"/>
          <w:marRight w:val="0"/>
          <w:marTop w:val="0"/>
          <w:marBottom w:val="0"/>
          <w:divBdr>
            <w:top w:val="none" w:sz="0" w:space="0" w:color="auto"/>
            <w:left w:val="none" w:sz="0" w:space="0" w:color="auto"/>
            <w:bottom w:val="none" w:sz="0" w:space="0" w:color="auto"/>
            <w:right w:val="none" w:sz="0" w:space="0" w:color="auto"/>
          </w:divBdr>
        </w:div>
        <w:div w:id="534343242">
          <w:marLeft w:val="480"/>
          <w:marRight w:val="0"/>
          <w:marTop w:val="0"/>
          <w:marBottom w:val="0"/>
          <w:divBdr>
            <w:top w:val="none" w:sz="0" w:space="0" w:color="auto"/>
            <w:left w:val="none" w:sz="0" w:space="0" w:color="auto"/>
            <w:bottom w:val="none" w:sz="0" w:space="0" w:color="auto"/>
            <w:right w:val="none" w:sz="0" w:space="0" w:color="auto"/>
          </w:divBdr>
        </w:div>
        <w:div w:id="584535105">
          <w:marLeft w:val="480"/>
          <w:marRight w:val="0"/>
          <w:marTop w:val="0"/>
          <w:marBottom w:val="0"/>
          <w:divBdr>
            <w:top w:val="none" w:sz="0" w:space="0" w:color="auto"/>
            <w:left w:val="none" w:sz="0" w:space="0" w:color="auto"/>
            <w:bottom w:val="none" w:sz="0" w:space="0" w:color="auto"/>
            <w:right w:val="none" w:sz="0" w:space="0" w:color="auto"/>
          </w:divBdr>
        </w:div>
        <w:div w:id="1900556341">
          <w:marLeft w:val="480"/>
          <w:marRight w:val="0"/>
          <w:marTop w:val="0"/>
          <w:marBottom w:val="0"/>
          <w:divBdr>
            <w:top w:val="none" w:sz="0" w:space="0" w:color="auto"/>
            <w:left w:val="none" w:sz="0" w:space="0" w:color="auto"/>
            <w:bottom w:val="none" w:sz="0" w:space="0" w:color="auto"/>
            <w:right w:val="none" w:sz="0" w:space="0" w:color="auto"/>
          </w:divBdr>
        </w:div>
        <w:div w:id="1866867499">
          <w:marLeft w:val="480"/>
          <w:marRight w:val="0"/>
          <w:marTop w:val="0"/>
          <w:marBottom w:val="0"/>
          <w:divBdr>
            <w:top w:val="none" w:sz="0" w:space="0" w:color="auto"/>
            <w:left w:val="none" w:sz="0" w:space="0" w:color="auto"/>
            <w:bottom w:val="none" w:sz="0" w:space="0" w:color="auto"/>
            <w:right w:val="none" w:sz="0" w:space="0" w:color="auto"/>
          </w:divBdr>
        </w:div>
        <w:div w:id="992367151">
          <w:marLeft w:val="480"/>
          <w:marRight w:val="0"/>
          <w:marTop w:val="0"/>
          <w:marBottom w:val="0"/>
          <w:divBdr>
            <w:top w:val="none" w:sz="0" w:space="0" w:color="auto"/>
            <w:left w:val="none" w:sz="0" w:space="0" w:color="auto"/>
            <w:bottom w:val="none" w:sz="0" w:space="0" w:color="auto"/>
            <w:right w:val="none" w:sz="0" w:space="0" w:color="auto"/>
          </w:divBdr>
        </w:div>
        <w:div w:id="2029138557">
          <w:marLeft w:val="480"/>
          <w:marRight w:val="0"/>
          <w:marTop w:val="0"/>
          <w:marBottom w:val="0"/>
          <w:divBdr>
            <w:top w:val="none" w:sz="0" w:space="0" w:color="auto"/>
            <w:left w:val="none" w:sz="0" w:space="0" w:color="auto"/>
            <w:bottom w:val="none" w:sz="0" w:space="0" w:color="auto"/>
            <w:right w:val="none" w:sz="0" w:space="0" w:color="auto"/>
          </w:divBdr>
        </w:div>
        <w:div w:id="2082681131">
          <w:marLeft w:val="480"/>
          <w:marRight w:val="0"/>
          <w:marTop w:val="0"/>
          <w:marBottom w:val="0"/>
          <w:divBdr>
            <w:top w:val="none" w:sz="0" w:space="0" w:color="auto"/>
            <w:left w:val="none" w:sz="0" w:space="0" w:color="auto"/>
            <w:bottom w:val="none" w:sz="0" w:space="0" w:color="auto"/>
            <w:right w:val="none" w:sz="0" w:space="0" w:color="auto"/>
          </w:divBdr>
        </w:div>
        <w:div w:id="1438258751">
          <w:marLeft w:val="480"/>
          <w:marRight w:val="0"/>
          <w:marTop w:val="0"/>
          <w:marBottom w:val="0"/>
          <w:divBdr>
            <w:top w:val="none" w:sz="0" w:space="0" w:color="auto"/>
            <w:left w:val="none" w:sz="0" w:space="0" w:color="auto"/>
            <w:bottom w:val="none" w:sz="0" w:space="0" w:color="auto"/>
            <w:right w:val="none" w:sz="0" w:space="0" w:color="auto"/>
          </w:divBdr>
        </w:div>
        <w:div w:id="2140758999">
          <w:marLeft w:val="480"/>
          <w:marRight w:val="0"/>
          <w:marTop w:val="0"/>
          <w:marBottom w:val="0"/>
          <w:divBdr>
            <w:top w:val="none" w:sz="0" w:space="0" w:color="auto"/>
            <w:left w:val="none" w:sz="0" w:space="0" w:color="auto"/>
            <w:bottom w:val="none" w:sz="0" w:space="0" w:color="auto"/>
            <w:right w:val="none" w:sz="0" w:space="0" w:color="auto"/>
          </w:divBdr>
        </w:div>
        <w:div w:id="1272203253">
          <w:marLeft w:val="480"/>
          <w:marRight w:val="0"/>
          <w:marTop w:val="0"/>
          <w:marBottom w:val="0"/>
          <w:divBdr>
            <w:top w:val="none" w:sz="0" w:space="0" w:color="auto"/>
            <w:left w:val="none" w:sz="0" w:space="0" w:color="auto"/>
            <w:bottom w:val="none" w:sz="0" w:space="0" w:color="auto"/>
            <w:right w:val="none" w:sz="0" w:space="0" w:color="auto"/>
          </w:divBdr>
        </w:div>
        <w:div w:id="517812255">
          <w:marLeft w:val="480"/>
          <w:marRight w:val="0"/>
          <w:marTop w:val="0"/>
          <w:marBottom w:val="0"/>
          <w:divBdr>
            <w:top w:val="none" w:sz="0" w:space="0" w:color="auto"/>
            <w:left w:val="none" w:sz="0" w:space="0" w:color="auto"/>
            <w:bottom w:val="none" w:sz="0" w:space="0" w:color="auto"/>
            <w:right w:val="none" w:sz="0" w:space="0" w:color="auto"/>
          </w:divBdr>
        </w:div>
        <w:div w:id="470707083">
          <w:marLeft w:val="480"/>
          <w:marRight w:val="0"/>
          <w:marTop w:val="0"/>
          <w:marBottom w:val="0"/>
          <w:divBdr>
            <w:top w:val="none" w:sz="0" w:space="0" w:color="auto"/>
            <w:left w:val="none" w:sz="0" w:space="0" w:color="auto"/>
            <w:bottom w:val="none" w:sz="0" w:space="0" w:color="auto"/>
            <w:right w:val="none" w:sz="0" w:space="0" w:color="auto"/>
          </w:divBdr>
        </w:div>
        <w:div w:id="1711153274">
          <w:marLeft w:val="480"/>
          <w:marRight w:val="0"/>
          <w:marTop w:val="0"/>
          <w:marBottom w:val="0"/>
          <w:divBdr>
            <w:top w:val="none" w:sz="0" w:space="0" w:color="auto"/>
            <w:left w:val="none" w:sz="0" w:space="0" w:color="auto"/>
            <w:bottom w:val="none" w:sz="0" w:space="0" w:color="auto"/>
            <w:right w:val="none" w:sz="0" w:space="0" w:color="auto"/>
          </w:divBdr>
        </w:div>
        <w:div w:id="1800563296">
          <w:marLeft w:val="480"/>
          <w:marRight w:val="0"/>
          <w:marTop w:val="0"/>
          <w:marBottom w:val="0"/>
          <w:divBdr>
            <w:top w:val="none" w:sz="0" w:space="0" w:color="auto"/>
            <w:left w:val="none" w:sz="0" w:space="0" w:color="auto"/>
            <w:bottom w:val="none" w:sz="0" w:space="0" w:color="auto"/>
            <w:right w:val="none" w:sz="0" w:space="0" w:color="auto"/>
          </w:divBdr>
        </w:div>
        <w:div w:id="132142736">
          <w:marLeft w:val="480"/>
          <w:marRight w:val="0"/>
          <w:marTop w:val="0"/>
          <w:marBottom w:val="0"/>
          <w:divBdr>
            <w:top w:val="none" w:sz="0" w:space="0" w:color="auto"/>
            <w:left w:val="none" w:sz="0" w:space="0" w:color="auto"/>
            <w:bottom w:val="none" w:sz="0" w:space="0" w:color="auto"/>
            <w:right w:val="none" w:sz="0" w:space="0" w:color="auto"/>
          </w:divBdr>
        </w:div>
        <w:div w:id="1713461890">
          <w:marLeft w:val="480"/>
          <w:marRight w:val="0"/>
          <w:marTop w:val="0"/>
          <w:marBottom w:val="0"/>
          <w:divBdr>
            <w:top w:val="none" w:sz="0" w:space="0" w:color="auto"/>
            <w:left w:val="none" w:sz="0" w:space="0" w:color="auto"/>
            <w:bottom w:val="none" w:sz="0" w:space="0" w:color="auto"/>
            <w:right w:val="none" w:sz="0" w:space="0" w:color="auto"/>
          </w:divBdr>
        </w:div>
        <w:div w:id="1245185284">
          <w:marLeft w:val="480"/>
          <w:marRight w:val="0"/>
          <w:marTop w:val="0"/>
          <w:marBottom w:val="0"/>
          <w:divBdr>
            <w:top w:val="none" w:sz="0" w:space="0" w:color="auto"/>
            <w:left w:val="none" w:sz="0" w:space="0" w:color="auto"/>
            <w:bottom w:val="none" w:sz="0" w:space="0" w:color="auto"/>
            <w:right w:val="none" w:sz="0" w:space="0" w:color="auto"/>
          </w:divBdr>
        </w:div>
        <w:div w:id="2040625719">
          <w:marLeft w:val="480"/>
          <w:marRight w:val="0"/>
          <w:marTop w:val="0"/>
          <w:marBottom w:val="0"/>
          <w:divBdr>
            <w:top w:val="none" w:sz="0" w:space="0" w:color="auto"/>
            <w:left w:val="none" w:sz="0" w:space="0" w:color="auto"/>
            <w:bottom w:val="none" w:sz="0" w:space="0" w:color="auto"/>
            <w:right w:val="none" w:sz="0" w:space="0" w:color="auto"/>
          </w:divBdr>
        </w:div>
        <w:div w:id="1091203384">
          <w:marLeft w:val="480"/>
          <w:marRight w:val="0"/>
          <w:marTop w:val="0"/>
          <w:marBottom w:val="0"/>
          <w:divBdr>
            <w:top w:val="none" w:sz="0" w:space="0" w:color="auto"/>
            <w:left w:val="none" w:sz="0" w:space="0" w:color="auto"/>
            <w:bottom w:val="none" w:sz="0" w:space="0" w:color="auto"/>
            <w:right w:val="none" w:sz="0" w:space="0" w:color="auto"/>
          </w:divBdr>
        </w:div>
        <w:div w:id="701514443">
          <w:marLeft w:val="480"/>
          <w:marRight w:val="0"/>
          <w:marTop w:val="0"/>
          <w:marBottom w:val="0"/>
          <w:divBdr>
            <w:top w:val="none" w:sz="0" w:space="0" w:color="auto"/>
            <w:left w:val="none" w:sz="0" w:space="0" w:color="auto"/>
            <w:bottom w:val="none" w:sz="0" w:space="0" w:color="auto"/>
            <w:right w:val="none" w:sz="0" w:space="0" w:color="auto"/>
          </w:divBdr>
        </w:div>
        <w:div w:id="158078401">
          <w:marLeft w:val="480"/>
          <w:marRight w:val="0"/>
          <w:marTop w:val="0"/>
          <w:marBottom w:val="0"/>
          <w:divBdr>
            <w:top w:val="none" w:sz="0" w:space="0" w:color="auto"/>
            <w:left w:val="none" w:sz="0" w:space="0" w:color="auto"/>
            <w:bottom w:val="none" w:sz="0" w:space="0" w:color="auto"/>
            <w:right w:val="none" w:sz="0" w:space="0" w:color="auto"/>
          </w:divBdr>
        </w:div>
        <w:div w:id="641085131">
          <w:marLeft w:val="480"/>
          <w:marRight w:val="0"/>
          <w:marTop w:val="0"/>
          <w:marBottom w:val="0"/>
          <w:divBdr>
            <w:top w:val="none" w:sz="0" w:space="0" w:color="auto"/>
            <w:left w:val="none" w:sz="0" w:space="0" w:color="auto"/>
            <w:bottom w:val="none" w:sz="0" w:space="0" w:color="auto"/>
            <w:right w:val="none" w:sz="0" w:space="0" w:color="auto"/>
          </w:divBdr>
        </w:div>
        <w:div w:id="962268809">
          <w:marLeft w:val="480"/>
          <w:marRight w:val="0"/>
          <w:marTop w:val="0"/>
          <w:marBottom w:val="0"/>
          <w:divBdr>
            <w:top w:val="none" w:sz="0" w:space="0" w:color="auto"/>
            <w:left w:val="none" w:sz="0" w:space="0" w:color="auto"/>
            <w:bottom w:val="none" w:sz="0" w:space="0" w:color="auto"/>
            <w:right w:val="none" w:sz="0" w:space="0" w:color="auto"/>
          </w:divBdr>
        </w:div>
        <w:div w:id="1021325493">
          <w:marLeft w:val="480"/>
          <w:marRight w:val="0"/>
          <w:marTop w:val="0"/>
          <w:marBottom w:val="0"/>
          <w:divBdr>
            <w:top w:val="none" w:sz="0" w:space="0" w:color="auto"/>
            <w:left w:val="none" w:sz="0" w:space="0" w:color="auto"/>
            <w:bottom w:val="none" w:sz="0" w:space="0" w:color="auto"/>
            <w:right w:val="none" w:sz="0" w:space="0" w:color="auto"/>
          </w:divBdr>
        </w:div>
        <w:div w:id="957876375">
          <w:marLeft w:val="480"/>
          <w:marRight w:val="0"/>
          <w:marTop w:val="0"/>
          <w:marBottom w:val="0"/>
          <w:divBdr>
            <w:top w:val="none" w:sz="0" w:space="0" w:color="auto"/>
            <w:left w:val="none" w:sz="0" w:space="0" w:color="auto"/>
            <w:bottom w:val="none" w:sz="0" w:space="0" w:color="auto"/>
            <w:right w:val="none" w:sz="0" w:space="0" w:color="auto"/>
          </w:divBdr>
        </w:div>
        <w:div w:id="33123391">
          <w:marLeft w:val="480"/>
          <w:marRight w:val="0"/>
          <w:marTop w:val="0"/>
          <w:marBottom w:val="0"/>
          <w:divBdr>
            <w:top w:val="none" w:sz="0" w:space="0" w:color="auto"/>
            <w:left w:val="none" w:sz="0" w:space="0" w:color="auto"/>
            <w:bottom w:val="none" w:sz="0" w:space="0" w:color="auto"/>
            <w:right w:val="none" w:sz="0" w:space="0" w:color="auto"/>
          </w:divBdr>
        </w:div>
        <w:div w:id="1272082763">
          <w:marLeft w:val="480"/>
          <w:marRight w:val="0"/>
          <w:marTop w:val="0"/>
          <w:marBottom w:val="0"/>
          <w:divBdr>
            <w:top w:val="none" w:sz="0" w:space="0" w:color="auto"/>
            <w:left w:val="none" w:sz="0" w:space="0" w:color="auto"/>
            <w:bottom w:val="none" w:sz="0" w:space="0" w:color="auto"/>
            <w:right w:val="none" w:sz="0" w:space="0" w:color="auto"/>
          </w:divBdr>
        </w:div>
        <w:div w:id="64300336">
          <w:marLeft w:val="480"/>
          <w:marRight w:val="0"/>
          <w:marTop w:val="0"/>
          <w:marBottom w:val="0"/>
          <w:divBdr>
            <w:top w:val="none" w:sz="0" w:space="0" w:color="auto"/>
            <w:left w:val="none" w:sz="0" w:space="0" w:color="auto"/>
            <w:bottom w:val="none" w:sz="0" w:space="0" w:color="auto"/>
            <w:right w:val="none" w:sz="0" w:space="0" w:color="auto"/>
          </w:divBdr>
        </w:div>
        <w:div w:id="731317446">
          <w:marLeft w:val="480"/>
          <w:marRight w:val="0"/>
          <w:marTop w:val="0"/>
          <w:marBottom w:val="0"/>
          <w:divBdr>
            <w:top w:val="none" w:sz="0" w:space="0" w:color="auto"/>
            <w:left w:val="none" w:sz="0" w:space="0" w:color="auto"/>
            <w:bottom w:val="none" w:sz="0" w:space="0" w:color="auto"/>
            <w:right w:val="none" w:sz="0" w:space="0" w:color="auto"/>
          </w:divBdr>
        </w:div>
        <w:div w:id="580720774">
          <w:marLeft w:val="480"/>
          <w:marRight w:val="0"/>
          <w:marTop w:val="0"/>
          <w:marBottom w:val="0"/>
          <w:divBdr>
            <w:top w:val="none" w:sz="0" w:space="0" w:color="auto"/>
            <w:left w:val="none" w:sz="0" w:space="0" w:color="auto"/>
            <w:bottom w:val="none" w:sz="0" w:space="0" w:color="auto"/>
            <w:right w:val="none" w:sz="0" w:space="0" w:color="auto"/>
          </w:divBdr>
        </w:div>
        <w:div w:id="1719163713">
          <w:marLeft w:val="480"/>
          <w:marRight w:val="0"/>
          <w:marTop w:val="0"/>
          <w:marBottom w:val="0"/>
          <w:divBdr>
            <w:top w:val="none" w:sz="0" w:space="0" w:color="auto"/>
            <w:left w:val="none" w:sz="0" w:space="0" w:color="auto"/>
            <w:bottom w:val="none" w:sz="0" w:space="0" w:color="auto"/>
            <w:right w:val="none" w:sz="0" w:space="0" w:color="auto"/>
          </w:divBdr>
        </w:div>
        <w:div w:id="1917667175">
          <w:marLeft w:val="480"/>
          <w:marRight w:val="0"/>
          <w:marTop w:val="0"/>
          <w:marBottom w:val="0"/>
          <w:divBdr>
            <w:top w:val="none" w:sz="0" w:space="0" w:color="auto"/>
            <w:left w:val="none" w:sz="0" w:space="0" w:color="auto"/>
            <w:bottom w:val="none" w:sz="0" w:space="0" w:color="auto"/>
            <w:right w:val="none" w:sz="0" w:space="0" w:color="auto"/>
          </w:divBdr>
        </w:div>
        <w:div w:id="1154679714">
          <w:marLeft w:val="480"/>
          <w:marRight w:val="0"/>
          <w:marTop w:val="0"/>
          <w:marBottom w:val="0"/>
          <w:divBdr>
            <w:top w:val="none" w:sz="0" w:space="0" w:color="auto"/>
            <w:left w:val="none" w:sz="0" w:space="0" w:color="auto"/>
            <w:bottom w:val="none" w:sz="0" w:space="0" w:color="auto"/>
            <w:right w:val="none" w:sz="0" w:space="0" w:color="auto"/>
          </w:divBdr>
        </w:div>
        <w:div w:id="1444226969">
          <w:marLeft w:val="480"/>
          <w:marRight w:val="0"/>
          <w:marTop w:val="0"/>
          <w:marBottom w:val="0"/>
          <w:divBdr>
            <w:top w:val="none" w:sz="0" w:space="0" w:color="auto"/>
            <w:left w:val="none" w:sz="0" w:space="0" w:color="auto"/>
            <w:bottom w:val="none" w:sz="0" w:space="0" w:color="auto"/>
            <w:right w:val="none" w:sz="0" w:space="0" w:color="auto"/>
          </w:divBdr>
        </w:div>
        <w:div w:id="894662351">
          <w:marLeft w:val="480"/>
          <w:marRight w:val="0"/>
          <w:marTop w:val="0"/>
          <w:marBottom w:val="0"/>
          <w:divBdr>
            <w:top w:val="none" w:sz="0" w:space="0" w:color="auto"/>
            <w:left w:val="none" w:sz="0" w:space="0" w:color="auto"/>
            <w:bottom w:val="none" w:sz="0" w:space="0" w:color="auto"/>
            <w:right w:val="none" w:sz="0" w:space="0" w:color="auto"/>
          </w:divBdr>
        </w:div>
      </w:divsChild>
    </w:div>
    <w:div w:id="511258411">
      <w:bodyDiv w:val="1"/>
      <w:marLeft w:val="0"/>
      <w:marRight w:val="0"/>
      <w:marTop w:val="0"/>
      <w:marBottom w:val="0"/>
      <w:divBdr>
        <w:top w:val="none" w:sz="0" w:space="0" w:color="auto"/>
        <w:left w:val="none" w:sz="0" w:space="0" w:color="auto"/>
        <w:bottom w:val="none" w:sz="0" w:space="0" w:color="auto"/>
        <w:right w:val="none" w:sz="0" w:space="0" w:color="auto"/>
      </w:divBdr>
    </w:div>
    <w:div w:id="511383866">
      <w:bodyDiv w:val="1"/>
      <w:marLeft w:val="0"/>
      <w:marRight w:val="0"/>
      <w:marTop w:val="0"/>
      <w:marBottom w:val="0"/>
      <w:divBdr>
        <w:top w:val="none" w:sz="0" w:space="0" w:color="auto"/>
        <w:left w:val="none" w:sz="0" w:space="0" w:color="auto"/>
        <w:bottom w:val="none" w:sz="0" w:space="0" w:color="auto"/>
        <w:right w:val="none" w:sz="0" w:space="0" w:color="auto"/>
      </w:divBdr>
    </w:div>
    <w:div w:id="511532380">
      <w:bodyDiv w:val="1"/>
      <w:marLeft w:val="0"/>
      <w:marRight w:val="0"/>
      <w:marTop w:val="0"/>
      <w:marBottom w:val="0"/>
      <w:divBdr>
        <w:top w:val="none" w:sz="0" w:space="0" w:color="auto"/>
        <w:left w:val="none" w:sz="0" w:space="0" w:color="auto"/>
        <w:bottom w:val="none" w:sz="0" w:space="0" w:color="auto"/>
        <w:right w:val="none" w:sz="0" w:space="0" w:color="auto"/>
      </w:divBdr>
    </w:div>
    <w:div w:id="511533101">
      <w:bodyDiv w:val="1"/>
      <w:marLeft w:val="0"/>
      <w:marRight w:val="0"/>
      <w:marTop w:val="0"/>
      <w:marBottom w:val="0"/>
      <w:divBdr>
        <w:top w:val="none" w:sz="0" w:space="0" w:color="auto"/>
        <w:left w:val="none" w:sz="0" w:space="0" w:color="auto"/>
        <w:bottom w:val="none" w:sz="0" w:space="0" w:color="auto"/>
        <w:right w:val="none" w:sz="0" w:space="0" w:color="auto"/>
      </w:divBdr>
    </w:div>
    <w:div w:id="512113639">
      <w:bodyDiv w:val="1"/>
      <w:marLeft w:val="0"/>
      <w:marRight w:val="0"/>
      <w:marTop w:val="0"/>
      <w:marBottom w:val="0"/>
      <w:divBdr>
        <w:top w:val="none" w:sz="0" w:space="0" w:color="auto"/>
        <w:left w:val="none" w:sz="0" w:space="0" w:color="auto"/>
        <w:bottom w:val="none" w:sz="0" w:space="0" w:color="auto"/>
        <w:right w:val="none" w:sz="0" w:space="0" w:color="auto"/>
      </w:divBdr>
    </w:div>
    <w:div w:id="512497710">
      <w:bodyDiv w:val="1"/>
      <w:marLeft w:val="0"/>
      <w:marRight w:val="0"/>
      <w:marTop w:val="0"/>
      <w:marBottom w:val="0"/>
      <w:divBdr>
        <w:top w:val="none" w:sz="0" w:space="0" w:color="auto"/>
        <w:left w:val="none" w:sz="0" w:space="0" w:color="auto"/>
        <w:bottom w:val="none" w:sz="0" w:space="0" w:color="auto"/>
        <w:right w:val="none" w:sz="0" w:space="0" w:color="auto"/>
      </w:divBdr>
    </w:div>
    <w:div w:id="512499779">
      <w:bodyDiv w:val="1"/>
      <w:marLeft w:val="0"/>
      <w:marRight w:val="0"/>
      <w:marTop w:val="0"/>
      <w:marBottom w:val="0"/>
      <w:divBdr>
        <w:top w:val="none" w:sz="0" w:space="0" w:color="auto"/>
        <w:left w:val="none" w:sz="0" w:space="0" w:color="auto"/>
        <w:bottom w:val="none" w:sz="0" w:space="0" w:color="auto"/>
        <w:right w:val="none" w:sz="0" w:space="0" w:color="auto"/>
      </w:divBdr>
    </w:div>
    <w:div w:id="512573558">
      <w:bodyDiv w:val="1"/>
      <w:marLeft w:val="0"/>
      <w:marRight w:val="0"/>
      <w:marTop w:val="0"/>
      <w:marBottom w:val="0"/>
      <w:divBdr>
        <w:top w:val="none" w:sz="0" w:space="0" w:color="auto"/>
        <w:left w:val="none" w:sz="0" w:space="0" w:color="auto"/>
        <w:bottom w:val="none" w:sz="0" w:space="0" w:color="auto"/>
        <w:right w:val="none" w:sz="0" w:space="0" w:color="auto"/>
      </w:divBdr>
    </w:div>
    <w:div w:id="513226568">
      <w:bodyDiv w:val="1"/>
      <w:marLeft w:val="0"/>
      <w:marRight w:val="0"/>
      <w:marTop w:val="0"/>
      <w:marBottom w:val="0"/>
      <w:divBdr>
        <w:top w:val="none" w:sz="0" w:space="0" w:color="auto"/>
        <w:left w:val="none" w:sz="0" w:space="0" w:color="auto"/>
        <w:bottom w:val="none" w:sz="0" w:space="0" w:color="auto"/>
        <w:right w:val="none" w:sz="0" w:space="0" w:color="auto"/>
      </w:divBdr>
    </w:div>
    <w:div w:id="513305516">
      <w:bodyDiv w:val="1"/>
      <w:marLeft w:val="0"/>
      <w:marRight w:val="0"/>
      <w:marTop w:val="0"/>
      <w:marBottom w:val="0"/>
      <w:divBdr>
        <w:top w:val="none" w:sz="0" w:space="0" w:color="auto"/>
        <w:left w:val="none" w:sz="0" w:space="0" w:color="auto"/>
        <w:bottom w:val="none" w:sz="0" w:space="0" w:color="auto"/>
        <w:right w:val="none" w:sz="0" w:space="0" w:color="auto"/>
      </w:divBdr>
    </w:div>
    <w:div w:id="513426280">
      <w:bodyDiv w:val="1"/>
      <w:marLeft w:val="0"/>
      <w:marRight w:val="0"/>
      <w:marTop w:val="0"/>
      <w:marBottom w:val="0"/>
      <w:divBdr>
        <w:top w:val="none" w:sz="0" w:space="0" w:color="auto"/>
        <w:left w:val="none" w:sz="0" w:space="0" w:color="auto"/>
        <w:bottom w:val="none" w:sz="0" w:space="0" w:color="auto"/>
        <w:right w:val="none" w:sz="0" w:space="0" w:color="auto"/>
      </w:divBdr>
    </w:div>
    <w:div w:id="513882224">
      <w:bodyDiv w:val="1"/>
      <w:marLeft w:val="0"/>
      <w:marRight w:val="0"/>
      <w:marTop w:val="0"/>
      <w:marBottom w:val="0"/>
      <w:divBdr>
        <w:top w:val="none" w:sz="0" w:space="0" w:color="auto"/>
        <w:left w:val="none" w:sz="0" w:space="0" w:color="auto"/>
        <w:bottom w:val="none" w:sz="0" w:space="0" w:color="auto"/>
        <w:right w:val="none" w:sz="0" w:space="0" w:color="auto"/>
      </w:divBdr>
    </w:div>
    <w:div w:id="514610022">
      <w:bodyDiv w:val="1"/>
      <w:marLeft w:val="0"/>
      <w:marRight w:val="0"/>
      <w:marTop w:val="0"/>
      <w:marBottom w:val="0"/>
      <w:divBdr>
        <w:top w:val="none" w:sz="0" w:space="0" w:color="auto"/>
        <w:left w:val="none" w:sz="0" w:space="0" w:color="auto"/>
        <w:bottom w:val="none" w:sz="0" w:space="0" w:color="auto"/>
        <w:right w:val="none" w:sz="0" w:space="0" w:color="auto"/>
      </w:divBdr>
    </w:div>
    <w:div w:id="514851329">
      <w:bodyDiv w:val="1"/>
      <w:marLeft w:val="0"/>
      <w:marRight w:val="0"/>
      <w:marTop w:val="0"/>
      <w:marBottom w:val="0"/>
      <w:divBdr>
        <w:top w:val="none" w:sz="0" w:space="0" w:color="auto"/>
        <w:left w:val="none" w:sz="0" w:space="0" w:color="auto"/>
        <w:bottom w:val="none" w:sz="0" w:space="0" w:color="auto"/>
        <w:right w:val="none" w:sz="0" w:space="0" w:color="auto"/>
      </w:divBdr>
    </w:div>
    <w:div w:id="515003837">
      <w:bodyDiv w:val="1"/>
      <w:marLeft w:val="0"/>
      <w:marRight w:val="0"/>
      <w:marTop w:val="0"/>
      <w:marBottom w:val="0"/>
      <w:divBdr>
        <w:top w:val="none" w:sz="0" w:space="0" w:color="auto"/>
        <w:left w:val="none" w:sz="0" w:space="0" w:color="auto"/>
        <w:bottom w:val="none" w:sz="0" w:space="0" w:color="auto"/>
        <w:right w:val="none" w:sz="0" w:space="0" w:color="auto"/>
      </w:divBdr>
    </w:div>
    <w:div w:id="515075876">
      <w:bodyDiv w:val="1"/>
      <w:marLeft w:val="0"/>
      <w:marRight w:val="0"/>
      <w:marTop w:val="0"/>
      <w:marBottom w:val="0"/>
      <w:divBdr>
        <w:top w:val="none" w:sz="0" w:space="0" w:color="auto"/>
        <w:left w:val="none" w:sz="0" w:space="0" w:color="auto"/>
        <w:bottom w:val="none" w:sz="0" w:space="0" w:color="auto"/>
        <w:right w:val="none" w:sz="0" w:space="0" w:color="auto"/>
      </w:divBdr>
    </w:div>
    <w:div w:id="515266035">
      <w:bodyDiv w:val="1"/>
      <w:marLeft w:val="0"/>
      <w:marRight w:val="0"/>
      <w:marTop w:val="0"/>
      <w:marBottom w:val="0"/>
      <w:divBdr>
        <w:top w:val="none" w:sz="0" w:space="0" w:color="auto"/>
        <w:left w:val="none" w:sz="0" w:space="0" w:color="auto"/>
        <w:bottom w:val="none" w:sz="0" w:space="0" w:color="auto"/>
        <w:right w:val="none" w:sz="0" w:space="0" w:color="auto"/>
      </w:divBdr>
    </w:div>
    <w:div w:id="515457976">
      <w:bodyDiv w:val="1"/>
      <w:marLeft w:val="0"/>
      <w:marRight w:val="0"/>
      <w:marTop w:val="0"/>
      <w:marBottom w:val="0"/>
      <w:divBdr>
        <w:top w:val="none" w:sz="0" w:space="0" w:color="auto"/>
        <w:left w:val="none" w:sz="0" w:space="0" w:color="auto"/>
        <w:bottom w:val="none" w:sz="0" w:space="0" w:color="auto"/>
        <w:right w:val="none" w:sz="0" w:space="0" w:color="auto"/>
      </w:divBdr>
    </w:div>
    <w:div w:id="515652169">
      <w:bodyDiv w:val="1"/>
      <w:marLeft w:val="0"/>
      <w:marRight w:val="0"/>
      <w:marTop w:val="0"/>
      <w:marBottom w:val="0"/>
      <w:divBdr>
        <w:top w:val="none" w:sz="0" w:space="0" w:color="auto"/>
        <w:left w:val="none" w:sz="0" w:space="0" w:color="auto"/>
        <w:bottom w:val="none" w:sz="0" w:space="0" w:color="auto"/>
        <w:right w:val="none" w:sz="0" w:space="0" w:color="auto"/>
      </w:divBdr>
    </w:div>
    <w:div w:id="515969888">
      <w:bodyDiv w:val="1"/>
      <w:marLeft w:val="0"/>
      <w:marRight w:val="0"/>
      <w:marTop w:val="0"/>
      <w:marBottom w:val="0"/>
      <w:divBdr>
        <w:top w:val="none" w:sz="0" w:space="0" w:color="auto"/>
        <w:left w:val="none" w:sz="0" w:space="0" w:color="auto"/>
        <w:bottom w:val="none" w:sz="0" w:space="0" w:color="auto"/>
        <w:right w:val="none" w:sz="0" w:space="0" w:color="auto"/>
      </w:divBdr>
    </w:div>
    <w:div w:id="516235025">
      <w:bodyDiv w:val="1"/>
      <w:marLeft w:val="0"/>
      <w:marRight w:val="0"/>
      <w:marTop w:val="0"/>
      <w:marBottom w:val="0"/>
      <w:divBdr>
        <w:top w:val="none" w:sz="0" w:space="0" w:color="auto"/>
        <w:left w:val="none" w:sz="0" w:space="0" w:color="auto"/>
        <w:bottom w:val="none" w:sz="0" w:space="0" w:color="auto"/>
        <w:right w:val="none" w:sz="0" w:space="0" w:color="auto"/>
      </w:divBdr>
    </w:div>
    <w:div w:id="516311145">
      <w:bodyDiv w:val="1"/>
      <w:marLeft w:val="0"/>
      <w:marRight w:val="0"/>
      <w:marTop w:val="0"/>
      <w:marBottom w:val="0"/>
      <w:divBdr>
        <w:top w:val="none" w:sz="0" w:space="0" w:color="auto"/>
        <w:left w:val="none" w:sz="0" w:space="0" w:color="auto"/>
        <w:bottom w:val="none" w:sz="0" w:space="0" w:color="auto"/>
        <w:right w:val="none" w:sz="0" w:space="0" w:color="auto"/>
      </w:divBdr>
    </w:div>
    <w:div w:id="516893860">
      <w:bodyDiv w:val="1"/>
      <w:marLeft w:val="0"/>
      <w:marRight w:val="0"/>
      <w:marTop w:val="0"/>
      <w:marBottom w:val="0"/>
      <w:divBdr>
        <w:top w:val="none" w:sz="0" w:space="0" w:color="auto"/>
        <w:left w:val="none" w:sz="0" w:space="0" w:color="auto"/>
        <w:bottom w:val="none" w:sz="0" w:space="0" w:color="auto"/>
        <w:right w:val="none" w:sz="0" w:space="0" w:color="auto"/>
      </w:divBdr>
    </w:div>
    <w:div w:id="517162411">
      <w:bodyDiv w:val="1"/>
      <w:marLeft w:val="0"/>
      <w:marRight w:val="0"/>
      <w:marTop w:val="0"/>
      <w:marBottom w:val="0"/>
      <w:divBdr>
        <w:top w:val="none" w:sz="0" w:space="0" w:color="auto"/>
        <w:left w:val="none" w:sz="0" w:space="0" w:color="auto"/>
        <w:bottom w:val="none" w:sz="0" w:space="0" w:color="auto"/>
        <w:right w:val="none" w:sz="0" w:space="0" w:color="auto"/>
      </w:divBdr>
    </w:div>
    <w:div w:id="517237332">
      <w:bodyDiv w:val="1"/>
      <w:marLeft w:val="0"/>
      <w:marRight w:val="0"/>
      <w:marTop w:val="0"/>
      <w:marBottom w:val="0"/>
      <w:divBdr>
        <w:top w:val="none" w:sz="0" w:space="0" w:color="auto"/>
        <w:left w:val="none" w:sz="0" w:space="0" w:color="auto"/>
        <w:bottom w:val="none" w:sz="0" w:space="0" w:color="auto"/>
        <w:right w:val="none" w:sz="0" w:space="0" w:color="auto"/>
      </w:divBdr>
    </w:div>
    <w:div w:id="517307611">
      <w:bodyDiv w:val="1"/>
      <w:marLeft w:val="0"/>
      <w:marRight w:val="0"/>
      <w:marTop w:val="0"/>
      <w:marBottom w:val="0"/>
      <w:divBdr>
        <w:top w:val="none" w:sz="0" w:space="0" w:color="auto"/>
        <w:left w:val="none" w:sz="0" w:space="0" w:color="auto"/>
        <w:bottom w:val="none" w:sz="0" w:space="0" w:color="auto"/>
        <w:right w:val="none" w:sz="0" w:space="0" w:color="auto"/>
      </w:divBdr>
    </w:div>
    <w:div w:id="517354305">
      <w:bodyDiv w:val="1"/>
      <w:marLeft w:val="0"/>
      <w:marRight w:val="0"/>
      <w:marTop w:val="0"/>
      <w:marBottom w:val="0"/>
      <w:divBdr>
        <w:top w:val="none" w:sz="0" w:space="0" w:color="auto"/>
        <w:left w:val="none" w:sz="0" w:space="0" w:color="auto"/>
        <w:bottom w:val="none" w:sz="0" w:space="0" w:color="auto"/>
        <w:right w:val="none" w:sz="0" w:space="0" w:color="auto"/>
      </w:divBdr>
    </w:div>
    <w:div w:id="517356562">
      <w:bodyDiv w:val="1"/>
      <w:marLeft w:val="0"/>
      <w:marRight w:val="0"/>
      <w:marTop w:val="0"/>
      <w:marBottom w:val="0"/>
      <w:divBdr>
        <w:top w:val="none" w:sz="0" w:space="0" w:color="auto"/>
        <w:left w:val="none" w:sz="0" w:space="0" w:color="auto"/>
        <w:bottom w:val="none" w:sz="0" w:space="0" w:color="auto"/>
        <w:right w:val="none" w:sz="0" w:space="0" w:color="auto"/>
      </w:divBdr>
    </w:div>
    <w:div w:id="517625047">
      <w:bodyDiv w:val="1"/>
      <w:marLeft w:val="0"/>
      <w:marRight w:val="0"/>
      <w:marTop w:val="0"/>
      <w:marBottom w:val="0"/>
      <w:divBdr>
        <w:top w:val="none" w:sz="0" w:space="0" w:color="auto"/>
        <w:left w:val="none" w:sz="0" w:space="0" w:color="auto"/>
        <w:bottom w:val="none" w:sz="0" w:space="0" w:color="auto"/>
        <w:right w:val="none" w:sz="0" w:space="0" w:color="auto"/>
      </w:divBdr>
    </w:div>
    <w:div w:id="517737329">
      <w:bodyDiv w:val="1"/>
      <w:marLeft w:val="0"/>
      <w:marRight w:val="0"/>
      <w:marTop w:val="0"/>
      <w:marBottom w:val="0"/>
      <w:divBdr>
        <w:top w:val="none" w:sz="0" w:space="0" w:color="auto"/>
        <w:left w:val="none" w:sz="0" w:space="0" w:color="auto"/>
        <w:bottom w:val="none" w:sz="0" w:space="0" w:color="auto"/>
        <w:right w:val="none" w:sz="0" w:space="0" w:color="auto"/>
      </w:divBdr>
    </w:div>
    <w:div w:id="517886532">
      <w:bodyDiv w:val="1"/>
      <w:marLeft w:val="0"/>
      <w:marRight w:val="0"/>
      <w:marTop w:val="0"/>
      <w:marBottom w:val="0"/>
      <w:divBdr>
        <w:top w:val="none" w:sz="0" w:space="0" w:color="auto"/>
        <w:left w:val="none" w:sz="0" w:space="0" w:color="auto"/>
        <w:bottom w:val="none" w:sz="0" w:space="0" w:color="auto"/>
        <w:right w:val="none" w:sz="0" w:space="0" w:color="auto"/>
      </w:divBdr>
    </w:div>
    <w:div w:id="517961579">
      <w:bodyDiv w:val="1"/>
      <w:marLeft w:val="0"/>
      <w:marRight w:val="0"/>
      <w:marTop w:val="0"/>
      <w:marBottom w:val="0"/>
      <w:divBdr>
        <w:top w:val="none" w:sz="0" w:space="0" w:color="auto"/>
        <w:left w:val="none" w:sz="0" w:space="0" w:color="auto"/>
        <w:bottom w:val="none" w:sz="0" w:space="0" w:color="auto"/>
        <w:right w:val="none" w:sz="0" w:space="0" w:color="auto"/>
      </w:divBdr>
    </w:div>
    <w:div w:id="518276982">
      <w:bodyDiv w:val="1"/>
      <w:marLeft w:val="0"/>
      <w:marRight w:val="0"/>
      <w:marTop w:val="0"/>
      <w:marBottom w:val="0"/>
      <w:divBdr>
        <w:top w:val="none" w:sz="0" w:space="0" w:color="auto"/>
        <w:left w:val="none" w:sz="0" w:space="0" w:color="auto"/>
        <w:bottom w:val="none" w:sz="0" w:space="0" w:color="auto"/>
        <w:right w:val="none" w:sz="0" w:space="0" w:color="auto"/>
      </w:divBdr>
    </w:div>
    <w:div w:id="518282033">
      <w:bodyDiv w:val="1"/>
      <w:marLeft w:val="0"/>
      <w:marRight w:val="0"/>
      <w:marTop w:val="0"/>
      <w:marBottom w:val="0"/>
      <w:divBdr>
        <w:top w:val="none" w:sz="0" w:space="0" w:color="auto"/>
        <w:left w:val="none" w:sz="0" w:space="0" w:color="auto"/>
        <w:bottom w:val="none" w:sz="0" w:space="0" w:color="auto"/>
        <w:right w:val="none" w:sz="0" w:space="0" w:color="auto"/>
      </w:divBdr>
    </w:div>
    <w:div w:id="519197980">
      <w:bodyDiv w:val="1"/>
      <w:marLeft w:val="0"/>
      <w:marRight w:val="0"/>
      <w:marTop w:val="0"/>
      <w:marBottom w:val="0"/>
      <w:divBdr>
        <w:top w:val="none" w:sz="0" w:space="0" w:color="auto"/>
        <w:left w:val="none" w:sz="0" w:space="0" w:color="auto"/>
        <w:bottom w:val="none" w:sz="0" w:space="0" w:color="auto"/>
        <w:right w:val="none" w:sz="0" w:space="0" w:color="auto"/>
      </w:divBdr>
    </w:div>
    <w:div w:id="519440184">
      <w:bodyDiv w:val="1"/>
      <w:marLeft w:val="0"/>
      <w:marRight w:val="0"/>
      <w:marTop w:val="0"/>
      <w:marBottom w:val="0"/>
      <w:divBdr>
        <w:top w:val="none" w:sz="0" w:space="0" w:color="auto"/>
        <w:left w:val="none" w:sz="0" w:space="0" w:color="auto"/>
        <w:bottom w:val="none" w:sz="0" w:space="0" w:color="auto"/>
        <w:right w:val="none" w:sz="0" w:space="0" w:color="auto"/>
      </w:divBdr>
    </w:div>
    <w:div w:id="519515511">
      <w:bodyDiv w:val="1"/>
      <w:marLeft w:val="0"/>
      <w:marRight w:val="0"/>
      <w:marTop w:val="0"/>
      <w:marBottom w:val="0"/>
      <w:divBdr>
        <w:top w:val="none" w:sz="0" w:space="0" w:color="auto"/>
        <w:left w:val="none" w:sz="0" w:space="0" w:color="auto"/>
        <w:bottom w:val="none" w:sz="0" w:space="0" w:color="auto"/>
        <w:right w:val="none" w:sz="0" w:space="0" w:color="auto"/>
      </w:divBdr>
    </w:div>
    <w:div w:id="519898119">
      <w:bodyDiv w:val="1"/>
      <w:marLeft w:val="0"/>
      <w:marRight w:val="0"/>
      <w:marTop w:val="0"/>
      <w:marBottom w:val="0"/>
      <w:divBdr>
        <w:top w:val="none" w:sz="0" w:space="0" w:color="auto"/>
        <w:left w:val="none" w:sz="0" w:space="0" w:color="auto"/>
        <w:bottom w:val="none" w:sz="0" w:space="0" w:color="auto"/>
        <w:right w:val="none" w:sz="0" w:space="0" w:color="auto"/>
      </w:divBdr>
    </w:div>
    <w:div w:id="519971199">
      <w:bodyDiv w:val="1"/>
      <w:marLeft w:val="0"/>
      <w:marRight w:val="0"/>
      <w:marTop w:val="0"/>
      <w:marBottom w:val="0"/>
      <w:divBdr>
        <w:top w:val="none" w:sz="0" w:space="0" w:color="auto"/>
        <w:left w:val="none" w:sz="0" w:space="0" w:color="auto"/>
        <w:bottom w:val="none" w:sz="0" w:space="0" w:color="auto"/>
        <w:right w:val="none" w:sz="0" w:space="0" w:color="auto"/>
      </w:divBdr>
    </w:div>
    <w:div w:id="520630264">
      <w:bodyDiv w:val="1"/>
      <w:marLeft w:val="0"/>
      <w:marRight w:val="0"/>
      <w:marTop w:val="0"/>
      <w:marBottom w:val="0"/>
      <w:divBdr>
        <w:top w:val="none" w:sz="0" w:space="0" w:color="auto"/>
        <w:left w:val="none" w:sz="0" w:space="0" w:color="auto"/>
        <w:bottom w:val="none" w:sz="0" w:space="0" w:color="auto"/>
        <w:right w:val="none" w:sz="0" w:space="0" w:color="auto"/>
      </w:divBdr>
    </w:div>
    <w:div w:id="520706834">
      <w:bodyDiv w:val="1"/>
      <w:marLeft w:val="0"/>
      <w:marRight w:val="0"/>
      <w:marTop w:val="0"/>
      <w:marBottom w:val="0"/>
      <w:divBdr>
        <w:top w:val="none" w:sz="0" w:space="0" w:color="auto"/>
        <w:left w:val="none" w:sz="0" w:space="0" w:color="auto"/>
        <w:bottom w:val="none" w:sz="0" w:space="0" w:color="auto"/>
        <w:right w:val="none" w:sz="0" w:space="0" w:color="auto"/>
      </w:divBdr>
    </w:div>
    <w:div w:id="521163916">
      <w:bodyDiv w:val="1"/>
      <w:marLeft w:val="0"/>
      <w:marRight w:val="0"/>
      <w:marTop w:val="0"/>
      <w:marBottom w:val="0"/>
      <w:divBdr>
        <w:top w:val="none" w:sz="0" w:space="0" w:color="auto"/>
        <w:left w:val="none" w:sz="0" w:space="0" w:color="auto"/>
        <w:bottom w:val="none" w:sz="0" w:space="0" w:color="auto"/>
        <w:right w:val="none" w:sz="0" w:space="0" w:color="auto"/>
      </w:divBdr>
    </w:div>
    <w:div w:id="521631297">
      <w:bodyDiv w:val="1"/>
      <w:marLeft w:val="0"/>
      <w:marRight w:val="0"/>
      <w:marTop w:val="0"/>
      <w:marBottom w:val="0"/>
      <w:divBdr>
        <w:top w:val="none" w:sz="0" w:space="0" w:color="auto"/>
        <w:left w:val="none" w:sz="0" w:space="0" w:color="auto"/>
        <w:bottom w:val="none" w:sz="0" w:space="0" w:color="auto"/>
        <w:right w:val="none" w:sz="0" w:space="0" w:color="auto"/>
      </w:divBdr>
    </w:div>
    <w:div w:id="522476093">
      <w:bodyDiv w:val="1"/>
      <w:marLeft w:val="0"/>
      <w:marRight w:val="0"/>
      <w:marTop w:val="0"/>
      <w:marBottom w:val="0"/>
      <w:divBdr>
        <w:top w:val="none" w:sz="0" w:space="0" w:color="auto"/>
        <w:left w:val="none" w:sz="0" w:space="0" w:color="auto"/>
        <w:bottom w:val="none" w:sz="0" w:space="0" w:color="auto"/>
        <w:right w:val="none" w:sz="0" w:space="0" w:color="auto"/>
      </w:divBdr>
    </w:div>
    <w:div w:id="522590726">
      <w:bodyDiv w:val="1"/>
      <w:marLeft w:val="0"/>
      <w:marRight w:val="0"/>
      <w:marTop w:val="0"/>
      <w:marBottom w:val="0"/>
      <w:divBdr>
        <w:top w:val="none" w:sz="0" w:space="0" w:color="auto"/>
        <w:left w:val="none" w:sz="0" w:space="0" w:color="auto"/>
        <w:bottom w:val="none" w:sz="0" w:space="0" w:color="auto"/>
        <w:right w:val="none" w:sz="0" w:space="0" w:color="auto"/>
      </w:divBdr>
      <w:divsChild>
        <w:div w:id="849371169">
          <w:marLeft w:val="480"/>
          <w:marRight w:val="0"/>
          <w:marTop w:val="0"/>
          <w:marBottom w:val="0"/>
          <w:divBdr>
            <w:top w:val="none" w:sz="0" w:space="0" w:color="auto"/>
            <w:left w:val="none" w:sz="0" w:space="0" w:color="auto"/>
            <w:bottom w:val="none" w:sz="0" w:space="0" w:color="auto"/>
            <w:right w:val="none" w:sz="0" w:space="0" w:color="auto"/>
          </w:divBdr>
        </w:div>
        <w:div w:id="2107731012">
          <w:marLeft w:val="480"/>
          <w:marRight w:val="0"/>
          <w:marTop w:val="0"/>
          <w:marBottom w:val="0"/>
          <w:divBdr>
            <w:top w:val="none" w:sz="0" w:space="0" w:color="auto"/>
            <w:left w:val="none" w:sz="0" w:space="0" w:color="auto"/>
            <w:bottom w:val="none" w:sz="0" w:space="0" w:color="auto"/>
            <w:right w:val="none" w:sz="0" w:space="0" w:color="auto"/>
          </w:divBdr>
        </w:div>
        <w:div w:id="264388181">
          <w:marLeft w:val="480"/>
          <w:marRight w:val="0"/>
          <w:marTop w:val="0"/>
          <w:marBottom w:val="0"/>
          <w:divBdr>
            <w:top w:val="none" w:sz="0" w:space="0" w:color="auto"/>
            <w:left w:val="none" w:sz="0" w:space="0" w:color="auto"/>
            <w:bottom w:val="none" w:sz="0" w:space="0" w:color="auto"/>
            <w:right w:val="none" w:sz="0" w:space="0" w:color="auto"/>
          </w:divBdr>
        </w:div>
        <w:div w:id="1870415209">
          <w:marLeft w:val="480"/>
          <w:marRight w:val="0"/>
          <w:marTop w:val="0"/>
          <w:marBottom w:val="0"/>
          <w:divBdr>
            <w:top w:val="none" w:sz="0" w:space="0" w:color="auto"/>
            <w:left w:val="none" w:sz="0" w:space="0" w:color="auto"/>
            <w:bottom w:val="none" w:sz="0" w:space="0" w:color="auto"/>
            <w:right w:val="none" w:sz="0" w:space="0" w:color="auto"/>
          </w:divBdr>
        </w:div>
        <w:div w:id="1671790253">
          <w:marLeft w:val="480"/>
          <w:marRight w:val="0"/>
          <w:marTop w:val="0"/>
          <w:marBottom w:val="0"/>
          <w:divBdr>
            <w:top w:val="none" w:sz="0" w:space="0" w:color="auto"/>
            <w:left w:val="none" w:sz="0" w:space="0" w:color="auto"/>
            <w:bottom w:val="none" w:sz="0" w:space="0" w:color="auto"/>
            <w:right w:val="none" w:sz="0" w:space="0" w:color="auto"/>
          </w:divBdr>
        </w:div>
        <w:div w:id="1704011937">
          <w:marLeft w:val="480"/>
          <w:marRight w:val="0"/>
          <w:marTop w:val="0"/>
          <w:marBottom w:val="0"/>
          <w:divBdr>
            <w:top w:val="none" w:sz="0" w:space="0" w:color="auto"/>
            <w:left w:val="none" w:sz="0" w:space="0" w:color="auto"/>
            <w:bottom w:val="none" w:sz="0" w:space="0" w:color="auto"/>
            <w:right w:val="none" w:sz="0" w:space="0" w:color="auto"/>
          </w:divBdr>
        </w:div>
        <w:div w:id="832069499">
          <w:marLeft w:val="480"/>
          <w:marRight w:val="0"/>
          <w:marTop w:val="0"/>
          <w:marBottom w:val="0"/>
          <w:divBdr>
            <w:top w:val="none" w:sz="0" w:space="0" w:color="auto"/>
            <w:left w:val="none" w:sz="0" w:space="0" w:color="auto"/>
            <w:bottom w:val="none" w:sz="0" w:space="0" w:color="auto"/>
            <w:right w:val="none" w:sz="0" w:space="0" w:color="auto"/>
          </w:divBdr>
        </w:div>
        <w:div w:id="240218995">
          <w:marLeft w:val="480"/>
          <w:marRight w:val="0"/>
          <w:marTop w:val="0"/>
          <w:marBottom w:val="0"/>
          <w:divBdr>
            <w:top w:val="none" w:sz="0" w:space="0" w:color="auto"/>
            <w:left w:val="none" w:sz="0" w:space="0" w:color="auto"/>
            <w:bottom w:val="none" w:sz="0" w:space="0" w:color="auto"/>
            <w:right w:val="none" w:sz="0" w:space="0" w:color="auto"/>
          </w:divBdr>
        </w:div>
        <w:div w:id="703945111">
          <w:marLeft w:val="480"/>
          <w:marRight w:val="0"/>
          <w:marTop w:val="0"/>
          <w:marBottom w:val="0"/>
          <w:divBdr>
            <w:top w:val="none" w:sz="0" w:space="0" w:color="auto"/>
            <w:left w:val="none" w:sz="0" w:space="0" w:color="auto"/>
            <w:bottom w:val="none" w:sz="0" w:space="0" w:color="auto"/>
            <w:right w:val="none" w:sz="0" w:space="0" w:color="auto"/>
          </w:divBdr>
        </w:div>
        <w:div w:id="102578073">
          <w:marLeft w:val="480"/>
          <w:marRight w:val="0"/>
          <w:marTop w:val="0"/>
          <w:marBottom w:val="0"/>
          <w:divBdr>
            <w:top w:val="none" w:sz="0" w:space="0" w:color="auto"/>
            <w:left w:val="none" w:sz="0" w:space="0" w:color="auto"/>
            <w:bottom w:val="none" w:sz="0" w:space="0" w:color="auto"/>
            <w:right w:val="none" w:sz="0" w:space="0" w:color="auto"/>
          </w:divBdr>
        </w:div>
        <w:div w:id="172064201">
          <w:marLeft w:val="480"/>
          <w:marRight w:val="0"/>
          <w:marTop w:val="0"/>
          <w:marBottom w:val="0"/>
          <w:divBdr>
            <w:top w:val="none" w:sz="0" w:space="0" w:color="auto"/>
            <w:left w:val="none" w:sz="0" w:space="0" w:color="auto"/>
            <w:bottom w:val="none" w:sz="0" w:space="0" w:color="auto"/>
            <w:right w:val="none" w:sz="0" w:space="0" w:color="auto"/>
          </w:divBdr>
        </w:div>
        <w:div w:id="772046747">
          <w:marLeft w:val="480"/>
          <w:marRight w:val="0"/>
          <w:marTop w:val="0"/>
          <w:marBottom w:val="0"/>
          <w:divBdr>
            <w:top w:val="none" w:sz="0" w:space="0" w:color="auto"/>
            <w:left w:val="none" w:sz="0" w:space="0" w:color="auto"/>
            <w:bottom w:val="none" w:sz="0" w:space="0" w:color="auto"/>
            <w:right w:val="none" w:sz="0" w:space="0" w:color="auto"/>
          </w:divBdr>
        </w:div>
        <w:div w:id="225846020">
          <w:marLeft w:val="480"/>
          <w:marRight w:val="0"/>
          <w:marTop w:val="0"/>
          <w:marBottom w:val="0"/>
          <w:divBdr>
            <w:top w:val="none" w:sz="0" w:space="0" w:color="auto"/>
            <w:left w:val="none" w:sz="0" w:space="0" w:color="auto"/>
            <w:bottom w:val="none" w:sz="0" w:space="0" w:color="auto"/>
            <w:right w:val="none" w:sz="0" w:space="0" w:color="auto"/>
          </w:divBdr>
        </w:div>
        <w:div w:id="1782726888">
          <w:marLeft w:val="480"/>
          <w:marRight w:val="0"/>
          <w:marTop w:val="0"/>
          <w:marBottom w:val="0"/>
          <w:divBdr>
            <w:top w:val="none" w:sz="0" w:space="0" w:color="auto"/>
            <w:left w:val="none" w:sz="0" w:space="0" w:color="auto"/>
            <w:bottom w:val="none" w:sz="0" w:space="0" w:color="auto"/>
            <w:right w:val="none" w:sz="0" w:space="0" w:color="auto"/>
          </w:divBdr>
        </w:div>
        <w:div w:id="819347025">
          <w:marLeft w:val="480"/>
          <w:marRight w:val="0"/>
          <w:marTop w:val="0"/>
          <w:marBottom w:val="0"/>
          <w:divBdr>
            <w:top w:val="none" w:sz="0" w:space="0" w:color="auto"/>
            <w:left w:val="none" w:sz="0" w:space="0" w:color="auto"/>
            <w:bottom w:val="none" w:sz="0" w:space="0" w:color="auto"/>
            <w:right w:val="none" w:sz="0" w:space="0" w:color="auto"/>
          </w:divBdr>
        </w:div>
        <w:div w:id="1016686303">
          <w:marLeft w:val="480"/>
          <w:marRight w:val="0"/>
          <w:marTop w:val="0"/>
          <w:marBottom w:val="0"/>
          <w:divBdr>
            <w:top w:val="none" w:sz="0" w:space="0" w:color="auto"/>
            <w:left w:val="none" w:sz="0" w:space="0" w:color="auto"/>
            <w:bottom w:val="none" w:sz="0" w:space="0" w:color="auto"/>
            <w:right w:val="none" w:sz="0" w:space="0" w:color="auto"/>
          </w:divBdr>
        </w:div>
        <w:div w:id="819149036">
          <w:marLeft w:val="480"/>
          <w:marRight w:val="0"/>
          <w:marTop w:val="0"/>
          <w:marBottom w:val="0"/>
          <w:divBdr>
            <w:top w:val="none" w:sz="0" w:space="0" w:color="auto"/>
            <w:left w:val="none" w:sz="0" w:space="0" w:color="auto"/>
            <w:bottom w:val="none" w:sz="0" w:space="0" w:color="auto"/>
            <w:right w:val="none" w:sz="0" w:space="0" w:color="auto"/>
          </w:divBdr>
        </w:div>
        <w:div w:id="1226376387">
          <w:marLeft w:val="480"/>
          <w:marRight w:val="0"/>
          <w:marTop w:val="0"/>
          <w:marBottom w:val="0"/>
          <w:divBdr>
            <w:top w:val="none" w:sz="0" w:space="0" w:color="auto"/>
            <w:left w:val="none" w:sz="0" w:space="0" w:color="auto"/>
            <w:bottom w:val="none" w:sz="0" w:space="0" w:color="auto"/>
            <w:right w:val="none" w:sz="0" w:space="0" w:color="auto"/>
          </w:divBdr>
        </w:div>
        <w:div w:id="1079787237">
          <w:marLeft w:val="480"/>
          <w:marRight w:val="0"/>
          <w:marTop w:val="0"/>
          <w:marBottom w:val="0"/>
          <w:divBdr>
            <w:top w:val="none" w:sz="0" w:space="0" w:color="auto"/>
            <w:left w:val="none" w:sz="0" w:space="0" w:color="auto"/>
            <w:bottom w:val="none" w:sz="0" w:space="0" w:color="auto"/>
            <w:right w:val="none" w:sz="0" w:space="0" w:color="auto"/>
          </w:divBdr>
        </w:div>
        <w:div w:id="1928297035">
          <w:marLeft w:val="480"/>
          <w:marRight w:val="0"/>
          <w:marTop w:val="0"/>
          <w:marBottom w:val="0"/>
          <w:divBdr>
            <w:top w:val="none" w:sz="0" w:space="0" w:color="auto"/>
            <w:left w:val="none" w:sz="0" w:space="0" w:color="auto"/>
            <w:bottom w:val="none" w:sz="0" w:space="0" w:color="auto"/>
            <w:right w:val="none" w:sz="0" w:space="0" w:color="auto"/>
          </w:divBdr>
        </w:div>
        <w:div w:id="772821818">
          <w:marLeft w:val="480"/>
          <w:marRight w:val="0"/>
          <w:marTop w:val="0"/>
          <w:marBottom w:val="0"/>
          <w:divBdr>
            <w:top w:val="none" w:sz="0" w:space="0" w:color="auto"/>
            <w:left w:val="none" w:sz="0" w:space="0" w:color="auto"/>
            <w:bottom w:val="none" w:sz="0" w:space="0" w:color="auto"/>
            <w:right w:val="none" w:sz="0" w:space="0" w:color="auto"/>
          </w:divBdr>
        </w:div>
        <w:div w:id="1756051494">
          <w:marLeft w:val="480"/>
          <w:marRight w:val="0"/>
          <w:marTop w:val="0"/>
          <w:marBottom w:val="0"/>
          <w:divBdr>
            <w:top w:val="none" w:sz="0" w:space="0" w:color="auto"/>
            <w:left w:val="none" w:sz="0" w:space="0" w:color="auto"/>
            <w:bottom w:val="none" w:sz="0" w:space="0" w:color="auto"/>
            <w:right w:val="none" w:sz="0" w:space="0" w:color="auto"/>
          </w:divBdr>
        </w:div>
        <w:div w:id="855072024">
          <w:marLeft w:val="480"/>
          <w:marRight w:val="0"/>
          <w:marTop w:val="0"/>
          <w:marBottom w:val="0"/>
          <w:divBdr>
            <w:top w:val="none" w:sz="0" w:space="0" w:color="auto"/>
            <w:left w:val="none" w:sz="0" w:space="0" w:color="auto"/>
            <w:bottom w:val="none" w:sz="0" w:space="0" w:color="auto"/>
            <w:right w:val="none" w:sz="0" w:space="0" w:color="auto"/>
          </w:divBdr>
        </w:div>
        <w:div w:id="286162649">
          <w:marLeft w:val="480"/>
          <w:marRight w:val="0"/>
          <w:marTop w:val="0"/>
          <w:marBottom w:val="0"/>
          <w:divBdr>
            <w:top w:val="none" w:sz="0" w:space="0" w:color="auto"/>
            <w:left w:val="none" w:sz="0" w:space="0" w:color="auto"/>
            <w:bottom w:val="none" w:sz="0" w:space="0" w:color="auto"/>
            <w:right w:val="none" w:sz="0" w:space="0" w:color="auto"/>
          </w:divBdr>
        </w:div>
        <w:div w:id="1746224590">
          <w:marLeft w:val="480"/>
          <w:marRight w:val="0"/>
          <w:marTop w:val="0"/>
          <w:marBottom w:val="0"/>
          <w:divBdr>
            <w:top w:val="none" w:sz="0" w:space="0" w:color="auto"/>
            <w:left w:val="none" w:sz="0" w:space="0" w:color="auto"/>
            <w:bottom w:val="none" w:sz="0" w:space="0" w:color="auto"/>
            <w:right w:val="none" w:sz="0" w:space="0" w:color="auto"/>
          </w:divBdr>
        </w:div>
        <w:div w:id="23748829">
          <w:marLeft w:val="480"/>
          <w:marRight w:val="0"/>
          <w:marTop w:val="0"/>
          <w:marBottom w:val="0"/>
          <w:divBdr>
            <w:top w:val="none" w:sz="0" w:space="0" w:color="auto"/>
            <w:left w:val="none" w:sz="0" w:space="0" w:color="auto"/>
            <w:bottom w:val="none" w:sz="0" w:space="0" w:color="auto"/>
            <w:right w:val="none" w:sz="0" w:space="0" w:color="auto"/>
          </w:divBdr>
        </w:div>
        <w:div w:id="420420203">
          <w:marLeft w:val="480"/>
          <w:marRight w:val="0"/>
          <w:marTop w:val="0"/>
          <w:marBottom w:val="0"/>
          <w:divBdr>
            <w:top w:val="none" w:sz="0" w:space="0" w:color="auto"/>
            <w:left w:val="none" w:sz="0" w:space="0" w:color="auto"/>
            <w:bottom w:val="none" w:sz="0" w:space="0" w:color="auto"/>
            <w:right w:val="none" w:sz="0" w:space="0" w:color="auto"/>
          </w:divBdr>
        </w:div>
        <w:div w:id="462622000">
          <w:marLeft w:val="480"/>
          <w:marRight w:val="0"/>
          <w:marTop w:val="0"/>
          <w:marBottom w:val="0"/>
          <w:divBdr>
            <w:top w:val="none" w:sz="0" w:space="0" w:color="auto"/>
            <w:left w:val="none" w:sz="0" w:space="0" w:color="auto"/>
            <w:bottom w:val="none" w:sz="0" w:space="0" w:color="auto"/>
            <w:right w:val="none" w:sz="0" w:space="0" w:color="auto"/>
          </w:divBdr>
        </w:div>
        <w:div w:id="2142847311">
          <w:marLeft w:val="480"/>
          <w:marRight w:val="0"/>
          <w:marTop w:val="0"/>
          <w:marBottom w:val="0"/>
          <w:divBdr>
            <w:top w:val="none" w:sz="0" w:space="0" w:color="auto"/>
            <w:left w:val="none" w:sz="0" w:space="0" w:color="auto"/>
            <w:bottom w:val="none" w:sz="0" w:space="0" w:color="auto"/>
            <w:right w:val="none" w:sz="0" w:space="0" w:color="auto"/>
          </w:divBdr>
        </w:div>
        <w:div w:id="2137681071">
          <w:marLeft w:val="480"/>
          <w:marRight w:val="0"/>
          <w:marTop w:val="0"/>
          <w:marBottom w:val="0"/>
          <w:divBdr>
            <w:top w:val="none" w:sz="0" w:space="0" w:color="auto"/>
            <w:left w:val="none" w:sz="0" w:space="0" w:color="auto"/>
            <w:bottom w:val="none" w:sz="0" w:space="0" w:color="auto"/>
            <w:right w:val="none" w:sz="0" w:space="0" w:color="auto"/>
          </w:divBdr>
        </w:div>
        <w:div w:id="243880245">
          <w:marLeft w:val="480"/>
          <w:marRight w:val="0"/>
          <w:marTop w:val="0"/>
          <w:marBottom w:val="0"/>
          <w:divBdr>
            <w:top w:val="none" w:sz="0" w:space="0" w:color="auto"/>
            <w:left w:val="none" w:sz="0" w:space="0" w:color="auto"/>
            <w:bottom w:val="none" w:sz="0" w:space="0" w:color="auto"/>
            <w:right w:val="none" w:sz="0" w:space="0" w:color="auto"/>
          </w:divBdr>
        </w:div>
        <w:div w:id="1985818635">
          <w:marLeft w:val="480"/>
          <w:marRight w:val="0"/>
          <w:marTop w:val="0"/>
          <w:marBottom w:val="0"/>
          <w:divBdr>
            <w:top w:val="none" w:sz="0" w:space="0" w:color="auto"/>
            <w:left w:val="none" w:sz="0" w:space="0" w:color="auto"/>
            <w:bottom w:val="none" w:sz="0" w:space="0" w:color="auto"/>
            <w:right w:val="none" w:sz="0" w:space="0" w:color="auto"/>
          </w:divBdr>
        </w:div>
        <w:div w:id="957108122">
          <w:marLeft w:val="480"/>
          <w:marRight w:val="0"/>
          <w:marTop w:val="0"/>
          <w:marBottom w:val="0"/>
          <w:divBdr>
            <w:top w:val="none" w:sz="0" w:space="0" w:color="auto"/>
            <w:left w:val="none" w:sz="0" w:space="0" w:color="auto"/>
            <w:bottom w:val="none" w:sz="0" w:space="0" w:color="auto"/>
            <w:right w:val="none" w:sz="0" w:space="0" w:color="auto"/>
          </w:divBdr>
        </w:div>
        <w:div w:id="1786462944">
          <w:marLeft w:val="480"/>
          <w:marRight w:val="0"/>
          <w:marTop w:val="0"/>
          <w:marBottom w:val="0"/>
          <w:divBdr>
            <w:top w:val="none" w:sz="0" w:space="0" w:color="auto"/>
            <w:left w:val="none" w:sz="0" w:space="0" w:color="auto"/>
            <w:bottom w:val="none" w:sz="0" w:space="0" w:color="auto"/>
            <w:right w:val="none" w:sz="0" w:space="0" w:color="auto"/>
          </w:divBdr>
        </w:div>
        <w:div w:id="496773758">
          <w:marLeft w:val="480"/>
          <w:marRight w:val="0"/>
          <w:marTop w:val="0"/>
          <w:marBottom w:val="0"/>
          <w:divBdr>
            <w:top w:val="none" w:sz="0" w:space="0" w:color="auto"/>
            <w:left w:val="none" w:sz="0" w:space="0" w:color="auto"/>
            <w:bottom w:val="none" w:sz="0" w:space="0" w:color="auto"/>
            <w:right w:val="none" w:sz="0" w:space="0" w:color="auto"/>
          </w:divBdr>
        </w:div>
        <w:div w:id="883449297">
          <w:marLeft w:val="480"/>
          <w:marRight w:val="0"/>
          <w:marTop w:val="0"/>
          <w:marBottom w:val="0"/>
          <w:divBdr>
            <w:top w:val="none" w:sz="0" w:space="0" w:color="auto"/>
            <w:left w:val="none" w:sz="0" w:space="0" w:color="auto"/>
            <w:bottom w:val="none" w:sz="0" w:space="0" w:color="auto"/>
            <w:right w:val="none" w:sz="0" w:space="0" w:color="auto"/>
          </w:divBdr>
        </w:div>
        <w:div w:id="996374496">
          <w:marLeft w:val="480"/>
          <w:marRight w:val="0"/>
          <w:marTop w:val="0"/>
          <w:marBottom w:val="0"/>
          <w:divBdr>
            <w:top w:val="none" w:sz="0" w:space="0" w:color="auto"/>
            <w:left w:val="none" w:sz="0" w:space="0" w:color="auto"/>
            <w:bottom w:val="none" w:sz="0" w:space="0" w:color="auto"/>
            <w:right w:val="none" w:sz="0" w:space="0" w:color="auto"/>
          </w:divBdr>
        </w:div>
        <w:div w:id="93476548">
          <w:marLeft w:val="480"/>
          <w:marRight w:val="0"/>
          <w:marTop w:val="0"/>
          <w:marBottom w:val="0"/>
          <w:divBdr>
            <w:top w:val="none" w:sz="0" w:space="0" w:color="auto"/>
            <w:left w:val="none" w:sz="0" w:space="0" w:color="auto"/>
            <w:bottom w:val="none" w:sz="0" w:space="0" w:color="auto"/>
            <w:right w:val="none" w:sz="0" w:space="0" w:color="auto"/>
          </w:divBdr>
        </w:div>
        <w:div w:id="1054428475">
          <w:marLeft w:val="480"/>
          <w:marRight w:val="0"/>
          <w:marTop w:val="0"/>
          <w:marBottom w:val="0"/>
          <w:divBdr>
            <w:top w:val="none" w:sz="0" w:space="0" w:color="auto"/>
            <w:left w:val="none" w:sz="0" w:space="0" w:color="auto"/>
            <w:bottom w:val="none" w:sz="0" w:space="0" w:color="auto"/>
            <w:right w:val="none" w:sz="0" w:space="0" w:color="auto"/>
          </w:divBdr>
        </w:div>
        <w:div w:id="1795174669">
          <w:marLeft w:val="480"/>
          <w:marRight w:val="0"/>
          <w:marTop w:val="0"/>
          <w:marBottom w:val="0"/>
          <w:divBdr>
            <w:top w:val="none" w:sz="0" w:space="0" w:color="auto"/>
            <w:left w:val="none" w:sz="0" w:space="0" w:color="auto"/>
            <w:bottom w:val="none" w:sz="0" w:space="0" w:color="auto"/>
            <w:right w:val="none" w:sz="0" w:space="0" w:color="auto"/>
          </w:divBdr>
        </w:div>
        <w:div w:id="1224829153">
          <w:marLeft w:val="480"/>
          <w:marRight w:val="0"/>
          <w:marTop w:val="0"/>
          <w:marBottom w:val="0"/>
          <w:divBdr>
            <w:top w:val="none" w:sz="0" w:space="0" w:color="auto"/>
            <w:left w:val="none" w:sz="0" w:space="0" w:color="auto"/>
            <w:bottom w:val="none" w:sz="0" w:space="0" w:color="auto"/>
            <w:right w:val="none" w:sz="0" w:space="0" w:color="auto"/>
          </w:divBdr>
        </w:div>
        <w:div w:id="845169548">
          <w:marLeft w:val="480"/>
          <w:marRight w:val="0"/>
          <w:marTop w:val="0"/>
          <w:marBottom w:val="0"/>
          <w:divBdr>
            <w:top w:val="none" w:sz="0" w:space="0" w:color="auto"/>
            <w:left w:val="none" w:sz="0" w:space="0" w:color="auto"/>
            <w:bottom w:val="none" w:sz="0" w:space="0" w:color="auto"/>
            <w:right w:val="none" w:sz="0" w:space="0" w:color="auto"/>
          </w:divBdr>
        </w:div>
        <w:div w:id="1544291004">
          <w:marLeft w:val="480"/>
          <w:marRight w:val="0"/>
          <w:marTop w:val="0"/>
          <w:marBottom w:val="0"/>
          <w:divBdr>
            <w:top w:val="none" w:sz="0" w:space="0" w:color="auto"/>
            <w:left w:val="none" w:sz="0" w:space="0" w:color="auto"/>
            <w:bottom w:val="none" w:sz="0" w:space="0" w:color="auto"/>
            <w:right w:val="none" w:sz="0" w:space="0" w:color="auto"/>
          </w:divBdr>
        </w:div>
        <w:div w:id="1594431453">
          <w:marLeft w:val="480"/>
          <w:marRight w:val="0"/>
          <w:marTop w:val="0"/>
          <w:marBottom w:val="0"/>
          <w:divBdr>
            <w:top w:val="none" w:sz="0" w:space="0" w:color="auto"/>
            <w:left w:val="none" w:sz="0" w:space="0" w:color="auto"/>
            <w:bottom w:val="none" w:sz="0" w:space="0" w:color="auto"/>
            <w:right w:val="none" w:sz="0" w:space="0" w:color="auto"/>
          </w:divBdr>
        </w:div>
        <w:div w:id="46220562">
          <w:marLeft w:val="480"/>
          <w:marRight w:val="0"/>
          <w:marTop w:val="0"/>
          <w:marBottom w:val="0"/>
          <w:divBdr>
            <w:top w:val="none" w:sz="0" w:space="0" w:color="auto"/>
            <w:left w:val="none" w:sz="0" w:space="0" w:color="auto"/>
            <w:bottom w:val="none" w:sz="0" w:space="0" w:color="auto"/>
            <w:right w:val="none" w:sz="0" w:space="0" w:color="auto"/>
          </w:divBdr>
        </w:div>
        <w:div w:id="1437016126">
          <w:marLeft w:val="480"/>
          <w:marRight w:val="0"/>
          <w:marTop w:val="0"/>
          <w:marBottom w:val="0"/>
          <w:divBdr>
            <w:top w:val="none" w:sz="0" w:space="0" w:color="auto"/>
            <w:left w:val="none" w:sz="0" w:space="0" w:color="auto"/>
            <w:bottom w:val="none" w:sz="0" w:space="0" w:color="auto"/>
            <w:right w:val="none" w:sz="0" w:space="0" w:color="auto"/>
          </w:divBdr>
        </w:div>
        <w:div w:id="2129398308">
          <w:marLeft w:val="480"/>
          <w:marRight w:val="0"/>
          <w:marTop w:val="0"/>
          <w:marBottom w:val="0"/>
          <w:divBdr>
            <w:top w:val="none" w:sz="0" w:space="0" w:color="auto"/>
            <w:left w:val="none" w:sz="0" w:space="0" w:color="auto"/>
            <w:bottom w:val="none" w:sz="0" w:space="0" w:color="auto"/>
            <w:right w:val="none" w:sz="0" w:space="0" w:color="auto"/>
          </w:divBdr>
        </w:div>
        <w:div w:id="471289806">
          <w:marLeft w:val="480"/>
          <w:marRight w:val="0"/>
          <w:marTop w:val="0"/>
          <w:marBottom w:val="0"/>
          <w:divBdr>
            <w:top w:val="none" w:sz="0" w:space="0" w:color="auto"/>
            <w:left w:val="none" w:sz="0" w:space="0" w:color="auto"/>
            <w:bottom w:val="none" w:sz="0" w:space="0" w:color="auto"/>
            <w:right w:val="none" w:sz="0" w:space="0" w:color="auto"/>
          </w:divBdr>
        </w:div>
        <w:div w:id="749153466">
          <w:marLeft w:val="480"/>
          <w:marRight w:val="0"/>
          <w:marTop w:val="0"/>
          <w:marBottom w:val="0"/>
          <w:divBdr>
            <w:top w:val="none" w:sz="0" w:space="0" w:color="auto"/>
            <w:left w:val="none" w:sz="0" w:space="0" w:color="auto"/>
            <w:bottom w:val="none" w:sz="0" w:space="0" w:color="auto"/>
            <w:right w:val="none" w:sz="0" w:space="0" w:color="auto"/>
          </w:divBdr>
        </w:div>
        <w:div w:id="1857595">
          <w:marLeft w:val="480"/>
          <w:marRight w:val="0"/>
          <w:marTop w:val="0"/>
          <w:marBottom w:val="0"/>
          <w:divBdr>
            <w:top w:val="none" w:sz="0" w:space="0" w:color="auto"/>
            <w:left w:val="none" w:sz="0" w:space="0" w:color="auto"/>
            <w:bottom w:val="none" w:sz="0" w:space="0" w:color="auto"/>
            <w:right w:val="none" w:sz="0" w:space="0" w:color="auto"/>
          </w:divBdr>
        </w:div>
        <w:div w:id="1899052162">
          <w:marLeft w:val="480"/>
          <w:marRight w:val="0"/>
          <w:marTop w:val="0"/>
          <w:marBottom w:val="0"/>
          <w:divBdr>
            <w:top w:val="none" w:sz="0" w:space="0" w:color="auto"/>
            <w:left w:val="none" w:sz="0" w:space="0" w:color="auto"/>
            <w:bottom w:val="none" w:sz="0" w:space="0" w:color="auto"/>
            <w:right w:val="none" w:sz="0" w:space="0" w:color="auto"/>
          </w:divBdr>
        </w:div>
        <w:div w:id="1427531707">
          <w:marLeft w:val="480"/>
          <w:marRight w:val="0"/>
          <w:marTop w:val="0"/>
          <w:marBottom w:val="0"/>
          <w:divBdr>
            <w:top w:val="none" w:sz="0" w:space="0" w:color="auto"/>
            <w:left w:val="none" w:sz="0" w:space="0" w:color="auto"/>
            <w:bottom w:val="none" w:sz="0" w:space="0" w:color="auto"/>
            <w:right w:val="none" w:sz="0" w:space="0" w:color="auto"/>
          </w:divBdr>
        </w:div>
        <w:div w:id="119611145">
          <w:marLeft w:val="480"/>
          <w:marRight w:val="0"/>
          <w:marTop w:val="0"/>
          <w:marBottom w:val="0"/>
          <w:divBdr>
            <w:top w:val="none" w:sz="0" w:space="0" w:color="auto"/>
            <w:left w:val="none" w:sz="0" w:space="0" w:color="auto"/>
            <w:bottom w:val="none" w:sz="0" w:space="0" w:color="auto"/>
            <w:right w:val="none" w:sz="0" w:space="0" w:color="auto"/>
          </w:divBdr>
        </w:div>
        <w:div w:id="580795349">
          <w:marLeft w:val="480"/>
          <w:marRight w:val="0"/>
          <w:marTop w:val="0"/>
          <w:marBottom w:val="0"/>
          <w:divBdr>
            <w:top w:val="none" w:sz="0" w:space="0" w:color="auto"/>
            <w:left w:val="none" w:sz="0" w:space="0" w:color="auto"/>
            <w:bottom w:val="none" w:sz="0" w:space="0" w:color="auto"/>
            <w:right w:val="none" w:sz="0" w:space="0" w:color="auto"/>
          </w:divBdr>
        </w:div>
        <w:div w:id="1806660416">
          <w:marLeft w:val="480"/>
          <w:marRight w:val="0"/>
          <w:marTop w:val="0"/>
          <w:marBottom w:val="0"/>
          <w:divBdr>
            <w:top w:val="none" w:sz="0" w:space="0" w:color="auto"/>
            <w:left w:val="none" w:sz="0" w:space="0" w:color="auto"/>
            <w:bottom w:val="none" w:sz="0" w:space="0" w:color="auto"/>
            <w:right w:val="none" w:sz="0" w:space="0" w:color="auto"/>
          </w:divBdr>
        </w:div>
        <w:div w:id="118382598">
          <w:marLeft w:val="480"/>
          <w:marRight w:val="0"/>
          <w:marTop w:val="0"/>
          <w:marBottom w:val="0"/>
          <w:divBdr>
            <w:top w:val="none" w:sz="0" w:space="0" w:color="auto"/>
            <w:left w:val="none" w:sz="0" w:space="0" w:color="auto"/>
            <w:bottom w:val="none" w:sz="0" w:space="0" w:color="auto"/>
            <w:right w:val="none" w:sz="0" w:space="0" w:color="auto"/>
          </w:divBdr>
        </w:div>
        <w:div w:id="1569458695">
          <w:marLeft w:val="480"/>
          <w:marRight w:val="0"/>
          <w:marTop w:val="0"/>
          <w:marBottom w:val="0"/>
          <w:divBdr>
            <w:top w:val="none" w:sz="0" w:space="0" w:color="auto"/>
            <w:left w:val="none" w:sz="0" w:space="0" w:color="auto"/>
            <w:bottom w:val="none" w:sz="0" w:space="0" w:color="auto"/>
            <w:right w:val="none" w:sz="0" w:space="0" w:color="auto"/>
          </w:divBdr>
        </w:div>
        <w:div w:id="855971162">
          <w:marLeft w:val="480"/>
          <w:marRight w:val="0"/>
          <w:marTop w:val="0"/>
          <w:marBottom w:val="0"/>
          <w:divBdr>
            <w:top w:val="none" w:sz="0" w:space="0" w:color="auto"/>
            <w:left w:val="none" w:sz="0" w:space="0" w:color="auto"/>
            <w:bottom w:val="none" w:sz="0" w:space="0" w:color="auto"/>
            <w:right w:val="none" w:sz="0" w:space="0" w:color="auto"/>
          </w:divBdr>
        </w:div>
        <w:div w:id="758017156">
          <w:marLeft w:val="480"/>
          <w:marRight w:val="0"/>
          <w:marTop w:val="0"/>
          <w:marBottom w:val="0"/>
          <w:divBdr>
            <w:top w:val="none" w:sz="0" w:space="0" w:color="auto"/>
            <w:left w:val="none" w:sz="0" w:space="0" w:color="auto"/>
            <w:bottom w:val="none" w:sz="0" w:space="0" w:color="auto"/>
            <w:right w:val="none" w:sz="0" w:space="0" w:color="auto"/>
          </w:divBdr>
        </w:div>
        <w:div w:id="533812507">
          <w:marLeft w:val="480"/>
          <w:marRight w:val="0"/>
          <w:marTop w:val="0"/>
          <w:marBottom w:val="0"/>
          <w:divBdr>
            <w:top w:val="none" w:sz="0" w:space="0" w:color="auto"/>
            <w:left w:val="none" w:sz="0" w:space="0" w:color="auto"/>
            <w:bottom w:val="none" w:sz="0" w:space="0" w:color="auto"/>
            <w:right w:val="none" w:sz="0" w:space="0" w:color="auto"/>
          </w:divBdr>
        </w:div>
        <w:div w:id="331571440">
          <w:marLeft w:val="480"/>
          <w:marRight w:val="0"/>
          <w:marTop w:val="0"/>
          <w:marBottom w:val="0"/>
          <w:divBdr>
            <w:top w:val="none" w:sz="0" w:space="0" w:color="auto"/>
            <w:left w:val="none" w:sz="0" w:space="0" w:color="auto"/>
            <w:bottom w:val="none" w:sz="0" w:space="0" w:color="auto"/>
            <w:right w:val="none" w:sz="0" w:space="0" w:color="auto"/>
          </w:divBdr>
        </w:div>
        <w:div w:id="1863981289">
          <w:marLeft w:val="480"/>
          <w:marRight w:val="0"/>
          <w:marTop w:val="0"/>
          <w:marBottom w:val="0"/>
          <w:divBdr>
            <w:top w:val="none" w:sz="0" w:space="0" w:color="auto"/>
            <w:left w:val="none" w:sz="0" w:space="0" w:color="auto"/>
            <w:bottom w:val="none" w:sz="0" w:space="0" w:color="auto"/>
            <w:right w:val="none" w:sz="0" w:space="0" w:color="auto"/>
          </w:divBdr>
        </w:div>
        <w:div w:id="609779291">
          <w:marLeft w:val="480"/>
          <w:marRight w:val="0"/>
          <w:marTop w:val="0"/>
          <w:marBottom w:val="0"/>
          <w:divBdr>
            <w:top w:val="none" w:sz="0" w:space="0" w:color="auto"/>
            <w:left w:val="none" w:sz="0" w:space="0" w:color="auto"/>
            <w:bottom w:val="none" w:sz="0" w:space="0" w:color="auto"/>
            <w:right w:val="none" w:sz="0" w:space="0" w:color="auto"/>
          </w:divBdr>
        </w:div>
        <w:div w:id="334462141">
          <w:marLeft w:val="480"/>
          <w:marRight w:val="0"/>
          <w:marTop w:val="0"/>
          <w:marBottom w:val="0"/>
          <w:divBdr>
            <w:top w:val="none" w:sz="0" w:space="0" w:color="auto"/>
            <w:left w:val="none" w:sz="0" w:space="0" w:color="auto"/>
            <w:bottom w:val="none" w:sz="0" w:space="0" w:color="auto"/>
            <w:right w:val="none" w:sz="0" w:space="0" w:color="auto"/>
          </w:divBdr>
        </w:div>
        <w:div w:id="520365377">
          <w:marLeft w:val="480"/>
          <w:marRight w:val="0"/>
          <w:marTop w:val="0"/>
          <w:marBottom w:val="0"/>
          <w:divBdr>
            <w:top w:val="none" w:sz="0" w:space="0" w:color="auto"/>
            <w:left w:val="none" w:sz="0" w:space="0" w:color="auto"/>
            <w:bottom w:val="none" w:sz="0" w:space="0" w:color="auto"/>
            <w:right w:val="none" w:sz="0" w:space="0" w:color="auto"/>
          </w:divBdr>
        </w:div>
        <w:div w:id="1026249996">
          <w:marLeft w:val="480"/>
          <w:marRight w:val="0"/>
          <w:marTop w:val="0"/>
          <w:marBottom w:val="0"/>
          <w:divBdr>
            <w:top w:val="none" w:sz="0" w:space="0" w:color="auto"/>
            <w:left w:val="none" w:sz="0" w:space="0" w:color="auto"/>
            <w:bottom w:val="none" w:sz="0" w:space="0" w:color="auto"/>
            <w:right w:val="none" w:sz="0" w:space="0" w:color="auto"/>
          </w:divBdr>
        </w:div>
        <w:div w:id="1076632293">
          <w:marLeft w:val="480"/>
          <w:marRight w:val="0"/>
          <w:marTop w:val="0"/>
          <w:marBottom w:val="0"/>
          <w:divBdr>
            <w:top w:val="none" w:sz="0" w:space="0" w:color="auto"/>
            <w:left w:val="none" w:sz="0" w:space="0" w:color="auto"/>
            <w:bottom w:val="none" w:sz="0" w:space="0" w:color="auto"/>
            <w:right w:val="none" w:sz="0" w:space="0" w:color="auto"/>
          </w:divBdr>
        </w:div>
        <w:div w:id="1464420334">
          <w:marLeft w:val="480"/>
          <w:marRight w:val="0"/>
          <w:marTop w:val="0"/>
          <w:marBottom w:val="0"/>
          <w:divBdr>
            <w:top w:val="none" w:sz="0" w:space="0" w:color="auto"/>
            <w:left w:val="none" w:sz="0" w:space="0" w:color="auto"/>
            <w:bottom w:val="none" w:sz="0" w:space="0" w:color="auto"/>
            <w:right w:val="none" w:sz="0" w:space="0" w:color="auto"/>
          </w:divBdr>
        </w:div>
        <w:div w:id="106243435">
          <w:marLeft w:val="480"/>
          <w:marRight w:val="0"/>
          <w:marTop w:val="0"/>
          <w:marBottom w:val="0"/>
          <w:divBdr>
            <w:top w:val="none" w:sz="0" w:space="0" w:color="auto"/>
            <w:left w:val="none" w:sz="0" w:space="0" w:color="auto"/>
            <w:bottom w:val="none" w:sz="0" w:space="0" w:color="auto"/>
            <w:right w:val="none" w:sz="0" w:space="0" w:color="auto"/>
          </w:divBdr>
        </w:div>
        <w:div w:id="38867813">
          <w:marLeft w:val="480"/>
          <w:marRight w:val="0"/>
          <w:marTop w:val="0"/>
          <w:marBottom w:val="0"/>
          <w:divBdr>
            <w:top w:val="none" w:sz="0" w:space="0" w:color="auto"/>
            <w:left w:val="none" w:sz="0" w:space="0" w:color="auto"/>
            <w:bottom w:val="none" w:sz="0" w:space="0" w:color="auto"/>
            <w:right w:val="none" w:sz="0" w:space="0" w:color="auto"/>
          </w:divBdr>
        </w:div>
        <w:div w:id="257644323">
          <w:marLeft w:val="480"/>
          <w:marRight w:val="0"/>
          <w:marTop w:val="0"/>
          <w:marBottom w:val="0"/>
          <w:divBdr>
            <w:top w:val="none" w:sz="0" w:space="0" w:color="auto"/>
            <w:left w:val="none" w:sz="0" w:space="0" w:color="auto"/>
            <w:bottom w:val="none" w:sz="0" w:space="0" w:color="auto"/>
            <w:right w:val="none" w:sz="0" w:space="0" w:color="auto"/>
          </w:divBdr>
        </w:div>
        <w:div w:id="1760250035">
          <w:marLeft w:val="480"/>
          <w:marRight w:val="0"/>
          <w:marTop w:val="0"/>
          <w:marBottom w:val="0"/>
          <w:divBdr>
            <w:top w:val="none" w:sz="0" w:space="0" w:color="auto"/>
            <w:left w:val="none" w:sz="0" w:space="0" w:color="auto"/>
            <w:bottom w:val="none" w:sz="0" w:space="0" w:color="auto"/>
            <w:right w:val="none" w:sz="0" w:space="0" w:color="auto"/>
          </w:divBdr>
        </w:div>
        <w:div w:id="514925440">
          <w:marLeft w:val="480"/>
          <w:marRight w:val="0"/>
          <w:marTop w:val="0"/>
          <w:marBottom w:val="0"/>
          <w:divBdr>
            <w:top w:val="none" w:sz="0" w:space="0" w:color="auto"/>
            <w:left w:val="none" w:sz="0" w:space="0" w:color="auto"/>
            <w:bottom w:val="none" w:sz="0" w:space="0" w:color="auto"/>
            <w:right w:val="none" w:sz="0" w:space="0" w:color="auto"/>
          </w:divBdr>
        </w:div>
        <w:div w:id="26487889">
          <w:marLeft w:val="480"/>
          <w:marRight w:val="0"/>
          <w:marTop w:val="0"/>
          <w:marBottom w:val="0"/>
          <w:divBdr>
            <w:top w:val="none" w:sz="0" w:space="0" w:color="auto"/>
            <w:left w:val="none" w:sz="0" w:space="0" w:color="auto"/>
            <w:bottom w:val="none" w:sz="0" w:space="0" w:color="auto"/>
            <w:right w:val="none" w:sz="0" w:space="0" w:color="auto"/>
          </w:divBdr>
        </w:div>
        <w:div w:id="745303833">
          <w:marLeft w:val="480"/>
          <w:marRight w:val="0"/>
          <w:marTop w:val="0"/>
          <w:marBottom w:val="0"/>
          <w:divBdr>
            <w:top w:val="none" w:sz="0" w:space="0" w:color="auto"/>
            <w:left w:val="none" w:sz="0" w:space="0" w:color="auto"/>
            <w:bottom w:val="none" w:sz="0" w:space="0" w:color="auto"/>
            <w:right w:val="none" w:sz="0" w:space="0" w:color="auto"/>
          </w:divBdr>
        </w:div>
        <w:div w:id="726799474">
          <w:marLeft w:val="480"/>
          <w:marRight w:val="0"/>
          <w:marTop w:val="0"/>
          <w:marBottom w:val="0"/>
          <w:divBdr>
            <w:top w:val="none" w:sz="0" w:space="0" w:color="auto"/>
            <w:left w:val="none" w:sz="0" w:space="0" w:color="auto"/>
            <w:bottom w:val="none" w:sz="0" w:space="0" w:color="auto"/>
            <w:right w:val="none" w:sz="0" w:space="0" w:color="auto"/>
          </w:divBdr>
        </w:div>
        <w:div w:id="1658193920">
          <w:marLeft w:val="480"/>
          <w:marRight w:val="0"/>
          <w:marTop w:val="0"/>
          <w:marBottom w:val="0"/>
          <w:divBdr>
            <w:top w:val="none" w:sz="0" w:space="0" w:color="auto"/>
            <w:left w:val="none" w:sz="0" w:space="0" w:color="auto"/>
            <w:bottom w:val="none" w:sz="0" w:space="0" w:color="auto"/>
            <w:right w:val="none" w:sz="0" w:space="0" w:color="auto"/>
          </w:divBdr>
        </w:div>
        <w:div w:id="1697344116">
          <w:marLeft w:val="480"/>
          <w:marRight w:val="0"/>
          <w:marTop w:val="0"/>
          <w:marBottom w:val="0"/>
          <w:divBdr>
            <w:top w:val="none" w:sz="0" w:space="0" w:color="auto"/>
            <w:left w:val="none" w:sz="0" w:space="0" w:color="auto"/>
            <w:bottom w:val="none" w:sz="0" w:space="0" w:color="auto"/>
            <w:right w:val="none" w:sz="0" w:space="0" w:color="auto"/>
          </w:divBdr>
        </w:div>
        <w:div w:id="203518335">
          <w:marLeft w:val="480"/>
          <w:marRight w:val="0"/>
          <w:marTop w:val="0"/>
          <w:marBottom w:val="0"/>
          <w:divBdr>
            <w:top w:val="none" w:sz="0" w:space="0" w:color="auto"/>
            <w:left w:val="none" w:sz="0" w:space="0" w:color="auto"/>
            <w:bottom w:val="none" w:sz="0" w:space="0" w:color="auto"/>
            <w:right w:val="none" w:sz="0" w:space="0" w:color="auto"/>
          </w:divBdr>
        </w:div>
        <w:div w:id="1040667246">
          <w:marLeft w:val="480"/>
          <w:marRight w:val="0"/>
          <w:marTop w:val="0"/>
          <w:marBottom w:val="0"/>
          <w:divBdr>
            <w:top w:val="none" w:sz="0" w:space="0" w:color="auto"/>
            <w:left w:val="none" w:sz="0" w:space="0" w:color="auto"/>
            <w:bottom w:val="none" w:sz="0" w:space="0" w:color="auto"/>
            <w:right w:val="none" w:sz="0" w:space="0" w:color="auto"/>
          </w:divBdr>
        </w:div>
        <w:div w:id="1710648502">
          <w:marLeft w:val="480"/>
          <w:marRight w:val="0"/>
          <w:marTop w:val="0"/>
          <w:marBottom w:val="0"/>
          <w:divBdr>
            <w:top w:val="none" w:sz="0" w:space="0" w:color="auto"/>
            <w:left w:val="none" w:sz="0" w:space="0" w:color="auto"/>
            <w:bottom w:val="none" w:sz="0" w:space="0" w:color="auto"/>
            <w:right w:val="none" w:sz="0" w:space="0" w:color="auto"/>
          </w:divBdr>
        </w:div>
        <w:div w:id="408424647">
          <w:marLeft w:val="480"/>
          <w:marRight w:val="0"/>
          <w:marTop w:val="0"/>
          <w:marBottom w:val="0"/>
          <w:divBdr>
            <w:top w:val="none" w:sz="0" w:space="0" w:color="auto"/>
            <w:left w:val="none" w:sz="0" w:space="0" w:color="auto"/>
            <w:bottom w:val="none" w:sz="0" w:space="0" w:color="auto"/>
            <w:right w:val="none" w:sz="0" w:space="0" w:color="auto"/>
          </w:divBdr>
        </w:div>
        <w:div w:id="690105892">
          <w:marLeft w:val="480"/>
          <w:marRight w:val="0"/>
          <w:marTop w:val="0"/>
          <w:marBottom w:val="0"/>
          <w:divBdr>
            <w:top w:val="none" w:sz="0" w:space="0" w:color="auto"/>
            <w:left w:val="none" w:sz="0" w:space="0" w:color="auto"/>
            <w:bottom w:val="none" w:sz="0" w:space="0" w:color="auto"/>
            <w:right w:val="none" w:sz="0" w:space="0" w:color="auto"/>
          </w:divBdr>
        </w:div>
        <w:div w:id="624701090">
          <w:marLeft w:val="480"/>
          <w:marRight w:val="0"/>
          <w:marTop w:val="0"/>
          <w:marBottom w:val="0"/>
          <w:divBdr>
            <w:top w:val="none" w:sz="0" w:space="0" w:color="auto"/>
            <w:left w:val="none" w:sz="0" w:space="0" w:color="auto"/>
            <w:bottom w:val="none" w:sz="0" w:space="0" w:color="auto"/>
            <w:right w:val="none" w:sz="0" w:space="0" w:color="auto"/>
          </w:divBdr>
        </w:div>
        <w:div w:id="569970024">
          <w:marLeft w:val="480"/>
          <w:marRight w:val="0"/>
          <w:marTop w:val="0"/>
          <w:marBottom w:val="0"/>
          <w:divBdr>
            <w:top w:val="none" w:sz="0" w:space="0" w:color="auto"/>
            <w:left w:val="none" w:sz="0" w:space="0" w:color="auto"/>
            <w:bottom w:val="none" w:sz="0" w:space="0" w:color="auto"/>
            <w:right w:val="none" w:sz="0" w:space="0" w:color="auto"/>
          </w:divBdr>
        </w:div>
        <w:div w:id="1429230944">
          <w:marLeft w:val="480"/>
          <w:marRight w:val="0"/>
          <w:marTop w:val="0"/>
          <w:marBottom w:val="0"/>
          <w:divBdr>
            <w:top w:val="none" w:sz="0" w:space="0" w:color="auto"/>
            <w:left w:val="none" w:sz="0" w:space="0" w:color="auto"/>
            <w:bottom w:val="none" w:sz="0" w:space="0" w:color="auto"/>
            <w:right w:val="none" w:sz="0" w:space="0" w:color="auto"/>
          </w:divBdr>
        </w:div>
        <w:div w:id="1964846392">
          <w:marLeft w:val="480"/>
          <w:marRight w:val="0"/>
          <w:marTop w:val="0"/>
          <w:marBottom w:val="0"/>
          <w:divBdr>
            <w:top w:val="none" w:sz="0" w:space="0" w:color="auto"/>
            <w:left w:val="none" w:sz="0" w:space="0" w:color="auto"/>
            <w:bottom w:val="none" w:sz="0" w:space="0" w:color="auto"/>
            <w:right w:val="none" w:sz="0" w:space="0" w:color="auto"/>
          </w:divBdr>
        </w:div>
        <w:div w:id="1506507585">
          <w:marLeft w:val="480"/>
          <w:marRight w:val="0"/>
          <w:marTop w:val="0"/>
          <w:marBottom w:val="0"/>
          <w:divBdr>
            <w:top w:val="none" w:sz="0" w:space="0" w:color="auto"/>
            <w:left w:val="none" w:sz="0" w:space="0" w:color="auto"/>
            <w:bottom w:val="none" w:sz="0" w:space="0" w:color="auto"/>
            <w:right w:val="none" w:sz="0" w:space="0" w:color="auto"/>
          </w:divBdr>
        </w:div>
        <w:div w:id="476848385">
          <w:marLeft w:val="480"/>
          <w:marRight w:val="0"/>
          <w:marTop w:val="0"/>
          <w:marBottom w:val="0"/>
          <w:divBdr>
            <w:top w:val="none" w:sz="0" w:space="0" w:color="auto"/>
            <w:left w:val="none" w:sz="0" w:space="0" w:color="auto"/>
            <w:bottom w:val="none" w:sz="0" w:space="0" w:color="auto"/>
            <w:right w:val="none" w:sz="0" w:space="0" w:color="auto"/>
          </w:divBdr>
        </w:div>
        <w:div w:id="887571834">
          <w:marLeft w:val="480"/>
          <w:marRight w:val="0"/>
          <w:marTop w:val="0"/>
          <w:marBottom w:val="0"/>
          <w:divBdr>
            <w:top w:val="none" w:sz="0" w:space="0" w:color="auto"/>
            <w:left w:val="none" w:sz="0" w:space="0" w:color="auto"/>
            <w:bottom w:val="none" w:sz="0" w:space="0" w:color="auto"/>
            <w:right w:val="none" w:sz="0" w:space="0" w:color="auto"/>
          </w:divBdr>
        </w:div>
        <w:div w:id="1768236857">
          <w:marLeft w:val="480"/>
          <w:marRight w:val="0"/>
          <w:marTop w:val="0"/>
          <w:marBottom w:val="0"/>
          <w:divBdr>
            <w:top w:val="none" w:sz="0" w:space="0" w:color="auto"/>
            <w:left w:val="none" w:sz="0" w:space="0" w:color="auto"/>
            <w:bottom w:val="none" w:sz="0" w:space="0" w:color="auto"/>
            <w:right w:val="none" w:sz="0" w:space="0" w:color="auto"/>
          </w:divBdr>
        </w:div>
        <w:div w:id="1003318768">
          <w:marLeft w:val="480"/>
          <w:marRight w:val="0"/>
          <w:marTop w:val="0"/>
          <w:marBottom w:val="0"/>
          <w:divBdr>
            <w:top w:val="none" w:sz="0" w:space="0" w:color="auto"/>
            <w:left w:val="none" w:sz="0" w:space="0" w:color="auto"/>
            <w:bottom w:val="none" w:sz="0" w:space="0" w:color="auto"/>
            <w:right w:val="none" w:sz="0" w:space="0" w:color="auto"/>
          </w:divBdr>
        </w:div>
        <w:div w:id="885918900">
          <w:marLeft w:val="480"/>
          <w:marRight w:val="0"/>
          <w:marTop w:val="0"/>
          <w:marBottom w:val="0"/>
          <w:divBdr>
            <w:top w:val="none" w:sz="0" w:space="0" w:color="auto"/>
            <w:left w:val="none" w:sz="0" w:space="0" w:color="auto"/>
            <w:bottom w:val="none" w:sz="0" w:space="0" w:color="auto"/>
            <w:right w:val="none" w:sz="0" w:space="0" w:color="auto"/>
          </w:divBdr>
        </w:div>
        <w:div w:id="1834295019">
          <w:marLeft w:val="480"/>
          <w:marRight w:val="0"/>
          <w:marTop w:val="0"/>
          <w:marBottom w:val="0"/>
          <w:divBdr>
            <w:top w:val="none" w:sz="0" w:space="0" w:color="auto"/>
            <w:left w:val="none" w:sz="0" w:space="0" w:color="auto"/>
            <w:bottom w:val="none" w:sz="0" w:space="0" w:color="auto"/>
            <w:right w:val="none" w:sz="0" w:space="0" w:color="auto"/>
          </w:divBdr>
        </w:div>
        <w:div w:id="664163038">
          <w:marLeft w:val="480"/>
          <w:marRight w:val="0"/>
          <w:marTop w:val="0"/>
          <w:marBottom w:val="0"/>
          <w:divBdr>
            <w:top w:val="none" w:sz="0" w:space="0" w:color="auto"/>
            <w:left w:val="none" w:sz="0" w:space="0" w:color="auto"/>
            <w:bottom w:val="none" w:sz="0" w:space="0" w:color="auto"/>
            <w:right w:val="none" w:sz="0" w:space="0" w:color="auto"/>
          </w:divBdr>
        </w:div>
        <w:div w:id="1071661839">
          <w:marLeft w:val="480"/>
          <w:marRight w:val="0"/>
          <w:marTop w:val="0"/>
          <w:marBottom w:val="0"/>
          <w:divBdr>
            <w:top w:val="none" w:sz="0" w:space="0" w:color="auto"/>
            <w:left w:val="none" w:sz="0" w:space="0" w:color="auto"/>
            <w:bottom w:val="none" w:sz="0" w:space="0" w:color="auto"/>
            <w:right w:val="none" w:sz="0" w:space="0" w:color="auto"/>
          </w:divBdr>
        </w:div>
        <w:div w:id="1032804338">
          <w:marLeft w:val="480"/>
          <w:marRight w:val="0"/>
          <w:marTop w:val="0"/>
          <w:marBottom w:val="0"/>
          <w:divBdr>
            <w:top w:val="none" w:sz="0" w:space="0" w:color="auto"/>
            <w:left w:val="none" w:sz="0" w:space="0" w:color="auto"/>
            <w:bottom w:val="none" w:sz="0" w:space="0" w:color="auto"/>
            <w:right w:val="none" w:sz="0" w:space="0" w:color="auto"/>
          </w:divBdr>
        </w:div>
        <w:div w:id="2051413710">
          <w:marLeft w:val="480"/>
          <w:marRight w:val="0"/>
          <w:marTop w:val="0"/>
          <w:marBottom w:val="0"/>
          <w:divBdr>
            <w:top w:val="none" w:sz="0" w:space="0" w:color="auto"/>
            <w:left w:val="none" w:sz="0" w:space="0" w:color="auto"/>
            <w:bottom w:val="none" w:sz="0" w:space="0" w:color="auto"/>
            <w:right w:val="none" w:sz="0" w:space="0" w:color="auto"/>
          </w:divBdr>
        </w:div>
        <w:div w:id="1538354991">
          <w:marLeft w:val="480"/>
          <w:marRight w:val="0"/>
          <w:marTop w:val="0"/>
          <w:marBottom w:val="0"/>
          <w:divBdr>
            <w:top w:val="none" w:sz="0" w:space="0" w:color="auto"/>
            <w:left w:val="none" w:sz="0" w:space="0" w:color="auto"/>
            <w:bottom w:val="none" w:sz="0" w:space="0" w:color="auto"/>
            <w:right w:val="none" w:sz="0" w:space="0" w:color="auto"/>
          </w:divBdr>
        </w:div>
        <w:div w:id="219437875">
          <w:marLeft w:val="480"/>
          <w:marRight w:val="0"/>
          <w:marTop w:val="0"/>
          <w:marBottom w:val="0"/>
          <w:divBdr>
            <w:top w:val="none" w:sz="0" w:space="0" w:color="auto"/>
            <w:left w:val="none" w:sz="0" w:space="0" w:color="auto"/>
            <w:bottom w:val="none" w:sz="0" w:space="0" w:color="auto"/>
            <w:right w:val="none" w:sz="0" w:space="0" w:color="auto"/>
          </w:divBdr>
        </w:div>
        <w:div w:id="1398358575">
          <w:marLeft w:val="480"/>
          <w:marRight w:val="0"/>
          <w:marTop w:val="0"/>
          <w:marBottom w:val="0"/>
          <w:divBdr>
            <w:top w:val="none" w:sz="0" w:space="0" w:color="auto"/>
            <w:left w:val="none" w:sz="0" w:space="0" w:color="auto"/>
            <w:bottom w:val="none" w:sz="0" w:space="0" w:color="auto"/>
            <w:right w:val="none" w:sz="0" w:space="0" w:color="auto"/>
          </w:divBdr>
        </w:div>
        <w:div w:id="324630406">
          <w:marLeft w:val="480"/>
          <w:marRight w:val="0"/>
          <w:marTop w:val="0"/>
          <w:marBottom w:val="0"/>
          <w:divBdr>
            <w:top w:val="none" w:sz="0" w:space="0" w:color="auto"/>
            <w:left w:val="none" w:sz="0" w:space="0" w:color="auto"/>
            <w:bottom w:val="none" w:sz="0" w:space="0" w:color="auto"/>
            <w:right w:val="none" w:sz="0" w:space="0" w:color="auto"/>
          </w:divBdr>
        </w:div>
        <w:div w:id="1834025504">
          <w:marLeft w:val="480"/>
          <w:marRight w:val="0"/>
          <w:marTop w:val="0"/>
          <w:marBottom w:val="0"/>
          <w:divBdr>
            <w:top w:val="none" w:sz="0" w:space="0" w:color="auto"/>
            <w:left w:val="none" w:sz="0" w:space="0" w:color="auto"/>
            <w:bottom w:val="none" w:sz="0" w:space="0" w:color="auto"/>
            <w:right w:val="none" w:sz="0" w:space="0" w:color="auto"/>
          </w:divBdr>
        </w:div>
      </w:divsChild>
    </w:div>
    <w:div w:id="522789916">
      <w:bodyDiv w:val="1"/>
      <w:marLeft w:val="0"/>
      <w:marRight w:val="0"/>
      <w:marTop w:val="0"/>
      <w:marBottom w:val="0"/>
      <w:divBdr>
        <w:top w:val="none" w:sz="0" w:space="0" w:color="auto"/>
        <w:left w:val="none" w:sz="0" w:space="0" w:color="auto"/>
        <w:bottom w:val="none" w:sz="0" w:space="0" w:color="auto"/>
        <w:right w:val="none" w:sz="0" w:space="0" w:color="auto"/>
      </w:divBdr>
    </w:div>
    <w:div w:id="522936148">
      <w:bodyDiv w:val="1"/>
      <w:marLeft w:val="0"/>
      <w:marRight w:val="0"/>
      <w:marTop w:val="0"/>
      <w:marBottom w:val="0"/>
      <w:divBdr>
        <w:top w:val="none" w:sz="0" w:space="0" w:color="auto"/>
        <w:left w:val="none" w:sz="0" w:space="0" w:color="auto"/>
        <w:bottom w:val="none" w:sz="0" w:space="0" w:color="auto"/>
        <w:right w:val="none" w:sz="0" w:space="0" w:color="auto"/>
      </w:divBdr>
    </w:div>
    <w:div w:id="523137608">
      <w:bodyDiv w:val="1"/>
      <w:marLeft w:val="0"/>
      <w:marRight w:val="0"/>
      <w:marTop w:val="0"/>
      <w:marBottom w:val="0"/>
      <w:divBdr>
        <w:top w:val="none" w:sz="0" w:space="0" w:color="auto"/>
        <w:left w:val="none" w:sz="0" w:space="0" w:color="auto"/>
        <w:bottom w:val="none" w:sz="0" w:space="0" w:color="auto"/>
        <w:right w:val="none" w:sz="0" w:space="0" w:color="auto"/>
      </w:divBdr>
    </w:div>
    <w:div w:id="523253801">
      <w:bodyDiv w:val="1"/>
      <w:marLeft w:val="0"/>
      <w:marRight w:val="0"/>
      <w:marTop w:val="0"/>
      <w:marBottom w:val="0"/>
      <w:divBdr>
        <w:top w:val="none" w:sz="0" w:space="0" w:color="auto"/>
        <w:left w:val="none" w:sz="0" w:space="0" w:color="auto"/>
        <w:bottom w:val="none" w:sz="0" w:space="0" w:color="auto"/>
        <w:right w:val="none" w:sz="0" w:space="0" w:color="auto"/>
      </w:divBdr>
    </w:div>
    <w:div w:id="523518142">
      <w:bodyDiv w:val="1"/>
      <w:marLeft w:val="0"/>
      <w:marRight w:val="0"/>
      <w:marTop w:val="0"/>
      <w:marBottom w:val="0"/>
      <w:divBdr>
        <w:top w:val="none" w:sz="0" w:space="0" w:color="auto"/>
        <w:left w:val="none" w:sz="0" w:space="0" w:color="auto"/>
        <w:bottom w:val="none" w:sz="0" w:space="0" w:color="auto"/>
        <w:right w:val="none" w:sz="0" w:space="0" w:color="auto"/>
      </w:divBdr>
    </w:div>
    <w:div w:id="524486259">
      <w:bodyDiv w:val="1"/>
      <w:marLeft w:val="0"/>
      <w:marRight w:val="0"/>
      <w:marTop w:val="0"/>
      <w:marBottom w:val="0"/>
      <w:divBdr>
        <w:top w:val="none" w:sz="0" w:space="0" w:color="auto"/>
        <w:left w:val="none" w:sz="0" w:space="0" w:color="auto"/>
        <w:bottom w:val="none" w:sz="0" w:space="0" w:color="auto"/>
        <w:right w:val="none" w:sz="0" w:space="0" w:color="auto"/>
      </w:divBdr>
    </w:div>
    <w:div w:id="524559255">
      <w:bodyDiv w:val="1"/>
      <w:marLeft w:val="0"/>
      <w:marRight w:val="0"/>
      <w:marTop w:val="0"/>
      <w:marBottom w:val="0"/>
      <w:divBdr>
        <w:top w:val="none" w:sz="0" w:space="0" w:color="auto"/>
        <w:left w:val="none" w:sz="0" w:space="0" w:color="auto"/>
        <w:bottom w:val="none" w:sz="0" w:space="0" w:color="auto"/>
        <w:right w:val="none" w:sz="0" w:space="0" w:color="auto"/>
      </w:divBdr>
    </w:div>
    <w:div w:id="524710565">
      <w:bodyDiv w:val="1"/>
      <w:marLeft w:val="0"/>
      <w:marRight w:val="0"/>
      <w:marTop w:val="0"/>
      <w:marBottom w:val="0"/>
      <w:divBdr>
        <w:top w:val="none" w:sz="0" w:space="0" w:color="auto"/>
        <w:left w:val="none" w:sz="0" w:space="0" w:color="auto"/>
        <w:bottom w:val="none" w:sz="0" w:space="0" w:color="auto"/>
        <w:right w:val="none" w:sz="0" w:space="0" w:color="auto"/>
      </w:divBdr>
    </w:div>
    <w:div w:id="524710644">
      <w:bodyDiv w:val="1"/>
      <w:marLeft w:val="0"/>
      <w:marRight w:val="0"/>
      <w:marTop w:val="0"/>
      <w:marBottom w:val="0"/>
      <w:divBdr>
        <w:top w:val="none" w:sz="0" w:space="0" w:color="auto"/>
        <w:left w:val="none" w:sz="0" w:space="0" w:color="auto"/>
        <w:bottom w:val="none" w:sz="0" w:space="0" w:color="auto"/>
        <w:right w:val="none" w:sz="0" w:space="0" w:color="auto"/>
      </w:divBdr>
    </w:div>
    <w:div w:id="525097206">
      <w:bodyDiv w:val="1"/>
      <w:marLeft w:val="0"/>
      <w:marRight w:val="0"/>
      <w:marTop w:val="0"/>
      <w:marBottom w:val="0"/>
      <w:divBdr>
        <w:top w:val="none" w:sz="0" w:space="0" w:color="auto"/>
        <w:left w:val="none" w:sz="0" w:space="0" w:color="auto"/>
        <w:bottom w:val="none" w:sz="0" w:space="0" w:color="auto"/>
        <w:right w:val="none" w:sz="0" w:space="0" w:color="auto"/>
      </w:divBdr>
    </w:div>
    <w:div w:id="525293526">
      <w:bodyDiv w:val="1"/>
      <w:marLeft w:val="0"/>
      <w:marRight w:val="0"/>
      <w:marTop w:val="0"/>
      <w:marBottom w:val="0"/>
      <w:divBdr>
        <w:top w:val="none" w:sz="0" w:space="0" w:color="auto"/>
        <w:left w:val="none" w:sz="0" w:space="0" w:color="auto"/>
        <w:bottom w:val="none" w:sz="0" w:space="0" w:color="auto"/>
        <w:right w:val="none" w:sz="0" w:space="0" w:color="auto"/>
      </w:divBdr>
    </w:div>
    <w:div w:id="525489005">
      <w:bodyDiv w:val="1"/>
      <w:marLeft w:val="0"/>
      <w:marRight w:val="0"/>
      <w:marTop w:val="0"/>
      <w:marBottom w:val="0"/>
      <w:divBdr>
        <w:top w:val="none" w:sz="0" w:space="0" w:color="auto"/>
        <w:left w:val="none" w:sz="0" w:space="0" w:color="auto"/>
        <w:bottom w:val="none" w:sz="0" w:space="0" w:color="auto"/>
        <w:right w:val="none" w:sz="0" w:space="0" w:color="auto"/>
      </w:divBdr>
    </w:div>
    <w:div w:id="525674099">
      <w:bodyDiv w:val="1"/>
      <w:marLeft w:val="0"/>
      <w:marRight w:val="0"/>
      <w:marTop w:val="0"/>
      <w:marBottom w:val="0"/>
      <w:divBdr>
        <w:top w:val="none" w:sz="0" w:space="0" w:color="auto"/>
        <w:left w:val="none" w:sz="0" w:space="0" w:color="auto"/>
        <w:bottom w:val="none" w:sz="0" w:space="0" w:color="auto"/>
        <w:right w:val="none" w:sz="0" w:space="0" w:color="auto"/>
      </w:divBdr>
      <w:divsChild>
        <w:div w:id="1656881160">
          <w:marLeft w:val="480"/>
          <w:marRight w:val="0"/>
          <w:marTop w:val="0"/>
          <w:marBottom w:val="0"/>
          <w:divBdr>
            <w:top w:val="none" w:sz="0" w:space="0" w:color="auto"/>
            <w:left w:val="none" w:sz="0" w:space="0" w:color="auto"/>
            <w:bottom w:val="none" w:sz="0" w:space="0" w:color="auto"/>
            <w:right w:val="none" w:sz="0" w:space="0" w:color="auto"/>
          </w:divBdr>
        </w:div>
        <w:div w:id="913861182">
          <w:marLeft w:val="480"/>
          <w:marRight w:val="0"/>
          <w:marTop w:val="0"/>
          <w:marBottom w:val="0"/>
          <w:divBdr>
            <w:top w:val="none" w:sz="0" w:space="0" w:color="auto"/>
            <w:left w:val="none" w:sz="0" w:space="0" w:color="auto"/>
            <w:bottom w:val="none" w:sz="0" w:space="0" w:color="auto"/>
            <w:right w:val="none" w:sz="0" w:space="0" w:color="auto"/>
          </w:divBdr>
        </w:div>
        <w:div w:id="2050567987">
          <w:marLeft w:val="480"/>
          <w:marRight w:val="0"/>
          <w:marTop w:val="0"/>
          <w:marBottom w:val="0"/>
          <w:divBdr>
            <w:top w:val="none" w:sz="0" w:space="0" w:color="auto"/>
            <w:left w:val="none" w:sz="0" w:space="0" w:color="auto"/>
            <w:bottom w:val="none" w:sz="0" w:space="0" w:color="auto"/>
            <w:right w:val="none" w:sz="0" w:space="0" w:color="auto"/>
          </w:divBdr>
        </w:div>
        <w:div w:id="1444498933">
          <w:marLeft w:val="480"/>
          <w:marRight w:val="0"/>
          <w:marTop w:val="0"/>
          <w:marBottom w:val="0"/>
          <w:divBdr>
            <w:top w:val="none" w:sz="0" w:space="0" w:color="auto"/>
            <w:left w:val="none" w:sz="0" w:space="0" w:color="auto"/>
            <w:bottom w:val="none" w:sz="0" w:space="0" w:color="auto"/>
            <w:right w:val="none" w:sz="0" w:space="0" w:color="auto"/>
          </w:divBdr>
        </w:div>
        <w:div w:id="1625652427">
          <w:marLeft w:val="480"/>
          <w:marRight w:val="0"/>
          <w:marTop w:val="0"/>
          <w:marBottom w:val="0"/>
          <w:divBdr>
            <w:top w:val="none" w:sz="0" w:space="0" w:color="auto"/>
            <w:left w:val="none" w:sz="0" w:space="0" w:color="auto"/>
            <w:bottom w:val="none" w:sz="0" w:space="0" w:color="auto"/>
            <w:right w:val="none" w:sz="0" w:space="0" w:color="auto"/>
          </w:divBdr>
        </w:div>
        <w:div w:id="726342981">
          <w:marLeft w:val="480"/>
          <w:marRight w:val="0"/>
          <w:marTop w:val="0"/>
          <w:marBottom w:val="0"/>
          <w:divBdr>
            <w:top w:val="none" w:sz="0" w:space="0" w:color="auto"/>
            <w:left w:val="none" w:sz="0" w:space="0" w:color="auto"/>
            <w:bottom w:val="none" w:sz="0" w:space="0" w:color="auto"/>
            <w:right w:val="none" w:sz="0" w:space="0" w:color="auto"/>
          </w:divBdr>
        </w:div>
        <w:div w:id="39133390">
          <w:marLeft w:val="480"/>
          <w:marRight w:val="0"/>
          <w:marTop w:val="0"/>
          <w:marBottom w:val="0"/>
          <w:divBdr>
            <w:top w:val="none" w:sz="0" w:space="0" w:color="auto"/>
            <w:left w:val="none" w:sz="0" w:space="0" w:color="auto"/>
            <w:bottom w:val="none" w:sz="0" w:space="0" w:color="auto"/>
            <w:right w:val="none" w:sz="0" w:space="0" w:color="auto"/>
          </w:divBdr>
        </w:div>
        <w:div w:id="534199475">
          <w:marLeft w:val="480"/>
          <w:marRight w:val="0"/>
          <w:marTop w:val="0"/>
          <w:marBottom w:val="0"/>
          <w:divBdr>
            <w:top w:val="none" w:sz="0" w:space="0" w:color="auto"/>
            <w:left w:val="none" w:sz="0" w:space="0" w:color="auto"/>
            <w:bottom w:val="none" w:sz="0" w:space="0" w:color="auto"/>
            <w:right w:val="none" w:sz="0" w:space="0" w:color="auto"/>
          </w:divBdr>
        </w:div>
        <w:div w:id="1249000673">
          <w:marLeft w:val="480"/>
          <w:marRight w:val="0"/>
          <w:marTop w:val="0"/>
          <w:marBottom w:val="0"/>
          <w:divBdr>
            <w:top w:val="none" w:sz="0" w:space="0" w:color="auto"/>
            <w:left w:val="none" w:sz="0" w:space="0" w:color="auto"/>
            <w:bottom w:val="none" w:sz="0" w:space="0" w:color="auto"/>
            <w:right w:val="none" w:sz="0" w:space="0" w:color="auto"/>
          </w:divBdr>
        </w:div>
        <w:div w:id="216823970">
          <w:marLeft w:val="480"/>
          <w:marRight w:val="0"/>
          <w:marTop w:val="0"/>
          <w:marBottom w:val="0"/>
          <w:divBdr>
            <w:top w:val="none" w:sz="0" w:space="0" w:color="auto"/>
            <w:left w:val="none" w:sz="0" w:space="0" w:color="auto"/>
            <w:bottom w:val="none" w:sz="0" w:space="0" w:color="auto"/>
            <w:right w:val="none" w:sz="0" w:space="0" w:color="auto"/>
          </w:divBdr>
        </w:div>
        <w:div w:id="28074542">
          <w:marLeft w:val="480"/>
          <w:marRight w:val="0"/>
          <w:marTop w:val="0"/>
          <w:marBottom w:val="0"/>
          <w:divBdr>
            <w:top w:val="none" w:sz="0" w:space="0" w:color="auto"/>
            <w:left w:val="none" w:sz="0" w:space="0" w:color="auto"/>
            <w:bottom w:val="none" w:sz="0" w:space="0" w:color="auto"/>
            <w:right w:val="none" w:sz="0" w:space="0" w:color="auto"/>
          </w:divBdr>
        </w:div>
        <w:div w:id="596140570">
          <w:marLeft w:val="480"/>
          <w:marRight w:val="0"/>
          <w:marTop w:val="0"/>
          <w:marBottom w:val="0"/>
          <w:divBdr>
            <w:top w:val="none" w:sz="0" w:space="0" w:color="auto"/>
            <w:left w:val="none" w:sz="0" w:space="0" w:color="auto"/>
            <w:bottom w:val="none" w:sz="0" w:space="0" w:color="auto"/>
            <w:right w:val="none" w:sz="0" w:space="0" w:color="auto"/>
          </w:divBdr>
        </w:div>
        <w:div w:id="614949537">
          <w:marLeft w:val="480"/>
          <w:marRight w:val="0"/>
          <w:marTop w:val="0"/>
          <w:marBottom w:val="0"/>
          <w:divBdr>
            <w:top w:val="none" w:sz="0" w:space="0" w:color="auto"/>
            <w:left w:val="none" w:sz="0" w:space="0" w:color="auto"/>
            <w:bottom w:val="none" w:sz="0" w:space="0" w:color="auto"/>
            <w:right w:val="none" w:sz="0" w:space="0" w:color="auto"/>
          </w:divBdr>
        </w:div>
        <w:div w:id="1598829257">
          <w:marLeft w:val="480"/>
          <w:marRight w:val="0"/>
          <w:marTop w:val="0"/>
          <w:marBottom w:val="0"/>
          <w:divBdr>
            <w:top w:val="none" w:sz="0" w:space="0" w:color="auto"/>
            <w:left w:val="none" w:sz="0" w:space="0" w:color="auto"/>
            <w:bottom w:val="none" w:sz="0" w:space="0" w:color="auto"/>
            <w:right w:val="none" w:sz="0" w:space="0" w:color="auto"/>
          </w:divBdr>
        </w:div>
        <w:div w:id="1592857202">
          <w:marLeft w:val="480"/>
          <w:marRight w:val="0"/>
          <w:marTop w:val="0"/>
          <w:marBottom w:val="0"/>
          <w:divBdr>
            <w:top w:val="none" w:sz="0" w:space="0" w:color="auto"/>
            <w:left w:val="none" w:sz="0" w:space="0" w:color="auto"/>
            <w:bottom w:val="none" w:sz="0" w:space="0" w:color="auto"/>
            <w:right w:val="none" w:sz="0" w:space="0" w:color="auto"/>
          </w:divBdr>
        </w:div>
        <w:div w:id="506096886">
          <w:marLeft w:val="480"/>
          <w:marRight w:val="0"/>
          <w:marTop w:val="0"/>
          <w:marBottom w:val="0"/>
          <w:divBdr>
            <w:top w:val="none" w:sz="0" w:space="0" w:color="auto"/>
            <w:left w:val="none" w:sz="0" w:space="0" w:color="auto"/>
            <w:bottom w:val="none" w:sz="0" w:space="0" w:color="auto"/>
            <w:right w:val="none" w:sz="0" w:space="0" w:color="auto"/>
          </w:divBdr>
        </w:div>
        <w:div w:id="1188180937">
          <w:marLeft w:val="480"/>
          <w:marRight w:val="0"/>
          <w:marTop w:val="0"/>
          <w:marBottom w:val="0"/>
          <w:divBdr>
            <w:top w:val="none" w:sz="0" w:space="0" w:color="auto"/>
            <w:left w:val="none" w:sz="0" w:space="0" w:color="auto"/>
            <w:bottom w:val="none" w:sz="0" w:space="0" w:color="auto"/>
            <w:right w:val="none" w:sz="0" w:space="0" w:color="auto"/>
          </w:divBdr>
        </w:div>
        <w:div w:id="724644407">
          <w:marLeft w:val="480"/>
          <w:marRight w:val="0"/>
          <w:marTop w:val="0"/>
          <w:marBottom w:val="0"/>
          <w:divBdr>
            <w:top w:val="none" w:sz="0" w:space="0" w:color="auto"/>
            <w:left w:val="none" w:sz="0" w:space="0" w:color="auto"/>
            <w:bottom w:val="none" w:sz="0" w:space="0" w:color="auto"/>
            <w:right w:val="none" w:sz="0" w:space="0" w:color="auto"/>
          </w:divBdr>
        </w:div>
        <w:div w:id="2089884803">
          <w:marLeft w:val="480"/>
          <w:marRight w:val="0"/>
          <w:marTop w:val="0"/>
          <w:marBottom w:val="0"/>
          <w:divBdr>
            <w:top w:val="none" w:sz="0" w:space="0" w:color="auto"/>
            <w:left w:val="none" w:sz="0" w:space="0" w:color="auto"/>
            <w:bottom w:val="none" w:sz="0" w:space="0" w:color="auto"/>
            <w:right w:val="none" w:sz="0" w:space="0" w:color="auto"/>
          </w:divBdr>
        </w:div>
        <w:div w:id="1508013418">
          <w:marLeft w:val="480"/>
          <w:marRight w:val="0"/>
          <w:marTop w:val="0"/>
          <w:marBottom w:val="0"/>
          <w:divBdr>
            <w:top w:val="none" w:sz="0" w:space="0" w:color="auto"/>
            <w:left w:val="none" w:sz="0" w:space="0" w:color="auto"/>
            <w:bottom w:val="none" w:sz="0" w:space="0" w:color="auto"/>
            <w:right w:val="none" w:sz="0" w:space="0" w:color="auto"/>
          </w:divBdr>
        </w:div>
        <w:div w:id="237593017">
          <w:marLeft w:val="480"/>
          <w:marRight w:val="0"/>
          <w:marTop w:val="0"/>
          <w:marBottom w:val="0"/>
          <w:divBdr>
            <w:top w:val="none" w:sz="0" w:space="0" w:color="auto"/>
            <w:left w:val="none" w:sz="0" w:space="0" w:color="auto"/>
            <w:bottom w:val="none" w:sz="0" w:space="0" w:color="auto"/>
            <w:right w:val="none" w:sz="0" w:space="0" w:color="auto"/>
          </w:divBdr>
        </w:div>
        <w:div w:id="262498059">
          <w:marLeft w:val="480"/>
          <w:marRight w:val="0"/>
          <w:marTop w:val="0"/>
          <w:marBottom w:val="0"/>
          <w:divBdr>
            <w:top w:val="none" w:sz="0" w:space="0" w:color="auto"/>
            <w:left w:val="none" w:sz="0" w:space="0" w:color="auto"/>
            <w:bottom w:val="none" w:sz="0" w:space="0" w:color="auto"/>
            <w:right w:val="none" w:sz="0" w:space="0" w:color="auto"/>
          </w:divBdr>
        </w:div>
        <w:div w:id="1174537737">
          <w:marLeft w:val="480"/>
          <w:marRight w:val="0"/>
          <w:marTop w:val="0"/>
          <w:marBottom w:val="0"/>
          <w:divBdr>
            <w:top w:val="none" w:sz="0" w:space="0" w:color="auto"/>
            <w:left w:val="none" w:sz="0" w:space="0" w:color="auto"/>
            <w:bottom w:val="none" w:sz="0" w:space="0" w:color="auto"/>
            <w:right w:val="none" w:sz="0" w:space="0" w:color="auto"/>
          </w:divBdr>
        </w:div>
        <w:div w:id="480461944">
          <w:marLeft w:val="480"/>
          <w:marRight w:val="0"/>
          <w:marTop w:val="0"/>
          <w:marBottom w:val="0"/>
          <w:divBdr>
            <w:top w:val="none" w:sz="0" w:space="0" w:color="auto"/>
            <w:left w:val="none" w:sz="0" w:space="0" w:color="auto"/>
            <w:bottom w:val="none" w:sz="0" w:space="0" w:color="auto"/>
            <w:right w:val="none" w:sz="0" w:space="0" w:color="auto"/>
          </w:divBdr>
        </w:div>
        <w:div w:id="1465999444">
          <w:marLeft w:val="480"/>
          <w:marRight w:val="0"/>
          <w:marTop w:val="0"/>
          <w:marBottom w:val="0"/>
          <w:divBdr>
            <w:top w:val="none" w:sz="0" w:space="0" w:color="auto"/>
            <w:left w:val="none" w:sz="0" w:space="0" w:color="auto"/>
            <w:bottom w:val="none" w:sz="0" w:space="0" w:color="auto"/>
            <w:right w:val="none" w:sz="0" w:space="0" w:color="auto"/>
          </w:divBdr>
        </w:div>
        <w:div w:id="459882780">
          <w:marLeft w:val="480"/>
          <w:marRight w:val="0"/>
          <w:marTop w:val="0"/>
          <w:marBottom w:val="0"/>
          <w:divBdr>
            <w:top w:val="none" w:sz="0" w:space="0" w:color="auto"/>
            <w:left w:val="none" w:sz="0" w:space="0" w:color="auto"/>
            <w:bottom w:val="none" w:sz="0" w:space="0" w:color="auto"/>
            <w:right w:val="none" w:sz="0" w:space="0" w:color="auto"/>
          </w:divBdr>
        </w:div>
        <w:div w:id="1472403593">
          <w:marLeft w:val="480"/>
          <w:marRight w:val="0"/>
          <w:marTop w:val="0"/>
          <w:marBottom w:val="0"/>
          <w:divBdr>
            <w:top w:val="none" w:sz="0" w:space="0" w:color="auto"/>
            <w:left w:val="none" w:sz="0" w:space="0" w:color="auto"/>
            <w:bottom w:val="none" w:sz="0" w:space="0" w:color="auto"/>
            <w:right w:val="none" w:sz="0" w:space="0" w:color="auto"/>
          </w:divBdr>
        </w:div>
        <w:div w:id="1631858331">
          <w:marLeft w:val="480"/>
          <w:marRight w:val="0"/>
          <w:marTop w:val="0"/>
          <w:marBottom w:val="0"/>
          <w:divBdr>
            <w:top w:val="none" w:sz="0" w:space="0" w:color="auto"/>
            <w:left w:val="none" w:sz="0" w:space="0" w:color="auto"/>
            <w:bottom w:val="none" w:sz="0" w:space="0" w:color="auto"/>
            <w:right w:val="none" w:sz="0" w:space="0" w:color="auto"/>
          </w:divBdr>
        </w:div>
        <w:div w:id="282348485">
          <w:marLeft w:val="480"/>
          <w:marRight w:val="0"/>
          <w:marTop w:val="0"/>
          <w:marBottom w:val="0"/>
          <w:divBdr>
            <w:top w:val="none" w:sz="0" w:space="0" w:color="auto"/>
            <w:left w:val="none" w:sz="0" w:space="0" w:color="auto"/>
            <w:bottom w:val="none" w:sz="0" w:space="0" w:color="auto"/>
            <w:right w:val="none" w:sz="0" w:space="0" w:color="auto"/>
          </w:divBdr>
        </w:div>
        <w:div w:id="1506359781">
          <w:marLeft w:val="480"/>
          <w:marRight w:val="0"/>
          <w:marTop w:val="0"/>
          <w:marBottom w:val="0"/>
          <w:divBdr>
            <w:top w:val="none" w:sz="0" w:space="0" w:color="auto"/>
            <w:left w:val="none" w:sz="0" w:space="0" w:color="auto"/>
            <w:bottom w:val="none" w:sz="0" w:space="0" w:color="auto"/>
            <w:right w:val="none" w:sz="0" w:space="0" w:color="auto"/>
          </w:divBdr>
        </w:div>
        <w:div w:id="700668708">
          <w:marLeft w:val="480"/>
          <w:marRight w:val="0"/>
          <w:marTop w:val="0"/>
          <w:marBottom w:val="0"/>
          <w:divBdr>
            <w:top w:val="none" w:sz="0" w:space="0" w:color="auto"/>
            <w:left w:val="none" w:sz="0" w:space="0" w:color="auto"/>
            <w:bottom w:val="none" w:sz="0" w:space="0" w:color="auto"/>
            <w:right w:val="none" w:sz="0" w:space="0" w:color="auto"/>
          </w:divBdr>
        </w:div>
        <w:div w:id="286739839">
          <w:marLeft w:val="480"/>
          <w:marRight w:val="0"/>
          <w:marTop w:val="0"/>
          <w:marBottom w:val="0"/>
          <w:divBdr>
            <w:top w:val="none" w:sz="0" w:space="0" w:color="auto"/>
            <w:left w:val="none" w:sz="0" w:space="0" w:color="auto"/>
            <w:bottom w:val="none" w:sz="0" w:space="0" w:color="auto"/>
            <w:right w:val="none" w:sz="0" w:space="0" w:color="auto"/>
          </w:divBdr>
        </w:div>
        <w:div w:id="749161240">
          <w:marLeft w:val="480"/>
          <w:marRight w:val="0"/>
          <w:marTop w:val="0"/>
          <w:marBottom w:val="0"/>
          <w:divBdr>
            <w:top w:val="none" w:sz="0" w:space="0" w:color="auto"/>
            <w:left w:val="none" w:sz="0" w:space="0" w:color="auto"/>
            <w:bottom w:val="none" w:sz="0" w:space="0" w:color="auto"/>
            <w:right w:val="none" w:sz="0" w:space="0" w:color="auto"/>
          </w:divBdr>
        </w:div>
        <w:div w:id="20059389">
          <w:marLeft w:val="480"/>
          <w:marRight w:val="0"/>
          <w:marTop w:val="0"/>
          <w:marBottom w:val="0"/>
          <w:divBdr>
            <w:top w:val="none" w:sz="0" w:space="0" w:color="auto"/>
            <w:left w:val="none" w:sz="0" w:space="0" w:color="auto"/>
            <w:bottom w:val="none" w:sz="0" w:space="0" w:color="auto"/>
            <w:right w:val="none" w:sz="0" w:space="0" w:color="auto"/>
          </w:divBdr>
        </w:div>
        <w:div w:id="1064841037">
          <w:marLeft w:val="480"/>
          <w:marRight w:val="0"/>
          <w:marTop w:val="0"/>
          <w:marBottom w:val="0"/>
          <w:divBdr>
            <w:top w:val="none" w:sz="0" w:space="0" w:color="auto"/>
            <w:left w:val="none" w:sz="0" w:space="0" w:color="auto"/>
            <w:bottom w:val="none" w:sz="0" w:space="0" w:color="auto"/>
            <w:right w:val="none" w:sz="0" w:space="0" w:color="auto"/>
          </w:divBdr>
        </w:div>
        <w:div w:id="803079854">
          <w:marLeft w:val="480"/>
          <w:marRight w:val="0"/>
          <w:marTop w:val="0"/>
          <w:marBottom w:val="0"/>
          <w:divBdr>
            <w:top w:val="none" w:sz="0" w:space="0" w:color="auto"/>
            <w:left w:val="none" w:sz="0" w:space="0" w:color="auto"/>
            <w:bottom w:val="none" w:sz="0" w:space="0" w:color="auto"/>
            <w:right w:val="none" w:sz="0" w:space="0" w:color="auto"/>
          </w:divBdr>
        </w:div>
        <w:div w:id="1044064346">
          <w:marLeft w:val="480"/>
          <w:marRight w:val="0"/>
          <w:marTop w:val="0"/>
          <w:marBottom w:val="0"/>
          <w:divBdr>
            <w:top w:val="none" w:sz="0" w:space="0" w:color="auto"/>
            <w:left w:val="none" w:sz="0" w:space="0" w:color="auto"/>
            <w:bottom w:val="none" w:sz="0" w:space="0" w:color="auto"/>
            <w:right w:val="none" w:sz="0" w:space="0" w:color="auto"/>
          </w:divBdr>
        </w:div>
        <w:div w:id="716785424">
          <w:marLeft w:val="480"/>
          <w:marRight w:val="0"/>
          <w:marTop w:val="0"/>
          <w:marBottom w:val="0"/>
          <w:divBdr>
            <w:top w:val="none" w:sz="0" w:space="0" w:color="auto"/>
            <w:left w:val="none" w:sz="0" w:space="0" w:color="auto"/>
            <w:bottom w:val="none" w:sz="0" w:space="0" w:color="auto"/>
            <w:right w:val="none" w:sz="0" w:space="0" w:color="auto"/>
          </w:divBdr>
        </w:div>
        <w:div w:id="1591429424">
          <w:marLeft w:val="480"/>
          <w:marRight w:val="0"/>
          <w:marTop w:val="0"/>
          <w:marBottom w:val="0"/>
          <w:divBdr>
            <w:top w:val="none" w:sz="0" w:space="0" w:color="auto"/>
            <w:left w:val="none" w:sz="0" w:space="0" w:color="auto"/>
            <w:bottom w:val="none" w:sz="0" w:space="0" w:color="auto"/>
            <w:right w:val="none" w:sz="0" w:space="0" w:color="auto"/>
          </w:divBdr>
        </w:div>
        <w:div w:id="1523519264">
          <w:marLeft w:val="480"/>
          <w:marRight w:val="0"/>
          <w:marTop w:val="0"/>
          <w:marBottom w:val="0"/>
          <w:divBdr>
            <w:top w:val="none" w:sz="0" w:space="0" w:color="auto"/>
            <w:left w:val="none" w:sz="0" w:space="0" w:color="auto"/>
            <w:bottom w:val="none" w:sz="0" w:space="0" w:color="auto"/>
            <w:right w:val="none" w:sz="0" w:space="0" w:color="auto"/>
          </w:divBdr>
        </w:div>
        <w:div w:id="1037463760">
          <w:marLeft w:val="480"/>
          <w:marRight w:val="0"/>
          <w:marTop w:val="0"/>
          <w:marBottom w:val="0"/>
          <w:divBdr>
            <w:top w:val="none" w:sz="0" w:space="0" w:color="auto"/>
            <w:left w:val="none" w:sz="0" w:space="0" w:color="auto"/>
            <w:bottom w:val="none" w:sz="0" w:space="0" w:color="auto"/>
            <w:right w:val="none" w:sz="0" w:space="0" w:color="auto"/>
          </w:divBdr>
        </w:div>
        <w:div w:id="1951859304">
          <w:marLeft w:val="480"/>
          <w:marRight w:val="0"/>
          <w:marTop w:val="0"/>
          <w:marBottom w:val="0"/>
          <w:divBdr>
            <w:top w:val="none" w:sz="0" w:space="0" w:color="auto"/>
            <w:left w:val="none" w:sz="0" w:space="0" w:color="auto"/>
            <w:bottom w:val="none" w:sz="0" w:space="0" w:color="auto"/>
            <w:right w:val="none" w:sz="0" w:space="0" w:color="auto"/>
          </w:divBdr>
        </w:div>
        <w:div w:id="1579631160">
          <w:marLeft w:val="480"/>
          <w:marRight w:val="0"/>
          <w:marTop w:val="0"/>
          <w:marBottom w:val="0"/>
          <w:divBdr>
            <w:top w:val="none" w:sz="0" w:space="0" w:color="auto"/>
            <w:left w:val="none" w:sz="0" w:space="0" w:color="auto"/>
            <w:bottom w:val="none" w:sz="0" w:space="0" w:color="auto"/>
            <w:right w:val="none" w:sz="0" w:space="0" w:color="auto"/>
          </w:divBdr>
        </w:div>
        <w:div w:id="1939480051">
          <w:marLeft w:val="480"/>
          <w:marRight w:val="0"/>
          <w:marTop w:val="0"/>
          <w:marBottom w:val="0"/>
          <w:divBdr>
            <w:top w:val="none" w:sz="0" w:space="0" w:color="auto"/>
            <w:left w:val="none" w:sz="0" w:space="0" w:color="auto"/>
            <w:bottom w:val="none" w:sz="0" w:space="0" w:color="auto"/>
            <w:right w:val="none" w:sz="0" w:space="0" w:color="auto"/>
          </w:divBdr>
        </w:div>
        <w:div w:id="1963995794">
          <w:marLeft w:val="480"/>
          <w:marRight w:val="0"/>
          <w:marTop w:val="0"/>
          <w:marBottom w:val="0"/>
          <w:divBdr>
            <w:top w:val="none" w:sz="0" w:space="0" w:color="auto"/>
            <w:left w:val="none" w:sz="0" w:space="0" w:color="auto"/>
            <w:bottom w:val="none" w:sz="0" w:space="0" w:color="auto"/>
            <w:right w:val="none" w:sz="0" w:space="0" w:color="auto"/>
          </w:divBdr>
        </w:div>
        <w:div w:id="419720111">
          <w:marLeft w:val="480"/>
          <w:marRight w:val="0"/>
          <w:marTop w:val="0"/>
          <w:marBottom w:val="0"/>
          <w:divBdr>
            <w:top w:val="none" w:sz="0" w:space="0" w:color="auto"/>
            <w:left w:val="none" w:sz="0" w:space="0" w:color="auto"/>
            <w:bottom w:val="none" w:sz="0" w:space="0" w:color="auto"/>
            <w:right w:val="none" w:sz="0" w:space="0" w:color="auto"/>
          </w:divBdr>
        </w:div>
        <w:div w:id="854150862">
          <w:marLeft w:val="480"/>
          <w:marRight w:val="0"/>
          <w:marTop w:val="0"/>
          <w:marBottom w:val="0"/>
          <w:divBdr>
            <w:top w:val="none" w:sz="0" w:space="0" w:color="auto"/>
            <w:left w:val="none" w:sz="0" w:space="0" w:color="auto"/>
            <w:bottom w:val="none" w:sz="0" w:space="0" w:color="auto"/>
            <w:right w:val="none" w:sz="0" w:space="0" w:color="auto"/>
          </w:divBdr>
        </w:div>
        <w:div w:id="1224833545">
          <w:marLeft w:val="480"/>
          <w:marRight w:val="0"/>
          <w:marTop w:val="0"/>
          <w:marBottom w:val="0"/>
          <w:divBdr>
            <w:top w:val="none" w:sz="0" w:space="0" w:color="auto"/>
            <w:left w:val="none" w:sz="0" w:space="0" w:color="auto"/>
            <w:bottom w:val="none" w:sz="0" w:space="0" w:color="auto"/>
            <w:right w:val="none" w:sz="0" w:space="0" w:color="auto"/>
          </w:divBdr>
        </w:div>
        <w:div w:id="1417284539">
          <w:marLeft w:val="480"/>
          <w:marRight w:val="0"/>
          <w:marTop w:val="0"/>
          <w:marBottom w:val="0"/>
          <w:divBdr>
            <w:top w:val="none" w:sz="0" w:space="0" w:color="auto"/>
            <w:left w:val="none" w:sz="0" w:space="0" w:color="auto"/>
            <w:bottom w:val="none" w:sz="0" w:space="0" w:color="auto"/>
            <w:right w:val="none" w:sz="0" w:space="0" w:color="auto"/>
          </w:divBdr>
        </w:div>
        <w:div w:id="276371062">
          <w:marLeft w:val="480"/>
          <w:marRight w:val="0"/>
          <w:marTop w:val="0"/>
          <w:marBottom w:val="0"/>
          <w:divBdr>
            <w:top w:val="none" w:sz="0" w:space="0" w:color="auto"/>
            <w:left w:val="none" w:sz="0" w:space="0" w:color="auto"/>
            <w:bottom w:val="none" w:sz="0" w:space="0" w:color="auto"/>
            <w:right w:val="none" w:sz="0" w:space="0" w:color="auto"/>
          </w:divBdr>
        </w:div>
        <w:div w:id="717440627">
          <w:marLeft w:val="480"/>
          <w:marRight w:val="0"/>
          <w:marTop w:val="0"/>
          <w:marBottom w:val="0"/>
          <w:divBdr>
            <w:top w:val="none" w:sz="0" w:space="0" w:color="auto"/>
            <w:left w:val="none" w:sz="0" w:space="0" w:color="auto"/>
            <w:bottom w:val="none" w:sz="0" w:space="0" w:color="auto"/>
            <w:right w:val="none" w:sz="0" w:space="0" w:color="auto"/>
          </w:divBdr>
        </w:div>
        <w:div w:id="1239755828">
          <w:marLeft w:val="480"/>
          <w:marRight w:val="0"/>
          <w:marTop w:val="0"/>
          <w:marBottom w:val="0"/>
          <w:divBdr>
            <w:top w:val="none" w:sz="0" w:space="0" w:color="auto"/>
            <w:left w:val="none" w:sz="0" w:space="0" w:color="auto"/>
            <w:bottom w:val="none" w:sz="0" w:space="0" w:color="auto"/>
            <w:right w:val="none" w:sz="0" w:space="0" w:color="auto"/>
          </w:divBdr>
        </w:div>
        <w:div w:id="1623342387">
          <w:marLeft w:val="480"/>
          <w:marRight w:val="0"/>
          <w:marTop w:val="0"/>
          <w:marBottom w:val="0"/>
          <w:divBdr>
            <w:top w:val="none" w:sz="0" w:space="0" w:color="auto"/>
            <w:left w:val="none" w:sz="0" w:space="0" w:color="auto"/>
            <w:bottom w:val="none" w:sz="0" w:space="0" w:color="auto"/>
            <w:right w:val="none" w:sz="0" w:space="0" w:color="auto"/>
          </w:divBdr>
        </w:div>
        <w:div w:id="1638414827">
          <w:marLeft w:val="480"/>
          <w:marRight w:val="0"/>
          <w:marTop w:val="0"/>
          <w:marBottom w:val="0"/>
          <w:divBdr>
            <w:top w:val="none" w:sz="0" w:space="0" w:color="auto"/>
            <w:left w:val="none" w:sz="0" w:space="0" w:color="auto"/>
            <w:bottom w:val="none" w:sz="0" w:space="0" w:color="auto"/>
            <w:right w:val="none" w:sz="0" w:space="0" w:color="auto"/>
          </w:divBdr>
        </w:div>
        <w:div w:id="11536522">
          <w:marLeft w:val="480"/>
          <w:marRight w:val="0"/>
          <w:marTop w:val="0"/>
          <w:marBottom w:val="0"/>
          <w:divBdr>
            <w:top w:val="none" w:sz="0" w:space="0" w:color="auto"/>
            <w:left w:val="none" w:sz="0" w:space="0" w:color="auto"/>
            <w:bottom w:val="none" w:sz="0" w:space="0" w:color="auto"/>
            <w:right w:val="none" w:sz="0" w:space="0" w:color="auto"/>
          </w:divBdr>
        </w:div>
        <w:div w:id="499588357">
          <w:marLeft w:val="480"/>
          <w:marRight w:val="0"/>
          <w:marTop w:val="0"/>
          <w:marBottom w:val="0"/>
          <w:divBdr>
            <w:top w:val="none" w:sz="0" w:space="0" w:color="auto"/>
            <w:left w:val="none" w:sz="0" w:space="0" w:color="auto"/>
            <w:bottom w:val="none" w:sz="0" w:space="0" w:color="auto"/>
            <w:right w:val="none" w:sz="0" w:space="0" w:color="auto"/>
          </w:divBdr>
        </w:div>
        <w:div w:id="1216965243">
          <w:marLeft w:val="480"/>
          <w:marRight w:val="0"/>
          <w:marTop w:val="0"/>
          <w:marBottom w:val="0"/>
          <w:divBdr>
            <w:top w:val="none" w:sz="0" w:space="0" w:color="auto"/>
            <w:left w:val="none" w:sz="0" w:space="0" w:color="auto"/>
            <w:bottom w:val="none" w:sz="0" w:space="0" w:color="auto"/>
            <w:right w:val="none" w:sz="0" w:space="0" w:color="auto"/>
          </w:divBdr>
        </w:div>
        <w:div w:id="464010777">
          <w:marLeft w:val="480"/>
          <w:marRight w:val="0"/>
          <w:marTop w:val="0"/>
          <w:marBottom w:val="0"/>
          <w:divBdr>
            <w:top w:val="none" w:sz="0" w:space="0" w:color="auto"/>
            <w:left w:val="none" w:sz="0" w:space="0" w:color="auto"/>
            <w:bottom w:val="none" w:sz="0" w:space="0" w:color="auto"/>
            <w:right w:val="none" w:sz="0" w:space="0" w:color="auto"/>
          </w:divBdr>
        </w:div>
        <w:div w:id="1500578431">
          <w:marLeft w:val="480"/>
          <w:marRight w:val="0"/>
          <w:marTop w:val="0"/>
          <w:marBottom w:val="0"/>
          <w:divBdr>
            <w:top w:val="none" w:sz="0" w:space="0" w:color="auto"/>
            <w:left w:val="none" w:sz="0" w:space="0" w:color="auto"/>
            <w:bottom w:val="none" w:sz="0" w:space="0" w:color="auto"/>
            <w:right w:val="none" w:sz="0" w:space="0" w:color="auto"/>
          </w:divBdr>
        </w:div>
        <w:div w:id="1257981906">
          <w:marLeft w:val="480"/>
          <w:marRight w:val="0"/>
          <w:marTop w:val="0"/>
          <w:marBottom w:val="0"/>
          <w:divBdr>
            <w:top w:val="none" w:sz="0" w:space="0" w:color="auto"/>
            <w:left w:val="none" w:sz="0" w:space="0" w:color="auto"/>
            <w:bottom w:val="none" w:sz="0" w:space="0" w:color="auto"/>
            <w:right w:val="none" w:sz="0" w:space="0" w:color="auto"/>
          </w:divBdr>
        </w:div>
        <w:div w:id="1615594751">
          <w:marLeft w:val="480"/>
          <w:marRight w:val="0"/>
          <w:marTop w:val="0"/>
          <w:marBottom w:val="0"/>
          <w:divBdr>
            <w:top w:val="none" w:sz="0" w:space="0" w:color="auto"/>
            <w:left w:val="none" w:sz="0" w:space="0" w:color="auto"/>
            <w:bottom w:val="none" w:sz="0" w:space="0" w:color="auto"/>
            <w:right w:val="none" w:sz="0" w:space="0" w:color="auto"/>
          </w:divBdr>
        </w:div>
        <w:div w:id="631445117">
          <w:marLeft w:val="480"/>
          <w:marRight w:val="0"/>
          <w:marTop w:val="0"/>
          <w:marBottom w:val="0"/>
          <w:divBdr>
            <w:top w:val="none" w:sz="0" w:space="0" w:color="auto"/>
            <w:left w:val="none" w:sz="0" w:space="0" w:color="auto"/>
            <w:bottom w:val="none" w:sz="0" w:space="0" w:color="auto"/>
            <w:right w:val="none" w:sz="0" w:space="0" w:color="auto"/>
          </w:divBdr>
        </w:div>
        <w:div w:id="1313829299">
          <w:marLeft w:val="480"/>
          <w:marRight w:val="0"/>
          <w:marTop w:val="0"/>
          <w:marBottom w:val="0"/>
          <w:divBdr>
            <w:top w:val="none" w:sz="0" w:space="0" w:color="auto"/>
            <w:left w:val="none" w:sz="0" w:space="0" w:color="auto"/>
            <w:bottom w:val="none" w:sz="0" w:space="0" w:color="auto"/>
            <w:right w:val="none" w:sz="0" w:space="0" w:color="auto"/>
          </w:divBdr>
        </w:div>
        <w:div w:id="347341684">
          <w:marLeft w:val="480"/>
          <w:marRight w:val="0"/>
          <w:marTop w:val="0"/>
          <w:marBottom w:val="0"/>
          <w:divBdr>
            <w:top w:val="none" w:sz="0" w:space="0" w:color="auto"/>
            <w:left w:val="none" w:sz="0" w:space="0" w:color="auto"/>
            <w:bottom w:val="none" w:sz="0" w:space="0" w:color="auto"/>
            <w:right w:val="none" w:sz="0" w:space="0" w:color="auto"/>
          </w:divBdr>
        </w:div>
        <w:div w:id="2099251179">
          <w:marLeft w:val="480"/>
          <w:marRight w:val="0"/>
          <w:marTop w:val="0"/>
          <w:marBottom w:val="0"/>
          <w:divBdr>
            <w:top w:val="none" w:sz="0" w:space="0" w:color="auto"/>
            <w:left w:val="none" w:sz="0" w:space="0" w:color="auto"/>
            <w:bottom w:val="none" w:sz="0" w:space="0" w:color="auto"/>
            <w:right w:val="none" w:sz="0" w:space="0" w:color="auto"/>
          </w:divBdr>
        </w:div>
        <w:div w:id="1219707587">
          <w:marLeft w:val="480"/>
          <w:marRight w:val="0"/>
          <w:marTop w:val="0"/>
          <w:marBottom w:val="0"/>
          <w:divBdr>
            <w:top w:val="none" w:sz="0" w:space="0" w:color="auto"/>
            <w:left w:val="none" w:sz="0" w:space="0" w:color="auto"/>
            <w:bottom w:val="none" w:sz="0" w:space="0" w:color="auto"/>
            <w:right w:val="none" w:sz="0" w:space="0" w:color="auto"/>
          </w:divBdr>
        </w:div>
        <w:div w:id="1311642053">
          <w:marLeft w:val="480"/>
          <w:marRight w:val="0"/>
          <w:marTop w:val="0"/>
          <w:marBottom w:val="0"/>
          <w:divBdr>
            <w:top w:val="none" w:sz="0" w:space="0" w:color="auto"/>
            <w:left w:val="none" w:sz="0" w:space="0" w:color="auto"/>
            <w:bottom w:val="none" w:sz="0" w:space="0" w:color="auto"/>
            <w:right w:val="none" w:sz="0" w:space="0" w:color="auto"/>
          </w:divBdr>
        </w:div>
        <w:div w:id="1263150289">
          <w:marLeft w:val="480"/>
          <w:marRight w:val="0"/>
          <w:marTop w:val="0"/>
          <w:marBottom w:val="0"/>
          <w:divBdr>
            <w:top w:val="none" w:sz="0" w:space="0" w:color="auto"/>
            <w:left w:val="none" w:sz="0" w:space="0" w:color="auto"/>
            <w:bottom w:val="none" w:sz="0" w:space="0" w:color="auto"/>
            <w:right w:val="none" w:sz="0" w:space="0" w:color="auto"/>
          </w:divBdr>
        </w:div>
        <w:div w:id="1823959324">
          <w:marLeft w:val="480"/>
          <w:marRight w:val="0"/>
          <w:marTop w:val="0"/>
          <w:marBottom w:val="0"/>
          <w:divBdr>
            <w:top w:val="none" w:sz="0" w:space="0" w:color="auto"/>
            <w:left w:val="none" w:sz="0" w:space="0" w:color="auto"/>
            <w:bottom w:val="none" w:sz="0" w:space="0" w:color="auto"/>
            <w:right w:val="none" w:sz="0" w:space="0" w:color="auto"/>
          </w:divBdr>
        </w:div>
        <w:div w:id="1858274832">
          <w:marLeft w:val="480"/>
          <w:marRight w:val="0"/>
          <w:marTop w:val="0"/>
          <w:marBottom w:val="0"/>
          <w:divBdr>
            <w:top w:val="none" w:sz="0" w:space="0" w:color="auto"/>
            <w:left w:val="none" w:sz="0" w:space="0" w:color="auto"/>
            <w:bottom w:val="none" w:sz="0" w:space="0" w:color="auto"/>
            <w:right w:val="none" w:sz="0" w:space="0" w:color="auto"/>
          </w:divBdr>
        </w:div>
        <w:div w:id="231235505">
          <w:marLeft w:val="480"/>
          <w:marRight w:val="0"/>
          <w:marTop w:val="0"/>
          <w:marBottom w:val="0"/>
          <w:divBdr>
            <w:top w:val="none" w:sz="0" w:space="0" w:color="auto"/>
            <w:left w:val="none" w:sz="0" w:space="0" w:color="auto"/>
            <w:bottom w:val="none" w:sz="0" w:space="0" w:color="auto"/>
            <w:right w:val="none" w:sz="0" w:space="0" w:color="auto"/>
          </w:divBdr>
        </w:div>
        <w:div w:id="1068727799">
          <w:marLeft w:val="480"/>
          <w:marRight w:val="0"/>
          <w:marTop w:val="0"/>
          <w:marBottom w:val="0"/>
          <w:divBdr>
            <w:top w:val="none" w:sz="0" w:space="0" w:color="auto"/>
            <w:left w:val="none" w:sz="0" w:space="0" w:color="auto"/>
            <w:bottom w:val="none" w:sz="0" w:space="0" w:color="auto"/>
            <w:right w:val="none" w:sz="0" w:space="0" w:color="auto"/>
          </w:divBdr>
        </w:div>
        <w:div w:id="227156354">
          <w:marLeft w:val="480"/>
          <w:marRight w:val="0"/>
          <w:marTop w:val="0"/>
          <w:marBottom w:val="0"/>
          <w:divBdr>
            <w:top w:val="none" w:sz="0" w:space="0" w:color="auto"/>
            <w:left w:val="none" w:sz="0" w:space="0" w:color="auto"/>
            <w:bottom w:val="none" w:sz="0" w:space="0" w:color="auto"/>
            <w:right w:val="none" w:sz="0" w:space="0" w:color="auto"/>
          </w:divBdr>
        </w:div>
        <w:div w:id="379280202">
          <w:marLeft w:val="480"/>
          <w:marRight w:val="0"/>
          <w:marTop w:val="0"/>
          <w:marBottom w:val="0"/>
          <w:divBdr>
            <w:top w:val="none" w:sz="0" w:space="0" w:color="auto"/>
            <w:left w:val="none" w:sz="0" w:space="0" w:color="auto"/>
            <w:bottom w:val="none" w:sz="0" w:space="0" w:color="auto"/>
            <w:right w:val="none" w:sz="0" w:space="0" w:color="auto"/>
          </w:divBdr>
        </w:div>
        <w:div w:id="981933325">
          <w:marLeft w:val="480"/>
          <w:marRight w:val="0"/>
          <w:marTop w:val="0"/>
          <w:marBottom w:val="0"/>
          <w:divBdr>
            <w:top w:val="none" w:sz="0" w:space="0" w:color="auto"/>
            <w:left w:val="none" w:sz="0" w:space="0" w:color="auto"/>
            <w:bottom w:val="none" w:sz="0" w:space="0" w:color="auto"/>
            <w:right w:val="none" w:sz="0" w:space="0" w:color="auto"/>
          </w:divBdr>
        </w:div>
        <w:div w:id="213201784">
          <w:marLeft w:val="480"/>
          <w:marRight w:val="0"/>
          <w:marTop w:val="0"/>
          <w:marBottom w:val="0"/>
          <w:divBdr>
            <w:top w:val="none" w:sz="0" w:space="0" w:color="auto"/>
            <w:left w:val="none" w:sz="0" w:space="0" w:color="auto"/>
            <w:bottom w:val="none" w:sz="0" w:space="0" w:color="auto"/>
            <w:right w:val="none" w:sz="0" w:space="0" w:color="auto"/>
          </w:divBdr>
        </w:div>
        <w:div w:id="393234894">
          <w:marLeft w:val="480"/>
          <w:marRight w:val="0"/>
          <w:marTop w:val="0"/>
          <w:marBottom w:val="0"/>
          <w:divBdr>
            <w:top w:val="none" w:sz="0" w:space="0" w:color="auto"/>
            <w:left w:val="none" w:sz="0" w:space="0" w:color="auto"/>
            <w:bottom w:val="none" w:sz="0" w:space="0" w:color="auto"/>
            <w:right w:val="none" w:sz="0" w:space="0" w:color="auto"/>
          </w:divBdr>
        </w:div>
        <w:div w:id="43482531">
          <w:marLeft w:val="480"/>
          <w:marRight w:val="0"/>
          <w:marTop w:val="0"/>
          <w:marBottom w:val="0"/>
          <w:divBdr>
            <w:top w:val="none" w:sz="0" w:space="0" w:color="auto"/>
            <w:left w:val="none" w:sz="0" w:space="0" w:color="auto"/>
            <w:bottom w:val="none" w:sz="0" w:space="0" w:color="auto"/>
            <w:right w:val="none" w:sz="0" w:space="0" w:color="auto"/>
          </w:divBdr>
        </w:div>
        <w:div w:id="1994487897">
          <w:marLeft w:val="480"/>
          <w:marRight w:val="0"/>
          <w:marTop w:val="0"/>
          <w:marBottom w:val="0"/>
          <w:divBdr>
            <w:top w:val="none" w:sz="0" w:space="0" w:color="auto"/>
            <w:left w:val="none" w:sz="0" w:space="0" w:color="auto"/>
            <w:bottom w:val="none" w:sz="0" w:space="0" w:color="auto"/>
            <w:right w:val="none" w:sz="0" w:space="0" w:color="auto"/>
          </w:divBdr>
        </w:div>
        <w:div w:id="223876196">
          <w:marLeft w:val="480"/>
          <w:marRight w:val="0"/>
          <w:marTop w:val="0"/>
          <w:marBottom w:val="0"/>
          <w:divBdr>
            <w:top w:val="none" w:sz="0" w:space="0" w:color="auto"/>
            <w:left w:val="none" w:sz="0" w:space="0" w:color="auto"/>
            <w:bottom w:val="none" w:sz="0" w:space="0" w:color="auto"/>
            <w:right w:val="none" w:sz="0" w:space="0" w:color="auto"/>
          </w:divBdr>
        </w:div>
        <w:div w:id="1351178093">
          <w:marLeft w:val="480"/>
          <w:marRight w:val="0"/>
          <w:marTop w:val="0"/>
          <w:marBottom w:val="0"/>
          <w:divBdr>
            <w:top w:val="none" w:sz="0" w:space="0" w:color="auto"/>
            <w:left w:val="none" w:sz="0" w:space="0" w:color="auto"/>
            <w:bottom w:val="none" w:sz="0" w:space="0" w:color="auto"/>
            <w:right w:val="none" w:sz="0" w:space="0" w:color="auto"/>
          </w:divBdr>
        </w:div>
        <w:div w:id="487522643">
          <w:marLeft w:val="480"/>
          <w:marRight w:val="0"/>
          <w:marTop w:val="0"/>
          <w:marBottom w:val="0"/>
          <w:divBdr>
            <w:top w:val="none" w:sz="0" w:space="0" w:color="auto"/>
            <w:left w:val="none" w:sz="0" w:space="0" w:color="auto"/>
            <w:bottom w:val="none" w:sz="0" w:space="0" w:color="auto"/>
            <w:right w:val="none" w:sz="0" w:space="0" w:color="auto"/>
          </w:divBdr>
        </w:div>
        <w:div w:id="1352410772">
          <w:marLeft w:val="480"/>
          <w:marRight w:val="0"/>
          <w:marTop w:val="0"/>
          <w:marBottom w:val="0"/>
          <w:divBdr>
            <w:top w:val="none" w:sz="0" w:space="0" w:color="auto"/>
            <w:left w:val="none" w:sz="0" w:space="0" w:color="auto"/>
            <w:bottom w:val="none" w:sz="0" w:space="0" w:color="auto"/>
            <w:right w:val="none" w:sz="0" w:space="0" w:color="auto"/>
          </w:divBdr>
        </w:div>
        <w:div w:id="409356036">
          <w:marLeft w:val="480"/>
          <w:marRight w:val="0"/>
          <w:marTop w:val="0"/>
          <w:marBottom w:val="0"/>
          <w:divBdr>
            <w:top w:val="none" w:sz="0" w:space="0" w:color="auto"/>
            <w:left w:val="none" w:sz="0" w:space="0" w:color="auto"/>
            <w:bottom w:val="none" w:sz="0" w:space="0" w:color="auto"/>
            <w:right w:val="none" w:sz="0" w:space="0" w:color="auto"/>
          </w:divBdr>
        </w:div>
        <w:div w:id="2077435361">
          <w:marLeft w:val="480"/>
          <w:marRight w:val="0"/>
          <w:marTop w:val="0"/>
          <w:marBottom w:val="0"/>
          <w:divBdr>
            <w:top w:val="none" w:sz="0" w:space="0" w:color="auto"/>
            <w:left w:val="none" w:sz="0" w:space="0" w:color="auto"/>
            <w:bottom w:val="none" w:sz="0" w:space="0" w:color="auto"/>
            <w:right w:val="none" w:sz="0" w:space="0" w:color="auto"/>
          </w:divBdr>
        </w:div>
        <w:div w:id="975182256">
          <w:marLeft w:val="480"/>
          <w:marRight w:val="0"/>
          <w:marTop w:val="0"/>
          <w:marBottom w:val="0"/>
          <w:divBdr>
            <w:top w:val="none" w:sz="0" w:space="0" w:color="auto"/>
            <w:left w:val="none" w:sz="0" w:space="0" w:color="auto"/>
            <w:bottom w:val="none" w:sz="0" w:space="0" w:color="auto"/>
            <w:right w:val="none" w:sz="0" w:space="0" w:color="auto"/>
          </w:divBdr>
        </w:div>
        <w:div w:id="100925746">
          <w:marLeft w:val="480"/>
          <w:marRight w:val="0"/>
          <w:marTop w:val="0"/>
          <w:marBottom w:val="0"/>
          <w:divBdr>
            <w:top w:val="none" w:sz="0" w:space="0" w:color="auto"/>
            <w:left w:val="none" w:sz="0" w:space="0" w:color="auto"/>
            <w:bottom w:val="none" w:sz="0" w:space="0" w:color="auto"/>
            <w:right w:val="none" w:sz="0" w:space="0" w:color="auto"/>
          </w:divBdr>
        </w:div>
        <w:div w:id="1949850199">
          <w:marLeft w:val="480"/>
          <w:marRight w:val="0"/>
          <w:marTop w:val="0"/>
          <w:marBottom w:val="0"/>
          <w:divBdr>
            <w:top w:val="none" w:sz="0" w:space="0" w:color="auto"/>
            <w:left w:val="none" w:sz="0" w:space="0" w:color="auto"/>
            <w:bottom w:val="none" w:sz="0" w:space="0" w:color="auto"/>
            <w:right w:val="none" w:sz="0" w:space="0" w:color="auto"/>
          </w:divBdr>
        </w:div>
        <w:div w:id="1533881953">
          <w:marLeft w:val="480"/>
          <w:marRight w:val="0"/>
          <w:marTop w:val="0"/>
          <w:marBottom w:val="0"/>
          <w:divBdr>
            <w:top w:val="none" w:sz="0" w:space="0" w:color="auto"/>
            <w:left w:val="none" w:sz="0" w:space="0" w:color="auto"/>
            <w:bottom w:val="none" w:sz="0" w:space="0" w:color="auto"/>
            <w:right w:val="none" w:sz="0" w:space="0" w:color="auto"/>
          </w:divBdr>
        </w:div>
        <w:div w:id="1238132679">
          <w:marLeft w:val="480"/>
          <w:marRight w:val="0"/>
          <w:marTop w:val="0"/>
          <w:marBottom w:val="0"/>
          <w:divBdr>
            <w:top w:val="none" w:sz="0" w:space="0" w:color="auto"/>
            <w:left w:val="none" w:sz="0" w:space="0" w:color="auto"/>
            <w:bottom w:val="none" w:sz="0" w:space="0" w:color="auto"/>
            <w:right w:val="none" w:sz="0" w:space="0" w:color="auto"/>
          </w:divBdr>
        </w:div>
        <w:div w:id="1870025729">
          <w:marLeft w:val="480"/>
          <w:marRight w:val="0"/>
          <w:marTop w:val="0"/>
          <w:marBottom w:val="0"/>
          <w:divBdr>
            <w:top w:val="none" w:sz="0" w:space="0" w:color="auto"/>
            <w:left w:val="none" w:sz="0" w:space="0" w:color="auto"/>
            <w:bottom w:val="none" w:sz="0" w:space="0" w:color="auto"/>
            <w:right w:val="none" w:sz="0" w:space="0" w:color="auto"/>
          </w:divBdr>
        </w:div>
        <w:div w:id="967780238">
          <w:marLeft w:val="480"/>
          <w:marRight w:val="0"/>
          <w:marTop w:val="0"/>
          <w:marBottom w:val="0"/>
          <w:divBdr>
            <w:top w:val="none" w:sz="0" w:space="0" w:color="auto"/>
            <w:left w:val="none" w:sz="0" w:space="0" w:color="auto"/>
            <w:bottom w:val="none" w:sz="0" w:space="0" w:color="auto"/>
            <w:right w:val="none" w:sz="0" w:space="0" w:color="auto"/>
          </w:divBdr>
        </w:div>
        <w:div w:id="183903550">
          <w:marLeft w:val="480"/>
          <w:marRight w:val="0"/>
          <w:marTop w:val="0"/>
          <w:marBottom w:val="0"/>
          <w:divBdr>
            <w:top w:val="none" w:sz="0" w:space="0" w:color="auto"/>
            <w:left w:val="none" w:sz="0" w:space="0" w:color="auto"/>
            <w:bottom w:val="none" w:sz="0" w:space="0" w:color="auto"/>
            <w:right w:val="none" w:sz="0" w:space="0" w:color="auto"/>
          </w:divBdr>
        </w:div>
        <w:div w:id="1248229394">
          <w:marLeft w:val="480"/>
          <w:marRight w:val="0"/>
          <w:marTop w:val="0"/>
          <w:marBottom w:val="0"/>
          <w:divBdr>
            <w:top w:val="none" w:sz="0" w:space="0" w:color="auto"/>
            <w:left w:val="none" w:sz="0" w:space="0" w:color="auto"/>
            <w:bottom w:val="none" w:sz="0" w:space="0" w:color="auto"/>
            <w:right w:val="none" w:sz="0" w:space="0" w:color="auto"/>
          </w:divBdr>
        </w:div>
        <w:div w:id="1892423617">
          <w:marLeft w:val="480"/>
          <w:marRight w:val="0"/>
          <w:marTop w:val="0"/>
          <w:marBottom w:val="0"/>
          <w:divBdr>
            <w:top w:val="none" w:sz="0" w:space="0" w:color="auto"/>
            <w:left w:val="none" w:sz="0" w:space="0" w:color="auto"/>
            <w:bottom w:val="none" w:sz="0" w:space="0" w:color="auto"/>
            <w:right w:val="none" w:sz="0" w:space="0" w:color="auto"/>
          </w:divBdr>
        </w:div>
        <w:div w:id="1548028952">
          <w:marLeft w:val="480"/>
          <w:marRight w:val="0"/>
          <w:marTop w:val="0"/>
          <w:marBottom w:val="0"/>
          <w:divBdr>
            <w:top w:val="none" w:sz="0" w:space="0" w:color="auto"/>
            <w:left w:val="none" w:sz="0" w:space="0" w:color="auto"/>
            <w:bottom w:val="none" w:sz="0" w:space="0" w:color="auto"/>
            <w:right w:val="none" w:sz="0" w:space="0" w:color="auto"/>
          </w:divBdr>
        </w:div>
        <w:div w:id="149561542">
          <w:marLeft w:val="480"/>
          <w:marRight w:val="0"/>
          <w:marTop w:val="0"/>
          <w:marBottom w:val="0"/>
          <w:divBdr>
            <w:top w:val="none" w:sz="0" w:space="0" w:color="auto"/>
            <w:left w:val="none" w:sz="0" w:space="0" w:color="auto"/>
            <w:bottom w:val="none" w:sz="0" w:space="0" w:color="auto"/>
            <w:right w:val="none" w:sz="0" w:space="0" w:color="auto"/>
          </w:divBdr>
        </w:div>
        <w:div w:id="1510560912">
          <w:marLeft w:val="480"/>
          <w:marRight w:val="0"/>
          <w:marTop w:val="0"/>
          <w:marBottom w:val="0"/>
          <w:divBdr>
            <w:top w:val="none" w:sz="0" w:space="0" w:color="auto"/>
            <w:left w:val="none" w:sz="0" w:space="0" w:color="auto"/>
            <w:bottom w:val="none" w:sz="0" w:space="0" w:color="auto"/>
            <w:right w:val="none" w:sz="0" w:space="0" w:color="auto"/>
          </w:divBdr>
        </w:div>
        <w:div w:id="688527222">
          <w:marLeft w:val="480"/>
          <w:marRight w:val="0"/>
          <w:marTop w:val="0"/>
          <w:marBottom w:val="0"/>
          <w:divBdr>
            <w:top w:val="none" w:sz="0" w:space="0" w:color="auto"/>
            <w:left w:val="none" w:sz="0" w:space="0" w:color="auto"/>
            <w:bottom w:val="none" w:sz="0" w:space="0" w:color="auto"/>
            <w:right w:val="none" w:sz="0" w:space="0" w:color="auto"/>
          </w:divBdr>
        </w:div>
        <w:div w:id="200284671">
          <w:marLeft w:val="480"/>
          <w:marRight w:val="0"/>
          <w:marTop w:val="0"/>
          <w:marBottom w:val="0"/>
          <w:divBdr>
            <w:top w:val="none" w:sz="0" w:space="0" w:color="auto"/>
            <w:left w:val="none" w:sz="0" w:space="0" w:color="auto"/>
            <w:bottom w:val="none" w:sz="0" w:space="0" w:color="auto"/>
            <w:right w:val="none" w:sz="0" w:space="0" w:color="auto"/>
          </w:divBdr>
        </w:div>
        <w:div w:id="1535457124">
          <w:marLeft w:val="480"/>
          <w:marRight w:val="0"/>
          <w:marTop w:val="0"/>
          <w:marBottom w:val="0"/>
          <w:divBdr>
            <w:top w:val="none" w:sz="0" w:space="0" w:color="auto"/>
            <w:left w:val="none" w:sz="0" w:space="0" w:color="auto"/>
            <w:bottom w:val="none" w:sz="0" w:space="0" w:color="auto"/>
            <w:right w:val="none" w:sz="0" w:space="0" w:color="auto"/>
          </w:divBdr>
        </w:div>
      </w:divsChild>
    </w:div>
    <w:div w:id="527110952">
      <w:bodyDiv w:val="1"/>
      <w:marLeft w:val="0"/>
      <w:marRight w:val="0"/>
      <w:marTop w:val="0"/>
      <w:marBottom w:val="0"/>
      <w:divBdr>
        <w:top w:val="none" w:sz="0" w:space="0" w:color="auto"/>
        <w:left w:val="none" w:sz="0" w:space="0" w:color="auto"/>
        <w:bottom w:val="none" w:sz="0" w:space="0" w:color="auto"/>
        <w:right w:val="none" w:sz="0" w:space="0" w:color="auto"/>
      </w:divBdr>
    </w:div>
    <w:div w:id="527837027">
      <w:bodyDiv w:val="1"/>
      <w:marLeft w:val="0"/>
      <w:marRight w:val="0"/>
      <w:marTop w:val="0"/>
      <w:marBottom w:val="0"/>
      <w:divBdr>
        <w:top w:val="none" w:sz="0" w:space="0" w:color="auto"/>
        <w:left w:val="none" w:sz="0" w:space="0" w:color="auto"/>
        <w:bottom w:val="none" w:sz="0" w:space="0" w:color="auto"/>
        <w:right w:val="none" w:sz="0" w:space="0" w:color="auto"/>
      </w:divBdr>
    </w:div>
    <w:div w:id="528027654">
      <w:bodyDiv w:val="1"/>
      <w:marLeft w:val="0"/>
      <w:marRight w:val="0"/>
      <w:marTop w:val="0"/>
      <w:marBottom w:val="0"/>
      <w:divBdr>
        <w:top w:val="none" w:sz="0" w:space="0" w:color="auto"/>
        <w:left w:val="none" w:sz="0" w:space="0" w:color="auto"/>
        <w:bottom w:val="none" w:sz="0" w:space="0" w:color="auto"/>
        <w:right w:val="none" w:sz="0" w:space="0" w:color="auto"/>
      </w:divBdr>
    </w:div>
    <w:div w:id="528303922">
      <w:bodyDiv w:val="1"/>
      <w:marLeft w:val="0"/>
      <w:marRight w:val="0"/>
      <w:marTop w:val="0"/>
      <w:marBottom w:val="0"/>
      <w:divBdr>
        <w:top w:val="none" w:sz="0" w:space="0" w:color="auto"/>
        <w:left w:val="none" w:sz="0" w:space="0" w:color="auto"/>
        <w:bottom w:val="none" w:sz="0" w:space="0" w:color="auto"/>
        <w:right w:val="none" w:sz="0" w:space="0" w:color="auto"/>
      </w:divBdr>
    </w:div>
    <w:div w:id="528493880">
      <w:bodyDiv w:val="1"/>
      <w:marLeft w:val="0"/>
      <w:marRight w:val="0"/>
      <w:marTop w:val="0"/>
      <w:marBottom w:val="0"/>
      <w:divBdr>
        <w:top w:val="none" w:sz="0" w:space="0" w:color="auto"/>
        <w:left w:val="none" w:sz="0" w:space="0" w:color="auto"/>
        <w:bottom w:val="none" w:sz="0" w:space="0" w:color="auto"/>
        <w:right w:val="none" w:sz="0" w:space="0" w:color="auto"/>
      </w:divBdr>
    </w:div>
    <w:div w:id="528690733">
      <w:bodyDiv w:val="1"/>
      <w:marLeft w:val="0"/>
      <w:marRight w:val="0"/>
      <w:marTop w:val="0"/>
      <w:marBottom w:val="0"/>
      <w:divBdr>
        <w:top w:val="none" w:sz="0" w:space="0" w:color="auto"/>
        <w:left w:val="none" w:sz="0" w:space="0" w:color="auto"/>
        <w:bottom w:val="none" w:sz="0" w:space="0" w:color="auto"/>
        <w:right w:val="none" w:sz="0" w:space="0" w:color="auto"/>
      </w:divBdr>
    </w:div>
    <w:div w:id="529537562">
      <w:bodyDiv w:val="1"/>
      <w:marLeft w:val="0"/>
      <w:marRight w:val="0"/>
      <w:marTop w:val="0"/>
      <w:marBottom w:val="0"/>
      <w:divBdr>
        <w:top w:val="none" w:sz="0" w:space="0" w:color="auto"/>
        <w:left w:val="none" w:sz="0" w:space="0" w:color="auto"/>
        <w:bottom w:val="none" w:sz="0" w:space="0" w:color="auto"/>
        <w:right w:val="none" w:sz="0" w:space="0" w:color="auto"/>
      </w:divBdr>
    </w:div>
    <w:div w:id="529732832">
      <w:bodyDiv w:val="1"/>
      <w:marLeft w:val="0"/>
      <w:marRight w:val="0"/>
      <w:marTop w:val="0"/>
      <w:marBottom w:val="0"/>
      <w:divBdr>
        <w:top w:val="none" w:sz="0" w:space="0" w:color="auto"/>
        <w:left w:val="none" w:sz="0" w:space="0" w:color="auto"/>
        <w:bottom w:val="none" w:sz="0" w:space="0" w:color="auto"/>
        <w:right w:val="none" w:sz="0" w:space="0" w:color="auto"/>
      </w:divBdr>
    </w:div>
    <w:div w:id="529798826">
      <w:bodyDiv w:val="1"/>
      <w:marLeft w:val="0"/>
      <w:marRight w:val="0"/>
      <w:marTop w:val="0"/>
      <w:marBottom w:val="0"/>
      <w:divBdr>
        <w:top w:val="none" w:sz="0" w:space="0" w:color="auto"/>
        <w:left w:val="none" w:sz="0" w:space="0" w:color="auto"/>
        <w:bottom w:val="none" w:sz="0" w:space="0" w:color="auto"/>
        <w:right w:val="none" w:sz="0" w:space="0" w:color="auto"/>
      </w:divBdr>
    </w:div>
    <w:div w:id="529877827">
      <w:bodyDiv w:val="1"/>
      <w:marLeft w:val="0"/>
      <w:marRight w:val="0"/>
      <w:marTop w:val="0"/>
      <w:marBottom w:val="0"/>
      <w:divBdr>
        <w:top w:val="none" w:sz="0" w:space="0" w:color="auto"/>
        <w:left w:val="none" w:sz="0" w:space="0" w:color="auto"/>
        <w:bottom w:val="none" w:sz="0" w:space="0" w:color="auto"/>
        <w:right w:val="none" w:sz="0" w:space="0" w:color="auto"/>
      </w:divBdr>
      <w:divsChild>
        <w:div w:id="1157961178">
          <w:marLeft w:val="480"/>
          <w:marRight w:val="0"/>
          <w:marTop w:val="0"/>
          <w:marBottom w:val="0"/>
          <w:divBdr>
            <w:top w:val="none" w:sz="0" w:space="0" w:color="auto"/>
            <w:left w:val="none" w:sz="0" w:space="0" w:color="auto"/>
            <w:bottom w:val="none" w:sz="0" w:space="0" w:color="auto"/>
            <w:right w:val="none" w:sz="0" w:space="0" w:color="auto"/>
          </w:divBdr>
        </w:div>
        <w:div w:id="1675962107">
          <w:marLeft w:val="480"/>
          <w:marRight w:val="0"/>
          <w:marTop w:val="0"/>
          <w:marBottom w:val="0"/>
          <w:divBdr>
            <w:top w:val="none" w:sz="0" w:space="0" w:color="auto"/>
            <w:left w:val="none" w:sz="0" w:space="0" w:color="auto"/>
            <w:bottom w:val="none" w:sz="0" w:space="0" w:color="auto"/>
            <w:right w:val="none" w:sz="0" w:space="0" w:color="auto"/>
          </w:divBdr>
        </w:div>
        <w:div w:id="165216341">
          <w:marLeft w:val="480"/>
          <w:marRight w:val="0"/>
          <w:marTop w:val="0"/>
          <w:marBottom w:val="0"/>
          <w:divBdr>
            <w:top w:val="none" w:sz="0" w:space="0" w:color="auto"/>
            <w:left w:val="none" w:sz="0" w:space="0" w:color="auto"/>
            <w:bottom w:val="none" w:sz="0" w:space="0" w:color="auto"/>
            <w:right w:val="none" w:sz="0" w:space="0" w:color="auto"/>
          </w:divBdr>
        </w:div>
        <w:div w:id="965042521">
          <w:marLeft w:val="480"/>
          <w:marRight w:val="0"/>
          <w:marTop w:val="0"/>
          <w:marBottom w:val="0"/>
          <w:divBdr>
            <w:top w:val="none" w:sz="0" w:space="0" w:color="auto"/>
            <w:left w:val="none" w:sz="0" w:space="0" w:color="auto"/>
            <w:bottom w:val="none" w:sz="0" w:space="0" w:color="auto"/>
            <w:right w:val="none" w:sz="0" w:space="0" w:color="auto"/>
          </w:divBdr>
        </w:div>
        <w:div w:id="802382443">
          <w:marLeft w:val="480"/>
          <w:marRight w:val="0"/>
          <w:marTop w:val="0"/>
          <w:marBottom w:val="0"/>
          <w:divBdr>
            <w:top w:val="none" w:sz="0" w:space="0" w:color="auto"/>
            <w:left w:val="none" w:sz="0" w:space="0" w:color="auto"/>
            <w:bottom w:val="none" w:sz="0" w:space="0" w:color="auto"/>
            <w:right w:val="none" w:sz="0" w:space="0" w:color="auto"/>
          </w:divBdr>
        </w:div>
        <w:div w:id="1436973220">
          <w:marLeft w:val="480"/>
          <w:marRight w:val="0"/>
          <w:marTop w:val="0"/>
          <w:marBottom w:val="0"/>
          <w:divBdr>
            <w:top w:val="none" w:sz="0" w:space="0" w:color="auto"/>
            <w:left w:val="none" w:sz="0" w:space="0" w:color="auto"/>
            <w:bottom w:val="none" w:sz="0" w:space="0" w:color="auto"/>
            <w:right w:val="none" w:sz="0" w:space="0" w:color="auto"/>
          </w:divBdr>
        </w:div>
        <w:div w:id="1358504074">
          <w:marLeft w:val="480"/>
          <w:marRight w:val="0"/>
          <w:marTop w:val="0"/>
          <w:marBottom w:val="0"/>
          <w:divBdr>
            <w:top w:val="none" w:sz="0" w:space="0" w:color="auto"/>
            <w:left w:val="none" w:sz="0" w:space="0" w:color="auto"/>
            <w:bottom w:val="none" w:sz="0" w:space="0" w:color="auto"/>
            <w:right w:val="none" w:sz="0" w:space="0" w:color="auto"/>
          </w:divBdr>
        </w:div>
        <w:div w:id="1691443838">
          <w:marLeft w:val="480"/>
          <w:marRight w:val="0"/>
          <w:marTop w:val="0"/>
          <w:marBottom w:val="0"/>
          <w:divBdr>
            <w:top w:val="none" w:sz="0" w:space="0" w:color="auto"/>
            <w:left w:val="none" w:sz="0" w:space="0" w:color="auto"/>
            <w:bottom w:val="none" w:sz="0" w:space="0" w:color="auto"/>
            <w:right w:val="none" w:sz="0" w:space="0" w:color="auto"/>
          </w:divBdr>
        </w:div>
        <w:div w:id="313879419">
          <w:marLeft w:val="480"/>
          <w:marRight w:val="0"/>
          <w:marTop w:val="0"/>
          <w:marBottom w:val="0"/>
          <w:divBdr>
            <w:top w:val="none" w:sz="0" w:space="0" w:color="auto"/>
            <w:left w:val="none" w:sz="0" w:space="0" w:color="auto"/>
            <w:bottom w:val="none" w:sz="0" w:space="0" w:color="auto"/>
            <w:right w:val="none" w:sz="0" w:space="0" w:color="auto"/>
          </w:divBdr>
        </w:div>
        <w:div w:id="1722903984">
          <w:marLeft w:val="480"/>
          <w:marRight w:val="0"/>
          <w:marTop w:val="0"/>
          <w:marBottom w:val="0"/>
          <w:divBdr>
            <w:top w:val="none" w:sz="0" w:space="0" w:color="auto"/>
            <w:left w:val="none" w:sz="0" w:space="0" w:color="auto"/>
            <w:bottom w:val="none" w:sz="0" w:space="0" w:color="auto"/>
            <w:right w:val="none" w:sz="0" w:space="0" w:color="auto"/>
          </w:divBdr>
        </w:div>
        <w:div w:id="418673969">
          <w:marLeft w:val="480"/>
          <w:marRight w:val="0"/>
          <w:marTop w:val="0"/>
          <w:marBottom w:val="0"/>
          <w:divBdr>
            <w:top w:val="none" w:sz="0" w:space="0" w:color="auto"/>
            <w:left w:val="none" w:sz="0" w:space="0" w:color="auto"/>
            <w:bottom w:val="none" w:sz="0" w:space="0" w:color="auto"/>
            <w:right w:val="none" w:sz="0" w:space="0" w:color="auto"/>
          </w:divBdr>
        </w:div>
        <w:div w:id="2079403074">
          <w:marLeft w:val="480"/>
          <w:marRight w:val="0"/>
          <w:marTop w:val="0"/>
          <w:marBottom w:val="0"/>
          <w:divBdr>
            <w:top w:val="none" w:sz="0" w:space="0" w:color="auto"/>
            <w:left w:val="none" w:sz="0" w:space="0" w:color="auto"/>
            <w:bottom w:val="none" w:sz="0" w:space="0" w:color="auto"/>
            <w:right w:val="none" w:sz="0" w:space="0" w:color="auto"/>
          </w:divBdr>
        </w:div>
        <w:div w:id="1815103796">
          <w:marLeft w:val="480"/>
          <w:marRight w:val="0"/>
          <w:marTop w:val="0"/>
          <w:marBottom w:val="0"/>
          <w:divBdr>
            <w:top w:val="none" w:sz="0" w:space="0" w:color="auto"/>
            <w:left w:val="none" w:sz="0" w:space="0" w:color="auto"/>
            <w:bottom w:val="none" w:sz="0" w:space="0" w:color="auto"/>
            <w:right w:val="none" w:sz="0" w:space="0" w:color="auto"/>
          </w:divBdr>
        </w:div>
        <w:div w:id="1638100781">
          <w:marLeft w:val="480"/>
          <w:marRight w:val="0"/>
          <w:marTop w:val="0"/>
          <w:marBottom w:val="0"/>
          <w:divBdr>
            <w:top w:val="none" w:sz="0" w:space="0" w:color="auto"/>
            <w:left w:val="none" w:sz="0" w:space="0" w:color="auto"/>
            <w:bottom w:val="none" w:sz="0" w:space="0" w:color="auto"/>
            <w:right w:val="none" w:sz="0" w:space="0" w:color="auto"/>
          </w:divBdr>
        </w:div>
        <w:div w:id="1097629145">
          <w:marLeft w:val="480"/>
          <w:marRight w:val="0"/>
          <w:marTop w:val="0"/>
          <w:marBottom w:val="0"/>
          <w:divBdr>
            <w:top w:val="none" w:sz="0" w:space="0" w:color="auto"/>
            <w:left w:val="none" w:sz="0" w:space="0" w:color="auto"/>
            <w:bottom w:val="none" w:sz="0" w:space="0" w:color="auto"/>
            <w:right w:val="none" w:sz="0" w:space="0" w:color="auto"/>
          </w:divBdr>
        </w:div>
        <w:div w:id="497312014">
          <w:marLeft w:val="480"/>
          <w:marRight w:val="0"/>
          <w:marTop w:val="0"/>
          <w:marBottom w:val="0"/>
          <w:divBdr>
            <w:top w:val="none" w:sz="0" w:space="0" w:color="auto"/>
            <w:left w:val="none" w:sz="0" w:space="0" w:color="auto"/>
            <w:bottom w:val="none" w:sz="0" w:space="0" w:color="auto"/>
            <w:right w:val="none" w:sz="0" w:space="0" w:color="auto"/>
          </w:divBdr>
        </w:div>
        <w:div w:id="2017075716">
          <w:marLeft w:val="480"/>
          <w:marRight w:val="0"/>
          <w:marTop w:val="0"/>
          <w:marBottom w:val="0"/>
          <w:divBdr>
            <w:top w:val="none" w:sz="0" w:space="0" w:color="auto"/>
            <w:left w:val="none" w:sz="0" w:space="0" w:color="auto"/>
            <w:bottom w:val="none" w:sz="0" w:space="0" w:color="auto"/>
            <w:right w:val="none" w:sz="0" w:space="0" w:color="auto"/>
          </w:divBdr>
        </w:div>
        <w:div w:id="1922063234">
          <w:marLeft w:val="480"/>
          <w:marRight w:val="0"/>
          <w:marTop w:val="0"/>
          <w:marBottom w:val="0"/>
          <w:divBdr>
            <w:top w:val="none" w:sz="0" w:space="0" w:color="auto"/>
            <w:left w:val="none" w:sz="0" w:space="0" w:color="auto"/>
            <w:bottom w:val="none" w:sz="0" w:space="0" w:color="auto"/>
            <w:right w:val="none" w:sz="0" w:space="0" w:color="auto"/>
          </w:divBdr>
        </w:div>
        <w:div w:id="903028661">
          <w:marLeft w:val="480"/>
          <w:marRight w:val="0"/>
          <w:marTop w:val="0"/>
          <w:marBottom w:val="0"/>
          <w:divBdr>
            <w:top w:val="none" w:sz="0" w:space="0" w:color="auto"/>
            <w:left w:val="none" w:sz="0" w:space="0" w:color="auto"/>
            <w:bottom w:val="none" w:sz="0" w:space="0" w:color="auto"/>
            <w:right w:val="none" w:sz="0" w:space="0" w:color="auto"/>
          </w:divBdr>
        </w:div>
        <w:div w:id="48068952">
          <w:marLeft w:val="480"/>
          <w:marRight w:val="0"/>
          <w:marTop w:val="0"/>
          <w:marBottom w:val="0"/>
          <w:divBdr>
            <w:top w:val="none" w:sz="0" w:space="0" w:color="auto"/>
            <w:left w:val="none" w:sz="0" w:space="0" w:color="auto"/>
            <w:bottom w:val="none" w:sz="0" w:space="0" w:color="auto"/>
            <w:right w:val="none" w:sz="0" w:space="0" w:color="auto"/>
          </w:divBdr>
        </w:div>
        <w:div w:id="1349869654">
          <w:marLeft w:val="480"/>
          <w:marRight w:val="0"/>
          <w:marTop w:val="0"/>
          <w:marBottom w:val="0"/>
          <w:divBdr>
            <w:top w:val="none" w:sz="0" w:space="0" w:color="auto"/>
            <w:left w:val="none" w:sz="0" w:space="0" w:color="auto"/>
            <w:bottom w:val="none" w:sz="0" w:space="0" w:color="auto"/>
            <w:right w:val="none" w:sz="0" w:space="0" w:color="auto"/>
          </w:divBdr>
        </w:div>
        <w:div w:id="2032149110">
          <w:marLeft w:val="480"/>
          <w:marRight w:val="0"/>
          <w:marTop w:val="0"/>
          <w:marBottom w:val="0"/>
          <w:divBdr>
            <w:top w:val="none" w:sz="0" w:space="0" w:color="auto"/>
            <w:left w:val="none" w:sz="0" w:space="0" w:color="auto"/>
            <w:bottom w:val="none" w:sz="0" w:space="0" w:color="auto"/>
            <w:right w:val="none" w:sz="0" w:space="0" w:color="auto"/>
          </w:divBdr>
        </w:div>
        <w:div w:id="243076037">
          <w:marLeft w:val="480"/>
          <w:marRight w:val="0"/>
          <w:marTop w:val="0"/>
          <w:marBottom w:val="0"/>
          <w:divBdr>
            <w:top w:val="none" w:sz="0" w:space="0" w:color="auto"/>
            <w:left w:val="none" w:sz="0" w:space="0" w:color="auto"/>
            <w:bottom w:val="none" w:sz="0" w:space="0" w:color="auto"/>
            <w:right w:val="none" w:sz="0" w:space="0" w:color="auto"/>
          </w:divBdr>
        </w:div>
        <w:div w:id="218057069">
          <w:marLeft w:val="480"/>
          <w:marRight w:val="0"/>
          <w:marTop w:val="0"/>
          <w:marBottom w:val="0"/>
          <w:divBdr>
            <w:top w:val="none" w:sz="0" w:space="0" w:color="auto"/>
            <w:left w:val="none" w:sz="0" w:space="0" w:color="auto"/>
            <w:bottom w:val="none" w:sz="0" w:space="0" w:color="auto"/>
            <w:right w:val="none" w:sz="0" w:space="0" w:color="auto"/>
          </w:divBdr>
        </w:div>
        <w:div w:id="106003854">
          <w:marLeft w:val="480"/>
          <w:marRight w:val="0"/>
          <w:marTop w:val="0"/>
          <w:marBottom w:val="0"/>
          <w:divBdr>
            <w:top w:val="none" w:sz="0" w:space="0" w:color="auto"/>
            <w:left w:val="none" w:sz="0" w:space="0" w:color="auto"/>
            <w:bottom w:val="none" w:sz="0" w:space="0" w:color="auto"/>
            <w:right w:val="none" w:sz="0" w:space="0" w:color="auto"/>
          </w:divBdr>
        </w:div>
        <w:div w:id="1283418933">
          <w:marLeft w:val="480"/>
          <w:marRight w:val="0"/>
          <w:marTop w:val="0"/>
          <w:marBottom w:val="0"/>
          <w:divBdr>
            <w:top w:val="none" w:sz="0" w:space="0" w:color="auto"/>
            <w:left w:val="none" w:sz="0" w:space="0" w:color="auto"/>
            <w:bottom w:val="none" w:sz="0" w:space="0" w:color="auto"/>
            <w:right w:val="none" w:sz="0" w:space="0" w:color="auto"/>
          </w:divBdr>
        </w:div>
        <w:div w:id="79911465">
          <w:marLeft w:val="480"/>
          <w:marRight w:val="0"/>
          <w:marTop w:val="0"/>
          <w:marBottom w:val="0"/>
          <w:divBdr>
            <w:top w:val="none" w:sz="0" w:space="0" w:color="auto"/>
            <w:left w:val="none" w:sz="0" w:space="0" w:color="auto"/>
            <w:bottom w:val="none" w:sz="0" w:space="0" w:color="auto"/>
            <w:right w:val="none" w:sz="0" w:space="0" w:color="auto"/>
          </w:divBdr>
        </w:div>
        <w:div w:id="2139684909">
          <w:marLeft w:val="480"/>
          <w:marRight w:val="0"/>
          <w:marTop w:val="0"/>
          <w:marBottom w:val="0"/>
          <w:divBdr>
            <w:top w:val="none" w:sz="0" w:space="0" w:color="auto"/>
            <w:left w:val="none" w:sz="0" w:space="0" w:color="auto"/>
            <w:bottom w:val="none" w:sz="0" w:space="0" w:color="auto"/>
            <w:right w:val="none" w:sz="0" w:space="0" w:color="auto"/>
          </w:divBdr>
        </w:div>
        <w:div w:id="1419207626">
          <w:marLeft w:val="480"/>
          <w:marRight w:val="0"/>
          <w:marTop w:val="0"/>
          <w:marBottom w:val="0"/>
          <w:divBdr>
            <w:top w:val="none" w:sz="0" w:space="0" w:color="auto"/>
            <w:left w:val="none" w:sz="0" w:space="0" w:color="auto"/>
            <w:bottom w:val="none" w:sz="0" w:space="0" w:color="auto"/>
            <w:right w:val="none" w:sz="0" w:space="0" w:color="auto"/>
          </w:divBdr>
        </w:div>
        <w:div w:id="1433823697">
          <w:marLeft w:val="480"/>
          <w:marRight w:val="0"/>
          <w:marTop w:val="0"/>
          <w:marBottom w:val="0"/>
          <w:divBdr>
            <w:top w:val="none" w:sz="0" w:space="0" w:color="auto"/>
            <w:left w:val="none" w:sz="0" w:space="0" w:color="auto"/>
            <w:bottom w:val="none" w:sz="0" w:space="0" w:color="auto"/>
            <w:right w:val="none" w:sz="0" w:space="0" w:color="auto"/>
          </w:divBdr>
        </w:div>
        <w:div w:id="565841107">
          <w:marLeft w:val="480"/>
          <w:marRight w:val="0"/>
          <w:marTop w:val="0"/>
          <w:marBottom w:val="0"/>
          <w:divBdr>
            <w:top w:val="none" w:sz="0" w:space="0" w:color="auto"/>
            <w:left w:val="none" w:sz="0" w:space="0" w:color="auto"/>
            <w:bottom w:val="none" w:sz="0" w:space="0" w:color="auto"/>
            <w:right w:val="none" w:sz="0" w:space="0" w:color="auto"/>
          </w:divBdr>
        </w:div>
        <w:div w:id="1994024046">
          <w:marLeft w:val="480"/>
          <w:marRight w:val="0"/>
          <w:marTop w:val="0"/>
          <w:marBottom w:val="0"/>
          <w:divBdr>
            <w:top w:val="none" w:sz="0" w:space="0" w:color="auto"/>
            <w:left w:val="none" w:sz="0" w:space="0" w:color="auto"/>
            <w:bottom w:val="none" w:sz="0" w:space="0" w:color="auto"/>
            <w:right w:val="none" w:sz="0" w:space="0" w:color="auto"/>
          </w:divBdr>
        </w:div>
        <w:div w:id="1882940088">
          <w:marLeft w:val="480"/>
          <w:marRight w:val="0"/>
          <w:marTop w:val="0"/>
          <w:marBottom w:val="0"/>
          <w:divBdr>
            <w:top w:val="none" w:sz="0" w:space="0" w:color="auto"/>
            <w:left w:val="none" w:sz="0" w:space="0" w:color="auto"/>
            <w:bottom w:val="none" w:sz="0" w:space="0" w:color="auto"/>
            <w:right w:val="none" w:sz="0" w:space="0" w:color="auto"/>
          </w:divBdr>
        </w:div>
        <w:div w:id="1073047556">
          <w:marLeft w:val="480"/>
          <w:marRight w:val="0"/>
          <w:marTop w:val="0"/>
          <w:marBottom w:val="0"/>
          <w:divBdr>
            <w:top w:val="none" w:sz="0" w:space="0" w:color="auto"/>
            <w:left w:val="none" w:sz="0" w:space="0" w:color="auto"/>
            <w:bottom w:val="none" w:sz="0" w:space="0" w:color="auto"/>
            <w:right w:val="none" w:sz="0" w:space="0" w:color="auto"/>
          </w:divBdr>
        </w:div>
        <w:div w:id="2116168808">
          <w:marLeft w:val="480"/>
          <w:marRight w:val="0"/>
          <w:marTop w:val="0"/>
          <w:marBottom w:val="0"/>
          <w:divBdr>
            <w:top w:val="none" w:sz="0" w:space="0" w:color="auto"/>
            <w:left w:val="none" w:sz="0" w:space="0" w:color="auto"/>
            <w:bottom w:val="none" w:sz="0" w:space="0" w:color="auto"/>
            <w:right w:val="none" w:sz="0" w:space="0" w:color="auto"/>
          </w:divBdr>
        </w:div>
        <w:div w:id="641539840">
          <w:marLeft w:val="480"/>
          <w:marRight w:val="0"/>
          <w:marTop w:val="0"/>
          <w:marBottom w:val="0"/>
          <w:divBdr>
            <w:top w:val="none" w:sz="0" w:space="0" w:color="auto"/>
            <w:left w:val="none" w:sz="0" w:space="0" w:color="auto"/>
            <w:bottom w:val="none" w:sz="0" w:space="0" w:color="auto"/>
            <w:right w:val="none" w:sz="0" w:space="0" w:color="auto"/>
          </w:divBdr>
        </w:div>
        <w:div w:id="1122653953">
          <w:marLeft w:val="480"/>
          <w:marRight w:val="0"/>
          <w:marTop w:val="0"/>
          <w:marBottom w:val="0"/>
          <w:divBdr>
            <w:top w:val="none" w:sz="0" w:space="0" w:color="auto"/>
            <w:left w:val="none" w:sz="0" w:space="0" w:color="auto"/>
            <w:bottom w:val="none" w:sz="0" w:space="0" w:color="auto"/>
            <w:right w:val="none" w:sz="0" w:space="0" w:color="auto"/>
          </w:divBdr>
        </w:div>
        <w:div w:id="1968850086">
          <w:marLeft w:val="480"/>
          <w:marRight w:val="0"/>
          <w:marTop w:val="0"/>
          <w:marBottom w:val="0"/>
          <w:divBdr>
            <w:top w:val="none" w:sz="0" w:space="0" w:color="auto"/>
            <w:left w:val="none" w:sz="0" w:space="0" w:color="auto"/>
            <w:bottom w:val="none" w:sz="0" w:space="0" w:color="auto"/>
            <w:right w:val="none" w:sz="0" w:space="0" w:color="auto"/>
          </w:divBdr>
        </w:div>
        <w:div w:id="1041319123">
          <w:marLeft w:val="480"/>
          <w:marRight w:val="0"/>
          <w:marTop w:val="0"/>
          <w:marBottom w:val="0"/>
          <w:divBdr>
            <w:top w:val="none" w:sz="0" w:space="0" w:color="auto"/>
            <w:left w:val="none" w:sz="0" w:space="0" w:color="auto"/>
            <w:bottom w:val="none" w:sz="0" w:space="0" w:color="auto"/>
            <w:right w:val="none" w:sz="0" w:space="0" w:color="auto"/>
          </w:divBdr>
        </w:div>
        <w:div w:id="2131823658">
          <w:marLeft w:val="480"/>
          <w:marRight w:val="0"/>
          <w:marTop w:val="0"/>
          <w:marBottom w:val="0"/>
          <w:divBdr>
            <w:top w:val="none" w:sz="0" w:space="0" w:color="auto"/>
            <w:left w:val="none" w:sz="0" w:space="0" w:color="auto"/>
            <w:bottom w:val="none" w:sz="0" w:space="0" w:color="auto"/>
            <w:right w:val="none" w:sz="0" w:space="0" w:color="auto"/>
          </w:divBdr>
        </w:div>
        <w:div w:id="692272329">
          <w:marLeft w:val="480"/>
          <w:marRight w:val="0"/>
          <w:marTop w:val="0"/>
          <w:marBottom w:val="0"/>
          <w:divBdr>
            <w:top w:val="none" w:sz="0" w:space="0" w:color="auto"/>
            <w:left w:val="none" w:sz="0" w:space="0" w:color="auto"/>
            <w:bottom w:val="none" w:sz="0" w:space="0" w:color="auto"/>
            <w:right w:val="none" w:sz="0" w:space="0" w:color="auto"/>
          </w:divBdr>
        </w:div>
        <w:div w:id="55207813">
          <w:marLeft w:val="480"/>
          <w:marRight w:val="0"/>
          <w:marTop w:val="0"/>
          <w:marBottom w:val="0"/>
          <w:divBdr>
            <w:top w:val="none" w:sz="0" w:space="0" w:color="auto"/>
            <w:left w:val="none" w:sz="0" w:space="0" w:color="auto"/>
            <w:bottom w:val="none" w:sz="0" w:space="0" w:color="auto"/>
            <w:right w:val="none" w:sz="0" w:space="0" w:color="auto"/>
          </w:divBdr>
        </w:div>
        <w:div w:id="59327456">
          <w:marLeft w:val="480"/>
          <w:marRight w:val="0"/>
          <w:marTop w:val="0"/>
          <w:marBottom w:val="0"/>
          <w:divBdr>
            <w:top w:val="none" w:sz="0" w:space="0" w:color="auto"/>
            <w:left w:val="none" w:sz="0" w:space="0" w:color="auto"/>
            <w:bottom w:val="none" w:sz="0" w:space="0" w:color="auto"/>
            <w:right w:val="none" w:sz="0" w:space="0" w:color="auto"/>
          </w:divBdr>
        </w:div>
        <w:div w:id="192964291">
          <w:marLeft w:val="480"/>
          <w:marRight w:val="0"/>
          <w:marTop w:val="0"/>
          <w:marBottom w:val="0"/>
          <w:divBdr>
            <w:top w:val="none" w:sz="0" w:space="0" w:color="auto"/>
            <w:left w:val="none" w:sz="0" w:space="0" w:color="auto"/>
            <w:bottom w:val="none" w:sz="0" w:space="0" w:color="auto"/>
            <w:right w:val="none" w:sz="0" w:space="0" w:color="auto"/>
          </w:divBdr>
        </w:div>
        <w:div w:id="1961649665">
          <w:marLeft w:val="480"/>
          <w:marRight w:val="0"/>
          <w:marTop w:val="0"/>
          <w:marBottom w:val="0"/>
          <w:divBdr>
            <w:top w:val="none" w:sz="0" w:space="0" w:color="auto"/>
            <w:left w:val="none" w:sz="0" w:space="0" w:color="auto"/>
            <w:bottom w:val="none" w:sz="0" w:space="0" w:color="auto"/>
            <w:right w:val="none" w:sz="0" w:space="0" w:color="auto"/>
          </w:divBdr>
        </w:div>
        <w:div w:id="1264386806">
          <w:marLeft w:val="480"/>
          <w:marRight w:val="0"/>
          <w:marTop w:val="0"/>
          <w:marBottom w:val="0"/>
          <w:divBdr>
            <w:top w:val="none" w:sz="0" w:space="0" w:color="auto"/>
            <w:left w:val="none" w:sz="0" w:space="0" w:color="auto"/>
            <w:bottom w:val="none" w:sz="0" w:space="0" w:color="auto"/>
            <w:right w:val="none" w:sz="0" w:space="0" w:color="auto"/>
          </w:divBdr>
        </w:div>
        <w:div w:id="298808214">
          <w:marLeft w:val="480"/>
          <w:marRight w:val="0"/>
          <w:marTop w:val="0"/>
          <w:marBottom w:val="0"/>
          <w:divBdr>
            <w:top w:val="none" w:sz="0" w:space="0" w:color="auto"/>
            <w:left w:val="none" w:sz="0" w:space="0" w:color="auto"/>
            <w:bottom w:val="none" w:sz="0" w:space="0" w:color="auto"/>
            <w:right w:val="none" w:sz="0" w:space="0" w:color="auto"/>
          </w:divBdr>
        </w:div>
        <w:div w:id="1872379273">
          <w:marLeft w:val="480"/>
          <w:marRight w:val="0"/>
          <w:marTop w:val="0"/>
          <w:marBottom w:val="0"/>
          <w:divBdr>
            <w:top w:val="none" w:sz="0" w:space="0" w:color="auto"/>
            <w:left w:val="none" w:sz="0" w:space="0" w:color="auto"/>
            <w:bottom w:val="none" w:sz="0" w:space="0" w:color="auto"/>
            <w:right w:val="none" w:sz="0" w:space="0" w:color="auto"/>
          </w:divBdr>
        </w:div>
        <w:div w:id="1386564727">
          <w:marLeft w:val="480"/>
          <w:marRight w:val="0"/>
          <w:marTop w:val="0"/>
          <w:marBottom w:val="0"/>
          <w:divBdr>
            <w:top w:val="none" w:sz="0" w:space="0" w:color="auto"/>
            <w:left w:val="none" w:sz="0" w:space="0" w:color="auto"/>
            <w:bottom w:val="none" w:sz="0" w:space="0" w:color="auto"/>
            <w:right w:val="none" w:sz="0" w:space="0" w:color="auto"/>
          </w:divBdr>
        </w:div>
        <w:div w:id="368992025">
          <w:marLeft w:val="480"/>
          <w:marRight w:val="0"/>
          <w:marTop w:val="0"/>
          <w:marBottom w:val="0"/>
          <w:divBdr>
            <w:top w:val="none" w:sz="0" w:space="0" w:color="auto"/>
            <w:left w:val="none" w:sz="0" w:space="0" w:color="auto"/>
            <w:bottom w:val="none" w:sz="0" w:space="0" w:color="auto"/>
            <w:right w:val="none" w:sz="0" w:space="0" w:color="auto"/>
          </w:divBdr>
        </w:div>
        <w:div w:id="2008944292">
          <w:marLeft w:val="480"/>
          <w:marRight w:val="0"/>
          <w:marTop w:val="0"/>
          <w:marBottom w:val="0"/>
          <w:divBdr>
            <w:top w:val="none" w:sz="0" w:space="0" w:color="auto"/>
            <w:left w:val="none" w:sz="0" w:space="0" w:color="auto"/>
            <w:bottom w:val="none" w:sz="0" w:space="0" w:color="auto"/>
            <w:right w:val="none" w:sz="0" w:space="0" w:color="auto"/>
          </w:divBdr>
        </w:div>
        <w:div w:id="1005208001">
          <w:marLeft w:val="480"/>
          <w:marRight w:val="0"/>
          <w:marTop w:val="0"/>
          <w:marBottom w:val="0"/>
          <w:divBdr>
            <w:top w:val="none" w:sz="0" w:space="0" w:color="auto"/>
            <w:left w:val="none" w:sz="0" w:space="0" w:color="auto"/>
            <w:bottom w:val="none" w:sz="0" w:space="0" w:color="auto"/>
            <w:right w:val="none" w:sz="0" w:space="0" w:color="auto"/>
          </w:divBdr>
        </w:div>
        <w:div w:id="328406014">
          <w:marLeft w:val="480"/>
          <w:marRight w:val="0"/>
          <w:marTop w:val="0"/>
          <w:marBottom w:val="0"/>
          <w:divBdr>
            <w:top w:val="none" w:sz="0" w:space="0" w:color="auto"/>
            <w:left w:val="none" w:sz="0" w:space="0" w:color="auto"/>
            <w:bottom w:val="none" w:sz="0" w:space="0" w:color="auto"/>
            <w:right w:val="none" w:sz="0" w:space="0" w:color="auto"/>
          </w:divBdr>
        </w:div>
        <w:div w:id="1934125942">
          <w:marLeft w:val="480"/>
          <w:marRight w:val="0"/>
          <w:marTop w:val="0"/>
          <w:marBottom w:val="0"/>
          <w:divBdr>
            <w:top w:val="none" w:sz="0" w:space="0" w:color="auto"/>
            <w:left w:val="none" w:sz="0" w:space="0" w:color="auto"/>
            <w:bottom w:val="none" w:sz="0" w:space="0" w:color="auto"/>
            <w:right w:val="none" w:sz="0" w:space="0" w:color="auto"/>
          </w:divBdr>
        </w:div>
        <w:div w:id="1170220920">
          <w:marLeft w:val="480"/>
          <w:marRight w:val="0"/>
          <w:marTop w:val="0"/>
          <w:marBottom w:val="0"/>
          <w:divBdr>
            <w:top w:val="none" w:sz="0" w:space="0" w:color="auto"/>
            <w:left w:val="none" w:sz="0" w:space="0" w:color="auto"/>
            <w:bottom w:val="none" w:sz="0" w:space="0" w:color="auto"/>
            <w:right w:val="none" w:sz="0" w:space="0" w:color="auto"/>
          </w:divBdr>
        </w:div>
        <w:div w:id="861363656">
          <w:marLeft w:val="480"/>
          <w:marRight w:val="0"/>
          <w:marTop w:val="0"/>
          <w:marBottom w:val="0"/>
          <w:divBdr>
            <w:top w:val="none" w:sz="0" w:space="0" w:color="auto"/>
            <w:left w:val="none" w:sz="0" w:space="0" w:color="auto"/>
            <w:bottom w:val="none" w:sz="0" w:space="0" w:color="auto"/>
            <w:right w:val="none" w:sz="0" w:space="0" w:color="auto"/>
          </w:divBdr>
        </w:div>
        <w:div w:id="1605258831">
          <w:marLeft w:val="480"/>
          <w:marRight w:val="0"/>
          <w:marTop w:val="0"/>
          <w:marBottom w:val="0"/>
          <w:divBdr>
            <w:top w:val="none" w:sz="0" w:space="0" w:color="auto"/>
            <w:left w:val="none" w:sz="0" w:space="0" w:color="auto"/>
            <w:bottom w:val="none" w:sz="0" w:space="0" w:color="auto"/>
            <w:right w:val="none" w:sz="0" w:space="0" w:color="auto"/>
          </w:divBdr>
        </w:div>
        <w:div w:id="1009791162">
          <w:marLeft w:val="480"/>
          <w:marRight w:val="0"/>
          <w:marTop w:val="0"/>
          <w:marBottom w:val="0"/>
          <w:divBdr>
            <w:top w:val="none" w:sz="0" w:space="0" w:color="auto"/>
            <w:left w:val="none" w:sz="0" w:space="0" w:color="auto"/>
            <w:bottom w:val="none" w:sz="0" w:space="0" w:color="auto"/>
            <w:right w:val="none" w:sz="0" w:space="0" w:color="auto"/>
          </w:divBdr>
        </w:div>
        <w:div w:id="1848906156">
          <w:marLeft w:val="480"/>
          <w:marRight w:val="0"/>
          <w:marTop w:val="0"/>
          <w:marBottom w:val="0"/>
          <w:divBdr>
            <w:top w:val="none" w:sz="0" w:space="0" w:color="auto"/>
            <w:left w:val="none" w:sz="0" w:space="0" w:color="auto"/>
            <w:bottom w:val="none" w:sz="0" w:space="0" w:color="auto"/>
            <w:right w:val="none" w:sz="0" w:space="0" w:color="auto"/>
          </w:divBdr>
        </w:div>
        <w:div w:id="136262965">
          <w:marLeft w:val="480"/>
          <w:marRight w:val="0"/>
          <w:marTop w:val="0"/>
          <w:marBottom w:val="0"/>
          <w:divBdr>
            <w:top w:val="none" w:sz="0" w:space="0" w:color="auto"/>
            <w:left w:val="none" w:sz="0" w:space="0" w:color="auto"/>
            <w:bottom w:val="none" w:sz="0" w:space="0" w:color="auto"/>
            <w:right w:val="none" w:sz="0" w:space="0" w:color="auto"/>
          </w:divBdr>
        </w:div>
        <w:div w:id="1372194804">
          <w:marLeft w:val="480"/>
          <w:marRight w:val="0"/>
          <w:marTop w:val="0"/>
          <w:marBottom w:val="0"/>
          <w:divBdr>
            <w:top w:val="none" w:sz="0" w:space="0" w:color="auto"/>
            <w:left w:val="none" w:sz="0" w:space="0" w:color="auto"/>
            <w:bottom w:val="none" w:sz="0" w:space="0" w:color="auto"/>
            <w:right w:val="none" w:sz="0" w:space="0" w:color="auto"/>
          </w:divBdr>
        </w:div>
        <w:div w:id="458962588">
          <w:marLeft w:val="480"/>
          <w:marRight w:val="0"/>
          <w:marTop w:val="0"/>
          <w:marBottom w:val="0"/>
          <w:divBdr>
            <w:top w:val="none" w:sz="0" w:space="0" w:color="auto"/>
            <w:left w:val="none" w:sz="0" w:space="0" w:color="auto"/>
            <w:bottom w:val="none" w:sz="0" w:space="0" w:color="auto"/>
            <w:right w:val="none" w:sz="0" w:space="0" w:color="auto"/>
          </w:divBdr>
        </w:div>
        <w:div w:id="277756261">
          <w:marLeft w:val="480"/>
          <w:marRight w:val="0"/>
          <w:marTop w:val="0"/>
          <w:marBottom w:val="0"/>
          <w:divBdr>
            <w:top w:val="none" w:sz="0" w:space="0" w:color="auto"/>
            <w:left w:val="none" w:sz="0" w:space="0" w:color="auto"/>
            <w:bottom w:val="none" w:sz="0" w:space="0" w:color="auto"/>
            <w:right w:val="none" w:sz="0" w:space="0" w:color="auto"/>
          </w:divBdr>
        </w:div>
        <w:div w:id="1583834972">
          <w:marLeft w:val="480"/>
          <w:marRight w:val="0"/>
          <w:marTop w:val="0"/>
          <w:marBottom w:val="0"/>
          <w:divBdr>
            <w:top w:val="none" w:sz="0" w:space="0" w:color="auto"/>
            <w:left w:val="none" w:sz="0" w:space="0" w:color="auto"/>
            <w:bottom w:val="none" w:sz="0" w:space="0" w:color="auto"/>
            <w:right w:val="none" w:sz="0" w:space="0" w:color="auto"/>
          </w:divBdr>
        </w:div>
        <w:div w:id="1591305950">
          <w:marLeft w:val="480"/>
          <w:marRight w:val="0"/>
          <w:marTop w:val="0"/>
          <w:marBottom w:val="0"/>
          <w:divBdr>
            <w:top w:val="none" w:sz="0" w:space="0" w:color="auto"/>
            <w:left w:val="none" w:sz="0" w:space="0" w:color="auto"/>
            <w:bottom w:val="none" w:sz="0" w:space="0" w:color="auto"/>
            <w:right w:val="none" w:sz="0" w:space="0" w:color="auto"/>
          </w:divBdr>
        </w:div>
        <w:div w:id="2072918604">
          <w:marLeft w:val="480"/>
          <w:marRight w:val="0"/>
          <w:marTop w:val="0"/>
          <w:marBottom w:val="0"/>
          <w:divBdr>
            <w:top w:val="none" w:sz="0" w:space="0" w:color="auto"/>
            <w:left w:val="none" w:sz="0" w:space="0" w:color="auto"/>
            <w:bottom w:val="none" w:sz="0" w:space="0" w:color="auto"/>
            <w:right w:val="none" w:sz="0" w:space="0" w:color="auto"/>
          </w:divBdr>
        </w:div>
        <w:div w:id="394161347">
          <w:marLeft w:val="480"/>
          <w:marRight w:val="0"/>
          <w:marTop w:val="0"/>
          <w:marBottom w:val="0"/>
          <w:divBdr>
            <w:top w:val="none" w:sz="0" w:space="0" w:color="auto"/>
            <w:left w:val="none" w:sz="0" w:space="0" w:color="auto"/>
            <w:bottom w:val="none" w:sz="0" w:space="0" w:color="auto"/>
            <w:right w:val="none" w:sz="0" w:space="0" w:color="auto"/>
          </w:divBdr>
        </w:div>
        <w:div w:id="205459677">
          <w:marLeft w:val="480"/>
          <w:marRight w:val="0"/>
          <w:marTop w:val="0"/>
          <w:marBottom w:val="0"/>
          <w:divBdr>
            <w:top w:val="none" w:sz="0" w:space="0" w:color="auto"/>
            <w:left w:val="none" w:sz="0" w:space="0" w:color="auto"/>
            <w:bottom w:val="none" w:sz="0" w:space="0" w:color="auto"/>
            <w:right w:val="none" w:sz="0" w:space="0" w:color="auto"/>
          </w:divBdr>
        </w:div>
        <w:div w:id="76487844">
          <w:marLeft w:val="480"/>
          <w:marRight w:val="0"/>
          <w:marTop w:val="0"/>
          <w:marBottom w:val="0"/>
          <w:divBdr>
            <w:top w:val="none" w:sz="0" w:space="0" w:color="auto"/>
            <w:left w:val="none" w:sz="0" w:space="0" w:color="auto"/>
            <w:bottom w:val="none" w:sz="0" w:space="0" w:color="auto"/>
            <w:right w:val="none" w:sz="0" w:space="0" w:color="auto"/>
          </w:divBdr>
        </w:div>
        <w:div w:id="1492523931">
          <w:marLeft w:val="480"/>
          <w:marRight w:val="0"/>
          <w:marTop w:val="0"/>
          <w:marBottom w:val="0"/>
          <w:divBdr>
            <w:top w:val="none" w:sz="0" w:space="0" w:color="auto"/>
            <w:left w:val="none" w:sz="0" w:space="0" w:color="auto"/>
            <w:bottom w:val="none" w:sz="0" w:space="0" w:color="auto"/>
            <w:right w:val="none" w:sz="0" w:space="0" w:color="auto"/>
          </w:divBdr>
        </w:div>
        <w:div w:id="156195885">
          <w:marLeft w:val="480"/>
          <w:marRight w:val="0"/>
          <w:marTop w:val="0"/>
          <w:marBottom w:val="0"/>
          <w:divBdr>
            <w:top w:val="none" w:sz="0" w:space="0" w:color="auto"/>
            <w:left w:val="none" w:sz="0" w:space="0" w:color="auto"/>
            <w:bottom w:val="none" w:sz="0" w:space="0" w:color="auto"/>
            <w:right w:val="none" w:sz="0" w:space="0" w:color="auto"/>
          </w:divBdr>
        </w:div>
        <w:div w:id="1049494001">
          <w:marLeft w:val="480"/>
          <w:marRight w:val="0"/>
          <w:marTop w:val="0"/>
          <w:marBottom w:val="0"/>
          <w:divBdr>
            <w:top w:val="none" w:sz="0" w:space="0" w:color="auto"/>
            <w:left w:val="none" w:sz="0" w:space="0" w:color="auto"/>
            <w:bottom w:val="none" w:sz="0" w:space="0" w:color="auto"/>
            <w:right w:val="none" w:sz="0" w:space="0" w:color="auto"/>
          </w:divBdr>
        </w:div>
        <w:div w:id="68429667">
          <w:marLeft w:val="480"/>
          <w:marRight w:val="0"/>
          <w:marTop w:val="0"/>
          <w:marBottom w:val="0"/>
          <w:divBdr>
            <w:top w:val="none" w:sz="0" w:space="0" w:color="auto"/>
            <w:left w:val="none" w:sz="0" w:space="0" w:color="auto"/>
            <w:bottom w:val="none" w:sz="0" w:space="0" w:color="auto"/>
            <w:right w:val="none" w:sz="0" w:space="0" w:color="auto"/>
          </w:divBdr>
        </w:div>
        <w:div w:id="582570802">
          <w:marLeft w:val="480"/>
          <w:marRight w:val="0"/>
          <w:marTop w:val="0"/>
          <w:marBottom w:val="0"/>
          <w:divBdr>
            <w:top w:val="none" w:sz="0" w:space="0" w:color="auto"/>
            <w:left w:val="none" w:sz="0" w:space="0" w:color="auto"/>
            <w:bottom w:val="none" w:sz="0" w:space="0" w:color="auto"/>
            <w:right w:val="none" w:sz="0" w:space="0" w:color="auto"/>
          </w:divBdr>
        </w:div>
        <w:div w:id="1275359837">
          <w:marLeft w:val="480"/>
          <w:marRight w:val="0"/>
          <w:marTop w:val="0"/>
          <w:marBottom w:val="0"/>
          <w:divBdr>
            <w:top w:val="none" w:sz="0" w:space="0" w:color="auto"/>
            <w:left w:val="none" w:sz="0" w:space="0" w:color="auto"/>
            <w:bottom w:val="none" w:sz="0" w:space="0" w:color="auto"/>
            <w:right w:val="none" w:sz="0" w:space="0" w:color="auto"/>
          </w:divBdr>
        </w:div>
        <w:div w:id="1989088843">
          <w:marLeft w:val="480"/>
          <w:marRight w:val="0"/>
          <w:marTop w:val="0"/>
          <w:marBottom w:val="0"/>
          <w:divBdr>
            <w:top w:val="none" w:sz="0" w:space="0" w:color="auto"/>
            <w:left w:val="none" w:sz="0" w:space="0" w:color="auto"/>
            <w:bottom w:val="none" w:sz="0" w:space="0" w:color="auto"/>
            <w:right w:val="none" w:sz="0" w:space="0" w:color="auto"/>
          </w:divBdr>
        </w:div>
        <w:div w:id="1493791763">
          <w:marLeft w:val="480"/>
          <w:marRight w:val="0"/>
          <w:marTop w:val="0"/>
          <w:marBottom w:val="0"/>
          <w:divBdr>
            <w:top w:val="none" w:sz="0" w:space="0" w:color="auto"/>
            <w:left w:val="none" w:sz="0" w:space="0" w:color="auto"/>
            <w:bottom w:val="none" w:sz="0" w:space="0" w:color="auto"/>
            <w:right w:val="none" w:sz="0" w:space="0" w:color="auto"/>
          </w:divBdr>
        </w:div>
        <w:div w:id="734282392">
          <w:marLeft w:val="480"/>
          <w:marRight w:val="0"/>
          <w:marTop w:val="0"/>
          <w:marBottom w:val="0"/>
          <w:divBdr>
            <w:top w:val="none" w:sz="0" w:space="0" w:color="auto"/>
            <w:left w:val="none" w:sz="0" w:space="0" w:color="auto"/>
            <w:bottom w:val="none" w:sz="0" w:space="0" w:color="auto"/>
            <w:right w:val="none" w:sz="0" w:space="0" w:color="auto"/>
          </w:divBdr>
        </w:div>
        <w:div w:id="1551189274">
          <w:marLeft w:val="480"/>
          <w:marRight w:val="0"/>
          <w:marTop w:val="0"/>
          <w:marBottom w:val="0"/>
          <w:divBdr>
            <w:top w:val="none" w:sz="0" w:space="0" w:color="auto"/>
            <w:left w:val="none" w:sz="0" w:space="0" w:color="auto"/>
            <w:bottom w:val="none" w:sz="0" w:space="0" w:color="auto"/>
            <w:right w:val="none" w:sz="0" w:space="0" w:color="auto"/>
          </w:divBdr>
        </w:div>
        <w:div w:id="281303959">
          <w:marLeft w:val="480"/>
          <w:marRight w:val="0"/>
          <w:marTop w:val="0"/>
          <w:marBottom w:val="0"/>
          <w:divBdr>
            <w:top w:val="none" w:sz="0" w:space="0" w:color="auto"/>
            <w:left w:val="none" w:sz="0" w:space="0" w:color="auto"/>
            <w:bottom w:val="none" w:sz="0" w:space="0" w:color="auto"/>
            <w:right w:val="none" w:sz="0" w:space="0" w:color="auto"/>
          </w:divBdr>
        </w:div>
        <w:div w:id="1236744840">
          <w:marLeft w:val="480"/>
          <w:marRight w:val="0"/>
          <w:marTop w:val="0"/>
          <w:marBottom w:val="0"/>
          <w:divBdr>
            <w:top w:val="none" w:sz="0" w:space="0" w:color="auto"/>
            <w:left w:val="none" w:sz="0" w:space="0" w:color="auto"/>
            <w:bottom w:val="none" w:sz="0" w:space="0" w:color="auto"/>
            <w:right w:val="none" w:sz="0" w:space="0" w:color="auto"/>
          </w:divBdr>
        </w:div>
        <w:div w:id="304892778">
          <w:marLeft w:val="480"/>
          <w:marRight w:val="0"/>
          <w:marTop w:val="0"/>
          <w:marBottom w:val="0"/>
          <w:divBdr>
            <w:top w:val="none" w:sz="0" w:space="0" w:color="auto"/>
            <w:left w:val="none" w:sz="0" w:space="0" w:color="auto"/>
            <w:bottom w:val="none" w:sz="0" w:space="0" w:color="auto"/>
            <w:right w:val="none" w:sz="0" w:space="0" w:color="auto"/>
          </w:divBdr>
        </w:div>
        <w:div w:id="1285817392">
          <w:marLeft w:val="480"/>
          <w:marRight w:val="0"/>
          <w:marTop w:val="0"/>
          <w:marBottom w:val="0"/>
          <w:divBdr>
            <w:top w:val="none" w:sz="0" w:space="0" w:color="auto"/>
            <w:left w:val="none" w:sz="0" w:space="0" w:color="auto"/>
            <w:bottom w:val="none" w:sz="0" w:space="0" w:color="auto"/>
            <w:right w:val="none" w:sz="0" w:space="0" w:color="auto"/>
          </w:divBdr>
        </w:div>
        <w:div w:id="905266369">
          <w:marLeft w:val="480"/>
          <w:marRight w:val="0"/>
          <w:marTop w:val="0"/>
          <w:marBottom w:val="0"/>
          <w:divBdr>
            <w:top w:val="none" w:sz="0" w:space="0" w:color="auto"/>
            <w:left w:val="none" w:sz="0" w:space="0" w:color="auto"/>
            <w:bottom w:val="none" w:sz="0" w:space="0" w:color="auto"/>
            <w:right w:val="none" w:sz="0" w:space="0" w:color="auto"/>
          </w:divBdr>
        </w:div>
        <w:div w:id="1015232307">
          <w:marLeft w:val="480"/>
          <w:marRight w:val="0"/>
          <w:marTop w:val="0"/>
          <w:marBottom w:val="0"/>
          <w:divBdr>
            <w:top w:val="none" w:sz="0" w:space="0" w:color="auto"/>
            <w:left w:val="none" w:sz="0" w:space="0" w:color="auto"/>
            <w:bottom w:val="none" w:sz="0" w:space="0" w:color="auto"/>
            <w:right w:val="none" w:sz="0" w:space="0" w:color="auto"/>
          </w:divBdr>
        </w:div>
        <w:div w:id="1095176816">
          <w:marLeft w:val="480"/>
          <w:marRight w:val="0"/>
          <w:marTop w:val="0"/>
          <w:marBottom w:val="0"/>
          <w:divBdr>
            <w:top w:val="none" w:sz="0" w:space="0" w:color="auto"/>
            <w:left w:val="none" w:sz="0" w:space="0" w:color="auto"/>
            <w:bottom w:val="none" w:sz="0" w:space="0" w:color="auto"/>
            <w:right w:val="none" w:sz="0" w:space="0" w:color="auto"/>
          </w:divBdr>
        </w:div>
        <w:div w:id="1808664194">
          <w:marLeft w:val="480"/>
          <w:marRight w:val="0"/>
          <w:marTop w:val="0"/>
          <w:marBottom w:val="0"/>
          <w:divBdr>
            <w:top w:val="none" w:sz="0" w:space="0" w:color="auto"/>
            <w:left w:val="none" w:sz="0" w:space="0" w:color="auto"/>
            <w:bottom w:val="none" w:sz="0" w:space="0" w:color="auto"/>
            <w:right w:val="none" w:sz="0" w:space="0" w:color="auto"/>
          </w:divBdr>
        </w:div>
        <w:div w:id="857817965">
          <w:marLeft w:val="480"/>
          <w:marRight w:val="0"/>
          <w:marTop w:val="0"/>
          <w:marBottom w:val="0"/>
          <w:divBdr>
            <w:top w:val="none" w:sz="0" w:space="0" w:color="auto"/>
            <w:left w:val="none" w:sz="0" w:space="0" w:color="auto"/>
            <w:bottom w:val="none" w:sz="0" w:space="0" w:color="auto"/>
            <w:right w:val="none" w:sz="0" w:space="0" w:color="auto"/>
          </w:divBdr>
        </w:div>
        <w:div w:id="1105729298">
          <w:marLeft w:val="480"/>
          <w:marRight w:val="0"/>
          <w:marTop w:val="0"/>
          <w:marBottom w:val="0"/>
          <w:divBdr>
            <w:top w:val="none" w:sz="0" w:space="0" w:color="auto"/>
            <w:left w:val="none" w:sz="0" w:space="0" w:color="auto"/>
            <w:bottom w:val="none" w:sz="0" w:space="0" w:color="auto"/>
            <w:right w:val="none" w:sz="0" w:space="0" w:color="auto"/>
          </w:divBdr>
        </w:div>
        <w:div w:id="438374483">
          <w:marLeft w:val="480"/>
          <w:marRight w:val="0"/>
          <w:marTop w:val="0"/>
          <w:marBottom w:val="0"/>
          <w:divBdr>
            <w:top w:val="none" w:sz="0" w:space="0" w:color="auto"/>
            <w:left w:val="none" w:sz="0" w:space="0" w:color="auto"/>
            <w:bottom w:val="none" w:sz="0" w:space="0" w:color="auto"/>
            <w:right w:val="none" w:sz="0" w:space="0" w:color="auto"/>
          </w:divBdr>
        </w:div>
        <w:div w:id="1028064953">
          <w:marLeft w:val="480"/>
          <w:marRight w:val="0"/>
          <w:marTop w:val="0"/>
          <w:marBottom w:val="0"/>
          <w:divBdr>
            <w:top w:val="none" w:sz="0" w:space="0" w:color="auto"/>
            <w:left w:val="none" w:sz="0" w:space="0" w:color="auto"/>
            <w:bottom w:val="none" w:sz="0" w:space="0" w:color="auto"/>
            <w:right w:val="none" w:sz="0" w:space="0" w:color="auto"/>
          </w:divBdr>
        </w:div>
        <w:div w:id="1910996676">
          <w:marLeft w:val="480"/>
          <w:marRight w:val="0"/>
          <w:marTop w:val="0"/>
          <w:marBottom w:val="0"/>
          <w:divBdr>
            <w:top w:val="none" w:sz="0" w:space="0" w:color="auto"/>
            <w:left w:val="none" w:sz="0" w:space="0" w:color="auto"/>
            <w:bottom w:val="none" w:sz="0" w:space="0" w:color="auto"/>
            <w:right w:val="none" w:sz="0" w:space="0" w:color="auto"/>
          </w:divBdr>
        </w:div>
        <w:div w:id="1110054697">
          <w:marLeft w:val="480"/>
          <w:marRight w:val="0"/>
          <w:marTop w:val="0"/>
          <w:marBottom w:val="0"/>
          <w:divBdr>
            <w:top w:val="none" w:sz="0" w:space="0" w:color="auto"/>
            <w:left w:val="none" w:sz="0" w:space="0" w:color="auto"/>
            <w:bottom w:val="none" w:sz="0" w:space="0" w:color="auto"/>
            <w:right w:val="none" w:sz="0" w:space="0" w:color="auto"/>
          </w:divBdr>
        </w:div>
        <w:div w:id="538083093">
          <w:marLeft w:val="480"/>
          <w:marRight w:val="0"/>
          <w:marTop w:val="0"/>
          <w:marBottom w:val="0"/>
          <w:divBdr>
            <w:top w:val="none" w:sz="0" w:space="0" w:color="auto"/>
            <w:left w:val="none" w:sz="0" w:space="0" w:color="auto"/>
            <w:bottom w:val="none" w:sz="0" w:space="0" w:color="auto"/>
            <w:right w:val="none" w:sz="0" w:space="0" w:color="auto"/>
          </w:divBdr>
        </w:div>
        <w:div w:id="1958676524">
          <w:marLeft w:val="480"/>
          <w:marRight w:val="0"/>
          <w:marTop w:val="0"/>
          <w:marBottom w:val="0"/>
          <w:divBdr>
            <w:top w:val="none" w:sz="0" w:space="0" w:color="auto"/>
            <w:left w:val="none" w:sz="0" w:space="0" w:color="auto"/>
            <w:bottom w:val="none" w:sz="0" w:space="0" w:color="auto"/>
            <w:right w:val="none" w:sz="0" w:space="0" w:color="auto"/>
          </w:divBdr>
        </w:div>
        <w:div w:id="284119128">
          <w:marLeft w:val="480"/>
          <w:marRight w:val="0"/>
          <w:marTop w:val="0"/>
          <w:marBottom w:val="0"/>
          <w:divBdr>
            <w:top w:val="none" w:sz="0" w:space="0" w:color="auto"/>
            <w:left w:val="none" w:sz="0" w:space="0" w:color="auto"/>
            <w:bottom w:val="none" w:sz="0" w:space="0" w:color="auto"/>
            <w:right w:val="none" w:sz="0" w:space="0" w:color="auto"/>
          </w:divBdr>
        </w:div>
        <w:div w:id="1923295811">
          <w:marLeft w:val="480"/>
          <w:marRight w:val="0"/>
          <w:marTop w:val="0"/>
          <w:marBottom w:val="0"/>
          <w:divBdr>
            <w:top w:val="none" w:sz="0" w:space="0" w:color="auto"/>
            <w:left w:val="none" w:sz="0" w:space="0" w:color="auto"/>
            <w:bottom w:val="none" w:sz="0" w:space="0" w:color="auto"/>
            <w:right w:val="none" w:sz="0" w:space="0" w:color="auto"/>
          </w:divBdr>
        </w:div>
        <w:div w:id="1719012637">
          <w:marLeft w:val="480"/>
          <w:marRight w:val="0"/>
          <w:marTop w:val="0"/>
          <w:marBottom w:val="0"/>
          <w:divBdr>
            <w:top w:val="none" w:sz="0" w:space="0" w:color="auto"/>
            <w:left w:val="none" w:sz="0" w:space="0" w:color="auto"/>
            <w:bottom w:val="none" w:sz="0" w:space="0" w:color="auto"/>
            <w:right w:val="none" w:sz="0" w:space="0" w:color="auto"/>
          </w:divBdr>
        </w:div>
        <w:div w:id="752163408">
          <w:marLeft w:val="480"/>
          <w:marRight w:val="0"/>
          <w:marTop w:val="0"/>
          <w:marBottom w:val="0"/>
          <w:divBdr>
            <w:top w:val="none" w:sz="0" w:space="0" w:color="auto"/>
            <w:left w:val="none" w:sz="0" w:space="0" w:color="auto"/>
            <w:bottom w:val="none" w:sz="0" w:space="0" w:color="auto"/>
            <w:right w:val="none" w:sz="0" w:space="0" w:color="auto"/>
          </w:divBdr>
        </w:div>
        <w:div w:id="2027973596">
          <w:marLeft w:val="480"/>
          <w:marRight w:val="0"/>
          <w:marTop w:val="0"/>
          <w:marBottom w:val="0"/>
          <w:divBdr>
            <w:top w:val="none" w:sz="0" w:space="0" w:color="auto"/>
            <w:left w:val="none" w:sz="0" w:space="0" w:color="auto"/>
            <w:bottom w:val="none" w:sz="0" w:space="0" w:color="auto"/>
            <w:right w:val="none" w:sz="0" w:space="0" w:color="auto"/>
          </w:divBdr>
        </w:div>
        <w:div w:id="2012488197">
          <w:marLeft w:val="480"/>
          <w:marRight w:val="0"/>
          <w:marTop w:val="0"/>
          <w:marBottom w:val="0"/>
          <w:divBdr>
            <w:top w:val="none" w:sz="0" w:space="0" w:color="auto"/>
            <w:left w:val="none" w:sz="0" w:space="0" w:color="auto"/>
            <w:bottom w:val="none" w:sz="0" w:space="0" w:color="auto"/>
            <w:right w:val="none" w:sz="0" w:space="0" w:color="auto"/>
          </w:divBdr>
        </w:div>
      </w:divsChild>
    </w:div>
    <w:div w:id="530261228">
      <w:bodyDiv w:val="1"/>
      <w:marLeft w:val="0"/>
      <w:marRight w:val="0"/>
      <w:marTop w:val="0"/>
      <w:marBottom w:val="0"/>
      <w:divBdr>
        <w:top w:val="none" w:sz="0" w:space="0" w:color="auto"/>
        <w:left w:val="none" w:sz="0" w:space="0" w:color="auto"/>
        <w:bottom w:val="none" w:sz="0" w:space="0" w:color="auto"/>
        <w:right w:val="none" w:sz="0" w:space="0" w:color="auto"/>
      </w:divBdr>
    </w:div>
    <w:div w:id="530341582">
      <w:bodyDiv w:val="1"/>
      <w:marLeft w:val="0"/>
      <w:marRight w:val="0"/>
      <w:marTop w:val="0"/>
      <w:marBottom w:val="0"/>
      <w:divBdr>
        <w:top w:val="none" w:sz="0" w:space="0" w:color="auto"/>
        <w:left w:val="none" w:sz="0" w:space="0" w:color="auto"/>
        <w:bottom w:val="none" w:sz="0" w:space="0" w:color="auto"/>
        <w:right w:val="none" w:sz="0" w:space="0" w:color="auto"/>
      </w:divBdr>
    </w:div>
    <w:div w:id="530725549">
      <w:bodyDiv w:val="1"/>
      <w:marLeft w:val="0"/>
      <w:marRight w:val="0"/>
      <w:marTop w:val="0"/>
      <w:marBottom w:val="0"/>
      <w:divBdr>
        <w:top w:val="none" w:sz="0" w:space="0" w:color="auto"/>
        <w:left w:val="none" w:sz="0" w:space="0" w:color="auto"/>
        <w:bottom w:val="none" w:sz="0" w:space="0" w:color="auto"/>
        <w:right w:val="none" w:sz="0" w:space="0" w:color="auto"/>
      </w:divBdr>
      <w:divsChild>
        <w:div w:id="1202591871">
          <w:marLeft w:val="480"/>
          <w:marRight w:val="0"/>
          <w:marTop w:val="0"/>
          <w:marBottom w:val="0"/>
          <w:divBdr>
            <w:top w:val="none" w:sz="0" w:space="0" w:color="auto"/>
            <w:left w:val="none" w:sz="0" w:space="0" w:color="auto"/>
            <w:bottom w:val="none" w:sz="0" w:space="0" w:color="auto"/>
            <w:right w:val="none" w:sz="0" w:space="0" w:color="auto"/>
          </w:divBdr>
        </w:div>
        <w:div w:id="1353149527">
          <w:marLeft w:val="480"/>
          <w:marRight w:val="0"/>
          <w:marTop w:val="0"/>
          <w:marBottom w:val="0"/>
          <w:divBdr>
            <w:top w:val="none" w:sz="0" w:space="0" w:color="auto"/>
            <w:left w:val="none" w:sz="0" w:space="0" w:color="auto"/>
            <w:bottom w:val="none" w:sz="0" w:space="0" w:color="auto"/>
            <w:right w:val="none" w:sz="0" w:space="0" w:color="auto"/>
          </w:divBdr>
        </w:div>
        <w:div w:id="1692224789">
          <w:marLeft w:val="480"/>
          <w:marRight w:val="0"/>
          <w:marTop w:val="0"/>
          <w:marBottom w:val="0"/>
          <w:divBdr>
            <w:top w:val="none" w:sz="0" w:space="0" w:color="auto"/>
            <w:left w:val="none" w:sz="0" w:space="0" w:color="auto"/>
            <w:bottom w:val="none" w:sz="0" w:space="0" w:color="auto"/>
            <w:right w:val="none" w:sz="0" w:space="0" w:color="auto"/>
          </w:divBdr>
        </w:div>
        <w:div w:id="789395142">
          <w:marLeft w:val="480"/>
          <w:marRight w:val="0"/>
          <w:marTop w:val="0"/>
          <w:marBottom w:val="0"/>
          <w:divBdr>
            <w:top w:val="none" w:sz="0" w:space="0" w:color="auto"/>
            <w:left w:val="none" w:sz="0" w:space="0" w:color="auto"/>
            <w:bottom w:val="none" w:sz="0" w:space="0" w:color="auto"/>
            <w:right w:val="none" w:sz="0" w:space="0" w:color="auto"/>
          </w:divBdr>
        </w:div>
        <w:div w:id="1489054116">
          <w:marLeft w:val="480"/>
          <w:marRight w:val="0"/>
          <w:marTop w:val="0"/>
          <w:marBottom w:val="0"/>
          <w:divBdr>
            <w:top w:val="none" w:sz="0" w:space="0" w:color="auto"/>
            <w:left w:val="none" w:sz="0" w:space="0" w:color="auto"/>
            <w:bottom w:val="none" w:sz="0" w:space="0" w:color="auto"/>
            <w:right w:val="none" w:sz="0" w:space="0" w:color="auto"/>
          </w:divBdr>
        </w:div>
        <w:div w:id="2117750681">
          <w:marLeft w:val="480"/>
          <w:marRight w:val="0"/>
          <w:marTop w:val="0"/>
          <w:marBottom w:val="0"/>
          <w:divBdr>
            <w:top w:val="none" w:sz="0" w:space="0" w:color="auto"/>
            <w:left w:val="none" w:sz="0" w:space="0" w:color="auto"/>
            <w:bottom w:val="none" w:sz="0" w:space="0" w:color="auto"/>
            <w:right w:val="none" w:sz="0" w:space="0" w:color="auto"/>
          </w:divBdr>
        </w:div>
        <w:div w:id="807625553">
          <w:marLeft w:val="480"/>
          <w:marRight w:val="0"/>
          <w:marTop w:val="0"/>
          <w:marBottom w:val="0"/>
          <w:divBdr>
            <w:top w:val="none" w:sz="0" w:space="0" w:color="auto"/>
            <w:left w:val="none" w:sz="0" w:space="0" w:color="auto"/>
            <w:bottom w:val="none" w:sz="0" w:space="0" w:color="auto"/>
            <w:right w:val="none" w:sz="0" w:space="0" w:color="auto"/>
          </w:divBdr>
        </w:div>
        <w:div w:id="779759395">
          <w:marLeft w:val="480"/>
          <w:marRight w:val="0"/>
          <w:marTop w:val="0"/>
          <w:marBottom w:val="0"/>
          <w:divBdr>
            <w:top w:val="none" w:sz="0" w:space="0" w:color="auto"/>
            <w:left w:val="none" w:sz="0" w:space="0" w:color="auto"/>
            <w:bottom w:val="none" w:sz="0" w:space="0" w:color="auto"/>
            <w:right w:val="none" w:sz="0" w:space="0" w:color="auto"/>
          </w:divBdr>
        </w:div>
        <w:div w:id="1900166529">
          <w:marLeft w:val="480"/>
          <w:marRight w:val="0"/>
          <w:marTop w:val="0"/>
          <w:marBottom w:val="0"/>
          <w:divBdr>
            <w:top w:val="none" w:sz="0" w:space="0" w:color="auto"/>
            <w:left w:val="none" w:sz="0" w:space="0" w:color="auto"/>
            <w:bottom w:val="none" w:sz="0" w:space="0" w:color="auto"/>
            <w:right w:val="none" w:sz="0" w:space="0" w:color="auto"/>
          </w:divBdr>
        </w:div>
        <w:div w:id="252128474">
          <w:marLeft w:val="480"/>
          <w:marRight w:val="0"/>
          <w:marTop w:val="0"/>
          <w:marBottom w:val="0"/>
          <w:divBdr>
            <w:top w:val="none" w:sz="0" w:space="0" w:color="auto"/>
            <w:left w:val="none" w:sz="0" w:space="0" w:color="auto"/>
            <w:bottom w:val="none" w:sz="0" w:space="0" w:color="auto"/>
            <w:right w:val="none" w:sz="0" w:space="0" w:color="auto"/>
          </w:divBdr>
        </w:div>
        <w:div w:id="1295141266">
          <w:marLeft w:val="480"/>
          <w:marRight w:val="0"/>
          <w:marTop w:val="0"/>
          <w:marBottom w:val="0"/>
          <w:divBdr>
            <w:top w:val="none" w:sz="0" w:space="0" w:color="auto"/>
            <w:left w:val="none" w:sz="0" w:space="0" w:color="auto"/>
            <w:bottom w:val="none" w:sz="0" w:space="0" w:color="auto"/>
            <w:right w:val="none" w:sz="0" w:space="0" w:color="auto"/>
          </w:divBdr>
        </w:div>
        <w:div w:id="2106219302">
          <w:marLeft w:val="480"/>
          <w:marRight w:val="0"/>
          <w:marTop w:val="0"/>
          <w:marBottom w:val="0"/>
          <w:divBdr>
            <w:top w:val="none" w:sz="0" w:space="0" w:color="auto"/>
            <w:left w:val="none" w:sz="0" w:space="0" w:color="auto"/>
            <w:bottom w:val="none" w:sz="0" w:space="0" w:color="auto"/>
            <w:right w:val="none" w:sz="0" w:space="0" w:color="auto"/>
          </w:divBdr>
        </w:div>
        <w:div w:id="1669476117">
          <w:marLeft w:val="480"/>
          <w:marRight w:val="0"/>
          <w:marTop w:val="0"/>
          <w:marBottom w:val="0"/>
          <w:divBdr>
            <w:top w:val="none" w:sz="0" w:space="0" w:color="auto"/>
            <w:left w:val="none" w:sz="0" w:space="0" w:color="auto"/>
            <w:bottom w:val="none" w:sz="0" w:space="0" w:color="auto"/>
            <w:right w:val="none" w:sz="0" w:space="0" w:color="auto"/>
          </w:divBdr>
        </w:div>
        <w:div w:id="1318412332">
          <w:marLeft w:val="480"/>
          <w:marRight w:val="0"/>
          <w:marTop w:val="0"/>
          <w:marBottom w:val="0"/>
          <w:divBdr>
            <w:top w:val="none" w:sz="0" w:space="0" w:color="auto"/>
            <w:left w:val="none" w:sz="0" w:space="0" w:color="auto"/>
            <w:bottom w:val="none" w:sz="0" w:space="0" w:color="auto"/>
            <w:right w:val="none" w:sz="0" w:space="0" w:color="auto"/>
          </w:divBdr>
        </w:div>
        <w:div w:id="687676225">
          <w:marLeft w:val="480"/>
          <w:marRight w:val="0"/>
          <w:marTop w:val="0"/>
          <w:marBottom w:val="0"/>
          <w:divBdr>
            <w:top w:val="none" w:sz="0" w:space="0" w:color="auto"/>
            <w:left w:val="none" w:sz="0" w:space="0" w:color="auto"/>
            <w:bottom w:val="none" w:sz="0" w:space="0" w:color="auto"/>
            <w:right w:val="none" w:sz="0" w:space="0" w:color="auto"/>
          </w:divBdr>
        </w:div>
        <w:div w:id="263997850">
          <w:marLeft w:val="480"/>
          <w:marRight w:val="0"/>
          <w:marTop w:val="0"/>
          <w:marBottom w:val="0"/>
          <w:divBdr>
            <w:top w:val="none" w:sz="0" w:space="0" w:color="auto"/>
            <w:left w:val="none" w:sz="0" w:space="0" w:color="auto"/>
            <w:bottom w:val="none" w:sz="0" w:space="0" w:color="auto"/>
            <w:right w:val="none" w:sz="0" w:space="0" w:color="auto"/>
          </w:divBdr>
        </w:div>
        <w:div w:id="630288868">
          <w:marLeft w:val="480"/>
          <w:marRight w:val="0"/>
          <w:marTop w:val="0"/>
          <w:marBottom w:val="0"/>
          <w:divBdr>
            <w:top w:val="none" w:sz="0" w:space="0" w:color="auto"/>
            <w:left w:val="none" w:sz="0" w:space="0" w:color="auto"/>
            <w:bottom w:val="none" w:sz="0" w:space="0" w:color="auto"/>
            <w:right w:val="none" w:sz="0" w:space="0" w:color="auto"/>
          </w:divBdr>
        </w:div>
        <w:div w:id="1710642382">
          <w:marLeft w:val="480"/>
          <w:marRight w:val="0"/>
          <w:marTop w:val="0"/>
          <w:marBottom w:val="0"/>
          <w:divBdr>
            <w:top w:val="none" w:sz="0" w:space="0" w:color="auto"/>
            <w:left w:val="none" w:sz="0" w:space="0" w:color="auto"/>
            <w:bottom w:val="none" w:sz="0" w:space="0" w:color="auto"/>
            <w:right w:val="none" w:sz="0" w:space="0" w:color="auto"/>
          </w:divBdr>
        </w:div>
        <w:div w:id="2063092600">
          <w:marLeft w:val="480"/>
          <w:marRight w:val="0"/>
          <w:marTop w:val="0"/>
          <w:marBottom w:val="0"/>
          <w:divBdr>
            <w:top w:val="none" w:sz="0" w:space="0" w:color="auto"/>
            <w:left w:val="none" w:sz="0" w:space="0" w:color="auto"/>
            <w:bottom w:val="none" w:sz="0" w:space="0" w:color="auto"/>
            <w:right w:val="none" w:sz="0" w:space="0" w:color="auto"/>
          </w:divBdr>
        </w:div>
        <w:div w:id="1727872547">
          <w:marLeft w:val="480"/>
          <w:marRight w:val="0"/>
          <w:marTop w:val="0"/>
          <w:marBottom w:val="0"/>
          <w:divBdr>
            <w:top w:val="none" w:sz="0" w:space="0" w:color="auto"/>
            <w:left w:val="none" w:sz="0" w:space="0" w:color="auto"/>
            <w:bottom w:val="none" w:sz="0" w:space="0" w:color="auto"/>
            <w:right w:val="none" w:sz="0" w:space="0" w:color="auto"/>
          </w:divBdr>
        </w:div>
        <w:div w:id="1446533587">
          <w:marLeft w:val="480"/>
          <w:marRight w:val="0"/>
          <w:marTop w:val="0"/>
          <w:marBottom w:val="0"/>
          <w:divBdr>
            <w:top w:val="none" w:sz="0" w:space="0" w:color="auto"/>
            <w:left w:val="none" w:sz="0" w:space="0" w:color="auto"/>
            <w:bottom w:val="none" w:sz="0" w:space="0" w:color="auto"/>
            <w:right w:val="none" w:sz="0" w:space="0" w:color="auto"/>
          </w:divBdr>
        </w:div>
        <w:div w:id="192814076">
          <w:marLeft w:val="480"/>
          <w:marRight w:val="0"/>
          <w:marTop w:val="0"/>
          <w:marBottom w:val="0"/>
          <w:divBdr>
            <w:top w:val="none" w:sz="0" w:space="0" w:color="auto"/>
            <w:left w:val="none" w:sz="0" w:space="0" w:color="auto"/>
            <w:bottom w:val="none" w:sz="0" w:space="0" w:color="auto"/>
            <w:right w:val="none" w:sz="0" w:space="0" w:color="auto"/>
          </w:divBdr>
        </w:div>
        <w:div w:id="722564478">
          <w:marLeft w:val="480"/>
          <w:marRight w:val="0"/>
          <w:marTop w:val="0"/>
          <w:marBottom w:val="0"/>
          <w:divBdr>
            <w:top w:val="none" w:sz="0" w:space="0" w:color="auto"/>
            <w:left w:val="none" w:sz="0" w:space="0" w:color="auto"/>
            <w:bottom w:val="none" w:sz="0" w:space="0" w:color="auto"/>
            <w:right w:val="none" w:sz="0" w:space="0" w:color="auto"/>
          </w:divBdr>
        </w:div>
        <w:div w:id="401946462">
          <w:marLeft w:val="480"/>
          <w:marRight w:val="0"/>
          <w:marTop w:val="0"/>
          <w:marBottom w:val="0"/>
          <w:divBdr>
            <w:top w:val="none" w:sz="0" w:space="0" w:color="auto"/>
            <w:left w:val="none" w:sz="0" w:space="0" w:color="auto"/>
            <w:bottom w:val="none" w:sz="0" w:space="0" w:color="auto"/>
            <w:right w:val="none" w:sz="0" w:space="0" w:color="auto"/>
          </w:divBdr>
        </w:div>
        <w:div w:id="574584460">
          <w:marLeft w:val="480"/>
          <w:marRight w:val="0"/>
          <w:marTop w:val="0"/>
          <w:marBottom w:val="0"/>
          <w:divBdr>
            <w:top w:val="none" w:sz="0" w:space="0" w:color="auto"/>
            <w:left w:val="none" w:sz="0" w:space="0" w:color="auto"/>
            <w:bottom w:val="none" w:sz="0" w:space="0" w:color="auto"/>
            <w:right w:val="none" w:sz="0" w:space="0" w:color="auto"/>
          </w:divBdr>
        </w:div>
        <w:div w:id="7341313">
          <w:marLeft w:val="480"/>
          <w:marRight w:val="0"/>
          <w:marTop w:val="0"/>
          <w:marBottom w:val="0"/>
          <w:divBdr>
            <w:top w:val="none" w:sz="0" w:space="0" w:color="auto"/>
            <w:left w:val="none" w:sz="0" w:space="0" w:color="auto"/>
            <w:bottom w:val="none" w:sz="0" w:space="0" w:color="auto"/>
            <w:right w:val="none" w:sz="0" w:space="0" w:color="auto"/>
          </w:divBdr>
        </w:div>
        <w:div w:id="1957105067">
          <w:marLeft w:val="480"/>
          <w:marRight w:val="0"/>
          <w:marTop w:val="0"/>
          <w:marBottom w:val="0"/>
          <w:divBdr>
            <w:top w:val="none" w:sz="0" w:space="0" w:color="auto"/>
            <w:left w:val="none" w:sz="0" w:space="0" w:color="auto"/>
            <w:bottom w:val="none" w:sz="0" w:space="0" w:color="auto"/>
            <w:right w:val="none" w:sz="0" w:space="0" w:color="auto"/>
          </w:divBdr>
        </w:div>
        <w:div w:id="1887252197">
          <w:marLeft w:val="480"/>
          <w:marRight w:val="0"/>
          <w:marTop w:val="0"/>
          <w:marBottom w:val="0"/>
          <w:divBdr>
            <w:top w:val="none" w:sz="0" w:space="0" w:color="auto"/>
            <w:left w:val="none" w:sz="0" w:space="0" w:color="auto"/>
            <w:bottom w:val="none" w:sz="0" w:space="0" w:color="auto"/>
            <w:right w:val="none" w:sz="0" w:space="0" w:color="auto"/>
          </w:divBdr>
        </w:div>
        <w:div w:id="193079254">
          <w:marLeft w:val="480"/>
          <w:marRight w:val="0"/>
          <w:marTop w:val="0"/>
          <w:marBottom w:val="0"/>
          <w:divBdr>
            <w:top w:val="none" w:sz="0" w:space="0" w:color="auto"/>
            <w:left w:val="none" w:sz="0" w:space="0" w:color="auto"/>
            <w:bottom w:val="none" w:sz="0" w:space="0" w:color="auto"/>
            <w:right w:val="none" w:sz="0" w:space="0" w:color="auto"/>
          </w:divBdr>
        </w:div>
        <w:div w:id="1196581057">
          <w:marLeft w:val="480"/>
          <w:marRight w:val="0"/>
          <w:marTop w:val="0"/>
          <w:marBottom w:val="0"/>
          <w:divBdr>
            <w:top w:val="none" w:sz="0" w:space="0" w:color="auto"/>
            <w:left w:val="none" w:sz="0" w:space="0" w:color="auto"/>
            <w:bottom w:val="none" w:sz="0" w:space="0" w:color="auto"/>
            <w:right w:val="none" w:sz="0" w:space="0" w:color="auto"/>
          </w:divBdr>
        </w:div>
        <w:div w:id="1849442058">
          <w:marLeft w:val="480"/>
          <w:marRight w:val="0"/>
          <w:marTop w:val="0"/>
          <w:marBottom w:val="0"/>
          <w:divBdr>
            <w:top w:val="none" w:sz="0" w:space="0" w:color="auto"/>
            <w:left w:val="none" w:sz="0" w:space="0" w:color="auto"/>
            <w:bottom w:val="none" w:sz="0" w:space="0" w:color="auto"/>
            <w:right w:val="none" w:sz="0" w:space="0" w:color="auto"/>
          </w:divBdr>
        </w:div>
        <w:div w:id="214127758">
          <w:marLeft w:val="480"/>
          <w:marRight w:val="0"/>
          <w:marTop w:val="0"/>
          <w:marBottom w:val="0"/>
          <w:divBdr>
            <w:top w:val="none" w:sz="0" w:space="0" w:color="auto"/>
            <w:left w:val="none" w:sz="0" w:space="0" w:color="auto"/>
            <w:bottom w:val="none" w:sz="0" w:space="0" w:color="auto"/>
            <w:right w:val="none" w:sz="0" w:space="0" w:color="auto"/>
          </w:divBdr>
        </w:div>
        <w:div w:id="1800029235">
          <w:marLeft w:val="480"/>
          <w:marRight w:val="0"/>
          <w:marTop w:val="0"/>
          <w:marBottom w:val="0"/>
          <w:divBdr>
            <w:top w:val="none" w:sz="0" w:space="0" w:color="auto"/>
            <w:left w:val="none" w:sz="0" w:space="0" w:color="auto"/>
            <w:bottom w:val="none" w:sz="0" w:space="0" w:color="auto"/>
            <w:right w:val="none" w:sz="0" w:space="0" w:color="auto"/>
          </w:divBdr>
        </w:div>
        <w:div w:id="1872036758">
          <w:marLeft w:val="480"/>
          <w:marRight w:val="0"/>
          <w:marTop w:val="0"/>
          <w:marBottom w:val="0"/>
          <w:divBdr>
            <w:top w:val="none" w:sz="0" w:space="0" w:color="auto"/>
            <w:left w:val="none" w:sz="0" w:space="0" w:color="auto"/>
            <w:bottom w:val="none" w:sz="0" w:space="0" w:color="auto"/>
            <w:right w:val="none" w:sz="0" w:space="0" w:color="auto"/>
          </w:divBdr>
        </w:div>
        <w:div w:id="337655063">
          <w:marLeft w:val="480"/>
          <w:marRight w:val="0"/>
          <w:marTop w:val="0"/>
          <w:marBottom w:val="0"/>
          <w:divBdr>
            <w:top w:val="none" w:sz="0" w:space="0" w:color="auto"/>
            <w:left w:val="none" w:sz="0" w:space="0" w:color="auto"/>
            <w:bottom w:val="none" w:sz="0" w:space="0" w:color="auto"/>
            <w:right w:val="none" w:sz="0" w:space="0" w:color="auto"/>
          </w:divBdr>
        </w:div>
        <w:div w:id="1213082947">
          <w:marLeft w:val="480"/>
          <w:marRight w:val="0"/>
          <w:marTop w:val="0"/>
          <w:marBottom w:val="0"/>
          <w:divBdr>
            <w:top w:val="none" w:sz="0" w:space="0" w:color="auto"/>
            <w:left w:val="none" w:sz="0" w:space="0" w:color="auto"/>
            <w:bottom w:val="none" w:sz="0" w:space="0" w:color="auto"/>
            <w:right w:val="none" w:sz="0" w:space="0" w:color="auto"/>
          </w:divBdr>
        </w:div>
        <w:div w:id="142701116">
          <w:marLeft w:val="480"/>
          <w:marRight w:val="0"/>
          <w:marTop w:val="0"/>
          <w:marBottom w:val="0"/>
          <w:divBdr>
            <w:top w:val="none" w:sz="0" w:space="0" w:color="auto"/>
            <w:left w:val="none" w:sz="0" w:space="0" w:color="auto"/>
            <w:bottom w:val="none" w:sz="0" w:space="0" w:color="auto"/>
            <w:right w:val="none" w:sz="0" w:space="0" w:color="auto"/>
          </w:divBdr>
        </w:div>
        <w:div w:id="579799925">
          <w:marLeft w:val="480"/>
          <w:marRight w:val="0"/>
          <w:marTop w:val="0"/>
          <w:marBottom w:val="0"/>
          <w:divBdr>
            <w:top w:val="none" w:sz="0" w:space="0" w:color="auto"/>
            <w:left w:val="none" w:sz="0" w:space="0" w:color="auto"/>
            <w:bottom w:val="none" w:sz="0" w:space="0" w:color="auto"/>
            <w:right w:val="none" w:sz="0" w:space="0" w:color="auto"/>
          </w:divBdr>
        </w:div>
        <w:div w:id="523713990">
          <w:marLeft w:val="480"/>
          <w:marRight w:val="0"/>
          <w:marTop w:val="0"/>
          <w:marBottom w:val="0"/>
          <w:divBdr>
            <w:top w:val="none" w:sz="0" w:space="0" w:color="auto"/>
            <w:left w:val="none" w:sz="0" w:space="0" w:color="auto"/>
            <w:bottom w:val="none" w:sz="0" w:space="0" w:color="auto"/>
            <w:right w:val="none" w:sz="0" w:space="0" w:color="auto"/>
          </w:divBdr>
        </w:div>
        <w:div w:id="1682926525">
          <w:marLeft w:val="480"/>
          <w:marRight w:val="0"/>
          <w:marTop w:val="0"/>
          <w:marBottom w:val="0"/>
          <w:divBdr>
            <w:top w:val="none" w:sz="0" w:space="0" w:color="auto"/>
            <w:left w:val="none" w:sz="0" w:space="0" w:color="auto"/>
            <w:bottom w:val="none" w:sz="0" w:space="0" w:color="auto"/>
            <w:right w:val="none" w:sz="0" w:space="0" w:color="auto"/>
          </w:divBdr>
        </w:div>
        <w:div w:id="1803502176">
          <w:marLeft w:val="480"/>
          <w:marRight w:val="0"/>
          <w:marTop w:val="0"/>
          <w:marBottom w:val="0"/>
          <w:divBdr>
            <w:top w:val="none" w:sz="0" w:space="0" w:color="auto"/>
            <w:left w:val="none" w:sz="0" w:space="0" w:color="auto"/>
            <w:bottom w:val="none" w:sz="0" w:space="0" w:color="auto"/>
            <w:right w:val="none" w:sz="0" w:space="0" w:color="auto"/>
          </w:divBdr>
        </w:div>
        <w:div w:id="1710107386">
          <w:marLeft w:val="480"/>
          <w:marRight w:val="0"/>
          <w:marTop w:val="0"/>
          <w:marBottom w:val="0"/>
          <w:divBdr>
            <w:top w:val="none" w:sz="0" w:space="0" w:color="auto"/>
            <w:left w:val="none" w:sz="0" w:space="0" w:color="auto"/>
            <w:bottom w:val="none" w:sz="0" w:space="0" w:color="auto"/>
            <w:right w:val="none" w:sz="0" w:space="0" w:color="auto"/>
          </w:divBdr>
        </w:div>
        <w:div w:id="1350990593">
          <w:marLeft w:val="480"/>
          <w:marRight w:val="0"/>
          <w:marTop w:val="0"/>
          <w:marBottom w:val="0"/>
          <w:divBdr>
            <w:top w:val="none" w:sz="0" w:space="0" w:color="auto"/>
            <w:left w:val="none" w:sz="0" w:space="0" w:color="auto"/>
            <w:bottom w:val="none" w:sz="0" w:space="0" w:color="auto"/>
            <w:right w:val="none" w:sz="0" w:space="0" w:color="auto"/>
          </w:divBdr>
        </w:div>
        <w:div w:id="301035082">
          <w:marLeft w:val="480"/>
          <w:marRight w:val="0"/>
          <w:marTop w:val="0"/>
          <w:marBottom w:val="0"/>
          <w:divBdr>
            <w:top w:val="none" w:sz="0" w:space="0" w:color="auto"/>
            <w:left w:val="none" w:sz="0" w:space="0" w:color="auto"/>
            <w:bottom w:val="none" w:sz="0" w:space="0" w:color="auto"/>
            <w:right w:val="none" w:sz="0" w:space="0" w:color="auto"/>
          </w:divBdr>
        </w:div>
        <w:div w:id="994606977">
          <w:marLeft w:val="480"/>
          <w:marRight w:val="0"/>
          <w:marTop w:val="0"/>
          <w:marBottom w:val="0"/>
          <w:divBdr>
            <w:top w:val="none" w:sz="0" w:space="0" w:color="auto"/>
            <w:left w:val="none" w:sz="0" w:space="0" w:color="auto"/>
            <w:bottom w:val="none" w:sz="0" w:space="0" w:color="auto"/>
            <w:right w:val="none" w:sz="0" w:space="0" w:color="auto"/>
          </w:divBdr>
        </w:div>
        <w:div w:id="597712033">
          <w:marLeft w:val="480"/>
          <w:marRight w:val="0"/>
          <w:marTop w:val="0"/>
          <w:marBottom w:val="0"/>
          <w:divBdr>
            <w:top w:val="none" w:sz="0" w:space="0" w:color="auto"/>
            <w:left w:val="none" w:sz="0" w:space="0" w:color="auto"/>
            <w:bottom w:val="none" w:sz="0" w:space="0" w:color="auto"/>
            <w:right w:val="none" w:sz="0" w:space="0" w:color="auto"/>
          </w:divBdr>
        </w:div>
        <w:div w:id="785805783">
          <w:marLeft w:val="480"/>
          <w:marRight w:val="0"/>
          <w:marTop w:val="0"/>
          <w:marBottom w:val="0"/>
          <w:divBdr>
            <w:top w:val="none" w:sz="0" w:space="0" w:color="auto"/>
            <w:left w:val="none" w:sz="0" w:space="0" w:color="auto"/>
            <w:bottom w:val="none" w:sz="0" w:space="0" w:color="auto"/>
            <w:right w:val="none" w:sz="0" w:space="0" w:color="auto"/>
          </w:divBdr>
        </w:div>
        <w:div w:id="1871644563">
          <w:marLeft w:val="480"/>
          <w:marRight w:val="0"/>
          <w:marTop w:val="0"/>
          <w:marBottom w:val="0"/>
          <w:divBdr>
            <w:top w:val="none" w:sz="0" w:space="0" w:color="auto"/>
            <w:left w:val="none" w:sz="0" w:space="0" w:color="auto"/>
            <w:bottom w:val="none" w:sz="0" w:space="0" w:color="auto"/>
            <w:right w:val="none" w:sz="0" w:space="0" w:color="auto"/>
          </w:divBdr>
        </w:div>
        <w:div w:id="394397995">
          <w:marLeft w:val="480"/>
          <w:marRight w:val="0"/>
          <w:marTop w:val="0"/>
          <w:marBottom w:val="0"/>
          <w:divBdr>
            <w:top w:val="none" w:sz="0" w:space="0" w:color="auto"/>
            <w:left w:val="none" w:sz="0" w:space="0" w:color="auto"/>
            <w:bottom w:val="none" w:sz="0" w:space="0" w:color="auto"/>
            <w:right w:val="none" w:sz="0" w:space="0" w:color="auto"/>
          </w:divBdr>
        </w:div>
        <w:div w:id="842352687">
          <w:marLeft w:val="480"/>
          <w:marRight w:val="0"/>
          <w:marTop w:val="0"/>
          <w:marBottom w:val="0"/>
          <w:divBdr>
            <w:top w:val="none" w:sz="0" w:space="0" w:color="auto"/>
            <w:left w:val="none" w:sz="0" w:space="0" w:color="auto"/>
            <w:bottom w:val="none" w:sz="0" w:space="0" w:color="auto"/>
            <w:right w:val="none" w:sz="0" w:space="0" w:color="auto"/>
          </w:divBdr>
        </w:div>
        <w:div w:id="1600720179">
          <w:marLeft w:val="480"/>
          <w:marRight w:val="0"/>
          <w:marTop w:val="0"/>
          <w:marBottom w:val="0"/>
          <w:divBdr>
            <w:top w:val="none" w:sz="0" w:space="0" w:color="auto"/>
            <w:left w:val="none" w:sz="0" w:space="0" w:color="auto"/>
            <w:bottom w:val="none" w:sz="0" w:space="0" w:color="auto"/>
            <w:right w:val="none" w:sz="0" w:space="0" w:color="auto"/>
          </w:divBdr>
        </w:div>
        <w:div w:id="1565263549">
          <w:marLeft w:val="480"/>
          <w:marRight w:val="0"/>
          <w:marTop w:val="0"/>
          <w:marBottom w:val="0"/>
          <w:divBdr>
            <w:top w:val="none" w:sz="0" w:space="0" w:color="auto"/>
            <w:left w:val="none" w:sz="0" w:space="0" w:color="auto"/>
            <w:bottom w:val="none" w:sz="0" w:space="0" w:color="auto"/>
            <w:right w:val="none" w:sz="0" w:space="0" w:color="auto"/>
          </w:divBdr>
        </w:div>
        <w:div w:id="63527023">
          <w:marLeft w:val="480"/>
          <w:marRight w:val="0"/>
          <w:marTop w:val="0"/>
          <w:marBottom w:val="0"/>
          <w:divBdr>
            <w:top w:val="none" w:sz="0" w:space="0" w:color="auto"/>
            <w:left w:val="none" w:sz="0" w:space="0" w:color="auto"/>
            <w:bottom w:val="none" w:sz="0" w:space="0" w:color="auto"/>
            <w:right w:val="none" w:sz="0" w:space="0" w:color="auto"/>
          </w:divBdr>
        </w:div>
        <w:div w:id="897322283">
          <w:marLeft w:val="480"/>
          <w:marRight w:val="0"/>
          <w:marTop w:val="0"/>
          <w:marBottom w:val="0"/>
          <w:divBdr>
            <w:top w:val="none" w:sz="0" w:space="0" w:color="auto"/>
            <w:left w:val="none" w:sz="0" w:space="0" w:color="auto"/>
            <w:bottom w:val="none" w:sz="0" w:space="0" w:color="auto"/>
            <w:right w:val="none" w:sz="0" w:space="0" w:color="auto"/>
          </w:divBdr>
        </w:div>
        <w:div w:id="1022173195">
          <w:marLeft w:val="480"/>
          <w:marRight w:val="0"/>
          <w:marTop w:val="0"/>
          <w:marBottom w:val="0"/>
          <w:divBdr>
            <w:top w:val="none" w:sz="0" w:space="0" w:color="auto"/>
            <w:left w:val="none" w:sz="0" w:space="0" w:color="auto"/>
            <w:bottom w:val="none" w:sz="0" w:space="0" w:color="auto"/>
            <w:right w:val="none" w:sz="0" w:space="0" w:color="auto"/>
          </w:divBdr>
        </w:div>
        <w:div w:id="1780374109">
          <w:marLeft w:val="480"/>
          <w:marRight w:val="0"/>
          <w:marTop w:val="0"/>
          <w:marBottom w:val="0"/>
          <w:divBdr>
            <w:top w:val="none" w:sz="0" w:space="0" w:color="auto"/>
            <w:left w:val="none" w:sz="0" w:space="0" w:color="auto"/>
            <w:bottom w:val="none" w:sz="0" w:space="0" w:color="auto"/>
            <w:right w:val="none" w:sz="0" w:space="0" w:color="auto"/>
          </w:divBdr>
        </w:div>
        <w:div w:id="1209608593">
          <w:marLeft w:val="480"/>
          <w:marRight w:val="0"/>
          <w:marTop w:val="0"/>
          <w:marBottom w:val="0"/>
          <w:divBdr>
            <w:top w:val="none" w:sz="0" w:space="0" w:color="auto"/>
            <w:left w:val="none" w:sz="0" w:space="0" w:color="auto"/>
            <w:bottom w:val="none" w:sz="0" w:space="0" w:color="auto"/>
            <w:right w:val="none" w:sz="0" w:space="0" w:color="auto"/>
          </w:divBdr>
        </w:div>
        <w:div w:id="852838948">
          <w:marLeft w:val="480"/>
          <w:marRight w:val="0"/>
          <w:marTop w:val="0"/>
          <w:marBottom w:val="0"/>
          <w:divBdr>
            <w:top w:val="none" w:sz="0" w:space="0" w:color="auto"/>
            <w:left w:val="none" w:sz="0" w:space="0" w:color="auto"/>
            <w:bottom w:val="none" w:sz="0" w:space="0" w:color="auto"/>
            <w:right w:val="none" w:sz="0" w:space="0" w:color="auto"/>
          </w:divBdr>
        </w:div>
        <w:div w:id="1931086231">
          <w:marLeft w:val="480"/>
          <w:marRight w:val="0"/>
          <w:marTop w:val="0"/>
          <w:marBottom w:val="0"/>
          <w:divBdr>
            <w:top w:val="none" w:sz="0" w:space="0" w:color="auto"/>
            <w:left w:val="none" w:sz="0" w:space="0" w:color="auto"/>
            <w:bottom w:val="none" w:sz="0" w:space="0" w:color="auto"/>
            <w:right w:val="none" w:sz="0" w:space="0" w:color="auto"/>
          </w:divBdr>
        </w:div>
        <w:div w:id="1962880173">
          <w:marLeft w:val="480"/>
          <w:marRight w:val="0"/>
          <w:marTop w:val="0"/>
          <w:marBottom w:val="0"/>
          <w:divBdr>
            <w:top w:val="none" w:sz="0" w:space="0" w:color="auto"/>
            <w:left w:val="none" w:sz="0" w:space="0" w:color="auto"/>
            <w:bottom w:val="none" w:sz="0" w:space="0" w:color="auto"/>
            <w:right w:val="none" w:sz="0" w:space="0" w:color="auto"/>
          </w:divBdr>
        </w:div>
        <w:div w:id="2018851247">
          <w:marLeft w:val="480"/>
          <w:marRight w:val="0"/>
          <w:marTop w:val="0"/>
          <w:marBottom w:val="0"/>
          <w:divBdr>
            <w:top w:val="none" w:sz="0" w:space="0" w:color="auto"/>
            <w:left w:val="none" w:sz="0" w:space="0" w:color="auto"/>
            <w:bottom w:val="none" w:sz="0" w:space="0" w:color="auto"/>
            <w:right w:val="none" w:sz="0" w:space="0" w:color="auto"/>
          </w:divBdr>
        </w:div>
        <w:div w:id="1965767027">
          <w:marLeft w:val="480"/>
          <w:marRight w:val="0"/>
          <w:marTop w:val="0"/>
          <w:marBottom w:val="0"/>
          <w:divBdr>
            <w:top w:val="none" w:sz="0" w:space="0" w:color="auto"/>
            <w:left w:val="none" w:sz="0" w:space="0" w:color="auto"/>
            <w:bottom w:val="none" w:sz="0" w:space="0" w:color="auto"/>
            <w:right w:val="none" w:sz="0" w:space="0" w:color="auto"/>
          </w:divBdr>
        </w:div>
        <w:div w:id="2140415912">
          <w:marLeft w:val="480"/>
          <w:marRight w:val="0"/>
          <w:marTop w:val="0"/>
          <w:marBottom w:val="0"/>
          <w:divBdr>
            <w:top w:val="none" w:sz="0" w:space="0" w:color="auto"/>
            <w:left w:val="none" w:sz="0" w:space="0" w:color="auto"/>
            <w:bottom w:val="none" w:sz="0" w:space="0" w:color="auto"/>
            <w:right w:val="none" w:sz="0" w:space="0" w:color="auto"/>
          </w:divBdr>
        </w:div>
        <w:div w:id="2022075645">
          <w:marLeft w:val="480"/>
          <w:marRight w:val="0"/>
          <w:marTop w:val="0"/>
          <w:marBottom w:val="0"/>
          <w:divBdr>
            <w:top w:val="none" w:sz="0" w:space="0" w:color="auto"/>
            <w:left w:val="none" w:sz="0" w:space="0" w:color="auto"/>
            <w:bottom w:val="none" w:sz="0" w:space="0" w:color="auto"/>
            <w:right w:val="none" w:sz="0" w:space="0" w:color="auto"/>
          </w:divBdr>
        </w:div>
        <w:div w:id="1492066786">
          <w:marLeft w:val="480"/>
          <w:marRight w:val="0"/>
          <w:marTop w:val="0"/>
          <w:marBottom w:val="0"/>
          <w:divBdr>
            <w:top w:val="none" w:sz="0" w:space="0" w:color="auto"/>
            <w:left w:val="none" w:sz="0" w:space="0" w:color="auto"/>
            <w:bottom w:val="none" w:sz="0" w:space="0" w:color="auto"/>
            <w:right w:val="none" w:sz="0" w:space="0" w:color="auto"/>
          </w:divBdr>
        </w:div>
        <w:div w:id="1911499974">
          <w:marLeft w:val="480"/>
          <w:marRight w:val="0"/>
          <w:marTop w:val="0"/>
          <w:marBottom w:val="0"/>
          <w:divBdr>
            <w:top w:val="none" w:sz="0" w:space="0" w:color="auto"/>
            <w:left w:val="none" w:sz="0" w:space="0" w:color="auto"/>
            <w:bottom w:val="none" w:sz="0" w:space="0" w:color="auto"/>
            <w:right w:val="none" w:sz="0" w:space="0" w:color="auto"/>
          </w:divBdr>
        </w:div>
        <w:div w:id="1109468874">
          <w:marLeft w:val="480"/>
          <w:marRight w:val="0"/>
          <w:marTop w:val="0"/>
          <w:marBottom w:val="0"/>
          <w:divBdr>
            <w:top w:val="none" w:sz="0" w:space="0" w:color="auto"/>
            <w:left w:val="none" w:sz="0" w:space="0" w:color="auto"/>
            <w:bottom w:val="none" w:sz="0" w:space="0" w:color="auto"/>
            <w:right w:val="none" w:sz="0" w:space="0" w:color="auto"/>
          </w:divBdr>
        </w:div>
        <w:div w:id="586815124">
          <w:marLeft w:val="480"/>
          <w:marRight w:val="0"/>
          <w:marTop w:val="0"/>
          <w:marBottom w:val="0"/>
          <w:divBdr>
            <w:top w:val="none" w:sz="0" w:space="0" w:color="auto"/>
            <w:left w:val="none" w:sz="0" w:space="0" w:color="auto"/>
            <w:bottom w:val="none" w:sz="0" w:space="0" w:color="auto"/>
            <w:right w:val="none" w:sz="0" w:space="0" w:color="auto"/>
          </w:divBdr>
        </w:div>
        <w:div w:id="1211068282">
          <w:marLeft w:val="480"/>
          <w:marRight w:val="0"/>
          <w:marTop w:val="0"/>
          <w:marBottom w:val="0"/>
          <w:divBdr>
            <w:top w:val="none" w:sz="0" w:space="0" w:color="auto"/>
            <w:left w:val="none" w:sz="0" w:space="0" w:color="auto"/>
            <w:bottom w:val="none" w:sz="0" w:space="0" w:color="auto"/>
            <w:right w:val="none" w:sz="0" w:space="0" w:color="auto"/>
          </w:divBdr>
        </w:div>
        <w:div w:id="1403794319">
          <w:marLeft w:val="480"/>
          <w:marRight w:val="0"/>
          <w:marTop w:val="0"/>
          <w:marBottom w:val="0"/>
          <w:divBdr>
            <w:top w:val="none" w:sz="0" w:space="0" w:color="auto"/>
            <w:left w:val="none" w:sz="0" w:space="0" w:color="auto"/>
            <w:bottom w:val="none" w:sz="0" w:space="0" w:color="auto"/>
            <w:right w:val="none" w:sz="0" w:space="0" w:color="auto"/>
          </w:divBdr>
        </w:div>
        <w:div w:id="2085489811">
          <w:marLeft w:val="480"/>
          <w:marRight w:val="0"/>
          <w:marTop w:val="0"/>
          <w:marBottom w:val="0"/>
          <w:divBdr>
            <w:top w:val="none" w:sz="0" w:space="0" w:color="auto"/>
            <w:left w:val="none" w:sz="0" w:space="0" w:color="auto"/>
            <w:bottom w:val="none" w:sz="0" w:space="0" w:color="auto"/>
            <w:right w:val="none" w:sz="0" w:space="0" w:color="auto"/>
          </w:divBdr>
        </w:div>
        <w:div w:id="1679578822">
          <w:marLeft w:val="480"/>
          <w:marRight w:val="0"/>
          <w:marTop w:val="0"/>
          <w:marBottom w:val="0"/>
          <w:divBdr>
            <w:top w:val="none" w:sz="0" w:space="0" w:color="auto"/>
            <w:left w:val="none" w:sz="0" w:space="0" w:color="auto"/>
            <w:bottom w:val="none" w:sz="0" w:space="0" w:color="auto"/>
            <w:right w:val="none" w:sz="0" w:space="0" w:color="auto"/>
          </w:divBdr>
        </w:div>
        <w:div w:id="447745348">
          <w:marLeft w:val="480"/>
          <w:marRight w:val="0"/>
          <w:marTop w:val="0"/>
          <w:marBottom w:val="0"/>
          <w:divBdr>
            <w:top w:val="none" w:sz="0" w:space="0" w:color="auto"/>
            <w:left w:val="none" w:sz="0" w:space="0" w:color="auto"/>
            <w:bottom w:val="none" w:sz="0" w:space="0" w:color="auto"/>
            <w:right w:val="none" w:sz="0" w:space="0" w:color="auto"/>
          </w:divBdr>
        </w:div>
        <w:div w:id="2101487695">
          <w:marLeft w:val="480"/>
          <w:marRight w:val="0"/>
          <w:marTop w:val="0"/>
          <w:marBottom w:val="0"/>
          <w:divBdr>
            <w:top w:val="none" w:sz="0" w:space="0" w:color="auto"/>
            <w:left w:val="none" w:sz="0" w:space="0" w:color="auto"/>
            <w:bottom w:val="none" w:sz="0" w:space="0" w:color="auto"/>
            <w:right w:val="none" w:sz="0" w:space="0" w:color="auto"/>
          </w:divBdr>
        </w:div>
        <w:div w:id="1821075722">
          <w:marLeft w:val="480"/>
          <w:marRight w:val="0"/>
          <w:marTop w:val="0"/>
          <w:marBottom w:val="0"/>
          <w:divBdr>
            <w:top w:val="none" w:sz="0" w:space="0" w:color="auto"/>
            <w:left w:val="none" w:sz="0" w:space="0" w:color="auto"/>
            <w:bottom w:val="none" w:sz="0" w:space="0" w:color="auto"/>
            <w:right w:val="none" w:sz="0" w:space="0" w:color="auto"/>
          </w:divBdr>
        </w:div>
        <w:div w:id="1027489217">
          <w:marLeft w:val="480"/>
          <w:marRight w:val="0"/>
          <w:marTop w:val="0"/>
          <w:marBottom w:val="0"/>
          <w:divBdr>
            <w:top w:val="none" w:sz="0" w:space="0" w:color="auto"/>
            <w:left w:val="none" w:sz="0" w:space="0" w:color="auto"/>
            <w:bottom w:val="none" w:sz="0" w:space="0" w:color="auto"/>
            <w:right w:val="none" w:sz="0" w:space="0" w:color="auto"/>
          </w:divBdr>
        </w:div>
        <w:div w:id="960694941">
          <w:marLeft w:val="480"/>
          <w:marRight w:val="0"/>
          <w:marTop w:val="0"/>
          <w:marBottom w:val="0"/>
          <w:divBdr>
            <w:top w:val="none" w:sz="0" w:space="0" w:color="auto"/>
            <w:left w:val="none" w:sz="0" w:space="0" w:color="auto"/>
            <w:bottom w:val="none" w:sz="0" w:space="0" w:color="auto"/>
            <w:right w:val="none" w:sz="0" w:space="0" w:color="auto"/>
          </w:divBdr>
        </w:div>
        <w:div w:id="724138415">
          <w:marLeft w:val="480"/>
          <w:marRight w:val="0"/>
          <w:marTop w:val="0"/>
          <w:marBottom w:val="0"/>
          <w:divBdr>
            <w:top w:val="none" w:sz="0" w:space="0" w:color="auto"/>
            <w:left w:val="none" w:sz="0" w:space="0" w:color="auto"/>
            <w:bottom w:val="none" w:sz="0" w:space="0" w:color="auto"/>
            <w:right w:val="none" w:sz="0" w:space="0" w:color="auto"/>
          </w:divBdr>
        </w:div>
        <w:div w:id="1547913587">
          <w:marLeft w:val="480"/>
          <w:marRight w:val="0"/>
          <w:marTop w:val="0"/>
          <w:marBottom w:val="0"/>
          <w:divBdr>
            <w:top w:val="none" w:sz="0" w:space="0" w:color="auto"/>
            <w:left w:val="none" w:sz="0" w:space="0" w:color="auto"/>
            <w:bottom w:val="none" w:sz="0" w:space="0" w:color="auto"/>
            <w:right w:val="none" w:sz="0" w:space="0" w:color="auto"/>
          </w:divBdr>
        </w:div>
        <w:div w:id="1294366300">
          <w:marLeft w:val="480"/>
          <w:marRight w:val="0"/>
          <w:marTop w:val="0"/>
          <w:marBottom w:val="0"/>
          <w:divBdr>
            <w:top w:val="none" w:sz="0" w:space="0" w:color="auto"/>
            <w:left w:val="none" w:sz="0" w:space="0" w:color="auto"/>
            <w:bottom w:val="none" w:sz="0" w:space="0" w:color="auto"/>
            <w:right w:val="none" w:sz="0" w:space="0" w:color="auto"/>
          </w:divBdr>
        </w:div>
        <w:div w:id="1176965551">
          <w:marLeft w:val="480"/>
          <w:marRight w:val="0"/>
          <w:marTop w:val="0"/>
          <w:marBottom w:val="0"/>
          <w:divBdr>
            <w:top w:val="none" w:sz="0" w:space="0" w:color="auto"/>
            <w:left w:val="none" w:sz="0" w:space="0" w:color="auto"/>
            <w:bottom w:val="none" w:sz="0" w:space="0" w:color="auto"/>
            <w:right w:val="none" w:sz="0" w:space="0" w:color="auto"/>
          </w:divBdr>
        </w:div>
        <w:div w:id="1962572110">
          <w:marLeft w:val="480"/>
          <w:marRight w:val="0"/>
          <w:marTop w:val="0"/>
          <w:marBottom w:val="0"/>
          <w:divBdr>
            <w:top w:val="none" w:sz="0" w:space="0" w:color="auto"/>
            <w:left w:val="none" w:sz="0" w:space="0" w:color="auto"/>
            <w:bottom w:val="none" w:sz="0" w:space="0" w:color="auto"/>
            <w:right w:val="none" w:sz="0" w:space="0" w:color="auto"/>
          </w:divBdr>
        </w:div>
        <w:div w:id="1065294627">
          <w:marLeft w:val="480"/>
          <w:marRight w:val="0"/>
          <w:marTop w:val="0"/>
          <w:marBottom w:val="0"/>
          <w:divBdr>
            <w:top w:val="none" w:sz="0" w:space="0" w:color="auto"/>
            <w:left w:val="none" w:sz="0" w:space="0" w:color="auto"/>
            <w:bottom w:val="none" w:sz="0" w:space="0" w:color="auto"/>
            <w:right w:val="none" w:sz="0" w:space="0" w:color="auto"/>
          </w:divBdr>
        </w:div>
        <w:div w:id="328411205">
          <w:marLeft w:val="480"/>
          <w:marRight w:val="0"/>
          <w:marTop w:val="0"/>
          <w:marBottom w:val="0"/>
          <w:divBdr>
            <w:top w:val="none" w:sz="0" w:space="0" w:color="auto"/>
            <w:left w:val="none" w:sz="0" w:space="0" w:color="auto"/>
            <w:bottom w:val="none" w:sz="0" w:space="0" w:color="auto"/>
            <w:right w:val="none" w:sz="0" w:space="0" w:color="auto"/>
          </w:divBdr>
        </w:div>
        <w:div w:id="2129813303">
          <w:marLeft w:val="480"/>
          <w:marRight w:val="0"/>
          <w:marTop w:val="0"/>
          <w:marBottom w:val="0"/>
          <w:divBdr>
            <w:top w:val="none" w:sz="0" w:space="0" w:color="auto"/>
            <w:left w:val="none" w:sz="0" w:space="0" w:color="auto"/>
            <w:bottom w:val="none" w:sz="0" w:space="0" w:color="auto"/>
            <w:right w:val="none" w:sz="0" w:space="0" w:color="auto"/>
          </w:divBdr>
        </w:div>
        <w:div w:id="1406878006">
          <w:marLeft w:val="480"/>
          <w:marRight w:val="0"/>
          <w:marTop w:val="0"/>
          <w:marBottom w:val="0"/>
          <w:divBdr>
            <w:top w:val="none" w:sz="0" w:space="0" w:color="auto"/>
            <w:left w:val="none" w:sz="0" w:space="0" w:color="auto"/>
            <w:bottom w:val="none" w:sz="0" w:space="0" w:color="auto"/>
            <w:right w:val="none" w:sz="0" w:space="0" w:color="auto"/>
          </w:divBdr>
        </w:div>
        <w:div w:id="1220361531">
          <w:marLeft w:val="480"/>
          <w:marRight w:val="0"/>
          <w:marTop w:val="0"/>
          <w:marBottom w:val="0"/>
          <w:divBdr>
            <w:top w:val="none" w:sz="0" w:space="0" w:color="auto"/>
            <w:left w:val="none" w:sz="0" w:space="0" w:color="auto"/>
            <w:bottom w:val="none" w:sz="0" w:space="0" w:color="auto"/>
            <w:right w:val="none" w:sz="0" w:space="0" w:color="auto"/>
          </w:divBdr>
        </w:div>
        <w:div w:id="622343304">
          <w:marLeft w:val="480"/>
          <w:marRight w:val="0"/>
          <w:marTop w:val="0"/>
          <w:marBottom w:val="0"/>
          <w:divBdr>
            <w:top w:val="none" w:sz="0" w:space="0" w:color="auto"/>
            <w:left w:val="none" w:sz="0" w:space="0" w:color="auto"/>
            <w:bottom w:val="none" w:sz="0" w:space="0" w:color="auto"/>
            <w:right w:val="none" w:sz="0" w:space="0" w:color="auto"/>
          </w:divBdr>
        </w:div>
        <w:div w:id="1750275598">
          <w:marLeft w:val="480"/>
          <w:marRight w:val="0"/>
          <w:marTop w:val="0"/>
          <w:marBottom w:val="0"/>
          <w:divBdr>
            <w:top w:val="none" w:sz="0" w:space="0" w:color="auto"/>
            <w:left w:val="none" w:sz="0" w:space="0" w:color="auto"/>
            <w:bottom w:val="none" w:sz="0" w:space="0" w:color="auto"/>
            <w:right w:val="none" w:sz="0" w:space="0" w:color="auto"/>
          </w:divBdr>
        </w:div>
        <w:div w:id="487595297">
          <w:marLeft w:val="480"/>
          <w:marRight w:val="0"/>
          <w:marTop w:val="0"/>
          <w:marBottom w:val="0"/>
          <w:divBdr>
            <w:top w:val="none" w:sz="0" w:space="0" w:color="auto"/>
            <w:left w:val="none" w:sz="0" w:space="0" w:color="auto"/>
            <w:bottom w:val="none" w:sz="0" w:space="0" w:color="auto"/>
            <w:right w:val="none" w:sz="0" w:space="0" w:color="auto"/>
          </w:divBdr>
        </w:div>
        <w:div w:id="2028602588">
          <w:marLeft w:val="480"/>
          <w:marRight w:val="0"/>
          <w:marTop w:val="0"/>
          <w:marBottom w:val="0"/>
          <w:divBdr>
            <w:top w:val="none" w:sz="0" w:space="0" w:color="auto"/>
            <w:left w:val="none" w:sz="0" w:space="0" w:color="auto"/>
            <w:bottom w:val="none" w:sz="0" w:space="0" w:color="auto"/>
            <w:right w:val="none" w:sz="0" w:space="0" w:color="auto"/>
          </w:divBdr>
        </w:div>
        <w:div w:id="1761488593">
          <w:marLeft w:val="480"/>
          <w:marRight w:val="0"/>
          <w:marTop w:val="0"/>
          <w:marBottom w:val="0"/>
          <w:divBdr>
            <w:top w:val="none" w:sz="0" w:space="0" w:color="auto"/>
            <w:left w:val="none" w:sz="0" w:space="0" w:color="auto"/>
            <w:bottom w:val="none" w:sz="0" w:space="0" w:color="auto"/>
            <w:right w:val="none" w:sz="0" w:space="0" w:color="auto"/>
          </w:divBdr>
        </w:div>
        <w:div w:id="554850946">
          <w:marLeft w:val="480"/>
          <w:marRight w:val="0"/>
          <w:marTop w:val="0"/>
          <w:marBottom w:val="0"/>
          <w:divBdr>
            <w:top w:val="none" w:sz="0" w:space="0" w:color="auto"/>
            <w:left w:val="none" w:sz="0" w:space="0" w:color="auto"/>
            <w:bottom w:val="none" w:sz="0" w:space="0" w:color="auto"/>
            <w:right w:val="none" w:sz="0" w:space="0" w:color="auto"/>
          </w:divBdr>
        </w:div>
        <w:div w:id="1169129335">
          <w:marLeft w:val="480"/>
          <w:marRight w:val="0"/>
          <w:marTop w:val="0"/>
          <w:marBottom w:val="0"/>
          <w:divBdr>
            <w:top w:val="none" w:sz="0" w:space="0" w:color="auto"/>
            <w:left w:val="none" w:sz="0" w:space="0" w:color="auto"/>
            <w:bottom w:val="none" w:sz="0" w:space="0" w:color="auto"/>
            <w:right w:val="none" w:sz="0" w:space="0" w:color="auto"/>
          </w:divBdr>
        </w:div>
        <w:div w:id="330715679">
          <w:marLeft w:val="480"/>
          <w:marRight w:val="0"/>
          <w:marTop w:val="0"/>
          <w:marBottom w:val="0"/>
          <w:divBdr>
            <w:top w:val="none" w:sz="0" w:space="0" w:color="auto"/>
            <w:left w:val="none" w:sz="0" w:space="0" w:color="auto"/>
            <w:bottom w:val="none" w:sz="0" w:space="0" w:color="auto"/>
            <w:right w:val="none" w:sz="0" w:space="0" w:color="auto"/>
          </w:divBdr>
        </w:div>
      </w:divsChild>
    </w:div>
    <w:div w:id="530918510">
      <w:bodyDiv w:val="1"/>
      <w:marLeft w:val="0"/>
      <w:marRight w:val="0"/>
      <w:marTop w:val="0"/>
      <w:marBottom w:val="0"/>
      <w:divBdr>
        <w:top w:val="none" w:sz="0" w:space="0" w:color="auto"/>
        <w:left w:val="none" w:sz="0" w:space="0" w:color="auto"/>
        <w:bottom w:val="none" w:sz="0" w:space="0" w:color="auto"/>
        <w:right w:val="none" w:sz="0" w:space="0" w:color="auto"/>
      </w:divBdr>
    </w:div>
    <w:div w:id="531578271">
      <w:bodyDiv w:val="1"/>
      <w:marLeft w:val="0"/>
      <w:marRight w:val="0"/>
      <w:marTop w:val="0"/>
      <w:marBottom w:val="0"/>
      <w:divBdr>
        <w:top w:val="none" w:sz="0" w:space="0" w:color="auto"/>
        <w:left w:val="none" w:sz="0" w:space="0" w:color="auto"/>
        <w:bottom w:val="none" w:sz="0" w:space="0" w:color="auto"/>
        <w:right w:val="none" w:sz="0" w:space="0" w:color="auto"/>
      </w:divBdr>
    </w:div>
    <w:div w:id="532041671">
      <w:bodyDiv w:val="1"/>
      <w:marLeft w:val="0"/>
      <w:marRight w:val="0"/>
      <w:marTop w:val="0"/>
      <w:marBottom w:val="0"/>
      <w:divBdr>
        <w:top w:val="none" w:sz="0" w:space="0" w:color="auto"/>
        <w:left w:val="none" w:sz="0" w:space="0" w:color="auto"/>
        <w:bottom w:val="none" w:sz="0" w:space="0" w:color="auto"/>
        <w:right w:val="none" w:sz="0" w:space="0" w:color="auto"/>
      </w:divBdr>
    </w:div>
    <w:div w:id="532232343">
      <w:bodyDiv w:val="1"/>
      <w:marLeft w:val="0"/>
      <w:marRight w:val="0"/>
      <w:marTop w:val="0"/>
      <w:marBottom w:val="0"/>
      <w:divBdr>
        <w:top w:val="none" w:sz="0" w:space="0" w:color="auto"/>
        <w:left w:val="none" w:sz="0" w:space="0" w:color="auto"/>
        <w:bottom w:val="none" w:sz="0" w:space="0" w:color="auto"/>
        <w:right w:val="none" w:sz="0" w:space="0" w:color="auto"/>
      </w:divBdr>
    </w:div>
    <w:div w:id="532425332">
      <w:bodyDiv w:val="1"/>
      <w:marLeft w:val="0"/>
      <w:marRight w:val="0"/>
      <w:marTop w:val="0"/>
      <w:marBottom w:val="0"/>
      <w:divBdr>
        <w:top w:val="none" w:sz="0" w:space="0" w:color="auto"/>
        <w:left w:val="none" w:sz="0" w:space="0" w:color="auto"/>
        <w:bottom w:val="none" w:sz="0" w:space="0" w:color="auto"/>
        <w:right w:val="none" w:sz="0" w:space="0" w:color="auto"/>
      </w:divBdr>
    </w:div>
    <w:div w:id="532504631">
      <w:bodyDiv w:val="1"/>
      <w:marLeft w:val="0"/>
      <w:marRight w:val="0"/>
      <w:marTop w:val="0"/>
      <w:marBottom w:val="0"/>
      <w:divBdr>
        <w:top w:val="none" w:sz="0" w:space="0" w:color="auto"/>
        <w:left w:val="none" w:sz="0" w:space="0" w:color="auto"/>
        <w:bottom w:val="none" w:sz="0" w:space="0" w:color="auto"/>
        <w:right w:val="none" w:sz="0" w:space="0" w:color="auto"/>
      </w:divBdr>
    </w:div>
    <w:div w:id="532697395">
      <w:bodyDiv w:val="1"/>
      <w:marLeft w:val="0"/>
      <w:marRight w:val="0"/>
      <w:marTop w:val="0"/>
      <w:marBottom w:val="0"/>
      <w:divBdr>
        <w:top w:val="none" w:sz="0" w:space="0" w:color="auto"/>
        <w:left w:val="none" w:sz="0" w:space="0" w:color="auto"/>
        <w:bottom w:val="none" w:sz="0" w:space="0" w:color="auto"/>
        <w:right w:val="none" w:sz="0" w:space="0" w:color="auto"/>
      </w:divBdr>
    </w:div>
    <w:div w:id="533153391">
      <w:bodyDiv w:val="1"/>
      <w:marLeft w:val="0"/>
      <w:marRight w:val="0"/>
      <w:marTop w:val="0"/>
      <w:marBottom w:val="0"/>
      <w:divBdr>
        <w:top w:val="none" w:sz="0" w:space="0" w:color="auto"/>
        <w:left w:val="none" w:sz="0" w:space="0" w:color="auto"/>
        <w:bottom w:val="none" w:sz="0" w:space="0" w:color="auto"/>
        <w:right w:val="none" w:sz="0" w:space="0" w:color="auto"/>
      </w:divBdr>
    </w:div>
    <w:div w:id="533159745">
      <w:bodyDiv w:val="1"/>
      <w:marLeft w:val="0"/>
      <w:marRight w:val="0"/>
      <w:marTop w:val="0"/>
      <w:marBottom w:val="0"/>
      <w:divBdr>
        <w:top w:val="none" w:sz="0" w:space="0" w:color="auto"/>
        <w:left w:val="none" w:sz="0" w:space="0" w:color="auto"/>
        <w:bottom w:val="none" w:sz="0" w:space="0" w:color="auto"/>
        <w:right w:val="none" w:sz="0" w:space="0" w:color="auto"/>
      </w:divBdr>
    </w:div>
    <w:div w:id="533228335">
      <w:bodyDiv w:val="1"/>
      <w:marLeft w:val="0"/>
      <w:marRight w:val="0"/>
      <w:marTop w:val="0"/>
      <w:marBottom w:val="0"/>
      <w:divBdr>
        <w:top w:val="none" w:sz="0" w:space="0" w:color="auto"/>
        <w:left w:val="none" w:sz="0" w:space="0" w:color="auto"/>
        <w:bottom w:val="none" w:sz="0" w:space="0" w:color="auto"/>
        <w:right w:val="none" w:sz="0" w:space="0" w:color="auto"/>
      </w:divBdr>
    </w:div>
    <w:div w:id="533925662">
      <w:bodyDiv w:val="1"/>
      <w:marLeft w:val="0"/>
      <w:marRight w:val="0"/>
      <w:marTop w:val="0"/>
      <w:marBottom w:val="0"/>
      <w:divBdr>
        <w:top w:val="none" w:sz="0" w:space="0" w:color="auto"/>
        <w:left w:val="none" w:sz="0" w:space="0" w:color="auto"/>
        <w:bottom w:val="none" w:sz="0" w:space="0" w:color="auto"/>
        <w:right w:val="none" w:sz="0" w:space="0" w:color="auto"/>
      </w:divBdr>
    </w:div>
    <w:div w:id="534201188">
      <w:bodyDiv w:val="1"/>
      <w:marLeft w:val="0"/>
      <w:marRight w:val="0"/>
      <w:marTop w:val="0"/>
      <w:marBottom w:val="0"/>
      <w:divBdr>
        <w:top w:val="none" w:sz="0" w:space="0" w:color="auto"/>
        <w:left w:val="none" w:sz="0" w:space="0" w:color="auto"/>
        <w:bottom w:val="none" w:sz="0" w:space="0" w:color="auto"/>
        <w:right w:val="none" w:sz="0" w:space="0" w:color="auto"/>
      </w:divBdr>
    </w:div>
    <w:div w:id="534469953">
      <w:bodyDiv w:val="1"/>
      <w:marLeft w:val="0"/>
      <w:marRight w:val="0"/>
      <w:marTop w:val="0"/>
      <w:marBottom w:val="0"/>
      <w:divBdr>
        <w:top w:val="none" w:sz="0" w:space="0" w:color="auto"/>
        <w:left w:val="none" w:sz="0" w:space="0" w:color="auto"/>
        <w:bottom w:val="none" w:sz="0" w:space="0" w:color="auto"/>
        <w:right w:val="none" w:sz="0" w:space="0" w:color="auto"/>
      </w:divBdr>
    </w:div>
    <w:div w:id="535122073">
      <w:bodyDiv w:val="1"/>
      <w:marLeft w:val="0"/>
      <w:marRight w:val="0"/>
      <w:marTop w:val="0"/>
      <w:marBottom w:val="0"/>
      <w:divBdr>
        <w:top w:val="none" w:sz="0" w:space="0" w:color="auto"/>
        <w:left w:val="none" w:sz="0" w:space="0" w:color="auto"/>
        <w:bottom w:val="none" w:sz="0" w:space="0" w:color="auto"/>
        <w:right w:val="none" w:sz="0" w:space="0" w:color="auto"/>
      </w:divBdr>
    </w:div>
    <w:div w:id="535461278">
      <w:bodyDiv w:val="1"/>
      <w:marLeft w:val="0"/>
      <w:marRight w:val="0"/>
      <w:marTop w:val="0"/>
      <w:marBottom w:val="0"/>
      <w:divBdr>
        <w:top w:val="none" w:sz="0" w:space="0" w:color="auto"/>
        <w:left w:val="none" w:sz="0" w:space="0" w:color="auto"/>
        <w:bottom w:val="none" w:sz="0" w:space="0" w:color="auto"/>
        <w:right w:val="none" w:sz="0" w:space="0" w:color="auto"/>
      </w:divBdr>
    </w:div>
    <w:div w:id="535506163">
      <w:bodyDiv w:val="1"/>
      <w:marLeft w:val="0"/>
      <w:marRight w:val="0"/>
      <w:marTop w:val="0"/>
      <w:marBottom w:val="0"/>
      <w:divBdr>
        <w:top w:val="none" w:sz="0" w:space="0" w:color="auto"/>
        <w:left w:val="none" w:sz="0" w:space="0" w:color="auto"/>
        <w:bottom w:val="none" w:sz="0" w:space="0" w:color="auto"/>
        <w:right w:val="none" w:sz="0" w:space="0" w:color="auto"/>
      </w:divBdr>
    </w:div>
    <w:div w:id="535578967">
      <w:bodyDiv w:val="1"/>
      <w:marLeft w:val="0"/>
      <w:marRight w:val="0"/>
      <w:marTop w:val="0"/>
      <w:marBottom w:val="0"/>
      <w:divBdr>
        <w:top w:val="none" w:sz="0" w:space="0" w:color="auto"/>
        <w:left w:val="none" w:sz="0" w:space="0" w:color="auto"/>
        <w:bottom w:val="none" w:sz="0" w:space="0" w:color="auto"/>
        <w:right w:val="none" w:sz="0" w:space="0" w:color="auto"/>
      </w:divBdr>
    </w:div>
    <w:div w:id="535898181">
      <w:bodyDiv w:val="1"/>
      <w:marLeft w:val="0"/>
      <w:marRight w:val="0"/>
      <w:marTop w:val="0"/>
      <w:marBottom w:val="0"/>
      <w:divBdr>
        <w:top w:val="none" w:sz="0" w:space="0" w:color="auto"/>
        <w:left w:val="none" w:sz="0" w:space="0" w:color="auto"/>
        <w:bottom w:val="none" w:sz="0" w:space="0" w:color="auto"/>
        <w:right w:val="none" w:sz="0" w:space="0" w:color="auto"/>
      </w:divBdr>
    </w:div>
    <w:div w:id="536239666">
      <w:bodyDiv w:val="1"/>
      <w:marLeft w:val="0"/>
      <w:marRight w:val="0"/>
      <w:marTop w:val="0"/>
      <w:marBottom w:val="0"/>
      <w:divBdr>
        <w:top w:val="none" w:sz="0" w:space="0" w:color="auto"/>
        <w:left w:val="none" w:sz="0" w:space="0" w:color="auto"/>
        <w:bottom w:val="none" w:sz="0" w:space="0" w:color="auto"/>
        <w:right w:val="none" w:sz="0" w:space="0" w:color="auto"/>
      </w:divBdr>
    </w:div>
    <w:div w:id="536360131">
      <w:bodyDiv w:val="1"/>
      <w:marLeft w:val="0"/>
      <w:marRight w:val="0"/>
      <w:marTop w:val="0"/>
      <w:marBottom w:val="0"/>
      <w:divBdr>
        <w:top w:val="none" w:sz="0" w:space="0" w:color="auto"/>
        <w:left w:val="none" w:sz="0" w:space="0" w:color="auto"/>
        <w:bottom w:val="none" w:sz="0" w:space="0" w:color="auto"/>
        <w:right w:val="none" w:sz="0" w:space="0" w:color="auto"/>
      </w:divBdr>
    </w:div>
    <w:div w:id="536743999">
      <w:bodyDiv w:val="1"/>
      <w:marLeft w:val="0"/>
      <w:marRight w:val="0"/>
      <w:marTop w:val="0"/>
      <w:marBottom w:val="0"/>
      <w:divBdr>
        <w:top w:val="none" w:sz="0" w:space="0" w:color="auto"/>
        <w:left w:val="none" w:sz="0" w:space="0" w:color="auto"/>
        <w:bottom w:val="none" w:sz="0" w:space="0" w:color="auto"/>
        <w:right w:val="none" w:sz="0" w:space="0" w:color="auto"/>
      </w:divBdr>
    </w:div>
    <w:div w:id="537015541">
      <w:bodyDiv w:val="1"/>
      <w:marLeft w:val="0"/>
      <w:marRight w:val="0"/>
      <w:marTop w:val="0"/>
      <w:marBottom w:val="0"/>
      <w:divBdr>
        <w:top w:val="none" w:sz="0" w:space="0" w:color="auto"/>
        <w:left w:val="none" w:sz="0" w:space="0" w:color="auto"/>
        <w:bottom w:val="none" w:sz="0" w:space="0" w:color="auto"/>
        <w:right w:val="none" w:sz="0" w:space="0" w:color="auto"/>
      </w:divBdr>
      <w:divsChild>
        <w:div w:id="593705319">
          <w:marLeft w:val="480"/>
          <w:marRight w:val="0"/>
          <w:marTop w:val="0"/>
          <w:marBottom w:val="0"/>
          <w:divBdr>
            <w:top w:val="none" w:sz="0" w:space="0" w:color="auto"/>
            <w:left w:val="none" w:sz="0" w:space="0" w:color="auto"/>
            <w:bottom w:val="none" w:sz="0" w:space="0" w:color="auto"/>
            <w:right w:val="none" w:sz="0" w:space="0" w:color="auto"/>
          </w:divBdr>
        </w:div>
        <w:div w:id="1303316935">
          <w:marLeft w:val="480"/>
          <w:marRight w:val="0"/>
          <w:marTop w:val="0"/>
          <w:marBottom w:val="0"/>
          <w:divBdr>
            <w:top w:val="none" w:sz="0" w:space="0" w:color="auto"/>
            <w:left w:val="none" w:sz="0" w:space="0" w:color="auto"/>
            <w:bottom w:val="none" w:sz="0" w:space="0" w:color="auto"/>
            <w:right w:val="none" w:sz="0" w:space="0" w:color="auto"/>
          </w:divBdr>
        </w:div>
        <w:div w:id="609506454">
          <w:marLeft w:val="480"/>
          <w:marRight w:val="0"/>
          <w:marTop w:val="0"/>
          <w:marBottom w:val="0"/>
          <w:divBdr>
            <w:top w:val="none" w:sz="0" w:space="0" w:color="auto"/>
            <w:left w:val="none" w:sz="0" w:space="0" w:color="auto"/>
            <w:bottom w:val="none" w:sz="0" w:space="0" w:color="auto"/>
            <w:right w:val="none" w:sz="0" w:space="0" w:color="auto"/>
          </w:divBdr>
        </w:div>
        <w:div w:id="546525099">
          <w:marLeft w:val="480"/>
          <w:marRight w:val="0"/>
          <w:marTop w:val="0"/>
          <w:marBottom w:val="0"/>
          <w:divBdr>
            <w:top w:val="none" w:sz="0" w:space="0" w:color="auto"/>
            <w:left w:val="none" w:sz="0" w:space="0" w:color="auto"/>
            <w:bottom w:val="none" w:sz="0" w:space="0" w:color="auto"/>
            <w:right w:val="none" w:sz="0" w:space="0" w:color="auto"/>
          </w:divBdr>
        </w:div>
        <w:div w:id="2074692609">
          <w:marLeft w:val="480"/>
          <w:marRight w:val="0"/>
          <w:marTop w:val="0"/>
          <w:marBottom w:val="0"/>
          <w:divBdr>
            <w:top w:val="none" w:sz="0" w:space="0" w:color="auto"/>
            <w:left w:val="none" w:sz="0" w:space="0" w:color="auto"/>
            <w:bottom w:val="none" w:sz="0" w:space="0" w:color="auto"/>
            <w:right w:val="none" w:sz="0" w:space="0" w:color="auto"/>
          </w:divBdr>
        </w:div>
        <w:div w:id="1909074229">
          <w:marLeft w:val="480"/>
          <w:marRight w:val="0"/>
          <w:marTop w:val="0"/>
          <w:marBottom w:val="0"/>
          <w:divBdr>
            <w:top w:val="none" w:sz="0" w:space="0" w:color="auto"/>
            <w:left w:val="none" w:sz="0" w:space="0" w:color="auto"/>
            <w:bottom w:val="none" w:sz="0" w:space="0" w:color="auto"/>
            <w:right w:val="none" w:sz="0" w:space="0" w:color="auto"/>
          </w:divBdr>
        </w:div>
        <w:div w:id="1664119106">
          <w:marLeft w:val="480"/>
          <w:marRight w:val="0"/>
          <w:marTop w:val="0"/>
          <w:marBottom w:val="0"/>
          <w:divBdr>
            <w:top w:val="none" w:sz="0" w:space="0" w:color="auto"/>
            <w:left w:val="none" w:sz="0" w:space="0" w:color="auto"/>
            <w:bottom w:val="none" w:sz="0" w:space="0" w:color="auto"/>
            <w:right w:val="none" w:sz="0" w:space="0" w:color="auto"/>
          </w:divBdr>
        </w:div>
        <w:div w:id="395318081">
          <w:marLeft w:val="480"/>
          <w:marRight w:val="0"/>
          <w:marTop w:val="0"/>
          <w:marBottom w:val="0"/>
          <w:divBdr>
            <w:top w:val="none" w:sz="0" w:space="0" w:color="auto"/>
            <w:left w:val="none" w:sz="0" w:space="0" w:color="auto"/>
            <w:bottom w:val="none" w:sz="0" w:space="0" w:color="auto"/>
            <w:right w:val="none" w:sz="0" w:space="0" w:color="auto"/>
          </w:divBdr>
        </w:div>
        <w:div w:id="1131752819">
          <w:marLeft w:val="480"/>
          <w:marRight w:val="0"/>
          <w:marTop w:val="0"/>
          <w:marBottom w:val="0"/>
          <w:divBdr>
            <w:top w:val="none" w:sz="0" w:space="0" w:color="auto"/>
            <w:left w:val="none" w:sz="0" w:space="0" w:color="auto"/>
            <w:bottom w:val="none" w:sz="0" w:space="0" w:color="auto"/>
            <w:right w:val="none" w:sz="0" w:space="0" w:color="auto"/>
          </w:divBdr>
        </w:div>
        <w:div w:id="967515476">
          <w:marLeft w:val="480"/>
          <w:marRight w:val="0"/>
          <w:marTop w:val="0"/>
          <w:marBottom w:val="0"/>
          <w:divBdr>
            <w:top w:val="none" w:sz="0" w:space="0" w:color="auto"/>
            <w:left w:val="none" w:sz="0" w:space="0" w:color="auto"/>
            <w:bottom w:val="none" w:sz="0" w:space="0" w:color="auto"/>
            <w:right w:val="none" w:sz="0" w:space="0" w:color="auto"/>
          </w:divBdr>
        </w:div>
        <w:div w:id="611938726">
          <w:marLeft w:val="480"/>
          <w:marRight w:val="0"/>
          <w:marTop w:val="0"/>
          <w:marBottom w:val="0"/>
          <w:divBdr>
            <w:top w:val="none" w:sz="0" w:space="0" w:color="auto"/>
            <w:left w:val="none" w:sz="0" w:space="0" w:color="auto"/>
            <w:bottom w:val="none" w:sz="0" w:space="0" w:color="auto"/>
            <w:right w:val="none" w:sz="0" w:space="0" w:color="auto"/>
          </w:divBdr>
        </w:div>
        <w:div w:id="622074574">
          <w:marLeft w:val="480"/>
          <w:marRight w:val="0"/>
          <w:marTop w:val="0"/>
          <w:marBottom w:val="0"/>
          <w:divBdr>
            <w:top w:val="none" w:sz="0" w:space="0" w:color="auto"/>
            <w:left w:val="none" w:sz="0" w:space="0" w:color="auto"/>
            <w:bottom w:val="none" w:sz="0" w:space="0" w:color="auto"/>
            <w:right w:val="none" w:sz="0" w:space="0" w:color="auto"/>
          </w:divBdr>
        </w:div>
        <w:div w:id="1680040726">
          <w:marLeft w:val="480"/>
          <w:marRight w:val="0"/>
          <w:marTop w:val="0"/>
          <w:marBottom w:val="0"/>
          <w:divBdr>
            <w:top w:val="none" w:sz="0" w:space="0" w:color="auto"/>
            <w:left w:val="none" w:sz="0" w:space="0" w:color="auto"/>
            <w:bottom w:val="none" w:sz="0" w:space="0" w:color="auto"/>
            <w:right w:val="none" w:sz="0" w:space="0" w:color="auto"/>
          </w:divBdr>
        </w:div>
        <w:div w:id="1715229510">
          <w:marLeft w:val="480"/>
          <w:marRight w:val="0"/>
          <w:marTop w:val="0"/>
          <w:marBottom w:val="0"/>
          <w:divBdr>
            <w:top w:val="none" w:sz="0" w:space="0" w:color="auto"/>
            <w:left w:val="none" w:sz="0" w:space="0" w:color="auto"/>
            <w:bottom w:val="none" w:sz="0" w:space="0" w:color="auto"/>
            <w:right w:val="none" w:sz="0" w:space="0" w:color="auto"/>
          </w:divBdr>
        </w:div>
        <w:div w:id="1436248835">
          <w:marLeft w:val="480"/>
          <w:marRight w:val="0"/>
          <w:marTop w:val="0"/>
          <w:marBottom w:val="0"/>
          <w:divBdr>
            <w:top w:val="none" w:sz="0" w:space="0" w:color="auto"/>
            <w:left w:val="none" w:sz="0" w:space="0" w:color="auto"/>
            <w:bottom w:val="none" w:sz="0" w:space="0" w:color="auto"/>
            <w:right w:val="none" w:sz="0" w:space="0" w:color="auto"/>
          </w:divBdr>
        </w:div>
        <w:div w:id="2044360863">
          <w:marLeft w:val="480"/>
          <w:marRight w:val="0"/>
          <w:marTop w:val="0"/>
          <w:marBottom w:val="0"/>
          <w:divBdr>
            <w:top w:val="none" w:sz="0" w:space="0" w:color="auto"/>
            <w:left w:val="none" w:sz="0" w:space="0" w:color="auto"/>
            <w:bottom w:val="none" w:sz="0" w:space="0" w:color="auto"/>
            <w:right w:val="none" w:sz="0" w:space="0" w:color="auto"/>
          </w:divBdr>
        </w:div>
        <w:div w:id="331681530">
          <w:marLeft w:val="480"/>
          <w:marRight w:val="0"/>
          <w:marTop w:val="0"/>
          <w:marBottom w:val="0"/>
          <w:divBdr>
            <w:top w:val="none" w:sz="0" w:space="0" w:color="auto"/>
            <w:left w:val="none" w:sz="0" w:space="0" w:color="auto"/>
            <w:bottom w:val="none" w:sz="0" w:space="0" w:color="auto"/>
            <w:right w:val="none" w:sz="0" w:space="0" w:color="auto"/>
          </w:divBdr>
        </w:div>
        <w:div w:id="447312132">
          <w:marLeft w:val="480"/>
          <w:marRight w:val="0"/>
          <w:marTop w:val="0"/>
          <w:marBottom w:val="0"/>
          <w:divBdr>
            <w:top w:val="none" w:sz="0" w:space="0" w:color="auto"/>
            <w:left w:val="none" w:sz="0" w:space="0" w:color="auto"/>
            <w:bottom w:val="none" w:sz="0" w:space="0" w:color="auto"/>
            <w:right w:val="none" w:sz="0" w:space="0" w:color="auto"/>
          </w:divBdr>
        </w:div>
        <w:div w:id="1619218007">
          <w:marLeft w:val="480"/>
          <w:marRight w:val="0"/>
          <w:marTop w:val="0"/>
          <w:marBottom w:val="0"/>
          <w:divBdr>
            <w:top w:val="none" w:sz="0" w:space="0" w:color="auto"/>
            <w:left w:val="none" w:sz="0" w:space="0" w:color="auto"/>
            <w:bottom w:val="none" w:sz="0" w:space="0" w:color="auto"/>
            <w:right w:val="none" w:sz="0" w:space="0" w:color="auto"/>
          </w:divBdr>
        </w:div>
        <w:div w:id="1929732078">
          <w:marLeft w:val="480"/>
          <w:marRight w:val="0"/>
          <w:marTop w:val="0"/>
          <w:marBottom w:val="0"/>
          <w:divBdr>
            <w:top w:val="none" w:sz="0" w:space="0" w:color="auto"/>
            <w:left w:val="none" w:sz="0" w:space="0" w:color="auto"/>
            <w:bottom w:val="none" w:sz="0" w:space="0" w:color="auto"/>
            <w:right w:val="none" w:sz="0" w:space="0" w:color="auto"/>
          </w:divBdr>
        </w:div>
        <w:div w:id="1387989320">
          <w:marLeft w:val="480"/>
          <w:marRight w:val="0"/>
          <w:marTop w:val="0"/>
          <w:marBottom w:val="0"/>
          <w:divBdr>
            <w:top w:val="none" w:sz="0" w:space="0" w:color="auto"/>
            <w:left w:val="none" w:sz="0" w:space="0" w:color="auto"/>
            <w:bottom w:val="none" w:sz="0" w:space="0" w:color="auto"/>
            <w:right w:val="none" w:sz="0" w:space="0" w:color="auto"/>
          </w:divBdr>
        </w:div>
        <w:div w:id="576862363">
          <w:marLeft w:val="480"/>
          <w:marRight w:val="0"/>
          <w:marTop w:val="0"/>
          <w:marBottom w:val="0"/>
          <w:divBdr>
            <w:top w:val="none" w:sz="0" w:space="0" w:color="auto"/>
            <w:left w:val="none" w:sz="0" w:space="0" w:color="auto"/>
            <w:bottom w:val="none" w:sz="0" w:space="0" w:color="auto"/>
            <w:right w:val="none" w:sz="0" w:space="0" w:color="auto"/>
          </w:divBdr>
        </w:div>
        <w:div w:id="1007943897">
          <w:marLeft w:val="480"/>
          <w:marRight w:val="0"/>
          <w:marTop w:val="0"/>
          <w:marBottom w:val="0"/>
          <w:divBdr>
            <w:top w:val="none" w:sz="0" w:space="0" w:color="auto"/>
            <w:left w:val="none" w:sz="0" w:space="0" w:color="auto"/>
            <w:bottom w:val="none" w:sz="0" w:space="0" w:color="auto"/>
            <w:right w:val="none" w:sz="0" w:space="0" w:color="auto"/>
          </w:divBdr>
        </w:div>
        <w:div w:id="2115317477">
          <w:marLeft w:val="480"/>
          <w:marRight w:val="0"/>
          <w:marTop w:val="0"/>
          <w:marBottom w:val="0"/>
          <w:divBdr>
            <w:top w:val="none" w:sz="0" w:space="0" w:color="auto"/>
            <w:left w:val="none" w:sz="0" w:space="0" w:color="auto"/>
            <w:bottom w:val="none" w:sz="0" w:space="0" w:color="auto"/>
            <w:right w:val="none" w:sz="0" w:space="0" w:color="auto"/>
          </w:divBdr>
        </w:div>
        <w:div w:id="472212274">
          <w:marLeft w:val="480"/>
          <w:marRight w:val="0"/>
          <w:marTop w:val="0"/>
          <w:marBottom w:val="0"/>
          <w:divBdr>
            <w:top w:val="none" w:sz="0" w:space="0" w:color="auto"/>
            <w:left w:val="none" w:sz="0" w:space="0" w:color="auto"/>
            <w:bottom w:val="none" w:sz="0" w:space="0" w:color="auto"/>
            <w:right w:val="none" w:sz="0" w:space="0" w:color="auto"/>
          </w:divBdr>
        </w:div>
        <w:div w:id="683871461">
          <w:marLeft w:val="480"/>
          <w:marRight w:val="0"/>
          <w:marTop w:val="0"/>
          <w:marBottom w:val="0"/>
          <w:divBdr>
            <w:top w:val="none" w:sz="0" w:space="0" w:color="auto"/>
            <w:left w:val="none" w:sz="0" w:space="0" w:color="auto"/>
            <w:bottom w:val="none" w:sz="0" w:space="0" w:color="auto"/>
            <w:right w:val="none" w:sz="0" w:space="0" w:color="auto"/>
          </w:divBdr>
        </w:div>
        <w:div w:id="892542134">
          <w:marLeft w:val="480"/>
          <w:marRight w:val="0"/>
          <w:marTop w:val="0"/>
          <w:marBottom w:val="0"/>
          <w:divBdr>
            <w:top w:val="none" w:sz="0" w:space="0" w:color="auto"/>
            <w:left w:val="none" w:sz="0" w:space="0" w:color="auto"/>
            <w:bottom w:val="none" w:sz="0" w:space="0" w:color="auto"/>
            <w:right w:val="none" w:sz="0" w:space="0" w:color="auto"/>
          </w:divBdr>
        </w:div>
        <w:div w:id="2094427326">
          <w:marLeft w:val="480"/>
          <w:marRight w:val="0"/>
          <w:marTop w:val="0"/>
          <w:marBottom w:val="0"/>
          <w:divBdr>
            <w:top w:val="none" w:sz="0" w:space="0" w:color="auto"/>
            <w:left w:val="none" w:sz="0" w:space="0" w:color="auto"/>
            <w:bottom w:val="none" w:sz="0" w:space="0" w:color="auto"/>
            <w:right w:val="none" w:sz="0" w:space="0" w:color="auto"/>
          </w:divBdr>
        </w:div>
        <w:div w:id="1608540149">
          <w:marLeft w:val="480"/>
          <w:marRight w:val="0"/>
          <w:marTop w:val="0"/>
          <w:marBottom w:val="0"/>
          <w:divBdr>
            <w:top w:val="none" w:sz="0" w:space="0" w:color="auto"/>
            <w:left w:val="none" w:sz="0" w:space="0" w:color="auto"/>
            <w:bottom w:val="none" w:sz="0" w:space="0" w:color="auto"/>
            <w:right w:val="none" w:sz="0" w:space="0" w:color="auto"/>
          </w:divBdr>
        </w:div>
        <w:div w:id="1606231327">
          <w:marLeft w:val="480"/>
          <w:marRight w:val="0"/>
          <w:marTop w:val="0"/>
          <w:marBottom w:val="0"/>
          <w:divBdr>
            <w:top w:val="none" w:sz="0" w:space="0" w:color="auto"/>
            <w:left w:val="none" w:sz="0" w:space="0" w:color="auto"/>
            <w:bottom w:val="none" w:sz="0" w:space="0" w:color="auto"/>
            <w:right w:val="none" w:sz="0" w:space="0" w:color="auto"/>
          </w:divBdr>
        </w:div>
        <w:div w:id="1009216792">
          <w:marLeft w:val="480"/>
          <w:marRight w:val="0"/>
          <w:marTop w:val="0"/>
          <w:marBottom w:val="0"/>
          <w:divBdr>
            <w:top w:val="none" w:sz="0" w:space="0" w:color="auto"/>
            <w:left w:val="none" w:sz="0" w:space="0" w:color="auto"/>
            <w:bottom w:val="none" w:sz="0" w:space="0" w:color="auto"/>
            <w:right w:val="none" w:sz="0" w:space="0" w:color="auto"/>
          </w:divBdr>
        </w:div>
        <w:div w:id="1472558659">
          <w:marLeft w:val="480"/>
          <w:marRight w:val="0"/>
          <w:marTop w:val="0"/>
          <w:marBottom w:val="0"/>
          <w:divBdr>
            <w:top w:val="none" w:sz="0" w:space="0" w:color="auto"/>
            <w:left w:val="none" w:sz="0" w:space="0" w:color="auto"/>
            <w:bottom w:val="none" w:sz="0" w:space="0" w:color="auto"/>
            <w:right w:val="none" w:sz="0" w:space="0" w:color="auto"/>
          </w:divBdr>
        </w:div>
        <w:div w:id="505486084">
          <w:marLeft w:val="480"/>
          <w:marRight w:val="0"/>
          <w:marTop w:val="0"/>
          <w:marBottom w:val="0"/>
          <w:divBdr>
            <w:top w:val="none" w:sz="0" w:space="0" w:color="auto"/>
            <w:left w:val="none" w:sz="0" w:space="0" w:color="auto"/>
            <w:bottom w:val="none" w:sz="0" w:space="0" w:color="auto"/>
            <w:right w:val="none" w:sz="0" w:space="0" w:color="auto"/>
          </w:divBdr>
        </w:div>
        <w:div w:id="60058190">
          <w:marLeft w:val="480"/>
          <w:marRight w:val="0"/>
          <w:marTop w:val="0"/>
          <w:marBottom w:val="0"/>
          <w:divBdr>
            <w:top w:val="none" w:sz="0" w:space="0" w:color="auto"/>
            <w:left w:val="none" w:sz="0" w:space="0" w:color="auto"/>
            <w:bottom w:val="none" w:sz="0" w:space="0" w:color="auto"/>
            <w:right w:val="none" w:sz="0" w:space="0" w:color="auto"/>
          </w:divBdr>
        </w:div>
        <w:div w:id="1602100384">
          <w:marLeft w:val="480"/>
          <w:marRight w:val="0"/>
          <w:marTop w:val="0"/>
          <w:marBottom w:val="0"/>
          <w:divBdr>
            <w:top w:val="none" w:sz="0" w:space="0" w:color="auto"/>
            <w:left w:val="none" w:sz="0" w:space="0" w:color="auto"/>
            <w:bottom w:val="none" w:sz="0" w:space="0" w:color="auto"/>
            <w:right w:val="none" w:sz="0" w:space="0" w:color="auto"/>
          </w:divBdr>
        </w:div>
        <w:div w:id="1224566378">
          <w:marLeft w:val="480"/>
          <w:marRight w:val="0"/>
          <w:marTop w:val="0"/>
          <w:marBottom w:val="0"/>
          <w:divBdr>
            <w:top w:val="none" w:sz="0" w:space="0" w:color="auto"/>
            <w:left w:val="none" w:sz="0" w:space="0" w:color="auto"/>
            <w:bottom w:val="none" w:sz="0" w:space="0" w:color="auto"/>
            <w:right w:val="none" w:sz="0" w:space="0" w:color="auto"/>
          </w:divBdr>
        </w:div>
        <w:div w:id="620117389">
          <w:marLeft w:val="480"/>
          <w:marRight w:val="0"/>
          <w:marTop w:val="0"/>
          <w:marBottom w:val="0"/>
          <w:divBdr>
            <w:top w:val="none" w:sz="0" w:space="0" w:color="auto"/>
            <w:left w:val="none" w:sz="0" w:space="0" w:color="auto"/>
            <w:bottom w:val="none" w:sz="0" w:space="0" w:color="auto"/>
            <w:right w:val="none" w:sz="0" w:space="0" w:color="auto"/>
          </w:divBdr>
        </w:div>
        <w:div w:id="1460803062">
          <w:marLeft w:val="480"/>
          <w:marRight w:val="0"/>
          <w:marTop w:val="0"/>
          <w:marBottom w:val="0"/>
          <w:divBdr>
            <w:top w:val="none" w:sz="0" w:space="0" w:color="auto"/>
            <w:left w:val="none" w:sz="0" w:space="0" w:color="auto"/>
            <w:bottom w:val="none" w:sz="0" w:space="0" w:color="auto"/>
            <w:right w:val="none" w:sz="0" w:space="0" w:color="auto"/>
          </w:divBdr>
        </w:div>
        <w:div w:id="50348741">
          <w:marLeft w:val="480"/>
          <w:marRight w:val="0"/>
          <w:marTop w:val="0"/>
          <w:marBottom w:val="0"/>
          <w:divBdr>
            <w:top w:val="none" w:sz="0" w:space="0" w:color="auto"/>
            <w:left w:val="none" w:sz="0" w:space="0" w:color="auto"/>
            <w:bottom w:val="none" w:sz="0" w:space="0" w:color="auto"/>
            <w:right w:val="none" w:sz="0" w:space="0" w:color="auto"/>
          </w:divBdr>
        </w:div>
        <w:div w:id="589896729">
          <w:marLeft w:val="480"/>
          <w:marRight w:val="0"/>
          <w:marTop w:val="0"/>
          <w:marBottom w:val="0"/>
          <w:divBdr>
            <w:top w:val="none" w:sz="0" w:space="0" w:color="auto"/>
            <w:left w:val="none" w:sz="0" w:space="0" w:color="auto"/>
            <w:bottom w:val="none" w:sz="0" w:space="0" w:color="auto"/>
            <w:right w:val="none" w:sz="0" w:space="0" w:color="auto"/>
          </w:divBdr>
        </w:div>
        <w:div w:id="41441472">
          <w:marLeft w:val="480"/>
          <w:marRight w:val="0"/>
          <w:marTop w:val="0"/>
          <w:marBottom w:val="0"/>
          <w:divBdr>
            <w:top w:val="none" w:sz="0" w:space="0" w:color="auto"/>
            <w:left w:val="none" w:sz="0" w:space="0" w:color="auto"/>
            <w:bottom w:val="none" w:sz="0" w:space="0" w:color="auto"/>
            <w:right w:val="none" w:sz="0" w:space="0" w:color="auto"/>
          </w:divBdr>
        </w:div>
        <w:div w:id="1317220304">
          <w:marLeft w:val="480"/>
          <w:marRight w:val="0"/>
          <w:marTop w:val="0"/>
          <w:marBottom w:val="0"/>
          <w:divBdr>
            <w:top w:val="none" w:sz="0" w:space="0" w:color="auto"/>
            <w:left w:val="none" w:sz="0" w:space="0" w:color="auto"/>
            <w:bottom w:val="none" w:sz="0" w:space="0" w:color="auto"/>
            <w:right w:val="none" w:sz="0" w:space="0" w:color="auto"/>
          </w:divBdr>
        </w:div>
        <w:div w:id="1446734655">
          <w:marLeft w:val="480"/>
          <w:marRight w:val="0"/>
          <w:marTop w:val="0"/>
          <w:marBottom w:val="0"/>
          <w:divBdr>
            <w:top w:val="none" w:sz="0" w:space="0" w:color="auto"/>
            <w:left w:val="none" w:sz="0" w:space="0" w:color="auto"/>
            <w:bottom w:val="none" w:sz="0" w:space="0" w:color="auto"/>
            <w:right w:val="none" w:sz="0" w:space="0" w:color="auto"/>
          </w:divBdr>
        </w:div>
        <w:div w:id="165363213">
          <w:marLeft w:val="480"/>
          <w:marRight w:val="0"/>
          <w:marTop w:val="0"/>
          <w:marBottom w:val="0"/>
          <w:divBdr>
            <w:top w:val="none" w:sz="0" w:space="0" w:color="auto"/>
            <w:left w:val="none" w:sz="0" w:space="0" w:color="auto"/>
            <w:bottom w:val="none" w:sz="0" w:space="0" w:color="auto"/>
            <w:right w:val="none" w:sz="0" w:space="0" w:color="auto"/>
          </w:divBdr>
        </w:div>
        <w:div w:id="122701007">
          <w:marLeft w:val="480"/>
          <w:marRight w:val="0"/>
          <w:marTop w:val="0"/>
          <w:marBottom w:val="0"/>
          <w:divBdr>
            <w:top w:val="none" w:sz="0" w:space="0" w:color="auto"/>
            <w:left w:val="none" w:sz="0" w:space="0" w:color="auto"/>
            <w:bottom w:val="none" w:sz="0" w:space="0" w:color="auto"/>
            <w:right w:val="none" w:sz="0" w:space="0" w:color="auto"/>
          </w:divBdr>
        </w:div>
        <w:div w:id="1186217315">
          <w:marLeft w:val="480"/>
          <w:marRight w:val="0"/>
          <w:marTop w:val="0"/>
          <w:marBottom w:val="0"/>
          <w:divBdr>
            <w:top w:val="none" w:sz="0" w:space="0" w:color="auto"/>
            <w:left w:val="none" w:sz="0" w:space="0" w:color="auto"/>
            <w:bottom w:val="none" w:sz="0" w:space="0" w:color="auto"/>
            <w:right w:val="none" w:sz="0" w:space="0" w:color="auto"/>
          </w:divBdr>
        </w:div>
        <w:div w:id="492839292">
          <w:marLeft w:val="480"/>
          <w:marRight w:val="0"/>
          <w:marTop w:val="0"/>
          <w:marBottom w:val="0"/>
          <w:divBdr>
            <w:top w:val="none" w:sz="0" w:space="0" w:color="auto"/>
            <w:left w:val="none" w:sz="0" w:space="0" w:color="auto"/>
            <w:bottom w:val="none" w:sz="0" w:space="0" w:color="auto"/>
            <w:right w:val="none" w:sz="0" w:space="0" w:color="auto"/>
          </w:divBdr>
        </w:div>
        <w:div w:id="876964152">
          <w:marLeft w:val="480"/>
          <w:marRight w:val="0"/>
          <w:marTop w:val="0"/>
          <w:marBottom w:val="0"/>
          <w:divBdr>
            <w:top w:val="none" w:sz="0" w:space="0" w:color="auto"/>
            <w:left w:val="none" w:sz="0" w:space="0" w:color="auto"/>
            <w:bottom w:val="none" w:sz="0" w:space="0" w:color="auto"/>
            <w:right w:val="none" w:sz="0" w:space="0" w:color="auto"/>
          </w:divBdr>
        </w:div>
        <w:div w:id="1061714314">
          <w:marLeft w:val="480"/>
          <w:marRight w:val="0"/>
          <w:marTop w:val="0"/>
          <w:marBottom w:val="0"/>
          <w:divBdr>
            <w:top w:val="none" w:sz="0" w:space="0" w:color="auto"/>
            <w:left w:val="none" w:sz="0" w:space="0" w:color="auto"/>
            <w:bottom w:val="none" w:sz="0" w:space="0" w:color="auto"/>
            <w:right w:val="none" w:sz="0" w:space="0" w:color="auto"/>
          </w:divBdr>
        </w:div>
        <w:div w:id="1038506382">
          <w:marLeft w:val="480"/>
          <w:marRight w:val="0"/>
          <w:marTop w:val="0"/>
          <w:marBottom w:val="0"/>
          <w:divBdr>
            <w:top w:val="none" w:sz="0" w:space="0" w:color="auto"/>
            <w:left w:val="none" w:sz="0" w:space="0" w:color="auto"/>
            <w:bottom w:val="none" w:sz="0" w:space="0" w:color="auto"/>
            <w:right w:val="none" w:sz="0" w:space="0" w:color="auto"/>
          </w:divBdr>
        </w:div>
        <w:div w:id="1344044065">
          <w:marLeft w:val="480"/>
          <w:marRight w:val="0"/>
          <w:marTop w:val="0"/>
          <w:marBottom w:val="0"/>
          <w:divBdr>
            <w:top w:val="none" w:sz="0" w:space="0" w:color="auto"/>
            <w:left w:val="none" w:sz="0" w:space="0" w:color="auto"/>
            <w:bottom w:val="none" w:sz="0" w:space="0" w:color="auto"/>
            <w:right w:val="none" w:sz="0" w:space="0" w:color="auto"/>
          </w:divBdr>
        </w:div>
        <w:div w:id="411512115">
          <w:marLeft w:val="480"/>
          <w:marRight w:val="0"/>
          <w:marTop w:val="0"/>
          <w:marBottom w:val="0"/>
          <w:divBdr>
            <w:top w:val="none" w:sz="0" w:space="0" w:color="auto"/>
            <w:left w:val="none" w:sz="0" w:space="0" w:color="auto"/>
            <w:bottom w:val="none" w:sz="0" w:space="0" w:color="auto"/>
            <w:right w:val="none" w:sz="0" w:space="0" w:color="auto"/>
          </w:divBdr>
        </w:div>
      </w:divsChild>
    </w:div>
    <w:div w:id="537082252">
      <w:bodyDiv w:val="1"/>
      <w:marLeft w:val="0"/>
      <w:marRight w:val="0"/>
      <w:marTop w:val="0"/>
      <w:marBottom w:val="0"/>
      <w:divBdr>
        <w:top w:val="none" w:sz="0" w:space="0" w:color="auto"/>
        <w:left w:val="none" w:sz="0" w:space="0" w:color="auto"/>
        <w:bottom w:val="none" w:sz="0" w:space="0" w:color="auto"/>
        <w:right w:val="none" w:sz="0" w:space="0" w:color="auto"/>
      </w:divBdr>
    </w:div>
    <w:div w:id="537469455">
      <w:bodyDiv w:val="1"/>
      <w:marLeft w:val="0"/>
      <w:marRight w:val="0"/>
      <w:marTop w:val="0"/>
      <w:marBottom w:val="0"/>
      <w:divBdr>
        <w:top w:val="none" w:sz="0" w:space="0" w:color="auto"/>
        <w:left w:val="none" w:sz="0" w:space="0" w:color="auto"/>
        <w:bottom w:val="none" w:sz="0" w:space="0" w:color="auto"/>
        <w:right w:val="none" w:sz="0" w:space="0" w:color="auto"/>
      </w:divBdr>
    </w:div>
    <w:div w:id="537472252">
      <w:bodyDiv w:val="1"/>
      <w:marLeft w:val="0"/>
      <w:marRight w:val="0"/>
      <w:marTop w:val="0"/>
      <w:marBottom w:val="0"/>
      <w:divBdr>
        <w:top w:val="none" w:sz="0" w:space="0" w:color="auto"/>
        <w:left w:val="none" w:sz="0" w:space="0" w:color="auto"/>
        <w:bottom w:val="none" w:sz="0" w:space="0" w:color="auto"/>
        <w:right w:val="none" w:sz="0" w:space="0" w:color="auto"/>
      </w:divBdr>
    </w:div>
    <w:div w:id="537473760">
      <w:bodyDiv w:val="1"/>
      <w:marLeft w:val="0"/>
      <w:marRight w:val="0"/>
      <w:marTop w:val="0"/>
      <w:marBottom w:val="0"/>
      <w:divBdr>
        <w:top w:val="none" w:sz="0" w:space="0" w:color="auto"/>
        <w:left w:val="none" w:sz="0" w:space="0" w:color="auto"/>
        <w:bottom w:val="none" w:sz="0" w:space="0" w:color="auto"/>
        <w:right w:val="none" w:sz="0" w:space="0" w:color="auto"/>
      </w:divBdr>
    </w:div>
    <w:div w:id="537820104">
      <w:bodyDiv w:val="1"/>
      <w:marLeft w:val="0"/>
      <w:marRight w:val="0"/>
      <w:marTop w:val="0"/>
      <w:marBottom w:val="0"/>
      <w:divBdr>
        <w:top w:val="none" w:sz="0" w:space="0" w:color="auto"/>
        <w:left w:val="none" w:sz="0" w:space="0" w:color="auto"/>
        <w:bottom w:val="none" w:sz="0" w:space="0" w:color="auto"/>
        <w:right w:val="none" w:sz="0" w:space="0" w:color="auto"/>
      </w:divBdr>
    </w:div>
    <w:div w:id="537935382">
      <w:bodyDiv w:val="1"/>
      <w:marLeft w:val="0"/>
      <w:marRight w:val="0"/>
      <w:marTop w:val="0"/>
      <w:marBottom w:val="0"/>
      <w:divBdr>
        <w:top w:val="none" w:sz="0" w:space="0" w:color="auto"/>
        <w:left w:val="none" w:sz="0" w:space="0" w:color="auto"/>
        <w:bottom w:val="none" w:sz="0" w:space="0" w:color="auto"/>
        <w:right w:val="none" w:sz="0" w:space="0" w:color="auto"/>
      </w:divBdr>
    </w:div>
    <w:div w:id="538126380">
      <w:bodyDiv w:val="1"/>
      <w:marLeft w:val="0"/>
      <w:marRight w:val="0"/>
      <w:marTop w:val="0"/>
      <w:marBottom w:val="0"/>
      <w:divBdr>
        <w:top w:val="none" w:sz="0" w:space="0" w:color="auto"/>
        <w:left w:val="none" w:sz="0" w:space="0" w:color="auto"/>
        <w:bottom w:val="none" w:sz="0" w:space="0" w:color="auto"/>
        <w:right w:val="none" w:sz="0" w:space="0" w:color="auto"/>
      </w:divBdr>
    </w:div>
    <w:div w:id="538127400">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538322333">
      <w:bodyDiv w:val="1"/>
      <w:marLeft w:val="0"/>
      <w:marRight w:val="0"/>
      <w:marTop w:val="0"/>
      <w:marBottom w:val="0"/>
      <w:divBdr>
        <w:top w:val="none" w:sz="0" w:space="0" w:color="auto"/>
        <w:left w:val="none" w:sz="0" w:space="0" w:color="auto"/>
        <w:bottom w:val="none" w:sz="0" w:space="0" w:color="auto"/>
        <w:right w:val="none" w:sz="0" w:space="0" w:color="auto"/>
      </w:divBdr>
    </w:div>
    <w:div w:id="538401537">
      <w:bodyDiv w:val="1"/>
      <w:marLeft w:val="0"/>
      <w:marRight w:val="0"/>
      <w:marTop w:val="0"/>
      <w:marBottom w:val="0"/>
      <w:divBdr>
        <w:top w:val="none" w:sz="0" w:space="0" w:color="auto"/>
        <w:left w:val="none" w:sz="0" w:space="0" w:color="auto"/>
        <w:bottom w:val="none" w:sz="0" w:space="0" w:color="auto"/>
        <w:right w:val="none" w:sz="0" w:space="0" w:color="auto"/>
      </w:divBdr>
    </w:div>
    <w:div w:id="538512293">
      <w:bodyDiv w:val="1"/>
      <w:marLeft w:val="0"/>
      <w:marRight w:val="0"/>
      <w:marTop w:val="0"/>
      <w:marBottom w:val="0"/>
      <w:divBdr>
        <w:top w:val="none" w:sz="0" w:space="0" w:color="auto"/>
        <w:left w:val="none" w:sz="0" w:space="0" w:color="auto"/>
        <w:bottom w:val="none" w:sz="0" w:space="0" w:color="auto"/>
        <w:right w:val="none" w:sz="0" w:space="0" w:color="auto"/>
      </w:divBdr>
    </w:div>
    <w:div w:id="538587616">
      <w:bodyDiv w:val="1"/>
      <w:marLeft w:val="0"/>
      <w:marRight w:val="0"/>
      <w:marTop w:val="0"/>
      <w:marBottom w:val="0"/>
      <w:divBdr>
        <w:top w:val="none" w:sz="0" w:space="0" w:color="auto"/>
        <w:left w:val="none" w:sz="0" w:space="0" w:color="auto"/>
        <w:bottom w:val="none" w:sz="0" w:space="0" w:color="auto"/>
        <w:right w:val="none" w:sz="0" w:space="0" w:color="auto"/>
      </w:divBdr>
    </w:div>
    <w:div w:id="538592349">
      <w:bodyDiv w:val="1"/>
      <w:marLeft w:val="0"/>
      <w:marRight w:val="0"/>
      <w:marTop w:val="0"/>
      <w:marBottom w:val="0"/>
      <w:divBdr>
        <w:top w:val="none" w:sz="0" w:space="0" w:color="auto"/>
        <w:left w:val="none" w:sz="0" w:space="0" w:color="auto"/>
        <w:bottom w:val="none" w:sz="0" w:space="0" w:color="auto"/>
        <w:right w:val="none" w:sz="0" w:space="0" w:color="auto"/>
      </w:divBdr>
    </w:div>
    <w:div w:id="538785742">
      <w:bodyDiv w:val="1"/>
      <w:marLeft w:val="0"/>
      <w:marRight w:val="0"/>
      <w:marTop w:val="0"/>
      <w:marBottom w:val="0"/>
      <w:divBdr>
        <w:top w:val="none" w:sz="0" w:space="0" w:color="auto"/>
        <w:left w:val="none" w:sz="0" w:space="0" w:color="auto"/>
        <w:bottom w:val="none" w:sz="0" w:space="0" w:color="auto"/>
        <w:right w:val="none" w:sz="0" w:space="0" w:color="auto"/>
      </w:divBdr>
    </w:div>
    <w:div w:id="538858015">
      <w:bodyDiv w:val="1"/>
      <w:marLeft w:val="0"/>
      <w:marRight w:val="0"/>
      <w:marTop w:val="0"/>
      <w:marBottom w:val="0"/>
      <w:divBdr>
        <w:top w:val="none" w:sz="0" w:space="0" w:color="auto"/>
        <w:left w:val="none" w:sz="0" w:space="0" w:color="auto"/>
        <w:bottom w:val="none" w:sz="0" w:space="0" w:color="auto"/>
        <w:right w:val="none" w:sz="0" w:space="0" w:color="auto"/>
      </w:divBdr>
    </w:div>
    <w:div w:id="538930989">
      <w:bodyDiv w:val="1"/>
      <w:marLeft w:val="0"/>
      <w:marRight w:val="0"/>
      <w:marTop w:val="0"/>
      <w:marBottom w:val="0"/>
      <w:divBdr>
        <w:top w:val="none" w:sz="0" w:space="0" w:color="auto"/>
        <w:left w:val="none" w:sz="0" w:space="0" w:color="auto"/>
        <w:bottom w:val="none" w:sz="0" w:space="0" w:color="auto"/>
        <w:right w:val="none" w:sz="0" w:space="0" w:color="auto"/>
      </w:divBdr>
    </w:div>
    <w:div w:id="539056038">
      <w:bodyDiv w:val="1"/>
      <w:marLeft w:val="0"/>
      <w:marRight w:val="0"/>
      <w:marTop w:val="0"/>
      <w:marBottom w:val="0"/>
      <w:divBdr>
        <w:top w:val="none" w:sz="0" w:space="0" w:color="auto"/>
        <w:left w:val="none" w:sz="0" w:space="0" w:color="auto"/>
        <w:bottom w:val="none" w:sz="0" w:space="0" w:color="auto"/>
        <w:right w:val="none" w:sz="0" w:space="0" w:color="auto"/>
      </w:divBdr>
    </w:div>
    <w:div w:id="539172210">
      <w:bodyDiv w:val="1"/>
      <w:marLeft w:val="0"/>
      <w:marRight w:val="0"/>
      <w:marTop w:val="0"/>
      <w:marBottom w:val="0"/>
      <w:divBdr>
        <w:top w:val="none" w:sz="0" w:space="0" w:color="auto"/>
        <w:left w:val="none" w:sz="0" w:space="0" w:color="auto"/>
        <w:bottom w:val="none" w:sz="0" w:space="0" w:color="auto"/>
        <w:right w:val="none" w:sz="0" w:space="0" w:color="auto"/>
      </w:divBdr>
    </w:div>
    <w:div w:id="539325242">
      <w:bodyDiv w:val="1"/>
      <w:marLeft w:val="0"/>
      <w:marRight w:val="0"/>
      <w:marTop w:val="0"/>
      <w:marBottom w:val="0"/>
      <w:divBdr>
        <w:top w:val="none" w:sz="0" w:space="0" w:color="auto"/>
        <w:left w:val="none" w:sz="0" w:space="0" w:color="auto"/>
        <w:bottom w:val="none" w:sz="0" w:space="0" w:color="auto"/>
        <w:right w:val="none" w:sz="0" w:space="0" w:color="auto"/>
      </w:divBdr>
    </w:div>
    <w:div w:id="539368522">
      <w:bodyDiv w:val="1"/>
      <w:marLeft w:val="0"/>
      <w:marRight w:val="0"/>
      <w:marTop w:val="0"/>
      <w:marBottom w:val="0"/>
      <w:divBdr>
        <w:top w:val="none" w:sz="0" w:space="0" w:color="auto"/>
        <w:left w:val="none" w:sz="0" w:space="0" w:color="auto"/>
        <w:bottom w:val="none" w:sz="0" w:space="0" w:color="auto"/>
        <w:right w:val="none" w:sz="0" w:space="0" w:color="auto"/>
      </w:divBdr>
    </w:div>
    <w:div w:id="539559596">
      <w:bodyDiv w:val="1"/>
      <w:marLeft w:val="0"/>
      <w:marRight w:val="0"/>
      <w:marTop w:val="0"/>
      <w:marBottom w:val="0"/>
      <w:divBdr>
        <w:top w:val="none" w:sz="0" w:space="0" w:color="auto"/>
        <w:left w:val="none" w:sz="0" w:space="0" w:color="auto"/>
        <w:bottom w:val="none" w:sz="0" w:space="0" w:color="auto"/>
        <w:right w:val="none" w:sz="0" w:space="0" w:color="auto"/>
      </w:divBdr>
    </w:div>
    <w:div w:id="539707836">
      <w:bodyDiv w:val="1"/>
      <w:marLeft w:val="0"/>
      <w:marRight w:val="0"/>
      <w:marTop w:val="0"/>
      <w:marBottom w:val="0"/>
      <w:divBdr>
        <w:top w:val="none" w:sz="0" w:space="0" w:color="auto"/>
        <w:left w:val="none" w:sz="0" w:space="0" w:color="auto"/>
        <w:bottom w:val="none" w:sz="0" w:space="0" w:color="auto"/>
        <w:right w:val="none" w:sz="0" w:space="0" w:color="auto"/>
      </w:divBdr>
      <w:divsChild>
        <w:div w:id="711463428">
          <w:marLeft w:val="480"/>
          <w:marRight w:val="0"/>
          <w:marTop w:val="0"/>
          <w:marBottom w:val="0"/>
          <w:divBdr>
            <w:top w:val="none" w:sz="0" w:space="0" w:color="auto"/>
            <w:left w:val="none" w:sz="0" w:space="0" w:color="auto"/>
            <w:bottom w:val="none" w:sz="0" w:space="0" w:color="auto"/>
            <w:right w:val="none" w:sz="0" w:space="0" w:color="auto"/>
          </w:divBdr>
        </w:div>
        <w:div w:id="549419600">
          <w:marLeft w:val="480"/>
          <w:marRight w:val="0"/>
          <w:marTop w:val="0"/>
          <w:marBottom w:val="0"/>
          <w:divBdr>
            <w:top w:val="none" w:sz="0" w:space="0" w:color="auto"/>
            <w:left w:val="none" w:sz="0" w:space="0" w:color="auto"/>
            <w:bottom w:val="none" w:sz="0" w:space="0" w:color="auto"/>
            <w:right w:val="none" w:sz="0" w:space="0" w:color="auto"/>
          </w:divBdr>
        </w:div>
        <w:div w:id="235238832">
          <w:marLeft w:val="480"/>
          <w:marRight w:val="0"/>
          <w:marTop w:val="0"/>
          <w:marBottom w:val="0"/>
          <w:divBdr>
            <w:top w:val="none" w:sz="0" w:space="0" w:color="auto"/>
            <w:left w:val="none" w:sz="0" w:space="0" w:color="auto"/>
            <w:bottom w:val="none" w:sz="0" w:space="0" w:color="auto"/>
            <w:right w:val="none" w:sz="0" w:space="0" w:color="auto"/>
          </w:divBdr>
        </w:div>
        <w:div w:id="2029914888">
          <w:marLeft w:val="480"/>
          <w:marRight w:val="0"/>
          <w:marTop w:val="0"/>
          <w:marBottom w:val="0"/>
          <w:divBdr>
            <w:top w:val="none" w:sz="0" w:space="0" w:color="auto"/>
            <w:left w:val="none" w:sz="0" w:space="0" w:color="auto"/>
            <w:bottom w:val="none" w:sz="0" w:space="0" w:color="auto"/>
            <w:right w:val="none" w:sz="0" w:space="0" w:color="auto"/>
          </w:divBdr>
        </w:div>
        <w:div w:id="1195001862">
          <w:marLeft w:val="480"/>
          <w:marRight w:val="0"/>
          <w:marTop w:val="0"/>
          <w:marBottom w:val="0"/>
          <w:divBdr>
            <w:top w:val="none" w:sz="0" w:space="0" w:color="auto"/>
            <w:left w:val="none" w:sz="0" w:space="0" w:color="auto"/>
            <w:bottom w:val="none" w:sz="0" w:space="0" w:color="auto"/>
            <w:right w:val="none" w:sz="0" w:space="0" w:color="auto"/>
          </w:divBdr>
        </w:div>
        <w:div w:id="979918547">
          <w:marLeft w:val="480"/>
          <w:marRight w:val="0"/>
          <w:marTop w:val="0"/>
          <w:marBottom w:val="0"/>
          <w:divBdr>
            <w:top w:val="none" w:sz="0" w:space="0" w:color="auto"/>
            <w:left w:val="none" w:sz="0" w:space="0" w:color="auto"/>
            <w:bottom w:val="none" w:sz="0" w:space="0" w:color="auto"/>
            <w:right w:val="none" w:sz="0" w:space="0" w:color="auto"/>
          </w:divBdr>
        </w:div>
        <w:div w:id="1542522839">
          <w:marLeft w:val="480"/>
          <w:marRight w:val="0"/>
          <w:marTop w:val="0"/>
          <w:marBottom w:val="0"/>
          <w:divBdr>
            <w:top w:val="none" w:sz="0" w:space="0" w:color="auto"/>
            <w:left w:val="none" w:sz="0" w:space="0" w:color="auto"/>
            <w:bottom w:val="none" w:sz="0" w:space="0" w:color="auto"/>
            <w:right w:val="none" w:sz="0" w:space="0" w:color="auto"/>
          </w:divBdr>
        </w:div>
        <w:div w:id="1165392832">
          <w:marLeft w:val="480"/>
          <w:marRight w:val="0"/>
          <w:marTop w:val="0"/>
          <w:marBottom w:val="0"/>
          <w:divBdr>
            <w:top w:val="none" w:sz="0" w:space="0" w:color="auto"/>
            <w:left w:val="none" w:sz="0" w:space="0" w:color="auto"/>
            <w:bottom w:val="none" w:sz="0" w:space="0" w:color="auto"/>
            <w:right w:val="none" w:sz="0" w:space="0" w:color="auto"/>
          </w:divBdr>
        </w:div>
        <w:div w:id="347559456">
          <w:marLeft w:val="480"/>
          <w:marRight w:val="0"/>
          <w:marTop w:val="0"/>
          <w:marBottom w:val="0"/>
          <w:divBdr>
            <w:top w:val="none" w:sz="0" w:space="0" w:color="auto"/>
            <w:left w:val="none" w:sz="0" w:space="0" w:color="auto"/>
            <w:bottom w:val="none" w:sz="0" w:space="0" w:color="auto"/>
            <w:right w:val="none" w:sz="0" w:space="0" w:color="auto"/>
          </w:divBdr>
        </w:div>
        <w:div w:id="508757084">
          <w:marLeft w:val="480"/>
          <w:marRight w:val="0"/>
          <w:marTop w:val="0"/>
          <w:marBottom w:val="0"/>
          <w:divBdr>
            <w:top w:val="none" w:sz="0" w:space="0" w:color="auto"/>
            <w:left w:val="none" w:sz="0" w:space="0" w:color="auto"/>
            <w:bottom w:val="none" w:sz="0" w:space="0" w:color="auto"/>
            <w:right w:val="none" w:sz="0" w:space="0" w:color="auto"/>
          </w:divBdr>
        </w:div>
        <w:div w:id="1062406545">
          <w:marLeft w:val="480"/>
          <w:marRight w:val="0"/>
          <w:marTop w:val="0"/>
          <w:marBottom w:val="0"/>
          <w:divBdr>
            <w:top w:val="none" w:sz="0" w:space="0" w:color="auto"/>
            <w:left w:val="none" w:sz="0" w:space="0" w:color="auto"/>
            <w:bottom w:val="none" w:sz="0" w:space="0" w:color="auto"/>
            <w:right w:val="none" w:sz="0" w:space="0" w:color="auto"/>
          </w:divBdr>
        </w:div>
        <w:div w:id="2090420538">
          <w:marLeft w:val="480"/>
          <w:marRight w:val="0"/>
          <w:marTop w:val="0"/>
          <w:marBottom w:val="0"/>
          <w:divBdr>
            <w:top w:val="none" w:sz="0" w:space="0" w:color="auto"/>
            <w:left w:val="none" w:sz="0" w:space="0" w:color="auto"/>
            <w:bottom w:val="none" w:sz="0" w:space="0" w:color="auto"/>
            <w:right w:val="none" w:sz="0" w:space="0" w:color="auto"/>
          </w:divBdr>
        </w:div>
        <w:div w:id="1665628362">
          <w:marLeft w:val="480"/>
          <w:marRight w:val="0"/>
          <w:marTop w:val="0"/>
          <w:marBottom w:val="0"/>
          <w:divBdr>
            <w:top w:val="none" w:sz="0" w:space="0" w:color="auto"/>
            <w:left w:val="none" w:sz="0" w:space="0" w:color="auto"/>
            <w:bottom w:val="none" w:sz="0" w:space="0" w:color="auto"/>
            <w:right w:val="none" w:sz="0" w:space="0" w:color="auto"/>
          </w:divBdr>
        </w:div>
        <w:div w:id="146363670">
          <w:marLeft w:val="480"/>
          <w:marRight w:val="0"/>
          <w:marTop w:val="0"/>
          <w:marBottom w:val="0"/>
          <w:divBdr>
            <w:top w:val="none" w:sz="0" w:space="0" w:color="auto"/>
            <w:left w:val="none" w:sz="0" w:space="0" w:color="auto"/>
            <w:bottom w:val="none" w:sz="0" w:space="0" w:color="auto"/>
            <w:right w:val="none" w:sz="0" w:space="0" w:color="auto"/>
          </w:divBdr>
        </w:div>
        <w:div w:id="1270166573">
          <w:marLeft w:val="480"/>
          <w:marRight w:val="0"/>
          <w:marTop w:val="0"/>
          <w:marBottom w:val="0"/>
          <w:divBdr>
            <w:top w:val="none" w:sz="0" w:space="0" w:color="auto"/>
            <w:left w:val="none" w:sz="0" w:space="0" w:color="auto"/>
            <w:bottom w:val="none" w:sz="0" w:space="0" w:color="auto"/>
            <w:right w:val="none" w:sz="0" w:space="0" w:color="auto"/>
          </w:divBdr>
        </w:div>
        <w:div w:id="1112479158">
          <w:marLeft w:val="480"/>
          <w:marRight w:val="0"/>
          <w:marTop w:val="0"/>
          <w:marBottom w:val="0"/>
          <w:divBdr>
            <w:top w:val="none" w:sz="0" w:space="0" w:color="auto"/>
            <w:left w:val="none" w:sz="0" w:space="0" w:color="auto"/>
            <w:bottom w:val="none" w:sz="0" w:space="0" w:color="auto"/>
            <w:right w:val="none" w:sz="0" w:space="0" w:color="auto"/>
          </w:divBdr>
        </w:div>
        <w:div w:id="51739482">
          <w:marLeft w:val="480"/>
          <w:marRight w:val="0"/>
          <w:marTop w:val="0"/>
          <w:marBottom w:val="0"/>
          <w:divBdr>
            <w:top w:val="none" w:sz="0" w:space="0" w:color="auto"/>
            <w:left w:val="none" w:sz="0" w:space="0" w:color="auto"/>
            <w:bottom w:val="none" w:sz="0" w:space="0" w:color="auto"/>
            <w:right w:val="none" w:sz="0" w:space="0" w:color="auto"/>
          </w:divBdr>
        </w:div>
        <w:div w:id="1669555383">
          <w:marLeft w:val="480"/>
          <w:marRight w:val="0"/>
          <w:marTop w:val="0"/>
          <w:marBottom w:val="0"/>
          <w:divBdr>
            <w:top w:val="none" w:sz="0" w:space="0" w:color="auto"/>
            <w:left w:val="none" w:sz="0" w:space="0" w:color="auto"/>
            <w:bottom w:val="none" w:sz="0" w:space="0" w:color="auto"/>
            <w:right w:val="none" w:sz="0" w:space="0" w:color="auto"/>
          </w:divBdr>
        </w:div>
        <w:div w:id="1947812932">
          <w:marLeft w:val="480"/>
          <w:marRight w:val="0"/>
          <w:marTop w:val="0"/>
          <w:marBottom w:val="0"/>
          <w:divBdr>
            <w:top w:val="none" w:sz="0" w:space="0" w:color="auto"/>
            <w:left w:val="none" w:sz="0" w:space="0" w:color="auto"/>
            <w:bottom w:val="none" w:sz="0" w:space="0" w:color="auto"/>
            <w:right w:val="none" w:sz="0" w:space="0" w:color="auto"/>
          </w:divBdr>
        </w:div>
        <w:div w:id="187642303">
          <w:marLeft w:val="480"/>
          <w:marRight w:val="0"/>
          <w:marTop w:val="0"/>
          <w:marBottom w:val="0"/>
          <w:divBdr>
            <w:top w:val="none" w:sz="0" w:space="0" w:color="auto"/>
            <w:left w:val="none" w:sz="0" w:space="0" w:color="auto"/>
            <w:bottom w:val="none" w:sz="0" w:space="0" w:color="auto"/>
            <w:right w:val="none" w:sz="0" w:space="0" w:color="auto"/>
          </w:divBdr>
        </w:div>
        <w:div w:id="145827266">
          <w:marLeft w:val="480"/>
          <w:marRight w:val="0"/>
          <w:marTop w:val="0"/>
          <w:marBottom w:val="0"/>
          <w:divBdr>
            <w:top w:val="none" w:sz="0" w:space="0" w:color="auto"/>
            <w:left w:val="none" w:sz="0" w:space="0" w:color="auto"/>
            <w:bottom w:val="none" w:sz="0" w:space="0" w:color="auto"/>
            <w:right w:val="none" w:sz="0" w:space="0" w:color="auto"/>
          </w:divBdr>
        </w:div>
        <w:div w:id="698942790">
          <w:marLeft w:val="480"/>
          <w:marRight w:val="0"/>
          <w:marTop w:val="0"/>
          <w:marBottom w:val="0"/>
          <w:divBdr>
            <w:top w:val="none" w:sz="0" w:space="0" w:color="auto"/>
            <w:left w:val="none" w:sz="0" w:space="0" w:color="auto"/>
            <w:bottom w:val="none" w:sz="0" w:space="0" w:color="auto"/>
            <w:right w:val="none" w:sz="0" w:space="0" w:color="auto"/>
          </w:divBdr>
        </w:div>
        <w:div w:id="1791777432">
          <w:marLeft w:val="480"/>
          <w:marRight w:val="0"/>
          <w:marTop w:val="0"/>
          <w:marBottom w:val="0"/>
          <w:divBdr>
            <w:top w:val="none" w:sz="0" w:space="0" w:color="auto"/>
            <w:left w:val="none" w:sz="0" w:space="0" w:color="auto"/>
            <w:bottom w:val="none" w:sz="0" w:space="0" w:color="auto"/>
            <w:right w:val="none" w:sz="0" w:space="0" w:color="auto"/>
          </w:divBdr>
        </w:div>
        <w:div w:id="660736573">
          <w:marLeft w:val="480"/>
          <w:marRight w:val="0"/>
          <w:marTop w:val="0"/>
          <w:marBottom w:val="0"/>
          <w:divBdr>
            <w:top w:val="none" w:sz="0" w:space="0" w:color="auto"/>
            <w:left w:val="none" w:sz="0" w:space="0" w:color="auto"/>
            <w:bottom w:val="none" w:sz="0" w:space="0" w:color="auto"/>
            <w:right w:val="none" w:sz="0" w:space="0" w:color="auto"/>
          </w:divBdr>
        </w:div>
        <w:div w:id="1239366821">
          <w:marLeft w:val="480"/>
          <w:marRight w:val="0"/>
          <w:marTop w:val="0"/>
          <w:marBottom w:val="0"/>
          <w:divBdr>
            <w:top w:val="none" w:sz="0" w:space="0" w:color="auto"/>
            <w:left w:val="none" w:sz="0" w:space="0" w:color="auto"/>
            <w:bottom w:val="none" w:sz="0" w:space="0" w:color="auto"/>
            <w:right w:val="none" w:sz="0" w:space="0" w:color="auto"/>
          </w:divBdr>
        </w:div>
        <w:div w:id="523983916">
          <w:marLeft w:val="480"/>
          <w:marRight w:val="0"/>
          <w:marTop w:val="0"/>
          <w:marBottom w:val="0"/>
          <w:divBdr>
            <w:top w:val="none" w:sz="0" w:space="0" w:color="auto"/>
            <w:left w:val="none" w:sz="0" w:space="0" w:color="auto"/>
            <w:bottom w:val="none" w:sz="0" w:space="0" w:color="auto"/>
            <w:right w:val="none" w:sz="0" w:space="0" w:color="auto"/>
          </w:divBdr>
        </w:div>
        <w:div w:id="389501939">
          <w:marLeft w:val="480"/>
          <w:marRight w:val="0"/>
          <w:marTop w:val="0"/>
          <w:marBottom w:val="0"/>
          <w:divBdr>
            <w:top w:val="none" w:sz="0" w:space="0" w:color="auto"/>
            <w:left w:val="none" w:sz="0" w:space="0" w:color="auto"/>
            <w:bottom w:val="none" w:sz="0" w:space="0" w:color="auto"/>
            <w:right w:val="none" w:sz="0" w:space="0" w:color="auto"/>
          </w:divBdr>
        </w:div>
        <w:div w:id="659695376">
          <w:marLeft w:val="480"/>
          <w:marRight w:val="0"/>
          <w:marTop w:val="0"/>
          <w:marBottom w:val="0"/>
          <w:divBdr>
            <w:top w:val="none" w:sz="0" w:space="0" w:color="auto"/>
            <w:left w:val="none" w:sz="0" w:space="0" w:color="auto"/>
            <w:bottom w:val="none" w:sz="0" w:space="0" w:color="auto"/>
            <w:right w:val="none" w:sz="0" w:space="0" w:color="auto"/>
          </w:divBdr>
        </w:div>
        <w:div w:id="925111689">
          <w:marLeft w:val="480"/>
          <w:marRight w:val="0"/>
          <w:marTop w:val="0"/>
          <w:marBottom w:val="0"/>
          <w:divBdr>
            <w:top w:val="none" w:sz="0" w:space="0" w:color="auto"/>
            <w:left w:val="none" w:sz="0" w:space="0" w:color="auto"/>
            <w:bottom w:val="none" w:sz="0" w:space="0" w:color="auto"/>
            <w:right w:val="none" w:sz="0" w:space="0" w:color="auto"/>
          </w:divBdr>
        </w:div>
        <w:div w:id="639961934">
          <w:marLeft w:val="480"/>
          <w:marRight w:val="0"/>
          <w:marTop w:val="0"/>
          <w:marBottom w:val="0"/>
          <w:divBdr>
            <w:top w:val="none" w:sz="0" w:space="0" w:color="auto"/>
            <w:left w:val="none" w:sz="0" w:space="0" w:color="auto"/>
            <w:bottom w:val="none" w:sz="0" w:space="0" w:color="auto"/>
            <w:right w:val="none" w:sz="0" w:space="0" w:color="auto"/>
          </w:divBdr>
        </w:div>
        <w:div w:id="908806834">
          <w:marLeft w:val="480"/>
          <w:marRight w:val="0"/>
          <w:marTop w:val="0"/>
          <w:marBottom w:val="0"/>
          <w:divBdr>
            <w:top w:val="none" w:sz="0" w:space="0" w:color="auto"/>
            <w:left w:val="none" w:sz="0" w:space="0" w:color="auto"/>
            <w:bottom w:val="none" w:sz="0" w:space="0" w:color="auto"/>
            <w:right w:val="none" w:sz="0" w:space="0" w:color="auto"/>
          </w:divBdr>
        </w:div>
        <w:div w:id="811748607">
          <w:marLeft w:val="480"/>
          <w:marRight w:val="0"/>
          <w:marTop w:val="0"/>
          <w:marBottom w:val="0"/>
          <w:divBdr>
            <w:top w:val="none" w:sz="0" w:space="0" w:color="auto"/>
            <w:left w:val="none" w:sz="0" w:space="0" w:color="auto"/>
            <w:bottom w:val="none" w:sz="0" w:space="0" w:color="auto"/>
            <w:right w:val="none" w:sz="0" w:space="0" w:color="auto"/>
          </w:divBdr>
        </w:div>
        <w:div w:id="23286014">
          <w:marLeft w:val="480"/>
          <w:marRight w:val="0"/>
          <w:marTop w:val="0"/>
          <w:marBottom w:val="0"/>
          <w:divBdr>
            <w:top w:val="none" w:sz="0" w:space="0" w:color="auto"/>
            <w:left w:val="none" w:sz="0" w:space="0" w:color="auto"/>
            <w:bottom w:val="none" w:sz="0" w:space="0" w:color="auto"/>
            <w:right w:val="none" w:sz="0" w:space="0" w:color="auto"/>
          </w:divBdr>
        </w:div>
        <w:div w:id="1017537272">
          <w:marLeft w:val="480"/>
          <w:marRight w:val="0"/>
          <w:marTop w:val="0"/>
          <w:marBottom w:val="0"/>
          <w:divBdr>
            <w:top w:val="none" w:sz="0" w:space="0" w:color="auto"/>
            <w:left w:val="none" w:sz="0" w:space="0" w:color="auto"/>
            <w:bottom w:val="none" w:sz="0" w:space="0" w:color="auto"/>
            <w:right w:val="none" w:sz="0" w:space="0" w:color="auto"/>
          </w:divBdr>
        </w:div>
        <w:div w:id="1469394023">
          <w:marLeft w:val="480"/>
          <w:marRight w:val="0"/>
          <w:marTop w:val="0"/>
          <w:marBottom w:val="0"/>
          <w:divBdr>
            <w:top w:val="none" w:sz="0" w:space="0" w:color="auto"/>
            <w:left w:val="none" w:sz="0" w:space="0" w:color="auto"/>
            <w:bottom w:val="none" w:sz="0" w:space="0" w:color="auto"/>
            <w:right w:val="none" w:sz="0" w:space="0" w:color="auto"/>
          </w:divBdr>
        </w:div>
        <w:div w:id="253364175">
          <w:marLeft w:val="480"/>
          <w:marRight w:val="0"/>
          <w:marTop w:val="0"/>
          <w:marBottom w:val="0"/>
          <w:divBdr>
            <w:top w:val="none" w:sz="0" w:space="0" w:color="auto"/>
            <w:left w:val="none" w:sz="0" w:space="0" w:color="auto"/>
            <w:bottom w:val="none" w:sz="0" w:space="0" w:color="auto"/>
            <w:right w:val="none" w:sz="0" w:space="0" w:color="auto"/>
          </w:divBdr>
        </w:div>
        <w:div w:id="483857822">
          <w:marLeft w:val="480"/>
          <w:marRight w:val="0"/>
          <w:marTop w:val="0"/>
          <w:marBottom w:val="0"/>
          <w:divBdr>
            <w:top w:val="none" w:sz="0" w:space="0" w:color="auto"/>
            <w:left w:val="none" w:sz="0" w:space="0" w:color="auto"/>
            <w:bottom w:val="none" w:sz="0" w:space="0" w:color="auto"/>
            <w:right w:val="none" w:sz="0" w:space="0" w:color="auto"/>
          </w:divBdr>
        </w:div>
        <w:div w:id="1720206541">
          <w:marLeft w:val="480"/>
          <w:marRight w:val="0"/>
          <w:marTop w:val="0"/>
          <w:marBottom w:val="0"/>
          <w:divBdr>
            <w:top w:val="none" w:sz="0" w:space="0" w:color="auto"/>
            <w:left w:val="none" w:sz="0" w:space="0" w:color="auto"/>
            <w:bottom w:val="none" w:sz="0" w:space="0" w:color="auto"/>
            <w:right w:val="none" w:sz="0" w:space="0" w:color="auto"/>
          </w:divBdr>
        </w:div>
        <w:div w:id="242958264">
          <w:marLeft w:val="480"/>
          <w:marRight w:val="0"/>
          <w:marTop w:val="0"/>
          <w:marBottom w:val="0"/>
          <w:divBdr>
            <w:top w:val="none" w:sz="0" w:space="0" w:color="auto"/>
            <w:left w:val="none" w:sz="0" w:space="0" w:color="auto"/>
            <w:bottom w:val="none" w:sz="0" w:space="0" w:color="auto"/>
            <w:right w:val="none" w:sz="0" w:space="0" w:color="auto"/>
          </w:divBdr>
        </w:div>
        <w:div w:id="155533555">
          <w:marLeft w:val="480"/>
          <w:marRight w:val="0"/>
          <w:marTop w:val="0"/>
          <w:marBottom w:val="0"/>
          <w:divBdr>
            <w:top w:val="none" w:sz="0" w:space="0" w:color="auto"/>
            <w:left w:val="none" w:sz="0" w:space="0" w:color="auto"/>
            <w:bottom w:val="none" w:sz="0" w:space="0" w:color="auto"/>
            <w:right w:val="none" w:sz="0" w:space="0" w:color="auto"/>
          </w:divBdr>
        </w:div>
        <w:div w:id="962543416">
          <w:marLeft w:val="480"/>
          <w:marRight w:val="0"/>
          <w:marTop w:val="0"/>
          <w:marBottom w:val="0"/>
          <w:divBdr>
            <w:top w:val="none" w:sz="0" w:space="0" w:color="auto"/>
            <w:left w:val="none" w:sz="0" w:space="0" w:color="auto"/>
            <w:bottom w:val="none" w:sz="0" w:space="0" w:color="auto"/>
            <w:right w:val="none" w:sz="0" w:space="0" w:color="auto"/>
          </w:divBdr>
        </w:div>
        <w:div w:id="1477264371">
          <w:marLeft w:val="480"/>
          <w:marRight w:val="0"/>
          <w:marTop w:val="0"/>
          <w:marBottom w:val="0"/>
          <w:divBdr>
            <w:top w:val="none" w:sz="0" w:space="0" w:color="auto"/>
            <w:left w:val="none" w:sz="0" w:space="0" w:color="auto"/>
            <w:bottom w:val="none" w:sz="0" w:space="0" w:color="auto"/>
            <w:right w:val="none" w:sz="0" w:space="0" w:color="auto"/>
          </w:divBdr>
        </w:div>
        <w:div w:id="1630093114">
          <w:marLeft w:val="480"/>
          <w:marRight w:val="0"/>
          <w:marTop w:val="0"/>
          <w:marBottom w:val="0"/>
          <w:divBdr>
            <w:top w:val="none" w:sz="0" w:space="0" w:color="auto"/>
            <w:left w:val="none" w:sz="0" w:space="0" w:color="auto"/>
            <w:bottom w:val="none" w:sz="0" w:space="0" w:color="auto"/>
            <w:right w:val="none" w:sz="0" w:space="0" w:color="auto"/>
          </w:divBdr>
        </w:div>
        <w:div w:id="918951936">
          <w:marLeft w:val="480"/>
          <w:marRight w:val="0"/>
          <w:marTop w:val="0"/>
          <w:marBottom w:val="0"/>
          <w:divBdr>
            <w:top w:val="none" w:sz="0" w:space="0" w:color="auto"/>
            <w:left w:val="none" w:sz="0" w:space="0" w:color="auto"/>
            <w:bottom w:val="none" w:sz="0" w:space="0" w:color="auto"/>
            <w:right w:val="none" w:sz="0" w:space="0" w:color="auto"/>
          </w:divBdr>
        </w:div>
        <w:div w:id="1050763389">
          <w:marLeft w:val="480"/>
          <w:marRight w:val="0"/>
          <w:marTop w:val="0"/>
          <w:marBottom w:val="0"/>
          <w:divBdr>
            <w:top w:val="none" w:sz="0" w:space="0" w:color="auto"/>
            <w:left w:val="none" w:sz="0" w:space="0" w:color="auto"/>
            <w:bottom w:val="none" w:sz="0" w:space="0" w:color="auto"/>
            <w:right w:val="none" w:sz="0" w:space="0" w:color="auto"/>
          </w:divBdr>
        </w:div>
        <w:div w:id="816459155">
          <w:marLeft w:val="480"/>
          <w:marRight w:val="0"/>
          <w:marTop w:val="0"/>
          <w:marBottom w:val="0"/>
          <w:divBdr>
            <w:top w:val="none" w:sz="0" w:space="0" w:color="auto"/>
            <w:left w:val="none" w:sz="0" w:space="0" w:color="auto"/>
            <w:bottom w:val="none" w:sz="0" w:space="0" w:color="auto"/>
            <w:right w:val="none" w:sz="0" w:space="0" w:color="auto"/>
          </w:divBdr>
        </w:div>
        <w:div w:id="2090997516">
          <w:marLeft w:val="480"/>
          <w:marRight w:val="0"/>
          <w:marTop w:val="0"/>
          <w:marBottom w:val="0"/>
          <w:divBdr>
            <w:top w:val="none" w:sz="0" w:space="0" w:color="auto"/>
            <w:left w:val="none" w:sz="0" w:space="0" w:color="auto"/>
            <w:bottom w:val="none" w:sz="0" w:space="0" w:color="auto"/>
            <w:right w:val="none" w:sz="0" w:space="0" w:color="auto"/>
          </w:divBdr>
        </w:div>
        <w:div w:id="1201747283">
          <w:marLeft w:val="480"/>
          <w:marRight w:val="0"/>
          <w:marTop w:val="0"/>
          <w:marBottom w:val="0"/>
          <w:divBdr>
            <w:top w:val="none" w:sz="0" w:space="0" w:color="auto"/>
            <w:left w:val="none" w:sz="0" w:space="0" w:color="auto"/>
            <w:bottom w:val="none" w:sz="0" w:space="0" w:color="auto"/>
            <w:right w:val="none" w:sz="0" w:space="0" w:color="auto"/>
          </w:divBdr>
        </w:div>
        <w:div w:id="1167869885">
          <w:marLeft w:val="480"/>
          <w:marRight w:val="0"/>
          <w:marTop w:val="0"/>
          <w:marBottom w:val="0"/>
          <w:divBdr>
            <w:top w:val="none" w:sz="0" w:space="0" w:color="auto"/>
            <w:left w:val="none" w:sz="0" w:space="0" w:color="auto"/>
            <w:bottom w:val="none" w:sz="0" w:space="0" w:color="auto"/>
            <w:right w:val="none" w:sz="0" w:space="0" w:color="auto"/>
          </w:divBdr>
        </w:div>
        <w:div w:id="1233156731">
          <w:marLeft w:val="480"/>
          <w:marRight w:val="0"/>
          <w:marTop w:val="0"/>
          <w:marBottom w:val="0"/>
          <w:divBdr>
            <w:top w:val="none" w:sz="0" w:space="0" w:color="auto"/>
            <w:left w:val="none" w:sz="0" w:space="0" w:color="auto"/>
            <w:bottom w:val="none" w:sz="0" w:space="0" w:color="auto"/>
            <w:right w:val="none" w:sz="0" w:space="0" w:color="auto"/>
          </w:divBdr>
        </w:div>
        <w:div w:id="1576668777">
          <w:marLeft w:val="480"/>
          <w:marRight w:val="0"/>
          <w:marTop w:val="0"/>
          <w:marBottom w:val="0"/>
          <w:divBdr>
            <w:top w:val="none" w:sz="0" w:space="0" w:color="auto"/>
            <w:left w:val="none" w:sz="0" w:space="0" w:color="auto"/>
            <w:bottom w:val="none" w:sz="0" w:space="0" w:color="auto"/>
            <w:right w:val="none" w:sz="0" w:space="0" w:color="auto"/>
          </w:divBdr>
        </w:div>
        <w:div w:id="1878933431">
          <w:marLeft w:val="480"/>
          <w:marRight w:val="0"/>
          <w:marTop w:val="0"/>
          <w:marBottom w:val="0"/>
          <w:divBdr>
            <w:top w:val="none" w:sz="0" w:space="0" w:color="auto"/>
            <w:left w:val="none" w:sz="0" w:space="0" w:color="auto"/>
            <w:bottom w:val="none" w:sz="0" w:space="0" w:color="auto"/>
            <w:right w:val="none" w:sz="0" w:space="0" w:color="auto"/>
          </w:divBdr>
        </w:div>
        <w:div w:id="2098208341">
          <w:marLeft w:val="480"/>
          <w:marRight w:val="0"/>
          <w:marTop w:val="0"/>
          <w:marBottom w:val="0"/>
          <w:divBdr>
            <w:top w:val="none" w:sz="0" w:space="0" w:color="auto"/>
            <w:left w:val="none" w:sz="0" w:space="0" w:color="auto"/>
            <w:bottom w:val="none" w:sz="0" w:space="0" w:color="auto"/>
            <w:right w:val="none" w:sz="0" w:space="0" w:color="auto"/>
          </w:divBdr>
        </w:div>
        <w:div w:id="640309813">
          <w:marLeft w:val="480"/>
          <w:marRight w:val="0"/>
          <w:marTop w:val="0"/>
          <w:marBottom w:val="0"/>
          <w:divBdr>
            <w:top w:val="none" w:sz="0" w:space="0" w:color="auto"/>
            <w:left w:val="none" w:sz="0" w:space="0" w:color="auto"/>
            <w:bottom w:val="none" w:sz="0" w:space="0" w:color="auto"/>
            <w:right w:val="none" w:sz="0" w:space="0" w:color="auto"/>
          </w:divBdr>
        </w:div>
        <w:div w:id="957296837">
          <w:marLeft w:val="480"/>
          <w:marRight w:val="0"/>
          <w:marTop w:val="0"/>
          <w:marBottom w:val="0"/>
          <w:divBdr>
            <w:top w:val="none" w:sz="0" w:space="0" w:color="auto"/>
            <w:left w:val="none" w:sz="0" w:space="0" w:color="auto"/>
            <w:bottom w:val="none" w:sz="0" w:space="0" w:color="auto"/>
            <w:right w:val="none" w:sz="0" w:space="0" w:color="auto"/>
          </w:divBdr>
        </w:div>
        <w:div w:id="200097932">
          <w:marLeft w:val="480"/>
          <w:marRight w:val="0"/>
          <w:marTop w:val="0"/>
          <w:marBottom w:val="0"/>
          <w:divBdr>
            <w:top w:val="none" w:sz="0" w:space="0" w:color="auto"/>
            <w:left w:val="none" w:sz="0" w:space="0" w:color="auto"/>
            <w:bottom w:val="none" w:sz="0" w:space="0" w:color="auto"/>
            <w:right w:val="none" w:sz="0" w:space="0" w:color="auto"/>
          </w:divBdr>
        </w:div>
        <w:div w:id="1753745648">
          <w:marLeft w:val="480"/>
          <w:marRight w:val="0"/>
          <w:marTop w:val="0"/>
          <w:marBottom w:val="0"/>
          <w:divBdr>
            <w:top w:val="none" w:sz="0" w:space="0" w:color="auto"/>
            <w:left w:val="none" w:sz="0" w:space="0" w:color="auto"/>
            <w:bottom w:val="none" w:sz="0" w:space="0" w:color="auto"/>
            <w:right w:val="none" w:sz="0" w:space="0" w:color="auto"/>
          </w:divBdr>
        </w:div>
        <w:div w:id="2026470755">
          <w:marLeft w:val="480"/>
          <w:marRight w:val="0"/>
          <w:marTop w:val="0"/>
          <w:marBottom w:val="0"/>
          <w:divBdr>
            <w:top w:val="none" w:sz="0" w:space="0" w:color="auto"/>
            <w:left w:val="none" w:sz="0" w:space="0" w:color="auto"/>
            <w:bottom w:val="none" w:sz="0" w:space="0" w:color="auto"/>
            <w:right w:val="none" w:sz="0" w:space="0" w:color="auto"/>
          </w:divBdr>
        </w:div>
        <w:div w:id="1982688630">
          <w:marLeft w:val="480"/>
          <w:marRight w:val="0"/>
          <w:marTop w:val="0"/>
          <w:marBottom w:val="0"/>
          <w:divBdr>
            <w:top w:val="none" w:sz="0" w:space="0" w:color="auto"/>
            <w:left w:val="none" w:sz="0" w:space="0" w:color="auto"/>
            <w:bottom w:val="none" w:sz="0" w:space="0" w:color="auto"/>
            <w:right w:val="none" w:sz="0" w:space="0" w:color="auto"/>
          </w:divBdr>
        </w:div>
        <w:div w:id="1647079031">
          <w:marLeft w:val="480"/>
          <w:marRight w:val="0"/>
          <w:marTop w:val="0"/>
          <w:marBottom w:val="0"/>
          <w:divBdr>
            <w:top w:val="none" w:sz="0" w:space="0" w:color="auto"/>
            <w:left w:val="none" w:sz="0" w:space="0" w:color="auto"/>
            <w:bottom w:val="none" w:sz="0" w:space="0" w:color="auto"/>
            <w:right w:val="none" w:sz="0" w:space="0" w:color="auto"/>
          </w:divBdr>
        </w:div>
        <w:div w:id="1892419142">
          <w:marLeft w:val="480"/>
          <w:marRight w:val="0"/>
          <w:marTop w:val="0"/>
          <w:marBottom w:val="0"/>
          <w:divBdr>
            <w:top w:val="none" w:sz="0" w:space="0" w:color="auto"/>
            <w:left w:val="none" w:sz="0" w:space="0" w:color="auto"/>
            <w:bottom w:val="none" w:sz="0" w:space="0" w:color="auto"/>
            <w:right w:val="none" w:sz="0" w:space="0" w:color="auto"/>
          </w:divBdr>
        </w:div>
        <w:div w:id="1188446468">
          <w:marLeft w:val="480"/>
          <w:marRight w:val="0"/>
          <w:marTop w:val="0"/>
          <w:marBottom w:val="0"/>
          <w:divBdr>
            <w:top w:val="none" w:sz="0" w:space="0" w:color="auto"/>
            <w:left w:val="none" w:sz="0" w:space="0" w:color="auto"/>
            <w:bottom w:val="none" w:sz="0" w:space="0" w:color="auto"/>
            <w:right w:val="none" w:sz="0" w:space="0" w:color="auto"/>
          </w:divBdr>
        </w:div>
        <w:div w:id="1256472992">
          <w:marLeft w:val="480"/>
          <w:marRight w:val="0"/>
          <w:marTop w:val="0"/>
          <w:marBottom w:val="0"/>
          <w:divBdr>
            <w:top w:val="none" w:sz="0" w:space="0" w:color="auto"/>
            <w:left w:val="none" w:sz="0" w:space="0" w:color="auto"/>
            <w:bottom w:val="none" w:sz="0" w:space="0" w:color="auto"/>
            <w:right w:val="none" w:sz="0" w:space="0" w:color="auto"/>
          </w:divBdr>
        </w:div>
        <w:div w:id="1044216651">
          <w:marLeft w:val="480"/>
          <w:marRight w:val="0"/>
          <w:marTop w:val="0"/>
          <w:marBottom w:val="0"/>
          <w:divBdr>
            <w:top w:val="none" w:sz="0" w:space="0" w:color="auto"/>
            <w:left w:val="none" w:sz="0" w:space="0" w:color="auto"/>
            <w:bottom w:val="none" w:sz="0" w:space="0" w:color="auto"/>
            <w:right w:val="none" w:sz="0" w:space="0" w:color="auto"/>
          </w:divBdr>
        </w:div>
        <w:div w:id="641157927">
          <w:marLeft w:val="480"/>
          <w:marRight w:val="0"/>
          <w:marTop w:val="0"/>
          <w:marBottom w:val="0"/>
          <w:divBdr>
            <w:top w:val="none" w:sz="0" w:space="0" w:color="auto"/>
            <w:left w:val="none" w:sz="0" w:space="0" w:color="auto"/>
            <w:bottom w:val="none" w:sz="0" w:space="0" w:color="auto"/>
            <w:right w:val="none" w:sz="0" w:space="0" w:color="auto"/>
          </w:divBdr>
        </w:div>
        <w:div w:id="832916626">
          <w:marLeft w:val="480"/>
          <w:marRight w:val="0"/>
          <w:marTop w:val="0"/>
          <w:marBottom w:val="0"/>
          <w:divBdr>
            <w:top w:val="none" w:sz="0" w:space="0" w:color="auto"/>
            <w:left w:val="none" w:sz="0" w:space="0" w:color="auto"/>
            <w:bottom w:val="none" w:sz="0" w:space="0" w:color="auto"/>
            <w:right w:val="none" w:sz="0" w:space="0" w:color="auto"/>
          </w:divBdr>
        </w:div>
        <w:div w:id="271255462">
          <w:marLeft w:val="480"/>
          <w:marRight w:val="0"/>
          <w:marTop w:val="0"/>
          <w:marBottom w:val="0"/>
          <w:divBdr>
            <w:top w:val="none" w:sz="0" w:space="0" w:color="auto"/>
            <w:left w:val="none" w:sz="0" w:space="0" w:color="auto"/>
            <w:bottom w:val="none" w:sz="0" w:space="0" w:color="auto"/>
            <w:right w:val="none" w:sz="0" w:space="0" w:color="auto"/>
          </w:divBdr>
        </w:div>
        <w:div w:id="1689596993">
          <w:marLeft w:val="480"/>
          <w:marRight w:val="0"/>
          <w:marTop w:val="0"/>
          <w:marBottom w:val="0"/>
          <w:divBdr>
            <w:top w:val="none" w:sz="0" w:space="0" w:color="auto"/>
            <w:left w:val="none" w:sz="0" w:space="0" w:color="auto"/>
            <w:bottom w:val="none" w:sz="0" w:space="0" w:color="auto"/>
            <w:right w:val="none" w:sz="0" w:space="0" w:color="auto"/>
          </w:divBdr>
        </w:div>
        <w:div w:id="713122885">
          <w:marLeft w:val="480"/>
          <w:marRight w:val="0"/>
          <w:marTop w:val="0"/>
          <w:marBottom w:val="0"/>
          <w:divBdr>
            <w:top w:val="none" w:sz="0" w:space="0" w:color="auto"/>
            <w:left w:val="none" w:sz="0" w:space="0" w:color="auto"/>
            <w:bottom w:val="none" w:sz="0" w:space="0" w:color="auto"/>
            <w:right w:val="none" w:sz="0" w:space="0" w:color="auto"/>
          </w:divBdr>
        </w:div>
        <w:div w:id="1256479583">
          <w:marLeft w:val="480"/>
          <w:marRight w:val="0"/>
          <w:marTop w:val="0"/>
          <w:marBottom w:val="0"/>
          <w:divBdr>
            <w:top w:val="none" w:sz="0" w:space="0" w:color="auto"/>
            <w:left w:val="none" w:sz="0" w:space="0" w:color="auto"/>
            <w:bottom w:val="none" w:sz="0" w:space="0" w:color="auto"/>
            <w:right w:val="none" w:sz="0" w:space="0" w:color="auto"/>
          </w:divBdr>
        </w:div>
        <w:div w:id="2045591829">
          <w:marLeft w:val="480"/>
          <w:marRight w:val="0"/>
          <w:marTop w:val="0"/>
          <w:marBottom w:val="0"/>
          <w:divBdr>
            <w:top w:val="none" w:sz="0" w:space="0" w:color="auto"/>
            <w:left w:val="none" w:sz="0" w:space="0" w:color="auto"/>
            <w:bottom w:val="none" w:sz="0" w:space="0" w:color="auto"/>
            <w:right w:val="none" w:sz="0" w:space="0" w:color="auto"/>
          </w:divBdr>
        </w:div>
        <w:div w:id="1544319635">
          <w:marLeft w:val="480"/>
          <w:marRight w:val="0"/>
          <w:marTop w:val="0"/>
          <w:marBottom w:val="0"/>
          <w:divBdr>
            <w:top w:val="none" w:sz="0" w:space="0" w:color="auto"/>
            <w:left w:val="none" w:sz="0" w:space="0" w:color="auto"/>
            <w:bottom w:val="none" w:sz="0" w:space="0" w:color="auto"/>
            <w:right w:val="none" w:sz="0" w:space="0" w:color="auto"/>
          </w:divBdr>
        </w:div>
        <w:div w:id="483618740">
          <w:marLeft w:val="480"/>
          <w:marRight w:val="0"/>
          <w:marTop w:val="0"/>
          <w:marBottom w:val="0"/>
          <w:divBdr>
            <w:top w:val="none" w:sz="0" w:space="0" w:color="auto"/>
            <w:left w:val="none" w:sz="0" w:space="0" w:color="auto"/>
            <w:bottom w:val="none" w:sz="0" w:space="0" w:color="auto"/>
            <w:right w:val="none" w:sz="0" w:space="0" w:color="auto"/>
          </w:divBdr>
        </w:div>
        <w:div w:id="1746294470">
          <w:marLeft w:val="480"/>
          <w:marRight w:val="0"/>
          <w:marTop w:val="0"/>
          <w:marBottom w:val="0"/>
          <w:divBdr>
            <w:top w:val="none" w:sz="0" w:space="0" w:color="auto"/>
            <w:left w:val="none" w:sz="0" w:space="0" w:color="auto"/>
            <w:bottom w:val="none" w:sz="0" w:space="0" w:color="auto"/>
            <w:right w:val="none" w:sz="0" w:space="0" w:color="auto"/>
          </w:divBdr>
        </w:div>
        <w:div w:id="509373426">
          <w:marLeft w:val="480"/>
          <w:marRight w:val="0"/>
          <w:marTop w:val="0"/>
          <w:marBottom w:val="0"/>
          <w:divBdr>
            <w:top w:val="none" w:sz="0" w:space="0" w:color="auto"/>
            <w:left w:val="none" w:sz="0" w:space="0" w:color="auto"/>
            <w:bottom w:val="none" w:sz="0" w:space="0" w:color="auto"/>
            <w:right w:val="none" w:sz="0" w:space="0" w:color="auto"/>
          </w:divBdr>
        </w:div>
        <w:div w:id="1322927230">
          <w:marLeft w:val="480"/>
          <w:marRight w:val="0"/>
          <w:marTop w:val="0"/>
          <w:marBottom w:val="0"/>
          <w:divBdr>
            <w:top w:val="none" w:sz="0" w:space="0" w:color="auto"/>
            <w:left w:val="none" w:sz="0" w:space="0" w:color="auto"/>
            <w:bottom w:val="none" w:sz="0" w:space="0" w:color="auto"/>
            <w:right w:val="none" w:sz="0" w:space="0" w:color="auto"/>
          </w:divBdr>
        </w:div>
        <w:div w:id="947397123">
          <w:marLeft w:val="480"/>
          <w:marRight w:val="0"/>
          <w:marTop w:val="0"/>
          <w:marBottom w:val="0"/>
          <w:divBdr>
            <w:top w:val="none" w:sz="0" w:space="0" w:color="auto"/>
            <w:left w:val="none" w:sz="0" w:space="0" w:color="auto"/>
            <w:bottom w:val="none" w:sz="0" w:space="0" w:color="auto"/>
            <w:right w:val="none" w:sz="0" w:space="0" w:color="auto"/>
          </w:divBdr>
        </w:div>
        <w:div w:id="1846241110">
          <w:marLeft w:val="480"/>
          <w:marRight w:val="0"/>
          <w:marTop w:val="0"/>
          <w:marBottom w:val="0"/>
          <w:divBdr>
            <w:top w:val="none" w:sz="0" w:space="0" w:color="auto"/>
            <w:left w:val="none" w:sz="0" w:space="0" w:color="auto"/>
            <w:bottom w:val="none" w:sz="0" w:space="0" w:color="auto"/>
            <w:right w:val="none" w:sz="0" w:space="0" w:color="auto"/>
          </w:divBdr>
        </w:div>
        <w:div w:id="1661158428">
          <w:marLeft w:val="480"/>
          <w:marRight w:val="0"/>
          <w:marTop w:val="0"/>
          <w:marBottom w:val="0"/>
          <w:divBdr>
            <w:top w:val="none" w:sz="0" w:space="0" w:color="auto"/>
            <w:left w:val="none" w:sz="0" w:space="0" w:color="auto"/>
            <w:bottom w:val="none" w:sz="0" w:space="0" w:color="auto"/>
            <w:right w:val="none" w:sz="0" w:space="0" w:color="auto"/>
          </w:divBdr>
        </w:div>
        <w:div w:id="136536988">
          <w:marLeft w:val="480"/>
          <w:marRight w:val="0"/>
          <w:marTop w:val="0"/>
          <w:marBottom w:val="0"/>
          <w:divBdr>
            <w:top w:val="none" w:sz="0" w:space="0" w:color="auto"/>
            <w:left w:val="none" w:sz="0" w:space="0" w:color="auto"/>
            <w:bottom w:val="none" w:sz="0" w:space="0" w:color="auto"/>
            <w:right w:val="none" w:sz="0" w:space="0" w:color="auto"/>
          </w:divBdr>
        </w:div>
        <w:div w:id="1814326395">
          <w:marLeft w:val="480"/>
          <w:marRight w:val="0"/>
          <w:marTop w:val="0"/>
          <w:marBottom w:val="0"/>
          <w:divBdr>
            <w:top w:val="none" w:sz="0" w:space="0" w:color="auto"/>
            <w:left w:val="none" w:sz="0" w:space="0" w:color="auto"/>
            <w:bottom w:val="none" w:sz="0" w:space="0" w:color="auto"/>
            <w:right w:val="none" w:sz="0" w:space="0" w:color="auto"/>
          </w:divBdr>
        </w:div>
        <w:div w:id="1324118891">
          <w:marLeft w:val="480"/>
          <w:marRight w:val="0"/>
          <w:marTop w:val="0"/>
          <w:marBottom w:val="0"/>
          <w:divBdr>
            <w:top w:val="none" w:sz="0" w:space="0" w:color="auto"/>
            <w:left w:val="none" w:sz="0" w:space="0" w:color="auto"/>
            <w:bottom w:val="none" w:sz="0" w:space="0" w:color="auto"/>
            <w:right w:val="none" w:sz="0" w:space="0" w:color="auto"/>
          </w:divBdr>
        </w:div>
        <w:div w:id="2066709343">
          <w:marLeft w:val="480"/>
          <w:marRight w:val="0"/>
          <w:marTop w:val="0"/>
          <w:marBottom w:val="0"/>
          <w:divBdr>
            <w:top w:val="none" w:sz="0" w:space="0" w:color="auto"/>
            <w:left w:val="none" w:sz="0" w:space="0" w:color="auto"/>
            <w:bottom w:val="none" w:sz="0" w:space="0" w:color="auto"/>
            <w:right w:val="none" w:sz="0" w:space="0" w:color="auto"/>
          </w:divBdr>
        </w:div>
        <w:div w:id="560025293">
          <w:marLeft w:val="480"/>
          <w:marRight w:val="0"/>
          <w:marTop w:val="0"/>
          <w:marBottom w:val="0"/>
          <w:divBdr>
            <w:top w:val="none" w:sz="0" w:space="0" w:color="auto"/>
            <w:left w:val="none" w:sz="0" w:space="0" w:color="auto"/>
            <w:bottom w:val="none" w:sz="0" w:space="0" w:color="auto"/>
            <w:right w:val="none" w:sz="0" w:space="0" w:color="auto"/>
          </w:divBdr>
        </w:div>
        <w:div w:id="765926283">
          <w:marLeft w:val="480"/>
          <w:marRight w:val="0"/>
          <w:marTop w:val="0"/>
          <w:marBottom w:val="0"/>
          <w:divBdr>
            <w:top w:val="none" w:sz="0" w:space="0" w:color="auto"/>
            <w:left w:val="none" w:sz="0" w:space="0" w:color="auto"/>
            <w:bottom w:val="none" w:sz="0" w:space="0" w:color="auto"/>
            <w:right w:val="none" w:sz="0" w:space="0" w:color="auto"/>
          </w:divBdr>
        </w:div>
        <w:div w:id="652952181">
          <w:marLeft w:val="480"/>
          <w:marRight w:val="0"/>
          <w:marTop w:val="0"/>
          <w:marBottom w:val="0"/>
          <w:divBdr>
            <w:top w:val="none" w:sz="0" w:space="0" w:color="auto"/>
            <w:left w:val="none" w:sz="0" w:space="0" w:color="auto"/>
            <w:bottom w:val="none" w:sz="0" w:space="0" w:color="auto"/>
            <w:right w:val="none" w:sz="0" w:space="0" w:color="auto"/>
          </w:divBdr>
        </w:div>
        <w:div w:id="497306435">
          <w:marLeft w:val="480"/>
          <w:marRight w:val="0"/>
          <w:marTop w:val="0"/>
          <w:marBottom w:val="0"/>
          <w:divBdr>
            <w:top w:val="none" w:sz="0" w:space="0" w:color="auto"/>
            <w:left w:val="none" w:sz="0" w:space="0" w:color="auto"/>
            <w:bottom w:val="none" w:sz="0" w:space="0" w:color="auto"/>
            <w:right w:val="none" w:sz="0" w:space="0" w:color="auto"/>
          </w:divBdr>
        </w:div>
        <w:div w:id="1608732939">
          <w:marLeft w:val="480"/>
          <w:marRight w:val="0"/>
          <w:marTop w:val="0"/>
          <w:marBottom w:val="0"/>
          <w:divBdr>
            <w:top w:val="none" w:sz="0" w:space="0" w:color="auto"/>
            <w:left w:val="none" w:sz="0" w:space="0" w:color="auto"/>
            <w:bottom w:val="none" w:sz="0" w:space="0" w:color="auto"/>
            <w:right w:val="none" w:sz="0" w:space="0" w:color="auto"/>
          </w:divBdr>
        </w:div>
        <w:div w:id="1073091600">
          <w:marLeft w:val="480"/>
          <w:marRight w:val="0"/>
          <w:marTop w:val="0"/>
          <w:marBottom w:val="0"/>
          <w:divBdr>
            <w:top w:val="none" w:sz="0" w:space="0" w:color="auto"/>
            <w:left w:val="none" w:sz="0" w:space="0" w:color="auto"/>
            <w:bottom w:val="none" w:sz="0" w:space="0" w:color="auto"/>
            <w:right w:val="none" w:sz="0" w:space="0" w:color="auto"/>
          </w:divBdr>
        </w:div>
        <w:div w:id="688681239">
          <w:marLeft w:val="480"/>
          <w:marRight w:val="0"/>
          <w:marTop w:val="0"/>
          <w:marBottom w:val="0"/>
          <w:divBdr>
            <w:top w:val="none" w:sz="0" w:space="0" w:color="auto"/>
            <w:left w:val="none" w:sz="0" w:space="0" w:color="auto"/>
            <w:bottom w:val="none" w:sz="0" w:space="0" w:color="auto"/>
            <w:right w:val="none" w:sz="0" w:space="0" w:color="auto"/>
          </w:divBdr>
        </w:div>
      </w:divsChild>
    </w:div>
    <w:div w:id="540017379">
      <w:bodyDiv w:val="1"/>
      <w:marLeft w:val="0"/>
      <w:marRight w:val="0"/>
      <w:marTop w:val="0"/>
      <w:marBottom w:val="0"/>
      <w:divBdr>
        <w:top w:val="none" w:sz="0" w:space="0" w:color="auto"/>
        <w:left w:val="none" w:sz="0" w:space="0" w:color="auto"/>
        <w:bottom w:val="none" w:sz="0" w:space="0" w:color="auto"/>
        <w:right w:val="none" w:sz="0" w:space="0" w:color="auto"/>
      </w:divBdr>
    </w:div>
    <w:div w:id="540482047">
      <w:bodyDiv w:val="1"/>
      <w:marLeft w:val="0"/>
      <w:marRight w:val="0"/>
      <w:marTop w:val="0"/>
      <w:marBottom w:val="0"/>
      <w:divBdr>
        <w:top w:val="none" w:sz="0" w:space="0" w:color="auto"/>
        <w:left w:val="none" w:sz="0" w:space="0" w:color="auto"/>
        <w:bottom w:val="none" w:sz="0" w:space="0" w:color="auto"/>
        <w:right w:val="none" w:sz="0" w:space="0" w:color="auto"/>
      </w:divBdr>
      <w:divsChild>
        <w:div w:id="250312483">
          <w:marLeft w:val="480"/>
          <w:marRight w:val="0"/>
          <w:marTop w:val="0"/>
          <w:marBottom w:val="0"/>
          <w:divBdr>
            <w:top w:val="none" w:sz="0" w:space="0" w:color="auto"/>
            <w:left w:val="none" w:sz="0" w:space="0" w:color="auto"/>
            <w:bottom w:val="none" w:sz="0" w:space="0" w:color="auto"/>
            <w:right w:val="none" w:sz="0" w:space="0" w:color="auto"/>
          </w:divBdr>
        </w:div>
        <w:div w:id="565189812">
          <w:marLeft w:val="480"/>
          <w:marRight w:val="0"/>
          <w:marTop w:val="0"/>
          <w:marBottom w:val="0"/>
          <w:divBdr>
            <w:top w:val="none" w:sz="0" w:space="0" w:color="auto"/>
            <w:left w:val="none" w:sz="0" w:space="0" w:color="auto"/>
            <w:bottom w:val="none" w:sz="0" w:space="0" w:color="auto"/>
            <w:right w:val="none" w:sz="0" w:space="0" w:color="auto"/>
          </w:divBdr>
        </w:div>
        <w:div w:id="916091008">
          <w:marLeft w:val="480"/>
          <w:marRight w:val="0"/>
          <w:marTop w:val="0"/>
          <w:marBottom w:val="0"/>
          <w:divBdr>
            <w:top w:val="none" w:sz="0" w:space="0" w:color="auto"/>
            <w:left w:val="none" w:sz="0" w:space="0" w:color="auto"/>
            <w:bottom w:val="none" w:sz="0" w:space="0" w:color="auto"/>
            <w:right w:val="none" w:sz="0" w:space="0" w:color="auto"/>
          </w:divBdr>
        </w:div>
        <w:div w:id="1989477335">
          <w:marLeft w:val="480"/>
          <w:marRight w:val="0"/>
          <w:marTop w:val="0"/>
          <w:marBottom w:val="0"/>
          <w:divBdr>
            <w:top w:val="none" w:sz="0" w:space="0" w:color="auto"/>
            <w:left w:val="none" w:sz="0" w:space="0" w:color="auto"/>
            <w:bottom w:val="none" w:sz="0" w:space="0" w:color="auto"/>
            <w:right w:val="none" w:sz="0" w:space="0" w:color="auto"/>
          </w:divBdr>
        </w:div>
        <w:div w:id="1642688026">
          <w:marLeft w:val="480"/>
          <w:marRight w:val="0"/>
          <w:marTop w:val="0"/>
          <w:marBottom w:val="0"/>
          <w:divBdr>
            <w:top w:val="none" w:sz="0" w:space="0" w:color="auto"/>
            <w:left w:val="none" w:sz="0" w:space="0" w:color="auto"/>
            <w:bottom w:val="none" w:sz="0" w:space="0" w:color="auto"/>
            <w:right w:val="none" w:sz="0" w:space="0" w:color="auto"/>
          </w:divBdr>
        </w:div>
        <w:div w:id="314258163">
          <w:marLeft w:val="480"/>
          <w:marRight w:val="0"/>
          <w:marTop w:val="0"/>
          <w:marBottom w:val="0"/>
          <w:divBdr>
            <w:top w:val="none" w:sz="0" w:space="0" w:color="auto"/>
            <w:left w:val="none" w:sz="0" w:space="0" w:color="auto"/>
            <w:bottom w:val="none" w:sz="0" w:space="0" w:color="auto"/>
            <w:right w:val="none" w:sz="0" w:space="0" w:color="auto"/>
          </w:divBdr>
        </w:div>
        <w:div w:id="800850495">
          <w:marLeft w:val="480"/>
          <w:marRight w:val="0"/>
          <w:marTop w:val="0"/>
          <w:marBottom w:val="0"/>
          <w:divBdr>
            <w:top w:val="none" w:sz="0" w:space="0" w:color="auto"/>
            <w:left w:val="none" w:sz="0" w:space="0" w:color="auto"/>
            <w:bottom w:val="none" w:sz="0" w:space="0" w:color="auto"/>
            <w:right w:val="none" w:sz="0" w:space="0" w:color="auto"/>
          </w:divBdr>
        </w:div>
        <w:div w:id="973371811">
          <w:marLeft w:val="480"/>
          <w:marRight w:val="0"/>
          <w:marTop w:val="0"/>
          <w:marBottom w:val="0"/>
          <w:divBdr>
            <w:top w:val="none" w:sz="0" w:space="0" w:color="auto"/>
            <w:left w:val="none" w:sz="0" w:space="0" w:color="auto"/>
            <w:bottom w:val="none" w:sz="0" w:space="0" w:color="auto"/>
            <w:right w:val="none" w:sz="0" w:space="0" w:color="auto"/>
          </w:divBdr>
        </w:div>
        <w:div w:id="66805120">
          <w:marLeft w:val="480"/>
          <w:marRight w:val="0"/>
          <w:marTop w:val="0"/>
          <w:marBottom w:val="0"/>
          <w:divBdr>
            <w:top w:val="none" w:sz="0" w:space="0" w:color="auto"/>
            <w:left w:val="none" w:sz="0" w:space="0" w:color="auto"/>
            <w:bottom w:val="none" w:sz="0" w:space="0" w:color="auto"/>
            <w:right w:val="none" w:sz="0" w:space="0" w:color="auto"/>
          </w:divBdr>
        </w:div>
        <w:div w:id="623578769">
          <w:marLeft w:val="480"/>
          <w:marRight w:val="0"/>
          <w:marTop w:val="0"/>
          <w:marBottom w:val="0"/>
          <w:divBdr>
            <w:top w:val="none" w:sz="0" w:space="0" w:color="auto"/>
            <w:left w:val="none" w:sz="0" w:space="0" w:color="auto"/>
            <w:bottom w:val="none" w:sz="0" w:space="0" w:color="auto"/>
            <w:right w:val="none" w:sz="0" w:space="0" w:color="auto"/>
          </w:divBdr>
        </w:div>
        <w:div w:id="1410930566">
          <w:marLeft w:val="480"/>
          <w:marRight w:val="0"/>
          <w:marTop w:val="0"/>
          <w:marBottom w:val="0"/>
          <w:divBdr>
            <w:top w:val="none" w:sz="0" w:space="0" w:color="auto"/>
            <w:left w:val="none" w:sz="0" w:space="0" w:color="auto"/>
            <w:bottom w:val="none" w:sz="0" w:space="0" w:color="auto"/>
            <w:right w:val="none" w:sz="0" w:space="0" w:color="auto"/>
          </w:divBdr>
        </w:div>
        <w:div w:id="148793652">
          <w:marLeft w:val="480"/>
          <w:marRight w:val="0"/>
          <w:marTop w:val="0"/>
          <w:marBottom w:val="0"/>
          <w:divBdr>
            <w:top w:val="none" w:sz="0" w:space="0" w:color="auto"/>
            <w:left w:val="none" w:sz="0" w:space="0" w:color="auto"/>
            <w:bottom w:val="none" w:sz="0" w:space="0" w:color="auto"/>
            <w:right w:val="none" w:sz="0" w:space="0" w:color="auto"/>
          </w:divBdr>
        </w:div>
        <w:div w:id="524757889">
          <w:marLeft w:val="480"/>
          <w:marRight w:val="0"/>
          <w:marTop w:val="0"/>
          <w:marBottom w:val="0"/>
          <w:divBdr>
            <w:top w:val="none" w:sz="0" w:space="0" w:color="auto"/>
            <w:left w:val="none" w:sz="0" w:space="0" w:color="auto"/>
            <w:bottom w:val="none" w:sz="0" w:space="0" w:color="auto"/>
            <w:right w:val="none" w:sz="0" w:space="0" w:color="auto"/>
          </w:divBdr>
        </w:div>
        <w:div w:id="302930482">
          <w:marLeft w:val="480"/>
          <w:marRight w:val="0"/>
          <w:marTop w:val="0"/>
          <w:marBottom w:val="0"/>
          <w:divBdr>
            <w:top w:val="none" w:sz="0" w:space="0" w:color="auto"/>
            <w:left w:val="none" w:sz="0" w:space="0" w:color="auto"/>
            <w:bottom w:val="none" w:sz="0" w:space="0" w:color="auto"/>
            <w:right w:val="none" w:sz="0" w:space="0" w:color="auto"/>
          </w:divBdr>
        </w:div>
        <w:div w:id="1438984811">
          <w:marLeft w:val="480"/>
          <w:marRight w:val="0"/>
          <w:marTop w:val="0"/>
          <w:marBottom w:val="0"/>
          <w:divBdr>
            <w:top w:val="none" w:sz="0" w:space="0" w:color="auto"/>
            <w:left w:val="none" w:sz="0" w:space="0" w:color="auto"/>
            <w:bottom w:val="none" w:sz="0" w:space="0" w:color="auto"/>
            <w:right w:val="none" w:sz="0" w:space="0" w:color="auto"/>
          </w:divBdr>
        </w:div>
        <w:div w:id="1396466590">
          <w:marLeft w:val="480"/>
          <w:marRight w:val="0"/>
          <w:marTop w:val="0"/>
          <w:marBottom w:val="0"/>
          <w:divBdr>
            <w:top w:val="none" w:sz="0" w:space="0" w:color="auto"/>
            <w:left w:val="none" w:sz="0" w:space="0" w:color="auto"/>
            <w:bottom w:val="none" w:sz="0" w:space="0" w:color="auto"/>
            <w:right w:val="none" w:sz="0" w:space="0" w:color="auto"/>
          </w:divBdr>
        </w:div>
        <w:div w:id="1251162891">
          <w:marLeft w:val="480"/>
          <w:marRight w:val="0"/>
          <w:marTop w:val="0"/>
          <w:marBottom w:val="0"/>
          <w:divBdr>
            <w:top w:val="none" w:sz="0" w:space="0" w:color="auto"/>
            <w:left w:val="none" w:sz="0" w:space="0" w:color="auto"/>
            <w:bottom w:val="none" w:sz="0" w:space="0" w:color="auto"/>
            <w:right w:val="none" w:sz="0" w:space="0" w:color="auto"/>
          </w:divBdr>
        </w:div>
        <w:div w:id="1061637553">
          <w:marLeft w:val="480"/>
          <w:marRight w:val="0"/>
          <w:marTop w:val="0"/>
          <w:marBottom w:val="0"/>
          <w:divBdr>
            <w:top w:val="none" w:sz="0" w:space="0" w:color="auto"/>
            <w:left w:val="none" w:sz="0" w:space="0" w:color="auto"/>
            <w:bottom w:val="none" w:sz="0" w:space="0" w:color="auto"/>
            <w:right w:val="none" w:sz="0" w:space="0" w:color="auto"/>
          </w:divBdr>
        </w:div>
        <w:div w:id="190729362">
          <w:marLeft w:val="480"/>
          <w:marRight w:val="0"/>
          <w:marTop w:val="0"/>
          <w:marBottom w:val="0"/>
          <w:divBdr>
            <w:top w:val="none" w:sz="0" w:space="0" w:color="auto"/>
            <w:left w:val="none" w:sz="0" w:space="0" w:color="auto"/>
            <w:bottom w:val="none" w:sz="0" w:space="0" w:color="auto"/>
            <w:right w:val="none" w:sz="0" w:space="0" w:color="auto"/>
          </w:divBdr>
        </w:div>
        <w:div w:id="165679609">
          <w:marLeft w:val="480"/>
          <w:marRight w:val="0"/>
          <w:marTop w:val="0"/>
          <w:marBottom w:val="0"/>
          <w:divBdr>
            <w:top w:val="none" w:sz="0" w:space="0" w:color="auto"/>
            <w:left w:val="none" w:sz="0" w:space="0" w:color="auto"/>
            <w:bottom w:val="none" w:sz="0" w:space="0" w:color="auto"/>
            <w:right w:val="none" w:sz="0" w:space="0" w:color="auto"/>
          </w:divBdr>
        </w:div>
        <w:div w:id="2024817897">
          <w:marLeft w:val="480"/>
          <w:marRight w:val="0"/>
          <w:marTop w:val="0"/>
          <w:marBottom w:val="0"/>
          <w:divBdr>
            <w:top w:val="none" w:sz="0" w:space="0" w:color="auto"/>
            <w:left w:val="none" w:sz="0" w:space="0" w:color="auto"/>
            <w:bottom w:val="none" w:sz="0" w:space="0" w:color="auto"/>
            <w:right w:val="none" w:sz="0" w:space="0" w:color="auto"/>
          </w:divBdr>
        </w:div>
        <w:div w:id="1096441079">
          <w:marLeft w:val="480"/>
          <w:marRight w:val="0"/>
          <w:marTop w:val="0"/>
          <w:marBottom w:val="0"/>
          <w:divBdr>
            <w:top w:val="none" w:sz="0" w:space="0" w:color="auto"/>
            <w:left w:val="none" w:sz="0" w:space="0" w:color="auto"/>
            <w:bottom w:val="none" w:sz="0" w:space="0" w:color="auto"/>
            <w:right w:val="none" w:sz="0" w:space="0" w:color="auto"/>
          </w:divBdr>
        </w:div>
        <w:div w:id="407768625">
          <w:marLeft w:val="480"/>
          <w:marRight w:val="0"/>
          <w:marTop w:val="0"/>
          <w:marBottom w:val="0"/>
          <w:divBdr>
            <w:top w:val="none" w:sz="0" w:space="0" w:color="auto"/>
            <w:left w:val="none" w:sz="0" w:space="0" w:color="auto"/>
            <w:bottom w:val="none" w:sz="0" w:space="0" w:color="auto"/>
            <w:right w:val="none" w:sz="0" w:space="0" w:color="auto"/>
          </w:divBdr>
        </w:div>
        <w:div w:id="136263766">
          <w:marLeft w:val="480"/>
          <w:marRight w:val="0"/>
          <w:marTop w:val="0"/>
          <w:marBottom w:val="0"/>
          <w:divBdr>
            <w:top w:val="none" w:sz="0" w:space="0" w:color="auto"/>
            <w:left w:val="none" w:sz="0" w:space="0" w:color="auto"/>
            <w:bottom w:val="none" w:sz="0" w:space="0" w:color="auto"/>
            <w:right w:val="none" w:sz="0" w:space="0" w:color="auto"/>
          </w:divBdr>
        </w:div>
        <w:div w:id="1224484207">
          <w:marLeft w:val="480"/>
          <w:marRight w:val="0"/>
          <w:marTop w:val="0"/>
          <w:marBottom w:val="0"/>
          <w:divBdr>
            <w:top w:val="none" w:sz="0" w:space="0" w:color="auto"/>
            <w:left w:val="none" w:sz="0" w:space="0" w:color="auto"/>
            <w:bottom w:val="none" w:sz="0" w:space="0" w:color="auto"/>
            <w:right w:val="none" w:sz="0" w:space="0" w:color="auto"/>
          </w:divBdr>
        </w:div>
        <w:div w:id="418645997">
          <w:marLeft w:val="480"/>
          <w:marRight w:val="0"/>
          <w:marTop w:val="0"/>
          <w:marBottom w:val="0"/>
          <w:divBdr>
            <w:top w:val="none" w:sz="0" w:space="0" w:color="auto"/>
            <w:left w:val="none" w:sz="0" w:space="0" w:color="auto"/>
            <w:bottom w:val="none" w:sz="0" w:space="0" w:color="auto"/>
            <w:right w:val="none" w:sz="0" w:space="0" w:color="auto"/>
          </w:divBdr>
        </w:div>
        <w:div w:id="604771709">
          <w:marLeft w:val="480"/>
          <w:marRight w:val="0"/>
          <w:marTop w:val="0"/>
          <w:marBottom w:val="0"/>
          <w:divBdr>
            <w:top w:val="none" w:sz="0" w:space="0" w:color="auto"/>
            <w:left w:val="none" w:sz="0" w:space="0" w:color="auto"/>
            <w:bottom w:val="none" w:sz="0" w:space="0" w:color="auto"/>
            <w:right w:val="none" w:sz="0" w:space="0" w:color="auto"/>
          </w:divBdr>
        </w:div>
        <w:div w:id="1807429820">
          <w:marLeft w:val="480"/>
          <w:marRight w:val="0"/>
          <w:marTop w:val="0"/>
          <w:marBottom w:val="0"/>
          <w:divBdr>
            <w:top w:val="none" w:sz="0" w:space="0" w:color="auto"/>
            <w:left w:val="none" w:sz="0" w:space="0" w:color="auto"/>
            <w:bottom w:val="none" w:sz="0" w:space="0" w:color="auto"/>
            <w:right w:val="none" w:sz="0" w:space="0" w:color="auto"/>
          </w:divBdr>
        </w:div>
        <w:div w:id="660543261">
          <w:marLeft w:val="480"/>
          <w:marRight w:val="0"/>
          <w:marTop w:val="0"/>
          <w:marBottom w:val="0"/>
          <w:divBdr>
            <w:top w:val="none" w:sz="0" w:space="0" w:color="auto"/>
            <w:left w:val="none" w:sz="0" w:space="0" w:color="auto"/>
            <w:bottom w:val="none" w:sz="0" w:space="0" w:color="auto"/>
            <w:right w:val="none" w:sz="0" w:space="0" w:color="auto"/>
          </w:divBdr>
        </w:div>
        <w:div w:id="1002512709">
          <w:marLeft w:val="480"/>
          <w:marRight w:val="0"/>
          <w:marTop w:val="0"/>
          <w:marBottom w:val="0"/>
          <w:divBdr>
            <w:top w:val="none" w:sz="0" w:space="0" w:color="auto"/>
            <w:left w:val="none" w:sz="0" w:space="0" w:color="auto"/>
            <w:bottom w:val="none" w:sz="0" w:space="0" w:color="auto"/>
            <w:right w:val="none" w:sz="0" w:space="0" w:color="auto"/>
          </w:divBdr>
        </w:div>
        <w:div w:id="1830052393">
          <w:marLeft w:val="480"/>
          <w:marRight w:val="0"/>
          <w:marTop w:val="0"/>
          <w:marBottom w:val="0"/>
          <w:divBdr>
            <w:top w:val="none" w:sz="0" w:space="0" w:color="auto"/>
            <w:left w:val="none" w:sz="0" w:space="0" w:color="auto"/>
            <w:bottom w:val="none" w:sz="0" w:space="0" w:color="auto"/>
            <w:right w:val="none" w:sz="0" w:space="0" w:color="auto"/>
          </w:divBdr>
        </w:div>
        <w:div w:id="1814562511">
          <w:marLeft w:val="480"/>
          <w:marRight w:val="0"/>
          <w:marTop w:val="0"/>
          <w:marBottom w:val="0"/>
          <w:divBdr>
            <w:top w:val="none" w:sz="0" w:space="0" w:color="auto"/>
            <w:left w:val="none" w:sz="0" w:space="0" w:color="auto"/>
            <w:bottom w:val="none" w:sz="0" w:space="0" w:color="auto"/>
            <w:right w:val="none" w:sz="0" w:space="0" w:color="auto"/>
          </w:divBdr>
        </w:div>
        <w:div w:id="867450750">
          <w:marLeft w:val="480"/>
          <w:marRight w:val="0"/>
          <w:marTop w:val="0"/>
          <w:marBottom w:val="0"/>
          <w:divBdr>
            <w:top w:val="none" w:sz="0" w:space="0" w:color="auto"/>
            <w:left w:val="none" w:sz="0" w:space="0" w:color="auto"/>
            <w:bottom w:val="none" w:sz="0" w:space="0" w:color="auto"/>
            <w:right w:val="none" w:sz="0" w:space="0" w:color="auto"/>
          </w:divBdr>
        </w:div>
        <w:div w:id="1514342499">
          <w:marLeft w:val="480"/>
          <w:marRight w:val="0"/>
          <w:marTop w:val="0"/>
          <w:marBottom w:val="0"/>
          <w:divBdr>
            <w:top w:val="none" w:sz="0" w:space="0" w:color="auto"/>
            <w:left w:val="none" w:sz="0" w:space="0" w:color="auto"/>
            <w:bottom w:val="none" w:sz="0" w:space="0" w:color="auto"/>
            <w:right w:val="none" w:sz="0" w:space="0" w:color="auto"/>
          </w:divBdr>
        </w:div>
        <w:div w:id="1477836911">
          <w:marLeft w:val="480"/>
          <w:marRight w:val="0"/>
          <w:marTop w:val="0"/>
          <w:marBottom w:val="0"/>
          <w:divBdr>
            <w:top w:val="none" w:sz="0" w:space="0" w:color="auto"/>
            <w:left w:val="none" w:sz="0" w:space="0" w:color="auto"/>
            <w:bottom w:val="none" w:sz="0" w:space="0" w:color="auto"/>
            <w:right w:val="none" w:sz="0" w:space="0" w:color="auto"/>
          </w:divBdr>
        </w:div>
        <w:div w:id="641931415">
          <w:marLeft w:val="480"/>
          <w:marRight w:val="0"/>
          <w:marTop w:val="0"/>
          <w:marBottom w:val="0"/>
          <w:divBdr>
            <w:top w:val="none" w:sz="0" w:space="0" w:color="auto"/>
            <w:left w:val="none" w:sz="0" w:space="0" w:color="auto"/>
            <w:bottom w:val="none" w:sz="0" w:space="0" w:color="auto"/>
            <w:right w:val="none" w:sz="0" w:space="0" w:color="auto"/>
          </w:divBdr>
        </w:div>
        <w:div w:id="1882471952">
          <w:marLeft w:val="480"/>
          <w:marRight w:val="0"/>
          <w:marTop w:val="0"/>
          <w:marBottom w:val="0"/>
          <w:divBdr>
            <w:top w:val="none" w:sz="0" w:space="0" w:color="auto"/>
            <w:left w:val="none" w:sz="0" w:space="0" w:color="auto"/>
            <w:bottom w:val="none" w:sz="0" w:space="0" w:color="auto"/>
            <w:right w:val="none" w:sz="0" w:space="0" w:color="auto"/>
          </w:divBdr>
        </w:div>
        <w:div w:id="349263455">
          <w:marLeft w:val="480"/>
          <w:marRight w:val="0"/>
          <w:marTop w:val="0"/>
          <w:marBottom w:val="0"/>
          <w:divBdr>
            <w:top w:val="none" w:sz="0" w:space="0" w:color="auto"/>
            <w:left w:val="none" w:sz="0" w:space="0" w:color="auto"/>
            <w:bottom w:val="none" w:sz="0" w:space="0" w:color="auto"/>
            <w:right w:val="none" w:sz="0" w:space="0" w:color="auto"/>
          </w:divBdr>
        </w:div>
        <w:div w:id="152724972">
          <w:marLeft w:val="480"/>
          <w:marRight w:val="0"/>
          <w:marTop w:val="0"/>
          <w:marBottom w:val="0"/>
          <w:divBdr>
            <w:top w:val="none" w:sz="0" w:space="0" w:color="auto"/>
            <w:left w:val="none" w:sz="0" w:space="0" w:color="auto"/>
            <w:bottom w:val="none" w:sz="0" w:space="0" w:color="auto"/>
            <w:right w:val="none" w:sz="0" w:space="0" w:color="auto"/>
          </w:divBdr>
        </w:div>
        <w:div w:id="591012262">
          <w:marLeft w:val="480"/>
          <w:marRight w:val="0"/>
          <w:marTop w:val="0"/>
          <w:marBottom w:val="0"/>
          <w:divBdr>
            <w:top w:val="none" w:sz="0" w:space="0" w:color="auto"/>
            <w:left w:val="none" w:sz="0" w:space="0" w:color="auto"/>
            <w:bottom w:val="none" w:sz="0" w:space="0" w:color="auto"/>
            <w:right w:val="none" w:sz="0" w:space="0" w:color="auto"/>
          </w:divBdr>
        </w:div>
        <w:div w:id="1816800347">
          <w:marLeft w:val="480"/>
          <w:marRight w:val="0"/>
          <w:marTop w:val="0"/>
          <w:marBottom w:val="0"/>
          <w:divBdr>
            <w:top w:val="none" w:sz="0" w:space="0" w:color="auto"/>
            <w:left w:val="none" w:sz="0" w:space="0" w:color="auto"/>
            <w:bottom w:val="none" w:sz="0" w:space="0" w:color="auto"/>
            <w:right w:val="none" w:sz="0" w:space="0" w:color="auto"/>
          </w:divBdr>
        </w:div>
        <w:div w:id="752239327">
          <w:marLeft w:val="480"/>
          <w:marRight w:val="0"/>
          <w:marTop w:val="0"/>
          <w:marBottom w:val="0"/>
          <w:divBdr>
            <w:top w:val="none" w:sz="0" w:space="0" w:color="auto"/>
            <w:left w:val="none" w:sz="0" w:space="0" w:color="auto"/>
            <w:bottom w:val="none" w:sz="0" w:space="0" w:color="auto"/>
            <w:right w:val="none" w:sz="0" w:space="0" w:color="auto"/>
          </w:divBdr>
        </w:div>
        <w:div w:id="240219430">
          <w:marLeft w:val="480"/>
          <w:marRight w:val="0"/>
          <w:marTop w:val="0"/>
          <w:marBottom w:val="0"/>
          <w:divBdr>
            <w:top w:val="none" w:sz="0" w:space="0" w:color="auto"/>
            <w:left w:val="none" w:sz="0" w:space="0" w:color="auto"/>
            <w:bottom w:val="none" w:sz="0" w:space="0" w:color="auto"/>
            <w:right w:val="none" w:sz="0" w:space="0" w:color="auto"/>
          </w:divBdr>
        </w:div>
        <w:div w:id="1779792883">
          <w:marLeft w:val="480"/>
          <w:marRight w:val="0"/>
          <w:marTop w:val="0"/>
          <w:marBottom w:val="0"/>
          <w:divBdr>
            <w:top w:val="none" w:sz="0" w:space="0" w:color="auto"/>
            <w:left w:val="none" w:sz="0" w:space="0" w:color="auto"/>
            <w:bottom w:val="none" w:sz="0" w:space="0" w:color="auto"/>
            <w:right w:val="none" w:sz="0" w:space="0" w:color="auto"/>
          </w:divBdr>
        </w:div>
        <w:div w:id="1196040470">
          <w:marLeft w:val="480"/>
          <w:marRight w:val="0"/>
          <w:marTop w:val="0"/>
          <w:marBottom w:val="0"/>
          <w:divBdr>
            <w:top w:val="none" w:sz="0" w:space="0" w:color="auto"/>
            <w:left w:val="none" w:sz="0" w:space="0" w:color="auto"/>
            <w:bottom w:val="none" w:sz="0" w:space="0" w:color="auto"/>
            <w:right w:val="none" w:sz="0" w:space="0" w:color="auto"/>
          </w:divBdr>
        </w:div>
        <w:div w:id="1440687842">
          <w:marLeft w:val="480"/>
          <w:marRight w:val="0"/>
          <w:marTop w:val="0"/>
          <w:marBottom w:val="0"/>
          <w:divBdr>
            <w:top w:val="none" w:sz="0" w:space="0" w:color="auto"/>
            <w:left w:val="none" w:sz="0" w:space="0" w:color="auto"/>
            <w:bottom w:val="none" w:sz="0" w:space="0" w:color="auto"/>
            <w:right w:val="none" w:sz="0" w:space="0" w:color="auto"/>
          </w:divBdr>
        </w:div>
        <w:div w:id="1050571348">
          <w:marLeft w:val="480"/>
          <w:marRight w:val="0"/>
          <w:marTop w:val="0"/>
          <w:marBottom w:val="0"/>
          <w:divBdr>
            <w:top w:val="none" w:sz="0" w:space="0" w:color="auto"/>
            <w:left w:val="none" w:sz="0" w:space="0" w:color="auto"/>
            <w:bottom w:val="none" w:sz="0" w:space="0" w:color="auto"/>
            <w:right w:val="none" w:sz="0" w:space="0" w:color="auto"/>
          </w:divBdr>
        </w:div>
        <w:div w:id="574053167">
          <w:marLeft w:val="480"/>
          <w:marRight w:val="0"/>
          <w:marTop w:val="0"/>
          <w:marBottom w:val="0"/>
          <w:divBdr>
            <w:top w:val="none" w:sz="0" w:space="0" w:color="auto"/>
            <w:left w:val="none" w:sz="0" w:space="0" w:color="auto"/>
            <w:bottom w:val="none" w:sz="0" w:space="0" w:color="auto"/>
            <w:right w:val="none" w:sz="0" w:space="0" w:color="auto"/>
          </w:divBdr>
        </w:div>
        <w:div w:id="754787914">
          <w:marLeft w:val="480"/>
          <w:marRight w:val="0"/>
          <w:marTop w:val="0"/>
          <w:marBottom w:val="0"/>
          <w:divBdr>
            <w:top w:val="none" w:sz="0" w:space="0" w:color="auto"/>
            <w:left w:val="none" w:sz="0" w:space="0" w:color="auto"/>
            <w:bottom w:val="none" w:sz="0" w:space="0" w:color="auto"/>
            <w:right w:val="none" w:sz="0" w:space="0" w:color="auto"/>
          </w:divBdr>
        </w:div>
        <w:div w:id="1700161240">
          <w:marLeft w:val="480"/>
          <w:marRight w:val="0"/>
          <w:marTop w:val="0"/>
          <w:marBottom w:val="0"/>
          <w:divBdr>
            <w:top w:val="none" w:sz="0" w:space="0" w:color="auto"/>
            <w:left w:val="none" w:sz="0" w:space="0" w:color="auto"/>
            <w:bottom w:val="none" w:sz="0" w:space="0" w:color="auto"/>
            <w:right w:val="none" w:sz="0" w:space="0" w:color="auto"/>
          </w:divBdr>
        </w:div>
        <w:div w:id="313221439">
          <w:marLeft w:val="480"/>
          <w:marRight w:val="0"/>
          <w:marTop w:val="0"/>
          <w:marBottom w:val="0"/>
          <w:divBdr>
            <w:top w:val="none" w:sz="0" w:space="0" w:color="auto"/>
            <w:left w:val="none" w:sz="0" w:space="0" w:color="auto"/>
            <w:bottom w:val="none" w:sz="0" w:space="0" w:color="auto"/>
            <w:right w:val="none" w:sz="0" w:space="0" w:color="auto"/>
          </w:divBdr>
        </w:div>
        <w:div w:id="1213494005">
          <w:marLeft w:val="480"/>
          <w:marRight w:val="0"/>
          <w:marTop w:val="0"/>
          <w:marBottom w:val="0"/>
          <w:divBdr>
            <w:top w:val="none" w:sz="0" w:space="0" w:color="auto"/>
            <w:left w:val="none" w:sz="0" w:space="0" w:color="auto"/>
            <w:bottom w:val="none" w:sz="0" w:space="0" w:color="auto"/>
            <w:right w:val="none" w:sz="0" w:space="0" w:color="auto"/>
          </w:divBdr>
        </w:div>
        <w:div w:id="1072388764">
          <w:marLeft w:val="480"/>
          <w:marRight w:val="0"/>
          <w:marTop w:val="0"/>
          <w:marBottom w:val="0"/>
          <w:divBdr>
            <w:top w:val="none" w:sz="0" w:space="0" w:color="auto"/>
            <w:left w:val="none" w:sz="0" w:space="0" w:color="auto"/>
            <w:bottom w:val="none" w:sz="0" w:space="0" w:color="auto"/>
            <w:right w:val="none" w:sz="0" w:space="0" w:color="auto"/>
          </w:divBdr>
        </w:div>
        <w:div w:id="803084961">
          <w:marLeft w:val="480"/>
          <w:marRight w:val="0"/>
          <w:marTop w:val="0"/>
          <w:marBottom w:val="0"/>
          <w:divBdr>
            <w:top w:val="none" w:sz="0" w:space="0" w:color="auto"/>
            <w:left w:val="none" w:sz="0" w:space="0" w:color="auto"/>
            <w:bottom w:val="none" w:sz="0" w:space="0" w:color="auto"/>
            <w:right w:val="none" w:sz="0" w:space="0" w:color="auto"/>
          </w:divBdr>
        </w:div>
        <w:div w:id="680351242">
          <w:marLeft w:val="480"/>
          <w:marRight w:val="0"/>
          <w:marTop w:val="0"/>
          <w:marBottom w:val="0"/>
          <w:divBdr>
            <w:top w:val="none" w:sz="0" w:space="0" w:color="auto"/>
            <w:left w:val="none" w:sz="0" w:space="0" w:color="auto"/>
            <w:bottom w:val="none" w:sz="0" w:space="0" w:color="auto"/>
            <w:right w:val="none" w:sz="0" w:space="0" w:color="auto"/>
          </w:divBdr>
        </w:div>
        <w:div w:id="1670979106">
          <w:marLeft w:val="480"/>
          <w:marRight w:val="0"/>
          <w:marTop w:val="0"/>
          <w:marBottom w:val="0"/>
          <w:divBdr>
            <w:top w:val="none" w:sz="0" w:space="0" w:color="auto"/>
            <w:left w:val="none" w:sz="0" w:space="0" w:color="auto"/>
            <w:bottom w:val="none" w:sz="0" w:space="0" w:color="auto"/>
            <w:right w:val="none" w:sz="0" w:space="0" w:color="auto"/>
          </w:divBdr>
        </w:div>
        <w:div w:id="384180251">
          <w:marLeft w:val="480"/>
          <w:marRight w:val="0"/>
          <w:marTop w:val="0"/>
          <w:marBottom w:val="0"/>
          <w:divBdr>
            <w:top w:val="none" w:sz="0" w:space="0" w:color="auto"/>
            <w:left w:val="none" w:sz="0" w:space="0" w:color="auto"/>
            <w:bottom w:val="none" w:sz="0" w:space="0" w:color="auto"/>
            <w:right w:val="none" w:sz="0" w:space="0" w:color="auto"/>
          </w:divBdr>
        </w:div>
        <w:div w:id="1287548262">
          <w:marLeft w:val="480"/>
          <w:marRight w:val="0"/>
          <w:marTop w:val="0"/>
          <w:marBottom w:val="0"/>
          <w:divBdr>
            <w:top w:val="none" w:sz="0" w:space="0" w:color="auto"/>
            <w:left w:val="none" w:sz="0" w:space="0" w:color="auto"/>
            <w:bottom w:val="none" w:sz="0" w:space="0" w:color="auto"/>
            <w:right w:val="none" w:sz="0" w:space="0" w:color="auto"/>
          </w:divBdr>
        </w:div>
        <w:div w:id="35011933">
          <w:marLeft w:val="480"/>
          <w:marRight w:val="0"/>
          <w:marTop w:val="0"/>
          <w:marBottom w:val="0"/>
          <w:divBdr>
            <w:top w:val="none" w:sz="0" w:space="0" w:color="auto"/>
            <w:left w:val="none" w:sz="0" w:space="0" w:color="auto"/>
            <w:bottom w:val="none" w:sz="0" w:space="0" w:color="auto"/>
            <w:right w:val="none" w:sz="0" w:space="0" w:color="auto"/>
          </w:divBdr>
        </w:div>
        <w:div w:id="914507898">
          <w:marLeft w:val="480"/>
          <w:marRight w:val="0"/>
          <w:marTop w:val="0"/>
          <w:marBottom w:val="0"/>
          <w:divBdr>
            <w:top w:val="none" w:sz="0" w:space="0" w:color="auto"/>
            <w:left w:val="none" w:sz="0" w:space="0" w:color="auto"/>
            <w:bottom w:val="none" w:sz="0" w:space="0" w:color="auto"/>
            <w:right w:val="none" w:sz="0" w:space="0" w:color="auto"/>
          </w:divBdr>
        </w:div>
        <w:div w:id="408386220">
          <w:marLeft w:val="480"/>
          <w:marRight w:val="0"/>
          <w:marTop w:val="0"/>
          <w:marBottom w:val="0"/>
          <w:divBdr>
            <w:top w:val="none" w:sz="0" w:space="0" w:color="auto"/>
            <w:left w:val="none" w:sz="0" w:space="0" w:color="auto"/>
            <w:bottom w:val="none" w:sz="0" w:space="0" w:color="auto"/>
            <w:right w:val="none" w:sz="0" w:space="0" w:color="auto"/>
          </w:divBdr>
        </w:div>
        <w:div w:id="1481072285">
          <w:marLeft w:val="480"/>
          <w:marRight w:val="0"/>
          <w:marTop w:val="0"/>
          <w:marBottom w:val="0"/>
          <w:divBdr>
            <w:top w:val="none" w:sz="0" w:space="0" w:color="auto"/>
            <w:left w:val="none" w:sz="0" w:space="0" w:color="auto"/>
            <w:bottom w:val="none" w:sz="0" w:space="0" w:color="auto"/>
            <w:right w:val="none" w:sz="0" w:space="0" w:color="auto"/>
          </w:divBdr>
        </w:div>
        <w:div w:id="1120564973">
          <w:marLeft w:val="480"/>
          <w:marRight w:val="0"/>
          <w:marTop w:val="0"/>
          <w:marBottom w:val="0"/>
          <w:divBdr>
            <w:top w:val="none" w:sz="0" w:space="0" w:color="auto"/>
            <w:left w:val="none" w:sz="0" w:space="0" w:color="auto"/>
            <w:bottom w:val="none" w:sz="0" w:space="0" w:color="auto"/>
            <w:right w:val="none" w:sz="0" w:space="0" w:color="auto"/>
          </w:divBdr>
        </w:div>
        <w:div w:id="374046568">
          <w:marLeft w:val="480"/>
          <w:marRight w:val="0"/>
          <w:marTop w:val="0"/>
          <w:marBottom w:val="0"/>
          <w:divBdr>
            <w:top w:val="none" w:sz="0" w:space="0" w:color="auto"/>
            <w:left w:val="none" w:sz="0" w:space="0" w:color="auto"/>
            <w:bottom w:val="none" w:sz="0" w:space="0" w:color="auto"/>
            <w:right w:val="none" w:sz="0" w:space="0" w:color="auto"/>
          </w:divBdr>
        </w:div>
        <w:div w:id="1507480455">
          <w:marLeft w:val="480"/>
          <w:marRight w:val="0"/>
          <w:marTop w:val="0"/>
          <w:marBottom w:val="0"/>
          <w:divBdr>
            <w:top w:val="none" w:sz="0" w:space="0" w:color="auto"/>
            <w:left w:val="none" w:sz="0" w:space="0" w:color="auto"/>
            <w:bottom w:val="none" w:sz="0" w:space="0" w:color="auto"/>
            <w:right w:val="none" w:sz="0" w:space="0" w:color="auto"/>
          </w:divBdr>
        </w:div>
        <w:div w:id="239218658">
          <w:marLeft w:val="480"/>
          <w:marRight w:val="0"/>
          <w:marTop w:val="0"/>
          <w:marBottom w:val="0"/>
          <w:divBdr>
            <w:top w:val="none" w:sz="0" w:space="0" w:color="auto"/>
            <w:left w:val="none" w:sz="0" w:space="0" w:color="auto"/>
            <w:bottom w:val="none" w:sz="0" w:space="0" w:color="auto"/>
            <w:right w:val="none" w:sz="0" w:space="0" w:color="auto"/>
          </w:divBdr>
        </w:div>
        <w:div w:id="207911048">
          <w:marLeft w:val="480"/>
          <w:marRight w:val="0"/>
          <w:marTop w:val="0"/>
          <w:marBottom w:val="0"/>
          <w:divBdr>
            <w:top w:val="none" w:sz="0" w:space="0" w:color="auto"/>
            <w:left w:val="none" w:sz="0" w:space="0" w:color="auto"/>
            <w:bottom w:val="none" w:sz="0" w:space="0" w:color="auto"/>
            <w:right w:val="none" w:sz="0" w:space="0" w:color="auto"/>
          </w:divBdr>
        </w:div>
        <w:div w:id="645860494">
          <w:marLeft w:val="480"/>
          <w:marRight w:val="0"/>
          <w:marTop w:val="0"/>
          <w:marBottom w:val="0"/>
          <w:divBdr>
            <w:top w:val="none" w:sz="0" w:space="0" w:color="auto"/>
            <w:left w:val="none" w:sz="0" w:space="0" w:color="auto"/>
            <w:bottom w:val="none" w:sz="0" w:space="0" w:color="auto"/>
            <w:right w:val="none" w:sz="0" w:space="0" w:color="auto"/>
          </w:divBdr>
        </w:div>
        <w:div w:id="961300477">
          <w:marLeft w:val="480"/>
          <w:marRight w:val="0"/>
          <w:marTop w:val="0"/>
          <w:marBottom w:val="0"/>
          <w:divBdr>
            <w:top w:val="none" w:sz="0" w:space="0" w:color="auto"/>
            <w:left w:val="none" w:sz="0" w:space="0" w:color="auto"/>
            <w:bottom w:val="none" w:sz="0" w:space="0" w:color="auto"/>
            <w:right w:val="none" w:sz="0" w:space="0" w:color="auto"/>
          </w:divBdr>
        </w:div>
        <w:div w:id="1186359807">
          <w:marLeft w:val="480"/>
          <w:marRight w:val="0"/>
          <w:marTop w:val="0"/>
          <w:marBottom w:val="0"/>
          <w:divBdr>
            <w:top w:val="none" w:sz="0" w:space="0" w:color="auto"/>
            <w:left w:val="none" w:sz="0" w:space="0" w:color="auto"/>
            <w:bottom w:val="none" w:sz="0" w:space="0" w:color="auto"/>
            <w:right w:val="none" w:sz="0" w:space="0" w:color="auto"/>
          </w:divBdr>
        </w:div>
        <w:div w:id="1951157315">
          <w:marLeft w:val="480"/>
          <w:marRight w:val="0"/>
          <w:marTop w:val="0"/>
          <w:marBottom w:val="0"/>
          <w:divBdr>
            <w:top w:val="none" w:sz="0" w:space="0" w:color="auto"/>
            <w:left w:val="none" w:sz="0" w:space="0" w:color="auto"/>
            <w:bottom w:val="none" w:sz="0" w:space="0" w:color="auto"/>
            <w:right w:val="none" w:sz="0" w:space="0" w:color="auto"/>
          </w:divBdr>
        </w:div>
        <w:div w:id="1209874136">
          <w:marLeft w:val="480"/>
          <w:marRight w:val="0"/>
          <w:marTop w:val="0"/>
          <w:marBottom w:val="0"/>
          <w:divBdr>
            <w:top w:val="none" w:sz="0" w:space="0" w:color="auto"/>
            <w:left w:val="none" w:sz="0" w:space="0" w:color="auto"/>
            <w:bottom w:val="none" w:sz="0" w:space="0" w:color="auto"/>
            <w:right w:val="none" w:sz="0" w:space="0" w:color="auto"/>
          </w:divBdr>
        </w:div>
        <w:div w:id="200631481">
          <w:marLeft w:val="480"/>
          <w:marRight w:val="0"/>
          <w:marTop w:val="0"/>
          <w:marBottom w:val="0"/>
          <w:divBdr>
            <w:top w:val="none" w:sz="0" w:space="0" w:color="auto"/>
            <w:left w:val="none" w:sz="0" w:space="0" w:color="auto"/>
            <w:bottom w:val="none" w:sz="0" w:space="0" w:color="auto"/>
            <w:right w:val="none" w:sz="0" w:space="0" w:color="auto"/>
          </w:divBdr>
        </w:div>
        <w:div w:id="787434033">
          <w:marLeft w:val="480"/>
          <w:marRight w:val="0"/>
          <w:marTop w:val="0"/>
          <w:marBottom w:val="0"/>
          <w:divBdr>
            <w:top w:val="none" w:sz="0" w:space="0" w:color="auto"/>
            <w:left w:val="none" w:sz="0" w:space="0" w:color="auto"/>
            <w:bottom w:val="none" w:sz="0" w:space="0" w:color="auto"/>
            <w:right w:val="none" w:sz="0" w:space="0" w:color="auto"/>
          </w:divBdr>
        </w:div>
        <w:div w:id="1631395839">
          <w:marLeft w:val="480"/>
          <w:marRight w:val="0"/>
          <w:marTop w:val="0"/>
          <w:marBottom w:val="0"/>
          <w:divBdr>
            <w:top w:val="none" w:sz="0" w:space="0" w:color="auto"/>
            <w:left w:val="none" w:sz="0" w:space="0" w:color="auto"/>
            <w:bottom w:val="none" w:sz="0" w:space="0" w:color="auto"/>
            <w:right w:val="none" w:sz="0" w:space="0" w:color="auto"/>
          </w:divBdr>
        </w:div>
        <w:div w:id="264504549">
          <w:marLeft w:val="480"/>
          <w:marRight w:val="0"/>
          <w:marTop w:val="0"/>
          <w:marBottom w:val="0"/>
          <w:divBdr>
            <w:top w:val="none" w:sz="0" w:space="0" w:color="auto"/>
            <w:left w:val="none" w:sz="0" w:space="0" w:color="auto"/>
            <w:bottom w:val="none" w:sz="0" w:space="0" w:color="auto"/>
            <w:right w:val="none" w:sz="0" w:space="0" w:color="auto"/>
          </w:divBdr>
        </w:div>
        <w:div w:id="1005475572">
          <w:marLeft w:val="480"/>
          <w:marRight w:val="0"/>
          <w:marTop w:val="0"/>
          <w:marBottom w:val="0"/>
          <w:divBdr>
            <w:top w:val="none" w:sz="0" w:space="0" w:color="auto"/>
            <w:left w:val="none" w:sz="0" w:space="0" w:color="auto"/>
            <w:bottom w:val="none" w:sz="0" w:space="0" w:color="auto"/>
            <w:right w:val="none" w:sz="0" w:space="0" w:color="auto"/>
          </w:divBdr>
        </w:div>
        <w:div w:id="2040668300">
          <w:marLeft w:val="480"/>
          <w:marRight w:val="0"/>
          <w:marTop w:val="0"/>
          <w:marBottom w:val="0"/>
          <w:divBdr>
            <w:top w:val="none" w:sz="0" w:space="0" w:color="auto"/>
            <w:left w:val="none" w:sz="0" w:space="0" w:color="auto"/>
            <w:bottom w:val="none" w:sz="0" w:space="0" w:color="auto"/>
            <w:right w:val="none" w:sz="0" w:space="0" w:color="auto"/>
          </w:divBdr>
        </w:div>
        <w:div w:id="751702282">
          <w:marLeft w:val="480"/>
          <w:marRight w:val="0"/>
          <w:marTop w:val="0"/>
          <w:marBottom w:val="0"/>
          <w:divBdr>
            <w:top w:val="none" w:sz="0" w:space="0" w:color="auto"/>
            <w:left w:val="none" w:sz="0" w:space="0" w:color="auto"/>
            <w:bottom w:val="none" w:sz="0" w:space="0" w:color="auto"/>
            <w:right w:val="none" w:sz="0" w:space="0" w:color="auto"/>
          </w:divBdr>
        </w:div>
        <w:div w:id="1000742788">
          <w:marLeft w:val="480"/>
          <w:marRight w:val="0"/>
          <w:marTop w:val="0"/>
          <w:marBottom w:val="0"/>
          <w:divBdr>
            <w:top w:val="none" w:sz="0" w:space="0" w:color="auto"/>
            <w:left w:val="none" w:sz="0" w:space="0" w:color="auto"/>
            <w:bottom w:val="none" w:sz="0" w:space="0" w:color="auto"/>
            <w:right w:val="none" w:sz="0" w:space="0" w:color="auto"/>
          </w:divBdr>
        </w:div>
        <w:div w:id="484929924">
          <w:marLeft w:val="480"/>
          <w:marRight w:val="0"/>
          <w:marTop w:val="0"/>
          <w:marBottom w:val="0"/>
          <w:divBdr>
            <w:top w:val="none" w:sz="0" w:space="0" w:color="auto"/>
            <w:left w:val="none" w:sz="0" w:space="0" w:color="auto"/>
            <w:bottom w:val="none" w:sz="0" w:space="0" w:color="auto"/>
            <w:right w:val="none" w:sz="0" w:space="0" w:color="auto"/>
          </w:divBdr>
        </w:div>
        <w:div w:id="1954632387">
          <w:marLeft w:val="480"/>
          <w:marRight w:val="0"/>
          <w:marTop w:val="0"/>
          <w:marBottom w:val="0"/>
          <w:divBdr>
            <w:top w:val="none" w:sz="0" w:space="0" w:color="auto"/>
            <w:left w:val="none" w:sz="0" w:space="0" w:color="auto"/>
            <w:bottom w:val="none" w:sz="0" w:space="0" w:color="auto"/>
            <w:right w:val="none" w:sz="0" w:space="0" w:color="auto"/>
          </w:divBdr>
        </w:div>
        <w:div w:id="301347655">
          <w:marLeft w:val="480"/>
          <w:marRight w:val="0"/>
          <w:marTop w:val="0"/>
          <w:marBottom w:val="0"/>
          <w:divBdr>
            <w:top w:val="none" w:sz="0" w:space="0" w:color="auto"/>
            <w:left w:val="none" w:sz="0" w:space="0" w:color="auto"/>
            <w:bottom w:val="none" w:sz="0" w:space="0" w:color="auto"/>
            <w:right w:val="none" w:sz="0" w:space="0" w:color="auto"/>
          </w:divBdr>
        </w:div>
        <w:div w:id="804348985">
          <w:marLeft w:val="480"/>
          <w:marRight w:val="0"/>
          <w:marTop w:val="0"/>
          <w:marBottom w:val="0"/>
          <w:divBdr>
            <w:top w:val="none" w:sz="0" w:space="0" w:color="auto"/>
            <w:left w:val="none" w:sz="0" w:space="0" w:color="auto"/>
            <w:bottom w:val="none" w:sz="0" w:space="0" w:color="auto"/>
            <w:right w:val="none" w:sz="0" w:space="0" w:color="auto"/>
          </w:divBdr>
        </w:div>
        <w:div w:id="2146265334">
          <w:marLeft w:val="480"/>
          <w:marRight w:val="0"/>
          <w:marTop w:val="0"/>
          <w:marBottom w:val="0"/>
          <w:divBdr>
            <w:top w:val="none" w:sz="0" w:space="0" w:color="auto"/>
            <w:left w:val="none" w:sz="0" w:space="0" w:color="auto"/>
            <w:bottom w:val="none" w:sz="0" w:space="0" w:color="auto"/>
            <w:right w:val="none" w:sz="0" w:space="0" w:color="auto"/>
          </w:divBdr>
        </w:div>
        <w:div w:id="1254510742">
          <w:marLeft w:val="480"/>
          <w:marRight w:val="0"/>
          <w:marTop w:val="0"/>
          <w:marBottom w:val="0"/>
          <w:divBdr>
            <w:top w:val="none" w:sz="0" w:space="0" w:color="auto"/>
            <w:left w:val="none" w:sz="0" w:space="0" w:color="auto"/>
            <w:bottom w:val="none" w:sz="0" w:space="0" w:color="auto"/>
            <w:right w:val="none" w:sz="0" w:space="0" w:color="auto"/>
          </w:divBdr>
        </w:div>
        <w:div w:id="448009271">
          <w:marLeft w:val="480"/>
          <w:marRight w:val="0"/>
          <w:marTop w:val="0"/>
          <w:marBottom w:val="0"/>
          <w:divBdr>
            <w:top w:val="none" w:sz="0" w:space="0" w:color="auto"/>
            <w:left w:val="none" w:sz="0" w:space="0" w:color="auto"/>
            <w:bottom w:val="none" w:sz="0" w:space="0" w:color="auto"/>
            <w:right w:val="none" w:sz="0" w:space="0" w:color="auto"/>
          </w:divBdr>
        </w:div>
        <w:div w:id="409933162">
          <w:marLeft w:val="480"/>
          <w:marRight w:val="0"/>
          <w:marTop w:val="0"/>
          <w:marBottom w:val="0"/>
          <w:divBdr>
            <w:top w:val="none" w:sz="0" w:space="0" w:color="auto"/>
            <w:left w:val="none" w:sz="0" w:space="0" w:color="auto"/>
            <w:bottom w:val="none" w:sz="0" w:space="0" w:color="auto"/>
            <w:right w:val="none" w:sz="0" w:space="0" w:color="auto"/>
          </w:divBdr>
        </w:div>
        <w:div w:id="298993641">
          <w:marLeft w:val="480"/>
          <w:marRight w:val="0"/>
          <w:marTop w:val="0"/>
          <w:marBottom w:val="0"/>
          <w:divBdr>
            <w:top w:val="none" w:sz="0" w:space="0" w:color="auto"/>
            <w:left w:val="none" w:sz="0" w:space="0" w:color="auto"/>
            <w:bottom w:val="none" w:sz="0" w:space="0" w:color="auto"/>
            <w:right w:val="none" w:sz="0" w:space="0" w:color="auto"/>
          </w:divBdr>
        </w:div>
        <w:div w:id="1671058029">
          <w:marLeft w:val="480"/>
          <w:marRight w:val="0"/>
          <w:marTop w:val="0"/>
          <w:marBottom w:val="0"/>
          <w:divBdr>
            <w:top w:val="none" w:sz="0" w:space="0" w:color="auto"/>
            <w:left w:val="none" w:sz="0" w:space="0" w:color="auto"/>
            <w:bottom w:val="none" w:sz="0" w:space="0" w:color="auto"/>
            <w:right w:val="none" w:sz="0" w:space="0" w:color="auto"/>
          </w:divBdr>
        </w:div>
        <w:div w:id="1174801461">
          <w:marLeft w:val="480"/>
          <w:marRight w:val="0"/>
          <w:marTop w:val="0"/>
          <w:marBottom w:val="0"/>
          <w:divBdr>
            <w:top w:val="none" w:sz="0" w:space="0" w:color="auto"/>
            <w:left w:val="none" w:sz="0" w:space="0" w:color="auto"/>
            <w:bottom w:val="none" w:sz="0" w:space="0" w:color="auto"/>
            <w:right w:val="none" w:sz="0" w:space="0" w:color="auto"/>
          </w:divBdr>
        </w:div>
        <w:div w:id="1402944410">
          <w:marLeft w:val="480"/>
          <w:marRight w:val="0"/>
          <w:marTop w:val="0"/>
          <w:marBottom w:val="0"/>
          <w:divBdr>
            <w:top w:val="none" w:sz="0" w:space="0" w:color="auto"/>
            <w:left w:val="none" w:sz="0" w:space="0" w:color="auto"/>
            <w:bottom w:val="none" w:sz="0" w:space="0" w:color="auto"/>
            <w:right w:val="none" w:sz="0" w:space="0" w:color="auto"/>
          </w:divBdr>
        </w:div>
      </w:divsChild>
    </w:div>
    <w:div w:id="540673341">
      <w:bodyDiv w:val="1"/>
      <w:marLeft w:val="0"/>
      <w:marRight w:val="0"/>
      <w:marTop w:val="0"/>
      <w:marBottom w:val="0"/>
      <w:divBdr>
        <w:top w:val="none" w:sz="0" w:space="0" w:color="auto"/>
        <w:left w:val="none" w:sz="0" w:space="0" w:color="auto"/>
        <w:bottom w:val="none" w:sz="0" w:space="0" w:color="auto"/>
        <w:right w:val="none" w:sz="0" w:space="0" w:color="auto"/>
      </w:divBdr>
    </w:div>
    <w:div w:id="540750155">
      <w:bodyDiv w:val="1"/>
      <w:marLeft w:val="0"/>
      <w:marRight w:val="0"/>
      <w:marTop w:val="0"/>
      <w:marBottom w:val="0"/>
      <w:divBdr>
        <w:top w:val="none" w:sz="0" w:space="0" w:color="auto"/>
        <w:left w:val="none" w:sz="0" w:space="0" w:color="auto"/>
        <w:bottom w:val="none" w:sz="0" w:space="0" w:color="auto"/>
        <w:right w:val="none" w:sz="0" w:space="0" w:color="auto"/>
      </w:divBdr>
    </w:div>
    <w:div w:id="541022837">
      <w:bodyDiv w:val="1"/>
      <w:marLeft w:val="0"/>
      <w:marRight w:val="0"/>
      <w:marTop w:val="0"/>
      <w:marBottom w:val="0"/>
      <w:divBdr>
        <w:top w:val="none" w:sz="0" w:space="0" w:color="auto"/>
        <w:left w:val="none" w:sz="0" w:space="0" w:color="auto"/>
        <w:bottom w:val="none" w:sz="0" w:space="0" w:color="auto"/>
        <w:right w:val="none" w:sz="0" w:space="0" w:color="auto"/>
      </w:divBdr>
    </w:div>
    <w:div w:id="541942609">
      <w:bodyDiv w:val="1"/>
      <w:marLeft w:val="0"/>
      <w:marRight w:val="0"/>
      <w:marTop w:val="0"/>
      <w:marBottom w:val="0"/>
      <w:divBdr>
        <w:top w:val="none" w:sz="0" w:space="0" w:color="auto"/>
        <w:left w:val="none" w:sz="0" w:space="0" w:color="auto"/>
        <w:bottom w:val="none" w:sz="0" w:space="0" w:color="auto"/>
        <w:right w:val="none" w:sz="0" w:space="0" w:color="auto"/>
      </w:divBdr>
    </w:div>
    <w:div w:id="542015248">
      <w:bodyDiv w:val="1"/>
      <w:marLeft w:val="0"/>
      <w:marRight w:val="0"/>
      <w:marTop w:val="0"/>
      <w:marBottom w:val="0"/>
      <w:divBdr>
        <w:top w:val="none" w:sz="0" w:space="0" w:color="auto"/>
        <w:left w:val="none" w:sz="0" w:space="0" w:color="auto"/>
        <w:bottom w:val="none" w:sz="0" w:space="0" w:color="auto"/>
        <w:right w:val="none" w:sz="0" w:space="0" w:color="auto"/>
      </w:divBdr>
    </w:div>
    <w:div w:id="542401476">
      <w:bodyDiv w:val="1"/>
      <w:marLeft w:val="0"/>
      <w:marRight w:val="0"/>
      <w:marTop w:val="0"/>
      <w:marBottom w:val="0"/>
      <w:divBdr>
        <w:top w:val="none" w:sz="0" w:space="0" w:color="auto"/>
        <w:left w:val="none" w:sz="0" w:space="0" w:color="auto"/>
        <w:bottom w:val="none" w:sz="0" w:space="0" w:color="auto"/>
        <w:right w:val="none" w:sz="0" w:space="0" w:color="auto"/>
      </w:divBdr>
      <w:divsChild>
        <w:div w:id="10376582">
          <w:marLeft w:val="480"/>
          <w:marRight w:val="0"/>
          <w:marTop w:val="0"/>
          <w:marBottom w:val="0"/>
          <w:divBdr>
            <w:top w:val="none" w:sz="0" w:space="0" w:color="auto"/>
            <w:left w:val="none" w:sz="0" w:space="0" w:color="auto"/>
            <w:bottom w:val="none" w:sz="0" w:space="0" w:color="auto"/>
            <w:right w:val="none" w:sz="0" w:space="0" w:color="auto"/>
          </w:divBdr>
        </w:div>
        <w:div w:id="339241406">
          <w:marLeft w:val="480"/>
          <w:marRight w:val="0"/>
          <w:marTop w:val="0"/>
          <w:marBottom w:val="0"/>
          <w:divBdr>
            <w:top w:val="none" w:sz="0" w:space="0" w:color="auto"/>
            <w:left w:val="none" w:sz="0" w:space="0" w:color="auto"/>
            <w:bottom w:val="none" w:sz="0" w:space="0" w:color="auto"/>
            <w:right w:val="none" w:sz="0" w:space="0" w:color="auto"/>
          </w:divBdr>
        </w:div>
        <w:div w:id="370300623">
          <w:marLeft w:val="480"/>
          <w:marRight w:val="0"/>
          <w:marTop w:val="0"/>
          <w:marBottom w:val="0"/>
          <w:divBdr>
            <w:top w:val="none" w:sz="0" w:space="0" w:color="auto"/>
            <w:left w:val="none" w:sz="0" w:space="0" w:color="auto"/>
            <w:bottom w:val="none" w:sz="0" w:space="0" w:color="auto"/>
            <w:right w:val="none" w:sz="0" w:space="0" w:color="auto"/>
          </w:divBdr>
        </w:div>
        <w:div w:id="387187250">
          <w:marLeft w:val="480"/>
          <w:marRight w:val="0"/>
          <w:marTop w:val="0"/>
          <w:marBottom w:val="0"/>
          <w:divBdr>
            <w:top w:val="none" w:sz="0" w:space="0" w:color="auto"/>
            <w:left w:val="none" w:sz="0" w:space="0" w:color="auto"/>
            <w:bottom w:val="none" w:sz="0" w:space="0" w:color="auto"/>
            <w:right w:val="none" w:sz="0" w:space="0" w:color="auto"/>
          </w:divBdr>
        </w:div>
        <w:div w:id="598835076">
          <w:marLeft w:val="480"/>
          <w:marRight w:val="0"/>
          <w:marTop w:val="0"/>
          <w:marBottom w:val="0"/>
          <w:divBdr>
            <w:top w:val="none" w:sz="0" w:space="0" w:color="auto"/>
            <w:left w:val="none" w:sz="0" w:space="0" w:color="auto"/>
            <w:bottom w:val="none" w:sz="0" w:space="0" w:color="auto"/>
            <w:right w:val="none" w:sz="0" w:space="0" w:color="auto"/>
          </w:divBdr>
        </w:div>
        <w:div w:id="639576796">
          <w:marLeft w:val="480"/>
          <w:marRight w:val="0"/>
          <w:marTop w:val="0"/>
          <w:marBottom w:val="0"/>
          <w:divBdr>
            <w:top w:val="none" w:sz="0" w:space="0" w:color="auto"/>
            <w:left w:val="none" w:sz="0" w:space="0" w:color="auto"/>
            <w:bottom w:val="none" w:sz="0" w:space="0" w:color="auto"/>
            <w:right w:val="none" w:sz="0" w:space="0" w:color="auto"/>
          </w:divBdr>
        </w:div>
        <w:div w:id="693577238">
          <w:marLeft w:val="480"/>
          <w:marRight w:val="0"/>
          <w:marTop w:val="0"/>
          <w:marBottom w:val="0"/>
          <w:divBdr>
            <w:top w:val="none" w:sz="0" w:space="0" w:color="auto"/>
            <w:left w:val="none" w:sz="0" w:space="0" w:color="auto"/>
            <w:bottom w:val="none" w:sz="0" w:space="0" w:color="auto"/>
            <w:right w:val="none" w:sz="0" w:space="0" w:color="auto"/>
          </w:divBdr>
        </w:div>
        <w:div w:id="993754925">
          <w:marLeft w:val="480"/>
          <w:marRight w:val="0"/>
          <w:marTop w:val="0"/>
          <w:marBottom w:val="0"/>
          <w:divBdr>
            <w:top w:val="none" w:sz="0" w:space="0" w:color="auto"/>
            <w:left w:val="none" w:sz="0" w:space="0" w:color="auto"/>
            <w:bottom w:val="none" w:sz="0" w:space="0" w:color="auto"/>
            <w:right w:val="none" w:sz="0" w:space="0" w:color="auto"/>
          </w:divBdr>
        </w:div>
        <w:div w:id="1051926865">
          <w:marLeft w:val="480"/>
          <w:marRight w:val="0"/>
          <w:marTop w:val="0"/>
          <w:marBottom w:val="0"/>
          <w:divBdr>
            <w:top w:val="none" w:sz="0" w:space="0" w:color="auto"/>
            <w:left w:val="none" w:sz="0" w:space="0" w:color="auto"/>
            <w:bottom w:val="none" w:sz="0" w:space="0" w:color="auto"/>
            <w:right w:val="none" w:sz="0" w:space="0" w:color="auto"/>
          </w:divBdr>
        </w:div>
        <w:div w:id="1066955827">
          <w:marLeft w:val="480"/>
          <w:marRight w:val="0"/>
          <w:marTop w:val="0"/>
          <w:marBottom w:val="0"/>
          <w:divBdr>
            <w:top w:val="none" w:sz="0" w:space="0" w:color="auto"/>
            <w:left w:val="none" w:sz="0" w:space="0" w:color="auto"/>
            <w:bottom w:val="none" w:sz="0" w:space="0" w:color="auto"/>
            <w:right w:val="none" w:sz="0" w:space="0" w:color="auto"/>
          </w:divBdr>
        </w:div>
        <w:div w:id="1070036276">
          <w:marLeft w:val="480"/>
          <w:marRight w:val="0"/>
          <w:marTop w:val="0"/>
          <w:marBottom w:val="0"/>
          <w:divBdr>
            <w:top w:val="none" w:sz="0" w:space="0" w:color="auto"/>
            <w:left w:val="none" w:sz="0" w:space="0" w:color="auto"/>
            <w:bottom w:val="none" w:sz="0" w:space="0" w:color="auto"/>
            <w:right w:val="none" w:sz="0" w:space="0" w:color="auto"/>
          </w:divBdr>
        </w:div>
        <w:div w:id="1070344146">
          <w:marLeft w:val="480"/>
          <w:marRight w:val="0"/>
          <w:marTop w:val="0"/>
          <w:marBottom w:val="0"/>
          <w:divBdr>
            <w:top w:val="none" w:sz="0" w:space="0" w:color="auto"/>
            <w:left w:val="none" w:sz="0" w:space="0" w:color="auto"/>
            <w:bottom w:val="none" w:sz="0" w:space="0" w:color="auto"/>
            <w:right w:val="none" w:sz="0" w:space="0" w:color="auto"/>
          </w:divBdr>
        </w:div>
        <w:div w:id="1656641626">
          <w:marLeft w:val="480"/>
          <w:marRight w:val="0"/>
          <w:marTop w:val="0"/>
          <w:marBottom w:val="0"/>
          <w:divBdr>
            <w:top w:val="none" w:sz="0" w:space="0" w:color="auto"/>
            <w:left w:val="none" w:sz="0" w:space="0" w:color="auto"/>
            <w:bottom w:val="none" w:sz="0" w:space="0" w:color="auto"/>
            <w:right w:val="none" w:sz="0" w:space="0" w:color="auto"/>
          </w:divBdr>
        </w:div>
        <w:div w:id="1953900361">
          <w:marLeft w:val="480"/>
          <w:marRight w:val="0"/>
          <w:marTop w:val="0"/>
          <w:marBottom w:val="0"/>
          <w:divBdr>
            <w:top w:val="none" w:sz="0" w:space="0" w:color="auto"/>
            <w:left w:val="none" w:sz="0" w:space="0" w:color="auto"/>
            <w:bottom w:val="none" w:sz="0" w:space="0" w:color="auto"/>
            <w:right w:val="none" w:sz="0" w:space="0" w:color="auto"/>
          </w:divBdr>
        </w:div>
      </w:divsChild>
    </w:div>
    <w:div w:id="542524418">
      <w:bodyDiv w:val="1"/>
      <w:marLeft w:val="0"/>
      <w:marRight w:val="0"/>
      <w:marTop w:val="0"/>
      <w:marBottom w:val="0"/>
      <w:divBdr>
        <w:top w:val="none" w:sz="0" w:space="0" w:color="auto"/>
        <w:left w:val="none" w:sz="0" w:space="0" w:color="auto"/>
        <w:bottom w:val="none" w:sz="0" w:space="0" w:color="auto"/>
        <w:right w:val="none" w:sz="0" w:space="0" w:color="auto"/>
      </w:divBdr>
    </w:div>
    <w:div w:id="543298632">
      <w:bodyDiv w:val="1"/>
      <w:marLeft w:val="0"/>
      <w:marRight w:val="0"/>
      <w:marTop w:val="0"/>
      <w:marBottom w:val="0"/>
      <w:divBdr>
        <w:top w:val="none" w:sz="0" w:space="0" w:color="auto"/>
        <w:left w:val="none" w:sz="0" w:space="0" w:color="auto"/>
        <w:bottom w:val="none" w:sz="0" w:space="0" w:color="auto"/>
        <w:right w:val="none" w:sz="0" w:space="0" w:color="auto"/>
      </w:divBdr>
    </w:div>
    <w:div w:id="543640407">
      <w:bodyDiv w:val="1"/>
      <w:marLeft w:val="0"/>
      <w:marRight w:val="0"/>
      <w:marTop w:val="0"/>
      <w:marBottom w:val="0"/>
      <w:divBdr>
        <w:top w:val="none" w:sz="0" w:space="0" w:color="auto"/>
        <w:left w:val="none" w:sz="0" w:space="0" w:color="auto"/>
        <w:bottom w:val="none" w:sz="0" w:space="0" w:color="auto"/>
        <w:right w:val="none" w:sz="0" w:space="0" w:color="auto"/>
      </w:divBdr>
    </w:div>
    <w:div w:id="543712873">
      <w:bodyDiv w:val="1"/>
      <w:marLeft w:val="0"/>
      <w:marRight w:val="0"/>
      <w:marTop w:val="0"/>
      <w:marBottom w:val="0"/>
      <w:divBdr>
        <w:top w:val="none" w:sz="0" w:space="0" w:color="auto"/>
        <w:left w:val="none" w:sz="0" w:space="0" w:color="auto"/>
        <w:bottom w:val="none" w:sz="0" w:space="0" w:color="auto"/>
        <w:right w:val="none" w:sz="0" w:space="0" w:color="auto"/>
      </w:divBdr>
    </w:div>
    <w:div w:id="543907418">
      <w:bodyDiv w:val="1"/>
      <w:marLeft w:val="0"/>
      <w:marRight w:val="0"/>
      <w:marTop w:val="0"/>
      <w:marBottom w:val="0"/>
      <w:divBdr>
        <w:top w:val="none" w:sz="0" w:space="0" w:color="auto"/>
        <w:left w:val="none" w:sz="0" w:space="0" w:color="auto"/>
        <w:bottom w:val="none" w:sz="0" w:space="0" w:color="auto"/>
        <w:right w:val="none" w:sz="0" w:space="0" w:color="auto"/>
      </w:divBdr>
    </w:div>
    <w:div w:id="544147928">
      <w:bodyDiv w:val="1"/>
      <w:marLeft w:val="0"/>
      <w:marRight w:val="0"/>
      <w:marTop w:val="0"/>
      <w:marBottom w:val="0"/>
      <w:divBdr>
        <w:top w:val="none" w:sz="0" w:space="0" w:color="auto"/>
        <w:left w:val="none" w:sz="0" w:space="0" w:color="auto"/>
        <w:bottom w:val="none" w:sz="0" w:space="0" w:color="auto"/>
        <w:right w:val="none" w:sz="0" w:space="0" w:color="auto"/>
      </w:divBdr>
    </w:div>
    <w:div w:id="544174032">
      <w:bodyDiv w:val="1"/>
      <w:marLeft w:val="0"/>
      <w:marRight w:val="0"/>
      <w:marTop w:val="0"/>
      <w:marBottom w:val="0"/>
      <w:divBdr>
        <w:top w:val="none" w:sz="0" w:space="0" w:color="auto"/>
        <w:left w:val="none" w:sz="0" w:space="0" w:color="auto"/>
        <w:bottom w:val="none" w:sz="0" w:space="0" w:color="auto"/>
        <w:right w:val="none" w:sz="0" w:space="0" w:color="auto"/>
      </w:divBdr>
    </w:div>
    <w:div w:id="544755627">
      <w:bodyDiv w:val="1"/>
      <w:marLeft w:val="0"/>
      <w:marRight w:val="0"/>
      <w:marTop w:val="0"/>
      <w:marBottom w:val="0"/>
      <w:divBdr>
        <w:top w:val="none" w:sz="0" w:space="0" w:color="auto"/>
        <w:left w:val="none" w:sz="0" w:space="0" w:color="auto"/>
        <w:bottom w:val="none" w:sz="0" w:space="0" w:color="auto"/>
        <w:right w:val="none" w:sz="0" w:space="0" w:color="auto"/>
      </w:divBdr>
    </w:div>
    <w:div w:id="544758246">
      <w:bodyDiv w:val="1"/>
      <w:marLeft w:val="0"/>
      <w:marRight w:val="0"/>
      <w:marTop w:val="0"/>
      <w:marBottom w:val="0"/>
      <w:divBdr>
        <w:top w:val="none" w:sz="0" w:space="0" w:color="auto"/>
        <w:left w:val="none" w:sz="0" w:space="0" w:color="auto"/>
        <w:bottom w:val="none" w:sz="0" w:space="0" w:color="auto"/>
        <w:right w:val="none" w:sz="0" w:space="0" w:color="auto"/>
      </w:divBdr>
    </w:div>
    <w:div w:id="544761327">
      <w:bodyDiv w:val="1"/>
      <w:marLeft w:val="0"/>
      <w:marRight w:val="0"/>
      <w:marTop w:val="0"/>
      <w:marBottom w:val="0"/>
      <w:divBdr>
        <w:top w:val="none" w:sz="0" w:space="0" w:color="auto"/>
        <w:left w:val="none" w:sz="0" w:space="0" w:color="auto"/>
        <w:bottom w:val="none" w:sz="0" w:space="0" w:color="auto"/>
        <w:right w:val="none" w:sz="0" w:space="0" w:color="auto"/>
      </w:divBdr>
    </w:div>
    <w:div w:id="544875395">
      <w:bodyDiv w:val="1"/>
      <w:marLeft w:val="0"/>
      <w:marRight w:val="0"/>
      <w:marTop w:val="0"/>
      <w:marBottom w:val="0"/>
      <w:divBdr>
        <w:top w:val="none" w:sz="0" w:space="0" w:color="auto"/>
        <w:left w:val="none" w:sz="0" w:space="0" w:color="auto"/>
        <w:bottom w:val="none" w:sz="0" w:space="0" w:color="auto"/>
        <w:right w:val="none" w:sz="0" w:space="0" w:color="auto"/>
      </w:divBdr>
    </w:div>
    <w:div w:id="545027232">
      <w:bodyDiv w:val="1"/>
      <w:marLeft w:val="0"/>
      <w:marRight w:val="0"/>
      <w:marTop w:val="0"/>
      <w:marBottom w:val="0"/>
      <w:divBdr>
        <w:top w:val="none" w:sz="0" w:space="0" w:color="auto"/>
        <w:left w:val="none" w:sz="0" w:space="0" w:color="auto"/>
        <w:bottom w:val="none" w:sz="0" w:space="0" w:color="auto"/>
        <w:right w:val="none" w:sz="0" w:space="0" w:color="auto"/>
      </w:divBdr>
    </w:div>
    <w:div w:id="545458843">
      <w:bodyDiv w:val="1"/>
      <w:marLeft w:val="0"/>
      <w:marRight w:val="0"/>
      <w:marTop w:val="0"/>
      <w:marBottom w:val="0"/>
      <w:divBdr>
        <w:top w:val="none" w:sz="0" w:space="0" w:color="auto"/>
        <w:left w:val="none" w:sz="0" w:space="0" w:color="auto"/>
        <w:bottom w:val="none" w:sz="0" w:space="0" w:color="auto"/>
        <w:right w:val="none" w:sz="0" w:space="0" w:color="auto"/>
      </w:divBdr>
    </w:div>
    <w:div w:id="545994003">
      <w:bodyDiv w:val="1"/>
      <w:marLeft w:val="0"/>
      <w:marRight w:val="0"/>
      <w:marTop w:val="0"/>
      <w:marBottom w:val="0"/>
      <w:divBdr>
        <w:top w:val="none" w:sz="0" w:space="0" w:color="auto"/>
        <w:left w:val="none" w:sz="0" w:space="0" w:color="auto"/>
        <w:bottom w:val="none" w:sz="0" w:space="0" w:color="auto"/>
        <w:right w:val="none" w:sz="0" w:space="0" w:color="auto"/>
      </w:divBdr>
    </w:div>
    <w:div w:id="546332095">
      <w:bodyDiv w:val="1"/>
      <w:marLeft w:val="0"/>
      <w:marRight w:val="0"/>
      <w:marTop w:val="0"/>
      <w:marBottom w:val="0"/>
      <w:divBdr>
        <w:top w:val="none" w:sz="0" w:space="0" w:color="auto"/>
        <w:left w:val="none" w:sz="0" w:space="0" w:color="auto"/>
        <w:bottom w:val="none" w:sz="0" w:space="0" w:color="auto"/>
        <w:right w:val="none" w:sz="0" w:space="0" w:color="auto"/>
      </w:divBdr>
    </w:div>
    <w:div w:id="546338801">
      <w:bodyDiv w:val="1"/>
      <w:marLeft w:val="0"/>
      <w:marRight w:val="0"/>
      <w:marTop w:val="0"/>
      <w:marBottom w:val="0"/>
      <w:divBdr>
        <w:top w:val="none" w:sz="0" w:space="0" w:color="auto"/>
        <w:left w:val="none" w:sz="0" w:space="0" w:color="auto"/>
        <w:bottom w:val="none" w:sz="0" w:space="0" w:color="auto"/>
        <w:right w:val="none" w:sz="0" w:space="0" w:color="auto"/>
      </w:divBdr>
    </w:div>
    <w:div w:id="546647186">
      <w:bodyDiv w:val="1"/>
      <w:marLeft w:val="0"/>
      <w:marRight w:val="0"/>
      <w:marTop w:val="0"/>
      <w:marBottom w:val="0"/>
      <w:divBdr>
        <w:top w:val="none" w:sz="0" w:space="0" w:color="auto"/>
        <w:left w:val="none" w:sz="0" w:space="0" w:color="auto"/>
        <w:bottom w:val="none" w:sz="0" w:space="0" w:color="auto"/>
        <w:right w:val="none" w:sz="0" w:space="0" w:color="auto"/>
      </w:divBdr>
    </w:div>
    <w:div w:id="547105711">
      <w:bodyDiv w:val="1"/>
      <w:marLeft w:val="0"/>
      <w:marRight w:val="0"/>
      <w:marTop w:val="0"/>
      <w:marBottom w:val="0"/>
      <w:divBdr>
        <w:top w:val="none" w:sz="0" w:space="0" w:color="auto"/>
        <w:left w:val="none" w:sz="0" w:space="0" w:color="auto"/>
        <w:bottom w:val="none" w:sz="0" w:space="0" w:color="auto"/>
        <w:right w:val="none" w:sz="0" w:space="0" w:color="auto"/>
      </w:divBdr>
    </w:div>
    <w:div w:id="547109390">
      <w:bodyDiv w:val="1"/>
      <w:marLeft w:val="0"/>
      <w:marRight w:val="0"/>
      <w:marTop w:val="0"/>
      <w:marBottom w:val="0"/>
      <w:divBdr>
        <w:top w:val="none" w:sz="0" w:space="0" w:color="auto"/>
        <w:left w:val="none" w:sz="0" w:space="0" w:color="auto"/>
        <w:bottom w:val="none" w:sz="0" w:space="0" w:color="auto"/>
        <w:right w:val="none" w:sz="0" w:space="0" w:color="auto"/>
      </w:divBdr>
    </w:div>
    <w:div w:id="547574027">
      <w:bodyDiv w:val="1"/>
      <w:marLeft w:val="0"/>
      <w:marRight w:val="0"/>
      <w:marTop w:val="0"/>
      <w:marBottom w:val="0"/>
      <w:divBdr>
        <w:top w:val="none" w:sz="0" w:space="0" w:color="auto"/>
        <w:left w:val="none" w:sz="0" w:space="0" w:color="auto"/>
        <w:bottom w:val="none" w:sz="0" w:space="0" w:color="auto"/>
        <w:right w:val="none" w:sz="0" w:space="0" w:color="auto"/>
      </w:divBdr>
    </w:div>
    <w:div w:id="548106672">
      <w:bodyDiv w:val="1"/>
      <w:marLeft w:val="0"/>
      <w:marRight w:val="0"/>
      <w:marTop w:val="0"/>
      <w:marBottom w:val="0"/>
      <w:divBdr>
        <w:top w:val="none" w:sz="0" w:space="0" w:color="auto"/>
        <w:left w:val="none" w:sz="0" w:space="0" w:color="auto"/>
        <w:bottom w:val="none" w:sz="0" w:space="0" w:color="auto"/>
        <w:right w:val="none" w:sz="0" w:space="0" w:color="auto"/>
      </w:divBdr>
    </w:div>
    <w:div w:id="548684511">
      <w:bodyDiv w:val="1"/>
      <w:marLeft w:val="0"/>
      <w:marRight w:val="0"/>
      <w:marTop w:val="0"/>
      <w:marBottom w:val="0"/>
      <w:divBdr>
        <w:top w:val="none" w:sz="0" w:space="0" w:color="auto"/>
        <w:left w:val="none" w:sz="0" w:space="0" w:color="auto"/>
        <w:bottom w:val="none" w:sz="0" w:space="0" w:color="auto"/>
        <w:right w:val="none" w:sz="0" w:space="0" w:color="auto"/>
      </w:divBdr>
    </w:div>
    <w:div w:id="548882349">
      <w:bodyDiv w:val="1"/>
      <w:marLeft w:val="0"/>
      <w:marRight w:val="0"/>
      <w:marTop w:val="0"/>
      <w:marBottom w:val="0"/>
      <w:divBdr>
        <w:top w:val="none" w:sz="0" w:space="0" w:color="auto"/>
        <w:left w:val="none" w:sz="0" w:space="0" w:color="auto"/>
        <w:bottom w:val="none" w:sz="0" w:space="0" w:color="auto"/>
        <w:right w:val="none" w:sz="0" w:space="0" w:color="auto"/>
      </w:divBdr>
    </w:div>
    <w:div w:id="549223797">
      <w:bodyDiv w:val="1"/>
      <w:marLeft w:val="0"/>
      <w:marRight w:val="0"/>
      <w:marTop w:val="0"/>
      <w:marBottom w:val="0"/>
      <w:divBdr>
        <w:top w:val="none" w:sz="0" w:space="0" w:color="auto"/>
        <w:left w:val="none" w:sz="0" w:space="0" w:color="auto"/>
        <w:bottom w:val="none" w:sz="0" w:space="0" w:color="auto"/>
        <w:right w:val="none" w:sz="0" w:space="0" w:color="auto"/>
      </w:divBdr>
    </w:div>
    <w:div w:id="549341842">
      <w:bodyDiv w:val="1"/>
      <w:marLeft w:val="0"/>
      <w:marRight w:val="0"/>
      <w:marTop w:val="0"/>
      <w:marBottom w:val="0"/>
      <w:divBdr>
        <w:top w:val="none" w:sz="0" w:space="0" w:color="auto"/>
        <w:left w:val="none" w:sz="0" w:space="0" w:color="auto"/>
        <w:bottom w:val="none" w:sz="0" w:space="0" w:color="auto"/>
        <w:right w:val="none" w:sz="0" w:space="0" w:color="auto"/>
      </w:divBdr>
    </w:div>
    <w:div w:id="549416740">
      <w:bodyDiv w:val="1"/>
      <w:marLeft w:val="0"/>
      <w:marRight w:val="0"/>
      <w:marTop w:val="0"/>
      <w:marBottom w:val="0"/>
      <w:divBdr>
        <w:top w:val="none" w:sz="0" w:space="0" w:color="auto"/>
        <w:left w:val="none" w:sz="0" w:space="0" w:color="auto"/>
        <w:bottom w:val="none" w:sz="0" w:space="0" w:color="auto"/>
        <w:right w:val="none" w:sz="0" w:space="0" w:color="auto"/>
      </w:divBdr>
    </w:div>
    <w:div w:id="549532867">
      <w:bodyDiv w:val="1"/>
      <w:marLeft w:val="0"/>
      <w:marRight w:val="0"/>
      <w:marTop w:val="0"/>
      <w:marBottom w:val="0"/>
      <w:divBdr>
        <w:top w:val="none" w:sz="0" w:space="0" w:color="auto"/>
        <w:left w:val="none" w:sz="0" w:space="0" w:color="auto"/>
        <w:bottom w:val="none" w:sz="0" w:space="0" w:color="auto"/>
        <w:right w:val="none" w:sz="0" w:space="0" w:color="auto"/>
      </w:divBdr>
    </w:div>
    <w:div w:id="549534407">
      <w:bodyDiv w:val="1"/>
      <w:marLeft w:val="0"/>
      <w:marRight w:val="0"/>
      <w:marTop w:val="0"/>
      <w:marBottom w:val="0"/>
      <w:divBdr>
        <w:top w:val="none" w:sz="0" w:space="0" w:color="auto"/>
        <w:left w:val="none" w:sz="0" w:space="0" w:color="auto"/>
        <w:bottom w:val="none" w:sz="0" w:space="0" w:color="auto"/>
        <w:right w:val="none" w:sz="0" w:space="0" w:color="auto"/>
      </w:divBdr>
    </w:div>
    <w:div w:id="549803001">
      <w:bodyDiv w:val="1"/>
      <w:marLeft w:val="0"/>
      <w:marRight w:val="0"/>
      <w:marTop w:val="0"/>
      <w:marBottom w:val="0"/>
      <w:divBdr>
        <w:top w:val="none" w:sz="0" w:space="0" w:color="auto"/>
        <w:left w:val="none" w:sz="0" w:space="0" w:color="auto"/>
        <w:bottom w:val="none" w:sz="0" w:space="0" w:color="auto"/>
        <w:right w:val="none" w:sz="0" w:space="0" w:color="auto"/>
      </w:divBdr>
    </w:div>
    <w:div w:id="549808862">
      <w:bodyDiv w:val="1"/>
      <w:marLeft w:val="0"/>
      <w:marRight w:val="0"/>
      <w:marTop w:val="0"/>
      <w:marBottom w:val="0"/>
      <w:divBdr>
        <w:top w:val="none" w:sz="0" w:space="0" w:color="auto"/>
        <w:left w:val="none" w:sz="0" w:space="0" w:color="auto"/>
        <w:bottom w:val="none" w:sz="0" w:space="0" w:color="auto"/>
        <w:right w:val="none" w:sz="0" w:space="0" w:color="auto"/>
      </w:divBdr>
    </w:div>
    <w:div w:id="550045123">
      <w:bodyDiv w:val="1"/>
      <w:marLeft w:val="0"/>
      <w:marRight w:val="0"/>
      <w:marTop w:val="0"/>
      <w:marBottom w:val="0"/>
      <w:divBdr>
        <w:top w:val="none" w:sz="0" w:space="0" w:color="auto"/>
        <w:left w:val="none" w:sz="0" w:space="0" w:color="auto"/>
        <w:bottom w:val="none" w:sz="0" w:space="0" w:color="auto"/>
        <w:right w:val="none" w:sz="0" w:space="0" w:color="auto"/>
      </w:divBdr>
    </w:div>
    <w:div w:id="550118259">
      <w:bodyDiv w:val="1"/>
      <w:marLeft w:val="0"/>
      <w:marRight w:val="0"/>
      <w:marTop w:val="0"/>
      <w:marBottom w:val="0"/>
      <w:divBdr>
        <w:top w:val="none" w:sz="0" w:space="0" w:color="auto"/>
        <w:left w:val="none" w:sz="0" w:space="0" w:color="auto"/>
        <w:bottom w:val="none" w:sz="0" w:space="0" w:color="auto"/>
        <w:right w:val="none" w:sz="0" w:space="0" w:color="auto"/>
      </w:divBdr>
      <w:divsChild>
        <w:div w:id="82142849">
          <w:marLeft w:val="480"/>
          <w:marRight w:val="0"/>
          <w:marTop w:val="0"/>
          <w:marBottom w:val="0"/>
          <w:divBdr>
            <w:top w:val="none" w:sz="0" w:space="0" w:color="auto"/>
            <w:left w:val="none" w:sz="0" w:space="0" w:color="auto"/>
            <w:bottom w:val="none" w:sz="0" w:space="0" w:color="auto"/>
            <w:right w:val="none" w:sz="0" w:space="0" w:color="auto"/>
          </w:divBdr>
        </w:div>
        <w:div w:id="118501687">
          <w:marLeft w:val="480"/>
          <w:marRight w:val="0"/>
          <w:marTop w:val="0"/>
          <w:marBottom w:val="0"/>
          <w:divBdr>
            <w:top w:val="none" w:sz="0" w:space="0" w:color="auto"/>
            <w:left w:val="none" w:sz="0" w:space="0" w:color="auto"/>
            <w:bottom w:val="none" w:sz="0" w:space="0" w:color="auto"/>
            <w:right w:val="none" w:sz="0" w:space="0" w:color="auto"/>
          </w:divBdr>
        </w:div>
        <w:div w:id="149833209">
          <w:marLeft w:val="480"/>
          <w:marRight w:val="0"/>
          <w:marTop w:val="0"/>
          <w:marBottom w:val="0"/>
          <w:divBdr>
            <w:top w:val="none" w:sz="0" w:space="0" w:color="auto"/>
            <w:left w:val="none" w:sz="0" w:space="0" w:color="auto"/>
            <w:bottom w:val="none" w:sz="0" w:space="0" w:color="auto"/>
            <w:right w:val="none" w:sz="0" w:space="0" w:color="auto"/>
          </w:divBdr>
        </w:div>
        <w:div w:id="199325142">
          <w:marLeft w:val="480"/>
          <w:marRight w:val="0"/>
          <w:marTop w:val="0"/>
          <w:marBottom w:val="0"/>
          <w:divBdr>
            <w:top w:val="none" w:sz="0" w:space="0" w:color="auto"/>
            <w:left w:val="none" w:sz="0" w:space="0" w:color="auto"/>
            <w:bottom w:val="none" w:sz="0" w:space="0" w:color="auto"/>
            <w:right w:val="none" w:sz="0" w:space="0" w:color="auto"/>
          </w:divBdr>
        </w:div>
        <w:div w:id="201677003">
          <w:marLeft w:val="480"/>
          <w:marRight w:val="0"/>
          <w:marTop w:val="0"/>
          <w:marBottom w:val="0"/>
          <w:divBdr>
            <w:top w:val="none" w:sz="0" w:space="0" w:color="auto"/>
            <w:left w:val="none" w:sz="0" w:space="0" w:color="auto"/>
            <w:bottom w:val="none" w:sz="0" w:space="0" w:color="auto"/>
            <w:right w:val="none" w:sz="0" w:space="0" w:color="auto"/>
          </w:divBdr>
        </w:div>
        <w:div w:id="215287893">
          <w:marLeft w:val="480"/>
          <w:marRight w:val="0"/>
          <w:marTop w:val="0"/>
          <w:marBottom w:val="0"/>
          <w:divBdr>
            <w:top w:val="none" w:sz="0" w:space="0" w:color="auto"/>
            <w:left w:val="none" w:sz="0" w:space="0" w:color="auto"/>
            <w:bottom w:val="none" w:sz="0" w:space="0" w:color="auto"/>
            <w:right w:val="none" w:sz="0" w:space="0" w:color="auto"/>
          </w:divBdr>
        </w:div>
        <w:div w:id="268239908">
          <w:marLeft w:val="480"/>
          <w:marRight w:val="0"/>
          <w:marTop w:val="0"/>
          <w:marBottom w:val="0"/>
          <w:divBdr>
            <w:top w:val="none" w:sz="0" w:space="0" w:color="auto"/>
            <w:left w:val="none" w:sz="0" w:space="0" w:color="auto"/>
            <w:bottom w:val="none" w:sz="0" w:space="0" w:color="auto"/>
            <w:right w:val="none" w:sz="0" w:space="0" w:color="auto"/>
          </w:divBdr>
        </w:div>
        <w:div w:id="325671183">
          <w:marLeft w:val="480"/>
          <w:marRight w:val="0"/>
          <w:marTop w:val="0"/>
          <w:marBottom w:val="0"/>
          <w:divBdr>
            <w:top w:val="none" w:sz="0" w:space="0" w:color="auto"/>
            <w:left w:val="none" w:sz="0" w:space="0" w:color="auto"/>
            <w:bottom w:val="none" w:sz="0" w:space="0" w:color="auto"/>
            <w:right w:val="none" w:sz="0" w:space="0" w:color="auto"/>
          </w:divBdr>
        </w:div>
        <w:div w:id="342126854">
          <w:marLeft w:val="480"/>
          <w:marRight w:val="0"/>
          <w:marTop w:val="0"/>
          <w:marBottom w:val="0"/>
          <w:divBdr>
            <w:top w:val="none" w:sz="0" w:space="0" w:color="auto"/>
            <w:left w:val="none" w:sz="0" w:space="0" w:color="auto"/>
            <w:bottom w:val="none" w:sz="0" w:space="0" w:color="auto"/>
            <w:right w:val="none" w:sz="0" w:space="0" w:color="auto"/>
          </w:divBdr>
        </w:div>
        <w:div w:id="425426329">
          <w:marLeft w:val="480"/>
          <w:marRight w:val="0"/>
          <w:marTop w:val="0"/>
          <w:marBottom w:val="0"/>
          <w:divBdr>
            <w:top w:val="none" w:sz="0" w:space="0" w:color="auto"/>
            <w:left w:val="none" w:sz="0" w:space="0" w:color="auto"/>
            <w:bottom w:val="none" w:sz="0" w:space="0" w:color="auto"/>
            <w:right w:val="none" w:sz="0" w:space="0" w:color="auto"/>
          </w:divBdr>
        </w:div>
        <w:div w:id="425620394">
          <w:marLeft w:val="480"/>
          <w:marRight w:val="0"/>
          <w:marTop w:val="0"/>
          <w:marBottom w:val="0"/>
          <w:divBdr>
            <w:top w:val="none" w:sz="0" w:space="0" w:color="auto"/>
            <w:left w:val="none" w:sz="0" w:space="0" w:color="auto"/>
            <w:bottom w:val="none" w:sz="0" w:space="0" w:color="auto"/>
            <w:right w:val="none" w:sz="0" w:space="0" w:color="auto"/>
          </w:divBdr>
        </w:div>
        <w:div w:id="503324216">
          <w:marLeft w:val="480"/>
          <w:marRight w:val="0"/>
          <w:marTop w:val="0"/>
          <w:marBottom w:val="0"/>
          <w:divBdr>
            <w:top w:val="none" w:sz="0" w:space="0" w:color="auto"/>
            <w:left w:val="none" w:sz="0" w:space="0" w:color="auto"/>
            <w:bottom w:val="none" w:sz="0" w:space="0" w:color="auto"/>
            <w:right w:val="none" w:sz="0" w:space="0" w:color="auto"/>
          </w:divBdr>
        </w:div>
        <w:div w:id="653295250">
          <w:marLeft w:val="480"/>
          <w:marRight w:val="0"/>
          <w:marTop w:val="0"/>
          <w:marBottom w:val="0"/>
          <w:divBdr>
            <w:top w:val="none" w:sz="0" w:space="0" w:color="auto"/>
            <w:left w:val="none" w:sz="0" w:space="0" w:color="auto"/>
            <w:bottom w:val="none" w:sz="0" w:space="0" w:color="auto"/>
            <w:right w:val="none" w:sz="0" w:space="0" w:color="auto"/>
          </w:divBdr>
        </w:div>
        <w:div w:id="676078707">
          <w:marLeft w:val="480"/>
          <w:marRight w:val="0"/>
          <w:marTop w:val="0"/>
          <w:marBottom w:val="0"/>
          <w:divBdr>
            <w:top w:val="none" w:sz="0" w:space="0" w:color="auto"/>
            <w:left w:val="none" w:sz="0" w:space="0" w:color="auto"/>
            <w:bottom w:val="none" w:sz="0" w:space="0" w:color="auto"/>
            <w:right w:val="none" w:sz="0" w:space="0" w:color="auto"/>
          </w:divBdr>
        </w:div>
        <w:div w:id="702829403">
          <w:marLeft w:val="480"/>
          <w:marRight w:val="0"/>
          <w:marTop w:val="0"/>
          <w:marBottom w:val="0"/>
          <w:divBdr>
            <w:top w:val="none" w:sz="0" w:space="0" w:color="auto"/>
            <w:left w:val="none" w:sz="0" w:space="0" w:color="auto"/>
            <w:bottom w:val="none" w:sz="0" w:space="0" w:color="auto"/>
            <w:right w:val="none" w:sz="0" w:space="0" w:color="auto"/>
          </w:divBdr>
        </w:div>
        <w:div w:id="707728052">
          <w:marLeft w:val="480"/>
          <w:marRight w:val="0"/>
          <w:marTop w:val="0"/>
          <w:marBottom w:val="0"/>
          <w:divBdr>
            <w:top w:val="none" w:sz="0" w:space="0" w:color="auto"/>
            <w:left w:val="none" w:sz="0" w:space="0" w:color="auto"/>
            <w:bottom w:val="none" w:sz="0" w:space="0" w:color="auto"/>
            <w:right w:val="none" w:sz="0" w:space="0" w:color="auto"/>
          </w:divBdr>
        </w:div>
        <w:div w:id="723405442">
          <w:marLeft w:val="480"/>
          <w:marRight w:val="0"/>
          <w:marTop w:val="0"/>
          <w:marBottom w:val="0"/>
          <w:divBdr>
            <w:top w:val="none" w:sz="0" w:space="0" w:color="auto"/>
            <w:left w:val="none" w:sz="0" w:space="0" w:color="auto"/>
            <w:bottom w:val="none" w:sz="0" w:space="0" w:color="auto"/>
            <w:right w:val="none" w:sz="0" w:space="0" w:color="auto"/>
          </w:divBdr>
        </w:div>
        <w:div w:id="773135693">
          <w:marLeft w:val="480"/>
          <w:marRight w:val="0"/>
          <w:marTop w:val="0"/>
          <w:marBottom w:val="0"/>
          <w:divBdr>
            <w:top w:val="none" w:sz="0" w:space="0" w:color="auto"/>
            <w:left w:val="none" w:sz="0" w:space="0" w:color="auto"/>
            <w:bottom w:val="none" w:sz="0" w:space="0" w:color="auto"/>
            <w:right w:val="none" w:sz="0" w:space="0" w:color="auto"/>
          </w:divBdr>
        </w:div>
        <w:div w:id="795677282">
          <w:marLeft w:val="480"/>
          <w:marRight w:val="0"/>
          <w:marTop w:val="0"/>
          <w:marBottom w:val="0"/>
          <w:divBdr>
            <w:top w:val="none" w:sz="0" w:space="0" w:color="auto"/>
            <w:left w:val="none" w:sz="0" w:space="0" w:color="auto"/>
            <w:bottom w:val="none" w:sz="0" w:space="0" w:color="auto"/>
            <w:right w:val="none" w:sz="0" w:space="0" w:color="auto"/>
          </w:divBdr>
        </w:div>
        <w:div w:id="864828680">
          <w:marLeft w:val="480"/>
          <w:marRight w:val="0"/>
          <w:marTop w:val="0"/>
          <w:marBottom w:val="0"/>
          <w:divBdr>
            <w:top w:val="none" w:sz="0" w:space="0" w:color="auto"/>
            <w:left w:val="none" w:sz="0" w:space="0" w:color="auto"/>
            <w:bottom w:val="none" w:sz="0" w:space="0" w:color="auto"/>
            <w:right w:val="none" w:sz="0" w:space="0" w:color="auto"/>
          </w:divBdr>
        </w:div>
        <w:div w:id="866455936">
          <w:marLeft w:val="480"/>
          <w:marRight w:val="0"/>
          <w:marTop w:val="0"/>
          <w:marBottom w:val="0"/>
          <w:divBdr>
            <w:top w:val="none" w:sz="0" w:space="0" w:color="auto"/>
            <w:left w:val="none" w:sz="0" w:space="0" w:color="auto"/>
            <w:bottom w:val="none" w:sz="0" w:space="0" w:color="auto"/>
            <w:right w:val="none" w:sz="0" w:space="0" w:color="auto"/>
          </w:divBdr>
        </w:div>
        <w:div w:id="893155119">
          <w:marLeft w:val="480"/>
          <w:marRight w:val="0"/>
          <w:marTop w:val="0"/>
          <w:marBottom w:val="0"/>
          <w:divBdr>
            <w:top w:val="none" w:sz="0" w:space="0" w:color="auto"/>
            <w:left w:val="none" w:sz="0" w:space="0" w:color="auto"/>
            <w:bottom w:val="none" w:sz="0" w:space="0" w:color="auto"/>
            <w:right w:val="none" w:sz="0" w:space="0" w:color="auto"/>
          </w:divBdr>
        </w:div>
        <w:div w:id="894586429">
          <w:marLeft w:val="480"/>
          <w:marRight w:val="0"/>
          <w:marTop w:val="0"/>
          <w:marBottom w:val="0"/>
          <w:divBdr>
            <w:top w:val="none" w:sz="0" w:space="0" w:color="auto"/>
            <w:left w:val="none" w:sz="0" w:space="0" w:color="auto"/>
            <w:bottom w:val="none" w:sz="0" w:space="0" w:color="auto"/>
            <w:right w:val="none" w:sz="0" w:space="0" w:color="auto"/>
          </w:divBdr>
        </w:div>
        <w:div w:id="1155998210">
          <w:marLeft w:val="480"/>
          <w:marRight w:val="0"/>
          <w:marTop w:val="0"/>
          <w:marBottom w:val="0"/>
          <w:divBdr>
            <w:top w:val="none" w:sz="0" w:space="0" w:color="auto"/>
            <w:left w:val="none" w:sz="0" w:space="0" w:color="auto"/>
            <w:bottom w:val="none" w:sz="0" w:space="0" w:color="auto"/>
            <w:right w:val="none" w:sz="0" w:space="0" w:color="auto"/>
          </w:divBdr>
        </w:div>
        <w:div w:id="1198086488">
          <w:marLeft w:val="480"/>
          <w:marRight w:val="0"/>
          <w:marTop w:val="0"/>
          <w:marBottom w:val="0"/>
          <w:divBdr>
            <w:top w:val="none" w:sz="0" w:space="0" w:color="auto"/>
            <w:left w:val="none" w:sz="0" w:space="0" w:color="auto"/>
            <w:bottom w:val="none" w:sz="0" w:space="0" w:color="auto"/>
            <w:right w:val="none" w:sz="0" w:space="0" w:color="auto"/>
          </w:divBdr>
        </w:div>
        <w:div w:id="1221403479">
          <w:marLeft w:val="480"/>
          <w:marRight w:val="0"/>
          <w:marTop w:val="0"/>
          <w:marBottom w:val="0"/>
          <w:divBdr>
            <w:top w:val="none" w:sz="0" w:space="0" w:color="auto"/>
            <w:left w:val="none" w:sz="0" w:space="0" w:color="auto"/>
            <w:bottom w:val="none" w:sz="0" w:space="0" w:color="auto"/>
            <w:right w:val="none" w:sz="0" w:space="0" w:color="auto"/>
          </w:divBdr>
        </w:div>
        <w:div w:id="1222404245">
          <w:marLeft w:val="480"/>
          <w:marRight w:val="0"/>
          <w:marTop w:val="0"/>
          <w:marBottom w:val="0"/>
          <w:divBdr>
            <w:top w:val="none" w:sz="0" w:space="0" w:color="auto"/>
            <w:left w:val="none" w:sz="0" w:space="0" w:color="auto"/>
            <w:bottom w:val="none" w:sz="0" w:space="0" w:color="auto"/>
            <w:right w:val="none" w:sz="0" w:space="0" w:color="auto"/>
          </w:divBdr>
        </w:div>
        <w:div w:id="1225413378">
          <w:marLeft w:val="480"/>
          <w:marRight w:val="0"/>
          <w:marTop w:val="0"/>
          <w:marBottom w:val="0"/>
          <w:divBdr>
            <w:top w:val="none" w:sz="0" w:space="0" w:color="auto"/>
            <w:left w:val="none" w:sz="0" w:space="0" w:color="auto"/>
            <w:bottom w:val="none" w:sz="0" w:space="0" w:color="auto"/>
            <w:right w:val="none" w:sz="0" w:space="0" w:color="auto"/>
          </w:divBdr>
        </w:div>
        <w:div w:id="1241792556">
          <w:marLeft w:val="480"/>
          <w:marRight w:val="0"/>
          <w:marTop w:val="0"/>
          <w:marBottom w:val="0"/>
          <w:divBdr>
            <w:top w:val="none" w:sz="0" w:space="0" w:color="auto"/>
            <w:left w:val="none" w:sz="0" w:space="0" w:color="auto"/>
            <w:bottom w:val="none" w:sz="0" w:space="0" w:color="auto"/>
            <w:right w:val="none" w:sz="0" w:space="0" w:color="auto"/>
          </w:divBdr>
        </w:div>
        <w:div w:id="1269775311">
          <w:marLeft w:val="480"/>
          <w:marRight w:val="0"/>
          <w:marTop w:val="0"/>
          <w:marBottom w:val="0"/>
          <w:divBdr>
            <w:top w:val="none" w:sz="0" w:space="0" w:color="auto"/>
            <w:left w:val="none" w:sz="0" w:space="0" w:color="auto"/>
            <w:bottom w:val="none" w:sz="0" w:space="0" w:color="auto"/>
            <w:right w:val="none" w:sz="0" w:space="0" w:color="auto"/>
          </w:divBdr>
        </w:div>
        <w:div w:id="1322540397">
          <w:marLeft w:val="480"/>
          <w:marRight w:val="0"/>
          <w:marTop w:val="0"/>
          <w:marBottom w:val="0"/>
          <w:divBdr>
            <w:top w:val="none" w:sz="0" w:space="0" w:color="auto"/>
            <w:left w:val="none" w:sz="0" w:space="0" w:color="auto"/>
            <w:bottom w:val="none" w:sz="0" w:space="0" w:color="auto"/>
            <w:right w:val="none" w:sz="0" w:space="0" w:color="auto"/>
          </w:divBdr>
        </w:div>
        <w:div w:id="1498374693">
          <w:marLeft w:val="480"/>
          <w:marRight w:val="0"/>
          <w:marTop w:val="0"/>
          <w:marBottom w:val="0"/>
          <w:divBdr>
            <w:top w:val="none" w:sz="0" w:space="0" w:color="auto"/>
            <w:left w:val="none" w:sz="0" w:space="0" w:color="auto"/>
            <w:bottom w:val="none" w:sz="0" w:space="0" w:color="auto"/>
            <w:right w:val="none" w:sz="0" w:space="0" w:color="auto"/>
          </w:divBdr>
        </w:div>
        <w:div w:id="1499928702">
          <w:marLeft w:val="480"/>
          <w:marRight w:val="0"/>
          <w:marTop w:val="0"/>
          <w:marBottom w:val="0"/>
          <w:divBdr>
            <w:top w:val="none" w:sz="0" w:space="0" w:color="auto"/>
            <w:left w:val="none" w:sz="0" w:space="0" w:color="auto"/>
            <w:bottom w:val="none" w:sz="0" w:space="0" w:color="auto"/>
            <w:right w:val="none" w:sz="0" w:space="0" w:color="auto"/>
          </w:divBdr>
        </w:div>
        <w:div w:id="1528133241">
          <w:marLeft w:val="480"/>
          <w:marRight w:val="0"/>
          <w:marTop w:val="0"/>
          <w:marBottom w:val="0"/>
          <w:divBdr>
            <w:top w:val="none" w:sz="0" w:space="0" w:color="auto"/>
            <w:left w:val="none" w:sz="0" w:space="0" w:color="auto"/>
            <w:bottom w:val="none" w:sz="0" w:space="0" w:color="auto"/>
            <w:right w:val="none" w:sz="0" w:space="0" w:color="auto"/>
          </w:divBdr>
        </w:div>
        <w:div w:id="1528760961">
          <w:marLeft w:val="480"/>
          <w:marRight w:val="0"/>
          <w:marTop w:val="0"/>
          <w:marBottom w:val="0"/>
          <w:divBdr>
            <w:top w:val="none" w:sz="0" w:space="0" w:color="auto"/>
            <w:left w:val="none" w:sz="0" w:space="0" w:color="auto"/>
            <w:bottom w:val="none" w:sz="0" w:space="0" w:color="auto"/>
            <w:right w:val="none" w:sz="0" w:space="0" w:color="auto"/>
          </w:divBdr>
        </w:div>
        <w:div w:id="1579174501">
          <w:marLeft w:val="480"/>
          <w:marRight w:val="0"/>
          <w:marTop w:val="0"/>
          <w:marBottom w:val="0"/>
          <w:divBdr>
            <w:top w:val="none" w:sz="0" w:space="0" w:color="auto"/>
            <w:left w:val="none" w:sz="0" w:space="0" w:color="auto"/>
            <w:bottom w:val="none" w:sz="0" w:space="0" w:color="auto"/>
            <w:right w:val="none" w:sz="0" w:space="0" w:color="auto"/>
          </w:divBdr>
        </w:div>
        <w:div w:id="1589850934">
          <w:marLeft w:val="480"/>
          <w:marRight w:val="0"/>
          <w:marTop w:val="0"/>
          <w:marBottom w:val="0"/>
          <w:divBdr>
            <w:top w:val="none" w:sz="0" w:space="0" w:color="auto"/>
            <w:left w:val="none" w:sz="0" w:space="0" w:color="auto"/>
            <w:bottom w:val="none" w:sz="0" w:space="0" w:color="auto"/>
            <w:right w:val="none" w:sz="0" w:space="0" w:color="auto"/>
          </w:divBdr>
        </w:div>
        <w:div w:id="1696034941">
          <w:marLeft w:val="480"/>
          <w:marRight w:val="0"/>
          <w:marTop w:val="0"/>
          <w:marBottom w:val="0"/>
          <w:divBdr>
            <w:top w:val="none" w:sz="0" w:space="0" w:color="auto"/>
            <w:left w:val="none" w:sz="0" w:space="0" w:color="auto"/>
            <w:bottom w:val="none" w:sz="0" w:space="0" w:color="auto"/>
            <w:right w:val="none" w:sz="0" w:space="0" w:color="auto"/>
          </w:divBdr>
        </w:div>
        <w:div w:id="1742022678">
          <w:marLeft w:val="480"/>
          <w:marRight w:val="0"/>
          <w:marTop w:val="0"/>
          <w:marBottom w:val="0"/>
          <w:divBdr>
            <w:top w:val="none" w:sz="0" w:space="0" w:color="auto"/>
            <w:left w:val="none" w:sz="0" w:space="0" w:color="auto"/>
            <w:bottom w:val="none" w:sz="0" w:space="0" w:color="auto"/>
            <w:right w:val="none" w:sz="0" w:space="0" w:color="auto"/>
          </w:divBdr>
        </w:div>
        <w:div w:id="1774865015">
          <w:marLeft w:val="480"/>
          <w:marRight w:val="0"/>
          <w:marTop w:val="0"/>
          <w:marBottom w:val="0"/>
          <w:divBdr>
            <w:top w:val="none" w:sz="0" w:space="0" w:color="auto"/>
            <w:left w:val="none" w:sz="0" w:space="0" w:color="auto"/>
            <w:bottom w:val="none" w:sz="0" w:space="0" w:color="auto"/>
            <w:right w:val="none" w:sz="0" w:space="0" w:color="auto"/>
          </w:divBdr>
        </w:div>
        <w:div w:id="1813936233">
          <w:marLeft w:val="480"/>
          <w:marRight w:val="0"/>
          <w:marTop w:val="0"/>
          <w:marBottom w:val="0"/>
          <w:divBdr>
            <w:top w:val="none" w:sz="0" w:space="0" w:color="auto"/>
            <w:left w:val="none" w:sz="0" w:space="0" w:color="auto"/>
            <w:bottom w:val="none" w:sz="0" w:space="0" w:color="auto"/>
            <w:right w:val="none" w:sz="0" w:space="0" w:color="auto"/>
          </w:divBdr>
        </w:div>
        <w:div w:id="1824809557">
          <w:marLeft w:val="480"/>
          <w:marRight w:val="0"/>
          <w:marTop w:val="0"/>
          <w:marBottom w:val="0"/>
          <w:divBdr>
            <w:top w:val="none" w:sz="0" w:space="0" w:color="auto"/>
            <w:left w:val="none" w:sz="0" w:space="0" w:color="auto"/>
            <w:bottom w:val="none" w:sz="0" w:space="0" w:color="auto"/>
            <w:right w:val="none" w:sz="0" w:space="0" w:color="auto"/>
          </w:divBdr>
        </w:div>
        <w:div w:id="1867136877">
          <w:marLeft w:val="480"/>
          <w:marRight w:val="0"/>
          <w:marTop w:val="0"/>
          <w:marBottom w:val="0"/>
          <w:divBdr>
            <w:top w:val="none" w:sz="0" w:space="0" w:color="auto"/>
            <w:left w:val="none" w:sz="0" w:space="0" w:color="auto"/>
            <w:bottom w:val="none" w:sz="0" w:space="0" w:color="auto"/>
            <w:right w:val="none" w:sz="0" w:space="0" w:color="auto"/>
          </w:divBdr>
        </w:div>
        <w:div w:id="1957520987">
          <w:marLeft w:val="480"/>
          <w:marRight w:val="0"/>
          <w:marTop w:val="0"/>
          <w:marBottom w:val="0"/>
          <w:divBdr>
            <w:top w:val="none" w:sz="0" w:space="0" w:color="auto"/>
            <w:left w:val="none" w:sz="0" w:space="0" w:color="auto"/>
            <w:bottom w:val="none" w:sz="0" w:space="0" w:color="auto"/>
            <w:right w:val="none" w:sz="0" w:space="0" w:color="auto"/>
          </w:divBdr>
        </w:div>
        <w:div w:id="2071999773">
          <w:marLeft w:val="480"/>
          <w:marRight w:val="0"/>
          <w:marTop w:val="0"/>
          <w:marBottom w:val="0"/>
          <w:divBdr>
            <w:top w:val="none" w:sz="0" w:space="0" w:color="auto"/>
            <w:left w:val="none" w:sz="0" w:space="0" w:color="auto"/>
            <w:bottom w:val="none" w:sz="0" w:space="0" w:color="auto"/>
            <w:right w:val="none" w:sz="0" w:space="0" w:color="auto"/>
          </w:divBdr>
        </w:div>
        <w:div w:id="2123063839">
          <w:marLeft w:val="480"/>
          <w:marRight w:val="0"/>
          <w:marTop w:val="0"/>
          <w:marBottom w:val="0"/>
          <w:divBdr>
            <w:top w:val="none" w:sz="0" w:space="0" w:color="auto"/>
            <w:left w:val="none" w:sz="0" w:space="0" w:color="auto"/>
            <w:bottom w:val="none" w:sz="0" w:space="0" w:color="auto"/>
            <w:right w:val="none" w:sz="0" w:space="0" w:color="auto"/>
          </w:divBdr>
        </w:div>
      </w:divsChild>
    </w:div>
    <w:div w:id="550313959">
      <w:bodyDiv w:val="1"/>
      <w:marLeft w:val="0"/>
      <w:marRight w:val="0"/>
      <w:marTop w:val="0"/>
      <w:marBottom w:val="0"/>
      <w:divBdr>
        <w:top w:val="none" w:sz="0" w:space="0" w:color="auto"/>
        <w:left w:val="none" w:sz="0" w:space="0" w:color="auto"/>
        <w:bottom w:val="none" w:sz="0" w:space="0" w:color="auto"/>
        <w:right w:val="none" w:sz="0" w:space="0" w:color="auto"/>
      </w:divBdr>
    </w:div>
    <w:div w:id="550923230">
      <w:bodyDiv w:val="1"/>
      <w:marLeft w:val="0"/>
      <w:marRight w:val="0"/>
      <w:marTop w:val="0"/>
      <w:marBottom w:val="0"/>
      <w:divBdr>
        <w:top w:val="none" w:sz="0" w:space="0" w:color="auto"/>
        <w:left w:val="none" w:sz="0" w:space="0" w:color="auto"/>
        <w:bottom w:val="none" w:sz="0" w:space="0" w:color="auto"/>
        <w:right w:val="none" w:sz="0" w:space="0" w:color="auto"/>
      </w:divBdr>
    </w:div>
    <w:div w:id="550923881">
      <w:bodyDiv w:val="1"/>
      <w:marLeft w:val="0"/>
      <w:marRight w:val="0"/>
      <w:marTop w:val="0"/>
      <w:marBottom w:val="0"/>
      <w:divBdr>
        <w:top w:val="none" w:sz="0" w:space="0" w:color="auto"/>
        <w:left w:val="none" w:sz="0" w:space="0" w:color="auto"/>
        <w:bottom w:val="none" w:sz="0" w:space="0" w:color="auto"/>
        <w:right w:val="none" w:sz="0" w:space="0" w:color="auto"/>
      </w:divBdr>
    </w:div>
    <w:div w:id="551307854">
      <w:bodyDiv w:val="1"/>
      <w:marLeft w:val="0"/>
      <w:marRight w:val="0"/>
      <w:marTop w:val="0"/>
      <w:marBottom w:val="0"/>
      <w:divBdr>
        <w:top w:val="none" w:sz="0" w:space="0" w:color="auto"/>
        <w:left w:val="none" w:sz="0" w:space="0" w:color="auto"/>
        <w:bottom w:val="none" w:sz="0" w:space="0" w:color="auto"/>
        <w:right w:val="none" w:sz="0" w:space="0" w:color="auto"/>
      </w:divBdr>
    </w:div>
    <w:div w:id="551380758">
      <w:bodyDiv w:val="1"/>
      <w:marLeft w:val="0"/>
      <w:marRight w:val="0"/>
      <w:marTop w:val="0"/>
      <w:marBottom w:val="0"/>
      <w:divBdr>
        <w:top w:val="none" w:sz="0" w:space="0" w:color="auto"/>
        <w:left w:val="none" w:sz="0" w:space="0" w:color="auto"/>
        <w:bottom w:val="none" w:sz="0" w:space="0" w:color="auto"/>
        <w:right w:val="none" w:sz="0" w:space="0" w:color="auto"/>
      </w:divBdr>
    </w:div>
    <w:div w:id="551575399">
      <w:bodyDiv w:val="1"/>
      <w:marLeft w:val="0"/>
      <w:marRight w:val="0"/>
      <w:marTop w:val="0"/>
      <w:marBottom w:val="0"/>
      <w:divBdr>
        <w:top w:val="none" w:sz="0" w:space="0" w:color="auto"/>
        <w:left w:val="none" w:sz="0" w:space="0" w:color="auto"/>
        <w:bottom w:val="none" w:sz="0" w:space="0" w:color="auto"/>
        <w:right w:val="none" w:sz="0" w:space="0" w:color="auto"/>
      </w:divBdr>
    </w:div>
    <w:div w:id="551813503">
      <w:bodyDiv w:val="1"/>
      <w:marLeft w:val="0"/>
      <w:marRight w:val="0"/>
      <w:marTop w:val="0"/>
      <w:marBottom w:val="0"/>
      <w:divBdr>
        <w:top w:val="none" w:sz="0" w:space="0" w:color="auto"/>
        <w:left w:val="none" w:sz="0" w:space="0" w:color="auto"/>
        <w:bottom w:val="none" w:sz="0" w:space="0" w:color="auto"/>
        <w:right w:val="none" w:sz="0" w:space="0" w:color="auto"/>
      </w:divBdr>
    </w:div>
    <w:div w:id="552235687">
      <w:bodyDiv w:val="1"/>
      <w:marLeft w:val="0"/>
      <w:marRight w:val="0"/>
      <w:marTop w:val="0"/>
      <w:marBottom w:val="0"/>
      <w:divBdr>
        <w:top w:val="none" w:sz="0" w:space="0" w:color="auto"/>
        <w:left w:val="none" w:sz="0" w:space="0" w:color="auto"/>
        <w:bottom w:val="none" w:sz="0" w:space="0" w:color="auto"/>
        <w:right w:val="none" w:sz="0" w:space="0" w:color="auto"/>
      </w:divBdr>
    </w:div>
    <w:div w:id="552278575">
      <w:bodyDiv w:val="1"/>
      <w:marLeft w:val="0"/>
      <w:marRight w:val="0"/>
      <w:marTop w:val="0"/>
      <w:marBottom w:val="0"/>
      <w:divBdr>
        <w:top w:val="none" w:sz="0" w:space="0" w:color="auto"/>
        <w:left w:val="none" w:sz="0" w:space="0" w:color="auto"/>
        <w:bottom w:val="none" w:sz="0" w:space="0" w:color="auto"/>
        <w:right w:val="none" w:sz="0" w:space="0" w:color="auto"/>
      </w:divBdr>
    </w:div>
    <w:div w:id="552347791">
      <w:bodyDiv w:val="1"/>
      <w:marLeft w:val="0"/>
      <w:marRight w:val="0"/>
      <w:marTop w:val="0"/>
      <w:marBottom w:val="0"/>
      <w:divBdr>
        <w:top w:val="none" w:sz="0" w:space="0" w:color="auto"/>
        <w:left w:val="none" w:sz="0" w:space="0" w:color="auto"/>
        <w:bottom w:val="none" w:sz="0" w:space="0" w:color="auto"/>
        <w:right w:val="none" w:sz="0" w:space="0" w:color="auto"/>
      </w:divBdr>
    </w:div>
    <w:div w:id="552354913">
      <w:bodyDiv w:val="1"/>
      <w:marLeft w:val="0"/>
      <w:marRight w:val="0"/>
      <w:marTop w:val="0"/>
      <w:marBottom w:val="0"/>
      <w:divBdr>
        <w:top w:val="none" w:sz="0" w:space="0" w:color="auto"/>
        <w:left w:val="none" w:sz="0" w:space="0" w:color="auto"/>
        <w:bottom w:val="none" w:sz="0" w:space="0" w:color="auto"/>
        <w:right w:val="none" w:sz="0" w:space="0" w:color="auto"/>
      </w:divBdr>
    </w:div>
    <w:div w:id="552695904">
      <w:bodyDiv w:val="1"/>
      <w:marLeft w:val="0"/>
      <w:marRight w:val="0"/>
      <w:marTop w:val="0"/>
      <w:marBottom w:val="0"/>
      <w:divBdr>
        <w:top w:val="none" w:sz="0" w:space="0" w:color="auto"/>
        <w:left w:val="none" w:sz="0" w:space="0" w:color="auto"/>
        <w:bottom w:val="none" w:sz="0" w:space="0" w:color="auto"/>
        <w:right w:val="none" w:sz="0" w:space="0" w:color="auto"/>
      </w:divBdr>
    </w:div>
    <w:div w:id="553081369">
      <w:bodyDiv w:val="1"/>
      <w:marLeft w:val="0"/>
      <w:marRight w:val="0"/>
      <w:marTop w:val="0"/>
      <w:marBottom w:val="0"/>
      <w:divBdr>
        <w:top w:val="none" w:sz="0" w:space="0" w:color="auto"/>
        <w:left w:val="none" w:sz="0" w:space="0" w:color="auto"/>
        <w:bottom w:val="none" w:sz="0" w:space="0" w:color="auto"/>
        <w:right w:val="none" w:sz="0" w:space="0" w:color="auto"/>
      </w:divBdr>
    </w:div>
    <w:div w:id="553084302">
      <w:bodyDiv w:val="1"/>
      <w:marLeft w:val="0"/>
      <w:marRight w:val="0"/>
      <w:marTop w:val="0"/>
      <w:marBottom w:val="0"/>
      <w:divBdr>
        <w:top w:val="none" w:sz="0" w:space="0" w:color="auto"/>
        <w:left w:val="none" w:sz="0" w:space="0" w:color="auto"/>
        <w:bottom w:val="none" w:sz="0" w:space="0" w:color="auto"/>
        <w:right w:val="none" w:sz="0" w:space="0" w:color="auto"/>
      </w:divBdr>
    </w:div>
    <w:div w:id="553086098">
      <w:bodyDiv w:val="1"/>
      <w:marLeft w:val="0"/>
      <w:marRight w:val="0"/>
      <w:marTop w:val="0"/>
      <w:marBottom w:val="0"/>
      <w:divBdr>
        <w:top w:val="none" w:sz="0" w:space="0" w:color="auto"/>
        <w:left w:val="none" w:sz="0" w:space="0" w:color="auto"/>
        <w:bottom w:val="none" w:sz="0" w:space="0" w:color="auto"/>
        <w:right w:val="none" w:sz="0" w:space="0" w:color="auto"/>
      </w:divBdr>
    </w:div>
    <w:div w:id="553270388">
      <w:bodyDiv w:val="1"/>
      <w:marLeft w:val="0"/>
      <w:marRight w:val="0"/>
      <w:marTop w:val="0"/>
      <w:marBottom w:val="0"/>
      <w:divBdr>
        <w:top w:val="none" w:sz="0" w:space="0" w:color="auto"/>
        <w:left w:val="none" w:sz="0" w:space="0" w:color="auto"/>
        <w:bottom w:val="none" w:sz="0" w:space="0" w:color="auto"/>
        <w:right w:val="none" w:sz="0" w:space="0" w:color="auto"/>
      </w:divBdr>
    </w:div>
    <w:div w:id="553393248">
      <w:bodyDiv w:val="1"/>
      <w:marLeft w:val="0"/>
      <w:marRight w:val="0"/>
      <w:marTop w:val="0"/>
      <w:marBottom w:val="0"/>
      <w:divBdr>
        <w:top w:val="none" w:sz="0" w:space="0" w:color="auto"/>
        <w:left w:val="none" w:sz="0" w:space="0" w:color="auto"/>
        <w:bottom w:val="none" w:sz="0" w:space="0" w:color="auto"/>
        <w:right w:val="none" w:sz="0" w:space="0" w:color="auto"/>
      </w:divBdr>
    </w:div>
    <w:div w:id="553541041">
      <w:bodyDiv w:val="1"/>
      <w:marLeft w:val="0"/>
      <w:marRight w:val="0"/>
      <w:marTop w:val="0"/>
      <w:marBottom w:val="0"/>
      <w:divBdr>
        <w:top w:val="none" w:sz="0" w:space="0" w:color="auto"/>
        <w:left w:val="none" w:sz="0" w:space="0" w:color="auto"/>
        <w:bottom w:val="none" w:sz="0" w:space="0" w:color="auto"/>
        <w:right w:val="none" w:sz="0" w:space="0" w:color="auto"/>
      </w:divBdr>
      <w:divsChild>
        <w:div w:id="671836303">
          <w:marLeft w:val="480"/>
          <w:marRight w:val="0"/>
          <w:marTop w:val="0"/>
          <w:marBottom w:val="0"/>
          <w:divBdr>
            <w:top w:val="none" w:sz="0" w:space="0" w:color="auto"/>
            <w:left w:val="none" w:sz="0" w:space="0" w:color="auto"/>
            <w:bottom w:val="none" w:sz="0" w:space="0" w:color="auto"/>
            <w:right w:val="none" w:sz="0" w:space="0" w:color="auto"/>
          </w:divBdr>
        </w:div>
        <w:div w:id="1790971136">
          <w:marLeft w:val="480"/>
          <w:marRight w:val="0"/>
          <w:marTop w:val="0"/>
          <w:marBottom w:val="0"/>
          <w:divBdr>
            <w:top w:val="none" w:sz="0" w:space="0" w:color="auto"/>
            <w:left w:val="none" w:sz="0" w:space="0" w:color="auto"/>
            <w:bottom w:val="none" w:sz="0" w:space="0" w:color="auto"/>
            <w:right w:val="none" w:sz="0" w:space="0" w:color="auto"/>
          </w:divBdr>
        </w:div>
        <w:div w:id="1299530298">
          <w:marLeft w:val="480"/>
          <w:marRight w:val="0"/>
          <w:marTop w:val="0"/>
          <w:marBottom w:val="0"/>
          <w:divBdr>
            <w:top w:val="none" w:sz="0" w:space="0" w:color="auto"/>
            <w:left w:val="none" w:sz="0" w:space="0" w:color="auto"/>
            <w:bottom w:val="none" w:sz="0" w:space="0" w:color="auto"/>
            <w:right w:val="none" w:sz="0" w:space="0" w:color="auto"/>
          </w:divBdr>
        </w:div>
        <w:div w:id="1191259145">
          <w:marLeft w:val="480"/>
          <w:marRight w:val="0"/>
          <w:marTop w:val="0"/>
          <w:marBottom w:val="0"/>
          <w:divBdr>
            <w:top w:val="none" w:sz="0" w:space="0" w:color="auto"/>
            <w:left w:val="none" w:sz="0" w:space="0" w:color="auto"/>
            <w:bottom w:val="none" w:sz="0" w:space="0" w:color="auto"/>
            <w:right w:val="none" w:sz="0" w:space="0" w:color="auto"/>
          </w:divBdr>
        </w:div>
        <w:div w:id="1556352752">
          <w:marLeft w:val="480"/>
          <w:marRight w:val="0"/>
          <w:marTop w:val="0"/>
          <w:marBottom w:val="0"/>
          <w:divBdr>
            <w:top w:val="none" w:sz="0" w:space="0" w:color="auto"/>
            <w:left w:val="none" w:sz="0" w:space="0" w:color="auto"/>
            <w:bottom w:val="none" w:sz="0" w:space="0" w:color="auto"/>
            <w:right w:val="none" w:sz="0" w:space="0" w:color="auto"/>
          </w:divBdr>
        </w:div>
        <w:div w:id="185993687">
          <w:marLeft w:val="480"/>
          <w:marRight w:val="0"/>
          <w:marTop w:val="0"/>
          <w:marBottom w:val="0"/>
          <w:divBdr>
            <w:top w:val="none" w:sz="0" w:space="0" w:color="auto"/>
            <w:left w:val="none" w:sz="0" w:space="0" w:color="auto"/>
            <w:bottom w:val="none" w:sz="0" w:space="0" w:color="auto"/>
            <w:right w:val="none" w:sz="0" w:space="0" w:color="auto"/>
          </w:divBdr>
        </w:div>
        <w:div w:id="392658296">
          <w:marLeft w:val="480"/>
          <w:marRight w:val="0"/>
          <w:marTop w:val="0"/>
          <w:marBottom w:val="0"/>
          <w:divBdr>
            <w:top w:val="none" w:sz="0" w:space="0" w:color="auto"/>
            <w:left w:val="none" w:sz="0" w:space="0" w:color="auto"/>
            <w:bottom w:val="none" w:sz="0" w:space="0" w:color="auto"/>
            <w:right w:val="none" w:sz="0" w:space="0" w:color="auto"/>
          </w:divBdr>
        </w:div>
        <w:div w:id="171143136">
          <w:marLeft w:val="480"/>
          <w:marRight w:val="0"/>
          <w:marTop w:val="0"/>
          <w:marBottom w:val="0"/>
          <w:divBdr>
            <w:top w:val="none" w:sz="0" w:space="0" w:color="auto"/>
            <w:left w:val="none" w:sz="0" w:space="0" w:color="auto"/>
            <w:bottom w:val="none" w:sz="0" w:space="0" w:color="auto"/>
            <w:right w:val="none" w:sz="0" w:space="0" w:color="auto"/>
          </w:divBdr>
        </w:div>
        <w:div w:id="444232257">
          <w:marLeft w:val="480"/>
          <w:marRight w:val="0"/>
          <w:marTop w:val="0"/>
          <w:marBottom w:val="0"/>
          <w:divBdr>
            <w:top w:val="none" w:sz="0" w:space="0" w:color="auto"/>
            <w:left w:val="none" w:sz="0" w:space="0" w:color="auto"/>
            <w:bottom w:val="none" w:sz="0" w:space="0" w:color="auto"/>
            <w:right w:val="none" w:sz="0" w:space="0" w:color="auto"/>
          </w:divBdr>
        </w:div>
        <w:div w:id="1067874997">
          <w:marLeft w:val="480"/>
          <w:marRight w:val="0"/>
          <w:marTop w:val="0"/>
          <w:marBottom w:val="0"/>
          <w:divBdr>
            <w:top w:val="none" w:sz="0" w:space="0" w:color="auto"/>
            <w:left w:val="none" w:sz="0" w:space="0" w:color="auto"/>
            <w:bottom w:val="none" w:sz="0" w:space="0" w:color="auto"/>
            <w:right w:val="none" w:sz="0" w:space="0" w:color="auto"/>
          </w:divBdr>
        </w:div>
        <w:div w:id="492338691">
          <w:marLeft w:val="480"/>
          <w:marRight w:val="0"/>
          <w:marTop w:val="0"/>
          <w:marBottom w:val="0"/>
          <w:divBdr>
            <w:top w:val="none" w:sz="0" w:space="0" w:color="auto"/>
            <w:left w:val="none" w:sz="0" w:space="0" w:color="auto"/>
            <w:bottom w:val="none" w:sz="0" w:space="0" w:color="auto"/>
            <w:right w:val="none" w:sz="0" w:space="0" w:color="auto"/>
          </w:divBdr>
        </w:div>
        <w:div w:id="1401947131">
          <w:marLeft w:val="480"/>
          <w:marRight w:val="0"/>
          <w:marTop w:val="0"/>
          <w:marBottom w:val="0"/>
          <w:divBdr>
            <w:top w:val="none" w:sz="0" w:space="0" w:color="auto"/>
            <w:left w:val="none" w:sz="0" w:space="0" w:color="auto"/>
            <w:bottom w:val="none" w:sz="0" w:space="0" w:color="auto"/>
            <w:right w:val="none" w:sz="0" w:space="0" w:color="auto"/>
          </w:divBdr>
        </w:div>
        <w:div w:id="1093428732">
          <w:marLeft w:val="480"/>
          <w:marRight w:val="0"/>
          <w:marTop w:val="0"/>
          <w:marBottom w:val="0"/>
          <w:divBdr>
            <w:top w:val="none" w:sz="0" w:space="0" w:color="auto"/>
            <w:left w:val="none" w:sz="0" w:space="0" w:color="auto"/>
            <w:bottom w:val="none" w:sz="0" w:space="0" w:color="auto"/>
            <w:right w:val="none" w:sz="0" w:space="0" w:color="auto"/>
          </w:divBdr>
        </w:div>
        <w:div w:id="476266572">
          <w:marLeft w:val="480"/>
          <w:marRight w:val="0"/>
          <w:marTop w:val="0"/>
          <w:marBottom w:val="0"/>
          <w:divBdr>
            <w:top w:val="none" w:sz="0" w:space="0" w:color="auto"/>
            <w:left w:val="none" w:sz="0" w:space="0" w:color="auto"/>
            <w:bottom w:val="none" w:sz="0" w:space="0" w:color="auto"/>
            <w:right w:val="none" w:sz="0" w:space="0" w:color="auto"/>
          </w:divBdr>
        </w:div>
        <w:div w:id="1045956648">
          <w:marLeft w:val="480"/>
          <w:marRight w:val="0"/>
          <w:marTop w:val="0"/>
          <w:marBottom w:val="0"/>
          <w:divBdr>
            <w:top w:val="none" w:sz="0" w:space="0" w:color="auto"/>
            <w:left w:val="none" w:sz="0" w:space="0" w:color="auto"/>
            <w:bottom w:val="none" w:sz="0" w:space="0" w:color="auto"/>
            <w:right w:val="none" w:sz="0" w:space="0" w:color="auto"/>
          </w:divBdr>
        </w:div>
        <w:div w:id="1892618551">
          <w:marLeft w:val="480"/>
          <w:marRight w:val="0"/>
          <w:marTop w:val="0"/>
          <w:marBottom w:val="0"/>
          <w:divBdr>
            <w:top w:val="none" w:sz="0" w:space="0" w:color="auto"/>
            <w:left w:val="none" w:sz="0" w:space="0" w:color="auto"/>
            <w:bottom w:val="none" w:sz="0" w:space="0" w:color="auto"/>
            <w:right w:val="none" w:sz="0" w:space="0" w:color="auto"/>
          </w:divBdr>
        </w:div>
        <w:div w:id="1919778750">
          <w:marLeft w:val="480"/>
          <w:marRight w:val="0"/>
          <w:marTop w:val="0"/>
          <w:marBottom w:val="0"/>
          <w:divBdr>
            <w:top w:val="none" w:sz="0" w:space="0" w:color="auto"/>
            <w:left w:val="none" w:sz="0" w:space="0" w:color="auto"/>
            <w:bottom w:val="none" w:sz="0" w:space="0" w:color="auto"/>
            <w:right w:val="none" w:sz="0" w:space="0" w:color="auto"/>
          </w:divBdr>
        </w:div>
        <w:div w:id="1383748087">
          <w:marLeft w:val="480"/>
          <w:marRight w:val="0"/>
          <w:marTop w:val="0"/>
          <w:marBottom w:val="0"/>
          <w:divBdr>
            <w:top w:val="none" w:sz="0" w:space="0" w:color="auto"/>
            <w:left w:val="none" w:sz="0" w:space="0" w:color="auto"/>
            <w:bottom w:val="none" w:sz="0" w:space="0" w:color="auto"/>
            <w:right w:val="none" w:sz="0" w:space="0" w:color="auto"/>
          </w:divBdr>
        </w:div>
        <w:div w:id="589966864">
          <w:marLeft w:val="480"/>
          <w:marRight w:val="0"/>
          <w:marTop w:val="0"/>
          <w:marBottom w:val="0"/>
          <w:divBdr>
            <w:top w:val="none" w:sz="0" w:space="0" w:color="auto"/>
            <w:left w:val="none" w:sz="0" w:space="0" w:color="auto"/>
            <w:bottom w:val="none" w:sz="0" w:space="0" w:color="auto"/>
            <w:right w:val="none" w:sz="0" w:space="0" w:color="auto"/>
          </w:divBdr>
        </w:div>
        <w:div w:id="712003841">
          <w:marLeft w:val="480"/>
          <w:marRight w:val="0"/>
          <w:marTop w:val="0"/>
          <w:marBottom w:val="0"/>
          <w:divBdr>
            <w:top w:val="none" w:sz="0" w:space="0" w:color="auto"/>
            <w:left w:val="none" w:sz="0" w:space="0" w:color="auto"/>
            <w:bottom w:val="none" w:sz="0" w:space="0" w:color="auto"/>
            <w:right w:val="none" w:sz="0" w:space="0" w:color="auto"/>
          </w:divBdr>
        </w:div>
        <w:div w:id="1056900955">
          <w:marLeft w:val="480"/>
          <w:marRight w:val="0"/>
          <w:marTop w:val="0"/>
          <w:marBottom w:val="0"/>
          <w:divBdr>
            <w:top w:val="none" w:sz="0" w:space="0" w:color="auto"/>
            <w:left w:val="none" w:sz="0" w:space="0" w:color="auto"/>
            <w:bottom w:val="none" w:sz="0" w:space="0" w:color="auto"/>
            <w:right w:val="none" w:sz="0" w:space="0" w:color="auto"/>
          </w:divBdr>
        </w:div>
        <w:div w:id="1061249398">
          <w:marLeft w:val="480"/>
          <w:marRight w:val="0"/>
          <w:marTop w:val="0"/>
          <w:marBottom w:val="0"/>
          <w:divBdr>
            <w:top w:val="none" w:sz="0" w:space="0" w:color="auto"/>
            <w:left w:val="none" w:sz="0" w:space="0" w:color="auto"/>
            <w:bottom w:val="none" w:sz="0" w:space="0" w:color="auto"/>
            <w:right w:val="none" w:sz="0" w:space="0" w:color="auto"/>
          </w:divBdr>
        </w:div>
        <w:div w:id="420763692">
          <w:marLeft w:val="480"/>
          <w:marRight w:val="0"/>
          <w:marTop w:val="0"/>
          <w:marBottom w:val="0"/>
          <w:divBdr>
            <w:top w:val="none" w:sz="0" w:space="0" w:color="auto"/>
            <w:left w:val="none" w:sz="0" w:space="0" w:color="auto"/>
            <w:bottom w:val="none" w:sz="0" w:space="0" w:color="auto"/>
            <w:right w:val="none" w:sz="0" w:space="0" w:color="auto"/>
          </w:divBdr>
        </w:div>
        <w:div w:id="881284836">
          <w:marLeft w:val="480"/>
          <w:marRight w:val="0"/>
          <w:marTop w:val="0"/>
          <w:marBottom w:val="0"/>
          <w:divBdr>
            <w:top w:val="none" w:sz="0" w:space="0" w:color="auto"/>
            <w:left w:val="none" w:sz="0" w:space="0" w:color="auto"/>
            <w:bottom w:val="none" w:sz="0" w:space="0" w:color="auto"/>
            <w:right w:val="none" w:sz="0" w:space="0" w:color="auto"/>
          </w:divBdr>
        </w:div>
        <w:div w:id="401997919">
          <w:marLeft w:val="480"/>
          <w:marRight w:val="0"/>
          <w:marTop w:val="0"/>
          <w:marBottom w:val="0"/>
          <w:divBdr>
            <w:top w:val="none" w:sz="0" w:space="0" w:color="auto"/>
            <w:left w:val="none" w:sz="0" w:space="0" w:color="auto"/>
            <w:bottom w:val="none" w:sz="0" w:space="0" w:color="auto"/>
            <w:right w:val="none" w:sz="0" w:space="0" w:color="auto"/>
          </w:divBdr>
        </w:div>
        <w:div w:id="1065838270">
          <w:marLeft w:val="480"/>
          <w:marRight w:val="0"/>
          <w:marTop w:val="0"/>
          <w:marBottom w:val="0"/>
          <w:divBdr>
            <w:top w:val="none" w:sz="0" w:space="0" w:color="auto"/>
            <w:left w:val="none" w:sz="0" w:space="0" w:color="auto"/>
            <w:bottom w:val="none" w:sz="0" w:space="0" w:color="auto"/>
            <w:right w:val="none" w:sz="0" w:space="0" w:color="auto"/>
          </w:divBdr>
        </w:div>
        <w:div w:id="882638970">
          <w:marLeft w:val="480"/>
          <w:marRight w:val="0"/>
          <w:marTop w:val="0"/>
          <w:marBottom w:val="0"/>
          <w:divBdr>
            <w:top w:val="none" w:sz="0" w:space="0" w:color="auto"/>
            <w:left w:val="none" w:sz="0" w:space="0" w:color="auto"/>
            <w:bottom w:val="none" w:sz="0" w:space="0" w:color="auto"/>
            <w:right w:val="none" w:sz="0" w:space="0" w:color="auto"/>
          </w:divBdr>
        </w:div>
        <w:div w:id="1613393424">
          <w:marLeft w:val="480"/>
          <w:marRight w:val="0"/>
          <w:marTop w:val="0"/>
          <w:marBottom w:val="0"/>
          <w:divBdr>
            <w:top w:val="none" w:sz="0" w:space="0" w:color="auto"/>
            <w:left w:val="none" w:sz="0" w:space="0" w:color="auto"/>
            <w:bottom w:val="none" w:sz="0" w:space="0" w:color="auto"/>
            <w:right w:val="none" w:sz="0" w:space="0" w:color="auto"/>
          </w:divBdr>
        </w:div>
        <w:div w:id="2126251">
          <w:marLeft w:val="480"/>
          <w:marRight w:val="0"/>
          <w:marTop w:val="0"/>
          <w:marBottom w:val="0"/>
          <w:divBdr>
            <w:top w:val="none" w:sz="0" w:space="0" w:color="auto"/>
            <w:left w:val="none" w:sz="0" w:space="0" w:color="auto"/>
            <w:bottom w:val="none" w:sz="0" w:space="0" w:color="auto"/>
            <w:right w:val="none" w:sz="0" w:space="0" w:color="auto"/>
          </w:divBdr>
        </w:div>
        <w:div w:id="1715150731">
          <w:marLeft w:val="480"/>
          <w:marRight w:val="0"/>
          <w:marTop w:val="0"/>
          <w:marBottom w:val="0"/>
          <w:divBdr>
            <w:top w:val="none" w:sz="0" w:space="0" w:color="auto"/>
            <w:left w:val="none" w:sz="0" w:space="0" w:color="auto"/>
            <w:bottom w:val="none" w:sz="0" w:space="0" w:color="auto"/>
            <w:right w:val="none" w:sz="0" w:space="0" w:color="auto"/>
          </w:divBdr>
        </w:div>
        <w:div w:id="759716219">
          <w:marLeft w:val="480"/>
          <w:marRight w:val="0"/>
          <w:marTop w:val="0"/>
          <w:marBottom w:val="0"/>
          <w:divBdr>
            <w:top w:val="none" w:sz="0" w:space="0" w:color="auto"/>
            <w:left w:val="none" w:sz="0" w:space="0" w:color="auto"/>
            <w:bottom w:val="none" w:sz="0" w:space="0" w:color="auto"/>
            <w:right w:val="none" w:sz="0" w:space="0" w:color="auto"/>
          </w:divBdr>
        </w:div>
        <w:div w:id="1526628135">
          <w:marLeft w:val="480"/>
          <w:marRight w:val="0"/>
          <w:marTop w:val="0"/>
          <w:marBottom w:val="0"/>
          <w:divBdr>
            <w:top w:val="none" w:sz="0" w:space="0" w:color="auto"/>
            <w:left w:val="none" w:sz="0" w:space="0" w:color="auto"/>
            <w:bottom w:val="none" w:sz="0" w:space="0" w:color="auto"/>
            <w:right w:val="none" w:sz="0" w:space="0" w:color="auto"/>
          </w:divBdr>
        </w:div>
        <w:div w:id="513960211">
          <w:marLeft w:val="480"/>
          <w:marRight w:val="0"/>
          <w:marTop w:val="0"/>
          <w:marBottom w:val="0"/>
          <w:divBdr>
            <w:top w:val="none" w:sz="0" w:space="0" w:color="auto"/>
            <w:left w:val="none" w:sz="0" w:space="0" w:color="auto"/>
            <w:bottom w:val="none" w:sz="0" w:space="0" w:color="auto"/>
            <w:right w:val="none" w:sz="0" w:space="0" w:color="auto"/>
          </w:divBdr>
        </w:div>
        <w:div w:id="870069951">
          <w:marLeft w:val="480"/>
          <w:marRight w:val="0"/>
          <w:marTop w:val="0"/>
          <w:marBottom w:val="0"/>
          <w:divBdr>
            <w:top w:val="none" w:sz="0" w:space="0" w:color="auto"/>
            <w:left w:val="none" w:sz="0" w:space="0" w:color="auto"/>
            <w:bottom w:val="none" w:sz="0" w:space="0" w:color="auto"/>
            <w:right w:val="none" w:sz="0" w:space="0" w:color="auto"/>
          </w:divBdr>
        </w:div>
        <w:div w:id="1346983668">
          <w:marLeft w:val="480"/>
          <w:marRight w:val="0"/>
          <w:marTop w:val="0"/>
          <w:marBottom w:val="0"/>
          <w:divBdr>
            <w:top w:val="none" w:sz="0" w:space="0" w:color="auto"/>
            <w:left w:val="none" w:sz="0" w:space="0" w:color="auto"/>
            <w:bottom w:val="none" w:sz="0" w:space="0" w:color="auto"/>
            <w:right w:val="none" w:sz="0" w:space="0" w:color="auto"/>
          </w:divBdr>
        </w:div>
        <w:div w:id="1752847630">
          <w:marLeft w:val="480"/>
          <w:marRight w:val="0"/>
          <w:marTop w:val="0"/>
          <w:marBottom w:val="0"/>
          <w:divBdr>
            <w:top w:val="none" w:sz="0" w:space="0" w:color="auto"/>
            <w:left w:val="none" w:sz="0" w:space="0" w:color="auto"/>
            <w:bottom w:val="none" w:sz="0" w:space="0" w:color="auto"/>
            <w:right w:val="none" w:sz="0" w:space="0" w:color="auto"/>
          </w:divBdr>
        </w:div>
        <w:div w:id="449208280">
          <w:marLeft w:val="480"/>
          <w:marRight w:val="0"/>
          <w:marTop w:val="0"/>
          <w:marBottom w:val="0"/>
          <w:divBdr>
            <w:top w:val="none" w:sz="0" w:space="0" w:color="auto"/>
            <w:left w:val="none" w:sz="0" w:space="0" w:color="auto"/>
            <w:bottom w:val="none" w:sz="0" w:space="0" w:color="auto"/>
            <w:right w:val="none" w:sz="0" w:space="0" w:color="auto"/>
          </w:divBdr>
        </w:div>
        <w:div w:id="345795066">
          <w:marLeft w:val="480"/>
          <w:marRight w:val="0"/>
          <w:marTop w:val="0"/>
          <w:marBottom w:val="0"/>
          <w:divBdr>
            <w:top w:val="none" w:sz="0" w:space="0" w:color="auto"/>
            <w:left w:val="none" w:sz="0" w:space="0" w:color="auto"/>
            <w:bottom w:val="none" w:sz="0" w:space="0" w:color="auto"/>
            <w:right w:val="none" w:sz="0" w:space="0" w:color="auto"/>
          </w:divBdr>
        </w:div>
        <w:div w:id="1321957239">
          <w:marLeft w:val="480"/>
          <w:marRight w:val="0"/>
          <w:marTop w:val="0"/>
          <w:marBottom w:val="0"/>
          <w:divBdr>
            <w:top w:val="none" w:sz="0" w:space="0" w:color="auto"/>
            <w:left w:val="none" w:sz="0" w:space="0" w:color="auto"/>
            <w:bottom w:val="none" w:sz="0" w:space="0" w:color="auto"/>
            <w:right w:val="none" w:sz="0" w:space="0" w:color="auto"/>
          </w:divBdr>
        </w:div>
        <w:div w:id="914509971">
          <w:marLeft w:val="480"/>
          <w:marRight w:val="0"/>
          <w:marTop w:val="0"/>
          <w:marBottom w:val="0"/>
          <w:divBdr>
            <w:top w:val="none" w:sz="0" w:space="0" w:color="auto"/>
            <w:left w:val="none" w:sz="0" w:space="0" w:color="auto"/>
            <w:bottom w:val="none" w:sz="0" w:space="0" w:color="auto"/>
            <w:right w:val="none" w:sz="0" w:space="0" w:color="auto"/>
          </w:divBdr>
        </w:div>
        <w:div w:id="1139110391">
          <w:marLeft w:val="480"/>
          <w:marRight w:val="0"/>
          <w:marTop w:val="0"/>
          <w:marBottom w:val="0"/>
          <w:divBdr>
            <w:top w:val="none" w:sz="0" w:space="0" w:color="auto"/>
            <w:left w:val="none" w:sz="0" w:space="0" w:color="auto"/>
            <w:bottom w:val="none" w:sz="0" w:space="0" w:color="auto"/>
            <w:right w:val="none" w:sz="0" w:space="0" w:color="auto"/>
          </w:divBdr>
        </w:div>
        <w:div w:id="777412397">
          <w:marLeft w:val="480"/>
          <w:marRight w:val="0"/>
          <w:marTop w:val="0"/>
          <w:marBottom w:val="0"/>
          <w:divBdr>
            <w:top w:val="none" w:sz="0" w:space="0" w:color="auto"/>
            <w:left w:val="none" w:sz="0" w:space="0" w:color="auto"/>
            <w:bottom w:val="none" w:sz="0" w:space="0" w:color="auto"/>
            <w:right w:val="none" w:sz="0" w:space="0" w:color="auto"/>
          </w:divBdr>
        </w:div>
        <w:div w:id="1394157975">
          <w:marLeft w:val="480"/>
          <w:marRight w:val="0"/>
          <w:marTop w:val="0"/>
          <w:marBottom w:val="0"/>
          <w:divBdr>
            <w:top w:val="none" w:sz="0" w:space="0" w:color="auto"/>
            <w:left w:val="none" w:sz="0" w:space="0" w:color="auto"/>
            <w:bottom w:val="none" w:sz="0" w:space="0" w:color="auto"/>
            <w:right w:val="none" w:sz="0" w:space="0" w:color="auto"/>
          </w:divBdr>
        </w:div>
        <w:div w:id="560100860">
          <w:marLeft w:val="480"/>
          <w:marRight w:val="0"/>
          <w:marTop w:val="0"/>
          <w:marBottom w:val="0"/>
          <w:divBdr>
            <w:top w:val="none" w:sz="0" w:space="0" w:color="auto"/>
            <w:left w:val="none" w:sz="0" w:space="0" w:color="auto"/>
            <w:bottom w:val="none" w:sz="0" w:space="0" w:color="auto"/>
            <w:right w:val="none" w:sz="0" w:space="0" w:color="auto"/>
          </w:divBdr>
        </w:div>
        <w:div w:id="1817379102">
          <w:marLeft w:val="480"/>
          <w:marRight w:val="0"/>
          <w:marTop w:val="0"/>
          <w:marBottom w:val="0"/>
          <w:divBdr>
            <w:top w:val="none" w:sz="0" w:space="0" w:color="auto"/>
            <w:left w:val="none" w:sz="0" w:space="0" w:color="auto"/>
            <w:bottom w:val="none" w:sz="0" w:space="0" w:color="auto"/>
            <w:right w:val="none" w:sz="0" w:space="0" w:color="auto"/>
          </w:divBdr>
        </w:div>
        <w:div w:id="1892689873">
          <w:marLeft w:val="480"/>
          <w:marRight w:val="0"/>
          <w:marTop w:val="0"/>
          <w:marBottom w:val="0"/>
          <w:divBdr>
            <w:top w:val="none" w:sz="0" w:space="0" w:color="auto"/>
            <w:left w:val="none" w:sz="0" w:space="0" w:color="auto"/>
            <w:bottom w:val="none" w:sz="0" w:space="0" w:color="auto"/>
            <w:right w:val="none" w:sz="0" w:space="0" w:color="auto"/>
          </w:divBdr>
        </w:div>
        <w:div w:id="40516611">
          <w:marLeft w:val="480"/>
          <w:marRight w:val="0"/>
          <w:marTop w:val="0"/>
          <w:marBottom w:val="0"/>
          <w:divBdr>
            <w:top w:val="none" w:sz="0" w:space="0" w:color="auto"/>
            <w:left w:val="none" w:sz="0" w:space="0" w:color="auto"/>
            <w:bottom w:val="none" w:sz="0" w:space="0" w:color="auto"/>
            <w:right w:val="none" w:sz="0" w:space="0" w:color="auto"/>
          </w:divBdr>
        </w:div>
        <w:div w:id="1452237906">
          <w:marLeft w:val="480"/>
          <w:marRight w:val="0"/>
          <w:marTop w:val="0"/>
          <w:marBottom w:val="0"/>
          <w:divBdr>
            <w:top w:val="none" w:sz="0" w:space="0" w:color="auto"/>
            <w:left w:val="none" w:sz="0" w:space="0" w:color="auto"/>
            <w:bottom w:val="none" w:sz="0" w:space="0" w:color="auto"/>
            <w:right w:val="none" w:sz="0" w:space="0" w:color="auto"/>
          </w:divBdr>
        </w:div>
        <w:div w:id="870798257">
          <w:marLeft w:val="480"/>
          <w:marRight w:val="0"/>
          <w:marTop w:val="0"/>
          <w:marBottom w:val="0"/>
          <w:divBdr>
            <w:top w:val="none" w:sz="0" w:space="0" w:color="auto"/>
            <w:left w:val="none" w:sz="0" w:space="0" w:color="auto"/>
            <w:bottom w:val="none" w:sz="0" w:space="0" w:color="auto"/>
            <w:right w:val="none" w:sz="0" w:space="0" w:color="auto"/>
          </w:divBdr>
        </w:div>
        <w:div w:id="1219392732">
          <w:marLeft w:val="480"/>
          <w:marRight w:val="0"/>
          <w:marTop w:val="0"/>
          <w:marBottom w:val="0"/>
          <w:divBdr>
            <w:top w:val="none" w:sz="0" w:space="0" w:color="auto"/>
            <w:left w:val="none" w:sz="0" w:space="0" w:color="auto"/>
            <w:bottom w:val="none" w:sz="0" w:space="0" w:color="auto"/>
            <w:right w:val="none" w:sz="0" w:space="0" w:color="auto"/>
          </w:divBdr>
        </w:div>
        <w:div w:id="1326130750">
          <w:marLeft w:val="480"/>
          <w:marRight w:val="0"/>
          <w:marTop w:val="0"/>
          <w:marBottom w:val="0"/>
          <w:divBdr>
            <w:top w:val="none" w:sz="0" w:space="0" w:color="auto"/>
            <w:left w:val="none" w:sz="0" w:space="0" w:color="auto"/>
            <w:bottom w:val="none" w:sz="0" w:space="0" w:color="auto"/>
            <w:right w:val="none" w:sz="0" w:space="0" w:color="auto"/>
          </w:divBdr>
        </w:div>
        <w:div w:id="798957214">
          <w:marLeft w:val="480"/>
          <w:marRight w:val="0"/>
          <w:marTop w:val="0"/>
          <w:marBottom w:val="0"/>
          <w:divBdr>
            <w:top w:val="none" w:sz="0" w:space="0" w:color="auto"/>
            <w:left w:val="none" w:sz="0" w:space="0" w:color="auto"/>
            <w:bottom w:val="none" w:sz="0" w:space="0" w:color="auto"/>
            <w:right w:val="none" w:sz="0" w:space="0" w:color="auto"/>
          </w:divBdr>
        </w:div>
      </w:divsChild>
    </w:div>
    <w:div w:id="553546500">
      <w:bodyDiv w:val="1"/>
      <w:marLeft w:val="0"/>
      <w:marRight w:val="0"/>
      <w:marTop w:val="0"/>
      <w:marBottom w:val="0"/>
      <w:divBdr>
        <w:top w:val="none" w:sz="0" w:space="0" w:color="auto"/>
        <w:left w:val="none" w:sz="0" w:space="0" w:color="auto"/>
        <w:bottom w:val="none" w:sz="0" w:space="0" w:color="auto"/>
        <w:right w:val="none" w:sz="0" w:space="0" w:color="auto"/>
      </w:divBdr>
    </w:div>
    <w:div w:id="553587916">
      <w:bodyDiv w:val="1"/>
      <w:marLeft w:val="0"/>
      <w:marRight w:val="0"/>
      <w:marTop w:val="0"/>
      <w:marBottom w:val="0"/>
      <w:divBdr>
        <w:top w:val="none" w:sz="0" w:space="0" w:color="auto"/>
        <w:left w:val="none" w:sz="0" w:space="0" w:color="auto"/>
        <w:bottom w:val="none" w:sz="0" w:space="0" w:color="auto"/>
        <w:right w:val="none" w:sz="0" w:space="0" w:color="auto"/>
      </w:divBdr>
    </w:div>
    <w:div w:id="553735516">
      <w:bodyDiv w:val="1"/>
      <w:marLeft w:val="0"/>
      <w:marRight w:val="0"/>
      <w:marTop w:val="0"/>
      <w:marBottom w:val="0"/>
      <w:divBdr>
        <w:top w:val="none" w:sz="0" w:space="0" w:color="auto"/>
        <w:left w:val="none" w:sz="0" w:space="0" w:color="auto"/>
        <w:bottom w:val="none" w:sz="0" w:space="0" w:color="auto"/>
        <w:right w:val="none" w:sz="0" w:space="0" w:color="auto"/>
      </w:divBdr>
    </w:div>
    <w:div w:id="553736757">
      <w:bodyDiv w:val="1"/>
      <w:marLeft w:val="0"/>
      <w:marRight w:val="0"/>
      <w:marTop w:val="0"/>
      <w:marBottom w:val="0"/>
      <w:divBdr>
        <w:top w:val="none" w:sz="0" w:space="0" w:color="auto"/>
        <w:left w:val="none" w:sz="0" w:space="0" w:color="auto"/>
        <w:bottom w:val="none" w:sz="0" w:space="0" w:color="auto"/>
        <w:right w:val="none" w:sz="0" w:space="0" w:color="auto"/>
      </w:divBdr>
    </w:div>
    <w:div w:id="554047376">
      <w:bodyDiv w:val="1"/>
      <w:marLeft w:val="0"/>
      <w:marRight w:val="0"/>
      <w:marTop w:val="0"/>
      <w:marBottom w:val="0"/>
      <w:divBdr>
        <w:top w:val="none" w:sz="0" w:space="0" w:color="auto"/>
        <w:left w:val="none" w:sz="0" w:space="0" w:color="auto"/>
        <w:bottom w:val="none" w:sz="0" w:space="0" w:color="auto"/>
        <w:right w:val="none" w:sz="0" w:space="0" w:color="auto"/>
      </w:divBdr>
    </w:div>
    <w:div w:id="554437740">
      <w:bodyDiv w:val="1"/>
      <w:marLeft w:val="0"/>
      <w:marRight w:val="0"/>
      <w:marTop w:val="0"/>
      <w:marBottom w:val="0"/>
      <w:divBdr>
        <w:top w:val="none" w:sz="0" w:space="0" w:color="auto"/>
        <w:left w:val="none" w:sz="0" w:space="0" w:color="auto"/>
        <w:bottom w:val="none" w:sz="0" w:space="0" w:color="auto"/>
        <w:right w:val="none" w:sz="0" w:space="0" w:color="auto"/>
      </w:divBdr>
    </w:div>
    <w:div w:id="554590360">
      <w:bodyDiv w:val="1"/>
      <w:marLeft w:val="0"/>
      <w:marRight w:val="0"/>
      <w:marTop w:val="0"/>
      <w:marBottom w:val="0"/>
      <w:divBdr>
        <w:top w:val="none" w:sz="0" w:space="0" w:color="auto"/>
        <w:left w:val="none" w:sz="0" w:space="0" w:color="auto"/>
        <w:bottom w:val="none" w:sz="0" w:space="0" w:color="auto"/>
        <w:right w:val="none" w:sz="0" w:space="0" w:color="auto"/>
      </w:divBdr>
    </w:div>
    <w:div w:id="554776747">
      <w:bodyDiv w:val="1"/>
      <w:marLeft w:val="0"/>
      <w:marRight w:val="0"/>
      <w:marTop w:val="0"/>
      <w:marBottom w:val="0"/>
      <w:divBdr>
        <w:top w:val="none" w:sz="0" w:space="0" w:color="auto"/>
        <w:left w:val="none" w:sz="0" w:space="0" w:color="auto"/>
        <w:bottom w:val="none" w:sz="0" w:space="0" w:color="auto"/>
        <w:right w:val="none" w:sz="0" w:space="0" w:color="auto"/>
      </w:divBdr>
    </w:div>
    <w:div w:id="555899971">
      <w:bodyDiv w:val="1"/>
      <w:marLeft w:val="0"/>
      <w:marRight w:val="0"/>
      <w:marTop w:val="0"/>
      <w:marBottom w:val="0"/>
      <w:divBdr>
        <w:top w:val="none" w:sz="0" w:space="0" w:color="auto"/>
        <w:left w:val="none" w:sz="0" w:space="0" w:color="auto"/>
        <w:bottom w:val="none" w:sz="0" w:space="0" w:color="auto"/>
        <w:right w:val="none" w:sz="0" w:space="0" w:color="auto"/>
      </w:divBdr>
    </w:div>
    <w:div w:id="555967779">
      <w:bodyDiv w:val="1"/>
      <w:marLeft w:val="0"/>
      <w:marRight w:val="0"/>
      <w:marTop w:val="0"/>
      <w:marBottom w:val="0"/>
      <w:divBdr>
        <w:top w:val="none" w:sz="0" w:space="0" w:color="auto"/>
        <w:left w:val="none" w:sz="0" w:space="0" w:color="auto"/>
        <w:bottom w:val="none" w:sz="0" w:space="0" w:color="auto"/>
        <w:right w:val="none" w:sz="0" w:space="0" w:color="auto"/>
      </w:divBdr>
    </w:div>
    <w:div w:id="556011891">
      <w:bodyDiv w:val="1"/>
      <w:marLeft w:val="0"/>
      <w:marRight w:val="0"/>
      <w:marTop w:val="0"/>
      <w:marBottom w:val="0"/>
      <w:divBdr>
        <w:top w:val="none" w:sz="0" w:space="0" w:color="auto"/>
        <w:left w:val="none" w:sz="0" w:space="0" w:color="auto"/>
        <w:bottom w:val="none" w:sz="0" w:space="0" w:color="auto"/>
        <w:right w:val="none" w:sz="0" w:space="0" w:color="auto"/>
      </w:divBdr>
    </w:div>
    <w:div w:id="556354392">
      <w:bodyDiv w:val="1"/>
      <w:marLeft w:val="0"/>
      <w:marRight w:val="0"/>
      <w:marTop w:val="0"/>
      <w:marBottom w:val="0"/>
      <w:divBdr>
        <w:top w:val="none" w:sz="0" w:space="0" w:color="auto"/>
        <w:left w:val="none" w:sz="0" w:space="0" w:color="auto"/>
        <w:bottom w:val="none" w:sz="0" w:space="0" w:color="auto"/>
        <w:right w:val="none" w:sz="0" w:space="0" w:color="auto"/>
      </w:divBdr>
    </w:div>
    <w:div w:id="556666472">
      <w:bodyDiv w:val="1"/>
      <w:marLeft w:val="0"/>
      <w:marRight w:val="0"/>
      <w:marTop w:val="0"/>
      <w:marBottom w:val="0"/>
      <w:divBdr>
        <w:top w:val="none" w:sz="0" w:space="0" w:color="auto"/>
        <w:left w:val="none" w:sz="0" w:space="0" w:color="auto"/>
        <w:bottom w:val="none" w:sz="0" w:space="0" w:color="auto"/>
        <w:right w:val="none" w:sz="0" w:space="0" w:color="auto"/>
      </w:divBdr>
      <w:divsChild>
        <w:div w:id="1449591672">
          <w:marLeft w:val="480"/>
          <w:marRight w:val="0"/>
          <w:marTop w:val="0"/>
          <w:marBottom w:val="0"/>
          <w:divBdr>
            <w:top w:val="none" w:sz="0" w:space="0" w:color="auto"/>
            <w:left w:val="none" w:sz="0" w:space="0" w:color="auto"/>
            <w:bottom w:val="none" w:sz="0" w:space="0" w:color="auto"/>
            <w:right w:val="none" w:sz="0" w:space="0" w:color="auto"/>
          </w:divBdr>
        </w:div>
        <w:div w:id="577910748">
          <w:marLeft w:val="480"/>
          <w:marRight w:val="0"/>
          <w:marTop w:val="0"/>
          <w:marBottom w:val="0"/>
          <w:divBdr>
            <w:top w:val="none" w:sz="0" w:space="0" w:color="auto"/>
            <w:left w:val="none" w:sz="0" w:space="0" w:color="auto"/>
            <w:bottom w:val="none" w:sz="0" w:space="0" w:color="auto"/>
            <w:right w:val="none" w:sz="0" w:space="0" w:color="auto"/>
          </w:divBdr>
        </w:div>
        <w:div w:id="314264542">
          <w:marLeft w:val="480"/>
          <w:marRight w:val="0"/>
          <w:marTop w:val="0"/>
          <w:marBottom w:val="0"/>
          <w:divBdr>
            <w:top w:val="none" w:sz="0" w:space="0" w:color="auto"/>
            <w:left w:val="none" w:sz="0" w:space="0" w:color="auto"/>
            <w:bottom w:val="none" w:sz="0" w:space="0" w:color="auto"/>
            <w:right w:val="none" w:sz="0" w:space="0" w:color="auto"/>
          </w:divBdr>
        </w:div>
        <w:div w:id="351687755">
          <w:marLeft w:val="480"/>
          <w:marRight w:val="0"/>
          <w:marTop w:val="0"/>
          <w:marBottom w:val="0"/>
          <w:divBdr>
            <w:top w:val="none" w:sz="0" w:space="0" w:color="auto"/>
            <w:left w:val="none" w:sz="0" w:space="0" w:color="auto"/>
            <w:bottom w:val="none" w:sz="0" w:space="0" w:color="auto"/>
            <w:right w:val="none" w:sz="0" w:space="0" w:color="auto"/>
          </w:divBdr>
        </w:div>
        <w:div w:id="1593508611">
          <w:marLeft w:val="480"/>
          <w:marRight w:val="0"/>
          <w:marTop w:val="0"/>
          <w:marBottom w:val="0"/>
          <w:divBdr>
            <w:top w:val="none" w:sz="0" w:space="0" w:color="auto"/>
            <w:left w:val="none" w:sz="0" w:space="0" w:color="auto"/>
            <w:bottom w:val="none" w:sz="0" w:space="0" w:color="auto"/>
            <w:right w:val="none" w:sz="0" w:space="0" w:color="auto"/>
          </w:divBdr>
        </w:div>
        <w:div w:id="349259788">
          <w:marLeft w:val="480"/>
          <w:marRight w:val="0"/>
          <w:marTop w:val="0"/>
          <w:marBottom w:val="0"/>
          <w:divBdr>
            <w:top w:val="none" w:sz="0" w:space="0" w:color="auto"/>
            <w:left w:val="none" w:sz="0" w:space="0" w:color="auto"/>
            <w:bottom w:val="none" w:sz="0" w:space="0" w:color="auto"/>
            <w:right w:val="none" w:sz="0" w:space="0" w:color="auto"/>
          </w:divBdr>
        </w:div>
        <w:div w:id="23218296">
          <w:marLeft w:val="480"/>
          <w:marRight w:val="0"/>
          <w:marTop w:val="0"/>
          <w:marBottom w:val="0"/>
          <w:divBdr>
            <w:top w:val="none" w:sz="0" w:space="0" w:color="auto"/>
            <w:left w:val="none" w:sz="0" w:space="0" w:color="auto"/>
            <w:bottom w:val="none" w:sz="0" w:space="0" w:color="auto"/>
            <w:right w:val="none" w:sz="0" w:space="0" w:color="auto"/>
          </w:divBdr>
        </w:div>
        <w:div w:id="848643834">
          <w:marLeft w:val="480"/>
          <w:marRight w:val="0"/>
          <w:marTop w:val="0"/>
          <w:marBottom w:val="0"/>
          <w:divBdr>
            <w:top w:val="none" w:sz="0" w:space="0" w:color="auto"/>
            <w:left w:val="none" w:sz="0" w:space="0" w:color="auto"/>
            <w:bottom w:val="none" w:sz="0" w:space="0" w:color="auto"/>
            <w:right w:val="none" w:sz="0" w:space="0" w:color="auto"/>
          </w:divBdr>
        </w:div>
        <w:div w:id="1965575045">
          <w:marLeft w:val="480"/>
          <w:marRight w:val="0"/>
          <w:marTop w:val="0"/>
          <w:marBottom w:val="0"/>
          <w:divBdr>
            <w:top w:val="none" w:sz="0" w:space="0" w:color="auto"/>
            <w:left w:val="none" w:sz="0" w:space="0" w:color="auto"/>
            <w:bottom w:val="none" w:sz="0" w:space="0" w:color="auto"/>
            <w:right w:val="none" w:sz="0" w:space="0" w:color="auto"/>
          </w:divBdr>
        </w:div>
        <w:div w:id="1337154342">
          <w:marLeft w:val="480"/>
          <w:marRight w:val="0"/>
          <w:marTop w:val="0"/>
          <w:marBottom w:val="0"/>
          <w:divBdr>
            <w:top w:val="none" w:sz="0" w:space="0" w:color="auto"/>
            <w:left w:val="none" w:sz="0" w:space="0" w:color="auto"/>
            <w:bottom w:val="none" w:sz="0" w:space="0" w:color="auto"/>
            <w:right w:val="none" w:sz="0" w:space="0" w:color="auto"/>
          </w:divBdr>
        </w:div>
        <w:div w:id="1738624836">
          <w:marLeft w:val="480"/>
          <w:marRight w:val="0"/>
          <w:marTop w:val="0"/>
          <w:marBottom w:val="0"/>
          <w:divBdr>
            <w:top w:val="none" w:sz="0" w:space="0" w:color="auto"/>
            <w:left w:val="none" w:sz="0" w:space="0" w:color="auto"/>
            <w:bottom w:val="none" w:sz="0" w:space="0" w:color="auto"/>
            <w:right w:val="none" w:sz="0" w:space="0" w:color="auto"/>
          </w:divBdr>
        </w:div>
        <w:div w:id="224033559">
          <w:marLeft w:val="480"/>
          <w:marRight w:val="0"/>
          <w:marTop w:val="0"/>
          <w:marBottom w:val="0"/>
          <w:divBdr>
            <w:top w:val="none" w:sz="0" w:space="0" w:color="auto"/>
            <w:left w:val="none" w:sz="0" w:space="0" w:color="auto"/>
            <w:bottom w:val="none" w:sz="0" w:space="0" w:color="auto"/>
            <w:right w:val="none" w:sz="0" w:space="0" w:color="auto"/>
          </w:divBdr>
        </w:div>
        <w:div w:id="1118523073">
          <w:marLeft w:val="480"/>
          <w:marRight w:val="0"/>
          <w:marTop w:val="0"/>
          <w:marBottom w:val="0"/>
          <w:divBdr>
            <w:top w:val="none" w:sz="0" w:space="0" w:color="auto"/>
            <w:left w:val="none" w:sz="0" w:space="0" w:color="auto"/>
            <w:bottom w:val="none" w:sz="0" w:space="0" w:color="auto"/>
            <w:right w:val="none" w:sz="0" w:space="0" w:color="auto"/>
          </w:divBdr>
        </w:div>
        <w:div w:id="1525511282">
          <w:marLeft w:val="480"/>
          <w:marRight w:val="0"/>
          <w:marTop w:val="0"/>
          <w:marBottom w:val="0"/>
          <w:divBdr>
            <w:top w:val="none" w:sz="0" w:space="0" w:color="auto"/>
            <w:left w:val="none" w:sz="0" w:space="0" w:color="auto"/>
            <w:bottom w:val="none" w:sz="0" w:space="0" w:color="auto"/>
            <w:right w:val="none" w:sz="0" w:space="0" w:color="auto"/>
          </w:divBdr>
        </w:div>
        <w:div w:id="1671328448">
          <w:marLeft w:val="480"/>
          <w:marRight w:val="0"/>
          <w:marTop w:val="0"/>
          <w:marBottom w:val="0"/>
          <w:divBdr>
            <w:top w:val="none" w:sz="0" w:space="0" w:color="auto"/>
            <w:left w:val="none" w:sz="0" w:space="0" w:color="auto"/>
            <w:bottom w:val="none" w:sz="0" w:space="0" w:color="auto"/>
            <w:right w:val="none" w:sz="0" w:space="0" w:color="auto"/>
          </w:divBdr>
        </w:div>
        <w:div w:id="1444425590">
          <w:marLeft w:val="480"/>
          <w:marRight w:val="0"/>
          <w:marTop w:val="0"/>
          <w:marBottom w:val="0"/>
          <w:divBdr>
            <w:top w:val="none" w:sz="0" w:space="0" w:color="auto"/>
            <w:left w:val="none" w:sz="0" w:space="0" w:color="auto"/>
            <w:bottom w:val="none" w:sz="0" w:space="0" w:color="auto"/>
            <w:right w:val="none" w:sz="0" w:space="0" w:color="auto"/>
          </w:divBdr>
        </w:div>
        <w:div w:id="1308168265">
          <w:marLeft w:val="480"/>
          <w:marRight w:val="0"/>
          <w:marTop w:val="0"/>
          <w:marBottom w:val="0"/>
          <w:divBdr>
            <w:top w:val="none" w:sz="0" w:space="0" w:color="auto"/>
            <w:left w:val="none" w:sz="0" w:space="0" w:color="auto"/>
            <w:bottom w:val="none" w:sz="0" w:space="0" w:color="auto"/>
            <w:right w:val="none" w:sz="0" w:space="0" w:color="auto"/>
          </w:divBdr>
        </w:div>
        <w:div w:id="1167163042">
          <w:marLeft w:val="480"/>
          <w:marRight w:val="0"/>
          <w:marTop w:val="0"/>
          <w:marBottom w:val="0"/>
          <w:divBdr>
            <w:top w:val="none" w:sz="0" w:space="0" w:color="auto"/>
            <w:left w:val="none" w:sz="0" w:space="0" w:color="auto"/>
            <w:bottom w:val="none" w:sz="0" w:space="0" w:color="auto"/>
            <w:right w:val="none" w:sz="0" w:space="0" w:color="auto"/>
          </w:divBdr>
        </w:div>
        <w:div w:id="1276863770">
          <w:marLeft w:val="480"/>
          <w:marRight w:val="0"/>
          <w:marTop w:val="0"/>
          <w:marBottom w:val="0"/>
          <w:divBdr>
            <w:top w:val="none" w:sz="0" w:space="0" w:color="auto"/>
            <w:left w:val="none" w:sz="0" w:space="0" w:color="auto"/>
            <w:bottom w:val="none" w:sz="0" w:space="0" w:color="auto"/>
            <w:right w:val="none" w:sz="0" w:space="0" w:color="auto"/>
          </w:divBdr>
        </w:div>
        <w:div w:id="941913209">
          <w:marLeft w:val="480"/>
          <w:marRight w:val="0"/>
          <w:marTop w:val="0"/>
          <w:marBottom w:val="0"/>
          <w:divBdr>
            <w:top w:val="none" w:sz="0" w:space="0" w:color="auto"/>
            <w:left w:val="none" w:sz="0" w:space="0" w:color="auto"/>
            <w:bottom w:val="none" w:sz="0" w:space="0" w:color="auto"/>
            <w:right w:val="none" w:sz="0" w:space="0" w:color="auto"/>
          </w:divBdr>
        </w:div>
        <w:div w:id="1977948027">
          <w:marLeft w:val="480"/>
          <w:marRight w:val="0"/>
          <w:marTop w:val="0"/>
          <w:marBottom w:val="0"/>
          <w:divBdr>
            <w:top w:val="none" w:sz="0" w:space="0" w:color="auto"/>
            <w:left w:val="none" w:sz="0" w:space="0" w:color="auto"/>
            <w:bottom w:val="none" w:sz="0" w:space="0" w:color="auto"/>
            <w:right w:val="none" w:sz="0" w:space="0" w:color="auto"/>
          </w:divBdr>
        </w:div>
        <w:div w:id="1490900520">
          <w:marLeft w:val="480"/>
          <w:marRight w:val="0"/>
          <w:marTop w:val="0"/>
          <w:marBottom w:val="0"/>
          <w:divBdr>
            <w:top w:val="none" w:sz="0" w:space="0" w:color="auto"/>
            <w:left w:val="none" w:sz="0" w:space="0" w:color="auto"/>
            <w:bottom w:val="none" w:sz="0" w:space="0" w:color="auto"/>
            <w:right w:val="none" w:sz="0" w:space="0" w:color="auto"/>
          </w:divBdr>
        </w:div>
        <w:div w:id="1312366418">
          <w:marLeft w:val="480"/>
          <w:marRight w:val="0"/>
          <w:marTop w:val="0"/>
          <w:marBottom w:val="0"/>
          <w:divBdr>
            <w:top w:val="none" w:sz="0" w:space="0" w:color="auto"/>
            <w:left w:val="none" w:sz="0" w:space="0" w:color="auto"/>
            <w:bottom w:val="none" w:sz="0" w:space="0" w:color="auto"/>
            <w:right w:val="none" w:sz="0" w:space="0" w:color="auto"/>
          </w:divBdr>
        </w:div>
        <w:div w:id="506017707">
          <w:marLeft w:val="480"/>
          <w:marRight w:val="0"/>
          <w:marTop w:val="0"/>
          <w:marBottom w:val="0"/>
          <w:divBdr>
            <w:top w:val="none" w:sz="0" w:space="0" w:color="auto"/>
            <w:left w:val="none" w:sz="0" w:space="0" w:color="auto"/>
            <w:bottom w:val="none" w:sz="0" w:space="0" w:color="auto"/>
            <w:right w:val="none" w:sz="0" w:space="0" w:color="auto"/>
          </w:divBdr>
        </w:div>
        <w:div w:id="800653727">
          <w:marLeft w:val="480"/>
          <w:marRight w:val="0"/>
          <w:marTop w:val="0"/>
          <w:marBottom w:val="0"/>
          <w:divBdr>
            <w:top w:val="none" w:sz="0" w:space="0" w:color="auto"/>
            <w:left w:val="none" w:sz="0" w:space="0" w:color="auto"/>
            <w:bottom w:val="none" w:sz="0" w:space="0" w:color="auto"/>
            <w:right w:val="none" w:sz="0" w:space="0" w:color="auto"/>
          </w:divBdr>
        </w:div>
        <w:div w:id="1140028240">
          <w:marLeft w:val="480"/>
          <w:marRight w:val="0"/>
          <w:marTop w:val="0"/>
          <w:marBottom w:val="0"/>
          <w:divBdr>
            <w:top w:val="none" w:sz="0" w:space="0" w:color="auto"/>
            <w:left w:val="none" w:sz="0" w:space="0" w:color="auto"/>
            <w:bottom w:val="none" w:sz="0" w:space="0" w:color="auto"/>
            <w:right w:val="none" w:sz="0" w:space="0" w:color="auto"/>
          </w:divBdr>
        </w:div>
        <w:div w:id="1922175548">
          <w:marLeft w:val="480"/>
          <w:marRight w:val="0"/>
          <w:marTop w:val="0"/>
          <w:marBottom w:val="0"/>
          <w:divBdr>
            <w:top w:val="none" w:sz="0" w:space="0" w:color="auto"/>
            <w:left w:val="none" w:sz="0" w:space="0" w:color="auto"/>
            <w:bottom w:val="none" w:sz="0" w:space="0" w:color="auto"/>
            <w:right w:val="none" w:sz="0" w:space="0" w:color="auto"/>
          </w:divBdr>
        </w:div>
        <w:div w:id="307712133">
          <w:marLeft w:val="480"/>
          <w:marRight w:val="0"/>
          <w:marTop w:val="0"/>
          <w:marBottom w:val="0"/>
          <w:divBdr>
            <w:top w:val="none" w:sz="0" w:space="0" w:color="auto"/>
            <w:left w:val="none" w:sz="0" w:space="0" w:color="auto"/>
            <w:bottom w:val="none" w:sz="0" w:space="0" w:color="auto"/>
            <w:right w:val="none" w:sz="0" w:space="0" w:color="auto"/>
          </w:divBdr>
        </w:div>
        <w:div w:id="197474899">
          <w:marLeft w:val="480"/>
          <w:marRight w:val="0"/>
          <w:marTop w:val="0"/>
          <w:marBottom w:val="0"/>
          <w:divBdr>
            <w:top w:val="none" w:sz="0" w:space="0" w:color="auto"/>
            <w:left w:val="none" w:sz="0" w:space="0" w:color="auto"/>
            <w:bottom w:val="none" w:sz="0" w:space="0" w:color="auto"/>
            <w:right w:val="none" w:sz="0" w:space="0" w:color="auto"/>
          </w:divBdr>
        </w:div>
        <w:div w:id="394016224">
          <w:marLeft w:val="480"/>
          <w:marRight w:val="0"/>
          <w:marTop w:val="0"/>
          <w:marBottom w:val="0"/>
          <w:divBdr>
            <w:top w:val="none" w:sz="0" w:space="0" w:color="auto"/>
            <w:left w:val="none" w:sz="0" w:space="0" w:color="auto"/>
            <w:bottom w:val="none" w:sz="0" w:space="0" w:color="auto"/>
            <w:right w:val="none" w:sz="0" w:space="0" w:color="auto"/>
          </w:divBdr>
        </w:div>
        <w:div w:id="1543253198">
          <w:marLeft w:val="480"/>
          <w:marRight w:val="0"/>
          <w:marTop w:val="0"/>
          <w:marBottom w:val="0"/>
          <w:divBdr>
            <w:top w:val="none" w:sz="0" w:space="0" w:color="auto"/>
            <w:left w:val="none" w:sz="0" w:space="0" w:color="auto"/>
            <w:bottom w:val="none" w:sz="0" w:space="0" w:color="auto"/>
            <w:right w:val="none" w:sz="0" w:space="0" w:color="auto"/>
          </w:divBdr>
        </w:div>
        <w:div w:id="2034530945">
          <w:marLeft w:val="480"/>
          <w:marRight w:val="0"/>
          <w:marTop w:val="0"/>
          <w:marBottom w:val="0"/>
          <w:divBdr>
            <w:top w:val="none" w:sz="0" w:space="0" w:color="auto"/>
            <w:left w:val="none" w:sz="0" w:space="0" w:color="auto"/>
            <w:bottom w:val="none" w:sz="0" w:space="0" w:color="auto"/>
            <w:right w:val="none" w:sz="0" w:space="0" w:color="auto"/>
          </w:divBdr>
        </w:div>
        <w:div w:id="1446071332">
          <w:marLeft w:val="480"/>
          <w:marRight w:val="0"/>
          <w:marTop w:val="0"/>
          <w:marBottom w:val="0"/>
          <w:divBdr>
            <w:top w:val="none" w:sz="0" w:space="0" w:color="auto"/>
            <w:left w:val="none" w:sz="0" w:space="0" w:color="auto"/>
            <w:bottom w:val="none" w:sz="0" w:space="0" w:color="auto"/>
            <w:right w:val="none" w:sz="0" w:space="0" w:color="auto"/>
          </w:divBdr>
        </w:div>
        <w:div w:id="306980225">
          <w:marLeft w:val="480"/>
          <w:marRight w:val="0"/>
          <w:marTop w:val="0"/>
          <w:marBottom w:val="0"/>
          <w:divBdr>
            <w:top w:val="none" w:sz="0" w:space="0" w:color="auto"/>
            <w:left w:val="none" w:sz="0" w:space="0" w:color="auto"/>
            <w:bottom w:val="none" w:sz="0" w:space="0" w:color="auto"/>
            <w:right w:val="none" w:sz="0" w:space="0" w:color="auto"/>
          </w:divBdr>
        </w:div>
        <w:div w:id="1478111850">
          <w:marLeft w:val="480"/>
          <w:marRight w:val="0"/>
          <w:marTop w:val="0"/>
          <w:marBottom w:val="0"/>
          <w:divBdr>
            <w:top w:val="none" w:sz="0" w:space="0" w:color="auto"/>
            <w:left w:val="none" w:sz="0" w:space="0" w:color="auto"/>
            <w:bottom w:val="none" w:sz="0" w:space="0" w:color="auto"/>
            <w:right w:val="none" w:sz="0" w:space="0" w:color="auto"/>
          </w:divBdr>
        </w:div>
        <w:div w:id="488328359">
          <w:marLeft w:val="480"/>
          <w:marRight w:val="0"/>
          <w:marTop w:val="0"/>
          <w:marBottom w:val="0"/>
          <w:divBdr>
            <w:top w:val="none" w:sz="0" w:space="0" w:color="auto"/>
            <w:left w:val="none" w:sz="0" w:space="0" w:color="auto"/>
            <w:bottom w:val="none" w:sz="0" w:space="0" w:color="auto"/>
            <w:right w:val="none" w:sz="0" w:space="0" w:color="auto"/>
          </w:divBdr>
        </w:div>
        <w:div w:id="846209838">
          <w:marLeft w:val="480"/>
          <w:marRight w:val="0"/>
          <w:marTop w:val="0"/>
          <w:marBottom w:val="0"/>
          <w:divBdr>
            <w:top w:val="none" w:sz="0" w:space="0" w:color="auto"/>
            <w:left w:val="none" w:sz="0" w:space="0" w:color="auto"/>
            <w:bottom w:val="none" w:sz="0" w:space="0" w:color="auto"/>
            <w:right w:val="none" w:sz="0" w:space="0" w:color="auto"/>
          </w:divBdr>
        </w:div>
        <w:div w:id="724180506">
          <w:marLeft w:val="480"/>
          <w:marRight w:val="0"/>
          <w:marTop w:val="0"/>
          <w:marBottom w:val="0"/>
          <w:divBdr>
            <w:top w:val="none" w:sz="0" w:space="0" w:color="auto"/>
            <w:left w:val="none" w:sz="0" w:space="0" w:color="auto"/>
            <w:bottom w:val="none" w:sz="0" w:space="0" w:color="auto"/>
            <w:right w:val="none" w:sz="0" w:space="0" w:color="auto"/>
          </w:divBdr>
        </w:div>
        <w:div w:id="1785467161">
          <w:marLeft w:val="480"/>
          <w:marRight w:val="0"/>
          <w:marTop w:val="0"/>
          <w:marBottom w:val="0"/>
          <w:divBdr>
            <w:top w:val="none" w:sz="0" w:space="0" w:color="auto"/>
            <w:left w:val="none" w:sz="0" w:space="0" w:color="auto"/>
            <w:bottom w:val="none" w:sz="0" w:space="0" w:color="auto"/>
            <w:right w:val="none" w:sz="0" w:space="0" w:color="auto"/>
          </w:divBdr>
        </w:div>
        <w:div w:id="2116904857">
          <w:marLeft w:val="480"/>
          <w:marRight w:val="0"/>
          <w:marTop w:val="0"/>
          <w:marBottom w:val="0"/>
          <w:divBdr>
            <w:top w:val="none" w:sz="0" w:space="0" w:color="auto"/>
            <w:left w:val="none" w:sz="0" w:space="0" w:color="auto"/>
            <w:bottom w:val="none" w:sz="0" w:space="0" w:color="auto"/>
            <w:right w:val="none" w:sz="0" w:space="0" w:color="auto"/>
          </w:divBdr>
        </w:div>
        <w:div w:id="240914708">
          <w:marLeft w:val="480"/>
          <w:marRight w:val="0"/>
          <w:marTop w:val="0"/>
          <w:marBottom w:val="0"/>
          <w:divBdr>
            <w:top w:val="none" w:sz="0" w:space="0" w:color="auto"/>
            <w:left w:val="none" w:sz="0" w:space="0" w:color="auto"/>
            <w:bottom w:val="none" w:sz="0" w:space="0" w:color="auto"/>
            <w:right w:val="none" w:sz="0" w:space="0" w:color="auto"/>
          </w:divBdr>
        </w:div>
        <w:div w:id="929968972">
          <w:marLeft w:val="480"/>
          <w:marRight w:val="0"/>
          <w:marTop w:val="0"/>
          <w:marBottom w:val="0"/>
          <w:divBdr>
            <w:top w:val="none" w:sz="0" w:space="0" w:color="auto"/>
            <w:left w:val="none" w:sz="0" w:space="0" w:color="auto"/>
            <w:bottom w:val="none" w:sz="0" w:space="0" w:color="auto"/>
            <w:right w:val="none" w:sz="0" w:space="0" w:color="auto"/>
          </w:divBdr>
        </w:div>
        <w:div w:id="2073964635">
          <w:marLeft w:val="480"/>
          <w:marRight w:val="0"/>
          <w:marTop w:val="0"/>
          <w:marBottom w:val="0"/>
          <w:divBdr>
            <w:top w:val="none" w:sz="0" w:space="0" w:color="auto"/>
            <w:left w:val="none" w:sz="0" w:space="0" w:color="auto"/>
            <w:bottom w:val="none" w:sz="0" w:space="0" w:color="auto"/>
            <w:right w:val="none" w:sz="0" w:space="0" w:color="auto"/>
          </w:divBdr>
        </w:div>
        <w:div w:id="990137851">
          <w:marLeft w:val="480"/>
          <w:marRight w:val="0"/>
          <w:marTop w:val="0"/>
          <w:marBottom w:val="0"/>
          <w:divBdr>
            <w:top w:val="none" w:sz="0" w:space="0" w:color="auto"/>
            <w:left w:val="none" w:sz="0" w:space="0" w:color="auto"/>
            <w:bottom w:val="none" w:sz="0" w:space="0" w:color="auto"/>
            <w:right w:val="none" w:sz="0" w:space="0" w:color="auto"/>
          </w:divBdr>
        </w:div>
        <w:div w:id="1156266835">
          <w:marLeft w:val="480"/>
          <w:marRight w:val="0"/>
          <w:marTop w:val="0"/>
          <w:marBottom w:val="0"/>
          <w:divBdr>
            <w:top w:val="none" w:sz="0" w:space="0" w:color="auto"/>
            <w:left w:val="none" w:sz="0" w:space="0" w:color="auto"/>
            <w:bottom w:val="none" w:sz="0" w:space="0" w:color="auto"/>
            <w:right w:val="none" w:sz="0" w:space="0" w:color="auto"/>
          </w:divBdr>
        </w:div>
        <w:div w:id="26496059">
          <w:marLeft w:val="480"/>
          <w:marRight w:val="0"/>
          <w:marTop w:val="0"/>
          <w:marBottom w:val="0"/>
          <w:divBdr>
            <w:top w:val="none" w:sz="0" w:space="0" w:color="auto"/>
            <w:left w:val="none" w:sz="0" w:space="0" w:color="auto"/>
            <w:bottom w:val="none" w:sz="0" w:space="0" w:color="auto"/>
            <w:right w:val="none" w:sz="0" w:space="0" w:color="auto"/>
          </w:divBdr>
        </w:div>
        <w:div w:id="375200237">
          <w:marLeft w:val="480"/>
          <w:marRight w:val="0"/>
          <w:marTop w:val="0"/>
          <w:marBottom w:val="0"/>
          <w:divBdr>
            <w:top w:val="none" w:sz="0" w:space="0" w:color="auto"/>
            <w:left w:val="none" w:sz="0" w:space="0" w:color="auto"/>
            <w:bottom w:val="none" w:sz="0" w:space="0" w:color="auto"/>
            <w:right w:val="none" w:sz="0" w:space="0" w:color="auto"/>
          </w:divBdr>
        </w:div>
        <w:div w:id="428431279">
          <w:marLeft w:val="480"/>
          <w:marRight w:val="0"/>
          <w:marTop w:val="0"/>
          <w:marBottom w:val="0"/>
          <w:divBdr>
            <w:top w:val="none" w:sz="0" w:space="0" w:color="auto"/>
            <w:left w:val="none" w:sz="0" w:space="0" w:color="auto"/>
            <w:bottom w:val="none" w:sz="0" w:space="0" w:color="auto"/>
            <w:right w:val="none" w:sz="0" w:space="0" w:color="auto"/>
          </w:divBdr>
        </w:div>
        <w:div w:id="2040274820">
          <w:marLeft w:val="480"/>
          <w:marRight w:val="0"/>
          <w:marTop w:val="0"/>
          <w:marBottom w:val="0"/>
          <w:divBdr>
            <w:top w:val="none" w:sz="0" w:space="0" w:color="auto"/>
            <w:left w:val="none" w:sz="0" w:space="0" w:color="auto"/>
            <w:bottom w:val="none" w:sz="0" w:space="0" w:color="auto"/>
            <w:right w:val="none" w:sz="0" w:space="0" w:color="auto"/>
          </w:divBdr>
        </w:div>
        <w:div w:id="308482056">
          <w:marLeft w:val="480"/>
          <w:marRight w:val="0"/>
          <w:marTop w:val="0"/>
          <w:marBottom w:val="0"/>
          <w:divBdr>
            <w:top w:val="none" w:sz="0" w:space="0" w:color="auto"/>
            <w:left w:val="none" w:sz="0" w:space="0" w:color="auto"/>
            <w:bottom w:val="none" w:sz="0" w:space="0" w:color="auto"/>
            <w:right w:val="none" w:sz="0" w:space="0" w:color="auto"/>
          </w:divBdr>
        </w:div>
        <w:div w:id="416250219">
          <w:marLeft w:val="480"/>
          <w:marRight w:val="0"/>
          <w:marTop w:val="0"/>
          <w:marBottom w:val="0"/>
          <w:divBdr>
            <w:top w:val="none" w:sz="0" w:space="0" w:color="auto"/>
            <w:left w:val="none" w:sz="0" w:space="0" w:color="auto"/>
            <w:bottom w:val="none" w:sz="0" w:space="0" w:color="auto"/>
            <w:right w:val="none" w:sz="0" w:space="0" w:color="auto"/>
          </w:divBdr>
        </w:div>
        <w:div w:id="406807612">
          <w:marLeft w:val="480"/>
          <w:marRight w:val="0"/>
          <w:marTop w:val="0"/>
          <w:marBottom w:val="0"/>
          <w:divBdr>
            <w:top w:val="none" w:sz="0" w:space="0" w:color="auto"/>
            <w:left w:val="none" w:sz="0" w:space="0" w:color="auto"/>
            <w:bottom w:val="none" w:sz="0" w:space="0" w:color="auto"/>
            <w:right w:val="none" w:sz="0" w:space="0" w:color="auto"/>
          </w:divBdr>
        </w:div>
        <w:div w:id="5135606">
          <w:marLeft w:val="480"/>
          <w:marRight w:val="0"/>
          <w:marTop w:val="0"/>
          <w:marBottom w:val="0"/>
          <w:divBdr>
            <w:top w:val="none" w:sz="0" w:space="0" w:color="auto"/>
            <w:left w:val="none" w:sz="0" w:space="0" w:color="auto"/>
            <w:bottom w:val="none" w:sz="0" w:space="0" w:color="auto"/>
            <w:right w:val="none" w:sz="0" w:space="0" w:color="auto"/>
          </w:divBdr>
        </w:div>
        <w:div w:id="2015763796">
          <w:marLeft w:val="480"/>
          <w:marRight w:val="0"/>
          <w:marTop w:val="0"/>
          <w:marBottom w:val="0"/>
          <w:divBdr>
            <w:top w:val="none" w:sz="0" w:space="0" w:color="auto"/>
            <w:left w:val="none" w:sz="0" w:space="0" w:color="auto"/>
            <w:bottom w:val="none" w:sz="0" w:space="0" w:color="auto"/>
            <w:right w:val="none" w:sz="0" w:space="0" w:color="auto"/>
          </w:divBdr>
        </w:div>
        <w:div w:id="822281349">
          <w:marLeft w:val="480"/>
          <w:marRight w:val="0"/>
          <w:marTop w:val="0"/>
          <w:marBottom w:val="0"/>
          <w:divBdr>
            <w:top w:val="none" w:sz="0" w:space="0" w:color="auto"/>
            <w:left w:val="none" w:sz="0" w:space="0" w:color="auto"/>
            <w:bottom w:val="none" w:sz="0" w:space="0" w:color="auto"/>
            <w:right w:val="none" w:sz="0" w:space="0" w:color="auto"/>
          </w:divBdr>
        </w:div>
        <w:div w:id="1965382857">
          <w:marLeft w:val="480"/>
          <w:marRight w:val="0"/>
          <w:marTop w:val="0"/>
          <w:marBottom w:val="0"/>
          <w:divBdr>
            <w:top w:val="none" w:sz="0" w:space="0" w:color="auto"/>
            <w:left w:val="none" w:sz="0" w:space="0" w:color="auto"/>
            <w:bottom w:val="none" w:sz="0" w:space="0" w:color="auto"/>
            <w:right w:val="none" w:sz="0" w:space="0" w:color="auto"/>
          </w:divBdr>
        </w:div>
        <w:div w:id="918828129">
          <w:marLeft w:val="480"/>
          <w:marRight w:val="0"/>
          <w:marTop w:val="0"/>
          <w:marBottom w:val="0"/>
          <w:divBdr>
            <w:top w:val="none" w:sz="0" w:space="0" w:color="auto"/>
            <w:left w:val="none" w:sz="0" w:space="0" w:color="auto"/>
            <w:bottom w:val="none" w:sz="0" w:space="0" w:color="auto"/>
            <w:right w:val="none" w:sz="0" w:space="0" w:color="auto"/>
          </w:divBdr>
        </w:div>
        <w:div w:id="102696955">
          <w:marLeft w:val="480"/>
          <w:marRight w:val="0"/>
          <w:marTop w:val="0"/>
          <w:marBottom w:val="0"/>
          <w:divBdr>
            <w:top w:val="none" w:sz="0" w:space="0" w:color="auto"/>
            <w:left w:val="none" w:sz="0" w:space="0" w:color="auto"/>
            <w:bottom w:val="none" w:sz="0" w:space="0" w:color="auto"/>
            <w:right w:val="none" w:sz="0" w:space="0" w:color="auto"/>
          </w:divBdr>
        </w:div>
        <w:div w:id="893389411">
          <w:marLeft w:val="480"/>
          <w:marRight w:val="0"/>
          <w:marTop w:val="0"/>
          <w:marBottom w:val="0"/>
          <w:divBdr>
            <w:top w:val="none" w:sz="0" w:space="0" w:color="auto"/>
            <w:left w:val="none" w:sz="0" w:space="0" w:color="auto"/>
            <w:bottom w:val="none" w:sz="0" w:space="0" w:color="auto"/>
            <w:right w:val="none" w:sz="0" w:space="0" w:color="auto"/>
          </w:divBdr>
        </w:div>
        <w:div w:id="85731096">
          <w:marLeft w:val="480"/>
          <w:marRight w:val="0"/>
          <w:marTop w:val="0"/>
          <w:marBottom w:val="0"/>
          <w:divBdr>
            <w:top w:val="none" w:sz="0" w:space="0" w:color="auto"/>
            <w:left w:val="none" w:sz="0" w:space="0" w:color="auto"/>
            <w:bottom w:val="none" w:sz="0" w:space="0" w:color="auto"/>
            <w:right w:val="none" w:sz="0" w:space="0" w:color="auto"/>
          </w:divBdr>
        </w:div>
        <w:div w:id="1272740938">
          <w:marLeft w:val="480"/>
          <w:marRight w:val="0"/>
          <w:marTop w:val="0"/>
          <w:marBottom w:val="0"/>
          <w:divBdr>
            <w:top w:val="none" w:sz="0" w:space="0" w:color="auto"/>
            <w:left w:val="none" w:sz="0" w:space="0" w:color="auto"/>
            <w:bottom w:val="none" w:sz="0" w:space="0" w:color="auto"/>
            <w:right w:val="none" w:sz="0" w:space="0" w:color="auto"/>
          </w:divBdr>
        </w:div>
        <w:div w:id="1523199623">
          <w:marLeft w:val="480"/>
          <w:marRight w:val="0"/>
          <w:marTop w:val="0"/>
          <w:marBottom w:val="0"/>
          <w:divBdr>
            <w:top w:val="none" w:sz="0" w:space="0" w:color="auto"/>
            <w:left w:val="none" w:sz="0" w:space="0" w:color="auto"/>
            <w:bottom w:val="none" w:sz="0" w:space="0" w:color="auto"/>
            <w:right w:val="none" w:sz="0" w:space="0" w:color="auto"/>
          </w:divBdr>
        </w:div>
        <w:div w:id="2139105489">
          <w:marLeft w:val="480"/>
          <w:marRight w:val="0"/>
          <w:marTop w:val="0"/>
          <w:marBottom w:val="0"/>
          <w:divBdr>
            <w:top w:val="none" w:sz="0" w:space="0" w:color="auto"/>
            <w:left w:val="none" w:sz="0" w:space="0" w:color="auto"/>
            <w:bottom w:val="none" w:sz="0" w:space="0" w:color="auto"/>
            <w:right w:val="none" w:sz="0" w:space="0" w:color="auto"/>
          </w:divBdr>
        </w:div>
        <w:div w:id="1888686580">
          <w:marLeft w:val="480"/>
          <w:marRight w:val="0"/>
          <w:marTop w:val="0"/>
          <w:marBottom w:val="0"/>
          <w:divBdr>
            <w:top w:val="none" w:sz="0" w:space="0" w:color="auto"/>
            <w:left w:val="none" w:sz="0" w:space="0" w:color="auto"/>
            <w:bottom w:val="none" w:sz="0" w:space="0" w:color="auto"/>
            <w:right w:val="none" w:sz="0" w:space="0" w:color="auto"/>
          </w:divBdr>
        </w:div>
        <w:div w:id="1457487654">
          <w:marLeft w:val="480"/>
          <w:marRight w:val="0"/>
          <w:marTop w:val="0"/>
          <w:marBottom w:val="0"/>
          <w:divBdr>
            <w:top w:val="none" w:sz="0" w:space="0" w:color="auto"/>
            <w:left w:val="none" w:sz="0" w:space="0" w:color="auto"/>
            <w:bottom w:val="none" w:sz="0" w:space="0" w:color="auto"/>
            <w:right w:val="none" w:sz="0" w:space="0" w:color="auto"/>
          </w:divBdr>
        </w:div>
        <w:div w:id="223570643">
          <w:marLeft w:val="480"/>
          <w:marRight w:val="0"/>
          <w:marTop w:val="0"/>
          <w:marBottom w:val="0"/>
          <w:divBdr>
            <w:top w:val="none" w:sz="0" w:space="0" w:color="auto"/>
            <w:left w:val="none" w:sz="0" w:space="0" w:color="auto"/>
            <w:bottom w:val="none" w:sz="0" w:space="0" w:color="auto"/>
            <w:right w:val="none" w:sz="0" w:space="0" w:color="auto"/>
          </w:divBdr>
        </w:div>
        <w:div w:id="1141192711">
          <w:marLeft w:val="480"/>
          <w:marRight w:val="0"/>
          <w:marTop w:val="0"/>
          <w:marBottom w:val="0"/>
          <w:divBdr>
            <w:top w:val="none" w:sz="0" w:space="0" w:color="auto"/>
            <w:left w:val="none" w:sz="0" w:space="0" w:color="auto"/>
            <w:bottom w:val="none" w:sz="0" w:space="0" w:color="auto"/>
            <w:right w:val="none" w:sz="0" w:space="0" w:color="auto"/>
          </w:divBdr>
        </w:div>
        <w:div w:id="1813712898">
          <w:marLeft w:val="480"/>
          <w:marRight w:val="0"/>
          <w:marTop w:val="0"/>
          <w:marBottom w:val="0"/>
          <w:divBdr>
            <w:top w:val="none" w:sz="0" w:space="0" w:color="auto"/>
            <w:left w:val="none" w:sz="0" w:space="0" w:color="auto"/>
            <w:bottom w:val="none" w:sz="0" w:space="0" w:color="auto"/>
            <w:right w:val="none" w:sz="0" w:space="0" w:color="auto"/>
          </w:divBdr>
        </w:div>
        <w:div w:id="740912905">
          <w:marLeft w:val="480"/>
          <w:marRight w:val="0"/>
          <w:marTop w:val="0"/>
          <w:marBottom w:val="0"/>
          <w:divBdr>
            <w:top w:val="none" w:sz="0" w:space="0" w:color="auto"/>
            <w:left w:val="none" w:sz="0" w:space="0" w:color="auto"/>
            <w:bottom w:val="none" w:sz="0" w:space="0" w:color="auto"/>
            <w:right w:val="none" w:sz="0" w:space="0" w:color="auto"/>
          </w:divBdr>
        </w:div>
        <w:div w:id="1308708070">
          <w:marLeft w:val="480"/>
          <w:marRight w:val="0"/>
          <w:marTop w:val="0"/>
          <w:marBottom w:val="0"/>
          <w:divBdr>
            <w:top w:val="none" w:sz="0" w:space="0" w:color="auto"/>
            <w:left w:val="none" w:sz="0" w:space="0" w:color="auto"/>
            <w:bottom w:val="none" w:sz="0" w:space="0" w:color="auto"/>
            <w:right w:val="none" w:sz="0" w:space="0" w:color="auto"/>
          </w:divBdr>
        </w:div>
        <w:div w:id="1122192937">
          <w:marLeft w:val="480"/>
          <w:marRight w:val="0"/>
          <w:marTop w:val="0"/>
          <w:marBottom w:val="0"/>
          <w:divBdr>
            <w:top w:val="none" w:sz="0" w:space="0" w:color="auto"/>
            <w:left w:val="none" w:sz="0" w:space="0" w:color="auto"/>
            <w:bottom w:val="none" w:sz="0" w:space="0" w:color="auto"/>
            <w:right w:val="none" w:sz="0" w:space="0" w:color="auto"/>
          </w:divBdr>
        </w:div>
        <w:div w:id="690961253">
          <w:marLeft w:val="480"/>
          <w:marRight w:val="0"/>
          <w:marTop w:val="0"/>
          <w:marBottom w:val="0"/>
          <w:divBdr>
            <w:top w:val="none" w:sz="0" w:space="0" w:color="auto"/>
            <w:left w:val="none" w:sz="0" w:space="0" w:color="auto"/>
            <w:bottom w:val="none" w:sz="0" w:space="0" w:color="auto"/>
            <w:right w:val="none" w:sz="0" w:space="0" w:color="auto"/>
          </w:divBdr>
        </w:div>
        <w:div w:id="936786579">
          <w:marLeft w:val="480"/>
          <w:marRight w:val="0"/>
          <w:marTop w:val="0"/>
          <w:marBottom w:val="0"/>
          <w:divBdr>
            <w:top w:val="none" w:sz="0" w:space="0" w:color="auto"/>
            <w:left w:val="none" w:sz="0" w:space="0" w:color="auto"/>
            <w:bottom w:val="none" w:sz="0" w:space="0" w:color="auto"/>
            <w:right w:val="none" w:sz="0" w:space="0" w:color="auto"/>
          </w:divBdr>
        </w:div>
        <w:div w:id="922570645">
          <w:marLeft w:val="480"/>
          <w:marRight w:val="0"/>
          <w:marTop w:val="0"/>
          <w:marBottom w:val="0"/>
          <w:divBdr>
            <w:top w:val="none" w:sz="0" w:space="0" w:color="auto"/>
            <w:left w:val="none" w:sz="0" w:space="0" w:color="auto"/>
            <w:bottom w:val="none" w:sz="0" w:space="0" w:color="auto"/>
            <w:right w:val="none" w:sz="0" w:space="0" w:color="auto"/>
          </w:divBdr>
        </w:div>
        <w:div w:id="772480700">
          <w:marLeft w:val="480"/>
          <w:marRight w:val="0"/>
          <w:marTop w:val="0"/>
          <w:marBottom w:val="0"/>
          <w:divBdr>
            <w:top w:val="none" w:sz="0" w:space="0" w:color="auto"/>
            <w:left w:val="none" w:sz="0" w:space="0" w:color="auto"/>
            <w:bottom w:val="none" w:sz="0" w:space="0" w:color="auto"/>
            <w:right w:val="none" w:sz="0" w:space="0" w:color="auto"/>
          </w:divBdr>
        </w:div>
        <w:div w:id="506290992">
          <w:marLeft w:val="480"/>
          <w:marRight w:val="0"/>
          <w:marTop w:val="0"/>
          <w:marBottom w:val="0"/>
          <w:divBdr>
            <w:top w:val="none" w:sz="0" w:space="0" w:color="auto"/>
            <w:left w:val="none" w:sz="0" w:space="0" w:color="auto"/>
            <w:bottom w:val="none" w:sz="0" w:space="0" w:color="auto"/>
            <w:right w:val="none" w:sz="0" w:space="0" w:color="auto"/>
          </w:divBdr>
        </w:div>
        <w:div w:id="1224564399">
          <w:marLeft w:val="480"/>
          <w:marRight w:val="0"/>
          <w:marTop w:val="0"/>
          <w:marBottom w:val="0"/>
          <w:divBdr>
            <w:top w:val="none" w:sz="0" w:space="0" w:color="auto"/>
            <w:left w:val="none" w:sz="0" w:space="0" w:color="auto"/>
            <w:bottom w:val="none" w:sz="0" w:space="0" w:color="auto"/>
            <w:right w:val="none" w:sz="0" w:space="0" w:color="auto"/>
          </w:divBdr>
        </w:div>
        <w:div w:id="102498572">
          <w:marLeft w:val="480"/>
          <w:marRight w:val="0"/>
          <w:marTop w:val="0"/>
          <w:marBottom w:val="0"/>
          <w:divBdr>
            <w:top w:val="none" w:sz="0" w:space="0" w:color="auto"/>
            <w:left w:val="none" w:sz="0" w:space="0" w:color="auto"/>
            <w:bottom w:val="none" w:sz="0" w:space="0" w:color="auto"/>
            <w:right w:val="none" w:sz="0" w:space="0" w:color="auto"/>
          </w:divBdr>
        </w:div>
        <w:div w:id="1018770285">
          <w:marLeft w:val="480"/>
          <w:marRight w:val="0"/>
          <w:marTop w:val="0"/>
          <w:marBottom w:val="0"/>
          <w:divBdr>
            <w:top w:val="none" w:sz="0" w:space="0" w:color="auto"/>
            <w:left w:val="none" w:sz="0" w:space="0" w:color="auto"/>
            <w:bottom w:val="none" w:sz="0" w:space="0" w:color="auto"/>
            <w:right w:val="none" w:sz="0" w:space="0" w:color="auto"/>
          </w:divBdr>
        </w:div>
        <w:div w:id="2093700266">
          <w:marLeft w:val="480"/>
          <w:marRight w:val="0"/>
          <w:marTop w:val="0"/>
          <w:marBottom w:val="0"/>
          <w:divBdr>
            <w:top w:val="none" w:sz="0" w:space="0" w:color="auto"/>
            <w:left w:val="none" w:sz="0" w:space="0" w:color="auto"/>
            <w:bottom w:val="none" w:sz="0" w:space="0" w:color="auto"/>
            <w:right w:val="none" w:sz="0" w:space="0" w:color="auto"/>
          </w:divBdr>
        </w:div>
        <w:div w:id="264113490">
          <w:marLeft w:val="480"/>
          <w:marRight w:val="0"/>
          <w:marTop w:val="0"/>
          <w:marBottom w:val="0"/>
          <w:divBdr>
            <w:top w:val="none" w:sz="0" w:space="0" w:color="auto"/>
            <w:left w:val="none" w:sz="0" w:space="0" w:color="auto"/>
            <w:bottom w:val="none" w:sz="0" w:space="0" w:color="auto"/>
            <w:right w:val="none" w:sz="0" w:space="0" w:color="auto"/>
          </w:divBdr>
        </w:div>
        <w:div w:id="93285322">
          <w:marLeft w:val="480"/>
          <w:marRight w:val="0"/>
          <w:marTop w:val="0"/>
          <w:marBottom w:val="0"/>
          <w:divBdr>
            <w:top w:val="none" w:sz="0" w:space="0" w:color="auto"/>
            <w:left w:val="none" w:sz="0" w:space="0" w:color="auto"/>
            <w:bottom w:val="none" w:sz="0" w:space="0" w:color="auto"/>
            <w:right w:val="none" w:sz="0" w:space="0" w:color="auto"/>
          </w:divBdr>
        </w:div>
        <w:div w:id="1289048205">
          <w:marLeft w:val="480"/>
          <w:marRight w:val="0"/>
          <w:marTop w:val="0"/>
          <w:marBottom w:val="0"/>
          <w:divBdr>
            <w:top w:val="none" w:sz="0" w:space="0" w:color="auto"/>
            <w:left w:val="none" w:sz="0" w:space="0" w:color="auto"/>
            <w:bottom w:val="none" w:sz="0" w:space="0" w:color="auto"/>
            <w:right w:val="none" w:sz="0" w:space="0" w:color="auto"/>
          </w:divBdr>
        </w:div>
        <w:div w:id="1198662132">
          <w:marLeft w:val="480"/>
          <w:marRight w:val="0"/>
          <w:marTop w:val="0"/>
          <w:marBottom w:val="0"/>
          <w:divBdr>
            <w:top w:val="none" w:sz="0" w:space="0" w:color="auto"/>
            <w:left w:val="none" w:sz="0" w:space="0" w:color="auto"/>
            <w:bottom w:val="none" w:sz="0" w:space="0" w:color="auto"/>
            <w:right w:val="none" w:sz="0" w:space="0" w:color="auto"/>
          </w:divBdr>
        </w:div>
        <w:div w:id="577441223">
          <w:marLeft w:val="480"/>
          <w:marRight w:val="0"/>
          <w:marTop w:val="0"/>
          <w:marBottom w:val="0"/>
          <w:divBdr>
            <w:top w:val="none" w:sz="0" w:space="0" w:color="auto"/>
            <w:left w:val="none" w:sz="0" w:space="0" w:color="auto"/>
            <w:bottom w:val="none" w:sz="0" w:space="0" w:color="auto"/>
            <w:right w:val="none" w:sz="0" w:space="0" w:color="auto"/>
          </w:divBdr>
        </w:div>
        <w:div w:id="143280560">
          <w:marLeft w:val="480"/>
          <w:marRight w:val="0"/>
          <w:marTop w:val="0"/>
          <w:marBottom w:val="0"/>
          <w:divBdr>
            <w:top w:val="none" w:sz="0" w:space="0" w:color="auto"/>
            <w:left w:val="none" w:sz="0" w:space="0" w:color="auto"/>
            <w:bottom w:val="none" w:sz="0" w:space="0" w:color="auto"/>
            <w:right w:val="none" w:sz="0" w:space="0" w:color="auto"/>
          </w:divBdr>
        </w:div>
        <w:div w:id="2134133576">
          <w:marLeft w:val="480"/>
          <w:marRight w:val="0"/>
          <w:marTop w:val="0"/>
          <w:marBottom w:val="0"/>
          <w:divBdr>
            <w:top w:val="none" w:sz="0" w:space="0" w:color="auto"/>
            <w:left w:val="none" w:sz="0" w:space="0" w:color="auto"/>
            <w:bottom w:val="none" w:sz="0" w:space="0" w:color="auto"/>
            <w:right w:val="none" w:sz="0" w:space="0" w:color="auto"/>
          </w:divBdr>
        </w:div>
        <w:div w:id="882987327">
          <w:marLeft w:val="480"/>
          <w:marRight w:val="0"/>
          <w:marTop w:val="0"/>
          <w:marBottom w:val="0"/>
          <w:divBdr>
            <w:top w:val="none" w:sz="0" w:space="0" w:color="auto"/>
            <w:left w:val="none" w:sz="0" w:space="0" w:color="auto"/>
            <w:bottom w:val="none" w:sz="0" w:space="0" w:color="auto"/>
            <w:right w:val="none" w:sz="0" w:space="0" w:color="auto"/>
          </w:divBdr>
        </w:div>
        <w:div w:id="1895198132">
          <w:marLeft w:val="480"/>
          <w:marRight w:val="0"/>
          <w:marTop w:val="0"/>
          <w:marBottom w:val="0"/>
          <w:divBdr>
            <w:top w:val="none" w:sz="0" w:space="0" w:color="auto"/>
            <w:left w:val="none" w:sz="0" w:space="0" w:color="auto"/>
            <w:bottom w:val="none" w:sz="0" w:space="0" w:color="auto"/>
            <w:right w:val="none" w:sz="0" w:space="0" w:color="auto"/>
          </w:divBdr>
        </w:div>
        <w:div w:id="909120839">
          <w:marLeft w:val="480"/>
          <w:marRight w:val="0"/>
          <w:marTop w:val="0"/>
          <w:marBottom w:val="0"/>
          <w:divBdr>
            <w:top w:val="none" w:sz="0" w:space="0" w:color="auto"/>
            <w:left w:val="none" w:sz="0" w:space="0" w:color="auto"/>
            <w:bottom w:val="none" w:sz="0" w:space="0" w:color="auto"/>
            <w:right w:val="none" w:sz="0" w:space="0" w:color="auto"/>
          </w:divBdr>
        </w:div>
        <w:div w:id="1083184250">
          <w:marLeft w:val="480"/>
          <w:marRight w:val="0"/>
          <w:marTop w:val="0"/>
          <w:marBottom w:val="0"/>
          <w:divBdr>
            <w:top w:val="none" w:sz="0" w:space="0" w:color="auto"/>
            <w:left w:val="none" w:sz="0" w:space="0" w:color="auto"/>
            <w:bottom w:val="none" w:sz="0" w:space="0" w:color="auto"/>
            <w:right w:val="none" w:sz="0" w:space="0" w:color="auto"/>
          </w:divBdr>
        </w:div>
      </w:divsChild>
    </w:div>
    <w:div w:id="556867099">
      <w:bodyDiv w:val="1"/>
      <w:marLeft w:val="0"/>
      <w:marRight w:val="0"/>
      <w:marTop w:val="0"/>
      <w:marBottom w:val="0"/>
      <w:divBdr>
        <w:top w:val="none" w:sz="0" w:space="0" w:color="auto"/>
        <w:left w:val="none" w:sz="0" w:space="0" w:color="auto"/>
        <w:bottom w:val="none" w:sz="0" w:space="0" w:color="auto"/>
        <w:right w:val="none" w:sz="0" w:space="0" w:color="auto"/>
      </w:divBdr>
    </w:div>
    <w:div w:id="557086534">
      <w:bodyDiv w:val="1"/>
      <w:marLeft w:val="0"/>
      <w:marRight w:val="0"/>
      <w:marTop w:val="0"/>
      <w:marBottom w:val="0"/>
      <w:divBdr>
        <w:top w:val="none" w:sz="0" w:space="0" w:color="auto"/>
        <w:left w:val="none" w:sz="0" w:space="0" w:color="auto"/>
        <w:bottom w:val="none" w:sz="0" w:space="0" w:color="auto"/>
        <w:right w:val="none" w:sz="0" w:space="0" w:color="auto"/>
      </w:divBdr>
    </w:div>
    <w:div w:id="557131119">
      <w:bodyDiv w:val="1"/>
      <w:marLeft w:val="0"/>
      <w:marRight w:val="0"/>
      <w:marTop w:val="0"/>
      <w:marBottom w:val="0"/>
      <w:divBdr>
        <w:top w:val="none" w:sz="0" w:space="0" w:color="auto"/>
        <w:left w:val="none" w:sz="0" w:space="0" w:color="auto"/>
        <w:bottom w:val="none" w:sz="0" w:space="0" w:color="auto"/>
        <w:right w:val="none" w:sz="0" w:space="0" w:color="auto"/>
      </w:divBdr>
    </w:div>
    <w:div w:id="557252948">
      <w:bodyDiv w:val="1"/>
      <w:marLeft w:val="0"/>
      <w:marRight w:val="0"/>
      <w:marTop w:val="0"/>
      <w:marBottom w:val="0"/>
      <w:divBdr>
        <w:top w:val="none" w:sz="0" w:space="0" w:color="auto"/>
        <w:left w:val="none" w:sz="0" w:space="0" w:color="auto"/>
        <w:bottom w:val="none" w:sz="0" w:space="0" w:color="auto"/>
        <w:right w:val="none" w:sz="0" w:space="0" w:color="auto"/>
      </w:divBdr>
    </w:div>
    <w:div w:id="557790033">
      <w:bodyDiv w:val="1"/>
      <w:marLeft w:val="0"/>
      <w:marRight w:val="0"/>
      <w:marTop w:val="0"/>
      <w:marBottom w:val="0"/>
      <w:divBdr>
        <w:top w:val="none" w:sz="0" w:space="0" w:color="auto"/>
        <w:left w:val="none" w:sz="0" w:space="0" w:color="auto"/>
        <w:bottom w:val="none" w:sz="0" w:space="0" w:color="auto"/>
        <w:right w:val="none" w:sz="0" w:space="0" w:color="auto"/>
      </w:divBdr>
    </w:div>
    <w:div w:id="558058014">
      <w:bodyDiv w:val="1"/>
      <w:marLeft w:val="0"/>
      <w:marRight w:val="0"/>
      <w:marTop w:val="0"/>
      <w:marBottom w:val="0"/>
      <w:divBdr>
        <w:top w:val="none" w:sz="0" w:space="0" w:color="auto"/>
        <w:left w:val="none" w:sz="0" w:space="0" w:color="auto"/>
        <w:bottom w:val="none" w:sz="0" w:space="0" w:color="auto"/>
        <w:right w:val="none" w:sz="0" w:space="0" w:color="auto"/>
      </w:divBdr>
    </w:div>
    <w:div w:id="558178027">
      <w:bodyDiv w:val="1"/>
      <w:marLeft w:val="0"/>
      <w:marRight w:val="0"/>
      <w:marTop w:val="0"/>
      <w:marBottom w:val="0"/>
      <w:divBdr>
        <w:top w:val="none" w:sz="0" w:space="0" w:color="auto"/>
        <w:left w:val="none" w:sz="0" w:space="0" w:color="auto"/>
        <w:bottom w:val="none" w:sz="0" w:space="0" w:color="auto"/>
        <w:right w:val="none" w:sz="0" w:space="0" w:color="auto"/>
      </w:divBdr>
    </w:div>
    <w:div w:id="558439780">
      <w:bodyDiv w:val="1"/>
      <w:marLeft w:val="0"/>
      <w:marRight w:val="0"/>
      <w:marTop w:val="0"/>
      <w:marBottom w:val="0"/>
      <w:divBdr>
        <w:top w:val="none" w:sz="0" w:space="0" w:color="auto"/>
        <w:left w:val="none" w:sz="0" w:space="0" w:color="auto"/>
        <w:bottom w:val="none" w:sz="0" w:space="0" w:color="auto"/>
        <w:right w:val="none" w:sz="0" w:space="0" w:color="auto"/>
      </w:divBdr>
      <w:divsChild>
        <w:div w:id="1869104781">
          <w:marLeft w:val="480"/>
          <w:marRight w:val="0"/>
          <w:marTop w:val="0"/>
          <w:marBottom w:val="0"/>
          <w:divBdr>
            <w:top w:val="none" w:sz="0" w:space="0" w:color="auto"/>
            <w:left w:val="none" w:sz="0" w:space="0" w:color="auto"/>
            <w:bottom w:val="none" w:sz="0" w:space="0" w:color="auto"/>
            <w:right w:val="none" w:sz="0" w:space="0" w:color="auto"/>
          </w:divBdr>
        </w:div>
        <w:div w:id="982084048">
          <w:marLeft w:val="480"/>
          <w:marRight w:val="0"/>
          <w:marTop w:val="0"/>
          <w:marBottom w:val="0"/>
          <w:divBdr>
            <w:top w:val="none" w:sz="0" w:space="0" w:color="auto"/>
            <w:left w:val="none" w:sz="0" w:space="0" w:color="auto"/>
            <w:bottom w:val="none" w:sz="0" w:space="0" w:color="auto"/>
            <w:right w:val="none" w:sz="0" w:space="0" w:color="auto"/>
          </w:divBdr>
        </w:div>
        <w:div w:id="1747609958">
          <w:marLeft w:val="480"/>
          <w:marRight w:val="0"/>
          <w:marTop w:val="0"/>
          <w:marBottom w:val="0"/>
          <w:divBdr>
            <w:top w:val="none" w:sz="0" w:space="0" w:color="auto"/>
            <w:left w:val="none" w:sz="0" w:space="0" w:color="auto"/>
            <w:bottom w:val="none" w:sz="0" w:space="0" w:color="auto"/>
            <w:right w:val="none" w:sz="0" w:space="0" w:color="auto"/>
          </w:divBdr>
        </w:div>
        <w:div w:id="640692101">
          <w:marLeft w:val="480"/>
          <w:marRight w:val="0"/>
          <w:marTop w:val="0"/>
          <w:marBottom w:val="0"/>
          <w:divBdr>
            <w:top w:val="none" w:sz="0" w:space="0" w:color="auto"/>
            <w:left w:val="none" w:sz="0" w:space="0" w:color="auto"/>
            <w:bottom w:val="none" w:sz="0" w:space="0" w:color="auto"/>
            <w:right w:val="none" w:sz="0" w:space="0" w:color="auto"/>
          </w:divBdr>
        </w:div>
        <w:div w:id="560558348">
          <w:marLeft w:val="480"/>
          <w:marRight w:val="0"/>
          <w:marTop w:val="0"/>
          <w:marBottom w:val="0"/>
          <w:divBdr>
            <w:top w:val="none" w:sz="0" w:space="0" w:color="auto"/>
            <w:left w:val="none" w:sz="0" w:space="0" w:color="auto"/>
            <w:bottom w:val="none" w:sz="0" w:space="0" w:color="auto"/>
            <w:right w:val="none" w:sz="0" w:space="0" w:color="auto"/>
          </w:divBdr>
        </w:div>
        <w:div w:id="1711531">
          <w:marLeft w:val="480"/>
          <w:marRight w:val="0"/>
          <w:marTop w:val="0"/>
          <w:marBottom w:val="0"/>
          <w:divBdr>
            <w:top w:val="none" w:sz="0" w:space="0" w:color="auto"/>
            <w:left w:val="none" w:sz="0" w:space="0" w:color="auto"/>
            <w:bottom w:val="none" w:sz="0" w:space="0" w:color="auto"/>
            <w:right w:val="none" w:sz="0" w:space="0" w:color="auto"/>
          </w:divBdr>
        </w:div>
        <w:div w:id="755513115">
          <w:marLeft w:val="480"/>
          <w:marRight w:val="0"/>
          <w:marTop w:val="0"/>
          <w:marBottom w:val="0"/>
          <w:divBdr>
            <w:top w:val="none" w:sz="0" w:space="0" w:color="auto"/>
            <w:left w:val="none" w:sz="0" w:space="0" w:color="auto"/>
            <w:bottom w:val="none" w:sz="0" w:space="0" w:color="auto"/>
            <w:right w:val="none" w:sz="0" w:space="0" w:color="auto"/>
          </w:divBdr>
        </w:div>
        <w:div w:id="480390623">
          <w:marLeft w:val="480"/>
          <w:marRight w:val="0"/>
          <w:marTop w:val="0"/>
          <w:marBottom w:val="0"/>
          <w:divBdr>
            <w:top w:val="none" w:sz="0" w:space="0" w:color="auto"/>
            <w:left w:val="none" w:sz="0" w:space="0" w:color="auto"/>
            <w:bottom w:val="none" w:sz="0" w:space="0" w:color="auto"/>
            <w:right w:val="none" w:sz="0" w:space="0" w:color="auto"/>
          </w:divBdr>
        </w:div>
        <w:div w:id="1228880170">
          <w:marLeft w:val="480"/>
          <w:marRight w:val="0"/>
          <w:marTop w:val="0"/>
          <w:marBottom w:val="0"/>
          <w:divBdr>
            <w:top w:val="none" w:sz="0" w:space="0" w:color="auto"/>
            <w:left w:val="none" w:sz="0" w:space="0" w:color="auto"/>
            <w:bottom w:val="none" w:sz="0" w:space="0" w:color="auto"/>
            <w:right w:val="none" w:sz="0" w:space="0" w:color="auto"/>
          </w:divBdr>
        </w:div>
        <w:div w:id="530148610">
          <w:marLeft w:val="480"/>
          <w:marRight w:val="0"/>
          <w:marTop w:val="0"/>
          <w:marBottom w:val="0"/>
          <w:divBdr>
            <w:top w:val="none" w:sz="0" w:space="0" w:color="auto"/>
            <w:left w:val="none" w:sz="0" w:space="0" w:color="auto"/>
            <w:bottom w:val="none" w:sz="0" w:space="0" w:color="auto"/>
            <w:right w:val="none" w:sz="0" w:space="0" w:color="auto"/>
          </w:divBdr>
        </w:div>
        <w:div w:id="234051063">
          <w:marLeft w:val="480"/>
          <w:marRight w:val="0"/>
          <w:marTop w:val="0"/>
          <w:marBottom w:val="0"/>
          <w:divBdr>
            <w:top w:val="none" w:sz="0" w:space="0" w:color="auto"/>
            <w:left w:val="none" w:sz="0" w:space="0" w:color="auto"/>
            <w:bottom w:val="none" w:sz="0" w:space="0" w:color="auto"/>
            <w:right w:val="none" w:sz="0" w:space="0" w:color="auto"/>
          </w:divBdr>
        </w:div>
        <w:div w:id="394547968">
          <w:marLeft w:val="480"/>
          <w:marRight w:val="0"/>
          <w:marTop w:val="0"/>
          <w:marBottom w:val="0"/>
          <w:divBdr>
            <w:top w:val="none" w:sz="0" w:space="0" w:color="auto"/>
            <w:left w:val="none" w:sz="0" w:space="0" w:color="auto"/>
            <w:bottom w:val="none" w:sz="0" w:space="0" w:color="auto"/>
            <w:right w:val="none" w:sz="0" w:space="0" w:color="auto"/>
          </w:divBdr>
        </w:div>
        <w:div w:id="1201894727">
          <w:marLeft w:val="480"/>
          <w:marRight w:val="0"/>
          <w:marTop w:val="0"/>
          <w:marBottom w:val="0"/>
          <w:divBdr>
            <w:top w:val="none" w:sz="0" w:space="0" w:color="auto"/>
            <w:left w:val="none" w:sz="0" w:space="0" w:color="auto"/>
            <w:bottom w:val="none" w:sz="0" w:space="0" w:color="auto"/>
            <w:right w:val="none" w:sz="0" w:space="0" w:color="auto"/>
          </w:divBdr>
        </w:div>
        <w:div w:id="1254052202">
          <w:marLeft w:val="480"/>
          <w:marRight w:val="0"/>
          <w:marTop w:val="0"/>
          <w:marBottom w:val="0"/>
          <w:divBdr>
            <w:top w:val="none" w:sz="0" w:space="0" w:color="auto"/>
            <w:left w:val="none" w:sz="0" w:space="0" w:color="auto"/>
            <w:bottom w:val="none" w:sz="0" w:space="0" w:color="auto"/>
            <w:right w:val="none" w:sz="0" w:space="0" w:color="auto"/>
          </w:divBdr>
        </w:div>
        <w:div w:id="1853375933">
          <w:marLeft w:val="480"/>
          <w:marRight w:val="0"/>
          <w:marTop w:val="0"/>
          <w:marBottom w:val="0"/>
          <w:divBdr>
            <w:top w:val="none" w:sz="0" w:space="0" w:color="auto"/>
            <w:left w:val="none" w:sz="0" w:space="0" w:color="auto"/>
            <w:bottom w:val="none" w:sz="0" w:space="0" w:color="auto"/>
            <w:right w:val="none" w:sz="0" w:space="0" w:color="auto"/>
          </w:divBdr>
        </w:div>
        <w:div w:id="2092267748">
          <w:marLeft w:val="480"/>
          <w:marRight w:val="0"/>
          <w:marTop w:val="0"/>
          <w:marBottom w:val="0"/>
          <w:divBdr>
            <w:top w:val="none" w:sz="0" w:space="0" w:color="auto"/>
            <w:left w:val="none" w:sz="0" w:space="0" w:color="auto"/>
            <w:bottom w:val="none" w:sz="0" w:space="0" w:color="auto"/>
            <w:right w:val="none" w:sz="0" w:space="0" w:color="auto"/>
          </w:divBdr>
        </w:div>
        <w:div w:id="1603957540">
          <w:marLeft w:val="480"/>
          <w:marRight w:val="0"/>
          <w:marTop w:val="0"/>
          <w:marBottom w:val="0"/>
          <w:divBdr>
            <w:top w:val="none" w:sz="0" w:space="0" w:color="auto"/>
            <w:left w:val="none" w:sz="0" w:space="0" w:color="auto"/>
            <w:bottom w:val="none" w:sz="0" w:space="0" w:color="auto"/>
            <w:right w:val="none" w:sz="0" w:space="0" w:color="auto"/>
          </w:divBdr>
        </w:div>
        <w:div w:id="1526863170">
          <w:marLeft w:val="480"/>
          <w:marRight w:val="0"/>
          <w:marTop w:val="0"/>
          <w:marBottom w:val="0"/>
          <w:divBdr>
            <w:top w:val="none" w:sz="0" w:space="0" w:color="auto"/>
            <w:left w:val="none" w:sz="0" w:space="0" w:color="auto"/>
            <w:bottom w:val="none" w:sz="0" w:space="0" w:color="auto"/>
            <w:right w:val="none" w:sz="0" w:space="0" w:color="auto"/>
          </w:divBdr>
        </w:div>
        <w:div w:id="393746987">
          <w:marLeft w:val="480"/>
          <w:marRight w:val="0"/>
          <w:marTop w:val="0"/>
          <w:marBottom w:val="0"/>
          <w:divBdr>
            <w:top w:val="none" w:sz="0" w:space="0" w:color="auto"/>
            <w:left w:val="none" w:sz="0" w:space="0" w:color="auto"/>
            <w:bottom w:val="none" w:sz="0" w:space="0" w:color="auto"/>
            <w:right w:val="none" w:sz="0" w:space="0" w:color="auto"/>
          </w:divBdr>
        </w:div>
        <w:div w:id="23024114">
          <w:marLeft w:val="480"/>
          <w:marRight w:val="0"/>
          <w:marTop w:val="0"/>
          <w:marBottom w:val="0"/>
          <w:divBdr>
            <w:top w:val="none" w:sz="0" w:space="0" w:color="auto"/>
            <w:left w:val="none" w:sz="0" w:space="0" w:color="auto"/>
            <w:bottom w:val="none" w:sz="0" w:space="0" w:color="auto"/>
            <w:right w:val="none" w:sz="0" w:space="0" w:color="auto"/>
          </w:divBdr>
        </w:div>
        <w:div w:id="1276447127">
          <w:marLeft w:val="480"/>
          <w:marRight w:val="0"/>
          <w:marTop w:val="0"/>
          <w:marBottom w:val="0"/>
          <w:divBdr>
            <w:top w:val="none" w:sz="0" w:space="0" w:color="auto"/>
            <w:left w:val="none" w:sz="0" w:space="0" w:color="auto"/>
            <w:bottom w:val="none" w:sz="0" w:space="0" w:color="auto"/>
            <w:right w:val="none" w:sz="0" w:space="0" w:color="auto"/>
          </w:divBdr>
        </w:div>
        <w:div w:id="3755042">
          <w:marLeft w:val="480"/>
          <w:marRight w:val="0"/>
          <w:marTop w:val="0"/>
          <w:marBottom w:val="0"/>
          <w:divBdr>
            <w:top w:val="none" w:sz="0" w:space="0" w:color="auto"/>
            <w:left w:val="none" w:sz="0" w:space="0" w:color="auto"/>
            <w:bottom w:val="none" w:sz="0" w:space="0" w:color="auto"/>
            <w:right w:val="none" w:sz="0" w:space="0" w:color="auto"/>
          </w:divBdr>
        </w:div>
        <w:div w:id="1451509497">
          <w:marLeft w:val="480"/>
          <w:marRight w:val="0"/>
          <w:marTop w:val="0"/>
          <w:marBottom w:val="0"/>
          <w:divBdr>
            <w:top w:val="none" w:sz="0" w:space="0" w:color="auto"/>
            <w:left w:val="none" w:sz="0" w:space="0" w:color="auto"/>
            <w:bottom w:val="none" w:sz="0" w:space="0" w:color="auto"/>
            <w:right w:val="none" w:sz="0" w:space="0" w:color="auto"/>
          </w:divBdr>
        </w:div>
        <w:div w:id="1452355178">
          <w:marLeft w:val="480"/>
          <w:marRight w:val="0"/>
          <w:marTop w:val="0"/>
          <w:marBottom w:val="0"/>
          <w:divBdr>
            <w:top w:val="none" w:sz="0" w:space="0" w:color="auto"/>
            <w:left w:val="none" w:sz="0" w:space="0" w:color="auto"/>
            <w:bottom w:val="none" w:sz="0" w:space="0" w:color="auto"/>
            <w:right w:val="none" w:sz="0" w:space="0" w:color="auto"/>
          </w:divBdr>
        </w:div>
        <w:div w:id="759839653">
          <w:marLeft w:val="480"/>
          <w:marRight w:val="0"/>
          <w:marTop w:val="0"/>
          <w:marBottom w:val="0"/>
          <w:divBdr>
            <w:top w:val="none" w:sz="0" w:space="0" w:color="auto"/>
            <w:left w:val="none" w:sz="0" w:space="0" w:color="auto"/>
            <w:bottom w:val="none" w:sz="0" w:space="0" w:color="auto"/>
            <w:right w:val="none" w:sz="0" w:space="0" w:color="auto"/>
          </w:divBdr>
        </w:div>
        <w:div w:id="1233201117">
          <w:marLeft w:val="480"/>
          <w:marRight w:val="0"/>
          <w:marTop w:val="0"/>
          <w:marBottom w:val="0"/>
          <w:divBdr>
            <w:top w:val="none" w:sz="0" w:space="0" w:color="auto"/>
            <w:left w:val="none" w:sz="0" w:space="0" w:color="auto"/>
            <w:bottom w:val="none" w:sz="0" w:space="0" w:color="auto"/>
            <w:right w:val="none" w:sz="0" w:space="0" w:color="auto"/>
          </w:divBdr>
        </w:div>
        <w:div w:id="1806385298">
          <w:marLeft w:val="480"/>
          <w:marRight w:val="0"/>
          <w:marTop w:val="0"/>
          <w:marBottom w:val="0"/>
          <w:divBdr>
            <w:top w:val="none" w:sz="0" w:space="0" w:color="auto"/>
            <w:left w:val="none" w:sz="0" w:space="0" w:color="auto"/>
            <w:bottom w:val="none" w:sz="0" w:space="0" w:color="auto"/>
            <w:right w:val="none" w:sz="0" w:space="0" w:color="auto"/>
          </w:divBdr>
        </w:div>
        <w:div w:id="1131677918">
          <w:marLeft w:val="480"/>
          <w:marRight w:val="0"/>
          <w:marTop w:val="0"/>
          <w:marBottom w:val="0"/>
          <w:divBdr>
            <w:top w:val="none" w:sz="0" w:space="0" w:color="auto"/>
            <w:left w:val="none" w:sz="0" w:space="0" w:color="auto"/>
            <w:bottom w:val="none" w:sz="0" w:space="0" w:color="auto"/>
            <w:right w:val="none" w:sz="0" w:space="0" w:color="auto"/>
          </w:divBdr>
        </w:div>
        <w:div w:id="714934894">
          <w:marLeft w:val="480"/>
          <w:marRight w:val="0"/>
          <w:marTop w:val="0"/>
          <w:marBottom w:val="0"/>
          <w:divBdr>
            <w:top w:val="none" w:sz="0" w:space="0" w:color="auto"/>
            <w:left w:val="none" w:sz="0" w:space="0" w:color="auto"/>
            <w:bottom w:val="none" w:sz="0" w:space="0" w:color="auto"/>
            <w:right w:val="none" w:sz="0" w:space="0" w:color="auto"/>
          </w:divBdr>
        </w:div>
        <w:div w:id="891387806">
          <w:marLeft w:val="480"/>
          <w:marRight w:val="0"/>
          <w:marTop w:val="0"/>
          <w:marBottom w:val="0"/>
          <w:divBdr>
            <w:top w:val="none" w:sz="0" w:space="0" w:color="auto"/>
            <w:left w:val="none" w:sz="0" w:space="0" w:color="auto"/>
            <w:bottom w:val="none" w:sz="0" w:space="0" w:color="auto"/>
            <w:right w:val="none" w:sz="0" w:space="0" w:color="auto"/>
          </w:divBdr>
        </w:div>
        <w:div w:id="1816599588">
          <w:marLeft w:val="480"/>
          <w:marRight w:val="0"/>
          <w:marTop w:val="0"/>
          <w:marBottom w:val="0"/>
          <w:divBdr>
            <w:top w:val="none" w:sz="0" w:space="0" w:color="auto"/>
            <w:left w:val="none" w:sz="0" w:space="0" w:color="auto"/>
            <w:bottom w:val="none" w:sz="0" w:space="0" w:color="auto"/>
            <w:right w:val="none" w:sz="0" w:space="0" w:color="auto"/>
          </w:divBdr>
        </w:div>
        <w:div w:id="710805662">
          <w:marLeft w:val="480"/>
          <w:marRight w:val="0"/>
          <w:marTop w:val="0"/>
          <w:marBottom w:val="0"/>
          <w:divBdr>
            <w:top w:val="none" w:sz="0" w:space="0" w:color="auto"/>
            <w:left w:val="none" w:sz="0" w:space="0" w:color="auto"/>
            <w:bottom w:val="none" w:sz="0" w:space="0" w:color="auto"/>
            <w:right w:val="none" w:sz="0" w:space="0" w:color="auto"/>
          </w:divBdr>
        </w:div>
        <w:div w:id="699011880">
          <w:marLeft w:val="480"/>
          <w:marRight w:val="0"/>
          <w:marTop w:val="0"/>
          <w:marBottom w:val="0"/>
          <w:divBdr>
            <w:top w:val="none" w:sz="0" w:space="0" w:color="auto"/>
            <w:left w:val="none" w:sz="0" w:space="0" w:color="auto"/>
            <w:bottom w:val="none" w:sz="0" w:space="0" w:color="auto"/>
            <w:right w:val="none" w:sz="0" w:space="0" w:color="auto"/>
          </w:divBdr>
        </w:div>
        <w:div w:id="26686489">
          <w:marLeft w:val="480"/>
          <w:marRight w:val="0"/>
          <w:marTop w:val="0"/>
          <w:marBottom w:val="0"/>
          <w:divBdr>
            <w:top w:val="none" w:sz="0" w:space="0" w:color="auto"/>
            <w:left w:val="none" w:sz="0" w:space="0" w:color="auto"/>
            <w:bottom w:val="none" w:sz="0" w:space="0" w:color="auto"/>
            <w:right w:val="none" w:sz="0" w:space="0" w:color="auto"/>
          </w:divBdr>
        </w:div>
        <w:div w:id="1256478778">
          <w:marLeft w:val="480"/>
          <w:marRight w:val="0"/>
          <w:marTop w:val="0"/>
          <w:marBottom w:val="0"/>
          <w:divBdr>
            <w:top w:val="none" w:sz="0" w:space="0" w:color="auto"/>
            <w:left w:val="none" w:sz="0" w:space="0" w:color="auto"/>
            <w:bottom w:val="none" w:sz="0" w:space="0" w:color="auto"/>
            <w:right w:val="none" w:sz="0" w:space="0" w:color="auto"/>
          </w:divBdr>
        </w:div>
        <w:div w:id="1388606489">
          <w:marLeft w:val="480"/>
          <w:marRight w:val="0"/>
          <w:marTop w:val="0"/>
          <w:marBottom w:val="0"/>
          <w:divBdr>
            <w:top w:val="none" w:sz="0" w:space="0" w:color="auto"/>
            <w:left w:val="none" w:sz="0" w:space="0" w:color="auto"/>
            <w:bottom w:val="none" w:sz="0" w:space="0" w:color="auto"/>
            <w:right w:val="none" w:sz="0" w:space="0" w:color="auto"/>
          </w:divBdr>
        </w:div>
        <w:div w:id="19405929">
          <w:marLeft w:val="480"/>
          <w:marRight w:val="0"/>
          <w:marTop w:val="0"/>
          <w:marBottom w:val="0"/>
          <w:divBdr>
            <w:top w:val="none" w:sz="0" w:space="0" w:color="auto"/>
            <w:left w:val="none" w:sz="0" w:space="0" w:color="auto"/>
            <w:bottom w:val="none" w:sz="0" w:space="0" w:color="auto"/>
            <w:right w:val="none" w:sz="0" w:space="0" w:color="auto"/>
          </w:divBdr>
        </w:div>
        <w:div w:id="128329696">
          <w:marLeft w:val="480"/>
          <w:marRight w:val="0"/>
          <w:marTop w:val="0"/>
          <w:marBottom w:val="0"/>
          <w:divBdr>
            <w:top w:val="none" w:sz="0" w:space="0" w:color="auto"/>
            <w:left w:val="none" w:sz="0" w:space="0" w:color="auto"/>
            <w:bottom w:val="none" w:sz="0" w:space="0" w:color="auto"/>
            <w:right w:val="none" w:sz="0" w:space="0" w:color="auto"/>
          </w:divBdr>
        </w:div>
        <w:div w:id="1556820680">
          <w:marLeft w:val="480"/>
          <w:marRight w:val="0"/>
          <w:marTop w:val="0"/>
          <w:marBottom w:val="0"/>
          <w:divBdr>
            <w:top w:val="none" w:sz="0" w:space="0" w:color="auto"/>
            <w:left w:val="none" w:sz="0" w:space="0" w:color="auto"/>
            <w:bottom w:val="none" w:sz="0" w:space="0" w:color="auto"/>
            <w:right w:val="none" w:sz="0" w:space="0" w:color="auto"/>
          </w:divBdr>
        </w:div>
        <w:div w:id="812674899">
          <w:marLeft w:val="480"/>
          <w:marRight w:val="0"/>
          <w:marTop w:val="0"/>
          <w:marBottom w:val="0"/>
          <w:divBdr>
            <w:top w:val="none" w:sz="0" w:space="0" w:color="auto"/>
            <w:left w:val="none" w:sz="0" w:space="0" w:color="auto"/>
            <w:bottom w:val="none" w:sz="0" w:space="0" w:color="auto"/>
            <w:right w:val="none" w:sz="0" w:space="0" w:color="auto"/>
          </w:divBdr>
        </w:div>
        <w:div w:id="2032684720">
          <w:marLeft w:val="480"/>
          <w:marRight w:val="0"/>
          <w:marTop w:val="0"/>
          <w:marBottom w:val="0"/>
          <w:divBdr>
            <w:top w:val="none" w:sz="0" w:space="0" w:color="auto"/>
            <w:left w:val="none" w:sz="0" w:space="0" w:color="auto"/>
            <w:bottom w:val="none" w:sz="0" w:space="0" w:color="auto"/>
            <w:right w:val="none" w:sz="0" w:space="0" w:color="auto"/>
          </w:divBdr>
        </w:div>
        <w:div w:id="1510633237">
          <w:marLeft w:val="480"/>
          <w:marRight w:val="0"/>
          <w:marTop w:val="0"/>
          <w:marBottom w:val="0"/>
          <w:divBdr>
            <w:top w:val="none" w:sz="0" w:space="0" w:color="auto"/>
            <w:left w:val="none" w:sz="0" w:space="0" w:color="auto"/>
            <w:bottom w:val="none" w:sz="0" w:space="0" w:color="auto"/>
            <w:right w:val="none" w:sz="0" w:space="0" w:color="auto"/>
          </w:divBdr>
        </w:div>
        <w:div w:id="609511192">
          <w:marLeft w:val="480"/>
          <w:marRight w:val="0"/>
          <w:marTop w:val="0"/>
          <w:marBottom w:val="0"/>
          <w:divBdr>
            <w:top w:val="none" w:sz="0" w:space="0" w:color="auto"/>
            <w:left w:val="none" w:sz="0" w:space="0" w:color="auto"/>
            <w:bottom w:val="none" w:sz="0" w:space="0" w:color="auto"/>
            <w:right w:val="none" w:sz="0" w:space="0" w:color="auto"/>
          </w:divBdr>
        </w:div>
        <w:div w:id="620919279">
          <w:marLeft w:val="480"/>
          <w:marRight w:val="0"/>
          <w:marTop w:val="0"/>
          <w:marBottom w:val="0"/>
          <w:divBdr>
            <w:top w:val="none" w:sz="0" w:space="0" w:color="auto"/>
            <w:left w:val="none" w:sz="0" w:space="0" w:color="auto"/>
            <w:bottom w:val="none" w:sz="0" w:space="0" w:color="auto"/>
            <w:right w:val="none" w:sz="0" w:space="0" w:color="auto"/>
          </w:divBdr>
        </w:div>
        <w:div w:id="1677734190">
          <w:marLeft w:val="480"/>
          <w:marRight w:val="0"/>
          <w:marTop w:val="0"/>
          <w:marBottom w:val="0"/>
          <w:divBdr>
            <w:top w:val="none" w:sz="0" w:space="0" w:color="auto"/>
            <w:left w:val="none" w:sz="0" w:space="0" w:color="auto"/>
            <w:bottom w:val="none" w:sz="0" w:space="0" w:color="auto"/>
            <w:right w:val="none" w:sz="0" w:space="0" w:color="auto"/>
          </w:divBdr>
        </w:div>
        <w:div w:id="1266576770">
          <w:marLeft w:val="480"/>
          <w:marRight w:val="0"/>
          <w:marTop w:val="0"/>
          <w:marBottom w:val="0"/>
          <w:divBdr>
            <w:top w:val="none" w:sz="0" w:space="0" w:color="auto"/>
            <w:left w:val="none" w:sz="0" w:space="0" w:color="auto"/>
            <w:bottom w:val="none" w:sz="0" w:space="0" w:color="auto"/>
            <w:right w:val="none" w:sz="0" w:space="0" w:color="auto"/>
          </w:divBdr>
        </w:div>
        <w:div w:id="761680072">
          <w:marLeft w:val="480"/>
          <w:marRight w:val="0"/>
          <w:marTop w:val="0"/>
          <w:marBottom w:val="0"/>
          <w:divBdr>
            <w:top w:val="none" w:sz="0" w:space="0" w:color="auto"/>
            <w:left w:val="none" w:sz="0" w:space="0" w:color="auto"/>
            <w:bottom w:val="none" w:sz="0" w:space="0" w:color="auto"/>
            <w:right w:val="none" w:sz="0" w:space="0" w:color="auto"/>
          </w:divBdr>
        </w:div>
        <w:div w:id="796218154">
          <w:marLeft w:val="480"/>
          <w:marRight w:val="0"/>
          <w:marTop w:val="0"/>
          <w:marBottom w:val="0"/>
          <w:divBdr>
            <w:top w:val="none" w:sz="0" w:space="0" w:color="auto"/>
            <w:left w:val="none" w:sz="0" w:space="0" w:color="auto"/>
            <w:bottom w:val="none" w:sz="0" w:space="0" w:color="auto"/>
            <w:right w:val="none" w:sz="0" w:space="0" w:color="auto"/>
          </w:divBdr>
        </w:div>
        <w:div w:id="2437293">
          <w:marLeft w:val="480"/>
          <w:marRight w:val="0"/>
          <w:marTop w:val="0"/>
          <w:marBottom w:val="0"/>
          <w:divBdr>
            <w:top w:val="none" w:sz="0" w:space="0" w:color="auto"/>
            <w:left w:val="none" w:sz="0" w:space="0" w:color="auto"/>
            <w:bottom w:val="none" w:sz="0" w:space="0" w:color="auto"/>
            <w:right w:val="none" w:sz="0" w:space="0" w:color="auto"/>
          </w:divBdr>
        </w:div>
        <w:div w:id="1775904681">
          <w:marLeft w:val="480"/>
          <w:marRight w:val="0"/>
          <w:marTop w:val="0"/>
          <w:marBottom w:val="0"/>
          <w:divBdr>
            <w:top w:val="none" w:sz="0" w:space="0" w:color="auto"/>
            <w:left w:val="none" w:sz="0" w:space="0" w:color="auto"/>
            <w:bottom w:val="none" w:sz="0" w:space="0" w:color="auto"/>
            <w:right w:val="none" w:sz="0" w:space="0" w:color="auto"/>
          </w:divBdr>
        </w:div>
        <w:div w:id="591086472">
          <w:marLeft w:val="480"/>
          <w:marRight w:val="0"/>
          <w:marTop w:val="0"/>
          <w:marBottom w:val="0"/>
          <w:divBdr>
            <w:top w:val="none" w:sz="0" w:space="0" w:color="auto"/>
            <w:left w:val="none" w:sz="0" w:space="0" w:color="auto"/>
            <w:bottom w:val="none" w:sz="0" w:space="0" w:color="auto"/>
            <w:right w:val="none" w:sz="0" w:space="0" w:color="auto"/>
          </w:divBdr>
        </w:div>
        <w:div w:id="1527400886">
          <w:marLeft w:val="480"/>
          <w:marRight w:val="0"/>
          <w:marTop w:val="0"/>
          <w:marBottom w:val="0"/>
          <w:divBdr>
            <w:top w:val="none" w:sz="0" w:space="0" w:color="auto"/>
            <w:left w:val="none" w:sz="0" w:space="0" w:color="auto"/>
            <w:bottom w:val="none" w:sz="0" w:space="0" w:color="auto"/>
            <w:right w:val="none" w:sz="0" w:space="0" w:color="auto"/>
          </w:divBdr>
        </w:div>
        <w:div w:id="1804152654">
          <w:marLeft w:val="480"/>
          <w:marRight w:val="0"/>
          <w:marTop w:val="0"/>
          <w:marBottom w:val="0"/>
          <w:divBdr>
            <w:top w:val="none" w:sz="0" w:space="0" w:color="auto"/>
            <w:left w:val="none" w:sz="0" w:space="0" w:color="auto"/>
            <w:bottom w:val="none" w:sz="0" w:space="0" w:color="auto"/>
            <w:right w:val="none" w:sz="0" w:space="0" w:color="auto"/>
          </w:divBdr>
        </w:div>
        <w:div w:id="1534537581">
          <w:marLeft w:val="480"/>
          <w:marRight w:val="0"/>
          <w:marTop w:val="0"/>
          <w:marBottom w:val="0"/>
          <w:divBdr>
            <w:top w:val="none" w:sz="0" w:space="0" w:color="auto"/>
            <w:left w:val="none" w:sz="0" w:space="0" w:color="auto"/>
            <w:bottom w:val="none" w:sz="0" w:space="0" w:color="auto"/>
            <w:right w:val="none" w:sz="0" w:space="0" w:color="auto"/>
          </w:divBdr>
        </w:div>
        <w:div w:id="55595041">
          <w:marLeft w:val="480"/>
          <w:marRight w:val="0"/>
          <w:marTop w:val="0"/>
          <w:marBottom w:val="0"/>
          <w:divBdr>
            <w:top w:val="none" w:sz="0" w:space="0" w:color="auto"/>
            <w:left w:val="none" w:sz="0" w:space="0" w:color="auto"/>
            <w:bottom w:val="none" w:sz="0" w:space="0" w:color="auto"/>
            <w:right w:val="none" w:sz="0" w:space="0" w:color="auto"/>
          </w:divBdr>
        </w:div>
        <w:div w:id="366877563">
          <w:marLeft w:val="480"/>
          <w:marRight w:val="0"/>
          <w:marTop w:val="0"/>
          <w:marBottom w:val="0"/>
          <w:divBdr>
            <w:top w:val="none" w:sz="0" w:space="0" w:color="auto"/>
            <w:left w:val="none" w:sz="0" w:space="0" w:color="auto"/>
            <w:bottom w:val="none" w:sz="0" w:space="0" w:color="auto"/>
            <w:right w:val="none" w:sz="0" w:space="0" w:color="auto"/>
          </w:divBdr>
        </w:div>
        <w:div w:id="1118766469">
          <w:marLeft w:val="480"/>
          <w:marRight w:val="0"/>
          <w:marTop w:val="0"/>
          <w:marBottom w:val="0"/>
          <w:divBdr>
            <w:top w:val="none" w:sz="0" w:space="0" w:color="auto"/>
            <w:left w:val="none" w:sz="0" w:space="0" w:color="auto"/>
            <w:bottom w:val="none" w:sz="0" w:space="0" w:color="auto"/>
            <w:right w:val="none" w:sz="0" w:space="0" w:color="auto"/>
          </w:divBdr>
        </w:div>
        <w:div w:id="1040940959">
          <w:marLeft w:val="480"/>
          <w:marRight w:val="0"/>
          <w:marTop w:val="0"/>
          <w:marBottom w:val="0"/>
          <w:divBdr>
            <w:top w:val="none" w:sz="0" w:space="0" w:color="auto"/>
            <w:left w:val="none" w:sz="0" w:space="0" w:color="auto"/>
            <w:bottom w:val="none" w:sz="0" w:space="0" w:color="auto"/>
            <w:right w:val="none" w:sz="0" w:space="0" w:color="auto"/>
          </w:divBdr>
        </w:div>
        <w:div w:id="868033669">
          <w:marLeft w:val="480"/>
          <w:marRight w:val="0"/>
          <w:marTop w:val="0"/>
          <w:marBottom w:val="0"/>
          <w:divBdr>
            <w:top w:val="none" w:sz="0" w:space="0" w:color="auto"/>
            <w:left w:val="none" w:sz="0" w:space="0" w:color="auto"/>
            <w:bottom w:val="none" w:sz="0" w:space="0" w:color="auto"/>
            <w:right w:val="none" w:sz="0" w:space="0" w:color="auto"/>
          </w:divBdr>
        </w:div>
        <w:div w:id="214466340">
          <w:marLeft w:val="480"/>
          <w:marRight w:val="0"/>
          <w:marTop w:val="0"/>
          <w:marBottom w:val="0"/>
          <w:divBdr>
            <w:top w:val="none" w:sz="0" w:space="0" w:color="auto"/>
            <w:left w:val="none" w:sz="0" w:space="0" w:color="auto"/>
            <w:bottom w:val="none" w:sz="0" w:space="0" w:color="auto"/>
            <w:right w:val="none" w:sz="0" w:space="0" w:color="auto"/>
          </w:divBdr>
        </w:div>
        <w:div w:id="988024078">
          <w:marLeft w:val="480"/>
          <w:marRight w:val="0"/>
          <w:marTop w:val="0"/>
          <w:marBottom w:val="0"/>
          <w:divBdr>
            <w:top w:val="none" w:sz="0" w:space="0" w:color="auto"/>
            <w:left w:val="none" w:sz="0" w:space="0" w:color="auto"/>
            <w:bottom w:val="none" w:sz="0" w:space="0" w:color="auto"/>
            <w:right w:val="none" w:sz="0" w:space="0" w:color="auto"/>
          </w:divBdr>
        </w:div>
        <w:div w:id="1744713651">
          <w:marLeft w:val="480"/>
          <w:marRight w:val="0"/>
          <w:marTop w:val="0"/>
          <w:marBottom w:val="0"/>
          <w:divBdr>
            <w:top w:val="none" w:sz="0" w:space="0" w:color="auto"/>
            <w:left w:val="none" w:sz="0" w:space="0" w:color="auto"/>
            <w:bottom w:val="none" w:sz="0" w:space="0" w:color="auto"/>
            <w:right w:val="none" w:sz="0" w:space="0" w:color="auto"/>
          </w:divBdr>
        </w:div>
        <w:div w:id="1680548123">
          <w:marLeft w:val="480"/>
          <w:marRight w:val="0"/>
          <w:marTop w:val="0"/>
          <w:marBottom w:val="0"/>
          <w:divBdr>
            <w:top w:val="none" w:sz="0" w:space="0" w:color="auto"/>
            <w:left w:val="none" w:sz="0" w:space="0" w:color="auto"/>
            <w:bottom w:val="none" w:sz="0" w:space="0" w:color="auto"/>
            <w:right w:val="none" w:sz="0" w:space="0" w:color="auto"/>
          </w:divBdr>
        </w:div>
        <w:div w:id="386103401">
          <w:marLeft w:val="480"/>
          <w:marRight w:val="0"/>
          <w:marTop w:val="0"/>
          <w:marBottom w:val="0"/>
          <w:divBdr>
            <w:top w:val="none" w:sz="0" w:space="0" w:color="auto"/>
            <w:left w:val="none" w:sz="0" w:space="0" w:color="auto"/>
            <w:bottom w:val="none" w:sz="0" w:space="0" w:color="auto"/>
            <w:right w:val="none" w:sz="0" w:space="0" w:color="auto"/>
          </w:divBdr>
        </w:div>
        <w:div w:id="264729294">
          <w:marLeft w:val="480"/>
          <w:marRight w:val="0"/>
          <w:marTop w:val="0"/>
          <w:marBottom w:val="0"/>
          <w:divBdr>
            <w:top w:val="none" w:sz="0" w:space="0" w:color="auto"/>
            <w:left w:val="none" w:sz="0" w:space="0" w:color="auto"/>
            <w:bottom w:val="none" w:sz="0" w:space="0" w:color="auto"/>
            <w:right w:val="none" w:sz="0" w:space="0" w:color="auto"/>
          </w:divBdr>
        </w:div>
        <w:div w:id="1759671380">
          <w:marLeft w:val="480"/>
          <w:marRight w:val="0"/>
          <w:marTop w:val="0"/>
          <w:marBottom w:val="0"/>
          <w:divBdr>
            <w:top w:val="none" w:sz="0" w:space="0" w:color="auto"/>
            <w:left w:val="none" w:sz="0" w:space="0" w:color="auto"/>
            <w:bottom w:val="none" w:sz="0" w:space="0" w:color="auto"/>
            <w:right w:val="none" w:sz="0" w:space="0" w:color="auto"/>
          </w:divBdr>
        </w:div>
        <w:div w:id="1685205422">
          <w:marLeft w:val="480"/>
          <w:marRight w:val="0"/>
          <w:marTop w:val="0"/>
          <w:marBottom w:val="0"/>
          <w:divBdr>
            <w:top w:val="none" w:sz="0" w:space="0" w:color="auto"/>
            <w:left w:val="none" w:sz="0" w:space="0" w:color="auto"/>
            <w:bottom w:val="none" w:sz="0" w:space="0" w:color="auto"/>
            <w:right w:val="none" w:sz="0" w:space="0" w:color="auto"/>
          </w:divBdr>
        </w:div>
        <w:div w:id="170220926">
          <w:marLeft w:val="480"/>
          <w:marRight w:val="0"/>
          <w:marTop w:val="0"/>
          <w:marBottom w:val="0"/>
          <w:divBdr>
            <w:top w:val="none" w:sz="0" w:space="0" w:color="auto"/>
            <w:left w:val="none" w:sz="0" w:space="0" w:color="auto"/>
            <w:bottom w:val="none" w:sz="0" w:space="0" w:color="auto"/>
            <w:right w:val="none" w:sz="0" w:space="0" w:color="auto"/>
          </w:divBdr>
        </w:div>
        <w:div w:id="1332873479">
          <w:marLeft w:val="480"/>
          <w:marRight w:val="0"/>
          <w:marTop w:val="0"/>
          <w:marBottom w:val="0"/>
          <w:divBdr>
            <w:top w:val="none" w:sz="0" w:space="0" w:color="auto"/>
            <w:left w:val="none" w:sz="0" w:space="0" w:color="auto"/>
            <w:bottom w:val="none" w:sz="0" w:space="0" w:color="auto"/>
            <w:right w:val="none" w:sz="0" w:space="0" w:color="auto"/>
          </w:divBdr>
        </w:div>
        <w:div w:id="1288663263">
          <w:marLeft w:val="480"/>
          <w:marRight w:val="0"/>
          <w:marTop w:val="0"/>
          <w:marBottom w:val="0"/>
          <w:divBdr>
            <w:top w:val="none" w:sz="0" w:space="0" w:color="auto"/>
            <w:left w:val="none" w:sz="0" w:space="0" w:color="auto"/>
            <w:bottom w:val="none" w:sz="0" w:space="0" w:color="auto"/>
            <w:right w:val="none" w:sz="0" w:space="0" w:color="auto"/>
          </w:divBdr>
        </w:div>
        <w:div w:id="1418097015">
          <w:marLeft w:val="480"/>
          <w:marRight w:val="0"/>
          <w:marTop w:val="0"/>
          <w:marBottom w:val="0"/>
          <w:divBdr>
            <w:top w:val="none" w:sz="0" w:space="0" w:color="auto"/>
            <w:left w:val="none" w:sz="0" w:space="0" w:color="auto"/>
            <w:bottom w:val="none" w:sz="0" w:space="0" w:color="auto"/>
            <w:right w:val="none" w:sz="0" w:space="0" w:color="auto"/>
          </w:divBdr>
        </w:div>
        <w:div w:id="211113594">
          <w:marLeft w:val="480"/>
          <w:marRight w:val="0"/>
          <w:marTop w:val="0"/>
          <w:marBottom w:val="0"/>
          <w:divBdr>
            <w:top w:val="none" w:sz="0" w:space="0" w:color="auto"/>
            <w:left w:val="none" w:sz="0" w:space="0" w:color="auto"/>
            <w:bottom w:val="none" w:sz="0" w:space="0" w:color="auto"/>
            <w:right w:val="none" w:sz="0" w:space="0" w:color="auto"/>
          </w:divBdr>
        </w:div>
        <w:div w:id="564101089">
          <w:marLeft w:val="480"/>
          <w:marRight w:val="0"/>
          <w:marTop w:val="0"/>
          <w:marBottom w:val="0"/>
          <w:divBdr>
            <w:top w:val="none" w:sz="0" w:space="0" w:color="auto"/>
            <w:left w:val="none" w:sz="0" w:space="0" w:color="auto"/>
            <w:bottom w:val="none" w:sz="0" w:space="0" w:color="auto"/>
            <w:right w:val="none" w:sz="0" w:space="0" w:color="auto"/>
          </w:divBdr>
        </w:div>
        <w:div w:id="67657737">
          <w:marLeft w:val="480"/>
          <w:marRight w:val="0"/>
          <w:marTop w:val="0"/>
          <w:marBottom w:val="0"/>
          <w:divBdr>
            <w:top w:val="none" w:sz="0" w:space="0" w:color="auto"/>
            <w:left w:val="none" w:sz="0" w:space="0" w:color="auto"/>
            <w:bottom w:val="none" w:sz="0" w:space="0" w:color="auto"/>
            <w:right w:val="none" w:sz="0" w:space="0" w:color="auto"/>
          </w:divBdr>
        </w:div>
        <w:div w:id="1514803510">
          <w:marLeft w:val="480"/>
          <w:marRight w:val="0"/>
          <w:marTop w:val="0"/>
          <w:marBottom w:val="0"/>
          <w:divBdr>
            <w:top w:val="none" w:sz="0" w:space="0" w:color="auto"/>
            <w:left w:val="none" w:sz="0" w:space="0" w:color="auto"/>
            <w:bottom w:val="none" w:sz="0" w:space="0" w:color="auto"/>
            <w:right w:val="none" w:sz="0" w:space="0" w:color="auto"/>
          </w:divBdr>
        </w:div>
        <w:div w:id="1527719240">
          <w:marLeft w:val="480"/>
          <w:marRight w:val="0"/>
          <w:marTop w:val="0"/>
          <w:marBottom w:val="0"/>
          <w:divBdr>
            <w:top w:val="none" w:sz="0" w:space="0" w:color="auto"/>
            <w:left w:val="none" w:sz="0" w:space="0" w:color="auto"/>
            <w:bottom w:val="none" w:sz="0" w:space="0" w:color="auto"/>
            <w:right w:val="none" w:sz="0" w:space="0" w:color="auto"/>
          </w:divBdr>
        </w:div>
        <w:div w:id="1428698415">
          <w:marLeft w:val="480"/>
          <w:marRight w:val="0"/>
          <w:marTop w:val="0"/>
          <w:marBottom w:val="0"/>
          <w:divBdr>
            <w:top w:val="none" w:sz="0" w:space="0" w:color="auto"/>
            <w:left w:val="none" w:sz="0" w:space="0" w:color="auto"/>
            <w:bottom w:val="none" w:sz="0" w:space="0" w:color="auto"/>
            <w:right w:val="none" w:sz="0" w:space="0" w:color="auto"/>
          </w:divBdr>
        </w:div>
        <w:div w:id="1983658993">
          <w:marLeft w:val="480"/>
          <w:marRight w:val="0"/>
          <w:marTop w:val="0"/>
          <w:marBottom w:val="0"/>
          <w:divBdr>
            <w:top w:val="none" w:sz="0" w:space="0" w:color="auto"/>
            <w:left w:val="none" w:sz="0" w:space="0" w:color="auto"/>
            <w:bottom w:val="none" w:sz="0" w:space="0" w:color="auto"/>
            <w:right w:val="none" w:sz="0" w:space="0" w:color="auto"/>
          </w:divBdr>
        </w:div>
        <w:div w:id="812020546">
          <w:marLeft w:val="480"/>
          <w:marRight w:val="0"/>
          <w:marTop w:val="0"/>
          <w:marBottom w:val="0"/>
          <w:divBdr>
            <w:top w:val="none" w:sz="0" w:space="0" w:color="auto"/>
            <w:left w:val="none" w:sz="0" w:space="0" w:color="auto"/>
            <w:bottom w:val="none" w:sz="0" w:space="0" w:color="auto"/>
            <w:right w:val="none" w:sz="0" w:space="0" w:color="auto"/>
          </w:divBdr>
        </w:div>
        <w:div w:id="1670213767">
          <w:marLeft w:val="480"/>
          <w:marRight w:val="0"/>
          <w:marTop w:val="0"/>
          <w:marBottom w:val="0"/>
          <w:divBdr>
            <w:top w:val="none" w:sz="0" w:space="0" w:color="auto"/>
            <w:left w:val="none" w:sz="0" w:space="0" w:color="auto"/>
            <w:bottom w:val="none" w:sz="0" w:space="0" w:color="auto"/>
            <w:right w:val="none" w:sz="0" w:space="0" w:color="auto"/>
          </w:divBdr>
        </w:div>
        <w:div w:id="124549763">
          <w:marLeft w:val="480"/>
          <w:marRight w:val="0"/>
          <w:marTop w:val="0"/>
          <w:marBottom w:val="0"/>
          <w:divBdr>
            <w:top w:val="none" w:sz="0" w:space="0" w:color="auto"/>
            <w:left w:val="none" w:sz="0" w:space="0" w:color="auto"/>
            <w:bottom w:val="none" w:sz="0" w:space="0" w:color="auto"/>
            <w:right w:val="none" w:sz="0" w:space="0" w:color="auto"/>
          </w:divBdr>
        </w:div>
        <w:div w:id="551038706">
          <w:marLeft w:val="480"/>
          <w:marRight w:val="0"/>
          <w:marTop w:val="0"/>
          <w:marBottom w:val="0"/>
          <w:divBdr>
            <w:top w:val="none" w:sz="0" w:space="0" w:color="auto"/>
            <w:left w:val="none" w:sz="0" w:space="0" w:color="auto"/>
            <w:bottom w:val="none" w:sz="0" w:space="0" w:color="auto"/>
            <w:right w:val="none" w:sz="0" w:space="0" w:color="auto"/>
          </w:divBdr>
        </w:div>
        <w:div w:id="117720446">
          <w:marLeft w:val="480"/>
          <w:marRight w:val="0"/>
          <w:marTop w:val="0"/>
          <w:marBottom w:val="0"/>
          <w:divBdr>
            <w:top w:val="none" w:sz="0" w:space="0" w:color="auto"/>
            <w:left w:val="none" w:sz="0" w:space="0" w:color="auto"/>
            <w:bottom w:val="none" w:sz="0" w:space="0" w:color="auto"/>
            <w:right w:val="none" w:sz="0" w:space="0" w:color="auto"/>
          </w:divBdr>
        </w:div>
        <w:div w:id="552231239">
          <w:marLeft w:val="480"/>
          <w:marRight w:val="0"/>
          <w:marTop w:val="0"/>
          <w:marBottom w:val="0"/>
          <w:divBdr>
            <w:top w:val="none" w:sz="0" w:space="0" w:color="auto"/>
            <w:left w:val="none" w:sz="0" w:space="0" w:color="auto"/>
            <w:bottom w:val="none" w:sz="0" w:space="0" w:color="auto"/>
            <w:right w:val="none" w:sz="0" w:space="0" w:color="auto"/>
          </w:divBdr>
        </w:div>
        <w:div w:id="2138254690">
          <w:marLeft w:val="480"/>
          <w:marRight w:val="0"/>
          <w:marTop w:val="0"/>
          <w:marBottom w:val="0"/>
          <w:divBdr>
            <w:top w:val="none" w:sz="0" w:space="0" w:color="auto"/>
            <w:left w:val="none" w:sz="0" w:space="0" w:color="auto"/>
            <w:bottom w:val="none" w:sz="0" w:space="0" w:color="auto"/>
            <w:right w:val="none" w:sz="0" w:space="0" w:color="auto"/>
          </w:divBdr>
        </w:div>
        <w:div w:id="807087748">
          <w:marLeft w:val="480"/>
          <w:marRight w:val="0"/>
          <w:marTop w:val="0"/>
          <w:marBottom w:val="0"/>
          <w:divBdr>
            <w:top w:val="none" w:sz="0" w:space="0" w:color="auto"/>
            <w:left w:val="none" w:sz="0" w:space="0" w:color="auto"/>
            <w:bottom w:val="none" w:sz="0" w:space="0" w:color="auto"/>
            <w:right w:val="none" w:sz="0" w:space="0" w:color="auto"/>
          </w:divBdr>
        </w:div>
        <w:div w:id="307172640">
          <w:marLeft w:val="480"/>
          <w:marRight w:val="0"/>
          <w:marTop w:val="0"/>
          <w:marBottom w:val="0"/>
          <w:divBdr>
            <w:top w:val="none" w:sz="0" w:space="0" w:color="auto"/>
            <w:left w:val="none" w:sz="0" w:space="0" w:color="auto"/>
            <w:bottom w:val="none" w:sz="0" w:space="0" w:color="auto"/>
            <w:right w:val="none" w:sz="0" w:space="0" w:color="auto"/>
          </w:divBdr>
        </w:div>
        <w:div w:id="1843206315">
          <w:marLeft w:val="480"/>
          <w:marRight w:val="0"/>
          <w:marTop w:val="0"/>
          <w:marBottom w:val="0"/>
          <w:divBdr>
            <w:top w:val="none" w:sz="0" w:space="0" w:color="auto"/>
            <w:left w:val="none" w:sz="0" w:space="0" w:color="auto"/>
            <w:bottom w:val="none" w:sz="0" w:space="0" w:color="auto"/>
            <w:right w:val="none" w:sz="0" w:space="0" w:color="auto"/>
          </w:divBdr>
        </w:div>
        <w:div w:id="1980844730">
          <w:marLeft w:val="480"/>
          <w:marRight w:val="0"/>
          <w:marTop w:val="0"/>
          <w:marBottom w:val="0"/>
          <w:divBdr>
            <w:top w:val="none" w:sz="0" w:space="0" w:color="auto"/>
            <w:left w:val="none" w:sz="0" w:space="0" w:color="auto"/>
            <w:bottom w:val="none" w:sz="0" w:space="0" w:color="auto"/>
            <w:right w:val="none" w:sz="0" w:space="0" w:color="auto"/>
          </w:divBdr>
        </w:div>
        <w:div w:id="1890725488">
          <w:marLeft w:val="480"/>
          <w:marRight w:val="0"/>
          <w:marTop w:val="0"/>
          <w:marBottom w:val="0"/>
          <w:divBdr>
            <w:top w:val="none" w:sz="0" w:space="0" w:color="auto"/>
            <w:left w:val="none" w:sz="0" w:space="0" w:color="auto"/>
            <w:bottom w:val="none" w:sz="0" w:space="0" w:color="auto"/>
            <w:right w:val="none" w:sz="0" w:space="0" w:color="auto"/>
          </w:divBdr>
        </w:div>
        <w:div w:id="277954538">
          <w:marLeft w:val="480"/>
          <w:marRight w:val="0"/>
          <w:marTop w:val="0"/>
          <w:marBottom w:val="0"/>
          <w:divBdr>
            <w:top w:val="none" w:sz="0" w:space="0" w:color="auto"/>
            <w:left w:val="none" w:sz="0" w:space="0" w:color="auto"/>
            <w:bottom w:val="none" w:sz="0" w:space="0" w:color="auto"/>
            <w:right w:val="none" w:sz="0" w:space="0" w:color="auto"/>
          </w:divBdr>
        </w:div>
        <w:div w:id="298733272">
          <w:marLeft w:val="480"/>
          <w:marRight w:val="0"/>
          <w:marTop w:val="0"/>
          <w:marBottom w:val="0"/>
          <w:divBdr>
            <w:top w:val="none" w:sz="0" w:space="0" w:color="auto"/>
            <w:left w:val="none" w:sz="0" w:space="0" w:color="auto"/>
            <w:bottom w:val="none" w:sz="0" w:space="0" w:color="auto"/>
            <w:right w:val="none" w:sz="0" w:space="0" w:color="auto"/>
          </w:divBdr>
        </w:div>
        <w:div w:id="1456605462">
          <w:marLeft w:val="480"/>
          <w:marRight w:val="0"/>
          <w:marTop w:val="0"/>
          <w:marBottom w:val="0"/>
          <w:divBdr>
            <w:top w:val="none" w:sz="0" w:space="0" w:color="auto"/>
            <w:left w:val="none" w:sz="0" w:space="0" w:color="auto"/>
            <w:bottom w:val="none" w:sz="0" w:space="0" w:color="auto"/>
            <w:right w:val="none" w:sz="0" w:space="0" w:color="auto"/>
          </w:divBdr>
        </w:div>
      </w:divsChild>
    </w:div>
    <w:div w:id="558591907">
      <w:bodyDiv w:val="1"/>
      <w:marLeft w:val="0"/>
      <w:marRight w:val="0"/>
      <w:marTop w:val="0"/>
      <w:marBottom w:val="0"/>
      <w:divBdr>
        <w:top w:val="none" w:sz="0" w:space="0" w:color="auto"/>
        <w:left w:val="none" w:sz="0" w:space="0" w:color="auto"/>
        <w:bottom w:val="none" w:sz="0" w:space="0" w:color="auto"/>
        <w:right w:val="none" w:sz="0" w:space="0" w:color="auto"/>
      </w:divBdr>
    </w:div>
    <w:div w:id="558857955">
      <w:bodyDiv w:val="1"/>
      <w:marLeft w:val="0"/>
      <w:marRight w:val="0"/>
      <w:marTop w:val="0"/>
      <w:marBottom w:val="0"/>
      <w:divBdr>
        <w:top w:val="none" w:sz="0" w:space="0" w:color="auto"/>
        <w:left w:val="none" w:sz="0" w:space="0" w:color="auto"/>
        <w:bottom w:val="none" w:sz="0" w:space="0" w:color="auto"/>
        <w:right w:val="none" w:sz="0" w:space="0" w:color="auto"/>
      </w:divBdr>
    </w:div>
    <w:div w:id="559248077">
      <w:bodyDiv w:val="1"/>
      <w:marLeft w:val="0"/>
      <w:marRight w:val="0"/>
      <w:marTop w:val="0"/>
      <w:marBottom w:val="0"/>
      <w:divBdr>
        <w:top w:val="none" w:sz="0" w:space="0" w:color="auto"/>
        <w:left w:val="none" w:sz="0" w:space="0" w:color="auto"/>
        <w:bottom w:val="none" w:sz="0" w:space="0" w:color="auto"/>
        <w:right w:val="none" w:sz="0" w:space="0" w:color="auto"/>
      </w:divBdr>
    </w:div>
    <w:div w:id="559754667">
      <w:bodyDiv w:val="1"/>
      <w:marLeft w:val="0"/>
      <w:marRight w:val="0"/>
      <w:marTop w:val="0"/>
      <w:marBottom w:val="0"/>
      <w:divBdr>
        <w:top w:val="none" w:sz="0" w:space="0" w:color="auto"/>
        <w:left w:val="none" w:sz="0" w:space="0" w:color="auto"/>
        <w:bottom w:val="none" w:sz="0" w:space="0" w:color="auto"/>
        <w:right w:val="none" w:sz="0" w:space="0" w:color="auto"/>
      </w:divBdr>
    </w:div>
    <w:div w:id="560676944">
      <w:bodyDiv w:val="1"/>
      <w:marLeft w:val="0"/>
      <w:marRight w:val="0"/>
      <w:marTop w:val="0"/>
      <w:marBottom w:val="0"/>
      <w:divBdr>
        <w:top w:val="none" w:sz="0" w:space="0" w:color="auto"/>
        <w:left w:val="none" w:sz="0" w:space="0" w:color="auto"/>
        <w:bottom w:val="none" w:sz="0" w:space="0" w:color="auto"/>
        <w:right w:val="none" w:sz="0" w:space="0" w:color="auto"/>
      </w:divBdr>
    </w:div>
    <w:div w:id="560870719">
      <w:bodyDiv w:val="1"/>
      <w:marLeft w:val="0"/>
      <w:marRight w:val="0"/>
      <w:marTop w:val="0"/>
      <w:marBottom w:val="0"/>
      <w:divBdr>
        <w:top w:val="none" w:sz="0" w:space="0" w:color="auto"/>
        <w:left w:val="none" w:sz="0" w:space="0" w:color="auto"/>
        <w:bottom w:val="none" w:sz="0" w:space="0" w:color="auto"/>
        <w:right w:val="none" w:sz="0" w:space="0" w:color="auto"/>
      </w:divBdr>
    </w:div>
    <w:div w:id="560871760">
      <w:bodyDiv w:val="1"/>
      <w:marLeft w:val="0"/>
      <w:marRight w:val="0"/>
      <w:marTop w:val="0"/>
      <w:marBottom w:val="0"/>
      <w:divBdr>
        <w:top w:val="none" w:sz="0" w:space="0" w:color="auto"/>
        <w:left w:val="none" w:sz="0" w:space="0" w:color="auto"/>
        <w:bottom w:val="none" w:sz="0" w:space="0" w:color="auto"/>
        <w:right w:val="none" w:sz="0" w:space="0" w:color="auto"/>
      </w:divBdr>
    </w:div>
    <w:div w:id="560989815">
      <w:bodyDiv w:val="1"/>
      <w:marLeft w:val="0"/>
      <w:marRight w:val="0"/>
      <w:marTop w:val="0"/>
      <w:marBottom w:val="0"/>
      <w:divBdr>
        <w:top w:val="none" w:sz="0" w:space="0" w:color="auto"/>
        <w:left w:val="none" w:sz="0" w:space="0" w:color="auto"/>
        <w:bottom w:val="none" w:sz="0" w:space="0" w:color="auto"/>
        <w:right w:val="none" w:sz="0" w:space="0" w:color="auto"/>
      </w:divBdr>
    </w:div>
    <w:div w:id="561061964">
      <w:bodyDiv w:val="1"/>
      <w:marLeft w:val="0"/>
      <w:marRight w:val="0"/>
      <w:marTop w:val="0"/>
      <w:marBottom w:val="0"/>
      <w:divBdr>
        <w:top w:val="none" w:sz="0" w:space="0" w:color="auto"/>
        <w:left w:val="none" w:sz="0" w:space="0" w:color="auto"/>
        <w:bottom w:val="none" w:sz="0" w:space="0" w:color="auto"/>
        <w:right w:val="none" w:sz="0" w:space="0" w:color="auto"/>
      </w:divBdr>
    </w:div>
    <w:div w:id="562104561">
      <w:bodyDiv w:val="1"/>
      <w:marLeft w:val="0"/>
      <w:marRight w:val="0"/>
      <w:marTop w:val="0"/>
      <w:marBottom w:val="0"/>
      <w:divBdr>
        <w:top w:val="none" w:sz="0" w:space="0" w:color="auto"/>
        <w:left w:val="none" w:sz="0" w:space="0" w:color="auto"/>
        <w:bottom w:val="none" w:sz="0" w:space="0" w:color="auto"/>
        <w:right w:val="none" w:sz="0" w:space="0" w:color="auto"/>
      </w:divBdr>
    </w:div>
    <w:div w:id="562371319">
      <w:bodyDiv w:val="1"/>
      <w:marLeft w:val="0"/>
      <w:marRight w:val="0"/>
      <w:marTop w:val="0"/>
      <w:marBottom w:val="0"/>
      <w:divBdr>
        <w:top w:val="none" w:sz="0" w:space="0" w:color="auto"/>
        <w:left w:val="none" w:sz="0" w:space="0" w:color="auto"/>
        <w:bottom w:val="none" w:sz="0" w:space="0" w:color="auto"/>
        <w:right w:val="none" w:sz="0" w:space="0" w:color="auto"/>
      </w:divBdr>
    </w:div>
    <w:div w:id="562646102">
      <w:bodyDiv w:val="1"/>
      <w:marLeft w:val="0"/>
      <w:marRight w:val="0"/>
      <w:marTop w:val="0"/>
      <w:marBottom w:val="0"/>
      <w:divBdr>
        <w:top w:val="none" w:sz="0" w:space="0" w:color="auto"/>
        <w:left w:val="none" w:sz="0" w:space="0" w:color="auto"/>
        <w:bottom w:val="none" w:sz="0" w:space="0" w:color="auto"/>
        <w:right w:val="none" w:sz="0" w:space="0" w:color="auto"/>
      </w:divBdr>
    </w:div>
    <w:div w:id="563031154">
      <w:bodyDiv w:val="1"/>
      <w:marLeft w:val="0"/>
      <w:marRight w:val="0"/>
      <w:marTop w:val="0"/>
      <w:marBottom w:val="0"/>
      <w:divBdr>
        <w:top w:val="none" w:sz="0" w:space="0" w:color="auto"/>
        <w:left w:val="none" w:sz="0" w:space="0" w:color="auto"/>
        <w:bottom w:val="none" w:sz="0" w:space="0" w:color="auto"/>
        <w:right w:val="none" w:sz="0" w:space="0" w:color="auto"/>
      </w:divBdr>
    </w:div>
    <w:div w:id="563102541">
      <w:bodyDiv w:val="1"/>
      <w:marLeft w:val="0"/>
      <w:marRight w:val="0"/>
      <w:marTop w:val="0"/>
      <w:marBottom w:val="0"/>
      <w:divBdr>
        <w:top w:val="none" w:sz="0" w:space="0" w:color="auto"/>
        <w:left w:val="none" w:sz="0" w:space="0" w:color="auto"/>
        <w:bottom w:val="none" w:sz="0" w:space="0" w:color="auto"/>
        <w:right w:val="none" w:sz="0" w:space="0" w:color="auto"/>
      </w:divBdr>
    </w:div>
    <w:div w:id="563760894">
      <w:bodyDiv w:val="1"/>
      <w:marLeft w:val="0"/>
      <w:marRight w:val="0"/>
      <w:marTop w:val="0"/>
      <w:marBottom w:val="0"/>
      <w:divBdr>
        <w:top w:val="none" w:sz="0" w:space="0" w:color="auto"/>
        <w:left w:val="none" w:sz="0" w:space="0" w:color="auto"/>
        <w:bottom w:val="none" w:sz="0" w:space="0" w:color="auto"/>
        <w:right w:val="none" w:sz="0" w:space="0" w:color="auto"/>
      </w:divBdr>
    </w:div>
    <w:div w:id="564071352">
      <w:bodyDiv w:val="1"/>
      <w:marLeft w:val="0"/>
      <w:marRight w:val="0"/>
      <w:marTop w:val="0"/>
      <w:marBottom w:val="0"/>
      <w:divBdr>
        <w:top w:val="none" w:sz="0" w:space="0" w:color="auto"/>
        <w:left w:val="none" w:sz="0" w:space="0" w:color="auto"/>
        <w:bottom w:val="none" w:sz="0" w:space="0" w:color="auto"/>
        <w:right w:val="none" w:sz="0" w:space="0" w:color="auto"/>
      </w:divBdr>
    </w:div>
    <w:div w:id="564267239">
      <w:bodyDiv w:val="1"/>
      <w:marLeft w:val="0"/>
      <w:marRight w:val="0"/>
      <w:marTop w:val="0"/>
      <w:marBottom w:val="0"/>
      <w:divBdr>
        <w:top w:val="none" w:sz="0" w:space="0" w:color="auto"/>
        <w:left w:val="none" w:sz="0" w:space="0" w:color="auto"/>
        <w:bottom w:val="none" w:sz="0" w:space="0" w:color="auto"/>
        <w:right w:val="none" w:sz="0" w:space="0" w:color="auto"/>
      </w:divBdr>
    </w:div>
    <w:div w:id="565183878">
      <w:bodyDiv w:val="1"/>
      <w:marLeft w:val="0"/>
      <w:marRight w:val="0"/>
      <w:marTop w:val="0"/>
      <w:marBottom w:val="0"/>
      <w:divBdr>
        <w:top w:val="none" w:sz="0" w:space="0" w:color="auto"/>
        <w:left w:val="none" w:sz="0" w:space="0" w:color="auto"/>
        <w:bottom w:val="none" w:sz="0" w:space="0" w:color="auto"/>
        <w:right w:val="none" w:sz="0" w:space="0" w:color="auto"/>
      </w:divBdr>
    </w:div>
    <w:div w:id="565727511">
      <w:bodyDiv w:val="1"/>
      <w:marLeft w:val="0"/>
      <w:marRight w:val="0"/>
      <w:marTop w:val="0"/>
      <w:marBottom w:val="0"/>
      <w:divBdr>
        <w:top w:val="none" w:sz="0" w:space="0" w:color="auto"/>
        <w:left w:val="none" w:sz="0" w:space="0" w:color="auto"/>
        <w:bottom w:val="none" w:sz="0" w:space="0" w:color="auto"/>
        <w:right w:val="none" w:sz="0" w:space="0" w:color="auto"/>
      </w:divBdr>
    </w:div>
    <w:div w:id="565800325">
      <w:bodyDiv w:val="1"/>
      <w:marLeft w:val="0"/>
      <w:marRight w:val="0"/>
      <w:marTop w:val="0"/>
      <w:marBottom w:val="0"/>
      <w:divBdr>
        <w:top w:val="none" w:sz="0" w:space="0" w:color="auto"/>
        <w:left w:val="none" w:sz="0" w:space="0" w:color="auto"/>
        <w:bottom w:val="none" w:sz="0" w:space="0" w:color="auto"/>
        <w:right w:val="none" w:sz="0" w:space="0" w:color="auto"/>
      </w:divBdr>
    </w:div>
    <w:div w:id="565801965">
      <w:bodyDiv w:val="1"/>
      <w:marLeft w:val="0"/>
      <w:marRight w:val="0"/>
      <w:marTop w:val="0"/>
      <w:marBottom w:val="0"/>
      <w:divBdr>
        <w:top w:val="none" w:sz="0" w:space="0" w:color="auto"/>
        <w:left w:val="none" w:sz="0" w:space="0" w:color="auto"/>
        <w:bottom w:val="none" w:sz="0" w:space="0" w:color="auto"/>
        <w:right w:val="none" w:sz="0" w:space="0" w:color="auto"/>
      </w:divBdr>
    </w:div>
    <w:div w:id="566112456">
      <w:bodyDiv w:val="1"/>
      <w:marLeft w:val="0"/>
      <w:marRight w:val="0"/>
      <w:marTop w:val="0"/>
      <w:marBottom w:val="0"/>
      <w:divBdr>
        <w:top w:val="none" w:sz="0" w:space="0" w:color="auto"/>
        <w:left w:val="none" w:sz="0" w:space="0" w:color="auto"/>
        <w:bottom w:val="none" w:sz="0" w:space="0" w:color="auto"/>
        <w:right w:val="none" w:sz="0" w:space="0" w:color="auto"/>
      </w:divBdr>
    </w:div>
    <w:div w:id="566501117">
      <w:bodyDiv w:val="1"/>
      <w:marLeft w:val="0"/>
      <w:marRight w:val="0"/>
      <w:marTop w:val="0"/>
      <w:marBottom w:val="0"/>
      <w:divBdr>
        <w:top w:val="none" w:sz="0" w:space="0" w:color="auto"/>
        <w:left w:val="none" w:sz="0" w:space="0" w:color="auto"/>
        <w:bottom w:val="none" w:sz="0" w:space="0" w:color="auto"/>
        <w:right w:val="none" w:sz="0" w:space="0" w:color="auto"/>
      </w:divBdr>
    </w:div>
    <w:div w:id="566722143">
      <w:bodyDiv w:val="1"/>
      <w:marLeft w:val="0"/>
      <w:marRight w:val="0"/>
      <w:marTop w:val="0"/>
      <w:marBottom w:val="0"/>
      <w:divBdr>
        <w:top w:val="none" w:sz="0" w:space="0" w:color="auto"/>
        <w:left w:val="none" w:sz="0" w:space="0" w:color="auto"/>
        <w:bottom w:val="none" w:sz="0" w:space="0" w:color="auto"/>
        <w:right w:val="none" w:sz="0" w:space="0" w:color="auto"/>
      </w:divBdr>
    </w:div>
    <w:div w:id="567541918">
      <w:bodyDiv w:val="1"/>
      <w:marLeft w:val="0"/>
      <w:marRight w:val="0"/>
      <w:marTop w:val="0"/>
      <w:marBottom w:val="0"/>
      <w:divBdr>
        <w:top w:val="none" w:sz="0" w:space="0" w:color="auto"/>
        <w:left w:val="none" w:sz="0" w:space="0" w:color="auto"/>
        <w:bottom w:val="none" w:sz="0" w:space="0" w:color="auto"/>
        <w:right w:val="none" w:sz="0" w:space="0" w:color="auto"/>
      </w:divBdr>
    </w:div>
    <w:div w:id="568269174">
      <w:bodyDiv w:val="1"/>
      <w:marLeft w:val="0"/>
      <w:marRight w:val="0"/>
      <w:marTop w:val="0"/>
      <w:marBottom w:val="0"/>
      <w:divBdr>
        <w:top w:val="none" w:sz="0" w:space="0" w:color="auto"/>
        <w:left w:val="none" w:sz="0" w:space="0" w:color="auto"/>
        <w:bottom w:val="none" w:sz="0" w:space="0" w:color="auto"/>
        <w:right w:val="none" w:sz="0" w:space="0" w:color="auto"/>
      </w:divBdr>
    </w:div>
    <w:div w:id="568616685">
      <w:bodyDiv w:val="1"/>
      <w:marLeft w:val="0"/>
      <w:marRight w:val="0"/>
      <w:marTop w:val="0"/>
      <w:marBottom w:val="0"/>
      <w:divBdr>
        <w:top w:val="none" w:sz="0" w:space="0" w:color="auto"/>
        <w:left w:val="none" w:sz="0" w:space="0" w:color="auto"/>
        <w:bottom w:val="none" w:sz="0" w:space="0" w:color="auto"/>
        <w:right w:val="none" w:sz="0" w:space="0" w:color="auto"/>
      </w:divBdr>
      <w:divsChild>
        <w:div w:id="75059501">
          <w:marLeft w:val="480"/>
          <w:marRight w:val="0"/>
          <w:marTop w:val="0"/>
          <w:marBottom w:val="0"/>
          <w:divBdr>
            <w:top w:val="none" w:sz="0" w:space="0" w:color="auto"/>
            <w:left w:val="none" w:sz="0" w:space="0" w:color="auto"/>
            <w:bottom w:val="none" w:sz="0" w:space="0" w:color="auto"/>
            <w:right w:val="none" w:sz="0" w:space="0" w:color="auto"/>
          </w:divBdr>
        </w:div>
        <w:div w:id="183595585">
          <w:marLeft w:val="480"/>
          <w:marRight w:val="0"/>
          <w:marTop w:val="0"/>
          <w:marBottom w:val="0"/>
          <w:divBdr>
            <w:top w:val="none" w:sz="0" w:space="0" w:color="auto"/>
            <w:left w:val="none" w:sz="0" w:space="0" w:color="auto"/>
            <w:bottom w:val="none" w:sz="0" w:space="0" w:color="auto"/>
            <w:right w:val="none" w:sz="0" w:space="0" w:color="auto"/>
          </w:divBdr>
        </w:div>
        <w:div w:id="224337398">
          <w:marLeft w:val="480"/>
          <w:marRight w:val="0"/>
          <w:marTop w:val="0"/>
          <w:marBottom w:val="0"/>
          <w:divBdr>
            <w:top w:val="none" w:sz="0" w:space="0" w:color="auto"/>
            <w:left w:val="none" w:sz="0" w:space="0" w:color="auto"/>
            <w:bottom w:val="none" w:sz="0" w:space="0" w:color="auto"/>
            <w:right w:val="none" w:sz="0" w:space="0" w:color="auto"/>
          </w:divBdr>
        </w:div>
        <w:div w:id="246118199">
          <w:marLeft w:val="480"/>
          <w:marRight w:val="0"/>
          <w:marTop w:val="0"/>
          <w:marBottom w:val="0"/>
          <w:divBdr>
            <w:top w:val="none" w:sz="0" w:space="0" w:color="auto"/>
            <w:left w:val="none" w:sz="0" w:space="0" w:color="auto"/>
            <w:bottom w:val="none" w:sz="0" w:space="0" w:color="auto"/>
            <w:right w:val="none" w:sz="0" w:space="0" w:color="auto"/>
          </w:divBdr>
        </w:div>
        <w:div w:id="302661018">
          <w:marLeft w:val="480"/>
          <w:marRight w:val="0"/>
          <w:marTop w:val="0"/>
          <w:marBottom w:val="0"/>
          <w:divBdr>
            <w:top w:val="none" w:sz="0" w:space="0" w:color="auto"/>
            <w:left w:val="none" w:sz="0" w:space="0" w:color="auto"/>
            <w:bottom w:val="none" w:sz="0" w:space="0" w:color="auto"/>
            <w:right w:val="none" w:sz="0" w:space="0" w:color="auto"/>
          </w:divBdr>
        </w:div>
        <w:div w:id="445344667">
          <w:marLeft w:val="480"/>
          <w:marRight w:val="0"/>
          <w:marTop w:val="0"/>
          <w:marBottom w:val="0"/>
          <w:divBdr>
            <w:top w:val="none" w:sz="0" w:space="0" w:color="auto"/>
            <w:left w:val="none" w:sz="0" w:space="0" w:color="auto"/>
            <w:bottom w:val="none" w:sz="0" w:space="0" w:color="auto"/>
            <w:right w:val="none" w:sz="0" w:space="0" w:color="auto"/>
          </w:divBdr>
        </w:div>
        <w:div w:id="525871107">
          <w:marLeft w:val="480"/>
          <w:marRight w:val="0"/>
          <w:marTop w:val="0"/>
          <w:marBottom w:val="0"/>
          <w:divBdr>
            <w:top w:val="none" w:sz="0" w:space="0" w:color="auto"/>
            <w:left w:val="none" w:sz="0" w:space="0" w:color="auto"/>
            <w:bottom w:val="none" w:sz="0" w:space="0" w:color="auto"/>
            <w:right w:val="none" w:sz="0" w:space="0" w:color="auto"/>
          </w:divBdr>
        </w:div>
        <w:div w:id="602222329">
          <w:marLeft w:val="480"/>
          <w:marRight w:val="0"/>
          <w:marTop w:val="0"/>
          <w:marBottom w:val="0"/>
          <w:divBdr>
            <w:top w:val="none" w:sz="0" w:space="0" w:color="auto"/>
            <w:left w:val="none" w:sz="0" w:space="0" w:color="auto"/>
            <w:bottom w:val="none" w:sz="0" w:space="0" w:color="auto"/>
            <w:right w:val="none" w:sz="0" w:space="0" w:color="auto"/>
          </w:divBdr>
        </w:div>
        <w:div w:id="604963577">
          <w:marLeft w:val="480"/>
          <w:marRight w:val="0"/>
          <w:marTop w:val="0"/>
          <w:marBottom w:val="0"/>
          <w:divBdr>
            <w:top w:val="none" w:sz="0" w:space="0" w:color="auto"/>
            <w:left w:val="none" w:sz="0" w:space="0" w:color="auto"/>
            <w:bottom w:val="none" w:sz="0" w:space="0" w:color="auto"/>
            <w:right w:val="none" w:sz="0" w:space="0" w:color="auto"/>
          </w:divBdr>
        </w:div>
        <w:div w:id="665742889">
          <w:marLeft w:val="480"/>
          <w:marRight w:val="0"/>
          <w:marTop w:val="0"/>
          <w:marBottom w:val="0"/>
          <w:divBdr>
            <w:top w:val="none" w:sz="0" w:space="0" w:color="auto"/>
            <w:left w:val="none" w:sz="0" w:space="0" w:color="auto"/>
            <w:bottom w:val="none" w:sz="0" w:space="0" w:color="auto"/>
            <w:right w:val="none" w:sz="0" w:space="0" w:color="auto"/>
          </w:divBdr>
        </w:div>
        <w:div w:id="924530170">
          <w:marLeft w:val="480"/>
          <w:marRight w:val="0"/>
          <w:marTop w:val="0"/>
          <w:marBottom w:val="0"/>
          <w:divBdr>
            <w:top w:val="none" w:sz="0" w:space="0" w:color="auto"/>
            <w:left w:val="none" w:sz="0" w:space="0" w:color="auto"/>
            <w:bottom w:val="none" w:sz="0" w:space="0" w:color="auto"/>
            <w:right w:val="none" w:sz="0" w:space="0" w:color="auto"/>
          </w:divBdr>
        </w:div>
        <w:div w:id="937325752">
          <w:marLeft w:val="480"/>
          <w:marRight w:val="0"/>
          <w:marTop w:val="0"/>
          <w:marBottom w:val="0"/>
          <w:divBdr>
            <w:top w:val="none" w:sz="0" w:space="0" w:color="auto"/>
            <w:left w:val="none" w:sz="0" w:space="0" w:color="auto"/>
            <w:bottom w:val="none" w:sz="0" w:space="0" w:color="auto"/>
            <w:right w:val="none" w:sz="0" w:space="0" w:color="auto"/>
          </w:divBdr>
        </w:div>
        <w:div w:id="951861814">
          <w:marLeft w:val="480"/>
          <w:marRight w:val="0"/>
          <w:marTop w:val="0"/>
          <w:marBottom w:val="0"/>
          <w:divBdr>
            <w:top w:val="none" w:sz="0" w:space="0" w:color="auto"/>
            <w:left w:val="none" w:sz="0" w:space="0" w:color="auto"/>
            <w:bottom w:val="none" w:sz="0" w:space="0" w:color="auto"/>
            <w:right w:val="none" w:sz="0" w:space="0" w:color="auto"/>
          </w:divBdr>
        </w:div>
        <w:div w:id="995718711">
          <w:marLeft w:val="480"/>
          <w:marRight w:val="0"/>
          <w:marTop w:val="0"/>
          <w:marBottom w:val="0"/>
          <w:divBdr>
            <w:top w:val="none" w:sz="0" w:space="0" w:color="auto"/>
            <w:left w:val="none" w:sz="0" w:space="0" w:color="auto"/>
            <w:bottom w:val="none" w:sz="0" w:space="0" w:color="auto"/>
            <w:right w:val="none" w:sz="0" w:space="0" w:color="auto"/>
          </w:divBdr>
        </w:div>
        <w:div w:id="1017075483">
          <w:marLeft w:val="480"/>
          <w:marRight w:val="0"/>
          <w:marTop w:val="0"/>
          <w:marBottom w:val="0"/>
          <w:divBdr>
            <w:top w:val="none" w:sz="0" w:space="0" w:color="auto"/>
            <w:left w:val="none" w:sz="0" w:space="0" w:color="auto"/>
            <w:bottom w:val="none" w:sz="0" w:space="0" w:color="auto"/>
            <w:right w:val="none" w:sz="0" w:space="0" w:color="auto"/>
          </w:divBdr>
        </w:div>
        <w:div w:id="1053653929">
          <w:marLeft w:val="480"/>
          <w:marRight w:val="0"/>
          <w:marTop w:val="0"/>
          <w:marBottom w:val="0"/>
          <w:divBdr>
            <w:top w:val="none" w:sz="0" w:space="0" w:color="auto"/>
            <w:left w:val="none" w:sz="0" w:space="0" w:color="auto"/>
            <w:bottom w:val="none" w:sz="0" w:space="0" w:color="auto"/>
            <w:right w:val="none" w:sz="0" w:space="0" w:color="auto"/>
          </w:divBdr>
        </w:div>
        <w:div w:id="1066493003">
          <w:marLeft w:val="480"/>
          <w:marRight w:val="0"/>
          <w:marTop w:val="0"/>
          <w:marBottom w:val="0"/>
          <w:divBdr>
            <w:top w:val="none" w:sz="0" w:space="0" w:color="auto"/>
            <w:left w:val="none" w:sz="0" w:space="0" w:color="auto"/>
            <w:bottom w:val="none" w:sz="0" w:space="0" w:color="auto"/>
            <w:right w:val="none" w:sz="0" w:space="0" w:color="auto"/>
          </w:divBdr>
        </w:div>
        <w:div w:id="1084836743">
          <w:marLeft w:val="480"/>
          <w:marRight w:val="0"/>
          <w:marTop w:val="0"/>
          <w:marBottom w:val="0"/>
          <w:divBdr>
            <w:top w:val="none" w:sz="0" w:space="0" w:color="auto"/>
            <w:left w:val="none" w:sz="0" w:space="0" w:color="auto"/>
            <w:bottom w:val="none" w:sz="0" w:space="0" w:color="auto"/>
            <w:right w:val="none" w:sz="0" w:space="0" w:color="auto"/>
          </w:divBdr>
        </w:div>
        <w:div w:id="1178302954">
          <w:marLeft w:val="480"/>
          <w:marRight w:val="0"/>
          <w:marTop w:val="0"/>
          <w:marBottom w:val="0"/>
          <w:divBdr>
            <w:top w:val="none" w:sz="0" w:space="0" w:color="auto"/>
            <w:left w:val="none" w:sz="0" w:space="0" w:color="auto"/>
            <w:bottom w:val="none" w:sz="0" w:space="0" w:color="auto"/>
            <w:right w:val="none" w:sz="0" w:space="0" w:color="auto"/>
          </w:divBdr>
        </w:div>
        <w:div w:id="1303074301">
          <w:marLeft w:val="480"/>
          <w:marRight w:val="0"/>
          <w:marTop w:val="0"/>
          <w:marBottom w:val="0"/>
          <w:divBdr>
            <w:top w:val="none" w:sz="0" w:space="0" w:color="auto"/>
            <w:left w:val="none" w:sz="0" w:space="0" w:color="auto"/>
            <w:bottom w:val="none" w:sz="0" w:space="0" w:color="auto"/>
            <w:right w:val="none" w:sz="0" w:space="0" w:color="auto"/>
          </w:divBdr>
        </w:div>
        <w:div w:id="1311714972">
          <w:marLeft w:val="480"/>
          <w:marRight w:val="0"/>
          <w:marTop w:val="0"/>
          <w:marBottom w:val="0"/>
          <w:divBdr>
            <w:top w:val="none" w:sz="0" w:space="0" w:color="auto"/>
            <w:left w:val="none" w:sz="0" w:space="0" w:color="auto"/>
            <w:bottom w:val="none" w:sz="0" w:space="0" w:color="auto"/>
            <w:right w:val="none" w:sz="0" w:space="0" w:color="auto"/>
          </w:divBdr>
        </w:div>
        <w:div w:id="1351373384">
          <w:marLeft w:val="480"/>
          <w:marRight w:val="0"/>
          <w:marTop w:val="0"/>
          <w:marBottom w:val="0"/>
          <w:divBdr>
            <w:top w:val="none" w:sz="0" w:space="0" w:color="auto"/>
            <w:left w:val="none" w:sz="0" w:space="0" w:color="auto"/>
            <w:bottom w:val="none" w:sz="0" w:space="0" w:color="auto"/>
            <w:right w:val="none" w:sz="0" w:space="0" w:color="auto"/>
          </w:divBdr>
        </w:div>
        <w:div w:id="1387266458">
          <w:marLeft w:val="480"/>
          <w:marRight w:val="0"/>
          <w:marTop w:val="0"/>
          <w:marBottom w:val="0"/>
          <w:divBdr>
            <w:top w:val="none" w:sz="0" w:space="0" w:color="auto"/>
            <w:left w:val="none" w:sz="0" w:space="0" w:color="auto"/>
            <w:bottom w:val="none" w:sz="0" w:space="0" w:color="auto"/>
            <w:right w:val="none" w:sz="0" w:space="0" w:color="auto"/>
          </w:divBdr>
        </w:div>
        <w:div w:id="1478957636">
          <w:marLeft w:val="480"/>
          <w:marRight w:val="0"/>
          <w:marTop w:val="0"/>
          <w:marBottom w:val="0"/>
          <w:divBdr>
            <w:top w:val="none" w:sz="0" w:space="0" w:color="auto"/>
            <w:left w:val="none" w:sz="0" w:space="0" w:color="auto"/>
            <w:bottom w:val="none" w:sz="0" w:space="0" w:color="auto"/>
            <w:right w:val="none" w:sz="0" w:space="0" w:color="auto"/>
          </w:divBdr>
        </w:div>
        <w:div w:id="1677687042">
          <w:marLeft w:val="480"/>
          <w:marRight w:val="0"/>
          <w:marTop w:val="0"/>
          <w:marBottom w:val="0"/>
          <w:divBdr>
            <w:top w:val="none" w:sz="0" w:space="0" w:color="auto"/>
            <w:left w:val="none" w:sz="0" w:space="0" w:color="auto"/>
            <w:bottom w:val="none" w:sz="0" w:space="0" w:color="auto"/>
            <w:right w:val="none" w:sz="0" w:space="0" w:color="auto"/>
          </w:divBdr>
        </w:div>
        <w:div w:id="1688411095">
          <w:marLeft w:val="480"/>
          <w:marRight w:val="0"/>
          <w:marTop w:val="0"/>
          <w:marBottom w:val="0"/>
          <w:divBdr>
            <w:top w:val="none" w:sz="0" w:space="0" w:color="auto"/>
            <w:left w:val="none" w:sz="0" w:space="0" w:color="auto"/>
            <w:bottom w:val="none" w:sz="0" w:space="0" w:color="auto"/>
            <w:right w:val="none" w:sz="0" w:space="0" w:color="auto"/>
          </w:divBdr>
        </w:div>
        <w:div w:id="1711877089">
          <w:marLeft w:val="480"/>
          <w:marRight w:val="0"/>
          <w:marTop w:val="0"/>
          <w:marBottom w:val="0"/>
          <w:divBdr>
            <w:top w:val="none" w:sz="0" w:space="0" w:color="auto"/>
            <w:left w:val="none" w:sz="0" w:space="0" w:color="auto"/>
            <w:bottom w:val="none" w:sz="0" w:space="0" w:color="auto"/>
            <w:right w:val="none" w:sz="0" w:space="0" w:color="auto"/>
          </w:divBdr>
        </w:div>
        <w:div w:id="1862086812">
          <w:marLeft w:val="480"/>
          <w:marRight w:val="0"/>
          <w:marTop w:val="0"/>
          <w:marBottom w:val="0"/>
          <w:divBdr>
            <w:top w:val="none" w:sz="0" w:space="0" w:color="auto"/>
            <w:left w:val="none" w:sz="0" w:space="0" w:color="auto"/>
            <w:bottom w:val="none" w:sz="0" w:space="0" w:color="auto"/>
            <w:right w:val="none" w:sz="0" w:space="0" w:color="auto"/>
          </w:divBdr>
        </w:div>
        <w:div w:id="1869487890">
          <w:marLeft w:val="480"/>
          <w:marRight w:val="0"/>
          <w:marTop w:val="0"/>
          <w:marBottom w:val="0"/>
          <w:divBdr>
            <w:top w:val="none" w:sz="0" w:space="0" w:color="auto"/>
            <w:left w:val="none" w:sz="0" w:space="0" w:color="auto"/>
            <w:bottom w:val="none" w:sz="0" w:space="0" w:color="auto"/>
            <w:right w:val="none" w:sz="0" w:space="0" w:color="auto"/>
          </w:divBdr>
        </w:div>
        <w:div w:id="1940018796">
          <w:marLeft w:val="480"/>
          <w:marRight w:val="0"/>
          <w:marTop w:val="0"/>
          <w:marBottom w:val="0"/>
          <w:divBdr>
            <w:top w:val="none" w:sz="0" w:space="0" w:color="auto"/>
            <w:left w:val="none" w:sz="0" w:space="0" w:color="auto"/>
            <w:bottom w:val="none" w:sz="0" w:space="0" w:color="auto"/>
            <w:right w:val="none" w:sz="0" w:space="0" w:color="auto"/>
          </w:divBdr>
        </w:div>
        <w:div w:id="2032409712">
          <w:marLeft w:val="480"/>
          <w:marRight w:val="0"/>
          <w:marTop w:val="0"/>
          <w:marBottom w:val="0"/>
          <w:divBdr>
            <w:top w:val="none" w:sz="0" w:space="0" w:color="auto"/>
            <w:left w:val="none" w:sz="0" w:space="0" w:color="auto"/>
            <w:bottom w:val="none" w:sz="0" w:space="0" w:color="auto"/>
            <w:right w:val="none" w:sz="0" w:space="0" w:color="auto"/>
          </w:divBdr>
        </w:div>
        <w:div w:id="2108385976">
          <w:marLeft w:val="480"/>
          <w:marRight w:val="0"/>
          <w:marTop w:val="0"/>
          <w:marBottom w:val="0"/>
          <w:divBdr>
            <w:top w:val="none" w:sz="0" w:space="0" w:color="auto"/>
            <w:left w:val="none" w:sz="0" w:space="0" w:color="auto"/>
            <w:bottom w:val="none" w:sz="0" w:space="0" w:color="auto"/>
            <w:right w:val="none" w:sz="0" w:space="0" w:color="auto"/>
          </w:divBdr>
        </w:div>
      </w:divsChild>
    </w:div>
    <w:div w:id="568617515">
      <w:bodyDiv w:val="1"/>
      <w:marLeft w:val="0"/>
      <w:marRight w:val="0"/>
      <w:marTop w:val="0"/>
      <w:marBottom w:val="0"/>
      <w:divBdr>
        <w:top w:val="none" w:sz="0" w:space="0" w:color="auto"/>
        <w:left w:val="none" w:sz="0" w:space="0" w:color="auto"/>
        <w:bottom w:val="none" w:sz="0" w:space="0" w:color="auto"/>
        <w:right w:val="none" w:sz="0" w:space="0" w:color="auto"/>
      </w:divBdr>
    </w:div>
    <w:div w:id="568735401">
      <w:bodyDiv w:val="1"/>
      <w:marLeft w:val="0"/>
      <w:marRight w:val="0"/>
      <w:marTop w:val="0"/>
      <w:marBottom w:val="0"/>
      <w:divBdr>
        <w:top w:val="none" w:sz="0" w:space="0" w:color="auto"/>
        <w:left w:val="none" w:sz="0" w:space="0" w:color="auto"/>
        <w:bottom w:val="none" w:sz="0" w:space="0" w:color="auto"/>
        <w:right w:val="none" w:sz="0" w:space="0" w:color="auto"/>
      </w:divBdr>
    </w:div>
    <w:div w:id="568737386">
      <w:bodyDiv w:val="1"/>
      <w:marLeft w:val="0"/>
      <w:marRight w:val="0"/>
      <w:marTop w:val="0"/>
      <w:marBottom w:val="0"/>
      <w:divBdr>
        <w:top w:val="none" w:sz="0" w:space="0" w:color="auto"/>
        <w:left w:val="none" w:sz="0" w:space="0" w:color="auto"/>
        <w:bottom w:val="none" w:sz="0" w:space="0" w:color="auto"/>
        <w:right w:val="none" w:sz="0" w:space="0" w:color="auto"/>
      </w:divBdr>
    </w:div>
    <w:div w:id="568879990">
      <w:bodyDiv w:val="1"/>
      <w:marLeft w:val="0"/>
      <w:marRight w:val="0"/>
      <w:marTop w:val="0"/>
      <w:marBottom w:val="0"/>
      <w:divBdr>
        <w:top w:val="none" w:sz="0" w:space="0" w:color="auto"/>
        <w:left w:val="none" w:sz="0" w:space="0" w:color="auto"/>
        <w:bottom w:val="none" w:sz="0" w:space="0" w:color="auto"/>
        <w:right w:val="none" w:sz="0" w:space="0" w:color="auto"/>
      </w:divBdr>
    </w:div>
    <w:div w:id="568930873">
      <w:bodyDiv w:val="1"/>
      <w:marLeft w:val="0"/>
      <w:marRight w:val="0"/>
      <w:marTop w:val="0"/>
      <w:marBottom w:val="0"/>
      <w:divBdr>
        <w:top w:val="none" w:sz="0" w:space="0" w:color="auto"/>
        <w:left w:val="none" w:sz="0" w:space="0" w:color="auto"/>
        <w:bottom w:val="none" w:sz="0" w:space="0" w:color="auto"/>
        <w:right w:val="none" w:sz="0" w:space="0" w:color="auto"/>
      </w:divBdr>
    </w:div>
    <w:div w:id="568998945">
      <w:bodyDiv w:val="1"/>
      <w:marLeft w:val="0"/>
      <w:marRight w:val="0"/>
      <w:marTop w:val="0"/>
      <w:marBottom w:val="0"/>
      <w:divBdr>
        <w:top w:val="none" w:sz="0" w:space="0" w:color="auto"/>
        <w:left w:val="none" w:sz="0" w:space="0" w:color="auto"/>
        <w:bottom w:val="none" w:sz="0" w:space="0" w:color="auto"/>
        <w:right w:val="none" w:sz="0" w:space="0" w:color="auto"/>
      </w:divBdr>
    </w:div>
    <w:div w:id="569577665">
      <w:bodyDiv w:val="1"/>
      <w:marLeft w:val="0"/>
      <w:marRight w:val="0"/>
      <w:marTop w:val="0"/>
      <w:marBottom w:val="0"/>
      <w:divBdr>
        <w:top w:val="none" w:sz="0" w:space="0" w:color="auto"/>
        <w:left w:val="none" w:sz="0" w:space="0" w:color="auto"/>
        <w:bottom w:val="none" w:sz="0" w:space="0" w:color="auto"/>
        <w:right w:val="none" w:sz="0" w:space="0" w:color="auto"/>
      </w:divBdr>
      <w:divsChild>
        <w:div w:id="475534049">
          <w:marLeft w:val="480"/>
          <w:marRight w:val="0"/>
          <w:marTop w:val="0"/>
          <w:marBottom w:val="0"/>
          <w:divBdr>
            <w:top w:val="none" w:sz="0" w:space="0" w:color="auto"/>
            <w:left w:val="none" w:sz="0" w:space="0" w:color="auto"/>
            <w:bottom w:val="none" w:sz="0" w:space="0" w:color="auto"/>
            <w:right w:val="none" w:sz="0" w:space="0" w:color="auto"/>
          </w:divBdr>
        </w:div>
        <w:div w:id="1627472262">
          <w:marLeft w:val="480"/>
          <w:marRight w:val="0"/>
          <w:marTop w:val="0"/>
          <w:marBottom w:val="0"/>
          <w:divBdr>
            <w:top w:val="none" w:sz="0" w:space="0" w:color="auto"/>
            <w:left w:val="none" w:sz="0" w:space="0" w:color="auto"/>
            <w:bottom w:val="none" w:sz="0" w:space="0" w:color="auto"/>
            <w:right w:val="none" w:sz="0" w:space="0" w:color="auto"/>
          </w:divBdr>
        </w:div>
        <w:div w:id="1605572807">
          <w:marLeft w:val="480"/>
          <w:marRight w:val="0"/>
          <w:marTop w:val="0"/>
          <w:marBottom w:val="0"/>
          <w:divBdr>
            <w:top w:val="none" w:sz="0" w:space="0" w:color="auto"/>
            <w:left w:val="none" w:sz="0" w:space="0" w:color="auto"/>
            <w:bottom w:val="none" w:sz="0" w:space="0" w:color="auto"/>
            <w:right w:val="none" w:sz="0" w:space="0" w:color="auto"/>
          </w:divBdr>
        </w:div>
        <w:div w:id="236213875">
          <w:marLeft w:val="480"/>
          <w:marRight w:val="0"/>
          <w:marTop w:val="0"/>
          <w:marBottom w:val="0"/>
          <w:divBdr>
            <w:top w:val="none" w:sz="0" w:space="0" w:color="auto"/>
            <w:left w:val="none" w:sz="0" w:space="0" w:color="auto"/>
            <w:bottom w:val="none" w:sz="0" w:space="0" w:color="auto"/>
            <w:right w:val="none" w:sz="0" w:space="0" w:color="auto"/>
          </w:divBdr>
        </w:div>
        <w:div w:id="784035880">
          <w:marLeft w:val="480"/>
          <w:marRight w:val="0"/>
          <w:marTop w:val="0"/>
          <w:marBottom w:val="0"/>
          <w:divBdr>
            <w:top w:val="none" w:sz="0" w:space="0" w:color="auto"/>
            <w:left w:val="none" w:sz="0" w:space="0" w:color="auto"/>
            <w:bottom w:val="none" w:sz="0" w:space="0" w:color="auto"/>
            <w:right w:val="none" w:sz="0" w:space="0" w:color="auto"/>
          </w:divBdr>
        </w:div>
        <w:div w:id="1173639992">
          <w:marLeft w:val="480"/>
          <w:marRight w:val="0"/>
          <w:marTop w:val="0"/>
          <w:marBottom w:val="0"/>
          <w:divBdr>
            <w:top w:val="none" w:sz="0" w:space="0" w:color="auto"/>
            <w:left w:val="none" w:sz="0" w:space="0" w:color="auto"/>
            <w:bottom w:val="none" w:sz="0" w:space="0" w:color="auto"/>
            <w:right w:val="none" w:sz="0" w:space="0" w:color="auto"/>
          </w:divBdr>
        </w:div>
        <w:div w:id="836729505">
          <w:marLeft w:val="480"/>
          <w:marRight w:val="0"/>
          <w:marTop w:val="0"/>
          <w:marBottom w:val="0"/>
          <w:divBdr>
            <w:top w:val="none" w:sz="0" w:space="0" w:color="auto"/>
            <w:left w:val="none" w:sz="0" w:space="0" w:color="auto"/>
            <w:bottom w:val="none" w:sz="0" w:space="0" w:color="auto"/>
            <w:right w:val="none" w:sz="0" w:space="0" w:color="auto"/>
          </w:divBdr>
        </w:div>
        <w:div w:id="377365799">
          <w:marLeft w:val="480"/>
          <w:marRight w:val="0"/>
          <w:marTop w:val="0"/>
          <w:marBottom w:val="0"/>
          <w:divBdr>
            <w:top w:val="none" w:sz="0" w:space="0" w:color="auto"/>
            <w:left w:val="none" w:sz="0" w:space="0" w:color="auto"/>
            <w:bottom w:val="none" w:sz="0" w:space="0" w:color="auto"/>
            <w:right w:val="none" w:sz="0" w:space="0" w:color="auto"/>
          </w:divBdr>
        </w:div>
        <w:div w:id="1586644927">
          <w:marLeft w:val="480"/>
          <w:marRight w:val="0"/>
          <w:marTop w:val="0"/>
          <w:marBottom w:val="0"/>
          <w:divBdr>
            <w:top w:val="none" w:sz="0" w:space="0" w:color="auto"/>
            <w:left w:val="none" w:sz="0" w:space="0" w:color="auto"/>
            <w:bottom w:val="none" w:sz="0" w:space="0" w:color="auto"/>
            <w:right w:val="none" w:sz="0" w:space="0" w:color="auto"/>
          </w:divBdr>
        </w:div>
        <w:div w:id="305470907">
          <w:marLeft w:val="480"/>
          <w:marRight w:val="0"/>
          <w:marTop w:val="0"/>
          <w:marBottom w:val="0"/>
          <w:divBdr>
            <w:top w:val="none" w:sz="0" w:space="0" w:color="auto"/>
            <w:left w:val="none" w:sz="0" w:space="0" w:color="auto"/>
            <w:bottom w:val="none" w:sz="0" w:space="0" w:color="auto"/>
            <w:right w:val="none" w:sz="0" w:space="0" w:color="auto"/>
          </w:divBdr>
        </w:div>
        <w:div w:id="302203225">
          <w:marLeft w:val="480"/>
          <w:marRight w:val="0"/>
          <w:marTop w:val="0"/>
          <w:marBottom w:val="0"/>
          <w:divBdr>
            <w:top w:val="none" w:sz="0" w:space="0" w:color="auto"/>
            <w:left w:val="none" w:sz="0" w:space="0" w:color="auto"/>
            <w:bottom w:val="none" w:sz="0" w:space="0" w:color="auto"/>
            <w:right w:val="none" w:sz="0" w:space="0" w:color="auto"/>
          </w:divBdr>
        </w:div>
        <w:div w:id="445392449">
          <w:marLeft w:val="480"/>
          <w:marRight w:val="0"/>
          <w:marTop w:val="0"/>
          <w:marBottom w:val="0"/>
          <w:divBdr>
            <w:top w:val="none" w:sz="0" w:space="0" w:color="auto"/>
            <w:left w:val="none" w:sz="0" w:space="0" w:color="auto"/>
            <w:bottom w:val="none" w:sz="0" w:space="0" w:color="auto"/>
            <w:right w:val="none" w:sz="0" w:space="0" w:color="auto"/>
          </w:divBdr>
        </w:div>
        <w:div w:id="245379436">
          <w:marLeft w:val="480"/>
          <w:marRight w:val="0"/>
          <w:marTop w:val="0"/>
          <w:marBottom w:val="0"/>
          <w:divBdr>
            <w:top w:val="none" w:sz="0" w:space="0" w:color="auto"/>
            <w:left w:val="none" w:sz="0" w:space="0" w:color="auto"/>
            <w:bottom w:val="none" w:sz="0" w:space="0" w:color="auto"/>
            <w:right w:val="none" w:sz="0" w:space="0" w:color="auto"/>
          </w:divBdr>
        </w:div>
        <w:div w:id="218177330">
          <w:marLeft w:val="480"/>
          <w:marRight w:val="0"/>
          <w:marTop w:val="0"/>
          <w:marBottom w:val="0"/>
          <w:divBdr>
            <w:top w:val="none" w:sz="0" w:space="0" w:color="auto"/>
            <w:left w:val="none" w:sz="0" w:space="0" w:color="auto"/>
            <w:bottom w:val="none" w:sz="0" w:space="0" w:color="auto"/>
            <w:right w:val="none" w:sz="0" w:space="0" w:color="auto"/>
          </w:divBdr>
        </w:div>
        <w:div w:id="1645349184">
          <w:marLeft w:val="480"/>
          <w:marRight w:val="0"/>
          <w:marTop w:val="0"/>
          <w:marBottom w:val="0"/>
          <w:divBdr>
            <w:top w:val="none" w:sz="0" w:space="0" w:color="auto"/>
            <w:left w:val="none" w:sz="0" w:space="0" w:color="auto"/>
            <w:bottom w:val="none" w:sz="0" w:space="0" w:color="auto"/>
            <w:right w:val="none" w:sz="0" w:space="0" w:color="auto"/>
          </w:divBdr>
        </w:div>
        <w:div w:id="1973511243">
          <w:marLeft w:val="480"/>
          <w:marRight w:val="0"/>
          <w:marTop w:val="0"/>
          <w:marBottom w:val="0"/>
          <w:divBdr>
            <w:top w:val="none" w:sz="0" w:space="0" w:color="auto"/>
            <w:left w:val="none" w:sz="0" w:space="0" w:color="auto"/>
            <w:bottom w:val="none" w:sz="0" w:space="0" w:color="auto"/>
            <w:right w:val="none" w:sz="0" w:space="0" w:color="auto"/>
          </w:divBdr>
        </w:div>
        <w:div w:id="1016813573">
          <w:marLeft w:val="480"/>
          <w:marRight w:val="0"/>
          <w:marTop w:val="0"/>
          <w:marBottom w:val="0"/>
          <w:divBdr>
            <w:top w:val="none" w:sz="0" w:space="0" w:color="auto"/>
            <w:left w:val="none" w:sz="0" w:space="0" w:color="auto"/>
            <w:bottom w:val="none" w:sz="0" w:space="0" w:color="auto"/>
            <w:right w:val="none" w:sz="0" w:space="0" w:color="auto"/>
          </w:divBdr>
        </w:div>
        <w:div w:id="1791246768">
          <w:marLeft w:val="480"/>
          <w:marRight w:val="0"/>
          <w:marTop w:val="0"/>
          <w:marBottom w:val="0"/>
          <w:divBdr>
            <w:top w:val="none" w:sz="0" w:space="0" w:color="auto"/>
            <w:left w:val="none" w:sz="0" w:space="0" w:color="auto"/>
            <w:bottom w:val="none" w:sz="0" w:space="0" w:color="auto"/>
            <w:right w:val="none" w:sz="0" w:space="0" w:color="auto"/>
          </w:divBdr>
        </w:div>
        <w:div w:id="466553854">
          <w:marLeft w:val="480"/>
          <w:marRight w:val="0"/>
          <w:marTop w:val="0"/>
          <w:marBottom w:val="0"/>
          <w:divBdr>
            <w:top w:val="none" w:sz="0" w:space="0" w:color="auto"/>
            <w:left w:val="none" w:sz="0" w:space="0" w:color="auto"/>
            <w:bottom w:val="none" w:sz="0" w:space="0" w:color="auto"/>
            <w:right w:val="none" w:sz="0" w:space="0" w:color="auto"/>
          </w:divBdr>
        </w:div>
        <w:div w:id="257253665">
          <w:marLeft w:val="480"/>
          <w:marRight w:val="0"/>
          <w:marTop w:val="0"/>
          <w:marBottom w:val="0"/>
          <w:divBdr>
            <w:top w:val="none" w:sz="0" w:space="0" w:color="auto"/>
            <w:left w:val="none" w:sz="0" w:space="0" w:color="auto"/>
            <w:bottom w:val="none" w:sz="0" w:space="0" w:color="auto"/>
            <w:right w:val="none" w:sz="0" w:space="0" w:color="auto"/>
          </w:divBdr>
        </w:div>
        <w:div w:id="1236819918">
          <w:marLeft w:val="480"/>
          <w:marRight w:val="0"/>
          <w:marTop w:val="0"/>
          <w:marBottom w:val="0"/>
          <w:divBdr>
            <w:top w:val="none" w:sz="0" w:space="0" w:color="auto"/>
            <w:left w:val="none" w:sz="0" w:space="0" w:color="auto"/>
            <w:bottom w:val="none" w:sz="0" w:space="0" w:color="auto"/>
            <w:right w:val="none" w:sz="0" w:space="0" w:color="auto"/>
          </w:divBdr>
        </w:div>
        <w:div w:id="349262652">
          <w:marLeft w:val="480"/>
          <w:marRight w:val="0"/>
          <w:marTop w:val="0"/>
          <w:marBottom w:val="0"/>
          <w:divBdr>
            <w:top w:val="none" w:sz="0" w:space="0" w:color="auto"/>
            <w:left w:val="none" w:sz="0" w:space="0" w:color="auto"/>
            <w:bottom w:val="none" w:sz="0" w:space="0" w:color="auto"/>
            <w:right w:val="none" w:sz="0" w:space="0" w:color="auto"/>
          </w:divBdr>
        </w:div>
        <w:div w:id="990252052">
          <w:marLeft w:val="480"/>
          <w:marRight w:val="0"/>
          <w:marTop w:val="0"/>
          <w:marBottom w:val="0"/>
          <w:divBdr>
            <w:top w:val="none" w:sz="0" w:space="0" w:color="auto"/>
            <w:left w:val="none" w:sz="0" w:space="0" w:color="auto"/>
            <w:bottom w:val="none" w:sz="0" w:space="0" w:color="auto"/>
            <w:right w:val="none" w:sz="0" w:space="0" w:color="auto"/>
          </w:divBdr>
        </w:div>
        <w:div w:id="1961916070">
          <w:marLeft w:val="480"/>
          <w:marRight w:val="0"/>
          <w:marTop w:val="0"/>
          <w:marBottom w:val="0"/>
          <w:divBdr>
            <w:top w:val="none" w:sz="0" w:space="0" w:color="auto"/>
            <w:left w:val="none" w:sz="0" w:space="0" w:color="auto"/>
            <w:bottom w:val="none" w:sz="0" w:space="0" w:color="auto"/>
            <w:right w:val="none" w:sz="0" w:space="0" w:color="auto"/>
          </w:divBdr>
        </w:div>
        <w:div w:id="1976139530">
          <w:marLeft w:val="480"/>
          <w:marRight w:val="0"/>
          <w:marTop w:val="0"/>
          <w:marBottom w:val="0"/>
          <w:divBdr>
            <w:top w:val="none" w:sz="0" w:space="0" w:color="auto"/>
            <w:left w:val="none" w:sz="0" w:space="0" w:color="auto"/>
            <w:bottom w:val="none" w:sz="0" w:space="0" w:color="auto"/>
            <w:right w:val="none" w:sz="0" w:space="0" w:color="auto"/>
          </w:divBdr>
        </w:div>
        <w:div w:id="1203011535">
          <w:marLeft w:val="480"/>
          <w:marRight w:val="0"/>
          <w:marTop w:val="0"/>
          <w:marBottom w:val="0"/>
          <w:divBdr>
            <w:top w:val="none" w:sz="0" w:space="0" w:color="auto"/>
            <w:left w:val="none" w:sz="0" w:space="0" w:color="auto"/>
            <w:bottom w:val="none" w:sz="0" w:space="0" w:color="auto"/>
            <w:right w:val="none" w:sz="0" w:space="0" w:color="auto"/>
          </w:divBdr>
        </w:div>
        <w:div w:id="1436440337">
          <w:marLeft w:val="480"/>
          <w:marRight w:val="0"/>
          <w:marTop w:val="0"/>
          <w:marBottom w:val="0"/>
          <w:divBdr>
            <w:top w:val="none" w:sz="0" w:space="0" w:color="auto"/>
            <w:left w:val="none" w:sz="0" w:space="0" w:color="auto"/>
            <w:bottom w:val="none" w:sz="0" w:space="0" w:color="auto"/>
            <w:right w:val="none" w:sz="0" w:space="0" w:color="auto"/>
          </w:divBdr>
        </w:div>
        <w:div w:id="1468932922">
          <w:marLeft w:val="480"/>
          <w:marRight w:val="0"/>
          <w:marTop w:val="0"/>
          <w:marBottom w:val="0"/>
          <w:divBdr>
            <w:top w:val="none" w:sz="0" w:space="0" w:color="auto"/>
            <w:left w:val="none" w:sz="0" w:space="0" w:color="auto"/>
            <w:bottom w:val="none" w:sz="0" w:space="0" w:color="auto"/>
            <w:right w:val="none" w:sz="0" w:space="0" w:color="auto"/>
          </w:divBdr>
        </w:div>
        <w:div w:id="124586910">
          <w:marLeft w:val="480"/>
          <w:marRight w:val="0"/>
          <w:marTop w:val="0"/>
          <w:marBottom w:val="0"/>
          <w:divBdr>
            <w:top w:val="none" w:sz="0" w:space="0" w:color="auto"/>
            <w:left w:val="none" w:sz="0" w:space="0" w:color="auto"/>
            <w:bottom w:val="none" w:sz="0" w:space="0" w:color="auto"/>
            <w:right w:val="none" w:sz="0" w:space="0" w:color="auto"/>
          </w:divBdr>
        </w:div>
        <w:div w:id="1020163275">
          <w:marLeft w:val="480"/>
          <w:marRight w:val="0"/>
          <w:marTop w:val="0"/>
          <w:marBottom w:val="0"/>
          <w:divBdr>
            <w:top w:val="none" w:sz="0" w:space="0" w:color="auto"/>
            <w:left w:val="none" w:sz="0" w:space="0" w:color="auto"/>
            <w:bottom w:val="none" w:sz="0" w:space="0" w:color="auto"/>
            <w:right w:val="none" w:sz="0" w:space="0" w:color="auto"/>
          </w:divBdr>
        </w:div>
        <w:div w:id="1017076186">
          <w:marLeft w:val="480"/>
          <w:marRight w:val="0"/>
          <w:marTop w:val="0"/>
          <w:marBottom w:val="0"/>
          <w:divBdr>
            <w:top w:val="none" w:sz="0" w:space="0" w:color="auto"/>
            <w:left w:val="none" w:sz="0" w:space="0" w:color="auto"/>
            <w:bottom w:val="none" w:sz="0" w:space="0" w:color="auto"/>
            <w:right w:val="none" w:sz="0" w:space="0" w:color="auto"/>
          </w:divBdr>
        </w:div>
        <w:div w:id="376511994">
          <w:marLeft w:val="480"/>
          <w:marRight w:val="0"/>
          <w:marTop w:val="0"/>
          <w:marBottom w:val="0"/>
          <w:divBdr>
            <w:top w:val="none" w:sz="0" w:space="0" w:color="auto"/>
            <w:left w:val="none" w:sz="0" w:space="0" w:color="auto"/>
            <w:bottom w:val="none" w:sz="0" w:space="0" w:color="auto"/>
            <w:right w:val="none" w:sz="0" w:space="0" w:color="auto"/>
          </w:divBdr>
        </w:div>
        <w:div w:id="275720826">
          <w:marLeft w:val="480"/>
          <w:marRight w:val="0"/>
          <w:marTop w:val="0"/>
          <w:marBottom w:val="0"/>
          <w:divBdr>
            <w:top w:val="none" w:sz="0" w:space="0" w:color="auto"/>
            <w:left w:val="none" w:sz="0" w:space="0" w:color="auto"/>
            <w:bottom w:val="none" w:sz="0" w:space="0" w:color="auto"/>
            <w:right w:val="none" w:sz="0" w:space="0" w:color="auto"/>
          </w:divBdr>
        </w:div>
        <w:div w:id="651448296">
          <w:marLeft w:val="480"/>
          <w:marRight w:val="0"/>
          <w:marTop w:val="0"/>
          <w:marBottom w:val="0"/>
          <w:divBdr>
            <w:top w:val="none" w:sz="0" w:space="0" w:color="auto"/>
            <w:left w:val="none" w:sz="0" w:space="0" w:color="auto"/>
            <w:bottom w:val="none" w:sz="0" w:space="0" w:color="auto"/>
            <w:right w:val="none" w:sz="0" w:space="0" w:color="auto"/>
          </w:divBdr>
        </w:div>
        <w:div w:id="255552857">
          <w:marLeft w:val="480"/>
          <w:marRight w:val="0"/>
          <w:marTop w:val="0"/>
          <w:marBottom w:val="0"/>
          <w:divBdr>
            <w:top w:val="none" w:sz="0" w:space="0" w:color="auto"/>
            <w:left w:val="none" w:sz="0" w:space="0" w:color="auto"/>
            <w:bottom w:val="none" w:sz="0" w:space="0" w:color="auto"/>
            <w:right w:val="none" w:sz="0" w:space="0" w:color="auto"/>
          </w:divBdr>
        </w:div>
        <w:div w:id="222062380">
          <w:marLeft w:val="480"/>
          <w:marRight w:val="0"/>
          <w:marTop w:val="0"/>
          <w:marBottom w:val="0"/>
          <w:divBdr>
            <w:top w:val="none" w:sz="0" w:space="0" w:color="auto"/>
            <w:left w:val="none" w:sz="0" w:space="0" w:color="auto"/>
            <w:bottom w:val="none" w:sz="0" w:space="0" w:color="auto"/>
            <w:right w:val="none" w:sz="0" w:space="0" w:color="auto"/>
          </w:divBdr>
        </w:div>
        <w:div w:id="1020279226">
          <w:marLeft w:val="480"/>
          <w:marRight w:val="0"/>
          <w:marTop w:val="0"/>
          <w:marBottom w:val="0"/>
          <w:divBdr>
            <w:top w:val="none" w:sz="0" w:space="0" w:color="auto"/>
            <w:left w:val="none" w:sz="0" w:space="0" w:color="auto"/>
            <w:bottom w:val="none" w:sz="0" w:space="0" w:color="auto"/>
            <w:right w:val="none" w:sz="0" w:space="0" w:color="auto"/>
          </w:divBdr>
        </w:div>
        <w:div w:id="1031228678">
          <w:marLeft w:val="480"/>
          <w:marRight w:val="0"/>
          <w:marTop w:val="0"/>
          <w:marBottom w:val="0"/>
          <w:divBdr>
            <w:top w:val="none" w:sz="0" w:space="0" w:color="auto"/>
            <w:left w:val="none" w:sz="0" w:space="0" w:color="auto"/>
            <w:bottom w:val="none" w:sz="0" w:space="0" w:color="auto"/>
            <w:right w:val="none" w:sz="0" w:space="0" w:color="auto"/>
          </w:divBdr>
        </w:div>
        <w:div w:id="1878540303">
          <w:marLeft w:val="480"/>
          <w:marRight w:val="0"/>
          <w:marTop w:val="0"/>
          <w:marBottom w:val="0"/>
          <w:divBdr>
            <w:top w:val="none" w:sz="0" w:space="0" w:color="auto"/>
            <w:left w:val="none" w:sz="0" w:space="0" w:color="auto"/>
            <w:bottom w:val="none" w:sz="0" w:space="0" w:color="auto"/>
            <w:right w:val="none" w:sz="0" w:space="0" w:color="auto"/>
          </w:divBdr>
        </w:div>
        <w:div w:id="529413524">
          <w:marLeft w:val="480"/>
          <w:marRight w:val="0"/>
          <w:marTop w:val="0"/>
          <w:marBottom w:val="0"/>
          <w:divBdr>
            <w:top w:val="none" w:sz="0" w:space="0" w:color="auto"/>
            <w:left w:val="none" w:sz="0" w:space="0" w:color="auto"/>
            <w:bottom w:val="none" w:sz="0" w:space="0" w:color="auto"/>
            <w:right w:val="none" w:sz="0" w:space="0" w:color="auto"/>
          </w:divBdr>
        </w:div>
        <w:div w:id="298344711">
          <w:marLeft w:val="480"/>
          <w:marRight w:val="0"/>
          <w:marTop w:val="0"/>
          <w:marBottom w:val="0"/>
          <w:divBdr>
            <w:top w:val="none" w:sz="0" w:space="0" w:color="auto"/>
            <w:left w:val="none" w:sz="0" w:space="0" w:color="auto"/>
            <w:bottom w:val="none" w:sz="0" w:space="0" w:color="auto"/>
            <w:right w:val="none" w:sz="0" w:space="0" w:color="auto"/>
          </w:divBdr>
        </w:div>
        <w:div w:id="1915623777">
          <w:marLeft w:val="480"/>
          <w:marRight w:val="0"/>
          <w:marTop w:val="0"/>
          <w:marBottom w:val="0"/>
          <w:divBdr>
            <w:top w:val="none" w:sz="0" w:space="0" w:color="auto"/>
            <w:left w:val="none" w:sz="0" w:space="0" w:color="auto"/>
            <w:bottom w:val="none" w:sz="0" w:space="0" w:color="auto"/>
            <w:right w:val="none" w:sz="0" w:space="0" w:color="auto"/>
          </w:divBdr>
        </w:div>
        <w:div w:id="773749359">
          <w:marLeft w:val="480"/>
          <w:marRight w:val="0"/>
          <w:marTop w:val="0"/>
          <w:marBottom w:val="0"/>
          <w:divBdr>
            <w:top w:val="none" w:sz="0" w:space="0" w:color="auto"/>
            <w:left w:val="none" w:sz="0" w:space="0" w:color="auto"/>
            <w:bottom w:val="none" w:sz="0" w:space="0" w:color="auto"/>
            <w:right w:val="none" w:sz="0" w:space="0" w:color="auto"/>
          </w:divBdr>
        </w:div>
        <w:div w:id="288896310">
          <w:marLeft w:val="480"/>
          <w:marRight w:val="0"/>
          <w:marTop w:val="0"/>
          <w:marBottom w:val="0"/>
          <w:divBdr>
            <w:top w:val="none" w:sz="0" w:space="0" w:color="auto"/>
            <w:left w:val="none" w:sz="0" w:space="0" w:color="auto"/>
            <w:bottom w:val="none" w:sz="0" w:space="0" w:color="auto"/>
            <w:right w:val="none" w:sz="0" w:space="0" w:color="auto"/>
          </w:divBdr>
        </w:div>
        <w:div w:id="2131437648">
          <w:marLeft w:val="480"/>
          <w:marRight w:val="0"/>
          <w:marTop w:val="0"/>
          <w:marBottom w:val="0"/>
          <w:divBdr>
            <w:top w:val="none" w:sz="0" w:space="0" w:color="auto"/>
            <w:left w:val="none" w:sz="0" w:space="0" w:color="auto"/>
            <w:bottom w:val="none" w:sz="0" w:space="0" w:color="auto"/>
            <w:right w:val="none" w:sz="0" w:space="0" w:color="auto"/>
          </w:divBdr>
        </w:div>
        <w:div w:id="100029634">
          <w:marLeft w:val="480"/>
          <w:marRight w:val="0"/>
          <w:marTop w:val="0"/>
          <w:marBottom w:val="0"/>
          <w:divBdr>
            <w:top w:val="none" w:sz="0" w:space="0" w:color="auto"/>
            <w:left w:val="none" w:sz="0" w:space="0" w:color="auto"/>
            <w:bottom w:val="none" w:sz="0" w:space="0" w:color="auto"/>
            <w:right w:val="none" w:sz="0" w:space="0" w:color="auto"/>
          </w:divBdr>
        </w:div>
        <w:div w:id="921837729">
          <w:marLeft w:val="480"/>
          <w:marRight w:val="0"/>
          <w:marTop w:val="0"/>
          <w:marBottom w:val="0"/>
          <w:divBdr>
            <w:top w:val="none" w:sz="0" w:space="0" w:color="auto"/>
            <w:left w:val="none" w:sz="0" w:space="0" w:color="auto"/>
            <w:bottom w:val="none" w:sz="0" w:space="0" w:color="auto"/>
            <w:right w:val="none" w:sz="0" w:space="0" w:color="auto"/>
          </w:divBdr>
        </w:div>
        <w:div w:id="1087077051">
          <w:marLeft w:val="480"/>
          <w:marRight w:val="0"/>
          <w:marTop w:val="0"/>
          <w:marBottom w:val="0"/>
          <w:divBdr>
            <w:top w:val="none" w:sz="0" w:space="0" w:color="auto"/>
            <w:left w:val="none" w:sz="0" w:space="0" w:color="auto"/>
            <w:bottom w:val="none" w:sz="0" w:space="0" w:color="auto"/>
            <w:right w:val="none" w:sz="0" w:space="0" w:color="auto"/>
          </w:divBdr>
        </w:div>
        <w:div w:id="2036038098">
          <w:marLeft w:val="480"/>
          <w:marRight w:val="0"/>
          <w:marTop w:val="0"/>
          <w:marBottom w:val="0"/>
          <w:divBdr>
            <w:top w:val="none" w:sz="0" w:space="0" w:color="auto"/>
            <w:left w:val="none" w:sz="0" w:space="0" w:color="auto"/>
            <w:bottom w:val="none" w:sz="0" w:space="0" w:color="auto"/>
            <w:right w:val="none" w:sz="0" w:space="0" w:color="auto"/>
          </w:divBdr>
        </w:div>
        <w:div w:id="193619207">
          <w:marLeft w:val="480"/>
          <w:marRight w:val="0"/>
          <w:marTop w:val="0"/>
          <w:marBottom w:val="0"/>
          <w:divBdr>
            <w:top w:val="none" w:sz="0" w:space="0" w:color="auto"/>
            <w:left w:val="none" w:sz="0" w:space="0" w:color="auto"/>
            <w:bottom w:val="none" w:sz="0" w:space="0" w:color="auto"/>
            <w:right w:val="none" w:sz="0" w:space="0" w:color="auto"/>
          </w:divBdr>
        </w:div>
        <w:div w:id="1792165620">
          <w:marLeft w:val="480"/>
          <w:marRight w:val="0"/>
          <w:marTop w:val="0"/>
          <w:marBottom w:val="0"/>
          <w:divBdr>
            <w:top w:val="none" w:sz="0" w:space="0" w:color="auto"/>
            <w:left w:val="none" w:sz="0" w:space="0" w:color="auto"/>
            <w:bottom w:val="none" w:sz="0" w:space="0" w:color="auto"/>
            <w:right w:val="none" w:sz="0" w:space="0" w:color="auto"/>
          </w:divBdr>
        </w:div>
        <w:div w:id="277638137">
          <w:marLeft w:val="480"/>
          <w:marRight w:val="0"/>
          <w:marTop w:val="0"/>
          <w:marBottom w:val="0"/>
          <w:divBdr>
            <w:top w:val="none" w:sz="0" w:space="0" w:color="auto"/>
            <w:left w:val="none" w:sz="0" w:space="0" w:color="auto"/>
            <w:bottom w:val="none" w:sz="0" w:space="0" w:color="auto"/>
            <w:right w:val="none" w:sz="0" w:space="0" w:color="auto"/>
          </w:divBdr>
        </w:div>
        <w:div w:id="1504277951">
          <w:marLeft w:val="480"/>
          <w:marRight w:val="0"/>
          <w:marTop w:val="0"/>
          <w:marBottom w:val="0"/>
          <w:divBdr>
            <w:top w:val="none" w:sz="0" w:space="0" w:color="auto"/>
            <w:left w:val="none" w:sz="0" w:space="0" w:color="auto"/>
            <w:bottom w:val="none" w:sz="0" w:space="0" w:color="auto"/>
            <w:right w:val="none" w:sz="0" w:space="0" w:color="auto"/>
          </w:divBdr>
        </w:div>
        <w:div w:id="1295909343">
          <w:marLeft w:val="480"/>
          <w:marRight w:val="0"/>
          <w:marTop w:val="0"/>
          <w:marBottom w:val="0"/>
          <w:divBdr>
            <w:top w:val="none" w:sz="0" w:space="0" w:color="auto"/>
            <w:left w:val="none" w:sz="0" w:space="0" w:color="auto"/>
            <w:bottom w:val="none" w:sz="0" w:space="0" w:color="auto"/>
            <w:right w:val="none" w:sz="0" w:space="0" w:color="auto"/>
          </w:divBdr>
        </w:div>
        <w:div w:id="1219976636">
          <w:marLeft w:val="480"/>
          <w:marRight w:val="0"/>
          <w:marTop w:val="0"/>
          <w:marBottom w:val="0"/>
          <w:divBdr>
            <w:top w:val="none" w:sz="0" w:space="0" w:color="auto"/>
            <w:left w:val="none" w:sz="0" w:space="0" w:color="auto"/>
            <w:bottom w:val="none" w:sz="0" w:space="0" w:color="auto"/>
            <w:right w:val="none" w:sz="0" w:space="0" w:color="auto"/>
          </w:divBdr>
        </w:div>
        <w:div w:id="594441522">
          <w:marLeft w:val="480"/>
          <w:marRight w:val="0"/>
          <w:marTop w:val="0"/>
          <w:marBottom w:val="0"/>
          <w:divBdr>
            <w:top w:val="none" w:sz="0" w:space="0" w:color="auto"/>
            <w:left w:val="none" w:sz="0" w:space="0" w:color="auto"/>
            <w:bottom w:val="none" w:sz="0" w:space="0" w:color="auto"/>
            <w:right w:val="none" w:sz="0" w:space="0" w:color="auto"/>
          </w:divBdr>
        </w:div>
        <w:div w:id="995065612">
          <w:marLeft w:val="480"/>
          <w:marRight w:val="0"/>
          <w:marTop w:val="0"/>
          <w:marBottom w:val="0"/>
          <w:divBdr>
            <w:top w:val="none" w:sz="0" w:space="0" w:color="auto"/>
            <w:left w:val="none" w:sz="0" w:space="0" w:color="auto"/>
            <w:bottom w:val="none" w:sz="0" w:space="0" w:color="auto"/>
            <w:right w:val="none" w:sz="0" w:space="0" w:color="auto"/>
          </w:divBdr>
        </w:div>
        <w:div w:id="733046903">
          <w:marLeft w:val="480"/>
          <w:marRight w:val="0"/>
          <w:marTop w:val="0"/>
          <w:marBottom w:val="0"/>
          <w:divBdr>
            <w:top w:val="none" w:sz="0" w:space="0" w:color="auto"/>
            <w:left w:val="none" w:sz="0" w:space="0" w:color="auto"/>
            <w:bottom w:val="none" w:sz="0" w:space="0" w:color="auto"/>
            <w:right w:val="none" w:sz="0" w:space="0" w:color="auto"/>
          </w:divBdr>
        </w:div>
        <w:div w:id="1396657156">
          <w:marLeft w:val="480"/>
          <w:marRight w:val="0"/>
          <w:marTop w:val="0"/>
          <w:marBottom w:val="0"/>
          <w:divBdr>
            <w:top w:val="none" w:sz="0" w:space="0" w:color="auto"/>
            <w:left w:val="none" w:sz="0" w:space="0" w:color="auto"/>
            <w:bottom w:val="none" w:sz="0" w:space="0" w:color="auto"/>
            <w:right w:val="none" w:sz="0" w:space="0" w:color="auto"/>
          </w:divBdr>
        </w:div>
        <w:div w:id="1391728329">
          <w:marLeft w:val="480"/>
          <w:marRight w:val="0"/>
          <w:marTop w:val="0"/>
          <w:marBottom w:val="0"/>
          <w:divBdr>
            <w:top w:val="none" w:sz="0" w:space="0" w:color="auto"/>
            <w:left w:val="none" w:sz="0" w:space="0" w:color="auto"/>
            <w:bottom w:val="none" w:sz="0" w:space="0" w:color="auto"/>
            <w:right w:val="none" w:sz="0" w:space="0" w:color="auto"/>
          </w:divBdr>
        </w:div>
        <w:div w:id="811874878">
          <w:marLeft w:val="480"/>
          <w:marRight w:val="0"/>
          <w:marTop w:val="0"/>
          <w:marBottom w:val="0"/>
          <w:divBdr>
            <w:top w:val="none" w:sz="0" w:space="0" w:color="auto"/>
            <w:left w:val="none" w:sz="0" w:space="0" w:color="auto"/>
            <w:bottom w:val="none" w:sz="0" w:space="0" w:color="auto"/>
            <w:right w:val="none" w:sz="0" w:space="0" w:color="auto"/>
          </w:divBdr>
        </w:div>
        <w:div w:id="23528369">
          <w:marLeft w:val="480"/>
          <w:marRight w:val="0"/>
          <w:marTop w:val="0"/>
          <w:marBottom w:val="0"/>
          <w:divBdr>
            <w:top w:val="none" w:sz="0" w:space="0" w:color="auto"/>
            <w:left w:val="none" w:sz="0" w:space="0" w:color="auto"/>
            <w:bottom w:val="none" w:sz="0" w:space="0" w:color="auto"/>
            <w:right w:val="none" w:sz="0" w:space="0" w:color="auto"/>
          </w:divBdr>
        </w:div>
        <w:div w:id="375199062">
          <w:marLeft w:val="480"/>
          <w:marRight w:val="0"/>
          <w:marTop w:val="0"/>
          <w:marBottom w:val="0"/>
          <w:divBdr>
            <w:top w:val="none" w:sz="0" w:space="0" w:color="auto"/>
            <w:left w:val="none" w:sz="0" w:space="0" w:color="auto"/>
            <w:bottom w:val="none" w:sz="0" w:space="0" w:color="auto"/>
            <w:right w:val="none" w:sz="0" w:space="0" w:color="auto"/>
          </w:divBdr>
        </w:div>
        <w:div w:id="592976416">
          <w:marLeft w:val="480"/>
          <w:marRight w:val="0"/>
          <w:marTop w:val="0"/>
          <w:marBottom w:val="0"/>
          <w:divBdr>
            <w:top w:val="none" w:sz="0" w:space="0" w:color="auto"/>
            <w:left w:val="none" w:sz="0" w:space="0" w:color="auto"/>
            <w:bottom w:val="none" w:sz="0" w:space="0" w:color="auto"/>
            <w:right w:val="none" w:sz="0" w:space="0" w:color="auto"/>
          </w:divBdr>
        </w:div>
        <w:div w:id="1537540473">
          <w:marLeft w:val="480"/>
          <w:marRight w:val="0"/>
          <w:marTop w:val="0"/>
          <w:marBottom w:val="0"/>
          <w:divBdr>
            <w:top w:val="none" w:sz="0" w:space="0" w:color="auto"/>
            <w:left w:val="none" w:sz="0" w:space="0" w:color="auto"/>
            <w:bottom w:val="none" w:sz="0" w:space="0" w:color="auto"/>
            <w:right w:val="none" w:sz="0" w:space="0" w:color="auto"/>
          </w:divBdr>
        </w:div>
        <w:div w:id="214390680">
          <w:marLeft w:val="480"/>
          <w:marRight w:val="0"/>
          <w:marTop w:val="0"/>
          <w:marBottom w:val="0"/>
          <w:divBdr>
            <w:top w:val="none" w:sz="0" w:space="0" w:color="auto"/>
            <w:left w:val="none" w:sz="0" w:space="0" w:color="auto"/>
            <w:bottom w:val="none" w:sz="0" w:space="0" w:color="auto"/>
            <w:right w:val="none" w:sz="0" w:space="0" w:color="auto"/>
          </w:divBdr>
        </w:div>
        <w:div w:id="1968317086">
          <w:marLeft w:val="480"/>
          <w:marRight w:val="0"/>
          <w:marTop w:val="0"/>
          <w:marBottom w:val="0"/>
          <w:divBdr>
            <w:top w:val="none" w:sz="0" w:space="0" w:color="auto"/>
            <w:left w:val="none" w:sz="0" w:space="0" w:color="auto"/>
            <w:bottom w:val="none" w:sz="0" w:space="0" w:color="auto"/>
            <w:right w:val="none" w:sz="0" w:space="0" w:color="auto"/>
          </w:divBdr>
        </w:div>
        <w:div w:id="717125329">
          <w:marLeft w:val="480"/>
          <w:marRight w:val="0"/>
          <w:marTop w:val="0"/>
          <w:marBottom w:val="0"/>
          <w:divBdr>
            <w:top w:val="none" w:sz="0" w:space="0" w:color="auto"/>
            <w:left w:val="none" w:sz="0" w:space="0" w:color="auto"/>
            <w:bottom w:val="none" w:sz="0" w:space="0" w:color="auto"/>
            <w:right w:val="none" w:sz="0" w:space="0" w:color="auto"/>
          </w:divBdr>
        </w:div>
        <w:div w:id="1484195952">
          <w:marLeft w:val="480"/>
          <w:marRight w:val="0"/>
          <w:marTop w:val="0"/>
          <w:marBottom w:val="0"/>
          <w:divBdr>
            <w:top w:val="none" w:sz="0" w:space="0" w:color="auto"/>
            <w:left w:val="none" w:sz="0" w:space="0" w:color="auto"/>
            <w:bottom w:val="none" w:sz="0" w:space="0" w:color="auto"/>
            <w:right w:val="none" w:sz="0" w:space="0" w:color="auto"/>
          </w:divBdr>
        </w:div>
        <w:div w:id="984043528">
          <w:marLeft w:val="480"/>
          <w:marRight w:val="0"/>
          <w:marTop w:val="0"/>
          <w:marBottom w:val="0"/>
          <w:divBdr>
            <w:top w:val="none" w:sz="0" w:space="0" w:color="auto"/>
            <w:left w:val="none" w:sz="0" w:space="0" w:color="auto"/>
            <w:bottom w:val="none" w:sz="0" w:space="0" w:color="auto"/>
            <w:right w:val="none" w:sz="0" w:space="0" w:color="auto"/>
          </w:divBdr>
        </w:div>
        <w:div w:id="1716276934">
          <w:marLeft w:val="480"/>
          <w:marRight w:val="0"/>
          <w:marTop w:val="0"/>
          <w:marBottom w:val="0"/>
          <w:divBdr>
            <w:top w:val="none" w:sz="0" w:space="0" w:color="auto"/>
            <w:left w:val="none" w:sz="0" w:space="0" w:color="auto"/>
            <w:bottom w:val="none" w:sz="0" w:space="0" w:color="auto"/>
            <w:right w:val="none" w:sz="0" w:space="0" w:color="auto"/>
          </w:divBdr>
        </w:div>
        <w:div w:id="333921965">
          <w:marLeft w:val="480"/>
          <w:marRight w:val="0"/>
          <w:marTop w:val="0"/>
          <w:marBottom w:val="0"/>
          <w:divBdr>
            <w:top w:val="none" w:sz="0" w:space="0" w:color="auto"/>
            <w:left w:val="none" w:sz="0" w:space="0" w:color="auto"/>
            <w:bottom w:val="none" w:sz="0" w:space="0" w:color="auto"/>
            <w:right w:val="none" w:sz="0" w:space="0" w:color="auto"/>
          </w:divBdr>
        </w:div>
        <w:div w:id="438724017">
          <w:marLeft w:val="480"/>
          <w:marRight w:val="0"/>
          <w:marTop w:val="0"/>
          <w:marBottom w:val="0"/>
          <w:divBdr>
            <w:top w:val="none" w:sz="0" w:space="0" w:color="auto"/>
            <w:left w:val="none" w:sz="0" w:space="0" w:color="auto"/>
            <w:bottom w:val="none" w:sz="0" w:space="0" w:color="auto"/>
            <w:right w:val="none" w:sz="0" w:space="0" w:color="auto"/>
          </w:divBdr>
        </w:div>
        <w:div w:id="1876651329">
          <w:marLeft w:val="480"/>
          <w:marRight w:val="0"/>
          <w:marTop w:val="0"/>
          <w:marBottom w:val="0"/>
          <w:divBdr>
            <w:top w:val="none" w:sz="0" w:space="0" w:color="auto"/>
            <w:left w:val="none" w:sz="0" w:space="0" w:color="auto"/>
            <w:bottom w:val="none" w:sz="0" w:space="0" w:color="auto"/>
            <w:right w:val="none" w:sz="0" w:space="0" w:color="auto"/>
          </w:divBdr>
        </w:div>
        <w:div w:id="75834392">
          <w:marLeft w:val="480"/>
          <w:marRight w:val="0"/>
          <w:marTop w:val="0"/>
          <w:marBottom w:val="0"/>
          <w:divBdr>
            <w:top w:val="none" w:sz="0" w:space="0" w:color="auto"/>
            <w:left w:val="none" w:sz="0" w:space="0" w:color="auto"/>
            <w:bottom w:val="none" w:sz="0" w:space="0" w:color="auto"/>
            <w:right w:val="none" w:sz="0" w:space="0" w:color="auto"/>
          </w:divBdr>
        </w:div>
        <w:div w:id="876813193">
          <w:marLeft w:val="480"/>
          <w:marRight w:val="0"/>
          <w:marTop w:val="0"/>
          <w:marBottom w:val="0"/>
          <w:divBdr>
            <w:top w:val="none" w:sz="0" w:space="0" w:color="auto"/>
            <w:left w:val="none" w:sz="0" w:space="0" w:color="auto"/>
            <w:bottom w:val="none" w:sz="0" w:space="0" w:color="auto"/>
            <w:right w:val="none" w:sz="0" w:space="0" w:color="auto"/>
          </w:divBdr>
        </w:div>
        <w:div w:id="1614900878">
          <w:marLeft w:val="480"/>
          <w:marRight w:val="0"/>
          <w:marTop w:val="0"/>
          <w:marBottom w:val="0"/>
          <w:divBdr>
            <w:top w:val="none" w:sz="0" w:space="0" w:color="auto"/>
            <w:left w:val="none" w:sz="0" w:space="0" w:color="auto"/>
            <w:bottom w:val="none" w:sz="0" w:space="0" w:color="auto"/>
            <w:right w:val="none" w:sz="0" w:space="0" w:color="auto"/>
          </w:divBdr>
        </w:div>
        <w:div w:id="1399668382">
          <w:marLeft w:val="480"/>
          <w:marRight w:val="0"/>
          <w:marTop w:val="0"/>
          <w:marBottom w:val="0"/>
          <w:divBdr>
            <w:top w:val="none" w:sz="0" w:space="0" w:color="auto"/>
            <w:left w:val="none" w:sz="0" w:space="0" w:color="auto"/>
            <w:bottom w:val="none" w:sz="0" w:space="0" w:color="auto"/>
            <w:right w:val="none" w:sz="0" w:space="0" w:color="auto"/>
          </w:divBdr>
        </w:div>
        <w:div w:id="1292319087">
          <w:marLeft w:val="480"/>
          <w:marRight w:val="0"/>
          <w:marTop w:val="0"/>
          <w:marBottom w:val="0"/>
          <w:divBdr>
            <w:top w:val="none" w:sz="0" w:space="0" w:color="auto"/>
            <w:left w:val="none" w:sz="0" w:space="0" w:color="auto"/>
            <w:bottom w:val="none" w:sz="0" w:space="0" w:color="auto"/>
            <w:right w:val="none" w:sz="0" w:space="0" w:color="auto"/>
          </w:divBdr>
        </w:div>
        <w:div w:id="1843278018">
          <w:marLeft w:val="480"/>
          <w:marRight w:val="0"/>
          <w:marTop w:val="0"/>
          <w:marBottom w:val="0"/>
          <w:divBdr>
            <w:top w:val="none" w:sz="0" w:space="0" w:color="auto"/>
            <w:left w:val="none" w:sz="0" w:space="0" w:color="auto"/>
            <w:bottom w:val="none" w:sz="0" w:space="0" w:color="auto"/>
            <w:right w:val="none" w:sz="0" w:space="0" w:color="auto"/>
          </w:divBdr>
        </w:div>
        <w:div w:id="343745658">
          <w:marLeft w:val="480"/>
          <w:marRight w:val="0"/>
          <w:marTop w:val="0"/>
          <w:marBottom w:val="0"/>
          <w:divBdr>
            <w:top w:val="none" w:sz="0" w:space="0" w:color="auto"/>
            <w:left w:val="none" w:sz="0" w:space="0" w:color="auto"/>
            <w:bottom w:val="none" w:sz="0" w:space="0" w:color="auto"/>
            <w:right w:val="none" w:sz="0" w:space="0" w:color="auto"/>
          </w:divBdr>
        </w:div>
        <w:div w:id="1755198688">
          <w:marLeft w:val="480"/>
          <w:marRight w:val="0"/>
          <w:marTop w:val="0"/>
          <w:marBottom w:val="0"/>
          <w:divBdr>
            <w:top w:val="none" w:sz="0" w:space="0" w:color="auto"/>
            <w:left w:val="none" w:sz="0" w:space="0" w:color="auto"/>
            <w:bottom w:val="none" w:sz="0" w:space="0" w:color="auto"/>
            <w:right w:val="none" w:sz="0" w:space="0" w:color="auto"/>
          </w:divBdr>
        </w:div>
        <w:div w:id="473958032">
          <w:marLeft w:val="480"/>
          <w:marRight w:val="0"/>
          <w:marTop w:val="0"/>
          <w:marBottom w:val="0"/>
          <w:divBdr>
            <w:top w:val="none" w:sz="0" w:space="0" w:color="auto"/>
            <w:left w:val="none" w:sz="0" w:space="0" w:color="auto"/>
            <w:bottom w:val="none" w:sz="0" w:space="0" w:color="auto"/>
            <w:right w:val="none" w:sz="0" w:space="0" w:color="auto"/>
          </w:divBdr>
        </w:div>
        <w:div w:id="1060323271">
          <w:marLeft w:val="480"/>
          <w:marRight w:val="0"/>
          <w:marTop w:val="0"/>
          <w:marBottom w:val="0"/>
          <w:divBdr>
            <w:top w:val="none" w:sz="0" w:space="0" w:color="auto"/>
            <w:left w:val="none" w:sz="0" w:space="0" w:color="auto"/>
            <w:bottom w:val="none" w:sz="0" w:space="0" w:color="auto"/>
            <w:right w:val="none" w:sz="0" w:space="0" w:color="auto"/>
          </w:divBdr>
        </w:div>
        <w:div w:id="1466965884">
          <w:marLeft w:val="480"/>
          <w:marRight w:val="0"/>
          <w:marTop w:val="0"/>
          <w:marBottom w:val="0"/>
          <w:divBdr>
            <w:top w:val="none" w:sz="0" w:space="0" w:color="auto"/>
            <w:left w:val="none" w:sz="0" w:space="0" w:color="auto"/>
            <w:bottom w:val="none" w:sz="0" w:space="0" w:color="auto"/>
            <w:right w:val="none" w:sz="0" w:space="0" w:color="auto"/>
          </w:divBdr>
        </w:div>
        <w:div w:id="2080322374">
          <w:marLeft w:val="480"/>
          <w:marRight w:val="0"/>
          <w:marTop w:val="0"/>
          <w:marBottom w:val="0"/>
          <w:divBdr>
            <w:top w:val="none" w:sz="0" w:space="0" w:color="auto"/>
            <w:left w:val="none" w:sz="0" w:space="0" w:color="auto"/>
            <w:bottom w:val="none" w:sz="0" w:space="0" w:color="auto"/>
            <w:right w:val="none" w:sz="0" w:space="0" w:color="auto"/>
          </w:divBdr>
        </w:div>
        <w:div w:id="379935854">
          <w:marLeft w:val="480"/>
          <w:marRight w:val="0"/>
          <w:marTop w:val="0"/>
          <w:marBottom w:val="0"/>
          <w:divBdr>
            <w:top w:val="none" w:sz="0" w:space="0" w:color="auto"/>
            <w:left w:val="none" w:sz="0" w:space="0" w:color="auto"/>
            <w:bottom w:val="none" w:sz="0" w:space="0" w:color="auto"/>
            <w:right w:val="none" w:sz="0" w:space="0" w:color="auto"/>
          </w:divBdr>
        </w:div>
        <w:div w:id="301274257">
          <w:marLeft w:val="480"/>
          <w:marRight w:val="0"/>
          <w:marTop w:val="0"/>
          <w:marBottom w:val="0"/>
          <w:divBdr>
            <w:top w:val="none" w:sz="0" w:space="0" w:color="auto"/>
            <w:left w:val="none" w:sz="0" w:space="0" w:color="auto"/>
            <w:bottom w:val="none" w:sz="0" w:space="0" w:color="auto"/>
            <w:right w:val="none" w:sz="0" w:space="0" w:color="auto"/>
          </w:divBdr>
        </w:div>
        <w:div w:id="262343183">
          <w:marLeft w:val="480"/>
          <w:marRight w:val="0"/>
          <w:marTop w:val="0"/>
          <w:marBottom w:val="0"/>
          <w:divBdr>
            <w:top w:val="none" w:sz="0" w:space="0" w:color="auto"/>
            <w:left w:val="none" w:sz="0" w:space="0" w:color="auto"/>
            <w:bottom w:val="none" w:sz="0" w:space="0" w:color="auto"/>
            <w:right w:val="none" w:sz="0" w:space="0" w:color="auto"/>
          </w:divBdr>
        </w:div>
        <w:div w:id="1891333220">
          <w:marLeft w:val="480"/>
          <w:marRight w:val="0"/>
          <w:marTop w:val="0"/>
          <w:marBottom w:val="0"/>
          <w:divBdr>
            <w:top w:val="none" w:sz="0" w:space="0" w:color="auto"/>
            <w:left w:val="none" w:sz="0" w:space="0" w:color="auto"/>
            <w:bottom w:val="none" w:sz="0" w:space="0" w:color="auto"/>
            <w:right w:val="none" w:sz="0" w:space="0" w:color="auto"/>
          </w:divBdr>
        </w:div>
        <w:div w:id="1442645837">
          <w:marLeft w:val="480"/>
          <w:marRight w:val="0"/>
          <w:marTop w:val="0"/>
          <w:marBottom w:val="0"/>
          <w:divBdr>
            <w:top w:val="none" w:sz="0" w:space="0" w:color="auto"/>
            <w:left w:val="none" w:sz="0" w:space="0" w:color="auto"/>
            <w:bottom w:val="none" w:sz="0" w:space="0" w:color="auto"/>
            <w:right w:val="none" w:sz="0" w:space="0" w:color="auto"/>
          </w:divBdr>
        </w:div>
      </w:divsChild>
    </w:div>
    <w:div w:id="569578007">
      <w:bodyDiv w:val="1"/>
      <w:marLeft w:val="0"/>
      <w:marRight w:val="0"/>
      <w:marTop w:val="0"/>
      <w:marBottom w:val="0"/>
      <w:divBdr>
        <w:top w:val="none" w:sz="0" w:space="0" w:color="auto"/>
        <w:left w:val="none" w:sz="0" w:space="0" w:color="auto"/>
        <w:bottom w:val="none" w:sz="0" w:space="0" w:color="auto"/>
        <w:right w:val="none" w:sz="0" w:space="0" w:color="auto"/>
      </w:divBdr>
    </w:div>
    <w:div w:id="569581446">
      <w:bodyDiv w:val="1"/>
      <w:marLeft w:val="0"/>
      <w:marRight w:val="0"/>
      <w:marTop w:val="0"/>
      <w:marBottom w:val="0"/>
      <w:divBdr>
        <w:top w:val="none" w:sz="0" w:space="0" w:color="auto"/>
        <w:left w:val="none" w:sz="0" w:space="0" w:color="auto"/>
        <w:bottom w:val="none" w:sz="0" w:space="0" w:color="auto"/>
        <w:right w:val="none" w:sz="0" w:space="0" w:color="auto"/>
      </w:divBdr>
    </w:div>
    <w:div w:id="569779344">
      <w:bodyDiv w:val="1"/>
      <w:marLeft w:val="0"/>
      <w:marRight w:val="0"/>
      <w:marTop w:val="0"/>
      <w:marBottom w:val="0"/>
      <w:divBdr>
        <w:top w:val="none" w:sz="0" w:space="0" w:color="auto"/>
        <w:left w:val="none" w:sz="0" w:space="0" w:color="auto"/>
        <w:bottom w:val="none" w:sz="0" w:space="0" w:color="auto"/>
        <w:right w:val="none" w:sz="0" w:space="0" w:color="auto"/>
      </w:divBdr>
    </w:div>
    <w:div w:id="570039929">
      <w:bodyDiv w:val="1"/>
      <w:marLeft w:val="0"/>
      <w:marRight w:val="0"/>
      <w:marTop w:val="0"/>
      <w:marBottom w:val="0"/>
      <w:divBdr>
        <w:top w:val="none" w:sz="0" w:space="0" w:color="auto"/>
        <w:left w:val="none" w:sz="0" w:space="0" w:color="auto"/>
        <w:bottom w:val="none" w:sz="0" w:space="0" w:color="auto"/>
        <w:right w:val="none" w:sz="0" w:space="0" w:color="auto"/>
      </w:divBdr>
    </w:div>
    <w:div w:id="570042789">
      <w:bodyDiv w:val="1"/>
      <w:marLeft w:val="0"/>
      <w:marRight w:val="0"/>
      <w:marTop w:val="0"/>
      <w:marBottom w:val="0"/>
      <w:divBdr>
        <w:top w:val="none" w:sz="0" w:space="0" w:color="auto"/>
        <w:left w:val="none" w:sz="0" w:space="0" w:color="auto"/>
        <w:bottom w:val="none" w:sz="0" w:space="0" w:color="auto"/>
        <w:right w:val="none" w:sz="0" w:space="0" w:color="auto"/>
      </w:divBdr>
    </w:div>
    <w:div w:id="570043843">
      <w:bodyDiv w:val="1"/>
      <w:marLeft w:val="0"/>
      <w:marRight w:val="0"/>
      <w:marTop w:val="0"/>
      <w:marBottom w:val="0"/>
      <w:divBdr>
        <w:top w:val="none" w:sz="0" w:space="0" w:color="auto"/>
        <w:left w:val="none" w:sz="0" w:space="0" w:color="auto"/>
        <w:bottom w:val="none" w:sz="0" w:space="0" w:color="auto"/>
        <w:right w:val="none" w:sz="0" w:space="0" w:color="auto"/>
      </w:divBdr>
    </w:div>
    <w:div w:id="570386150">
      <w:bodyDiv w:val="1"/>
      <w:marLeft w:val="0"/>
      <w:marRight w:val="0"/>
      <w:marTop w:val="0"/>
      <w:marBottom w:val="0"/>
      <w:divBdr>
        <w:top w:val="none" w:sz="0" w:space="0" w:color="auto"/>
        <w:left w:val="none" w:sz="0" w:space="0" w:color="auto"/>
        <w:bottom w:val="none" w:sz="0" w:space="0" w:color="auto"/>
        <w:right w:val="none" w:sz="0" w:space="0" w:color="auto"/>
      </w:divBdr>
    </w:div>
    <w:div w:id="571043216">
      <w:bodyDiv w:val="1"/>
      <w:marLeft w:val="0"/>
      <w:marRight w:val="0"/>
      <w:marTop w:val="0"/>
      <w:marBottom w:val="0"/>
      <w:divBdr>
        <w:top w:val="none" w:sz="0" w:space="0" w:color="auto"/>
        <w:left w:val="none" w:sz="0" w:space="0" w:color="auto"/>
        <w:bottom w:val="none" w:sz="0" w:space="0" w:color="auto"/>
        <w:right w:val="none" w:sz="0" w:space="0" w:color="auto"/>
      </w:divBdr>
    </w:div>
    <w:div w:id="571231229">
      <w:bodyDiv w:val="1"/>
      <w:marLeft w:val="0"/>
      <w:marRight w:val="0"/>
      <w:marTop w:val="0"/>
      <w:marBottom w:val="0"/>
      <w:divBdr>
        <w:top w:val="none" w:sz="0" w:space="0" w:color="auto"/>
        <w:left w:val="none" w:sz="0" w:space="0" w:color="auto"/>
        <w:bottom w:val="none" w:sz="0" w:space="0" w:color="auto"/>
        <w:right w:val="none" w:sz="0" w:space="0" w:color="auto"/>
      </w:divBdr>
    </w:div>
    <w:div w:id="571355863">
      <w:bodyDiv w:val="1"/>
      <w:marLeft w:val="0"/>
      <w:marRight w:val="0"/>
      <w:marTop w:val="0"/>
      <w:marBottom w:val="0"/>
      <w:divBdr>
        <w:top w:val="none" w:sz="0" w:space="0" w:color="auto"/>
        <w:left w:val="none" w:sz="0" w:space="0" w:color="auto"/>
        <w:bottom w:val="none" w:sz="0" w:space="0" w:color="auto"/>
        <w:right w:val="none" w:sz="0" w:space="0" w:color="auto"/>
      </w:divBdr>
    </w:div>
    <w:div w:id="571432592">
      <w:bodyDiv w:val="1"/>
      <w:marLeft w:val="0"/>
      <w:marRight w:val="0"/>
      <w:marTop w:val="0"/>
      <w:marBottom w:val="0"/>
      <w:divBdr>
        <w:top w:val="none" w:sz="0" w:space="0" w:color="auto"/>
        <w:left w:val="none" w:sz="0" w:space="0" w:color="auto"/>
        <w:bottom w:val="none" w:sz="0" w:space="0" w:color="auto"/>
        <w:right w:val="none" w:sz="0" w:space="0" w:color="auto"/>
      </w:divBdr>
      <w:divsChild>
        <w:div w:id="1483233942">
          <w:marLeft w:val="480"/>
          <w:marRight w:val="0"/>
          <w:marTop w:val="0"/>
          <w:marBottom w:val="0"/>
          <w:divBdr>
            <w:top w:val="none" w:sz="0" w:space="0" w:color="auto"/>
            <w:left w:val="none" w:sz="0" w:space="0" w:color="auto"/>
            <w:bottom w:val="none" w:sz="0" w:space="0" w:color="auto"/>
            <w:right w:val="none" w:sz="0" w:space="0" w:color="auto"/>
          </w:divBdr>
        </w:div>
        <w:div w:id="1261836987">
          <w:marLeft w:val="480"/>
          <w:marRight w:val="0"/>
          <w:marTop w:val="0"/>
          <w:marBottom w:val="0"/>
          <w:divBdr>
            <w:top w:val="none" w:sz="0" w:space="0" w:color="auto"/>
            <w:left w:val="none" w:sz="0" w:space="0" w:color="auto"/>
            <w:bottom w:val="none" w:sz="0" w:space="0" w:color="auto"/>
            <w:right w:val="none" w:sz="0" w:space="0" w:color="auto"/>
          </w:divBdr>
        </w:div>
        <w:div w:id="193542949">
          <w:marLeft w:val="480"/>
          <w:marRight w:val="0"/>
          <w:marTop w:val="0"/>
          <w:marBottom w:val="0"/>
          <w:divBdr>
            <w:top w:val="none" w:sz="0" w:space="0" w:color="auto"/>
            <w:left w:val="none" w:sz="0" w:space="0" w:color="auto"/>
            <w:bottom w:val="none" w:sz="0" w:space="0" w:color="auto"/>
            <w:right w:val="none" w:sz="0" w:space="0" w:color="auto"/>
          </w:divBdr>
        </w:div>
        <w:div w:id="647973335">
          <w:marLeft w:val="480"/>
          <w:marRight w:val="0"/>
          <w:marTop w:val="0"/>
          <w:marBottom w:val="0"/>
          <w:divBdr>
            <w:top w:val="none" w:sz="0" w:space="0" w:color="auto"/>
            <w:left w:val="none" w:sz="0" w:space="0" w:color="auto"/>
            <w:bottom w:val="none" w:sz="0" w:space="0" w:color="auto"/>
            <w:right w:val="none" w:sz="0" w:space="0" w:color="auto"/>
          </w:divBdr>
        </w:div>
        <w:div w:id="1342119431">
          <w:marLeft w:val="480"/>
          <w:marRight w:val="0"/>
          <w:marTop w:val="0"/>
          <w:marBottom w:val="0"/>
          <w:divBdr>
            <w:top w:val="none" w:sz="0" w:space="0" w:color="auto"/>
            <w:left w:val="none" w:sz="0" w:space="0" w:color="auto"/>
            <w:bottom w:val="none" w:sz="0" w:space="0" w:color="auto"/>
            <w:right w:val="none" w:sz="0" w:space="0" w:color="auto"/>
          </w:divBdr>
        </w:div>
        <w:div w:id="277642215">
          <w:marLeft w:val="480"/>
          <w:marRight w:val="0"/>
          <w:marTop w:val="0"/>
          <w:marBottom w:val="0"/>
          <w:divBdr>
            <w:top w:val="none" w:sz="0" w:space="0" w:color="auto"/>
            <w:left w:val="none" w:sz="0" w:space="0" w:color="auto"/>
            <w:bottom w:val="none" w:sz="0" w:space="0" w:color="auto"/>
            <w:right w:val="none" w:sz="0" w:space="0" w:color="auto"/>
          </w:divBdr>
        </w:div>
        <w:div w:id="2079477896">
          <w:marLeft w:val="480"/>
          <w:marRight w:val="0"/>
          <w:marTop w:val="0"/>
          <w:marBottom w:val="0"/>
          <w:divBdr>
            <w:top w:val="none" w:sz="0" w:space="0" w:color="auto"/>
            <w:left w:val="none" w:sz="0" w:space="0" w:color="auto"/>
            <w:bottom w:val="none" w:sz="0" w:space="0" w:color="auto"/>
            <w:right w:val="none" w:sz="0" w:space="0" w:color="auto"/>
          </w:divBdr>
        </w:div>
        <w:div w:id="452401998">
          <w:marLeft w:val="480"/>
          <w:marRight w:val="0"/>
          <w:marTop w:val="0"/>
          <w:marBottom w:val="0"/>
          <w:divBdr>
            <w:top w:val="none" w:sz="0" w:space="0" w:color="auto"/>
            <w:left w:val="none" w:sz="0" w:space="0" w:color="auto"/>
            <w:bottom w:val="none" w:sz="0" w:space="0" w:color="auto"/>
            <w:right w:val="none" w:sz="0" w:space="0" w:color="auto"/>
          </w:divBdr>
        </w:div>
        <w:div w:id="2135051586">
          <w:marLeft w:val="480"/>
          <w:marRight w:val="0"/>
          <w:marTop w:val="0"/>
          <w:marBottom w:val="0"/>
          <w:divBdr>
            <w:top w:val="none" w:sz="0" w:space="0" w:color="auto"/>
            <w:left w:val="none" w:sz="0" w:space="0" w:color="auto"/>
            <w:bottom w:val="none" w:sz="0" w:space="0" w:color="auto"/>
            <w:right w:val="none" w:sz="0" w:space="0" w:color="auto"/>
          </w:divBdr>
        </w:div>
        <w:div w:id="1984961410">
          <w:marLeft w:val="480"/>
          <w:marRight w:val="0"/>
          <w:marTop w:val="0"/>
          <w:marBottom w:val="0"/>
          <w:divBdr>
            <w:top w:val="none" w:sz="0" w:space="0" w:color="auto"/>
            <w:left w:val="none" w:sz="0" w:space="0" w:color="auto"/>
            <w:bottom w:val="none" w:sz="0" w:space="0" w:color="auto"/>
            <w:right w:val="none" w:sz="0" w:space="0" w:color="auto"/>
          </w:divBdr>
        </w:div>
        <w:div w:id="1469007518">
          <w:marLeft w:val="480"/>
          <w:marRight w:val="0"/>
          <w:marTop w:val="0"/>
          <w:marBottom w:val="0"/>
          <w:divBdr>
            <w:top w:val="none" w:sz="0" w:space="0" w:color="auto"/>
            <w:left w:val="none" w:sz="0" w:space="0" w:color="auto"/>
            <w:bottom w:val="none" w:sz="0" w:space="0" w:color="auto"/>
            <w:right w:val="none" w:sz="0" w:space="0" w:color="auto"/>
          </w:divBdr>
        </w:div>
        <w:div w:id="1075005555">
          <w:marLeft w:val="480"/>
          <w:marRight w:val="0"/>
          <w:marTop w:val="0"/>
          <w:marBottom w:val="0"/>
          <w:divBdr>
            <w:top w:val="none" w:sz="0" w:space="0" w:color="auto"/>
            <w:left w:val="none" w:sz="0" w:space="0" w:color="auto"/>
            <w:bottom w:val="none" w:sz="0" w:space="0" w:color="auto"/>
            <w:right w:val="none" w:sz="0" w:space="0" w:color="auto"/>
          </w:divBdr>
        </w:div>
        <w:div w:id="37164158">
          <w:marLeft w:val="480"/>
          <w:marRight w:val="0"/>
          <w:marTop w:val="0"/>
          <w:marBottom w:val="0"/>
          <w:divBdr>
            <w:top w:val="none" w:sz="0" w:space="0" w:color="auto"/>
            <w:left w:val="none" w:sz="0" w:space="0" w:color="auto"/>
            <w:bottom w:val="none" w:sz="0" w:space="0" w:color="auto"/>
            <w:right w:val="none" w:sz="0" w:space="0" w:color="auto"/>
          </w:divBdr>
        </w:div>
        <w:div w:id="1157772125">
          <w:marLeft w:val="480"/>
          <w:marRight w:val="0"/>
          <w:marTop w:val="0"/>
          <w:marBottom w:val="0"/>
          <w:divBdr>
            <w:top w:val="none" w:sz="0" w:space="0" w:color="auto"/>
            <w:left w:val="none" w:sz="0" w:space="0" w:color="auto"/>
            <w:bottom w:val="none" w:sz="0" w:space="0" w:color="auto"/>
            <w:right w:val="none" w:sz="0" w:space="0" w:color="auto"/>
          </w:divBdr>
        </w:div>
        <w:div w:id="476801331">
          <w:marLeft w:val="480"/>
          <w:marRight w:val="0"/>
          <w:marTop w:val="0"/>
          <w:marBottom w:val="0"/>
          <w:divBdr>
            <w:top w:val="none" w:sz="0" w:space="0" w:color="auto"/>
            <w:left w:val="none" w:sz="0" w:space="0" w:color="auto"/>
            <w:bottom w:val="none" w:sz="0" w:space="0" w:color="auto"/>
            <w:right w:val="none" w:sz="0" w:space="0" w:color="auto"/>
          </w:divBdr>
        </w:div>
        <w:div w:id="1931430933">
          <w:marLeft w:val="480"/>
          <w:marRight w:val="0"/>
          <w:marTop w:val="0"/>
          <w:marBottom w:val="0"/>
          <w:divBdr>
            <w:top w:val="none" w:sz="0" w:space="0" w:color="auto"/>
            <w:left w:val="none" w:sz="0" w:space="0" w:color="auto"/>
            <w:bottom w:val="none" w:sz="0" w:space="0" w:color="auto"/>
            <w:right w:val="none" w:sz="0" w:space="0" w:color="auto"/>
          </w:divBdr>
        </w:div>
        <w:div w:id="1563441575">
          <w:marLeft w:val="480"/>
          <w:marRight w:val="0"/>
          <w:marTop w:val="0"/>
          <w:marBottom w:val="0"/>
          <w:divBdr>
            <w:top w:val="none" w:sz="0" w:space="0" w:color="auto"/>
            <w:left w:val="none" w:sz="0" w:space="0" w:color="auto"/>
            <w:bottom w:val="none" w:sz="0" w:space="0" w:color="auto"/>
            <w:right w:val="none" w:sz="0" w:space="0" w:color="auto"/>
          </w:divBdr>
        </w:div>
        <w:div w:id="1201623767">
          <w:marLeft w:val="480"/>
          <w:marRight w:val="0"/>
          <w:marTop w:val="0"/>
          <w:marBottom w:val="0"/>
          <w:divBdr>
            <w:top w:val="none" w:sz="0" w:space="0" w:color="auto"/>
            <w:left w:val="none" w:sz="0" w:space="0" w:color="auto"/>
            <w:bottom w:val="none" w:sz="0" w:space="0" w:color="auto"/>
            <w:right w:val="none" w:sz="0" w:space="0" w:color="auto"/>
          </w:divBdr>
        </w:div>
        <w:div w:id="623468043">
          <w:marLeft w:val="480"/>
          <w:marRight w:val="0"/>
          <w:marTop w:val="0"/>
          <w:marBottom w:val="0"/>
          <w:divBdr>
            <w:top w:val="none" w:sz="0" w:space="0" w:color="auto"/>
            <w:left w:val="none" w:sz="0" w:space="0" w:color="auto"/>
            <w:bottom w:val="none" w:sz="0" w:space="0" w:color="auto"/>
            <w:right w:val="none" w:sz="0" w:space="0" w:color="auto"/>
          </w:divBdr>
        </w:div>
        <w:div w:id="2063091240">
          <w:marLeft w:val="480"/>
          <w:marRight w:val="0"/>
          <w:marTop w:val="0"/>
          <w:marBottom w:val="0"/>
          <w:divBdr>
            <w:top w:val="none" w:sz="0" w:space="0" w:color="auto"/>
            <w:left w:val="none" w:sz="0" w:space="0" w:color="auto"/>
            <w:bottom w:val="none" w:sz="0" w:space="0" w:color="auto"/>
            <w:right w:val="none" w:sz="0" w:space="0" w:color="auto"/>
          </w:divBdr>
        </w:div>
        <w:div w:id="237640821">
          <w:marLeft w:val="480"/>
          <w:marRight w:val="0"/>
          <w:marTop w:val="0"/>
          <w:marBottom w:val="0"/>
          <w:divBdr>
            <w:top w:val="none" w:sz="0" w:space="0" w:color="auto"/>
            <w:left w:val="none" w:sz="0" w:space="0" w:color="auto"/>
            <w:bottom w:val="none" w:sz="0" w:space="0" w:color="auto"/>
            <w:right w:val="none" w:sz="0" w:space="0" w:color="auto"/>
          </w:divBdr>
        </w:div>
        <w:div w:id="1247350297">
          <w:marLeft w:val="480"/>
          <w:marRight w:val="0"/>
          <w:marTop w:val="0"/>
          <w:marBottom w:val="0"/>
          <w:divBdr>
            <w:top w:val="none" w:sz="0" w:space="0" w:color="auto"/>
            <w:left w:val="none" w:sz="0" w:space="0" w:color="auto"/>
            <w:bottom w:val="none" w:sz="0" w:space="0" w:color="auto"/>
            <w:right w:val="none" w:sz="0" w:space="0" w:color="auto"/>
          </w:divBdr>
        </w:div>
        <w:div w:id="1542091554">
          <w:marLeft w:val="480"/>
          <w:marRight w:val="0"/>
          <w:marTop w:val="0"/>
          <w:marBottom w:val="0"/>
          <w:divBdr>
            <w:top w:val="none" w:sz="0" w:space="0" w:color="auto"/>
            <w:left w:val="none" w:sz="0" w:space="0" w:color="auto"/>
            <w:bottom w:val="none" w:sz="0" w:space="0" w:color="auto"/>
            <w:right w:val="none" w:sz="0" w:space="0" w:color="auto"/>
          </w:divBdr>
        </w:div>
        <w:div w:id="126048833">
          <w:marLeft w:val="480"/>
          <w:marRight w:val="0"/>
          <w:marTop w:val="0"/>
          <w:marBottom w:val="0"/>
          <w:divBdr>
            <w:top w:val="none" w:sz="0" w:space="0" w:color="auto"/>
            <w:left w:val="none" w:sz="0" w:space="0" w:color="auto"/>
            <w:bottom w:val="none" w:sz="0" w:space="0" w:color="auto"/>
            <w:right w:val="none" w:sz="0" w:space="0" w:color="auto"/>
          </w:divBdr>
        </w:div>
        <w:div w:id="555629755">
          <w:marLeft w:val="480"/>
          <w:marRight w:val="0"/>
          <w:marTop w:val="0"/>
          <w:marBottom w:val="0"/>
          <w:divBdr>
            <w:top w:val="none" w:sz="0" w:space="0" w:color="auto"/>
            <w:left w:val="none" w:sz="0" w:space="0" w:color="auto"/>
            <w:bottom w:val="none" w:sz="0" w:space="0" w:color="auto"/>
            <w:right w:val="none" w:sz="0" w:space="0" w:color="auto"/>
          </w:divBdr>
        </w:div>
        <w:div w:id="2000158829">
          <w:marLeft w:val="480"/>
          <w:marRight w:val="0"/>
          <w:marTop w:val="0"/>
          <w:marBottom w:val="0"/>
          <w:divBdr>
            <w:top w:val="none" w:sz="0" w:space="0" w:color="auto"/>
            <w:left w:val="none" w:sz="0" w:space="0" w:color="auto"/>
            <w:bottom w:val="none" w:sz="0" w:space="0" w:color="auto"/>
            <w:right w:val="none" w:sz="0" w:space="0" w:color="auto"/>
          </w:divBdr>
        </w:div>
        <w:div w:id="1554849478">
          <w:marLeft w:val="480"/>
          <w:marRight w:val="0"/>
          <w:marTop w:val="0"/>
          <w:marBottom w:val="0"/>
          <w:divBdr>
            <w:top w:val="none" w:sz="0" w:space="0" w:color="auto"/>
            <w:left w:val="none" w:sz="0" w:space="0" w:color="auto"/>
            <w:bottom w:val="none" w:sz="0" w:space="0" w:color="auto"/>
            <w:right w:val="none" w:sz="0" w:space="0" w:color="auto"/>
          </w:divBdr>
        </w:div>
        <w:div w:id="399402640">
          <w:marLeft w:val="480"/>
          <w:marRight w:val="0"/>
          <w:marTop w:val="0"/>
          <w:marBottom w:val="0"/>
          <w:divBdr>
            <w:top w:val="none" w:sz="0" w:space="0" w:color="auto"/>
            <w:left w:val="none" w:sz="0" w:space="0" w:color="auto"/>
            <w:bottom w:val="none" w:sz="0" w:space="0" w:color="auto"/>
            <w:right w:val="none" w:sz="0" w:space="0" w:color="auto"/>
          </w:divBdr>
        </w:div>
        <w:div w:id="909273428">
          <w:marLeft w:val="480"/>
          <w:marRight w:val="0"/>
          <w:marTop w:val="0"/>
          <w:marBottom w:val="0"/>
          <w:divBdr>
            <w:top w:val="none" w:sz="0" w:space="0" w:color="auto"/>
            <w:left w:val="none" w:sz="0" w:space="0" w:color="auto"/>
            <w:bottom w:val="none" w:sz="0" w:space="0" w:color="auto"/>
            <w:right w:val="none" w:sz="0" w:space="0" w:color="auto"/>
          </w:divBdr>
        </w:div>
        <w:div w:id="1892879296">
          <w:marLeft w:val="480"/>
          <w:marRight w:val="0"/>
          <w:marTop w:val="0"/>
          <w:marBottom w:val="0"/>
          <w:divBdr>
            <w:top w:val="none" w:sz="0" w:space="0" w:color="auto"/>
            <w:left w:val="none" w:sz="0" w:space="0" w:color="auto"/>
            <w:bottom w:val="none" w:sz="0" w:space="0" w:color="auto"/>
            <w:right w:val="none" w:sz="0" w:space="0" w:color="auto"/>
          </w:divBdr>
        </w:div>
        <w:div w:id="1488550045">
          <w:marLeft w:val="480"/>
          <w:marRight w:val="0"/>
          <w:marTop w:val="0"/>
          <w:marBottom w:val="0"/>
          <w:divBdr>
            <w:top w:val="none" w:sz="0" w:space="0" w:color="auto"/>
            <w:left w:val="none" w:sz="0" w:space="0" w:color="auto"/>
            <w:bottom w:val="none" w:sz="0" w:space="0" w:color="auto"/>
            <w:right w:val="none" w:sz="0" w:space="0" w:color="auto"/>
          </w:divBdr>
        </w:div>
        <w:div w:id="1373994806">
          <w:marLeft w:val="480"/>
          <w:marRight w:val="0"/>
          <w:marTop w:val="0"/>
          <w:marBottom w:val="0"/>
          <w:divBdr>
            <w:top w:val="none" w:sz="0" w:space="0" w:color="auto"/>
            <w:left w:val="none" w:sz="0" w:space="0" w:color="auto"/>
            <w:bottom w:val="none" w:sz="0" w:space="0" w:color="auto"/>
            <w:right w:val="none" w:sz="0" w:space="0" w:color="auto"/>
          </w:divBdr>
        </w:div>
        <w:div w:id="1574584803">
          <w:marLeft w:val="480"/>
          <w:marRight w:val="0"/>
          <w:marTop w:val="0"/>
          <w:marBottom w:val="0"/>
          <w:divBdr>
            <w:top w:val="none" w:sz="0" w:space="0" w:color="auto"/>
            <w:left w:val="none" w:sz="0" w:space="0" w:color="auto"/>
            <w:bottom w:val="none" w:sz="0" w:space="0" w:color="auto"/>
            <w:right w:val="none" w:sz="0" w:space="0" w:color="auto"/>
          </w:divBdr>
        </w:div>
        <w:div w:id="853956884">
          <w:marLeft w:val="480"/>
          <w:marRight w:val="0"/>
          <w:marTop w:val="0"/>
          <w:marBottom w:val="0"/>
          <w:divBdr>
            <w:top w:val="none" w:sz="0" w:space="0" w:color="auto"/>
            <w:left w:val="none" w:sz="0" w:space="0" w:color="auto"/>
            <w:bottom w:val="none" w:sz="0" w:space="0" w:color="auto"/>
            <w:right w:val="none" w:sz="0" w:space="0" w:color="auto"/>
          </w:divBdr>
        </w:div>
        <w:div w:id="1775708966">
          <w:marLeft w:val="480"/>
          <w:marRight w:val="0"/>
          <w:marTop w:val="0"/>
          <w:marBottom w:val="0"/>
          <w:divBdr>
            <w:top w:val="none" w:sz="0" w:space="0" w:color="auto"/>
            <w:left w:val="none" w:sz="0" w:space="0" w:color="auto"/>
            <w:bottom w:val="none" w:sz="0" w:space="0" w:color="auto"/>
            <w:right w:val="none" w:sz="0" w:space="0" w:color="auto"/>
          </w:divBdr>
        </w:div>
        <w:div w:id="1834641036">
          <w:marLeft w:val="480"/>
          <w:marRight w:val="0"/>
          <w:marTop w:val="0"/>
          <w:marBottom w:val="0"/>
          <w:divBdr>
            <w:top w:val="none" w:sz="0" w:space="0" w:color="auto"/>
            <w:left w:val="none" w:sz="0" w:space="0" w:color="auto"/>
            <w:bottom w:val="none" w:sz="0" w:space="0" w:color="auto"/>
            <w:right w:val="none" w:sz="0" w:space="0" w:color="auto"/>
          </w:divBdr>
        </w:div>
        <w:div w:id="1092239525">
          <w:marLeft w:val="480"/>
          <w:marRight w:val="0"/>
          <w:marTop w:val="0"/>
          <w:marBottom w:val="0"/>
          <w:divBdr>
            <w:top w:val="none" w:sz="0" w:space="0" w:color="auto"/>
            <w:left w:val="none" w:sz="0" w:space="0" w:color="auto"/>
            <w:bottom w:val="none" w:sz="0" w:space="0" w:color="auto"/>
            <w:right w:val="none" w:sz="0" w:space="0" w:color="auto"/>
          </w:divBdr>
        </w:div>
        <w:div w:id="299700584">
          <w:marLeft w:val="480"/>
          <w:marRight w:val="0"/>
          <w:marTop w:val="0"/>
          <w:marBottom w:val="0"/>
          <w:divBdr>
            <w:top w:val="none" w:sz="0" w:space="0" w:color="auto"/>
            <w:left w:val="none" w:sz="0" w:space="0" w:color="auto"/>
            <w:bottom w:val="none" w:sz="0" w:space="0" w:color="auto"/>
            <w:right w:val="none" w:sz="0" w:space="0" w:color="auto"/>
          </w:divBdr>
        </w:div>
        <w:div w:id="1057702575">
          <w:marLeft w:val="480"/>
          <w:marRight w:val="0"/>
          <w:marTop w:val="0"/>
          <w:marBottom w:val="0"/>
          <w:divBdr>
            <w:top w:val="none" w:sz="0" w:space="0" w:color="auto"/>
            <w:left w:val="none" w:sz="0" w:space="0" w:color="auto"/>
            <w:bottom w:val="none" w:sz="0" w:space="0" w:color="auto"/>
            <w:right w:val="none" w:sz="0" w:space="0" w:color="auto"/>
          </w:divBdr>
        </w:div>
        <w:div w:id="1498962557">
          <w:marLeft w:val="480"/>
          <w:marRight w:val="0"/>
          <w:marTop w:val="0"/>
          <w:marBottom w:val="0"/>
          <w:divBdr>
            <w:top w:val="none" w:sz="0" w:space="0" w:color="auto"/>
            <w:left w:val="none" w:sz="0" w:space="0" w:color="auto"/>
            <w:bottom w:val="none" w:sz="0" w:space="0" w:color="auto"/>
            <w:right w:val="none" w:sz="0" w:space="0" w:color="auto"/>
          </w:divBdr>
        </w:div>
        <w:div w:id="367949608">
          <w:marLeft w:val="480"/>
          <w:marRight w:val="0"/>
          <w:marTop w:val="0"/>
          <w:marBottom w:val="0"/>
          <w:divBdr>
            <w:top w:val="none" w:sz="0" w:space="0" w:color="auto"/>
            <w:left w:val="none" w:sz="0" w:space="0" w:color="auto"/>
            <w:bottom w:val="none" w:sz="0" w:space="0" w:color="auto"/>
            <w:right w:val="none" w:sz="0" w:space="0" w:color="auto"/>
          </w:divBdr>
        </w:div>
        <w:div w:id="1986663702">
          <w:marLeft w:val="480"/>
          <w:marRight w:val="0"/>
          <w:marTop w:val="0"/>
          <w:marBottom w:val="0"/>
          <w:divBdr>
            <w:top w:val="none" w:sz="0" w:space="0" w:color="auto"/>
            <w:left w:val="none" w:sz="0" w:space="0" w:color="auto"/>
            <w:bottom w:val="none" w:sz="0" w:space="0" w:color="auto"/>
            <w:right w:val="none" w:sz="0" w:space="0" w:color="auto"/>
          </w:divBdr>
        </w:div>
        <w:div w:id="1754358432">
          <w:marLeft w:val="480"/>
          <w:marRight w:val="0"/>
          <w:marTop w:val="0"/>
          <w:marBottom w:val="0"/>
          <w:divBdr>
            <w:top w:val="none" w:sz="0" w:space="0" w:color="auto"/>
            <w:left w:val="none" w:sz="0" w:space="0" w:color="auto"/>
            <w:bottom w:val="none" w:sz="0" w:space="0" w:color="auto"/>
            <w:right w:val="none" w:sz="0" w:space="0" w:color="auto"/>
          </w:divBdr>
        </w:div>
        <w:div w:id="1166823962">
          <w:marLeft w:val="480"/>
          <w:marRight w:val="0"/>
          <w:marTop w:val="0"/>
          <w:marBottom w:val="0"/>
          <w:divBdr>
            <w:top w:val="none" w:sz="0" w:space="0" w:color="auto"/>
            <w:left w:val="none" w:sz="0" w:space="0" w:color="auto"/>
            <w:bottom w:val="none" w:sz="0" w:space="0" w:color="auto"/>
            <w:right w:val="none" w:sz="0" w:space="0" w:color="auto"/>
          </w:divBdr>
        </w:div>
        <w:div w:id="1021012320">
          <w:marLeft w:val="480"/>
          <w:marRight w:val="0"/>
          <w:marTop w:val="0"/>
          <w:marBottom w:val="0"/>
          <w:divBdr>
            <w:top w:val="none" w:sz="0" w:space="0" w:color="auto"/>
            <w:left w:val="none" w:sz="0" w:space="0" w:color="auto"/>
            <w:bottom w:val="none" w:sz="0" w:space="0" w:color="auto"/>
            <w:right w:val="none" w:sz="0" w:space="0" w:color="auto"/>
          </w:divBdr>
        </w:div>
        <w:div w:id="646714326">
          <w:marLeft w:val="480"/>
          <w:marRight w:val="0"/>
          <w:marTop w:val="0"/>
          <w:marBottom w:val="0"/>
          <w:divBdr>
            <w:top w:val="none" w:sz="0" w:space="0" w:color="auto"/>
            <w:left w:val="none" w:sz="0" w:space="0" w:color="auto"/>
            <w:bottom w:val="none" w:sz="0" w:space="0" w:color="auto"/>
            <w:right w:val="none" w:sz="0" w:space="0" w:color="auto"/>
          </w:divBdr>
        </w:div>
        <w:div w:id="144785522">
          <w:marLeft w:val="480"/>
          <w:marRight w:val="0"/>
          <w:marTop w:val="0"/>
          <w:marBottom w:val="0"/>
          <w:divBdr>
            <w:top w:val="none" w:sz="0" w:space="0" w:color="auto"/>
            <w:left w:val="none" w:sz="0" w:space="0" w:color="auto"/>
            <w:bottom w:val="none" w:sz="0" w:space="0" w:color="auto"/>
            <w:right w:val="none" w:sz="0" w:space="0" w:color="auto"/>
          </w:divBdr>
        </w:div>
        <w:div w:id="2019964477">
          <w:marLeft w:val="480"/>
          <w:marRight w:val="0"/>
          <w:marTop w:val="0"/>
          <w:marBottom w:val="0"/>
          <w:divBdr>
            <w:top w:val="none" w:sz="0" w:space="0" w:color="auto"/>
            <w:left w:val="none" w:sz="0" w:space="0" w:color="auto"/>
            <w:bottom w:val="none" w:sz="0" w:space="0" w:color="auto"/>
            <w:right w:val="none" w:sz="0" w:space="0" w:color="auto"/>
          </w:divBdr>
        </w:div>
        <w:div w:id="1725253124">
          <w:marLeft w:val="480"/>
          <w:marRight w:val="0"/>
          <w:marTop w:val="0"/>
          <w:marBottom w:val="0"/>
          <w:divBdr>
            <w:top w:val="none" w:sz="0" w:space="0" w:color="auto"/>
            <w:left w:val="none" w:sz="0" w:space="0" w:color="auto"/>
            <w:bottom w:val="none" w:sz="0" w:space="0" w:color="auto"/>
            <w:right w:val="none" w:sz="0" w:space="0" w:color="auto"/>
          </w:divBdr>
        </w:div>
        <w:div w:id="421530131">
          <w:marLeft w:val="480"/>
          <w:marRight w:val="0"/>
          <w:marTop w:val="0"/>
          <w:marBottom w:val="0"/>
          <w:divBdr>
            <w:top w:val="none" w:sz="0" w:space="0" w:color="auto"/>
            <w:left w:val="none" w:sz="0" w:space="0" w:color="auto"/>
            <w:bottom w:val="none" w:sz="0" w:space="0" w:color="auto"/>
            <w:right w:val="none" w:sz="0" w:space="0" w:color="auto"/>
          </w:divBdr>
        </w:div>
        <w:div w:id="2084450288">
          <w:marLeft w:val="480"/>
          <w:marRight w:val="0"/>
          <w:marTop w:val="0"/>
          <w:marBottom w:val="0"/>
          <w:divBdr>
            <w:top w:val="none" w:sz="0" w:space="0" w:color="auto"/>
            <w:left w:val="none" w:sz="0" w:space="0" w:color="auto"/>
            <w:bottom w:val="none" w:sz="0" w:space="0" w:color="auto"/>
            <w:right w:val="none" w:sz="0" w:space="0" w:color="auto"/>
          </w:divBdr>
        </w:div>
        <w:div w:id="823088435">
          <w:marLeft w:val="480"/>
          <w:marRight w:val="0"/>
          <w:marTop w:val="0"/>
          <w:marBottom w:val="0"/>
          <w:divBdr>
            <w:top w:val="none" w:sz="0" w:space="0" w:color="auto"/>
            <w:left w:val="none" w:sz="0" w:space="0" w:color="auto"/>
            <w:bottom w:val="none" w:sz="0" w:space="0" w:color="auto"/>
            <w:right w:val="none" w:sz="0" w:space="0" w:color="auto"/>
          </w:divBdr>
        </w:div>
        <w:div w:id="672031184">
          <w:marLeft w:val="480"/>
          <w:marRight w:val="0"/>
          <w:marTop w:val="0"/>
          <w:marBottom w:val="0"/>
          <w:divBdr>
            <w:top w:val="none" w:sz="0" w:space="0" w:color="auto"/>
            <w:left w:val="none" w:sz="0" w:space="0" w:color="auto"/>
            <w:bottom w:val="none" w:sz="0" w:space="0" w:color="auto"/>
            <w:right w:val="none" w:sz="0" w:space="0" w:color="auto"/>
          </w:divBdr>
        </w:div>
        <w:div w:id="454914262">
          <w:marLeft w:val="480"/>
          <w:marRight w:val="0"/>
          <w:marTop w:val="0"/>
          <w:marBottom w:val="0"/>
          <w:divBdr>
            <w:top w:val="none" w:sz="0" w:space="0" w:color="auto"/>
            <w:left w:val="none" w:sz="0" w:space="0" w:color="auto"/>
            <w:bottom w:val="none" w:sz="0" w:space="0" w:color="auto"/>
            <w:right w:val="none" w:sz="0" w:space="0" w:color="auto"/>
          </w:divBdr>
        </w:div>
        <w:div w:id="1520855245">
          <w:marLeft w:val="480"/>
          <w:marRight w:val="0"/>
          <w:marTop w:val="0"/>
          <w:marBottom w:val="0"/>
          <w:divBdr>
            <w:top w:val="none" w:sz="0" w:space="0" w:color="auto"/>
            <w:left w:val="none" w:sz="0" w:space="0" w:color="auto"/>
            <w:bottom w:val="none" w:sz="0" w:space="0" w:color="auto"/>
            <w:right w:val="none" w:sz="0" w:space="0" w:color="auto"/>
          </w:divBdr>
        </w:div>
        <w:div w:id="629097187">
          <w:marLeft w:val="480"/>
          <w:marRight w:val="0"/>
          <w:marTop w:val="0"/>
          <w:marBottom w:val="0"/>
          <w:divBdr>
            <w:top w:val="none" w:sz="0" w:space="0" w:color="auto"/>
            <w:left w:val="none" w:sz="0" w:space="0" w:color="auto"/>
            <w:bottom w:val="none" w:sz="0" w:space="0" w:color="auto"/>
            <w:right w:val="none" w:sz="0" w:space="0" w:color="auto"/>
          </w:divBdr>
        </w:div>
        <w:div w:id="377123741">
          <w:marLeft w:val="480"/>
          <w:marRight w:val="0"/>
          <w:marTop w:val="0"/>
          <w:marBottom w:val="0"/>
          <w:divBdr>
            <w:top w:val="none" w:sz="0" w:space="0" w:color="auto"/>
            <w:left w:val="none" w:sz="0" w:space="0" w:color="auto"/>
            <w:bottom w:val="none" w:sz="0" w:space="0" w:color="auto"/>
            <w:right w:val="none" w:sz="0" w:space="0" w:color="auto"/>
          </w:divBdr>
        </w:div>
        <w:div w:id="1918398567">
          <w:marLeft w:val="480"/>
          <w:marRight w:val="0"/>
          <w:marTop w:val="0"/>
          <w:marBottom w:val="0"/>
          <w:divBdr>
            <w:top w:val="none" w:sz="0" w:space="0" w:color="auto"/>
            <w:left w:val="none" w:sz="0" w:space="0" w:color="auto"/>
            <w:bottom w:val="none" w:sz="0" w:space="0" w:color="auto"/>
            <w:right w:val="none" w:sz="0" w:space="0" w:color="auto"/>
          </w:divBdr>
        </w:div>
        <w:div w:id="1436054936">
          <w:marLeft w:val="480"/>
          <w:marRight w:val="0"/>
          <w:marTop w:val="0"/>
          <w:marBottom w:val="0"/>
          <w:divBdr>
            <w:top w:val="none" w:sz="0" w:space="0" w:color="auto"/>
            <w:left w:val="none" w:sz="0" w:space="0" w:color="auto"/>
            <w:bottom w:val="none" w:sz="0" w:space="0" w:color="auto"/>
            <w:right w:val="none" w:sz="0" w:space="0" w:color="auto"/>
          </w:divBdr>
        </w:div>
        <w:div w:id="1689597722">
          <w:marLeft w:val="480"/>
          <w:marRight w:val="0"/>
          <w:marTop w:val="0"/>
          <w:marBottom w:val="0"/>
          <w:divBdr>
            <w:top w:val="none" w:sz="0" w:space="0" w:color="auto"/>
            <w:left w:val="none" w:sz="0" w:space="0" w:color="auto"/>
            <w:bottom w:val="none" w:sz="0" w:space="0" w:color="auto"/>
            <w:right w:val="none" w:sz="0" w:space="0" w:color="auto"/>
          </w:divBdr>
        </w:div>
        <w:div w:id="1916863073">
          <w:marLeft w:val="480"/>
          <w:marRight w:val="0"/>
          <w:marTop w:val="0"/>
          <w:marBottom w:val="0"/>
          <w:divBdr>
            <w:top w:val="none" w:sz="0" w:space="0" w:color="auto"/>
            <w:left w:val="none" w:sz="0" w:space="0" w:color="auto"/>
            <w:bottom w:val="none" w:sz="0" w:space="0" w:color="auto"/>
            <w:right w:val="none" w:sz="0" w:space="0" w:color="auto"/>
          </w:divBdr>
        </w:div>
        <w:div w:id="987367453">
          <w:marLeft w:val="480"/>
          <w:marRight w:val="0"/>
          <w:marTop w:val="0"/>
          <w:marBottom w:val="0"/>
          <w:divBdr>
            <w:top w:val="none" w:sz="0" w:space="0" w:color="auto"/>
            <w:left w:val="none" w:sz="0" w:space="0" w:color="auto"/>
            <w:bottom w:val="none" w:sz="0" w:space="0" w:color="auto"/>
            <w:right w:val="none" w:sz="0" w:space="0" w:color="auto"/>
          </w:divBdr>
        </w:div>
        <w:div w:id="1497112865">
          <w:marLeft w:val="480"/>
          <w:marRight w:val="0"/>
          <w:marTop w:val="0"/>
          <w:marBottom w:val="0"/>
          <w:divBdr>
            <w:top w:val="none" w:sz="0" w:space="0" w:color="auto"/>
            <w:left w:val="none" w:sz="0" w:space="0" w:color="auto"/>
            <w:bottom w:val="none" w:sz="0" w:space="0" w:color="auto"/>
            <w:right w:val="none" w:sz="0" w:space="0" w:color="auto"/>
          </w:divBdr>
        </w:div>
        <w:div w:id="155460897">
          <w:marLeft w:val="480"/>
          <w:marRight w:val="0"/>
          <w:marTop w:val="0"/>
          <w:marBottom w:val="0"/>
          <w:divBdr>
            <w:top w:val="none" w:sz="0" w:space="0" w:color="auto"/>
            <w:left w:val="none" w:sz="0" w:space="0" w:color="auto"/>
            <w:bottom w:val="none" w:sz="0" w:space="0" w:color="auto"/>
            <w:right w:val="none" w:sz="0" w:space="0" w:color="auto"/>
          </w:divBdr>
        </w:div>
        <w:div w:id="1997568661">
          <w:marLeft w:val="480"/>
          <w:marRight w:val="0"/>
          <w:marTop w:val="0"/>
          <w:marBottom w:val="0"/>
          <w:divBdr>
            <w:top w:val="none" w:sz="0" w:space="0" w:color="auto"/>
            <w:left w:val="none" w:sz="0" w:space="0" w:color="auto"/>
            <w:bottom w:val="none" w:sz="0" w:space="0" w:color="auto"/>
            <w:right w:val="none" w:sz="0" w:space="0" w:color="auto"/>
          </w:divBdr>
        </w:div>
        <w:div w:id="1443381125">
          <w:marLeft w:val="480"/>
          <w:marRight w:val="0"/>
          <w:marTop w:val="0"/>
          <w:marBottom w:val="0"/>
          <w:divBdr>
            <w:top w:val="none" w:sz="0" w:space="0" w:color="auto"/>
            <w:left w:val="none" w:sz="0" w:space="0" w:color="auto"/>
            <w:bottom w:val="none" w:sz="0" w:space="0" w:color="auto"/>
            <w:right w:val="none" w:sz="0" w:space="0" w:color="auto"/>
          </w:divBdr>
        </w:div>
        <w:div w:id="1612321142">
          <w:marLeft w:val="480"/>
          <w:marRight w:val="0"/>
          <w:marTop w:val="0"/>
          <w:marBottom w:val="0"/>
          <w:divBdr>
            <w:top w:val="none" w:sz="0" w:space="0" w:color="auto"/>
            <w:left w:val="none" w:sz="0" w:space="0" w:color="auto"/>
            <w:bottom w:val="none" w:sz="0" w:space="0" w:color="auto"/>
            <w:right w:val="none" w:sz="0" w:space="0" w:color="auto"/>
          </w:divBdr>
        </w:div>
        <w:div w:id="1937249277">
          <w:marLeft w:val="480"/>
          <w:marRight w:val="0"/>
          <w:marTop w:val="0"/>
          <w:marBottom w:val="0"/>
          <w:divBdr>
            <w:top w:val="none" w:sz="0" w:space="0" w:color="auto"/>
            <w:left w:val="none" w:sz="0" w:space="0" w:color="auto"/>
            <w:bottom w:val="none" w:sz="0" w:space="0" w:color="auto"/>
            <w:right w:val="none" w:sz="0" w:space="0" w:color="auto"/>
          </w:divBdr>
        </w:div>
        <w:div w:id="1712612597">
          <w:marLeft w:val="480"/>
          <w:marRight w:val="0"/>
          <w:marTop w:val="0"/>
          <w:marBottom w:val="0"/>
          <w:divBdr>
            <w:top w:val="none" w:sz="0" w:space="0" w:color="auto"/>
            <w:left w:val="none" w:sz="0" w:space="0" w:color="auto"/>
            <w:bottom w:val="none" w:sz="0" w:space="0" w:color="auto"/>
            <w:right w:val="none" w:sz="0" w:space="0" w:color="auto"/>
          </w:divBdr>
        </w:div>
        <w:div w:id="949555862">
          <w:marLeft w:val="480"/>
          <w:marRight w:val="0"/>
          <w:marTop w:val="0"/>
          <w:marBottom w:val="0"/>
          <w:divBdr>
            <w:top w:val="none" w:sz="0" w:space="0" w:color="auto"/>
            <w:left w:val="none" w:sz="0" w:space="0" w:color="auto"/>
            <w:bottom w:val="none" w:sz="0" w:space="0" w:color="auto"/>
            <w:right w:val="none" w:sz="0" w:space="0" w:color="auto"/>
          </w:divBdr>
        </w:div>
      </w:divsChild>
    </w:div>
    <w:div w:id="571501930">
      <w:bodyDiv w:val="1"/>
      <w:marLeft w:val="0"/>
      <w:marRight w:val="0"/>
      <w:marTop w:val="0"/>
      <w:marBottom w:val="0"/>
      <w:divBdr>
        <w:top w:val="none" w:sz="0" w:space="0" w:color="auto"/>
        <w:left w:val="none" w:sz="0" w:space="0" w:color="auto"/>
        <w:bottom w:val="none" w:sz="0" w:space="0" w:color="auto"/>
        <w:right w:val="none" w:sz="0" w:space="0" w:color="auto"/>
      </w:divBdr>
    </w:div>
    <w:div w:id="571820257">
      <w:bodyDiv w:val="1"/>
      <w:marLeft w:val="0"/>
      <w:marRight w:val="0"/>
      <w:marTop w:val="0"/>
      <w:marBottom w:val="0"/>
      <w:divBdr>
        <w:top w:val="none" w:sz="0" w:space="0" w:color="auto"/>
        <w:left w:val="none" w:sz="0" w:space="0" w:color="auto"/>
        <w:bottom w:val="none" w:sz="0" w:space="0" w:color="auto"/>
        <w:right w:val="none" w:sz="0" w:space="0" w:color="auto"/>
      </w:divBdr>
    </w:div>
    <w:div w:id="571890318">
      <w:bodyDiv w:val="1"/>
      <w:marLeft w:val="0"/>
      <w:marRight w:val="0"/>
      <w:marTop w:val="0"/>
      <w:marBottom w:val="0"/>
      <w:divBdr>
        <w:top w:val="none" w:sz="0" w:space="0" w:color="auto"/>
        <w:left w:val="none" w:sz="0" w:space="0" w:color="auto"/>
        <w:bottom w:val="none" w:sz="0" w:space="0" w:color="auto"/>
        <w:right w:val="none" w:sz="0" w:space="0" w:color="auto"/>
      </w:divBdr>
    </w:div>
    <w:div w:id="572005160">
      <w:bodyDiv w:val="1"/>
      <w:marLeft w:val="0"/>
      <w:marRight w:val="0"/>
      <w:marTop w:val="0"/>
      <w:marBottom w:val="0"/>
      <w:divBdr>
        <w:top w:val="none" w:sz="0" w:space="0" w:color="auto"/>
        <w:left w:val="none" w:sz="0" w:space="0" w:color="auto"/>
        <w:bottom w:val="none" w:sz="0" w:space="0" w:color="auto"/>
        <w:right w:val="none" w:sz="0" w:space="0" w:color="auto"/>
      </w:divBdr>
    </w:div>
    <w:div w:id="572129983">
      <w:bodyDiv w:val="1"/>
      <w:marLeft w:val="0"/>
      <w:marRight w:val="0"/>
      <w:marTop w:val="0"/>
      <w:marBottom w:val="0"/>
      <w:divBdr>
        <w:top w:val="none" w:sz="0" w:space="0" w:color="auto"/>
        <w:left w:val="none" w:sz="0" w:space="0" w:color="auto"/>
        <w:bottom w:val="none" w:sz="0" w:space="0" w:color="auto"/>
        <w:right w:val="none" w:sz="0" w:space="0" w:color="auto"/>
      </w:divBdr>
    </w:div>
    <w:div w:id="572352072">
      <w:bodyDiv w:val="1"/>
      <w:marLeft w:val="0"/>
      <w:marRight w:val="0"/>
      <w:marTop w:val="0"/>
      <w:marBottom w:val="0"/>
      <w:divBdr>
        <w:top w:val="none" w:sz="0" w:space="0" w:color="auto"/>
        <w:left w:val="none" w:sz="0" w:space="0" w:color="auto"/>
        <w:bottom w:val="none" w:sz="0" w:space="0" w:color="auto"/>
        <w:right w:val="none" w:sz="0" w:space="0" w:color="auto"/>
      </w:divBdr>
    </w:div>
    <w:div w:id="573206379">
      <w:bodyDiv w:val="1"/>
      <w:marLeft w:val="0"/>
      <w:marRight w:val="0"/>
      <w:marTop w:val="0"/>
      <w:marBottom w:val="0"/>
      <w:divBdr>
        <w:top w:val="none" w:sz="0" w:space="0" w:color="auto"/>
        <w:left w:val="none" w:sz="0" w:space="0" w:color="auto"/>
        <w:bottom w:val="none" w:sz="0" w:space="0" w:color="auto"/>
        <w:right w:val="none" w:sz="0" w:space="0" w:color="auto"/>
      </w:divBdr>
    </w:div>
    <w:div w:id="573472098">
      <w:bodyDiv w:val="1"/>
      <w:marLeft w:val="0"/>
      <w:marRight w:val="0"/>
      <w:marTop w:val="0"/>
      <w:marBottom w:val="0"/>
      <w:divBdr>
        <w:top w:val="none" w:sz="0" w:space="0" w:color="auto"/>
        <w:left w:val="none" w:sz="0" w:space="0" w:color="auto"/>
        <w:bottom w:val="none" w:sz="0" w:space="0" w:color="auto"/>
        <w:right w:val="none" w:sz="0" w:space="0" w:color="auto"/>
      </w:divBdr>
    </w:div>
    <w:div w:id="573664628">
      <w:bodyDiv w:val="1"/>
      <w:marLeft w:val="0"/>
      <w:marRight w:val="0"/>
      <w:marTop w:val="0"/>
      <w:marBottom w:val="0"/>
      <w:divBdr>
        <w:top w:val="none" w:sz="0" w:space="0" w:color="auto"/>
        <w:left w:val="none" w:sz="0" w:space="0" w:color="auto"/>
        <w:bottom w:val="none" w:sz="0" w:space="0" w:color="auto"/>
        <w:right w:val="none" w:sz="0" w:space="0" w:color="auto"/>
      </w:divBdr>
    </w:div>
    <w:div w:id="574242013">
      <w:bodyDiv w:val="1"/>
      <w:marLeft w:val="0"/>
      <w:marRight w:val="0"/>
      <w:marTop w:val="0"/>
      <w:marBottom w:val="0"/>
      <w:divBdr>
        <w:top w:val="none" w:sz="0" w:space="0" w:color="auto"/>
        <w:left w:val="none" w:sz="0" w:space="0" w:color="auto"/>
        <w:bottom w:val="none" w:sz="0" w:space="0" w:color="auto"/>
        <w:right w:val="none" w:sz="0" w:space="0" w:color="auto"/>
      </w:divBdr>
    </w:div>
    <w:div w:id="574973246">
      <w:bodyDiv w:val="1"/>
      <w:marLeft w:val="0"/>
      <w:marRight w:val="0"/>
      <w:marTop w:val="0"/>
      <w:marBottom w:val="0"/>
      <w:divBdr>
        <w:top w:val="none" w:sz="0" w:space="0" w:color="auto"/>
        <w:left w:val="none" w:sz="0" w:space="0" w:color="auto"/>
        <w:bottom w:val="none" w:sz="0" w:space="0" w:color="auto"/>
        <w:right w:val="none" w:sz="0" w:space="0" w:color="auto"/>
      </w:divBdr>
    </w:div>
    <w:div w:id="575018297">
      <w:bodyDiv w:val="1"/>
      <w:marLeft w:val="0"/>
      <w:marRight w:val="0"/>
      <w:marTop w:val="0"/>
      <w:marBottom w:val="0"/>
      <w:divBdr>
        <w:top w:val="none" w:sz="0" w:space="0" w:color="auto"/>
        <w:left w:val="none" w:sz="0" w:space="0" w:color="auto"/>
        <w:bottom w:val="none" w:sz="0" w:space="0" w:color="auto"/>
        <w:right w:val="none" w:sz="0" w:space="0" w:color="auto"/>
      </w:divBdr>
    </w:div>
    <w:div w:id="575674001">
      <w:bodyDiv w:val="1"/>
      <w:marLeft w:val="0"/>
      <w:marRight w:val="0"/>
      <w:marTop w:val="0"/>
      <w:marBottom w:val="0"/>
      <w:divBdr>
        <w:top w:val="none" w:sz="0" w:space="0" w:color="auto"/>
        <w:left w:val="none" w:sz="0" w:space="0" w:color="auto"/>
        <w:bottom w:val="none" w:sz="0" w:space="0" w:color="auto"/>
        <w:right w:val="none" w:sz="0" w:space="0" w:color="auto"/>
      </w:divBdr>
    </w:div>
    <w:div w:id="575821129">
      <w:bodyDiv w:val="1"/>
      <w:marLeft w:val="0"/>
      <w:marRight w:val="0"/>
      <w:marTop w:val="0"/>
      <w:marBottom w:val="0"/>
      <w:divBdr>
        <w:top w:val="none" w:sz="0" w:space="0" w:color="auto"/>
        <w:left w:val="none" w:sz="0" w:space="0" w:color="auto"/>
        <w:bottom w:val="none" w:sz="0" w:space="0" w:color="auto"/>
        <w:right w:val="none" w:sz="0" w:space="0" w:color="auto"/>
      </w:divBdr>
    </w:div>
    <w:div w:id="575822612">
      <w:bodyDiv w:val="1"/>
      <w:marLeft w:val="0"/>
      <w:marRight w:val="0"/>
      <w:marTop w:val="0"/>
      <w:marBottom w:val="0"/>
      <w:divBdr>
        <w:top w:val="none" w:sz="0" w:space="0" w:color="auto"/>
        <w:left w:val="none" w:sz="0" w:space="0" w:color="auto"/>
        <w:bottom w:val="none" w:sz="0" w:space="0" w:color="auto"/>
        <w:right w:val="none" w:sz="0" w:space="0" w:color="auto"/>
      </w:divBdr>
    </w:div>
    <w:div w:id="575894316">
      <w:bodyDiv w:val="1"/>
      <w:marLeft w:val="0"/>
      <w:marRight w:val="0"/>
      <w:marTop w:val="0"/>
      <w:marBottom w:val="0"/>
      <w:divBdr>
        <w:top w:val="none" w:sz="0" w:space="0" w:color="auto"/>
        <w:left w:val="none" w:sz="0" w:space="0" w:color="auto"/>
        <w:bottom w:val="none" w:sz="0" w:space="0" w:color="auto"/>
        <w:right w:val="none" w:sz="0" w:space="0" w:color="auto"/>
      </w:divBdr>
    </w:div>
    <w:div w:id="575942705">
      <w:bodyDiv w:val="1"/>
      <w:marLeft w:val="0"/>
      <w:marRight w:val="0"/>
      <w:marTop w:val="0"/>
      <w:marBottom w:val="0"/>
      <w:divBdr>
        <w:top w:val="none" w:sz="0" w:space="0" w:color="auto"/>
        <w:left w:val="none" w:sz="0" w:space="0" w:color="auto"/>
        <w:bottom w:val="none" w:sz="0" w:space="0" w:color="auto"/>
        <w:right w:val="none" w:sz="0" w:space="0" w:color="auto"/>
      </w:divBdr>
    </w:div>
    <w:div w:id="576213675">
      <w:bodyDiv w:val="1"/>
      <w:marLeft w:val="0"/>
      <w:marRight w:val="0"/>
      <w:marTop w:val="0"/>
      <w:marBottom w:val="0"/>
      <w:divBdr>
        <w:top w:val="none" w:sz="0" w:space="0" w:color="auto"/>
        <w:left w:val="none" w:sz="0" w:space="0" w:color="auto"/>
        <w:bottom w:val="none" w:sz="0" w:space="0" w:color="auto"/>
        <w:right w:val="none" w:sz="0" w:space="0" w:color="auto"/>
      </w:divBdr>
    </w:div>
    <w:div w:id="576477948">
      <w:bodyDiv w:val="1"/>
      <w:marLeft w:val="0"/>
      <w:marRight w:val="0"/>
      <w:marTop w:val="0"/>
      <w:marBottom w:val="0"/>
      <w:divBdr>
        <w:top w:val="none" w:sz="0" w:space="0" w:color="auto"/>
        <w:left w:val="none" w:sz="0" w:space="0" w:color="auto"/>
        <w:bottom w:val="none" w:sz="0" w:space="0" w:color="auto"/>
        <w:right w:val="none" w:sz="0" w:space="0" w:color="auto"/>
      </w:divBdr>
    </w:div>
    <w:div w:id="576788142">
      <w:bodyDiv w:val="1"/>
      <w:marLeft w:val="0"/>
      <w:marRight w:val="0"/>
      <w:marTop w:val="0"/>
      <w:marBottom w:val="0"/>
      <w:divBdr>
        <w:top w:val="none" w:sz="0" w:space="0" w:color="auto"/>
        <w:left w:val="none" w:sz="0" w:space="0" w:color="auto"/>
        <w:bottom w:val="none" w:sz="0" w:space="0" w:color="auto"/>
        <w:right w:val="none" w:sz="0" w:space="0" w:color="auto"/>
      </w:divBdr>
    </w:div>
    <w:div w:id="576937275">
      <w:bodyDiv w:val="1"/>
      <w:marLeft w:val="0"/>
      <w:marRight w:val="0"/>
      <w:marTop w:val="0"/>
      <w:marBottom w:val="0"/>
      <w:divBdr>
        <w:top w:val="none" w:sz="0" w:space="0" w:color="auto"/>
        <w:left w:val="none" w:sz="0" w:space="0" w:color="auto"/>
        <w:bottom w:val="none" w:sz="0" w:space="0" w:color="auto"/>
        <w:right w:val="none" w:sz="0" w:space="0" w:color="auto"/>
      </w:divBdr>
    </w:div>
    <w:div w:id="577329383">
      <w:bodyDiv w:val="1"/>
      <w:marLeft w:val="0"/>
      <w:marRight w:val="0"/>
      <w:marTop w:val="0"/>
      <w:marBottom w:val="0"/>
      <w:divBdr>
        <w:top w:val="none" w:sz="0" w:space="0" w:color="auto"/>
        <w:left w:val="none" w:sz="0" w:space="0" w:color="auto"/>
        <w:bottom w:val="none" w:sz="0" w:space="0" w:color="auto"/>
        <w:right w:val="none" w:sz="0" w:space="0" w:color="auto"/>
      </w:divBdr>
    </w:div>
    <w:div w:id="577634397">
      <w:bodyDiv w:val="1"/>
      <w:marLeft w:val="0"/>
      <w:marRight w:val="0"/>
      <w:marTop w:val="0"/>
      <w:marBottom w:val="0"/>
      <w:divBdr>
        <w:top w:val="none" w:sz="0" w:space="0" w:color="auto"/>
        <w:left w:val="none" w:sz="0" w:space="0" w:color="auto"/>
        <w:bottom w:val="none" w:sz="0" w:space="0" w:color="auto"/>
        <w:right w:val="none" w:sz="0" w:space="0" w:color="auto"/>
      </w:divBdr>
    </w:div>
    <w:div w:id="577863329">
      <w:bodyDiv w:val="1"/>
      <w:marLeft w:val="0"/>
      <w:marRight w:val="0"/>
      <w:marTop w:val="0"/>
      <w:marBottom w:val="0"/>
      <w:divBdr>
        <w:top w:val="none" w:sz="0" w:space="0" w:color="auto"/>
        <w:left w:val="none" w:sz="0" w:space="0" w:color="auto"/>
        <w:bottom w:val="none" w:sz="0" w:space="0" w:color="auto"/>
        <w:right w:val="none" w:sz="0" w:space="0" w:color="auto"/>
      </w:divBdr>
    </w:div>
    <w:div w:id="578902668">
      <w:bodyDiv w:val="1"/>
      <w:marLeft w:val="0"/>
      <w:marRight w:val="0"/>
      <w:marTop w:val="0"/>
      <w:marBottom w:val="0"/>
      <w:divBdr>
        <w:top w:val="none" w:sz="0" w:space="0" w:color="auto"/>
        <w:left w:val="none" w:sz="0" w:space="0" w:color="auto"/>
        <w:bottom w:val="none" w:sz="0" w:space="0" w:color="auto"/>
        <w:right w:val="none" w:sz="0" w:space="0" w:color="auto"/>
      </w:divBdr>
    </w:div>
    <w:div w:id="579024320">
      <w:bodyDiv w:val="1"/>
      <w:marLeft w:val="0"/>
      <w:marRight w:val="0"/>
      <w:marTop w:val="0"/>
      <w:marBottom w:val="0"/>
      <w:divBdr>
        <w:top w:val="none" w:sz="0" w:space="0" w:color="auto"/>
        <w:left w:val="none" w:sz="0" w:space="0" w:color="auto"/>
        <w:bottom w:val="none" w:sz="0" w:space="0" w:color="auto"/>
        <w:right w:val="none" w:sz="0" w:space="0" w:color="auto"/>
      </w:divBdr>
    </w:div>
    <w:div w:id="579367553">
      <w:bodyDiv w:val="1"/>
      <w:marLeft w:val="0"/>
      <w:marRight w:val="0"/>
      <w:marTop w:val="0"/>
      <w:marBottom w:val="0"/>
      <w:divBdr>
        <w:top w:val="none" w:sz="0" w:space="0" w:color="auto"/>
        <w:left w:val="none" w:sz="0" w:space="0" w:color="auto"/>
        <w:bottom w:val="none" w:sz="0" w:space="0" w:color="auto"/>
        <w:right w:val="none" w:sz="0" w:space="0" w:color="auto"/>
      </w:divBdr>
    </w:div>
    <w:div w:id="579632699">
      <w:bodyDiv w:val="1"/>
      <w:marLeft w:val="0"/>
      <w:marRight w:val="0"/>
      <w:marTop w:val="0"/>
      <w:marBottom w:val="0"/>
      <w:divBdr>
        <w:top w:val="none" w:sz="0" w:space="0" w:color="auto"/>
        <w:left w:val="none" w:sz="0" w:space="0" w:color="auto"/>
        <w:bottom w:val="none" w:sz="0" w:space="0" w:color="auto"/>
        <w:right w:val="none" w:sz="0" w:space="0" w:color="auto"/>
      </w:divBdr>
    </w:div>
    <w:div w:id="579951555">
      <w:bodyDiv w:val="1"/>
      <w:marLeft w:val="0"/>
      <w:marRight w:val="0"/>
      <w:marTop w:val="0"/>
      <w:marBottom w:val="0"/>
      <w:divBdr>
        <w:top w:val="none" w:sz="0" w:space="0" w:color="auto"/>
        <w:left w:val="none" w:sz="0" w:space="0" w:color="auto"/>
        <w:bottom w:val="none" w:sz="0" w:space="0" w:color="auto"/>
        <w:right w:val="none" w:sz="0" w:space="0" w:color="auto"/>
      </w:divBdr>
    </w:div>
    <w:div w:id="580064080">
      <w:bodyDiv w:val="1"/>
      <w:marLeft w:val="0"/>
      <w:marRight w:val="0"/>
      <w:marTop w:val="0"/>
      <w:marBottom w:val="0"/>
      <w:divBdr>
        <w:top w:val="none" w:sz="0" w:space="0" w:color="auto"/>
        <w:left w:val="none" w:sz="0" w:space="0" w:color="auto"/>
        <w:bottom w:val="none" w:sz="0" w:space="0" w:color="auto"/>
        <w:right w:val="none" w:sz="0" w:space="0" w:color="auto"/>
      </w:divBdr>
      <w:divsChild>
        <w:div w:id="28461867">
          <w:marLeft w:val="480"/>
          <w:marRight w:val="0"/>
          <w:marTop w:val="0"/>
          <w:marBottom w:val="0"/>
          <w:divBdr>
            <w:top w:val="none" w:sz="0" w:space="0" w:color="auto"/>
            <w:left w:val="none" w:sz="0" w:space="0" w:color="auto"/>
            <w:bottom w:val="none" w:sz="0" w:space="0" w:color="auto"/>
            <w:right w:val="none" w:sz="0" w:space="0" w:color="auto"/>
          </w:divBdr>
        </w:div>
        <w:div w:id="54664667">
          <w:marLeft w:val="480"/>
          <w:marRight w:val="0"/>
          <w:marTop w:val="0"/>
          <w:marBottom w:val="0"/>
          <w:divBdr>
            <w:top w:val="none" w:sz="0" w:space="0" w:color="auto"/>
            <w:left w:val="none" w:sz="0" w:space="0" w:color="auto"/>
            <w:bottom w:val="none" w:sz="0" w:space="0" w:color="auto"/>
            <w:right w:val="none" w:sz="0" w:space="0" w:color="auto"/>
          </w:divBdr>
        </w:div>
        <w:div w:id="63845572">
          <w:marLeft w:val="480"/>
          <w:marRight w:val="0"/>
          <w:marTop w:val="0"/>
          <w:marBottom w:val="0"/>
          <w:divBdr>
            <w:top w:val="none" w:sz="0" w:space="0" w:color="auto"/>
            <w:left w:val="none" w:sz="0" w:space="0" w:color="auto"/>
            <w:bottom w:val="none" w:sz="0" w:space="0" w:color="auto"/>
            <w:right w:val="none" w:sz="0" w:space="0" w:color="auto"/>
          </w:divBdr>
        </w:div>
        <w:div w:id="81221775">
          <w:marLeft w:val="480"/>
          <w:marRight w:val="0"/>
          <w:marTop w:val="0"/>
          <w:marBottom w:val="0"/>
          <w:divBdr>
            <w:top w:val="none" w:sz="0" w:space="0" w:color="auto"/>
            <w:left w:val="none" w:sz="0" w:space="0" w:color="auto"/>
            <w:bottom w:val="none" w:sz="0" w:space="0" w:color="auto"/>
            <w:right w:val="none" w:sz="0" w:space="0" w:color="auto"/>
          </w:divBdr>
        </w:div>
        <w:div w:id="115219232">
          <w:marLeft w:val="480"/>
          <w:marRight w:val="0"/>
          <w:marTop w:val="0"/>
          <w:marBottom w:val="0"/>
          <w:divBdr>
            <w:top w:val="none" w:sz="0" w:space="0" w:color="auto"/>
            <w:left w:val="none" w:sz="0" w:space="0" w:color="auto"/>
            <w:bottom w:val="none" w:sz="0" w:space="0" w:color="auto"/>
            <w:right w:val="none" w:sz="0" w:space="0" w:color="auto"/>
          </w:divBdr>
        </w:div>
        <w:div w:id="178394318">
          <w:marLeft w:val="480"/>
          <w:marRight w:val="0"/>
          <w:marTop w:val="0"/>
          <w:marBottom w:val="0"/>
          <w:divBdr>
            <w:top w:val="none" w:sz="0" w:space="0" w:color="auto"/>
            <w:left w:val="none" w:sz="0" w:space="0" w:color="auto"/>
            <w:bottom w:val="none" w:sz="0" w:space="0" w:color="auto"/>
            <w:right w:val="none" w:sz="0" w:space="0" w:color="auto"/>
          </w:divBdr>
        </w:div>
        <w:div w:id="287247822">
          <w:marLeft w:val="480"/>
          <w:marRight w:val="0"/>
          <w:marTop w:val="0"/>
          <w:marBottom w:val="0"/>
          <w:divBdr>
            <w:top w:val="none" w:sz="0" w:space="0" w:color="auto"/>
            <w:left w:val="none" w:sz="0" w:space="0" w:color="auto"/>
            <w:bottom w:val="none" w:sz="0" w:space="0" w:color="auto"/>
            <w:right w:val="none" w:sz="0" w:space="0" w:color="auto"/>
          </w:divBdr>
        </w:div>
        <w:div w:id="322781882">
          <w:marLeft w:val="480"/>
          <w:marRight w:val="0"/>
          <w:marTop w:val="0"/>
          <w:marBottom w:val="0"/>
          <w:divBdr>
            <w:top w:val="none" w:sz="0" w:space="0" w:color="auto"/>
            <w:left w:val="none" w:sz="0" w:space="0" w:color="auto"/>
            <w:bottom w:val="none" w:sz="0" w:space="0" w:color="auto"/>
            <w:right w:val="none" w:sz="0" w:space="0" w:color="auto"/>
          </w:divBdr>
        </w:div>
        <w:div w:id="360667034">
          <w:marLeft w:val="480"/>
          <w:marRight w:val="0"/>
          <w:marTop w:val="0"/>
          <w:marBottom w:val="0"/>
          <w:divBdr>
            <w:top w:val="none" w:sz="0" w:space="0" w:color="auto"/>
            <w:left w:val="none" w:sz="0" w:space="0" w:color="auto"/>
            <w:bottom w:val="none" w:sz="0" w:space="0" w:color="auto"/>
            <w:right w:val="none" w:sz="0" w:space="0" w:color="auto"/>
          </w:divBdr>
        </w:div>
        <w:div w:id="393160887">
          <w:marLeft w:val="480"/>
          <w:marRight w:val="0"/>
          <w:marTop w:val="0"/>
          <w:marBottom w:val="0"/>
          <w:divBdr>
            <w:top w:val="none" w:sz="0" w:space="0" w:color="auto"/>
            <w:left w:val="none" w:sz="0" w:space="0" w:color="auto"/>
            <w:bottom w:val="none" w:sz="0" w:space="0" w:color="auto"/>
            <w:right w:val="none" w:sz="0" w:space="0" w:color="auto"/>
          </w:divBdr>
        </w:div>
        <w:div w:id="416168657">
          <w:marLeft w:val="480"/>
          <w:marRight w:val="0"/>
          <w:marTop w:val="0"/>
          <w:marBottom w:val="0"/>
          <w:divBdr>
            <w:top w:val="none" w:sz="0" w:space="0" w:color="auto"/>
            <w:left w:val="none" w:sz="0" w:space="0" w:color="auto"/>
            <w:bottom w:val="none" w:sz="0" w:space="0" w:color="auto"/>
            <w:right w:val="none" w:sz="0" w:space="0" w:color="auto"/>
          </w:divBdr>
        </w:div>
        <w:div w:id="508523916">
          <w:marLeft w:val="480"/>
          <w:marRight w:val="0"/>
          <w:marTop w:val="0"/>
          <w:marBottom w:val="0"/>
          <w:divBdr>
            <w:top w:val="none" w:sz="0" w:space="0" w:color="auto"/>
            <w:left w:val="none" w:sz="0" w:space="0" w:color="auto"/>
            <w:bottom w:val="none" w:sz="0" w:space="0" w:color="auto"/>
            <w:right w:val="none" w:sz="0" w:space="0" w:color="auto"/>
          </w:divBdr>
        </w:div>
        <w:div w:id="539900490">
          <w:marLeft w:val="480"/>
          <w:marRight w:val="0"/>
          <w:marTop w:val="0"/>
          <w:marBottom w:val="0"/>
          <w:divBdr>
            <w:top w:val="none" w:sz="0" w:space="0" w:color="auto"/>
            <w:left w:val="none" w:sz="0" w:space="0" w:color="auto"/>
            <w:bottom w:val="none" w:sz="0" w:space="0" w:color="auto"/>
            <w:right w:val="none" w:sz="0" w:space="0" w:color="auto"/>
          </w:divBdr>
        </w:div>
        <w:div w:id="552500277">
          <w:marLeft w:val="480"/>
          <w:marRight w:val="0"/>
          <w:marTop w:val="0"/>
          <w:marBottom w:val="0"/>
          <w:divBdr>
            <w:top w:val="none" w:sz="0" w:space="0" w:color="auto"/>
            <w:left w:val="none" w:sz="0" w:space="0" w:color="auto"/>
            <w:bottom w:val="none" w:sz="0" w:space="0" w:color="auto"/>
            <w:right w:val="none" w:sz="0" w:space="0" w:color="auto"/>
          </w:divBdr>
        </w:div>
        <w:div w:id="565065526">
          <w:marLeft w:val="480"/>
          <w:marRight w:val="0"/>
          <w:marTop w:val="0"/>
          <w:marBottom w:val="0"/>
          <w:divBdr>
            <w:top w:val="none" w:sz="0" w:space="0" w:color="auto"/>
            <w:left w:val="none" w:sz="0" w:space="0" w:color="auto"/>
            <w:bottom w:val="none" w:sz="0" w:space="0" w:color="auto"/>
            <w:right w:val="none" w:sz="0" w:space="0" w:color="auto"/>
          </w:divBdr>
        </w:div>
        <w:div w:id="673218341">
          <w:marLeft w:val="480"/>
          <w:marRight w:val="0"/>
          <w:marTop w:val="0"/>
          <w:marBottom w:val="0"/>
          <w:divBdr>
            <w:top w:val="none" w:sz="0" w:space="0" w:color="auto"/>
            <w:left w:val="none" w:sz="0" w:space="0" w:color="auto"/>
            <w:bottom w:val="none" w:sz="0" w:space="0" w:color="auto"/>
            <w:right w:val="none" w:sz="0" w:space="0" w:color="auto"/>
          </w:divBdr>
        </w:div>
        <w:div w:id="685789856">
          <w:marLeft w:val="480"/>
          <w:marRight w:val="0"/>
          <w:marTop w:val="0"/>
          <w:marBottom w:val="0"/>
          <w:divBdr>
            <w:top w:val="none" w:sz="0" w:space="0" w:color="auto"/>
            <w:left w:val="none" w:sz="0" w:space="0" w:color="auto"/>
            <w:bottom w:val="none" w:sz="0" w:space="0" w:color="auto"/>
            <w:right w:val="none" w:sz="0" w:space="0" w:color="auto"/>
          </w:divBdr>
        </w:div>
        <w:div w:id="691564791">
          <w:marLeft w:val="480"/>
          <w:marRight w:val="0"/>
          <w:marTop w:val="0"/>
          <w:marBottom w:val="0"/>
          <w:divBdr>
            <w:top w:val="none" w:sz="0" w:space="0" w:color="auto"/>
            <w:left w:val="none" w:sz="0" w:space="0" w:color="auto"/>
            <w:bottom w:val="none" w:sz="0" w:space="0" w:color="auto"/>
            <w:right w:val="none" w:sz="0" w:space="0" w:color="auto"/>
          </w:divBdr>
        </w:div>
        <w:div w:id="752429876">
          <w:marLeft w:val="480"/>
          <w:marRight w:val="0"/>
          <w:marTop w:val="0"/>
          <w:marBottom w:val="0"/>
          <w:divBdr>
            <w:top w:val="none" w:sz="0" w:space="0" w:color="auto"/>
            <w:left w:val="none" w:sz="0" w:space="0" w:color="auto"/>
            <w:bottom w:val="none" w:sz="0" w:space="0" w:color="auto"/>
            <w:right w:val="none" w:sz="0" w:space="0" w:color="auto"/>
          </w:divBdr>
        </w:div>
        <w:div w:id="804935013">
          <w:marLeft w:val="480"/>
          <w:marRight w:val="0"/>
          <w:marTop w:val="0"/>
          <w:marBottom w:val="0"/>
          <w:divBdr>
            <w:top w:val="none" w:sz="0" w:space="0" w:color="auto"/>
            <w:left w:val="none" w:sz="0" w:space="0" w:color="auto"/>
            <w:bottom w:val="none" w:sz="0" w:space="0" w:color="auto"/>
            <w:right w:val="none" w:sz="0" w:space="0" w:color="auto"/>
          </w:divBdr>
        </w:div>
        <w:div w:id="859667095">
          <w:marLeft w:val="480"/>
          <w:marRight w:val="0"/>
          <w:marTop w:val="0"/>
          <w:marBottom w:val="0"/>
          <w:divBdr>
            <w:top w:val="none" w:sz="0" w:space="0" w:color="auto"/>
            <w:left w:val="none" w:sz="0" w:space="0" w:color="auto"/>
            <w:bottom w:val="none" w:sz="0" w:space="0" w:color="auto"/>
            <w:right w:val="none" w:sz="0" w:space="0" w:color="auto"/>
          </w:divBdr>
        </w:div>
        <w:div w:id="895433095">
          <w:marLeft w:val="480"/>
          <w:marRight w:val="0"/>
          <w:marTop w:val="0"/>
          <w:marBottom w:val="0"/>
          <w:divBdr>
            <w:top w:val="none" w:sz="0" w:space="0" w:color="auto"/>
            <w:left w:val="none" w:sz="0" w:space="0" w:color="auto"/>
            <w:bottom w:val="none" w:sz="0" w:space="0" w:color="auto"/>
            <w:right w:val="none" w:sz="0" w:space="0" w:color="auto"/>
          </w:divBdr>
        </w:div>
        <w:div w:id="897399649">
          <w:marLeft w:val="480"/>
          <w:marRight w:val="0"/>
          <w:marTop w:val="0"/>
          <w:marBottom w:val="0"/>
          <w:divBdr>
            <w:top w:val="none" w:sz="0" w:space="0" w:color="auto"/>
            <w:left w:val="none" w:sz="0" w:space="0" w:color="auto"/>
            <w:bottom w:val="none" w:sz="0" w:space="0" w:color="auto"/>
            <w:right w:val="none" w:sz="0" w:space="0" w:color="auto"/>
          </w:divBdr>
        </w:div>
        <w:div w:id="1012490660">
          <w:marLeft w:val="480"/>
          <w:marRight w:val="0"/>
          <w:marTop w:val="0"/>
          <w:marBottom w:val="0"/>
          <w:divBdr>
            <w:top w:val="none" w:sz="0" w:space="0" w:color="auto"/>
            <w:left w:val="none" w:sz="0" w:space="0" w:color="auto"/>
            <w:bottom w:val="none" w:sz="0" w:space="0" w:color="auto"/>
            <w:right w:val="none" w:sz="0" w:space="0" w:color="auto"/>
          </w:divBdr>
        </w:div>
        <w:div w:id="1053382084">
          <w:marLeft w:val="480"/>
          <w:marRight w:val="0"/>
          <w:marTop w:val="0"/>
          <w:marBottom w:val="0"/>
          <w:divBdr>
            <w:top w:val="none" w:sz="0" w:space="0" w:color="auto"/>
            <w:left w:val="none" w:sz="0" w:space="0" w:color="auto"/>
            <w:bottom w:val="none" w:sz="0" w:space="0" w:color="auto"/>
            <w:right w:val="none" w:sz="0" w:space="0" w:color="auto"/>
          </w:divBdr>
        </w:div>
        <w:div w:id="1093159990">
          <w:marLeft w:val="480"/>
          <w:marRight w:val="0"/>
          <w:marTop w:val="0"/>
          <w:marBottom w:val="0"/>
          <w:divBdr>
            <w:top w:val="none" w:sz="0" w:space="0" w:color="auto"/>
            <w:left w:val="none" w:sz="0" w:space="0" w:color="auto"/>
            <w:bottom w:val="none" w:sz="0" w:space="0" w:color="auto"/>
            <w:right w:val="none" w:sz="0" w:space="0" w:color="auto"/>
          </w:divBdr>
        </w:div>
        <w:div w:id="1244603741">
          <w:marLeft w:val="480"/>
          <w:marRight w:val="0"/>
          <w:marTop w:val="0"/>
          <w:marBottom w:val="0"/>
          <w:divBdr>
            <w:top w:val="none" w:sz="0" w:space="0" w:color="auto"/>
            <w:left w:val="none" w:sz="0" w:space="0" w:color="auto"/>
            <w:bottom w:val="none" w:sz="0" w:space="0" w:color="auto"/>
            <w:right w:val="none" w:sz="0" w:space="0" w:color="auto"/>
          </w:divBdr>
        </w:div>
        <w:div w:id="1279676862">
          <w:marLeft w:val="480"/>
          <w:marRight w:val="0"/>
          <w:marTop w:val="0"/>
          <w:marBottom w:val="0"/>
          <w:divBdr>
            <w:top w:val="none" w:sz="0" w:space="0" w:color="auto"/>
            <w:left w:val="none" w:sz="0" w:space="0" w:color="auto"/>
            <w:bottom w:val="none" w:sz="0" w:space="0" w:color="auto"/>
            <w:right w:val="none" w:sz="0" w:space="0" w:color="auto"/>
          </w:divBdr>
        </w:div>
        <w:div w:id="1282539847">
          <w:marLeft w:val="480"/>
          <w:marRight w:val="0"/>
          <w:marTop w:val="0"/>
          <w:marBottom w:val="0"/>
          <w:divBdr>
            <w:top w:val="none" w:sz="0" w:space="0" w:color="auto"/>
            <w:left w:val="none" w:sz="0" w:space="0" w:color="auto"/>
            <w:bottom w:val="none" w:sz="0" w:space="0" w:color="auto"/>
            <w:right w:val="none" w:sz="0" w:space="0" w:color="auto"/>
          </w:divBdr>
        </w:div>
        <w:div w:id="1292442405">
          <w:marLeft w:val="480"/>
          <w:marRight w:val="0"/>
          <w:marTop w:val="0"/>
          <w:marBottom w:val="0"/>
          <w:divBdr>
            <w:top w:val="none" w:sz="0" w:space="0" w:color="auto"/>
            <w:left w:val="none" w:sz="0" w:space="0" w:color="auto"/>
            <w:bottom w:val="none" w:sz="0" w:space="0" w:color="auto"/>
            <w:right w:val="none" w:sz="0" w:space="0" w:color="auto"/>
          </w:divBdr>
        </w:div>
        <w:div w:id="1305232698">
          <w:marLeft w:val="480"/>
          <w:marRight w:val="0"/>
          <w:marTop w:val="0"/>
          <w:marBottom w:val="0"/>
          <w:divBdr>
            <w:top w:val="none" w:sz="0" w:space="0" w:color="auto"/>
            <w:left w:val="none" w:sz="0" w:space="0" w:color="auto"/>
            <w:bottom w:val="none" w:sz="0" w:space="0" w:color="auto"/>
            <w:right w:val="none" w:sz="0" w:space="0" w:color="auto"/>
          </w:divBdr>
        </w:div>
        <w:div w:id="1355695142">
          <w:marLeft w:val="480"/>
          <w:marRight w:val="0"/>
          <w:marTop w:val="0"/>
          <w:marBottom w:val="0"/>
          <w:divBdr>
            <w:top w:val="none" w:sz="0" w:space="0" w:color="auto"/>
            <w:left w:val="none" w:sz="0" w:space="0" w:color="auto"/>
            <w:bottom w:val="none" w:sz="0" w:space="0" w:color="auto"/>
            <w:right w:val="none" w:sz="0" w:space="0" w:color="auto"/>
          </w:divBdr>
        </w:div>
        <w:div w:id="1589777579">
          <w:marLeft w:val="480"/>
          <w:marRight w:val="0"/>
          <w:marTop w:val="0"/>
          <w:marBottom w:val="0"/>
          <w:divBdr>
            <w:top w:val="none" w:sz="0" w:space="0" w:color="auto"/>
            <w:left w:val="none" w:sz="0" w:space="0" w:color="auto"/>
            <w:bottom w:val="none" w:sz="0" w:space="0" w:color="auto"/>
            <w:right w:val="none" w:sz="0" w:space="0" w:color="auto"/>
          </w:divBdr>
        </w:div>
        <w:div w:id="1592079541">
          <w:marLeft w:val="480"/>
          <w:marRight w:val="0"/>
          <w:marTop w:val="0"/>
          <w:marBottom w:val="0"/>
          <w:divBdr>
            <w:top w:val="none" w:sz="0" w:space="0" w:color="auto"/>
            <w:left w:val="none" w:sz="0" w:space="0" w:color="auto"/>
            <w:bottom w:val="none" w:sz="0" w:space="0" w:color="auto"/>
            <w:right w:val="none" w:sz="0" w:space="0" w:color="auto"/>
          </w:divBdr>
        </w:div>
        <w:div w:id="1611816471">
          <w:marLeft w:val="480"/>
          <w:marRight w:val="0"/>
          <w:marTop w:val="0"/>
          <w:marBottom w:val="0"/>
          <w:divBdr>
            <w:top w:val="none" w:sz="0" w:space="0" w:color="auto"/>
            <w:left w:val="none" w:sz="0" w:space="0" w:color="auto"/>
            <w:bottom w:val="none" w:sz="0" w:space="0" w:color="auto"/>
            <w:right w:val="none" w:sz="0" w:space="0" w:color="auto"/>
          </w:divBdr>
        </w:div>
        <w:div w:id="1647856850">
          <w:marLeft w:val="480"/>
          <w:marRight w:val="0"/>
          <w:marTop w:val="0"/>
          <w:marBottom w:val="0"/>
          <w:divBdr>
            <w:top w:val="none" w:sz="0" w:space="0" w:color="auto"/>
            <w:left w:val="none" w:sz="0" w:space="0" w:color="auto"/>
            <w:bottom w:val="none" w:sz="0" w:space="0" w:color="auto"/>
            <w:right w:val="none" w:sz="0" w:space="0" w:color="auto"/>
          </w:divBdr>
        </w:div>
        <w:div w:id="1692684759">
          <w:marLeft w:val="480"/>
          <w:marRight w:val="0"/>
          <w:marTop w:val="0"/>
          <w:marBottom w:val="0"/>
          <w:divBdr>
            <w:top w:val="none" w:sz="0" w:space="0" w:color="auto"/>
            <w:left w:val="none" w:sz="0" w:space="0" w:color="auto"/>
            <w:bottom w:val="none" w:sz="0" w:space="0" w:color="auto"/>
            <w:right w:val="none" w:sz="0" w:space="0" w:color="auto"/>
          </w:divBdr>
        </w:div>
        <w:div w:id="1727492162">
          <w:marLeft w:val="480"/>
          <w:marRight w:val="0"/>
          <w:marTop w:val="0"/>
          <w:marBottom w:val="0"/>
          <w:divBdr>
            <w:top w:val="none" w:sz="0" w:space="0" w:color="auto"/>
            <w:left w:val="none" w:sz="0" w:space="0" w:color="auto"/>
            <w:bottom w:val="none" w:sz="0" w:space="0" w:color="auto"/>
            <w:right w:val="none" w:sz="0" w:space="0" w:color="auto"/>
          </w:divBdr>
        </w:div>
        <w:div w:id="1739934652">
          <w:marLeft w:val="480"/>
          <w:marRight w:val="0"/>
          <w:marTop w:val="0"/>
          <w:marBottom w:val="0"/>
          <w:divBdr>
            <w:top w:val="none" w:sz="0" w:space="0" w:color="auto"/>
            <w:left w:val="none" w:sz="0" w:space="0" w:color="auto"/>
            <w:bottom w:val="none" w:sz="0" w:space="0" w:color="auto"/>
            <w:right w:val="none" w:sz="0" w:space="0" w:color="auto"/>
          </w:divBdr>
        </w:div>
        <w:div w:id="1824851421">
          <w:marLeft w:val="480"/>
          <w:marRight w:val="0"/>
          <w:marTop w:val="0"/>
          <w:marBottom w:val="0"/>
          <w:divBdr>
            <w:top w:val="none" w:sz="0" w:space="0" w:color="auto"/>
            <w:left w:val="none" w:sz="0" w:space="0" w:color="auto"/>
            <w:bottom w:val="none" w:sz="0" w:space="0" w:color="auto"/>
            <w:right w:val="none" w:sz="0" w:space="0" w:color="auto"/>
          </w:divBdr>
        </w:div>
        <w:div w:id="1830317440">
          <w:marLeft w:val="480"/>
          <w:marRight w:val="0"/>
          <w:marTop w:val="0"/>
          <w:marBottom w:val="0"/>
          <w:divBdr>
            <w:top w:val="none" w:sz="0" w:space="0" w:color="auto"/>
            <w:left w:val="none" w:sz="0" w:space="0" w:color="auto"/>
            <w:bottom w:val="none" w:sz="0" w:space="0" w:color="auto"/>
            <w:right w:val="none" w:sz="0" w:space="0" w:color="auto"/>
          </w:divBdr>
        </w:div>
        <w:div w:id="1844271408">
          <w:marLeft w:val="480"/>
          <w:marRight w:val="0"/>
          <w:marTop w:val="0"/>
          <w:marBottom w:val="0"/>
          <w:divBdr>
            <w:top w:val="none" w:sz="0" w:space="0" w:color="auto"/>
            <w:left w:val="none" w:sz="0" w:space="0" w:color="auto"/>
            <w:bottom w:val="none" w:sz="0" w:space="0" w:color="auto"/>
            <w:right w:val="none" w:sz="0" w:space="0" w:color="auto"/>
          </w:divBdr>
        </w:div>
        <w:div w:id="1855419652">
          <w:marLeft w:val="480"/>
          <w:marRight w:val="0"/>
          <w:marTop w:val="0"/>
          <w:marBottom w:val="0"/>
          <w:divBdr>
            <w:top w:val="none" w:sz="0" w:space="0" w:color="auto"/>
            <w:left w:val="none" w:sz="0" w:space="0" w:color="auto"/>
            <w:bottom w:val="none" w:sz="0" w:space="0" w:color="auto"/>
            <w:right w:val="none" w:sz="0" w:space="0" w:color="auto"/>
          </w:divBdr>
        </w:div>
        <w:div w:id="1886138290">
          <w:marLeft w:val="480"/>
          <w:marRight w:val="0"/>
          <w:marTop w:val="0"/>
          <w:marBottom w:val="0"/>
          <w:divBdr>
            <w:top w:val="none" w:sz="0" w:space="0" w:color="auto"/>
            <w:left w:val="none" w:sz="0" w:space="0" w:color="auto"/>
            <w:bottom w:val="none" w:sz="0" w:space="0" w:color="auto"/>
            <w:right w:val="none" w:sz="0" w:space="0" w:color="auto"/>
          </w:divBdr>
        </w:div>
        <w:div w:id="1908108846">
          <w:marLeft w:val="480"/>
          <w:marRight w:val="0"/>
          <w:marTop w:val="0"/>
          <w:marBottom w:val="0"/>
          <w:divBdr>
            <w:top w:val="none" w:sz="0" w:space="0" w:color="auto"/>
            <w:left w:val="none" w:sz="0" w:space="0" w:color="auto"/>
            <w:bottom w:val="none" w:sz="0" w:space="0" w:color="auto"/>
            <w:right w:val="none" w:sz="0" w:space="0" w:color="auto"/>
          </w:divBdr>
        </w:div>
        <w:div w:id="1962613244">
          <w:marLeft w:val="480"/>
          <w:marRight w:val="0"/>
          <w:marTop w:val="0"/>
          <w:marBottom w:val="0"/>
          <w:divBdr>
            <w:top w:val="none" w:sz="0" w:space="0" w:color="auto"/>
            <w:left w:val="none" w:sz="0" w:space="0" w:color="auto"/>
            <w:bottom w:val="none" w:sz="0" w:space="0" w:color="auto"/>
            <w:right w:val="none" w:sz="0" w:space="0" w:color="auto"/>
          </w:divBdr>
        </w:div>
        <w:div w:id="2018340306">
          <w:marLeft w:val="480"/>
          <w:marRight w:val="0"/>
          <w:marTop w:val="0"/>
          <w:marBottom w:val="0"/>
          <w:divBdr>
            <w:top w:val="none" w:sz="0" w:space="0" w:color="auto"/>
            <w:left w:val="none" w:sz="0" w:space="0" w:color="auto"/>
            <w:bottom w:val="none" w:sz="0" w:space="0" w:color="auto"/>
            <w:right w:val="none" w:sz="0" w:space="0" w:color="auto"/>
          </w:divBdr>
        </w:div>
        <w:div w:id="2033727231">
          <w:marLeft w:val="480"/>
          <w:marRight w:val="0"/>
          <w:marTop w:val="0"/>
          <w:marBottom w:val="0"/>
          <w:divBdr>
            <w:top w:val="none" w:sz="0" w:space="0" w:color="auto"/>
            <w:left w:val="none" w:sz="0" w:space="0" w:color="auto"/>
            <w:bottom w:val="none" w:sz="0" w:space="0" w:color="auto"/>
            <w:right w:val="none" w:sz="0" w:space="0" w:color="auto"/>
          </w:divBdr>
        </w:div>
        <w:div w:id="2084912050">
          <w:marLeft w:val="480"/>
          <w:marRight w:val="0"/>
          <w:marTop w:val="0"/>
          <w:marBottom w:val="0"/>
          <w:divBdr>
            <w:top w:val="none" w:sz="0" w:space="0" w:color="auto"/>
            <w:left w:val="none" w:sz="0" w:space="0" w:color="auto"/>
            <w:bottom w:val="none" w:sz="0" w:space="0" w:color="auto"/>
            <w:right w:val="none" w:sz="0" w:space="0" w:color="auto"/>
          </w:divBdr>
        </w:div>
        <w:div w:id="2118939529">
          <w:marLeft w:val="480"/>
          <w:marRight w:val="0"/>
          <w:marTop w:val="0"/>
          <w:marBottom w:val="0"/>
          <w:divBdr>
            <w:top w:val="none" w:sz="0" w:space="0" w:color="auto"/>
            <w:left w:val="none" w:sz="0" w:space="0" w:color="auto"/>
            <w:bottom w:val="none" w:sz="0" w:space="0" w:color="auto"/>
            <w:right w:val="none" w:sz="0" w:space="0" w:color="auto"/>
          </w:divBdr>
        </w:div>
      </w:divsChild>
    </w:div>
    <w:div w:id="580527878">
      <w:bodyDiv w:val="1"/>
      <w:marLeft w:val="0"/>
      <w:marRight w:val="0"/>
      <w:marTop w:val="0"/>
      <w:marBottom w:val="0"/>
      <w:divBdr>
        <w:top w:val="none" w:sz="0" w:space="0" w:color="auto"/>
        <w:left w:val="none" w:sz="0" w:space="0" w:color="auto"/>
        <w:bottom w:val="none" w:sz="0" w:space="0" w:color="auto"/>
        <w:right w:val="none" w:sz="0" w:space="0" w:color="auto"/>
      </w:divBdr>
    </w:div>
    <w:div w:id="580718804">
      <w:bodyDiv w:val="1"/>
      <w:marLeft w:val="0"/>
      <w:marRight w:val="0"/>
      <w:marTop w:val="0"/>
      <w:marBottom w:val="0"/>
      <w:divBdr>
        <w:top w:val="none" w:sz="0" w:space="0" w:color="auto"/>
        <w:left w:val="none" w:sz="0" w:space="0" w:color="auto"/>
        <w:bottom w:val="none" w:sz="0" w:space="0" w:color="auto"/>
        <w:right w:val="none" w:sz="0" w:space="0" w:color="auto"/>
      </w:divBdr>
    </w:div>
    <w:div w:id="580911574">
      <w:bodyDiv w:val="1"/>
      <w:marLeft w:val="0"/>
      <w:marRight w:val="0"/>
      <w:marTop w:val="0"/>
      <w:marBottom w:val="0"/>
      <w:divBdr>
        <w:top w:val="none" w:sz="0" w:space="0" w:color="auto"/>
        <w:left w:val="none" w:sz="0" w:space="0" w:color="auto"/>
        <w:bottom w:val="none" w:sz="0" w:space="0" w:color="auto"/>
        <w:right w:val="none" w:sz="0" w:space="0" w:color="auto"/>
      </w:divBdr>
    </w:div>
    <w:div w:id="581305114">
      <w:bodyDiv w:val="1"/>
      <w:marLeft w:val="0"/>
      <w:marRight w:val="0"/>
      <w:marTop w:val="0"/>
      <w:marBottom w:val="0"/>
      <w:divBdr>
        <w:top w:val="none" w:sz="0" w:space="0" w:color="auto"/>
        <w:left w:val="none" w:sz="0" w:space="0" w:color="auto"/>
        <w:bottom w:val="none" w:sz="0" w:space="0" w:color="auto"/>
        <w:right w:val="none" w:sz="0" w:space="0" w:color="auto"/>
      </w:divBdr>
    </w:div>
    <w:div w:id="581372202">
      <w:bodyDiv w:val="1"/>
      <w:marLeft w:val="0"/>
      <w:marRight w:val="0"/>
      <w:marTop w:val="0"/>
      <w:marBottom w:val="0"/>
      <w:divBdr>
        <w:top w:val="none" w:sz="0" w:space="0" w:color="auto"/>
        <w:left w:val="none" w:sz="0" w:space="0" w:color="auto"/>
        <w:bottom w:val="none" w:sz="0" w:space="0" w:color="auto"/>
        <w:right w:val="none" w:sz="0" w:space="0" w:color="auto"/>
      </w:divBdr>
    </w:div>
    <w:div w:id="582226222">
      <w:bodyDiv w:val="1"/>
      <w:marLeft w:val="0"/>
      <w:marRight w:val="0"/>
      <w:marTop w:val="0"/>
      <w:marBottom w:val="0"/>
      <w:divBdr>
        <w:top w:val="none" w:sz="0" w:space="0" w:color="auto"/>
        <w:left w:val="none" w:sz="0" w:space="0" w:color="auto"/>
        <w:bottom w:val="none" w:sz="0" w:space="0" w:color="auto"/>
        <w:right w:val="none" w:sz="0" w:space="0" w:color="auto"/>
      </w:divBdr>
    </w:div>
    <w:div w:id="582421853">
      <w:bodyDiv w:val="1"/>
      <w:marLeft w:val="0"/>
      <w:marRight w:val="0"/>
      <w:marTop w:val="0"/>
      <w:marBottom w:val="0"/>
      <w:divBdr>
        <w:top w:val="none" w:sz="0" w:space="0" w:color="auto"/>
        <w:left w:val="none" w:sz="0" w:space="0" w:color="auto"/>
        <w:bottom w:val="none" w:sz="0" w:space="0" w:color="auto"/>
        <w:right w:val="none" w:sz="0" w:space="0" w:color="auto"/>
      </w:divBdr>
    </w:div>
    <w:div w:id="582446085">
      <w:bodyDiv w:val="1"/>
      <w:marLeft w:val="0"/>
      <w:marRight w:val="0"/>
      <w:marTop w:val="0"/>
      <w:marBottom w:val="0"/>
      <w:divBdr>
        <w:top w:val="none" w:sz="0" w:space="0" w:color="auto"/>
        <w:left w:val="none" w:sz="0" w:space="0" w:color="auto"/>
        <w:bottom w:val="none" w:sz="0" w:space="0" w:color="auto"/>
        <w:right w:val="none" w:sz="0" w:space="0" w:color="auto"/>
      </w:divBdr>
    </w:div>
    <w:div w:id="582640170">
      <w:bodyDiv w:val="1"/>
      <w:marLeft w:val="0"/>
      <w:marRight w:val="0"/>
      <w:marTop w:val="0"/>
      <w:marBottom w:val="0"/>
      <w:divBdr>
        <w:top w:val="none" w:sz="0" w:space="0" w:color="auto"/>
        <w:left w:val="none" w:sz="0" w:space="0" w:color="auto"/>
        <w:bottom w:val="none" w:sz="0" w:space="0" w:color="auto"/>
        <w:right w:val="none" w:sz="0" w:space="0" w:color="auto"/>
      </w:divBdr>
    </w:div>
    <w:div w:id="582759412">
      <w:bodyDiv w:val="1"/>
      <w:marLeft w:val="0"/>
      <w:marRight w:val="0"/>
      <w:marTop w:val="0"/>
      <w:marBottom w:val="0"/>
      <w:divBdr>
        <w:top w:val="none" w:sz="0" w:space="0" w:color="auto"/>
        <w:left w:val="none" w:sz="0" w:space="0" w:color="auto"/>
        <w:bottom w:val="none" w:sz="0" w:space="0" w:color="auto"/>
        <w:right w:val="none" w:sz="0" w:space="0" w:color="auto"/>
      </w:divBdr>
    </w:div>
    <w:div w:id="583144759">
      <w:bodyDiv w:val="1"/>
      <w:marLeft w:val="0"/>
      <w:marRight w:val="0"/>
      <w:marTop w:val="0"/>
      <w:marBottom w:val="0"/>
      <w:divBdr>
        <w:top w:val="none" w:sz="0" w:space="0" w:color="auto"/>
        <w:left w:val="none" w:sz="0" w:space="0" w:color="auto"/>
        <w:bottom w:val="none" w:sz="0" w:space="0" w:color="auto"/>
        <w:right w:val="none" w:sz="0" w:space="0" w:color="auto"/>
      </w:divBdr>
    </w:div>
    <w:div w:id="583421196">
      <w:bodyDiv w:val="1"/>
      <w:marLeft w:val="0"/>
      <w:marRight w:val="0"/>
      <w:marTop w:val="0"/>
      <w:marBottom w:val="0"/>
      <w:divBdr>
        <w:top w:val="none" w:sz="0" w:space="0" w:color="auto"/>
        <w:left w:val="none" w:sz="0" w:space="0" w:color="auto"/>
        <w:bottom w:val="none" w:sz="0" w:space="0" w:color="auto"/>
        <w:right w:val="none" w:sz="0" w:space="0" w:color="auto"/>
      </w:divBdr>
    </w:div>
    <w:div w:id="583496770">
      <w:bodyDiv w:val="1"/>
      <w:marLeft w:val="0"/>
      <w:marRight w:val="0"/>
      <w:marTop w:val="0"/>
      <w:marBottom w:val="0"/>
      <w:divBdr>
        <w:top w:val="none" w:sz="0" w:space="0" w:color="auto"/>
        <w:left w:val="none" w:sz="0" w:space="0" w:color="auto"/>
        <w:bottom w:val="none" w:sz="0" w:space="0" w:color="auto"/>
        <w:right w:val="none" w:sz="0" w:space="0" w:color="auto"/>
      </w:divBdr>
    </w:div>
    <w:div w:id="583807378">
      <w:bodyDiv w:val="1"/>
      <w:marLeft w:val="0"/>
      <w:marRight w:val="0"/>
      <w:marTop w:val="0"/>
      <w:marBottom w:val="0"/>
      <w:divBdr>
        <w:top w:val="none" w:sz="0" w:space="0" w:color="auto"/>
        <w:left w:val="none" w:sz="0" w:space="0" w:color="auto"/>
        <w:bottom w:val="none" w:sz="0" w:space="0" w:color="auto"/>
        <w:right w:val="none" w:sz="0" w:space="0" w:color="auto"/>
      </w:divBdr>
    </w:div>
    <w:div w:id="583883653">
      <w:bodyDiv w:val="1"/>
      <w:marLeft w:val="0"/>
      <w:marRight w:val="0"/>
      <w:marTop w:val="0"/>
      <w:marBottom w:val="0"/>
      <w:divBdr>
        <w:top w:val="none" w:sz="0" w:space="0" w:color="auto"/>
        <w:left w:val="none" w:sz="0" w:space="0" w:color="auto"/>
        <w:bottom w:val="none" w:sz="0" w:space="0" w:color="auto"/>
        <w:right w:val="none" w:sz="0" w:space="0" w:color="auto"/>
      </w:divBdr>
    </w:div>
    <w:div w:id="584344374">
      <w:bodyDiv w:val="1"/>
      <w:marLeft w:val="0"/>
      <w:marRight w:val="0"/>
      <w:marTop w:val="0"/>
      <w:marBottom w:val="0"/>
      <w:divBdr>
        <w:top w:val="none" w:sz="0" w:space="0" w:color="auto"/>
        <w:left w:val="none" w:sz="0" w:space="0" w:color="auto"/>
        <w:bottom w:val="none" w:sz="0" w:space="0" w:color="auto"/>
        <w:right w:val="none" w:sz="0" w:space="0" w:color="auto"/>
      </w:divBdr>
    </w:div>
    <w:div w:id="584536260">
      <w:bodyDiv w:val="1"/>
      <w:marLeft w:val="0"/>
      <w:marRight w:val="0"/>
      <w:marTop w:val="0"/>
      <w:marBottom w:val="0"/>
      <w:divBdr>
        <w:top w:val="none" w:sz="0" w:space="0" w:color="auto"/>
        <w:left w:val="none" w:sz="0" w:space="0" w:color="auto"/>
        <w:bottom w:val="none" w:sz="0" w:space="0" w:color="auto"/>
        <w:right w:val="none" w:sz="0" w:space="0" w:color="auto"/>
      </w:divBdr>
    </w:div>
    <w:div w:id="584648018">
      <w:bodyDiv w:val="1"/>
      <w:marLeft w:val="0"/>
      <w:marRight w:val="0"/>
      <w:marTop w:val="0"/>
      <w:marBottom w:val="0"/>
      <w:divBdr>
        <w:top w:val="none" w:sz="0" w:space="0" w:color="auto"/>
        <w:left w:val="none" w:sz="0" w:space="0" w:color="auto"/>
        <w:bottom w:val="none" w:sz="0" w:space="0" w:color="auto"/>
        <w:right w:val="none" w:sz="0" w:space="0" w:color="auto"/>
      </w:divBdr>
    </w:div>
    <w:div w:id="585112096">
      <w:bodyDiv w:val="1"/>
      <w:marLeft w:val="0"/>
      <w:marRight w:val="0"/>
      <w:marTop w:val="0"/>
      <w:marBottom w:val="0"/>
      <w:divBdr>
        <w:top w:val="none" w:sz="0" w:space="0" w:color="auto"/>
        <w:left w:val="none" w:sz="0" w:space="0" w:color="auto"/>
        <w:bottom w:val="none" w:sz="0" w:space="0" w:color="auto"/>
        <w:right w:val="none" w:sz="0" w:space="0" w:color="auto"/>
      </w:divBdr>
    </w:div>
    <w:div w:id="585189812">
      <w:bodyDiv w:val="1"/>
      <w:marLeft w:val="0"/>
      <w:marRight w:val="0"/>
      <w:marTop w:val="0"/>
      <w:marBottom w:val="0"/>
      <w:divBdr>
        <w:top w:val="none" w:sz="0" w:space="0" w:color="auto"/>
        <w:left w:val="none" w:sz="0" w:space="0" w:color="auto"/>
        <w:bottom w:val="none" w:sz="0" w:space="0" w:color="auto"/>
        <w:right w:val="none" w:sz="0" w:space="0" w:color="auto"/>
      </w:divBdr>
    </w:div>
    <w:div w:id="585311587">
      <w:bodyDiv w:val="1"/>
      <w:marLeft w:val="0"/>
      <w:marRight w:val="0"/>
      <w:marTop w:val="0"/>
      <w:marBottom w:val="0"/>
      <w:divBdr>
        <w:top w:val="none" w:sz="0" w:space="0" w:color="auto"/>
        <w:left w:val="none" w:sz="0" w:space="0" w:color="auto"/>
        <w:bottom w:val="none" w:sz="0" w:space="0" w:color="auto"/>
        <w:right w:val="none" w:sz="0" w:space="0" w:color="auto"/>
      </w:divBdr>
    </w:div>
    <w:div w:id="585380528">
      <w:bodyDiv w:val="1"/>
      <w:marLeft w:val="0"/>
      <w:marRight w:val="0"/>
      <w:marTop w:val="0"/>
      <w:marBottom w:val="0"/>
      <w:divBdr>
        <w:top w:val="none" w:sz="0" w:space="0" w:color="auto"/>
        <w:left w:val="none" w:sz="0" w:space="0" w:color="auto"/>
        <w:bottom w:val="none" w:sz="0" w:space="0" w:color="auto"/>
        <w:right w:val="none" w:sz="0" w:space="0" w:color="auto"/>
      </w:divBdr>
    </w:div>
    <w:div w:id="585697531">
      <w:bodyDiv w:val="1"/>
      <w:marLeft w:val="0"/>
      <w:marRight w:val="0"/>
      <w:marTop w:val="0"/>
      <w:marBottom w:val="0"/>
      <w:divBdr>
        <w:top w:val="none" w:sz="0" w:space="0" w:color="auto"/>
        <w:left w:val="none" w:sz="0" w:space="0" w:color="auto"/>
        <w:bottom w:val="none" w:sz="0" w:space="0" w:color="auto"/>
        <w:right w:val="none" w:sz="0" w:space="0" w:color="auto"/>
      </w:divBdr>
    </w:div>
    <w:div w:id="585843843">
      <w:bodyDiv w:val="1"/>
      <w:marLeft w:val="0"/>
      <w:marRight w:val="0"/>
      <w:marTop w:val="0"/>
      <w:marBottom w:val="0"/>
      <w:divBdr>
        <w:top w:val="none" w:sz="0" w:space="0" w:color="auto"/>
        <w:left w:val="none" w:sz="0" w:space="0" w:color="auto"/>
        <w:bottom w:val="none" w:sz="0" w:space="0" w:color="auto"/>
        <w:right w:val="none" w:sz="0" w:space="0" w:color="auto"/>
      </w:divBdr>
    </w:div>
    <w:div w:id="587033982">
      <w:bodyDiv w:val="1"/>
      <w:marLeft w:val="0"/>
      <w:marRight w:val="0"/>
      <w:marTop w:val="0"/>
      <w:marBottom w:val="0"/>
      <w:divBdr>
        <w:top w:val="none" w:sz="0" w:space="0" w:color="auto"/>
        <w:left w:val="none" w:sz="0" w:space="0" w:color="auto"/>
        <w:bottom w:val="none" w:sz="0" w:space="0" w:color="auto"/>
        <w:right w:val="none" w:sz="0" w:space="0" w:color="auto"/>
      </w:divBdr>
    </w:div>
    <w:div w:id="587424501">
      <w:bodyDiv w:val="1"/>
      <w:marLeft w:val="0"/>
      <w:marRight w:val="0"/>
      <w:marTop w:val="0"/>
      <w:marBottom w:val="0"/>
      <w:divBdr>
        <w:top w:val="none" w:sz="0" w:space="0" w:color="auto"/>
        <w:left w:val="none" w:sz="0" w:space="0" w:color="auto"/>
        <w:bottom w:val="none" w:sz="0" w:space="0" w:color="auto"/>
        <w:right w:val="none" w:sz="0" w:space="0" w:color="auto"/>
      </w:divBdr>
    </w:div>
    <w:div w:id="587889374">
      <w:bodyDiv w:val="1"/>
      <w:marLeft w:val="0"/>
      <w:marRight w:val="0"/>
      <w:marTop w:val="0"/>
      <w:marBottom w:val="0"/>
      <w:divBdr>
        <w:top w:val="none" w:sz="0" w:space="0" w:color="auto"/>
        <w:left w:val="none" w:sz="0" w:space="0" w:color="auto"/>
        <w:bottom w:val="none" w:sz="0" w:space="0" w:color="auto"/>
        <w:right w:val="none" w:sz="0" w:space="0" w:color="auto"/>
      </w:divBdr>
    </w:div>
    <w:div w:id="587890525">
      <w:bodyDiv w:val="1"/>
      <w:marLeft w:val="0"/>
      <w:marRight w:val="0"/>
      <w:marTop w:val="0"/>
      <w:marBottom w:val="0"/>
      <w:divBdr>
        <w:top w:val="none" w:sz="0" w:space="0" w:color="auto"/>
        <w:left w:val="none" w:sz="0" w:space="0" w:color="auto"/>
        <w:bottom w:val="none" w:sz="0" w:space="0" w:color="auto"/>
        <w:right w:val="none" w:sz="0" w:space="0" w:color="auto"/>
      </w:divBdr>
    </w:div>
    <w:div w:id="588002787">
      <w:bodyDiv w:val="1"/>
      <w:marLeft w:val="0"/>
      <w:marRight w:val="0"/>
      <w:marTop w:val="0"/>
      <w:marBottom w:val="0"/>
      <w:divBdr>
        <w:top w:val="none" w:sz="0" w:space="0" w:color="auto"/>
        <w:left w:val="none" w:sz="0" w:space="0" w:color="auto"/>
        <w:bottom w:val="none" w:sz="0" w:space="0" w:color="auto"/>
        <w:right w:val="none" w:sz="0" w:space="0" w:color="auto"/>
      </w:divBdr>
    </w:div>
    <w:div w:id="588003422">
      <w:bodyDiv w:val="1"/>
      <w:marLeft w:val="0"/>
      <w:marRight w:val="0"/>
      <w:marTop w:val="0"/>
      <w:marBottom w:val="0"/>
      <w:divBdr>
        <w:top w:val="none" w:sz="0" w:space="0" w:color="auto"/>
        <w:left w:val="none" w:sz="0" w:space="0" w:color="auto"/>
        <w:bottom w:val="none" w:sz="0" w:space="0" w:color="auto"/>
        <w:right w:val="none" w:sz="0" w:space="0" w:color="auto"/>
      </w:divBdr>
    </w:div>
    <w:div w:id="588007568">
      <w:bodyDiv w:val="1"/>
      <w:marLeft w:val="0"/>
      <w:marRight w:val="0"/>
      <w:marTop w:val="0"/>
      <w:marBottom w:val="0"/>
      <w:divBdr>
        <w:top w:val="none" w:sz="0" w:space="0" w:color="auto"/>
        <w:left w:val="none" w:sz="0" w:space="0" w:color="auto"/>
        <w:bottom w:val="none" w:sz="0" w:space="0" w:color="auto"/>
        <w:right w:val="none" w:sz="0" w:space="0" w:color="auto"/>
      </w:divBdr>
    </w:div>
    <w:div w:id="588081380">
      <w:bodyDiv w:val="1"/>
      <w:marLeft w:val="0"/>
      <w:marRight w:val="0"/>
      <w:marTop w:val="0"/>
      <w:marBottom w:val="0"/>
      <w:divBdr>
        <w:top w:val="none" w:sz="0" w:space="0" w:color="auto"/>
        <w:left w:val="none" w:sz="0" w:space="0" w:color="auto"/>
        <w:bottom w:val="none" w:sz="0" w:space="0" w:color="auto"/>
        <w:right w:val="none" w:sz="0" w:space="0" w:color="auto"/>
      </w:divBdr>
    </w:div>
    <w:div w:id="588199847">
      <w:bodyDiv w:val="1"/>
      <w:marLeft w:val="0"/>
      <w:marRight w:val="0"/>
      <w:marTop w:val="0"/>
      <w:marBottom w:val="0"/>
      <w:divBdr>
        <w:top w:val="none" w:sz="0" w:space="0" w:color="auto"/>
        <w:left w:val="none" w:sz="0" w:space="0" w:color="auto"/>
        <w:bottom w:val="none" w:sz="0" w:space="0" w:color="auto"/>
        <w:right w:val="none" w:sz="0" w:space="0" w:color="auto"/>
      </w:divBdr>
    </w:div>
    <w:div w:id="588732738">
      <w:bodyDiv w:val="1"/>
      <w:marLeft w:val="0"/>
      <w:marRight w:val="0"/>
      <w:marTop w:val="0"/>
      <w:marBottom w:val="0"/>
      <w:divBdr>
        <w:top w:val="none" w:sz="0" w:space="0" w:color="auto"/>
        <w:left w:val="none" w:sz="0" w:space="0" w:color="auto"/>
        <w:bottom w:val="none" w:sz="0" w:space="0" w:color="auto"/>
        <w:right w:val="none" w:sz="0" w:space="0" w:color="auto"/>
      </w:divBdr>
    </w:div>
    <w:div w:id="588778590">
      <w:bodyDiv w:val="1"/>
      <w:marLeft w:val="0"/>
      <w:marRight w:val="0"/>
      <w:marTop w:val="0"/>
      <w:marBottom w:val="0"/>
      <w:divBdr>
        <w:top w:val="none" w:sz="0" w:space="0" w:color="auto"/>
        <w:left w:val="none" w:sz="0" w:space="0" w:color="auto"/>
        <w:bottom w:val="none" w:sz="0" w:space="0" w:color="auto"/>
        <w:right w:val="none" w:sz="0" w:space="0" w:color="auto"/>
      </w:divBdr>
      <w:divsChild>
        <w:div w:id="15739204">
          <w:marLeft w:val="480"/>
          <w:marRight w:val="0"/>
          <w:marTop w:val="0"/>
          <w:marBottom w:val="0"/>
          <w:divBdr>
            <w:top w:val="none" w:sz="0" w:space="0" w:color="auto"/>
            <w:left w:val="none" w:sz="0" w:space="0" w:color="auto"/>
            <w:bottom w:val="none" w:sz="0" w:space="0" w:color="auto"/>
            <w:right w:val="none" w:sz="0" w:space="0" w:color="auto"/>
          </w:divBdr>
        </w:div>
        <w:div w:id="848912185">
          <w:marLeft w:val="480"/>
          <w:marRight w:val="0"/>
          <w:marTop w:val="0"/>
          <w:marBottom w:val="0"/>
          <w:divBdr>
            <w:top w:val="none" w:sz="0" w:space="0" w:color="auto"/>
            <w:left w:val="none" w:sz="0" w:space="0" w:color="auto"/>
            <w:bottom w:val="none" w:sz="0" w:space="0" w:color="auto"/>
            <w:right w:val="none" w:sz="0" w:space="0" w:color="auto"/>
          </w:divBdr>
        </w:div>
        <w:div w:id="993874916">
          <w:marLeft w:val="480"/>
          <w:marRight w:val="0"/>
          <w:marTop w:val="0"/>
          <w:marBottom w:val="0"/>
          <w:divBdr>
            <w:top w:val="none" w:sz="0" w:space="0" w:color="auto"/>
            <w:left w:val="none" w:sz="0" w:space="0" w:color="auto"/>
            <w:bottom w:val="none" w:sz="0" w:space="0" w:color="auto"/>
            <w:right w:val="none" w:sz="0" w:space="0" w:color="auto"/>
          </w:divBdr>
        </w:div>
        <w:div w:id="30812717">
          <w:marLeft w:val="480"/>
          <w:marRight w:val="0"/>
          <w:marTop w:val="0"/>
          <w:marBottom w:val="0"/>
          <w:divBdr>
            <w:top w:val="none" w:sz="0" w:space="0" w:color="auto"/>
            <w:left w:val="none" w:sz="0" w:space="0" w:color="auto"/>
            <w:bottom w:val="none" w:sz="0" w:space="0" w:color="auto"/>
            <w:right w:val="none" w:sz="0" w:space="0" w:color="auto"/>
          </w:divBdr>
        </w:div>
        <w:div w:id="99960716">
          <w:marLeft w:val="480"/>
          <w:marRight w:val="0"/>
          <w:marTop w:val="0"/>
          <w:marBottom w:val="0"/>
          <w:divBdr>
            <w:top w:val="none" w:sz="0" w:space="0" w:color="auto"/>
            <w:left w:val="none" w:sz="0" w:space="0" w:color="auto"/>
            <w:bottom w:val="none" w:sz="0" w:space="0" w:color="auto"/>
            <w:right w:val="none" w:sz="0" w:space="0" w:color="auto"/>
          </w:divBdr>
        </w:div>
        <w:div w:id="1657494395">
          <w:marLeft w:val="480"/>
          <w:marRight w:val="0"/>
          <w:marTop w:val="0"/>
          <w:marBottom w:val="0"/>
          <w:divBdr>
            <w:top w:val="none" w:sz="0" w:space="0" w:color="auto"/>
            <w:left w:val="none" w:sz="0" w:space="0" w:color="auto"/>
            <w:bottom w:val="none" w:sz="0" w:space="0" w:color="auto"/>
            <w:right w:val="none" w:sz="0" w:space="0" w:color="auto"/>
          </w:divBdr>
        </w:div>
        <w:div w:id="362101609">
          <w:marLeft w:val="480"/>
          <w:marRight w:val="0"/>
          <w:marTop w:val="0"/>
          <w:marBottom w:val="0"/>
          <w:divBdr>
            <w:top w:val="none" w:sz="0" w:space="0" w:color="auto"/>
            <w:left w:val="none" w:sz="0" w:space="0" w:color="auto"/>
            <w:bottom w:val="none" w:sz="0" w:space="0" w:color="auto"/>
            <w:right w:val="none" w:sz="0" w:space="0" w:color="auto"/>
          </w:divBdr>
        </w:div>
        <w:div w:id="1287740375">
          <w:marLeft w:val="480"/>
          <w:marRight w:val="0"/>
          <w:marTop w:val="0"/>
          <w:marBottom w:val="0"/>
          <w:divBdr>
            <w:top w:val="none" w:sz="0" w:space="0" w:color="auto"/>
            <w:left w:val="none" w:sz="0" w:space="0" w:color="auto"/>
            <w:bottom w:val="none" w:sz="0" w:space="0" w:color="auto"/>
            <w:right w:val="none" w:sz="0" w:space="0" w:color="auto"/>
          </w:divBdr>
        </w:div>
        <w:div w:id="1963227771">
          <w:marLeft w:val="480"/>
          <w:marRight w:val="0"/>
          <w:marTop w:val="0"/>
          <w:marBottom w:val="0"/>
          <w:divBdr>
            <w:top w:val="none" w:sz="0" w:space="0" w:color="auto"/>
            <w:left w:val="none" w:sz="0" w:space="0" w:color="auto"/>
            <w:bottom w:val="none" w:sz="0" w:space="0" w:color="auto"/>
            <w:right w:val="none" w:sz="0" w:space="0" w:color="auto"/>
          </w:divBdr>
        </w:div>
        <w:div w:id="1879509610">
          <w:marLeft w:val="480"/>
          <w:marRight w:val="0"/>
          <w:marTop w:val="0"/>
          <w:marBottom w:val="0"/>
          <w:divBdr>
            <w:top w:val="none" w:sz="0" w:space="0" w:color="auto"/>
            <w:left w:val="none" w:sz="0" w:space="0" w:color="auto"/>
            <w:bottom w:val="none" w:sz="0" w:space="0" w:color="auto"/>
            <w:right w:val="none" w:sz="0" w:space="0" w:color="auto"/>
          </w:divBdr>
        </w:div>
        <w:div w:id="227690304">
          <w:marLeft w:val="480"/>
          <w:marRight w:val="0"/>
          <w:marTop w:val="0"/>
          <w:marBottom w:val="0"/>
          <w:divBdr>
            <w:top w:val="none" w:sz="0" w:space="0" w:color="auto"/>
            <w:left w:val="none" w:sz="0" w:space="0" w:color="auto"/>
            <w:bottom w:val="none" w:sz="0" w:space="0" w:color="auto"/>
            <w:right w:val="none" w:sz="0" w:space="0" w:color="auto"/>
          </w:divBdr>
        </w:div>
        <w:div w:id="1944026467">
          <w:marLeft w:val="480"/>
          <w:marRight w:val="0"/>
          <w:marTop w:val="0"/>
          <w:marBottom w:val="0"/>
          <w:divBdr>
            <w:top w:val="none" w:sz="0" w:space="0" w:color="auto"/>
            <w:left w:val="none" w:sz="0" w:space="0" w:color="auto"/>
            <w:bottom w:val="none" w:sz="0" w:space="0" w:color="auto"/>
            <w:right w:val="none" w:sz="0" w:space="0" w:color="auto"/>
          </w:divBdr>
        </w:div>
        <w:div w:id="1826360434">
          <w:marLeft w:val="480"/>
          <w:marRight w:val="0"/>
          <w:marTop w:val="0"/>
          <w:marBottom w:val="0"/>
          <w:divBdr>
            <w:top w:val="none" w:sz="0" w:space="0" w:color="auto"/>
            <w:left w:val="none" w:sz="0" w:space="0" w:color="auto"/>
            <w:bottom w:val="none" w:sz="0" w:space="0" w:color="auto"/>
            <w:right w:val="none" w:sz="0" w:space="0" w:color="auto"/>
          </w:divBdr>
        </w:div>
        <w:div w:id="2128740797">
          <w:marLeft w:val="480"/>
          <w:marRight w:val="0"/>
          <w:marTop w:val="0"/>
          <w:marBottom w:val="0"/>
          <w:divBdr>
            <w:top w:val="none" w:sz="0" w:space="0" w:color="auto"/>
            <w:left w:val="none" w:sz="0" w:space="0" w:color="auto"/>
            <w:bottom w:val="none" w:sz="0" w:space="0" w:color="auto"/>
            <w:right w:val="none" w:sz="0" w:space="0" w:color="auto"/>
          </w:divBdr>
        </w:div>
        <w:div w:id="1190875148">
          <w:marLeft w:val="480"/>
          <w:marRight w:val="0"/>
          <w:marTop w:val="0"/>
          <w:marBottom w:val="0"/>
          <w:divBdr>
            <w:top w:val="none" w:sz="0" w:space="0" w:color="auto"/>
            <w:left w:val="none" w:sz="0" w:space="0" w:color="auto"/>
            <w:bottom w:val="none" w:sz="0" w:space="0" w:color="auto"/>
            <w:right w:val="none" w:sz="0" w:space="0" w:color="auto"/>
          </w:divBdr>
        </w:div>
        <w:div w:id="214437599">
          <w:marLeft w:val="480"/>
          <w:marRight w:val="0"/>
          <w:marTop w:val="0"/>
          <w:marBottom w:val="0"/>
          <w:divBdr>
            <w:top w:val="none" w:sz="0" w:space="0" w:color="auto"/>
            <w:left w:val="none" w:sz="0" w:space="0" w:color="auto"/>
            <w:bottom w:val="none" w:sz="0" w:space="0" w:color="auto"/>
            <w:right w:val="none" w:sz="0" w:space="0" w:color="auto"/>
          </w:divBdr>
        </w:div>
        <w:div w:id="2081168428">
          <w:marLeft w:val="480"/>
          <w:marRight w:val="0"/>
          <w:marTop w:val="0"/>
          <w:marBottom w:val="0"/>
          <w:divBdr>
            <w:top w:val="none" w:sz="0" w:space="0" w:color="auto"/>
            <w:left w:val="none" w:sz="0" w:space="0" w:color="auto"/>
            <w:bottom w:val="none" w:sz="0" w:space="0" w:color="auto"/>
            <w:right w:val="none" w:sz="0" w:space="0" w:color="auto"/>
          </w:divBdr>
        </w:div>
        <w:div w:id="1376585030">
          <w:marLeft w:val="480"/>
          <w:marRight w:val="0"/>
          <w:marTop w:val="0"/>
          <w:marBottom w:val="0"/>
          <w:divBdr>
            <w:top w:val="none" w:sz="0" w:space="0" w:color="auto"/>
            <w:left w:val="none" w:sz="0" w:space="0" w:color="auto"/>
            <w:bottom w:val="none" w:sz="0" w:space="0" w:color="auto"/>
            <w:right w:val="none" w:sz="0" w:space="0" w:color="auto"/>
          </w:divBdr>
        </w:div>
        <w:div w:id="1785223991">
          <w:marLeft w:val="480"/>
          <w:marRight w:val="0"/>
          <w:marTop w:val="0"/>
          <w:marBottom w:val="0"/>
          <w:divBdr>
            <w:top w:val="none" w:sz="0" w:space="0" w:color="auto"/>
            <w:left w:val="none" w:sz="0" w:space="0" w:color="auto"/>
            <w:bottom w:val="none" w:sz="0" w:space="0" w:color="auto"/>
            <w:right w:val="none" w:sz="0" w:space="0" w:color="auto"/>
          </w:divBdr>
        </w:div>
        <w:div w:id="1574853810">
          <w:marLeft w:val="480"/>
          <w:marRight w:val="0"/>
          <w:marTop w:val="0"/>
          <w:marBottom w:val="0"/>
          <w:divBdr>
            <w:top w:val="none" w:sz="0" w:space="0" w:color="auto"/>
            <w:left w:val="none" w:sz="0" w:space="0" w:color="auto"/>
            <w:bottom w:val="none" w:sz="0" w:space="0" w:color="auto"/>
            <w:right w:val="none" w:sz="0" w:space="0" w:color="auto"/>
          </w:divBdr>
        </w:div>
        <w:div w:id="908348015">
          <w:marLeft w:val="480"/>
          <w:marRight w:val="0"/>
          <w:marTop w:val="0"/>
          <w:marBottom w:val="0"/>
          <w:divBdr>
            <w:top w:val="none" w:sz="0" w:space="0" w:color="auto"/>
            <w:left w:val="none" w:sz="0" w:space="0" w:color="auto"/>
            <w:bottom w:val="none" w:sz="0" w:space="0" w:color="auto"/>
            <w:right w:val="none" w:sz="0" w:space="0" w:color="auto"/>
          </w:divBdr>
        </w:div>
        <w:div w:id="704257555">
          <w:marLeft w:val="480"/>
          <w:marRight w:val="0"/>
          <w:marTop w:val="0"/>
          <w:marBottom w:val="0"/>
          <w:divBdr>
            <w:top w:val="none" w:sz="0" w:space="0" w:color="auto"/>
            <w:left w:val="none" w:sz="0" w:space="0" w:color="auto"/>
            <w:bottom w:val="none" w:sz="0" w:space="0" w:color="auto"/>
            <w:right w:val="none" w:sz="0" w:space="0" w:color="auto"/>
          </w:divBdr>
        </w:div>
        <w:div w:id="1346858711">
          <w:marLeft w:val="480"/>
          <w:marRight w:val="0"/>
          <w:marTop w:val="0"/>
          <w:marBottom w:val="0"/>
          <w:divBdr>
            <w:top w:val="none" w:sz="0" w:space="0" w:color="auto"/>
            <w:left w:val="none" w:sz="0" w:space="0" w:color="auto"/>
            <w:bottom w:val="none" w:sz="0" w:space="0" w:color="auto"/>
            <w:right w:val="none" w:sz="0" w:space="0" w:color="auto"/>
          </w:divBdr>
        </w:div>
        <w:div w:id="1525746093">
          <w:marLeft w:val="480"/>
          <w:marRight w:val="0"/>
          <w:marTop w:val="0"/>
          <w:marBottom w:val="0"/>
          <w:divBdr>
            <w:top w:val="none" w:sz="0" w:space="0" w:color="auto"/>
            <w:left w:val="none" w:sz="0" w:space="0" w:color="auto"/>
            <w:bottom w:val="none" w:sz="0" w:space="0" w:color="auto"/>
            <w:right w:val="none" w:sz="0" w:space="0" w:color="auto"/>
          </w:divBdr>
        </w:div>
        <w:div w:id="973759257">
          <w:marLeft w:val="480"/>
          <w:marRight w:val="0"/>
          <w:marTop w:val="0"/>
          <w:marBottom w:val="0"/>
          <w:divBdr>
            <w:top w:val="none" w:sz="0" w:space="0" w:color="auto"/>
            <w:left w:val="none" w:sz="0" w:space="0" w:color="auto"/>
            <w:bottom w:val="none" w:sz="0" w:space="0" w:color="auto"/>
            <w:right w:val="none" w:sz="0" w:space="0" w:color="auto"/>
          </w:divBdr>
        </w:div>
        <w:div w:id="1454519700">
          <w:marLeft w:val="480"/>
          <w:marRight w:val="0"/>
          <w:marTop w:val="0"/>
          <w:marBottom w:val="0"/>
          <w:divBdr>
            <w:top w:val="none" w:sz="0" w:space="0" w:color="auto"/>
            <w:left w:val="none" w:sz="0" w:space="0" w:color="auto"/>
            <w:bottom w:val="none" w:sz="0" w:space="0" w:color="auto"/>
            <w:right w:val="none" w:sz="0" w:space="0" w:color="auto"/>
          </w:divBdr>
        </w:div>
        <w:div w:id="336613287">
          <w:marLeft w:val="480"/>
          <w:marRight w:val="0"/>
          <w:marTop w:val="0"/>
          <w:marBottom w:val="0"/>
          <w:divBdr>
            <w:top w:val="none" w:sz="0" w:space="0" w:color="auto"/>
            <w:left w:val="none" w:sz="0" w:space="0" w:color="auto"/>
            <w:bottom w:val="none" w:sz="0" w:space="0" w:color="auto"/>
            <w:right w:val="none" w:sz="0" w:space="0" w:color="auto"/>
          </w:divBdr>
        </w:div>
        <w:div w:id="1560751018">
          <w:marLeft w:val="480"/>
          <w:marRight w:val="0"/>
          <w:marTop w:val="0"/>
          <w:marBottom w:val="0"/>
          <w:divBdr>
            <w:top w:val="none" w:sz="0" w:space="0" w:color="auto"/>
            <w:left w:val="none" w:sz="0" w:space="0" w:color="auto"/>
            <w:bottom w:val="none" w:sz="0" w:space="0" w:color="auto"/>
            <w:right w:val="none" w:sz="0" w:space="0" w:color="auto"/>
          </w:divBdr>
        </w:div>
        <w:div w:id="797258149">
          <w:marLeft w:val="480"/>
          <w:marRight w:val="0"/>
          <w:marTop w:val="0"/>
          <w:marBottom w:val="0"/>
          <w:divBdr>
            <w:top w:val="none" w:sz="0" w:space="0" w:color="auto"/>
            <w:left w:val="none" w:sz="0" w:space="0" w:color="auto"/>
            <w:bottom w:val="none" w:sz="0" w:space="0" w:color="auto"/>
            <w:right w:val="none" w:sz="0" w:space="0" w:color="auto"/>
          </w:divBdr>
        </w:div>
        <w:div w:id="360131421">
          <w:marLeft w:val="480"/>
          <w:marRight w:val="0"/>
          <w:marTop w:val="0"/>
          <w:marBottom w:val="0"/>
          <w:divBdr>
            <w:top w:val="none" w:sz="0" w:space="0" w:color="auto"/>
            <w:left w:val="none" w:sz="0" w:space="0" w:color="auto"/>
            <w:bottom w:val="none" w:sz="0" w:space="0" w:color="auto"/>
            <w:right w:val="none" w:sz="0" w:space="0" w:color="auto"/>
          </w:divBdr>
        </w:div>
        <w:div w:id="915095602">
          <w:marLeft w:val="480"/>
          <w:marRight w:val="0"/>
          <w:marTop w:val="0"/>
          <w:marBottom w:val="0"/>
          <w:divBdr>
            <w:top w:val="none" w:sz="0" w:space="0" w:color="auto"/>
            <w:left w:val="none" w:sz="0" w:space="0" w:color="auto"/>
            <w:bottom w:val="none" w:sz="0" w:space="0" w:color="auto"/>
            <w:right w:val="none" w:sz="0" w:space="0" w:color="auto"/>
          </w:divBdr>
        </w:div>
        <w:div w:id="1526627111">
          <w:marLeft w:val="480"/>
          <w:marRight w:val="0"/>
          <w:marTop w:val="0"/>
          <w:marBottom w:val="0"/>
          <w:divBdr>
            <w:top w:val="none" w:sz="0" w:space="0" w:color="auto"/>
            <w:left w:val="none" w:sz="0" w:space="0" w:color="auto"/>
            <w:bottom w:val="none" w:sz="0" w:space="0" w:color="auto"/>
            <w:right w:val="none" w:sz="0" w:space="0" w:color="auto"/>
          </w:divBdr>
        </w:div>
        <w:div w:id="617838029">
          <w:marLeft w:val="480"/>
          <w:marRight w:val="0"/>
          <w:marTop w:val="0"/>
          <w:marBottom w:val="0"/>
          <w:divBdr>
            <w:top w:val="none" w:sz="0" w:space="0" w:color="auto"/>
            <w:left w:val="none" w:sz="0" w:space="0" w:color="auto"/>
            <w:bottom w:val="none" w:sz="0" w:space="0" w:color="auto"/>
            <w:right w:val="none" w:sz="0" w:space="0" w:color="auto"/>
          </w:divBdr>
        </w:div>
        <w:div w:id="1704329269">
          <w:marLeft w:val="480"/>
          <w:marRight w:val="0"/>
          <w:marTop w:val="0"/>
          <w:marBottom w:val="0"/>
          <w:divBdr>
            <w:top w:val="none" w:sz="0" w:space="0" w:color="auto"/>
            <w:left w:val="none" w:sz="0" w:space="0" w:color="auto"/>
            <w:bottom w:val="none" w:sz="0" w:space="0" w:color="auto"/>
            <w:right w:val="none" w:sz="0" w:space="0" w:color="auto"/>
          </w:divBdr>
        </w:div>
        <w:div w:id="2029872000">
          <w:marLeft w:val="480"/>
          <w:marRight w:val="0"/>
          <w:marTop w:val="0"/>
          <w:marBottom w:val="0"/>
          <w:divBdr>
            <w:top w:val="none" w:sz="0" w:space="0" w:color="auto"/>
            <w:left w:val="none" w:sz="0" w:space="0" w:color="auto"/>
            <w:bottom w:val="none" w:sz="0" w:space="0" w:color="auto"/>
            <w:right w:val="none" w:sz="0" w:space="0" w:color="auto"/>
          </w:divBdr>
        </w:div>
        <w:div w:id="1476214845">
          <w:marLeft w:val="480"/>
          <w:marRight w:val="0"/>
          <w:marTop w:val="0"/>
          <w:marBottom w:val="0"/>
          <w:divBdr>
            <w:top w:val="none" w:sz="0" w:space="0" w:color="auto"/>
            <w:left w:val="none" w:sz="0" w:space="0" w:color="auto"/>
            <w:bottom w:val="none" w:sz="0" w:space="0" w:color="auto"/>
            <w:right w:val="none" w:sz="0" w:space="0" w:color="auto"/>
          </w:divBdr>
        </w:div>
        <w:div w:id="2094812361">
          <w:marLeft w:val="480"/>
          <w:marRight w:val="0"/>
          <w:marTop w:val="0"/>
          <w:marBottom w:val="0"/>
          <w:divBdr>
            <w:top w:val="none" w:sz="0" w:space="0" w:color="auto"/>
            <w:left w:val="none" w:sz="0" w:space="0" w:color="auto"/>
            <w:bottom w:val="none" w:sz="0" w:space="0" w:color="auto"/>
            <w:right w:val="none" w:sz="0" w:space="0" w:color="auto"/>
          </w:divBdr>
        </w:div>
        <w:div w:id="1508905242">
          <w:marLeft w:val="480"/>
          <w:marRight w:val="0"/>
          <w:marTop w:val="0"/>
          <w:marBottom w:val="0"/>
          <w:divBdr>
            <w:top w:val="none" w:sz="0" w:space="0" w:color="auto"/>
            <w:left w:val="none" w:sz="0" w:space="0" w:color="auto"/>
            <w:bottom w:val="none" w:sz="0" w:space="0" w:color="auto"/>
            <w:right w:val="none" w:sz="0" w:space="0" w:color="auto"/>
          </w:divBdr>
        </w:div>
        <w:div w:id="759448005">
          <w:marLeft w:val="480"/>
          <w:marRight w:val="0"/>
          <w:marTop w:val="0"/>
          <w:marBottom w:val="0"/>
          <w:divBdr>
            <w:top w:val="none" w:sz="0" w:space="0" w:color="auto"/>
            <w:left w:val="none" w:sz="0" w:space="0" w:color="auto"/>
            <w:bottom w:val="none" w:sz="0" w:space="0" w:color="auto"/>
            <w:right w:val="none" w:sz="0" w:space="0" w:color="auto"/>
          </w:divBdr>
        </w:div>
        <w:div w:id="963727772">
          <w:marLeft w:val="480"/>
          <w:marRight w:val="0"/>
          <w:marTop w:val="0"/>
          <w:marBottom w:val="0"/>
          <w:divBdr>
            <w:top w:val="none" w:sz="0" w:space="0" w:color="auto"/>
            <w:left w:val="none" w:sz="0" w:space="0" w:color="auto"/>
            <w:bottom w:val="none" w:sz="0" w:space="0" w:color="auto"/>
            <w:right w:val="none" w:sz="0" w:space="0" w:color="auto"/>
          </w:divBdr>
        </w:div>
        <w:div w:id="1994482688">
          <w:marLeft w:val="480"/>
          <w:marRight w:val="0"/>
          <w:marTop w:val="0"/>
          <w:marBottom w:val="0"/>
          <w:divBdr>
            <w:top w:val="none" w:sz="0" w:space="0" w:color="auto"/>
            <w:left w:val="none" w:sz="0" w:space="0" w:color="auto"/>
            <w:bottom w:val="none" w:sz="0" w:space="0" w:color="auto"/>
            <w:right w:val="none" w:sz="0" w:space="0" w:color="auto"/>
          </w:divBdr>
        </w:div>
        <w:div w:id="70740302">
          <w:marLeft w:val="480"/>
          <w:marRight w:val="0"/>
          <w:marTop w:val="0"/>
          <w:marBottom w:val="0"/>
          <w:divBdr>
            <w:top w:val="none" w:sz="0" w:space="0" w:color="auto"/>
            <w:left w:val="none" w:sz="0" w:space="0" w:color="auto"/>
            <w:bottom w:val="none" w:sz="0" w:space="0" w:color="auto"/>
            <w:right w:val="none" w:sz="0" w:space="0" w:color="auto"/>
          </w:divBdr>
        </w:div>
        <w:div w:id="1819959048">
          <w:marLeft w:val="480"/>
          <w:marRight w:val="0"/>
          <w:marTop w:val="0"/>
          <w:marBottom w:val="0"/>
          <w:divBdr>
            <w:top w:val="none" w:sz="0" w:space="0" w:color="auto"/>
            <w:left w:val="none" w:sz="0" w:space="0" w:color="auto"/>
            <w:bottom w:val="none" w:sz="0" w:space="0" w:color="auto"/>
            <w:right w:val="none" w:sz="0" w:space="0" w:color="auto"/>
          </w:divBdr>
        </w:div>
        <w:div w:id="1499806592">
          <w:marLeft w:val="480"/>
          <w:marRight w:val="0"/>
          <w:marTop w:val="0"/>
          <w:marBottom w:val="0"/>
          <w:divBdr>
            <w:top w:val="none" w:sz="0" w:space="0" w:color="auto"/>
            <w:left w:val="none" w:sz="0" w:space="0" w:color="auto"/>
            <w:bottom w:val="none" w:sz="0" w:space="0" w:color="auto"/>
            <w:right w:val="none" w:sz="0" w:space="0" w:color="auto"/>
          </w:divBdr>
        </w:div>
        <w:div w:id="1031885230">
          <w:marLeft w:val="480"/>
          <w:marRight w:val="0"/>
          <w:marTop w:val="0"/>
          <w:marBottom w:val="0"/>
          <w:divBdr>
            <w:top w:val="none" w:sz="0" w:space="0" w:color="auto"/>
            <w:left w:val="none" w:sz="0" w:space="0" w:color="auto"/>
            <w:bottom w:val="none" w:sz="0" w:space="0" w:color="auto"/>
            <w:right w:val="none" w:sz="0" w:space="0" w:color="auto"/>
          </w:divBdr>
        </w:div>
        <w:div w:id="294454902">
          <w:marLeft w:val="480"/>
          <w:marRight w:val="0"/>
          <w:marTop w:val="0"/>
          <w:marBottom w:val="0"/>
          <w:divBdr>
            <w:top w:val="none" w:sz="0" w:space="0" w:color="auto"/>
            <w:left w:val="none" w:sz="0" w:space="0" w:color="auto"/>
            <w:bottom w:val="none" w:sz="0" w:space="0" w:color="auto"/>
            <w:right w:val="none" w:sz="0" w:space="0" w:color="auto"/>
          </w:divBdr>
        </w:div>
        <w:div w:id="1448159016">
          <w:marLeft w:val="480"/>
          <w:marRight w:val="0"/>
          <w:marTop w:val="0"/>
          <w:marBottom w:val="0"/>
          <w:divBdr>
            <w:top w:val="none" w:sz="0" w:space="0" w:color="auto"/>
            <w:left w:val="none" w:sz="0" w:space="0" w:color="auto"/>
            <w:bottom w:val="none" w:sz="0" w:space="0" w:color="auto"/>
            <w:right w:val="none" w:sz="0" w:space="0" w:color="auto"/>
          </w:divBdr>
        </w:div>
        <w:div w:id="799494080">
          <w:marLeft w:val="480"/>
          <w:marRight w:val="0"/>
          <w:marTop w:val="0"/>
          <w:marBottom w:val="0"/>
          <w:divBdr>
            <w:top w:val="none" w:sz="0" w:space="0" w:color="auto"/>
            <w:left w:val="none" w:sz="0" w:space="0" w:color="auto"/>
            <w:bottom w:val="none" w:sz="0" w:space="0" w:color="auto"/>
            <w:right w:val="none" w:sz="0" w:space="0" w:color="auto"/>
          </w:divBdr>
        </w:div>
        <w:div w:id="190413114">
          <w:marLeft w:val="480"/>
          <w:marRight w:val="0"/>
          <w:marTop w:val="0"/>
          <w:marBottom w:val="0"/>
          <w:divBdr>
            <w:top w:val="none" w:sz="0" w:space="0" w:color="auto"/>
            <w:left w:val="none" w:sz="0" w:space="0" w:color="auto"/>
            <w:bottom w:val="none" w:sz="0" w:space="0" w:color="auto"/>
            <w:right w:val="none" w:sz="0" w:space="0" w:color="auto"/>
          </w:divBdr>
        </w:div>
        <w:div w:id="1426415589">
          <w:marLeft w:val="480"/>
          <w:marRight w:val="0"/>
          <w:marTop w:val="0"/>
          <w:marBottom w:val="0"/>
          <w:divBdr>
            <w:top w:val="none" w:sz="0" w:space="0" w:color="auto"/>
            <w:left w:val="none" w:sz="0" w:space="0" w:color="auto"/>
            <w:bottom w:val="none" w:sz="0" w:space="0" w:color="auto"/>
            <w:right w:val="none" w:sz="0" w:space="0" w:color="auto"/>
          </w:divBdr>
        </w:div>
        <w:div w:id="1719627913">
          <w:marLeft w:val="480"/>
          <w:marRight w:val="0"/>
          <w:marTop w:val="0"/>
          <w:marBottom w:val="0"/>
          <w:divBdr>
            <w:top w:val="none" w:sz="0" w:space="0" w:color="auto"/>
            <w:left w:val="none" w:sz="0" w:space="0" w:color="auto"/>
            <w:bottom w:val="none" w:sz="0" w:space="0" w:color="auto"/>
            <w:right w:val="none" w:sz="0" w:space="0" w:color="auto"/>
          </w:divBdr>
        </w:div>
        <w:div w:id="1641232575">
          <w:marLeft w:val="480"/>
          <w:marRight w:val="0"/>
          <w:marTop w:val="0"/>
          <w:marBottom w:val="0"/>
          <w:divBdr>
            <w:top w:val="none" w:sz="0" w:space="0" w:color="auto"/>
            <w:left w:val="none" w:sz="0" w:space="0" w:color="auto"/>
            <w:bottom w:val="none" w:sz="0" w:space="0" w:color="auto"/>
            <w:right w:val="none" w:sz="0" w:space="0" w:color="auto"/>
          </w:divBdr>
        </w:div>
        <w:div w:id="289089952">
          <w:marLeft w:val="480"/>
          <w:marRight w:val="0"/>
          <w:marTop w:val="0"/>
          <w:marBottom w:val="0"/>
          <w:divBdr>
            <w:top w:val="none" w:sz="0" w:space="0" w:color="auto"/>
            <w:left w:val="none" w:sz="0" w:space="0" w:color="auto"/>
            <w:bottom w:val="none" w:sz="0" w:space="0" w:color="auto"/>
            <w:right w:val="none" w:sz="0" w:space="0" w:color="auto"/>
          </w:divBdr>
        </w:div>
        <w:div w:id="2123184928">
          <w:marLeft w:val="480"/>
          <w:marRight w:val="0"/>
          <w:marTop w:val="0"/>
          <w:marBottom w:val="0"/>
          <w:divBdr>
            <w:top w:val="none" w:sz="0" w:space="0" w:color="auto"/>
            <w:left w:val="none" w:sz="0" w:space="0" w:color="auto"/>
            <w:bottom w:val="none" w:sz="0" w:space="0" w:color="auto"/>
            <w:right w:val="none" w:sz="0" w:space="0" w:color="auto"/>
          </w:divBdr>
        </w:div>
        <w:div w:id="1640263228">
          <w:marLeft w:val="480"/>
          <w:marRight w:val="0"/>
          <w:marTop w:val="0"/>
          <w:marBottom w:val="0"/>
          <w:divBdr>
            <w:top w:val="none" w:sz="0" w:space="0" w:color="auto"/>
            <w:left w:val="none" w:sz="0" w:space="0" w:color="auto"/>
            <w:bottom w:val="none" w:sz="0" w:space="0" w:color="auto"/>
            <w:right w:val="none" w:sz="0" w:space="0" w:color="auto"/>
          </w:divBdr>
        </w:div>
        <w:div w:id="367337941">
          <w:marLeft w:val="480"/>
          <w:marRight w:val="0"/>
          <w:marTop w:val="0"/>
          <w:marBottom w:val="0"/>
          <w:divBdr>
            <w:top w:val="none" w:sz="0" w:space="0" w:color="auto"/>
            <w:left w:val="none" w:sz="0" w:space="0" w:color="auto"/>
            <w:bottom w:val="none" w:sz="0" w:space="0" w:color="auto"/>
            <w:right w:val="none" w:sz="0" w:space="0" w:color="auto"/>
          </w:divBdr>
        </w:div>
        <w:div w:id="2038463353">
          <w:marLeft w:val="480"/>
          <w:marRight w:val="0"/>
          <w:marTop w:val="0"/>
          <w:marBottom w:val="0"/>
          <w:divBdr>
            <w:top w:val="none" w:sz="0" w:space="0" w:color="auto"/>
            <w:left w:val="none" w:sz="0" w:space="0" w:color="auto"/>
            <w:bottom w:val="none" w:sz="0" w:space="0" w:color="auto"/>
            <w:right w:val="none" w:sz="0" w:space="0" w:color="auto"/>
          </w:divBdr>
        </w:div>
        <w:div w:id="1958101629">
          <w:marLeft w:val="480"/>
          <w:marRight w:val="0"/>
          <w:marTop w:val="0"/>
          <w:marBottom w:val="0"/>
          <w:divBdr>
            <w:top w:val="none" w:sz="0" w:space="0" w:color="auto"/>
            <w:left w:val="none" w:sz="0" w:space="0" w:color="auto"/>
            <w:bottom w:val="none" w:sz="0" w:space="0" w:color="auto"/>
            <w:right w:val="none" w:sz="0" w:space="0" w:color="auto"/>
          </w:divBdr>
        </w:div>
        <w:div w:id="1244801545">
          <w:marLeft w:val="480"/>
          <w:marRight w:val="0"/>
          <w:marTop w:val="0"/>
          <w:marBottom w:val="0"/>
          <w:divBdr>
            <w:top w:val="none" w:sz="0" w:space="0" w:color="auto"/>
            <w:left w:val="none" w:sz="0" w:space="0" w:color="auto"/>
            <w:bottom w:val="none" w:sz="0" w:space="0" w:color="auto"/>
            <w:right w:val="none" w:sz="0" w:space="0" w:color="auto"/>
          </w:divBdr>
        </w:div>
        <w:div w:id="591399066">
          <w:marLeft w:val="480"/>
          <w:marRight w:val="0"/>
          <w:marTop w:val="0"/>
          <w:marBottom w:val="0"/>
          <w:divBdr>
            <w:top w:val="none" w:sz="0" w:space="0" w:color="auto"/>
            <w:left w:val="none" w:sz="0" w:space="0" w:color="auto"/>
            <w:bottom w:val="none" w:sz="0" w:space="0" w:color="auto"/>
            <w:right w:val="none" w:sz="0" w:space="0" w:color="auto"/>
          </w:divBdr>
        </w:div>
        <w:div w:id="233781214">
          <w:marLeft w:val="480"/>
          <w:marRight w:val="0"/>
          <w:marTop w:val="0"/>
          <w:marBottom w:val="0"/>
          <w:divBdr>
            <w:top w:val="none" w:sz="0" w:space="0" w:color="auto"/>
            <w:left w:val="none" w:sz="0" w:space="0" w:color="auto"/>
            <w:bottom w:val="none" w:sz="0" w:space="0" w:color="auto"/>
            <w:right w:val="none" w:sz="0" w:space="0" w:color="auto"/>
          </w:divBdr>
        </w:div>
        <w:div w:id="1565067181">
          <w:marLeft w:val="480"/>
          <w:marRight w:val="0"/>
          <w:marTop w:val="0"/>
          <w:marBottom w:val="0"/>
          <w:divBdr>
            <w:top w:val="none" w:sz="0" w:space="0" w:color="auto"/>
            <w:left w:val="none" w:sz="0" w:space="0" w:color="auto"/>
            <w:bottom w:val="none" w:sz="0" w:space="0" w:color="auto"/>
            <w:right w:val="none" w:sz="0" w:space="0" w:color="auto"/>
          </w:divBdr>
        </w:div>
        <w:div w:id="2113551699">
          <w:marLeft w:val="480"/>
          <w:marRight w:val="0"/>
          <w:marTop w:val="0"/>
          <w:marBottom w:val="0"/>
          <w:divBdr>
            <w:top w:val="none" w:sz="0" w:space="0" w:color="auto"/>
            <w:left w:val="none" w:sz="0" w:space="0" w:color="auto"/>
            <w:bottom w:val="none" w:sz="0" w:space="0" w:color="auto"/>
            <w:right w:val="none" w:sz="0" w:space="0" w:color="auto"/>
          </w:divBdr>
        </w:div>
      </w:divsChild>
    </w:div>
    <w:div w:id="589778820">
      <w:bodyDiv w:val="1"/>
      <w:marLeft w:val="0"/>
      <w:marRight w:val="0"/>
      <w:marTop w:val="0"/>
      <w:marBottom w:val="0"/>
      <w:divBdr>
        <w:top w:val="none" w:sz="0" w:space="0" w:color="auto"/>
        <w:left w:val="none" w:sz="0" w:space="0" w:color="auto"/>
        <w:bottom w:val="none" w:sz="0" w:space="0" w:color="auto"/>
        <w:right w:val="none" w:sz="0" w:space="0" w:color="auto"/>
      </w:divBdr>
    </w:div>
    <w:div w:id="589970622">
      <w:bodyDiv w:val="1"/>
      <w:marLeft w:val="0"/>
      <w:marRight w:val="0"/>
      <w:marTop w:val="0"/>
      <w:marBottom w:val="0"/>
      <w:divBdr>
        <w:top w:val="none" w:sz="0" w:space="0" w:color="auto"/>
        <w:left w:val="none" w:sz="0" w:space="0" w:color="auto"/>
        <w:bottom w:val="none" w:sz="0" w:space="0" w:color="auto"/>
        <w:right w:val="none" w:sz="0" w:space="0" w:color="auto"/>
      </w:divBdr>
    </w:div>
    <w:div w:id="589973946">
      <w:bodyDiv w:val="1"/>
      <w:marLeft w:val="0"/>
      <w:marRight w:val="0"/>
      <w:marTop w:val="0"/>
      <w:marBottom w:val="0"/>
      <w:divBdr>
        <w:top w:val="none" w:sz="0" w:space="0" w:color="auto"/>
        <w:left w:val="none" w:sz="0" w:space="0" w:color="auto"/>
        <w:bottom w:val="none" w:sz="0" w:space="0" w:color="auto"/>
        <w:right w:val="none" w:sz="0" w:space="0" w:color="auto"/>
      </w:divBdr>
    </w:div>
    <w:div w:id="590162008">
      <w:bodyDiv w:val="1"/>
      <w:marLeft w:val="0"/>
      <w:marRight w:val="0"/>
      <w:marTop w:val="0"/>
      <w:marBottom w:val="0"/>
      <w:divBdr>
        <w:top w:val="none" w:sz="0" w:space="0" w:color="auto"/>
        <w:left w:val="none" w:sz="0" w:space="0" w:color="auto"/>
        <w:bottom w:val="none" w:sz="0" w:space="0" w:color="auto"/>
        <w:right w:val="none" w:sz="0" w:space="0" w:color="auto"/>
      </w:divBdr>
    </w:div>
    <w:div w:id="590621879">
      <w:bodyDiv w:val="1"/>
      <w:marLeft w:val="0"/>
      <w:marRight w:val="0"/>
      <w:marTop w:val="0"/>
      <w:marBottom w:val="0"/>
      <w:divBdr>
        <w:top w:val="none" w:sz="0" w:space="0" w:color="auto"/>
        <w:left w:val="none" w:sz="0" w:space="0" w:color="auto"/>
        <w:bottom w:val="none" w:sz="0" w:space="0" w:color="auto"/>
        <w:right w:val="none" w:sz="0" w:space="0" w:color="auto"/>
      </w:divBdr>
    </w:div>
    <w:div w:id="590966147">
      <w:bodyDiv w:val="1"/>
      <w:marLeft w:val="0"/>
      <w:marRight w:val="0"/>
      <w:marTop w:val="0"/>
      <w:marBottom w:val="0"/>
      <w:divBdr>
        <w:top w:val="none" w:sz="0" w:space="0" w:color="auto"/>
        <w:left w:val="none" w:sz="0" w:space="0" w:color="auto"/>
        <w:bottom w:val="none" w:sz="0" w:space="0" w:color="auto"/>
        <w:right w:val="none" w:sz="0" w:space="0" w:color="auto"/>
      </w:divBdr>
    </w:div>
    <w:div w:id="591620101">
      <w:bodyDiv w:val="1"/>
      <w:marLeft w:val="0"/>
      <w:marRight w:val="0"/>
      <w:marTop w:val="0"/>
      <w:marBottom w:val="0"/>
      <w:divBdr>
        <w:top w:val="none" w:sz="0" w:space="0" w:color="auto"/>
        <w:left w:val="none" w:sz="0" w:space="0" w:color="auto"/>
        <w:bottom w:val="none" w:sz="0" w:space="0" w:color="auto"/>
        <w:right w:val="none" w:sz="0" w:space="0" w:color="auto"/>
      </w:divBdr>
    </w:div>
    <w:div w:id="591746451">
      <w:bodyDiv w:val="1"/>
      <w:marLeft w:val="0"/>
      <w:marRight w:val="0"/>
      <w:marTop w:val="0"/>
      <w:marBottom w:val="0"/>
      <w:divBdr>
        <w:top w:val="none" w:sz="0" w:space="0" w:color="auto"/>
        <w:left w:val="none" w:sz="0" w:space="0" w:color="auto"/>
        <w:bottom w:val="none" w:sz="0" w:space="0" w:color="auto"/>
        <w:right w:val="none" w:sz="0" w:space="0" w:color="auto"/>
      </w:divBdr>
    </w:div>
    <w:div w:id="591818448">
      <w:bodyDiv w:val="1"/>
      <w:marLeft w:val="0"/>
      <w:marRight w:val="0"/>
      <w:marTop w:val="0"/>
      <w:marBottom w:val="0"/>
      <w:divBdr>
        <w:top w:val="none" w:sz="0" w:space="0" w:color="auto"/>
        <w:left w:val="none" w:sz="0" w:space="0" w:color="auto"/>
        <w:bottom w:val="none" w:sz="0" w:space="0" w:color="auto"/>
        <w:right w:val="none" w:sz="0" w:space="0" w:color="auto"/>
      </w:divBdr>
    </w:div>
    <w:div w:id="592855310">
      <w:bodyDiv w:val="1"/>
      <w:marLeft w:val="0"/>
      <w:marRight w:val="0"/>
      <w:marTop w:val="0"/>
      <w:marBottom w:val="0"/>
      <w:divBdr>
        <w:top w:val="none" w:sz="0" w:space="0" w:color="auto"/>
        <w:left w:val="none" w:sz="0" w:space="0" w:color="auto"/>
        <w:bottom w:val="none" w:sz="0" w:space="0" w:color="auto"/>
        <w:right w:val="none" w:sz="0" w:space="0" w:color="auto"/>
      </w:divBdr>
    </w:div>
    <w:div w:id="592934812">
      <w:bodyDiv w:val="1"/>
      <w:marLeft w:val="0"/>
      <w:marRight w:val="0"/>
      <w:marTop w:val="0"/>
      <w:marBottom w:val="0"/>
      <w:divBdr>
        <w:top w:val="none" w:sz="0" w:space="0" w:color="auto"/>
        <w:left w:val="none" w:sz="0" w:space="0" w:color="auto"/>
        <w:bottom w:val="none" w:sz="0" w:space="0" w:color="auto"/>
        <w:right w:val="none" w:sz="0" w:space="0" w:color="auto"/>
      </w:divBdr>
    </w:div>
    <w:div w:id="593170493">
      <w:bodyDiv w:val="1"/>
      <w:marLeft w:val="0"/>
      <w:marRight w:val="0"/>
      <w:marTop w:val="0"/>
      <w:marBottom w:val="0"/>
      <w:divBdr>
        <w:top w:val="none" w:sz="0" w:space="0" w:color="auto"/>
        <w:left w:val="none" w:sz="0" w:space="0" w:color="auto"/>
        <w:bottom w:val="none" w:sz="0" w:space="0" w:color="auto"/>
        <w:right w:val="none" w:sz="0" w:space="0" w:color="auto"/>
      </w:divBdr>
    </w:div>
    <w:div w:id="593438279">
      <w:bodyDiv w:val="1"/>
      <w:marLeft w:val="0"/>
      <w:marRight w:val="0"/>
      <w:marTop w:val="0"/>
      <w:marBottom w:val="0"/>
      <w:divBdr>
        <w:top w:val="none" w:sz="0" w:space="0" w:color="auto"/>
        <w:left w:val="none" w:sz="0" w:space="0" w:color="auto"/>
        <w:bottom w:val="none" w:sz="0" w:space="0" w:color="auto"/>
        <w:right w:val="none" w:sz="0" w:space="0" w:color="auto"/>
      </w:divBdr>
    </w:div>
    <w:div w:id="593515640">
      <w:bodyDiv w:val="1"/>
      <w:marLeft w:val="0"/>
      <w:marRight w:val="0"/>
      <w:marTop w:val="0"/>
      <w:marBottom w:val="0"/>
      <w:divBdr>
        <w:top w:val="none" w:sz="0" w:space="0" w:color="auto"/>
        <w:left w:val="none" w:sz="0" w:space="0" w:color="auto"/>
        <w:bottom w:val="none" w:sz="0" w:space="0" w:color="auto"/>
        <w:right w:val="none" w:sz="0" w:space="0" w:color="auto"/>
      </w:divBdr>
    </w:div>
    <w:div w:id="593781992">
      <w:bodyDiv w:val="1"/>
      <w:marLeft w:val="0"/>
      <w:marRight w:val="0"/>
      <w:marTop w:val="0"/>
      <w:marBottom w:val="0"/>
      <w:divBdr>
        <w:top w:val="none" w:sz="0" w:space="0" w:color="auto"/>
        <w:left w:val="none" w:sz="0" w:space="0" w:color="auto"/>
        <w:bottom w:val="none" w:sz="0" w:space="0" w:color="auto"/>
        <w:right w:val="none" w:sz="0" w:space="0" w:color="auto"/>
      </w:divBdr>
    </w:div>
    <w:div w:id="593829043">
      <w:bodyDiv w:val="1"/>
      <w:marLeft w:val="0"/>
      <w:marRight w:val="0"/>
      <w:marTop w:val="0"/>
      <w:marBottom w:val="0"/>
      <w:divBdr>
        <w:top w:val="none" w:sz="0" w:space="0" w:color="auto"/>
        <w:left w:val="none" w:sz="0" w:space="0" w:color="auto"/>
        <w:bottom w:val="none" w:sz="0" w:space="0" w:color="auto"/>
        <w:right w:val="none" w:sz="0" w:space="0" w:color="auto"/>
      </w:divBdr>
    </w:div>
    <w:div w:id="594286153">
      <w:bodyDiv w:val="1"/>
      <w:marLeft w:val="0"/>
      <w:marRight w:val="0"/>
      <w:marTop w:val="0"/>
      <w:marBottom w:val="0"/>
      <w:divBdr>
        <w:top w:val="none" w:sz="0" w:space="0" w:color="auto"/>
        <w:left w:val="none" w:sz="0" w:space="0" w:color="auto"/>
        <w:bottom w:val="none" w:sz="0" w:space="0" w:color="auto"/>
        <w:right w:val="none" w:sz="0" w:space="0" w:color="auto"/>
      </w:divBdr>
    </w:div>
    <w:div w:id="594677778">
      <w:bodyDiv w:val="1"/>
      <w:marLeft w:val="0"/>
      <w:marRight w:val="0"/>
      <w:marTop w:val="0"/>
      <w:marBottom w:val="0"/>
      <w:divBdr>
        <w:top w:val="none" w:sz="0" w:space="0" w:color="auto"/>
        <w:left w:val="none" w:sz="0" w:space="0" w:color="auto"/>
        <w:bottom w:val="none" w:sz="0" w:space="0" w:color="auto"/>
        <w:right w:val="none" w:sz="0" w:space="0" w:color="auto"/>
      </w:divBdr>
    </w:div>
    <w:div w:id="594753134">
      <w:bodyDiv w:val="1"/>
      <w:marLeft w:val="0"/>
      <w:marRight w:val="0"/>
      <w:marTop w:val="0"/>
      <w:marBottom w:val="0"/>
      <w:divBdr>
        <w:top w:val="none" w:sz="0" w:space="0" w:color="auto"/>
        <w:left w:val="none" w:sz="0" w:space="0" w:color="auto"/>
        <w:bottom w:val="none" w:sz="0" w:space="0" w:color="auto"/>
        <w:right w:val="none" w:sz="0" w:space="0" w:color="auto"/>
      </w:divBdr>
    </w:div>
    <w:div w:id="594825119">
      <w:bodyDiv w:val="1"/>
      <w:marLeft w:val="0"/>
      <w:marRight w:val="0"/>
      <w:marTop w:val="0"/>
      <w:marBottom w:val="0"/>
      <w:divBdr>
        <w:top w:val="none" w:sz="0" w:space="0" w:color="auto"/>
        <w:left w:val="none" w:sz="0" w:space="0" w:color="auto"/>
        <w:bottom w:val="none" w:sz="0" w:space="0" w:color="auto"/>
        <w:right w:val="none" w:sz="0" w:space="0" w:color="auto"/>
      </w:divBdr>
    </w:div>
    <w:div w:id="595282955">
      <w:bodyDiv w:val="1"/>
      <w:marLeft w:val="0"/>
      <w:marRight w:val="0"/>
      <w:marTop w:val="0"/>
      <w:marBottom w:val="0"/>
      <w:divBdr>
        <w:top w:val="none" w:sz="0" w:space="0" w:color="auto"/>
        <w:left w:val="none" w:sz="0" w:space="0" w:color="auto"/>
        <w:bottom w:val="none" w:sz="0" w:space="0" w:color="auto"/>
        <w:right w:val="none" w:sz="0" w:space="0" w:color="auto"/>
      </w:divBdr>
      <w:divsChild>
        <w:div w:id="287316878">
          <w:marLeft w:val="480"/>
          <w:marRight w:val="0"/>
          <w:marTop w:val="0"/>
          <w:marBottom w:val="0"/>
          <w:divBdr>
            <w:top w:val="none" w:sz="0" w:space="0" w:color="auto"/>
            <w:left w:val="none" w:sz="0" w:space="0" w:color="auto"/>
            <w:bottom w:val="none" w:sz="0" w:space="0" w:color="auto"/>
            <w:right w:val="none" w:sz="0" w:space="0" w:color="auto"/>
          </w:divBdr>
        </w:div>
        <w:div w:id="652025827">
          <w:marLeft w:val="480"/>
          <w:marRight w:val="0"/>
          <w:marTop w:val="0"/>
          <w:marBottom w:val="0"/>
          <w:divBdr>
            <w:top w:val="none" w:sz="0" w:space="0" w:color="auto"/>
            <w:left w:val="none" w:sz="0" w:space="0" w:color="auto"/>
            <w:bottom w:val="none" w:sz="0" w:space="0" w:color="auto"/>
            <w:right w:val="none" w:sz="0" w:space="0" w:color="auto"/>
          </w:divBdr>
        </w:div>
        <w:div w:id="1526216763">
          <w:marLeft w:val="480"/>
          <w:marRight w:val="0"/>
          <w:marTop w:val="0"/>
          <w:marBottom w:val="0"/>
          <w:divBdr>
            <w:top w:val="none" w:sz="0" w:space="0" w:color="auto"/>
            <w:left w:val="none" w:sz="0" w:space="0" w:color="auto"/>
            <w:bottom w:val="none" w:sz="0" w:space="0" w:color="auto"/>
            <w:right w:val="none" w:sz="0" w:space="0" w:color="auto"/>
          </w:divBdr>
        </w:div>
        <w:div w:id="1286621940">
          <w:marLeft w:val="480"/>
          <w:marRight w:val="0"/>
          <w:marTop w:val="0"/>
          <w:marBottom w:val="0"/>
          <w:divBdr>
            <w:top w:val="none" w:sz="0" w:space="0" w:color="auto"/>
            <w:left w:val="none" w:sz="0" w:space="0" w:color="auto"/>
            <w:bottom w:val="none" w:sz="0" w:space="0" w:color="auto"/>
            <w:right w:val="none" w:sz="0" w:space="0" w:color="auto"/>
          </w:divBdr>
        </w:div>
        <w:div w:id="431508909">
          <w:marLeft w:val="480"/>
          <w:marRight w:val="0"/>
          <w:marTop w:val="0"/>
          <w:marBottom w:val="0"/>
          <w:divBdr>
            <w:top w:val="none" w:sz="0" w:space="0" w:color="auto"/>
            <w:left w:val="none" w:sz="0" w:space="0" w:color="auto"/>
            <w:bottom w:val="none" w:sz="0" w:space="0" w:color="auto"/>
            <w:right w:val="none" w:sz="0" w:space="0" w:color="auto"/>
          </w:divBdr>
        </w:div>
        <w:div w:id="39673529">
          <w:marLeft w:val="480"/>
          <w:marRight w:val="0"/>
          <w:marTop w:val="0"/>
          <w:marBottom w:val="0"/>
          <w:divBdr>
            <w:top w:val="none" w:sz="0" w:space="0" w:color="auto"/>
            <w:left w:val="none" w:sz="0" w:space="0" w:color="auto"/>
            <w:bottom w:val="none" w:sz="0" w:space="0" w:color="auto"/>
            <w:right w:val="none" w:sz="0" w:space="0" w:color="auto"/>
          </w:divBdr>
        </w:div>
        <w:div w:id="32315351">
          <w:marLeft w:val="480"/>
          <w:marRight w:val="0"/>
          <w:marTop w:val="0"/>
          <w:marBottom w:val="0"/>
          <w:divBdr>
            <w:top w:val="none" w:sz="0" w:space="0" w:color="auto"/>
            <w:left w:val="none" w:sz="0" w:space="0" w:color="auto"/>
            <w:bottom w:val="none" w:sz="0" w:space="0" w:color="auto"/>
            <w:right w:val="none" w:sz="0" w:space="0" w:color="auto"/>
          </w:divBdr>
        </w:div>
        <w:div w:id="824589384">
          <w:marLeft w:val="480"/>
          <w:marRight w:val="0"/>
          <w:marTop w:val="0"/>
          <w:marBottom w:val="0"/>
          <w:divBdr>
            <w:top w:val="none" w:sz="0" w:space="0" w:color="auto"/>
            <w:left w:val="none" w:sz="0" w:space="0" w:color="auto"/>
            <w:bottom w:val="none" w:sz="0" w:space="0" w:color="auto"/>
            <w:right w:val="none" w:sz="0" w:space="0" w:color="auto"/>
          </w:divBdr>
        </w:div>
        <w:div w:id="610934688">
          <w:marLeft w:val="480"/>
          <w:marRight w:val="0"/>
          <w:marTop w:val="0"/>
          <w:marBottom w:val="0"/>
          <w:divBdr>
            <w:top w:val="none" w:sz="0" w:space="0" w:color="auto"/>
            <w:left w:val="none" w:sz="0" w:space="0" w:color="auto"/>
            <w:bottom w:val="none" w:sz="0" w:space="0" w:color="auto"/>
            <w:right w:val="none" w:sz="0" w:space="0" w:color="auto"/>
          </w:divBdr>
        </w:div>
        <w:div w:id="1553078095">
          <w:marLeft w:val="480"/>
          <w:marRight w:val="0"/>
          <w:marTop w:val="0"/>
          <w:marBottom w:val="0"/>
          <w:divBdr>
            <w:top w:val="none" w:sz="0" w:space="0" w:color="auto"/>
            <w:left w:val="none" w:sz="0" w:space="0" w:color="auto"/>
            <w:bottom w:val="none" w:sz="0" w:space="0" w:color="auto"/>
            <w:right w:val="none" w:sz="0" w:space="0" w:color="auto"/>
          </w:divBdr>
        </w:div>
        <w:div w:id="1283607520">
          <w:marLeft w:val="480"/>
          <w:marRight w:val="0"/>
          <w:marTop w:val="0"/>
          <w:marBottom w:val="0"/>
          <w:divBdr>
            <w:top w:val="none" w:sz="0" w:space="0" w:color="auto"/>
            <w:left w:val="none" w:sz="0" w:space="0" w:color="auto"/>
            <w:bottom w:val="none" w:sz="0" w:space="0" w:color="auto"/>
            <w:right w:val="none" w:sz="0" w:space="0" w:color="auto"/>
          </w:divBdr>
        </w:div>
        <w:div w:id="2106539455">
          <w:marLeft w:val="480"/>
          <w:marRight w:val="0"/>
          <w:marTop w:val="0"/>
          <w:marBottom w:val="0"/>
          <w:divBdr>
            <w:top w:val="none" w:sz="0" w:space="0" w:color="auto"/>
            <w:left w:val="none" w:sz="0" w:space="0" w:color="auto"/>
            <w:bottom w:val="none" w:sz="0" w:space="0" w:color="auto"/>
            <w:right w:val="none" w:sz="0" w:space="0" w:color="auto"/>
          </w:divBdr>
        </w:div>
        <w:div w:id="1594050379">
          <w:marLeft w:val="480"/>
          <w:marRight w:val="0"/>
          <w:marTop w:val="0"/>
          <w:marBottom w:val="0"/>
          <w:divBdr>
            <w:top w:val="none" w:sz="0" w:space="0" w:color="auto"/>
            <w:left w:val="none" w:sz="0" w:space="0" w:color="auto"/>
            <w:bottom w:val="none" w:sz="0" w:space="0" w:color="auto"/>
            <w:right w:val="none" w:sz="0" w:space="0" w:color="auto"/>
          </w:divBdr>
        </w:div>
        <w:div w:id="739640420">
          <w:marLeft w:val="480"/>
          <w:marRight w:val="0"/>
          <w:marTop w:val="0"/>
          <w:marBottom w:val="0"/>
          <w:divBdr>
            <w:top w:val="none" w:sz="0" w:space="0" w:color="auto"/>
            <w:left w:val="none" w:sz="0" w:space="0" w:color="auto"/>
            <w:bottom w:val="none" w:sz="0" w:space="0" w:color="auto"/>
            <w:right w:val="none" w:sz="0" w:space="0" w:color="auto"/>
          </w:divBdr>
        </w:div>
        <w:div w:id="109209145">
          <w:marLeft w:val="480"/>
          <w:marRight w:val="0"/>
          <w:marTop w:val="0"/>
          <w:marBottom w:val="0"/>
          <w:divBdr>
            <w:top w:val="none" w:sz="0" w:space="0" w:color="auto"/>
            <w:left w:val="none" w:sz="0" w:space="0" w:color="auto"/>
            <w:bottom w:val="none" w:sz="0" w:space="0" w:color="auto"/>
            <w:right w:val="none" w:sz="0" w:space="0" w:color="auto"/>
          </w:divBdr>
        </w:div>
        <w:div w:id="1126923372">
          <w:marLeft w:val="480"/>
          <w:marRight w:val="0"/>
          <w:marTop w:val="0"/>
          <w:marBottom w:val="0"/>
          <w:divBdr>
            <w:top w:val="none" w:sz="0" w:space="0" w:color="auto"/>
            <w:left w:val="none" w:sz="0" w:space="0" w:color="auto"/>
            <w:bottom w:val="none" w:sz="0" w:space="0" w:color="auto"/>
            <w:right w:val="none" w:sz="0" w:space="0" w:color="auto"/>
          </w:divBdr>
        </w:div>
        <w:div w:id="1574923125">
          <w:marLeft w:val="480"/>
          <w:marRight w:val="0"/>
          <w:marTop w:val="0"/>
          <w:marBottom w:val="0"/>
          <w:divBdr>
            <w:top w:val="none" w:sz="0" w:space="0" w:color="auto"/>
            <w:left w:val="none" w:sz="0" w:space="0" w:color="auto"/>
            <w:bottom w:val="none" w:sz="0" w:space="0" w:color="auto"/>
            <w:right w:val="none" w:sz="0" w:space="0" w:color="auto"/>
          </w:divBdr>
        </w:div>
        <w:div w:id="12461246">
          <w:marLeft w:val="480"/>
          <w:marRight w:val="0"/>
          <w:marTop w:val="0"/>
          <w:marBottom w:val="0"/>
          <w:divBdr>
            <w:top w:val="none" w:sz="0" w:space="0" w:color="auto"/>
            <w:left w:val="none" w:sz="0" w:space="0" w:color="auto"/>
            <w:bottom w:val="none" w:sz="0" w:space="0" w:color="auto"/>
            <w:right w:val="none" w:sz="0" w:space="0" w:color="auto"/>
          </w:divBdr>
        </w:div>
        <w:div w:id="254286946">
          <w:marLeft w:val="480"/>
          <w:marRight w:val="0"/>
          <w:marTop w:val="0"/>
          <w:marBottom w:val="0"/>
          <w:divBdr>
            <w:top w:val="none" w:sz="0" w:space="0" w:color="auto"/>
            <w:left w:val="none" w:sz="0" w:space="0" w:color="auto"/>
            <w:bottom w:val="none" w:sz="0" w:space="0" w:color="auto"/>
            <w:right w:val="none" w:sz="0" w:space="0" w:color="auto"/>
          </w:divBdr>
        </w:div>
        <w:div w:id="2116747308">
          <w:marLeft w:val="480"/>
          <w:marRight w:val="0"/>
          <w:marTop w:val="0"/>
          <w:marBottom w:val="0"/>
          <w:divBdr>
            <w:top w:val="none" w:sz="0" w:space="0" w:color="auto"/>
            <w:left w:val="none" w:sz="0" w:space="0" w:color="auto"/>
            <w:bottom w:val="none" w:sz="0" w:space="0" w:color="auto"/>
            <w:right w:val="none" w:sz="0" w:space="0" w:color="auto"/>
          </w:divBdr>
        </w:div>
        <w:div w:id="655645489">
          <w:marLeft w:val="480"/>
          <w:marRight w:val="0"/>
          <w:marTop w:val="0"/>
          <w:marBottom w:val="0"/>
          <w:divBdr>
            <w:top w:val="none" w:sz="0" w:space="0" w:color="auto"/>
            <w:left w:val="none" w:sz="0" w:space="0" w:color="auto"/>
            <w:bottom w:val="none" w:sz="0" w:space="0" w:color="auto"/>
            <w:right w:val="none" w:sz="0" w:space="0" w:color="auto"/>
          </w:divBdr>
        </w:div>
        <w:div w:id="288705949">
          <w:marLeft w:val="480"/>
          <w:marRight w:val="0"/>
          <w:marTop w:val="0"/>
          <w:marBottom w:val="0"/>
          <w:divBdr>
            <w:top w:val="none" w:sz="0" w:space="0" w:color="auto"/>
            <w:left w:val="none" w:sz="0" w:space="0" w:color="auto"/>
            <w:bottom w:val="none" w:sz="0" w:space="0" w:color="auto"/>
            <w:right w:val="none" w:sz="0" w:space="0" w:color="auto"/>
          </w:divBdr>
        </w:div>
        <w:div w:id="494034231">
          <w:marLeft w:val="480"/>
          <w:marRight w:val="0"/>
          <w:marTop w:val="0"/>
          <w:marBottom w:val="0"/>
          <w:divBdr>
            <w:top w:val="none" w:sz="0" w:space="0" w:color="auto"/>
            <w:left w:val="none" w:sz="0" w:space="0" w:color="auto"/>
            <w:bottom w:val="none" w:sz="0" w:space="0" w:color="auto"/>
            <w:right w:val="none" w:sz="0" w:space="0" w:color="auto"/>
          </w:divBdr>
        </w:div>
        <w:div w:id="894779802">
          <w:marLeft w:val="480"/>
          <w:marRight w:val="0"/>
          <w:marTop w:val="0"/>
          <w:marBottom w:val="0"/>
          <w:divBdr>
            <w:top w:val="none" w:sz="0" w:space="0" w:color="auto"/>
            <w:left w:val="none" w:sz="0" w:space="0" w:color="auto"/>
            <w:bottom w:val="none" w:sz="0" w:space="0" w:color="auto"/>
            <w:right w:val="none" w:sz="0" w:space="0" w:color="auto"/>
          </w:divBdr>
        </w:div>
        <w:div w:id="1526019087">
          <w:marLeft w:val="480"/>
          <w:marRight w:val="0"/>
          <w:marTop w:val="0"/>
          <w:marBottom w:val="0"/>
          <w:divBdr>
            <w:top w:val="none" w:sz="0" w:space="0" w:color="auto"/>
            <w:left w:val="none" w:sz="0" w:space="0" w:color="auto"/>
            <w:bottom w:val="none" w:sz="0" w:space="0" w:color="auto"/>
            <w:right w:val="none" w:sz="0" w:space="0" w:color="auto"/>
          </w:divBdr>
        </w:div>
        <w:div w:id="1300188751">
          <w:marLeft w:val="480"/>
          <w:marRight w:val="0"/>
          <w:marTop w:val="0"/>
          <w:marBottom w:val="0"/>
          <w:divBdr>
            <w:top w:val="none" w:sz="0" w:space="0" w:color="auto"/>
            <w:left w:val="none" w:sz="0" w:space="0" w:color="auto"/>
            <w:bottom w:val="none" w:sz="0" w:space="0" w:color="auto"/>
            <w:right w:val="none" w:sz="0" w:space="0" w:color="auto"/>
          </w:divBdr>
        </w:div>
        <w:div w:id="1533110121">
          <w:marLeft w:val="480"/>
          <w:marRight w:val="0"/>
          <w:marTop w:val="0"/>
          <w:marBottom w:val="0"/>
          <w:divBdr>
            <w:top w:val="none" w:sz="0" w:space="0" w:color="auto"/>
            <w:left w:val="none" w:sz="0" w:space="0" w:color="auto"/>
            <w:bottom w:val="none" w:sz="0" w:space="0" w:color="auto"/>
            <w:right w:val="none" w:sz="0" w:space="0" w:color="auto"/>
          </w:divBdr>
        </w:div>
        <w:div w:id="1201552200">
          <w:marLeft w:val="480"/>
          <w:marRight w:val="0"/>
          <w:marTop w:val="0"/>
          <w:marBottom w:val="0"/>
          <w:divBdr>
            <w:top w:val="none" w:sz="0" w:space="0" w:color="auto"/>
            <w:left w:val="none" w:sz="0" w:space="0" w:color="auto"/>
            <w:bottom w:val="none" w:sz="0" w:space="0" w:color="auto"/>
            <w:right w:val="none" w:sz="0" w:space="0" w:color="auto"/>
          </w:divBdr>
        </w:div>
        <w:div w:id="1341469509">
          <w:marLeft w:val="480"/>
          <w:marRight w:val="0"/>
          <w:marTop w:val="0"/>
          <w:marBottom w:val="0"/>
          <w:divBdr>
            <w:top w:val="none" w:sz="0" w:space="0" w:color="auto"/>
            <w:left w:val="none" w:sz="0" w:space="0" w:color="auto"/>
            <w:bottom w:val="none" w:sz="0" w:space="0" w:color="auto"/>
            <w:right w:val="none" w:sz="0" w:space="0" w:color="auto"/>
          </w:divBdr>
        </w:div>
        <w:div w:id="1978221895">
          <w:marLeft w:val="480"/>
          <w:marRight w:val="0"/>
          <w:marTop w:val="0"/>
          <w:marBottom w:val="0"/>
          <w:divBdr>
            <w:top w:val="none" w:sz="0" w:space="0" w:color="auto"/>
            <w:left w:val="none" w:sz="0" w:space="0" w:color="auto"/>
            <w:bottom w:val="none" w:sz="0" w:space="0" w:color="auto"/>
            <w:right w:val="none" w:sz="0" w:space="0" w:color="auto"/>
          </w:divBdr>
        </w:div>
        <w:div w:id="1397048760">
          <w:marLeft w:val="480"/>
          <w:marRight w:val="0"/>
          <w:marTop w:val="0"/>
          <w:marBottom w:val="0"/>
          <w:divBdr>
            <w:top w:val="none" w:sz="0" w:space="0" w:color="auto"/>
            <w:left w:val="none" w:sz="0" w:space="0" w:color="auto"/>
            <w:bottom w:val="none" w:sz="0" w:space="0" w:color="auto"/>
            <w:right w:val="none" w:sz="0" w:space="0" w:color="auto"/>
          </w:divBdr>
        </w:div>
        <w:div w:id="996151957">
          <w:marLeft w:val="480"/>
          <w:marRight w:val="0"/>
          <w:marTop w:val="0"/>
          <w:marBottom w:val="0"/>
          <w:divBdr>
            <w:top w:val="none" w:sz="0" w:space="0" w:color="auto"/>
            <w:left w:val="none" w:sz="0" w:space="0" w:color="auto"/>
            <w:bottom w:val="none" w:sz="0" w:space="0" w:color="auto"/>
            <w:right w:val="none" w:sz="0" w:space="0" w:color="auto"/>
          </w:divBdr>
        </w:div>
        <w:div w:id="1898129940">
          <w:marLeft w:val="480"/>
          <w:marRight w:val="0"/>
          <w:marTop w:val="0"/>
          <w:marBottom w:val="0"/>
          <w:divBdr>
            <w:top w:val="none" w:sz="0" w:space="0" w:color="auto"/>
            <w:left w:val="none" w:sz="0" w:space="0" w:color="auto"/>
            <w:bottom w:val="none" w:sz="0" w:space="0" w:color="auto"/>
            <w:right w:val="none" w:sz="0" w:space="0" w:color="auto"/>
          </w:divBdr>
        </w:div>
        <w:div w:id="1490057694">
          <w:marLeft w:val="480"/>
          <w:marRight w:val="0"/>
          <w:marTop w:val="0"/>
          <w:marBottom w:val="0"/>
          <w:divBdr>
            <w:top w:val="none" w:sz="0" w:space="0" w:color="auto"/>
            <w:left w:val="none" w:sz="0" w:space="0" w:color="auto"/>
            <w:bottom w:val="none" w:sz="0" w:space="0" w:color="auto"/>
            <w:right w:val="none" w:sz="0" w:space="0" w:color="auto"/>
          </w:divBdr>
        </w:div>
        <w:div w:id="1527019148">
          <w:marLeft w:val="480"/>
          <w:marRight w:val="0"/>
          <w:marTop w:val="0"/>
          <w:marBottom w:val="0"/>
          <w:divBdr>
            <w:top w:val="none" w:sz="0" w:space="0" w:color="auto"/>
            <w:left w:val="none" w:sz="0" w:space="0" w:color="auto"/>
            <w:bottom w:val="none" w:sz="0" w:space="0" w:color="auto"/>
            <w:right w:val="none" w:sz="0" w:space="0" w:color="auto"/>
          </w:divBdr>
        </w:div>
        <w:div w:id="2029746345">
          <w:marLeft w:val="480"/>
          <w:marRight w:val="0"/>
          <w:marTop w:val="0"/>
          <w:marBottom w:val="0"/>
          <w:divBdr>
            <w:top w:val="none" w:sz="0" w:space="0" w:color="auto"/>
            <w:left w:val="none" w:sz="0" w:space="0" w:color="auto"/>
            <w:bottom w:val="none" w:sz="0" w:space="0" w:color="auto"/>
            <w:right w:val="none" w:sz="0" w:space="0" w:color="auto"/>
          </w:divBdr>
        </w:div>
        <w:div w:id="318656784">
          <w:marLeft w:val="480"/>
          <w:marRight w:val="0"/>
          <w:marTop w:val="0"/>
          <w:marBottom w:val="0"/>
          <w:divBdr>
            <w:top w:val="none" w:sz="0" w:space="0" w:color="auto"/>
            <w:left w:val="none" w:sz="0" w:space="0" w:color="auto"/>
            <w:bottom w:val="none" w:sz="0" w:space="0" w:color="auto"/>
            <w:right w:val="none" w:sz="0" w:space="0" w:color="auto"/>
          </w:divBdr>
        </w:div>
        <w:div w:id="1822695264">
          <w:marLeft w:val="480"/>
          <w:marRight w:val="0"/>
          <w:marTop w:val="0"/>
          <w:marBottom w:val="0"/>
          <w:divBdr>
            <w:top w:val="none" w:sz="0" w:space="0" w:color="auto"/>
            <w:left w:val="none" w:sz="0" w:space="0" w:color="auto"/>
            <w:bottom w:val="none" w:sz="0" w:space="0" w:color="auto"/>
            <w:right w:val="none" w:sz="0" w:space="0" w:color="auto"/>
          </w:divBdr>
        </w:div>
        <w:div w:id="1154448751">
          <w:marLeft w:val="480"/>
          <w:marRight w:val="0"/>
          <w:marTop w:val="0"/>
          <w:marBottom w:val="0"/>
          <w:divBdr>
            <w:top w:val="none" w:sz="0" w:space="0" w:color="auto"/>
            <w:left w:val="none" w:sz="0" w:space="0" w:color="auto"/>
            <w:bottom w:val="none" w:sz="0" w:space="0" w:color="auto"/>
            <w:right w:val="none" w:sz="0" w:space="0" w:color="auto"/>
          </w:divBdr>
        </w:div>
        <w:div w:id="882326011">
          <w:marLeft w:val="480"/>
          <w:marRight w:val="0"/>
          <w:marTop w:val="0"/>
          <w:marBottom w:val="0"/>
          <w:divBdr>
            <w:top w:val="none" w:sz="0" w:space="0" w:color="auto"/>
            <w:left w:val="none" w:sz="0" w:space="0" w:color="auto"/>
            <w:bottom w:val="none" w:sz="0" w:space="0" w:color="auto"/>
            <w:right w:val="none" w:sz="0" w:space="0" w:color="auto"/>
          </w:divBdr>
        </w:div>
        <w:div w:id="1538616233">
          <w:marLeft w:val="480"/>
          <w:marRight w:val="0"/>
          <w:marTop w:val="0"/>
          <w:marBottom w:val="0"/>
          <w:divBdr>
            <w:top w:val="none" w:sz="0" w:space="0" w:color="auto"/>
            <w:left w:val="none" w:sz="0" w:space="0" w:color="auto"/>
            <w:bottom w:val="none" w:sz="0" w:space="0" w:color="auto"/>
            <w:right w:val="none" w:sz="0" w:space="0" w:color="auto"/>
          </w:divBdr>
        </w:div>
        <w:div w:id="1785538233">
          <w:marLeft w:val="480"/>
          <w:marRight w:val="0"/>
          <w:marTop w:val="0"/>
          <w:marBottom w:val="0"/>
          <w:divBdr>
            <w:top w:val="none" w:sz="0" w:space="0" w:color="auto"/>
            <w:left w:val="none" w:sz="0" w:space="0" w:color="auto"/>
            <w:bottom w:val="none" w:sz="0" w:space="0" w:color="auto"/>
            <w:right w:val="none" w:sz="0" w:space="0" w:color="auto"/>
          </w:divBdr>
        </w:div>
        <w:div w:id="565603655">
          <w:marLeft w:val="480"/>
          <w:marRight w:val="0"/>
          <w:marTop w:val="0"/>
          <w:marBottom w:val="0"/>
          <w:divBdr>
            <w:top w:val="none" w:sz="0" w:space="0" w:color="auto"/>
            <w:left w:val="none" w:sz="0" w:space="0" w:color="auto"/>
            <w:bottom w:val="none" w:sz="0" w:space="0" w:color="auto"/>
            <w:right w:val="none" w:sz="0" w:space="0" w:color="auto"/>
          </w:divBdr>
        </w:div>
        <w:div w:id="1600791046">
          <w:marLeft w:val="480"/>
          <w:marRight w:val="0"/>
          <w:marTop w:val="0"/>
          <w:marBottom w:val="0"/>
          <w:divBdr>
            <w:top w:val="none" w:sz="0" w:space="0" w:color="auto"/>
            <w:left w:val="none" w:sz="0" w:space="0" w:color="auto"/>
            <w:bottom w:val="none" w:sz="0" w:space="0" w:color="auto"/>
            <w:right w:val="none" w:sz="0" w:space="0" w:color="auto"/>
          </w:divBdr>
        </w:div>
        <w:div w:id="1210922466">
          <w:marLeft w:val="480"/>
          <w:marRight w:val="0"/>
          <w:marTop w:val="0"/>
          <w:marBottom w:val="0"/>
          <w:divBdr>
            <w:top w:val="none" w:sz="0" w:space="0" w:color="auto"/>
            <w:left w:val="none" w:sz="0" w:space="0" w:color="auto"/>
            <w:bottom w:val="none" w:sz="0" w:space="0" w:color="auto"/>
            <w:right w:val="none" w:sz="0" w:space="0" w:color="auto"/>
          </w:divBdr>
        </w:div>
        <w:div w:id="835147712">
          <w:marLeft w:val="480"/>
          <w:marRight w:val="0"/>
          <w:marTop w:val="0"/>
          <w:marBottom w:val="0"/>
          <w:divBdr>
            <w:top w:val="none" w:sz="0" w:space="0" w:color="auto"/>
            <w:left w:val="none" w:sz="0" w:space="0" w:color="auto"/>
            <w:bottom w:val="none" w:sz="0" w:space="0" w:color="auto"/>
            <w:right w:val="none" w:sz="0" w:space="0" w:color="auto"/>
          </w:divBdr>
        </w:div>
        <w:div w:id="1883135016">
          <w:marLeft w:val="480"/>
          <w:marRight w:val="0"/>
          <w:marTop w:val="0"/>
          <w:marBottom w:val="0"/>
          <w:divBdr>
            <w:top w:val="none" w:sz="0" w:space="0" w:color="auto"/>
            <w:left w:val="none" w:sz="0" w:space="0" w:color="auto"/>
            <w:bottom w:val="none" w:sz="0" w:space="0" w:color="auto"/>
            <w:right w:val="none" w:sz="0" w:space="0" w:color="auto"/>
          </w:divBdr>
        </w:div>
        <w:div w:id="275410635">
          <w:marLeft w:val="480"/>
          <w:marRight w:val="0"/>
          <w:marTop w:val="0"/>
          <w:marBottom w:val="0"/>
          <w:divBdr>
            <w:top w:val="none" w:sz="0" w:space="0" w:color="auto"/>
            <w:left w:val="none" w:sz="0" w:space="0" w:color="auto"/>
            <w:bottom w:val="none" w:sz="0" w:space="0" w:color="auto"/>
            <w:right w:val="none" w:sz="0" w:space="0" w:color="auto"/>
          </w:divBdr>
        </w:div>
        <w:div w:id="63797771">
          <w:marLeft w:val="480"/>
          <w:marRight w:val="0"/>
          <w:marTop w:val="0"/>
          <w:marBottom w:val="0"/>
          <w:divBdr>
            <w:top w:val="none" w:sz="0" w:space="0" w:color="auto"/>
            <w:left w:val="none" w:sz="0" w:space="0" w:color="auto"/>
            <w:bottom w:val="none" w:sz="0" w:space="0" w:color="auto"/>
            <w:right w:val="none" w:sz="0" w:space="0" w:color="auto"/>
          </w:divBdr>
        </w:div>
        <w:div w:id="451705172">
          <w:marLeft w:val="480"/>
          <w:marRight w:val="0"/>
          <w:marTop w:val="0"/>
          <w:marBottom w:val="0"/>
          <w:divBdr>
            <w:top w:val="none" w:sz="0" w:space="0" w:color="auto"/>
            <w:left w:val="none" w:sz="0" w:space="0" w:color="auto"/>
            <w:bottom w:val="none" w:sz="0" w:space="0" w:color="auto"/>
            <w:right w:val="none" w:sz="0" w:space="0" w:color="auto"/>
          </w:divBdr>
        </w:div>
        <w:div w:id="954364925">
          <w:marLeft w:val="480"/>
          <w:marRight w:val="0"/>
          <w:marTop w:val="0"/>
          <w:marBottom w:val="0"/>
          <w:divBdr>
            <w:top w:val="none" w:sz="0" w:space="0" w:color="auto"/>
            <w:left w:val="none" w:sz="0" w:space="0" w:color="auto"/>
            <w:bottom w:val="none" w:sz="0" w:space="0" w:color="auto"/>
            <w:right w:val="none" w:sz="0" w:space="0" w:color="auto"/>
          </w:divBdr>
        </w:div>
        <w:div w:id="1582712135">
          <w:marLeft w:val="480"/>
          <w:marRight w:val="0"/>
          <w:marTop w:val="0"/>
          <w:marBottom w:val="0"/>
          <w:divBdr>
            <w:top w:val="none" w:sz="0" w:space="0" w:color="auto"/>
            <w:left w:val="none" w:sz="0" w:space="0" w:color="auto"/>
            <w:bottom w:val="none" w:sz="0" w:space="0" w:color="auto"/>
            <w:right w:val="none" w:sz="0" w:space="0" w:color="auto"/>
          </w:divBdr>
        </w:div>
        <w:div w:id="1450510421">
          <w:marLeft w:val="480"/>
          <w:marRight w:val="0"/>
          <w:marTop w:val="0"/>
          <w:marBottom w:val="0"/>
          <w:divBdr>
            <w:top w:val="none" w:sz="0" w:space="0" w:color="auto"/>
            <w:left w:val="none" w:sz="0" w:space="0" w:color="auto"/>
            <w:bottom w:val="none" w:sz="0" w:space="0" w:color="auto"/>
            <w:right w:val="none" w:sz="0" w:space="0" w:color="auto"/>
          </w:divBdr>
        </w:div>
        <w:div w:id="675613752">
          <w:marLeft w:val="480"/>
          <w:marRight w:val="0"/>
          <w:marTop w:val="0"/>
          <w:marBottom w:val="0"/>
          <w:divBdr>
            <w:top w:val="none" w:sz="0" w:space="0" w:color="auto"/>
            <w:left w:val="none" w:sz="0" w:space="0" w:color="auto"/>
            <w:bottom w:val="none" w:sz="0" w:space="0" w:color="auto"/>
            <w:right w:val="none" w:sz="0" w:space="0" w:color="auto"/>
          </w:divBdr>
        </w:div>
        <w:div w:id="1229027133">
          <w:marLeft w:val="480"/>
          <w:marRight w:val="0"/>
          <w:marTop w:val="0"/>
          <w:marBottom w:val="0"/>
          <w:divBdr>
            <w:top w:val="none" w:sz="0" w:space="0" w:color="auto"/>
            <w:left w:val="none" w:sz="0" w:space="0" w:color="auto"/>
            <w:bottom w:val="none" w:sz="0" w:space="0" w:color="auto"/>
            <w:right w:val="none" w:sz="0" w:space="0" w:color="auto"/>
          </w:divBdr>
        </w:div>
        <w:div w:id="2120758155">
          <w:marLeft w:val="480"/>
          <w:marRight w:val="0"/>
          <w:marTop w:val="0"/>
          <w:marBottom w:val="0"/>
          <w:divBdr>
            <w:top w:val="none" w:sz="0" w:space="0" w:color="auto"/>
            <w:left w:val="none" w:sz="0" w:space="0" w:color="auto"/>
            <w:bottom w:val="none" w:sz="0" w:space="0" w:color="auto"/>
            <w:right w:val="none" w:sz="0" w:space="0" w:color="auto"/>
          </w:divBdr>
        </w:div>
        <w:div w:id="2012946063">
          <w:marLeft w:val="480"/>
          <w:marRight w:val="0"/>
          <w:marTop w:val="0"/>
          <w:marBottom w:val="0"/>
          <w:divBdr>
            <w:top w:val="none" w:sz="0" w:space="0" w:color="auto"/>
            <w:left w:val="none" w:sz="0" w:space="0" w:color="auto"/>
            <w:bottom w:val="none" w:sz="0" w:space="0" w:color="auto"/>
            <w:right w:val="none" w:sz="0" w:space="0" w:color="auto"/>
          </w:divBdr>
        </w:div>
        <w:div w:id="1684239134">
          <w:marLeft w:val="480"/>
          <w:marRight w:val="0"/>
          <w:marTop w:val="0"/>
          <w:marBottom w:val="0"/>
          <w:divBdr>
            <w:top w:val="none" w:sz="0" w:space="0" w:color="auto"/>
            <w:left w:val="none" w:sz="0" w:space="0" w:color="auto"/>
            <w:bottom w:val="none" w:sz="0" w:space="0" w:color="auto"/>
            <w:right w:val="none" w:sz="0" w:space="0" w:color="auto"/>
          </w:divBdr>
        </w:div>
        <w:div w:id="1670282515">
          <w:marLeft w:val="480"/>
          <w:marRight w:val="0"/>
          <w:marTop w:val="0"/>
          <w:marBottom w:val="0"/>
          <w:divBdr>
            <w:top w:val="none" w:sz="0" w:space="0" w:color="auto"/>
            <w:left w:val="none" w:sz="0" w:space="0" w:color="auto"/>
            <w:bottom w:val="none" w:sz="0" w:space="0" w:color="auto"/>
            <w:right w:val="none" w:sz="0" w:space="0" w:color="auto"/>
          </w:divBdr>
        </w:div>
        <w:div w:id="1900439404">
          <w:marLeft w:val="480"/>
          <w:marRight w:val="0"/>
          <w:marTop w:val="0"/>
          <w:marBottom w:val="0"/>
          <w:divBdr>
            <w:top w:val="none" w:sz="0" w:space="0" w:color="auto"/>
            <w:left w:val="none" w:sz="0" w:space="0" w:color="auto"/>
            <w:bottom w:val="none" w:sz="0" w:space="0" w:color="auto"/>
            <w:right w:val="none" w:sz="0" w:space="0" w:color="auto"/>
          </w:divBdr>
        </w:div>
        <w:div w:id="825366256">
          <w:marLeft w:val="480"/>
          <w:marRight w:val="0"/>
          <w:marTop w:val="0"/>
          <w:marBottom w:val="0"/>
          <w:divBdr>
            <w:top w:val="none" w:sz="0" w:space="0" w:color="auto"/>
            <w:left w:val="none" w:sz="0" w:space="0" w:color="auto"/>
            <w:bottom w:val="none" w:sz="0" w:space="0" w:color="auto"/>
            <w:right w:val="none" w:sz="0" w:space="0" w:color="auto"/>
          </w:divBdr>
        </w:div>
        <w:div w:id="296835871">
          <w:marLeft w:val="480"/>
          <w:marRight w:val="0"/>
          <w:marTop w:val="0"/>
          <w:marBottom w:val="0"/>
          <w:divBdr>
            <w:top w:val="none" w:sz="0" w:space="0" w:color="auto"/>
            <w:left w:val="none" w:sz="0" w:space="0" w:color="auto"/>
            <w:bottom w:val="none" w:sz="0" w:space="0" w:color="auto"/>
            <w:right w:val="none" w:sz="0" w:space="0" w:color="auto"/>
          </w:divBdr>
        </w:div>
        <w:div w:id="1470972633">
          <w:marLeft w:val="480"/>
          <w:marRight w:val="0"/>
          <w:marTop w:val="0"/>
          <w:marBottom w:val="0"/>
          <w:divBdr>
            <w:top w:val="none" w:sz="0" w:space="0" w:color="auto"/>
            <w:left w:val="none" w:sz="0" w:space="0" w:color="auto"/>
            <w:bottom w:val="none" w:sz="0" w:space="0" w:color="auto"/>
            <w:right w:val="none" w:sz="0" w:space="0" w:color="auto"/>
          </w:divBdr>
        </w:div>
        <w:div w:id="318075997">
          <w:marLeft w:val="480"/>
          <w:marRight w:val="0"/>
          <w:marTop w:val="0"/>
          <w:marBottom w:val="0"/>
          <w:divBdr>
            <w:top w:val="none" w:sz="0" w:space="0" w:color="auto"/>
            <w:left w:val="none" w:sz="0" w:space="0" w:color="auto"/>
            <w:bottom w:val="none" w:sz="0" w:space="0" w:color="auto"/>
            <w:right w:val="none" w:sz="0" w:space="0" w:color="auto"/>
          </w:divBdr>
        </w:div>
        <w:div w:id="1081028681">
          <w:marLeft w:val="480"/>
          <w:marRight w:val="0"/>
          <w:marTop w:val="0"/>
          <w:marBottom w:val="0"/>
          <w:divBdr>
            <w:top w:val="none" w:sz="0" w:space="0" w:color="auto"/>
            <w:left w:val="none" w:sz="0" w:space="0" w:color="auto"/>
            <w:bottom w:val="none" w:sz="0" w:space="0" w:color="auto"/>
            <w:right w:val="none" w:sz="0" w:space="0" w:color="auto"/>
          </w:divBdr>
        </w:div>
        <w:div w:id="63259886">
          <w:marLeft w:val="480"/>
          <w:marRight w:val="0"/>
          <w:marTop w:val="0"/>
          <w:marBottom w:val="0"/>
          <w:divBdr>
            <w:top w:val="none" w:sz="0" w:space="0" w:color="auto"/>
            <w:left w:val="none" w:sz="0" w:space="0" w:color="auto"/>
            <w:bottom w:val="none" w:sz="0" w:space="0" w:color="auto"/>
            <w:right w:val="none" w:sz="0" w:space="0" w:color="auto"/>
          </w:divBdr>
        </w:div>
        <w:div w:id="1893616519">
          <w:marLeft w:val="480"/>
          <w:marRight w:val="0"/>
          <w:marTop w:val="0"/>
          <w:marBottom w:val="0"/>
          <w:divBdr>
            <w:top w:val="none" w:sz="0" w:space="0" w:color="auto"/>
            <w:left w:val="none" w:sz="0" w:space="0" w:color="auto"/>
            <w:bottom w:val="none" w:sz="0" w:space="0" w:color="auto"/>
            <w:right w:val="none" w:sz="0" w:space="0" w:color="auto"/>
          </w:divBdr>
        </w:div>
        <w:div w:id="304822583">
          <w:marLeft w:val="480"/>
          <w:marRight w:val="0"/>
          <w:marTop w:val="0"/>
          <w:marBottom w:val="0"/>
          <w:divBdr>
            <w:top w:val="none" w:sz="0" w:space="0" w:color="auto"/>
            <w:left w:val="none" w:sz="0" w:space="0" w:color="auto"/>
            <w:bottom w:val="none" w:sz="0" w:space="0" w:color="auto"/>
            <w:right w:val="none" w:sz="0" w:space="0" w:color="auto"/>
          </w:divBdr>
        </w:div>
        <w:div w:id="125512208">
          <w:marLeft w:val="480"/>
          <w:marRight w:val="0"/>
          <w:marTop w:val="0"/>
          <w:marBottom w:val="0"/>
          <w:divBdr>
            <w:top w:val="none" w:sz="0" w:space="0" w:color="auto"/>
            <w:left w:val="none" w:sz="0" w:space="0" w:color="auto"/>
            <w:bottom w:val="none" w:sz="0" w:space="0" w:color="auto"/>
            <w:right w:val="none" w:sz="0" w:space="0" w:color="auto"/>
          </w:divBdr>
        </w:div>
        <w:div w:id="1055741018">
          <w:marLeft w:val="480"/>
          <w:marRight w:val="0"/>
          <w:marTop w:val="0"/>
          <w:marBottom w:val="0"/>
          <w:divBdr>
            <w:top w:val="none" w:sz="0" w:space="0" w:color="auto"/>
            <w:left w:val="none" w:sz="0" w:space="0" w:color="auto"/>
            <w:bottom w:val="none" w:sz="0" w:space="0" w:color="auto"/>
            <w:right w:val="none" w:sz="0" w:space="0" w:color="auto"/>
          </w:divBdr>
        </w:div>
        <w:div w:id="331949962">
          <w:marLeft w:val="480"/>
          <w:marRight w:val="0"/>
          <w:marTop w:val="0"/>
          <w:marBottom w:val="0"/>
          <w:divBdr>
            <w:top w:val="none" w:sz="0" w:space="0" w:color="auto"/>
            <w:left w:val="none" w:sz="0" w:space="0" w:color="auto"/>
            <w:bottom w:val="none" w:sz="0" w:space="0" w:color="auto"/>
            <w:right w:val="none" w:sz="0" w:space="0" w:color="auto"/>
          </w:divBdr>
        </w:div>
        <w:div w:id="2045933970">
          <w:marLeft w:val="480"/>
          <w:marRight w:val="0"/>
          <w:marTop w:val="0"/>
          <w:marBottom w:val="0"/>
          <w:divBdr>
            <w:top w:val="none" w:sz="0" w:space="0" w:color="auto"/>
            <w:left w:val="none" w:sz="0" w:space="0" w:color="auto"/>
            <w:bottom w:val="none" w:sz="0" w:space="0" w:color="auto"/>
            <w:right w:val="none" w:sz="0" w:space="0" w:color="auto"/>
          </w:divBdr>
        </w:div>
        <w:div w:id="1947417674">
          <w:marLeft w:val="480"/>
          <w:marRight w:val="0"/>
          <w:marTop w:val="0"/>
          <w:marBottom w:val="0"/>
          <w:divBdr>
            <w:top w:val="none" w:sz="0" w:space="0" w:color="auto"/>
            <w:left w:val="none" w:sz="0" w:space="0" w:color="auto"/>
            <w:bottom w:val="none" w:sz="0" w:space="0" w:color="auto"/>
            <w:right w:val="none" w:sz="0" w:space="0" w:color="auto"/>
          </w:divBdr>
        </w:div>
        <w:div w:id="1995603687">
          <w:marLeft w:val="480"/>
          <w:marRight w:val="0"/>
          <w:marTop w:val="0"/>
          <w:marBottom w:val="0"/>
          <w:divBdr>
            <w:top w:val="none" w:sz="0" w:space="0" w:color="auto"/>
            <w:left w:val="none" w:sz="0" w:space="0" w:color="auto"/>
            <w:bottom w:val="none" w:sz="0" w:space="0" w:color="auto"/>
            <w:right w:val="none" w:sz="0" w:space="0" w:color="auto"/>
          </w:divBdr>
        </w:div>
      </w:divsChild>
    </w:div>
    <w:div w:id="595361000">
      <w:bodyDiv w:val="1"/>
      <w:marLeft w:val="0"/>
      <w:marRight w:val="0"/>
      <w:marTop w:val="0"/>
      <w:marBottom w:val="0"/>
      <w:divBdr>
        <w:top w:val="none" w:sz="0" w:space="0" w:color="auto"/>
        <w:left w:val="none" w:sz="0" w:space="0" w:color="auto"/>
        <w:bottom w:val="none" w:sz="0" w:space="0" w:color="auto"/>
        <w:right w:val="none" w:sz="0" w:space="0" w:color="auto"/>
      </w:divBdr>
    </w:div>
    <w:div w:id="595400818">
      <w:bodyDiv w:val="1"/>
      <w:marLeft w:val="0"/>
      <w:marRight w:val="0"/>
      <w:marTop w:val="0"/>
      <w:marBottom w:val="0"/>
      <w:divBdr>
        <w:top w:val="none" w:sz="0" w:space="0" w:color="auto"/>
        <w:left w:val="none" w:sz="0" w:space="0" w:color="auto"/>
        <w:bottom w:val="none" w:sz="0" w:space="0" w:color="auto"/>
        <w:right w:val="none" w:sz="0" w:space="0" w:color="auto"/>
      </w:divBdr>
    </w:div>
    <w:div w:id="595408803">
      <w:bodyDiv w:val="1"/>
      <w:marLeft w:val="0"/>
      <w:marRight w:val="0"/>
      <w:marTop w:val="0"/>
      <w:marBottom w:val="0"/>
      <w:divBdr>
        <w:top w:val="none" w:sz="0" w:space="0" w:color="auto"/>
        <w:left w:val="none" w:sz="0" w:space="0" w:color="auto"/>
        <w:bottom w:val="none" w:sz="0" w:space="0" w:color="auto"/>
        <w:right w:val="none" w:sz="0" w:space="0" w:color="auto"/>
      </w:divBdr>
    </w:div>
    <w:div w:id="595481351">
      <w:bodyDiv w:val="1"/>
      <w:marLeft w:val="0"/>
      <w:marRight w:val="0"/>
      <w:marTop w:val="0"/>
      <w:marBottom w:val="0"/>
      <w:divBdr>
        <w:top w:val="none" w:sz="0" w:space="0" w:color="auto"/>
        <w:left w:val="none" w:sz="0" w:space="0" w:color="auto"/>
        <w:bottom w:val="none" w:sz="0" w:space="0" w:color="auto"/>
        <w:right w:val="none" w:sz="0" w:space="0" w:color="auto"/>
      </w:divBdr>
    </w:div>
    <w:div w:id="595482713">
      <w:bodyDiv w:val="1"/>
      <w:marLeft w:val="0"/>
      <w:marRight w:val="0"/>
      <w:marTop w:val="0"/>
      <w:marBottom w:val="0"/>
      <w:divBdr>
        <w:top w:val="none" w:sz="0" w:space="0" w:color="auto"/>
        <w:left w:val="none" w:sz="0" w:space="0" w:color="auto"/>
        <w:bottom w:val="none" w:sz="0" w:space="0" w:color="auto"/>
        <w:right w:val="none" w:sz="0" w:space="0" w:color="auto"/>
      </w:divBdr>
    </w:div>
    <w:div w:id="597099360">
      <w:bodyDiv w:val="1"/>
      <w:marLeft w:val="0"/>
      <w:marRight w:val="0"/>
      <w:marTop w:val="0"/>
      <w:marBottom w:val="0"/>
      <w:divBdr>
        <w:top w:val="none" w:sz="0" w:space="0" w:color="auto"/>
        <w:left w:val="none" w:sz="0" w:space="0" w:color="auto"/>
        <w:bottom w:val="none" w:sz="0" w:space="0" w:color="auto"/>
        <w:right w:val="none" w:sz="0" w:space="0" w:color="auto"/>
      </w:divBdr>
    </w:div>
    <w:div w:id="597249607">
      <w:bodyDiv w:val="1"/>
      <w:marLeft w:val="0"/>
      <w:marRight w:val="0"/>
      <w:marTop w:val="0"/>
      <w:marBottom w:val="0"/>
      <w:divBdr>
        <w:top w:val="none" w:sz="0" w:space="0" w:color="auto"/>
        <w:left w:val="none" w:sz="0" w:space="0" w:color="auto"/>
        <w:bottom w:val="none" w:sz="0" w:space="0" w:color="auto"/>
        <w:right w:val="none" w:sz="0" w:space="0" w:color="auto"/>
      </w:divBdr>
    </w:div>
    <w:div w:id="597564416">
      <w:bodyDiv w:val="1"/>
      <w:marLeft w:val="0"/>
      <w:marRight w:val="0"/>
      <w:marTop w:val="0"/>
      <w:marBottom w:val="0"/>
      <w:divBdr>
        <w:top w:val="none" w:sz="0" w:space="0" w:color="auto"/>
        <w:left w:val="none" w:sz="0" w:space="0" w:color="auto"/>
        <w:bottom w:val="none" w:sz="0" w:space="0" w:color="auto"/>
        <w:right w:val="none" w:sz="0" w:space="0" w:color="auto"/>
      </w:divBdr>
    </w:div>
    <w:div w:id="597567062">
      <w:bodyDiv w:val="1"/>
      <w:marLeft w:val="0"/>
      <w:marRight w:val="0"/>
      <w:marTop w:val="0"/>
      <w:marBottom w:val="0"/>
      <w:divBdr>
        <w:top w:val="none" w:sz="0" w:space="0" w:color="auto"/>
        <w:left w:val="none" w:sz="0" w:space="0" w:color="auto"/>
        <w:bottom w:val="none" w:sz="0" w:space="0" w:color="auto"/>
        <w:right w:val="none" w:sz="0" w:space="0" w:color="auto"/>
      </w:divBdr>
    </w:div>
    <w:div w:id="597759297">
      <w:bodyDiv w:val="1"/>
      <w:marLeft w:val="0"/>
      <w:marRight w:val="0"/>
      <w:marTop w:val="0"/>
      <w:marBottom w:val="0"/>
      <w:divBdr>
        <w:top w:val="none" w:sz="0" w:space="0" w:color="auto"/>
        <w:left w:val="none" w:sz="0" w:space="0" w:color="auto"/>
        <w:bottom w:val="none" w:sz="0" w:space="0" w:color="auto"/>
        <w:right w:val="none" w:sz="0" w:space="0" w:color="auto"/>
      </w:divBdr>
    </w:div>
    <w:div w:id="598175856">
      <w:bodyDiv w:val="1"/>
      <w:marLeft w:val="0"/>
      <w:marRight w:val="0"/>
      <w:marTop w:val="0"/>
      <w:marBottom w:val="0"/>
      <w:divBdr>
        <w:top w:val="none" w:sz="0" w:space="0" w:color="auto"/>
        <w:left w:val="none" w:sz="0" w:space="0" w:color="auto"/>
        <w:bottom w:val="none" w:sz="0" w:space="0" w:color="auto"/>
        <w:right w:val="none" w:sz="0" w:space="0" w:color="auto"/>
      </w:divBdr>
    </w:div>
    <w:div w:id="598833660">
      <w:bodyDiv w:val="1"/>
      <w:marLeft w:val="0"/>
      <w:marRight w:val="0"/>
      <w:marTop w:val="0"/>
      <w:marBottom w:val="0"/>
      <w:divBdr>
        <w:top w:val="none" w:sz="0" w:space="0" w:color="auto"/>
        <w:left w:val="none" w:sz="0" w:space="0" w:color="auto"/>
        <w:bottom w:val="none" w:sz="0" w:space="0" w:color="auto"/>
        <w:right w:val="none" w:sz="0" w:space="0" w:color="auto"/>
      </w:divBdr>
      <w:divsChild>
        <w:div w:id="1251235791">
          <w:marLeft w:val="480"/>
          <w:marRight w:val="0"/>
          <w:marTop w:val="0"/>
          <w:marBottom w:val="0"/>
          <w:divBdr>
            <w:top w:val="none" w:sz="0" w:space="0" w:color="auto"/>
            <w:left w:val="none" w:sz="0" w:space="0" w:color="auto"/>
            <w:bottom w:val="none" w:sz="0" w:space="0" w:color="auto"/>
            <w:right w:val="none" w:sz="0" w:space="0" w:color="auto"/>
          </w:divBdr>
        </w:div>
        <w:div w:id="983973206">
          <w:marLeft w:val="480"/>
          <w:marRight w:val="0"/>
          <w:marTop w:val="0"/>
          <w:marBottom w:val="0"/>
          <w:divBdr>
            <w:top w:val="none" w:sz="0" w:space="0" w:color="auto"/>
            <w:left w:val="none" w:sz="0" w:space="0" w:color="auto"/>
            <w:bottom w:val="none" w:sz="0" w:space="0" w:color="auto"/>
            <w:right w:val="none" w:sz="0" w:space="0" w:color="auto"/>
          </w:divBdr>
        </w:div>
        <w:div w:id="664013276">
          <w:marLeft w:val="480"/>
          <w:marRight w:val="0"/>
          <w:marTop w:val="0"/>
          <w:marBottom w:val="0"/>
          <w:divBdr>
            <w:top w:val="none" w:sz="0" w:space="0" w:color="auto"/>
            <w:left w:val="none" w:sz="0" w:space="0" w:color="auto"/>
            <w:bottom w:val="none" w:sz="0" w:space="0" w:color="auto"/>
            <w:right w:val="none" w:sz="0" w:space="0" w:color="auto"/>
          </w:divBdr>
        </w:div>
        <w:div w:id="911886170">
          <w:marLeft w:val="480"/>
          <w:marRight w:val="0"/>
          <w:marTop w:val="0"/>
          <w:marBottom w:val="0"/>
          <w:divBdr>
            <w:top w:val="none" w:sz="0" w:space="0" w:color="auto"/>
            <w:left w:val="none" w:sz="0" w:space="0" w:color="auto"/>
            <w:bottom w:val="none" w:sz="0" w:space="0" w:color="auto"/>
            <w:right w:val="none" w:sz="0" w:space="0" w:color="auto"/>
          </w:divBdr>
        </w:div>
        <w:div w:id="1471628786">
          <w:marLeft w:val="480"/>
          <w:marRight w:val="0"/>
          <w:marTop w:val="0"/>
          <w:marBottom w:val="0"/>
          <w:divBdr>
            <w:top w:val="none" w:sz="0" w:space="0" w:color="auto"/>
            <w:left w:val="none" w:sz="0" w:space="0" w:color="auto"/>
            <w:bottom w:val="none" w:sz="0" w:space="0" w:color="auto"/>
            <w:right w:val="none" w:sz="0" w:space="0" w:color="auto"/>
          </w:divBdr>
        </w:div>
        <w:div w:id="2026662464">
          <w:marLeft w:val="480"/>
          <w:marRight w:val="0"/>
          <w:marTop w:val="0"/>
          <w:marBottom w:val="0"/>
          <w:divBdr>
            <w:top w:val="none" w:sz="0" w:space="0" w:color="auto"/>
            <w:left w:val="none" w:sz="0" w:space="0" w:color="auto"/>
            <w:bottom w:val="none" w:sz="0" w:space="0" w:color="auto"/>
            <w:right w:val="none" w:sz="0" w:space="0" w:color="auto"/>
          </w:divBdr>
        </w:div>
        <w:div w:id="1018198087">
          <w:marLeft w:val="480"/>
          <w:marRight w:val="0"/>
          <w:marTop w:val="0"/>
          <w:marBottom w:val="0"/>
          <w:divBdr>
            <w:top w:val="none" w:sz="0" w:space="0" w:color="auto"/>
            <w:left w:val="none" w:sz="0" w:space="0" w:color="auto"/>
            <w:bottom w:val="none" w:sz="0" w:space="0" w:color="auto"/>
            <w:right w:val="none" w:sz="0" w:space="0" w:color="auto"/>
          </w:divBdr>
        </w:div>
        <w:div w:id="1574966425">
          <w:marLeft w:val="480"/>
          <w:marRight w:val="0"/>
          <w:marTop w:val="0"/>
          <w:marBottom w:val="0"/>
          <w:divBdr>
            <w:top w:val="none" w:sz="0" w:space="0" w:color="auto"/>
            <w:left w:val="none" w:sz="0" w:space="0" w:color="auto"/>
            <w:bottom w:val="none" w:sz="0" w:space="0" w:color="auto"/>
            <w:right w:val="none" w:sz="0" w:space="0" w:color="auto"/>
          </w:divBdr>
        </w:div>
        <w:div w:id="1072705138">
          <w:marLeft w:val="480"/>
          <w:marRight w:val="0"/>
          <w:marTop w:val="0"/>
          <w:marBottom w:val="0"/>
          <w:divBdr>
            <w:top w:val="none" w:sz="0" w:space="0" w:color="auto"/>
            <w:left w:val="none" w:sz="0" w:space="0" w:color="auto"/>
            <w:bottom w:val="none" w:sz="0" w:space="0" w:color="auto"/>
            <w:right w:val="none" w:sz="0" w:space="0" w:color="auto"/>
          </w:divBdr>
        </w:div>
        <w:div w:id="1653945048">
          <w:marLeft w:val="480"/>
          <w:marRight w:val="0"/>
          <w:marTop w:val="0"/>
          <w:marBottom w:val="0"/>
          <w:divBdr>
            <w:top w:val="none" w:sz="0" w:space="0" w:color="auto"/>
            <w:left w:val="none" w:sz="0" w:space="0" w:color="auto"/>
            <w:bottom w:val="none" w:sz="0" w:space="0" w:color="auto"/>
            <w:right w:val="none" w:sz="0" w:space="0" w:color="auto"/>
          </w:divBdr>
        </w:div>
        <w:div w:id="275909184">
          <w:marLeft w:val="480"/>
          <w:marRight w:val="0"/>
          <w:marTop w:val="0"/>
          <w:marBottom w:val="0"/>
          <w:divBdr>
            <w:top w:val="none" w:sz="0" w:space="0" w:color="auto"/>
            <w:left w:val="none" w:sz="0" w:space="0" w:color="auto"/>
            <w:bottom w:val="none" w:sz="0" w:space="0" w:color="auto"/>
            <w:right w:val="none" w:sz="0" w:space="0" w:color="auto"/>
          </w:divBdr>
        </w:div>
        <w:div w:id="824081690">
          <w:marLeft w:val="480"/>
          <w:marRight w:val="0"/>
          <w:marTop w:val="0"/>
          <w:marBottom w:val="0"/>
          <w:divBdr>
            <w:top w:val="none" w:sz="0" w:space="0" w:color="auto"/>
            <w:left w:val="none" w:sz="0" w:space="0" w:color="auto"/>
            <w:bottom w:val="none" w:sz="0" w:space="0" w:color="auto"/>
            <w:right w:val="none" w:sz="0" w:space="0" w:color="auto"/>
          </w:divBdr>
        </w:div>
        <w:div w:id="1950701971">
          <w:marLeft w:val="480"/>
          <w:marRight w:val="0"/>
          <w:marTop w:val="0"/>
          <w:marBottom w:val="0"/>
          <w:divBdr>
            <w:top w:val="none" w:sz="0" w:space="0" w:color="auto"/>
            <w:left w:val="none" w:sz="0" w:space="0" w:color="auto"/>
            <w:bottom w:val="none" w:sz="0" w:space="0" w:color="auto"/>
            <w:right w:val="none" w:sz="0" w:space="0" w:color="auto"/>
          </w:divBdr>
        </w:div>
        <w:div w:id="279921143">
          <w:marLeft w:val="480"/>
          <w:marRight w:val="0"/>
          <w:marTop w:val="0"/>
          <w:marBottom w:val="0"/>
          <w:divBdr>
            <w:top w:val="none" w:sz="0" w:space="0" w:color="auto"/>
            <w:left w:val="none" w:sz="0" w:space="0" w:color="auto"/>
            <w:bottom w:val="none" w:sz="0" w:space="0" w:color="auto"/>
            <w:right w:val="none" w:sz="0" w:space="0" w:color="auto"/>
          </w:divBdr>
        </w:div>
        <w:div w:id="1060251569">
          <w:marLeft w:val="480"/>
          <w:marRight w:val="0"/>
          <w:marTop w:val="0"/>
          <w:marBottom w:val="0"/>
          <w:divBdr>
            <w:top w:val="none" w:sz="0" w:space="0" w:color="auto"/>
            <w:left w:val="none" w:sz="0" w:space="0" w:color="auto"/>
            <w:bottom w:val="none" w:sz="0" w:space="0" w:color="auto"/>
            <w:right w:val="none" w:sz="0" w:space="0" w:color="auto"/>
          </w:divBdr>
        </w:div>
        <w:div w:id="1208178418">
          <w:marLeft w:val="480"/>
          <w:marRight w:val="0"/>
          <w:marTop w:val="0"/>
          <w:marBottom w:val="0"/>
          <w:divBdr>
            <w:top w:val="none" w:sz="0" w:space="0" w:color="auto"/>
            <w:left w:val="none" w:sz="0" w:space="0" w:color="auto"/>
            <w:bottom w:val="none" w:sz="0" w:space="0" w:color="auto"/>
            <w:right w:val="none" w:sz="0" w:space="0" w:color="auto"/>
          </w:divBdr>
        </w:div>
        <w:div w:id="626082015">
          <w:marLeft w:val="480"/>
          <w:marRight w:val="0"/>
          <w:marTop w:val="0"/>
          <w:marBottom w:val="0"/>
          <w:divBdr>
            <w:top w:val="none" w:sz="0" w:space="0" w:color="auto"/>
            <w:left w:val="none" w:sz="0" w:space="0" w:color="auto"/>
            <w:bottom w:val="none" w:sz="0" w:space="0" w:color="auto"/>
            <w:right w:val="none" w:sz="0" w:space="0" w:color="auto"/>
          </w:divBdr>
        </w:div>
        <w:div w:id="1112551623">
          <w:marLeft w:val="480"/>
          <w:marRight w:val="0"/>
          <w:marTop w:val="0"/>
          <w:marBottom w:val="0"/>
          <w:divBdr>
            <w:top w:val="none" w:sz="0" w:space="0" w:color="auto"/>
            <w:left w:val="none" w:sz="0" w:space="0" w:color="auto"/>
            <w:bottom w:val="none" w:sz="0" w:space="0" w:color="auto"/>
            <w:right w:val="none" w:sz="0" w:space="0" w:color="auto"/>
          </w:divBdr>
        </w:div>
        <w:div w:id="1687511998">
          <w:marLeft w:val="480"/>
          <w:marRight w:val="0"/>
          <w:marTop w:val="0"/>
          <w:marBottom w:val="0"/>
          <w:divBdr>
            <w:top w:val="none" w:sz="0" w:space="0" w:color="auto"/>
            <w:left w:val="none" w:sz="0" w:space="0" w:color="auto"/>
            <w:bottom w:val="none" w:sz="0" w:space="0" w:color="auto"/>
            <w:right w:val="none" w:sz="0" w:space="0" w:color="auto"/>
          </w:divBdr>
        </w:div>
        <w:div w:id="590241117">
          <w:marLeft w:val="480"/>
          <w:marRight w:val="0"/>
          <w:marTop w:val="0"/>
          <w:marBottom w:val="0"/>
          <w:divBdr>
            <w:top w:val="none" w:sz="0" w:space="0" w:color="auto"/>
            <w:left w:val="none" w:sz="0" w:space="0" w:color="auto"/>
            <w:bottom w:val="none" w:sz="0" w:space="0" w:color="auto"/>
            <w:right w:val="none" w:sz="0" w:space="0" w:color="auto"/>
          </w:divBdr>
        </w:div>
        <w:div w:id="1573195821">
          <w:marLeft w:val="480"/>
          <w:marRight w:val="0"/>
          <w:marTop w:val="0"/>
          <w:marBottom w:val="0"/>
          <w:divBdr>
            <w:top w:val="none" w:sz="0" w:space="0" w:color="auto"/>
            <w:left w:val="none" w:sz="0" w:space="0" w:color="auto"/>
            <w:bottom w:val="none" w:sz="0" w:space="0" w:color="auto"/>
            <w:right w:val="none" w:sz="0" w:space="0" w:color="auto"/>
          </w:divBdr>
        </w:div>
        <w:div w:id="644352823">
          <w:marLeft w:val="480"/>
          <w:marRight w:val="0"/>
          <w:marTop w:val="0"/>
          <w:marBottom w:val="0"/>
          <w:divBdr>
            <w:top w:val="none" w:sz="0" w:space="0" w:color="auto"/>
            <w:left w:val="none" w:sz="0" w:space="0" w:color="auto"/>
            <w:bottom w:val="none" w:sz="0" w:space="0" w:color="auto"/>
            <w:right w:val="none" w:sz="0" w:space="0" w:color="auto"/>
          </w:divBdr>
        </w:div>
        <w:div w:id="941574391">
          <w:marLeft w:val="480"/>
          <w:marRight w:val="0"/>
          <w:marTop w:val="0"/>
          <w:marBottom w:val="0"/>
          <w:divBdr>
            <w:top w:val="none" w:sz="0" w:space="0" w:color="auto"/>
            <w:left w:val="none" w:sz="0" w:space="0" w:color="auto"/>
            <w:bottom w:val="none" w:sz="0" w:space="0" w:color="auto"/>
            <w:right w:val="none" w:sz="0" w:space="0" w:color="auto"/>
          </w:divBdr>
        </w:div>
        <w:div w:id="1077899952">
          <w:marLeft w:val="480"/>
          <w:marRight w:val="0"/>
          <w:marTop w:val="0"/>
          <w:marBottom w:val="0"/>
          <w:divBdr>
            <w:top w:val="none" w:sz="0" w:space="0" w:color="auto"/>
            <w:left w:val="none" w:sz="0" w:space="0" w:color="auto"/>
            <w:bottom w:val="none" w:sz="0" w:space="0" w:color="auto"/>
            <w:right w:val="none" w:sz="0" w:space="0" w:color="auto"/>
          </w:divBdr>
        </w:div>
        <w:div w:id="1668316817">
          <w:marLeft w:val="480"/>
          <w:marRight w:val="0"/>
          <w:marTop w:val="0"/>
          <w:marBottom w:val="0"/>
          <w:divBdr>
            <w:top w:val="none" w:sz="0" w:space="0" w:color="auto"/>
            <w:left w:val="none" w:sz="0" w:space="0" w:color="auto"/>
            <w:bottom w:val="none" w:sz="0" w:space="0" w:color="auto"/>
            <w:right w:val="none" w:sz="0" w:space="0" w:color="auto"/>
          </w:divBdr>
        </w:div>
        <w:div w:id="768503429">
          <w:marLeft w:val="480"/>
          <w:marRight w:val="0"/>
          <w:marTop w:val="0"/>
          <w:marBottom w:val="0"/>
          <w:divBdr>
            <w:top w:val="none" w:sz="0" w:space="0" w:color="auto"/>
            <w:left w:val="none" w:sz="0" w:space="0" w:color="auto"/>
            <w:bottom w:val="none" w:sz="0" w:space="0" w:color="auto"/>
            <w:right w:val="none" w:sz="0" w:space="0" w:color="auto"/>
          </w:divBdr>
        </w:div>
        <w:div w:id="528839112">
          <w:marLeft w:val="480"/>
          <w:marRight w:val="0"/>
          <w:marTop w:val="0"/>
          <w:marBottom w:val="0"/>
          <w:divBdr>
            <w:top w:val="none" w:sz="0" w:space="0" w:color="auto"/>
            <w:left w:val="none" w:sz="0" w:space="0" w:color="auto"/>
            <w:bottom w:val="none" w:sz="0" w:space="0" w:color="auto"/>
            <w:right w:val="none" w:sz="0" w:space="0" w:color="auto"/>
          </w:divBdr>
        </w:div>
        <w:div w:id="798189990">
          <w:marLeft w:val="480"/>
          <w:marRight w:val="0"/>
          <w:marTop w:val="0"/>
          <w:marBottom w:val="0"/>
          <w:divBdr>
            <w:top w:val="none" w:sz="0" w:space="0" w:color="auto"/>
            <w:left w:val="none" w:sz="0" w:space="0" w:color="auto"/>
            <w:bottom w:val="none" w:sz="0" w:space="0" w:color="auto"/>
            <w:right w:val="none" w:sz="0" w:space="0" w:color="auto"/>
          </w:divBdr>
        </w:div>
        <w:div w:id="1026714394">
          <w:marLeft w:val="480"/>
          <w:marRight w:val="0"/>
          <w:marTop w:val="0"/>
          <w:marBottom w:val="0"/>
          <w:divBdr>
            <w:top w:val="none" w:sz="0" w:space="0" w:color="auto"/>
            <w:left w:val="none" w:sz="0" w:space="0" w:color="auto"/>
            <w:bottom w:val="none" w:sz="0" w:space="0" w:color="auto"/>
            <w:right w:val="none" w:sz="0" w:space="0" w:color="auto"/>
          </w:divBdr>
        </w:div>
        <w:div w:id="1521623902">
          <w:marLeft w:val="480"/>
          <w:marRight w:val="0"/>
          <w:marTop w:val="0"/>
          <w:marBottom w:val="0"/>
          <w:divBdr>
            <w:top w:val="none" w:sz="0" w:space="0" w:color="auto"/>
            <w:left w:val="none" w:sz="0" w:space="0" w:color="auto"/>
            <w:bottom w:val="none" w:sz="0" w:space="0" w:color="auto"/>
            <w:right w:val="none" w:sz="0" w:space="0" w:color="auto"/>
          </w:divBdr>
        </w:div>
        <w:div w:id="1659385160">
          <w:marLeft w:val="480"/>
          <w:marRight w:val="0"/>
          <w:marTop w:val="0"/>
          <w:marBottom w:val="0"/>
          <w:divBdr>
            <w:top w:val="none" w:sz="0" w:space="0" w:color="auto"/>
            <w:left w:val="none" w:sz="0" w:space="0" w:color="auto"/>
            <w:bottom w:val="none" w:sz="0" w:space="0" w:color="auto"/>
            <w:right w:val="none" w:sz="0" w:space="0" w:color="auto"/>
          </w:divBdr>
        </w:div>
        <w:div w:id="811099021">
          <w:marLeft w:val="480"/>
          <w:marRight w:val="0"/>
          <w:marTop w:val="0"/>
          <w:marBottom w:val="0"/>
          <w:divBdr>
            <w:top w:val="none" w:sz="0" w:space="0" w:color="auto"/>
            <w:left w:val="none" w:sz="0" w:space="0" w:color="auto"/>
            <w:bottom w:val="none" w:sz="0" w:space="0" w:color="auto"/>
            <w:right w:val="none" w:sz="0" w:space="0" w:color="auto"/>
          </w:divBdr>
        </w:div>
        <w:div w:id="993067433">
          <w:marLeft w:val="480"/>
          <w:marRight w:val="0"/>
          <w:marTop w:val="0"/>
          <w:marBottom w:val="0"/>
          <w:divBdr>
            <w:top w:val="none" w:sz="0" w:space="0" w:color="auto"/>
            <w:left w:val="none" w:sz="0" w:space="0" w:color="auto"/>
            <w:bottom w:val="none" w:sz="0" w:space="0" w:color="auto"/>
            <w:right w:val="none" w:sz="0" w:space="0" w:color="auto"/>
          </w:divBdr>
        </w:div>
        <w:div w:id="1081869875">
          <w:marLeft w:val="480"/>
          <w:marRight w:val="0"/>
          <w:marTop w:val="0"/>
          <w:marBottom w:val="0"/>
          <w:divBdr>
            <w:top w:val="none" w:sz="0" w:space="0" w:color="auto"/>
            <w:left w:val="none" w:sz="0" w:space="0" w:color="auto"/>
            <w:bottom w:val="none" w:sz="0" w:space="0" w:color="auto"/>
            <w:right w:val="none" w:sz="0" w:space="0" w:color="auto"/>
          </w:divBdr>
        </w:div>
        <w:div w:id="1604343218">
          <w:marLeft w:val="480"/>
          <w:marRight w:val="0"/>
          <w:marTop w:val="0"/>
          <w:marBottom w:val="0"/>
          <w:divBdr>
            <w:top w:val="none" w:sz="0" w:space="0" w:color="auto"/>
            <w:left w:val="none" w:sz="0" w:space="0" w:color="auto"/>
            <w:bottom w:val="none" w:sz="0" w:space="0" w:color="auto"/>
            <w:right w:val="none" w:sz="0" w:space="0" w:color="auto"/>
          </w:divBdr>
        </w:div>
        <w:div w:id="1069381411">
          <w:marLeft w:val="480"/>
          <w:marRight w:val="0"/>
          <w:marTop w:val="0"/>
          <w:marBottom w:val="0"/>
          <w:divBdr>
            <w:top w:val="none" w:sz="0" w:space="0" w:color="auto"/>
            <w:left w:val="none" w:sz="0" w:space="0" w:color="auto"/>
            <w:bottom w:val="none" w:sz="0" w:space="0" w:color="auto"/>
            <w:right w:val="none" w:sz="0" w:space="0" w:color="auto"/>
          </w:divBdr>
        </w:div>
        <w:div w:id="424111489">
          <w:marLeft w:val="480"/>
          <w:marRight w:val="0"/>
          <w:marTop w:val="0"/>
          <w:marBottom w:val="0"/>
          <w:divBdr>
            <w:top w:val="none" w:sz="0" w:space="0" w:color="auto"/>
            <w:left w:val="none" w:sz="0" w:space="0" w:color="auto"/>
            <w:bottom w:val="none" w:sz="0" w:space="0" w:color="auto"/>
            <w:right w:val="none" w:sz="0" w:space="0" w:color="auto"/>
          </w:divBdr>
        </w:div>
        <w:div w:id="107160904">
          <w:marLeft w:val="480"/>
          <w:marRight w:val="0"/>
          <w:marTop w:val="0"/>
          <w:marBottom w:val="0"/>
          <w:divBdr>
            <w:top w:val="none" w:sz="0" w:space="0" w:color="auto"/>
            <w:left w:val="none" w:sz="0" w:space="0" w:color="auto"/>
            <w:bottom w:val="none" w:sz="0" w:space="0" w:color="auto"/>
            <w:right w:val="none" w:sz="0" w:space="0" w:color="auto"/>
          </w:divBdr>
        </w:div>
        <w:div w:id="1559240050">
          <w:marLeft w:val="480"/>
          <w:marRight w:val="0"/>
          <w:marTop w:val="0"/>
          <w:marBottom w:val="0"/>
          <w:divBdr>
            <w:top w:val="none" w:sz="0" w:space="0" w:color="auto"/>
            <w:left w:val="none" w:sz="0" w:space="0" w:color="auto"/>
            <w:bottom w:val="none" w:sz="0" w:space="0" w:color="auto"/>
            <w:right w:val="none" w:sz="0" w:space="0" w:color="auto"/>
          </w:divBdr>
        </w:div>
        <w:div w:id="927999397">
          <w:marLeft w:val="480"/>
          <w:marRight w:val="0"/>
          <w:marTop w:val="0"/>
          <w:marBottom w:val="0"/>
          <w:divBdr>
            <w:top w:val="none" w:sz="0" w:space="0" w:color="auto"/>
            <w:left w:val="none" w:sz="0" w:space="0" w:color="auto"/>
            <w:bottom w:val="none" w:sz="0" w:space="0" w:color="auto"/>
            <w:right w:val="none" w:sz="0" w:space="0" w:color="auto"/>
          </w:divBdr>
        </w:div>
        <w:div w:id="1288505803">
          <w:marLeft w:val="480"/>
          <w:marRight w:val="0"/>
          <w:marTop w:val="0"/>
          <w:marBottom w:val="0"/>
          <w:divBdr>
            <w:top w:val="none" w:sz="0" w:space="0" w:color="auto"/>
            <w:left w:val="none" w:sz="0" w:space="0" w:color="auto"/>
            <w:bottom w:val="none" w:sz="0" w:space="0" w:color="auto"/>
            <w:right w:val="none" w:sz="0" w:space="0" w:color="auto"/>
          </w:divBdr>
        </w:div>
        <w:div w:id="722143001">
          <w:marLeft w:val="480"/>
          <w:marRight w:val="0"/>
          <w:marTop w:val="0"/>
          <w:marBottom w:val="0"/>
          <w:divBdr>
            <w:top w:val="none" w:sz="0" w:space="0" w:color="auto"/>
            <w:left w:val="none" w:sz="0" w:space="0" w:color="auto"/>
            <w:bottom w:val="none" w:sz="0" w:space="0" w:color="auto"/>
            <w:right w:val="none" w:sz="0" w:space="0" w:color="auto"/>
          </w:divBdr>
        </w:div>
        <w:div w:id="1182937831">
          <w:marLeft w:val="480"/>
          <w:marRight w:val="0"/>
          <w:marTop w:val="0"/>
          <w:marBottom w:val="0"/>
          <w:divBdr>
            <w:top w:val="none" w:sz="0" w:space="0" w:color="auto"/>
            <w:left w:val="none" w:sz="0" w:space="0" w:color="auto"/>
            <w:bottom w:val="none" w:sz="0" w:space="0" w:color="auto"/>
            <w:right w:val="none" w:sz="0" w:space="0" w:color="auto"/>
          </w:divBdr>
        </w:div>
        <w:div w:id="1623995077">
          <w:marLeft w:val="480"/>
          <w:marRight w:val="0"/>
          <w:marTop w:val="0"/>
          <w:marBottom w:val="0"/>
          <w:divBdr>
            <w:top w:val="none" w:sz="0" w:space="0" w:color="auto"/>
            <w:left w:val="none" w:sz="0" w:space="0" w:color="auto"/>
            <w:bottom w:val="none" w:sz="0" w:space="0" w:color="auto"/>
            <w:right w:val="none" w:sz="0" w:space="0" w:color="auto"/>
          </w:divBdr>
        </w:div>
        <w:div w:id="1219129179">
          <w:marLeft w:val="480"/>
          <w:marRight w:val="0"/>
          <w:marTop w:val="0"/>
          <w:marBottom w:val="0"/>
          <w:divBdr>
            <w:top w:val="none" w:sz="0" w:space="0" w:color="auto"/>
            <w:left w:val="none" w:sz="0" w:space="0" w:color="auto"/>
            <w:bottom w:val="none" w:sz="0" w:space="0" w:color="auto"/>
            <w:right w:val="none" w:sz="0" w:space="0" w:color="auto"/>
          </w:divBdr>
        </w:div>
        <w:div w:id="583953984">
          <w:marLeft w:val="480"/>
          <w:marRight w:val="0"/>
          <w:marTop w:val="0"/>
          <w:marBottom w:val="0"/>
          <w:divBdr>
            <w:top w:val="none" w:sz="0" w:space="0" w:color="auto"/>
            <w:left w:val="none" w:sz="0" w:space="0" w:color="auto"/>
            <w:bottom w:val="none" w:sz="0" w:space="0" w:color="auto"/>
            <w:right w:val="none" w:sz="0" w:space="0" w:color="auto"/>
          </w:divBdr>
        </w:div>
        <w:div w:id="1025520508">
          <w:marLeft w:val="480"/>
          <w:marRight w:val="0"/>
          <w:marTop w:val="0"/>
          <w:marBottom w:val="0"/>
          <w:divBdr>
            <w:top w:val="none" w:sz="0" w:space="0" w:color="auto"/>
            <w:left w:val="none" w:sz="0" w:space="0" w:color="auto"/>
            <w:bottom w:val="none" w:sz="0" w:space="0" w:color="auto"/>
            <w:right w:val="none" w:sz="0" w:space="0" w:color="auto"/>
          </w:divBdr>
        </w:div>
        <w:div w:id="1147210439">
          <w:marLeft w:val="480"/>
          <w:marRight w:val="0"/>
          <w:marTop w:val="0"/>
          <w:marBottom w:val="0"/>
          <w:divBdr>
            <w:top w:val="none" w:sz="0" w:space="0" w:color="auto"/>
            <w:left w:val="none" w:sz="0" w:space="0" w:color="auto"/>
            <w:bottom w:val="none" w:sz="0" w:space="0" w:color="auto"/>
            <w:right w:val="none" w:sz="0" w:space="0" w:color="auto"/>
          </w:divBdr>
        </w:div>
        <w:div w:id="310402157">
          <w:marLeft w:val="480"/>
          <w:marRight w:val="0"/>
          <w:marTop w:val="0"/>
          <w:marBottom w:val="0"/>
          <w:divBdr>
            <w:top w:val="none" w:sz="0" w:space="0" w:color="auto"/>
            <w:left w:val="none" w:sz="0" w:space="0" w:color="auto"/>
            <w:bottom w:val="none" w:sz="0" w:space="0" w:color="auto"/>
            <w:right w:val="none" w:sz="0" w:space="0" w:color="auto"/>
          </w:divBdr>
        </w:div>
        <w:div w:id="1866017595">
          <w:marLeft w:val="480"/>
          <w:marRight w:val="0"/>
          <w:marTop w:val="0"/>
          <w:marBottom w:val="0"/>
          <w:divBdr>
            <w:top w:val="none" w:sz="0" w:space="0" w:color="auto"/>
            <w:left w:val="none" w:sz="0" w:space="0" w:color="auto"/>
            <w:bottom w:val="none" w:sz="0" w:space="0" w:color="auto"/>
            <w:right w:val="none" w:sz="0" w:space="0" w:color="auto"/>
          </w:divBdr>
        </w:div>
        <w:div w:id="202795568">
          <w:marLeft w:val="480"/>
          <w:marRight w:val="0"/>
          <w:marTop w:val="0"/>
          <w:marBottom w:val="0"/>
          <w:divBdr>
            <w:top w:val="none" w:sz="0" w:space="0" w:color="auto"/>
            <w:left w:val="none" w:sz="0" w:space="0" w:color="auto"/>
            <w:bottom w:val="none" w:sz="0" w:space="0" w:color="auto"/>
            <w:right w:val="none" w:sz="0" w:space="0" w:color="auto"/>
          </w:divBdr>
        </w:div>
        <w:div w:id="1591699349">
          <w:marLeft w:val="480"/>
          <w:marRight w:val="0"/>
          <w:marTop w:val="0"/>
          <w:marBottom w:val="0"/>
          <w:divBdr>
            <w:top w:val="none" w:sz="0" w:space="0" w:color="auto"/>
            <w:left w:val="none" w:sz="0" w:space="0" w:color="auto"/>
            <w:bottom w:val="none" w:sz="0" w:space="0" w:color="auto"/>
            <w:right w:val="none" w:sz="0" w:space="0" w:color="auto"/>
          </w:divBdr>
        </w:div>
        <w:div w:id="1584142542">
          <w:marLeft w:val="480"/>
          <w:marRight w:val="0"/>
          <w:marTop w:val="0"/>
          <w:marBottom w:val="0"/>
          <w:divBdr>
            <w:top w:val="none" w:sz="0" w:space="0" w:color="auto"/>
            <w:left w:val="none" w:sz="0" w:space="0" w:color="auto"/>
            <w:bottom w:val="none" w:sz="0" w:space="0" w:color="auto"/>
            <w:right w:val="none" w:sz="0" w:space="0" w:color="auto"/>
          </w:divBdr>
        </w:div>
        <w:div w:id="907036457">
          <w:marLeft w:val="480"/>
          <w:marRight w:val="0"/>
          <w:marTop w:val="0"/>
          <w:marBottom w:val="0"/>
          <w:divBdr>
            <w:top w:val="none" w:sz="0" w:space="0" w:color="auto"/>
            <w:left w:val="none" w:sz="0" w:space="0" w:color="auto"/>
            <w:bottom w:val="none" w:sz="0" w:space="0" w:color="auto"/>
            <w:right w:val="none" w:sz="0" w:space="0" w:color="auto"/>
          </w:divBdr>
        </w:div>
        <w:div w:id="319314831">
          <w:marLeft w:val="480"/>
          <w:marRight w:val="0"/>
          <w:marTop w:val="0"/>
          <w:marBottom w:val="0"/>
          <w:divBdr>
            <w:top w:val="none" w:sz="0" w:space="0" w:color="auto"/>
            <w:left w:val="none" w:sz="0" w:space="0" w:color="auto"/>
            <w:bottom w:val="none" w:sz="0" w:space="0" w:color="auto"/>
            <w:right w:val="none" w:sz="0" w:space="0" w:color="auto"/>
          </w:divBdr>
        </w:div>
        <w:div w:id="605888715">
          <w:marLeft w:val="480"/>
          <w:marRight w:val="0"/>
          <w:marTop w:val="0"/>
          <w:marBottom w:val="0"/>
          <w:divBdr>
            <w:top w:val="none" w:sz="0" w:space="0" w:color="auto"/>
            <w:left w:val="none" w:sz="0" w:space="0" w:color="auto"/>
            <w:bottom w:val="none" w:sz="0" w:space="0" w:color="auto"/>
            <w:right w:val="none" w:sz="0" w:space="0" w:color="auto"/>
          </w:divBdr>
        </w:div>
        <w:div w:id="758527467">
          <w:marLeft w:val="480"/>
          <w:marRight w:val="0"/>
          <w:marTop w:val="0"/>
          <w:marBottom w:val="0"/>
          <w:divBdr>
            <w:top w:val="none" w:sz="0" w:space="0" w:color="auto"/>
            <w:left w:val="none" w:sz="0" w:space="0" w:color="auto"/>
            <w:bottom w:val="none" w:sz="0" w:space="0" w:color="auto"/>
            <w:right w:val="none" w:sz="0" w:space="0" w:color="auto"/>
          </w:divBdr>
        </w:div>
        <w:div w:id="568852883">
          <w:marLeft w:val="480"/>
          <w:marRight w:val="0"/>
          <w:marTop w:val="0"/>
          <w:marBottom w:val="0"/>
          <w:divBdr>
            <w:top w:val="none" w:sz="0" w:space="0" w:color="auto"/>
            <w:left w:val="none" w:sz="0" w:space="0" w:color="auto"/>
            <w:bottom w:val="none" w:sz="0" w:space="0" w:color="auto"/>
            <w:right w:val="none" w:sz="0" w:space="0" w:color="auto"/>
          </w:divBdr>
        </w:div>
        <w:div w:id="1782216328">
          <w:marLeft w:val="480"/>
          <w:marRight w:val="0"/>
          <w:marTop w:val="0"/>
          <w:marBottom w:val="0"/>
          <w:divBdr>
            <w:top w:val="none" w:sz="0" w:space="0" w:color="auto"/>
            <w:left w:val="none" w:sz="0" w:space="0" w:color="auto"/>
            <w:bottom w:val="none" w:sz="0" w:space="0" w:color="auto"/>
            <w:right w:val="none" w:sz="0" w:space="0" w:color="auto"/>
          </w:divBdr>
        </w:div>
        <w:div w:id="1584098740">
          <w:marLeft w:val="480"/>
          <w:marRight w:val="0"/>
          <w:marTop w:val="0"/>
          <w:marBottom w:val="0"/>
          <w:divBdr>
            <w:top w:val="none" w:sz="0" w:space="0" w:color="auto"/>
            <w:left w:val="none" w:sz="0" w:space="0" w:color="auto"/>
            <w:bottom w:val="none" w:sz="0" w:space="0" w:color="auto"/>
            <w:right w:val="none" w:sz="0" w:space="0" w:color="auto"/>
          </w:divBdr>
        </w:div>
        <w:div w:id="1224875248">
          <w:marLeft w:val="480"/>
          <w:marRight w:val="0"/>
          <w:marTop w:val="0"/>
          <w:marBottom w:val="0"/>
          <w:divBdr>
            <w:top w:val="none" w:sz="0" w:space="0" w:color="auto"/>
            <w:left w:val="none" w:sz="0" w:space="0" w:color="auto"/>
            <w:bottom w:val="none" w:sz="0" w:space="0" w:color="auto"/>
            <w:right w:val="none" w:sz="0" w:space="0" w:color="auto"/>
          </w:divBdr>
        </w:div>
        <w:div w:id="865752191">
          <w:marLeft w:val="480"/>
          <w:marRight w:val="0"/>
          <w:marTop w:val="0"/>
          <w:marBottom w:val="0"/>
          <w:divBdr>
            <w:top w:val="none" w:sz="0" w:space="0" w:color="auto"/>
            <w:left w:val="none" w:sz="0" w:space="0" w:color="auto"/>
            <w:bottom w:val="none" w:sz="0" w:space="0" w:color="auto"/>
            <w:right w:val="none" w:sz="0" w:space="0" w:color="auto"/>
          </w:divBdr>
        </w:div>
        <w:div w:id="818884911">
          <w:marLeft w:val="480"/>
          <w:marRight w:val="0"/>
          <w:marTop w:val="0"/>
          <w:marBottom w:val="0"/>
          <w:divBdr>
            <w:top w:val="none" w:sz="0" w:space="0" w:color="auto"/>
            <w:left w:val="none" w:sz="0" w:space="0" w:color="auto"/>
            <w:bottom w:val="none" w:sz="0" w:space="0" w:color="auto"/>
            <w:right w:val="none" w:sz="0" w:space="0" w:color="auto"/>
          </w:divBdr>
        </w:div>
        <w:div w:id="1854025952">
          <w:marLeft w:val="480"/>
          <w:marRight w:val="0"/>
          <w:marTop w:val="0"/>
          <w:marBottom w:val="0"/>
          <w:divBdr>
            <w:top w:val="none" w:sz="0" w:space="0" w:color="auto"/>
            <w:left w:val="none" w:sz="0" w:space="0" w:color="auto"/>
            <w:bottom w:val="none" w:sz="0" w:space="0" w:color="auto"/>
            <w:right w:val="none" w:sz="0" w:space="0" w:color="auto"/>
          </w:divBdr>
        </w:div>
        <w:div w:id="295263231">
          <w:marLeft w:val="480"/>
          <w:marRight w:val="0"/>
          <w:marTop w:val="0"/>
          <w:marBottom w:val="0"/>
          <w:divBdr>
            <w:top w:val="none" w:sz="0" w:space="0" w:color="auto"/>
            <w:left w:val="none" w:sz="0" w:space="0" w:color="auto"/>
            <w:bottom w:val="none" w:sz="0" w:space="0" w:color="auto"/>
            <w:right w:val="none" w:sz="0" w:space="0" w:color="auto"/>
          </w:divBdr>
        </w:div>
        <w:div w:id="2005548077">
          <w:marLeft w:val="480"/>
          <w:marRight w:val="0"/>
          <w:marTop w:val="0"/>
          <w:marBottom w:val="0"/>
          <w:divBdr>
            <w:top w:val="none" w:sz="0" w:space="0" w:color="auto"/>
            <w:left w:val="none" w:sz="0" w:space="0" w:color="auto"/>
            <w:bottom w:val="none" w:sz="0" w:space="0" w:color="auto"/>
            <w:right w:val="none" w:sz="0" w:space="0" w:color="auto"/>
          </w:divBdr>
        </w:div>
        <w:div w:id="641038444">
          <w:marLeft w:val="480"/>
          <w:marRight w:val="0"/>
          <w:marTop w:val="0"/>
          <w:marBottom w:val="0"/>
          <w:divBdr>
            <w:top w:val="none" w:sz="0" w:space="0" w:color="auto"/>
            <w:left w:val="none" w:sz="0" w:space="0" w:color="auto"/>
            <w:bottom w:val="none" w:sz="0" w:space="0" w:color="auto"/>
            <w:right w:val="none" w:sz="0" w:space="0" w:color="auto"/>
          </w:divBdr>
        </w:div>
        <w:div w:id="1955748171">
          <w:marLeft w:val="480"/>
          <w:marRight w:val="0"/>
          <w:marTop w:val="0"/>
          <w:marBottom w:val="0"/>
          <w:divBdr>
            <w:top w:val="none" w:sz="0" w:space="0" w:color="auto"/>
            <w:left w:val="none" w:sz="0" w:space="0" w:color="auto"/>
            <w:bottom w:val="none" w:sz="0" w:space="0" w:color="auto"/>
            <w:right w:val="none" w:sz="0" w:space="0" w:color="auto"/>
          </w:divBdr>
        </w:div>
        <w:div w:id="699091068">
          <w:marLeft w:val="480"/>
          <w:marRight w:val="0"/>
          <w:marTop w:val="0"/>
          <w:marBottom w:val="0"/>
          <w:divBdr>
            <w:top w:val="none" w:sz="0" w:space="0" w:color="auto"/>
            <w:left w:val="none" w:sz="0" w:space="0" w:color="auto"/>
            <w:bottom w:val="none" w:sz="0" w:space="0" w:color="auto"/>
            <w:right w:val="none" w:sz="0" w:space="0" w:color="auto"/>
          </w:divBdr>
        </w:div>
        <w:div w:id="1798987550">
          <w:marLeft w:val="480"/>
          <w:marRight w:val="0"/>
          <w:marTop w:val="0"/>
          <w:marBottom w:val="0"/>
          <w:divBdr>
            <w:top w:val="none" w:sz="0" w:space="0" w:color="auto"/>
            <w:left w:val="none" w:sz="0" w:space="0" w:color="auto"/>
            <w:bottom w:val="none" w:sz="0" w:space="0" w:color="auto"/>
            <w:right w:val="none" w:sz="0" w:space="0" w:color="auto"/>
          </w:divBdr>
        </w:div>
        <w:div w:id="533613493">
          <w:marLeft w:val="480"/>
          <w:marRight w:val="0"/>
          <w:marTop w:val="0"/>
          <w:marBottom w:val="0"/>
          <w:divBdr>
            <w:top w:val="none" w:sz="0" w:space="0" w:color="auto"/>
            <w:left w:val="none" w:sz="0" w:space="0" w:color="auto"/>
            <w:bottom w:val="none" w:sz="0" w:space="0" w:color="auto"/>
            <w:right w:val="none" w:sz="0" w:space="0" w:color="auto"/>
          </w:divBdr>
        </w:div>
        <w:div w:id="1878396600">
          <w:marLeft w:val="480"/>
          <w:marRight w:val="0"/>
          <w:marTop w:val="0"/>
          <w:marBottom w:val="0"/>
          <w:divBdr>
            <w:top w:val="none" w:sz="0" w:space="0" w:color="auto"/>
            <w:left w:val="none" w:sz="0" w:space="0" w:color="auto"/>
            <w:bottom w:val="none" w:sz="0" w:space="0" w:color="auto"/>
            <w:right w:val="none" w:sz="0" w:space="0" w:color="auto"/>
          </w:divBdr>
        </w:div>
        <w:div w:id="716390724">
          <w:marLeft w:val="480"/>
          <w:marRight w:val="0"/>
          <w:marTop w:val="0"/>
          <w:marBottom w:val="0"/>
          <w:divBdr>
            <w:top w:val="none" w:sz="0" w:space="0" w:color="auto"/>
            <w:left w:val="none" w:sz="0" w:space="0" w:color="auto"/>
            <w:bottom w:val="none" w:sz="0" w:space="0" w:color="auto"/>
            <w:right w:val="none" w:sz="0" w:space="0" w:color="auto"/>
          </w:divBdr>
        </w:div>
        <w:div w:id="2085249922">
          <w:marLeft w:val="480"/>
          <w:marRight w:val="0"/>
          <w:marTop w:val="0"/>
          <w:marBottom w:val="0"/>
          <w:divBdr>
            <w:top w:val="none" w:sz="0" w:space="0" w:color="auto"/>
            <w:left w:val="none" w:sz="0" w:space="0" w:color="auto"/>
            <w:bottom w:val="none" w:sz="0" w:space="0" w:color="auto"/>
            <w:right w:val="none" w:sz="0" w:space="0" w:color="auto"/>
          </w:divBdr>
        </w:div>
        <w:div w:id="203296886">
          <w:marLeft w:val="480"/>
          <w:marRight w:val="0"/>
          <w:marTop w:val="0"/>
          <w:marBottom w:val="0"/>
          <w:divBdr>
            <w:top w:val="none" w:sz="0" w:space="0" w:color="auto"/>
            <w:left w:val="none" w:sz="0" w:space="0" w:color="auto"/>
            <w:bottom w:val="none" w:sz="0" w:space="0" w:color="auto"/>
            <w:right w:val="none" w:sz="0" w:space="0" w:color="auto"/>
          </w:divBdr>
        </w:div>
        <w:div w:id="139269301">
          <w:marLeft w:val="480"/>
          <w:marRight w:val="0"/>
          <w:marTop w:val="0"/>
          <w:marBottom w:val="0"/>
          <w:divBdr>
            <w:top w:val="none" w:sz="0" w:space="0" w:color="auto"/>
            <w:left w:val="none" w:sz="0" w:space="0" w:color="auto"/>
            <w:bottom w:val="none" w:sz="0" w:space="0" w:color="auto"/>
            <w:right w:val="none" w:sz="0" w:space="0" w:color="auto"/>
          </w:divBdr>
        </w:div>
        <w:div w:id="1970361106">
          <w:marLeft w:val="480"/>
          <w:marRight w:val="0"/>
          <w:marTop w:val="0"/>
          <w:marBottom w:val="0"/>
          <w:divBdr>
            <w:top w:val="none" w:sz="0" w:space="0" w:color="auto"/>
            <w:left w:val="none" w:sz="0" w:space="0" w:color="auto"/>
            <w:bottom w:val="none" w:sz="0" w:space="0" w:color="auto"/>
            <w:right w:val="none" w:sz="0" w:space="0" w:color="auto"/>
          </w:divBdr>
        </w:div>
        <w:div w:id="185484783">
          <w:marLeft w:val="480"/>
          <w:marRight w:val="0"/>
          <w:marTop w:val="0"/>
          <w:marBottom w:val="0"/>
          <w:divBdr>
            <w:top w:val="none" w:sz="0" w:space="0" w:color="auto"/>
            <w:left w:val="none" w:sz="0" w:space="0" w:color="auto"/>
            <w:bottom w:val="none" w:sz="0" w:space="0" w:color="auto"/>
            <w:right w:val="none" w:sz="0" w:space="0" w:color="auto"/>
          </w:divBdr>
        </w:div>
        <w:div w:id="2138865274">
          <w:marLeft w:val="480"/>
          <w:marRight w:val="0"/>
          <w:marTop w:val="0"/>
          <w:marBottom w:val="0"/>
          <w:divBdr>
            <w:top w:val="none" w:sz="0" w:space="0" w:color="auto"/>
            <w:left w:val="none" w:sz="0" w:space="0" w:color="auto"/>
            <w:bottom w:val="none" w:sz="0" w:space="0" w:color="auto"/>
            <w:right w:val="none" w:sz="0" w:space="0" w:color="auto"/>
          </w:divBdr>
        </w:div>
        <w:div w:id="1303072290">
          <w:marLeft w:val="480"/>
          <w:marRight w:val="0"/>
          <w:marTop w:val="0"/>
          <w:marBottom w:val="0"/>
          <w:divBdr>
            <w:top w:val="none" w:sz="0" w:space="0" w:color="auto"/>
            <w:left w:val="none" w:sz="0" w:space="0" w:color="auto"/>
            <w:bottom w:val="none" w:sz="0" w:space="0" w:color="auto"/>
            <w:right w:val="none" w:sz="0" w:space="0" w:color="auto"/>
          </w:divBdr>
        </w:div>
        <w:div w:id="477377626">
          <w:marLeft w:val="480"/>
          <w:marRight w:val="0"/>
          <w:marTop w:val="0"/>
          <w:marBottom w:val="0"/>
          <w:divBdr>
            <w:top w:val="none" w:sz="0" w:space="0" w:color="auto"/>
            <w:left w:val="none" w:sz="0" w:space="0" w:color="auto"/>
            <w:bottom w:val="none" w:sz="0" w:space="0" w:color="auto"/>
            <w:right w:val="none" w:sz="0" w:space="0" w:color="auto"/>
          </w:divBdr>
        </w:div>
        <w:div w:id="1790706006">
          <w:marLeft w:val="480"/>
          <w:marRight w:val="0"/>
          <w:marTop w:val="0"/>
          <w:marBottom w:val="0"/>
          <w:divBdr>
            <w:top w:val="none" w:sz="0" w:space="0" w:color="auto"/>
            <w:left w:val="none" w:sz="0" w:space="0" w:color="auto"/>
            <w:bottom w:val="none" w:sz="0" w:space="0" w:color="auto"/>
            <w:right w:val="none" w:sz="0" w:space="0" w:color="auto"/>
          </w:divBdr>
        </w:div>
        <w:div w:id="1324703925">
          <w:marLeft w:val="480"/>
          <w:marRight w:val="0"/>
          <w:marTop w:val="0"/>
          <w:marBottom w:val="0"/>
          <w:divBdr>
            <w:top w:val="none" w:sz="0" w:space="0" w:color="auto"/>
            <w:left w:val="none" w:sz="0" w:space="0" w:color="auto"/>
            <w:bottom w:val="none" w:sz="0" w:space="0" w:color="auto"/>
            <w:right w:val="none" w:sz="0" w:space="0" w:color="auto"/>
          </w:divBdr>
        </w:div>
        <w:div w:id="695692737">
          <w:marLeft w:val="480"/>
          <w:marRight w:val="0"/>
          <w:marTop w:val="0"/>
          <w:marBottom w:val="0"/>
          <w:divBdr>
            <w:top w:val="none" w:sz="0" w:space="0" w:color="auto"/>
            <w:left w:val="none" w:sz="0" w:space="0" w:color="auto"/>
            <w:bottom w:val="none" w:sz="0" w:space="0" w:color="auto"/>
            <w:right w:val="none" w:sz="0" w:space="0" w:color="auto"/>
          </w:divBdr>
        </w:div>
        <w:div w:id="604849742">
          <w:marLeft w:val="480"/>
          <w:marRight w:val="0"/>
          <w:marTop w:val="0"/>
          <w:marBottom w:val="0"/>
          <w:divBdr>
            <w:top w:val="none" w:sz="0" w:space="0" w:color="auto"/>
            <w:left w:val="none" w:sz="0" w:space="0" w:color="auto"/>
            <w:bottom w:val="none" w:sz="0" w:space="0" w:color="auto"/>
            <w:right w:val="none" w:sz="0" w:space="0" w:color="auto"/>
          </w:divBdr>
        </w:div>
        <w:div w:id="708073814">
          <w:marLeft w:val="480"/>
          <w:marRight w:val="0"/>
          <w:marTop w:val="0"/>
          <w:marBottom w:val="0"/>
          <w:divBdr>
            <w:top w:val="none" w:sz="0" w:space="0" w:color="auto"/>
            <w:left w:val="none" w:sz="0" w:space="0" w:color="auto"/>
            <w:bottom w:val="none" w:sz="0" w:space="0" w:color="auto"/>
            <w:right w:val="none" w:sz="0" w:space="0" w:color="auto"/>
          </w:divBdr>
        </w:div>
        <w:div w:id="1693022889">
          <w:marLeft w:val="480"/>
          <w:marRight w:val="0"/>
          <w:marTop w:val="0"/>
          <w:marBottom w:val="0"/>
          <w:divBdr>
            <w:top w:val="none" w:sz="0" w:space="0" w:color="auto"/>
            <w:left w:val="none" w:sz="0" w:space="0" w:color="auto"/>
            <w:bottom w:val="none" w:sz="0" w:space="0" w:color="auto"/>
            <w:right w:val="none" w:sz="0" w:space="0" w:color="auto"/>
          </w:divBdr>
        </w:div>
        <w:div w:id="1574007807">
          <w:marLeft w:val="480"/>
          <w:marRight w:val="0"/>
          <w:marTop w:val="0"/>
          <w:marBottom w:val="0"/>
          <w:divBdr>
            <w:top w:val="none" w:sz="0" w:space="0" w:color="auto"/>
            <w:left w:val="none" w:sz="0" w:space="0" w:color="auto"/>
            <w:bottom w:val="none" w:sz="0" w:space="0" w:color="auto"/>
            <w:right w:val="none" w:sz="0" w:space="0" w:color="auto"/>
          </w:divBdr>
        </w:div>
        <w:div w:id="857743201">
          <w:marLeft w:val="480"/>
          <w:marRight w:val="0"/>
          <w:marTop w:val="0"/>
          <w:marBottom w:val="0"/>
          <w:divBdr>
            <w:top w:val="none" w:sz="0" w:space="0" w:color="auto"/>
            <w:left w:val="none" w:sz="0" w:space="0" w:color="auto"/>
            <w:bottom w:val="none" w:sz="0" w:space="0" w:color="auto"/>
            <w:right w:val="none" w:sz="0" w:space="0" w:color="auto"/>
          </w:divBdr>
        </w:div>
        <w:div w:id="1710953398">
          <w:marLeft w:val="480"/>
          <w:marRight w:val="0"/>
          <w:marTop w:val="0"/>
          <w:marBottom w:val="0"/>
          <w:divBdr>
            <w:top w:val="none" w:sz="0" w:space="0" w:color="auto"/>
            <w:left w:val="none" w:sz="0" w:space="0" w:color="auto"/>
            <w:bottom w:val="none" w:sz="0" w:space="0" w:color="auto"/>
            <w:right w:val="none" w:sz="0" w:space="0" w:color="auto"/>
          </w:divBdr>
        </w:div>
        <w:div w:id="911695154">
          <w:marLeft w:val="480"/>
          <w:marRight w:val="0"/>
          <w:marTop w:val="0"/>
          <w:marBottom w:val="0"/>
          <w:divBdr>
            <w:top w:val="none" w:sz="0" w:space="0" w:color="auto"/>
            <w:left w:val="none" w:sz="0" w:space="0" w:color="auto"/>
            <w:bottom w:val="none" w:sz="0" w:space="0" w:color="auto"/>
            <w:right w:val="none" w:sz="0" w:space="0" w:color="auto"/>
          </w:divBdr>
        </w:div>
        <w:div w:id="1799910859">
          <w:marLeft w:val="480"/>
          <w:marRight w:val="0"/>
          <w:marTop w:val="0"/>
          <w:marBottom w:val="0"/>
          <w:divBdr>
            <w:top w:val="none" w:sz="0" w:space="0" w:color="auto"/>
            <w:left w:val="none" w:sz="0" w:space="0" w:color="auto"/>
            <w:bottom w:val="none" w:sz="0" w:space="0" w:color="auto"/>
            <w:right w:val="none" w:sz="0" w:space="0" w:color="auto"/>
          </w:divBdr>
        </w:div>
        <w:div w:id="434441059">
          <w:marLeft w:val="480"/>
          <w:marRight w:val="0"/>
          <w:marTop w:val="0"/>
          <w:marBottom w:val="0"/>
          <w:divBdr>
            <w:top w:val="none" w:sz="0" w:space="0" w:color="auto"/>
            <w:left w:val="none" w:sz="0" w:space="0" w:color="auto"/>
            <w:bottom w:val="none" w:sz="0" w:space="0" w:color="auto"/>
            <w:right w:val="none" w:sz="0" w:space="0" w:color="auto"/>
          </w:divBdr>
        </w:div>
        <w:div w:id="1474105189">
          <w:marLeft w:val="480"/>
          <w:marRight w:val="0"/>
          <w:marTop w:val="0"/>
          <w:marBottom w:val="0"/>
          <w:divBdr>
            <w:top w:val="none" w:sz="0" w:space="0" w:color="auto"/>
            <w:left w:val="none" w:sz="0" w:space="0" w:color="auto"/>
            <w:bottom w:val="none" w:sz="0" w:space="0" w:color="auto"/>
            <w:right w:val="none" w:sz="0" w:space="0" w:color="auto"/>
          </w:divBdr>
        </w:div>
      </w:divsChild>
    </w:div>
    <w:div w:id="598950004">
      <w:bodyDiv w:val="1"/>
      <w:marLeft w:val="0"/>
      <w:marRight w:val="0"/>
      <w:marTop w:val="0"/>
      <w:marBottom w:val="0"/>
      <w:divBdr>
        <w:top w:val="none" w:sz="0" w:space="0" w:color="auto"/>
        <w:left w:val="none" w:sz="0" w:space="0" w:color="auto"/>
        <w:bottom w:val="none" w:sz="0" w:space="0" w:color="auto"/>
        <w:right w:val="none" w:sz="0" w:space="0" w:color="auto"/>
      </w:divBdr>
    </w:div>
    <w:div w:id="599070489">
      <w:bodyDiv w:val="1"/>
      <w:marLeft w:val="0"/>
      <w:marRight w:val="0"/>
      <w:marTop w:val="0"/>
      <w:marBottom w:val="0"/>
      <w:divBdr>
        <w:top w:val="none" w:sz="0" w:space="0" w:color="auto"/>
        <w:left w:val="none" w:sz="0" w:space="0" w:color="auto"/>
        <w:bottom w:val="none" w:sz="0" w:space="0" w:color="auto"/>
        <w:right w:val="none" w:sz="0" w:space="0" w:color="auto"/>
      </w:divBdr>
    </w:div>
    <w:div w:id="599411352">
      <w:bodyDiv w:val="1"/>
      <w:marLeft w:val="0"/>
      <w:marRight w:val="0"/>
      <w:marTop w:val="0"/>
      <w:marBottom w:val="0"/>
      <w:divBdr>
        <w:top w:val="none" w:sz="0" w:space="0" w:color="auto"/>
        <w:left w:val="none" w:sz="0" w:space="0" w:color="auto"/>
        <w:bottom w:val="none" w:sz="0" w:space="0" w:color="auto"/>
        <w:right w:val="none" w:sz="0" w:space="0" w:color="auto"/>
      </w:divBdr>
    </w:div>
    <w:div w:id="599604516">
      <w:bodyDiv w:val="1"/>
      <w:marLeft w:val="0"/>
      <w:marRight w:val="0"/>
      <w:marTop w:val="0"/>
      <w:marBottom w:val="0"/>
      <w:divBdr>
        <w:top w:val="none" w:sz="0" w:space="0" w:color="auto"/>
        <w:left w:val="none" w:sz="0" w:space="0" w:color="auto"/>
        <w:bottom w:val="none" w:sz="0" w:space="0" w:color="auto"/>
        <w:right w:val="none" w:sz="0" w:space="0" w:color="auto"/>
      </w:divBdr>
    </w:div>
    <w:div w:id="599685172">
      <w:bodyDiv w:val="1"/>
      <w:marLeft w:val="0"/>
      <w:marRight w:val="0"/>
      <w:marTop w:val="0"/>
      <w:marBottom w:val="0"/>
      <w:divBdr>
        <w:top w:val="none" w:sz="0" w:space="0" w:color="auto"/>
        <w:left w:val="none" w:sz="0" w:space="0" w:color="auto"/>
        <w:bottom w:val="none" w:sz="0" w:space="0" w:color="auto"/>
        <w:right w:val="none" w:sz="0" w:space="0" w:color="auto"/>
      </w:divBdr>
    </w:div>
    <w:div w:id="599873656">
      <w:bodyDiv w:val="1"/>
      <w:marLeft w:val="0"/>
      <w:marRight w:val="0"/>
      <w:marTop w:val="0"/>
      <w:marBottom w:val="0"/>
      <w:divBdr>
        <w:top w:val="none" w:sz="0" w:space="0" w:color="auto"/>
        <w:left w:val="none" w:sz="0" w:space="0" w:color="auto"/>
        <w:bottom w:val="none" w:sz="0" w:space="0" w:color="auto"/>
        <w:right w:val="none" w:sz="0" w:space="0" w:color="auto"/>
      </w:divBdr>
    </w:div>
    <w:div w:id="600181222">
      <w:bodyDiv w:val="1"/>
      <w:marLeft w:val="0"/>
      <w:marRight w:val="0"/>
      <w:marTop w:val="0"/>
      <w:marBottom w:val="0"/>
      <w:divBdr>
        <w:top w:val="none" w:sz="0" w:space="0" w:color="auto"/>
        <w:left w:val="none" w:sz="0" w:space="0" w:color="auto"/>
        <w:bottom w:val="none" w:sz="0" w:space="0" w:color="auto"/>
        <w:right w:val="none" w:sz="0" w:space="0" w:color="auto"/>
      </w:divBdr>
    </w:div>
    <w:div w:id="600453624">
      <w:bodyDiv w:val="1"/>
      <w:marLeft w:val="0"/>
      <w:marRight w:val="0"/>
      <w:marTop w:val="0"/>
      <w:marBottom w:val="0"/>
      <w:divBdr>
        <w:top w:val="none" w:sz="0" w:space="0" w:color="auto"/>
        <w:left w:val="none" w:sz="0" w:space="0" w:color="auto"/>
        <w:bottom w:val="none" w:sz="0" w:space="0" w:color="auto"/>
        <w:right w:val="none" w:sz="0" w:space="0" w:color="auto"/>
      </w:divBdr>
    </w:div>
    <w:div w:id="600574906">
      <w:bodyDiv w:val="1"/>
      <w:marLeft w:val="0"/>
      <w:marRight w:val="0"/>
      <w:marTop w:val="0"/>
      <w:marBottom w:val="0"/>
      <w:divBdr>
        <w:top w:val="none" w:sz="0" w:space="0" w:color="auto"/>
        <w:left w:val="none" w:sz="0" w:space="0" w:color="auto"/>
        <w:bottom w:val="none" w:sz="0" w:space="0" w:color="auto"/>
        <w:right w:val="none" w:sz="0" w:space="0" w:color="auto"/>
      </w:divBdr>
    </w:div>
    <w:div w:id="601256994">
      <w:bodyDiv w:val="1"/>
      <w:marLeft w:val="0"/>
      <w:marRight w:val="0"/>
      <w:marTop w:val="0"/>
      <w:marBottom w:val="0"/>
      <w:divBdr>
        <w:top w:val="none" w:sz="0" w:space="0" w:color="auto"/>
        <w:left w:val="none" w:sz="0" w:space="0" w:color="auto"/>
        <w:bottom w:val="none" w:sz="0" w:space="0" w:color="auto"/>
        <w:right w:val="none" w:sz="0" w:space="0" w:color="auto"/>
      </w:divBdr>
    </w:div>
    <w:div w:id="601761966">
      <w:bodyDiv w:val="1"/>
      <w:marLeft w:val="0"/>
      <w:marRight w:val="0"/>
      <w:marTop w:val="0"/>
      <w:marBottom w:val="0"/>
      <w:divBdr>
        <w:top w:val="none" w:sz="0" w:space="0" w:color="auto"/>
        <w:left w:val="none" w:sz="0" w:space="0" w:color="auto"/>
        <w:bottom w:val="none" w:sz="0" w:space="0" w:color="auto"/>
        <w:right w:val="none" w:sz="0" w:space="0" w:color="auto"/>
      </w:divBdr>
    </w:div>
    <w:div w:id="601768210">
      <w:bodyDiv w:val="1"/>
      <w:marLeft w:val="0"/>
      <w:marRight w:val="0"/>
      <w:marTop w:val="0"/>
      <w:marBottom w:val="0"/>
      <w:divBdr>
        <w:top w:val="none" w:sz="0" w:space="0" w:color="auto"/>
        <w:left w:val="none" w:sz="0" w:space="0" w:color="auto"/>
        <w:bottom w:val="none" w:sz="0" w:space="0" w:color="auto"/>
        <w:right w:val="none" w:sz="0" w:space="0" w:color="auto"/>
      </w:divBdr>
    </w:div>
    <w:div w:id="602152404">
      <w:bodyDiv w:val="1"/>
      <w:marLeft w:val="0"/>
      <w:marRight w:val="0"/>
      <w:marTop w:val="0"/>
      <w:marBottom w:val="0"/>
      <w:divBdr>
        <w:top w:val="none" w:sz="0" w:space="0" w:color="auto"/>
        <w:left w:val="none" w:sz="0" w:space="0" w:color="auto"/>
        <w:bottom w:val="none" w:sz="0" w:space="0" w:color="auto"/>
        <w:right w:val="none" w:sz="0" w:space="0" w:color="auto"/>
      </w:divBdr>
    </w:div>
    <w:div w:id="602224250">
      <w:bodyDiv w:val="1"/>
      <w:marLeft w:val="0"/>
      <w:marRight w:val="0"/>
      <w:marTop w:val="0"/>
      <w:marBottom w:val="0"/>
      <w:divBdr>
        <w:top w:val="none" w:sz="0" w:space="0" w:color="auto"/>
        <w:left w:val="none" w:sz="0" w:space="0" w:color="auto"/>
        <w:bottom w:val="none" w:sz="0" w:space="0" w:color="auto"/>
        <w:right w:val="none" w:sz="0" w:space="0" w:color="auto"/>
      </w:divBdr>
    </w:div>
    <w:div w:id="602809188">
      <w:bodyDiv w:val="1"/>
      <w:marLeft w:val="0"/>
      <w:marRight w:val="0"/>
      <w:marTop w:val="0"/>
      <w:marBottom w:val="0"/>
      <w:divBdr>
        <w:top w:val="none" w:sz="0" w:space="0" w:color="auto"/>
        <w:left w:val="none" w:sz="0" w:space="0" w:color="auto"/>
        <w:bottom w:val="none" w:sz="0" w:space="0" w:color="auto"/>
        <w:right w:val="none" w:sz="0" w:space="0" w:color="auto"/>
      </w:divBdr>
    </w:div>
    <w:div w:id="603419716">
      <w:bodyDiv w:val="1"/>
      <w:marLeft w:val="0"/>
      <w:marRight w:val="0"/>
      <w:marTop w:val="0"/>
      <w:marBottom w:val="0"/>
      <w:divBdr>
        <w:top w:val="none" w:sz="0" w:space="0" w:color="auto"/>
        <w:left w:val="none" w:sz="0" w:space="0" w:color="auto"/>
        <w:bottom w:val="none" w:sz="0" w:space="0" w:color="auto"/>
        <w:right w:val="none" w:sz="0" w:space="0" w:color="auto"/>
      </w:divBdr>
    </w:div>
    <w:div w:id="603535111">
      <w:bodyDiv w:val="1"/>
      <w:marLeft w:val="0"/>
      <w:marRight w:val="0"/>
      <w:marTop w:val="0"/>
      <w:marBottom w:val="0"/>
      <w:divBdr>
        <w:top w:val="none" w:sz="0" w:space="0" w:color="auto"/>
        <w:left w:val="none" w:sz="0" w:space="0" w:color="auto"/>
        <w:bottom w:val="none" w:sz="0" w:space="0" w:color="auto"/>
        <w:right w:val="none" w:sz="0" w:space="0" w:color="auto"/>
      </w:divBdr>
    </w:div>
    <w:div w:id="603659333">
      <w:bodyDiv w:val="1"/>
      <w:marLeft w:val="0"/>
      <w:marRight w:val="0"/>
      <w:marTop w:val="0"/>
      <w:marBottom w:val="0"/>
      <w:divBdr>
        <w:top w:val="none" w:sz="0" w:space="0" w:color="auto"/>
        <w:left w:val="none" w:sz="0" w:space="0" w:color="auto"/>
        <w:bottom w:val="none" w:sz="0" w:space="0" w:color="auto"/>
        <w:right w:val="none" w:sz="0" w:space="0" w:color="auto"/>
      </w:divBdr>
    </w:div>
    <w:div w:id="603849158">
      <w:bodyDiv w:val="1"/>
      <w:marLeft w:val="0"/>
      <w:marRight w:val="0"/>
      <w:marTop w:val="0"/>
      <w:marBottom w:val="0"/>
      <w:divBdr>
        <w:top w:val="none" w:sz="0" w:space="0" w:color="auto"/>
        <w:left w:val="none" w:sz="0" w:space="0" w:color="auto"/>
        <w:bottom w:val="none" w:sz="0" w:space="0" w:color="auto"/>
        <w:right w:val="none" w:sz="0" w:space="0" w:color="auto"/>
      </w:divBdr>
    </w:div>
    <w:div w:id="603880712">
      <w:bodyDiv w:val="1"/>
      <w:marLeft w:val="0"/>
      <w:marRight w:val="0"/>
      <w:marTop w:val="0"/>
      <w:marBottom w:val="0"/>
      <w:divBdr>
        <w:top w:val="none" w:sz="0" w:space="0" w:color="auto"/>
        <w:left w:val="none" w:sz="0" w:space="0" w:color="auto"/>
        <w:bottom w:val="none" w:sz="0" w:space="0" w:color="auto"/>
        <w:right w:val="none" w:sz="0" w:space="0" w:color="auto"/>
      </w:divBdr>
    </w:div>
    <w:div w:id="604265902">
      <w:bodyDiv w:val="1"/>
      <w:marLeft w:val="0"/>
      <w:marRight w:val="0"/>
      <w:marTop w:val="0"/>
      <w:marBottom w:val="0"/>
      <w:divBdr>
        <w:top w:val="none" w:sz="0" w:space="0" w:color="auto"/>
        <w:left w:val="none" w:sz="0" w:space="0" w:color="auto"/>
        <w:bottom w:val="none" w:sz="0" w:space="0" w:color="auto"/>
        <w:right w:val="none" w:sz="0" w:space="0" w:color="auto"/>
      </w:divBdr>
    </w:div>
    <w:div w:id="604533782">
      <w:bodyDiv w:val="1"/>
      <w:marLeft w:val="0"/>
      <w:marRight w:val="0"/>
      <w:marTop w:val="0"/>
      <w:marBottom w:val="0"/>
      <w:divBdr>
        <w:top w:val="none" w:sz="0" w:space="0" w:color="auto"/>
        <w:left w:val="none" w:sz="0" w:space="0" w:color="auto"/>
        <w:bottom w:val="none" w:sz="0" w:space="0" w:color="auto"/>
        <w:right w:val="none" w:sz="0" w:space="0" w:color="auto"/>
      </w:divBdr>
    </w:div>
    <w:div w:id="604534671">
      <w:bodyDiv w:val="1"/>
      <w:marLeft w:val="0"/>
      <w:marRight w:val="0"/>
      <w:marTop w:val="0"/>
      <w:marBottom w:val="0"/>
      <w:divBdr>
        <w:top w:val="none" w:sz="0" w:space="0" w:color="auto"/>
        <w:left w:val="none" w:sz="0" w:space="0" w:color="auto"/>
        <w:bottom w:val="none" w:sz="0" w:space="0" w:color="auto"/>
        <w:right w:val="none" w:sz="0" w:space="0" w:color="auto"/>
      </w:divBdr>
    </w:div>
    <w:div w:id="604845286">
      <w:bodyDiv w:val="1"/>
      <w:marLeft w:val="0"/>
      <w:marRight w:val="0"/>
      <w:marTop w:val="0"/>
      <w:marBottom w:val="0"/>
      <w:divBdr>
        <w:top w:val="none" w:sz="0" w:space="0" w:color="auto"/>
        <w:left w:val="none" w:sz="0" w:space="0" w:color="auto"/>
        <w:bottom w:val="none" w:sz="0" w:space="0" w:color="auto"/>
        <w:right w:val="none" w:sz="0" w:space="0" w:color="auto"/>
      </w:divBdr>
    </w:div>
    <w:div w:id="605038128">
      <w:bodyDiv w:val="1"/>
      <w:marLeft w:val="0"/>
      <w:marRight w:val="0"/>
      <w:marTop w:val="0"/>
      <w:marBottom w:val="0"/>
      <w:divBdr>
        <w:top w:val="none" w:sz="0" w:space="0" w:color="auto"/>
        <w:left w:val="none" w:sz="0" w:space="0" w:color="auto"/>
        <w:bottom w:val="none" w:sz="0" w:space="0" w:color="auto"/>
        <w:right w:val="none" w:sz="0" w:space="0" w:color="auto"/>
      </w:divBdr>
    </w:div>
    <w:div w:id="605114545">
      <w:bodyDiv w:val="1"/>
      <w:marLeft w:val="0"/>
      <w:marRight w:val="0"/>
      <w:marTop w:val="0"/>
      <w:marBottom w:val="0"/>
      <w:divBdr>
        <w:top w:val="none" w:sz="0" w:space="0" w:color="auto"/>
        <w:left w:val="none" w:sz="0" w:space="0" w:color="auto"/>
        <w:bottom w:val="none" w:sz="0" w:space="0" w:color="auto"/>
        <w:right w:val="none" w:sz="0" w:space="0" w:color="auto"/>
      </w:divBdr>
    </w:div>
    <w:div w:id="605231482">
      <w:bodyDiv w:val="1"/>
      <w:marLeft w:val="0"/>
      <w:marRight w:val="0"/>
      <w:marTop w:val="0"/>
      <w:marBottom w:val="0"/>
      <w:divBdr>
        <w:top w:val="none" w:sz="0" w:space="0" w:color="auto"/>
        <w:left w:val="none" w:sz="0" w:space="0" w:color="auto"/>
        <w:bottom w:val="none" w:sz="0" w:space="0" w:color="auto"/>
        <w:right w:val="none" w:sz="0" w:space="0" w:color="auto"/>
      </w:divBdr>
      <w:divsChild>
        <w:div w:id="776408076">
          <w:marLeft w:val="480"/>
          <w:marRight w:val="0"/>
          <w:marTop w:val="0"/>
          <w:marBottom w:val="0"/>
          <w:divBdr>
            <w:top w:val="none" w:sz="0" w:space="0" w:color="auto"/>
            <w:left w:val="none" w:sz="0" w:space="0" w:color="auto"/>
            <w:bottom w:val="none" w:sz="0" w:space="0" w:color="auto"/>
            <w:right w:val="none" w:sz="0" w:space="0" w:color="auto"/>
          </w:divBdr>
        </w:div>
        <w:div w:id="934824950">
          <w:marLeft w:val="480"/>
          <w:marRight w:val="0"/>
          <w:marTop w:val="0"/>
          <w:marBottom w:val="0"/>
          <w:divBdr>
            <w:top w:val="none" w:sz="0" w:space="0" w:color="auto"/>
            <w:left w:val="none" w:sz="0" w:space="0" w:color="auto"/>
            <w:bottom w:val="none" w:sz="0" w:space="0" w:color="auto"/>
            <w:right w:val="none" w:sz="0" w:space="0" w:color="auto"/>
          </w:divBdr>
        </w:div>
        <w:div w:id="930816753">
          <w:marLeft w:val="480"/>
          <w:marRight w:val="0"/>
          <w:marTop w:val="0"/>
          <w:marBottom w:val="0"/>
          <w:divBdr>
            <w:top w:val="none" w:sz="0" w:space="0" w:color="auto"/>
            <w:left w:val="none" w:sz="0" w:space="0" w:color="auto"/>
            <w:bottom w:val="none" w:sz="0" w:space="0" w:color="auto"/>
            <w:right w:val="none" w:sz="0" w:space="0" w:color="auto"/>
          </w:divBdr>
        </w:div>
        <w:div w:id="2146042406">
          <w:marLeft w:val="480"/>
          <w:marRight w:val="0"/>
          <w:marTop w:val="0"/>
          <w:marBottom w:val="0"/>
          <w:divBdr>
            <w:top w:val="none" w:sz="0" w:space="0" w:color="auto"/>
            <w:left w:val="none" w:sz="0" w:space="0" w:color="auto"/>
            <w:bottom w:val="none" w:sz="0" w:space="0" w:color="auto"/>
            <w:right w:val="none" w:sz="0" w:space="0" w:color="auto"/>
          </w:divBdr>
        </w:div>
        <w:div w:id="1683823888">
          <w:marLeft w:val="480"/>
          <w:marRight w:val="0"/>
          <w:marTop w:val="0"/>
          <w:marBottom w:val="0"/>
          <w:divBdr>
            <w:top w:val="none" w:sz="0" w:space="0" w:color="auto"/>
            <w:left w:val="none" w:sz="0" w:space="0" w:color="auto"/>
            <w:bottom w:val="none" w:sz="0" w:space="0" w:color="auto"/>
            <w:right w:val="none" w:sz="0" w:space="0" w:color="auto"/>
          </w:divBdr>
        </w:div>
        <w:div w:id="2056731234">
          <w:marLeft w:val="480"/>
          <w:marRight w:val="0"/>
          <w:marTop w:val="0"/>
          <w:marBottom w:val="0"/>
          <w:divBdr>
            <w:top w:val="none" w:sz="0" w:space="0" w:color="auto"/>
            <w:left w:val="none" w:sz="0" w:space="0" w:color="auto"/>
            <w:bottom w:val="none" w:sz="0" w:space="0" w:color="auto"/>
            <w:right w:val="none" w:sz="0" w:space="0" w:color="auto"/>
          </w:divBdr>
        </w:div>
        <w:div w:id="1476220234">
          <w:marLeft w:val="480"/>
          <w:marRight w:val="0"/>
          <w:marTop w:val="0"/>
          <w:marBottom w:val="0"/>
          <w:divBdr>
            <w:top w:val="none" w:sz="0" w:space="0" w:color="auto"/>
            <w:left w:val="none" w:sz="0" w:space="0" w:color="auto"/>
            <w:bottom w:val="none" w:sz="0" w:space="0" w:color="auto"/>
            <w:right w:val="none" w:sz="0" w:space="0" w:color="auto"/>
          </w:divBdr>
        </w:div>
        <w:div w:id="511992586">
          <w:marLeft w:val="480"/>
          <w:marRight w:val="0"/>
          <w:marTop w:val="0"/>
          <w:marBottom w:val="0"/>
          <w:divBdr>
            <w:top w:val="none" w:sz="0" w:space="0" w:color="auto"/>
            <w:left w:val="none" w:sz="0" w:space="0" w:color="auto"/>
            <w:bottom w:val="none" w:sz="0" w:space="0" w:color="auto"/>
            <w:right w:val="none" w:sz="0" w:space="0" w:color="auto"/>
          </w:divBdr>
        </w:div>
        <w:div w:id="210043048">
          <w:marLeft w:val="480"/>
          <w:marRight w:val="0"/>
          <w:marTop w:val="0"/>
          <w:marBottom w:val="0"/>
          <w:divBdr>
            <w:top w:val="none" w:sz="0" w:space="0" w:color="auto"/>
            <w:left w:val="none" w:sz="0" w:space="0" w:color="auto"/>
            <w:bottom w:val="none" w:sz="0" w:space="0" w:color="auto"/>
            <w:right w:val="none" w:sz="0" w:space="0" w:color="auto"/>
          </w:divBdr>
        </w:div>
        <w:div w:id="1145513689">
          <w:marLeft w:val="480"/>
          <w:marRight w:val="0"/>
          <w:marTop w:val="0"/>
          <w:marBottom w:val="0"/>
          <w:divBdr>
            <w:top w:val="none" w:sz="0" w:space="0" w:color="auto"/>
            <w:left w:val="none" w:sz="0" w:space="0" w:color="auto"/>
            <w:bottom w:val="none" w:sz="0" w:space="0" w:color="auto"/>
            <w:right w:val="none" w:sz="0" w:space="0" w:color="auto"/>
          </w:divBdr>
        </w:div>
        <w:div w:id="1774327626">
          <w:marLeft w:val="480"/>
          <w:marRight w:val="0"/>
          <w:marTop w:val="0"/>
          <w:marBottom w:val="0"/>
          <w:divBdr>
            <w:top w:val="none" w:sz="0" w:space="0" w:color="auto"/>
            <w:left w:val="none" w:sz="0" w:space="0" w:color="auto"/>
            <w:bottom w:val="none" w:sz="0" w:space="0" w:color="auto"/>
            <w:right w:val="none" w:sz="0" w:space="0" w:color="auto"/>
          </w:divBdr>
        </w:div>
        <w:div w:id="1910920366">
          <w:marLeft w:val="480"/>
          <w:marRight w:val="0"/>
          <w:marTop w:val="0"/>
          <w:marBottom w:val="0"/>
          <w:divBdr>
            <w:top w:val="none" w:sz="0" w:space="0" w:color="auto"/>
            <w:left w:val="none" w:sz="0" w:space="0" w:color="auto"/>
            <w:bottom w:val="none" w:sz="0" w:space="0" w:color="auto"/>
            <w:right w:val="none" w:sz="0" w:space="0" w:color="auto"/>
          </w:divBdr>
        </w:div>
        <w:div w:id="658926128">
          <w:marLeft w:val="480"/>
          <w:marRight w:val="0"/>
          <w:marTop w:val="0"/>
          <w:marBottom w:val="0"/>
          <w:divBdr>
            <w:top w:val="none" w:sz="0" w:space="0" w:color="auto"/>
            <w:left w:val="none" w:sz="0" w:space="0" w:color="auto"/>
            <w:bottom w:val="none" w:sz="0" w:space="0" w:color="auto"/>
            <w:right w:val="none" w:sz="0" w:space="0" w:color="auto"/>
          </w:divBdr>
        </w:div>
        <w:div w:id="1700466335">
          <w:marLeft w:val="480"/>
          <w:marRight w:val="0"/>
          <w:marTop w:val="0"/>
          <w:marBottom w:val="0"/>
          <w:divBdr>
            <w:top w:val="none" w:sz="0" w:space="0" w:color="auto"/>
            <w:left w:val="none" w:sz="0" w:space="0" w:color="auto"/>
            <w:bottom w:val="none" w:sz="0" w:space="0" w:color="auto"/>
            <w:right w:val="none" w:sz="0" w:space="0" w:color="auto"/>
          </w:divBdr>
        </w:div>
        <w:div w:id="1886142302">
          <w:marLeft w:val="480"/>
          <w:marRight w:val="0"/>
          <w:marTop w:val="0"/>
          <w:marBottom w:val="0"/>
          <w:divBdr>
            <w:top w:val="none" w:sz="0" w:space="0" w:color="auto"/>
            <w:left w:val="none" w:sz="0" w:space="0" w:color="auto"/>
            <w:bottom w:val="none" w:sz="0" w:space="0" w:color="auto"/>
            <w:right w:val="none" w:sz="0" w:space="0" w:color="auto"/>
          </w:divBdr>
        </w:div>
        <w:div w:id="467820975">
          <w:marLeft w:val="480"/>
          <w:marRight w:val="0"/>
          <w:marTop w:val="0"/>
          <w:marBottom w:val="0"/>
          <w:divBdr>
            <w:top w:val="none" w:sz="0" w:space="0" w:color="auto"/>
            <w:left w:val="none" w:sz="0" w:space="0" w:color="auto"/>
            <w:bottom w:val="none" w:sz="0" w:space="0" w:color="auto"/>
            <w:right w:val="none" w:sz="0" w:space="0" w:color="auto"/>
          </w:divBdr>
        </w:div>
        <w:div w:id="251551265">
          <w:marLeft w:val="480"/>
          <w:marRight w:val="0"/>
          <w:marTop w:val="0"/>
          <w:marBottom w:val="0"/>
          <w:divBdr>
            <w:top w:val="none" w:sz="0" w:space="0" w:color="auto"/>
            <w:left w:val="none" w:sz="0" w:space="0" w:color="auto"/>
            <w:bottom w:val="none" w:sz="0" w:space="0" w:color="auto"/>
            <w:right w:val="none" w:sz="0" w:space="0" w:color="auto"/>
          </w:divBdr>
        </w:div>
        <w:div w:id="784008376">
          <w:marLeft w:val="480"/>
          <w:marRight w:val="0"/>
          <w:marTop w:val="0"/>
          <w:marBottom w:val="0"/>
          <w:divBdr>
            <w:top w:val="none" w:sz="0" w:space="0" w:color="auto"/>
            <w:left w:val="none" w:sz="0" w:space="0" w:color="auto"/>
            <w:bottom w:val="none" w:sz="0" w:space="0" w:color="auto"/>
            <w:right w:val="none" w:sz="0" w:space="0" w:color="auto"/>
          </w:divBdr>
        </w:div>
        <w:div w:id="136264027">
          <w:marLeft w:val="480"/>
          <w:marRight w:val="0"/>
          <w:marTop w:val="0"/>
          <w:marBottom w:val="0"/>
          <w:divBdr>
            <w:top w:val="none" w:sz="0" w:space="0" w:color="auto"/>
            <w:left w:val="none" w:sz="0" w:space="0" w:color="auto"/>
            <w:bottom w:val="none" w:sz="0" w:space="0" w:color="auto"/>
            <w:right w:val="none" w:sz="0" w:space="0" w:color="auto"/>
          </w:divBdr>
        </w:div>
        <w:div w:id="1746605028">
          <w:marLeft w:val="480"/>
          <w:marRight w:val="0"/>
          <w:marTop w:val="0"/>
          <w:marBottom w:val="0"/>
          <w:divBdr>
            <w:top w:val="none" w:sz="0" w:space="0" w:color="auto"/>
            <w:left w:val="none" w:sz="0" w:space="0" w:color="auto"/>
            <w:bottom w:val="none" w:sz="0" w:space="0" w:color="auto"/>
            <w:right w:val="none" w:sz="0" w:space="0" w:color="auto"/>
          </w:divBdr>
        </w:div>
        <w:div w:id="479812691">
          <w:marLeft w:val="480"/>
          <w:marRight w:val="0"/>
          <w:marTop w:val="0"/>
          <w:marBottom w:val="0"/>
          <w:divBdr>
            <w:top w:val="none" w:sz="0" w:space="0" w:color="auto"/>
            <w:left w:val="none" w:sz="0" w:space="0" w:color="auto"/>
            <w:bottom w:val="none" w:sz="0" w:space="0" w:color="auto"/>
            <w:right w:val="none" w:sz="0" w:space="0" w:color="auto"/>
          </w:divBdr>
        </w:div>
        <w:div w:id="2016302424">
          <w:marLeft w:val="480"/>
          <w:marRight w:val="0"/>
          <w:marTop w:val="0"/>
          <w:marBottom w:val="0"/>
          <w:divBdr>
            <w:top w:val="none" w:sz="0" w:space="0" w:color="auto"/>
            <w:left w:val="none" w:sz="0" w:space="0" w:color="auto"/>
            <w:bottom w:val="none" w:sz="0" w:space="0" w:color="auto"/>
            <w:right w:val="none" w:sz="0" w:space="0" w:color="auto"/>
          </w:divBdr>
        </w:div>
        <w:div w:id="959460480">
          <w:marLeft w:val="480"/>
          <w:marRight w:val="0"/>
          <w:marTop w:val="0"/>
          <w:marBottom w:val="0"/>
          <w:divBdr>
            <w:top w:val="none" w:sz="0" w:space="0" w:color="auto"/>
            <w:left w:val="none" w:sz="0" w:space="0" w:color="auto"/>
            <w:bottom w:val="none" w:sz="0" w:space="0" w:color="auto"/>
            <w:right w:val="none" w:sz="0" w:space="0" w:color="auto"/>
          </w:divBdr>
        </w:div>
        <w:div w:id="434446803">
          <w:marLeft w:val="480"/>
          <w:marRight w:val="0"/>
          <w:marTop w:val="0"/>
          <w:marBottom w:val="0"/>
          <w:divBdr>
            <w:top w:val="none" w:sz="0" w:space="0" w:color="auto"/>
            <w:left w:val="none" w:sz="0" w:space="0" w:color="auto"/>
            <w:bottom w:val="none" w:sz="0" w:space="0" w:color="auto"/>
            <w:right w:val="none" w:sz="0" w:space="0" w:color="auto"/>
          </w:divBdr>
        </w:div>
        <w:div w:id="663820634">
          <w:marLeft w:val="480"/>
          <w:marRight w:val="0"/>
          <w:marTop w:val="0"/>
          <w:marBottom w:val="0"/>
          <w:divBdr>
            <w:top w:val="none" w:sz="0" w:space="0" w:color="auto"/>
            <w:left w:val="none" w:sz="0" w:space="0" w:color="auto"/>
            <w:bottom w:val="none" w:sz="0" w:space="0" w:color="auto"/>
            <w:right w:val="none" w:sz="0" w:space="0" w:color="auto"/>
          </w:divBdr>
        </w:div>
        <w:div w:id="581336164">
          <w:marLeft w:val="480"/>
          <w:marRight w:val="0"/>
          <w:marTop w:val="0"/>
          <w:marBottom w:val="0"/>
          <w:divBdr>
            <w:top w:val="none" w:sz="0" w:space="0" w:color="auto"/>
            <w:left w:val="none" w:sz="0" w:space="0" w:color="auto"/>
            <w:bottom w:val="none" w:sz="0" w:space="0" w:color="auto"/>
            <w:right w:val="none" w:sz="0" w:space="0" w:color="auto"/>
          </w:divBdr>
        </w:div>
        <w:div w:id="789513262">
          <w:marLeft w:val="480"/>
          <w:marRight w:val="0"/>
          <w:marTop w:val="0"/>
          <w:marBottom w:val="0"/>
          <w:divBdr>
            <w:top w:val="none" w:sz="0" w:space="0" w:color="auto"/>
            <w:left w:val="none" w:sz="0" w:space="0" w:color="auto"/>
            <w:bottom w:val="none" w:sz="0" w:space="0" w:color="auto"/>
            <w:right w:val="none" w:sz="0" w:space="0" w:color="auto"/>
          </w:divBdr>
        </w:div>
        <w:div w:id="1534616098">
          <w:marLeft w:val="480"/>
          <w:marRight w:val="0"/>
          <w:marTop w:val="0"/>
          <w:marBottom w:val="0"/>
          <w:divBdr>
            <w:top w:val="none" w:sz="0" w:space="0" w:color="auto"/>
            <w:left w:val="none" w:sz="0" w:space="0" w:color="auto"/>
            <w:bottom w:val="none" w:sz="0" w:space="0" w:color="auto"/>
            <w:right w:val="none" w:sz="0" w:space="0" w:color="auto"/>
          </w:divBdr>
        </w:div>
        <w:div w:id="1608273745">
          <w:marLeft w:val="480"/>
          <w:marRight w:val="0"/>
          <w:marTop w:val="0"/>
          <w:marBottom w:val="0"/>
          <w:divBdr>
            <w:top w:val="none" w:sz="0" w:space="0" w:color="auto"/>
            <w:left w:val="none" w:sz="0" w:space="0" w:color="auto"/>
            <w:bottom w:val="none" w:sz="0" w:space="0" w:color="auto"/>
            <w:right w:val="none" w:sz="0" w:space="0" w:color="auto"/>
          </w:divBdr>
        </w:div>
        <w:div w:id="1955284954">
          <w:marLeft w:val="480"/>
          <w:marRight w:val="0"/>
          <w:marTop w:val="0"/>
          <w:marBottom w:val="0"/>
          <w:divBdr>
            <w:top w:val="none" w:sz="0" w:space="0" w:color="auto"/>
            <w:left w:val="none" w:sz="0" w:space="0" w:color="auto"/>
            <w:bottom w:val="none" w:sz="0" w:space="0" w:color="auto"/>
            <w:right w:val="none" w:sz="0" w:space="0" w:color="auto"/>
          </w:divBdr>
        </w:div>
        <w:div w:id="597104577">
          <w:marLeft w:val="480"/>
          <w:marRight w:val="0"/>
          <w:marTop w:val="0"/>
          <w:marBottom w:val="0"/>
          <w:divBdr>
            <w:top w:val="none" w:sz="0" w:space="0" w:color="auto"/>
            <w:left w:val="none" w:sz="0" w:space="0" w:color="auto"/>
            <w:bottom w:val="none" w:sz="0" w:space="0" w:color="auto"/>
            <w:right w:val="none" w:sz="0" w:space="0" w:color="auto"/>
          </w:divBdr>
        </w:div>
        <w:div w:id="1280793041">
          <w:marLeft w:val="480"/>
          <w:marRight w:val="0"/>
          <w:marTop w:val="0"/>
          <w:marBottom w:val="0"/>
          <w:divBdr>
            <w:top w:val="none" w:sz="0" w:space="0" w:color="auto"/>
            <w:left w:val="none" w:sz="0" w:space="0" w:color="auto"/>
            <w:bottom w:val="none" w:sz="0" w:space="0" w:color="auto"/>
            <w:right w:val="none" w:sz="0" w:space="0" w:color="auto"/>
          </w:divBdr>
        </w:div>
        <w:div w:id="1181973135">
          <w:marLeft w:val="480"/>
          <w:marRight w:val="0"/>
          <w:marTop w:val="0"/>
          <w:marBottom w:val="0"/>
          <w:divBdr>
            <w:top w:val="none" w:sz="0" w:space="0" w:color="auto"/>
            <w:left w:val="none" w:sz="0" w:space="0" w:color="auto"/>
            <w:bottom w:val="none" w:sz="0" w:space="0" w:color="auto"/>
            <w:right w:val="none" w:sz="0" w:space="0" w:color="auto"/>
          </w:divBdr>
        </w:div>
        <w:div w:id="1643074423">
          <w:marLeft w:val="480"/>
          <w:marRight w:val="0"/>
          <w:marTop w:val="0"/>
          <w:marBottom w:val="0"/>
          <w:divBdr>
            <w:top w:val="none" w:sz="0" w:space="0" w:color="auto"/>
            <w:left w:val="none" w:sz="0" w:space="0" w:color="auto"/>
            <w:bottom w:val="none" w:sz="0" w:space="0" w:color="auto"/>
            <w:right w:val="none" w:sz="0" w:space="0" w:color="auto"/>
          </w:divBdr>
        </w:div>
        <w:div w:id="426193481">
          <w:marLeft w:val="480"/>
          <w:marRight w:val="0"/>
          <w:marTop w:val="0"/>
          <w:marBottom w:val="0"/>
          <w:divBdr>
            <w:top w:val="none" w:sz="0" w:space="0" w:color="auto"/>
            <w:left w:val="none" w:sz="0" w:space="0" w:color="auto"/>
            <w:bottom w:val="none" w:sz="0" w:space="0" w:color="auto"/>
            <w:right w:val="none" w:sz="0" w:space="0" w:color="auto"/>
          </w:divBdr>
        </w:div>
        <w:div w:id="690113122">
          <w:marLeft w:val="480"/>
          <w:marRight w:val="0"/>
          <w:marTop w:val="0"/>
          <w:marBottom w:val="0"/>
          <w:divBdr>
            <w:top w:val="none" w:sz="0" w:space="0" w:color="auto"/>
            <w:left w:val="none" w:sz="0" w:space="0" w:color="auto"/>
            <w:bottom w:val="none" w:sz="0" w:space="0" w:color="auto"/>
            <w:right w:val="none" w:sz="0" w:space="0" w:color="auto"/>
          </w:divBdr>
        </w:div>
        <w:div w:id="625741732">
          <w:marLeft w:val="480"/>
          <w:marRight w:val="0"/>
          <w:marTop w:val="0"/>
          <w:marBottom w:val="0"/>
          <w:divBdr>
            <w:top w:val="none" w:sz="0" w:space="0" w:color="auto"/>
            <w:left w:val="none" w:sz="0" w:space="0" w:color="auto"/>
            <w:bottom w:val="none" w:sz="0" w:space="0" w:color="auto"/>
            <w:right w:val="none" w:sz="0" w:space="0" w:color="auto"/>
          </w:divBdr>
        </w:div>
        <w:div w:id="466512757">
          <w:marLeft w:val="480"/>
          <w:marRight w:val="0"/>
          <w:marTop w:val="0"/>
          <w:marBottom w:val="0"/>
          <w:divBdr>
            <w:top w:val="none" w:sz="0" w:space="0" w:color="auto"/>
            <w:left w:val="none" w:sz="0" w:space="0" w:color="auto"/>
            <w:bottom w:val="none" w:sz="0" w:space="0" w:color="auto"/>
            <w:right w:val="none" w:sz="0" w:space="0" w:color="auto"/>
          </w:divBdr>
        </w:div>
        <w:div w:id="2120486146">
          <w:marLeft w:val="480"/>
          <w:marRight w:val="0"/>
          <w:marTop w:val="0"/>
          <w:marBottom w:val="0"/>
          <w:divBdr>
            <w:top w:val="none" w:sz="0" w:space="0" w:color="auto"/>
            <w:left w:val="none" w:sz="0" w:space="0" w:color="auto"/>
            <w:bottom w:val="none" w:sz="0" w:space="0" w:color="auto"/>
            <w:right w:val="none" w:sz="0" w:space="0" w:color="auto"/>
          </w:divBdr>
        </w:div>
        <w:div w:id="232394428">
          <w:marLeft w:val="480"/>
          <w:marRight w:val="0"/>
          <w:marTop w:val="0"/>
          <w:marBottom w:val="0"/>
          <w:divBdr>
            <w:top w:val="none" w:sz="0" w:space="0" w:color="auto"/>
            <w:left w:val="none" w:sz="0" w:space="0" w:color="auto"/>
            <w:bottom w:val="none" w:sz="0" w:space="0" w:color="auto"/>
            <w:right w:val="none" w:sz="0" w:space="0" w:color="auto"/>
          </w:divBdr>
        </w:div>
        <w:div w:id="1478110795">
          <w:marLeft w:val="480"/>
          <w:marRight w:val="0"/>
          <w:marTop w:val="0"/>
          <w:marBottom w:val="0"/>
          <w:divBdr>
            <w:top w:val="none" w:sz="0" w:space="0" w:color="auto"/>
            <w:left w:val="none" w:sz="0" w:space="0" w:color="auto"/>
            <w:bottom w:val="none" w:sz="0" w:space="0" w:color="auto"/>
            <w:right w:val="none" w:sz="0" w:space="0" w:color="auto"/>
          </w:divBdr>
        </w:div>
        <w:div w:id="2036072625">
          <w:marLeft w:val="480"/>
          <w:marRight w:val="0"/>
          <w:marTop w:val="0"/>
          <w:marBottom w:val="0"/>
          <w:divBdr>
            <w:top w:val="none" w:sz="0" w:space="0" w:color="auto"/>
            <w:left w:val="none" w:sz="0" w:space="0" w:color="auto"/>
            <w:bottom w:val="none" w:sz="0" w:space="0" w:color="auto"/>
            <w:right w:val="none" w:sz="0" w:space="0" w:color="auto"/>
          </w:divBdr>
        </w:div>
        <w:div w:id="33969242">
          <w:marLeft w:val="480"/>
          <w:marRight w:val="0"/>
          <w:marTop w:val="0"/>
          <w:marBottom w:val="0"/>
          <w:divBdr>
            <w:top w:val="none" w:sz="0" w:space="0" w:color="auto"/>
            <w:left w:val="none" w:sz="0" w:space="0" w:color="auto"/>
            <w:bottom w:val="none" w:sz="0" w:space="0" w:color="auto"/>
            <w:right w:val="none" w:sz="0" w:space="0" w:color="auto"/>
          </w:divBdr>
        </w:div>
        <w:div w:id="764768907">
          <w:marLeft w:val="480"/>
          <w:marRight w:val="0"/>
          <w:marTop w:val="0"/>
          <w:marBottom w:val="0"/>
          <w:divBdr>
            <w:top w:val="none" w:sz="0" w:space="0" w:color="auto"/>
            <w:left w:val="none" w:sz="0" w:space="0" w:color="auto"/>
            <w:bottom w:val="none" w:sz="0" w:space="0" w:color="auto"/>
            <w:right w:val="none" w:sz="0" w:space="0" w:color="auto"/>
          </w:divBdr>
        </w:div>
        <w:div w:id="1685745424">
          <w:marLeft w:val="480"/>
          <w:marRight w:val="0"/>
          <w:marTop w:val="0"/>
          <w:marBottom w:val="0"/>
          <w:divBdr>
            <w:top w:val="none" w:sz="0" w:space="0" w:color="auto"/>
            <w:left w:val="none" w:sz="0" w:space="0" w:color="auto"/>
            <w:bottom w:val="none" w:sz="0" w:space="0" w:color="auto"/>
            <w:right w:val="none" w:sz="0" w:space="0" w:color="auto"/>
          </w:divBdr>
        </w:div>
        <w:div w:id="1501775149">
          <w:marLeft w:val="480"/>
          <w:marRight w:val="0"/>
          <w:marTop w:val="0"/>
          <w:marBottom w:val="0"/>
          <w:divBdr>
            <w:top w:val="none" w:sz="0" w:space="0" w:color="auto"/>
            <w:left w:val="none" w:sz="0" w:space="0" w:color="auto"/>
            <w:bottom w:val="none" w:sz="0" w:space="0" w:color="auto"/>
            <w:right w:val="none" w:sz="0" w:space="0" w:color="auto"/>
          </w:divBdr>
        </w:div>
        <w:div w:id="1547331054">
          <w:marLeft w:val="480"/>
          <w:marRight w:val="0"/>
          <w:marTop w:val="0"/>
          <w:marBottom w:val="0"/>
          <w:divBdr>
            <w:top w:val="none" w:sz="0" w:space="0" w:color="auto"/>
            <w:left w:val="none" w:sz="0" w:space="0" w:color="auto"/>
            <w:bottom w:val="none" w:sz="0" w:space="0" w:color="auto"/>
            <w:right w:val="none" w:sz="0" w:space="0" w:color="auto"/>
          </w:divBdr>
        </w:div>
        <w:div w:id="2044821492">
          <w:marLeft w:val="480"/>
          <w:marRight w:val="0"/>
          <w:marTop w:val="0"/>
          <w:marBottom w:val="0"/>
          <w:divBdr>
            <w:top w:val="none" w:sz="0" w:space="0" w:color="auto"/>
            <w:left w:val="none" w:sz="0" w:space="0" w:color="auto"/>
            <w:bottom w:val="none" w:sz="0" w:space="0" w:color="auto"/>
            <w:right w:val="none" w:sz="0" w:space="0" w:color="auto"/>
          </w:divBdr>
        </w:div>
        <w:div w:id="1740402869">
          <w:marLeft w:val="480"/>
          <w:marRight w:val="0"/>
          <w:marTop w:val="0"/>
          <w:marBottom w:val="0"/>
          <w:divBdr>
            <w:top w:val="none" w:sz="0" w:space="0" w:color="auto"/>
            <w:left w:val="none" w:sz="0" w:space="0" w:color="auto"/>
            <w:bottom w:val="none" w:sz="0" w:space="0" w:color="auto"/>
            <w:right w:val="none" w:sz="0" w:space="0" w:color="auto"/>
          </w:divBdr>
        </w:div>
        <w:div w:id="2082408335">
          <w:marLeft w:val="480"/>
          <w:marRight w:val="0"/>
          <w:marTop w:val="0"/>
          <w:marBottom w:val="0"/>
          <w:divBdr>
            <w:top w:val="none" w:sz="0" w:space="0" w:color="auto"/>
            <w:left w:val="none" w:sz="0" w:space="0" w:color="auto"/>
            <w:bottom w:val="none" w:sz="0" w:space="0" w:color="auto"/>
            <w:right w:val="none" w:sz="0" w:space="0" w:color="auto"/>
          </w:divBdr>
        </w:div>
        <w:div w:id="165444207">
          <w:marLeft w:val="480"/>
          <w:marRight w:val="0"/>
          <w:marTop w:val="0"/>
          <w:marBottom w:val="0"/>
          <w:divBdr>
            <w:top w:val="none" w:sz="0" w:space="0" w:color="auto"/>
            <w:left w:val="none" w:sz="0" w:space="0" w:color="auto"/>
            <w:bottom w:val="none" w:sz="0" w:space="0" w:color="auto"/>
            <w:right w:val="none" w:sz="0" w:space="0" w:color="auto"/>
          </w:divBdr>
        </w:div>
        <w:div w:id="416440748">
          <w:marLeft w:val="480"/>
          <w:marRight w:val="0"/>
          <w:marTop w:val="0"/>
          <w:marBottom w:val="0"/>
          <w:divBdr>
            <w:top w:val="none" w:sz="0" w:space="0" w:color="auto"/>
            <w:left w:val="none" w:sz="0" w:space="0" w:color="auto"/>
            <w:bottom w:val="none" w:sz="0" w:space="0" w:color="auto"/>
            <w:right w:val="none" w:sz="0" w:space="0" w:color="auto"/>
          </w:divBdr>
        </w:div>
        <w:div w:id="770784739">
          <w:marLeft w:val="480"/>
          <w:marRight w:val="0"/>
          <w:marTop w:val="0"/>
          <w:marBottom w:val="0"/>
          <w:divBdr>
            <w:top w:val="none" w:sz="0" w:space="0" w:color="auto"/>
            <w:left w:val="none" w:sz="0" w:space="0" w:color="auto"/>
            <w:bottom w:val="none" w:sz="0" w:space="0" w:color="auto"/>
            <w:right w:val="none" w:sz="0" w:space="0" w:color="auto"/>
          </w:divBdr>
        </w:div>
        <w:div w:id="1004166766">
          <w:marLeft w:val="480"/>
          <w:marRight w:val="0"/>
          <w:marTop w:val="0"/>
          <w:marBottom w:val="0"/>
          <w:divBdr>
            <w:top w:val="none" w:sz="0" w:space="0" w:color="auto"/>
            <w:left w:val="none" w:sz="0" w:space="0" w:color="auto"/>
            <w:bottom w:val="none" w:sz="0" w:space="0" w:color="auto"/>
            <w:right w:val="none" w:sz="0" w:space="0" w:color="auto"/>
          </w:divBdr>
        </w:div>
        <w:div w:id="1385131725">
          <w:marLeft w:val="480"/>
          <w:marRight w:val="0"/>
          <w:marTop w:val="0"/>
          <w:marBottom w:val="0"/>
          <w:divBdr>
            <w:top w:val="none" w:sz="0" w:space="0" w:color="auto"/>
            <w:left w:val="none" w:sz="0" w:space="0" w:color="auto"/>
            <w:bottom w:val="none" w:sz="0" w:space="0" w:color="auto"/>
            <w:right w:val="none" w:sz="0" w:space="0" w:color="auto"/>
          </w:divBdr>
        </w:div>
        <w:div w:id="1649749720">
          <w:marLeft w:val="480"/>
          <w:marRight w:val="0"/>
          <w:marTop w:val="0"/>
          <w:marBottom w:val="0"/>
          <w:divBdr>
            <w:top w:val="none" w:sz="0" w:space="0" w:color="auto"/>
            <w:left w:val="none" w:sz="0" w:space="0" w:color="auto"/>
            <w:bottom w:val="none" w:sz="0" w:space="0" w:color="auto"/>
            <w:right w:val="none" w:sz="0" w:space="0" w:color="auto"/>
          </w:divBdr>
        </w:div>
      </w:divsChild>
    </w:div>
    <w:div w:id="605383078">
      <w:bodyDiv w:val="1"/>
      <w:marLeft w:val="0"/>
      <w:marRight w:val="0"/>
      <w:marTop w:val="0"/>
      <w:marBottom w:val="0"/>
      <w:divBdr>
        <w:top w:val="none" w:sz="0" w:space="0" w:color="auto"/>
        <w:left w:val="none" w:sz="0" w:space="0" w:color="auto"/>
        <w:bottom w:val="none" w:sz="0" w:space="0" w:color="auto"/>
        <w:right w:val="none" w:sz="0" w:space="0" w:color="auto"/>
      </w:divBdr>
    </w:div>
    <w:div w:id="605501476">
      <w:bodyDiv w:val="1"/>
      <w:marLeft w:val="0"/>
      <w:marRight w:val="0"/>
      <w:marTop w:val="0"/>
      <w:marBottom w:val="0"/>
      <w:divBdr>
        <w:top w:val="none" w:sz="0" w:space="0" w:color="auto"/>
        <w:left w:val="none" w:sz="0" w:space="0" w:color="auto"/>
        <w:bottom w:val="none" w:sz="0" w:space="0" w:color="auto"/>
        <w:right w:val="none" w:sz="0" w:space="0" w:color="auto"/>
      </w:divBdr>
    </w:div>
    <w:div w:id="605504628">
      <w:bodyDiv w:val="1"/>
      <w:marLeft w:val="0"/>
      <w:marRight w:val="0"/>
      <w:marTop w:val="0"/>
      <w:marBottom w:val="0"/>
      <w:divBdr>
        <w:top w:val="none" w:sz="0" w:space="0" w:color="auto"/>
        <w:left w:val="none" w:sz="0" w:space="0" w:color="auto"/>
        <w:bottom w:val="none" w:sz="0" w:space="0" w:color="auto"/>
        <w:right w:val="none" w:sz="0" w:space="0" w:color="auto"/>
      </w:divBdr>
    </w:div>
    <w:div w:id="605576878">
      <w:bodyDiv w:val="1"/>
      <w:marLeft w:val="0"/>
      <w:marRight w:val="0"/>
      <w:marTop w:val="0"/>
      <w:marBottom w:val="0"/>
      <w:divBdr>
        <w:top w:val="none" w:sz="0" w:space="0" w:color="auto"/>
        <w:left w:val="none" w:sz="0" w:space="0" w:color="auto"/>
        <w:bottom w:val="none" w:sz="0" w:space="0" w:color="auto"/>
        <w:right w:val="none" w:sz="0" w:space="0" w:color="auto"/>
      </w:divBdr>
    </w:div>
    <w:div w:id="606544179">
      <w:bodyDiv w:val="1"/>
      <w:marLeft w:val="0"/>
      <w:marRight w:val="0"/>
      <w:marTop w:val="0"/>
      <w:marBottom w:val="0"/>
      <w:divBdr>
        <w:top w:val="none" w:sz="0" w:space="0" w:color="auto"/>
        <w:left w:val="none" w:sz="0" w:space="0" w:color="auto"/>
        <w:bottom w:val="none" w:sz="0" w:space="0" w:color="auto"/>
        <w:right w:val="none" w:sz="0" w:space="0" w:color="auto"/>
      </w:divBdr>
    </w:div>
    <w:div w:id="606548574">
      <w:bodyDiv w:val="1"/>
      <w:marLeft w:val="0"/>
      <w:marRight w:val="0"/>
      <w:marTop w:val="0"/>
      <w:marBottom w:val="0"/>
      <w:divBdr>
        <w:top w:val="none" w:sz="0" w:space="0" w:color="auto"/>
        <w:left w:val="none" w:sz="0" w:space="0" w:color="auto"/>
        <w:bottom w:val="none" w:sz="0" w:space="0" w:color="auto"/>
        <w:right w:val="none" w:sz="0" w:space="0" w:color="auto"/>
      </w:divBdr>
    </w:div>
    <w:div w:id="606615995">
      <w:bodyDiv w:val="1"/>
      <w:marLeft w:val="0"/>
      <w:marRight w:val="0"/>
      <w:marTop w:val="0"/>
      <w:marBottom w:val="0"/>
      <w:divBdr>
        <w:top w:val="none" w:sz="0" w:space="0" w:color="auto"/>
        <w:left w:val="none" w:sz="0" w:space="0" w:color="auto"/>
        <w:bottom w:val="none" w:sz="0" w:space="0" w:color="auto"/>
        <w:right w:val="none" w:sz="0" w:space="0" w:color="auto"/>
      </w:divBdr>
    </w:div>
    <w:div w:id="606812700">
      <w:bodyDiv w:val="1"/>
      <w:marLeft w:val="0"/>
      <w:marRight w:val="0"/>
      <w:marTop w:val="0"/>
      <w:marBottom w:val="0"/>
      <w:divBdr>
        <w:top w:val="none" w:sz="0" w:space="0" w:color="auto"/>
        <w:left w:val="none" w:sz="0" w:space="0" w:color="auto"/>
        <w:bottom w:val="none" w:sz="0" w:space="0" w:color="auto"/>
        <w:right w:val="none" w:sz="0" w:space="0" w:color="auto"/>
      </w:divBdr>
    </w:div>
    <w:div w:id="606930296">
      <w:bodyDiv w:val="1"/>
      <w:marLeft w:val="0"/>
      <w:marRight w:val="0"/>
      <w:marTop w:val="0"/>
      <w:marBottom w:val="0"/>
      <w:divBdr>
        <w:top w:val="none" w:sz="0" w:space="0" w:color="auto"/>
        <w:left w:val="none" w:sz="0" w:space="0" w:color="auto"/>
        <w:bottom w:val="none" w:sz="0" w:space="0" w:color="auto"/>
        <w:right w:val="none" w:sz="0" w:space="0" w:color="auto"/>
      </w:divBdr>
    </w:div>
    <w:div w:id="606960414">
      <w:bodyDiv w:val="1"/>
      <w:marLeft w:val="0"/>
      <w:marRight w:val="0"/>
      <w:marTop w:val="0"/>
      <w:marBottom w:val="0"/>
      <w:divBdr>
        <w:top w:val="none" w:sz="0" w:space="0" w:color="auto"/>
        <w:left w:val="none" w:sz="0" w:space="0" w:color="auto"/>
        <w:bottom w:val="none" w:sz="0" w:space="0" w:color="auto"/>
        <w:right w:val="none" w:sz="0" w:space="0" w:color="auto"/>
      </w:divBdr>
    </w:div>
    <w:div w:id="607078052">
      <w:bodyDiv w:val="1"/>
      <w:marLeft w:val="0"/>
      <w:marRight w:val="0"/>
      <w:marTop w:val="0"/>
      <w:marBottom w:val="0"/>
      <w:divBdr>
        <w:top w:val="none" w:sz="0" w:space="0" w:color="auto"/>
        <w:left w:val="none" w:sz="0" w:space="0" w:color="auto"/>
        <w:bottom w:val="none" w:sz="0" w:space="0" w:color="auto"/>
        <w:right w:val="none" w:sz="0" w:space="0" w:color="auto"/>
      </w:divBdr>
    </w:div>
    <w:div w:id="607201147">
      <w:bodyDiv w:val="1"/>
      <w:marLeft w:val="0"/>
      <w:marRight w:val="0"/>
      <w:marTop w:val="0"/>
      <w:marBottom w:val="0"/>
      <w:divBdr>
        <w:top w:val="none" w:sz="0" w:space="0" w:color="auto"/>
        <w:left w:val="none" w:sz="0" w:space="0" w:color="auto"/>
        <w:bottom w:val="none" w:sz="0" w:space="0" w:color="auto"/>
        <w:right w:val="none" w:sz="0" w:space="0" w:color="auto"/>
      </w:divBdr>
    </w:div>
    <w:div w:id="607398084">
      <w:bodyDiv w:val="1"/>
      <w:marLeft w:val="0"/>
      <w:marRight w:val="0"/>
      <w:marTop w:val="0"/>
      <w:marBottom w:val="0"/>
      <w:divBdr>
        <w:top w:val="none" w:sz="0" w:space="0" w:color="auto"/>
        <w:left w:val="none" w:sz="0" w:space="0" w:color="auto"/>
        <w:bottom w:val="none" w:sz="0" w:space="0" w:color="auto"/>
        <w:right w:val="none" w:sz="0" w:space="0" w:color="auto"/>
      </w:divBdr>
    </w:div>
    <w:div w:id="607542223">
      <w:bodyDiv w:val="1"/>
      <w:marLeft w:val="0"/>
      <w:marRight w:val="0"/>
      <w:marTop w:val="0"/>
      <w:marBottom w:val="0"/>
      <w:divBdr>
        <w:top w:val="none" w:sz="0" w:space="0" w:color="auto"/>
        <w:left w:val="none" w:sz="0" w:space="0" w:color="auto"/>
        <w:bottom w:val="none" w:sz="0" w:space="0" w:color="auto"/>
        <w:right w:val="none" w:sz="0" w:space="0" w:color="auto"/>
      </w:divBdr>
    </w:div>
    <w:div w:id="607616081">
      <w:bodyDiv w:val="1"/>
      <w:marLeft w:val="0"/>
      <w:marRight w:val="0"/>
      <w:marTop w:val="0"/>
      <w:marBottom w:val="0"/>
      <w:divBdr>
        <w:top w:val="none" w:sz="0" w:space="0" w:color="auto"/>
        <w:left w:val="none" w:sz="0" w:space="0" w:color="auto"/>
        <w:bottom w:val="none" w:sz="0" w:space="0" w:color="auto"/>
        <w:right w:val="none" w:sz="0" w:space="0" w:color="auto"/>
      </w:divBdr>
    </w:div>
    <w:div w:id="607657756">
      <w:bodyDiv w:val="1"/>
      <w:marLeft w:val="0"/>
      <w:marRight w:val="0"/>
      <w:marTop w:val="0"/>
      <w:marBottom w:val="0"/>
      <w:divBdr>
        <w:top w:val="none" w:sz="0" w:space="0" w:color="auto"/>
        <w:left w:val="none" w:sz="0" w:space="0" w:color="auto"/>
        <w:bottom w:val="none" w:sz="0" w:space="0" w:color="auto"/>
        <w:right w:val="none" w:sz="0" w:space="0" w:color="auto"/>
      </w:divBdr>
      <w:divsChild>
        <w:div w:id="1764103911">
          <w:marLeft w:val="480"/>
          <w:marRight w:val="0"/>
          <w:marTop w:val="0"/>
          <w:marBottom w:val="0"/>
          <w:divBdr>
            <w:top w:val="none" w:sz="0" w:space="0" w:color="auto"/>
            <w:left w:val="none" w:sz="0" w:space="0" w:color="auto"/>
            <w:bottom w:val="none" w:sz="0" w:space="0" w:color="auto"/>
            <w:right w:val="none" w:sz="0" w:space="0" w:color="auto"/>
          </w:divBdr>
        </w:div>
        <w:div w:id="896167241">
          <w:marLeft w:val="480"/>
          <w:marRight w:val="0"/>
          <w:marTop w:val="0"/>
          <w:marBottom w:val="0"/>
          <w:divBdr>
            <w:top w:val="none" w:sz="0" w:space="0" w:color="auto"/>
            <w:left w:val="none" w:sz="0" w:space="0" w:color="auto"/>
            <w:bottom w:val="none" w:sz="0" w:space="0" w:color="auto"/>
            <w:right w:val="none" w:sz="0" w:space="0" w:color="auto"/>
          </w:divBdr>
        </w:div>
        <w:div w:id="907423488">
          <w:marLeft w:val="480"/>
          <w:marRight w:val="0"/>
          <w:marTop w:val="0"/>
          <w:marBottom w:val="0"/>
          <w:divBdr>
            <w:top w:val="none" w:sz="0" w:space="0" w:color="auto"/>
            <w:left w:val="none" w:sz="0" w:space="0" w:color="auto"/>
            <w:bottom w:val="none" w:sz="0" w:space="0" w:color="auto"/>
            <w:right w:val="none" w:sz="0" w:space="0" w:color="auto"/>
          </w:divBdr>
        </w:div>
        <w:div w:id="844976570">
          <w:marLeft w:val="480"/>
          <w:marRight w:val="0"/>
          <w:marTop w:val="0"/>
          <w:marBottom w:val="0"/>
          <w:divBdr>
            <w:top w:val="none" w:sz="0" w:space="0" w:color="auto"/>
            <w:left w:val="none" w:sz="0" w:space="0" w:color="auto"/>
            <w:bottom w:val="none" w:sz="0" w:space="0" w:color="auto"/>
            <w:right w:val="none" w:sz="0" w:space="0" w:color="auto"/>
          </w:divBdr>
        </w:div>
        <w:div w:id="1538398071">
          <w:marLeft w:val="480"/>
          <w:marRight w:val="0"/>
          <w:marTop w:val="0"/>
          <w:marBottom w:val="0"/>
          <w:divBdr>
            <w:top w:val="none" w:sz="0" w:space="0" w:color="auto"/>
            <w:left w:val="none" w:sz="0" w:space="0" w:color="auto"/>
            <w:bottom w:val="none" w:sz="0" w:space="0" w:color="auto"/>
            <w:right w:val="none" w:sz="0" w:space="0" w:color="auto"/>
          </w:divBdr>
        </w:div>
        <w:div w:id="1126847862">
          <w:marLeft w:val="480"/>
          <w:marRight w:val="0"/>
          <w:marTop w:val="0"/>
          <w:marBottom w:val="0"/>
          <w:divBdr>
            <w:top w:val="none" w:sz="0" w:space="0" w:color="auto"/>
            <w:left w:val="none" w:sz="0" w:space="0" w:color="auto"/>
            <w:bottom w:val="none" w:sz="0" w:space="0" w:color="auto"/>
            <w:right w:val="none" w:sz="0" w:space="0" w:color="auto"/>
          </w:divBdr>
        </w:div>
        <w:div w:id="1054281313">
          <w:marLeft w:val="480"/>
          <w:marRight w:val="0"/>
          <w:marTop w:val="0"/>
          <w:marBottom w:val="0"/>
          <w:divBdr>
            <w:top w:val="none" w:sz="0" w:space="0" w:color="auto"/>
            <w:left w:val="none" w:sz="0" w:space="0" w:color="auto"/>
            <w:bottom w:val="none" w:sz="0" w:space="0" w:color="auto"/>
            <w:right w:val="none" w:sz="0" w:space="0" w:color="auto"/>
          </w:divBdr>
        </w:div>
        <w:div w:id="828131241">
          <w:marLeft w:val="480"/>
          <w:marRight w:val="0"/>
          <w:marTop w:val="0"/>
          <w:marBottom w:val="0"/>
          <w:divBdr>
            <w:top w:val="none" w:sz="0" w:space="0" w:color="auto"/>
            <w:left w:val="none" w:sz="0" w:space="0" w:color="auto"/>
            <w:bottom w:val="none" w:sz="0" w:space="0" w:color="auto"/>
            <w:right w:val="none" w:sz="0" w:space="0" w:color="auto"/>
          </w:divBdr>
        </w:div>
        <w:div w:id="1037700210">
          <w:marLeft w:val="480"/>
          <w:marRight w:val="0"/>
          <w:marTop w:val="0"/>
          <w:marBottom w:val="0"/>
          <w:divBdr>
            <w:top w:val="none" w:sz="0" w:space="0" w:color="auto"/>
            <w:left w:val="none" w:sz="0" w:space="0" w:color="auto"/>
            <w:bottom w:val="none" w:sz="0" w:space="0" w:color="auto"/>
            <w:right w:val="none" w:sz="0" w:space="0" w:color="auto"/>
          </w:divBdr>
        </w:div>
        <w:div w:id="210074185">
          <w:marLeft w:val="480"/>
          <w:marRight w:val="0"/>
          <w:marTop w:val="0"/>
          <w:marBottom w:val="0"/>
          <w:divBdr>
            <w:top w:val="none" w:sz="0" w:space="0" w:color="auto"/>
            <w:left w:val="none" w:sz="0" w:space="0" w:color="auto"/>
            <w:bottom w:val="none" w:sz="0" w:space="0" w:color="auto"/>
            <w:right w:val="none" w:sz="0" w:space="0" w:color="auto"/>
          </w:divBdr>
        </w:div>
        <w:div w:id="2137873393">
          <w:marLeft w:val="480"/>
          <w:marRight w:val="0"/>
          <w:marTop w:val="0"/>
          <w:marBottom w:val="0"/>
          <w:divBdr>
            <w:top w:val="none" w:sz="0" w:space="0" w:color="auto"/>
            <w:left w:val="none" w:sz="0" w:space="0" w:color="auto"/>
            <w:bottom w:val="none" w:sz="0" w:space="0" w:color="auto"/>
            <w:right w:val="none" w:sz="0" w:space="0" w:color="auto"/>
          </w:divBdr>
        </w:div>
        <w:div w:id="1384329695">
          <w:marLeft w:val="480"/>
          <w:marRight w:val="0"/>
          <w:marTop w:val="0"/>
          <w:marBottom w:val="0"/>
          <w:divBdr>
            <w:top w:val="none" w:sz="0" w:space="0" w:color="auto"/>
            <w:left w:val="none" w:sz="0" w:space="0" w:color="auto"/>
            <w:bottom w:val="none" w:sz="0" w:space="0" w:color="auto"/>
            <w:right w:val="none" w:sz="0" w:space="0" w:color="auto"/>
          </w:divBdr>
        </w:div>
        <w:div w:id="1047951650">
          <w:marLeft w:val="480"/>
          <w:marRight w:val="0"/>
          <w:marTop w:val="0"/>
          <w:marBottom w:val="0"/>
          <w:divBdr>
            <w:top w:val="none" w:sz="0" w:space="0" w:color="auto"/>
            <w:left w:val="none" w:sz="0" w:space="0" w:color="auto"/>
            <w:bottom w:val="none" w:sz="0" w:space="0" w:color="auto"/>
            <w:right w:val="none" w:sz="0" w:space="0" w:color="auto"/>
          </w:divBdr>
        </w:div>
        <w:div w:id="1262029055">
          <w:marLeft w:val="480"/>
          <w:marRight w:val="0"/>
          <w:marTop w:val="0"/>
          <w:marBottom w:val="0"/>
          <w:divBdr>
            <w:top w:val="none" w:sz="0" w:space="0" w:color="auto"/>
            <w:left w:val="none" w:sz="0" w:space="0" w:color="auto"/>
            <w:bottom w:val="none" w:sz="0" w:space="0" w:color="auto"/>
            <w:right w:val="none" w:sz="0" w:space="0" w:color="auto"/>
          </w:divBdr>
        </w:div>
        <w:div w:id="620651807">
          <w:marLeft w:val="480"/>
          <w:marRight w:val="0"/>
          <w:marTop w:val="0"/>
          <w:marBottom w:val="0"/>
          <w:divBdr>
            <w:top w:val="none" w:sz="0" w:space="0" w:color="auto"/>
            <w:left w:val="none" w:sz="0" w:space="0" w:color="auto"/>
            <w:bottom w:val="none" w:sz="0" w:space="0" w:color="auto"/>
            <w:right w:val="none" w:sz="0" w:space="0" w:color="auto"/>
          </w:divBdr>
        </w:div>
        <w:div w:id="2133014194">
          <w:marLeft w:val="480"/>
          <w:marRight w:val="0"/>
          <w:marTop w:val="0"/>
          <w:marBottom w:val="0"/>
          <w:divBdr>
            <w:top w:val="none" w:sz="0" w:space="0" w:color="auto"/>
            <w:left w:val="none" w:sz="0" w:space="0" w:color="auto"/>
            <w:bottom w:val="none" w:sz="0" w:space="0" w:color="auto"/>
            <w:right w:val="none" w:sz="0" w:space="0" w:color="auto"/>
          </w:divBdr>
        </w:div>
        <w:div w:id="1438864476">
          <w:marLeft w:val="480"/>
          <w:marRight w:val="0"/>
          <w:marTop w:val="0"/>
          <w:marBottom w:val="0"/>
          <w:divBdr>
            <w:top w:val="none" w:sz="0" w:space="0" w:color="auto"/>
            <w:left w:val="none" w:sz="0" w:space="0" w:color="auto"/>
            <w:bottom w:val="none" w:sz="0" w:space="0" w:color="auto"/>
            <w:right w:val="none" w:sz="0" w:space="0" w:color="auto"/>
          </w:divBdr>
        </w:div>
        <w:div w:id="1535121890">
          <w:marLeft w:val="480"/>
          <w:marRight w:val="0"/>
          <w:marTop w:val="0"/>
          <w:marBottom w:val="0"/>
          <w:divBdr>
            <w:top w:val="none" w:sz="0" w:space="0" w:color="auto"/>
            <w:left w:val="none" w:sz="0" w:space="0" w:color="auto"/>
            <w:bottom w:val="none" w:sz="0" w:space="0" w:color="auto"/>
            <w:right w:val="none" w:sz="0" w:space="0" w:color="auto"/>
          </w:divBdr>
        </w:div>
        <w:div w:id="207837275">
          <w:marLeft w:val="480"/>
          <w:marRight w:val="0"/>
          <w:marTop w:val="0"/>
          <w:marBottom w:val="0"/>
          <w:divBdr>
            <w:top w:val="none" w:sz="0" w:space="0" w:color="auto"/>
            <w:left w:val="none" w:sz="0" w:space="0" w:color="auto"/>
            <w:bottom w:val="none" w:sz="0" w:space="0" w:color="auto"/>
            <w:right w:val="none" w:sz="0" w:space="0" w:color="auto"/>
          </w:divBdr>
        </w:div>
        <w:div w:id="1070274887">
          <w:marLeft w:val="480"/>
          <w:marRight w:val="0"/>
          <w:marTop w:val="0"/>
          <w:marBottom w:val="0"/>
          <w:divBdr>
            <w:top w:val="none" w:sz="0" w:space="0" w:color="auto"/>
            <w:left w:val="none" w:sz="0" w:space="0" w:color="auto"/>
            <w:bottom w:val="none" w:sz="0" w:space="0" w:color="auto"/>
            <w:right w:val="none" w:sz="0" w:space="0" w:color="auto"/>
          </w:divBdr>
        </w:div>
        <w:div w:id="1074745444">
          <w:marLeft w:val="480"/>
          <w:marRight w:val="0"/>
          <w:marTop w:val="0"/>
          <w:marBottom w:val="0"/>
          <w:divBdr>
            <w:top w:val="none" w:sz="0" w:space="0" w:color="auto"/>
            <w:left w:val="none" w:sz="0" w:space="0" w:color="auto"/>
            <w:bottom w:val="none" w:sz="0" w:space="0" w:color="auto"/>
            <w:right w:val="none" w:sz="0" w:space="0" w:color="auto"/>
          </w:divBdr>
        </w:div>
        <w:div w:id="567039632">
          <w:marLeft w:val="480"/>
          <w:marRight w:val="0"/>
          <w:marTop w:val="0"/>
          <w:marBottom w:val="0"/>
          <w:divBdr>
            <w:top w:val="none" w:sz="0" w:space="0" w:color="auto"/>
            <w:left w:val="none" w:sz="0" w:space="0" w:color="auto"/>
            <w:bottom w:val="none" w:sz="0" w:space="0" w:color="auto"/>
            <w:right w:val="none" w:sz="0" w:space="0" w:color="auto"/>
          </w:divBdr>
        </w:div>
        <w:div w:id="2035842012">
          <w:marLeft w:val="480"/>
          <w:marRight w:val="0"/>
          <w:marTop w:val="0"/>
          <w:marBottom w:val="0"/>
          <w:divBdr>
            <w:top w:val="none" w:sz="0" w:space="0" w:color="auto"/>
            <w:left w:val="none" w:sz="0" w:space="0" w:color="auto"/>
            <w:bottom w:val="none" w:sz="0" w:space="0" w:color="auto"/>
            <w:right w:val="none" w:sz="0" w:space="0" w:color="auto"/>
          </w:divBdr>
        </w:div>
        <w:div w:id="1295332287">
          <w:marLeft w:val="480"/>
          <w:marRight w:val="0"/>
          <w:marTop w:val="0"/>
          <w:marBottom w:val="0"/>
          <w:divBdr>
            <w:top w:val="none" w:sz="0" w:space="0" w:color="auto"/>
            <w:left w:val="none" w:sz="0" w:space="0" w:color="auto"/>
            <w:bottom w:val="none" w:sz="0" w:space="0" w:color="auto"/>
            <w:right w:val="none" w:sz="0" w:space="0" w:color="auto"/>
          </w:divBdr>
        </w:div>
        <w:div w:id="1137186505">
          <w:marLeft w:val="480"/>
          <w:marRight w:val="0"/>
          <w:marTop w:val="0"/>
          <w:marBottom w:val="0"/>
          <w:divBdr>
            <w:top w:val="none" w:sz="0" w:space="0" w:color="auto"/>
            <w:left w:val="none" w:sz="0" w:space="0" w:color="auto"/>
            <w:bottom w:val="none" w:sz="0" w:space="0" w:color="auto"/>
            <w:right w:val="none" w:sz="0" w:space="0" w:color="auto"/>
          </w:divBdr>
        </w:div>
        <w:div w:id="720325999">
          <w:marLeft w:val="480"/>
          <w:marRight w:val="0"/>
          <w:marTop w:val="0"/>
          <w:marBottom w:val="0"/>
          <w:divBdr>
            <w:top w:val="none" w:sz="0" w:space="0" w:color="auto"/>
            <w:left w:val="none" w:sz="0" w:space="0" w:color="auto"/>
            <w:bottom w:val="none" w:sz="0" w:space="0" w:color="auto"/>
            <w:right w:val="none" w:sz="0" w:space="0" w:color="auto"/>
          </w:divBdr>
        </w:div>
        <w:div w:id="970357345">
          <w:marLeft w:val="480"/>
          <w:marRight w:val="0"/>
          <w:marTop w:val="0"/>
          <w:marBottom w:val="0"/>
          <w:divBdr>
            <w:top w:val="none" w:sz="0" w:space="0" w:color="auto"/>
            <w:left w:val="none" w:sz="0" w:space="0" w:color="auto"/>
            <w:bottom w:val="none" w:sz="0" w:space="0" w:color="auto"/>
            <w:right w:val="none" w:sz="0" w:space="0" w:color="auto"/>
          </w:divBdr>
        </w:div>
        <w:div w:id="94372676">
          <w:marLeft w:val="480"/>
          <w:marRight w:val="0"/>
          <w:marTop w:val="0"/>
          <w:marBottom w:val="0"/>
          <w:divBdr>
            <w:top w:val="none" w:sz="0" w:space="0" w:color="auto"/>
            <w:left w:val="none" w:sz="0" w:space="0" w:color="auto"/>
            <w:bottom w:val="none" w:sz="0" w:space="0" w:color="auto"/>
            <w:right w:val="none" w:sz="0" w:space="0" w:color="auto"/>
          </w:divBdr>
        </w:div>
        <w:div w:id="1606230297">
          <w:marLeft w:val="480"/>
          <w:marRight w:val="0"/>
          <w:marTop w:val="0"/>
          <w:marBottom w:val="0"/>
          <w:divBdr>
            <w:top w:val="none" w:sz="0" w:space="0" w:color="auto"/>
            <w:left w:val="none" w:sz="0" w:space="0" w:color="auto"/>
            <w:bottom w:val="none" w:sz="0" w:space="0" w:color="auto"/>
            <w:right w:val="none" w:sz="0" w:space="0" w:color="auto"/>
          </w:divBdr>
        </w:div>
        <w:div w:id="1158887723">
          <w:marLeft w:val="480"/>
          <w:marRight w:val="0"/>
          <w:marTop w:val="0"/>
          <w:marBottom w:val="0"/>
          <w:divBdr>
            <w:top w:val="none" w:sz="0" w:space="0" w:color="auto"/>
            <w:left w:val="none" w:sz="0" w:space="0" w:color="auto"/>
            <w:bottom w:val="none" w:sz="0" w:space="0" w:color="auto"/>
            <w:right w:val="none" w:sz="0" w:space="0" w:color="auto"/>
          </w:divBdr>
        </w:div>
        <w:div w:id="805777566">
          <w:marLeft w:val="480"/>
          <w:marRight w:val="0"/>
          <w:marTop w:val="0"/>
          <w:marBottom w:val="0"/>
          <w:divBdr>
            <w:top w:val="none" w:sz="0" w:space="0" w:color="auto"/>
            <w:left w:val="none" w:sz="0" w:space="0" w:color="auto"/>
            <w:bottom w:val="none" w:sz="0" w:space="0" w:color="auto"/>
            <w:right w:val="none" w:sz="0" w:space="0" w:color="auto"/>
          </w:divBdr>
        </w:div>
        <w:div w:id="662513863">
          <w:marLeft w:val="480"/>
          <w:marRight w:val="0"/>
          <w:marTop w:val="0"/>
          <w:marBottom w:val="0"/>
          <w:divBdr>
            <w:top w:val="none" w:sz="0" w:space="0" w:color="auto"/>
            <w:left w:val="none" w:sz="0" w:space="0" w:color="auto"/>
            <w:bottom w:val="none" w:sz="0" w:space="0" w:color="auto"/>
            <w:right w:val="none" w:sz="0" w:space="0" w:color="auto"/>
          </w:divBdr>
        </w:div>
        <w:div w:id="1721321191">
          <w:marLeft w:val="480"/>
          <w:marRight w:val="0"/>
          <w:marTop w:val="0"/>
          <w:marBottom w:val="0"/>
          <w:divBdr>
            <w:top w:val="none" w:sz="0" w:space="0" w:color="auto"/>
            <w:left w:val="none" w:sz="0" w:space="0" w:color="auto"/>
            <w:bottom w:val="none" w:sz="0" w:space="0" w:color="auto"/>
            <w:right w:val="none" w:sz="0" w:space="0" w:color="auto"/>
          </w:divBdr>
        </w:div>
        <w:div w:id="861938644">
          <w:marLeft w:val="480"/>
          <w:marRight w:val="0"/>
          <w:marTop w:val="0"/>
          <w:marBottom w:val="0"/>
          <w:divBdr>
            <w:top w:val="none" w:sz="0" w:space="0" w:color="auto"/>
            <w:left w:val="none" w:sz="0" w:space="0" w:color="auto"/>
            <w:bottom w:val="none" w:sz="0" w:space="0" w:color="auto"/>
            <w:right w:val="none" w:sz="0" w:space="0" w:color="auto"/>
          </w:divBdr>
        </w:div>
        <w:div w:id="40372794">
          <w:marLeft w:val="480"/>
          <w:marRight w:val="0"/>
          <w:marTop w:val="0"/>
          <w:marBottom w:val="0"/>
          <w:divBdr>
            <w:top w:val="none" w:sz="0" w:space="0" w:color="auto"/>
            <w:left w:val="none" w:sz="0" w:space="0" w:color="auto"/>
            <w:bottom w:val="none" w:sz="0" w:space="0" w:color="auto"/>
            <w:right w:val="none" w:sz="0" w:space="0" w:color="auto"/>
          </w:divBdr>
        </w:div>
        <w:div w:id="1679892202">
          <w:marLeft w:val="480"/>
          <w:marRight w:val="0"/>
          <w:marTop w:val="0"/>
          <w:marBottom w:val="0"/>
          <w:divBdr>
            <w:top w:val="none" w:sz="0" w:space="0" w:color="auto"/>
            <w:left w:val="none" w:sz="0" w:space="0" w:color="auto"/>
            <w:bottom w:val="none" w:sz="0" w:space="0" w:color="auto"/>
            <w:right w:val="none" w:sz="0" w:space="0" w:color="auto"/>
          </w:divBdr>
        </w:div>
        <w:div w:id="2138252047">
          <w:marLeft w:val="480"/>
          <w:marRight w:val="0"/>
          <w:marTop w:val="0"/>
          <w:marBottom w:val="0"/>
          <w:divBdr>
            <w:top w:val="none" w:sz="0" w:space="0" w:color="auto"/>
            <w:left w:val="none" w:sz="0" w:space="0" w:color="auto"/>
            <w:bottom w:val="none" w:sz="0" w:space="0" w:color="auto"/>
            <w:right w:val="none" w:sz="0" w:space="0" w:color="auto"/>
          </w:divBdr>
        </w:div>
        <w:div w:id="1974208590">
          <w:marLeft w:val="480"/>
          <w:marRight w:val="0"/>
          <w:marTop w:val="0"/>
          <w:marBottom w:val="0"/>
          <w:divBdr>
            <w:top w:val="none" w:sz="0" w:space="0" w:color="auto"/>
            <w:left w:val="none" w:sz="0" w:space="0" w:color="auto"/>
            <w:bottom w:val="none" w:sz="0" w:space="0" w:color="auto"/>
            <w:right w:val="none" w:sz="0" w:space="0" w:color="auto"/>
          </w:divBdr>
        </w:div>
        <w:div w:id="478696279">
          <w:marLeft w:val="480"/>
          <w:marRight w:val="0"/>
          <w:marTop w:val="0"/>
          <w:marBottom w:val="0"/>
          <w:divBdr>
            <w:top w:val="none" w:sz="0" w:space="0" w:color="auto"/>
            <w:left w:val="none" w:sz="0" w:space="0" w:color="auto"/>
            <w:bottom w:val="none" w:sz="0" w:space="0" w:color="auto"/>
            <w:right w:val="none" w:sz="0" w:space="0" w:color="auto"/>
          </w:divBdr>
        </w:div>
        <w:div w:id="1579483987">
          <w:marLeft w:val="480"/>
          <w:marRight w:val="0"/>
          <w:marTop w:val="0"/>
          <w:marBottom w:val="0"/>
          <w:divBdr>
            <w:top w:val="none" w:sz="0" w:space="0" w:color="auto"/>
            <w:left w:val="none" w:sz="0" w:space="0" w:color="auto"/>
            <w:bottom w:val="none" w:sz="0" w:space="0" w:color="auto"/>
            <w:right w:val="none" w:sz="0" w:space="0" w:color="auto"/>
          </w:divBdr>
        </w:div>
        <w:div w:id="419448648">
          <w:marLeft w:val="480"/>
          <w:marRight w:val="0"/>
          <w:marTop w:val="0"/>
          <w:marBottom w:val="0"/>
          <w:divBdr>
            <w:top w:val="none" w:sz="0" w:space="0" w:color="auto"/>
            <w:left w:val="none" w:sz="0" w:space="0" w:color="auto"/>
            <w:bottom w:val="none" w:sz="0" w:space="0" w:color="auto"/>
            <w:right w:val="none" w:sz="0" w:space="0" w:color="auto"/>
          </w:divBdr>
        </w:div>
        <w:div w:id="1138650696">
          <w:marLeft w:val="480"/>
          <w:marRight w:val="0"/>
          <w:marTop w:val="0"/>
          <w:marBottom w:val="0"/>
          <w:divBdr>
            <w:top w:val="none" w:sz="0" w:space="0" w:color="auto"/>
            <w:left w:val="none" w:sz="0" w:space="0" w:color="auto"/>
            <w:bottom w:val="none" w:sz="0" w:space="0" w:color="auto"/>
            <w:right w:val="none" w:sz="0" w:space="0" w:color="auto"/>
          </w:divBdr>
        </w:div>
        <w:div w:id="1564100689">
          <w:marLeft w:val="480"/>
          <w:marRight w:val="0"/>
          <w:marTop w:val="0"/>
          <w:marBottom w:val="0"/>
          <w:divBdr>
            <w:top w:val="none" w:sz="0" w:space="0" w:color="auto"/>
            <w:left w:val="none" w:sz="0" w:space="0" w:color="auto"/>
            <w:bottom w:val="none" w:sz="0" w:space="0" w:color="auto"/>
            <w:right w:val="none" w:sz="0" w:space="0" w:color="auto"/>
          </w:divBdr>
        </w:div>
        <w:div w:id="1458985361">
          <w:marLeft w:val="480"/>
          <w:marRight w:val="0"/>
          <w:marTop w:val="0"/>
          <w:marBottom w:val="0"/>
          <w:divBdr>
            <w:top w:val="none" w:sz="0" w:space="0" w:color="auto"/>
            <w:left w:val="none" w:sz="0" w:space="0" w:color="auto"/>
            <w:bottom w:val="none" w:sz="0" w:space="0" w:color="auto"/>
            <w:right w:val="none" w:sz="0" w:space="0" w:color="auto"/>
          </w:divBdr>
        </w:div>
        <w:div w:id="594480808">
          <w:marLeft w:val="480"/>
          <w:marRight w:val="0"/>
          <w:marTop w:val="0"/>
          <w:marBottom w:val="0"/>
          <w:divBdr>
            <w:top w:val="none" w:sz="0" w:space="0" w:color="auto"/>
            <w:left w:val="none" w:sz="0" w:space="0" w:color="auto"/>
            <w:bottom w:val="none" w:sz="0" w:space="0" w:color="auto"/>
            <w:right w:val="none" w:sz="0" w:space="0" w:color="auto"/>
          </w:divBdr>
        </w:div>
        <w:div w:id="1410233411">
          <w:marLeft w:val="480"/>
          <w:marRight w:val="0"/>
          <w:marTop w:val="0"/>
          <w:marBottom w:val="0"/>
          <w:divBdr>
            <w:top w:val="none" w:sz="0" w:space="0" w:color="auto"/>
            <w:left w:val="none" w:sz="0" w:space="0" w:color="auto"/>
            <w:bottom w:val="none" w:sz="0" w:space="0" w:color="auto"/>
            <w:right w:val="none" w:sz="0" w:space="0" w:color="auto"/>
          </w:divBdr>
        </w:div>
        <w:div w:id="1335962231">
          <w:marLeft w:val="480"/>
          <w:marRight w:val="0"/>
          <w:marTop w:val="0"/>
          <w:marBottom w:val="0"/>
          <w:divBdr>
            <w:top w:val="none" w:sz="0" w:space="0" w:color="auto"/>
            <w:left w:val="none" w:sz="0" w:space="0" w:color="auto"/>
            <w:bottom w:val="none" w:sz="0" w:space="0" w:color="auto"/>
            <w:right w:val="none" w:sz="0" w:space="0" w:color="auto"/>
          </w:divBdr>
        </w:div>
        <w:div w:id="764572915">
          <w:marLeft w:val="480"/>
          <w:marRight w:val="0"/>
          <w:marTop w:val="0"/>
          <w:marBottom w:val="0"/>
          <w:divBdr>
            <w:top w:val="none" w:sz="0" w:space="0" w:color="auto"/>
            <w:left w:val="none" w:sz="0" w:space="0" w:color="auto"/>
            <w:bottom w:val="none" w:sz="0" w:space="0" w:color="auto"/>
            <w:right w:val="none" w:sz="0" w:space="0" w:color="auto"/>
          </w:divBdr>
        </w:div>
        <w:div w:id="1243415160">
          <w:marLeft w:val="480"/>
          <w:marRight w:val="0"/>
          <w:marTop w:val="0"/>
          <w:marBottom w:val="0"/>
          <w:divBdr>
            <w:top w:val="none" w:sz="0" w:space="0" w:color="auto"/>
            <w:left w:val="none" w:sz="0" w:space="0" w:color="auto"/>
            <w:bottom w:val="none" w:sz="0" w:space="0" w:color="auto"/>
            <w:right w:val="none" w:sz="0" w:space="0" w:color="auto"/>
          </w:divBdr>
        </w:div>
        <w:div w:id="831608204">
          <w:marLeft w:val="480"/>
          <w:marRight w:val="0"/>
          <w:marTop w:val="0"/>
          <w:marBottom w:val="0"/>
          <w:divBdr>
            <w:top w:val="none" w:sz="0" w:space="0" w:color="auto"/>
            <w:left w:val="none" w:sz="0" w:space="0" w:color="auto"/>
            <w:bottom w:val="none" w:sz="0" w:space="0" w:color="auto"/>
            <w:right w:val="none" w:sz="0" w:space="0" w:color="auto"/>
          </w:divBdr>
        </w:div>
        <w:div w:id="1975715574">
          <w:marLeft w:val="480"/>
          <w:marRight w:val="0"/>
          <w:marTop w:val="0"/>
          <w:marBottom w:val="0"/>
          <w:divBdr>
            <w:top w:val="none" w:sz="0" w:space="0" w:color="auto"/>
            <w:left w:val="none" w:sz="0" w:space="0" w:color="auto"/>
            <w:bottom w:val="none" w:sz="0" w:space="0" w:color="auto"/>
            <w:right w:val="none" w:sz="0" w:space="0" w:color="auto"/>
          </w:divBdr>
        </w:div>
        <w:div w:id="517622225">
          <w:marLeft w:val="480"/>
          <w:marRight w:val="0"/>
          <w:marTop w:val="0"/>
          <w:marBottom w:val="0"/>
          <w:divBdr>
            <w:top w:val="none" w:sz="0" w:space="0" w:color="auto"/>
            <w:left w:val="none" w:sz="0" w:space="0" w:color="auto"/>
            <w:bottom w:val="none" w:sz="0" w:space="0" w:color="auto"/>
            <w:right w:val="none" w:sz="0" w:space="0" w:color="auto"/>
          </w:divBdr>
        </w:div>
        <w:div w:id="1934901544">
          <w:marLeft w:val="480"/>
          <w:marRight w:val="0"/>
          <w:marTop w:val="0"/>
          <w:marBottom w:val="0"/>
          <w:divBdr>
            <w:top w:val="none" w:sz="0" w:space="0" w:color="auto"/>
            <w:left w:val="none" w:sz="0" w:space="0" w:color="auto"/>
            <w:bottom w:val="none" w:sz="0" w:space="0" w:color="auto"/>
            <w:right w:val="none" w:sz="0" w:space="0" w:color="auto"/>
          </w:divBdr>
        </w:div>
        <w:div w:id="1174800153">
          <w:marLeft w:val="480"/>
          <w:marRight w:val="0"/>
          <w:marTop w:val="0"/>
          <w:marBottom w:val="0"/>
          <w:divBdr>
            <w:top w:val="none" w:sz="0" w:space="0" w:color="auto"/>
            <w:left w:val="none" w:sz="0" w:space="0" w:color="auto"/>
            <w:bottom w:val="none" w:sz="0" w:space="0" w:color="auto"/>
            <w:right w:val="none" w:sz="0" w:space="0" w:color="auto"/>
          </w:divBdr>
        </w:div>
        <w:div w:id="1490513910">
          <w:marLeft w:val="480"/>
          <w:marRight w:val="0"/>
          <w:marTop w:val="0"/>
          <w:marBottom w:val="0"/>
          <w:divBdr>
            <w:top w:val="none" w:sz="0" w:space="0" w:color="auto"/>
            <w:left w:val="none" w:sz="0" w:space="0" w:color="auto"/>
            <w:bottom w:val="none" w:sz="0" w:space="0" w:color="auto"/>
            <w:right w:val="none" w:sz="0" w:space="0" w:color="auto"/>
          </w:divBdr>
        </w:div>
        <w:div w:id="1531870884">
          <w:marLeft w:val="480"/>
          <w:marRight w:val="0"/>
          <w:marTop w:val="0"/>
          <w:marBottom w:val="0"/>
          <w:divBdr>
            <w:top w:val="none" w:sz="0" w:space="0" w:color="auto"/>
            <w:left w:val="none" w:sz="0" w:space="0" w:color="auto"/>
            <w:bottom w:val="none" w:sz="0" w:space="0" w:color="auto"/>
            <w:right w:val="none" w:sz="0" w:space="0" w:color="auto"/>
          </w:divBdr>
        </w:div>
        <w:div w:id="362026654">
          <w:marLeft w:val="480"/>
          <w:marRight w:val="0"/>
          <w:marTop w:val="0"/>
          <w:marBottom w:val="0"/>
          <w:divBdr>
            <w:top w:val="none" w:sz="0" w:space="0" w:color="auto"/>
            <w:left w:val="none" w:sz="0" w:space="0" w:color="auto"/>
            <w:bottom w:val="none" w:sz="0" w:space="0" w:color="auto"/>
            <w:right w:val="none" w:sz="0" w:space="0" w:color="auto"/>
          </w:divBdr>
        </w:div>
        <w:div w:id="829517516">
          <w:marLeft w:val="480"/>
          <w:marRight w:val="0"/>
          <w:marTop w:val="0"/>
          <w:marBottom w:val="0"/>
          <w:divBdr>
            <w:top w:val="none" w:sz="0" w:space="0" w:color="auto"/>
            <w:left w:val="none" w:sz="0" w:space="0" w:color="auto"/>
            <w:bottom w:val="none" w:sz="0" w:space="0" w:color="auto"/>
            <w:right w:val="none" w:sz="0" w:space="0" w:color="auto"/>
          </w:divBdr>
        </w:div>
        <w:div w:id="637880664">
          <w:marLeft w:val="480"/>
          <w:marRight w:val="0"/>
          <w:marTop w:val="0"/>
          <w:marBottom w:val="0"/>
          <w:divBdr>
            <w:top w:val="none" w:sz="0" w:space="0" w:color="auto"/>
            <w:left w:val="none" w:sz="0" w:space="0" w:color="auto"/>
            <w:bottom w:val="none" w:sz="0" w:space="0" w:color="auto"/>
            <w:right w:val="none" w:sz="0" w:space="0" w:color="auto"/>
          </w:divBdr>
        </w:div>
        <w:div w:id="1083843581">
          <w:marLeft w:val="480"/>
          <w:marRight w:val="0"/>
          <w:marTop w:val="0"/>
          <w:marBottom w:val="0"/>
          <w:divBdr>
            <w:top w:val="none" w:sz="0" w:space="0" w:color="auto"/>
            <w:left w:val="none" w:sz="0" w:space="0" w:color="auto"/>
            <w:bottom w:val="none" w:sz="0" w:space="0" w:color="auto"/>
            <w:right w:val="none" w:sz="0" w:space="0" w:color="auto"/>
          </w:divBdr>
        </w:div>
        <w:div w:id="592321065">
          <w:marLeft w:val="480"/>
          <w:marRight w:val="0"/>
          <w:marTop w:val="0"/>
          <w:marBottom w:val="0"/>
          <w:divBdr>
            <w:top w:val="none" w:sz="0" w:space="0" w:color="auto"/>
            <w:left w:val="none" w:sz="0" w:space="0" w:color="auto"/>
            <w:bottom w:val="none" w:sz="0" w:space="0" w:color="auto"/>
            <w:right w:val="none" w:sz="0" w:space="0" w:color="auto"/>
          </w:divBdr>
        </w:div>
        <w:div w:id="452288621">
          <w:marLeft w:val="480"/>
          <w:marRight w:val="0"/>
          <w:marTop w:val="0"/>
          <w:marBottom w:val="0"/>
          <w:divBdr>
            <w:top w:val="none" w:sz="0" w:space="0" w:color="auto"/>
            <w:left w:val="none" w:sz="0" w:space="0" w:color="auto"/>
            <w:bottom w:val="none" w:sz="0" w:space="0" w:color="auto"/>
            <w:right w:val="none" w:sz="0" w:space="0" w:color="auto"/>
          </w:divBdr>
        </w:div>
        <w:div w:id="1316911955">
          <w:marLeft w:val="480"/>
          <w:marRight w:val="0"/>
          <w:marTop w:val="0"/>
          <w:marBottom w:val="0"/>
          <w:divBdr>
            <w:top w:val="none" w:sz="0" w:space="0" w:color="auto"/>
            <w:left w:val="none" w:sz="0" w:space="0" w:color="auto"/>
            <w:bottom w:val="none" w:sz="0" w:space="0" w:color="auto"/>
            <w:right w:val="none" w:sz="0" w:space="0" w:color="auto"/>
          </w:divBdr>
        </w:div>
        <w:div w:id="1243637371">
          <w:marLeft w:val="480"/>
          <w:marRight w:val="0"/>
          <w:marTop w:val="0"/>
          <w:marBottom w:val="0"/>
          <w:divBdr>
            <w:top w:val="none" w:sz="0" w:space="0" w:color="auto"/>
            <w:left w:val="none" w:sz="0" w:space="0" w:color="auto"/>
            <w:bottom w:val="none" w:sz="0" w:space="0" w:color="auto"/>
            <w:right w:val="none" w:sz="0" w:space="0" w:color="auto"/>
          </w:divBdr>
        </w:div>
        <w:div w:id="874804978">
          <w:marLeft w:val="480"/>
          <w:marRight w:val="0"/>
          <w:marTop w:val="0"/>
          <w:marBottom w:val="0"/>
          <w:divBdr>
            <w:top w:val="none" w:sz="0" w:space="0" w:color="auto"/>
            <w:left w:val="none" w:sz="0" w:space="0" w:color="auto"/>
            <w:bottom w:val="none" w:sz="0" w:space="0" w:color="auto"/>
            <w:right w:val="none" w:sz="0" w:space="0" w:color="auto"/>
          </w:divBdr>
        </w:div>
        <w:div w:id="1314525854">
          <w:marLeft w:val="480"/>
          <w:marRight w:val="0"/>
          <w:marTop w:val="0"/>
          <w:marBottom w:val="0"/>
          <w:divBdr>
            <w:top w:val="none" w:sz="0" w:space="0" w:color="auto"/>
            <w:left w:val="none" w:sz="0" w:space="0" w:color="auto"/>
            <w:bottom w:val="none" w:sz="0" w:space="0" w:color="auto"/>
            <w:right w:val="none" w:sz="0" w:space="0" w:color="auto"/>
          </w:divBdr>
        </w:div>
        <w:div w:id="1012490583">
          <w:marLeft w:val="480"/>
          <w:marRight w:val="0"/>
          <w:marTop w:val="0"/>
          <w:marBottom w:val="0"/>
          <w:divBdr>
            <w:top w:val="none" w:sz="0" w:space="0" w:color="auto"/>
            <w:left w:val="none" w:sz="0" w:space="0" w:color="auto"/>
            <w:bottom w:val="none" w:sz="0" w:space="0" w:color="auto"/>
            <w:right w:val="none" w:sz="0" w:space="0" w:color="auto"/>
          </w:divBdr>
        </w:div>
        <w:div w:id="1832478527">
          <w:marLeft w:val="480"/>
          <w:marRight w:val="0"/>
          <w:marTop w:val="0"/>
          <w:marBottom w:val="0"/>
          <w:divBdr>
            <w:top w:val="none" w:sz="0" w:space="0" w:color="auto"/>
            <w:left w:val="none" w:sz="0" w:space="0" w:color="auto"/>
            <w:bottom w:val="none" w:sz="0" w:space="0" w:color="auto"/>
            <w:right w:val="none" w:sz="0" w:space="0" w:color="auto"/>
          </w:divBdr>
        </w:div>
        <w:div w:id="165943070">
          <w:marLeft w:val="480"/>
          <w:marRight w:val="0"/>
          <w:marTop w:val="0"/>
          <w:marBottom w:val="0"/>
          <w:divBdr>
            <w:top w:val="none" w:sz="0" w:space="0" w:color="auto"/>
            <w:left w:val="none" w:sz="0" w:space="0" w:color="auto"/>
            <w:bottom w:val="none" w:sz="0" w:space="0" w:color="auto"/>
            <w:right w:val="none" w:sz="0" w:space="0" w:color="auto"/>
          </w:divBdr>
        </w:div>
        <w:div w:id="1661501060">
          <w:marLeft w:val="480"/>
          <w:marRight w:val="0"/>
          <w:marTop w:val="0"/>
          <w:marBottom w:val="0"/>
          <w:divBdr>
            <w:top w:val="none" w:sz="0" w:space="0" w:color="auto"/>
            <w:left w:val="none" w:sz="0" w:space="0" w:color="auto"/>
            <w:bottom w:val="none" w:sz="0" w:space="0" w:color="auto"/>
            <w:right w:val="none" w:sz="0" w:space="0" w:color="auto"/>
          </w:divBdr>
        </w:div>
        <w:div w:id="1275939622">
          <w:marLeft w:val="480"/>
          <w:marRight w:val="0"/>
          <w:marTop w:val="0"/>
          <w:marBottom w:val="0"/>
          <w:divBdr>
            <w:top w:val="none" w:sz="0" w:space="0" w:color="auto"/>
            <w:left w:val="none" w:sz="0" w:space="0" w:color="auto"/>
            <w:bottom w:val="none" w:sz="0" w:space="0" w:color="auto"/>
            <w:right w:val="none" w:sz="0" w:space="0" w:color="auto"/>
          </w:divBdr>
        </w:div>
        <w:div w:id="187066436">
          <w:marLeft w:val="480"/>
          <w:marRight w:val="0"/>
          <w:marTop w:val="0"/>
          <w:marBottom w:val="0"/>
          <w:divBdr>
            <w:top w:val="none" w:sz="0" w:space="0" w:color="auto"/>
            <w:left w:val="none" w:sz="0" w:space="0" w:color="auto"/>
            <w:bottom w:val="none" w:sz="0" w:space="0" w:color="auto"/>
            <w:right w:val="none" w:sz="0" w:space="0" w:color="auto"/>
          </w:divBdr>
        </w:div>
        <w:div w:id="566185287">
          <w:marLeft w:val="480"/>
          <w:marRight w:val="0"/>
          <w:marTop w:val="0"/>
          <w:marBottom w:val="0"/>
          <w:divBdr>
            <w:top w:val="none" w:sz="0" w:space="0" w:color="auto"/>
            <w:left w:val="none" w:sz="0" w:space="0" w:color="auto"/>
            <w:bottom w:val="none" w:sz="0" w:space="0" w:color="auto"/>
            <w:right w:val="none" w:sz="0" w:space="0" w:color="auto"/>
          </w:divBdr>
        </w:div>
        <w:div w:id="1252202842">
          <w:marLeft w:val="480"/>
          <w:marRight w:val="0"/>
          <w:marTop w:val="0"/>
          <w:marBottom w:val="0"/>
          <w:divBdr>
            <w:top w:val="none" w:sz="0" w:space="0" w:color="auto"/>
            <w:left w:val="none" w:sz="0" w:space="0" w:color="auto"/>
            <w:bottom w:val="none" w:sz="0" w:space="0" w:color="auto"/>
            <w:right w:val="none" w:sz="0" w:space="0" w:color="auto"/>
          </w:divBdr>
        </w:div>
        <w:div w:id="658001759">
          <w:marLeft w:val="480"/>
          <w:marRight w:val="0"/>
          <w:marTop w:val="0"/>
          <w:marBottom w:val="0"/>
          <w:divBdr>
            <w:top w:val="none" w:sz="0" w:space="0" w:color="auto"/>
            <w:left w:val="none" w:sz="0" w:space="0" w:color="auto"/>
            <w:bottom w:val="none" w:sz="0" w:space="0" w:color="auto"/>
            <w:right w:val="none" w:sz="0" w:space="0" w:color="auto"/>
          </w:divBdr>
        </w:div>
        <w:div w:id="246496593">
          <w:marLeft w:val="480"/>
          <w:marRight w:val="0"/>
          <w:marTop w:val="0"/>
          <w:marBottom w:val="0"/>
          <w:divBdr>
            <w:top w:val="none" w:sz="0" w:space="0" w:color="auto"/>
            <w:left w:val="none" w:sz="0" w:space="0" w:color="auto"/>
            <w:bottom w:val="none" w:sz="0" w:space="0" w:color="auto"/>
            <w:right w:val="none" w:sz="0" w:space="0" w:color="auto"/>
          </w:divBdr>
        </w:div>
        <w:div w:id="1473717914">
          <w:marLeft w:val="480"/>
          <w:marRight w:val="0"/>
          <w:marTop w:val="0"/>
          <w:marBottom w:val="0"/>
          <w:divBdr>
            <w:top w:val="none" w:sz="0" w:space="0" w:color="auto"/>
            <w:left w:val="none" w:sz="0" w:space="0" w:color="auto"/>
            <w:bottom w:val="none" w:sz="0" w:space="0" w:color="auto"/>
            <w:right w:val="none" w:sz="0" w:space="0" w:color="auto"/>
          </w:divBdr>
        </w:div>
        <w:div w:id="1844542979">
          <w:marLeft w:val="480"/>
          <w:marRight w:val="0"/>
          <w:marTop w:val="0"/>
          <w:marBottom w:val="0"/>
          <w:divBdr>
            <w:top w:val="none" w:sz="0" w:space="0" w:color="auto"/>
            <w:left w:val="none" w:sz="0" w:space="0" w:color="auto"/>
            <w:bottom w:val="none" w:sz="0" w:space="0" w:color="auto"/>
            <w:right w:val="none" w:sz="0" w:space="0" w:color="auto"/>
          </w:divBdr>
        </w:div>
        <w:div w:id="1878590057">
          <w:marLeft w:val="480"/>
          <w:marRight w:val="0"/>
          <w:marTop w:val="0"/>
          <w:marBottom w:val="0"/>
          <w:divBdr>
            <w:top w:val="none" w:sz="0" w:space="0" w:color="auto"/>
            <w:left w:val="none" w:sz="0" w:space="0" w:color="auto"/>
            <w:bottom w:val="none" w:sz="0" w:space="0" w:color="auto"/>
            <w:right w:val="none" w:sz="0" w:space="0" w:color="auto"/>
          </w:divBdr>
        </w:div>
        <w:div w:id="25643464">
          <w:marLeft w:val="480"/>
          <w:marRight w:val="0"/>
          <w:marTop w:val="0"/>
          <w:marBottom w:val="0"/>
          <w:divBdr>
            <w:top w:val="none" w:sz="0" w:space="0" w:color="auto"/>
            <w:left w:val="none" w:sz="0" w:space="0" w:color="auto"/>
            <w:bottom w:val="none" w:sz="0" w:space="0" w:color="auto"/>
            <w:right w:val="none" w:sz="0" w:space="0" w:color="auto"/>
          </w:divBdr>
        </w:div>
        <w:div w:id="613561609">
          <w:marLeft w:val="480"/>
          <w:marRight w:val="0"/>
          <w:marTop w:val="0"/>
          <w:marBottom w:val="0"/>
          <w:divBdr>
            <w:top w:val="none" w:sz="0" w:space="0" w:color="auto"/>
            <w:left w:val="none" w:sz="0" w:space="0" w:color="auto"/>
            <w:bottom w:val="none" w:sz="0" w:space="0" w:color="auto"/>
            <w:right w:val="none" w:sz="0" w:space="0" w:color="auto"/>
          </w:divBdr>
        </w:div>
        <w:div w:id="896672288">
          <w:marLeft w:val="480"/>
          <w:marRight w:val="0"/>
          <w:marTop w:val="0"/>
          <w:marBottom w:val="0"/>
          <w:divBdr>
            <w:top w:val="none" w:sz="0" w:space="0" w:color="auto"/>
            <w:left w:val="none" w:sz="0" w:space="0" w:color="auto"/>
            <w:bottom w:val="none" w:sz="0" w:space="0" w:color="auto"/>
            <w:right w:val="none" w:sz="0" w:space="0" w:color="auto"/>
          </w:divBdr>
        </w:div>
        <w:div w:id="725835853">
          <w:marLeft w:val="480"/>
          <w:marRight w:val="0"/>
          <w:marTop w:val="0"/>
          <w:marBottom w:val="0"/>
          <w:divBdr>
            <w:top w:val="none" w:sz="0" w:space="0" w:color="auto"/>
            <w:left w:val="none" w:sz="0" w:space="0" w:color="auto"/>
            <w:bottom w:val="none" w:sz="0" w:space="0" w:color="auto"/>
            <w:right w:val="none" w:sz="0" w:space="0" w:color="auto"/>
          </w:divBdr>
        </w:div>
        <w:div w:id="253826307">
          <w:marLeft w:val="480"/>
          <w:marRight w:val="0"/>
          <w:marTop w:val="0"/>
          <w:marBottom w:val="0"/>
          <w:divBdr>
            <w:top w:val="none" w:sz="0" w:space="0" w:color="auto"/>
            <w:left w:val="none" w:sz="0" w:space="0" w:color="auto"/>
            <w:bottom w:val="none" w:sz="0" w:space="0" w:color="auto"/>
            <w:right w:val="none" w:sz="0" w:space="0" w:color="auto"/>
          </w:divBdr>
        </w:div>
        <w:div w:id="320737157">
          <w:marLeft w:val="480"/>
          <w:marRight w:val="0"/>
          <w:marTop w:val="0"/>
          <w:marBottom w:val="0"/>
          <w:divBdr>
            <w:top w:val="none" w:sz="0" w:space="0" w:color="auto"/>
            <w:left w:val="none" w:sz="0" w:space="0" w:color="auto"/>
            <w:bottom w:val="none" w:sz="0" w:space="0" w:color="auto"/>
            <w:right w:val="none" w:sz="0" w:space="0" w:color="auto"/>
          </w:divBdr>
        </w:div>
        <w:div w:id="1924141935">
          <w:marLeft w:val="480"/>
          <w:marRight w:val="0"/>
          <w:marTop w:val="0"/>
          <w:marBottom w:val="0"/>
          <w:divBdr>
            <w:top w:val="none" w:sz="0" w:space="0" w:color="auto"/>
            <w:left w:val="none" w:sz="0" w:space="0" w:color="auto"/>
            <w:bottom w:val="none" w:sz="0" w:space="0" w:color="auto"/>
            <w:right w:val="none" w:sz="0" w:space="0" w:color="auto"/>
          </w:divBdr>
        </w:div>
        <w:div w:id="474879180">
          <w:marLeft w:val="480"/>
          <w:marRight w:val="0"/>
          <w:marTop w:val="0"/>
          <w:marBottom w:val="0"/>
          <w:divBdr>
            <w:top w:val="none" w:sz="0" w:space="0" w:color="auto"/>
            <w:left w:val="none" w:sz="0" w:space="0" w:color="auto"/>
            <w:bottom w:val="none" w:sz="0" w:space="0" w:color="auto"/>
            <w:right w:val="none" w:sz="0" w:space="0" w:color="auto"/>
          </w:divBdr>
        </w:div>
        <w:div w:id="1381058076">
          <w:marLeft w:val="480"/>
          <w:marRight w:val="0"/>
          <w:marTop w:val="0"/>
          <w:marBottom w:val="0"/>
          <w:divBdr>
            <w:top w:val="none" w:sz="0" w:space="0" w:color="auto"/>
            <w:left w:val="none" w:sz="0" w:space="0" w:color="auto"/>
            <w:bottom w:val="none" w:sz="0" w:space="0" w:color="auto"/>
            <w:right w:val="none" w:sz="0" w:space="0" w:color="auto"/>
          </w:divBdr>
        </w:div>
        <w:div w:id="1025060665">
          <w:marLeft w:val="480"/>
          <w:marRight w:val="0"/>
          <w:marTop w:val="0"/>
          <w:marBottom w:val="0"/>
          <w:divBdr>
            <w:top w:val="none" w:sz="0" w:space="0" w:color="auto"/>
            <w:left w:val="none" w:sz="0" w:space="0" w:color="auto"/>
            <w:bottom w:val="none" w:sz="0" w:space="0" w:color="auto"/>
            <w:right w:val="none" w:sz="0" w:space="0" w:color="auto"/>
          </w:divBdr>
        </w:div>
        <w:div w:id="727922569">
          <w:marLeft w:val="480"/>
          <w:marRight w:val="0"/>
          <w:marTop w:val="0"/>
          <w:marBottom w:val="0"/>
          <w:divBdr>
            <w:top w:val="none" w:sz="0" w:space="0" w:color="auto"/>
            <w:left w:val="none" w:sz="0" w:space="0" w:color="auto"/>
            <w:bottom w:val="none" w:sz="0" w:space="0" w:color="auto"/>
            <w:right w:val="none" w:sz="0" w:space="0" w:color="auto"/>
          </w:divBdr>
        </w:div>
      </w:divsChild>
    </w:div>
    <w:div w:id="608045888">
      <w:bodyDiv w:val="1"/>
      <w:marLeft w:val="0"/>
      <w:marRight w:val="0"/>
      <w:marTop w:val="0"/>
      <w:marBottom w:val="0"/>
      <w:divBdr>
        <w:top w:val="none" w:sz="0" w:space="0" w:color="auto"/>
        <w:left w:val="none" w:sz="0" w:space="0" w:color="auto"/>
        <w:bottom w:val="none" w:sz="0" w:space="0" w:color="auto"/>
        <w:right w:val="none" w:sz="0" w:space="0" w:color="auto"/>
      </w:divBdr>
    </w:div>
    <w:div w:id="608389241">
      <w:bodyDiv w:val="1"/>
      <w:marLeft w:val="0"/>
      <w:marRight w:val="0"/>
      <w:marTop w:val="0"/>
      <w:marBottom w:val="0"/>
      <w:divBdr>
        <w:top w:val="none" w:sz="0" w:space="0" w:color="auto"/>
        <w:left w:val="none" w:sz="0" w:space="0" w:color="auto"/>
        <w:bottom w:val="none" w:sz="0" w:space="0" w:color="auto"/>
        <w:right w:val="none" w:sz="0" w:space="0" w:color="auto"/>
      </w:divBdr>
    </w:div>
    <w:div w:id="608506408">
      <w:bodyDiv w:val="1"/>
      <w:marLeft w:val="0"/>
      <w:marRight w:val="0"/>
      <w:marTop w:val="0"/>
      <w:marBottom w:val="0"/>
      <w:divBdr>
        <w:top w:val="none" w:sz="0" w:space="0" w:color="auto"/>
        <w:left w:val="none" w:sz="0" w:space="0" w:color="auto"/>
        <w:bottom w:val="none" w:sz="0" w:space="0" w:color="auto"/>
        <w:right w:val="none" w:sz="0" w:space="0" w:color="auto"/>
      </w:divBdr>
    </w:div>
    <w:div w:id="608507414">
      <w:bodyDiv w:val="1"/>
      <w:marLeft w:val="0"/>
      <w:marRight w:val="0"/>
      <w:marTop w:val="0"/>
      <w:marBottom w:val="0"/>
      <w:divBdr>
        <w:top w:val="none" w:sz="0" w:space="0" w:color="auto"/>
        <w:left w:val="none" w:sz="0" w:space="0" w:color="auto"/>
        <w:bottom w:val="none" w:sz="0" w:space="0" w:color="auto"/>
        <w:right w:val="none" w:sz="0" w:space="0" w:color="auto"/>
      </w:divBdr>
    </w:div>
    <w:div w:id="608589469">
      <w:bodyDiv w:val="1"/>
      <w:marLeft w:val="0"/>
      <w:marRight w:val="0"/>
      <w:marTop w:val="0"/>
      <w:marBottom w:val="0"/>
      <w:divBdr>
        <w:top w:val="none" w:sz="0" w:space="0" w:color="auto"/>
        <w:left w:val="none" w:sz="0" w:space="0" w:color="auto"/>
        <w:bottom w:val="none" w:sz="0" w:space="0" w:color="auto"/>
        <w:right w:val="none" w:sz="0" w:space="0" w:color="auto"/>
      </w:divBdr>
    </w:div>
    <w:div w:id="608976461">
      <w:bodyDiv w:val="1"/>
      <w:marLeft w:val="0"/>
      <w:marRight w:val="0"/>
      <w:marTop w:val="0"/>
      <w:marBottom w:val="0"/>
      <w:divBdr>
        <w:top w:val="none" w:sz="0" w:space="0" w:color="auto"/>
        <w:left w:val="none" w:sz="0" w:space="0" w:color="auto"/>
        <w:bottom w:val="none" w:sz="0" w:space="0" w:color="auto"/>
        <w:right w:val="none" w:sz="0" w:space="0" w:color="auto"/>
      </w:divBdr>
    </w:div>
    <w:div w:id="609046659">
      <w:bodyDiv w:val="1"/>
      <w:marLeft w:val="0"/>
      <w:marRight w:val="0"/>
      <w:marTop w:val="0"/>
      <w:marBottom w:val="0"/>
      <w:divBdr>
        <w:top w:val="none" w:sz="0" w:space="0" w:color="auto"/>
        <w:left w:val="none" w:sz="0" w:space="0" w:color="auto"/>
        <w:bottom w:val="none" w:sz="0" w:space="0" w:color="auto"/>
        <w:right w:val="none" w:sz="0" w:space="0" w:color="auto"/>
      </w:divBdr>
      <w:divsChild>
        <w:div w:id="502627101">
          <w:marLeft w:val="480"/>
          <w:marRight w:val="0"/>
          <w:marTop w:val="0"/>
          <w:marBottom w:val="0"/>
          <w:divBdr>
            <w:top w:val="none" w:sz="0" w:space="0" w:color="auto"/>
            <w:left w:val="none" w:sz="0" w:space="0" w:color="auto"/>
            <w:bottom w:val="none" w:sz="0" w:space="0" w:color="auto"/>
            <w:right w:val="none" w:sz="0" w:space="0" w:color="auto"/>
          </w:divBdr>
        </w:div>
        <w:div w:id="963660847">
          <w:marLeft w:val="480"/>
          <w:marRight w:val="0"/>
          <w:marTop w:val="0"/>
          <w:marBottom w:val="0"/>
          <w:divBdr>
            <w:top w:val="none" w:sz="0" w:space="0" w:color="auto"/>
            <w:left w:val="none" w:sz="0" w:space="0" w:color="auto"/>
            <w:bottom w:val="none" w:sz="0" w:space="0" w:color="auto"/>
            <w:right w:val="none" w:sz="0" w:space="0" w:color="auto"/>
          </w:divBdr>
        </w:div>
        <w:div w:id="1013651127">
          <w:marLeft w:val="480"/>
          <w:marRight w:val="0"/>
          <w:marTop w:val="0"/>
          <w:marBottom w:val="0"/>
          <w:divBdr>
            <w:top w:val="none" w:sz="0" w:space="0" w:color="auto"/>
            <w:left w:val="none" w:sz="0" w:space="0" w:color="auto"/>
            <w:bottom w:val="none" w:sz="0" w:space="0" w:color="auto"/>
            <w:right w:val="none" w:sz="0" w:space="0" w:color="auto"/>
          </w:divBdr>
        </w:div>
        <w:div w:id="2028945434">
          <w:marLeft w:val="480"/>
          <w:marRight w:val="0"/>
          <w:marTop w:val="0"/>
          <w:marBottom w:val="0"/>
          <w:divBdr>
            <w:top w:val="none" w:sz="0" w:space="0" w:color="auto"/>
            <w:left w:val="none" w:sz="0" w:space="0" w:color="auto"/>
            <w:bottom w:val="none" w:sz="0" w:space="0" w:color="auto"/>
            <w:right w:val="none" w:sz="0" w:space="0" w:color="auto"/>
          </w:divBdr>
        </w:div>
        <w:div w:id="1154834852">
          <w:marLeft w:val="480"/>
          <w:marRight w:val="0"/>
          <w:marTop w:val="0"/>
          <w:marBottom w:val="0"/>
          <w:divBdr>
            <w:top w:val="none" w:sz="0" w:space="0" w:color="auto"/>
            <w:left w:val="none" w:sz="0" w:space="0" w:color="auto"/>
            <w:bottom w:val="none" w:sz="0" w:space="0" w:color="auto"/>
            <w:right w:val="none" w:sz="0" w:space="0" w:color="auto"/>
          </w:divBdr>
        </w:div>
        <w:div w:id="2123527595">
          <w:marLeft w:val="480"/>
          <w:marRight w:val="0"/>
          <w:marTop w:val="0"/>
          <w:marBottom w:val="0"/>
          <w:divBdr>
            <w:top w:val="none" w:sz="0" w:space="0" w:color="auto"/>
            <w:left w:val="none" w:sz="0" w:space="0" w:color="auto"/>
            <w:bottom w:val="none" w:sz="0" w:space="0" w:color="auto"/>
            <w:right w:val="none" w:sz="0" w:space="0" w:color="auto"/>
          </w:divBdr>
        </w:div>
        <w:div w:id="1132406017">
          <w:marLeft w:val="480"/>
          <w:marRight w:val="0"/>
          <w:marTop w:val="0"/>
          <w:marBottom w:val="0"/>
          <w:divBdr>
            <w:top w:val="none" w:sz="0" w:space="0" w:color="auto"/>
            <w:left w:val="none" w:sz="0" w:space="0" w:color="auto"/>
            <w:bottom w:val="none" w:sz="0" w:space="0" w:color="auto"/>
            <w:right w:val="none" w:sz="0" w:space="0" w:color="auto"/>
          </w:divBdr>
        </w:div>
        <w:div w:id="489055882">
          <w:marLeft w:val="480"/>
          <w:marRight w:val="0"/>
          <w:marTop w:val="0"/>
          <w:marBottom w:val="0"/>
          <w:divBdr>
            <w:top w:val="none" w:sz="0" w:space="0" w:color="auto"/>
            <w:left w:val="none" w:sz="0" w:space="0" w:color="auto"/>
            <w:bottom w:val="none" w:sz="0" w:space="0" w:color="auto"/>
            <w:right w:val="none" w:sz="0" w:space="0" w:color="auto"/>
          </w:divBdr>
        </w:div>
        <w:div w:id="1659385617">
          <w:marLeft w:val="480"/>
          <w:marRight w:val="0"/>
          <w:marTop w:val="0"/>
          <w:marBottom w:val="0"/>
          <w:divBdr>
            <w:top w:val="none" w:sz="0" w:space="0" w:color="auto"/>
            <w:left w:val="none" w:sz="0" w:space="0" w:color="auto"/>
            <w:bottom w:val="none" w:sz="0" w:space="0" w:color="auto"/>
            <w:right w:val="none" w:sz="0" w:space="0" w:color="auto"/>
          </w:divBdr>
        </w:div>
        <w:div w:id="573203998">
          <w:marLeft w:val="480"/>
          <w:marRight w:val="0"/>
          <w:marTop w:val="0"/>
          <w:marBottom w:val="0"/>
          <w:divBdr>
            <w:top w:val="none" w:sz="0" w:space="0" w:color="auto"/>
            <w:left w:val="none" w:sz="0" w:space="0" w:color="auto"/>
            <w:bottom w:val="none" w:sz="0" w:space="0" w:color="auto"/>
            <w:right w:val="none" w:sz="0" w:space="0" w:color="auto"/>
          </w:divBdr>
        </w:div>
        <w:div w:id="768475280">
          <w:marLeft w:val="480"/>
          <w:marRight w:val="0"/>
          <w:marTop w:val="0"/>
          <w:marBottom w:val="0"/>
          <w:divBdr>
            <w:top w:val="none" w:sz="0" w:space="0" w:color="auto"/>
            <w:left w:val="none" w:sz="0" w:space="0" w:color="auto"/>
            <w:bottom w:val="none" w:sz="0" w:space="0" w:color="auto"/>
            <w:right w:val="none" w:sz="0" w:space="0" w:color="auto"/>
          </w:divBdr>
        </w:div>
        <w:div w:id="579602415">
          <w:marLeft w:val="480"/>
          <w:marRight w:val="0"/>
          <w:marTop w:val="0"/>
          <w:marBottom w:val="0"/>
          <w:divBdr>
            <w:top w:val="none" w:sz="0" w:space="0" w:color="auto"/>
            <w:left w:val="none" w:sz="0" w:space="0" w:color="auto"/>
            <w:bottom w:val="none" w:sz="0" w:space="0" w:color="auto"/>
            <w:right w:val="none" w:sz="0" w:space="0" w:color="auto"/>
          </w:divBdr>
        </w:div>
        <w:div w:id="1767580212">
          <w:marLeft w:val="480"/>
          <w:marRight w:val="0"/>
          <w:marTop w:val="0"/>
          <w:marBottom w:val="0"/>
          <w:divBdr>
            <w:top w:val="none" w:sz="0" w:space="0" w:color="auto"/>
            <w:left w:val="none" w:sz="0" w:space="0" w:color="auto"/>
            <w:bottom w:val="none" w:sz="0" w:space="0" w:color="auto"/>
            <w:right w:val="none" w:sz="0" w:space="0" w:color="auto"/>
          </w:divBdr>
        </w:div>
        <w:div w:id="835612312">
          <w:marLeft w:val="480"/>
          <w:marRight w:val="0"/>
          <w:marTop w:val="0"/>
          <w:marBottom w:val="0"/>
          <w:divBdr>
            <w:top w:val="none" w:sz="0" w:space="0" w:color="auto"/>
            <w:left w:val="none" w:sz="0" w:space="0" w:color="auto"/>
            <w:bottom w:val="none" w:sz="0" w:space="0" w:color="auto"/>
            <w:right w:val="none" w:sz="0" w:space="0" w:color="auto"/>
          </w:divBdr>
        </w:div>
        <w:div w:id="1531406859">
          <w:marLeft w:val="480"/>
          <w:marRight w:val="0"/>
          <w:marTop w:val="0"/>
          <w:marBottom w:val="0"/>
          <w:divBdr>
            <w:top w:val="none" w:sz="0" w:space="0" w:color="auto"/>
            <w:left w:val="none" w:sz="0" w:space="0" w:color="auto"/>
            <w:bottom w:val="none" w:sz="0" w:space="0" w:color="auto"/>
            <w:right w:val="none" w:sz="0" w:space="0" w:color="auto"/>
          </w:divBdr>
        </w:div>
        <w:div w:id="1094788345">
          <w:marLeft w:val="480"/>
          <w:marRight w:val="0"/>
          <w:marTop w:val="0"/>
          <w:marBottom w:val="0"/>
          <w:divBdr>
            <w:top w:val="none" w:sz="0" w:space="0" w:color="auto"/>
            <w:left w:val="none" w:sz="0" w:space="0" w:color="auto"/>
            <w:bottom w:val="none" w:sz="0" w:space="0" w:color="auto"/>
            <w:right w:val="none" w:sz="0" w:space="0" w:color="auto"/>
          </w:divBdr>
        </w:div>
        <w:div w:id="2037002298">
          <w:marLeft w:val="480"/>
          <w:marRight w:val="0"/>
          <w:marTop w:val="0"/>
          <w:marBottom w:val="0"/>
          <w:divBdr>
            <w:top w:val="none" w:sz="0" w:space="0" w:color="auto"/>
            <w:left w:val="none" w:sz="0" w:space="0" w:color="auto"/>
            <w:bottom w:val="none" w:sz="0" w:space="0" w:color="auto"/>
            <w:right w:val="none" w:sz="0" w:space="0" w:color="auto"/>
          </w:divBdr>
        </w:div>
        <w:div w:id="1179851373">
          <w:marLeft w:val="480"/>
          <w:marRight w:val="0"/>
          <w:marTop w:val="0"/>
          <w:marBottom w:val="0"/>
          <w:divBdr>
            <w:top w:val="none" w:sz="0" w:space="0" w:color="auto"/>
            <w:left w:val="none" w:sz="0" w:space="0" w:color="auto"/>
            <w:bottom w:val="none" w:sz="0" w:space="0" w:color="auto"/>
            <w:right w:val="none" w:sz="0" w:space="0" w:color="auto"/>
          </w:divBdr>
        </w:div>
        <w:div w:id="1216357464">
          <w:marLeft w:val="480"/>
          <w:marRight w:val="0"/>
          <w:marTop w:val="0"/>
          <w:marBottom w:val="0"/>
          <w:divBdr>
            <w:top w:val="none" w:sz="0" w:space="0" w:color="auto"/>
            <w:left w:val="none" w:sz="0" w:space="0" w:color="auto"/>
            <w:bottom w:val="none" w:sz="0" w:space="0" w:color="auto"/>
            <w:right w:val="none" w:sz="0" w:space="0" w:color="auto"/>
          </w:divBdr>
        </w:div>
        <w:div w:id="1201749280">
          <w:marLeft w:val="480"/>
          <w:marRight w:val="0"/>
          <w:marTop w:val="0"/>
          <w:marBottom w:val="0"/>
          <w:divBdr>
            <w:top w:val="none" w:sz="0" w:space="0" w:color="auto"/>
            <w:left w:val="none" w:sz="0" w:space="0" w:color="auto"/>
            <w:bottom w:val="none" w:sz="0" w:space="0" w:color="auto"/>
            <w:right w:val="none" w:sz="0" w:space="0" w:color="auto"/>
          </w:divBdr>
        </w:div>
        <w:div w:id="531304400">
          <w:marLeft w:val="480"/>
          <w:marRight w:val="0"/>
          <w:marTop w:val="0"/>
          <w:marBottom w:val="0"/>
          <w:divBdr>
            <w:top w:val="none" w:sz="0" w:space="0" w:color="auto"/>
            <w:left w:val="none" w:sz="0" w:space="0" w:color="auto"/>
            <w:bottom w:val="none" w:sz="0" w:space="0" w:color="auto"/>
            <w:right w:val="none" w:sz="0" w:space="0" w:color="auto"/>
          </w:divBdr>
        </w:div>
        <w:div w:id="544679014">
          <w:marLeft w:val="480"/>
          <w:marRight w:val="0"/>
          <w:marTop w:val="0"/>
          <w:marBottom w:val="0"/>
          <w:divBdr>
            <w:top w:val="none" w:sz="0" w:space="0" w:color="auto"/>
            <w:left w:val="none" w:sz="0" w:space="0" w:color="auto"/>
            <w:bottom w:val="none" w:sz="0" w:space="0" w:color="auto"/>
            <w:right w:val="none" w:sz="0" w:space="0" w:color="auto"/>
          </w:divBdr>
        </w:div>
        <w:div w:id="2121564072">
          <w:marLeft w:val="480"/>
          <w:marRight w:val="0"/>
          <w:marTop w:val="0"/>
          <w:marBottom w:val="0"/>
          <w:divBdr>
            <w:top w:val="none" w:sz="0" w:space="0" w:color="auto"/>
            <w:left w:val="none" w:sz="0" w:space="0" w:color="auto"/>
            <w:bottom w:val="none" w:sz="0" w:space="0" w:color="auto"/>
            <w:right w:val="none" w:sz="0" w:space="0" w:color="auto"/>
          </w:divBdr>
        </w:div>
        <w:div w:id="2053991797">
          <w:marLeft w:val="480"/>
          <w:marRight w:val="0"/>
          <w:marTop w:val="0"/>
          <w:marBottom w:val="0"/>
          <w:divBdr>
            <w:top w:val="none" w:sz="0" w:space="0" w:color="auto"/>
            <w:left w:val="none" w:sz="0" w:space="0" w:color="auto"/>
            <w:bottom w:val="none" w:sz="0" w:space="0" w:color="auto"/>
            <w:right w:val="none" w:sz="0" w:space="0" w:color="auto"/>
          </w:divBdr>
        </w:div>
        <w:div w:id="1001469320">
          <w:marLeft w:val="480"/>
          <w:marRight w:val="0"/>
          <w:marTop w:val="0"/>
          <w:marBottom w:val="0"/>
          <w:divBdr>
            <w:top w:val="none" w:sz="0" w:space="0" w:color="auto"/>
            <w:left w:val="none" w:sz="0" w:space="0" w:color="auto"/>
            <w:bottom w:val="none" w:sz="0" w:space="0" w:color="auto"/>
            <w:right w:val="none" w:sz="0" w:space="0" w:color="auto"/>
          </w:divBdr>
        </w:div>
        <w:div w:id="1279028093">
          <w:marLeft w:val="480"/>
          <w:marRight w:val="0"/>
          <w:marTop w:val="0"/>
          <w:marBottom w:val="0"/>
          <w:divBdr>
            <w:top w:val="none" w:sz="0" w:space="0" w:color="auto"/>
            <w:left w:val="none" w:sz="0" w:space="0" w:color="auto"/>
            <w:bottom w:val="none" w:sz="0" w:space="0" w:color="auto"/>
            <w:right w:val="none" w:sz="0" w:space="0" w:color="auto"/>
          </w:divBdr>
        </w:div>
        <w:div w:id="1436944919">
          <w:marLeft w:val="480"/>
          <w:marRight w:val="0"/>
          <w:marTop w:val="0"/>
          <w:marBottom w:val="0"/>
          <w:divBdr>
            <w:top w:val="none" w:sz="0" w:space="0" w:color="auto"/>
            <w:left w:val="none" w:sz="0" w:space="0" w:color="auto"/>
            <w:bottom w:val="none" w:sz="0" w:space="0" w:color="auto"/>
            <w:right w:val="none" w:sz="0" w:space="0" w:color="auto"/>
          </w:divBdr>
        </w:div>
        <w:div w:id="299044020">
          <w:marLeft w:val="480"/>
          <w:marRight w:val="0"/>
          <w:marTop w:val="0"/>
          <w:marBottom w:val="0"/>
          <w:divBdr>
            <w:top w:val="none" w:sz="0" w:space="0" w:color="auto"/>
            <w:left w:val="none" w:sz="0" w:space="0" w:color="auto"/>
            <w:bottom w:val="none" w:sz="0" w:space="0" w:color="auto"/>
            <w:right w:val="none" w:sz="0" w:space="0" w:color="auto"/>
          </w:divBdr>
        </w:div>
        <w:div w:id="1558734965">
          <w:marLeft w:val="480"/>
          <w:marRight w:val="0"/>
          <w:marTop w:val="0"/>
          <w:marBottom w:val="0"/>
          <w:divBdr>
            <w:top w:val="none" w:sz="0" w:space="0" w:color="auto"/>
            <w:left w:val="none" w:sz="0" w:space="0" w:color="auto"/>
            <w:bottom w:val="none" w:sz="0" w:space="0" w:color="auto"/>
            <w:right w:val="none" w:sz="0" w:space="0" w:color="auto"/>
          </w:divBdr>
        </w:div>
        <w:div w:id="2048988704">
          <w:marLeft w:val="480"/>
          <w:marRight w:val="0"/>
          <w:marTop w:val="0"/>
          <w:marBottom w:val="0"/>
          <w:divBdr>
            <w:top w:val="none" w:sz="0" w:space="0" w:color="auto"/>
            <w:left w:val="none" w:sz="0" w:space="0" w:color="auto"/>
            <w:bottom w:val="none" w:sz="0" w:space="0" w:color="auto"/>
            <w:right w:val="none" w:sz="0" w:space="0" w:color="auto"/>
          </w:divBdr>
        </w:div>
        <w:div w:id="1412897558">
          <w:marLeft w:val="480"/>
          <w:marRight w:val="0"/>
          <w:marTop w:val="0"/>
          <w:marBottom w:val="0"/>
          <w:divBdr>
            <w:top w:val="none" w:sz="0" w:space="0" w:color="auto"/>
            <w:left w:val="none" w:sz="0" w:space="0" w:color="auto"/>
            <w:bottom w:val="none" w:sz="0" w:space="0" w:color="auto"/>
            <w:right w:val="none" w:sz="0" w:space="0" w:color="auto"/>
          </w:divBdr>
        </w:div>
        <w:div w:id="852111294">
          <w:marLeft w:val="480"/>
          <w:marRight w:val="0"/>
          <w:marTop w:val="0"/>
          <w:marBottom w:val="0"/>
          <w:divBdr>
            <w:top w:val="none" w:sz="0" w:space="0" w:color="auto"/>
            <w:left w:val="none" w:sz="0" w:space="0" w:color="auto"/>
            <w:bottom w:val="none" w:sz="0" w:space="0" w:color="auto"/>
            <w:right w:val="none" w:sz="0" w:space="0" w:color="auto"/>
          </w:divBdr>
        </w:div>
        <w:div w:id="776825747">
          <w:marLeft w:val="480"/>
          <w:marRight w:val="0"/>
          <w:marTop w:val="0"/>
          <w:marBottom w:val="0"/>
          <w:divBdr>
            <w:top w:val="none" w:sz="0" w:space="0" w:color="auto"/>
            <w:left w:val="none" w:sz="0" w:space="0" w:color="auto"/>
            <w:bottom w:val="none" w:sz="0" w:space="0" w:color="auto"/>
            <w:right w:val="none" w:sz="0" w:space="0" w:color="auto"/>
          </w:divBdr>
        </w:div>
        <w:div w:id="41711978">
          <w:marLeft w:val="480"/>
          <w:marRight w:val="0"/>
          <w:marTop w:val="0"/>
          <w:marBottom w:val="0"/>
          <w:divBdr>
            <w:top w:val="none" w:sz="0" w:space="0" w:color="auto"/>
            <w:left w:val="none" w:sz="0" w:space="0" w:color="auto"/>
            <w:bottom w:val="none" w:sz="0" w:space="0" w:color="auto"/>
            <w:right w:val="none" w:sz="0" w:space="0" w:color="auto"/>
          </w:divBdr>
        </w:div>
        <w:div w:id="2090105982">
          <w:marLeft w:val="480"/>
          <w:marRight w:val="0"/>
          <w:marTop w:val="0"/>
          <w:marBottom w:val="0"/>
          <w:divBdr>
            <w:top w:val="none" w:sz="0" w:space="0" w:color="auto"/>
            <w:left w:val="none" w:sz="0" w:space="0" w:color="auto"/>
            <w:bottom w:val="none" w:sz="0" w:space="0" w:color="auto"/>
            <w:right w:val="none" w:sz="0" w:space="0" w:color="auto"/>
          </w:divBdr>
        </w:div>
        <w:div w:id="704643318">
          <w:marLeft w:val="480"/>
          <w:marRight w:val="0"/>
          <w:marTop w:val="0"/>
          <w:marBottom w:val="0"/>
          <w:divBdr>
            <w:top w:val="none" w:sz="0" w:space="0" w:color="auto"/>
            <w:left w:val="none" w:sz="0" w:space="0" w:color="auto"/>
            <w:bottom w:val="none" w:sz="0" w:space="0" w:color="auto"/>
            <w:right w:val="none" w:sz="0" w:space="0" w:color="auto"/>
          </w:divBdr>
        </w:div>
        <w:div w:id="1614363278">
          <w:marLeft w:val="480"/>
          <w:marRight w:val="0"/>
          <w:marTop w:val="0"/>
          <w:marBottom w:val="0"/>
          <w:divBdr>
            <w:top w:val="none" w:sz="0" w:space="0" w:color="auto"/>
            <w:left w:val="none" w:sz="0" w:space="0" w:color="auto"/>
            <w:bottom w:val="none" w:sz="0" w:space="0" w:color="auto"/>
            <w:right w:val="none" w:sz="0" w:space="0" w:color="auto"/>
          </w:divBdr>
        </w:div>
        <w:div w:id="84426810">
          <w:marLeft w:val="480"/>
          <w:marRight w:val="0"/>
          <w:marTop w:val="0"/>
          <w:marBottom w:val="0"/>
          <w:divBdr>
            <w:top w:val="none" w:sz="0" w:space="0" w:color="auto"/>
            <w:left w:val="none" w:sz="0" w:space="0" w:color="auto"/>
            <w:bottom w:val="none" w:sz="0" w:space="0" w:color="auto"/>
            <w:right w:val="none" w:sz="0" w:space="0" w:color="auto"/>
          </w:divBdr>
        </w:div>
        <w:div w:id="276526618">
          <w:marLeft w:val="480"/>
          <w:marRight w:val="0"/>
          <w:marTop w:val="0"/>
          <w:marBottom w:val="0"/>
          <w:divBdr>
            <w:top w:val="none" w:sz="0" w:space="0" w:color="auto"/>
            <w:left w:val="none" w:sz="0" w:space="0" w:color="auto"/>
            <w:bottom w:val="none" w:sz="0" w:space="0" w:color="auto"/>
            <w:right w:val="none" w:sz="0" w:space="0" w:color="auto"/>
          </w:divBdr>
        </w:div>
        <w:div w:id="1513691">
          <w:marLeft w:val="480"/>
          <w:marRight w:val="0"/>
          <w:marTop w:val="0"/>
          <w:marBottom w:val="0"/>
          <w:divBdr>
            <w:top w:val="none" w:sz="0" w:space="0" w:color="auto"/>
            <w:left w:val="none" w:sz="0" w:space="0" w:color="auto"/>
            <w:bottom w:val="none" w:sz="0" w:space="0" w:color="auto"/>
            <w:right w:val="none" w:sz="0" w:space="0" w:color="auto"/>
          </w:divBdr>
        </w:div>
        <w:div w:id="638845293">
          <w:marLeft w:val="480"/>
          <w:marRight w:val="0"/>
          <w:marTop w:val="0"/>
          <w:marBottom w:val="0"/>
          <w:divBdr>
            <w:top w:val="none" w:sz="0" w:space="0" w:color="auto"/>
            <w:left w:val="none" w:sz="0" w:space="0" w:color="auto"/>
            <w:bottom w:val="none" w:sz="0" w:space="0" w:color="auto"/>
            <w:right w:val="none" w:sz="0" w:space="0" w:color="auto"/>
          </w:divBdr>
        </w:div>
        <w:div w:id="779688642">
          <w:marLeft w:val="480"/>
          <w:marRight w:val="0"/>
          <w:marTop w:val="0"/>
          <w:marBottom w:val="0"/>
          <w:divBdr>
            <w:top w:val="none" w:sz="0" w:space="0" w:color="auto"/>
            <w:left w:val="none" w:sz="0" w:space="0" w:color="auto"/>
            <w:bottom w:val="none" w:sz="0" w:space="0" w:color="auto"/>
            <w:right w:val="none" w:sz="0" w:space="0" w:color="auto"/>
          </w:divBdr>
        </w:div>
        <w:div w:id="363601721">
          <w:marLeft w:val="480"/>
          <w:marRight w:val="0"/>
          <w:marTop w:val="0"/>
          <w:marBottom w:val="0"/>
          <w:divBdr>
            <w:top w:val="none" w:sz="0" w:space="0" w:color="auto"/>
            <w:left w:val="none" w:sz="0" w:space="0" w:color="auto"/>
            <w:bottom w:val="none" w:sz="0" w:space="0" w:color="auto"/>
            <w:right w:val="none" w:sz="0" w:space="0" w:color="auto"/>
          </w:divBdr>
        </w:div>
        <w:div w:id="1642228699">
          <w:marLeft w:val="480"/>
          <w:marRight w:val="0"/>
          <w:marTop w:val="0"/>
          <w:marBottom w:val="0"/>
          <w:divBdr>
            <w:top w:val="none" w:sz="0" w:space="0" w:color="auto"/>
            <w:left w:val="none" w:sz="0" w:space="0" w:color="auto"/>
            <w:bottom w:val="none" w:sz="0" w:space="0" w:color="auto"/>
            <w:right w:val="none" w:sz="0" w:space="0" w:color="auto"/>
          </w:divBdr>
        </w:div>
        <w:div w:id="1275554761">
          <w:marLeft w:val="480"/>
          <w:marRight w:val="0"/>
          <w:marTop w:val="0"/>
          <w:marBottom w:val="0"/>
          <w:divBdr>
            <w:top w:val="none" w:sz="0" w:space="0" w:color="auto"/>
            <w:left w:val="none" w:sz="0" w:space="0" w:color="auto"/>
            <w:bottom w:val="none" w:sz="0" w:space="0" w:color="auto"/>
            <w:right w:val="none" w:sz="0" w:space="0" w:color="auto"/>
          </w:divBdr>
        </w:div>
        <w:div w:id="419375695">
          <w:marLeft w:val="480"/>
          <w:marRight w:val="0"/>
          <w:marTop w:val="0"/>
          <w:marBottom w:val="0"/>
          <w:divBdr>
            <w:top w:val="none" w:sz="0" w:space="0" w:color="auto"/>
            <w:left w:val="none" w:sz="0" w:space="0" w:color="auto"/>
            <w:bottom w:val="none" w:sz="0" w:space="0" w:color="auto"/>
            <w:right w:val="none" w:sz="0" w:space="0" w:color="auto"/>
          </w:divBdr>
        </w:div>
        <w:div w:id="588082712">
          <w:marLeft w:val="480"/>
          <w:marRight w:val="0"/>
          <w:marTop w:val="0"/>
          <w:marBottom w:val="0"/>
          <w:divBdr>
            <w:top w:val="none" w:sz="0" w:space="0" w:color="auto"/>
            <w:left w:val="none" w:sz="0" w:space="0" w:color="auto"/>
            <w:bottom w:val="none" w:sz="0" w:space="0" w:color="auto"/>
            <w:right w:val="none" w:sz="0" w:space="0" w:color="auto"/>
          </w:divBdr>
        </w:div>
        <w:div w:id="1028146217">
          <w:marLeft w:val="480"/>
          <w:marRight w:val="0"/>
          <w:marTop w:val="0"/>
          <w:marBottom w:val="0"/>
          <w:divBdr>
            <w:top w:val="none" w:sz="0" w:space="0" w:color="auto"/>
            <w:left w:val="none" w:sz="0" w:space="0" w:color="auto"/>
            <w:bottom w:val="none" w:sz="0" w:space="0" w:color="auto"/>
            <w:right w:val="none" w:sz="0" w:space="0" w:color="auto"/>
          </w:divBdr>
        </w:div>
        <w:div w:id="1761027696">
          <w:marLeft w:val="480"/>
          <w:marRight w:val="0"/>
          <w:marTop w:val="0"/>
          <w:marBottom w:val="0"/>
          <w:divBdr>
            <w:top w:val="none" w:sz="0" w:space="0" w:color="auto"/>
            <w:left w:val="none" w:sz="0" w:space="0" w:color="auto"/>
            <w:bottom w:val="none" w:sz="0" w:space="0" w:color="auto"/>
            <w:right w:val="none" w:sz="0" w:space="0" w:color="auto"/>
          </w:divBdr>
        </w:div>
        <w:div w:id="928855890">
          <w:marLeft w:val="480"/>
          <w:marRight w:val="0"/>
          <w:marTop w:val="0"/>
          <w:marBottom w:val="0"/>
          <w:divBdr>
            <w:top w:val="none" w:sz="0" w:space="0" w:color="auto"/>
            <w:left w:val="none" w:sz="0" w:space="0" w:color="auto"/>
            <w:bottom w:val="none" w:sz="0" w:space="0" w:color="auto"/>
            <w:right w:val="none" w:sz="0" w:space="0" w:color="auto"/>
          </w:divBdr>
        </w:div>
        <w:div w:id="1819110265">
          <w:marLeft w:val="480"/>
          <w:marRight w:val="0"/>
          <w:marTop w:val="0"/>
          <w:marBottom w:val="0"/>
          <w:divBdr>
            <w:top w:val="none" w:sz="0" w:space="0" w:color="auto"/>
            <w:left w:val="none" w:sz="0" w:space="0" w:color="auto"/>
            <w:bottom w:val="none" w:sz="0" w:space="0" w:color="auto"/>
            <w:right w:val="none" w:sz="0" w:space="0" w:color="auto"/>
          </w:divBdr>
        </w:div>
        <w:div w:id="955336060">
          <w:marLeft w:val="480"/>
          <w:marRight w:val="0"/>
          <w:marTop w:val="0"/>
          <w:marBottom w:val="0"/>
          <w:divBdr>
            <w:top w:val="none" w:sz="0" w:space="0" w:color="auto"/>
            <w:left w:val="none" w:sz="0" w:space="0" w:color="auto"/>
            <w:bottom w:val="none" w:sz="0" w:space="0" w:color="auto"/>
            <w:right w:val="none" w:sz="0" w:space="0" w:color="auto"/>
          </w:divBdr>
        </w:div>
        <w:div w:id="1437409044">
          <w:marLeft w:val="480"/>
          <w:marRight w:val="0"/>
          <w:marTop w:val="0"/>
          <w:marBottom w:val="0"/>
          <w:divBdr>
            <w:top w:val="none" w:sz="0" w:space="0" w:color="auto"/>
            <w:left w:val="none" w:sz="0" w:space="0" w:color="auto"/>
            <w:bottom w:val="none" w:sz="0" w:space="0" w:color="auto"/>
            <w:right w:val="none" w:sz="0" w:space="0" w:color="auto"/>
          </w:divBdr>
        </w:div>
        <w:div w:id="1248268116">
          <w:marLeft w:val="480"/>
          <w:marRight w:val="0"/>
          <w:marTop w:val="0"/>
          <w:marBottom w:val="0"/>
          <w:divBdr>
            <w:top w:val="none" w:sz="0" w:space="0" w:color="auto"/>
            <w:left w:val="none" w:sz="0" w:space="0" w:color="auto"/>
            <w:bottom w:val="none" w:sz="0" w:space="0" w:color="auto"/>
            <w:right w:val="none" w:sz="0" w:space="0" w:color="auto"/>
          </w:divBdr>
        </w:div>
        <w:div w:id="574124984">
          <w:marLeft w:val="480"/>
          <w:marRight w:val="0"/>
          <w:marTop w:val="0"/>
          <w:marBottom w:val="0"/>
          <w:divBdr>
            <w:top w:val="none" w:sz="0" w:space="0" w:color="auto"/>
            <w:left w:val="none" w:sz="0" w:space="0" w:color="auto"/>
            <w:bottom w:val="none" w:sz="0" w:space="0" w:color="auto"/>
            <w:right w:val="none" w:sz="0" w:space="0" w:color="auto"/>
          </w:divBdr>
        </w:div>
        <w:div w:id="2042629110">
          <w:marLeft w:val="480"/>
          <w:marRight w:val="0"/>
          <w:marTop w:val="0"/>
          <w:marBottom w:val="0"/>
          <w:divBdr>
            <w:top w:val="none" w:sz="0" w:space="0" w:color="auto"/>
            <w:left w:val="none" w:sz="0" w:space="0" w:color="auto"/>
            <w:bottom w:val="none" w:sz="0" w:space="0" w:color="auto"/>
            <w:right w:val="none" w:sz="0" w:space="0" w:color="auto"/>
          </w:divBdr>
        </w:div>
        <w:div w:id="1932355704">
          <w:marLeft w:val="480"/>
          <w:marRight w:val="0"/>
          <w:marTop w:val="0"/>
          <w:marBottom w:val="0"/>
          <w:divBdr>
            <w:top w:val="none" w:sz="0" w:space="0" w:color="auto"/>
            <w:left w:val="none" w:sz="0" w:space="0" w:color="auto"/>
            <w:bottom w:val="none" w:sz="0" w:space="0" w:color="auto"/>
            <w:right w:val="none" w:sz="0" w:space="0" w:color="auto"/>
          </w:divBdr>
        </w:div>
        <w:div w:id="1781684425">
          <w:marLeft w:val="480"/>
          <w:marRight w:val="0"/>
          <w:marTop w:val="0"/>
          <w:marBottom w:val="0"/>
          <w:divBdr>
            <w:top w:val="none" w:sz="0" w:space="0" w:color="auto"/>
            <w:left w:val="none" w:sz="0" w:space="0" w:color="auto"/>
            <w:bottom w:val="none" w:sz="0" w:space="0" w:color="auto"/>
            <w:right w:val="none" w:sz="0" w:space="0" w:color="auto"/>
          </w:divBdr>
        </w:div>
        <w:div w:id="888032962">
          <w:marLeft w:val="480"/>
          <w:marRight w:val="0"/>
          <w:marTop w:val="0"/>
          <w:marBottom w:val="0"/>
          <w:divBdr>
            <w:top w:val="none" w:sz="0" w:space="0" w:color="auto"/>
            <w:left w:val="none" w:sz="0" w:space="0" w:color="auto"/>
            <w:bottom w:val="none" w:sz="0" w:space="0" w:color="auto"/>
            <w:right w:val="none" w:sz="0" w:space="0" w:color="auto"/>
          </w:divBdr>
        </w:div>
        <w:div w:id="225603642">
          <w:marLeft w:val="480"/>
          <w:marRight w:val="0"/>
          <w:marTop w:val="0"/>
          <w:marBottom w:val="0"/>
          <w:divBdr>
            <w:top w:val="none" w:sz="0" w:space="0" w:color="auto"/>
            <w:left w:val="none" w:sz="0" w:space="0" w:color="auto"/>
            <w:bottom w:val="none" w:sz="0" w:space="0" w:color="auto"/>
            <w:right w:val="none" w:sz="0" w:space="0" w:color="auto"/>
          </w:divBdr>
        </w:div>
        <w:div w:id="260912547">
          <w:marLeft w:val="480"/>
          <w:marRight w:val="0"/>
          <w:marTop w:val="0"/>
          <w:marBottom w:val="0"/>
          <w:divBdr>
            <w:top w:val="none" w:sz="0" w:space="0" w:color="auto"/>
            <w:left w:val="none" w:sz="0" w:space="0" w:color="auto"/>
            <w:bottom w:val="none" w:sz="0" w:space="0" w:color="auto"/>
            <w:right w:val="none" w:sz="0" w:space="0" w:color="auto"/>
          </w:divBdr>
        </w:div>
        <w:div w:id="892079063">
          <w:marLeft w:val="480"/>
          <w:marRight w:val="0"/>
          <w:marTop w:val="0"/>
          <w:marBottom w:val="0"/>
          <w:divBdr>
            <w:top w:val="none" w:sz="0" w:space="0" w:color="auto"/>
            <w:left w:val="none" w:sz="0" w:space="0" w:color="auto"/>
            <w:bottom w:val="none" w:sz="0" w:space="0" w:color="auto"/>
            <w:right w:val="none" w:sz="0" w:space="0" w:color="auto"/>
          </w:divBdr>
        </w:div>
        <w:div w:id="1015884192">
          <w:marLeft w:val="480"/>
          <w:marRight w:val="0"/>
          <w:marTop w:val="0"/>
          <w:marBottom w:val="0"/>
          <w:divBdr>
            <w:top w:val="none" w:sz="0" w:space="0" w:color="auto"/>
            <w:left w:val="none" w:sz="0" w:space="0" w:color="auto"/>
            <w:bottom w:val="none" w:sz="0" w:space="0" w:color="auto"/>
            <w:right w:val="none" w:sz="0" w:space="0" w:color="auto"/>
          </w:divBdr>
        </w:div>
        <w:div w:id="1867870227">
          <w:marLeft w:val="480"/>
          <w:marRight w:val="0"/>
          <w:marTop w:val="0"/>
          <w:marBottom w:val="0"/>
          <w:divBdr>
            <w:top w:val="none" w:sz="0" w:space="0" w:color="auto"/>
            <w:left w:val="none" w:sz="0" w:space="0" w:color="auto"/>
            <w:bottom w:val="none" w:sz="0" w:space="0" w:color="auto"/>
            <w:right w:val="none" w:sz="0" w:space="0" w:color="auto"/>
          </w:divBdr>
        </w:div>
        <w:div w:id="1079333173">
          <w:marLeft w:val="480"/>
          <w:marRight w:val="0"/>
          <w:marTop w:val="0"/>
          <w:marBottom w:val="0"/>
          <w:divBdr>
            <w:top w:val="none" w:sz="0" w:space="0" w:color="auto"/>
            <w:left w:val="none" w:sz="0" w:space="0" w:color="auto"/>
            <w:bottom w:val="none" w:sz="0" w:space="0" w:color="auto"/>
            <w:right w:val="none" w:sz="0" w:space="0" w:color="auto"/>
          </w:divBdr>
        </w:div>
        <w:div w:id="3670181">
          <w:marLeft w:val="480"/>
          <w:marRight w:val="0"/>
          <w:marTop w:val="0"/>
          <w:marBottom w:val="0"/>
          <w:divBdr>
            <w:top w:val="none" w:sz="0" w:space="0" w:color="auto"/>
            <w:left w:val="none" w:sz="0" w:space="0" w:color="auto"/>
            <w:bottom w:val="none" w:sz="0" w:space="0" w:color="auto"/>
            <w:right w:val="none" w:sz="0" w:space="0" w:color="auto"/>
          </w:divBdr>
        </w:div>
        <w:div w:id="891766403">
          <w:marLeft w:val="480"/>
          <w:marRight w:val="0"/>
          <w:marTop w:val="0"/>
          <w:marBottom w:val="0"/>
          <w:divBdr>
            <w:top w:val="none" w:sz="0" w:space="0" w:color="auto"/>
            <w:left w:val="none" w:sz="0" w:space="0" w:color="auto"/>
            <w:bottom w:val="none" w:sz="0" w:space="0" w:color="auto"/>
            <w:right w:val="none" w:sz="0" w:space="0" w:color="auto"/>
          </w:divBdr>
        </w:div>
        <w:div w:id="592325905">
          <w:marLeft w:val="480"/>
          <w:marRight w:val="0"/>
          <w:marTop w:val="0"/>
          <w:marBottom w:val="0"/>
          <w:divBdr>
            <w:top w:val="none" w:sz="0" w:space="0" w:color="auto"/>
            <w:left w:val="none" w:sz="0" w:space="0" w:color="auto"/>
            <w:bottom w:val="none" w:sz="0" w:space="0" w:color="auto"/>
            <w:right w:val="none" w:sz="0" w:space="0" w:color="auto"/>
          </w:divBdr>
        </w:div>
        <w:div w:id="156263912">
          <w:marLeft w:val="480"/>
          <w:marRight w:val="0"/>
          <w:marTop w:val="0"/>
          <w:marBottom w:val="0"/>
          <w:divBdr>
            <w:top w:val="none" w:sz="0" w:space="0" w:color="auto"/>
            <w:left w:val="none" w:sz="0" w:space="0" w:color="auto"/>
            <w:bottom w:val="none" w:sz="0" w:space="0" w:color="auto"/>
            <w:right w:val="none" w:sz="0" w:space="0" w:color="auto"/>
          </w:divBdr>
        </w:div>
        <w:div w:id="548880604">
          <w:marLeft w:val="480"/>
          <w:marRight w:val="0"/>
          <w:marTop w:val="0"/>
          <w:marBottom w:val="0"/>
          <w:divBdr>
            <w:top w:val="none" w:sz="0" w:space="0" w:color="auto"/>
            <w:left w:val="none" w:sz="0" w:space="0" w:color="auto"/>
            <w:bottom w:val="none" w:sz="0" w:space="0" w:color="auto"/>
            <w:right w:val="none" w:sz="0" w:space="0" w:color="auto"/>
          </w:divBdr>
        </w:div>
        <w:div w:id="1568302928">
          <w:marLeft w:val="480"/>
          <w:marRight w:val="0"/>
          <w:marTop w:val="0"/>
          <w:marBottom w:val="0"/>
          <w:divBdr>
            <w:top w:val="none" w:sz="0" w:space="0" w:color="auto"/>
            <w:left w:val="none" w:sz="0" w:space="0" w:color="auto"/>
            <w:bottom w:val="none" w:sz="0" w:space="0" w:color="auto"/>
            <w:right w:val="none" w:sz="0" w:space="0" w:color="auto"/>
          </w:divBdr>
        </w:div>
        <w:div w:id="138884039">
          <w:marLeft w:val="480"/>
          <w:marRight w:val="0"/>
          <w:marTop w:val="0"/>
          <w:marBottom w:val="0"/>
          <w:divBdr>
            <w:top w:val="none" w:sz="0" w:space="0" w:color="auto"/>
            <w:left w:val="none" w:sz="0" w:space="0" w:color="auto"/>
            <w:bottom w:val="none" w:sz="0" w:space="0" w:color="auto"/>
            <w:right w:val="none" w:sz="0" w:space="0" w:color="auto"/>
          </w:divBdr>
        </w:div>
        <w:div w:id="55515348">
          <w:marLeft w:val="480"/>
          <w:marRight w:val="0"/>
          <w:marTop w:val="0"/>
          <w:marBottom w:val="0"/>
          <w:divBdr>
            <w:top w:val="none" w:sz="0" w:space="0" w:color="auto"/>
            <w:left w:val="none" w:sz="0" w:space="0" w:color="auto"/>
            <w:bottom w:val="none" w:sz="0" w:space="0" w:color="auto"/>
            <w:right w:val="none" w:sz="0" w:space="0" w:color="auto"/>
          </w:divBdr>
        </w:div>
        <w:div w:id="66847197">
          <w:marLeft w:val="480"/>
          <w:marRight w:val="0"/>
          <w:marTop w:val="0"/>
          <w:marBottom w:val="0"/>
          <w:divBdr>
            <w:top w:val="none" w:sz="0" w:space="0" w:color="auto"/>
            <w:left w:val="none" w:sz="0" w:space="0" w:color="auto"/>
            <w:bottom w:val="none" w:sz="0" w:space="0" w:color="auto"/>
            <w:right w:val="none" w:sz="0" w:space="0" w:color="auto"/>
          </w:divBdr>
        </w:div>
        <w:div w:id="1954441507">
          <w:marLeft w:val="480"/>
          <w:marRight w:val="0"/>
          <w:marTop w:val="0"/>
          <w:marBottom w:val="0"/>
          <w:divBdr>
            <w:top w:val="none" w:sz="0" w:space="0" w:color="auto"/>
            <w:left w:val="none" w:sz="0" w:space="0" w:color="auto"/>
            <w:bottom w:val="none" w:sz="0" w:space="0" w:color="auto"/>
            <w:right w:val="none" w:sz="0" w:space="0" w:color="auto"/>
          </w:divBdr>
        </w:div>
        <w:div w:id="2051373570">
          <w:marLeft w:val="480"/>
          <w:marRight w:val="0"/>
          <w:marTop w:val="0"/>
          <w:marBottom w:val="0"/>
          <w:divBdr>
            <w:top w:val="none" w:sz="0" w:space="0" w:color="auto"/>
            <w:left w:val="none" w:sz="0" w:space="0" w:color="auto"/>
            <w:bottom w:val="none" w:sz="0" w:space="0" w:color="auto"/>
            <w:right w:val="none" w:sz="0" w:space="0" w:color="auto"/>
          </w:divBdr>
        </w:div>
        <w:div w:id="1328943974">
          <w:marLeft w:val="480"/>
          <w:marRight w:val="0"/>
          <w:marTop w:val="0"/>
          <w:marBottom w:val="0"/>
          <w:divBdr>
            <w:top w:val="none" w:sz="0" w:space="0" w:color="auto"/>
            <w:left w:val="none" w:sz="0" w:space="0" w:color="auto"/>
            <w:bottom w:val="none" w:sz="0" w:space="0" w:color="auto"/>
            <w:right w:val="none" w:sz="0" w:space="0" w:color="auto"/>
          </w:divBdr>
        </w:div>
        <w:div w:id="950747593">
          <w:marLeft w:val="480"/>
          <w:marRight w:val="0"/>
          <w:marTop w:val="0"/>
          <w:marBottom w:val="0"/>
          <w:divBdr>
            <w:top w:val="none" w:sz="0" w:space="0" w:color="auto"/>
            <w:left w:val="none" w:sz="0" w:space="0" w:color="auto"/>
            <w:bottom w:val="none" w:sz="0" w:space="0" w:color="auto"/>
            <w:right w:val="none" w:sz="0" w:space="0" w:color="auto"/>
          </w:divBdr>
        </w:div>
        <w:div w:id="1356885966">
          <w:marLeft w:val="480"/>
          <w:marRight w:val="0"/>
          <w:marTop w:val="0"/>
          <w:marBottom w:val="0"/>
          <w:divBdr>
            <w:top w:val="none" w:sz="0" w:space="0" w:color="auto"/>
            <w:left w:val="none" w:sz="0" w:space="0" w:color="auto"/>
            <w:bottom w:val="none" w:sz="0" w:space="0" w:color="auto"/>
            <w:right w:val="none" w:sz="0" w:space="0" w:color="auto"/>
          </w:divBdr>
        </w:div>
        <w:div w:id="1357386356">
          <w:marLeft w:val="480"/>
          <w:marRight w:val="0"/>
          <w:marTop w:val="0"/>
          <w:marBottom w:val="0"/>
          <w:divBdr>
            <w:top w:val="none" w:sz="0" w:space="0" w:color="auto"/>
            <w:left w:val="none" w:sz="0" w:space="0" w:color="auto"/>
            <w:bottom w:val="none" w:sz="0" w:space="0" w:color="auto"/>
            <w:right w:val="none" w:sz="0" w:space="0" w:color="auto"/>
          </w:divBdr>
        </w:div>
        <w:div w:id="190849872">
          <w:marLeft w:val="480"/>
          <w:marRight w:val="0"/>
          <w:marTop w:val="0"/>
          <w:marBottom w:val="0"/>
          <w:divBdr>
            <w:top w:val="none" w:sz="0" w:space="0" w:color="auto"/>
            <w:left w:val="none" w:sz="0" w:space="0" w:color="auto"/>
            <w:bottom w:val="none" w:sz="0" w:space="0" w:color="auto"/>
            <w:right w:val="none" w:sz="0" w:space="0" w:color="auto"/>
          </w:divBdr>
        </w:div>
        <w:div w:id="1307856209">
          <w:marLeft w:val="480"/>
          <w:marRight w:val="0"/>
          <w:marTop w:val="0"/>
          <w:marBottom w:val="0"/>
          <w:divBdr>
            <w:top w:val="none" w:sz="0" w:space="0" w:color="auto"/>
            <w:left w:val="none" w:sz="0" w:space="0" w:color="auto"/>
            <w:bottom w:val="none" w:sz="0" w:space="0" w:color="auto"/>
            <w:right w:val="none" w:sz="0" w:space="0" w:color="auto"/>
          </w:divBdr>
        </w:div>
        <w:div w:id="789594009">
          <w:marLeft w:val="480"/>
          <w:marRight w:val="0"/>
          <w:marTop w:val="0"/>
          <w:marBottom w:val="0"/>
          <w:divBdr>
            <w:top w:val="none" w:sz="0" w:space="0" w:color="auto"/>
            <w:left w:val="none" w:sz="0" w:space="0" w:color="auto"/>
            <w:bottom w:val="none" w:sz="0" w:space="0" w:color="auto"/>
            <w:right w:val="none" w:sz="0" w:space="0" w:color="auto"/>
          </w:divBdr>
        </w:div>
        <w:div w:id="1525247055">
          <w:marLeft w:val="480"/>
          <w:marRight w:val="0"/>
          <w:marTop w:val="0"/>
          <w:marBottom w:val="0"/>
          <w:divBdr>
            <w:top w:val="none" w:sz="0" w:space="0" w:color="auto"/>
            <w:left w:val="none" w:sz="0" w:space="0" w:color="auto"/>
            <w:bottom w:val="none" w:sz="0" w:space="0" w:color="auto"/>
            <w:right w:val="none" w:sz="0" w:space="0" w:color="auto"/>
          </w:divBdr>
        </w:div>
        <w:div w:id="836191855">
          <w:marLeft w:val="480"/>
          <w:marRight w:val="0"/>
          <w:marTop w:val="0"/>
          <w:marBottom w:val="0"/>
          <w:divBdr>
            <w:top w:val="none" w:sz="0" w:space="0" w:color="auto"/>
            <w:left w:val="none" w:sz="0" w:space="0" w:color="auto"/>
            <w:bottom w:val="none" w:sz="0" w:space="0" w:color="auto"/>
            <w:right w:val="none" w:sz="0" w:space="0" w:color="auto"/>
          </w:divBdr>
        </w:div>
        <w:div w:id="984554540">
          <w:marLeft w:val="480"/>
          <w:marRight w:val="0"/>
          <w:marTop w:val="0"/>
          <w:marBottom w:val="0"/>
          <w:divBdr>
            <w:top w:val="none" w:sz="0" w:space="0" w:color="auto"/>
            <w:left w:val="none" w:sz="0" w:space="0" w:color="auto"/>
            <w:bottom w:val="none" w:sz="0" w:space="0" w:color="auto"/>
            <w:right w:val="none" w:sz="0" w:space="0" w:color="auto"/>
          </w:divBdr>
        </w:div>
        <w:div w:id="1692879988">
          <w:marLeft w:val="480"/>
          <w:marRight w:val="0"/>
          <w:marTop w:val="0"/>
          <w:marBottom w:val="0"/>
          <w:divBdr>
            <w:top w:val="none" w:sz="0" w:space="0" w:color="auto"/>
            <w:left w:val="none" w:sz="0" w:space="0" w:color="auto"/>
            <w:bottom w:val="none" w:sz="0" w:space="0" w:color="auto"/>
            <w:right w:val="none" w:sz="0" w:space="0" w:color="auto"/>
          </w:divBdr>
        </w:div>
        <w:div w:id="542787497">
          <w:marLeft w:val="480"/>
          <w:marRight w:val="0"/>
          <w:marTop w:val="0"/>
          <w:marBottom w:val="0"/>
          <w:divBdr>
            <w:top w:val="none" w:sz="0" w:space="0" w:color="auto"/>
            <w:left w:val="none" w:sz="0" w:space="0" w:color="auto"/>
            <w:bottom w:val="none" w:sz="0" w:space="0" w:color="auto"/>
            <w:right w:val="none" w:sz="0" w:space="0" w:color="auto"/>
          </w:divBdr>
        </w:div>
        <w:div w:id="817307606">
          <w:marLeft w:val="480"/>
          <w:marRight w:val="0"/>
          <w:marTop w:val="0"/>
          <w:marBottom w:val="0"/>
          <w:divBdr>
            <w:top w:val="none" w:sz="0" w:space="0" w:color="auto"/>
            <w:left w:val="none" w:sz="0" w:space="0" w:color="auto"/>
            <w:bottom w:val="none" w:sz="0" w:space="0" w:color="auto"/>
            <w:right w:val="none" w:sz="0" w:space="0" w:color="auto"/>
          </w:divBdr>
        </w:div>
        <w:div w:id="1730112481">
          <w:marLeft w:val="480"/>
          <w:marRight w:val="0"/>
          <w:marTop w:val="0"/>
          <w:marBottom w:val="0"/>
          <w:divBdr>
            <w:top w:val="none" w:sz="0" w:space="0" w:color="auto"/>
            <w:left w:val="none" w:sz="0" w:space="0" w:color="auto"/>
            <w:bottom w:val="none" w:sz="0" w:space="0" w:color="auto"/>
            <w:right w:val="none" w:sz="0" w:space="0" w:color="auto"/>
          </w:divBdr>
        </w:div>
        <w:div w:id="1184439060">
          <w:marLeft w:val="480"/>
          <w:marRight w:val="0"/>
          <w:marTop w:val="0"/>
          <w:marBottom w:val="0"/>
          <w:divBdr>
            <w:top w:val="none" w:sz="0" w:space="0" w:color="auto"/>
            <w:left w:val="none" w:sz="0" w:space="0" w:color="auto"/>
            <w:bottom w:val="none" w:sz="0" w:space="0" w:color="auto"/>
            <w:right w:val="none" w:sz="0" w:space="0" w:color="auto"/>
          </w:divBdr>
        </w:div>
        <w:div w:id="1426534027">
          <w:marLeft w:val="480"/>
          <w:marRight w:val="0"/>
          <w:marTop w:val="0"/>
          <w:marBottom w:val="0"/>
          <w:divBdr>
            <w:top w:val="none" w:sz="0" w:space="0" w:color="auto"/>
            <w:left w:val="none" w:sz="0" w:space="0" w:color="auto"/>
            <w:bottom w:val="none" w:sz="0" w:space="0" w:color="auto"/>
            <w:right w:val="none" w:sz="0" w:space="0" w:color="auto"/>
          </w:divBdr>
        </w:div>
        <w:div w:id="855267140">
          <w:marLeft w:val="480"/>
          <w:marRight w:val="0"/>
          <w:marTop w:val="0"/>
          <w:marBottom w:val="0"/>
          <w:divBdr>
            <w:top w:val="none" w:sz="0" w:space="0" w:color="auto"/>
            <w:left w:val="none" w:sz="0" w:space="0" w:color="auto"/>
            <w:bottom w:val="none" w:sz="0" w:space="0" w:color="auto"/>
            <w:right w:val="none" w:sz="0" w:space="0" w:color="auto"/>
          </w:divBdr>
        </w:div>
        <w:div w:id="1584562163">
          <w:marLeft w:val="480"/>
          <w:marRight w:val="0"/>
          <w:marTop w:val="0"/>
          <w:marBottom w:val="0"/>
          <w:divBdr>
            <w:top w:val="none" w:sz="0" w:space="0" w:color="auto"/>
            <w:left w:val="none" w:sz="0" w:space="0" w:color="auto"/>
            <w:bottom w:val="none" w:sz="0" w:space="0" w:color="auto"/>
            <w:right w:val="none" w:sz="0" w:space="0" w:color="auto"/>
          </w:divBdr>
        </w:div>
        <w:div w:id="717434904">
          <w:marLeft w:val="480"/>
          <w:marRight w:val="0"/>
          <w:marTop w:val="0"/>
          <w:marBottom w:val="0"/>
          <w:divBdr>
            <w:top w:val="none" w:sz="0" w:space="0" w:color="auto"/>
            <w:left w:val="none" w:sz="0" w:space="0" w:color="auto"/>
            <w:bottom w:val="none" w:sz="0" w:space="0" w:color="auto"/>
            <w:right w:val="none" w:sz="0" w:space="0" w:color="auto"/>
          </w:divBdr>
        </w:div>
      </w:divsChild>
    </w:div>
    <w:div w:id="609048436">
      <w:bodyDiv w:val="1"/>
      <w:marLeft w:val="0"/>
      <w:marRight w:val="0"/>
      <w:marTop w:val="0"/>
      <w:marBottom w:val="0"/>
      <w:divBdr>
        <w:top w:val="none" w:sz="0" w:space="0" w:color="auto"/>
        <w:left w:val="none" w:sz="0" w:space="0" w:color="auto"/>
        <w:bottom w:val="none" w:sz="0" w:space="0" w:color="auto"/>
        <w:right w:val="none" w:sz="0" w:space="0" w:color="auto"/>
      </w:divBdr>
    </w:div>
    <w:div w:id="609509547">
      <w:bodyDiv w:val="1"/>
      <w:marLeft w:val="0"/>
      <w:marRight w:val="0"/>
      <w:marTop w:val="0"/>
      <w:marBottom w:val="0"/>
      <w:divBdr>
        <w:top w:val="none" w:sz="0" w:space="0" w:color="auto"/>
        <w:left w:val="none" w:sz="0" w:space="0" w:color="auto"/>
        <w:bottom w:val="none" w:sz="0" w:space="0" w:color="auto"/>
        <w:right w:val="none" w:sz="0" w:space="0" w:color="auto"/>
      </w:divBdr>
    </w:div>
    <w:div w:id="610086009">
      <w:bodyDiv w:val="1"/>
      <w:marLeft w:val="0"/>
      <w:marRight w:val="0"/>
      <w:marTop w:val="0"/>
      <w:marBottom w:val="0"/>
      <w:divBdr>
        <w:top w:val="none" w:sz="0" w:space="0" w:color="auto"/>
        <w:left w:val="none" w:sz="0" w:space="0" w:color="auto"/>
        <w:bottom w:val="none" w:sz="0" w:space="0" w:color="auto"/>
        <w:right w:val="none" w:sz="0" w:space="0" w:color="auto"/>
      </w:divBdr>
    </w:div>
    <w:div w:id="610090741">
      <w:bodyDiv w:val="1"/>
      <w:marLeft w:val="0"/>
      <w:marRight w:val="0"/>
      <w:marTop w:val="0"/>
      <w:marBottom w:val="0"/>
      <w:divBdr>
        <w:top w:val="none" w:sz="0" w:space="0" w:color="auto"/>
        <w:left w:val="none" w:sz="0" w:space="0" w:color="auto"/>
        <w:bottom w:val="none" w:sz="0" w:space="0" w:color="auto"/>
        <w:right w:val="none" w:sz="0" w:space="0" w:color="auto"/>
      </w:divBdr>
    </w:div>
    <w:div w:id="610212745">
      <w:bodyDiv w:val="1"/>
      <w:marLeft w:val="0"/>
      <w:marRight w:val="0"/>
      <w:marTop w:val="0"/>
      <w:marBottom w:val="0"/>
      <w:divBdr>
        <w:top w:val="none" w:sz="0" w:space="0" w:color="auto"/>
        <w:left w:val="none" w:sz="0" w:space="0" w:color="auto"/>
        <w:bottom w:val="none" w:sz="0" w:space="0" w:color="auto"/>
        <w:right w:val="none" w:sz="0" w:space="0" w:color="auto"/>
      </w:divBdr>
    </w:div>
    <w:div w:id="610554985">
      <w:bodyDiv w:val="1"/>
      <w:marLeft w:val="0"/>
      <w:marRight w:val="0"/>
      <w:marTop w:val="0"/>
      <w:marBottom w:val="0"/>
      <w:divBdr>
        <w:top w:val="none" w:sz="0" w:space="0" w:color="auto"/>
        <w:left w:val="none" w:sz="0" w:space="0" w:color="auto"/>
        <w:bottom w:val="none" w:sz="0" w:space="0" w:color="auto"/>
        <w:right w:val="none" w:sz="0" w:space="0" w:color="auto"/>
      </w:divBdr>
    </w:div>
    <w:div w:id="610818517">
      <w:bodyDiv w:val="1"/>
      <w:marLeft w:val="0"/>
      <w:marRight w:val="0"/>
      <w:marTop w:val="0"/>
      <w:marBottom w:val="0"/>
      <w:divBdr>
        <w:top w:val="none" w:sz="0" w:space="0" w:color="auto"/>
        <w:left w:val="none" w:sz="0" w:space="0" w:color="auto"/>
        <w:bottom w:val="none" w:sz="0" w:space="0" w:color="auto"/>
        <w:right w:val="none" w:sz="0" w:space="0" w:color="auto"/>
      </w:divBdr>
    </w:div>
    <w:div w:id="611254425">
      <w:bodyDiv w:val="1"/>
      <w:marLeft w:val="0"/>
      <w:marRight w:val="0"/>
      <w:marTop w:val="0"/>
      <w:marBottom w:val="0"/>
      <w:divBdr>
        <w:top w:val="none" w:sz="0" w:space="0" w:color="auto"/>
        <w:left w:val="none" w:sz="0" w:space="0" w:color="auto"/>
        <w:bottom w:val="none" w:sz="0" w:space="0" w:color="auto"/>
        <w:right w:val="none" w:sz="0" w:space="0" w:color="auto"/>
      </w:divBdr>
    </w:div>
    <w:div w:id="611664520">
      <w:bodyDiv w:val="1"/>
      <w:marLeft w:val="0"/>
      <w:marRight w:val="0"/>
      <w:marTop w:val="0"/>
      <w:marBottom w:val="0"/>
      <w:divBdr>
        <w:top w:val="none" w:sz="0" w:space="0" w:color="auto"/>
        <w:left w:val="none" w:sz="0" w:space="0" w:color="auto"/>
        <w:bottom w:val="none" w:sz="0" w:space="0" w:color="auto"/>
        <w:right w:val="none" w:sz="0" w:space="0" w:color="auto"/>
      </w:divBdr>
    </w:div>
    <w:div w:id="611714679">
      <w:bodyDiv w:val="1"/>
      <w:marLeft w:val="0"/>
      <w:marRight w:val="0"/>
      <w:marTop w:val="0"/>
      <w:marBottom w:val="0"/>
      <w:divBdr>
        <w:top w:val="none" w:sz="0" w:space="0" w:color="auto"/>
        <w:left w:val="none" w:sz="0" w:space="0" w:color="auto"/>
        <w:bottom w:val="none" w:sz="0" w:space="0" w:color="auto"/>
        <w:right w:val="none" w:sz="0" w:space="0" w:color="auto"/>
      </w:divBdr>
    </w:div>
    <w:div w:id="612903992">
      <w:bodyDiv w:val="1"/>
      <w:marLeft w:val="0"/>
      <w:marRight w:val="0"/>
      <w:marTop w:val="0"/>
      <w:marBottom w:val="0"/>
      <w:divBdr>
        <w:top w:val="none" w:sz="0" w:space="0" w:color="auto"/>
        <w:left w:val="none" w:sz="0" w:space="0" w:color="auto"/>
        <w:bottom w:val="none" w:sz="0" w:space="0" w:color="auto"/>
        <w:right w:val="none" w:sz="0" w:space="0" w:color="auto"/>
      </w:divBdr>
    </w:div>
    <w:div w:id="613443182">
      <w:bodyDiv w:val="1"/>
      <w:marLeft w:val="0"/>
      <w:marRight w:val="0"/>
      <w:marTop w:val="0"/>
      <w:marBottom w:val="0"/>
      <w:divBdr>
        <w:top w:val="none" w:sz="0" w:space="0" w:color="auto"/>
        <w:left w:val="none" w:sz="0" w:space="0" w:color="auto"/>
        <w:bottom w:val="none" w:sz="0" w:space="0" w:color="auto"/>
        <w:right w:val="none" w:sz="0" w:space="0" w:color="auto"/>
      </w:divBdr>
    </w:div>
    <w:div w:id="613556176">
      <w:bodyDiv w:val="1"/>
      <w:marLeft w:val="0"/>
      <w:marRight w:val="0"/>
      <w:marTop w:val="0"/>
      <w:marBottom w:val="0"/>
      <w:divBdr>
        <w:top w:val="none" w:sz="0" w:space="0" w:color="auto"/>
        <w:left w:val="none" w:sz="0" w:space="0" w:color="auto"/>
        <w:bottom w:val="none" w:sz="0" w:space="0" w:color="auto"/>
        <w:right w:val="none" w:sz="0" w:space="0" w:color="auto"/>
      </w:divBdr>
    </w:div>
    <w:div w:id="613560250">
      <w:bodyDiv w:val="1"/>
      <w:marLeft w:val="0"/>
      <w:marRight w:val="0"/>
      <w:marTop w:val="0"/>
      <w:marBottom w:val="0"/>
      <w:divBdr>
        <w:top w:val="none" w:sz="0" w:space="0" w:color="auto"/>
        <w:left w:val="none" w:sz="0" w:space="0" w:color="auto"/>
        <w:bottom w:val="none" w:sz="0" w:space="0" w:color="auto"/>
        <w:right w:val="none" w:sz="0" w:space="0" w:color="auto"/>
      </w:divBdr>
    </w:div>
    <w:div w:id="613636175">
      <w:bodyDiv w:val="1"/>
      <w:marLeft w:val="0"/>
      <w:marRight w:val="0"/>
      <w:marTop w:val="0"/>
      <w:marBottom w:val="0"/>
      <w:divBdr>
        <w:top w:val="none" w:sz="0" w:space="0" w:color="auto"/>
        <w:left w:val="none" w:sz="0" w:space="0" w:color="auto"/>
        <w:bottom w:val="none" w:sz="0" w:space="0" w:color="auto"/>
        <w:right w:val="none" w:sz="0" w:space="0" w:color="auto"/>
      </w:divBdr>
    </w:div>
    <w:div w:id="614017268">
      <w:bodyDiv w:val="1"/>
      <w:marLeft w:val="0"/>
      <w:marRight w:val="0"/>
      <w:marTop w:val="0"/>
      <w:marBottom w:val="0"/>
      <w:divBdr>
        <w:top w:val="none" w:sz="0" w:space="0" w:color="auto"/>
        <w:left w:val="none" w:sz="0" w:space="0" w:color="auto"/>
        <w:bottom w:val="none" w:sz="0" w:space="0" w:color="auto"/>
        <w:right w:val="none" w:sz="0" w:space="0" w:color="auto"/>
      </w:divBdr>
    </w:div>
    <w:div w:id="614865778">
      <w:bodyDiv w:val="1"/>
      <w:marLeft w:val="0"/>
      <w:marRight w:val="0"/>
      <w:marTop w:val="0"/>
      <w:marBottom w:val="0"/>
      <w:divBdr>
        <w:top w:val="none" w:sz="0" w:space="0" w:color="auto"/>
        <w:left w:val="none" w:sz="0" w:space="0" w:color="auto"/>
        <w:bottom w:val="none" w:sz="0" w:space="0" w:color="auto"/>
        <w:right w:val="none" w:sz="0" w:space="0" w:color="auto"/>
      </w:divBdr>
    </w:div>
    <w:div w:id="615063983">
      <w:bodyDiv w:val="1"/>
      <w:marLeft w:val="0"/>
      <w:marRight w:val="0"/>
      <w:marTop w:val="0"/>
      <w:marBottom w:val="0"/>
      <w:divBdr>
        <w:top w:val="none" w:sz="0" w:space="0" w:color="auto"/>
        <w:left w:val="none" w:sz="0" w:space="0" w:color="auto"/>
        <w:bottom w:val="none" w:sz="0" w:space="0" w:color="auto"/>
        <w:right w:val="none" w:sz="0" w:space="0" w:color="auto"/>
      </w:divBdr>
    </w:div>
    <w:div w:id="615526082">
      <w:bodyDiv w:val="1"/>
      <w:marLeft w:val="0"/>
      <w:marRight w:val="0"/>
      <w:marTop w:val="0"/>
      <w:marBottom w:val="0"/>
      <w:divBdr>
        <w:top w:val="none" w:sz="0" w:space="0" w:color="auto"/>
        <w:left w:val="none" w:sz="0" w:space="0" w:color="auto"/>
        <w:bottom w:val="none" w:sz="0" w:space="0" w:color="auto"/>
        <w:right w:val="none" w:sz="0" w:space="0" w:color="auto"/>
      </w:divBdr>
    </w:div>
    <w:div w:id="615912074">
      <w:bodyDiv w:val="1"/>
      <w:marLeft w:val="0"/>
      <w:marRight w:val="0"/>
      <w:marTop w:val="0"/>
      <w:marBottom w:val="0"/>
      <w:divBdr>
        <w:top w:val="none" w:sz="0" w:space="0" w:color="auto"/>
        <w:left w:val="none" w:sz="0" w:space="0" w:color="auto"/>
        <w:bottom w:val="none" w:sz="0" w:space="0" w:color="auto"/>
        <w:right w:val="none" w:sz="0" w:space="0" w:color="auto"/>
      </w:divBdr>
    </w:div>
    <w:div w:id="616059963">
      <w:bodyDiv w:val="1"/>
      <w:marLeft w:val="0"/>
      <w:marRight w:val="0"/>
      <w:marTop w:val="0"/>
      <w:marBottom w:val="0"/>
      <w:divBdr>
        <w:top w:val="none" w:sz="0" w:space="0" w:color="auto"/>
        <w:left w:val="none" w:sz="0" w:space="0" w:color="auto"/>
        <w:bottom w:val="none" w:sz="0" w:space="0" w:color="auto"/>
        <w:right w:val="none" w:sz="0" w:space="0" w:color="auto"/>
      </w:divBdr>
    </w:div>
    <w:div w:id="616302248">
      <w:bodyDiv w:val="1"/>
      <w:marLeft w:val="0"/>
      <w:marRight w:val="0"/>
      <w:marTop w:val="0"/>
      <w:marBottom w:val="0"/>
      <w:divBdr>
        <w:top w:val="none" w:sz="0" w:space="0" w:color="auto"/>
        <w:left w:val="none" w:sz="0" w:space="0" w:color="auto"/>
        <w:bottom w:val="none" w:sz="0" w:space="0" w:color="auto"/>
        <w:right w:val="none" w:sz="0" w:space="0" w:color="auto"/>
      </w:divBdr>
    </w:div>
    <w:div w:id="616452043">
      <w:bodyDiv w:val="1"/>
      <w:marLeft w:val="0"/>
      <w:marRight w:val="0"/>
      <w:marTop w:val="0"/>
      <w:marBottom w:val="0"/>
      <w:divBdr>
        <w:top w:val="none" w:sz="0" w:space="0" w:color="auto"/>
        <w:left w:val="none" w:sz="0" w:space="0" w:color="auto"/>
        <w:bottom w:val="none" w:sz="0" w:space="0" w:color="auto"/>
        <w:right w:val="none" w:sz="0" w:space="0" w:color="auto"/>
      </w:divBdr>
    </w:div>
    <w:div w:id="616988171">
      <w:bodyDiv w:val="1"/>
      <w:marLeft w:val="0"/>
      <w:marRight w:val="0"/>
      <w:marTop w:val="0"/>
      <w:marBottom w:val="0"/>
      <w:divBdr>
        <w:top w:val="none" w:sz="0" w:space="0" w:color="auto"/>
        <w:left w:val="none" w:sz="0" w:space="0" w:color="auto"/>
        <w:bottom w:val="none" w:sz="0" w:space="0" w:color="auto"/>
        <w:right w:val="none" w:sz="0" w:space="0" w:color="auto"/>
      </w:divBdr>
    </w:div>
    <w:div w:id="617444162">
      <w:bodyDiv w:val="1"/>
      <w:marLeft w:val="0"/>
      <w:marRight w:val="0"/>
      <w:marTop w:val="0"/>
      <w:marBottom w:val="0"/>
      <w:divBdr>
        <w:top w:val="none" w:sz="0" w:space="0" w:color="auto"/>
        <w:left w:val="none" w:sz="0" w:space="0" w:color="auto"/>
        <w:bottom w:val="none" w:sz="0" w:space="0" w:color="auto"/>
        <w:right w:val="none" w:sz="0" w:space="0" w:color="auto"/>
      </w:divBdr>
    </w:div>
    <w:div w:id="617681138">
      <w:bodyDiv w:val="1"/>
      <w:marLeft w:val="0"/>
      <w:marRight w:val="0"/>
      <w:marTop w:val="0"/>
      <w:marBottom w:val="0"/>
      <w:divBdr>
        <w:top w:val="none" w:sz="0" w:space="0" w:color="auto"/>
        <w:left w:val="none" w:sz="0" w:space="0" w:color="auto"/>
        <w:bottom w:val="none" w:sz="0" w:space="0" w:color="auto"/>
        <w:right w:val="none" w:sz="0" w:space="0" w:color="auto"/>
      </w:divBdr>
    </w:div>
    <w:div w:id="618535203">
      <w:bodyDiv w:val="1"/>
      <w:marLeft w:val="0"/>
      <w:marRight w:val="0"/>
      <w:marTop w:val="0"/>
      <w:marBottom w:val="0"/>
      <w:divBdr>
        <w:top w:val="none" w:sz="0" w:space="0" w:color="auto"/>
        <w:left w:val="none" w:sz="0" w:space="0" w:color="auto"/>
        <w:bottom w:val="none" w:sz="0" w:space="0" w:color="auto"/>
        <w:right w:val="none" w:sz="0" w:space="0" w:color="auto"/>
      </w:divBdr>
    </w:div>
    <w:div w:id="618607442">
      <w:bodyDiv w:val="1"/>
      <w:marLeft w:val="0"/>
      <w:marRight w:val="0"/>
      <w:marTop w:val="0"/>
      <w:marBottom w:val="0"/>
      <w:divBdr>
        <w:top w:val="none" w:sz="0" w:space="0" w:color="auto"/>
        <w:left w:val="none" w:sz="0" w:space="0" w:color="auto"/>
        <w:bottom w:val="none" w:sz="0" w:space="0" w:color="auto"/>
        <w:right w:val="none" w:sz="0" w:space="0" w:color="auto"/>
      </w:divBdr>
    </w:div>
    <w:div w:id="618874973">
      <w:bodyDiv w:val="1"/>
      <w:marLeft w:val="0"/>
      <w:marRight w:val="0"/>
      <w:marTop w:val="0"/>
      <w:marBottom w:val="0"/>
      <w:divBdr>
        <w:top w:val="none" w:sz="0" w:space="0" w:color="auto"/>
        <w:left w:val="none" w:sz="0" w:space="0" w:color="auto"/>
        <w:bottom w:val="none" w:sz="0" w:space="0" w:color="auto"/>
        <w:right w:val="none" w:sz="0" w:space="0" w:color="auto"/>
      </w:divBdr>
    </w:div>
    <w:div w:id="618880692">
      <w:bodyDiv w:val="1"/>
      <w:marLeft w:val="0"/>
      <w:marRight w:val="0"/>
      <w:marTop w:val="0"/>
      <w:marBottom w:val="0"/>
      <w:divBdr>
        <w:top w:val="none" w:sz="0" w:space="0" w:color="auto"/>
        <w:left w:val="none" w:sz="0" w:space="0" w:color="auto"/>
        <w:bottom w:val="none" w:sz="0" w:space="0" w:color="auto"/>
        <w:right w:val="none" w:sz="0" w:space="0" w:color="auto"/>
      </w:divBdr>
    </w:div>
    <w:div w:id="619192017">
      <w:bodyDiv w:val="1"/>
      <w:marLeft w:val="0"/>
      <w:marRight w:val="0"/>
      <w:marTop w:val="0"/>
      <w:marBottom w:val="0"/>
      <w:divBdr>
        <w:top w:val="none" w:sz="0" w:space="0" w:color="auto"/>
        <w:left w:val="none" w:sz="0" w:space="0" w:color="auto"/>
        <w:bottom w:val="none" w:sz="0" w:space="0" w:color="auto"/>
        <w:right w:val="none" w:sz="0" w:space="0" w:color="auto"/>
      </w:divBdr>
    </w:div>
    <w:div w:id="619603518">
      <w:bodyDiv w:val="1"/>
      <w:marLeft w:val="0"/>
      <w:marRight w:val="0"/>
      <w:marTop w:val="0"/>
      <w:marBottom w:val="0"/>
      <w:divBdr>
        <w:top w:val="none" w:sz="0" w:space="0" w:color="auto"/>
        <w:left w:val="none" w:sz="0" w:space="0" w:color="auto"/>
        <w:bottom w:val="none" w:sz="0" w:space="0" w:color="auto"/>
        <w:right w:val="none" w:sz="0" w:space="0" w:color="auto"/>
      </w:divBdr>
    </w:div>
    <w:div w:id="620302462">
      <w:bodyDiv w:val="1"/>
      <w:marLeft w:val="0"/>
      <w:marRight w:val="0"/>
      <w:marTop w:val="0"/>
      <w:marBottom w:val="0"/>
      <w:divBdr>
        <w:top w:val="none" w:sz="0" w:space="0" w:color="auto"/>
        <w:left w:val="none" w:sz="0" w:space="0" w:color="auto"/>
        <w:bottom w:val="none" w:sz="0" w:space="0" w:color="auto"/>
        <w:right w:val="none" w:sz="0" w:space="0" w:color="auto"/>
      </w:divBdr>
    </w:div>
    <w:div w:id="620500119">
      <w:bodyDiv w:val="1"/>
      <w:marLeft w:val="0"/>
      <w:marRight w:val="0"/>
      <w:marTop w:val="0"/>
      <w:marBottom w:val="0"/>
      <w:divBdr>
        <w:top w:val="none" w:sz="0" w:space="0" w:color="auto"/>
        <w:left w:val="none" w:sz="0" w:space="0" w:color="auto"/>
        <w:bottom w:val="none" w:sz="0" w:space="0" w:color="auto"/>
        <w:right w:val="none" w:sz="0" w:space="0" w:color="auto"/>
      </w:divBdr>
    </w:div>
    <w:div w:id="620646675">
      <w:bodyDiv w:val="1"/>
      <w:marLeft w:val="0"/>
      <w:marRight w:val="0"/>
      <w:marTop w:val="0"/>
      <w:marBottom w:val="0"/>
      <w:divBdr>
        <w:top w:val="none" w:sz="0" w:space="0" w:color="auto"/>
        <w:left w:val="none" w:sz="0" w:space="0" w:color="auto"/>
        <w:bottom w:val="none" w:sz="0" w:space="0" w:color="auto"/>
        <w:right w:val="none" w:sz="0" w:space="0" w:color="auto"/>
      </w:divBdr>
    </w:div>
    <w:div w:id="620842274">
      <w:bodyDiv w:val="1"/>
      <w:marLeft w:val="0"/>
      <w:marRight w:val="0"/>
      <w:marTop w:val="0"/>
      <w:marBottom w:val="0"/>
      <w:divBdr>
        <w:top w:val="none" w:sz="0" w:space="0" w:color="auto"/>
        <w:left w:val="none" w:sz="0" w:space="0" w:color="auto"/>
        <w:bottom w:val="none" w:sz="0" w:space="0" w:color="auto"/>
        <w:right w:val="none" w:sz="0" w:space="0" w:color="auto"/>
      </w:divBdr>
    </w:div>
    <w:div w:id="620844357">
      <w:bodyDiv w:val="1"/>
      <w:marLeft w:val="0"/>
      <w:marRight w:val="0"/>
      <w:marTop w:val="0"/>
      <w:marBottom w:val="0"/>
      <w:divBdr>
        <w:top w:val="none" w:sz="0" w:space="0" w:color="auto"/>
        <w:left w:val="none" w:sz="0" w:space="0" w:color="auto"/>
        <w:bottom w:val="none" w:sz="0" w:space="0" w:color="auto"/>
        <w:right w:val="none" w:sz="0" w:space="0" w:color="auto"/>
      </w:divBdr>
    </w:div>
    <w:div w:id="621039319">
      <w:bodyDiv w:val="1"/>
      <w:marLeft w:val="0"/>
      <w:marRight w:val="0"/>
      <w:marTop w:val="0"/>
      <w:marBottom w:val="0"/>
      <w:divBdr>
        <w:top w:val="none" w:sz="0" w:space="0" w:color="auto"/>
        <w:left w:val="none" w:sz="0" w:space="0" w:color="auto"/>
        <w:bottom w:val="none" w:sz="0" w:space="0" w:color="auto"/>
        <w:right w:val="none" w:sz="0" w:space="0" w:color="auto"/>
      </w:divBdr>
    </w:div>
    <w:div w:id="621114294">
      <w:bodyDiv w:val="1"/>
      <w:marLeft w:val="0"/>
      <w:marRight w:val="0"/>
      <w:marTop w:val="0"/>
      <w:marBottom w:val="0"/>
      <w:divBdr>
        <w:top w:val="none" w:sz="0" w:space="0" w:color="auto"/>
        <w:left w:val="none" w:sz="0" w:space="0" w:color="auto"/>
        <w:bottom w:val="none" w:sz="0" w:space="0" w:color="auto"/>
        <w:right w:val="none" w:sz="0" w:space="0" w:color="auto"/>
      </w:divBdr>
    </w:div>
    <w:div w:id="621309192">
      <w:bodyDiv w:val="1"/>
      <w:marLeft w:val="0"/>
      <w:marRight w:val="0"/>
      <w:marTop w:val="0"/>
      <w:marBottom w:val="0"/>
      <w:divBdr>
        <w:top w:val="none" w:sz="0" w:space="0" w:color="auto"/>
        <w:left w:val="none" w:sz="0" w:space="0" w:color="auto"/>
        <w:bottom w:val="none" w:sz="0" w:space="0" w:color="auto"/>
        <w:right w:val="none" w:sz="0" w:space="0" w:color="auto"/>
      </w:divBdr>
    </w:div>
    <w:div w:id="621613118">
      <w:bodyDiv w:val="1"/>
      <w:marLeft w:val="0"/>
      <w:marRight w:val="0"/>
      <w:marTop w:val="0"/>
      <w:marBottom w:val="0"/>
      <w:divBdr>
        <w:top w:val="none" w:sz="0" w:space="0" w:color="auto"/>
        <w:left w:val="none" w:sz="0" w:space="0" w:color="auto"/>
        <w:bottom w:val="none" w:sz="0" w:space="0" w:color="auto"/>
        <w:right w:val="none" w:sz="0" w:space="0" w:color="auto"/>
      </w:divBdr>
    </w:div>
    <w:div w:id="622200574">
      <w:bodyDiv w:val="1"/>
      <w:marLeft w:val="0"/>
      <w:marRight w:val="0"/>
      <w:marTop w:val="0"/>
      <w:marBottom w:val="0"/>
      <w:divBdr>
        <w:top w:val="none" w:sz="0" w:space="0" w:color="auto"/>
        <w:left w:val="none" w:sz="0" w:space="0" w:color="auto"/>
        <w:bottom w:val="none" w:sz="0" w:space="0" w:color="auto"/>
        <w:right w:val="none" w:sz="0" w:space="0" w:color="auto"/>
      </w:divBdr>
    </w:div>
    <w:div w:id="622805901">
      <w:bodyDiv w:val="1"/>
      <w:marLeft w:val="0"/>
      <w:marRight w:val="0"/>
      <w:marTop w:val="0"/>
      <w:marBottom w:val="0"/>
      <w:divBdr>
        <w:top w:val="none" w:sz="0" w:space="0" w:color="auto"/>
        <w:left w:val="none" w:sz="0" w:space="0" w:color="auto"/>
        <w:bottom w:val="none" w:sz="0" w:space="0" w:color="auto"/>
        <w:right w:val="none" w:sz="0" w:space="0" w:color="auto"/>
      </w:divBdr>
    </w:div>
    <w:div w:id="624623796">
      <w:bodyDiv w:val="1"/>
      <w:marLeft w:val="0"/>
      <w:marRight w:val="0"/>
      <w:marTop w:val="0"/>
      <w:marBottom w:val="0"/>
      <w:divBdr>
        <w:top w:val="none" w:sz="0" w:space="0" w:color="auto"/>
        <w:left w:val="none" w:sz="0" w:space="0" w:color="auto"/>
        <w:bottom w:val="none" w:sz="0" w:space="0" w:color="auto"/>
        <w:right w:val="none" w:sz="0" w:space="0" w:color="auto"/>
      </w:divBdr>
    </w:div>
    <w:div w:id="624656069">
      <w:bodyDiv w:val="1"/>
      <w:marLeft w:val="0"/>
      <w:marRight w:val="0"/>
      <w:marTop w:val="0"/>
      <w:marBottom w:val="0"/>
      <w:divBdr>
        <w:top w:val="none" w:sz="0" w:space="0" w:color="auto"/>
        <w:left w:val="none" w:sz="0" w:space="0" w:color="auto"/>
        <w:bottom w:val="none" w:sz="0" w:space="0" w:color="auto"/>
        <w:right w:val="none" w:sz="0" w:space="0" w:color="auto"/>
      </w:divBdr>
    </w:div>
    <w:div w:id="625280127">
      <w:bodyDiv w:val="1"/>
      <w:marLeft w:val="0"/>
      <w:marRight w:val="0"/>
      <w:marTop w:val="0"/>
      <w:marBottom w:val="0"/>
      <w:divBdr>
        <w:top w:val="none" w:sz="0" w:space="0" w:color="auto"/>
        <w:left w:val="none" w:sz="0" w:space="0" w:color="auto"/>
        <w:bottom w:val="none" w:sz="0" w:space="0" w:color="auto"/>
        <w:right w:val="none" w:sz="0" w:space="0" w:color="auto"/>
      </w:divBdr>
    </w:div>
    <w:div w:id="625309583">
      <w:bodyDiv w:val="1"/>
      <w:marLeft w:val="0"/>
      <w:marRight w:val="0"/>
      <w:marTop w:val="0"/>
      <w:marBottom w:val="0"/>
      <w:divBdr>
        <w:top w:val="none" w:sz="0" w:space="0" w:color="auto"/>
        <w:left w:val="none" w:sz="0" w:space="0" w:color="auto"/>
        <w:bottom w:val="none" w:sz="0" w:space="0" w:color="auto"/>
        <w:right w:val="none" w:sz="0" w:space="0" w:color="auto"/>
      </w:divBdr>
    </w:div>
    <w:div w:id="625698530">
      <w:bodyDiv w:val="1"/>
      <w:marLeft w:val="0"/>
      <w:marRight w:val="0"/>
      <w:marTop w:val="0"/>
      <w:marBottom w:val="0"/>
      <w:divBdr>
        <w:top w:val="none" w:sz="0" w:space="0" w:color="auto"/>
        <w:left w:val="none" w:sz="0" w:space="0" w:color="auto"/>
        <w:bottom w:val="none" w:sz="0" w:space="0" w:color="auto"/>
        <w:right w:val="none" w:sz="0" w:space="0" w:color="auto"/>
      </w:divBdr>
    </w:div>
    <w:div w:id="625816208">
      <w:bodyDiv w:val="1"/>
      <w:marLeft w:val="0"/>
      <w:marRight w:val="0"/>
      <w:marTop w:val="0"/>
      <w:marBottom w:val="0"/>
      <w:divBdr>
        <w:top w:val="none" w:sz="0" w:space="0" w:color="auto"/>
        <w:left w:val="none" w:sz="0" w:space="0" w:color="auto"/>
        <w:bottom w:val="none" w:sz="0" w:space="0" w:color="auto"/>
        <w:right w:val="none" w:sz="0" w:space="0" w:color="auto"/>
      </w:divBdr>
    </w:div>
    <w:div w:id="626283131">
      <w:bodyDiv w:val="1"/>
      <w:marLeft w:val="0"/>
      <w:marRight w:val="0"/>
      <w:marTop w:val="0"/>
      <w:marBottom w:val="0"/>
      <w:divBdr>
        <w:top w:val="none" w:sz="0" w:space="0" w:color="auto"/>
        <w:left w:val="none" w:sz="0" w:space="0" w:color="auto"/>
        <w:bottom w:val="none" w:sz="0" w:space="0" w:color="auto"/>
        <w:right w:val="none" w:sz="0" w:space="0" w:color="auto"/>
      </w:divBdr>
      <w:divsChild>
        <w:div w:id="88938411">
          <w:marLeft w:val="480"/>
          <w:marRight w:val="0"/>
          <w:marTop w:val="0"/>
          <w:marBottom w:val="0"/>
          <w:divBdr>
            <w:top w:val="none" w:sz="0" w:space="0" w:color="auto"/>
            <w:left w:val="none" w:sz="0" w:space="0" w:color="auto"/>
            <w:bottom w:val="none" w:sz="0" w:space="0" w:color="auto"/>
            <w:right w:val="none" w:sz="0" w:space="0" w:color="auto"/>
          </w:divBdr>
        </w:div>
        <w:div w:id="153496714">
          <w:marLeft w:val="480"/>
          <w:marRight w:val="0"/>
          <w:marTop w:val="0"/>
          <w:marBottom w:val="0"/>
          <w:divBdr>
            <w:top w:val="none" w:sz="0" w:space="0" w:color="auto"/>
            <w:left w:val="none" w:sz="0" w:space="0" w:color="auto"/>
            <w:bottom w:val="none" w:sz="0" w:space="0" w:color="auto"/>
            <w:right w:val="none" w:sz="0" w:space="0" w:color="auto"/>
          </w:divBdr>
        </w:div>
        <w:div w:id="180513083">
          <w:marLeft w:val="480"/>
          <w:marRight w:val="0"/>
          <w:marTop w:val="0"/>
          <w:marBottom w:val="0"/>
          <w:divBdr>
            <w:top w:val="none" w:sz="0" w:space="0" w:color="auto"/>
            <w:left w:val="none" w:sz="0" w:space="0" w:color="auto"/>
            <w:bottom w:val="none" w:sz="0" w:space="0" w:color="auto"/>
            <w:right w:val="none" w:sz="0" w:space="0" w:color="auto"/>
          </w:divBdr>
        </w:div>
        <w:div w:id="260063973">
          <w:marLeft w:val="480"/>
          <w:marRight w:val="0"/>
          <w:marTop w:val="0"/>
          <w:marBottom w:val="0"/>
          <w:divBdr>
            <w:top w:val="none" w:sz="0" w:space="0" w:color="auto"/>
            <w:left w:val="none" w:sz="0" w:space="0" w:color="auto"/>
            <w:bottom w:val="none" w:sz="0" w:space="0" w:color="auto"/>
            <w:right w:val="none" w:sz="0" w:space="0" w:color="auto"/>
          </w:divBdr>
        </w:div>
        <w:div w:id="263347628">
          <w:marLeft w:val="480"/>
          <w:marRight w:val="0"/>
          <w:marTop w:val="0"/>
          <w:marBottom w:val="0"/>
          <w:divBdr>
            <w:top w:val="none" w:sz="0" w:space="0" w:color="auto"/>
            <w:left w:val="none" w:sz="0" w:space="0" w:color="auto"/>
            <w:bottom w:val="none" w:sz="0" w:space="0" w:color="auto"/>
            <w:right w:val="none" w:sz="0" w:space="0" w:color="auto"/>
          </w:divBdr>
        </w:div>
        <w:div w:id="346371725">
          <w:marLeft w:val="480"/>
          <w:marRight w:val="0"/>
          <w:marTop w:val="0"/>
          <w:marBottom w:val="0"/>
          <w:divBdr>
            <w:top w:val="none" w:sz="0" w:space="0" w:color="auto"/>
            <w:left w:val="none" w:sz="0" w:space="0" w:color="auto"/>
            <w:bottom w:val="none" w:sz="0" w:space="0" w:color="auto"/>
            <w:right w:val="none" w:sz="0" w:space="0" w:color="auto"/>
          </w:divBdr>
        </w:div>
        <w:div w:id="346951006">
          <w:marLeft w:val="480"/>
          <w:marRight w:val="0"/>
          <w:marTop w:val="0"/>
          <w:marBottom w:val="0"/>
          <w:divBdr>
            <w:top w:val="none" w:sz="0" w:space="0" w:color="auto"/>
            <w:left w:val="none" w:sz="0" w:space="0" w:color="auto"/>
            <w:bottom w:val="none" w:sz="0" w:space="0" w:color="auto"/>
            <w:right w:val="none" w:sz="0" w:space="0" w:color="auto"/>
          </w:divBdr>
        </w:div>
        <w:div w:id="614286191">
          <w:marLeft w:val="480"/>
          <w:marRight w:val="0"/>
          <w:marTop w:val="0"/>
          <w:marBottom w:val="0"/>
          <w:divBdr>
            <w:top w:val="none" w:sz="0" w:space="0" w:color="auto"/>
            <w:left w:val="none" w:sz="0" w:space="0" w:color="auto"/>
            <w:bottom w:val="none" w:sz="0" w:space="0" w:color="auto"/>
            <w:right w:val="none" w:sz="0" w:space="0" w:color="auto"/>
          </w:divBdr>
        </w:div>
        <w:div w:id="652568085">
          <w:marLeft w:val="480"/>
          <w:marRight w:val="0"/>
          <w:marTop w:val="0"/>
          <w:marBottom w:val="0"/>
          <w:divBdr>
            <w:top w:val="none" w:sz="0" w:space="0" w:color="auto"/>
            <w:left w:val="none" w:sz="0" w:space="0" w:color="auto"/>
            <w:bottom w:val="none" w:sz="0" w:space="0" w:color="auto"/>
            <w:right w:val="none" w:sz="0" w:space="0" w:color="auto"/>
          </w:divBdr>
        </w:div>
        <w:div w:id="672030119">
          <w:marLeft w:val="480"/>
          <w:marRight w:val="0"/>
          <w:marTop w:val="0"/>
          <w:marBottom w:val="0"/>
          <w:divBdr>
            <w:top w:val="none" w:sz="0" w:space="0" w:color="auto"/>
            <w:left w:val="none" w:sz="0" w:space="0" w:color="auto"/>
            <w:bottom w:val="none" w:sz="0" w:space="0" w:color="auto"/>
            <w:right w:val="none" w:sz="0" w:space="0" w:color="auto"/>
          </w:divBdr>
        </w:div>
        <w:div w:id="696462959">
          <w:marLeft w:val="480"/>
          <w:marRight w:val="0"/>
          <w:marTop w:val="0"/>
          <w:marBottom w:val="0"/>
          <w:divBdr>
            <w:top w:val="none" w:sz="0" w:space="0" w:color="auto"/>
            <w:left w:val="none" w:sz="0" w:space="0" w:color="auto"/>
            <w:bottom w:val="none" w:sz="0" w:space="0" w:color="auto"/>
            <w:right w:val="none" w:sz="0" w:space="0" w:color="auto"/>
          </w:divBdr>
        </w:div>
        <w:div w:id="724646074">
          <w:marLeft w:val="480"/>
          <w:marRight w:val="0"/>
          <w:marTop w:val="0"/>
          <w:marBottom w:val="0"/>
          <w:divBdr>
            <w:top w:val="none" w:sz="0" w:space="0" w:color="auto"/>
            <w:left w:val="none" w:sz="0" w:space="0" w:color="auto"/>
            <w:bottom w:val="none" w:sz="0" w:space="0" w:color="auto"/>
            <w:right w:val="none" w:sz="0" w:space="0" w:color="auto"/>
          </w:divBdr>
        </w:div>
        <w:div w:id="747190456">
          <w:marLeft w:val="480"/>
          <w:marRight w:val="0"/>
          <w:marTop w:val="0"/>
          <w:marBottom w:val="0"/>
          <w:divBdr>
            <w:top w:val="none" w:sz="0" w:space="0" w:color="auto"/>
            <w:left w:val="none" w:sz="0" w:space="0" w:color="auto"/>
            <w:bottom w:val="none" w:sz="0" w:space="0" w:color="auto"/>
            <w:right w:val="none" w:sz="0" w:space="0" w:color="auto"/>
          </w:divBdr>
        </w:div>
        <w:div w:id="824930865">
          <w:marLeft w:val="480"/>
          <w:marRight w:val="0"/>
          <w:marTop w:val="0"/>
          <w:marBottom w:val="0"/>
          <w:divBdr>
            <w:top w:val="none" w:sz="0" w:space="0" w:color="auto"/>
            <w:left w:val="none" w:sz="0" w:space="0" w:color="auto"/>
            <w:bottom w:val="none" w:sz="0" w:space="0" w:color="auto"/>
            <w:right w:val="none" w:sz="0" w:space="0" w:color="auto"/>
          </w:divBdr>
        </w:div>
        <w:div w:id="863175095">
          <w:marLeft w:val="480"/>
          <w:marRight w:val="0"/>
          <w:marTop w:val="0"/>
          <w:marBottom w:val="0"/>
          <w:divBdr>
            <w:top w:val="none" w:sz="0" w:space="0" w:color="auto"/>
            <w:left w:val="none" w:sz="0" w:space="0" w:color="auto"/>
            <w:bottom w:val="none" w:sz="0" w:space="0" w:color="auto"/>
            <w:right w:val="none" w:sz="0" w:space="0" w:color="auto"/>
          </w:divBdr>
        </w:div>
        <w:div w:id="962812733">
          <w:marLeft w:val="480"/>
          <w:marRight w:val="0"/>
          <w:marTop w:val="0"/>
          <w:marBottom w:val="0"/>
          <w:divBdr>
            <w:top w:val="none" w:sz="0" w:space="0" w:color="auto"/>
            <w:left w:val="none" w:sz="0" w:space="0" w:color="auto"/>
            <w:bottom w:val="none" w:sz="0" w:space="0" w:color="auto"/>
            <w:right w:val="none" w:sz="0" w:space="0" w:color="auto"/>
          </w:divBdr>
        </w:div>
        <w:div w:id="985008962">
          <w:marLeft w:val="480"/>
          <w:marRight w:val="0"/>
          <w:marTop w:val="0"/>
          <w:marBottom w:val="0"/>
          <w:divBdr>
            <w:top w:val="none" w:sz="0" w:space="0" w:color="auto"/>
            <w:left w:val="none" w:sz="0" w:space="0" w:color="auto"/>
            <w:bottom w:val="none" w:sz="0" w:space="0" w:color="auto"/>
            <w:right w:val="none" w:sz="0" w:space="0" w:color="auto"/>
          </w:divBdr>
        </w:div>
        <w:div w:id="1072433084">
          <w:marLeft w:val="480"/>
          <w:marRight w:val="0"/>
          <w:marTop w:val="0"/>
          <w:marBottom w:val="0"/>
          <w:divBdr>
            <w:top w:val="none" w:sz="0" w:space="0" w:color="auto"/>
            <w:left w:val="none" w:sz="0" w:space="0" w:color="auto"/>
            <w:bottom w:val="none" w:sz="0" w:space="0" w:color="auto"/>
            <w:right w:val="none" w:sz="0" w:space="0" w:color="auto"/>
          </w:divBdr>
        </w:div>
        <w:div w:id="1169910176">
          <w:marLeft w:val="480"/>
          <w:marRight w:val="0"/>
          <w:marTop w:val="0"/>
          <w:marBottom w:val="0"/>
          <w:divBdr>
            <w:top w:val="none" w:sz="0" w:space="0" w:color="auto"/>
            <w:left w:val="none" w:sz="0" w:space="0" w:color="auto"/>
            <w:bottom w:val="none" w:sz="0" w:space="0" w:color="auto"/>
            <w:right w:val="none" w:sz="0" w:space="0" w:color="auto"/>
          </w:divBdr>
        </w:div>
        <w:div w:id="1229536285">
          <w:marLeft w:val="480"/>
          <w:marRight w:val="0"/>
          <w:marTop w:val="0"/>
          <w:marBottom w:val="0"/>
          <w:divBdr>
            <w:top w:val="none" w:sz="0" w:space="0" w:color="auto"/>
            <w:left w:val="none" w:sz="0" w:space="0" w:color="auto"/>
            <w:bottom w:val="none" w:sz="0" w:space="0" w:color="auto"/>
            <w:right w:val="none" w:sz="0" w:space="0" w:color="auto"/>
          </w:divBdr>
        </w:div>
        <w:div w:id="1275014358">
          <w:marLeft w:val="480"/>
          <w:marRight w:val="0"/>
          <w:marTop w:val="0"/>
          <w:marBottom w:val="0"/>
          <w:divBdr>
            <w:top w:val="none" w:sz="0" w:space="0" w:color="auto"/>
            <w:left w:val="none" w:sz="0" w:space="0" w:color="auto"/>
            <w:bottom w:val="none" w:sz="0" w:space="0" w:color="auto"/>
            <w:right w:val="none" w:sz="0" w:space="0" w:color="auto"/>
          </w:divBdr>
        </w:div>
        <w:div w:id="1328023220">
          <w:marLeft w:val="480"/>
          <w:marRight w:val="0"/>
          <w:marTop w:val="0"/>
          <w:marBottom w:val="0"/>
          <w:divBdr>
            <w:top w:val="none" w:sz="0" w:space="0" w:color="auto"/>
            <w:left w:val="none" w:sz="0" w:space="0" w:color="auto"/>
            <w:bottom w:val="none" w:sz="0" w:space="0" w:color="auto"/>
            <w:right w:val="none" w:sz="0" w:space="0" w:color="auto"/>
          </w:divBdr>
        </w:div>
        <w:div w:id="1478066013">
          <w:marLeft w:val="480"/>
          <w:marRight w:val="0"/>
          <w:marTop w:val="0"/>
          <w:marBottom w:val="0"/>
          <w:divBdr>
            <w:top w:val="none" w:sz="0" w:space="0" w:color="auto"/>
            <w:left w:val="none" w:sz="0" w:space="0" w:color="auto"/>
            <w:bottom w:val="none" w:sz="0" w:space="0" w:color="auto"/>
            <w:right w:val="none" w:sz="0" w:space="0" w:color="auto"/>
          </w:divBdr>
        </w:div>
        <w:div w:id="1493836856">
          <w:marLeft w:val="480"/>
          <w:marRight w:val="0"/>
          <w:marTop w:val="0"/>
          <w:marBottom w:val="0"/>
          <w:divBdr>
            <w:top w:val="none" w:sz="0" w:space="0" w:color="auto"/>
            <w:left w:val="none" w:sz="0" w:space="0" w:color="auto"/>
            <w:bottom w:val="none" w:sz="0" w:space="0" w:color="auto"/>
            <w:right w:val="none" w:sz="0" w:space="0" w:color="auto"/>
          </w:divBdr>
        </w:div>
        <w:div w:id="1521428155">
          <w:marLeft w:val="480"/>
          <w:marRight w:val="0"/>
          <w:marTop w:val="0"/>
          <w:marBottom w:val="0"/>
          <w:divBdr>
            <w:top w:val="none" w:sz="0" w:space="0" w:color="auto"/>
            <w:left w:val="none" w:sz="0" w:space="0" w:color="auto"/>
            <w:bottom w:val="none" w:sz="0" w:space="0" w:color="auto"/>
            <w:right w:val="none" w:sz="0" w:space="0" w:color="auto"/>
          </w:divBdr>
        </w:div>
        <w:div w:id="1558004865">
          <w:marLeft w:val="480"/>
          <w:marRight w:val="0"/>
          <w:marTop w:val="0"/>
          <w:marBottom w:val="0"/>
          <w:divBdr>
            <w:top w:val="none" w:sz="0" w:space="0" w:color="auto"/>
            <w:left w:val="none" w:sz="0" w:space="0" w:color="auto"/>
            <w:bottom w:val="none" w:sz="0" w:space="0" w:color="auto"/>
            <w:right w:val="none" w:sz="0" w:space="0" w:color="auto"/>
          </w:divBdr>
        </w:div>
        <w:div w:id="1584995215">
          <w:marLeft w:val="480"/>
          <w:marRight w:val="0"/>
          <w:marTop w:val="0"/>
          <w:marBottom w:val="0"/>
          <w:divBdr>
            <w:top w:val="none" w:sz="0" w:space="0" w:color="auto"/>
            <w:left w:val="none" w:sz="0" w:space="0" w:color="auto"/>
            <w:bottom w:val="none" w:sz="0" w:space="0" w:color="auto"/>
            <w:right w:val="none" w:sz="0" w:space="0" w:color="auto"/>
          </w:divBdr>
        </w:div>
        <w:div w:id="1623686144">
          <w:marLeft w:val="480"/>
          <w:marRight w:val="0"/>
          <w:marTop w:val="0"/>
          <w:marBottom w:val="0"/>
          <w:divBdr>
            <w:top w:val="none" w:sz="0" w:space="0" w:color="auto"/>
            <w:left w:val="none" w:sz="0" w:space="0" w:color="auto"/>
            <w:bottom w:val="none" w:sz="0" w:space="0" w:color="auto"/>
            <w:right w:val="none" w:sz="0" w:space="0" w:color="auto"/>
          </w:divBdr>
        </w:div>
        <w:div w:id="1652520744">
          <w:marLeft w:val="480"/>
          <w:marRight w:val="0"/>
          <w:marTop w:val="0"/>
          <w:marBottom w:val="0"/>
          <w:divBdr>
            <w:top w:val="none" w:sz="0" w:space="0" w:color="auto"/>
            <w:left w:val="none" w:sz="0" w:space="0" w:color="auto"/>
            <w:bottom w:val="none" w:sz="0" w:space="0" w:color="auto"/>
            <w:right w:val="none" w:sz="0" w:space="0" w:color="auto"/>
          </w:divBdr>
        </w:div>
        <w:div w:id="1797798968">
          <w:marLeft w:val="480"/>
          <w:marRight w:val="0"/>
          <w:marTop w:val="0"/>
          <w:marBottom w:val="0"/>
          <w:divBdr>
            <w:top w:val="none" w:sz="0" w:space="0" w:color="auto"/>
            <w:left w:val="none" w:sz="0" w:space="0" w:color="auto"/>
            <w:bottom w:val="none" w:sz="0" w:space="0" w:color="auto"/>
            <w:right w:val="none" w:sz="0" w:space="0" w:color="auto"/>
          </w:divBdr>
        </w:div>
        <w:div w:id="1798255288">
          <w:marLeft w:val="480"/>
          <w:marRight w:val="0"/>
          <w:marTop w:val="0"/>
          <w:marBottom w:val="0"/>
          <w:divBdr>
            <w:top w:val="none" w:sz="0" w:space="0" w:color="auto"/>
            <w:left w:val="none" w:sz="0" w:space="0" w:color="auto"/>
            <w:bottom w:val="none" w:sz="0" w:space="0" w:color="auto"/>
            <w:right w:val="none" w:sz="0" w:space="0" w:color="auto"/>
          </w:divBdr>
        </w:div>
        <w:div w:id="1826240466">
          <w:marLeft w:val="480"/>
          <w:marRight w:val="0"/>
          <w:marTop w:val="0"/>
          <w:marBottom w:val="0"/>
          <w:divBdr>
            <w:top w:val="none" w:sz="0" w:space="0" w:color="auto"/>
            <w:left w:val="none" w:sz="0" w:space="0" w:color="auto"/>
            <w:bottom w:val="none" w:sz="0" w:space="0" w:color="auto"/>
            <w:right w:val="none" w:sz="0" w:space="0" w:color="auto"/>
          </w:divBdr>
        </w:div>
        <w:div w:id="1845585729">
          <w:marLeft w:val="480"/>
          <w:marRight w:val="0"/>
          <w:marTop w:val="0"/>
          <w:marBottom w:val="0"/>
          <w:divBdr>
            <w:top w:val="none" w:sz="0" w:space="0" w:color="auto"/>
            <w:left w:val="none" w:sz="0" w:space="0" w:color="auto"/>
            <w:bottom w:val="none" w:sz="0" w:space="0" w:color="auto"/>
            <w:right w:val="none" w:sz="0" w:space="0" w:color="auto"/>
          </w:divBdr>
        </w:div>
        <w:div w:id="1923947676">
          <w:marLeft w:val="480"/>
          <w:marRight w:val="0"/>
          <w:marTop w:val="0"/>
          <w:marBottom w:val="0"/>
          <w:divBdr>
            <w:top w:val="none" w:sz="0" w:space="0" w:color="auto"/>
            <w:left w:val="none" w:sz="0" w:space="0" w:color="auto"/>
            <w:bottom w:val="none" w:sz="0" w:space="0" w:color="auto"/>
            <w:right w:val="none" w:sz="0" w:space="0" w:color="auto"/>
          </w:divBdr>
        </w:div>
        <w:div w:id="1970627645">
          <w:marLeft w:val="480"/>
          <w:marRight w:val="0"/>
          <w:marTop w:val="0"/>
          <w:marBottom w:val="0"/>
          <w:divBdr>
            <w:top w:val="none" w:sz="0" w:space="0" w:color="auto"/>
            <w:left w:val="none" w:sz="0" w:space="0" w:color="auto"/>
            <w:bottom w:val="none" w:sz="0" w:space="0" w:color="auto"/>
            <w:right w:val="none" w:sz="0" w:space="0" w:color="auto"/>
          </w:divBdr>
        </w:div>
        <w:div w:id="2081318638">
          <w:marLeft w:val="480"/>
          <w:marRight w:val="0"/>
          <w:marTop w:val="0"/>
          <w:marBottom w:val="0"/>
          <w:divBdr>
            <w:top w:val="none" w:sz="0" w:space="0" w:color="auto"/>
            <w:left w:val="none" w:sz="0" w:space="0" w:color="auto"/>
            <w:bottom w:val="none" w:sz="0" w:space="0" w:color="auto"/>
            <w:right w:val="none" w:sz="0" w:space="0" w:color="auto"/>
          </w:divBdr>
        </w:div>
      </w:divsChild>
    </w:div>
    <w:div w:id="626474377">
      <w:bodyDiv w:val="1"/>
      <w:marLeft w:val="0"/>
      <w:marRight w:val="0"/>
      <w:marTop w:val="0"/>
      <w:marBottom w:val="0"/>
      <w:divBdr>
        <w:top w:val="none" w:sz="0" w:space="0" w:color="auto"/>
        <w:left w:val="none" w:sz="0" w:space="0" w:color="auto"/>
        <w:bottom w:val="none" w:sz="0" w:space="0" w:color="auto"/>
        <w:right w:val="none" w:sz="0" w:space="0" w:color="auto"/>
      </w:divBdr>
    </w:div>
    <w:div w:id="626549613">
      <w:bodyDiv w:val="1"/>
      <w:marLeft w:val="0"/>
      <w:marRight w:val="0"/>
      <w:marTop w:val="0"/>
      <w:marBottom w:val="0"/>
      <w:divBdr>
        <w:top w:val="none" w:sz="0" w:space="0" w:color="auto"/>
        <w:left w:val="none" w:sz="0" w:space="0" w:color="auto"/>
        <w:bottom w:val="none" w:sz="0" w:space="0" w:color="auto"/>
        <w:right w:val="none" w:sz="0" w:space="0" w:color="auto"/>
      </w:divBdr>
      <w:divsChild>
        <w:div w:id="74861166">
          <w:marLeft w:val="480"/>
          <w:marRight w:val="0"/>
          <w:marTop w:val="0"/>
          <w:marBottom w:val="0"/>
          <w:divBdr>
            <w:top w:val="none" w:sz="0" w:space="0" w:color="auto"/>
            <w:left w:val="none" w:sz="0" w:space="0" w:color="auto"/>
            <w:bottom w:val="none" w:sz="0" w:space="0" w:color="auto"/>
            <w:right w:val="none" w:sz="0" w:space="0" w:color="auto"/>
          </w:divBdr>
        </w:div>
        <w:div w:id="181359069">
          <w:marLeft w:val="480"/>
          <w:marRight w:val="0"/>
          <w:marTop w:val="0"/>
          <w:marBottom w:val="0"/>
          <w:divBdr>
            <w:top w:val="none" w:sz="0" w:space="0" w:color="auto"/>
            <w:left w:val="none" w:sz="0" w:space="0" w:color="auto"/>
            <w:bottom w:val="none" w:sz="0" w:space="0" w:color="auto"/>
            <w:right w:val="none" w:sz="0" w:space="0" w:color="auto"/>
          </w:divBdr>
        </w:div>
        <w:div w:id="276720811">
          <w:marLeft w:val="480"/>
          <w:marRight w:val="0"/>
          <w:marTop w:val="0"/>
          <w:marBottom w:val="0"/>
          <w:divBdr>
            <w:top w:val="none" w:sz="0" w:space="0" w:color="auto"/>
            <w:left w:val="none" w:sz="0" w:space="0" w:color="auto"/>
            <w:bottom w:val="none" w:sz="0" w:space="0" w:color="auto"/>
            <w:right w:val="none" w:sz="0" w:space="0" w:color="auto"/>
          </w:divBdr>
        </w:div>
        <w:div w:id="390227082">
          <w:marLeft w:val="480"/>
          <w:marRight w:val="0"/>
          <w:marTop w:val="0"/>
          <w:marBottom w:val="0"/>
          <w:divBdr>
            <w:top w:val="none" w:sz="0" w:space="0" w:color="auto"/>
            <w:left w:val="none" w:sz="0" w:space="0" w:color="auto"/>
            <w:bottom w:val="none" w:sz="0" w:space="0" w:color="auto"/>
            <w:right w:val="none" w:sz="0" w:space="0" w:color="auto"/>
          </w:divBdr>
        </w:div>
        <w:div w:id="735054234">
          <w:marLeft w:val="480"/>
          <w:marRight w:val="0"/>
          <w:marTop w:val="0"/>
          <w:marBottom w:val="0"/>
          <w:divBdr>
            <w:top w:val="none" w:sz="0" w:space="0" w:color="auto"/>
            <w:left w:val="none" w:sz="0" w:space="0" w:color="auto"/>
            <w:bottom w:val="none" w:sz="0" w:space="0" w:color="auto"/>
            <w:right w:val="none" w:sz="0" w:space="0" w:color="auto"/>
          </w:divBdr>
        </w:div>
        <w:div w:id="860706255">
          <w:marLeft w:val="480"/>
          <w:marRight w:val="0"/>
          <w:marTop w:val="0"/>
          <w:marBottom w:val="0"/>
          <w:divBdr>
            <w:top w:val="none" w:sz="0" w:space="0" w:color="auto"/>
            <w:left w:val="none" w:sz="0" w:space="0" w:color="auto"/>
            <w:bottom w:val="none" w:sz="0" w:space="0" w:color="auto"/>
            <w:right w:val="none" w:sz="0" w:space="0" w:color="auto"/>
          </w:divBdr>
        </w:div>
        <w:div w:id="1094742525">
          <w:marLeft w:val="480"/>
          <w:marRight w:val="0"/>
          <w:marTop w:val="0"/>
          <w:marBottom w:val="0"/>
          <w:divBdr>
            <w:top w:val="none" w:sz="0" w:space="0" w:color="auto"/>
            <w:left w:val="none" w:sz="0" w:space="0" w:color="auto"/>
            <w:bottom w:val="none" w:sz="0" w:space="0" w:color="auto"/>
            <w:right w:val="none" w:sz="0" w:space="0" w:color="auto"/>
          </w:divBdr>
        </w:div>
        <w:div w:id="1285428451">
          <w:marLeft w:val="480"/>
          <w:marRight w:val="0"/>
          <w:marTop w:val="0"/>
          <w:marBottom w:val="0"/>
          <w:divBdr>
            <w:top w:val="none" w:sz="0" w:space="0" w:color="auto"/>
            <w:left w:val="none" w:sz="0" w:space="0" w:color="auto"/>
            <w:bottom w:val="none" w:sz="0" w:space="0" w:color="auto"/>
            <w:right w:val="none" w:sz="0" w:space="0" w:color="auto"/>
          </w:divBdr>
        </w:div>
        <w:div w:id="1513032345">
          <w:marLeft w:val="480"/>
          <w:marRight w:val="0"/>
          <w:marTop w:val="0"/>
          <w:marBottom w:val="0"/>
          <w:divBdr>
            <w:top w:val="none" w:sz="0" w:space="0" w:color="auto"/>
            <w:left w:val="none" w:sz="0" w:space="0" w:color="auto"/>
            <w:bottom w:val="none" w:sz="0" w:space="0" w:color="auto"/>
            <w:right w:val="none" w:sz="0" w:space="0" w:color="auto"/>
          </w:divBdr>
        </w:div>
        <w:div w:id="1670987576">
          <w:marLeft w:val="480"/>
          <w:marRight w:val="0"/>
          <w:marTop w:val="0"/>
          <w:marBottom w:val="0"/>
          <w:divBdr>
            <w:top w:val="none" w:sz="0" w:space="0" w:color="auto"/>
            <w:left w:val="none" w:sz="0" w:space="0" w:color="auto"/>
            <w:bottom w:val="none" w:sz="0" w:space="0" w:color="auto"/>
            <w:right w:val="none" w:sz="0" w:space="0" w:color="auto"/>
          </w:divBdr>
        </w:div>
        <w:div w:id="1695769324">
          <w:marLeft w:val="480"/>
          <w:marRight w:val="0"/>
          <w:marTop w:val="0"/>
          <w:marBottom w:val="0"/>
          <w:divBdr>
            <w:top w:val="none" w:sz="0" w:space="0" w:color="auto"/>
            <w:left w:val="none" w:sz="0" w:space="0" w:color="auto"/>
            <w:bottom w:val="none" w:sz="0" w:space="0" w:color="auto"/>
            <w:right w:val="none" w:sz="0" w:space="0" w:color="auto"/>
          </w:divBdr>
        </w:div>
        <w:div w:id="1719671471">
          <w:marLeft w:val="480"/>
          <w:marRight w:val="0"/>
          <w:marTop w:val="0"/>
          <w:marBottom w:val="0"/>
          <w:divBdr>
            <w:top w:val="none" w:sz="0" w:space="0" w:color="auto"/>
            <w:left w:val="none" w:sz="0" w:space="0" w:color="auto"/>
            <w:bottom w:val="none" w:sz="0" w:space="0" w:color="auto"/>
            <w:right w:val="none" w:sz="0" w:space="0" w:color="auto"/>
          </w:divBdr>
        </w:div>
        <w:div w:id="2007128272">
          <w:marLeft w:val="480"/>
          <w:marRight w:val="0"/>
          <w:marTop w:val="0"/>
          <w:marBottom w:val="0"/>
          <w:divBdr>
            <w:top w:val="none" w:sz="0" w:space="0" w:color="auto"/>
            <w:left w:val="none" w:sz="0" w:space="0" w:color="auto"/>
            <w:bottom w:val="none" w:sz="0" w:space="0" w:color="auto"/>
            <w:right w:val="none" w:sz="0" w:space="0" w:color="auto"/>
          </w:divBdr>
        </w:div>
      </w:divsChild>
    </w:div>
    <w:div w:id="626589822">
      <w:bodyDiv w:val="1"/>
      <w:marLeft w:val="0"/>
      <w:marRight w:val="0"/>
      <w:marTop w:val="0"/>
      <w:marBottom w:val="0"/>
      <w:divBdr>
        <w:top w:val="none" w:sz="0" w:space="0" w:color="auto"/>
        <w:left w:val="none" w:sz="0" w:space="0" w:color="auto"/>
        <w:bottom w:val="none" w:sz="0" w:space="0" w:color="auto"/>
        <w:right w:val="none" w:sz="0" w:space="0" w:color="auto"/>
      </w:divBdr>
    </w:div>
    <w:div w:id="626593287">
      <w:bodyDiv w:val="1"/>
      <w:marLeft w:val="0"/>
      <w:marRight w:val="0"/>
      <w:marTop w:val="0"/>
      <w:marBottom w:val="0"/>
      <w:divBdr>
        <w:top w:val="none" w:sz="0" w:space="0" w:color="auto"/>
        <w:left w:val="none" w:sz="0" w:space="0" w:color="auto"/>
        <w:bottom w:val="none" w:sz="0" w:space="0" w:color="auto"/>
        <w:right w:val="none" w:sz="0" w:space="0" w:color="auto"/>
      </w:divBdr>
    </w:div>
    <w:div w:id="626660667">
      <w:bodyDiv w:val="1"/>
      <w:marLeft w:val="0"/>
      <w:marRight w:val="0"/>
      <w:marTop w:val="0"/>
      <w:marBottom w:val="0"/>
      <w:divBdr>
        <w:top w:val="none" w:sz="0" w:space="0" w:color="auto"/>
        <w:left w:val="none" w:sz="0" w:space="0" w:color="auto"/>
        <w:bottom w:val="none" w:sz="0" w:space="0" w:color="auto"/>
        <w:right w:val="none" w:sz="0" w:space="0" w:color="auto"/>
      </w:divBdr>
    </w:div>
    <w:div w:id="627199761">
      <w:bodyDiv w:val="1"/>
      <w:marLeft w:val="0"/>
      <w:marRight w:val="0"/>
      <w:marTop w:val="0"/>
      <w:marBottom w:val="0"/>
      <w:divBdr>
        <w:top w:val="none" w:sz="0" w:space="0" w:color="auto"/>
        <w:left w:val="none" w:sz="0" w:space="0" w:color="auto"/>
        <w:bottom w:val="none" w:sz="0" w:space="0" w:color="auto"/>
        <w:right w:val="none" w:sz="0" w:space="0" w:color="auto"/>
      </w:divBdr>
    </w:div>
    <w:div w:id="627246169">
      <w:bodyDiv w:val="1"/>
      <w:marLeft w:val="0"/>
      <w:marRight w:val="0"/>
      <w:marTop w:val="0"/>
      <w:marBottom w:val="0"/>
      <w:divBdr>
        <w:top w:val="none" w:sz="0" w:space="0" w:color="auto"/>
        <w:left w:val="none" w:sz="0" w:space="0" w:color="auto"/>
        <w:bottom w:val="none" w:sz="0" w:space="0" w:color="auto"/>
        <w:right w:val="none" w:sz="0" w:space="0" w:color="auto"/>
      </w:divBdr>
    </w:div>
    <w:div w:id="627248521">
      <w:bodyDiv w:val="1"/>
      <w:marLeft w:val="0"/>
      <w:marRight w:val="0"/>
      <w:marTop w:val="0"/>
      <w:marBottom w:val="0"/>
      <w:divBdr>
        <w:top w:val="none" w:sz="0" w:space="0" w:color="auto"/>
        <w:left w:val="none" w:sz="0" w:space="0" w:color="auto"/>
        <w:bottom w:val="none" w:sz="0" w:space="0" w:color="auto"/>
        <w:right w:val="none" w:sz="0" w:space="0" w:color="auto"/>
      </w:divBdr>
    </w:div>
    <w:div w:id="627277440">
      <w:bodyDiv w:val="1"/>
      <w:marLeft w:val="0"/>
      <w:marRight w:val="0"/>
      <w:marTop w:val="0"/>
      <w:marBottom w:val="0"/>
      <w:divBdr>
        <w:top w:val="none" w:sz="0" w:space="0" w:color="auto"/>
        <w:left w:val="none" w:sz="0" w:space="0" w:color="auto"/>
        <w:bottom w:val="none" w:sz="0" w:space="0" w:color="auto"/>
        <w:right w:val="none" w:sz="0" w:space="0" w:color="auto"/>
      </w:divBdr>
    </w:div>
    <w:div w:id="627322278">
      <w:bodyDiv w:val="1"/>
      <w:marLeft w:val="0"/>
      <w:marRight w:val="0"/>
      <w:marTop w:val="0"/>
      <w:marBottom w:val="0"/>
      <w:divBdr>
        <w:top w:val="none" w:sz="0" w:space="0" w:color="auto"/>
        <w:left w:val="none" w:sz="0" w:space="0" w:color="auto"/>
        <w:bottom w:val="none" w:sz="0" w:space="0" w:color="auto"/>
        <w:right w:val="none" w:sz="0" w:space="0" w:color="auto"/>
      </w:divBdr>
    </w:div>
    <w:div w:id="628047376">
      <w:bodyDiv w:val="1"/>
      <w:marLeft w:val="0"/>
      <w:marRight w:val="0"/>
      <w:marTop w:val="0"/>
      <w:marBottom w:val="0"/>
      <w:divBdr>
        <w:top w:val="none" w:sz="0" w:space="0" w:color="auto"/>
        <w:left w:val="none" w:sz="0" w:space="0" w:color="auto"/>
        <w:bottom w:val="none" w:sz="0" w:space="0" w:color="auto"/>
        <w:right w:val="none" w:sz="0" w:space="0" w:color="auto"/>
      </w:divBdr>
    </w:div>
    <w:div w:id="628362459">
      <w:bodyDiv w:val="1"/>
      <w:marLeft w:val="0"/>
      <w:marRight w:val="0"/>
      <w:marTop w:val="0"/>
      <w:marBottom w:val="0"/>
      <w:divBdr>
        <w:top w:val="none" w:sz="0" w:space="0" w:color="auto"/>
        <w:left w:val="none" w:sz="0" w:space="0" w:color="auto"/>
        <w:bottom w:val="none" w:sz="0" w:space="0" w:color="auto"/>
        <w:right w:val="none" w:sz="0" w:space="0" w:color="auto"/>
      </w:divBdr>
    </w:div>
    <w:div w:id="628556411">
      <w:bodyDiv w:val="1"/>
      <w:marLeft w:val="0"/>
      <w:marRight w:val="0"/>
      <w:marTop w:val="0"/>
      <w:marBottom w:val="0"/>
      <w:divBdr>
        <w:top w:val="none" w:sz="0" w:space="0" w:color="auto"/>
        <w:left w:val="none" w:sz="0" w:space="0" w:color="auto"/>
        <w:bottom w:val="none" w:sz="0" w:space="0" w:color="auto"/>
        <w:right w:val="none" w:sz="0" w:space="0" w:color="auto"/>
      </w:divBdr>
    </w:div>
    <w:div w:id="628780848">
      <w:bodyDiv w:val="1"/>
      <w:marLeft w:val="0"/>
      <w:marRight w:val="0"/>
      <w:marTop w:val="0"/>
      <w:marBottom w:val="0"/>
      <w:divBdr>
        <w:top w:val="none" w:sz="0" w:space="0" w:color="auto"/>
        <w:left w:val="none" w:sz="0" w:space="0" w:color="auto"/>
        <w:bottom w:val="none" w:sz="0" w:space="0" w:color="auto"/>
        <w:right w:val="none" w:sz="0" w:space="0" w:color="auto"/>
      </w:divBdr>
    </w:div>
    <w:div w:id="628899651">
      <w:bodyDiv w:val="1"/>
      <w:marLeft w:val="0"/>
      <w:marRight w:val="0"/>
      <w:marTop w:val="0"/>
      <w:marBottom w:val="0"/>
      <w:divBdr>
        <w:top w:val="none" w:sz="0" w:space="0" w:color="auto"/>
        <w:left w:val="none" w:sz="0" w:space="0" w:color="auto"/>
        <w:bottom w:val="none" w:sz="0" w:space="0" w:color="auto"/>
        <w:right w:val="none" w:sz="0" w:space="0" w:color="auto"/>
      </w:divBdr>
    </w:div>
    <w:div w:id="628901760">
      <w:bodyDiv w:val="1"/>
      <w:marLeft w:val="0"/>
      <w:marRight w:val="0"/>
      <w:marTop w:val="0"/>
      <w:marBottom w:val="0"/>
      <w:divBdr>
        <w:top w:val="none" w:sz="0" w:space="0" w:color="auto"/>
        <w:left w:val="none" w:sz="0" w:space="0" w:color="auto"/>
        <w:bottom w:val="none" w:sz="0" w:space="0" w:color="auto"/>
        <w:right w:val="none" w:sz="0" w:space="0" w:color="auto"/>
      </w:divBdr>
    </w:div>
    <w:div w:id="629015473">
      <w:bodyDiv w:val="1"/>
      <w:marLeft w:val="0"/>
      <w:marRight w:val="0"/>
      <w:marTop w:val="0"/>
      <w:marBottom w:val="0"/>
      <w:divBdr>
        <w:top w:val="none" w:sz="0" w:space="0" w:color="auto"/>
        <w:left w:val="none" w:sz="0" w:space="0" w:color="auto"/>
        <w:bottom w:val="none" w:sz="0" w:space="0" w:color="auto"/>
        <w:right w:val="none" w:sz="0" w:space="0" w:color="auto"/>
      </w:divBdr>
    </w:div>
    <w:div w:id="629482697">
      <w:bodyDiv w:val="1"/>
      <w:marLeft w:val="0"/>
      <w:marRight w:val="0"/>
      <w:marTop w:val="0"/>
      <w:marBottom w:val="0"/>
      <w:divBdr>
        <w:top w:val="none" w:sz="0" w:space="0" w:color="auto"/>
        <w:left w:val="none" w:sz="0" w:space="0" w:color="auto"/>
        <w:bottom w:val="none" w:sz="0" w:space="0" w:color="auto"/>
        <w:right w:val="none" w:sz="0" w:space="0" w:color="auto"/>
      </w:divBdr>
    </w:div>
    <w:div w:id="629670389">
      <w:bodyDiv w:val="1"/>
      <w:marLeft w:val="0"/>
      <w:marRight w:val="0"/>
      <w:marTop w:val="0"/>
      <w:marBottom w:val="0"/>
      <w:divBdr>
        <w:top w:val="none" w:sz="0" w:space="0" w:color="auto"/>
        <w:left w:val="none" w:sz="0" w:space="0" w:color="auto"/>
        <w:bottom w:val="none" w:sz="0" w:space="0" w:color="auto"/>
        <w:right w:val="none" w:sz="0" w:space="0" w:color="auto"/>
      </w:divBdr>
    </w:div>
    <w:div w:id="629825492">
      <w:bodyDiv w:val="1"/>
      <w:marLeft w:val="0"/>
      <w:marRight w:val="0"/>
      <w:marTop w:val="0"/>
      <w:marBottom w:val="0"/>
      <w:divBdr>
        <w:top w:val="none" w:sz="0" w:space="0" w:color="auto"/>
        <w:left w:val="none" w:sz="0" w:space="0" w:color="auto"/>
        <w:bottom w:val="none" w:sz="0" w:space="0" w:color="auto"/>
        <w:right w:val="none" w:sz="0" w:space="0" w:color="auto"/>
      </w:divBdr>
    </w:div>
    <w:div w:id="629825814">
      <w:bodyDiv w:val="1"/>
      <w:marLeft w:val="0"/>
      <w:marRight w:val="0"/>
      <w:marTop w:val="0"/>
      <w:marBottom w:val="0"/>
      <w:divBdr>
        <w:top w:val="none" w:sz="0" w:space="0" w:color="auto"/>
        <w:left w:val="none" w:sz="0" w:space="0" w:color="auto"/>
        <w:bottom w:val="none" w:sz="0" w:space="0" w:color="auto"/>
        <w:right w:val="none" w:sz="0" w:space="0" w:color="auto"/>
      </w:divBdr>
    </w:div>
    <w:div w:id="630063166">
      <w:bodyDiv w:val="1"/>
      <w:marLeft w:val="0"/>
      <w:marRight w:val="0"/>
      <w:marTop w:val="0"/>
      <w:marBottom w:val="0"/>
      <w:divBdr>
        <w:top w:val="none" w:sz="0" w:space="0" w:color="auto"/>
        <w:left w:val="none" w:sz="0" w:space="0" w:color="auto"/>
        <w:bottom w:val="none" w:sz="0" w:space="0" w:color="auto"/>
        <w:right w:val="none" w:sz="0" w:space="0" w:color="auto"/>
      </w:divBdr>
    </w:div>
    <w:div w:id="630088987">
      <w:bodyDiv w:val="1"/>
      <w:marLeft w:val="0"/>
      <w:marRight w:val="0"/>
      <w:marTop w:val="0"/>
      <w:marBottom w:val="0"/>
      <w:divBdr>
        <w:top w:val="none" w:sz="0" w:space="0" w:color="auto"/>
        <w:left w:val="none" w:sz="0" w:space="0" w:color="auto"/>
        <w:bottom w:val="none" w:sz="0" w:space="0" w:color="auto"/>
        <w:right w:val="none" w:sz="0" w:space="0" w:color="auto"/>
      </w:divBdr>
    </w:div>
    <w:div w:id="630207503">
      <w:bodyDiv w:val="1"/>
      <w:marLeft w:val="0"/>
      <w:marRight w:val="0"/>
      <w:marTop w:val="0"/>
      <w:marBottom w:val="0"/>
      <w:divBdr>
        <w:top w:val="none" w:sz="0" w:space="0" w:color="auto"/>
        <w:left w:val="none" w:sz="0" w:space="0" w:color="auto"/>
        <w:bottom w:val="none" w:sz="0" w:space="0" w:color="auto"/>
        <w:right w:val="none" w:sz="0" w:space="0" w:color="auto"/>
      </w:divBdr>
    </w:div>
    <w:div w:id="630214016">
      <w:bodyDiv w:val="1"/>
      <w:marLeft w:val="0"/>
      <w:marRight w:val="0"/>
      <w:marTop w:val="0"/>
      <w:marBottom w:val="0"/>
      <w:divBdr>
        <w:top w:val="none" w:sz="0" w:space="0" w:color="auto"/>
        <w:left w:val="none" w:sz="0" w:space="0" w:color="auto"/>
        <w:bottom w:val="none" w:sz="0" w:space="0" w:color="auto"/>
        <w:right w:val="none" w:sz="0" w:space="0" w:color="auto"/>
      </w:divBdr>
    </w:div>
    <w:div w:id="630670441">
      <w:bodyDiv w:val="1"/>
      <w:marLeft w:val="0"/>
      <w:marRight w:val="0"/>
      <w:marTop w:val="0"/>
      <w:marBottom w:val="0"/>
      <w:divBdr>
        <w:top w:val="none" w:sz="0" w:space="0" w:color="auto"/>
        <w:left w:val="none" w:sz="0" w:space="0" w:color="auto"/>
        <w:bottom w:val="none" w:sz="0" w:space="0" w:color="auto"/>
        <w:right w:val="none" w:sz="0" w:space="0" w:color="auto"/>
      </w:divBdr>
    </w:div>
    <w:div w:id="630718528">
      <w:bodyDiv w:val="1"/>
      <w:marLeft w:val="0"/>
      <w:marRight w:val="0"/>
      <w:marTop w:val="0"/>
      <w:marBottom w:val="0"/>
      <w:divBdr>
        <w:top w:val="none" w:sz="0" w:space="0" w:color="auto"/>
        <w:left w:val="none" w:sz="0" w:space="0" w:color="auto"/>
        <w:bottom w:val="none" w:sz="0" w:space="0" w:color="auto"/>
        <w:right w:val="none" w:sz="0" w:space="0" w:color="auto"/>
      </w:divBdr>
    </w:div>
    <w:div w:id="630746211">
      <w:bodyDiv w:val="1"/>
      <w:marLeft w:val="0"/>
      <w:marRight w:val="0"/>
      <w:marTop w:val="0"/>
      <w:marBottom w:val="0"/>
      <w:divBdr>
        <w:top w:val="none" w:sz="0" w:space="0" w:color="auto"/>
        <w:left w:val="none" w:sz="0" w:space="0" w:color="auto"/>
        <w:bottom w:val="none" w:sz="0" w:space="0" w:color="auto"/>
        <w:right w:val="none" w:sz="0" w:space="0" w:color="auto"/>
      </w:divBdr>
    </w:div>
    <w:div w:id="630868231">
      <w:bodyDiv w:val="1"/>
      <w:marLeft w:val="0"/>
      <w:marRight w:val="0"/>
      <w:marTop w:val="0"/>
      <w:marBottom w:val="0"/>
      <w:divBdr>
        <w:top w:val="none" w:sz="0" w:space="0" w:color="auto"/>
        <w:left w:val="none" w:sz="0" w:space="0" w:color="auto"/>
        <w:bottom w:val="none" w:sz="0" w:space="0" w:color="auto"/>
        <w:right w:val="none" w:sz="0" w:space="0" w:color="auto"/>
      </w:divBdr>
    </w:div>
    <w:div w:id="631248229">
      <w:bodyDiv w:val="1"/>
      <w:marLeft w:val="0"/>
      <w:marRight w:val="0"/>
      <w:marTop w:val="0"/>
      <w:marBottom w:val="0"/>
      <w:divBdr>
        <w:top w:val="none" w:sz="0" w:space="0" w:color="auto"/>
        <w:left w:val="none" w:sz="0" w:space="0" w:color="auto"/>
        <w:bottom w:val="none" w:sz="0" w:space="0" w:color="auto"/>
        <w:right w:val="none" w:sz="0" w:space="0" w:color="auto"/>
      </w:divBdr>
    </w:div>
    <w:div w:id="631713797">
      <w:bodyDiv w:val="1"/>
      <w:marLeft w:val="0"/>
      <w:marRight w:val="0"/>
      <w:marTop w:val="0"/>
      <w:marBottom w:val="0"/>
      <w:divBdr>
        <w:top w:val="none" w:sz="0" w:space="0" w:color="auto"/>
        <w:left w:val="none" w:sz="0" w:space="0" w:color="auto"/>
        <w:bottom w:val="none" w:sz="0" w:space="0" w:color="auto"/>
        <w:right w:val="none" w:sz="0" w:space="0" w:color="auto"/>
      </w:divBdr>
    </w:div>
    <w:div w:id="631785395">
      <w:bodyDiv w:val="1"/>
      <w:marLeft w:val="0"/>
      <w:marRight w:val="0"/>
      <w:marTop w:val="0"/>
      <w:marBottom w:val="0"/>
      <w:divBdr>
        <w:top w:val="none" w:sz="0" w:space="0" w:color="auto"/>
        <w:left w:val="none" w:sz="0" w:space="0" w:color="auto"/>
        <w:bottom w:val="none" w:sz="0" w:space="0" w:color="auto"/>
        <w:right w:val="none" w:sz="0" w:space="0" w:color="auto"/>
      </w:divBdr>
    </w:div>
    <w:div w:id="631982078">
      <w:bodyDiv w:val="1"/>
      <w:marLeft w:val="0"/>
      <w:marRight w:val="0"/>
      <w:marTop w:val="0"/>
      <w:marBottom w:val="0"/>
      <w:divBdr>
        <w:top w:val="none" w:sz="0" w:space="0" w:color="auto"/>
        <w:left w:val="none" w:sz="0" w:space="0" w:color="auto"/>
        <w:bottom w:val="none" w:sz="0" w:space="0" w:color="auto"/>
        <w:right w:val="none" w:sz="0" w:space="0" w:color="auto"/>
      </w:divBdr>
    </w:div>
    <w:div w:id="631982963">
      <w:bodyDiv w:val="1"/>
      <w:marLeft w:val="0"/>
      <w:marRight w:val="0"/>
      <w:marTop w:val="0"/>
      <w:marBottom w:val="0"/>
      <w:divBdr>
        <w:top w:val="none" w:sz="0" w:space="0" w:color="auto"/>
        <w:left w:val="none" w:sz="0" w:space="0" w:color="auto"/>
        <w:bottom w:val="none" w:sz="0" w:space="0" w:color="auto"/>
        <w:right w:val="none" w:sz="0" w:space="0" w:color="auto"/>
      </w:divBdr>
    </w:div>
    <w:div w:id="632440299">
      <w:bodyDiv w:val="1"/>
      <w:marLeft w:val="0"/>
      <w:marRight w:val="0"/>
      <w:marTop w:val="0"/>
      <w:marBottom w:val="0"/>
      <w:divBdr>
        <w:top w:val="none" w:sz="0" w:space="0" w:color="auto"/>
        <w:left w:val="none" w:sz="0" w:space="0" w:color="auto"/>
        <w:bottom w:val="none" w:sz="0" w:space="0" w:color="auto"/>
        <w:right w:val="none" w:sz="0" w:space="0" w:color="auto"/>
      </w:divBdr>
    </w:div>
    <w:div w:id="632633246">
      <w:bodyDiv w:val="1"/>
      <w:marLeft w:val="0"/>
      <w:marRight w:val="0"/>
      <w:marTop w:val="0"/>
      <w:marBottom w:val="0"/>
      <w:divBdr>
        <w:top w:val="none" w:sz="0" w:space="0" w:color="auto"/>
        <w:left w:val="none" w:sz="0" w:space="0" w:color="auto"/>
        <w:bottom w:val="none" w:sz="0" w:space="0" w:color="auto"/>
        <w:right w:val="none" w:sz="0" w:space="0" w:color="auto"/>
      </w:divBdr>
    </w:div>
    <w:div w:id="632947581">
      <w:bodyDiv w:val="1"/>
      <w:marLeft w:val="0"/>
      <w:marRight w:val="0"/>
      <w:marTop w:val="0"/>
      <w:marBottom w:val="0"/>
      <w:divBdr>
        <w:top w:val="none" w:sz="0" w:space="0" w:color="auto"/>
        <w:left w:val="none" w:sz="0" w:space="0" w:color="auto"/>
        <w:bottom w:val="none" w:sz="0" w:space="0" w:color="auto"/>
        <w:right w:val="none" w:sz="0" w:space="0" w:color="auto"/>
      </w:divBdr>
    </w:div>
    <w:div w:id="632949103">
      <w:bodyDiv w:val="1"/>
      <w:marLeft w:val="0"/>
      <w:marRight w:val="0"/>
      <w:marTop w:val="0"/>
      <w:marBottom w:val="0"/>
      <w:divBdr>
        <w:top w:val="none" w:sz="0" w:space="0" w:color="auto"/>
        <w:left w:val="none" w:sz="0" w:space="0" w:color="auto"/>
        <w:bottom w:val="none" w:sz="0" w:space="0" w:color="auto"/>
        <w:right w:val="none" w:sz="0" w:space="0" w:color="auto"/>
      </w:divBdr>
    </w:div>
    <w:div w:id="633095453">
      <w:bodyDiv w:val="1"/>
      <w:marLeft w:val="0"/>
      <w:marRight w:val="0"/>
      <w:marTop w:val="0"/>
      <w:marBottom w:val="0"/>
      <w:divBdr>
        <w:top w:val="none" w:sz="0" w:space="0" w:color="auto"/>
        <w:left w:val="none" w:sz="0" w:space="0" w:color="auto"/>
        <w:bottom w:val="none" w:sz="0" w:space="0" w:color="auto"/>
        <w:right w:val="none" w:sz="0" w:space="0" w:color="auto"/>
      </w:divBdr>
    </w:div>
    <w:div w:id="633100017">
      <w:bodyDiv w:val="1"/>
      <w:marLeft w:val="0"/>
      <w:marRight w:val="0"/>
      <w:marTop w:val="0"/>
      <w:marBottom w:val="0"/>
      <w:divBdr>
        <w:top w:val="none" w:sz="0" w:space="0" w:color="auto"/>
        <w:left w:val="none" w:sz="0" w:space="0" w:color="auto"/>
        <w:bottom w:val="none" w:sz="0" w:space="0" w:color="auto"/>
        <w:right w:val="none" w:sz="0" w:space="0" w:color="auto"/>
      </w:divBdr>
      <w:divsChild>
        <w:div w:id="62799126">
          <w:marLeft w:val="480"/>
          <w:marRight w:val="0"/>
          <w:marTop w:val="0"/>
          <w:marBottom w:val="0"/>
          <w:divBdr>
            <w:top w:val="none" w:sz="0" w:space="0" w:color="auto"/>
            <w:left w:val="none" w:sz="0" w:space="0" w:color="auto"/>
            <w:bottom w:val="none" w:sz="0" w:space="0" w:color="auto"/>
            <w:right w:val="none" w:sz="0" w:space="0" w:color="auto"/>
          </w:divBdr>
        </w:div>
        <w:div w:id="97261778">
          <w:marLeft w:val="480"/>
          <w:marRight w:val="0"/>
          <w:marTop w:val="0"/>
          <w:marBottom w:val="0"/>
          <w:divBdr>
            <w:top w:val="none" w:sz="0" w:space="0" w:color="auto"/>
            <w:left w:val="none" w:sz="0" w:space="0" w:color="auto"/>
            <w:bottom w:val="none" w:sz="0" w:space="0" w:color="auto"/>
            <w:right w:val="none" w:sz="0" w:space="0" w:color="auto"/>
          </w:divBdr>
        </w:div>
        <w:div w:id="171335149">
          <w:marLeft w:val="480"/>
          <w:marRight w:val="0"/>
          <w:marTop w:val="0"/>
          <w:marBottom w:val="0"/>
          <w:divBdr>
            <w:top w:val="none" w:sz="0" w:space="0" w:color="auto"/>
            <w:left w:val="none" w:sz="0" w:space="0" w:color="auto"/>
            <w:bottom w:val="none" w:sz="0" w:space="0" w:color="auto"/>
            <w:right w:val="none" w:sz="0" w:space="0" w:color="auto"/>
          </w:divBdr>
        </w:div>
        <w:div w:id="210921727">
          <w:marLeft w:val="480"/>
          <w:marRight w:val="0"/>
          <w:marTop w:val="0"/>
          <w:marBottom w:val="0"/>
          <w:divBdr>
            <w:top w:val="none" w:sz="0" w:space="0" w:color="auto"/>
            <w:left w:val="none" w:sz="0" w:space="0" w:color="auto"/>
            <w:bottom w:val="none" w:sz="0" w:space="0" w:color="auto"/>
            <w:right w:val="none" w:sz="0" w:space="0" w:color="auto"/>
          </w:divBdr>
        </w:div>
        <w:div w:id="244416244">
          <w:marLeft w:val="480"/>
          <w:marRight w:val="0"/>
          <w:marTop w:val="0"/>
          <w:marBottom w:val="0"/>
          <w:divBdr>
            <w:top w:val="none" w:sz="0" w:space="0" w:color="auto"/>
            <w:left w:val="none" w:sz="0" w:space="0" w:color="auto"/>
            <w:bottom w:val="none" w:sz="0" w:space="0" w:color="auto"/>
            <w:right w:val="none" w:sz="0" w:space="0" w:color="auto"/>
          </w:divBdr>
        </w:div>
        <w:div w:id="344594558">
          <w:marLeft w:val="480"/>
          <w:marRight w:val="0"/>
          <w:marTop w:val="0"/>
          <w:marBottom w:val="0"/>
          <w:divBdr>
            <w:top w:val="none" w:sz="0" w:space="0" w:color="auto"/>
            <w:left w:val="none" w:sz="0" w:space="0" w:color="auto"/>
            <w:bottom w:val="none" w:sz="0" w:space="0" w:color="auto"/>
            <w:right w:val="none" w:sz="0" w:space="0" w:color="auto"/>
          </w:divBdr>
        </w:div>
        <w:div w:id="389228560">
          <w:marLeft w:val="480"/>
          <w:marRight w:val="0"/>
          <w:marTop w:val="0"/>
          <w:marBottom w:val="0"/>
          <w:divBdr>
            <w:top w:val="none" w:sz="0" w:space="0" w:color="auto"/>
            <w:left w:val="none" w:sz="0" w:space="0" w:color="auto"/>
            <w:bottom w:val="none" w:sz="0" w:space="0" w:color="auto"/>
            <w:right w:val="none" w:sz="0" w:space="0" w:color="auto"/>
          </w:divBdr>
        </w:div>
        <w:div w:id="531964445">
          <w:marLeft w:val="480"/>
          <w:marRight w:val="0"/>
          <w:marTop w:val="0"/>
          <w:marBottom w:val="0"/>
          <w:divBdr>
            <w:top w:val="none" w:sz="0" w:space="0" w:color="auto"/>
            <w:left w:val="none" w:sz="0" w:space="0" w:color="auto"/>
            <w:bottom w:val="none" w:sz="0" w:space="0" w:color="auto"/>
            <w:right w:val="none" w:sz="0" w:space="0" w:color="auto"/>
          </w:divBdr>
        </w:div>
        <w:div w:id="728457946">
          <w:marLeft w:val="480"/>
          <w:marRight w:val="0"/>
          <w:marTop w:val="0"/>
          <w:marBottom w:val="0"/>
          <w:divBdr>
            <w:top w:val="none" w:sz="0" w:space="0" w:color="auto"/>
            <w:left w:val="none" w:sz="0" w:space="0" w:color="auto"/>
            <w:bottom w:val="none" w:sz="0" w:space="0" w:color="auto"/>
            <w:right w:val="none" w:sz="0" w:space="0" w:color="auto"/>
          </w:divBdr>
        </w:div>
        <w:div w:id="754474079">
          <w:marLeft w:val="480"/>
          <w:marRight w:val="0"/>
          <w:marTop w:val="0"/>
          <w:marBottom w:val="0"/>
          <w:divBdr>
            <w:top w:val="none" w:sz="0" w:space="0" w:color="auto"/>
            <w:left w:val="none" w:sz="0" w:space="0" w:color="auto"/>
            <w:bottom w:val="none" w:sz="0" w:space="0" w:color="auto"/>
            <w:right w:val="none" w:sz="0" w:space="0" w:color="auto"/>
          </w:divBdr>
        </w:div>
        <w:div w:id="763109276">
          <w:marLeft w:val="480"/>
          <w:marRight w:val="0"/>
          <w:marTop w:val="0"/>
          <w:marBottom w:val="0"/>
          <w:divBdr>
            <w:top w:val="none" w:sz="0" w:space="0" w:color="auto"/>
            <w:left w:val="none" w:sz="0" w:space="0" w:color="auto"/>
            <w:bottom w:val="none" w:sz="0" w:space="0" w:color="auto"/>
            <w:right w:val="none" w:sz="0" w:space="0" w:color="auto"/>
          </w:divBdr>
        </w:div>
        <w:div w:id="774178258">
          <w:marLeft w:val="480"/>
          <w:marRight w:val="0"/>
          <w:marTop w:val="0"/>
          <w:marBottom w:val="0"/>
          <w:divBdr>
            <w:top w:val="none" w:sz="0" w:space="0" w:color="auto"/>
            <w:left w:val="none" w:sz="0" w:space="0" w:color="auto"/>
            <w:bottom w:val="none" w:sz="0" w:space="0" w:color="auto"/>
            <w:right w:val="none" w:sz="0" w:space="0" w:color="auto"/>
          </w:divBdr>
        </w:div>
        <w:div w:id="838618049">
          <w:marLeft w:val="480"/>
          <w:marRight w:val="0"/>
          <w:marTop w:val="0"/>
          <w:marBottom w:val="0"/>
          <w:divBdr>
            <w:top w:val="none" w:sz="0" w:space="0" w:color="auto"/>
            <w:left w:val="none" w:sz="0" w:space="0" w:color="auto"/>
            <w:bottom w:val="none" w:sz="0" w:space="0" w:color="auto"/>
            <w:right w:val="none" w:sz="0" w:space="0" w:color="auto"/>
          </w:divBdr>
        </w:div>
        <w:div w:id="918903604">
          <w:marLeft w:val="480"/>
          <w:marRight w:val="0"/>
          <w:marTop w:val="0"/>
          <w:marBottom w:val="0"/>
          <w:divBdr>
            <w:top w:val="none" w:sz="0" w:space="0" w:color="auto"/>
            <w:left w:val="none" w:sz="0" w:space="0" w:color="auto"/>
            <w:bottom w:val="none" w:sz="0" w:space="0" w:color="auto"/>
            <w:right w:val="none" w:sz="0" w:space="0" w:color="auto"/>
          </w:divBdr>
        </w:div>
        <w:div w:id="971247554">
          <w:marLeft w:val="480"/>
          <w:marRight w:val="0"/>
          <w:marTop w:val="0"/>
          <w:marBottom w:val="0"/>
          <w:divBdr>
            <w:top w:val="none" w:sz="0" w:space="0" w:color="auto"/>
            <w:left w:val="none" w:sz="0" w:space="0" w:color="auto"/>
            <w:bottom w:val="none" w:sz="0" w:space="0" w:color="auto"/>
            <w:right w:val="none" w:sz="0" w:space="0" w:color="auto"/>
          </w:divBdr>
        </w:div>
        <w:div w:id="1133592946">
          <w:marLeft w:val="480"/>
          <w:marRight w:val="0"/>
          <w:marTop w:val="0"/>
          <w:marBottom w:val="0"/>
          <w:divBdr>
            <w:top w:val="none" w:sz="0" w:space="0" w:color="auto"/>
            <w:left w:val="none" w:sz="0" w:space="0" w:color="auto"/>
            <w:bottom w:val="none" w:sz="0" w:space="0" w:color="auto"/>
            <w:right w:val="none" w:sz="0" w:space="0" w:color="auto"/>
          </w:divBdr>
        </w:div>
        <w:div w:id="1145584049">
          <w:marLeft w:val="480"/>
          <w:marRight w:val="0"/>
          <w:marTop w:val="0"/>
          <w:marBottom w:val="0"/>
          <w:divBdr>
            <w:top w:val="none" w:sz="0" w:space="0" w:color="auto"/>
            <w:left w:val="none" w:sz="0" w:space="0" w:color="auto"/>
            <w:bottom w:val="none" w:sz="0" w:space="0" w:color="auto"/>
            <w:right w:val="none" w:sz="0" w:space="0" w:color="auto"/>
          </w:divBdr>
        </w:div>
        <w:div w:id="1174108036">
          <w:marLeft w:val="480"/>
          <w:marRight w:val="0"/>
          <w:marTop w:val="0"/>
          <w:marBottom w:val="0"/>
          <w:divBdr>
            <w:top w:val="none" w:sz="0" w:space="0" w:color="auto"/>
            <w:left w:val="none" w:sz="0" w:space="0" w:color="auto"/>
            <w:bottom w:val="none" w:sz="0" w:space="0" w:color="auto"/>
            <w:right w:val="none" w:sz="0" w:space="0" w:color="auto"/>
          </w:divBdr>
        </w:div>
        <w:div w:id="1232545542">
          <w:marLeft w:val="480"/>
          <w:marRight w:val="0"/>
          <w:marTop w:val="0"/>
          <w:marBottom w:val="0"/>
          <w:divBdr>
            <w:top w:val="none" w:sz="0" w:space="0" w:color="auto"/>
            <w:left w:val="none" w:sz="0" w:space="0" w:color="auto"/>
            <w:bottom w:val="none" w:sz="0" w:space="0" w:color="auto"/>
            <w:right w:val="none" w:sz="0" w:space="0" w:color="auto"/>
          </w:divBdr>
        </w:div>
        <w:div w:id="1308440658">
          <w:marLeft w:val="480"/>
          <w:marRight w:val="0"/>
          <w:marTop w:val="0"/>
          <w:marBottom w:val="0"/>
          <w:divBdr>
            <w:top w:val="none" w:sz="0" w:space="0" w:color="auto"/>
            <w:left w:val="none" w:sz="0" w:space="0" w:color="auto"/>
            <w:bottom w:val="none" w:sz="0" w:space="0" w:color="auto"/>
            <w:right w:val="none" w:sz="0" w:space="0" w:color="auto"/>
          </w:divBdr>
        </w:div>
        <w:div w:id="1329676191">
          <w:marLeft w:val="480"/>
          <w:marRight w:val="0"/>
          <w:marTop w:val="0"/>
          <w:marBottom w:val="0"/>
          <w:divBdr>
            <w:top w:val="none" w:sz="0" w:space="0" w:color="auto"/>
            <w:left w:val="none" w:sz="0" w:space="0" w:color="auto"/>
            <w:bottom w:val="none" w:sz="0" w:space="0" w:color="auto"/>
            <w:right w:val="none" w:sz="0" w:space="0" w:color="auto"/>
          </w:divBdr>
        </w:div>
        <w:div w:id="1371765782">
          <w:marLeft w:val="480"/>
          <w:marRight w:val="0"/>
          <w:marTop w:val="0"/>
          <w:marBottom w:val="0"/>
          <w:divBdr>
            <w:top w:val="none" w:sz="0" w:space="0" w:color="auto"/>
            <w:left w:val="none" w:sz="0" w:space="0" w:color="auto"/>
            <w:bottom w:val="none" w:sz="0" w:space="0" w:color="auto"/>
            <w:right w:val="none" w:sz="0" w:space="0" w:color="auto"/>
          </w:divBdr>
        </w:div>
        <w:div w:id="1409881076">
          <w:marLeft w:val="480"/>
          <w:marRight w:val="0"/>
          <w:marTop w:val="0"/>
          <w:marBottom w:val="0"/>
          <w:divBdr>
            <w:top w:val="none" w:sz="0" w:space="0" w:color="auto"/>
            <w:left w:val="none" w:sz="0" w:space="0" w:color="auto"/>
            <w:bottom w:val="none" w:sz="0" w:space="0" w:color="auto"/>
            <w:right w:val="none" w:sz="0" w:space="0" w:color="auto"/>
          </w:divBdr>
        </w:div>
        <w:div w:id="1448500266">
          <w:marLeft w:val="480"/>
          <w:marRight w:val="0"/>
          <w:marTop w:val="0"/>
          <w:marBottom w:val="0"/>
          <w:divBdr>
            <w:top w:val="none" w:sz="0" w:space="0" w:color="auto"/>
            <w:left w:val="none" w:sz="0" w:space="0" w:color="auto"/>
            <w:bottom w:val="none" w:sz="0" w:space="0" w:color="auto"/>
            <w:right w:val="none" w:sz="0" w:space="0" w:color="auto"/>
          </w:divBdr>
        </w:div>
        <w:div w:id="1461799412">
          <w:marLeft w:val="480"/>
          <w:marRight w:val="0"/>
          <w:marTop w:val="0"/>
          <w:marBottom w:val="0"/>
          <w:divBdr>
            <w:top w:val="none" w:sz="0" w:space="0" w:color="auto"/>
            <w:left w:val="none" w:sz="0" w:space="0" w:color="auto"/>
            <w:bottom w:val="none" w:sz="0" w:space="0" w:color="auto"/>
            <w:right w:val="none" w:sz="0" w:space="0" w:color="auto"/>
          </w:divBdr>
        </w:div>
        <w:div w:id="1507479091">
          <w:marLeft w:val="480"/>
          <w:marRight w:val="0"/>
          <w:marTop w:val="0"/>
          <w:marBottom w:val="0"/>
          <w:divBdr>
            <w:top w:val="none" w:sz="0" w:space="0" w:color="auto"/>
            <w:left w:val="none" w:sz="0" w:space="0" w:color="auto"/>
            <w:bottom w:val="none" w:sz="0" w:space="0" w:color="auto"/>
            <w:right w:val="none" w:sz="0" w:space="0" w:color="auto"/>
          </w:divBdr>
        </w:div>
        <w:div w:id="1582786810">
          <w:marLeft w:val="480"/>
          <w:marRight w:val="0"/>
          <w:marTop w:val="0"/>
          <w:marBottom w:val="0"/>
          <w:divBdr>
            <w:top w:val="none" w:sz="0" w:space="0" w:color="auto"/>
            <w:left w:val="none" w:sz="0" w:space="0" w:color="auto"/>
            <w:bottom w:val="none" w:sz="0" w:space="0" w:color="auto"/>
            <w:right w:val="none" w:sz="0" w:space="0" w:color="auto"/>
          </w:divBdr>
        </w:div>
        <w:div w:id="1700661114">
          <w:marLeft w:val="480"/>
          <w:marRight w:val="0"/>
          <w:marTop w:val="0"/>
          <w:marBottom w:val="0"/>
          <w:divBdr>
            <w:top w:val="none" w:sz="0" w:space="0" w:color="auto"/>
            <w:left w:val="none" w:sz="0" w:space="0" w:color="auto"/>
            <w:bottom w:val="none" w:sz="0" w:space="0" w:color="auto"/>
            <w:right w:val="none" w:sz="0" w:space="0" w:color="auto"/>
          </w:divBdr>
        </w:div>
        <w:div w:id="1781804308">
          <w:marLeft w:val="480"/>
          <w:marRight w:val="0"/>
          <w:marTop w:val="0"/>
          <w:marBottom w:val="0"/>
          <w:divBdr>
            <w:top w:val="none" w:sz="0" w:space="0" w:color="auto"/>
            <w:left w:val="none" w:sz="0" w:space="0" w:color="auto"/>
            <w:bottom w:val="none" w:sz="0" w:space="0" w:color="auto"/>
            <w:right w:val="none" w:sz="0" w:space="0" w:color="auto"/>
          </w:divBdr>
        </w:div>
        <w:div w:id="1889687165">
          <w:marLeft w:val="480"/>
          <w:marRight w:val="0"/>
          <w:marTop w:val="0"/>
          <w:marBottom w:val="0"/>
          <w:divBdr>
            <w:top w:val="none" w:sz="0" w:space="0" w:color="auto"/>
            <w:left w:val="none" w:sz="0" w:space="0" w:color="auto"/>
            <w:bottom w:val="none" w:sz="0" w:space="0" w:color="auto"/>
            <w:right w:val="none" w:sz="0" w:space="0" w:color="auto"/>
          </w:divBdr>
        </w:div>
        <w:div w:id="1933662334">
          <w:marLeft w:val="480"/>
          <w:marRight w:val="0"/>
          <w:marTop w:val="0"/>
          <w:marBottom w:val="0"/>
          <w:divBdr>
            <w:top w:val="none" w:sz="0" w:space="0" w:color="auto"/>
            <w:left w:val="none" w:sz="0" w:space="0" w:color="auto"/>
            <w:bottom w:val="none" w:sz="0" w:space="0" w:color="auto"/>
            <w:right w:val="none" w:sz="0" w:space="0" w:color="auto"/>
          </w:divBdr>
        </w:div>
        <w:div w:id="1951474583">
          <w:marLeft w:val="480"/>
          <w:marRight w:val="0"/>
          <w:marTop w:val="0"/>
          <w:marBottom w:val="0"/>
          <w:divBdr>
            <w:top w:val="none" w:sz="0" w:space="0" w:color="auto"/>
            <w:left w:val="none" w:sz="0" w:space="0" w:color="auto"/>
            <w:bottom w:val="none" w:sz="0" w:space="0" w:color="auto"/>
            <w:right w:val="none" w:sz="0" w:space="0" w:color="auto"/>
          </w:divBdr>
        </w:div>
        <w:div w:id="2048022933">
          <w:marLeft w:val="480"/>
          <w:marRight w:val="0"/>
          <w:marTop w:val="0"/>
          <w:marBottom w:val="0"/>
          <w:divBdr>
            <w:top w:val="none" w:sz="0" w:space="0" w:color="auto"/>
            <w:left w:val="none" w:sz="0" w:space="0" w:color="auto"/>
            <w:bottom w:val="none" w:sz="0" w:space="0" w:color="auto"/>
            <w:right w:val="none" w:sz="0" w:space="0" w:color="auto"/>
          </w:divBdr>
        </w:div>
        <w:div w:id="2048220509">
          <w:marLeft w:val="480"/>
          <w:marRight w:val="0"/>
          <w:marTop w:val="0"/>
          <w:marBottom w:val="0"/>
          <w:divBdr>
            <w:top w:val="none" w:sz="0" w:space="0" w:color="auto"/>
            <w:left w:val="none" w:sz="0" w:space="0" w:color="auto"/>
            <w:bottom w:val="none" w:sz="0" w:space="0" w:color="auto"/>
            <w:right w:val="none" w:sz="0" w:space="0" w:color="auto"/>
          </w:divBdr>
        </w:div>
        <w:div w:id="2124182553">
          <w:marLeft w:val="480"/>
          <w:marRight w:val="0"/>
          <w:marTop w:val="0"/>
          <w:marBottom w:val="0"/>
          <w:divBdr>
            <w:top w:val="none" w:sz="0" w:space="0" w:color="auto"/>
            <w:left w:val="none" w:sz="0" w:space="0" w:color="auto"/>
            <w:bottom w:val="none" w:sz="0" w:space="0" w:color="auto"/>
            <w:right w:val="none" w:sz="0" w:space="0" w:color="auto"/>
          </w:divBdr>
        </w:div>
      </w:divsChild>
    </w:div>
    <w:div w:id="633757705">
      <w:bodyDiv w:val="1"/>
      <w:marLeft w:val="0"/>
      <w:marRight w:val="0"/>
      <w:marTop w:val="0"/>
      <w:marBottom w:val="0"/>
      <w:divBdr>
        <w:top w:val="none" w:sz="0" w:space="0" w:color="auto"/>
        <w:left w:val="none" w:sz="0" w:space="0" w:color="auto"/>
        <w:bottom w:val="none" w:sz="0" w:space="0" w:color="auto"/>
        <w:right w:val="none" w:sz="0" w:space="0" w:color="auto"/>
      </w:divBdr>
    </w:div>
    <w:div w:id="633759143">
      <w:bodyDiv w:val="1"/>
      <w:marLeft w:val="0"/>
      <w:marRight w:val="0"/>
      <w:marTop w:val="0"/>
      <w:marBottom w:val="0"/>
      <w:divBdr>
        <w:top w:val="none" w:sz="0" w:space="0" w:color="auto"/>
        <w:left w:val="none" w:sz="0" w:space="0" w:color="auto"/>
        <w:bottom w:val="none" w:sz="0" w:space="0" w:color="auto"/>
        <w:right w:val="none" w:sz="0" w:space="0" w:color="auto"/>
      </w:divBdr>
    </w:div>
    <w:div w:id="633869029">
      <w:bodyDiv w:val="1"/>
      <w:marLeft w:val="0"/>
      <w:marRight w:val="0"/>
      <w:marTop w:val="0"/>
      <w:marBottom w:val="0"/>
      <w:divBdr>
        <w:top w:val="none" w:sz="0" w:space="0" w:color="auto"/>
        <w:left w:val="none" w:sz="0" w:space="0" w:color="auto"/>
        <w:bottom w:val="none" w:sz="0" w:space="0" w:color="auto"/>
        <w:right w:val="none" w:sz="0" w:space="0" w:color="auto"/>
      </w:divBdr>
    </w:div>
    <w:div w:id="633875006">
      <w:bodyDiv w:val="1"/>
      <w:marLeft w:val="0"/>
      <w:marRight w:val="0"/>
      <w:marTop w:val="0"/>
      <w:marBottom w:val="0"/>
      <w:divBdr>
        <w:top w:val="none" w:sz="0" w:space="0" w:color="auto"/>
        <w:left w:val="none" w:sz="0" w:space="0" w:color="auto"/>
        <w:bottom w:val="none" w:sz="0" w:space="0" w:color="auto"/>
        <w:right w:val="none" w:sz="0" w:space="0" w:color="auto"/>
      </w:divBdr>
    </w:div>
    <w:div w:id="634722012">
      <w:bodyDiv w:val="1"/>
      <w:marLeft w:val="0"/>
      <w:marRight w:val="0"/>
      <w:marTop w:val="0"/>
      <w:marBottom w:val="0"/>
      <w:divBdr>
        <w:top w:val="none" w:sz="0" w:space="0" w:color="auto"/>
        <w:left w:val="none" w:sz="0" w:space="0" w:color="auto"/>
        <w:bottom w:val="none" w:sz="0" w:space="0" w:color="auto"/>
        <w:right w:val="none" w:sz="0" w:space="0" w:color="auto"/>
      </w:divBdr>
    </w:div>
    <w:div w:id="634987653">
      <w:bodyDiv w:val="1"/>
      <w:marLeft w:val="0"/>
      <w:marRight w:val="0"/>
      <w:marTop w:val="0"/>
      <w:marBottom w:val="0"/>
      <w:divBdr>
        <w:top w:val="none" w:sz="0" w:space="0" w:color="auto"/>
        <w:left w:val="none" w:sz="0" w:space="0" w:color="auto"/>
        <w:bottom w:val="none" w:sz="0" w:space="0" w:color="auto"/>
        <w:right w:val="none" w:sz="0" w:space="0" w:color="auto"/>
      </w:divBdr>
    </w:div>
    <w:div w:id="634990457">
      <w:bodyDiv w:val="1"/>
      <w:marLeft w:val="0"/>
      <w:marRight w:val="0"/>
      <w:marTop w:val="0"/>
      <w:marBottom w:val="0"/>
      <w:divBdr>
        <w:top w:val="none" w:sz="0" w:space="0" w:color="auto"/>
        <w:left w:val="none" w:sz="0" w:space="0" w:color="auto"/>
        <w:bottom w:val="none" w:sz="0" w:space="0" w:color="auto"/>
        <w:right w:val="none" w:sz="0" w:space="0" w:color="auto"/>
      </w:divBdr>
      <w:divsChild>
        <w:div w:id="815148869">
          <w:marLeft w:val="480"/>
          <w:marRight w:val="0"/>
          <w:marTop w:val="0"/>
          <w:marBottom w:val="0"/>
          <w:divBdr>
            <w:top w:val="none" w:sz="0" w:space="0" w:color="auto"/>
            <w:left w:val="none" w:sz="0" w:space="0" w:color="auto"/>
            <w:bottom w:val="none" w:sz="0" w:space="0" w:color="auto"/>
            <w:right w:val="none" w:sz="0" w:space="0" w:color="auto"/>
          </w:divBdr>
        </w:div>
        <w:div w:id="1853449436">
          <w:marLeft w:val="480"/>
          <w:marRight w:val="0"/>
          <w:marTop w:val="0"/>
          <w:marBottom w:val="0"/>
          <w:divBdr>
            <w:top w:val="none" w:sz="0" w:space="0" w:color="auto"/>
            <w:left w:val="none" w:sz="0" w:space="0" w:color="auto"/>
            <w:bottom w:val="none" w:sz="0" w:space="0" w:color="auto"/>
            <w:right w:val="none" w:sz="0" w:space="0" w:color="auto"/>
          </w:divBdr>
        </w:div>
        <w:div w:id="1946229285">
          <w:marLeft w:val="480"/>
          <w:marRight w:val="0"/>
          <w:marTop w:val="0"/>
          <w:marBottom w:val="0"/>
          <w:divBdr>
            <w:top w:val="none" w:sz="0" w:space="0" w:color="auto"/>
            <w:left w:val="none" w:sz="0" w:space="0" w:color="auto"/>
            <w:bottom w:val="none" w:sz="0" w:space="0" w:color="auto"/>
            <w:right w:val="none" w:sz="0" w:space="0" w:color="auto"/>
          </w:divBdr>
        </w:div>
        <w:div w:id="2120829764">
          <w:marLeft w:val="480"/>
          <w:marRight w:val="0"/>
          <w:marTop w:val="0"/>
          <w:marBottom w:val="0"/>
          <w:divBdr>
            <w:top w:val="none" w:sz="0" w:space="0" w:color="auto"/>
            <w:left w:val="none" w:sz="0" w:space="0" w:color="auto"/>
            <w:bottom w:val="none" w:sz="0" w:space="0" w:color="auto"/>
            <w:right w:val="none" w:sz="0" w:space="0" w:color="auto"/>
          </w:divBdr>
        </w:div>
        <w:div w:id="509176151">
          <w:marLeft w:val="480"/>
          <w:marRight w:val="0"/>
          <w:marTop w:val="0"/>
          <w:marBottom w:val="0"/>
          <w:divBdr>
            <w:top w:val="none" w:sz="0" w:space="0" w:color="auto"/>
            <w:left w:val="none" w:sz="0" w:space="0" w:color="auto"/>
            <w:bottom w:val="none" w:sz="0" w:space="0" w:color="auto"/>
            <w:right w:val="none" w:sz="0" w:space="0" w:color="auto"/>
          </w:divBdr>
        </w:div>
        <w:div w:id="1372420338">
          <w:marLeft w:val="480"/>
          <w:marRight w:val="0"/>
          <w:marTop w:val="0"/>
          <w:marBottom w:val="0"/>
          <w:divBdr>
            <w:top w:val="none" w:sz="0" w:space="0" w:color="auto"/>
            <w:left w:val="none" w:sz="0" w:space="0" w:color="auto"/>
            <w:bottom w:val="none" w:sz="0" w:space="0" w:color="auto"/>
            <w:right w:val="none" w:sz="0" w:space="0" w:color="auto"/>
          </w:divBdr>
        </w:div>
        <w:div w:id="2075737266">
          <w:marLeft w:val="480"/>
          <w:marRight w:val="0"/>
          <w:marTop w:val="0"/>
          <w:marBottom w:val="0"/>
          <w:divBdr>
            <w:top w:val="none" w:sz="0" w:space="0" w:color="auto"/>
            <w:left w:val="none" w:sz="0" w:space="0" w:color="auto"/>
            <w:bottom w:val="none" w:sz="0" w:space="0" w:color="auto"/>
            <w:right w:val="none" w:sz="0" w:space="0" w:color="auto"/>
          </w:divBdr>
        </w:div>
        <w:div w:id="502361211">
          <w:marLeft w:val="480"/>
          <w:marRight w:val="0"/>
          <w:marTop w:val="0"/>
          <w:marBottom w:val="0"/>
          <w:divBdr>
            <w:top w:val="none" w:sz="0" w:space="0" w:color="auto"/>
            <w:left w:val="none" w:sz="0" w:space="0" w:color="auto"/>
            <w:bottom w:val="none" w:sz="0" w:space="0" w:color="auto"/>
            <w:right w:val="none" w:sz="0" w:space="0" w:color="auto"/>
          </w:divBdr>
        </w:div>
        <w:div w:id="1509640627">
          <w:marLeft w:val="480"/>
          <w:marRight w:val="0"/>
          <w:marTop w:val="0"/>
          <w:marBottom w:val="0"/>
          <w:divBdr>
            <w:top w:val="none" w:sz="0" w:space="0" w:color="auto"/>
            <w:left w:val="none" w:sz="0" w:space="0" w:color="auto"/>
            <w:bottom w:val="none" w:sz="0" w:space="0" w:color="auto"/>
            <w:right w:val="none" w:sz="0" w:space="0" w:color="auto"/>
          </w:divBdr>
        </w:div>
        <w:div w:id="2129541005">
          <w:marLeft w:val="480"/>
          <w:marRight w:val="0"/>
          <w:marTop w:val="0"/>
          <w:marBottom w:val="0"/>
          <w:divBdr>
            <w:top w:val="none" w:sz="0" w:space="0" w:color="auto"/>
            <w:left w:val="none" w:sz="0" w:space="0" w:color="auto"/>
            <w:bottom w:val="none" w:sz="0" w:space="0" w:color="auto"/>
            <w:right w:val="none" w:sz="0" w:space="0" w:color="auto"/>
          </w:divBdr>
        </w:div>
        <w:div w:id="1144003032">
          <w:marLeft w:val="480"/>
          <w:marRight w:val="0"/>
          <w:marTop w:val="0"/>
          <w:marBottom w:val="0"/>
          <w:divBdr>
            <w:top w:val="none" w:sz="0" w:space="0" w:color="auto"/>
            <w:left w:val="none" w:sz="0" w:space="0" w:color="auto"/>
            <w:bottom w:val="none" w:sz="0" w:space="0" w:color="auto"/>
            <w:right w:val="none" w:sz="0" w:space="0" w:color="auto"/>
          </w:divBdr>
        </w:div>
        <w:div w:id="1960909684">
          <w:marLeft w:val="480"/>
          <w:marRight w:val="0"/>
          <w:marTop w:val="0"/>
          <w:marBottom w:val="0"/>
          <w:divBdr>
            <w:top w:val="none" w:sz="0" w:space="0" w:color="auto"/>
            <w:left w:val="none" w:sz="0" w:space="0" w:color="auto"/>
            <w:bottom w:val="none" w:sz="0" w:space="0" w:color="auto"/>
            <w:right w:val="none" w:sz="0" w:space="0" w:color="auto"/>
          </w:divBdr>
        </w:div>
        <w:div w:id="1372538992">
          <w:marLeft w:val="480"/>
          <w:marRight w:val="0"/>
          <w:marTop w:val="0"/>
          <w:marBottom w:val="0"/>
          <w:divBdr>
            <w:top w:val="none" w:sz="0" w:space="0" w:color="auto"/>
            <w:left w:val="none" w:sz="0" w:space="0" w:color="auto"/>
            <w:bottom w:val="none" w:sz="0" w:space="0" w:color="auto"/>
            <w:right w:val="none" w:sz="0" w:space="0" w:color="auto"/>
          </w:divBdr>
        </w:div>
        <w:div w:id="498542948">
          <w:marLeft w:val="480"/>
          <w:marRight w:val="0"/>
          <w:marTop w:val="0"/>
          <w:marBottom w:val="0"/>
          <w:divBdr>
            <w:top w:val="none" w:sz="0" w:space="0" w:color="auto"/>
            <w:left w:val="none" w:sz="0" w:space="0" w:color="auto"/>
            <w:bottom w:val="none" w:sz="0" w:space="0" w:color="auto"/>
            <w:right w:val="none" w:sz="0" w:space="0" w:color="auto"/>
          </w:divBdr>
        </w:div>
        <w:div w:id="1902598783">
          <w:marLeft w:val="480"/>
          <w:marRight w:val="0"/>
          <w:marTop w:val="0"/>
          <w:marBottom w:val="0"/>
          <w:divBdr>
            <w:top w:val="none" w:sz="0" w:space="0" w:color="auto"/>
            <w:left w:val="none" w:sz="0" w:space="0" w:color="auto"/>
            <w:bottom w:val="none" w:sz="0" w:space="0" w:color="auto"/>
            <w:right w:val="none" w:sz="0" w:space="0" w:color="auto"/>
          </w:divBdr>
        </w:div>
        <w:div w:id="1843625099">
          <w:marLeft w:val="480"/>
          <w:marRight w:val="0"/>
          <w:marTop w:val="0"/>
          <w:marBottom w:val="0"/>
          <w:divBdr>
            <w:top w:val="none" w:sz="0" w:space="0" w:color="auto"/>
            <w:left w:val="none" w:sz="0" w:space="0" w:color="auto"/>
            <w:bottom w:val="none" w:sz="0" w:space="0" w:color="auto"/>
            <w:right w:val="none" w:sz="0" w:space="0" w:color="auto"/>
          </w:divBdr>
        </w:div>
        <w:div w:id="301037988">
          <w:marLeft w:val="480"/>
          <w:marRight w:val="0"/>
          <w:marTop w:val="0"/>
          <w:marBottom w:val="0"/>
          <w:divBdr>
            <w:top w:val="none" w:sz="0" w:space="0" w:color="auto"/>
            <w:left w:val="none" w:sz="0" w:space="0" w:color="auto"/>
            <w:bottom w:val="none" w:sz="0" w:space="0" w:color="auto"/>
            <w:right w:val="none" w:sz="0" w:space="0" w:color="auto"/>
          </w:divBdr>
        </w:div>
        <w:div w:id="971249626">
          <w:marLeft w:val="480"/>
          <w:marRight w:val="0"/>
          <w:marTop w:val="0"/>
          <w:marBottom w:val="0"/>
          <w:divBdr>
            <w:top w:val="none" w:sz="0" w:space="0" w:color="auto"/>
            <w:left w:val="none" w:sz="0" w:space="0" w:color="auto"/>
            <w:bottom w:val="none" w:sz="0" w:space="0" w:color="auto"/>
            <w:right w:val="none" w:sz="0" w:space="0" w:color="auto"/>
          </w:divBdr>
        </w:div>
        <w:div w:id="549807149">
          <w:marLeft w:val="480"/>
          <w:marRight w:val="0"/>
          <w:marTop w:val="0"/>
          <w:marBottom w:val="0"/>
          <w:divBdr>
            <w:top w:val="none" w:sz="0" w:space="0" w:color="auto"/>
            <w:left w:val="none" w:sz="0" w:space="0" w:color="auto"/>
            <w:bottom w:val="none" w:sz="0" w:space="0" w:color="auto"/>
            <w:right w:val="none" w:sz="0" w:space="0" w:color="auto"/>
          </w:divBdr>
        </w:div>
        <w:div w:id="896403605">
          <w:marLeft w:val="480"/>
          <w:marRight w:val="0"/>
          <w:marTop w:val="0"/>
          <w:marBottom w:val="0"/>
          <w:divBdr>
            <w:top w:val="none" w:sz="0" w:space="0" w:color="auto"/>
            <w:left w:val="none" w:sz="0" w:space="0" w:color="auto"/>
            <w:bottom w:val="none" w:sz="0" w:space="0" w:color="auto"/>
            <w:right w:val="none" w:sz="0" w:space="0" w:color="auto"/>
          </w:divBdr>
        </w:div>
        <w:div w:id="919674832">
          <w:marLeft w:val="480"/>
          <w:marRight w:val="0"/>
          <w:marTop w:val="0"/>
          <w:marBottom w:val="0"/>
          <w:divBdr>
            <w:top w:val="none" w:sz="0" w:space="0" w:color="auto"/>
            <w:left w:val="none" w:sz="0" w:space="0" w:color="auto"/>
            <w:bottom w:val="none" w:sz="0" w:space="0" w:color="auto"/>
            <w:right w:val="none" w:sz="0" w:space="0" w:color="auto"/>
          </w:divBdr>
        </w:div>
        <w:div w:id="2097365692">
          <w:marLeft w:val="480"/>
          <w:marRight w:val="0"/>
          <w:marTop w:val="0"/>
          <w:marBottom w:val="0"/>
          <w:divBdr>
            <w:top w:val="none" w:sz="0" w:space="0" w:color="auto"/>
            <w:left w:val="none" w:sz="0" w:space="0" w:color="auto"/>
            <w:bottom w:val="none" w:sz="0" w:space="0" w:color="auto"/>
            <w:right w:val="none" w:sz="0" w:space="0" w:color="auto"/>
          </w:divBdr>
        </w:div>
        <w:div w:id="1191410571">
          <w:marLeft w:val="480"/>
          <w:marRight w:val="0"/>
          <w:marTop w:val="0"/>
          <w:marBottom w:val="0"/>
          <w:divBdr>
            <w:top w:val="none" w:sz="0" w:space="0" w:color="auto"/>
            <w:left w:val="none" w:sz="0" w:space="0" w:color="auto"/>
            <w:bottom w:val="none" w:sz="0" w:space="0" w:color="auto"/>
            <w:right w:val="none" w:sz="0" w:space="0" w:color="auto"/>
          </w:divBdr>
        </w:div>
        <w:div w:id="1073510149">
          <w:marLeft w:val="480"/>
          <w:marRight w:val="0"/>
          <w:marTop w:val="0"/>
          <w:marBottom w:val="0"/>
          <w:divBdr>
            <w:top w:val="none" w:sz="0" w:space="0" w:color="auto"/>
            <w:left w:val="none" w:sz="0" w:space="0" w:color="auto"/>
            <w:bottom w:val="none" w:sz="0" w:space="0" w:color="auto"/>
            <w:right w:val="none" w:sz="0" w:space="0" w:color="auto"/>
          </w:divBdr>
        </w:div>
        <w:div w:id="328099480">
          <w:marLeft w:val="480"/>
          <w:marRight w:val="0"/>
          <w:marTop w:val="0"/>
          <w:marBottom w:val="0"/>
          <w:divBdr>
            <w:top w:val="none" w:sz="0" w:space="0" w:color="auto"/>
            <w:left w:val="none" w:sz="0" w:space="0" w:color="auto"/>
            <w:bottom w:val="none" w:sz="0" w:space="0" w:color="auto"/>
            <w:right w:val="none" w:sz="0" w:space="0" w:color="auto"/>
          </w:divBdr>
        </w:div>
        <w:div w:id="41293506">
          <w:marLeft w:val="480"/>
          <w:marRight w:val="0"/>
          <w:marTop w:val="0"/>
          <w:marBottom w:val="0"/>
          <w:divBdr>
            <w:top w:val="none" w:sz="0" w:space="0" w:color="auto"/>
            <w:left w:val="none" w:sz="0" w:space="0" w:color="auto"/>
            <w:bottom w:val="none" w:sz="0" w:space="0" w:color="auto"/>
            <w:right w:val="none" w:sz="0" w:space="0" w:color="auto"/>
          </w:divBdr>
        </w:div>
        <w:div w:id="685249796">
          <w:marLeft w:val="480"/>
          <w:marRight w:val="0"/>
          <w:marTop w:val="0"/>
          <w:marBottom w:val="0"/>
          <w:divBdr>
            <w:top w:val="none" w:sz="0" w:space="0" w:color="auto"/>
            <w:left w:val="none" w:sz="0" w:space="0" w:color="auto"/>
            <w:bottom w:val="none" w:sz="0" w:space="0" w:color="auto"/>
            <w:right w:val="none" w:sz="0" w:space="0" w:color="auto"/>
          </w:divBdr>
        </w:div>
        <w:div w:id="1086608944">
          <w:marLeft w:val="480"/>
          <w:marRight w:val="0"/>
          <w:marTop w:val="0"/>
          <w:marBottom w:val="0"/>
          <w:divBdr>
            <w:top w:val="none" w:sz="0" w:space="0" w:color="auto"/>
            <w:left w:val="none" w:sz="0" w:space="0" w:color="auto"/>
            <w:bottom w:val="none" w:sz="0" w:space="0" w:color="auto"/>
            <w:right w:val="none" w:sz="0" w:space="0" w:color="auto"/>
          </w:divBdr>
        </w:div>
        <w:div w:id="443156889">
          <w:marLeft w:val="480"/>
          <w:marRight w:val="0"/>
          <w:marTop w:val="0"/>
          <w:marBottom w:val="0"/>
          <w:divBdr>
            <w:top w:val="none" w:sz="0" w:space="0" w:color="auto"/>
            <w:left w:val="none" w:sz="0" w:space="0" w:color="auto"/>
            <w:bottom w:val="none" w:sz="0" w:space="0" w:color="auto"/>
            <w:right w:val="none" w:sz="0" w:space="0" w:color="auto"/>
          </w:divBdr>
        </w:div>
        <w:div w:id="1340040516">
          <w:marLeft w:val="480"/>
          <w:marRight w:val="0"/>
          <w:marTop w:val="0"/>
          <w:marBottom w:val="0"/>
          <w:divBdr>
            <w:top w:val="none" w:sz="0" w:space="0" w:color="auto"/>
            <w:left w:val="none" w:sz="0" w:space="0" w:color="auto"/>
            <w:bottom w:val="none" w:sz="0" w:space="0" w:color="auto"/>
            <w:right w:val="none" w:sz="0" w:space="0" w:color="auto"/>
          </w:divBdr>
        </w:div>
        <w:div w:id="2014989228">
          <w:marLeft w:val="480"/>
          <w:marRight w:val="0"/>
          <w:marTop w:val="0"/>
          <w:marBottom w:val="0"/>
          <w:divBdr>
            <w:top w:val="none" w:sz="0" w:space="0" w:color="auto"/>
            <w:left w:val="none" w:sz="0" w:space="0" w:color="auto"/>
            <w:bottom w:val="none" w:sz="0" w:space="0" w:color="auto"/>
            <w:right w:val="none" w:sz="0" w:space="0" w:color="auto"/>
          </w:divBdr>
        </w:div>
        <w:div w:id="527067096">
          <w:marLeft w:val="480"/>
          <w:marRight w:val="0"/>
          <w:marTop w:val="0"/>
          <w:marBottom w:val="0"/>
          <w:divBdr>
            <w:top w:val="none" w:sz="0" w:space="0" w:color="auto"/>
            <w:left w:val="none" w:sz="0" w:space="0" w:color="auto"/>
            <w:bottom w:val="none" w:sz="0" w:space="0" w:color="auto"/>
            <w:right w:val="none" w:sz="0" w:space="0" w:color="auto"/>
          </w:divBdr>
        </w:div>
        <w:div w:id="2140756243">
          <w:marLeft w:val="480"/>
          <w:marRight w:val="0"/>
          <w:marTop w:val="0"/>
          <w:marBottom w:val="0"/>
          <w:divBdr>
            <w:top w:val="none" w:sz="0" w:space="0" w:color="auto"/>
            <w:left w:val="none" w:sz="0" w:space="0" w:color="auto"/>
            <w:bottom w:val="none" w:sz="0" w:space="0" w:color="auto"/>
            <w:right w:val="none" w:sz="0" w:space="0" w:color="auto"/>
          </w:divBdr>
        </w:div>
        <w:div w:id="1364751783">
          <w:marLeft w:val="480"/>
          <w:marRight w:val="0"/>
          <w:marTop w:val="0"/>
          <w:marBottom w:val="0"/>
          <w:divBdr>
            <w:top w:val="none" w:sz="0" w:space="0" w:color="auto"/>
            <w:left w:val="none" w:sz="0" w:space="0" w:color="auto"/>
            <w:bottom w:val="none" w:sz="0" w:space="0" w:color="auto"/>
            <w:right w:val="none" w:sz="0" w:space="0" w:color="auto"/>
          </w:divBdr>
        </w:div>
        <w:div w:id="841163283">
          <w:marLeft w:val="480"/>
          <w:marRight w:val="0"/>
          <w:marTop w:val="0"/>
          <w:marBottom w:val="0"/>
          <w:divBdr>
            <w:top w:val="none" w:sz="0" w:space="0" w:color="auto"/>
            <w:left w:val="none" w:sz="0" w:space="0" w:color="auto"/>
            <w:bottom w:val="none" w:sz="0" w:space="0" w:color="auto"/>
            <w:right w:val="none" w:sz="0" w:space="0" w:color="auto"/>
          </w:divBdr>
        </w:div>
        <w:div w:id="983506177">
          <w:marLeft w:val="480"/>
          <w:marRight w:val="0"/>
          <w:marTop w:val="0"/>
          <w:marBottom w:val="0"/>
          <w:divBdr>
            <w:top w:val="none" w:sz="0" w:space="0" w:color="auto"/>
            <w:left w:val="none" w:sz="0" w:space="0" w:color="auto"/>
            <w:bottom w:val="none" w:sz="0" w:space="0" w:color="auto"/>
            <w:right w:val="none" w:sz="0" w:space="0" w:color="auto"/>
          </w:divBdr>
        </w:div>
        <w:div w:id="1358040593">
          <w:marLeft w:val="480"/>
          <w:marRight w:val="0"/>
          <w:marTop w:val="0"/>
          <w:marBottom w:val="0"/>
          <w:divBdr>
            <w:top w:val="none" w:sz="0" w:space="0" w:color="auto"/>
            <w:left w:val="none" w:sz="0" w:space="0" w:color="auto"/>
            <w:bottom w:val="none" w:sz="0" w:space="0" w:color="auto"/>
            <w:right w:val="none" w:sz="0" w:space="0" w:color="auto"/>
          </w:divBdr>
        </w:div>
        <w:div w:id="1010719021">
          <w:marLeft w:val="480"/>
          <w:marRight w:val="0"/>
          <w:marTop w:val="0"/>
          <w:marBottom w:val="0"/>
          <w:divBdr>
            <w:top w:val="none" w:sz="0" w:space="0" w:color="auto"/>
            <w:left w:val="none" w:sz="0" w:space="0" w:color="auto"/>
            <w:bottom w:val="none" w:sz="0" w:space="0" w:color="auto"/>
            <w:right w:val="none" w:sz="0" w:space="0" w:color="auto"/>
          </w:divBdr>
        </w:div>
        <w:div w:id="879436501">
          <w:marLeft w:val="480"/>
          <w:marRight w:val="0"/>
          <w:marTop w:val="0"/>
          <w:marBottom w:val="0"/>
          <w:divBdr>
            <w:top w:val="none" w:sz="0" w:space="0" w:color="auto"/>
            <w:left w:val="none" w:sz="0" w:space="0" w:color="auto"/>
            <w:bottom w:val="none" w:sz="0" w:space="0" w:color="auto"/>
            <w:right w:val="none" w:sz="0" w:space="0" w:color="auto"/>
          </w:divBdr>
        </w:div>
        <w:div w:id="1468738647">
          <w:marLeft w:val="480"/>
          <w:marRight w:val="0"/>
          <w:marTop w:val="0"/>
          <w:marBottom w:val="0"/>
          <w:divBdr>
            <w:top w:val="none" w:sz="0" w:space="0" w:color="auto"/>
            <w:left w:val="none" w:sz="0" w:space="0" w:color="auto"/>
            <w:bottom w:val="none" w:sz="0" w:space="0" w:color="auto"/>
            <w:right w:val="none" w:sz="0" w:space="0" w:color="auto"/>
          </w:divBdr>
        </w:div>
        <w:div w:id="294873736">
          <w:marLeft w:val="480"/>
          <w:marRight w:val="0"/>
          <w:marTop w:val="0"/>
          <w:marBottom w:val="0"/>
          <w:divBdr>
            <w:top w:val="none" w:sz="0" w:space="0" w:color="auto"/>
            <w:left w:val="none" w:sz="0" w:space="0" w:color="auto"/>
            <w:bottom w:val="none" w:sz="0" w:space="0" w:color="auto"/>
            <w:right w:val="none" w:sz="0" w:space="0" w:color="auto"/>
          </w:divBdr>
        </w:div>
        <w:div w:id="30423834">
          <w:marLeft w:val="480"/>
          <w:marRight w:val="0"/>
          <w:marTop w:val="0"/>
          <w:marBottom w:val="0"/>
          <w:divBdr>
            <w:top w:val="none" w:sz="0" w:space="0" w:color="auto"/>
            <w:left w:val="none" w:sz="0" w:space="0" w:color="auto"/>
            <w:bottom w:val="none" w:sz="0" w:space="0" w:color="auto"/>
            <w:right w:val="none" w:sz="0" w:space="0" w:color="auto"/>
          </w:divBdr>
        </w:div>
        <w:div w:id="2064326002">
          <w:marLeft w:val="480"/>
          <w:marRight w:val="0"/>
          <w:marTop w:val="0"/>
          <w:marBottom w:val="0"/>
          <w:divBdr>
            <w:top w:val="none" w:sz="0" w:space="0" w:color="auto"/>
            <w:left w:val="none" w:sz="0" w:space="0" w:color="auto"/>
            <w:bottom w:val="none" w:sz="0" w:space="0" w:color="auto"/>
            <w:right w:val="none" w:sz="0" w:space="0" w:color="auto"/>
          </w:divBdr>
        </w:div>
        <w:div w:id="798760600">
          <w:marLeft w:val="480"/>
          <w:marRight w:val="0"/>
          <w:marTop w:val="0"/>
          <w:marBottom w:val="0"/>
          <w:divBdr>
            <w:top w:val="none" w:sz="0" w:space="0" w:color="auto"/>
            <w:left w:val="none" w:sz="0" w:space="0" w:color="auto"/>
            <w:bottom w:val="none" w:sz="0" w:space="0" w:color="auto"/>
            <w:right w:val="none" w:sz="0" w:space="0" w:color="auto"/>
          </w:divBdr>
        </w:div>
        <w:div w:id="945387715">
          <w:marLeft w:val="480"/>
          <w:marRight w:val="0"/>
          <w:marTop w:val="0"/>
          <w:marBottom w:val="0"/>
          <w:divBdr>
            <w:top w:val="none" w:sz="0" w:space="0" w:color="auto"/>
            <w:left w:val="none" w:sz="0" w:space="0" w:color="auto"/>
            <w:bottom w:val="none" w:sz="0" w:space="0" w:color="auto"/>
            <w:right w:val="none" w:sz="0" w:space="0" w:color="auto"/>
          </w:divBdr>
        </w:div>
        <w:div w:id="2059819775">
          <w:marLeft w:val="480"/>
          <w:marRight w:val="0"/>
          <w:marTop w:val="0"/>
          <w:marBottom w:val="0"/>
          <w:divBdr>
            <w:top w:val="none" w:sz="0" w:space="0" w:color="auto"/>
            <w:left w:val="none" w:sz="0" w:space="0" w:color="auto"/>
            <w:bottom w:val="none" w:sz="0" w:space="0" w:color="auto"/>
            <w:right w:val="none" w:sz="0" w:space="0" w:color="auto"/>
          </w:divBdr>
        </w:div>
        <w:div w:id="126818441">
          <w:marLeft w:val="480"/>
          <w:marRight w:val="0"/>
          <w:marTop w:val="0"/>
          <w:marBottom w:val="0"/>
          <w:divBdr>
            <w:top w:val="none" w:sz="0" w:space="0" w:color="auto"/>
            <w:left w:val="none" w:sz="0" w:space="0" w:color="auto"/>
            <w:bottom w:val="none" w:sz="0" w:space="0" w:color="auto"/>
            <w:right w:val="none" w:sz="0" w:space="0" w:color="auto"/>
          </w:divBdr>
        </w:div>
        <w:div w:id="1168131400">
          <w:marLeft w:val="480"/>
          <w:marRight w:val="0"/>
          <w:marTop w:val="0"/>
          <w:marBottom w:val="0"/>
          <w:divBdr>
            <w:top w:val="none" w:sz="0" w:space="0" w:color="auto"/>
            <w:left w:val="none" w:sz="0" w:space="0" w:color="auto"/>
            <w:bottom w:val="none" w:sz="0" w:space="0" w:color="auto"/>
            <w:right w:val="none" w:sz="0" w:space="0" w:color="auto"/>
          </w:divBdr>
        </w:div>
        <w:div w:id="1799100835">
          <w:marLeft w:val="480"/>
          <w:marRight w:val="0"/>
          <w:marTop w:val="0"/>
          <w:marBottom w:val="0"/>
          <w:divBdr>
            <w:top w:val="none" w:sz="0" w:space="0" w:color="auto"/>
            <w:left w:val="none" w:sz="0" w:space="0" w:color="auto"/>
            <w:bottom w:val="none" w:sz="0" w:space="0" w:color="auto"/>
            <w:right w:val="none" w:sz="0" w:space="0" w:color="auto"/>
          </w:divBdr>
        </w:div>
        <w:div w:id="113597854">
          <w:marLeft w:val="480"/>
          <w:marRight w:val="0"/>
          <w:marTop w:val="0"/>
          <w:marBottom w:val="0"/>
          <w:divBdr>
            <w:top w:val="none" w:sz="0" w:space="0" w:color="auto"/>
            <w:left w:val="none" w:sz="0" w:space="0" w:color="auto"/>
            <w:bottom w:val="none" w:sz="0" w:space="0" w:color="auto"/>
            <w:right w:val="none" w:sz="0" w:space="0" w:color="auto"/>
          </w:divBdr>
        </w:div>
        <w:div w:id="579102986">
          <w:marLeft w:val="480"/>
          <w:marRight w:val="0"/>
          <w:marTop w:val="0"/>
          <w:marBottom w:val="0"/>
          <w:divBdr>
            <w:top w:val="none" w:sz="0" w:space="0" w:color="auto"/>
            <w:left w:val="none" w:sz="0" w:space="0" w:color="auto"/>
            <w:bottom w:val="none" w:sz="0" w:space="0" w:color="auto"/>
            <w:right w:val="none" w:sz="0" w:space="0" w:color="auto"/>
          </w:divBdr>
        </w:div>
        <w:div w:id="1073627467">
          <w:marLeft w:val="480"/>
          <w:marRight w:val="0"/>
          <w:marTop w:val="0"/>
          <w:marBottom w:val="0"/>
          <w:divBdr>
            <w:top w:val="none" w:sz="0" w:space="0" w:color="auto"/>
            <w:left w:val="none" w:sz="0" w:space="0" w:color="auto"/>
            <w:bottom w:val="none" w:sz="0" w:space="0" w:color="auto"/>
            <w:right w:val="none" w:sz="0" w:space="0" w:color="auto"/>
          </w:divBdr>
        </w:div>
        <w:div w:id="1946037307">
          <w:marLeft w:val="480"/>
          <w:marRight w:val="0"/>
          <w:marTop w:val="0"/>
          <w:marBottom w:val="0"/>
          <w:divBdr>
            <w:top w:val="none" w:sz="0" w:space="0" w:color="auto"/>
            <w:left w:val="none" w:sz="0" w:space="0" w:color="auto"/>
            <w:bottom w:val="none" w:sz="0" w:space="0" w:color="auto"/>
            <w:right w:val="none" w:sz="0" w:space="0" w:color="auto"/>
          </w:divBdr>
        </w:div>
        <w:div w:id="2008050797">
          <w:marLeft w:val="480"/>
          <w:marRight w:val="0"/>
          <w:marTop w:val="0"/>
          <w:marBottom w:val="0"/>
          <w:divBdr>
            <w:top w:val="none" w:sz="0" w:space="0" w:color="auto"/>
            <w:left w:val="none" w:sz="0" w:space="0" w:color="auto"/>
            <w:bottom w:val="none" w:sz="0" w:space="0" w:color="auto"/>
            <w:right w:val="none" w:sz="0" w:space="0" w:color="auto"/>
          </w:divBdr>
        </w:div>
        <w:div w:id="889804665">
          <w:marLeft w:val="480"/>
          <w:marRight w:val="0"/>
          <w:marTop w:val="0"/>
          <w:marBottom w:val="0"/>
          <w:divBdr>
            <w:top w:val="none" w:sz="0" w:space="0" w:color="auto"/>
            <w:left w:val="none" w:sz="0" w:space="0" w:color="auto"/>
            <w:bottom w:val="none" w:sz="0" w:space="0" w:color="auto"/>
            <w:right w:val="none" w:sz="0" w:space="0" w:color="auto"/>
          </w:divBdr>
        </w:div>
        <w:div w:id="1711146694">
          <w:marLeft w:val="480"/>
          <w:marRight w:val="0"/>
          <w:marTop w:val="0"/>
          <w:marBottom w:val="0"/>
          <w:divBdr>
            <w:top w:val="none" w:sz="0" w:space="0" w:color="auto"/>
            <w:left w:val="none" w:sz="0" w:space="0" w:color="auto"/>
            <w:bottom w:val="none" w:sz="0" w:space="0" w:color="auto"/>
            <w:right w:val="none" w:sz="0" w:space="0" w:color="auto"/>
          </w:divBdr>
        </w:div>
        <w:div w:id="1811239609">
          <w:marLeft w:val="480"/>
          <w:marRight w:val="0"/>
          <w:marTop w:val="0"/>
          <w:marBottom w:val="0"/>
          <w:divBdr>
            <w:top w:val="none" w:sz="0" w:space="0" w:color="auto"/>
            <w:left w:val="none" w:sz="0" w:space="0" w:color="auto"/>
            <w:bottom w:val="none" w:sz="0" w:space="0" w:color="auto"/>
            <w:right w:val="none" w:sz="0" w:space="0" w:color="auto"/>
          </w:divBdr>
        </w:div>
        <w:div w:id="521944849">
          <w:marLeft w:val="480"/>
          <w:marRight w:val="0"/>
          <w:marTop w:val="0"/>
          <w:marBottom w:val="0"/>
          <w:divBdr>
            <w:top w:val="none" w:sz="0" w:space="0" w:color="auto"/>
            <w:left w:val="none" w:sz="0" w:space="0" w:color="auto"/>
            <w:bottom w:val="none" w:sz="0" w:space="0" w:color="auto"/>
            <w:right w:val="none" w:sz="0" w:space="0" w:color="auto"/>
          </w:divBdr>
        </w:div>
        <w:div w:id="3241191">
          <w:marLeft w:val="480"/>
          <w:marRight w:val="0"/>
          <w:marTop w:val="0"/>
          <w:marBottom w:val="0"/>
          <w:divBdr>
            <w:top w:val="none" w:sz="0" w:space="0" w:color="auto"/>
            <w:left w:val="none" w:sz="0" w:space="0" w:color="auto"/>
            <w:bottom w:val="none" w:sz="0" w:space="0" w:color="auto"/>
            <w:right w:val="none" w:sz="0" w:space="0" w:color="auto"/>
          </w:divBdr>
        </w:div>
        <w:div w:id="2108310915">
          <w:marLeft w:val="480"/>
          <w:marRight w:val="0"/>
          <w:marTop w:val="0"/>
          <w:marBottom w:val="0"/>
          <w:divBdr>
            <w:top w:val="none" w:sz="0" w:space="0" w:color="auto"/>
            <w:left w:val="none" w:sz="0" w:space="0" w:color="auto"/>
            <w:bottom w:val="none" w:sz="0" w:space="0" w:color="auto"/>
            <w:right w:val="none" w:sz="0" w:space="0" w:color="auto"/>
          </w:divBdr>
        </w:div>
        <w:div w:id="1214152398">
          <w:marLeft w:val="480"/>
          <w:marRight w:val="0"/>
          <w:marTop w:val="0"/>
          <w:marBottom w:val="0"/>
          <w:divBdr>
            <w:top w:val="none" w:sz="0" w:space="0" w:color="auto"/>
            <w:left w:val="none" w:sz="0" w:space="0" w:color="auto"/>
            <w:bottom w:val="none" w:sz="0" w:space="0" w:color="auto"/>
            <w:right w:val="none" w:sz="0" w:space="0" w:color="auto"/>
          </w:divBdr>
        </w:div>
        <w:div w:id="1081219319">
          <w:marLeft w:val="480"/>
          <w:marRight w:val="0"/>
          <w:marTop w:val="0"/>
          <w:marBottom w:val="0"/>
          <w:divBdr>
            <w:top w:val="none" w:sz="0" w:space="0" w:color="auto"/>
            <w:left w:val="none" w:sz="0" w:space="0" w:color="auto"/>
            <w:bottom w:val="none" w:sz="0" w:space="0" w:color="auto"/>
            <w:right w:val="none" w:sz="0" w:space="0" w:color="auto"/>
          </w:divBdr>
        </w:div>
        <w:div w:id="1278102163">
          <w:marLeft w:val="480"/>
          <w:marRight w:val="0"/>
          <w:marTop w:val="0"/>
          <w:marBottom w:val="0"/>
          <w:divBdr>
            <w:top w:val="none" w:sz="0" w:space="0" w:color="auto"/>
            <w:left w:val="none" w:sz="0" w:space="0" w:color="auto"/>
            <w:bottom w:val="none" w:sz="0" w:space="0" w:color="auto"/>
            <w:right w:val="none" w:sz="0" w:space="0" w:color="auto"/>
          </w:divBdr>
        </w:div>
        <w:div w:id="2050302279">
          <w:marLeft w:val="480"/>
          <w:marRight w:val="0"/>
          <w:marTop w:val="0"/>
          <w:marBottom w:val="0"/>
          <w:divBdr>
            <w:top w:val="none" w:sz="0" w:space="0" w:color="auto"/>
            <w:left w:val="none" w:sz="0" w:space="0" w:color="auto"/>
            <w:bottom w:val="none" w:sz="0" w:space="0" w:color="auto"/>
            <w:right w:val="none" w:sz="0" w:space="0" w:color="auto"/>
          </w:divBdr>
        </w:div>
        <w:div w:id="688917742">
          <w:marLeft w:val="480"/>
          <w:marRight w:val="0"/>
          <w:marTop w:val="0"/>
          <w:marBottom w:val="0"/>
          <w:divBdr>
            <w:top w:val="none" w:sz="0" w:space="0" w:color="auto"/>
            <w:left w:val="none" w:sz="0" w:space="0" w:color="auto"/>
            <w:bottom w:val="none" w:sz="0" w:space="0" w:color="auto"/>
            <w:right w:val="none" w:sz="0" w:space="0" w:color="auto"/>
          </w:divBdr>
        </w:div>
        <w:div w:id="363211134">
          <w:marLeft w:val="480"/>
          <w:marRight w:val="0"/>
          <w:marTop w:val="0"/>
          <w:marBottom w:val="0"/>
          <w:divBdr>
            <w:top w:val="none" w:sz="0" w:space="0" w:color="auto"/>
            <w:left w:val="none" w:sz="0" w:space="0" w:color="auto"/>
            <w:bottom w:val="none" w:sz="0" w:space="0" w:color="auto"/>
            <w:right w:val="none" w:sz="0" w:space="0" w:color="auto"/>
          </w:divBdr>
        </w:div>
        <w:div w:id="1557275501">
          <w:marLeft w:val="480"/>
          <w:marRight w:val="0"/>
          <w:marTop w:val="0"/>
          <w:marBottom w:val="0"/>
          <w:divBdr>
            <w:top w:val="none" w:sz="0" w:space="0" w:color="auto"/>
            <w:left w:val="none" w:sz="0" w:space="0" w:color="auto"/>
            <w:bottom w:val="none" w:sz="0" w:space="0" w:color="auto"/>
            <w:right w:val="none" w:sz="0" w:space="0" w:color="auto"/>
          </w:divBdr>
        </w:div>
        <w:div w:id="497426161">
          <w:marLeft w:val="480"/>
          <w:marRight w:val="0"/>
          <w:marTop w:val="0"/>
          <w:marBottom w:val="0"/>
          <w:divBdr>
            <w:top w:val="none" w:sz="0" w:space="0" w:color="auto"/>
            <w:left w:val="none" w:sz="0" w:space="0" w:color="auto"/>
            <w:bottom w:val="none" w:sz="0" w:space="0" w:color="auto"/>
            <w:right w:val="none" w:sz="0" w:space="0" w:color="auto"/>
          </w:divBdr>
        </w:div>
        <w:div w:id="168952885">
          <w:marLeft w:val="480"/>
          <w:marRight w:val="0"/>
          <w:marTop w:val="0"/>
          <w:marBottom w:val="0"/>
          <w:divBdr>
            <w:top w:val="none" w:sz="0" w:space="0" w:color="auto"/>
            <w:left w:val="none" w:sz="0" w:space="0" w:color="auto"/>
            <w:bottom w:val="none" w:sz="0" w:space="0" w:color="auto"/>
            <w:right w:val="none" w:sz="0" w:space="0" w:color="auto"/>
          </w:divBdr>
        </w:div>
        <w:div w:id="2002418804">
          <w:marLeft w:val="480"/>
          <w:marRight w:val="0"/>
          <w:marTop w:val="0"/>
          <w:marBottom w:val="0"/>
          <w:divBdr>
            <w:top w:val="none" w:sz="0" w:space="0" w:color="auto"/>
            <w:left w:val="none" w:sz="0" w:space="0" w:color="auto"/>
            <w:bottom w:val="none" w:sz="0" w:space="0" w:color="auto"/>
            <w:right w:val="none" w:sz="0" w:space="0" w:color="auto"/>
          </w:divBdr>
        </w:div>
        <w:div w:id="616060650">
          <w:marLeft w:val="480"/>
          <w:marRight w:val="0"/>
          <w:marTop w:val="0"/>
          <w:marBottom w:val="0"/>
          <w:divBdr>
            <w:top w:val="none" w:sz="0" w:space="0" w:color="auto"/>
            <w:left w:val="none" w:sz="0" w:space="0" w:color="auto"/>
            <w:bottom w:val="none" w:sz="0" w:space="0" w:color="auto"/>
            <w:right w:val="none" w:sz="0" w:space="0" w:color="auto"/>
          </w:divBdr>
        </w:div>
        <w:div w:id="1829855903">
          <w:marLeft w:val="480"/>
          <w:marRight w:val="0"/>
          <w:marTop w:val="0"/>
          <w:marBottom w:val="0"/>
          <w:divBdr>
            <w:top w:val="none" w:sz="0" w:space="0" w:color="auto"/>
            <w:left w:val="none" w:sz="0" w:space="0" w:color="auto"/>
            <w:bottom w:val="none" w:sz="0" w:space="0" w:color="auto"/>
            <w:right w:val="none" w:sz="0" w:space="0" w:color="auto"/>
          </w:divBdr>
        </w:div>
        <w:div w:id="581570030">
          <w:marLeft w:val="480"/>
          <w:marRight w:val="0"/>
          <w:marTop w:val="0"/>
          <w:marBottom w:val="0"/>
          <w:divBdr>
            <w:top w:val="none" w:sz="0" w:space="0" w:color="auto"/>
            <w:left w:val="none" w:sz="0" w:space="0" w:color="auto"/>
            <w:bottom w:val="none" w:sz="0" w:space="0" w:color="auto"/>
            <w:right w:val="none" w:sz="0" w:space="0" w:color="auto"/>
          </w:divBdr>
        </w:div>
        <w:div w:id="2010256072">
          <w:marLeft w:val="480"/>
          <w:marRight w:val="0"/>
          <w:marTop w:val="0"/>
          <w:marBottom w:val="0"/>
          <w:divBdr>
            <w:top w:val="none" w:sz="0" w:space="0" w:color="auto"/>
            <w:left w:val="none" w:sz="0" w:space="0" w:color="auto"/>
            <w:bottom w:val="none" w:sz="0" w:space="0" w:color="auto"/>
            <w:right w:val="none" w:sz="0" w:space="0" w:color="auto"/>
          </w:divBdr>
        </w:div>
        <w:div w:id="2107576843">
          <w:marLeft w:val="480"/>
          <w:marRight w:val="0"/>
          <w:marTop w:val="0"/>
          <w:marBottom w:val="0"/>
          <w:divBdr>
            <w:top w:val="none" w:sz="0" w:space="0" w:color="auto"/>
            <w:left w:val="none" w:sz="0" w:space="0" w:color="auto"/>
            <w:bottom w:val="none" w:sz="0" w:space="0" w:color="auto"/>
            <w:right w:val="none" w:sz="0" w:space="0" w:color="auto"/>
          </w:divBdr>
        </w:div>
        <w:div w:id="1142305682">
          <w:marLeft w:val="480"/>
          <w:marRight w:val="0"/>
          <w:marTop w:val="0"/>
          <w:marBottom w:val="0"/>
          <w:divBdr>
            <w:top w:val="none" w:sz="0" w:space="0" w:color="auto"/>
            <w:left w:val="none" w:sz="0" w:space="0" w:color="auto"/>
            <w:bottom w:val="none" w:sz="0" w:space="0" w:color="auto"/>
            <w:right w:val="none" w:sz="0" w:space="0" w:color="auto"/>
          </w:divBdr>
        </w:div>
        <w:div w:id="201789320">
          <w:marLeft w:val="480"/>
          <w:marRight w:val="0"/>
          <w:marTop w:val="0"/>
          <w:marBottom w:val="0"/>
          <w:divBdr>
            <w:top w:val="none" w:sz="0" w:space="0" w:color="auto"/>
            <w:left w:val="none" w:sz="0" w:space="0" w:color="auto"/>
            <w:bottom w:val="none" w:sz="0" w:space="0" w:color="auto"/>
            <w:right w:val="none" w:sz="0" w:space="0" w:color="auto"/>
          </w:divBdr>
        </w:div>
        <w:div w:id="1708027694">
          <w:marLeft w:val="480"/>
          <w:marRight w:val="0"/>
          <w:marTop w:val="0"/>
          <w:marBottom w:val="0"/>
          <w:divBdr>
            <w:top w:val="none" w:sz="0" w:space="0" w:color="auto"/>
            <w:left w:val="none" w:sz="0" w:space="0" w:color="auto"/>
            <w:bottom w:val="none" w:sz="0" w:space="0" w:color="auto"/>
            <w:right w:val="none" w:sz="0" w:space="0" w:color="auto"/>
          </w:divBdr>
        </w:div>
        <w:div w:id="1372224428">
          <w:marLeft w:val="480"/>
          <w:marRight w:val="0"/>
          <w:marTop w:val="0"/>
          <w:marBottom w:val="0"/>
          <w:divBdr>
            <w:top w:val="none" w:sz="0" w:space="0" w:color="auto"/>
            <w:left w:val="none" w:sz="0" w:space="0" w:color="auto"/>
            <w:bottom w:val="none" w:sz="0" w:space="0" w:color="auto"/>
            <w:right w:val="none" w:sz="0" w:space="0" w:color="auto"/>
          </w:divBdr>
        </w:div>
      </w:divsChild>
    </w:div>
    <w:div w:id="636498037">
      <w:bodyDiv w:val="1"/>
      <w:marLeft w:val="0"/>
      <w:marRight w:val="0"/>
      <w:marTop w:val="0"/>
      <w:marBottom w:val="0"/>
      <w:divBdr>
        <w:top w:val="none" w:sz="0" w:space="0" w:color="auto"/>
        <w:left w:val="none" w:sz="0" w:space="0" w:color="auto"/>
        <w:bottom w:val="none" w:sz="0" w:space="0" w:color="auto"/>
        <w:right w:val="none" w:sz="0" w:space="0" w:color="auto"/>
      </w:divBdr>
    </w:div>
    <w:div w:id="637079088">
      <w:bodyDiv w:val="1"/>
      <w:marLeft w:val="0"/>
      <w:marRight w:val="0"/>
      <w:marTop w:val="0"/>
      <w:marBottom w:val="0"/>
      <w:divBdr>
        <w:top w:val="none" w:sz="0" w:space="0" w:color="auto"/>
        <w:left w:val="none" w:sz="0" w:space="0" w:color="auto"/>
        <w:bottom w:val="none" w:sz="0" w:space="0" w:color="auto"/>
        <w:right w:val="none" w:sz="0" w:space="0" w:color="auto"/>
      </w:divBdr>
    </w:div>
    <w:div w:id="637418448">
      <w:bodyDiv w:val="1"/>
      <w:marLeft w:val="0"/>
      <w:marRight w:val="0"/>
      <w:marTop w:val="0"/>
      <w:marBottom w:val="0"/>
      <w:divBdr>
        <w:top w:val="none" w:sz="0" w:space="0" w:color="auto"/>
        <w:left w:val="none" w:sz="0" w:space="0" w:color="auto"/>
        <w:bottom w:val="none" w:sz="0" w:space="0" w:color="auto"/>
        <w:right w:val="none" w:sz="0" w:space="0" w:color="auto"/>
      </w:divBdr>
    </w:div>
    <w:div w:id="637564313">
      <w:bodyDiv w:val="1"/>
      <w:marLeft w:val="0"/>
      <w:marRight w:val="0"/>
      <w:marTop w:val="0"/>
      <w:marBottom w:val="0"/>
      <w:divBdr>
        <w:top w:val="none" w:sz="0" w:space="0" w:color="auto"/>
        <w:left w:val="none" w:sz="0" w:space="0" w:color="auto"/>
        <w:bottom w:val="none" w:sz="0" w:space="0" w:color="auto"/>
        <w:right w:val="none" w:sz="0" w:space="0" w:color="auto"/>
      </w:divBdr>
    </w:div>
    <w:div w:id="638800479">
      <w:bodyDiv w:val="1"/>
      <w:marLeft w:val="0"/>
      <w:marRight w:val="0"/>
      <w:marTop w:val="0"/>
      <w:marBottom w:val="0"/>
      <w:divBdr>
        <w:top w:val="none" w:sz="0" w:space="0" w:color="auto"/>
        <w:left w:val="none" w:sz="0" w:space="0" w:color="auto"/>
        <w:bottom w:val="none" w:sz="0" w:space="0" w:color="auto"/>
        <w:right w:val="none" w:sz="0" w:space="0" w:color="auto"/>
      </w:divBdr>
    </w:div>
    <w:div w:id="638850679">
      <w:bodyDiv w:val="1"/>
      <w:marLeft w:val="0"/>
      <w:marRight w:val="0"/>
      <w:marTop w:val="0"/>
      <w:marBottom w:val="0"/>
      <w:divBdr>
        <w:top w:val="none" w:sz="0" w:space="0" w:color="auto"/>
        <w:left w:val="none" w:sz="0" w:space="0" w:color="auto"/>
        <w:bottom w:val="none" w:sz="0" w:space="0" w:color="auto"/>
        <w:right w:val="none" w:sz="0" w:space="0" w:color="auto"/>
      </w:divBdr>
    </w:div>
    <w:div w:id="639118176">
      <w:bodyDiv w:val="1"/>
      <w:marLeft w:val="0"/>
      <w:marRight w:val="0"/>
      <w:marTop w:val="0"/>
      <w:marBottom w:val="0"/>
      <w:divBdr>
        <w:top w:val="none" w:sz="0" w:space="0" w:color="auto"/>
        <w:left w:val="none" w:sz="0" w:space="0" w:color="auto"/>
        <w:bottom w:val="none" w:sz="0" w:space="0" w:color="auto"/>
        <w:right w:val="none" w:sz="0" w:space="0" w:color="auto"/>
      </w:divBdr>
    </w:div>
    <w:div w:id="639384778">
      <w:bodyDiv w:val="1"/>
      <w:marLeft w:val="0"/>
      <w:marRight w:val="0"/>
      <w:marTop w:val="0"/>
      <w:marBottom w:val="0"/>
      <w:divBdr>
        <w:top w:val="none" w:sz="0" w:space="0" w:color="auto"/>
        <w:left w:val="none" w:sz="0" w:space="0" w:color="auto"/>
        <w:bottom w:val="none" w:sz="0" w:space="0" w:color="auto"/>
        <w:right w:val="none" w:sz="0" w:space="0" w:color="auto"/>
      </w:divBdr>
    </w:div>
    <w:div w:id="639649699">
      <w:bodyDiv w:val="1"/>
      <w:marLeft w:val="0"/>
      <w:marRight w:val="0"/>
      <w:marTop w:val="0"/>
      <w:marBottom w:val="0"/>
      <w:divBdr>
        <w:top w:val="none" w:sz="0" w:space="0" w:color="auto"/>
        <w:left w:val="none" w:sz="0" w:space="0" w:color="auto"/>
        <w:bottom w:val="none" w:sz="0" w:space="0" w:color="auto"/>
        <w:right w:val="none" w:sz="0" w:space="0" w:color="auto"/>
      </w:divBdr>
    </w:div>
    <w:div w:id="639697269">
      <w:bodyDiv w:val="1"/>
      <w:marLeft w:val="0"/>
      <w:marRight w:val="0"/>
      <w:marTop w:val="0"/>
      <w:marBottom w:val="0"/>
      <w:divBdr>
        <w:top w:val="none" w:sz="0" w:space="0" w:color="auto"/>
        <w:left w:val="none" w:sz="0" w:space="0" w:color="auto"/>
        <w:bottom w:val="none" w:sz="0" w:space="0" w:color="auto"/>
        <w:right w:val="none" w:sz="0" w:space="0" w:color="auto"/>
      </w:divBdr>
    </w:div>
    <w:div w:id="639723755">
      <w:bodyDiv w:val="1"/>
      <w:marLeft w:val="0"/>
      <w:marRight w:val="0"/>
      <w:marTop w:val="0"/>
      <w:marBottom w:val="0"/>
      <w:divBdr>
        <w:top w:val="none" w:sz="0" w:space="0" w:color="auto"/>
        <w:left w:val="none" w:sz="0" w:space="0" w:color="auto"/>
        <w:bottom w:val="none" w:sz="0" w:space="0" w:color="auto"/>
        <w:right w:val="none" w:sz="0" w:space="0" w:color="auto"/>
      </w:divBdr>
    </w:div>
    <w:div w:id="640115276">
      <w:bodyDiv w:val="1"/>
      <w:marLeft w:val="0"/>
      <w:marRight w:val="0"/>
      <w:marTop w:val="0"/>
      <w:marBottom w:val="0"/>
      <w:divBdr>
        <w:top w:val="none" w:sz="0" w:space="0" w:color="auto"/>
        <w:left w:val="none" w:sz="0" w:space="0" w:color="auto"/>
        <w:bottom w:val="none" w:sz="0" w:space="0" w:color="auto"/>
        <w:right w:val="none" w:sz="0" w:space="0" w:color="auto"/>
      </w:divBdr>
    </w:div>
    <w:div w:id="640157241">
      <w:bodyDiv w:val="1"/>
      <w:marLeft w:val="0"/>
      <w:marRight w:val="0"/>
      <w:marTop w:val="0"/>
      <w:marBottom w:val="0"/>
      <w:divBdr>
        <w:top w:val="none" w:sz="0" w:space="0" w:color="auto"/>
        <w:left w:val="none" w:sz="0" w:space="0" w:color="auto"/>
        <w:bottom w:val="none" w:sz="0" w:space="0" w:color="auto"/>
        <w:right w:val="none" w:sz="0" w:space="0" w:color="auto"/>
      </w:divBdr>
    </w:div>
    <w:div w:id="640162141">
      <w:bodyDiv w:val="1"/>
      <w:marLeft w:val="0"/>
      <w:marRight w:val="0"/>
      <w:marTop w:val="0"/>
      <w:marBottom w:val="0"/>
      <w:divBdr>
        <w:top w:val="none" w:sz="0" w:space="0" w:color="auto"/>
        <w:left w:val="none" w:sz="0" w:space="0" w:color="auto"/>
        <w:bottom w:val="none" w:sz="0" w:space="0" w:color="auto"/>
        <w:right w:val="none" w:sz="0" w:space="0" w:color="auto"/>
      </w:divBdr>
    </w:div>
    <w:div w:id="640890193">
      <w:bodyDiv w:val="1"/>
      <w:marLeft w:val="0"/>
      <w:marRight w:val="0"/>
      <w:marTop w:val="0"/>
      <w:marBottom w:val="0"/>
      <w:divBdr>
        <w:top w:val="none" w:sz="0" w:space="0" w:color="auto"/>
        <w:left w:val="none" w:sz="0" w:space="0" w:color="auto"/>
        <w:bottom w:val="none" w:sz="0" w:space="0" w:color="auto"/>
        <w:right w:val="none" w:sz="0" w:space="0" w:color="auto"/>
      </w:divBdr>
    </w:div>
    <w:div w:id="641277503">
      <w:bodyDiv w:val="1"/>
      <w:marLeft w:val="0"/>
      <w:marRight w:val="0"/>
      <w:marTop w:val="0"/>
      <w:marBottom w:val="0"/>
      <w:divBdr>
        <w:top w:val="none" w:sz="0" w:space="0" w:color="auto"/>
        <w:left w:val="none" w:sz="0" w:space="0" w:color="auto"/>
        <w:bottom w:val="none" w:sz="0" w:space="0" w:color="auto"/>
        <w:right w:val="none" w:sz="0" w:space="0" w:color="auto"/>
      </w:divBdr>
    </w:div>
    <w:div w:id="641544389">
      <w:bodyDiv w:val="1"/>
      <w:marLeft w:val="0"/>
      <w:marRight w:val="0"/>
      <w:marTop w:val="0"/>
      <w:marBottom w:val="0"/>
      <w:divBdr>
        <w:top w:val="none" w:sz="0" w:space="0" w:color="auto"/>
        <w:left w:val="none" w:sz="0" w:space="0" w:color="auto"/>
        <w:bottom w:val="none" w:sz="0" w:space="0" w:color="auto"/>
        <w:right w:val="none" w:sz="0" w:space="0" w:color="auto"/>
      </w:divBdr>
    </w:div>
    <w:div w:id="641733742">
      <w:bodyDiv w:val="1"/>
      <w:marLeft w:val="0"/>
      <w:marRight w:val="0"/>
      <w:marTop w:val="0"/>
      <w:marBottom w:val="0"/>
      <w:divBdr>
        <w:top w:val="none" w:sz="0" w:space="0" w:color="auto"/>
        <w:left w:val="none" w:sz="0" w:space="0" w:color="auto"/>
        <w:bottom w:val="none" w:sz="0" w:space="0" w:color="auto"/>
        <w:right w:val="none" w:sz="0" w:space="0" w:color="auto"/>
      </w:divBdr>
    </w:div>
    <w:div w:id="641738974">
      <w:bodyDiv w:val="1"/>
      <w:marLeft w:val="0"/>
      <w:marRight w:val="0"/>
      <w:marTop w:val="0"/>
      <w:marBottom w:val="0"/>
      <w:divBdr>
        <w:top w:val="none" w:sz="0" w:space="0" w:color="auto"/>
        <w:left w:val="none" w:sz="0" w:space="0" w:color="auto"/>
        <w:bottom w:val="none" w:sz="0" w:space="0" w:color="auto"/>
        <w:right w:val="none" w:sz="0" w:space="0" w:color="auto"/>
      </w:divBdr>
    </w:div>
    <w:div w:id="642152683">
      <w:bodyDiv w:val="1"/>
      <w:marLeft w:val="0"/>
      <w:marRight w:val="0"/>
      <w:marTop w:val="0"/>
      <w:marBottom w:val="0"/>
      <w:divBdr>
        <w:top w:val="none" w:sz="0" w:space="0" w:color="auto"/>
        <w:left w:val="none" w:sz="0" w:space="0" w:color="auto"/>
        <w:bottom w:val="none" w:sz="0" w:space="0" w:color="auto"/>
        <w:right w:val="none" w:sz="0" w:space="0" w:color="auto"/>
      </w:divBdr>
    </w:div>
    <w:div w:id="642389363">
      <w:bodyDiv w:val="1"/>
      <w:marLeft w:val="0"/>
      <w:marRight w:val="0"/>
      <w:marTop w:val="0"/>
      <w:marBottom w:val="0"/>
      <w:divBdr>
        <w:top w:val="none" w:sz="0" w:space="0" w:color="auto"/>
        <w:left w:val="none" w:sz="0" w:space="0" w:color="auto"/>
        <w:bottom w:val="none" w:sz="0" w:space="0" w:color="auto"/>
        <w:right w:val="none" w:sz="0" w:space="0" w:color="auto"/>
      </w:divBdr>
    </w:div>
    <w:div w:id="642585625">
      <w:bodyDiv w:val="1"/>
      <w:marLeft w:val="0"/>
      <w:marRight w:val="0"/>
      <w:marTop w:val="0"/>
      <w:marBottom w:val="0"/>
      <w:divBdr>
        <w:top w:val="none" w:sz="0" w:space="0" w:color="auto"/>
        <w:left w:val="none" w:sz="0" w:space="0" w:color="auto"/>
        <w:bottom w:val="none" w:sz="0" w:space="0" w:color="auto"/>
        <w:right w:val="none" w:sz="0" w:space="0" w:color="auto"/>
      </w:divBdr>
      <w:divsChild>
        <w:div w:id="1132360699">
          <w:marLeft w:val="480"/>
          <w:marRight w:val="0"/>
          <w:marTop w:val="0"/>
          <w:marBottom w:val="0"/>
          <w:divBdr>
            <w:top w:val="none" w:sz="0" w:space="0" w:color="auto"/>
            <w:left w:val="none" w:sz="0" w:space="0" w:color="auto"/>
            <w:bottom w:val="none" w:sz="0" w:space="0" w:color="auto"/>
            <w:right w:val="none" w:sz="0" w:space="0" w:color="auto"/>
          </w:divBdr>
        </w:div>
        <w:div w:id="482281636">
          <w:marLeft w:val="480"/>
          <w:marRight w:val="0"/>
          <w:marTop w:val="0"/>
          <w:marBottom w:val="0"/>
          <w:divBdr>
            <w:top w:val="none" w:sz="0" w:space="0" w:color="auto"/>
            <w:left w:val="none" w:sz="0" w:space="0" w:color="auto"/>
            <w:bottom w:val="none" w:sz="0" w:space="0" w:color="auto"/>
            <w:right w:val="none" w:sz="0" w:space="0" w:color="auto"/>
          </w:divBdr>
        </w:div>
        <w:div w:id="254171185">
          <w:marLeft w:val="480"/>
          <w:marRight w:val="0"/>
          <w:marTop w:val="0"/>
          <w:marBottom w:val="0"/>
          <w:divBdr>
            <w:top w:val="none" w:sz="0" w:space="0" w:color="auto"/>
            <w:left w:val="none" w:sz="0" w:space="0" w:color="auto"/>
            <w:bottom w:val="none" w:sz="0" w:space="0" w:color="auto"/>
            <w:right w:val="none" w:sz="0" w:space="0" w:color="auto"/>
          </w:divBdr>
        </w:div>
        <w:div w:id="1743748837">
          <w:marLeft w:val="480"/>
          <w:marRight w:val="0"/>
          <w:marTop w:val="0"/>
          <w:marBottom w:val="0"/>
          <w:divBdr>
            <w:top w:val="none" w:sz="0" w:space="0" w:color="auto"/>
            <w:left w:val="none" w:sz="0" w:space="0" w:color="auto"/>
            <w:bottom w:val="none" w:sz="0" w:space="0" w:color="auto"/>
            <w:right w:val="none" w:sz="0" w:space="0" w:color="auto"/>
          </w:divBdr>
        </w:div>
        <w:div w:id="846673980">
          <w:marLeft w:val="480"/>
          <w:marRight w:val="0"/>
          <w:marTop w:val="0"/>
          <w:marBottom w:val="0"/>
          <w:divBdr>
            <w:top w:val="none" w:sz="0" w:space="0" w:color="auto"/>
            <w:left w:val="none" w:sz="0" w:space="0" w:color="auto"/>
            <w:bottom w:val="none" w:sz="0" w:space="0" w:color="auto"/>
            <w:right w:val="none" w:sz="0" w:space="0" w:color="auto"/>
          </w:divBdr>
        </w:div>
        <w:div w:id="1577320944">
          <w:marLeft w:val="480"/>
          <w:marRight w:val="0"/>
          <w:marTop w:val="0"/>
          <w:marBottom w:val="0"/>
          <w:divBdr>
            <w:top w:val="none" w:sz="0" w:space="0" w:color="auto"/>
            <w:left w:val="none" w:sz="0" w:space="0" w:color="auto"/>
            <w:bottom w:val="none" w:sz="0" w:space="0" w:color="auto"/>
            <w:right w:val="none" w:sz="0" w:space="0" w:color="auto"/>
          </w:divBdr>
        </w:div>
        <w:div w:id="1857957630">
          <w:marLeft w:val="480"/>
          <w:marRight w:val="0"/>
          <w:marTop w:val="0"/>
          <w:marBottom w:val="0"/>
          <w:divBdr>
            <w:top w:val="none" w:sz="0" w:space="0" w:color="auto"/>
            <w:left w:val="none" w:sz="0" w:space="0" w:color="auto"/>
            <w:bottom w:val="none" w:sz="0" w:space="0" w:color="auto"/>
            <w:right w:val="none" w:sz="0" w:space="0" w:color="auto"/>
          </w:divBdr>
        </w:div>
        <w:div w:id="1651014562">
          <w:marLeft w:val="480"/>
          <w:marRight w:val="0"/>
          <w:marTop w:val="0"/>
          <w:marBottom w:val="0"/>
          <w:divBdr>
            <w:top w:val="none" w:sz="0" w:space="0" w:color="auto"/>
            <w:left w:val="none" w:sz="0" w:space="0" w:color="auto"/>
            <w:bottom w:val="none" w:sz="0" w:space="0" w:color="auto"/>
            <w:right w:val="none" w:sz="0" w:space="0" w:color="auto"/>
          </w:divBdr>
        </w:div>
        <w:div w:id="648169693">
          <w:marLeft w:val="480"/>
          <w:marRight w:val="0"/>
          <w:marTop w:val="0"/>
          <w:marBottom w:val="0"/>
          <w:divBdr>
            <w:top w:val="none" w:sz="0" w:space="0" w:color="auto"/>
            <w:left w:val="none" w:sz="0" w:space="0" w:color="auto"/>
            <w:bottom w:val="none" w:sz="0" w:space="0" w:color="auto"/>
            <w:right w:val="none" w:sz="0" w:space="0" w:color="auto"/>
          </w:divBdr>
        </w:div>
        <w:div w:id="1490249435">
          <w:marLeft w:val="480"/>
          <w:marRight w:val="0"/>
          <w:marTop w:val="0"/>
          <w:marBottom w:val="0"/>
          <w:divBdr>
            <w:top w:val="none" w:sz="0" w:space="0" w:color="auto"/>
            <w:left w:val="none" w:sz="0" w:space="0" w:color="auto"/>
            <w:bottom w:val="none" w:sz="0" w:space="0" w:color="auto"/>
            <w:right w:val="none" w:sz="0" w:space="0" w:color="auto"/>
          </w:divBdr>
        </w:div>
        <w:div w:id="96338331">
          <w:marLeft w:val="480"/>
          <w:marRight w:val="0"/>
          <w:marTop w:val="0"/>
          <w:marBottom w:val="0"/>
          <w:divBdr>
            <w:top w:val="none" w:sz="0" w:space="0" w:color="auto"/>
            <w:left w:val="none" w:sz="0" w:space="0" w:color="auto"/>
            <w:bottom w:val="none" w:sz="0" w:space="0" w:color="auto"/>
            <w:right w:val="none" w:sz="0" w:space="0" w:color="auto"/>
          </w:divBdr>
        </w:div>
        <w:div w:id="277028483">
          <w:marLeft w:val="480"/>
          <w:marRight w:val="0"/>
          <w:marTop w:val="0"/>
          <w:marBottom w:val="0"/>
          <w:divBdr>
            <w:top w:val="none" w:sz="0" w:space="0" w:color="auto"/>
            <w:left w:val="none" w:sz="0" w:space="0" w:color="auto"/>
            <w:bottom w:val="none" w:sz="0" w:space="0" w:color="auto"/>
            <w:right w:val="none" w:sz="0" w:space="0" w:color="auto"/>
          </w:divBdr>
        </w:div>
        <w:div w:id="699087259">
          <w:marLeft w:val="480"/>
          <w:marRight w:val="0"/>
          <w:marTop w:val="0"/>
          <w:marBottom w:val="0"/>
          <w:divBdr>
            <w:top w:val="none" w:sz="0" w:space="0" w:color="auto"/>
            <w:left w:val="none" w:sz="0" w:space="0" w:color="auto"/>
            <w:bottom w:val="none" w:sz="0" w:space="0" w:color="auto"/>
            <w:right w:val="none" w:sz="0" w:space="0" w:color="auto"/>
          </w:divBdr>
        </w:div>
        <w:div w:id="232014303">
          <w:marLeft w:val="480"/>
          <w:marRight w:val="0"/>
          <w:marTop w:val="0"/>
          <w:marBottom w:val="0"/>
          <w:divBdr>
            <w:top w:val="none" w:sz="0" w:space="0" w:color="auto"/>
            <w:left w:val="none" w:sz="0" w:space="0" w:color="auto"/>
            <w:bottom w:val="none" w:sz="0" w:space="0" w:color="auto"/>
            <w:right w:val="none" w:sz="0" w:space="0" w:color="auto"/>
          </w:divBdr>
        </w:div>
        <w:div w:id="607859728">
          <w:marLeft w:val="480"/>
          <w:marRight w:val="0"/>
          <w:marTop w:val="0"/>
          <w:marBottom w:val="0"/>
          <w:divBdr>
            <w:top w:val="none" w:sz="0" w:space="0" w:color="auto"/>
            <w:left w:val="none" w:sz="0" w:space="0" w:color="auto"/>
            <w:bottom w:val="none" w:sz="0" w:space="0" w:color="auto"/>
            <w:right w:val="none" w:sz="0" w:space="0" w:color="auto"/>
          </w:divBdr>
        </w:div>
        <w:div w:id="1685546136">
          <w:marLeft w:val="480"/>
          <w:marRight w:val="0"/>
          <w:marTop w:val="0"/>
          <w:marBottom w:val="0"/>
          <w:divBdr>
            <w:top w:val="none" w:sz="0" w:space="0" w:color="auto"/>
            <w:left w:val="none" w:sz="0" w:space="0" w:color="auto"/>
            <w:bottom w:val="none" w:sz="0" w:space="0" w:color="auto"/>
            <w:right w:val="none" w:sz="0" w:space="0" w:color="auto"/>
          </w:divBdr>
        </w:div>
        <w:div w:id="1206871859">
          <w:marLeft w:val="480"/>
          <w:marRight w:val="0"/>
          <w:marTop w:val="0"/>
          <w:marBottom w:val="0"/>
          <w:divBdr>
            <w:top w:val="none" w:sz="0" w:space="0" w:color="auto"/>
            <w:left w:val="none" w:sz="0" w:space="0" w:color="auto"/>
            <w:bottom w:val="none" w:sz="0" w:space="0" w:color="auto"/>
            <w:right w:val="none" w:sz="0" w:space="0" w:color="auto"/>
          </w:divBdr>
        </w:div>
        <w:div w:id="1028261231">
          <w:marLeft w:val="480"/>
          <w:marRight w:val="0"/>
          <w:marTop w:val="0"/>
          <w:marBottom w:val="0"/>
          <w:divBdr>
            <w:top w:val="none" w:sz="0" w:space="0" w:color="auto"/>
            <w:left w:val="none" w:sz="0" w:space="0" w:color="auto"/>
            <w:bottom w:val="none" w:sz="0" w:space="0" w:color="auto"/>
            <w:right w:val="none" w:sz="0" w:space="0" w:color="auto"/>
          </w:divBdr>
        </w:div>
        <w:div w:id="198201377">
          <w:marLeft w:val="480"/>
          <w:marRight w:val="0"/>
          <w:marTop w:val="0"/>
          <w:marBottom w:val="0"/>
          <w:divBdr>
            <w:top w:val="none" w:sz="0" w:space="0" w:color="auto"/>
            <w:left w:val="none" w:sz="0" w:space="0" w:color="auto"/>
            <w:bottom w:val="none" w:sz="0" w:space="0" w:color="auto"/>
            <w:right w:val="none" w:sz="0" w:space="0" w:color="auto"/>
          </w:divBdr>
        </w:div>
        <w:div w:id="418137508">
          <w:marLeft w:val="480"/>
          <w:marRight w:val="0"/>
          <w:marTop w:val="0"/>
          <w:marBottom w:val="0"/>
          <w:divBdr>
            <w:top w:val="none" w:sz="0" w:space="0" w:color="auto"/>
            <w:left w:val="none" w:sz="0" w:space="0" w:color="auto"/>
            <w:bottom w:val="none" w:sz="0" w:space="0" w:color="auto"/>
            <w:right w:val="none" w:sz="0" w:space="0" w:color="auto"/>
          </w:divBdr>
        </w:div>
        <w:div w:id="1147015854">
          <w:marLeft w:val="480"/>
          <w:marRight w:val="0"/>
          <w:marTop w:val="0"/>
          <w:marBottom w:val="0"/>
          <w:divBdr>
            <w:top w:val="none" w:sz="0" w:space="0" w:color="auto"/>
            <w:left w:val="none" w:sz="0" w:space="0" w:color="auto"/>
            <w:bottom w:val="none" w:sz="0" w:space="0" w:color="auto"/>
            <w:right w:val="none" w:sz="0" w:space="0" w:color="auto"/>
          </w:divBdr>
        </w:div>
        <w:div w:id="901671838">
          <w:marLeft w:val="480"/>
          <w:marRight w:val="0"/>
          <w:marTop w:val="0"/>
          <w:marBottom w:val="0"/>
          <w:divBdr>
            <w:top w:val="none" w:sz="0" w:space="0" w:color="auto"/>
            <w:left w:val="none" w:sz="0" w:space="0" w:color="auto"/>
            <w:bottom w:val="none" w:sz="0" w:space="0" w:color="auto"/>
            <w:right w:val="none" w:sz="0" w:space="0" w:color="auto"/>
          </w:divBdr>
        </w:div>
        <w:div w:id="1057975241">
          <w:marLeft w:val="480"/>
          <w:marRight w:val="0"/>
          <w:marTop w:val="0"/>
          <w:marBottom w:val="0"/>
          <w:divBdr>
            <w:top w:val="none" w:sz="0" w:space="0" w:color="auto"/>
            <w:left w:val="none" w:sz="0" w:space="0" w:color="auto"/>
            <w:bottom w:val="none" w:sz="0" w:space="0" w:color="auto"/>
            <w:right w:val="none" w:sz="0" w:space="0" w:color="auto"/>
          </w:divBdr>
        </w:div>
        <w:div w:id="494615750">
          <w:marLeft w:val="480"/>
          <w:marRight w:val="0"/>
          <w:marTop w:val="0"/>
          <w:marBottom w:val="0"/>
          <w:divBdr>
            <w:top w:val="none" w:sz="0" w:space="0" w:color="auto"/>
            <w:left w:val="none" w:sz="0" w:space="0" w:color="auto"/>
            <w:bottom w:val="none" w:sz="0" w:space="0" w:color="auto"/>
            <w:right w:val="none" w:sz="0" w:space="0" w:color="auto"/>
          </w:divBdr>
        </w:div>
        <w:div w:id="124351563">
          <w:marLeft w:val="480"/>
          <w:marRight w:val="0"/>
          <w:marTop w:val="0"/>
          <w:marBottom w:val="0"/>
          <w:divBdr>
            <w:top w:val="none" w:sz="0" w:space="0" w:color="auto"/>
            <w:left w:val="none" w:sz="0" w:space="0" w:color="auto"/>
            <w:bottom w:val="none" w:sz="0" w:space="0" w:color="auto"/>
            <w:right w:val="none" w:sz="0" w:space="0" w:color="auto"/>
          </w:divBdr>
        </w:div>
        <w:div w:id="144903643">
          <w:marLeft w:val="480"/>
          <w:marRight w:val="0"/>
          <w:marTop w:val="0"/>
          <w:marBottom w:val="0"/>
          <w:divBdr>
            <w:top w:val="none" w:sz="0" w:space="0" w:color="auto"/>
            <w:left w:val="none" w:sz="0" w:space="0" w:color="auto"/>
            <w:bottom w:val="none" w:sz="0" w:space="0" w:color="auto"/>
            <w:right w:val="none" w:sz="0" w:space="0" w:color="auto"/>
          </w:divBdr>
        </w:div>
        <w:div w:id="461966033">
          <w:marLeft w:val="480"/>
          <w:marRight w:val="0"/>
          <w:marTop w:val="0"/>
          <w:marBottom w:val="0"/>
          <w:divBdr>
            <w:top w:val="none" w:sz="0" w:space="0" w:color="auto"/>
            <w:left w:val="none" w:sz="0" w:space="0" w:color="auto"/>
            <w:bottom w:val="none" w:sz="0" w:space="0" w:color="auto"/>
            <w:right w:val="none" w:sz="0" w:space="0" w:color="auto"/>
          </w:divBdr>
        </w:div>
        <w:div w:id="2048066969">
          <w:marLeft w:val="480"/>
          <w:marRight w:val="0"/>
          <w:marTop w:val="0"/>
          <w:marBottom w:val="0"/>
          <w:divBdr>
            <w:top w:val="none" w:sz="0" w:space="0" w:color="auto"/>
            <w:left w:val="none" w:sz="0" w:space="0" w:color="auto"/>
            <w:bottom w:val="none" w:sz="0" w:space="0" w:color="auto"/>
            <w:right w:val="none" w:sz="0" w:space="0" w:color="auto"/>
          </w:divBdr>
        </w:div>
        <w:div w:id="1455715748">
          <w:marLeft w:val="480"/>
          <w:marRight w:val="0"/>
          <w:marTop w:val="0"/>
          <w:marBottom w:val="0"/>
          <w:divBdr>
            <w:top w:val="none" w:sz="0" w:space="0" w:color="auto"/>
            <w:left w:val="none" w:sz="0" w:space="0" w:color="auto"/>
            <w:bottom w:val="none" w:sz="0" w:space="0" w:color="auto"/>
            <w:right w:val="none" w:sz="0" w:space="0" w:color="auto"/>
          </w:divBdr>
        </w:div>
        <w:div w:id="1269849799">
          <w:marLeft w:val="480"/>
          <w:marRight w:val="0"/>
          <w:marTop w:val="0"/>
          <w:marBottom w:val="0"/>
          <w:divBdr>
            <w:top w:val="none" w:sz="0" w:space="0" w:color="auto"/>
            <w:left w:val="none" w:sz="0" w:space="0" w:color="auto"/>
            <w:bottom w:val="none" w:sz="0" w:space="0" w:color="auto"/>
            <w:right w:val="none" w:sz="0" w:space="0" w:color="auto"/>
          </w:divBdr>
        </w:div>
        <w:div w:id="249626966">
          <w:marLeft w:val="480"/>
          <w:marRight w:val="0"/>
          <w:marTop w:val="0"/>
          <w:marBottom w:val="0"/>
          <w:divBdr>
            <w:top w:val="none" w:sz="0" w:space="0" w:color="auto"/>
            <w:left w:val="none" w:sz="0" w:space="0" w:color="auto"/>
            <w:bottom w:val="none" w:sz="0" w:space="0" w:color="auto"/>
            <w:right w:val="none" w:sz="0" w:space="0" w:color="auto"/>
          </w:divBdr>
        </w:div>
        <w:div w:id="1014304766">
          <w:marLeft w:val="480"/>
          <w:marRight w:val="0"/>
          <w:marTop w:val="0"/>
          <w:marBottom w:val="0"/>
          <w:divBdr>
            <w:top w:val="none" w:sz="0" w:space="0" w:color="auto"/>
            <w:left w:val="none" w:sz="0" w:space="0" w:color="auto"/>
            <w:bottom w:val="none" w:sz="0" w:space="0" w:color="auto"/>
            <w:right w:val="none" w:sz="0" w:space="0" w:color="auto"/>
          </w:divBdr>
        </w:div>
        <w:div w:id="370695284">
          <w:marLeft w:val="480"/>
          <w:marRight w:val="0"/>
          <w:marTop w:val="0"/>
          <w:marBottom w:val="0"/>
          <w:divBdr>
            <w:top w:val="none" w:sz="0" w:space="0" w:color="auto"/>
            <w:left w:val="none" w:sz="0" w:space="0" w:color="auto"/>
            <w:bottom w:val="none" w:sz="0" w:space="0" w:color="auto"/>
            <w:right w:val="none" w:sz="0" w:space="0" w:color="auto"/>
          </w:divBdr>
        </w:div>
        <w:div w:id="12848264">
          <w:marLeft w:val="480"/>
          <w:marRight w:val="0"/>
          <w:marTop w:val="0"/>
          <w:marBottom w:val="0"/>
          <w:divBdr>
            <w:top w:val="none" w:sz="0" w:space="0" w:color="auto"/>
            <w:left w:val="none" w:sz="0" w:space="0" w:color="auto"/>
            <w:bottom w:val="none" w:sz="0" w:space="0" w:color="auto"/>
            <w:right w:val="none" w:sz="0" w:space="0" w:color="auto"/>
          </w:divBdr>
        </w:div>
        <w:div w:id="1103576374">
          <w:marLeft w:val="480"/>
          <w:marRight w:val="0"/>
          <w:marTop w:val="0"/>
          <w:marBottom w:val="0"/>
          <w:divBdr>
            <w:top w:val="none" w:sz="0" w:space="0" w:color="auto"/>
            <w:left w:val="none" w:sz="0" w:space="0" w:color="auto"/>
            <w:bottom w:val="none" w:sz="0" w:space="0" w:color="auto"/>
            <w:right w:val="none" w:sz="0" w:space="0" w:color="auto"/>
          </w:divBdr>
        </w:div>
        <w:div w:id="1697535394">
          <w:marLeft w:val="480"/>
          <w:marRight w:val="0"/>
          <w:marTop w:val="0"/>
          <w:marBottom w:val="0"/>
          <w:divBdr>
            <w:top w:val="none" w:sz="0" w:space="0" w:color="auto"/>
            <w:left w:val="none" w:sz="0" w:space="0" w:color="auto"/>
            <w:bottom w:val="none" w:sz="0" w:space="0" w:color="auto"/>
            <w:right w:val="none" w:sz="0" w:space="0" w:color="auto"/>
          </w:divBdr>
        </w:div>
        <w:div w:id="1302879305">
          <w:marLeft w:val="480"/>
          <w:marRight w:val="0"/>
          <w:marTop w:val="0"/>
          <w:marBottom w:val="0"/>
          <w:divBdr>
            <w:top w:val="none" w:sz="0" w:space="0" w:color="auto"/>
            <w:left w:val="none" w:sz="0" w:space="0" w:color="auto"/>
            <w:bottom w:val="none" w:sz="0" w:space="0" w:color="auto"/>
            <w:right w:val="none" w:sz="0" w:space="0" w:color="auto"/>
          </w:divBdr>
        </w:div>
        <w:div w:id="243956705">
          <w:marLeft w:val="480"/>
          <w:marRight w:val="0"/>
          <w:marTop w:val="0"/>
          <w:marBottom w:val="0"/>
          <w:divBdr>
            <w:top w:val="none" w:sz="0" w:space="0" w:color="auto"/>
            <w:left w:val="none" w:sz="0" w:space="0" w:color="auto"/>
            <w:bottom w:val="none" w:sz="0" w:space="0" w:color="auto"/>
            <w:right w:val="none" w:sz="0" w:space="0" w:color="auto"/>
          </w:divBdr>
        </w:div>
        <w:div w:id="90712491">
          <w:marLeft w:val="480"/>
          <w:marRight w:val="0"/>
          <w:marTop w:val="0"/>
          <w:marBottom w:val="0"/>
          <w:divBdr>
            <w:top w:val="none" w:sz="0" w:space="0" w:color="auto"/>
            <w:left w:val="none" w:sz="0" w:space="0" w:color="auto"/>
            <w:bottom w:val="none" w:sz="0" w:space="0" w:color="auto"/>
            <w:right w:val="none" w:sz="0" w:space="0" w:color="auto"/>
          </w:divBdr>
        </w:div>
        <w:div w:id="490829447">
          <w:marLeft w:val="480"/>
          <w:marRight w:val="0"/>
          <w:marTop w:val="0"/>
          <w:marBottom w:val="0"/>
          <w:divBdr>
            <w:top w:val="none" w:sz="0" w:space="0" w:color="auto"/>
            <w:left w:val="none" w:sz="0" w:space="0" w:color="auto"/>
            <w:bottom w:val="none" w:sz="0" w:space="0" w:color="auto"/>
            <w:right w:val="none" w:sz="0" w:space="0" w:color="auto"/>
          </w:divBdr>
        </w:div>
        <w:div w:id="949704775">
          <w:marLeft w:val="480"/>
          <w:marRight w:val="0"/>
          <w:marTop w:val="0"/>
          <w:marBottom w:val="0"/>
          <w:divBdr>
            <w:top w:val="none" w:sz="0" w:space="0" w:color="auto"/>
            <w:left w:val="none" w:sz="0" w:space="0" w:color="auto"/>
            <w:bottom w:val="none" w:sz="0" w:space="0" w:color="auto"/>
            <w:right w:val="none" w:sz="0" w:space="0" w:color="auto"/>
          </w:divBdr>
        </w:div>
        <w:div w:id="940916947">
          <w:marLeft w:val="480"/>
          <w:marRight w:val="0"/>
          <w:marTop w:val="0"/>
          <w:marBottom w:val="0"/>
          <w:divBdr>
            <w:top w:val="none" w:sz="0" w:space="0" w:color="auto"/>
            <w:left w:val="none" w:sz="0" w:space="0" w:color="auto"/>
            <w:bottom w:val="none" w:sz="0" w:space="0" w:color="auto"/>
            <w:right w:val="none" w:sz="0" w:space="0" w:color="auto"/>
          </w:divBdr>
        </w:div>
        <w:div w:id="81729792">
          <w:marLeft w:val="480"/>
          <w:marRight w:val="0"/>
          <w:marTop w:val="0"/>
          <w:marBottom w:val="0"/>
          <w:divBdr>
            <w:top w:val="none" w:sz="0" w:space="0" w:color="auto"/>
            <w:left w:val="none" w:sz="0" w:space="0" w:color="auto"/>
            <w:bottom w:val="none" w:sz="0" w:space="0" w:color="auto"/>
            <w:right w:val="none" w:sz="0" w:space="0" w:color="auto"/>
          </w:divBdr>
        </w:div>
        <w:div w:id="790250576">
          <w:marLeft w:val="480"/>
          <w:marRight w:val="0"/>
          <w:marTop w:val="0"/>
          <w:marBottom w:val="0"/>
          <w:divBdr>
            <w:top w:val="none" w:sz="0" w:space="0" w:color="auto"/>
            <w:left w:val="none" w:sz="0" w:space="0" w:color="auto"/>
            <w:bottom w:val="none" w:sz="0" w:space="0" w:color="auto"/>
            <w:right w:val="none" w:sz="0" w:space="0" w:color="auto"/>
          </w:divBdr>
        </w:div>
        <w:div w:id="1250193902">
          <w:marLeft w:val="480"/>
          <w:marRight w:val="0"/>
          <w:marTop w:val="0"/>
          <w:marBottom w:val="0"/>
          <w:divBdr>
            <w:top w:val="none" w:sz="0" w:space="0" w:color="auto"/>
            <w:left w:val="none" w:sz="0" w:space="0" w:color="auto"/>
            <w:bottom w:val="none" w:sz="0" w:space="0" w:color="auto"/>
            <w:right w:val="none" w:sz="0" w:space="0" w:color="auto"/>
          </w:divBdr>
        </w:div>
        <w:div w:id="1640841365">
          <w:marLeft w:val="480"/>
          <w:marRight w:val="0"/>
          <w:marTop w:val="0"/>
          <w:marBottom w:val="0"/>
          <w:divBdr>
            <w:top w:val="none" w:sz="0" w:space="0" w:color="auto"/>
            <w:left w:val="none" w:sz="0" w:space="0" w:color="auto"/>
            <w:bottom w:val="none" w:sz="0" w:space="0" w:color="auto"/>
            <w:right w:val="none" w:sz="0" w:space="0" w:color="auto"/>
          </w:divBdr>
        </w:div>
        <w:div w:id="489448063">
          <w:marLeft w:val="480"/>
          <w:marRight w:val="0"/>
          <w:marTop w:val="0"/>
          <w:marBottom w:val="0"/>
          <w:divBdr>
            <w:top w:val="none" w:sz="0" w:space="0" w:color="auto"/>
            <w:left w:val="none" w:sz="0" w:space="0" w:color="auto"/>
            <w:bottom w:val="none" w:sz="0" w:space="0" w:color="auto"/>
            <w:right w:val="none" w:sz="0" w:space="0" w:color="auto"/>
          </w:divBdr>
        </w:div>
        <w:div w:id="927349001">
          <w:marLeft w:val="480"/>
          <w:marRight w:val="0"/>
          <w:marTop w:val="0"/>
          <w:marBottom w:val="0"/>
          <w:divBdr>
            <w:top w:val="none" w:sz="0" w:space="0" w:color="auto"/>
            <w:left w:val="none" w:sz="0" w:space="0" w:color="auto"/>
            <w:bottom w:val="none" w:sz="0" w:space="0" w:color="auto"/>
            <w:right w:val="none" w:sz="0" w:space="0" w:color="auto"/>
          </w:divBdr>
        </w:div>
        <w:div w:id="664361189">
          <w:marLeft w:val="480"/>
          <w:marRight w:val="0"/>
          <w:marTop w:val="0"/>
          <w:marBottom w:val="0"/>
          <w:divBdr>
            <w:top w:val="none" w:sz="0" w:space="0" w:color="auto"/>
            <w:left w:val="none" w:sz="0" w:space="0" w:color="auto"/>
            <w:bottom w:val="none" w:sz="0" w:space="0" w:color="auto"/>
            <w:right w:val="none" w:sz="0" w:space="0" w:color="auto"/>
          </w:divBdr>
        </w:div>
        <w:div w:id="1504978323">
          <w:marLeft w:val="480"/>
          <w:marRight w:val="0"/>
          <w:marTop w:val="0"/>
          <w:marBottom w:val="0"/>
          <w:divBdr>
            <w:top w:val="none" w:sz="0" w:space="0" w:color="auto"/>
            <w:left w:val="none" w:sz="0" w:space="0" w:color="auto"/>
            <w:bottom w:val="none" w:sz="0" w:space="0" w:color="auto"/>
            <w:right w:val="none" w:sz="0" w:space="0" w:color="auto"/>
          </w:divBdr>
        </w:div>
        <w:div w:id="337781247">
          <w:marLeft w:val="480"/>
          <w:marRight w:val="0"/>
          <w:marTop w:val="0"/>
          <w:marBottom w:val="0"/>
          <w:divBdr>
            <w:top w:val="none" w:sz="0" w:space="0" w:color="auto"/>
            <w:left w:val="none" w:sz="0" w:space="0" w:color="auto"/>
            <w:bottom w:val="none" w:sz="0" w:space="0" w:color="auto"/>
            <w:right w:val="none" w:sz="0" w:space="0" w:color="auto"/>
          </w:divBdr>
        </w:div>
        <w:div w:id="997339574">
          <w:marLeft w:val="480"/>
          <w:marRight w:val="0"/>
          <w:marTop w:val="0"/>
          <w:marBottom w:val="0"/>
          <w:divBdr>
            <w:top w:val="none" w:sz="0" w:space="0" w:color="auto"/>
            <w:left w:val="none" w:sz="0" w:space="0" w:color="auto"/>
            <w:bottom w:val="none" w:sz="0" w:space="0" w:color="auto"/>
            <w:right w:val="none" w:sz="0" w:space="0" w:color="auto"/>
          </w:divBdr>
        </w:div>
        <w:div w:id="723020498">
          <w:marLeft w:val="480"/>
          <w:marRight w:val="0"/>
          <w:marTop w:val="0"/>
          <w:marBottom w:val="0"/>
          <w:divBdr>
            <w:top w:val="none" w:sz="0" w:space="0" w:color="auto"/>
            <w:left w:val="none" w:sz="0" w:space="0" w:color="auto"/>
            <w:bottom w:val="none" w:sz="0" w:space="0" w:color="auto"/>
            <w:right w:val="none" w:sz="0" w:space="0" w:color="auto"/>
          </w:divBdr>
        </w:div>
        <w:div w:id="688870283">
          <w:marLeft w:val="480"/>
          <w:marRight w:val="0"/>
          <w:marTop w:val="0"/>
          <w:marBottom w:val="0"/>
          <w:divBdr>
            <w:top w:val="none" w:sz="0" w:space="0" w:color="auto"/>
            <w:left w:val="none" w:sz="0" w:space="0" w:color="auto"/>
            <w:bottom w:val="none" w:sz="0" w:space="0" w:color="auto"/>
            <w:right w:val="none" w:sz="0" w:space="0" w:color="auto"/>
          </w:divBdr>
        </w:div>
        <w:div w:id="546720707">
          <w:marLeft w:val="480"/>
          <w:marRight w:val="0"/>
          <w:marTop w:val="0"/>
          <w:marBottom w:val="0"/>
          <w:divBdr>
            <w:top w:val="none" w:sz="0" w:space="0" w:color="auto"/>
            <w:left w:val="none" w:sz="0" w:space="0" w:color="auto"/>
            <w:bottom w:val="none" w:sz="0" w:space="0" w:color="auto"/>
            <w:right w:val="none" w:sz="0" w:space="0" w:color="auto"/>
          </w:divBdr>
        </w:div>
        <w:div w:id="272055565">
          <w:marLeft w:val="480"/>
          <w:marRight w:val="0"/>
          <w:marTop w:val="0"/>
          <w:marBottom w:val="0"/>
          <w:divBdr>
            <w:top w:val="none" w:sz="0" w:space="0" w:color="auto"/>
            <w:left w:val="none" w:sz="0" w:space="0" w:color="auto"/>
            <w:bottom w:val="none" w:sz="0" w:space="0" w:color="auto"/>
            <w:right w:val="none" w:sz="0" w:space="0" w:color="auto"/>
          </w:divBdr>
        </w:div>
        <w:div w:id="850683772">
          <w:marLeft w:val="480"/>
          <w:marRight w:val="0"/>
          <w:marTop w:val="0"/>
          <w:marBottom w:val="0"/>
          <w:divBdr>
            <w:top w:val="none" w:sz="0" w:space="0" w:color="auto"/>
            <w:left w:val="none" w:sz="0" w:space="0" w:color="auto"/>
            <w:bottom w:val="none" w:sz="0" w:space="0" w:color="auto"/>
            <w:right w:val="none" w:sz="0" w:space="0" w:color="auto"/>
          </w:divBdr>
        </w:div>
        <w:div w:id="376393750">
          <w:marLeft w:val="480"/>
          <w:marRight w:val="0"/>
          <w:marTop w:val="0"/>
          <w:marBottom w:val="0"/>
          <w:divBdr>
            <w:top w:val="none" w:sz="0" w:space="0" w:color="auto"/>
            <w:left w:val="none" w:sz="0" w:space="0" w:color="auto"/>
            <w:bottom w:val="none" w:sz="0" w:space="0" w:color="auto"/>
            <w:right w:val="none" w:sz="0" w:space="0" w:color="auto"/>
          </w:divBdr>
        </w:div>
        <w:div w:id="1929264714">
          <w:marLeft w:val="480"/>
          <w:marRight w:val="0"/>
          <w:marTop w:val="0"/>
          <w:marBottom w:val="0"/>
          <w:divBdr>
            <w:top w:val="none" w:sz="0" w:space="0" w:color="auto"/>
            <w:left w:val="none" w:sz="0" w:space="0" w:color="auto"/>
            <w:bottom w:val="none" w:sz="0" w:space="0" w:color="auto"/>
            <w:right w:val="none" w:sz="0" w:space="0" w:color="auto"/>
          </w:divBdr>
        </w:div>
        <w:div w:id="778794951">
          <w:marLeft w:val="480"/>
          <w:marRight w:val="0"/>
          <w:marTop w:val="0"/>
          <w:marBottom w:val="0"/>
          <w:divBdr>
            <w:top w:val="none" w:sz="0" w:space="0" w:color="auto"/>
            <w:left w:val="none" w:sz="0" w:space="0" w:color="auto"/>
            <w:bottom w:val="none" w:sz="0" w:space="0" w:color="auto"/>
            <w:right w:val="none" w:sz="0" w:space="0" w:color="auto"/>
          </w:divBdr>
        </w:div>
        <w:div w:id="1027027614">
          <w:marLeft w:val="480"/>
          <w:marRight w:val="0"/>
          <w:marTop w:val="0"/>
          <w:marBottom w:val="0"/>
          <w:divBdr>
            <w:top w:val="none" w:sz="0" w:space="0" w:color="auto"/>
            <w:left w:val="none" w:sz="0" w:space="0" w:color="auto"/>
            <w:bottom w:val="none" w:sz="0" w:space="0" w:color="auto"/>
            <w:right w:val="none" w:sz="0" w:space="0" w:color="auto"/>
          </w:divBdr>
        </w:div>
        <w:div w:id="1877741749">
          <w:marLeft w:val="480"/>
          <w:marRight w:val="0"/>
          <w:marTop w:val="0"/>
          <w:marBottom w:val="0"/>
          <w:divBdr>
            <w:top w:val="none" w:sz="0" w:space="0" w:color="auto"/>
            <w:left w:val="none" w:sz="0" w:space="0" w:color="auto"/>
            <w:bottom w:val="none" w:sz="0" w:space="0" w:color="auto"/>
            <w:right w:val="none" w:sz="0" w:space="0" w:color="auto"/>
          </w:divBdr>
        </w:div>
        <w:div w:id="88620025">
          <w:marLeft w:val="480"/>
          <w:marRight w:val="0"/>
          <w:marTop w:val="0"/>
          <w:marBottom w:val="0"/>
          <w:divBdr>
            <w:top w:val="none" w:sz="0" w:space="0" w:color="auto"/>
            <w:left w:val="none" w:sz="0" w:space="0" w:color="auto"/>
            <w:bottom w:val="none" w:sz="0" w:space="0" w:color="auto"/>
            <w:right w:val="none" w:sz="0" w:space="0" w:color="auto"/>
          </w:divBdr>
        </w:div>
        <w:div w:id="1621885056">
          <w:marLeft w:val="480"/>
          <w:marRight w:val="0"/>
          <w:marTop w:val="0"/>
          <w:marBottom w:val="0"/>
          <w:divBdr>
            <w:top w:val="none" w:sz="0" w:space="0" w:color="auto"/>
            <w:left w:val="none" w:sz="0" w:space="0" w:color="auto"/>
            <w:bottom w:val="none" w:sz="0" w:space="0" w:color="auto"/>
            <w:right w:val="none" w:sz="0" w:space="0" w:color="auto"/>
          </w:divBdr>
        </w:div>
        <w:div w:id="693069041">
          <w:marLeft w:val="480"/>
          <w:marRight w:val="0"/>
          <w:marTop w:val="0"/>
          <w:marBottom w:val="0"/>
          <w:divBdr>
            <w:top w:val="none" w:sz="0" w:space="0" w:color="auto"/>
            <w:left w:val="none" w:sz="0" w:space="0" w:color="auto"/>
            <w:bottom w:val="none" w:sz="0" w:space="0" w:color="auto"/>
            <w:right w:val="none" w:sz="0" w:space="0" w:color="auto"/>
          </w:divBdr>
        </w:div>
        <w:div w:id="269164026">
          <w:marLeft w:val="480"/>
          <w:marRight w:val="0"/>
          <w:marTop w:val="0"/>
          <w:marBottom w:val="0"/>
          <w:divBdr>
            <w:top w:val="none" w:sz="0" w:space="0" w:color="auto"/>
            <w:left w:val="none" w:sz="0" w:space="0" w:color="auto"/>
            <w:bottom w:val="none" w:sz="0" w:space="0" w:color="auto"/>
            <w:right w:val="none" w:sz="0" w:space="0" w:color="auto"/>
          </w:divBdr>
        </w:div>
        <w:div w:id="2110391050">
          <w:marLeft w:val="480"/>
          <w:marRight w:val="0"/>
          <w:marTop w:val="0"/>
          <w:marBottom w:val="0"/>
          <w:divBdr>
            <w:top w:val="none" w:sz="0" w:space="0" w:color="auto"/>
            <w:left w:val="none" w:sz="0" w:space="0" w:color="auto"/>
            <w:bottom w:val="none" w:sz="0" w:space="0" w:color="auto"/>
            <w:right w:val="none" w:sz="0" w:space="0" w:color="auto"/>
          </w:divBdr>
        </w:div>
        <w:div w:id="708844882">
          <w:marLeft w:val="480"/>
          <w:marRight w:val="0"/>
          <w:marTop w:val="0"/>
          <w:marBottom w:val="0"/>
          <w:divBdr>
            <w:top w:val="none" w:sz="0" w:space="0" w:color="auto"/>
            <w:left w:val="none" w:sz="0" w:space="0" w:color="auto"/>
            <w:bottom w:val="none" w:sz="0" w:space="0" w:color="auto"/>
            <w:right w:val="none" w:sz="0" w:space="0" w:color="auto"/>
          </w:divBdr>
        </w:div>
        <w:div w:id="1737511256">
          <w:marLeft w:val="480"/>
          <w:marRight w:val="0"/>
          <w:marTop w:val="0"/>
          <w:marBottom w:val="0"/>
          <w:divBdr>
            <w:top w:val="none" w:sz="0" w:space="0" w:color="auto"/>
            <w:left w:val="none" w:sz="0" w:space="0" w:color="auto"/>
            <w:bottom w:val="none" w:sz="0" w:space="0" w:color="auto"/>
            <w:right w:val="none" w:sz="0" w:space="0" w:color="auto"/>
          </w:divBdr>
        </w:div>
        <w:div w:id="739521459">
          <w:marLeft w:val="480"/>
          <w:marRight w:val="0"/>
          <w:marTop w:val="0"/>
          <w:marBottom w:val="0"/>
          <w:divBdr>
            <w:top w:val="none" w:sz="0" w:space="0" w:color="auto"/>
            <w:left w:val="none" w:sz="0" w:space="0" w:color="auto"/>
            <w:bottom w:val="none" w:sz="0" w:space="0" w:color="auto"/>
            <w:right w:val="none" w:sz="0" w:space="0" w:color="auto"/>
          </w:divBdr>
        </w:div>
        <w:div w:id="2146661024">
          <w:marLeft w:val="480"/>
          <w:marRight w:val="0"/>
          <w:marTop w:val="0"/>
          <w:marBottom w:val="0"/>
          <w:divBdr>
            <w:top w:val="none" w:sz="0" w:space="0" w:color="auto"/>
            <w:left w:val="none" w:sz="0" w:space="0" w:color="auto"/>
            <w:bottom w:val="none" w:sz="0" w:space="0" w:color="auto"/>
            <w:right w:val="none" w:sz="0" w:space="0" w:color="auto"/>
          </w:divBdr>
        </w:div>
        <w:div w:id="115025799">
          <w:marLeft w:val="480"/>
          <w:marRight w:val="0"/>
          <w:marTop w:val="0"/>
          <w:marBottom w:val="0"/>
          <w:divBdr>
            <w:top w:val="none" w:sz="0" w:space="0" w:color="auto"/>
            <w:left w:val="none" w:sz="0" w:space="0" w:color="auto"/>
            <w:bottom w:val="none" w:sz="0" w:space="0" w:color="auto"/>
            <w:right w:val="none" w:sz="0" w:space="0" w:color="auto"/>
          </w:divBdr>
        </w:div>
        <w:div w:id="1988900331">
          <w:marLeft w:val="480"/>
          <w:marRight w:val="0"/>
          <w:marTop w:val="0"/>
          <w:marBottom w:val="0"/>
          <w:divBdr>
            <w:top w:val="none" w:sz="0" w:space="0" w:color="auto"/>
            <w:left w:val="none" w:sz="0" w:space="0" w:color="auto"/>
            <w:bottom w:val="none" w:sz="0" w:space="0" w:color="auto"/>
            <w:right w:val="none" w:sz="0" w:space="0" w:color="auto"/>
          </w:divBdr>
        </w:div>
        <w:div w:id="297154371">
          <w:marLeft w:val="480"/>
          <w:marRight w:val="0"/>
          <w:marTop w:val="0"/>
          <w:marBottom w:val="0"/>
          <w:divBdr>
            <w:top w:val="none" w:sz="0" w:space="0" w:color="auto"/>
            <w:left w:val="none" w:sz="0" w:space="0" w:color="auto"/>
            <w:bottom w:val="none" w:sz="0" w:space="0" w:color="auto"/>
            <w:right w:val="none" w:sz="0" w:space="0" w:color="auto"/>
          </w:divBdr>
        </w:div>
        <w:div w:id="221674047">
          <w:marLeft w:val="480"/>
          <w:marRight w:val="0"/>
          <w:marTop w:val="0"/>
          <w:marBottom w:val="0"/>
          <w:divBdr>
            <w:top w:val="none" w:sz="0" w:space="0" w:color="auto"/>
            <w:left w:val="none" w:sz="0" w:space="0" w:color="auto"/>
            <w:bottom w:val="none" w:sz="0" w:space="0" w:color="auto"/>
            <w:right w:val="none" w:sz="0" w:space="0" w:color="auto"/>
          </w:divBdr>
        </w:div>
        <w:div w:id="1636446907">
          <w:marLeft w:val="480"/>
          <w:marRight w:val="0"/>
          <w:marTop w:val="0"/>
          <w:marBottom w:val="0"/>
          <w:divBdr>
            <w:top w:val="none" w:sz="0" w:space="0" w:color="auto"/>
            <w:left w:val="none" w:sz="0" w:space="0" w:color="auto"/>
            <w:bottom w:val="none" w:sz="0" w:space="0" w:color="auto"/>
            <w:right w:val="none" w:sz="0" w:space="0" w:color="auto"/>
          </w:divBdr>
        </w:div>
        <w:div w:id="930625441">
          <w:marLeft w:val="480"/>
          <w:marRight w:val="0"/>
          <w:marTop w:val="0"/>
          <w:marBottom w:val="0"/>
          <w:divBdr>
            <w:top w:val="none" w:sz="0" w:space="0" w:color="auto"/>
            <w:left w:val="none" w:sz="0" w:space="0" w:color="auto"/>
            <w:bottom w:val="none" w:sz="0" w:space="0" w:color="auto"/>
            <w:right w:val="none" w:sz="0" w:space="0" w:color="auto"/>
          </w:divBdr>
        </w:div>
        <w:div w:id="1141191286">
          <w:marLeft w:val="480"/>
          <w:marRight w:val="0"/>
          <w:marTop w:val="0"/>
          <w:marBottom w:val="0"/>
          <w:divBdr>
            <w:top w:val="none" w:sz="0" w:space="0" w:color="auto"/>
            <w:left w:val="none" w:sz="0" w:space="0" w:color="auto"/>
            <w:bottom w:val="none" w:sz="0" w:space="0" w:color="auto"/>
            <w:right w:val="none" w:sz="0" w:space="0" w:color="auto"/>
          </w:divBdr>
        </w:div>
        <w:div w:id="1768842465">
          <w:marLeft w:val="480"/>
          <w:marRight w:val="0"/>
          <w:marTop w:val="0"/>
          <w:marBottom w:val="0"/>
          <w:divBdr>
            <w:top w:val="none" w:sz="0" w:space="0" w:color="auto"/>
            <w:left w:val="none" w:sz="0" w:space="0" w:color="auto"/>
            <w:bottom w:val="none" w:sz="0" w:space="0" w:color="auto"/>
            <w:right w:val="none" w:sz="0" w:space="0" w:color="auto"/>
          </w:divBdr>
        </w:div>
        <w:div w:id="616445233">
          <w:marLeft w:val="480"/>
          <w:marRight w:val="0"/>
          <w:marTop w:val="0"/>
          <w:marBottom w:val="0"/>
          <w:divBdr>
            <w:top w:val="none" w:sz="0" w:space="0" w:color="auto"/>
            <w:left w:val="none" w:sz="0" w:space="0" w:color="auto"/>
            <w:bottom w:val="none" w:sz="0" w:space="0" w:color="auto"/>
            <w:right w:val="none" w:sz="0" w:space="0" w:color="auto"/>
          </w:divBdr>
        </w:div>
        <w:div w:id="914440639">
          <w:marLeft w:val="480"/>
          <w:marRight w:val="0"/>
          <w:marTop w:val="0"/>
          <w:marBottom w:val="0"/>
          <w:divBdr>
            <w:top w:val="none" w:sz="0" w:space="0" w:color="auto"/>
            <w:left w:val="none" w:sz="0" w:space="0" w:color="auto"/>
            <w:bottom w:val="none" w:sz="0" w:space="0" w:color="auto"/>
            <w:right w:val="none" w:sz="0" w:space="0" w:color="auto"/>
          </w:divBdr>
        </w:div>
        <w:div w:id="1277104547">
          <w:marLeft w:val="480"/>
          <w:marRight w:val="0"/>
          <w:marTop w:val="0"/>
          <w:marBottom w:val="0"/>
          <w:divBdr>
            <w:top w:val="none" w:sz="0" w:space="0" w:color="auto"/>
            <w:left w:val="none" w:sz="0" w:space="0" w:color="auto"/>
            <w:bottom w:val="none" w:sz="0" w:space="0" w:color="auto"/>
            <w:right w:val="none" w:sz="0" w:space="0" w:color="auto"/>
          </w:divBdr>
        </w:div>
        <w:div w:id="602229954">
          <w:marLeft w:val="480"/>
          <w:marRight w:val="0"/>
          <w:marTop w:val="0"/>
          <w:marBottom w:val="0"/>
          <w:divBdr>
            <w:top w:val="none" w:sz="0" w:space="0" w:color="auto"/>
            <w:left w:val="none" w:sz="0" w:space="0" w:color="auto"/>
            <w:bottom w:val="none" w:sz="0" w:space="0" w:color="auto"/>
            <w:right w:val="none" w:sz="0" w:space="0" w:color="auto"/>
          </w:divBdr>
        </w:div>
        <w:div w:id="1311523726">
          <w:marLeft w:val="480"/>
          <w:marRight w:val="0"/>
          <w:marTop w:val="0"/>
          <w:marBottom w:val="0"/>
          <w:divBdr>
            <w:top w:val="none" w:sz="0" w:space="0" w:color="auto"/>
            <w:left w:val="none" w:sz="0" w:space="0" w:color="auto"/>
            <w:bottom w:val="none" w:sz="0" w:space="0" w:color="auto"/>
            <w:right w:val="none" w:sz="0" w:space="0" w:color="auto"/>
          </w:divBdr>
        </w:div>
        <w:div w:id="1222139059">
          <w:marLeft w:val="480"/>
          <w:marRight w:val="0"/>
          <w:marTop w:val="0"/>
          <w:marBottom w:val="0"/>
          <w:divBdr>
            <w:top w:val="none" w:sz="0" w:space="0" w:color="auto"/>
            <w:left w:val="none" w:sz="0" w:space="0" w:color="auto"/>
            <w:bottom w:val="none" w:sz="0" w:space="0" w:color="auto"/>
            <w:right w:val="none" w:sz="0" w:space="0" w:color="auto"/>
          </w:divBdr>
        </w:div>
        <w:div w:id="1527673522">
          <w:marLeft w:val="480"/>
          <w:marRight w:val="0"/>
          <w:marTop w:val="0"/>
          <w:marBottom w:val="0"/>
          <w:divBdr>
            <w:top w:val="none" w:sz="0" w:space="0" w:color="auto"/>
            <w:left w:val="none" w:sz="0" w:space="0" w:color="auto"/>
            <w:bottom w:val="none" w:sz="0" w:space="0" w:color="auto"/>
            <w:right w:val="none" w:sz="0" w:space="0" w:color="auto"/>
          </w:divBdr>
        </w:div>
        <w:div w:id="897977223">
          <w:marLeft w:val="480"/>
          <w:marRight w:val="0"/>
          <w:marTop w:val="0"/>
          <w:marBottom w:val="0"/>
          <w:divBdr>
            <w:top w:val="none" w:sz="0" w:space="0" w:color="auto"/>
            <w:left w:val="none" w:sz="0" w:space="0" w:color="auto"/>
            <w:bottom w:val="none" w:sz="0" w:space="0" w:color="auto"/>
            <w:right w:val="none" w:sz="0" w:space="0" w:color="auto"/>
          </w:divBdr>
        </w:div>
        <w:div w:id="1065183661">
          <w:marLeft w:val="480"/>
          <w:marRight w:val="0"/>
          <w:marTop w:val="0"/>
          <w:marBottom w:val="0"/>
          <w:divBdr>
            <w:top w:val="none" w:sz="0" w:space="0" w:color="auto"/>
            <w:left w:val="none" w:sz="0" w:space="0" w:color="auto"/>
            <w:bottom w:val="none" w:sz="0" w:space="0" w:color="auto"/>
            <w:right w:val="none" w:sz="0" w:space="0" w:color="auto"/>
          </w:divBdr>
        </w:div>
        <w:div w:id="1106316659">
          <w:marLeft w:val="480"/>
          <w:marRight w:val="0"/>
          <w:marTop w:val="0"/>
          <w:marBottom w:val="0"/>
          <w:divBdr>
            <w:top w:val="none" w:sz="0" w:space="0" w:color="auto"/>
            <w:left w:val="none" w:sz="0" w:space="0" w:color="auto"/>
            <w:bottom w:val="none" w:sz="0" w:space="0" w:color="auto"/>
            <w:right w:val="none" w:sz="0" w:space="0" w:color="auto"/>
          </w:divBdr>
        </w:div>
        <w:div w:id="2115975748">
          <w:marLeft w:val="480"/>
          <w:marRight w:val="0"/>
          <w:marTop w:val="0"/>
          <w:marBottom w:val="0"/>
          <w:divBdr>
            <w:top w:val="none" w:sz="0" w:space="0" w:color="auto"/>
            <w:left w:val="none" w:sz="0" w:space="0" w:color="auto"/>
            <w:bottom w:val="none" w:sz="0" w:space="0" w:color="auto"/>
            <w:right w:val="none" w:sz="0" w:space="0" w:color="auto"/>
          </w:divBdr>
        </w:div>
        <w:div w:id="1789858263">
          <w:marLeft w:val="480"/>
          <w:marRight w:val="0"/>
          <w:marTop w:val="0"/>
          <w:marBottom w:val="0"/>
          <w:divBdr>
            <w:top w:val="none" w:sz="0" w:space="0" w:color="auto"/>
            <w:left w:val="none" w:sz="0" w:space="0" w:color="auto"/>
            <w:bottom w:val="none" w:sz="0" w:space="0" w:color="auto"/>
            <w:right w:val="none" w:sz="0" w:space="0" w:color="auto"/>
          </w:divBdr>
        </w:div>
        <w:div w:id="1927569085">
          <w:marLeft w:val="480"/>
          <w:marRight w:val="0"/>
          <w:marTop w:val="0"/>
          <w:marBottom w:val="0"/>
          <w:divBdr>
            <w:top w:val="none" w:sz="0" w:space="0" w:color="auto"/>
            <w:left w:val="none" w:sz="0" w:space="0" w:color="auto"/>
            <w:bottom w:val="none" w:sz="0" w:space="0" w:color="auto"/>
            <w:right w:val="none" w:sz="0" w:space="0" w:color="auto"/>
          </w:divBdr>
        </w:div>
      </w:divsChild>
    </w:div>
    <w:div w:id="642808025">
      <w:bodyDiv w:val="1"/>
      <w:marLeft w:val="0"/>
      <w:marRight w:val="0"/>
      <w:marTop w:val="0"/>
      <w:marBottom w:val="0"/>
      <w:divBdr>
        <w:top w:val="none" w:sz="0" w:space="0" w:color="auto"/>
        <w:left w:val="none" w:sz="0" w:space="0" w:color="auto"/>
        <w:bottom w:val="none" w:sz="0" w:space="0" w:color="auto"/>
        <w:right w:val="none" w:sz="0" w:space="0" w:color="auto"/>
      </w:divBdr>
    </w:div>
    <w:div w:id="643579809">
      <w:bodyDiv w:val="1"/>
      <w:marLeft w:val="0"/>
      <w:marRight w:val="0"/>
      <w:marTop w:val="0"/>
      <w:marBottom w:val="0"/>
      <w:divBdr>
        <w:top w:val="none" w:sz="0" w:space="0" w:color="auto"/>
        <w:left w:val="none" w:sz="0" w:space="0" w:color="auto"/>
        <w:bottom w:val="none" w:sz="0" w:space="0" w:color="auto"/>
        <w:right w:val="none" w:sz="0" w:space="0" w:color="auto"/>
      </w:divBdr>
    </w:div>
    <w:div w:id="643586888">
      <w:bodyDiv w:val="1"/>
      <w:marLeft w:val="0"/>
      <w:marRight w:val="0"/>
      <w:marTop w:val="0"/>
      <w:marBottom w:val="0"/>
      <w:divBdr>
        <w:top w:val="none" w:sz="0" w:space="0" w:color="auto"/>
        <w:left w:val="none" w:sz="0" w:space="0" w:color="auto"/>
        <w:bottom w:val="none" w:sz="0" w:space="0" w:color="auto"/>
        <w:right w:val="none" w:sz="0" w:space="0" w:color="auto"/>
      </w:divBdr>
    </w:div>
    <w:div w:id="643660275">
      <w:bodyDiv w:val="1"/>
      <w:marLeft w:val="0"/>
      <w:marRight w:val="0"/>
      <w:marTop w:val="0"/>
      <w:marBottom w:val="0"/>
      <w:divBdr>
        <w:top w:val="none" w:sz="0" w:space="0" w:color="auto"/>
        <w:left w:val="none" w:sz="0" w:space="0" w:color="auto"/>
        <w:bottom w:val="none" w:sz="0" w:space="0" w:color="auto"/>
        <w:right w:val="none" w:sz="0" w:space="0" w:color="auto"/>
      </w:divBdr>
    </w:div>
    <w:div w:id="643777513">
      <w:bodyDiv w:val="1"/>
      <w:marLeft w:val="0"/>
      <w:marRight w:val="0"/>
      <w:marTop w:val="0"/>
      <w:marBottom w:val="0"/>
      <w:divBdr>
        <w:top w:val="none" w:sz="0" w:space="0" w:color="auto"/>
        <w:left w:val="none" w:sz="0" w:space="0" w:color="auto"/>
        <w:bottom w:val="none" w:sz="0" w:space="0" w:color="auto"/>
        <w:right w:val="none" w:sz="0" w:space="0" w:color="auto"/>
      </w:divBdr>
    </w:div>
    <w:div w:id="643891958">
      <w:bodyDiv w:val="1"/>
      <w:marLeft w:val="0"/>
      <w:marRight w:val="0"/>
      <w:marTop w:val="0"/>
      <w:marBottom w:val="0"/>
      <w:divBdr>
        <w:top w:val="none" w:sz="0" w:space="0" w:color="auto"/>
        <w:left w:val="none" w:sz="0" w:space="0" w:color="auto"/>
        <w:bottom w:val="none" w:sz="0" w:space="0" w:color="auto"/>
        <w:right w:val="none" w:sz="0" w:space="0" w:color="auto"/>
      </w:divBdr>
    </w:div>
    <w:div w:id="644162269">
      <w:bodyDiv w:val="1"/>
      <w:marLeft w:val="0"/>
      <w:marRight w:val="0"/>
      <w:marTop w:val="0"/>
      <w:marBottom w:val="0"/>
      <w:divBdr>
        <w:top w:val="none" w:sz="0" w:space="0" w:color="auto"/>
        <w:left w:val="none" w:sz="0" w:space="0" w:color="auto"/>
        <w:bottom w:val="none" w:sz="0" w:space="0" w:color="auto"/>
        <w:right w:val="none" w:sz="0" w:space="0" w:color="auto"/>
      </w:divBdr>
    </w:div>
    <w:div w:id="644818330">
      <w:bodyDiv w:val="1"/>
      <w:marLeft w:val="0"/>
      <w:marRight w:val="0"/>
      <w:marTop w:val="0"/>
      <w:marBottom w:val="0"/>
      <w:divBdr>
        <w:top w:val="none" w:sz="0" w:space="0" w:color="auto"/>
        <w:left w:val="none" w:sz="0" w:space="0" w:color="auto"/>
        <w:bottom w:val="none" w:sz="0" w:space="0" w:color="auto"/>
        <w:right w:val="none" w:sz="0" w:space="0" w:color="auto"/>
      </w:divBdr>
    </w:div>
    <w:div w:id="644892201">
      <w:bodyDiv w:val="1"/>
      <w:marLeft w:val="0"/>
      <w:marRight w:val="0"/>
      <w:marTop w:val="0"/>
      <w:marBottom w:val="0"/>
      <w:divBdr>
        <w:top w:val="none" w:sz="0" w:space="0" w:color="auto"/>
        <w:left w:val="none" w:sz="0" w:space="0" w:color="auto"/>
        <w:bottom w:val="none" w:sz="0" w:space="0" w:color="auto"/>
        <w:right w:val="none" w:sz="0" w:space="0" w:color="auto"/>
      </w:divBdr>
    </w:div>
    <w:div w:id="645210855">
      <w:bodyDiv w:val="1"/>
      <w:marLeft w:val="0"/>
      <w:marRight w:val="0"/>
      <w:marTop w:val="0"/>
      <w:marBottom w:val="0"/>
      <w:divBdr>
        <w:top w:val="none" w:sz="0" w:space="0" w:color="auto"/>
        <w:left w:val="none" w:sz="0" w:space="0" w:color="auto"/>
        <w:bottom w:val="none" w:sz="0" w:space="0" w:color="auto"/>
        <w:right w:val="none" w:sz="0" w:space="0" w:color="auto"/>
      </w:divBdr>
    </w:div>
    <w:div w:id="646125752">
      <w:bodyDiv w:val="1"/>
      <w:marLeft w:val="0"/>
      <w:marRight w:val="0"/>
      <w:marTop w:val="0"/>
      <w:marBottom w:val="0"/>
      <w:divBdr>
        <w:top w:val="none" w:sz="0" w:space="0" w:color="auto"/>
        <w:left w:val="none" w:sz="0" w:space="0" w:color="auto"/>
        <w:bottom w:val="none" w:sz="0" w:space="0" w:color="auto"/>
        <w:right w:val="none" w:sz="0" w:space="0" w:color="auto"/>
      </w:divBdr>
    </w:div>
    <w:div w:id="646399667">
      <w:bodyDiv w:val="1"/>
      <w:marLeft w:val="0"/>
      <w:marRight w:val="0"/>
      <w:marTop w:val="0"/>
      <w:marBottom w:val="0"/>
      <w:divBdr>
        <w:top w:val="none" w:sz="0" w:space="0" w:color="auto"/>
        <w:left w:val="none" w:sz="0" w:space="0" w:color="auto"/>
        <w:bottom w:val="none" w:sz="0" w:space="0" w:color="auto"/>
        <w:right w:val="none" w:sz="0" w:space="0" w:color="auto"/>
      </w:divBdr>
    </w:div>
    <w:div w:id="646401716">
      <w:bodyDiv w:val="1"/>
      <w:marLeft w:val="0"/>
      <w:marRight w:val="0"/>
      <w:marTop w:val="0"/>
      <w:marBottom w:val="0"/>
      <w:divBdr>
        <w:top w:val="none" w:sz="0" w:space="0" w:color="auto"/>
        <w:left w:val="none" w:sz="0" w:space="0" w:color="auto"/>
        <w:bottom w:val="none" w:sz="0" w:space="0" w:color="auto"/>
        <w:right w:val="none" w:sz="0" w:space="0" w:color="auto"/>
      </w:divBdr>
    </w:div>
    <w:div w:id="646516133">
      <w:bodyDiv w:val="1"/>
      <w:marLeft w:val="0"/>
      <w:marRight w:val="0"/>
      <w:marTop w:val="0"/>
      <w:marBottom w:val="0"/>
      <w:divBdr>
        <w:top w:val="none" w:sz="0" w:space="0" w:color="auto"/>
        <w:left w:val="none" w:sz="0" w:space="0" w:color="auto"/>
        <w:bottom w:val="none" w:sz="0" w:space="0" w:color="auto"/>
        <w:right w:val="none" w:sz="0" w:space="0" w:color="auto"/>
      </w:divBdr>
    </w:div>
    <w:div w:id="646518620">
      <w:bodyDiv w:val="1"/>
      <w:marLeft w:val="0"/>
      <w:marRight w:val="0"/>
      <w:marTop w:val="0"/>
      <w:marBottom w:val="0"/>
      <w:divBdr>
        <w:top w:val="none" w:sz="0" w:space="0" w:color="auto"/>
        <w:left w:val="none" w:sz="0" w:space="0" w:color="auto"/>
        <w:bottom w:val="none" w:sz="0" w:space="0" w:color="auto"/>
        <w:right w:val="none" w:sz="0" w:space="0" w:color="auto"/>
      </w:divBdr>
    </w:div>
    <w:div w:id="646786884">
      <w:bodyDiv w:val="1"/>
      <w:marLeft w:val="0"/>
      <w:marRight w:val="0"/>
      <w:marTop w:val="0"/>
      <w:marBottom w:val="0"/>
      <w:divBdr>
        <w:top w:val="none" w:sz="0" w:space="0" w:color="auto"/>
        <w:left w:val="none" w:sz="0" w:space="0" w:color="auto"/>
        <w:bottom w:val="none" w:sz="0" w:space="0" w:color="auto"/>
        <w:right w:val="none" w:sz="0" w:space="0" w:color="auto"/>
      </w:divBdr>
    </w:div>
    <w:div w:id="647131383">
      <w:bodyDiv w:val="1"/>
      <w:marLeft w:val="0"/>
      <w:marRight w:val="0"/>
      <w:marTop w:val="0"/>
      <w:marBottom w:val="0"/>
      <w:divBdr>
        <w:top w:val="none" w:sz="0" w:space="0" w:color="auto"/>
        <w:left w:val="none" w:sz="0" w:space="0" w:color="auto"/>
        <w:bottom w:val="none" w:sz="0" w:space="0" w:color="auto"/>
        <w:right w:val="none" w:sz="0" w:space="0" w:color="auto"/>
      </w:divBdr>
    </w:div>
    <w:div w:id="647439543">
      <w:bodyDiv w:val="1"/>
      <w:marLeft w:val="0"/>
      <w:marRight w:val="0"/>
      <w:marTop w:val="0"/>
      <w:marBottom w:val="0"/>
      <w:divBdr>
        <w:top w:val="none" w:sz="0" w:space="0" w:color="auto"/>
        <w:left w:val="none" w:sz="0" w:space="0" w:color="auto"/>
        <w:bottom w:val="none" w:sz="0" w:space="0" w:color="auto"/>
        <w:right w:val="none" w:sz="0" w:space="0" w:color="auto"/>
      </w:divBdr>
    </w:div>
    <w:div w:id="647514207">
      <w:bodyDiv w:val="1"/>
      <w:marLeft w:val="0"/>
      <w:marRight w:val="0"/>
      <w:marTop w:val="0"/>
      <w:marBottom w:val="0"/>
      <w:divBdr>
        <w:top w:val="none" w:sz="0" w:space="0" w:color="auto"/>
        <w:left w:val="none" w:sz="0" w:space="0" w:color="auto"/>
        <w:bottom w:val="none" w:sz="0" w:space="0" w:color="auto"/>
        <w:right w:val="none" w:sz="0" w:space="0" w:color="auto"/>
      </w:divBdr>
    </w:div>
    <w:div w:id="647899450">
      <w:bodyDiv w:val="1"/>
      <w:marLeft w:val="0"/>
      <w:marRight w:val="0"/>
      <w:marTop w:val="0"/>
      <w:marBottom w:val="0"/>
      <w:divBdr>
        <w:top w:val="none" w:sz="0" w:space="0" w:color="auto"/>
        <w:left w:val="none" w:sz="0" w:space="0" w:color="auto"/>
        <w:bottom w:val="none" w:sz="0" w:space="0" w:color="auto"/>
        <w:right w:val="none" w:sz="0" w:space="0" w:color="auto"/>
      </w:divBdr>
    </w:div>
    <w:div w:id="648052628">
      <w:bodyDiv w:val="1"/>
      <w:marLeft w:val="0"/>
      <w:marRight w:val="0"/>
      <w:marTop w:val="0"/>
      <w:marBottom w:val="0"/>
      <w:divBdr>
        <w:top w:val="none" w:sz="0" w:space="0" w:color="auto"/>
        <w:left w:val="none" w:sz="0" w:space="0" w:color="auto"/>
        <w:bottom w:val="none" w:sz="0" w:space="0" w:color="auto"/>
        <w:right w:val="none" w:sz="0" w:space="0" w:color="auto"/>
      </w:divBdr>
    </w:div>
    <w:div w:id="648173746">
      <w:bodyDiv w:val="1"/>
      <w:marLeft w:val="0"/>
      <w:marRight w:val="0"/>
      <w:marTop w:val="0"/>
      <w:marBottom w:val="0"/>
      <w:divBdr>
        <w:top w:val="none" w:sz="0" w:space="0" w:color="auto"/>
        <w:left w:val="none" w:sz="0" w:space="0" w:color="auto"/>
        <w:bottom w:val="none" w:sz="0" w:space="0" w:color="auto"/>
        <w:right w:val="none" w:sz="0" w:space="0" w:color="auto"/>
      </w:divBdr>
    </w:div>
    <w:div w:id="649016414">
      <w:bodyDiv w:val="1"/>
      <w:marLeft w:val="0"/>
      <w:marRight w:val="0"/>
      <w:marTop w:val="0"/>
      <w:marBottom w:val="0"/>
      <w:divBdr>
        <w:top w:val="none" w:sz="0" w:space="0" w:color="auto"/>
        <w:left w:val="none" w:sz="0" w:space="0" w:color="auto"/>
        <w:bottom w:val="none" w:sz="0" w:space="0" w:color="auto"/>
        <w:right w:val="none" w:sz="0" w:space="0" w:color="auto"/>
      </w:divBdr>
    </w:div>
    <w:div w:id="650015398">
      <w:bodyDiv w:val="1"/>
      <w:marLeft w:val="0"/>
      <w:marRight w:val="0"/>
      <w:marTop w:val="0"/>
      <w:marBottom w:val="0"/>
      <w:divBdr>
        <w:top w:val="none" w:sz="0" w:space="0" w:color="auto"/>
        <w:left w:val="none" w:sz="0" w:space="0" w:color="auto"/>
        <w:bottom w:val="none" w:sz="0" w:space="0" w:color="auto"/>
        <w:right w:val="none" w:sz="0" w:space="0" w:color="auto"/>
      </w:divBdr>
    </w:div>
    <w:div w:id="650132224">
      <w:bodyDiv w:val="1"/>
      <w:marLeft w:val="0"/>
      <w:marRight w:val="0"/>
      <w:marTop w:val="0"/>
      <w:marBottom w:val="0"/>
      <w:divBdr>
        <w:top w:val="none" w:sz="0" w:space="0" w:color="auto"/>
        <w:left w:val="none" w:sz="0" w:space="0" w:color="auto"/>
        <w:bottom w:val="none" w:sz="0" w:space="0" w:color="auto"/>
        <w:right w:val="none" w:sz="0" w:space="0" w:color="auto"/>
      </w:divBdr>
    </w:div>
    <w:div w:id="650645707">
      <w:bodyDiv w:val="1"/>
      <w:marLeft w:val="0"/>
      <w:marRight w:val="0"/>
      <w:marTop w:val="0"/>
      <w:marBottom w:val="0"/>
      <w:divBdr>
        <w:top w:val="none" w:sz="0" w:space="0" w:color="auto"/>
        <w:left w:val="none" w:sz="0" w:space="0" w:color="auto"/>
        <w:bottom w:val="none" w:sz="0" w:space="0" w:color="auto"/>
        <w:right w:val="none" w:sz="0" w:space="0" w:color="auto"/>
      </w:divBdr>
    </w:div>
    <w:div w:id="650714566">
      <w:bodyDiv w:val="1"/>
      <w:marLeft w:val="0"/>
      <w:marRight w:val="0"/>
      <w:marTop w:val="0"/>
      <w:marBottom w:val="0"/>
      <w:divBdr>
        <w:top w:val="none" w:sz="0" w:space="0" w:color="auto"/>
        <w:left w:val="none" w:sz="0" w:space="0" w:color="auto"/>
        <w:bottom w:val="none" w:sz="0" w:space="0" w:color="auto"/>
        <w:right w:val="none" w:sz="0" w:space="0" w:color="auto"/>
      </w:divBdr>
    </w:div>
    <w:div w:id="651059124">
      <w:bodyDiv w:val="1"/>
      <w:marLeft w:val="0"/>
      <w:marRight w:val="0"/>
      <w:marTop w:val="0"/>
      <w:marBottom w:val="0"/>
      <w:divBdr>
        <w:top w:val="none" w:sz="0" w:space="0" w:color="auto"/>
        <w:left w:val="none" w:sz="0" w:space="0" w:color="auto"/>
        <w:bottom w:val="none" w:sz="0" w:space="0" w:color="auto"/>
        <w:right w:val="none" w:sz="0" w:space="0" w:color="auto"/>
      </w:divBdr>
    </w:div>
    <w:div w:id="651251106">
      <w:bodyDiv w:val="1"/>
      <w:marLeft w:val="0"/>
      <w:marRight w:val="0"/>
      <w:marTop w:val="0"/>
      <w:marBottom w:val="0"/>
      <w:divBdr>
        <w:top w:val="none" w:sz="0" w:space="0" w:color="auto"/>
        <w:left w:val="none" w:sz="0" w:space="0" w:color="auto"/>
        <w:bottom w:val="none" w:sz="0" w:space="0" w:color="auto"/>
        <w:right w:val="none" w:sz="0" w:space="0" w:color="auto"/>
      </w:divBdr>
    </w:div>
    <w:div w:id="651369806">
      <w:bodyDiv w:val="1"/>
      <w:marLeft w:val="0"/>
      <w:marRight w:val="0"/>
      <w:marTop w:val="0"/>
      <w:marBottom w:val="0"/>
      <w:divBdr>
        <w:top w:val="none" w:sz="0" w:space="0" w:color="auto"/>
        <w:left w:val="none" w:sz="0" w:space="0" w:color="auto"/>
        <w:bottom w:val="none" w:sz="0" w:space="0" w:color="auto"/>
        <w:right w:val="none" w:sz="0" w:space="0" w:color="auto"/>
      </w:divBdr>
    </w:div>
    <w:div w:id="651835070">
      <w:bodyDiv w:val="1"/>
      <w:marLeft w:val="0"/>
      <w:marRight w:val="0"/>
      <w:marTop w:val="0"/>
      <w:marBottom w:val="0"/>
      <w:divBdr>
        <w:top w:val="none" w:sz="0" w:space="0" w:color="auto"/>
        <w:left w:val="none" w:sz="0" w:space="0" w:color="auto"/>
        <w:bottom w:val="none" w:sz="0" w:space="0" w:color="auto"/>
        <w:right w:val="none" w:sz="0" w:space="0" w:color="auto"/>
      </w:divBdr>
    </w:div>
    <w:div w:id="651980330">
      <w:bodyDiv w:val="1"/>
      <w:marLeft w:val="0"/>
      <w:marRight w:val="0"/>
      <w:marTop w:val="0"/>
      <w:marBottom w:val="0"/>
      <w:divBdr>
        <w:top w:val="none" w:sz="0" w:space="0" w:color="auto"/>
        <w:left w:val="none" w:sz="0" w:space="0" w:color="auto"/>
        <w:bottom w:val="none" w:sz="0" w:space="0" w:color="auto"/>
        <w:right w:val="none" w:sz="0" w:space="0" w:color="auto"/>
      </w:divBdr>
    </w:div>
    <w:div w:id="652179353">
      <w:bodyDiv w:val="1"/>
      <w:marLeft w:val="0"/>
      <w:marRight w:val="0"/>
      <w:marTop w:val="0"/>
      <w:marBottom w:val="0"/>
      <w:divBdr>
        <w:top w:val="none" w:sz="0" w:space="0" w:color="auto"/>
        <w:left w:val="none" w:sz="0" w:space="0" w:color="auto"/>
        <w:bottom w:val="none" w:sz="0" w:space="0" w:color="auto"/>
        <w:right w:val="none" w:sz="0" w:space="0" w:color="auto"/>
      </w:divBdr>
    </w:div>
    <w:div w:id="652220957">
      <w:bodyDiv w:val="1"/>
      <w:marLeft w:val="0"/>
      <w:marRight w:val="0"/>
      <w:marTop w:val="0"/>
      <w:marBottom w:val="0"/>
      <w:divBdr>
        <w:top w:val="none" w:sz="0" w:space="0" w:color="auto"/>
        <w:left w:val="none" w:sz="0" w:space="0" w:color="auto"/>
        <w:bottom w:val="none" w:sz="0" w:space="0" w:color="auto"/>
        <w:right w:val="none" w:sz="0" w:space="0" w:color="auto"/>
      </w:divBdr>
    </w:div>
    <w:div w:id="652368780">
      <w:bodyDiv w:val="1"/>
      <w:marLeft w:val="0"/>
      <w:marRight w:val="0"/>
      <w:marTop w:val="0"/>
      <w:marBottom w:val="0"/>
      <w:divBdr>
        <w:top w:val="none" w:sz="0" w:space="0" w:color="auto"/>
        <w:left w:val="none" w:sz="0" w:space="0" w:color="auto"/>
        <w:bottom w:val="none" w:sz="0" w:space="0" w:color="auto"/>
        <w:right w:val="none" w:sz="0" w:space="0" w:color="auto"/>
      </w:divBdr>
      <w:divsChild>
        <w:div w:id="92828844">
          <w:marLeft w:val="480"/>
          <w:marRight w:val="0"/>
          <w:marTop w:val="0"/>
          <w:marBottom w:val="0"/>
          <w:divBdr>
            <w:top w:val="none" w:sz="0" w:space="0" w:color="auto"/>
            <w:left w:val="none" w:sz="0" w:space="0" w:color="auto"/>
            <w:bottom w:val="none" w:sz="0" w:space="0" w:color="auto"/>
            <w:right w:val="none" w:sz="0" w:space="0" w:color="auto"/>
          </w:divBdr>
        </w:div>
        <w:div w:id="130220535">
          <w:marLeft w:val="480"/>
          <w:marRight w:val="0"/>
          <w:marTop w:val="0"/>
          <w:marBottom w:val="0"/>
          <w:divBdr>
            <w:top w:val="none" w:sz="0" w:space="0" w:color="auto"/>
            <w:left w:val="none" w:sz="0" w:space="0" w:color="auto"/>
            <w:bottom w:val="none" w:sz="0" w:space="0" w:color="auto"/>
            <w:right w:val="none" w:sz="0" w:space="0" w:color="auto"/>
          </w:divBdr>
        </w:div>
        <w:div w:id="271136957">
          <w:marLeft w:val="480"/>
          <w:marRight w:val="0"/>
          <w:marTop w:val="0"/>
          <w:marBottom w:val="0"/>
          <w:divBdr>
            <w:top w:val="none" w:sz="0" w:space="0" w:color="auto"/>
            <w:left w:val="none" w:sz="0" w:space="0" w:color="auto"/>
            <w:bottom w:val="none" w:sz="0" w:space="0" w:color="auto"/>
            <w:right w:val="none" w:sz="0" w:space="0" w:color="auto"/>
          </w:divBdr>
        </w:div>
        <w:div w:id="287703258">
          <w:marLeft w:val="480"/>
          <w:marRight w:val="0"/>
          <w:marTop w:val="0"/>
          <w:marBottom w:val="0"/>
          <w:divBdr>
            <w:top w:val="none" w:sz="0" w:space="0" w:color="auto"/>
            <w:left w:val="none" w:sz="0" w:space="0" w:color="auto"/>
            <w:bottom w:val="none" w:sz="0" w:space="0" w:color="auto"/>
            <w:right w:val="none" w:sz="0" w:space="0" w:color="auto"/>
          </w:divBdr>
        </w:div>
        <w:div w:id="400949797">
          <w:marLeft w:val="480"/>
          <w:marRight w:val="0"/>
          <w:marTop w:val="0"/>
          <w:marBottom w:val="0"/>
          <w:divBdr>
            <w:top w:val="none" w:sz="0" w:space="0" w:color="auto"/>
            <w:left w:val="none" w:sz="0" w:space="0" w:color="auto"/>
            <w:bottom w:val="none" w:sz="0" w:space="0" w:color="auto"/>
            <w:right w:val="none" w:sz="0" w:space="0" w:color="auto"/>
          </w:divBdr>
        </w:div>
        <w:div w:id="450131111">
          <w:marLeft w:val="480"/>
          <w:marRight w:val="0"/>
          <w:marTop w:val="0"/>
          <w:marBottom w:val="0"/>
          <w:divBdr>
            <w:top w:val="none" w:sz="0" w:space="0" w:color="auto"/>
            <w:left w:val="none" w:sz="0" w:space="0" w:color="auto"/>
            <w:bottom w:val="none" w:sz="0" w:space="0" w:color="auto"/>
            <w:right w:val="none" w:sz="0" w:space="0" w:color="auto"/>
          </w:divBdr>
        </w:div>
        <w:div w:id="502357923">
          <w:marLeft w:val="480"/>
          <w:marRight w:val="0"/>
          <w:marTop w:val="0"/>
          <w:marBottom w:val="0"/>
          <w:divBdr>
            <w:top w:val="none" w:sz="0" w:space="0" w:color="auto"/>
            <w:left w:val="none" w:sz="0" w:space="0" w:color="auto"/>
            <w:bottom w:val="none" w:sz="0" w:space="0" w:color="auto"/>
            <w:right w:val="none" w:sz="0" w:space="0" w:color="auto"/>
          </w:divBdr>
        </w:div>
        <w:div w:id="560333162">
          <w:marLeft w:val="480"/>
          <w:marRight w:val="0"/>
          <w:marTop w:val="0"/>
          <w:marBottom w:val="0"/>
          <w:divBdr>
            <w:top w:val="none" w:sz="0" w:space="0" w:color="auto"/>
            <w:left w:val="none" w:sz="0" w:space="0" w:color="auto"/>
            <w:bottom w:val="none" w:sz="0" w:space="0" w:color="auto"/>
            <w:right w:val="none" w:sz="0" w:space="0" w:color="auto"/>
          </w:divBdr>
        </w:div>
        <w:div w:id="572198075">
          <w:marLeft w:val="480"/>
          <w:marRight w:val="0"/>
          <w:marTop w:val="0"/>
          <w:marBottom w:val="0"/>
          <w:divBdr>
            <w:top w:val="none" w:sz="0" w:space="0" w:color="auto"/>
            <w:left w:val="none" w:sz="0" w:space="0" w:color="auto"/>
            <w:bottom w:val="none" w:sz="0" w:space="0" w:color="auto"/>
            <w:right w:val="none" w:sz="0" w:space="0" w:color="auto"/>
          </w:divBdr>
        </w:div>
        <w:div w:id="604847213">
          <w:marLeft w:val="480"/>
          <w:marRight w:val="0"/>
          <w:marTop w:val="0"/>
          <w:marBottom w:val="0"/>
          <w:divBdr>
            <w:top w:val="none" w:sz="0" w:space="0" w:color="auto"/>
            <w:left w:val="none" w:sz="0" w:space="0" w:color="auto"/>
            <w:bottom w:val="none" w:sz="0" w:space="0" w:color="auto"/>
            <w:right w:val="none" w:sz="0" w:space="0" w:color="auto"/>
          </w:divBdr>
        </w:div>
        <w:div w:id="631521078">
          <w:marLeft w:val="480"/>
          <w:marRight w:val="0"/>
          <w:marTop w:val="0"/>
          <w:marBottom w:val="0"/>
          <w:divBdr>
            <w:top w:val="none" w:sz="0" w:space="0" w:color="auto"/>
            <w:left w:val="none" w:sz="0" w:space="0" w:color="auto"/>
            <w:bottom w:val="none" w:sz="0" w:space="0" w:color="auto"/>
            <w:right w:val="none" w:sz="0" w:space="0" w:color="auto"/>
          </w:divBdr>
        </w:div>
        <w:div w:id="641695033">
          <w:marLeft w:val="480"/>
          <w:marRight w:val="0"/>
          <w:marTop w:val="0"/>
          <w:marBottom w:val="0"/>
          <w:divBdr>
            <w:top w:val="none" w:sz="0" w:space="0" w:color="auto"/>
            <w:left w:val="none" w:sz="0" w:space="0" w:color="auto"/>
            <w:bottom w:val="none" w:sz="0" w:space="0" w:color="auto"/>
            <w:right w:val="none" w:sz="0" w:space="0" w:color="auto"/>
          </w:divBdr>
        </w:div>
        <w:div w:id="678628381">
          <w:marLeft w:val="480"/>
          <w:marRight w:val="0"/>
          <w:marTop w:val="0"/>
          <w:marBottom w:val="0"/>
          <w:divBdr>
            <w:top w:val="none" w:sz="0" w:space="0" w:color="auto"/>
            <w:left w:val="none" w:sz="0" w:space="0" w:color="auto"/>
            <w:bottom w:val="none" w:sz="0" w:space="0" w:color="auto"/>
            <w:right w:val="none" w:sz="0" w:space="0" w:color="auto"/>
          </w:divBdr>
        </w:div>
        <w:div w:id="857622667">
          <w:marLeft w:val="480"/>
          <w:marRight w:val="0"/>
          <w:marTop w:val="0"/>
          <w:marBottom w:val="0"/>
          <w:divBdr>
            <w:top w:val="none" w:sz="0" w:space="0" w:color="auto"/>
            <w:left w:val="none" w:sz="0" w:space="0" w:color="auto"/>
            <w:bottom w:val="none" w:sz="0" w:space="0" w:color="auto"/>
            <w:right w:val="none" w:sz="0" w:space="0" w:color="auto"/>
          </w:divBdr>
        </w:div>
        <w:div w:id="981349515">
          <w:marLeft w:val="480"/>
          <w:marRight w:val="0"/>
          <w:marTop w:val="0"/>
          <w:marBottom w:val="0"/>
          <w:divBdr>
            <w:top w:val="none" w:sz="0" w:space="0" w:color="auto"/>
            <w:left w:val="none" w:sz="0" w:space="0" w:color="auto"/>
            <w:bottom w:val="none" w:sz="0" w:space="0" w:color="auto"/>
            <w:right w:val="none" w:sz="0" w:space="0" w:color="auto"/>
          </w:divBdr>
        </w:div>
        <w:div w:id="1058169154">
          <w:marLeft w:val="480"/>
          <w:marRight w:val="0"/>
          <w:marTop w:val="0"/>
          <w:marBottom w:val="0"/>
          <w:divBdr>
            <w:top w:val="none" w:sz="0" w:space="0" w:color="auto"/>
            <w:left w:val="none" w:sz="0" w:space="0" w:color="auto"/>
            <w:bottom w:val="none" w:sz="0" w:space="0" w:color="auto"/>
            <w:right w:val="none" w:sz="0" w:space="0" w:color="auto"/>
          </w:divBdr>
        </w:div>
        <w:div w:id="1068116363">
          <w:marLeft w:val="480"/>
          <w:marRight w:val="0"/>
          <w:marTop w:val="0"/>
          <w:marBottom w:val="0"/>
          <w:divBdr>
            <w:top w:val="none" w:sz="0" w:space="0" w:color="auto"/>
            <w:left w:val="none" w:sz="0" w:space="0" w:color="auto"/>
            <w:bottom w:val="none" w:sz="0" w:space="0" w:color="auto"/>
            <w:right w:val="none" w:sz="0" w:space="0" w:color="auto"/>
          </w:divBdr>
        </w:div>
        <w:div w:id="1146043860">
          <w:marLeft w:val="480"/>
          <w:marRight w:val="0"/>
          <w:marTop w:val="0"/>
          <w:marBottom w:val="0"/>
          <w:divBdr>
            <w:top w:val="none" w:sz="0" w:space="0" w:color="auto"/>
            <w:left w:val="none" w:sz="0" w:space="0" w:color="auto"/>
            <w:bottom w:val="none" w:sz="0" w:space="0" w:color="auto"/>
            <w:right w:val="none" w:sz="0" w:space="0" w:color="auto"/>
          </w:divBdr>
        </w:div>
        <w:div w:id="1220287488">
          <w:marLeft w:val="480"/>
          <w:marRight w:val="0"/>
          <w:marTop w:val="0"/>
          <w:marBottom w:val="0"/>
          <w:divBdr>
            <w:top w:val="none" w:sz="0" w:space="0" w:color="auto"/>
            <w:left w:val="none" w:sz="0" w:space="0" w:color="auto"/>
            <w:bottom w:val="none" w:sz="0" w:space="0" w:color="auto"/>
            <w:right w:val="none" w:sz="0" w:space="0" w:color="auto"/>
          </w:divBdr>
        </w:div>
        <w:div w:id="1261911690">
          <w:marLeft w:val="480"/>
          <w:marRight w:val="0"/>
          <w:marTop w:val="0"/>
          <w:marBottom w:val="0"/>
          <w:divBdr>
            <w:top w:val="none" w:sz="0" w:space="0" w:color="auto"/>
            <w:left w:val="none" w:sz="0" w:space="0" w:color="auto"/>
            <w:bottom w:val="none" w:sz="0" w:space="0" w:color="auto"/>
            <w:right w:val="none" w:sz="0" w:space="0" w:color="auto"/>
          </w:divBdr>
        </w:div>
        <w:div w:id="1301228745">
          <w:marLeft w:val="480"/>
          <w:marRight w:val="0"/>
          <w:marTop w:val="0"/>
          <w:marBottom w:val="0"/>
          <w:divBdr>
            <w:top w:val="none" w:sz="0" w:space="0" w:color="auto"/>
            <w:left w:val="none" w:sz="0" w:space="0" w:color="auto"/>
            <w:bottom w:val="none" w:sz="0" w:space="0" w:color="auto"/>
            <w:right w:val="none" w:sz="0" w:space="0" w:color="auto"/>
          </w:divBdr>
        </w:div>
        <w:div w:id="1383485805">
          <w:marLeft w:val="480"/>
          <w:marRight w:val="0"/>
          <w:marTop w:val="0"/>
          <w:marBottom w:val="0"/>
          <w:divBdr>
            <w:top w:val="none" w:sz="0" w:space="0" w:color="auto"/>
            <w:left w:val="none" w:sz="0" w:space="0" w:color="auto"/>
            <w:bottom w:val="none" w:sz="0" w:space="0" w:color="auto"/>
            <w:right w:val="none" w:sz="0" w:space="0" w:color="auto"/>
          </w:divBdr>
        </w:div>
        <w:div w:id="1446846643">
          <w:marLeft w:val="480"/>
          <w:marRight w:val="0"/>
          <w:marTop w:val="0"/>
          <w:marBottom w:val="0"/>
          <w:divBdr>
            <w:top w:val="none" w:sz="0" w:space="0" w:color="auto"/>
            <w:left w:val="none" w:sz="0" w:space="0" w:color="auto"/>
            <w:bottom w:val="none" w:sz="0" w:space="0" w:color="auto"/>
            <w:right w:val="none" w:sz="0" w:space="0" w:color="auto"/>
          </w:divBdr>
        </w:div>
        <w:div w:id="1472626004">
          <w:marLeft w:val="480"/>
          <w:marRight w:val="0"/>
          <w:marTop w:val="0"/>
          <w:marBottom w:val="0"/>
          <w:divBdr>
            <w:top w:val="none" w:sz="0" w:space="0" w:color="auto"/>
            <w:left w:val="none" w:sz="0" w:space="0" w:color="auto"/>
            <w:bottom w:val="none" w:sz="0" w:space="0" w:color="auto"/>
            <w:right w:val="none" w:sz="0" w:space="0" w:color="auto"/>
          </w:divBdr>
        </w:div>
        <w:div w:id="1498374572">
          <w:marLeft w:val="480"/>
          <w:marRight w:val="0"/>
          <w:marTop w:val="0"/>
          <w:marBottom w:val="0"/>
          <w:divBdr>
            <w:top w:val="none" w:sz="0" w:space="0" w:color="auto"/>
            <w:left w:val="none" w:sz="0" w:space="0" w:color="auto"/>
            <w:bottom w:val="none" w:sz="0" w:space="0" w:color="auto"/>
            <w:right w:val="none" w:sz="0" w:space="0" w:color="auto"/>
          </w:divBdr>
        </w:div>
        <w:div w:id="1498762530">
          <w:marLeft w:val="480"/>
          <w:marRight w:val="0"/>
          <w:marTop w:val="0"/>
          <w:marBottom w:val="0"/>
          <w:divBdr>
            <w:top w:val="none" w:sz="0" w:space="0" w:color="auto"/>
            <w:left w:val="none" w:sz="0" w:space="0" w:color="auto"/>
            <w:bottom w:val="none" w:sz="0" w:space="0" w:color="auto"/>
            <w:right w:val="none" w:sz="0" w:space="0" w:color="auto"/>
          </w:divBdr>
        </w:div>
        <w:div w:id="1512406648">
          <w:marLeft w:val="480"/>
          <w:marRight w:val="0"/>
          <w:marTop w:val="0"/>
          <w:marBottom w:val="0"/>
          <w:divBdr>
            <w:top w:val="none" w:sz="0" w:space="0" w:color="auto"/>
            <w:left w:val="none" w:sz="0" w:space="0" w:color="auto"/>
            <w:bottom w:val="none" w:sz="0" w:space="0" w:color="auto"/>
            <w:right w:val="none" w:sz="0" w:space="0" w:color="auto"/>
          </w:divBdr>
        </w:div>
        <w:div w:id="1525483119">
          <w:marLeft w:val="480"/>
          <w:marRight w:val="0"/>
          <w:marTop w:val="0"/>
          <w:marBottom w:val="0"/>
          <w:divBdr>
            <w:top w:val="none" w:sz="0" w:space="0" w:color="auto"/>
            <w:left w:val="none" w:sz="0" w:space="0" w:color="auto"/>
            <w:bottom w:val="none" w:sz="0" w:space="0" w:color="auto"/>
            <w:right w:val="none" w:sz="0" w:space="0" w:color="auto"/>
          </w:divBdr>
        </w:div>
        <w:div w:id="1571496013">
          <w:marLeft w:val="480"/>
          <w:marRight w:val="0"/>
          <w:marTop w:val="0"/>
          <w:marBottom w:val="0"/>
          <w:divBdr>
            <w:top w:val="none" w:sz="0" w:space="0" w:color="auto"/>
            <w:left w:val="none" w:sz="0" w:space="0" w:color="auto"/>
            <w:bottom w:val="none" w:sz="0" w:space="0" w:color="auto"/>
            <w:right w:val="none" w:sz="0" w:space="0" w:color="auto"/>
          </w:divBdr>
        </w:div>
        <w:div w:id="1622033837">
          <w:marLeft w:val="480"/>
          <w:marRight w:val="0"/>
          <w:marTop w:val="0"/>
          <w:marBottom w:val="0"/>
          <w:divBdr>
            <w:top w:val="none" w:sz="0" w:space="0" w:color="auto"/>
            <w:left w:val="none" w:sz="0" w:space="0" w:color="auto"/>
            <w:bottom w:val="none" w:sz="0" w:space="0" w:color="auto"/>
            <w:right w:val="none" w:sz="0" w:space="0" w:color="auto"/>
          </w:divBdr>
        </w:div>
        <w:div w:id="1648631120">
          <w:marLeft w:val="480"/>
          <w:marRight w:val="0"/>
          <w:marTop w:val="0"/>
          <w:marBottom w:val="0"/>
          <w:divBdr>
            <w:top w:val="none" w:sz="0" w:space="0" w:color="auto"/>
            <w:left w:val="none" w:sz="0" w:space="0" w:color="auto"/>
            <w:bottom w:val="none" w:sz="0" w:space="0" w:color="auto"/>
            <w:right w:val="none" w:sz="0" w:space="0" w:color="auto"/>
          </w:divBdr>
        </w:div>
        <w:div w:id="1704793552">
          <w:marLeft w:val="480"/>
          <w:marRight w:val="0"/>
          <w:marTop w:val="0"/>
          <w:marBottom w:val="0"/>
          <w:divBdr>
            <w:top w:val="none" w:sz="0" w:space="0" w:color="auto"/>
            <w:left w:val="none" w:sz="0" w:space="0" w:color="auto"/>
            <w:bottom w:val="none" w:sz="0" w:space="0" w:color="auto"/>
            <w:right w:val="none" w:sz="0" w:space="0" w:color="auto"/>
          </w:divBdr>
        </w:div>
        <w:div w:id="1803111105">
          <w:marLeft w:val="480"/>
          <w:marRight w:val="0"/>
          <w:marTop w:val="0"/>
          <w:marBottom w:val="0"/>
          <w:divBdr>
            <w:top w:val="none" w:sz="0" w:space="0" w:color="auto"/>
            <w:left w:val="none" w:sz="0" w:space="0" w:color="auto"/>
            <w:bottom w:val="none" w:sz="0" w:space="0" w:color="auto"/>
            <w:right w:val="none" w:sz="0" w:space="0" w:color="auto"/>
          </w:divBdr>
        </w:div>
      </w:divsChild>
    </w:div>
    <w:div w:id="652685545">
      <w:bodyDiv w:val="1"/>
      <w:marLeft w:val="0"/>
      <w:marRight w:val="0"/>
      <w:marTop w:val="0"/>
      <w:marBottom w:val="0"/>
      <w:divBdr>
        <w:top w:val="none" w:sz="0" w:space="0" w:color="auto"/>
        <w:left w:val="none" w:sz="0" w:space="0" w:color="auto"/>
        <w:bottom w:val="none" w:sz="0" w:space="0" w:color="auto"/>
        <w:right w:val="none" w:sz="0" w:space="0" w:color="auto"/>
      </w:divBdr>
    </w:div>
    <w:div w:id="652954738">
      <w:bodyDiv w:val="1"/>
      <w:marLeft w:val="0"/>
      <w:marRight w:val="0"/>
      <w:marTop w:val="0"/>
      <w:marBottom w:val="0"/>
      <w:divBdr>
        <w:top w:val="none" w:sz="0" w:space="0" w:color="auto"/>
        <w:left w:val="none" w:sz="0" w:space="0" w:color="auto"/>
        <w:bottom w:val="none" w:sz="0" w:space="0" w:color="auto"/>
        <w:right w:val="none" w:sz="0" w:space="0" w:color="auto"/>
      </w:divBdr>
      <w:divsChild>
        <w:div w:id="1872373197">
          <w:marLeft w:val="480"/>
          <w:marRight w:val="0"/>
          <w:marTop w:val="0"/>
          <w:marBottom w:val="0"/>
          <w:divBdr>
            <w:top w:val="none" w:sz="0" w:space="0" w:color="auto"/>
            <w:left w:val="none" w:sz="0" w:space="0" w:color="auto"/>
            <w:bottom w:val="none" w:sz="0" w:space="0" w:color="auto"/>
            <w:right w:val="none" w:sz="0" w:space="0" w:color="auto"/>
          </w:divBdr>
        </w:div>
        <w:div w:id="1208878741">
          <w:marLeft w:val="480"/>
          <w:marRight w:val="0"/>
          <w:marTop w:val="0"/>
          <w:marBottom w:val="0"/>
          <w:divBdr>
            <w:top w:val="none" w:sz="0" w:space="0" w:color="auto"/>
            <w:left w:val="none" w:sz="0" w:space="0" w:color="auto"/>
            <w:bottom w:val="none" w:sz="0" w:space="0" w:color="auto"/>
            <w:right w:val="none" w:sz="0" w:space="0" w:color="auto"/>
          </w:divBdr>
        </w:div>
        <w:div w:id="105661379">
          <w:marLeft w:val="480"/>
          <w:marRight w:val="0"/>
          <w:marTop w:val="0"/>
          <w:marBottom w:val="0"/>
          <w:divBdr>
            <w:top w:val="none" w:sz="0" w:space="0" w:color="auto"/>
            <w:left w:val="none" w:sz="0" w:space="0" w:color="auto"/>
            <w:bottom w:val="none" w:sz="0" w:space="0" w:color="auto"/>
            <w:right w:val="none" w:sz="0" w:space="0" w:color="auto"/>
          </w:divBdr>
        </w:div>
        <w:div w:id="850877365">
          <w:marLeft w:val="480"/>
          <w:marRight w:val="0"/>
          <w:marTop w:val="0"/>
          <w:marBottom w:val="0"/>
          <w:divBdr>
            <w:top w:val="none" w:sz="0" w:space="0" w:color="auto"/>
            <w:left w:val="none" w:sz="0" w:space="0" w:color="auto"/>
            <w:bottom w:val="none" w:sz="0" w:space="0" w:color="auto"/>
            <w:right w:val="none" w:sz="0" w:space="0" w:color="auto"/>
          </w:divBdr>
        </w:div>
        <w:div w:id="1268271852">
          <w:marLeft w:val="480"/>
          <w:marRight w:val="0"/>
          <w:marTop w:val="0"/>
          <w:marBottom w:val="0"/>
          <w:divBdr>
            <w:top w:val="none" w:sz="0" w:space="0" w:color="auto"/>
            <w:left w:val="none" w:sz="0" w:space="0" w:color="auto"/>
            <w:bottom w:val="none" w:sz="0" w:space="0" w:color="auto"/>
            <w:right w:val="none" w:sz="0" w:space="0" w:color="auto"/>
          </w:divBdr>
        </w:div>
        <w:div w:id="1833910058">
          <w:marLeft w:val="480"/>
          <w:marRight w:val="0"/>
          <w:marTop w:val="0"/>
          <w:marBottom w:val="0"/>
          <w:divBdr>
            <w:top w:val="none" w:sz="0" w:space="0" w:color="auto"/>
            <w:left w:val="none" w:sz="0" w:space="0" w:color="auto"/>
            <w:bottom w:val="none" w:sz="0" w:space="0" w:color="auto"/>
            <w:right w:val="none" w:sz="0" w:space="0" w:color="auto"/>
          </w:divBdr>
        </w:div>
        <w:div w:id="962804505">
          <w:marLeft w:val="480"/>
          <w:marRight w:val="0"/>
          <w:marTop w:val="0"/>
          <w:marBottom w:val="0"/>
          <w:divBdr>
            <w:top w:val="none" w:sz="0" w:space="0" w:color="auto"/>
            <w:left w:val="none" w:sz="0" w:space="0" w:color="auto"/>
            <w:bottom w:val="none" w:sz="0" w:space="0" w:color="auto"/>
            <w:right w:val="none" w:sz="0" w:space="0" w:color="auto"/>
          </w:divBdr>
        </w:div>
        <w:div w:id="1433666572">
          <w:marLeft w:val="480"/>
          <w:marRight w:val="0"/>
          <w:marTop w:val="0"/>
          <w:marBottom w:val="0"/>
          <w:divBdr>
            <w:top w:val="none" w:sz="0" w:space="0" w:color="auto"/>
            <w:left w:val="none" w:sz="0" w:space="0" w:color="auto"/>
            <w:bottom w:val="none" w:sz="0" w:space="0" w:color="auto"/>
            <w:right w:val="none" w:sz="0" w:space="0" w:color="auto"/>
          </w:divBdr>
        </w:div>
        <w:div w:id="1128472825">
          <w:marLeft w:val="480"/>
          <w:marRight w:val="0"/>
          <w:marTop w:val="0"/>
          <w:marBottom w:val="0"/>
          <w:divBdr>
            <w:top w:val="none" w:sz="0" w:space="0" w:color="auto"/>
            <w:left w:val="none" w:sz="0" w:space="0" w:color="auto"/>
            <w:bottom w:val="none" w:sz="0" w:space="0" w:color="auto"/>
            <w:right w:val="none" w:sz="0" w:space="0" w:color="auto"/>
          </w:divBdr>
        </w:div>
        <w:div w:id="238171589">
          <w:marLeft w:val="480"/>
          <w:marRight w:val="0"/>
          <w:marTop w:val="0"/>
          <w:marBottom w:val="0"/>
          <w:divBdr>
            <w:top w:val="none" w:sz="0" w:space="0" w:color="auto"/>
            <w:left w:val="none" w:sz="0" w:space="0" w:color="auto"/>
            <w:bottom w:val="none" w:sz="0" w:space="0" w:color="auto"/>
            <w:right w:val="none" w:sz="0" w:space="0" w:color="auto"/>
          </w:divBdr>
        </w:div>
        <w:div w:id="1369455417">
          <w:marLeft w:val="480"/>
          <w:marRight w:val="0"/>
          <w:marTop w:val="0"/>
          <w:marBottom w:val="0"/>
          <w:divBdr>
            <w:top w:val="none" w:sz="0" w:space="0" w:color="auto"/>
            <w:left w:val="none" w:sz="0" w:space="0" w:color="auto"/>
            <w:bottom w:val="none" w:sz="0" w:space="0" w:color="auto"/>
            <w:right w:val="none" w:sz="0" w:space="0" w:color="auto"/>
          </w:divBdr>
        </w:div>
        <w:div w:id="200944543">
          <w:marLeft w:val="480"/>
          <w:marRight w:val="0"/>
          <w:marTop w:val="0"/>
          <w:marBottom w:val="0"/>
          <w:divBdr>
            <w:top w:val="none" w:sz="0" w:space="0" w:color="auto"/>
            <w:left w:val="none" w:sz="0" w:space="0" w:color="auto"/>
            <w:bottom w:val="none" w:sz="0" w:space="0" w:color="auto"/>
            <w:right w:val="none" w:sz="0" w:space="0" w:color="auto"/>
          </w:divBdr>
        </w:div>
        <w:div w:id="36663112">
          <w:marLeft w:val="480"/>
          <w:marRight w:val="0"/>
          <w:marTop w:val="0"/>
          <w:marBottom w:val="0"/>
          <w:divBdr>
            <w:top w:val="none" w:sz="0" w:space="0" w:color="auto"/>
            <w:left w:val="none" w:sz="0" w:space="0" w:color="auto"/>
            <w:bottom w:val="none" w:sz="0" w:space="0" w:color="auto"/>
            <w:right w:val="none" w:sz="0" w:space="0" w:color="auto"/>
          </w:divBdr>
        </w:div>
        <w:div w:id="1083915174">
          <w:marLeft w:val="480"/>
          <w:marRight w:val="0"/>
          <w:marTop w:val="0"/>
          <w:marBottom w:val="0"/>
          <w:divBdr>
            <w:top w:val="none" w:sz="0" w:space="0" w:color="auto"/>
            <w:left w:val="none" w:sz="0" w:space="0" w:color="auto"/>
            <w:bottom w:val="none" w:sz="0" w:space="0" w:color="auto"/>
            <w:right w:val="none" w:sz="0" w:space="0" w:color="auto"/>
          </w:divBdr>
        </w:div>
        <w:div w:id="1681396722">
          <w:marLeft w:val="480"/>
          <w:marRight w:val="0"/>
          <w:marTop w:val="0"/>
          <w:marBottom w:val="0"/>
          <w:divBdr>
            <w:top w:val="none" w:sz="0" w:space="0" w:color="auto"/>
            <w:left w:val="none" w:sz="0" w:space="0" w:color="auto"/>
            <w:bottom w:val="none" w:sz="0" w:space="0" w:color="auto"/>
            <w:right w:val="none" w:sz="0" w:space="0" w:color="auto"/>
          </w:divBdr>
        </w:div>
        <w:div w:id="1091655632">
          <w:marLeft w:val="480"/>
          <w:marRight w:val="0"/>
          <w:marTop w:val="0"/>
          <w:marBottom w:val="0"/>
          <w:divBdr>
            <w:top w:val="none" w:sz="0" w:space="0" w:color="auto"/>
            <w:left w:val="none" w:sz="0" w:space="0" w:color="auto"/>
            <w:bottom w:val="none" w:sz="0" w:space="0" w:color="auto"/>
            <w:right w:val="none" w:sz="0" w:space="0" w:color="auto"/>
          </w:divBdr>
        </w:div>
        <w:div w:id="1962490305">
          <w:marLeft w:val="480"/>
          <w:marRight w:val="0"/>
          <w:marTop w:val="0"/>
          <w:marBottom w:val="0"/>
          <w:divBdr>
            <w:top w:val="none" w:sz="0" w:space="0" w:color="auto"/>
            <w:left w:val="none" w:sz="0" w:space="0" w:color="auto"/>
            <w:bottom w:val="none" w:sz="0" w:space="0" w:color="auto"/>
            <w:right w:val="none" w:sz="0" w:space="0" w:color="auto"/>
          </w:divBdr>
        </w:div>
        <w:div w:id="883517435">
          <w:marLeft w:val="480"/>
          <w:marRight w:val="0"/>
          <w:marTop w:val="0"/>
          <w:marBottom w:val="0"/>
          <w:divBdr>
            <w:top w:val="none" w:sz="0" w:space="0" w:color="auto"/>
            <w:left w:val="none" w:sz="0" w:space="0" w:color="auto"/>
            <w:bottom w:val="none" w:sz="0" w:space="0" w:color="auto"/>
            <w:right w:val="none" w:sz="0" w:space="0" w:color="auto"/>
          </w:divBdr>
        </w:div>
        <w:div w:id="611086929">
          <w:marLeft w:val="480"/>
          <w:marRight w:val="0"/>
          <w:marTop w:val="0"/>
          <w:marBottom w:val="0"/>
          <w:divBdr>
            <w:top w:val="none" w:sz="0" w:space="0" w:color="auto"/>
            <w:left w:val="none" w:sz="0" w:space="0" w:color="auto"/>
            <w:bottom w:val="none" w:sz="0" w:space="0" w:color="auto"/>
            <w:right w:val="none" w:sz="0" w:space="0" w:color="auto"/>
          </w:divBdr>
        </w:div>
        <w:div w:id="1006635956">
          <w:marLeft w:val="480"/>
          <w:marRight w:val="0"/>
          <w:marTop w:val="0"/>
          <w:marBottom w:val="0"/>
          <w:divBdr>
            <w:top w:val="none" w:sz="0" w:space="0" w:color="auto"/>
            <w:left w:val="none" w:sz="0" w:space="0" w:color="auto"/>
            <w:bottom w:val="none" w:sz="0" w:space="0" w:color="auto"/>
            <w:right w:val="none" w:sz="0" w:space="0" w:color="auto"/>
          </w:divBdr>
        </w:div>
        <w:div w:id="126364004">
          <w:marLeft w:val="480"/>
          <w:marRight w:val="0"/>
          <w:marTop w:val="0"/>
          <w:marBottom w:val="0"/>
          <w:divBdr>
            <w:top w:val="none" w:sz="0" w:space="0" w:color="auto"/>
            <w:left w:val="none" w:sz="0" w:space="0" w:color="auto"/>
            <w:bottom w:val="none" w:sz="0" w:space="0" w:color="auto"/>
            <w:right w:val="none" w:sz="0" w:space="0" w:color="auto"/>
          </w:divBdr>
        </w:div>
        <w:div w:id="2100131430">
          <w:marLeft w:val="480"/>
          <w:marRight w:val="0"/>
          <w:marTop w:val="0"/>
          <w:marBottom w:val="0"/>
          <w:divBdr>
            <w:top w:val="none" w:sz="0" w:space="0" w:color="auto"/>
            <w:left w:val="none" w:sz="0" w:space="0" w:color="auto"/>
            <w:bottom w:val="none" w:sz="0" w:space="0" w:color="auto"/>
            <w:right w:val="none" w:sz="0" w:space="0" w:color="auto"/>
          </w:divBdr>
        </w:div>
        <w:div w:id="1299067568">
          <w:marLeft w:val="480"/>
          <w:marRight w:val="0"/>
          <w:marTop w:val="0"/>
          <w:marBottom w:val="0"/>
          <w:divBdr>
            <w:top w:val="none" w:sz="0" w:space="0" w:color="auto"/>
            <w:left w:val="none" w:sz="0" w:space="0" w:color="auto"/>
            <w:bottom w:val="none" w:sz="0" w:space="0" w:color="auto"/>
            <w:right w:val="none" w:sz="0" w:space="0" w:color="auto"/>
          </w:divBdr>
        </w:div>
        <w:div w:id="712313406">
          <w:marLeft w:val="480"/>
          <w:marRight w:val="0"/>
          <w:marTop w:val="0"/>
          <w:marBottom w:val="0"/>
          <w:divBdr>
            <w:top w:val="none" w:sz="0" w:space="0" w:color="auto"/>
            <w:left w:val="none" w:sz="0" w:space="0" w:color="auto"/>
            <w:bottom w:val="none" w:sz="0" w:space="0" w:color="auto"/>
            <w:right w:val="none" w:sz="0" w:space="0" w:color="auto"/>
          </w:divBdr>
        </w:div>
        <w:div w:id="1916620933">
          <w:marLeft w:val="480"/>
          <w:marRight w:val="0"/>
          <w:marTop w:val="0"/>
          <w:marBottom w:val="0"/>
          <w:divBdr>
            <w:top w:val="none" w:sz="0" w:space="0" w:color="auto"/>
            <w:left w:val="none" w:sz="0" w:space="0" w:color="auto"/>
            <w:bottom w:val="none" w:sz="0" w:space="0" w:color="auto"/>
            <w:right w:val="none" w:sz="0" w:space="0" w:color="auto"/>
          </w:divBdr>
        </w:div>
        <w:div w:id="332730565">
          <w:marLeft w:val="480"/>
          <w:marRight w:val="0"/>
          <w:marTop w:val="0"/>
          <w:marBottom w:val="0"/>
          <w:divBdr>
            <w:top w:val="none" w:sz="0" w:space="0" w:color="auto"/>
            <w:left w:val="none" w:sz="0" w:space="0" w:color="auto"/>
            <w:bottom w:val="none" w:sz="0" w:space="0" w:color="auto"/>
            <w:right w:val="none" w:sz="0" w:space="0" w:color="auto"/>
          </w:divBdr>
        </w:div>
        <w:div w:id="1894656765">
          <w:marLeft w:val="480"/>
          <w:marRight w:val="0"/>
          <w:marTop w:val="0"/>
          <w:marBottom w:val="0"/>
          <w:divBdr>
            <w:top w:val="none" w:sz="0" w:space="0" w:color="auto"/>
            <w:left w:val="none" w:sz="0" w:space="0" w:color="auto"/>
            <w:bottom w:val="none" w:sz="0" w:space="0" w:color="auto"/>
            <w:right w:val="none" w:sz="0" w:space="0" w:color="auto"/>
          </w:divBdr>
        </w:div>
        <w:div w:id="1272397312">
          <w:marLeft w:val="480"/>
          <w:marRight w:val="0"/>
          <w:marTop w:val="0"/>
          <w:marBottom w:val="0"/>
          <w:divBdr>
            <w:top w:val="none" w:sz="0" w:space="0" w:color="auto"/>
            <w:left w:val="none" w:sz="0" w:space="0" w:color="auto"/>
            <w:bottom w:val="none" w:sz="0" w:space="0" w:color="auto"/>
            <w:right w:val="none" w:sz="0" w:space="0" w:color="auto"/>
          </w:divBdr>
        </w:div>
        <w:div w:id="793981520">
          <w:marLeft w:val="480"/>
          <w:marRight w:val="0"/>
          <w:marTop w:val="0"/>
          <w:marBottom w:val="0"/>
          <w:divBdr>
            <w:top w:val="none" w:sz="0" w:space="0" w:color="auto"/>
            <w:left w:val="none" w:sz="0" w:space="0" w:color="auto"/>
            <w:bottom w:val="none" w:sz="0" w:space="0" w:color="auto"/>
            <w:right w:val="none" w:sz="0" w:space="0" w:color="auto"/>
          </w:divBdr>
        </w:div>
        <w:div w:id="1219392445">
          <w:marLeft w:val="480"/>
          <w:marRight w:val="0"/>
          <w:marTop w:val="0"/>
          <w:marBottom w:val="0"/>
          <w:divBdr>
            <w:top w:val="none" w:sz="0" w:space="0" w:color="auto"/>
            <w:left w:val="none" w:sz="0" w:space="0" w:color="auto"/>
            <w:bottom w:val="none" w:sz="0" w:space="0" w:color="auto"/>
            <w:right w:val="none" w:sz="0" w:space="0" w:color="auto"/>
          </w:divBdr>
        </w:div>
        <w:div w:id="1456099836">
          <w:marLeft w:val="480"/>
          <w:marRight w:val="0"/>
          <w:marTop w:val="0"/>
          <w:marBottom w:val="0"/>
          <w:divBdr>
            <w:top w:val="none" w:sz="0" w:space="0" w:color="auto"/>
            <w:left w:val="none" w:sz="0" w:space="0" w:color="auto"/>
            <w:bottom w:val="none" w:sz="0" w:space="0" w:color="auto"/>
            <w:right w:val="none" w:sz="0" w:space="0" w:color="auto"/>
          </w:divBdr>
        </w:div>
        <w:div w:id="1564753727">
          <w:marLeft w:val="480"/>
          <w:marRight w:val="0"/>
          <w:marTop w:val="0"/>
          <w:marBottom w:val="0"/>
          <w:divBdr>
            <w:top w:val="none" w:sz="0" w:space="0" w:color="auto"/>
            <w:left w:val="none" w:sz="0" w:space="0" w:color="auto"/>
            <w:bottom w:val="none" w:sz="0" w:space="0" w:color="auto"/>
            <w:right w:val="none" w:sz="0" w:space="0" w:color="auto"/>
          </w:divBdr>
        </w:div>
        <w:div w:id="1796367018">
          <w:marLeft w:val="480"/>
          <w:marRight w:val="0"/>
          <w:marTop w:val="0"/>
          <w:marBottom w:val="0"/>
          <w:divBdr>
            <w:top w:val="none" w:sz="0" w:space="0" w:color="auto"/>
            <w:left w:val="none" w:sz="0" w:space="0" w:color="auto"/>
            <w:bottom w:val="none" w:sz="0" w:space="0" w:color="auto"/>
            <w:right w:val="none" w:sz="0" w:space="0" w:color="auto"/>
          </w:divBdr>
        </w:div>
        <w:div w:id="1132989475">
          <w:marLeft w:val="480"/>
          <w:marRight w:val="0"/>
          <w:marTop w:val="0"/>
          <w:marBottom w:val="0"/>
          <w:divBdr>
            <w:top w:val="none" w:sz="0" w:space="0" w:color="auto"/>
            <w:left w:val="none" w:sz="0" w:space="0" w:color="auto"/>
            <w:bottom w:val="none" w:sz="0" w:space="0" w:color="auto"/>
            <w:right w:val="none" w:sz="0" w:space="0" w:color="auto"/>
          </w:divBdr>
        </w:div>
        <w:div w:id="842621240">
          <w:marLeft w:val="480"/>
          <w:marRight w:val="0"/>
          <w:marTop w:val="0"/>
          <w:marBottom w:val="0"/>
          <w:divBdr>
            <w:top w:val="none" w:sz="0" w:space="0" w:color="auto"/>
            <w:left w:val="none" w:sz="0" w:space="0" w:color="auto"/>
            <w:bottom w:val="none" w:sz="0" w:space="0" w:color="auto"/>
            <w:right w:val="none" w:sz="0" w:space="0" w:color="auto"/>
          </w:divBdr>
        </w:div>
        <w:div w:id="1209495405">
          <w:marLeft w:val="480"/>
          <w:marRight w:val="0"/>
          <w:marTop w:val="0"/>
          <w:marBottom w:val="0"/>
          <w:divBdr>
            <w:top w:val="none" w:sz="0" w:space="0" w:color="auto"/>
            <w:left w:val="none" w:sz="0" w:space="0" w:color="auto"/>
            <w:bottom w:val="none" w:sz="0" w:space="0" w:color="auto"/>
            <w:right w:val="none" w:sz="0" w:space="0" w:color="auto"/>
          </w:divBdr>
        </w:div>
        <w:div w:id="1213804332">
          <w:marLeft w:val="480"/>
          <w:marRight w:val="0"/>
          <w:marTop w:val="0"/>
          <w:marBottom w:val="0"/>
          <w:divBdr>
            <w:top w:val="none" w:sz="0" w:space="0" w:color="auto"/>
            <w:left w:val="none" w:sz="0" w:space="0" w:color="auto"/>
            <w:bottom w:val="none" w:sz="0" w:space="0" w:color="auto"/>
            <w:right w:val="none" w:sz="0" w:space="0" w:color="auto"/>
          </w:divBdr>
        </w:div>
        <w:div w:id="1020820521">
          <w:marLeft w:val="480"/>
          <w:marRight w:val="0"/>
          <w:marTop w:val="0"/>
          <w:marBottom w:val="0"/>
          <w:divBdr>
            <w:top w:val="none" w:sz="0" w:space="0" w:color="auto"/>
            <w:left w:val="none" w:sz="0" w:space="0" w:color="auto"/>
            <w:bottom w:val="none" w:sz="0" w:space="0" w:color="auto"/>
            <w:right w:val="none" w:sz="0" w:space="0" w:color="auto"/>
          </w:divBdr>
        </w:div>
        <w:div w:id="1304042570">
          <w:marLeft w:val="480"/>
          <w:marRight w:val="0"/>
          <w:marTop w:val="0"/>
          <w:marBottom w:val="0"/>
          <w:divBdr>
            <w:top w:val="none" w:sz="0" w:space="0" w:color="auto"/>
            <w:left w:val="none" w:sz="0" w:space="0" w:color="auto"/>
            <w:bottom w:val="none" w:sz="0" w:space="0" w:color="auto"/>
            <w:right w:val="none" w:sz="0" w:space="0" w:color="auto"/>
          </w:divBdr>
        </w:div>
        <w:div w:id="1643003833">
          <w:marLeft w:val="480"/>
          <w:marRight w:val="0"/>
          <w:marTop w:val="0"/>
          <w:marBottom w:val="0"/>
          <w:divBdr>
            <w:top w:val="none" w:sz="0" w:space="0" w:color="auto"/>
            <w:left w:val="none" w:sz="0" w:space="0" w:color="auto"/>
            <w:bottom w:val="none" w:sz="0" w:space="0" w:color="auto"/>
            <w:right w:val="none" w:sz="0" w:space="0" w:color="auto"/>
          </w:divBdr>
        </w:div>
        <w:div w:id="1114132929">
          <w:marLeft w:val="480"/>
          <w:marRight w:val="0"/>
          <w:marTop w:val="0"/>
          <w:marBottom w:val="0"/>
          <w:divBdr>
            <w:top w:val="none" w:sz="0" w:space="0" w:color="auto"/>
            <w:left w:val="none" w:sz="0" w:space="0" w:color="auto"/>
            <w:bottom w:val="none" w:sz="0" w:space="0" w:color="auto"/>
            <w:right w:val="none" w:sz="0" w:space="0" w:color="auto"/>
          </w:divBdr>
        </w:div>
        <w:div w:id="1785494428">
          <w:marLeft w:val="480"/>
          <w:marRight w:val="0"/>
          <w:marTop w:val="0"/>
          <w:marBottom w:val="0"/>
          <w:divBdr>
            <w:top w:val="none" w:sz="0" w:space="0" w:color="auto"/>
            <w:left w:val="none" w:sz="0" w:space="0" w:color="auto"/>
            <w:bottom w:val="none" w:sz="0" w:space="0" w:color="auto"/>
            <w:right w:val="none" w:sz="0" w:space="0" w:color="auto"/>
          </w:divBdr>
        </w:div>
        <w:div w:id="1193609846">
          <w:marLeft w:val="480"/>
          <w:marRight w:val="0"/>
          <w:marTop w:val="0"/>
          <w:marBottom w:val="0"/>
          <w:divBdr>
            <w:top w:val="none" w:sz="0" w:space="0" w:color="auto"/>
            <w:left w:val="none" w:sz="0" w:space="0" w:color="auto"/>
            <w:bottom w:val="none" w:sz="0" w:space="0" w:color="auto"/>
            <w:right w:val="none" w:sz="0" w:space="0" w:color="auto"/>
          </w:divBdr>
        </w:div>
        <w:div w:id="1503279292">
          <w:marLeft w:val="480"/>
          <w:marRight w:val="0"/>
          <w:marTop w:val="0"/>
          <w:marBottom w:val="0"/>
          <w:divBdr>
            <w:top w:val="none" w:sz="0" w:space="0" w:color="auto"/>
            <w:left w:val="none" w:sz="0" w:space="0" w:color="auto"/>
            <w:bottom w:val="none" w:sz="0" w:space="0" w:color="auto"/>
            <w:right w:val="none" w:sz="0" w:space="0" w:color="auto"/>
          </w:divBdr>
        </w:div>
        <w:div w:id="240918391">
          <w:marLeft w:val="480"/>
          <w:marRight w:val="0"/>
          <w:marTop w:val="0"/>
          <w:marBottom w:val="0"/>
          <w:divBdr>
            <w:top w:val="none" w:sz="0" w:space="0" w:color="auto"/>
            <w:left w:val="none" w:sz="0" w:space="0" w:color="auto"/>
            <w:bottom w:val="none" w:sz="0" w:space="0" w:color="auto"/>
            <w:right w:val="none" w:sz="0" w:space="0" w:color="auto"/>
          </w:divBdr>
        </w:div>
        <w:div w:id="974336348">
          <w:marLeft w:val="480"/>
          <w:marRight w:val="0"/>
          <w:marTop w:val="0"/>
          <w:marBottom w:val="0"/>
          <w:divBdr>
            <w:top w:val="none" w:sz="0" w:space="0" w:color="auto"/>
            <w:left w:val="none" w:sz="0" w:space="0" w:color="auto"/>
            <w:bottom w:val="none" w:sz="0" w:space="0" w:color="auto"/>
            <w:right w:val="none" w:sz="0" w:space="0" w:color="auto"/>
          </w:divBdr>
        </w:div>
        <w:div w:id="687870623">
          <w:marLeft w:val="480"/>
          <w:marRight w:val="0"/>
          <w:marTop w:val="0"/>
          <w:marBottom w:val="0"/>
          <w:divBdr>
            <w:top w:val="none" w:sz="0" w:space="0" w:color="auto"/>
            <w:left w:val="none" w:sz="0" w:space="0" w:color="auto"/>
            <w:bottom w:val="none" w:sz="0" w:space="0" w:color="auto"/>
            <w:right w:val="none" w:sz="0" w:space="0" w:color="auto"/>
          </w:divBdr>
        </w:div>
        <w:div w:id="1921476348">
          <w:marLeft w:val="480"/>
          <w:marRight w:val="0"/>
          <w:marTop w:val="0"/>
          <w:marBottom w:val="0"/>
          <w:divBdr>
            <w:top w:val="none" w:sz="0" w:space="0" w:color="auto"/>
            <w:left w:val="none" w:sz="0" w:space="0" w:color="auto"/>
            <w:bottom w:val="none" w:sz="0" w:space="0" w:color="auto"/>
            <w:right w:val="none" w:sz="0" w:space="0" w:color="auto"/>
          </w:divBdr>
        </w:div>
        <w:div w:id="1895658621">
          <w:marLeft w:val="480"/>
          <w:marRight w:val="0"/>
          <w:marTop w:val="0"/>
          <w:marBottom w:val="0"/>
          <w:divBdr>
            <w:top w:val="none" w:sz="0" w:space="0" w:color="auto"/>
            <w:left w:val="none" w:sz="0" w:space="0" w:color="auto"/>
            <w:bottom w:val="none" w:sz="0" w:space="0" w:color="auto"/>
            <w:right w:val="none" w:sz="0" w:space="0" w:color="auto"/>
          </w:divBdr>
        </w:div>
        <w:div w:id="219825285">
          <w:marLeft w:val="480"/>
          <w:marRight w:val="0"/>
          <w:marTop w:val="0"/>
          <w:marBottom w:val="0"/>
          <w:divBdr>
            <w:top w:val="none" w:sz="0" w:space="0" w:color="auto"/>
            <w:left w:val="none" w:sz="0" w:space="0" w:color="auto"/>
            <w:bottom w:val="none" w:sz="0" w:space="0" w:color="auto"/>
            <w:right w:val="none" w:sz="0" w:space="0" w:color="auto"/>
          </w:divBdr>
        </w:div>
        <w:div w:id="1137406840">
          <w:marLeft w:val="480"/>
          <w:marRight w:val="0"/>
          <w:marTop w:val="0"/>
          <w:marBottom w:val="0"/>
          <w:divBdr>
            <w:top w:val="none" w:sz="0" w:space="0" w:color="auto"/>
            <w:left w:val="none" w:sz="0" w:space="0" w:color="auto"/>
            <w:bottom w:val="none" w:sz="0" w:space="0" w:color="auto"/>
            <w:right w:val="none" w:sz="0" w:space="0" w:color="auto"/>
          </w:divBdr>
        </w:div>
        <w:div w:id="1571385989">
          <w:marLeft w:val="480"/>
          <w:marRight w:val="0"/>
          <w:marTop w:val="0"/>
          <w:marBottom w:val="0"/>
          <w:divBdr>
            <w:top w:val="none" w:sz="0" w:space="0" w:color="auto"/>
            <w:left w:val="none" w:sz="0" w:space="0" w:color="auto"/>
            <w:bottom w:val="none" w:sz="0" w:space="0" w:color="auto"/>
            <w:right w:val="none" w:sz="0" w:space="0" w:color="auto"/>
          </w:divBdr>
        </w:div>
        <w:div w:id="62291439">
          <w:marLeft w:val="480"/>
          <w:marRight w:val="0"/>
          <w:marTop w:val="0"/>
          <w:marBottom w:val="0"/>
          <w:divBdr>
            <w:top w:val="none" w:sz="0" w:space="0" w:color="auto"/>
            <w:left w:val="none" w:sz="0" w:space="0" w:color="auto"/>
            <w:bottom w:val="none" w:sz="0" w:space="0" w:color="auto"/>
            <w:right w:val="none" w:sz="0" w:space="0" w:color="auto"/>
          </w:divBdr>
        </w:div>
        <w:div w:id="2012487401">
          <w:marLeft w:val="480"/>
          <w:marRight w:val="0"/>
          <w:marTop w:val="0"/>
          <w:marBottom w:val="0"/>
          <w:divBdr>
            <w:top w:val="none" w:sz="0" w:space="0" w:color="auto"/>
            <w:left w:val="none" w:sz="0" w:space="0" w:color="auto"/>
            <w:bottom w:val="none" w:sz="0" w:space="0" w:color="auto"/>
            <w:right w:val="none" w:sz="0" w:space="0" w:color="auto"/>
          </w:divBdr>
        </w:div>
        <w:div w:id="1337803053">
          <w:marLeft w:val="480"/>
          <w:marRight w:val="0"/>
          <w:marTop w:val="0"/>
          <w:marBottom w:val="0"/>
          <w:divBdr>
            <w:top w:val="none" w:sz="0" w:space="0" w:color="auto"/>
            <w:left w:val="none" w:sz="0" w:space="0" w:color="auto"/>
            <w:bottom w:val="none" w:sz="0" w:space="0" w:color="auto"/>
            <w:right w:val="none" w:sz="0" w:space="0" w:color="auto"/>
          </w:divBdr>
        </w:div>
        <w:div w:id="2051146637">
          <w:marLeft w:val="480"/>
          <w:marRight w:val="0"/>
          <w:marTop w:val="0"/>
          <w:marBottom w:val="0"/>
          <w:divBdr>
            <w:top w:val="none" w:sz="0" w:space="0" w:color="auto"/>
            <w:left w:val="none" w:sz="0" w:space="0" w:color="auto"/>
            <w:bottom w:val="none" w:sz="0" w:space="0" w:color="auto"/>
            <w:right w:val="none" w:sz="0" w:space="0" w:color="auto"/>
          </w:divBdr>
        </w:div>
        <w:div w:id="1272474197">
          <w:marLeft w:val="480"/>
          <w:marRight w:val="0"/>
          <w:marTop w:val="0"/>
          <w:marBottom w:val="0"/>
          <w:divBdr>
            <w:top w:val="none" w:sz="0" w:space="0" w:color="auto"/>
            <w:left w:val="none" w:sz="0" w:space="0" w:color="auto"/>
            <w:bottom w:val="none" w:sz="0" w:space="0" w:color="auto"/>
            <w:right w:val="none" w:sz="0" w:space="0" w:color="auto"/>
          </w:divBdr>
        </w:div>
        <w:div w:id="1968703964">
          <w:marLeft w:val="480"/>
          <w:marRight w:val="0"/>
          <w:marTop w:val="0"/>
          <w:marBottom w:val="0"/>
          <w:divBdr>
            <w:top w:val="none" w:sz="0" w:space="0" w:color="auto"/>
            <w:left w:val="none" w:sz="0" w:space="0" w:color="auto"/>
            <w:bottom w:val="none" w:sz="0" w:space="0" w:color="auto"/>
            <w:right w:val="none" w:sz="0" w:space="0" w:color="auto"/>
          </w:divBdr>
        </w:div>
        <w:div w:id="1505167796">
          <w:marLeft w:val="480"/>
          <w:marRight w:val="0"/>
          <w:marTop w:val="0"/>
          <w:marBottom w:val="0"/>
          <w:divBdr>
            <w:top w:val="none" w:sz="0" w:space="0" w:color="auto"/>
            <w:left w:val="none" w:sz="0" w:space="0" w:color="auto"/>
            <w:bottom w:val="none" w:sz="0" w:space="0" w:color="auto"/>
            <w:right w:val="none" w:sz="0" w:space="0" w:color="auto"/>
          </w:divBdr>
        </w:div>
        <w:div w:id="1363243918">
          <w:marLeft w:val="480"/>
          <w:marRight w:val="0"/>
          <w:marTop w:val="0"/>
          <w:marBottom w:val="0"/>
          <w:divBdr>
            <w:top w:val="none" w:sz="0" w:space="0" w:color="auto"/>
            <w:left w:val="none" w:sz="0" w:space="0" w:color="auto"/>
            <w:bottom w:val="none" w:sz="0" w:space="0" w:color="auto"/>
            <w:right w:val="none" w:sz="0" w:space="0" w:color="auto"/>
          </w:divBdr>
        </w:div>
        <w:div w:id="688455814">
          <w:marLeft w:val="480"/>
          <w:marRight w:val="0"/>
          <w:marTop w:val="0"/>
          <w:marBottom w:val="0"/>
          <w:divBdr>
            <w:top w:val="none" w:sz="0" w:space="0" w:color="auto"/>
            <w:left w:val="none" w:sz="0" w:space="0" w:color="auto"/>
            <w:bottom w:val="none" w:sz="0" w:space="0" w:color="auto"/>
            <w:right w:val="none" w:sz="0" w:space="0" w:color="auto"/>
          </w:divBdr>
        </w:div>
        <w:div w:id="255485171">
          <w:marLeft w:val="480"/>
          <w:marRight w:val="0"/>
          <w:marTop w:val="0"/>
          <w:marBottom w:val="0"/>
          <w:divBdr>
            <w:top w:val="none" w:sz="0" w:space="0" w:color="auto"/>
            <w:left w:val="none" w:sz="0" w:space="0" w:color="auto"/>
            <w:bottom w:val="none" w:sz="0" w:space="0" w:color="auto"/>
            <w:right w:val="none" w:sz="0" w:space="0" w:color="auto"/>
          </w:divBdr>
        </w:div>
        <w:div w:id="1848052987">
          <w:marLeft w:val="480"/>
          <w:marRight w:val="0"/>
          <w:marTop w:val="0"/>
          <w:marBottom w:val="0"/>
          <w:divBdr>
            <w:top w:val="none" w:sz="0" w:space="0" w:color="auto"/>
            <w:left w:val="none" w:sz="0" w:space="0" w:color="auto"/>
            <w:bottom w:val="none" w:sz="0" w:space="0" w:color="auto"/>
            <w:right w:val="none" w:sz="0" w:space="0" w:color="auto"/>
          </w:divBdr>
        </w:div>
        <w:div w:id="2107381097">
          <w:marLeft w:val="480"/>
          <w:marRight w:val="0"/>
          <w:marTop w:val="0"/>
          <w:marBottom w:val="0"/>
          <w:divBdr>
            <w:top w:val="none" w:sz="0" w:space="0" w:color="auto"/>
            <w:left w:val="none" w:sz="0" w:space="0" w:color="auto"/>
            <w:bottom w:val="none" w:sz="0" w:space="0" w:color="auto"/>
            <w:right w:val="none" w:sz="0" w:space="0" w:color="auto"/>
          </w:divBdr>
        </w:div>
        <w:div w:id="1622152233">
          <w:marLeft w:val="480"/>
          <w:marRight w:val="0"/>
          <w:marTop w:val="0"/>
          <w:marBottom w:val="0"/>
          <w:divBdr>
            <w:top w:val="none" w:sz="0" w:space="0" w:color="auto"/>
            <w:left w:val="none" w:sz="0" w:space="0" w:color="auto"/>
            <w:bottom w:val="none" w:sz="0" w:space="0" w:color="auto"/>
            <w:right w:val="none" w:sz="0" w:space="0" w:color="auto"/>
          </w:divBdr>
        </w:div>
        <w:div w:id="1943612345">
          <w:marLeft w:val="480"/>
          <w:marRight w:val="0"/>
          <w:marTop w:val="0"/>
          <w:marBottom w:val="0"/>
          <w:divBdr>
            <w:top w:val="none" w:sz="0" w:space="0" w:color="auto"/>
            <w:left w:val="none" w:sz="0" w:space="0" w:color="auto"/>
            <w:bottom w:val="none" w:sz="0" w:space="0" w:color="auto"/>
            <w:right w:val="none" w:sz="0" w:space="0" w:color="auto"/>
          </w:divBdr>
        </w:div>
        <w:div w:id="1671367488">
          <w:marLeft w:val="480"/>
          <w:marRight w:val="0"/>
          <w:marTop w:val="0"/>
          <w:marBottom w:val="0"/>
          <w:divBdr>
            <w:top w:val="none" w:sz="0" w:space="0" w:color="auto"/>
            <w:left w:val="none" w:sz="0" w:space="0" w:color="auto"/>
            <w:bottom w:val="none" w:sz="0" w:space="0" w:color="auto"/>
            <w:right w:val="none" w:sz="0" w:space="0" w:color="auto"/>
          </w:divBdr>
        </w:div>
        <w:div w:id="240068926">
          <w:marLeft w:val="480"/>
          <w:marRight w:val="0"/>
          <w:marTop w:val="0"/>
          <w:marBottom w:val="0"/>
          <w:divBdr>
            <w:top w:val="none" w:sz="0" w:space="0" w:color="auto"/>
            <w:left w:val="none" w:sz="0" w:space="0" w:color="auto"/>
            <w:bottom w:val="none" w:sz="0" w:space="0" w:color="auto"/>
            <w:right w:val="none" w:sz="0" w:space="0" w:color="auto"/>
          </w:divBdr>
        </w:div>
        <w:div w:id="814906949">
          <w:marLeft w:val="480"/>
          <w:marRight w:val="0"/>
          <w:marTop w:val="0"/>
          <w:marBottom w:val="0"/>
          <w:divBdr>
            <w:top w:val="none" w:sz="0" w:space="0" w:color="auto"/>
            <w:left w:val="none" w:sz="0" w:space="0" w:color="auto"/>
            <w:bottom w:val="none" w:sz="0" w:space="0" w:color="auto"/>
            <w:right w:val="none" w:sz="0" w:space="0" w:color="auto"/>
          </w:divBdr>
        </w:div>
        <w:div w:id="1099636976">
          <w:marLeft w:val="480"/>
          <w:marRight w:val="0"/>
          <w:marTop w:val="0"/>
          <w:marBottom w:val="0"/>
          <w:divBdr>
            <w:top w:val="none" w:sz="0" w:space="0" w:color="auto"/>
            <w:left w:val="none" w:sz="0" w:space="0" w:color="auto"/>
            <w:bottom w:val="none" w:sz="0" w:space="0" w:color="auto"/>
            <w:right w:val="none" w:sz="0" w:space="0" w:color="auto"/>
          </w:divBdr>
        </w:div>
        <w:div w:id="919480731">
          <w:marLeft w:val="480"/>
          <w:marRight w:val="0"/>
          <w:marTop w:val="0"/>
          <w:marBottom w:val="0"/>
          <w:divBdr>
            <w:top w:val="none" w:sz="0" w:space="0" w:color="auto"/>
            <w:left w:val="none" w:sz="0" w:space="0" w:color="auto"/>
            <w:bottom w:val="none" w:sz="0" w:space="0" w:color="auto"/>
            <w:right w:val="none" w:sz="0" w:space="0" w:color="auto"/>
          </w:divBdr>
        </w:div>
        <w:div w:id="658731334">
          <w:marLeft w:val="480"/>
          <w:marRight w:val="0"/>
          <w:marTop w:val="0"/>
          <w:marBottom w:val="0"/>
          <w:divBdr>
            <w:top w:val="none" w:sz="0" w:space="0" w:color="auto"/>
            <w:left w:val="none" w:sz="0" w:space="0" w:color="auto"/>
            <w:bottom w:val="none" w:sz="0" w:space="0" w:color="auto"/>
            <w:right w:val="none" w:sz="0" w:space="0" w:color="auto"/>
          </w:divBdr>
        </w:div>
        <w:div w:id="1046761411">
          <w:marLeft w:val="480"/>
          <w:marRight w:val="0"/>
          <w:marTop w:val="0"/>
          <w:marBottom w:val="0"/>
          <w:divBdr>
            <w:top w:val="none" w:sz="0" w:space="0" w:color="auto"/>
            <w:left w:val="none" w:sz="0" w:space="0" w:color="auto"/>
            <w:bottom w:val="none" w:sz="0" w:space="0" w:color="auto"/>
            <w:right w:val="none" w:sz="0" w:space="0" w:color="auto"/>
          </w:divBdr>
        </w:div>
        <w:div w:id="468863951">
          <w:marLeft w:val="480"/>
          <w:marRight w:val="0"/>
          <w:marTop w:val="0"/>
          <w:marBottom w:val="0"/>
          <w:divBdr>
            <w:top w:val="none" w:sz="0" w:space="0" w:color="auto"/>
            <w:left w:val="none" w:sz="0" w:space="0" w:color="auto"/>
            <w:bottom w:val="none" w:sz="0" w:space="0" w:color="auto"/>
            <w:right w:val="none" w:sz="0" w:space="0" w:color="auto"/>
          </w:divBdr>
        </w:div>
        <w:div w:id="1456677720">
          <w:marLeft w:val="480"/>
          <w:marRight w:val="0"/>
          <w:marTop w:val="0"/>
          <w:marBottom w:val="0"/>
          <w:divBdr>
            <w:top w:val="none" w:sz="0" w:space="0" w:color="auto"/>
            <w:left w:val="none" w:sz="0" w:space="0" w:color="auto"/>
            <w:bottom w:val="none" w:sz="0" w:space="0" w:color="auto"/>
            <w:right w:val="none" w:sz="0" w:space="0" w:color="auto"/>
          </w:divBdr>
        </w:div>
        <w:div w:id="31537991">
          <w:marLeft w:val="480"/>
          <w:marRight w:val="0"/>
          <w:marTop w:val="0"/>
          <w:marBottom w:val="0"/>
          <w:divBdr>
            <w:top w:val="none" w:sz="0" w:space="0" w:color="auto"/>
            <w:left w:val="none" w:sz="0" w:space="0" w:color="auto"/>
            <w:bottom w:val="none" w:sz="0" w:space="0" w:color="auto"/>
            <w:right w:val="none" w:sz="0" w:space="0" w:color="auto"/>
          </w:divBdr>
        </w:div>
        <w:div w:id="998731544">
          <w:marLeft w:val="480"/>
          <w:marRight w:val="0"/>
          <w:marTop w:val="0"/>
          <w:marBottom w:val="0"/>
          <w:divBdr>
            <w:top w:val="none" w:sz="0" w:space="0" w:color="auto"/>
            <w:left w:val="none" w:sz="0" w:space="0" w:color="auto"/>
            <w:bottom w:val="none" w:sz="0" w:space="0" w:color="auto"/>
            <w:right w:val="none" w:sz="0" w:space="0" w:color="auto"/>
          </w:divBdr>
        </w:div>
        <w:div w:id="452403503">
          <w:marLeft w:val="480"/>
          <w:marRight w:val="0"/>
          <w:marTop w:val="0"/>
          <w:marBottom w:val="0"/>
          <w:divBdr>
            <w:top w:val="none" w:sz="0" w:space="0" w:color="auto"/>
            <w:left w:val="none" w:sz="0" w:space="0" w:color="auto"/>
            <w:bottom w:val="none" w:sz="0" w:space="0" w:color="auto"/>
            <w:right w:val="none" w:sz="0" w:space="0" w:color="auto"/>
          </w:divBdr>
        </w:div>
        <w:div w:id="736902818">
          <w:marLeft w:val="480"/>
          <w:marRight w:val="0"/>
          <w:marTop w:val="0"/>
          <w:marBottom w:val="0"/>
          <w:divBdr>
            <w:top w:val="none" w:sz="0" w:space="0" w:color="auto"/>
            <w:left w:val="none" w:sz="0" w:space="0" w:color="auto"/>
            <w:bottom w:val="none" w:sz="0" w:space="0" w:color="auto"/>
            <w:right w:val="none" w:sz="0" w:space="0" w:color="auto"/>
          </w:divBdr>
        </w:div>
        <w:div w:id="1613585751">
          <w:marLeft w:val="480"/>
          <w:marRight w:val="0"/>
          <w:marTop w:val="0"/>
          <w:marBottom w:val="0"/>
          <w:divBdr>
            <w:top w:val="none" w:sz="0" w:space="0" w:color="auto"/>
            <w:left w:val="none" w:sz="0" w:space="0" w:color="auto"/>
            <w:bottom w:val="none" w:sz="0" w:space="0" w:color="auto"/>
            <w:right w:val="none" w:sz="0" w:space="0" w:color="auto"/>
          </w:divBdr>
        </w:div>
        <w:div w:id="103811309">
          <w:marLeft w:val="480"/>
          <w:marRight w:val="0"/>
          <w:marTop w:val="0"/>
          <w:marBottom w:val="0"/>
          <w:divBdr>
            <w:top w:val="none" w:sz="0" w:space="0" w:color="auto"/>
            <w:left w:val="none" w:sz="0" w:space="0" w:color="auto"/>
            <w:bottom w:val="none" w:sz="0" w:space="0" w:color="auto"/>
            <w:right w:val="none" w:sz="0" w:space="0" w:color="auto"/>
          </w:divBdr>
        </w:div>
        <w:div w:id="1680309568">
          <w:marLeft w:val="480"/>
          <w:marRight w:val="0"/>
          <w:marTop w:val="0"/>
          <w:marBottom w:val="0"/>
          <w:divBdr>
            <w:top w:val="none" w:sz="0" w:space="0" w:color="auto"/>
            <w:left w:val="none" w:sz="0" w:space="0" w:color="auto"/>
            <w:bottom w:val="none" w:sz="0" w:space="0" w:color="auto"/>
            <w:right w:val="none" w:sz="0" w:space="0" w:color="auto"/>
          </w:divBdr>
        </w:div>
        <w:div w:id="779108717">
          <w:marLeft w:val="480"/>
          <w:marRight w:val="0"/>
          <w:marTop w:val="0"/>
          <w:marBottom w:val="0"/>
          <w:divBdr>
            <w:top w:val="none" w:sz="0" w:space="0" w:color="auto"/>
            <w:left w:val="none" w:sz="0" w:space="0" w:color="auto"/>
            <w:bottom w:val="none" w:sz="0" w:space="0" w:color="auto"/>
            <w:right w:val="none" w:sz="0" w:space="0" w:color="auto"/>
          </w:divBdr>
        </w:div>
        <w:div w:id="261956837">
          <w:marLeft w:val="480"/>
          <w:marRight w:val="0"/>
          <w:marTop w:val="0"/>
          <w:marBottom w:val="0"/>
          <w:divBdr>
            <w:top w:val="none" w:sz="0" w:space="0" w:color="auto"/>
            <w:left w:val="none" w:sz="0" w:space="0" w:color="auto"/>
            <w:bottom w:val="none" w:sz="0" w:space="0" w:color="auto"/>
            <w:right w:val="none" w:sz="0" w:space="0" w:color="auto"/>
          </w:divBdr>
        </w:div>
        <w:div w:id="1733847796">
          <w:marLeft w:val="480"/>
          <w:marRight w:val="0"/>
          <w:marTop w:val="0"/>
          <w:marBottom w:val="0"/>
          <w:divBdr>
            <w:top w:val="none" w:sz="0" w:space="0" w:color="auto"/>
            <w:left w:val="none" w:sz="0" w:space="0" w:color="auto"/>
            <w:bottom w:val="none" w:sz="0" w:space="0" w:color="auto"/>
            <w:right w:val="none" w:sz="0" w:space="0" w:color="auto"/>
          </w:divBdr>
        </w:div>
        <w:div w:id="831218182">
          <w:marLeft w:val="480"/>
          <w:marRight w:val="0"/>
          <w:marTop w:val="0"/>
          <w:marBottom w:val="0"/>
          <w:divBdr>
            <w:top w:val="none" w:sz="0" w:space="0" w:color="auto"/>
            <w:left w:val="none" w:sz="0" w:space="0" w:color="auto"/>
            <w:bottom w:val="none" w:sz="0" w:space="0" w:color="auto"/>
            <w:right w:val="none" w:sz="0" w:space="0" w:color="auto"/>
          </w:divBdr>
        </w:div>
        <w:div w:id="599028492">
          <w:marLeft w:val="480"/>
          <w:marRight w:val="0"/>
          <w:marTop w:val="0"/>
          <w:marBottom w:val="0"/>
          <w:divBdr>
            <w:top w:val="none" w:sz="0" w:space="0" w:color="auto"/>
            <w:left w:val="none" w:sz="0" w:space="0" w:color="auto"/>
            <w:bottom w:val="none" w:sz="0" w:space="0" w:color="auto"/>
            <w:right w:val="none" w:sz="0" w:space="0" w:color="auto"/>
          </w:divBdr>
        </w:div>
        <w:div w:id="1275480545">
          <w:marLeft w:val="480"/>
          <w:marRight w:val="0"/>
          <w:marTop w:val="0"/>
          <w:marBottom w:val="0"/>
          <w:divBdr>
            <w:top w:val="none" w:sz="0" w:space="0" w:color="auto"/>
            <w:left w:val="none" w:sz="0" w:space="0" w:color="auto"/>
            <w:bottom w:val="none" w:sz="0" w:space="0" w:color="auto"/>
            <w:right w:val="none" w:sz="0" w:space="0" w:color="auto"/>
          </w:divBdr>
        </w:div>
        <w:div w:id="1607039862">
          <w:marLeft w:val="480"/>
          <w:marRight w:val="0"/>
          <w:marTop w:val="0"/>
          <w:marBottom w:val="0"/>
          <w:divBdr>
            <w:top w:val="none" w:sz="0" w:space="0" w:color="auto"/>
            <w:left w:val="none" w:sz="0" w:space="0" w:color="auto"/>
            <w:bottom w:val="none" w:sz="0" w:space="0" w:color="auto"/>
            <w:right w:val="none" w:sz="0" w:space="0" w:color="auto"/>
          </w:divBdr>
        </w:div>
        <w:div w:id="407849596">
          <w:marLeft w:val="480"/>
          <w:marRight w:val="0"/>
          <w:marTop w:val="0"/>
          <w:marBottom w:val="0"/>
          <w:divBdr>
            <w:top w:val="none" w:sz="0" w:space="0" w:color="auto"/>
            <w:left w:val="none" w:sz="0" w:space="0" w:color="auto"/>
            <w:bottom w:val="none" w:sz="0" w:space="0" w:color="auto"/>
            <w:right w:val="none" w:sz="0" w:space="0" w:color="auto"/>
          </w:divBdr>
        </w:div>
        <w:div w:id="250049049">
          <w:marLeft w:val="480"/>
          <w:marRight w:val="0"/>
          <w:marTop w:val="0"/>
          <w:marBottom w:val="0"/>
          <w:divBdr>
            <w:top w:val="none" w:sz="0" w:space="0" w:color="auto"/>
            <w:left w:val="none" w:sz="0" w:space="0" w:color="auto"/>
            <w:bottom w:val="none" w:sz="0" w:space="0" w:color="auto"/>
            <w:right w:val="none" w:sz="0" w:space="0" w:color="auto"/>
          </w:divBdr>
        </w:div>
        <w:div w:id="1478649928">
          <w:marLeft w:val="480"/>
          <w:marRight w:val="0"/>
          <w:marTop w:val="0"/>
          <w:marBottom w:val="0"/>
          <w:divBdr>
            <w:top w:val="none" w:sz="0" w:space="0" w:color="auto"/>
            <w:left w:val="none" w:sz="0" w:space="0" w:color="auto"/>
            <w:bottom w:val="none" w:sz="0" w:space="0" w:color="auto"/>
            <w:right w:val="none" w:sz="0" w:space="0" w:color="auto"/>
          </w:divBdr>
        </w:div>
        <w:div w:id="856775865">
          <w:marLeft w:val="480"/>
          <w:marRight w:val="0"/>
          <w:marTop w:val="0"/>
          <w:marBottom w:val="0"/>
          <w:divBdr>
            <w:top w:val="none" w:sz="0" w:space="0" w:color="auto"/>
            <w:left w:val="none" w:sz="0" w:space="0" w:color="auto"/>
            <w:bottom w:val="none" w:sz="0" w:space="0" w:color="auto"/>
            <w:right w:val="none" w:sz="0" w:space="0" w:color="auto"/>
          </w:divBdr>
        </w:div>
        <w:div w:id="1498228886">
          <w:marLeft w:val="480"/>
          <w:marRight w:val="0"/>
          <w:marTop w:val="0"/>
          <w:marBottom w:val="0"/>
          <w:divBdr>
            <w:top w:val="none" w:sz="0" w:space="0" w:color="auto"/>
            <w:left w:val="none" w:sz="0" w:space="0" w:color="auto"/>
            <w:bottom w:val="none" w:sz="0" w:space="0" w:color="auto"/>
            <w:right w:val="none" w:sz="0" w:space="0" w:color="auto"/>
          </w:divBdr>
        </w:div>
        <w:div w:id="519469232">
          <w:marLeft w:val="480"/>
          <w:marRight w:val="0"/>
          <w:marTop w:val="0"/>
          <w:marBottom w:val="0"/>
          <w:divBdr>
            <w:top w:val="none" w:sz="0" w:space="0" w:color="auto"/>
            <w:left w:val="none" w:sz="0" w:space="0" w:color="auto"/>
            <w:bottom w:val="none" w:sz="0" w:space="0" w:color="auto"/>
            <w:right w:val="none" w:sz="0" w:space="0" w:color="auto"/>
          </w:divBdr>
        </w:div>
      </w:divsChild>
    </w:div>
    <w:div w:id="653872400">
      <w:bodyDiv w:val="1"/>
      <w:marLeft w:val="0"/>
      <w:marRight w:val="0"/>
      <w:marTop w:val="0"/>
      <w:marBottom w:val="0"/>
      <w:divBdr>
        <w:top w:val="none" w:sz="0" w:space="0" w:color="auto"/>
        <w:left w:val="none" w:sz="0" w:space="0" w:color="auto"/>
        <w:bottom w:val="none" w:sz="0" w:space="0" w:color="auto"/>
        <w:right w:val="none" w:sz="0" w:space="0" w:color="auto"/>
      </w:divBdr>
    </w:div>
    <w:div w:id="654262687">
      <w:bodyDiv w:val="1"/>
      <w:marLeft w:val="0"/>
      <w:marRight w:val="0"/>
      <w:marTop w:val="0"/>
      <w:marBottom w:val="0"/>
      <w:divBdr>
        <w:top w:val="none" w:sz="0" w:space="0" w:color="auto"/>
        <w:left w:val="none" w:sz="0" w:space="0" w:color="auto"/>
        <w:bottom w:val="none" w:sz="0" w:space="0" w:color="auto"/>
        <w:right w:val="none" w:sz="0" w:space="0" w:color="auto"/>
      </w:divBdr>
    </w:div>
    <w:div w:id="654384344">
      <w:bodyDiv w:val="1"/>
      <w:marLeft w:val="0"/>
      <w:marRight w:val="0"/>
      <w:marTop w:val="0"/>
      <w:marBottom w:val="0"/>
      <w:divBdr>
        <w:top w:val="none" w:sz="0" w:space="0" w:color="auto"/>
        <w:left w:val="none" w:sz="0" w:space="0" w:color="auto"/>
        <w:bottom w:val="none" w:sz="0" w:space="0" w:color="auto"/>
        <w:right w:val="none" w:sz="0" w:space="0" w:color="auto"/>
      </w:divBdr>
    </w:div>
    <w:div w:id="654796036">
      <w:bodyDiv w:val="1"/>
      <w:marLeft w:val="0"/>
      <w:marRight w:val="0"/>
      <w:marTop w:val="0"/>
      <w:marBottom w:val="0"/>
      <w:divBdr>
        <w:top w:val="none" w:sz="0" w:space="0" w:color="auto"/>
        <w:left w:val="none" w:sz="0" w:space="0" w:color="auto"/>
        <w:bottom w:val="none" w:sz="0" w:space="0" w:color="auto"/>
        <w:right w:val="none" w:sz="0" w:space="0" w:color="auto"/>
      </w:divBdr>
    </w:div>
    <w:div w:id="655038004">
      <w:bodyDiv w:val="1"/>
      <w:marLeft w:val="0"/>
      <w:marRight w:val="0"/>
      <w:marTop w:val="0"/>
      <w:marBottom w:val="0"/>
      <w:divBdr>
        <w:top w:val="none" w:sz="0" w:space="0" w:color="auto"/>
        <w:left w:val="none" w:sz="0" w:space="0" w:color="auto"/>
        <w:bottom w:val="none" w:sz="0" w:space="0" w:color="auto"/>
        <w:right w:val="none" w:sz="0" w:space="0" w:color="auto"/>
      </w:divBdr>
    </w:div>
    <w:div w:id="655232497">
      <w:bodyDiv w:val="1"/>
      <w:marLeft w:val="0"/>
      <w:marRight w:val="0"/>
      <w:marTop w:val="0"/>
      <w:marBottom w:val="0"/>
      <w:divBdr>
        <w:top w:val="none" w:sz="0" w:space="0" w:color="auto"/>
        <w:left w:val="none" w:sz="0" w:space="0" w:color="auto"/>
        <w:bottom w:val="none" w:sz="0" w:space="0" w:color="auto"/>
        <w:right w:val="none" w:sz="0" w:space="0" w:color="auto"/>
      </w:divBdr>
    </w:div>
    <w:div w:id="655379058">
      <w:bodyDiv w:val="1"/>
      <w:marLeft w:val="0"/>
      <w:marRight w:val="0"/>
      <w:marTop w:val="0"/>
      <w:marBottom w:val="0"/>
      <w:divBdr>
        <w:top w:val="none" w:sz="0" w:space="0" w:color="auto"/>
        <w:left w:val="none" w:sz="0" w:space="0" w:color="auto"/>
        <w:bottom w:val="none" w:sz="0" w:space="0" w:color="auto"/>
        <w:right w:val="none" w:sz="0" w:space="0" w:color="auto"/>
      </w:divBdr>
    </w:div>
    <w:div w:id="655644707">
      <w:bodyDiv w:val="1"/>
      <w:marLeft w:val="0"/>
      <w:marRight w:val="0"/>
      <w:marTop w:val="0"/>
      <w:marBottom w:val="0"/>
      <w:divBdr>
        <w:top w:val="none" w:sz="0" w:space="0" w:color="auto"/>
        <w:left w:val="none" w:sz="0" w:space="0" w:color="auto"/>
        <w:bottom w:val="none" w:sz="0" w:space="0" w:color="auto"/>
        <w:right w:val="none" w:sz="0" w:space="0" w:color="auto"/>
      </w:divBdr>
    </w:div>
    <w:div w:id="655838315">
      <w:bodyDiv w:val="1"/>
      <w:marLeft w:val="0"/>
      <w:marRight w:val="0"/>
      <w:marTop w:val="0"/>
      <w:marBottom w:val="0"/>
      <w:divBdr>
        <w:top w:val="none" w:sz="0" w:space="0" w:color="auto"/>
        <w:left w:val="none" w:sz="0" w:space="0" w:color="auto"/>
        <w:bottom w:val="none" w:sz="0" w:space="0" w:color="auto"/>
        <w:right w:val="none" w:sz="0" w:space="0" w:color="auto"/>
      </w:divBdr>
    </w:div>
    <w:div w:id="655958960">
      <w:bodyDiv w:val="1"/>
      <w:marLeft w:val="0"/>
      <w:marRight w:val="0"/>
      <w:marTop w:val="0"/>
      <w:marBottom w:val="0"/>
      <w:divBdr>
        <w:top w:val="none" w:sz="0" w:space="0" w:color="auto"/>
        <w:left w:val="none" w:sz="0" w:space="0" w:color="auto"/>
        <w:bottom w:val="none" w:sz="0" w:space="0" w:color="auto"/>
        <w:right w:val="none" w:sz="0" w:space="0" w:color="auto"/>
      </w:divBdr>
    </w:div>
    <w:div w:id="656155589">
      <w:bodyDiv w:val="1"/>
      <w:marLeft w:val="0"/>
      <w:marRight w:val="0"/>
      <w:marTop w:val="0"/>
      <w:marBottom w:val="0"/>
      <w:divBdr>
        <w:top w:val="none" w:sz="0" w:space="0" w:color="auto"/>
        <w:left w:val="none" w:sz="0" w:space="0" w:color="auto"/>
        <w:bottom w:val="none" w:sz="0" w:space="0" w:color="auto"/>
        <w:right w:val="none" w:sz="0" w:space="0" w:color="auto"/>
      </w:divBdr>
    </w:div>
    <w:div w:id="656345637">
      <w:bodyDiv w:val="1"/>
      <w:marLeft w:val="0"/>
      <w:marRight w:val="0"/>
      <w:marTop w:val="0"/>
      <w:marBottom w:val="0"/>
      <w:divBdr>
        <w:top w:val="none" w:sz="0" w:space="0" w:color="auto"/>
        <w:left w:val="none" w:sz="0" w:space="0" w:color="auto"/>
        <w:bottom w:val="none" w:sz="0" w:space="0" w:color="auto"/>
        <w:right w:val="none" w:sz="0" w:space="0" w:color="auto"/>
      </w:divBdr>
    </w:div>
    <w:div w:id="656802838">
      <w:bodyDiv w:val="1"/>
      <w:marLeft w:val="0"/>
      <w:marRight w:val="0"/>
      <w:marTop w:val="0"/>
      <w:marBottom w:val="0"/>
      <w:divBdr>
        <w:top w:val="none" w:sz="0" w:space="0" w:color="auto"/>
        <w:left w:val="none" w:sz="0" w:space="0" w:color="auto"/>
        <w:bottom w:val="none" w:sz="0" w:space="0" w:color="auto"/>
        <w:right w:val="none" w:sz="0" w:space="0" w:color="auto"/>
      </w:divBdr>
    </w:div>
    <w:div w:id="656960343">
      <w:bodyDiv w:val="1"/>
      <w:marLeft w:val="0"/>
      <w:marRight w:val="0"/>
      <w:marTop w:val="0"/>
      <w:marBottom w:val="0"/>
      <w:divBdr>
        <w:top w:val="none" w:sz="0" w:space="0" w:color="auto"/>
        <w:left w:val="none" w:sz="0" w:space="0" w:color="auto"/>
        <w:bottom w:val="none" w:sz="0" w:space="0" w:color="auto"/>
        <w:right w:val="none" w:sz="0" w:space="0" w:color="auto"/>
      </w:divBdr>
    </w:div>
    <w:div w:id="657542126">
      <w:bodyDiv w:val="1"/>
      <w:marLeft w:val="0"/>
      <w:marRight w:val="0"/>
      <w:marTop w:val="0"/>
      <w:marBottom w:val="0"/>
      <w:divBdr>
        <w:top w:val="none" w:sz="0" w:space="0" w:color="auto"/>
        <w:left w:val="none" w:sz="0" w:space="0" w:color="auto"/>
        <w:bottom w:val="none" w:sz="0" w:space="0" w:color="auto"/>
        <w:right w:val="none" w:sz="0" w:space="0" w:color="auto"/>
      </w:divBdr>
    </w:div>
    <w:div w:id="657654608">
      <w:bodyDiv w:val="1"/>
      <w:marLeft w:val="0"/>
      <w:marRight w:val="0"/>
      <w:marTop w:val="0"/>
      <w:marBottom w:val="0"/>
      <w:divBdr>
        <w:top w:val="none" w:sz="0" w:space="0" w:color="auto"/>
        <w:left w:val="none" w:sz="0" w:space="0" w:color="auto"/>
        <w:bottom w:val="none" w:sz="0" w:space="0" w:color="auto"/>
        <w:right w:val="none" w:sz="0" w:space="0" w:color="auto"/>
      </w:divBdr>
    </w:div>
    <w:div w:id="657730192">
      <w:bodyDiv w:val="1"/>
      <w:marLeft w:val="0"/>
      <w:marRight w:val="0"/>
      <w:marTop w:val="0"/>
      <w:marBottom w:val="0"/>
      <w:divBdr>
        <w:top w:val="none" w:sz="0" w:space="0" w:color="auto"/>
        <w:left w:val="none" w:sz="0" w:space="0" w:color="auto"/>
        <w:bottom w:val="none" w:sz="0" w:space="0" w:color="auto"/>
        <w:right w:val="none" w:sz="0" w:space="0" w:color="auto"/>
      </w:divBdr>
    </w:div>
    <w:div w:id="657853732">
      <w:bodyDiv w:val="1"/>
      <w:marLeft w:val="0"/>
      <w:marRight w:val="0"/>
      <w:marTop w:val="0"/>
      <w:marBottom w:val="0"/>
      <w:divBdr>
        <w:top w:val="none" w:sz="0" w:space="0" w:color="auto"/>
        <w:left w:val="none" w:sz="0" w:space="0" w:color="auto"/>
        <w:bottom w:val="none" w:sz="0" w:space="0" w:color="auto"/>
        <w:right w:val="none" w:sz="0" w:space="0" w:color="auto"/>
      </w:divBdr>
    </w:div>
    <w:div w:id="657880866">
      <w:bodyDiv w:val="1"/>
      <w:marLeft w:val="0"/>
      <w:marRight w:val="0"/>
      <w:marTop w:val="0"/>
      <w:marBottom w:val="0"/>
      <w:divBdr>
        <w:top w:val="none" w:sz="0" w:space="0" w:color="auto"/>
        <w:left w:val="none" w:sz="0" w:space="0" w:color="auto"/>
        <w:bottom w:val="none" w:sz="0" w:space="0" w:color="auto"/>
        <w:right w:val="none" w:sz="0" w:space="0" w:color="auto"/>
      </w:divBdr>
    </w:div>
    <w:div w:id="657996422">
      <w:bodyDiv w:val="1"/>
      <w:marLeft w:val="0"/>
      <w:marRight w:val="0"/>
      <w:marTop w:val="0"/>
      <w:marBottom w:val="0"/>
      <w:divBdr>
        <w:top w:val="none" w:sz="0" w:space="0" w:color="auto"/>
        <w:left w:val="none" w:sz="0" w:space="0" w:color="auto"/>
        <w:bottom w:val="none" w:sz="0" w:space="0" w:color="auto"/>
        <w:right w:val="none" w:sz="0" w:space="0" w:color="auto"/>
      </w:divBdr>
    </w:div>
    <w:div w:id="658776545">
      <w:bodyDiv w:val="1"/>
      <w:marLeft w:val="0"/>
      <w:marRight w:val="0"/>
      <w:marTop w:val="0"/>
      <w:marBottom w:val="0"/>
      <w:divBdr>
        <w:top w:val="none" w:sz="0" w:space="0" w:color="auto"/>
        <w:left w:val="none" w:sz="0" w:space="0" w:color="auto"/>
        <w:bottom w:val="none" w:sz="0" w:space="0" w:color="auto"/>
        <w:right w:val="none" w:sz="0" w:space="0" w:color="auto"/>
      </w:divBdr>
    </w:div>
    <w:div w:id="659772543">
      <w:bodyDiv w:val="1"/>
      <w:marLeft w:val="0"/>
      <w:marRight w:val="0"/>
      <w:marTop w:val="0"/>
      <w:marBottom w:val="0"/>
      <w:divBdr>
        <w:top w:val="none" w:sz="0" w:space="0" w:color="auto"/>
        <w:left w:val="none" w:sz="0" w:space="0" w:color="auto"/>
        <w:bottom w:val="none" w:sz="0" w:space="0" w:color="auto"/>
        <w:right w:val="none" w:sz="0" w:space="0" w:color="auto"/>
      </w:divBdr>
    </w:div>
    <w:div w:id="659846285">
      <w:bodyDiv w:val="1"/>
      <w:marLeft w:val="0"/>
      <w:marRight w:val="0"/>
      <w:marTop w:val="0"/>
      <w:marBottom w:val="0"/>
      <w:divBdr>
        <w:top w:val="none" w:sz="0" w:space="0" w:color="auto"/>
        <w:left w:val="none" w:sz="0" w:space="0" w:color="auto"/>
        <w:bottom w:val="none" w:sz="0" w:space="0" w:color="auto"/>
        <w:right w:val="none" w:sz="0" w:space="0" w:color="auto"/>
      </w:divBdr>
    </w:div>
    <w:div w:id="659970503">
      <w:bodyDiv w:val="1"/>
      <w:marLeft w:val="0"/>
      <w:marRight w:val="0"/>
      <w:marTop w:val="0"/>
      <w:marBottom w:val="0"/>
      <w:divBdr>
        <w:top w:val="none" w:sz="0" w:space="0" w:color="auto"/>
        <w:left w:val="none" w:sz="0" w:space="0" w:color="auto"/>
        <w:bottom w:val="none" w:sz="0" w:space="0" w:color="auto"/>
        <w:right w:val="none" w:sz="0" w:space="0" w:color="auto"/>
      </w:divBdr>
    </w:div>
    <w:div w:id="660084767">
      <w:bodyDiv w:val="1"/>
      <w:marLeft w:val="0"/>
      <w:marRight w:val="0"/>
      <w:marTop w:val="0"/>
      <w:marBottom w:val="0"/>
      <w:divBdr>
        <w:top w:val="none" w:sz="0" w:space="0" w:color="auto"/>
        <w:left w:val="none" w:sz="0" w:space="0" w:color="auto"/>
        <w:bottom w:val="none" w:sz="0" w:space="0" w:color="auto"/>
        <w:right w:val="none" w:sz="0" w:space="0" w:color="auto"/>
      </w:divBdr>
    </w:div>
    <w:div w:id="660236867">
      <w:bodyDiv w:val="1"/>
      <w:marLeft w:val="0"/>
      <w:marRight w:val="0"/>
      <w:marTop w:val="0"/>
      <w:marBottom w:val="0"/>
      <w:divBdr>
        <w:top w:val="none" w:sz="0" w:space="0" w:color="auto"/>
        <w:left w:val="none" w:sz="0" w:space="0" w:color="auto"/>
        <w:bottom w:val="none" w:sz="0" w:space="0" w:color="auto"/>
        <w:right w:val="none" w:sz="0" w:space="0" w:color="auto"/>
      </w:divBdr>
    </w:div>
    <w:div w:id="660694921">
      <w:bodyDiv w:val="1"/>
      <w:marLeft w:val="0"/>
      <w:marRight w:val="0"/>
      <w:marTop w:val="0"/>
      <w:marBottom w:val="0"/>
      <w:divBdr>
        <w:top w:val="none" w:sz="0" w:space="0" w:color="auto"/>
        <w:left w:val="none" w:sz="0" w:space="0" w:color="auto"/>
        <w:bottom w:val="none" w:sz="0" w:space="0" w:color="auto"/>
        <w:right w:val="none" w:sz="0" w:space="0" w:color="auto"/>
      </w:divBdr>
    </w:div>
    <w:div w:id="661273670">
      <w:bodyDiv w:val="1"/>
      <w:marLeft w:val="0"/>
      <w:marRight w:val="0"/>
      <w:marTop w:val="0"/>
      <w:marBottom w:val="0"/>
      <w:divBdr>
        <w:top w:val="none" w:sz="0" w:space="0" w:color="auto"/>
        <w:left w:val="none" w:sz="0" w:space="0" w:color="auto"/>
        <w:bottom w:val="none" w:sz="0" w:space="0" w:color="auto"/>
        <w:right w:val="none" w:sz="0" w:space="0" w:color="auto"/>
      </w:divBdr>
    </w:div>
    <w:div w:id="661471367">
      <w:bodyDiv w:val="1"/>
      <w:marLeft w:val="0"/>
      <w:marRight w:val="0"/>
      <w:marTop w:val="0"/>
      <w:marBottom w:val="0"/>
      <w:divBdr>
        <w:top w:val="none" w:sz="0" w:space="0" w:color="auto"/>
        <w:left w:val="none" w:sz="0" w:space="0" w:color="auto"/>
        <w:bottom w:val="none" w:sz="0" w:space="0" w:color="auto"/>
        <w:right w:val="none" w:sz="0" w:space="0" w:color="auto"/>
      </w:divBdr>
    </w:div>
    <w:div w:id="662006312">
      <w:bodyDiv w:val="1"/>
      <w:marLeft w:val="0"/>
      <w:marRight w:val="0"/>
      <w:marTop w:val="0"/>
      <w:marBottom w:val="0"/>
      <w:divBdr>
        <w:top w:val="none" w:sz="0" w:space="0" w:color="auto"/>
        <w:left w:val="none" w:sz="0" w:space="0" w:color="auto"/>
        <w:bottom w:val="none" w:sz="0" w:space="0" w:color="auto"/>
        <w:right w:val="none" w:sz="0" w:space="0" w:color="auto"/>
      </w:divBdr>
    </w:div>
    <w:div w:id="662244990">
      <w:bodyDiv w:val="1"/>
      <w:marLeft w:val="0"/>
      <w:marRight w:val="0"/>
      <w:marTop w:val="0"/>
      <w:marBottom w:val="0"/>
      <w:divBdr>
        <w:top w:val="none" w:sz="0" w:space="0" w:color="auto"/>
        <w:left w:val="none" w:sz="0" w:space="0" w:color="auto"/>
        <w:bottom w:val="none" w:sz="0" w:space="0" w:color="auto"/>
        <w:right w:val="none" w:sz="0" w:space="0" w:color="auto"/>
      </w:divBdr>
    </w:div>
    <w:div w:id="662314957">
      <w:bodyDiv w:val="1"/>
      <w:marLeft w:val="0"/>
      <w:marRight w:val="0"/>
      <w:marTop w:val="0"/>
      <w:marBottom w:val="0"/>
      <w:divBdr>
        <w:top w:val="none" w:sz="0" w:space="0" w:color="auto"/>
        <w:left w:val="none" w:sz="0" w:space="0" w:color="auto"/>
        <w:bottom w:val="none" w:sz="0" w:space="0" w:color="auto"/>
        <w:right w:val="none" w:sz="0" w:space="0" w:color="auto"/>
      </w:divBdr>
    </w:div>
    <w:div w:id="662321877">
      <w:bodyDiv w:val="1"/>
      <w:marLeft w:val="0"/>
      <w:marRight w:val="0"/>
      <w:marTop w:val="0"/>
      <w:marBottom w:val="0"/>
      <w:divBdr>
        <w:top w:val="none" w:sz="0" w:space="0" w:color="auto"/>
        <w:left w:val="none" w:sz="0" w:space="0" w:color="auto"/>
        <w:bottom w:val="none" w:sz="0" w:space="0" w:color="auto"/>
        <w:right w:val="none" w:sz="0" w:space="0" w:color="auto"/>
      </w:divBdr>
    </w:div>
    <w:div w:id="662589458">
      <w:bodyDiv w:val="1"/>
      <w:marLeft w:val="0"/>
      <w:marRight w:val="0"/>
      <w:marTop w:val="0"/>
      <w:marBottom w:val="0"/>
      <w:divBdr>
        <w:top w:val="none" w:sz="0" w:space="0" w:color="auto"/>
        <w:left w:val="none" w:sz="0" w:space="0" w:color="auto"/>
        <w:bottom w:val="none" w:sz="0" w:space="0" w:color="auto"/>
        <w:right w:val="none" w:sz="0" w:space="0" w:color="auto"/>
      </w:divBdr>
    </w:div>
    <w:div w:id="663242988">
      <w:bodyDiv w:val="1"/>
      <w:marLeft w:val="0"/>
      <w:marRight w:val="0"/>
      <w:marTop w:val="0"/>
      <w:marBottom w:val="0"/>
      <w:divBdr>
        <w:top w:val="none" w:sz="0" w:space="0" w:color="auto"/>
        <w:left w:val="none" w:sz="0" w:space="0" w:color="auto"/>
        <w:bottom w:val="none" w:sz="0" w:space="0" w:color="auto"/>
        <w:right w:val="none" w:sz="0" w:space="0" w:color="auto"/>
      </w:divBdr>
    </w:div>
    <w:div w:id="663625996">
      <w:bodyDiv w:val="1"/>
      <w:marLeft w:val="0"/>
      <w:marRight w:val="0"/>
      <w:marTop w:val="0"/>
      <w:marBottom w:val="0"/>
      <w:divBdr>
        <w:top w:val="none" w:sz="0" w:space="0" w:color="auto"/>
        <w:left w:val="none" w:sz="0" w:space="0" w:color="auto"/>
        <w:bottom w:val="none" w:sz="0" w:space="0" w:color="auto"/>
        <w:right w:val="none" w:sz="0" w:space="0" w:color="auto"/>
      </w:divBdr>
    </w:div>
    <w:div w:id="663824914">
      <w:bodyDiv w:val="1"/>
      <w:marLeft w:val="0"/>
      <w:marRight w:val="0"/>
      <w:marTop w:val="0"/>
      <w:marBottom w:val="0"/>
      <w:divBdr>
        <w:top w:val="none" w:sz="0" w:space="0" w:color="auto"/>
        <w:left w:val="none" w:sz="0" w:space="0" w:color="auto"/>
        <w:bottom w:val="none" w:sz="0" w:space="0" w:color="auto"/>
        <w:right w:val="none" w:sz="0" w:space="0" w:color="auto"/>
      </w:divBdr>
    </w:div>
    <w:div w:id="663826416">
      <w:bodyDiv w:val="1"/>
      <w:marLeft w:val="0"/>
      <w:marRight w:val="0"/>
      <w:marTop w:val="0"/>
      <w:marBottom w:val="0"/>
      <w:divBdr>
        <w:top w:val="none" w:sz="0" w:space="0" w:color="auto"/>
        <w:left w:val="none" w:sz="0" w:space="0" w:color="auto"/>
        <w:bottom w:val="none" w:sz="0" w:space="0" w:color="auto"/>
        <w:right w:val="none" w:sz="0" w:space="0" w:color="auto"/>
      </w:divBdr>
    </w:div>
    <w:div w:id="664279815">
      <w:bodyDiv w:val="1"/>
      <w:marLeft w:val="0"/>
      <w:marRight w:val="0"/>
      <w:marTop w:val="0"/>
      <w:marBottom w:val="0"/>
      <w:divBdr>
        <w:top w:val="none" w:sz="0" w:space="0" w:color="auto"/>
        <w:left w:val="none" w:sz="0" w:space="0" w:color="auto"/>
        <w:bottom w:val="none" w:sz="0" w:space="0" w:color="auto"/>
        <w:right w:val="none" w:sz="0" w:space="0" w:color="auto"/>
      </w:divBdr>
    </w:div>
    <w:div w:id="664630760">
      <w:bodyDiv w:val="1"/>
      <w:marLeft w:val="0"/>
      <w:marRight w:val="0"/>
      <w:marTop w:val="0"/>
      <w:marBottom w:val="0"/>
      <w:divBdr>
        <w:top w:val="none" w:sz="0" w:space="0" w:color="auto"/>
        <w:left w:val="none" w:sz="0" w:space="0" w:color="auto"/>
        <w:bottom w:val="none" w:sz="0" w:space="0" w:color="auto"/>
        <w:right w:val="none" w:sz="0" w:space="0" w:color="auto"/>
      </w:divBdr>
    </w:div>
    <w:div w:id="664941080">
      <w:bodyDiv w:val="1"/>
      <w:marLeft w:val="0"/>
      <w:marRight w:val="0"/>
      <w:marTop w:val="0"/>
      <w:marBottom w:val="0"/>
      <w:divBdr>
        <w:top w:val="none" w:sz="0" w:space="0" w:color="auto"/>
        <w:left w:val="none" w:sz="0" w:space="0" w:color="auto"/>
        <w:bottom w:val="none" w:sz="0" w:space="0" w:color="auto"/>
        <w:right w:val="none" w:sz="0" w:space="0" w:color="auto"/>
      </w:divBdr>
    </w:div>
    <w:div w:id="665479140">
      <w:bodyDiv w:val="1"/>
      <w:marLeft w:val="0"/>
      <w:marRight w:val="0"/>
      <w:marTop w:val="0"/>
      <w:marBottom w:val="0"/>
      <w:divBdr>
        <w:top w:val="none" w:sz="0" w:space="0" w:color="auto"/>
        <w:left w:val="none" w:sz="0" w:space="0" w:color="auto"/>
        <w:bottom w:val="none" w:sz="0" w:space="0" w:color="auto"/>
        <w:right w:val="none" w:sz="0" w:space="0" w:color="auto"/>
      </w:divBdr>
    </w:div>
    <w:div w:id="665937073">
      <w:bodyDiv w:val="1"/>
      <w:marLeft w:val="0"/>
      <w:marRight w:val="0"/>
      <w:marTop w:val="0"/>
      <w:marBottom w:val="0"/>
      <w:divBdr>
        <w:top w:val="none" w:sz="0" w:space="0" w:color="auto"/>
        <w:left w:val="none" w:sz="0" w:space="0" w:color="auto"/>
        <w:bottom w:val="none" w:sz="0" w:space="0" w:color="auto"/>
        <w:right w:val="none" w:sz="0" w:space="0" w:color="auto"/>
      </w:divBdr>
    </w:div>
    <w:div w:id="666520383">
      <w:bodyDiv w:val="1"/>
      <w:marLeft w:val="0"/>
      <w:marRight w:val="0"/>
      <w:marTop w:val="0"/>
      <w:marBottom w:val="0"/>
      <w:divBdr>
        <w:top w:val="none" w:sz="0" w:space="0" w:color="auto"/>
        <w:left w:val="none" w:sz="0" w:space="0" w:color="auto"/>
        <w:bottom w:val="none" w:sz="0" w:space="0" w:color="auto"/>
        <w:right w:val="none" w:sz="0" w:space="0" w:color="auto"/>
      </w:divBdr>
    </w:div>
    <w:div w:id="666784678">
      <w:bodyDiv w:val="1"/>
      <w:marLeft w:val="0"/>
      <w:marRight w:val="0"/>
      <w:marTop w:val="0"/>
      <w:marBottom w:val="0"/>
      <w:divBdr>
        <w:top w:val="none" w:sz="0" w:space="0" w:color="auto"/>
        <w:left w:val="none" w:sz="0" w:space="0" w:color="auto"/>
        <w:bottom w:val="none" w:sz="0" w:space="0" w:color="auto"/>
        <w:right w:val="none" w:sz="0" w:space="0" w:color="auto"/>
      </w:divBdr>
    </w:div>
    <w:div w:id="666834089">
      <w:bodyDiv w:val="1"/>
      <w:marLeft w:val="0"/>
      <w:marRight w:val="0"/>
      <w:marTop w:val="0"/>
      <w:marBottom w:val="0"/>
      <w:divBdr>
        <w:top w:val="none" w:sz="0" w:space="0" w:color="auto"/>
        <w:left w:val="none" w:sz="0" w:space="0" w:color="auto"/>
        <w:bottom w:val="none" w:sz="0" w:space="0" w:color="auto"/>
        <w:right w:val="none" w:sz="0" w:space="0" w:color="auto"/>
      </w:divBdr>
    </w:div>
    <w:div w:id="666861143">
      <w:bodyDiv w:val="1"/>
      <w:marLeft w:val="0"/>
      <w:marRight w:val="0"/>
      <w:marTop w:val="0"/>
      <w:marBottom w:val="0"/>
      <w:divBdr>
        <w:top w:val="none" w:sz="0" w:space="0" w:color="auto"/>
        <w:left w:val="none" w:sz="0" w:space="0" w:color="auto"/>
        <w:bottom w:val="none" w:sz="0" w:space="0" w:color="auto"/>
        <w:right w:val="none" w:sz="0" w:space="0" w:color="auto"/>
      </w:divBdr>
    </w:div>
    <w:div w:id="667101515">
      <w:bodyDiv w:val="1"/>
      <w:marLeft w:val="0"/>
      <w:marRight w:val="0"/>
      <w:marTop w:val="0"/>
      <w:marBottom w:val="0"/>
      <w:divBdr>
        <w:top w:val="none" w:sz="0" w:space="0" w:color="auto"/>
        <w:left w:val="none" w:sz="0" w:space="0" w:color="auto"/>
        <w:bottom w:val="none" w:sz="0" w:space="0" w:color="auto"/>
        <w:right w:val="none" w:sz="0" w:space="0" w:color="auto"/>
      </w:divBdr>
    </w:div>
    <w:div w:id="667169909">
      <w:bodyDiv w:val="1"/>
      <w:marLeft w:val="0"/>
      <w:marRight w:val="0"/>
      <w:marTop w:val="0"/>
      <w:marBottom w:val="0"/>
      <w:divBdr>
        <w:top w:val="none" w:sz="0" w:space="0" w:color="auto"/>
        <w:left w:val="none" w:sz="0" w:space="0" w:color="auto"/>
        <w:bottom w:val="none" w:sz="0" w:space="0" w:color="auto"/>
        <w:right w:val="none" w:sz="0" w:space="0" w:color="auto"/>
      </w:divBdr>
    </w:div>
    <w:div w:id="667633325">
      <w:bodyDiv w:val="1"/>
      <w:marLeft w:val="0"/>
      <w:marRight w:val="0"/>
      <w:marTop w:val="0"/>
      <w:marBottom w:val="0"/>
      <w:divBdr>
        <w:top w:val="none" w:sz="0" w:space="0" w:color="auto"/>
        <w:left w:val="none" w:sz="0" w:space="0" w:color="auto"/>
        <w:bottom w:val="none" w:sz="0" w:space="0" w:color="auto"/>
        <w:right w:val="none" w:sz="0" w:space="0" w:color="auto"/>
      </w:divBdr>
    </w:div>
    <w:div w:id="668479611">
      <w:bodyDiv w:val="1"/>
      <w:marLeft w:val="0"/>
      <w:marRight w:val="0"/>
      <w:marTop w:val="0"/>
      <w:marBottom w:val="0"/>
      <w:divBdr>
        <w:top w:val="none" w:sz="0" w:space="0" w:color="auto"/>
        <w:left w:val="none" w:sz="0" w:space="0" w:color="auto"/>
        <w:bottom w:val="none" w:sz="0" w:space="0" w:color="auto"/>
        <w:right w:val="none" w:sz="0" w:space="0" w:color="auto"/>
      </w:divBdr>
    </w:div>
    <w:div w:id="668557842">
      <w:bodyDiv w:val="1"/>
      <w:marLeft w:val="0"/>
      <w:marRight w:val="0"/>
      <w:marTop w:val="0"/>
      <w:marBottom w:val="0"/>
      <w:divBdr>
        <w:top w:val="none" w:sz="0" w:space="0" w:color="auto"/>
        <w:left w:val="none" w:sz="0" w:space="0" w:color="auto"/>
        <w:bottom w:val="none" w:sz="0" w:space="0" w:color="auto"/>
        <w:right w:val="none" w:sz="0" w:space="0" w:color="auto"/>
      </w:divBdr>
    </w:div>
    <w:div w:id="668755866">
      <w:bodyDiv w:val="1"/>
      <w:marLeft w:val="0"/>
      <w:marRight w:val="0"/>
      <w:marTop w:val="0"/>
      <w:marBottom w:val="0"/>
      <w:divBdr>
        <w:top w:val="none" w:sz="0" w:space="0" w:color="auto"/>
        <w:left w:val="none" w:sz="0" w:space="0" w:color="auto"/>
        <w:bottom w:val="none" w:sz="0" w:space="0" w:color="auto"/>
        <w:right w:val="none" w:sz="0" w:space="0" w:color="auto"/>
      </w:divBdr>
    </w:div>
    <w:div w:id="669212487">
      <w:bodyDiv w:val="1"/>
      <w:marLeft w:val="0"/>
      <w:marRight w:val="0"/>
      <w:marTop w:val="0"/>
      <w:marBottom w:val="0"/>
      <w:divBdr>
        <w:top w:val="none" w:sz="0" w:space="0" w:color="auto"/>
        <w:left w:val="none" w:sz="0" w:space="0" w:color="auto"/>
        <w:bottom w:val="none" w:sz="0" w:space="0" w:color="auto"/>
        <w:right w:val="none" w:sz="0" w:space="0" w:color="auto"/>
      </w:divBdr>
    </w:div>
    <w:div w:id="669217788">
      <w:bodyDiv w:val="1"/>
      <w:marLeft w:val="0"/>
      <w:marRight w:val="0"/>
      <w:marTop w:val="0"/>
      <w:marBottom w:val="0"/>
      <w:divBdr>
        <w:top w:val="none" w:sz="0" w:space="0" w:color="auto"/>
        <w:left w:val="none" w:sz="0" w:space="0" w:color="auto"/>
        <w:bottom w:val="none" w:sz="0" w:space="0" w:color="auto"/>
        <w:right w:val="none" w:sz="0" w:space="0" w:color="auto"/>
      </w:divBdr>
    </w:div>
    <w:div w:id="669330140">
      <w:bodyDiv w:val="1"/>
      <w:marLeft w:val="0"/>
      <w:marRight w:val="0"/>
      <w:marTop w:val="0"/>
      <w:marBottom w:val="0"/>
      <w:divBdr>
        <w:top w:val="none" w:sz="0" w:space="0" w:color="auto"/>
        <w:left w:val="none" w:sz="0" w:space="0" w:color="auto"/>
        <w:bottom w:val="none" w:sz="0" w:space="0" w:color="auto"/>
        <w:right w:val="none" w:sz="0" w:space="0" w:color="auto"/>
      </w:divBdr>
    </w:div>
    <w:div w:id="669679520">
      <w:bodyDiv w:val="1"/>
      <w:marLeft w:val="0"/>
      <w:marRight w:val="0"/>
      <w:marTop w:val="0"/>
      <w:marBottom w:val="0"/>
      <w:divBdr>
        <w:top w:val="none" w:sz="0" w:space="0" w:color="auto"/>
        <w:left w:val="none" w:sz="0" w:space="0" w:color="auto"/>
        <w:bottom w:val="none" w:sz="0" w:space="0" w:color="auto"/>
        <w:right w:val="none" w:sz="0" w:space="0" w:color="auto"/>
      </w:divBdr>
    </w:div>
    <w:div w:id="669718429">
      <w:bodyDiv w:val="1"/>
      <w:marLeft w:val="0"/>
      <w:marRight w:val="0"/>
      <w:marTop w:val="0"/>
      <w:marBottom w:val="0"/>
      <w:divBdr>
        <w:top w:val="none" w:sz="0" w:space="0" w:color="auto"/>
        <w:left w:val="none" w:sz="0" w:space="0" w:color="auto"/>
        <w:bottom w:val="none" w:sz="0" w:space="0" w:color="auto"/>
        <w:right w:val="none" w:sz="0" w:space="0" w:color="auto"/>
      </w:divBdr>
    </w:div>
    <w:div w:id="670257350">
      <w:bodyDiv w:val="1"/>
      <w:marLeft w:val="0"/>
      <w:marRight w:val="0"/>
      <w:marTop w:val="0"/>
      <w:marBottom w:val="0"/>
      <w:divBdr>
        <w:top w:val="none" w:sz="0" w:space="0" w:color="auto"/>
        <w:left w:val="none" w:sz="0" w:space="0" w:color="auto"/>
        <w:bottom w:val="none" w:sz="0" w:space="0" w:color="auto"/>
        <w:right w:val="none" w:sz="0" w:space="0" w:color="auto"/>
      </w:divBdr>
    </w:div>
    <w:div w:id="671107509">
      <w:bodyDiv w:val="1"/>
      <w:marLeft w:val="0"/>
      <w:marRight w:val="0"/>
      <w:marTop w:val="0"/>
      <w:marBottom w:val="0"/>
      <w:divBdr>
        <w:top w:val="none" w:sz="0" w:space="0" w:color="auto"/>
        <w:left w:val="none" w:sz="0" w:space="0" w:color="auto"/>
        <w:bottom w:val="none" w:sz="0" w:space="0" w:color="auto"/>
        <w:right w:val="none" w:sz="0" w:space="0" w:color="auto"/>
      </w:divBdr>
    </w:div>
    <w:div w:id="671182400">
      <w:bodyDiv w:val="1"/>
      <w:marLeft w:val="0"/>
      <w:marRight w:val="0"/>
      <w:marTop w:val="0"/>
      <w:marBottom w:val="0"/>
      <w:divBdr>
        <w:top w:val="none" w:sz="0" w:space="0" w:color="auto"/>
        <w:left w:val="none" w:sz="0" w:space="0" w:color="auto"/>
        <w:bottom w:val="none" w:sz="0" w:space="0" w:color="auto"/>
        <w:right w:val="none" w:sz="0" w:space="0" w:color="auto"/>
      </w:divBdr>
    </w:div>
    <w:div w:id="671185643">
      <w:bodyDiv w:val="1"/>
      <w:marLeft w:val="0"/>
      <w:marRight w:val="0"/>
      <w:marTop w:val="0"/>
      <w:marBottom w:val="0"/>
      <w:divBdr>
        <w:top w:val="none" w:sz="0" w:space="0" w:color="auto"/>
        <w:left w:val="none" w:sz="0" w:space="0" w:color="auto"/>
        <w:bottom w:val="none" w:sz="0" w:space="0" w:color="auto"/>
        <w:right w:val="none" w:sz="0" w:space="0" w:color="auto"/>
      </w:divBdr>
    </w:div>
    <w:div w:id="671370520">
      <w:bodyDiv w:val="1"/>
      <w:marLeft w:val="0"/>
      <w:marRight w:val="0"/>
      <w:marTop w:val="0"/>
      <w:marBottom w:val="0"/>
      <w:divBdr>
        <w:top w:val="none" w:sz="0" w:space="0" w:color="auto"/>
        <w:left w:val="none" w:sz="0" w:space="0" w:color="auto"/>
        <w:bottom w:val="none" w:sz="0" w:space="0" w:color="auto"/>
        <w:right w:val="none" w:sz="0" w:space="0" w:color="auto"/>
      </w:divBdr>
    </w:div>
    <w:div w:id="671836320">
      <w:bodyDiv w:val="1"/>
      <w:marLeft w:val="0"/>
      <w:marRight w:val="0"/>
      <w:marTop w:val="0"/>
      <w:marBottom w:val="0"/>
      <w:divBdr>
        <w:top w:val="none" w:sz="0" w:space="0" w:color="auto"/>
        <w:left w:val="none" w:sz="0" w:space="0" w:color="auto"/>
        <w:bottom w:val="none" w:sz="0" w:space="0" w:color="auto"/>
        <w:right w:val="none" w:sz="0" w:space="0" w:color="auto"/>
      </w:divBdr>
    </w:div>
    <w:div w:id="672075558">
      <w:bodyDiv w:val="1"/>
      <w:marLeft w:val="0"/>
      <w:marRight w:val="0"/>
      <w:marTop w:val="0"/>
      <w:marBottom w:val="0"/>
      <w:divBdr>
        <w:top w:val="none" w:sz="0" w:space="0" w:color="auto"/>
        <w:left w:val="none" w:sz="0" w:space="0" w:color="auto"/>
        <w:bottom w:val="none" w:sz="0" w:space="0" w:color="auto"/>
        <w:right w:val="none" w:sz="0" w:space="0" w:color="auto"/>
      </w:divBdr>
      <w:divsChild>
        <w:div w:id="1214342529">
          <w:marLeft w:val="480"/>
          <w:marRight w:val="0"/>
          <w:marTop w:val="0"/>
          <w:marBottom w:val="0"/>
          <w:divBdr>
            <w:top w:val="none" w:sz="0" w:space="0" w:color="auto"/>
            <w:left w:val="none" w:sz="0" w:space="0" w:color="auto"/>
            <w:bottom w:val="none" w:sz="0" w:space="0" w:color="auto"/>
            <w:right w:val="none" w:sz="0" w:space="0" w:color="auto"/>
          </w:divBdr>
        </w:div>
        <w:div w:id="563757161">
          <w:marLeft w:val="480"/>
          <w:marRight w:val="0"/>
          <w:marTop w:val="0"/>
          <w:marBottom w:val="0"/>
          <w:divBdr>
            <w:top w:val="none" w:sz="0" w:space="0" w:color="auto"/>
            <w:left w:val="none" w:sz="0" w:space="0" w:color="auto"/>
            <w:bottom w:val="none" w:sz="0" w:space="0" w:color="auto"/>
            <w:right w:val="none" w:sz="0" w:space="0" w:color="auto"/>
          </w:divBdr>
        </w:div>
        <w:div w:id="256719662">
          <w:marLeft w:val="480"/>
          <w:marRight w:val="0"/>
          <w:marTop w:val="0"/>
          <w:marBottom w:val="0"/>
          <w:divBdr>
            <w:top w:val="none" w:sz="0" w:space="0" w:color="auto"/>
            <w:left w:val="none" w:sz="0" w:space="0" w:color="auto"/>
            <w:bottom w:val="none" w:sz="0" w:space="0" w:color="auto"/>
            <w:right w:val="none" w:sz="0" w:space="0" w:color="auto"/>
          </w:divBdr>
        </w:div>
        <w:div w:id="1789160866">
          <w:marLeft w:val="480"/>
          <w:marRight w:val="0"/>
          <w:marTop w:val="0"/>
          <w:marBottom w:val="0"/>
          <w:divBdr>
            <w:top w:val="none" w:sz="0" w:space="0" w:color="auto"/>
            <w:left w:val="none" w:sz="0" w:space="0" w:color="auto"/>
            <w:bottom w:val="none" w:sz="0" w:space="0" w:color="auto"/>
            <w:right w:val="none" w:sz="0" w:space="0" w:color="auto"/>
          </w:divBdr>
        </w:div>
        <w:div w:id="22757297">
          <w:marLeft w:val="480"/>
          <w:marRight w:val="0"/>
          <w:marTop w:val="0"/>
          <w:marBottom w:val="0"/>
          <w:divBdr>
            <w:top w:val="none" w:sz="0" w:space="0" w:color="auto"/>
            <w:left w:val="none" w:sz="0" w:space="0" w:color="auto"/>
            <w:bottom w:val="none" w:sz="0" w:space="0" w:color="auto"/>
            <w:right w:val="none" w:sz="0" w:space="0" w:color="auto"/>
          </w:divBdr>
        </w:div>
        <w:div w:id="2058503156">
          <w:marLeft w:val="480"/>
          <w:marRight w:val="0"/>
          <w:marTop w:val="0"/>
          <w:marBottom w:val="0"/>
          <w:divBdr>
            <w:top w:val="none" w:sz="0" w:space="0" w:color="auto"/>
            <w:left w:val="none" w:sz="0" w:space="0" w:color="auto"/>
            <w:bottom w:val="none" w:sz="0" w:space="0" w:color="auto"/>
            <w:right w:val="none" w:sz="0" w:space="0" w:color="auto"/>
          </w:divBdr>
        </w:div>
        <w:div w:id="72633103">
          <w:marLeft w:val="480"/>
          <w:marRight w:val="0"/>
          <w:marTop w:val="0"/>
          <w:marBottom w:val="0"/>
          <w:divBdr>
            <w:top w:val="none" w:sz="0" w:space="0" w:color="auto"/>
            <w:left w:val="none" w:sz="0" w:space="0" w:color="auto"/>
            <w:bottom w:val="none" w:sz="0" w:space="0" w:color="auto"/>
            <w:right w:val="none" w:sz="0" w:space="0" w:color="auto"/>
          </w:divBdr>
        </w:div>
        <w:div w:id="578373179">
          <w:marLeft w:val="480"/>
          <w:marRight w:val="0"/>
          <w:marTop w:val="0"/>
          <w:marBottom w:val="0"/>
          <w:divBdr>
            <w:top w:val="none" w:sz="0" w:space="0" w:color="auto"/>
            <w:left w:val="none" w:sz="0" w:space="0" w:color="auto"/>
            <w:bottom w:val="none" w:sz="0" w:space="0" w:color="auto"/>
            <w:right w:val="none" w:sz="0" w:space="0" w:color="auto"/>
          </w:divBdr>
        </w:div>
        <w:div w:id="1700399717">
          <w:marLeft w:val="480"/>
          <w:marRight w:val="0"/>
          <w:marTop w:val="0"/>
          <w:marBottom w:val="0"/>
          <w:divBdr>
            <w:top w:val="none" w:sz="0" w:space="0" w:color="auto"/>
            <w:left w:val="none" w:sz="0" w:space="0" w:color="auto"/>
            <w:bottom w:val="none" w:sz="0" w:space="0" w:color="auto"/>
            <w:right w:val="none" w:sz="0" w:space="0" w:color="auto"/>
          </w:divBdr>
        </w:div>
        <w:div w:id="1650743635">
          <w:marLeft w:val="480"/>
          <w:marRight w:val="0"/>
          <w:marTop w:val="0"/>
          <w:marBottom w:val="0"/>
          <w:divBdr>
            <w:top w:val="none" w:sz="0" w:space="0" w:color="auto"/>
            <w:left w:val="none" w:sz="0" w:space="0" w:color="auto"/>
            <w:bottom w:val="none" w:sz="0" w:space="0" w:color="auto"/>
            <w:right w:val="none" w:sz="0" w:space="0" w:color="auto"/>
          </w:divBdr>
        </w:div>
        <w:div w:id="1833330200">
          <w:marLeft w:val="480"/>
          <w:marRight w:val="0"/>
          <w:marTop w:val="0"/>
          <w:marBottom w:val="0"/>
          <w:divBdr>
            <w:top w:val="none" w:sz="0" w:space="0" w:color="auto"/>
            <w:left w:val="none" w:sz="0" w:space="0" w:color="auto"/>
            <w:bottom w:val="none" w:sz="0" w:space="0" w:color="auto"/>
            <w:right w:val="none" w:sz="0" w:space="0" w:color="auto"/>
          </w:divBdr>
        </w:div>
        <w:div w:id="1467239240">
          <w:marLeft w:val="480"/>
          <w:marRight w:val="0"/>
          <w:marTop w:val="0"/>
          <w:marBottom w:val="0"/>
          <w:divBdr>
            <w:top w:val="none" w:sz="0" w:space="0" w:color="auto"/>
            <w:left w:val="none" w:sz="0" w:space="0" w:color="auto"/>
            <w:bottom w:val="none" w:sz="0" w:space="0" w:color="auto"/>
            <w:right w:val="none" w:sz="0" w:space="0" w:color="auto"/>
          </w:divBdr>
        </w:div>
        <w:div w:id="809706711">
          <w:marLeft w:val="480"/>
          <w:marRight w:val="0"/>
          <w:marTop w:val="0"/>
          <w:marBottom w:val="0"/>
          <w:divBdr>
            <w:top w:val="none" w:sz="0" w:space="0" w:color="auto"/>
            <w:left w:val="none" w:sz="0" w:space="0" w:color="auto"/>
            <w:bottom w:val="none" w:sz="0" w:space="0" w:color="auto"/>
            <w:right w:val="none" w:sz="0" w:space="0" w:color="auto"/>
          </w:divBdr>
        </w:div>
        <w:div w:id="1889101988">
          <w:marLeft w:val="480"/>
          <w:marRight w:val="0"/>
          <w:marTop w:val="0"/>
          <w:marBottom w:val="0"/>
          <w:divBdr>
            <w:top w:val="none" w:sz="0" w:space="0" w:color="auto"/>
            <w:left w:val="none" w:sz="0" w:space="0" w:color="auto"/>
            <w:bottom w:val="none" w:sz="0" w:space="0" w:color="auto"/>
            <w:right w:val="none" w:sz="0" w:space="0" w:color="auto"/>
          </w:divBdr>
        </w:div>
        <w:div w:id="2133211056">
          <w:marLeft w:val="480"/>
          <w:marRight w:val="0"/>
          <w:marTop w:val="0"/>
          <w:marBottom w:val="0"/>
          <w:divBdr>
            <w:top w:val="none" w:sz="0" w:space="0" w:color="auto"/>
            <w:left w:val="none" w:sz="0" w:space="0" w:color="auto"/>
            <w:bottom w:val="none" w:sz="0" w:space="0" w:color="auto"/>
            <w:right w:val="none" w:sz="0" w:space="0" w:color="auto"/>
          </w:divBdr>
        </w:div>
        <w:div w:id="1970040624">
          <w:marLeft w:val="480"/>
          <w:marRight w:val="0"/>
          <w:marTop w:val="0"/>
          <w:marBottom w:val="0"/>
          <w:divBdr>
            <w:top w:val="none" w:sz="0" w:space="0" w:color="auto"/>
            <w:left w:val="none" w:sz="0" w:space="0" w:color="auto"/>
            <w:bottom w:val="none" w:sz="0" w:space="0" w:color="auto"/>
            <w:right w:val="none" w:sz="0" w:space="0" w:color="auto"/>
          </w:divBdr>
        </w:div>
        <w:div w:id="1021780827">
          <w:marLeft w:val="480"/>
          <w:marRight w:val="0"/>
          <w:marTop w:val="0"/>
          <w:marBottom w:val="0"/>
          <w:divBdr>
            <w:top w:val="none" w:sz="0" w:space="0" w:color="auto"/>
            <w:left w:val="none" w:sz="0" w:space="0" w:color="auto"/>
            <w:bottom w:val="none" w:sz="0" w:space="0" w:color="auto"/>
            <w:right w:val="none" w:sz="0" w:space="0" w:color="auto"/>
          </w:divBdr>
        </w:div>
        <w:div w:id="1643775674">
          <w:marLeft w:val="480"/>
          <w:marRight w:val="0"/>
          <w:marTop w:val="0"/>
          <w:marBottom w:val="0"/>
          <w:divBdr>
            <w:top w:val="none" w:sz="0" w:space="0" w:color="auto"/>
            <w:left w:val="none" w:sz="0" w:space="0" w:color="auto"/>
            <w:bottom w:val="none" w:sz="0" w:space="0" w:color="auto"/>
            <w:right w:val="none" w:sz="0" w:space="0" w:color="auto"/>
          </w:divBdr>
        </w:div>
        <w:div w:id="134490339">
          <w:marLeft w:val="480"/>
          <w:marRight w:val="0"/>
          <w:marTop w:val="0"/>
          <w:marBottom w:val="0"/>
          <w:divBdr>
            <w:top w:val="none" w:sz="0" w:space="0" w:color="auto"/>
            <w:left w:val="none" w:sz="0" w:space="0" w:color="auto"/>
            <w:bottom w:val="none" w:sz="0" w:space="0" w:color="auto"/>
            <w:right w:val="none" w:sz="0" w:space="0" w:color="auto"/>
          </w:divBdr>
        </w:div>
        <w:div w:id="543057281">
          <w:marLeft w:val="480"/>
          <w:marRight w:val="0"/>
          <w:marTop w:val="0"/>
          <w:marBottom w:val="0"/>
          <w:divBdr>
            <w:top w:val="none" w:sz="0" w:space="0" w:color="auto"/>
            <w:left w:val="none" w:sz="0" w:space="0" w:color="auto"/>
            <w:bottom w:val="none" w:sz="0" w:space="0" w:color="auto"/>
            <w:right w:val="none" w:sz="0" w:space="0" w:color="auto"/>
          </w:divBdr>
        </w:div>
        <w:div w:id="485128059">
          <w:marLeft w:val="480"/>
          <w:marRight w:val="0"/>
          <w:marTop w:val="0"/>
          <w:marBottom w:val="0"/>
          <w:divBdr>
            <w:top w:val="none" w:sz="0" w:space="0" w:color="auto"/>
            <w:left w:val="none" w:sz="0" w:space="0" w:color="auto"/>
            <w:bottom w:val="none" w:sz="0" w:space="0" w:color="auto"/>
            <w:right w:val="none" w:sz="0" w:space="0" w:color="auto"/>
          </w:divBdr>
        </w:div>
        <w:div w:id="1148864025">
          <w:marLeft w:val="480"/>
          <w:marRight w:val="0"/>
          <w:marTop w:val="0"/>
          <w:marBottom w:val="0"/>
          <w:divBdr>
            <w:top w:val="none" w:sz="0" w:space="0" w:color="auto"/>
            <w:left w:val="none" w:sz="0" w:space="0" w:color="auto"/>
            <w:bottom w:val="none" w:sz="0" w:space="0" w:color="auto"/>
            <w:right w:val="none" w:sz="0" w:space="0" w:color="auto"/>
          </w:divBdr>
        </w:div>
        <w:div w:id="921796127">
          <w:marLeft w:val="480"/>
          <w:marRight w:val="0"/>
          <w:marTop w:val="0"/>
          <w:marBottom w:val="0"/>
          <w:divBdr>
            <w:top w:val="none" w:sz="0" w:space="0" w:color="auto"/>
            <w:left w:val="none" w:sz="0" w:space="0" w:color="auto"/>
            <w:bottom w:val="none" w:sz="0" w:space="0" w:color="auto"/>
            <w:right w:val="none" w:sz="0" w:space="0" w:color="auto"/>
          </w:divBdr>
        </w:div>
        <w:div w:id="469634363">
          <w:marLeft w:val="480"/>
          <w:marRight w:val="0"/>
          <w:marTop w:val="0"/>
          <w:marBottom w:val="0"/>
          <w:divBdr>
            <w:top w:val="none" w:sz="0" w:space="0" w:color="auto"/>
            <w:left w:val="none" w:sz="0" w:space="0" w:color="auto"/>
            <w:bottom w:val="none" w:sz="0" w:space="0" w:color="auto"/>
            <w:right w:val="none" w:sz="0" w:space="0" w:color="auto"/>
          </w:divBdr>
        </w:div>
        <w:div w:id="641540506">
          <w:marLeft w:val="480"/>
          <w:marRight w:val="0"/>
          <w:marTop w:val="0"/>
          <w:marBottom w:val="0"/>
          <w:divBdr>
            <w:top w:val="none" w:sz="0" w:space="0" w:color="auto"/>
            <w:left w:val="none" w:sz="0" w:space="0" w:color="auto"/>
            <w:bottom w:val="none" w:sz="0" w:space="0" w:color="auto"/>
            <w:right w:val="none" w:sz="0" w:space="0" w:color="auto"/>
          </w:divBdr>
        </w:div>
        <w:div w:id="630131592">
          <w:marLeft w:val="480"/>
          <w:marRight w:val="0"/>
          <w:marTop w:val="0"/>
          <w:marBottom w:val="0"/>
          <w:divBdr>
            <w:top w:val="none" w:sz="0" w:space="0" w:color="auto"/>
            <w:left w:val="none" w:sz="0" w:space="0" w:color="auto"/>
            <w:bottom w:val="none" w:sz="0" w:space="0" w:color="auto"/>
            <w:right w:val="none" w:sz="0" w:space="0" w:color="auto"/>
          </w:divBdr>
        </w:div>
        <w:div w:id="1517421145">
          <w:marLeft w:val="480"/>
          <w:marRight w:val="0"/>
          <w:marTop w:val="0"/>
          <w:marBottom w:val="0"/>
          <w:divBdr>
            <w:top w:val="none" w:sz="0" w:space="0" w:color="auto"/>
            <w:left w:val="none" w:sz="0" w:space="0" w:color="auto"/>
            <w:bottom w:val="none" w:sz="0" w:space="0" w:color="auto"/>
            <w:right w:val="none" w:sz="0" w:space="0" w:color="auto"/>
          </w:divBdr>
        </w:div>
        <w:div w:id="206525678">
          <w:marLeft w:val="480"/>
          <w:marRight w:val="0"/>
          <w:marTop w:val="0"/>
          <w:marBottom w:val="0"/>
          <w:divBdr>
            <w:top w:val="none" w:sz="0" w:space="0" w:color="auto"/>
            <w:left w:val="none" w:sz="0" w:space="0" w:color="auto"/>
            <w:bottom w:val="none" w:sz="0" w:space="0" w:color="auto"/>
            <w:right w:val="none" w:sz="0" w:space="0" w:color="auto"/>
          </w:divBdr>
        </w:div>
        <w:div w:id="1206019723">
          <w:marLeft w:val="480"/>
          <w:marRight w:val="0"/>
          <w:marTop w:val="0"/>
          <w:marBottom w:val="0"/>
          <w:divBdr>
            <w:top w:val="none" w:sz="0" w:space="0" w:color="auto"/>
            <w:left w:val="none" w:sz="0" w:space="0" w:color="auto"/>
            <w:bottom w:val="none" w:sz="0" w:space="0" w:color="auto"/>
            <w:right w:val="none" w:sz="0" w:space="0" w:color="auto"/>
          </w:divBdr>
        </w:div>
        <w:div w:id="85078338">
          <w:marLeft w:val="480"/>
          <w:marRight w:val="0"/>
          <w:marTop w:val="0"/>
          <w:marBottom w:val="0"/>
          <w:divBdr>
            <w:top w:val="none" w:sz="0" w:space="0" w:color="auto"/>
            <w:left w:val="none" w:sz="0" w:space="0" w:color="auto"/>
            <w:bottom w:val="none" w:sz="0" w:space="0" w:color="auto"/>
            <w:right w:val="none" w:sz="0" w:space="0" w:color="auto"/>
          </w:divBdr>
        </w:div>
        <w:div w:id="957637824">
          <w:marLeft w:val="480"/>
          <w:marRight w:val="0"/>
          <w:marTop w:val="0"/>
          <w:marBottom w:val="0"/>
          <w:divBdr>
            <w:top w:val="none" w:sz="0" w:space="0" w:color="auto"/>
            <w:left w:val="none" w:sz="0" w:space="0" w:color="auto"/>
            <w:bottom w:val="none" w:sz="0" w:space="0" w:color="auto"/>
            <w:right w:val="none" w:sz="0" w:space="0" w:color="auto"/>
          </w:divBdr>
        </w:div>
        <w:div w:id="1015693186">
          <w:marLeft w:val="480"/>
          <w:marRight w:val="0"/>
          <w:marTop w:val="0"/>
          <w:marBottom w:val="0"/>
          <w:divBdr>
            <w:top w:val="none" w:sz="0" w:space="0" w:color="auto"/>
            <w:left w:val="none" w:sz="0" w:space="0" w:color="auto"/>
            <w:bottom w:val="none" w:sz="0" w:space="0" w:color="auto"/>
            <w:right w:val="none" w:sz="0" w:space="0" w:color="auto"/>
          </w:divBdr>
        </w:div>
        <w:div w:id="2042319297">
          <w:marLeft w:val="480"/>
          <w:marRight w:val="0"/>
          <w:marTop w:val="0"/>
          <w:marBottom w:val="0"/>
          <w:divBdr>
            <w:top w:val="none" w:sz="0" w:space="0" w:color="auto"/>
            <w:left w:val="none" w:sz="0" w:space="0" w:color="auto"/>
            <w:bottom w:val="none" w:sz="0" w:space="0" w:color="auto"/>
            <w:right w:val="none" w:sz="0" w:space="0" w:color="auto"/>
          </w:divBdr>
        </w:div>
        <w:div w:id="1922057157">
          <w:marLeft w:val="480"/>
          <w:marRight w:val="0"/>
          <w:marTop w:val="0"/>
          <w:marBottom w:val="0"/>
          <w:divBdr>
            <w:top w:val="none" w:sz="0" w:space="0" w:color="auto"/>
            <w:left w:val="none" w:sz="0" w:space="0" w:color="auto"/>
            <w:bottom w:val="none" w:sz="0" w:space="0" w:color="auto"/>
            <w:right w:val="none" w:sz="0" w:space="0" w:color="auto"/>
          </w:divBdr>
        </w:div>
        <w:div w:id="93014139">
          <w:marLeft w:val="480"/>
          <w:marRight w:val="0"/>
          <w:marTop w:val="0"/>
          <w:marBottom w:val="0"/>
          <w:divBdr>
            <w:top w:val="none" w:sz="0" w:space="0" w:color="auto"/>
            <w:left w:val="none" w:sz="0" w:space="0" w:color="auto"/>
            <w:bottom w:val="none" w:sz="0" w:space="0" w:color="auto"/>
            <w:right w:val="none" w:sz="0" w:space="0" w:color="auto"/>
          </w:divBdr>
        </w:div>
        <w:div w:id="565802534">
          <w:marLeft w:val="480"/>
          <w:marRight w:val="0"/>
          <w:marTop w:val="0"/>
          <w:marBottom w:val="0"/>
          <w:divBdr>
            <w:top w:val="none" w:sz="0" w:space="0" w:color="auto"/>
            <w:left w:val="none" w:sz="0" w:space="0" w:color="auto"/>
            <w:bottom w:val="none" w:sz="0" w:space="0" w:color="auto"/>
            <w:right w:val="none" w:sz="0" w:space="0" w:color="auto"/>
          </w:divBdr>
        </w:div>
        <w:div w:id="756250290">
          <w:marLeft w:val="480"/>
          <w:marRight w:val="0"/>
          <w:marTop w:val="0"/>
          <w:marBottom w:val="0"/>
          <w:divBdr>
            <w:top w:val="none" w:sz="0" w:space="0" w:color="auto"/>
            <w:left w:val="none" w:sz="0" w:space="0" w:color="auto"/>
            <w:bottom w:val="none" w:sz="0" w:space="0" w:color="auto"/>
            <w:right w:val="none" w:sz="0" w:space="0" w:color="auto"/>
          </w:divBdr>
        </w:div>
        <w:div w:id="870722651">
          <w:marLeft w:val="480"/>
          <w:marRight w:val="0"/>
          <w:marTop w:val="0"/>
          <w:marBottom w:val="0"/>
          <w:divBdr>
            <w:top w:val="none" w:sz="0" w:space="0" w:color="auto"/>
            <w:left w:val="none" w:sz="0" w:space="0" w:color="auto"/>
            <w:bottom w:val="none" w:sz="0" w:space="0" w:color="auto"/>
            <w:right w:val="none" w:sz="0" w:space="0" w:color="auto"/>
          </w:divBdr>
        </w:div>
        <w:div w:id="849954136">
          <w:marLeft w:val="480"/>
          <w:marRight w:val="0"/>
          <w:marTop w:val="0"/>
          <w:marBottom w:val="0"/>
          <w:divBdr>
            <w:top w:val="none" w:sz="0" w:space="0" w:color="auto"/>
            <w:left w:val="none" w:sz="0" w:space="0" w:color="auto"/>
            <w:bottom w:val="none" w:sz="0" w:space="0" w:color="auto"/>
            <w:right w:val="none" w:sz="0" w:space="0" w:color="auto"/>
          </w:divBdr>
        </w:div>
        <w:div w:id="1344864781">
          <w:marLeft w:val="480"/>
          <w:marRight w:val="0"/>
          <w:marTop w:val="0"/>
          <w:marBottom w:val="0"/>
          <w:divBdr>
            <w:top w:val="none" w:sz="0" w:space="0" w:color="auto"/>
            <w:left w:val="none" w:sz="0" w:space="0" w:color="auto"/>
            <w:bottom w:val="none" w:sz="0" w:space="0" w:color="auto"/>
            <w:right w:val="none" w:sz="0" w:space="0" w:color="auto"/>
          </w:divBdr>
        </w:div>
        <w:div w:id="1111049961">
          <w:marLeft w:val="480"/>
          <w:marRight w:val="0"/>
          <w:marTop w:val="0"/>
          <w:marBottom w:val="0"/>
          <w:divBdr>
            <w:top w:val="none" w:sz="0" w:space="0" w:color="auto"/>
            <w:left w:val="none" w:sz="0" w:space="0" w:color="auto"/>
            <w:bottom w:val="none" w:sz="0" w:space="0" w:color="auto"/>
            <w:right w:val="none" w:sz="0" w:space="0" w:color="auto"/>
          </w:divBdr>
        </w:div>
        <w:div w:id="1693721781">
          <w:marLeft w:val="480"/>
          <w:marRight w:val="0"/>
          <w:marTop w:val="0"/>
          <w:marBottom w:val="0"/>
          <w:divBdr>
            <w:top w:val="none" w:sz="0" w:space="0" w:color="auto"/>
            <w:left w:val="none" w:sz="0" w:space="0" w:color="auto"/>
            <w:bottom w:val="none" w:sz="0" w:space="0" w:color="auto"/>
            <w:right w:val="none" w:sz="0" w:space="0" w:color="auto"/>
          </w:divBdr>
        </w:div>
        <w:div w:id="906233138">
          <w:marLeft w:val="480"/>
          <w:marRight w:val="0"/>
          <w:marTop w:val="0"/>
          <w:marBottom w:val="0"/>
          <w:divBdr>
            <w:top w:val="none" w:sz="0" w:space="0" w:color="auto"/>
            <w:left w:val="none" w:sz="0" w:space="0" w:color="auto"/>
            <w:bottom w:val="none" w:sz="0" w:space="0" w:color="auto"/>
            <w:right w:val="none" w:sz="0" w:space="0" w:color="auto"/>
          </w:divBdr>
        </w:div>
        <w:div w:id="1620070359">
          <w:marLeft w:val="480"/>
          <w:marRight w:val="0"/>
          <w:marTop w:val="0"/>
          <w:marBottom w:val="0"/>
          <w:divBdr>
            <w:top w:val="none" w:sz="0" w:space="0" w:color="auto"/>
            <w:left w:val="none" w:sz="0" w:space="0" w:color="auto"/>
            <w:bottom w:val="none" w:sz="0" w:space="0" w:color="auto"/>
            <w:right w:val="none" w:sz="0" w:space="0" w:color="auto"/>
          </w:divBdr>
        </w:div>
        <w:div w:id="2023165980">
          <w:marLeft w:val="480"/>
          <w:marRight w:val="0"/>
          <w:marTop w:val="0"/>
          <w:marBottom w:val="0"/>
          <w:divBdr>
            <w:top w:val="none" w:sz="0" w:space="0" w:color="auto"/>
            <w:left w:val="none" w:sz="0" w:space="0" w:color="auto"/>
            <w:bottom w:val="none" w:sz="0" w:space="0" w:color="auto"/>
            <w:right w:val="none" w:sz="0" w:space="0" w:color="auto"/>
          </w:divBdr>
        </w:div>
        <w:div w:id="513423099">
          <w:marLeft w:val="480"/>
          <w:marRight w:val="0"/>
          <w:marTop w:val="0"/>
          <w:marBottom w:val="0"/>
          <w:divBdr>
            <w:top w:val="none" w:sz="0" w:space="0" w:color="auto"/>
            <w:left w:val="none" w:sz="0" w:space="0" w:color="auto"/>
            <w:bottom w:val="none" w:sz="0" w:space="0" w:color="auto"/>
            <w:right w:val="none" w:sz="0" w:space="0" w:color="auto"/>
          </w:divBdr>
        </w:div>
        <w:div w:id="1644653003">
          <w:marLeft w:val="480"/>
          <w:marRight w:val="0"/>
          <w:marTop w:val="0"/>
          <w:marBottom w:val="0"/>
          <w:divBdr>
            <w:top w:val="none" w:sz="0" w:space="0" w:color="auto"/>
            <w:left w:val="none" w:sz="0" w:space="0" w:color="auto"/>
            <w:bottom w:val="none" w:sz="0" w:space="0" w:color="auto"/>
            <w:right w:val="none" w:sz="0" w:space="0" w:color="auto"/>
          </w:divBdr>
        </w:div>
        <w:div w:id="911352166">
          <w:marLeft w:val="480"/>
          <w:marRight w:val="0"/>
          <w:marTop w:val="0"/>
          <w:marBottom w:val="0"/>
          <w:divBdr>
            <w:top w:val="none" w:sz="0" w:space="0" w:color="auto"/>
            <w:left w:val="none" w:sz="0" w:space="0" w:color="auto"/>
            <w:bottom w:val="none" w:sz="0" w:space="0" w:color="auto"/>
            <w:right w:val="none" w:sz="0" w:space="0" w:color="auto"/>
          </w:divBdr>
        </w:div>
        <w:div w:id="1247300538">
          <w:marLeft w:val="480"/>
          <w:marRight w:val="0"/>
          <w:marTop w:val="0"/>
          <w:marBottom w:val="0"/>
          <w:divBdr>
            <w:top w:val="none" w:sz="0" w:space="0" w:color="auto"/>
            <w:left w:val="none" w:sz="0" w:space="0" w:color="auto"/>
            <w:bottom w:val="none" w:sz="0" w:space="0" w:color="auto"/>
            <w:right w:val="none" w:sz="0" w:space="0" w:color="auto"/>
          </w:divBdr>
        </w:div>
        <w:div w:id="1195775561">
          <w:marLeft w:val="480"/>
          <w:marRight w:val="0"/>
          <w:marTop w:val="0"/>
          <w:marBottom w:val="0"/>
          <w:divBdr>
            <w:top w:val="none" w:sz="0" w:space="0" w:color="auto"/>
            <w:left w:val="none" w:sz="0" w:space="0" w:color="auto"/>
            <w:bottom w:val="none" w:sz="0" w:space="0" w:color="auto"/>
            <w:right w:val="none" w:sz="0" w:space="0" w:color="auto"/>
          </w:divBdr>
        </w:div>
        <w:div w:id="1969163368">
          <w:marLeft w:val="480"/>
          <w:marRight w:val="0"/>
          <w:marTop w:val="0"/>
          <w:marBottom w:val="0"/>
          <w:divBdr>
            <w:top w:val="none" w:sz="0" w:space="0" w:color="auto"/>
            <w:left w:val="none" w:sz="0" w:space="0" w:color="auto"/>
            <w:bottom w:val="none" w:sz="0" w:space="0" w:color="auto"/>
            <w:right w:val="none" w:sz="0" w:space="0" w:color="auto"/>
          </w:divBdr>
        </w:div>
        <w:div w:id="2138837884">
          <w:marLeft w:val="480"/>
          <w:marRight w:val="0"/>
          <w:marTop w:val="0"/>
          <w:marBottom w:val="0"/>
          <w:divBdr>
            <w:top w:val="none" w:sz="0" w:space="0" w:color="auto"/>
            <w:left w:val="none" w:sz="0" w:space="0" w:color="auto"/>
            <w:bottom w:val="none" w:sz="0" w:space="0" w:color="auto"/>
            <w:right w:val="none" w:sz="0" w:space="0" w:color="auto"/>
          </w:divBdr>
        </w:div>
        <w:div w:id="28458117">
          <w:marLeft w:val="480"/>
          <w:marRight w:val="0"/>
          <w:marTop w:val="0"/>
          <w:marBottom w:val="0"/>
          <w:divBdr>
            <w:top w:val="none" w:sz="0" w:space="0" w:color="auto"/>
            <w:left w:val="none" w:sz="0" w:space="0" w:color="auto"/>
            <w:bottom w:val="none" w:sz="0" w:space="0" w:color="auto"/>
            <w:right w:val="none" w:sz="0" w:space="0" w:color="auto"/>
          </w:divBdr>
        </w:div>
        <w:div w:id="1284340614">
          <w:marLeft w:val="480"/>
          <w:marRight w:val="0"/>
          <w:marTop w:val="0"/>
          <w:marBottom w:val="0"/>
          <w:divBdr>
            <w:top w:val="none" w:sz="0" w:space="0" w:color="auto"/>
            <w:left w:val="none" w:sz="0" w:space="0" w:color="auto"/>
            <w:bottom w:val="none" w:sz="0" w:space="0" w:color="auto"/>
            <w:right w:val="none" w:sz="0" w:space="0" w:color="auto"/>
          </w:divBdr>
        </w:div>
        <w:div w:id="45640753">
          <w:marLeft w:val="480"/>
          <w:marRight w:val="0"/>
          <w:marTop w:val="0"/>
          <w:marBottom w:val="0"/>
          <w:divBdr>
            <w:top w:val="none" w:sz="0" w:space="0" w:color="auto"/>
            <w:left w:val="none" w:sz="0" w:space="0" w:color="auto"/>
            <w:bottom w:val="none" w:sz="0" w:space="0" w:color="auto"/>
            <w:right w:val="none" w:sz="0" w:space="0" w:color="auto"/>
          </w:divBdr>
        </w:div>
        <w:div w:id="754015986">
          <w:marLeft w:val="480"/>
          <w:marRight w:val="0"/>
          <w:marTop w:val="0"/>
          <w:marBottom w:val="0"/>
          <w:divBdr>
            <w:top w:val="none" w:sz="0" w:space="0" w:color="auto"/>
            <w:left w:val="none" w:sz="0" w:space="0" w:color="auto"/>
            <w:bottom w:val="none" w:sz="0" w:space="0" w:color="auto"/>
            <w:right w:val="none" w:sz="0" w:space="0" w:color="auto"/>
          </w:divBdr>
        </w:div>
        <w:div w:id="363017645">
          <w:marLeft w:val="480"/>
          <w:marRight w:val="0"/>
          <w:marTop w:val="0"/>
          <w:marBottom w:val="0"/>
          <w:divBdr>
            <w:top w:val="none" w:sz="0" w:space="0" w:color="auto"/>
            <w:left w:val="none" w:sz="0" w:space="0" w:color="auto"/>
            <w:bottom w:val="none" w:sz="0" w:space="0" w:color="auto"/>
            <w:right w:val="none" w:sz="0" w:space="0" w:color="auto"/>
          </w:divBdr>
        </w:div>
        <w:div w:id="1468475747">
          <w:marLeft w:val="480"/>
          <w:marRight w:val="0"/>
          <w:marTop w:val="0"/>
          <w:marBottom w:val="0"/>
          <w:divBdr>
            <w:top w:val="none" w:sz="0" w:space="0" w:color="auto"/>
            <w:left w:val="none" w:sz="0" w:space="0" w:color="auto"/>
            <w:bottom w:val="none" w:sz="0" w:space="0" w:color="auto"/>
            <w:right w:val="none" w:sz="0" w:space="0" w:color="auto"/>
          </w:divBdr>
        </w:div>
        <w:div w:id="1348291750">
          <w:marLeft w:val="480"/>
          <w:marRight w:val="0"/>
          <w:marTop w:val="0"/>
          <w:marBottom w:val="0"/>
          <w:divBdr>
            <w:top w:val="none" w:sz="0" w:space="0" w:color="auto"/>
            <w:left w:val="none" w:sz="0" w:space="0" w:color="auto"/>
            <w:bottom w:val="none" w:sz="0" w:space="0" w:color="auto"/>
            <w:right w:val="none" w:sz="0" w:space="0" w:color="auto"/>
          </w:divBdr>
        </w:div>
        <w:div w:id="560407795">
          <w:marLeft w:val="480"/>
          <w:marRight w:val="0"/>
          <w:marTop w:val="0"/>
          <w:marBottom w:val="0"/>
          <w:divBdr>
            <w:top w:val="none" w:sz="0" w:space="0" w:color="auto"/>
            <w:left w:val="none" w:sz="0" w:space="0" w:color="auto"/>
            <w:bottom w:val="none" w:sz="0" w:space="0" w:color="auto"/>
            <w:right w:val="none" w:sz="0" w:space="0" w:color="auto"/>
          </w:divBdr>
        </w:div>
        <w:div w:id="522475231">
          <w:marLeft w:val="480"/>
          <w:marRight w:val="0"/>
          <w:marTop w:val="0"/>
          <w:marBottom w:val="0"/>
          <w:divBdr>
            <w:top w:val="none" w:sz="0" w:space="0" w:color="auto"/>
            <w:left w:val="none" w:sz="0" w:space="0" w:color="auto"/>
            <w:bottom w:val="none" w:sz="0" w:space="0" w:color="auto"/>
            <w:right w:val="none" w:sz="0" w:space="0" w:color="auto"/>
          </w:divBdr>
        </w:div>
        <w:div w:id="1346901778">
          <w:marLeft w:val="480"/>
          <w:marRight w:val="0"/>
          <w:marTop w:val="0"/>
          <w:marBottom w:val="0"/>
          <w:divBdr>
            <w:top w:val="none" w:sz="0" w:space="0" w:color="auto"/>
            <w:left w:val="none" w:sz="0" w:space="0" w:color="auto"/>
            <w:bottom w:val="none" w:sz="0" w:space="0" w:color="auto"/>
            <w:right w:val="none" w:sz="0" w:space="0" w:color="auto"/>
          </w:divBdr>
        </w:div>
        <w:div w:id="552891413">
          <w:marLeft w:val="480"/>
          <w:marRight w:val="0"/>
          <w:marTop w:val="0"/>
          <w:marBottom w:val="0"/>
          <w:divBdr>
            <w:top w:val="none" w:sz="0" w:space="0" w:color="auto"/>
            <w:left w:val="none" w:sz="0" w:space="0" w:color="auto"/>
            <w:bottom w:val="none" w:sz="0" w:space="0" w:color="auto"/>
            <w:right w:val="none" w:sz="0" w:space="0" w:color="auto"/>
          </w:divBdr>
        </w:div>
        <w:div w:id="2005354907">
          <w:marLeft w:val="480"/>
          <w:marRight w:val="0"/>
          <w:marTop w:val="0"/>
          <w:marBottom w:val="0"/>
          <w:divBdr>
            <w:top w:val="none" w:sz="0" w:space="0" w:color="auto"/>
            <w:left w:val="none" w:sz="0" w:space="0" w:color="auto"/>
            <w:bottom w:val="none" w:sz="0" w:space="0" w:color="auto"/>
            <w:right w:val="none" w:sz="0" w:space="0" w:color="auto"/>
          </w:divBdr>
        </w:div>
        <w:div w:id="1688750381">
          <w:marLeft w:val="480"/>
          <w:marRight w:val="0"/>
          <w:marTop w:val="0"/>
          <w:marBottom w:val="0"/>
          <w:divBdr>
            <w:top w:val="none" w:sz="0" w:space="0" w:color="auto"/>
            <w:left w:val="none" w:sz="0" w:space="0" w:color="auto"/>
            <w:bottom w:val="none" w:sz="0" w:space="0" w:color="auto"/>
            <w:right w:val="none" w:sz="0" w:space="0" w:color="auto"/>
          </w:divBdr>
        </w:div>
        <w:div w:id="1815636589">
          <w:marLeft w:val="480"/>
          <w:marRight w:val="0"/>
          <w:marTop w:val="0"/>
          <w:marBottom w:val="0"/>
          <w:divBdr>
            <w:top w:val="none" w:sz="0" w:space="0" w:color="auto"/>
            <w:left w:val="none" w:sz="0" w:space="0" w:color="auto"/>
            <w:bottom w:val="none" w:sz="0" w:space="0" w:color="auto"/>
            <w:right w:val="none" w:sz="0" w:space="0" w:color="auto"/>
          </w:divBdr>
        </w:div>
        <w:div w:id="2036343045">
          <w:marLeft w:val="480"/>
          <w:marRight w:val="0"/>
          <w:marTop w:val="0"/>
          <w:marBottom w:val="0"/>
          <w:divBdr>
            <w:top w:val="none" w:sz="0" w:space="0" w:color="auto"/>
            <w:left w:val="none" w:sz="0" w:space="0" w:color="auto"/>
            <w:bottom w:val="none" w:sz="0" w:space="0" w:color="auto"/>
            <w:right w:val="none" w:sz="0" w:space="0" w:color="auto"/>
          </w:divBdr>
        </w:div>
        <w:div w:id="1072040845">
          <w:marLeft w:val="480"/>
          <w:marRight w:val="0"/>
          <w:marTop w:val="0"/>
          <w:marBottom w:val="0"/>
          <w:divBdr>
            <w:top w:val="none" w:sz="0" w:space="0" w:color="auto"/>
            <w:left w:val="none" w:sz="0" w:space="0" w:color="auto"/>
            <w:bottom w:val="none" w:sz="0" w:space="0" w:color="auto"/>
            <w:right w:val="none" w:sz="0" w:space="0" w:color="auto"/>
          </w:divBdr>
        </w:div>
        <w:div w:id="886769084">
          <w:marLeft w:val="480"/>
          <w:marRight w:val="0"/>
          <w:marTop w:val="0"/>
          <w:marBottom w:val="0"/>
          <w:divBdr>
            <w:top w:val="none" w:sz="0" w:space="0" w:color="auto"/>
            <w:left w:val="none" w:sz="0" w:space="0" w:color="auto"/>
            <w:bottom w:val="none" w:sz="0" w:space="0" w:color="auto"/>
            <w:right w:val="none" w:sz="0" w:space="0" w:color="auto"/>
          </w:divBdr>
        </w:div>
        <w:div w:id="2094543648">
          <w:marLeft w:val="480"/>
          <w:marRight w:val="0"/>
          <w:marTop w:val="0"/>
          <w:marBottom w:val="0"/>
          <w:divBdr>
            <w:top w:val="none" w:sz="0" w:space="0" w:color="auto"/>
            <w:left w:val="none" w:sz="0" w:space="0" w:color="auto"/>
            <w:bottom w:val="none" w:sz="0" w:space="0" w:color="auto"/>
            <w:right w:val="none" w:sz="0" w:space="0" w:color="auto"/>
          </w:divBdr>
        </w:div>
        <w:div w:id="2029215722">
          <w:marLeft w:val="480"/>
          <w:marRight w:val="0"/>
          <w:marTop w:val="0"/>
          <w:marBottom w:val="0"/>
          <w:divBdr>
            <w:top w:val="none" w:sz="0" w:space="0" w:color="auto"/>
            <w:left w:val="none" w:sz="0" w:space="0" w:color="auto"/>
            <w:bottom w:val="none" w:sz="0" w:space="0" w:color="auto"/>
            <w:right w:val="none" w:sz="0" w:space="0" w:color="auto"/>
          </w:divBdr>
        </w:div>
        <w:div w:id="721709742">
          <w:marLeft w:val="480"/>
          <w:marRight w:val="0"/>
          <w:marTop w:val="0"/>
          <w:marBottom w:val="0"/>
          <w:divBdr>
            <w:top w:val="none" w:sz="0" w:space="0" w:color="auto"/>
            <w:left w:val="none" w:sz="0" w:space="0" w:color="auto"/>
            <w:bottom w:val="none" w:sz="0" w:space="0" w:color="auto"/>
            <w:right w:val="none" w:sz="0" w:space="0" w:color="auto"/>
          </w:divBdr>
        </w:div>
        <w:div w:id="793792401">
          <w:marLeft w:val="480"/>
          <w:marRight w:val="0"/>
          <w:marTop w:val="0"/>
          <w:marBottom w:val="0"/>
          <w:divBdr>
            <w:top w:val="none" w:sz="0" w:space="0" w:color="auto"/>
            <w:left w:val="none" w:sz="0" w:space="0" w:color="auto"/>
            <w:bottom w:val="none" w:sz="0" w:space="0" w:color="auto"/>
            <w:right w:val="none" w:sz="0" w:space="0" w:color="auto"/>
          </w:divBdr>
        </w:div>
        <w:div w:id="236286919">
          <w:marLeft w:val="480"/>
          <w:marRight w:val="0"/>
          <w:marTop w:val="0"/>
          <w:marBottom w:val="0"/>
          <w:divBdr>
            <w:top w:val="none" w:sz="0" w:space="0" w:color="auto"/>
            <w:left w:val="none" w:sz="0" w:space="0" w:color="auto"/>
            <w:bottom w:val="none" w:sz="0" w:space="0" w:color="auto"/>
            <w:right w:val="none" w:sz="0" w:space="0" w:color="auto"/>
          </w:divBdr>
        </w:div>
        <w:div w:id="1176844997">
          <w:marLeft w:val="480"/>
          <w:marRight w:val="0"/>
          <w:marTop w:val="0"/>
          <w:marBottom w:val="0"/>
          <w:divBdr>
            <w:top w:val="none" w:sz="0" w:space="0" w:color="auto"/>
            <w:left w:val="none" w:sz="0" w:space="0" w:color="auto"/>
            <w:bottom w:val="none" w:sz="0" w:space="0" w:color="auto"/>
            <w:right w:val="none" w:sz="0" w:space="0" w:color="auto"/>
          </w:divBdr>
        </w:div>
        <w:div w:id="707874876">
          <w:marLeft w:val="480"/>
          <w:marRight w:val="0"/>
          <w:marTop w:val="0"/>
          <w:marBottom w:val="0"/>
          <w:divBdr>
            <w:top w:val="none" w:sz="0" w:space="0" w:color="auto"/>
            <w:left w:val="none" w:sz="0" w:space="0" w:color="auto"/>
            <w:bottom w:val="none" w:sz="0" w:space="0" w:color="auto"/>
            <w:right w:val="none" w:sz="0" w:space="0" w:color="auto"/>
          </w:divBdr>
        </w:div>
        <w:div w:id="510141560">
          <w:marLeft w:val="480"/>
          <w:marRight w:val="0"/>
          <w:marTop w:val="0"/>
          <w:marBottom w:val="0"/>
          <w:divBdr>
            <w:top w:val="none" w:sz="0" w:space="0" w:color="auto"/>
            <w:left w:val="none" w:sz="0" w:space="0" w:color="auto"/>
            <w:bottom w:val="none" w:sz="0" w:space="0" w:color="auto"/>
            <w:right w:val="none" w:sz="0" w:space="0" w:color="auto"/>
          </w:divBdr>
        </w:div>
        <w:div w:id="528687796">
          <w:marLeft w:val="480"/>
          <w:marRight w:val="0"/>
          <w:marTop w:val="0"/>
          <w:marBottom w:val="0"/>
          <w:divBdr>
            <w:top w:val="none" w:sz="0" w:space="0" w:color="auto"/>
            <w:left w:val="none" w:sz="0" w:space="0" w:color="auto"/>
            <w:bottom w:val="none" w:sz="0" w:space="0" w:color="auto"/>
            <w:right w:val="none" w:sz="0" w:space="0" w:color="auto"/>
          </w:divBdr>
        </w:div>
        <w:div w:id="1850944202">
          <w:marLeft w:val="480"/>
          <w:marRight w:val="0"/>
          <w:marTop w:val="0"/>
          <w:marBottom w:val="0"/>
          <w:divBdr>
            <w:top w:val="none" w:sz="0" w:space="0" w:color="auto"/>
            <w:left w:val="none" w:sz="0" w:space="0" w:color="auto"/>
            <w:bottom w:val="none" w:sz="0" w:space="0" w:color="auto"/>
            <w:right w:val="none" w:sz="0" w:space="0" w:color="auto"/>
          </w:divBdr>
        </w:div>
      </w:divsChild>
    </w:div>
    <w:div w:id="672076206">
      <w:bodyDiv w:val="1"/>
      <w:marLeft w:val="0"/>
      <w:marRight w:val="0"/>
      <w:marTop w:val="0"/>
      <w:marBottom w:val="0"/>
      <w:divBdr>
        <w:top w:val="none" w:sz="0" w:space="0" w:color="auto"/>
        <w:left w:val="none" w:sz="0" w:space="0" w:color="auto"/>
        <w:bottom w:val="none" w:sz="0" w:space="0" w:color="auto"/>
        <w:right w:val="none" w:sz="0" w:space="0" w:color="auto"/>
      </w:divBdr>
    </w:div>
    <w:div w:id="672487498">
      <w:bodyDiv w:val="1"/>
      <w:marLeft w:val="0"/>
      <w:marRight w:val="0"/>
      <w:marTop w:val="0"/>
      <w:marBottom w:val="0"/>
      <w:divBdr>
        <w:top w:val="none" w:sz="0" w:space="0" w:color="auto"/>
        <w:left w:val="none" w:sz="0" w:space="0" w:color="auto"/>
        <w:bottom w:val="none" w:sz="0" w:space="0" w:color="auto"/>
        <w:right w:val="none" w:sz="0" w:space="0" w:color="auto"/>
      </w:divBdr>
    </w:div>
    <w:div w:id="672606314">
      <w:bodyDiv w:val="1"/>
      <w:marLeft w:val="0"/>
      <w:marRight w:val="0"/>
      <w:marTop w:val="0"/>
      <w:marBottom w:val="0"/>
      <w:divBdr>
        <w:top w:val="none" w:sz="0" w:space="0" w:color="auto"/>
        <w:left w:val="none" w:sz="0" w:space="0" w:color="auto"/>
        <w:bottom w:val="none" w:sz="0" w:space="0" w:color="auto"/>
        <w:right w:val="none" w:sz="0" w:space="0" w:color="auto"/>
      </w:divBdr>
    </w:div>
    <w:div w:id="672611698">
      <w:bodyDiv w:val="1"/>
      <w:marLeft w:val="0"/>
      <w:marRight w:val="0"/>
      <w:marTop w:val="0"/>
      <w:marBottom w:val="0"/>
      <w:divBdr>
        <w:top w:val="none" w:sz="0" w:space="0" w:color="auto"/>
        <w:left w:val="none" w:sz="0" w:space="0" w:color="auto"/>
        <w:bottom w:val="none" w:sz="0" w:space="0" w:color="auto"/>
        <w:right w:val="none" w:sz="0" w:space="0" w:color="auto"/>
      </w:divBdr>
    </w:div>
    <w:div w:id="673260406">
      <w:bodyDiv w:val="1"/>
      <w:marLeft w:val="0"/>
      <w:marRight w:val="0"/>
      <w:marTop w:val="0"/>
      <w:marBottom w:val="0"/>
      <w:divBdr>
        <w:top w:val="none" w:sz="0" w:space="0" w:color="auto"/>
        <w:left w:val="none" w:sz="0" w:space="0" w:color="auto"/>
        <w:bottom w:val="none" w:sz="0" w:space="0" w:color="auto"/>
        <w:right w:val="none" w:sz="0" w:space="0" w:color="auto"/>
      </w:divBdr>
    </w:div>
    <w:div w:id="673266507">
      <w:bodyDiv w:val="1"/>
      <w:marLeft w:val="0"/>
      <w:marRight w:val="0"/>
      <w:marTop w:val="0"/>
      <w:marBottom w:val="0"/>
      <w:divBdr>
        <w:top w:val="none" w:sz="0" w:space="0" w:color="auto"/>
        <w:left w:val="none" w:sz="0" w:space="0" w:color="auto"/>
        <w:bottom w:val="none" w:sz="0" w:space="0" w:color="auto"/>
        <w:right w:val="none" w:sz="0" w:space="0" w:color="auto"/>
      </w:divBdr>
    </w:div>
    <w:div w:id="673460252">
      <w:bodyDiv w:val="1"/>
      <w:marLeft w:val="0"/>
      <w:marRight w:val="0"/>
      <w:marTop w:val="0"/>
      <w:marBottom w:val="0"/>
      <w:divBdr>
        <w:top w:val="none" w:sz="0" w:space="0" w:color="auto"/>
        <w:left w:val="none" w:sz="0" w:space="0" w:color="auto"/>
        <w:bottom w:val="none" w:sz="0" w:space="0" w:color="auto"/>
        <w:right w:val="none" w:sz="0" w:space="0" w:color="auto"/>
      </w:divBdr>
    </w:div>
    <w:div w:id="673536451">
      <w:bodyDiv w:val="1"/>
      <w:marLeft w:val="0"/>
      <w:marRight w:val="0"/>
      <w:marTop w:val="0"/>
      <w:marBottom w:val="0"/>
      <w:divBdr>
        <w:top w:val="none" w:sz="0" w:space="0" w:color="auto"/>
        <w:left w:val="none" w:sz="0" w:space="0" w:color="auto"/>
        <w:bottom w:val="none" w:sz="0" w:space="0" w:color="auto"/>
        <w:right w:val="none" w:sz="0" w:space="0" w:color="auto"/>
      </w:divBdr>
    </w:div>
    <w:div w:id="673802549">
      <w:bodyDiv w:val="1"/>
      <w:marLeft w:val="0"/>
      <w:marRight w:val="0"/>
      <w:marTop w:val="0"/>
      <w:marBottom w:val="0"/>
      <w:divBdr>
        <w:top w:val="none" w:sz="0" w:space="0" w:color="auto"/>
        <w:left w:val="none" w:sz="0" w:space="0" w:color="auto"/>
        <w:bottom w:val="none" w:sz="0" w:space="0" w:color="auto"/>
        <w:right w:val="none" w:sz="0" w:space="0" w:color="auto"/>
      </w:divBdr>
    </w:div>
    <w:div w:id="674068402">
      <w:bodyDiv w:val="1"/>
      <w:marLeft w:val="0"/>
      <w:marRight w:val="0"/>
      <w:marTop w:val="0"/>
      <w:marBottom w:val="0"/>
      <w:divBdr>
        <w:top w:val="none" w:sz="0" w:space="0" w:color="auto"/>
        <w:left w:val="none" w:sz="0" w:space="0" w:color="auto"/>
        <w:bottom w:val="none" w:sz="0" w:space="0" w:color="auto"/>
        <w:right w:val="none" w:sz="0" w:space="0" w:color="auto"/>
      </w:divBdr>
    </w:div>
    <w:div w:id="674110307">
      <w:bodyDiv w:val="1"/>
      <w:marLeft w:val="0"/>
      <w:marRight w:val="0"/>
      <w:marTop w:val="0"/>
      <w:marBottom w:val="0"/>
      <w:divBdr>
        <w:top w:val="none" w:sz="0" w:space="0" w:color="auto"/>
        <w:left w:val="none" w:sz="0" w:space="0" w:color="auto"/>
        <w:bottom w:val="none" w:sz="0" w:space="0" w:color="auto"/>
        <w:right w:val="none" w:sz="0" w:space="0" w:color="auto"/>
      </w:divBdr>
    </w:div>
    <w:div w:id="674185434">
      <w:bodyDiv w:val="1"/>
      <w:marLeft w:val="0"/>
      <w:marRight w:val="0"/>
      <w:marTop w:val="0"/>
      <w:marBottom w:val="0"/>
      <w:divBdr>
        <w:top w:val="none" w:sz="0" w:space="0" w:color="auto"/>
        <w:left w:val="none" w:sz="0" w:space="0" w:color="auto"/>
        <w:bottom w:val="none" w:sz="0" w:space="0" w:color="auto"/>
        <w:right w:val="none" w:sz="0" w:space="0" w:color="auto"/>
      </w:divBdr>
    </w:div>
    <w:div w:id="674498880">
      <w:bodyDiv w:val="1"/>
      <w:marLeft w:val="0"/>
      <w:marRight w:val="0"/>
      <w:marTop w:val="0"/>
      <w:marBottom w:val="0"/>
      <w:divBdr>
        <w:top w:val="none" w:sz="0" w:space="0" w:color="auto"/>
        <w:left w:val="none" w:sz="0" w:space="0" w:color="auto"/>
        <w:bottom w:val="none" w:sz="0" w:space="0" w:color="auto"/>
        <w:right w:val="none" w:sz="0" w:space="0" w:color="auto"/>
      </w:divBdr>
    </w:div>
    <w:div w:id="674647840">
      <w:bodyDiv w:val="1"/>
      <w:marLeft w:val="0"/>
      <w:marRight w:val="0"/>
      <w:marTop w:val="0"/>
      <w:marBottom w:val="0"/>
      <w:divBdr>
        <w:top w:val="none" w:sz="0" w:space="0" w:color="auto"/>
        <w:left w:val="none" w:sz="0" w:space="0" w:color="auto"/>
        <w:bottom w:val="none" w:sz="0" w:space="0" w:color="auto"/>
        <w:right w:val="none" w:sz="0" w:space="0" w:color="auto"/>
      </w:divBdr>
    </w:div>
    <w:div w:id="674651976">
      <w:bodyDiv w:val="1"/>
      <w:marLeft w:val="0"/>
      <w:marRight w:val="0"/>
      <w:marTop w:val="0"/>
      <w:marBottom w:val="0"/>
      <w:divBdr>
        <w:top w:val="none" w:sz="0" w:space="0" w:color="auto"/>
        <w:left w:val="none" w:sz="0" w:space="0" w:color="auto"/>
        <w:bottom w:val="none" w:sz="0" w:space="0" w:color="auto"/>
        <w:right w:val="none" w:sz="0" w:space="0" w:color="auto"/>
      </w:divBdr>
    </w:div>
    <w:div w:id="674767198">
      <w:bodyDiv w:val="1"/>
      <w:marLeft w:val="0"/>
      <w:marRight w:val="0"/>
      <w:marTop w:val="0"/>
      <w:marBottom w:val="0"/>
      <w:divBdr>
        <w:top w:val="none" w:sz="0" w:space="0" w:color="auto"/>
        <w:left w:val="none" w:sz="0" w:space="0" w:color="auto"/>
        <w:bottom w:val="none" w:sz="0" w:space="0" w:color="auto"/>
        <w:right w:val="none" w:sz="0" w:space="0" w:color="auto"/>
      </w:divBdr>
    </w:div>
    <w:div w:id="674963224">
      <w:bodyDiv w:val="1"/>
      <w:marLeft w:val="0"/>
      <w:marRight w:val="0"/>
      <w:marTop w:val="0"/>
      <w:marBottom w:val="0"/>
      <w:divBdr>
        <w:top w:val="none" w:sz="0" w:space="0" w:color="auto"/>
        <w:left w:val="none" w:sz="0" w:space="0" w:color="auto"/>
        <w:bottom w:val="none" w:sz="0" w:space="0" w:color="auto"/>
        <w:right w:val="none" w:sz="0" w:space="0" w:color="auto"/>
      </w:divBdr>
    </w:div>
    <w:div w:id="675308242">
      <w:bodyDiv w:val="1"/>
      <w:marLeft w:val="0"/>
      <w:marRight w:val="0"/>
      <w:marTop w:val="0"/>
      <w:marBottom w:val="0"/>
      <w:divBdr>
        <w:top w:val="none" w:sz="0" w:space="0" w:color="auto"/>
        <w:left w:val="none" w:sz="0" w:space="0" w:color="auto"/>
        <w:bottom w:val="none" w:sz="0" w:space="0" w:color="auto"/>
        <w:right w:val="none" w:sz="0" w:space="0" w:color="auto"/>
      </w:divBdr>
    </w:div>
    <w:div w:id="675350838">
      <w:bodyDiv w:val="1"/>
      <w:marLeft w:val="0"/>
      <w:marRight w:val="0"/>
      <w:marTop w:val="0"/>
      <w:marBottom w:val="0"/>
      <w:divBdr>
        <w:top w:val="none" w:sz="0" w:space="0" w:color="auto"/>
        <w:left w:val="none" w:sz="0" w:space="0" w:color="auto"/>
        <w:bottom w:val="none" w:sz="0" w:space="0" w:color="auto"/>
        <w:right w:val="none" w:sz="0" w:space="0" w:color="auto"/>
      </w:divBdr>
    </w:div>
    <w:div w:id="675351932">
      <w:bodyDiv w:val="1"/>
      <w:marLeft w:val="0"/>
      <w:marRight w:val="0"/>
      <w:marTop w:val="0"/>
      <w:marBottom w:val="0"/>
      <w:divBdr>
        <w:top w:val="none" w:sz="0" w:space="0" w:color="auto"/>
        <w:left w:val="none" w:sz="0" w:space="0" w:color="auto"/>
        <w:bottom w:val="none" w:sz="0" w:space="0" w:color="auto"/>
        <w:right w:val="none" w:sz="0" w:space="0" w:color="auto"/>
      </w:divBdr>
    </w:div>
    <w:div w:id="675426817">
      <w:bodyDiv w:val="1"/>
      <w:marLeft w:val="0"/>
      <w:marRight w:val="0"/>
      <w:marTop w:val="0"/>
      <w:marBottom w:val="0"/>
      <w:divBdr>
        <w:top w:val="none" w:sz="0" w:space="0" w:color="auto"/>
        <w:left w:val="none" w:sz="0" w:space="0" w:color="auto"/>
        <w:bottom w:val="none" w:sz="0" w:space="0" w:color="auto"/>
        <w:right w:val="none" w:sz="0" w:space="0" w:color="auto"/>
      </w:divBdr>
    </w:div>
    <w:div w:id="676006327">
      <w:bodyDiv w:val="1"/>
      <w:marLeft w:val="0"/>
      <w:marRight w:val="0"/>
      <w:marTop w:val="0"/>
      <w:marBottom w:val="0"/>
      <w:divBdr>
        <w:top w:val="none" w:sz="0" w:space="0" w:color="auto"/>
        <w:left w:val="none" w:sz="0" w:space="0" w:color="auto"/>
        <w:bottom w:val="none" w:sz="0" w:space="0" w:color="auto"/>
        <w:right w:val="none" w:sz="0" w:space="0" w:color="auto"/>
      </w:divBdr>
    </w:div>
    <w:div w:id="676008280">
      <w:bodyDiv w:val="1"/>
      <w:marLeft w:val="0"/>
      <w:marRight w:val="0"/>
      <w:marTop w:val="0"/>
      <w:marBottom w:val="0"/>
      <w:divBdr>
        <w:top w:val="none" w:sz="0" w:space="0" w:color="auto"/>
        <w:left w:val="none" w:sz="0" w:space="0" w:color="auto"/>
        <w:bottom w:val="none" w:sz="0" w:space="0" w:color="auto"/>
        <w:right w:val="none" w:sz="0" w:space="0" w:color="auto"/>
      </w:divBdr>
    </w:div>
    <w:div w:id="676735800">
      <w:bodyDiv w:val="1"/>
      <w:marLeft w:val="0"/>
      <w:marRight w:val="0"/>
      <w:marTop w:val="0"/>
      <w:marBottom w:val="0"/>
      <w:divBdr>
        <w:top w:val="none" w:sz="0" w:space="0" w:color="auto"/>
        <w:left w:val="none" w:sz="0" w:space="0" w:color="auto"/>
        <w:bottom w:val="none" w:sz="0" w:space="0" w:color="auto"/>
        <w:right w:val="none" w:sz="0" w:space="0" w:color="auto"/>
      </w:divBdr>
    </w:div>
    <w:div w:id="676808344">
      <w:bodyDiv w:val="1"/>
      <w:marLeft w:val="0"/>
      <w:marRight w:val="0"/>
      <w:marTop w:val="0"/>
      <w:marBottom w:val="0"/>
      <w:divBdr>
        <w:top w:val="none" w:sz="0" w:space="0" w:color="auto"/>
        <w:left w:val="none" w:sz="0" w:space="0" w:color="auto"/>
        <w:bottom w:val="none" w:sz="0" w:space="0" w:color="auto"/>
        <w:right w:val="none" w:sz="0" w:space="0" w:color="auto"/>
      </w:divBdr>
    </w:div>
    <w:div w:id="676813356">
      <w:bodyDiv w:val="1"/>
      <w:marLeft w:val="0"/>
      <w:marRight w:val="0"/>
      <w:marTop w:val="0"/>
      <w:marBottom w:val="0"/>
      <w:divBdr>
        <w:top w:val="none" w:sz="0" w:space="0" w:color="auto"/>
        <w:left w:val="none" w:sz="0" w:space="0" w:color="auto"/>
        <w:bottom w:val="none" w:sz="0" w:space="0" w:color="auto"/>
        <w:right w:val="none" w:sz="0" w:space="0" w:color="auto"/>
      </w:divBdr>
    </w:div>
    <w:div w:id="677005084">
      <w:bodyDiv w:val="1"/>
      <w:marLeft w:val="0"/>
      <w:marRight w:val="0"/>
      <w:marTop w:val="0"/>
      <w:marBottom w:val="0"/>
      <w:divBdr>
        <w:top w:val="none" w:sz="0" w:space="0" w:color="auto"/>
        <w:left w:val="none" w:sz="0" w:space="0" w:color="auto"/>
        <w:bottom w:val="none" w:sz="0" w:space="0" w:color="auto"/>
        <w:right w:val="none" w:sz="0" w:space="0" w:color="auto"/>
      </w:divBdr>
    </w:div>
    <w:div w:id="677197878">
      <w:bodyDiv w:val="1"/>
      <w:marLeft w:val="0"/>
      <w:marRight w:val="0"/>
      <w:marTop w:val="0"/>
      <w:marBottom w:val="0"/>
      <w:divBdr>
        <w:top w:val="none" w:sz="0" w:space="0" w:color="auto"/>
        <w:left w:val="none" w:sz="0" w:space="0" w:color="auto"/>
        <w:bottom w:val="none" w:sz="0" w:space="0" w:color="auto"/>
        <w:right w:val="none" w:sz="0" w:space="0" w:color="auto"/>
      </w:divBdr>
    </w:div>
    <w:div w:id="677542371">
      <w:bodyDiv w:val="1"/>
      <w:marLeft w:val="0"/>
      <w:marRight w:val="0"/>
      <w:marTop w:val="0"/>
      <w:marBottom w:val="0"/>
      <w:divBdr>
        <w:top w:val="none" w:sz="0" w:space="0" w:color="auto"/>
        <w:left w:val="none" w:sz="0" w:space="0" w:color="auto"/>
        <w:bottom w:val="none" w:sz="0" w:space="0" w:color="auto"/>
        <w:right w:val="none" w:sz="0" w:space="0" w:color="auto"/>
      </w:divBdr>
    </w:div>
    <w:div w:id="677586002">
      <w:bodyDiv w:val="1"/>
      <w:marLeft w:val="0"/>
      <w:marRight w:val="0"/>
      <w:marTop w:val="0"/>
      <w:marBottom w:val="0"/>
      <w:divBdr>
        <w:top w:val="none" w:sz="0" w:space="0" w:color="auto"/>
        <w:left w:val="none" w:sz="0" w:space="0" w:color="auto"/>
        <w:bottom w:val="none" w:sz="0" w:space="0" w:color="auto"/>
        <w:right w:val="none" w:sz="0" w:space="0" w:color="auto"/>
      </w:divBdr>
    </w:div>
    <w:div w:id="678041712">
      <w:bodyDiv w:val="1"/>
      <w:marLeft w:val="0"/>
      <w:marRight w:val="0"/>
      <w:marTop w:val="0"/>
      <w:marBottom w:val="0"/>
      <w:divBdr>
        <w:top w:val="none" w:sz="0" w:space="0" w:color="auto"/>
        <w:left w:val="none" w:sz="0" w:space="0" w:color="auto"/>
        <w:bottom w:val="none" w:sz="0" w:space="0" w:color="auto"/>
        <w:right w:val="none" w:sz="0" w:space="0" w:color="auto"/>
      </w:divBdr>
    </w:div>
    <w:div w:id="678044101">
      <w:bodyDiv w:val="1"/>
      <w:marLeft w:val="0"/>
      <w:marRight w:val="0"/>
      <w:marTop w:val="0"/>
      <w:marBottom w:val="0"/>
      <w:divBdr>
        <w:top w:val="none" w:sz="0" w:space="0" w:color="auto"/>
        <w:left w:val="none" w:sz="0" w:space="0" w:color="auto"/>
        <w:bottom w:val="none" w:sz="0" w:space="0" w:color="auto"/>
        <w:right w:val="none" w:sz="0" w:space="0" w:color="auto"/>
      </w:divBdr>
    </w:div>
    <w:div w:id="678315261">
      <w:bodyDiv w:val="1"/>
      <w:marLeft w:val="0"/>
      <w:marRight w:val="0"/>
      <w:marTop w:val="0"/>
      <w:marBottom w:val="0"/>
      <w:divBdr>
        <w:top w:val="none" w:sz="0" w:space="0" w:color="auto"/>
        <w:left w:val="none" w:sz="0" w:space="0" w:color="auto"/>
        <w:bottom w:val="none" w:sz="0" w:space="0" w:color="auto"/>
        <w:right w:val="none" w:sz="0" w:space="0" w:color="auto"/>
      </w:divBdr>
    </w:div>
    <w:div w:id="678502883">
      <w:bodyDiv w:val="1"/>
      <w:marLeft w:val="0"/>
      <w:marRight w:val="0"/>
      <w:marTop w:val="0"/>
      <w:marBottom w:val="0"/>
      <w:divBdr>
        <w:top w:val="none" w:sz="0" w:space="0" w:color="auto"/>
        <w:left w:val="none" w:sz="0" w:space="0" w:color="auto"/>
        <w:bottom w:val="none" w:sz="0" w:space="0" w:color="auto"/>
        <w:right w:val="none" w:sz="0" w:space="0" w:color="auto"/>
      </w:divBdr>
      <w:divsChild>
        <w:div w:id="1058936548">
          <w:marLeft w:val="480"/>
          <w:marRight w:val="0"/>
          <w:marTop w:val="0"/>
          <w:marBottom w:val="0"/>
          <w:divBdr>
            <w:top w:val="none" w:sz="0" w:space="0" w:color="auto"/>
            <w:left w:val="none" w:sz="0" w:space="0" w:color="auto"/>
            <w:bottom w:val="none" w:sz="0" w:space="0" w:color="auto"/>
            <w:right w:val="none" w:sz="0" w:space="0" w:color="auto"/>
          </w:divBdr>
        </w:div>
        <w:div w:id="1018509981">
          <w:marLeft w:val="480"/>
          <w:marRight w:val="0"/>
          <w:marTop w:val="0"/>
          <w:marBottom w:val="0"/>
          <w:divBdr>
            <w:top w:val="none" w:sz="0" w:space="0" w:color="auto"/>
            <w:left w:val="none" w:sz="0" w:space="0" w:color="auto"/>
            <w:bottom w:val="none" w:sz="0" w:space="0" w:color="auto"/>
            <w:right w:val="none" w:sz="0" w:space="0" w:color="auto"/>
          </w:divBdr>
        </w:div>
        <w:div w:id="606353597">
          <w:marLeft w:val="480"/>
          <w:marRight w:val="0"/>
          <w:marTop w:val="0"/>
          <w:marBottom w:val="0"/>
          <w:divBdr>
            <w:top w:val="none" w:sz="0" w:space="0" w:color="auto"/>
            <w:left w:val="none" w:sz="0" w:space="0" w:color="auto"/>
            <w:bottom w:val="none" w:sz="0" w:space="0" w:color="auto"/>
            <w:right w:val="none" w:sz="0" w:space="0" w:color="auto"/>
          </w:divBdr>
        </w:div>
        <w:div w:id="914507821">
          <w:marLeft w:val="480"/>
          <w:marRight w:val="0"/>
          <w:marTop w:val="0"/>
          <w:marBottom w:val="0"/>
          <w:divBdr>
            <w:top w:val="none" w:sz="0" w:space="0" w:color="auto"/>
            <w:left w:val="none" w:sz="0" w:space="0" w:color="auto"/>
            <w:bottom w:val="none" w:sz="0" w:space="0" w:color="auto"/>
            <w:right w:val="none" w:sz="0" w:space="0" w:color="auto"/>
          </w:divBdr>
        </w:div>
        <w:div w:id="130556610">
          <w:marLeft w:val="480"/>
          <w:marRight w:val="0"/>
          <w:marTop w:val="0"/>
          <w:marBottom w:val="0"/>
          <w:divBdr>
            <w:top w:val="none" w:sz="0" w:space="0" w:color="auto"/>
            <w:left w:val="none" w:sz="0" w:space="0" w:color="auto"/>
            <w:bottom w:val="none" w:sz="0" w:space="0" w:color="auto"/>
            <w:right w:val="none" w:sz="0" w:space="0" w:color="auto"/>
          </w:divBdr>
        </w:div>
        <w:div w:id="2131632004">
          <w:marLeft w:val="480"/>
          <w:marRight w:val="0"/>
          <w:marTop w:val="0"/>
          <w:marBottom w:val="0"/>
          <w:divBdr>
            <w:top w:val="none" w:sz="0" w:space="0" w:color="auto"/>
            <w:left w:val="none" w:sz="0" w:space="0" w:color="auto"/>
            <w:bottom w:val="none" w:sz="0" w:space="0" w:color="auto"/>
            <w:right w:val="none" w:sz="0" w:space="0" w:color="auto"/>
          </w:divBdr>
        </w:div>
        <w:div w:id="261374402">
          <w:marLeft w:val="480"/>
          <w:marRight w:val="0"/>
          <w:marTop w:val="0"/>
          <w:marBottom w:val="0"/>
          <w:divBdr>
            <w:top w:val="none" w:sz="0" w:space="0" w:color="auto"/>
            <w:left w:val="none" w:sz="0" w:space="0" w:color="auto"/>
            <w:bottom w:val="none" w:sz="0" w:space="0" w:color="auto"/>
            <w:right w:val="none" w:sz="0" w:space="0" w:color="auto"/>
          </w:divBdr>
        </w:div>
        <w:div w:id="1433478386">
          <w:marLeft w:val="480"/>
          <w:marRight w:val="0"/>
          <w:marTop w:val="0"/>
          <w:marBottom w:val="0"/>
          <w:divBdr>
            <w:top w:val="none" w:sz="0" w:space="0" w:color="auto"/>
            <w:left w:val="none" w:sz="0" w:space="0" w:color="auto"/>
            <w:bottom w:val="none" w:sz="0" w:space="0" w:color="auto"/>
            <w:right w:val="none" w:sz="0" w:space="0" w:color="auto"/>
          </w:divBdr>
        </w:div>
        <w:div w:id="1497266226">
          <w:marLeft w:val="480"/>
          <w:marRight w:val="0"/>
          <w:marTop w:val="0"/>
          <w:marBottom w:val="0"/>
          <w:divBdr>
            <w:top w:val="none" w:sz="0" w:space="0" w:color="auto"/>
            <w:left w:val="none" w:sz="0" w:space="0" w:color="auto"/>
            <w:bottom w:val="none" w:sz="0" w:space="0" w:color="auto"/>
            <w:right w:val="none" w:sz="0" w:space="0" w:color="auto"/>
          </w:divBdr>
        </w:div>
        <w:div w:id="838276877">
          <w:marLeft w:val="480"/>
          <w:marRight w:val="0"/>
          <w:marTop w:val="0"/>
          <w:marBottom w:val="0"/>
          <w:divBdr>
            <w:top w:val="none" w:sz="0" w:space="0" w:color="auto"/>
            <w:left w:val="none" w:sz="0" w:space="0" w:color="auto"/>
            <w:bottom w:val="none" w:sz="0" w:space="0" w:color="auto"/>
            <w:right w:val="none" w:sz="0" w:space="0" w:color="auto"/>
          </w:divBdr>
        </w:div>
        <w:div w:id="1452286070">
          <w:marLeft w:val="480"/>
          <w:marRight w:val="0"/>
          <w:marTop w:val="0"/>
          <w:marBottom w:val="0"/>
          <w:divBdr>
            <w:top w:val="none" w:sz="0" w:space="0" w:color="auto"/>
            <w:left w:val="none" w:sz="0" w:space="0" w:color="auto"/>
            <w:bottom w:val="none" w:sz="0" w:space="0" w:color="auto"/>
            <w:right w:val="none" w:sz="0" w:space="0" w:color="auto"/>
          </w:divBdr>
        </w:div>
        <w:div w:id="1313093949">
          <w:marLeft w:val="480"/>
          <w:marRight w:val="0"/>
          <w:marTop w:val="0"/>
          <w:marBottom w:val="0"/>
          <w:divBdr>
            <w:top w:val="none" w:sz="0" w:space="0" w:color="auto"/>
            <w:left w:val="none" w:sz="0" w:space="0" w:color="auto"/>
            <w:bottom w:val="none" w:sz="0" w:space="0" w:color="auto"/>
            <w:right w:val="none" w:sz="0" w:space="0" w:color="auto"/>
          </w:divBdr>
        </w:div>
        <w:div w:id="1951007494">
          <w:marLeft w:val="480"/>
          <w:marRight w:val="0"/>
          <w:marTop w:val="0"/>
          <w:marBottom w:val="0"/>
          <w:divBdr>
            <w:top w:val="none" w:sz="0" w:space="0" w:color="auto"/>
            <w:left w:val="none" w:sz="0" w:space="0" w:color="auto"/>
            <w:bottom w:val="none" w:sz="0" w:space="0" w:color="auto"/>
            <w:right w:val="none" w:sz="0" w:space="0" w:color="auto"/>
          </w:divBdr>
        </w:div>
        <w:div w:id="367488823">
          <w:marLeft w:val="480"/>
          <w:marRight w:val="0"/>
          <w:marTop w:val="0"/>
          <w:marBottom w:val="0"/>
          <w:divBdr>
            <w:top w:val="none" w:sz="0" w:space="0" w:color="auto"/>
            <w:left w:val="none" w:sz="0" w:space="0" w:color="auto"/>
            <w:bottom w:val="none" w:sz="0" w:space="0" w:color="auto"/>
            <w:right w:val="none" w:sz="0" w:space="0" w:color="auto"/>
          </w:divBdr>
        </w:div>
        <w:div w:id="1285842024">
          <w:marLeft w:val="480"/>
          <w:marRight w:val="0"/>
          <w:marTop w:val="0"/>
          <w:marBottom w:val="0"/>
          <w:divBdr>
            <w:top w:val="none" w:sz="0" w:space="0" w:color="auto"/>
            <w:left w:val="none" w:sz="0" w:space="0" w:color="auto"/>
            <w:bottom w:val="none" w:sz="0" w:space="0" w:color="auto"/>
            <w:right w:val="none" w:sz="0" w:space="0" w:color="auto"/>
          </w:divBdr>
        </w:div>
        <w:div w:id="543905843">
          <w:marLeft w:val="480"/>
          <w:marRight w:val="0"/>
          <w:marTop w:val="0"/>
          <w:marBottom w:val="0"/>
          <w:divBdr>
            <w:top w:val="none" w:sz="0" w:space="0" w:color="auto"/>
            <w:left w:val="none" w:sz="0" w:space="0" w:color="auto"/>
            <w:bottom w:val="none" w:sz="0" w:space="0" w:color="auto"/>
            <w:right w:val="none" w:sz="0" w:space="0" w:color="auto"/>
          </w:divBdr>
        </w:div>
        <w:div w:id="1155491108">
          <w:marLeft w:val="480"/>
          <w:marRight w:val="0"/>
          <w:marTop w:val="0"/>
          <w:marBottom w:val="0"/>
          <w:divBdr>
            <w:top w:val="none" w:sz="0" w:space="0" w:color="auto"/>
            <w:left w:val="none" w:sz="0" w:space="0" w:color="auto"/>
            <w:bottom w:val="none" w:sz="0" w:space="0" w:color="auto"/>
            <w:right w:val="none" w:sz="0" w:space="0" w:color="auto"/>
          </w:divBdr>
        </w:div>
        <w:div w:id="1138033561">
          <w:marLeft w:val="480"/>
          <w:marRight w:val="0"/>
          <w:marTop w:val="0"/>
          <w:marBottom w:val="0"/>
          <w:divBdr>
            <w:top w:val="none" w:sz="0" w:space="0" w:color="auto"/>
            <w:left w:val="none" w:sz="0" w:space="0" w:color="auto"/>
            <w:bottom w:val="none" w:sz="0" w:space="0" w:color="auto"/>
            <w:right w:val="none" w:sz="0" w:space="0" w:color="auto"/>
          </w:divBdr>
        </w:div>
        <w:div w:id="501815273">
          <w:marLeft w:val="480"/>
          <w:marRight w:val="0"/>
          <w:marTop w:val="0"/>
          <w:marBottom w:val="0"/>
          <w:divBdr>
            <w:top w:val="none" w:sz="0" w:space="0" w:color="auto"/>
            <w:left w:val="none" w:sz="0" w:space="0" w:color="auto"/>
            <w:bottom w:val="none" w:sz="0" w:space="0" w:color="auto"/>
            <w:right w:val="none" w:sz="0" w:space="0" w:color="auto"/>
          </w:divBdr>
        </w:div>
        <w:div w:id="1131366012">
          <w:marLeft w:val="480"/>
          <w:marRight w:val="0"/>
          <w:marTop w:val="0"/>
          <w:marBottom w:val="0"/>
          <w:divBdr>
            <w:top w:val="none" w:sz="0" w:space="0" w:color="auto"/>
            <w:left w:val="none" w:sz="0" w:space="0" w:color="auto"/>
            <w:bottom w:val="none" w:sz="0" w:space="0" w:color="auto"/>
            <w:right w:val="none" w:sz="0" w:space="0" w:color="auto"/>
          </w:divBdr>
        </w:div>
        <w:div w:id="771585077">
          <w:marLeft w:val="480"/>
          <w:marRight w:val="0"/>
          <w:marTop w:val="0"/>
          <w:marBottom w:val="0"/>
          <w:divBdr>
            <w:top w:val="none" w:sz="0" w:space="0" w:color="auto"/>
            <w:left w:val="none" w:sz="0" w:space="0" w:color="auto"/>
            <w:bottom w:val="none" w:sz="0" w:space="0" w:color="auto"/>
            <w:right w:val="none" w:sz="0" w:space="0" w:color="auto"/>
          </w:divBdr>
        </w:div>
        <w:div w:id="1220945745">
          <w:marLeft w:val="480"/>
          <w:marRight w:val="0"/>
          <w:marTop w:val="0"/>
          <w:marBottom w:val="0"/>
          <w:divBdr>
            <w:top w:val="none" w:sz="0" w:space="0" w:color="auto"/>
            <w:left w:val="none" w:sz="0" w:space="0" w:color="auto"/>
            <w:bottom w:val="none" w:sz="0" w:space="0" w:color="auto"/>
            <w:right w:val="none" w:sz="0" w:space="0" w:color="auto"/>
          </w:divBdr>
        </w:div>
        <w:div w:id="1492329902">
          <w:marLeft w:val="480"/>
          <w:marRight w:val="0"/>
          <w:marTop w:val="0"/>
          <w:marBottom w:val="0"/>
          <w:divBdr>
            <w:top w:val="none" w:sz="0" w:space="0" w:color="auto"/>
            <w:left w:val="none" w:sz="0" w:space="0" w:color="auto"/>
            <w:bottom w:val="none" w:sz="0" w:space="0" w:color="auto"/>
            <w:right w:val="none" w:sz="0" w:space="0" w:color="auto"/>
          </w:divBdr>
        </w:div>
        <w:div w:id="594362457">
          <w:marLeft w:val="480"/>
          <w:marRight w:val="0"/>
          <w:marTop w:val="0"/>
          <w:marBottom w:val="0"/>
          <w:divBdr>
            <w:top w:val="none" w:sz="0" w:space="0" w:color="auto"/>
            <w:left w:val="none" w:sz="0" w:space="0" w:color="auto"/>
            <w:bottom w:val="none" w:sz="0" w:space="0" w:color="auto"/>
            <w:right w:val="none" w:sz="0" w:space="0" w:color="auto"/>
          </w:divBdr>
        </w:div>
        <w:div w:id="806357981">
          <w:marLeft w:val="480"/>
          <w:marRight w:val="0"/>
          <w:marTop w:val="0"/>
          <w:marBottom w:val="0"/>
          <w:divBdr>
            <w:top w:val="none" w:sz="0" w:space="0" w:color="auto"/>
            <w:left w:val="none" w:sz="0" w:space="0" w:color="auto"/>
            <w:bottom w:val="none" w:sz="0" w:space="0" w:color="auto"/>
            <w:right w:val="none" w:sz="0" w:space="0" w:color="auto"/>
          </w:divBdr>
        </w:div>
        <w:div w:id="886915423">
          <w:marLeft w:val="480"/>
          <w:marRight w:val="0"/>
          <w:marTop w:val="0"/>
          <w:marBottom w:val="0"/>
          <w:divBdr>
            <w:top w:val="none" w:sz="0" w:space="0" w:color="auto"/>
            <w:left w:val="none" w:sz="0" w:space="0" w:color="auto"/>
            <w:bottom w:val="none" w:sz="0" w:space="0" w:color="auto"/>
            <w:right w:val="none" w:sz="0" w:space="0" w:color="auto"/>
          </w:divBdr>
        </w:div>
        <w:div w:id="2133403933">
          <w:marLeft w:val="480"/>
          <w:marRight w:val="0"/>
          <w:marTop w:val="0"/>
          <w:marBottom w:val="0"/>
          <w:divBdr>
            <w:top w:val="none" w:sz="0" w:space="0" w:color="auto"/>
            <w:left w:val="none" w:sz="0" w:space="0" w:color="auto"/>
            <w:bottom w:val="none" w:sz="0" w:space="0" w:color="auto"/>
            <w:right w:val="none" w:sz="0" w:space="0" w:color="auto"/>
          </w:divBdr>
        </w:div>
        <w:div w:id="1135876952">
          <w:marLeft w:val="480"/>
          <w:marRight w:val="0"/>
          <w:marTop w:val="0"/>
          <w:marBottom w:val="0"/>
          <w:divBdr>
            <w:top w:val="none" w:sz="0" w:space="0" w:color="auto"/>
            <w:left w:val="none" w:sz="0" w:space="0" w:color="auto"/>
            <w:bottom w:val="none" w:sz="0" w:space="0" w:color="auto"/>
            <w:right w:val="none" w:sz="0" w:space="0" w:color="auto"/>
          </w:divBdr>
        </w:div>
        <w:div w:id="358435627">
          <w:marLeft w:val="480"/>
          <w:marRight w:val="0"/>
          <w:marTop w:val="0"/>
          <w:marBottom w:val="0"/>
          <w:divBdr>
            <w:top w:val="none" w:sz="0" w:space="0" w:color="auto"/>
            <w:left w:val="none" w:sz="0" w:space="0" w:color="auto"/>
            <w:bottom w:val="none" w:sz="0" w:space="0" w:color="auto"/>
            <w:right w:val="none" w:sz="0" w:space="0" w:color="auto"/>
          </w:divBdr>
        </w:div>
        <w:div w:id="1005473999">
          <w:marLeft w:val="480"/>
          <w:marRight w:val="0"/>
          <w:marTop w:val="0"/>
          <w:marBottom w:val="0"/>
          <w:divBdr>
            <w:top w:val="none" w:sz="0" w:space="0" w:color="auto"/>
            <w:left w:val="none" w:sz="0" w:space="0" w:color="auto"/>
            <w:bottom w:val="none" w:sz="0" w:space="0" w:color="auto"/>
            <w:right w:val="none" w:sz="0" w:space="0" w:color="auto"/>
          </w:divBdr>
        </w:div>
        <w:div w:id="713507748">
          <w:marLeft w:val="480"/>
          <w:marRight w:val="0"/>
          <w:marTop w:val="0"/>
          <w:marBottom w:val="0"/>
          <w:divBdr>
            <w:top w:val="none" w:sz="0" w:space="0" w:color="auto"/>
            <w:left w:val="none" w:sz="0" w:space="0" w:color="auto"/>
            <w:bottom w:val="none" w:sz="0" w:space="0" w:color="auto"/>
            <w:right w:val="none" w:sz="0" w:space="0" w:color="auto"/>
          </w:divBdr>
        </w:div>
        <w:div w:id="2072463873">
          <w:marLeft w:val="480"/>
          <w:marRight w:val="0"/>
          <w:marTop w:val="0"/>
          <w:marBottom w:val="0"/>
          <w:divBdr>
            <w:top w:val="none" w:sz="0" w:space="0" w:color="auto"/>
            <w:left w:val="none" w:sz="0" w:space="0" w:color="auto"/>
            <w:bottom w:val="none" w:sz="0" w:space="0" w:color="auto"/>
            <w:right w:val="none" w:sz="0" w:space="0" w:color="auto"/>
          </w:divBdr>
        </w:div>
        <w:div w:id="714085179">
          <w:marLeft w:val="480"/>
          <w:marRight w:val="0"/>
          <w:marTop w:val="0"/>
          <w:marBottom w:val="0"/>
          <w:divBdr>
            <w:top w:val="none" w:sz="0" w:space="0" w:color="auto"/>
            <w:left w:val="none" w:sz="0" w:space="0" w:color="auto"/>
            <w:bottom w:val="none" w:sz="0" w:space="0" w:color="auto"/>
            <w:right w:val="none" w:sz="0" w:space="0" w:color="auto"/>
          </w:divBdr>
        </w:div>
        <w:div w:id="1190946584">
          <w:marLeft w:val="480"/>
          <w:marRight w:val="0"/>
          <w:marTop w:val="0"/>
          <w:marBottom w:val="0"/>
          <w:divBdr>
            <w:top w:val="none" w:sz="0" w:space="0" w:color="auto"/>
            <w:left w:val="none" w:sz="0" w:space="0" w:color="auto"/>
            <w:bottom w:val="none" w:sz="0" w:space="0" w:color="auto"/>
            <w:right w:val="none" w:sz="0" w:space="0" w:color="auto"/>
          </w:divBdr>
        </w:div>
        <w:div w:id="828057328">
          <w:marLeft w:val="480"/>
          <w:marRight w:val="0"/>
          <w:marTop w:val="0"/>
          <w:marBottom w:val="0"/>
          <w:divBdr>
            <w:top w:val="none" w:sz="0" w:space="0" w:color="auto"/>
            <w:left w:val="none" w:sz="0" w:space="0" w:color="auto"/>
            <w:bottom w:val="none" w:sz="0" w:space="0" w:color="auto"/>
            <w:right w:val="none" w:sz="0" w:space="0" w:color="auto"/>
          </w:divBdr>
        </w:div>
        <w:div w:id="1341160967">
          <w:marLeft w:val="480"/>
          <w:marRight w:val="0"/>
          <w:marTop w:val="0"/>
          <w:marBottom w:val="0"/>
          <w:divBdr>
            <w:top w:val="none" w:sz="0" w:space="0" w:color="auto"/>
            <w:left w:val="none" w:sz="0" w:space="0" w:color="auto"/>
            <w:bottom w:val="none" w:sz="0" w:space="0" w:color="auto"/>
            <w:right w:val="none" w:sz="0" w:space="0" w:color="auto"/>
          </w:divBdr>
        </w:div>
        <w:div w:id="261570490">
          <w:marLeft w:val="480"/>
          <w:marRight w:val="0"/>
          <w:marTop w:val="0"/>
          <w:marBottom w:val="0"/>
          <w:divBdr>
            <w:top w:val="none" w:sz="0" w:space="0" w:color="auto"/>
            <w:left w:val="none" w:sz="0" w:space="0" w:color="auto"/>
            <w:bottom w:val="none" w:sz="0" w:space="0" w:color="auto"/>
            <w:right w:val="none" w:sz="0" w:space="0" w:color="auto"/>
          </w:divBdr>
        </w:div>
        <w:div w:id="1261254490">
          <w:marLeft w:val="480"/>
          <w:marRight w:val="0"/>
          <w:marTop w:val="0"/>
          <w:marBottom w:val="0"/>
          <w:divBdr>
            <w:top w:val="none" w:sz="0" w:space="0" w:color="auto"/>
            <w:left w:val="none" w:sz="0" w:space="0" w:color="auto"/>
            <w:bottom w:val="none" w:sz="0" w:space="0" w:color="auto"/>
            <w:right w:val="none" w:sz="0" w:space="0" w:color="auto"/>
          </w:divBdr>
        </w:div>
        <w:div w:id="2137025440">
          <w:marLeft w:val="480"/>
          <w:marRight w:val="0"/>
          <w:marTop w:val="0"/>
          <w:marBottom w:val="0"/>
          <w:divBdr>
            <w:top w:val="none" w:sz="0" w:space="0" w:color="auto"/>
            <w:left w:val="none" w:sz="0" w:space="0" w:color="auto"/>
            <w:bottom w:val="none" w:sz="0" w:space="0" w:color="auto"/>
            <w:right w:val="none" w:sz="0" w:space="0" w:color="auto"/>
          </w:divBdr>
        </w:div>
        <w:div w:id="19017709">
          <w:marLeft w:val="480"/>
          <w:marRight w:val="0"/>
          <w:marTop w:val="0"/>
          <w:marBottom w:val="0"/>
          <w:divBdr>
            <w:top w:val="none" w:sz="0" w:space="0" w:color="auto"/>
            <w:left w:val="none" w:sz="0" w:space="0" w:color="auto"/>
            <w:bottom w:val="none" w:sz="0" w:space="0" w:color="auto"/>
            <w:right w:val="none" w:sz="0" w:space="0" w:color="auto"/>
          </w:divBdr>
        </w:div>
        <w:div w:id="563639640">
          <w:marLeft w:val="480"/>
          <w:marRight w:val="0"/>
          <w:marTop w:val="0"/>
          <w:marBottom w:val="0"/>
          <w:divBdr>
            <w:top w:val="none" w:sz="0" w:space="0" w:color="auto"/>
            <w:left w:val="none" w:sz="0" w:space="0" w:color="auto"/>
            <w:bottom w:val="none" w:sz="0" w:space="0" w:color="auto"/>
            <w:right w:val="none" w:sz="0" w:space="0" w:color="auto"/>
          </w:divBdr>
        </w:div>
        <w:div w:id="1312560203">
          <w:marLeft w:val="480"/>
          <w:marRight w:val="0"/>
          <w:marTop w:val="0"/>
          <w:marBottom w:val="0"/>
          <w:divBdr>
            <w:top w:val="none" w:sz="0" w:space="0" w:color="auto"/>
            <w:left w:val="none" w:sz="0" w:space="0" w:color="auto"/>
            <w:bottom w:val="none" w:sz="0" w:space="0" w:color="auto"/>
            <w:right w:val="none" w:sz="0" w:space="0" w:color="auto"/>
          </w:divBdr>
        </w:div>
        <w:div w:id="298727401">
          <w:marLeft w:val="480"/>
          <w:marRight w:val="0"/>
          <w:marTop w:val="0"/>
          <w:marBottom w:val="0"/>
          <w:divBdr>
            <w:top w:val="none" w:sz="0" w:space="0" w:color="auto"/>
            <w:left w:val="none" w:sz="0" w:space="0" w:color="auto"/>
            <w:bottom w:val="none" w:sz="0" w:space="0" w:color="auto"/>
            <w:right w:val="none" w:sz="0" w:space="0" w:color="auto"/>
          </w:divBdr>
        </w:div>
        <w:div w:id="169568158">
          <w:marLeft w:val="480"/>
          <w:marRight w:val="0"/>
          <w:marTop w:val="0"/>
          <w:marBottom w:val="0"/>
          <w:divBdr>
            <w:top w:val="none" w:sz="0" w:space="0" w:color="auto"/>
            <w:left w:val="none" w:sz="0" w:space="0" w:color="auto"/>
            <w:bottom w:val="none" w:sz="0" w:space="0" w:color="auto"/>
            <w:right w:val="none" w:sz="0" w:space="0" w:color="auto"/>
          </w:divBdr>
        </w:div>
        <w:div w:id="1140726412">
          <w:marLeft w:val="480"/>
          <w:marRight w:val="0"/>
          <w:marTop w:val="0"/>
          <w:marBottom w:val="0"/>
          <w:divBdr>
            <w:top w:val="none" w:sz="0" w:space="0" w:color="auto"/>
            <w:left w:val="none" w:sz="0" w:space="0" w:color="auto"/>
            <w:bottom w:val="none" w:sz="0" w:space="0" w:color="auto"/>
            <w:right w:val="none" w:sz="0" w:space="0" w:color="auto"/>
          </w:divBdr>
        </w:div>
        <w:div w:id="9138525">
          <w:marLeft w:val="480"/>
          <w:marRight w:val="0"/>
          <w:marTop w:val="0"/>
          <w:marBottom w:val="0"/>
          <w:divBdr>
            <w:top w:val="none" w:sz="0" w:space="0" w:color="auto"/>
            <w:left w:val="none" w:sz="0" w:space="0" w:color="auto"/>
            <w:bottom w:val="none" w:sz="0" w:space="0" w:color="auto"/>
            <w:right w:val="none" w:sz="0" w:space="0" w:color="auto"/>
          </w:divBdr>
        </w:div>
        <w:div w:id="646519690">
          <w:marLeft w:val="480"/>
          <w:marRight w:val="0"/>
          <w:marTop w:val="0"/>
          <w:marBottom w:val="0"/>
          <w:divBdr>
            <w:top w:val="none" w:sz="0" w:space="0" w:color="auto"/>
            <w:left w:val="none" w:sz="0" w:space="0" w:color="auto"/>
            <w:bottom w:val="none" w:sz="0" w:space="0" w:color="auto"/>
            <w:right w:val="none" w:sz="0" w:space="0" w:color="auto"/>
          </w:divBdr>
        </w:div>
        <w:div w:id="528377874">
          <w:marLeft w:val="480"/>
          <w:marRight w:val="0"/>
          <w:marTop w:val="0"/>
          <w:marBottom w:val="0"/>
          <w:divBdr>
            <w:top w:val="none" w:sz="0" w:space="0" w:color="auto"/>
            <w:left w:val="none" w:sz="0" w:space="0" w:color="auto"/>
            <w:bottom w:val="none" w:sz="0" w:space="0" w:color="auto"/>
            <w:right w:val="none" w:sz="0" w:space="0" w:color="auto"/>
          </w:divBdr>
        </w:div>
        <w:div w:id="580917566">
          <w:marLeft w:val="480"/>
          <w:marRight w:val="0"/>
          <w:marTop w:val="0"/>
          <w:marBottom w:val="0"/>
          <w:divBdr>
            <w:top w:val="none" w:sz="0" w:space="0" w:color="auto"/>
            <w:left w:val="none" w:sz="0" w:space="0" w:color="auto"/>
            <w:bottom w:val="none" w:sz="0" w:space="0" w:color="auto"/>
            <w:right w:val="none" w:sz="0" w:space="0" w:color="auto"/>
          </w:divBdr>
        </w:div>
        <w:div w:id="1862626493">
          <w:marLeft w:val="480"/>
          <w:marRight w:val="0"/>
          <w:marTop w:val="0"/>
          <w:marBottom w:val="0"/>
          <w:divBdr>
            <w:top w:val="none" w:sz="0" w:space="0" w:color="auto"/>
            <w:left w:val="none" w:sz="0" w:space="0" w:color="auto"/>
            <w:bottom w:val="none" w:sz="0" w:space="0" w:color="auto"/>
            <w:right w:val="none" w:sz="0" w:space="0" w:color="auto"/>
          </w:divBdr>
        </w:div>
        <w:div w:id="1120224376">
          <w:marLeft w:val="480"/>
          <w:marRight w:val="0"/>
          <w:marTop w:val="0"/>
          <w:marBottom w:val="0"/>
          <w:divBdr>
            <w:top w:val="none" w:sz="0" w:space="0" w:color="auto"/>
            <w:left w:val="none" w:sz="0" w:space="0" w:color="auto"/>
            <w:bottom w:val="none" w:sz="0" w:space="0" w:color="auto"/>
            <w:right w:val="none" w:sz="0" w:space="0" w:color="auto"/>
          </w:divBdr>
        </w:div>
        <w:div w:id="1554923557">
          <w:marLeft w:val="480"/>
          <w:marRight w:val="0"/>
          <w:marTop w:val="0"/>
          <w:marBottom w:val="0"/>
          <w:divBdr>
            <w:top w:val="none" w:sz="0" w:space="0" w:color="auto"/>
            <w:left w:val="none" w:sz="0" w:space="0" w:color="auto"/>
            <w:bottom w:val="none" w:sz="0" w:space="0" w:color="auto"/>
            <w:right w:val="none" w:sz="0" w:space="0" w:color="auto"/>
          </w:divBdr>
        </w:div>
        <w:div w:id="1792280343">
          <w:marLeft w:val="480"/>
          <w:marRight w:val="0"/>
          <w:marTop w:val="0"/>
          <w:marBottom w:val="0"/>
          <w:divBdr>
            <w:top w:val="none" w:sz="0" w:space="0" w:color="auto"/>
            <w:left w:val="none" w:sz="0" w:space="0" w:color="auto"/>
            <w:bottom w:val="none" w:sz="0" w:space="0" w:color="auto"/>
            <w:right w:val="none" w:sz="0" w:space="0" w:color="auto"/>
          </w:divBdr>
        </w:div>
        <w:div w:id="388458632">
          <w:marLeft w:val="480"/>
          <w:marRight w:val="0"/>
          <w:marTop w:val="0"/>
          <w:marBottom w:val="0"/>
          <w:divBdr>
            <w:top w:val="none" w:sz="0" w:space="0" w:color="auto"/>
            <w:left w:val="none" w:sz="0" w:space="0" w:color="auto"/>
            <w:bottom w:val="none" w:sz="0" w:space="0" w:color="auto"/>
            <w:right w:val="none" w:sz="0" w:space="0" w:color="auto"/>
          </w:divBdr>
        </w:div>
        <w:div w:id="1131443066">
          <w:marLeft w:val="480"/>
          <w:marRight w:val="0"/>
          <w:marTop w:val="0"/>
          <w:marBottom w:val="0"/>
          <w:divBdr>
            <w:top w:val="none" w:sz="0" w:space="0" w:color="auto"/>
            <w:left w:val="none" w:sz="0" w:space="0" w:color="auto"/>
            <w:bottom w:val="none" w:sz="0" w:space="0" w:color="auto"/>
            <w:right w:val="none" w:sz="0" w:space="0" w:color="auto"/>
          </w:divBdr>
        </w:div>
        <w:div w:id="1222402724">
          <w:marLeft w:val="480"/>
          <w:marRight w:val="0"/>
          <w:marTop w:val="0"/>
          <w:marBottom w:val="0"/>
          <w:divBdr>
            <w:top w:val="none" w:sz="0" w:space="0" w:color="auto"/>
            <w:left w:val="none" w:sz="0" w:space="0" w:color="auto"/>
            <w:bottom w:val="none" w:sz="0" w:space="0" w:color="auto"/>
            <w:right w:val="none" w:sz="0" w:space="0" w:color="auto"/>
          </w:divBdr>
        </w:div>
        <w:div w:id="1498418909">
          <w:marLeft w:val="480"/>
          <w:marRight w:val="0"/>
          <w:marTop w:val="0"/>
          <w:marBottom w:val="0"/>
          <w:divBdr>
            <w:top w:val="none" w:sz="0" w:space="0" w:color="auto"/>
            <w:left w:val="none" w:sz="0" w:space="0" w:color="auto"/>
            <w:bottom w:val="none" w:sz="0" w:space="0" w:color="auto"/>
            <w:right w:val="none" w:sz="0" w:space="0" w:color="auto"/>
          </w:divBdr>
        </w:div>
        <w:div w:id="1005015963">
          <w:marLeft w:val="480"/>
          <w:marRight w:val="0"/>
          <w:marTop w:val="0"/>
          <w:marBottom w:val="0"/>
          <w:divBdr>
            <w:top w:val="none" w:sz="0" w:space="0" w:color="auto"/>
            <w:left w:val="none" w:sz="0" w:space="0" w:color="auto"/>
            <w:bottom w:val="none" w:sz="0" w:space="0" w:color="auto"/>
            <w:right w:val="none" w:sz="0" w:space="0" w:color="auto"/>
          </w:divBdr>
        </w:div>
        <w:div w:id="164982387">
          <w:marLeft w:val="480"/>
          <w:marRight w:val="0"/>
          <w:marTop w:val="0"/>
          <w:marBottom w:val="0"/>
          <w:divBdr>
            <w:top w:val="none" w:sz="0" w:space="0" w:color="auto"/>
            <w:left w:val="none" w:sz="0" w:space="0" w:color="auto"/>
            <w:bottom w:val="none" w:sz="0" w:space="0" w:color="auto"/>
            <w:right w:val="none" w:sz="0" w:space="0" w:color="auto"/>
          </w:divBdr>
        </w:div>
        <w:div w:id="1742217694">
          <w:marLeft w:val="480"/>
          <w:marRight w:val="0"/>
          <w:marTop w:val="0"/>
          <w:marBottom w:val="0"/>
          <w:divBdr>
            <w:top w:val="none" w:sz="0" w:space="0" w:color="auto"/>
            <w:left w:val="none" w:sz="0" w:space="0" w:color="auto"/>
            <w:bottom w:val="none" w:sz="0" w:space="0" w:color="auto"/>
            <w:right w:val="none" w:sz="0" w:space="0" w:color="auto"/>
          </w:divBdr>
        </w:div>
        <w:div w:id="1712337596">
          <w:marLeft w:val="480"/>
          <w:marRight w:val="0"/>
          <w:marTop w:val="0"/>
          <w:marBottom w:val="0"/>
          <w:divBdr>
            <w:top w:val="none" w:sz="0" w:space="0" w:color="auto"/>
            <w:left w:val="none" w:sz="0" w:space="0" w:color="auto"/>
            <w:bottom w:val="none" w:sz="0" w:space="0" w:color="auto"/>
            <w:right w:val="none" w:sz="0" w:space="0" w:color="auto"/>
          </w:divBdr>
        </w:div>
        <w:div w:id="1845778547">
          <w:marLeft w:val="480"/>
          <w:marRight w:val="0"/>
          <w:marTop w:val="0"/>
          <w:marBottom w:val="0"/>
          <w:divBdr>
            <w:top w:val="none" w:sz="0" w:space="0" w:color="auto"/>
            <w:left w:val="none" w:sz="0" w:space="0" w:color="auto"/>
            <w:bottom w:val="none" w:sz="0" w:space="0" w:color="auto"/>
            <w:right w:val="none" w:sz="0" w:space="0" w:color="auto"/>
          </w:divBdr>
        </w:div>
        <w:div w:id="1126045353">
          <w:marLeft w:val="480"/>
          <w:marRight w:val="0"/>
          <w:marTop w:val="0"/>
          <w:marBottom w:val="0"/>
          <w:divBdr>
            <w:top w:val="none" w:sz="0" w:space="0" w:color="auto"/>
            <w:left w:val="none" w:sz="0" w:space="0" w:color="auto"/>
            <w:bottom w:val="none" w:sz="0" w:space="0" w:color="auto"/>
            <w:right w:val="none" w:sz="0" w:space="0" w:color="auto"/>
          </w:divBdr>
        </w:div>
        <w:div w:id="1787307857">
          <w:marLeft w:val="480"/>
          <w:marRight w:val="0"/>
          <w:marTop w:val="0"/>
          <w:marBottom w:val="0"/>
          <w:divBdr>
            <w:top w:val="none" w:sz="0" w:space="0" w:color="auto"/>
            <w:left w:val="none" w:sz="0" w:space="0" w:color="auto"/>
            <w:bottom w:val="none" w:sz="0" w:space="0" w:color="auto"/>
            <w:right w:val="none" w:sz="0" w:space="0" w:color="auto"/>
          </w:divBdr>
        </w:div>
        <w:div w:id="1616593914">
          <w:marLeft w:val="480"/>
          <w:marRight w:val="0"/>
          <w:marTop w:val="0"/>
          <w:marBottom w:val="0"/>
          <w:divBdr>
            <w:top w:val="none" w:sz="0" w:space="0" w:color="auto"/>
            <w:left w:val="none" w:sz="0" w:space="0" w:color="auto"/>
            <w:bottom w:val="none" w:sz="0" w:space="0" w:color="auto"/>
            <w:right w:val="none" w:sz="0" w:space="0" w:color="auto"/>
          </w:divBdr>
        </w:div>
        <w:div w:id="1829053418">
          <w:marLeft w:val="480"/>
          <w:marRight w:val="0"/>
          <w:marTop w:val="0"/>
          <w:marBottom w:val="0"/>
          <w:divBdr>
            <w:top w:val="none" w:sz="0" w:space="0" w:color="auto"/>
            <w:left w:val="none" w:sz="0" w:space="0" w:color="auto"/>
            <w:bottom w:val="none" w:sz="0" w:space="0" w:color="auto"/>
            <w:right w:val="none" w:sz="0" w:space="0" w:color="auto"/>
          </w:divBdr>
        </w:div>
        <w:div w:id="1786844375">
          <w:marLeft w:val="480"/>
          <w:marRight w:val="0"/>
          <w:marTop w:val="0"/>
          <w:marBottom w:val="0"/>
          <w:divBdr>
            <w:top w:val="none" w:sz="0" w:space="0" w:color="auto"/>
            <w:left w:val="none" w:sz="0" w:space="0" w:color="auto"/>
            <w:bottom w:val="none" w:sz="0" w:space="0" w:color="auto"/>
            <w:right w:val="none" w:sz="0" w:space="0" w:color="auto"/>
          </w:divBdr>
        </w:div>
        <w:div w:id="256182853">
          <w:marLeft w:val="480"/>
          <w:marRight w:val="0"/>
          <w:marTop w:val="0"/>
          <w:marBottom w:val="0"/>
          <w:divBdr>
            <w:top w:val="none" w:sz="0" w:space="0" w:color="auto"/>
            <w:left w:val="none" w:sz="0" w:space="0" w:color="auto"/>
            <w:bottom w:val="none" w:sz="0" w:space="0" w:color="auto"/>
            <w:right w:val="none" w:sz="0" w:space="0" w:color="auto"/>
          </w:divBdr>
        </w:div>
        <w:div w:id="322007144">
          <w:marLeft w:val="480"/>
          <w:marRight w:val="0"/>
          <w:marTop w:val="0"/>
          <w:marBottom w:val="0"/>
          <w:divBdr>
            <w:top w:val="none" w:sz="0" w:space="0" w:color="auto"/>
            <w:left w:val="none" w:sz="0" w:space="0" w:color="auto"/>
            <w:bottom w:val="none" w:sz="0" w:space="0" w:color="auto"/>
            <w:right w:val="none" w:sz="0" w:space="0" w:color="auto"/>
          </w:divBdr>
        </w:div>
        <w:div w:id="2048599817">
          <w:marLeft w:val="480"/>
          <w:marRight w:val="0"/>
          <w:marTop w:val="0"/>
          <w:marBottom w:val="0"/>
          <w:divBdr>
            <w:top w:val="none" w:sz="0" w:space="0" w:color="auto"/>
            <w:left w:val="none" w:sz="0" w:space="0" w:color="auto"/>
            <w:bottom w:val="none" w:sz="0" w:space="0" w:color="auto"/>
            <w:right w:val="none" w:sz="0" w:space="0" w:color="auto"/>
          </w:divBdr>
        </w:div>
        <w:div w:id="587230507">
          <w:marLeft w:val="480"/>
          <w:marRight w:val="0"/>
          <w:marTop w:val="0"/>
          <w:marBottom w:val="0"/>
          <w:divBdr>
            <w:top w:val="none" w:sz="0" w:space="0" w:color="auto"/>
            <w:left w:val="none" w:sz="0" w:space="0" w:color="auto"/>
            <w:bottom w:val="none" w:sz="0" w:space="0" w:color="auto"/>
            <w:right w:val="none" w:sz="0" w:space="0" w:color="auto"/>
          </w:divBdr>
        </w:div>
        <w:div w:id="796292942">
          <w:marLeft w:val="480"/>
          <w:marRight w:val="0"/>
          <w:marTop w:val="0"/>
          <w:marBottom w:val="0"/>
          <w:divBdr>
            <w:top w:val="none" w:sz="0" w:space="0" w:color="auto"/>
            <w:left w:val="none" w:sz="0" w:space="0" w:color="auto"/>
            <w:bottom w:val="none" w:sz="0" w:space="0" w:color="auto"/>
            <w:right w:val="none" w:sz="0" w:space="0" w:color="auto"/>
          </w:divBdr>
        </w:div>
        <w:div w:id="481504683">
          <w:marLeft w:val="480"/>
          <w:marRight w:val="0"/>
          <w:marTop w:val="0"/>
          <w:marBottom w:val="0"/>
          <w:divBdr>
            <w:top w:val="none" w:sz="0" w:space="0" w:color="auto"/>
            <w:left w:val="none" w:sz="0" w:space="0" w:color="auto"/>
            <w:bottom w:val="none" w:sz="0" w:space="0" w:color="auto"/>
            <w:right w:val="none" w:sz="0" w:space="0" w:color="auto"/>
          </w:divBdr>
        </w:div>
        <w:div w:id="2145998108">
          <w:marLeft w:val="480"/>
          <w:marRight w:val="0"/>
          <w:marTop w:val="0"/>
          <w:marBottom w:val="0"/>
          <w:divBdr>
            <w:top w:val="none" w:sz="0" w:space="0" w:color="auto"/>
            <w:left w:val="none" w:sz="0" w:space="0" w:color="auto"/>
            <w:bottom w:val="none" w:sz="0" w:space="0" w:color="auto"/>
            <w:right w:val="none" w:sz="0" w:space="0" w:color="auto"/>
          </w:divBdr>
        </w:div>
        <w:div w:id="1082609303">
          <w:marLeft w:val="480"/>
          <w:marRight w:val="0"/>
          <w:marTop w:val="0"/>
          <w:marBottom w:val="0"/>
          <w:divBdr>
            <w:top w:val="none" w:sz="0" w:space="0" w:color="auto"/>
            <w:left w:val="none" w:sz="0" w:space="0" w:color="auto"/>
            <w:bottom w:val="none" w:sz="0" w:space="0" w:color="auto"/>
            <w:right w:val="none" w:sz="0" w:space="0" w:color="auto"/>
          </w:divBdr>
        </w:div>
        <w:div w:id="176233352">
          <w:marLeft w:val="480"/>
          <w:marRight w:val="0"/>
          <w:marTop w:val="0"/>
          <w:marBottom w:val="0"/>
          <w:divBdr>
            <w:top w:val="none" w:sz="0" w:space="0" w:color="auto"/>
            <w:left w:val="none" w:sz="0" w:space="0" w:color="auto"/>
            <w:bottom w:val="none" w:sz="0" w:space="0" w:color="auto"/>
            <w:right w:val="none" w:sz="0" w:space="0" w:color="auto"/>
          </w:divBdr>
        </w:div>
        <w:div w:id="906383657">
          <w:marLeft w:val="480"/>
          <w:marRight w:val="0"/>
          <w:marTop w:val="0"/>
          <w:marBottom w:val="0"/>
          <w:divBdr>
            <w:top w:val="none" w:sz="0" w:space="0" w:color="auto"/>
            <w:left w:val="none" w:sz="0" w:space="0" w:color="auto"/>
            <w:bottom w:val="none" w:sz="0" w:space="0" w:color="auto"/>
            <w:right w:val="none" w:sz="0" w:space="0" w:color="auto"/>
          </w:divBdr>
        </w:div>
        <w:div w:id="852375825">
          <w:marLeft w:val="480"/>
          <w:marRight w:val="0"/>
          <w:marTop w:val="0"/>
          <w:marBottom w:val="0"/>
          <w:divBdr>
            <w:top w:val="none" w:sz="0" w:space="0" w:color="auto"/>
            <w:left w:val="none" w:sz="0" w:space="0" w:color="auto"/>
            <w:bottom w:val="none" w:sz="0" w:space="0" w:color="auto"/>
            <w:right w:val="none" w:sz="0" w:space="0" w:color="auto"/>
          </w:divBdr>
        </w:div>
        <w:div w:id="1332953617">
          <w:marLeft w:val="480"/>
          <w:marRight w:val="0"/>
          <w:marTop w:val="0"/>
          <w:marBottom w:val="0"/>
          <w:divBdr>
            <w:top w:val="none" w:sz="0" w:space="0" w:color="auto"/>
            <w:left w:val="none" w:sz="0" w:space="0" w:color="auto"/>
            <w:bottom w:val="none" w:sz="0" w:space="0" w:color="auto"/>
            <w:right w:val="none" w:sz="0" w:space="0" w:color="auto"/>
          </w:divBdr>
        </w:div>
        <w:div w:id="276449762">
          <w:marLeft w:val="480"/>
          <w:marRight w:val="0"/>
          <w:marTop w:val="0"/>
          <w:marBottom w:val="0"/>
          <w:divBdr>
            <w:top w:val="none" w:sz="0" w:space="0" w:color="auto"/>
            <w:left w:val="none" w:sz="0" w:space="0" w:color="auto"/>
            <w:bottom w:val="none" w:sz="0" w:space="0" w:color="auto"/>
            <w:right w:val="none" w:sz="0" w:space="0" w:color="auto"/>
          </w:divBdr>
        </w:div>
        <w:div w:id="77097694">
          <w:marLeft w:val="480"/>
          <w:marRight w:val="0"/>
          <w:marTop w:val="0"/>
          <w:marBottom w:val="0"/>
          <w:divBdr>
            <w:top w:val="none" w:sz="0" w:space="0" w:color="auto"/>
            <w:left w:val="none" w:sz="0" w:space="0" w:color="auto"/>
            <w:bottom w:val="none" w:sz="0" w:space="0" w:color="auto"/>
            <w:right w:val="none" w:sz="0" w:space="0" w:color="auto"/>
          </w:divBdr>
        </w:div>
        <w:div w:id="2134447346">
          <w:marLeft w:val="480"/>
          <w:marRight w:val="0"/>
          <w:marTop w:val="0"/>
          <w:marBottom w:val="0"/>
          <w:divBdr>
            <w:top w:val="none" w:sz="0" w:space="0" w:color="auto"/>
            <w:left w:val="none" w:sz="0" w:space="0" w:color="auto"/>
            <w:bottom w:val="none" w:sz="0" w:space="0" w:color="auto"/>
            <w:right w:val="none" w:sz="0" w:space="0" w:color="auto"/>
          </w:divBdr>
        </w:div>
        <w:div w:id="659162971">
          <w:marLeft w:val="480"/>
          <w:marRight w:val="0"/>
          <w:marTop w:val="0"/>
          <w:marBottom w:val="0"/>
          <w:divBdr>
            <w:top w:val="none" w:sz="0" w:space="0" w:color="auto"/>
            <w:left w:val="none" w:sz="0" w:space="0" w:color="auto"/>
            <w:bottom w:val="none" w:sz="0" w:space="0" w:color="auto"/>
            <w:right w:val="none" w:sz="0" w:space="0" w:color="auto"/>
          </w:divBdr>
        </w:div>
        <w:div w:id="1244218306">
          <w:marLeft w:val="480"/>
          <w:marRight w:val="0"/>
          <w:marTop w:val="0"/>
          <w:marBottom w:val="0"/>
          <w:divBdr>
            <w:top w:val="none" w:sz="0" w:space="0" w:color="auto"/>
            <w:left w:val="none" w:sz="0" w:space="0" w:color="auto"/>
            <w:bottom w:val="none" w:sz="0" w:space="0" w:color="auto"/>
            <w:right w:val="none" w:sz="0" w:space="0" w:color="auto"/>
          </w:divBdr>
        </w:div>
        <w:div w:id="1933050341">
          <w:marLeft w:val="480"/>
          <w:marRight w:val="0"/>
          <w:marTop w:val="0"/>
          <w:marBottom w:val="0"/>
          <w:divBdr>
            <w:top w:val="none" w:sz="0" w:space="0" w:color="auto"/>
            <w:left w:val="none" w:sz="0" w:space="0" w:color="auto"/>
            <w:bottom w:val="none" w:sz="0" w:space="0" w:color="auto"/>
            <w:right w:val="none" w:sz="0" w:space="0" w:color="auto"/>
          </w:divBdr>
        </w:div>
        <w:div w:id="791940612">
          <w:marLeft w:val="480"/>
          <w:marRight w:val="0"/>
          <w:marTop w:val="0"/>
          <w:marBottom w:val="0"/>
          <w:divBdr>
            <w:top w:val="none" w:sz="0" w:space="0" w:color="auto"/>
            <w:left w:val="none" w:sz="0" w:space="0" w:color="auto"/>
            <w:bottom w:val="none" w:sz="0" w:space="0" w:color="auto"/>
            <w:right w:val="none" w:sz="0" w:space="0" w:color="auto"/>
          </w:divBdr>
        </w:div>
        <w:div w:id="702636056">
          <w:marLeft w:val="480"/>
          <w:marRight w:val="0"/>
          <w:marTop w:val="0"/>
          <w:marBottom w:val="0"/>
          <w:divBdr>
            <w:top w:val="none" w:sz="0" w:space="0" w:color="auto"/>
            <w:left w:val="none" w:sz="0" w:space="0" w:color="auto"/>
            <w:bottom w:val="none" w:sz="0" w:space="0" w:color="auto"/>
            <w:right w:val="none" w:sz="0" w:space="0" w:color="auto"/>
          </w:divBdr>
        </w:div>
        <w:div w:id="773985246">
          <w:marLeft w:val="480"/>
          <w:marRight w:val="0"/>
          <w:marTop w:val="0"/>
          <w:marBottom w:val="0"/>
          <w:divBdr>
            <w:top w:val="none" w:sz="0" w:space="0" w:color="auto"/>
            <w:left w:val="none" w:sz="0" w:space="0" w:color="auto"/>
            <w:bottom w:val="none" w:sz="0" w:space="0" w:color="auto"/>
            <w:right w:val="none" w:sz="0" w:space="0" w:color="auto"/>
          </w:divBdr>
        </w:div>
        <w:div w:id="1240753974">
          <w:marLeft w:val="480"/>
          <w:marRight w:val="0"/>
          <w:marTop w:val="0"/>
          <w:marBottom w:val="0"/>
          <w:divBdr>
            <w:top w:val="none" w:sz="0" w:space="0" w:color="auto"/>
            <w:left w:val="none" w:sz="0" w:space="0" w:color="auto"/>
            <w:bottom w:val="none" w:sz="0" w:space="0" w:color="auto"/>
            <w:right w:val="none" w:sz="0" w:space="0" w:color="auto"/>
          </w:divBdr>
        </w:div>
      </w:divsChild>
    </w:div>
    <w:div w:id="678771596">
      <w:bodyDiv w:val="1"/>
      <w:marLeft w:val="0"/>
      <w:marRight w:val="0"/>
      <w:marTop w:val="0"/>
      <w:marBottom w:val="0"/>
      <w:divBdr>
        <w:top w:val="none" w:sz="0" w:space="0" w:color="auto"/>
        <w:left w:val="none" w:sz="0" w:space="0" w:color="auto"/>
        <w:bottom w:val="none" w:sz="0" w:space="0" w:color="auto"/>
        <w:right w:val="none" w:sz="0" w:space="0" w:color="auto"/>
      </w:divBdr>
    </w:div>
    <w:div w:id="678973461">
      <w:bodyDiv w:val="1"/>
      <w:marLeft w:val="0"/>
      <w:marRight w:val="0"/>
      <w:marTop w:val="0"/>
      <w:marBottom w:val="0"/>
      <w:divBdr>
        <w:top w:val="none" w:sz="0" w:space="0" w:color="auto"/>
        <w:left w:val="none" w:sz="0" w:space="0" w:color="auto"/>
        <w:bottom w:val="none" w:sz="0" w:space="0" w:color="auto"/>
        <w:right w:val="none" w:sz="0" w:space="0" w:color="auto"/>
      </w:divBdr>
      <w:divsChild>
        <w:div w:id="1938362554">
          <w:marLeft w:val="480"/>
          <w:marRight w:val="0"/>
          <w:marTop w:val="0"/>
          <w:marBottom w:val="0"/>
          <w:divBdr>
            <w:top w:val="none" w:sz="0" w:space="0" w:color="auto"/>
            <w:left w:val="none" w:sz="0" w:space="0" w:color="auto"/>
            <w:bottom w:val="none" w:sz="0" w:space="0" w:color="auto"/>
            <w:right w:val="none" w:sz="0" w:space="0" w:color="auto"/>
          </w:divBdr>
        </w:div>
        <w:div w:id="718212515">
          <w:marLeft w:val="480"/>
          <w:marRight w:val="0"/>
          <w:marTop w:val="0"/>
          <w:marBottom w:val="0"/>
          <w:divBdr>
            <w:top w:val="none" w:sz="0" w:space="0" w:color="auto"/>
            <w:left w:val="none" w:sz="0" w:space="0" w:color="auto"/>
            <w:bottom w:val="none" w:sz="0" w:space="0" w:color="auto"/>
            <w:right w:val="none" w:sz="0" w:space="0" w:color="auto"/>
          </w:divBdr>
        </w:div>
        <w:div w:id="880478192">
          <w:marLeft w:val="480"/>
          <w:marRight w:val="0"/>
          <w:marTop w:val="0"/>
          <w:marBottom w:val="0"/>
          <w:divBdr>
            <w:top w:val="none" w:sz="0" w:space="0" w:color="auto"/>
            <w:left w:val="none" w:sz="0" w:space="0" w:color="auto"/>
            <w:bottom w:val="none" w:sz="0" w:space="0" w:color="auto"/>
            <w:right w:val="none" w:sz="0" w:space="0" w:color="auto"/>
          </w:divBdr>
        </w:div>
        <w:div w:id="404690114">
          <w:marLeft w:val="480"/>
          <w:marRight w:val="0"/>
          <w:marTop w:val="0"/>
          <w:marBottom w:val="0"/>
          <w:divBdr>
            <w:top w:val="none" w:sz="0" w:space="0" w:color="auto"/>
            <w:left w:val="none" w:sz="0" w:space="0" w:color="auto"/>
            <w:bottom w:val="none" w:sz="0" w:space="0" w:color="auto"/>
            <w:right w:val="none" w:sz="0" w:space="0" w:color="auto"/>
          </w:divBdr>
        </w:div>
        <w:div w:id="1510102804">
          <w:marLeft w:val="480"/>
          <w:marRight w:val="0"/>
          <w:marTop w:val="0"/>
          <w:marBottom w:val="0"/>
          <w:divBdr>
            <w:top w:val="none" w:sz="0" w:space="0" w:color="auto"/>
            <w:left w:val="none" w:sz="0" w:space="0" w:color="auto"/>
            <w:bottom w:val="none" w:sz="0" w:space="0" w:color="auto"/>
            <w:right w:val="none" w:sz="0" w:space="0" w:color="auto"/>
          </w:divBdr>
        </w:div>
        <w:div w:id="780346002">
          <w:marLeft w:val="480"/>
          <w:marRight w:val="0"/>
          <w:marTop w:val="0"/>
          <w:marBottom w:val="0"/>
          <w:divBdr>
            <w:top w:val="none" w:sz="0" w:space="0" w:color="auto"/>
            <w:left w:val="none" w:sz="0" w:space="0" w:color="auto"/>
            <w:bottom w:val="none" w:sz="0" w:space="0" w:color="auto"/>
            <w:right w:val="none" w:sz="0" w:space="0" w:color="auto"/>
          </w:divBdr>
        </w:div>
        <w:div w:id="1212813182">
          <w:marLeft w:val="480"/>
          <w:marRight w:val="0"/>
          <w:marTop w:val="0"/>
          <w:marBottom w:val="0"/>
          <w:divBdr>
            <w:top w:val="none" w:sz="0" w:space="0" w:color="auto"/>
            <w:left w:val="none" w:sz="0" w:space="0" w:color="auto"/>
            <w:bottom w:val="none" w:sz="0" w:space="0" w:color="auto"/>
            <w:right w:val="none" w:sz="0" w:space="0" w:color="auto"/>
          </w:divBdr>
        </w:div>
        <w:div w:id="1486511389">
          <w:marLeft w:val="480"/>
          <w:marRight w:val="0"/>
          <w:marTop w:val="0"/>
          <w:marBottom w:val="0"/>
          <w:divBdr>
            <w:top w:val="none" w:sz="0" w:space="0" w:color="auto"/>
            <w:left w:val="none" w:sz="0" w:space="0" w:color="auto"/>
            <w:bottom w:val="none" w:sz="0" w:space="0" w:color="auto"/>
            <w:right w:val="none" w:sz="0" w:space="0" w:color="auto"/>
          </w:divBdr>
        </w:div>
        <w:div w:id="1158152756">
          <w:marLeft w:val="480"/>
          <w:marRight w:val="0"/>
          <w:marTop w:val="0"/>
          <w:marBottom w:val="0"/>
          <w:divBdr>
            <w:top w:val="none" w:sz="0" w:space="0" w:color="auto"/>
            <w:left w:val="none" w:sz="0" w:space="0" w:color="auto"/>
            <w:bottom w:val="none" w:sz="0" w:space="0" w:color="auto"/>
            <w:right w:val="none" w:sz="0" w:space="0" w:color="auto"/>
          </w:divBdr>
        </w:div>
        <w:div w:id="5138525">
          <w:marLeft w:val="480"/>
          <w:marRight w:val="0"/>
          <w:marTop w:val="0"/>
          <w:marBottom w:val="0"/>
          <w:divBdr>
            <w:top w:val="none" w:sz="0" w:space="0" w:color="auto"/>
            <w:left w:val="none" w:sz="0" w:space="0" w:color="auto"/>
            <w:bottom w:val="none" w:sz="0" w:space="0" w:color="auto"/>
            <w:right w:val="none" w:sz="0" w:space="0" w:color="auto"/>
          </w:divBdr>
        </w:div>
        <w:div w:id="1804959569">
          <w:marLeft w:val="480"/>
          <w:marRight w:val="0"/>
          <w:marTop w:val="0"/>
          <w:marBottom w:val="0"/>
          <w:divBdr>
            <w:top w:val="none" w:sz="0" w:space="0" w:color="auto"/>
            <w:left w:val="none" w:sz="0" w:space="0" w:color="auto"/>
            <w:bottom w:val="none" w:sz="0" w:space="0" w:color="auto"/>
            <w:right w:val="none" w:sz="0" w:space="0" w:color="auto"/>
          </w:divBdr>
        </w:div>
        <w:div w:id="56368825">
          <w:marLeft w:val="480"/>
          <w:marRight w:val="0"/>
          <w:marTop w:val="0"/>
          <w:marBottom w:val="0"/>
          <w:divBdr>
            <w:top w:val="none" w:sz="0" w:space="0" w:color="auto"/>
            <w:left w:val="none" w:sz="0" w:space="0" w:color="auto"/>
            <w:bottom w:val="none" w:sz="0" w:space="0" w:color="auto"/>
            <w:right w:val="none" w:sz="0" w:space="0" w:color="auto"/>
          </w:divBdr>
        </w:div>
        <w:div w:id="812528644">
          <w:marLeft w:val="480"/>
          <w:marRight w:val="0"/>
          <w:marTop w:val="0"/>
          <w:marBottom w:val="0"/>
          <w:divBdr>
            <w:top w:val="none" w:sz="0" w:space="0" w:color="auto"/>
            <w:left w:val="none" w:sz="0" w:space="0" w:color="auto"/>
            <w:bottom w:val="none" w:sz="0" w:space="0" w:color="auto"/>
            <w:right w:val="none" w:sz="0" w:space="0" w:color="auto"/>
          </w:divBdr>
        </w:div>
        <w:div w:id="615260320">
          <w:marLeft w:val="480"/>
          <w:marRight w:val="0"/>
          <w:marTop w:val="0"/>
          <w:marBottom w:val="0"/>
          <w:divBdr>
            <w:top w:val="none" w:sz="0" w:space="0" w:color="auto"/>
            <w:left w:val="none" w:sz="0" w:space="0" w:color="auto"/>
            <w:bottom w:val="none" w:sz="0" w:space="0" w:color="auto"/>
            <w:right w:val="none" w:sz="0" w:space="0" w:color="auto"/>
          </w:divBdr>
        </w:div>
        <w:div w:id="939606265">
          <w:marLeft w:val="480"/>
          <w:marRight w:val="0"/>
          <w:marTop w:val="0"/>
          <w:marBottom w:val="0"/>
          <w:divBdr>
            <w:top w:val="none" w:sz="0" w:space="0" w:color="auto"/>
            <w:left w:val="none" w:sz="0" w:space="0" w:color="auto"/>
            <w:bottom w:val="none" w:sz="0" w:space="0" w:color="auto"/>
            <w:right w:val="none" w:sz="0" w:space="0" w:color="auto"/>
          </w:divBdr>
        </w:div>
        <w:div w:id="625351739">
          <w:marLeft w:val="480"/>
          <w:marRight w:val="0"/>
          <w:marTop w:val="0"/>
          <w:marBottom w:val="0"/>
          <w:divBdr>
            <w:top w:val="none" w:sz="0" w:space="0" w:color="auto"/>
            <w:left w:val="none" w:sz="0" w:space="0" w:color="auto"/>
            <w:bottom w:val="none" w:sz="0" w:space="0" w:color="auto"/>
            <w:right w:val="none" w:sz="0" w:space="0" w:color="auto"/>
          </w:divBdr>
        </w:div>
        <w:div w:id="403840390">
          <w:marLeft w:val="480"/>
          <w:marRight w:val="0"/>
          <w:marTop w:val="0"/>
          <w:marBottom w:val="0"/>
          <w:divBdr>
            <w:top w:val="none" w:sz="0" w:space="0" w:color="auto"/>
            <w:left w:val="none" w:sz="0" w:space="0" w:color="auto"/>
            <w:bottom w:val="none" w:sz="0" w:space="0" w:color="auto"/>
            <w:right w:val="none" w:sz="0" w:space="0" w:color="auto"/>
          </w:divBdr>
        </w:div>
        <w:div w:id="787896762">
          <w:marLeft w:val="480"/>
          <w:marRight w:val="0"/>
          <w:marTop w:val="0"/>
          <w:marBottom w:val="0"/>
          <w:divBdr>
            <w:top w:val="none" w:sz="0" w:space="0" w:color="auto"/>
            <w:left w:val="none" w:sz="0" w:space="0" w:color="auto"/>
            <w:bottom w:val="none" w:sz="0" w:space="0" w:color="auto"/>
            <w:right w:val="none" w:sz="0" w:space="0" w:color="auto"/>
          </w:divBdr>
        </w:div>
        <w:div w:id="1499033405">
          <w:marLeft w:val="480"/>
          <w:marRight w:val="0"/>
          <w:marTop w:val="0"/>
          <w:marBottom w:val="0"/>
          <w:divBdr>
            <w:top w:val="none" w:sz="0" w:space="0" w:color="auto"/>
            <w:left w:val="none" w:sz="0" w:space="0" w:color="auto"/>
            <w:bottom w:val="none" w:sz="0" w:space="0" w:color="auto"/>
            <w:right w:val="none" w:sz="0" w:space="0" w:color="auto"/>
          </w:divBdr>
        </w:div>
        <w:div w:id="737558148">
          <w:marLeft w:val="480"/>
          <w:marRight w:val="0"/>
          <w:marTop w:val="0"/>
          <w:marBottom w:val="0"/>
          <w:divBdr>
            <w:top w:val="none" w:sz="0" w:space="0" w:color="auto"/>
            <w:left w:val="none" w:sz="0" w:space="0" w:color="auto"/>
            <w:bottom w:val="none" w:sz="0" w:space="0" w:color="auto"/>
            <w:right w:val="none" w:sz="0" w:space="0" w:color="auto"/>
          </w:divBdr>
        </w:div>
        <w:div w:id="2062559746">
          <w:marLeft w:val="480"/>
          <w:marRight w:val="0"/>
          <w:marTop w:val="0"/>
          <w:marBottom w:val="0"/>
          <w:divBdr>
            <w:top w:val="none" w:sz="0" w:space="0" w:color="auto"/>
            <w:left w:val="none" w:sz="0" w:space="0" w:color="auto"/>
            <w:bottom w:val="none" w:sz="0" w:space="0" w:color="auto"/>
            <w:right w:val="none" w:sz="0" w:space="0" w:color="auto"/>
          </w:divBdr>
        </w:div>
        <w:div w:id="414131401">
          <w:marLeft w:val="480"/>
          <w:marRight w:val="0"/>
          <w:marTop w:val="0"/>
          <w:marBottom w:val="0"/>
          <w:divBdr>
            <w:top w:val="none" w:sz="0" w:space="0" w:color="auto"/>
            <w:left w:val="none" w:sz="0" w:space="0" w:color="auto"/>
            <w:bottom w:val="none" w:sz="0" w:space="0" w:color="auto"/>
            <w:right w:val="none" w:sz="0" w:space="0" w:color="auto"/>
          </w:divBdr>
        </w:div>
        <w:div w:id="1458645187">
          <w:marLeft w:val="480"/>
          <w:marRight w:val="0"/>
          <w:marTop w:val="0"/>
          <w:marBottom w:val="0"/>
          <w:divBdr>
            <w:top w:val="none" w:sz="0" w:space="0" w:color="auto"/>
            <w:left w:val="none" w:sz="0" w:space="0" w:color="auto"/>
            <w:bottom w:val="none" w:sz="0" w:space="0" w:color="auto"/>
            <w:right w:val="none" w:sz="0" w:space="0" w:color="auto"/>
          </w:divBdr>
        </w:div>
        <w:div w:id="1619333283">
          <w:marLeft w:val="480"/>
          <w:marRight w:val="0"/>
          <w:marTop w:val="0"/>
          <w:marBottom w:val="0"/>
          <w:divBdr>
            <w:top w:val="none" w:sz="0" w:space="0" w:color="auto"/>
            <w:left w:val="none" w:sz="0" w:space="0" w:color="auto"/>
            <w:bottom w:val="none" w:sz="0" w:space="0" w:color="auto"/>
            <w:right w:val="none" w:sz="0" w:space="0" w:color="auto"/>
          </w:divBdr>
        </w:div>
        <w:div w:id="1346713717">
          <w:marLeft w:val="480"/>
          <w:marRight w:val="0"/>
          <w:marTop w:val="0"/>
          <w:marBottom w:val="0"/>
          <w:divBdr>
            <w:top w:val="none" w:sz="0" w:space="0" w:color="auto"/>
            <w:left w:val="none" w:sz="0" w:space="0" w:color="auto"/>
            <w:bottom w:val="none" w:sz="0" w:space="0" w:color="auto"/>
            <w:right w:val="none" w:sz="0" w:space="0" w:color="auto"/>
          </w:divBdr>
        </w:div>
        <w:div w:id="105928377">
          <w:marLeft w:val="480"/>
          <w:marRight w:val="0"/>
          <w:marTop w:val="0"/>
          <w:marBottom w:val="0"/>
          <w:divBdr>
            <w:top w:val="none" w:sz="0" w:space="0" w:color="auto"/>
            <w:left w:val="none" w:sz="0" w:space="0" w:color="auto"/>
            <w:bottom w:val="none" w:sz="0" w:space="0" w:color="auto"/>
            <w:right w:val="none" w:sz="0" w:space="0" w:color="auto"/>
          </w:divBdr>
        </w:div>
        <w:div w:id="450784087">
          <w:marLeft w:val="480"/>
          <w:marRight w:val="0"/>
          <w:marTop w:val="0"/>
          <w:marBottom w:val="0"/>
          <w:divBdr>
            <w:top w:val="none" w:sz="0" w:space="0" w:color="auto"/>
            <w:left w:val="none" w:sz="0" w:space="0" w:color="auto"/>
            <w:bottom w:val="none" w:sz="0" w:space="0" w:color="auto"/>
            <w:right w:val="none" w:sz="0" w:space="0" w:color="auto"/>
          </w:divBdr>
        </w:div>
        <w:div w:id="2122261538">
          <w:marLeft w:val="480"/>
          <w:marRight w:val="0"/>
          <w:marTop w:val="0"/>
          <w:marBottom w:val="0"/>
          <w:divBdr>
            <w:top w:val="none" w:sz="0" w:space="0" w:color="auto"/>
            <w:left w:val="none" w:sz="0" w:space="0" w:color="auto"/>
            <w:bottom w:val="none" w:sz="0" w:space="0" w:color="auto"/>
            <w:right w:val="none" w:sz="0" w:space="0" w:color="auto"/>
          </w:divBdr>
        </w:div>
        <w:div w:id="1359425009">
          <w:marLeft w:val="480"/>
          <w:marRight w:val="0"/>
          <w:marTop w:val="0"/>
          <w:marBottom w:val="0"/>
          <w:divBdr>
            <w:top w:val="none" w:sz="0" w:space="0" w:color="auto"/>
            <w:left w:val="none" w:sz="0" w:space="0" w:color="auto"/>
            <w:bottom w:val="none" w:sz="0" w:space="0" w:color="auto"/>
            <w:right w:val="none" w:sz="0" w:space="0" w:color="auto"/>
          </w:divBdr>
        </w:div>
        <w:div w:id="211622410">
          <w:marLeft w:val="480"/>
          <w:marRight w:val="0"/>
          <w:marTop w:val="0"/>
          <w:marBottom w:val="0"/>
          <w:divBdr>
            <w:top w:val="none" w:sz="0" w:space="0" w:color="auto"/>
            <w:left w:val="none" w:sz="0" w:space="0" w:color="auto"/>
            <w:bottom w:val="none" w:sz="0" w:space="0" w:color="auto"/>
            <w:right w:val="none" w:sz="0" w:space="0" w:color="auto"/>
          </w:divBdr>
        </w:div>
        <w:div w:id="2007122386">
          <w:marLeft w:val="480"/>
          <w:marRight w:val="0"/>
          <w:marTop w:val="0"/>
          <w:marBottom w:val="0"/>
          <w:divBdr>
            <w:top w:val="none" w:sz="0" w:space="0" w:color="auto"/>
            <w:left w:val="none" w:sz="0" w:space="0" w:color="auto"/>
            <w:bottom w:val="none" w:sz="0" w:space="0" w:color="auto"/>
            <w:right w:val="none" w:sz="0" w:space="0" w:color="auto"/>
          </w:divBdr>
        </w:div>
        <w:div w:id="869336379">
          <w:marLeft w:val="480"/>
          <w:marRight w:val="0"/>
          <w:marTop w:val="0"/>
          <w:marBottom w:val="0"/>
          <w:divBdr>
            <w:top w:val="none" w:sz="0" w:space="0" w:color="auto"/>
            <w:left w:val="none" w:sz="0" w:space="0" w:color="auto"/>
            <w:bottom w:val="none" w:sz="0" w:space="0" w:color="auto"/>
            <w:right w:val="none" w:sz="0" w:space="0" w:color="auto"/>
          </w:divBdr>
        </w:div>
        <w:div w:id="617874240">
          <w:marLeft w:val="480"/>
          <w:marRight w:val="0"/>
          <w:marTop w:val="0"/>
          <w:marBottom w:val="0"/>
          <w:divBdr>
            <w:top w:val="none" w:sz="0" w:space="0" w:color="auto"/>
            <w:left w:val="none" w:sz="0" w:space="0" w:color="auto"/>
            <w:bottom w:val="none" w:sz="0" w:space="0" w:color="auto"/>
            <w:right w:val="none" w:sz="0" w:space="0" w:color="auto"/>
          </w:divBdr>
        </w:div>
        <w:div w:id="1095247083">
          <w:marLeft w:val="480"/>
          <w:marRight w:val="0"/>
          <w:marTop w:val="0"/>
          <w:marBottom w:val="0"/>
          <w:divBdr>
            <w:top w:val="none" w:sz="0" w:space="0" w:color="auto"/>
            <w:left w:val="none" w:sz="0" w:space="0" w:color="auto"/>
            <w:bottom w:val="none" w:sz="0" w:space="0" w:color="auto"/>
            <w:right w:val="none" w:sz="0" w:space="0" w:color="auto"/>
          </w:divBdr>
        </w:div>
        <w:div w:id="1409185598">
          <w:marLeft w:val="480"/>
          <w:marRight w:val="0"/>
          <w:marTop w:val="0"/>
          <w:marBottom w:val="0"/>
          <w:divBdr>
            <w:top w:val="none" w:sz="0" w:space="0" w:color="auto"/>
            <w:left w:val="none" w:sz="0" w:space="0" w:color="auto"/>
            <w:bottom w:val="none" w:sz="0" w:space="0" w:color="auto"/>
            <w:right w:val="none" w:sz="0" w:space="0" w:color="auto"/>
          </w:divBdr>
        </w:div>
        <w:div w:id="915089930">
          <w:marLeft w:val="480"/>
          <w:marRight w:val="0"/>
          <w:marTop w:val="0"/>
          <w:marBottom w:val="0"/>
          <w:divBdr>
            <w:top w:val="none" w:sz="0" w:space="0" w:color="auto"/>
            <w:left w:val="none" w:sz="0" w:space="0" w:color="auto"/>
            <w:bottom w:val="none" w:sz="0" w:space="0" w:color="auto"/>
            <w:right w:val="none" w:sz="0" w:space="0" w:color="auto"/>
          </w:divBdr>
        </w:div>
        <w:div w:id="1206719939">
          <w:marLeft w:val="480"/>
          <w:marRight w:val="0"/>
          <w:marTop w:val="0"/>
          <w:marBottom w:val="0"/>
          <w:divBdr>
            <w:top w:val="none" w:sz="0" w:space="0" w:color="auto"/>
            <w:left w:val="none" w:sz="0" w:space="0" w:color="auto"/>
            <w:bottom w:val="none" w:sz="0" w:space="0" w:color="auto"/>
            <w:right w:val="none" w:sz="0" w:space="0" w:color="auto"/>
          </w:divBdr>
        </w:div>
        <w:div w:id="1455752249">
          <w:marLeft w:val="480"/>
          <w:marRight w:val="0"/>
          <w:marTop w:val="0"/>
          <w:marBottom w:val="0"/>
          <w:divBdr>
            <w:top w:val="none" w:sz="0" w:space="0" w:color="auto"/>
            <w:left w:val="none" w:sz="0" w:space="0" w:color="auto"/>
            <w:bottom w:val="none" w:sz="0" w:space="0" w:color="auto"/>
            <w:right w:val="none" w:sz="0" w:space="0" w:color="auto"/>
          </w:divBdr>
        </w:div>
        <w:div w:id="75522188">
          <w:marLeft w:val="480"/>
          <w:marRight w:val="0"/>
          <w:marTop w:val="0"/>
          <w:marBottom w:val="0"/>
          <w:divBdr>
            <w:top w:val="none" w:sz="0" w:space="0" w:color="auto"/>
            <w:left w:val="none" w:sz="0" w:space="0" w:color="auto"/>
            <w:bottom w:val="none" w:sz="0" w:space="0" w:color="auto"/>
            <w:right w:val="none" w:sz="0" w:space="0" w:color="auto"/>
          </w:divBdr>
        </w:div>
        <w:div w:id="1997342437">
          <w:marLeft w:val="480"/>
          <w:marRight w:val="0"/>
          <w:marTop w:val="0"/>
          <w:marBottom w:val="0"/>
          <w:divBdr>
            <w:top w:val="none" w:sz="0" w:space="0" w:color="auto"/>
            <w:left w:val="none" w:sz="0" w:space="0" w:color="auto"/>
            <w:bottom w:val="none" w:sz="0" w:space="0" w:color="auto"/>
            <w:right w:val="none" w:sz="0" w:space="0" w:color="auto"/>
          </w:divBdr>
        </w:div>
        <w:div w:id="248735645">
          <w:marLeft w:val="480"/>
          <w:marRight w:val="0"/>
          <w:marTop w:val="0"/>
          <w:marBottom w:val="0"/>
          <w:divBdr>
            <w:top w:val="none" w:sz="0" w:space="0" w:color="auto"/>
            <w:left w:val="none" w:sz="0" w:space="0" w:color="auto"/>
            <w:bottom w:val="none" w:sz="0" w:space="0" w:color="auto"/>
            <w:right w:val="none" w:sz="0" w:space="0" w:color="auto"/>
          </w:divBdr>
        </w:div>
        <w:div w:id="297688153">
          <w:marLeft w:val="480"/>
          <w:marRight w:val="0"/>
          <w:marTop w:val="0"/>
          <w:marBottom w:val="0"/>
          <w:divBdr>
            <w:top w:val="none" w:sz="0" w:space="0" w:color="auto"/>
            <w:left w:val="none" w:sz="0" w:space="0" w:color="auto"/>
            <w:bottom w:val="none" w:sz="0" w:space="0" w:color="auto"/>
            <w:right w:val="none" w:sz="0" w:space="0" w:color="auto"/>
          </w:divBdr>
        </w:div>
        <w:div w:id="1727142246">
          <w:marLeft w:val="480"/>
          <w:marRight w:val="0"/>
          <w:marTop w:val="0"/>
          <w:marBottom w:val="0"/>
          <w:divBdr>
            <w:top w:val="none" w:sz="0" w:space="0" w:color="auto"/>
            <w:left w:val="none" w:sz="0" w:space="0" w:color="auto"/>
            <w:bottom w:val="none" w:sz="0" w:space="0" w:color="auto"/>
            <w:right w:val="none" w:sz="0" w:space="0" w:color="auto"/>
          </w:divBdr>
        </w:div>
        <w:div w:id="1631011031">
          <w:marLeft w:val="480"/>
          <w:marRight w:val="0"/>
          <w:marTop w:val="0"/>
          <w:marBottom w:val="0"/>
          <w:divBdr>
            <w:top w:val="none" w:sz="0" w:space="0" w:color="auto"/>
            <w:left w:val="none" w:sz="0" w:space="0" w:color="auto"/>
            <w:bottom w:val="none" w:sz="0" w:space="0" w:color="auto"/>
            <w:right w:val="none" w:sz="0" w:space="0" w:color="auto"/>
          </w:divBdr>
        </w:div>
        <w:div w:id="79567227">
          <w:marLeft w:val="480"/>
          <w:marRight w:val="0"/>
          <w:marTop w:val="0"/>
          <w:marBottom w:val="0"/>
          <w:divBdr>
            <w:top w:val="none" w:sz="0" w:space="0" w:color="auto"/>
            <w:left w:val="none" w:sz="0" w:space="0" w:color="auto"/>
            <w:bottom w:val="none" w:sz="0" w:space="0" w:color="auto"/>
            <w:right w:val="none" w:sz="0" w:space="0" w:color="auto"/>
          </w:divBdr>
        </w:div>
        <w:div w:id="34552470">
          <w:marLeft w:val="480"/>
          <w:marRight w:val="0"/>
          <w:marTop w:val="0"/>
          <w:marBottom w:val="0"/>
          <w:divBdr>
            <w:top w:val="none" w:sz="0" w:space="0" w:color="auto"/>
            <w:left w:val="none" w:sz="0" w:space="0" w:color="auto"/>
            <w:bottom w:val="none" w:sz="0" w:space="0" w:color="auto"/>
            <w:right w:val="none" w:sz="0" w:space="0" w:color="auto"/>
          </w:divBdr>
        </w:div>
        <w:div w:id="458109131">
          <w:marLeft w:val="480"/>
          <w:marRight w:val="0"/>
          <w:marTop w:val="0"/>
          <w:marBottom w:val="0"/>
          <w:divBdr>
            <w:top w:val="none" w:sz="0" w:space="0" w:color="auto"/>
            <w:left w:val="none" w:sz="0" w:space="0" w:color="auto"/>
            <w:bottom w:val="none" w:sz="0" w:space="0" w:color="auto"/>
            <w:right w:val="none" w:sz="0" w:space="0" w:color="auto"/>
          </w:divBdr>
        </w:div>
        <w:div w:id="2146191267">
          <w:marLeft w:val="480"/>
          <w:marRight w:val="0"/>
          <w:marTop w:val="0"/>
          <w:marBottom w:val="0"/>
          <w:divBdr>
            <w:top w:val="none" w:sz="0" w:space="0" w:color="auto"/>
            <w:left w:val="none" w:sz="0" w:space="0" w:color="auto"/>
            <w:bottom w:val="none" w:sz="0" w:space="0" w:color="auto"/>
            <w:right w:val="none" w:sz="0" w:space="0" w:color="auto"/>
          </w:divBdr>
        </w:div>
        <w:div w:id="1132987708">
          <w:marLeft w:val="480"/>
          <w:marRight w:val="0"/>
          <w:marTop w:val="0"/>
          <w:marBottom w:val="0"/>
          <w:divBdr>
            <w:top w:val="none" w:sz="0" w:space="0" w:color="auto"/>
            <w:left w:val="none" w:sz="0" w:space="0" w:color="auto"/>
            <w:bottom w:val="none" w:sz="0" w:space="0" w:color="auto"/>
            <w:right w:val="none" w:sz="0" w:space="0" w:color="auto"/>
          </w:divBdr>
        </w:div>
        <w:div w:id="1249728200">
          <w:marLeft w:val="480"/>
          <w:marRight w:val="0"/>
          <w:marTop w:val="0"/>
          <w:marBottom w:val="0"/>
          <w:divBdr>
            <w:top w:val="none" w:sz="0" w:space="0" w:color="auto"/>
            <w:left w:val="none" w:sz="0" w:space="0" w:color="auto"/>
            <w:bottom w:val="none" w:sz="0" w:space="0" w:color="auto"/>
            <w:right w:val="none" w:sz="0" w:space="0" w:color="auto"/>
          </w:divBdr>
        </w:div>
        <w:div w:id="1235117923">
          <w:marLeft w:val="480"/>
          <w:marRight w:val="0"/>
          <w:marTop w:val="0"/>
          <w:marBottom w:val="0"/>
          <w:divBdr>
            <w:top w:val="none" w:sz="0" w:space="0" w:color="auto"/>
            <w:left w:val="none" w:sz="0" w:space="0" w:color="auto"/>
            <w:bottom w:val="none" w:sz="0" w:space="0" w:color="auto"/>
            <w:right w:val="none" w:sz="0" w:space="0" w:color="auto"/>
          </w:divBdr>
        </w:div>
        <w:div w:id="1532231741">
          <w:marLeft w:val="480"/>
          <w:marRight w:val="0"/>
          <w:marTop w:val="0"/>
          <w:marBottom w:val="0"/>
          <w:divBdr>
            <w:top w:val="none" w:sz="0" w:space="0" w:color="auto"/>
            <w:left w:val="none" w:sz="0" w:space="0" w:color="auto"/>
            <w:bottom w:val="none" w:sz="0" w:space="0" w:color="auto"/>
            <w:right w:val="none" w:sz="0" w:space="0" w:color="auto"/>
          </w:divBdr>
        </w:div>
        <w:div w:id="592932744">
          <w:marLeft w:val="480"/>
          <w:marRight w:val="0"/>
          <w:marTop w:val="0"/>
          <w:marBottom w:val="0"/>
          <w:divBdr>
            <w:top w:val="none" w:sz="0" w:space="0" w:color="auto"/>
            <w:left w:val="none" w:sz="0" w:space="0" w:color="auto"/>
            <w:bottom w:val="none" w:sz="0" w:space="0" w:color="auto"/>
            <w:right w:val="none" w:sz="0" w:space="0" w:color="auto"/>
          </w:divBdr>
        </w:div>
        <w:div w:id="1458647990">
          <w:marLeft w:val="480"/>
          <w:marRight w:val="0"/>
          <w:marTop w:val="0"/>
          <w:marBottom w:val="0"/>
          <w:divBdr>
            <w:top w:val="none" w:sz="0" w:space="0" w:color="auto"/>
            <w:left w:val="none" w:sz="0" w:space="0" w:color="auto"/>
            <w:bottom w:val="none" w:sz="0" w:space="0" w:color="auto"/>
            <w:right w:val="none" w:sz="0" w:space="0" w:color="auto"/>
          </w:divBdr>
        </w:div>
        <w:div w:id="1816296587">
          <w:marLeft w:val="480"/>
          <w:marRight w:val="0"/>
          <w:marTop w:val="0"/>
          <w:marBottom w:val="0"/>
          <w:divBdr>
            <w:top w:val="none" w:sz="0" w:space="0" w:color="auto"/>
            <w:left w:val="none" w:sz="0" w:space="0" w:color="auto"/>
            <w:bottom w:val="none" w:sz="0" w:space="0" w:color="auto"/>
            <w:right w:val="none" w:sz="0" w:space="0" w:color="auto"/>
          </w:divBdr>
        </w:div>
        <w:div w:id="519322857">
          <w:marLeft w:val="480"/>
          <w:marRight w:val="0"/>
          <w:marTop w:val="0"/>
          <w:marBottom w:val="0"/>
          <w:divBdr>
            <w:top w:val="none" w:sz="0" w:space="0" w:color="auto"/>
            <w:left w:val="none" w:sz="0" w:space="0" w:color="auto"/>
            <w:bottom w:val="none" w:sz="0" w:space="0" w:color="auto"/>
            <w:right w:val="none" w:sz="0" w:space="0" w:color="auto"/>
          </w:divBdr>
        </w:div>
        <w:div w:id="1529639658">
          <w:marLeft w:val="480"/>
          <w:marRight w:val="0"/>
          <w:marTop w:val="0"/>
          <w:marBottom w:val="0"/>
          <w:divBdr>
            <w:top w:val="none" w:sz="0" w:space="0" w:color="auto"/>
            <w:left w:val="none" w:sz="0" w:space="0" w:color="auto"/>
            <w:bottom w:val="none" w:sz="0" w:space="0" w:color="auto"/>
            <w:right w:val="none" w:sz="0" w:space="0" w:color="auto"/>
          </w:divBdr>
        </w:div>
        <w:div w:id="546456282">
          <w:marLeft w:val="480"/>
          <w:marRight w:val="0"/>
          <w:marTop w:val="0"/>
          <w:marBottom w:val="0"/>
          <w:divBdr>
            <w:top w:val="none" w:sz="0" w:space="0" w:color="auto"/>
            <w:left w:val="none" w:sz="0" w:space="0" w:color="auto"/>
            <w:bottom w:val="none" w:sz="0" w:space="0" w:color="auto"/>
            <w:right w:val="none" w:sz="0" w:space="0" w:color="auto"/>
          </w:divBdr>
        </w:div>
        <w:div w:id="1136071791">
          <w:marLeft w:val="480"/>
          <w:marRight w:val="0"/>
          <w:marTop w:val="0"/>
          <w:marBottom w:val="0"/>
          <w:divBdr>
            <w:top w:val="none" w:sz="0" w:space="0" w:color="auto"/>
            <w:left w:val="none" w:sz="0" w:space="0" w:color="auto"/>
            <w:bottom w:val="none" w:sz="0" w:space="0" w:color="auto"/>
            <w:right w:val="none" w:sz="0" w:space="0" w:color="auto"/>
          </w:divBdr>
        </w:div>
        <w:div w:id="106043358">
          <w:marLeft w:val="480"/>
          <w:marRight w:val="0"/>
          <w:marTop w:val="0"/>
          <w:marBottom w:val="0"/>
          <w:divBdr>
            <w:top w:val="none" w:sz="0" w:space="0" w:color="auto"/>
            <w:left w:val="none" w:sz="0" w:space="0" w:color="auto"/>
            <w:bottom w:val="none" w:sz="0" w:space="0" w:color="auto"/>
            <w:right w:val="none" w:sz="0" w:space="0" w:color="auto"/>
          </w:divBdr>
        </w:div>
        <w:div w:id="760636679">
          <w:marLeft w:val="480"/>
          <w:marRight w:val="0"/>
          <w:marTop w:val="0"/>
          <w:marBottom w:val="0"/>
          <w:divBdr>
            <w:top w:val="none" w:sz="0" w:space="0" w:color="auto"/>
            <w:left w:val="none" w:sz="0" w:space="0" w:color="auto"/>
            <w:bottom w:val="none" w:sz="0" w:space="0" w:color="auto"/>
            <w:right w:val="none" w:sz="0" w:space="0" w:color="auto"/>
          </w:divBdr>
        </w:div>
        <w:div w:id="1968923722">
          <w:marLeft w:val="480"/>
          <w:marRight w:val="0"/>
          <w:marTop w:val="0"/>
          <w:marBottom w:val="0"/>
          <w:divBdr>
            <w:top w:val="none" w:sz="0" w:space="0" w:color="auto"/>
            <w:left w:val="none" w:sz="0" w:space="0" w:color="auto"/>
            <w:bottom w:val="none" w:sz="0" w:space="0" w:color="auto"/>
            <w:right w:val="none" w:sz="0" w:space="0" w:color="auto"/>
          </w:divBdr>
        </w:div>
        <w:div w:id="300043906">
          <w:marLeft w:val="480"/>
          <w:marRight w:val="0"/>
          <w:marTop w:val="0"/>
          <w:marBottom w:val="0"/>
          <w:divBdr>
            <w:top w:val="none" w:sz="0" w:space="0" w:color="auto"/>
            <w:left w:val="none" w:sz="0" w:space="0" w:color="auto"/>
            <w:bottom w:val="none" w:sz="0" w:space="0" w:color="auto"/>
            <w:right w:val="none" w:sz="0" w:space="0" w:color="auto"/>
          </w:divBdr>
        </w:div>
        <w:div w:id="2123841905">
          <w:marLeft w:val="480"/>
          <w:marRight w:val="0"/>
          <w:marTop w:val="0"/>
          <w:marBottom w:val="0"/>
          <w:divBdr>
            <w:top w:val="none" w:sz="0" w:space="0" w:color="auto"/>
            <w:left w:val="none" w:sz="0" w:space="0" w:color="auto"/>
            <w:bottom w:val="none" w:sz="0" w:space="0" w:color="auto"/>
            <w:right w:val="none" w:sz="0" w:space="0" w:color="auto"/>
          </w:divBdr>
        </w:div>
        <w:div w:id="358899102">
          <w:marLeft w:val="480"/>
          <w:marRight w:val="0"/>
          <w:marTop w:val="0"/>
          <w:marBottom w:val="0"/>
          <w:divBdr>
            <w:top w:val="none" w:sz="0" w:space="0" w:color="auto"/>
            <w:left w:val="none" w:sz="0" w:space="0" w:color="auto"/>
            <w:bottom w:val="none" w:sz="0" w:space="0" w:color="auto"/>
            <w:right w:val="none" w:sz="0" w:space="0" w:color="auto"/>
          </w:divBdr>
        </w:div>
      </w:divsChild>
    </w:div>
    <w:div w:id="679158540">
      <w:bodyDiv w:val="1"/>
      <w:marLeft w:val="0"/>
      <w:marRight w:val="0"/>
      <w:marTop w:val="0"/>
      <w:marBottom w:val="0"/>
      <w:divBdr>
        <w:top w:val="none" w:sz="0" w:space="0" w:color="auto"/>
        <w:left w:val="none" w:sz="0" w:space="0" w:color="auto"/>
        <w:bottom w:val="none" w:sz="0" w:space="0" w:color="auto"/>
        <w:right w:val="none" w:sz="0" w:space="0" w:color="auto"/>
      </w:divBdr>
    </w:div>
    <w:div w:id="679283304">
      <w:bodyDiv w:val="1"/>
      <w:marLeft w:val="0"/>
      <w:marRight w:val="0"/>
      <w:marTop w:val="0"/>
      <w:marBottom w:val="0"/>
      <w:divBdr>
        <w:top w:val="none" w:sz="0" w:space="0" w:color="auto"/>
        <w:left w:val="none" w:sz="0" w:space="0" w:color="auto"/>
        <w:bottom w:val="none" w:sz="0" w:space="0" w:color="auto"/>
        <w:right w:val="none" w:sz="0" w:space="0" w:color="auto"/>
      </w:divBdr>
      <w:divsChild>
        <w:div w:id="1065372756">
          <w:marLeft w:val="480"/>
          <w:marRight w:val="0"/>
          <w:marTop w:val="0"/>
          <w:marBottom w:val="0"/>
          <w:divBdr>
            <w:top w:val="none" w:sz="0" w:space="0" w:color="auto"/>
            <w:left w:val="none" w:sz="0" w:space="0" w:color="auto"/>
            <w:bottom w:val="none" w:sz="0" w:space="0" w:color="auto"/>
            <w:right w:val="none" w:sz="0" w:space="0" w:color="auto"/>
          </w:divBdr>
        </w:div>
        <w:div w:id="1101602971">
          <w:marLeft w:val="480"/>
          <w:marRight w:val="0"/>
          <w:marTop w:val="0"/>
          <w:marBottom w:val="0"/>
          <w:divBdr>
            <w:top w:val="none" w:sz="0" w:space="0" w:color="auto"/>
            <w:left w:val="none" w:sz="0" w:space="0" w:color="auto"/>
            <w:bottom w:val="none" w:sz="0" w:space="0" w:color="auto"/>
            <w:right w:val="none" w:sz="0" w:space="0" w:color="auto"/>
          </w:divBdr>
        </w:div>
        <w:div w:id="1965454692">
          <w:marLeft w:val="480"/>
          <w:marRight w:val="0"/>
          <w:marTop w:val="0"/>
          <w:marBottom w:val="0"/>
          <w:divBdr>
            <w:top w:val="none" w:sz="0" w:space="0" w:color="auto"/>
            <w:left w:val="none" w:sz="0" w:space="0" w:color="auto"/>
            <w:bottom w:val="none" w:sz="0" w:space="0" w:color="auto"/>
            <w:right w:val="none" w:sz="0" w:space="0" w:color="auto"/>
          </w:divBdr>
        </w:div>
        <w:div w:id="594217131">
          <w:marLeft w:val="480"/>
          <w:marRight w:val="0"/>
          <w:marTop w:val="0"/>
          <w:marBottom w:val="0"/>
          <w:divBdr>
            <w:top w:val="none" w:sz="0" w:space="0" w:color="auto"/>
            <w:left w:val="none" w:sz="0" w:space="0" w:color="auto"/>
            <w:bottom w:val="none" w:sz="0" w:space="0" w:color="auto"/>
            <w:right w:val="none" w:sz="0" w:space="0" w:color="auto"/>
          </w:divBdr>
        </w:div>
        <w:div w:id="520709149">
          <w:marLeft w:val="480"/>
          <w:marRight w:val="0"/>
          <w:marTop w:val="0"/>
          <w:marBottom w:val="0"/>
          <w:divBdr>
            <w:top w:val="none" w:sz="0" w:space="0" w:color="auto"/>
            <w:left w:val="none" w:sz="0" w:space="0" w:color="auto"/>
            <w:bottom w:val="none" w:sz="0" w:space="0" w:color="auto"/>
            <w:right w:val="none" w:sz="0" w:space="0" w:color="auto"/>
          </w:divBdr>
        </w:div>
        <w:div w:id="1555964792">
          <w:marLeft w:val="480"/>
          <w:marRight w:val="0"/>
          <w:marTop w:val="0"/>
          <w:marBottom w:val="0"/>
          <w:divBdr>
            <w:top w:val="none" w:sz="0" w:space="0" w:color="auto"/>
            <w:left w:val="none" w:sz="0" w:space="0" w:color="auto"/>
            <w:bottom w:val="none" w:sz="0" w:space="0" w:color="auto"/>
            <w:right w:val="none" w:sz="0" w:space="0" w:color="auto"/>
          </w:divBdr>
        </w:div>
        <w:div w:id="1241334987">
          <w:marLeft w:val="480"/>
          <w:marRight w:val="0"/>
          <w:marTop w:val="0"/>
          <w:marBottom w:val="0"/>
          <w:divBdr>
            <w:top w:val="none" w:sz="0" w:space="0" w:color="auto"/>
            <w:left w:val="none" w:sz="0" w:space="0" w:color="auto"/>
            <w:bottom w:val="none" w:sz="0" w:space="0" w:color="auto"/>
            <w:right w:val="none" w:sz="0" w:space="0" w:color="auto"/>
          </w:divBdr>
        </w:div>
        <w:div w:id="1065298455">
          <w:marLeft w:val="480"/>
          <w:marRight w:val="0"/>
          <w:marTop w:val="0"/>
          <w:marBottom w:val="0"/>
          <w:divBdr>
            <w:top w:val="none" w:sz="0" w:space="0" w:color="auto"/>
            <w:left w:val="none" w:sz="0" w:space="0" w:color="auto"/>
            <w:bottom w:val="none" w:sz="0" w:space="0" w:color="auto"/>
            <w:right w:val="none" w:sz="0" w:space="0" w:color="auto"/>
          </w:divBdr>
        </w:div>
        <w:div w:id="1332298582">
          <w:marLeft w:val="480"/>
          <w:marRight w:val="0"/>
          <w:marTop w:val="0"/>
          <w:marBottom w:val="0"/>
          <w:divBdr>
            <w:top w:val="none" w:sz="0" w:space="0" w:color="auto"/>
            <w:left w:val="none" w:sz="0" w:space="0" w:color="auto"/>
            <w:bottom w:val="none" w:sz="0" w:space="0" w:color="auto"/>
            <w:right w:val="none" w:sz="0" w:space="0" w:color="auto"/>
          </w:divBdr>
        </w:div>
        <w:div w:id="1714768374">
          <w:marLeft w:val="480"/>
          <w:marRight w:val="0"/>
          <w:marTop w:val="0"/>
          <w:marBottom w:val="0"/>
          <w:divBdr>
            <w:top w:val="none" w:sz="0" w:space="0" w:color="auto"/>
            <w:left w:val="none" w:sz="0" w:space="0" w:color="auto"/>
            <w:bottom w:val="none" w:sz="0" w:space="0" w:color="auto"/>
            <w:right w:val="none" w:sz="0" w:space="0" w:color="auto"/>
          </w:divBdr>
        </w:div>
        <w:div w:id="1965118650">
          <w:marLeft w:val="480"/>
          <w:marRight w:val="0"/>
          <w:marTop w:val="0"/>
          <w:marBottom w:val="0"/>
          <w:divBdr>
            <w:top w:val="none" w:sz="0" w:space="0" w:color="auto"/>
            <w:left w:val="none" w:sz="0" w:space="0" w:color="auto"/>
            <w:bottom w:val="none" w:sz="0" w:space="0" w:color="auto"/>
            <w:right w:val="none" w:sz="0" w:space="0" w:color="auto"/>
          </w:divBdr>
        </w:div>
        <w:div w:id="375589172">
          <w:marLeft w:val="480"/>
          <w:marRight w:val="0"/>
          <w:marTop w:val="0"/>
          <w:marBottom w:val="0"/>
          <w:divBdr>
            <w:top w:val="none" w:sz="0" w:space="0" w:color="auto"/>
            <w:left w:val="none" w:sz="0" w:space="0" w:color="auto"/>
            <w:bottom w:val="none" w:sz="0" w:space="0" w:color="auto"/>
            <w:right w:val="none" w:sz="0" w:space="0" w:color="auto"/>
          </w:divBdr>
        </w:div>
        <w:div w:id="546143778">
          <w:marLeft w:val="480"/>
          <w:marRight w:val="0"/>
          <w:marTop w:val="0"/>
          <w:marBottom w:val="0"/>
          <w:divBdr>
            <w:top w:val="none" w:sz="0" w:space="0" w:color="auto"/>
            <w:left w:val="none" w:sz="0" w:space="0" w:color="auto"/>
            <w:bottom w:val="none" w:sz="0" w:space="0" w:color="auto"/>
            <w:right w:val="none" w:sz="0" w:space="0" w:color="auto"/>
          </w:divBdr>
        </w:div>
        <w:div w:id="41834855">
          <w:marLeft w:val="480"/>
          <w:marRight w:val="0"/>
          <w:marTop w:val="0"/>
          <w:marBottom w:val="0"/>
          <w:divBdr>
            <w:top w:val="none" w:sz="0" w:space="0" w:color="auto"/>
            <w:left w:val="none" w:sz="0" w:space="0" w:color="auto"/>
            <w:bottom w:val="none" w:sz="0" w:space="0" w:color="auto"/>
            <w:right w:val="none" w:sz="0" w:space="0" w:color="auto"/>
          </w:divBdr>
        </w:div>
        <w:div w:id="1869565709">
          <w:marLeft w:val="480"/>
          <w:marRight w:val="0"/>
          <w:marTop w:val="0"/>
          <w:marBottom w:val="0"/>
          <w:divBdr>
            <w:top w:val="none" w:sz="0" w:space="0" w:color="auto"/>
            <w:left w:val="none" w:sz="0" w:space="0" w:color="auto"/>
            <w:bottom w:val="none" w:sz="0" w:space="0" w:color="auto"/>
            <w:right w:val="none" w:sz="0" w:space="0" w:color="auto"/>
          </w:divBdr>
        </w:div>
        <w:div w:id="1482430764">
          <w:marLeft w:val="480"/>
          <w:marRight w:val="0"/>
          <w:marTop w:val="0"/>
          <w:marBottom w:val="0"/>
          <w:divBdr>
            <w:top w:val="none" w:sz="0" w:space="0" w:color="auto"/>
            <w:left w:val="none" w:sz="0" w:space="0" w:color="auto"/>
            <w:bottom w:val="none" w:sz="0" w:space="0" w:color="auto"/>
            <w:right w:val="none" w:sz="0" w:space="0" w:color="auto"/>
          </w:divBdr>
        </w:div>
        <w:div w:id="1094128858">
          <w:marLeft w:val="480"/>
          <w:marRight w:val="0"/>
          <w:marTop w:val="0"/>
          <w:marBottom w:val="0"/>
          <w:divBdr>
            <w:top w:val="none" w:sz="0" w:space="0" w:color="auto"/>
            <w:left w:val="none" w:sz="0" w:space="0" w:color="auto"/>
            <w:bottom w:val="none" w:sz="0" w:space="0" w:color="auto"/>
            <w:right w:val="none" w:sz="0" w:space="0" w:color="auto"/>
          </w:divBdr>
        </w:div>
        <w:div w:id="213154550">
          <w:marLeft w:val="480"/>
          <w:marRight w:val="0"/>
          <w:marTop w:val="0"/>
          <w:marBottom w:val="0"/>
          <w:divBdr>
            <w:top w:val="none" w:sz="0" w:space="0" w:color="auto"/>
            <w:left w:val="none" w:sz="0" w:space="0" w:color="auto"/>
            <w:bottom w:val="none" w:sz="0" w:space="0" w:color="auto"/>
            <w:right w:val="none" w:sz="0" w:space="0" w:color="auto"/>
          </w:divBdr>
        </w:div>
        <w:div w:id="1562865071">
          <w:marLeft w:val="480"/>
          <w:marRight w:val="0"/>
          <w:marTop w:val="0"/>
          <w:marBottom w:val="0"/>
          <w:divBdr>
            <w:top w:val="none" w:sz="0" w:space="0" w:color="auto"/>
            <w:left w:val="none" w:sz="0" w:space="0" w:color="auto"/>
            <w:bottom w:val="none" w:sz="0" w:space="0" w:color="auto"/>
            <w:right w:val="none" w:sz="0" w:space="0" w:color="auto"/>
          </w:divBdr>
        </w:div>
        <w:div w:id="2009165171">
          <w:marLeft w:val="480"/>
          <w:marRight w:val="0"/>
          <w:marTop w:val="0"/>
          <w:marBottom w:val="0"/>
          <w:divBdr>
            <w:top w:val="none" w:sz="0" w:space="0" w:color="auto"/>
            <w:left w:val="none" w:sz="0" w:space="0" w:color="auto"/>
            <w:bottom w:val="none" w:sz="0" w:space="0" w:color="auto"/>
            <w:right w:val="none" w:sz="0" w:space="0" w:color="auto"/>
          </w:divBdr>
        </w:div>
        <w:div w:id="1898323683">
          <w:marLeft w:val="480"/>
          <w:marRight w:val="0"/>
          <w:marTop w:val="0"/>
          <w:marBottom w:val="0"/>
          <w:divBdr>
            <w:top w:val="none" w:sz="0" w:space="0" w:color="auto"/>
            <w:left w:val="none" w:sz="0" w:space="0" w:color="auto"/>
            <w:bottom w:val="none" w:sz="0" w:space="0" w:color="auto"/>
            <w:right w:val="none" w:sz="0" w:space="0" w:color="auto"/>
          </w:divBdr>
        </w:div>
        <w:div w:id="1996030518">
          <w:marLeft w:val="480"/>
          <w:marRight w:val="0"/>
          <w:marTop w:val="0"/>
          <w:marBottom w:val="0"/>
          <w:divBdr>
            <w:top w:val="none" w:sz="0" w:space="0" w:color="auto"/>
            <w:left w:val="none" w:sz="0" w:space="0" w:color="auto"/>
            <w:bottom w:val="none" w:sz="0" w:space="0" w:color="auto"/>
            <w:right w:val="none" w:sz="0" w:space="0" w:color="auto"/>
          </w:divBdr>
        </w:div>
        <w:div w:id="1464229813">
          <w:marLeft w:val="480"/>
          <w:marRight w:val="0"/>
          <w:marTop w:val="0"/>
          <w:marBottom w:val="0"/>
          <w:divBdr>
            <w:top w:val="none" w:sz="0" w:space="0" w:color="auto"/>
            <w:left w:val="none" w:sz="0" w:space="0" w:color="auto"/>
            <w:bottom w:val="none" w:sz="0" w:space="0" w:color="auto"/>
            <w:right w:val="none" w:sz="0" w:space="0" w:color="auto"/>
          </w:divBdr>
        </w:div>
        <w:div w:id="972173818">
          <w:marLeft w:val="480"/>
          <w:marRight w:val="0"/>
          <w:marTop w:val="0"/>
          <w:marBottom w:val="0"/>
          <w:divBdr>
            <w:top w:val="none" w:sz="0" w:space="0" w:color="auto"/>
            <w:left w:val="none" w:sz="0" w:space="0" w:color="auto"/>
            <w:bottom w:val="none" w:sz="0" w:space="0" w:color="auto"/>
            <w:right w:val="none" w:sz="0" w:space="0" w:color="auto"/>
          </w:divBdr>
        </w:div>
        <w:div w:id="1540780683">
          <w:marLeft w:val="480"/>
          <w:marRight w:val="0"/>
          <w:marTop w:val="0"/>
          <w:marBottom w:val="0"/>
          <w:divBdr>
            <w:top w:val="none" w:sz="0" w:space="0" w:color="auto"/>
            <w:left w:val="none" w:sz="0" w:space="0" w:color="auto"/>
            <w:bottom w:val="none" w:sz="0" w:space="0" w:color="auto"/>
            <w:right w:val="none" w:sz="0" w:space="0" w:color="auto"/>
          </w:divBdr>
        </w:div>
        <w:div w:id="1742293736">
          <w:marLeft w:val="480"/>
          <w:marRight w:val="0"/>
          <w:marTop w:val="0"/>
          <w:marBottom w:val="0"/>
          <w:divBdr>
            <w:top w:val="none" w:sz="0" w:space="0" w:color="auto"/>
            <w:left w:val="none" w:sz="0" w:space="0" w:color="auto"/>
            <w:bottom w:val="none" w:sz="0" w:space="0" w:color="auto"/>
            <w:right w:val="none" w:sz="0" w:space="0" w:color="auto"/>
          </w:divBdr>
        </w:div>
        <w:div w:id="927811179">
          <w:marLeft w:val="480"/>
          <w:marRight w:val="0"/>
          <w:marTop w:val="0"/>
          <w:marBottom w:val="0"/>
          <w:divBdr>
            <w:top w:val="none" w:sz="0" w:space="0" w:color="auto"/>
            <w:left w:val="none" w:sz="0" w:space="0" w:color="auto"/>
            <w:bottom w:val="none" w:sz="0" w:space="0" w:color="auto"/>
            <w:right w:val="none" w:sz="0" w:space="0" w:color="auto"/>
          </w:divBdr>
        </w:div>
        <w:div w:id="214705994">
          <w:marLeft w:val="480"/>
          <w:marRight w:val="0"/>
          <w:marTop w:val="0"/>
          <w:marBottom w:val="0"/>
          <w:divBdr>
            <w:top w:val="none" w:sz="0" w:space="0" w:color="auto"/>
            <w:left w:val="none" w:sz="0" w:space="0" w:color="auto"/>
            <w:bottom w:val="none" w:sz="0" w:space="0" w:color="auto"/>
            <w:right w:val="none" w:sz="0" w:space="0" w:color="auto"/>
          </w:divBdr>
        </w:div>
        <w:div w:id="1648049485">
          <w:marLeft w:val="480"/>
          <w:marRight w:val="0"/>
          <w:marTop w:val="0"/>
          <w:marBottom w:val="0"/>
          <w:divBdr>
            <w:top w:val="none" w:sz="0" w:space="0" w:color="auto"/>
            <w:left w:val="none" w:sz="0" w:space="0" w:color="auto"/>
            <w:bottom w:val="none" w:sz="0" w:space="0" w:color="auto"/>
            <w:right w:val="none" w:sz="0" w:space="0" w:color="auto"/>
          </w:divBdr>
        </w:div>
        <w:div w:id="1368139520">
          <w:marLeft w:val="480"/>
          <w:marRight w:val="0"/>
          <w:marTop w:val="0"/>
          <w:marBottom w:val="0"/>
          <w:divBdr>
            <w:top w:val="none" w:sz="0" w:space="0" w:color="auto"/>
            <w:left w:val="none" w:sz="0" w:space="0" w:color="auto"/>
            <w:bottom w:val="none" w:sz="0" w:space="0" w:color="auto"/>
            <w:right w:val="none" w:sz="0" w:space="0" w:color="auto"/>
          </w:divBdr>
        </w:div>
        <w:div w:id="1185751201">
          <w:marLeft w:val="480"/>
          <w:marRight w:val="0"/>
          <w:marTop w:val="0"/>
          <w:marBottom w:val="0"/>
          <w:divBdr>
            <w:top w:val="none" w:sz="0" w:space="0" w:color="auto"/>
            <w:left w:val="none" w:sz="0" w:space="0" w:color="auto"/>
            <w:bottom w:val="none" w:sz="0" w:space="0" w:color="auto"/>
            <w:right w:val="none" w:sz="0" w:space="0" w:color="auto"/>
          </w:divBdr>
        </w:div>
        <w:div w:id="1636180894">
          <w:marLeft w:val="480"/>
          <w:marRight w:val="0"/>
          <w:marTop w:val="0"/>
          <w:marBottom w:val="0"/>
          <w:divBdr>
            <w:top w:val="none" w:sz="0" w:space="0" w:color="auto"/>
            <w:left w:val="none" w:sz="0" w:space="0" w:color="auto"/>
            <w:bottom w:val="none" w:sz="0" w:space="0" w:color="auto"/>
            <w:right w:val="none" w:sz="0" w:space="0" w:color="auto"/>
          </w:divBdr>
        </w:div>
        <w:div w:id="1683628126">
          <w:marLeft w:val="480"/>
          <w:marRight w:val="0"/>
          <w:marTop w:val="0"/>
          <w:marBottom w:val="0"/>
          <w:divBdr>
            <w:top w:val="none" w:sz="0" w:space="0" w:color="auto"/>
            <w:left w:val="none" w:sz="0" w:space="0" w:color="auto"/>
            <w:bottom w:val="none" w:sz="0" w:space="0" w:color="auto"/>
            <w:right w:val="none" w:sz="0" w:space="0" w:color="auto"/>
          </w:divBdr>
        </w:div>
        <w:div w:id="1104837878">
          <w:marLeft w:val="480"/>
          <w:marRight w:val="0"/>
          <w:marTop w:val="0"/>
          <w:marBottom w:val="0"/>
          <w:divBdr>
            <w:top w:val="none" w:sz="0" w:space="0" w:color="auto"/>
            <w:left w:val="none" w:sz="0" w:space="0" w:color="auto"/>
            <w:bottom w:val="none" w:sz="0" w:space="0" w:color="auto"/>
            <w:right w:val="none" w:sz="0" w:space="0" w:color="auto"/>
          </w:divBdr>
        </w:div>
        <w:div w:id="567349953">
          <w:marLeft w:val="480"/>
          <w:marRight w:val="0"/>
          <w:marTop w:val="0"/>
          <w:marBottom w:val="0"/>
          <w:divBdr>
            <w:top w:val="none" w:sz="0" w:space="0" w:color="auto"/>
            <w:left w:val="none" w:sz="0" w:space="0" w:color="auto"/>
            <w:bottom w:val="none" w:sz="0" w:space="0" w:color="auto"/>
            <w:right w:val="none" w:sz="0" w:space="0" w:color="auto"/>
          </w:divBdr>
        </w:div>
        <w:div w:id="6830226">
          <w:marLeft w:val="480"/>
          <w:marRight w:val="0"/>
          <w:marTop w:val="0"/>
          <w:marBottom w:val="0"/>
          <w:divBdr>
            <w:top w:val="none" w:sz="0" w:space="0" w:color="auto"/>
            <w:left w:val="none" w:sz="0" w:space="0" w:color="auto"/>
            <w:bottom w:val="none" w:sz="0" w:space="0" w:color="auto"/>
            <w:right w:val="none" w:sz="0" w:space="0" w:color="auto"/>
          </w:divBdr>
        </w:div>
        <w:div w:id="1352605274">
          <w:marLeft w:val="480"/>
          <w:marRight w:val="0"/>
          <w:marTop w:val="0"/>
          <w:marBottom w:val="0"/>
          <w:divBdr>
            <w:top w:val="none" w:sz="0" w:space="0" w:color="auto"/>
            <w:left w:val="none" w:sz="0" w:space="0" w:color="auto"/>
            <w:bottom w:val="none" w:sz="0" w:space="0" w:color="auto"/>
            <w:right w:val="none" w:sz="0" w:space="0" w:color="auto"/>
          </w:divBdr>
        </w:div>
        <w:div w:id="1986661314">
          <w:marLeft w:val="480"/>
          <w:marRight w:val="0"/>
          <w:marTop w:val="0"/>
          <w:marBottom w:val="0"/>
          <w:divBdr>
            <w:top w:val="none" w:sz="0" w:space="0" w:color="auto"/>
            <w:left w:val="none" w:sz="0" w:space="0" w:color="auto"/>
            <w:bottom w:val="none" w:sz="0" w:space="0" w:color="auto"/>
            <w:right w:val="none" w:sz="0" w:space="0" w:color="auto"/>
          </w:divBdr>
        </w:div>
        <w:div w:id="594245226">
          <w:marLeft w:val="480"/>
          <w:marRight w:val="0"/>
          <w:marTop w:val="0"/>
          <w:marBottom w:val="0"/>
          <w:divBdr>
            <w:top w:val="none" w:sz="0" w:space="0" w:color="auto"/>
            <w:left w:val="none" w:sz="0" w:space="0" w:color="auto"/>
            <w:bottom w:val="none" w:sz="0" w:space="0" w:color="auto"/>
            <w:right w:val="none" w:sz="0" w:space="0" w:color="auto"/>
          </w:divBdr>
        </w:div>
        <w:div w:id="1952399677">
          <w:marLeft w:val="480"/>
          <w:marRight w:val="0"/>
          <w:marTop w:val="0"/>
          <w:marBottom w:val="0"/>
          <w:divBdr>
            <w:top w:val="none" w:sz="0" w:space="0" w:color="auto"/>
            <w:left w:val="none" w:sz="0" w:space="0" w:color="auto"/>
            <w:bottom w:val="none" w:sz="0" w:space="0" w:color="auto"/>
            <w:right w:val="none" w:sz="0" w:space="0" w:color="auto"/>
          </w:divBdr>
        </w:div>
        <w:div w:id="1518739331">
          <w:marLeft w:val="480"/>
          <w:marRight w:val="0"/>
          <w:marTop w:val="0"/>
          <w:marBottom w:val="0"/>
          <w:divBdr>
            <w:top w:val="none" w:sz="0" w:space="0" w:color="auto"/>
            <w:left w:val="none" w:sz="0" w:space="0" w:color="auto"/>
            <w:bottom w:val="none" w:sz="0" w:space="0" w:color="auto"/>
            <w:right w:val="none" w:sz="0" w:space="0" w:color="auto"/>
          </w:divBdr>
        </w:div>
        <w:div w:id="1795951697">
          <w:marLeft w:val="480"/>
          <w:marRight w:val="0"/>
          <w:marTop w:val="0"/>
          <w:marBottom w:val="0"/>
          <w:divBdr>
            <w:top w:val="none" w:sz="0" w:space="0" w:color="auto"/>
            <w:left w:val="none" w:sz="0" w:space="0" w:color="auto"/>
            <w:bottom w:val="none" w:sz="0" w:space="0" w:color="auto"/>
            <w:right w:val="none" w:sz="0" w:space="0" w:color="auto"/>
          </w:divBdr>
        </w:div>
        <w:div w:id="228686447">
          <w:marLeft w:val="480"/>
          <w:marRight w:val="0"/>
          <w:marTop w:val="0"/>
          <w:marBottom w:val="0"/>
          <w:divBdr>
            <w:top w:val="none" w:sz="0" w:space="0" w:color="auto"/>
            <w:left w:val="none" w:sz="0" w:space="0" w:color="auto"/>
            <w:bottom w:val="none" w:sz="0" w:space="0" w:color="auto"/>
            <w:right w:val="none" w:sz="0" w:space="0" w:color="auto"/>
          </w:divBdr>
        </w:div>
        <w:div w:id="673804794">
          <w:marLeft w:val="480"/>
          <w:marRight w:val="0"/>
          <w:marTop w:val="0"/>
          <w:marBottom w:val="0"/>
          <w:divBdr>
            <w:top w:val="none" w:sz="0" w:space="0" w:color="auto"/>
            <w:left w:val="none" w:sz="0" w:space="0" w:color="auto"/>
            <w:bottom w:val="none" w:sz="0" w:space="0" w:color="auto"/>
            <w:right w:val="none" w:sz="0" w:space="0" w:color="auto"/>
          </w:divBdr>
        </w:div>
        <w:div w:id="860165461">
          <w:marLeft w:val="480"/>
          <w:marRight w:val="0"/>
          <w:marTop w:val="0"/>
          <w:marBottom w:val="0"/>
          <w:divBdr>
            <w:top w:val="none" w:sz="0" w:space="0" w:color="auto"/>
            <w:left w:val="none" w:sz="0" w:space="0" w:color="auto"/>
            <w:bottom w:val="none" w:sz="0" w:space="0" w:color="auto"/>
            <w:right w:val="none" w:sz="0" w:space="0" w:color="auto"/>
          </w:divBdr>
        </w:div>
        <w:div w:id="1752695960">
          <w:marLeft w:val="480"/>
          <w:marRight w:val="0"/>
          <w:marTop w:val="0"/>
          <w:marBottom w:val="0"/>
          <w:divBdr>
            <w:top w:val="none" w:sz="0" w:space="0" w:color="auto"/>
            <w:left w:val="none" w:sz="0" w:space="0" w:color="auto"/>
            <w:bottom w:val="none" w:sz="0" w:space="0" w:color="auto"/>
            <w:right w:val="none" w:sz="0" w:space="0" w:color="auto"/>
          </w:divBdr>
        </w:div>
        <w:div w:id="1044984831">
          <w:marLeft w:val="480"/>
          <w:marRight w:val="0"/>
          <w:marTop w:val="0"/>
          <w:marBottom w:val="0"/>
          <w:divBdr>
            <w:top w:val="none" w:sz="0" w:space="0" w:color="auto"/>
            <w:left w:val="none" w:sz="0" w:space="0" w:color="auto"/>
            <w:bottom w:val="none" w:sz="0" w:space="0" w:color="auto"/>
            <w:right w:val="none" w:sz="0" w:space="0" w:color="auto"/>
          </w:divBdr>
        </w:div>
        <w:div w:id="1198470685">
          <w:marLeft w:val="480"/>
          <w:marRight w:val="0"/>
          <w:marTop w:val="0"/>
          <w:marBottom w:val="0"/>
          <w:divBdr>
            <w:top w:val="none" w:sz="0" w:space="0" w:color="auto"/>
            <w:left w:val="none" w:sz="0" w:space="0" w:color="auto"/>
            <w:bottom w:val="none" w:sz="0" w:space="0" w:color="auto"/>
            <w:right w:val="none" w:sz="0" w:space="0" w:color="auto"/>
          </w:divBdr>
        </w:div>
        <w:div w:id="231550280">
          <w:marLeft w:val="480"/>
          <w:marRight w:val="0"/>
          <w:marTop w:val="0"/>
          <w:marBottom w:val="0"/>
          <w:divBdr>
            <w:top w:val="none" w:sz="0" w:space="0" w:color="auto"/>
            <w:left w:val="none" w:sz="0" w:space="0" w:color="auto"/>
            <w:bottom w:val="none" w:sz="0" w:space="0" w:color="auto"/>
            <w:right w:val="none" w:sz="0" w:space="0" w:color="auto"/>
          </w:divBdr>
        </w:div>
        <w:div w:id="1045908881">
          <w:marLeft w:val="480"/>
          <w:marRight w:val="0"/>
          <w:marTop w:val="0"/>
          <w:marBottom w:val="0"/>
          <w:divBdr>
            <w:top w:val="none" w:sz="0" w:space="0" w:color="auto"/>
            <w:left w:val="none" w:sz="0" w:space="0" w:color="auto"/>
            <w:bottom w:val="none" w:sz="0" w:space="0" w:color="auto"/>
            <w:right w:val="none" w:sz="0" w:space="0" w:color="auto"/>
          </w:divBdr>
        </w:div>
        <w:div w:id="1631856582">
          <w:marLeft w:val="480"/>
          <w:marRight w:val="0"/>
          <w:marTop w:val="0"/>
          <w:marBottom w:val="0"/>
          <w:divBdr>
            <w:top w:val="none" w:sz="0" w:space="0" w:color="auto"/>
            <w:left w:val="none" w:sz="0" w:space="0" w:color="auto"/>
            <w:bottom w:val="none" w:sz="0" w:space="0" w:color="auto"/>
            <w:right w:val="none" w:sz="0" w:space="0" w:color="auto"/>
          </w:divBdr>
        </w:div>
        <w:div w:id="1602374585">
          <w:marLeft w:val="480"/>
          <w:marRight w:val="0"/>
          <w:marTop w:val="0"/>
          <w:marBottom w:val="0"/>
          <w:divBdr>
            <w:top w:val="none" w:sz="0" w:space="0" w:color="auto"/>
            <w:left w:val="none" w:sz="0" w:space="0" w:color="auto"/>
            <w:bottom w:val="none" w:sz="0" w:space="0" w:color="auto"/>
            <w:right w:val="none" w:sz="0" w:space="0" w:color="auto"/>
          </w:divBdr>
        </w:div>
        <w:div w:id="451899799">
          <w:marLeft w:val="480"/>
          <w:marRight w:val="0"/>
          <w:marTop w:val="0"/>
          <w:marBottom w:val="0"/>
          <w:divBdr>
            <w:top w:val="none" w:sz="0" w:space="0" w:color="auto"/>
            <w:left w:val="none" w:sz="0" w:space="0" w:color="auto"/>
            <w:bottom w:val="none" w:sz="0" w:space="0" w:color="auto"/>
            <w:right w:val="none" w:sz="0" w:space="0" w:color="auto"/>
          </w:divBdr>
        </w:div>
        <w:div w:id="1557814553">
          <w:marLeft w:val="480"/>
          <w:marRight w:val="0"/>
          <w:marTop w:val="0"/>
          <w:marBottom w:val="0"/>
          <w:divBdr>
            <w:top w:val="none" w:sz="0" w:space="0" w:color="auto"/>
            <w:left w:val="none" w:sz="0" w:space="0" w:color="auto"/>
            <w:bottom w:val="none" w:sz="0" w:space="0" w:color="auto"/>
            <w:right w:val="none" w:sz="0" w:space="0" w:color="auto"/>
          </w:divBdr>
        </w:div>
        <w:div w:id="511186364">
          <w:marLeft w:val="480"/>
          <w:marRight w:val="0"/>
          <w:marTop w:val="0"/>
          <w:marBottom w:val="0"/>
          <w:divBdr>
            <w:top w:val="none" w:sz="0" w:space="0" w:color="auto"/>
            <w:left w:val="none" w:sz="0" w:space="0" w:color="auto"/>
            <w:bottom w:val="none" w:sz="0" w:space="0" w:color="auto"/>
            <w:right w:val="none" w:sz="0" w:space="0" w:color="auto"/>
          </w:divBdr>
        </w:div>
        <w:div w:id="1716810937">
          <w:marLeft w:val="480"/>
          <w:marRight w:val="0"/>
          <w:marTop w:val="0"/>
          <w:marBottom w:val="0"/>
          <w:divBdr>
            <w:top w:val="none" w:sz="0" w:space="0" w:color="auto"/>
            <w:left w:val="none" w:sz="0" w:space="0" w:color="auto"/>
            <w:bottom w:val="none" w:sz="0" w:space="0" w:color="auto"/>
            <w:right w:val="none" w:sz="0" w:space="0" w:color="auto"/>
          </w:divBdr>
        </w:div>
        <w:div w:id="1976258531">
          <w:marLeft w:val="480"/>
          <w:marRight w:val="0"/>
          <w:marTop w:val="0"/>
          <w:marBottom w:val="0"/>
          <w:divBdr>
            <w:top w:val="none" w:sz="0" w:space="0" w:color="auto"/>
            <w:left w:val="none" w:sz="0" w:space="0" w:color="auto"/>
            <w:bottom w:val="none" w:sz="0" w:space="0" w:color="auto"/>
            <w:right w:val="none" w:sz="0" w:space="0" w:color="auto"/>
          </w:divBdr>
        </w:div>
        <w:div w:id="1769231744">
          <w:marLeft w:val="480"/>
          <w:marRight w:val="0"/>
          <w:marTop w:val="0"/>
          <w:marBottom w:val="0"/>
          <w:divBdr>
            <w:top w:val="none" w:sz="0" w:space="0" w:color="auto"/>
            <w:left w:val="none" w:sz="0" w:space="0" w:color="auto"/>
            <w:bottom w:val="none" w:sz="0" w:space="0" w:color="auto"/>
            <w:right w:val="none" w:sz="0" w:space="0" w:color="auto"/>
          </w:divBdr>
        </w:div>
        <w:div w:id="559370197">
          <w:marLeft w:val="480"/>
          <w:marRight w:val="0"/>
          <w:marTop w:val="0"/>
          <w:marBottom w:val="0"/>
          <w:divBdr>
            <w:top w:val="none" w:sz="0" w:space="0" w:color="auto"/>
            <w:left w:val="none" w:sz="0" w:space="0" w:color="auto"/>
            <w:bottom w:val="none" w:sz="0" w:space="0" w:color="auto"/>
            <w:right w:val="none" w:sz="0" w:space="0" w:color="auto"/>
          </w:divBdr>
        </w:div>
        <w:div w:id="759064238">
          <w:marLeft w:val="480"/>
          <w:marRight w:val="0"/>
          <w:marTop w:val="0"/>
          <w:marBottom w:val="0"/>
          <w:divBdr>
            <w:top w:val="none" w:sz="0" w:space="0" w:color="auto"/>
            <w:left w:val="none" w:sz="0" w:space="0" w:color="auto"/>
            <w:bottom w:val="none" w:sz="0" w:space="0" w:color="auto"/>
            <w:right w:val="none" w:sz="0" w:space="0" w:color="auto"/>
          </w:divBdr>
        </w:div>
        <w:div w:id="955597002">
          <w:marLeft w:val="480"/>
          <w:marRight w:val="0"/>
          <w:marTop w:val="0"/>
          <w:marBottom w:val="0"/>
          <w:divBdr>
            <w:top w:val="none" w:sz="0" w:space="0" w:color="auto"/>
            <w:left w:val="none" w:sz="0" w:space="0" w:color="auto"/>
            <w:bottom w:val="none" w:sz="0" w:space="0" w:color="auto"/>
            <w:right w:val="none" w:sz="0" w:space="0" w:color="auto"/>
          </w:divBdr>
        </w:div>
        <w:div w:id="243030369">
          <w:marLeft w:val="480"/>
          <w:marRight w:val="0"/>
          <w:marTop w:val="0"/>
          <w:marBottom w:val="0"/>
          <w:divBdr>
            <w:top w:val="none" w:sz="0" w:space="0" w:color="auto"/>
            <w:left w:val="none" w:sz="0" w:space="0" w:color="auto"/>
            <w:bottom w:val="none" w:sz="0" w:space="0" w:color="auto"/>
            <w:right w:val="none" w:sz="0" w:space="0" w:color="auto"/>
          </w:divBdr>
        </w:div>
        <w:div w:id="12154474">
          <w:marLeft w:val="480"/>
          <w:marRight w:val="0"/>
          <w:marTop w:val="0"/>
          <w:marBottom w:val="0"/>
          <w:divBdr>
            <w:top w:val="none" w:sz="0" w:space="0" w:color="auto"/>
            <w:left w:val="none" w:sz="0" w:space="0" w:color="auto"/>
            <w:bottom w:val="none" w:sz="0" w:space="0" w:color="auto"/>
            <w:right w:val="none" w:sz="0" w:space="0" w:color="auto"/>
          </w:divBdr>
        </w:div>
        <w:div w:id="2023236516">
          <w:marLeft w:val="480"/>
          <w:marRight w:val="0"/>
          <w:marTop w:val="0"/>
          <w:marBottom w:val="0"/>
          <w:divBdr>
            <w:top w:val="none" w:sz="0" w:space="0" w:color="auto"/>
            <w:left w:val="none" w:sz="0" w:space="0" w:color="auto"/>
            <w:bottom w:val="none" w:sz="0" w:space="0" w:color="auto"/>
            <w:right w:val="none" w:sz="0" w:space="0" w:color="auto"/>
          </w:divBdr>
        </w:div>
        <w:div w:id="1366365200">
          <w:marLeft w:val="480"/>
          <w:marRight w:val="0"/>
          <w:marTop w:val="0"/>
          <w:marBottom w:val="0"/>
          <w:divBdr>
            <w:top w:val="none" w:sz="0" w:space="0" w:color="auto"/>
            <w:left w:val="none" w:sz="0" w:space="0" w:color="auto"/>
            <w:bottom w:val="none" w:sz="0" w:space="0" w:color="auto"/>
            <w:right w:val="none" w:sz="0" w:space="0" w:color="auto"/>
          </w:divBdr>
        </w:div>
        <w:div w:id="1157653443">
          <w:marLeft w:val="480"/>
          <w:marRight w:val="0"/>
          <w:marTop w:val="0"/>
          <w:marBottom w:val="0"/>
          <w:divBdr>
            <w:top w:val="none" w:sz="0" w:space="0" w:color="auto"/>
            <w:left w:val="none" w:sz="0" w:space="0" w:color="auto"/>
            <w:bottom w:val="none" w:sz="0" w:space="0" w:color="auto"/>
            <w:right w:val="none" w:sz="0" w:space="0" w:color="auto"/>
          </w:divBdr>
        </w:div>
        <w:div w:id="1382902460">
          <w:marLeft w:val="480"/>
          <w:marRight w:val="0"/>
          <w:marTop w:val="0"/>
          <w:marBottom w:val="0"/>
          <w:divBdr>
            <w:top w:val="none" w:sz="0" w:space="0" w:color="auto"/>
            <w:left w:val="none" w:sz="0" w:space="0" w:color="auto"/>
            <w:bottom w:val="none" w:sz="0" w:space="0" w:color="auto"/>
            <w:right w:val="none" w:sz="0" w:space="0" w:color="auto"/>
          </w:divBdr>
        </w:div>
        <w:div w:id="1394308608">
          <w:marLeft w:val="480"/>
          <w:marRight w:val="0"/>
          <w:marTop w:val="0"/>
          <w:marBottom w:val="0"/>
          <w:divBdr>
            <w:top w:val="none" w:sz="0" w:space="0" w:color="auto"/>
            <w:left w:val="none" w:sz="0" w:space="0" w:color="auto"/>
            <w:bottom w:val="none" w:sz="0" w:space="0" w:color="auto"/>
            <w:right w:val="none" w:sz="0" w:space="0" w:color="auto"/>
          </w:divBdr>
        </w:div>
        <w:div w:id="57556738">
          <w:marLeft w:val="480"/>
          <w:marRight w:val="0"/>
          <w:marTop w:val="0"/>
          <w:marBottom w:val="0"/>
          <w:divBdr>
            <w:top w:val="none" w:sz="0" w:space="0" w:color="auto"/>
            <w:left w:val="none" w:sz="0" w:space="0" w:color="auto"/>
            <w:bottom w:val="none" w:sz="0" w:space="0" w:color="auto"/>
            <w:right w:val="none" w:sz="0" w:space="0" w:color="auto"/>
          </w:divBdr>
        </w:div>
        <w:div w:id="1015764559">
          <w:marLeft w:val="480"/>
          <w:marRight w:val="0"/>
          <w:marTop w:val="0"/>
          <w:marBottom w:val="0"/>
          <w:divBdr>
            <w:top w:val="none" w:sz="0" w:space="0" w:color="auto"/>
            <w:left w:val="none" w:sz="0" w:space="0" w:color="auto"/>
            <w:bottom w:val="none" w:sz="0" w:space="0" w:color="auto"/>
            <w:right w:val="none" w:sz="0" w:space="0" w:color="auto"/>
          </w:divBdr>
        </w:div>
      </w:divsChild>
    </w:div>
    <w:div w:id="679627242">
      <w:bodyDiv w:val="1"/>
      <w:marLeft w:val="0"/>
      <w:marRight w:val="0"/>
      <w:marTop w:val="0"/>
      <w:marBottom w:val="0"/>
      <w:divBdr>
        <w:top w:val="none" w:sz="0" w:space="0" w:color="auto"/>
        <w:left w:val="none" w:sz="0" w:space="0" w:color="auto"/>
        <w:bottom w:val="none" w:sz="0" w:space="0" w:color="auto"/>
        <w:right w:val="none" w:sz="0" w:space="0" w:color="auto"/>
      </w:divBdr>
      <w:divsChild>
        <w:div w:id="477571011">
          <w:marLeft w:val="480"/>
          <w:marRight w:val="0"/>
          <w:marTop w:val="0"/>
          <w:marBottom w:val="0"/>
          <w:divBdr>
            <w:top w:val="none" w:sz="0" w:space="0" w:color="auto"/>
            <w:left w:val="none" w:sz="0" w:space="0" w:color="auto"/>
            <w:bottom w:val="none" w:sz="0" w:space="0" w:color="auto"/>
            <w:right w:val="none" w:sz="0" w:space="0" w:color="auto"/>
          </w:divBdr>
        </w:div>
        <w:div w:id="1893540301">
          <w:marLeft w:val="480"/>
          <w:marRight w:val="0"/>
          <w:marTop w:val="0"/>
          <w:marBottom w:val="0"/>
          <w:divBdr>
            <w:top w:val="none" w:sz="0" w:space="0" w:color="auto"/>
            <w:left w:val="none" w:sz="0" w:space="0" w:color="auto"/>
            <w:bottom w:val="none" w:sz="0" w:space="0" w:color="auto"/>
            <w:right w:val="none" w:sz="0" w:space="0" w:color="auto"/>
          </w:divBdr>
        </w:div>
        <w:div w:id="946548269">
          <w:marLeft w:val="480"/>
          <w:marRight w:val="0"/>
          <w:marTop w:val="0"/>
          <w:marBottom w:val="0"/>
          <w:divBdr>
            <w:top w:val="none" w:sz="0" w:space="0" w:color="auto"/>
            <w:left w:val="none" w:sz="0" w:space="0" w:color="auto"/>
            <w:bottom w:val="none" w:sz="0" w:space="0" w:color="auto"/>
            <w:right w:val="none" w:sz="0" w:space="0" w:color="auto"/>
          </w:divBdr>
        </w:div>
        <w:div w:id="2064057746">
          <w:marLeft w:val="480"/>
          <w:marRight w:val="0"/>
          <w:marTop w:val="0"/>
          <w:marBottom w:val="0"/>
          <w:divBdr>
            <w:top w:val="none" w:sz="0" w:space="0" w:color="auto"/>
            <w:left w:val="none" w:sz="0" w:space="0" w:color="auto"/>
            <w:bottom w:val="none" w:sz="0" w:space="0" w:color="auto"/>
            <w:right w:val="none" w:sz="0" w:space="0" w:color="auto"/>
          </w:divBdr>
        </w:div>
        <w:div w:id="852459022">
          <w:marLeft w:val="480"/>
          <w:marRight w:val="0"/>
          <w:marTop w:val="0"/>
          <w:marBottom w:val="0"/>
          <w:divBdr>
            <w:top w:val="none" w:sz="0" w:space="0" w:color="auto"/>
            <w:left w:val="none" w:sz="0" w:space="0" w:color="auto"/>
            <w:bottom w:val="none" w:sz="0" w:space="0" w:color="auto"/>
            <w:right w:val="none" w:sz="0" w:space="0" w:color="auto"/>
          </w:divBdr>
        </w:div>
        <w:div w:id="80949712">
          <w:marLeft w:val="480"/>
          <w:marRight w:val="0"/>
          <w:marTop w:val="0"/>
          <w:marBottom w:val="0"/>
          <w:divBdr>
            <w:top w:val="none" w:sz="0" w:space="0" w:color="auto"/>
            <w:left w:val="none" w:sz="0" w:space="0" w:color="auto"/>
            <w:bottom w:val="none" w:sz="0" w:space="0" w:color="auto"/>
            <w:right w:val="none" w:sz="0" w:space="0" w:color="auto"/>
          </w:divBdr>
        </w:div>
        <w:div w:id="557520375">
          <w:marLeft w:val="480"/>
          <w:marRight w:val="0"/>
          <w:marTop w:val="0"/>
          <w:marBottom w:val="0"/>
          <w:divBdr>
            <w:top w:val="none" w:sz="0" w:space="0" w:color="auto"/>
            <w:left w:val="none" w:sz="0" w:space="0" w:color="auto"/>
            <w:bottom w:val="none" w:sz="0" w:space="0" w:color="auto"/>
            <w:right w:val="none" w:sz="0" w:space="0" w:color="auto"/>
          </w:divBdr>
        </w:div>
        <w:div w:id="707687376">
          <w:marLeft w:val="480"/>
          <w:marRight w:val="0"/>
          <w:marTop w:val="0"/>
          <w:marBottom w:val="0"/>
          <w:divBdr>
            <w:top w:val="none" w:sz="0" w:space="0" w:color="auto"/>
            <w:left w:val="none" w:sz="0" w:space="0" w:color="auto"/>
            <w:bottom w:val="none" w:sz="0" w:space="0" w:color="auto"/>
            <w:right w:val="none" w:sz="0" w:space="0" w:color="auto"/>
          </w:divBdr>
        </w:div>
        <w:div w:id="382943764">
          <w:marLeft w:val="480"/>
          <w:marRight w:val="0"/>
          <w:marTop w:val="0"/>
          <w:marBottom w:val="0"/>
          <w:divBdr>
            <w:top w:val="none" w:sz="0" w:space="0" w:color="auto"/>
            <w:left w:val="none" w:sz="0" w:space="0" w:color="auto"/>
            <w:bottom w:val="none" w:sz="0" w:space="0" w:color="auto"/>
            <w:right w:val="none" w:sz="0" w:space="0" w:color="auto"/>
          </w:divBdr>
        </w:div>
        <w:div w:id="420689220">
          <w:marLeft w:val="480"/>
          <w:marRight w:val="0"/>
          <w:marTop w:val="0"/>
          <w:marBottom w:val="0"/>
          <w:divBdr>
            <w:top w:val="none" w:sz="0" w:space="0" w:color="auto"/>
            <w:left w:val="none" w:sz="0" w:space="0" w:color="auto"/>
            <w:bottom w:val="none" w:sz="0" w:space="0" w:color="auto"/>
            <w:right w:val="none" w:sz="0" w:space="0" w:color="auto"/>
          </w:divBdr>
        </w:div>
        <w:div w:id="202330490">
          <w:marLeft w:val="480"/>
          <w:marRight w:val="0"/>
          <w:marTop w:val="0"/>
          <w:marBottom w:val="0"/>
          <w:divBdr>
            <w:top w:val="none" w:sz="0" w:space="0" w:color="auto"/>
            <w:left w:val="none" w:sz="0" w:space="0" w:color="auto"/>
            <w:bottom w:val="none" w:sz="0" w:space="0" w:color="auto"/>
            <w:right w:val="none" w:sz="0" w:space="0" w:color="auto"/>
          </w:divBdr>
        </w:div>
        <w:div w:id="1349216544">
          <w:marLeft w:val="480"/>
          <w:marRight w:val="0"/>
          <w:marTop w:val="0"/>
          <w:marBottom w:val="0"/>
          <w:divBdr>
            <w:top w:val="none" w:sz="0" w:space="0" w:color="auto"/>
            <w:left w:val="none" w:sz="0" w:space="0" w:color="auto"/>
            <w:bottom w:val="none" w:sz="0" w:space="0" w:color="auto"/>
            <w:right w:val="none" w:sz="0" w:space="0" w:color="auto"/>
          </w:divBdr>
        </w:div>
        <w:div w:id="602763673">
          <w:marLeft w:val="480"/>
          <w:marRight w:val="0"/>
          <w:marTop w:val="0"/>
          <w:marBottom w:val="0"/>
          <w:divBdr>
            <w:top w:val="none" w:sz="0" w:space="0" w:color="auto"/>
            <w:left w:val="none" w:sz="0" w:space="0" w:color="auto"/>
            <w:bottom w:val="none" w:sz="0" w:space="0" w:color="auto"/>
            <w:right w:val="none" w:sz="0" w:space="0" w:color="auto"/>
          </w:divBdr>
        </w:div>
        <w:div w:id="539244040">
          <w:marLeft w:val="480"/>
          <w:marRight w:val="0"/>
          <w:marTop w:val="0"/>
          <w:marBottom w:val="0"/>
          <w:divBdr>
            <w:top w:val="none" w:sz="0" w:space="0" w:color="auto"/>
            <w:left w:val="none" w:sz="0" w:space="0" w:color="auto"/>
            <w:bottom w:val="none" w:sz="0" w:space="0" w:color="auto"/>
            <w:right w:val="none" w:sz="0" w:space="0" w:color="auto"/>
          </w:divBdr>
        </w:div>
        <w:div w:id="2020698830">
          <w:marLeft w:val="480"/>
          <w:marRight w:val="0"/>
          <w:marTop w:val="0"/>
          <w:marBottom w:val="0"/>
          <w:divBdr>
            <w:top w:val="none" w:sz="0" w:space="0" w:color="auto"/>
            <w:left w:val="none" w:sz="0" w:space="0" w:color="auto"/>
            <w:bottom w:val="none" w:sz="0" w:space="0" w:color="auto"/>
            <w:right w:val="none" w:sz="0" w:space="0" w:color="auto"/>
          </w:divBdr>
        </w:div>
        <w:div w:id="50616240">
          <w:marLeft w:val="480"/>
          <w:marRight w:val="0"/>
          <w:marTop w:val="0"/>
          <w:marBottom w:val="0"/>
          <w:divBdr>
            <w:top w:val="none" w:sz="0" w:space="0" w:color="auto"/>
            <w:left w:val="none" w:sz="0" w:space="0" w:color="auto"/>
            <w:bottom w:val="none" w:sz="0" w:space="0" w:color="auto"/>
            <w:right w:val="none" w:sz="0" w:space="0" w:color="auto"/>
          </w:divBdr>
        </w:div>
        <w:div w:id="287515055">
          <w:marLeft w:val="480"/>
          <w:marRight w:val="0"/>
          <w:marTop w:val="0"/>
          <w:marBottom w:val="0"/>
          <w:divBdr>
            <w:top w:val="none" w:sz="0" w:space="0" w:color="auto"/>
            <w:left w:val="none" w:sz="0" w:space="0" w:color="auto"/>
            <w:bottom w:val="none" w:sz="0" w:space="0" w:color="auto"/>
            <w:right w:val="none" w:sz="0" w:space="0" w:color="auto"/>
          </w:divBdr>
        </w:div>
        <w:div w:id="1403409593">
          <w:marLeft w:val="480"/>
          <w:marRight w:val="0"/>
          <w:marTop w:val="0"/>
          <w:marBottom w:val="0"/>
          <w:divBdr>
            <w:top w:val="none" w:sz="0" w:space="0" w:color="auto"/>
            <w:left w:val="none" w:sz="0" w:space="0" w:color="auto"/>
            <w:bottom w:val="none" w:sz="0" w:space="0" w:color="auto"/>
            <w:right w:val="none" w:sz="0" w:space="0" w:color="auto"/>
          </w:divBdr>
        </w:div>
        <w:div w:id="1500804774">
          <w:marLeft w:val="480"/>
          <w:marRight w:val="0"/>
          <w:marTop w:val="0"/>
          <w:marBottom w:val="0"/>
          <w:divBdr>
            <w:top w:val="none" w:sz="0" w:space="0" w:color="auto"/>
            <w:left w:val="none" w:sz="0" w:space="0" w:color="auto"/>
            <w:bottom w:val="none" w:sz="0" w:space="0" w:color="auto"/>
            <w:right w:val="none" w:sz="0" w:space="0" w:color="auto"/>
          </w:divBdr>
        </w:div>
        <w:div w:id="1703749081">
          <w:marLeft w:val="480"/>
          <w:marRight w:val="0"/>
          <w:marTop w:val="0"/>
          <w:marBottom w:val="0"/>
          <w:divBdr>
            <w:top w:val="none" w:sz="0" w:space="0" w:color="auto"/>
            <w:left w:val="none" w:sz="0" w:space="0" w:color="auto"/>
            <w:bottom w:val="none" w:sz="0" w:space="0" w:color="auto"/>
            <w:right w:val="none" w:sz="0" w:space="0" w:color="auto"/>
          </w:divBdr>
        </w:div>
        <w:div w:id="129128922">
          <w:marLeft w:val="480"/>
          <w:marRight w:val="0"/>
          <w:marTop w:val="0"/>
          <w:marBottom w:val="0"/>
          <w:divBdr>
            <w:top w:val="none" w:sz="0" w:space="0" w:color="auto"/>
            <w:left w:val="none" w:sz="0" w:space="0" w:color="auto"/>
            <w:bottom w:val="none" w:sz="0" w:space="0" w:color="auto"/>
            <w:right w:val="none" w:sz="0" w:space="0" w:color="auto"/>
          </w:divBdr>
        </w:div>
        <w:div w:id="590814688">
          <w:marLeft w:val="480"/>
          <w:marRight w:val="0"/>
          <w:marTop w:val="0"/>
          <w:marBottom w:val="0"/>
          <w:divBdr>
            <w:top w:val="none" w:sz="0" w:space="0" w:color="auto"/>
            <w:left w:val="none" w:sz="0" w:space="0" w:color="auto"/>
            <w:bottom w:val="none" w:sz="0" w:space="0" w:color="auto"/>
            <w:right w:val="none" w:sz="0" w:space="0" w:color="auto"/>
          </w:divBdr>
        </w:div>
        <w:div w:id="950743414">
          <w:marLeft w:val="480"/>
          <w:marRight w:val="0"/>
          <w:marTop w:val="0"/>
          <w:marBottom w:val="0"/>
          <w:divBdr>
            <w:top w:val="none" w:sz="0" w:space="0" w:color="auto"/>
            <w:left w:val="none" w:sz="0" w:space="0" w:color="auto"/>
            <w:bottom w:val="none" w:sz="0" w:space="0" w:color="auto"/>
            <w:right w:val="none" w:sz="0" w:space="0" w:color="auto"/>
          </w:divBdr>
        </w:div>
        <w:div w:id="94257334">
          <w:marLeft w:val="480"/>
          <w:marRight w:val="0"/>
          <w:marTop w:val="0"/>
          <w:marBottom w:val="0"/>
          <w:divBdr>
            <w:top w:val="none" w:sz="0" w:space="0" w:color="auto"/>
            <w:left w:val="none" w:sz="0" w:space="0" w:color="auto"/>
            <w:bottom w:val="none" w:sz="0" w:space="0" w:color="auto"/>
            <w:right w:val="none" w:sz="0" w:space="0" w:color="auto"/>
          </w:divBdr>
        </w:div>
        <w:div w:id="495147693">
          <w:marLeft w:val="480"/>
          <w:marRight w:val="0"/>
          <w:marTop w:val="0"/>
          <w:marBottom w:val="0"/>
          <w:divBdr>
            <w:top w:val="none" w:sz="0" w:space="0" w:color="auto"/>
            <w:left w:val="none" w:sz="0" w:space="0" w:color="auto"/>
            <w:bottom w:val="none" w:sz="0" w:space="0" w:color="auto"/>
            <w:right w:val="none" w:sz="0" w:space="0" w:color="auto"/>
          </w:divBdr>
        </w:div>
        <w:div w:id="1340153423">
          <w:marLeft w:val="480"/>
          <w:marRight w:val="0"/>
          <w:marTop w:val="0"/>
          <w:marBottom w:val="0"/>
          <w:divBdr>
            <w:top w:val="none" w:sz="0" w:space="0" w:color="auto"/>
            <w:left w:val="none" w:sz="0" w:space="0" w:color="auto"/>
            <w:bottom w:val="none" w:sz="0" w:space="0" w:color="auto"/>
            <w:right w:val="none" w:sz="0" w:space="0" w:color="auto"/>
          </w:divBdr>
        </w:div>
        <w:div w:id="1124077009">
          <w:marLeft w:val="480"/>
          <w:marRight w:val="0"/>
          <w:marTop w:val="0"/>
          <w:marBottom w:val="0"/>
          <w:divBdr>
            <w:top w:val="none" w:sz="0" w:space="0" w:color="auto"/>
            <w:left w:val="none" w:sz="0" w:space="0" w:color="auto"/>
            <w:bottom w:val="none" w:sz="0" w:space="0" w:color="auto"/>
            <w:right w:val="none" w:sz="0" w:space="0" w:color="auto"/>
          </w:divBdr>
        </w:div>
        <w:div w:id="460656089">
          <w:marLeft w:val="480"/>
          <w:marRight w:val="0"/>
          <w:marTop w:val="0"/>
          <w:marBottom w:val="0"/>
          <w:divBdr>
            <w:top w:val="none" w:sz="0" w:space="0" w:color="auto"/>
            <w:left w:val="none" w:sz="0" w:space="0" w:color="auto"/>
            <w:bottom w:val="none" w:sz="0" w:space="0" w:color="auto"/>
            <w:right w:val="none" w:sz="0" w:space="0" w:color="auto"/>
          </w:divBdr>
        </w:div>
        <w:div w:id="921841958">
          <w:marLeft w:val="480"/>
          <w:marRight w:val="0"/>
          <w:marTop w:val="0"/>
          <w:marBottom w:val="0"/>
          <w:divBdr>
            <w:top w:val="none" w:sz="0" w:space="0" w:color="auto"/>
            <w:left w:val="none" w:sz="0" w:space="0" w:color="auto"/>
            <w:bottom w:val="none" w:sz="0" w:space="0" w:color="auto"/>
            <w:right w:val="none" w:sz="0" w:space="0" w:color="auto"/>
          </w:divBdr>
        </w:div>
        <w:div w:id="490021962">
          <w:marLeft w:val="480"/>
          <w:marRight w:val="0"/>
          <w:marTop w:val="0"/>
          <w:marBottom w:val="0"/>
          <w:divBdr>
            <w:top w:val="none" w:sz="0" w:space="0" w:color="auto"/>
            <w:left w:val="none" w:sz="0" w:space="0" w:color="auto"/>
            <w:bottom w:val="none" w:sz="0" w:space="0" w:color="auto"/>
            <w:right w:val="none" w:sz="0" w:space="0" w:color="auto"/>
          </w:divBdr>
        </w:div>
        <w:div w:id="1276055596">
          <w:marLeft w:val="480"/>
          <w:marRight w:val="0"/>
          <w:marTop w:val="0"/>
          <w:marBottom w:val="0"/>
          <w:divBdr>
            <w:top w:val="none" w:sz="0" w:space="0" w:color="auto"/>
            <w:left w:val="none" w:sz="0" w:space="0" w:color="auto"/>
            <w:bottom w:val="none" w:sz="0" w:space="0" w:color="auto"/>
            <w:right w:val="none" w:sz="0" w:space="0" w:color="auto"/>
          </w:divBdr>
        </w:div>
        <w:div w:id="33043006">
          <w:marLeft w:val="480"/>
          <w:marRight w:val="0"/>
          <w:marTop w:val="0"/>
          <w:marBottom w:val="0"/>
          <w:divBdr>
            <w:top w:val="none" w:sz="0" w:space="0" w:color="auto"/>
            <w:left w:val="none" w:sz="0" w:space="0" w:color="auto"/>
            <w:bottom w:val="none" w:sz="0" w:space="0" w:color="auto"/>
            <w:right w:val="none" w:sz="0" w:space="0" w:color="auto"/>
          </w:divBdr>
        </w:div>
        <w:div w:id="74933673">
          <w:marLeft w:val="480"/>
          <w:marRight w:val="0"/>
          <w:marTop w:val="0"/>
          <w:marBottom w:val="0"/>
          <w:divBdr>
            <w:top w:val="none" w:sz="0" w:space="0" w:color="auto"/>
            <w:left w:val="none" w:sz="0" w:space="0" w:color="auto"/>
            <w:bottom w:val="none" w:sz="0" w:space="0" w:color="auto"/>
            <w:right w:val="none" w:sz="0" w:space="0" w:color="auto"/>
          </w:divBdr>
        </w:div>
        <w:div w:id="1007830684">
          <w:marLeft w:val="480"/>
          <w:marRight w:val="0"/>
          <w:marTop w:val="0"/>
          <w:marBottom w:val="0"/>
          <w:divBdr>
            <w:top w:val="none" w:sz="0" w:space="0" w:color="auto"/>
            <w:left w:val="none" w:sz="0" w:space="0" w:color="auto"/>
            <w:bottom w:val="none" w:sz="0" w:space="0" w:color="auto"/>
            <w:right w:val="none" w:sz="0" w:space="0" w:color="auto"/>
          </w:divBdr>
        </w:div>
        <w:div w:id="1608804576">
          <w:marLeft w:val="480"/>
          <w:marRight w:val="0"/>
          <w:marTop w:val="0"/>
          <w:marBottom w:val="0"/>
          <w:divBdr>
            <w:top w:val="none" w:sz="0" w:space="0" w:color="auto"/>
            <w:left w:val="none" w:sz="0" w:space="0" w:color="auto"/>
            <w:bottom w:val="none" w:sz="0" w:space="0" w:color="auto"/>
            <w:right w:val="none" w:sz="0" w:space="0" w:color="auto"/>
          </w:divBdr>
        </w:div>
        <w:div w:id="129832230">
          <w:marLeft w:val="480"/>
          <w:marRight w:val="0"/>
          <w:marTop w:val="0"/>
          <w:marBottom w:val="0"/>
          <w:divBdr>
            <w:top w:val="none" w:sz="0" w:space="0" w:color="auto"/>
            <w:left w:val="none" w:sz="0" w:space="0" w:color="auto"/>
            <w:bottom w:val="none" w:sz="0" w:space="0" w:color="auto"/>
            <w:right w:val="none" w:sz="0" w:space="0" w:color="auto"/>
          </w:divBdr>
        </w:div>
        <w:div w:id="1690253982">
          <w:marLeft w:val="480"/>
          <w:marRight w:val="0"/>
          <w:marTop w:val="0"/>
          <w:marBottom w:val="0"/>
          <w:divBdr>
            <w:top w:val="none" w:sz="0" w:space="0" w:color="auto"/>
            <w:left w:val="none" w:sz="0" w:space="0" w:color="auto"/>
            <w:bottom w:val="none" w:sz="0" w:space="0" w:color="auto"/>
            <w:right w:val="none" w:sz="0" w:space="0" w:color="auto"/>
          </w:divBdr>
        </w:div>
        <w:div w:id="1611549914">
          <w:marLeft w:val="480"/>
          <w:marRight w:val="0"/>
          <w:marTop w:val="0"/>
          <w:marBottom w:val="0"/>
          <w:divBdr>
            <w:top w:val="none" w:sz="0" w:space="0" w:color="auto"/>
            <w:left w:val="none" w:sz="0" w:space="0" w:color="auto"/>
            <w:bottom w:val="none" w:sz="0" w:space="0" w:color="auto"/>
            <w:right w:val="none" w:sz="0" w:space="0" w:color="auto"/>
          </w:divBdr>
        </w:div>
        <w:div w:id="1975066006">
          <w:marLeft w:val="480"/>
          <w:marRight w:val="0"/>
          <w:marTop w:val="0"/>
          <w:marBottom w:val="0"/>
          <w:divBdr>
            <w:top w:val="none" w:sz="0" w:space="0" w:color="auto"/>
            <w:left w:val="none" w:sz="0" w:space="0" w:color="auto"/>
            <w:bottom w:val="none" w:sz="0" w:space="0" w:color="auto"/>
            <w:right w:val="none" w:sz="0" w:space="0" w:color="auto"/>
          </w:divBdr>
        </w:div>
        <w:div w:id="220364619">
          <w:marLeft w:val="480"/>
          <w:marRight w:val="0"/>
          <w:marTop w:val="0"/>
          <w:marBottom w:val="0"/>
          <w:divBdr>
            <w:top w:val="none" w:sz="0" w:space="0" w:color="auto"/>
            <w:left w:val="none" w:sz="0" w:space="0" w:color="auto"/>
            <w:bottom w:val="none" w:sz="0" w:space="0" w:color="auto"/>
            <w:right w:val="none" w:sz="0" w:space="0" w:color="auto"/>
          </w:divBdr>
        </w:div>
        <w:div w:id="2083989870">
          <w:marLeft w:val="480"/>
          <w:marRight w:val="0"/>
          <w:marTop w:val="0"/>
          <w:marBottom w:val="0"/>
          <w:divBdr>
            <w:top w:val="none" w:sz="0" w:space="0" w:color="auto"/>
            <w:left w:val="none" w:sz="0" w:space="0" w:color="auto"/>
            <w:bottom w:val="none" w:sz="0" w:space="0" w:color="auto"/>
            <w:right w:val="none" w:sz="0" w:space="0" w:color="auto"/>
          </w:divBdr>
        </w:div>
        <w:div w:id="46926058">
          <w:marLeft w:val="480"/>
          <w:marRight w:val="0"/>
          <w:marTop w:val="0"/>
          <w:marBottom w:val="0"/>
          <w:divBdr>
            <w:top w:val="none" w:sz="0" w:space="0" w:color="auto"/>
            <w:left w:val="none" w:sz="0" w:space="0" w:color="auto"/>
            <w:bottom w:val="none" w:sz="0" w:space="0" w:color="auto"/>
            <w:right w:val="none" w:sz="0" w:space="0" w:color="auto"/>
          </w:divBdr>
        </w:div>
        <w:div w:id="2027321855">
          <w:marLeft w:val="480"/>
          <w:marRight w:val="0"/>
          <w:marTop w:val="0"/>
          <w:marBottom w:val="0"/>
          <w:divBdr>
            <w:top w:val="none" w:sz="0" w:space="0" w:color="auto"/>
            <w:left w:val="none" w:sz="0" w:space="0" w:color="auto"/>
            <w:bottom w:val="none" w:sz="0" w:space="0" w:color="auto"/>
            <w:right w:val="none" w:sz="0" w:space="0" w:color="auto"/>
          </w:divBdr>
        </w:div>
        <w:div w:id="1681659837">
          <w:marLeft w:val="480"/>
          <w:marRight w:val="0"/>
          <w:marTop w:val="0"/>
          <w:marBottom w:val="0"/>
          <w:divBdr>
            <w:top w:val="none" w:sz="0" w:space="0" w:color="auto"/>
            <w:left w:val="none" w:sz="0" w:space="0" w:color="auto"/>
            <w:bottom w:val="none" w:sz="0" w:space="0" w:color="auto"/>
            <w:right w:val="none" w:sz="0" w:space="0" w:color="auto"/>
          </w:divBdr>
        </w:div>
        <w:div w:id="901254439">
          <w:marLeft w:val="480"/>
          <w:marRight w:val="0"/>
          <w:marTop w:val="0"/>
          <w:marBottom w:val="0"/>
          <w:divBdr>
            <w:top w:val="none" w:sz="0" w:space="0" w:color="auto"/>
            <w:left w:val="none" w:sz="0" w:space="0" w:color="auto"/>
            <w:bottom w:val="none" w:sz="0" w:space="0" w:color="auto"/>
            <w:right w:val="none" w:sz="0" w:space="0" w:color="auto"/>
          </w:divBdr>
        </w:div>
        <w:div w:id="365909705">
          <w:marLeft w:val="480"/>
          <w:marRight w:val="0"/>
          <w:marTop w:val="0"/>
          <w:marBottom w:val="0"/>
          <w:divBdr>
            <w:top w:val="none" w:sz="0" w:space="0" w:color="auto"/>
            <w:left w:val="none" w:sz="0" w:space="0" w:color="auto"/>
            <w:bottom w:val="none" w:sz="0" w:space="0" w:color="auto"/>
            <w:right w:val="none" w:sz="0" w:space="0" w:color="auto"/>
          </w:divBdr>
        </w:div>
        <w:div w:id="1888301285">
          <w:marLeft w:val="480"/>
          <w:marRight w:val="0"/>
          <w:marTop w:val="0"/>
          <w:marBottom w:val="0"/>
          <w:divBdr>
            <w:top w:val="none" w:sz="0" w:space="0" w:color="auto"/>
            <w:left w:val="none" w:sz="0" w:space="0" w:color="auto"/>
            <w:bottom w:val="none" w:sz="0" w:space="0" w:color="auto"/>
            <w:right w:val="none" w:sz="0" w:space="0" w:color="auto"/>
          </w:divBdr>
        </w:div>
        <w:div w:id="1509905144">
          <w:marLeft w:val="480"/>
          <w:marRight w:val="0"/>
          <w:marTop w:val="0"/>
          <w:marBottom w:val="0"/>
          <w:divBdr>
            <w:top w:val="none" w:sz="0" w:space="0" w:color="auto"/>
            <w:left w:val="none" w:sz="0" w:space="0" w:color="auto"/>
            <w:bottom w:val="none" w:sz="0" w:space="0" w:color="auto"/>
            <w:right w:val="none" w:sz="0" w:space="0" w:color="auto"/>
          </w:divBdr>
        </w:div>
        <w:div w:id="619533494">
          <w:marLeft w:val="480"/>
          <w:marRight w:val="0"/>
          <w:marTop w:val="0"/>
          <w:marBottom w:val="0"/>
          <w:divBdr>
            <w:top w:val="none" w:sz="0" w:space="0" w:color="auto"/>
            <w:left w:val="none" w:sz="0" w:space="0" w:color="auto"/>
            <w:bottom w:val="none" w:sz="0" w:space="0" w:color="auto"/>
            <w:right w:val="none" w:sz="0" w:space="0" w:color="auto"/>
          </w:divBdr>
        </w:div>
        <w:div w:id="1827894910">
          <w:marLeft w:val="480"/>
          <w:marRight w:val="0"/>
          <w:marTop w:val="0"/>
          <w:marBottom w:val="0"/>
          <w:divBdr>
            <w:top w:val="none" w:sz="0" w:space="0" w:color="auto"/>
            <w:left w:val="none" w:sz="0" w:space="0" w:color="auto"/>
            <w:bottom w:val="none" w:sz="0" w:space="0" w:color="auto"/>
            <w:right w:val="none" w:sz="0" w:space="0" w:color="auto"/>
          </w:divBdr>
        </w:div>
        <w:div w:id="1548374713">
          <w:marLeft w:val="480"/>
          <w:marRight w:val="0"/>
          <w:marTop w:val="0"/>
          <w:marBottom w:val="0"/>
          <w:divBdr>
            <w:top w:val="none" w:sz="0" w:space="0" w:color="auto"/>
            <w:left w:val="none" w:sz="0" w:space="0" w:color="auto"/>
            <w:bottom w:val="none" w:sz="0" w:space="0" w:color="auto"/>
            <w:right w:val="none" w:sz="0" w:space="0" w:color="auto"/>
          </w:divBdr>
        </w:div>
        <w:div w:id="822889981">
          <w:marLeft w:val="480"/>
          <w:marRight w:val="0"/>
          <w:marTop w:val="0"/>
          <w:marBottom w:val="0"/>
          <w:divBdr>
            <w:top w:val="none" w:sz="0" w:space="0" w:color="auto"/>
            <w:left w:val="none" w:sz="0" w:space="0" w:color="auto"/>
            <w:bottom w:val="none" w:sz="0" w:space="0" w:color="auto"/>
            <w:right w:val="none" w:sz="0" w:space="0" w:color="auto"/>
          </w:divBdr>
        </w:div>
        <w:div w:id="2145152506">
          <w:marLeft w:val="480"/>
          <w:marRight w:val="0"/>
          <w:marTop w:val="0"/>
          <w:marBottom w:val="0"/>
          <w:divBdr>
            <w:top w:val="none" w:sz="0" w:space="0" w:color="auto"/>
            <w:left w:val="none" w:sz="0" w:space="0" w:color="auto"/>
            <w:bottom w:val="none" w:sz="0" w:space="0" w:color="auto"/>
            <w:right w:val="none" w:sz="0" w:space="0" w:color="auto"/>
          </w:divBdr>
        </w:div>
        <w:div w:id="1127510924">
          <w:marLeft w:val="480"/>
          <w:marRight w:val="0"/>
          <w:marTop w:val="0"/>
          <w:marBottom w:val="0"/>
          <w:divBdr>
            <w:top w:val="none" w:sz="0" w:space="0" w:color="auto"/>
            <w:left w:val="none" w:sz="0" w:space="0" w:color="auto"/>
            <w:bottom w:val="none" w:sz="0" w:space="0" w:color="auto"/>
            <w:right w:val="none" w:sz="0" w:space="0" w:color="auto"/>
          </w:divBdr>
        </w:div>
        <w:div w:id="1514689121">
          <w:marLeft w:val="480"/>
          <w:marRight w:val="0"/>
          <w:marTop w:val="0"/>
          <w:marBottom w:val="0"/>
          <w:divBdr>
            <w:top w:val="none" w:sz="0" w:space="0" w:color="auto"/>
            <w:left w:val="none" w:sz="0" w:space="0" w:color="auto"/>
            <w:bottom w:val="none" w:sz="0" w:space="0" w:color="auto"/>
            <w:right w:val="none" w:sz="0" w:space="0" w:color="auto"/>
          </w:divBdr>
        </w:div>
        <w:div w:id="1638677851">
          <w:marLeft w:val="480"/>
          <w:marRight w:val="0"/>
          <w:marTop w:val="0"/>
          <w:marBottom w:val="0"/>
          <w:divBdr>
            <w:top w:val="none" w:sz="0" w:space="0" w:color="auto"/>
            <w:left w:val="none" w:sz="0" w:space="0" w:color="auto"/>
            <w:bottom w:val="none" w:sz="0" w:space="0" w:color="auto"/>
            <w:right w:val="none" w:sz="0" w:space="0" w:color="auto"/>
          </w:divBdr>
        </w:div>
        <w:div w:id="1611475527">
          <w:marLeft w:val="480"/>
          <w:marRight w:val="0"/>
          <w:marTop w:val="0"/>
          <w:marBottom w:val="0"/>
          <w:divBdr>
            <w:top w:val="none" w:sz="0" w:space="0" w:color="auto"/>
            <w:left w:val="none" w:sz="0" w:space="0" w:color="auto"/>
            <w:bottom w:val="none" w:sz="0" w:space="0" w:color="auto"/>
            <w:right w:val="none" w:sz="0" w:space="0" w:color="auto"/>
          </w:divBdr>
        </w:div>
        <w:div w:id="103774167">
          <w:marLeft w:val="480"/>
          <w:marRight w:val="0"/>
          <w:marTop w:val="0"/>
          <w:marBottom w:val="0"/>
          <w:divBdr>
            <w:top w:val="none" w:sz="0" w:space="0" w:color="auto"/>
            <w:left w:val="none" w:sz="0" w:space="0" w:color="auto"/>
            <w:bottom w:val="none" w:sz="0" w:space="0" w:color="auto"/>
            <w:right w:val="none" w:sz="0" w:space="0" w:color="auto"/>
          </w:divBdr>
        </w:div>
        <w:div w:id="684984862">
          <w:marLeft w:val="480"/>
          <w:marRight w:val="0"/>
          <w:marTop w:val="0"/>
          <w:marBottom w:val="0"/>
          <w:divBdr>
            <w:top w:val="none" w:sz="0" w:space="0" w:color="auto"/>
            <w:left w:val="none" w:sz="0" w:space="0" w:color="auto"/>
            <w:bottom w:val="none" w:sz="0" w:space="0" w:color="auto"/>
            <w:right w:val="none" w:sz="0" w:space="0" w:color="auto"/>
          </w:divBdr>
        </w:div>
        <w:div w:id="915557891">
          <w:marLeft w:val="480"/>
          <w:marRight w:val="0"/>
          <w:marTop w:val="0"/>
          <w:marBottom w:val="0"/>
          <w:divBdr>
            <w:top w:val="none" w:sz="0" w:space="0" w:color="auto"/>
            <w:left w:val="none" w:sz="0" w:space="0" w:color="auto"/>
            <w:bottom w:val="none" w:sz="0" w:space="0" w:color="auto"/>
            <w:right w:val="none" w:sz="0" w:space="0" w:color="auto"/>
          </w:divBdr>
        </w:div>
        <w:div w:id="2064478864">
          <w:marLeft w:val="480"/>
          <w:marRight w:val="0"/>
          <w:marTop w:val="0"/>
          <w:marBottom w:val="0"/>
          <w:divBdr>
            <w:top w:val="none" w:sz="0" w:space="0" w:color="auto"/>
            <w:left w:val="none" w:sz="0" w:space="0" w:color="auto"/>
            <w:bottom w:val="none" w:sz="0" w:space="0" w:color="auto"/>
            <w:right w:val="none" w:sz="0" w:space="0" w:color="auto"/>
          </w:divBdr>
        </w:div>
        <w:div w:id="815031172">
          <w:marLeft w:val="480"/>
          <w:marRight w:val="0"/>
          <w:marTop w:val="0"/>
          <w:marBottom w:val="0"/>
          <w:divBdr>
            <w:top w:val="none" w:sz="0" w:space="0" w:color="auto"/>
            <w:left w:val="none" w:sz="0" w:space="0" w:color="auto"/>
            <w:bottom w:val="none" w:sz="0" w:space="0" w:color="auto"/>
            <w:right w:val="none" w:sz="0" w:space="0" w:color="auto"/>
          </w:divBdr>
        </w:div>
        <w:div w:id="1575581749">
          <w:marLeft w:val="480"/>
          <w:marRight w:val="0"/>
          <w:marTop w:val="0"/>
          <w:marBottom w:val="0"/>
          <w:divBdr>
            <w:top w:val="none" w:sz="0" w:space="0" w:color="auto"/>
            <w:left w:val="none" w:sz="0" w:space="0" w:color="auto"/>
            <w:bottom w:val="none" w:sz="0" w:space="0" w:color="auto"/>
            <w:right w:val="none" w:sz="0" w:space="0" w:color="auto"/>
          </w:divBdr>
        </w:div>
        <w:div w:id="1172066826">
          <w:marLeft w:val="480"/>
          <w:marRight w:val="0"/>
          <w:marTop w:val="0"/>
          <w:marBottom w:val="0"/>
          <w:divBdr>
            <w:top w:val="none" w:sz="0" w:space="0" w:color="auto"/>
            <w:left w:val="none" w:sz="0" w:space="0" w:color="auto"/>
            <w:bottom w:val="none" w:sz="0" w:space="0" w:color="auto"/>
            <w:right w:val="none" w:sz="0" w:space="0" w:color="auto"/>
          </w:divBdr>
        </w:div>
        <w:div w:id="1763456355">
          <w:marLeft w:val="480"/>
          <w:marRight w:val="0"/>
          <w:marTop w:val="0"/>
          <w:marBottom w:val="0"/>
          <w:divBdr>
            <w:top w:val="none" w:sz="0" w:space="0" w:color="auto"/>
            <w:left w:val="none" w:sz="0" w:space="0" w:color="auto"/>
            <w:bottom w:val="none" w:sz="0" w:space="0" w:color="auto"/>
            <w:right w:val="none" w:sz="0" w:space="0" w:color="auto"/>
          </w:divBdr>
        </w:div>
        <w:div w:id="622468806">
          <w:marLeft w:val="480"/>
          <w:marRight w:val="0"/>
          <w:marTop w:val="0"/>
          <w:marBottom w:val="0"/>
          <w:divBdr>
            <w:top w:val="none" w:sz="0" w:space="0" w:color="auto"/>
            <w:left w:val="none" w:sz="0" w:space="0" w:color="auto"/>
            <w:bottom w:val="none" w:sz="0" w:space="0" w:color="auto"/>
            <w:right w:val="none" w:sz="0" w:space="0" w:color="auto"/>
          </w:divBdr>
        </w:div>
        <w:div w:id="813374959">
          <w:marLeft w:val="480"/>
          <w:marRight w:val="0"/>
          <w:marTop w:val="0"/>
          <w:marBottom w:val="0"/>
          <w:divBdr>
            <w:top w:val="none" w:sz="0" w:space="0" w:color="auto"/>
            <w:left w:val="none" w:sz="0" w:space="0" w:color="auto"/>
            <w:bottom w:val="none" w:sz="0" w:space="0" w:color="auto"/>
            <w:right w:val="none" w:sz="0" w:space="0" w:color="auto"/>
          </w:divBdr>
        </w:div>
        <w:div w:id="1714579806">
          <w:marLeft w:val="480"/>
          <w:marRight w:val="0"/>
          <w:marTop w:val="0"/>
          <w:marBottom w:val="0"/>
          <w:divBdr>
            <w:top w:val="none" w:sz="0" w:space="0" w:color="auto"/>
            <w:left w:val="none" w:sz="0" w:space="0" w:color="auto"/>
            <w:bottom w:val="none" w:sz="0" w:space="0" w:color="auto"/>
            <w:right w:val="none" w:sz="0" w:space="0" w:color="auto"/>
          </w:divBdr>
        </w:div>
        <w:div w:id="1962225543">
          <w:marLeft w:val="480"/>
          <w:marRight w:val="0"/>
          <w:marTop w:val="0"/>
          <w:marBottom w:val="0"/>
          <w:divBdr>
            <w:top w:val="none" w:sz="0" w:space="0" w:color="auto"/>
            <w:left w:val="none" w:sz="0" w:space="0" w:color="auto"/>
            <w:bottom w:val="none" w:sz="0" w:space="0" w:color="auto"/>
            <w:right w:val="none" w:sz="0" w:space="0" w:color="auto"/>
          </w:divBdr>
        </w:div>
        <w:div w:id="1869295827">
          <w:marLeft w:val="480"/>
          <w:marRight w:val="0"/>
          <w:marTop w:val="0"/>
          <w:marBottom w:val="0"/>
          <w:divBdr>
            <w:top w:val="none" w:sz="0" w:space="0" w:color="auto"/>
            <w:left w:val="none" w:sz="0" w:space="0" w:color="auto"/>
            <w:bottom w:val="none" w:sz="0" w:space="0" w:color="auto"/>
            <w:right w:val="none" w:sz="0" w:space="0" w:color="auto"/>
          </w:divBdr>
        </w:div>
        <w:div w:id="616841064">
          <w:marLeft w:val="480"/>
          <w:marRight w:val="0"/>
          <w:marTop w:val="0"/>
          <w:marBottom w:val="0"/>
          <w:divBdr>
            <w:top w:val="none" w:sz="0" w:space="0" w:color="auto"/>
            <w:left w:val="none" w:sz="0" w:space="0" w:color="auto"/>
            <w:bottom w:val="none" w:sz="0" w:space="0" w:color="auto"/>
            <w:right w:val="none" w:sz="0" w:space="0" w:color="auto"/>
          </w:divBdr>
        </w:div>
        <w:div w:id="371004799">
          <w:marLeft w:val="480"/>
          <w:marRight w:val="0"/>
          <w:marTop w:val="0"/>
          <w:marBottom w:val="0"/>
          <w:divBdr>
            <w:top w:val="none" w:sz="0" w:space="0" w:color="auto"/>
            <w:left w:val="none" w:sz="0" w:space="0" w:color="auto"/>
            <w:bottom w:val="none" w:sz="0" w:space="0" w:color="auto"/>
            <w:right w:val="none" w:sz="0" w:space="0" w:color="auto"/>
          </w:divBdr>
        </w:div>
        <w:div w:id="993340882">
          <w:marLeft w:val="480"/>
          <w:marRight w:val="0"/>
          <w:marTop w:val="0"/>
          <w:marBottom w:val="0"/>
          <w:divBdr>
            <w:top w:val="none" w:sz="0" w:space="0" w:color="auto"/>
            <w:left w:val="none" w:sz="0" w:space="0" w:color="auto"/>
            <w:bottom w:val="none" w:sz="0" w:space="0" w:color="auto"/>
            <w:right w:val="none" w:sz="0" w:space="0" w:color="auto"/>
          </w:divBdr>
        </w:div>
        <w:div w:id="1755395759">
          <w:marLeft w:val="480"/>
          <w:marRight w:val="0"/>
          <w:marTop w:val="0"/>
          <w:marBottom w:val="0"/>
          <w:divBdr>
            <w:top w:val="none" w:sz="0" w:space="0" w:color="auto"/>
            <w:left w:val="none" w:sz="0" w:space="0" w:color="auto"/>
            <w:bottom w:val="none" w:sz="0" w:space="0" w:color="auto"/>
            <w:right w:val="none" w:sz="0" w:space="0" w:color="auto"/>
          </w:divBdr>
        </w:div>
        <w:div w:id="2088650165">
          <w:marLeft w:val="480"/>
          <w:marRight w:val="0"/>
          <w:marTop w:val="0"/>
          <w:marBottom w:val="0"/>
          <w:divBdr>
            <w:top w:val="none" w:sz="0" w:space="0" w:color="auto"/>
            <w:left w:val="none" w:sz="0" w:space="0" w:color="auto"/>
            <w:bottom w:val="none" w:sz="0" w:space="0" w:color="auto"/>
            <w:right w:val="none" w:sz="0" w:space="0" w:color="auto"/>
          </w:divBdr>
        </w:div>
        <w:div w:id="1277905312">
          <w:marLeft w:val="480"/>
          <w:marRight w:val="0"/>
          <w:marTop w:val="0"/>
          <w:marBottom w:val="0"/>
          <w:divBdr>
            <w:top w:val="none" w:sz="0" w:space="0" w:color="auto"/>
            <w:left w:val="none" w:sz="0" w:space="0" w:color="auto"/>
            <w:bottom w:val="none" w:sz="0" w:space="0" w:color="auto"/>
            <w:right w:val="none" w:sz="0" w:space="0" w:color="auto"/>
          </w:divBdr>
        </w:div>
        <w:div w:id="511652185">
          <w:marLeft w:val="480"/>
          <w:marRight w:val="0"/>
          <w:marTop w:val="0"/>
          <w:marBottom w:val="0"/>
          <w:divBdr>
            <w:top w:val="none" w:sz="0" w:space="0" w:color="auto"/>
            <w:left w:val="none" w:sz="0" w:space="0" w:color="auto"/>
            <w:bottom w:val="none" w:sz="0" w:space="0" w:color="auto"/>
            <w:right w:val="none" w:sz="0" w:space="0" w:color="auto"/>
          </w:divBdr>
        </w:div>
        <w:div w:id="1114254154">
          <w:marLeft w:val="480"/>
          <w:marRight w:val="0"/>
          <w:marTop w:val="0"/>
          <w:marBottom w:val="0"/>
          <w:divBdr>
            <w:top w:val="none" w:sz="0" w:space="0" w:color="auto"/>
            <w:left w:val="none" w:sz="0" w:space="0" w:color="auto"/>
            <w:bottom w:val="none" w:sz="0" w:space="0" w:color="auto"/>
            <w:right w:val="none" w:sz="0" w:space="0" w:color="auto"/>
          </w:divBdr>
        </w:div>
        <w:div w:id="1395347877">
          <w:marLeft w:val="480"/>
          <w:marRight w:val="0"/>
          <w:marTop w:val="0"/>
          <w:marBottom w:val="0"/>
          <w:divBdr>
            <w:top w:val="none" w:sz="0" w:space="0" w:color="auto"/>
            <w:left w:val="none" w:sz="0" w:space="0" w:color="auto"/>
            <w:bottom w:val="none" w:sz="0" w:space="0" w:color="auto"/>
            <w:right w:val="none" w:sz="0" w:space="0" w:color="auto"/>
          </w:divBdr>
        </w:div>
        <w:div w:id="943074274">
          <w:marLeft w:val="480"/>
          <w:marRight w:val="0"/>
          <w:marTop w:val="0"/>
          <w:marBottom w:val="0"/>
          <w:divBdr>
            <w:top w:val="none" w:sz="0" w:space="0" w:color="auto"/>
            <w:left w:val="none" w:sz="0" w:space="0" w:color="auto"/>
            <w:bottom w:val="none" w:sz="0" w:space="0" w:color="auto"/>
            <w:right w:val="none" w:sz="0" w:space="0" w:color="auto"/>
          </w:divBdr>
        </w:div>
        <w:div w:id="90395404">
          <w:marLeft w:val="480"/>
          <w:marRight w:val="0"/>
          <w:marTop w:val="0"/>
          <w:marBottom w:val="0"/>
          <w:divBdr>
            <w:top w:val="none" w:sz="0" w:space="0" w:color="auto"/>
            <w:left w:val="none" w:sz="0" w:space="0" w:color="auto"/>
            <w:bottom w:val="none" w:sz="0" w:space="0" w:color="auto"/>
            <w:right w:val="none" w:sz="0" w:space="0" w:color="auto"/>
          </w:divBdr>
        </w:div>
        <w:div w:id="98990075">
          <w:marLeft w:val="480"/>
          <w:marRight w:val="0"/>
          <w:marTop w:val="0"/>
          <w:marBottom w:val="0"/>
          <w:divBdr>
            <w:top w:val="none" w:sz="0" w:space="0" w:color="auto"/>
            <w:left w:val="none" w:sz="0" w:space="0" w:color="auto"/>
            <w:bottom w:val="none" w:sz="0" w:space="0" w:color="auto"/>
            <w:right w:val="none" w:sz="0" w:space="0" w:color="auto"/>
          </w:divBdr>
        </w:div>
        <w:div w:id="197664723">
          <w:marLeft w:val="480"/>
          <w:marRight w:val="0"/>
          <w:marTop w:val="0"/>
          <w:marBottom w:val="0"/>
          <w:divBdr>
            <w:top w:val="none" w:sz="0" w:space="0" w:color="auto"/>
            <w:left w:val="none" w:sz="0" w:space="0" w:color="auto"/>
            <w:bottom w:val="none" w:sz="0" w:space="0" w:color="auto"/>
            <w:right w:val="none" w:sz="0" w:space="0" w:color="auto"/>
          </w:divBdr>
        </w:div>
        <w:div w:id="1846555996">
          <w:marLeft w:val="480"/>
          <w:marRight w:val="0"/>
          <w:marTop w:val="0"/>
          <w:marBottom w:val="0"/>
          <w:divBdr>
            <w:top w:val="none" w:sz="0" w:space="0" w:color="auto"/>
            <w:left w:val="none" w:sz="0" w:space="0" w:color="auto"/>
            <w:bottom w:val="none" w:sz="0" w:space="0" w:color="auto"/>
            <w:right w:val="none" w:sz="0" w:space="0" w:color="auto"/>
          </w:divBdr>
        </w:div>
        <w:div w:id="439840343">
          <w:marLeft w:val="480"/>
          <w:marRight w:val="0"/>
          <w:marTop w:val="0"/>
          <w:marBottom w:val="0"/>
          <w:divBdr>
            <w:top w:val="none" w:sz="0" w:space="0" w:color="auto"/>
            <w:left w:val="none" w:sz="0" w:space="0" w:color="auto"/>
            <w:bottom w:val="none" w:sz="0" w:space="0" w:color="auto"/>
            <w:right w:val="none" w:sz="0" w:space="0" w:color="auto"/>
          </w:divBdr>
        </w:div>
        <w:div w:id="989557004">
          <w:marLeft w:val="480"/>
          <w:marRight w:val="0"/>
          <w:marTop w:val="0"/>
          <w:marBottom w:val="0"/>
          <w:divBdr>
            <w:top w:val="none" w:sz="0" w:space="0" w:color="auto"/>
            <w:left w:val="none" w:sz="0" w:space="0" w:color="auto"/>
            <w:bottom w:val="none" w:sz="0" w:space="0" w:color="auto"/>
            <w:right w:val="none" w:sz="0" w:space="0" w:color="auto"/>
          </w:divBdr>
        </w:div>
        <w:div w:id="130952007">
          <w:marLeft w:val="480"/>
          <w:marRight w:val="0"/>
          <w:marTop w:val="0"/>
          <w:marBottom w:val="0"/>
          <w:divBdr>
            <w:top w:val="none" w:sz="0" w:space="0" w:color="auto"/>
            <w:left w:val="none" w:sz="0" w:space="0" w:color="auto"/>
            <w:bottom w:val="none" w:sz="0" w:space="0" w:color="auto"/>
            <w:right w:val="none" w:sz="0" w:space="0" w:color="auto"/>
          </w:divBdr>
        </w:div>
        <w:div w:id="1377394674">
          <w:marLeft w:val="480"/>
          <w:marRight w:val="0"/>
          <w:marTop w:val="0"/>
          <w:marBottom w:val="0"/>
          <w:divBdr>
            <w:top w:val="none" w:sz="0" w:space="0" w:color="auto"/>
            <w:left w:val="none" w:sz="0" w:space="0" w:color="auto"/>
            <w:bottom w:val="none" w:sz="0" w:space="0" w:color="auto"/>
            <w:right w:val="none" w:sz="0" w:space="0" w:color="auto"/>
          </w:divBdr>
        </w:div>
        <w:div w:id="1717389264">
          <w:marLeft w:val="480"/>
          <w:marRight w:val="0"/>
          <w:marTop w:val="0"/>
          <w:marBottom w:val="0"/>
          <w:divBdr>
            <w:top w:val="none" w:sz="0" w:space="0" w:color="auto"/>
            <w:left w:val="none" w:sz="0" w:space="0" w:color="auto"/>
            <w:bottom w:val="none" w:sz="0" w:space="0" w:color="auto"/>
            <w:right w:val="none" w:sz="0" w:space="0" w:color="auto"/>
          </w:divBdr>
        </w:div>
        <w:div w:id="233441759">
          <w:marLeft w:val="480"/>
          <w:marRight w:val="0"/>
          <w:marTop w:val="0"/>
          <w:marBottom w:val="0"/>
          <w:divBdr>
            <w:top w:val="none" w:sz="0" w:space="0" w:color="auto"/>
            <w:left w:val="none" w:sz="0" w:space="0" w:color="auto"/>
            <w:bottom w:val="none" w:sz="0" w:space="0" w:color="auto"/>
            <w:right w:val="none" w:sz="0" w:space="0" w:color="auto"/>
          </w:divBdr>
        </w:div>
      </w:divsChild>
    </w:div>
    <w:div w:id="680008043">
      <w:bodyDiv w:val="1"/>
      <w:marLeft w:val="0"/>
      <w:marRight w:val="0"/>
      <w:marTop w:val="0"/>
      <w:marBottom w:val="0"/>
      <w:divBdr>
        <w:top w:val="none" w:sz="0" w:space="0" w:color="auto"/>
        <w:left w:val="none" w:sz="0" w:space="0" w:color="auto"/>
        <w:bottom w:val="none" w:sz="0" w:space="0" w:color="auto"/>
        <w:right w:val="none" w:sz="0" w:space="0" w:color="auto"/>
      </w:divBdr>
    </w:div>
    <w:div w:id="680162435">
      <w:bodyDiv w:val="1"/>
      <w:marLeft w:val="0"/>
      <w:marRight w:val="0"/>
      <w:marTop w:val="0"/>
      <w:marBottom w:val="0"/>
      <w:divBdr>
        <w:top w:val="none" w:sz="0" w:space="0" w:color="auto"/>
        <w:left w:val="none" w:sz="0" w:space="0" w:color="auto"/>
        <w:bottom w:val="none" w:sz="0" w:space="0" w:color="auto"/>
        <w:right w:val="none" w:sz="0" w:space="0" w:color="auto"/>
      </w:divBdr>
    </w:div>
    <w:div w:id="680276873">
      <w:bodyDiv w:val="1"/>
      <w:marLeft w:val="0"/>
      <w:marRight w:val="0"/>
      <w:marTop w:val="0"/>
      <w:marBottom w:val="0"/>
      <w:divBdr>
        <w:top w:val="none" w:sz="0" w:space="0" w:color="auto"/>
        <w:left w:val="none" w:sz="0" w:space="0" w:color="auto"/>
        <w:bottom w:val="none" w:sz="0" w:space="0" w:color="auto"/>
        <w:right w:val="none" w:sz="0" w:space="0" w:color="auto"/>
      </w:divBdr>
    </w:div>
    <w:div w:id="680468952">
      <w:bodyDiv w:val="1"/>
      <w:marLeft w:val="0"/>
      <w:marRight w:val="0"/>
      <w:marTop w:val="0"/>
      <w:marBottom w:val="0"/>
      <w:divBdr>
        <w:top w:val="none" w:sz="0" w:space="0" w:color="auto"/>
        <w:left w:val="none" w:sz="0" w:space="0" w:color="auto"/>
        <w:bottom w:val="none" w:sz="0" w:space="0" w:color="auto"/>
        <w:right w:val="none" w:sz="0" w:space="0" w:color="auto"/>
      </w:divBdr>
      <w:divsChild>
        <w:div w:id="1294795977">
          <w:marLeft w:val="480"/>
          <w:marRight w:val="0"/>
          <w:marTop w:val="0"/>
          <w:marBottom w:val="0"/>
          <w:divBdr>
            <w:top w:val="none" w:sz="0" w:space="0" w:color="auto"/>
            <w:left w:val="none" w:sz="0" w:space="0" w:color="auto"/>
            <w:bottom w:val="none" w:sz="0" w:space="0" w:color="auto"/>
            <w:right w:val="none" w:sz="0" w:space="0" w:color="auto"/>
          </w:divBdr>
        </w:div>
        <w:div w:id="217324150">
          <w:marLeft w:val="480"/>
          <w:marRight w:val="0"/>
          <w:marTop w:val="0"/>
          <w:marBottom w:val="0"/>
          <w:divBdr>
            <w:top w:val="none" w:sz="0" w:space="0" w:color="auto"/>
            <w:left w:val="none" w:sz="0" w:space="0" w:color="auto"/>
            <w:bottom w:val="none" w:sz="0" w:space="0" w:color="auto"/>
            <w:right w:val="none" w:sz="0" w:space="0" w:color="auto"/>
          </w:divBdr>
        </w:div>
        <w:div w:id="607353548">
          <w:marLeft w:val="480"/>
          <w:marRight w:val="0"/>
          <w:marTop w:val="0"/>
          <w:marBottom w:val="0"/>
          <w:divBdr>
            <w:top w:val="none" w:sz="0" w:space="0" w:color="auto"/>
            <w:left w:val="none" w:sz="0" w:space="0" w:color="auto"/>
            <w:bottom w:val="none" w:sz="0" w:space="0" w:color="auto"/>
            <w:right w:val="none" w:sz="0" w:space="0" w:color="auto"/>
          </w:divBdr>
        </w:div>
        <w:div w:id="286394020">
          <w:marLeft w:val="480"/>
          <w:marRight w:val="0"/>
          <w:marTop w:val="0"/>
          <w:marBottom w:val="0"/>
          <w:divBdr>
            <w:top w:val="none" w:sz="0" w:space="0" w:color="auto"/>
            <w:left w:val="none" w:sz="0" w:space="0" w:color="auto"/>
            <w:bottom w:val="none" w:sz="0" w:space="0" w:color="auto"/>
            <w:right w:val="none" w:sz="0" w:space="0" w:color="auto"/>
          </w:divBdr>
        </w:div>
        <w:div w:id="1237277914">
          <w:marLeft w:val="480"/>
          <w:marRight w:val="0"/>
          <w:marTop w:val="0"/>
          <w:marBottom w:val="0"/>
          <w:divBdr>
            <w:top w:val="none" w:sz="0" w:space="0" w:color="auto"/>
            <w:left w:val="none" w:sz="0" w:space="0" w:color="auto"/>
            <w:bottom w:val="none" w:sz="0" w:space="0" w:color="auto"/>
            <w:right w:val="none" w:sz="0" w:space="0" w:color="auto"/>
          </w:divBdr>
        </w:div>
        <w:div w:id="1084838819">
          <w:marLeft w:val="480"/>
          <w:marRight w:val="0"/>
          <w:marTop w:val="0"/>
          <w:marBottom w:val="0"/>
          <w:divBdr>
            <w:top w:val="none" w:sz="0" w:space="0" w:color="auto"/>
            <w:left w:val="none" w:sz="0" w:space="0" w:color="auto"/>
            <w:bottom w:val="none" w:sz="0" w:space="0" w:color="auto"/>
            <w:right w:val="none" w:sz="0" w:space="0" w:color="auto"/>
          </w:divBdr>
        </w:div>
        <w:div w:id="1045106095">
          <w:marLeft w:val="480"/>
          <w:marRight w:val="0"/>
          <w:marTop w:val="0"/>
          <w:marBottom w:val="0"/>
          <w:divBdr>
            <w:top w:val="none" w:sz="0" w:space="0" w:color="auto"/>
            <w:left w:val="none" w:sz="0" w:space="0" w:color="auto"/>
            <w:bottom w:val="none" w:sz="0" w:space="0" w:color="auto"/>
            <w:right w:val="none" w:sz="0" w:space="0" w:color="auto"/>
          </w:divBdr>
        </w:div>
        <w:div w:id="36780400">
          <w:marLeft w:val="480"/>
          <w:marRight w:val="0"/>
          <w:marTop w:val="0"/>
          <w:marBottom w:val="0"/>
          <w:divBdr>
            <w:top w:val="none" w:sz="0" w:space="0" w:color="auto"/>
            <w:left w:val="none" w:sz="0" w:space="0" w:color="auto"/>
            <w:bottom w:val="none" w:sz="0" w:space="0" w:color="auto"/>
            <w:right w:val="none" w:sz="0" w:space="0" w:color="auto"/>
          </w:divBdr>
        </w:div>
        <w:div w:id="357047722">
          <w:marLeft w:val="480"/>
          <w:marRight w:val="0"/>
          <w:marTop w:val="0"/>
          <w:marBottom w:val="0"/>
          <w:divBdr>
            <w:top w:val="none" w:sz="0" w:space="0" w:color="auto"/>
            <w:left w:val="none" w:sz="0" w:space="0" w:color="auto"/>
            <w:bottom w:val="none" w:sz="0" w:space="0" w:color="auto"/>
            <w:right w:val="none" w:sz="0" w:space="0" w:color="auto"/>
          </w:divBdr>
        </w:div>
        <w:div w:id="357393283">
          <w:marLeft w:val="480"/>
          <w:marRight w:val="0"/>
          <w:marTop w:val="0"/>
          <w:marBottom w:val="0"/>
          <w:divBdr>
            <w:top w:val="none" w:sz="0" w:space="0" w:color="auto"/>
            <w:left w:val="none" w:sz="0" w:space="0" w:color="auto"/>
            <w:bottom w:val="none" w:sz="0" w:space="0" w:color="auto"/>
            <w:right w:val="none" w:sz="0" w:space="0" w:color="auto"/>
          </w:divBdr>
        </w:div>
        <w:div w:id="868881710">
          <w:marLeft w:val="480"/>
          <w:marRight w:val="0"/>
          <w:marTop w:val="0"/>
          <w:marBottom w:val="0"/>
          <w:divBdr>
            <w:top w:val="none" w:sz="0" w:space="0" w:color="auto"/>
            <w:left w:val="none" w:sz="0" w:space="0" w:color="auto"/>
            <w:bottom w:val="none" w:sz="0" w:space="0" w:color="auto"/>
            <w:right w:val="none" w:sz="0" w:space="0" w:color="auto"/>
          </w:divBdr>
        </w:div>
        <w:div w:id="45689196">
          <w:marLeft w:val="480"/>
          <w:marRight w:val="0"/>
          <w:marTop w:val="0"/>
          <w:marBottom w:val="0"/>
          <w:divBdr>
            <w:top w:val="none" w:sz="0" w:space="0" w:color="auto"/>
            <w:left w:val="none" w:sz="0" w:space="0" w:color="auto"/>
            <w:bottom w:val="none" w:sz="0" w:space="0" w:color="auto"/>
            <w:right w:val="none" w:sz="0" w:space="0" w:color="auto"/>
          </w:divBdr>
        </w:div>
        <w:div w:id="982930422">
          <w:marLeft w:val="480"/>
          <w:marRight w:val="0"/>
          <w:marTop w:val="0"/>
          <w:marBottom w:val="0"/>
          <w:divBdr>
            <w:top w:val="none" w:sz="0" w:space="0" w:color="auto"/>
            <w:left w:val="none" w:sz="0" w:space="0" w:color="auto"/>
            <w:bottom w:val="none" w:sz="0" w:space="0" w:color="auto"/>
            <w:right w:val="none" w:sz="0" w:space="0" w:color="auto"/>
          </w:divBdr>
        </w:div>
        <w:div w:id="623509512">
          <w:marLeft w:val="480"/>
          <w:marRight w:val="0"/>
          <w:marTop w:val="0"/>
          <w:marBottom w:val="0"/>
          <w:divBdr>
            <w:top w:val="none" w:sz="0" w:space="0" w:color="auto"/>
            <w:left w:val="none" w:sz="0" w:space="0" w:color="auto"/>
            <w:bottom w:val="none" w:sz="0" w:space="0" w:color="auto"/>
            <w:right w:val="none" w:sz="0" w:space="0" w:color="auto"/>
          </w:divBdr>
        </w:div>
        <w:div w:id="964654641">
          <w:marLeft w:val="480"/>
          <w:marRight w:val="0"/>
          <w:marTop w:val="0"/>
          <w:marBottom w:val="0"/>
          <w:divBdr>
            <w:top w:val="none" w:sz="0" w:space="0" w:color="auto"/>
            <w:left w:val="none" w:sz="0" w:space="0" w:color="auto"/>
            <w:bottom w:val="none" w:sz="0" w:space="0" w:color="auto"/>
            <w:right w:val="none" w:sz="0" w:space="0" w:color="auto"/>
          </w:divBdr>
        </w:div>
        <w:div w:id="1614747204">
          <w:marLeft w:val="480"/>
          <w:marRight w:val="0"/>
          <w:marTop w:val="0"/>
          <w:marBottom w:val="0"/>
          <w:divBdr>
            <w:top w:val="none" w:sz="0" w:space="0" w:color="auto"/>
            <w:left w:val="none" w:sz="0" w:space="0" w:color="auto"/>
            <w:bottom w:val="none" w:sz="0" w:space="0" w:color="auto"/>
            <w:right w:val="none" w:sz="0" w:space="0" w:color="auto"/>
          </w:divBdr>
        </w:div>
        <w:div w:id="1196119714">
          <w:marLeft w:val="480"/>
          <w:marRight w:val="0"/>
          <w:marTop w:val="0"/>
          <w:marBottom w:val="0"/>
          <w:divBdr>
            <w:top w:val="none" w:sz="0" w:space="0" w:color="auto"/>
            <w:left w:val="none" w:sz="0" w:space="0" w:color="auto"/>
            <w:bottom w:val="none" w:sz="0" w:space="0" w:color="auto"/>
            <w:right w:val="none" w:sz="0" w:space="0" w:color="auto"/>
          </w:divBdr>
        </w:div>
        <w:div w:id="409893846">
          <w:marLeft w:val="480"/>
          <w:marRight w:val="0"/>
          <w:marTop w:val="0"/>
          <w:marBottom w:val="0"/>
          <w:divBdr>
            <w:top w:val="none" w:sz="0" w:space="0" w:color="auto"/>
            <w:left w:val="none" w:sz="0" w:space="0" w:color="auto"/>
            <w:bottom w:val="none" w:sz="0" w:space="0" w:color="auto"/>
            <w:right w:val="none" w:sz="0" w:space="0" w:color="auto"/>
          </w:divBdr>
        </w:div>
        <w:div w:id="1733191731">
          <w:marLeft w:val="480"/>
          <w:marRight w:val="0"/>
          <w:marTop w:val="0"/>
          <w:marBottom w:val="0"/>
          <w:divBdr>
            <w:top w:val="none" w:sz="0" w:space="0" w:color="auto"/>
            <w:left w:val="none" w:sz="0" w:space="0" w:color="auto"/>
            <w:bottom w:val="none" w:sz="0" w:space="0" w:color="auto"/>
            <w:right w:val="none" w:sz="0" w:space="0" w:color="auto"/>
          </w:divBdr>
        </w:div>
        <w:div w:id="441918745">
          <w:marLeft w:val="480"/>
          <w:marRight w:val="0"/>
          <w:marTop w:val="0"/>
          <w:marBottom w:val="0"/>
          <w:divBdr>
            <w:top w:val="none" w:sz="0" w:space="0" w:color="auto"/>
            <w:left w:val="none" w:sz="0" w:space="0" w:color="auto"/>
            <w:bottom w:val="none" w:sz="0" w:space="0" w:color="auto"/>
            <w:right w:val="none" w:sz="0" w:space="0" w:color="auto"/>
          </w:divBdr>
        </w:div>
        <w:div w:id="1345857417">
          <w:marLeft w:val="480"/>
          <w:marRight w:val="0"/>
          <w:marTop w:val="0"/>
          <w:marBottom w:val="0"/>
          <w:divBdr>
            <w:top w:val="none" w:sz="0" w:space="0" w:color="auto"/>
            <w:left w:val="none" w:sz="0" w:space="0" w:color="auto"/>
            <w:bottom w:val="none" w:sz="0" w:space="0" w:color="auto"/>
            <w:right w:val="none" w:sz="0" w:space="0" w:color="auto"/>
          </w:divBdr>
        </w:div>
        <w:div w:id="1405906621">
          <w:marLeft w:val="480"/>
          <w:marRight w:val="0"/>
          <w:marTop w:val="0"/>
          <w:marBottom w:val="0"/>
          <w:divBdr>
            <w:top w:val="none" w:sz="0" w:space="0" w:color="auto"/>
            <w:left w:val="none" w:sz="0" w:space="0" w:color="auto"/>
            <w:bottom w:val="none" w:sz="0" w:space="0" w:color="auto"/>
            <w:right w:val="none" w:sz="0" w:space="0" w:color="auto"/>
          </w:divBdr>
        </w:div>
        <w:div w:id="1846090075">
          <w:marLeft w:val="480"/>
          <w:marRight w:val="0"/>
          <w:marTop w:val="0"/>
          <w:marBottom w:val="0"/>
          <w:divBdr>
            <w:top w:val="none" w:sz="0" w:space="0" w:color="auto"/>
            <w:left w:val="none" w:sz="0" w:space="0" w:color="auto"/>
            <w:bottom w:val="none" w:sz="0" w:space="0" w:color="auto"/>
            <w:right w:val="none" w:sz="0" w:space="0" w:color="auto"/>
          </w:divBdr>
        </w:div>
        <w:div w:id="1436827929">
          <w:marLeft w:val="480"/>
          <w:marRight w:val="0"/>
          <w:marTop w:val="0"/>
          <w:marBottom w:val="0"/>
          <w:divBdr>
            <w:top w:val="none" w:sz="0" w:space="0" w:color="auto"/>
            <w:left w:val="none" w:sz="0" w:space="0" w:color="auto"/>
            <w:bottom w:val="none" w:sz="0" w:space="0" w:color="auto"/>
            <w:right w:val="none" w:sz="0" w:space="0" w:color="auto"/>
          </w:divBdr>
        </w:div>
        <w:div w:id="1961493297">
          <w:marLeft w:val="480"/>
          <w:marRight w:val="0"/>
          <w:marTop w:val="0"/>
          <w:marBottom w:val="0"/>
          <w:divBdr>
            <w:top w:val="none" w:sz="0" w:space="0" w:color="auto"/>
            <w:left w:val="none" w:sz="0" w:space="0" w:color="auto"/>
            <w:bottom w:val="none" w:sz="0" w:space="0" w:color="auto"/>
            <w:right w:val="none" w:sz="0" w:space="0" w:color="auto"/>
          </w:divBdr>
        </w:div>
        <w:div w:id="1944417366">
          <w:marLeft w:val="480"/>
          <w:marRight w:val="0"/>
          <w:marTop w:val="0"/>
          <w:marBottom w:val="0"/>
          <w:divBdr>
            <w:top w:val="none" w:sz="0" w:space="0" w:color="auto"/>
            <w:left w:val="none" w:sz="0" w:space="0" w:color="auto"/>
            <w:bottom w:val="none" w:sz="0" w:space="0" w:color="auto"/>
            <w:right w:val="none" w:sz="0" w:space="0" w:color="auto"/>
          </w:divBdr>
        </w:div>
        <w:div w:id="577831974">
          <w:marLeft w:val="480"/>
          <w:marRight w:val="0"/>
          <w:marTop w:val="0"/>
          <w:marBottom w:val="0"/>
          <w:divBdr>
            <w:top w:val="none" w:sz="0" w:space="0" w:color="auto"/>
            <w:left w:val="none" w:sz="0" w:space="0" w:color="auto"/>
            <w:bottom w:val="none" w:sz="0" w:space="0" w:color="auto"/>
            <w:right w:val="none" w:sz="0" w:space="0" w:color="auto"/>
          </w:divBdr>
        </w:div>
        <w:div w:id="659161416">
          <w:marLeft w:val="480"/>
          <w:marRight w:val="0"/>
          <w:marTop w:val="0"/>
          <w:marBottom w:val="0"/>
          <w:divBdr>
            <w:top w:val="none" w:sz="0" w:space="0" w:color="auto"/>
            <w:left w:val="none" w:sz="0" w:space="0" w:color="auto"/>
            <w:bottom w:val="none" w:sz="0" w:space="0" w:color="auto"/>
            <w:right w:val="none" w:sz="0" w:space="0" w:color="auto"/>
          </w:divBdr>
        </w:div>
        <w:div w:id="783771611">
          <w:marLeft w:val="480"/>
          <w:marRight w:val="0"/>
          <w:marTop w:val="0"/>
          <w:marBottom w:val="0"/>
          <w:divBdr>
            <w:top w:val="none" w:sz="0" w:space="0" w:color="auto"/>
            <w:left w:val="none" w:sz="0" w:space="0" w:color="auto"/>
            <w:bottom w:val="none" w:sz="0" w:space="0" w:color="auto"/>
            <w:right w:val="none" w:sz="0" w:space="0" w:color="auto"/>
          </w:divBdr>
        </w:div>
        <w:div w:id="1502159972">
          <w:marLeft w:val="480"/>
          <w:marRight w:val="0"/>
          <w:marTop w:val="0"/>
          <w:marBottom w:val="0"/>
          <w:divBdr>
            <w:top w:val="none" w:sz="0" w:space="0" w:color="auto"/>
            <w:left w:val="none" w:sz="0" w:space="0" w:color="auto"/>
            <w:bottom w:val="none" w:sz="0" w:space="0" w:color="auto"/>
            <w:right w:val="none" w:sz="0" w:space="0" w:color="auto"/>
          </w:divBdr>
        </w:div>
        <w:div w:id="328362715">
          <w:marLeft w:val="480"/>
          <w:marRight w:val="0"/>
          <w:marTop w:val="0"/>
          <w:marBottom w:val="0"/>
          <w:divBdr>
            <w:top w:val="none" w:sz="0" w:space="0" w:color="auto"/>
            <w:left w:val="none" w:sz="0" w:space="0" w:color="auto"/>
            <w:bottom w:val="none" w:sz="0" w:space="0" w:color="auto"/>
            <w:right w:val="none" w:sz="0" w:space="0" w:color="auto"/>
          </w:divBdr>
        </w:div>
        <w:div w:id="1010373">
          <w:marLeft w:val="480"/>
          <w:marRight w:val="0"/>
          <w:marTop w:val="0"/>
          <w:marBottom w:val="0"/>
          <w:divBdr>
            <w:top w:val="none" w:sz="0" w:space="0" w:color="auto"/>
            <w:left w:val="none" w:sz="0" w:space="0" w:color="auto"/>
            <w:bottom w:val="none" w:sz="0" w:space="0" w:color="auto"/>
            <w:right w:val="none" w:sz="0" w:space="0" w:color="auto"/>
          </w:divBdr>
        </w:div>
        <w:div w:id="490754482">
          <w:marLeft w:val="480"/>
          <w:marRight w:val="0"/>
          <w:marTop w:val="0"/>
          <w:marBottom w:val="0"/>
          <w:divBdr>
            <w:top w:val="none" w:sz="0" w:space="0" w:color="auto"/>
            <w:left w:val="none" w:sz="0" w:space="0" w:color="auto"/>
            <w:bottom w:val="none" w:sz="0" w:space="0" w:color="auto"/>
            <w:right w:val="none" w:sz="0" w:space="0" w:color="auto"/>
          </w:divBdr>
        </w:div>
        <w:div w:id="1078557191">
          <w:marLeft w:val="480"/>
          <w:marRight w:val="0"/>
          <w:marTop w:val="0"/>
          <w:marBottom w:val="0"/>
          <w:divBdr>
            <w:top w:val="none" w:sz="0" w:space="0" w:color="auto"/>
            <w:left w:val="none" w:sz="0" w:space="0" w:color="auto"/>
            <w:bottom w:val="none" w:sz="0" w:space="0" w:color="auto"/>
            <w:right w:val="none" w:sz="0" w:space="0" w:color="auto"/>
          </w:divBdr>
        </w:div>
        <w:div w:id="2039696202">
          <w:marLeft w:val="480"/>
          <w:marRight w:val="0"/>
          <w:marTop w:val="0"/>
          <w:marBottom w:val="0"/>
          <w:divBdr>
            <w:top w:val="none" w:sz="0" w:space="0" w:color="auto"/>
            <w:left w:val="none" w:sz="0" w:space="0" w:color="auto"/>
            <w:bottom w:val="none" w:sz="0" w:space="0" w:color="auto"/>
            <w:right w:val="none" w:sz="0" w:space="0" w:color="auto"/>
          </w:divBdr>
        </w:div>
        <w:div w:id="92359099">
          <w:marLeft w:val="480"/>
          <w:marRight w:val="0"/>
          <w:marTop w:val="0"/>
          <w:marBottom w:val="0"/>
          <w:divBdr>
            <w:top w:val="none" w:sz="0" w:space="0" w:color="auto"/>
            <w:left w:val="none" w:sz="0" w:space="0" w:color="auto"/>
            <w:bottom w:val="none" w:sz="0" w:space="0" w:color="auto"/>
            <w:right w:val="none" w:sz="0" w:space="0" w:color="auto"/>
          </w:divBdr>
        </w:div>
        <w:div w:id="717625928">
          <w:marLeft w:val="480"/>
          <w:marRight w:val="0"/>
          <w:marTop w:val="0"/>
          <w:marBottom w:val="0"/>
          <w:divBdr>
            <w:top w:val="none" w:sz="0" w:space="0" w:color="auto"/>
            <w:left w:val="none" w:sz="0" w:space="0" w:color="auto"/>
            <w:bottom w:val="none" w:sz="0" w:space="0" w:color="auto"/>
            <w:right w:val="none" w:sz="0" w:space="0" w:color="auto"/>
          </w:divBdr>
        </w:div>
        <w:div w:id="1150444934">
          <w:marLeft w:val="480"/>
          <w:marRight w:val="0"/>
          <w:marTop w:val="0"/>
          <w:marBottom w:val="0"/>
          <w:divBdr>
            <w:top w:val="none" w:sz="0" w:space="0" w:color="auto"/>
            <w:left w:val="none" w:sz="0" w:space="0" w:color="auto"/>
            <w:bottom w:val="none" w:sz="0" w:space="0" w:color="auto"/>
            <w:right w:val="none" w:sz="0" w:space="0" w:color="auto"/>
          </w:divBdr>
        </w:div>
        <w:div w:id="1901163964">
          <w:marLeft w:val="480"/>
          <w:marRight w:val="0"/>
          <w:marTop w:val="0"/>
          <w:marBottom w:val="0"/>
          <w:divBdr>
            <w:top w:val="none" w:sz="0" w:space="0" w:color="auto"/>
            <w:left w:val="none" w:sz="0" w:space="0" w:color="auto"/>
            <w:bottom w:val="none" w:sz="0" w:space="0" w:color="auto"/>
            <w:right w:val="none" w:sz="0" w:space="0" w:color="auto"/>
          </w:divBdr>
        </w:div>
        <w:div w:id="1461875959">
          <w:marLeft w:val="480"/>
          <w:marRight w:val="0"/>
          <w:marTop w:val="0"/>
          <w:marBottom w:val="0"/>
          <w:divBdr>
            <w:top w:val="none" w:sz="0" w:space="0" w:color="auto"/>
            <w:left w:val="none" w:sz="0" w:space="0" w:color="auto"/>
            <w:bottom w:val="none" w:sz="0" w:space="0" w:color="auto"/>
            <w:right w:val="none" w:sz="0" w:space="0" w:color="auto"/>
          </w:divBdr>
        </w:div>
        <w:div w:id="1111319512">
          <w:marLeft w:val="480"/>
          <w:marRight w:val="0"/>
          <w:marTop w:val="0"/>
          <w:marBottom w:val="0"/>
          <w:divBdr>
            <w:top w:val="none" w:sz="0" w:space="0" w:color="auto"/>
            <w:left w:val="none" w:sz="0" w:space="0" w:color="auto"/>
            <w:bottom w:val="none" w:sz="0" w:space="0" w:color="auto"/>
            <w:right w:val="none" w:sz="0" w:space="0" w:color="auto"/>
          </w:divBdr>
        </w:div>
        <w:div w:id="212429422">
          <w:marLeft w:val="480"/>
          <w:marRight w:val="0"/>
          <w:marTop w:val="0"/>
          <w:marBottom w:val="0"/>
          <w:divBdr>
            <w:top w:val="none" w:sz="0" w:space="0" w:color="auto"/>
            <w:left w:val="none" w:sz="0" w:space="0" w:color="auto"/>
            <w:bottom w:val="none" w:sz="0" w:space="0" w:color="auto"/>
            <w:right w:val="none" w:sz="0" w:space="0" w:color="auto"/>
          </w:divBdr>
        </w:div>
        <w:div w:id="888491831">
          <w:marLeft w:val="480"/>
          <w:marRight w:val="0"/>
          <w:marTop w:val="0"/>
          <w:marBottom w:val="0"/>
          <w:divBdr>
            <w:top w:val="none" w:sz="0" w:space="0" w:color="auto"/>
            <w:left w:val="none" w:sz="0" w:space="0" w:color="auto"/>
            <w:bottom w:val="none" w:sz="0" w:space="0" w:color="auto"/>
            <w:right w:val="none" w:sz="0" w:space="0" w:color="auto"/>
          </w:divBdr>
        </w:div>
        <w:div w:id="256794167">
          <w:marLeft w:val="480"/>
          <w:marRight w:val="0"/>
          <w:marTop w:val="0"/>
          <w:marBottom w:val="0"/>
          <w:divBdr>
            <w:top w:val="none" w:sz="0" w:space="0" w:color="auto"/>
            <w:left w:val="none" w:sz="0" w:space="0" w:color="auto"/>
            <w:bottom w:val="none" w:sz="0" w:space="0" w:color="auto"/>
            <w:right w:val="none" w:sz="0" w:space="0" w:color="auto"/>
          </w:divBdr>
        </w:div>
        <w:div w:id="2080862339">
          <w:marLeft w:val="480"/>
          <w:marRight w:val="0"/>
          <w:marTop w:val="0"/>
          <w:marBottom w:val="0"/>
          <w:divBdr>
            <w:top w:val="none" w:sz="0" w:space="0" w:color="auto"/>
            <w:left w:val="none" w:sz="0" w:space="0" w:color="auto"/>
            <w:bottom w:val="none" w:sz="0" w:space="0" w:color="auto"/>
            <w:right w:val="none" w:sz="0" w:space="0" w:color="auto"/>
          </w:divBdr>
        </w:div>
        <w:div w:id="1846749519">
          <w:marLeft w:val="480"/>
          <w:marRight w:val="0"/>
          <w:marTop w:val="0"/>
          <w:marBottom w:val="0"/>
          <w:divBdr>
            <w:top w:val="none" w:sz="0" w:space="0" w:color="auto"/>
            <w:left w:val="none" w:sz="0" w:space="0" w:color="auto"/>
            <w:bottom w:val="none" w:sz="0" w:space="0" w:color="auto"/>
            <w:right w:val="none" w:sz="0" w:space="0" w:color="auto"/>
          </w:divBdr>
        </w:div>
        <w:div w:id="1341156264">
          <w:marLeft w:val="480"/>
          <w:marRight w:val="0"/>
          <w:marTop w:val="0"/>
          <w:marBottom w:val="0"/>
          <w:divBdr>
            <w:top w:val="none" w:sz="0" w:space="0" w:color="auto"/>
            <w:left w:val="none" w:sz="0" w:space="0" w:color="auto"/>
            <w:bottom w:val="none" w:sz="0" w:space="0" w:color="auto"/>
            <w:right w:val="none" w:sz="0" w:space="0" w:color="auto"/>
          </w:divBdr>
        </w:div>
        <w:div w:id="990477634">
          <w:marLeft w:val="480"/>
          <w:marRight w:val="0"/>
          <w:marTop w:val="0"/>
          <w:marBottom w:val="0"/>
          <w:divBdr>
            <w:top w:val="none" w:sz="0" w:space="0" w:color="auto"/>
            <w:left w:val="none" w:sz="0" w:space="0" w:color="auto"/>
            <w:bottom w:val="none" w:sz="0" w:space="0" w:color="auto"/>
            <w:right w:val="none" w:sz="0" w:space="0" w:color="auto"/>
          </w:divBdr>
        </w:div>
        <w:div w:id="1946109775">
          <w:marLeft w:val="480"/>
          <w:marRight w:val="0"/>
          <w:marTop w:val="0"/>
          <w:marBottom w:val="0"/>
          <w:divBdr>
            <w:top w:val="none" w:sz="0" w:space="0" w:color="auto"/>
            <w:left w:val="none" w:sz="0" w:space="0" w:color="auto"/>
            <w:bottom w:val="none" w:sz="0" w:space="0" w:color="auto"/>
            <w:right w:val="none" w:sz="0" w:space="0" w:color="auto"/>
          </w:divBdr>
        </w:div>
        <w:div w:id="1302737326">
          <w:marLeft w:val="480"/>
          <w:marRight w:val="0"/>
          <w:marTop w:val="0"/>
          <w:marBottom w:val="0"/>
          <w:divBdr>
            <w:top w:val="none" w:sz="0" w:space="0" w:color="auto"/>
            <w:left w:val="none" w:sz="0" w:space="0" w:color="auto"/>
            <w:bottom w:val="none" w:sz="0" w:space="0" w:color="auto"/>
            <w:right w:val="none" w:sz="0" w:space="0" w:color="auto"/>
          </w:divBdr>
        </w:div>
        <w:div w:id="47996923">
          <w:marLeft w:val="480"/>
          <w:marRight w:val="0"/>
          <w:marTop w:val="0"/>
          <w:marBottom w:val="0"/>
          <w:divBdr>
            <w:top w:val="none" w:sz="0" w:space="0" w:color="auto"/>
            <w:left w:val="none" w:sz="0" w:space="0" w:color="auto"/>
            <w:bottom w:val="none" w:sz="0" w:space="0" w:color="auto"/>
            <w:right w:val="none" w:sz="0" w:space="0" w:color="auto"/>
          </w:divBdr>
        </w:div>
        <w:div w:id="1281230759">
          <w:marLeft w:val="480"/>
          <w:marRight w:val="0"/>
          <w:marTop w:val="0"/>
          <w:marBottom w:val="0"/>
          <w:divBdr>
            <w:top w:val="none" w:sz="0" w:space="0" w:color="auto"/>
            <w:left w:val="none" w:sz="0" w:space="0" w:color="auto"/>
            <w:bottom w:val="none" w:sz="0" w:space="0" w:color="auto"/>
            <w:right w:val="none" w:sz="0" w:space="0" w:color="auto"/>
          </w:divBdr>
        </w:div>
        <w:div w:id="336735128">
          <w:marLeft w:val="480"/>
          <w:marRight w:val="0"/>
          <w:marTop w:val="0"/>
          <w:marBottom w:val="0"/>
          <w:divBdr>
            <w:top w:val="none" w:sz="0" w:space="0" w:color="auto"/>
            <w:left w:val="none" w:sz="0" w:space="0" w:color="auto"/>
            <w:bottom w:val="none" w:sz="0" w:space="0" w:color="auto"/>
            <w:right w:val="none" w:sz="0" w:space="0" w:color="auto"/>
          </w:divBdr>
        </w:div>
        <w:div w:id="2071149682">
          <w:marLeft w:val="480"/>
          <w:marRight w:val="0"/>
          <w:marTop w:val="0"/>
          <w:marBottom w:val="0"/>
          <w:divBdr>
            <w:top w:val="none" w:sz="0" w:space="0" w:color="auto"/>
            <w:left w:val="none" w:sz="0" w:space="0" w:color="auto"/>
            <w:bottom w:val="none" w:sz="0" w:space="0" w:color="auto"/>
            <w:right w:val="none" w:sz="0" w:space="0" w:color="auto"/>
          </w:divBdr>
        </w:div>
        <w:div w:id="2096828399">
          <w:marLeft w:val="480"/>
          <w:marRight w:val="0"/>
          <w:marTop w:val="0"/>
          <w:marBottom w:val="0"/>
          <w:divBdr>
            <w:top w:val="none" w:sz="0" w:space="0" w:color="auto"/>
            <w:left w:val="none" w:sz="0" w:space="0" w:color="auto"/>
            <w:bottom w:val="none" w:sz="0" w:space="0" w:color="auto"/>
            <w:right w:val="none" w:sz="0" w:space="0" w:color="auto"/>
          </w:divBdr>
        </w:div>
        <w:div w:id="1029070408">
          <w:marLeft w:val="480"/>
          <w:marRight w:val="0"/>
          <w:marTop w:val="0"/>
          <w:marBottom w:val="0"/>
          <w:divBdr>
            <w:top w:val="none" w:sz="0" w:space="0" w:color="auto"/>
            <w:left w:val="none" w:sz="0" w:space="0" w:color="auto"/>
            <w:bottom w:val="none" w:sz="0" w:space="0" w:color="auto"/>
            <w:right w:val="none" w:sz="0" w:space="0" w:color="auto"/>
          </w:divBdr>
        </w:div>
        <w:div w:id="210312991">
          <w:marLeft w:val="480"/>
          <w:marRight w:val="0"/>
          <w:marTop w:val="0"/>
          <w:marBottom w:val="0"/>
          <w:divBdr>
            <w:top w:val="none" w:sz="0" w:space="0" w:color="auto"/>
            <w:left w:val="none" w:sz="0" w:space="0" w:color="auto"/>
            <w:bottom w:val="none" w:sz="0" w:space="0" w:color="auto"/>
            <w:right w:val="none" w:sz="0" w:space="0" w:color="auto"/>
          </w:divBdr>
        </w:div>
        <w:div w:id="1927104677">
          <w:marLeft w:val="480"/>
          <w:marRight w:val="0"/>
          <w:marTop w:val="0"/>
          <w:marBottom w:val="0"/>
          <w:divBdr>
            <w:top w:val="none" w:sz="0" w:space="0" w:color="auto"/>
            <w:left w:val="none" w:sz="0" w:space="0" w:color="auto"/>
            <w:bottom w:val="none" w:sz="0" w:space="0" w:color="auto"/>
            <w:right w:val="none" w:sz="0" w:space="0" w:color="auto"/>
          </w:divBdr>
        </w:div>
        <w:div w:id="14305652">
          <w:marLeft w:val="480"/>
          <w:marRight w:val="0"/>
          <w:marTop w:val="0"/>
          <w:marBottom w:val="0"/>
          <w:divBdr>
            <w:top w:val="none" w:sz="0" w:space="0" w:color="auto"/>
            <w:left w:val="none" w:sz="0" w:space="0" w:color="auto"/>
            <w:bottom w:val="none" w:sz="0" w:space="0" w:color="auto"/>
            <w:right w:val="none" w:sz="0" w:space="0" w:color="auto"/>
          </w:divBdr>
        </w:div>
        <w:div w:id="1981612318">
          <w:marLeft w:val="480"/>
          <w:marRight w:val="0"/>
          <w:marTop w:val="0"/>
          <w:marBottom w:val="0"/>
          <w:divBdr>
            <w:top w:val="none" w:sz="0" w:space="0" w:color="auto"/>
            <w:left w:val="none" w:sz="0" w:space="0" w:color="auto"/>
            <w:bottom w:val="none" w:sz="0" w:space="0" w:color="auto"/>
            <w:right w:val="none" w:sz="0" w:space="0" w:color="auto"/>
          </w:divBdr>
        </w:div>
        <w:div w:id="1703897435">
          <w:marLeft w:val="480"/>
          <w:marRight w:val="0"/>
          <w:marTop w:val="0"/>
          <w:marBottom w:val="0"/>
          <w:divBdr>
            <w:top w:val="none" w:sz="0" w:space="0" w:color="auto"/>
            <w:left w:val="none" w:sz="0" w:space="0" w:color="auto"/>
            <w:bottom w:val="none" w:sz="0" w:space="0" w:color="auto"/>
            <w:right w:val="none" w:sz="0" w:space="0" w:color="auto"/>
          </w:divBdr>
        </w:div>
        <w:div w:id="1574855496">
          <w:marLeft w:val="480"/>
          <w:marRight w:val="0"/>
          <w:marTop w:val="0"/>
          <w:marBottom w:val="0"/>
          <w:divBdr>
            <w:top w:val="none" w:sz="0" w:space="0" w:color="auto"/>
            <w:left w:val="none" w:sz="0" w:space="0" w:color="auto"/>
            <w:bottom w:val="none" w:sz="0" w:space="0" w:color="auto"/>
            <w:right w:val="none" w:sz="0" w:space="0" w:color="auto"/>
          </w:divBdr>
        </w:div>
        <w:div w:id="1635678231">
          <w:marLeft w:val="480"/>
          <w:marRight w:val="0"/>
          <w:marTop w:val="0"/>
          <w:marBottom w:val="0"/>
          <w:divBdr>
            <w:top w:val="none" w:sz="0" w:space="0" w:color="auto"/>
            <w:left w:val="none" w:sz="0" w:space="0" w:color="auto"/>
            <w:bottom w:val="none" w:sz="0" w:space="0" w:color="auto"/>
            <w:right w:val="none" w:sz="0" w:space="0" w:color="auto"/>
          </w:divBdr>
        </w:div>
        <w:div w:id="733623546">
          <w:marLeft w:val="480"/>
          <w:marRight w:val="0"/>
          <w:marTop w:val="0"/>
          <w:marBottom w:val="0"/>
          <w:divBdr>
            <w:top w:val="none" w:sz="0" w:space="0" w:color="auto"/>
            <w:left w:val="none" w:sz="0" w:space="0" w:color="auto"/>
            <w:bottom w:val="none" w:sz="0" w:space="0" w:color="auto"/>
            <w:right w:val="none" w:sz="0" w:space="0" w:color="auto"/>
          </w:divBdr>
        </w:div>
        <w:div w:id="2039700617">
          <w:marLeft w:val="480"/>
          <w:marRight w:val="0"/>
          <w:marTop w:val="0"/>
          <w:marBottom w:val="0"/>
          <w:divBdr>
            <w:top w:val="none" w:sz="0" w:space="0" w:color="auto"/>
            <w:left w:val="none" w:sz="0" w:space="0" w:color="auto"/>
            <w:bottom w:val="none" w:sz="0" w:space="0" w:color="auto"/>
            <w:right w:val="none" w:sz="0" w:space="0" w:color="auto"/>
          </w:divBdr>
        </w:div>
        <w:div w:id="497160216">
          <w:marLeft w:val="480"/>
          <w:marRight w:val="0"/>
          <w:marTop w:val="0"/>
          <w:marBottom w:val="0"/>
          <w:divBdr>
            <w:top w:val="none" w:sz="0" w:space="0" w:color="auto"/>
            <w:left w:val="none" w:sz="0" w:space="0" w:color="auto"/>
            <w:bottom w:val="none" w:sz="0" w:space="0" w:color="auto"/>
            <w:right w:val="none" w:sz="0" w:space="0" w:color="auto"/>
          </w:divBdr>
        </w:div>
        <w:div w:id="2027514085">
          <w:marLeft w:val="480"/>
          <w:marRight w:val="0"/>
          <w:marTop w:val="0"/>
          <w:marBottom w:val="0"/>
          <w:divBdr>
            <w:top w:val="none" w:sz="0" w:space="0" w:color="auto"/>
            <w:left w:val="none" w:sz="0" w:space="0" w:color="auto"/>
            <w:bottom w:val="none" w:sz="0" w:space="0" w:color="auto"/>
            <w:right w:val="none" w:sz="0" w:space="0" w:color="auto"/>
          </w:divBdr>
        </w:div>
        <w:div w:id="1385255426">
          <w:marLeft w:val="480"/>
          <w:marRight w:val="0"/>
          <w:marTop w:val="0"/>
          <w:marBottom w:val="0"/>
          <w:divBdr>
            <w:top w:val="none" w:sz="0" w:space="0" w:color="auto"/>
            <w:left w:val="none" w:sz="0" w:space="0" w:color="auto"/>
            <w:bottom w:val="none" w:sz="0" w:space="0" w:color="auto"/>
            <w:right w:val="none" w:sz="0" w:space="0" w:color="auto"/>
          </w:divBdr>
        </w:div>
        <w:div w:id="1124008797">
          <w:marLeft w:val="480"/>
          <w:marRight w:val="0"/>
          <w:marTop w:val="0"/>
          <w:marBottom w:val="0"/>
          <w:divBdr>
            <w:top w:val="none" w:sz="0" w:space="0" w:color="auto"/>
            <w:left w:val="none" w:sz="0" w:space="0" w:color="auto"/>
            <w:bottom w:val="none" w:sz="0" w:space="0" w:color="auto"/>
            <w:right w:val="none" w:sz="0" w:space="0" w:color="auto"/>
          </w:divBdr>
        </w:div>
        <w:div w:id="355665110">
          <w:marLeft w:val="480"/>
          <w:marRight w:val="0"/>
          <w:marTop w:val="0"/>
          <w:marBottom w:val="0"/>
          <w:divBdr>
            <w:top w:val="none" w:sz="0" w:space="0" w:color="auto"/>
            <w:left w:val="none" w:sz="0" w:space="0" w:color="auto"/>
            <w:bottom w:val="none" w:sz="0" w:space="0" w:color="auto"/>
            <w:right w:val="none" w:sz="0" w:space="0" w:color="auto"/>
          </w:divBdr>
        </w:div>
        <w:div w:id="2103259871">
          <w:marLeft w:val="480"/>
          <w:marRight w:val="0"/>
          <w:marTop w:val="0"/>
          <w:marBottom w:val="0"/>
          <w:divBdr>
            <w:top w:val="none" w:sz="0" w:space="0" w:color="auto"/>
            <w:left w:val="none" w:sz="0" w:space="0" w:color="auto"/>
            <w:bottom w:val="none" w:sz="0" w:space="0" w:color="auto"/>
            <w:right w:val="none" w:sz="0" w:space="0" w:color="auto"/>
          </w:divBdr>
        </w:div>
      </w:divsChild>
    </w:div>
    <w:div w:id="680813351">
      <w:bodyDiv w:val="1"/>
      <w:marLeft w:val="0"/>
      <w:marRight w:val="0"/>
      <w:marTop w:val="0"/>
      <w:marBottom w:val="0"/>
      <w:divBdr>
        <w:top w:val="none" w:sz="0" w:space="0" w:color="auto"/>
        <w:left w:val="none" w:sz="0" w:space="0" w:color="auto"/>
        <w:bottom w:val="none" w:sz="0" w:space="0" w:color="auto"/>
        <w:right w:val="none" w:sz="0" w:space="0" w:color="auto"/>
      </w:divBdr>
    </w:div>
    <w:div w:id="680819645">
      <w:bodyDiv w:val="1"/>
      <w:marLeft w:val="0"/>
      <w:marRight w:val="0"/>
      <w:marTop w:val="0"/>
      <w:marBottom w:val="0"/>
      <w:divBdr>
        <w:top w:val="none" w:sz="0" w:space="0" w:color="auto"/>
        <w:left w:val="none" w:sz="0" w:space="0" w:color="auto"/>
        <w:bottom w:val="none" w:sz="0" w:space="0" w:color="auto"/>
        <w:right w:val="none" w:sz="0" w:space="0" w:color="auto"/>
      </w:divBdr>
    </w:div>
    <w:div w:id="681246788">
      <w:bodyDiv w:val="1"/>
      <w:marLeft w:val="0"/>
      <w:marRight w:val="0"/>
      <w:marTop w:val="0"/>
      <w:marBottom w:val="0"/>
      <w:divBdr>
        <w:top w:val="none" w:sz="0" w:space="0" w:color="auto"/>
        <w:left w:val="none" w:sz="0" w:space="0" w:color="auto"/>
        <w:bottom w:val="none" w:sz="0" w:space="0" w:color="auto"/>
        <w:right w:val="none" w:sz="0" w:space="0" w:color="auto"/>
      </w:divBdr>
    </w:div>
    <w:div w:id="681903979">
      <w:bodyDiv w:val="1"/>
      <w:marLeft w:val="0"/>
      <w:marRight w:val="0"/>
      <w:marTop w:val="0"/>
      <w:marBottom w:val="0"/>
      <w:divBdr>
        <w:top w:val="none" w:sz="0" w:space="0" w:color="auto"/>
        <w:left w:val="none" w:sz="0" w:space="0" w:color="auto"/>
        <w:bottom w:val="none" w:sz="0" w:space="0" w:color="auto"/>
        <w:right w:val="none" w:sz="0" w:space="0" w:color="auto"/>
      </w:divBdr>
    </w:div>
    <w:div w:id="682051434">
      <w:bodyDiv w:val="1"/>
      <w:marLeft w:val="0"/>
      <w:marRight w:val="0"/>
      <w:marTop w:val="0"/>
      <w:marBottom w:val="0"/>
      <w:divBdr>
        <w:top w:val="none" w:sz="0" w:space="0" w:color="auto"/>
        <w:left w:val="none" w:sz="0" w:space="0" w:color="auto"/>
        <w:bottom w:val="none" w:sz="0" w:space="0" w:color="auto"/>
        <w:right w:val="none" w:sz="0" w:space="0" w:color="auto"/>
      </w:divBdr>
    </w:div>
    <w:div w:id="682435511">
      <w:bodyDiv w:val="1"/>
      <w:marLeft w:val="0"/>
      <w:marRight w:val="0"/>
      <w:marTop w:val="0"/>
      <w:marBottom w:val="0"/>
      <w:divBdr>
        <w:top w:val="none" w:sz="0" w:space="0" w:color="auto"/>
        <w:left w:val="none" w:sz="0" w:space="0" w:color="auto"/>
        <w:bottom w:val="none" w:sz="0" w:space="0" w:color="auto"/>
        <w:right w:val="none" w:sz="0" w:space="0" w:color="auto"/>
      </w:divBdr>
    </w:div>
    <w:div w:id="682587120">
      <w:bodyDiv w:val="1"/>
      <w:marLeft w:val="0"/>
      <w:marRight w:val="0"/>
      <w:marTop w:val="0"/>
      <w:marBottom w:val="0"/>
      <w:divBdr>
        <w:top w:val="none" w:sz="0" w:space="0" w:color="auto"/>
        <w:left w:val="none" w:sz="0" w:space="0" w:color="auto"/>
        <w:bottom w:val="none" w:sz="0" w:space="0" w:color="auto"/>
        <w:right w:val="none" w:sz="0" w:space="0" w:color="auto"/>
      </w:divBdr>
    </w:div>
    <w:div w:id="682783564">
      <w:bodyDiv w:val="1"/>
      <w:marLeft w:val="0"/>
      <w:marRight w:val="0"/>
      <w:marTop w:val="0"/>
      <w:marBottom w:val="0"/>
      <w:divBdr>
        <w:top w:val="none" w:sz="0" w:space="0" w:color="auto"/>
        <w:left w:val="none" w:sz="0" w:space="0" w:color="auto"/>
        <w:bottom w:val="none" w:sz="0" w:space="0" w:color="auto"/>
        <w:right w:val="none" w:sz="0" w:space="0" w:color="auto"/>
      </w:divBdr>
    </w:div>
    <w:div w:id="682975847">
      <w:bodyDiv w:val="1"/>
      <w:marLeft w:val="0"/>
      <w:marRight w:val="0"/>
      <w:marTop w:val="0"/>
      <w:marBottom w:val="0"/>
      <w:divBdr>
        <w:top w:val="none" w:sz="0" w:space="0" w:color="auto"/>
        <w:left w:val="none" w:sz="0" w:space="0" w:color="auto"/>
        <w:bottom w:val="none" w:sz="0" w:space="0" w:color="auto"/>
        <w:right w:val="none" w:sz="0" w:space="0" w:color="auto"/>
      </w:divBdr>
    </w:div>
    <w:div w:id="683213412">
      <w:bodyDiv w:val="1"/>
      <w:marLeft w:val="0"/>
      <w:marRight w:val="0"/>
      <w:marTop w:val="0"/>
      <w:marBottom w:val="0"/>
      <w:divBdr>
        <w:top w:val="none" w:sz="0" w:space="0" w:color="auto"/>
        <w:left w:val="none" w:sz="0" w:space="0" w:color="auto"/>
        <w:bottom w:val="none" w:sz="0" w:space="0" w:color="auto"/>
        <w:right w:val="none" w:sz="0" w:space="0" w:color="auto"/>
      </w:divBdr>
    </w:div>
    <w:div w:id="683283426">
      <w:bodyDiv w:val="1"/>
      <w:marLeft w:val="0"/>
      <w:marRight w:val="0"/>
      <w:marTop w:val="0"/>
      <w:marBottom w:val="0"/>
      <w:divBdr>
        <w:top w:val="none" w:sz="0" w:space="0" w:color="auto"/>
        <w:left w:val="none" w:sz="0" w:space="0" w:color="auto"/>
        <w:bottom w:val="none" w:sz="0" w:space="0" w:color="auto"/>
        <w:right w:val="none" w:sz="0" w:space="0" w:color="auto"/>
      </w:divBdr>
    </w:div>
    <w:div w:id="683286580">
      <w:bodyDiv w:val="1"/>
      <w:marLeft w:val="0"/>
      <w:marRight w:val="0"/>
      <w:marTop w:val="0"/>
      <w:marBottom w:val="0"/>
      <w:divBdr>
        <w:top w:val="none" w:sz="0" w:space="0" w:color="auto"/>
        <w:left w:val="none" w:sz="0" w:space="0" w:color="auto"/>
        <w:bottom w:val="none" w:sz="0" w:space="0" w:color="auto"/>
        <w:right w:val="none" w:sz="0" w:space="0" w:color="auto"/>
      </w:divBdr>
    </w:div>
    <w:div w:id="683441296">
      <w:bodyDiv w:val="1"/>
      <w:marLeft w:val="0"/>
      <w:marRight w:val="0"/>
      <w:marTop w:val="0"/>
      <w:marBottom w:val="0"/>
      <w:divBdr>
        <w:top w:val="none" w:sz="0" w:space="0" w:color="auto"/>
        <w:left w:val="none" w:sz="0" w:space="0" w:color="auto"/>
        <w:bottom w:val="none" w:sz="0" w:space="0" w:color="auto"/>
        <w:right w:val="none" w:sz="0" w:space="0" w:color="auto"/>
      </w:divBdr>
    </w:div>
    <w:div w:id="683868220">
      <w:bodyDiv w:val="1"/>
      <w:marLeft w:val="0"/>
      <w:marRight w:val="0"/>
      <w:marTop w:val="0"/>
      <w:marBottom w:val="0"/>
      <w:divBdr>
        <w:top w:val="none" w:sz="0" w:space="0" w:color="auto"/>
        <w:left w:val="none" w:sz="0" w:space="0" w:color="auto"/>
        <w:bottom w:val="none" w:sz="0" w:space="0" w:color="auto"/>
        <w:right w:val="none" w:sz="0" w:space="0" w:color="auto"/>
      </w:divBdr>
    </w:div>
    <w:div w:id="684284958">
      <w:bodyDiv w:val="1"/>
      <w:marLeft w:val="0"/>
      <w:marRight w:val="0"/>
      <w:marTop w:val="0"/>
      <w:marBottom w:val="0"/>
      <w:divBdr>
        <w:top w:val="none" w:sz="0" w:space="0" w:color="auto"/>
        <w:left w:val="none" w:sz="0" w:space="0" w:color="auto"/>
        <w:bottom w:val="none" w:sz="0" w:space="0" w:color="auto"/>
        <w:right w:val="none" w:sz="0" w:space="0" w:color="auto"/>
      </w:divBdr>
    </w:div>
    <w:div w:id="684481294">
      <w:bodyDiv w:val="1"/>
      <w:marLeft w:val="0"/>
      <w:marRight w:val="0"/>
      <w:marTop w:val="0"/>
      <w:marBottom w:val="0"/>
      <w:divBdr>
        <w:top w:val="none" w:sz="0" w:space="0" w:color="auto"/>
        <w:left w:val="none" w:sz="0" w:space="0" w:color="auto"/>
        <w:bottom w:val="none" w:sz="0" w:space="0" w:color="auto"/>
        <w:right w:val="none" w:sz="0" w:space="0" w:color="auto"/>
      </w:divBdr>
    </w:div>
    <w:div w:id="684483254">
      <w:bodyDiv w:val="1"/>
      <w:marLeft w:val="0"/>
      <w:marRight w:val="0"/>
      <w:marTop w:val="0"/>
      <w:marBottom w:val="0"/>
      <w:divBdr>
        <w:top w:val="none" w:sz="0" w:space="0" w:color="auto"/>
        <w:left w:val="none" w:sz="0" w:space="0" w:color="auto"/>
        <w:bottom w:val="none" w:sz="0" w:space="0" w:color="auto"/>
        <w:right w:val="none" w:sz="0" w:space="0" w:color="auto"/>
      </w:divBdr>
    </w:div>
    <w:div w:id="685058078">
      <w:bodyDiv w:val="1"/>
      <w:marLeft w:val="0"/>
      <w:marRight w:val="0"/>
      <w:marTop w:val="0"/>
      <w:marBottom w:val="0"/>
      <w:divBdr>
        <w:top w:val="none" w:sz="0" w:space="0" w:color="auto"/>
        <w:left w:val="none" w:sz="0" w:space="0" w:color="auto"/>
        <w:bottom w:val="none" w:sz="0" w:space="0" w:color="auto"/>
        <w:right w:val="none" w:sz="0" w:space="0" w:color="auto"/>
      </w:divBdr>
    </w:div>
    <w:div w:id="685669711">
      <w:bodyDiv w:val="1"/>
      <w:marLeft w:val="0"/>
      <w:marRight w:val="0"/>
      <w:marTop w:val="0"/>
      <w:marBottom w:val="0"/>
      <w:divBdr>
        <w:top w:val="none" w:sz="0" w:space="0" w:color="auto"/>
        <w:left w:val="none" w:sz="0" w:space="0" w:color="auto"/>
        <w:bottom w:val="none" w:sz="0" w:space="0" w:color="auto"/>
        <w:right w:val="none" w:sz="0" w:space="0" w:color="auto"/>
      </w:divBdr>
    </w:div>
    <w:div w:id="685793119">
      <w:bodyDiv w:val="1"/>
      <w:marLeft w:val="0"/>
      <w:marRight w:val="0"/>
      <w:marTop w:val="0"/>
      <w:marBottom w:val="0"/>
      <w:divBdr>
        <w:top w:val="none" w:sz="0" w:space="0" w:color="auto"/>
        <w:left w:val="none" w:sz="0" w:space="0" w:color="auto"/>
        <w:bottom w:val="none" w:sz="0" w:space="0" w:color="auto"/>
        <w:right w:val="none" w:sz="0" w:space="0" w:color="auto"/>
      </w:divBdr>
    </w:div>
    <w:div w:id="686294770">
      <w:bodyDiv w:val="1"/>
      <w:marLeft w:val="0"/>
      <w:marRight w:val="0"/>
      <w:marTop w:val="0"/>
      <w:marBottom w:val="0"/>
      <w:divBdr>
        <w:top w:val="none" w:sz="0" w:space="0" w:color="auto"/>
        <w:left w:val="none" w:sz="0" w:space="0" w:color="auto"/>
        <w:bottom w:val="none" w:sz="0" w:space="0" w:color="auto"/>
        <w:right w:val="none" w:sz="0" w:space="0" w:color="auto"/>
      </w:divBdr>
    </w:div>
    <w:div w:id="686756025">
      <w:bodyDiv w:val="1"/>
      <w:marLeft w:val="0"/>
      <w:marRight w:val="0"/>
      <w:marTop w:val="0"/>
      <w:marBottom w:val="0"/>
      <w:divBdr>
        <w:top w:val="none" w:sz="0" w:space="0" w:color="auto"/>
        <w:left w:val="none" w:sz="0" w:space="0" w:color="auto"/>
        <w:bottom w:val="none" w:sz="0" w:space="0" w:color="auto"/>
        <w:right w:val="none" w:sz="0" w:space="0" w:color="auto"/>
      </w:divBdr>
    </w:div>
    <w:div w:id="687222665">
      <w:bodyDiv w:val="1"/>
      <w:marLeft w:val="0"/>
      <w:marRight w:val="0"/>
      <w:marTop w:val="0"/>
      <w:marBottom w:val="0"/>
      <w:divBdr>
        <w:top w:val="none" w:sz="0" w:space="0" w:color="auto"/>
        <w:left w:val="none" w:sz="0" w:space="0" w:color="auto"/>
        <w:bottom w:val="none" w:sz="0" w:space="0" w:color="auto"/>
        <w:right w:val="none" w:sz="0" w:space="0" w:color="auto"/>
      </w:divBdr>
    </w:div>
    <w:div w:id="687488193">
      <w:bodyDiv w:val="1"/>
      <w:marLeft w:val="0"/>
      <w:marRight w:val="0"/>
      <w:marTop w:val="0"/>
      <w:marBottom w:val="0"/>
      <w:divBdr>
        <w:top w:val="none" w:sz="0" w:space="0" w:color="auto"/>
        <w:left w:val="none" w:sz="0" w:space="0" w:color="auto"/>
        <w:bottom w:val="none" w:sz="0" w:space="0" w:color="auto"/>
        <w:right w:val="none" w:sz="0" w:space="0" w:color="auto"/>
      </w:divBdr>
    </w:div>
    <w:div w:id="688020926">
      <w:bodyDiv w:val="1"/>
      <w:marLeft w:val="0"/>
      <w:marRight w:val="0"/>
      <w:marTop w:val="0"/>
      <w:marBottom w:val="0"/>
      <w:divBdr>
        <w:top w:val="none" w:sz="0" w:space="0" w:color="auto"/>
        <w:left w:val="none" w:sz="0" w:space="0" w:color="auto"/>
        <w:bottom w:val="none" w:sz="0" w:space="0" w:color="auto"/>
        <w:right w:val="none" w:sz="0" w:space="0" w:color="auto"/>
      </w:divBdr>
    </w:div>
    <w:div w:id="688140110">
      <w:bodyDiv w:val="1"/>
      <w:marLeft w:val="0"/>
      <w:marRight w:val="0"/>
      <w:marTop w:val="0"/>
      <w:marBottom w:val="0"/>
      <w:divBdr>
        <w:top w:val="none" w:sz="0" w:space="0" w:color="auto"/>
        <w:left w:val="none" w:sz="0" w:space="0" w:color="auto"/>
        <w:bottom w:val="none" w:sz="0" w:space="0" w:color="auto"/>
        <w:right w:val="none" w:sz="0" w:space="0" w:color="auto"/>
      </w:divBdr>
    </w:div>
    <w:div w:id="688143159">
      <w:bodyDiv w:val="1"/>
      <w:marLeft w:val="0"/>
      <w:marRight w:val="0"/>
      <w:marTop w:val="0"/>
      <w:marBottom w:val="0"/>
      <w:divBdr>
        <w:top w:val="none" w:sz="0" w:space="0" w:color="auto"/>
        <w:left w:val="none" w:sz="0" w:space="0" w:color="auto"/>
        <w:bottom w:val="none" w:sz="0" w:space="0" w:color="auto"/>
        <w:right w:val="none" w:sz="0" w:space="0" w:color="auto"/>
      </w:divBdr>
    </w:div>
    <w:div w:id="688795494">
      <w:bodyDiv w:val="1"/>
      <w:marLeft w:val="0"/>
      <w:marRight w:val="0"/>
      <w:marTop w:val="0"/>
      <w:marBottom w:val="0"/>
      <w:divBdr>
        <w:top w:val="none" w:sz="0" w:space="0" w:color="auto"/>
        <w:left w:val="none" w:sz="0" w:space="0" w:color="auto"/>
        <w:bottom w:val="none" w:sz="0" w:space="0" w:color="auto"/>
        <w:right w:val="none" w:sz="0" w:space="0" w:color="auto"/>
      </w:divBdr>
    </w:div>
    <w:div w:id="688989842">
      <w:bodyDiv w:val="1"/>
      <w:marLeft w:val="0"/>
      <w:marRight w:val="0"/>
      <w:marTop w:val="0"/>
      <w:marBottom w:val="0"/>
      <w:divBdr>
        <w:top w:val="none" w:sz="0" w:space="0" w:color="auto"/>
        <w:left w:val="none" w:sz="0" w:space="0" w:color="auto"/>
        <w:bottom w:val="none" w:sz="0" w:space="0" w:color="auto"/>
        <w:right w:val="none" w:sz="0" w:space="0" w:color="auto"/>
      </w:divBdr>
    </w:div>
    <w:div w:id="689183598">
      <w:bodyDiv w:val="1"/>
      <w:marLeft w:val="0"/>
      <w:marRight w:val="0"/>
      <w:marTop w:val="0"/>
      <w:marBottom w:val="0"/>
      <w:divBdr>
        <w:top w:val="none" w:sz="0" w:space="0" w:color="auto"/>
        <w:left w:val="none" w:sz="0" w:space="0" w:color="auto"/>
        <w:bottom w:val="none" w:sz="0" w:space="0" w:color="auto"/>
        <w:right w:val="none" w:sz="0" w:space="0" w:color="auto"/>
      </w:divBdr>
    </w:div>
    <w:div w:id="689990260">
      <w:bodyDiv w:val="1"/>
      <w:marLeft w:val="0"/>
      <w:marRight w:val="0"/>
      <w:marTop w:val="0"/>
      <w:marBottom w:val="0"/>
      <w:divBdr>
        <w:top w:val="none" w:sz="0" w:space="0" w:color="auto"/>
        <w:left w:val="none" w:sz="0" w:space="0" w:color="auto"/>
        <w:bottom w:val="none" w:sz="0" w:space="0" w:color="auto"/>
        <w:right w:val="none" w:sz="0" w:space="0" w:color="auto"/>
      </w:divBdr>
    </w:div>
    <w:div w:id="690423037">
      <w:bodyDiv w:val="1"/>
      <w:marLeft w:val="0"/>
      <w:marRight w:val="0"/>
      <w:marTop w:val="0"/>
      <w:marBottom w:val="0"/>
      <w:divBdr>
        <w:top w:val="none" w:sz="0" w:space="0" w:color="auto"/>
        <w:left w:val="none" w:sz="0" w:space="0" w:color="auto"/>
        <w:bottom w:val="none" w:sz="0" w:space="0" w:color="auto"/>
        <w:right w:val="none" w:sz="0" w:space="0" w:color="auto"/>
      </w:divBdr>
    </w:div>
    <w:div w:id="690494215">
      <w:bodyDiv w:val="1"/>
      <w:marLeft w:val="0"/>
      <w:marRight w:val="0"/>
      <w:marTop w:val="0"/>
      <w:marBottom w:val="0"/>
      <w:divBdr>
        <w:top w:val="none" w:sz="0" w:space="0" w:color="auto"/>
        <w:left w:val="none" w:sz="0" w:space="0" w:color="auto"/>
        <w:bottom w:val="none" w:sz="0" w:space="0" w:color="auto"/>
        <w:right w:val="none" w:sz="0" w:space="0" w:color="auto"/>
      </w:divBdr>
    </w:div>
    <w:div w:id="691145881">
      <w:bodyDiv w:val="1"/>
      <w:marLeft w:val="0"/>
      <w:marRight w:val="0"/>
      <w:marTop w:val="0"/>
      <w:marBottom w:val="0"/>
      <w:divBdr>
        <w:top w:val="none" w:sz="0" w:space="0" w:color="auto"/>
        <w:left w:val="none" w:sz="0" w:space="0" w:color="auto"/>
        <w:bottom w:val="none" w:sz="0" w:space="0" w:color="auto"/>
        <w:right w:val="none" w:sz="0" w:space="0" w:color="auto"/>
      </w:divBdr>
    </w:div>
    <w:div w:id="691414164">
      <w:bodyDiv w:val="1"/>
      <w:marLeft w:val="0"/>
      <w:marRight w:val="0"/>
      <w:marTop w:val="0"/>
      <w:marBottom w:val="0"/>
      <w:divBdr>
        <w:top w:val="none" w:sz="0" w:space="0" w:color="auto"/>
        <w:left w:val="none" w:sz="0" w:space="0" w:color="auto"/>
        <w:bottom w:val="none" w:sz="0" w:space="0" w:color="auto"/>
        <w:right w:val="none" w:sz="0" w:space="0" w:color="auto"/>
      </w:divBdr>
    </w:div>
    <w:div w:id="691420911">
      <w:bodyDiv w:val="1"/>
      <w:marLeft w:val="0"/>
      <w:marRight w:val="0"/>
      <w:marTop w:val="0"/>
      <w:marBottom w:val="0"/>
      <w:divBdr>
        <w:top w:val="none" w:sz="0" w:space="0" w:color="auto"/>
        <w:left w:val="none" w:sz="0" w:space="0" w:color="auto"/>
        <w:bottom w:val="none" w:sz="0" w:space="0" w:color="auto"/>
        <w:right w:val="none" w:sz="0" w:space="0" w:color="auto"/>
      </w:divBdr>
    </w:div>
    <w:div w:id="691421859">
      <w:bodyDiv w:val="1"/>
      <w:marLeft w:val="0"/>
      <w:marRight w:val="0"/>
      <w:marTop w:val="0"/>
      <w:marBottom w:val="0"/>
      <w:divBdr>
        <w:top w:val="none" w:sz="0" w:space="0" w:color="auto"/>
        <w:left w:val="none" w:sz="0" w:space="0" w:color="auto"/>
        <w:bottom w:val="none" w:sz="0" w:space="0" w:color="auto"/>
        <w:right w:val="none" w:sz="0" w:space="0" w:color="auto"/>
      </w:divBdr>
    </w:div>
    <w:div w:id="691960415">
      <w:bodyDiv w:val="1"/>
      <w:marLeft w:val="0"/>
      <w:marRight w:val="0"/>
      <w:marTop w:val="0"/>
      <w:marBottom w:val="0"/>
      <w:divBdr>
        <w:top w:val="none" w:sz="0" w:space="0" w:color="auto"/>
        <w:left w:val="none" w:sz="0" w:space="0" w:color="auto"/>
        <w:bottom w:val="none" w:sz="0" w:space="0" w:color="auto"/>
        <w:right w:val="none" w:sz="0" w:space="0" w:color="auto"/>
      </w:divBdr>
    </w:div>
    <w:div w:id="692611043">
      <w:bodyDiv w:val="1"/>
      <w:marLeft w:val="0"/>
      <w:marRight w:val="0"/>
      <w:marTop w:val="0"/>
      <w:marBottom w:val="0"/>
      <w:divBdr>
        <w:top w:val="none" w:sz="0" w:space="0" w:color="auto"/>
        <w:left w:val="none" w:sz="0" w:space="0" w:color="auto"/>
        <w:bottom w:val="none" w:sz="0" w:space="0" w:color="auto"/>
        <w:right w:val="none" w:sz="0" w:space="0" w:color="auto"/>
      </w:divBdr>
    </w:div>
    <w:div w:id="692651029">
      <w:bodyDiv w:val="1"/>
      <w:marLeft w:val="0"/>
      <w:marRight w:val="0"/>
      <w:marTop w:val="0"/>
      <w:marBottom w:val="0"/>
      <w:divBdr>
        <w:top w:val="none" w:sz="0" w:space="0" w:color="auto"/>
        <w:left w:val="none" w:sz="0" w:space="0" w:color="auto"/>
        <w:bottom w:val="none" w:sz="0" w:space="0" w:color="auto"/>
        <w:right w:val="none" w:sz="0" w:space="0" w:color="auto"/>
      </w:divBdr>
    </w:div>
    <w:div w:id="692726833">
      <w:bodyDiv w:val="1"/>
      <w:marLeft w:val="0"/>
      <w:marRight w:val="0"/>
      <w:marTop w:val="0"/>
      <w:marBottom w:val="0"/>
      <w:divBdr>
        <w:top w:val="none" w:sz="0" w:space="0" w:color="auto"/>
        <w:left w:val="none" w:sz="0" w:space="0" w:color="auto"/>
        <w:bottom w:val="none" w:sz="0" w:space="0" w:color="auto"/>
        <w:right w:val="none" w:sz="0" w:space="0" w:color="auto"/>
      </w:divBdr>
    </w:div>
    <w:div w:id="692732827">
      <w:bodyDiv w:val="1"/>
      <w:marLeft w:val="0"/>
      <w:marRight w:val="0"/>
      <w:marTop w:val="0"/>
      <w:marBottom w:val="0"/>
      <w:divBdr>
        <w:top w:val="none" w:sz="0" w:space="0" w:color="auto"/>
        <w:left w:val="none" w:sz="0" w:space="0" w:color="auto"/>
        <w:bottom w:val="none" w:sz="0" w:space="0" w:color="auto"/>
        <w:right w:val="none" w:sz="0" w:space="0" w:color="auto"/>
      </w:divBdr>
    </w:div>
    <w:div w:id="692996517">
      <w:bodyDiv w:val="1"/>
      <w:marLeft w:val="0"/>
      <w:marRight w:val="0"/>
      <w:marTop w:val="0"/>
      <w:marBottom w:val="0"/>
      <w:divBdr>
        <w:top w:val="none" w:sz="0" w:space="0" w:color="auto"/>
        <w:left w:val="none" w:sz="0" w:space="0" w:color="auto"/>
        <w:bottom w:val="none" w:sz="0" w:space="0" w:color="auto"/>
        <w:right w:val="none" w:sz="0" w:space="0" w:color="auto"/>
      </w:divBdr>
    </w:div>
    <w:div w:id="693069415">
      <w:bodyDiv w:val="1"/>
      <w:marLeft w:val="0"/>
      <w:marRight w:val="0"/>
      <w:marTop w:val="0"/>
      <w:marBottom w:val="0"/>
      <w:divBdr>
        <w:top w:val="none" w:sz="0" w:space="0" w:color="auto"/>
        <w:left w:val="none" w:sz="0" w:space="0" w:color="auto"/>
        <w:bottom w:val="none" w:sz="0" w:space="0" w:color="auto"/>
        <w:right w:val="none" w:sz="0" w:space="0" w:color="auto"/>
      </w:divBdr>
    </w:div>
    <w:div w:id="693533127">
      <w:bodyDiv w:val="1"/>
      <w:marLeft w:val="0"/>
      <w:marRight w:val="0"/>
      <w:marTop w:val="0"/>
      <w:marBottom w:val="0"/>
      <w:divBdr>
        <w:top w:val="none" w:sz="0" w:space="0" w:color="auto"/>
        <w:left w:val="none" w:sz="0" w:space="0" w:color="auto"/>
        <w:bottom w:val="none" w:sz="0" w:space="0" w:color="auto"/>
        <w:right w:val="none" w:sz="0" w:space="0" w:color="auto"/>
      </w:divBdr>
    </w:div>
    <w:div w:id="694381239">
      <w:bodyDiv w:val="1"/>
      <w:marLeft w:val="0"/>
      <w:marRight w:val="0"/>
      <w:marTop w:val="0"/>
      <w:marBottom w:val="0"/>
      <w:divBdr>
        <w:top w:val="none" w:sz="0" w:space="0" w:color="auto"/>
        <w:left w:val="none" w:sz="0" w:space="0" w:color="auto"/>
        <w:bottom w:val="none" w:sz="0" w:space="0" w:color="auto"/>
        <w:right w:val="none" w:sz="0" w:space="0" w:color="auto"/>
      </w:divBdr>
      <w:divsChild>
        <w:div w:id="75791588">
          <w:marLeft w:val="480"/>
          <w:marRight w:val="0"/>
          <w:marTop w:val="0"/>
          <w:marBottom w:val="0"/>
          <w:divBdr>
            <w:top w:val="none" w:sz="0" w:space="0" w:color="auto"/>
            <w:left w:val="none" w:sz="0" w:space="0" w:color="auto"/>
            <w:bottom w:val="none" w:sz="0" w:space="0" w:color="auto"/>
            <w:right w:val="none" w:sz="0" w:space="0" w:color="auto"/>
          </w:divBdr>
        </w:div>
        <w:div w:id="1850631197">
          <w:marLeft w:val="480"/>
          <w:marRight w:val="0"/>
          <w:marTop w:val="0"/>
          <w:marBottom w:val="0"/>
          <w:divBdr>
            <w:top w:val="none" w:sz="0" w:space="0" w:color="auto"/>
            <w:left w:val="none" w:sz="0" w:space="0" w:color="auto"/>
            <w:bottom w:val="none" w:sz="0" w:space="0" w:color="auto"/>
            <w:right w:val="none" w:sz="0" w:space="0" w:color="auto"/>
          </w:divBdr>
        </w:div>
        <w:div w:id="1592348858">
          <w:marLeft w:val="480"/>
          <w:marRight w:val="0"/>
          <w:marTop w:val="0"/>
          <w:marBottom w:val="0"/>
          <w:divBdr>
            <w:top w:val="none" w:sz="0" w:space="0" w:color="auto"/>
            <w:left w:val="none" w:sz="0" w:space="0" w:color="auto"/>
            <w:bottom w:val="none" w:sz="0" w:space="0" w:color="auto"/>
            <w:right w:val="none" w:sz="0" w:space="0" w:color="auto"/>
          </w:divBdr>
        </w:div>
        <w:div w:id="196702241">
          <w:marLeft w:val="480"/>
          <w:marRight w:val="0"/>
          <w:marTop w:val="0"/>
          <w:marBottom w:val="0"/>
          <w:divBdr>
            <w:top w:val="none" w:sz="0" w:space="0" w:color="auto"/>
            <w:left w:val="none" w:sz="0" w:space="0" w:color="auto"/>
            <w:bottom w:val="none" w:sz="0" w:space="0" w:color="auto"/>
            <w:right w:val="none" w:sz="0" w:space="0" w:color="auto"/>
          </w:divBdr>
        </w:div>
        <w:div w:id="1238511269">
          <w:marLeft w:val="480"/>
          <w:marRight w:val="0"/>
          <w:marTop w:val="0"/>
          <w:marBottom w:val="0"/>
          <w:divBdr>
            <w:top w:val="none" w:sz="0" w:space="0" w:color="auto"/>
            <w:left w:val="none" w:sz="0" w:space="0" w:color="auto"/>
            <w:bottom w:val="none" w:sz="0" w:space="0" w:color="auto"/>
            <w:right w:val="none" w:sz="0" w:space="0" w:color="auto"/>
          </w:divBdr>
        </w:div>
        <w:div w:id="2108503328">
          <w:marLeft w:val="480"/>
          <w:marRight w:val="0"/>
          <w:marTop w:val="0"/>
          <w:marBottom w:val="0"/>
          <w:divBdr>
            <w:top w:val="none" w:sz="0" w:space="0" w:color="auto"/>
            <w:left w:val="none" w:sz="0" w:space="0" w:color="auto"/>
            <w:bottom w:val="none" w:sz="0" w:space="0" w:color="auto"/>
            <w:right w:val="none" w:sz="0" w:space="0" w:color="auto"/>
          </w:divBdr>
        </w:div>
        <w:div w:id="721176113">
          <w:marLeft w:val="480"/>
          <w:marRight w:val="0"/>
          <w:marTop w:val="0"/>
          <w:marBottom w:val="0"/>
          <w:divBdr>
            <w:top w:val="none" w:sz="0" w:space="0" w:color="auto"/>
            <w:left w:val="none" w:sz="0" w:space="0" w:color="auto"/>
            <w:bottom w:val="none" w:sz="0" w:space="0" w:color="auto"/>
            <w:right w:val="none" w:sz="0" w:space="0" w:color="auto"/>
          </w:divBdr>
        </w:div>
        <w:div w:id="1787963187">
          <w:marLeft w:val="480"/>
          <w:marRight w:val="0"/>
          <w:marTop w:val="0"/>
          <w:marBottom w:val="0"/>
          <w:divBdr>
            <w:top w:val="none" w:sz="0" w:space="0" w:color="auto"/>
            <w:left w:val="none" w:sz="0" w:space="0" w:color="auto"/>
            <w:bottom w:val="none" w:sz="0" w:space="0" w:color="auto"/>
            <w:right w:val="none" w:sz="0" w:space="0" w:color="auto"/>
          </w:divBdr>
        </w:div>
        <w:div w:id="1457941841">
          <w:marLeft w:val="480"/>
          <w:marRight w:val="0"/>
          <w:marTop w:val="0"/>
          <w:marBottom w:val="0"/>
          <w:divBdr>
            <w:top w:val="none" w:sz="0" w:space="0" w:color="auto"/>
            <w:left w:val="none" w:sz="0" w:space="0" w:color="auto"/>
            <w:bottom w:val="none" w:sz="0" w:space="0" w:color="auto"/>
            <w:right w:val="none" w:sz="0" w:space="0" w:color="auto"/>
          </w:divBdr>
        </w:div>
        <w:div w:id="1876506859">
          <w:marLeft w:val="480"/>
          <w:marRight w:val="0"/>
          <w:marTop w:val="0"/>
          <w:marBottom w:val="0"/>
          <w:divBdr>
            <w:top w:val="none" w:sz="0" w:space="0" w:color="auto"/>
            <w:left w:val="none" w:sz="0" w:space="0" w:color="auto"/>
            <w:bottom w:val="none" w:sz="0" w:space="0" w:color="auto"/>
            <w:right w:val="none" w:sz="0" w:space="0" w:color="auto"/>
          </w:divBdr>
        </w:div>
        <w:div w:id="375400409">
          <w:marLeft w:val="480"/>
          <w:marRight w:val="0"/>
          <w:marTop w:val="0"/>
          <w:marBottom w:val="0"/>
          <w:divBdr>
            <w:top w:val="none" w:sz="0" w:space="0" w:color="auto"/>
            <w:left w:val="none" w:sz="0" w:space="0" w:color="auto"/>
            <w:bottom w:val="none" w:sz="0" w:space="0" w:color="auto"/>
            <w:right w:val="none" w:sz="0" w:space="0" w:color="auto"/>
          </w:divBdr>
        </w:div>
        <w:div w:id="1220745306">
          <w:marLeft w:val="480"/>
          <w:marRight w:val="0"/>
          <w:marTop w:val="0"/>
          <w:marBottom w:val="0"/>
          <w:divBdr>
            <w:top w:val="none" w:sz="0" w:space="0" w:color="auto"/>
            <w:left w:val="none" w:sz="0" w:space="0" w:color="auto"/>
            <w:bottom w:val="none" w:sz="0" w:space="0" w:color="auto"/>
            <w:right w:val="none" w:sz="0" w:space="0" w:color="auto"/>
          </w:divBdr>
        </w:div>
        <w:div w:id="1207795541">
          <w:marLeft w:val="480"/>
          <w:marRight w:val="0"/>
          <w:marTop w:val="0"/>
          <w:marBottom w:val="0"/>
          <w:divBdr>
            <w:top w:val="none" w:sz="0" w:space="0" w:color="auto"/>
            <w:left w:val="none" w:sz="0" w:space="0" w:color="auto"/>
            <w:bottom w:val="none" w:sz="0" w:space="0" w:color="auto"/>
            <w:right w:val="none" w:sz="0" w:space="0" w:color="auto"/>
          </w:divBdr>
        </w:div>
        <w:div w:id="113330860">
          <w:marLeft w:val="480"/>
          <w:marRight w:val="0"/>
          <w:marTop w:val="0"/>
          <w:marBottom w:val="0"/>
          <w:divBdr>
            <w:top w:val="none" w:sz="0" w:space="0" w:color="auto"/>
            <w:left w:val="none" w:sz="0" w:space="0" w:color="auto"/>
            <w:bottom w:val="none" w:sz="0" w:space="0" w:color="auto"/>
            <w:right w:val="none" w:sz="0" w:space="0" w:color="auto"/>
          </w:divBdr>
        </w:div>
        <w:div w:id="1009256128">
          <w:marLeft w:val="480"/>
          <w:marRight w:val="0"/>
          <w:marTop w:val="0"/>
          <w:marBottom w:val="0"/>
          <w:divBdr>
            <w:top w:val="none" w:sz="0" w:space="0" w:color="auto"/>
            <w:left w:val="none" w:sz="0" w:space="0" w:color="auto"/>
            <w:bottom w:val="none" w:sz="0" w:space="0" w:color="auto"/>
            <w:right w:val="none" w:sz="0" w:space="0" w:color="auto"/>
          </w:divBdr>
        </w:div>
        <w:div w:id="2010132594">
          <w:marLeft w:val="480"/>
          <w:marRight w:val="0"/>
          <w:marTop w:val="0"/>
          <w:marBottom w:val="0"/>
          <w:divBdr>
            <w:top w:val="none" w:sz="0" w:space="0" w:color="auto"/>
            <w:left w:val="none" w:sz="0" w:space="0" w:color="auto"/>
            <w:bottom w:val="none" w:sz="0" w:space="0" w:color="auto"/>
            <w:right w:val="none" w:sz="0" w:space="0" w:color="auto"/>
          </w:divBdr>
        </w:div>
        <w:div w:id="295768497">
          <w:marLeft w:val="480"/>
          <w:marRight w:val="0"/>
          <w:marTop w:val="0"/>
          <w:marBottom w:val="0"/>
          <w:divBdr>
            <w:top w:val="none" w:sz="0" w:space="0" w:color="auto"/>
            <w:left w:val="none" w:sz="0" w:space="0" w:color="auto"/>
            <w:bottom w:val="none" w:sz="0" w:space="0" w:color="auto"/>
            <w:right w:val="none" w:sz="0" w:space="0" w:color="auto"/>
          </w:divBdr>
        </w:div>
        <w:div w:id="890774845">
          <w:marLeft w:val="480"/>
          <w:marRight w:val="0"/>
          <w:marTop w:val="0"/>
          <w:marBottom w:val="0"/>
          <w:divBdr>
            <w:top w:val="none" w:sz="0" w:space="0" w:color="auto"/>
            <w:left w:val="none" w:sz="0" w:space="0" w:color="auto"/>
            <w:bottom w:val="none" w:sz="0" w:space="0" w:color="auto"/>
            <w:right w:val="none" w:sz="0" w:space="0" w:color="auto"/>
          </w:divBdr>
        </w:div>
        <w:div w:id="627318382">
          <w:marLeft w:val="480"/>
          <w:marRight w:val="0"/>
          <w:marTop w:val="0"/>
          <w:marBottom w:val="0"/>
          <w:divBdr>
            <w:top w:val="none" w:sz="0" w:space="0" w:color="auto"/>
            <w:left w:val="none" w:sz="0" w:space="0" w:color="auto"/>
            <w:bottom w:val="none" w:sz="0" w:space="0" w:color="auto"/>
            <w:right w:val="none" w:sz="0" w:space="0" w:color="auto"/>
          </w:divBdr>
        </w:div>
        <w:div w:id="1696954079">
          <w:marLeft w:val="480"/>
          <w:marRight w:val="0"/>
          <w:marTop w:val="0"/>
          <w:marBottom w:val="0"/>
          <w:divBdr>
            <w:top w:val="none" w:sz="0" w:space="0" w:color="auto"/>
            <w:left w:val="none" w:sz="0" w:space="0" w:color="auto"/>
            <w:bottom w:val="none" w:sz="0" w:space="0" w:color="auto"/>
            <w:right w:val="none" w:sz="0" w:space="0" w:color="auto"/>
          </w:divBdr>
        </w:div>
        <w:div w:id="2021354129">
          <w:marLeft w:val="480"/>
          <w:marRight w:val="0"/>
          <w:marTop w:val="0"/>
          <w:marBottom w:val="0"/>
          <w:divBdr>
            <w:top w:val="none" w:sz="0" w:space="0" w:color="auto"/>
            <w:left w:val="none" w:sz="0" w:space="0" w:color="auto"/>
            <w:bottom w:val="none" w:sz="0" w:space="0" w:color="auto"/>
            <w:right w:val="none" w:sz="0" w:space="0" w:color="auto"/>
          </w:divBdr>
        </w:div>
        <w:div w:id="1992252646">
          <w:marLeft w:val="480"/>
          <w:marRight w:val="0"/>
          <w:marTop w:val="0"/>
          <w:marBottom w:val="0"/>
          <w:divBdr>
            <w:top w:val="none" w:sz="0" w:space="0" w:color="auto"/>
            <w:left w:val="none" w:sz="0" w:space="0" w:color="auto"/>
            <w:bottom w:val="none" w:sz="0" w:space="0" w:color="auto"/>
            <w:right w:val="none" w:sz="0" w:space="0" w:color="auto"/>
          </w:divBdr>
        </w:div>
        <w:div w:id="397437870">
          <w:marLeft w:val="480"/>
          <w:marRight w:val="0"/>
          <w:marTop w:val="0"/>
          <w:marBottom w:val="0"/>
          <w:divBdr>
            <w:top w:val="none" w:sz="0" w:space="0" w:color="auto"/>
            <w:left w:val="none" w:sz="0" w:space="0" w:color="auto"/>
            <w:bottom w:val="none" w:sz="0" w:space="0" w:color="auto"/>
            <w:right w:val="none" w:sz="0" w:space="0" w:color="auto"/>
          </w:divBdr>
        </w:div>
        <w:div w:id="236018171">
          <w:marLeft w:val="480"/>
          <w:marRight w:val="0"/>
          <w:marTop w:val="0"/>
          <w:marBottom w:val="0"/>
          <w:divBdr>
            <w:top w:val="none" w:sz="0" w:space="0" w:color="auto"/>
            <w:left w:val="none" w:sz="0" w:space="0" w:color="auto"/>
            <w:bottom w:val="none" w:sz="0" w:space="0" w:color="auto"/>
            <w:right w:val="none" w:sz="0" w:space="0" w:color="auto"/>
          </w:divBdr>
        </w:div>
        <w:div w:id="553083446">
          <w:marLeft w:val="480"/>
          <w:marRight w:val="0"/>
          <w:marTop w:val="0"/>
          <w:marBottom w:val="0"/>
          <w:divBdr>
            <w:top w:val="none" w:sz="0" w:space="0" w:color="auto"/>
            <w:left w:val="none" w:sz="0" w:space="0" w:color="auto"/>
            <w:bottom w:val="none" w:sz="0" w:space="0" w:color="auto"/>
            <w:right w:val="none" w:sz="0" w:space="0" w:color="auto"/>
          </w:divBdr>
        </w:div>
        <w:div w:id="1216429860">
          <w:marLeft w:val="480"/>
          <w:marRight w:val="0"/>
          <w:marTop w:val="0"/>
          <w:marBottom w:val="0"/>
          <w:divBdr>
            <w:top w:val="none" w:sz="0" w:space="0" w:color="auto"/>
            <w:left w:val="none" w:sz="0" w:space="0" w:color="auto"/>
            <w:bottom w:val="none" w:sz="0" w:space="0" w:color="auto"/>
            <w:right w:val="none" w:sz="0" w:space="0" w:color="auto"/>
          </w:divBdr>
        </w:div>
        <w:div w:id="1910188483">
          <w:marLeft w:val="480"/>
          <w:marRight w:val="0"/>
          <w:marTop w:val="0"/>
          <w:marBottom w:val="0"/>
          <w:divBdr>
            <w:top w:val="none" w:sz="0" w:space="0" w:color="auto"/>
            <w:left w:val="none" w:sz="0" w:space="0" w:color="auto"/>
            <w:bottom w:val="none" w:sz="0" w:space="0" w:color="auto"/>
            <w:right w:val="none" w:sz="0" w:space="0" w:color="auto"/>
          </w:divBdr>
        </w:div>
        <w:div w:id="838040524">
          <w:marLeft w:val="480"/>
          <w:marRight w:val="0"/>
          <w:marTop w:val="0"/>
          <w:marBottom w:val="0"/>
          <w:divBdr>
            <w:top w:val="none" w:sz="0" w:space="0" w:color="auto"/>
            <w:left w:val="none" w:sz="0" w:space="0" w:color="auto"/>
            <w:bottom w:val="none" w:sz="0" w:space="0" w:color="auto"/>
            <w:right w:val="none" w:sz="0" w:space="0" w:color="auto"/>
          </w:divBdr>
        </w:div>
        <w:div w:id="2087222016">
          <w:marLeft w:val="480"/>
          <w:marRight w:val="0"/>
          <w:marTop w:val="0"/>
          <w:marBottom w:val="0"/>
          <w:divBdr>
            <w:top w:val="none" w:sz="0" w:space="0" w:color="auto"/>
            <w:left w:val="none" w:sz="0" w:space="0" w:color="auto"/>
            <w:bottom w:val="none" w:sz="0" w:space="0" w:color="auto"/>
            <w:right w:val="none" w:sz="0" w:space="0" w:color="auto"/>
          </w:divBdr>
        </w:div>
        <w:div w:id="1547907370">
          <w:marLeft w:val="480"/>
          <w:marRight w:val="0"/>
          <w:marTop w:val="0"/>
          <w:marBottom w:val="0"/>
          <w:divBdr>
            <w:top w:val="none" w:sz="0" w:space="0" w:color="auto"/>
            <w:left w:val="none" w:sz="0" w:space="0" w:color="auto"/>
            <w:bottom w:val="none" w:sz="0" w:space="0" w:color="auto"/>
            <w:right w:val="none" w:sz="0" w:space="0" w:color="auto"/>
          </w:divBdr>
        </w:div>
        <w:div w:id="1081831686">
          <w:marLeft w:val="480"/>
          <w:marRight w:val="0"/>
          <w:marTop w:val="0"/>
          <w:marBottom w:val="0"/>
          <w:divBdr>
            <w:top w:val="none" w:sz="0" w:space="0" w:color="auto"/>
            <w:left w:val="none" w:sz="0" w:space="0" w:color="auto"/>
            <w:bottom w:val="none" w:sz="0" w:space="0" w:color="auto"/>
            <w:right w:val="none" w:sz="0" w:space="0" w:color="auto"/>
          </w:divBdr>
        </w:div>
        <w:div w:id="666052776">
          <w:marLeft w:val="480"/>
          <w:marRight w:val="0"/>
          <w:marTop w:val="0"/>
          <w:marBottom w:val="0"/>
          <w:divBdr>
            <w:top w:val="none" w:sz="0" w:space="0" w:color="auto"/>
            <w:left w:val="none" w:sz="0" w:space="0" w:color="auto"/>
            <w:bottom w:val="none" w:sz="0" w:space="0" w:color="auto"/>
            <w:right w:val="none" w:sz="0" w:space="0" w:color="auto"/>
          </w:divBdr>
        </w:div>
        <w:div w:id="1374497107">
          <w:marLeft w:val="480"/>
          <w:marRight w:val="0"/>
          <w:marTop w:val="0"/>
          <w:marBottom w:val="0"/>
          <w:divBdr>
            <w:top w:val="none" w:sz="0" w:space="0" w:color="auto"/>
            <w:left w:val="none" w:sz="0" w:space="0" w:color="auto"/>
            <w:bottom w:val="none" w:sz="0" w:space="0" w:color="auto"/>
            <w:right w:val="none" w:sz="0" w:space="0" w:color="auto"/>
          </w:divBdr>
        </w:div>
        <w:div w:id="1725055238">
          <w:marLeft w:val="480"/>
          <w:marRight w:val="0"/>
          <w:marTop w:val="0"/>
          <w:marBottom w:val="0"/>
          <w:divBdr>
            <w:top w:val="none" w:sz="0" w:space="0" w:color="auto"/>
            <w:left w:val="none" w:sz="0" w:space="0" w:color="auto"/>
            <w:bottom w:val="none" w:sz="0" w:space="0" w:color="auto"/>
            <w:right w:val="none" w:sz="0" w:space="0" w:color="auto"/>
          </w:divBdr>
        </w:div>
        <w:div w:id="444882407">
          <w:marLeft w:val="480"/>
          <w:marRight w:val="0"/>
          <w:marTop w:val="0"/>
          <w:marBottom w:val="0"/>
          <w:divBdr>
            <w:top w:val="none" w:sz="0" w:space="0" w:color="auto"/>
            <w:left w:val="none" w:sz="0" w:space="0" w:color="auto"/>
            <w:bottom w:val="none" w:sz="0" w:space="0" w:color="auto"/>
            <w:right w:val="none" w:sz="0" w:space="0" w:color="auto"/>
          </w:divBdr>
        </w:div>
        <w:div w:id="199778844">
          <w:marLeft w:val="480"/>
          <w:marRight w:val="0"/>
          <w:marTop w:val="0"/>
          <w:marBottom w:val="0"/>
          <w:divBdr>
            <w:top w:val="none" w:sz="0" w:space="0" w:color="auto"/>
            <w:left w:val="none" w:sz="0" w:space="0" w:color="auto"/>
            <w:bottom w:val="none" w:sz="0" w:space="0" w:color="auto"/>
            <w:right w:val="none" w:sz="0" w:space="0" w:color="auto"/>
          </w:divBdr>
        </w:div>
        <w:div w:id="1658265080">
          <w:marLeft w:val="480"/>
          <w:marRight w:val="0"/>
          <w:marTop w:val="0"/>
          <w:marBottom w:val="0"/>
          <w:divBdr>
            <w:top w:val="none" w:sz="0" w:space="0" w:color="auto"/>
            <w:left w:val="none" w:sz="0" w:space="0" w:color="auto"/>
            <w:bottom w:val="none" w:sz="0" w:space="0" w:color="auto"/>
            <w:right w:val="none" w:sz="0" w:space="0" w:color="auto"/>
          </w:divBdr>
        </w:div>
        <w:div w:id="1380789726">
          <w:marLeft w:val="480"/>
          <w:marRight w:val="0"/>
          <w:marTop w:val="0"/>
          <w:marBottom w:val="0"/>
          <w:divBdr>
            <w:top w:val="none" w:sz="0" w:space="0" w:color="auto"/>
            <w:left w:val="none" w:sz="0" w:space="0" w:color="auto"/>
            <w:bottom w:val="none" w:sz="0" w:space="0" w:color="auto"/>
            <w:right w:val="none" w:sz="0" w:space="0" w:color="auto"/>
          </w:divBdr>
        </w:div>
        <w:div w:id="1080836610">
          <w:marLeft w:val="480"/>
          <w:marRight w:val="0"/>
          <w:marTop w:val="0"/>
          <w:marBottom w:val="0"/>
          <w:divBdr>
            <w:top w:val="none" w:sz="0" w:space="0" w:color="auto"/>
            <w:left w:val="none" w:sz="0" w:space="0" w:color="auto"/>
            <w:bottom w:val="none" w:sz="0" w:space="0" w:color="auto"/>
            <w:right w:val="none" w:sz="0" w:space="0" w:color="auto"/>
          </w:divBdr>
        </w:div>
        <w:div w:id="1922327567">
          <w:marLeft w:val="480"/>
          <w:marRight w:val="0"/>
          <w:marTop w:val="0"/>
          <w:marBottom w:val="0"/>
          <w:divBdr>
            <w:top w:val="none" w:sz="0" w:space="0" w:color="auto"/>
            <w:left w:val="none" w:sz="0" w:space="0" w:color="auto"/>
            <w:bottom w:val="none" w:sz="0" w:space="0" w:color="auto"/>
            <w:right w:val="none" w:sz="0" w:space="0" w:color="auto"/>
          </w:divBdr>
        </w:div>
        <w:div w:id="951667012">
          <w:marLeft w:val="480"/>
          <w:marRight w:val="0"/>
          <w:marTop w:val="0"/>
          <w:marBottom w:val="0"/>
          <w:divBdr>
            <w:top w:val="none" w:sz="0" w:space="0" w:color="auto"/>
            <w:left w:val="none" w:sz="0" w:space="0" w:color="auto"/>
            <w:bottom w:val="none" w:sz="0" w:space="0" w:color="auto"/>
            <w:right w:val="none" w:sz="0" w:space="0" w:color="auto"/>
          </w:divBdr>
        </w:div>
        <w:div w:id="1598056671">
          <w:marLeft w:val="480"/>
          <w:marRight w:val="0"/>
          <w:marTop w:val="0"/>
          <w:marBottom w:val="0"/>
          <w:divBdr>
            <w:top w:val="none" w:sz="0" w:space="0" w:color="auto"/>
            <w:left w:val="none" w:sz="0" w:space="0" w:color="auto"/>
            <w:bottom w:val="none" w:sz="0" w:space="0" w:color="auto"/>
            <w:right w:val="none" w:sz="0" w:space="0" w:color="auto"/>
          </w:divBdr>
        </w:div>
        <w:div w:id="1228607252">
          <w:marLeft w:val="480"/>
          <w:marRight w:val="0"/>
          <w:marTop w:val="0"/>
          <w:marBottom w:val="0"/>
          <w:divBdr>
            <w:top w:val="none" w:sz="0" w:space="0" w:color="auto"/>
            <w:left w:val="none" w:sz="0" w:space="0" w:color="auto"/>
            <w:bottom w:val="none" w:sz="0" w:space="0" w:color="auto"/>
            <w:right w:val="none" w:sz="0" w:space="0" w:color="auto"/>
          </w:divBdr>
        </w:div>
        <w:div w:id="292637654">
          <w:marLeft w:val="480"/>
          <w:marRight w:val="0"/>
          <w:marTop w:val="0"/>
          <w:marBottom w:val="0"/>
          <w:divBdr>
            <w:top w:val="none" w:sz="0" w:space="0" w:color="auto"/>
            <w:left w:val="none" w:sz="0" w:space="0" w:color="auto"/>
            <w:bottom w:val="none" w:sz="0" w:space="0" w:color="auto"/>
            <w:right w:val="none" w:sz="0" w:space="0" w:color="auto"/>
          </w:divBdr>
        </w:div>
        <w:div w:id="1987930896">
          <w:marLeft w:val="480"/>
          <w:marRight w:val="0"/>
          <w:marTop w:val="0"/>
          <w:marBottom w:val="0"/>
          <w:divBdr>
            <w:top w:val="none" w:sz="0" w:space="0" w:color="auto"/>
            <w:left w:val="none" w:sz="0" w:space="0" w:color="auto"/>
            <w:bottom w:val="none" w:sz="0" w:space="0" w:color="auto"/>
            <w:right w:val="none" w:sz="0" w:space="0" w:color="auto"/>
          </w:divBdr>
        </w:div>
        <w:div w:id="1853495156">
          <w:marLeft w:val="480"/>
          <w:marRight w:val="0"/>
          <w:marTop w:val="0"/>
          <w:marBottom w:val="0"/>
          <w:divBdr>
            <w:top w:val="none" w:sz="0" w:space="0" w:color="auto"/>
            <w:left w:val="none" w:sz="0" w:space="0" w:color="auto"/>
            <w:bottom w:val="none" w:sz="0" w:space="0" w:color="auto"/>
            <w:right w:val="none" w:sz="0" w:space="0" w:color="auto"/>
          </w:divBdr>
        </w:div>
        <w:div w:id="1075132535">
          <w:marLeft w:val="480"/>
          <w:marRight w:val="0"/>
          <w:marTop w:val="0"/>
          <w:marBottom w:val="0"/>
          <w:divBdr>
            <w:top w:val="none" w:sz="0" w:space="0" w:color="auto"/>
            <w:left w:val="none" w:sz="0" w:space="0" w:color="auto"/>
            <w:bottom w:val="none" w:sz="0" w:space="0" w:color="auto"/>
            <w:right w:val="none" w:sz="0" w:space="0" w:color="auto"/>
          </w:divBdr>
        </w:div>
        <w:div w:id="856234053">
          <w:marLeft w:val="480"/>
          <w:marRight w:val="0"/>
          <w:marTop w:val="0"/>
          <w:marBottom w:val="0"/>
          <w:divBdr>
            <w:top w:val="none" w:sz="0" w:space="0" w:color="auto"/>
            <w:left w:val="none" w:sz="0" w:space="0" w:color="auto"/>
            <w:bottom w:val="none" w:sz="0" w:space="0" w:color="auto"/>
            <w:right w:val="none" w:sz="0" w:space="0" w:color="auto"/>
          </w:divBdr>
        </w:div>
        <w:div w:id="223296345">
          <w:marLeft w:val="480"/>
          <w:marRight w:val="0"/>
          <w:marTop w:val="0"/>
          <w:marBottom w:val="0"/>
          <w:divBdr>
            <w:top w:val="none" w:sz="0" w:space="0" w:color="auto"/>
            <w:left w:val="none" w:sz="0" w:space="0" w:color="auto"/>
            <w:bottom w:val="none" w:sz="0" w:space="0" w:color="auto"/>
            <w:right w:val="none" w:sz="0" w:space="0" w:color="auto"/>
          </w:divBdr>
        </w:div>
        <w:div w:id="1669480652">
          <w:marLeft w:val="480"/>
          <w:marRight w:val="0"/>
          <w:marTop w:val="0"/>
          <w:marBottom w:val="0"/>
          <w:divBdr>
            <w:top w:val="none" w:sz="0" w:space="0" w:color="auto"/>
            <w:left w:val="none" w:sz="0" w:space="0" w:color="auto"/>
            <w:bottom w:val="none" w:sz="0" w:space="0" w:color="auto"/>
            <w:right w:val="none" w:sz="0" w:space="0" w:color="auto"/>
          </w:divBdr>
        </w:div>
        <w:div w:id="1991400363">
          <w:marLeft w:val="480"/>
          <w:marRight w:val="0"/>
          <w:marTop w:val="0"/>
          <w:marBottom w:val="0"/>
          <w:divBdr>
            <w:top w:val="none" w:sz="0" w:space="0" w:color="auto"/>
            <w:left w:val="none" w:sz="0" w:space="0" w:color="auto"/>
            <w:bottom w:val="none" w:sz="0" w:space="0" w:color="auto"/>
            <w:right w:val="none" w:sz="0" w:space="0" w:color="auto"/>
          </w:divBdr>
        </w:div>
        <w:div w:id="1585993524">
          <w:marLeft w:val="480"/>
          <w:marRight w:val="0"/>
          <w:marTop w:val="0"/>
          <w:marBottom w:val="0"/>
          <w:divBdr>
            <w:top w:val="none" w:sz="0" w:space="0" w:color="auto"/>
            <w:left w:val="none" w:sz="0" w:space="0" w:color="auto"/>
            <w:bottom w:val="none" w:sz="0" w:space="0" w:color="auto"/>
            <w:right w:val="none" w:sz="0" w:space="0" w:color="auto"/>
          </w:divBdr>
        </w:div>
        <w:div w:id="242417817">
          <w:marLeft w:val="480"/>
          <w:marRight w:val="0"/>
          <w:marTop w:val="0"/>
          <w:marBottom w:val="0"/>
          <w:divBdr>
            <w:top w:val="none" w:sz="0" w:space="0" w:color="auto"/>
            <w:left w:val="none" w:sz="0" w:space="0" w:color="auto"/>
            <w:bottom w:val="none" w:sz="0" w:space="0" w:color="auto"/>
            <w:right w:val="none" w:sz="0" w:space="0" w:color="auto"/>
          </w:divBdr>
        </w:div>
        <w:div w:id="132990771">
          <w:marLeft w:val="480"/>
          <w:marRight w:val="0"/>
          <w:marTop w:val="0"/>
          <w:marBottom w:val="0"/>
          <w:divBdr>
            <w:top w:val="none" w:sz="0" w:space="0" w:color="auto"/>
            <w:left w:val="none" w:sz="0" w:space="0" w:color="auto"/>
            <w:bottom w:val="none" w:sz="0" w:space="0" w:color="auto"/>
            <w:right w:val="none" w:sz="0" w:space="0" w:color="auto"/>
          </w:divBdr>
        </w:div>
        <w:div w:id="313291489">
          <w:marLeft w:val="480"/>
          <w:marRight w:val="0"/>
          <w:marTop w:val="0"/>
          <w:marBottom w:val="0"/>
          <w:divBdr>
            <w:top w:val="none" w:sz="0" w:space="0" w:color="auto"/>
            <w:left w:val="none" w:sz="0" w:space="0" w:color="auto"/>
            <w:bottom w:val="none" w:sz="0" w:space="0" w:color="auto"/>
            <w:right w:val="none" w:sz="0" w:space="0" w:color="auto"/>
          </w:divBdr>
        </w:div>
        <w:div w:id="1394889151">
          <w:marLeft w:val="480"/>
          <w:marRight w:val="0"/>
          <w:marTop w:val="0"/>
          <w:marBottom w:val="0"/>
          <w:divBdr>
            <w:top w:val="none" w:sz="0" w:space="0" w:color="auto"/>
            <w:left w:val="none" w:sz="0" w:space="0" w:color="auto"/>
            <w:bottom w:val="none" w:sz="0" w:space="0" w:color="auto"/>
            <w:right w:val="none" w:sz="0" w:space="0" w:color="auto"/>
          </w:divBdr>
        </w:div>
        <w:div w:id="694158872">
          <w:marLeft w:val="480"/>
          <w:marRight w:val="0"/>
          <w:marTop w:val="0"/>
          <w:marBottom w:val="0"/>
          <w:divBdr>
            <w:top w:val="none" w:sz="0" w:space="0" w:color="auto"/>
            <w:left w:val="none" w:sz="0" w:space="0" w:color="auto"/>
            <w:bottom w:val="none" w:sz="0" w:space="0" w:color="auto"/>
            <w:right w:val="none" w:sz="0" w:space="0" w:color="auto"/>
          </w:divBdr>
        </w:div>
        <w:div w:id="1358386301">
          <w:marLeft w:val="480"/>
          <w:marRight w:val="0"/>
          <w:marTop w:val="0"/>
          <w:marBottom w:val="0"/>
          <w:divBdr>
            <w:top w:val="none" w:sz="0" w:space="0" w:color="auto"/>
            <w:left w:val="none" w:sz="0" w:space="0" w:color="auto"/>
            <w:bottom w:val="none" w:sz="0" w:space="0" w:color="auto"/>
            <w:right w:val="none" w:sz="0" w:space="0" w:color="auto"/>
          </w:divBdr>
        </w:div>
        <w:div w:id="1854372160">
          <w:marLeft w:val="480"/>
          <w:marRight w:val="0"/>
          <w:marTop w:val="0"/>
          <w:marBottom w:val="0"/>
          <w:divBdr>
            <w:top w:val="none" w:sz="0" w:space="0" w:color="auto"/>
            <w:left w:val="none" w:sz="0" w:space="0" w:color="auto"/>
            <w:bottom w:val="none" w:sz="0" w:space="0" w:color="auto"/>
            <w:right w:val="none" w:sz="0" w:space="0" w:color="auto"/>
          </w:divBdr>
        </w:div>
        <w:div w:id="831990583">
          <w:marLeft w:val="480"/>
          <w:marRight w:val="0"/>
          <w:marTop w:val="0"/>
          <w:marBottom w:val="0"/>
          <w:divBdr>
            <w:top w:val="none" w:sz="0" w:space="0" w:color="auto"/>
            <w:left w:val="none" w:sz="0" w:space="0" w:color="auto"/>
            <w:bottom w:val="none" w:sz="0" w:space="0" w:color="auto"/>
            <w:right w:val="none" w:sz="0" w:space="0" w:color="auto"/>
          </w:divBdr>
        </w:div>
        <w:div w:id="1722824711">
          <w:marLeft w:val="480"/>
          <w:marRight w:val="0"/>
          <w:marTop w:val="0"/>
          <w:marBottom w:val="0"/>
          <w:divBdr>
            <w:top w:val="none" w:sz="0" w:space="0" w:color="auto"/>
            <w:left w:val="none" w:sz="0" w:space="0" w:color="auto"/>
            <w:bottom w:val="none" w:sz="0" w:space="0" w:color="auto"/>
            <w:right w:val="none" w:sz="0" w:space="0" w:color="auto"/>
          </w:divBdr>
        </w:div>
        <w:div w:id="2005935457">
          <w:marLeft w:val="480"/>
          <w:marRight w:val="0"/>
          <w:marTop w:val="0"/>
          <w:marBottom w:val="0"/>
          <w:divBdr>
            <w:top w:val="none" w:sz="0" w:space="0" w:color="auto"/>
            <w:left w:val="none" w:sz="0" w:space="0" w:color="auto"/>
            <w:bottom w:val="none" w:sz="0" w:space="0" w:color="auto"/>
            <w:right w:val="none" w:sz="0" w:space="0" w:color="auto"/>
          </w:divBdr>
        </w:div>
        <w:div w:id="504590885">
          <w:marLeft w:val="480"/>
          <w:marRight w:val="0"/>
          <w:marTop w:val="0"/>
          <w:marBottom w:val="0"/>
          <w:divBdr>
            <w:top w:val="none" w:sz="0" w:space="0" w:color="auto"/>
            <w:left w:val="none" w:sz="0" w:space="0" w:color="auto"/>
            <w:bottom w:val="none" w:sz="0" w:space="0" w:color="auto"/>
            <w:right w:val="none" w:sz="0" w:space="0" w:color="auto"/>
          </w:divBdr>
        </w:div>
        <w:div w:id="283773602">
          <w:marLeft w:val="480"/>
          <w:marRight w:val="0"/>
          <w:marTop w:val="0"/>
          <w:marBottom w:val="0"/>
          <w:divBdr>
            <w:top w:val="none" w:sz="0" w:space="0" w:color="auto"/>
            <w:left w:val="none" w:sz="0" w:space="0" w:color="auto"/>
            <w:bottom w:val="none" w:sz="0" w:space="0" w:color="auto"/>
            <w:right w:val="none" w:sz="0" w:space="0" w:color="auto"/>
          </w:divBdr>
        </w:div>
        <w:div w:id="1923293271">
          <w:marLeft w:val="480"/>
          <w:marRight w:val="0"/>
          <w:marTop w:val="0"/>
          <w:marBottom w:val="0"/>
          <w:divBdr>
            <w:top w:val="none" w:sz="0" w:space="0" w:color="auto"/>
            <w:left w:val="none" w:sz="0" w:space="0" w:color="auto"/>
            <w:bottom w:val="none" w:sz="0" w:space="0" w:color="auto"/>
            <w:right w:val="none" w:sz="0" w:space="0" w:color="auto"/>
          </w:divBdr>
        </w:div>
        <w:div w:id="871453388">
          <w:marLeft w:val="480"/>
          <w:marRight w:val="0"/>
          <w:marTop w:val="0"/>
          <w:marBottom w:val="0"/>
          <w:divBdr>
            <w:top w:val="none" w:sz="0" w:space="0" w:color="auto"/>
            <w:left w:val="none" w:sz="0" w:space="0" w:color="auto"/>
            <w:bottom w:val="none" w:sz="0" w:space="0" w:color="auto"/>
            <w:right w:val="none" w:sz="0" w:space="0" w:color="auto"/>
          </w:divBdr>
        </w:div>
        <w:div w:id="2020500561">
          <w:marLeft w:val="480"/>
          <w:marRight w:val="0"/>
          <w:marTop w:val="0"/>
          <w:marBottom w:val="0"/>
          <w:divBdr>
            <w:top w:val="none" w:sz="0" w:space="0" w:color="auto"/>
            <w:left w:val="none" w:sz="0" w:space="0" w:color="auto"/>
            <w:bottom w:val="none" w:sz="0" w:space="0" w:color="auto"/>
            <w:right w:val="none" w:sz="0" w:space="0" w:color="auto"/>
          </w:divBdr>
        </w:div>
        <w:div w:id="803036905">
          <w:marLeft w:val="480"/>
          <w:marRight w:val="0"/>
          <w:marTop w:val="0"/>
          <w:marBottom w:val="0"/>
          <w:divBdr>
            <w:top w:val="none" w:sz="0" w:space="0" w:color="auto"/>
            <w:left w:val="none" w:sz="0" w:space="0" w:color="auto"/>
            <w:bottom w:val="none" w:sz="0" w:space="0" w:color="auto"/>
            <w:right w:val="none" w:sz="0" w:space="0" w:color="auto"/>
          </w:divBdr>
        </w:div>
        <w:div w:id="806704245">
          <w:marLeft w:val="480"/>
          <w:marRight w:val="0"/>
          <w:marTop w:val="0"/>
          <w:marBottom w:val="0"/>
          <w:divBdr>
            <w:top w:val="none" w:sz="0" w:space="0" w:color="auto"/>
            <w:left w:val="none" w:sz="0" w:space="0" w:color="auto"/>
            <w:bottom w:val="none" w:sz="0" w:space="0" w:color="auto"/>
            <w:right w:val="none" w:sz="0" w:space="0" w:color="auto"/>
          </w:divBdr>
        </w:div>
        <w:div w:id="959917262">
          <w:marLeft w:val="480"/>
          <w:marRight w:val="0"/>
          <w:marTop w:val="0"/>
          <w:marBottom w:val="0"/>
          <w:divBdr>
            <w:top w:val="none" w:sz="0" w:space="0" w:color="auto"/>
            <w:left w:val="none" w:sz="0" w:space="0" w:color="auto"/>
            <w:bottom w:val="none" w:sz="0" w:space="0" w:color="auto"/>
            <w:right w:val="none" w:sz="0" w:space="0" w:color="auto"/>
          </w:divBdr>
        </w:div>
        <w:div w:id="1658264404">
          <w:marLeft w:val="480"/>
          <w:marRight w:val="0"/>
          <w:marTop w:val="0"/>
          <w:marBottom w:val="0"/>
          <w:divBdr>
            <w:top w:val="none" w:sz="0" w:space="0" w:color="auto"/>
            <w:left w:val="none" w:sz="0" w:space="0" w:color="auto"/>
            <w:bottom w:val="none" w:sz="0" w:space="0" w:color="auto"/>
            <w:right w:val="none" w:sz="0" w:space="0" w:color="auto"/>
          </w:divBdr>
        </w:div>
        <w:div w:id="1988781928">
          <w:marLeft w:val="480"/>
          <w:marRight w:val="0"/>
          <w:marTop w:val="0"/>
          <w:marBottom w:val="0"/>
          <w:divBdr>
            <w:top w:val="none" w:sz="0" w:space="0" w:color="auto"/>
            <w:left w:val="none" w:sz="0" w:space="0" w:color="auto"/>
            <w:bottom w:val="none" w:sz="0" w:space="0" w:color="auto"/>
            <w:right w:val="none" w:sz="0" w:space="0" w:color="auto"/>
          </w:divBdr>
        </w:div>
      </w:divsChild>
    </w:div>
    <w:div w:id="696008456">
      <w:bodyDiv w:val="1"/>
      <w:marLeft w:val="0"/>
      <w:marRight w:val="0"/>
      <w:marTop w:val="0"/>
      <w:marBottom w:val="0"/>
      <w:divBdr>
        <w:top w:val="none" w:sz="0" w:space="0" w:color="auto"/>
        <w:left w:val="none" w:sz="0" w:space="0" w:color="auto"/>
        <w:bottom w:val="none" w:sz="0" w:space="0" w:color="auto"/>
        <w:right w:val="none" w:sz="0" w:space="0" w:color="auto"/>
      </w:divBdr>
    </w:div>
    <w:div w:id="696273111">
      <w:bodyDiv w:val="1"/>
      <w:marLeft w:val="0"/>
      <w:marRight w:val="0"/>
      <w:marTop w:val="0"/>
      <w:marBottom w:val="0"/>
      <w:divBdr>
        <w:top w:val="none" w:sz="0" w:space="0" w:color="auto"/>
        <w:left w:val="none" w:sz="0" w:space="0" w:color="auto"/>
        <w:bottom w:val="none" w:sz="0" w:space="0" w:color="auto"/>
        <w:right w:val="none" w:sz="0" w:space="0" w:color="auto"/>
      </w:divBdr>
    </w:div>
    <w:div w:id="696349907">
      <w:bodyDiv w:val="1"/>
      <w:marLeft w:val="0"/>
      <w:marRight w:val="0"/>
      <w:marTop w:val="0"/>
      <w:marBottom w:val="0"/>
      <w:divBdr>
        <w:top w:val="none" w:sz="0" w:space="0" w:color="auto"/>
        <w:left w:val="none" w:sz="0" w:space="0" w:color="auto"/>
        <w:bottom w:val="none" w:sz="0" w:space="0" w:color="auto"/>
        <w:right w:val="none" w:sz="0" w:space="0" w:color="auto"/>
      </w:divBdr>
    </w:div>
    <w:div w:id="696393663">
      <w:bodyDiv w:val="1"/>
      <w:marLeft w:val="0"/>
      <w:marRight w:val="0"/>
      <w:marTop w:val="0"/>
      <w:marBottom w:val="0"/>
      <w:divBdr>
        <w:top w:val="none" w:sz="0" w:space="0" w:color="auto"/>
        <w:left w:val="none" w:sz="0" w:space="0" w:color="auto"/>
        <w:bottom w:val="none" w:sz="0" w:space="0" w:color="auto"/>
        <w:right w:val="none" w:sz="0" w:space="0" w:color="auto"/>
      </w:divBdr>
    </w:div>
    <w:div w:id="697007609">
      <w:bodyDiv w:val="1"/>
      <w:marLeft w:val="0"/>
      <w:marRight w:val="0"/>
      <w:marTop w:val="0"/>
      <w:marBottom w:val="0"/>
      <w:divBdr>
        <w:top w:val="none" w:sz="0" w:space="0" w:color="auto"/>
        <w:left w:val="none" w:sz="0" w:space="0" w:color="auto"/>
        <w:bottom w:val="none" w:sz="0" w:space="0" w:color="auto"/>
        <w:right w:val="none" w:sz="0" w:space="0" w:color="auto"/>
      </w:divBdr>
    </w:div>
    <w:div w:id="697243774">
      <w:bodyDiv w:val="1"/>
      <w:marLeft w:val="0"/>
      <w:marRight w:val="0"/>
      <w:marTop w:val="0"/>
      <w:marBottom w:val="0"/>
      <w:divBdr>
        <w:top w:val="none" w:sz="0" w:space="0" w:color="auto"/>
        <w:left w:val="none" w:sz="0" w:space="0" w:color="auto"/>
        <w:bottom w:val="none" w:sz="0" w:space="0" w:color="auto"/>
        <w:right w:val="none" w:sz="0" w:space="0" w:color="auto"/>
      </w:divBdr>
    </w:div>
    <w:div w:id="697463293">
      <w:bodyDiv w:val="1"/>
      <w:marLeft w:val="0"/>
      <w:marRight w:val="0"/>
      <w:marTop w:val="0"/>
      <w:marBottom w:val="0"/>
      <w:divBdr>
        <w:top w:val="none" w:sz="0" w:space="0" w:color="auto"/>
        <w:left w:val="none" w:sz="0" w:space="0" w:color="auto"/>
        <w:bottom w:val="none" w:sz="0" w:space="0" w:color="auto"/>
        <w:right w:val="none" w:sz="0" w:space="0" w:color="auto"/>
      </w:divBdr>
    </w:div>
    <w:div w:id="698239776">
      <w:bodyDiv w:val="1"/>
      <w:marLeft w:val="0"/>
      <w:marRight w:val="0"/>
      <w:marTop w:val="0"/>
      <w:marBottom w:val="0"/>
      <w:divBdr>
        <w:top w:val="none" w:sz="0" w:space="0" w:color="auto"/>
        <w:left w:val="none" w:sz="0" w:space="0" w:color="auto"/>
        <w:bottom w:val="none" w:sz="0" w:space="0" w:color="auto"/>
        <w:right w:val="none" w:sz="0" w:space="0" w:color="auto"/>
      </w:divBdr>
    </w:div>
    <w:div w:id="698509415">
      <w:bodyDiv w:val="1"/>
      <w:marLeft w:val="0"/>
      <w:marRight w:val="0"/>
      <w:marTop w:val="0"/>
      <w:marBottom w:val="0"/>
      <w:divBdr>
        <w:top w:val="none" w:sz="0" w:space="0" w:color="auto"/>
        <w:left w:val="none" w:sz="0" w:space="0" w:color="auto"/>
        <w:bottom w:val="none" w:sz="0" w:space="0" w:color="auto"/>
        <w:right w:val="none" w:sz="0" w:space="0" w:color="auto"/>
      </w:divBdr>
    </w:div>
    <w:div w:id="698701470">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285351">
      <w:bodyDiv w:val="1"/>
      <w:marLeft w:val="0"/>
      <w:marRight w:val="0"/>
      <w:marTop w:val="0"/>
      <w:marBottom w:val="0"/>
      <w:divBdr>
        <w:top w:val="none" w:sz="0" w:space="0" w:color="auto"/>
        <w:left w:val="none" w:sz="0" w:space="0" w:color="auto"/>
        <w:bottom w:val="none" w:sz="0" w:space="0" w:color="auto"/>
        <w:right w:val="none" w:sz="0" w:space="0" w:color="auto"/>
      </w:divBdr>
    </w:div>
    <w:div w:id="699358439">
      <w:bodyDiv w:val="1"/>
      <w:marLeft w:val="0"/>
      <w:marRight w:val="0"/>
      <w:marTop w:val="0"/>
      <w:marBottom w:val="0"/>
      <w:divBdr>
        <w:top w:val="none" w:sz="0" w:space="0" w:color="auto"/>
        <w:left w:val="none" w:sz="0" w:space="0" w:color="auto"/>
        <w:bottom w:val="none" w:sz="0" w:space="0" w:color="auto"/>
        <w:right w:val="none" w:sz="0" w:space="0" w:color="auto"/>
      </w:divBdr>
    </w:div>
    <w:div w:id="700400753">
      <w:bodyDiv w:val="1"/>
      <w:marLeft w:val="0"/>
      <w:marRight w:val="0"/>
      <w:marTop w:val="0"/>
      <w:marBottom w:val="0"/>
      <w:divBdr>
        <w:top w:val="none" w:sz="0" w:space="0" w:color="auto"/>
        <w:left w:val="none" w:sz="0" w:space="0" w:color="auto"/>
        <w:bottom w:val="none" w:sz="0" w:space="0" w:color="auto"/>
        <w:right w:val="none" w:sz="0" w:space="0" w:color="auto"/>
      </w:divBdr>
    </w:div>
    <w:div w:id="700477692">
      <w:bodyDiv w:val="1"/>
      <w:marLeft w:val="0"/>
      <w:marRight w:val="0"/>
      <w:marTop w:val="0"/>
      <w:marBottom w:val="0"/>
      <w:divBdr>
        <w:top w:val="none" w:sz="0" w:space="0" w:color="auto"/>
        <w:left w:val="none" w:sz="0" w:space="0" w:color="auto"/>
        <w:bottom w:val="none" w:sz="0" w:space="0" w:color="auto"/>
        <w:right w:val="none" w:sz="0" w:space="0" w:color="auto"/>
      </w:divBdr>
      <w:divsChild>
        <w:div w:id="1416973554">
          <w:marLeft w:val="480"/>
          <w:marRight w:val="0"/>
          <w:marTop w:val="0"/>
          <w:marBottom w:val="0"/>
          <w:divBdr>
            <w:top w:val="none" w:sz="0" w:space="0" w:color="auto"/>
            <w:left w:val="none" w:sz="0" w:space="0" w:color="auto"/>
            <w:bottom w:val="none" w:sz="0" w:space="0" w:color="auto"/>
            <w:right w:val="none" w:sz="0" w:space="0" w:color="auto"/>
          </w:divBdr>
        </w:div>
        <w:div w:id="227113603">
          <w:marLeft w:val="480"/>
          <w:marRight w:val="0"/>
          <w:marTop w:val="0"/>
          <w:marBottom w:val="0"/>
          <w:divBdr>
            <w:top w:val="none" w:sz="0" w:space="0" w:color="auto"/>
            <w:left w:val="none" w:sz="0" w:space="0" w:color="auto"/>
            <w:bottom w:val="none" w:sz="0" w:space="0" w:color="auto"/>
            <w:right w:val="none" w:sz="0" w:space="0" w:color="auto"/>
          </w:divBdr>
        </w:div>
        <w:div w:id="712315957">
          <w:marLeft w:val="480"/>
          <w:marRight w:val="0"/>
          <w:marTop w:val="0"/>
          <w:marBottom w:val="0"/>
          <w:divBdr>
            <w:top w:val="none" w:sz="0" w:space="0" w:color="auto"/>
            <w:left w:val="none" w:sz="0" w:space="0" w:color="auto"/>
            <w:bottom w:val="none" w:sz="0" w:space="0" w:color="auto"/>
            <w:right w:val="none" w:sz="0" w:space="0" w:color="auto"/>
          </w:divBdr>
        </w:div>
        <w:div w:id="914123117">
          <w:marLeft w:val="480"/>
          <w:marRight w:val="0"/>
          <w:marTop w:val="0"/>
          <w:marBottom w:val="0"/>
          <w:divBdr>
            <w:top w:val="none" w:sz="0" w:space="0" w:color="auto"/>
            <w:left w:val="none" w:sz="0" w:space="0" w:color="auto"/>
            <w:bottom w:val="none" w:sz="0" w:space="0" w:color="auto"/>
            <w:right w:val="none" w:sz="0" w:space="0" w:color="auto"/>
          </w:divBdr>
        </w:div>
        <w:div w:id="580263487">
          <w:marLeft w:val="480"/>
          <w:marRight w:val="0"/>
          <w:marTop w:val="0"/>
          <w:marBottom w:val="0"/>
          <w:divBdr>
            <w:top w:val="none" w:sz="0" w:space="0" w:color="auto"/>
            <w:left w:val="none" w:sz="0" w:space="0" w:color="auto"/>
            <w:bottom w:val="none" w:sz="0" w:space="0" w:color="auto"/>
            <w:right w:val="none" w:sz="0" w:space="0" w:color="auto"/>
          </w:divBdr>
        </w:div>
        <w:div w:id="1840778251">
          <w:marLeft w:val="480"/>
          <w:marRight w:val="0"/>
          <w:marTop w:val="0"/>
          <w:marBottom w:val="0"/>
          <w:divBdr>
            <w:top w:val="none" w:sz="0" w:space="0" w:color="auto"/>
            <w:left w:val="none" w:sz="0" w:space="0" w:color="auto"/>
            <w:bottom w:val="none" w:sz="0" w:space="0" w:color="auto"/>
            <w:right w:val="none" w:sz="0" w:space="0" w:color="auto"/>
          </w:divBdr>
        </w:div>
        <w:div w:id="2121098136">
          <w:marLeft w:val="480"/>
          <w:marRight w:val="0"/>
          <w:marTop w:val="0"/>
          <w:marBottom w:val="0"/>
          <w:divBdr>
            <w:top w:val="none" w:sz="0" w:space="0" w:color="auto"/>
            <w:left w:val="none" w:sz="0" w:space="0" w:color="auto"/>
            <w:bottom w:val="none" w:sz="0" w:space="0" w:color="auto"/>
            <w:right w:val="none" w:sz="0" w:space="0" w:color="auto"/>
          </w:divBdr>
        </w:div>
        <w:div w:id="1444884795">
          <w:marLeft w:val="480"/>
          <w:marRight w:val="0"/>
          <w:marTop w:val="0"/>
          <w:marBottom w:val="0"/>
          <w:divBdr>
            <w:top w:val="none" w:sz="0" w:space="0" w:color="auto"/>
            <w:left w:val="none" w:sz="0" w:space="0" w:color="auto"/>
            <w:bottom w:val="none" w:sz="0" w:space="0" w:color="auto"/>
            <w:right w:val="none" w:sz="0" w:space="0" w:color="auto"/>
          </w:divBdr>
        </w:div>
        <w:div w:id="726760453">
          <w:marLeft w:val="480"/>
          <w:marRight w:val="0"/>
          <w:marTop w:val="0"/>
          <w:marBottom w:val="0"/>
          <w:divBdr>
            <w:top w:val="none" w:sz="0" w:space="0" w:color="auto"/>
            <w:left w:val="none" w:sz="0" w:space="0" w:color="auto"/>
            <w:bottom w:val="none" w:sz="0" w:space="0" w:color="auto"/>
            <w:right w:val="none" w:sz="0" w:space="0" w:color="auto"/>
          </w:divBdr>
        </w:div>
        <w:div w:id="1920476031">
          <w:marLeft w:val="480"/>
          <w:marRight w:val="0"/>
          <w:marTop w:val="0"/>
          <w:marBottom w:val="0"/>
          <w:divBdr>
            <w:top w:val="none" w:sz="0" w:space="0" w:color="auto"/>
            <w:left w:val="none" w:sz="0" w:space="0" w:color="auto"/>
            <w:bottom w:val="none" w:sz="0" w:space="0" w:color="auto"/>
            <w:right w:val="none" w:sz="0" w:space="0" w:color="auto"/>
          </w:divBdr>
        </w:div>
        <w:div w:id="1087733002">
          <w:marLeft w:val="480"/>
          <w:marRight w:val="0"/>
          <w:marTop w:val="0"/>
          <w:marBottom w:val="0"/>
          <w:divBdr>
            <w:top w:val="none" w:sz="0" w:space="0" w:color="auto"/>
            <w:left w:val="none" w:sz="0" w:space="0" w:color="auto"/>
            <w:bottom w:val="none" w:sz="0" w:space="0" w:color="auto"/>
            <w:right w:val="none" w:sz="0" w:space="0" w:color="auto"/>
          </w:divBdr>
        </w:div>
        <w:div w:id="120728207">
          <w:marLeft w:val="480"/>
          <w:marRight w:val="0"/>
          <w:marTop w:val="0"/>
          <w:marBottom w:val="0"/>
          <w:divBdr>
            <w:top w:val="none" w:sz="0" w:space="0" w:color="auto"/>
            <w:left w:val="none" w:sz="0" w:space="0" w:color="auto"/>
            <w:bottom w:val="none" w:sz="0" w:space="0" w:color="auto"/>
            <w:right w:val="none" w:sz="0" w:space="0" w:color="auto"/>
          </w:divBdr>
        </w:div>
        <w:div w:id="1199011079">
          <w:marLeft w:val="480"/>
          <w:marRight w:val="0"/>
          <w:marTop w:val="0"/>
          <w:marBottom w:val="0"/>
          <w:divBdr>
            <w:top w:val="none" w:sz="0" w:space="0" w:color="auto"/>
            <w:left w:val="none" w:sz="0" w:space="0" w:color="auto"/>
            <w:bottom w:val="none" w:sz="0" w:space="0" w:color="auto"/>
            <w:right w:val="none" w:sz="0" w:space="0" w:color="auto"/>
          </w:divBdr>
        </w:div>
        <w:div w:id="948468501">
          <w:marLeft w:val="480"/>
          <w:marRight w:val="0"/>
          <w:marTop w:val="0"/>
          <w:marBottom w:val="0"/>
          <w:divBdr>
            <w:top w:val="none" w:sz="0" w:space="0" w:color="auto"/>
            <w:left w:val="none" w:sz="0" w:space="0" w:color="auto"/>
            <w:bottom w:val="none" w:sz="0" w:space="0" w:color="auto"/>
            <w:right w:val="none" w:sz="0" w:space="0" w:color="auto"/>
          </w:divBdr>
        </w:div>
        <w:div w:id="330985222">
          <w:marLeft w:val="480"/>
          <w:marRight w:val="0"/>
          <w:marTop w:val="0"/>
          <w:marBottom w:val="0"/>
          <w:divBdr>
            <w:top w:val="none" w:sz="0" w:space="0" w:color="auto"/>
            <w:left w:val="none" w:sz="0" w:space="0" w:color="auto"/>
            <w:bottom w:val="none" w:sz="0" w:space="0" w:color="auto"/>
            <w:right w:val="none" w:sz="0" w:space="0" w:color="auto"/>
          </w:divBdr>
        </w:div>
        <w:div w:id="1510096567">
          <w:marLeft w:val="480"/>
          <w:marRight w:val="0"/>
          <w:marTop w:val="0"/>
          <w:marBottom w:val="0"/>
          <w:divBdr>
            <w:top w:val="none" w:sz="0" w:space="0" w:color="auto"/>
            <w:left w:val="none" w:sz="0" w:space="0" w:color="auto"/>
            <w:bottom w:val="none" w:sz="0" w:space="0" w:color="auto"/>
            <w:right w:val="none" w:sz="0" w:space="0" w:color="auto"/>
          </w:divBdr>
        </w:div>
        <w:div w:id="439035464">
          <w:marLeft w:val="480"/>
          <w:marRight w:val="0"/>
          <w:marTop w:val="0"/>
          <w:marBottom w:val="0"/>
          <w:divBdr>
            <w:top w:val="none" w:sz="0" w:space="0" w:color="auto"/>
            <w:left w:val="none" w:sz="0" w:space="0" w:color="auto"/>
            <w:bottom w:val="none" w:sz="0" w:space="0" w:color="auto"/>
            <w:right w:val="none" w:sz="0" w:space="0" w:color="auto"/>
          </w:divBdr>
        </w:div>
        <w:div w:id="769590738">
          <w:marLeft w:val="480"/>
          <w:marRight w:val="0"/>
          <w:marTop w:val="0"/>
          <w:marBottom w:val="0"/>
          <w:divBdr>
            <w:top w:val="none" w:sz="0" w:space="0" w:color="auto"/>
            <w:left w:val="none" w:sz="0" w:space="0" w:color="auto"/>
            <w:bottom w:val="none" w:sz="0" w:space="0" w:color="auto"/>
            <w:right w:val="none" w:sz="0" w:space="0" w:color="auto"/>
          </w:divBdr>
        </w:div>
        <w:div w:id="1653631649">
          <w:marLeft w:val="480"/>
          <w:marRight w:val="0"/>
          <w:marTop w:val="0"/>
          <w:marBottom w:val="0"/>
          <w:divBdr>
            <w:top w:val="none" w:sz="0" w:space="0" w:color="auto"/>
            <w:left w:val="none" w:sz="0" w:space="0" w:color="auto"/>
            <w:bottom w:val="none" w:sz="0" w:space="0" w:color="auto"/>
            <w:right w:val="none" w:sz="0" w:space="0" w:color="auto"/>
          </w:divBdr>
        </w:div>
        <w:div w:id="1398629347">
          <w:marLeft w:val="480"/>
          <w:marRight w:val="0"/>
          <w:marTop w:val="0"/>
          <w:marBottom w:val="0"/>
          <w:divBdr>
            <w:top w:val="none" w:sz="0" w:space="0" w:color="auto"/>
            <w:left w:val="none" w:sz="0" w:space="0" w:color="auto"/>
            <w:bottom w:val="none" w:sz="0" w:space="0" w:color="auto"/>
            <w:right w:val="none" w:sz="0" w:space="0" w:color="auto"/>
          </w:divBdr>
        </w:div>
        <w:div w:id="442261637">
          <w:marLeft w:val="480"/>
          <w:marRight w:val="0"/>
          <w:marTop w:val="0"/>
          <w:marBottom w:val="0"/>
          <w:divBdr>
            <w:top w:val="none" w:sz="0" w:space="0" w:color="auto"/>
            <w:left w:val="none" w:sz="0" w:space="0" w:color="auto"/>
            <w:bottom w:val="none" w:sz="0" w:space="0" w:color="auto"/>
            <w:right w:val="none" w:sz="0" w:space="0" w:color="auto"/>
          </w:divBdr>
        </w:div>
        <w:div w:id="2029287796">
          <w:marLeft w:val="480"/>
          <w:marRight w:val="0"/>
          <w:marTop w:val="0"/>
          <w:marBottom w:val="0"/>
          <w:divBdr>
            <w:top w:val="none" w:sz="0" w:space="0" w:color="auto"/>
            <w:left w:val="none" w:sz="0" w:space="0" w:color="auto"/>
            <w:bottom w:val="none" w:sz="0" w:space="0" w:color="auto"/>
            <w:right w:val="none" w:sz="0" w:space="0" w:color="auto"/>
          </w:divBdr>
        </w:div>
        <w:div w:id="313877145">
          <w:marLeft w:val="480"/>
          <w:marRight w:val="0"/>
          <w:marTop w:val="0"/>
          <w:marBottom w:val="0"/>
          <w:divBdr>
            <w:top w:val="none" w:sz="0" w:space="0" w:color="auto"/>
            <w:left w:val="none" w:sz="0" w:space="0" w:color="auto"/>
            <w:bottom w:val="none" w:sz="0" w:space="0" w:color="auto"/>
            <w:right w:val="none" w:sz="0" w:space="0" w:color="auto"/>
          </w:divBdr>
        </w:div>
        <w:div w:id="637493553">
          <w:marLeft w:val="480"/>
          <w:marRight w:val="0"/>
          <w:marTop w:val="0"/>
          <w:marBottom w:val="0"/>
          <w:divBdr>
            <w:top w:val="none" w:sz="0" w:space="0" w:color="auto"/>
            <w:left w:val="none" w:sz="0" w:space="0" w:color="auto"/>
            <w:bottom w:val="none" w:sz="0" w:space="0" w:color="auto"/>
            <w:right w:val="none" w:sz="0" w:space="0" w:color="auto"/>
          </w:divBdr>
        </w:div>
        <w:div w:id="985206668">
          <w:marLeft w:val="480"/>
          <w:marRight w:val="0"/>
          <w:marTop w:val="0"/>
          <w:marBottom w:val="0"/>
          <w:divBdr>
            <w:top w:val="none" w:sz="0" w:space="0" w:color="auto"/>
            <w:left w:val="none" w:sz="0" w:space="0" w:color="auto"/>
            <w:bottom w:val="none" w:sz="0" w:space="0" w:color="auto"/>
            <w:right w:val="none" w:sz="0" w:space="0" w:color="auto"/>
          </w:divBdr>
        </w:div>
        <w:div w:id="1772625145">
          <w:marLeft w:val="480"/>
          <w:marRight w:val="0"/>
          <w:marTop w:val="0"/>
          <w:marBottom w:val="0"/>
          <w:divBdr>
            <w:top w:val="none" w:sz="0" w:space="0" w:color="auto"/>
            <w:left w:val="none" w:sz="0" w:space="0" w:color="auto"/>
            <w:bottom w:val="none" w:sz="0" w:space="0" w:color="auto"/>
            <w:right w:val="none" w:sz="0" w:space="0" w:color="auto"/>
          </w:divBdr>
        </w:div>
        <w:div w:id="247471934">
          <w:marLeft w:val="480"/>
          <w:marRight w:val="0"/>
          <w:marTop w:val="0"/>
          <w:marBottom w:val="0"/>
          <w:divBdr>
            <w:top w:val="none" w:sz="0" w:space="0" w:color="auto"/>
            <w:left w:val="none" w:sz="0" w:space="0" w:color="auto"/>
            <w:bottom w:val="none" w:sz="0" w:space="0" w:color="auto"/>
            <w:right w:val="none" w:sz="0" w:space="0" w:color="auto"/>
          </w:divBdr>
        </w:div>
        <w:div w:id="584076401">
          <w:marLeft w:val="480"/>
          <w:marRight w:val="0"/>
          <w:marTop w:val="0"/>
          <w:marBottom w:val="0"/>
          <w:divBdr>
            <w:top w:val="none" w:sz="0" w:space="0" w:color="auto"/>
            <w:left w:val="none" w:sz="0" w:space="0" w:color="auto"/>
            <w:bottom w:val="none" w:sz="0" w:space="0" w:color="auto"/>
            <w:right w:val="none" w:sz="0" w:space="0" w:color="auto"/>
          </w:divBdr>
        </w:div>
        <w:div w:id="387654460">
          <w:marLeft w:val="480"/>
          <w:marRight w:val="0"/>
          <w:marTop w:val="0"/>
          <w:marBottom w:val="0"/>
          <w:divBdr>
            <w:top w:val="none" w:sz="0" w:space="0" w:color="auto"/>
            <w:left w:val="none" w:sz="0" w:space="0" w:color="auto"/>
            <w:bottom w:val="none" w:sz="0" w:space="0" w:color="auto"/>
            <w:right w:val="none" w:sz="0" w:space="0" w:color="auto"/>
          </w:divBdr>
        </w:div>
        <w:div w:id="1392541224">
          <w:marLeft w:val="480"/>
          <w:marRight w:val="0"/>
          <w:marTop w:val="0"/>
          <w:marBottom w:val="0"/>
          <w:divBdr>
            <w:top w:val="none" w:sz="0" w:space="0" w:color="auto"/>
            <w:left w:val="none" w:sz="0" w:space="0" w:color="auto"/>
            <w:bottom w:val="none" w:sz="0" w:space="0" w:color="auto"/>
            <w:right w:val="none" w:sz="0" w:space="0" w:color="auto"/>
          </w:divBdr>
        </w:div>
        <w:div w:id="2025355614">
          <w:marLeft w:val="480"/>
          <w:marRight w:val="0"/>
          <w:marTop w:val="0"/>
          <w:marBottom w:val="0"/>
          <w:divBdr>
            <w:top w:val="none" w:sz="0" w:space="0" w:color="auto"/>
            <w:left w:val="none" w:sz="0" w:space="0" w:color="auto"/>
            <w:bottom w:val="none" w:sz="0" w:space="0" w:color="auto"/>
            <w:right w:val="none" w:sz="0" w:space="0" w:color="auto"/>
          </w:divBdr>
        </w:div>
        <w:div w:id="1215002469">
          <w:marLeft w:val="480"/>
          <w:marRight w:val="0"/>
          <w:marTop w:val="0"/>
          <w:marBottom w:val="0"/>
          <w:divBdr>
            <w:top w:val="none" w:sz="0" w:space="0" w:color="auto"/>
            <w:left w:val="none" w:sz="0" w:space="0" w:color="auto"/>
            <w:bottom w:val="none" w:sz="0" w:space="0" w:color="auto"/>
            <w:right w:val="none" w:sz="0" w:space="0" w:color="auto"/>
          </w:divBdr>
        </w:div>
        <w:div w:id="1985967004">
          <w:marLeft w:val="480"/>
          <w:marRight w:val="0"/>
          <w:marTop w:val="0"/>
          <w:marBottom w:val="0"/>
          <w:divBdr>
            <w:top w:val="none" w:sz="0" w:space="0" w:color="auto"/>
            <w:left w:val="none" w:sz="0" w:space="0" w:color="auto"/>
            <w:bottom w:val="none" w:sz="0" w:space="0" w:color="auto"/>
            <w:right w:val="none" w:sz="0" w:space="0" w:color="auto"/>
          </w:divBdr>
        </w:div>
        <w:div w:id="1522276589">
          <w:marLeft w:val="480"/>
          <w:marRight w:val="0"/>
          <w:marTop w:val="0"/>
          <w:marBottom w:val="0"/>
          <w:divBdr>
            <w:top w:val="none" w:sz="0" w:space="0" w:color="auto"/>
            <w:left w:val="none" w:sz="0" w:space="0" w:color="auto"/>
            <w:bottom w:val="none" w:sz="0" w:space="0" w:color="auto"/>
            <w:right w:val="none" w:sz="0" w:space="0" w:color="auto"/>
          </w:divBdr>
        </w:div>
        <w:div w:id="1461538452">
          <w:marLeft w:val="480"/>
          <w:marRight w:val="0"/>
          <w:marTop w:val="0"/>
          <w:marBottom w:val="0"/>
          <w:divBdr>
            <w:top w:val="none" w:sz="0" w:space="0" w:color="auto"/>
            <w:left w:val="none" w:sz="0" w:space="0" w:color="auto"/>
            <w:bottom w:val="none" w:sz="0" w:space="0" w:color="auto"/>
            <w:right w:val="none" w:sz="0" w:space="0" w:color="auto"/>
          </w:divBdr>
        </w:div>
        <w:div w:id="448008619">
          <w:marLeft w:val="480"/>
          <w:marRight w:val="0"/>
          <w:marTop w:val="0"/>
          <w:marBottom w:val="0"/>
          <w:divBdr>
            <w:top w:val="none" w:sz="0" w:space="0" w:color="auto"/>
            <w:left w:val="none" w:sz="0" w:space="0" w:color="auto"/>
            <w:bottom w:val="none" w:sz="0" w:space="0" w:color="auto"/>
            <w:right w:val="none" w:sz="0" w:space="0" w:color="auto"/>
          </w:divBdr>
        </w:div>
        <w:div w:id="1719208807">
          <w:marLeft w:val="480"/>
          <w:marRight w:val="0"/>
          <w:marTop w:val="0"/>
          <w:marBottom w:val="0"/>
          <w:divBdr>
            <w:top w:val="none" w:sz="0" w:space="0" w:color="auto"/>
            <w:left w:val="none" w:sz="0" w:space="0" w:color="auto"/>
            <w:bottom w:val="none" w:sz="0" w:space="0" w:color="auto"/>
            <w:right w:val="none" w:sz="0" w:space="0" w:color="auto"/>
          </w:divBdr>
        </w:div>
        <w:div w:id="2080205584">
          <w:marLeft w:val="480"/>
          <w:marRight w:val="0"/>
          <w:marTop w:val="0"/>
          <w:marBottom w:val="0"/>
          <w:divBdr>
            <w:top w:val="none" w:sz="0" w:space="0" w:color="auto"/>
            <w:left w:val="none" w:sz="0" w:space="0" w:color="auto"/>
            <w:bottom w:val="none" w:sz="0" w:space="0" w:color="auto"/>
            <w:right w:val="none" w:sz="0" w:space="0" w:color="auto"/>
          </w:divBdr>
        </w:div>
        <w:div w:id="1877691344">
          <w:marLeft w:val="480"/>
          <w:marRight w:val="0"/>
          <w:marTop w:val="0"/>
          <w:marBottom w:val="0"/>
          <w:divBdr>
            <w:top w:val="none" w:sz="0" w:space="0" w:color="auto"/>
            <w:left w:val="none" w:sz="0" w:space="0" w:color="auto"/>
            <w:bottom w:val="none" w:sz="0" w:space="0" w:color="auto"/>
            <w:right w:val="none" w:sz="0" w:space="0" w:color="auto"/>
          </w:divBdr>
        </w:div>
        <w:div w:id="445003873">
          <w:marLeft w:val="480"/>
          <w:marRight w:val="0"/>
          <w:marTop w:val="0"/>
          <w:marBottom w:val="0"/>
          <w:divBdr>
            <w:top w:val="none" w:sz="0" w:space="0" w:color="auto"/>
            <w:left w:val="none" w:sz="0" w:space="0" w:color="auto"/>
            <w:bottom w:val="none" w:sz="0" w:space="0" w:color="auto"/>
            <w:right w:val="none" w:sz="0" w:space="0" w:color="auto"/>
          </w:divBdr>
        </w:div>
        <w:div w:id="1982809348">
          <w:marLeft w:val="480"/>
          <w:marRight w:val="0"/>
          <w:marTop w:val="0"/>
          <w:marBottom w:val="0"/>
          <w:divBdr>
            <w:top w:val="none" w:sz="0" w:space="0" w:color="auto"/>
            <w:left w:val="none" w:sz="0" w:space="0" w:color="auto"/>
            <w:bottom w:val="none" w:sz="0" w:space="0" w:color="auto"/>
            <w:right w:val="none" w:sz="0" w:space="0" w:color="auto"/>
          </w:divBdr>
        </w:div>
        <w:div w:id="956329820">
          <w:marLeft w:val="480"/>
          <w:marRight w:val="0"/>
          <w:marTop w:val="0"/>
          <w:marBottom w:val="0"/>
          <w:divBdr>
            <w:top w:val="none" w:sz="0" w:space="0" w:color="auto"/>
            <w:left w:val="none" w:sz="0" w:space="0" w:color="auto"/>
            <w:bottom w:val="none" w:sz="0" w:space="0" w:color="auto"/>
            <w:right w:val="none" w:sz="0" w:space="0" w:color="auto"/>
          </w:divBdr>
        </w:div>
        <w:div w:id="1004823141">
          <w:marLeft w:val="480"/>
          <w:marRight w:val="0"/>
          <w:marTop w:val="0"/>
          <w:marBottom w:val="0"/>
          <w:divBdr>
            <w:top w:val="none" w:sz="0" w:space="0" w:color="auto"/>
            <w:left w:val="none" w:sz="0" w:space="0" w:color="auto"/>
            <w:bottom w:val="none" w:sz="0" w:space="0" w:color="auto"/>
            <w:right w:val="none" w:sz="0" w:space="0" w:color="auto"/>
          </w:divBdr>
        </w:div>
        <w:div w:id="1610161242">
          <w:marLeft w:val="480"/>
          <w:marRight w:val="0"/>
          <w:marTop w:val="0"/>
          <w:marBottom w:val="0"/>
          <w:divBdr>
            <w:top w:val="none" w:sz="0" w:space="0" w:color="auto"/>
            <w:left w:val="none" w:sz="0" w:space="0" w:color="auto"/>
            <w:bottom w:val="none" w:sz="0" w:space="0" w:color="auto"/>
            <w:right w:val="none" w:sz="0" w:space="0" w:color="auto"/>
          </w:divBdr>
        </w:div>
        <w:div w:id="977759721">
          <w:marLeft w:val="480"/>
          <w:marRight w:val="0"/>
          <w:marTop w:val="0"/>
          <w:marBottom w:val="0"/>
          <w:divBdr>
            <w:top w:val="none" w:sz="0" w:space="0" w:color="auto"/>
            <w:left w:val="none" w:sz="0" w:space="0" w:color="auto"/>
            <w:bottom w:val="none" w:sz="0" w:space="0" w:color="auto"/>
            <w:right w:val="none" w:sz="0" w:space="0" w:color="auto"/>
          </w:divBdr>
        </w:div>
        <w:div w:id="992950673">
          <w:marLeft w:val="480"/>
          <w:marRight w:val="0"/>
          <w:marTop w:val="0"/>
          <w:marBottom w:val="0"/>
          <w:divBdr>
            <w:top w:val="none" w:sz="0" w:space="0" w:color="auto"/>
            <w:left w:val="none" w:sz="0" w:space="0" w:color="auto"/>
            <w:bottom w:val="none" w:sz="0" w:space="0" w:color="auto"/>
            <w:right w:val="none" w:sz="0" w:space="0" w:color="auto"/>
          </w:divBdr>
        </w:div>
        <w:div w:id="2111469421">
          <w:marLeft w:val="480"/>
          <w:marRight w:val="0"/>
          <w:marTop w:val="0"/>
          <w:marBottom w:val="0"/>
          <w:divBdr>
            <w:top w:val="none" w:sz="0" w:space="0" w:color="auto"/>
            <w:left w:val="none" w:sz="0" w:space="0" w:color="auto"/>
            <w:bottom w:val="none" w:sz="0" w:space="0" w:color="auto"/>
            <w:right w:val="none" w:sz="0" w:space="0" w:color="auto"/>
          </w:divBdr>
        </w:div>
        <w:div w:id="970986134">
          <w:marLeft w:val="480"/>
          <w:marRight w:val="0"/>
          <w:marTop w:val="0"/>
          <w:marBottom w:val="0"/>
          <w:divBdr>
            <w:top w:val="none" w:sz="0" w:space="0" w:color="auto"/>
            <w:left w:val="none" w:sz="0" w:space="0" w:color="auto"/>
            <w:bottom w:val="none" w:sz="0" w:space="0" w:color="auto"/>
            <w:right w:val="none" w:sz="0" w:space="0" w:color="auto"/>
          </w:divBdr>
        </w:div>
        <w:div w:id="578371695">
          <w:marLeft w:val="480"/>
          <w:marRight w:val="0"/>
          <w:marTop w:val="0"/>
          <w:marBottom w:val="0"/>
          <w:divBdr>
            <w:top w:val="none" w:sz="0" w:space="0" w:color="auto"/>
            <w:left w:val="none" w:sz="0" w:space="0" w:color="auto"/>
            <w:bottom w:val="none" w:sz="0" w:space="0" w:color="auto"/>
            <w:right w:val="none" w:sz="0" w:space="0" w:color="auto"/>
          </w:divBdr>
        </w:div>
        <w:div w:id="38089795">
          <w:marLeft w:val="480"/>
          <w:marRight w:val="0"/>
          <w:marTop w:val="0"/>
          <w:marBottom w:val="0"/>
          <w:divBdr>
            <w:top w:val="none" w:sz="0" w:space="0" w:color="auto"/>
            <w:left w:val="none" w:sz="0" w:space="0" w:color="auto"/>
            <w:bottom w:val="none" w:sz="0" w:space="0" w:color="auto"/>
            <w:right w:val="none" w:sz="0" w:space="0" w:color="auto"/>
          </w:divBdr>
        </w:div>
        <w:div w:id="285814156">
          <w:marLeft w:val="480"/>
          <w:marRight w:val="0"/>
          <w:marTop w:val="0"/>
          <w:marBottom w:val="0"/>
          <w:divBdr>
            <w:top w:val="none" w:sz="0" w:space="0" w:color="auto"/>
            <w:left w:val="none" w:sz="0" w:space="0" w:color="auto"/>
            <w:bottom w:val="none" w:sz="0" w:space="0" w:color="auto"/>
            <w:right w:val="none" w:sz="0" w:space="0" w:color="auto"/>
          </w:divBdr>
        </w:div>
        <w:div w:id="1702969200">
          <w:marLeft w:val="480"/>
          <w:marRight w:val="0"/>
          <w:marTop w:val="0"/>
          <w:marBottom w:val="0"/>
          <w:divBdr>
            <w:top w:val="none" w:sz="0" w:space="0" w:color="auto"/>
            <w:left w:val="none" w:sz="0" w:space="0" w:color="auto"/>
            <w:bottom w:val="none" w:sz="0" w:space="0" w:color="auto"/>
            <w:right w:val="none" w:sz="0" w:space="0" w:color="auto"/>
          </w:divBdr>
        </w:div>
        <w:div w:id="984895669">
          <w:marLeft w:val="480"/>
          <w:marRight w:val="0"/>
          <w:marTop w:val="0"/>
          <w:marBottom w:val="0"/>
          <w:divBdr>
            <w:top w:val="none" w:sz="0" w:space="0" w:color="auto"/>
            <w:left w:val="none" w:sz="0" w:space="0" w:color="auto"/>
            <w:bottom w:val="none" w:sz="0" w:space="0" w:color="auto"/>
            <w:right w:val="none" w:sz="0" w:space="0" w:color="auto"/>
          </w:divBdr>
        </w:div>
        <w:div w:id="1578589602">
          <w:marLeft w:val="480"/>
          <w:marRight w:val="0"/>
          <w:marTop w:val="0"/>
          <w:marBottom w:val="0"/>
          <w:divBdr>
            <w:top w:val="none" w:sz="0" w:space="0" w:color="auto"/>
            <w:left w:val="none" w:sz="0" w:space="0" w:color="auto"/>
            <w:bottom w:val="none" w:sz="0" w:space="0" w:color="auto"/>
            <w:right w:val="none" w:sz="0" w:space="0" w:color="auto"/>
          </w:divBdr>
        </w:div>
        <w:div w:id="864053055">
          <w:marLeft w:val="480"/>
          <w:marRight w:val="0"/>
          <w:marTop w:val="0"/>
          <w:marBottom w:val="0"/>
          <w:divBdr>
            <w:top w:val="none" w:sz="0" w:space="0" w:color="auto"/>
            <w:left w:val="none" w:sz="0" w:space="0" w:color="auto"/>
            <w:bottom w:val="none" w:sz="0" w:space="0" w:color="auto"/>
            <w:right w:val="none" w:sz="0" w:space="0" w:color="auto"/>
          </w:divBdr>
        </w:div>
        <w:div w:id="2108692926">
          <w:marLeft w:val="480"/>
          <w:marRight w:val="0"/>
          <w:marTop w:val="0"/>
          <w:marBottom w:val="0"/>
          <w:divBdr>
            <w:top w:val="none" w:sz="0" w:space="0" w:color="auto"/>
            <w:left w:val="none" w:sz="0" w:space="0" w:color="auto"/>
            <w:bottom w:val="none" w:sz="0" w:space="0" w:color="auto"/>
            <w:right w:val="none" w:sz="0" w:space="0" w:color="auto"/>
          </w:divBdr>
        </w:div>
        <w:div w:id="640505165">
          <w:marLeft w:val="480"/>
          <w:marRight w:val="0"/>
          <w:marTop w:val="0"/>
          <w:marBottom w:val="0"/>
          <w:divBdr>
            <w:top w:val="none" w:sz="0" w:space="0" w:color="auto"/>
            <w:left w:val="none" w:sz="0" w:space="0" w:color="auto"/>
            <w:bottom w:val="none" w:sz="0" w:space="0" w:color="auto"/>
            <w:right w:val="none" w:sz="0" w:space="0" w:color="auto"/>
          </w:divBdr>
        </w:div>
        <w:div w:id="253054201">
          <w:marLeft w:val="480"/>
          <w:marRight w:val="0"/>
          <w:marTop w:val="0"/>
          <w:marBottom w:val="0"/>
          <w:divBdr>
            <w:top w:val="none" w:sz="0" w:space="0" w:color="auto"/>
            <w:left w:val="none" w:sz="0" w:space="0" w:color="auto"/>
            <w:bottom w:val="none" w:sz="0" w:space="0" w:color="auto"/>
            <w:right w:val="none" w:sz="0" w:space="0" w:color="auto"/>
          </w:divBdr>
        </w:div>
        <w:div w:id="2042826092">
          <w:marLeft w:val="480"/>
          <w:marRight w:val="0"/>
          <w:marTop w:val="0"/>
          <w:marBottom w:val="0"/>
          <w:divBdr>
            <w:top w:val="none" w:sz="0" w:space="0" w:color="auto"/>
            <w:left w:val="none" w:sz="0" w:space="0" w:color="auto"/>
            <w:bottom w:val="none" w:sz="0" w:space="0" w:color="auto"/>
            <w:right w:val="none" w:sz="0" w:space="0" w:color="auto"/>
          </w:divBdr>
        </w:div>
        <w:div w:id="2078430861">
          <w:marLeft w:val="480"/>
          <w:marRight w:val="0"/>
          <w:marTop w:val="0"/>
          <w:marBottom w:val="0"/>
          <w:divBdr>
            <w:top w:val="none" w:sz="0" w:space="0" w:color="auto"/>
            <w:left w:val="none" w:sz="0" w:space="0" w:color="auto"/>
            <w:bottom w:val="none" w:sz="0" w:space="0" w:color="auto"/>
            <w:right w:val="none" w:sz="0" w:space="0" w:color="auto"/>
          </w:divBdr>
        </w:div>
        <w:div w:id="88278183">
          <w:marLeft w:val="480"/>
          <w:marRight w:val="0"/>
          <w:marTop w:val="0"/>
          <w:marBottom w:val="0"/>
          <w:divBdr>
            <w:top w:val="none" w:sz="0" w:space="0" w:color="auto"/>
            <w:left w:val="none" w:sz="0" w:space="0" w:color="auto"/>
            <w:bottom w:val="none" w:sz="0" w:space="0" w:color="auto"/>
            <w:right w:val="none" w:sz="0" w:space="0" w:color="auto"/>
          </w:divBdr>
        </w:div>
        <w:div w:id="2026860310">
          <w:marLeft w:val="480"/>
          <w:marRight w:val="0"/>
          <w:marTop w:val="0"/>
          <w:marBottom w:val="0"/>
          <w:divBdr>
            <w:top w:val="none" w:sz="0" w:space="0" w:color="auto"/>
            <w:left w:val="none" w:sz="0" w:space="0" w:color="auto"/>
            <w:bottom w:val="none" w:sz="0" w:space="0" w:color="auto"/>
            <w:right w:val="none" w:sz="0" w:space="0" w:color="auto"/>
          </w:divBdr>
        </w:div>
        <w:div w:id="1287199595">
          <w:marLeft w:val="480"/>
          <w:marRight w:val="0"/>
          <w:marTop w:val="0"/>
          <w:marBottom w:val="0"/>
          <w:divBdr>
            <w:top w:val="none" w:sz="0" w:space="0" w:color="auto"/>
            <w:left w:val="none" w:sz="0" w:space="0" w:color="auto"/>
            <w:bottom w:val="none" w:sz="0" w:space="0" w:color="auto"/>
            <w:right w:val="none" w:sz="0" w:space="0" w:color="auto"/>
          </w:divBdr>
        </w:div>
        <w:div w:id="1903371106">
          <w:marLeft w:val="480"/>
          <w:marRight w:val="0"/>
          <w:marTop w:val="0"/>
          <w:marBottom w:val="0"/>
          <w:divBdr>
            <w:top w:val="none" w:sz="0" w:space="0" w:color="auto"/>
            <w:left w:val="none" w:sz="0" w:space="0" w:color="auto"/>
            <w:bottom w:val="none" w:sz="0" w:space="0" w:color="auto"/>
            <w:right w:val="none" w:sz="0" w:space="0" w:color="auto"/>
          </w:divBdr>
        </w:div>
        <w:div w:id="1904026271">
          <w:marLeft w:val="480"/>
          <w:marRight w:val="0"/>
          <w:marTop w:val="0"/>
          <w:marBottom w:val="0"/>
          <w:divBdr>
            <w:top w:val="none" w:sz="0" w:space="0" w:color="auto"/>
            <w:left w:val="none" w:sz="0" w:space="0" w:color="auto"/>
            <w:bottom w:val="none" w:sz="0" w:space="0" w:color="auto"/>
            <w:right w:val="none" w:sz="0" w:space="0" w:color="auto"/>
          </w:divBdr>
        </w:div>
        <w:div w:id="1021975237">
          <w:marLeft w:val="480"/>
          <w:marRight w:val="0"/>
          <w:marTop w:val="0"/>
          <w:marBottom w:val="0"/>
          <w:divBdr>
            <w:top w:val="none" w:sz="0" w:space="0" w:color="auto"/>
            <w:left w:val="none" w:sz="0" w:space="0" w:color="auto"/>
            <w:bottom w:val="none" w:sz="0" w:space="0" w:color="auto"/>
            <w:right w:val="none" w:sz="0" w:space="0" w:color="auto"/>
          </w:divBdr>
        </w:div>
        <w:div w:id="269167190">
          <w:marLeft w:val="480"/>
          <w:marRight w:val="0"/>
          <w:marTop w:val="0"/>
          <w:marBottom w:val="0"/>
          <w:divBdr>
            <w:top w:val="none" w:sz="0" w:space="0" w:color="auto"/>
            <w:left w:val="none" w:sz="0" w:space="0" w:color="auto"/>
            <w:bottom w:val="none" w:sz="0" w:space="0" w:color="auto"/>
            <w:right w:val="none" w:sz="0" w:space="0" w:color="auto"/>
          </w:divBdr>
        </w:div>
        <w:div w:id="1179005347">
          <w:marLeft w:val="480"/>
          <w:marRight w:val="0"/>
          <w:marTop w:val="0"/>
          <w:marBottom w:val="0"/>
          <w:divBdr>
            <w:top w:val="none" w:sz="0" w:space="0" w:color="auto"/>
            <w:left w:val="none" w:sz="0" w:space="0" w:color="auto"/>
            <w:bottom w:val="none" w:sz="0" w:space="0" w:color="auto"/>
            <w:right w:val="none" w:sz="0" w:space="0" w:color="auto"/>
          </w:divBdr>
        </w:div>
        <w:div w:id="1541433169">
          <w:marLeft w:val="480"/>
          <w:marRight w:val="0"/>
          <w:marTop w:val="0"/>
          <w:marBottom w:val="0"/>
          <w:divBdr>
            <w:top w:val="none" w:sz="0" w:space="0" w:color="auto"/>
            <w:left w:val="none" w:sz="0" w:space="0" w:color="auto"/>
            <w:bottom w:val="none" w:sz="0" w:space="0" w:color="auto"/>
            <w:right w:val="none" w:sz="0" w:space="0" w:color="auto"/>
          </w:divBdr>
        </w:div>
        <w:div w:id="698507688">
          <w:marLeft w:val="480"/>
          <w:marRight w:val="0"/>
          <w:marTop w:val="0"/>
          <w:marBottom w:val="0"/>
          <w:divBdr>
            <w:top w:val="none" w:sz="0" w:space="0" w:color="auto"/>
            <w:left w:val="none" w:sz="0" w:space="0" w:color="auto"/>
            <w:bottom w:val="none" w:sz="0" w:space="0" w:color="auto"/>
            <w:right w:val="none" w:sz="0" w:space="0" w:color="auto"/>
          </w:divBdr>
        </w:div>
        <w:div w:id="1205613">
          <w:marLeft w:val="480"/>
          <w:marRight w:val="0"/>
          <w:marTop w:val="0"/>
          <w:marBottom w:val="0"/>
          <w:divBdr>
            <w:top w:val="none" w:sz="0" w:space="0" w:color="auto"/>
            <w:left w:val="none" w:sz="0" w:space="0" w:color="auto"/>
            <w:bottom w:val="none" w:sz="0" w:space="0" w:color="auto"/>
            <w:right w:val="none" w:sz="0" w:space="0" w:color="auto"/>
          </w:divBdr>
        </w:div>
        <w:div w:id="720521496">
          <w:marLeft w:val="480"/>
          <w:marRight w:val="0"/>
          <w:marTop w:val="0"/>
          <w:marBottom w:val="0"/>
          <w:divBdr>
            <w:top w:val="none" w:sz="0" w:space="0" w:color="auto"/>
            <w:left w:val="none" w:sz="0" w:space="0" w:color="auto"/>
            <w:bottom w:val="none" w:sz="0" w:space="0" w:color="auto"/>
            <w:right w:val="none" w:sz="0" w:space="0" w:color="auto"/>
          </w:divBdr>
        </w:div>
        <w:div w:id="947128592">
          <w:marLeft w:val="480"/>
          <w:marRight w:val="0"/>
          <w:marTop w:val="0"/>
          <w:marBottom w:val="0"/>
          <w:divBdr>
            <w:top w:val="none" w:sz="0" w:space="0" w:color="auto"/>
            <w:left w:val="none" w:sz="0" w:space="0" w:color="auto"/>
            <w:bottom w:val="none" w:sz="0" w:space="0" w:color="auto"/>
            <w:right w:val="none" w:sz="0" w:space="0" w:color="auto"/>
          </w:divBdr>
        </w:div>
        <w:div w:id="583144452">
          <w:marLeft w:val="480"/>
          <w:marRight w:val="0"/>
          <w:marTop w:val="0"/>
          <w:marBottom w:val="0"/>
          <w:divBdr>
            <w:top w:val="none" w:sz="0" w:space="0" w:color="auto"/>
            <w:left w:val="none" w:sz="0" w:space="0" w:color="auto"/>
            <w:bottom w:val="none" w:sz="0" w:space="0" w:color="auto"/>
            <w:right w:val="none" w:sz="0" w:space="0" w:color="auto"/>
          </w:divBdr>
        </w:div>
        <w:div w:id="1584680810">
          <w:marLeft w:val="480"/>
          <w:marRight w:val="0"/>
          <w:marTop w:val="0"/>
          <w:marBottom w:val="0"/>
          <w:divBdr>
            <w:top w:val="none" w:sz="0" w:space="0" w:color="auto"/>
            <w:left w:val="none" w:sz="0" w:space="0" w:color="auto"/>
            <w:bottom w:val="none" w:sz="0" w:space="0" w:color="auto"/>
            <w:right w:val="none" w:sz="0" w:space="0" w:color="auto"/>
          </w:divBdr>
        </w:div>
        <w:div w:id="676930592">
          <w:marLeft w:val="480"/>
          <w:marRight w:val="0"/>
          <w:marTop w:val="0"/>
          <w:marBottom w:val="0"/>
          <w:divBdr>
            <w:top w:val="none" w:sz="0" w:space="0" w:color="auto"/>
            <w:left w:val="none" w:sz="0" w:space="0" w:color="auto"/>
            <w:bottom w:val="none" w:sz="0" w:space="0" w:color="auto"/>
            <w:right w:val="none" w:sz="0" w:space="0" w:color="auto"/>
          </w:divBdr>
        </w:div>
        <w:div w:id="2046520733">
          <w:marLeft w:val="480"/>
          <w:marRight w:val="0"/>
          <w:marTop w:val="0"/>
          <w:marBottom w:val="0"/>
          <w:divBdr>
            <w:top w:val="none" w:sz="0" w:space="0" w:color="auto"/>
            <w:left w:val="none" w:sz="0" w:space="0" w:color="auto"/>
            <w:bottom w:val="none" w:sz="0" w:space="0" w:color="auto"/>
            <w:right w:val="none" w:sz="0" w:space="0" w:color="auto"/>
          </w:divBdr>
        </w:div>
        <w:div w:id="954947770">
          <w:marLeft w:val="480"/>
          <w:marRight w:val="0"/>
          <w:marTop w:val="0"/>
          <w:marBottom w:val="0"/>
          <w:divBdr>
            <w:top w:val="none" w:sz="0" w:space="0" w:color="auto"/>
            <w:left w:val="none" w:sz="0" w:space="0" w:color="auto"/>
            <w:bottom w:val="none" w:sz="0" w:space="0" w:color="auto"/>
            <w:right w:val="none" w:sz="0" w:space="0" w:color="auto"/>
          </w:divBdr>
        </w:div>
        <w:div w:id="1895433357">
          <w:marLeft w:val="480"/>
          <w:marRight w:val="0"/>
          <w:marTop w:val="0"/>
          <w:marBottom w:val="0"/>
          <w:divBdr>
            <w:top w:val="none" w:sz="0" w:space="0" w:color="auto"/>
            <w:left w:val="none" w:sz="0" w:space="0" w:color="auto"/>
            <w:bottom w:val="none" w:sz="0" w:space="0" w:color="auto"/>
            <w:right w:val="none" w:sz="0" w:space="0" w:color="auto"/>
          </w:divBdr>
        </w:div>
        <w:div w:id="733893323">
          <w:marLeft w:val="480"/>
          <w:marRight w:val="0"/>
          <w:marTop w:val="0"/>
          <w:marBottom w:val="0"/>
          <w:divBdr>
            <w:top w:val="none" w:sz="0" w:space="0" w:color="auto"/>
            <w:left w:val="none" w:sz="0" w:space="0" w:color="auto"/>
            <w:bottom w:val="none" w:sz="0" w:space="0" w:color="auto"/>
            <w:right w:val="none" w:sz="0" w:space="0" w:color="auto"/>
          </w:divBdr>
        </w:div>
        <w:div w:id="1735394292">
          <w:marLeft w:val="480"/>
          <w:marRight w:val="0"/>
          <w:marTop w:val="0"/>
          <w:marBottom w:val="0"/>
          <w:divBdr>
            <w:top w:val="none" w:sz="0" w:space="0" w:color="auto"/>
            <w:left w:val="none" w:sz="0" w:space="0" w:color="auto"/>
            <w:bottom w:val="none" w:sz="0" w:space="0" w:color="auto"/>
            <w:right w:val="none" w:sz="0" w:space="0" w:color="auto"/>
          </w:divBdr>
        </w:div>
      </w:divsChild>
    </w:div>
    <w:div w:id="700786102">
      <w:bodyDiv w:val="1"/>
      <w:marLeft w:val="0"/>
      <w:marRight w:val="0"/>
      <w:marTop w:val="0"/>
      <w:marBottom w:val="0"/>
      <w:divBdr>
        <w:top w:val="none" w:sz="0" w:space="0" w:color="auto"/>
        <w:left w:val="none" w:sz="0" w:space="0" w:color="auto"/>
        <w:bottom w:val="none" w:sz="0" w:space="0" w:color="auto"/>
        <w:right w:val="none" w:sz="0" w:space="0" w:color="auto"/>
      </w:divBdr>
    </w:div>
    <w:div w:id="700933674">
      <w:bodyDiv w:val="1"/>
      <w:marLeft w:val="0"/>
      <w:marRight w:val="0"/>
      <w:marTop w:val="0"/>
      <w:marBottom w:val="0"/>
      <w:divBdr>
        <w:top w:val="none" w:sz="0" w:space="0" w:color="auto"/>
        <w:left w:val="none" w:sz="0" w:space="0" w:color="auto"/>
        <w:bottom w:val="none" w:sz="0" w:space="0" w:color="auto"/>
        <w:right w:val="none" w:sz="0" w:space="0" w:color="auto"/>
      </w:divBdr>
    </w:div>
    <w:div w:id="700976018">
      <w:bodyDiv w:val="1"/>
      <w:marLeft w:val="0"/>
      <w:marRight w:val="0"/>
      <w:marTop w:val="0"/>
      <w:marBottom w:val="0"/>
      <w:divBdr>
        <w:top w:val="none" w:sz="0" w:space="0" w:color="auto"/>
        <w:left w:val="none" w:sz="0" w:space="0" w:color="auto"/>
        <w:bottom w:val="none" w:sz="0" w:space="0" w:color="auto"/>
        <w:right w:val="none" w:sz="0" w:space="0" w:color="auto"/>
      </w:divBdr>
    </w:div>
    <w:div w:id="700978331">
      <w:bodyDiv w:val="1"/>
      <w:marLeft w:val="0"/>
      <w:marRight w:val="0"/>
      <w:marTop w:val="0"/>
      <w:marBottom w:val="0"/>
      <w:divBdr>
        <w:top w:val="none" w:sz="0" w:space="0" w:color="auto"/>
        <w:left w:val="none" w:sz="0" w:space="0" w:color="auto"/>
        <w:bottom w:val="none" w:sz="0" w:space="0" w:color="auto"/>
        <w:right w:val="none" w:sz="0" w:space="0" w:color="auto"/>
      </w:divBdr>
    </w:div>
    <w:div w:id="700983724">
      <w:bodyDiv w:val="1"/>
      <w:marLeft w:val="0"/>
      <w:marRight w:val="0"/>
      <w:marTop w:val="0"/>
      <w:marBottom w:val="0"/>
      <w:divBdr>
        <w:top w:val="none" w:sz="0" w:space="0" w:color="auto"/>
        <w:left w:val="none" w:sz="0" w:space="0" w:color="auto"/>
        <w:bottom w:val="none" w:sz="0" w:space="0" w:color="auto"/>
        <w:right w:val="none" w:sz="0" w:space="0" w:color="auto"/>
      </w:divBdr>
    </w:div>
    <w:div w:id="701517434">
      <w:bodyDiv w:val="1"/>
      <w:marLeft w:val="0"/>
      <w:marRight w:val="0"/>
      <w:marTop w:val="0"/>
      <w:marBottom w:val="0"/>
      <w:divBdr>
        <w:top w:val="none" w:sz="0" w:space="0" w:color="auto"/>
        <w:left w:val="none" w:sz="0" w:space="0" w:color="auto"/>
        <w:bottom w:val="none" w:sz="0" w:space="0" w:color="auto"/>
        <w:right w:val="none" w:sz="0" w:space="0" w:color="auto"/>
      </w:divBdr>
    </w:div>
    <w:div w:id="701705348">
      <w:bodyDiv w:val="1"/>
      <w:marLeft w:val="0"/>
      <w:marRight w:val="0"/>
      <w:marTop w:val="0"/>
      <w:marBottom w:val="0"/>
      <w:divBdr>
        <w:top w:val="none" w:sz="0" w:space="0" w:color="auto"/>
        <w:left w:val="none" w:sz="0" w:space="0" w:color="auto"/>
        <w:bottom w:val="none" w:sz="0" w:space="0" w:color="auto"/>
        <w:right w:val="none" w:sz="0" w:space="0" w:color="auto"/>
      </w:divBdr>
    </w:div>
    <w:div w:id="701980587">
      <w:bodyDiv w:val="1"/>
      <w:marLeft w:val="0"/>
      <w:marRight w:val="0"/>
      <w:marTop w:val="0"/>
      <w:marBottom w:val="0"/>
      <w:divBdr>
        <w:top w:val="none" w:sz="0" w:space="0" w:color="auto"/>
        <w:left w:val="none" w:sz="0" w:space="0" w:color="auto"/>
        <w:bottom w:val="none" w:sz="0" w:space="0" w:color="auto"/>
        <w:right w:val="none" w:sz="0" w:space="0" w:color="auto"/>
      </w:divBdr>
    </w:div>
    <w:div w:id="702443823">
      <w:bodyDiv w:val="1"/>
      <w:marLeft w:val="0"/>
      <w:marRight w:val="0"/>
      <w:marTop w:val="0"/>
      <w:marBottom w:val="0"/>
      <w:divBdr>
        <w:top w:val="none" w:sz="0" w:space="0" w:color="auto"/>
        <w:left w:val="none" w:sz="0" w:space="0" w:color="auto"/>
        <w:bottom w:val="none" w:sz="0" w:space="0" w:color="auto"/>
        <w:right w:val="none" w:sz="0" w:space="0" w:color="auto"/>
      </w:divBdr>
      <w:divsChild>
        <w:div w:id="2049839413">
          <w:marLeft w:val="480"/>
          <w:marRight w:val="0"/>
          <w:marTop w:val="0"/>
          <w:marBottom w:val="0"/>
          <w:divBdr>
            <w:top w:val="none" w:sz="0" w:space="0" w:color="auto"/>
            <w:left w:val="none" w:sz="0" w:space="0" w:color="auto"/>
            <w:bottom w:val="none" w:sz="0" w:space="0" w:color="auto"/>
            <w:right w:val="none" w:sz="0" w:space="0" w:color="auto"/>
          </w:divBdr>
        </w:div>
        <w:div w:id="466313795">
          <w:marLeft w:val="480"/>
          <w:marRight w:val="0"/>
          <w:marTop w:val="0"/>
          <w:marBottom w:val="0"/>
          <w:divBdr>
            <w:top w:val="none" w:sz="0" w:space="0" w:color="auto"/>
            <w:left w:val="none" w:sz="0" w:space="0" w:color="auto"/>
            <w:bottom w:val="none" w:sz="0" w:space="0" w:color="auto"/>
            <w:right w:val="none" w:sz="0" w:space="0" w:color="auto"/>
          </w:divBdr>
        </w:div>
        <w:div w:id="1350912986">
          <w:marLeft w:val="480"/>
          <w:marRight w:val="0"/>
          <w:marTop w:val="0"/>
          <w:marBottom w:val="0"/>
          <w:divBdr>
            <w:top w:val="none" w:sz="0" w:space="0" w:color="auto"/>
            <w:left w:val="none" w:sz="0" w:space="0" w:color="auto"/>
            <w:bottom w:val="none" w:sz="0" w:space="0" w:color="auto"/>
            <w:right w:val="none" w:sz="0" w:space="0" w:color="auto"/>
          </w:divBdr>
        </w:div>
        <w:div w:id="153688571">
          <w:marLeft w:val="480"/>
          <w:marRight w:val="0"/>
          <w:marTop w:val="0"/>
          <w:marBottom w:val="0"/>
          <w:divBdr>
            <w:top w:val="none" w:sz="0" w:space="0" w:color="auto"/>
            <w:left w:val="none" w:sz="0" w:space="0" w:color="auto"/>
            <w:bottom w:val="none" w:sz="0" w:space="0" w:color="auto"/>
            <w:right w:val="none" w:sz="0" w:space="0" w:color="auto"/>
          </w:divBdr>
        </w:div>
        <w:div w:id="793256558">
          <w:marLeft w:val="480"/>
          <w:marRight w:val="0"/>
          <w:marTop w:val="0"/>
          <w:marBottom w:val="0"/>
          <w:divBdr>
            <w:top w:val="none" w:sz="0" w:space="0" w:color="auto"/>
            <w:left w:val="none" w:sz="0" w:space="0" w:color="auto"/>
            <w:bottom w:val="none" w:sz="0" w:space="0" w:color="auto"/>
            <w:right w:val="none" w:sz="0" w:space="0" w:color="auto"/>
          </w:divBdr>
        </w:div>
        <w:div w:id="1506893484">
          <w:marLeft w:val="480"/>
          <w:marRight w:val="0"/>
          <w:marTop w:val="0"/>
          <w:marBottom w:val="0"/>
          <w:divBdr>
            <w:top w:val="none" w:sz="0" w:space="0" w:color="auto"/>
            <w:left w:val="none" w:sz="0" w:space="0" w:color="auto"/>
            <w:bottom w:val="none" w:sz="0" w:space="0" w:color="auto"/>
            <w:right w:val="none" w:sz="0" w:space="0" w:color="auto"/>
          </w:divBdr>
        </w:div>
        <w:div w:id="2133555858">
          <w:marLeft w:val="480"/>
          <w:marRight w:val="0"/>
          <w:marTop w:val="0"/>
          <w:marBottom w:val="0"/>
          <w:divBdr>
            <w:top w:val="none" w:sz="0" w:space="0" w:color="auto"/>
            <w:left w:val="none" w:sz="0" w:space="0" w:color="auto"/>
            <w:bottom w:val="none" w:sz="0" w:space="0" w:color="auto"/>
            <w:right w:val="none" w:sz="0" w:space="0" w:color="auto"/>
          </w:divBdr>
        </w:div>
        <w:div w:id="1680157409">
          <w:marLeft w:val="480"/>
          <w:marRight w:val="0"/>
          <w:marTop w:val="0"/>
          <w:marBottom w:val="0"/>
          <w:divBdr>
            <w:top w:val="none" w:sz="0" w:space="0" w:color="auto"/>
            <w:left w:val="none" w:sz="0" w:space="0" w:color="auto"/>
            <w:bottom w:val="none" w:sz="0" w:space="0" w:color="auto"/>
            <w:right w:val="none" w:sz="0" w:space="0" w:color="auto"/>
          </w:divBdr>
        </w:div>
        <w:div w:id="5594339">
          <w:marLeft w:val="480"/>
          <w:marRight w:val="0"/>
          <w:marTop w:val="0"/>
          <w:marBottom w:val="0"/>
          <w:divBdr>
            <w:top w:val="none" w:sz="0" w:space="0" w:color="auto"/>
            <w:left w:val="none" w:sz="0" w:space="0" w:color="auto"/>
            <w:bottom w:val="none" w:sz="0" w:space="0" w:color="auto"/>
            <w:right w:val="none" w:sz="0" w:space="0" w:color="auto"/>
          </w:divBdr>
        </w:div>
        <w:div w:id="548611566">
          <w:marLeft w:val="480"/>
          <w:marRight w:val="0"/>
          <w:marTop w:val="0"/>
          <w:marBottom w:val="0"/>
          <w:divBdr>
            <w:top w:val="none" w:sz="0" w:space="0" w:color="auto"/>
            <w:left w:val="none" w:sz="0" w:space="0" w:color="auto"/>
            <w:bottom w:val="none" w:sz="0" w:space="0" w:color="auto"/>
            <w:right w:val="none" w:sz="0" w:space="0" w:color="auto"/>
          </w:divBdr>
        </w:div>
        <w:div w:id="527375395">
          <w:marLeft w:val="480"/>
          <w:marRight w:val="0"/>
          <w:marTop w:val="0"/>
          <w:marBottom w:val="0"/>
          <w:divBdr>
            <w:top w:val="none" w:sz="0" w:space="0" w:color="auto"/>
            <w:left w:val="none" w:sz="0" w:space="0" w:color="auto"/>
            <w:bottom w:val="none" w:sz="0" w:space="0" w:color="auto"/>
            <w:right w:val="none" w:sz="0" w:space="0" w:color="auto"/>
          </w:divBdr>
        </w:div>
        <w:div w:id="205604060">
          <w:marLeft w:val="480"/>
          <w:marRight w:val="0"/>
          <w:marTop w:val="0"/>
          <w:marBottom w:val="0"/>
          <w:divBdr>
            <w:top w:val="none" w:sz="0" w:space="0" w:color="auto"/>
            <w:left w:val="none" w:sz="0" w:space="0" w:color="auto"/>
            <w:bottom w:val="none" w:sz="0" w:space="0" w:color="auto"/>
            <w:right w:val="none" w:sz="0" w:space="0" w:color="auto"/>
          </w:divBdr>
        </w:div>
        <w:div w:id="1435830505">
          <w:marLeft w:val="480"/>
          <w:marRight w:val="0"/>
          <w:marTop w:val="0"/>
          <w:marBottom w:val="0"/>
          <w:divBdr>
            <w:top w:val="none" w:sz="0" w:space="0" w:color="auto"/>
            <w:left w:val="none" w:sz="0" w:space="0" w:color="auto"/>
            <w:bottom w:val="none" w:sz="0" w:space="0" w:color="auto"/>
            <w:right w:val="none" w:sz="0" w:space="0" w:color="auto"/>
          </w:divBdr>
        </w:div>
        <w:div w:id="1816528442">
          <w:marLeft w:val="480"/>
          <w:marRight w:val="0"/>
          <w:marTop w:val="0"/>
          <w:marBottom w:val="0"/>
          <w:divBdr>
            <w:top w:val="none" w:sz="0" w:space="0" w:color="auto"/>
            <w:left w:val="none" w:sz="0" w:space="0" w:color="auto"/>
            <w:bottom w:val="none" w:sz="0" w:space="0" w:color="auto"/>
            <w:right w:val="none" w:sz="0" w:space="0" w:color="auto"/>
          </w:divBdr>
        </w:div>
        <w:div w:id="1734809647">
          <w:marLeft w:val="480"/>
          <w:marRight w:val="0"/>
          <w:marTop w:val="0"/>
          <w:marBottom w:val="0"/>
          <w:divBdr>
            <w:top w:val="none" w:sz="0" w:space="0" w:color="auto"/>
            <w:left w:val="none" w:sz="0" w:space="0" w:color="auto"/>
            <w:bottom w:val="none" w:sz="0" w:space="0" w:color="auto"/>
            <w:right w:val="none" w:sz="0" w:space="0" w:color="auto"/>
          </w:divBdr>
        </w:div>
        <w:div w:id="1270619926">
          <w:marLeft w:val="480"/>
          <w:marRight w:val="0"/>
          <w:marTop w:val="0"/>
          <w:marBottom w:val="0"/>
          <w:divBdr>
            <w:top w:val="none" w:sz="0" w:space="0" w:color="auto"/>
            <w:left w:val="none" w:sz="0" w:space="0" w:color="auto"/>
            <w:bottom w:val="none" w:sz="0" w:space="0" w:color="auto"/>
            <w:right w:val="none" w:sz="0" w:space="0" w:color="auto"/>
          </w:divBdr>
        </w:div>
        <w:div w:id="535318773">
          <w:marLeft w:val="480"/>
          <w:marRight w:val="0"/>
          <w:marTop w:val="0"/>
          <w:marBottom w:val="0"/>
          <w:divBdr>
            <w:top w:val="none" w:sz="0" w:space="0" w:color="auto"/>
            <w:left w:val="none" w:sz="0" w:space="0" w:color="auto"/>
            <w:bottom w:val="none" w:sz="0" w:space="0" w:color="auto"/>
            <w:right w:val="none" w:sz="0" w:space="0" w:color="auto"/>
          </w:divBdr>
        </w:div>
        <w:div w:id="1949458773">
          <w:marLeft w:val="480"/>
          <w:marRight w:val="0"/>
          <w:marTop w:val="0"/>
          <w:marBottom w:val="0"/>
          <w:divBdr>
            <w:top w:val="none" w:sz="0" w:space="0" w:color="auto"/>
            <w:left w:val="none" w:sz="0" w:space="0" w:color="auto"/>
            <w:bottom w:val="none" w:sz="0" w:space="0" w:color="auto"/>
            <w:right w:val="none" w:sz="0" w:space="0" w:color="auto"/>
          </w:divBdr>
        </w:div>
        <w:div w:id="489910619">
          <w:marLeft w:val="480"/>
          <w:marRight w:val="0"/>
          <w:marTop w:val="0"/>
          <w:marBottom w:val="0"/>
          <w:divBdr>
            <w:top w:val="none" w:sz="0" w:space="0" w:color="auto"/>
            <w:left w:val="none" w:sz="0" w:space="0" w:color="auto"/>
            <w:bottom w:val="none" w:sz="0" w:space="0" w:color="auto"/>
            <w:right w:val="none" w:sz="0" w:space="0" w:color="auto"/>
          </w:divBdr>
        </w:div>
        <w:div w:id="1482849088">
          <w:marLeft w:val="480"/>
          <w:marRight w:val="0"/>
          <w:marTop w:val="0"/>
          <w:marBottom w:val="0"/>
          <w:divBdr>
            <w:top w:val="none" w:sz="0" w:space="0" w:color="auto"/>
            <w:left w:val="none" w:sz="0" w:space="0" w:color="auto"/>
            <w:bottom w:val="none" w:sz="0" w:space="0" w:color="auto"/>
            <w:right w:val="none" w:sz="0" w:space="0" w:color="auto"/>
          </w:divBdr>
        </w:div>
        <w:div w:id="1879900421">
          <w:marLeft w:val="480"/>
          <w:marRight w:val="0"/>
          <w:marTop w:val="0"/>
          <w:marBottom w:val="0"/>
          <w:divBdr>
            <w:top w:val="none" w:sz="0" w:space="0" w:color="auto"/>
            <w:left w:val="none" w:sz="0" w:space="0" w:color="auto"/>
            <w:bottom w:val="none" w:sz="0" w:space="0" w:color="auto"/>
            <w:right w:val="none" w:sz="0" w:space="0" w:color="auto"/>
          </w:divBdr>
        </w:div>
        <w:div w:id="682513524">
          <w:marLeft w:val="480"/>
          <w:marRight w:val="0"/>
          <w:marTop w:val="0"/>
          <w:marBottom w:val="0"/>
          <w:divBdr>
            <w:top w:val="none" w:sz="0" w:space="0" w:color="auto"/>
            <w:left w:val="none" w:sz="0" w:space="0" w:color="auto"/>
            <w:bottom w:val="none" w:sz="0" w:space="0" w:color="auto"/>
            <w:right w:val="none" w:sz="0" w:space="0" w:color="auto"/>
          </w:divBdr>
        </w:div>
        <w:div w:id="2118745967">
          <w:marLeft w:val="480"/>
          <w:marRight w:val="0"/>
          <w:marTop w:val="0"/>
          <w:marBottom w:val="0"/>
          <w:divBdr>
            <w:top w:val="none" w:sz="0" w:space="0" w:color="auto"/>
            <w:left w:val="none" w:sz="0" w:space="0" w:color="auto"/>
            <w:bottom w:val="none" w:sz="0" w:space="0" w:color="auto"/>
            <w:right w:val="none" w:sz="0" w:space="0" w:color="auto"/>
          </w:divBdr>
        </w:div>
        <w:div w:id="2101172542">
          <w:marLeft w:val="480"/>
          <w:marRight w:val="0"/>
          <w:marTop w:val="0"/>
          <w:marBottom w:val="0"/>
          <w:divBdr>
            <w:top w:val="none" w:sz="0" w:space="0" w:color="auto"/>
            <w:left w:val="none" w:sz="0" w:space="0" w:color="auto"/>
            <w:bottom w:val="none" w:sz="0" w:space="0" w:color="auto"/>
            <w:right w:val="none" w:sz="0" w:space="0" w:color="auto"/>
          </w:divBdr>
        </w:div>
        <w:div w:id="1000549350">
          <w:marLeft w:val="480"/>
          <w:marRight w:val="0"/>
          <w:marTop w:val="0"/>
          <w:marBottom w:val="0"/>
          <w:divBdr>
            <w:top w:val="none" w:sz="0" w:space="0" w:color="auto"/>
            <w:left w:val="none" w:sz="0" w:space="0" w:color="auto"/>
            <w:bottom w:val="none" w:sz="0" w:space="0" w:color="auto"/>
            <w:right w:val="none" w:sz="0" w:space="0" w:color="auto"/>
          </w:divBdr>
        </w:div>
        <w:div w:id="686904919">
          <w:marLeft w:val="480"/>
          <w:marRight w:val="0"/>
          <w:marTop w:val="0"/>
          <w:marBottom w:val="0"/>
          <w:divBdr>
            <w:top w:val="none" w:sz="0" w:space="0" w:color="auto"/>
            <w:left w:val="none" w:sz="0" w:space="0" w:color="auto"/>
            <w:bottom w:val="none" w:sz="0" w:space="0" w:color="auto"/>
            <w:right w:val="none" w:sz="0" w:space="0" w:color="auto"/>
          </w:divBdr>
        </w:div>
        <w:div w:id="2068531481">
          <w:marLeft w:val="480"/>
          <w:marRight w:val="0"/>
          <w:marTop w:val="0"/>
          <w:marBottom w:val="0"/>
          <w:divBdr>
            <w:top w:val="none" w:sz="0" w:space="0" w:color="auto"/>
            <w:left w:val="none" w:sz="0" w:space="0" w:color="auto"/>
            <w:bottom w:val="none" w:sz="0" w:space="0" w:color="auto"/>
            <w:right w:val="none" w:sz="0" w:space="0" w:color="auto"/>
          </w:divBdr>
        </w:div>
        <w:div w:id="1789012504">
          <w:marLeft w:val="480"/>
          <w:marRight w:val="0"/>
          <w:marTop w:val="0"/>
          <w:marBottom w:val="0"/>
          <w:divBdr>
            <w:top w:val="none" w:sz="0" w:space="0" w:color="auto"/>
            <w:left w:val="none" w:sz="0" w:space="0" w:color="auto"/>
            <w:bottom w:val="none" w:sz="0" w:space="0" w:color="auto"/>
            <w:right w:val="none" w:sz="0" w:space="0" w:color="auto"/>
          </w:divBdr>
        </w:div>
        <w:div w:id="2056005065">
          <w:marLeft w:val="480"/>
          <w:marRight w:val="0"/>
          <w:marTop w:val="0"/>
          <w:marBottom w:val="0"/>
          <w:divBdr>
            <w:top w:val="none" w:sz="0" w:space="0" w:color="auto"/>
            <w:left w:val="none" w:sz="0" w:space="0" w:color="auto"/>
            <w:bottom w:val="none" w:sz="0" w:space="0" w:color="auto"/>
            <w:right w:val="none" w:sz="0" w:space="0" w:color="auto"/>
          </w:divBdr>
        </w:div>
        <w:div w:id="521016420">
          <w:marLeft w:val="480"/>
          <w:marRight w:val="0"/>
          <w:marTop w:val="0"/>
          <w:marBottom w:val="0"/>
          <w:divBdr>
            <w:top w:val="none" w:sz="0" w:space="0" w:color="auto"/>
            <w:left w:val="none" w:sz="0" w:space="0" w:color="auto"/>
            <w:bottom w:val="none" w:sz="0" w:space="0" w:color="auto"/>
            <w:right w:val="none" w:sz="0" w:space="0" w:color="auto"/>
          </w:divBdr>
        </w:div>
        <w:div w:id="1506239032">
          <w:marLeft w:val="480"/>
          <w:marRight w:val="0"/>
          <w:marTop w:val="0"/>
          <w:marBottom w:val="0"/>
          <w:divBdr>
            <w:top w:val="none" w:sz="0" w:space="0" w:color="auto"/>
            <w:left w:val="none" w:sz="0" w:space="0" w:color="auto"/>
            <w:bottom w:val="none" w:sz="0" w:space="0" w:color="auto"/>
            <w:right w:val="none" w:sz="0" w:space="0" w:color="auto"/>
          </w:divBdr>
        </w:div>
        <w:div w:id="481898218">
          <w:marLeft w:val="480"/>
          <w:marRight w:val="0"/>
          <w:marTop w:val="0"/>
          <w:marBottom w:val="0"/>
          <w:divBdr>
            <w:top w:val="none" w:sz="0" w:space="0" w:color="auto"/>
            <w:left w:val="none" w:sz="0" w:space="0" w:color="auto"/>
            <w:bottom w:val="none" w:sz="0" w:space="0" w:color="auto"/>
            <w:right w:val="none" w:sz="0" w:space="0" w:color="auto"/>
          </w:divBdr>
        </w:div>
        <w:div w:id="1623071432">
          <w:marLeft w:val="480"/>
          <w:marRight w:val="0"/>
          <w:marTop w:val="0"/>
          <w:marBottom w:val="0"/>
          <w:divBdr>
            <w:top w:val="none" w:sz="0" w:space="0" w:color="auto"/>
            <w:left w:val="none" w:sz="0" w:space="0" w:color="auto"/>
            <w:bottom w:val="none" w:sz="0" w:space="0" w:color="auto"/>
            <w:right w:val="none" w:sz="0" w:space="0" w:color="auto"/>
          </w:divBdr>
        </w:div>
        <w:div w:id="1781026553">
          <w:marLeft w:val="480"/>
          <w:marRight w:val="0"/>
          <w:marTop w:val="0"/>
          <w:marBottom w:val="0"/>
          <w:divBdr>
            <w:top w:val="none" w:sz="0" w:space="0" w:color="auto"/>
            <w:left w:val="none" w:sz="0" w:space="0" w:color="auto"/>
            <w:bottom w:val="none" w:sz="0" w:space="0" w:color="auto"/>
            <w:right w:val="none" w:sz="0" w:space="0" w:color="auto"/>
          </w:divBdr>
        </w:div>
        <w:div w:id="1257132661">
          <w:marLeft w:val="480"/>
          <w:marRight w:val="0"/>
          <w:marTop w:val="0"/>
          <w:marBottom w:val="0"/>
          <w:divBdr>
            <w:top w:val="none" w:sz="0" w:space="0" w:color="auto"/>
            <w:left w:val="none" w:sz="0" w:space="0" w:color="auto"/>
            <w:bottom w:val="none" w:sz="0" w:space="0" w:color="auto"/>
            <w:right w:val="none" w:sz="0" w:space="0" w:color="auto"/>
          </w:divBdr>
        </w:div>
        <w:div w:id="1728603791">
          <w:marLeft w:val="480"/>
          <w:marRight w:val="0"/>
          <w:marTop w:val="0"/>
          <w:marBottom w:val="0"/>
          <w:divBdr>
            <w:top w:val="none" w:sz="0" w:space="0" w:color="auto"/>
            <w:left w:val="none" w:sz="0" w:space="0" w:color="auto"/>
            <w:bottom w:val="none" w:sz="0" w:space="0" w:color="auto"/>
            <w:right w:val="none" w:sz="0" w:space="0" w:color="auto"/>
          </w:divBdr>
        </w:div>
        <w:div w:id="368728522">
          <w:marLeft w:val="480"/>
          <w:marRight w:val="0"/>
          <w:marTop w:val="0"/>
          <w:marBottom w:val="0"/>
          <w:divBdr>
            <w:top w:val="none" w:sz="0" w:space="0" w:color="auto"/>
            <w:left w:val="none" w:sz="0" w:space="0" w:color="auto"/>
            <w:bottom w:val="none" w:sz="0" w:space="0" w:color="auto"/>
            <w:right w:val="none" w:sz="0" w:space="0" w:color="auto"/>
          </w:divBdr>
        </w:div>
        <w:div w:id="782311340">
          <w:marLeft w:val="480"/>
          <w:marRight w:val="0"/>
          <w:marTop w:val="0"/>
          <w:marBottom w:val="0"/>
          <w:divBdr>
            <w:top w:val="none" w:sz="0" w:space="0" w:color="auto"/>
            <w:left w:val="none" w:sz="0" w:space="0" w:color="auto"/>
            <w:bottom w:val="none" w:sz="0" w:space="0" w:color="auto"/>
            <w:right w:val="none" w:sz="0" w:space="0" w:color="auto"/>
          </w:divBdr>
        </w:div>
        <w:div w:id="433549409">
          <w:marLeft w:val="480"/>
          <w:marRight w:val="0"/>
          <w:marTop w:val="0"/>
          <w:marBottom w:val="0"/>
          <w:divBdr>
            <w:top w:val="none" w:sz="0" w:space="0" w:color="auto"/>
            <w:left w:val="none" w:sz="0" w:space="0" w:color="auto"/>
            <w:bottom w:val="none" w:sz="0" w:space="0" w:color="auto"/>
            <w:right w:val="none" w:sz="0" w:space="0" w:color="auto"/>
          </w:divBdr>
        </w:div>
        <w:div w:id="1586643193">
          <w:marLeft w:val="480"/>
          <w:marRight w:val="0"/>
          <w:marTop w:val="0"/>
          <w:marBottom w:val="0"/>
          <w:divBdr>
            <w:top w:val="none" w:sz="0" w:space="0" w:color="auto"/>
            <w:left w:val="none" w:sz="0" w:space="0" w:color="auto"/>
            <w:bottom w:val="none" w:sz="0" w:space="0" w:color="auto"/>
            <w:right w:val="none" w:sz="0" w:space="0" w:color="auto"/>
          </w:divBdr>
        </w:div>
        <w:div w:id="989940515">
          <w:marLeft w:val="480"/>
          <w:marRight w:val="0"/>
          <w:marTop w:val="0"/>
          <w:marBottom w:val="0"/>
          <w:divBdr>
            <w:top w:val="none" w:sz="0" w:space="0" w:color="auto"/>
            <w:left w:val="none" w:sz="0" w:space="0" w:color="auto"/>
            <w:bottom w:val="none" w:sz="0" w:space="0" w:color="auto"/>
            <w:right w:val="none" w:sz="0" w:space="0" w:color="auto"/>
          </w:divBdr>
        </w:div>
        <w:div w:id="745104452">
          <w:marLeft w:val="480"/>
          <w:marRight w:val="0"/>
          <w:marTop w:val="0"/>
          <w:marBottom w:val="0"/>
          <w:divBdr>
            <w:top w:val="none" w:sz="0" w:space="0" w:color="auto"/>
            <w:left w:val="none" w:sz="0" w:space="0" w:color="auto"/>
            <w:bottom w:val="none" w:sz="0" w:space="0" w:color="auto"/>
            <w:right w:val="none" w:sz="0" w:space="0" w:color="auto"/>
          </w:divBdr>
        </w:div>
        <w:div w:id="976374479">
          <w:marLeft w:val="480"/>
          <w:marRight w:val="0"/>
          <w:marTop w:val="0"/>
          <w:marBottom w:val="0"/>
          <w:divBdr>
            <w:top w:val="none" w:sz="0" w:space="0" w:color="auto"/>
            <w:left w:val="none" w:sz="0" w:space="0" w:color="auto"/>
            <w:bottom w:val="none" w:sz="0" w:space="0" w:color="auto"/>
            <w:right w:val="none" w:sz="0" w:space="0" w:color="auto"/>
          </w:divBdr>
        </w:div>
        <w:div w:id="394354755">
          <w:marLeft w:val="480"/>
          <w:marRight w:val="0"/>
          <w:marTop w:val="0"/>
          <w:marBottom w:val="0"/>
          <w:divBdr>
            <w:top w:val="none" w:sz="0" w:space="0" w:color="auto"/>
            <w:left w:val="none" w:sz="0" w:space="0" w:color="auto"/>
            <w:bottom w:val="none" w:sz="0" w:space="0" w:color="auto"/>
            <w:right w:val="none" w:sz="0" w:space="0" w:color="auto"/>
          </w:divBdr>
        </w:div>
        <w:div w:id="17631053">
          <w:marLeft w:val="480"/>
          <w:marRight w:val="0"/>
          <w:marTop w:val="0"/>
          <w:marBottom w:val="0"/>
          <w:divBdr>
            <w:top w:val="none" w:sz="0" w:space="0" w:color="auto"/>
            <w:left w:val="none" w:sz="0" w:space="0" w:color="auto"/>
            <w:bottom w:val="none" w:sz="0" w:space="0" w:color="auto"/>
            <w:right w:val="none" w:sz="0" w:space="0" w:color="auto"/>
          </w:divBdr>
        </w:div>
        <w:div w:id="828327294">
          <w:marLeft w:val="480"/>
          <w:marRight w:val="0"/>
          <w:marTop w:val="0"/>
          <w:marBottom w:val="0"/>
          <w:divBdr>
            <w:top w:val="none" w:sz="0" w:space="0" w:color="auto"/>
            <w:left w:val="none" w:sz="0" w:space="0" w:color="auto"/>
            <w:bottom w:val="none" w:sz="0" w:space="0" w:color="auto"/>
            <w:right w:val="none" w:sz="0" w:space="0" w:color="auto"/>
          </w:divBdr>
        </w:div>
        <w:div w:id="2110928400">
          <w:marLeft w:val="480"/>
          <w:marRight w:val="0"/>
          <w:marTop w:val="0"/>
          <w:marBottom w:val="0"/>
          <w:divBdr>
            <w:top w:val="none" w:sz="0" w:space="0" w:color="auto"/>
            <w:left w:val="none" w:sz="0" w:space="0" w:color="auto"/>
            <w:bottom w:val="none" w:sz="0" w:space="0" w:color="auto"/>
            <w:right w:val="none" w:sz="0" w:space="0" w:color="auto"/>
          </w:divBdr>
        </w:div>
        <w:div w:id="586036112">
          <w:marLeft w:val="480"/>
          <w:marRight w:val="0"/>
          <w:marTop w:val="0"/>
          <w:marBottom w:val="0"/>
          <w:divBdr>
            <w:top w:val="none" w:sz="0" w:space="0" w:color="auto"/>
            <w:left w:val="none" w:sz="0" w:space="0" w:color="auto"/>
            <w:bottom w:val="none" w:sz="0" w:space="0" w:color="auto"/>
            <w:right w:val="none" w:sz="0" w:space="0" w:color="auto"/>
          </w:divBdr>
        </w:div>
        <w:div w:id="879630682">
          <w:marLeft w:val="480"/>
          <w:marRight w:val="0"/>
          <w:marTop w:val="0"/>
          <w:marBottom w:val="0"/>
          <w:divBdr>
            <w:top w:val="none" w:sz="0" w:space="0" w:color="auto"/>
            <w:left w:val="none" w:sz="0" w:space="0" w:color="auto"/>
            <w:bottom w:val="none" w:sz="0" w:space="0" w:color="auto"/>
            <w:right w:val="none" w:sz="0" w:space="0" w:color="auto"/>
          </w:divBdr>
        </w:div>
        <w:div w:id="342435284">
          <w:marLeft w:val="480"/>
          <w:marRight w:val="0"/>
          <w:marTop w:val="0"/>
          <w:marBottom w:val="0"/>
          <w:divBdr>
            <w:top w:val="none" w:sz="0" w:space="0" w:color="auto"/>
            <w:left w:val="none" w:sz="0" w:space="0" w:color="auto"/>
            <w:bottom w:val="none" w:sz="0" w:space="0" w:color="auto"/>
            <w:right w:val="none" w:sz="0" w:space="0" w:color="auto"/>
          </w:divBdr>
        </w:div>
        <w:div w:id="1093167163">
          <w:marLeft w:val="480"/>
          <w:marRight w:val="0"/>
          <w:marTop w:val="0"/>
          <w:marBottom w:val="0"/>
          <w:divBdr>
            <w:top w:val="none" w:sz="0" w:space="0" w:color="auto"/>
            <w:left w:val="none" w:sz="0" w:space="0" w:color="auto"/>
            <w:bottom w:val="none" w:sz="0" w:space="0" w:color="auto"/>
            <w:right w:val="none" w:sz="0" w:space="0" w:color="auto"/>
          </w:divBdr>
        </w:div>
        <w:div w:id="1372458678">
          <w:marLeft w:val="480"/>
          <w:marRight w:val="0"/>
          <w:marTop w:val="0"/>
          <w:marBottom w:val="0"/>
          <w:divBdr>
            <w:top w:val="none" w:sz="0" w:space="0" w:color="auto"/>
            <w:left w:val="none" w:sz="0" w:space="0" w:color="auto"/>
            <w:bottom w:val="none" w:sz="0" w:space="0" w:color="auto"/>
            <w:right w:val="none" w:sz="0" w:space="0" w:color="auto"/>
          </w:divBdr>
        </w:div>
        <w:div w:id="1760562751">
          <w:marLeft w:val="480"/>
          <w:marRight w:val="0"/>
          <w:marTop w:val="0"/>
          <w:marBottom w:val="0"/>
          <w:divBdr>
            <w:top w:val="none" w:sz="0" w:space="0" w:color="auto"/>
            <w:left w:val="none" w:sz="0" w:space="0" w:color="auto"/>
            <w:bottom w:val="none" w:sz="0" w:space="0" w:color="auto"/>
            <w:right w:val="none" w:sz="0" w:space="0" w:color="auto"/>
          </w:divBdr>
        </w:div>
        <w:div w:id="456066071">
          <w:marLeft w:val="480"/>
          <w:marRight w:val="0"/>
          <w:marTop w:val="0"/>
          <w:marBottom w:val="0"/>
          <w:divBdr>
            <w:top w:val="none" w:sz="0" w:space="0" w:color="auto"/>
            <w:left w:val="none" w:sz="0" w:space="0" w:color="auto"/>
            <w:bottom w:val="none" w:sz="0" w:space="0" w:color="auto"/>
            <w:right w:val="none" w:sz="0" w:space="0" w:color="auto"/>
          </w:divBdr>
        </w:div>
        <w:div w:id="1968655292">
          <w:marLeft w:val="480"/>
          <w:marRight w:val="0"/>
          <w:marTop w:val="0"/>
          <w:marBottom w:val="0"/>
          <w:divBdr>
            <w:top w:val="none" w:sz="0" w:space="0" w:color="auto"/>
            <w:left w:val="none" w:sz="0" w:space="0" w:color="auto"/>
            <w:bottom w:val="none" w:sz="0" w:space="0" w:color="auto"/>
            <w:right w:val="none" w:sz="0" w:space="0" w:color="auto"/>
          </w:divBdr>
        </w:div>
        <w:div w:id="2092509657">
          <w:marLeft w:val="480"/>
          <w:marRight w:val="0"/>
          <w:marTop w:val="0"/>
          <w:marBottom w:val="0"/>
          <w:divBdr>
            <w:top w:val="none" w:sz="0" w:space="0" w:color="auto"/>
            <w:left w:val="none" w:sz="0" w:space="0" w:color="auto"/>
            <w:bottom w:val="none" w:sz="0" w:space="0" w:color="auto"/>
            <w:right w:val="none" w:sz="0" w:space="0" w:color="auto"/>
          </w:divBdr>
        </w:div>
        <w:div w:id="181289007">
          <w:marLeft w:val="480"/>
          <w:marRight w:val="0"/>
          <w:marTop w:val="0"/>
          <w:marBottom w:val="0"/>
          <w:divBdr>
            <w:top w:val="none" w:sz="0" w:space="0" w:color="auto"/>
            <w:left w:val="none" w:sz="0" w:space="0" w:color="auto"/>
            <w:bottom w:val="none" w:sz="0" w:space="0" w:color="auto"/>
            <w:right w:val="none" w:sz="0" w:space="0" w:color="auto"/>
          </w:divBdr>
        </w:div>
        <w:div w:id="1630279389">
          <w:marLeft w:val="480"/>
          <w:marRight w:val="0"/>
          <w:marTop w:val="0"/>
          <w:marBottom w:val="0"/>
          <w:divBdr>
            <w:top w:val="none" w:sz="0" w:space="0" w:color="auto"/>
            <w:left w:val="none" w:sz="0" w:space="0" w:color="auto"/>
            <w:bottom w:val="none" w:sz="0" w:space="0" w:color="auto"/>
            <w:right w:val="none" w:sz="0" w:space="0" w:color="auto"/>
          </w:divBdr>
        </w:div>
        <w:div w:id="721172873">
          <w:marLeft w:val="480"/>
          <w:marRight w:val="0"/>
          <w:marTop w:val="0"/>
          <w:marBottom w:val="0"/>
          <w:divBdr>
            <w:top w:val="none" w:sz="0" w:space="0" w:color="auto"/>
            <w:left w:val="none" w:sz="0" w:space="0" w:color="auto"/>
            <w:bottom w:val="none" w:sz="0" w:space="0" w:color="auto"/>
            <w:right w:val="none" w:sz="0" w:space="0" w:color="auto"/>
          </w:divBdr>
        </w:div>
        <w:div w:id="1530026830">
          <w:marLeft w:val="480"/>
          <w:marRight w:val="0"/>
          <w:marTop w:val="0"/>
          <w:marBottom w:val="0"/>
          <w:divBdr>
            <w:top w:val="none" w:sz="0" w:space="0" w:color="auto"/>
            <w:left w:val="none" w:sz="0" w:space="0" w:color="auto"/>
            <w:bottom w:val="none" w:sz="0" w:space="0" w:color="auto"/>
            <w:right w:val="none" w:sz="0" w:space="0" w:color="auto"/>
          </w:divBdr>
        </w:div>
        <w:div w:id="1390494825">
          <w:marLeft w:val="480"/>
          <w:marRight w:val="0"/>
          <w:marTop w:val="0"/>
          <w:marBottom w:val="0"/>
          <w:divBdr>
            <w:top w:val="none" w:sz="0" w:space="0" w:color="auto"/>
            <w:left w:val="none" w:sz="0" w:space="0" w:color="auto"/>
            <w:bottom w:val="none" w:sz="0" w:space="0" w:color="auto"/>
            <w:right w:val="none" w:sz="0" w:space="0" w:color="auto"/>
          </w:divBdr>
        </w:div>
        <w:div w:id="2137869585">
          <w:marLeft w:val="480"/>
          <w:marRight w:val="0"/>
          <w:marTop w:val="0"/>
          <w:marBottom w:val="0"/>
          <w:divBdr>
            <w:top w:val="none" w:sz="0" w:space="0" w:color="auto"/>
            <w:left w:val="none" w:sz="0" w:space="0" w:color="auto"/>
            <w:bottom w:val="none" w:sz="0" w:space="0" w:color="auto"/>
            <w:right w:val="none" w:sz="0" w:space="0" w:color="auto"/>
          </w:divBdr>
        </w:div>
        <w:div w:id="349839629">
          <w:marLeft w:val="480"/>
          <w:marRight w:val="0"/>
          <w:marTop w:val="0"/>
          <w:marBottom w:val="0"/>
          <w:divBdr>
            <w:top w:val="none" w:sz="0" w:space="0" w:color="auto"/>
            <w:left w:val="none" w:sz="0" w:space="0" w:color="auto"/>
            <w:bottom w:val="none" w:sz="0" w:space="0" w:color="auto"/>
            <w:right w:val="none" w:sz="0" w:space="0" w:color="auto"/>
          </w:divBdr>
        </w:div>
        <w:div w:id="2125612085">
          <w:marLeft w:val="480"/>
          <w:marRight w:val="0"/>
          <w:marTop w:val="0"/>
          <w:marBottom w:val="0"/>
          <w:divBdr>
            <w:top w:val="none" w:sz="0" w:space="0" w:color="auto"/>
            <w:left w:val="none" w:sz="0" w:space="0" w:color="auto"/>
            <w:bottom w:val="none" w:sz="0" w:space="0" w:color="auto"/>
            <w:right w:val="none" w:sz="0" w:space="0" w:color="auto"/>
          </w:divBdr>
        </w:div>
        <w:div w:id="878514430">
          <w:marLeft w:val="480"/>
          <w:marRight w:val="0"/>
          <w:marTop w:val="0"/>
          <w:marBottom w:val="0"/>
          <w:divBdr>
            <w:top w:val="none" w:sz="0" w:space="0" w:color="auto"/>
            <w:left w:val="none" w:sz="0" w:space="0" w:color="auto"/>
            <w:bottom w:val="none" w:sz="0" w:space="0" w:color="auto"/>
            <w:right w:val="none" w:sz="0" w:space="0" w:color="auto"/>
          </w:divBdr>
        </w:div>
        <w:div w:id="2032803263">
          <w:marLeft w:val="480"/>
          <w:marRight w:val="0"/>
          <w:marTop w:val="0"/>
          <w:marBottom w:val="0"/>
          <w:divBdr>
            <w:top w:val="none" w:sz="0" w:space="0" w:color="auto"/>
            <w:left w:val="none" w:sz="0" w:space="0" w:color="auto"/>
            <w:bottom w:val="none" w:sz="0" w:space="0" w:color="auto"/>
            <w:right w:val="none" w:sz="0" w:space="0" w:color="auto"/>
          </w:divBdr>
        </w:div>
        <w:div w:id="712581342">
          <w:marLeft w:val="480"/>
          <w:marRight w:val="0"/>
          <w:marTop w:val="0"/>
          <w:marBottom w:val="0"/>
          <w:divBdr>
            <w:top w:val="none" w:sz="0" w:space="0" w:color="auto"/>
            <w:left w:val="none" w:sz="0" w:space="0" w:color="auto"/>
            <w:bottom w:val="none" w:sz="0" w:space="0" w:color="auto"/>
            <w:right w:val="none" w:sz="0" w:space="0" w:color="auto"/>
          </w:divBdr>
        </w:div>
        <w:div w:id="2094470748">
          <w:marLeft w:val="480"/>
          <w:marRight w:val="0"/>
          <w:marTop w:val="0"/>
          <w:marBottom w:val="0"/>
          <w:divBdr>
            <w:top w:val="none" w:sz="0" w:space="0" w:color="auto"/>
            <w:left w:val="none" w:sz="0" w:space="0" w:color="auto"/>
            <w:bottom w:val="none" w:sz="0" w:space="0" w:color="auto"/>
            <w:right w:val="none" w:sz="0" w:space="0" w:color="auto"/>
          </w:divBdr>
        </w:div>
        <w:div w:id="1206604740">
          <w:marLeft w:val="480"/>
          <w:marRight w:val="0"/>
          <w:marTop w:val="0"/>
          <w:marBottom w:val="0"/>
          <w:divBdr>
            <w:top w:val="none" w:sz="0" w:space="0" w:color="auto"/>
            <w:left w:val="none" w:sz="0" w:space="0" w:color="auto"/>
            <w:bottom w:val="none" w:sz="0" w:space="0" w:color="auto"/>
            <w:right w:val="none" w:sz="0" w:space="0" w:color="auto"/>
          </w:divBdr>
        </w:div>
        <w:div w:id="547646001">
          <w:marLeft w:val="480"/>
          <w:marRight w:val="0"/>
          <w:marTop w:val="0"/>
          <w:marBottom w:val="0"/>
          <w:divBdr>
            <w:top w:val="none" w:sz="0" w:space="0" w:color="auto"/>
            <w:left w:val="none" w:sz="0" w:space="0" w:color="auto"/>
            <w:bottom w:val="none" w:sz="0" w:space="0" w:color="auto"/>
            <w:right w:val="none" w:sz="0" w:space="0" w:color="auto"/>
          </w:divBdr>
        </w:div>
        <w:div w:id="201676395">
          <w:marLeft w:val="480"/>
          <w:marRight w:val="0"/>
          <w:marTop w:val="0"/>
          <w:marBottom w:val="0"/>
          <w:divBdr>
            <w:top w:val="none" w:sz="0" w:space="0" w:color="auto"/>
            <w:left w:val="none" w:sz="0" w:space="0" w:color="auto"/>
            <w:bottom w:val="none" w:sz="0" w:space="0" w:color="auto"/>
            <w:right w:val="none" w:sz="0" w:space="0" w:color="auto"/>
          </w:divBdr>
        </w:div>
        <w:div w:id="1845591452">
          <w:marLeft w:val="480"/>
          <w:marRight w:val="0"/>
          <w:marTop w:val="0"/>
          <w:marBottom w:val="0"/>
          <w:divBdr>
            <w:top w:val="none" w:sz="0" w:space="0" w:color="auto"/>
            <w:left w:val="none" w:sz="0" w:space="0" w:color="auto"/>
            <w:bottom w:val="none" w:sz="0" w:space="0" w:color="auto"/>
            <w:right w:val="none" w:sz="0" w:space="0" w:color="auto"/>
          </w:divBdr>
        </w:div>
        <w:div w:id="2140996628">
          <w:marLeft w:val="480"/>
          <w:marRight w:val="0"/>
          <w:marTop w:val="0"/>
          <w:marBottom w:val="0"/>
          <w:divBdr>
            <w:top w:val="none" w:sz="0" w:space="0" w:color="auto"/>
            <w:left w:val="none" w:sz="0" w:space="0" w:color="auto"/>
            <w:bottom w:val="none" w:sz="0" w:space="0" w:color="auto"/>
            <w:right w:val="none" w:sz="0" w:space="0" w:color="auto"/>
          </w:divBdr>
        </w:div>
        <w:div w:id="2083477907">
          <w:marLeft w:val="480"/>
          <w:marRight w:val="0"/>
          <w:marTop w:val="0"/>
          <w:marBottom w:val="0"/>
          <w:divBdr>
            <w:top w:val="none" w:sz="0" w:space="0" w:color="auto"/>
            <w:left w:val="none" w:sz="0" w:space="0" w:color="auto"/>
            <w:bottom w:val="none" w:sz="0" w:space="0" w:color="auto"/>
            <w:right w:val="none" w:sz="0" w:space="0" w:color="auto"/>
          </w:divBdr>
        </w:div>
        <w:div w:id="119342729">
          <w:marLeft w:val="480"/>
          <w:marRight w:val="0"/>
          <w:marTop w:val="0"/>
          <w:marBottom w:val="0"/>
          <w:divBdr>
            <w:top w:val="none" w:sz="0" w:space="0" w:color="auto"/>
            <w:left w:val="none" w:sz="0" w:space="0" w:color="auto"/>
            <w:bottom w:val="none" w:sz="0" w:space="0" w:color="auto"/>
            <w:right w:val="none" w:sz="0" w:space="0" w:color="auto"/>
          </w:divBdr>
        </w:div>
        <w:div w:id="1188567260">
          <w:marLeft w:val="480"/>
          <w:marRight w:val="0"/>
          <w:marTop w:val="0"/>
          <w:marBottom w:val="0"/>
          <w:divBdr>
            <w:top w:val="none" w:sz="0" w:space="0" w:color="auto"/>
            <w:left w:val="none" w:sz="0" w:space="0" w:color="auto"/>
            <w:bottom w:val="none" w:sz="0" w:space="0" w:color="auto"/>
            <w:right w:val="none" w:sz="0" w:space="0" w:color="auto"/>
          </w:divBdr>
        </w:div>
        <w:div w:id="829908746">
          <w:marLeft w:val="480"/>
          <w:marRight w:val="0"/>
          <w:marTop w:val="0"/>
          <w:marBottom w:val="0"/>
          <w:divBdr>
            <w:top w:val="none" w:sz="0" w:space="0" w:color="auto"/>
            <w:left w:val="none" w:sz="0" w:space="0" w:color="auto"/>
            <w:bottom w:val="none" w:sz="0" w:space="0" w:color="auto"/>
            <w:right w:val="none" w:sz="0" w:space="0" w:color="auto"/>
          </w:divBdr>
        </w:div>
        <w:div w:id="84738148">
          <w:marLeft w:val="480"/>
          <w:marRight w:val="0"/>
          <w:marTop w:val="0"/>
          <w:marBottom w:val="0"/>
          <w:divBdr>
            <w:top w:val="none" w:sz="0" w:space="0" w:color="auto"/>
            <w:left w:val="none" w:sz="0" w:space="0" w:color="auto"/>
            <w:bottom w:val="none" w:sz="0" w:space="0" w:color="auto"/>
            <w:right w:val="none" w:sz="0" w:space="0" w:color="auto"/>
          </w:divBdr>
        </w:div>
        <w:div w:id="367532243">
          <w:marLeft w:val="480"/>
          <w:marRight w:val="0"/>
          <w:marTop w:val="0"/>
          <w:marBottom w:val="0"/>
          <w:divBdr>
            <w:top w:val="none" w:sz="0" w:space="0" w:color="auto"/>
            <w:left w:val="none" w:sz="0" w:space="0" w:color="auto"/>
            <w:bottom w:val="none" w:sz="0" w:space="0" w:color="auto"/>
            <w:right w:val="none" w:sz="0" w:space="0" w:color="auto"/>
          </w:divBdr>
        </w:div>
        <w:div w:id="1400008950">
          <w:marLeft w:val="480"/>
          <w:marRight w:val="0"/>
          <w:marTop w:val="0"/>
          <w:marBottom w:val="0"/>
          <w:divBdr>
            <w:top w:val="none" w:sz="0" w:space="0" w:color="auto"/>
            <w:left w:val="none" w:sz="0" w:space="0" w:color="auto"/>
            <w:bottom w:val="none" w:sz="0" w:space="0" w:color="auto"/>
            <w:right w:val="none" w:sz="0" w:space="0" w:color="auto"/>
          </w:divBdr>
        </w:div>
        <w:div w:id="714618492">
          <w:marLeft w:val="480"/>
          <w:marRight w:val="0"/>
          <w:marTop w:val="0"/>
          <w:marBottom w:val="0"/>
          <w:divBdr>
            <w:top w:val="none" w:sz="0" w:space="0" w:color="auto"/>
            <w:left w:val="none" w:sz="0" w:space="0" w:color="auto"/>
            <w:bottom w:val="none" w:sz="0" w:space="0" w:color="auto"/>
            <w:right w:val="none" w:sz="0" w:space="0" w:color="auto"/>
          </w:divBdr>
        </w:div>
        <w:div w:id="1415934516">
          <w:marLeft w:val="480"/>
          <w:marRight w:val="0"/>
          <w:marTop w:val="0"/>
          <w:marBottom w:val="0"/>
          <w:divBdr>
            <w:top w:val="none" w:sz="0" w:space="0" w:color="auto"/>
            <w:left w:val="none" w:sz="0" w:space="0" w:color="auto"/>
            <w:bottom w:val="none" w:sz="0" w:space="0" w:color="auto"/>
            <w:right w:val="none" w:sz="0" w:space="0" w:color="auto"/>
          </w:divBdr>
        </w:div>
        <w:div w:id="1343163749">
          <w:marLeft w:val="480"/>
          <w:marRight w:val="0"/>
          <w:marTop w:val="0"/>
          <w:marBottom w:val="0"/>
          <w:divBdr>
            <w:top w:val="none" w:sz="0" w:space="0" w:color="auto"/>
            <w:left w:val="none" w:sz="0" w:space="0" w:color="auto"/>
            <w:bottom w:val="none" w:sz="0" w:space="0" w:color="auto"/>
            <w:right w:val="none" w:sz="0" w:space="0" w:color="auto"/>
          </w:divBdr>
        </w:div>
        <w:div w:id="1920476820">
          <w:marLeft w:val="480"/>
          <w:marRight w:val="0"/>
          <w:marTop w:val="0"/>
          <w:marBottom w:val="0"/>
          <w:divBdr>
            <w:top w:val="none" w:sz="0" w:space="0" w:color="auto"/>
            <w:left w:val="none" w:sz="0" w:space="0" w:color="auto"/>
            <w:bottom w:val="none" w:sz="0" w:space="0" w:color="auto"/>
            <w:right w:val="none" w:sz="0" w:space="0" w:color="auto"/>
          </w:divBdr>
        </w:div>
        <w:div w:id="556556349">
          <w:marLeft w:val="480"/>
          <w:marRight w:val="0"/>
          <w:marTop w:val="0"/>
          <w:marBottom w:val="0"/>
          <w:divBdr>
            <w:top w:val="none" w:sz="0" w:space="0" w:color="auto"/>
            <w:left w:val="none" w:sz="0" w:space="0" w:color="auto"/>
            <w:bottom w:val="none" w:sz="0" w:space="0" w:color="auto"/>
            <w:right w:val="none" w:sz="0" w:space="0" w:color="auto"/>
          </w:divBdr>
        </w:div>
        <w:div w:id="897208973">
          <w:marLeft w:val="480"/>
          <w:marRight w:val="0"/>
          <w:marTop w:val="0"/>
          <w:marBottom w:val="0"/>
          <w:divBdr>
            <w:top w:val="none" w:sz="0" w:space="0" w:color="auto"/>
            <w:left w:val="none" w:sz="0" w:space="0" w:color="auto"/>
            <w:bottom w:val="none" w:sz="0" w:space="0" w:color="auto"/>
            <w:right w:val="none" w:sz="0" w:space="0" w:color="auto"/>
          </w:divBdr>
        </w:div>
        <w:div w:id="16391124">
          <w:marLeft w:val="480"/>
          <w:marRight w:val="0"/>
          <w:marTop w:val="0"/>
          <w:marBottom w:val="0"/>
          <w:divBdr>
            <w:top w:val="none" w:sz="0" w:space="0" w:color="auto"/>
            <w:left w:val="none" w:sz="0" w:space="0" w:color="auto"/>
            <w:bottom w:val="none" w:sz="0" w:space="0" w:color="auto"/>
            <w:right w:val="none" w:sz="0" w:space="0" w:color="auto"/>
          </w:divBdr>
        </w:div>
      </w:divsChild>
    </w:div>
    <w:div w:id="702828022">
      <w:bodyDiv w:val="1"/>
      <w:marLeft w:val="0"/>
      <w:marRight w:val="0"/>
      <w:marTop w:val="0"/>
      <w:marBottom w:val="0"/>
      <w:divBdr>
        <w:top w:val="none" w:sz="0" w:space="0" w:color="auto"/>
        <w:left w:val="none" w:sz="0" w:space="0" w:color="auto"/>
        <w:bottom w:val="none" w:sz="0" w:space="0" w:color="auto"/>
        <w:right w:val="none" w:sz="0" w:space="0" w:color="auto"/>
      </w:divBdr>
    </w:div>
    <w:div w:id="703142810">
      <w:bodyDiv w:val="1"/>
      <w:marLeft w:val="0"/>
      <w:marRight w:val="0"/>
      <w:marTop w:val="0"/>
      <w:marBottom w:val="0"/>
      <w:divBdr>
        <w:top w:val="none" w:sz="0" w:space="0" w:color="auto"/>
        <w:left w:val="none" w:sz="0" w:space="0" w:color="auto"/>
        <w:bottom w:val="none" w:sz="0" w:space="0" w:color="auto"/>
        <w:right w:val="none" w:sz="0" w:space="0" w:color="auto"/>
      </w:divBdr>
    </w:div>
    <w:div w:id="703284242">
      <w:bodyDiv w:val="1"/>
      <w:marLeft w:val="0"/>
      <w:marRight w:val="0"/>
      <w:marTop w:val="0"/>
      <w:marBottom w:val="0"/>
      <w:divBdr>
        <w:top w:val="none" w:sz="0" w:space="0" w:color="auto"/>
        <w:left w:val="none" w:sz="0" w:space="0" w:color="auto"/>
        <w:bottom w:val="none" w:sz="0" w:space="0" w:color="auto"/>
        <w:right w:val="none" w:sz="0" w:space="0" w:color="auto"/>
      </w:divBdr>
    </w:div>
    <w:div w:id="703675622">
      <w:bodyDiv w:val="1"/>
      <w:marLeft w:val="0"/>
      <w:marRight w:val="0"/>
      <w:marTop w:val="0"/>
      <w:marBottom w:val="0"/>
      <w:divBdr>
        <w:top w:val="none" w:sz="0" w:space="0" w:color="auto"/>
        <w:left w:val="none" w:sz="0" w:space="0" w:color="auto"/>
        <w:bottom w:val="none" w:sz="0" w:space="0" w:color="auto"/>
        <w:right w:val="none" w:sz="0" w:space="0" w:color="auto"/>
      </w:divBdr>
    </w:div>
    <w:div w:id="704911107">
      <w:bodyDiv w:val="1"/>
      <w:marLeft w:val="0"/>
      <w:marRight w:val="0"/>
      <w:marTop w:val="0"/>
      <w:marBottom w:val="0"/>
      <w:divBdr>
        <w:top w:val="none" w:sz="0" w:space="0" w:color="auto"/>
        <w:left w:val="none" w:sz="0" w:space="0" w:color="auto"/>
        <w:bottom w:val="none" w:sz="0" w:space="0" w:color="auto"/>
        <w:right w:val="none" w:sz="0" w:space="0" w:color="auto"/>
      </w:divBdr>
    </w:div>
    <w:div w:id="704913417">
      <w:bodyDiv w:val="1"/>
      <w:marLeft w:val="0"/>
      <w:marRight w:val="0"/>
      <w:marTop w:val="0"/>
      <w:marBottom w:val="0"/>
      <w:divBdr>
        <w:top w:val="none" w:sz="0" w:space="0" w:color="auto"/>
        <w:left w:val="none" w:sz="0" w:space="0" w:color="auto"/>
        <w:bottom w:val="none" w:sz="0" w:space="0" w:color="auto"/>
        <w:right w:val="none" w:sz="0" w:space="0" w:color="auto"/>
      </w:divBdr>
      <w:divsChild>
        <w:div w:id="87578233">
          <w:marLeft w:val="480"/>
          <w:marRight w:val="0"/>
          <w:marTop w:val="0"/>
          <w:marBottom w:val="0"/>
          <w:divBdr>
            <w:top w:val="none" w:sz="0" w:space="0" w:color="auto"/>
            <w:left w:val="none" w:sz="0" w:space="0" w:color="auto"/>
            <w:bottom w:val="none" w:sz="0" w:space="0" w:color="auto"/>
            <w:right w:val="none" w:sz="0" w:space="0" w:color="auto"/>
          </w:divBdr>
        </w:div>
        <w:div w:id="26177867">
          <w:marLeft w:val="480"/>
          <w:marRight w:val="0"/>
          <w:marTop w:val="0"/>
          <w:marBottom w:val="0"/>
          <w:divBdr>
            <w:top w:val="none" w:sz="0" w:space="0" w:color="auto"/>
            <w:left w:val="none" w:sz="0" w:space="0" w:color="auto"/>
            <w:bottom w:val="none" w:sz="0" w:space="0" w:color="auto"/>
            <w:right w:val="none" w:sz="0" w:space="0" w:color="auto"/>
          </w:divBdr>
        </w:div>
        <w:div w:id="1931503544">
          <w:marLeft w:val="480"/>
          <w:marRight w:val="0"/>
          <w:marTop w:val="0"/>
          <w:marBottom w:val="0"/>
          <w:divBdr>
            <w:top w:val="none" w:sz="0" w:space="0" w:color="auto"/>
            <w:left w:val="none" w:sz="0" w:space="0" w:color="auto"/>
            <w:bottom w:val="none" w:sz="0" w:space="0" w:color="auto"/>
            <w:right w:val="none" w:sz="0" w:space="0" w:color="auto"/>
          </w:divBdr>
        </w:div>
        <w:div w:id="754475903">
          <w:marLeft w:val="480"/>
          <w:marRight w:val="0"/>
          <w:marTop w:val="0"/>
          <w:marBottom w:val="0"/>
          <w:divBdr>
            <w:top w:val="none" w:sz="0" w:space="0" w:color="auto"/>
            <w:left w:val="none" w:sz="0" w:space="0" w:color="auto"/>
            <w:bottom w:val="none" w:sz="0" w:space="0" w:color="auto"/>
            <w:right w:val="none" w:sz="0" w:space="0" w:color="auto"/>
          </w:divBdr>
        </w:div>
        <w:div w:id="714423938">
          <w:marLeft w:val="480"/>
          <w:marRight w:val="0"/>
          <w:marTop w:val="0"/>
          <w:marBottom w:val="0"/>
          <w:divBdr>
            <w:top w:val="none" w:sz="0" w:space="0" w:color="auto"/>
            <w:left w:val="none" w:sz="0" w:space="0" w:color="auto"/>
            <w:bottom w:val="none" w:sz="0" w:space="0" w:color="auto"/>
            <w:right w:val="none" w:sz="0" w:space="0" w:color="auto"/>
          </w:divBdr>
        </w:div>
        <w:div w:id="481392751">
          <w:marLeft w:val="480"/>
          <w:marRight w:val="0"/>
          <w:marTop w:val="0"/>
          <w:marBottom w:val="0"/>
          <w:divBdr>
            <w:top w:val="none" w:sz="0" w:space="0" w:color="auto"/>
            <w:left w:val="none" w:sz="0" w:space="0" w:color="auto"/>
            <w:bottom w:val="none" w:sz="0" w:space="0" w:color="auto"/>
            <w:right w:val="none" w:sz="0" w:space="0" w:color="auto"/>
          </w:divBdr>
        </w:div>
        <w:div w:id="1734157044">
          <w:marLeft w:val="480"/>
          <w:marRight w:val="0"/>
          <w:marTop w:val="0"/>
          <w:marBottom w:val="0"/>
          <w:divBdr>
            <w:top w:val="none" w:sz="0" w:space="0" w:color="auto"/>
            <w:left w:val="none" w:sz="0" w:space="0" w:color="auto"/>
            <w:bottom w:val="none" w:sz="0" w:space="0" w:color="auto"/>
            <w:right w:val="none" w:sz="0" w:space="0" w:color="auto"/>
          </w:divBdr>
        </w:div>
        <w:div w:id="14965821">
          <w:marLeft w:val="480"/>
          <w:marRight w:val="0"/>
          <w:marTop w:val="0"/>
          <w:marBottom w:val="0"/>
          <w:divBdr>
            <w:top w:val="none" w:sz="0" w:space="0" w:color="auto"/>
            <w:left w:val="none" w:sz="0" w:space="0" w:color="auto"/>
            <w:bottom w:val="none" w:sz="0" w:space="0" w:color="auto"/>
            <w:right w:val="none" w:sz="0" w:space="0" w:color="auto"/>
          </w:divBdr>
        </w:div>
        <w:div w:id="1033921056">
          <w:marLeft w:val="480"/>
          <w:marRight w:val="0"/>
          <w:marTop w:val="0"/>
          <w:marBottom w:val="0"/>
          <w:divBdr>
            <w:top w:val="none" w:sz="0" w:space="0" w:color="auto"/>
            <w:left w:val="none" w:sz="0" w:space="0" w:color="auto"/>
            <w:bottom w:val="none" w:sz="0" w:space="0" w:color="auto"/>
            <w:right w:val="none" w:sz="0" w:space="0" w:color="auto"/>
          </w:divBdr>
        </w:div>
        <w:div w:id="58524072">
          <w:marLeft w:val="480"/>
          <w:marRight w:val="0"/>
          <w:marTop w:val="0"/>
          <w:marBottom w:val="0"/>
          <w:divBdr>
            <w:top w:val="none" w:sz="0" w:space="0" w:color="auto"/>
            <w:left w:val="none" w:sz="0" w:space="0" w:color="auto"/>
            <w:bottom w:val="none" w:sz="0" w:space="0" w:color="auto"/>
            <w:right w:val="none" w:sz="0" w:space="0" w:color="auto"/>
          </w:divBdr>
        </w:div>
        <w:div w:id="292441265">
          <w:marLeft w:val="480"/>
          <w:marRight w:val="0"/>
          <w:marTop w:val="0"/>
          <w:marBottom w:val="0"/>
          <w:divBdr>
            <w:top w:val="none" w:sz="0" w:space="0" w:color="auto"/>
            <w:left w:val="none" w:sz="0" w:space="0" w:color="auto"/>
            <w:bottom w:val="none" w:sz="0" w:space="0" w:color="auto"/>
            <w:right w:val="none" w:sz="0" w:space="0" w:color="auto"/>
          </w:divBdr>
        </w:div>
        <w:div w:id="1000163502">
          <w:marLeft w:val="480"/>
          <w:marRight w:val="0"/>
          <w:marTop w:val="0"/>
          <w:marBottom w:val="0"/>
          <w:divBdr>
            <w:top w:val="none" w:sz="0" w:space="0" w:color="auto"/>
            <w:left w:val="none" w:sz="0" w:space="0" w:color="auto"/>
            <w:bottom w:val="none" w:sz="0" w:space="0" w:color="auto"/>
            <w:right w:val="none" w:sz="0" w:space="0" w:color="auto"/>
          </w:divBdr>
        </w:div>
        <w:div w:id="1763916082">
          <w:marLeft w:val="480"/>
          <w:marRight w:val="0"/>
          <w:marTop w:val="0"/>
          <w:marBottom w:val="0"/>
          <w:divBdr>
            <w:top w:val="none" w:sz="0" w:space="0" w:color="auto"/>
            <w:left w:val="none" w:sz="0" w:space="0" w:color="auto"/>
            <w:bottom w:val="none" w:sz="0" w:space="0" w:color="auto"/>
            <w:right w:val="none" w:sz="0" w:space="0" w:color="auto"/>
          </w:divBdr>
        </w:div>
        <w:div w:id="1456758229">
          <w:marLeft w:val="480"/>
          <w:marRight w:val="0"/>
          <w:marTop w:val="0"/>
          <w:marBottom w:val="0"/>
          <w:divBdr>
            <w:top w:val="none" w:sz="0" w:space="0" w:color="auto"/>
            <w:left w:val="none" w:sz="0" w:space="0" w:color="auto"/>
            <w:bottom w:val="none" w:sz="0" w:space="0" w:color="auto"/>
            <w:right w:val="none" w:sz="0" w:space="0" w:color="auto"/>
          </w:divBdr>
        </w:div>
        <w:div w:id="1283881617">
          <w:marLeft w:val="480"/>
          <w:marRight w:val="0"/>
          <w:marTop w:val="0"/>
          <w:marBottom w:val="0"/>
          <w:divBdr>
            <w:top w:val="none" w:sz="0" w:space="0" w:color="auto"/>
            <w:left w:val="none" w:sz="0" w:space="0" w:color="auto"/>
            <w:bottom w:val="none" w:sz="0" w:space="0" w:color="auto"/>
            <w:right w:val="none" w:sz="0" w:space="0" w:color="auto"/>
          </w:divBdr>
        </w:div>
        <w:div w:id="921448085">
          <w:marLeft w:val="480"/>
          <w:marRight w:val="0"/>
          <w:marTop w:val="0"/>
          <w:marBottom w:val="0"/>
          <w:divBdr>
            <w:top w:val="none" w:sz="0" w:space="0" w:color="auto"/>
            <w:left w:val="none" w:sz="0" w:space="0" w:color="auto"/>
            <w:bottom w:val="none" w:sz="0" w:space="0" w:color="auto"/>
            <w:right w:val="none" w:sz="0" w:space="0" w:color="auto"/>
          </w:divBdr>
        </w:div>
        <w:div w:id="572742041">
          <w:marLeft w:val="480"/>
          <w:marRight w:val="0"/>
          <w:marTop w:val="0"/>
          <w:marBottom w:val="0"/>
          <w:divBdr>
            <w:top w:val="none" w:sz="0" w:space="0" w:color="auto"/>
            <w:left w:val="none" w:sz="0" w:space="0" w:color="auto"/>
            <w:bottom w:val="none" w:sz="0" w:space="0" w:color="auto"/>
            <w:right w:val="none" w:sz="0" w:space="0" w:color="auto"/>
          </w:divBdr>
        </w:div>
        <w:div w:id="1626304590">
          <w:marLeft w:val="480"/>
          <w:marRight w:val="0"/>
          <w:marTop w:val="0"/>
          <w:marBottom w:val="0"/>
          <w:divBdr>
            <w:top w:val="none" w:sz="0" w:space="0" w:color="auto"/>
            <w:left w:val="none" w:sz="0" w:space="0" w:color="auto"/>
            <w:bottom w:val="none" w:sz="0" w:space="0" w:color="auto"/>
            <w:right w:val="none" w:sz="0" w:space="0" w:color="auto"/>
          </w:divBdr>
        </w:div>
        <w:div w:id="1994604050">
          <w:marLeft w:val="480"/>
          <w:marRight w:val="0"/>
          <w:marTop w:val="0"/>
          <w:marBottom w:val="0"/>
          <w:divBdr>
            <w:top w:val="none" w:sz="0" w:space="0" w:color="auto"/>
            <w:left w:val="none" w:sz="0" w:space="0" w:color="auto"/>
            <w:bottom w:val="none" w:sz="0" w:space="0" w:color="auto"/>
            <w:right w:val="none" w:sz="0" w:space="0" w:color="auto"/>
          </w:divBdr>
        </w:div>
        <w:div w:id="1518620327">
          <w:marLeft w:val="480"/>
          <w:marRight w:val="0"/>
          <w:marTop w:val="0"/>
          <w:marBottom w:val="0"/>
          <w:divBdr>
            <w:top w:val="none" w:sz="0" w:space="0" w:color="auto"/>
            <w:left w:val="none" w:sz="0" w:space="0" w:color="auto"/>
            <w:bottom w:val="none" w:sz="0" w:space="0" w:color="auto"/>
            <w:right w:val="none" w:sz="0" w:space="0" w:color="auto"/>
          </w:divBdr>
        </w:div>
        <w:div w:id="73094604">
          <w:marLeft w:val="480"/>
          <w:marRight w:val="0"/>
          <w:marTop w:val="0"/>
          <w:marBottom w:val="0"/>
          <w:divBdr>
            <w:top w:val="none" w:sz="0" w:space="0" w:color="auto"/>
            <w:left w:val="none" w:sz="0" w:space="0" w:color="auto"/>
            <w:bottom w:val="none" w:sz="0" w:space="0" w:color="auto"/>
            <w:right w:val="none" w:sz="0" w:space="0" w:color="auto"/>
          </w:divBdr>
        </w:div>
        <w:div w:id="663820729">
          <w:marLeft w:val="480"/>
          <w:marRight w:val="0"/>
          <w:marTop w:val="0"/>
          <w:marBottom w:val="0"/>
          <w:divBdr>
            <w:top w:val="none" w:sz="0" w:space="0" w:color="auto"/>
            <w:left w:val="none" w:sz="0" w:space="0" w:color="auto"/>
            <w:bottom w:val="none" w:sz="0" w:space="0" w:color="auto"/>
            <w:right w:val="none" w:sz="0" w:space="0" w:color="auto"/>
          </w:divBdr>
        </w:div>
        <w:div w:id="1517962664">
          <w:marLeft w:val="480"/>
          <w:marRight w:val="0"/>
          <w:marTop w:val="0"/>
          <w:marBottom w:val="0"/>
          <w:divBdr>
            <w:top w:val="none" w:sz="0" w:space="0" w:color="auto"/>
            <w:left w:val="none" w:sz="0" w:space="0" w:color="auto"/>
            <w:bottom w:val="none" w:sz="0" w:space="0" w:color="auto"/>
            <w:right w:val="none" w:sz="0" w:space="0" w:color="auto"/>
          </w:divBdr>
        </w:div>
        <w:div w:id="1724061045">
          <w:marLeft w:val="480"/>
          <w:marRight w:val="0"/>
          <w:marTop w:val="0"/>
          <w:marBottom w:val="0"/>
          <w:divBdr>
            <w:top w:val="none" w:sz="0" w:space="0" w:color="auto"/>
            <w:left w:val="none" w:sz="0" w:space="0" w:color="auto"/>
            <w:bottom w:val="none" w:sz="0" w:space="0" w:color="auto"/>
            <w:right w:val="none" w:sz="0" w:space="0" w:color="auto"/>
          </w:divBdr>
        </w:div>
        <w:div w:id="736515919">
          <w:marLeft w:val="480"/>
          <w:marRight w:val="0"/>
          <w:marTop w:val="0"/>
          <w:marBottom w:val="0"/>
          <w:divBdr>
            <w:top w:val="none" w:sz="0" w:space="0" w:color="auto"/>
            <w:left w:val="none" w:sz="0" w:space="0" w:color="auto"/>
            <w:bottom w:val="none" w:sz="0" w:space="0" w:color="auto"/>
            <w:right w:val="none" w:sz="0" w:space="0" w:color="auto"/>
          </w:divBdr>
        </w:div>
        <w:div w:id="631523414">
          <w:marLeft w:val="480"/>
          <w:marRight w:val="0"/>
          <w:marTop w:val="0"/>
          <w:marBottom w:val="0"/>
          <w:divBdr>
            <w:top w:val="none" w:sz="0" w:space="0" w:color="auto"/>
            <w:left w:val="none" w:sz="0" w:space="0" w:color="auto"/>
            <w:bottom w:val="none" w:sz="0" w:space="0" w:color="auto"/>
            <w:right w:val="none" w:sz="0" w:space="0" w:color="auto"/>
          </w:divBdr>
        </w:div>
        <w:div w:id="474613702">
          <w:marLeft w:val="480"/>
          <w:marRight w:val="0"/>
          <w:marTop w:val="0"/>
          <w:marBottom w:val="0"/>
          <w:divBdr>
            <w:top w:val="none" w:sz="0" w:space="0" w:color="auto"/>
            <w:left w:val="none" w:sz="0" w:space="0" w:color="auto"/>
            <w:bottom w:val="none" w:sz="0" w:space="0" w:color="auto"/>
            <w:right w:val="none" w:sz="0" w:space="0" w:color="auto"/>
          </w:divBdr>
        </w:div>
        <w:div w:id="1217356273">
          <w:marLeft w:val="480"/>
          <w:marRight w:val="0"/>
          <w:marTop w:val="0"/>
          <w:marBottom w:val="0"/>
          <w:divBdr>
            <w:top w:val="none" w:sz="0" w:space="0" w:color="auto"/>
            <w:left w:val="none" w:sz="0" w:space="0" w:color="auto"/>
            <w:bottom w:val="none" w:sz="0" w:space="0" w:color="auto"/>
            <w:right w:val="none" w:sz="0" w:space="0" w:color="auto"/>
          </w:divBdr>
        </w:div>
        <w:div w:id="1980457248">
          <w:marLeft w:val="480"/>
          <w:marRight w:val="0"/>
          <w:marTop w:val="0"/>
          <w:marBottom w:val="0"/>
          <w:divBdr>
            <w:top w:val="none" w:sz="0" w:space="0" w:color="auto"/>
            <w:left w:val="none" w:sz="0" w:space="0" w:color="auto"/>
            <w:bottom w:val="none" w:sz="0" w:space="0" w:color="auto"/>
            <w:right w:val="none" w:sz="0" w:space="0" w:color="auto"/>
          </w:divBdr>
        </w:div>
        <w:div w:id="503593321">
          <w:marLeft w:val="480"/>
          <w:marRight w:val="0"/>
          <w:marTop w:val="0"/>
          <w:marBottom w:val="0"/>
          <w:divBdr>
            <w:top w:val="none" w:sz="0" w:space="0" w:color="auto"/>
            <w:left w:val="none" w:sz="0" w:space="0" w:color="auto"/>
            <w:bottom w:val="none" w:sz="0" w:space="0" w:color="auto"/>
            <w:right w:val="none" w:sz="0" w:space="0" w:color="auto"/>
          </w:divBdr>
        </w:div>
        <w:div w:id="326596439">
          <w:marLeft w:val="480"/>
          <w:marRight w:val="0"/>
          <w:marTop w:val="0"/>
          <w:marBottom w:val="0"/>
          <w:divBdr>
            <w:top w:val="none" w:sz="0" w:space="0" w:color="auto"/>
            <w:left w:val="none" w:sz="0" w:space="0" w:color="auto"/>
            <w:bottom w:val="none" w:sz="0" w:space="0" w:color="auto"/>
            <w:right w:val="none" w:sz="0" w:space="0" w:color="auto"/>
          </w:divBdr>
        </w:div>
        <w:div w:id="9765">
          <w:marLeft w:val="480"/>
          <w:marRight w:val="0"/>
          <w:marTop w:val="0"/>
          <w:marBottom w:val="0"/>
          <w:divBdr>
            <w:top w:val="none" w:sz="0" w:space="0" w:color="auto"/>
            <w:left w:val="none" w:sz="0" w:space="0" w:color="auto"/>
            <w:bottom w:val="none" w:sz="0" w:space="0" w:color="auto"/>
            <w:right w:val="none" w:sz="0" w:space="0" w:color="auto"/>
          </w:divBdr>
        </w:div>
        <w:div w:id="1550797489">
          <w:marLeft w:val="480"/>
          <w:marRight w:val="0"/>
          <w:marTop w:val="0"/>
          <w:marBottom w:val="0"/>
          <w:divBdr>
            <w:top w:val="none" w:sz="0" w:space="0" w:color="auto"/>
            <w:left w:val="none" w:sz="0" w:space="0" w:color="auto"/>
            <w:bottom w:val="none" w:sz="0" w:space="0" w:color="auto"/>
            <w:right w:val="none" w:sz="0" w:space="0" w:color="auto"/>
          </w:divBdr>
        </w:div>
        <w:div w:id="183566654">
          <w:marLeft w:val="480"/>
          <w:marRight w:val="0"/>
          <w:marTop w:val="0"/>
          <w:marBottom w:val="0"/>
          <w:divBdr>
            <w:top w:val="none" w:sz="0" w:space="0" w:color="auto"/>
            <w:left w:val="none" w:sz="0" w:space="0" w:color="auto"/>
            <w:bottom w:val="none" w:sz="0" w:space="0" w:color="auto"/>
            <w:right w:val="none" w:sz="0" w:space="0" w:color="auto"/>
          </w:divBdr>
        </w:div>
        <w:div w:id="885531972">
          <w:marLeft w:val="480"/>
          <w:marRight w:val="0"/>
          <w:marTop w:val="0"/>
          <w:marBottom w:val="0"/>
          <w:divBdr>
            <w:top w:val="none" w:sz="0" w:space="0" w:color="auto"/>
            <w:left w:val="none" w:sz="0" w:space="0" w:color="auto"/>
            <w:bottom w:val="none" w:sz="0" w:space="0" w:color="auto"/>
            <w:right w:val="none" w:sz="0" w:space="0" w:color="auto"/>
          </w:divBdr>
        </w:div>
        <w:div w:id="1133525228">
          <w:marLeft w:val="480"/>
          <w:marRight w:val="0"/>
          <w:marTop w:val="0"/>
          <w:marBottom w:val="0"/>
          <w:divBdr>
            <w:top w:val="none" w:sz="0" w:space="0" w:color="auto"/>
            <w:left w:val="none" w:sz="0" w:space="0" w:color="auto"/>
            <w:bottom w:val="none" w:sz="0" w:space="0" w:color="auto"/>
            <w:right w:val="none" w:sz="0" w:space="0" w:color="auto"/>
          </w:divBdr>
        </w:div>
        <w:div w:id="1429885016">
          <w:marLeft w:val="480"/>
          <w:marRight w:val="0"/>
          <w:marTop w:val="0"/>
          <w:marBottom w:val="0"/>
          <w:divBdr>
            <w:top w:val="none" w:sz="0" w:space="0" w:color="auto"/>
            <w:left w:val="none" w:sz="0" w:space="0" w:color="auto"/>
            <w:bottom w:val="none" w:sz="0" w:space="0" w:color="auto"/>
            <w:right w:val="none" w:sz="0" w:space="0" w:color="auto"/>
          </w:divBdr>
        </w:div>
        <w:div w:id="1814329166">
          <w:marLeft w:val="480"/>
          <w:marRight w:val="0"/>
          <w:marTop w:val="0"/>
          <w:marBottom w:val="0"/>
          <w:divBdr>
            <w:top w:val="none" w:sz="0" w:space="0" w:color="auto"/>
            <w:left w:val="none" w:sz="0" w:space="0" w:color="auto"/>
            <w:bottom w:val="none" w:sz="0" w:space="0" w:color="auto"/>
            <w:right w:val="none" w:sz="0" w:space="0" w:color="auto"/>
          </w:divBdr>
        </w:div>
        <w:div w:id="453401844">
          <w:marLeft w:val="480"/>
          <w:marRight w:val="0"/>
          <w:marTop w:val="0"/>
          <w:marBottom w:val="0"/>
          <w:divBdr>
            <w:top w:val="none" w:sz="0" w:space="0" w:color="auto"/>
            <w:left w:val="none" w:sz="0" w:space="0" w:color="auto"/>
            <w:bottom w:val="none" w:sz="0" w:space="0" w:color="auto"/>
            <w:right w:val="none" w:sz="0" w:space="0" w:color="auto"/>
          </w:divBdr>
        </w:div>
        <w:div w:id="305747899">
          <w:marLeft w:val="480"/>
          <w:marRight w:val="0"/>
          <w:marTop w:val="0"/>
          <w:marBottom w:val="0"/>
          <w:divBdr>
            <w:top w:val="none" w:sz="0" w:space="0" w:color="auto"/>
            <w:left w:val="none" w:sz="0" w:space="0" w:color="auto"/>
            <w:bottom w:val="none" w:sz="0" w:space="0" w:color="auto"/>
            <w:right w:val="none" w:sz="0" w:space="0" w:color="auto"/>
          </w:divBdr>
        </w:div>
        <w:div w:id="1381438694">
          <w:marLeft w:val="480"/>
          <w:marRight w:val="0"/>
          <w:marTop w:val="0"/>
          <w:marBottom w:val="0"/>
          <w:divBdr>
            <w:top w:val="none" w:sz="0" w:space="0" w:color="auto"/>
            <w:left w:val="none" w:sz="0" w:space="0" w:color="auto"/>
            <w:bottom w:val="none" w:sz="0" w:space="0" w:color="auto"/>
            <w:right w:val="none" w:sz="0" w:space="0" w:color="auto"/>
          </w:divBdr>
        </w:div>
        <w:div w:id="1546986276">
          <w:marLeft w:val="480"/>
          <w:marRight w:val="0"/>
          <w:marTop w:val="0"/>
          <w:marBottom w:val="0"/>
          <w:divBdr>
            <w:top w:val="none" w:sz="0" w:space="0" w:color="auto"/>
            <w:left w:val="none" w:sz="0" w:space="0" w:color="auto"/>
            <w:bottom w:val="none" w:sz="0" w:space="0" w:color="auto"/>
            <w:right w:val="none" w:sz="0" w:space="0" w:color="auto"/>
          </w:divBdr>
        </w:div>
        <w:div w:id="592402512">
          <w:marLeft w:val="480"/>
          <w:marRight w:val="0"/>
          <w:marTop w:val="0"/>
          <w:marBottom w:val="0"/>
          <w:divBdr>
            <w:top w:val="none" w:sz="0" w:space="0" w:color="auto"/>
            <w:left w:val="none" w:sz="0" w:space="0" w:color="auto"/>
            <w:bottom w:val="none" w:sz="0" w:space="0" w:color="auto"/>
            <w:right w:val="none" w:sz="0" w:space="0" w:color="auto"/>
          </w:divBdr>
        </w:div>
        <w:div w:id="140469663">
          <w:marLeft w:val="480"/>
          <w:marRight w:val="0"/>
          <w:marTop w:val="0"/>
          <w:marBottom w:val="0"/>
          <w:divBdr>
            <w:top w:val="none" w:sz="0" w:space="0" w:color="auto"/>
            <w:left w:val="none" w:sz="0" w:space="0" w:color="auto"/>
            <w:bottom w:val="none" w:sz="0" w:space="0" w:color="auto"/>
            <w:right w:val="none" w:sz="0" w:space="0" w:color="auto"/>
          </w:divBdr>
        </w:div>
        <w:div w:id="661347891">
          <w:marLeft w:val="480"/>
          <w:marRight w:val="0"/>
          <w:marTop w:val="0"/>
          <w:marBottom w:val="0"/>
          <w:divBdr>
            <w:top w:val="none" w:sz="0" w:space="0" w:color="auto"/>
            <w:left w:val="none" w:sz="0" w:space="0" w:color="auto"/>
            <w:bottom w:val="none" w:sz="0" w:space="0" w:color="auto"/>
            <w:right w:val="none" w:sz="0" w:space="0" w:color="auto"/>
          </w:divBdr>
        </w:div>
        <w:div w:id="2050107224">
          <w:marLeft w:val="480"/>
          <w:marRight w:val="0"/>
          <w:marTop w:val="0"/>
          <w:marBottom w:val="0"/>
          <w:divBdr>
            <w:top w:val="none" w:sz="0" w:space="0" w:color="auto"/>
            <w:left w:val="none" w:sz="0" w:space="0" w:color="auto"/>
            <w:bottom w:val="none" w:sz="0" w:space="0" w:color="auto"/>
            <w:right w:val="none" w:sz="0" w:space="0" w:color="auto"/>
          </w:divBdr>
        </w:div>
        <w:div w:id="1966693524">
          <w:marLeft w:val="480"/>
          <w:marRight w:val="0"/>
          <w:marTop w:val="0"/>
          <w:marBottom w:val="0"/>
          <w:divBdr>
            <w:top w:val="none" w:sz="0" w:space="0" w:color="auto"/>
            <w:left w:val="none" w:sz="0" w:space="0" w:color="auto"/>
            <w:bottom w:val="none" w:sz="0" w:space="0" w:color="auto"/>
            <w:right w:val="none" w:sz="0" w:space="0" w:color="auto"/>
          </w:divBdr>
        </w:div>
        <w:div w:id="753824901">
          <w:marLeft w:val="480"/>
          <w:marRight w:val="0"/>
          <w:marTop w:val="0"/>
          <w:marBottom w:val="0"/>
          <w:divBdr>
            <w:top w:val="none" w:sz="0" w:space="0" w:color="auto"/>
            <w:left w:val="none" w:sz="0" w:space="0" w:color="auto"/>
            <w:bottom w:val="none" w:sz="0" w:space="0" w:color="auto"/>
            <w:right w:val="none" w:sz="0" w:space="0" w:color="auto"/>
          </w:divBdr>
        </w:div>
        <w:div w:id="827093648">
          <w:marLeft w:val="480"/>
          <w:marRight w:val="0"/>
          <w:marTop w:val="0"/>
          <w:marBottom w:val="0"/>
          <w:divBdr>
            <w:top w:val="none" w:sz="0" w:space="0" w:color="auto"/>
            <w:left w:val="none" w:sz="0" w:space="0" w:color="auto"/>
            <w:bottom w:val="none" w:sz="0" w:space="0" w:color="auto"/>
            <w:right w:val="none" w:sz="0" w:space="0" w:color="auto"/>
          </w:divBdr>
        </w:div>
        <w:div w:id="593830835">
          <w:marLeft w:val="480"/>
          <w:marRight w:val="0"/>
          <w:marTop w:val="0"/>
          <w:marBottom w:val="0"/>
          <w:divBdr>
            <w:top w:val="none" w:sz="0" w:space="0" w:color="auto"/>
            <w:left w:val="none" w:sz="0" w:space="0" w:color="auto"/>
            <w:bottom w:val="none" w:sz="0" w:space="0" w:color="auto"/>
            <w:right w:val="none" w:sz="0" w:space="0" w:color="auto"/>
          </w:divBdr>
        </w:div>
        <w:div w:id="634481903">
          <w:marLeft w:val="480"/>
          <w:marRight w:val="0"/>
          <w:marTop w:val="0"/>
          <w:marBottom w:val="0"/>
          <w:divBdr>
            <w:top w:val="none" w:sz="0" w:space="0" w:color="auto"/>
            <w:left w:val="none" w:sz="0" w:space="0" w:color="auto"/>
            <w:bottom w:val="none" w:sz="0" w:space="0" w:color="auto"/>
            <w:right w:val="none" w:sz="0" w:space="0" w:color="auto"/>
          </w:divBdr>
        </w:div>
        <w:div w:id="895358331">
          <w:marLeft w:val="480"/>
          <w:marRight w:val="0"/>
          <w:marTop w:val="0"/>
          <w:marBottom w:val="0"/>
          <w:divBdr>
            <w:top w:val="none" w:sz="0" w:space="0" w:color="auto"/>
            <w:left w:val="none" w:sz="0" w:space="0" w:color="auto"/>
            <w:bottom w:val="none" w:sz="0" w:space="0" w:color="auto"/>
            <w:right w:val="none" w:sz="0" w:space="0" w:color="auto"/>
          </w:divBdr>
        </w:div>
        <w:div w:id="596409529">
          <w:marLeft w:val="480"/>
          <w:marRight w:val="0"/>
          <w:marTop w:val="0"/>
          <w:marBottom w:val="0"/>
          <w:divBdr>
            <w:top w:val="none" w:sz="0" w:space="0" w:color="auto"/>
            <w:left w:val="none" w:sz="0" w:space="0" w:color="auto"/>
            <w:bottom w:val="none" w:sz="0" w:space="0" w:color="auto"/>
            <w:right w:val="none" w:sz="0" w:space="0" w:color="auto"/>
          </w:divBdr>
        </w:div>
        <w:div w:id="1883974931">
          <w:marLeft w:val="480"/>
          <w:marRight w:val="0"/>
          <w:marTop w:val="0"/>
          <w:marBottom w:val="0"/>
          <w:divBdr>
            <w:top w:val="none" w:sz="0" w:space="0" w:color="auto"/>
            <w:left w:val="none" w:sz="0" w:space="0" w:color="auto"/>
            <w:bottom w:val="none" w:sz="0" w:space="0" w:color="auto"/>
            <w:right w:val="none" w:sz="0" w:space="0" w:color="auto"/>
          </w:divBdr>
        </w:div>
        <w:div w:id="1048069050">
          <w:marLeft w:val="480"/>
          <w:marRight w:val="0"/>
          <w:marTop w:val="0"/>
          <w:marBottom w:val="0"/>
          <w:divBdr>
            <w:top w:val="none" w:sz="0" w:space="0" w:color="auto"/>
            <w:left w:val="none" w:sz="0" w:space="0" w:color="auto"/>
            <w:bottom w:val="none" w:sz="0" w:space="0" w:color="auto"/>
            <w:right w:val="none" w:sz="0" w:space="0" w:color="auto"/>
          </w:divBdr>
        </w:div>
        <w:div w:id="1591430763">
          <w:marLeft w:val="480"/>
          <w:marRight w:val="0"/>
          <w:marTop w:val="0"/>
          <w:marBottom w:val="0"/>
          <w:divBdr>
            <w:top w:val="none" w:sz="0" w:space="0" w:color="auto"/>
            <w:left w:val="none" w:sz="0" w:space="0" w:color="auto"/>
            <w:bottom w:val="none" w:sz="0" w:space="0" w:color="auto"/>
            <w:right w:val="none" w:sz="0" w:space="0" w:color="auto"/>
          </w:divBdr>
        </w:div>
        <w:div w:id="219680695">
          <w:marLeft w:val="480"/>
          <w:marRight w:val="0"/>
          <w:marTop w:val="0"/>
          <w:marBottom w:val="0"/>
          <w:divBdr>
            <w:top w:val="none" w:sz="0" w:space="0" w:color="auto"/>
            <w:left w:val="none" w:sz="0" w:space="0" w:color="auto"/>
            <w:bottom w:val="none" w:sz="0" w:space="0" w:color="auto"/>
            <w:right w:val="none" w:sz="0" w:space="0" w:color="auto"/>
          </w:divBdr>
        </w:div>
        <w:div w:id="1962765168">
          <w:marLeft w:val="480"/>
          <w:marRight w:val="0"/>
          <w:marTop w:val="0"/>
          <w:marBottom w:val="0"/>
          <w:divBdr>
            <w:top w:val="none" w:sz="0" w:space="0" w:color="auto"/>
            <w:left w:val="none" w:sz="0" w:space="0" w:color="auto"/>
            <w:bottom w:val="none" w:sz="0" w:space="0" w:color="auto"/>
            <w:right w:val="none" w:sz="0" w:space="0" w:color="auto"/>
          </w:divBdr>
        </w:div>
        <w:div w:id="1479611016">
          <w:marLeft w:val="480"/>
          <w:marRight w:val="0"/>
          <w:marTop w:val="0"/>
          <w:marBottom w:val="0"/>
          <w:divBdr>
            <w:top w:val="none" w:sz="0" w:space="0" w:color="auto"/>
            <w:left w:val="none" w:sz="0" w:space="0" w:color="auto"/>
            <w:bottom w:val="none" w:sz="0" w:space="0" w:color="auto"/>
            <w:right w:val="none" w:sz="0" w:space="0" w:color="auto"/>
          </w:divBdr>
        </w:div>
        <w:div w:id="1716273750">
          <w:marLeft w:val="480"/>
          <w:marRight w:val="0"/>
          <w:marTop w:val="0"/>
          <w:marBottom w:val="0"/>
          <w:divBdr>
            <w:top w:val="none" w:sz="0" w:space="0" w:color="auto"/>
            <w:left w:val="none" w:sz="0" w:space="0" w:color="auto"/>
            <w:bottom w:val="none" w:sz="0" w:space="0" w:color="auto"/>
            <w:right w:val="none" w:sz="0" w:space="0" w:color="auto"/>
          </w:divBdr>
        </w:div>
        <w:div w:id="1981035568">
          <w:marLeft w:val="480"/>
          <w:marRight w:val="0"/>
          <w:marTop w:val="0"/>
          <w:marBottom w:val="0"/>
          <w:divBdr>
            <w:top w:val="none" w:sz="0" w:space="0" w:color="auto"/>
            <w:left w:val="none" w:sz="0" w:space="0" w:color="auto"/>
            <w:bottom w:val="none" w:sz="0" w:space="0" w:color="auto"/>
            <w:right w:val="none" w:sz="0" w:space="0" w:color="auto"/>
          </w:divBdr>
        </w:div>
        <w:div w:id="770706861">
          <w:marLeft w:val="480"/>
          <w:marRight w:val="0"/>
          <w:marTop w:val="0"/>
          <w:marBottom w:val="0"/>
          <w:divBdr>
            <w:top w:val="none" w:sz="0" w:space="0" w:color="auto"/>
            <w:left w:val="none" w:sz="0" w:space="0" w:color="auto"/>
            <w:bottom w:val="none" w:sz="0" w:space="0" w:color="auto"/>
            <w:right w:val="none" w:sz="0" w:space="0" w:color="auto"/>
          </w:divBdr>
        </w:div>
        <w:div w:id="534386348">
          <w:marLeft w:val="480"/>
          <w:marRight w:val="0"/>
          <w:marTop w:val="0"/>
          <w:marBottom w:val="0"/>
          <w:divBdr>
            <w:top w:val="none" w:sz="0" w:space="0" w:color="auto"/>
            <w:left w:val="none" w:sz="0" w:space="0" w:color="auto"/>
            <w:bottom w:val="none" w:sz="0" w:space="0" w:color="auto"/>
            <w:right w:val="none" w:sz="0" w:space="0" w:color="auto"/>
          </w:divBdr>
        </w:div>
        <w:div w:id="1396319443">
          <w:marLeft w:val="480"/>
          <w:marRight w:val="0"/>
          <w:marTop w:val="0"/>
          <w:marBottom w:val="0"/>
          <w:divBdr>
            <w:top w:val="none" w:sz="0" w:space="0" w:color="auto"/>
            <w:left w:val="none" w:sz="0" w:space="0" w:color="auto"/>
            <w:bottom w:val="none" w:sz="0" w:space="0" w:color="auto"/>
            <w:right w:val="none" w:sz="0" w:space="0" w:color="auto"/>
          </w:divBdr>
        </w:div>
        <w:div w:id="974066958">
          <w:marLeft w:val="480"/>
          <w:marRight w:val="0"/>
          <w:marTop w:val="0"/>
          <w:marBottom w:val="0"/>
          <w:divBdr>
            <w:top w:val="none" w:sz="0" w:space="0" w:color="auto"/>
            <w:left w:val="none" w:sz="0" w:space="0" w:color="auto"/>
            <w:bottom w:val="none" w:sz="0" w:space="0" w:color="auto"/>
            <w:right w:val="none" w:sz="0" w:space="0" w:color="auto"/>
          </w:divBdr>
        </w:div>
        <w:div w:id="1472554310">
          <w:marLeft w:val="480"/>
          <w:marRight w:val="0"/>
          <w:marTop w:val="0"/>
          <w:marBottom w:val="0"/>
          <w:divBdr>
            <w:top w:val="none" w:sz="0" w:space="0" w:color="auto"/>
            <w:left w:val="none" w:sz="0" w:space="0" w:color="auto"/>
            <w:bottom w:val="none" w:sz="0" w:space="0" w:color="auto"/>
            <w:right w:val="none" w:sz="0" w:space="0" w:color="auto"/>
          </w:divBdr>
        </w:div>
        <w:div w:id="1501658767">
          <w:marLeft w:val="480"/>
          <w:marRight w:val="0"/>
          <w:marTop w:val="0"/>
          <w:marBottom w:val="0"/>
          <w:divBdr>
            <w:top w:val="none" w:sz="0" w:space="0" w:color="auto"/>
            <w:left w:val="none" w:sz="0" w:space="0" w:color="auto"/>
            <w:bottom w:val="none" w:sz="0" w:space="0" w:color="auto"/>
            <w:right w:val="none" w:sz="0" w:space="0" w:color="auto"/>
          </w:divBdr>
        </w:div>
        <w:div w:id="1799372668">
          <w:marLeft w:val="480"/>
          <w:marRight w:val="0"/>
          <w:marTop w:val="0"/>
          <w:marBottom w:val="0"/>
          <w:divBdr>
            <w:top w:val="none" w:sz="0" w:space="0" w:color="auto"/>
            <w:left w:val="none" w:sz="0" w:space="0" w:color="auto"/>
            <w:bottom w:val="none" w:sz="0" w:space="0" w:color="auto"/>
            <w:right w:val="none" w:sz="0" w:space="0" w:color="auto"/>
          </w:divBdr>
        </w:div>
        <w:div w:id="86929234">
          <w:marLeft w:val="480"/>
          <w:marRight w:val="0"/>
          <w:marTop w:val="0"/>
          <w:marBottom w:val="0"/>
          <w:divBdr>
            <w:top w:val="none" w:sz="0" w:space="0" w:color="auto"/>
            <w:left w:val="none" w:sz="0" w:space="0" w:color="auto"/>
            <w:bottom w:val="none" w:sz="0" w:space="0" w:color="auto"/>
            <w:right w:val="none" w:sz="0" w:space="0" w:color="auto"/>
          </w:divBdr>
        </w:div>
        <w:div w:id="1232354078">
          <w:marLeft w:val="480"/>
          <w:marRight w:val="0"/>
          <w:marTop w:val="0"/>
          <w:marBottom w:val="0"/>
          <w:divBdr>
            <w:top w:val="none" w:sz="0" w:space="0" w:color="auto"/>
            <w:left w:val="none" w:sz="0" w:space="0" w:color="auto"/>
            <w:bottom w:val="none" w:sz="0" w:space="0" w:color="auto"/>
            <w:right w:val="none" w:sz="0" w:space="0" w:color="auto"/>
          </w:divBdr>
        </w:div>
        <w:div w:id="14430604">
          <w:marLeft w:val="480"/>
          <w:marRight w:val="0"/>
          <w:marTop w:val="0"/>
          <w:marBottom w:val="0"/>
          <w:divBdr>
            <w:top w:val="none" w:sz="0" w:space="0" w:color="auto"/>
            <w:left w:val="none" w:sz="0" w:space="0" w:color="auto"/>
            <w:bottom w:val="none" w:sz="0" w:space="0" w:color="auto"/>
            <w:right w:val="none" w:sz="0" w:space="0" w:color="auto"/>
          </w:divBdr>
        </w:div>
        <w:div w:id="1755010704">
          <w:marLeft w:val="480"/>
          <w:marRight w:val="0"/>
          <w:marTop w:val="0"/>
          <w:marBottom w:val="0"/>
          <w:divBdr>
            <w:top w:val="none" w:sz="0" w:space="0" w:color="auto"/>
            <w:left w:val="none" w:sz="0" w:space="0" w:color="auto"/>
            <w:bottom w:val="none" w:sz="0" w:space="0" w:color="auto"/>
            <w:right w:val="none" w:sz="0" w:space="0" w:color="auto"/>
          </w:divBdr>
        </w:div>
        <w:div w:id="1646856227">
          <w:marLeft w:val="480"/>
          <w:marRight w:val="0"/>
          <w:marTop w:val="0"/>
          <w:marBottom w:val="0"/>
          <w:divBdr>
            <w:top w:val="none" w:sz="0" w:space="0" w:color="auto"/>
            <w:left w:val="none" w:sz="0" w:space="0" w:color="auto"/>
            <w:bottom w:val="none" w:sz="0" w:space="0" w:color="auto"/>
            <w:right w:val="none" w:sz="0" w:space="0" w:color="auto"/>
          </w:divBdr>
        </w:div>
        <w:div w:id="501165830">
          <w:marLeft w:val="480"/>
          <w:marRight w:val="0"/>
          <w:marTop w:val="0"/>
          <w:marBottom w:val="0"/>
          <w:divBdr>
            <w:top w:val="none" w:sz="0" w:space="0" w:color="auto"/>
            <w:left w:val="none" w:sz="0" w:space="0" w:color="auto"/>
            <w:bottom w:val="none" w:sz="0" w:space="0" w:color="auto"/>
            <w:right w:val="none" w:sz="0" w:space="0" w:color="auto"/>
          </w:divBdr>
        </w:div>
        <w:div w:id="2146314509">
          <w:marLeft w:val="480"/>
          <w:marRight w:val="0"/>
          <w:marTop w:val="0"/>
          <w:marBottom w:val="0"/>
          <w:divBdr>
            <w:top w:val="none" w:sz="0" w:space="0" w:color="auto"/>
            <w:left w:val="none" w:sz="0" w:space="0" w:color="auto"/>
            <w:bottom w:val="none" w:sz="0" w:space="0" w:color="auto"/>
            <w:right w:val="none" w:sz="0" w:space="0" w:color="auto"/>
          </w:divBdr>
        </w:div>
        <w:div w:id="1656451643">
          <w:marLeft w:val="480"/>
          <w:marRight w:val="0"/>
          <w:marTop w:val="0"/>
          <w:marBottom w:val="0"/>
          <w:divBdr>
            <w:top w:val="none" w:sz="0" w:space="0" w:color="auto"/>
            <w:left w:val="none" w:sz="0" w:space="0" w:color="auto"/>
            <w:bottom w:val="none" w:sz="0" w:space="0" w:color="auto"/>
            <w:right w:val="none" w:sz="0" w:space="0" w:color="auto"/>
          </w:divBdr>
        </w:div>
        <w:div w:id="1738242393">
          <w:marLeft w:val="480"/>
          <w:marRight w:val="0"/>
          <w:marTop w:val="0"/>
          <w:marBottom w:val="0"/>
          <w:divBdr>
            <w:top w:val="none" w:sz="0" w:space="0" w:color="auto"/>
            <w:left w:val="none" w:sz="0" w:space="0" w:color="auto"/>
            <w:bottom w:val="none" w:sz="0" w:space="0" w:color="auto"/>
            <w:right w:val="none" w:sz="0" w:space="0" w:color="auto"/>
          </w:divBdr>
        </w:div>
        <w:div w:id="1968968021">
          <w:marLeft w:val="480"/>
          <w:marRight w:val="0"/>
          <w:marTop w:val="0"/>
          <w:marBottom w:val="0"/>
          <w:divBdr>
            <w:top w:val="none" w:sz="0" w:space="0" w:color="auto"/>
            <w:left w:val="none" w:sz="0" w:space="0" w:color="auto"/>
            <w:bottom w:val="none" w:sz="0" w:space="0" w:color="auto"/>
            <w:right w:val="none" w:sz="0" w:space="0" w:color="auto"/>
          </w:divBdr>
        </w:div>
        <w:div w:id="1939634451">
          <w:marLeft w:val="480"/>
          <w:marRight w:val="0"/>
          <w:marTop w:val="0"/>
          <w:marBottom w:val="0"/>
          <w:divBdr>
            <w:top w:val="none" w:sz="0" w:space="0" w:color="auto"/>
            <w:left w:val="none" w:sz="0" w:space="0" w:color="auto"/>
            <w:bottom w:val="none" w:sz="0" w:space="0" w:color="auto"/>
            <w:right w:val="none" w:sz="0" w:space="0" w:color="auto"/>
          </w:divBdr>
        </w:div>
        <w:div w:id="1909265404">
          <w:marLeft w:val="480"/>
          <w:marRight w:val="0"/>
          <w:marTop w:val="0"/>
          <w:marBottom w:val="0"/>
          <w:divBdr>
            <w:top w:val="none" w:sz="0" w:space="0" w:color="auto"/>
            <w:left w:val="none" w:sz="0" w:space="0" w:color="auto"/>
            <w:bottom w:val="none" w:sz="0" w:space="0" w:color="auto"/>
            <w:right w:val="none" w:sz="0" w:space="0" w:color="auto"/>
          </w:divBdr>
        </w:div>
        <w:div w:id="793409763">
          <w:marLeft w:val="480"/>
          <w:marRight w:val="0"/>
          <w:marTop w:val="0"/>
          <w:marBottom w:val="0"/>
          <w:divBdr>
            <w:top w:val="none" w:sz="0" w:space="0" w:color="auto"/>
            <w:left w:val="none" w:sz="0" w:space="0" w:color="auto"/>
            <w:bottom w:val="none" w:sz="0" w:space="0" w:color="auto"/>
            <w:right w:val="none" w:sz="0" w:space="0" w:color="auto"/>
          </w:divBdr>
        </w:div>
        <w:div w:id="1532841741">
          <w:marLeft w:val="480"/>
          <w:marRight w:val="0"/>
          <w:marTop w:val="0"/>
          <w:marBottom w:val="0"/>
          <w:divBdr>
            <w:top w:val="none" w:sz="0" w:space="0" w:color="auto"/>
            <w:left w:val="none" w:sz="0" w:space="0" w:color="auto"/>
            <w:bottom w:val="none" w:sz="0" w:space="0" w:color="auto"/>
            <w:right w:val="none" w:sz="0" w:space="0" w:color="auto"/>
          </w:divBdr>
        </w:div>
        <w:div w:id="1093090012">
          <w:marLeft w:val="480"/>
          <w:marRight w:val="0"/>
          <w:marTop w:val="0"/>
          <w:marBottom w:val="0"/>
          <w:divBdr>
            <w:top w:val="none" w:sz="0" w:space="0" w:color="auto"/>
            <w:left w:val="none" w:sz="0" w:space="0" w:color="auto"/>
            <w:bottom w:val="none" w:sz="0" w:space="0" w:color="auto"/>
            <w:right w:val="none" w:sz="0" w:space="0" w:color="auto"/>
          </w:divBdr>
        </w:div>
        <w:div w:id="393701445">
          <w:marLeft w:val="480"/>
          <w:marRight w:val="0"/>
          <w:marTop w:val="0"/>
          <w:marBottom w:val="0"/>
          <w:divBdr>
            <w:top w:val="none" w:sz="0" w:space="0" w:color="auto"/>
            <w:left w:val="none" w:sz="0" w:space="0" w:color="auto"/>
            <w:bottom w:val="none" w:sz="0" w:space="0" w:color="auto"/>
            <w:right w:val="none" w:sz="0" w:space="0" w:color="auto"/>
          </w:divBdr>
        </w:div>
        <w:div w:id="927008926">
          <w:marLeft w:val="480"/>
          <w:marRight w:val="0"/>
          <w:marTop w:val="0"/>
          <w:marBottom w:val="0"/>
          <w:divBdr>
            <w:top w:val="none" w:sz="0" w:space="0" w:color="auto"/>
            <w:left w:val="none" w:sz="0" w:space="0" w:color="auto"/>
            <w:bottom w:val="none" w:sz="0" w:space="0" w:color="auto"/>
            <w:right w:val="none" w:sz="0" w:space="0" w:color="auto"/>
          </w:divBdr>
        </w:div>
        <w:div w:id="336688801">
          <w:marLeft w:val="480"/>
          <w:marRight w:val="0"/>
          <w:marTop w:val="0"/>
          <w:marBottom w:val="0"/>
          <w:divBdr>
            <w:top w:val="none" w:sz="0" w:space="0" w:color="auto"/>
            <w:left w:val="none" w:sz="0" w:space="0" w:color="auto"/>
            <w:bottom w:val="none" w:sz="0" w:space="0" w:color="auto"/>
            <w:right w:val="none" w:sz="0" w:space="0" w:color="auto"/>
          </w:divBdr>
        </w:div>
        <w:div w:id="947660393">
          <w:marLeft w:val="480"/>
          <w:marRight w:val="0"/>
          <w:marTop w:val="0"/>
          <w:marBottom w:val="0"/>
          <w:divBdr>
            <w:top w:val="none" w:sz="0" w:space="0" w:color="auto"/>
            <w:left w:val="none" w:sz="0" w:space="0" w:color="auto"/>
            <w:bottom w:val="none" w:sz="0" w:space="0" w:color="auto"/>
            <w:right w:val="none" w:sz="0" w:space="0" w:color="auto"/>
          </w:divBdr>
        </w:div>
        <w:div w:id="810098104">
          <w:marLeft w:val="480"/>
          <w:marRight w:val="0"/>
          <w:marTop w:val="0"/>
          <w:marBottom w:val="0"/>
          <w:divBdr>
            <w:top w:val="none" w:sz="0" w:space="0" w:color="auto"/>
            <w:left w:val="none" w:sz="0" w:space="0" w:color="auto"/>
            <w:bottom w:val="none" w:sz="0" w:space="0" w:color="auto"/>
            <w:right w:val="none" w:sz="0" w:space="0" w:color="auto"/>
          </w:divBdr>
        </w:div>
        <w:div w:id="985818967">
          <w:marLeft w:val="480"/>
          <w:marRight w:val="0"/>
          <w:marTop w:val="0"/>
          <w:marBottom w:val="0"/>
          <w:divBdr>
            <w:top w:val="none" w:sz="0" w:space="0" w:color="auto"/>
            <w:left w:val="none" w:sz="0" w:space="0" w:color="auto"/>
            <w:bottom w:val="none" w:sz="0" w:space="0" w:color="auto"/>
            <w:right w:val="none" w:sz="0" w:space="0" w:color="auto"/>
          </w:divBdr>
        </w:div>
      </w:divsChild>
    </w:div>
    <w:div w:id="705443340">
      <w:bodyDiv w:val="1"/>
      <w:marLeft w:val="0"/>
      <w:marRight w:val="0"/>
      <w:marTop w:val="0"/>
      <w:marBottom w:val="0"/>
      <w:divBdr>
        <w:top w:val="none" w:sz="0" w:space="0" w:color="auto"/>
        <w:left w:val="none" w:sz="0" w:space="0" w:color="auto"/>
        <w:bottom w:val="none" w:sz="0" w:space="0" w:color="auto"/>
        <w:right w:val="none" w:sz="0" w:space="0" w:color="auto"/>
      </w:divBdr>
    </w:div>
    <w:div w:id="705521636">
      <w:bodyDiv w:val="1"/>
      <w:marLeft w:val="0"/>
      <w:marRight w:val="0"/>
      <w:marTop w:val="0"/>
      <w:marBottom w:val="0"/>
      <w:divBdr>
        <w:top w:val="none" w:sz="0" w:space="0" w:color="auto"/>
        <w:left w:val="none" w:sz="0" w:space="0" w:color="auto"/>
        <w:bottom w:val="none" w:sz="0" w:space="0" w:color="auto"/>
        <w:right w:val="none" w:sz="0" w:space="0" w:color="auto"/>
      </w:divBdr>
    </w:div>
    <w:div w:id="705760537">
      <w:bodyDiv w:val="1"/>
      <w:marLeft w:val="0"/>
      <w:marRight w:val="0"/>
      <w:marTop w:val="0"/>
      <w:marBottom w:val="0"/>
      <w:divBdr>
        <w:top w:val="none" w:sz="0" w:space="0" w:color="auto"/>
        <w:left w:val="none" w:sz="0" w:space="0" w:color="auto"/>
        <w:bottom w:val="none" w:sz="0" w:space="0" w:color="auto"/>
        <w:right w:val="none" w:sz="0" w:space="0" w:color="auto"/>
      </w:divBdr>
    </w:div>
    <w:div w:id="705761862">
      <w:bodyDiv w:val="1"/>
      <w:marLeft w:val="0"/>
      <w:marRight w:val="0"/>
      <w:marTop w:val="0"/>
      <w:marBottom w:val="0"/>
      <w:divBdr>
        <w:top w:val="none" w:sz="0" w:space="0" w:color="auto"/>
        <w:left w:val="none" w:sz="0" w:space="0" w:color="auto"/>
        <w:bottom w:val="none" w:sz="0" w:space="0" w:color="auto"/>
        <w:right w:val="none" w:sz="0" w:space="0" w:color="auto"/>
      </w:divBdr>
    </w:div>
    <w:div w:id="705909323">
      <w:bodyDiv w:val="1"/>
      <w:marLeft w:val="0"/>
      <w:marRight w:val="0"/>
      <w:marTop w:val="0"/>
      <w:marBottom w:val="0"/>
      <w:divBdr>
        <w:top w:val="none" w:sz="0" w:space="0" w:color="auto"/>
        <w:left w:val="none" w:sz="0" w:space="0" w:color="auto"/>
        <w:bottom w:val="none" w:sz="0" w:space="0" w:color="auto"/>
        <w:right w:val="none" w:sz="0" w:space="0" w:color="auto"/>
      </w:divBdr>
    </w:div>
    <w:div w:id="706029357">
      <w:bodyDiv w:val="1"/>
      <w:marLeft w:val="0"/>
      <w:marRight w:val="0"/>
      <w:marTop w:val="0"/>
      <w:marBottom w:val="0"/>
      <w:divBdr>
        <w:top w:val="none" w:sz="0" w:space="0" w:color="auto"/>
        <w:left w:val="none" w:sz="0" w:space="0" w:color="auto"/>
        <w:bottom w:val="none" w:sz="0" w:space="0" w:color="auto"/>
        <w:right w:val="none" w:sz="0" w:space="0" w:color="auto"/>
      </w:divBdr>
    </w:div>
    <w:div w:id="706757760">
      <w:bodyDiv w:val="1"/>
      <w:marLeft w:val="0"/>
      <w:marRight w:val="0"/>
      <w:marTop w:val="0"/>
      <w:marBottom w:val="0"/>
      <w:divBdr>
        <w:top w:val="none" w:sz="0" w:space="0" w:color="auto"/>
        <w:left w:val="none" w:sz="0" w:space="0" w:color="auto"/>
        <w:bottom w:val="none" w:sz="0" w:space="0" w:color="auto"/>
        <w:right w:val="none" w:sz="0" w:space="0" w:color="auto"/>
      </w:divBdr>
    </w:div>
    <w:div w:id="706832923">
      <w:bodyDiv w:val="1"/>
      <w:marLeft w:val="0"/>
      <w:marRight w:val="0"/>
      <w:marTop w:val="0"/>
      <w:marBottom w:val="0"/>
      <w:divBdr>
        <w:top w:val="none" w:sz="0" w:space="0" w:color="auto"/>
        <w:left w:val="none" w:sz="0" w:space="0" w:color="auto"/>
        <w:bottom w:val="none" w:sz="0" w:space="0" w:color="auto"/>
        <w:right w:val="none" w:sz="0" w:space="0" w:color="auto"/>
      </w:divBdr>
    </w:div>
    <w:div w:id="706948991">
      <w:bodyDiv w:val="1"/>
      <w:marLeft w:val="0"/>
      <w:marRight w:val="0"/>
      <w:marTop w:val="0"/>
      <w:marBottom w:val="0"/>
      <w:divBdr>
        <w:top w:val="none" w:sz="0" w:space="0" w:color="auto"/>
        <w:left w:val="none" w:sz="0" w:space="0" w:color="auto"/>
        <w:bottom w:val="none" w:sz="0" w:space="0" w:color="auto"/>
        <w:right w:val="none" w:sz="0" w:space="0" w:color="auto"/>
      </w:divBdr>
    </w:div>
    <w:div w:id="707098533">
      <w:bodyDiv w:val="1"/>
      <w:marLeft w:val="0"/>
      <w:marRight w:val="0"/>
      <w:marTop w:val="0"/>
      <w:marBottom w:val="0"/>
      <w:divBdr>
        <w:top w:val="none" w:sz="0" w:space="0" w:color="auto"/>
        <w:left w:val="none" w:sz="0" w:space="0" w:color="auto"/>
        <w:bottom w:val="none" w:sz="0" w:space="0" w:color="auto"/>
        <w:right w:val="none" w:sz="0" w:space="0" w:color="auto"/>
      </w:divBdr>
    </w:div>
    <w:div w:id="707607399">
      <w:bodyDiv w:val="1"/>
      <w:marLeft w:val="0"/>
      <w:marRight w:val="0"/>
      <w:marTop w:val="0"/>
      <w:marBottom w:val="0"/>
      <w:divBdr>
        <w:top w:val="none" w:sz="0" w:space="0" w:color="auto"/>
        <w:left w:val="none" w:sz="0" w:space="0" w:color="auto"/>
        <w:bottom w:val="none" w:sz="0" w:space="0" w:color="auto"/>
        <w:right w:val="none" w:sz="0" w:space="0" w:color="auto"/>
      </w:divBdr>
    </w:div>
    <w:div w:id="707685981">
      <w:bodyDiv w:val="1"/>
      <w:marLeft w:val="0"/>
      <w:marRight w:val="0"/>
      <w:marTop w:val="0"/>
      <w:marBottom w:val="0"/>
      <w:divBdr>
        <w:top w:val="none" w:sz="0" w:space="0" w:color="auto"/>
        <w:left w:val="none" w:sz="0" w:space="0" w:color="auto"/>
        <w:bottom w:val="none" w:sz="0" w:space="0" w:color="auto"/>
        <w:right w:val="none" w:sz="0" w:space="0" w:color="auto"/>
      </w:divBdr>
    </w:div>
    <w:div w:id="707875372">
      <w:bodyDiv w:val="1"/>
      <w:marLeft w:val="0"/>
      <w:marRight w:val="0"/>
      <w:marTop w:val="0"/>
      <w:marBottom w:val="0"/>
      <w:divBdr>
        <w:top w:val="none" w:sz="0" w:space="0" w:color="auto"/>
        <w:left w:val="none" w:sz="0" w:space="0" w:color="auto"/>
        <w:bottom w:val="none" w:sz="0" w:space="0" w:color="auto"/>
        <w:right w:val="none" w:sz="0" w:space="0" w:color="auto"/>
      </w:divBdr>
    </w:div>
    <w:div w:id="707996595">
      <w:bodyDiv w:val="1"/>
      <w:marLeft w:val="0"/>
      <w:marRight w:val="0"/>
      <w:marTop w:val="0"/>
      <w:marBottom w:val="0"/>
      <w:divBdr>
        <w:top w:val="none" w:sz="0" w:space="0" w:color="auto"/>
        <w:left w:val="none" w:sz="0" w:space="0" w:color="auto"/>
        <w:bottom w:val="none" w:sz="0" w:space="0" w:color="auto"/>
        <w:right w:val="none" w:sz="0" w:space="0" w:color="auto"/>
      </w:divBdr>
    </w:div>
    <w:div w:id="708333780">
      <w:bodyDiv w:val="1"/>
      <w:marLeft w:val="0"/>
      <w:marRight w:val="0"/>
      <w:marTop w:val="0"/>
      <w:marBottom w:val="0"/>
      <w:divBdr>
        <w:top w:val="none" w:sz="0" w:space="0" w:color="auto"/>
        <w:left w:val="none" w:sz="0" w:space="0" w:color="auto"/>
        <w:bottom w:val="none" w:sz="0" w:space="0" w:color="auto"/>
        <w:right w:val="none" w:sz="0" w:space="0" w:color="auto"/>
      </w:divBdr>
    </w:div>
    <w:div w:id="708410875">
      <w:bodyDiv w:val="1"/>
      <w:marLeft w:val="0"/>
      <w:marRight w:val="0"/>
      <w:marTop w:val="0"/>
      <w:marBottom w:val="0"/>
      <w:divBdr>
        <w:top w:val="none" w:sz="0" w:space="0" w:color="auto"/>
        <w:left w:val="none" w:sz="0" w:space="0" w:color="auto"/>
        <w:bottom w:val="none" w:sz="0" w:space="0" w:color="auto"/>
        <w:right w:val="none" w:sz="0" w:space="0" w:color="auto"/>
      </w:divBdr>
    </w:div>
    <w:div w:id="708535045">
      <w:bodyDiv w:val="1"/>
      <w:marLeft w:val="0"/>
      <w:marRight w:val="0"/>
      <w:marTop w:val="0"/>
      <w:marBottom w:val="0"/>
      <w:divBdr>
        <w:top w:val="none" w:sz="0" w:space="0" w:color="auto"/>
        <w:left w:val="none" w:sz="0" w:space="0" w:color="auto"/>
        <w:bottom w:val="none" w:sz="0" w:space="0" w:color="auto"/>
        <w:right w:val="none" w:sz="0" w:space="0" w:color="auto"/>
      </w:divBdr>
    </w:div>
    <w:div w:id="708605975">
      <w:bodyDiv w:val="1"/>
      <w:marLeft w:val="0"/>
      <w:marRight w:val="0"/>
      <w:marTop w:val="0"/>
      <w:marBottom w:val="0"/>
      <w:divBdr>
        <w:top w:val="none" w:sz="0" w:space="0" w:color="auto"/>
        <w:left w:val="none" w:sz="0" w:space="0" w:color="auto"/>
        <w:bottom w:val="none" w:sz="0" w:space="0" w:color="auto"/>
        <w:right w:val="none" w:sz="0" w:space="0" w:color="auto"/>
      </w:divBdr>
    </w:div>
    <w:div w:id="709721099">
      <w:bodyDiv w:val="1"/>
      <w:marLeft w:val="0"/>
      <w:marRight w:val="0"/>
      <w:marTop w:val="0"/>
      <w:marBottom w:val="0"/>
      <w:divBdr>
        <w:top w:val="none" w:sz="0" w:space="0" w:color="auto"/>
        <w:left w:val="none" w:sz="0" w:space="0" w:color="auto"/>
        <w:bottom w:val="none" w:sz="0" w:space="0" w:color="auto"/>
        <w:right w:val="none" w:sz="0" w:space="0" w:color="auto"/>
      </w:divBdr>
    </w:div>
    <w:div w:id="710105773">
      <w:bodyDiv w:val="1"/>
      <w:marLeft w:val="0"/>
      <w:marRight w:val="0"/>
      <w:marTop w:val="0"/>
      <w:marBottom w:val="0"/>
      <w:divBdr>
        <w:top w:val="none" w:sz="0" w:space="0" w:color="auto"/>
        <w:left w:val="none" w:sz="0" w:space="0" w:color="auto"/>
        <w:bottom w:val="none" w:sz="0" w:space="0" w:color="auto"/>
        <w:right w:val="none" w:sz="0" w:space="0" w:color="auto"/>
      </w:divBdr>
    </w:div>
    <w:div w:id="710541317">
      <w:bodyDiv w:val="1"/>
      <w:marLeft w:val="0"/>
      <w:marRight w:val="0"/>
      <w:marTop w:val="0"/>
      <w:marBottom w:val="0"/>
      <w:divBdr>
        <w:top w:val="none" w:sz="0" w:space="0" w:color="auto"/>
        <w:left w:val="none" w:sz="0" w:space="0" w:color="auto"/>
        <w:bottom w:val="none" w:sz="0" w:space="0" w:color="auto"/>
        <w:right w:val="none" w:sz="0" w:space="0" w:color="auto"/>
      </w:divBdr>
    </w:div>
    <w:div w:id="711002408">
      <w:bodyDiv w:val="1"/>
      <w:marLeft w:val="0"/>
      <w:marRight w:val="0"/>
      <w:marTop w:val="0"/>
      <w:marBottom w:val="0"/>
      <w:divBdr>
        <w:top w:val="none" w:sz="0" w:space="0" w:color="auto"/>
        <w:left w:val="none" w:sz="0" w:space="0" w:color="auto"/>
        <w:bottom w:val="none" w:sz="0" w:space="0" w:color="auto"/>
        <w:right w:val="none" w:sz="0" w:space="0" w:color="auto"/>
      </w:divBdr>
    </w:div>
    <w:div w:id="711223740">
      <w:bodyDiv w:val="1"/>
      <w:marLeft w:val="0"/>
      <w:marRight w:val="0"/>
      <w:marTop w:val="0"/>
      <w:marBottom w:val="0"/>
      <w:divBdr>
        <w:top w:val="none" w:sz="0" w:space="0" w:color="auto"/>
        <w:left w:val="none" w:sz="0" w:space="0" w:color="auto"/>
        <w:bottom w:val="none" w:sz="0" w:space="0" w:color="auto"/>
        <w:right w:val="none" w:sz="0" w:space="0" w:color="auto"/>
      </w:divBdr>
    </w:div>
    <w:div w:id="711468479">
      <w:bodyDiv w:val="1"/>
      <w:marLeft w:val="0"/>
      <w:marRight w:val="0"/>
      <w:marTop w:val="0"/>
      <w:marBottom w:val="0"/>
      <w:divBdr>
        <w:top w:val="none" w:sz="0" w:space="0" w:color="auto"/>
        <w:left w:val="none" w:sz="0" w:space="0" w:color="auto"/>
        <w:bottom w:val="none" w:sz="0" w:space="0" w:color="auto"/>
        <w:right w:val="none" w:sz="0" w:space="0" w:color="auto"/>
      </w:divBdr>
    </w:div>
    <w:div w:id="711883525">
      <w:bodyDiv w:val="1"/>
      <w:marLeft w:val="0"/>
      <w:marRight w:val="0"/>
      <w:marTop w:val="0"/>
      <w:marBottom w:val="0"/>
      <w:divBdr>
        <w:top w:val="none" w:sz="0" w:space="0" w:color="auto"/>
        <w:left w:val="none" w:sz="0" w:space="0" w:color="auto"/>
        <w:bottom w:val="none" w:sz="0" w:space="0" w:color="auto"/>
        <w:right w:val="none" w:sz="0" w:space="0" w:color="auto"/>
      </w:divBdr>
    </w:div>
    <w:div w:id="712075811">
      <w:bodyDiv w:val="1"/>
      <w:marLeft w:val="0"/>
      <w:marRight w:val="0"/>
      <w:marTop w:val="0"/>
      <w:marBottom w:val="0"/>
      <w:divBdr>
        <w:top w:val="none" w:sz="0" w:space="0" w:color="auto"/>
        <w:left w:val="none" w:sz="0" w:space="0" w:color="auto"/>
        <w:bottom w:val="none" w:sz="0" w:space="0" w:color="auto"/>
        <w:right w:val="none" w:sz="0" w:space="0" w:color="auto"/>
      </w:divBdr>
    </w:div>
    <w:div w:id="712190478">
      <w:bodyDiv w:val="1"/>
      <w:marLeft w:val="0"/>
      <w:marRight w:val="0"/>
      <w:marTop w:val="0"/>
      <w:marBottom w:val="0"/>
      <w:divBdr>
        <w:top w:val="none" w:sz="0" w:space="0" w:color="auto"/>
        <w:left w:val="none" w:sz="0" w:space="0" w:color="auto"/>
        <w:bottom w:val="none" w:sz="0" w:space="0" w:color="auto"/>
        <w:right w:val="none" w:sz="0" w:space="0" w:color="auto"/>
      </w:divBdr>
    </w:div>
    <w:div w:id="712390071">
      <w:bodyDiv w:val="1"/>
      <w:marLeft w:val="0"/>
      <w:marRight w:val="0"/>
      <w:marTop w:val="0"/>
      <w:marBottom w:val="0"/>
      <w:divBdr>
        <w:top w:val="none" w:sz="0" w:space="0" w:color="auto"/>
        <w:left w:val="none" w:sz="0" w:space="0" w:color="auto"/>
        <w:bottom w:val="none" w:sz="0" w:space="0" w:color="auto"/>
        <w:right w:val="none" w:sz="0" w:space="0" w:color="auto"/>
      </w:divBdr>
    </w:div>
    <w:div w:id="712533429">
      <w:bodyDiv w:val="1"/>
      <w:marLeft w:val="0"/>
      <w:marRight w:val="0"/>
      <w:marTop w:val="0"/>
      <w:marBottom w:val="0"/>
      <w:divBdr>
        <w:top w:val="none" w:sz="0" w:space="0" w:color="auto"/>
        <w:left w:val="none" w:sz="0" w:space="0" w:color="auto"/>
        <w:bottom w:val="none" w:sz="0" w:space="0" w:color="auto"/>
        <w:right w:val="none" w:sz="0" w:space="0" w:color="auto"/>
      </w:divBdr>
    </w:div>
    <w:div w:id="712733268">
      <w:bodyDiv w:val="1"/>
      <w:marLeft w:val="0"/>
      <w:marRight w:val="0"/>
      <w:marTop w:val="0"/>
      <w:marBottom w:val="0"/>
      <w:divBdr>
        <w:top w:val="none" w:sz="0" w:space="0" w:color="auto"/>
        <w:left w:val="none" w:sz="0" w:space="0" w:color="auto"/>
        <w:bottom w:val="none" w:sz="0" w:space="0" w:color="auto"/>
        <w:right w:val="none" w:sz="0" w:space="0" w:color="auto"/>
      </w:divBdr>
    </w:div>
    <w:div w:id="712923690">
      <w:bodyDiv w:val="1"/>
      <w:marLeft w:val="0"/>
      <w:marRight w:val="0"/>
      <w:marTop w:val="0"/>
      <w:marBottom w:val="0"/>
      <w:divBdr>
        <w:top w:val="none" w:sz="0" w:space="0" w:color="auto"/>
        <w:left w:val="none" w:sz="0" w:space="0" w:color="auto"/>
        <w:bottom w:val="none" w:sz="0" w:space="0" w:color="auto"/>
        <w:right w:val="none" w:sz="0" w:space="0" w:color="auto"/>
      </w:divBdr>
    </w:div>
    <w:div w:id="713164188">
      <w:bodyDiv w:val="1"/>
      <w:marLeft w:val="0"/>
      <w:marRight w:val="0"/>
      <w:marTop w:val="0"/>
      <w:marBottom w:val="0"/>
      <w:divBdr>
        <w:top w:val="none" w:sz="0" w:space="0" w:color="auto"/>
        <w:left w:val="none" w:sz="0" w:space="0" w:color="auto"/>
        <w:bottom w:val="none" w:sz="0" w:space="0" w:color="auto"/>
        <w:right w:val="none" w:sz="0" w:space="0" w:color="auto"/>
      </w:divBdr>
    </w:div>
    <w:div w:id="713427002">
      <w:bodyDiv w:val="1"/>
      <w:marLeft w:val="0"/>
      <w:marRight w:val="0"/>
      <w:marTop w:val="0"/>
      <w:marBottom w:val="0"/>
      <w:divBdr>
        <w:top w:val="none" w:sz="0" w:space="0" w:color="auto"/>
        <w:left w:val="none" w:sz="0" w:space="0" w:color="auto"/>
        <w:bottom w:val="none" w:sz="0" w:space="0" w:color="auto"/>
        <w:right w:val="none" w:sz="0" w:space="0" w:color="auto"/>
      </w:divBdr>
    </w:div>
    <w:div w:id="713428632">
      <w:bodyDiv w:val="1"/>
      <w:marLeft w:val="0"/>
      <w:marRight w:val="0"/>
      <w:marTop w:val="0"/>
      <w:marBottom w:val="0"/>
      <w:divBdr>
        <w:top w:val="none" w:sz="0" w:space="0" w:color="auto"/>
        <w:left w:val="none" w:sz="0" w:space="0" w:color="auto"/>
        <w:bottom w:val="none" w:sz="0" w:space="0" w:color="auto"/>
        <w:right w:val="none" w:sz="0" w:space="0" w:color="auto"/>
      </w:divBdr>
    </w:div>
    <w:div w:id="713626900">
      <w:bodyDiv w:val="1"/>
      <w:marLeft w:val="0"/>
      <w:marRight w:val="0"/>
      <w:marTop w:val="0"/>
      <w:marBottom w:val="0"/>
      <w:divBdr>
        <w:top w:val="none" w:sz="0" w:space="0" w:color="auto"/>
        <w:left w:val="none" w:sz="0" w:space="0" w:color="auto"/>
        <w:bottom w:val="none" w:sz="0" w:space="0" w:color="auto"/>
        <w:right w:val="none" w:sz="0" w:space="0" w:color="auto"/>
      </w:divBdr>
    </w:div>
    <w:div w:id="713820512">
      <w:bodyDiv w:val="1"/>
      <w:marLeft w:val="0"/>
      <w:marRight w:val="0"/>
      <w:marTop w:val="0"/>
      <w:marBottom w:val="0"/>
      <w:divBdr>
        <w:top w:val="none" w:sz="0" w:space="0" w:color="auto"/>
        <w:left w:val="none" w:sz="0" w:space="0" w:color="auto"/>
        <w:bottom w:val="none" w:sz="0" w:space="0" w:color="auto"/>
        <w:right w:val="none" w:sz="0" w:space="0" w:color="auto"/>
      </w:divBdr>
    </w:div>
    <w:div w:id="713850520">
      <w:bodyDiv w:val="1"/>
      <w:marLeft w:val="0"/>
      <w:marRight w:val="0"/>
      <w:marTop w:val="0"/>
      <w:marBottom w:val="0"/>
      <w:divBdr>
        <w:top w:val="none" w:sz="0" w:space="0" w:color="auto"/>
        <w:left w:val="none" w:sz="0" w:space="0" w:color="auto"/>
        <w:bottom w:val="none" w:sz="0" w:space="0" w:color="auto"/>
        <w:right w:val="none" w:sz="0" w:space="0" w:color="auto"/>
      </w:divBdr>
    </w:div>
    <w:div w:id="714088797">
      <w:bodyDiv w:val="1"/>
      <w:marLeft w:val="0"/>
      <w:marRight w:val="0"/>
      <w:marTop w:val="0"/>
      <w:marBottom w:val="0"/>
      <w:divBdr>
        <w:top w:val="none" w:sz="0" w:space="0" w:color="auto"/>
        <w:left w:val="none" w:sz="0" w:space="0" w:color="auto"/>
        <w:bottom w:val="none" w:sz="0" w:space="0" w:color="auto"/>
        <w:right w:val="none" w:sz="0" w:space="0" w:color="auto"/>
      </w:divBdr>
    </w:div>
    <w:div w:id="714156985">
      <w:bodyDiv w:val="1"/>
      <w:marLeft w:val="0"/>
      <w:marRight w:val="0"/>
      <w:marTop w:val="0"/>
      <w:marBottom w:val="0"/>
      <w:divBdr>
        <w:top w:val="none" w:sz="0" w:space="0" w:color="auto"/>
        <w:left w:val="none" w:sz="0" w:space="0" w:color="auto"/>
        <w:bottom w:val="none" w:sz="0" w:space="0" w:color="auto"/>
        <w:right w:val="none" w:sz="0" w:space="0" w:color="auto"/>
      </w:divBdr>
    </w:div>
    <w:div w:id="714238468">
      <w:bodyDiv w:val="1"/>
      <w:marLeft w:val="0"/>
      <w:marRight w:val="0"/>
      <w:marTop w:val="0"/>
      <w:marBottom w:val="0"/>
      <w:divBdr>
        <w:top w:val="none" w:sz="0" w:space="0" w:color="auto"/>
        <w:left w:val="none" w:sz="0" w:space="0" w:color="auto"/>
        <w:bottom w:val="none" w:sz="0" w:space="0" w:color="auto"/>
        <w:right w:val="none" w:sz="0" w:space="0" w:color="auto"/>
      </w:divBdr>
    </w:div>
    <w:div w:id="714279959">
      <w:bodyDiv w:val="1"/>
      <w:marLeft w:val="0"/>
      <w:marRight w:val="0"/>
      <w:marTop w:val="0"/>
      <w:marBottom w:val="0"/>
      <w:divBdr>
        <w:top w:val="none" w:sz="0" w:space="0" w:color="auto"/>
        <w:left w:val="none" w:sz="0" w:space="0" w:color="auto"/>
        <w:bottom w:val="none" w:sz="0" w:space="0" w:color="auto"/>
        <w:right w:val="none" w:sz="0" w:space="0" w:color="auto"/>
      </w:divBdr>
    </w:div>
    <w:div w:id="714350801">
      <w:bodyDiv w:val="1"/>
      <w:marLeft w:val="0"/>
      <w:marRight w:val="0"/>
      <w:marTop w:val="0"/>
      <w:marBottom w:val="0"/>
      <w:divBdr>
        <w:top w:val="none" w:sz="0" w:space="0" w:color="auto"/>
        <w:left w:val="none" w:sz="0" w:space="0" w:color="auto"/>
        <w:bottom w:val="none" w:sz="0" w:space="0" w:color="auto"/>
        <w:right w:val="none" w:sz="0" w:space="0" w:color="auto"/>
      </w:divBdr>
    </w:div>
    <w:div w:id="714622069">
      <w:bodyDiv w:val="1"/>
      <w:marLeft w:val="0"/>
      <w:marRight w:val="0"/>
      <w:marTop w:val="0"/>
      <w:marBottom w:val="0"/>
      <w:divBdr>
        <w:top w:val="none" w:sz="0" w:space="0" w:color="auto"/>
        <w:left w:val="none" w:sz="0" w:space="0" w:color="auto"/>
        <w:bottom w:val="none" w:sz="0" w:space="0" w:color="auto"/>
        <w:right w:val="none" w:sz="0" w:space="0" w:color="auto"/>
      </w:divBdr>
    </w:div>
    <w:div w:id="714744720">
      <w:bodyDiv w:val="1"/>
      <w:marLeft w:val="0"/>
      <w:marRight w:val="0"/>
      <w:marTop w:val="0"/>
      <w:marBottom w:val="0"/>
      <w:divBdr>
        <w:top w:val="none" w:sz="0" w:space="0" w:color="auto"/>
        <w:left w:val="none" w:sz="0" w:space="0" w:color="auto"/>
        <w:bottom w:val="none" w:sz="0" w:space="0" w:color="auto"/>
        <w:right w:val="none" w:sz="0" w:space="0" w:color="auto"/>
      </w:divBdr>
    </w:div>
    <w:div w:id="714935253">
      <w:bodyDiv w:val="1"/>
      <w:marLeft w:val="0"/>
      <w:marRight w:val="0"/>
      <w:marTop w:val="0"/>
      <w:marBottom w:val="0"/>
      <w:divBdr>
        <w:top w:val="none" w:sz="0" w:space="0" w:color="auto"/>
        <w:left w:val="none" w:sz="0" w:space="0" w:color="auto"/>
        <w:bottom w:val="none" w:sz="0" w:space="0" w:color="auto"/>
        <w:right w:val="none" w:sz="0" w:space="0" w:color="auto"/>
      </w:divBdr>
    </w:div>
    <w:div w:id="714963498">
      <w:bodyDiv w:val="1"/>
      <w:marLeft w:val="0"/>
      <w:marRight w:val="0"/>
      <w:marTop w:val="0"/>
      <w:marBottom w:val="0"/>
      <w:divBdr>
        <w:top w:val="none" w:sz="0" w:space="0" w:color="auto"/>
        <w:left w:val="none" w:sz="0" w:space="0" w:color="auto"/>
        <w:bottom w:val="none" w:sz="0" w:space="0" w:color="auto"/>
        <w:right w:val="none" w:sz="0" w:space="0" w:color="auto"/>
      </w:divBdr>
    </w:div>
    <w:div w:id="715278332">
      <w:bodyDiv w:val="1"/>
      <w:marLeft w:val="0"/>
      <w:marRight w:val="0"/>
      <w:marTop w:val="0"/>
      <w:marBottom w:val="0"/>
      <w:divBdr>
        <w:top w:val="none" w:sz="0" w:space="0" w:color="auto"/>
        <w:left w:val="none" w:sz="0" w:space="0" w:color="auto"/>
        <w:bottom w:val="none" w:sz="0" w:space="0" w:color="auto"/>
        <w:right w:val="none" w:sz="0" w:space="0" w:color="auto"/>
      </w:divBdr>
    </w:div>
    <w:div w:id="715544419">
      <w:bodyDiv w:val="1"/>
      <w:marLeft w:val="0"/>
      <w:marRight w:val="0"/>
      <w:marTop w:val="0"/>
      <w:marBottom w:val="0"/>
      <w:divBdr>
        <w:top w:val="none" w:sz="0" w:space="0" w:color="auto"/>
        <w:left w:val="none" w:sz="0" w:space="0" w:color="auto"/>
        <w:bottom w:val="none" w:sz="0" w:space="0" w:color="auto"/>
        <w:right w:val="none" w:sz="0" w:space="0" w:color="auto"/>
      </w:divBdr>
      <w:divsChild>
        <w:div w:id="2125231">
          <w:marLeft w:val="480"/>
          <w:marRight w:val="0"/>
          <w:marTop w:val="0"/>
          <w:marBottom w:val="0"/>
          <w:divBdr>
            <w:top w:val="none" w:sz="0" w:space="0" w:color="auto"/>
            <w:left w:val="none" w:sz="0" w:space="0" w:color="auto"/>
            <w:bottom w:val="none" w:sz="0" w:space="0" w:color="auto"/>
            <w:right w:val="none" w:sz="0" w:space="0" w:color="auto"/>
          </w:divBdr>
        </w:div>
        <w:div w:id="2824661">
          <w:marLeft w:val="480"/>
          <w:marRight w:val="0"/>
          <w:marTop w:val="0"/>
          <w:marBottom w:val="0"/>
          <w:divBdr>
            <w:top w:val="none" w:sz="0" w:space="0" w:color="auto"/>
            <w:left w:val="none" w:sz="0" w:space="0" w:color="auto"/>
            <w:bottom w:val="none" w:sz="0" w:space="0" w:color="auto"/>
            <w:right w:val="none" w:sz="0" w:space="0" w:color="auto"/>
          </w:divBdr>
        </w:div>
        <w:div w:id="51315828">
          <w:marLeft w:val="480"/>
          <w:marRight w:val="0"/>
          <w:marTop w:val="0"/>
          <w:marBottom w:val="0"/>
          <w:divBdr>
            <w:top w:val="none" w:sz="0" w:space="0" w:color="auto"/>
            <w:left w:val="none" w:sz="0" w:space="0" w:color="auto"/>
            <w:bottom w:val="none" w:sz="0" w:space="0" w:color="auto"/>
            <w:right w:val="none" w:sz="0" w:space="0" w:color="auto"/>
          </w:divBdr>
        </w:div>
        <w:div w:id="53696931">
          <w:marLeft w:val="480"/>
          <w:marRight w:val="0"/>
          <w:marTop w:val="0"/>
          <w:marBottom w:val="0"/>
          <w:divBdr>
            <w:top w:val="none" w:sz="0" w:space="0" w:color="auto"/>
            <w:left w:val="none" w:sz="0" w:space="0" w:color="auto"/>
            <w:bottom w:val="none" w:sz="0" w:space="0" w:color="auto"/>
            <w:right w:val="none" w:sz="0" w:space="0" w:color="auto"/>
          </w:divBdr>
        </w:div>
        <w:div w:id="78990226">
          <w:marLeft w:val="480"/>
          <w:marRight w:val="0"/>
          <w:marTop w:val="0"/>
          <w:marBottom w:val="0"/>
          <w:divBdr>
            <w:top w:val="none" w:sz="0" w:space="0" w:color="auto"/>
            <w:left w:val="none" w:sz="0" w:space="0" w:color="auto"/>
            <w:bottom w:val="none" w:sz="0" w:space="0" w:color="auto"/>
            <w:right w:val="none" w:sz="0" w:space="0" w:color="auto"/>
          </w:divBdr>
        </w:div>
        <w:div w:id="89276675">
          <w:marLeft w:val="480"/>
          <w:marRight w:val="0"/>
          <w:marTop w:val="0"/>
          <w:marBottom w:val="0"/>
          <w:divBdr>
            <w:top w:val="none" w:sz="0" w:space="0" w:color="auto"/>
            <w:left w:val="none" w:sz="0" w:space="0" w:color="auto"/>
            <w:bottom w:val="none" w:sz="0" w:space="0" w:color="auto"/>
            <w:right w:val="none" w:sz="0" w:space="0" w:color="auto"/>
          </w:divBdr>
        </w:div>
        <w:div w:id="138109107">
          <w:marLeft w:val="480"/>
          <w:marRight w:val="0"/>
          <w:marTop w:val="0"/>
          <w:marBottom w:val="0"/>
          <w:divBdr>
            <w:top w:val="none" w:sz="0" w:space="0" w:color="auto"/>
            <w:left w:val="none" w:sz="0" w:space="0" w:color="auto"/>
            <w:bottom w:val="none" w:sz="0" w:space="0" w:color="auto"/>
            <w:right w:val="none" w:sz="0" w:space="0" w:color="auto"/>
          </w:divBdr>
        </w:div>
        <w:div w:id="169681229">
          <w:marLeft w:val="480"/>
          <w:marRight w:val="0"/>
          <w:marTop w:val="0"/>
          <w:marBottom w:val="0"/>
          <w:divBdr>
            <w:top w:val="none" w:sz="0" w:space="0" w:color="auto"/>
            <w:left w:val="none" w:sz="0" w:space="0" w:color="auto"/>
            <w:bottom w:val="none" w:sz="0" w:space="0" w:color="auto"/>
            <w:right w:val="none" w:sz="0" w:space="0" w:color="auto"/>
          </w:divBdr>
        </w:div>
        <w:div w:id="176314011">
          <w:marLeft w:val="480"/>
          <w:marRight w:val="0"/>
          <w:marTop w:val="0"/>
          <w:marBottom w:val="0"/>
          <w:divBdr>
            <w:top w:val="none" w:sz="0" w:space="0" w:color="auto"/>
            <w:left w:val="none" w:sz="0" w:space="0" w:color="auto"/>
            <w:bottom w:val="none" w:sz="0" w:space="0" w:color="auto"/>
            <w:right w:val="none" w:sz="0" w:space="0" w:color="auto"/>
          </w:divBdr>
        </w:div>
        <w:div w:id="191849198">
          <w:marLeft w:val="480"/>
          <w:marRight w:val="0"/>
          <w:marTop w:val="0"/>
          <w:marBottom w:val="0"/>
          <w:divBdr>
            <w:top w:val="none" w:sz="0" w:space="0" w:color="auto"/>
            <w:left w:val="none" w:sz="0" w:space="0" w:color="auto"/>
            <w:bottom w:val="none" w:sz="0" w:space="0" w:color="auto"/>
            <w:right w:val="none" w:sz="0" w:space="0" w:color="auto"/>
          </w:divBdr>
        </w:div>
        <w:div w:id="233008972">
          <w:marLeft w:val="480"/>
          <w:marRight w:val="0"/>
          <w:marTop w:val="0"/>
          <w:marBottom w:val="0"/>
          <w:divBdr>
            <w:top w:val="none" w:sz="0" w:space="0" w:color="auto"/>
            <w:left w:val="none" w:sz="0" w:space="0" w:color="auto"/>
            <w:bottom w:val="none" w:sz="0" w:space="0" w:color="auto"/>
            <w:right w:val="none" w:sz="0" w:space="0" w:color="auto"/>
          </w:divBdr>
        </w:div>
        <w:div w:id="288050831">
          <w:marLeft w:val="480"/>
          <w:marRight w:val="0"/>
          <w:marTop w:val="0"/>
          <w:marBottom w:val="0"/>
          <w:divBdr>
            <w:top w:val="none" w:sz="0" w:space="0" w:color="auto"/>
            <w:left w:val="none" w:sz="0" w:space="0" w:color="auto"/>
            <w:bottom w:val="none" w:sz="0" w:space="0" w:color="auto"/>
            <w:right w:val="none" w:sz="0" w:space="0" w:color="auto"/>
          </w:divBdr>
        </w:div>
        <w:div w:id="495077321">
          <w:marLeft w:val="480"/>
          <w:marRight w:val="0"/>
          <w:marTop w:val="0"/>
          <w:marBottom w:val="0"/>
          <w:divBdr>
            <w:top w:val="none" w:sz="0" w:space="0" w:color="auto"/>
            <w:left w:val="none" w:sz="0" w:space="0" w:color="auto"/>
            <w:bottom w:val="none" w:sz="0" w:space="0" w:color="auto"/>
            <w:right w:val="none" w:sz="0" w:space="0" w:color="auto"/>
          </w:divBdr>
        </w:div>
        <w:div w:id="502671556">
          <w:marLeft w:val="480"/>
          <w:marRight w:val="0"/>
          <w:marTop w:val="0"/>
          <w:marBottom w:val="0"/>
          <w:divBdr>
            <w:top w:val="none" w:sz="0" w:space="0" w:color="auto"/>
            <w:left w:val="none" w:sz="0" w:space="0" w:color="auto"/>
            <w:bottom w:val="none" w:sz="0" w:space="0" w:color="auto"/>
            <w:right w:val="none" w:sz="0" w:space="0" w:color="auto"/>
          </w:divBdr>
        </w:div>
        <w:div w:id="546989958">
          <w:marLeft w:val="480"/>
          <w:marRight w:val="0"/>
          <w:marTop w:val="0"/>
          <w:marBottom w:val="0"/>
          <w:divBdr>
            <w:top w:val="none" w:sz="0" w:space="0" w:color="auto"/>
            <w:left w:val="none" w:sz="0" w:space="0" w:color="auto"/>
            <w:bottom w:val="none" w:sz="0" w:space="0" w:color="auto"/>
            <w:right w:val="none" w:sz="0" w:space="0" w:color="auto"/>
          </w:divBdr>
        </w:div>
        <w:div w:id="570040859">
          <w:marLeft w:val="480"/>
          <w:marRight w:val="0"/>
          <w:marTop w:val="0"/>
          <w:marBottom w:val="0"/>
          <w:divBdr>
            <w:top w:val="none" w:sz="0" w:space="0" w:color="auto"/>
            <w:left w:val="none" w:sz="0" w:space="0" w:color="auto"/>
            <w:bottom w:val="none" w:sz="0" w:space="0" w:color="auto"/>
            <w:right w:val="none" w:sz="0" w:space="0" w:color="auto"/>
          </w:divBdr>
        </w:div>
        <w:div w:id="604732839">
          <w:marLeft w:val="480"/>
          <w:marRight w:val="0"/>
          <w:marTop w:val="0"/>
          <w:marBottom w:val="0"/>
          <w:divBdr>
            <w:top w:val="none" w:sz="0" w:space="0" w:color="auto"/>
            <w:left w:val="none" w:sz="0" w:space="0" w:color="auto"/>
            <w:bottom w:val="none" w:sz="0" w:space="0" w:color="auto"/>
            <w:right w:val="none" w:sz="0" w:space="0" w:color="auto"/>
          </w:divBdr>
        </w:div>
        <w:div w:id="610363133">
          <w:marLeft w:val="480"/>
          <w:marRight w:val="0"/>
          <w:marTop w:val="0"/>
          <w:marBottom w:val="0"/>
          <w:divBdr>
            <w:top w:val="none" w:sz="0" w:space="0" w:color="auto"/>
            <w:left w:val="none" w:sz="0" w:space="0" w:color="auto"/>
            <w:bottom w:val="none" w:sz="0" w:space="0" w:color="auto"/>
            <w:right w:val="none" w:sz="0" w:space="0" w:color="auto"/>
          </w:divBdr>
        </w:div>
        <w:div w:id="615910833">
          <w:marLeft w:val="480"/>
          <w:marRight w:val="0"/>
          <w:marTop w:val="0"/>
          <w:marBottom w:val="0"/>
          <w:divBdr>
            <w:top w:val="none" w:sz="0" w:space="0" w:color="auto"/>
            <w:left w:val="none" w:sz="0" w:space="0" w:color="auto"/>
            <w:bottom w:val="none" w:sz="0" w:space="0" w:color="auto"/>
            <w:right w:val="none" w:sz="0" w:space="0" w:color="auto"/>
          </w:divBdr>
        </w:div>
        <w:div w:id="641232791">
          <w:marLeft w:val="480"/>
          <w:marRight w:val="0"/>
          <w:marTop w:val="0"/>
          <w:marBottom w:val="0"/>
          <w:divBdr>
            <w:top w:val="none" w:sz="0" w:space="0" w:color="auto"/>
            <w:left w:val="none" w:sz="0" w:space="0" w:color="auto"/>
            <w:bottom w:val="none" w:sz="0" w:space="0" w:color="auto"/>
            <w:right w:val="none" w:sz="0" w:space="0" w:color="auto"/>
          </w:divBdr>
        </w:div>
        <w:div w:id="741373760">
          <w:marLeft w:val="480"/>
          <w:marRight w:val="0"/>
          <w:marTop w:val="0"/>
          <w:marBottom w:val="0"/>
          <w:divBdr>
            <w:top w:val="none" w:sz="0" w:space="0" w:color="auto"/>
            <w:left w:val="none" w:sz="0" w:space="0" w:color="auto"/>
            <w:bottom w:val="none" w:sz="0" w:space="0" w:color="auto"/>
            <w:right w:val="none" w:sz="0" w:space="0" w:color="auto"/>
          </w:divBdr>
        </w:div>
        <w:div w:id="744104505">
          <w:marLeft w:val="480"/>
          <w:marRight w:val="0"/>
          <w:marTop w:val="0"/>
          <w:marBottom w:val="0"/>
          <w:divBdr>
            <w:top w:val="none" w:sz="0" w:space="0" w:color="auto"/>
            <w:left w:val="none" w:sz="0" w:space="0" w:color="auto"/>
            <w:bottom w:val="none" w:sz="0" w:space="0" w:color="auto"/>
            <w:right w:val="none" w:sz="0" w:space="0" w:color="auto"/>
          </w:divBdr>
        </w:div>
        <w:div w:id="778185161">
          <w:marLeft w:val="480"/>
          <w:marRight w:val="0"/>
          <w:marTop w:val="0"/>
          <w:marBottom w:val="0"/>
          <w:divBdr>
            <w:top w:val="none" w:sz="0" w:space="0" w:color="auto"/>
            <w:left w:val="none" w:sz="0" w:space="0" w:color="auto"/>
            <w:bottom w:val="none" w:sz="0" w:space="0" w:color="auto"/>
            <w:right w:val="none" w:sz="0" w:space="0" w:color="auto"/>
          </w:divBdr>
        </w:div>
        <w:div w:id="895167204">
          <w:marLeft w:val="480"/>
          <w:marRight w:val="0"/>
          <w:marTop w:val="0"/>
          <w:marBottom w:val="0"/>
          <w:divBdr>
            <w:top w:val="none" w:sz="0" w:space="0" w:color="auto"/>
            <w:left w:val="none" w:sz="0" w:space="0" w:color="auto"/>
            <w:bottom w:val="none" w:sz="0" w:space="0" w:color="auto"/>
            <w:right w:val="none" w:sz="0" w:space="0" w:color="auto"/>
          </w:divBdr>
        </w:div>
        <w:div w:id="1011641808">
          <w:marLeft w:val="480"/>
          <w:marRight w:val="0"/>
          <w:marTop w:val="0"/>
          <w:marBottom w:val="0"/>
          <w:divBdr>
            <w:top w:val="none" w:sz="0" w:space="0" w:color="auto"/>
            <w:left w:val="none" w:sz="0" w:space="0" w:color="auto"/>
            <w:bottom w:val="none" w:sz="0" w:space="0" w:color="auto"/>
            <w:right w:val="none" w:sz="0" w:space="0" w:color="auto"/>
          </w:divBdr>
        </w:div>
        <w:div w:id="1040284190">
          <w:marLeft w:val="480"/>
          <w:marRight w:val="0"/>
          <w:marTop w:val="0"/>
          <w:marBottom w:val="0"/>
          <w:divBdr>
            <w:top w:val="none" w:sz="0" w:space="0" w:color="auto"/>
            <w:left w:val="none" w:sz="0" w:space="0" w:color="auto"/>
            <w:bottom w:val="none" w:sz="0" w:space="0" w:color="auto"/>
            <w:right w:val="none" w:sz="0" w:space="0" w:color="auto"/>
          </w:divBdr>
        </w:div>
        <w:div w:id="1046566821">
          <w:marLeft w:val="480"/>
          <w:marRight w:val="0"/>
          <w:marTop w:val="0"/>
          <w:marBottom w:val="0"/>
          <w:divBdr>
            <w:top w:val="none" w:sz="0" w:space="0" w:color="auto"/>
            <w:left w:val="none" w:sz="0" w:space="0" w:color="auto"/>
            <w:bottom w:val="none" w:sz="0" w:space="0" w:color="auto"/>
            <w:right w:val="none" w:sz="0" w:space="0" w:color="auto"/>
          </w:divBdr>
        </w:div>
        <w:div w:id="1057128322">
          <w:marLeft w:val="480"/>
          <w:marRight w:val="0"/>
          <w:marTop w:val="0"/>
          <w:marBottom w:val="0"/>
          <w:divBdr>
            <w:top w:val="none" w:sz="0" w:space="0" w:color="auto"/>
            <w:left w:val="none" w:sz="0" w:space="0" w:color="auto"/>
            <w:bottom w:val="none" w:sz="0" w:space="0" w:color="auto"/>
            <w:right w:val="none" w:sz="0" w:space="0" w:color="auto"/>
          </w:divBdr>
        </w:div>
        <w:div w:id="1177813453">
          <w:marLeft w:val="480"/>
          <w:marRight w:val="0"/>
          <w:marTop w:val="0"/>
          <w:marBottom w:val="0"/>
          <w:divBdr>
            <w:top w:val="none" w:sz="0" w:space="0" w:color="auto"/>
            <w:left w:val="none" w:sz="0" w:space="0" w:color="auto"/>
            <w:bottom w:val="none" w:sz="0" w:space="0" w:color="auto"/>
            <w:right w:val="none" w:sz="0" w:space="0" w:color="auto"/>
          </w:divBdr>
        </w:div>
        <w:div w:id="1199969923">
          <w:marLeft w:val="480"/>
          <w:marRight w:val="0"/>
          <w:marTop w:val="0"/>
          <w:marBottom w:val="0"/>
          <w:divBdr>
            <w:top w:val="none" w:sz="0" w:space="0" w:color="auto"/>
            <w:left w:val="none" w:sz="0" w:space="0" w:color="auto"/>
            <w:bottom w:val="none" w:sz="0" w:space="0" w:color="auto"/>
            <w:right w:val="none" w:sz="0" w:space="0" w:color="auto"/>
          </w:divBdr>
        </w:div>
        <w:div w:id="1349790966">
          <w:marLeft w:val="480"/>
          <w:marRight w:val="0"/>
          <w:marTop w:val="0"/>
          <w:marBottom w:val="0"/>
          <w:divBdr>
            <w:top w:val="none" w:sz="0" w:space="0" w:color="auto"/>
            <w:left w:val="none" w:sz="0" w:space="0" w:color="auto"/>
            <w:bottom w:val="none" w:sz="0" w:space="0" w:color="auto"/>
            <w:right w:val="none" w:sz="0" w:space="0" w:color="auto"/>
          </w:divBdr>
        </w:div>
        <w:div w:id="1475096428">
          <w:marLeft w:val="480"/>
          <w:marRight w:val="0"/>
          <w:marTop w:val="0"/>
          <w:marBottom w:val="0"/>
          <w:divBdr>
            <w:top w:val="none" w:sz="0" w:space="0" w:color="auto"/>
            <w:left w:val="none" w:sz="0" w:space="0" w:color="auto"/>
            <w:bottom w:val="none" w:sz="0" w:space="0" w:color="auto"/>
            <w:right w:val="none" w:sz="0" w:space="0" w:color="auto"/>
          </w:divBdr>
        </w:div>
        <w:div w:id="1595867596">
          <w:marLeft w:val="480"/>
          <w:marRight w:val="0"/>
          <w:marTop w:val="0"/>
          <w:marBottom w:val="0"/>
          <w:divBdr>
            <w:top w:val="none" w:sz="0" w:space="0" w:color="auto"/>
            <w:left w:val="none" w:sz="0" w:space="0" w:color="auto"/>
            <w:bottom w:val="none" w:sz="0" w:space="0" w:color="auto"/>
            <w:right w:val="none" w:sz="0" w:space="0" w:color="auto"/>
          </w:divBdr>
        </w:div>
        <w:div w:id="1671172995">
          <w:marLeft w:val="480"/>
          <w:marRight w:val="0"/>
          <w:marTop w:val="0"/>
          <w:marBottom w:val="0"/>
          <w:divBdr>
            <w:top w:val="none" w:sz="0" w:space="0" w:color="auto"/>
            <w:left w:val="none" w:sz="0" w:space="0" w:color="auto"/>
            <w:bottom w:val="none" w:sz="0" w:space="0" w:color="auto"/>
            <w:right w:val="none" w:sz="0" w:space="0" w:color="auto"/>
          </w:divBdr>
        </w:div>
        <w:div w:id="1693531999">
          <w:marLeft w:val="480"/>
          <w:marRight w:val="0"/>
          <w:marTop w:val="0"/>
          <w:marBottom w:val="0"/>
          <w:divBdr>
            <w:top w:val="none" w:sz="0" w:space="0" w:color="auto"/>
            <w:left w:val="none" w:sz="0" w:space="0" w:color="auto"/>
            <w:bottom w:val="none" w:sz="0" w:space="0" w:color="auto"/>
            <w:right w:val="none" w:sz="0" w:space="0" w:color="auto"/>
          </w:divBdr>
        </w:div>
        <w:div w:id="1720587534">
          <w:marLeft w:val="480"/>
          <w:marRight w:val="0"/>
          <w:marTop w:val="0"/>
          <w:marBottom w:val="0"/>
          <w:divBdr>
            <w:top w:val="none" w:sz="0" w:space="0" w:color="auto"/>
            <w:left w:val="none" w:sz="0" w:space="0" w:color="auto"/>
            <w:bottom w:val="none" w:sz="0" w:space="0" w:color="auto"/>
            <w:right w:val="none" w:sz="0" w:space="0" w:color="auto"/>
          </w:divBdr>
        </w:div>
        <w:div w:id="1728336202">
          <w:marLeft w:val="480"/>
          <w:marRight w:val="0"/>
          <w:marTop w:val="0"/>
          <w:marBottom w:val="0"/>
          <w:divBdr>
            <w:top w:val="none" w:sz="0" w:space="0" w:color="auto"/>
            <w:left w:val="none" w:sz="0" w:space="0" w:color="auto"/>
            <w:bottom w:val="none" w:sz="0" w:space="0" w:color="auto"/>
            <w:right w:val="none" w:sz="0" w:space="0" w:color="auto"/>
          </w:divBdr>
        </w:div>
        <w:div w:id="1741948171">
          <w:marLeft w:val="480"/>
          <w:marRight w:val="0"/>
          <w:marTop w:val="0"/>
          <w:marBottom w:val="0"/>
          <w:divBdr>
            <w:top w:val="none" w:sz="0" w:space="0" w:color="auto"/>
            <w:left w:val="none" w:sz="0" w:space="0" w:color="auto"/>
            <w:bottom w:val="none" w:sz="0" w:space="0" w:color="auto"/>
            <w:right w:val="none" w:sz="0" w:space="0" w:color="auto"/>
          </w:divBdr>
        </w:div>
        <w:div w:id="1746024697">
          <w:marLeft w:val="480"/>
          <w:marRight w:val="0"/>
          <w:marTop w:val="0"/>
          <w:marBottom w:val="0"/>
          <w:divBdr>
            <w:top w:val="none" w:sz="0" w:space="0" w:color="auto"/>
            <w:left w:val="none" w:sz="0" w:space="0" w:color="auto"/>
            <w:bottom w:val="none" w:sz="0" w:space="0" w:color="auto"/>
            <w:right w:val="none" w:sz="0" w:space="0" w:color="auto"/>
          </w:divBdr>
        </w:div>
        <w:div w:id="1779788995">
          <w:marLeft w:val="480"/>
          <w:marRight w:val="0"/>
          <w:marTop w:val="0"/>
          <w:marBottom w:val="0"/>
          <w:divBdr>
            <w:top w:val="none" w:sz="0" w:space="0" w:color="auto"/>
            <w:left w:val="none" w:sz="0" w:space="0" w:color="auto"/>
            <w:bottom w:val="none" w:sz="0" w:space="0" w:color="auto"/>
            <w:right w:val="none" w:sz="0" w:space="0" w:color="auto"/>
          </w:divBdr>
        </w:div>
        <w:div w:id="1802772595">
          <w:marLeft w:val="480"/>
          <w:marRight w:val="0"/>
          <w:marTop w:val="0"/>
          <w:marBottom w:val="0"/>
          <w:divBdr>
            <w:top w:val="none" w:sz="0" w:space="0" w:color="auto"/>
            <w:left w:val="none" w:sz="0" w:space="0" w:color="auto"/>
            <w:bottom w:val="none" w:sz="0" w:space="0" w:color="auto"/>
            <w:right w:val="none" w:sz="0" w:space="0" w:color="auto"/>
          </w:divBdr>
        </w:div>
        <w:div w:id="1976643572">
          <w:marLeft w:val="480"/>
          <w:marRight w:val="0"/>
          <w:marTop w:val="0"/>
          <w:marBottom w:val="0"/>
          <w:divBdr>
            <w:top w:val="none" w:sz="0" w:space="0" w:color="auto"/>
            <w:left w:val="none" w:sz="0" w:space="0" w:color="auto"/>
            <w:bottom w:val="none" w:sz="0" w:space="0" w:color="auto"/>
            <w:right w:val="none" w:sz="0" w:space="0" w:color="auto"/>
          </w:divBdr>
        </w:div>
        <w:div w:id="2018455623">
          <w:marLeft w:val="480"/>
          <w:marRight w:val="0"/>
          <w:marTop w:val="0"/>
          <w:marBottom w:val="0"/>
          <w:divBdr>
            <w:top w:val="none" w:sz="0" w:space="0" w:color="auto"/>
            <w:left w:val="none" w:sz="0" w:space="0" w:color="auto"/>
            <w:bottom w:val="none" w:sz="0" w:space="0" w:color="auto"/>
            <w:right w:val="none" w:sz="0" w:space="0" w:color="auto"/>
          </w:divBdr>
        </w:div>
        <w:div w:id="2034767056">
          <w:marLeft w:val="480"/>
          <w:marRight w:val="0"/>
          <w:marTop w:val="0"/>
          <w:marBottom w:val="0"/>
          <w:divBdr>
            <w:top w:val="none" w:sz="0" w:space="0" w:color="auto"/>
            <w:left w:val="none" w:sz="0" w:space="0" w:color="auto"/>
            <w:bottom w:val="none" w:sz="0" w:space="0" w:color="auto"/>
            <w:right w:val="none" w:sz="0" w:space="0" w:color="auto"/>
          </w:divBdr>
        </w:div>
        <w:div w:id="2039546867">
          <w:marLeft w:val="480"/>
          <w:marRight w:val="0"/>
          <w:marTop w:val="0"/>
          <w:marBottom w:val="0"/>
          <w:divBdr>
            <w:top w:val="none" w:sz="0" w:space="0" w:color="auto"/>
            <w:left w:val="none" w:sz="0" w:space="0" w:color="auto"/>
            <w:bottom w:val="none" w:sz="0" w:space="0" w:color="auto"/>
            <w:right w:val="none" w:sz="0" w:space="0" w:color="auto"/>
          </w:divBdr>
        </w:div>
        <w:div w:id="2108383508">
          <w:marLeft w:val="480"/>
          <w:marRight w:val="0"/>
          <w:marTop w:val="0"/>
          <w:marBottom w:val="0"/>
          <w:divBdr>
            <w:top w:val="none" w:sz="0" w:space="0" w:color="auto"/>
            <w:left w:val="none" w:sz="0" w:space="0" w:color="auto"/>
            <w:bottom w:val="none" w:sz="0" w:space="0" w:color="auto"/>
            <w:right w:val="none" w:sz="0" w:space="0" w:color="auto"/>
          </w:divBdr>
        </w:div>
        <w:div w:id="2118676290">
          <w:marLeft w:val="480"/>
          <w:marRight w:val="0"/>
          <w:marTop w:val="0"/>
          <w:marBottom w:val="0"/>
          <w:divBdr>
            <w:top w:val="none" w:sz="0" w:space="0" w:color="auto"/>
            <w:left w:val="none" w:sz="0" w:space="0" w:color="auto"/>
            <w:bottom w:val="none" w:sz="0" w:space="0" w:color="auto"/>
            <w:right w:val="none" w:sz="0" w:space="0" w:color="auto"/>
          </w:divBdr>
        </w:div>
        <w:div w:id="2119793192">
          <w:marLeft w:val="480"/>
          <w:marRight w:val="0"/>
          <w:marTop w:val="0"/>
          <w:marBottom w:val="0"/>
          <w:divBdr>
            <w:top w:val="none" w:sz="0" w:space="0" w:color="auto"/>
            <w:left w:val="none" w:sz="0" w:space="0" w:color="auto"/>
            <w:bottom w:val="none" w:sz="0" w:space="0" w:color="auto"/>
            <w:right w:val="none" w:sz="0" w:space="0" w:color="auto"/>
          </w:divBdr>
        </w:div>
      </w:divsChild>
    </w:div>
    <w:div w:id="715619099">
      <w:bodyDiv w:val="1"/>
      <w:marLeft w:val="0"/>
      <w:marRight w:val="0"/>
      <w:marTop w:val="0"/>
      <w:marBottom w:val="0"/>
      <w:divBdr>
        <w:top w:val="none" w:sz="0" w:space="0" w:color="auto"/>
        <w:left w:val="none" w:sz="0" w:space="0" w:color="auto"/>
        <w:bottom w:val="none" w:sz="0" w:space="0" w:color="auto"/>
        <w:right w:val="none" w:sz="0" w:space="0" w:color="auto"/>
      </w:divBdr>
    </w:div>
    <w:div w:id="715660756">
      <w:bodyDiv w:val="1"/>
      <w:marLeft w:val="0"/>
      <w:marRight w:val="0"/>
      <w:marTop w:val="0"/>
      <w:marBottom w:val="0"/>
      <w:divBdr>
        <w:top w:val="none" w:sz="0" w:space="0" w:color="auto"/>
        <w:left w:val="none" w:sz="0" w:space="0" w:color="auto"/>
        <w:bottom w:val="none" w:sz="0" w:space="0" w:color="auto"/>
        <w:right w:val="none" w:sz="0" w:space="0" w:color="auto"/>
      </w:divBdr>
    </w:div>
    <w:div w:id="716003450">
      <w:bodyDiv w:val="1"/>
      <w:marLeft w:val="0"/>
      <w:marRight w:val="0"/>
      <w:marTop w:val="0"/>
      <w:marBottom w:val="0"/>
      <w:divBdr>
        <w:top w:val="none" w:sz="0" w:space="0" w:color="auto"/>
        <w:left w:val="none" w:sz="0" w:space="0" w:color="auto"/>
        <w:bottom w:val="none" w:sz="0" w:space="0" w:color="auto"/>
        <w:right w:val="none" w:sz="0" w:space="0" w:color="auto"/>
      </w:divBdr>
    </w:div>
    <w:div w:id="716314974">
      <w:bodyDiv w:val="1"/>
      <w:marLeft w:val="0"/>
      <w:marRight w:val="0"/>
      <w:marTop w:val="0"/>
      <w:marBottom w:val="0"/>
      <w:divBdr>
        <w:top w:val="none" w:sz="0" w:space="0" w:color="auto"/>
        <w:left w:val="none" w:sz="0" w:space="0" w:color="auto"/>
        <w:bottom w:val="none" w:sz="0" w:space="0" w:color="auto"/>
        <w:right w:val="none" w:sz="0" w:space="0" w:color="auto"/>
      </w:divBdr>
    </w:div>
    <w:div w:id="716516489">
      <w:bodyDiv w:val="1"/>
      <w:marLeft w:val="0"/>
      <w:marRight w:val="0"/>
      <w:marTop w:val="0"/>
      <w:marBottom w:val="0"/>
      <w:divBdr>
        <w:top w:val="none" w:sz="0" w:space="0" w:color="auto"/>
        <w:left w:val="none" w:sz="0" w:space="0" w:color="auto"/>
        <w:bottom w:val="none" w:sz="0" w:space="0" w:color="auto"/>
        <w:right w:val="none" w:sz="0" w:space="0" w:color="auto"/>
      </w:divBdr>
    </w:div>
    <w:div w:id="716780428">
      <w:bodyDiv w:val="1"/>
      <w:marLeft w:val="0"/>
      <w:marRight w:val="0"/>
      <w:marTop w:val="0"/>
      <w:marBottom w:val="0"/>
      <w:divBdr>
        <w:top w:val="none" w:sz="0" w:space="0" w:color="auto"/>
        <w:left w:val="none" w:sz="0" w:space="0" w:color="auto"/>
        <w:bottom w:val="none" w:sz="0" w:space="0" w:color="auto"/>
        <w:right w:val="none" w:sz="0" w:space="0" w:color="auto"/>
      </w:divBdr>
    </w:div>
    <w:div w:id="717051377">
      <w:bodyDiv w:val="1"/>
      <w:marLeft w:val="0"/>
      <w:marRight w:val="0"/>
      <w:marTop w:val="0"/>
      <w:marBottom w:val="0"/>
      <w:divBdr>
        <w:top w:val="none" w:sz="0" w:space="0" w:color="auto"/>
        <w:left w:val="none" w:sz="0" w:space="0" w:color="auto"/>
        <w:bottom w:val="none" w:sz="0" w:space="0" w:color="auto"/>
        <w:right w:val="none" w:sz="0" w:space="0" w:color="auto"/>
      </w:divBdr>
    </w:div>
    <w:div w:id="717123793">
      <w:bodyDiv w:val="1"/>
      <w:marLeft w:val="0"/>
      <w:marRight w:val="0"/>
      <w:marTop w:val="0"/>
      <w:marBottom w:val="0"/>
      <w:divBdr>
        <w:top w:val="none" w:sz="0" w:space="0" w:color="auto"/>
        <w:left w:val="none" w:sz="0" w:space="0" w:color="auto"/>
        <w:bottom w:val="none" w:sz="0" w:space="0" w:color="auto"/>
        <w:right w:val="none" w:sz="0" w:space="0" w:color="auto"/>
      </w:divBdr>
    </w:div>
    <w:div w:id="717241950">
      <w:bodyDiv w:val="1"/>
      <w:marLeft w:val="0"/>
      <w:marRight w:val="0"/>
      <w:marTop w:val="0"/>
      <w:marBottom w:val="0"/>
      <w:divBdr>
        <w:top w:val="none" w:sz="0" w:space="0" w:color="auto"/>
        <w:left w:val="none" w:sz="0" w:space="0" w:color="auto"/>
        <w:bottom w:val="none" w:sz="0" w:space="0" w:color="auto"/>
        <w:right w:val="none" w:sz="0" w:space="0" w:color="auto"/>
      </w:divBdr>
    </w:div>
    <w:div w:id="717317330">
      <w:bodyDiv w:val="1"/>
      <w:marLeft w:val="0"/>
      <w:marRight w:val="0"/>
      <w:marTop w:val="0"/>
      <w:marBottom w:val="0"/>
      <w:divBdr>
        <w:top w:val="none" w:sz="0" w:space="0" w:color="auto"/>
        <w:left w:val="none" w:sz="0" w:space="0" w:color="auto"/>
        <w:bottom w:val="none" w:sz="0" w:space="0" w:color="auto"/>
        <w:right w:val="none" w:sz="0" w:space="0" w:color="auto"/>
      </w:divBdr>
    </w:div>
    <w:div w:id="717317367">
      <w:bodyDiv w:val="1"/>
      <w:marLeft w:val="0"/>
      <w:marRight w:val="0"/>
      <w:marTop w:val="0"/>
      <w:marBottom w:val="0"/>
      <w:divBdr>
        <w:top w:val="none" w:sz="0" w:space="0" w:color="auto"/>
        <w:left w:val="none" w:sz="0" w:space="0" w:color="auto"/>
        <w:bottom w:val="none" w:sz="0" w:space="0" w:color="auto"/>
        <w:right w:val="none" w:sz="0" w:space="0" w:color="auto"/>
      </w:divBdr>
    </w:div>
    <w:div w:id="717508267">
      <w:bodyDiv w:val="1"/>
      <w:marLeft w:val="0"/>
      <w:marRight w:val="0"/>
      <w:marTop w:val="0"/>
      <w:marBottom w:val="0"/>
      <w:divBdr>
        <w:top w:val="none" w:sz="0" w:space="0" w:color="auto"/>
        <w:left w:val="none" w:sz="0" w:space="0" w:color="auto"/>
        <w:bottom w:val="none" w:sz="0" w:space="0" w:color="auto"/>
        <w:right w:val="none" w:sz="0" w:space="0" w:color="auto"/>
      </w:divBdr>
    </w:div>
    <w:div w:id="717634109">
      <w:bodyDiv w:val="1"/>
      <w:marLeft w:val="0"/>
      <w:marRight w:val="0"/>
      <w:marTop w:val="0"/>
      <w:marBottom w:val="0"/>
      <w:divBdr>
        <w:top w:val="none" w:sz="0" w:space="0" w:color="auto"/>
        <w:left w:val="none" w:sz="0" w:space="0" w:color="auto"/>
        <w:bottom w:val="none" w:sz="0" w:space="0" w:color="auto"/>
        <w:right w:val="none" w:sz="0" w:space="0" w:color="auto"/>
      </w:divBdr>
    </w:div>
    <w:div w:id="717778472">
      <w:bodyDiv w:val="1"/>
      <w:marLeft w:val="0"/>
      <w:marRight w:val="0"/>
      <w:marTop w:val="0"/>
      <w:marBottom w:val="0"/>
      <w:divBdr>
        <w:top w:val="none" w:sz="0" w:space="0" w:color="auto"/>
        <w:left w:val="none" w:sz="0" w:space="0" w:color="auto"/>
        <w:bottom w:val="none" w:sz="0" w:space="0" w:color="auto"/>
        <w:right w:val="none" w:sz="0" w:space="0" w:color="auto"/>
      </w:divBdr>
    </w:div>
    <w:div w:id="717823728">
      <w:bodyDiv w:val="1"/>
      <w:marLeft w:val="0"/>
      <w:marRight w:val="0"/>
      <w:marTop w:val="0"/>
      <w:marBottom w:val="0"/>
      <w:divBdr>
        <w:top w:val="none" w:sz="0" w:space="0" w:color="auto"/>
        <w:left w:val="none" w:sz="0" w:space="0" w:color="auto"/>
        <w:bottom w:val="none" w:sz="0" w:space="0" w:color="auto"/>
        <w:right w:val="none" w:sz="0" w:space="0" w:color="auto"/>
      </w:divBdr>
    </w:div>
    <w:div w:id="718021066">
      <w:bodyDiv w:val="1"/>
      <w:marLeft w:val="0"/>
      <w:marRight w:val="0"/>
      <w:marTop w:val="0"/>
      <w:marBottom w:val="0"/>
      <w:divBdr>
        <w:top w:val="none" w:sz="0" w:space="0" w:color="auto"/>
        <w:left w:val="none" w:sz="0" w:space="0" w:color="auto"/>
        <w:bottom w:val="none" w:sz="0" w:space="0" w:color="auto"/>
        <w:right w:val="none" w:sz="0" w:space="0" w:color="auto"/>
      </w:divBdr>
      <w:divsChild>
        <w:div w:id="968241945">
          <w:marLeft w:val="480"/>
          <w:marRight w:val="0"/>
          <w:marTop w:val="0"/>
          <w:marBottom w:val="0"/>
          <w:divBdr>
            <w:top w:val="none" w:sz="0" w:space="0" w:color="auto"/>
            <w:left w:val="none" w:sz="0" w:space="0" w:color="auto"/>
            <w:bottom w:val="none" w:sz="0" w:space="0" w:color="auto"/>
            <w:right w:val="none" w:sz="0" w:space="0" w:color="auto"/>
          </w:divBdr>
        </w:div>
        <w:div w:id="1319991703">
          <w:marLeft w:val="480"/>
          <w:marRight w:val="0"/>
          <w:marTop w:val="0"/>
          <w:marBottom w:val="0"/>
          <w:divBdr>
            <w:top w:val="none" w:sz="0" w:space="0" w:color="auto"/>
            <w:left w:val="none" w:sz="0" w:space="0" w:color="auto"/>
            <w:bottom w:val="none" w:sz="0" w:space="0" w:color="auto"/>
            <w:right w:val="none" w:sz="0" w:space="0" w:color="auto"/>
          </w:divBdr>
        </w:div>
        <w:div w:id="1026296634">
          <w:marLeft w:val="480"/>
          <w:marRight w:val="0"/>
          <w:marTop w:val="0"/>
          <w:marBottom w:val="0"/>
          <w:divBdr>
            <w:top w:val="none" w:sz="0" w:space="0" w:color="auto"/>
            <w:left w:val="none" w:sz="0" w:space="0" w:color="auto"/>
            <w:bottom w:val="none" w:sz="0" w:space="0" w:color="auto"/>
            <w:right w:val="none" w:sz="0" w:space="0" w:color="auto"/>
          </w:divBdr>
        </w:div>
        <w:div w:id="770855398">
          <w:marLeft w:val="480"/>
          <w:marRight w:val="0"/>
          <w:marTop w:val="0"/>
          <w:marBottom w:val="0"/>
          <w:divBdr>
            <w:top w:val="none" w:sz="0" w:space="0" w:color="auto"/>
            <w:left w:val="none" w:sz="0" w:space="0" w:color="auto"/>
            <w:bottom w:val="none" w:sz="0" w:space="0" w:color="auto"/>
            <w:right w:val="none" w:sz="0" w:space="0" w:color="auto"/>
          </w:divBdr>
        </w:div>
        <w:div w:id="12734753">
          <w:marLeft w:val="480"/>
          <w:marRight w:val="0"/>
          <w:marTop w:val="0"/>
          <w:marBottom w:val="0"/>
          <w:divBdr>
            <w:top w:val="none" w:sz="0" w:space="0" w:color="auto"/>
            <w:left w:val="none" w:sz="0" w:space="0" w:color="auto"/>
            <w:bottom w:val="none" w:sz="0" w:space="0" w:color="auto"/>
            <w:right w:val="none" w:sz="0" w:space="0" w:color="auto"/>
          </w:divBdr>
        </w:div>
        <w:div w:id="1865631611">
          <w:marLeft w:val="480"/>
          <w:marRight w:val="0"/>
          <w:marTop w:val="0"/>
          <w:marBottom w:val="0"/>
          <w:divBdr>
            <w:top w:val="none" w:sz="0" w:space="0" w:color="auto"/>
            <w:left w:val="none" w:sz="0" w:space="0" w:color="auto"/>
            <w:bottom w:val="none" w:sz="0" w:space="0" w:color="auto"/>
            <w:right w:val="none" w:sz="0" w:space="0" w:color="auto"/>
          </w:divBdr>
        </w:div>
        <w:div w:id="1768767968">
          <w:marLeft w:val="480"/>
          <w:marRight w:val="0"/>
          <w:marTop w:val="0"/>
          <w:marBottom w:val="0"/>
          <w:divBdr>
            <w:top w:val="none" w:sz="0" w:space="0" w:color="auto"/>
            <w:left w:val="none" w:sz="0" w:space="0" w:color="auto"/>
            <w:bottom w:val="none" w:sz="0" w:space="0" w:color="auto"/>
            <w:right w:val="none" w:sz="0" w:space="0" w:color="auto"/>
          </w:divBdr>
        </w:div>
        <w:div w:id="926767698">
          <w:marLeft w:val="480"/>
          <w:marRight w:val="0"/>
          <w:marTop w:val="0"/>
          <w:marBottom w:val="0"/>
          <w:divBdr>
            <w:top w:val="none" w:sz="0" w:space="0" w:color="auto"/>
            <w:left w:val="none" w:sz="0" w:space="0" w:color="auto"/>
            <w:bottom w:val="none" w:sz="0" w:space="0" w:color="auto"/>
            <w:right w:val="none" w:sz="0" w:space="0" w:color="auto"/>
          </w:divBdr>
        </w:div>
        <w:div w:id="803038832">
          <w:marLeft w:val="480"/>
          <w:marRight w:val="0"/>
          <w:marTop w:val="0"/>
          <w:marBottom w:val="0"/>
          <w:divBdr>
            <w:top w:val="none" w:sz="0" w:space="0" w:color="auto"/>
            <w:left w:val="none" w:sz="0" w:space="0" w:color="auto"/>
            <w:bottom w:val="none" w:sz="0" w:space="0" w:color="auto"/>
            <w:right w:val="none" w:sz="0" w:space="0" w:color="auto"/>
          </w:divBdr>
        </w:div>
        <w:div w:id="219218699">
          <w:marLeft w:val="480"/>
          <w:marRight w:val="0"/>
          <w:marTop w:val="0"/>
          <w:marBottom w:val="0"/>
          <w:divBdr>
            <w:top w:val="none" w:sz="0" w:space="0" w:color="auto"/>
            <w:left w:val="none" w:sz="0" w:space="0" w:color="auto"/>
            <w:bottom w:val="none" w:sz="0" w:space="0" w:color="auto"/>
            <w:right w:val="none" w:sz="0" w:space="0" w:color="auto"/>
          </w:divBdr>
        </w:div>
        <w:div w:id="1305499808">
          <w:marLeft w:val="480"/>
          <w:marRight w:val="0"/>
          <w:marTop w:val="0"/>
          <w:marBottom w:val="0"/>
          <w:divBdr>
            <w:top w:val="none" w:sz="0" w:space="0" w:color="auto"/>
            <w:left w:val="none" w:sz="0" w:space="0" w:color="auto"/>
            <w:bottom w:val="none" w:sz="0" w:space="0" w:color="auto"/>
            <w:right w:val="none" w:sz="0" w:space="0" w:color="auto"/>
          </w:divBdr>
        </w:div>
        <w:div w:id="282352346">
          <w:marLeft w:val="480"/>
          <w:marRight w:val="0"/>
          <w:marTop w:val="0"/>
          <w:marBottom w:val="0"/>
          <w:divBdr>
            <w:top w:val="none" w:sz="0" w:space="0" w:color="auto"/>
            <w:left w:val="none" w:sz="0" w:space="0" w:color="auto"/>
            <w:bottom w:val="none" w:sz="0" w:space="0" w:color="auto"/>
            <w:right w:val="none" w:sz="0" w:space="0" w:color="auto"/>
          </w:divBdr>
        </w:div>
        <w:div w:id="1861160986">
          <w:marLeft w:val="480"/>
          <w:marRight w:val="0"/>
          <w:marTop w:val="0"/>
          <w:marBottom w:val="0"/>
          <w:divBdr>
            <w:top w:val="none" w:sz="0" w:space="0" w:color="auto"/>
            <w:left w:val="none" w:sz="0" w:space="0" w:color="auto"/>
            <w:bottom w:val="none" w:sz="0" w:space="0" w:color="auto"/>
            <w:right w:val="none" w:sz="0" w:space="0" w:color="auto"/>
          </w:divBdr>
        </w:div>
        <w:div w:id="1306008306">
          <w:marLeft w:val="480"/>
          <w:marRight w:val="0"/>
          <w:marTop w:val="0"/>
          <w:marBottom w:val="0"/>
          <w:divBdr>
            <w:top w:val="none" w:sz="0" w:space="0" w:color="auto"/>
            <w:left w:val="none" w:sz="0" w:space="0" w:color="auto"/>
            <w:bottom w:val="none" w:sz="0" w:space="0" w:color="auto"/>
            <w:right w:val="none" w:sz="0" w:space="0" w:color="auto"/>
          </w:divBdr>
        </w:div>
        <w:div w:id="1355036463">
          <w:marLeft w:val="480"/>
          <w:marRight w:val="0"/>
          <w:marTop w:val="0"/>
          <w:marBottom w:val="0"/>
          <w:divBdr>
            <w:top w:val="none" w:sz="0" w:space="0" w:color="auto"/>
            <w:left w:val="none" w:sz="0" w:space="0" w:color="auto"/>
            <w:bottom w:val="none" w:sz="0" w:space="0" w:color="auto"/>
            <w:right w:val="none" w:sz="0" w:space="0" w:color="auto"/>
          </w:divBdr>
        </w:div>
        <w:div w:id="309405516">
          <w:marLeft w:val="480"/>
          <w:marRight w:val="0"/>
          <w:marTop w:val="0"/>
          <w:marBottom w:val="0"/>
          <w:divBdr>
            <w:top w:val="none" w:sz="0" w:space="0" w:color="auto"/>
            <w:left w:val="none" w:sz="0" w:space="0" w:color="auto"/>
            <w:bottom w:val="none" w:sz="0" w:space="0" w:color="auto"/>
            <w:right w:val="none" w:sz="0" w:space="0" w:color="auto"/>
          </w:divBdr>
        </w:div>
        <w:div w:id="387262087">
          <w:marLeft w:val="480"/>
          <w:marRight w:val="0"/>
          <w:marTop w:val="0"/>
          <w:marBottom w:val="0"/>
          <w:divBdr>
            <w:top w:val="none" w:sz="0" w:space="0" w:color="auto"/>
            <w:left w:val="none" w:sz="0" w:space="0" w:color="auto"/>
            <w:bottom w:val="none" w:sz="0" w:space="0" w:color="auto"/>
            <w:right w:val="none" w:sz="0" w:space="0" w:color="auto"/>
          </w:divBdr>
        </w:div>
        <w:div w:id="257102996">
          <w:marLeft w:val="480"/>
          <w:marRight w:val="0"/>
          <w:marTop w:val="0"/>
          <w:marBottom w:val="0"/>
          <w:divBdr>
            <w:top w:val="none" w:sz="0" w:space="0" w:color="auto"/>
            <w:left w:val="none" w:sz="0" w:space="0" w:color="auto"/>
            <w:bottom w:val="none" w:sz="0" w:space="0" w:color="auto"/>
            <w:right w:val="none" w:sz="0" w:space="0" w:color="auto"/>
          </w:divBdr>
        </w:div>
        <w:div w:id="197789454">
          <w:marLeft w:val="480"/>
          <w:marRight w:val="0"/>
          <w:marTop w:val="0"/>
          <w:marBottom w:val="0"/>
          <w:divBdr>
            <w:top w:val="none" w:sz="0" w:space="0" w:color="auto"/>
            <w:left w:val="none" w:sz="0" w:space="0" w:color="auto"/>
            <w:bottom w:val="none" w:sz="0" w:space="0" w:color="auto"/>
            <w:right w:val="none" w:sz="0" w:space="0" w:color="auto"/>
          </w:divBdr>
        </w:div>
        <w:div w:id="909344493">
          <w:marLeft w:val="480"/>
          <w:marRight w:val="0"/>
          <w:marTop w:val="0"/>
          <w:marBottom w:val="0"/>
          <w:divBdr>
            <w:top w:val="none" w:sz="0" w:space="0" w:color="auto"/>
            <w:left w:val="none" w:sz="0" w:space="0" w:color="auto"/>
            <w:bottom w:val="none" w:sz="0" w:space="0" w:color="auto"/>
            <w:right w:val="none" w:sz="0" w:space="0" w:color="auto"/>
          </w:divBdr>
        </w:div>
        <w:div w:id="154301205">
          <w:marLeft w:val="480"/>
          <w:marRight w:val="0"/>
          <w:marTop w:val="0"/>
          <w:marBottom w:val="0"/>
          <w:divBdr>
            <w:top w:val="none" w:sz="0" w:space="0" w:color="auto"/>
            <w:left w:val="none" w:sz="0" w:space="0" w:color="auto"/>
            <w:bottom w:val="none" w:sz="0" w:space="0" w:color="auto"/>
            <w:right w:val="none" w:sz="0" w:space="0" w:color="auto"/>
          </w:divBdr>
        </w:div>
        <w:div w:id="572550405">
          <w:marLeft w:val="480"/>
          <w:marRight w:val="0"/>
          <w:marTop w:val="0"/>
          <w:marBottom w:val="0"/>
          <w:divBdr>
            <w:top w:val="none" w:sz="0" w:space="0" w:color="auto"/>
            <w:left w:val="none" w:sz="0" w:space="0" w:color="auto"/>
            <w:bottom w:val="none" w:sz="0" w:space="0" w:color="auto"/>
            <w:right w:val="none" w:sz="0" w:space="0" w:color="auto"/>
          </w:divBdr>
        </w:div>
        <w:div w:id="2108035427">
          <w:marLeft w:val="480"/>
          <w:marRight w:val="0"/>
          <w:marTop w:val="0"/>
          <w:marBottom w:val="0"/>
          <w:divBdr>
            <w:top w:val="none" w:sz="0" w:space="0" w:color="auto"/>
            <w:left w:val="none" w:sz="0" w:space="0" w:color="auto"/>
            <w:bottom w:val="none" w:sz="0" w:space="0" w:color="auto"/>
            <w:right w:val="none" w:sz="0" w:space="0" w:color="auto"/>
          </w:divBdr>
        </w:div>
        <w:div w:id="387845597">
          <w:marLeft w:val="480"/>
          <w:marRight w:val="0"/>
          <w:marTop w:val="0"/>
          <w:marBottom w:val="0"/>
          <w:divBdr>
            <w:top w:val="none" w:sz="0" w:space="0" w:color="auto"/>
            <w:left w:val="none" w:sz="0" w:space="0" w:color="auto"/>
            <w:bottom w:val="none" w:sz="0" w:space="0" w:color="auto"/>
            <w:right w:val="none" w:sz="0" w:space="0" w:color="auto"/>
          </w:divBdr>
        </w:div>
        <w:div w:id="1982342241">
          <w:marLeft w:val="480"/>
          <w:marRight w:val="0"/>
          <w:marTop w:val="0"/>
          <w:marBottom w:val="0"/>
          <w:divBdr>
            <w:top w:val="none" w:sz="0" w:space="0" w:color="auto"/>
            <w:left w:val="none" w:sz="0" w:space="0" w:color="auto"/>
            <w:bottom w:val="none" w:sz="0" w:space="0" w:color="auto"/>
            <w:right w:val="none" w:sz="0" w:space="0" w:color="auto"/>
          </w:divBdr>
        </w:div>
        <w:div w:id="831068454">
          <w:marLeft w:val="480"/>
          <w:marRight w:val="0"/>
          <w:marTop w:val="0"/>
          <w:marBottom w:val="0"/>
          <w:divBdr>
            <w:top w:val="none" w:sz="0" w:space="0" w:color="auto"/>
            <w:left w:val="none" w:sz="0" w:space="0" w:color="auto"/>
            <w:bottom w:val="none" w:sz="0" w:space="0" w:color="auto"/>
            <w:right w:val="none" w:sz="0" w:space="0" w:color="auto"/>
          </w:divBdr>
        </w:div>
        <w:div w:id="1641302893">
          <w:marLeft w:val="480"/>
          <w:marRight w:val="0"/>
          <w:marTop w:val="0"/>
          <w:marBottom w:val="0"/>
          <w:divBdr>
            <w:top w:val="none" w:sz="0" w:space="0" w:color="auto"/>
            <w:left w:val="none" w:sz="0" w:space="0" w:color="auto"/>
            <w:bottom w:val="none" w:sz="0" w:space="0" w:color="auto"/>
            <w:right w:val="none" w:sz="0" w:space="0" w:color="auto"/>
          </w:divBdr>
        </w:div>
        <w:div w:id="1030454552">
          <w:marLeft w:val="480"/>
          <w:marRight w:val="0"/>
          <w:marTop w:val="0"/>
          <w:marBottom w:val="0"/>
          <w:divBdr>
            <w:top w:val="none" w:sz="0" w:space="0" w:color="auto"/>
            <w:left w:val="none" w:sz="0" w:space="0" w:color="auto"/>
            <w:bottom w:val="none" w:sz="0" w:space="0" w:color="auto"/>
            <w:right w:val="none" w:sz="0" w:space="0" w:color="auto"/>
          </w:divBdr>
        </w:div>
        <w:div w:id="1005211473">
          <w:marLeft w:val="480"/>
          <w:marRight w:val="0"/>
          <w:marTop w:val="0"/>
          <w:marBottom w:val="0"/>
          <w:divBdr>
            <w:top w:val="none" w:sz="0" w:space="0" w:color="auto"/>
            <w:left w:val="none" w:sz="0" w:space="0" w:color="auto"/>
            <w:bottom w:val="none" w:sz="0" w:space="0" w:color="auto"/>
            <w:right w:val="none" w:sz="0" w:space="0" w:color="auto"/>
          </w:divBdr>
        </w:div>
        <w:div w:id="2001157236">
          <w:marLeft w:val="480"/>
          <w:marRight w:val="0"/>
          <w:marTop w:val="0"/>
          <w:marBottom w:val="0"/>
          <w:divBdr>
            <w:top w:val="none" w:sz="0" w:space="0" w:color="auto"/>
            <w:left w:val="none" w:sz="0" w:space="0" w:color="auto"/>
            <w:bottom w:val="none" w:sz="0" w:space="0" w:color="auto"/>
            <w:right w:val="none" w:sz="0" w:space="0" w:color="auto"/>
          </w:divBdr>
        </w:div>
        <w:div w:id="1155872915">
          <w:marLeft w:val="480"/>
          <w:marRight w:val="0"/>
          <w:marTop w:val="0"/>
          <w:marBottom w:val="0"/>
          <w:divBdr>
            <w:top w:val="none" w:sz="0" w:space="0" w:color="auto"/>
            <w:left w:val="none" w:sz="0" w:space="0" w:color="auto"/>
            <w:bottom w:val="none" w:sz="0" w:space="0" w:color="auto"/>
            <w:right w:val="none" w:sz="0" w:space="0" w:color="auto"/>
          </w:divBdr>
        </w:div>
        <w:div w:id="2127044468">
          <w:marLeft w:val="480"/>
          <w:marRight w:val="0"/>
          <w:marTop w:val="0"/>
          <w:marBottom w:val="0"/>
          <w:divBdr>
            <w:top w:val="none" w:sz="0" w:space="0" w:color="auto"/>
            <w:left w:val="none" w:sz="0" w:space="0" w:color="auto"/>
            <w:bottom w:val="none" w:sz="0" w:space="0" w:color="auto"/>
            <w:right w:val="none" w:sz="0" w:space="0" w:color="auto"/>
          </w:divBdr>
        </w:div>
        <w:div w:id="962494227">
          <w:marLeft w:val="480"/>
          <w:marRight w:val="0"/>
          <w:marTop w:val="0"/>
          <w:marBottom w:val="0"/>
          <w:divBdr>
            <w:top w:val="none" w:sz="0" w:space="0" w:color="auto"/>
            <w:left w:val="none" w:sz="0" w:space="0" w:color="auto"/>
            <w:bottom w:val="none" w:sz="0" w:space="0" w:color="auto"/>
            <w:right w:val="none" w:sz="0" w:space="0" w:color="auto"/>
          </w:divBdr>
        </w:div>
        <w:div w:id="582958450">
          <w:marLeft w:val="480"/>
          <w:marRight w:val="0"/>
          <w:marTop w:val="0"/>
          <w:marBottom w:val="0"/>
          <w:divBdr>
            <w:top w:val="none" w:sz="0" w:space="0" w:color="auto"/>
            <w:left w:val="none" w:sz="0" w:space="0" w:color="auto"/>
            <w:bottom w:val="none" w:sz="0" w:space="0" w:color="auto"/>
            <w:right w:val="none" w:sz="0" w:space="0" w:color="auto"/>
          </w:divBdr>
        </w:div>
        <w:div w:id="1654259899">
          <w:marLeft w:val="480"/>
          <w:marRight w:val="0"/>
          <w:marTop w:val="0"/>
          <w:marBottom w:val="0"/>
          <w:divBdr>
            <w:top w:val="none" w:sz="0" w:space="0" w:color="auto"/>
            <w:left w:val="none" w:sz="0" w:space="0" w:color="auto"/>
            <w:bottom w:val="none" w:sz="0" w:space="0" w:color="auto"/>
            <w:right w:val="none" w:sz="0" w:space="0" w:color="auto"/>
          </w:divBdr>
        </w:div>
        <w:div w:id="152648054">
          <w:marLeft w:val="480"/>
          <w:marRight w:val="0"/>
          <w:marTop w:val="0"/>
          <w:marBottom w:val="0"/>
          <w:divBdr>
            <w:top w:val="none" w:sz="0" w:space="0" w:color="auto"/>
            <w:left w:val="none" w:sz="0" w:space="0" w:color="auto"/>
            <w:bottom w:val="none" w:sz="0" w:space="0" w:color="auto"/>
            <w:right w:val="none" w:sz="0" w:space="0" w:color="auto"/>
          </w:divBdr>
        </w:div>
        <w:div w:id="2138719895">
          <w:marLeft w:val="480"/>
          <w:marRight w:val="0"/>
          <w:marTop w:val="0"/>
          <w:marBottom w:val="0"/>
          <w:divBdr>
            <w:top w:val="none" w:sz="0" w:space="0" w:color="auto"/>
            <w:left w:val="none" w:sz="0" w:space="0" w:color="auto"/>
            <w:bottom w:val="none" w:sz="0" w:space="0" w:color="auto"/>
            <w:right w:val="none" w:sz="0" w:space="0" w:color="auto"/>
          </w:divBdr>
        </w:div>
        <w:div w:id="763303827">
          <w:marLeft w:val="480"/>
          <w:marRight w:val="0"/>
          <w:marTop w:val="0"/>
          <w:marBottom w:val="0"/>
          <w:divBdr>
            <w:top w:val="none" w:sz="0" w:space="0" w:color="auto"/>
            <w:left w:val="none" w:sz="0" w:space="0" w:color="auto"/>
            <w:bottom w:val="none" w:sz="0" w:space="0" w:color="auto"/>
            <w:right w:val="none" w:sz="0" w:space="0" w:color="auto"/>
          </w:divBdr>
        </w:div>
        <w:div w:id="1905870897">
          <w:marLeft w:val="480"/>
          <w:marRight w:val="0"/>
          <w:marTop w:val="0"/>
          <w:marBottom w:val="0"/>
          <w:divBdr>
            <w:top w:val="none" w:sz="0" w:space="0" w:color="auto"/>
            <w:left w:val="none" w:sz="0" w:space="0" w:color="auto"/>
            <w:bottom w:val="none" w:sz="0" w:space="0" w:color="auto"/>
            <w:right w:val="none" w:sz="0" w:space="0" w:color="auto"/>
          </w:divBdr>
        </w:div>
        <w:div w:id="440151963">
          <w:marLeft w:val="480"/>
          <w:marRight w:val="0"/>
          <w:marTop w:val="0"/>
          <w:marBottom w:val="0"/>
          <w:divBdr>
            <w:top w:val="none" w:sz="0" w:space="0" w:color="auto"/>
            <w:left w:val="none" w:sz="0" w:space="0" w:color="auto"/>
            <w:bottom w:val="none" w:sz="0" w:space="0" w:color="auto"/>
            <w:right w:val="none" w:sz="0" w:space="0" w:color="auto"/>
          </w:divBdr>
        </w:div>
        <w:div w:id="1536116210">
          <w:marLeft w:val="480"/>
          <w:marRight w:val="0"/>
          <w:marTop w:val="0"/>
          <w:marBottom w:val="0"/>
          <w:divBdr>
            <w:top w:val="none" w:sz="0" w:space="0" w:color="auto"/>
            <w:left w:val="none" w:sz="0" w:space="0" w:color="auto"/>
            <w:bottom w:val="none" w:sz="0" w:space="0" w:color="auto"/>
            <w:right w:val="none" w:sz="0" w:space="0" w:color="auto"/>
          </w:divBdr>
        </w:div>
        <w:div w:id="2124492407">
          <w:marLeft w:val="480"/>
          <w:marRight w:val="0"/>
          <w:marTop w:val="0"/>
          <w:marBottom w:val="0"/>
          <w:divBdr>
            <w:top w:val="none" w:sz="0" w:space="0" w:color="auto"/>
            <w:left w:val="none" w:sz="0" w:space="0" w:color="auto"/>
            <w:bottom w:val="none" w:sz="0" w:space="0" w:color="auto"/>
            <w:right w:val="none" w:sz="0" w:space="0" w:color="auto"/>
          </w:divBdr>
        </w:div>
        <w:div w:id="452555665">
          <w:marLeft w:val="480"/>
          <w:marRight w:val="0"/>
          <w:marTop w:val="0"/>
          <w:marBottom w:val="0"/>
          <w:divBdr>
            <w:top w:val="none" w:sz="0" w:space="0" w:color="auto"/>
            <w:left w:val="none" w:sz="0" w:space="0" w:color="auto"/>
            <w:bottom w:val="none" w:sz="0" w:space="0" w:color="auto"/>
            <w:right w:val="none" w:sz="0" w:space="0" w:color="auto"/>
          </w:divBdr>
        </w:div>
        <w:div w:id="724451579">
          <w:marLeft w:val="480"/>
          <w:marRight w:val="0"/>
          <w:marTop w:val="0"/>
          <w:marBottom w:val="0"/>
          <w:divBdr>
            <w:top w:val="none" w:sz="0" w:space="0" w:color="auto"/>
            <w:left w:val="none" w:sz="0" w:space="0" w:color="auto"/>
            <w:bottom w:val="none" w:sz="0" w:space="0" w:color="auto"/>
            <w:right w:val="none" w:sz="0" w:space="0" w:color="auto"/>
          </w:divBdr>
        </w:div>
        <w:div w:id="1786079541">
          <w:marLeft w:val="480"/>
          <w:marRight w:val="0"/>
          <w:marTop w:val="0"/>
          <w:marBottom w:val="0"/>
          <w:divBdr>
            <w:top w:val="none" w:sz="0" w:space="0" w:color="auto"/>
            <w:left w:val="none" w:sz="0" w:space="0" w:color="auto"/>
            <w:bottom w:val="none" w:sz="0" w:space="0" w:color="auto"/>
            <w:right w:val="none" w:sz="0" w:space="0" w:color="auto"/>
          </w:divBdr>
        </w:div>
        <w:div w:id="846214650">
          <w:marLeft w:val="480"/>
          <w:marRight w:val="0"/>
          <w:marTop w:val="0"/>
          <w:marBottom w:val="0"/>
          <w:divBdr>
            <w:top w:val="none" w:sz="0" w:space="0" w:color="auto"/>
            <w:left w:val="none" w:sz="0" w:space="0" w:color="auto"/>
            <w:bottom w:val="none" w:sz="0" w:space="0" w:color="auto"/>
            <w:right w:val="none" w:sz="0" w:space="0" w:color="auto"/>
          </w:divBdr>
        </w:div>
        <w:div w:id="1318802604">
          <w:marLeft w:val="480"/>
          <w:marRight w:val="0"/>
          <w:marTop w:val="0"/>
          <w:marBottom w:val="0"/>
          <w:divBdr>
            <w:top w:val="none" w:sz="0" w:space="0" w:color="auto"/>
            <w:left w:val="none" w:sz="0" w:space="0" w:color="auto"/>
            <w:bottom w:val="none" w:sz="0" w:space="0" w:color="auto"/>
            <w:right w:val="none" w:sz="0" w:space="0" w:color="auto"/>
          </w:divBdr>
        </w:div>
        <w:div w:id="1649433987">
          <w:marLeft w:val="480"/>
          <w:marRight w:val="0"/>
          <w:marTop w:val="0"/>
          <w:marBottom w:val="0"/>
          <w:divBdr>
            <w:top w:val="none" w:sz="0" w:space="0" w:color="auto"/>
            <w:left w:val="none" w:sz="0" w:space="0" w:color="auto"/>
            <w:bottom w:val="none" w:sz="0" w:space="0" w:color="auto"/>
            <w:right w:val="none" w:sz="0" w:space="0" w:color="auto"/>
          </w:divBdr>
        </w:div>
        <w:div w:id="2069260170">
          <w:marLeft w:val="480"/>
          <w:marRight w:val="0"/>
          <w:marTop w:val="0"/>
          <w:marBottom w:val="0"/>
          <w:divBdr>
            <w:top w:val="none" w:sz="0" w:space="0" w:color="auto"/>
            <w:left w:val="none" w:sz="0" w:space="0" w:color="auto"/>
            <w:bottom w:val="none" w:sz="0" w:space="0" w:color="auto"/>
            <w:right w:val="none" w:sz="0" w:space="0" w:color="auto"/>
          </w:divBdr>
        </w:div>
        <w:div w:id="903106554">
          <w:marLeft w:val="480"/>
          <w:marRight w:val="0"/>
          <w:marTop w:val="0"/>
          <w:marBottom w:val="0"/>
          <w:divBdr>
            <w:top w:val="none" w:sz="0" w:space="0" w:color="auto"/>
            <w:left w:val="none" w:sz="0" w:space="0" w:color="auto"/>
            <w:bottom w:val="none" w:sz="0" w:space="0" w:color="auto"/>
            <w:right w:val="none" w:sz="0" w:space="0" w:color="auto"/>
          </w:divBdr>
        </w:div>
        <w:div w:id="1385956533">
          <w:marLeft w:val="480"/>
          <w:marRight w:val="0"/>
          <w:marTop w:val="0"/>
          <w:marBottom w:val="0"/>
          <w:divBdr>
            <w:top w:val="none" w:sz="0" w:space="0" w:color="auto"/>
            <w:left w:val="none" w:sz="0" w:space="0" w:color="auto"/>
            <w:bottom w:val="none" w:sz="0" w:space="0" w:color="auto"/>
            <w:right w:val="none" w:sz="0" w:space="0" w:color="auto"/>
          </w:divBdr>
        </w:div>
        <w:div w:id="594484400">
          <w:marLeft w:val="480"/>
          <w:marRight w:val="0"/>
          <w:marTop w:val="0"/>
          <w:marBottom w:val="0"/>
          <w:divBdr>
            <w:top w:val="none" w:sz="0" w:space="0" w:color="auto"/>
            <w:left w:val="none" w:sz="0" w:space="0" w:color="auto"/>
            <w:bottom w:val="none" w:sz="0" w:space="0" w:color="auto"/>
            <w:right w:val="none" w:sz="0" w:space="0" w:color="auto"/>
          </w:divBdr>
        </w:div>
        <w:div w:id="764495984">
          <w:marLeft w:val="480"/>
          <w:marRight w:val="0"/>
          <w:marTop w:val="0"/>
          <w:marBottom w:val="0"/>
          <w:divBdr>
            <w:top w:val="none" w:sz="0" w:space="0" w:color="auto"/>
            <w:left w:val="none" w:sz="0" w:space="0" w:color="auto"/>
            <w:bottom w:val="none" w:sz="0" w:space="0" w:color="auto"/>
            <w:right w:val="none" w:sz="0" w:space="0" w:color="auto"/>
          </w:divBdr>
        </w:div>
        <w:div w:id="2106262455">
          <w:marLeft w:val="480"/>
          <w:marRight w:val="0"/>
          <w:marTop w:val="0"/>
          <w:marBottom w:val="0"/>
          <w:divBdr>
            <w:top w:val="none" w:sz="0" w:space="0" w:color="auto"/>
            <w:left w:val="none" w:sz="0" w:space="0" w:color="auto"/>
            <w:bottom w:val="none" w:sz="0" w:space="0" w:color="auto"/>
            <w:right w:val="none" w:sz="0" w:space="0" w:color="auto"/>
          </w:divBdr>
        </w:div>
        <w:div w:id="150371481">
          <w:marLeft w:val="480"/>
          <w:marRight w:val="0"/>
          <w:marTop w:val="0"/>
          <w:marBottom w:val="0"/>
          <w:divBdr>
            <w:top w:val="none" w:sz="0" w:space="0" w:color="auto"/>
            <w:left w:val="none" w:sz="0" w:space="0" w:color="auto"/>
            <w:bottom w:val="none" w:sz="0" w:space="0" w:color="auto"/>
            <w:right w:val="none" w:sz="0" w:space="0" w:color="auto"/>
          </w:divBdr>
        </w:div>
        <w:div w:id="533538321">
          <w:marLeft w:val="480"/>
          <w:marRight w:val="0"/>
          <w:marTop w:val="0"/>
          <w:marBottom w:val="0"/>
          <w:divBdr>
            <w:top w:val="none" w:sz="0" w:space="0" w:color="auto"/>
            <w:left w:val="none" w:sz="0" w:space="0" w:color="auto"/>
            <w:bottom w:val="none" w:sz="0" w:space="0" w:color="auto"/>
            <w:right w:val="none" w:sz="0" w:space="0" w:color="auto"/>
          </w:divBdr>
        </w:div>
        <w:div w:id="1994555274">
          <w:marLeft w:val="480"/>
          <w:marRight w:val="0"/>
          <w:marTop w:val="0"/>
          <w:marBottom w:val="0"/>
          <w:divBdr>
            <w:top w:val="none" w:sz="0" w:space="0" w:color="auto"/>
            <w:left w:val="none" w:sz="0" w:space="0" w:color="auto"/>
            <w:bottom w:val="none" w:sz="0" w:space="0" w:color="auto"/>
            <w:right w:val="none" w:sz="0" w:space="0" w:color="auto"/>
          </w:divBdr>
        </w:div>
        <w:div w:id="213742399">
          <w:marLeft w:val="480"/>
          <w:marRight w:val="0"/>
          <w:marTop w:val="0"/>
          <w:marBottom w:val="0"/>
          <w:divBdr>
            <w:top w:val="none" w:sz="0" w:space="0" w:color="auto"/>
            <w:left w:val="none" w:sz="0" w:space="0" w:color="auto"/>
            <w:bottom w:val="none" w:sz="0" w:space="0" w:color="auto"/>
            <w:right w:val="none" w:sz="0" w:space="0" w:color="auto"/>
          </w:divBdr>
        </w:div>
        <w:div w:id="1905874895">
          <w:marLeft w:val="480"/>
          <w:marRight w:val="0"/>
          <w:marTop w:val="0"/>
          <w:marBottom w:val="0"/>
          <w:divBdr>
            <w:top w:val="none" w:sz="0" w:space="0" w:color="auto"/>
            <w:left w:val="none" w:sz="0" w:space="0" w:color="auto"/>
            <w:bottom w:val="none" w:sz="0" w:space="0" w:color="auto"/>
            <w:right w:val="none" w:sz="0" w:space="0" w:color="auto"/>
          </w:divBdr>
        </w:div>
        <w:div w:id="945042940">
          <w:marLeft w:val="480"/>
          <w:marRight w:val="0"/>
          <w:marTop w:val="0"/>
          <w:marBottom w:val="0"/>
          <w:divBdr>
            <w:top w:val="none" w:sz="0" w:space="0" w:color="auto"/>
            <w:left w:val="none" w:sz="0" w:space="0" w:color="auto"/>
            <w:bottom w:val="none" w:sz="0" w:space="0" w:color="auto"/>
            <w:right w:val="none" w:sz="0" w:space="0" w:color="auto"/>
          </w:divBdr>
        </w:div>
        <w:div w:id="310641018">
          <w:marLeft w:val="480"/>
          <w:marRight w:val="0"/>
          <w:marTop w:val="0"/>
          <w:marBottom w:val="0"/>
          <w:divBdr>
            <w:top w:val="none" w:sz="0" w:space="0" w:color="auto"/>
            <w:left w:val="none" w:sz="0" w:space="0" w:color="auto"/>
            <w:bottom w:val="none" w:sz="0" w:space="0" w:color="auto"/>
            <w:right w:val="none" w:sz="0" w:space="0" w:color="auto"/>
          </w:divBdr>
        </w:div>
        <w:div w:id="951286644">
          <w:marLeft w:val="480"/>
          <w:marRight w:val="0"/>
          <w:marTop w:val="0"/>
          <w:marBottom w:val="0"/>
          <w:divBdr>
            <w:top w:val="none" w:sz="0" w:space="0" w:color="auto"/>
            <w:left w:val="none" w:sz="0" w:space="0" w:color="auto"/>
            <w:bottom w:val="none" w:sz="0" w:space="0" w:color="auto"/>
            <w:right w:val="none" w:sz="0" w:space="0" w:color="auto"/>
          </w:divBdr>
        </w:div>
        <w:div w:id="1105805720">
          <w:marLeft w:val="480"/>
          <w:marRight w:val="0"/>
          <w:marTop w:val="0"/>
          <w:marBottom w:val="0"/>
          <w:divBdr>
            <w:top w:val="none" w:sz="0" w:space="0" w:color="auto"/>
            <w:left w:val="none" w:sz="0" w:space="0" w:color="auto"/>
            <w:bottom w:val="none" w:sz="0" w:space="0" w:color="auto"/>
            <w:right w:val="none" w:sz="0" w:space="0" w:color="auto"/>
          </w:divBdr>
        </w:div>
        <w:div w:id="2015719618">
          <w:marLeft w:val="480"/>
          <w:marRight w:val="0"/>
          <w:marTop w:val="0"/>
          <w:marBottom w:val="0"/>
          <w:divBdr>
            <w:top w:val="none" w:sz="0" w:space="0" w:color="auto"/>
            <w:left w:val="none" w:sz="0" w:space="0" w:color="auto"/>
            <w:bottom w:val="none" w:sz="0" w:space="0" w:color="auto"/>
            <w:right w:val="none" w:sz="0" w:space="0" w:color="auto"/>
          </w:divBdr>
        </w:div>
        <w:div w:id="1692561565">
          <w:marLeft w:val="480"/>
          <w:marRight w:val="0"/>
          <w:marTop w:val="0"/>
          <w:marBottom w:val="0"/>
          <w:divBdr>
            <w:top w:val="none" w:sz="0" w:space="0" w:color="auto"/>
            <w:left w:val="none" w:sz="0" w:space="0" w:color="auto"/>
            <w:bottom w:val="none" w:sz="0" w:space="0" w:color="auto"/>
            <w:right w:val="none" w:sz="0" w:space="0" w:color="auto"/>
          </w:divBdr>
        </w:div>
        <w:div w:id="1517770751">
          <w:marLeft w:val="480"/>
          <w:marRight w:val="0"/>
          <w:marTop w:val="0"/>
          <w:marBottom w:val="0"/>
          <w:divBdr>
            <w:top w:val="none" w:sz="0" w:space="0" w:color="auto"/>
            <w:left w:val="none" w:sz="0" w:space="0" w:color="auto"/>
            <w:bottom w:val="none" w:sz="0" w:space="0" w:color="auto"/>
            <w:right w:val="none" w:sz="0" w:space="0" w:color="auto"/>
          </w:divBdr>
        </w:div>
        <w:div w:id="2023701776">
          <w:marLeft w:val="480"/>
          <w:marRight w:val="0"/>
          <w:marTop w:val="0"/>
          <w:marBottom w:val="0"/>
          <w:divBdr>
            <w:top w:val="none" w:sz="0" w:space="0" w:color="auto"/>
            <w:left w:val="none" w:sz="0" w:space="0" w:color="auto"/>
            <w:bottom w:val="none" w:sz="0" w:space="0" w:color="auto"/>
            <w:right w:val="none" w:sz="0" w:space="0" w:color="auto"/>
          </w:divBdr>
        </w:div>
        <w:div w:id="947809062">
          <w:marLeft w:val="480"/>
          <w:marRight w:val="0"/>
          <w:marTop w:val="0"/>
          <w:marBottom w:val="0"/>
          <w:divBdr>
            <w:top w:val="none" w:sz="0" w:space="0" w:color="auto"/>
            <w:left w:val="none" w:sz="0" w:space="0" w:color="auto"/>
            <w:bottom w:val="none" w:sz="0" w:space="0" w:color="auto"/>
            <w:right w:val="none" w:sz="0" w:space="0" w:color="auto"/>
          </w:divBdr>
        </w:div>
        <w:div w:id="1061367994">
          <w:marLeft w:val="480"/>
          <w:marRight w:val="0"/>
          <w:marTop w:val="0"/>
          <w:marBottom w:val="0"/>
          <w:divBdr>
            <w:top w:val="none" w:sz="0" w:space="0" w:color="auto"/>
            <w:left w:val="none" w:sz="0" w:space="0" w:color="auto"/>
            <w:bottom w:val="none" w:sz="0" w:space="0" w:color="auto"/>
            <w:right w:val="none" w:sz="0" w:space="0" w:color="auto"/>
          </w:divBdr>
        </w:div>
        <w:div w:id="1501576072">
          <w:marLeft w:val="480"/>
          <w:marRight w:val="0"/>
          <w:marTop w:val="0"/>
          <w:marBottom w:val="0"/>
          <w:divBdr>
            <w:top w:val="none" w:sz="0" w:space="0" w:color="auto"/>
            <w:left w:val="none" w:sz="0" w:space="0" w:color="auto"/>
            <w:bottom w:val="none" w:sz="0" w:space="0" w:color="auto"/>
            <w:right w:val="none" w:sz="0" w:space="0" w:color="auto"/>
          </w:divBdr>
        </w:div>
        <w:div w:id="1784419977">
          <w:marLeft w:val="480"/>
          <w:marRight w:val="0"/>
          <w:marTop w:val="0"/>
          <w:marBottom w:val="0"/>
          <w:divBdr>
            <w:top w:val="none" w:sz="0" w:space="0" w:color="auto"/>
            <w:left w:val="none" w:sz="0" w:space="0" w:color="auto"/>
            <w:bottom w:val="none" w:sz="0" w:space="0" w:color="auto"/>
            <w:right w:val="none" w:sz="0" w:space="0" w:color="auto"/>
          </w:divBdr>
        </w:div>
        <w:div w:id="441342598">
          <w:marLeft w:val="480"/>
          <w:marRight w:val="0"/>
          <w:marTop w:val="0"/>
          <w:marBottom w:val="0"/>
          <w:divBdr>
            <w:top w:val="none" w:sz="0" w:space="0" w:color="auto"/>
            <w:left w:val="none" w:sz="0" w:space="0" w:color="auto"/>
            <w:bottom w:val="none" w:sz="0" w:space="0" w:color="auto"/>
            <w:right w:val="none" w:sz="0" w:space="0" w:color="auto"/>
          </w:divBdr>
        </w:div>
        <w:div w:id="1888755460">
          <w:marLeft w:val="480"/>
          <w:marRight w:val="0"/>
          <w:marTop w:val="0"/>
          <w:marBottom w:val="0"/>
          <w:divBdr>
            <w:top w:val="none" w:sz="0" w:space="0" w:color="auto"/>
            <w:left w:val="none" w:sz="0" w:space="0" w:color="auto"/>
            <w:bottom w:val="none" w:sz="0" w:space="0" w:color="auto"/>
            <w:right w:val="none" w:sz="0" w:space="0" w:color="auto"/>
          </w:divBdr>
        </w:div>
        <w:div w:id="1529372039">
          <w:marLeft w:val="480"/>
          <w:marRight w:val="0"/>
          <w:marTop w:val="0"/>
          <w:marBottom w:val="0"/>
          <w:divBdr>
            <w:top w:val="none" w:sz="0" w:space="0" w:color="auto"/>
            <w:left w:val="none" w:sz="0" w:space="0" w:color="auto"/>
            <w:bottom w:val="none" w:sz="0" w:space="0" w:color="auto"/>
            <w:right w:val="none" w:sz="0" w:space="0" w:color="auto"/>
          </w:divBdr>
        </w:div>
        <w:div w:id="701057508">
          <w:marLeft w:val="480"/>
          <w:marRight w:val="0"/>
          <w:marTop w:val="0"/>
          <w:marBottom w:val="0"/>
          <w:divBdr>
            <w:top w:val="none" w:sz="0" w:space="0" w:color="auto"/>
            <w:left w:val="none" w:sz="0" w:space="0" w:color="auto"/>
            <w:bottom w:val="none" w:sz="0" w:space="0" w:color="auto"/>
            <w:right w:val="none" w:sz="0" w:space="0" w:color="auto"/>
          </w:divBdr>
        </w:div>
        <w:div w:id="1183594144">
          <w:marLeft w:val="480"/>
          <w:marRight w:val="0"/>
          <w:marTop w:val="0"/>
          <w:marBottom w:val="0"/>
          <w:divBdr>
            <w:top w:val="none" w:sz="0" w:space="0" w:color="auto"/>
            <w:left w:val="none" w:sz="0" w:space="0" w:color="auto"/>
            <w:bottom w:val="none" w:sz="0" w:space="0" w:color="auto"/>
            <w:right w:val="none" w:sz="0" w:space="0" w:color="auto"/>
          </w:divBdr>
        </w:div>
        <w:div w:id="511067618">
          <w:marLeft w:val="480"/>
          <w:marRight w:val="0"/>
          <w:marTop w:val="0"/>
          <w:marBottom w:val="0"/>
          <w:divBdr>
            <w:top w:val="none" w:sz="0" w:space="0" w:color="auto"/>
            <w:left w:val="none" w:sz="0" w:space="0" w:color="auto"/>
            <w:bottom w:val="none" w:sz="0" w:space="0" w:color="auto"/>
            <w:right w:val="none" w:sz="0" w:space="0" w:color="auto"/>
          </w:divBdr>
        </w:div>
        <w:div w:id="381255268">
          <w:marLeft w:val="480"/>
          <w:marRight w:val="0"/>
          <w:marTop w:val="0"/>
          <w:marBottom w:val="0"/>
          <w:divBdr>
            <w:top w:val="none" w:sz="0" w:space="0" w:color="auto"/>
            <w:left w:val="none" w:sz="0" w:space="0" w:color="auto"/>
            <w:bottom w:val="none" w:sz="0" w:space="0" w:color="auto"/>
            <w:right w:val="none" w:sz="0" w:space="0" w:color="auto"/>
          </w:divBdr>
        </w:div>
        <w:div w:id="2129204707">
          <w:marLeft w:val="480"/>
          <w:marRight w:val="0"/>
          <w:marTop w:val="0"/>
          <w:marBottom w:val="0"/>
          <w:divBdr>
            <w:top w:val="none" w:sz="0" w:space="0" w:color="auto"/>
            <w:left w:val="none" w:sz="0" w:space="0" w:color="auto"/>
            <w:bottom w:val="none" w:sz="0" w:space="0" w:color="auto"/>
            <w:right w:val="none" w:sz="0" w:space="0" w:color="auto"/>
          </w:divBdr>
        </w:div>
        <w:div w:id="812991425">
          <w:marLeft w:val="480"/>
          <w:marRight w:val="0"/>
          <w:marTop w:val="0"/>
          <w:marBottom w:val="0"/>
          <w:divBdr>
            <w:top w:val="none" w:sz="0" w:space="0" w:color="auto"/>
            <w:left w:val="none" w:sz="0" w:space="0" w:color="auto"/>
            <w:bottom w:val="none" w:sz="0" w:space="0" w:color="auto"/>
            <w:right w:val="none" w:sz="0" w:space="0" w:color="auto"/>
          </w:divBdr>
        </w:div>
        <w:div w:id="1747797769">
          <w:marLeft w:val="480"/>
          <w:marRight w:val="0"/>
          <w:marTop w:val="0"/>
          <w:marBottom w:val="0"/>
          <w:divBdr>
            <w:top w:val="none" w:sz="0" w:space="0" w:color="auto"/>
            <w:left w:val="none" w:sz="0" w:space="0" w:color="auto"/>
            <w:bottom w:val="none" w:sz="0" w:space="0" w:color="auto"/>
            <w:right w:val="none" w:sz="0" w:space="0" w:color="auto"/>
          </w:divBdr>
        </w:div>
        <w:div w:id="1186866713">
          <w:marLeft w:val="480"/>
          <w:marRight w:val="0"/>
          <w:marTop w:val="0"/>
          <w:marBottom w:val="0"/>
          <w:divBdr>
            <w:top w:val="none" w:sz="0" w:space="0" w:color="auto"/>
            <w:left w:val="none" w:sz="0" w:space="0" w:color="auto"/>
            <w:bottom w:val="none" w:sz="0" w:space="0" w:color="auto"/>
            <w:right w:val="none" w:sz="0" w:space="0" w:color="auto"/>
          </w:divBdr>
        </w:div>
        <w:div w:id="255678404">
          <w:marLeft w:val="480"/>
          <w:marRight w:val="0"/>
          <w:marTop w:val="0"/>
          <w:marBottom w:val="0"/>
          <w:divBdr>
            <w:top w:val="none" w:sz="0" w:space="0" w:color="auto"/>
            <w:left w:val="none" w:sz="0" w:space="0" w:color="auto"/>
            <w:bottom w:val="none" w:sz="0" w:space="0" w:color="auto"/>
            <w:right w:val="none" w:sz="0" w:space="0" w:color="auto"/>
          </w:divBdr>
        </w:div>
        <w:div w:id="479733936">
          <w:marLeft w:val="480"/>
          <w:marRight w:val="0"/>
          <w:marTop w:val="0"/>
          <w:marBottom w:val="0"/>
          <w:divBdr>
            <w:top w:val="none" w:sz="0" w:space="0" w:color="auto"/>
            <w:left w:val="none" w:sz="0" w:space="0" w:color="auto"/>
            <w:bottom w:val="none" w:sz="0" w:space="0" w:color="auto"/>
            <w:right w:val="none" w:sz="0" w:space="0" w:color="auto"/>
          </w:divBdr>
        </w:div>
        <w:div w:id="1894538821">
          <w:marLeft w:val="480"/>
          <w:marRight w:val="0"/>
          <w:marTop w:val="0"/>
          <w:marBottom w:val="0"/>
          <w:divBdr>
            <w:top w:val="none" w:sz="0" w:space="0" w:color="auto"/>
            <w:left w:val="none" w:sz="0" w:space="0" w:color="auto"/>
            <w:bottom w:val="none" w:sz="0" w:space="0" w:color="auto"/>
            <w:right w:val="none" w:sz="0" w:space="0" w:color="auto"/>
          </w:divBdr>
        </w:div>
        <w:div w:id="362680497">
          <w:marLeft w:val="480"/>
          <w:marRight w:val="0"/>
          <w:marTop w:val="0"/>
          <w:marBottom w:val="0"/>
          <w:divBdr>
            <w:top w:val="none" w:sz="0" w:space="0" w:color="auto"/>
            <w:left w:val="none" w:sz="0" w:space="0" w:color="auto"/>
            <w:bottom w:val="none" w:sz="0" w:space="0" w:color="auto"/>
            <w:right w:val="none" w:sz="0" w:space="0" w:color="auto"/>
          </w:divBdr>
        </w:div>
        <w:div w:id="1891573954">
          <w:marLeft w:val="480"/>
          <w:marRight w:val="0"/>
          <w:marTop w:val="0"/>
          <w:marBottom w:val="0"/>
          <w:divBdr>
            <w:top w:val="none" w:sz="0" w:space="0" w:color="auto"/>
            <w:left w:val="none" w:sz="0" w:space="0" w:color="auto"/>
            <w:bottom w:val="none" w:sz="0" w:space="0" w:color="auto"/>
            <w:right w:val="none" w:sz="0" w:space="0" w:color="auto"/>
          </w:divBdr>
        </w:div>
        <w:div w:id="1267345968">
          <w:marLeft w:val="480"/>
          <w:marRight w:val="0"/>
          <w:marTop w:val="0"/>
          <w:marBottom w:val="0"/>
          <w:divBdr>
            <w:top w:val="none" w:sz="0" w:space="0" w:color="auto"/>
            <w:left w:val="none" w:sz="0" w:space="0" w:color="auto"/>
            <w:bottom w:val="none" w:sz="0" w:space="0" w:color="auto"/>
            <w:right w:val="none" w:sz="0" w:space="0" w:color="auto"/>
          </w:divBdr>
        </w:div>
        <w:div w:id="2142528042">
          <w:marLeft w:val="480"/>
          <w:marRight w:val="0"/>
          <w:marTop w:val="0"/>
          <w:marBottom w:val="0"/>
          <w:divBdr>
            <w:top w:val="none" w:sz="0" w:space="0" w:color="auto"/>
            <w:left w:val="none" w:sz="0" w:space="0" w:color="auto"/>
            <w:bottom w:val="none" w:sz="0" w:space="0" w:color="auto"/>
            <w:right w:val="none" w:sz="0" w:space="0" w:color="auto"/>
          </w:divBdr>
        </w:div>
        <w:div w:id="219480434">
          <w:marLeft w:val="480"/>
          <w:marRight w:val="0"/>
          <w:marTop w:val="0"/>
          <w:marBottom w:val="0"/>
          <w:divBdr>
            <w:top w:val="none" w:sz="0" w:space="0" w:color="auto"/>
            <w:left w:val="none" w:sz="0" w:space="0" w:color="auto"/>
            <w:bottom w:val="none" w:sz="0" w:space="0" w:color="auto"/>
            <w:right w:val="none" w:sz="0" w:space="0" w:color="auto"/>
          </w:divBdr>
        </w:div>
        <w:div w:id="70666304">
          <w:marLeft w:val="480"/>
          <w:marRight w:val="0"/>
          <w:marTop w:val="0"/>
          <w:marBottom w:val="0"/>
          <w:divBdr>
            <w:top w:val="none" w:sz="0" w:space="0" w:color="auto"/>
            <w:left w:val="none" w:sz="0" w:space="0" w:color="auto"/>
            <w:bottom w:val="none" w:sz="0" w:space="0" w:color="auto"/>
            <w:right w:val="none" w:sz="0" w:space="0" w:color="auto"/>
          </w:divBdr>
        </w:div>
        <w:div w:id="1666057564">
          <w:marLeft w:val="480"/>
          <w:marRight w:val="0"/>
          <w:marTop w:val="0"/>
          <w:marBottom w:val="0"/>
          <w:divBdr>
            <w:top w:val="none" w:sz="0" w:space="0" w:color="auto"/>
            <w:left w:val="none" w:sz="0" w:space="0" w:color="auto"/>
            <w:bottom w:val="none" w:sz="0" w:space="0" w:color="auto"/>
            <w:right w:val="none" w:sz="0" w:space="0" w:color="auto"/>
          </w:divBdr>
        </w:div>
        <w:div w:id="455293771">
          <w:marLeft w:val="480"/>
          <w:marRight w:val="0"/>
          <w:marTop w:val="0"/>
          <w:marBottom w:val="0"/>
          <w:divBdr>
            <w:top w:val="none" w:sz="0" w:space="0" w:color="auto"/>
            <w:left w:val="none" w:sz="0" w:space="0" w:color="auto"/>
            <w:bottom w:val="none" w:sz="0" w:space="0" w:color="auto"/>
            <w:right w:val="none" w:sz="0" w:space="0" w:color="auto"/>
          </w:divBdr>
        </w:div>
        <w:div w:id="1479106944">
          <w:marLeft w:val="480"/>
          <w:marRight w:val="0"/>
          <w:marTop w:val="0"/>
          <w:marBottom w:val="0"/>
          <w:divBdr>
            <w:top w:val="none" w:sz="0" w:space="0" w:color="auto"/>
            <w:left w:val="none" w:sz="0" w:space="0" w:color="auto"/>
            <w:bottom w:val="none" w:sz="0" w:space="0" w:color="auto"/>
            <w:right w:val="none" w:sz="0" w:space="0" w:color="auto"/>
          </w:divBdr>
        </w:div>
        <w:div w:id="348987271">
          <w:marLeft w:val="480"/>
          <w:marRight w:val="0"/>
          <w:marTop w:val="0"/>
          <w:marBottom w:val="0"/>
          <w:divBdr>
            <w:top w:val="none" w:sz="0" w:space="0" w:color="auto"/>
            <w:left w:val="none" w:sz="0" w:space="0" w:color="auto"/>
            <w:bottom w:val="none" w:sz="0" w:space="0" w:color="auto"/>
            <w:right w:val="none" w:sz="0" w:space="0" w:color="auto"/>
          </w:divBdr>
        </w:div>
        <w:div w:id="2132046045">
          <w:marLeft w:val="480"/>
          <w:marRight w:val="0"/>
          <w:marTop w:val="0"/>
          <w:marBottom w:val="0"/>
          <w:divBdr>
            <w:top w:val="none" w:sz="0" w:space="0" w:color="auto"/>
            <w:left w:val="none" w:sz="0" w:space="0" w:color="auto"/>
            <w:bottom w:val="none" w:sz="0" w:space="0" w:color="auto"/>
            <w:right w:val="none" w:sz="0" w:space="0" w:color="auto"/>
          </w:divBdr>
        </w:div>
        <w:div w:id="52579833">
          <w:marLeft w:val="480"/>
          <w:marRight w:val="0"/>
          <w:marTop w:val="0"/>
          <w:marBottom w:val="0"/>
          <w:divBdr>
            <w:top w:val="none" w:sz="0" w:space="0" w:color="auto"/>
            <w:left w:val="none" w:sz="0" w:space="0" w:color="auto"/>
            <w:bottom w:val="none" w:sz="0" w:space="0" w:color="auto"/>
            <w:right w:val="none" w:sz="0" w:space="0" w:color="auto"/>
          </w:divBdr>
        </w:div>
        <w:div w:id="1672952697">
          <w:marLeft w:val="480"/>
          <w:marRight w:val="0"/>
          <w:marTop w:val="0"/>
          <w:marBottom w:val="0"/>
          <w:divBdr>
            <w:top w:val="none" w:sz="0" w:space="0" w:color="auto"/>
            <w:left w:val="none" w:sz="0" w:space="0" w:color="auto"/>
            <w:bottom w:val="none" w:sz="0" w:space="0" w:color="auto"/>
            <w:right w:val="none" w:sz="0" w:space="0" w:color="auto"/>
          </w:divBdr>
        </w:div>
        <w:div w:id="1036203003">
          <w:marLeft w:val="480"/>
          <w:marRight w:val="0"/>
          <w:marTop w:val="0"/>
          <w:marBottom w:val="0"/>
          <w:divBdr>
            <w:top w:val="none" w:sz="0" w:space="0" w:color="auto"/>
            <w:left w:val="none" w:sz="0" w:space="0" w:color="auto"/>
            <w:bottom w:val="none" w:sz="0" w:space="0" w:color="auto"/>
            <w:right w:val="none" w:sz="0" w:space="0" w:color="auto"/>
          </w:divBdr>
        </w:div>
        <w:div w:id="729882312">
          <w:marLeft w:val="480"/>
          <w:marRight w:val="0"/>
          <w:marTop w:val="0"/>
          <w:marBottom w:val="0"/>
          <w:divBdr>
            <w:top w:val="none" w:sz="0" w:space="0" w:color="auto"/>
            <w:left w:val="none" w:sz="0" w:space="0" w:color="auto"/>
            <w:bottom w:val="none" w:sz="0" w:space="0" w:color="auto"/>
            <w:right w:val="none" w:sz="0" w:space="0" w:color="auto"/>
          </w:divBdr>
        </w:div>
        <w:div w:id="1817455313">
          <w:marLeft w:val="480"/>
          <w:marRight w:val="0"/>
          <w:marTop w:val="0"/>
          <w:marBottom w:val="0"/>
          <w:divBdr>
            <w:top w:val="none" w:sz="0" w:space="0" w:color="auto"/>
            <w:left w:val="none" w:sz="0" w:space="0" w:color="auto"/>
            <w:bottom w:val="none" w:sz="0" w:space="0" w:color="auto"/>
            <w:right w:val="none" w:sz="0" w:space="0" w:color="auto"/>
          </w:divBdr>
        </w:div>
      </w:divsChild>
    </w:div>
    <w:div w:id="718363458">
      <w:bodyDiv w:val="1"/>
      <w:marLeft w:val="0"/>
      <w:marRight w:val="0"/>
      <w:marTop w:val="0"/>
      <w:marBottom w:val="0"/>
      <w:divBdr>
        <w:top w:val="none" w:sz="0" w:space="0" w:color="auto"/>
        <w:left w:val="none" w:sz="0" w:space="0" w:color="auto"/>
        <w:bottom w:val="none" w:sz="0" w:space="0" w:color="auto"/>
        <w:right w:val="none" w:sz="0" w:space="0" w:color="auto"/>
      </w:divBdr>
    </w:div>
    <w:div w:id="718555015">
      <w:bodyDiv w:val="1"/>
      <w:marLeft w:val="0"/>
      <w:marRight w:val="0"/>
      <w:marTop w:val="0"/>
      <w:marBottom w:val="0"/>
      <w:divBdr>
        <w:top w:val="none" w:sz="0" w:space="0" w:color="auto"/>
        <w:left w:val="none" w:sz="0" w:space="0" w:color="auto"/>
        <w:bottom w:val="none" w:sz="0" w:space="0" w:color="auto"/>
        <w:right w:val="none" w:sz="0" w:space="0" w:color="auto"/>
      </w:divBdr>
    </w:div>
    <w:div w:id="718626426">
      <w:bodyDiv w:val="1"/>
      <w:marLeft w:val="0"/>
      <w:marRight w:val="0"/>
      <w:marTop w:val="0"/>
      <w:marBottom w:val="0"/>
      <w:divBdr>
        <w:top w:val="none" w:sz="0" w:space="0" w:color="auto"/>
        <w:left w:val="none" w:sz="0" w:space="0" w:color="auto"/>
        <w:bottom w:val="none" w:sz="0" w:space="0" w:color="auto"/>
        <w:right w:val="none" w:sz="0" w:space="0" w:color="auto"/>
      </w:divBdr>
    </w:div>
    <w:div w:id="719012809">
      <w:bodyDiv w:val="1"/>
      <w:marLeft w:val="0"/>
      <w:marRight w:val="0"/>
      <w:marTop w:val="0"/>
      <w:marBottom w:val="0"/>
      <w:divBdr>
        <w:top w:val="none" w:sz="0" w:space="0" w:color="auto"/>
        <w:left w:val="none" w:sz="0" w:space="0" w:color="auto"/>
        <w:bottom w:val="none" w:sz="0" w:space="0" w:color="auto"/>
        <w:right w:val="none" w:sz="0" w:space="0" w:color="auto"/>
      </w:divBdr>
      <w:divsChild>
        <w:div w:id="535043352">
          <w:marLeft w:val="480"/>
          <w:marRight w:val="0"/>
          <w:marTop w:val="0"/>
          <w:marBottom w:val="0"/>
          <w:divBdr>
            <w:top w:val="none" w:sz="0" w:space="0" w:color="auto"/>
            <w:left w:val="none" w:sz="0" w:space="0" w:color="auto"/>
            <w:bottom w:val="none" w:sz="0" w:space="0" w:color="auto"/>
            <w:right w:val="none" w:sz="0" w:space="0" w:color="auto"/>
          </w:divBdr>
        </w:div>
        <w:div w:id="743525332">
          <w:marLeft w:val="480"/>
          <w:marRight w:val="0"/>
          <w:marTop w:val="0"/>
          <w:marBottom w:val="0"/>
          <w:divBdr>
            <w:top w:val="none" w:sz="0" w:space="0" w:color="auto"/>
            <w:left w:val="none" w:sz="0" w:space="0" w:color="auto"/>
            <w:bottom w:val="none" w:sz="0" w:space="0" w:color="auto"/>
            <w:right w:val="none" w:sz="0" w:space="0" w:color="auto"/>
          </w:divBdr>
        </w:div>
        <w:div w:id="504784483">
          <w:marLeft w:val="480"/>
          <w:marRight w:val="0"/>
          <w:marTop w:val="0"/>
          <w:marBottom w:val="0"/>
          <w:divBdr>
            <w:top w:val="none" w:sz="0" w:space="0" w:color="auto"/>
            <w:left w:val="none" w:sz="0" w:space="0" w:color="auto"/>
            <w:bottom w:val="none" w:sz="0" w:space="0" w:color="auto"/>
            <w:right w:val="none" w:sz="0" w:space="0" w:color="auto"/>
          </w:divBdr>
        </w:div>
        <w:div w:id="432286989">
          <w:marLeft w:val="480"/>
          <w:marRight w:val="0"/>
          <w:marTop w:val="0"/>
          <w:marBottom w:val="0"/>
          <w:divBdr>
            <w:top w:val="none" w:sz="0" w:space="0" w:color="auto"/>
            <w:left w:val="none" w:sz="0" w:space="0" w:color="auto"/>
            <w:bottom w:val="none" w:sz="0" w:space="0" w:color="auto"/>
            <w:right w:val="none" w:sz="0" w:space="0" w:color="auto"/>
          </w:divBdr>
        </w:div>
        <w:div w:id="1342199301">
          <w:marLeft w:val="480"/>
          <w:marRight w:val="0"/>
          <w:marTop w:val="0"/>
          <w:marBottom w:val="0"/>
          <w:divBdr>
            <w:top w:val="none" w:sz="0" w:space="0" w:color="auto"/>
            <w:left w:val="none" w:sz="0" w:space="0" w:color="auto"/>
            <w:bottom w:val="none" w:sz="0" w:space="0" w:color="auto"/>
            <w:right w:val="none" w:sz="0" w:space="0" w:color="auto"/>
          </w:divBdr>
        </w:div>
        <w:div w:id="244993698">
          <w:marLeft w:val="480"/>
          <w:marRight w:val="0"/>
          <w:marTop w:val="0"/>
          <w:marBottom w:val="0"/>
          <w:divBdr>
            <w:top w:val="none" w:sz="0" w:space="0" w:color="auto"/>
            <w:left w:val="none" w:sz="0" w:space="0" w:color="auto"/>
            <w:bottom w:val="none" w:sz="0" w:space="0" w:color="auto"/>
            <w:right w:val="none" w:sz="0" w:space="0" w:color="auto"/>
          </w:divBdr>
        </w:div>
        <w:div w:id="1159882105">
          <w:marLeft w:val="480"/>
          <w:marRight w:val="0"/>
          <w:marTop w:val="0"/>
          <w:marBottom w:val="0"/>
          <w:divBdr>
            <w:top w:val="none" w:sz="0" w:space="0" w:color="auto"/>
            <w:left w:val="none" w:sz="0" w:space="0" w:color="auto"/>
            <w:bottom w:val="none" w:sz="0" w:space="0" w:color="auto"/>
            <w:right w:val="none" w:sz="0" w:space="0" w:color="auto"/>
          </w:divBdr>
        </w:div>
        <w:div w:id="1960647871">
          <w:marLeft w:val="480"/>
          <w:marRight w:val="0"/>
          <w:marTop w:val="0"/>
          <w:marBottom w:val="0"/>
          <w:divBdr>
            <w:top w:val="none" w:sz="0" w:space="0" w:color="auto"/>
            <w:left w:val="none" w:sz="0" w:space="0" w:color="auto"/>
            <w:bottom w:val="none" w:sz="0" w:space="0" w:color="auto"/>
            <w:right w:val="none" w:sz="0" w:space="0" w:color="auto"/>
          </w:divBdr>
        </w:div>
        <w:div w:id="1324892169">
          <w:marLeft w:val="480"/>
          <w:marRight w:val="0"/>
          <w:marTop w:val="0"/>
          <w:marBottom w:val="0"/>
          <w:divBdr>
            <w:top w:val="none" w:sz="0" w:space="0" w:color="auto"/>
            <w:left w:val="none" w:sz="0" w:space="0" w:color="auto"/>
            <w:bottom w:val="none" w:sz="0" w:space="0" w:color="auto"/>
            <w:right w:val="none" w:sz="0" w:space="0" w:color="auto"/>
          </w:divBdr>
        </w:div>
        <w:div w:id="1027680617">
          <w:marLeft w:val="480"/>
          <w:marRight w:val="0"/>
          <w:marTop w:val="0"/>
          <w:marBottom w:val="0"/>
          <w:divBdr>
            <w:top w:val="none" w:sz="0" w:space="0" w:color="auto"/>
            <w:left w:val="none" w:sz="0" w:space="0" w:color="auto"/>
            <w:bottom w:val="none" w:sz="0" w:space="0" w:color="auto"/>
            <w:right w:val="none" w:sz="0" w:space="0" w:color="auto"/>
          </w:divBdr>
        </w:div>
        <w:div w:id="831873310">
          <w:marLeft w:val="480"/>
          <w:marRight w:val="0"/>
          <w:marTop w:val="0"/>
          <w:marBottom w:val="0"/>
          <w:divBdr>
            <w:top w:val="none" w:sz="0" w:space="0" w:color="auto"/>
            <w:left w:val="none" w:sz="0" w:space="0" w:color="auto"/>
            <w:bottom w:val="none" w:sz="0" w:space="0" w:color="auto"/>
            <w:right w:val="none" w:sz="0" w:space="0" w:color="auto"/>
          </w:divBdr>
        </w:div>
        <w:div w:id="1767771086">
          <w:marLeft w:val="480"/>
          <w:marRight w:val="0"/>
          <w:marTop w:val="0"/>
          <w:marBottom w:val="0"/>
          <w:divBdr>
            <w:top w:val="none" w:sz="0" w:space="0" w:color="auto"/>
            <w:left w:val="none" w:sz="0" w:space="0" w:color="auto"/>
            <w:bottom w:val="none" w:sz="0" w:space="0" w:color="auto"/>
            <w:right w:val="none" w:sz="0" w:space="0" w:color="auto"/>
          </w:divBdr>
        </w:div>
        <w:div w:id="1952932474">
          <w:marLeft w:val="480"/>
          <w:marRight w:val="0"/>
          <w:marTop w:val="0"/>
          <w:marBottom w:val="0"/>
          <w:divBdr>
            <w:top w:val="none" w:sz="0" w:space="0" w:color="auto"/>
            <w:left w:val="none" w:sz="0" w:space="0" w:color="auto"/>
            <w:bottom w:val="none" w:sz="0" w:space="0" w:color="auto"/>
            <w:right w:val="none" w:sz="0" w:space="0" w:color="auto"/>
          </w:divBdr>
        </w:div>
        <w:div w:id="94638453">
          <w:marLeft w:val="480"/>
          <w:marRight w:val="0"/>
          <w:marTop w:val="0"/>
          <w:marBottom w:val="0"/>
          <w:divBdr>
            <w:top w:val="none" w:sz="0" w:space="0" w:color="auto"/>
            <w:left w:val="none" w:sz="0" w:space="0" w:color="auto"/>
            <w:bottom w:val="none" w:sz="0" w:space="0" w:color="auto"/>
            <w:right w:val="none" w:sz="0" w:space="0" w:color="auto"/>
          </w:divBdr>
        </w:div>
        <w:div w:id="1273395237">
          <w:marLeft w:val="480"/>
          <w:marRight w:val="0"/>
          <w:marTop w:val="0"/>
          <w:marBottom w:val="0"/>
          <w:divBdr>
            <w:top w:val="none" w:sz="0" w:space="0" w:color="auto"/>
            <w:left w:val="none" w:sz="0" w:space="0" w:color="auto"/>
            <w:bottom w:val="none" w:sz="0" w:space="0" w:color="auto"/>
            <w:right w:val="none" w:sz="0" w:space="0" w:color="auto"/>
          </w:divBdr>
        </w:div>
        <w:div w:id="1058287325">
          <w:marLeft w:val="480"/>
          <w:marRight w:val="0"/>
          <w:marTop w:val="0"/>
          <w:marBottom w:val="0"/>
          <w:divBdr>
            <w:top w:val="none" w:sz="0" w:space="0" w:color="auto"/>
            <w:left w:val="none" w:sz="0" w:space="0" w:color="auto"/>
            <w:bottom w:val="none" w:sz="0" w:space="0" w:color="auto"/>
            <w:right w:val="none" w:sz="0" w:space="0" w:color="auto"/>
          </w:divBdr>
        </w:div>
        <w:div w:id="1858034483">
          <w:marLeft w:val="480"/>
          <w:marRight w:val="0"/>
          <w:marTop w:val="0"/>
          <w:marBottom w:val="0"/>
          <w:divBdr>
            <w:top w:val="none" w:sz="0" w:space="0" w:color="auto"/>
            <w:left w:val="none" w:sz="0" w:space="0" w:color="auto"/>
            <w:bottom w:val="none" w:sz="0" w:space="0" w:color="auto"/>
            <w:right w:val="none" w:sz="0" w:space="0" w:color="auto"/>
          </w:divBdr>
        </w:div>
        <w:div w:id="1279217201">
          <w:marLeft w:val="480"/>
          <w:marRight w:val="0"/>
          <w:marTop w:val="0"/>
          <w:marBottom w:val="0"/>
          <w:divBdr>
            <w:top w:val="none" w:sz="0" w:space="0" w:color="auto"/>
            <w:left w:val="none" w:sz="0" w:space="0" w:color="auto"/>
            <w:bottom w:val="none" w:sz="0" w:space="0" w:color="auto"/>
            <w:right w:val="none" w:sz="0" w:space="0" w:color="auto"/>
          </w:divBdr>
        </w:div>
        <w:div w:id="1583249335">
          <w:marLeft w:val="480"/>
          <w:marRight w:val="0"/>
          <w:marTop w:val="0"/>
          <w:marBottom w:val="0"/>
          <w:divBdr>
            <w:top w:val="none" w:sz="0" w:space="0" w:color="auto"/>
            <w:left w:val="none" w:sz="0" w:space="0" w:color="auto"/>
            <w:bottom w:val="none" w:sz="0" w:space="0" w:color="auto"/>
            <w:right w:val="none" w:sz="0" w:space="0" w:color="auto"/>
          </w:divBdr>
        </w:div>
        <w:div w:id="1352804431">
          <w:marLeft w:val="480"/>
          <w:marRight w:val="0"/>
          <w:marTop w:val="0"/>
          <w:marBottom w:val="0"/>
          <w:divBdr>
            <w:top w:val="none" w:sz="0" w:space="0" w:color="auto"/>
            <w:left w:val="none" w:sz="0" w:space="0" w:color="auto"/>
            <w:bottom w:val="none" w:sz="0" w:space="0" w:color="auto"/>
            <w:right w:val="none" w:sz="0" w:space="0" w:color="auto"/>
          </w:divBdr>
        </w:div>
        <w:div w:id="2089107103">
          <w:marLeft w:val="480"/>
          <w:marRight w:val="0"/>
          <w:marTop w:val="0"/>
          <w:marBottom w:val="0"/>
          <w:divBdr>
            <w:top w:val="none" w:sz="0" w:space="0" w:color="auto"/>
            <w:left w:val="none" w:sz="0" w:space="0" w:color="auto"/>
            <w:bottom w:val="none" w:sz="0" w:space="0" w:color="auto"/>
            <w:right w:val="none" w:sz="0" w:space="0" w:color="auto"/>
          </w:divBdr>
        </w:div>
        <w:div w:id="1896119516">
          <w:marLeft w:val="480"/>
          <w:marRight w:val="0"/>
          <w:marTop w:val="0"/>
          <w:marBottom w:val="0"/>
          <w:divBdr>
            <w:top w:val="none" w:sz="0" w:space="0" w:color="auto"/>
            <w:left w:val="none" w:sz="0" w:space="0" w:color="auto"/>
            <w:bottom w:val="none" w:sz="0" w:space="0" w:color="auto"/>
            <w:right w:val="none" w:sz="0" w:space="0" w:color="auto"/>
          </w:divBdr>
        </w:div>
        <w:div w:id="590284137">
          <w:marLeft w:val="480"/>
          <w:marRight w:val="0"/>
          <w:marTop w:val="0"/>
          <w:marBottom w:val="0"/>
          <w:divBdr>
            <w:top w:val="none" w:sz="0" w:space="0" w:color="auto"/>
            <w:left w:val="none" w:sz="0" w:space="0" w:color="auto"/>
            <w:bottom w:val="none" w:sz="0" w:space="0" w:color="auto"/>
            <w:right w:val="none" w:sz="0" w:space="0" w:color="auto"/>
          </w:divBdr>
        </w:div>
        <w:div w:id="145243445">
          <w:marLeft w:val="480"/>
          <w:marRight w:val="0"/>
          <w:marTop w:val="0"/>
          <w:marBottom w:val="0"/>
          <w:divBdr>
            <w:top w:val="none" w:sz="0" w:space="0" w:color="auto"/>
            <w:left w:val="none" w:sz="0" w:space="0" w:color="auto"/>
            <w:bottom w:val="none" w:sz="0" w:space="0" w:color="auto"/>
            <w:right w:val="none" w:sz="0" w:space="0" w:color="auto"/>
          </w:divBdr>
        </w:div>
        <w:div w:id="787162966">
          <w:marLeft w:val="480"/>
          <w:marRight w:val="0"/>
          <w:marTop w:val="0"/>
          <w:marBottom w:val="0"/>
          <w:divBdr>
            <w:top w:val="none" w:sz="0" w:space="0" w:color="auto"/>
            <w:left w:val="none" w:sz="0" w:space="0" w:color="auto"/>
            <w:bottom w:val="none" w:sz="0" w:space="0" w:color="auto"/>
            <w:right w:val="none" w:sz="0" w:space="0" w:color="auto"/>
          </w:divBdr>
        </w:div>
        <w:div w:id="756710547">
          <w:marLeft w:val="480"/>
          <w:marRight w:val="0"/>
          <w:marTop w:val="0"/>
          <w:marBottom w:val="0"/>
          <w:divBdr>
            <w:top w:val="none" w:sz="0" w:space="0" w:color="auto"/>
            <w:left w:val="none" w:sz="0" w:space="0" w:color="auto"/>
            <w:bottom w:val="none" w:sz="0" w:space="0" w:color="auto"/>
            <w:right w:val="none" w:sz="0" w:space="0" w:color="auto"/>
          </w:divBdr>
        </w:div>
        <w:div w:id="1303273872">
          <w:marLeft w:val="480"/>
          <w:marRight w:val="0"/>
          <w:marTop w:val="0"/>
          <w:marBottom w:val="0"/>
          <w:divBdr>
            <w:top w:val="none" w:sz="0" w:space="0" w:color="auto"/>
            <w:left w:val="none" w:sz="0" w:space="0" w:color="auto"/>
            <w:bottom w:val="none" w:sz="0" w:space="0" w:color="auto"/>
            <w:right w:val="none" w:sz="0" w:space="0" w:color="auto"/>
          </w:divBdr>
        </w:div>
        <w:div w:id="158541892">
          <w:marLeft w:val="480"/>
          <w:marRight w:val="0"/>
          <w:marTop w:val="0"/>
          <w:marBottom w:val="0"/>
          <w:divBdr>
            <w:top w:val="none" w:sz="0" w:space="0" w:color="auto"/>
            <w:left w:val="none" w:sz="0" w:space="0" w:color="auto"/>
            <w:bottom w:val="none" w:sz="0" w:space="0" w:color="auto"/>
            <w:right w:val="none" w:sz="0" w:space="0" w:color="auto"/>
          </w:divBdr>
        </w:div>
        <w:div w:id="1030035609">
          <w:marLeft w:val="480"/>
          <w:marRight w:val="0"/>
          <w:marTop w:val="0"/>
          <w:marBottom w:val="0"/>
          <w:divBdr>
            <w:top w:val="none" w:sz="0" w:space="0" w:color="auto"/>
            <w:left w:val="none" w:sz="0" w:space="0" w:color="auto"/>
            <w:bottom w:val="none" w:sz="0" w:space="0" w:color="auto"/>
            <w:right w:val="none" w:sz="0" w:space="0" w:color="auto"/>
          </w:divBdr>
        </w:div>
        <w:div w:id="982660283">
          <w:marLeft w:val="480"/>
          <w:marRight w:val="0"/>
          <w:marTop w:val="0"/>
          <w:marBottom w:val="0"/>
          <w:divBdr>
            <w:top w:val="none" w:sz="0" w:space="0" w:color="auto"/>
            <w:left w:val="none" w:sz="0" w:space="0" w:color="auto"/>
            <w:bottom w:val="none" w:sz="0" w:space="0" w:color="auto"/>
            <w:right w:val="none" w:sz="0" w:space="0" w:color="auto"/>
          </w:divBdr>
        </w:div>
        <w:div w:id="240719506">
          <w:marLeft w:val="480"/>
          <w:marRight w:val="0"/>
          <w:marTop w:val="0"/>
          <w:marBottom w:val="0"/>
          <w:divBdr>
            <w:top w:val="none" w:sz="0" w:space="0" w:color="auto"/>
            <w:left w:val="none" w:sz="0" w:space="0" w:color="auto"/>
            <w:bottom w:val="none" w:sz="0" w:space="0" w:color="auto"/>
            <w:right w:val="none" w:sz="0" w:space="0" w:color="auto"/>
          </w:divBdr>
        </w:div>
        <w:div w:id="2108649158">
          <w:marLeft w:val="480"/>
          <w:marRight w:val="0"/>
          <w:marTop w:val="0"/>
          <w:marBottom w:val="0"/>
          <w:divBdr>
            <w:top w:val="none" w:sz="0" w:space="0" w:color="auto"/>
            <w:left w:val="none" w:sz="0" w:space="0" w:color="auto"/>
            <w:bottom w:val="none" w:sz="0" w:space="0" w:color="auto"/>
            <w:right w:val="none" w:sz="0" w:space="0" w:color="auto"/>
          </w:divBdr>
        </w:div>
        <w:div w:id="1416171121">
          <w:marLeft w:val="480"/>
          <w:marRight w:val="0"/>
          <w:marTop w:val="0"/>
          <w:marBottom w:val="0"/>
          <w:divBdr>
            <w:top w:val="none" w:sz="0" w:space="0" w:color="auto"/>
            <w:left w:val="none" w:sz="0" w:space="0" w:color="auto"/>
            <w:bottom w:val="none" w:sz="0" w:space="0" w:color="auto"/>
            <w:right w:val="none" w:sz="0" w:space="0" w:color="auto"/>
          </w:divBdr>
        </w:div>
        <w:div w:id="241062858">
          <w:marLeft w:val="480"/>
          <w:marRight w:val="0"/>
          <w:marTop w:val="0"/>
          <w:marBottom w:val="0"/>
          <w:divBdr>
            <w:top w:val="none" w:sz="0" w:space="0" w:color="auto"/>
            <w:left w:val="none" w:sz="0" w:space="0" w:color="auto"/>
            <w:bottom w:val="none" w:sz="0" w:space="0" w:color="auto"/>
            <w:right w:val="none" w:sz="0" w:space="0" w:color="auto"/>
          </w:divBdr>
        </w:div>
        <w:div w:id="86198971">
          <w:marLeft w:val="480"/>
          <w:marRight w:val="0"/>
          <w:marTop w:val="0"/>
          <w:marBottom w:val="0"/>
          <w:divBdr>
            <w:top w:val="none" w:sz="0" w:space="0" w:color="auto"/>
            <w:left w:val="none" w:sz="0" w:space="0" w:color="auto"/>
            <w:bottom w:val="none" w:sz="0" w:space="0" w:color="auto"/>
            <w:right w:val="none" w:sz="0" w:space="0" w:color="auto"/>
          </w:divBdr>
        </w:div>
        <w:div w:id="1994791501">
          <w:marLeft w:val="480"/>
          <w:marRight w:val="0"/>
          <w:marTop w:val="0"/>
          <w:marBottom w:val="0"/>
          <w:divBdr>
            <w:top w:val="none" w:sz="0" w:space="0" w:color="auto"/>
            <w:left w:val="none" w:sz="0" w:space="0" w:color="auto"/>
            <w:bottom w:val="none" w:sz="0" w:space="0" w:color="auto"/>
            <w:right w:val="none" w:sz="0" w:space="0" w:color="auto"/>
          </w:divBdr>
        </w:div>
        <w:div w:id="2109891153">
          <w:marLeft w:val="480"/>
          <w:marRight w:val="0"/>
          <w:marTop w:val="0"/>
          <w:marBottom w:val="0"/>
          <w:divBdr>
            <w:top w:val="none" w:sz="0" w:space="0" w:color="auto"/>
            <w:left w:val="none" w:sz="0" w:space="0" w:color="auto"/>
            <w:bottom w:val="none" w:sz="0" w:space="0" w:color="auto"/>
            <w:right w:val="none" w:sz="0" w:space="0" w:color="auto"/>
          </w:divBdr>
        </w:div>
        <w:div w:id="1446197805">
          <w:marLeft w:val="480"/>
          <w:marRight w:val="0"/>
          <w:marTop w:val="0"/>
          <w:marBottom w:val="0"/>
          <w:divBdr>
            <w:top w:val="none" w:sz="0" w:space="0" w:color="auto"/>
            <w:left w:val="none" w:sz="0" w:space="0" w:color="auto"/>
            <w:bottom w:val="none" w:sz="0" w:space="0" w:color="auto"/>
            <w:right w:val="none" w:sz="0" w:space="0" w:color="auto"/>
          </w:divBdr>
        </w:div>
        <w:div w:id="1571305238">
          <w:marLeft w:val="480"/>
          <w:marRight w:val="0"/>
          <w:marTop w:val="0"/>
          <w:marBottom w:val="0"/>
          <w:divBdr>
            <w:top w:val="none" w:sz="0" w:space="0" w:color="auto"/>
            <w:left w:val="none" w:sz="0" w:space="0" w:color="auto"/>
            <w:bottom w:val="none" w:sz="0" w:space="0" w:color="auto"/>
            <w:right w:val="none" w:sz="0" w:space="0" w:color="auto"/>
          </w:divBdr>
        </w:div>
        <w:div w:id="1776510990">
          <w:marLeft w:val="480"/>
          <w:marRight w:val="0"/>
          <w:marTop w:val="0"/>
          <w:marBottom w:val="0"/>
          <w:divBdr>
            <w:top w:val="none" w:sz="0" w:space="0" w:color="auto"/>
            <w:left w:val="none" w:sz="0" w:space="0" w:color="auto"/>
            <w:bottom w:val="none" w:sz="0" w:space="0" w:color="auto"/>
            <w:right w:val="none" w:sz="0" w:space="0" w:color="auto"/>
          </w:divBdr>
        </w:div>
        <w:div w:id="73748206">
          <w:marLeft w:val="480"/>
          <w:marRight w:val="0"/>
          <w:marTop w:val="0"/>
          <w:marBottom w:val="0"/>
          <w:divBdr>
            <w:top w:val="none" w:sz="0" w:space="0" w:color="auto"/>
            <w:left w:val="none" w:sz="0" w:space="0" w:color="auto"/>
            <w:bottom w:val="none" w:sz="0" w:space="0" w:color="auto"/>
            <w:right w:val="none" w:sz="0" w:space="0" w:color="auto"/>
          </w:divBdr>
        </w:div>
        <w:div w:id="651759139">
          <w:marLeft w:val="480"/>
          <w:marRight w:val="0"/>
          <w:marTop w:val="0"/>
          <w:marBottom w:val="0"/>
          <w:divBdr>
            <w:top w:val="none" w:sz="0" w:space="0" w:color="auto"/>
            <w:left w:val="none" w:sz="0" w:space="0" w:color="auto"/>
            <w:bottom w:val="none" w:sz="0" w:space="0" w:color="auto"/>
            <w:right w:val="none" w:sz="0" w:space="0" w:color="auto"/>
          </w:divBdr>
        </w:div>
        <w:div w:id="1761370142">
          <w:marLeft w:val="480"/>
          <w:marRight w:val="0"/>
          <w:marTop w:val="0"/>
          <w:marBottom w:val="0"/>
          <w:divBdr>
            <w:top w:val="none" w:sz="0" w:space="0" w:color="auto"/>
            <w:left w:val="none" w:sz="0" w:space="0" w:color="auto"/>
            <w:bottom w:val="none" w:sz="0" w:space="0" w:color="auto"/>
            <w:right w:val="none" w:sz="0" w:space="0" w:color="auto"/>
          </w:divBdr>
        </w:div>
        <w:div w:id="286467927">
          <w:marLeft w:val="480"/>
          <w:marRight w:val="0"/>
          <w:marTop w:val="0"/>
          <w:marBottom w:val="0"/>
          <w:divBdr>
            <w:top w:val="none" w:sz="0" w:space="0" w:color="auto"/>
            <w:left w:val="none" w:sz="0" w:space="0" w:color="auto"/>
            <w:bottom w:val="none" w:sz="0" w:space="0" w:color="auto"/>
            <w:right w:val="none" w:sz="0" w:space="0" w:color="auto"/>
          </w:divBdr>
        </w:div>
        <w:div w:id="971640734">
          <w:marLeft w:val="480"/>
          <w:marRight w:val="0"/>
          <w:marTop w:val="0"/>
          <w:marBottom w:val="0"/>
          <w:divBdr>
            <w:top w:val="none" w:sz="0" w:space="0" w:color="auto"/>
            <w:left w:val="none" w:sz="0" w:space="0" w:color="auto"/>
            <w:bottom w:val="none" w:sz="0" w:space="0" w:color="auto"/>
            <w:right w:val="none" w:sz="0" w:space="0" w:color="auto"/>
          </w:divBdr>
        </w:div>
        <w:div w:id="455636016">
          <w:marLeft w:val="480"/>
          <w:marRight w:val="0"/>
          <w:marTop w:val="0"/>
          <w:marBottom w:val="0"/>
          <w:divBdr>
            <w:top w:val="none" w:sz="0" w:space="0" w:color="auto"/>
            <w:left w:val="none" w:sz="0" w:space="0" w:color="auto"/>
            <w:bottom w:val="none" w:sz="0" w:space="0" w:color="auto"/>
            <w:right w:val="none" w:sz="0" w:space="0" w:color="auto"/>
          </w:divBdr>
        </w:div>
        <w:div w:id="2140755667">
          <w:marLeft w:val="480"/>
          <w:marRight w:val="0"/>
          <w:marTop w:val="0"/>
          <w:marBottom w:val="0"/>
          <w:divBdr>
            <w:top w:val="none" w:sz="0" w:space="0" w:color="auto"/>
            <w:left w:val="none" w:sz="0" w:space="0" w:color="auto"/>
            <w:bottom w:val="none" w:sz="0" w:space="0" w:color="auto"/>
            <w:right w:val="none" w:sz="0" w:space="0" w:color="auto"/>
          </w:divBdr>
        </w:div>
        <w:div w:id="1860272035">
          <w:marLeft w:val="480"/>
          <w:marRight w:val="0"/>
          <w:marTop w:val="0"/>
          <w:marBottom w:val="0"/>
          <w:divBdr>
            <w:top w:val="none" w:sz="0" w:space="0" w:color="auto"/>
            <w:left w:val="none" w:sz="0" w:space="0" w:color="auto"/>
            <w:bottom w:val="none" w:sz="0" w:space="0" w:color="auto"/>
            <w:right w:val="none" w:sz="0" w:space="0" w:color="auto"/>
          </w:divBdr>
        </w:div>
        <w:div w:id="995261619">
          <w:marLeft w:val="480"/>
          <w:marRight w:val="0"/>
          <w:marTop w:val="0"/>
          <w:marBottom w:val="0"/>
          <w:divBdr>
            <w:top w:val="none" w:sz="0" w:space="0" w:color="auto"/>
            <w:left w:val="none" w:sz="0" w:space="0" w:color="auto"/>
            <w:bottom w:val="none" w:sz="0" w:space="0" w:color="auto"/>
            <w:right w:val="none" w:sz="0" w:space="0" w:color="auto"/>
          </w:divBdr>
        </w:div>
        <w:div w:id="501776117">
          <w:marLeft w:val="480"/>
          <w:marRight w:val="0"/>
          <w:marTop w:val="0"/>
          <w:marBottom w:val="0"/>
          <w:divBdr>
            <w:top w:val="none" w:sz="0" w:space="0" w:color="auto"/>
            <w:left w:val="none" w:sz="0" w:space="0" w:color="auto"/>
            <w:bottom w:val="none" w:sz="0" w:space="0" w:color="auto"/>
            <w:right w:val="none" w:sz="0" w:space="0" w:color="auto"/>
          </w:divBdr>
        </w:div>
        <w:div w:id="977225857">
          <w:marLeft w:val="480"/>
          <w:marRight w:val="0"/>
          <w:marTop w:val="0"/>
          <w:marBottom w:val="0"/>
          <w:divBdr>
            <w:top w:val="none" w:sz="0" w:space="0" w:color="auto"/>
            <w:left w:val="none" w:sz="0" w:space="0" w:color="auto"/>
            <w:bottom w:val="none" w:sz="0" w:space="0" w:color="auto"/>
            <w:right w:val="none" w:sz="0" w:space="0" w:color="auto"/>
          </w:divBdr>
        </w:div>
        <w:div w:id="199363248">
          <w:marLeft w:val="480"/>
          <w:marRight w:val="0"/>
          <w:marTop w:val="0"/>
          <w:marBottom w:val="0"/>
          <w:divBdr>
            <w:top w:val="none" w:sz="0" w:space="0" w:color="auto"/>
            <w:left w:val="none" w:sz="0" w:space="0" w:color="auto"/>
            <w:bottom w:val="none" w:sz="0" w:space="0" w:color="auto"/>
            <w:right w:val="none" w:sz="0" w:space="0" w:color="auto"/>
          </w:divBdr>
        </w:div>
        <w:div w:id="466707695">
          <w:marLeft w:val="480"/>
          <w:marRight w:val="0"/>
          <w:marTop w:val="0"/>
          <w:marBottom w:val="0"/>
          <w:divBdr>
            <w:top w:val="none" w:sz="0" w:space="0" w:color="auto"/>
            <w:left w:val="none" w:sz="0" w:space="0" w:color="auto"/>
            <w:bottom w:val="none" w:sz="0" w:space="0" w:color="auto"/>
            <w:right w:val="none" w:sz="0" w:space="0" w:color="auto"/>
          </w:divBdr>
        </w:div>
        <w:div w:id="1357191783">
          <w:marLeft w:val="480"/>
          <w:marRight w:val="0"/>
          <w:marTop w:val="0"/>
          <w:marBottom w:val="0"/>
          <w:divBdr>
            <w:top w:val="none" w:sz="0" w:space="0" w:color="auto"/>
            <w:left w:val="none" w:sz="0" w:space="0" w:color="auto"/>
            <w:bottom w:val="none" w:sz="0" w:space="0" w:color="auto"/>
            <w:right w:val="none" w:sz="0" w:space="0" w:color="auto"/>
          </w:divBdr>
        </w:div>
        <w:div w:id="1907569208">
          <w:marLeft w:val="480"/>
          <w:marRight w:val="0"/>
          <w:marTop w:val="0"/>
          <w:marBottom w:val="0"/>
          <w:divBdr>
            <w:top w:val="none" w:sz="0" w:space="0" w:color="auto"/>
            <w:left w:val="none" w:sz="0" w:space="0" w:color="auto"/>
            <w:bottom w:val="none" w:sz="0" w:space="0" w:color="auto"/>
            <w:right w:val="none" w:sz="0" w:space="0" w:color="auto"/>
          </w:divBdr>
        </w:div>
        <w:div w:id="743453703">
          <w:marLeft w:val="480"/>
          <w:marRight w:val="0"/>
          <w:marTop w:val="0"/>
          <w:marBottom w:val="0"/>
          <w:divBdr>
            <w:top w:val="none" w:sz="0" w:space="0" w:color="auto"/>
            <w:left w:val="none" w:sz="0" w:space="0" w:color="auto"/>
            <w:bottom w:val="none" w:sz="0" w:space="0" w:color="auto"/>
            <w:right w:val="none" w:sz="0" w:space="0" w:color="auto"/>
          </w:divBdr>
        </w:div>
        <w:div w:id="103497349">
          <w:marLeft w:val="480"/>
          <w:marRight w:val="0"/>
          <w:marTop w:val="0"/>
          <w:marBottom w:val="0"/>
          <w:divBdr>
            <w:top w:val="none" w:sz="0" w:space="0" w:color="auto"/>
            <w:left w:val="none" w:sz="0" w:space="0" w:color="auto"/>
            <w:bottom w:val="none" w:sz="0" w:space="0" w:color="auto"/>
            <w:right w:val="none" w:sz="0" w:space="0" w:color="auto"/>
          </w:divBdr>
        </w:div>
        <w:div w:id="2146044820">
          <w:marLeft w:val="480"/>
          <w:marRight w:val="0"/>
          <w:marTop w:val="0"/>
          <w:marBottom w:val="0"/>
          <w:divBdr>
            <w:top w:val="none" w:sz="0" w:space="0" w:color="auto"/>
            <w:left w:val="none" w:sz="0" w:space="0" w:color="auto"/>
            <w:bottom w:val="none" w:sz="0" w:space="0" w:color="auto"/>
            <w:right w:val="none" w:sz="0" w:space="0" w:color="auto"/>
          </w:divBdr>
        </w:div>
        <w:div w:id="836459367">
          <w:marLeft w:val="480"/>
          <w:marRight w:val="0"/>
          <w:marTop w:val="0"/>
          <w:marBottom w:val="0"/>
          <w:divBdr>
            <w:top w:val="none" w:sz="0" w:space="0" w:color="auto"/>
            <w:left w:val="none" w:sz="0" w:space="0" w:color="auto"/>
            <w:bottom w:val="none" w:sz="0" w:space="0" w:color="auto"/>
            <w:right w:val="none" w:sz="0" w:space="0" w:color="auto"/>
          </w:divBdr>
        </w:div>
        <w:div w:id="837959963">
          <w:marLeft w:val="480"/>
          <w:marRight w:val="0"/>
          <w:marTop w:val="0"/>
          <w:marBottom w:val="0"/>
          <w:divBdr>
            <w:top w:val="none" w:sz="0" w:space="0" w:color="auto"/>
            <w:left w:val="none" w:sz="0" w:space="0" w:color="auto"/>
            <w:bottom w:val="none" w:sz="0" w:space="0" w:color="auto"/>
            <w:right w:val="none" w:sz="0" w:space="0" w:color="auto"/>
          </w:divBdr>
        </w:div>
        <w:div w:id="1347636894">
          <w:marLeft w:val="480"/>
          <w:marRight w:val="0"/>
          <w:marTop w:val="0"/>
          <w:marBottom w:val="0"/>
          <w:divBdr>
            <w:top w:val="none" w:sz="0" w:space="0" w:color="auto"/>
            <w:left w:val="none" w:sz="0" w:space="0" w:color="auto"/>
            <w:bottom w:val="none" w:sz="0" w:space="0" w:color="auto"/>
            <w:right w:val="none" w:sz="0" w:space="0" w:color="auto"/>
          </w:divBdr>
        </w:div>
        <w:div w:id="606471314">
          <w:marLeft w:val="480"/>
          <w:marRight w:val="0"/>
          <w:marTop w:val="0"/>
          <w:marBottom w:val="0"/>
          <w:divBdr>
            <w:top w:val="none" w:sz="0" w:space="0" w:color="auto"/>
            <w:left w:val="none" w:sz="0" w:space="0" w:color="auto"/>
            <w:bottom w:val="none" w:sz="0" w:space="0" w:color="auto"/>
            <w:right w:val="none" w:sz="0" w:space="0" w:color="auto"/>
          </w:divBdr>
        </w:div>
        <w:div w:id="1899052965">
          <w:marLeft w:val="480"/>
          <w:marRight w:val="0"/>
          <w:marTop w:val="0"/>
          <w:marBottom w:val="0"/>
          <w:divBdr>
            <w:top w:val="none" w:sz="0" w:space="0" w:color="auto"/>
            <w:left w:val="none" w:sz="0" w:space="0" w:color="auto"/>
            <w:bottom w:val="none" w:sz="0" w:space="0" w:color="auto"/>
            <w:right w:val="none" w:sz="0" w:space="0" w:color="auto"/>
          </w:divBdr>
        </w:div>
        <w:div w:id="947157784">
          <w:marLeft w:val="480"/>
          <w:marRight w:val="0"/>
          <w:marTop w:val="0"/>
          <w:marBottom w:val="0"/>
          <w:divBdr>
            <w:top w:val="none" w:sz="0" w:space="0" w:color="auto"/>
            <w:left w:val="none" w:sz="0" w:space="0" w:color="auto"/>
            <w:bottom w:val="none" w:sz="0" w:space="0" w:color="auto"/>
            <w:right w:val="none" w:sz="0" w:space="0" w:color="auto"/>
          </w:divBdr>
        </w:div>
        <w:div w:id="2133354459">
          <w:marLeft w:val="480"/>
          <w:marRight w:val="0"/>
          <w:marTop w:val="0"/>
          <w:marBottom w:val="0"/>
          <w:divBdr>
            <w:top w:val="none" w:sz="0" w:space="0" w:color="auto"/>
            <w:left w:val="none" w:sz="0" w:space="0" w:color="auto"/>
            <w:bottom w:val="none" w:sz="0" w:space="0" w:color="auto"/>
            <w:right w:val="none" w:sz="0" w:space="0" w:color="auto"/>
          </w:divBdr>
        </w:div>
        <w:div w:id="1539471850">
          <w:marLeft w:val="480"/>
          <w:marRight w:val="0"/>
          <w:marTop w:val="0"/>
          <w:marBottom w:val="0"/>
          <w:divBdr>
            <w:top w:val="none" w:sz="0" w:space="0" w:color="auto"/>
            <w:left w:val="none" w:sz="0" w:space="0" w:color="auto"/>
            <w:bottom w:val="none" w:sz="0" w:space="0" w:color="auto"/>
            <w:right w:val="none" w:sz="0" w:space="0" w:color="auto"/>
          </w:divBdr>
        </w:div>
        <w:div w:id="615134380">
          <w:marLeft w:val="480"/>
          <w:marRight w:val="0"/>
          <w:marTop w:val="0"/>
          <w:marBottom w:val="0"/>
          <w:divBdr>
            <w:top w:val="none" w:sz="0" w:space="0" w:color="auto"/>
            <w:left w:val="none" w:sz="0" w:space="0" w:color="auto"/>
            <w:bottom w:val="none" w:sz="0" w:space="0" w:color="auto"/>
            <w:right w:val="none" w:sz="0" w:space="0" w:color="auto"/>
          </w:divBdr>
        </w:div>
        <w:div w:id="1157383187">
          <w:marLeft w:val="480"/>
          <w:marRight w:val="0"/>
          <w:marTop w:val="0"/>
          <w:marBottom w:val="0"/>
          <w:divBdr>
            <w:top w:val="none" w:sz="0" w:space="0" w:color="auto"/>
            <w:left w:val="none" w:sz="0" w:space="0" w:color="auto"/>
            <w:bottom w:val="none" w:sz="0" w:space="0" w:color="auto"/>
            <w:right w:val="none" w:sz="0" w:space="0" w:color="auto"/>
          </w:divBdr>
        </w:div>
        <w:div w:id="591279177">
          <w:marLeft w:val="480"/>
          <w:marRight w:val="0"/>
          <w:marTop w:val="0"/>
          <w:marBottom w:val="0"/>
          <w:divBdr>
            <w:top w:val="none" w:sz="0" w:space="0" w:color="auto"/>
            <w:left w:val="none" w:sz="0" w:space="0" w:color="auto"/>
            <w:bottom w:val="none" w:sz="0" w:space="0" w:color="auto"/>
            <w:right w:val="none" w:sz="0" w:space="0" w:color="auto"/>
          </w:divBdr>
        </w:div>
        <w:div w:id="1853445224">
          <w:marLeft w:val="480"/>
          <w:marRight w:val="0"/>
          <w:marTop w:val="0"/>
          <w:marBottom w:val="0"/>
          <w:divBdr>
            <w:top w:val="none" w:sz="0" w:space="0" w:color="auto"/>
            <w:left w:val="none" w:sz="0" w:space="0" w:color="auto"/>
            <w:bottom w:val="none" w:sz="0" w:space="0" w:color="auto"/>
            <w:right w:val="none" w:sz="0" w:space="0" w:color="auto"/>
          </w:divBdr>
        </w:div>
      </w:divsChild>
    </w:div>
    <w:div w:id="719020206">
      <w:bodyDiv w:val="1"/>
      <w:marLeft w:val="0"/>
      <w:marRight w:val="0"/>
      <w:marTop w:val="0"/>
      <w:marBottom w:val="0"/>
      <w:divBdr>
        <w:top w:val="none" w:sz="0" w:space="0" w:color="auto"/>
        <w:left w:val="none" w:sz="0" w:space="0" w:color="auto"/>
        <w:bottom w:val="none" w:sz="0" w:space="0" w:color="auto"/>
        <w:right w:val="none" w:sz="0" w:space="0" w:color="auto"/>
      </w:divBdr>
    </w:div>
    <w:div w:id="719133882">
      <w:bodyDiv w:val="1"/>
      <w:marLeft w:val="0"/>
      <w:marRight w:val="0"/>
      <w:marTop w:val="0"/>
      <w:marBottom w:val="0"/>
      <w:divBdr>
        <w:top w:val="none" w:sz="0" w:space="0" w:color="auto"/>
        <w:left w:val="none" w:sz="0" w:space="0" w:color="auto"/>
        <w:bottom w:val="none" w:sz="0" w:space="0" w:color="auto"/>
        <w:right w:val="none" w:sz="0" w:space="0" w:color="auto"/>
      </w:divBdr>
    </w:div>
    <w:div w:id="719282953">
      <w:bodyDiv w:val="1"/>
      <w:marLeft w:val="0"/>
      <w:marRight w:val="0"/>
      <w:marTop w:val="0"/>
      <w:marBottom w:val="0"/>
      <w:divBdr>
        <w:top w:val="none" w:sz="0" w:space="0" w:color="auto"/>
        <w:left w:val="none" w:sz="0" w:space="0" w:color="auto"/>
        <w:bottom w:val="none" w:sz="0" w:space="0" w:color="auto"/>
        <w:right w:val="none" w:sz="0" w:space="0" w:color="auto"/>
      </w:divBdr>
    </w:div>
    <w:div w:id="719399381">
      <w:bodyDiv w:val="1"/>
      <w:marLeft w:val="0"/>
      <w:marRight w:val="0"/>
      <w:marTop w:val="0"/>
      <w:marBottom w:val="0"/>
      <w:divBdr>
        <w:top w:val="none" w:sz="0" w:space="0" w:color="auto"/>
        <w:left w:val="none" w:sz="0" w:space="0" w:color="auto"/>
        <w:bottom w:val="none" w:sz="0" w:space="0" w:color="auto"/>
        <w:right w:val="none" w:sz="0" w:space="0" w:color="auto"/>
      </w:divBdr>
    </w:div>
    <w:div w:id="719477549">
      <w:bodyDiv w:val="1"/>
      <w:marLeft w:val="0"/>
      <w:marRight w:val="0"/>
      <w:marTop w:val="0"/>
      <w:marBottom w:val="0"/>
      <w:divBdr>
        <w:top w:val="none" w:sz="0" w:space="0" w:color="auto"/>
        <w:left w:val="none" w:sz="0" w:space="0" w:color="auto"/>
        <w:bottom w:val="none" w:sz="0" w:space="0" w:color="auto"/>
        <w:right w:val="none" w:sz="0" w:space="0" w:color="auto"/>
      </w:divBdr>
    </w:div>
    <w:div w:id="719671547">
      <w:bodyDiv w:val="1"/>
      <w:marLeft w:val="0"/>
      <w:marRight w:val="0"/>
      <w:marTop w:val="0"/>
      <w:marBottom w:val="0"/>
      <w:divBdr>
        <w:top w:val="none" w:sz="0" w:space="0" w:color="auto"/>
        <w:left w:val="none" w:sz="0" w:space="0" w:color="auto"/>
        <w:bottom w:val="none" w:sz="0" w:space="0" w:color="auto"/>
        <w:right w:val="none" w:sz="0" w:space="0" w:color="auto"/>
      </w:divBdr>
    </w:div>
    <w:div w:id="720130951">
      <w:bodyDiv w:val="1"/>
      <w:marLeft w:val="0"/>
      <w:marRight w:val="0"/>
      <w:marTop w:val="0"/>
      <w:marBottom w:val="0"/>
      <w:divBdr>
        <w:top w:val="none" w:sz="0" w:space="0" w:color="auto"/>
        <w:left w:val="none" w:sz="0" w:space="0" w:color="auto"/>
        <w:bottom w:val="none" w:sz="0" w:space="0" w:color="auto"/>
        <w:right w:val="none" w:sz="0" w:space="0" w:color="auto"/>
      </w:divBdr>
    </w:div>
    <w:div w:id="720859362">
      <w:bodyDiv w:val="1"/>
      <w:marLeft w:val="0"/>
      <w:marRight w:val="0"/>
      <w:marTop w:val="0"/>
      <w:marBottom w:val="0"/>
      <w:divBdr>
        <w:top w:val="none" w:sz="0" w:space="0" w:color="auto"/>
        <w:left w:val="none" w:sz="0" w:space="0" w:color="auto"/>
        <w:bottom w:val="none" w:sz="0" w:space="0" w:color="auto"/>
        <w:right w:val="none" w:sz="0" w:space="0" w:color="auto"/>
      </w:divBdr>
    </w:div>
    <w:div w:id="721056941">
      <w:bodyDiv w:val="1"/>
      <w:marLeft w:val="0"/>
      <w:marRight w:val="0"/>
      <w:marTop w:val="0"/>
      <w:marBottom w:val="0"/>
      <w:divBdr>
        <w:top w:val="none" w:sz="0" w:space="0" w:color="auto"/>
        <w:left w:val="none" w:sz="0" w:space="0" w:color="auto"/>
        <w:bottom w:val="none" w:sz="0" w:space="0" w:color="auto"/>
        <w:right w:val="none" w:sz="0" w:space="0" w:color="auto"/>
      </w:divBdr>
    </w:div>
    <w:div w:id="721059213">
      <w:bodyDiv w:val="1"/>
      <w:marLeft w:val="0"/>
      <w:marRight w:val="0"/>
      <w:marTop w:val="0"/>
      <w:marBottom w:val="0"/>
      <w:divBdr>
        <w:top w:val="none" w:sz="0" w:space="0" w:color="auto"/>
        <w:left w:val="none" w:sz="0" w:space="0" w:color="auto"/>
        <w:bottom w:val="none" w:sz="0" w:space="0" w:color="auto"/>
        <w:right w:val="none" w:sz="0" w:space="0" w:color="auto"/>
      </w:divBdr>
    </w:div>
    <w:div w:id="721977153">
      <w:bodyDiv w:val="1"/>
      <w:marLeft w:val="0"/>
      <w:marRight w:val="0"/>
      <w:marTop w:val="0"/>
      <w:marBottom w:val="0"/>
      <w:divBdr>
        <w:top w:val="none" w:sz="0" w:space="0" w:color="auto"/>
        <w:left w:val="none" w:sz="0" w:space="0" w:color="auto"/>
        <w:bottom w:val="none" w:sz="0" w:space="0" w:color="auto"/>
        <w:right w:val="none" w:sz="0" w:space="0" w:color="auto"/>
      </w:divBdr>
    </w:div>
    <w:div w:id="722098033">
      <w:bodyDiv w:val="1"/>
      <w:marLeft w:val="0"/>
      <w:marRight w:val="0"/>
      <w:marTop w:val="0"/>
      <w:marBottom w:val="0"/>
      <w:divBdr>
        <w:top w:val="none" w:sz="0" w:space="0" w:color="auto"/>
        <w:left w:val="none" w:sz="0" w:space="0" w:color="auto"/>
        <w:bottom w:val="none" w:sz="0" w:space="0" w:color="auto"/>
        <w:right w:val="none" w:sz="0" w:space="0" w:color="auto"/>
      </w:divBdr>
    </w:div>
    <w:div w:id="722483793">
      <w:bodyDiv w:val="1"/>
      <w:marLeft w:val="0"/>
      <w:marRight w:val="0"/>
      <w:marTop w:val="0"/>
      <w:marBottom w:val="0"/>
      <w:divBdr>
        <w:top w:val="none" w:sz="0" w:space="0" w:color="auto"/>
        <w:left w:val="none" w:sz="0" w:space="0" w:color="auto"/>
        <w:bottom w:val="none" w:sz="0" w:space="0" w:color="auto"/>
        <w:right w:val="none" w:sz="0" w:space="0" w:color="auto"/>
      </w:divBdr>
    </w:div>
    <w:div w:id="722679214">
      <w:bodyDiv w:val="1"/>
      <w:marLeft w:val="0"/>
      <w:marRight w:val="0"/>
      <w:marTop w:val="0"/>
      <w:marBottom w:val="0"/>
      <w:divBdr>
        <w:top w:val="none" w:sz="0" w:space="0" w:color="auto"/>
        <w:left w:val="none" w:sz="0" w:space="0" w:color="auto"/>
        <w:bottom w:val="none" w:sz="0" w:space="0" w:color="auto"/>
        <w:right w:val="none" w:sz="0" w:space="0" w:color="auto"/>
      </w:divBdr>
    </w:div>
    <w:div w:id="722950239">
      <w:bodyDiv w:val="1"/>
      <w:marLeft w:val="0"/>
      <w:marRight w:val="0"/>
      <w:marTop w:val="0"/>
      <w:marBottom w:val="0"/>
      <w:divBdr>
        <w:top w:val="none" w:sz="0" w:space="0" w:color="auto"/>
        <w:left w:val="none" w:sz="0" w:space="0" w:color="auto"/>
        <w:bottom w:val="none" w:sz="0" w:space="0" w:color="auto"/>
        <w:right w:val="none" w:sz="0" w:space="0" w:color="auto"/>
      </w:divBdr>
    </w:div>
    <w:div w:id="723141680">
      <w:bodyDiv w:val="1"/>
      <w:marLeft w:val="0"/>
      <w:marRight w:val="0"/>
      <w:marTop w:val="0"/>
      <w:marBottom w:val="0"/>
      <w:divBdr>
        <w:top w:val="none" w:sz="0" w:space="0" w:color="auto"/>
        <w:left w:val="none" w:sz="0" w:space="0" w:color="auto"/>
        <w:bottom w:val="none" w:sz="0" w:space="0" w:color="auto"/>
        <w:right w:val="none" w:sz="0" w:space="0" w:color="auto"/>
      </w:divBdr>
    </w:div>
    <w:div w:id="723481194">
      <w:bodyDiv w:val="1"/>
      <w:marLeft w:val="0"/>
      <w:marRight w:val="0"/>
      <w:marTop w:val="0"/>
      <w:marBottom w:val="0"/>
      <w:divBdr>
        <w:top w:val="none" w:sz="0" w:space="0" w:color="auto"/>
        <w:left w:val="none" w:sz="0" w:space="0" w:color="auto"/>
        <w:bottom w:val="none" w:sz="0" w:space="0" w:color="auto"/>
        <w:right w:val="none" w:sz="0" w:space="0" w:color="auto"/>
      </w:divBdr>
    </w:div>
    <w:div w:id="723523734">
      <w:bodyDiv w:val="1"/>
      <w:marLeft w:val="0"/>
      <w:marRight w:val="0"/>
      <w:marTop w:val="0"/>
      <w:marBottom w:val="0"/>
      <w:divBdr>
        <w:top w:val="none" w:sz="0" w:space="0" w:color="auto"/>
        <w:left w:val="none" w:sz="0" w:space="0" w:color="auto"/>
        <w:bottom w:val="none" w:sz="0" w:space="0" w:color="auto"/>
        <w:right w:val="none" w:sz="0" w:space="0" w:color="auto"/>
      </w:divBdr>
    </w:div>
    <w:div w:id="723529264">
      <w:bodyDiv w:val="1"/>
      <w:marLeft w:val="0"/>
      <w:marRight w:val="0"/>
      <w:marTop w:val="0"/>
      <w:marBottom w:val="0"/>
      <w:divBdr>
        <w:top w:val="none" w:sz="0" w:space="0" w:color="auto"/>
        <w:left w:val="none" w:sz="0" w:space="0" w:color="auto"/>
        <w:bottom w:val="none" w:sz="0" w:space="0" w:color="auto"/>
        <w:right w:val="none" w:sz="0" w:space="0" w:color="auto"/>
      </w:divBdr>
    </w:div>
    <w:div w:id="723942682">
      <w:bodyDiv w:val="1"/>
      <w:marLeft w:val="0"/>
      <w:marRight w:val="0"/>
      <w:marTop w:val="0"/>
      <w:marBottom w:val="0"/>
      <w:divBdr>
        <w:top w:val="none" w:sz="0" w:space="0" w:color="auto"/>
        <w:left w:val="none" w:sz="0" w:space="0" w:color="auto"/>
        <w:bottom w:val="none" w:sz="0" w:space="0" w:color="auto"/>
        <w:right w:val="none" w:sz="0" w:space="0" w:color="auto"/>
      </w:divBdr>
    </w:div>
    <w:div w:id="724184702">
      <w:bodyDiv w:val="1"/>
      <w:marLeft w:val="0"/>
      <w:marRight w:val="0"/>
      <w:marTop w:val="0"/>
      <w:marBottom w:val="0"/>
      <w:divBdr>
        <w:top w:val="none" w:sz="0" w:space="0" w:color="auto"/>
        <w:left w:val="none" w:sz="0" w:space="0" w:color="auto"/>
        <w:bottom w:val="none" w:sz="0" w:space="0" w:color="auto"/>
        <w:right w:val="none" w:sz="0" w:space="0" w:color="auto"/>
      </w:divBdr>
    </w:div>
    <w:div w:id="724377365">
      <w:bodyDiv w:val="1"/>
      <w:marLeft w:val="0"/>
      <w:marRight w:val="0"/>
      <w:marTop w:val="0"/>
      <w:marBottom w:val="0"/>
      <w:divBdr>
        <w:top w:val="none" w:sz="0" w:space="0" w:color="auto"/>
        <w:left w:val="none" w:sz="0" w:space="0" w:color="auto"/>
        <w:bottom w:val="none" w:sz="0" w:space="0" w:color="auto"/>
        <w:right w:val="none" w:sz="0" w:space="0" w:color="auto"/>
      </w:divBdr>
    </w:div>
    <w:div w:id="724380438">
      <w:bodyDiv w:val="1"/>
      <w:marLeft w:val="0"/>
      <w:marRight w:val="0"/>
      <w:marTop w:val="0"/>
      <w:marBottom w:val="0"/>
      <w:divBdr>
        <w:top w:val="none" w:sz="0" w:space="0" w:color="auto"/>
        <w:left w:val="none" w:sz="0" w:space="0" w:color="auto"/>
        <w:bottom w:val="none" w:sz="0" w:space="0" w:color="auto"/>
        <w:right w:val="none" w:sz="0" w:space="0" w:color="auto"/>
      </w:divBdr>
    </w:div>
    <w:div w:id="724640047">
      <w:bodyDiv w:val="1"/>
      <w:marLeft w:val="0"/>
      <w:marRight w:val="0"/>
      <w:marTop w:val="0"/>
      <w:marBottom w:val="0"/>
      <w:divBdr>
        <w:top w:val="none" w:sz="0" w:space="0" w:color="auto"/>
        <w:left w:val="none" w:sz="0" w:space="0" w:color="auto"/>
        <w:bottom w:val="none" w:sz="0" w:space="0" w:color="auto"/>
        <w:right w:val="none" w:sz="0" w:space="0" w:color="auto"/>
      </w:divBdr>
    </w:div>
    <w:div w:id="724719191">
      <w:bodyDiv w:val="1"/>
      <w:marLeft w:val="0"/>
      <w:marRight w:val="0"/>
      <w:marTop w:val="0"/>
      <w:marBottom w:val="0"/>
      <w:divBdr>
        <w:top w:val="none" w:sz="0" w:space="0" w:color="auto"/>
        <w:left w:val="none" w:sz="0" w:space="0" w:color="auto"/>
        <w:bottom w:val="none" w:sz="0" w:space="0" w:color="auto"/>
        <w:right w:val="none" w:sz="0" w:space="0" w:color="auto"/>
      </w:divBdr>
      <w:divsChild>
        <w:div w:id="2141142134">
          <w:marLeft w:val="480"/>
          <w:marRight w:val="0"/>
          <w:marTop w:val="0"/>
          <w:marBottom w:val="0"/>
          <w:divBdr>
            <w:top w:val="none" w:sz="0" w:space="0" w:color="auto"/>
            <w:left w:val="none" w:sz="0" w:space="0" w:color="auto"/>
            <w:bottom w:val="none" w:sz="0" w:space="0" w:color="auto"/>
            <w:right w:val="none" w:sz="0" w:space="0" w:color="auto"/>
          </w:divBdr>
        </w:div>
        <w:div w:id="129789324">
          <w:marLeft w:val="480"/>
          <w:marRight w:val="0"/>
          <w:marTop w:val="0"/>
          <w:marBottom w:val="0"/>
          <w:divBdr>
            <w:top w:val="none" w:sz="0" w:space="0" w:color="auto"/>
            <w:left w:val="none" w:sz="0" w:space="0" w:color="auto"/>
            <w:bottom w:val="none" w:sz="0" w:space="0" w:color="auto"/>
            <w:right w:val="none" w:sz="0" w:space="0" w:color="auto"/>
          </w:divBdr>
        </w:div>
        <w:div w:id="1094671127">
          <w:marLeft w:val="480"/>
          <w:marRight w:val="0"/>
          <w:marTop w:val="0"/>
          <w:marBottom w:val="0"/>
          <w:divBdr>
            <w:top w:val="none" w:sz="0" w:space="0" w:color="auto"/>
            <w:left w:val="none" w:sz="0" w:space="0" w:color="auto"/>
            <w:bottom w:val="none" w:sz="0" w:space="0" w:color="auto"/>
            <w:right w:val="none" w:sz="0" w:space="0" w:color="auto"/>
          </w:divBdr>
        </w:div>
        <w:div w:id="659843264">
          <w:marLeft w:val="480"/>
          <w:marRight w:val="0"/>
          <w:marTop w:val="0"/>
          <w:marBottom w:val="0"/>
          <w:divBdr>
            <w:top w:val="none" w:sz="0" w:space="0" w:color="auto"/>
            <w:left w:val="none" w:sz="0" w:space="0" w:color="auto"/>
            <w:bottom w:val="none" w:sz="0" w:space="0" w:color="auto"/>
            <w:right w:val="none" w:sz="0" w:space="0" w:color="auto"/>
          </w:divBdr>
        </w:div>
        <w:div w:id="721059693">
          <w:marLeft w:val="480"/>
          <w:marRight w:val="0"/>
          <w:marTop w:val="0"/>
          <w:marBottom w:val="0"/>
          <w:divBdr>
            <w:top w:val="none" w:sz="0" w:space="0" w:color="auto"/>
            <w:left w:val="none" w:sz="0" w:space="0" w:color="auto"/>
            <w:bottom w:val="none" w:sz="0" w:space="0" w:color="auto"/>
            <w:right w:val="none" w:sz="0" w:space="0" w:color="auto"/>
          </w:divBdr>
        </w:div>
        <w:div w:id="908077479">
          <w:marLeft w:val="480"/>
          <w:marRight w:val="0"/>
          <w:marTop w:val="0"/>
          <w:marBottom w:val="0"/>
          <w:divBdr>
            <w:top w:val="none" w:sz="0" w:space="0" w:color="auto"/>
            <w:left w:val="none" w:sz="0" w:space="0" w:color="auto"/>
            <w:bottom w:val="none" w:sz="0" w:space="0" w:color="auto"/>
            <w:right w:val="none" w:sz="0" w:space="0" w:color="auto"/>
          </w:divBdr>
        </w:div>
        <w:div w:id="2060396306">
          <w:marLeft w:val="480"/>
          <w:marRight w:val="0"/>
          <w:marTop w:val="0"/>
          <w:marBottom w:val="0"/>
          <w:divBdr>
            <w:top w:val="none" w:sz="0" w:space="0" w:color="auto"/>
            <w:left w:val="none" w:sz="0" w:space="0" w:color="auto"/>
            <w:bottom w:val="none" w:sz="0" w:space="0" w:color="auto"/>
            <w:right w:val="none" w:sz="0" w:space="0" w:color="auto"/>
          </w:divBdr>
        </w:div>
        <w:div w:id="1972394547">
          <w:marLeft w:val="480"/>
          <w:marRight w:val="0"/>
          <w:marTop w:val="0"/>
          <w:marBottom w:val="0"/>
          <w:divBdr>
            <w:top w:val="none" w:sz="0" w:space="0" w:color="auto"/>
            <w:left w:val="none" w:sz="0" w:space="0" w:color="auto"/>
            <w:bottom w:val="none" w:sz="0" w:space="0" w:color="auto"/>
            <w:right w:val="none" w:sz="0" w:space="0" w:color="auto"/>
          </w:divBdr>
        </w:div>
        <w:div w:id="1987199640">
          <w:marLeft w:val="480"/>
          <w:marRight w:val="0"/>
          <w:marTop w:val="0"/>
          <w:marBottom w:val="0"/>
          <w:divBdr>
            <w:top w:val="none" w:sz="0" w:space="0" w:color="auto"/>
            <w:left w:val="none" w:sz="0" w:space="0" w:color="auto"/>
            <w:bottom w:val="none" w:sz="0" w:space="0" w:color="auto"/>
            <w:right w:val="none" w:sz="0" w:space="0" w:color="auto"/>
          </w:divBdr>
        </w:div>
        <w:div w:id="1662151656">
          <w:marLeft w:val="480"/>
          <w:marRight w:val="0"/>
          <w:marTop w:val="0"/>
          <w:marBottom w:val="0"/>
          <w:divBdr>
            <w:top w:val="none" w:sz="0" w:space="0" w:color="auto"/>
            <w:left w:val="none" w:sz="0" w:space="0" w:color="auto"/>
            <w:bottom w:val="none" w:sz="0" w:space="0" w:color="auto"/>
            <w:right w:val="none" w:sz="0" w:space="0" w:color="auto"/>
          </w:divBdr>
        </w:div>
        <w:div w:id="972447478">
          <w:marLeft w:val="480"/>
          <w:marRight w:val="0"/>
          <w:marTop w:val="0"/>
          <w:marBottom w:val="0"/>
          <w:divBdr>
            <w:top w:val="none" w:sz="0" w:space="0" w:color="auto"/>
            <w:left w:val="none" w:sz="0" w:space="0" w:color="auto"/>
            <w:bottom w:val="none" w:sz="0" w:space="0" w:color="auto"/>
            <w:right w:val="none" w:sz="0" w:space="0" w:color="auto"/>
          </w:divBdr>
        </w:div>
        <w:div w:id="846795669">
          <w:marLeft w:val="480"/>
          <w:marRight w:val="0"/>
          <w:marTop w:val="0"/>
          <w:marBottom w:val="0"/>
          <w:divBdr>
            <w:top w:val="none" w:sz="0" w:space="0" w:color="auto"/>
            <w:left w:val="none" w:sz="0" w:space="0" w:color="auto"/>
            <w:bottom w:val="none" w:sz="0" w:space="0" w:color="auto"/>
            <w:right w:val="none" w:sz="0" w:space="0" w:color="auto"/>
          </w:divBdr>
        </w:div>
        <w:div w:id="945499641">
          <w:marLeft w:val="480"/>
          <w:marRight w:val="0"/>
          <w:marTop w:val="0"/>
          <w:marBottom w:val="0"/>
          <w:divBdr>
            <w:top w:val="none" w:sz="0" w:space="0" w:color="auto"/>
            <w:left w:val="none" w:sz="0" w:space="0" w:color="auto"/>
            <w:bottom w:val="none" w:sz="0" w:space="0" w:color="auto"/>
            <w:right w:val="none" w:sz="0" w:space="0" w:color="auto"/>
          </w:divBdr>
        </w:div>
        <w:div w:id="1238440205">
          <w:marLeft w:val="480"/>
          <w:marRight w:val="0"/>
          <w:marTop w:val="0"/>
          <w:marBottom w:val="0"/>
          <w:divBdr>
            <w:top w:val="none" w:sz="0" w:space="0" w:color="auto"/>
            <w:left w:val="none" w:sz="0" w:space="0" w:color="auto"/>
            <w:bottom w:val="none" w:sz="0" w:space="0" w:color="auto"/>
            <w:right w:val="none" w:sz="0" w:space="0" w:color="auto"/>
          </w:divBdr>
        </w:div>
        <w:div w:id="327443362">
          <w:marLeft w:val="480"/>
          <w:marRight w:val="0"/>
          <w:marTop w:val="0"/>
          <w:marBottom w:val="0"/>
          <w:divBdr>
            <w:top w:val="none" w:sz="0" w:space="0" w:color="auto"/>
            <w:left w:val="none" w:sz="0" w:space="0" w:color="auto"/>
            <w:bottom w:val="none" w:sz="0" w:space="0" w:color="auto"/>
            <w:right w:val="none" w:sz="0" w:space="0" w:color="auto"/>
          </w:divBdr>
        </w:div>
        <w:div w:id="1699040112">
          <w:marLeft w:val="480"/>
          <w:marRight w:val="0"/>
          <w:marTop w:val="0"/>
          <w:marBottom w:val="0"/>
          <w:divBdr>
            <w:top w:val="none" w:sz="0" w:space="0" w:color="auto"/>
            <w:left w:val="none" w:sz="0" w:space="0" w:color="auto"/>
            <w:bottom w:val="none" w:sz="0" w:space="0" w:color="auto"/>
            <w:right w:val="none" w:sz="0" w:space="0" w:color="auto"/>
          </w:divBdr>
        </w:div>
        <w:div w:id="693919783">
          <w:marLeft w:val="480"/>
          <w:marRight w:val="0"/>
          <w:marTop w:val="0"/>
          <w:marBottom w:val="0"/>
          <w:divBdr>
            <w:top w:val="none" w:sz="0" w:space="0" w:color="auto"/>
            <w:left w:val="none" w:sz="0" w:space="0" w:color="auto"/>
            <w:bottom w:val="none" w:sz="0" w:space="0" w:color="auto"/>
            <w:right w:val="none" w:sz="0" w:space="0" w:color="auto"/>
          </w:divBdr>
        </w:div>
        <w:div w:id="1817912429">
          <w:marLeft w:val="480"/>
          <w:marRight w:val="0"/>
          <w:marTop w:val="0"/>
          <w:marBottom w:val="0"/>
          <w:divBdr>
            <w:top w:val="none" w:sz="0" w:space="0" w:color="auto"/>
            <w:left w:val="none" w:sz="0" w:space="0" w:color="auto"/>
            <w:bottom w:val="none" w:sz="0" w:space="0" w:color="auto"/>
            <w:right w:val="none" w:sz="0" w:space="0" w:color="auto"/>
          </w:divBdr>
        </w:div>
        <w:div w:id="1777602133">
          <w:marLeft w:val="480"/>
          <w:marRight w:val="0"/>
          <w:marTop w:val="0"/>
          <w:marBottom w:val="0"/>
          <w:divBdr>
            <w:top w:val="none" w:sz="0" w:space="0" w:color="auto"/>
            <w:left w:val="none" w:sz="0" w:space="0" w:color="auto"/>
            <w:bottom w:val="none" w:sz="0" w:space="0" w:color="auto"/>
            <w:right w:val="none" w:sz="0" w:space="0" w:color="auto"/>
          </w:divBdr>
        </w:div>
        <w:div w:id="1388380488">
          <w:marLeft w:val="480"/>
          <w:marRight w:val="0"/>
          <w:marTop w:val="0"/>
          <w:marBottom w:val="0"/>
          <w:divBdr>
            <w:top w:val="none" w:sz="0" w:space="0" w:color="auto"/>
            <w:left w:val="none" w:sz="0" w:space="0" w:color="auto"/>
            <w:bottom w:val="none" w:sz="0" w:space="0" w:color="auto"/>
            <w:right w:val="none" w:sz="0" w:space="0" w:color="auto"/>
          </w:divBdr>
        </w:div>
        <w:div w:id="1076903204">
          <w:marLeft w:val="480"/>
          <w:marRight w:val="0"/>
          <w:marTop w:val="0"/>
          <w:marBottom w:val="0"/>
          <w:divBdr>
            <w:top w:val="none" w:sz="0" w:space="0" w:color="auto"/>
            <w:left w:val="none" w:sz="0" w:space="0" w:color="auto"/>
            <w:bottom w:val="none" w:sz="0" w:space="0" w:color="auto"/>
            <w:right w:val="none" w:sz="0" w:space="0" w:color="auto"/>
          </w:divBdr>
        </w:div>
        <w:div w:id="859588702">
          <w:marLeft w:val="480"/>
          <w:marRight w:val="0"/>
          <w:marTop w:val="0"/>
          <w:marBottom w:val="0"/>
          <w:divBdr>
            <w:top w:val="none" w:sz="0" w:space="0" w:color="auto"/>
            <w:left w:val="none" w:sz="0" w:space="0" w:color="auto"/>
            <w:bottom w:val="none" w:sz="0" w:space="0" w:color="auto"/>
            <w:right w:val="none" w:sz="0" w:space="0" w:color="auto"/>
          </w:divBdr>
        </w:div>
        <w:div w:id="1345210889">
          <w:marLeft w:val="480"/>
          <w:marRight w:val="0"/>
          <w:marTop w:val="0"/>
          <w:marBottom w:val="0"/>
          <w:divBdr>
            <w:top w:val="none" w:sz="0" w:space="0" w:color="auto"/>
            <w:left w:val="none" w:sz="0" w:space="0" w:color="auto"/>
            <w:bottom w:val="none" w:sz="0" w:space="0" w:color="auto"/>
            <w:right w:val="none" w:sz="0" w:space="0" w:color="auto"/>
          </w:divBdr>
        </w:div>
        <w:div w:id="1569993699">
          <w:marLeft w:val="480"/>
          <w:marRight w:val="0"/>
          <w:marTop w:val="0"/>
          <w:marBottom w:val="0"/>
          <w:divBdr>
            <w:top w:val="none" w:sz="0" w:space="0" w:color="auto"/>
            <w:left w:val="none" w:sz="0" w:space="0" w:color="auto"/>
            <w:bottom w:val="none" w:sz="0" w:space="0" w:color="auto"/>
            <w:right w:val="none" w:sz="0" w:space="0" w:color="auto"/>
          </w:divBdr>
        </w:div>
        <w:div w:id="521165213">
          <w:marLeft w:val="480"/>
          <w:marRight w:val="0"/>
          <w:marTop w:val="0"/>
          <w:marBottom w:val="0"/>
          <w:divBdr>
            <w:top w:val="none" w:sz="0" w:space="0" w:color="auto"/>
            <w:left w:val="none" w:sz="0" w:space="0" w:color="auto"/>
            <w:bottom w:val="none" w:sz="0" w:space="0" w:color="auto"/>
            <w:right w:val="none" w:sz="0" w:space="0" w:color="auto"/>
          </w:divBdr>
        </w:div>
        <w:div w:id="2131971353">
          <w:marLeft w:val="480"/>
          <w:marRight w:val="0"/>
          <w:marTop w:val="0"/>
          <w:marBottom w:val="0"/>
          <w:divBdr>
            <w:top w:val="none" w:sz="0" w:space="0" w:color="auto"/>
            <w:left w:val="none" w:sz="0" w:space="0" w:color="auto"/>
            <w:bottom w:val="none" w:sz="0" w:space="0" w:color="auto"/>
            <w:right w:val="none" w:sz="0" w:space="0" w:color="auto"/>
          </w:divBdr>
        </w:div>
        <w:div w:id="1163937528">
          <w:marLeft w:val="480"/>
          <w:marRight w:val="0"/>
          <w:marTop w:val="0"/>
          <w:marBottom w:val="0"/>
          <w:divBdr>
            <w:top w:val="none" w:sz="0" w:space="0" w:color="auto"/>
            <w:left w:val="none" w:sz="0" w:space="0" w:color="auto"/>
            <w:bottom w:val="none" w:sz="0" w:space="0" w:color="auto"/>
            <w:right w:val="none" w:sz="0" w:space="0" w:color="auto"/>
          </w:divBdr>
        </w:div>
        <w:div w:id="727412648">
          <w:marLeft w:val="480"/>
          <w:marRight w:val="0"/>
          <w:marTop w:val="0"/>
          <w:marBottom w:val="0"/>
          <w:divBdr>
            <w:top w:val="none" w:sz="0" w:space="0" w:color="auto"/>
            <w:left w:val="none" w:sz="0" w:space="0" w:color="auto"/>
            <w:bottom w:val="none" w:sz="0" w:space="0" w:color="auto"/>
            <w:right w:val="none" w:sz="0" w:space="0" w:color="auto"/>
          </w:divBdr>
        </w:div>
        <w:div w:id="398407298">
          <w:marLeft w:val="480"/>
          <w:marRight w:val="0"/>
          <w:marTop w:val="0"/>
          <w:marBottom w:val="0"/>
          <w:divBdr>
            <w:top w:val="none" w:sz="0" w:space="0" w:color="auto"/>
            <w:left w:val="none" w:sz="0" w:space="0" w:color="auto"/>
            <w:bottom w:val="none" w:sz="0" w:space="0" w:color="auto"/>
            <w:right w:val="none" w:sz="0" w:space="0" w:color="auto"/>
          </w:divBdr>
        </w:div>
        <w:div w:id="1118530655">
          <w:marLeft w:val="480"/>
          <w:marRight w:val="0"/>
          <w:marTop w:val="0"/>
          <w:marBottom w:val="0"/>
          <w:divBdr>
            <w:top w:val="none" w:sz="0" w:space="0" w:color="auto"/>
            <w:left w:val="none" w:sz="0" w:space="0" w:color="auto"/>
            <w:bottom w:val="none" w:sz="0" w:space="0" w:color="auto"/>
            <w:right w:val="none" w:sz="0" w:space="0" w:color="auto"/>
          </w:divBdr>
        </w:div>
        <w:div w:id="288122614">
          <w:marLeft w:val="480"/>
          <w:marRight w:val="0"/>
          <w:marTop w:val="0"/>
          <w:marBottom w:val="0"/>
          <w:divBdr>
            <w:top w:val="none" w:sz="0" w:space="0" w:color="auto"/>
            <w:left w:val="none" w:sz="0" w:space="0" w:color="auto"/>
            <w:bottom w:val="none" w:sz="0" w:space="0" w:color="auto"/>
            <w:right w:val="none" w:sz="0" w:space="0" w:color="auto"/>
          </w:divBdr>
        </w:div>
        <w:div w:id="581262138">
          <w:marLeft w:val="480"/>
          <w:marRight w:val="0"/>
          <w:marTop w:val="0"/>
          <w:marBottom w:val="0"/>
          <w:divBdr>
            <w:top w:val="none" w:sz="0" w:space="0" w:color="auto"/>
            <w:left w:val="none" w:sz="0" w:space="0" w:color="auto"/>
            <w:bottom w:val="none" w:sz="0" w:space="0" w:color="auto"/>
            <w:right w:val="none" w:sz="0" w:space="0" w:color="auto"/>
          </w:divBdr>
        </w:div>
        <w:div w:id="1661032583">
          <w:marLeft w:val="480"/>
          <w:marRight w:val="0"/>
          <w:marTop w:val="0"/>
          <w:marBottom w:val="0"/>
          <w:divBdr>
            <w:top w:val="none" w:sz="0" w:space="0" w:color="auto"/>
            <w:left w:val="none" w:sz="0" w:space="0" w:color="auto"/>
            <w:bottom w:val="none" w:sz="0" w:space="0" w:color="auto"/>
            <w:right w:val="none" w:sz="0" w:space="0" w:color="auto"/>
          </w:divBdr>
        </w:div>
        <w:div w:id="1621952831">
          <w:marLeft w:val="480"/>
          <w:marRight w:val="0"/>
          <w:marTop w:val="0"/>
          <w:marBottom w:val="0"/>
          <w:divBdr>
            <w:top w:val="none" w:sz="0" w:space="0" w:color="auto"/>
            <w:left w:val="none" w:sz="0" w:space="0" w:color="auto"/>
            <w:bottom w:val="none" w:sz="0" w:space="0" w:color="auto"/>
            <w:right w:val="none" w:sz="0" w:space="0" w:color="auto"/>
          </w:divBdr>
        </w:div>
        <w:div w:id="1150555063">
          <w:marLeft w:val="480"/>
          <w:marRight w:val="0"/>
          <w:marTop w:val="0"/>
          <w:marBottom w:val="0"/>
          <w:divBdr>
            <w:top w:val="none" w:sz="0" w:space="0" w:color="auto"/>
            <w:left w:val="none" w:sz="0" w:space="0" w:color="auto"/>
            <w:bottom w:val="none" w:sz="0" w:space="0" w:color="auto"/>
            <w:right w:val="none" w:sz="0" w:space="0" w:color="auto"/>
          </w:divBdr>
        </w:div>
        <w:div w:id="1536969510">
          <w:marLeft w:val="480"/>
          <w:marRight w:val="0"/>
          <w:marTop w:val="0"/>
          <w:marBottom w:val="0"/>
          <w:divBdr>
            <w:top w:val="none" w:sz="0" w:space="0" w:color="auto"/>
            <w:left w:val="none" w:sz="0" w:space="0" w:color="auto"/>
            <w:bottom w:val="none" w:sz="0" w:space="0" w:color="auto"/>
            <w:right w:val="none" w:sz="0" w:space="0" w:color="auto"/>
          </w:divBdr>
        </w:div>
        <w:div w:id="237905352">
          <w:marLeft w:val="480"/>
          <w:marRight w:val="0"/>
          <w:marTop w:val="0"/>
          <w:marBottom w:val="0"/>
          <w:divBdr>
            <w:top w:val="none" w:sz="0" w:space="0" w:color="auto"/>
            <w:left w:val="none" w:sz="0" w:space="0" w:color="auto"/>
            <w:bottom w:val="none" w:sz="0" w:space="0" w:color="auto"/>
            <w:right w:val="none" w:sz="0" w:space="0" w:color="auto"/>
          </w:divBdr>
        </w:div>
        <w:div w:id="1775899176">
          <w:marLeft w:val="480"/>
          <w:marRight w:val="0"/>
          <w:marTop w:val="0"/>
          <w:marBottom w:val="0"/>
          <w:divBdr>
            <w:top w:val="none" w:sz="0" w:space="0" w:color="auto"/>
            <w:left w:val="none" w:sz="0" w:space="0" w:color="auto"/>
            <w:bottom w:val="none" w:sz="0" w:space="0" w:color="auto"/>
            <w:right w:val="none" w:sz="0" w:space="0" w:color="auto"/>
          </w:divBdr>
        </w:div>
        <w:div w:id="85423422">
          <w:marLeft w:val="480"/>
          <w:marRight w:val="0"/>
          <w:marTop w:val="0"/>
          <w:marBottom w:val="0"/>
          <w:divBdr>
            <w:top w:val="none" w:sz="0" w:space="0" w:color="auto"/>
            <w:left w:val="none" w:sz="0" w:space="0" w:color="auto"/>
            <w:bottom w:val="none" w:sz="0" w:space="0" w:color="auto"/>
            <w:right w:val="none" w:sz="0" w:space="0" w:color="auto"/>
          </w:divBdr>
        </w:div>
        <w:div w:id="2094008830">
          <w:marLeft w:val="480"/>
          <w:marRight w:val="0"/>
          <w:marTop w:val="0"/>
          <w:marBottom w:val="0"/>
          <w:divBdr>
            <w:top w:val="none" w:sz="0" w:space="0" w:color="auto"/>
            <w:left w:val="none" w:sz="0" w:space="0" w:color="auto"/>
            <w:bottom w:val="none" w:sz="0" w:space="0" w:color="auto"/>
            <w:right w:val="none" w:sz="0" w:space="0" w:color="auto"/>
          </w:divBdr>
        </w:div>
        <w:div w:id="1662809348">
          <w:marLeft w:val="480"/>
          <w:marRight w:val="0"/>
          <w:marTop w:val="0"/>
          <w:marBottom w:val="0"/>
          <w:divBdr>
            <w:top w:val="none" w:sz="0" w:space="0" w:color="auto"/>
            <w:left w:val="none" w:sz="0" w:space="0" w:color="auto"/>
            <w:bottom w:val="none" w:sz="0" w:space="0" w:color="auto"/>
            <w:right w:val="none" w:sz="0" w:space="0" w:color="auto"/>
          </w:divBdr>
        </w:div>
        <w:div w:id="1193495691">
          <w:marLeft w:val="480"/>
          <w:marRight w:val="0"/>
          <w:marTop w:val="0"/>
          <w:marBottom w:val="0"/>
          <w:divBdr>
            <w:top w:val="none" w:sz="0" w:space="0" w:color="auto"/>
            <w:left w:val="none" w:sz="0" w:space="0" w:color="auto"/>
            <w:bottom w:val="none" w:sz="0" w:space="0" w:color="auto"/>
            <w:right w:val="none" w:sz="0" w:space="0" w:color="auto"/>
          </w:divBdr>
        </w:div>
        <w:div w:id="470900503">
          <w:marLeft w:val="480"/>
          <w:marRight w:val="0"/>
          <w:marTop w:val="0"/>
          <w:marBottom w:val="0"/>
          <w:divBdr>
            <w:top w:val="none" w:sz="0" w:space="0" w:color="auto"/>
            <w:left w:val="none" w:sz="0" w:space="0" w:color="auto"/>
            <w:bottom w:val="none" w:sz="0" w:space="0" w:color="auto"/>
            <w:right w:val="none" w:sz="0" w:space="0" w:color="auto"/>
          </w:divBdr>
        </w:div>
        <w:div w:id="738552555">
          <w:marLeft w:val="480"/>
          <w:marRight w:val="0"/>
          <w:marTop w:val="0"/>
          <w:marBottom w:val="0"/>
          <w:divBdr>
            <w:top w:val="none" w:sz="0" w:space="0" w:color="auto"/>
            <w:left w:val="none" w:sz="0" w:space="0" w:color="auto"/>
            <w:bottom w:val="none" w:sz="0" w:space="0" w:color="auto"/>
            <w:right w:val="none" w:sz="0" w:space="0" w:color="auto"/>
          </w:divBdr>
        </w:div>
        <w:div w:id="1593201250">
          <w:marLeft w:val="480"/>
          <w:marRight w:val="0"/>
          <w:marTop w:val="0"/>
          <w:marBottom w:val="0"/>
          <w:divBdr>
            <w:top w:val="none" w:sz="0" w:space="0" w:color="auto"/>
            <w:left w:val="none" w:sz="0" w:space="0" w:color="auto"/>
            <w:bottom w:val="none" w:sz="0" w:space="0" w:color="auto"/>
            <w:right w:val="none" w:sz="0" w:space="0" w:color="auto"/>
          </w:divBdr>
        </w:div>
        <w:div w:id="291518501">
          <w:marLeft w:val="480"/>
          <w:marRight w:val="0"/>
          <w:marTop w:val="0"/>
          <w:marBottom w:val="0"/>
          <w:divBdr>
            <w:top w:val="none" w:sz="0" w:space="0" w:color="auto"/>
            <w:left w:val="none" w:sz="0" w:space="0" w:color="auto"/>
            <w:bottom w:val="none" w:sz="0" w:space="0" w:color="auto"/>
            <w:right w:val="none" w:sz="0" w:space="0" w:color="auto"/>
          </w:divBdr>
        </w:div>
        <w:div w:id="137652012">
          <w:marLeft w:val="480"/>
          <w:marRight w:val="0"/>
          <w:marTop w:val="0"/>
          <w:marBottom w:val="0"/>
          <w:divBdr>
            <w:top w:val="none" w:sz="0" w:space="0" w:color="auto"/>
            <w:left w:val="none" w:sz="0" w:space="0" w:color="auto"/>
            <w:bottom w:val="none" w:sz="0" w:space="0" w:color="auto"/>
            <w:right w:val="none" w:sz="0" w:space="0" w:color="auto"/>
          </w:divBdr>
        </w:div>
        <w:div w:id="843932186">
          <w:marLeft w:val="480"/>
          <w:marRight w:val="0"/>
          <w:marTop w:val="0"/>
          <w:marBottom w:val="0"/>
          <w:divBdr>
            <w:top w:val="none" w:sz="0" w:space="0" w:color="auto"/>
            <w:left w:val="none" w:sz="0" w:space="0" w:color="auto"/>
            <w:bottom w:val="none" w:sz="0" w:space="0" w:color="auto"/>
            <w:right w:val="none" w:sz="0" w:space="0" w:color="auto"/>
          </w:divBdr>
        </w:div>
        <w:div w:id="390349673">
          <w:marLeft w:val="480"/>
          <w:marRight w:val="0"/>
          <w:marTop w:val="0"/>
          <w:marBottom w:val="0"/>
          <w:divBdr>
            <w:top w:val="none" w:sz="0" w:space="0" w:color="auto"/>
            <w:left w:val="none" w:sz="0" w:space="0" w:color="auto"/>
            <w:bottom w:val="none" w:sz="0" w:space="0" w:color="auto"/>
            <w:right w:val="none" w:sz="0" w:space="0" w:color="auto"/>
          </w:divBdr>
        </w:div>
        <w:div w:id="837234184">
          <w:marLeft w:val="480"/>
          <w:marRight w:val="0"/>
          <w:marTop w:val="0"/>
          <w:marBottom w:val="0"/>
          <w:divBdr>
            <w:top w:val="none" w:sz="0" w:space="0" w:color="auto"/>
            <w:left w:val="none" w:sz="0" w:space="0" w:color="auto"/>
            <w:bottom w:val="none" w:sz="0" w:space="0" w:color="auto"/>
            <w:right w:val="none" w:sz="0" w:space="0" w:color="auto"/>
          </w:divBdr>
        </w:div>
        <w:div w:id="44448185">
          <w:marLeft w:val="480"/>
          <w:marRight w:val="0"/>
          <w:marTop w:val="0"/>
          <w:marBottom w:val="0"/>
          <w:divBdr>
            <w:top w:val="none" w:sz="0" w:space="0" w:color="auto"/>
            <w:left w:val="none" w:sz="0" w:space="0" w:color="auto"/>
            <w:bottom w:val="none" w:sz="0" w:space="0" w:color="auto"/>
            <w:right w:val="none" w:sz="0" w:space="0" w:color="auto"/>
          </w:divBdr>
        </w:div>
        <w:div w:id="1980844746">
          <w:marLeft w:val="480"/>
          <w:marRight w:val="0"/>
          <w:marTop w:val="0"/>
          <w:marBottom w:val="0"/>
          <w:divBdr>
            <w:top w:val="none" w:sz="0" w:space="0" w:color="auto"/>
            <w:left w:val="none" w:sz="0" w:space="0" w:color="auto"/>
            <w:bottom w:val="none" w:sz="0" w:space="0" w:color="auto"/>
            <w:right w:val="none" w:sz="0" w:space="0" w:color="auto"/>
          </w:divBdr>
        </w:div>
        <w:div w:id="1122924232">
          <w:marLeft w:val="480"/>
          <w:marRight w:val="0"/>
          <w:marTop w:val="0"/>
          <w:marBottom w:val="0"/>
          <w:divBdr>
            <w:top w:val="none" w:sz="0" w:space="0" w:color="auto"/>
            <w:left w:val="none" w:sz="0" w:space="0" w:color="auto"/>
            <w:bottom w:val="none" w:sz="0" w:space="0" w:color="auto"/>
            <w:right w:val="none" w:sz="0" w:space="0" w:color="auto"/>
          </w:divBdr>
        </w:div>
        <w:div w:id="33585014">
          <w:marLeft w:val="480"/>
          <w:marRight w:val="0"/>
          <w:marTop w:val="0"/>
          <w:marBottom w:val="0"/>
          <w:divBdr>
            <w:top w:val="none" w:sz="0" w:space="0" w:color="auto"/>
            <w:left w:val="none" w:sz="0" w:space="0" w:color="auto"/>
            <w:bottom w:val="none" w:sz="0" w:space="0" w:color="auto"/>
            <w:right w:val="none" w:sz="0" w:space="0" w:color="auto"/>
          </w:divBdr>
        </w:div>
        <w:div w:id="203834733">
          <w:marLeft w:val="480"/>
          <w:marRight w:val="0"/>
          <w:marTop w:val="0"/>
          <w:marBottom w:val="0"/>
          <w:divBdr>
            <w:top w:val="none" w:sz="0" w:space="0" w:color="auto"/>
            <w:left w:val="none" w:sz="0" w:space="0" w:color="auto"/>
            <w:bottom w:val="none" w:sz="0" w:space="0" w:color="auto"/>
            <w:right w:val="none" w:sz="0" w:space="0" w:color="auto"/>
          </w:divBdr>
        </w:div>
        <w:div w:id="11733484">
          <w:marLeft w:val="480"/>
          <w:marRight w:val="0"/>
          <w:marTop w:val="0"/>
          <w:marBottom w:val="0"/>
          <w:divBdr>
            <w:top w:val="none" w:sz="0" w:space="0" w:color="auto"/>
            <w:left w:val="none" w:sz="0" w:space="0" w:color="auto"/>
            <w:bottom w:val="none" w:sz="0" w:space="0" w:color="auto"/>
            <w:right w:val="none" w:sz="0" w:space="0" w:color="auto"/>
          </w:divBdr>
        </w:div>
        <w:div w:id="651755795">
          <w:marLeft w:val="480"/>
          <w:marRight w:val="0"/>
          <w:marTop w:val="0"/>
          <w:marBottom w:val="0"/>
          <w:divBdr>
            <w:top w:val="none" w:sz="0" w:space="0" w:color="auto"/>
            <w:left w:val="none" w:sz="0" w:space="0" w:color="auto"/>
            <w:bottom w:val="none" w:sz="0" w:space="0" w:color="auto"/>
            <w:right w:val="none" w:sz="0" w:space="0" w:color="auto"/>
          </w:divBdr>
        </w:div>
        <w:div w:id="852261953">
          <w:marLeft w:val="480"/>
          <w:marRight w:val="0"/>
          <w:marTop w:val="0"/>
          <w:marBottom w:val="0"/>
          <w:divBdr>
            <w:top w:val="none" w:sz="0" w:space="0" w:color="auto"/>
            <w:left w:val="none" w:sz="0" w:space="0" w:color="auto"/>
            <w:bottom w:val="none" w:sz="0" w:space="0" w:color="auto"/>
            <w:right w:val="none" w:sz="0" w:space="0" w:color="auto"/>
          </w:divBdr>
        </w:div>
        <w:div w:id="66073416">
          <w:marLeft w:val="480"/>
          <w:marRight w:val="0"/>
          <w:marTop w:val="0"/>
          <w:marBottom w:val="0"/>
          <w:divBdr>
            <w:top w:val="none" w:sz="0" w:space="0" w:color="auto"/>
            <w:left w:val="none" w:sz="0" w:space="0" w:color="auto"/>
            <w:bottom w:val="none" w:sz="0" w:space="0" w:color="auto"/>
            <w:right w:val="none" w:sz="0" w:space="0" w:color="auto"/>
          </w:divBdr>
        </w:div>
        <w:div w:id="1553344798">
          <w:marLeft w:val="480"/>
          <w:marRight w:val="0"/>
          <w:marTop w:val="0"/>
          <w:marBottom w:val="0"/>
          <w:divBdr>
            <w:top w:val="none" w:sz="0" w:space="0" w:color="auto"/>
            <w:left w:val="none" w:sz="0" w:space="0" w:color="auto"/>
            <w:bottom w:val="none" w:sz="0" w:space="0" w:color="auto"/>
            <w:right w:val="none" w:sz="0" w:space="0" w:color="auto"/>
          </w:divBdr>
        </w:div>
        <w:div w:id="2105762749">
          <w:marLeft w:val="480"/>
          <w:marRight w:val="0"/>
          <w:marTop w:val="0"/>
          <w:marBottom w:val="0"/>
          <w:divBdr>
            <w:top w:val="none" w:sz="0" w:space="0" w:color="auto"/>
            <w:left w:val="none" w:sz="0" w:space="0" w:color="auto"/>
            <w:bottom w:val="none" w:sz="0" w:space="0" w:color="auto"/>
            <w:right w:val="none" w:sz="0" w:space="0" w:color="auto"/>
          </w:divBdr>
        </w:div>
        <w:div w:id="2082361995">
          <w:marLeft w:val="480"/>
          <w:marRight w:val="0"/>
          <w:marTop w:val="0"/>
          <w:marBottom w:val="0"/>
          <w:divBdr>
            <w:top w:val="none" w:sz="0" w:space="0" w:color="auto"/>
            <w:left w:val="none" w:sz="0" w:space="0" w:color="auto"/>
            <w:bottom w:val="none" w:sz="0" w:space="0" w:color="auto"/>
            <w:right w:val="none" w:sz="0" w:space="0" w:color="auto"/>
          </w:divBdr>
        </w:div>
        <w:div w:id="767625387">
          <w:marLeft w:val="480"/>
          <w:marRight w:val="0"/>
          <w:marTop w:val="0"/>
          <w:marBottom w:val="0"/>
          <w:divBdr>
            <w:top w:val="none" w:sz="0" w:space="0" w:color="auto"/>
            <w:left w:val="none" w:sz="0" w:space="0" w:color="auto"/>
            <w:bottom w:val="none" w:sz="0" w:space="0" w:color="auto"/>
            <w:right w:val="none" w:sz="0" w:space="0" w:color="auto"/>
          </w:divBdr>
        </w:div>
        <w:div w:id="313611992">
          <w:marLeft w:val="480"/>
          <w:marRight w:val="0"/>
          <w:marTop w:val="0"/>
          <w:marBottom w:val="0"/>
          <w:divBdr>
            <w:top w:val="none" w:sz="0" w:space="0" w:color="auto"/>
            <w:left w:val="none" w:sz="0" w:space="0" w:color="auto"/>
            <w:bottom w:val="none" w:sz="0" w:space="0" w:color="auto"/>
            <w:right w:val="none" w:sz="0" w:space="0" w:color="auto"/>
          </w:divBdr>
        </w:div>
        <w:div w:id="1176190731">
          <w:marLeft w:val="480"/>
          <w:marRight w:val="0"/>
          <w:marTop w:val="0"/>
          <w:marBottom w:val="0"/>
          <w:divBdr>
            <w:top w:val="none" w:sz="0" w:space="0" w:color="auto"/>
            <w:left w:val="none" w:sz="0" w:space="0" w:color="auto"/>
            <w:bottom w:val="none" w:sz="0" w:space="0" w:color="auto"/>
            <w:right w:val="none" w:sz="0" w:space="0" w:color="auto"/>
          </w:divBdr>
        </w:div>
        <w:div w:id="828985061">
          <w:marLeft w:val="480"/>
          <w:marRight w:val="0"/>
          <w:marTop w:val="0"/>
          <w:marBottom w:val="0"/>
          <w:divBdr>
            <w:top w:val="none" w:sz="0" w:space="0" w:color="auto"/>
            <w:left w:val="none" w:sz="0" w:space="0" w:color="auto"/>
            <w:bottom w:val="none" w:sz="0" w:space="0" w:color="auto"/>
            <w:right w:val="none" w:sz="0" w:space="0" w:color="auto"/>
          </w:divBdr>
        </w:div>
        <w:div w:id="1311981461">
          <w:marLeft w:val="480"/>
          <w:marRight w:val="0"/>
          <w:marTop w:val="0"/>
          <w:marBottom w:val="0"/>
          <w:divBdr>
            <w:top w:val="none" w:sz="0" w:space="0" w:color="auto"/>
            <w:left w:val="none" w:sz="0" w:space="0" w:color="auto"/>
            <w:bottom w:val="none" w:sz="0" w:space="0" w:color="auto"/>
            <w:right w:val="none" w:sz="0" w:space="0" w:color="auto"/>
          </w:divBdr>
        </w:div>
        <w:div w:id="1669206967">
          <w:marLeft w:val="480"/>
          <w:marRight w:val="0"/>
          <w:marTop w:val="0"/>
          <w:marBottom w:val="0"/>
          <w:divBdr>
            <w:top w:val="none" w:sz="0" w:space="0" w:color="auto"/>
            <w:left w:val="none" w:sz="0" w:space="0" w:color="auto"/>
            <w:bottom w:val="none" w:sz="0" w:space="0" w:color="auto"/>
            <w:right w:val="none" w:sz="0" w:space="0" w:color="auto"/>
          </w:divBdr>
        </w:div>
        <w:div w:id="1414740730">
          <w:marLeft w:val="480"/>
          <w:marRight w:val="0"/>
          <w:marTop w:val="0"/>
          <w:marBottom w:val="0"/>
          <w:divBdr>
            <w:top w:val="none" w:sz="0" w:space="0" w:color="auto"/>
            <w:left w:val="none" w:sz="0" w:space="0" w:color="auto"/>
            <w:bottom w:val="none" w:sz="0" w:space="0" w:color="auto"/>
            <w:right w:val="none" w:sz="0" w:space="0" w:color="auto"/>
          </w:divBdr>
        </w:div>
        <w:div w:id="502741751">
          <w:marLeft w:val="480"/>
          <w:marRight w:val="0"/>
          <w:marTop w:val="0"/>
          <w:marBottom w:val="0"/>
          <w:divBdr>
            <w:top w:val="none" w:sz="0" w:space="0" w:color="auto"/>
            <w:left w:val="none" w:sz="0" w:space="0" w:color="auto"/>
            <w:bottom w:val="none" w:sz="0" w:space="0" w:color="auto"/>
            <w:right w:val="none" w:sz="0" w:space="0" w:color="auto"/>
          </w:divBdr>
        </w:div>
        <w:div w:id="628360840">
          <w:marLeft w:val="480"/>
          <w:marRight w:val="0"/>
          <w:marTop w:val="0"/>
          <w:marBottom w:val="0"/>
          <w:divBdr>
            <w:top w:val="none" w:sz="0" w:space="0" w:color="auto"/>
            <w:left w:val="none" w:sz="0" w:space="0" w:color="auto"/>
            <w:bottom w:val="none" w:sz="0" w:space="0" w:color="auto"/>
            <w:right w:val="none" w:sz="0" w:space="0" w:color="auto"/>
          </w:divBdr>
        </w:div>
        <w:div w:id="650673554">
          <w:marLeft w:val="480"/>
          <w:marRight w:val="0"/>
          <w:marTop w:val="0"/>
          <w:marBottom w:val="0"/>
          <w:divBdr>
            <w:top w:val="none" w:sz="0" w:space="0" w:color="auto"/>
            <w:left w:val="none" w:sz="0" w:space="0" w:color="auto"/>
            <w:bottom w:val="none" w:sz="0" w:space="0" w:color="auto"/>
            <w:right w:val="none" w:sz="0" w:space="0" w:color="auto"/>
          </w:divBdr>
        </w:div>
        <w:div w:id="1870290067">
          <w:marLeft w:val="480"/>
          <w:marRight w:val="0"/>
          <w:marTop w:val="0"/>
          <w:marBottom w:val="0"/>
          <w:divBdr>
            <w:top w:val="none" w:sz="0" w:space="0" w:color="auto"/>
            <w:left w:val="none" w:sz="0" w:space="0" w:color="auto"/>
            <w:bottom w:val="none" w:sz="0" w:space="0" w:color="auto"/>
            <w:right w:val="none" w:sz="0" w:space="0" w:color="auto"/>
          </w:divBdr>
        </w:div>
        <w:div w:id="224993416">
          <w:marLeft w:val="480"/>
          <w:marRight w:val="0"/>
          <w:marTop w:val="0"/>
          <w:marBottom w:val="0"/>
          <w:divBdr>
            <w:top w:val="none" w:sz="0" w:space="0" w:color="auto"/>
            <w:left w:val="none" w:sz="0" w:space="0" w:color="auto"/>
            <w:bottom w:val="none" w:sz="0" w:space="0" w:color="auto"/>
            <w:right w:val="none" w:sz="0" w:space="0" w:color="auto"/>
          </w:divBdr>
        </w:div>
        <w:div w:id="618075914">
          <w:marLeft w:val="480"/>
          <w:marRight w:val="0"/>
          <w:marTop w:val="0"/>
          <w:marBottom w:val="0"/>
          <w:divBdr>
            <w:top w:val="none" w:sz="0" w:space="0" w:color="auto"/>
            <w:left w:val="none" w:sz="0" w:space="0" w:color="auto"/>
            <w:bottom w:val="none" w:sz="0" w:space="0" w:color="auto"/>
            <w:right w:val="none" w:sz="0" w:space="0" w:color="auto"/>
          </w:divBdr>
        </w:div>
        <w:div w:id="1795832707">
          <w:marLeft w:val="480"/>
          <w:marRight w:val="0"/>
          <w:marTop w:val="0"/>
          <w:marBottom w:val="0"/>
          <w:divBdr>
            <w:top w:val="none" w:sz="0" w:space="0" w:color="auto"/>
            <w:left w:val="none" w:sz="0" w:space="0" w:color="auto"/>
            <w:bottom w:val="none" w:sz="0" w:space="0" w:color="auto"/>
            <w:right w:val="none" w:sz="0" w:space="0" w:color="auto"/>
          </w:divBdr>
        </w:div>
      </w:divsChild>
    </w:div>
    <w:div w:id="724724191">
      <w:bodyDiv w:val="1"/>
      <w:marLeft w:val="0"/>
      <w:marRight w:val="0"/>
      <w:marTop w:val="0"/>
      <w:marBottom w:val="0"/>
      <w:divBdr>
        <w:top w:val="none" w:sz="0" w:space="0" w:color="auto"/>
        <w:left w:val="none" w:sz="0" w:space="0" w:color="auto"/>
        <w:bottom w:val="none" w:sz="0" w:space="0" w:color="auto"/>
        <w:right w:val="none" w:sz="0" w:space="0" w:color="auto"/>
      </w:divBdr>
    </w:div>
    <w:div w:id="725107972">
      <w:bodyDiv w:val="1"/>
      <w:marLeft w:val="0"/>
      <w:marRight w:val="0"/>
      <w:marTop w:val="0"/>
      <w:marBottom w:val="0"/>
      <w:divBdr>
        <w:top w:val="none" w:sz="0" w:space="0" w:color="auto"/>
        <w:left w:val="none" w:sz="0" w:space="0" w:color="auto"/>
        <w:bottom w:val="none" w:sz="0" w:space="0" w:color="auto"/>
        <w:right w:val="none" w:sz="0" w:space="0" w:color="auto"/>
      </w:divBdr>
    </w:div>
    <w:div w:id="725109946">
      <w:bodyDiv w:val="1"/>
      <w:marLeft w:val="0"/>
      <w:marRight w:val="0"/>
      <w:marTop w:val="0"/>
      <w:marBottom w:val="0"/>
      <w:divBdr>
        <w:top w:val="none" w:sz="0" w:space="0" w:color="auto"/>
        <w:left w:val="none" w:sz="0" w:space="0" w:color="auto"/>
        <w:bottom w:val="none" w:sz="0" w:space="0" w:color="auto"/>
        <w:right w:val="none" w:sz="0" w:space="0" w:color="auto"/>
      </w:divBdr>
    </w:div>
    <w:div w:id="725295835">
      <w:bodyDiv w:val="1"/>
      <w:marLeft w:val="0"/>
      <w:marRight w:val="0"/>
      <w:marTop w:val="0"/>
      <w:marBottom w:val="0"/>
      <w:divBdr>
        <w:top w:val="none" w:sz="0" w:space="0" w:color="auto"/>
        <w:left w:val="none" w:sz="0" w:space="0" w:color="auto"/>
        <w:bottom w:val="none" w:sz="0" w:space="0" w:color="auto"/>
        <w:right w:val="none" w:sz="0" w:space="0" w:color="auto"/>
      </w:divBdr>
    </w:div>
    <w:div w:id="725419392">
      <w:bodyDiv w:val="1"/>
      <w:marLeft w:val="0"/>
      <w:marRight w:val="0"/>
      <w:marTop w:val="0"/>
      <w:marBottom w:val="0"/>
      <w:divBdr>
        <w:top w:val="none" w:sz="0" w:space="0" w:color="auto"/>
        <w:left w:val="none" w:sz="0" w:space="0" w:color="auto"/>
        <w:bottom w:val="none" w:sz="0" w:space="0" w:color="auto"/>
        <w:right w:val="none" w:sz="0" w:space="0" w:color="auto"/>
      </w:divBdr>
    </w:div>
    <w:div w:id="725566458">
      <w:bodyDiv w:val="1"/>
      <w:marLeft w:val="0"/>
      <w:marRight w:val="0"/>
      <w:marTop w:val="0"/>
      <w:marBottom w:val="0"/>
      <w:divBdr>
        <w:top w:val="none" w:sz="0" w:space="0" w:color="auto"/>
        <w:left w:val="none" w:sz="0" w:space="0" w:color="auto"/>
        <w:bottom w:val="none" w:sz="0" w:space="0" w:color="auto"/>
        <w:right w:val="none" w:sz="0" w:space="0" w:color="auto"/>
      </w:divBdr>
    </w:div>
    <w:div w:id="725567542">
      <w:bodyDiv w:val="1"/>
      <w:marLeft w:val="0"/>
      <w:marRight w:val="0"/>
      <w:marTop w:val="0"/>
      <w:marBottom w:val="0"/>
      <w:divBdr>
        <w:top w:val="none" w:sz="0" w:space="0" w:color="auto"/>
        <w:left w:val="none" w:sz="0" w:space="0" w:color="auto"/>
        <w:bottom w:val="none" w:sz="0" w:space="0" w:color="auto"/>
        <w:right w:val="none" w:sz="0" w:space="0" w:color="auto"/>
      </w:divBdr>
    </w:div>
    <w:div w:id="725567896">
      <w:bodyDiv w:val="1"/>
      <w:marLeft w:val="0"/>
      <w:marRight w:val="0"/>
      <w:marTop w:val="0"/>
      <w:marBottom w:val="0"/>
      <w:divBdr>
        <w:top w:val="none" w:sz="0" w:space="0" w:color="auto"/>
        <w:left w:val="none" w:sz="0" w:space="0" w:color="auto"/>
        <w:bottom w:val="none" w:sz="0" w:space="0" w:color="auto"/>
        <w:right w:val="none" w:sz="0" w:space="0" w:color="auto"/>
      </w:divBdr>
    </w:div>
    <w:div w:id="725639716">
      <w:bodyDiv w:val="1"/>
      <w:marLeft w:val="0"/>
      <w:marRight w:val="0"/>
      <w:marTop w:val="0"/>
      <w:marBottom w:val="0"/>
      <w:divBdr>
        <w:top w:val="none" w:sz="0" w:space="0" w:color="auto"/>
        <w:left w:val="none" w:sz="0" w:space="0" w:color="auto"/>
        <w:bottom w:val="none" w:sz="0" w:space="0" w:color="auto"/>
        <w:right w:val="none" w:sz="0" w:space="0" w:color="auto"/>
      </w:divBdr>
    </w:div>
    <w:div w:id="726684423">
      <w:bodyDiv w:val="1"/>
      <w:marLeft w:val="0"/>
      <w:marRight w:val="0"/>
      <w:marTop w:val="0"/>
      <w:marBottom w:val="0"/>
      <w:divBdr>
        <w:top w:val="none" w:sz="0" w:space="0" w:color="auto"/>
        <w:left w:val="none" w:sz="0" w:space="0" w:color="auto"/>
        <w:bottom w:val="none" w:sz="0" w:space="0" w:color="auto"/>
        <w:right w:val="none" w:sz="0" w:space="0" w:color="auto"/>
      </w:divBdr>
    </w:div>
    <w:div w:id="726730777">
      <w:bodyDiv w:val="1"/>
      <w:marLeft w:val="0"/>
      <w:marRight w:val="0"/>
      <w:marTop w:val="0"/>
      <w:marBottom w:val="0"/>
      <w:divBdr>
        <w:top w:val="none" w:sz="0" w:space="0" w:color="auto"/>
        <w:left w:val="none" w:sz="0" w:space="0" w:color="auto"/>
        <w:bottom w:val="none" w:sz="0" w:space="0" w:color="auto"/>
        <w:right w:val="none" w:sz="0" w:space="0" w:color="auto"/>
      </w:divBdr>
    </w:div>
    <w:div w:id="726995614">
      <w:bodyDiv w:val="1"/>
      <w:marLeft w:val="0"/>
      <w:marRight w:val="0"/>
      <w:marTop w:val="0"/>
      <w:marBottom w:val="0"/>
      <w:divBdr>
        <w:top w:val="none" w:sz="0" w:space="0" w:color="auto"/>
        <w:left w:val="none" w:sz="0" w:space="0" w:color="auto"/>
        <w:bottom w:val="none" w:sz="0" w:space="0" w:color="auto"/>
        <w:right w:val="none" w:sz="0" w:space="0" w:color="auto"/>
      </w:divBdr>
    </w:div>
    <w:div w:id="727460380">
      <w:bodyDiv w:val="1"/>
      <w:marLeft w:val="0"/>
      <w:marRight w:val="0"/>
      <w:marTop w:val="0"/>
      <w:marBottom w:val="0"/>
      <w:divBdr>
        <w:top w:val="none" w:sz="0" w:space="0" w:color="auto"/>
        <w:left w:val="none" w:sz="0" w:space="0" w:color="auto"/>
        <w:bottom w:val="none" w:sz="0" w:space="0" w:color="auto"/>
        <w:right w:val="none" w:sz="0" w:space="0" w:color="auto"/>
      </w:divBdr>
    </w:div>
    <w:div w:id="727730794">
      <w:bodyDiv w:val="1"/>
      <w:marLeft w:val="0"/>
      <w:marRight w:val="0"/>
      <w:marTop w:val="0"/>
      <w:marBottom w:val="0"/>
      <w:divBdr>
        <w:top w:val="none" w:sz="0" w:space="0" w:color="auto"/>
        <w:left w:val="none" w:sz="0" w:space="0" w:color="auto"/>
        <w:bottom w:val="none" w:sz="0" w:space="0" w:color="auto"/>
        <w:right w:val="none" w:sz="0" w:space="0" w:color="auto"/>
      </w:divBdr>
    </w:div>
    <w:div w:id="728113233">
      <w:bodyDiv w:val="1"/>
      <w:marLeft w:val="0"/>
      <w:marRight w:val="0"/>
      <w:marTop w:val="0"/>
      <w:marBottom w:val="0"/>
      <w:divBdr>
        <w:top w:val="none" w:sz="0" w:space="0" w:color="auto"/>
        <w:left w:val="none" w:sz="0" w:space="0" w:color="auto"/>
        <w:bottom w:val="none" w:sz="0" w:space="0" w:color="auto"/>
        <w:right w:val="none" w:sz="0" w:space="0" w:color="auto"/>
      </w:divBdr>
    </w:div>
    <w:div w:id="728460341">
      <w:bodyDiv w:val="1"/>
      <w:marLeft w:val="0"/>
      <w:marRight w:val="0"/>
      <w:marTop w:val="0"/>
      <w:marBottom w:val="0"/>
      <w:divBdr>
        <w:top w:val="none" w:sz="0" w:space="0" w:color="auto"/>
        <w:left w:val="none" w:sz="0" w:space="0" w:color="auto"/>
        <w:bottom w:val="none" w:sz="0" w:space="0" w:color="auto"/>
        <w:right w:val="none" w:sz="0" w:space="0" w:color="auto"/>
      </w:divBdr>
    </w:div>
    <w:div w:id="728575367">
      <w:bodyDiv w:val="1"/>
      <w:marLeft w:val="0"/>
      <w:marRight w:val="0"/>
      <w:marTop w:val="0"/>
      <w:marBottom w:val="0"/>
      <w:divBdr>
        <w:top w:val="none" w:sz="0" w:space="0" w:color="auto"/>
        <w:left w:val="none" w:sz="0" w:space="0" w:color="auto"/>
        <w:bottom w:val="none" w:sz="0" w:space="0" w:color="auto"/>
        <w:right w:val="none" w:sz="0" w:space="0" w:color="auto"/>
      </w:divBdr>
    </w:div>
    <w:div w:id="728725818">
      <w:bodyDiv w:val="1"/>
      <w:marLeft w:val="0"/>
      <w:marRight w:val="0"/>
      <w:marTop w:val="0"/>
      <w:marBottom w:val="0"/>
      <w:divBdr>
        <w:top w:val="none" w:sz="0" w:space="0" w:color="auto"/>
        <w:left w:val="none" w:sz="0" w:space="0" w:color="auto"/>
        <w:bottom w:val="none" w:sz="0" w:space="0" w:color="auto"/>
        <w:right w:val="none" w:sz="0" w:space="0" w:color="auto"/>
      </w:divBdr>
    </w:div>
    <w:div w:id="728966190">
      <w:bodyDiv w:val="1"/>
      <w:marLeft w:val="0"/>
      <w:marRight w:val="0"/>
      <w:marTop w:val="0"/>
      <w:marBottom w:val="0"/>
      <w:divBdr>
        <w:top w:val="none" w:sz="0" w:space="0" w:color="auto"/>
        <w:left w:val="none" w:sz="0" w:space="0" w:color="auto"/>
        <w:bottom w:val="none" w:sz="0" w:space="0" w:color="auto"/>
        <w:right w:val="none" w:sz="0" w:space="0" w:color="auto"/>
      </w:divBdr>
    </w:div>
    <w:div w:id="729234509">
      <w:bodyDiv w:val="1"/>
      <w:marLeft w:val="0"/>
      <w:marRight w:val="0"/>
      <w:marTop w:val="0"/>
      <w:marBottom w:val="0"/>
      <w:divBdr>
        <w:top w:val="none" w:sz="0" w:space="0" w:color="auto"/>
        <w:left w:val="none" w:sz="0" w:space="0" w:color="auto"/>
        <w:bottom w:val="none" w:sz="0" w:space="0" w:color="auto"/>
        <w:right w:val="none" w:sz="0" w:space="0" w:color="auto"/>
      </w:divBdr>
    </w:div>
    <w:div w:id="729382791">
      <w:bodyDiv w:val="1"/>
      <w:marLeft w:val="0"/>
      <w:marRight w:val="0"/>
      <w:marTop w:val="0"/>
      <w:marBottom w:val="0"/>
      <w:divBdr>
        <w:top w:val="none" w:sz="0" w:space="0" w:color="auto"/>
        <w:left w:val="none" w:sz="0" w:space="0" w:color="auto"/>
        <w:bottom w:val="none" w:sz="0" w:space="0" w:color="auto"/>
        <w:right w:val="none" w:sz="0" w:space="0" w:color="auto"/>
      </w:divBdr>
    </w:div>
    <w:div w:id="729959932">
      <w:bodyDiv w:val="1"/>
      <w:marLeft w:val="0"/>
      <w:marRight w:val="0"/>
      <w:marTop w:val="0"/>
      <w:marBottom w:val="0"/>
      <w:divBdr>
        <w:top w:val="none" w:sz="0" w:space="0" w:color="auto"/>
        <w:left w:val="none" w:sz="0" w:space="0" w:color="auto"/>
        <w:bottom w:val="none" w:sz="0" w:space="0" w:color="auto"/>
        <w:right w:val="none" w:sz="0" w:space="0" w:color="auto"/>
      </w:divBdr>
    </w:div>
    <w:div w:id="729964863">
      <w:bodyDiv w:val="1"/>
      <w:marLeft w:val="0"/>
      <w:marRight w:val="0"/>
      <w:marTop w:val="0"/>
      <w:marBottom w:val="0"/>
      <w:divBdr>
        <w:top w:val="none" w:sz="0" w:space="0" w:color="auto"/>
        <w:left w:val="none" w:sz="0" w:space="0" w:color="auto"/>
        <w:bottom w:val="none" w:sz="0" w:space="0" w:color="auto"/>
        <w:right w:val="none" w:sz="0" w:space="0" w:color="auto"/>
      </w:divBdr>
    </w:div>
    <w:div w:id="730154446">
      <w:bodyDiv w:val="1"/>
      <w:marLeft w:val="0"/>
      <w:marRight w:val="0"/>
      <w:marTop w:val="0"/>
      <w:marBottom w:val="0"/>
      <w:divBdr>
        <w:top w:val="none" w:sz="0" w:space="0" w:color="auto"/>
        <w:left w:val="none" w:sz="0" w:space="0" w:color="auto"/>
        <w:bottom w:val="none" w:sz="0" w:space="0" w:color="auto"/>
        <w:right w:val="none" w:sz="0" w:space="0" w:color="auto"/>
      </w:divBdr>
    </w:div>
    <w:div w:id="730229196">
      <w:bodyDiv w:val="1"/>
      <w:marLeft w:val="0"/>
      <w:marRight w:val="0"/>
      <w:marTop w:val="0"/>
      <w:marBottom w:val="0"/>
      <w:divBdr>
        <w:top w:val="none" w:sz="0" w:space="0" w:color="auto"/>
        <w:left w:val="none" w:sz="0" w:space="0" w:color="auto"/>
        <w:bottom w:val="none" w:sz="0" w:space="0" w:color="auto"/>
        <w:right w:val="none" w:sz="0" w:space="0" w:color="auto"/>
      </w:divBdr>
    </w:div>
    <w:div w:id="730231117">
      <w:bodyDiv w:val="1"/>
      <w:marLeft w:val="0"/>
      <w:marRight w:val="0"/>
      <w:marTop w:val="0"/>
      <w:marBottom w:val="0"/>
      <w:divBdr>
        <w:top w:val="none" w:sz="0" w:space="0" w:color="auto"/>
        <w:left w:val="none" w:sz="0" w:space="0" w:color="auto"/>
        <w:bottom w:val="none" w:sz="0" w:space="0" w:color="auto"/>
        <w:right w:val="none" w:sz="0" w:space="0" w:color="auto"/>
      </w:divBdr>
    </w:div>
    <w:div w:id="730467833">
      <w:bodyDiv w:val="1"/>
      <w:marLeft w:val="0"/>
      <w:marRight w:val="0"/>
      <w:marTop w:val="0"/>
      <w:marBottom w:val="0"/>
      <w:divBdr>
        <w:top w:val="none" w:sz="0" w:space="0" w:color="auto"/>
        <w:left w:val="none" w:sz="0" w:space="0" w:color="auto"/>
        <w:bottom w:val="none" w:sz="0" w:space="0" w:color="auto"/>
        <w:right w:val="none" w:sz="0" w:space="0" w:color="auto"/>
      </w:divBdr>
    </w:div>
    <w:div w:id="730541519">
      <w:bodyDiv w:val="1"/>
      <w:marLeft w:val="0"/>
      <w:marRight w:val="0"/>
      <w:marTop w:val="0"/>
      <w:marBottom w:val="0"/>
      <w:divBdr>
        <w:top w:val="none" w:sz="0" w:space="0" w:color="auto"/>
        <w:left w:val="none" w:sz="0" w:space="0" w:color="auto"/>
        <w:bottom w:val="none" w:sz="0" w:space="0" w:color="auto"/>
        <w:right w:val="none" w:sz="0" w:space="0" w:color="auto"/>
      </w:divBdr>
    </w:div>
    <w:div w:id="730662443">
      <w:bodyDiv w:val="1"/>
      <w:marLeft w:val="0"/>
      <w:marRight w:val="0"/>
      <w:marTop w:val="0"/>
      <w:marBottom w:val="0"/>
      <w:divBdr>
        <w:top w:val="none" w:sz="0" w:space="0" w:color="auto"/>
        <w:left w:val="none" w:sz="0" w:space="0" w:color="auto"/>
        <w:bottom w:val="none" w:sz="0" w:space="0" w:color="auto"/>
        <w:right w:val="none" w:sz="0" w:space="0" w:color="auto"/>
      </w:divBdr>
    </w:div>
    <w:div w:id="730886319">
      <w:bodyDiv w:val="1"/>
      <w:marLeft w:val="0"/>
      <w:marRight w:val="0"/>
      <w:marTop w:val="0"/>
      <w:marBottom w:val="0"/>
      <w:divBdr>
        <w:top w:val="none" w:sz="0" w:space="0" w:color="auto"/>
        <w:left w:val="none" w:sz="0" w:space="0" w:color="auto"/>
        <w:bottom w:val="none" w:sz="0" w:space="0" w:color="auto"/>
        <w:right w:val="none" w:sz="0" w:space="0" w:color="auto"/>
      </w:divBdr>
    </w:div>
    <w:div w:id="730999285">
      <w:bodyDiv w:val="1"/>
      <w:marLeft w:val="0"/>
      <w:marRight w:val="0"/>
      <w:marTop w:val="0"/>
      <w:marBottom w:val="0"/>
      <w:divBdr>
        <w:top w:val="none" w:sz="0" w:space="0" w:color="auto"/>
        <w:left w:val="none" w:sz="0" w:space="0" w:color="auto"/>
        <w:bottom w:val="none" w:sz="0" w:space="0" w:color="auto"/>
        <w:right w:val="none" w:sz="0" w:space="0" w:color="auto"/>
      </w:divBdr>
    </w:div>
    <w:div w:id="731078520">
      <w:bodyDiv w:val="1"/>
      <w:marLeft w:val="0"/>
      <w:marRight w:val="0"/>
      <w:marTop w:val="0"/>
      <w:marBottom w:val="0"/>
      <w:divBdr>
        <w:top w:val="none" w:sz="0" w:space="0" w:color="auto"/>
        <w:left w:val="none" w:sz="0" w:space="0" w:color="auto"/>
        <w:bottom w:val="none" w:sz="0" w:space="0" w:color="auto"/>
        <w:right w:val="none" w:sz="0" w:space="0" w:color="auto"/>
      </w:divBdr>
    </w:div>
    <w:div w:id="731121258">
      <w:bodyDiv w:val="1"/>
      <w:marLeft w:val="0"/>
      <w:marRight w:val="0"/>
      <w:marTop w:val="0"/>
      <w:marBottom w:val="0"/>
      <w:divBdr>
        <w:top w:val="none" w:sz="0" w:space="0" w:color="auto"/>
        <w:left w:val="none" w:sz="0" w:space="0" w:color="auto"/>
        <w:bottom w:val="none" w:sz="0" w:space="0" w:color="auto"/>
        <w:right w:val="none" w:sz="0" w:space="0" w:color="auto"/>
      </w:divBdr>
    </w:div>
    <w:div w:id="731390488">
      <w:bodyDiv w:val="1"/>
      <w:marLeft w:val="0"/>
      <w:marRight w:val="0"/>
      <w:marTop w:val="0"/>
      <w:marBottom w:val="0"/>
      <w:divBdr>
        <w:top w:val="none" w:sz="0" w:space="0" w:color="auto"/>
        <w:left w:val="none" w:sz="0" w:space="0" w:color="auto"/>
        <w:bottom w:val="none" w:sz="0" w:space="0" w:color="auto"/>
        <w:right w:val="none" w:sz="0" w:space="0" w:color="auto"/>
      </w:divBdr>
    </w:div>
    <w:div w:id="731393334">
      <w:bodyDiv w:val="1"/>
      <w:marLeft w:val="0"/>
      <w:marRight w:val="0"/>
      <w:marTop w:val="0"/>
      <w:marBottom w:val="0"/>
      <w:divBdr>
        <w:top w:val="none" w:sz="0" w:space="0" w:color="auto"/>
        <w:left w:val="none" w:sz="0" w:space="0" w:color="auto"/>
        <w:bottom w:val="none" w:sz="0" w:space="0" w:color="auto"/>
        <w:right w:val="none" w:sz="0" w:space="0" w:color="auto"/>
      </w:divBdr>
    </w:div>
    <w:div w:id="731466824">
      <w:bodyDiv w:val="1"/>
      <w:marLeft w:val="0"/>
      <w:marRight w:val="0"/>
      <w:marTop w:val="0"/>
      <w:marBottom w:val="0"/>
      <w:divBdr>
        <w:top w:val="none" w:sz="0" w:space="0" w:color="auto"/>
        <w:left w:val="none" w:sz="0" w:space="0" w:color="auto"/>
        <w:bottom w:val="none" w:sz="0" w:space="0" w:color="auto"/>
        <w:right w:val="none" w:sz="0" w:space="0" w:color="auto"/>
      </w:divBdr>
    </w:div>
    <w:div w:id="731661080">
      <w:bodyDiv w:val="1"/>
      <w:marLeft w:val="0"/>
      <w:marRight w:val="0"/>
      <w:marTop w:val="0"/>
      <w:marBottom w:val="0"/>
      <w:divBdr>
        <w:top w:val="none" w:sz="0" w:space="0" w:color="auto"/>
        <w:left w:val="none" w:sz="0" w:space="0" w:color="auto"/>
        <w:bottom w:val="none" w:sz="0" w:space="0" w:color="auto"/>
        <w:right w:val="none" w:sz="0" w:space="0" w:color="auto"/>
      </w:divBdr>
    </w:div>
    <w:div w:id="731927052">
      <w:bodyDiv w:val="1"/>
      <w:marLeft w:val="0"/>
      <w:marRight w:val="0"/>
      <w:marTop w:val="0"/>
      <w:marBottom w:val="0"/>
      <w:divBdr>
        <w:top w:val="none" w:sz="0" w:space="0" w:color="auto"/>
        <w:left w:val="none" w:sz="0" w:space="0" w:color="auto"/>
        <w:bottom w:val="none" w:sz="0" w:space="0" w:color="auto"/>
        <w:right w:val="none" w:sz="0" w:space="0" w:color="auto"/>
      </w:divBdr>
    </w:div>
    <w:div w:id="732509453">
      <w:bodyDiv w:val="1"/>
      <w:marLeft w:val="0"/>
      <w:marRight w:val="0"/>
      <w:marTop w:val="0"/>
      <w:marBottom w:val="0"/>
      <w:divBdr>
        <w:top w:val="none" w:sz="0" w:space="0" w:color="auto"/>
        <w:left w:val="none" w:sz="0" w:space="0" w:color="auto"/>
        <w:bottom w:val="none" w:sz="0" w:space="0" w:color="auto"/>
        <w:right w:val="none" w:sz="0" w:space="0" w:color="auto"/>
      </w:divBdr>
    </w:div>
    <w:div w:id="732778819">
      <w:bodyDiv w:val="1"/>
      <w:marLeft w:val="0"/>
      <w:marRight w:val="0"/>
      <w:marTop w:val="0"/>
      <w:marBottom w:val="0"/>
      <w:divBdr>
        <w:top w:val="none" w:sz="0" w:space="0" w:color="auto"/>
        <w:left w:val="none" w:sz="0" w:space="0" w:color="auto"/>
        <w:bottom w:val="none" w:sz="0" w:space="0" w:color="auto"/>
        <w:right w:val="none" w:sz="0" w:space="0" w:color="auto"/>
      </w:divBdr>
    </w:div>
    <w:div w:id="732780276">
      <w:bodyDiv w:val="1"/>
      <w:marLeft w:val="0"/>
      <w:marRight w:val="0"/>
      <w:marTop w:val="0"/>
      <w:marBottom w:val="0"/>
      <w:divBdr>
        <w:top w:val="none" w:sz="0" w:space="0" w:color="auto"/>
        <w:left w:val="none" w:sz="0" w:space="0" w:color="auto"/>
        <w:bottom w:val="none" w:sz="0" w:space="0" w:color="auto"/>
        <w:right w:val="none" w:sz="0" w:space="0" w:color="auto"/>
      </w:divBdr>
    </w:div>
    <w:div w:id="732852450">
      <w:bodyDiv w:val="1"/>
      <w:marLeft w:val="0"/>
      <w:marRight w:val="0"/>
      <w:marTop w:val="0"/>
      <w:marBottom w:val="0"/>
      <w:divBdr>
        <w:top w:val="none" w:sz="0" w:space="0" w:color="auto"/>
        <w:left w:val="none" w:sz="0" w:space="0" w:color="auto"/>
        <w:bottom w:val="none" w:sz="0" w:space="0" w:color="auto"/>
        <w:right w:val="none" w:sz="0" w:space="0" w:color="auto"/>
      </w:divBdr>
    </w:div>
    <w:div w:id="733161636">
      <w:bodyDiv w:val="1"/>
      <w:marLeft w:val="0"/>
      <w:marRight w:val="0"/>
      <w:marTop w:val="0"/>
      <w:marBottom w:val="0"/>
      <w:divBdr>
        <w:top w:val="none" w:sz="0" w:space="0" w:color="auto"/>
        <w:left w:val="none" w:sz="0" w:space="0" w:color="auto"/>
        <w:bottom w:val="none" w:sz="0" w:space="0" w:color="auto"/>
        <w:right w:val="none" w:sz="0" w:space="0" w:color="auto"/>
      </w:divBdr>
    </w:div>
    <w:div w:id="733434010">
      <w:bodyDiv w:val="1"/>
      <w:marLeft w:val="0"/>
      <w:marRight w:val="0"/>
      <w:marTop w:val="0"/>
      <w:marBottom w:val="0"/>
      <w:divBdr>
        <w:top w:val="none" w:sz="0" w:space="0" w:color="auto"/>
        <w:left w:val="none" w:sz="0" w:space="0" w:color="auto"/>
        <w:bottom w:val="none" w:sz="0" w:space="0" w:color="auto"/>
        <w:right w:val="none" w:sz="0" w:space="0" w:color="auto"/>
      </w:divBdr>
    </w:div>
    <w:div w:id="733893637">
      <w:bodyDiv w:val="1"/>
      <w:marLeft w:val="0"/>
      <w:marRight w:val="0"/>
      <w:marTop w:val="0"/>
      <w:marBottom w:val="0"/>
      <w:divBdr>
        <w:top w:val="none" w:sz="0" w:space="0" w:color="auto"/>
        <w:left w:val="none" w:sz="0" w:space="0" w:color="auto"/>
        <w:bottom w:val="none" w:sz="0" w:space="0" w:color="auto"/>
        <w:right w:val="none" w:sz="0" w:space="0" w:color="auto"/>
      </w:divBdr>
    </w:div>
    <w:div w:id="734545805">
      <w:bodyDiv w:val="1"/>
      <w:marLeft w:val="0"/>
      <w:marRight w:val="0"/>
      <w:marTop w:val="0"/>
      <w:marBottom w:val="0"/>
      <w:divBdr>
        <w:top w:val="none" w:sz="0" w:space="0" w:color="auto"/>
        <w:left w:val="none" w:sz="0" w:space="0" w:color="auto"/>
        <w:bottom w:val="none" w:sz="0" w:space="0" w:color="auto"/>
        <w:right w:val="none" w:sz="0" w:space="0" w:color="auto"/>
      </w:divBdr>
    </w:div>
    <w:div w:id="734856897">
      <w:bodyDiv w:val="1"/>
      <w:marLeft w:val="0"/>
      <w:marRight w:val="0"/>
      <w:marTop w:val="0"/>
      <w:marBottom w:val="0"/>
      <w:divBdr>
        <w:top w:val="none" w:sz="0" w:space="0" w:color="auto"/>
        <w:left w:val="none" w:sz="0" w:space="0" w:color="auto"/>
        <w:bottom w:val="none" w:sz="0" w:space="0" w:color="auto"/>
        <w:right w:val="none" w:sz="0" w:space="0" w:color="auto"/>
      </w:divBdr>
      <w:divsChild>
        <w:div w:id="527335102">
          <w:marLeft w:val="480"/>
          <w:marRight w:val="0"/>
          <w:marTop w:val="0"/>
          <w:marBottom w:val="0"/>
          <w:divBdr>
            <w:top w:val="none" w:sz="0" w:space="0" w:color="auto"/>
            <w:left w:val="none" w:sz="0" w:space="0" w:color="auto"/>
            <w:bottom w:val="none" w:sz="0" w:space="0" w:color="auto"/>
            <w:right w:val="none" w:sz="0" w:space="0" w:color="auto"/>
          </w:divBdr>
        </w:div>
        <w:div w:id="1927762292">
          <w:marLeft w:val="480"/>
          <w:marRight w:val="0"/>
          <w:marTop w:val="0"/>
          <w:marBottom w:val="0"/>
          <w:divBdr>
            <w:top w:val="none" w:sz="0" w:space="0" w:color="auto"/>
            <w:left w:val="none" w:sz="0" w:space="0" w:color="auto"/>
            <w:bottom w:val="none" w:sz="0" w:space="0" w:color="auto"/>
            <w:right w:val="none" w:sz="0" w:space="0" w:color="auto"/>
          </w:divBdr>
        </w:div>
        <w:div w:id="1762410255">
          <w:marLeft w:val="480"/>
          <w:marRight w:val="0"/>
          <w:marTop w:val="0"/>
          <w:marBottom w:val="0"/>
          <w:divBdr>
            <w:top w:val="none" w:sz="0" w:space="0" w:color="auto"/>
            <w:left w:val="none" w:sz="0" w:space="0" w:color="auto"/>
            <w:bottom w:val="none" w:sz="0" w:space="0" w:color="auto"/>
            <w:right w:val="none" w:sz="0" w:space="0" w:color="auto"/>
          </w:divBdr>
        </w:div>
        <w:div w:id="742684673">
          <w:marLeft w:val="480"/>
          <w:marRight w:val="0"/>
          <w:marTop w:val="0"/>
          <w:marBottom w:val="0"/>
          <w:divBdr>
            <w:top w:val="none" w:sz="0" w:space="0" w:color="auto"/>
            <w:left w:val="none" w:sz="0" w:space="0" w:color="auto"/>
            <w:bottom w:val="none" w:sz="0" w:space="0" w:color="auto"/>
            <w:right w:val="none" w:sz="0" w:space="0" w:color="auto"/>
          </w:divBdr>
        </w:div>
        <w:div w:id="2004163978">
          <w:marLeft w:val="480"/>
          <w:marRight w:val="0"/>
          <w:marTop w:val="0"/>
          <w:marBottom w:val="0"/>
          <w:divBdr>
            <w:top w:val="none" w:sz="0" w:space="0" w:color="auto"/>
            <w:left w:val="none" w:sz="0" w:space="0" w:color="auto"/>
            <w:bottom w:val="none" w:sz="0" w:space="0" w:color="auto"/>
            <w:right w:val="none" w:sz="0" w:space="0" w:color="auto"/>
          </w:divBdr>
        </w:div>
        <w:div w:id="1474980312">
          <w:marLeft w:val="480"/>
          <w:marRight w:val="0"/>
          <w:marTop w:val="0"/>
          <w:marBottom w:val="0"/>
          <w:divBdr>
            <w:top w:val="none" w:sz="0" w:space="0" w:color="auto"/>
            <w:left w:val="none" w:sz="0" w:space="0" w:color="auto"/>
            <w:bottom w:val="none" w:sz="0" w:space="0" w:color="auto"/>
            <w:right w:val="none" w:sz="0" w:space="0" w:color="auto"/>
          </w:divBdr>
        </w:div>
        <w:div w:id="520172418">
          <w:marLeft w:val="480"/>
          <w:marRight w:val="0"/>
          <w:marTop w:val="0"/>
          <w:marBottom w:val="0"/>
          <w:divBdr>
            <w:top w:val="none" w:sz="0" w:space="0" w:color="auto"/>
            <w:left w:val="none" w:sz="0" w:space="0" w:color="auto"/>
            <w:bottom w:val="none" w:sz="0" w:space="0" w:color="auto"/>
            <w:right w:val="none" w:sz="0" w:space="0" w:color="auto"/>
          </w:divBdr>
        </w:div>
        <w:div w:id="633144669">
          <w:marLeft w:val="480"/>
          <w:marRight w:val="0"/>
          <w:marTop w:val="0"/>
          <w:marBottom w:val="0"/>
          <w:divBdr>
            <w:top w:val="none" w:sz="0" w:space="0" w:color="auto"/>
            <w:left w:val="none" w:sz="0" w:space="0" w:color="auto"/>
            <w:bottom w:val="none" w:sz="0" w:space="0" w:color="auto"/>
            <w:right w:val="none" w:sz="0" w:space="0" w:color="auto"/>
          </w:divBdr>
        </w:div>
        <w:div w:id="1455754820">
          <w:marLeft w:val="480"/>
          <w:marRight w:val="0"/>
          <w:marTop w:val="0"/>
          <w:marBottom w:val="0"/>
          <w:divBdr>
            <w:top w:val="none" w:sz="0" w:space="0" w:color="auto"/>
            <w:left w:val="none" w:sz="0" w:space="0" w:color="auto"/>
            <w:bottom w:val="none" w:sz="0" w:space="0" w:color="auto"/>
            <w:right w:val="none" w:sz="0" w:space="0" w:color="auto"/>
          </w:divBdr>
        </w:div>
        <w:div w:id="1212110892">
          <w:marLeft w:val="480"/>
          <w:marRight w:val="0"/>
          <w:marTop w:val="0"/>
          <w:marBottom w:val="0"/>
          <w:divBdr>
            <w:top w:val="none" w:sz="0" w:space="0" w:color="auto"/>
            <w:left w:val="none" w:sz="0" w:space="0" w:color="auto"/>
            <w:bottom w:val="none" w:sz="0" w:space="0" w:color="auto"/>
            <w:right w:val="none" w:sz="0" w:space="0" w:color="auto"/>
          </w:divBdr>
        </w:div>
        <w:div w:id="549608354">
          <w:marLeft w:val="480"/>
          <w:marRight w:val="0"/>
          <w:marTop w:val="0"/>
          <w:marBottom w:val="0"/>
          <w:divBdr>
            <w:top w:val="none" w:sz="0" w:space="0" w:color="auto"/>
            <w:left w:val="none" w:sz="0" w:space="0" w:color="auto"/>
            <w:bottom w:val="none" w:sz="0" w:space="0" w:color="auto"/>
            <w:right w:val="none" w:sz="0" w:space="0" w:color="auto"/>
          </w:divBdr>
        </w:div>
        <w:div w:id="1779526513">
          <w:marLeft w:val="480"/>
          <w:marRight w:val="0"/>
          <w:marTop w:val="0"/>
          <w:marBottom w:val="0"/>
          <w:divBdr>
            <w:top w:val="none" w:sz="0" w:space="0" w:color="auto"/>
            <w:left w:val="none" w:sz="0" w:space="0" w:color="auto"/>
            <w:bottom w:val="none" w:sz="0" w:space="0" w:color="auto"/>
            <w:right w:val="none" w:sz="0" w:space="0" w:color="auto"/>
          </w:divBdr>
        </w:div>
        <w:div w:id="18432791">
          <w:marLeft w:val="480"/>
          <w:marRight w:val="0"/>
          <w:marTop w:val="0"/>
          <w:marBottom w:val="0"/>
          <w:divBdr>
            <w:top w:val="none" w:sz="0" w:space="0" w:color="auto"/>
            <w:left w:val="none" w:sz="0" w:space="0" w:color="auto"/>
            <w:bottom w:val="none" w:sz="0" w:space="0" w:color="auto"/>
            <w:right w:val="none" w:sz="0" w:space="0" w:color="auto"/>
          </w:divBdr>
        </w:div>
        <w:div w:id="1385906580">
          <w:marLeft w:val="480"/>
          <w:marRight w:val="0"/>
          <w:marTop w:val="0"/>
          <w:marBottom w:val="0"/>
          <w:divBdr>
            <w:top w:val="none" w:sz="0" w:space="0" w:color="auto"/>
            <w:left w:val="none" w:sz="0" w:space="0" w:color="auto"/>
            <w:bottom w:val="none" w:sz="0" w:space="0" w:color="auto"/>
            <w:right w:val="none" w:sz="0" w:space="0" w:color="auto"/>
          </w:divBdr>
        </w:div>
        <w:div w:id="1614020685">
          <w:marLeft w:val="480"/>
          <w:marRight w:val="0"/>
          <w:marTop w:val="0"/>
          <w:marBottom w:val="0"/>
          <w:divBdr>
            <w:top w:val="none" w:sz="0" w:space="0" w:color="auto"/>
            <w:left w:val="none" w:sz="0" w:space="0" w:color="auto"/>
            <w:bottom w:val="none" w:sz="0" w:space="0" w:color="auto"/>
            <w:right w:val="none" w:sz="0" w:space="0" w:color="auto"/>
          </w:divBdr>
        </w:div>
        <w:div w:id="455414951">
          <w:marLeft w:val="480"/>
          <w:marRight w:val="0"/>
          <w:marTop w:val="0"/>
          <w:marBottom w:val="0"/>
          <w:divBdr>
            <w:top w:val="none" w:sz="0" w:space="0" w:color="auto"/>
            <w:left w:val="none" w:sz="0" w:space="0" w:color="auto"/>
            <w:bottom w:val="none" w:sz="0" w:space="0" w:color="auto"/>
            <w:right w:val="none" w:sz="0" w:space="0" w:color="auto"/>
          </w:divBdr>
        </w:div>
        <w:div w:id="1386757555">
          <w:marLeft w:val="480"/>
          <w:marRight w:val="0"/>
          <w:marTop w:val="0"/>
          <w:marBottom w:val="0"/>
          <w:divBdr>
            <w:top w:val="none" w:sz="0" w:space="0" w:color="auto"/>
            <w:left w:val="none" w:sz="0" w:space="0" w:color="auto"/>
            <w:bottom w:val="none" w:sz="0" w:space="0" w:color="auto"/>
            <w:right w:val="none" w:sz="0" w:space="0" w:color="auto"/>
          </w:divBdr>
        </w:div>
        <w:div w:id="70352584">
          <w:marLeft w:val="480"/>
          <w:marRight w:val="0"/>
          <w:marTop w:val="0"/>
          <w:marBottom w:val="0"/>
          <w:divBdr>
            <w:top w:val="none" w:sz="0" w:space="0" w:color="auto"/>
            <w:left w:val="none" w:sz="0" w:space="0" w:color="auto"/>
            <w:bottom w:val="none" w:sz="0" w:space="0" w:color="auto"/>
            <w:right w:val="none" w:sz="0" w:space="0" w:color="auto"/>
          </w:divBdr>
        </w:div>
        <w:div w:id="1809711311">
          <w:marLeft w:val="480"/>
          <w:marRight w:val="0"/>
          <w:marTop w:val="0"/>
          <w:marBottom w:val="0"/>
          <w:divBdr>
            <w:top w:val="none" w:sz="0" w:space="0" w:color="auto"/>
            <w:left w:val="none" w:sz="0" w:space="0" w:color="auto"/>
            <w:bottom w:val="none" w:sz="0" w:space="0" w:color="auto"/>
            <w:right w:val="none" w:sz="0" w:space="0" w:color="auto"/>
          </w:divBdr>
        </w:div>
        <w:div w:id="532425869">
          <w:marLeft w:val="480"/>
          <w:marRight w:val="0"/>
          <w:marTop w:val="0"/>
          <w:marBottom w:val="0"/>
          <w:divBdr>
            <w:top w:val="none" w:sz="0" w:space="0" w:color="auto"/>
            <w:left w:val="none" w:sz="0" w:space="0" w:color="auto"/>
            <w:bottom w:val="none" w:sz="0" w:space="0" w:color="auto"/>
            <w:right w:val="none" w:sz="0" w:space="0" w:color="auto"/>
          </w:divBdr>
        </w:div>
        <w:div w:id="561451881">
          <w:marLeft w:val="480"/>
          <w:marRight w:val="0"/>
          <w:marTop w:val="0"/>
          <w:marBottom w:val="0"/>
          <w:divBdr>
            <w:top w:val="none" w:sz="0" w:space="0" w:color="auto"/>
            <w:left w:val="none" w:sz="0" w:space="0" w:color="auto"/>
            <w:bottom w:val="none" w:sz="0" w:space="0" w:color="auto"/>
            <w:right w:val="none" w:sz="0" w:space="0" w:color="auto"/>
          </w:divBdr>
        </w:div>
        <w:div w:id="751661507">
          <w:marLeft w:val="480"/>
          <w:marRight w:val="0"/>
          <w:marTop w:val="0"/>
          <w:marBottom w:val="0"/>
          <w:divBdr>
            <w:top w:val="none" w:sz="0" w:space="0" w:color="auto"/>
            <w:left w:val="none" w:sz="0" w:space="0" w:color="auto"/>
            <w:bottom w:val="none" w:sz="0" w:space="0" w:color="auto"/>
            <w:right w:val="none" w:sz="0" w:space="0" w:color="auto"/>
          </w:divBdr>
        </w:div>
        <w:div w:id="2103061929">
          <w:marLeft w:val="480"/>
          <w:marRight w:val="0"/>
          <w:marTop w:val="0"/>
          <w:marBottom w:val="0"/>
          <w:divBdr>
            <w:top w:val="none" w:sz="0" w:space="0" w:color="auto"/>
            <w:left w:val="none" w:sz="0" w:space="0" w:color="auto"/>
            <w:bottom w:val="none" w:sz="0" w:space="0" w:color="auto"/>
            <w:right w:val="none" w:sz="0" w:space="0" w:color="auto"/>
          </w:divBdr>
        </w:div>
        <w:div w:id="1232884457">
          <w:marLeft w:val="480"/>
          <w:marRight w:val="0"/>
          <w:marTop w:val="0"/>
          <w:marBottom w:val="0"/>
          <w:divBdr>
            <w:top w:val="none" w:sz="0" w:space="0" w:color="auto"/>
            <w:left w:val="none" w:sz="0" w:space="0" w:color="auto"/>
            <w:bottom w:val="none" w:sz="0" w:space="0" w:color="auto"/>
            <w:right w:val="none" w:sz="0" w:space="0" w:color="auto"/>
          </w:divBdr>
        </w:div>
        <w:div w:id="1692225548">
          <w:marLeft w:val="480"/>
          <w:marRight w:val="0"/>
          <w:marTop w:val="0"/>
          <w:marBottom w:val="0"/>
          <w:divBdr>
            <w:top w:val="none" w:sz="0" w:space="0" w:color="auto"/>
            <w:left w:val="none" w:sz="0" w:space="0" w:color="auto"/>
            <w:bottom w:val="none" w:sz="0" w:space="0" w:color="auto"/>
            <w:right w:val="none" w:sz="0" w:space="0" w:color="auto"/>
          </w:divBdr>
        </w:div>
        <w:div w:id="140855616">
          <w:marLeft w:val="480"/>
          <w:marRight w:val="0"/>
          <w:marTop w:val="0"/>
          <w:marBottom w:val="0"/>
          <w:divBdr>
            <w:top w:val="none" w:sz="0" w:space="0" w:color="auto"/>
            <w:left w:val="none" w:sz="0" w:space="0" w:color="auto"/>
            <w:bottom w:val="none" w:sz="0" w:space="0" w:color="auto"/>
            <w:right w:val="none" w:sz="0" w:space="0" w:color="auto"/>
          </w:divBdr>
        </w:div>
        <w:div w:id="1016351885">
          <w:marLeft w:val="480"/>
          <w:marRight w:val="0"/>
          <w:marTop w:val="0"/>
          <w:marBottom w:val="0"/>
          <w:divBdr>
            <w:top w:val="none" w:sz="0" w:space="0" w:color="auto"/>
            <w:left w:val="none" w:sz="0" w:space="0" w:color="auto"/>
            <w:bottom w:val="none" w:sz="0" w:space="0" w:color="auto"/>
            <w:right w:val="none" w:sz="0" w:space="0" w:color="auto"/>
          </w:divBdr>
        </w:div>
        <w:div w:id="1342977291">
          <w:marLeft w:val="480"/>
          <w:marRight w:val="0"/>
          <w:marTop w:val="0"/>
          <w:marBottom w:val="0"/>
          <w:divBdr>
            <w:top w:val="none" w:sz="0" w:space="0" w:color="auto"/>
            <w:left w:val="none" w:sz="0" w:space="0" w:color="auto"/>
            <w:bottom w:val="none" w:sz="0" w:space="0" w:color="auto"/>
            <w:right w:val="none" w:sz="0" w:space="0" w:color="auto"/>
          </w:divBdr>
        </w:div>
        <w:div w:id="57558981">
          <w:marLeft w:val="480"/>
          <w:marRight w:val="0"/>
          <w:marTop w:val="0"/>
          <w:marBottom w:val="0"/>
          <w:divBdr>
            <w:top w:val="none" w:sz="0" w:space="0" w:color="auto"/>
            <w:left w:val="none" w:sz="0" w:space="0" w:color="auto"/>
            <w:bottom w:val="none" w:sz="0" w:space="0" w:color="auto"/>
            <w:right w:val="none" w:sz="0" w:space="0" w:color="auto"/>
          </w:divBdr>
        </w:div>
        <w:div w:id="2096123395">
          <w:marLeft w:val="480"/>
          <w:marRight w:val="0"/>
          <w:marTop w:val="0"/>
          <w:marBottom w:val="0"/>
          <w:divBdr>
            <w:top w:val="none" w:sz="0" w:space="0" w:color="auto"/>
            <w:left w:val="none" w:sz="0" w:space="0" w:color="auto"/>
            <w:bottom w:val="none" w:sz="0" w:space="0" w:color="auto"/>
            <w:right w:val="none" w:sz="0" w:space="0" w:color="auto"/>
          </w:divBdr>
        </w:div>
        <w:div w:id="1776712929">
          <w:marLeft w:val="480"/>
          <w:marRight w:val="0"/>
          <w:marTop w:val="0"/>
          <w:marBottom w:val="0"/>
          <w:divBdr>
            <w:top w:val="none" w:sz="0" w:space="0" w:color="auto"/>
            <w:left w:val="none" w:sz="0" w:space="0" w:color="auto"/>
            <w:bottom w:val="none" w:sz="0" w:space="0" w:color="auto"/>
            <w:right w:val="none" w:sz="0" w:space="0" w:color="auto"/>
          </w:divBdr>
        </w:div>
        <w:div w:id="8529507">
          <w:marLeft w:val="480"/>
          <w:marRight w:val="0"/>
          <w:marTop w:val="0"/>
          <w:marBottom w:val="0"/>
          <w:divBdr>
            <w:top w:val="none" w:sz="0" w:space="0" w:color="auto"/>
            <w:left w:val="none" w:sz="0" w:space="0" w:color="auto"/>
            <w:bottom w:val="none" w:sz="0" w:space="0" w:color="auto"/>
            <w:right w:val="none" w:sz="0" w:space="0" w:color="auto"/>
          </w:divBdr>
        </w:div>
        <w:div w:id="636910601">
          <w:marLeft w:val="480"/>
          <w:marRight w:val="0"/>
          <w:marTop w:val="0"/>
          <w:marBottom w:val="0"/>
          <w:divBdr>
            <w:top w:val="none" w:sz="0" w:space="0" w:color="auto"/>
            <w:left w:val="none" w:sz="0" w:space="0" w:color="auto"/>
            <w:bottom w:val="none" w:sz="0" w:space="0" w:color="auto"/>
            <w:right w:val="none" w:sz="0" w:space="0" w:color="auto"/>
          </w:divBdr>
        </w:div>
        <w:div w:id="474570943">
          <w:marLeft w:val="480"/>
          <w:marRight w:val="0"/>
          <w:marTop w:val="0"/>
          <w:marBottom w:val="0"/>
          <w:divBdr>
            <w:top w:val="none" w:sz="0" w:space="0" w:color="auto"/>
            <w:left w:val="none" w:sz="0" w:space="0" w:color="auto"/>
            <w:bottom w:val="none" w:sz="0" w:space="0" w:color="auto"/>
            <w:right w:val="none" w:sz="0" w:space="0" w:color="auto"/>
          </w:divBdr>
        </w:div>
        <w:div w:id="795871246">
          <w:marLeft w:val="480"/>
          <w:marRight w:val="0"/>
          <w:marTop w:val="0"/>
          <w:marBottom w:val="0"/>
          <w:divBdr>
            <w:top w:val="none" w:sz="0" w:space="0" w:color="auto"/>
            <w:left w:val="none" w:sz="0" w:space="0" w:color="auto"/>
            <w:bottom w:val="none" w:sz="0" w:space="0" w:color="auto"/>
            <w:right w:val="none" w:sz="0" w:space="0" w:color="auto"/>
          </w:divBdr>
        </w:div>
        <w:div w:id="477186493">
          <w:marLeft w:val="480"/>
          <w:marRight w:val="0"/>
          <w:marTop w:val="0"/>
          <w:marBottom w:val="0"/>
          <w:divBdr>
            <w:top w:val="none" w:sz="0" w:space="0" w:color="auto"/>
            <w:left w:val="none" w:sz="0" w:space="0" w:color="auto"/>
            <w:bottom w:val="none" w:sz="0" w:space="0" w:color="auto"/>
            <w:right w:val="none" w:sz="0" w:space="0" w:color="auto"/>
          </w:divBdr>
        </w:div>
        <w:div w:id="1909531443">
          <w:marLeft w:val="480"/>
          <w:marRight w:val="0"/>
          <w:marTop w:val="0"/>
          <w:marBottom w:val="0"/>
          <w:divBdr>
            <w:top w:val="none" w:sz="0" w:space="0" w:color="auto"/>
            <w:left w:val="none" w:sz="0" w:space="0" w:color="auto"/>
            <w:bottom w:val="none" w:sz="0" w:space="0" w:color="auto"/>
            <w:right w:val="none" w:sz="0" w:space="0" w:color="auto"/>
          </w:divBdr>
        </w:div>
        <w:div w:id="1755204708">
          <w:marLeft w:val="480"/>
          <w:marRight w:val="0"/>
          <w:marTop w:val="0"/>
          <w:marBottom w:val="0"/>
          <w:divBdr>
            <w:top w:val="none" w:sz="0" w:space="0" w:color="auto"/>
            <w:left w:val="none" w:sz="0" w:space="0" w:color="auto"/>
            <w:bottom w:val="none" w:sz="0" w:space="0" w:color="auto"/>
            <w:right w:val="none" w:sz="0" w:space="0" w:color="auto"/>
          </w:divBdr>
        </w:div>
        <w:div w:id="780421938">
          <w:marLeft w:val="480"/>
          <w:marRight w:val="0"/>
          <w:marTop w:val="0"/>
          <w:marBottom w:val="0"/>
          <w:divBdr>
            <w:top w:val="none" w:sz="0" w:space="0" w:color="auto"/>
            <w:left w:val="none" w:sz="0" w:space="0" w:color="auto"/>
            <w:bottom w:val="none" w:sz="0" w:space="0" w:color="auto"/>
            <w:right w:val="none" w:sz="0" w:space="0" w:color="auto"/>
          </w:divBdr>
        </w:div>
        <w:div w:id="1620799662">
          <w:marLeft w:val="480"/>
          <w:marRight w:val="0"/>
          <w:marTop w:val="0"/>
          <w:marBottom w:val="0"/>
          <w:divBdr>
            <w:top w:val="none" w:sz="0" w:space="0" w:color="auto"/>
            <w:left w:val="none" w:sz="0" w:space="0" w:color="auto"/>
            <w:bottom w:val="none" w:sz="0" w:space="0" w:color="auto"/>
            <w:right w:val="none" w:sz="0" w:space="0" w:color="auto"/>
          </w:divBdr>
        </w:div>
        <w:div w:id="1746149113">
          <w:marLeft w:val="480"/>
          <w:marRight w:val="0"/>
          <w:marTop w:val="0"/>
          <w:marBottom w:val="0"/>
          <w:divBdr>
            <w:top w:val="none" w:sz="0" w:space="0" w:color="auto"/>
            <w:left w:val="none" w:sz="0" w:space="0" w:color="auto"/>
            <w:bottom w:val="none" w:sz="0" w:space="0" w:color="auto"/>
            <w:right w:val="none" w:sz="0" w:space="0" w:color="auto"/>
          </w:divBdr>
        </w:div>
        <w:div w:id="1340354494">
          <w:marLeft w:val="480"/>
          <w:marRight w:val="0"/>
          <w:marTop w:val="0"/>
          <w:marBottom w:val="0"/>
          <w:divBdr>
            <w:top w:val="none" w:sz="0" w:space="0" w:color="auto"/>
            <w:left w:val="none" w:sz="0" w:space="0" w:color="auto"/>
            <w:bottom w:val="none" w:sz="0" w:space="0" w:color="auto"/>
            <w:right w:val="none" w:sz="0" w:space="0" w:color="auto"/>
          </w:divBdr>
        </w:div>
        <w:div w:id="868881651">
          <w:marLeft w:val="480"/>
          <w:marRight w:val="0"/>
          <w:marTop w:val="0"/>
          <w:marBottom w:val="0"/>
          <w:divBdr>
            <w:top w:val="none" w:sz="0" w:space="0" w:color="auto"/>
            <w:left w:val="none" w:sz="0" w:space="0" w:color="auto"/>
            <w:bottom w:val="none" w:sz="0" w:space="0" w:color="auto"/>
            <w:right w:val="none" w:sz="0" w:space="0" w:color="auto"/>
          </w:divBdr>
        </w:div>
        <w:div w:id="1117796870">
          <w:marLeft w:val="480"/>
          <w:marRight w:val="0"/>
          <w:marTop w:val="0"/>
          <w:marBottom w:val="0"/>
          <w:divBdr>
            <w:top w:val="none" w:sz="0" w:space="0" w:color="auto"/>
            <w:left w:val="none" w:sz="0" w:space="0" w:color="auto"/>
            <w:bottom w:val="none" w:sz="0" w:space="0" w:color="auto"/>
            <w:right w:val="none" w:sz="0" w:space="0" w:color="auto"/>
          </w:divBdr>
        </w:div>
        <w:div w:id="76899897">
          <w:marLeft w:val="480"/>
          <w:marRight w:val="0"/>
          <w:marTop w:val="0"/>
          <w:marBottom w:val="0"/>
          <w:divBdr>
            <w:top w:val="none" w:sz="0" w:space="0" w:color="auto"/>
            <w:left w:val="none" w:sz="0" w:space="0" w:color="auto"/>
            <w:bottom w:val="none" w:sz="0" w:space="0" w:color="auto"/>
            <w:right w:val="none" w:sz="0" w:space="0" w:color="auto"/>
          </w:divBdr>
        </w:div>
        <w:div w:id="761075617">
          <w:marLeft w:val="480"/>
          <w:marRight w:val="0"/>
          <w:marTop w:val="0"/>
          <w:marBottom w:val="0"/>
          <w:divBdr>
            <w:top w:val="none" w:sz="0" w:space="0" w:color="auto"/>
            <w:left w:val="none" w:sz="0" w:space="0" w:color="auto"/>
            <w:bottom w:val="none" w:sz="0" w:space="0" w:color="auto"/>
            <w:right w:val="none" w:sz="0" w:space="0" w:color="auto"/>
          </w:divBdr>
        </w:div>
        <w:div w:id="2114977818">
          <w:marLeft w:val="480"/>
          <w:marRight w:val="0"/>
          <w:marTop w:val="0"/>
          <w:marBottom w:val="0"/>
          <w:divBdr>
            <w:top w:val="none" w:sz="0" w:space="0" w:color="auto"/>
            <w:left w:val="none" w:sz="0" w:space="0" w:color="auto"/>
            <w:bottom w:val="none" w:sz="0" w:space="0" w:color="auto"/>
            <w:right w:val="none" w:sz="0" w:space="0" w:color="auto"/>
          </w:divBdr>
        </w:div>
        <w:div w:id="1833594895">
          <w:marLeft w:val="480"/>
          <w:marRight w:val="0"/>
          <w:marTop w:val="0"/>
          <w:marBottom w:val="0"/>
          <w:divBdr>
            <w:top w:val="none" w:sz="0" w:space="0" w:color="auto"/>
            <w:left w:val="none" w:sz="0" w:space="0" w:color="auto"/>
            <w:bottom w:val="none" w:sz="0" w:space="0" w:color="auto"/>
            <w:right w:val="none" w:sz="0" w:space="0" w:color="auto"/>
          </w:divBdr>
        </w:div>
        <w:div w:id="601910930">
          <w:marLeft w:val="480"/>
          <w:marRight w:val="0"/>
          <w:marTop w:val="0"/>
          <w:marBottom w:val="0"/>
          <w:divBdr>
            <w:top w:val="none" w:sz="0" w:space="0" w:color="auto"/>
            <w:left w:val="none" w:sz="0" w:space="0" w:color="auto"/>
            <w:bottom w:val="none" w:sz="0" w:space="0" w:color="auto"/>
            <w:right w:val="none" w:sz="0" w:space="0" w:color="auto"/>
          </w:divBdr>
        </w:div>
        <w:div w:id="278991909">
          <w:marLeft w:val="480"/>
          <w:marRight w:val="0"/>
          <w:marTop w:val="0"/>
          <w:marBottom w:val="0"/>
          <w:divBdr>
            <w:top w:val="none" w:sz="0" w:space="0" w:color="auto"/>
            <w:left w:val="none" w:sz="0" w:space="0" w:color="auto"/>
            <w:bottom w:val="none" w:sz="0" w:space="0" w:color="auto"/>
            <w:right w:val="none" w:sz="0" w:space="0" w:color="auto"/>
          </w:divBdr>
        </w:div>
        <w:div w:id="1316379058">
          <w:marLeft w:val="480"/>
          <w:marRight w:val="0"/>
          <w:marTop w:val="0"/>
          <w:marBottom w:val="0"/>
          <w:divBdr>
            <w:top w:val="none" w:sz="0" w:space="0" w:color="auto"/>
            <w:left w:val="none" w:sz="0" w:space="0" w:color="auto"/>
            <w:bottom w:val="none" w:sz="0" w:space="0" w:color="auto"/>
            <w:right w:val="none" w:sz="0" w:space="0" w:color="auto"/>
          </w:divBdr>
        </w:div>
        <w:div w:id="726800222">
          <w:marLeft w:val="480"/>
          <w:marRight w:val="0"/>
          <w:marTop w:val="0"/>
          <w:marBottom w:val="0"/>
          <w:divBdr>
            <w:top w:val="none" w:sz="0" w:space="0" w:color="auto"/>
            <w:left w:val="none" w:sz="0" w:space="0" w:color="auto"/>
            <w:bottom w:val="none" w:sz="0" w:space="0" w:color="auto"/>
            <w:right w:val="none" w:sz="0" w:space="0" w:color="auto"/>
          </w:divBdr>
        </w:div>
        <w:div w:id="2102947515">
          <w:marLeft w:val="480"/>
          <w:marRight w:val="0"/>
          <w:marTop w:val="0"/>
          <w:marBottom w:val="0"/>
          <w:divBdr>
            <w:top w:val="none" w:sz="0" w:space="0" w:color="auto"/>
            <w:left w:val="none" w:sz="0" w:space="0" w:color="auto"/>
            <w:bottom w:val="none" w:sz="0" w:space="0" w:color="auto"/>
            <w:right w:val="none" w:sz="0" w:space="0" w:color="auto"/>
          </w:divBdr>
        </w:div>
        <w:div w:id="421998778">
          <w:marLeft w:val="480"/>
          <w:marRight w:val="0"/>
          <w:marTop w:val="0"/>
          <w:marBottom w:val="0"/>
          <w:divBdr>
            <w:top w:val="none" w:sz="0" w:space="0" w:color="auto"/>
            <w:left w:val="none" w:sz="0" w:space="0" w:color="auto"/>
            <w:bottom w:val="none" w:sz="0" w:space="0" w:color="auto"/>
            <w:right w:val="none" w:sz="0" w:space="0" w:color="auto"/>
          </w:divBdr>
        </w:div>
        <w:div w:id="1539927514">
          <w:marLeft w:val="480"/>
          <w:marRight w:val="0"/>
          <w:marTop w:val="0"/>
          <w:marBottom w:val="0"/>
          <w:divBdr>
            <w:top w:val="none" w:sz="0" w:space="0" w:color="auto"/>
            <w:left w:val="none" w:sz="0" w:space="0" w:color="auto"/>
            <w:bottom w:val="none" w:sz="0" w:space="0" w:color="auto"/>
            <w:right w:val="none" w:sz="0" w:space="0" w:color="auto"/>
          </w:divBdr>
        </w:div>
        <w:div w:id="1702974735">
          <w:marLeft w:val="480"/>
          <w:marRight w:val="0"/>
          <w:marTop w:val="0"/>
          <w:marBottom w:val="0"/>
          <w:divBdr>
            <w:top w:val="none" w:sz="0" w:space="0" w:color="auto"/>
            <w:left w:val="none" w:sz="0" w:space="0" w:color="auto"/>
            <w:bottom w:val="none" w:sz="0" w:space="0" w:color="auto"/>
            <w:right w:val="none" w:sz="0" w:space="0" w:color="auto"/>
          </w:divBdr>
        </w:div>
        <w:div w:id="900365982">
          <w:marLeft w:val="480"/>
          <w:marRight w:val="0"/>
          <w:marTop w:val="0"/>
          <w:marBottom w:val="0"/>
          <w:divBdr>
            <w:top w:val="none" w:sz="0" w:space="0" w:color="auto"/>
            <w:left w:val="none" w:sz="0" w:space="0" w:color="auto"/>
            <w:bottom w:val="none" w:sz="0" w:space="0" w:color="auto"/>
            <w:right w:val="none" w:sz="0" w:space="0" w:color="auto"/>
          </w:divBdr>
        </w:div>
        <w:div w:id="589193879">
          <w:marLeft w:val="480"/>
          <w:marRight w:val="0"/>
          <w:marTop w:val="0"/>
          <w:marBottom w:val="0"/>
          <w:divBdr>
            <w:top w:val="none" w:sz="0" w:space="0" w:color="auto"/>
            <w:left w:val="none" w:sz="0" w:space="0" w:color="auto"/>
            <w:bottom w:val="none" w:sz="0" w:space="0" w:color="auto"/>
            <w:right w:val="none" w:sz="0" w:space="0" w:color="auto"/>
          </w:divBdr>
        </w:div>
        <w:div w:id="1732729157">
          <w:marLeft w:val="480"/>
          <w:marRight w:val="0"/>
          <w:marTop w:val="0"/>
          <w:marBottom w:val="0"/>
          <w:divBdr>
            <w:top w:val="none" w:sz="0" w:space="0" w:color="auto"/>
            <w:left w:val="none" w:sz="0" w:space="0" w:color="auto"/>
            <w:bottom w:val="none" w:sz="0" w:space="0" w:color="auto"/>
            <w:right w:val="none" w:sz="0" w:space="0" w:color="auto"/>
          </w:divBdr>
        </w:div>
        <w:div w:id="1581134449">
          <w:marLeft w:val="480"/>
          <w:marRight w:val="0"/>
          <w:marTop w:val="0"/>
          <w:marBottom w:val="0"/>
          <w:divBdr>
            <w:top w:val="none" w:sz="0" w:space="0" w:color="auto"/>
            <w:left w:val="none" w:sz="0" w:space="0" w:color="auto"/>
            <w:bottom w:val="none" w:sz="0" w:space="0" w:color="auto"/>
            <w:right w:val="none" w:sz="0" w:space="0" w:color="auto"/>
          </w:divBdr>
        </w:div>
        <w:div w:id="1097363162">
          <w:marLeft w:val="480"/>
          <w:marRight w:val="0"/>
          <w:marTop w:val="0"/>
          <w:marBottom w:val="0"/>
          <w:divBdr>
            <w:top w:val="none" w:sz="0" w:space="0" w:color="auto"/>
            <w:left w:val="none" w:sz="0" w:space="0" w:color="auto"/>
            <w:bottom w:val="none" w:sz="0" w:space="0" w:color="auto"/>
            <w:right w:val="none" w:sz="0" w:space="0" w:color="auto"/>
          </w:divBdr>
        </w:div>
        <w:div w:id="1340351650">
          <w:marLeft w:val="480"/>
          <w:marRight w:val="0"/>
          <w:marTop w:val="0"/>
          <w:marBottom w:val="0"/>
          <w:divBdr>
            <w:top w:val="none" w:sz="0" w:space="0" w:color="auto"/>
            <w:left w:val="none" w:sz="0" w:space="0" w:color="auto"/>
            <w:bottom w:val="none" w:sz="0" w:space="0" w:color="auto"/>
            <w:right w:val="none" w:sz="0" w:space="0" w:color="auto"/>
          </w:divBdr>
        </w:div>
        <w:div w:id="1649094783">
          <w:marLeft w:val="480"/>
          <w:marRight w:val="0"/>
          <w:marTop w:val="0"/>
          <w:marBottom w:val="0"/>
          <w:divBdr>
            <w:top w:val="none" w:sz="0" w:space="0" w:color="auto"/>
            <w:left w:val="none" w:sz="0" w:space="0" w:color="auto"/>
            <w:bottom w:val="none" w:sz="0" w:space="0" w:color="auto"/>
            <w:right w:val="none" w:sz="0" w:space="0" w:color="auto"/>
          </w:divBdr>
        </w:div>
        <w:div w:id="280691263">
          <w:marLeft w:val="480"/>
          <w:marRight w:val="0"/>
          <w:marTop w:val="0"/>
          <w:marBottom w:val="0"/>
          <w:divBdr>
            <w:top w:val="none" w:sz="0" w:space="0" w:color="auto"/>
            <w:left w:val="none" w:sz="0" w:space="0" w:color="auto"/>
            <w:bottom w:val="none" w:sz="0" w:space="0" w:color="auto"/>
            <w:right w:val="none" w:sz="0" w:space="0" w:color="auto"/>
          </w:divBdr>
        </w:div>
        <w:div w:id="1084690145">
          <w:marLeft w:val="480"/>
          <w:marRight w:val="0"/>
          <w:marTop w:val="0"/>
          <w:marBottom w:val="0"/>
          <w:divBdr>
            <w:top w:val="none" w:sz="0" w:space="0" w:color="auto"/>
            <w:left w:val="none" w:sz="0" w:space="0" w:color="auto"/>
            <w:bottom w:val="none" w:sz="0" w:space="0" w:color="auto"/>
            <w:right w:val="none" w:sz="0" w:space="0" w:color="auto"/>
          </w:divBdr>
        </w:div>
        <w:div w:id="1743680512">
          <w:marLeft w:val="480"/>
          <w:marRight w:val="0"/>
          <w:marTop w:val="0"/>
          <w:marBottom w:val="0"/>
          <w:divBdr>
            <w:top w:val="none" w:sz="0" w:space="0" w:color="auto"/>
            <w:left w:val="none" w:sz="0" w:space="0" w:color="auto"/>
            <w:bottom w:val="none" w:sz="0" w:space="0" w:color="auto"/>
            <w:right w:val="none" w:sz="0" w:space="0" w:color="auto"/>
          </w:divBdr>
        </w:div>
        <w:div w:id="1569654160">
          <w:marLeft w:val="480"/>
          <w:marRight w:val="0"/>
          <w:marTop w:val="0"/>
          <w:marBottom w:val="0"/>
          <w:divBdr>
            <w:top w:val="none" w:sz="0" w:space="0" w:color="auto"/>
            <w:left w:val="none" w:sz="0" w:space="0" w:color="auto"/>
            <w:bottom w:val="none" w:sz="0" w:space="0" w:color="auto"/>
            <w:right w:val="none" w:sz="0" w:space="0" w:color="auto"/>
          </w:divBdr>
        </w:div>
        <w:div w:id="1844584542">
          <w:marLeft w:val="480"/>
          <w:marRight w:val="0"/>
          <w:marTop w:val="0"/>
          <w:marBottom w:val="0"/>
          <w:divBdr>
            <w:top w:val="none" w:sz="0" w:space="0" w:color="auto"/>
            <w:left w:val="none" w:sz="0" w:space="0" w:color="auto"/>
            <w:bottom w:val="none" w:sz="0" w:space="0" w:color="auto"/>
            <w:right w:val="none" w:sz="0" w:space="0" w:color="auto"/>
          </w:divBdr>
        </w:div>
        <w:div w:id="1515487149">
          <w:marLeft w:val="480"/>
          <w:marRight w:val="0"/>
          <w:marTop w:val="0"/>
          <w:marBottom w:val="0"/>
          <w:divBdr>
            <w:top w:val="none" w:sz="0" w:space="0" w:color="auto"/>
            <w:left w:val="none" w:sz="0" w:space="0" w:color="auto"/>
            <w:bottom w:val="none" w:sz="0" w:space="0" w:color="auto"/>
            <w:right w:val="none" w:sz="0" w:space="0" w:color="auto"/>
          </w:divBdr>
        </w:div>
        <w:div w:id="1168324327">
          <w:marLeft w:val="480"/>
          <w:marRight w:val="0"/>
          <w:marTop w:val="0"/>
          <w:marBottom w:val="0"/>
          <w:divBdr>
            <w:top w:val="none" w:sz="0" w:space="0" w:color="auto"/>
            <w:left w:val="none" w:sz="0" w:space="0" w:color="auto"/>
            <w:bottom w:val="none" w:sz="0" w:space="0" w:color="auto"/>
            <w:right w:val="none" w:sz="0" w:space="0" w:color="auto"/>
          </w:divBdr>
        </w:div>
        <w:div w:id="1196389381">
          <w:marLeft w:val="480"/>
          <w:marRight w:val="0"/>
          <w:marTop w:val="0"/>
          <w:marBottom w:val="0"/>
          <w:divBdr>
            <w:top w:val="none" w:sz="0" w:space="0" w:color="auto"/>
            <w:left w:val="none" w:sz="0" w:space="0" w:color="auto"/>
            <w:bottom w:val="none" w:sz="0" w:space="0" w:color="auto"/>
            <w:right w:val="none" w:sz="0" w:space="0" w:color="auto"/>
          </w:divBdr>
        </w:div>
        <w:div w:id="313338227">
          <w:marLeft w:val="480"/>
          <w:marRight w:val="0"/>
          <w:marTop w:val="0"/>
          <w:marBottom w:val="0"/>
          <w:divBdr>
            <w:top w:val="none" w:sz="0" w:space="0" w:color="auto"/>
            <w:left w:val="none" w:sz="0" w:space="0" w:color="auto"/>
            <w:bottom w:val="none" w:sz="0" w:space="0" w:color="auto"/>
            <w:right w:val="none" w:sz="0" w:space="0" w:color="auto"/>
          </w:divBdr>
        </w:div>
        <w:div w:id="782768168">
          <w:marLeft w:val="480"/>
          <w:marRight w:val="0"/>
          <w:marTop w:val="0"/>
          <w:marBottom w:val="0"/>
          <w:divBdr>
            <w:top w:val="none" w:sz="0" w:space="0" w:color="auto"/>
            <w:left w:val="none" w:sz="0" w:space="0" w:color="auto"/>
            <w:bottom w:val="none" w:sz="0" w:space="0" w:color="auto"/>
            <w:right w:val="none" w:sz="0" w:space="0" w:color="auto"/>
          </w:divBdr>
        </w:div>
        <w:div w:id="1124739881">
          <w:marLeft w:val="480"/>
          <w:marRight w:val="0"/>
          <w:marTop w:val="0"/>
          <w:marBottom w:val="0"/>
          <w:divBdr>
            <w:top w:val="none" w:sz="0" w:space="0" w:color="auto"/>
            <w:left w:val="none" w:sz="0" w:space="0" w:color="auto"/>
            <w:bottom w:val="none" w:sz="0" w:space="0" w:color="auto"/>
            <w:right w:val="none" w:sz="0" w:space="0" w:color="auto"/>
          </w:divBdr>
        </w:div>
        <w:div w:id="1452935062">
          <w:marLeft w:val="480"/>
          <w:marRight w:val="0"/>
          <w:marTop w:val="0"/>
          <w:marBottom w:val="0"/>
          <w:divBdr>
            <w:top w:val="none" w:sz="0" w:space="0" w:color="auto"/>
            <w:left w:val="none" w:sz="0" w:space="0" w:color="auto"/>
            <w:bottom w:val="none" w:sz="0" w:space="0" w:color="auto"/>
            <w:right w:val="none" w:sz="0" w:space="0" w:color="auto"/>
          </w:divBdr>
        </w:div>
        <w:div w:id="396366652">
          <w:marLeft w:val="480"/>
          <w:marRight w:val="0"/>
          <w:marTop w:val="0"/>
          <w:marBottom w:val="0"/>
          <w:divBdr>
            <w:top w:val="none" w:sz="0" w:space="0" w:color="auto"/>
            <w:left w:val="none" w:sz="0" w:space="0" w:color="auto"/>
            <w:bottom w:val="none" w:sz="0" w:space="0" w:color="auto"/>
            <w:right w:val="none" w:sz="0" w:space="0" w:color="auto"/>
          </w:divBdr>
        </w:div>
        <w:div w:id="2053383385">
          <w:marLeft w:val="480"/>
          <w:marRight w:val="0"/>
          <w:marTop w:val="0"/>
          <w:marBottom w:val="0"/>
          <w:divBdr>
            <w:top w:val="none" w:sz="0" w:space="0" w:color="auto"/>
            <w:left w:val="none" w:sz="0" w:space="0" w:color="auto"/>
            <w:bottom w:val="none" w:sz="0" w:space="0" w:color="auto"/>
            <w:right w:val="none" w:sz="0" w:space="0" w:color="auto"/>
          </w:divBdr>
        </w:div>
        <w:div w:id="1049184436">
          <w:marLeft w:val="480"/>
          <w:marRight w:val="0"/>
          <w:marTop w:val="0"/>
          <w:marBottom w:val="0"/>
          <w:divBdr>
            <w:top w:val="none" w:sz="0" w:space="0" w:color="auto"/>
            <w:left w:val="none" w:sz="0" w:space="0" w:color="auto"/>
            <w:bottom w:val="none" w:sz="0" w:space="0" w:color="auto"/>
            <w:right w:val="none" w:sz="0" w:space="0" w:color="auto"/>
          </w:divBdr>
        </w:div>
        <w:div w:id="1103574880">
          <w:marLeft w:val="480"/>
          <w:marRight w:val="0"/>
          <w:marTop w:val="0"/>
          <w:marBottom w:val="0"/>
          <w:divBdr>
            <w:top w:val="none" w:sz="0" w:space="0" w:color="auto"/>
            <w:left w:val="none" w:sz="0" w:space="0" w:color="auto"/>
            <w:bottom w:val="none" w:sz="0" w:space="0" w:color="auto"/>
            <w:right w:val="none" w:sz="0" w:space="0" w:color="auto"/>
          </w:divBdr>
        </w:div>
        <w:div w:id="124086252">
          <w:marLeft w:val="480"/>
          <w:marRight w:val="0"/>
          <w:marTop w:val="0"/>
          <w:marBottom w:val="0"/>
          <w:divBdr>
            <w:top w:val="none" w:sz="0" w:space="0" w:color="auto"/>
            <w:left w:val="none" w:sz="0" w:space="0" w:color="auto"/>
            <w:bottom w:val="none" w:sz="0" w:space="0" w:color="auto"/>
            <w:right w:val="none" w:sz="0" w:space="0" w:color="auto"/>
          </w:divBdr>
        </w:div>
        <w:div w:id="1914385731">
          <w:marLeft w:val="480"/>
          <w:marRight w:val="0"/>
          <w:marTop w:val="0"/>
          <w:marBottom w:val="0"/>
          <w:divBdr>
            <w:top w:val="none" w:sz="0" w:space="0" w:color="auto"/>
            <w:left w:val="none" w:sz="0" w:space="0" w:color="auto"/>
            <w:bottom w:val="none" w:sz="0" w:space="0" w:color="auto"/>
            <w:right w:val="none" w:sz="0" w:space="0" w:color="auto"/>
          </w:divBdr>
        </w:div>
        <w:div w:id="1380713915">
          <w:marLeft w:val="480"/>
          <w:marRight w:val="0"/>
          <w:marTop w:val="0"/>
          <w:marBottom w:val="0"/>
          <w:divBdr>
            <w:top w:val="none" w:sz="0" w:space="0" w:color="auto"/>
            <w:left w:val="none" w:sz="0" w:space="0" w:color="auto"/>
            <w:bottom w:val="none" w:sz="0" w:space="0" w:color="auto"/>
            <w:right w:val="none" w:sz="0" w:space="0" w:color="auto"/>
          </w:divBdr>
        </w:div>
        <w:div w:id="1838382499">
          <w:marLeft w:val="480"/>
          <w:marRight w:val="0"/>
          <w:marTop w:val="0"/>
          <w:marBottom w:val="0"/>
          <w:divBdr>
            <w:top w:val="none" w:sz="0" w:space="0" w:color="auto"/>
            <w:left w:val="none" w:sz="0" w:space="0" w:color="auto"/>
            <w:bottom w:val="none" w:sz="0" w:space="0" w:color="auto"/>
            <w:right w:val="none" w:sz="0" w:space="0" w:color="auto"/>
          </w:divBdr>
        </w:div>
        <w:div w:id="96341122">
          <w:marLeft w:val="480"/>
          <w:marRight w:val="0"/>
          <w:marTop w:val="0"/>
          <w:marBottom w:val="0"/>
          <w:divBdr>
            <w:top w:val="none" w:sz="0" w:space="0" w:color="auto"/>
            <w:left w:val="none" w:sz="0" w:space="0" w:color="auto"/>
            <w:bottom w:val="none" w:sz="0" w:space="0" w:color="auto"/>
            <w:right w:val="none" w:sz="0" w:space="0" w:color="auto"/>
          </w:divBdr>
        </w:div>
        <w:div w:id="1384065876">
          <w:marLeft w:val="480"/>
          <w:marRight w:val="0"/>
          <w:marTop w:val="0"/>
          <w:marBottom w:val="0"/>
          <w:divBdr>
            <w:top w:val="none" w:sz="0" w:space="0" w:color="auto"/>
            <w:left w:val="none" w:sz="0" w:space="0" w:color="auto"/>
            <w:bottom w:val="none" w:sz="0" w:space="0" w:color="auto"/>
            <w:right w:val="none" w:sz="0" w:space="0" w:color="auto"/>
          </w:divBdr>
        </w:div>
        <w:div w:id="1119958266">
          <w:marLeft w:val="480"/>
          <w:marRight w:val="0"/>
          <w:marTop w:val="0"/>
          <w:marBottom w:val="0"/>
          <w:divBdr>
            <w:top w:val="none" w:sz="0" w:space="0" w:color="auto"/>
            <w:left w:val="none" w:sz="0" w:space="0" w:color="auto"/>
            <w:bottom w:val="none" w:sz="0" w:space="0" w:color="auto"/>
            <w:right w:val="none" w:sz="0" w:space="0" w:color="auto"/>
          </w:divBdr>
        </w:div>
        <w:div w:id="7800008">
          <w:marLeft w:val="480"/>
          <w:marRight w:val="0"/>
          <w:marTop w:val="0"/>
          <w:marBottom w:val="0"/>
          <w:divBdr>
            <w:top w:val="none" w:sz="0" w:space="0" w:color="auto"/>
            <w:left w:val="none" w:sz="0" w:space="0" w:color="auto"/>
            <w:bottom w:val="none" w:sz="0" w:space="0" w:color="auto"/>
            <w:right w:val="none" w:sz="0" w:space="0" w:color="auto"/>
          </w:divBdr>
        </w:div>
        <w:div w:id="1901091016">
          <w:marLeft w:val="480"/>
          <w:marRight w:val="0"/>
          <w:marTop w:val="0"/>
          <w:marBottom w:val="0"/>
          <w:divBdr>
            <w:top w:val="none" w:sz="0" w:space="0" w:color="auto"/>
            <w:left w:val="none" w:sz="0" w:space="0" w:color="auto"/>
            <w:bottom w:val="none" w:sz="0" w:space="0" w:color="auto"/>
            <w:right w:val="none" w:sz="0" w:space="0" w:color="auto"/>
          </w:divBdr>
        </w:div>
        <w:div w:id="93019800">
          <w:marLeft w:val="480"/>
          <w:marRight w:val="0"/>
          <w:marTop w:val="0"/>
          <w:marBottom w:val="0"/>
          <w:divBdr>
            <w:top w:val="none" w:sz="0" w:space="0" w:color="auto"/>
            <w:left w:val="none" w:sz="0" w:space="0" w:color="auto"/>
            <w:bottom w:val="none" w:sz="0" w:space="0" w:color="auto"/>
            <w:right w:val="none" w:sz="0" w:space="0" w:color="auto"/>
          </w:divBdr>
        </w:div>
        <w:div w:id="223418927">
          <w:marLeft w:val="480"/>
          <w:marRight w:val="0"/>
          <w:marTop w:val="0"/>
          <w:marBottom w:val="0"/>
          <w:divBdr>
            <w:top w:val="none" w:sz="0" w:space="0" w:color="auto"/>
            <w:left w:val="none" w:sz="0" w:space="0" w:color="auto"/>
            <w:bottom w:val="none" w:sz="0" w:space="0" w:color="auto"/>
            <w:right w:val="none" w:sz="0" w:space="0" w:color="auto"/>
          </w:divBdr>
        </w:div>
        <w:div w:id="446852375">
          <w:marLeft w:val="480"/>
          <w:marRight w:val="0"/>
          <w:marTop w:val="0"/>
          <w:marBottom w:val="0"/>
          <w:divBdr>
            <w:top w:val="none" w:sz="0" w:space="0" w:color="auto"/>
            <w:left w:val="none" w:sz="0" w:space="0" w:color="auto"/>
            <w:bottom w:val="none" w:sz="0" w:space="0" w:color="auto"/>
            <w:right w:val="none" w:sz="0" w:space="0" w:color="auto"/>
          </w:divBdr>
        </w:div>
      </w:divsChild>
    </w:div>
    <w:div w:id="735207680">
      <w:bodyDiv w:val="1"/>
      <w:marLeft w:val="0"/>
      <w:marRight w:val="0"/>
      <w:marTop w:val="0"/>
      <w:marBottom w:val="0"/>
      <w:divBdr>
        <w:top w:val="none" w:sz="0" w:space="0" w:color="auto"/>
        <w:left w:val="none" w:sz="0" w:space="0" w:color="auto"/>
        <w:bottom w:val="none" w:sz="0" w:space="0" w:color="auto"/>
        <w:right w:val="none" w:sz="0" w:space="0" w:color="auto"/>
      </w:divBdr>
    </w:div>
    <w:div w:id="735395039">
      <w:bodyDiv w:val="1"/>
      <w:marLeft w:val="0"/>
      <w:marRight w:val="0"/>
      <w:marTop w:val="0"/>
      <w:marBottom w:val="0"/>
      <w:divBdr>
        <w:top w:val="none" w:sz="0" w:space="0" w:color="auto"/>
        <w:left w:val="none" w:sz="0" w:space="0" w:color="auto"/>
        <w:bottom w:val="none" w:sz="0" w:space="0" w:color="auto"/>
        <w:right w:val="none" w:sz="0" w:space="0" w:color="auto"/>
      </w:divBdr>
    </w:div>
    <w:div w:id="735665931">
      <w:bodyDiv w:val="1"/>
      <w:marLeft w:val="0"/>
      <w:marRight w:val="0"/>
      <w:marTop w:val="0"/>
      <w:marBottom w:val="0"/>
      <w:divBdr>
        <w:top w:val="none" w:sz="0" w:space="0" w:color="auto"/>
        <w:left w:val="none" w:sz="0" w:space="0" w:color="auto"/>
        <w:bottom w:val="none" w:sz="0" w:space="0" w:color="auto"/>
        <w:right w:val="none" w:sz="0" w:space="0" w:color="auto"/>
      </w:divBdr>
      <w:divsChild>
        <w:div w:id="285738640">
          <w:marLeft w:val="480"/>
          <w:marRight w:val="0"/>
          <w:marTop w:val="0"/>
          <w:marBottom w:val="0"/>
          <w:divBdr>
            <w:top w:val="none" w:sz="0" w:space="0" w:color="auto"/>
            <w:left w:val="none" w:sz="0" w:space="0" w:color="auto"/>
            <w:bottom w:val="none" w:sz="0" w:space="0" w:color="auto"/>
            <w:right w:val="none" w:sz="0" w:space="0" w:color="auto"/>
          </w:divBdr>
        </w:div>
        <w:div w:id="999116746">
          <w:marLeft w:val="480"/>
          <w:marRight w:val="0"/>
          <w:marTop w:val="0"/>
          <w:marBottom w:val="0"/>
          <w:divBdr>
            <w:top w:val="none" w:sz="0" w:space="0" w:color="auto"/>
            <w:left w:val="none" w:sz="0" w:space="0" w:color="auto"/>
            <w:bottom w:val="none" w:sz="0" w:space="0" w:color="auto"/>
            <w:right w:val="none" w:sz="0" w:space="0" w:color="auto"/>
          </w:divBdr>
        </w:div>
        <w:div w:id="686711368">
          <w:marLeft w:val="480"/>
          <w:marRight w:val="0"/>
          <w:marTop w:val="0"/>
          <w:marBottom w:val="0"/>
          <w:divBdr>
            <w:top w:val="none" w:sz="0" w:space="0" w:color="auto"/>
            <w:left w:val="none" w:sz="0" w:space="0" w:color="auto"/>
            <w:bottom w:val="none" w:sz="0" w:space="0" w:color="auto"/>
            <w:right w:val="none" w:sz="0" w:space="0" w:color="auto"/>
          </w:divBdr>
        </w:div>
        <w:div w:id="405763580">
          <w:marLeft w:val="480"/>
          <w:marRight w:val="0"/>
          <w:marTop w:val="0"/>
          <w:marBottom w:val="0"/>
          <w:divBdr>
            <w:top w:val="none" w:sz="0" w:space="0" w:color="auto"/>
            <w:left w:val="none" w:sz="0" w:space="0" w:color="auto"/>
            <w:bottom w:val="none" w:sz="0" w:space="0" w:color="auto"/>
            <w:right w:val="none" w:sz="0" w:space="0" w:color="auto"/>
          </w:divBdr>
        </w:div>
        <w:div w:id="1861432961">
          <w:marLeft w:val="480"/>
          <w:marRight w:val="0"/>
          <w:marTop w:val="0"/>
          <w:marBottom w:val="0"/>
          <w:divBdr>
            <w:top w:val="none" w:sz="0" w:space="0" w:color="auto"/>
            <w:left w:val="none" w:sz="0" w:space="0" w:color="auto"/>
            <w:bottom w:val="none" w:sz="0" w:space="0" w:color="auto"/>
            <w:right w:val="none" w:sz="0" w:space="0" w:color="auto"/>
          </w:divBdr>
        </w:div>
        <w:div w:id="500194028">
          <w:marLeft w:val="480"/>
          <w:marRight w:val="0"/>
          <w:marTop w:val="0"/>
          <w:marBottom w:val="0"/>
          <w:divBdr>
            <w:top w:val="none" w:sz="0" w:space="0" w:color="auto"/>
            <w:left w:val="none" w:sz="0" w:space="0" w:color="auto"/>
            <w:bottom w:val="none" w:sz="0" w:space="0" w:color="auto"/>
            <w:right w:val="none" w:sz="0" w:space="0" w:color="auto"/>
          </w:divBdr>
        </w:div>
        <w:div w:id="912857589">
          <w:marLeft w:val="480"/>
          <w:marRight w:val="0"/>
          <w:marTop w:val="0"/>
          <w:marBottom w:val="0"/>
          <w:divBdr>
            <w:top w:val="none" w:sz="0" w:space="0" w:color="auto"/>
            <w:left w:val="none" w:sz="0" w:space="0" w:color="auto"/>
            <w:bottom w:val="none" w:sz="0" w:space="0" w:color="auto"/>
            <w:right w:val="none" w:sz="0" w:space="0" w:color="auto"/>
          </w:divBdr>
        </w:div>
        <w:div w:id="1823426060">
          <w:marLeft w:val="480"/>
          <w:marRight w:val="0"/>
          <w:marTop w:val="0"/>
          <w:marBottom w:val="0"/>
          <w:divBdr>
            <w:top w:val="none" w:sz="0" w:space="0" w:color="auto"/>
            <w:left w:val="none" w:sz="0" w:space="0" w:color="auto"/>
            <w:bottom w:val="none" w:sz="0" w:space="0" w:color="auto"/>
            <w:right w:val="none" w:sz="0" w:space="0" w:color="auto"/>
          </w:divBdr>
        </w:div>
        <w:div w:id="1143424517">
          <w:marLeft w:val="480"/>
          <w:marRight w:val="0"/>
          <w:marTop w:val="0"/>
          <w:marBottom w:val="0"/>
          <w:divBdr>
            <w:top w:val="none" w:sz="0" w:space="0" w:color="auto"/>
            <w:left w:val="none" w:sz="0" w:space="0" w:color="auto"/>
            <w:bottom w:val="none" w:sz="0" w:space="0" w:color="auto"/>
            <w:right w:val="none" w:sz="0" w:space="0" w:color="auto"/>
          </w:divBdr>
        </w:div>
        <w:div w:id="1012956369">
          <w:marLeft w:val="480"/>
          <w:marRight w:val="0"/>
          <w:marTop w:val="0"/>
          <w:marBottom w:val="0"/>
          <w:divBdr>
            <w:top w:val="none" w:sz="0" w:space="0" w:color="auto"/>
            <w:left w:val="none" w:sz="0" w:space="0" w:color="auto"/>
            <w:bottom w:val="none" w:sz="0" w:space="0" w:color="auto"/>
            <w:right w:val="none" w:sz="0" w:space="0" w:color="auto"/>
          </w:divBdr>
        </w:div>
        <w:div w:id="401023132">
          <w:marLeft w:val="480"/>
          <w:marRight w:val="0"/>
          <w:marTop w:val="0"/>
          <w:marBottom w:val="0"/>
          <w:divBdr>
            <w:top w:val="none" w:sz="0" w:space="0" w:color="auto"/>
            <w:left w:val="none" w:sz="0" w:space="0" w:color="auto"/>
            <w:bottom w:val="none" w:sz="0" w:space="0" w:color="auto"/>
            <w:right w:val="none" w:sz="0" w:space="0" w:color="auto"/>
          </w:divBdr>
        </w:div>
        <w:div w:id="361827470">
          <w:marLeft w:val="480"/>
          <w:marRight w:val="0"/>
          <w:marTop w:val="0"/>
          <w:marBottom w:val="0"/>
          <w:divBdr>
            <w:top w:val="none" w:sz="0" w:space="0" w:color="auto"/>
            <w:left w:val="none" w:sz="0" w:space="0" w:color="auto"/>
            <w:bottom w:val="none" w:sz="0" w:space="0" w:color="auto"/>
            <w:right w:val="none" w:sz="0" w:space="0" w:color="auto"/>
          </w:divBdr>
        </w:div>
        <w:div w:id="680469495">
          <w:marLeft w:val="480"/>
          <w:marRight w:val="0"/>
          <w:marTop w:val="0"/>
          <w:marBottom w:val="0"/>
          <w:divBdr>
            <w:top w:val="none" w:sz="0" w:space="0" w:color="auto"/>
            <w:left w:val="none" w:sz="0" w:space="0" w:color="auto"/>
            <w:bottom w:val="none" w:sz="0" w:space="0" w:color="auto"/>
            <w:right w:val="none" w:sz="0" w:space="0" w:color="auto"/>
          </w:divBdr>
        </w:div>
        <w:div w:id="1091706340">
          <w:marLeft w:val="480"/>
          <w:marRight w:val="0"/>
          <w:marTop w:val="0"/>
          <w:marBottom w:val="0"/>
          <w:divBdr>
            <w:top w:val="none" w:sz="0" w:space="0" w:color="auto"/>
            <w:left w:val="none" w:sz="0" w:space="0" w:color="auto"/>
            <w:bottom w:val="none" w:sz="0" w:space="0" w:color="auto"/>
            <w:right w:val="none" w:sz="0" w:space="0" w:color="auto"/>
          </w:divBdr>
        </w:div>
        <w:div w:id="1102606248">
          <w:marLeft w:val="480"/>
          <w:marRight w:val="0"/>
          <w:marTop w:val="0"/>
          <w:marBottom w:val="0"/>
          <w:divBdr>
            <w:top w:val="none" w:sz="0" w:space="0" w:color="auto"/>
            <w:left w:val="none" w:sz="0" w:space="0" w:color="auto"/>
            <w:bottom w:val="none" w:sz="0" w:space="0" w:color="auto"/>
            <w:right w:val="none" w:sz="0" w:space="0" w:color="auto"/>
          </w:divBdr>
        </w:div>
        <w:div w:id="912589752">
          <w:marLeft w:val="480"/>
          <w:marRight w:val="0"/>
          <w:marTop w:val="0"/>
          <w:marBottom w:val="0"/>
          <w:divBdr>
            <w:top w:val="none" w:sz="0" w:space="0" w:color="auto"/>
            <w:left w:val="none" w:sz="0" w:space="0" w:color="auto"/>
            <w:bottom w:val="none" w:sz="0" w:space="0" w:color="auto"/>
            <w:right w:val="none" w:sz="0" w:space="0" w:color="auto"/>
          </w:divBdr>
        </w:div>
        <w:div w:id="692919784">
          <w:marLeft w:val="480"/>
          <w:marRight w:val="0"/>
          <w:marTop w:val="0"/>
          <w:marBottom w:val="0"/>
          <w:divBdr>
            <w:top w:val="none" w:sz="0" w:space="0" w:color="auto"/>
            <w:left w:val="none" w:sz="0" w:space="0" w:color="auto"/>
            <w:bottom w:val="none" w:sz="0" w:space="0" w:color="auto"/>
            <w:right w:val="none" w:sz="0" w:space="0" w:color="auto"/>
          </w:divBdr>
        </w:div>
        <w:div w:id="1283340155">
          <w:marLeft w:val="480"/>
          <w:marRight w:val="0"/>
          <w:marTop w:val="0"/>
          <w:marBottom w:val="0"/>
          <w:divBdr>
            <w:top w:val="none" w:sz="0" w:space="0" w:color="auto"/>
            <w:left w:val="none" w:sz="0" w:space="0" w:color="auto"/>
            <w:bottom w:val="none" w:sz="0" w:space="0" w:color="auto"/>
            <w:right w:val="none" w:sz="0" w:space="0" w:color="auto"/>
          </w:divBdr>
        </w:div>
        <w:div w:id="257833029">
          <w:marLeft w:val="480"/>
          <w:marRight w:val="0"/>
          <w:marTop w:val="0"/>
          <w:marBottom w:val="0"/>
          <w:divBdr>
            <w:top w:val="none" w:sz="0" w:space="0" w:color="auto"/>
            <w:left w:val="none" w:sz="0" w:space="0" w:color="auto"/>
            <w:bottom w:val="none" w:sz="0" w:space="0" w:color="auto"/>
            <w:right w:val="none" w:sz="0" w:space="0" w:color="auto"/>
          </w:divBdr>
        </w:div>
        <w:div w:id="1356495004">
          <w:marLeft w:val="480"/>
          <w:marRight w:val="0"/>
          <w:marTop w:val="0"/>
          <w:marBottom w:val="0"/>
          <w:divBdr>
            <w:top w:val="none" w:sz="0" w:space="0" w:color="auto"/>
            <w:left w:val="none" w:sz="0" w:space="0" w:color="auto"/>
            <w:bottom w:val="none" w:sz="0" w:space="0" w:color="auto"/>
            <w:right w:val="none" w:sz="0" w:space="0" w:color="auto"/>
          </w:divBdr>
        </w:div>
        <w:div w:id="862328209">
          <w:marLeft w:val="480"/>
          <w:marRight w:val="0"/>
          <w:marTop w:val="0"/>
          <w:marBottom w:val="0"/>
          <w:divBdr>
            <w:top w:val="none" w:sz="0" w:space="0" w:color="auto"/>
            <w:left w:val="none" w:sz="0" w:space="0" w:color="auto"/>
            <w:bottom w:val="none" w:sz="0" w:space="0" w:color="auto"/>
            <w:right w:val="none" w:sz="0" w:space="0" w:color="auto"/>
          </w:divBdr>
        </w:div>
        <w:div w:id="1819420223">
          <w:marLeft w:val="480"/>
          <w:marRight w:val="0"/>
          <w:marTop w:val="0"/>
          <w:marBottom w:val="0"/>
          <w:divBdr>
            <w:top w:val="none" w:sz="0" w:space="0" w:color="auto"/>
            <w:left w:val="none" w:sz="0" w:space="0" w:color="auto"/>
            <w:bottom w:val="none" w:sz="0" w:space="0" w:color="auto"/>
            <w:right w:val="none" w:sz="0" w:space="0" w:color="auto"/>
          </w:divBdr>
        </w:div>
        <w:div w:id="1160005098">
          <w:marLeft w:val="480"/>
          <w:marRight w:val="0"/>
          <w:marTop w:val="0"/>
          <w:marBottom w:val="0"/>
          <w:divBdr>
            <w:top w:val="none" w:sz="0" w:space="0" w:color="auto"/>
            <w:left w:val="none" w:sz="0" w:space="0" w:color="auto"/>
            <w:bottom w:val="none" w:sz="0" w:space="0" w:color="auto"/>
            <w:right w:val="none" w:sz="0" w:space="0" w:color="auto"/>
          </w:divBdr>
        </w:div>
        <w:div w:id="823007794">
          <w:marLeft w:val="480"/>
          <w:marRight w:val="0"/>
          <w:marTop w:val="0"/>
          <w:marBottom w:val="0"/>
          <w:divBdr>
            <w:top w:val="none" w:sz="0" w:space="0" w:color="auto"/>
            <w:left w:val="none" w:sz="0" w:space="0" w:color="auto"/>
            <w:bottom w:val="none" w:sz="0" w:space="0" w:color="auto"/>
            <w:right w:val="none" w:sz="0" w:space="0" w:color="auto"/>
          </w:divBdr>
        </w:div>
        <w:div w:id="1993875503">
          <w:marLeft w:val="480"/>
          <w:marRight w:val="0"/>
          <w:marTop w:val="0"/>
          <w:marBottom w:val="0"/>
          <w:divBdr>
            <w:top w:val="none" w:sz="0" w:space="0" w:color="auto"/>
            <w:left w:val="none" w:sz="0" w:space="0" w:color="auto"/>
            <w:bottom w:val="none" w:sz="0" w:space="0" w:color="auto"/>
            <w:right w:val="none" w:sz="0" w:space="0" w:color="auto"/>
          </w:divBdr>
        </w:div>
        <w:div w:id="1278946096">
          <w:marLeft w:val="480"/>
          <w:marRight w:val="0"/>
          <w:marTop w:val="0"/>
          <w:marBottom w:val="0"/>
          <w:divBdr>
            <w:top w:val="none" w:sz="0" w:space="0" w:color="auto"/>
            <w:left w:val="none" w:sz="0" w:space="0" w:color="auto"/>
            <w:bottom w:val="none" w:sz="0" w:space="0" w:color="auto"/>
            <w:right w:val="none" w:sz="0" w:space="0" w:color="auto"/>
          </w:divBdr>
        </w:div>
        <w:div w:id="1861771331">
          <w:marLeft w:val="480"/>
          <w:marRight w:val="0"/>
          <w:marTop w:val="0"/>
          <w:marBottom w:val="0"/>
          <w:divBdr>
            <w:top w:val="none" w:sz="0" w:space="0" w:color="auto"/>
            <w:left w:val="none" w:sz="0" w:space="0" w:color="auto"/>
            <w:bottom w:val="none" w:sz="0" w:space="0" w:color="auto"/>
            <w:right w:val="none" w:sz="0" w:space="0" w:color="auto"/>
          </w:divBdr>
        </w:div>
        <w:div w:id="303508207">
          <w:marLeft w:val="480"/>
          <w:marRight w:val="0"/>
          <w:marTop w:val="0"/>
          <w:marBottom w:val="0"/>
          <w:divBdr>
            <w:top w:val="none" w:sz="0" w:space="0" w:color="auto"/>
            <w:left w:val="none" w:sz="0" w:space="0" w:color="auto"/>
            <w:bottom w:val="none" w:sz="0" w:space="0" w:color="auto"/>
            <w:right w:val="none" w:sz="0" w:space="0" w:color="auto"/>
          </w:divBdr>
        </w:div>
        <w:div w:id="463042223">
          <w:marLeft w:val="480"/>
          <w:marRight w:val="0"/>
          <w:marTop w:val="0"/>
          <w:marBottom w:val="0"/>
          <w:divBdr>
            <w:top w:val="none" w:sz="0" w:space="0" w:color="auto"/>
            <w:left w:val="none" w:sz="0" w:space="0" w:color="auto"/>
            <w:bottom w:val="none" w:sz="0" w:space="0" w:color="auto"/>
            <w:right w:val="none" w:sz="0" w:space="0" w:color="auto"/>
          </w:divBdr>
        </w:div>
        <w:div w:id="1427118967">
          <w:marLeft w:val="480"/>
          <w:marRight w:val="0"/>
          <w:marTop w:val="0"/>
          <w:marBottom w:val="0"/>
          <w:divBdr>
            <w:top w:val="none" w:sz="0" w:space="0" w:color="auto"/>
            <w:left w:val="none" w:sz="0" w:space="0" w:color="auto"/>
            <w:bottom w:val="none" w:sz="0" w:space="0" w:color="auto"/>
            <w:right w:val="none" w:sz="0" w:space="0" w:color="auto"/>
          </w:divBdr>
        </w:div>
        <w:div w:id="1156218877">
          <w:marLeft w:val="480"/>
          <w:marRight w:val="0"/>
          <w:marTop w:val="0"/>
          <w:marBottom w:val="0"/>
          <w:divBdr>
            <w:top w:val="none" w:sz="0" w:space="0" w:color="auto"/>
            <w:left w:val="none" w:sz="0" w:space="0" w:color="auto"/>
            <w:bottom w:val="none" w:sz="0" w:space="0" w:color="auto"/>
            <w:right w:val="none" w:sz="0" w:space="0" w:color="auto"/>
          </w:divBdr>
        </w:div>
        <w:div w:id="1259875372">
          <w:marLeft w:val="480"/>
          <w:marRight w:val="0"/>
          <w:marTop w:val="0"/>
          <w:marBottom w:val="0"/>
          <w:divBdr>
            <w:top w:val="none" w:sz="0" w:space="0" w:color="auto"/>
            <w:left w:val="none" w:sz="0" w:space="0" w:color="auto"/>
            <w:bottom w:val="none" w:sz="0" w:space="0" w:color="auto"/>
            <w:right w:val="none" w:sz="0" w:space="0" w:color="auto"/>
          </w:divBdr>
        </w:div>
        <w:div w:id="662588494">
          <w:marLeft w:val="480"/>
          <w:marRight w:val="0"/>
          <w:marTop w:val="0"/>
          <w:marBottom w:val="0"/>
          <w:divBdr>
            <w:top w:val="none" w:sz="0" w:space="0" w:color="auto"/>
            <w:left w:val="none" w:sz="0" w:space="0" w:color="auto"/>
            <w:bottom w:val="none" w:sz="0" w:space="0" w:color="auto"/>
            <w:right w:val="none" w:sz="0" w:space="0" w:color="auto"/>
          </w:divBdr>
        </w:div>
        <w:div w:id="1730306969">
          <w:marLeft w:val="480"/>
          <w:marRight w:val="0"/>
          <w:marTop w:val="0"/>
          <w:marBottom w:val="0"/>
          <w:divBdr>
            <w:top w:val="none" w:sz="0" w:space="0" w:color="auto"/>
            <w:left w:val="none" w:sz="0" w:space="0" w:color="auto"/>
            <w:bottom w:val="none" w:sz="0" w:space="0" w:color="auto"/>
            <w:right w:val="none" w:sz="0" w:space="0" w:color="auto"/>
          </w:divBdr>
        </w:div>
        <w:div w:id="357045231">
          <w:marLeft w:val="480"/>
          <w:marRight w:val="0"/>
          <w:marTop w:val="0"/>
          <w:marBottom w:val="0"/>
          <w:divBdr>
            <w:top w:val="none" w:sz="0" w:space="0" w:color="auto"/>
            <w:left w:val="none" w:sz="0" w:space="0" w:color="auto"/>
            <w:bottom w:val="none" w:sz="0" w:space="0" w:color="auto"/>
            <w:right w:val="none" w:sz="0" w:space="0" w:color="auto"/>
          </w:divBdr>
        </w:div>
        <w:div w:id="1489665240">
          <w:marLeft w:val="480"/>
          <w:marRight w:val="0"/>
          <w:marTop w:val="0"/>
          <w:marBottom w:val="0"/>
          <w:divBdr>
            <w:top w:val="none" w:sz="0" w:space="0" w:color="auto"/>
            <w:left w:val="none" w:sz="0" w:space="0" w:color="auto"/>
            <w:bottom w:val="none" w:sz="0" w:space="0" w:color="auto"/>
            <w:right w:val="none" w:sz="0" w:space="0" w:color="auto"/>
          </w:divBdr>
        </w:div>
        <w:div w:id="216671717">
          <w:marLeft w:val="480"/>
          <w:marRight w:val="0"/>
          <w:marTop w:val="0"/>
          <w:marBottom w:val="0"/>
          <w:divBdr>
            <w:top w:val="none" w:sz="0" w:space="0" w:color="auto"/>
            <w:left w:val="none" w:sz="0" w:space="0" w:color="auto"/>
            <w:bottom w:val="none" w:sz="0" w:space="0" w:color="auto"/>
            <w:right w:val="none" w:sz="0" w:space="0" w:color="auto"/>
          </w:divBdr>
        </w:div>
        <w:div w:id="1620260027">
          <w:marLeft w:val="480"/>
          <w:marRight w:val="0"/>
          <w:marTop w:val="0"/>
          <w:marBottom w:val="0"/>
          <w:divBdr>
            <w:top w:val="none" w:sz="0" w:space="0" w:color="auto"/>
            <w:left w:val="none" w:sz="0" w:space="0" w:color="auto"/>
            <w:bottom w:val="none" w:sz="0" w:space="0" w:color="auto"/>
            <w:right w:val="none" w:sz="0" w:space="0" w:color="auto"/>
          </w:divBdr>
        </w:div>
        <w:div w:id="2039161244">
          <w:marLeft w:val="480"/>
          <w:marRight w:val="0"/>
          <w:marTop w:val="0"/>
          <w:marBottom w:val="0"/>
          <w:divBdr>
            <w:top w:val="none" w:sz="0" w:space="0" w:color="auto"/>
            <w:left w:val="none" w:sz="0" w:space="0" w:color="auto"/>
            <w:bottom w:val="none" w:sz="0" w:space="0" w:color="auto"/>
            <w:right w:val="none" w:sz="0" w:space="0" w:color="auto"/>
          </w:divBdr>
        </w:div>
        <w:div w:id="1820026996">
          <w:marLeft w:val="480"/>
          <w:marRight w:val="0"/>
          <w:marTop w:val="0"/>
          <w:marBottom w:val="0"/>
          <w:divBdr>
            <w:top w:val="none" w:sz="0" w:space="0" w:color="auto"/>
            <w:left w:val="none" w:sz="0" w:space="0" w:color="auto"/>
            <w:bottom w:val="none" w:sz="0" w:space="0" w:color="auto"/>
            <w:right w:val="none" w:sz="0" w:space="0" w:color="auto"/>
          </w:divBdr>
        </w:div>
        <w:div w:id="1366829959">
          <w:marLeft w:val="480"/>
          <w:marRight w:val="0"/>
          <w:marTop w:val="0"/>
          <w:marBottom w:val="0"/>
          <w:divBdr>
            <w:top w:val="none" w:sz="0" w:space="0" w:color="auto"/>
            <w:left w:val="none" w:sz="0" w:space="0" w:color="auto"/>
            <w:bottom w:val="none" w:sz="0" w:space="0" w:color="auto"/>
            <w:right w:val="none" w:sz="0" w:space="0" w:color="auto"/>
          </w:divBdr>
        </w:div>
        <w:div w:id="1652517318">
          <w:marLeft w:val="480"/>
          <w:marRight w:val="0"/>
          <w:marTop w:val="0"/>
          <w:marBottom w:val="0"/>
          <w:divBdr>
            <w:top w:val="none" w:sz="0" w:space="0" w:color="auto"/>
            <w:left w:val="none" w:sz="0" w:space="0" w:color="auto"/>
            <w:bottom w:val="none" w:sz="0" w:space="0" w:color="auto"/>
            <w:right w:val="none" w:sz="0" w:space="0" w:color="auto"/>
          </w:divBdr>
        </w:div>
        <w:div w:id="2017879836">
          <w:marLeft w:val="480"/>
          <w:marRight w:val="0"/>
          <w:marTop w:val="0"/>
          <w:marBottom w:val="0"/>
          <w:divBdr>
            <w:top w:val="none" w:sz="0" w:space="0" w:color="auto"/>
            <w:left w:val="none" w:sz="0" w:space="0" w:color="auto"/>
            <w:bottom w:val="none" w:sz="0" w:space="0" w:color="auto"/>
            <w:right w:val="none" w:sz="0" w:space="0" w:color="auto"/>
          </w:divBdr>
        </w:div>
        <w:div w:id="1231386947">
          <w:marLeft w:val="480"/>
          <w:marRight w:val="0"/>
          <w:marTop w:val="0"/>
          <w:marBottom w:val="0"/>
          <w:divBdr>
            <w:top w:val="none" w:sz="0" w:space="0" w:color="auto"/>
            <w:left w:val="none" w:sz="0" w:space="0" w:color="auto"/>
            <w:bottom w:val="none" w:sz="0" w:space="0" w:color="auto"/>
            <w:right w:val="none" w:sz="0" w:space="0" w:color="auto"/>
          </w:divBdr>
        </w:div>
        <w:div w:id="561524378">
          <w:marLeft w:val="480"/>
          <w:marRight w:val="0"/>
          <w:marTop w:val="0"/>
          <w:marBottom w:val="0"/>
          <w:divBdr>
            <w:top w:val="none" w:sz="0" w:space="0" w:color="auto"/>
            <w:left w:val="none" w:sz="0" w:space="0" w:color="auto"/>
            <w:bottom w:val="none" w:sz="0" w:space="0" w:color="auto"/>
            <w:right w:val="none" w:sz="0" w:space="0" w:color="auto"/>
          </w:divBdr>
        </w:div>
        <w:div w:id="1788886565">
          <w:marLeft w:val="480"/>
          <w:marRight w:val="0"/>
          <w:marTop w:val="0"/>
          <w:marBottom w:val="0"/>
          <w:divBdr>
            <w:top w:val="none" w:sz="0" w:space="0" w:color="auto"/>
            <w:left w:val="none" w:sz="0" w:space="0" w:color="auto"/>
            <w:bottom w:val="none" w:sz="0" w:space="0" w:color="auto"/>
            <w:right w:val="none" w:sz="0" w:space="0" w:color="auto"/>
          </w:divBdr>
        </w:div>
        <w:div w:id="794980108">
          <w:marLeft w:val="480"/>
          <w:marRight w:val="0"/>
          <w:marTop w:val="0"/>
          <w:marBottom w:val="0"/>
          <w:divBdr>
            <w:top w:val="none" w:sz="0" w:space="0" w:color="auto"/>
            <w:left w:val="none" w:sz="0" w:space="0" w:color="auto"/>
            <w:bottom w:val="none" w:sz="0" w:space="0" w:color="auto"/>
            <w:right w:val="none" w:sz="0" w:space="0" w:color="auto"/>
          </w:divBdr>
        </w:div>
        <w:div w:id="1442451516">
          <w:marLeft w:val="480"/>
          <w:marRight w:val="0"/>
          <w:marTop w:val="0"/>
          <w:marBottom w:val="0"/>
          <w:divBdr>
            <w:top w:val="none" w:sz="0" w:space="0" w:color="auto"/>
            <w:left w:val="none" w:sz="0" w:space="0" w:color="auto"/>
            <w:bottom w:val="none" w:sz="0" w:space="0" w:color="auto"/>
            <w:right w:val="none" w:sz="0" w:space="0" w:color="auto"/>
          </w:divBdr>
        </w:div>
        <w:div w:id="1641768902">
          <w:marLeft w:val="480"/>
          <w:marRight w:val="0"/>
          <w:marTop w:val="0"/>
          <w:marBottom w:val="0"/>
          <w:divBdr>
            <w:top w:val="none" w:sz="0" w:space="0" w:color="auto"/>
            <w:left w:val="none" w:sz="0" w:space="0" w:color="auto"/>
            <w:bottom w:val="none" w:sz="0" w:space="0" w:color="auto"/>
            <w:right w:val="none" w:sz="0" w:space="0" w:color="auto"/>
          </w:divBdr>
        </w:div>
        <w:div w:id="820926675">
          <w:marLeft w:val="480"/>
          <w:marRight w:val="0"/>
          <w:marTop w:val="0"/>
          <w:marBottom w:val="0"/>
          <w:divBdr>
            <w:top w:val="none" w:sz="0" w:space="0" w:color="auto"/>
            <w:left w:val="none" w:sz="0" w:space="0" w:color="auto"/>
            <w:bottom w:val="none" w:sz="0" w:space="0" w:color="auto"/>
            <w:right w:val="none" w:sz="0" w:space="0" w:color="auto"/>
          </w:divBdr>
        </w:div>
        <w:div w:id="1279098509">
          <w:marLeft w:val="480"/>
          <w:marRight w:val="0"/>
          <w:marTop w:val="0"/>
          <w:marBottom w:val="0"/>
          <w:divBdr>
            <w:top w:val="none" w:sz="0" w:space="0" w:color="auto"/>
            <w:left w:val="none" w:sz="0" w:space="0" w:color="auto"/>
            <w:bottom w:val="none" w:sz="0" w:space="0" w:color="auto"/>
            <w:right w:val="none" w:sz="0" w:space="0" w:color="auto"/>
          </w:divBdr>
        </w:div>
        <w:div w:id="335234324">
          <w:marLeft w:val="480"/>
          <w:marRight w:val="0"/>
          <w:marTop w:val="0"/>
          <w:marBottom w:val="0"/>
          <w:divBdr>
            <w:top w:val="none" w:sz="0" w:space="0" w:color="auto"/>
            <w:left w:val="none" w:sz="0" w:space="0" w:color="auto"/>
            <w:bottom w:val="none" w:sz="0" w:space="0" w:color="auto"/>
            <w:right w:val="none" w:sz="0" w:space="0" w:color="auto"/>
          </w:divBdr>
        </w:div>
        <w:div w:id="629240185">
          <w:marLeft w:val="480"/>
          <w:marRight w:val="0"/>
          <w:marTop w:val="0"/>
          <w:marBottom w:val="0"/>
          <w:divBdr>
            <w:top w:val="none" w:sz="0" w:space="0" w:color="auto"/>
            <w:left w:val="none" w:sz="0" w:space="0" w:color="auto"/>
            <w:bottom w:val="none" w:sz="0" w:space="0" w:color="auto"/>
            <w:right w:val="none" w:sz="0" w:space="0" w:color="auto"/>
          </w:divBdr>
        </w:div>
        <w:div w:id="1739595982">
          <w:marLeft w:val="480"/>
          <w:marRight w:val="0"/>
          <w:marTop w:val="0"/>
          <w:marBottom w:val="0"/>
          <w:divBdr>
            <w:top w:val="none" w:sz="0" w:space="0" w:color="auto"/>
            <w:left w:val="none" w:sz="0" w:space="0" w:color="auto"/>
            <w:bottom w:val="none" w:sz="0" w:space="0" w:color="auto"/>
            <w:right w:val="none" w:sz="0" w:space="0" w:color="auto"/>
          </w:divBdr>
        </w:div>
        <w:div w:id="581834708">
          <w:marLeft w:val="480"/>
          <w:marRight w:val="0"/>
          <w:marTop w:val="0"/>
          <w:marBottom w:val="0"/>
          <w:divBdr>
            <w:top w:val="none" w:sz="0" w:space="0" w:color="auto"/>
            <w:left w:val="none" w:sz="0" w:space="0" w:color="auto"/>
            <w:bottom w:val="none" w:sz="0" w:space="0" w:color="auto"/>
            <w:right w:val="none" w:sz="0" w:space="0" w:color="auto"/>
          </w:divBdr>
        </w:div>
        <w:div w:id="876432535">
          <w:marLeft w:val="480"/>
          <w:marRight w:val="0"/>
          <w:marTop w:val="0"/>
          <w:marBottom w:val="0"/>
          <w:divBdr>
            <w:top w:val="none" w:sz="0" w:space="0" w:color="auto"/>
            <w:left w:val="none" w:sz="0" w:space="0" w:color="auto"/>
            <w:bottom w:val="none" w:sz="0" w:space="0" w:color="auto"/>
            <w:right w:val="none" w:sz="0" w:space="0" w:color="auto"/>
          </w:divBdr>
        </w:div>
        <w:div w:id="1259867757">
          <w:marLeft w:val="480"/>
          <w:marRight w:val="0"/>
          <w:marTop w:val="0"/>
          <w:marBottom w:val="0"/>
          <w:divBdr>
            <w:top w:val="none" w:sz="0" w:space="0" w:color="auto"/>
            <w:left w:val="none" w:sz="0" w:space="0" w:color="auto"/>
            <w:bottom w:val="none" w:sz="0" w:space="0" w:color="auto"/>
            <w:right w:val="none" w:sz="0" w:space="0" w:color="auto"/>
          </w:divBdr>
        </w:div>
        <w:div w:id="1781608981">
          <w:marLeft w:val="480"/>
          <w:marRight w:val="0"/>
          <w:marTop w:val="0"/>
          <w:marBottom w:val="0"/>
          <w:divBdr>
            <w:top w:val="none" w:sz="0" w:space="0" w:color="auto"/>
            <w:left w:val="none" w:sz="0" w:space="0" w:color="auto"/>
            <w:bottom w:val="none" w:sz="0" w:space="0" w:color="auto"/>
            <w:right w:val="none" w:sz="0" w:space="0" w:color="auto"/>
          </w:divBdr>
        </w:div>
        <w:div w:id="1859847933">
          <w:marLeft w:val="480"/>
          <w:marRight w:val="0"/>
          <w:marTop w:val="0"/>
          <w:marBottom w:val="0"/>
          <w:divBdr>
            <w:top w:val="none" w:sz="0" w:space="0" w:color="auto"/>
            <w:left w:val="none" w:sz="0" w:space="0" w:color="auto"/>
            <w:bottom w:val="none" w:sz="0" w:space="0" w:color="auto"/>
            <w:right w:val="none" w:sz="0" w:space="0" w:color="auto"/>
          </w:divBdr>
        </w:div>
        <w:div w:id="862785664">
          <w:marLeft w:val="480"/>
          <w:marRight w:val="0"/>
          <w:marTop w:val="0"/>
          <w:marBottom w:val="0"/>
          <w:divBdr>
            <w:top w:val="none" w:sz="0" w:space="0" w:color="auto"/>
            <w:left w:val="none" w:sz="0" w:space="0" w:color="auto"/>
            <w:bottom w:val="none" w:sz="0" w:space="0" w:color="auto"/>
            <w:right w:val="none" w:sz="0" w:space="0" w:color="auto"/>
          </w:divBdr>
        </w:div>
        <w:div w:id="332994718">
          <w:marLeft w:val="480"/>
          <w:marRight w:val="0"/>
          <w:marTop w:val="0"/>
          <w:marBottom w:val="0"/>
          <w:divBdr>
            <w:top w:val="none" w:sz="0" w:space="0" w:color="auto"/>
            <w:left w:val="none" w:sz="0" w:space="0" w:color="auto"/>
            <w:bottom w:val="none" w:sz="0" w:space="0" w:color="auto"/>
            <w:right w:val="none" w:sz="0" w:space="0" w:color="auto"/>
          </w:divBdr>
        </w:div>
        <w:div w:id="1684043673">
          <w:marLeft w:val="480"/>
          <w:marRight w:val="0"/>
          <w:marTop w:val="0"/>
          <w:marBottom w:val="0"/>
          <w:divBdr>
            <w:top w:val="none" w:sz="0" w:space="0" w:color="auto"/>
            <w:left w:val="none" w:sz="0" w:space="0" w:color="auto"/>
            <w:bottom w:val="none" w:sz="0" w:space="0" w:color="auto"/>
            <w:right w:val="none" w:sz="0" w:space="0" w:color="auto"/>
          </w:divBdr>
        </w:div>
        <w:div w:id="1711418652">
          <w:marLeft w:val="480"/>
          <w:marRight w:val="0"/>
          <w:marTop w:val="0"/>
          <w:marBottom w:val="0"/>
          <w:divBdr>
            <w:top w:val="none" w:sz="0" w:space="0" w:color="auto"/>
            <w:left w:val="none" w:sz="0" w:space="0" w:color="auto"/>
            <w:bottom w:val="none" w:sz="0" w:space="0" w:color="auto"/>
            <w:right w:val="none" w:sz="0" w:space="0" w:color="auto"/>
          </w:divBdr>
        </w:div>
        <w:div w:id="232588531">
          <w:marLeft w:val="480"/>
          <w:marRight w:val="0"/>
          <w:marTop w:val="0"/>
          <w:marBottom w:val="0"/>
          <w:divBdr>
            <w:top w:val="none" w:sz="0" w:space="0" w:color="auto"/>
            <w:left w:val="none" w:sz="0" w:space="0" w:color="auto"/>
            <w:bottom w:val="none" w:sz="0" w:space="0" w:color="auto"/>
            <w:right w:val="none" w:sz="0" w:space="0" w:color="auto"/>
          </w:divBdr>
        </w:div>
        <w:div w:id="1525360010">
          <w:marLeft w:val="480"/>
          <w:marRight w:val="0"/>
          <w:marTop w:val="0"/>
          <w:marBottom w:val="0"/>
          <w:divBdr>
            <w:top w:val="none" w:sz="0" w:space="0" w:color="auto"/>
            <w:left w:val="none" w:sz="0" w:space="0" w:color="auto"/>
            <w:bottom w:val="none" w:sz="0" w:space="0" w:color="auto"/>
            <w:right w:val="none" w:sz="0" w:space="0" w:color="auto"/>
          </w:divBdr>
        </w:div>
        <w:div w:id="893391814">
          <w:marLeft w:val="480"/>
          <w:marRight w:val="0"/>
          <w:marTop w:val="0"/>
          <w:marBottom w:val="0"/>
          <w:divBdr>
            <w:top w:val="none" w:sz="0" w:space="0" w:color="auto"/>
            <w:left w:val="none" w:sz="0" w:space="0" w:color="auto"/>
            <w:bottom w:val="none" w:sz="0" w:space="0" w:color="auto"/>
            <w:right w:val="none" w:sz="0" w:space="0" w:color="auto"/>
          </w:divBdr>
        </w:div>
        <w:div w:id="584147078">
          <w:marLeft w:val="480"/>
          <w:marRight w:val="0"/>
          <w:marTop w:val="0"/>
          <w:marBottom w:val="0"/>
          <w:divBdr>
            <w:top w:val="none" w:sz="0" w:space="0" w:color="auto"/>
            <w:left w:val="none" w:sz="0" w:space="0" w:color="auto"/>
            <w:bottom w:val="none" w:sz="0" w:space="0" w:color="auto"/>
            <w:right w:val="none" w:sz="0" w:space="0" w:color="auto"/>
          </w:divBdr>
        </w:div>
      </w:divsChild>
    </w:div>
    <w:div w:id="735973008">
      <w:bodyDiv w:val="1"/>
      <w:marLeft w:val="0"/>
      <w:marRight w:val="0"/>
      <w:marTop w:val="0"/>
      <w:marBottom w:val="0"/>
      <w:divBdr>
        <w:top w:val="none" w:sz="0" w:space="0" w:color="auto"/>
        <w:left w:val="none" w:sz="0" w:space="0" w:color="auto"/>
        <w:bottom w:val="none" w:sz="0" w:space="0" w:color="auto"/>
        <w:right w:val="none" w:sz="0" w:space="0" w:color="auto"/>
      </w:divBdr>
    </w:div>
    <w:div w:id="736778509">
      <w:bodyDiv w:val="1"/>
      <w:marLeft w:val="0"/>
      <w:marRight w:val="0"/>
      <w:marTop w:val="0"/>
      <w:marBottom w:val="0"/>
      <w:divBdr>
        <w:top w:val="none" w:sz="0" w:space="0" w:color="auto"/>
        <w:left w:val="none" w:sz="0" w:space="0" w:color="auto"/>
        <w:bottom w:val="none" w:sz="0" w:space="0" w:color="auto"/>
        <w:right w:val="none" w:sz="0" w:space="0" w:color="auto"/>
      </w:divBdr>
    </w:div>
    <w:div w:id="736779396">
      <w:bodyDiv w:val="1"/>
      <w:marLeft w:val="0"/>
      <w:marRight w:val="0"/>
      <w:marTop w:val="0"/>
      <w:marBottom w:val="0"/>
      <w:divBdr>
        <w:top w:val="none" w:sz="0" w:space="0" w:color="auto"/>
        <w:left w:val="none" w:sz="0" w:space="0" w:color="auto"/>
        <w:bottom w:val="none" w:sz="0" w:space="0" w:color="auto"/>
        <w:right w:val="none" w:sz="0" w:space="0" w:color="auto"/>
      </w:divBdr>
    </w:div>
    <w:div w:id="736782043">
      <w:bodyDiv w:val="1"/>
      <w:marLeft w:val="0"/>
      <w:marRight w:val="0"/>
      <w:marTop w:val="0"/>
      <w:marBottom w:val="0"/>
      <w:divBdr>
        <w:top w:val="none" w:sz="0" w:space="0" w:color="auto"/>
        <w:left w:val="none" w:sz="0" w:space="0" w:color="auto"/>
        <w:bottom w:val="none" w:sz="0" w:space="0" w:color="auto"/>
        <w:right w:val="none" w:sz="0" w:space="0" w:color="auto"/>
      </w:divBdr>
    </w:div>
    <w:div w:id="736901166">
      <w:bodyDiv w:val="1"/>
      <w:marLeft w:val="0"/>
      <w:marRight w:val="0"/>
      <w:marTop w:val="0"/>
      <w:marBottom w:val="0"/>
      <w:divBdr>
        <w:top w:val="none" w:sz="0" w:space="0" w:color="auto"/>
        <w:left w:val="none" w:sz="0" w:space="0" w:color="auto"/>
        <w:bottom w:val="none" w:sz="0" w:space="0" w:color="auto"/>
        <w:right w:val="none" w:sz="0" w:space="0" w:color="auto"/>
      </w:divBdr>
    </w:div>
    <w:div w:id="737049773">
      <w:bodyDiv w:val="1"/>
      <w:marLeft w:val="0"/>
      <w:marRight w:val="0"/>
      <w:marTop w:val="0"/>
      <w:marBottom w:val="0"/>
      <w:divBdr>
        <w:top w:val="none" w:sz="0" w:space="0" w:color="auto"/>
        <w:left w:val="none" w:sz="0" w:space="0" w:color="auto"/>
        <w:bottom w:val="none" w:sz="0" w:space="0" w:color="auto"/>
        <w:right w:val="none" w:sz="0" w:space="0" w:color="auto"/>
      </w:divBdr>
    </w:div>
    <w:div w:id="737246849">
      <w:bodyDiv w:val="1"/>
      <w:marLeft w:val="0"/>
      <w:marRight w:val="0"/>
      <w:marTop w:val="0"/>
      <w:marBottom w:val="0"/>
      <w:divBdr>
        <w:top w:val="none" w:sz="0" w:space="0" w:color="auto"/>
        <w:left w:val="none" w:sz="0" w:space="0" w:color="auto"/>
        <w:bottom w:val="none" w:sz="0" w:space="0" w:color="auto"/>
        <w:right w:val="none" w:sz="0" w:space="0" w:color="auto"/>
      </w:divBdr>
    </w:div>
    <w:div w:id="738557382">
      <w:bodyDiv w:val="1"/>
      <w:marLeft w:val="0"/>
      <w:marRight w:val="0"/>
      <w:marTop w:val="0"/>
      <w:marBottom w:val="0"/>
      <w:divBdr>
        <w:top w:val="none" w:sz="0" w:space="0" w:color="auto"/>
        <w:left w:val="none" w:sz="0" w:space="0" w:color="auto"/>
        <w:bottom w:val="none" w:sz="0" w:space="0" w:color="auto"/>
        <w:right w:val="none" w:sz="0" w:space="0" w:color="auto"/>
      </w:divBdr>
      <w:divsChild>
        <w:div w:id="31004197">
          <w:marLeft w:val="480"/>
          <w:marRight w:val="0"/>
          <w:marTop w:val="0"/>
          <w:marBottom w:val="0"/>
          <w:divBdr>
            <w:top w:val="none" w:sz="0" w:space="0" w:color="auto"/>
            <w:left w:val="none" w:sz="0" w:space="0" w:color="auto"/>
            <w:bottom w:val="none" w:sz="0" w:space="0" w:color="auto"/>
            <w:right w:val="none" w:sz="0" w:space="0" w:color="auto"/>
          </w:divBdr>
        </w:div>
        <w:div w:id="57243653">
          <w:marLeft w:val="480"/>
          <w:marRight w:val="0"/>
          <w:marTop w:val="0"/>
          <w:marBottom w:val="0"/>
          <w:divBdr>
            <w:top w:val="none" w:sz="0" w:space="0" w:color="auto"/>
            <w:left w:val="none" w:sz="0" w:space="0" w:color="auto"/>
            <w:bottom w:val="none" w:sz="0" w:space="0" w:color="auto"/>
            <w:right w:val="none" w:sz="0" w:space="0" w:color="auto"/>
          </w:divBdr>
        </w:div>
        <w:div w:id="171336233">
          <w:marLeft w:val="480"/>
          <w:marRight w:val="0"/>
          <w:marTop w:val="0"/>
          <w:marBottom w:val="0"/>
          <w:divBdr>
            <w:top w:val="none" w:sz="0" w:space="0" w:color="auto"/>
            <w:left w:val="none" w:sz="0" w:space="0" w:color="auto"/>
            <w:bottom w:val="none" w:sz="0" w:space="0" w:color="auto"/>
            <w:right w:val="none" w:sz="0" w:space="0" w:color="auto"/>
          </w:divBdr>
        </w:div>
        <w:div w:id="193272995">
          <w:marLeft w:val="480"/>
          <w:marRight w:val="0"/>
          <w:marTop w:val="0"/>
          <w:marBottom w:val="0"/>
          <w:divBdr>
            <w:top w:val="none" w:sz="0" w:space="0" w:color="auto"/>
            <w:left w:val="none" w:sz="0" w:space="0" w:color="auto"/>
            <w:bottom w:val="none" w:sz="0" w:space="0" w:color="auto"/>
            <w:right w:val="none" w:sz="0" w:space="0" w:color="auto"/>
          </w:divBdr>
        </w:div>
        <w:div w:id="242104791">
          <w:marLeft w:val="480"/>
          <w:marRight w:val="0"/>
          <w:marTop w:val="0"/>
          <w:marBottom w:val="0"/>
          <w:divBdr>
            <w:top w:val="none" w:sz="0" w:space="0" w:color="auto"/>
            <w:left w:val="none" w:sz="0" w:space="0" w:color="auto"/>
            <w:bottom w:val="none" w:sz="0" w:space="0" w:color="auto"/>
            <w:right w:val="none" w:sz="0" w:space="0" w:color="auto"/>
          </w:divBdr>
        </w:div>
        <w:div w:id="333344507">
          <w:marLeft w:val="480"/>
          <w:marRight w:val="0"/>
          <w:marTop w:val="0"/>
          <w:marBottom w:val="0"/>
          <w:divBdr>
            <w:top w:val="none" w:sz="0" w:space="0" w:color="auto"/>
            <w:left w:val="none" w:sz="0" w:space="0" w:color="auto"/>
            <w:bottom w:val="none" w:sz="0" w:space="0" w:color="auto"/>
            <w:right w:val="none" w:sz="0" w:space="0" w:color="auto"/>
          </w:divBdr>
        </w:div>
        <w:div w:id="380518747">
          <w:marLeft w:val="480"/>
          <w:marRight w:val="0"/>
          <w:marTop w:val="0"/>
          <w:marBottom w:val="0"/>
          <w:divBdr>
            <w:top w:val="none" w:sz="0" w:space="0" w:color="auto"/>
            <w:left w:val="none" w:sz="0" w:space="0" w:color="auto"/>
            <w:bottom w:val="none" w:sz="0" w:space="0" w:color="auto"/>
            <w:right w:val="none" w:sz="0" w:space="0" w:color="auto"/>
          </w:divBdr>
        </w:div>
        <w:div w:id="399913245">
          <w:marLeft w:val="480"/>
          <w:marRight w:val="0"/>
          <w:marTop w:val="0"/>
          <w:marBottom w:val="0"/>
          <w:divBdr>
            <w:top w:val="none" w:sz="0" w:space="0" w:color="auto"/>
            <w:left w:val="none" w:sz="0" w:space="0" w:color="auto"/>
            <w:bottom w:val="none" w:sz="0" w:space="0" w:color="auto"/>
            <w:right w:val="none" w:sz="0" w:space="0" w:color="auto"/>
          </w:divBdr>
        </w:div>
        <w:div w:id="463157433">
          <w:marLeft w:val="480"/>
          <w:marRight w:val="0"/>
          <w:marTop w:val="0"/>
          <w:marBottom w:val="0"/>
          <w:divBdr>
            <w:top w:val="none" w:sz="0" w:space="0" w:color="auto"/>
            <w:left w:val="none" w:sz="0" w:space="0" w:color="auto"/>
            <w:bottom w:val="none" w:sz="0" w:space="0" w:color="auto"/>
            <w:right w:val="none" w:sz="0" w:space="0" w:color="auto"/>
          </w:divBdr>
        </w:div>
        <w:div w:id="610237567">
          <w:marLeft w:val="480"/>
          <w:marRight w:val="0"/>
          <w:marTop w:val="0"/>
          <w:marBottom w:val="0"/>
          <w:divBdr>
            <w:top w:val="none" w:sz="0" w:space="0" w:color="auto"/>
            <w:left w:val="none" w:sz="0" w:space="0" w:color="auto"/>
            <w:bottom w:val="none" w:sz="0" w:space="0" w:color="auto"/>
            <w:right w:val="none" w:sz="0" w:space="0" w:color="auto"/>
          </w:divBdr>
        </w:div>
        <w:div w:id="694576661">
          <w:marLeft w:val="480"/>
          <w:marRight w:val="0"/>
          <w:marTop w:val="0"/>
          <w:marBottom w:val="0"/>
          <w:divBdr>
            <w:top w:val="none" w:sz="0" w:space="0" w:color="auto"/>
            <w:left w:val="none" w:sz="0" w:space="0" w:color="auto"/>
            <w:bottom w:val="none" w:sz="0" w:space="0" w:color="auto"/>
            <w:right w:val="none" w:sz="0" w:space="0" w:color="auto"/>
          </w:divBdr>
        </w:div>
        <w:div w:id="705522647">
          <w:marLeft w:val="480"/>
          <w:marRight w:val="0"/>
          <w:marTop w:val="0"/>
          <w:marBottom w:val="0"/>
          <w:divBdr>
            <w:top w:val="none" w:sz="0" w:space="0" w:color="auto"/>
            <w:left w:val="none" w:sz="0" w:space="0" w:color="auto"/>
            <w:bottom w:val="none" w:sz="0" w:space="0" w:color="auto"/>
            <w:right w:val="none" w:sz="0" w:space="0" w:color="auto"/>
          </w:divBdr>
        </w:div>
        <w:div w:id="732506936">
          <w:marLeft w:val="480"/>
          <w:marRight w:val="0"/>
          <w:marTop w:val="0"/>
          <w:marBottom w:val="0"/>
          <w:divBdr>
            <w:top w:val="none" w:sz="0" w:space="0" w:color="auto"/>
            <w:left w:val="none" w:sz="0" w:space="0" w:color="auto"/>
            <w:bottom w:val="none" w:sz="0" w:space="0" w:color="auto"/>
            <w:right w:val="none" w:sz="0" w:space="0" w:color="auto"/>
          </w:divBdr>
        </w:div>
        <w:div w:id="831798172">
          <w:marLeft w:val="480"/>
          <w:marRight w:val="0"/>
          <w:marTop w:val="0"/>
          <w:marBottom w:val="0"/>
          <w:divBdr>
            <w:top w:val="none" w:sz="0" w:space="0" w:color="auto"/>
            <w:left w:val="none" w:sz="0" w:space="0" w:color="auto"/>
            <w:bottom w:val="none" w:sz="0" w:space="0" w:color="auto"/>
            <w:right w:val="none" w:sz="0" w:space="0" w:color="auto"/>
          </w:divBdr>
        </w:div>
        <w:div w:id="854734691">
          <w:marLeft w:val="480"/>
          <w:marRight w:val="0"/>
          <w:marTop w:val="0"/>
          <w:marBottom w:val="0"/>
          <w:divBdr>
            <w:top w:val="none" w:sz="0" w:space="0" w:color="auto"/>
            <w:left w:val="none" w:sz="0" w:space="0" w:color="auto"/>
            <w:bottom w:val="none" w:sz="0" w:space="0" w:color="auto"/>
            <w:right w:val="none" w:sz="0" w:space="0" w:color="auto"/>
          </w:divBdr>
        </w:div>
        <w:div w:id="939990820">
          <w:marLeft w:val="480"/>
          <w:marRight w:val="0"/>
          <w:marTop w:val="0"/>
          <w:marBottom w:val="0"/>
          <w:divBdr>
            <w:top w:val="none" w:sz="0" w:space="0" w:color="auto"/>
            <w:left w:val="none" w:sz="0" w:space="0" w:color="auto"/>
            <w:bottom w:val="none" w:sz="0" w:space="0" w:color="auto"/>
            <w:right w:val="none" w:sz="0" w:space="0" w:color="auto"/>
          </w:divBdr>
        </w:div>
        <w:div w:id="1086456635">
          <w:marLeft w:val="480"/>
          <w:marRight w:val="0"/>
          <w:marTop w:val="0"/>
          <w:marBottom w:val="0"/>
          <w:divBdr>
            <w:top w:val="none" w:sz="0" w:space="0" w:color="auto"/>
            <w:left w:val="none" w:sz="0" w:space="0" w:color="auto"/>
            <w:bottom w:val="none" w:sz="0" w:space="0" w:color="auto"/>
            <w:right w:val="none" w:sz="0" w:space="0" w:color="auto"/>
          </w:divBdr>
        </w:div>
        <w:div w:id="1114251488">
          <w:marLeft w:val="480"/>
          <w:marRight w:val="0"/>
          <w:marTop w:val="0"/>
          <w:marBottom w:val="0"/>
          <w:divBdr>
            <w:top w:val="none" w:sz="0" w:space="0" w:color="auto"/>
            <w:left w:val="none" w:sz="0" w:space="0" w:color="auto"/>
            <w:bottom w:val="none" w:sz="0" w:space="0" w:color="auto"/>
            <w:right w:val="none" w:sz="0" w:space="0" w:color="auto"/>
          </w:divBdr>
        </w:div>
        <w:div w:id="1116213275">
          <w:marLeft w:val="480"/>
          <w:marRight w:val="0"/>
          <w:marTop w:val="0"/>
          <w:marBottom w:val="0"/>
          <w:divBdr>
            <w:top w:val="none" w:sz="0" w:space="0" w:color="auto"/>
            <w:left w:val="none" w:sz="0" w:space="0" w:color="auto"/>
            <w:bottom w:val="none" w:sz="0" w:space="0" w:color="auto"/>
            <w:right w:val="none" w:sz="0" w:space="0" w:color="auto"/>
          </w:divBdr>
        </w:div>
        <w:div w:id="1131945497">
          <w:marLeft w:val="480"/>
          <w:marRight w:val="0"/>
          <w:marTop w:val="0"/>
          <w:marBottom w:val="0"/>
          <w:divBdr>
            <w:top w:val="none" w:sz="0" w:space="0" w:color="auto"/>
            <w:left w:val="none" w:sz="0" w:space="0" w:color="auto"/>
            <w:bottom w:val="none" w:sz="0" w:space="0" w:color="auto"/>
            <w:right w:val="none" w:sz="0" w:space="0" w:color="auto"/>
          </w:divBdr>
        </w:div>
        <w:div w:id="1238831283">
          <w:marLeft w:val="480"/>
          <w:marRight w:val="0"/>
          <w:marTop w:val="0"/>
          <w:marBottom w:val="0"/>
          <w:divBdr>
            <w:top w:val="none" w:sz="0" w:space="0" w:color="auto"/>
            <w:left w:val="none" w:sz="0" w:space="0" w:color="auto"/>
            <w:bottom w:val="none" w:sz="0" w:space="0" w:color="auto"/>
            <w:right w:val="none" w:sz="0" w:space="0" w:color="auto"/>
          </w:divBdr>
        </w:div>
        <w:div w:id="1312641111">
          <w:marLeft w:val="480"/>
          <w:marRight w:val="0"/>
          <w:marTop w:val="0"/>
          <w:marBottom w:val="0"/>
          <w:divBdr>
            <w:top w:val="none" w:sz="0" w:space="0" w:color="auto"/>
            <w:left w:val="none" w:sz="0" w:space="0" w:color="auto"/>
            <w:bottom w:val="none" w:sz="0" w:space="0" w:color="auto"/>
            <w:right w:val="none" w:sz="0" w:space="0" w:color="auto"/>
          </w:divBdr>
        </w:div>
        <w:div w:id="1351488271">
          <w:marLeft w:val="480"/>
          <w:marRight w:val="0"/>
          <w:marTop w:val="0"/>
          <w:marBottom w:val="0"/>
          <w:divBdr>
            <w:top w:val="none" w:sz="0" w:space="0" w:color="auto"/>
            <w:left w:val="none" w:sz="0" w:space="0" w:color="auto"/>
            <w:bottom w:val="none" w:sz="0" w:space="0" w:color="auto"/>
            <w:right w:val="none" w:sz="0" w:space="0" w:color="auto"/>
          </w:divBdr>
        </w:div>
        <w:div w:id="1351834784">
          <w:marLeft w:val="480"/>
          <w:marRight w:val="0"/>
          <w:marTop w:val="0"/>
          <w:marBottom w:val="0"/>
          <w:divBdr>
            <w:top w:val="none" w:sz="0" w:space="0" w:color="auto"/>
            <w:left w:val="none" w:sz="0" w:space="0" w:color="auto"/>
            <w:bottom w:val="none" w:sz="0" w:space="0" w:color="auto"/>
            <w:right w:val="none" w:sz="0" w:space="0" w:color="auto"/>
          </w:divBdr>
        </w:div>
        <w:div w:id="1396662570">
          <w:marLeft w:val="480"/>
          <w:marRight w:val="0"/>
          <w:marTop w:val="0"/>
          <w:marBottom w:val="0"/>
          <w:divBdr>
            <w:top w:val="none" w:sz="0" w:space="0" w:color="auto"/>
            <w:left w:val="none" w:sz="0" w:space="0" w:color="auto"/>
            <w:bottom w:val="none" w:sz="0" w:space="0" w:color="auto"/>
            <w:right w:val="none" w:sz="0" w:space="0" w:color="auto"/>
          </w:divBdr>
        </w:div>
        <w:div w:id="1435441400">
          <w:marLeft w:val="480"/>
          <w:marRight w:val="0"/>
          <w:marTop w:val="0"/>
          <w:marBottom w:val="0"/>
          <w:divBdr>
            <w:top w:val="none" w:sz="0" w:space="0" w:color="auto"/>
            <w:left w:val="none" w:sz="0" w:space="0" w:color="auto"/>
            <w:bottom w:val="none" w:sz="0" w:space="0" w:color="auto"/>
            <w:right w:val="none" w:sz="0" w:space="0" w:color="auto"/>
          </w:divBdr>
        </w:div>
        <w:div w:id="1528519454">
          <w:marLeft w:val="480"/>
          <w:marRight w:val="0"/>
          <w:marTop w:val="0"/>
          <w:marBottom w:val="0"/>
          <w:divBdr>
            <w:top w:val="none" w:sz="0" w:space="0" w:color="auto"/>
            <w:left w:val="none" w:sz="0" w:space="0" w:color="auto"/>
            <w:bottom w:val="none" w:sz="0" w:space="0" w:color="auto"/>
            <w:right w:val="none" w:sz="0" w:space="0" w:color="auto"/>
          </w:divBdr>
        </w:div>
        <w:div w:id="1537547185">
          <w:marLeft w:val="480"/>
          <w:marRight w:val="0"/>
          <w:marTop w:val="0"/>
          <w:marBottom w:val="0"/>
          <w:divBdr>
            <w:top w:val="none" w:sz="0" w:space="0" w:color="auto"/>
            <w:left w:val="none" w:sz="0" w:space="0" w:color="auto"/>
            <w:bottom w:val="none" w:sz="0" w:space="0" w:color="auto"/>
            <w:right w:val="none" w:sz="0" w:space="0" w:color="auto"/>
          </w:divBdr>
        </w:div>
        <w:div w:id="1627544385">
          <w:marLeft w:val="480"/>
          <w:marRight w:val="0"/>
          <w:marTop w:val="0"/>
          <w:marBottom w:val="0"/>
          <w:divBdr>
            <w:top w:val="none" w:sz="0" w:space="0" w:color="auto"/>
            <w:left w:val="none" w:sz="0" w:space="0" w:color="auto"/>
            <w:bottom w:val="none" w:sz="0" w:space="0" w:color="auto"/>
            <w:right w:val="none" w:sz="0" w:space="0" w:color="auto"/>
          </w:divBdr>
        </w:div>
        <w:div w:id="1705596677">
          <w:marLeft w:val="480"/>
          <w:marRight w:val="0"/>
          <w:marTop w:val="0"/>
          <w:marBottom w:val="0"/>
          <w:divBdr>
            <w:top w:val="none" w:sz="0" w:space="0" w:color="auto"/>
            <w:left w:val="none" w:sz="0" w:space="0" w:color="auto"/>
            <w:bottom w:val="none" w:sz="0" w:space="0" w:color="auto"/>
            <w:right w:val="none" w:sz="0" w:space="0" w:color="auto"/>
          </w:divBdr>
        </w:div>
        <w:div w:id="1808233024">
          <w:marLeft w:val="480"/>
          <w:marRight w:val="0"/>
          <w:marTop w:val="0"/>
          <w:marBottom w:val="0"/>
          <w:divBdr>
            <w:top w:val="none" w:sz="0" w:space="0" w:color="auto"/>
            <w:left w:val="none" w:sz="0" w:space="0" w:color="auto"/>
            <w:bottom w:val="none" w:sz="0" w:space="0" w:color="auto"/>
            <w:right w:val="none" w:sz="0" w:space="0" w:color="auto"/>
          </w:divBdr>
        </w:div>
        <w:div w:id="1875731832">
          <w:marLeft w:val="480"/>
          <w:marRight w:val="0"/>
          <w:marTop w:val="0"/>
          <w:marBottom w:val="0"/>
          <w:divBdr>
            <w:top w:val="none" w:sz="0" w:space="0" w:color="auto"/>
            <w:left w:val="none" w:sz="0" w:space="0" w:color="auto"/>
            <w:bottom w:val="none" w:sz="0" w:space="0" w:color="auto"/>
            <w:right w:val="none" w:sz="0" w:space="0" w:color="auto"/>
          </w:divBdr>
        </w:div>
        <w:div w:id="1996299081">
          <w:marLeft w:val="480"/>
          <w:marRight w:val="0"/>
          <w:marTop w:val="0"/>
          <w:marBottom w:val="0"/>
          <w:divBdr>
            <w:top w:val="none" w:sz="0" w:space="0" w:color="auto"/>
            <w:left w:val="none" w:sz="0" w:space="0" w:color="auto"/>
            <w:bottom w:val="none" w:sz="0" w:space="0" w:color="auto"/>
            <w:right w:val="none" w:sz="0" w:space="0" w:color="auto"/>
          </w:divBdr>
        </w:div>
        <w:div w:id="2043508997">
          <w:marLeft w:val="480"/>
          <w:marRight w:val="0"/>
          <w:marTop w:val="0"/>
          <w:marBottom w:val="0"/>
          <w:divBdr>
            <w:top w:val="none" w:sz="0" w:space="0" w:color="auto"/>
            <w:left w:val="none" w:sz="0" w:space="0" w:color="auto"/>
            <w:bottom w:val="none" w:sz="0" w:space="0" w:color="auto"/>
            <w:right w:val="none" w:sz="0" w:space="0" w:color="auto"/>
          </w:divBdr>
        </w:div>
      </w:divsChild>
    </w:div>
    <w:div w:id="739139915">
      <w:bodyDiv w:val="1"/>
      <w:marLeft w:val="0"/>
      <w:marRight w:val="0"/>
      <w:marTop w:val="0"/>
      <w:marBottom w:val="0"/>
      <w:divBdr>
        <w:top w:val="none" w:sz="0" w:space="0" w:color="auto"/>
        <w:left w:val="none" w:sz="0" w:space="0" w:color="auto"/>
        <w:bottom w:val="none" w:sz="0" w:space="0" w:color="auto"/>
        <w:right w:val="none" w:sz="0" w:space="0" w:color="auto"/>
      </w:divBdr>
    </w:div>
    <w:div w:id="739400728">
      <w:bodyDiv w:val="1"/>
      <w:marLeft w:val="0"/>
      <w:marRight w:val="0"/>
      <w:marTop w:val="0"/>
      <w:marBottom w:val="0"/>
      <w:divBdr>
        <w:top w:val="none" w:sz="0" w:space="0" w:color="auto"/>
        <w:left w:val="none" w:sz="0" w:space="0" w:color="auto"/>
        <w:bottom w:val="none" w:sz="0" w:space="0" w:color="auto"/>
        <w:right w:val="none" w:sz="0" w:space="0" w:color="auto"/>
      </w:divBdr>
    </w:div>
    <w:div w:id="739517458">
      <w:bodyDiv w:val="1"/>
      <w:marLeft w:val="0"/>
      <w:marRight w:val="0"/>
      <w:marTop w:val="0"/>
      <w:marBottom w:val="0"/>
      <w:divBdr>
        <w:top w:val="none" w:sz="0" w:space="0" w:color="auto"/>
        <w:left w:val="none" w:sz="0" w:space="0" w:color="auto"/>
        <w:bottom w:val="none" w:sz="0" w:space="0" w:color="auto"/>
        <w:right w:val="none" w:sz="0" w:space="0" w:color="auto"/>
      </w:divBdr>
    </w:div>
    <w:div w:id="739643412">
      <w:bodyDiv w:val="1"/>
      <w:marLeft w:val="0"/>
      <w:marRight w:val="0"/>
      <w:marTop w:val="0"/>
      <w:marBottom w:val="0"/>
      <w:divBdr>
        <w:top w:val="none" w:sz="0" w:space="0" w:color="auto"/>
        <w:left w:val="none" w:sz="0" w:space="0" w:color="auto"/>
        <w:bottom w:val="none" w:sz="0" w:space="0" w:color="auto"/>
        <w:right w:val="none" w:sz="0" w:space="0" w:color="auto"/>
      </w:divBdr>
    </w:div>
    <w:div w:id="739866508">
      <w:bodyDiv w:val="1"/>
      <w:marLeft w:val="0"/>
      <w:marRight w:val="0"/>
      <w:marTop w:val="0"/>
      <w:marBottom w:val="0"/>
      <w:divBdr>
        <w:top w:val="none" w:sz="0" w:space="0" w:color="auto"/>
        <w:left w:val="none" w:sz="0" w:space="0" w:color="auto"/>
        <w:bottom w:val="none" w:sz="0" w:space="0" w:color="auto"/>
        <w:right w:val="none" w:sz="0" w:space="0" w:color="auto"/>
      </w:divBdr>
    </w:div>
    <w:div w:id="740252297">
      <w:bodyDiv w:val="1"/>
      <w:marLeft w:val="0"/>
      <w:marRight w:val="0"/>
      <w:marTop w:val="0"/>
      <w:marBottom w:val="0"/>
      <w:divBdr>
        <w:top w:val="none" w:sz="0" w:space="0" w:color="auto"/>
        <w:left w:val="none" w:sz="0" w:space="0" w:color="auto"/>
        <w:bottom w:val="none" w:sz="0" w:space="0" w:color="auto"/>
        <w:right w:val="none" w:sz="0" w:space="0" w:color="auto"/>
      </w:divBdr>
    </w:div>
    <w:div w:id="740710721">
      <w:bodyDiv w:val="1"/>
      <w:marLeft w:val="0"/>
      <w:marRight w:val="0"/>
      <w:marTop w:val="0"/>
      <w:marBottom w:val="0"/>
      <w:divBdr>
        <w:top w:val="none" w:sz="0" w:space="0" w:color="auto"/>
        <w:left w:val="none" w:sz="0" w:space="0" w:color="auto"/>
        <w:bottom w:val="none" w:sz="0" w:space="0" w:color="auto"/>
        <w:right w:val="none" w:sz="0" w:space="0" w:color="auto"/>
      </w:divBdr>
    </w:div>
    <w:div w:id="741677065">
      <w:bodyDiv w:val="1"/>
      <w:marLeft w:val="0"/>
      <w:marRight w:val="0"/>
      <w:marTop w:val="0"/>
      <w:marBottom w:val="0"/>
      <w:divBdr>
        <w:top w:val="none" w:sz="0" w:space="0" w:color="auto"/>
        <w:left w:val="none" w:sz="0" w:space="0" w:color="auto"/>
        <w:bottom w:val="none" w:sz="0" w:space="0" w:color="auto"/>
        <w:right w:val="none" w:sz="0" w:space="0" w:color="auto"/>
      </w:divBdr>
    </w:div>
    <w:div w:id="742217710">
      <w:bodyDiv w:val="1"/>
      <w:marLeft w:val="0"/>
      <w:marRight w:val="0"/>
      <w:marTop w:val="0"/>
      <w:marBottom w:val="0"/>
      <w:divBdr>
        <w:top w:val="none" w:sz="0" w:space="0" w:color="auto"/>
        <w:left w:val="none" w:sz="0" w:space="0" w:color="auto"/>
        <w:bottom w:val="none" w:sz="0" w:space="0" w:color="auto"/>
        <w:right w:val="none" w:sz="0" w:space="0" w:color="auto"/>
      </w:divBdr>
    </w:div>
    <w:div w:id="742483304">
      <w:bodyDiv w:val="1"/>
      <w:marLeft w:val="0"/>
      <w:marRight w:val="0"/>
      <w:marTop w:val="0"/>
      <w:marBottom w:val="0"/>
      <w:divBdr>
        <w:top w:val="none" w:sz="0" w:space="0" w:color="auto"/>
        <w:left w:val="none" w:sz="0" w:space="0" w:color="auto"/>
        <w:bottom w:val="none" w:sz="0" w:space="0" w:color="auto"/>
        <w:right w:val="none" w:sz="0" w:space="0" w:color="auto"/>
      </w:divBdr>
    </w:div>
    <w:div w:id="742486364">
      <w:bodyDiv w:val="1"/>
      <w:marLeft w:val="0"/>
      <w:marRight w:val="0"/>
      <w:marTop w:val="0"/>
      <w:marBottom w:val="0"/>
      <w:divBdr>
        <w:top w:val="none" w:sz="0" w:space="0" w:color="auto"/>
        <w:left w:val="none" w:sz="0" w:space="0" w:color="auto"/>
        <w:bottom w:val="none" w:sz="0" w:space="0" w:color="auto"/>
        <w:right w:val="none" w:sz="0" w:space="0" w:color="auto"/>
      </w:divBdr>
    </w:div>
    <w:div w:id="742531430">
      <w:bodyDiv w:val="1"/>
      <w:marLeft w:val="0"/>
      <w:marRight w:val="0"/>
      <w:marTop w:val="0"/>
      <w:marBottom w:val="0"/>
      <w:divBdr>
        <w:top w:val="none" w:sz="0" w:space="0" w:color="auto"/>
        <w:left w:val="none" w:sz="0" w:space="0" w:color="auto"/>
        <w:bottom w:val="none" w:sz="0" w:space="0" w:color="auto"/>
        <w:right w:val="none" w:sz="0" w:space="0" w:color="auto"/>
      </w:divBdr>
    </w:div>
    <w:div w:id="742727659">
      <w:bodyDiv w:val="1"/>
      <w:marLeft w:val="0"/>
      <w:marRight w:val="0"/>
      <w:marTop w:val="0"/>
      <w:marBottom w:val="0"/>
      <w:divBdr>
        <w:top w:val="none" w:sz="0" w:space="0" w:color="auto"/>
        <w:left w:val="none" w:sz="0" w:space="0" w:color="auto"/>
        <w:bottom w:val="none" w:sz="0" w:space="0" w:color="auto"/>
        <w:right w:val="none" w:sz="0" w:space="0" w:color="auto"/>
      </w:divBdr>
    </w:div>
    <w:div w:id="743067991">
      <w:bodyDiv w:val="1"/>
      <w:marLeft w:val="0"/>
      <w:marRight w:val="0"/>
      <w:marTop w:val="0"/>
      <w:marBottom w:val="0"/>
      <w:divBdr>
        <w:top w:val="none" w:sz="0" w:space="0" w:color="auto"/>
        <w:left w:val="none" w:sz="0" w:space="0" w:color="auto"/>
        <w:bottom w:val="none" w:sz="0" w:space="0" w:color="auto"/>
        <w:right w:val="none" w:sz="0" w:space="0" w:color="auto"/>
      </w:divBdr>
    </w:div>
    <w:div w:id="743383021">
      <w:bodyDiv w:val="1"/>
      <w:marLeft w:val="0"/>
      <w:marRight w:val="0"/>
      <w:marTop w:val="0"/>
      <w:marBottom w:val="0"/>
      <w:divBdr>
        <w:top w:val="none" w:sz="0" w:space="0" w:color="auto"/>
        <w:left w:val="none" w:sz="0" w:space="0" w:color="auto"/>
        <w:bottom w:val="none" w:sz="0" w:space="0" w:color="auto"/>
        <w:right w:val="none" w:sz="0" w:space="0" w:color="auto"/>
      </w:divBdr>
    </w:div>
    <w:div w:id="743572699">
      <w:bodyDiv w:val="1"/>
      <w:marLeft w:val="0"/>
      <w:marRight w:val="0"/>
      <w:marTop w:val="0"/>
      <w:marBottom w:val="0"/>
      <w:divBdr>
        <w:top w:val="none" w:sz="0" w:space="0" w:color="auto"/>
        <w:left w:val="none" w:sz="0" w:space="0" w:color="auto"/>
        <w:bottom w:val="none" w:sz="0" w:space="0" w:color="auto"/>
        <w:right w:val="none" w:sz="0" w:space="0" w:color="auto"/>
      </w:divBdr>
    </w:div>
    <w:div w:id="743720986">
      <w:bodyDiv w:val="1"/>
      <w:marLeft w:val="0"/>
      <w:marRight w:val="0"/>
      <w:marTop w:val="0"/>
      <w:marBottom w:val="0"/>
      <w:divBdr>
        <w:top w:val="none" w:sz="0" w:space="0" w:color="auto"/>
        <w:left w:val="none" w:sz="0" w:space="0" w:color="auto"/>
        <w:bottom w:val="none" w:sz="0" w:space="0" w:color="auto"/>
        <w:right w:val="none" w:sz="0" w:space="0" w:color="auto"/>
      </w:divBdr>
    </w:div>
    <w:div w:id="743842610">
      <w:bodyDiv w:val="1"/>
      <w:marLeft w:val="0"/>
      <w:marRight w:val="0"/>
      <w:marTop w:val="0"/>
      <w:marBottom w:val="0"/>
      <w:divBdr>
        <w:top w:val="none" w:sz="0" w:space="0" w:color="auto"/>
        <w:left w:val="none" w:sz="0" w:space="0" w:color="auto"/>
        <w:bottom w:val="none" w:sz="0" w:space="0" w:color="auto"/>
        <w:right w:val="none" w:sz="0" w:space="0" w:color="auto"/>
      </w:divBdr>
    </w:div>
    <w:div w:id="744641529">
      <w:bodyDiv w:val="1"/>
      <w:marLeft w:val="0"/>
      <w:marRight w:val="0"/>
      <w:marTop w:val="0"/>
      <w:marBottom w:val="0"/>
      <w:divBdr>
        <w:top w:val="none" w:sz="0" w:space="0" w:color="auto"/>
        <w:left w:val="none" w:sz="0" w:space="0" w:color="auto"/>
        <w:bottom w:val="none" w:sz="0" w:space="0" w:color="auto"/>
        <w:right w:val="none" w:sz="0" w:space="0" w:color="auto"/>
      </w:divBdr>
    </w:div>
    <w:div w:id="745342575">
      <w:bodyDiv w:val="1"/>
      <w:marLeft w:val="0"/>
      <w:marRight w:val="0"/>
      <w:marTop w:val="0"/>
      <w:marBottom w:val="0"/>
      <w:divBdr>
        <w:top w:val="none" w:sz="0" w:space="0" w:color="auto"/>
        <w:left w:val="none" w:sz="0" w:space="0" w:color="auto"/>
        <w:bottom w:val="none" w:sz="0" w:space="0" w:color="auto"/>
        <w:right w:val="none" w:sz="0" w:space="0" w:color="auto"/>
      </w:divBdr>
    </w:div>
    <w:div w:id="745417753">
      <w:bodyDiv w:val="1"/>
      <w:marLeft w:val="0"/>
      <w:marRight w:val="0"/>
      <w:marTop w:val="0"/>
      <w:marBottom w:val="0"/>
      <w:divBdr>
        <w:top w:val="none" w:sz="0" w:space="0" w:color="auto"/>
        <w:left w:val="none" w:sz="0" w:space="0" w:color="auto"/>
        <w:bottom w:val="none" w:sz="0" w:space="0" w:color="auto"/>
        <w:right w:val="none" w:sz="0" w:space="0" w:color="auto"/>
      </w:divBdr>
    </w:div>
    <w:div w:id="745689601">
      <w:bodyDiv w:val="1"/>
      <w:marLeft w:val="0"/>
      <w:marRight w:val="0"/>
      <w:marTop w:val="0"/>
      <w:marBottom w:val="0"/>
      <w:divBdr>
        <w:top w:val="none" w:sz="0" w:space="0" w:color="auto"/>
        <w:left w:val="none" w:sz="0" w:space="0" w:color="auto"/>
        <w:bottom w:val="none" w:sz="0" w:space="0" w:color="auto"/>
        <w:right w:val="none" w:sz="0" w:space="0" w:color="auto"/>
      </w:divBdr>
      <w:divsChild>
        <w:div w:id="1972397502">
          <w:marLeft w:val="480"/>
          <w:marRight w:val="0"/>
          <w:marTop w:val="0"/>
          <w:marBottom w:val="0"/>
          <w:divBdr>
            <w:top w:val="none" w:sz="0" w:space="0" w:color="auto"/>
            <w:left w:val="none" w:sz="0" w:space="0" w:color="auto"/>
            <w:bottom w:val="none" w:sz="0" w:space="0" w:color="auto"/>
            <w:right w:val="none" w:sz="0" w:space="0" w:color="auto"/>
          </w:divBdr>
        </w:div>
        <w:div w:id="1486043033">
          <w:marLeft w:val="480"/>
          <w:marRight w:val="0"/>
          <w:marTop w:val="0"/>
          <w:marBottom w:val="0"/>
          <w:divBdr>
            <w:top w:val="none" w:sz="0" w:space="0" w:color="auto"/>
            <w:left w:val="none" w:sz="0" w:space="0" w:color="auto"/>
            <w:bottom w:val="none" w:sz="0" w:space="0" w:color="auto"/>
            <w:right w:val="none" w:sz="0" w:space="0" w:color="auto"/>
          </w:divBdr>
        </w:div>
        <w:div w:id="307436531">
          <w:marLeft w:val="480"/>
          <w:marRight w:val="0"/>
          <w:marTop w:val="0"/>
          <w:marBottom w:val="0"/>
          <w:divBdr>
            <w:top w:val="none" w:sz="0" w:space="0" w:color="auto"/>
            <w:left w:val="none" w:sz="0" w:space="0" w:color="auto"/>
            <w:bottom w:val="none" w:sz="0" w:space="0" w:color="auto"/>
            <w:right w:val="none" w:sz="0" w:space="0" w:color="auto"/>
          </w:divBdr>
        </w:div>
        <w:div w:id="1312439726">
          <w:marLeft w:val="480"/>
          <w:marRight w:val="0"/>
          <w:marTop w:val="0"/>
          <w:marBottom w:val="0"/>
          <w:divBdr>
            <w:top w:val="none" w:sz="0" w:space="0" w:color="auto"/>
            <w:left w:val="none" w:sz="0" w:space="0" w:color="auto"/>
            <w:bottom w:val="none" w:sz="0" w:space="0" w:color="auto"/>
            <w:right w:val="none" w:sz="0" w:space="0" w:color="auto"/>
          </w:divBdr>
        </w:div>
        <w:div w:id="1546135291">
          <w:marLeft w:val="480"/>
          <w:marRight w:val="0"/>
          <w:marTop w:val="0"/>
          <w:marBottom w:val="0"/>
          <w:divBdr>
            <w:top w:val="none" w:sz="0" w:space="0" w:color="auto"/>
            <w:left w:val="none" w:sz="0" w:space="0" w:color="auto"/>
            <w:bottom w:val="none" w:sz="0" w:space="0" w:color="auto"/>
            <w:right w:val="none" w:sz="0" w:space="0" w:color="auto"/>
          </w:divBdr>
        </w:div>
        <w:div w:id="64766055">
          <w:marLeft w:val="480"/>
          <w:marRight w:val="0"/>
          <w:marTop w:val="0"/>
          <w:marBottom w:val="0"/>
          <w:divBdr>
            <w:top w:val="none" w:sz="0" w:space="0" w:color="auto"/>
            <w:left w:val="none" w:sz="0" w:space="0" w:color="auto"/>
            <w:bottom w:val="none" w:sz="0" w:space="0" w:color="auto"/>
            <w:right w:val="none" w:sz="0" w:space="0" w:color="auto"/>
          </w:divBdr>
        </w:div>
        <w:div w:id="1415935623">
          <w:marLeft w:val="480"/>
          <w:marRight w:val="0"/>
          <w:marTop w:val="0"/>
          <w:marBottom w:val="0"/>
          <w:divBdr>
            <w:top w:val="none" w:sz="0" w:space="0" w:color="auto"/>
            <w:left w:val="none" w:sz="0" w:space="0" w:color="auto"/>
            <w:bottom w:val="none" w:sz="0" w:space="0" w:color="auto"/>
            <w:right w:val="none" w:sz="0" w:space="0" w:color="auto"/>
          </w:divBdr>
        </w:div>
        <w:div w:id="1185363752">
          <w:marLeft w:val="480"/>
          <w:marRight w:val="0"/>
          <w:marTop w:val="0"/>
          <w:marBottom w:val="0"/>
          <w:divBdr>
            <w:top w:val="none" w:sz="0" w:space="0" w:color="auto"/>
            <w:left w:val="none" w:sz="0" w:space="0" w:color="auto"/>
            <w:bottom w:val="none" w:sz="0" w:space="0" w:color="auto"/>
            <w:right w:val="none" w:sz="0" w:space="0" w:color="auto"/>
          </w:divBdr>
        </w:div>
        <w:div w:id="593126356">
          <w:marLeft w:val="480"/>
          <w:marRight w:val="0"/>
          <w:marTop w:val="0"/>
          <w:marBottom w:val="0"/>
          <w:divBdr>
            <w:top w:val="none" w:sz="0" w:space="0" w:color="auto"/>
            <w:left w:val="none" w:sz="0" w:space="0" w:color="auto"/>
            <w:bottom w:val="none" w:sz="0" w:space="0" w:color="auto"/>
            <w:right w:val="none" w:sz="0" w:space="0" w:color="auto"/>
          </w:divBdr>
        </w:div>
        <w:div w:id="1815294921">
          <w:marLeft w:val="480"/>
          <w:marRight w:val="0"/>
          <w:marTop w:val="0"/>
          <w:marBottom w:val="0"/>
          <w:divBdr>
            <w:top w:val="none" w:sz="0" w:space="0" w:color="auto"/>
            <w:left w:val="none" w:sz="0" w:space="0" w:color="auto"/>
            <w:bottom w:val="none" w:sz="0" w:space="0" w:color="auto"/>
            <w:right w:val="none" w:sz="0" w:space="0" w:color="auto"/>
          </w:divBdr>
        </w:div>
        <w:div w:id="1139569115">
          <w:marLeft w:val="480"/>
          <w:marRight w:val="0"/>
          <w:marTop w:val="0"/>
          <w:marBottom w:val="0"/>
          <w:divBdr>
            <w:top w:val="none" w:sz="0" w:space="0" w:color="auto"/>
            <w:left w:val="none" w:sz="0" w:space="0" w:color="auto"/>
            <w:bottom w:val="none" w:sz="0" w:space="0" w:color="auto"/>
            <w:right w:val="none" w:sz="0" w:space="0" w:color="auto"/>
          </w:divBdr>
        </w:div>
        <w:div w:id="120196598">
          <w:marLeft w:val="480"/>
          <w:marRight w:val="0"/>
          <w:marTop w:val="0"/>
          <w:marBottom w:val="0"/>
          <w:divBdr>
            <w:top w:val="none" w:sz="0" w:space="0" w:color="auto"/>
            <w:left w:val="none" w:sz="0" w:space="0" w:color="auto"/>
            <w:bottom w:val="none" w:sz="0" w:space="0" w:color="auto"/>
            <w:right w:val="none" w:sz="0" w:space="0" w:color="auto"/>
          </w:divBdr>
        </w:div>
        <w:div w:id="262999134">
          <w:marLeft w:val="480"/>
          <w:marRight w:val="0"/>
          <w:marTop w:val="0"/>
          <w:marBottom w:val="0"/>
          <w:divBdr>
            <w:top w:val="none" w:sz="0" w:space="0" w:color="auto"/>
            <w:left w:val="none" w:sz="0" w:space="0" w:color="auto"/>
            <w:bottom w:val="none" w:sz="0" w:space="0" w:color="auto"/>
            <w:right w:val="none" w:sz="0" w:space="0" w:color="auto"/>
          </w:divBdr>
        </w:div>
        <w:div w:id="1789355894">
          <w:marLeft w:val="480"/>
          <w:marRight w:val="0"/>
          <w:marTop w:val="0"/>
          <w:marBottom w:val="0"/>
          <w:divBdr>
            <w:top w:val="none" w:sz="0" w:space="0" w:color="auto"/>
            <w:left w:val="none" w:sz="0" w:space="0" w:color="auto"/>
            <w:bottom w:val="none" w:sz="0" w:space="0" w:color="auto"/>
            <w:right w:val="none" w:sz="0" w:space="0" w:color="auto"/>
          </w:divBdr>
        </w:div>
        <w:div w:id="979578716">
          <w:marLeft w:val="480"/>
          <w:marRight w:val="0"/>
          <w:marTop w:val="0"/>
          <w:marBottom w:val="0"/>
          <w:divBdr>
            <w:top w:val="none" w:sz="0" w:space="0" w:color="auto"/>
            <w:left w:val="none" w:sz="0" w:space="0" w:color="auto"/>
            <w:bottom w:val="none" w:sz="0" w:space="0" w:color="auto"/>
            <w:right w:val="none" w:sz="0" w:space="0" w:color="auto"/>
          </w:divBdr>
        </w:div>
        <w:div w:id="1907448184">
          <w:marLeft w:val="480"/>
          <w:marRight w:val="0"/>
          <w:marTop w:val="0"/>
          <w:marBottom w:val="0"/>
          <w:divBdr>
            <w:top w:val="none" w:sz="0" w:space="0" w:color="auto"/>
            <w:left w:val="none" w:sz="0" w:space="0" w:color="auto"/>
            <w:bottom w:val="none" w:sz="0" w:space="0" w:color="auto"/>
            <w:right w:val="none" w:sz="0" w:space="0" w:color="auto"/>
          </w:divBdr>
        </w:div>
        <w:div w:id="2141223049">
          <w:marLeft w:val="480"/>
          <w:marRight w:val="0"/>
          <w:marTop w:val="0"/>
          <w:marBottom w:val="0"/>
          <w:divBdr>
            <w:top w:val="none" w:sz="0" w:space="0" w:color="auto"/>
            <w:left w:val="none" w:sz="0" w:space="0" w:color="auto"/>
            <w:bottom w:val="none" w:sz="0" w:space="0" w:color="auto"/>
            <w:right w:val="none" w:sz="0" w:space="0" w:color="auto"/>
          </w:divBdr>
        </w:div>
        <w:div w:id="1148478283">
          <w:marLeft w:val="480"/>
          <w:marRight w:val="0"/>
          <w:marTop w:val="0"/>
          <w:marBottom w:val="0"/>
          <w:divBdr>
            <w:top w:val="none" w:sz="0" w:space="0" w:color="auto"/>
            <w:left w:val="none" w:sz="0" w:space="0" w:color="auto"/>
            <w:bottom w:val="none" w:sz="0" w:space="0" w:color="auto"/>
            <w:right w:val="none" w:sz="0" w:space="0" w:color="auto"/>
          </w:divBdr>
        </w:div>
        <w:div w:id="1687245214">
          <w:marLeft w:val="480"/>
          <w:marRight w:val="0"/>
          <w:marTop w:val="0"/>
          <w:marBottom w:val="0"/>
          <w:divBdr>
            <w:top w:val="none" w:sz="0" w:space="0" w:color="auto"/>
            <w:left w:val="none" w:sz="0" w:space="0" w:color="auto"/>
            <w:bottom w:val="none" w:sz="0" w:space="0" w:color="auto"/>
            <w:right w:val="none" w:sz="0" w:space="0" w:color="auto"/>
          </w:divBdr>
        </w:div>
        <w:div w:id="1153253584">
          <w:marLeft w:val="480"/>
          <w:marRight w:val="0"/>
          <w:marTop w:val="0"/>
          <w:marBottom w:val="0"/>
          <w:divBdr>
            <w:top w:val="none" w:sz="0" w:space="0" w:color="auto"/>
            <w:left w:val="none" w:sz="0" w:space="0" w:color="auto"/>
            <w:bottom w:val="none" w:sz="0" w:space="0" w:color="auto"/>
            <w:right w:val="none" w:sz="0" w:space="0" w:color="auto"/>
          </w:divBdr>
        </w:div>
        <w:div w:id="138543233">
          <w:marLeft w:val="480"/>
          <w:marRight w:val="0"/>
          <w:marTop w:val="0"/>
          <w:marBottom w:val="0"/>
          <w:divBdr>
            <w:top w:val="none" w:sz="0" w:space="0" w:color="auto"/>
            <w:left w:val="none" w:sz="0" w:space="0" w:color="auto"/>
            <w:bottom w:val="none" w:sz="0" w:space="0" w:color="auto"/>
            <w:right w:val="none" w:sz="0" w:space="0" w:color="auto"/>
          </w:divBdr>
        </w:div>
        <w:div w:id="1843886280">
          <w:marLeft w:val="480"/>
          <w:marRight w:val="0"/>
          <w:marTop w:val="0"/>
          <w:marBottom w:val="0"/>
          <w:divBdr>
            <w:top w:val="none" w:sz="0" w:space="0" w:color="auto"/>
            <w:left w:val="none" w:sz="0" w:space="0" w:color="auto"/>
            <w:bottom w:val="none" w:sz="0" w:space="0" w:color="auto"/>
            <w:right w:val="none" w:sz="0" w:space="0" w:color="auto"/>
          </w:divBdr>
        </w:div>
        <w:div w:id="1138185139">
          <w:marLeft w:val="480"/>
          <w:marRight w:val="0"/>
          <w:marTop w:val="0"/>
          <w:marBottom w:val="0"/>
          <w:divBdr>
            <w:top w:val="none" w:sz="0" w:space="0" w:color="auto"/>
            <w:left w:val="none" w:sz="0" w:space="0" w:color="auto"/>
            <w:bottom w:val="none" w:sz="0" w:space="0" w:color="auto"/>
            <w:right w:val="none" w:sz="0" w:space="0" w:color="auto"/>
          </w:divBdr>
        </w:div>
        <w:div w:id="221720332">
          <w:marLeft w:val="480"/>
          <w:marRight w:val="0"/>
          <w:marTop w:val="0"/>
          <w:marBottom w:val="0"/>
          <w:divBdr>
            <w:top w:val="none" w:sz="0" w:space="0" w:color="auto"/>
            <w:left w:val="none" w:sz="0" w:space="0" w:color="auto"/>
            <w:bottom w:val="none" w:sz="0" w:space="0" w:color="auto"/>
            <w:right w:val="none" w:sz="0" w:space="0" w:color="auto"/>
          </w:divBdr>
        </w:div>
        <w:div w:id="2125072876">
          <w:marLeft w:val="480"/>
          <w:marRight w:val="0"/>
          <w:marTop w:val="0"/>
          <w:marBottom w:val="0"/>
          <w:divBdr>
            <w:top w:val="none" w:sz="0" w:space="0" w:color="auto"/>
            <w:left w:val="none" w:sz="0" w:space="0" w:color="auto"/>
            <w:bottom w:val="none" w:sz="0" w:space="0" w:color="auto"/>
            <w:right w:val="none" w:sz="0" w:space="0" w:color="auto"/>
          </w:divBdr>
        </w:div>
        <w:div w:id="1042554322">
          <w:marLeft w:val="480"/>
          <w:marRight w:val="0"/>
          <w:marTop w:val="0"/>
          <w:marBottom w:val="0"/>
          <w:divBdr>
            <w:top w:val="none" w:sz="0" w:space="0" w:color="auto"/>
            <w:left w:val="none" w:sz="0" w:space="0" w:color="auto"/>
            <w:bottom w:val="none" w:sz="0" w:space="0" w:color="auto"/>
            <w:right w:val="none" w:sz="0" w:space="0" w:color="auto"/>
          </w:divBdr>
        </w:div>
        <w:div w:id="624384617">
          <w:marLeft w:val="480"/>
          <w:marRight w:val="0"/>
          <w:marTop w:val="0"/>
          <w:marBottom w:val="0"/>
          <w:divBdr>
            <w:top w:val="none" w:sz="0" w:space="0" w:color="auto"/>
            <w:left w:val="none" w:sz="0" w:space="0" w:color="auto"/>
            <w:bottom w:val="none" w:sz="0" w:space="0" w:color="auto"/>
            <w:right w:val="none" w:sz="0" w:space="0" w:color="auto"/>
          </w:divBdr>
        </w:div>
        <w:div w:id="99303836">
          <w:marLeft w:val="480"/>
          <w:marRight w:val="0"/>
          <w:marTop w:val="0"/>
          <w:marBottom w:val="0"/>
          <w:divBdr>
            <w:top w:val="none" w:sz="0" w:space="0" w:color="auto"/>
            <w:left w:val="none" w:sz="0" w:space="0" w:color="auto"/>
            <w:bottom w:val="none" w:sz="0" w:space="0" w:color="auto"/>
            <w:right w:val="none" w:sz="0" w:space="0" w:color="auto"/>
          </w:divBdr>
        </w:div>
        <w:div w:id="166870353">
          <w:marLeft w:val="480"/>
          <w:marRight w:val="0"/>
          <w:marTop w:val="0"/>
          <w:marBottom w:val="0"/>
          <w:divBdr>
            <w:top w:val="none" w:sz="0" w:space="0" w:color="auto"/>
            <w:left w:val="none" w:sz="0" w:space="0" w:color="auto"/>
            <w:bottom w:val="none" w:sz="0" w:space="0" w:color="auto"/>
            <w:right w:val="none" w:sz="0" w:space="0" w:color="auto"/>
          </w:divBdr>
        </w:div>
        <w:div w:id="1679699550">
          <w:marLeft w:val="480"/>
          <w:marRight w:val="0"/>
          <w:marTop w:val="0"/>
          <w:marBottom w:val="0"/>
          <w:divBdr>
            <w:top w:val="none" w:sz="0" w:space="0" w:color="auto"/>
            <w:left w:val="none" w:sz="0" w:space="0" w:color="auto"/>
            <w:bottom w:val="none" w:sz="0" w:space="0" w:color="auto"/>
            <w:right w:val="none" w:sz="0" w:space="0" w:color="auto"/>
          </w:divBdr>
        </w:div>
        <w:div w:id="1615937878">
          <w:marLeft w:val="480"/>
          <w:marRight w:val="0"/>
          <w:marTop w:val="0"/>
          <w:marBottom w:val="0"/>
          <w:divBdr>
            <w:top w:val="none" w:sz="0" w:space="0" w:color="auto"/>
            <w:left w:val="none" w:sz="0" w:space="0" w:color="auto"/>
            <w:bottom w:val="none" w:sz="0" w:space="0" w:color="auto"/>
            <w:right w:val="none" w:sz="0" w:space="0" w:color="auto"/>
          </w:divBdr>
        </w:div>
        <w:div w:id="295912507">
          <w:marLeft w:val="480"/>
          <w:marRight w:val="0"/>
          <w:marTop w:val="0"/>
          <w:marBottom w:val="0"/>
          <w:divBdr>
            <w:top w:val="none" w:sz="0" w:space="0" w:color="auto"/>
            <w:left w:val="none" w:sz="0" w:space="0" w:color="auto"/>
            <w:bottom w:val="none" w:sz="0" w:space="0" w:color="auto"/>
            <w:right w:val="none" w:sz="0" w:space="0" w:color="auto"/>
          </w:divBdr>
        </w:div>
        <w:div w:id="549147284">
          <w:marLeft w:val="480"/>
          <w:marRight w:val="0"/>
          <w:marTop w:val="0"/>
          <w:marBottom w:val="0"/>
          <w:divBdr>
            <w:top w:val="none" w:sz="0" w:space="0" w:color="auto"/>
            <w:left w:val="none" w:sz="0" w:space="0" w:color="auto"/>
            <w:bottom w:val="none" w:sz="0" w:space="0" w:color="auto"/>
            <w:right w:val="none" w:sz="0" w:space="0" w:color="auto"/>
          </w:divBdr>
        </w:div>
        <w:div w:id="452333654">
          <w:marLeft w:val="480"/>
          <w:marRight w:val="0"/>
          <w:marTop w:val="0"/>
          <w:marBottom w:val="0"/>
          <w:divBdr>
            <w:top w:val="none" w:sz="0" w:space="0" w:color="auto"/>
            <w:left w:val="none" w:sz="0" w:space="0" w:color="auto"/>
            <w:bottom w:val="none" w:sz="0" w:space="0" w:color="auto"/>
            <w:right w:val="none" w:sz="0" w:space="0" w:color="auto"/>
          </w:divBdr>
        </w:div>
        <w:div w:id="1285650235">
          <w:marLeft w:val="480"/>
          <w:marRight w:val="0"/>
          <w:marTop w:val="0"/>
          <w:marBottom w:val="0"/>
          <w:divBdr>
            <w:top w:val="none" w:sz="0" w:space="0" w:color="auto"/>
            <w:left w:val="none" w:sz="0" w:space="0" w:color="auto"/>
            <w:bottom w:val="none" w:sz="0" w:space="0" w:color="auto"/>
            <w:right w:val="none" w:sz="0" w:space="0" w:color="auto"/>
          </w:divBdr>
        </w:div>
        <w:div w:id="738018009">
          <w:marLeft w:val="480"/>
          <w:marRight w:val="0"/>
          <w:marTop w:val="0"/>
          <w:marBottom w:val="0"/>
          <w:divBdr>
            <w:top w:val="none" w:sz="0" w:space="0" w:color="auto"/>
            <w:left w:val="none" w:sz="0" w:space="0" w:color="auto"/>
            <w:bottom w:val="none" w:sz="0" w:space="0" w:color="auto"/>
            <w:right w:val="none" w:sz="0" w:space="0" w:color="auto"/>
          </w:divBdr>
        </w:div>
        <w:div w:id="131604609">
          <w:marLeft w:val="480"/>
          <w:marRight w:val="0"/>
          <w:marTop w:val="0"/>
          <w:marBottom w:val="0"/>
          <w:divBdr>
            <w:top w:val="none" w:sz="0" w:space="0" w:color="auto"/>
            <w:left w:val="none" w:sz="0" w:space="0" w:color="auto"/>
            <w:bottom w:val="none" w:sz="0" w:space="0" w:color="auto"/>
            <w:right w:val="none" w:sz="0" w:space="0" w:color="auto"/>
          </w:divBdr>
        </w:div>
        <w:div w:id="2012366461">
          <w:marLeft w:val="480"/>
          <w:marRight w:val="0"/>
          <w:marTop w:val="0"/>
          <w:marBottom w:val="0"/>
          <w:divBdr>
            <w:top w:val="none" w:sz="0" w:space="0" w:color="auto"/>
            <w:left w:val="none" w:sz="0" w:space="0" w:color="auto"/>
            <w:bottom w:val="none" w:sz="0" w:space="0" w:color="auto"/>
            <w:right w:val="none" w:sz="0" w:space="0" w:color="auto"/>
          </w:divBdr>
        </w:div>
        <w:div w:id="1432970868">
          <w:marLeft w:val="480"/>
          <w:marRight w:val="0"/>
          <w:marTop w:val="0"/>
          <w:marBottom w:val="0"/>
          <w:divBdr>
            <w:top w:val="none" w:sz="0" w:space="0" w:color="auto"/>
            <w:left w:val="none" w:sz="0" w:space="0" w:color="auto"/>
            <w:bottom w:val="none" w:sz="0" w:space="0" w:color="auto"/>
            <w:right w:val="none" w:sz="0" w:space="0" w:color="auto"/>
          </w:divBdr>
        </w:div>
        <w:div w:id="308749528">
          <w:marLeft w:val="480"/>
          <w:marRight w:val="0"/>
          <w:marTop w:val="0"/>
          <w:marBottom w:val="0"/>
          <w:divBdr>
            <w:top w:val="none" w:sz="0" w:space="0" w:color="auto"/>
            <w:left w:val="none" w:sz="0" w:space="0" w:color="auto"/>
            <w:bottom w:val="none" w:sz="0" w:space="0" w:color="auto"/>
            <w:right w:val="none" w:sz="0" w:space="0" w:color="auto"/>
          </w:divBdr>
        </w:div>
        <w:div w:id="348264810">
          <w:marLeft w:val="480"/>
          <w:marRight w:val="0"/>
          <w:marTop w:val="0"/>
          <w:marBottom w:val="0"/>
          <w:divBdr>
            <w:top w:val="none" w:sz="0" w:space="0" w:color="auto"/>
            <w:left w:val="none" w:sz="0" w:space="0" w:color="auto"/>
            <w:bottom w:val="none" w:sz="0" w:space="0" w:color="auto"/>
            <w:right w:val="none" w:sz="0" w:space="0" w:color="auto"/>
          </w:divBdr>
        </w:div>
        <w:div w:id="182017178">
          <w:marLeft w:val="480"/>
          <w:marRight w:val="0"/>
          <w:marTop w:val="0"/>
          <w:marBottom w:val="0"/>
          <w:divBdr>
            <w:top w:val="none" w:sz="0" w:space="0" w:color="auto"/>
            <w:left w:val="none" w:sz="0" w:space="0" w:color="auto"/>
            <w:bottom w:val="none" w:sz="0" w:space="0" w:color="auto"/>
            <w:right w:val="none" w:sz="0" w:space="0" w:color="auto"/>
          </w:divBdr>
        </w:div>
        <w:div w:id="791091785">
          <w:marLeft w:val="480"/>
          <w:marRight w:val="0"/>
          <w:marTop w:val="0"/>
          <w:marBottom w:val="0"/>
          <w:divBdr>
            <w:top w:val="none" w:sz="0" w:space="0" w:color="auto"/>
            <w:left w:val="none" w:sz="0" w:space="0" w:color="auto"/>
            <w:bottom w:val="none" w:sz="0" w:space="0" w:color="auto"/>
            <w:right w:val="none" w:sz="0" w:space="0" w:color="auto"/>
          </w:divBdr>
        </w:div>
        <w:div w:id="1671761364">
          <w:marLeft w:val="480"/>
          <w:marRight w:val="0"/>
          <w:marTop w:val="0"/>
          <w:marBottom w:val="0"/>
          <w:divBdr>
            <w:top w:val="none" w:sz="0" w:space="0" w:color="auto"/>
            <w:left w:val="none" w:sz="0" w:space="0" w:color="auto"/>
            <w:bottom w:val="none" w:sz="0" w:space="0" w:color="auto"/>
            <w:right w:val="none" w:sz="0" w:space="0" w:color="auto"/>
          </w:divBdr>
        </w:div>
        <w:div w:id="151411388">
          <w:marLeft w:val="480"/>
          <w:marRight w:val="0"/>
          <w:marTop w:val="0"/>
          <w:marBottom w:val="0"/>
          <w:divBdr>
            <w:top w:val="none" w:sz="0" w:space="0" w:color="auto"/>
            <w:left w:val="none" w:sz="0" w:space="0" w:color="auto"/>
            <w:bottom w:val="none" w:sz="0" w:space="0" w:color="auto"/>
            <w:right w:val="none" w:sz="0" w:space="0" w:color="auto"/>
          </w:divBdr>
        </w:div>
        <w:div w:id="276526207">
          <w:marLeft w:val="480"/>
          <w:marRight w:val="0"/>
          <w:marTop w:val="0"/>
          <w:marBottom w:val="0"/>
          <w:divBdr>
            <w:top w:val="none" w:sz="0" w:space="0" w:color="auto"/>
            <w:left w:val="none" w:sz="0" w:space="0" w:color="auto"/>
            <w:bottom w:val="none" w:sz="0" w:space="0" w:color="auto"/>
            <w:right w:val="none" w:sz="0" w:space="0" w:color="auto"/>
          </w:divBdr>
        </w:div>
        <w:div w:id="1235822225">
          <w:marLeft w:val="480"/>
          <w:marRight w:val="0"/>
          <w:marTop w:val="0"/>
          <w:marBottom w:val="0"/>
          <w:divBdr>
            <w:top w:val="none" w:sz="0" w:space="0" w:color="auto"/>
            <w:left w:val="none" w:sz="0" w:space="0" w:color="auto"/>
            <w:bottom w:val="none" w:sz="0" w:space="0" w:color="auto"/>
            <w:right w:val="none" w:sz="0" w:space="0" w:color="auto"/>
          </w:divBdr>
        </w:div>
        <w:div w:id="282884713">
          <w:marLeft w:val="480"/>
          <w:marRight w:val="0"/>
          <w:marTop w:val="0"/>
          <w:marBottom w:val="0"/>
          <w:divBdr>
            <w:top w:val="none" w:sz="0" w:space="0" w:color="auto"/>
            <w:left w:val="none" w:sz="0" w:space="0" w:color="auto"/>
            <w:bottom w:val="none" w:sz="0" w:space="0" w:color="auto"/>
            <w:right w:val="none" w:sz="0" w:space="0" w:color="auto"/>
          </w:divBdr>
        </w:div>
        <w:div w:id="685208667">
          <w:marLeft w:val="480"/>
          <w:marRight w:val="0"/>
          <w:marTop w:val="0"/>
          <w:marBottom w:val="0"/>
          <w:divBdr>
            <w:top w:val="none" w:sz="0" w:space="0" w:color="auto"/>
            <w:left w:val="none" w:sz="0" w:space="0" w:color="auto"/>
            <w:bottom w:val="none" w:sz="0" w:space="0" w:color="auto"/>
            <w:right w:val="none" w:sz="0" w:space="0" w:color="auto"/>
          </w:divBdr>
        </w:div>
        <w:div w:id="1755514590">
          <w:marLeft w:val="480"/>
          <w:marRight w:val="0"/>
          <w:marTop w:val="0"/>
          <w:marBottom w:val="0"/>
          <w:divBdr>
            <w:top w:val="none" w:sz="0" w:space="0" w:color="auto"/>
            <w:left w:val="none" w:sz="0" w:space="0" w:color="auto"/>
            <w:bottom w:val="none" w:sz="0" w:space="0" w:color="auto"/>
            <w:right w:val="none" w:sz="0" w:space="0" w:color="auto"/>
          </w:divBdr>
        </w:div>
        <w:div w:id="1826237829">
          <w:marLeft w:val="480"/>
          <w:marRight w:val="0"/>
          <w:marTop w:val="0"/>
          <w:marBottom w:val="0"/>
          <w:divBdr>
            <w:top w:val="none" w:sz="0" w:space="0" w:color="auto"/>
            <w:left w:val="none" w:sz="0" w:space="0" w:color="auto"/>
            <w:bottom w:val="none" w:sz="0" w:space="0" w:color="auto"/>
            <w:right w:val="none" w:sz="0" w:space="0" w:color="auto"/>
          </w:divBdr>
        </w:div>
        <w:div w:id="1769694977">
          <w:marLeft w:val="480"/>
          <w:marRight w:val="0"/>
          <w:marTop w:val="0"/>
          <w:marBottom w:val="0"/>
          <w:divBdr>
            <w:top w:val="none" w:sz="0" w:space="0" w:color="auto"/>
            <w:left w:val="none" w:sz="0" w:space="0" w:color="auto"/>
            <w:bottom w:val="none" w:sz="0" w:space="0" w:color="auto"/>
            <w:right w:val="none" w:sz="0" w:space="0" w:color="auto"/>
          </w:divBdr>
        </w:div>
        <w:div w:id="934170708">
          <w:marLeft w:val="480"/>
          <w:marRight w:val="0"/>
          <w:marTop w:val="0"/>
          <w:marBottom w:val="0"/>
          <w:divBdr>
            <w:top w:val="none" w:sz="0" w:space="0" w:color="auto"/>
            <w:left w:val="none" w:sz="0" w:space="0" w:color="auto"/>
            <w:bottom w:val="none" w:sz="0" w:space="0" w:color="auto"/>
            <w:right w:val="none" w:sz="0" w:space="0" w:color="auto"/>
          </w:divBdr>
        </w:div>
        <w:div w:id="1154494669">
          <w:marLeft w:val="480"/>
          <w:marRight w:val="0"/>
          <w:marTop w:val="0"/>
          <w:marBottom w:val="0"/>
          <w:divBdr>
            <w:top w:val="none" w:sz="0" w:space="0" w:color="auto"/>
            <w:left w:val="none" w:sz="0" w:space="0" w:color="auto"/>
            <w:bottom w:val="none" w:sz="0" w:space="0" w:color="auto"/>
            <w:right w:val="none" w:sz="0" w:space="0" w:color="auto"/>
          </w:divBdr>
        </w:div>
        <w:div w:id="890113376">
          <w:marLeft w:val="480"/>
          <w:marRight w:val="0"/>
          <w:marTop w:val="0"/>
          <w:marBottom w:val="0"/>
          <w:divBdr>
            <w:top w:val="none" w:sz="0" w:space="0" w:color="auto"/>
            <w:left w:val="none" w:sz="0" w:space="0" w:color="auto"/>
            <w:bottom w:val="none" w:sz="0" w:space="0" w:color="auto"/>
            <w:right w:val="none" w:sz="0" w:space="0" w:color="auto"/>
          </w:divBdr>
        </w:div>
        <w:div w:id="348141313">
          <w:marLeft w:val="480"/>
          <w:marRight w:val="0"/>
          <w:marTop w:val="0"/>
          <w:marBottom w:val="0"/>
          <w:divBdr>
            <w:top w:val="none" w:sz="0" w:space="0" w:color="auto"/>
            <w:left w:val="none" w:sz="0" w:space="0" w:color="auto"/>
            <w:bottom w:val="none" w:sz="0" w:space="0" w:color="auto"/>
            <w:right w:val="none" w:sz="0" w:space="0" w:color="auto"/>
          </w:divBdr>
        </w:div>
        <w:div w:id="869994443">
          <w:marLeft w:val="480"/>
          <w:marRight w:val="0"/>
          <w:marTop w:val="0"/>
          <w:marBottom w:val="0"/>
          <w:divBdr>
            <w:top w:val="none" w:sz="0" w:space="0" w:color="auto"/>
            <w:left w:val="none" w:sz="0" w:space="0" w:color="auto"/>
            <w:bottom w:val="none" w:sz="0" w:space="0" w:color="auto"/>
            <w:right w:val="none" w:sz="0" w:space="0" w:color="auto"/>
          </w:divBdr>
        </w:div>
        <w:div w:id="2043744069">
          <w:marLeft w:val="480"/>
          <w:marRight w:val="0"/>
          <w:marTop w:val="0"/>
          <w:marBottom w:val="0"/>
          <w:divBdr>
            <w:top w:val="none" w:sz="0" w:space="0" w:color="auto"/>
            <w:left w:val="none" w:sz="0" w:space="0" w:color="auto"/>
            <w:bottom w:val="none" w:sz="0" w:space="0" w:color="auto"/>
            <w:right w:val="none" w:sz="0" w:space="0" w:color="auto"/>
          </w:divBdr>
        </w:div>
        <w:div w:id="1500198461">
          <w:marLeft w:val="480"/>
          <w:marRight w:val="0"/>
          <w:marTop w:val="0"/>
          <w:marBottom w:val="0"/>
          <w:divBdr>
            <w:top w:val="none" w:sz="0" w:space="0" w:color="auto"/>
            <w:left w:val="none" w:sz="0" w:space="0" w:color="auto"/>
            <w:bottom w:val="none" w:sz="0" w:space="0" w:color="auto"/>
            <w:right w:val="none" w:sz="0" w:space="0" w:color="auto"/>
          </w:divBdr>
        </w:div>
        <w:div w:id="1377241313">
          <w:marLeft w:val="480"/>
          <w:marRight w:val="0"/>
          <w:marTop w:val="0"/>
          <w:marBottom w:val="0"/>
          <w:divBdr>
            <w:top w:val="none" w:sz="0" w:space="0" w:color="auto"/>
            <w:left w:val="none" w:sz="0" w:space="0" w:color="auto"/>
            <w:bottom w:val="none" w:sz="0" w:space="0" w:color="auto"/>
            <w:right w:val="none" w:sz="0" w:space="0" w:color="auto"/>
          </w:divBdr>
        </w:div>
        <w:div w:id="693961881">
          <w:marLeft w:val="480"/>
          <w:marRight w:val="0"/>
          <w:marTop w:val="0"/>
          <w:marBottom w:val="0"/>
          <w:divBdr>
            <w:top w:val="none" w:sz="0" w:space="0" w:color="auto"/>
            <w:left w:val="none" w:sz="0" w:space="0" w:color="auto"/>
            <w:bottom w:val="none" w:sz="0" w:space="0" w:color="auto"/>
            <w:right w:val="none" w:sz="0" w:space="0" w:color="auto"/>
          </w:divBdr>
        </w:div>
        <w:div w:id="1668678228">
          <w:marLeft w:val="480"/>
          <w:marRight w:val="0"/>
          <w:marTop w:val="0"/>
          <w:marBottom w:val="0"/>
          <w:divBdr>
            <w:top w:val="none" w:sz="0" w:space="0" w:color="auto"/>
            <w:left w:val="none" w:sz="0" w:space="0" w:color="auto"/>
            <w:bottom w:val="none" w:sz="0" w:space="0" w:color="auto"/>
            <w:right w:val="none" w:sz="0" w:space="0" w:color="auto"/>
          </w:divBdr>
        </w:div>
        <w:div w:id="1633293379">
          <w:marLeft w:val="480"/>
          <w:marRight w:val="0"/>
          <w:marTop w:val="0"/>
          <w:marBottom w:val="0"/>
          <w:divBdr>
            <w:top w:val="none" w:sz="0" w:space="0" w:color="auto"/>
            <w:left w:val="none" w:sz="0" w:space="0" w:color="auto"/>
            <w:bottom w:val="none" w:sz="0" w:space="0" w:color="auto"/>
            <w:right w:val="none" w:sz="0" w:space="0" w:color="auto"/>
          </w:divBdr>
        </w:div>
        <w:div w:id="1596286733">
          <w:marLeft w:val="480"/>
          <w:marRight w:val="0"/>
          <w:marTop w:val="0"/>
          <w:marBottom w:val="0"/>
          <w:divBdr>
            <w:top w:val="none" w:sz="0" w:space="0" w:color="auto"/>
            <w:left w:val="none" w:sz="0" w:space="0" w:color="auto"/>
            <w:bottom w:val="none" w:sz="0" w:space="0" w:color="auto"/>
            <w:right w:val="none" w:sz="0" w:space="0" w:color="auto"/>
          </w:divBdr>
        </w:div>
        <w:div w:id="2028752876">
          <w:marLeft w:val="480"/>
          <w:marRight w:val="0"/>
          <w:marTop w:val="0"/>
          <w:marBottom w:val="0"/>
          <w:divBdr>
            <w:top w:val="none" w:sz="0" w:space="0" w:color="auto"/>
            <w:left w:val="none" w:sz="0" w:space="0" w:color="auto"/>
            <w:bottom w:val="none" w:sz="0" w:space="0" w:color="auto"/>
            <w:right w:val="none" w:sz="0" w:space="0" w:color="auto"/>
          </w:divBdr>
        </w:div>
        <w:div w:id="611977179">
          <w:marLeft w:val="480"/>
          <w:marRight w:val="0"/>
          <w:marTop w:val="0"/>
          <w:marBottom w:val="0"/>
          <w:divBdr>
            <w:top w:val="none" w:sz="0" w:space="0" w:color="auto"/>
            <w:left w:val="none" w:sz="0" w:space="0" w:color="auto"/>
            <w:bottom w:val="none" w:sz="0" w:space="0" w:color="auto"/>
            <w:right w:val="none" w:sz="0" w:space="0" w:color="auto"/>
          </w:divBdr>
        </w:div>
        <w:div w:id="1658151551">
          <w:marLeft w:val="480"/>
          <w:marRight w:val="0"/>
          <w:marTop w:val="0"/>
          <w:marBottom w:val="0"/>
          <w:divBdr>
            <w:top w:val="none" w:sz="0" w:space="0" w:color="auto"/>
            <w:left w:val="none" w:sz="0" w:space="0" w:color="auto"/>
            <w:bottom w:val="none" w:sz="0" w:space="0" w:color="auto"/>
            <w:right w:val="none" w:sz="0" w:space="0" w:color="auto"/>
          </w:divBdr>
        </w:div>
        <w:div w:id="1161388448">
          <w:marLeft w:val="480"/>
          <w:marRight w:val="0"/>
          <w:marTop w:val="0"/>
          <w:marBottom w:val="0"/>
          <w:divBdr>
            <w:top w:val="none" w:sz="0" w:space="0" w:color="auto"/>
            <w:left w:val="none" w:sz="0" w:space="0" w:color="auto"/>
            <w:bottom w:val="none" w:sz="0" w:space="0" w:color="auto"/>
            <w:right w:val="none" w:sz="0" w:space="0" w:color="auto"/>
          </w:divBdr>
        </w:div>
        <w:div w:id="1418475757">
          <w:marLeft w:val="480"/>
          <w:marRight w:val="0"/>
          <w:marTop w:val="0"/>
          <w:marBottom w:val="0"/>
          <w:divBdr>
            <w:top w:val="none" w:sz="0" w:space="0" w:color="auto"/>
            <w:left w:val="none" w:sz="0" w:space="0" w:color="auto"/>
            <w:bottom w:val="none" w:sz="0" w:space="0" w:color="auto"/>
            <w:right w:val="none" w:sz="0" w:space="0" w:color="auto"/>
          </w:divBdr>
        </w:div>
        <w:div w:id="2023582404">
          <w:marLeft w:val="480"/>
          <w:marRight w:val="0"/>
          <w:marTop w:val="0"/>
          <w:marBottom w:val="0"/>
          <w:divBdr>
            <w:top w:val="none" w:sz="0" w:space="0" w:color="auto"/>
            <w:left w:val="none" w:sz="0" w:space="0" w:color="auto"/>
            <w:bottom w:val="none" w:sz="0" w:space="0" w:color="auto"/>
            <w:right w:val="none" w:sz="0" w:space="0" w:color="auto"/>
          </w:divBdr>
        </w:div>
        <w:div w:id="210308667">
          <w:marLeft w:val="480"/>
          <w:marRight w:val="0"/>
          <w:marTop w:val="0"/>
          <w:marBottom w:val="0"/>
          <w:divBdr>
            <w:top w:val="none" w:sz="0" w:space="0" w:color="auto"/>
            <w:left w:val="none" w:sz="0" w:space="0" w:color="auto"/>
            <w:bottom w:val="none" w:sz="0" w:space="0" w:color="auto"/>
            <w:right w:val="none" w:sz="0" w:space="0" w:color="auto"/>
          </w:divBdr>
        </w:div>
        <w:div w:id="123928644">
          <w:marLeft w:val="480"/>
          <w:marRight w:val="0"/>
          <w:marTop w:val="0"/>
          <w:marBottom w:val="0"/>
          <w:divBdr>
            <w:top w:val="none" w:sz="0" w:space="0" w:color="auto"/>
            <w:left w:val="none" w:sz="0" w:space="0" w:color="auto"/>
            <w:bottom w:val="none" w:sz="0" w:space="0" w:color="auto"/>
            <w:right w:val="none" w:sz="0" w:space="0" w:color="auto"/>
          </w:divBdr>
        </w:div>
        <w:div w:id="982195835">
          <w:marLeft w:val="480"/>
          <w:marRight w:val="0"/>
          <w:marTop w:val="0"/>
          <w:marBottom w:val="0"/>
          <w:divBdr>
            <w:top w:val="none" w:sz="0" w:space="0" w:color="auto"/>
            <w:left w:val="none" w:sz="0" w:space="0" w:color="auto"/>
            <w:bottom w:val="none" w:sz="0" w:space="0" w:color="auto"/>
            <w:right w:val="none" w:sz="0" w:space="0" w:color="auto"/>
          </w:divBdr>
        </w:div>
        <w:div w:id="1824005623">
          <w:marLeft w:val="480"/>
          <w:marRight w:val="0"/>
          <w:marTop w:val="0"/>
          <w:marBottom w:val="0"/>
          <w:divBdr>
            <w:top w:val="none" w:sz="0" w:space="0" w:color="auto"/>
            <w:left w:val="none" w:sz="0" w:space="0" w:color="auto"/>
            <w:bottom w:val="none" w:sz="0" w:space="0" w:color="auto"/>
            <w:right w:val="none" w:sz="0" w:space="0" w:color="auto"/>
          </w:divBdr>
        </w:div>
        <w:div w:id="257837161">
          <w:marLeft w:val="480"/>
          <w:marRight w:val="0"/>
          <w:marTop w:val="0"/>
          <w:marBottom w:val="0"/>
          <w:divBdr>
            <w:top w:val="none" w:sz="0" w:space="0" w:color="auto"/>
            <w:left w:val="none" w:sz="0" w:space="0" w:color="auto"/>
            <w:bottom w:val="none" w:sz="0" w:space="0" w:color="auto"/>
            <w:right w:val="none" w:sz="0" w:space="0" w:color="auto"/>
          </w:divBdr>
        </w:div>
        <w:div w:id="1943755466">
          <w:marLeft w:val="480"/>
          <w:marRight w:val="0"/>
          <w:marTop w:val="0"/>
          <w:marBottom w:val="0"/>
          <w:divBdr>
            <w:top w:val="none" w:sz="0" w:space="0" w:color="auto"/>
            <w:left w:val="none" w:sz="0" w:space="0" w:color="auto"/>
            <w:bottom w:val="none" w:sz="0" w:space="0" w:color="auto"/>
            <w:right w:val="none" w:sz="0" w:space="0" w:color="auto"/>
          </w:divBdr>
        </w:div>
        <w:div w:id="576016445">
          <w:marLeft w:val="480"/>
          <w:marRight w:val="0"/>
          <w:marTop w:val="0"/>
          <w:marBottom w:val="0"/>
          <w:divBdr>
            <w:top w:val="none" w:sz="0" w:space="0" w:color="auto"/>
            <w:left w:val="none" w:sz="0" w:space="0" w:color="auto"/>
            <w:bottom w:val="none" w:sz="0" w:space="0" w:color="auto"/>
            <w:right w:val="none" w:sz="0" w:space="0" w:color="auto"/>
          </w:divBdr>
        </w:div>
        <w:div w:id="1295672560">
          <w:marLeft w:val="480"/>
          <w:marRight w:val="0"/>
          <w:marTop w:val="0"/>
          <w:marBottom w:val="0"/>
          <w:divBdr>
            <w:top w:val="none" w:sz="0" w:space="0" w:color="auto"/>
            <w:left w:val="none" w:sz="0" w:space="0" w:color="auto"/>
            <w:bottom w:val="none" w:sz="0" w:space="0" w:color="auto"/>
            <w:right w:val="none" w:sz="0" w:space="0" w:color="auto"/>
          </w:divBdr>
        </w:div>
        <w:div w:id="1867719951">
          <w:marLeft w:val="480"/>
          <w:marRight w:val="0"/>
          <w:marTop w:val="0"/>
          <w:marBottom w:val="0"/>
          <w:divBdr>
            <w:top w:val="none" w:sz="0" w:space="0" w:color="auto"/>
            <w:left w:val="none" w:sz="0" w:space="0" w:color="auto"/>
            <w:bottom w:val="none" w:sz="0" w:space="0" w:color="auto"/>
            <w:right w:val="none" w:sz="0" w:space="0" w:color="auto"/>
          </w:divBdr>
        </w:div>
        <w:div w:id="1112165256">
          <w:marLeft w:val="480"/>
          <w:marRight w:val="0"/>
          <w:marTop w:val="0"/>
          <w:marBottom w:val="0"/>
          <w:divBdr>
            <w:top w:val="none" w:sz="0" w:space="0" w:color="auto"/>
            <w:left w:val="none" w:sz="0" w:space="0" w:color="auto"/>
            <w:bottom w:val="none" w:sz="0" w:space="0" w:color="auto"/>
            <w:right w:val="none" w:sz="0" w:space="0" w:color="auto"/>
          </w:divBdr>
        </w:div>
        <w:div w:id="1376004734">
          <w:marLeft w:val="480"/>
          <w:marRight w:val="0"/>
          <w:marTop w:val="0"/>
          <w:marBottom w:val="0"/>
          <w:divBdr>
            <w:top w:val="none" w:sz="0" w:space="0" w:color="auto"/>
            <w:left w:val="none" w:sz="0" w:space="0" w:color="auto"/>
            <w:bottom w:val="none" w:sz="0" w:space="0" w:color="auto"/>
            <w:right w:val="none" w:sz="0" w:space="0" w:color="auto"/>
          </w:divBdr>
        </w:div>
        <w:div w:id="1221861186">
          <w:marLeft w:val="480"/>
          <w:marRight w:val="0"/>
          <w:marTop w:val="0"/>
          <w:marBottom w:val="0"/>
          <w:divBdr>
            <w:top w:val="none" w:sz="0" w:space="0" w:color="auto"/>
            <w:left w:val="none" w:sz="0" w:space="0" w:color="auto"/>
            <w:bottom w:val="none" w:sz="0" w:space="0" w:color="auto"/>
            <w:right w:val="none" w:sz="0" w:space="0" w:color="auto"/>
          </w:divBdr>
        </w:div>
        <w:div w:id="654341333">
          <w:marLeft w:val="480"/>
          <w:marRight w:val="0"/>
          <w:marTop w:val="0"/>
          <w:marBottom w:val="0"/>
          <w:divBdr>
            <w:top w:val="none" w:sz="0" w:space="0" w:color="auto"/>
            <w:left w:val="none" w:sz="0" w:space="0" w:color="auto"/>
            <w:bottom w:val="none" w:sz="0" w:space="0" w:color="auto"/>
            <w:right w:val="none" w:sz="0" w:space="0" w:color="auto"/>
          </w:divBdr>
        </w:div>
        <w:div w:id="981927071">
          <w:marLeft w:val="480"/>
          <w:marRight w:val="0"/>
          <w:marTop w:val="0"/>
          <w:marBottom w:val="0"/>
          <w:divBdr>
            <w:top w:val="none" w:sz="0" w:space="0" w:color="auto"/>
            <w:left w:val="none" w:sz="0" w:space="0" w:color="auto"/>
            <w:bottom w:val="none" w:sz="0" w:space="0" w:color="auto"/>
            <w:right w:val="none" w:sz="0" w:space="0" w:color="auto"/>
          </w:divBdr>
        </w:div>
        <w:div w:id="1659654814">
          <w:marLeft w:val="480"/>
          <w:marRight w:val="0"/>
          <w:marTop w:val="0"/>
          <w:marBottom w:val="0"/>
          <w:divBdr>
            <w:top w:val="none" w:sz="0" w:space="0" w:color="auto"/>
            <w:left w:val="none" w:sz="0" w:space="0" w:color="auto"/>
            <w:bottom w:val="none" w:sz="0" w:space="0" w:color="auto"/>
            <w:right w:val="none" w:sz="0" w:space="0" w:color="auto"/>
          </w:divBdr>
        </w:div>
        <w:div w:id="334039981">
          <w:marLeft w:val="480"/>
          <w:marRight w:val="0"/>
          <w:marTop w:val="0"/>
          <w:marBottom w:val="0"/>
          <w:divBdr>
            <w:top w:val="none" w:sz="0" w:space="0" w:color="auto"/>
            <w:left w:val="none" w:sz="0" w:space="0" w:color="auto"/>
            <w:bottom w:val="none" w:sz="0" w:space="0" w:color="auto"/>
            <w:right w:val="none" w:sz="0" w:space="0" w:color="auto"/>
          </w:divBdr>
        </w:div>
        <w:div w:id="161966931">
          <w:marLeft w:val="480"/>
          <w:marRight w:val="0"/>
          <w:marTop w:val="0"/>
          <w:marBottom w:val="0"/>
          <w:divBdr>
            <w:top w:val="none" w:sz="0" w:space="0" w:color="auto"/>
            <w:left w:val="none" w:sz="0" w:space="0" w:color="auto"/>
            <w:bottom w:val="none" w:sz="0" w:space="0" w:color="auto"/>
            <w:right w:val="none" w:sz="0" w:space="0" w:color="auto"/>
          </w:divBdr>
        </w:div>
        <w:div w:id="87314887">
          <w:marLeft w:val="480"/>
          <w:marRight w:val="0"/>
          <w:marTop w:val="0"/>
          <w:marBottom w:val="0"/>
          <w:divBdr>
            <w:top w:val="none" w:sz="0" w:space="0" w:color="auto"/>
            <w:left w:val="none" w:sz="0" w:space="0" w:color="auto"/>
            <w:bottom w:val="none" w:sz="0" w:space="0" w:color="auto"/>
            <w:right w:val="none" w:sz="0" w:space="0" w:color="auto"/>
          </w:divBdr>
        </w:div>
        <w:div w:id="1644895088">
          <w:marLeft w:val="480"/>
          <w:marRight w:val="0"/>
          <w:marTop w:val="0"/>
          <w:marBottom w:val="0"/>
          <w:divBdr>
            <w:top w:val="none" w:sz="0" w:space="0" w:color="auto"/>
            <w:left w:val="none" w:sz="0" w:space="0" w:color="auto"/>
            <w:bottom w:val="none" w:sz="0" w:space="0" w:color="auto"/>
            <w:right w:val="none" w:sz="0" w:space="0" w:color="auto"/>
          </w:divBdr>
        </w:div>
        <w:div w:id="467749732">
          <w:marLeft w:val="480"/>
          <w:marRight w:val="0"/>
          <w:marTop w:val="0"/>
          <w:marBottom w:val="0"/>
          <w:divBdr>
            <w:top w:val="none" w:sz="0" w:space="0" w:color="auto"/>
            <w:left w:val="none" w:sz="0" w:space="0" w:color="auto"/>
            <w:bottom w:val="none" w:sz="0" w:space="0" w:color="auto"/>
            <w:right w:val="none" w:sz="0" w:space="0" w:color="auto"/>
          </w:divBdr>
        </w:div>
        <w:div w:id="1218007678">
          <w:marLeft w:val="480"/>
          <w:marRight w:val="0"/>
          <w:marTop w:val="0"/>
          <w:marBottom w:val="0"/>
          <w:divBdr>
            <w:top w:val="none" w:sz="0" w:space="0" w:color="auto"/>
            <w:left w:val="none" w:sz="0" w:space="0" w:color="auto"/>
            <w:bottom w:val="none" w:sz="0" w:space="0" w:color="auto"/>
            <w:right w:val="none" w:sz="0" w:space="0" w:color="auto"/>
          </w:divBdr>
        </w:div>
        <w:div w:id="1526672158">
          <w:marLeft w:val="480"/>
          <w:marRight w:val="0"/>
          <w:marTop w:val="0"/>
          <w:marBottom w:val="0"/>
          <w:divBdr>
            <w:top w:val="none" w:sz="0" w:space="0" w:color="auto"/>
            <w:left w:val="none" w:sz="0" w:space="0" w:color="auto"/>
            <w:bottom w:val="none" w:sz="0" w:space="0" w:color="auto"/>
            <w:right w:val="none" w:sz="0" w:space="0" w:color="auto"/>
          </w:divBdr>
        </w:div>
      </w:divsChild>
    </w:div>
    <w:div w:id="746072245">
      <w:bodyDiv w:val="1"/>
      <w:marLeft w:val="0"/>
      <w:marRight w:val="0"/>
      <w:marTop w:val="0"/>
      <w:marBottom w:val="0"/>
      <w:divBdr>
        <w:top w:val="none" w:sz="0" w:space="0" w:color="auto"/>
        <w:left w:val="none" w:sz="0" w:space="0" w:color="auto"/>
        <w:bottom w:val="none" w:sz="0" w:space="0" w:color="auto"/>
        <w:right w:val="none" w:sz="0" w:space="0" w:color="auto"/>
      </w:divBdr>
    </w:div>
    <w:div w:id="746073338">
      <w:bodyDiv w:val="1"/>
      <w:marLeft w:val="0"/>
      <w:marRight w:val="0"/>
      <w:marTop w:val="0"/>
      <w:marBottom w:val="0"/>
      <w:divBdr>
        <w:top w:val="none" w:sz="0" w:space="0" w:color="auto"/>
        <w:left w:val="none" w:sz="0" w:space="0" w:color="auto"/>
        <w:bottom w:val="none" w:sz="0" w:space="0" w:color="auto"/>
        <w:right w:val="none" w:sz="0" w:space="0" w:color="auto"/>
      </w:divBdr>
    </w:div>
    <w:div w:id="746806090">
      <w:bodyDiv w:val="1"/>
      <w:marLeft w:val="0"/>
      <w:marRight w:val="0"/>
      <w:marTop w:val="0"/>
      <w:marBottom w:val="0"/>
      <w:divBdr>
        <w:top w:val="none" w:sz="0" w:space="0" w:color="auto"/>
        <w:left w:val="none" w:sz="0" w:space="0" w:color="auto"/>
        <w:bottom w:val="none" w:sz="0" w:space="0" w:color="auto"/>
        <w:right w:val="none" w:sz="0" w:space="0" w:color="auto"/>
      </w:divBdr>
    </w:div>
    <w:div w:id="747463658">
      <w:bodyDiv w:val="1"/>
      <w:marLeft w:val="0"/>
      <w:marRight w:val="0"/>
      <w:marTop w:val="0"/>
      <w:marBottom w:val="0"/>
      <w:divBdr>
        <w:top w:val="none" w:sz="0" w:space="0" w:color="auto"/>
        <w:left w:val="none" w:sz="0" w:space="0" w:color="auto"/>
        <w:bottom w:val="none" w:sz="0" w:space="0" w:color="auto"/>
        <w:right w:val="none" w:sz="0" w:space="0" w:color="auto"/>
      </w:divBdr>
    </w:div>
    <w:div w:id="747464013">
      <w:bodyDiv w:val="1"/>
      <w:marLeft w:val="0"/>
      <w:marRight w:val="0"/>
      <w:marTop w:val="0"/>
      <w:marBottom w:val="0"/>
      <w:divBdr>
        <w:top w:val="none" w:sz="0" w:space="0" w:color="auto"/>
        <w:left w:val="none" w:sz="0" w:space="0" w:color="auto"/>
        <w:bottom w:val="none" w:sz="0" w:space="0" w:color="auto"/>
        <w:right w:val="none" w:sz="0" w:space="0" w:color="auto"/>
      </w:divBdr>
    </w:div>
    <w:div w:id="749159471">
      <w:bodyDiv w:val="1"/>
      <w:marLeft w:val="0"/>
      <w:marRight w:val="0"/>
      <w:marTop w:val="0"/>
      <w:marBottom w:val="0"/>
      <w:divBdr>
        <w:top w:val="none" w:sz="0" w:space="0" w:color="auto"/>
        <w:left w:val="none" w:sz="0" w:space="0" w:color="auto"/>
        <w:bottom w:val="none" w:sz="0" w:space="0" w:color="auto"/>
        <w:right w:val="none" w:sz="0" w:space="0" w:color="auto"/>
      </w:divBdr>
    </w:div>
    <w:div w:id="749276591">
      <w:bodyDiv w:val="1"/>
      <w:marLeft w:val="0"/>
      <w:marRight w:val="0"/>
      <w:marTop w:val="0"/>
      <w:marBottom w:val="0"/>
      <w:divBdr>
        <w:top w:val="none" w:sz="0" w:space="0" w:color="auto"/>
        <w:left w:val="none" w:sz="0" w:space="0" w:color="auto"/>
        <w:bottom w:val="none" w:sz="0" w:space="0" w:color="auto"/>
        <w:right w:val="none" w:sz="0" w:space="0" w:color="auto"/>
      </w:divBdr>
    </w:div>
    <w:div w:id="749355600">
      <w:bodyDiv w:val="1"/>
      <w:marLeft w:val="0"/>
      <w:marRight w:val="0"/>
      <w:marTop w:val="0"/>
      <w:marBottom w:val="0"/>
      <w:divBdr>
        <w:top w:val="none" w:sz="0" w:space="0" w:color="auto"/>
        <w:left w:val="none" w:sz="0" w:space="0" w:color="auto"/>
        <w:bottom w:val="none" w:sz="0" w:space="0" w:color="auto"/>
        <w:right w:val="none" w:sz="0" w:space="0" w:color="auto"/>
      </w:divBdr>
    </w:div>
    <w:div w:id="750198850">
      <w:bodyDiv w:val="1"/>
      <w:marLeft w:val="0"/>
      <w:marRight w:val="0"/>
      <w:marTop w:val="0"/>
      <w:marBottom w:val="0"/>
      <w:divBdr>
        <w:top w:val="none" w:sz="0" w:space="0" w:color="auto"/>
        <w:left w:val="none" w:sz="0" w:space="0" w:color="auto"/>
        <w:bottom w:val="none" w:sz="0" w:space="0" w:color="auto"/>
        <w:right w:val="none" w:sz="0" w:space="0" w:color="auto"/>
      </w:divBdr>
      <w:divsChild>
        <w:div w:id="98989732">
          <w:marLeft w:val="480"/>
          <w:marRight w:val="0"/>
          <w:marTop w:val="0"/>
          <w:marBottom w:val="0"/>
          <w:divBdr>
            <w:top w:val="none" w:sz="0" w:space="0" w:color="auto"/>
            <w:left w:val="none" w:sz="0" w:space="0" w:color="auto"/>
            <w:bottom w:val="none" w:sz="0" w:space="0" w:color="auto"/>
            <w:right w:val="none" w:sz="0" w:space="0" w:color="auto"/>
          </w:divBdr>
        </w:div>
        <w:div w:id="444156525">
          <w:marLeft w:val="480"/>
          <w:marRight w:val="0"/>
          <w:marTop w:val="0"/>
          <w:marBottom w:val="0"/>
          <w:divBdr>
            <w:top w:val="none" w:sz="0" w:space="0" w:color="auto"/>
            <w:left w:val="none" w:sz="0" w:space="0" w:color="auto"/>
            <w:bottom w:val="none" w:sz="0" w:space="0" w:color="auto"/>
            <w:right w:val="none" w:sz="0" w:space="0" w:color="auto"/>
          </w:divBdr>
        </w:div>
        <w:div w:id="1758205432">
          <w:marLeft w:val="480"/>
          <w:marRight w:val="0"/>
          <w:marTop w:val="0"/>
          <w:marBottom w:val="0"/>
          <w:divBdr>
            <w:top w:val="none" w:sz="0" w:space="0" w:color="auto"/>
            <w:left w:val="none" w:sz="0" w:space="0" w:color="auto"/>
            <w:bottom w:val="none" w:sz="0" w:space="0" w:color="auto"/>
            <w:right w:val="none" w:sz="0" w:space="0" w:color="auto"/>
          </w:divBdr>
        </w:div>
        <w:div w:id="1307198579">
          <w:marLeft w:val="480"/>
          <w:marRight w:val="0"/>
          <w:marTop w:val="0"/>
          <w:marBottom w:val="0"/>
          <w:divBdr>
            <w:top w:val="none" w:sz="0" w:space="0" w:color="auto"/>
            <w:left w:val="none" w:sz="0" w:space="0" w:color="auto"/>
            <w:bottom w:val="none" w:sz="0" w:space="0" w:color="auto"/>
            <w:right w:val="none" w:sz="0" w:space="0" w:color="auto"/>
          </w:divBdr>
        </w:div>
        <w:div w:id="133135469">
          <w:marLeft w:val="480"/>
          <w:marRight w:val="0"/>
          <w:marTop w:val="0"/>
          <w:marBottom w:val="0"/>
          <w:divBdr>
            <w:top w:val="none" w:sz="0" w:space="0" w:color="auto"/>
            <w:left w:val="none" w:sz="0" w:space="0" w:color="auto"/>
            <w:bottom w:val="none" w:sz="0" w:space="0" w:color="auto"/>
            <w:right w:val="none" w:sz="0" w:space="0" w:color="auto"/>
          </w:divBdr>
        </w:div>
        <w:div w:id="233780730">
          <w:marLeft w:val="480"/>
          <w:marRight w:val="0"/>
          <w:marTop w:val="0"/>
          <w:marBottom w:val="0"/>
          <w:divBdr>
            <w:top w:val="none" w:sz="0" w:space="0" w:color="auto"/>
            <w:left w:val="none" w:sz="0" w:space="0" w:color="auto"/>
            <w:bottom w:val="none" w:sz="0" w:space="0" w:color="auto"/>
            <w:right w:val="none" w:sz="0" w:space="0" w:color="auto"/>
          </w:divBdr>
        </w:div>
        <w:div w:id="1512061541">
          <w:marLeft w:val="480"/>
          <w:marRight w:val="0"/>
          <w:marTop w:val="0"/>
          <w:marBottom w:val="0"/>
          <w:divBdr>
            <w:top w:val="none" w:sz="0" w:space="0" w:color="auto"/>
            <w:left w:val="none" w:sz="0" w:space="0" w:color="auto"/>
            <w:bottom w:val="none" w:sz="0" w:space="0" w:color="auto"/>
            <w:right w:val="none" w:sz="0" w:space="0" w:color="auto"/>
          </w:divBdr>
        </w:div>
        <w:div w:id="1046611078">
          <w:marLeft w:val="480"/>
          <w:marRight w:val="0"/>
          <w:marTop w:val="0"/>
          <w:marBottom w:val="0"/>
          <w:divBdr>
            <w:top w:val="none" w:sz="0" w:space="0" w:color="auto"/>
            <w:left w:val="none" w:sz="0" w:space="0" w:color="auto"/>
            <w:bottom w:val="none" w:sz="0" w:space="0" w:color="auto"/>
            <w:right w:val="none" w:sz="0" w:space="0" w:color="auto"/>
          </w:divBdr>
        </w:div>
        <w:div w:id="584844877">
          <w:marLeft w:val="480"/>
          <w:marRight w:val="0"/>
          <w:marTop w:val="0"/>
          <w:marBottom w:val="0"/>
          <w:divBdr>
            <w:top w:val="none" w:sz="0" w:space="0" w:color="auto"/>
            <w:left w:val="none" w:sz="0" w:space="0" w:color="auto"/>
            <w:bottom w:val="none" w:sz="0" w:space="0" w:color="auto"/>
            <w:right w:val="none" w:sz="0" w:space="0" w:color="auto"/>
          </w:divBdr>
        </w:div>
        <w:div w:id="1068041829">
          <w:marLeft w:val="480"/>
          <w:marRight w:val="0"/>
          <w:marTop w:val="0"/>
          <w:marBottom w:val="0"/>
          <w:divBdr>
            <w:top w:val="none" w:sz="0" w:space="0" w:color="auto"/>
            <w:left w:val="none" w:sz="0" w:space="0" w:color="auto"/>
            <w:bottom w:val="none" w:sz="0" w:space="0" w:color="auto"/>
            <w:right w:val="none" w:sz="0" w:space="0" w:color="auto"/>
          </w:divBdr>
        </w:div>
        <w:div w:id="1720351946">
          <w:marLeft w:val="480"/>
          <w:marRight w:val="0"/>
          <w:marTop w:val="0"/>
          <w:marBottom w:val="0"/>
          <w:divBdr>
            <w:top w:val="none" w:sz="0" w:space="0" w:color="auto"/>
            <w:left w:val="none" w:sz="0" w:space="0" w:color="auto"/>
            <w:bottom w:val="none" w:sz="0" w:space="0" w:color="auto"/>
            <w:right w:val="none" w:sz="0" w:space="0" w:color="auto"/>
          </w:divBdr>
        </w:div>
        <w:div w:id="39669056">
          <w:marLeft w:val="480"/>
          <w:marRight w:val="0"/>
          <w:marTop w:val="0"/>
          <w:marBottom w:val="0"/>
          <w:divBdr>
            <w:top w:val="none" w:sz="0" w:space="0" w:color="auto"/>
            <w:left w:val="none" w:sz="0" w:space="0" w:color="auto"/>
            <w:bottom w:val="none" w:sz="0" w:space="0" w:color="auto"/>
            <w:right w:val="none" w:sz="0" w:space="0" w:color="auto"/>
          </w:divBdr>
        </w:div>
        <w:div w:id="643850409">
          <w:marLeft w:val="480"/>
          <w:marRight w:val="0"/>
          <w:marTop w:val="0"/>
          <w:marBottom w:val="0"/>
          <w:divBdr>
            <w:top w:val="none" w:sz="0" w:space="0" w:color="auto"/>
            <w:left w:val="none" w:sz="0" w:space="0" w:color="auto"/>
            <w:bottom w:val="none" w:sz="0" w:space="0" w:color="auto"/>
            <w:right w:val="none" w:sz="0" w:space="0" w:color="auto"/>
          </w:divBdr>
        </w:div>
        <w:div w:id="1557353971">
          <w:marLeft w:val="480"/>
          <w:marRight w:val="0"/>
          <w:marTop w:val="0"/>
          <w:marBottom w:val="0"/>
          <w:divBdr>
            <w:top w:val="none" w:sz="0" w:space="0" w:color="auto"/>
            <w:left w:val="none" w:sz="0" w:space="0" w:color="auto"/>
            <w:bottom w:val="none" w:sz="0" w:space="0" w:color="auto"/>
            <w:right w:val="none" w:sz="0" w:space="0" w:color="auto"/>
          </w:divBdr>
        </w:div>
        <w:div w:id="1751153348">
          <w:marLeft w:val="480"/>
          <w:marRight w:val="0"/>
          <w:marTop w:val="0"/>
          <w:marBottom w:val="0"/>
          <w:divBdr>
            <w:top w:val="none" w:sz="0" w:space="0" w:color="auto"/>
            <w:left w:val="none" w:sz="0" w:space="0" w:color="auto"/>
            <w:bottom w:val="none" w:sz="0" w:space="0" w:color="auto"/>
            <w:right w:val="none" w:sz="0" w:space="0" w:color="auto"/>
          </w:divBdr>
        </w:div>
        <w:div w:id="1642229445">
          <w:marLeft w:val="480"/>
          <w:marRight w:val="0"/>
          <w:marTop w:val="0"/>
          <w:marBottom w:val="0"/>
          <w:divBdr>
            <w:top w:val="none" w:sz="0" w:space="0" w:color="auto"/>
            <w:left w:val="none" w:sz="0" w:space="0" w:color="auto"/>
            <w:bottom w:val="none" w:sz="0" w:space="0" w:color="auto"/>
            <w:right w:val="none" w:sz="0" w:space="0" w:color="auto"/>
          </w:divBdr>
        </w:div>
        <w:div w:id="849101706">
          <w:marLeft w:val="480"/>
          <w:marRight w:val="0"/>
          <w:marTop w:val="0"/>
          <w:marBottom w:val="0"/>
          <w:divBdr>
            <w:top w:val="none" w:sz="0" w:space="0" w:color="auto"/>
            <w:left w:val="none" w:sz="0" w:space="0" w:color="auto"/>
            <w:bottom w:val="none" w:sz="0" w:space="0" w:color="auto"/>
            <w:right w:val="none" w:sz="0" w:space="0" w:color="auto"/>
          </w:divBdr>
        </w:div>
        <w:div w:id="806703681">
          <w:marLeft w:val="480"/>
          <w:marRight w:val="0"/>
          <w:marTop w:val="0"/>
          <w:marBottom w:val="0"/>
          <w:divBdr>
            <w:top w:val="none" w:sz="0" w:space="0" w:color="auto"/>
            <w:left w:val="none" w:sz="0" w:space="0" w:color="auto"/>
            <w:bottom w:val="none" w:sz="0" w:space="0" w:color="auto"/>
            <w:right w:val="none" w:sz="0" w:space="0" w:color="auto"/>
          </w:divBdr>
        </w:div>
        <w:div w:id="855927151">
          <w:marLeft w:val="480"/>
          <w:marRight w:val="0"/>
          <w:marTop w:val="0"/>
          <w:marBottom w:val="0"/>
          <w:divBdr>
            <w:top w:val="none" w:sz="0" w:space="0" w:color="auto"/>
            <w:left w:val="none" w:sz="0" w:space="0" w:color="auto"/>
            <w:bottom w:val="none" w:sz="0" w:space="0" w:color="auto"/>
            <w:right w:val="none" w:sz="0" w:space="0" w:color="auto"/>
          </w:divBdr>
        </w:div>
        <w:div w:id="1911041037">
          <w:marLeft w:val="480"/>
          <w:marRight w:val="0"/>
          <w:marTop w:val="0"/>
          <w:marBottom w:val="0"/>
          <w:divBdr>
            <w:top w:val="none" w:sz="0" w:space="0" w:color="auto"/>
            <w:left w:val="none" w:sz="0" w:space="0" w:color="auto"/>
            <w:bottom w:val="none" w:sz="0" w:space="0" w:color="auto"/>
            <w:right w:val="none" w:sz="0" w:space="0" w:color="auto"/>
          </w:divBdr>
        </w:div>
        <w:div w:id="44138263">
          <w:marLeft w:val="480"/>
          <w:marRight w:val="0"/>
          <w:marTop w:val="0"/>
          <w:marBottom w:val="0"/>
          <w:divBdr>
            <w:top w:val="none" w:sz="0" w:space="0" w:color="auto"/>
            <w:left w:val="none" w:sz="0" w:space="0" w:color="auto"/>
            <w:bottom w:val="none" w:sz="0" w:space="0" w:color="auto"/>
            <w:right w:val="none" w:sz="0" w:space="0" w:color="auto"/>
          </w:divBdr>
        </w:div>
        <w:div w:id="991371468">
          <w:marLeft w:val="480"/>
          <w:marRight w:val="0"/>
          <w:marTop w:val="0"/>
          <w:marBottom w:val="0"/>
          <w:divBdr>
            <w:top w:val="none" w:sz="0" w:space="0" w:color="auto"/>
            <w:left w:val="none" w:sz="0" w:space="0" w:color="auto"/>
            <w:bottom w:val="none" w:sz="0" w:space="0" w:color="auto"/>
            <w:right w:val="none" w:sz="0" w:space="0" w:color="auto"/>
          </w:divBdr>
        </w:div>
        <w:div w:id="952328680">
          <w:marLeft w:val="480"/>
          <w:marRight w:val="0"/>
          <w:marTop w:val="0"/>
          <w:marBottom w:val="0"/>
          <w:divBdr>
            <w:top w:val="none" w:sz="0" w:space="0" w:color="auto"/>
            <w:left w:val="none" w:sz="0" w:space="0" w:color="auto"/>
            <w:bottom w:val="none" w:sz="0" w:space="0" w:color="auto"/>
            <w:right w:val="none" w:sz="0" w:space="0" w:color="auto"/>
          </w:divBdr>
        </w:div>
        <w:div w:id="607322482">
          <w:marLeft w:val="480"/>
          <w:marRight w:val="0"/>
          <w:marTop w:val="0"/>
          <w:marBottom w:val="0"/>
          <w:divBdr>
            <w:top w:val="none" w:sz="0" w:space="0" w:color="auto"/>
            <w:left w:val="none" w:sz="0" w:space="0" w:color="auto"/>
            <w:bottom w:val="none" w:sz="0" w:space="0" w:color="auto"/>
            <w:right w:val="none" w:sz="0" w:space="0" w:color="auto"/>
          </w:divBdr>
        </w:div>
        <w:div w:id="1742484571">
          <w:marLeft w:val="480"/>
          <w:marRight w:val="0"/>
          <w:marTop w:val="0"/>
          <w:marBottom w:val="0"/>
          <w:divBdr>
            <w:top w:val="none" w:sz="0" w:space="0" w:color="auto"/>
            <w:left w:val="none" w:sz="0" w:space="0" w:color="auto"/>
            <w:bottom w:val="none" w:sz="0" w:space="0" w:color="auto"/>
            <w:right w:val="none" w:sz="0" w:space="0" w:color="auto"/>
          </w:divBdr>
        </w:div>
        <w:div w:id="377971292">
          <w:marLeft w:val="480"/>
          <w:marRight w:val="0"/>
          <w:marTop w:val="0"/>
          <w:marBottom w:val="0"/>
          <w:divBdr>
            <w:top w:val="none" w:sz="0" w:space="0" w:color="auto"/>
            <w:left w:val="none" w:sz="0" w:space="0" w:color="auto"/>
            <w:bottom w:val="none" w:sz="0" w:space="0" w:color="auto"/>
            <w:right w:val="none" w:sz="0" w:space="0" w:color="auto"/>
          </w:divBdr>
        </w:div>
        <w:div w:id="326446934">
          <w:marLeft w:val="480"/>
          <w:marRight w:val="0"/>
          <w:marTop w:val="0"/>
          <w:marBottom w:val="0"/>
          <w:divBdr>
            <w:top w:val="none" w:sz="0" w:space="0" w:color="auto"/>
            <w:left w:val="none" w:sz="0" w:space="0" w:color="auto"/>
            <w:bottom w:val="none" w:sz="0" w:space="0" w:color="auto"/>
            <w:right w:val="none" w:sz="0" w:space="0" w:color="auto"/>
          </w:divBdr>
        </w:div>
        <w:div w:id="72092084">
          <w:marLeft w:val="480"/>
          <w:marRight w:val="0"/>
          <w:marTop w:val="0"/>
          <w:marBottom w:val="0"/>
          <w:divBdr>
            <w:top w:val="none" w:sz="0" w:space="0" w:color="auto"/>
            <w:left w:val="none" w:sz="0" w:space="0" w:color="auto"/>
            <w:bottom w:val="none" w:sz="0" w:space="0" w:color="auto"/>
            <w:right w:val="none" w:sz="0" w:space="0" w:color="auto"/>
          </w:divBdr>
        </w:div>
        <w:div w:id="1154684107">
          <w:marLeft w:val="480"/>
          <w:marRight w:val="0"/>
          <w:marTop w:val="0"/>
          <w:marBottom w:val="0"/>
          <w:divBdr>
            <w:top w:val="none" w:sz="0" w:space="0" w:color="auto"/>
            <w:left w:val="none" w:sz="0" w:space="0" w:color="auto"/>
            <w:bottom w:val="none" w:sz="0" w:space="0" w:color="auto"/>
            <w:right w:val="none" w:sz="0" w:space="0" w:color="auto"/>
          </w:divBdr>
        </w:div>
        <w:div w:id="1195339374">
          <w:marLeft w:val="480"/>
          <w:marRight w:val="0"/>
          <w:marTop w:val="0"/>
          <w:marBottom w:val="0"/>
          <w:divBdr>
            <w:top w:val="none" w:sz="0" w:space="0" w:color="auto"/>
            <w:left w:val="none" w:sz="0" w:space="0" w:color="auto"/>
            <w:bottom w:val="none" w:sz="0" w:space="0" w:color="auto"/>
            <w:right w:val="none" w:sz="0" w:space="0" w:color="auto"/>
          </w:divBdr>
        </w:div>
        <w:div w:id="530873280">
          <w:marLeft w:val="480"/>
          <w:marRight w:val="0"/>
          <w:marTop w:val="0"/>
          <w:marBottom w:val="0"/>
          <w:divBdr>
            <w:top w:val="none" w:sz="0" w:space="0" w:color="auto"/>
            <w:left w:val="none" w:sz="0" w:space="0" w:color="auto"/>
            <w:bottom w:val="none" w:sz="0" w:space="0" w:color="auto"/>
            <w:right w:val="none" w:sz="0" w:space="0" w:color="auto"/>
          </w:divBdr>
        </w:div>
        <w:div w:id="674456284">
          <w:marLeft w:val="480"/>
          <w:marRight w:val="0"/>
          <w:marTop w:val="0"/>
          <w:marBottom w:val="0"/>
          <w:divBdr>
            <w:top w:val="none" w:sz="0" w:space="0" w:color="auto"/>
            <w:left w:val="none" w:sz="0" w:space="0" w:color="auto"/>
            <w:bottom w:val="none" w:sz="0" w:space="0" w:color="auto"/>
            <w:right w:val="none" w:sz="0" w:space="0" w:color="auto"/>
          </w:divBdr>
        </w:div>
        <w:div w:id="1200897191">
          <w:marLeft w:val="480"/>
          <w:marRight w:val="0"/>
          <w:marTop w:val="0"/>
          <w:marBottom w:val="0"/>
          <w:divBdr>
            <w:top w:val="none" w:sz="0" w:space="0" w:color="auto"/>
            <w:left w:val="none" w:sz="0" w:space="0" w:color="auto"/>
            <w:bottom w:val="none" w:sz="0" w:space="0" w:color="auto"/>
            <w:right w:val="none" w:sz="0" w:space="0" w:color="auto"/>
          </w:divBdr>
        </w:div>
        <w:div w:id="1613246457">
          <w:marLeft w:val="480"/>
          <w:marRight w:val="0"/>
          <w:marTop w:val="0"/>
          <w:marBottom w:val="0"/>
          <w:divBdr>
            <w:top w:val="none" w:sz="0" w:space="0" w:color="auto"/>
            <w:left w:val="none" w:sz="0" w:space="0" w:color="auto"/>
            <w:bottom w:val="none" w:sz="0" w:space="0" w:color="auto"/>
            <w:right w:val="none" w:sz="0" w:space="0" w:color="auto"/>
          </w:divBdr>
        </w:div>
        <w:div w:id="101389820">
          <w:marLeft w:val="480"/>
          <w:marRight w:val="0"/>
          <w:marTop w:val="0"/>
          <w:marBottom w:val="0"/>
          <w:divBdr>
            <w:top w:val="none" w:sz="0" w:space="0" w:color="auto"/>
            <w:left w:val="none" w:sz="0" w:space="0" w:color="auto"/>
            <w:bottom w:val="none" w:sz="0" w:space="0" w:color="auto"/>
            <w:right w:val="none" w:sz="0" w:space="0" w:color="auto"/>
          </w:divBdr>
        </w:div>
        <w:div w:id="1845389347">
          <w:marLeft w:val="480"/>
          <w:marRight w:val="0"/>
          <w:marTop w:val="0"/>
          <w:marBottom w:val="0"/>
          <w:divBdr>
            <w:top w:val="none" w:sz="0" w:space="0" w:color="auto"/>
            <w:left w:val="none" w:sz="0" w:space="0" w:color="auto"/>
            <w:bottom w:val="none" w:sz="0" w:space="0" w:color="auto"/>
            <w:right w:val="none" w:sz="0" w:space="0" w:color="auto"/>
          </w:divBdr>
        </w:div>
        <w:div w:id="526258876">
          <w:marLeft w:val="480"/>
          <w:marRight w:val="0"/>
          <w:marTop w:val="0"/>
          <w:marBottom w:val="0"/>
          <w:divBdr>
            <w:top w:val="none" w:sz="0" w:space="0" w:color="auto"/>
            <w:left w:val="none" w:sz="0" w:space="0" w:color="auto"/>
            <w:bottom w:val="none" w:sz="0" w:space="0" w:color="auto"/>
            <w:right w:val="none" w:sz="0" w:space="0" w:color="auto"/>
          </w:divBdr>
        </w:div>
        <w:div w:id="1043165795">
          <w:marLeft w:val="480"/>
          <w:marRight w:val="0"/>
          <w:marTop w:val="0"/>
          <w:marBottom w:val="0"/>
          <w:divBdr>
            <w:top w:val="none" w:sz="0" w:space="0" w:color="auto"/>
            <w:left w:val="none" w:sz="0" w:space="0" w:color="auto"/>
            <w:bottom w:val="none" w:sz="0" w:space="0" w:color="auto"/>
            <w:right w:val="none" w:sz="0" w:space="0" w:color="auto"/>
          </w:divBdr>
        </w:div>
        <w:div w:id="1651517332">
          <w:marLeft w:val="480"/>
          <w:marRight w:val="0"/>
          <w:marTop w:val="0"/>
          <w:marBottom w:val="0"/>
          <w:divBdr>
            <w:top w:val="none" w:sz="0" w:space="0" w:color="auto"/>
            <w:left w:val="none" w:sz="0" w:space="0" w:color="auto"/>
            <w:bottom w:val="none" w:sz="0" w:space="0" w:color="auto"/>
            <w:right w:val="none" w:sz="0" w:space="0" w:color="auto"/>
          </w:divBdr>
        </w:div>
        <w:div w:id="1518079215">
          <w:marLeft w:val="480"/>
          <w:marRight w:val="0"/>
          <w:marTop w:val="0"/>
          <w:marBottom w:val="0"/>
          <w:divBdr>
            <w:top w:val="none" w:sz="0" w:space="0" w:color="auto"/>
            <w:left w:val="none" w:sz="0" w:space="0" w:color="auto"/>
            <w:bottom w:val="none" w:sz="0" w:space="0" w:color="auto"/>
            <w:right w:val="none" w:sz="0" w:space="0" w:color="auto"/>
          </w:divBdr>
        </w:div>
        <w:div w:id="1135217158">
          <w:marLeft w:val="480"/>
          <w:marRight w:val="0"/>
          <w:marTop w:val="0"/>
          <w:marBottom w:val="0"/>
          <w:divBdr>
            <w:top w:val="none" w:sz="0" w:space="0" w:color="auto"/>
            <w:left w:val="none" w:sz="0" w:space="0" w:color="auto"/>
            <w:bottom w:val="none" w:sz="0" w:space="0" w:color="auto"/>
            <w:right w:val="none" w:sz="0" w:space="0" w:color="auto"/>
          </w:divBdr>
        </w:div>
        <w:div w:id="431124139">
          <w:marLeft w:val="480"/>
          <w:marRight w:val="0"/>
          <w:marTop w:val="0"/>
          <w:marBottom w:val="0"/>
          <w:divBdr>
            <w:top w:val="none" w:sz="0" w:space="0" w:color="auto"/>
            <w:left w:val="none" w:sz="0" w:space="0" w:color="auto"/>
            <w:bottom w:val="none" w:sz="0" w:space="0" w:color="auto"/>
            <w:right w:val="none" w:sz="0" w:space="0" w:color="auto"/>
          </w:divBdr>
        </w:div>
        <w:div w:id="1201237426">
          <w:marLeft w:val="480"/>
          <w:marRight w:val="0"/>
          <w:marTop w:val="0"/>
          <w:marBottom w:val="0"/>
          <w:divBdr>
            <w:top w:val="none" w:sz="0" w:space="0" w:color="auto"/>
            <w:left w:val="none" w:sz="0" w:space="0" w:color="auto"/>
            <w:bottom w:val="none" w:sz="0" w:space="0" w:color="auto"/>
            <w:right w:val="none" w:sz="0" w:space="0" w:color="auto"/>
          </w:divBdr>
        </w:div>
        <w:div w:id="1542865003">
          <w:marLeft w:val="480"/>
          <w:marRight w:val="0"/>
          <w:marTop w:val="0"/>
          <w:marBottom w:val="0"/>
          <w:divBdr>
            <w:top w:val="none" w:sz="0" w:space="0" w:color="auto"/>
            <w:left w:val="none" w:sz="0" w:space="0" w:color="auto"/>
            <w:bottom w:val="none" w:sz="0" w:space="0" w:color="auto"/>
            <w:right w:val="none" w:sz="0" w:space="0" w:color="auto"/>
          </w:divBdr>
        </w:div>
        <w:div w:id="1489905454">
          <w:marLeft w:val="480"/>
          <w:marRight w:val="0"/>
          <w:marTop w:val="0"/>
          <w:marBottom w:val="0"/>
          <w:divBdr>
            <w:top w:val="none" w:sz="0" w:space="0" w:color="auto"/>
            <w:left w:val="none" w:sz="0" w:space="0" w:color="auto"/>
            <w:bottom w:val="none" w:sz="0" w:space="0" w:color="auto"/>
            <w:right w:val="none" w:sz="0" w:space="0" w:color="auto"/>
          </w:divBdr>
        </w:div>
        <w:div w:id="732118299">
          <w:marLeft w:val="480"/>
          <w:marRight w:val="0"/>
          <w:marTop w:val="0"/>
          <w:marBottom w:val="0"/>
          <w:divBdr>
            <w:top w:val="none" w:sz="0" w:space="0" w:color="auto"/>
            <w:left w:val="none" w:sz="0" w:space="0" w:color="auto"/>
            <w:bottom w:val="none" w:sz="0" w:space="0" w:color="auto"/>
            <w:right w:val="none" w:sz="0" w:space="0" w:color="auto"/>
          </w:divBdr>
        </w:div>
        <w:div w:id="1585800597">
          <w:marLeft w:val="480"/>
          <w:marRight w:val="0"/>
          <w:marTop w:val="0"/>
          <w:marBottom w:val="0"/>
          <w:divBdr>
            <w:top w:val="none" w:sz="0" w:space="0" w:color="auto"/>
            <w:left w:val="none" w:sz="0" w:space="0" w:color="auto"/>
            <w:bottom w:val="none" w:sz="0" w:space="0" w:color="auto"/>
            <w:right w:val="none" w:sz="0" w:space="0" w:color="auto"/>
          </w:divBdr>
        </w:div>
        <w:div w:id="950624317">
          <w:marLeft w:val="480"/>
          <w:marRight w:val="0"/>
          <w:marTop w:val="0"/>
          <w:marBottom w:val="0"/>
          <w:divBdr>
            <w:top w:val="none" w:sz="0" w:space="0" w:color="auto"/>
            <w:left w:val="none" w:sz="0" w:space="0" w:color="auto"/>
            <w:bottom w:val="none" w:sz="0" w:space="0" w:color="auto"/>
            <w:right w:val="none" w:sz="0" w:space="0" w:color="auto"/>
          </w:divBdr>
        </w:div>
        <w:div w:id="854883120">
          <w:marLeft w:val="480"/>
          <w:marRight w:val="0"/>
          <w:marTop w:val="0"/>
          <w:marBottom w:val="0"/>
          <w:divBdr>
            <w:top w:val="none" w:sz="0" w:space="0" w:color="auto"/>
            <w:left w:val="none" w:sz="0" w:space="0" w:color="auto"/>
            <w:bottom w:val="none" w:sz="0" w:space="0" w:color="auto"/>
            <w:right w:val="none" w:sz="0" w:space="0" w:color="auto"/>
          </w:divBdr>
        </w:div>
        <w:div w:id="162747747">
          <w:marLeft w:val="480"/>
          <w:marRight w:val="0"/>
          <w:marTop w:val="0"/>
          <w:marBottom w:val="0"/>
          <w:divBdr>
            <w:top w:val="none" w:sz="0" w:space="0" w:color="auto"/>
            <w:left w:val="none" w:sz="0" w:space="0" w:color="auto"/>
            <w:bottom w:val="none" w:sz="0" w:space="0" w:color="auto"/>
            <w:right w:val="none" w:sz="0" w:space="0" w:color="auto"/>
          </w:divBdr>
        </w:div>
        <w:div w:id="1551842856">
          <w:marLeft w:val="480"/>
          <w:marRight w:val="0"/>
          <w:marTop w:val="0"/>
          <w:marBottom w:val="0"/>
          <w:divBdr>
            <w:top w:val="none" w:sz="0" w:space="0" w:color="auto"/>
            <w:left w:val="none" w:sz="0" w:space="0" w:color="auto"/>
            <w:bottom w:val="none" w:sz="0" w:space="0" w:color="auto"/>
            <w:right w:val="none" w:sz="0" w:space="0" w:color="auto"/>
          </w:divBdr>
        </w:div>
        <w:div w:id="387805234">
          <w:marLeft w:val="480"/>
          <w:marRight w:val="0"/>
          <w:marTop w:val="0"/>
          <w:marBottom w:val="0"/>
          <w:divBdr>
            <w:top w:val="none" w:sz="0" w:space="0" w:color="auto"/>
            <w:left w:val="none" w:sz="0" w:space="0" w:color="auto"/>
            <w:bottom w:val="none" w:sz="0" w:space="0" w:color="auto"/>
            <w:right w:val="none" w:sz="0" w:space="0" w:color="auto"/>
          </w:divBdr>
        </w:div>
        <w:div w:id="1185559370">
          <w:marLeft w:val="480"/>
          <w:marRight w:val="0"/>
          <w:marTop w:val="0"/>
          <w:marBottom w:val="0"/>
          <w:divBdr>
            <w:top w:val="none" w:sz="0" w:space="0" w:color="auto"/>
            <w:left w:val="none" w:sz="0" w:space="0" w:color="auto"/>
            <w:bottom w:val="none" w:sz="0" w:space="0" w:color="auto"/>
            <w:right w:val="none" w:sz="0" w:space="0" w:color="auto"/>
          </w:divBdr>
        </w:div>
        <w:div w:id="1040276678">
          <w:marLeft w:val="480"/>
          <w:marRight w:val="0"/>
          <w:marTop w:val="0"/>
          <w:marBottom w:val="0"/>
          <w:divBdr>
            <w:top w:val="none" w:sz="0" w:space="0" w:color="auto"/>
            <w:left w:val="none" w:sz="0" w:space="0" w:color="auto"/>
            <w:bottom w:val="none" w:sz="0" w:space="0" w:color="auto"/>
            <w:right w:val="none" w:sz="0" w:space="0" w:color="auto"/>
          </w:divBdr>
        </w:div>
        <w:div w:id="1135180287">
          <w:marLeft w:val="480"/>
          <w:marRight w:val="0"/>
          <w:marTop w:val="0"/>
          <w:marBottom w:val="0"/>
          <w:divBdr>
            <w:top w:val="none" w:sz="0" w:space="0" w:color="auto"/>
            <w:left w:val="none" w:sz="0" w:space="0" w:color="auto"/>
            <w:bottom w:val="none" w:sz="0" w:space="0" w:color="auto"/>
            <w:right w:val="none" w:sz="0" w:space="0" w:color="auto"/>
          </w:divBdr>
        </w:div>
        <w:div w:id="1265387028">
          <w:marLeft w:val="480"/>
          <w:marRight w:val="0"/>
          <w:marTop w:val="0"/>
          <w:marBottom w:val="0"/>
          <w:divBdr>
            <w:top w:val="none" w:sz="0" w:space="0" w:color="auto"/>
            <w:left w:val="none" w:sz="0" w:space="0" w:color="auto"/>
            <w:bottom w:val="none" w:sz="0" w:space="0" w:color="auto"/>
            <w:right w:val="none" w:sz="0" w:space="0" w:color="auto"/>
          </w:divBdr>
        </w:div>
        <w:div w:id="2027630711">
          <w:marLeft w:val="480"/>
          <w:marRight w:val="0"/>
          <w:marTop w:val="0"/>
          <w:marBottom w:val="0"/>
          <w:divBdr>
            <w:top w:val="none" w:sz="0" w:space="0" w:color="auto"/>
            <w:left w:val="none" w:sz="0" w:space="0" w:color="auto"/>
            <w:bottom w:val="none" w:sz="0" w:space="0" w:color="auto"/>
            <w:right w:val="none" w:sz="0" w:space="0" w:color="auto"/>
          </w:divBdr>
        </w:div>
        <w:div w:id="1778870746">
          <w:marLeft w:val="480"/>
          <w:marRight w:val="0"/>
          <w:marTop w:val="0"/>
          <w:marBottom w:val="0"/>
          <w:divBdr>
            <w:top w:val="none" w:sz="0" w:space="0" w:color="auto"/>
            <w:left w:val="none" w:sz="0" w:space="0" w:color="auto"/>
            <w:bottom w:val="none" w:sz="0" w:space="0" w:color="auto"/>
            <w:right w:val="none" w:sz="0" w:space="0" w:color="auto"/>
          </w:divBdr>
        </w:div>
        <w:div w:id="1872300155">
          <w:marLeft w:val="480"/>
          <w:marRight w:val="0"/>
          <w:marTop w:val="0"/>
          <w:marBottom w:val="0"/>
          <w:divBdr>
            <w:top w:val="none" w:sz="0" w:space="0" w:color="auto"/>
            <w:left w:val="none" w:sz="0" w:space="0" w:color="auto"/>
            <w:bottom w:val="none" w:sz="0" w:space="0" w:color="auto"/>
            <w:right w:val="none" w:sz="0" w:space="0" w:color="auto"/>
          </w:divBdr>
        </w:div>
        <w:div w:id="1481069288">
          <w:marLeft w:val="480"/>
          <w:marRight w:val="0"/>
          <w:marTop w:val="0"/>
          <w:marBottom w:val="0"/>
          <w:divBdr>
            <w:top w:val="none" w:sz="0" w:space="0" w:color="auto"/>
            <w:left w:val="none" w:sz="0" w:space="0" w:color="auto"/>
            <w:bottom w:val="none" w:sz="0" w:space="0" w:color="auto"/>
            <w:right w:val="none" w:sz="0" w:space="0" w:color="auto"/>
          </w:divBdr>
        </w:div>
        <w:div w:id="475798240">
          <w:marLeft w:val="480"/>
          <w:marRight w:val="0"/>
          <w:marTop w:val="0"/>
          <w:marBottom w:val="0"/>
          <w:divBdr>
            <w:top w:val="none" w:sz="0" w:space="0" w:color="auto"/>
            <w:left w:val="none" w:sz="0" w:space="0" w:color="auto"/>
            <w:bottom w:val="none" w:sz="0" w:space="0" w:color="auto"/>
            <w:right w:val="none" w:sz="0" w:space="0" w:color="auto"/>
          </w:divBdr>
        </w:div>
        <w:div w:id="462386778">
          <w:marLeft w:val="480"/>
          <w:marRight w:val="0"/>
          <w:marTop w:val="0"/>
          <w:marBottom w:val="0"/>
          <w:divBdr>
            <w:top w:val="none" w:sz="0" w:space="0" w:color="auto"/>
            <w:left w:val="none" w:sz="0" w:space="0" w:color="auto"/>
            <w:bottom w:val="none" w:sz="0" w:space="0" w:color="auto"/>
            <w:right w:val="none" w:sz="0" w:space="0" w:color="auto"/>
          </w:divBdr>
        </w:div>
        <w:div w:id="232010444">
          <w:marLeft w:val="480"/>
          <w:marRight w:val="0"/>
          <w:marTop w:val="0"/>
          <w:marBottom w:val="0"/>
          <w:divBdr>
            <w:top w:val="none" w:sz="0" w:space="0" w:color="auto"/>
            <w:left w:val="none" w:sz="0" w:space="0" w:color="auto"/>
            <w:bottom w:val="none" w:sz="0" w:space="0" w:color="auto"/>
            <w:right w:val="none" w:sz="0" w:space="0" w:color="auto"/>
          </w:divBdr>
        </w:div>
        <w:div w:id="1426461994">
          <w:marLeft w:val="480"/>
          <w:marRight w:val="0"/>
          <w:marTop w:val="0"/>
          <w:marBottom w:val="0"/>
          <w:divBdr>
            <w:top w:val="none" w:sz="0" w:space="0" w:color="auto"/>
            <w:left w:val="none" w:sz="0" w:space="0" w:color="auto"/>
            <w:bottom w:val="none" w:sz="0" w:space="0" w:color="auto"/>
            <w:right w:val="none" w:sz="0" w:space="0" w:color="auto"/>
          </w:divBdr>
        </w:div>
        <w:div w:id="4090981">
          <w:marLeft w:val="480"/>
          <w:marRight w:val="0"/>
          <w:marTop w:val="0"/>
          <w:marBottom w:val="0"/>
          <w:divBdr>
            <w:top w:val="none" w:sz="0" w:space="0" w:color="auto"/>
            <w:left w:val="none" w:sz="0" w:space="0" w:color="auto"/>
            <w:bottom w:val="none" w:sz="0" w:space="0" w:color="auto"/>
            <w:right w:val="none" w:sz="0" w:space="0" w:color="auto"/>
          </w:divBdr>
        </w:div>
        <w:div w:id="381833400">
          <w:marLeft w:val="480"/>
          <w:marRight w:val="0"/>
          <w:marTop w:val="0"/>
          <w:marBottom w:val="0"/>
          <w:divBdr>
            <w:top w:val="none" w:sz="0" w:space="0" w:color="auto"/>
            <w:left w:val="none" w:sz="0" w:space="0" w:color="auto"/>
            <w:bottom w:val="none" w:sz="0" w:space="0" w:color="auto"/>
            <w:right w:val="none" w:sz="0" w:space="0" w:color="auto"/>
          </w:divBdr>
        </w:div>
        <w:div w:id="1152676565">
          <w:marLeft w:val="480"/>
          <w:marRight w:val="0"/>
          <w:marTop w:val="0"/>
          <w:marBottom w:val="0"/>
          <w:divBdr>
            <w:top w:val="none" w:sz="0" w:space="0" w:color="auto"/>
            <w:left w:val="none" w:sz="0" w:space="0" w:color="auto"/>
            <w:bottom w:val="none" w:sz="0" w:space="0" w:color="auto"/>
            <w:right w:val="none" w:sz="0" w:space="0" w:color="auto"/>
          </w:divBdr>
        </w:div>
        <w:div w:id="1835292333">
          <w:marLeft w:val="480"/>
          <w:marRight w:val="0"/>
          <w:marTop w:val="0"/>
          <w:marBottom w:val="0"/>
          <w:divBdr>
            <w:top w:val="none" w:sz="0" w:space="0" w:color="auto"/>
            <w:left w:val="none" w:sz="0" w:space="0" w:color="auto"/>
            <w:bottom w:val="none" w:sz="0" w:space="0" w:color="auto"/>
            <w:right w:val="none" w:sz="0" w:space="0" w:color="auto"/>
          </w:divBdr>
        </w:div>
        <w:div w:id="1230075236">
          <w:marLeft w:val="480"/>
          <w:marRight w:val="0"/>
          <w:marTop w:val="0"/>
          <w:marBottom w:val="0"/>
          <w:divBdr>
            <w:top w:val="none" w:sz="0" w:space="0" w:color="auto"/>
            <w:left w:val="none" w:sz="0" w:space="0" w:color="auto"/>
            <w:bottom w:val="none" w:sz="0" w:space="0" w:color="auto"/>
            <w:right w:val="none" w:sz="0" w:space="0" w:color="auto"/>
          </w:divBdr>
        </w:div>
        <w:div w:id="487088370">
          <w:marLeft w:val="480"/>
          <w:marRight w:val="0"/>
          <w:marTop w:val="0"/>
          <w:marBottom w:val="0"/>
          <w:divBdr>
            <w:top w:val="none" w:sz="0" w:space="0" w:color="auto"/>
            <w:left w:val="none" w:sz="0" w:space="0" w:color="auto"/>
            <w:bottom w:val="none" w:sz="0" w:space="0" w:color="auto"/>
            <w:right w:val="none" w:sz="0" w:space="0" w:color="auto"/>
          </w:divBdr>
        </w:div>
        <w:div w:id="1219395266">
          <w:marLeft w:val="480"/>
          <w:marRight w:val="0"/>
          <w:marTop w:val="0"/>
          <w:marBottom w:val="0"/>
          <w:divBdr>
            <w:top w:val="none" w:sz="0" w:space="0" w:color="auto"/>
            <w:left w:val="none" w:sz="0" w:space="0" w:color="auto"/>
            <w:bottom w:val="none" w:sz="0" w:space="0" w:color="auto"/>
            <w:right w:val="none" w:sz="0" w:space="0" w:color="auto"/>
          </w:divBdr>
        </w:div>
        <w:div w:id="2012558383">
          <w:marLeft w:val="480"/>
          <w:marRight w:val="0"/>
          <w:marTop w:val="0"/>
          <w:marBottom w:val="0"/>
          <w:divBdr>
            <w:top w:val="none" w:sz="0" w:space="0" w:color="auto"/>
            <w:left w:val="none" w:sz="0" w:space="0" w:color="auto"/>
            <w:bottom w:val="none" w:sz="0" w:space="0" w:color="auto"/>
            <w:right w:val="none" w:sz="0" w:space="0" w:color="auto"/>
          </w:divBdr>
        </w:div>
        <w:div w:id="298147790">
          <w:marLeft w:val="480"/>
          <w:marRight w:val="0"/>
          <w:marTop w:val="0"/>
          <w:marBottom w:val="0"/>
          <w:divBdr>
            <w:top w:val="none" w:sz="0" w:space="0" w:color="auto"/>
            <w:left w:val="none" w:sz="0" w:space="0" w:color="auto"/>
            <w:bottom w:val="none" w:sz="0" w:space="0" w:color="auto"/>
            <w:right w:val="none" w:sz="0" w:space="0" w:color="auto"/>
          </w:divBdr>
        </w:div>
        <w:div w:id="2109160437">
          <w:marLeft w:val="480"/>
          <w:marRight w:val="0"/>
          <w:marTop w:val="0"/>
          <w:marBottom w:val="0"/>
          <w:divBdr>
            <w:top w:val="none" w:sz="0" w:space="0" w:color="auto"/>
            <w:left w:val="none" w:sz="0" w:space="0" w:color="auto"/>
            <w:bottom w:val="none" w:sz="0" w:space="0" w:color="auto"/>
            <w:right w:val="none" w:sz="0" w:space="0" w:color="auto"/>
          </w:divBdr>
        </w:div>
        <w:div w:id="1129007100">
          <w:marLeft w:val="480"/>
          <w:marRight w:val="0"/>
          <w:marTop w:val="0"/>
          <w:marBottom w:val="0"/>
          <w:divBdr>
            <w:top w:val="none" w:sz="0" w:space="0" w:color="auto"/>
            <w:left w:val="none" w:sz="0" w:space="0" w:color="auto"/>
            <w:bottom w:val="none" w:sz="0" w:space="0" w:color="auto"/>
            <w:right w:val="none" w:sz="0" w:space="0" w:color="auto"/>
          </w:divBdr>
        </w:div>
        <w:div w:id="702286000">
          <w:marLeft w:val="480"/>
          <w:marRight w:val="0"/>
          <w:marTop w:val="0"/>
          <w:marBottom w:val="0"/>
          <w:divBdr>
            <w:top w:val="none" w:sz="0" w:space="0" w:color="auto"/>
            <w:left w:val="none" w:sz="0" w:space="0" w:color="auto"/>
            <w:bottom w:val="none" w:sz="0" w:space="0" w:color="auto"/>
            <w:right w:val="none" w:sz="0" w:space="0" w:color="auto"/>
          </w:divBdr>
        </w:div>
        <w:div w:id="1319111821">
          <w:marLeft w:val="480"/>
          <w:marRight w:val="0"/>
          <w:marTop w:val="0"/>
          <w:marBottom w:val="0"/>
          <w:divBdr>
            <w:top w:val="none" w:sz="0" w:space="0" w:color="auto"/>
            <w:left w:val="none" w:sz="0" w:space="0" w:color="auto"/>
            <w:bottom w:val="none" w:sz="0" w:space="0" w:color="auto"/>
            <w:right w:val="none" w:sz="0" w:space="0" w:color="auto"/>
          </w:divBdr>
        </w:div>
        <w:div w:id="230163947">
          <w:marLeft w:val="480"/>
          <w:marRight w:val="0"/>
          <w:marTop w:val="0"/>
          <w:marBottom w:val="0"/>
          <w:divBdr>
            <w:top w:val="none" w:sz="0" w:space="0" w:color="auto"/>
            <w:left w:val="none" w:sz="0" w:space="0" w:color="auto"/>
            <w:bottom w:val="none" w:sz="0" w:space="0" w:color="auto"/>
            <w:right w:val="none" w:sz="0" w:space="0" w:color="auto"/>
          </w:divBdr>
        </w:div>
        <w:div w:id="341012060">
          <w:marLeft w:val="480"/>
          <w:marRight w:val="0"/>
          <w:marTop w:val="0"/>
          <w:marBottom w:val="0"/>
          <w:divBdr>
            <w:top w:val="none" w:sz="0" w:space="0" w:color="auto"/>
            <w:left w:val="none" w:sz="0" w:space="0" w:color="auto"/>
            <w:bottom w:val="none" w:sz="0" w:space="0" w:color="auto"/>
            <w:right w:val="none" w:sz="0" w:space="0" w:color="auto"/>
          </w:divBdr>
        </w:div>
        <w:div w:id="1957365331">
          <w:marLeft w:val="480"/>
          <w:marRight w:val="0"/>
          <w:marTop w:val="0"/>
          <w:marBottom w:val="0"/>
          <w:divBdr>
            <w:top w:val="none" w:sz="0" w:space="0" w:color="auto"/>
            <w:left w:val="none" w:sz="0" w:space="0" w:color="auto"/>
            <w:bottom w:val="none" w:sz="0" w:space="0" w:color="auto"/>
            <w:right w:val="none" w:sz="0" w:space="0" w:color="auto"/>
          </w:divBdr>
        </w:div>
        <w:div w:id="687558960">
          <w:marLeft w:val="480"/>
          <w:marRight w:val="0"/>
          <w:marTop w:val="0"/>
          <w:marBottom w:val="0"/>
          <w:divBdr>
            <w:top w:val="none" w:sz="0" w:space="0" w:color="auto"/>
            <w:left w:val="none" w:sz="0" w:space="0" w:color="auto"/>
            <w:bottom w:val="none" w:sz="0" w:space="0" w:color="auto"/>
            <w:right w:val="none" w:sz="0" w:space="0" w:color="auto"/>
          </w:divBdr>
        </w:div>
        <w:div w:id="1066538133">
          <w:marLeft w:val="480"/>
          <w:marRight w:val="0"/>
          <w:marTop w:val="0"/>
          <w:marBottom w:val="0"/>
          <w:divBdr>
            <w:top w:val="none" w:sz="0" w:space="0" w:color="auto"/>
            <w:left w:val="none" w:sz="0" w:space="0" w:color="auto"/>
            <w:bottom w:val="none" w:sz="0" w:space="0" w:color="auto"/>
            <w:right w:val="none" w:sz="0" w:space="0" w:color="auto"/>
          </w:divBdr>
        </w:div>
      </w:divsChild>
    </w:div>
    <w:div w:id="750395852">
      <w:bodyDiv w:val="1"/>
      <w:marLeft w:val="0"/>
      <w:marRight w:val="0"/>
      <w:marTop w:val="0"/>
      <w:marBottom w:val="0"/>
      <w:divBdr>
        <w:top w:val="none" w:sz="0" w:space="0" w:color="auto"/>
        <w:left w:val="none" w:sz="0" w:space="0" w:color="auto"/>
        <w:bottom w:val="none" w:sz="0" w:space="0" w:color="auto"/>
        <w:right w:val="none" w:sz="0" w:space="0" w:color="auto"/>
      </w:divBdr>
    </w:div>
    <w:div w:id="750539494">
      <w:bodyDiv w:val="1"/>
      <w:marLeft w:val="0"/>
      <w:marRight w:val="0"/>
      <w:marTop w:val="0"/>
      <w:marBottom w:val="0"/>
      <w:divBdr>
        <w:top w:val="none" w:sz="0" w:space="0" w:color="auto"/>
        <w:left w:val="none" w:sz="0" w:space="0" w:color="auto"/>
        <w:bottom w:val="none" w:sz="0" w:space="0" w:color="auto"/>
        <w:right w:val="none" w:sz="0" w:space="0" w:color="auto"/>
      </w:divBdr>
    </w:div>
    <w:div w:id="750590427">
      <w:bodyDiv w:val="1"/>
      <w:marLeft w:val="0"/>
      <w:marRight w:val="0"/>
      <w:marTop w:val="0"/>
      <w:marBottom w:val="0"/>
      <w:divBdr>
        <w:top w:val="none" w:sz="0" w:space="0" w:color="auto"/>
        <w:left w:val="none" w:sz="0" w:space="0" w:color="auto"/>
        <w:bottom w:val="none" w:sz="0" w:space="0" w:color="auto"/>
        <w:right w:val="none" w:sz="0" w:space="0" w:color="auto"/>
      </w:divBdr>
    </w:div>
    <w:div w:id="750735875">
      <w:bodyDiv w:val="1"/>
      <w:marLeft w:val="0"/>
      <w:marRight w:val="0"/>
      <w:marTop w:val="0"/>
      <w:marBottom w:val="0"/>
      <w:divBdr>
        <w:top w:val="none" w:sz="0" w:space="0" w:color="auto"/>
        <w:left w:val="none" w:sz="0" w:space="0" w:color="auto"/>
        <w:bottom w:val="none" w:sz="0" w:space="0" w:color="auto"/>
        <w:right w:val="none" w:sz="0" w:space="0" w:color="auto"/>
      </w:divBdr>
    </w:div>
    <w:div w:id="751119272">
      <w:bodyDiv w:val="1"/>
      <w:marLeft w:val="0"/>
      <w:marRight w:val="0"/>
      <w:marTop w:val="0"/>
      <w:marBottom w:val="0"/>
      <w:divBdr>
        <w:top w:val="none" w:sz="0" w:space="0" w:color="auto"/>
        <w:left w:val="none" w:sz="0" w:space="0" w:color="auto"/>
        <w:bottom w:val="none" w:sz="0" w:space="0" w:color="auto"/>
        <w:right w:val="none" w:sz="0" w:space="0" w:color="auto"/>
      </w:divBdr>
    </w:div>
    <w:div w:id="751968676">
      <w:bodyDiv w:val="1"/>
      <w:marLeft w:val="0"/>
      <w:marRight w:val="0"/>
      <w:marTop w:val="0"/>
      <w:marBottom w:val="0"/>
      <w:divBdr>
        <w:top w:val="none" w:sz="0" w:space="0" w:color="auto"/>
        <w:left w:val="none" w:sz="0" w:space="0" w:color="auto"/>
        <w:bottom w:val="none" w:sz="0" w:space="0" w:color="auto"/>
        <w:right w:val="none" w:sz="0" w:space="0" w:color="auto"/>
      </w:divBdr>
    </w:div>
    <w:div w:id="752091588">
      <w:bodyDiv w:val="1"/>
      <w:marLeft w:val="0"/>
      <w:marRight w:val="0"/>
      <w:marTop w:val="0"/>
      <w:marBottom w:val="0"/>
      <w:divBdr>
        <w:top w:val="none" w:sz="0" w:space="0" w:color="auto"/>
        <w:left w:val="none" w:sz="0" w:space="0" w:color="auto"/>
        <w:bottom w:val="none" w:sz="0" w:space="0" w:color="auto"/>
        <w:right w:val="none" w:sz="0" w:space="0" w:color="auto"/>
      </w:divBdr>
    </w:div>
    <w:div w:id="752319009">
      <w:bodyDiv w:val="1"/>
      <w:marLeft w:val="0"/>
      <w:marRight w:val="0"/>
      <w:marTop w:val="0"/>
      <w:marBottom w:val="0"/>
      <w:divBdr>
        <w:top w:val="none" w:sz="0" w:space="0" w:color="auto"/>
        <w:left w:val="none" w:sz="0" w:space="0" w:color="auto"/>
        <w:bottom w:val="none" w:sz="0" w:space="0" w:color="auto"/>
        <w:right w:val="none" w:sz="0" w:space="0" w:color="auto"/>
      </w:divBdr>
    </w:div>
    <w:div w:id="752550499">
      <w:bodyDiv w:val="1"/>
      <w:marLeft w:val="0"/>
      <w:marRight w:val="0"/>
      <w:marTop w:val="0"/>
      <w:marBottom w:val="0"/>
      <w:divBdr>
        <w:top w:val="none" w:sz="0" w:space="0" w:color="auto"/>
        <w:left w:val="none" w:sz="0" w:space="0" w:color="auto"/>
        <w:bottom w:val="none" w:sz="0" w:space="0" w:color="auto"/>
        <w:right w:val="none" w:sz="0" w:space="0" w:color="auto"/>
      </w:divBdr>
    </w:div>
    <w:div w:id="752550857">
      <w:bodyDiv w:val="1"/>
      <w:marLeft w:val="0"/>
      <w:marRight w:val="0"/>
      <w:marTop w:val="0"/>
      <w:marBottom w:val="0"/>
      <w:divBdr>
        <w:top w:val="none" w:sz="0" w:space="0" w:color="auto"/>
        <w:left w:val="none" w:sz="0" w:space="0" w:color="auto"/>
        <w:bottom w:val="none" w:sz="0" w:space="0" w:color="auto"/>
        <w:right w:val="none" w:sz="0" w:space="0" w:color="auto"/>
      </w:divBdr>
    </w:div>
    <w:div w:id="752555126">
      <w:bodyDiv w:val="1"/>
      <w:marLeft w:val="0"/>
      <w:marRight w:val="0"/>
      <w:marTop w:val="0"/>
      <w:marBottom w:val="0"/>
      <w:divBdr>
        <w:top w:val="none" w:sz="0" w:space="0" w:color="auto"/>
        <w:left w:val="none" w:sz="0" w:space="0" w:color="auto"/>
        <w:bottom w:val="none" w:sz="0" w:space="0" w:color="auto"/>
        <w:right w:val="none" w:sz="0" w:space="0" w:color="auto"/>
      </w:divBdr>
    </w:div>
    <w:div w:id="752630057">
      <w:bodyDiv w:val="1"/>
      <w:marLeft w:val="0"/>
      <w:marRight w:val="0"/>
      <w:marTop w:val="0"/>
      <w:marBottom w:val="0"/>
      <w:divBdr>
        <w:top w:val="none" w:sz="0" w:space="0" w:color="auto"/>
        <w:left w:val="none" w:sz="0" w:space="0" w:color="auto"/>
        <w:bottom w:val="none" w:sz="0" w:space="0" w:color="auto"/>
        <w:right w:val="none" w:sz="0" w:space="0" w:color="auto"/>
      </w:divBdr>
    </w:div>
    <w:div w:id="752774227">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3402103">
      <w:bodyDiv w:val="1"/>
      <w:marLeft w:val="0"/>
      <w:marRight w:val="0"/>
      <w:marTop w:val="0"/>
      <w:marBottom w:val="0"/>
      <w:divBdr>
        <w:top w:val="none" w:sz="0" w:space="0" w:color="auto"/>
        <w:left w:val="none" w:sz="0" w:space="0" w:color="auto"/>
        <w:bottom w:val="none" w:sz="0" w:space="0" w:color="auto"/>
        <w:right w:val="none" w:sz="0" w:space="0" w:color="auto"/>
      </w:divBdr>
    </w:div>
    <w:div w:id="753430259">
      <w:bodyDiv w:val="1"/>
      <w:marLeft w:val="0"/>
      <w:marRight w:val="0"/>
      <w:marTop w:val="0"/>
      <w:marBottom w:val="0"/>
      <w:divBdr>
        <w:top w:val="none" w:sz="0" w:space="0" w:color="auto"/>
        <w:left w:val="none" w:sz="0" w:space="0" w:color="auto"/>
        <w:bottom w:val="none" w:sz="0" w:space="0" w:color="auto"/>
        <w:right w:val="none" w:sz="0" w:space="0" w:color="auto"/>
      </w:divBdr>
    </w:div>
    <w:div w:id="753547993">
      <w:bodyDiv w:val="1"/>
      <w:marLeft w:val="0"/>
      <w:marRight w:val="0"/>
      <w:marTop w:val="0"/>
      <w:marBottom w:val="0"/>
      <w:divBdr>
        <w:top w:val="none" w:sz="0" w:space="0" w:color="auto"/>
        <w:left w:val="none" w:sz="0" w:space="0" w:color="auto"/>
        <w:bottom w:val="none" w:sz="0" w:space="0" w:color="auto"/>
        <w:right w:val="none" w:sz="0" w:space="0" w:color="auto"/>
      </w:divBdr>
    </w:div>
    <w:div w:id="754202862">
      <w:bodyDiv w:val="1"/>
      <w:marLeft w:val="0"/>
      <w:marRight w:val="0"/>
      <w:marTop w:val="0"/>
      <w:marBottom w:val="0"/>
      <w:divBdr>
        <w:top w:val="none" w:sz="0" w:space="0" w:color="auto"/>
        <w:left w:val="none" w:sz="0" w:space="0" w:color="auto"/>
        <w:bottom w:val="none" w:sz="0" w:space="0" w:color="auto"/>
        <w:right w:val="none" w:sz="0" w:space="0" w:color="auto"/>
      </w:divBdr>
    </w:div>
    <w:div w:id="754397676">
      <w:bodyDiv w:val="1"/>
      <w:marLeft w:val="0"/>
      <w:marRight w:val="0"/>
      <w:marTop w:val="0"/>
      <w:marBottom w:val="0"/>
      <w:divBdr>
        <w:top w:val="none" w:sz="0" w:space="0" w:color="auto"/>
        <w:left w:val="none" w:sz="0" w:space="0" w:color="auto"/>
        <w:bottom w:val="none" w:sz="0" w:space="0" w:color="auto"/>
        <w:right w:val="none" w:sz="0" w:space="0" w:color="auto"/>
      </w:divBdr>
    </w:div>
    <w:div w:id="754404028">
      <w:bodyDiv w:val="1"/>
      <w:marLeft w:val="0"/>
      <w:marRight w:val="0"/>
      <w:marTop w:val="0"/>
      <w:marBottom w:val="0"/>
      <w:divBdr>
        <w:top w:val="none" w:sz="0" w:space="0" w:color="auto"/>
        <w:left w:val="none" w:sz="0" w:space="0" w:color="auto"/>
        <w:bottom w:val="none" w:sz="0" w:space="0" w:color="auto"/>
        <w:right w:val="none" w:sz="0" w:space="0" w:color="auto"/>
      </w:divBdr>
    </w:div>
    <w:div w:id="754668241">
      <w:bodyDiv w:val="1"/>
      <w:marLeft w:val="0"/>
      <w:marRight w:val="0"/>
      <w:marTop w:val="0"/>
      <w:marBottom w:val="0"/>
      <w:divBdr>
        <w:top w:val="none" w:sz="0" w:space="0" w:color="auto"/>
        <w:left w:val="none" w:sz="0" w:space="0" w:color="auto"/>
        <w:bottom w:val="none" w:sz="0" w:space="0" w:color="auto"/>
        <w:right w:val="none" w:sz="0" w:space="0" w:color="auto"/>
      </w:divBdr>
    </w:div>
    <w:div w:id="754782042">
      <w:bodyDiv w:val="1"/>
      <w:marLeft w:val="0"/>
      <w:marRight w:val="0"/>
      <w:marTop w:val="0"/>
      <w:marBottom w:val="0"/>
      <w:divBdr>
        <w:top w:val="none" w:sz="0" w:space="0" w:color="auto"/>
        <w:left w:val="none" w:sz="0" w:space="0" w:color="auto"/>
        <w:bottom w:val="none" w:sz="0" w:space="0" w:color="auto"/>
        <w:right w:val="none" w:sz="0" w:space="0" w:color="auto"/>
      </w:divBdr>
    </w:div>
    <w:div w:id="754787390">
      <w:bodyDiv w:val="1"/>
      <w:marLeft w:val="0"/>
      <w:marRight w:val="0"/>
      <w:marTop w:val="0"/>
      <w:marBottom w:val="0"/>
      <w:divBdr>
        <w:top w:val="none" w:sz="0" w:space="0" w:color="auto"/>
        <w:left w:val="none" w:sz="0" w:space="0" w:color="auto"/>
        <w:bottom w:val="none" w:sz="0" w:space="0" w:color="auto"/>
        <w:right w:val="none" w:sz="0" w:space="0" w:color="auto"/>
      </w:divBdr>
      <w:divsChild>
        <w:div w:id="521745995">
          <w:marLeft w:val="480"/>
          <w:marRight w:val="0"/>
          <w:marTop w:val="0"/>
          <w:marBottom w:val="0"/>
          <w:divBdr>
            <w:top w:val="none" w:sz="0" w:space="0" w:color="auto"/>
            <w:left w:val="none" w:sz="0" w:space="0" w:color="auto"/>
            <w:bottom w:val="none" w:sz="0" w:space="0" w:color="auto"/>
            <w:right w:val="none" w:sz="0" w:space="0" w:color="auto"/>
          </w:divBdr>
        </w:div>
        <w:div w:id="1997027010">
          <w:marLeft w:val="480"/>
          <w:marRight w:val="0"/>
          <w:marTop w:val="0"/>
          <w:marBottom w:val="0"/>
          <w:divBdr>
            <w:top w:val="none" w:sz="0" w:space="0" w:color="auto"/>
            <w:left w:val="none" w:sz="0" w:space="0" w:color="auto"/>
            <w:bottom w:val="none" w:sz="0" w:space="0" w:color="auto"/>
            <w:right w:val="none" w:sz="0" w:space="0" w:color="auto"/>
          </w:divBdr>
        </w:div>
        <w:div w:id="906840540">
          <w:marLeft w:val="480"/>
          <w:marRight w:val="0"/>
          <w:marTop w:val="0"/>
          <w:marBottom w:val="0"/>
          <w:divBdr>
            <w:top w:val="none" w:sz="0" w:space="0" w:color="auto"/>
            <w:left w:val="none" w:sz="0" w:space="0" w:color="auto"/>
            <w:bottom w:val="none" w:sz="0" w:space="0" w:color="auto"/>
            <w:right w:val="none" w:sz="0" w:space="0" w:color="auto"/>
          </w:divBdr>
        </w:div>
        <w:div w:id="261575994">
          <w:marLeft w:val="480"/>
          <w:marRight w:val="0"/>
          <w:marTop w:val="0"/>
          <w:marBottom w:val="0"/>
          <w:divBdr>
            <w:top w:val="none" w:sz="0" w:space="0" w:color="auto"/>
            <w:left w:val="none" w:sz="0" w:space="0" w:color="auto"/>
            <w:bottom w:val="none" w:sz="0" w:space="0" w:color="auto"/>
            <w:right w:val="none" w:sz="0" w:space="0" w:color="auto"/>
          </w:divBdr>
        </w:div>
        <w:div w:id="1159033866">
          <w:marLeft w:val="480"/>
          <w:marRight w:val="0"/>
          <w:marTop w:val="0"/>
          <w:marBottom w:val="0"/>
          <w:divBdr>
            <w:top w:val="none" w:sz="0" w:space="0" w:color="auto"/>
            <w:left w:val="none" w:sz="0" w:space="0" w:color="auto"/>
            <w:bottom w:val="none" w:sz="0" w:space="0" w:color="auto"/>
            <w:right w:val="none" w:sz="0" w:space="0" w:color="auto"/>
          </w:divBdr>
        </w:div>
        <w:div w:id="1252203998">
          <w:marLeft w:val="480"/>
          <w:marRight w:val="0"/>
          <w:marTop w:val="0"/>
          <w:marBottom w:val="0"/>
          <w:divBdr>
            <w:top w:val="none" w:sz="0" w:space="0" w:color="auto"/>
            <w:left w:val="none" w:sz="0" w:space="0" w:color="auto"/>
            <w:bottom w:val="none" w:sz="0" w:space="0" w:color="auto"/>
            <w:right w:val="none" w:sz="0" w:space="0" w:color="auto"/>
          </w:divBdr>
        </w:div>
        <w:div w:id="1753888375">
          <w:marLeft w:val="480"/>
          <w:marRight w:val="0"/>
          <w:marTop w:val="0"/>
          <w:marBottom w:val="0"/>
          <w:divBdr>
            <w:top w:val="none" w:sz="0" w:space="0" w:color="auto"/>
            <w:left w:val="none" w:sz="0" w:space="0" w:color="auto"/>
            <w:bottom w:val="none" w:sz="0" w:space="0" w:color="auto"/>
            <w:right w:val="none" w:sz="0" w:space="0" w:color="auto"/>
          </w:divBdr>
        </w:div>
        <w:div w:id="288711374">
          <w:marLeft w:val="480"/>
          <w:marRight w:val="0"/>
          <w:marTop w:val="0"/>
          <w:marBottom w:val="0"/>
          <w:divBdr>
            <w:top w:val="none" w:sz="0" w:space="0" w:color="auto"/>
            <w:left w:val="none" w:sz="0" w:space="0" w:color="auto"/>
            <w:bottom w:val="none" w:sz="0" w:space="0" w:color="auto"/>
            <w:right w:val="none" w:sz="0" w:space="0" w:color="auto"/>
          </w:divBdr>
        </w:div>
        <w:div w:id="398137200">
          <w:marLeft w:val="480"/>
          <w:marRight w:val="0"/>
          <w:marTop w:val="0"/>
          <w:marBottom w:val="0"/>
          <w:divBdr>
            <w:top w:val="none" w:sz="0" w:space="0" w:color="auto"/>
            <w:left w:val="none" w:sz="0" w:space="0" w:color="auto"/>
            <w:bottom w:val="none" w:sz="0" w:space="0" w:color="auto"/>
            <w:right w:val="none" w:sz="0" w:space="0" w:color="auto"/>
          </w:divBdr>
        </w:div>
        <w:div w:id="971054174">
          <w:marLeft w:val="480"/>
          <w:marRight w:val="0"/>
          <w:marTop w:val="0"/>
          <w:marBottom w:val="0"/>
          <w:divBdr>
            <w:top w:val="none" w:sz="0" w:space="0" w:color="auto"/>
            <w:left w:val="none" w:sz="0" w:space="0" w:color="auto"/>
            <w:bottom w:val="none" w:sz="0" w:space="0" w:color="auto"/>
            <w:right w:val="none" w:sz="0" w:space="0" w:color="auto"/>
          </w:divBdr>
        </w:div>
        <w:div w:id="1209799347">
          <w:marLeft w:val="480"/>
          <w:marRight w:val="0"/>
          <w:marTop w:val="0"/>
          <w:marBottom w:val="0"/>
          <w:divBdr>
            <w:top w:val="none" w:sz="0" w:space="0" w:color="auto"/>
            <w:left w:val="none" w:sz="0" w:space="0" w:color="auto"/>
            <w:bottom w:val="none" w:sz="0" w:space="0" w:color="auto"/>
            <w:right w:val="none" w:sz="0" w:space="0" w:color="auto"/>
          </w:divBdr>
        </w:div>
        <w:div w:id="1570767443">
          <w:marLeft w:val="480"/>
          <w:marRight w:val="0"/>
          <w:marTop w:val="0"/>
          <w:marBottom w:val="0"/>
          <w:divBdr>
            <w:top w:val="none" w:sz="0" w:space="0" w:color="auto"/>
            <w:left w:val="none" w:sz="0" w:space="0" w:color="auto"/>
            <w:bottom w:val="none" w:sz="0" w:space="0" w:color="auto"/>
            <w:right w:val="none" w:sz="0" w:space="0" w:color="auto"/>
          </w:divBdr>
        </w:div>
        <w:div w:id="872578231">
          <w:marLeft w:val="480"/>
          <w:marRight w:val="0"/>
          <w:marTop w:val="0"/>
          <w:marBottom w:val="0"/>
          <w:divBdr>
            <w:top w:val="none" w:sz="0" w:space="0" w:color="auto"/>
            <w:left w:val="none" w:sz="0" w:space="0" w:color="auto"/>
            <w:bottom w:val="none" w:sz="0" w:space="0" w:color="auto"/>
            <w:right w:val="none" w:sz="0" w:space="0" w:color="auto"/>
          </w:divBdr>
        </w:div>
        <w:div w:id="403331975">
          <w:marLeft w:val="480"/>
          <w:marRight w:val="0"/>
          <w:marTop w:val="0"/>
          <w:marBottom w:val="0"/>
          <w:divBdr>
            <w:top w:val="none" w:sz="0" w:space="0" w:color="auto"/>
            <w:left w:val="none" w:sz="0" w:space="0" w:color="auto"/>
            <w:bottom w:val="none" w:sz="0" w:space="0" w:color="auto"/>
            <w:right w:val="none" w:sz="0" w:space="0" w:color="auto"/>
          </w:divBdr>
        </w:div>
        <w:div w:id="2125033536">
          <w:marLeft w:val="480"/>
          <w:marRight w:val="0"/>
          <w:marTop w:val="0"/>
          <w:marBottom w:val="0"/>
          <w:divBdr>
            <w:top w:val="none" w:sz="0" w:space="0" w:color="auto"/>
            <w:left w:val="none" w:sz="0" w:space="0" w:color="auto"/>
            <w:bottom w:val="none" w:sz="0" w:space="0" w:color="auto"/>
            <w:right w:val="none" w:sz="0" w:space="0" w:color="auto"/>
          </w:divBdr>
        </w:div>
        <w:div w:id="2072531308">
          <w:marLeft w:val="480"/>
          <w:marRight w:val="0"/>
          <w:marTop w:val="0"/>
          <w:marBottom w:val="0"/>
          <w:divBdr>
            <w:top w:val="none" w:sz="0" w:space="0" w:color="auto"/>
            <w:left w:val="none" w:sz="0" w:space="0" w:color="auto"/>
            <w:bottom w:val="none" w:sz="0" w:space="0" w:color="auto"/>
            <w:right w:val="none" w:sz="0" w:space="0" w:color="auto"/>
          </w:divBdr>
        </w:div>
        <w:div w:id="735320360">
          <w:marLeft w:val="480"/>
          <w:marRight w:val="0"/>
          <w:marTop w:val="0"/>
          <w:marBottom w:val="0"/>
          <w:divBdr>
            <w:top w:val="none" w:sz="0" w:space="0" w:color="auto"/>
            <w:left w:val="none" w:sz="0" w:space="0" w:color="auto"/>
            <w:bottom w:val="none" w:sz="0" w:space="0" w:color="auto"/>
            <w:right w:val="none" w:sz="0" w:space="0" w:color="auto"/>
          </w:divBdr>
        </w:div>
        <w:div w:id="642079373">
          <w:marLeft w:val="480"/>
          <w:marRight w:val="0"/>
          <w:marTop w:val="0"/>
          <w:marBottom w:val="0"/>
          <w:divBdr>
            <w:top w:val="none" w:sz="0" w:space="0" w:color="auto"/>
            <w:left w:val="none" w:sz="0" w:space="0" w:color="auto"/>
            <w:bottom w:val="none" w:sz="0" w:space="0" w:color="auto"/>
            <w:right w:val="none" w:sz="0" w:space="0" w:color="auto"/>
          </w:divBdr>
        </w:div>
        <w:div w:id="1909026349">
          <w:marLeft w:val="480"/>
          <w:marRight w:val="0"/>
          <w:marTop w:val="0"/>
          <w:marBottom w:val="0"/>
          <w:divBdr>
            <w:top w:val="none" w:sz="0" w:space="0" w:color="auto"/>
            <w:left w:val="none" w:sz="0" w:space="0" w:color="auto"/>
            <w:bottom w:val="none" w:sz="0" w:space="0" w:color="auto"/>
            <w:right w:val="none" w:sz="0" w:space="0" w:color="auto"/>
          </w:divBdr>
        </w:div>
        <w:div w:id="1771973524">
          <w:marLeft w:val="480"/>
          <w:marRight w:val="0"/>
          <w:marTop w:val="0"/>
          <w:marBottom w:val="0"/>
          <w:divBdr>
            <w:top w:val="none" w:sz="0" w:space="0" w:color="auto"/>
            <w:left w:val="none" w:sz="0" w:space="0" w:color="auto"/>
            <w:bottom w:val="none" w:sz="0" w:space="0" w:color="auto"/>
            <w:right w:val="none" w:sz="0" w:space="0" w:color="auto"/>
          </w:divBdr>
        </w:div>
        <w:div w:id="1701394622">
          <w:marLeft w:val="480"/>
          <w:marRight w:val="0"/>
          <w:marTop w:val="0"/>
          <w:marBottom w:val="0"/>
          <w:divBdr>
            <w:top w:val="none" w:sz="0" w:space="0" w:color="auto"/>
            <w:left w:val="none" w:sz="0" w:space="0" w:color="auto"/>
            <w:bottom w:val="none" w:sz="0" w:space="0" w:color="auto"/>
            <w:right w:val="none" w:sz="0" w:space="0" w:color="auto"/>
          </w:divBdr>
        </w:div>
        <w:div w:id="1663048418">
          <w:marLeft w:val="480"/>
          <w:marRight w:val="0"/>
          <w:marTop w:val="0"/>
          <w:marBottom w:val="0"/>
          <w:divBdr>
            <w:top w:val="none" w:sz="0" w:space="0" w:color="auto"/>
            <w:left w:val="none" w:sz="0" w:space="0" w:color="auto"/>
            <w:bottom w:val="none" w:sz="0" w:space="0" w:color="auto"/>
            <w:right w:val="none" w:sz="0" w:space="0" w:color="auto"/>
          </w:divBdr>
        </w:div>
        <w:div w:id="1790852312">
          <w:marLeft w:val="480"/>
          <w:marRight w:val="0"/>
          <w:marTop w:val="0"/>
          <w:marBottom w:val="0"/>
          <w:divBdr>
            <w:top w:val="none" w:sz="0" w:space="0" w:color="auto"/>
            <w:left w:val="none" w:sz="0" w:space="0" w:color="auto"/>
            <w:bottom w:val="none" w:sz="0" w:space="0" w:color="auto"/>
            <w:right w:val="none" w:sz="0" w:space="0" w:color="auto"/>
          </w:divBdr>
        </w:div>
        <w:div w:id="988098955">
          <w:marLeft w:val="480"/>
          <w:marRight w:val="0"/>
          <w:marTop w:val="0"/>
          <w:marBottom w:val="0"/>
          <w:divBdr>
            <w:top w:val="none" w:sz="0" w:space="0" w:color="auto"/>
            <w:left w:val="none" w:sz="0" w:space="0" w:color="auto"/>
            <w:bottom w:val="none" w:sz="0" w:space="0" w:color="auto"/>
            <w:right w:val="none" w:sz="0" w:space="0" w:color="auto"/>
          </w:divBdr>
        </w:div>
        <w:div w:id="621379374">
          <w:marLeft w:val="480"/>
          <w:marRight w:val="0"/>
          <w:marTop w:val="0"/>
          <w:marBottom w:val="0"/>
          <w:divBdr>
            <w:top w:val="none" w:sz="0" w:space="0" w:color="auto"/>
            <w:left w:val="none" w:sz="0" w:space="0" w:color="auto"/>
            <w:bottom w:val="none" w:sz="0" w:space="0" w:color="auto"/>
            <w:right w:val="none" w:sz="0" w:space="0" w:color="auto"/>
          </w:divBdr>
        </w:div>
        <w:div w:id="802119878">
          <w:marLeft w:val="480"/>
          <w:marRight w:val="0"/>
          <w:marTop w:val="0"/>
          <w:marBottom w:val="0"/>
          <w:divBdr>
            <w:top w:val="none" w:sz="0" w:space="0" w:color="auto"/>
            <w:left w:val="none" w:sz="0" w:space="0" w:color="auto"/>
            <w:bottom w:val="none" w:sz="0" w:space="0" w:color="auto"/>
            <w:right w:val="none" w:sz="0" w:space="0" w:color="auto"/>
          </w:divBdr>
        </w:div>
        <w:div w:id="1049957358">
          <w:marLeft w:val="480"/>
          <w:marRight w:val="0"/>
          <w:marTop w:val="0"/>
          <w:marBottom w:val="0"/>
          <w:divBdr>
            <w:top w:val="none" w:sz="0" w:space="0" w:color="auto"/>
            <w:left w:val="none" w:sz="0" w:space="0" w:color="auto"/>
            <w:bottom w:val="none" w:sz="0" w:space="0" w:color="auto"/>
            <w:right w:val="none" w:sz="0" w:space="0" w:color="auto"/>
          </w:divBdr>
        </w:div>
        <w:div w:id="354693037">
          <w:marLeft w:val="480"/>
          <w:marRight w:val="0"/>
          <w:marTop w:val="0"/>
          <w:marBottom w:val="0"/>
          <w:divBdr>
            <w:top w:val="none" w:sz="0" w:space="0" w:color="auto"/>
            <w:left w:val="none" w:sz="0" w:space="0" w:color="auto"/>
            <w:bottom w:val="none" w:sz="0" w:space="0" w:color="auto"/>
            <w:right w:val="none" w:sz="0" w:space="0" w:color="auto"/>
          </w:divBdr>
        </w:div>
        <w:div w:id="427698092">
          <w:marLeft w:val="480"/>
          <w:marRight w:val="0"/>
          <w:marTop w:val="0"/>
          <w:marBottom w:val="0"/>
          <w:divBdr>
            <w:top w:val="none" w:sz="0" w:space="0" w:color="auto"/>
            <w:left w:val="none" w:sz="0" w:space="0" w:color="auto"/>
            <w:bottom w:val="none" w:sz="0" w:space="0" w:color="auto"/>
            <w:right w:val="none" w:sz="0" w:space="0" w:color="auto"/>
          </w:divBdr>
        </w:div>
        <w:div w:id="283191687">
          <w:marLeft w:val="480"/>
          <w:marRight w:val="0"/>
          <w:marTop w:val="0"/>
          <w:marBottom w:val="0"/>
          <w:divBdr>
            <w:top w:val="none" w:sz="0" w:space="0" w:color="auto"/>
            <w:left w:val="none" w:sz="0" w:space="0" w:color="auto"/>
            <w:bottom w:val="none" w:sz="0" w:space="0" w:color="auto"/>
            <w:right w:val="none" w:sz="0" w:space="0" w:color="auto"/>
          </w:divBdr>
        </w:div>
        <w:div w:id="912852908">
          <w:marLeft w:val="480"/>
          <w:marRight w:val="0"/>
          <w:marTop w:val="0"/>
          <w:marBottom w:val="0"/>
          <w:divBdr>
            <w:top w:val="none" w:sz="0" w:space="0" w:color="auto"/>
            <w:left w:val="none" w:sz="0" w:space="0" w:color="auto"/>
            <w:bottom w:val="none" w:sz="0" w:space="0" w:color="auto"/>
            <w:right w:val="none" w:sz="0" w:space="0" w:color="auto"/>
          </w:divBdr>
        </w:div>
        <w:div w:id="1740402822">
          <w:marLeft w:val="480"/>
          <w:marRight w:val="0"/>
          <w:marTop w:val="0"/>
          <w:marBottom w:val="0"/>
          <w:divBdr>
            <w:top w:val="none" w:sz="0" w:space="0" w:color="auto"/>
            <w:left w:val="none" w:sz="0" w:space="0" w:color="auto"/>
            <w:bottom w:val="none" w:sz="0" w:space="0" w:color="auto"/>
            <w:right w:val="none" w:sz="0" w:space="0" w:color="auto"/>
          </w:divBdr>
        </w:div>
        <w:div w:id="1888375655">
          <w:marLeft w:val="480"/>
          <w:marRight w:val="0"/>
          <w:marTop w:val="0"/>
          <w:marBottom w:val="0"/>
          <w:divBdr>
            <w:top w:val="none" w:sz="0" w:space="0" w:color="auto"/>
            <w:left w:val="none" w:sz="0" w:space="0" w:color="auto"/>
            <w:bottom w:val="none" w:sz="0" w:space="0" w:color="auto"/>
            <w:right w:val="none" w:sz="0" w:space="0" w:color="auto"/>
          </w:divBdr>
        </w:div>
        <w:div w:id="805971093">
          <w:marLeft w:val="480"/>
          <w:marRight w:val="0"/>
          <w:marTop w:val="0"/>
          <w:marBottom w:val="0"/>
          <w:divBdr>
            <w:top w:val="none" w:sz="0" w:space="0" w:color="auto"/>
            <w:left w:val="none" w:sz="0" w:space="0" w:color="auto"/>
            <w:bottom w:val="none" w:sz="0" w:space="0" w:color="auto"/>
            <w:right w:val="none" w:sz="0" w:space="0" w:color="auto"/>
          </w:divBdr>
        </w:div>
        <w:div w:id="1983264248">
          <w:marLeft w:val="480"/>
          <w:marRight w:val="0"/>
          <w:marTop w:val="0"/>
          <w:marBottom w:val="0"/>
          <w:divBdr>
            <w:top w:val="none" w:sz="0" w:space="0" w:color="auto"/>
            <w:left w:val="none" w:sz="0" w:space="0" w:color="auto"/>
            <w:bottom w:val="none" w:sz="0" w:space="0" w:color="auto"/>
            <w:right w:val="none" w:sz="0" w:space="0" w:color="auto"/>
          </w:divBdr>
        </w:div>
        <w:div w:id="1921720357">
          <w:marLeft w:val="480"/>
          <w:marRight w:val="0"/>
          <w:marTop w:val="0"/>
          <w:marBottom w:val="0"/>
          <w:divBdr>
            <w:top w:val="none" w:sz="0" w:space="0" w:color="auto"/>
            <w:left w:val="none" w:sz="0" w:space="0" w:color="auto"/>
            <w:bottom w:val="none" w:sz="0" w:space="0" w:color="auto"/>
            <w:right w:val="none" w:sz="0" w:space="0" w:color="auto"/>
          </w:divBdr>
        </w:div>
        <w:div w:id="848719453">
          <w:marLeft w:val="480"/>
          <w:marRight w:val="0"/>
          <w:marTop w:val="0"/>
          <w:marBottom w:val="0"/>
          <w:divBdr>
            <w:top w:val="none" w:sz="0" w:space="0" w:color="auto"/>
            <w:left w:val="none" w:sz="0" w:space="0" w:color="auto"/>
            <w:bottom w:val="none" w:sz="0" w:space="0" w:color="auto"/>
            <w:right w:val="none" w:sz="0" w:space="0" w:color="auto"/>
          </w:divBdr>
        </w:div>
        <w:div w:id="450634539">
          <w:marLeft w:val="480"/>
          <w:marRight w:val="0"/>
          <w:marTop w:val="0"/>
          <w:marBottom w:val="0"/>
          <w:divBdr>
            <w:top w:val="none" w:sz="0" w:space="0" w:color="auto"/>
            <w:left w:val="none" w:sz="0" w:space="0" w:color="auto"/>
            <w:bottom w:val="none" w:sz="0" w:space="0" w:color="auto"/>
            <w:right w:val="none" w:sz="0" w:space="0" w:color="auto"/>
          </w:divBdr>
        </w:div>
        <w:div w:id="1086338539">
          <w:marLeft w:val="480"/>
          <w:marRight w:val="0"/>
          <w:marTop w:val="0"/>
          <w:marBottom w:val="0"/>
          <w:divBdr>
            <w:top w:val="none" w:sz="0" w:space="0" w:color="auto"/>
            <w:left w:val="none" w:sz="0" w:space="0" w:color="auto"/>
            <w:bottom w:val="none" w:sz="0" w:space="0" w:color="auto"/>
            <w:right w:val="none" w:sz="0" w:space="0" w:color="auto"/>
          </w:divBdr>
        </w:div>
        <w:div w:id="378818568">
          <w:marLeft w:val="480"/>
          <w:marRight w:val="0"/>
          <w:marTop w:val="0"/>
          <w:marBottom w:val="0"/>
          <w:divBdr>
            <w:top w:val="none" w:sz="0" w:space="0" w:color="auto"/>
            <w:left w:val="none" w:sz="0" w:space="0" w:color="auto"/>
            <w:bottom w:val="none" w:sz="0" w:space="0" w:color="auto"/>
            <w:right w:val="none" w:sz="0" w:space="0" w:color="auto"/>
          </w:divBdr>
        </w:div>
        <w:div w:id="1395540624">
          <w:marLeft w:val="480"/>
          <w:marRight w:val="0"/>
          <w:marTop w:val="0"/>
          <w:marBottom w:val="0"/>
          <w:divBdr>
            <w:top w:val="none" w:sz="0" w:space="0" w:color="auto"/>
            <w:left w:val="none" w:sz="0" w:space="0" w:color="auto"/>
            <w:bottom w:val="none" w:sz="0" w:space="0" w:color="auto"/>
            <w:right w:val="none" w:sz="0" w:space="0" w:color="auto"/>
          </w:divBdr>
        </w:div>
        <w:div w:id="860052653">
          <w:marLeft w:val="480"/>
          <w:marRight w:val="0"/>
          <w:marTop w:val="0"/>
          <w:marBottom w:val="0"/>
          <w:divBdr>
            <w:top w:val="none" w:sz="0" w:space="0" w:color="auto"/>
            <w:left w:val="none" w:sz="0" w:space="0" w:color="auto"/>
            <w:bottom w:val="none" w:sz="0" w:space="0" w:color="auto"/>
            <w:right w:val="none" w:sz="0" w:space="0" w:color="auto"/>
          </w:divBdr>
        </w:div>
        <w:div w:id="50082243">
          <w:marLeft w:val="480"/>
          <w:marRight w:val="0"/>
          <w:marTop w:val="0"/>
          <w:marBottom w:val="0"/>
          <w:divBdr>
            <w:top w:val="none" w:sz="0" w:space="0" w:color="auto"/>
            <w:left w:val="none" w:sz="0" w:space="0" w:color="auto"/>
            <w:bottom w:val="none" w:sz="0" w:space="0" w:color="auto"/>
            <w:right w:val="none" w:sz="0" w:space="0" w:color="auto"/>
          </w:divBdr>
        </w:div>
        <w:div w:id="591553006">
          <w:marLeft w:val="480"/>
          <w:marRight w:val="0"/>
          <w:marTop w:val="0"/>
          <w:marBottom w:val="0"/>
          <w:divBdr>
            <w:top w:val="none" w:sz="0" w:space="0" w:color="auto"/>
            <w:left w:val="none" w:sz="0" w:space="0" w:color="auto"/>
            <w:bottom w:val="none" w:sz="0" w:space="0" w:color="auto"/>
            <w:right w:val="none" w:sz="0" w:space="0" w:color="auto"/>
          </w:divBdr>
        </w:div>
        <w:div w:id="2124836709">
          <w:marLeft w:val="480"/>
          <w:marRight w:val="0"/>
          <w:marTop w:val="0"/>
          <w:marBottom w:val="0"/>
          <w:divBdr>
            <w:top w:val="none" w:sz="0" w:space="0" w:color="auto"/>
            <w:left w:val="none" w:sz="0" w:space="0" w:color="auto"/>
            <w:bottom w:val="none" w:sz="0" w:space="0" w:color="auto"/>
            <w:right w:val="none" w:sz="0" w:space="0" w:color="auto"/>
          </w:divBdr>
        </w:div>
        <w:div w:id="635376175">
          <w:marLeft w:val="480"/>
          <w:marRight w:val="0"/>
          <w:marTop w:val="0"/>
          <w:marBottom w:val="0"/>
          <w:divBdr>
            <w:top w:val="none" w:sz="0" w:space="0" w:color="auto"/>
            <w:left w:val="none" w:sz="0" w:space="0" w:color="auto"/>
            <w:bottom w:val="none" w:sz="0" w:space="0" w:color="auto"/>
            <w:right w:val="none" w:sz="0" w:space="0" w:color="auto"/>
          </w:divBdr>
        </w:div>
        <w:div w:id="797263058">
          <w:marLeft w:val="480"/>
          <w:marRight w:val="0"/>
          <w:marTop w:val="0"/>
          <w:marBottom w:val="0"/>
          <w:divBdr>
            <w:top w:val="none" w:sz="0" w:space="0" w:color="auto"/>
            <w:left w:val="none" w:sz="0" w:space="0" w:color="auto"/>
            <w:bottom w:val="none" w:sz="0" w:space="0" w:color="auto"/>
            <w:right w:val="none" w:sz="0" w:space="0" w:color="auto"/>
          </w:divBdr>
        </w:div>
        <w:div w:id="1162816231">
          <w:marLeft w:val="480"/>
          <w:marRight w:val="0"/>
          <w:marTop w:val="0"/>
          <w:marBottom w:val="0"/>
          <w:divBdr>
            <w:top w:val="none" w:sz="0" w:space="0" w:color="auto"/>
            <w:left w:val="none" w:sz="0" w:space="0" w:color="auto"/>
            <w:bottom w:val="none" w:sz="0" w:space="0" w:color="auto"/>
            <w:right w:val="none" w:sz="0" w:space="0" w:color="auto"/>
          </w:divBdr>
        </w:div>
        <w:div w:id="1869292068">
          <w:marLeft w:val="480"/>
          <w:marRight w:val="0"/>
          <w:marTop w:val="0"/>
          <w:marBottom w:val="0"/>
          <w:divBdr>
            <w:top w:val="none" w:sz="0" w:space="0" w:color="auto"/>
            <w:left w:val="none" w:sz="0" w:space="0" w:color="auto"/>
            <w:bottom w:val="none" w:sz="0" w:space="0" w:color="auto"/>
            <w:right w:val="none" w:sz="0" w:space="0" w:color="auto"/>
          </w:divBdr>
        </w:div>
        <w:div w:id="1229923604">
          <w:marLeft w:val="480"/>
          <w:marRight w:val="0"/>
          <w:marTop w:val="0"/>
          <w:marBottom w:val="0"/>
          <w:divBdr>
            <w:top w:val="none" w:sz="0" w:space="0" w:color="auto"/>
            <w:left w:val="none" w:sz="0" w:space="0" w:color="auto"/>
            <w:bottom w:val="none" w:sz="0" w:space="0" w:color="auto"/>
            <w:right w:val="none" w:sz="0" w:space="0" w:color="auto"/>
          </w:divBdr>
        </w:div>
        <w:div w:id="1960379616">
          <w:marLeft w:val="480"/>
          <w:marRight w:val="0"/>
          <w:marTop w:val="0"/>
          <w:marBottom w:val="0"/>
          <w:divBdr>
            <w:top w:val="none" w:sz="0" w:space="0" w:color="auto"/>
            <w:left w:val="none" w:sz="0" w:space="0" w:color="auto"/>
            <w:bottom w:val="none" w:sz="0" w:space="0" w:color="auto"/>
            <w:right w:val="none" w:sz="0" w:space="0" w:color="auto"/>
          </w:divBdr>
        </w:div>
        <w:div w:id="2121215944">
          <w:marLeft w:val="480"/>
          <w:marRight w:val="0"/>
          <w:marTop w:val="0"/>
          <w:marBottom w:val="0"/>
          <w:divBdr>
            <w:top w:val="none" w:sz="0" w:space="0" w:color="auto"/>
            <w:left w:val="none" w:sz="0" w:space="0" w:color="auto"/>
            <w:bottom w:val="none" w:sz="0" w:space="0" w:color="auto"/>
            <w:right w:val="none" w:sz="0" w:space="0" w:color="auto"/>
          </w:divBdr>
        </w:div>
        <w:div w:id="794982856">
          <w:marLeft w:val="480"/>
          <w:marRight w:val="0"/>
          <w:marTop w:val="0"/>
          <w:marBottom w:val="0"/>
          <w:divBdr>
            <w:top w:val="none" w:sz="0" w:space="0" w:color="auto"/>
            <w:left w:val="none" w:sz="0" w:space="0" w:color="auto"/>
            <w:bottom w:val="none" w:sz="0" w:space="0" w:color="auto"/>
            <w:right w:val="none" w:sz="0" w:space="0" w:color="auto"/>
          </w:divBdr>
        </w:div>
        <w:div w:id="410977980">
          <w:marLeft w:val="480"/>
          <w:marRight w:val="0"/>
          <w:marTop w:val="0"/>
          <w:marBottom w:val="0"/>
          <w:divBdr>
            <w:top w:val="none" w:sz="0" w:space="0" w:color="auto"/>
            <w:left w:val="none" w:sz="0" w:space="0" w:color="auto"/>
            <w:bottom w:val="none" w:sz="0" w:space="0" w:color="auto"/>
            <w:right w:val="none" w:sz="0" w:space="0" w:color="auto"/>
          </w:divBdr>
        </w:div>
        <w:div w:id="1602488939">
          <w:marLeft w:val="480"/>
          <w:marRight w:val="0"/>
          <w:marTop w:val="0"/>
          <w:marBottom w:val="0"/>
          <w:divBdr>
            <w:top w:val="none" w:sz="0" w:space="0" w:color="auto"/>
            <w:left w:val="none" w:sz="0" w:space="0" w:color="auto"/>
            <w:bottom w:val="none" w:sz="0" w:space="0" w:color="auto"/>
            <w:right w:val="none" w:sz="0" w:space="0" w:color="auto"/>
          </w:divBdr>
        </w:div>
        <w:div w:id="1132753731">
          <w:marLeft w:val="480"/>
          <w:marRight w:val="0"/>
          <w:marTop w:val="0"/>
          <w:marBottom w:val="0"/>
          <w:divBdr>
            <w:top w:val="none" w:sz="0" w:space="0" w:color="auto"/>
            <w:left w:val="none" w:sz="0" w:space="0" w:color="auto"/>
            <w:bottom w:val="none" w:sz="0" w:space="0" w:color="auto"/>
            <w:right w:val="none" w:sz="0" w:space="0" w:color="auto"/>
          </w:divBdr>
        </w:div>
        <w:div w:id="2059667645">
          <w:marLeft w:val="480"/>
          <w:marRight w:val="0"/>
          <w:marTop w:val="0"/>
          <w:marBottom w:val="0"/>
          <w:divBdr>
            <w:top w:val="none" w:sz="0" w:space="0" w:color="auto"/>
            <w:left w:val="none" w:sz="0" w:space="0" w:color="auto"/>
            <w:bottom w:val="none" w:sz="0" w:space="0" w:color="auto"/>
            <w:right w:val="none" w:sz="0" w:space="0" w:color="auto"/>
          </w:divBdr>
        </w:div>
        <w:div w:id="861283797">
          <w:marLeft w:val="480"/>
          <w:marRight w:val="0"/>
          <w:marTop w:val="0"/>
          <w:marBottom w:val="0"/>
          <w:divBdr>
            <w:top w:val="none" w:sz="0" w:space="0" w:color="auto"/>
            <w:left w:val="none" w:sz="0" w:space="0" w:color="auto"/>
            <w:bottom w:val="none" w:sz="0" w:space="0" w:color="auto"/>
            <w:right w:val="none" w:sz="0" w:space="0" w:color="auto"/>
          </w:divBdr>
        </w:div>
        <w:div w:id="1622493586">
          <w:marLeft w:val="480"/>
          <w:marRight w:val="0"/>
          <w:marTop w:val="0"/>
          <w:marBottom w:val="0"/>
          <w:divBdr>
            <w:top w:val="none" w:sz="0" w:space="0" w:color="auto"/>
            <w:left w:val="none" w:sz="0" w:space="0" w:color="auto"/>
            <w:bottom w:val="none" w:sz="0" w:space="0" w:color="auto"/>
            <w:right w:val="none" w:sz="0" w:space="0" w:color="auto"/>
          </w:divBdr>
        </w:div>
        <w:div w:id="2084402439">
          <w:marLeft w:val="480"/>
          <w:marRight w:val="0"/>
          <w:marTop w:val="0"/>
          <w:marBottom w:val="0"/>
          <w:divBdr>
            <w:top w:val="none" w:sz="0" w:space="0" w:color="auto"/>
            <w:left w:val="none" w:sz="0" w:space="0" w:color="auto"/>
            <w:bottom w:val="none" w:sz="0" w:space="0" w:color="auto"/>
            <w:right w:val="none" w:sz="0" w:space="0" w:color="auto"/>
          </w:divBdr>
        </w:div>
        <w:div w:id="949818980">
          <w:marLeft w:val="480"/>
          <w:marRight w:val="0"/>
          <w:marTop w:val="0"/>
          <w:marBottom w:val="0"/>
          <w:divBdr>
            <w:top w:val="none" w:sz="0" w:space="0" w:color="auto"/>
            <w:left w:val="none" w:sz="0" w:space="0" w:color="auto"/>
            <w:bottom w:val="none" w:sz="0" w:space="0" w:color="auto"/>
            <w:right w:val="none" w:sz="0" w:space="0" w:color="auto"/>
          </w:divBdr>
        </w:div>
        <w:div w:id="58065354">
          <w:marLeft w:val="480"/>
          <w:marRight w:val="0"/>
          <w:marTop w:val="0"/>
          <w:marBottom w:val="0"/>
          <w:divBdr>
            <w:top w:val="none" w:sz="0" w:space="0" w:color="auto"/>
            <w:left w:val="none" w:sz="0" w:space="0" w:color="auto"/>
            <w:bottom w:val="none" w:sz="0" w:space="0" w:color="auto"/>
            <w:right w:val="none" w:sz="0" w:space="0" w:color="auto"/>
          </w:divBdr>
        </w:div>
        <w:div w:id="965937351">
          <w:marLeft w:val="480"/>
          <w:marRight w:val="0"/>
          <w:marTop w:val="0"/>
          <w:marBottom w:val="0"/>
          <w:divBdr>
            <w:top w:val="none" w:sz="0" w:space="0" w:color="auto"/>
            <w:left w:val="none" w:sz="0" w:space="0" w:color="auto"/>
            <w:bottom w:val="none" w:sz="0" w:space="0" w:color="auto"/>
            <w:right w:val="none" w:sz="0" w:space="0" w:color="auto"/>
          </w:divBdr>
        </w:div>
        <w:div w:id="1465345245">
          <w:marLeft w:val="480"/>
          <w:marRight w:val="0"/>
          <w:marTop w:val="0"/>
          <w:marBottom w:val="0"/>
          <w:divBdr>
            <w:top w:val="none" w:sz="0" w:space="0" w:color="auto"/>
            <w:left w:val="none" w:sz="0" w:space="0" w:color="auto"/>
            <w:bottom w:val="none" w:sz="0" w:space="0" w:color="auto"/>
            <w:right w:val="none" w:sz="0" w:space="0" w:color="auto"/>
          </w:divBdr>
        </w:div>
        <w:div w:id="677581451">
          <w:marLeft w:val="480"/>
          <w:marRight w:val="0"/>
          <w:marTop w:val="0"/>
          <w:marBottom w:val="0"/>
          <w:divBdr>
            <w:top w:val="none" w:sz="0" w:space="0" w:color="auto"/>
            <w:left w:val="none" w:sz="0" w:space="0" w:color="auto"/>
            <w:bottom w:val="none" w:sz="0" w:space="0" w:color="auto"/>
            <w:right w:val="none" w:sz="0" w:space="0" w:color="auto"/>
          </w:divBdr>
        </w:div>
        <w:div w:id="1683165588">
          <w:marLeft w:val="480"/>
          <w:marRight w:val="0"/>
          <w:marTop w:val="0"/>
          <w:marBottom w:val="0"/>
          <w:divBdr>
            <w:top w:val="none" w:sz="0" w:space="0" w:color="auto"/>
            <w:left w:val="none" w:sz="0" w:space="0" w:color="auto"/>
            <w:bottom w:val="none" w:sz="0" w:space="0" w:color="auto"/>
            <w:right w:val="none" w:sz="0" w:space="0" w:color="auto"/>
          </w:divBdr>
        </w:div>
        <w:div w:id="1930887546">
          <w:marLeft w:val="480"/>
          <w:marRight w:val="0"/>
          <w:marTop w:val="0"/>
          <w:marBottom w:val="0"/>
          <w:divBdr>
            <w:top w:val="none" w:sz="0" w:space="0" w:color="auto"/>
            <w:left w:val="none" w:sz="0" w:space="0" w:color="auto"/>
            <w:bottom w:val="none" w:sz="0" w:space="0" w:color="auto"/>
            <w:right w:val="none" w:sz="0" w:space="0" w:color="auto"/>
          </w:divBdr>
        </w:div>
        <w:div w:id="648676311">
          <w:marLeft w:val="480"/>
          <w:marRight w:val="0"/>
          <w:marTop w:val="0"/>
          <w:marBottom w:val="0"/>
          <w:divBdr>
            <w:top w:val="none" w:sz="0" w:space="0" w:color="auto"/>
            <w:left w:val="none" w:sz="0" w:space="0" w:color="auto"/>
            <w:bottom w:val="none" w:sz="0" w:space="0" w:color="auto"/>
            <w:right w:val="none" w:sz="0" w:space="0" w:color="auto"/>
          </w:divBdr>
        </w:div>
        <w:div w:id="1396121258">
          <w:marLeft w:val="480"/>
          <w:marRight w:val="0"/>
          <w:marTop w:val="0"/>
          <w:marBottom w:val="0"/>
          <w:divBdr>
            <w:top w:val="none" w:sz="0" w:space="0" w:color="auto"/>
            <w:left w:val="none" w:sz="0" w:space="0" w:color="auto"/>
            <w:bottom w:val="none" w:sz="0" w:space="0" w:color="auto"/>
            <w:right w:val="none" w:sz="0" w:space="0" w:color="auto"/>
          </w:divBdr>
        </w:div>
        <w:div w:id="1782140850">
          <w:marLeft w:val="480"/>
          <w:marRight w:val="0"/>
          <w:marTop w:val="0"/>
          <w:marBottom w:val="0"/>
          <w:divBdr>
            <w:top w:val="none" w:sz="0" w:space="0" w:color="auto"/>
            <w:left w:val="none" w:sz="0" w:space="0" w:color="auto"/>
            <w:bottom w:val="none" w:sz="0" w:space="0" w:color="auto"/>
            <w:right w:val="none" w:sz="0" w:space="0" w:color="auto"/>
          </w:divBdr>
        </w:div>
        <w:div w:id="1908950198">
          <w:marLeft w:val="480"/>
          <w:marRight w:val="0"/>
          <w:marTop w:val="0"/>
          <w:marBottom w:val="0"/>
          <w:divBdr>
            <w:top w:val="none" w:sz="0" w:space="0" w:color="auto"/>
            <w:left w:val="none" w:sz="0" w:space="0" w:color="auto"/>
            <w:bottom w:val="none" w:sz="0" w:space="0" w:color="auto"/>
            <w:right w:val="none" w:sz="0" w:space="0" w:color="auto"/>
          </w:divBdr>
        </w:div>
        <w:div w:id="657149169">
          <w:marLeft w:val="480"/>
          <w:marRight w:val="0"/>
          <w:marTop w:val="0"/>
          <w:marBottom w:val="0"/>
          <w:divBdr>
            <w:top w:val="none" w:sz="0" w:space="0" w:color="auto"/>
            <w:left w:val="none" w:sz="0" w:space="0" w:color="auto"/>
            <w:bottom w:val="none" w:sz="0" w:space="0" w:color="auto"/>
            <w:right w:val="none" w:sz="0" w:space="0" w:color="auto"/>
          </w:divBdr>
        </w:div>
        <w:div w:id="1431926087">
          <w:marLeft w:val="480"/>
          <w:marRight w:val="0"/>
          <w:marTop w:val="0"/>
          <w:marBottom w:val="0"/>
          <w:divBdr>
            <w:top w:val="none" w:sz="0" w:space="0" w:color="auto"/>
            <w:left w:val="none" w:sz="0" w:space="0" w:color="auto"/>
            <w:bottom w:val="none" w:sz="0" w:space="0" w:color="auto"/>
            <w:right w:val="none" w:sz="0" w:space="0" w:color="auto"/>
          </w:divBdr>
        </w:div>
        <w:div w:id="1635982446">
          <w:marLeft w:val="480"/>
          <w:marRight w:val="0"/>
          <w:marTop w:val="0"/>
          <w:marBottom w:val="0"/>
          <w:divBdr>
            <w:top w:val="none" w:sz="0" w:space="0" w:color="auto"/>
            <w:left w:val="none" w:sz="0" w:space="0" w:color="auto"/>
            <w:bottom w:val="none" w:sz="0" w:space="0" w:color="auto"/>
            <w:right w:val="none" w:sz="0" w:space="0" w:color="auto"/>
          </w:divBdr>
        </w:div>
        <w:div w:id="1088424190">
          <w:marLeft w:val="480"/>
          <w:marRight w:val="0"/>
          <w:marTop w:val="0"/>
          <w:marBottom w:val="0"/>
          <w:divBdr>
            <w:top w:val="none" w:sz="0" w:space="0" w:color="auto"/>
            <w:left w:val="none" w:sz="0" w:space="0" w:color="auto"/>
            <w:bottom w:val="none" w:sz="0" w:space="0" w:color="auto"/>
            <w:right w:val="none" w:sz="0" w:space="0" w:color="auto"/>
          </w:divBdr>
        </w:div>
        <w:div w:id="209726936">
          <w:marLeft w:val="480"/>
          <w:marRight w:val="0"/>
          <w:marTop w:val="0"/>
          <w:marBottom w:val="0"/>
          <w:divBdr>
            <w:top w:val="none" w:sz="0" w:space="0" w:color="auto"/>
            <w:left w:val="none" w:sz="0" w:space="0" w:color="auto"/>
            <w:bottom w:val="none" w:sz="0" w:space="0" w:color="auto"/>
            <w:right w:val="none" w:sz="0" w:space="0" w:color="auto"/>
          </w:divBdr>
        </w:div>
        <w:div w:id="1177576913">
          <w:marLeft w:val="480"/>
          <w:marRight w:val="0"/>
          <w:marTop w:val="0"/>
          <w:marBottom w:val="0"/>
          <w:divBdr>
            <w:top w:val="none" w:sz="0" w:space="0" w:color="auto"/>
            <w:left w:val="none" w:sz="0" w:space="0" w:color="auto"/>
            <w:bottom w:val="none" w:sz="0" w:space="0" w:color="auto"/>
            <w:right w:val="none" w:sz="0" w:space="0" w:color="auto"/>
          </w:divBdr>
        </w:div>
        <w:div w:id="828328686">
          <w:marLeft w:val="480"/>
          <w:marRight w:val="0"/>
          <w:marTop w:val="0"/>
          <w:marBottom w:val="0"/>
          <w:divBdr>
            <w:top w:val="none" w:sz="0" w:space="0" w:color="auto"/>
            <w:left w:val="none" w:sz="0" w:space="0" w:color="auto"/>
            <w:bottom w:val="none" w:sz="0" w:space="0" w:color="auto"/>
            <w:right w:val="none" w:sz="0" w:space="0" w:color="auto"/>
          </w:divBdr>
        </w:div>
        <w:div w:id="627470638">
          <w:marLeft w:val="480"/>
          <w:marRight w:val="0"/>
          <w:marTop w:val="0"/>
          <w:marBottom w:val="0"/>
          <w:divBdr>
            <w:top w:val="none" w:sz="0" w:space="0" w:color="auto"/>
            <w:left w:val="none" w:sz="0" w:space="0" w:color="auto"/>
            <w:bottom w:val="none" w:sz="0" w:space="0" w:color="auto"/>
            <w:right w:val="none" w:sz="0" w:space="0" w:color="auto"/>
          </w:divBdr>
        </w:div>
        <w:div w:id="528297537">
          <w:marLeft w:val="480"/>
          <w:marRight w:val="0"/>
          <w:marTop w:val="0"/>
          <w:marBottom w:val="0"/>
          <w:divBdr>
            <w:top w:val="none" w:sz="0" w:space="0" w:color="auto"/>
            <w:left w:val="none" w:sz="0" w:space="0" w:color="auto"/>
            <w:bottom w:val="none" w:sz="0" w:space="0" w:color="auto"/>
            <w:right w:val="none" w:sz="0" w:space="0" w:color="auto"/>
          </w:divBdr>
        </w:div>
        <w:div w:id="1995405360">
          <w:marLeft w:val="480"/>
          <w:marRight w:val="0"/>
          <w:marTop w:val="0"/>
          <w:marBottom w:val="0"/>
          <w:divBdr>
            <w:top w:val="none" w:sz="0" w:space="0" w:color="auto"/>
            <w:left w:val="none" w:sz="0" w:space="0" w:color="auto"/>
            <w:bottom w:val="none" w:sz="0" w:space="0" w:color="auto"/>
            <w:right w:val="none" w:sz="0" w:space="0" w:color="auto"/>
          </w:divBdr>
        </w:div>
        <w:div w:id="2056418116">
          <w:marLeft w:val="480"/>
          <w:marRight w:val="0"/>
          <w:marTop w:val="0"/>
          <w:marBottom w:val="0"/>
          <w:divBdr>
            <w:top w:val="none" w:sz="0" w:space="0" w:color="auto"/>
            <w:left w:val="none" w:sz="0" w:space="0" w:color="auto"/>
            <w:bottom w:val="none" w:sz="0" w:space="0" w:color="auto"/>
            <w:right w:val="none" w:sz="0" w:space="0" w:color="auto"/>
          </w:divBdr>
        </w:div>
        <w:div w:id="404111032">
          <w:marLeft w:val="480"/>
          <w:marRight w:val="0"/>
          <w:marTop w:val="0"/>
          <w:marBottom w:val="0"/>
          <w:divBdr>
            <w:top w:val="none" w:sz="0" w:space="0" w:color="auto"/>
            <w:left w:val="none" w:sz="0" w:space="0" w:color="auto"/>
            <w:bottom w:val="none" w:sz="0" w:space="0" w:color="auto"/>
            <w:right w:val="none" w:sz="0" w:space="0" w:color="auto"/>
          </w:divBdr>
        </w:div>
        <w:div w:id="1163013816">
          <w:marLeft w:val="480"/>
          <w:marRight w:val="0"/>
          <w:marTop w:val="0"/>
          <w:marBottom w:val="0"/>
          <w:divBdr>
            <w:top w:val="none" w:sz="0" w:space="0" w:color="auto"/>
            <w:left w:val="none" w:sz="0" w:space="0" w:color="auto"/>
            <w:bottom w:val="none" w:sz="0" w:space="0" w:color="auto"/>
            <w:right w:val="none" w:sz="0" w:space="0" w:color="auto"/>
          </w:divBdr>
        </w:div>
        <w:div w:id="1523860491">
          <w:marLeft w:val="480"/>
          <w:marRight w:val="0"/>
          <w:marTop w:val="0"/>
          <w:marBottom w:val="0"/>
          <w:divBdr>
            <w:top w:val="none" w:sz="0" w:space="0" w:color="auto"/>
            <w:left w:val="none" w:sz="0" w:space="0" w:color="auto"/>
            <w:bottom w:val="none" w:sz="0" w:space="0" w:color="auto"/>
            <w:right w:val="none" w:sz="0" w:space="0" w:color="auto"/>
          </w:divBdr>
        </w:div>
        <w:div w:id="153764177">
          <w:marLeft w:val="480"/>
          <w:marRight w:val="0"/>
          <w:marTop w:val="0"/>
          <w:marBottom w:val="0"/>
          <w:divBdr>
            <w:top w:val="none" w:sz="0" w:space="0" w:color="auto"/>
            <w:left w:val="none" w:sz="0" w:space="0" w:color="auto"/>
            <w:bottom w:val="none" w:sz="0" w:space="0" w:color="auto"/>
            <w:right w:val="none" w:sz="0" w:space="0" w:color="auto"/>
          </w:divBdr>
        </w:div>
        <w:div w:id="1291323343">
          <w:marLeft w:val="480"/>
          <w:marRight w:val="0"/>
          <w:marTop w:val="0"/>
          <w:marBottom w:val="0"/>
          <w:divBdr>
            <w:top w:val="none" w:sz="0" w:space="0" w:color="auto"/>
            <w:left w:val="none" w:sz="0" w:space="0" w:color="auto"/>
            <w:bottom w:val="none" w:sz="0" w:space="0" w:color="auto"/>
            <w:right w:val="none" w:sz="0" w:space="0" w:color="auto"/>
          </w:divBdr>
        </w:div>
        <w:div w:id="625816060">
          <w:marLeft w:val="480"/>
          <w:marRight w:val="0"/>
          <w:marTop w:val="0"/>
          <w:marBottom w:val="0"/>
          <w:divBdr>
            <w:top w:val="none" w:sz="0" w:space="0" w:color="auto"/>
            <w:left w:val="none" w:sz="0" w:space="0" w:color="auto"/>
            <w:bottom w:val="none" w:sz="0" w:space="0" w:color="auto"/>
            <w:right w:val="none" w:sz="0" w:space="0" w:color="auto"/>
          </w:divBdr>
        </w:div>
        <w:div w:id="358700567">
          <w:marLeft w:val="480"/>
          <w:marRight w:val="0"/>
          <w:marTop w:val="0"/>
          <w:marBottom w:val="0"/>
          <w:divBdr>
            <w:top w:val="none" w:sz="0" w:space="0" w:color="auto"/>
            <w:left w:val="none" w:sz="0" w:space="0" w:color="auto"/>
            <w:bottom w:val="none" w:sz="0" w:space="0" w:color="auto"/>
            <w:right w:val="none" w:sz="0" w:space="0" w:color="auto"/>
          </w:divBdr>
        </w:div>
        <w:div w:id="1550342631">
          <w:marLeft w:val="480"/>
          <w:marRight w:val="0"/>
          <w:marTop w:val="0"/>
          <w:marBottom w:val="0"/>
          <w:divBdr>
            <w:top w:val="none" w:sz="0" w:space="0" w:color="auto"/>
            <w:left w:val="none" w:sz="0" w:space="0" w:color="auto"/>
            <w:bottom w:val="none" w:sz="0" w:space="0" w:color="auto"/>
            <w:right w:val="none" w:sz="0" w:space="0" w:color="auto"/>
          </w:divBdr>
        </w:div>
        <w:div w:id="368578079">
          <w:marLeft w:val="480"/>
          <w:marRight w:val="0"/>
          <w:marTop w:val="0"/>
          <w:marBottom w:val="0"/>
          <w:divBdr>
            <w:top w:val="none" w:sz="0" w:space="0" w:color="auto"/>
            <w:left w:val="none" w:sz="0" w:space="0" w:color="auto"/>
            <w:bottom w:val="none" w:sz="0" w:space="0" w:color="auto"/>
            <w:right w:val="none" w:sz="0" w:space="0" w:color="auto"/>
          </w:divBdr>
        </w:div>
        <w:div w:id="1191187631">
          <w:marLeft w:val="480"/>
          <w:marRight w:val="0"/>
          <w:marTop w:val="0"/>
          <w:marBottom w:val="0"/>
          <w:divBdr>
            <w:top w:val="none" w:sz="0" w:space="0" w:color="auto"/>
            <w:left w:val="none" w:sz="0" w:space="0" w:color="auto"/>
            <w:bottom w:val="none" w:sz="0" w:space="0" w:color="auto"/>
            <w:right w:val="none" w:sz="0" w:space="0" w:color="auto"/>
          </w:divBdr>
        </w:div>
        <w:div w:id="278952426">
          <w:marLeft w:val="480"/>
          <w:marRight w:val="0"/>
          <w:marTop w:val="0"/>
          <w:marBottom w:val="0"/>
          <w:divBdr>
            <w:top w:val="none" w:sz="0" w:space="0" w:color="auto"/>
            <w:left w:val="none" w:sz="0" w:space="0" w:color="auto"/>
            <w:bottom w:val="none" w:sz="0" w:space="0" w:color="auto"/>
            <w:right w:val="none" w:sz="0" w:space="0" w:color="auto"/>
          </w:divBdr>
        </w:div>
        <w:div w:id="968517377">
          <w:marLeft w:val="480"/>
          <w:marRight w:val="0"/>
          <w:marTop w:val="0"/>
          <w:marBottom w:val="0"/>
          <w:divBdr>
            <w:top w:val="none" w:sz="0" w:space="0" w:color="auto"/>
            <w:left w:val="none" w:sz="0" w:space="0" w:color="auto"/>
            <w:bottom w:val="none" w:sz="0" w:space="0" w:color="auto"/>
            <w:right w:val="none" w:sz="0" w:space="0" w:color="auto"/>
          </w:divBdr>
        </w:div>
        <w:div w:id="961153122">
          <w:marLeft w:val="480"/>
          <w:marRight w:val="0"/>
          <w:marTop w:val="0"/>
          <w:marBottom w:val="0"/>
          <w:divBdr>
            <w:top w:val="none" w:sz="0" w:space="0" w:color="auto"/>
            <w:left w:val="none" w:sz="0" w:space="0" w:color="auto"/>
            <w:bottom w:val="none" w:sz="0" w:space="0" w:color="auto"/>
            <w:right w:val="none" w:sz="0" w:space="0" w:color="auto"/>
          </w:divBdr>
        </w:div>
      </w:divsChild>
    </w:div>
    <w:div w:id="754863407">
      <w:bodyDiv w:val="1"/>
      <w:marLeft w:val="0"/>
      <w:marRight w:val="0"/>
      <w:marTop w:val="0"/>
      <w:marBottom w:val="0"/>
      <w:divBdr>
        <w:top w:val="none" w:sz="0" w:space="0" w:color="auto"/>
        <w:left w:val="none" w:sz="0" w:space="0" w:color="auto"/>
        <w:bottom w:val="none" w:sz="0" w:space="0" w:color="auto"/>
        <w:right w:val="none" w:sz="0" w:space="0" w:color="auto"/>
      </w:divBdr>
    </w:div>
    <w:div w:id="755252016">
      <w:bodyDiv w:val="1"/>
      <w:marLeft w:val="0"/>
      <w:marRight w:val="0"/>
      <w:marTop w:val="0"/>
      <w:marBottom w:val="0"/>
      <w:divBdr>
        <w:top w:val="none" w:sz="0" w:space="0" w:color="auto"/>
        <w:left w:val="none" w:sz="0" w:space="0" w:color="auto"/>
        <w:bottom w:val="none" w:sz="0" w:space="0" w:color="auto"/>
        <w:right w:val="none" w:sz="0" w:space="0" w:color="auto"/>
      </w:divBdr>
    </w:div>
    <w:div w:id="755325568">
      <w:bodyDiv w:val="1"/>
      <w:marLeft w:val="0"/>
      <w:marRight w:val="0"/>
      <w:marTop w:val="0"/>
      <w:marBottom w:val="0"/>
      <w:divBdr>
        <w:top w:val="none" w:sz="0" w:space="0" w:color="auto"/>
        <w:left w:val="none" w:sz="0" w:space="0" w:color="auto"/>
        <w:bottom w:val="none" w:sz="0" w:space="0" w:color="auto"/>
        <w:right w:val="none" w:sz="0" w:space="0" w:color="auto"/>
      </w:divBdr>
    </w:div>
    <w:div w:id="755368983">
      <w:bodyDiv w:val="1"/>
      <w:marLeft w:val="0"/>
      <w:marRight w:val="0"/>
      <w:marTop w:val="0"/>
      <w:marBottom w:val="0"/>
      <w:divBdr>
        <w:top w:val="none" w:sz="0" w:space="0" w:color="auto"/>
        <w:left w:val="none" w:sz="0" w:space="0" w:color="auto"/>
        <w:bottom w:val="none" w:sz="0" w:space="0" w:color="auto"/>
        <w:right w:val="none" w:sz="0" w:space="0" w:color="auto"/>
      </w:divBdr>
    </w:div>
    <w:div w:id="755442692">
      <w:bodyDiv w:val="1"/>
      <w:marLeft w:val="0"/>
      <w:marRight w:val="0"/>
      <w:marTop w:val="0"/>
      <w:marBottom w:val="0"/>
      <w:divBdr>
        <w:top w:val="none" w:sz="0" w:space="0" w:color="auto"/>
        <w:left w:val="none" w:sz="0" w:space="0" w:color="auto"/>
        <w:bottom w:val="none" w:sz="0" w:space="0" w:color="auto"/>
        <w:right w:val="none" w:sz="0" w:space="0" w:color="auto"/>
      </w:divBdr>
    </w:div>
    <w:div w:id="755519656">
      <w:bodyDiv w:val="1"/>
      <w:marLeft w:val="0"/>
      <w:marRight w:val="0"/>
      <w:marTop w:val="0"/>
      <w:marBottom w:val="0"/>
      <w:divBdr>
        <w:top w:val="none" w:sz="0" w:space="0" w:color="auto"/>
        <w:left w:val="none" w:sz="0" w:space="0" w:color="auto"/>
        <w:bottom w:val="none" w:sz="0" w:space="0" w:color="auto"/>
        <w:right w:val="none" w:sz="0" w:space="0" w:color="auto"/>
      </w:divBdr>
    </w:div>
    <w:div w:id="755905404">
      <w:bodyDiv w:val="1"/>
      <w:marLeft w:val="0"/>
      <w:marRight w:val="0"/>
      <w:marTop w:val="0"/>
      <w:marBottom w:val="0"/>
      <w:divBdr>
        <w:top w:val="none" w:sz="0" w:space="0" w:color="auto"/>
        <w:left w:val="none" w:sz="0" w:space="0" w:color="auto"/>
        <w:bottom w:val="none" w:sz="0" w:space="0" w:color="auto"/>
        <w:right w:val="none" w:sz="0" w:space="0" w:color="auto"/>
      </w:divBdr>
    </w:div>
    <w:div w:id="756485258">
      <w:bodyDiv w:val="1"/>
      <w:marLeft w:val="0"/>
      <w:marRight w:val="0"/>
      <w:marTop w:val="0"/>
      <w:marBottom w:val="0"/>
      <w:divBdr>
        <w:top w:val="none" w:sz="0" w:space="0" w:color="auto"/>
        <w:left w:val="none" w:sz="0" w:space="0" w:color="auto"/>
        <w:bottom w:val="none" w:sz="0" w:space="0" w:color="auto"/>
        <w:right w:val="none" w:sz="0" w:space="0" w:color="auto"/>
      </w:divBdr>
      <w:divsChild>
        <w:div w:id="47460697">
          <w:marLeft w:val="480"/>
          <w:marRight w:val="0"/>
          <w:marTop w:val="0"/>
          <w:marBottom w:val="0"/>
          <w:divBdr>
            <w:top w:val="none" w:sz="0" w:space="0" w:color="auto"/>
            <w:left w:val="none" w:sz="0" w:space="0" w:color="auto"/>
            <w:bottom w:val="none" w:sz="0" w:space="0" w:color="auto"/>
            <w:right w:val="none" w:sz="0" w:space="0" w:color="auto"/>
          </w:divBdr>
        </w:div>
        <w:div w:id="83769749">
          <w:marLeft w:val="480"/>
          <w:marRight w:val="0"/>
          <w:marTop w:val="0"/>
          <w:marBottom w:val="0"/>
          <w:divBdr>
            <w:top w:val="none" w:sz="0" w:space="0" w:color="auto"/>
            <w:left w:val="none" w:sz="0" w:space="0" w:color="auto"/>
            <w:bottom w:val="none" w:sz="0" w:space="0" w:color="auto"/>
            <w:right w:val="none" w:sz="0" w:space="0" w:color="auto"/>
          </w:divBdr>
        </w:div>
        <w:div w:id="203903780">
          <w:marLeft w:val="480"/>
          <w:marRight w:val="0"/>
          <w:marTop w:val="0"/>
          <w:marBottom w:val="0"/>
          <w:divBdr>
            <w:top w:val="none" w:sz="0" w:space="0" w:color="auto"/>
            <w:left w:val="none" w:sz="0" w:space="0" w:color="auto"/>
            <w:bottom w:val="none" w:sz="0" w:space="0" w:color="auto"/>
            <w:right w:val="none" w:sz="0" w:space="0" w:color="auto"/>
          </w:divBdr>
        </w:div>
        <w:div w:id="348067663">
          <w:marLeft w:val="480"/>
          <w:marRight w:val="0"/>
          <w:marTop w:val="0"/>
          <w:marBottom w:val="0"/>
          <w:divBdr>
            <w:top w:val="none" w:sz="0" w:space="0" w:color="auto"/>
            <w:left w:val="none" w:sz="0" w:space="0" w:color="auto"/>
            <w:bottom w:val="none" w:sz="0" w:space="0" w:color="auto"/>
            <w:right w:val="none" w:sz="0" w:space="0" w:color="auto"/>
          </w:divBdr>
        </w:div>
        <w:div w:id="486821274">
          <w:marLeft w:val="480"/>
          <w:marRight w:val="0"/>
          <w:marTop w:val="0"/>
          <w:marBottom w:val="0"/>
          <w:divBdr>
            <w:top w:val="none" w:sz="0" w:space="0" w:color="auto"/>
            <w:left w:val="none" w:sz="0" w:space="0" w:color="auto"/>
            <w:bottom w:val="none" w:sz="0" w:space="0" w:color="auto"/>
            <w:right w:val="none" w:sz="0" w:space="0" w:color="auto"/>
          </w:divBdr>
        </w:div>
        <w:div w:id="487751241">
          <w:marLeft w:val="480"/>
          <w:marRight w:val="0"/>
          <w:marTop w:val="0"/>
          <w:marBottom w:val="0"/>
          <w:divBdr>
            <w:top w:val="none" w:sz="0" w:space="0" w:color="auto"/>
            <w:left w:val="none" w:sz="0" w:space="0" w:color="auto"/>
            <w:bottom w:val="none" w:sz="0" w:space="0" w:color="auto"/>
            <w:right w:val="none" w:sz="0" w:space="0" w:color="auto"/>
          </w:divBdr>
        </w:div>
        <w:div w:id="549464315">
          <w:marLeft w:val="480"/>
          <w:marRight w:val="0"/>
          <w:marTop w:val="0"/>
          <w:marBottom w:val="0"/>
          <w:divBdr>
            <w:top w:val="none" w:sz="0" w:space="0" w:color="auto"/>
            <w:left w:val="none" w:sz="0" w:space="0" w:color="auto"/>
            <w:bottom w:val="none" w:sz="0" w:space="0" w:color="auto"/>
            <w:right w:val="none" w:sz="0" w:space="0" w:color="auto"/>
          </w:divBdr>
        </w:div>
        <w:div w:id="584457100">
          <w:marLeft w:val="480"/>
          <w:marRight w:val="0"/>
          <w:marTop w:val="0"/>
          <w:marBottom w:val="0"/>
          <w:divBdr>
            <w:top w:val="none" w:sz="0" w:space="0" w:color="auto"/>
            <w:left w:val="none" w:sz="0" w:space="0" w:color="auto"/>
            <w:bottom w:val="none" w:sz="0" w:space="0" w:color="auto"/>
            <w:right w:val="none" w:sz="0" w:space="0" w:color="auto"/>
          </w:divBdr>
        </w:div>
        <w:div w:id="744378930">
          <w:marLeft w:val="480"/>
          <w:marRight w:val="0"/>
          <w:marTop w:val="0"/>
          <w:marBottom w:val="0"/>
          <w:divBdr>
            <w:top w:val="none" w:sz="0" w:space="0" w:color="auto"/>
            <w:left w:val="none" w:sz="0" w:space="0" w:color="auto"/>
            <w:bottom w:val="none" w:sz="0" w:space="0" w:color="auto"/>
            <w:right w:val="none" w:sz="0" w:space="0" w:color="auto"/>
          </w:divBdr>
        </w:div>
        <w:div w:id="832910393">
          <w:marLeft w:val="480"/>
          <w:marRight w:val="0"/>
          <w:marTop w:val="0"/>
          <w:marBottom w:val="0"/>
          <w:divBdr>
            <w:top w:val="none" w:sz="0" w:space="0" w:color="auto"/>
            <w:left w:val="none" w:sz="0" w:space="0" w:color="auto"/>
            <w:bottom w:val="none" w:sz="0" w:space="0" w:color="auto"/>
            <w:right w:val="none" w:sz="0" w:space="0" w:color="auto"/>
          </w:divBdr>
        </w:div>
        <w:div w:id="933517325">
          <w:marLeft w:val="480"/>
          <w:marRight w:val="0"/>
          <w:marTop w:val="0"/>
          <w:marBottom w:val="0"/>
          <w:divBdr>
            <w:top w:val="none" w:sz="0" w:space="0" w:color="auto"/>
            <w:left w:val="none" w:sz="0" w:space="0" w:color="auto"/>
            <w:bottom w:val="none" w:sz="0" w:space="0" w:color="auto"/>
            <w:right w:val="none" w:sz="0" w:space="0" w:color="auto"/>
          </w:divBdr>
        </w:div>
        <w:div w:id="942759656">
          <w:marLeft w:val="480"/>
          <w:marRight w:val="0"/>
          <w:marTop w:val="0"/>
          <w:marBottom w:val="0"/>
          <w:divBdr>
            <w:top w:val="none" w:sz="0" w:space="0" w:color="auto"/>
            <w:left w:val="none" w:sz="0" w:space="0" w:color="auto"/>
            <w:bottom w:val="none" w:sz="0" w:space="0" w:color="auto"/>
            <w:right w:val="none" w:sz="0" w:space="0" w:color="auto"/>
          </w:divBdr>
        </w:div>
        <w:div w:id="974793189">
          <w:marLeft w:val="480"/>
          <w:marRight w:val="0"/>
          <w:marTop w:val="0"/>
          <w:marBottom w:val="0"/>
          <w:divBdr>
            <w:top w:val="none" w:sz="0" w:space="0" w:color="auto"/>
            <w:left w:val="none" w:sz="0" w:space="0" w:color="auto"/>
            <w:bottom w:val="none" w:sz="0" w:space="0" w:color="auto"/>
            <w:right w:val="none" w:sz="0" w:space="0" w:color="auto"/>
          </w:divBdr>
        </w:div>
        <w:div w:id="991718423">
          <w:marLeft w:val="480"/>
          <w:marRight w:val="0"/>
          <w:marTop w:val="0"/>
          <w:marBottom w:val="0"/>
          <w:divBdr>
            <w:top w:val="none" w:sz="0" w:space="0" w:color="auto"/>
            <w:left w:val="none" w:sz="0" w:space="0" w:color="auto"/>
            <w:bottom w:val="none" w:sz="0" w:space="0" w:color="auto"/>
            <w:right w:val="none" w:sz="0" w:space="0" w:color="auto"/>
          </w:divBdr>
        </w:div>
        <w:div w:id="1008630465">
          <w:marLeft w:val="480"/>
          <w:marRight w:val="0"/>
          <w:marTop w:val="0"/>
          <w:marBottom w:val="0"/>
          <w:divBdr>
            <w:top w:val="none" w:sz="0" w:space="0" w:color="auto"/>
            <w:left w:val="none" w:sz="0" w:space="0" w:color="auto"/>
            <w:bottom w:val="none" w:sz="0" w:space="0" w:color="auto"/>
            <w:right w:val="none" w:sz="0" w:space="0" w:color="auto"/>
          </w:divBdr>
        </w:div>
        <w:div w:id="1058556214">
          <w:marLeft w:val="480"/>
          <w:marRight w:val="0"/>
          <w:marTop w:val="0"/>
          <w:marBottom w:val="0"/>
          <w:divBdr>
            <w:top w:val="none" w:sz="0" w:space="0" w:color="auto"/>
            <w:left w:val="none" w:sz="0" w:space="0" w:color="auto"/>
            <w:bottom w:val="none" w:sz="0" w:space="0" w:color="auto"/>
            <w:right w:val="none" w:sz="0" w:space="0" w:color="auto"/>
          </w:divBdr>
        </w:div>
        <w:div w:id="1062561427">
          <w:marLeft w:val="480"/>
          <w:marRight w:val="0"/>
          <w:marTop w:val="0"/>
          <w:marBottom w:val="0"/>
          <w:divBdr>
            <w:top w:val="none" w:sz="0" w:space="0" w:color="auto"/>
            <w:left w:val="none" w:sz="0" w:space="0" w:color="auto"/>
            <w:bottom w:val="none" w:sz="0" w:space="0" w:color="auto"/>
            <w:right w:val="none" w:sz="0" w:space="0" w:color="auto"/>
          </w:divBdr>
        </w:div>
        <w:div w:id="1153453844">
          <w:marLeft w:val="480"/>
          <w:marRight w:val="0"/>
          <w:marTop w:val="0"/>
          <w:marBottom w:val="0"/>
          <w:divBdr>
            <w:top w:val="none" w:sz="0" w:space="0" w:color="auto"/>
            <w:left w:val="none" w:sz="0" w:space="0" w:color="auto"/>
            <w:bottom w:val="none" w:sz="0" w:space="0" w:color="auto"/>
            <w:right w:val="none" w:sz="0" w:space="0" w:color="auto"/>
          </w:divBdr>
        </w:div>
        <w:div w:id="1171335347">
          <w:marLeft w:val="480"/>
          <w:marRight w:val="0"/>
          <w:marTop w:val="0"/>
          <w:marBottom w:val="0"/>
          <w:divBdr>
            <w:top w:val="none" w:sz="0" w:space="0" w:color="auto"/>
            <w:left w:val="none" w:sz="0" w:space="0" w:color="auto"/>
            <w:bottom w:val="none" w:sz="0" w:space="0" w:color="auto"/>
            <w:right w:val="none" w:sz="0" w:space="0" w:color="auto"/>
          </w:divBdr>
        </w:div>
        <w:div w:id="1218779958">
          <w:marLeft w:val="480"/>
          <w:marRight w:val="0"/>
          <w:marTop w:val="0"/>
          <w:marBottom w:val="0"/>
          <w:divBdr>
            <w:top w:val="none" w:sz="0" w:space="0" w:color="auto"/>
            <w:left w:val="none" w:sz="0" w:space="0" w:color="auto"/>
            <w:bottom w:val="none" w:sz="0" w:space="0" w:color="auto"/>
            <w:right w:val="none" w:sz="0" w:space="0" w:color="auto"/>
          </w:divBdr>
        </w:div>
        <w:div w:id="1253514236">
          <w:marLeft w:val="480"/>
          <w:marRight w:val="0"/>
          <w:marTop w:val="0"/>
          <w:marBottom w:val="0"/>
          <w:divBdr>
            <w:top w:val="none" w:sz="0" w:space="0" w:color="auto"/>
            <w:left w:val="none" w:sz="0" w:space="0" w:color="auto"/>
            <w:bottom w:val="none" w:sz="0" w:space="0" w:color="auto"/>
            <w:right w:val="none" w:sz="0" w:space="0" w:color="auto"/>
          </w:divBdr>
        </w:div>
        <w:div w:id="1270355348">
          <w:marLeft w:val="480"/>
          <w:marRight w:val="0"/>
          <w:marTop w:val="0"/>
          <w:marBottom w:val="0"/>
          <w:divBdr>
            <w:top w:val="none" w:sz="0" w:space="0" w:color="auto"/>
            <w:left w:val="none" w:sz="0" w:space="0" w:color="auto"/>
            <w:bottom w:val="none" w:sz="0" w:space="0" w:color="auto"/>
            <w:right w:val="none" w:sz="0" w:space="0" w:color="auto"/>
          </w:divBdr>
        </w:div>
        <w:div w:id="1286619828">
          <w:marLeft w:val="480"/>
          <w:marRight w:val="0"/>
          <w:marTop w:val="0"/>
          <w:marBottom w:val="0"/>
          <w:divBdr>
            <w:top w:val="none" w:sz="0" w:space="0" w:color="auto"/>
            <w:left w:val="none" w:sz="0" w:space="0" w:color="auto"/>
            <w:bottom w:val="none" w:sz="0" w:space="0" w:color="auto"/>
            <w:right w:val="none" w:sz="0" w:space="0" w:color="auto"/>
          </w:divBdr>
        </w:div>
        <w:div w:id="1315332801">
          <w:marLeft w:val="480"/>
          <w:marRight w:val="0"/>
          <w:marTop w:val="0"/>
          <w:marBottom w:val="0"/>
          <w:divBdr>
            <w:top w:val="none" w:sz="0" w:space="0" w:color="auto"/>
            <w:left w:val="none" w:sz="0" w:space="0" w:color="auto"/>
            <w:bottom w:val="none" w:sz="0" w:space="0" w:color="auto"/>
            <w:right w:val="none" w:sz="0" w:space="0" w:color="auto"/>
          </w:divBdr>
        </w:div>
        <w:div w:id="1377663973">
          <w:marLeft w:val="480"/>
          <w:marRight w:val="0"/>
          <w:marTop w:val="0"/>
          <w:marBottom w:val="0"/>
          <w:divBdr>
            <w:top w:val="none" w:sz="0" w:space="0" w:color="auto"/>
            <w:left w:val="none" w:sz="0" w:space="0" w:color="auto"/>
            <w:bottom w:val="none" w:sz="0" w:space="0" w:color="auto"/>
            <w:right w:val="none" w:sz="0" w:space="0" w:color="auto"/>
          </w:divBdr>
        </w:div>
        <w:div w:id="1579823609">
          <w:marLeft w:val="480"/>
          <w:marRight w:val="0"/>
          <w:marTop w:val="0"/>
          <w:marBottom w:val="0"/>
          <w:divBdr>
            <w:top w:val="none" w:sz="0" w:space="0" w:color="auto"/>
            <w:left w:val="none" w:sz="0" w:space="0" w:color="auto"/>
            <w:bottom w:val="none" w:sz="0" w:space="0" w:color="auto"/>
            <w:right w:val="none" w:sz="0" w:space="0" w:color="auto"/>
          </w:divBdr>
        </w:div>
        <w:div w:id="1672021995">
          <w:marLeft w:val="480"/>
          <w:marRight w:val="0"/>
          <w:marTop w:val="0"/>
          <w:marBottom w:val="0"/>
          <w:divBdr>
            <w:top w:val="none" w:sz="0" w:space="0" w:color="auto"/>
            <w:left w:val="none" w:sz="0" w:space="0" w:color="auto"/>
            <w:bottom w:val="none" w:sz="0" w:space="0" w:color="auto"/>
            <w:right w:val="none" w:sz="0" w:space="0" w:color="auto"/>
          </w:divBdr>
        </w:div>
        <w:div w:id="1702827695">
          <w:marLeft w:val="480"/>
          <w:marRight w:val="0"/>
          <w:marTop w:val="0"/>
          <w:marBottom w:val="0"/>
          <w:divBdr>
            <w:top w:val="none" w:sz="0" w:space="0" w:color="auto"/>
            <w:left w:val="none" w:sz="0" w:space="0" w:color="auto"/>
            <w:bottom w:val="none" w:sz="0" w:space="0" w:color="auto"/>
            <w:right w:val="none" w:sz="0" w:space="0" w:color="auto"/>
          </w:divBdr>
        </w:div>
        <w:div w:id="1721057669">
          <w:marLeft w:val="480"/>
          <w:marRight w:val="0"/>
          <w:marTop w:val="0"/>
          <w:marBottom w:val="0"/>
          <w:divBdr>
            <w:top w:val="none" w:sz="0" w:space="0" w:color="auto"/>
            <w:left w:val="none" w:sz="0" w:space="0" w:color="auto"/>
            <w:bottom w:val="none" w:sz="0" w:space="0" w:color="auto"/>
            <w:right w:val="none" w:sz="0" w:space="0" w:color="auto"/>
          </w:divBdr>
        </w:div>
        <w:div w:id="1774125874">
          <w:marLeft w:val="480"/>
          <w:marRight w:val="0"/>
          <w:marTop w:val="0"/>
          <w:marBottom w:val="0"/>
          <w:divBdr>
            <w:top w:val="none" w:sz="0" w:space="0" w:color="auto"/>
            <w:left w:val="none" w:sz="0" w:space="0" w:color="auto"/>
            <w:bottom w:val="none" w:sz="0" w:space="0" w:color="auto"/>
            <w:right w:val="none" w:sz="0" w:space="0" w:color="auto"/>
          </w:divBdr>
        </w:div>
        <w:div w:id="1804687009">
          <w:marLeft w:val="480"/>
          <w:marRight w:val="0"/>
          <w:marTop w:val="0"/>
          <w:marBottom w:val="0"/>
          <w:divBdr>
            <w:top w:val="none" w:sz="0" w:space="0" w:color="auto"/>
            <w:left w:val="none" w:sz="0" w:space="0" w:color="auto"/>
            <w:bottom w:val="none" w:sz="0" w:space="0" w:color="auto"/>
            <w:right w:val="none" w:sz="0" w:space="0" w:color="auto"/>
          </w:divBdr>
        </w:div>
        <w:div w:id="1815902733">
          <w:marLeft w:val="480"/>
          <w:marRight w:val="0"/>
          <w:marTop w:val="0"/>
          <w:marBottom w:val="0"/>
          <w:divBdr>
            <w:top w:val="none" w:sz="0" w:space="0" w:color="auto"/>
            <w:left w:val="none" w:sz="0" w:space="0" w:color="auto"/>
            <w:bottom w:val="none" w:sz="0" w:space="0" w:color="auto"/>
            <w:right w:val="none" w:sz="0" w:space="0" w:color="auto"/>
          </w:divBdr>
        </w:div>
        <w:div w:id="2055428027">
          <w:marLeft w:val="480"/>
          <w:marRight w:val="0"/>
          <w:marTop w:val="0"/>
          <w:marBottom w:val="0"/>
          <w:divBdr>
            <w:top w:val="none" w:sz="0" w:space="0" w:color="auto"/>
            <w:left w:val="none" w:sz="0" w:space="0" w:color="auto"/>
            <w:bottom w:val="none" w:sz="0" w:space="0" w:color="auto"/>
            <w:right w:val="none" w:sz="0" w:space="0" w:color="auto"/>
          </w:divBdr>
        </w:div>
        <w:div w:id="2135562759">
          <w:marLeft w:val="480"/>
          <w:marRight w:val="0"/>
          <w:marTop w:val="0"/>
          <w:marBottom w:val="0"/>
          <w:divBdr>
            <w:top w:val="none" w:sz="0" w:space="0" w:color="auto"/>
            <w:left w:val="none" w:sz="0" w:space="0" w:color="auto"/>
            <w:bottom w:val="none" w:sz="0" w:space="0" w:color="auto"/>
            <w:right w:val="none" w:sz="0" w:space="0" w:color="auto"/>
          </w:divBdr>
        </w:div>
      </w:divsChild>
    </w:div>
    <w:div w:id="756900377">
      <w:bodyDiv w:val="1"/>
      <w:marLeft w:val="0"/>
      <w:marRight w:val="0"/>
      <w:marTop w:val="0"/>
      <w:marBottom w:val="0"/>
      <w:divBdr>
        <w:top w:val="none" w:sz="0" w:space="0" w:color="auto"/>
        <w:left w:val="none" w:sz="0" w:space="0" w:color="auto"/>
        <w:bottom w:val="none" w:sz="0" w:space="0" w:color="auto"/>
        <w:right w:val="none" w:sz="0" w:space="0" w:color="auto"/>
      </w:divBdr>
    </w:div>
    <w:div w:id="757290432">
      <w:bodyDiv w:val="1"/>
      <w:marLeft w:val="0"/>
      <w:marRight w:val="0"/>
      <w:marTop w:val="0"/>
      <w:marBottom w:val="0"/>
      <w:divBdr>
        <w:top w:val="none" w:sz="0" w:space="0" w:color="auto"/>
        <w:left w:val="none" w:sz="0" w:space="0" w:color="auto"/>
        <w:bottom w:val="none" w:sz="0" w:space="0" w:color="auto"/>
        <w:right w:val="none" w:sz="0" w:space="0" w:color="auto"/>
      </w:divBdr>
    </w:div>
    <w:div w:id="758066189">
      <w:bodyDiv w:val="1"/>
      <w:marLeft w:val="0"/>
      <w:marRight w:val="0"/>
      <w:marTop w:val="0"/>
      <w:marBottom w:val="0"/>
      <w:divBdr>
        <w:top w:val="none" w:sz="0" w:space="0" w:color="auto"/>
        <w:left w:val="none" w:sz="0" w:space="0" w:color="auto"/>
        <w:bottom w:val="none" w:sz="0" w:space="0" w:color="auto"/>
        <w:right w:val="none" w:sz="0" w:space="0" w:color="auto"/>
      </w:divBdr>
    </w:div>
    <w:div w:id="758213818">
      <w:bodyDiv w:val="1"/>
      <w:marLeft w:val="0"/>
      <w:marRight w:val="0"/>
      <w:marTop w:val="0"/>
      <w:marBottom w:val="0"/>
      <w:divBdr>
        <w:top w:val="none" w:sz="0" w:space="0" w:color="auto"/>
        <w:left w:val="none" w:sz="0" w:space="0" w:color="auto"/>
        <w:bottom w:val="none" w:sz="0" w:space="0" w:color="auto"/>
        <w:right w:val="none" w:sz="0" w:space="0" w:color="auto"/>
      </w:divBdr>
    </w:div>
    <w:div w:id="758717315">
      <w:bodyDiv w:val="1"/>
      <w:marLeft w:val="0"/>
      <w:marRight w:val="0"/>
      <w:marTop w:val="0"/>
      <w:marBottom w:val="0"/>
      <w:divBdr>
        <w:top w:val="none" w:sz="0" w:space="0" w:color="auto"/>
        <w:left w:val="none" w:sz="0" w:space="0" w:color="auto"/>
        <w:bottom w:val="none" w:sz="0" w:space="0" w:color="auto"/>
        <w:right w:val="none" w:sz="0" w:space="0" w:color="auto"/>
      </w:divBdr>
    </w:div>
    <w:div w:id="758722181">
      <w:bodyDiv w:val="1"/>
      <w:marLeft w:val="0"/>
      <w:marRight w:val="0"/>
      <w:marTop w:val="0"/>
      <w:marBottom w:val="0"/>
      <w:divBdr>
        <w:top w:val="none" w:sz="0" w:space="0" w:color="auto"/>
        <w:left w:val="none" w:sz="0" w:space="0" w:color="auto"/>
        <w:bottom w:val="none" w:sz="0" w:space="0" w:color="auto"/>
        <w:right w:val="none" w:sz="0" w:space="0" w:color="auto"/>
      </w:divBdr>
    </w:div>
    <w:div w:id="758916514">
      <w:bodyDiv w:val="1"/>
      <w:marLeft w:val="0"/>
      <w:marRight w:val="0"/>
      <w:marTop w:val="0"/>
      <w:marBottom w:val="0"/>
      <w:divBdr>
        <w:top w:val="none" w:sz="0" w:space="0" w:color="auto"/>
        <w:left w:val="none" w:sz="0" w:space="0" w:color="auto"/>
        <w:bottom w:val="none" w:sz="0" w:space="0" w:color="auto"/>
        <w:right w:val="none" w:sz="0" w:space="0" w:color="auto"/>
      </w:divBdr>
    </w:div>
    <w:div w:id="759184463">
      <w:bodyDiv w:val="1"/>
      <w:marLeft w:val="0"/>
      <w:marRight w:val="0"/>
      <w:marTop w:val="0"/>
      <w:marBottom w:val="0"/>
      <w:divBdr>
        <w:top w:val="none" w:sz="0" w:space="0" w:color="auto"/>
        <w:left w:val="none" w:sz="0" w:space="0" w:color="auto"/>
        <w:bottom w:val="none" w:sz="0" w:space="0" w:color="auto"/>
        <w:right w:val="none" w:sz="0" w:space="0" w:color="auto"/>
      </w:divBdr>
    </w:div>
    <w:div w:id="759371385">
      <w:bodyDiv w:val="1"/>
      <w:marLeft w:val="0"/>
      <w:marRight w:val="0"/>
      <w:marTop w:val="0"/>
      <w:marBottom w:val="0"/>
      <w:divBdr>
        <w:top w:val="none" w:sz="0" w:space="0" w:color="auto"/>
        <w:left w:val="none" w:sz="0" w:space="0" w:color="auto"/>
        <w:bottom w:val="none" w:sz="0" w:space="0" w:color="auto"/>
        <w:right w:val="none" w:sz="0" w:space="0" w:color="auto"/>
      </w:divBdr>
    </w:div>
    <w:div w:id="759524079">
      <w:bodyDiv w:val="1"/>
      <w:marLeft w:val="0"/>
      <w:marRight w:val="0"/>
      <w:marTop w:val="0"/>
      <w:marBottom w:val="0"/>
      <w:divBdr>
        <w:top w:val="none" w:sz="0" w:space="0" w:color="auto"/>
        <w:left w:val="none" w:sz="0" w:space="0" w:color="auto"/>
        <w:bottom w:val="none" w:sz="0" w:space="0" w:color="auto"/>
        <w:right w:val="none" w:sz="0" w:space="0" w:color="auto"/>
      </w:divBdr>
    </w:div>
    <w:div w:id="759791287">
      <w:bodyDiv w:val="1"/>
      <w:marLeft w:val="0"/>
      <w:marRight w:val="0"/>
      <w:marTop w:val="0"/>
      <w:marBottom w:val="0"/>
      <w:divBdr>
        <w:top w:val="none" w:sz="0" w:space="0" w:color="auto"/>
        <w:left w:val="none" w:sz="0" w:space="0" w:color="auto"/>
        <w:bottom w:val="none" w:sz="0" w:space="0" w:color="auto"/>
        <w:right w:val="none" w:sz="0" w:space="0" w:color="auto"/>
      </w:divBdr>
    </w:div>
    <w:div w:id="760830269">
      <w:bodyDiv w:val="1"/>
      <w:marLeft w:val="0"/>
      <w:marRight w:val="0"/>
      <w:marTop w:val="0"/>
      <w:marBottom w:val="0"/>
      <w:divBdr>
        <w:top w:val="none" w:sz="0" w:space="0" w:color="auto"/>
        <w:left w:val="none" w:sz="0" w:space="0" w:color="auto"/>
        <w:bottom w:val="none" w:sz="0" w:space="0" w:color="auto"/>
        <w:right w:val="none" w:sz="0" w:space="0" w:color="auto"/>
      </w:divBdr>
    </w:div>
    <w:div w:id="761145504">
      <w:bodyDiv w:val="1"/>
      <w:marLeft w:val="0"/>
      <w:marRight w:val="0"/>
      <w:marTop w:val="0"/>
      <w:marBottom w:val="0"/>
      <w:divBdr>
        <w:top w:val="none" w:sz="0" w:space="0" w:color="auto"/>
        <w:left w:val="none" w:sz="0" w:space="0" w:color="auto"/>
        <w:bottom w:val="none" w:sz="0" w:space="0" w:color="auto"/>
        <w:right w:val="none" w:sz="0" w:space="0" w:color="auto"/>
      </w:divBdr>
    </w:div>
    <w:div w:id="761225984">
      <w:bodyDiv w:val="1"/>
      <w:marLeft w:val="0"/>
      <w:marRight w:val="0"/>
      <w:marTop w:val="0"/>
      <w:marBottom w:val="0"/>
      <w:divBdr>
        <w:top w:val="none" w:sz="0" w:space="0" w:color="auto"/>
        <w:left w:val="none" w:sz="0" w:space="0" w:color="auto"/>
        <w:bottom w:val="none" w:sz="0" w:space="0" w:color="auto"/>
        <w:right w:val="none" w:sz="0" w:space="0" w:color="auto"/>
      </w:divBdr>
    </w:div>
    <w:div w:id="761292237">
      <w:bodyDiv w:val="1"/>
      <w:marLeft w:val="0"/>
      <w:marRight w:val="0"/>
      <w:marTop w:val="0"/>
      <w:marBottom w:val="0"/>
      <w:divBdr>
        <w:top w:val="none" w:sz="0" w:space="0" w:color="auto"/>
        <w:left w:val="none" w:sz="0" w:space="0" w:color="auto"/>
        <w:bottom w:val="none" w:sz="0" w:space="0" w:color="auto"/>
        <w:right w:val="none" w:sz="0" w:space="0" w:color="auto"/>
      </w:divBdr>
    </w:div>
    <w:div w:id="761411933">
      <w:bodyDiv w:val="1"/>
      <w:marLeft w:val="0"/>
      <w:marRight w:val="0"/>
      <w:marTop w:val="0"/>
      <w:marBottom w:val="0"/>
      <w:divBdr>
        <w:top w:val="none" w:sz="0" w:space="0" w:color="auto"/>
        <w:left w:val="none" w:sz="0" w:space="0" w:color="auto"/>
        <w:bottom w:val="none" w:sz="0" w:space="0" w:color="auto"/>
        <w:right w:val="none" w:sz="0" w:space="0" w:color="auto"/>
      </w:divBdr>
    </w:div>
    <w:div w:id="761533749">
      <w:bodyDiv w:val="1"/>
      <w:marLeft w:val="0"/>
      <w:marRight w:val="0"/>
      <w:marTop w:val="0"/>
      <w:marBottom w:val="0"/>
      <w:divBdr>
        <w:top w:val="none" w:sz="0" w:space="0" w:color="auto"/>
        <w:left w:val="none" w:sz="0" w:space="0" w:color="auto"/>
        <w:bottom w:val="none" w:sz="0" w:space="0" w:color="auto"/>
        <w:right w:val="none" w:sz="0" w:space="0" w:color="auto"/>
      </w:divBdr>
    </w:div>
    <w:div w:id="761537072">
      <w:bodyDiv w:val="1"/>
      <w:marLeft w:val="0"/>
      <w:marRight w:val="0"/>
      <w:marTop w:val="0"/>
      <w:marBottom w:val="0"/>
      <w:divBdr>
        <w:top w:val="none" w:sz="0" w:space="0" w:color="auto"/>
        <w:left w:val="none" w:sz="0" w:space="0" w:color="auto"/>
        <w:bottom w:val="none" w:sz="0" w:space="0" w:color="auto"/>
        <w:right w:val="none" w:sz="0" w:space="0" w:color="auto"/>
      </w:divBdr>
    </w:div>
    <w:div w:id="762184863">
      <w:bodyDiv w:val="1"/>
      <w:marLeft w:val="0"/>
      <w:marRight w:val="0"/>
      <w:marTop w:val="0"/>
      <w:marBottom w:val="0"/>
      <w:divBdr>
        <w:top w:val="none" w:sz="0" w:space="0" w:color="auto"/>
        <w:left w:val="none" w:sz="0" w:space="0" w:color="auto"/>
        <w:bottom w:val="none" w:sz="0" w:space="0" w:color="auto"/>
        <w:right w:val="none" w:sz="0" w:space="0" w:color="auto"/>
      </w:divBdr>
    </w:div>
    <w:div w:id="762185509">
      <w:bodyDiv w:val="1"/>
      <w:marLeft w:val="0"/>
      <w:marRight w:val="0"/>
      <w:marTop w:val="0"/>
      <w:marBottom w:val="0"/>
      <w:divBdr>
        <w:top w:val="none" w:sz="0" w:space="0" w:color="auto"/>
        <w:left w:val="none" w:sz="0" w:space="0" w:color="auto"/>
        <w:bottom w:val="none" w:sz="0" w:space="0" w:color="auto"/>
        <w:right w:val="none" w:sz="0" w:space="0" w:color="auto"/>
      </w:divBdr>
    </w:div>
    <w:div w:id="762334100">
      <w:bodyDiv w:val="1"/>
      <w:marLeft w:val="0"/>
      <w:marRight w:val="0"/>
      <w:marTop w:val="0"/>
      <w:marBottom w:val="0"/>
      <w:divBdr>
        <w:top w:val="none" w:sz="0" w:space="0" w:color="auto"/>
        <w:left w:val="none" w:sz="0" w:space="0" w:color="auto"/>
        <w:bottom w:val="none" w:sz="0" w:space="0" w:color="auto"/>
        <w:right w:val="none" w:sz="0" w:space="0" w:color="auto"/>
      </w:divBdr>
    </w:div>
    <w:div w:id="762385315">
      <w:bodyDiv w:val="1"/>
      <w:marLeft w:val="0"/>
      <w:marRight w:val="0"/>
      <w:marTop w:val="0"/>
      <w:marBottom w:val="0"/>
      <w:divBdr>
        <w:top w:val="none" w:sz="0" w:space="0" w:color="auto"/>
        <w:left w:val="none" w:sz="0" w:space="0" w:color="auto"/>
        <w:bottom w:val="none" w:sz="0" w:space="0" w:color="auto"/>
        <w:right w:val="none" w:sz="0" w:space="0" w:color="auto"/>
      </w:divBdr>
    </w:div>
    <w:div w:id="762410503">
      <w:bodyDiv w:val="1"/>
      <w:marLeft w:val="0"/>
      <w:marRight w:val="0"/>
      <w:marTop w:val="0"/>
      <w:marBottom w:val="0"/>
      <w:divBdr>
        <w:top w:val="none" w:sz="0" w:space="0" w:color="auto"/>
        <w:left w:val="none" w:sz="0" w:space="0" w:color="auto"/>
        <w:bottom w:val="none" w:sz="0" w:space="0" w:color="auto"/>
        <w:right w:val="none" w:sz="0" w:space="0" w:color="auto"/>
      </w:divBdr>
    </w:div>
    <w:div w:id="762531588">
      <w:bodyDiv w:val="1"/>
      <w:marLeft w:val="0"/>
      <w:marRight w:val="0"/>
      <w:marTop w:val="0"/>
      <w:marBottom w:val="0"/>
      <w:divBdr>
        <w:top w:val="none" w:sz="0" w:space="0" w:color="auto"/>
        <w:left w:val="none" w:sz="0" w:space="0" w:color="auto"/>
        <w:bottom w:val="none" w:sz="0" w:space="0" w:color="auto"/>
        <w:right w:val="none" w:sz="0" w:space="0" w:color="auto"/>
      </w:divBdr>
    </w:div>
    <w:div w:id="762845550">
      <w:bodyDiv w:val="1"/>
      <w:marLeft w:val="0"/>
      <w:marRight w:val="0"/>
      <w:marTop w:val="0"/>
      <w:marBottom w:val="0"/>
      <w:divBdr>
        <w:top w:val="none" w:sz="0" w:space="0" w:color="auto"/>
        <w:left w:val="none" w:sz="0" w:space="0" w:color="auto"/>
        <w:bottom w:val="none" w:sz="0" w:space="0" w:color="auto"/>
        <w:right w:val="none" w:sz="0" w:space="0" w:color="auto"/>
      </w:divBdr>
    </w:div>
    <w:div w:id="762871302">
      <w:bodyDiv w:val="1"/>
      <w:marLeft w:val="0"/>
      <w:marRight w:val="0"/>
      <w:marTop w:val="0"/>
      <w:marBottom w:val="0"/>
      <w:divBdr>
        <w:top w:val="none" w:sz="0" w:space="0" w:color="auto"/>
        <w:left w:val="none" w:sz="0" w:space="0" w:color="auto"/>
        <w:bottom w:val="none" w:sz="0" w:space="0" w:color="auto"/>
        <w:right w:val="none" w:sz="0" w:space="0" w:color="auto"/>
      </w:divBdr>
    </w:div>
    <w:div w:id="762998790">
      <w:bodyDiv w:val="1"/>
      <w:marLeft w:val="0"/>
      <w:marRight w:val="0"/>
      <w:marTop w:val="0"/>
      <w:marBottom w:val="0"/>
      <w:divBdr>
        <w:top w:val="none" w:sz="0" w:space="0" w:color="auto"/>
        <w:left w:val="none" w:sz="0" w:space="0" w:color="auto"/>
        <w:bottom w:val="none" w:sz="0" w:space="0" w:color="auto"/>
        <w:right w:val="none" w:sz="0" w:space="0" w:color="auto"/>
      </w:divBdr>
    </w:div>
    <w:div w:id="763185328">
      <w:bodyDiv w:val="1"/>
      <w:marLeft w:val="0"/>
      <w:marRight w:val="0"/>
      <w:marTop w:val="0"/>
      <w:marBottom w:val="0"/>
      <w:divBdr>
        <w:top w:val="none" w:sz="0" w:space="0" w:color="auto"/>
        <w:left w:val="none" w:sz="0" w:space="0" w:color="auto"/>
        <w:bottom w:val="none" w:sz="0" w:space="0" w:color="auto"/>
        <w:right w:val="none" w:sz="0" w:space="0" w:color="auto"/>
      </w:divBdr>
    </w:div>
    <w:div w:id="763300954">
      <w:bodyDiv w:val="1"/>
      <w:marLeft w:val="0"/>
      <w:marRight w:val="0"/>
      <w:marTop w:val="0"/>
      <w:marBottom w:val="0"/>
      <w:divBdr>
        <w:top w:val="none" w:sz="0" w:space="0" w:color="auto"/>
        <w:left w:val="none" w:sz="0" w:space="0" w:color="auto"/>
        <w:bottom w:val="none" w:sz="0" w:space="0" w:color="auto"/>
        <w:right w:val="none" w:sz="0" w:space="0" w:color="auto"/>
      </w:divBdr>
    </w:div>
    <w:div w:id="763456542">
      <w:bodyDiv w:val="1"/>
      <w:marLeft w:val="0"/>
      <w:marRight w:val="0"/>
      <w:marTop w:val="0"/>
      <w:marBottom w:val="0"/>
      <w:divBdr>
        <w:top w:val="none" w:sz="0" w:space="0" w:color="auto"/>
        <w:left w:val="none" w:sz="0" w:space="0" w:color="auto"/>
        <w:bottom w:val="none" w:sz="0" w:space="0" w:color="auto"/>
        <w:right w:val="none" w:sz="0" w:space="0" w:color="auto"/>
      </w:divBdr>
    </w:div>
    <w:div w:id="763770118">
      <w:bodyDiv w:val="1"/>
      <w:marLeft w:val="0"/>
      <w:marRight w:val="0"/>
      <w:marTop w:val="0"/>
      <w:marBottom w:val="0"/>
      <w:divBdr>
        <w:top w:val="none" w:sz="0" w:space="0" w:color="auto"/>
        <w:left w:val="none" w:sz="0" w:space="0" w:color="auto"/>
        <w:bottom w:val="none" w:sz="0" w:space="0" w:color="auto"/>
        <w:right w:val="none" w:sz="0" w:space="0" w:color="auto"/>
      </w:divBdr>
    </w:div>
    <w:div w:id="764350717">
      <w:bodyDiv w:val="1"/>
      <w:marLeft w:val="0"/>
      <w:marRight w:val="0"/>
      <w:marTop w:val="0"/>
      <w:marBottom w:val="0"/>
      <w:divBdr>
        <w:top w:val="none" w:sz="0" w:space="0" w:color="auto"/>
        <w:left w:val="none" w:sz="0" w:space="0" w:color="auto"/>
        <w:bottom w:val="none" w:sz="0" w:space="0" w:color="auto"/>
        <w:right w:val="none" w:sz="0" w:space="0" w:color="auto"/>
      </w:divBdr>
    </w:div>
    <w:div w:id="764426934">
      <w:bodyDiv w:val="1"/>
      <w:marLeft w:val="0"/>
      <w:marRight w:val="0"/>
      <w:marTop w:val="0"/>
      <w:marBottom w:val="0"/>
      <w:divBdr>
        <w:top w:val="none" w:sz="0" w:space="0" w:color="auto"/>
        <w:left w:val="none" w:sz="0" w:space="0" w:color="auto"/>
        <w:bottom w:val="none" w:sz="0" w:space="0" w:color="auto"/>
        <w:right w:val="none" w:sz="0" w:space="0" w:color="auto"/>
      </w:divBdr>
    </w:div>
    <w:div w:id="764500086">
      <w:bodyDiv w:val="1"/>
      <w:marLeft w:val="0"/>
      <w:marRight w:val="0"/>
      <w:marTop w:val="0"/>
      <w:marBottom w:val="0"/>
      <w:divBdr>
        <w:top w:val="none" w:sz="0" w:space="0" w:color="auto"/>
        <w:left w:val="none" w:sz="0" w:space="0" w:color="auto"/>
        <w:bottom w:val="none" w:sz="0" w:space="0" w:color="auto"/>
        <w:right w:val="none" w:sz="0" w:space="0" w:color="auto"/>
      </w:divBdr>
    </w:div>
    <w:div w:id="764768472">
      <w:bodyDiv w:val="1"/>
      <w:marLeft w:val="0"/>
      <w:marRight w:val="0"/>
      <w:marTop w:val="0"/>
      <w:marBottom w:val="0"/>
      <w:divBdr>
        <w:top w:val="none" w:sz="0" w:space="0" w:color="auto"/>
        <w:left w:val="none" w:sz="0" w:space="0" w:color="auto"/>
        <w:bottom w:val="none" w:sz="0" w:space="0" w:color="auto"/>
        <w:right w:val="none" w:sz="0" w:space="0" w:color="auto"/>
      </w:divBdr>
    </w:div>
    <w:div w:id="765426375">
      <w:bodyDiv w:val="1"/>
      <w:marLeft w:val="0"/>
      <w:marRight w:val="0"/>
      <w:marTop w:val="0"/>
      <w:marBottom w:val="0"/>
      <w:divBdr>
        <w:top w:val="none" w:sz="0" w:space="0" w:color="auto"/>
        <w:left w:val="none" w:sz="0" w:space="0" w:color="auto"/>
        <w:bottom w:val="none" w:sz="0" w:space="0" w:color="auto"/>
        <w:right w:val="none" w:sz="0" w:space="0" w:color="auto"/>
      </w:divBdr>
    </w:div>
    <w:div w:id="765615680">
      <w:bodyDiv w:val="1"/>
      <w:marLeft w:val="0"/>
      <w:marRight w:val="0"/>
      <w:marTop w:val="0"/>
      <w:marBottom w:val="0"/>
      <w:divBdr>
        <w:top w:val="none" w:sz="0" w:space="0" w:color="auto"/>
        <w:left w:val="none" w:sz="0" w:space="0" w:color="auto"/>
        <w:bottom w:val="none" w:sz="0" w:space="0" w:color="auto"/>
        <w:right w:val="none" w:sz="0" w:space="0" w:color="auto"/>
      </w:divBdr>
    </w:div>
    <w:div w:id="765996871">
      <w:bodyDiv w:val="1"/>
      <w:marLeft w:val="0"/>
      <w:marRight w:val="0"/>
      <w:marTop w:val="0"/>
      <w:marBottom w:val="0"/>
      <w:divBdr>
        <w:top w:val="none" w:sz="0" w:space="0" w:color="auto"/>
        <w:left w:val="none" w:sz="0" w:space="0" w:color="auto"/>
        <w:bottom w:val="none" w:sz="0" w:space="0" w:color="auto"/>
        <w:right w:val="none" w:sz="0" w:space="0" w:color="auto"/>
      </w:divBdr>
    </w:div>
    <w:div w:id="766271509">
      <w:bodyDiv w:val="1"/>
      <w:marLeft w:val="0"/>
      <w:marRight w:val="0"/>
      <w:marTop w:val="0"/>
      <w:marBottom w:val="0"/>
      <w:divBdr>
        <w:top w:val="none" w:sz="0" w:space="0" w:color="auto"/>
        <w:left w:val="none" w:sz="0" w:space="0" w:color="auto"/>
        <w:bottom w:val="none" w:sz="0" w:space="0" w:color="auto"/>
        <w:right w:val="none" w:sz="0" w:space="0" w:color="auto"/>
      </w:divBdr>
    </w:div>
    <w:div w:id="766315397">
      <w:bodyDiv w:val="1"/>
      <w:marLeft w:val="0"/>
      <w:marRight w:val="0"/>
      <w:marTop w:val="0"/>
      <w:marBottom w:val="0"/>
      <w:divBdr>
        <w:top w:val="none" w:sz="0" w:space="0" w:color="auto"/>
        <w:left w:val="none" w:sz="0" w:space="0" w:color="auto"/>
        <w:bottom w:val="none" w:sz="0" w:space="0" w:color="auto"/>
        <w:right w:val="none" w:sz="0" w:space="0" w:color="auto"/>
      </w:divBdr>
    </w:div>
    <w:div w:id="766509342">
      <w:bodyDiv w:val="1"/>
      <w:marLeft w:val="0"/>
      <w:marRight w:val="0"/>
      <w:marTop w:val="0"/>
      <w:marBottom w:val="0"/>
      <w:divBdr>
        <w:top w:val="none" w:sz="0" w:space="0" w:color="auto"/>
        <w:left w:val="none" w:sz="0" w:space="0" w:color="auto"/>
        <w:bottom w:val="none" w:sz="0" w:space="0" w:color="auto"/>
        <w:right w:val="none" w:sz="0" w:space="0" w:color="auto"/>
      </w:divBdr>
    </w:div>
    <w:div w:id="766534127">
      <w:bodyDiv w:val="1"/>
      <w:marLeft w:val="0"/>
      <w:marRight w:val="0"/>
      <w:marTop w:val="0"/>
      <w:marBottom w:val="0"/>
      <w:divBdr>
        <w:top w:val="none" w:sz="0" w:space="0" w:color="auto"/>
        <w:left w:val="none" w:sz="0" w:space="0" w:color="auto"/>
        <w:bottom w:val="none" w:sz="0" w:space="0" w:color="auto"/>
        <w:right w:val="none" w:sz="0" w:space="0" w:color="auto"/>
      </w:divBdr>
    </w:div>
    <w:div w:id="766925528">
      <w:bodyDiv w:val="1"/>
      <w:marLeft w:val="0"/>
      <w:marRight w:val="0"/>
      <w:marTop w:val="0"/>
      <w:marBottom w:val="0"/>
      <w:divBdr>
        <w:top w:val="none" w:sz="0" w:space="0" w:color="auto"/>
        <w:left w:val="none" w:sz="0" w:space="0" w:color="auto"/>
        <w:bottom w:val="none" w:sz="0" w:space="0" w:color="auto"/>
        <w:right w:val="none" w:sz="0" w:space="0" w:color="auto"/>
      </w:divBdr>
    </w:div>
    <w:div w:id="767578497">
      <w:bodyDiv w:val="1"/>
      <w:marLeft w:val="0"/>
      <w:marRight w:val="0"/>
      <w:marTop w:val="0"/>
      <w:marBottom w:val="0"/>
      <w:divBdr>
        <w:top w:val="none" w:sz="0" w:space="0" w:color="auto"/>
        <w:left w:val="none" w:sz="0" w:space="0" w:color="auto"/>
        <w:bottom w:val="none" w:sz="0" w:space="0" w:color="auto"/>
        <w:right w:val="none" w:sz="0" w:space="0" w:color="auto"/>
      </w:divBdr>
    </w:div>
    <w:div w:id="767651566">
      <w:bodyDiv w:val="1"/>
      <w:marLeft w:val="0"/>
      <w:marRight w:val="0"/>
      <w:marTop w:val="0"/>
      <w:marBottom w:val="0"/>
      <w:divBdr>
        <w:top w:val="none" w:sz="0" w:space="0" w:color="auto"/>
        <w:left w:val="none" w:sz="0" w:space="0" w:color="auto"/>
        <w:bottom w:val="none" w:sz="0" w:space="0" w:color="auto"/>
        <w:right w:val="none" w:sz="0" w:space="0" w:color="auto"/>
      </w:divBdr>
    </w:div>
    <w:div w:id="768160656">
      <w:bodyDiv w:val="1"/>
      <w:marLeft w:val="0"/>
      <w:marRight w:val="0"/>
      <w:marTop w:val="0"/>
      <w:marBottom w:val="0"/>
      <w:divBdr>
        <w:top w:val="none" w:sz="0" w:space="0" w:color="auto"/>
        <w:left w:val="none" w:sz="0" w:space="0" w:color="auto"/>
        <w:bottom w:val="none" w:sz="0" w:space="0" w:color="auto"/>
        <w:right w:val="none" w:sz="0" w:space="0" w:color="auto"/>
      </w:divBdr>
    </w:div>
    <w:div w:id="768278964">
      <w:bodyDiv w:val="1"/>
      <w:marLeft w:val="0"/>
      <w:marRight w:val="0"/>
      <w:marTop w:val="0"/>
      <w:marBottom w:val="0"/>
      <w:divBdr>
        <w:top w:val="none" w:sz="0" w:space="0" w:color="auto"/>
        <w:left w:val="none" w:sz="0" w:space="0" w:color="auto"/>
        <w:bottom w:val="none" w:sz="0" w:space="0" w:color="auto"/>
        <w:right w:val="none" w:sz="0" w:space="0" w:color="auto"/>
      </w:divBdr>
    </w:div>
    <w:div w:id="768542542">
      <w:bodyDiv w:val="1"/>
      <w:marLeft w:val="0"/>
      <w:marRight w:val="0"/>
      <w:marTop w:val="0"/>
      <w:marBottom w:val="0"/>
      <w:divBdr>
        <w:top w:val="none" w:sz="0" w:space="0" w:color="auto"/>
        <w:left w:val="none" w:sz="0" w:space="0" w:color="auto"/>
        <w:bottom w:val="none" w:sz="0" w:space="0" w:color="auto"/>
        <w:right w:val="none" w:sz="0" w:space="0" w:color="auto"/>
      </w:divBdr>
    </w:div>
    <w:div w:id="768549346">
      <w:bodyDiv w:val="1"/>
      <w:marLeft w:val="0"/>
      <w:marRight w:val="0"/>
      <w:marTop w:val="0"/>
      <w:marBottom w:val="0"/>
      <w:divBdr>
        <w:top w:val="none" w:sz="0" w:space="0" w:color="auto"/>
        <w:left w:val="none" w:sz="0" w:space="0" w:color="auto"/>
        <w:bottom w:val="none" w:sz="0" w:space="0" w:color="auto"/>
        <w:right w:val="none" w:sz="0" w:space="0" w:color="auto"/>
      </w:divBdr>
    </w:div>
    <w:div w:id="768740274">
      <w:bodyDiv w:val="1"/>
      <w:marLeft w:val="0"/>
      <w:marRight w:val="0"/>
      <w:marTop w:val="0"/>
      <w:marBottom w:val="0"/>
      <w:divBdr>
        <w:top w:val="none" w:sz="0" w:space="0" w:color="auto"/>
        <w:left w:val="none" w:sz="0" w:space="0" w:color="auto"/>
        <w:bottom w:val="none" w:sz="0" w:space="0" w:color="auto"/>
        <w:right w:val="none" w:sz="0" w:space="0" w:color="auto"/>
      </w:divBdr>
    </w:div>
    <w:div w:id="768769935">
      <w:bodyDiv w:val="1"/>
      <w:marLeft w:val="0"/>
      <w:marRight w:val="0"/>
      <w:marTop w:val="0"/>
      <w:marBottom w:val="0"/>
      <w:divBdr>
        <w:top w:val="none" w:sz="0" w:space="0" w:color="auto"/>
        <w:left w:val="none" w:sz="0" w:space="0" w:color="auto"/>
        <w:bottom w:val="none" w:sz="0" w:space="0" w:color="auto"/>
        <w:right w:val="none" w:sz="0" w:space="0" w:color="auto"/>
      </w:divBdr>
    </w:div>
    <w:div w:id="768887729">
      <w:bodyDiv w:val="1"/>
      <w:marLeft w:val="0"/>
      <w:marRight w:val="0"/>
      <w:marTop w:val="0"/>
      <w:marBottom w:val="0"/>
      <w:divBdr>
        <w:top w:val="none" w:sz="0" w:space="0" w:color="auto"/>
        <w:left w:val="none" w:sz="0" w:space="0" w:color="auto"/>
        <w:bottom w:val="none" w:sz="0" w:space="0" w:color="auto"/>
        <w:right w:val="none" w:sz="0" w:space="0" w:color="auto"/>
      </w:divBdr>
    </w:div>
    <w:div w:id="769862169">
      <w:bodyDiv w:val="1"/>
      <w:marLeft w:val="0"/>
      <w:marRight w:val="0"/>
      <w:marTop w:val="0"/>
      <w:marBottom w:val="0"/>
      <w:divBdr>
        <w:top w:val="none" w:sz="0" w:space="0" w:color="auto"/>
        <w:left w:val="none" w:sz="0" w:space="0" w:color="auto"/>
        <w:bottom w:val="none" w:sz="0" w:space="0" w:color="auto"/>
        <w:right w:val="none" w:sz="0" w:space="0" w:color="auto"/>
      </w:divBdr>
    </w:div>
    <w:div w:id="769930289">
      <w:bodyDiv w:val="1"/>
      <w:marLeft w:val="0"/>
      <w:marRight w:val="0"/>
      <w:marTop w:val="0"/>
      <w:marBottom w:val="0"/>
      <w:divBdr>
        <w:top w:val="none" w:sz="0" w:space="0" w:color="auto"/>
        <w:left w:val="none" w:sz="0" w:space="0" w:color="auto"/>
        <w:bottom w:val="none" w:sz="0" w:space="0" w:color="auto"/>
        <w:right w:val="none" w:sz="0" w:space="0" w:color="auto"/>
      </w:divBdr>
    </w:div>
    <w:div w:id="770125092">
      <w:bodyDiv w:val="1"/>
      <w:marLeft w:val="0"/>
      <w:marRight w:val="0"/>
      <w:marTop w:val="0"/>
      <w:marBottom w:val="0"/>
      <w:divBdr>
        <w:top w:val="none" w:sz="0" w:space="0" w:color="auto"/>
        <w:left w:val="none" w:sz="0" w:space="0" w:color="auto"/>
        <w:bottom w:val="none" w:sz="0" w:space="0" w:color="auto"/>
        <w:right w:val="none" w:sz="0" w:space="0" w:color="auto"/>
      </w:divBdr>
    </w:div>
    <w:div w:id="770125501">
      <w:bodyDiv w:val="1"/>
      <w:marLeft w:val="0"/>
      <w:marRight w:val="0"/>
      <w:marTop w:val="0"/>
      <w:marBottom w:val="0"/>
      <w:divBdr>
        <w:top w:val="none" w:sz="0" w:space="0" w:color="auto"/>
        <w:left w:val="none" w:sz="0" w:space="0" w:color="auto"/>
        <w:bottom w:val="none" w:sz="0" w:space="0" w:color="auto"/>
        <w:right w:val="none" w:sz="0" w:space="0" w:color="auto"/>
      </w:divBdr>
    </w:div>
    <w:div w:id="770200280">
      <w:bodyDiv w:val="1"/>
      <w:marLeft w:val="0"/>
      <w:marRight w:val="0"/>
      <w:marTop w:val="0"/>
      <w:marBottom w:val="0"/>
      <w:divBdr>
        <w:top w:val="none" w:sz="0" w:space="0" w:color="auto"/>
        <w:left w:val="none" w:sz="0" w:space="0" w:color="auto"/>
        <w:bottom w:val="none" w:sz="0" w:space="0" w:color="auto"/>
        <w:right w:val="none" w:sz="0" w:space="0" w:color="auto"/>
      </w:divBdr>
    </w:div>
    <w:div w:id="770276641">
      <w:bodyDiv w:val="1"/>
      <w:marLeft w:val="0"/>
      <w:marRight w:val="0"/>
      <w:marTop w:val="0"/>
      <w:marBottom w:val="0"/>
      <w:divBdr>
        <w:top w:val="none" w:sz="0" w:space="0" w:color="auto"/>
        <w:left w:val="none" w:sz="0" w:space="0" w:color="auto"/>
        <w:bottom w:val="none" w:sz="0" w:space="0" w:color="auto"/>
        <w:right w:val="none" w:sz="0" w:space="0" w:color="auto"/>
      </w:divBdr>
    </w:div>
    <w:div w:id="770472751">
      <w:bodyDiv w:val="1"/>
      <w:marLeft w:val="0"/>
      <w:marRight w:val="0"/>
      <w:marTop w:val="0"/>
      <w:marBottom w:val="0"/>
      <w:divBdr>
        <w:top w:val="none" w:sz="0" w:space="0" w:color="auto"/>
        <w:left w:val="none" w:sz="0" w:space="0" w:color="auto"/>
        <w:bottom w:val="none" w:sz="0" w:space="0" w:color="auto"/>
        <w:right w:val="none" w:sz="0" w:space="0" w:color="auto"/>
      </w:divBdr>
    </w:div>
    <w:div w:id="771123580">
      <w:bodyDiv w:val="1"/>
      <w:marLeft w:val="0"/>
      <w:marRight w:val="0"/>
      <w:marTop w:val="0"/>
      <w:marBottom w:val="0"/>
      <w:divBdr>
        <w:top w:val="none" w:sz="0" w:space="0" w:color="auto"/>
        <w:left w:val="none" w:sz="0" w:space="0" w:color="auto"/>
        <w:bottom w:val="none" w:sz="0" w:space="0" w:color="auto"/>
        <w:right w:val="none" w:sz="0" w:space="0" w:color="auto"/>
      </w:divBdr>
    </w:div>
    <w:div w:id="771243674">
      <w:bodyDiv w:val="1"/>
      <w:marLeft w:val="0"/>
      <w:marRight w:val="0"/>
      <w:marTop w:val="0"/>
      <w:marBottom w:val="0"/>
      <w:divBdr>
        <w:top w:val="none" w:sz="0" w:space="0" w:color="auto"/>
        <w:left w:val="none" w:sz="0" w:space="0" w:color="auto"/>
        <w:bottom w:val="none" w:sz="0" w:space="0" w:color="auto"/>
        <w:right w:val="none" w:sz="0" w:space="0" w:color="auto"/>
      </w:divBdr>
    </w:div>
    <w:div w:id="771318432">
      <w:bodyDiv w:val="1"/>
      <w:marLeft w:val="0"/>
      <w:marRight w:val="0"/>
      <w:marTop w:val="0"/>
      <w:marBottom w:val="0"/>
      <w:divBdr>
        <w:top w:val="none" w:sz="0" w:space="0" w:color="auto"/>
        <w:left w:val="none" w:sz="0" w:space="0" w:color="auto"/>
        <w:bottom w:val="none" w:sz="0" w:space="0" w:color="auto"/>
        <w:right w:val="none" w:sz="0" w:space="0" w:color="auto"/>
      </w:divBdr>
    </w:div>
    <w:div w:id="771626286">
      <w:bodyDiv w:val="1"/>
      <w:marLeft w:val="0"/>
      <w:marRight w:val="0"/>
      <w:marTop w:val="0"/>
      <w:marBottom w:val="0"/>
      <w:divBdr>
        <w:top w:val="none" w:sz="0" w:space="0" w:color="auto"/>
        <w:left w:val="none" w:sz="0" w:space="0" w:color="auto"/>
        <w:bottom w:val="none" w:sz="0" w:space="0" w:color="auto"/>
        <w:right w:val="none" w:sz="0" w:space="0" w:color="auto"/>
      </w:divBdr>
    </w:div>
    <w:div w:id="771819421">
      <w:bodyDiv w:val="1"/>
      <w:marLeft w:val="0"/>
      <w:marRight w:val="0"/>
      <w:marTop w:val="0"/>
      <w:marBottom w:val="0"/>
      <w:divBdr>
        <w:top w:val="none" w:sz="0" w:space="0" w:color="auto"/>
        <w:left w:val="none" w:sz="0" w:space="0" w:color="auto"/>
        <w:bottom w:val="none" w:sz="0" w:space="0" w:color="auto"/>
        <w:right w:val="none" w:sz="0" w:space="0" w:color="auto"/>
      </w:divBdr>
    </w:div>
    <w:div w:id="772014697">
      <w:bodyDiv w:val="1"/>
      <w:marLeft w:val="0"/>
      <w:marRight w:val="0"/>
      <w:marTop w:val="0"/>
      <w:marBottom w:val="0"/>
      <w:divBdr>
        <w:top w:val="none" w:sz="0" w:space="0" w:color="auto"/>
        <w:left w:val="none" w:sz="0" w:space="0" w:color="auto"/>
        <w:bottom w:val="none" w:sz="0" w:space="0" w:color="auto"/>
        <w:right w:val="none" w:sz="0" w:space="0" w:color="auto"/>
      </w:divBdr>
    </w:div>
    <w:div w:id="772212249">
      <w:bodyDiv w:val="1"/>
      <w:marLeft w:val="0"/>
      <w:marRight w:val="0"/>
      <w:marTop w:val="0"/>
      <w:marBottom w:val="0"/>
      <w:divBdr>
        <w:top w:val="none" w:sz="0" w:space="0" w:color="auto"/>
        <w:left w:val="none" w:sz="0" w:space="0" w:color="auto"/>
        <w:bottom w:val="none" w:sz="0" w:space="0" w:color="auto"/>
        <w:right w:val="none" w:sz="0" w:space="0" w:color="auto"/>
      </w:divBdr>
    </w:div>
    <w:div w:id="772479367">
      <w:bodyDiv w:val="1"/>
      <w:marLeft w:val="0"/>
      <w:marRight w:val="0"/>
      <w:marTop w:val="0"/>
      <w:marBottom w:val="0"/>
      <w:divBdr>
        <w:top w:val="none" w:sz="0" w:space="0" w:color="auto"/>
        <w:left w:val="none" w:sz="0" w:space="0" w:color="auto"/>
        <w:bottom w:val="none" w:sz="0" w:space="0" w:color="auto"/>
        <w:right w:val="none" w:sz="0" w:space="0" w:color="auto"/>
      </w:divBdr>
    </w:div>
    <w:div w:id="772633800">
      <w:bodyDiv w:val="1"/>
      <w:marLeft w:val="0"/>
      <w:marRight w:val="0"/>
      <w:marTop w:val="0"/>
      <w:marBottom w:val="0"/>
      <w:divBdr>
        <w:top w:val="none" w:sz="0" w:space="0" w:color="auto"/>
        <w:left w:val="none" w:sz="0" w:space="0" w:color="auto"/>
        <w:bottom w:val="none" w:sz="0" w:space="0" w:color="auto"/>
        <w:right w:val="none" w:sz="0" w:space="0" w:color="auto"/>
      </w:divBdr>
    </w:div>
    <w:div w:id="772700387">
      <w:bodyDiv w:val="1"/>
      <w:marLeft w:val="0"/>
      <w:marRight w:val="0"/>
      <w:marTop w:val="0"/>
      <w:marBottom w:val="0"/>
      <w:divBdr>
        <w:top w:val="none" w:sz="0" w:space="0" w:color="auto"/>
        <w:left w:val="none" w:sz="0" w:space="0" w:color="auto"/>
        <w:bottom w:val="none" w:sz="0" w:space="0" w:color="auto"/>
        <w:right w:val="none" w:sz="0" w:space="0" w:color="auto"/>
      </w:divBdr>
    </w:div>
    <w:div w:id="773283969">
      <w:bodyDiv w:val="1"/>
      <w:marLeft w:val="0"/>
      <w:marRight w:val="0"/>
      <w:marTop w:val="0"/>
      <w:marBottom w:val="0"/>
      <w:divBdr>
        <w:top w:val="none" w:sz="0" w:space="0" w:color="auto"/>
        <w:left w:val="none" w:sz="0" w:space="0" w:color="auto"/>
        <w:bottom w:val="none" w:sz="0" w:space="0" w:color="auto"/>
        <w:right w:val="none" w:sz="0" w:space="0" w:color="auto"/>
      </w:divBdr>
    </w:div>
    <w:div w:id="773869443">
      <w:bodyDiv w:val="1"/>
      <w:marLeft w:val="0"/>
      <w:marRight w:val="0"/>
      <w:marTop w:val="0"/>
      <w:marBottom w:val="0"/>
      <w:divBdr>
        <w:top w:val="none" w:sz="0" w:space="0" w:color="auto"/>
        <w:left w:val="none" w:sz="0" w:space="0" w:color="auto"/>
        <w:bottom w:val="none" w:sz="0" w:space="0" w:color="auto"/>
        <w:right w:val="none" w:sz="0" w:space="0" w:color="auto"/>
      </w:divBdr>
    </w:div>
    <w:div w:id="774053832">
      <w:bodyDiv w:val="1"/>
      <w:marLeft w:val="0"/>
      <w:marRight w:val="0"/>
      <w:marTop w:val="0"/>
      <w:marBottom w:val="0"/>
      <w:divBdr>
        <w:top w:val="none" w:sz="0" w:space="0" w:color="auto"/>
        <w:left w:val="none" w:sz="0" w:space="0" w:color="auto"/>
        <w:bottom w:val="none" w:sz="0" w:space="0" w:color="auto"/>
        <w:right w:val="none" w:sz="0" w:space="0" w:color="auto"/>
      </w:divBdr>
    </w:div>
    <w:div w:id="774060550">
      <w:bodyDiv w:val="1"/>
      <w:marLeft w:val="0"/>
      <w:marRight w:val="0"/>
      <w:marTop w:val="0"/>
      <w:marBottom w:val="0"/>
      <w:divBdr>
        <w:top w:val="none" w:sz="0" w:space="0" w:color="auto"/>
        <w:left w:val="none" w:sz="0" w:space="0" w:color="auto"/>
        <w:bottom w:val="none" w:sz="0" w:space="0" w:color="auto"/>
        <w:right w:val="none" w:sz="0" w:space="0" w:color="auto"/>
      </w:divBdr>
    </w:div>
    <w:div w:id="774137083">
      <w:bodyDiv w:val="1"/>
      <w:marLeft w:val="0"/>
      <w:marRight w:val="0"/>
      <w:marTop w:val="0"/>
      <w:marBottom w:val="0"/>
      <w:divBdr>
        <w:top w:val="none" w:sz="0" w:space="0" w:color="auto"/>
        <w:left w:val="none" w:sz="0" w:space="0" w:color="auto"/>
        <w:bottom w:val="none" w:sz="0" w:space="0" w:color="auto"/>
        <w:right w:val="none" w:sz="0" w:space="0" w:color="auto"/>
      </w:divBdr>
    </w:div>
    <w:div w:id="774177225">
      <w:bodyDiv w:val="1"/>
      <w:marLeft w:val="0"/>
      <w:marRight w:val="0"/>
      <w:marTop w:val="0"/>
      <w:marBottom w:val="0"/>
      <w:divBdr>
        <w:top w:val="none" w:sz="0" w:space="0" w:color="auto"/>
        <w:left w:val="none" w:sz="0" w:space="0" w:color="auto"/>
        <w:bottom w:val="none" w:sz="0" w:space="0" w:color="auto"/>
        <w:right w:val="none" w:sz="0" w:space="0" w:color="auto"/>
      </w:divBdr>
    </w:div>
    <w:div w:id="774985376">
      <w:bodyDiv w:val="1"/>
      <w:marLeft w:val="0"/>
      <w:marRight w:val="0"/>
      <w:marTop w:val="0"/>
      <w:marBottom w:val="0"/>
      <w:divBdr>
        <w:top w:val="none" w:sz="0" w:space="0" w:color="auto"/>
        <w:left w:val="none" w:sz="0" w:space="0" w:color="auto"/>
        <w:bottom w:val="none" w:sz="0" w:space="0" w:color="auto"/>
        <w:right w:val="none" w:sz="0" w:space="0" w:color="auto"/>
      </w:divBdr>
    </w:div>
    <w:div w:id="775058931">
      <w:bodyDiv w:val="1"/>
      <w:marLeft w:val="0"/>
      <w:marRight w:val="0"/>
      <w:marTop w:val="0"/>
      <w:marBottom w:val="0"/>
      <w:divBdr>
        <w:top w:val="none" w:sz="0" w:space="0" w:color="auto"/>
        <w:left w:val="none" w:sz="0" w:space="0" w:color="auto"/>
        <w:bottom w:val="none" w:sz="0" w:space="0" w:color="auto"/>
        <w:right w:val="none" w:sz="0" w:space="0" w:color="auto"/>
      </w:divBdr>
    </w:div>
    <w:div w:id="775514593">
      <w:bodyDiv w:val="1"/>
      <w:marLeft w:val="0"/>
      <w:marRight w:val="0"/>
      <w:marTop w:val="0"/>
      <w:marBottom w:val="0"/>
      <w:divBdr>
        <w:top w:val="none" w:sz="0" w:space="0" w:color="auto"/>
        <w:left w:val="none" w:sz="0" w:space="0" w:color="auto"/>
        <w:bottom w:val="none" w:sz="0" w:space="0" w:color="auto"/>
        <w:right w:val="none" w:sz="0" w:space="0" w:color="auto"/>
      </w:divBdr>
    </w:div>
    <w:div w:id="776026570">
      <w:bodyDiv w:val="1"/>
      <w:marLeft w:val="0"/>
      <w:marRight w:val="0"/>
      <w:marTop w:val="0"/>
      <w:marBottom w:val="0"/>
      <w:divBdr>
        <w:top w:val="none" w:sz="0" w:space="0" w:color="auto"/>
        <w:left w:val="none" w:sz="0" w:space="0" w:color="auto"/>
        <w:bottom w:val="none" w:sz="0" w:space="0" w:color="auto"/>
        <w:right w:val="none" w:sz="0" w:space="0" w:color="auto"/>
      </w:divBdr>
    </w:div>
    <w:div w:id="776028427">
      <w:bodyDiv w:val="1"/>
      <w:marLeft w:val="0"/>
      <w:marRight w:val="0"/>
      <w:marTop w:val="0"/>
      <w:marBottom w:val="0"/>
      <w:divBdr>
        <w:top w:val="none" w:sz="0" w:space="0" w:color="auto"/>
        <w:left w:val="none" w:sz="0" w:space="0" w:color="auto"/>
        <w:bottom w:val="none" w:sz="0" w:space="0" w:color="auto"/>
        <w:right w:val="none" w:sz="0" w:space="0" w:color="auto"/>
      </w:divBdr>
    </w:div>
    <w:div w:id="776413694">
      <w:bodyDiv w:val="1"/>
      <w:marLeft w:val="0"/>
      <w:marRight w:val="0"/>
      <w:marTop w:val="0"/>
      <w:marBottom w:val="0"/>
      <w:divBdr>
        <w:top w:val="none" w:sz="0" w:space="0" w:color="auto"/>
        <w:left w:val="none" w:sz="0" w:space="0" w:color="auto"/>
        <w:bottom w:val="none" w:sz="0" w:space="0" w:color="auto"/>
        <w:right w:val="none" w:sz="0" w:space="0" w:color="auto"/>
      </w:divBdr>
    </w:div>
    <w:div w:id="776682315">
      <w:bodyDiv w:val="1"/>
      <w:marLeft w:val="0"/>
      <w:marRight w:val="0"/>
      <w:marTop w:val="0"/>
      <w:marBottom w:val="0"/>
      <w:divBdr>
        <w:top w:val="none" w:sz="0" w:space="0" w:color="auto"/>
        <w:left w:val="none" w:sz="0" w:space="0" w:color="auto"/>
        <w:bottom w:val="none" w:sz="0" w:space="0" w:color="auto"/>
        <w:right w:val="none" w:sz="0" w:space="0" w:color="auto"/>
      </w:divBdr>
    </w:div>
    <w:div w:id="777139767">
      <w:bodyDiv w:val="1"/>
      <w:marLeft w:val="0"/>
      <w:marRight w:val="0"/>
      <w:marTop w:val="0"/>
      <w:marBottom w:val="0"/>
      <w:divBdr>
        <w:top w:val="none" w:sz="0" w:space="0" w:color="auto"/>
        <w:left w:val="none" w:sz="0" w:space="0" w:color="auto"/>
        <w:bottom w:val="none" w:sz="0" w:space="0" w:color="auto"/>
        <w:right w:val="none" w:sz="0" w:space="0" w:color="auto"/>
      </w:divBdr>
    </w:div>
    <w:div w:id="777337070">
      <w:bodyDiv w:val="1"/>
      <w:marLeft w:val="0"/>
      <w:marRight w:val="0"/>
      <w:marTop w:val="0"/>
      <w:marBottom w:val="0"/>
      <w:divBdr>
        <w:top w:val="none" w:sz="0" w:space="0" w:color="auto"/>
        <w:left w:val="none" w:sz="0" w:space="0" w:color="auto"/>
        <w:bottom w:val="none" w:sz="0" w:space="0" w:color="auto"/>
        <w:right w:val="none" w:sz="0" w:space="0" w:color="auto"/>
      </w:divBdr>
    </w:div>
    <w:div w:id="777599039">
      <w:bodyDiv w:val="1"/>
      <w:marLeft w:val="0"/>
      <w:marRight w:val="0"/>
      <w:marTop w:val="0"/>
      <w:marBottom w:val="0"/>
      <w:divBdr>
        <w:top w:val="none" w:sz="0" w:space="0" w:color="auto"/>
        <w:left w:val="none" w:sz="0" w:space="0" w:color="auto"/>
        <w:bottom w:val="none" w:sz="0" w:space="0" w:color="auto"/>
        <w:right w:val="none" w:sz="0" w:space="0" w:color="auto"/>
      </w:divBdr>
    </w:div>
    <w:div w:id="777682261">
      <w:bodyDiv w:val="1"/>
      <w:marLeft w:val="0"/>
      <w:marRight w:val="0"/>
      <w:marTop w:val="0"/>
      <w:marBottom w:val="0"/>
      <w:divBdr>
        <w:top w:val="none" w:sz="0" w:space="0" w:color="auto"/>
        <w:left w:val="none" w:sz="0" w:space="0" w:color="auto"/>
        <w:bottom w:val="none" w:sz="0" w:space="0" w:color="auto"/>
        <w:right w:val="none" w:sz="0" w:space="0" w:color="auto"/>
      </w:divBdr>
    </w:div>
    <w:div w:id="777717046">
      <w:bodyDiv w:val="1"/>
      <w:marLeft w:val="0"/>
      <w:marRight w:val="0"/>
      <w:marTop w:val="0"/>
      <w:marBottom w:val="0"/>
      <w:divBdr>
        <w:top w:val="none" w:sz="0" w:space="0" w:color="auto"/>
        <w:left w:val="none" w:sz="0" w:space="0" w:color="auto"/>
        <w:bottom w:val="none" w:sz="0" w:space="0" w:color="auto"/>
        <w:right w:val="none" w:sz="0" w:space="0" w:color="auto"/>
      </w:divBdr>
    </w:div>
    <w:div w:id="777794233">
      <w:bodyDiv w:val="1"/>
      <w:marLeft w:val="0"/>
      <w:marRight w:val="0"/>
      <w:marTop w:val="0"/>
      <w:marBottom w:val="0"/>
      <w:divBdr>
        <w:top w:val="none" w:sz="0" w:space="0" w:color="auto"/>
        <w:left w:val="none" w:sz="0" w:space="0" w:color="auto"/>
        <w:bottom w:val="none" w:sz="0" w:space="0" w:color="auto"/>
        <w:right w:val="none" w:sz="0" w:space="0" w:color="auto"/>
      </w:divBdr>
    </w:div>
    <w:div w:id="777915789">
      <w:bodyDiv w:val="1"/>
      <w:marLeft w:val="0"/>
      <w:marRight w:val="0"/>
      <w:marTop w:val="0"/>
      <w:marBottom w:val="0"/>
      <w:divBdr>
        <w:top w:val="none" w:sz="0" w:space="0" w:color="auto"/>
        <w:left w:val="none" w:sz="0" w:space="0" w:color="auto"/>
        <w:bottom w:val="none" w:sz="0" w:space="0" w:color="auto"/>
        <w:right w:val="none" w:sz="0" w:space="0" w:color="auto"/>
      </w:divBdr>
    </w:div>
    <w:div w:id="778062137">
      <w:bodyDiv w:val="1"/>
      <w:marLeft w:val="0"/>
      <w:marRight w:val="0"/>
      <w:marTop w:val="0"/>
      <w:marBottom w:val="0"/>
      <w:divBdr>
        <w:top w:val="none" w:sz="0" w:space="0" w:color="auto"/>
        <w:left w:val="none" w:sz="0" w:space="0" w:color="auto"/>
        <w:bottom w:val="none" w:sz="0" w:space="0" w:color="auto"/>
        <w:right w:val="none" w:sz="0" w:space="0" w:color="auto"/>
      </w:divBdr>
    </w:div>
    <w:div w:id="778331339">
      <w:bodyDiv w:val="1"/>
      <w:marLeft w:val="0"/>
      <w:marRight w:val="0"/>
      <w:marTop w:val="0"/>
      <w:marBottom w:val="0"/>
      <w:divBdr>
        <w:top w:val="none" w:sz="0" w:space="0" w:color="auto"/>
        <w:left w:val="none" w:sz="0" w:space="0" w:color="auto"/>
        <w:bottom w:val="none" w:sz="0" w:space="0" w:color="auto"/>
        <w:right w:val="none" w:sz="0" w:space="0" w:color="auto"/>
      </w:divBdr>
    </w:div>
    <w:div w:id="778834021">
      <w:bodyDiv w:val="1"/>
      <w:marLeft w:val="0"/>
      <w:marRight w:val="0"/>
      <w:marTop w:val="0"/>
      <w:marBottom w:val="0"/>
      <w:divBdr>
        <w:top w:val="none" w:sz="0" w:space="0" w:color="auto"/>
        <w:left w:val="none" w:sz="0" w:space="0" w:color="auto"/>
        <w:bottom w:val="none" w:sz="0" w:space="0" w:color="auto"/>
        <w:right w:val="none" w:sz="0" w:space="0" w:color="auto"/>
      </w:divBdr>
      <w:divsChild>
        <w:div w:id="65340833">
          <w:marLeft w:val="480"/>
          <w:marRight w:val="0"/>
          <w:marTop w:val="0"/>
          <w:marBottom w:val="0"/>
          <w:divBdr>
            <w:top w:val="none" w:sz="0" w:space="0" w:color="auto"/>
            <w:left w:val="none" w:sz="0" w:space="0" w:color="auto"/>
            <w:bottom w:val="none" w:sz="0" w:space="0" w:color="auto"/>
            <w:right w:val="none" w:sz="0" w:space="0" w:color="auto"/>
          </w:divBdr>
        </w:div>
        <w:div w:id="66463988">
          <w:marLeft w:val="480"/>
          <w:marRight w:val="0"/>
          <w:marTop w:val="0"/>
          <w:marBottom w:val="0"/>
          <w:divBdr>
            <w:top w:val="none" w:sz="0" w:space="0" w:color="auto"/>
            <w:left w:val="none" w:sz="0" w:space="0" w:color="auto"/>
            <w:bottom w:val="none" w:sz="0" w:space="0" w:color="auto"/>
            <w:right w:val="none" w:sz="0" w:space="0" w:color="auto"/>
          </w:divBdr>
        </w:div>
        <w:div w:id="91243655">
          <w:marLeft w:val="480"/>
          <w:marRight w:val="0"/>
          <w:marTop w:val="0"/>
          <w:marBottom w:val="0"/>
          <w:divBdr>
            <w:top w:val="none" w:sz="0" w:space="0" w:color="auto"/>
            <w:left w:val="none" w:sz="0" w:space="0" w:color="auto"/>
            <w:bottom w:val="none" w:sz="0" w:space="0" w:color="auto"/>
            <w:right w:val="none" w:sz="0" w:space="0" w:color="auto"/>
          </w:divBdr>
        </w:div>
        <w:div w:id="202211107">
          <w:marLeft w:val="480"/>
          <w:marRight w:val="0"/>
          <w:marTop w:val="0"/>
          <w:marBottom w:val="0"/>
          <w:divBdr>
            <w:top w:val="none" w:sz="0" w:space="0" w:color="auto"/>
            <w:left w:val="none" w:sz="0" w:space="0" w:color="auto"/>
            <w:bottom w:val="none" w:sz="0" w:space="0" w:color="auto"/>
            <w:right w:val="none" w:sz="0" w:space="0" w:color="auto"/>
          </w:divBdr>
        </w:div>
        <w:div w:id="432747103">
          <w:marLeft w:val="480"/>
          <w:marRight w:val="0"/>
          <w:marTop w:val="0"/>
          <w:marBottom w:val="0"/>
          <w:divBdr>
            <w:top w:val="none" w:sz="0" w:space="0" w:color="auto"/>
            <w:left w:val="none" w:sz="0" w:space="0" w:color="auto"/>
            <w:bottom w:val="none" w:sz="0" w:space="0" w:color="auto"/>
            <w:right w:val="none" w:sz="0" w:space="0" w:color="auto"/>
          </w:divBdr>
        </w:div>
        <w:div w:id="502546216">
          <w:marLeft w:val="480"/>
          <w:marRight w:val="0"/>
          <w:marTop w:val="0"/>
          <w:marBottom w:val="0"/>
          <w:divBdr>
            <w:top w:val="none" w:sz="0" w:space="0" w:color="auto"/>
            <w:left w:val="none" w:sz="0" w:space="0" w:color="auto"/>
            <w:bottom w:val="none" w:sz="0" w:space="0" w:color="auto"/>
            <w:right w:val="none" w:sz="0" w:space="0" w:color="auto"/>
          </w:divBdr>
        </w:div>
        <w:div w:id="519440448">
          <w:marLeft w:val="480"/>
          <w:marRight w:val="0"/>
          <w:marTop w:val="0"/>
          <w:marBottom w:val="0"/>
          <w:divBdr>
            <w:top w:val="none" w:sz="0" w:space="0" w:color="auto"/>
            <w:left w:val="none" w:sz="0" w:space="0" w:color="auto"/>
            <w:bottom w:val="none" w:sz="0" w:space="0" w:color="auto"/>
            <w:right w:val="none" w:sz="0" w:space="0" w:color="auto"/>
          </w:divBdr>
        </w:div>
        <w:div w:id="644088296">
          <w:marLeft w:val="480"/>
          <w:marRight w:val="0"/>
          <w:marTop w:val="0"/>
          <w:marBottom w:val="0"/>
          <w:divBdr>
            <w:top w:val="none" w:sz="0" w:space="0" w:color="auto"/>
            <w:left w:val="none" w:sz="0" w:space="0" w:color="auto"/>
            <w:bottom w:val="none" w:sz="0" w:space="0" w:color="auto"/>
            <w:right w:val="none" w:sz="0" w:space="0" w:color="auto"/>
          </w:divBdr>
        </w:div>
        <w:div w:id="964845367">
          <w:marLeft w:val="480"/>
          <w:marRight w:val="0"/>
          <w:marTop w:val="0"/>
          <w:marBottom w:val="0"/>
          <w:divBdr>
            <w:top w:val="none" w:sz="0" w:space="0" w:color="auto"/>
            <w:left w:val="none" w:sz="0" w:space="0" w:color="auto"/>
            <w:bottom w:val="none" w:sz="0" w:space="0" w:color="auto"/>
            <w:right w:val="none" w:sz="0" w:space="0" w:color="auto"/>
          </w:divBdr>
        </w:div>
        <w:div w:id="1189024064">
          <w:marLeft w:val="480"/>
          <w:marRight w:val="0"/>
          <w:marTop w:val="0"/>
          <w:marBottom w:val="0"/>
          <w:divBdr>
            <w:top w:val="none" w:sz="0" w:space="0" w:color="auto"/>
            <w:left w:val="none" w:sz="0" w:space="0" w:color="auto"/>
            <w:bottom w:val="none" w:sz="0" w:space="0" w:color="auto"/>
            <w:right w:val="none" w:sz="0" w:space="0" w:color="auto"/>
          </w:divBdr>
        </w:div>
        <w:div w:id="1579052410">
          <w:marLeft w:val="480"/>
          <w:marRight w:val="0"/>
          <w:marTop w:val="0"/>
          <w:marBottom w:val="0"/>
          <w:divBdr>
            <w:top w:val="none" w:sz="0" w:space="0" w:color="auto"/>
            <w:left w:val="none" w:sz="0" w:space="0" w:color="auto"/>
            <w:bottom w:val="none" w:sz="0" w:space="0" w:color="auto"/>
            <w:right w:val="none" w:sz="0" w:space="0" w:color="auto"/>
          </w:divBdr>
        </w:div>
        <w:div w:id="1647516715">
          <w:marLeft w:val="480"/>
          <w:marRight w:val="0"/>
          <w:marTop w:val="0"/>
          <w:marBottom w:val="0"/>
          <w:divBdr>
            <w:top w:val="none" w:sz="0" w:space="0" w:color="auto"/>
            <w:left w:val="none" w:sz="0" w:space="0" w:color="auto"/>
            <w:bottom w:val="none" w:sz="0" w:space="0" w:color="auto"/>
            <w:right w:val="none" w:sz="0" w:space="0" w:color="auto"/>
          </w:divBdr>
        </w:div>
        <w:div w:id="1755859546">
          <w:marLeft w:val="480"/>
          <w:marRight w:val="0"/>
          <w:marTop w:val="0"/>
          <w:marBottom w:val="0"/>
          <w:divBdr>
            <w:top w:val="none" w:sz="0" w:space="0" w:color="auto"/>
            <w:left w:val="none" w:sz="0" w:space="0" w:color="auto"/>
            <w:bottom w:val="none" w:sz="0" w:space="0" w:color="auto"/>
            <w:right w:val="none" w:sz="0" w:space="0" w:color="auto"/>
          </w:divBdr>
        </w:div>
        <w:div w:id="1758789775">
          <w:marLeft w:val="480"/>
          <w:marRight w:val="0"/>
          <w:marTop w:val="0"/>
          <w:marBottom w:val="0"/>
          <w:divBdr>
            <w:top w:val="none" w:sz="0" w:space="0" w:color="auto"/>
            <w:left w:val="none" w:sz="0" w:space="0" w:color="auto"/>
            <w:bottom w:val="none" w:sz="0" w:space="0" w:color="auto"/>
            <w:right w:val="none" w:sz="0" w:space="0" w:color="auto"/>
          </w:divBdr>
        </w:div>
        <w:div w:id="2032339936">
          <w:marLeft w:val="480"/>
          <w:marRight w:val="0"/>
          <w:marTop w:val="0"/>
          <w:marBottom w:val="0"/>
          <w:divBdr>
            <w:top w:val="none" w:sz="0" w:space="0" w:color="auto"/>
            <w:left w:val="none" w:sz="0" w:space="0" w:color="auto"/>
            <w:bottom w:val="none" w:sz="0" w:space="0" w:color="auto"/>
            <w:right w:val="none" w:sz="0" w:space="0" w:color="auto"/>
          </w:divBdr>
        </w:div>
        <w:div w:id="2070565868">
          <w:marLeft w:val="480"/>
          <w:marRight w:val="0"/>
          <w:marTop w:val="0"/>
          <w:marBottom w:val="0"/>
          <w:divBdr>
            <w:top w:val="none" w:sz="0" w:space="0" w:color="auto"/>
            <w:left w:val="none" w:sz="0" w:space="0" w:color="auto"/>
            <w:bottom w:val="none" w:sz="0" w:space="0" w:color="auto"/>
            <w:right w:val="none" w:sz="0" w:space="0" w:color="auto"/>
          </w:divBdr>
        </w:div>
        <w:div w:id="2138334447">
          <w:marLeft w:val="480"/>
          <w:marRight w:val="0"/>
          <w:marTop w:val="0"/>
          <w:marBottom w:val="0"/>
          <w:divBdr>
            <w:top w:val="none" w:sz="0" w:space="0" w:color="auto"/>
            <w:left w:val="none" w:sz="0" w:space="0" w:color="auto"/>
            <w:bottom w:val="none" w:sz="0" w:space="0" w:color="auto"/>
            <w:right w:val="none" w:sz="0" w:space="0" w:color="auto"/>
          </w:divBdr>
        </w:div>
      </w:divsChild>
    </w:div>
    <w:div w:id="778909419">
      <w:bodyDiv w:val="1"/>
      <w:marLeft w:val="0"/>
      <w:marRight w:val="0"/>
      <w:marTop w:val="0"/>
      <w:marBottom w:val="0"/>
      <w:divBdr>
        <w:top w:val="none" w:sz="0" w:space="0" w:color="auto"/>
        <w:left w:val="none" w:sz="0" w:space="0" w:color="auto"/>
        <w:bottom w:val="none" w:sz="0" w:space="0" w:color="auto"/>
        <w:right w:val="none" w:sz="0" w:space="0" w:color="auto"/>
      </w:divBdr>
    </w:div>
    <w:div w:id="779764882">
      <w:bodyDiv w:val="1"/>
      <w:marLeft w:val="0"/>
      <w:marRight w:val="0"/>
      <w:marTop w:val="0"/>
      <w:marBottom w:val="0"/>
      <w:divBdr>
        <w:top w:val="none" w:sz="0" w:space="0" w:color="auto"/>
        <w:left w:val="none" w:sz="0" w:space="0" w:color="auto"/>
        <w:bottom w:val="none" w:sz="0" w:space="0" w:color="auto"/>
        <w:right w:val="none" w:sz="0" w:space="0" w:color="auto"/>
      </w:divBdr>
      <w:divsChild>
        <w:div w:id="359354358">
          <w:marLeft w:val="480"/>
          <w:marRight w:val="0"/>
          <w:marTop w:val="0"/>
          <w:marBottom w:val="0"/>
          <w:divBdr>
            <w:top w:val="none" w:sz="0" w:space="0" w:color="auto"/>
            <w:left w:val="none" w:sz="0" w:space="0" w:color="auto"/>
            <w:bottom w:val="none" w:sz="0" w:space="0" w:color="auto"/>
            <w:right w:val="none" w:sz="0" w:space="0" w:color="auto"/>
          </w:divBdr>
        </w:div>
        <w:div w:id="496118133">
          <w:marLeft w:val="480"/>
          <w:marRight w:val="0"/>
          <w:marTop w:val="0"/>
          <w:marBottom w:val="0"/>
          <w:divBdr>
            <w:top w:val="none" w:sz="0" w:space="0" w:color="auto"/>
            <w:left w:val="none" w:sz="0" w:space="0" w:color="auto"/>
            <w:bottom w:val="none" w:sz="0" w:space="0" w:color="auto"/>
            <w:right w:val="none" w:sz="0" w:space="0" w:color="auto"/>
          </w:divBdr>
        </w:div>
        <w:div w:id="227228573">
          <w:marLeft w:val="480"/>
          <w:marRight w:val="0"/>
          <w:marTop w:val="0"/>
          <w:marBottom w:val="0"/>
          <w:divBdr>
            <w:top w:val="none" w:sz="0" w:space="0" w:color="auto"/>
            <w:left w:val="none" w:sz="0" w:space="0" w:color="auto"/>
            <w:bottom w:val="none" w:sz="0" w:space="0" w:color="auto"/>
            <w:right w:val="none" w:sz="0" w:space="0" w:color="auto"/>
          </w:divBdr>
        </w:div>
        <w:div w:id="228082688">
          <w:marLeft w:val="480"/>
          <w:marRight w:val="0"/>
          <w:marTop w:val="0"/>
          <w:marBottom w:val="0"/>
          <w:divBdr>
            <w:top w:val="none" w:sz="0" w:space="0" w:color="auto"/>
            <w:left w:val="none" w:sz="0" w:space="0" w:color="auto"/>
            <w:bottom w:val="none" w:sz="0" w:space="0" w:color="auto"/>
            <w:right w:val="none" w:sz="0" w:space="0" w:color="auto"/>
          </w:divBdr>
        </w:div>
        <w:div w:id="1210528268">
          <w:marLeft w:val="480"/>
          <w:marRight w:val="0"/>
          <w:marTop w:val="0"/>
          <w:marBottom w:val="0"/>
          <w:divBdr>
            <w:top w:val="none" w:sz="0" w:space="0" w:color="auto"/>
            <w:left w:val="none" w:sz="0" w:space="0" w:color="auto"/>
            <w:bottom w:val="none" w:sz="0" w:space="0" w:color="auto"/>
            <w:right w:val="none" w:sz="0" w:space="0" w:color="auto"/>
          </w:divBdr>
        </w:div>
        <w:div w:id="2081438748">
          <w:marLeft w:val="480"/>
          <w:marRight w:val="0"/>
          <w:marTop w:val="0"/>
          <w:marBottom w:val="0"/>
          <w:divBdr>
            <w:top w:val="none" w:sz="0" w:space="0" w:color="auto"/>
            <w:left w:val="none" w:sz="0" w:space="0" w:color="auto"/>
            <w:bottom w:val="none" w:sz="0" w:space="0" w:color="auto"/>
            <w:right w:val="none" w:sz="0" w:space="0" w:color="auto"/>
          </w:divBdr>
        </w:div>
        <w:div w:id="134610997">
          <w:marLeft w:val="480"/>
          <w:marRight w:val="0"/>
          <w:marTop w:val="0"/>
          <w:marBottom w:val="0"/>
          <w:divBdr>
            <w:top w:val="none" w:sz="0" w:space="0" w:color="auto"/>
            <w:left w:val="none" w:sz="0" w:space="0" w:color="auto"/>
            <w:bottom w:val="none" w:sz="0" w:space="0" w:color="auto"/>
            <w:right w:val="none" w:sz="0" w:space="0" w:color="auto"/>
          </w:divBdr>
        </w:div>
        <w:div w:id="1798182240">
          <w:marLeft w:val="480"/>
          <w:marRight w:val="0"/>
          <w:marTop w:val="0"/>
          <w:marBottom w:val="0"/>
          <w:divBdr>
            <w:top w:val="none" w:sz="0" w:space="0" w:color="auto"/>
            <w:left w:val="none" w:sz="0" w:space="0" w:color="auto"/>
            <w:bottom w:val="none" w:sz="0" w:space="0" w:color="auto"/>
            <w:right w:val="none" w:sz="0" w:space="0" w:color="auto"/>
          </w:divBdr>
        </w:div>
        <w:div w:id="97995712">
          <w:marLeft w:val="480"/>
          <w:marRight w:val="0"/>
          <w:marTop w:val="0"/>
          <w:marBottom w:val="0"/>
          <w:divBdr>
            <w:top w:val="none" w:sz="0" w:space="0" w:color="auto"/>
            <w:left w:val="none" w:sz="0" w:space="0" w:color="auto"/>
            <w:bottom w:val="none" w:sz="0" w:space="0" w:color="auto"/>
            <w:right w:val="none" w:sz="0" w:space="0" w:color="auto"/>
          </w:divBdr>
        </w:div>
        <w:div w:id="323360510">
          <w:marLeft w:val="480"/>
          <w:marRight w:val="0"/>
          <w:marTop w:val="0"/>
          <w:marBottom w:val="0"/>
          <w:divBdr>
            <w:top w:val="none" w:sz="0" w:space="0" w:color="auto"/>
            <w:left w:val="none" w:sz="0" w:space="0" w:color="auto"/>
            <w:bottom w:val="none" w:sz="0" w:space="0" w:color="auto"/>
            <w:right w:val="none" w:sz="0" w:space="0" w:color="auto"/>
          </w:divBdr>
        </w:div>
        <w:div w:id="739670521">
          <w:marLeft w:val="480"/>
          <w:marRight w:val="0"/>
          <w:marTop w:val="0"/>
          <w:marBottom w:val="0"/>
          <w:divBdr>
            <w:top w:val="none" w:sz="0" w:space="0" w:color="auto"/>
            <w:left w:val="none" w:sz="0" w:space="0" w:color="auto"/>
            <w:bottom w:val="none" w:sz="0" w:space="0" w:color="auto"/>
            <w:right w:val="none" w:sz="0" w:space="0" w:color="auto"/>
          </w:divBdr>
        </w:div>
        <w:div w:id="1813787728">
          <w:marLeft w:val="480"/>
          <w:marRight w:val="0"/>
          <w:marTop w:val="0"/>
          <w:marBottom w:val="0"/>
          <w:divBdr>
            <w:top w:val="none" w:sz="0" w:space="0" w:color="auto"/>
            <w:left w:val="none" w:sz="0" w:space="0" w:color="auto"/>
            <w:bottom w:val="none" w:sz="0" w:space="0" w:color="auto"/>
            <w:right w:val="none" w:sz="0" w:space="0" w:color="auto"/>
          </w:divBdr>
        </w:div>
        <w:div w:id="75330060">
          <w:marLeft w:val="480"/>
          <w:marRight w:val="0"/>
          <w:marTop w:val="0"/>
          <w:marBottom w:val="0"/>
          <w:divBdr>
            <w:top w:val="none" w:sz="0" w:space="0" w:color="auto"/>
            <w:left w:val="none" w:sz="0" w:space="0" w:color="auto"/>
            <w:bottom w:val="none" w:sz="0" w:space="0" w:color="auto"/>
            <w:right w:val="none" w:sz="0" w:space="0" w:color="auto"/>
          </w:divBdr>
        </w:div>
        <w:div w:id="1396657303">
          <w:marLeft w:val="480"/>
          <w:marRight w:val="0"/>
          <w:marTop w:val="0"/>
          <w:marBottom w:val="0"/>
          <w:divBdr>
            <w:top w:val="none" w:sz="0" w:space="0" w:color="auto"/>
            <w:left w:val="none" w:sz="0" w:space="0" w:color="auto"/>
            <w:bottom w:val="none" w:sz="0" w:space="0" w:color="auto"/>
            <w:right w:val="none" w:sz="0" w:space="0" w:color="auto"/>
          </w:divBdr>
        </w:div>
        <w:div w:id="1308246637">
          <w:marLeft w:val="480"/>
          <w:marRight w:val="0"/>
          <w:marTop w:val="0"/>
          <w:marBottom w:val="0"/>
          <w:divBdr>
            <w:top w:val="none" w:sz="0" w:space="0" w:color="auto"/>
            <w:left w:val="none" w:sz="0" w:space="0" w:color="auto"/>
            <w:bottom w:val="none" w:sz="0" w:space="0" w:color="auto"/>
            <w:right w:val="none" w:sz="0" w:space="0" w:color="auto"/>
          </w:divBdr>
        </w:div>
        <w:div w:id="1929777247">
          <w:marLeft w:val="480"/>
          <w:marRight w:val="0"/>
          <w:marTop w:val="0"/>
          <w:marBottom w:val="0"/>
          <w:divBdr>
            <w:top w:val="none" w:sz="0" w:space="0" w:color="auto"/>
            <w:left w:val="none" w:sz="0" w:space="0" w:color="auto"/>
            <w:bottom w:val="none" w:sz="0" w:space="0" w:color="auto"/>
            <w:right w:val="none" w:sz="0" w:space="0" w:color="auto"/>
          </w:divBdr>
        </w:div>
        <w:div w:id="154228343">
          <w:marLeft w:val="480"/>
          <w:marRight w:val="0"/>
          <w:marTop w:val="0"/>
          <w:marBottom w:val="0"/>
          <w:divBdr>
            <w:top w:val="none" w:sz="0" w:space="0" w:color="auto"/>
            <w:left w:val="none" w:sz="0" w:space="0" w:color="auto"/>
            <w:bottom w:val="none" w:sz="0" w:space="0" w:color="auto"/>
            <w:right w:val="none" w:sz="0" w:space="0" w:color="auto"/>
          </w:divBdr>
        </w:div>
        <w:div w:id="679355984">
          <w:marLeft w:val="480"/>
          <w:marRight w:val="0"/>
          <w:marTop w:val="0"/>
          <w:marBottom w:val="0"/>
          <w:divBdr>
            <w:top w:val="none" w:sz="0" w:space="0" w:color="auto"/>
            <w:left w:val="none" w:sz="0" w:space="0" w:color="auto"/>
            <w:bottom w:val="none" w:sz="0" w:space="0" w:color="auto"/>
            <w:right w:val="none" w:sz="0" w:space="0" w:color="auto"/>
          </w:divBdr>
        </w:div>
        <w:div w:id="1572351204">
          <w:marLeft w:val="480"/>
          <w:marRight w:val="0"/>
          <w:marTop w:val="0"/>
          <w:marBottom w:val="0"/>
          <w:divBdr>
            <w:top w:val="none" w:sz="0" w:space="0" w:color="auto"/>
            <w:left w:val="none" w:sz="0" w:space="0" w:color="auto"/>
            <w:bottom w:val="none" w:sz="0" w:space="0" w:color="auto"/>
            <w:right w:val="none" w:sz="0" w:space="0" w:color="auto"/>
          </w:divBdr>
        </w:div>
        <w:div w:id="1007094113">
          <w:marLeft w:val="480"/>
          <w:marRight w:val="0"/>
          <w:marTop w:val="0"/>
          <w:marBottom w:val="0"/>
          <w:divBdr>
            <w:top w:val="none" w:sz="0" w:space="0" w:color="auto"/>
            <w:left w:val="none" w:sz="0" w:space="0" w:color="auto"/>
            <w:bottom w:val="none" w:sz="0" w:space="0" w:color="auto"/>
            <w:right w:val="none" w:sz="0" w:space="0" w:color="auto"/>
          </w:divBdr>
        </w:div>
        <w:div w:id="1395549284">
          <w:marLeft w:val="480"/>
          <w:marRight w:val="0"/>
          <w:marTop w:val="0"/>
          <w:marBottom w:val="0"/>
          <w:divBdr>
            <w:top w:val="none" w:sz="0" w:space="0" w:color="auto"/>
            <w:left w:val="none" w:sz="0" w:space="0" w:color="auto"/>
            <w:bottom w:val="none" w:sz="0" w:space="0" w:color="auto"/>
            <w:right w:val="none" w:sz="0" w:space="0" w:color="auto"/>
          </w:divBdr>
        </w:div>
        <w:div w:id="1784495358">
          <w:marLeft w:val="480"/>
          <w:marRight w:val="0"/>
          <w:marTop w:val="0"/>
          <w:marBottom w:val="0"/>
          <w:divBdr>
            <w:top w:val="none" w:sz="0" w:space="0" w:color="auto"/>
            <w:left w:val="none" w:sz="0" w:space="0" w:color="auto"/>
            <w:bottom w:val="none" w:sz="0" w:space="0" w:color="auto"/>
            <w:right w:val="none" w:sz="0" w:space="0" w:color="auto"/>
          </w:divBdr>
        </w:div>
        <w:div w:id="1972973519">
          <w:marLeft w:val="480"/>
          <w:marRight w:val="0"/>
          <w:marTop w:val="0"/>
          <w:marBottom w:val="0"/>
          <w:divBdr>
            <w:top w:val="none" w:sz="0" w:space="0" w:color="auto"/>
            <w:left w:val="none" w:sz="0" w:space="0" w:color="auto"/>
            <w:bottom w:val="none" w:sz="0" w:space="0" w:color="auto"/>
            <w:right w:val="none" w:sz="0" w:space="0" w:color="auto"/>
          </w:divBdr>
        </w:div>
        <w:div w:id="1043364980">
          <w:marLeft w:val="480"/>
          <w:marRight w:val="0"/>
          <w:marTop w:val="0"/>
          <w:marBottom w:val="0"/>
          <w:divBdr>
            <w:top w:val="none" w:sz="0" w:space="0" w:color="auto"/>
            <w:left w:val="none" w:sz="0" w:space="0" w:color="auto"/>
            <w:bottom w:val="none" w:sz="0" w:space="0" w:color="auto"/>
            <w:right w:val="none" w:sz="0" w:space="0" w:color="auto"/>
          </w:divBdr>
        </w:div>
        <w:div w:id="757755730">
          <w:marLeft w:val="480"/>
          <w:marRight w:val="0"/>
          <w:marTop w:val="0"/>
          <w:marBottom w:val="0"/>
          <w:divBdr>
            <w:top w:val="none" w:sz="0" w:space="0" w:color="auto"/>
            <w:left w:val="none" w:sz="0" w:space="0" w:color="auto"/>
            <w:bottom w:val="none" w:sz="0" w:space="0" w:color="auto"/>
            <w:right w:val="none" w:sz="0" w:space="0" w:color="auto"/>
          </w:divBdr>
        </w:div>
        <w:div w:id="1266420905">
          <w:marLeft w:val="480"/>
          <w:marRight w:val="0"/>
          <w:marTop w:val="0"/>
          <w:marBottom w:val="0"/>
          <w:divBdr>
            <w:top w:val="none" w:sz="0" w:space="0" w:color="auto"/>
            <w:left w:val="none" w:sz="0" w:space="0" w:color="auto"/>
            <w:bottom w:val="none" w:sz="0" w:space="0" w:color="auto"/>
            <w:right w:val="none" w:sz="0" w:space="0" w:color="auto"/>
          </w:divBdr>
        </w:div>
        <w:div w:id="687411627">
          <w:marLeft w:val="480"/>
          <w:marRight w:val="0"/>
          <w:marTop w:val="0"/>
          <w:marBottom w:val="0"/>
          <w:divBdr>
            <w:top w:val="none" w:sz="0" w:space="0" w:color="auto"/>
            <w:left w:val="none" w:sz="0" w:space="0" w:color="auto"/>
            <w:bottom w:val="none" w:sz="0" w:space="0" w:color="auto"/>
            <w:right w:val="none" w:sz="0" w:space="0" w:color="auto"/>
          </w:divBdr>
        </w:div>
        <w:div w:id="1705710861">
          <w:marLeft w:val="480"/>
          <w:marRight w:val="0"/>
          <w:marTop w:val="0"/>
          <w:marBottom w:val="0"/>
          <w:divBdr>
            <w:top w:val="none" w:sz="0" w:space="0" w:color="auto"/>
            <w:left w:val="none" w:sz="0" w:space="0" w:color="auto"/>
            <w:bottom w:val="none" w:sz="0" w:space="0" w:color="auto"/>
            <w:right w:val="none" w:sz="0" w:space="0" w:color="auto"/>
          </w:divBdr>
        </w:div>
        <w:div w:id="470514931">
          <w:marLeft w:val="480"/>
          <w:marRight w:val="0"/>
          <w:marTop w:val="0"/>
          <w:marBottom w:val="0"/>
          <w:divBdr>
            <w:top w:val="none" w:sz="0" w:space="0" w:color="auto"/>
            <w:left w:val="none" w:sz="0" w:space="0" w:color="auto"/>
            <w:bottom w:val="none" w:sz="0" w:space="0" w:color="auto"/>
            <w:right w:val="none" w:sz="0" w:space="0" w:color="auto"/>
          </w:divBdr>
        </w:div>
        <w:div w:id="400063620">
          <w:marLeft w:val="480"/>
          <w:marRight w:val="0"/>
          <w:marTop w:val="0"/>
          <w:marBottom w:val="0"/>
          <w:divBdr>
            <w:top w:val="none" w:sz="0" w:space="0" w:color="auto"/>
            <w:left w:val="none" w:sz="0" w:space="0" w:color="auto"/>
            <w:bottom w:val="none" w:sz="0" w:space="0" w:color="auto"/>
            <w:right w:val="none" w:sz="0" w:space="0" w:color="auto"/>
          </w:divBdr>
        </w:div>
        <w:div w:id="183447558">
          <w:marLeft w:val="480"/>
          <w:marRight w:val="0"/>
          <w:marTop w:val="0"/>
          <w:marBottom w:val="0"/>
          <w:divBdr>
            <w:top w:val="none" w:sz="0" w:space="0" w:color="auto"/>
            <w:left w:val="none" w:sz="0" w:space="0" w:color="auto"/>
            <w:bottom w:val="none" w:sz="0" w:space="0" w:color="auto"/>
            <w:right w:val="none" w:sz="0" w:space="0" w:color="auto"/>
          </w:divBdr>
        </w:div>
        <w:div w:id="1793791843">
          <w:marLeft w:val="480"/>
          <w:marRight w:val="0"/>
          <w:marTop w:val="0"/>
          <w:marBottom w:val="0"/>
          <w:divBdr>
            <w:top w:val="none" w:sz="0" w:space="0" w:color="auto"/>
            <w:left w:val="none" w:sz="0" w:space="0" w:color="auto"/>
            <w:bottom w:val="none" w:sz="0" w:space="0" w:color="auto"/>
            <w:right w:val="none" w:sz="0" w:space="0" w:color="auto"/>
          </w:divBdr>
        </w:div>
        <w:div w:id="1232502399">
          <w:marLeft w:val="480"/>
          <w:marRight w:val="0"/>
          <w:marTop w:val="0"/>
          <w:marBottom w:val="0"/>
          <w:divBdr>
            <w:top w:val="none" w:sz="0" w:space="0" w:color="auto"/>
            <w:left w:val="none" w:sz="0" w:space="0" w:color="auto"/>
            <w:bottom w:val="none" w:sz="0" w:space="0" w:color="auto"/>
            <w:right w:val="none" w:sz="0" w:space="0" w:color="auto"/>
          </w:divBdr>
        </w:div>
        <w:div w:id="1779640519">
          <w:marLeft w:val="480"/>
          <w:marRight w:val="0"/>
          <w:marTop w:val="0"/>
          <w:marBottom w:val="0"/>
          <w:divBdr>
            <w:top w:val="none" w:sz="0" w:space="0" w:color="auto"/>
            <w:left w:val="none" w:sz="0" w:space="0" w:color="auto"/>
            <w:bottom w:val="none" w:sz="0" w:space="0" w:color="auto"/>
            <w:right w:val="none" w:sz="0" w:space="0" w:color="auto"/>
          </w:divBdr>
        </w:div>
        <w:div w:id="1985085925">
          <w:marLeft w:val="480"/>
          <w:marRight w:val="0"/>
          <w:marTop w:val="0"/>
          <w:marBottom w:val="0"/>
          <w:divBdr>
            <w:top w:val="none" w:sz="0" w:space="0" w:color="auto"/>
            <w:left w:val="none" w:sz="0" w:space="0" w:color="auto"/>
            <w:bottom w:val="none" w:sz="0" w:space="0" w:color="auto"/>
            <w:right w:val="none" w:sz="0" w:space="0" w:color="auto"/>
          </w:divBdr>
        </w:div>
        <w:div w:id="1165785917">
          <w:marLeft w:val="480"/>
          <w:marRight w:val="0"/>
          <w:marTop w:val="0"/>
          <w:marBottom w:val="0"/>
          <w:divBdr>
            <w:top w:val="none" w:sz="0" w:space="0" w:color="auto"/>
            <w:left w:val="none" w:sz="0" w:space="0" w:color="auto"/>
            <w:bottom w:val="none" w:sz="0" w:space="0" w:color="auto"/>
            <w:right w:val="none" w:sz="0" w:space="0" w:color="auto"/>
          </w:divBdr>
        </w:div>
        <w:div w:id="122774945">
          <w:marLeft w:val="480"/>
          <w:marRight w:val="0"/>
          <w:marTop w:val="0"/>
          <w:marBottom w:val="0"/>
          <w:divBdr>
            <w:top w:val="none" w:sz="0" w:space="0" w:color="auto"/>
            <w:left w:val="none" w:sz="0" w:space="0" w:color="auto"/>
            <w:bottom w:val="none" w:sz="0" w:space="0" w:color="auto"/>
            <w:right w:val="none" w:sz="0" w:space="0" w:color="auto"/>
          </w:divBdr>
        </w:div>
        <w:div w:id="1820950525">
          <w:marLeft w:val="480"/>
          <w:marRight w:val="0"/>
          <w:marTop w:val="0"/>
          <w:marBottom w:val="0"/>
          <w:divBdr>
            <w:top w:val="none" w:sz="0" w:space="0" w:color="auto"/>
            <w:left w:val="none" w:sz="0" w:space="0" w:color="auto"/>
            <w:bottom w:val="none" w:sz="0" w:space="0" w:color="auto"/>
            <w:right w:val="none" w:sz="0" w:space="0" w:color="auto"/>
          </w:divBdr>
        </w:div>
        <w:div w:id="1295671881">
          <w:marLeft w:val="480"/>
          <w:marRight w:val="0"/>
          <w:marTop w:val="0"/>
          <w:marBottom w:val="0"/>
          <w:divBdr>
            <w:top w:val="none" w:sz="0" w:space="0" w:color="auto"/>
            <w:left w:val="none" w:sz="0" w:space="0" w:color="auto"/>
            <w:bottom w:val="none" w:sz="0" w:space="0" w:color="auto"/>
            <w:right w:val="none" w:sz="0" w:space="0" w:color="auto"/>
          </w:divBdr>
        </w:div>
        <w:div w:id="666204271">
          <w:marLeft w:val="480"/>
          <w:marRight w:val="0"/>
          <w:marTop w:val="0"/>
          <w:marBottom w:val="0"/>
          <w:divBdr>
            <w:top w:val="none" w:sz="0" w:space="0" w:color="auto"/>
            <w:left w:val="none" w:sz="0" w:space="0" w:color="auto"/>
            <w:bottom w:val="none" w:sz="0" w:space="0" w:color="auto"/>
            <w:right w:val="none" w:sz="0" w:space="0" w:color="auto"/>
          </w:divBdr>
        </w:div>
        <w:div w:id="1773550816">
          <w:marLeft w:val="480"/>
          <w:marRight w:val="0"/>
          <w:marTop w:val="0"/>
          <w:marBottom w:val="0"/>
          <w:divBdr>
            <w:top w:val="none" w:sz="0" w:space="0" w:color="auto"/>
            <w:left w:val="none" w:sz="0" w:space="0" w:color="auto"/>
            <w:bottom w:val="none" w:sz="0" w:space="0" w:color="auto"/>
            <w:right w:val="none" w:sz="0" w:space="0" w:color="auto"/>
          </w:divBdr>
        </w:div>
        <w:div w:id="30956366">
          <w:marLeft w:val="480"/>
          <w:marRight w:val="0"/>
          <w:marTop w:val="0"/>
          <w:marBottom w:val="0"/>
          <w:divBdr>
            <w:top w:val="none" w:sz="0" w:space="0" w:color="auto"/>
            <w:left w:val="none" w:sz="0" w:space="0" w:color="auto"/>
            <w:bottom w:val="none" w:sz="0" w:space="0" w:color="auto"/>
            <w:right w:val="none" w:sz="0" w:space="0" w:color="auto"/>
          </w:divBdr>
        </w:div>
        <w:div w:id="1611547803">
          <w:marLeft w:val="480"/>
          <w:marRight w:val="0"/>
          <w:marTop w:val="0"/>
          <w:marBottom w:val="0"/>
          <w:divBdr>
            <w:top w:val="none" w:sz="0" w:space="0" w:color="auto"/>
            <w:left w:val="none" w:sz="0" w:space="0" w:color="auto"/>
            <w:bottom w:val="none" w:sz="0" w:space="0" w:color="auto"/>
            <w:right w:val="none" w:sz="0" w:space="0" w:color="auto"/>
          </w:divBdr>
        </w:div>
        <w:div w:id="142813563">
          <w:marLeft w:val="480"/>
          <w:marRight w:val="0"/>
          <w:marTop w:val="0"/>
          <w:marBottom w:val="0"/>
          <w:divBdr>
            <w:top w:val="none" w:sz="0" w:space="0" w:color="auto"/>
            <w:left w:val="none" w:sz="0" w:space="0" w:color="auto"/>
            <w:bottom w:val="none" w:sz="0" w:space="0" w:color="auto"/>
            <w:right w:val="none" w:sz="0" w:space="0" w:color="auto"/>
          </w:divBdr>
        </w:div>
        <w:div w:id="1655792264">
          <w:marLeft w:val="480"/>
          <w:marRight w:val="0"/>
          <w:marTop w:val="0"/>
          <w:marBottom w:val="0"/>
          <w:divBdr>
            <w:top w:val="none" w:sz="0" w:space="0" w:color="auto"/>
            <w:left w:val="none" w:sz="0" w:space="0" w:color="auto"/>
            <w:bottom w:val="none" w:sz="0" w:space="0" w:color="auto"/>
            <w:right w:val="none" w:sz="0" w:space="0" w:color="auto"/>
          </w:divBdr>
        </w:div>
        <w:div w:id="758794938">
          <w:marLeft w:val="480"/>
          <w:marRight w:val="0"/>
          <w:marTop w:val="0"/>
          <w:marBottom w:val="0"/>
          <w:divBdr>
            <w:top w:val="none" w:sz="0" w:space="0" w:color="auto"/>
            <w:left w:val="none" w:sz="0" w:space="0" w:color="auto"/>
            <w:bottom w:val="none" w:sz="0" w:space="0" w:color="auto"/>
            <w:right w:val="none" w:sz="0" w:space="0" w:color="auto"/>
          </w:divBdr>
        </w:div>
        <w:div w:id="1775401720">
          <w:marLeft w:val="480"/>
          <w:marRight w:val="0"/>
          <w:marTop w:val="0"/>
          <w:marBottom w:val="0"/>
          <w:divBdr>
            <w:top w:val="none" w:sz="0" w:space="0" w:color="auto"/>
            <w:left w:val="none" w:sz="0" w:space="0" w:color="auto"/>
            <w:bottom w:val="none" w:sz="0" w:space="0" w:color="auto"/>
            <w:right w:val="none" w:sz="0" w:space="0" w:color="auto"/>
          </w:divBdr>
        </w:div>
        <w:div w:id="695235435">
          <w:marLeft w:val="480"/>
          <w:marRight w:val="0"/>
          <w:marTop w:val="0"/>
          <w:marBottom w:val="0"/>
          <w:divBdr>
            <w:top w:val="none" w:sz="0" w:space="0" w:color="auto"/>
            <w:left w:val="none" w:sz="0" w:space="0" w:color="auto"/>
            <w:bottom w:val="none" w:sz="0" w:space="0" w:color="auto"/>
            <w:right w:val="none" w:sz="0" w:space="0" w:color="auto"/>
          </w:divBdr>
        </w:div>
        <w:div w:id="36900926">
          <w:marLeft w:val="480"/>
          <w:marRight w:val="0"/>
          <w:marTop w:val="0"/>
          <w:marBottom w:val="0"/>
          <w:divBdr>
            <w:top w:val="none" w:sz="0" w:space="0" w:color="auto"/>
            <w:left w:val="none" w:sz="0" w:space="0" w:color="auto"/>
            <w:bottom w:val="none" w:sz="0" w:space="0" w:color="auto"/>
            <w:right w:val="none" w:sz="0" w:space="0" w:color="auto"/>
          </w:divBdr>
        </w:div>
        <w:div w:id="423960702">
          <w:marLeft w:val="480"/>
          <w:marRight w:val="0"/>
          <w:marTop w:val="0"/>
          <w:marBottom w:val="0"/>
          <w:divBdr>
            <w:top w:val="none" w:sz="0" w:space="0" w:color="auto"/>
            <w:left w:val="none" w:sz="0" w:space="0" w:color="auto"/>
            <w:bottom w:val="none" w:sz="0" w:space="0" w:color="auto"/>
            <w:right w:val="none" w:sz="0" w:space="0" w:color="auto"/>
          </w:divBdr>
        </w:div>
        <w:div w:id="321542912">
          <w:marLeft w:val="480"/>
          <w:marRight w:val="0"/>
          <w:marTop w:val="0"/>
          <w:marBottom w:val="0"/>
          <w:divBdr>
            <w:top w:val="none" w:sz="0" w:space="0" w:color="auto"/>
            <w:left w:val="none" w:sz="0" w:space="0" w:color="auto"/>
            <w:bottom w:val="none" w:sz="0" w:space="0" w:color="auto"/>
            <w:right w:val="none" w:sz="0" w:space="0" w:color="auto"/>
          </w:divBdr>
        </w:div>
        <w:div w:id="630398963">
          <w:marLeft w:val="480"/>
          <w:marRight w:val="0"/>
          <w:marTop w:val="0"/>
          <w:marBottom w:val="0"/>
          <w:divBdr>
            <w:top w:val="none" w:sz="0" w:space="0" w:color="auto"/>
            <w:left w:val="none" w:sz="0" w:space="0" w:color="auto"/>
            <w:bottom w:val="none" w:sz="0" w:space="0" w:color="auto"/>
            <w:right w:val="none" w:sz="0" w:space="0" w:color="auto"/>
          </w:divBdr>
        </w:div>
        <w:div w:id="757336360">
          <w:marLeft w:val="480"/>
          <w:marRight w:val="0"/>
          <w:marTop w:val="0"/>
          <w:marBottom w:val="0"/>
          <w:divBdr>
            <w:top w:val="none" w:sz="0" w:space="0" w:color="auto"/>
            <w:left w:val="none" w:sz="0" w:space="0" w:color="auto"/>
            <w:bottom w:val="none" w:sz="0" w:space="0" w:color="auto"/>
            <w:right w:val="none" w:sz="0" w:space="0" w:color="auto"/>
          </w:divBdr>
        </w:div>
        <w:div w:id="1187449149">
          <w:marLeft w:val="480"/>
          <w:marRight w:val="0"/>
          <w:marTop w:val="0"/>
          <w:marBottom w:val="0"/>
          <w:divBdr>
            <w:top w:val="none" w:sz="0" w:space="0" w:color="auto"/>
            <w:left w:val="none" w:sz="0" w:space="0" w:color="auto"/>
            <w:bottom w:val="none" w:sz="0" w:space="0" w:color="auto"/>
            <w:right w:val="none" w:sz="0" w:space="0" w:color="auto"/>
          </w:divBdr>
        </w:div>
        <w:div w:id="1905020271">
          <w:marLeft w:val="480"/>
          <w:marRight w:val="0"/>
          <w:marTop w:val="0"/>
          <w:marBottom w:val="0"/>
          <w:divBdr>
            <w:top w:val="none" w:sz="0" w:space="0" w:color="auto"/>
            <w:left w:val="none" w:sz="0" w:space="0" w:color="auto"/>
            <w:bottom w:val="none" w:sz="0" w:space="0" w:color="auto"/>
            <w:right w:val="none" w:sz="0" w:space="0" w:color="auto"/>
          </w:divBdr>
        </w:div>
        <w:div w:id="915700657">
          <w:marLeft w:val="480"/>
          <w:marRight w:val="0"/>
          <w:marTop w:val="0"/>
          <w:marBottom w:val="0"/>
          <w:divBdr>
            <w:top w:val="none" w:sz="0" w:space="0" w:color="auto"/>
            <w:left w:val="none" w:sz="0" w:space="0" w:color="auto"/>
            <w:bottom w:val="none" w:sz="0" w:space="0" w:color="auto"/>
            <w:right w:val="none" w:sz="0" w:space="0" w:color="auto"/>
          </w:divBdr>
        </w:div>
        <w:div w:id="1941326788">
          <w:marLeft w:val="480"/>
          <w:marRight w:val="0"/>
          <w:marTop w:val="0"/>
          <w:marBottom w:val="0"/>
          <w:divBdr>
            <w:top w:val="none" w:sz="0" w:space="0" w:color="auto"/>
            <w:left w:val="none" w:sz="0" w:space="0" w:color="auto"/>
            <w:bottom w:val="none" w:sz="0" w:space="0" w:color="auto"/>
            <w:right w:val="none" w:sz="0" w:space="0" w:color="auto"/>
          </w:divBdr>
        </w:div>
        <w:div w:id="993990858">
          <w:marLeft w:val="480"/>
          <w:marRight w:val="0"/>
          <w:marTop w:val="0"/>
          <w:marBottom w:val="0"/>
          <w:divBdr>
            <w:top w:val="none" w:sz="0" w:space="0" w:color="auto"/>
            <w:left w:val="none" w:sz="0" w:space="0" w:color="auto"/>
            <w:bottom w:val="none" w:sz="0" w:space="0" w:color="auto"/>
            <w:right w:val="none" w:sz="0" w:space="0" w:color="auto"/>
          </w:divBdr>
        </w:div>
        <w:div w:id="256907324">
          <w:marLeft w:val="480"/>
          <w:marRight w:val="0"/>
          <w:marTop w:val="0"/>
          <w:marBottom w:val="0"/>
          <w:divBdr>
            <w:top w:val="none" w:sz="0" w:space="0" w:color="auto"/>
            <w:left w:val="none" w:sz="0" w:space="0" w:color="auto"/>
            <w:bottom w:val="none" w:sz="0" w:space="0" w:color="auto"/>
            <w:right w:val="none" w:sz="0" w:space="0" w:color="auto"/>
          </w:divBdr>
        </w:div>
        <w:div w:id="1177227697">
          <w:marLeft w:val="480"/>
          <w:marRight w:val="0"/>
          <w:marTop w:val="0"/>
          <w:marBottom w:val="0"/>
          <w:divBdr>
            <w:top w:val="none" w:sz="0" w:space="0" w:color="auto"/>
            <w:left w:val="none" w:sz="0" w:space="0" w:color="auto"/>
            <w:bottom w:val="none" w:sz="0" w:space="0" w:color="auto"/>
            <w:right w:val="none" w:sz="0" w:space="0" w:color="auto"/>
          </w:divBdr>
        </w:div>
        <w:div w:id="1120414016">
          <w:marLeft w:val="480"/>
          <w:marRight w:val="0"/>
          <w:marTop w:val="0"/>
          <w:marBottom w:val="0"/>
          <w:divBdr>
            <w:top w:val="none" w:sz="0" w:space="0" w:color="auto"/>
            <w:left w:val="none" w:sz="0" w:space="0" w:color="auto"/>
            <w:bottom w:val="none" w:sz="0" w:space="0" w:color="auto"/>
            <w:right w:val="none" w:sz="0" w:space="0" w:color="auto"/>
          </w:divBdr>
        </w:div>
        <w:div w:id="244073577">
          <w:marLeft w:val="480"/>
          <w:marRight w:val="0"/>
          <w:marTop w:val="0"/>
          <w:marBottom w:val="0"/>
          <w:divBdr>
            <w:top w:val="none" w:sz="0" w:space="0" w:color="auto"/>
            <w:left w:val="none" w:sz="0" w:space="0" w:color="auto"/>
            <w:bottom w:val="none" w:sz="0" w:space="0" w:color="auto"/>
            <w:right w:val="none" w:sz="0" w:space="0" w:color="auto"/>
          </w:divBdr>
        </w:div>
        <w:div w:id="326901174">
          <w:marLeft w:val="480"/>
          <w:marRight w:val="0"/>
          <w:marTop w:val="0"/>
          <w:marBottom w:val="0"/>
          <w:divBdr>
            <w:top w:val="none" w:sz="0" w:space="0" w:color="auto"/>
            <w:left w:val="none" w:sz="0" w:space="0" w:color="auto"/>
            <w:bottom w:val="none" w:sz="0" w:space="0" w:color="auto"/>
            <w:right w:val="none" w:sz="0" w:space="0" w:color="auto"/>
          </w:divBdr>
        </w:div>
        <w:div w:id="1300646883">
          <w:marLeft w:val="480"/>
          <w:marRight w:val="0"/>
          <w:marTop w:val="0"/>
          <w:marBottom w:val="0"/>
          <w:divBdr>
            <w:top w:val="none" w:sz="0" w:space="0" w:color="auto"/>
            <w:left w:val="none" w:sz="0" w:space="0" w:color="auto"/>
            <w:bottom w:val="none" w:sz="0" w:space="0" w:color="auto"/>
            <w:right w:val="none" w:sz="0" w:space="0" w:color="auto"/>
          </w:divBdr>
        </w:div>
        <w:div w:id="1588733976">
          <w:marLeft w:val="480"/>
          <w:marRight w:val="0"/>
          <w:marTop w:val="0"/>
          <w:marBottom w:val="0"/>
          <w:divBdr>
            <w:top w:val="none" w:sz="0" w:space="0" w:color="auto"/>
            <w:left w:val="none" w:sz="0" w:space="0" w:color="auto"/>
            <w:bottom w:val="none" w:sz="0" w:space="0" w:color="auto"/>
            <w:right w:val="none" w:sz="0" w:space="0" w:color="auto"/>
          </w:divBdr>
        </w:div>
        <w:div w:id="739254552">
          <w:marLeft w:val="480"/>
          <w:marRight w:val="0"/>
          <w:marTop w:val="0"/>
          <w:marBottom w:val="0"/>
          <w:divBdr>
            <w:top w:val="none" w:sz="0" w:space="0" w:color="auto"/>
            <w:left w:val="none" w:sz="0" w:space="0" w:color="auto"/>
            <w:bottom w:val="none" w:sz="0" w:space="0" w:color="auto"/>
            <w:right w:val="none" w:sz="0" w:space="0" w:color="auto"/>
          </w:divBdr>
        </w:div>
        <w:div w:id="792476960">
          <w:marLeft w:val="480"/>
          <w:marRight w:val="0"/>
          <w:marTop w:val="0"/>
          <w:marBottom w:val="0"/>
          <w:divBdr>
            <w:top w:val="none" w:sz="0" w:space="0" w:color="auto"/>
            <w:left w:val="none" w:sz="0" w:space="0" w:color="auto"/>
            <w:bottom w:val="none" w:sz="0" w:space="0" w:color="auto"/>
            <w:right w:val="none" w:sz="0" w:space="0" w:color="auto"/>
          </w:divBdr>
        </w:div>
        <w:div w:id="38863492">
          <w:marLeft w:val="480"/>
          <w:marRight w:val="0"/>
          <w:marTop w:val="0"/>
          <w:marBottom w:val="0"/>
          <w:divBdr>
            <w:top w:val="none" w:sz="0" w:space="0" w:color="auto"/>
            <w:left w:val="none" w:sz="0" w:space="0" w:color="auto"/>
            <w:bottom w:val="none" w:sz="0" w:space="0" w:color="auto"/>
            <w:right w:val="none" w:sz="0" w:space="0" w:color="auto"/>
          </w:divBdr>
        </w:div>
        <w:div w:id="45884008">
          <w:marLeft w:val="480"/>
          <w:marRight w:val="0"/>
          <w:marTop w:val="0"/>
          <w:marBottom w:val="0"/>
          <w:divBdr>
            <w:top w:val="none" w:sz="0" w:space="0" w:color="auto"/>
            <w:left w:val="none" w:sz="0" w:space="0" w:color="auto"/>
            <w:bottom w:val="none" w:sz="0" w:space="0" w:color="auto"/>
            <w:right w:val="none" w:sz="0" w:space="0" w:color="auto"/>
          </w:divBdr>
        </w:div>
        <w:div w:id="2029212319">
          <w:marLeft w:val="480"/>
          <w:marRight w:val="0"/>
          <w:marTop w:val="0"/>
          <w:marBottom w:val="0"/>
          <w:divBdr>
            <w:top w:val="none" w:sz="0" w:space="0" w:color="auto"/>
            <w:left w:val="none" w:sz="0" w:space="0" w:color="auto"/>
            <w:bottom w:val="none" w:sz="0" w:space="0" w:color="auto"/>
            <w:right w:val="none" w:sz="0" w:space="0" w:color="auto"/>
          </w:divBdr>
        </w:div>
        <w:div w:id="1001784956">
          <w:marLeft w:val="480"/>
          <w:marRight w:val="0"/>
          <w:marTop w:val="0"/>
          <w:marBottom w:val="0"/>
          <w:divBdr>
            <w:top w:val="none" w:sz="0" w:space="0" w:color="auto"/>
            <w:left w:val="none" w:sz="0" w:space="0" w:color="auto"/>
            <w:bottom w:val="none" w:sz="0" w:space="0" w:color="auto"/>
            <w:right w:val="none" w:sz="0" w:space="0" w:color="auto"/>
          </w:divBdr>
        </w:div>
        <w:div w:id="1244414437">
          <w:marLeft w:val="480"/>
          <w:marRight w:val="0"/>
          <w:marTop w:val="0"/>
          <w:marBottom w:val="0"/>
          <w:divBdr>
            <w:top w:val="none" w:sz="0" w:space="0" w:color="auto"/>
            <w:left w:val="none" w:sz="0" w:space="0" w:color="auto"/>
            <w:bottom w:val="none" w:sz="0" w:space="0" w:color="auto"/>
            <w:right w:val="none" w:sz="0" w:space="0" w:color="auto"/>
          </w:divBdr>
        </w:div>
        <w:div w:id="2075155099">
          <w:marLeft w:val="480"/>
          <w:marRight w:val="0"/>
          <w:marTop w:val="0"/>
          <w:marBottom w:val="0"/>
          <w:divBdr>
            <w:top w:val="none" w:sz="0" w:space="0" w:color="auto"/>
            <w:left w:val="none" w:sz="0" w:space="0" w:color="auto"/>
            <w:bottom w:val="none" w:sz="0" w:space="0" w:color="auto"/>
            <w:right w:val="none" w:sz="0" w:space="0" w:color="auto"/>
          </w:divBdr>
        </w:div>
        <w:div w:id="206649423">
          <w:marLeft w:val="480"/>
          <w:marRight w:val="0"/>
          <w:marTop w:val="0"/>
          <w:marBottom w:val="0"/>
          <w:divBdr>
            <w:top w:val="none" w:sz="0" w:space="0" w:color="auto"/>
            <w:left w:val="none" w:sz="0" w:space="0" w:color="auto"/>
            <w:bottom w:val="none" w:sz="0" w:space="0" w:color="auto"/>
            <w:right w:val="none" w:sz="0" w:space="0" w:color="auto"/>
          </w:divBdr>
        </w:div>
        <w:div w:id="1226139127">
          <w:marLeft w:val="480"/>
          <w:marRight w:val="0"/>
          <w:marTop w:val="0"/>
          <w:marBottom w:val="0"/>
          <w:divBdr>
            <w:top w:val="none" w:sz="0" w:space="0" w:color="auto"/>
            <w:left w:val="none" w:sz="0" w:space="0" w:color="auto"/>
            <w:bottom w:val="none" w:sz="0" w:space="0" w:color="auto"/>
            <w:right w:val="none" w:sz="0" w:space="0" w:color="auto"/>
          </w:divBdr>
        </w:div>
        <w:div w:id="1374160753">
          <w:marLeft w:val="480"/>
          <w:marRight w:val="0"/>
          <w:marTop w:val="0"/>
          <w:marBottom w:val="0"/>
          <w:divBdr>
            <w:top w:val="none" w:sz="0" w:space="0" w:color="auto"/>
            <w:left w:val="none" w:sz="0" w:space="0" w:color="auto"/>
            <w:bottom w:val="none" w:sz="0" w:space="0" w:color="auto"/>
            <w:right w:val="none" w:sz="0" w:space="0" w:color="auto"/>
          </w:divBdr>
        </w:div>
        <w:div w:id="39986193">
          <w:marLeft w:val="480"/>
          <w:marRight w:val="0"/>
          <w:marTop w:val="0"/>
          <w:marBottom w:val="0"/>
          <w:divBdr>
            <w:top w:val="none" w:sz="0" w:space="0" w:color="auto"/>
            <w:left w:val="none" w:sz="0" w:space="0" w:color="auto"/>
            <w:bottom w:val="none" w:sz="0" w:space="0" w:color="auto"/>
            <w:right w:val="none" w:sz="0" w:space="0" w:color="auto"/>
          </w:divBdr>
        </w:div>
        <w:div w:id="619803736">
          <w:marLeft w:val="480"/>
          <w:marRight w:val="0"/>
          <w:marTop w:val="0"/>
          <w:marBottom w:val="0"/>
          <w:divBdr>
            <w:top w:val="none" w:sz="0" w:space="0" w:color="auto"/>
            <w:left w:val="none" w:sz="0" w:space="0" w:color="auto"/>
            <w:bottom w:val="none" w:sz="0" w:space="0" w:color="auto"/>
            <w:right w:val="none" w:sz="0" w:space="0" w:color="auto"/>
          </w:divBdr>
        </w:div>
        <w:div w:id="177158229">
          <w:marLeft w:val="480"/>
          <w:marRight w:val="0"/>
          <w:marTop w:val="0"/>
          <w:marBottom w:val="0"/>
          <w:divBdr>
            <w:top w:val="none" w:sz="0" w:space="0" w:color="auto"/>
            <w:left w:val="none" w:sz="0" w:space="0" w:color="auto"/>
            <w:bottom w:val="none" w:sz="0" w:space="0" w:color="auto"/>
            <w:right w:val="none" w:sz="0" w:space="0" w:color="auto"/>
          </w:divBdr>
        </w:div>
        <w:div w:id="560286670">
          <w:marLeft w:val="480"/>
          <w:marRight w:val="0"/>
          <w:marTop w:val="0"/>
          <w:marBottom w:val="0"/>
          <w:divBdr>
            <w:top w:val="none" w:sz="0" w:space="0" w:color="auto"/>
            <w:left w:val="none" w:sz="0" w:space="0" w:color="auto"/>
            <w:bottom w:val="none" w:sz="0" w:space="0" w:color="auto"/>
            <w:right w:val="none" w:sz="0" w:space="0" w:color="auto"/>
          </w:divBdr>
        </w:div>
        <w:div w:id="889196896">
          <w:marLeft w:val="480"/>
          <w:marRight w:val="0"/>
          <w:marTop w:val="0"/>
          <w:marBottom w:val="0"/>
          <w:divBdr>
            <w:top w:val="none" w:sz="0" w:space="0" w:color="auto"/>
            <w:left w:val="none" w:sz="0" w:space="0" w:color="auto"/>
            <w:bottom w:val="none" w:sz="0" w:space="0" w:color="auto"/>
            <w:right w:val="none" w:sz="0" w:space="0" w:color="auto"/>
          </w:divBdr>
        </w:div>
        <w:div w:id="690643834">
          <w:marLeft w:val="480"/>
          <w:marRight w:val="0"/>
          <w:marTop w:val="0"/>
          <w:marBottom w:val="0"/>
          <w:divBdr>
            <w:top w:val="none" w:sz="0" w:space="0" w:color="auto"/>
            <w:left w:val="none" w:sz="0" w:space="0" w:color="auto"/>
            <w:bottom w:val="none" w:sz="0" w:space="0" w:color="auto"/>
            <w:right w:val="none" w:sz="0" w:space="0" w:color="auto"/>
          </w:divBdr>
        </w:div>
        <w:div w:id="1564022061">
          <w:marLeft w:val="480"/>
          <w:marRight w:val="0"/>
          <w:marTop w:val="0"/>
          <w:marBottom w:val="0"/>
          <w:divBdr>
            <w:top w:val="none" w:sz="0" w:space="0" w:color="auto"/>
            <w:left w:val="none" w:sz="0" w:space="0" w:color="auto"/>
            <w:bottom w:val="none" w:sz="0" w:space="0" w:color="auto"/>
            <w:right w:val="none" w:sz="0" w:space="0" w:color="auto"/>
          </w:divBdr>
        </w:div>
        <w:div w:id="1913663699">
          <w:marLeft w:val="480"/>
          <w:marRight w:val="0"/>
          <w:marTop w:val="0"/>
          <w:marBottom w:val="0"/>
          <w:divBdr>
            <w:top w:val="none" w:sz="0" w:space="0" w:color="auto"/>
            <w:left w:val="none" w:sz="0" w:space="0" w:color="auto"/>
            <w:bottom w:val="none" w:sz="0" w:space="0" w:color="auto"/>
            <w:right w:val="none" w:sz="0" w:space="0" w:color="auto"/>
          </w:divBdr>
        </w:div>
        <w:div w:id="934021370">
          <w:marLeft w:val="480"/>
          <w:marRight w:val="0"/>
          <w:marTop w:val="0"/>
          <w:marBottom w:val="0"/>
          <w:divBdr>
            <w:top w:val="none" w:sz="0" w:space="0" w:color="auto"/>
            <w:left w:val="none" w:sz="0" w:space="0" w:color="auto"/>
            <w:bottom w:val="none" w:sz="0" w:space="0" w:color="auto"/>
            <w:right w:val="none" w:sz="0" w:space="0" w:color="auto"/>
          </w:divBdr>
        </w:div>
        <w:div w:id="1854223141">
          <w:marLeft w:val="480"/>
          <w:marRight w:val="0"/>
          <w:marTop w:val="0"/>
          <w:marBottom w:val="0"/>
          <w:divBdr>
            <w:top w:val="none" w:sz="0" w:space="0" w:color="auto"/>
            <w:left w:val="none" w:sz="0" w:space="0" w:color="auto"/>
            <w:bottom w:val="none" w:sz="0" w:space="0" w:color="auto"/>
            <w:right w:val="none" w:sz="0" w:space="0" w:color="auto"/>
          </w:divBdr>
        </w:div>
      </w:divsChild>
    </w:div>
    <w:div w:id="780148457">
      <w:bodyDiv w:val="1"/>
      <w:marLeft w:val="0"/>
      <w:marRight w:val="0"/>
      <w:marTop w:val="0"/>
      <w:marBottom w:val="0"/>
      <w:divBdr>
        <w:top w:val="none" w:sz="0" w:space="0" w:color="auto"/>
        <w:left w:val="none" w:sz="0" w:space="0" w:color="auto"/>
        <w:bottom w:val="none" w:sz="0" w:space="0" w:color="auto"/>
        <w:right w:val="none" w:sz="0" w:space="0" w:color="auto"/>
      </w:divBdr>
    </w:div>
    <w:div w:id="780494129">
      <w:bodyDiv w:val="1"/>
      <w:marLeft w:val="0"/>
      <w:marRight w:val="0"/>
      <w:marTop w:val="0"/>
      <w:marBottom w:val="0"/>
      <w:divBdr>
        <w:top w:val="none" w:sz="0" w:space="0" w:color="auto"/>
        <w:left w:val="none" w:sz="0" w:space="0" w:color="auto"/>
        <w:bottom w:val="none" w:sz="0" w:space="0" w:color="auto"/>
        <w:right w:val="none" w:sz="0" w:space="0" w:color="auto"/>
      </w:divBdr>
    </w:div>
    <w:div w:id="780683868">
      <w:bodyDiv w:val="1"/>
      <w:marLeft w:val="0"/>
      <w:marRight w:val="0"/>
      <w:marTop w:val="0"/>
      <w:marBottom w:val="0"/>
      <w:divBdr>
        <w:top w:val="none" w:sz="0" w:space="0" w:color="auto"/>
        <w:left w:val="none" w:sz="0" w:space="0" w:color="auto"/>
        <w:bottom w:val="none" w:sz="0" w:space="0" w:color="auto"/>
        <w:right w:val="none" w:sz="0" w:space="0" w:color="auto"/>
      </w:divBdr>
    </w:div>
    <w:div w:id="780688769">
      <w:bodyDiv w:val="1"/>
      <w:marLeft w:val="0"/>
      <w:marRight w:val="0"/>
      <w:marTop w:val="0"/>
      <w:marBottom w:val="0"/>
      <w:divBdr>
        <w:top w:val="none" w:sz="0" w:space="0" w:color="auto"/>
        <w:left w:val="none" w:sz="0" w:space="0" w:color="auto"/>
        <w:bottom w:val="none" w:sz="0" w:space="0" w:color="auto"/>
        <w:right w:val="none" w:sz="0" w:space="0" w:color="auto"/>
      </w:divBdr>
    </w:div>
    <w:div w:id="780950168">
      <w:bodyDiv w:val="1"/>
      <w:marLeft w:val="0"/>
      <w:marRight w:val="0"/>
      <w:marTop w:val="0"/>
      <w:marBottom w:val="0"/>
      <w:divBdr>
        <w:top w:val="none" w:sz="0" w:space="0" w:color="auto"/>
        <w:left w:val="none" w:sz="0" w:space="0" w:color="auto"/>
        <w:bottom w:val="none" w:sz="0" w:space="0" w:color="auto"/>
        <w:right w:val="none" w:sz="0" w:space="0" w:color="auto"/>
      </w:divBdr>
    </w:div>
    <w:div w:id="781144437">
      <w:bodyDiv w:val="1"/>
      <w:marLeft w:val="0"/>
      <w:marRight w:val="0"/>
      <w:marTop w:val="0"/>
      <w:marBottom w:val="0"/>
      <w:divBdr>
        <w:top w:val="none" w:sz="0" w:space="0" w:color="auto"/>
        <w:left w:val="none" w:sz="0" w:space="0" w:color="auto"/>
        <w:bottom w:val="none" w:sz="0" w:space="0" w:color="auto"/>
        <w:right w:val="none" w:sz="0" w:space="0" w:color="auto"/>
      </w:divBdr>
    </w:div>
    <w:div w:id="781192925">
      <w:bodyDiv w:val="1"/>
      <w:marLeft w:val="0"/>
      <w:marRight w:val="0"/>
      <w:marTop w:val="0"/>
      <w:marBottom w:val="0"/>
      <w:divBdr>
        <w:top w:val="none" w:sz="0" w:space="0" w:color="auto"/>
        <w:left w:val="none" w:sz="0" w:space="0" w:color="auto"/>
        <w:bottom w:val="none" w:sz="0" w:space="0" w:color="auto"/>
        <w:right w:val="none" w:sz="0" w:space="0" w:color="auto"/>
      </w:divBdr>
    </w:div>
    <w:div w:id="781339334">
      <w:bodyDiv w:val="1"/>
      <w:marLeft w:val="0"/>
      <w:marRight w:val="0"/>
      <w:marTop w:val="0"/>
      <w:marBottom w:val="0"/>
      <w:divBdr>
        <w:top w:val="none" w:sz="0" w:space="0" w:color="auto"/>
        <w:left w:val="none" w:sz="0" w:space="0" w:color="auto"/>
        <w:bottom w:val="none" w:sz="0" w:space="0" w:color="auto"/>
        <w:right w:val="none" w:sz="0" w:space="0" w:color="auto"/>
      </w:divBdr>
    </w:div>
    <w:div w:id="781416412">
      <w:bodyDiv w:val="1"/>
      <w:marLeft w:val="0"/>
      <w:marRight w:val="0"/>
      <w:marTop w:val="0"/>
      <w:marBottom w:val="0"/>
      <w:divBdr>
        <w:top w:val="none" w:sz="0" w:space="0" w:color="auto"/>
        <w:left w:val="none" w:sz="0" w:space="0" w:color="auto"/>
        <w:bottom w:val="none" w:sz="0" w:space="0" w:color="auto"/>
        <w:right w:val="none" w:sz="0" w:space="0" w:color="auto"/>
      </w:divBdr>
    </w:div>
    <w:div w:id="782072930">
      <w:bodyDiv w:val="1"/>
      <w:marLeft w:val="0"/>
      <w:marRight w:val="0"/>
      <w:marTop w:val="0"/>
      <w:marBottom w:val="0"/>
      <w:divBdr>
        <w:top w:val="none" w:sz="0" w:space="0" w:color="auto"/>
        <w:left w:val="none" w:sz="0" w:space="0" w:color="auto"/>
        <w:bottom w:val="none" w:sz="0" w:space="0" w:color="auto"/>
        <w:right w:val="none" w:sz="0" w:space="0" w:color="auto"/>
      </w:divBdr>
      <w:divsChild>
        <w:div w:id="87314679">
          <w:marLeft w:val="480"/>
          <w:marRight w:val="0"/>
          <w:marTop w:val="0"/>
          <w:marBottom w:val="0"/>
          <w:divBdr>
            <w:top w:val="none" w:sz="0" w:space="0" w:color="auto"/>
            <w:left w:val="none" w:sz="0" w:space="0" w:color="auto"/>
            <w:bottom w:val="none" w:sz="0" w:space="0" w:color="auto"/>
            <w:right w:val="none" w:sz="0" w:space="0" w:color="auto"/>
          </w:divBdr>
        </w:div>
        <w:div w:id="820654485">
          <w:marLeft w:val="480"/>
          <w:marRight w:val="0"/>
          <w:marTop w:val="0"/>
          <w:marBottom w:val="0"/>
          <w:divBdr>
            <w:top w:val="none" w:sz="0" w:space="0" w:color="auto"/>
            <w:left w:val="none" w:sz="0" w:space="0" w:color="auto"/>
            <w:bottom w:val="none" w:sz="0" w:space="0" w:color="auto"/>
            <w:right w:val="none" w:sz="0" w:space="0" w:color="auto"/>
          </w:divBdr>
        </w:div>
        <w:div w:id="1010329660">
          <w:marLeft w:val="480"/>
          <w:marRight w:val="0"/>
          <w:marTop w:val="0"/>
          <w:marBottom w:val="0"/>
          <w:divBdr>
            <w:top w:val="none" w:sz="0" w:space="0" w:color="auto"/>
            <w:left w:val="none" w:sz="0" w:space="0" w:color="auto"/>
            <w:bottom w:val="none" w:sz="0" w:space="0" w:color="auto"/>
            <w:right w:val="none" w:sz="0" w:space="0" w:color="auto"/>
          </w:divBdr>
        </w:div>
        <w:div w:id="1982154716">
          <w:marLeft w:val="480"/>
          <w:marRight w:val="0"/>
          <w:marTop w:val="0"/>
          <w:marBottom w:val="0"/>
          <w:divBdr>
            <w:top w:val="none" w:sz="0" w:space="0" w:color="auto"/>
            <w:left w:val="none" w:sz="0" w:space="0" w:color="auto"/>
            <w:bottom w:val="none" w:sz="0" w:space="0" w:color="auto"/>
            <w:right w:val="none" w:sz="0" w:space="0" w:color="auto"/>
          </w:divBdr>
        </w:div>
        <w:div w:id="1387029592">
          <w:marLeft w:val="480"/>
          <w:marRight w:val="0"/>
          <w:marTop w:val="0"/>
          <w:marBottom w:val="0"/>
          <w:divBdr>
            <w:top w:val="none" w:sz="0" w:space="0" w:color="auto"/>
            <w:left w:val="none" w:sz="0" w:space="0" w:color="auto"/>
            <w:bottom w:val="none" w:sz="0" w:space="0" w:color="auto"/>
            <w:right w:val="none" w:sz="0" w:space="0" w:color="auto"/>
          </w:divBdr>
        </w:div>
        <w:div w:id="753010422">
          <w:marLeft w:val="480"/>
          <w:marRight w:val="0"/>
          <w:marTop w:val="0"/>
          <w:marBottom w:val="0"/>
          <w:divBdr>
            <w:top w:val="none" w:sz="0" w:space="0" w:color="auto"/>
            <w:left w:val="none" w:sz="0" w:space="0" w:color="auto"/>
            <w:bottom w:val="none" w:sz="0" w:space="0" w:color="auto"/>
            <w:right w:val="none" w:sz="0" w:space="0" w:color="auto"/>
          </w:divBdr>
        </w:div>
        <w:div w:id="647250846">
          <w:marLeft w:val="480"/>
          <w:marRight w:val="0"/>
          <w:marTop w:val="0"/>
          <w:marBottom w:val="0"/>
          <w:divBdr>
            <w:top w:val="none" w:sz="0" w:space="0" w:color="auto"/>
            <w:left w:val="none" w:sz="0" w:space="0" w:color="auto"/>
            <w:bottom w:val="none" w:sz="0" w:space="0" w:color="auto"/>
            <w:right w:val="none" w:sz="0" w:space="0" w:color="auto"/>
          </w:divBdr>
        </w:div>
        <w:div w:id="740906952">
          <w:marLeft w:val="480"/>
          <w:marRight w:val="0"/>
          <w:marTop w:val="0"/>
          <w:marBottom w:val="0"/>
          <w:divBdr>
            <w:top w:val="none" w:sz="0" w:space="0" w:color="auto"/>
            <w:left w:val="none" w:sz="0" w:space="0" w:color="auto"/>
            <w:bottom w:val="none" w:sz="0" w:space="0" w:color="auto"/>
            <w:right w:val="none" w:sz="0" w:space="0" w:color="auto"/>
          </w:divBdr>
        </w:div>
        <w:div w:id="926304022">
          <w:marLeft w:val="480"/>
          <w:marRight w:val="0"/>
          <w:marTop w:val="0"/>
          <w:marBottom w:val="0"/>
          <w:divBdr>
            <w:top w:val="none" w:sz="0" w:space="0" w:color="auto"/>
            <w:left w:val="none" w:sz="0" w:space="0" w:color="auto"/>
            <w:bottom w:val="none" w:sz="0" w:space="0" w:color="auto"/>
            <w:right w:val="none" w:sz="0" w:space="0" w:color="auto"/>
          </w:divBdr>
        </w:div>
        <w:div w:id="825054566">
          <w:marLeft w:val="480"/>
          <w:marRight w:val="0"/>
          <w:marTop w:val="0"/>
          <w:marBottom w:val="0"/>
          <w:divBdr>
            <w:top w:val="none" w:sz="0" w:space="0" w:color="auto"/>
            <w:left w:val="none" w:sz="0" w:space="0" w:color="auto"/>
            <w:bottom w:val="none" w:sz="0" w:space="0" w:color="auto"/>
            <w:right w:val="none" w:sz="0" w:space="0" w:color="auto"/>
          </w:divBdr>
        </w:div>
        <w:div w:id="1429156068">
          <w:marLeft w:val="480"/>
          <w:marRight w:val="0"/>
          <w:marTop w:val="0"/>
          <w:marBottom w:val="0"/>
          <w:divBdr>
            <w:top w:val="none" w:sz="0" w:space="0" w:color="auto"/>
            <w:left w:val="none" w:sz="0" w:space="0" w:color="auto"/>
            <w:bottom w:val="none" w:sz="0" w:space="0" w:color="auto"/>
            <w:right w:val="none" w:sz="0" w:space="0" w:color="auto"/>
          </w:divBdr>
        </w:div>
        <w:div w:id="927739074">
          <w:marLeft w:val="480"/>
          <w:marRight w:val="0"/>
          <w:marTop w:val="0"/>
          <w:marBottom w:val="0"/>
          <w:divBdr>
            <w:top w:val="none" w:sz="0" w:space="0" w:color="auto"/>
            <w:left w:val="none" w:sz="0" w:space="0" w:color="auto"/>
            <w:bottom w:val="none" w:sz="0" w:space="0" w:color="auto"/>
            <w:right w:val="none" w:sz="0" w:space="0" w:color="auto"/>
          </w:divBdr>
        </w:div>
        <w:div w:id="714502712">
          <w:marLeft w:val="480"/>
          <w:marRight w:val="0"/>
          <w:marTop w:val="0"/>
          <w:marBottom w:val="0"/>
          <w:divBdr>
            <w:top w:val="none" w:sz="0" w:space="0" w:color="auto"/>
            <w:left w:val="none" w:sz="0" w:space="0" w:color="auto"/>
            <w:bottom w:val="none" w:sz="0" w:space="0" w:color="auto"/>
            <w:right w:val="none" w:sz="0" w:space="0" w:color="auto"/>
          </w:divBdr>
        </w:div>
        <w:div w:id="50615705">
          <w:marLeft w:val="480"/>
          <w:marRight w:val="0"/>
          <w:marTop w:val="0"/>
          <w:marBottom w:val="0"/>
          <w:divBdr>
            <w:top w:val="none" w:sz="0" w:space="0" w:color="auto"/>
            <w:left w:val="none" w:sz="0" w:space="0" w:color="auto"/>
            <w:bottom w:val="none" w:sz="0" w:space="0" w:color="auto"/>
            <w:right w:val="none" w:sz="0" w:space="0" w:color="auto"/>
          </w:divBdr>
        </w:div>
        <w:div w:id="1840197419">
          <w:marLeft w:val="480"/>
          <w:marRight w:val="0"/>
          <w:marTop w:val="0"/>
          <w:marBottom w:val="0"/>
          <w:divBdr>
            <w:top w:val="none" w:sz="0" w:space="0" w:color="auto"/>
            <w:left w:val="none" w:sz="0" w:space="0" w:color="auto"/>
            <w:bottom w:val="none" w:sz="0" w:space="0" w:color="auto"/>
            <w:right w:val="none" w:sz="0" w:space="0" w:color="auto"/>
          </w:divBdr>
        </w:div>
        <w:div w:id="384456305">
          <w:marLeft w:val="480"/>
          <w:marRight w:val="0"/>
          <w:marTop w:val="0"/>
          <w:marBottom w:val="0"/>
          <w:divBdr>
            <w:top w:val="none" w:sz="0" w:space="0" w:color="auto"/>
            <w:left w:val="none" w:sz="0" w:space="0" w:color="auto"/>
            <w:bottom w:val="none" w:sz="0" w:space="0" w:color="auto"/>
            <w:right w:val="none" w:sz="0" w:space="0" w:color="auto"/>
          </w:divBdr>
        </w:div>
        <w:div w:id="1079331556">
          <w:marLeft w:val="480"/>
          <w:marRight w:val="0"/>
          <w:marTop w:val="0"/>
          <w:marBottom w:val="0"/>
          <w:divBdr>
            <w:top w:val="none" w:sz="0" w:space="0" w:color="auto"/>
            <w:left w:val="none" w:sz="0" w:space="0" w:color="auto"/>
            <w:bottom w:val="none" w:sz="0" w:space="0" w:color="auto"/>
            <w:right w:val="none" w:sz="0" w:space="0" w:color="auto"/>
          </w:divBdr>
        </w:div>
        <w:div w:id="1038896724">
          <w:marLeft w:val="480"/>
          <w:marRight w:val="0"/>
          <w:marTop w:val="0"/>
          <w:marBottom w:val="0"/>
          <w:divBdr>
            <w:top w:val="none" w:sz="0" w:space="0" w:color="auto"/>
            <w:left w:val="none" w:sz="0" w:space="0" w:color="auto"/>
            <w:bottom w:val="none" w:sz="0" w:space="0" w:color="auto"/>
            <w:right w:val="none" w:sz="0" w:space="0" w:color="auto"/>
          </w:divBdr>
        </w:div>
        <w:div w:id="9374233">
          <w:marLeft w:val="480"/>
          <w:marRight w:val="0"/>
          <w:marTop w:val="0"/>
          <w:marBottom w:val="0"/>
          <w:divBdr>
            <w:top w:val="none" w:sz="0" w:space="0" w:color="auto"/>
            <w:left w:val="none" w:sz="0" w:space="0" w:color="auto"/>
            <w:bottom w:val="none" w:sz="0" w:space="0" w:color="auto"/>
            <w:right w:val="none" w:sz="0" w:space="0" w:color="auto"/>
          </w:divBdr>
        </w:div>
        <w:div w:id="1921060927">
          <w:marLeft w:val="480"/>
          <w:marRight w:val="0"/>
          <w:marTop w:val="0"/>
          <w:marBottom w:val="0"/>
          <w:divBdr>
            <w:top w:val="none" w:sz="0" w:space="0" w:color="auto"/>
            <w:left w:val="none" w:sz="0" w:space="0" w:color="auto"/>
            <w:bottom w:val="none" w:sz="0" w:space="0" w:color="auto"/>
            <w:right w:val="none" w:sz="0" w:space="0" w:color="auto"/>
          </w:divBdr>
        </w:div>
        <w:div w:id="1086658169">
          <w:marLeft w:val="480"/>
          <w:marRight w:val="0"/>
          <w:marTop w:val="0"/>
          <w:marBottom w:val="0"/>
          <w:divBdr>
            <w:top w:val="none" w:sz="0" w:space="0" w:color="auto"/>
            <w:left w:val="none" w:sz="0" w:space="0" w:color="auto"/>
            <w:bottom w:val="none" w:sz="0" w:space="0" w:color="auto"/>
            <w:right w:val="none" w:sz="0" w:space="0" w:color="auto"/>
          </w:divBdr>
        </w:div>
        <w:div w:id="499126379">
          <w:marLeft w:val="480"/>
          <w:marRight w:val="0"/>
          <w:marTop w:val="0"/>
          <w:marBottom w:val="0"/>
          <w:divBdr>
            <w:top w:val="none" w:sz="0" w:space="0" w:color="auto"/>
            <w:left w:val="none" w:sz="0" w:space="0" w:color="auto"/>
            <w:bottom w:val="none" w:sz="0" w:space="0" w:color="auto"/>
            <w:right w:val="none" w:sz="0" w:space="0" w:color="auto"/>
          </w:divBdr>
        </w:div>
        <w:div w:id="1996491808">
          <w:marLeft w:val="480"/>
          <w:marRight w:val="0"/>
          <w:marTop w:val="0"/>
          <w:marBottom w:val="0"/>
          <w:divBdr>
            <w:top w:val="none" w:sz="0" w:space="0" w:color="auto"/>
            <w:left w:val="none" w:sz="0" w:space="0" w:color="auto"/>
            <w:bottom w:val="none" w:sz="0" w:space="0" w:color="auto"/>
            <w:right w:val="none" w:sz="0" w:space="0" w:color="auto"/>
          </w:divBdr>
        </w:div>
        <w:div w:id="697583432">
          <w:marLeft w:val="480"/>
          <w:marRight w:val="0"/>
          <w:marTop w:val="0"/>
          <w:marBottom w:val="0"/>
          <w:divBdr>
            <w:top w:val="none" w:sz="0" w:space="0" w:color="auto"/>
            <w:left w:val="none" w:sz="0" w:space="0" w:color="auto"/>
            <w:bottom w:val="none" w:sz="0" w:space="0" w:color="auto"/>
            <w:right w:val="none" w:sz="0" w:space="0" w:color="auto"/>
          </w:divBdr>
        </w:div>
        <w:div w:id="800458553">
          <w:marLeft w:val="480"/>
          <w:marRight w:val="0"/>
          <w:marTop w:val="0"/>
          <w:marBottom w:val="0"/>
          <w:divBdr>
            <w:top w:val="none" w:sz="0" w:space="0" w:color="auto"/>
            <w:left w:val="none" w:sz="0" w:space="0" w:color="auto"/>
            <w:bottom w:val="none" w:sz="0" w:space="0" w:color="auto"/>
            <w:right w:val="none" w:sz="0" w:space="0" w:color="auto"/>
          </w:divBdr>
        </w:div>
        <w:div w:id="629439937">
          <w:marLeft w:val="480"/>
          <w:marRight w:val="0"/>
          <w:marTop w:val="0"/>
          <w:marBottom w:val="0"/>
          <w:divBdr>
            <w:top w:val="none" w:sz="0" w:space="0" w:color="auto"/>
            <w:left w:val="none" w:sz="0" w:space="0" w:color="auto"/>
            <w:bottom w:val="none" w:sz="0" w:space="0" w:color="auto"/>
            <w:right w:val="none" w:sz="0" w:space="0" w:color="auto"/>
          </w:divBdr>
        </w:div>
        <w:div w:id="151987815">
          <w:marLeft w:val="480"/>
          <w:marRight w:val="0"/>
          <w:marTop w:val="0"/>
          <w:marBottom w:val="0"/>
          <w:divBdr>
            <w:top w:val="none" w:sz="0" w:space="0" w:color="auto"/>
            <w:left w:val="none" w:sz="0" w:space="0" w:color="auto"/>
            <w:bottom w:val="none" w:sz="0" w:space="0" w:color="auto"/>
            <w:right w:val="none" w:sz="0" w:space="0" w:color="auto"/>
          </w:divBdr>
        </w:div>
        <w:div w:id="1345548837">
          <w:marLeft w:val="480"/>
          <w:marRight w:val="0"/>
          <w:marTop w:val="0"/>
          <w:marBottom w:val="0"/>
          <w:divBdr>
            <w:top w:val="none" w:sz="0" w:space="0" w:color="auto"/>
            <w:left w:val="none" w:sz="0" w:space="0" w:color="auto"/>
            <w:bottom w:val="none" w:sz="0" w:space="0" w:color="auto"/>
            <w:right w:val="none" w:sz="0" w:space="0" w:color="auto"/>
          </w:divBdr>
        </w:div>
        <w:div w:id="511384546">
          <w:marLeft w:val="480"/>
          <w:marRight w:val="0"/>
          <w:marTop w:val="0"/>
          <w:marBottom w:val="0"/>
          <w:divBdr>
            <w:top w:val="none" w:sz="0" w:space="0" w:color="auto"/>
            <w:left w:val="none" w:sz="0" w:space="0" w:color="auto"/>
            <w:bottom w:val="none" w:sz="0" w:space="0" w:color="auto"/>
            <w:right w:val="none" w:sz="0" w:space="0" w:color="auto"/>
          </w:divBdr>
        </w:div>
        <w:div w:id="1186603344">
          <w:marLeft w:val="480"/>
          <w:marRight w:val="0"/>
          <w:marTop w:val="0"/>
          <w:marBottom w:val="0"/>
          <w:divBdr>
            <w:top w:val="none" w:sz="0" w:space="0" w:color="auto"/>
            <w:left w:val="none" w:sz="0" w:space="0" w:color="auto"/>
            <w:bottom w:val="none" w:sz="0" w:space="0" w:color="auto"/>
            <w:right w:val="none" w:sz="0" w:space="0" w:color="auto"/>
          </w:divBdr>
        </w:div>
        <w:div w:id="145438816">
          <w:marLeft w:val="480"/>
          <w:marRight w:val="0"/>
          <w:marTop w:val="0"/>
          <w:marBottom w:val="0"/>
          <w:divBdr>
            <w:top w:val="none" w:sz="0" w:space="0" w:color="auto"/>
            <w:left w:val="none" w:sz="0" w:space="0" w:color="auto"/>
            <w:bottom w:val="none" w:sz="0" w:space="0" w:color="auto"/>
            <w:right w:val="none" w:sz="0" w:space="0" w:color="auto"/>
          </w:divBdr>
        </w:div>
        <w:div w:id="1476950123">
          <w:marLeft w:val="480"/>
          <w:marRight w:val="0"/>
          <w:marTop w:val="0"/>
          <w:marBottom w:val="0"/>
          <w:divBdr>
            <w:top w:val="none" w:sz="0" w:space="0" w:color="auto"/>
            <w:left w:val="none" w:sz="0" w:space="0" w:color="auto"/>
            <w:bottom w:val="none" w:sz="0" w:space="0" w:color="auto"/>
            <w:right w:val="none" w:sz="0" w:space="0" w:color="auto"/>
          </w:divBdr>
        </w:div>
        <w:div w:id="1105734100">
          <w:marLeft w:val="480"/>
          <w:marRight w:val="0"/>
          <w:marTop w:val="0"/>
          <w:marBottom w:val="0"/>
          <w:divBdr>
            <w:top w:val="none" w:sz="0" w:space="0" w:color="auto"/>
            <w:left w:val="none" w:sz="0" w:space="0" w:color="auto"/>
            <w:bottom w:val="none" w:sz="0" w:space="0" w:color="auto"/>
            <w:right w:val="none" w:sz="0" w:space="0" w:color="auto"/>
          </w:divBdr>
        </w:div>
        <w:div w:id="1297763602">
          <w:marLeft w:val="480"/>
          <w:marRight w:val="0"/>
          <w:marTop w:val="0"/>
          <w:marBottom w:val="0"/>
          <w:divBdr>
            <w:top w:val="none" w:sz="0" w:space="0" w:color="auto"/>
            <w:left w:val="none" w:sz="0" w:space="0" w:color="auto"/>
            <w:bottom w:val="none" w:sz="0" w:space="0" w:color="auto"/>
            <w:right w:val="none" w:sz="0" w:space="0" w:color="auto"/>
          </w:divBdr>
        </w:div>
        <w:div w:id="983318974">
          <w:marLeft w:val="480"/>
          <w:marRight w:val="0"/>
          <w:marTop w:val="0"/>
          <w:marBottom w:val="0"/>
          <w:divBdr>
            <w:top w:val="none" w:sz="0" w:space="0" w:color="auto"/>
            <w:left w:val="none" w:sz="0" w:space="0" w:color="auto"/>
            <w:bottom w:val="none" w:sz="0" w:space="0" w:color="auto"/>
            <w:right w:val="none" w:sz="0" w:space="0" w:color="auto"/>
          </w:divBdr>
        </w:div>
        <w:div w:id="1000348058">
          <w:marLeft w:val="480"/>
          <w:marRight w:val="0"/>
          <w:marTop w:val="0"/>
          <w:marBottom w:val="0"/>
          <w:divBdr>
            <w:top w:val="none" w:sz="0" w:space="0" w:color="auto"/>
            <w:left w:val="none" w:sz="0" w:space="0" w:color="auto"/>
            <w:bottom w:val="none" w:sz="0" w:space="0" w:color="auto"/>
            <w:right w:val="none" w:sz="0" w:space="0" w:color="auto"/>
          </w:divBdr>
        </w:div>
        <w:div w:id="1051001368">
          <w:marLeft w:val="480"/>
          <w:marRight w:val="0"/>
          <w:marTop w:val="0"/>
          <w:marBottom w:val="0"/>
          <w:divBdr>
            <w:top w:val="none" w:sz="0" w:space="0" w:color="auto"/>
            <w:left w:val="none" w:sz="0" w:space="0" w:color="auto"/>
            <w:bottom w:val="none" w:sz="0" w:space="0" w:color="auto"/>
            <w:right w:val="none" w:sz="0" w:space="0" w:color="auto"/>
          </w:divBdr>
        </w:div>
        <w:div w:id="1418289587">
          <w:marLeft w:val="480"/>
          <w:marRight w:val="0"/>
          <w:marTop w:val="0"/>
          <w:marBottom w:val="0"/>
          <w:divBdr>
            <w:top w:val="none" w:sz="0" w:space="0" w:color="auto"/>
            <w:left w:val="none" w:sz="0" w:space="0" w:color="auto"/>
            <w:bottom w:val="none" w:sz="0" w:space="0" w:color="auto"/>
            <w:right w:val="none" w:sz="0" w:space="0" w:color="auto"/>
          </w:divBdr>
        </w:div>
        <w:div w:id="1056465747">
          <w:marLeft w:val="480"/>
          <w:marRight w:val="0"/>
          <w:marTop w:val="0"/>
          <w:marBottom w:val="0"/>
          <w:divBdr>
            <w:top w:val="none" w:sz="0" w:space="0" w:color="auto"/>
            <w:left w:val="none" w:sz="0" w:space="0" w:color="auto"/>
            <w:bottom w:val="none" w:sz="0" w:space="0" w:color="auto"/>
            <w:right w:val="none" w:sz="0" w:space="0" w:color="auto"/>
          </w:divBdr>
        </w:div>
        <w:div w:id="523984037">
          <w:marLeft w:val="480"/>
          <w:marRight w:val="0"/>
          <w:marTop w:val="0"/>
          <w:marBottom w:val="0"/>
          <w:divBdr>
            <w:top w:val="none" w:sz="0" w:space="0" w:color="auto"/>
            <w:left w:val="none" w:sz="0" w:space="0" w:color="auto"/>
            <w:bottom w:val="none" w:sz="0" w:space="0" w:color="auto"/>
            <w:right w:val="none" w:sz="0" w:space="0" w:color="auto"/>
          </w:divBdr>
        </w:div>
        <w:div w:id="916481793">
          <w:marLeft w:val="480"/>
          <w:marRight w:val="0"/>
          <w:marTop w:val="0"/>
          <w:marBottom w:val="0"/>
          <w:divBdr>
            <w:top w:val="none" w:sz="0" w:space="0" w:color="auto"/>
            <w:left w:val="none" w:sz="0" w:space="0" w:color="auto"/>
            <w:bottom w:val="none" w:sz="0" w:space="0" w:color="auto"/>
            <w:right w:val="none" w:sz="0" w:space="0" w:color="auto"/>
          </w:divBdr>
        </w:div>
        <w:div w:id="1113597860">
          <w:marLeft w:val="480"/>
          <w:marRight w:val="0"/>
          <w:marTop w:val="0"/>
          <w:marBottom w:val="0"/>
          <w:divBdr>
            <w:top w:val="none" w:sz="0" w:space="0" w:color="auto"/>
            <w:left w:val="none" w:sz="0" w:space="0" w:color="auto"/>
            <w:bottom w:val="none" w:sz="0" w:space="0" w:color="auto"/>
            <w:right w:val="none" w:sz="0" w:space="0" w:color="auto"/>
          </w:divBdr>
        </w:div>
        <w:div w:id="1613394648">
          <w:marLeft w:val="480"/>
          <w:marRight w:val="0"/>
          <w:marTop w:val="0"/>
          <w:marBottom w:val="0"/>
          <w:divBdr>
            <w:top w:val="none" w:sz="0" w:space="0" w:color="auto"/>
            <w:left w:val="none" w:sz="0" w:space="0" w:color="auto"/>
            <w:bottom w:val="none" w:sz="0" w:space="0" w:color="auto"/>
            <w:right w:val="none" w:sz="0" w:space="0" w:color="auto"/>
          </w:divBdr>
        </w:div>
        <w:div w:id="1681853282">
          <w:marLeft w:val="480"/>
          <w:marRight w:val="0"/>
          <w:marTop w:val="0"/>
          <w:marBottom w:val="0"/>
          <w:divBdr>
            <w:top w:val="none" w:sz="0" w:space="0" w:color="auto"/>
            <w:left w:val="none" w:sz="0" w:space="0" w:color="auto"/>
            <w:bottom w:val="none" w:sz="0" w:space="0" w:color="auto"/>
            <w:right w:val="none" w:sz="0" w:space="0" w:color="auto"/>
          </w:divBdr>
        </w:div>
        <w:div w:id="832447930">
          <w:marLeft w:val="480"/>
          <w:marRight w:val="0"/>
          <w:marTop w:val="0"/>
          <w:marBottom w:val="0"/>
          <w:divBdr>
            <w:top w:val="none" w:sz="0" w:space="0" w:color="auto"/>
            <w:left w:val="none" w:sz="0" w:space="0" w:color="auto"/>
            <w:bottom w:val="none" w:sz="0" w:space="0" w:color="auto"/>
            <w:right w:val="none" w:sz="0" w:space="0" w:color="auto"/>
          </w:divBdr>
        </w:div>
        <w:div w:id="1679850737">
          <w:marLeft w:val="480"/>
          <w:marRight w:val="0"/>
          <w:marTop w:val="0"/>
          <w:marBottom w:val="0"/>
          <w:divBdr>
            <w:top w:val="none" w:sz="0" w:space="0" w:color="auto"/>
            <w:left w:val="none" w:sz="0" w:space="0" w:color="auto"/>
            <w:bottom w:val="none" w:sz="0" w:space="0" w:color="auto"/>
            <w:right w:val="none" w:sz="0" w:space="0" w:color="auto"/>
          </w:divBdr>
        </w:div>
        <w:div w:id="1435050788">
          <w:marLeft w:val="480"/>
          <w:marRight w:val="0"/>
          <w:marTop w:val="0"/>
          <w:marBottom w:val="0"/>
          <w:divBdr>
            <w:top w:val="none" w:sz="0" w:space="0" w:color="auto"/>
            <w:left w:val="none" w:sz="0" w:space="0" w:color="auto"/>
            <w:bottom w:val="none" w:sz="0" w:space="0" w:color="auto"/>
            <w:right w:val="none" w:sz="0" w:space="0" w:color="auto"/>
          </w:divBdr>
        </w:div>
        <w:div w:id="531697654">
          <w:marLeft w:val="480"/>
          <w:marRight w:val="0"/>
          <w:marTop w:val="0"/>
          <w:marBottom w:val="0"/>
          <w:divBdr>
            <w:top w:val="none" w:sz="0" w:space="0" w:color="auto"/>
            <w:left w:val="none" w:sz="0" w:space="0" w:color="auto"/>
            <w:bottom w:val="none" w:sz="0" w:space="0" w:color="auto"/>
            <w:right w:val="none" w:sz="0" w:space="0" w:color="auto"/>
          </w:divBdr>
        </w:div>
        <w:div w:id="1639799824">
          <w:marLeft w:val="480"/>
          <w:marRight w:val="0"/>
          <w:marTop w:val="0"/>
          <w:marBottom w:val="0"/>
          <w:divBdr>
            <w:top w:val="none" w:sz="0" w:space="0" w:color="auto"/>
            <w:left w:val="none" w:sz="0" w:space="0" w:color="auto"/>
            <w:bottom w:val="none" w:sz="0" w:space="0" w:color="auto"/>
            <w:right w:val="none" w:sz="0" w:space="0" w:color="auto"/>
          </w:divBdr>
        </w:div>
        <w:div w:id="2009022017">
          <w:marLeft w:val="480"/>
          <w:marRight w:val="0"/>
          <w:marTop w:val="0"/>
          <w:marBottom w:val="0"/>
          <w:divBdr>
            <w:top w:val="none" w:sz="0" w:space="0" w:color="auto"/>
            <w:left w:val="none" w:sz="0" w:space="0" w:color="auto"/>
            <w:bottom w:val="none" w:sz="0" w:space="0" w:color="auto"/>
            <w:right w:val="none" w:sz="0" w:space="0" w:color="auto"/>
          </w:divBdr>
        </w:div>
        <w:div w:id="1806196893">
          <w:marLeft w:val="480"/>
          <w:marRight w:val="0"/>
          <w:marTop w:val="0"/>
          <w:marBottom w:val="0"/>
          <w:divBdr>
            <w:top w:val="none" w:sz="0" w:space="0" w:color="auto"/>
            <w:left w:val="none" w:sz="0" w:space="0" w:color="auto"/>
            <w:bottom w:val="none" w:sz="0" w:space="0" w:color="auto"/>
            <w:right w:val="none" w:sz="0" w:space="0" w:color="auto"/>
          </w:divBdr>
        </w:div>
        <w:div w:id="430129778">
          <w:marLeft w:val="480"/>
          <w:marRight w:val="0"/>
          <w:marTop w:val="0"/>
          <w:marBottom w:val="0"/>
          <w:divBdr>
            <w:top w:val="none" w:sz="0" w:space="0" w:color="auto"/>
            <w:left w:val="none" w:sz="0" w:space="0" w:color="auto"/>
            <w:bottom w:val="none" w:sz="0" w:space="0" w:color="auto"/>
            <w:right w:val="none" w:sz="0" w:space="0" w:color="auto"/>
          </w:divBdr>
        </w:div>
        <w:div w:id="657340584">
          <w:marLeft w:val="480"/>
          <w:marRight w:val="0"/>
          <w:marTop w:val="0"/>
          <w:marBottom w:val="0"/>
          <w:divBdr>
            <w:top w:val="none" w:sz="0" w:space="0" w:color="auto"/>
            <w:left w:val="none" w:sz="0" w:space="0" w:color="auto"/>
            <w:bottom w:val="none" w:sz="0" w:space="0" w:color="auto"/>
            <w:right w:val="none" w:sz="0" w:space="0" w:color="auto"/>
          </w:divBdr>
        </w:div>
        <w:div w:id="731124279">
          <w:marLeft w:val="480"/>
          <w:marRight w:val="0"/>
          <w:marTop w:val="0"/>
          <w:marBottom w:val="0"/>
          <w:divBdr>
            <w:top w:val="none" w:sz="0" w:space="0" w:color="auto"/>
            <w:left w:val="none" w:sz="0" w:space="0" w:color="auto"/>
            <w:bottom w:val="none" w:sz="0" w:space="0" w:color="auto"/>
            <w:right w:val="none" w:sz="0" w:space="0" w:color="auto"/>
          </w:divBdr>
        </w:div>
        <w:div w:id="1404721698">
          <w:marLeft w:val="480"/>
          <w:marRight w:val="0"/>
          <w:marTop w:val="0"/>
          <w:marBottom w:val="0"/>
          <w:divBdr>
            <w:top w:val="none" w:sz="0" w:space="0" w:color="auto"/>
            <w:left w:val="none" w:sz="0" w:space="0" w:color="auto"/>
            <w:bottom w:val="none" w:sz="0" w:space="0" w:color="auto"/>
            <w:right w:val="none" w:sz="0" w:space="0" w:color="auto"/>
          </w:divBdr>
        </w:div>
        <w:div w:id="1553225663">
          <w:marLeft w:val="480"/>
          <w:marRight w:val="0"/>
          <w:marTop w:val="0"/>
          <w:marBottom w:val="0"/>
          <w:divBdr>
            <w:top w:val="none" w:sz="0" w:space="0" w:color="auto"/>
            <w:left w:val="none" w:sz="0" w:space="0" w:color="auto"/>
            <w:bottom w:val="none" w:sz="0" w:space="0" w:color="auto"/>
            <w:right w:val="none" w:sz="0" w:space="0" w:color="auto"/>
          </w:divBdr>
        </w:div>
        <w:div w:id="1475026527">
          <w:marLeft w:val="480"/>
          <w:marRight w:val="0"/>
          <w:marTop w:val="0"/>
          <w:marBottom w:val="0"/>
          <w:divBdr>
            <w:top w:val="none" w:sz="0" w:space="0" w:color="auto"/>
            <w:left w:val="none" w:sz="0" w:space="0" w:color="auto"/>
            <w:bottom w:val="none" w:sz="0" w:space="0" w:color="auto"/>
            <w:right w:val="none" w:sz="0" w:space="0" w:color="auto"/>
          </w:divBdr>
        </w:div>
        <w:div w:id="1131634371">
          <w:marLeft w:val="480"/>
          <w:marRight w:val="0"/>
          <w:marTop w:val="0"/>
          <w:marBottom w:val="0"/>
          <w:divBdr>
            <w:top w:val="none" w:sz="0" w:space="0" w:color="auto"/>
            <w:left w:val="none" w:sz="0" w:space="0" w:color="auto"/>
            <w:bottom w:val="none" w:sz="0" w:space="0" w:color="auto"/>
            <w:right w:val="none" w:sz="0" w:space="0" w:color="auto"/>
          </w:divBdr>
        </w:div>
        <w:div w:id="1939635041">
          <w:marLeft w:val="480"/>
          <w:marRight w:val="0"/>
          <w:marTop w:val="0"/>
          <w:marBottom w:val="0"/>
          <w:divBdr>
            <w:top w:val="none" w:sz="0" w:space="0" w:color="auto"/>
            <w:left w:val="none" w:sz="0" w:space="0" w:color="auto"/>
            <w:bottom w:val="none" w:sz="0" w:space="0" w:color="auto"/>
            <w:right w:val="none" w:sz="0" w:space="0" w:color="auto"/>
          </w:divBdr>
        </w:div>
        <w:div w:id="1856962833">
          <w:marLeft w:val="480"/>
          <w:marRight w:val="0"/>
          <w:marTop w:val="0"/>
          <w:marBottom w:val="0"/>
          <w:divBdr>
            <w:top w:val="none" w:sz="0" w:space="0" w:color="auto"/>
            <w:left w:val="none" w:sz="0" w:space="0" w:color="auto"/>
            <w:bottom w:val="none" w:sz="0" w:space="0" w:color="auto"/>
            <w:right w:val="none" w:sz="0" w:space="0" w:color="auto"/>
          </w:divBdr>
        </w:div>
        <w:div w:id="2063016939">
          <w:marLeft w:val="480"/>
          <w:marRight w:val="0"/>
          <w:marTop w:val="0"/>
          <w:marBottom w:val="0"/>
          <w:divBdr>
            <w:top w:val="none" w:sz="0" w:space="0" w:color="auto"/>
            <w:left w:val="none" w:sz="0" w:space="0" w:color="auto"/>
            <w:bottom w:val="none" w:sz="0" w:space="0" w:color="auto"/>
            <w:right w:val="none" w:sz="0" w:space="0" w:color="auto"/>
          </w:divBdr>
        </w:div>
        <w:div w:id="2078362161">
          <w:marLeft w:val="480"/>
          <w:marRight w:val="0"/>
          <w:marTop w:val="0"/>
          <w:marBottom w:val="0"/>
          <w:divBdr>
            <w:top w:val="none" w:sz="0" w:space="0" w:color="auto"/>
            <w:left w:val="none" w:sz="0" w:space="0" w:color="auto"/>
            <w:bottom w:val="none" w:sz="0" w:space="0" w:color="auto"/>
            <w:right w:val="none" w:sz="0" w:space="0" w:color="auto"/>
          </w:divBdr>
        </w:div>
        <w:div w:id="1347026968">
          <w:marLeft w:val="480"/>
          <w:marRight w:val="0"/>
          <w:marTop w:val="0"/>
          <w:marBottom w:val="0"/>
          <w:divBdr>
            <w:top w:val="none" w:sz="0" w:space="0" w:color="auto"/>
            <w:left w:val="none" w:sz="0" w:space="0" w:color="auto"/>
            <w:bottom w:val="none" w:sz="0" w:space="0" w:color="auto"/>
            <w:right w:val="none" w:sz="0" w:space="0" w:color="auto"/>
          </w:divBdr>
        </w:div>
        <w:div w:id="726148366">
          <w:marLeft w:val="480"/>
          <w:marRight w:val="0"/>
          <w:marTop w:val="0"/>
          <w:marBottom w:val="0"/>
          <w:divBdr>
            <w:top w:val="none" w:sz="0" w:space="0" w:color="auto"/>
            <w:left w:val="none" w:sz="0" w:space="0" w:color="auto"/>
            <w:bottom w:val="none" w:sz="0" w:space="0" w:color="auto"/>
            <w:right w:val="none" w:sz="0" w:space="0" w:color="auto"/>
          </w:divBdr>
        </w:div>
        <w:div w:id="283780244">
          <w:marLeft w:val="480"/>
          <w:marRight w:val="0"/>
          <w:marTop w:val="0"/>
          <w:marBottom w:val="0"/>
          <w:divBdr>
            <w:top w:val="none" w:sz="0" w:space="0" w:color="auto"/>
            <w:left w:val="none" w:sz="0" w:space="0" w:color="auto"/>
            <w:bottom w:val="none" w:sz="0" w:space="0" w:color="auto"/>
            <w:right w:val="none" w:sz="0" w:space="0" w:color="auto"/>
          </w:divBdr>
        </w:div>
        <w:div w:id="1568493006">
          <w:marLeft w:val="480"/>
          <w:marRight w:val="0"/>
          <w:marTop w:val="0"/>
          <w:marBottom w:val="0"/>
          <w:divBdr>
            <w:top w:val="none" w:sz="0" w:space="0" w:color="auto"/>
            <w:left w:val="none" w:sz="0" w:space="0" w:color="auto"/>
            <w:bottom w:val="none" w:sz="0" w:space="0" w:color="auto"/>
            <w:right w:val="none" w:sz="0" w:space="0" w:color="auto"/>
          </w:divBdr>
        </w:div>
        <w:div w:id="2028211759">
          <w:marLeft w:val="480"/>
          <w:marRight w:val="0"/>
          <w:marTop w:val="0"/>
          <w:marBottom w:val="0"/>
          <w:divBdr>
            <w:top w:val="none" w:sz="0" w:space="0" w:color="auto"/>
            <w:left w:val="none" w:sz="0" w:space="0" w:color="auto"/>
            <w:bottom w:val="none" w:sz="0" w:space="0" w:color="auto"/>
            <w:right w:val="none" w:sz="0" w:space="0" w:color="auto"/>
          </w:divBdr>
        </w:div>
        <w:div w:id="902374871">
          <w:marLeft w:val="480"/>
          <w:marRight w:val="0"/>
          <w:marTop w:val="0"/>
          <w:marBottom w:val="0"/>
          <w:divBdr>
            <w:top w:val="none" w:sz="0" w:space="0" w:color="auto"/>
            <w:left w:val="none" w:sz="0" w:space="0" w:color="auto"/>
            <w:bottom w:val="none" w:sz="0" w:space="0" w:color="auto"/>
            <w:right w:val="none" w:sz="0" w:space="0" w:color="auto"/>
          </w:divBdr>
        </w:div>
        <w:div w:id="1129937977">
          <w:marLeft w:val="480"/>
          <w:marRight w:val="0"/>
          <w:marTop w:val="0"/>
          <w:marBottom w:val="0"/>
          <w:divBdr>
            <w:top w:val="none" w:sz="0" w:space="0" w:color="auto"/>
            <w:left w:val="none" w:sz="0" w:space="0" w:color="auto"/>
            <w:bottom w:val="none" w:sz="0" w:space="0" w:color="auto"/>
            <w:right w:val="none" w:sz="0" w:space="0" w:color="auto"/>
          </w:divBdr>
        </w:div>
        <w:div w:id="1035272500">
          <w:marLeft w:val="480"/>
          <w:marRight w:val="0"/>
          <w:marTop w:val="0"/>
          <w:marBottom w:val="0"/>
          <w:divBdr>
            <w:top w:val="none" w:sz="0" w:space="0" w:color="auto"/>
            <w:left w:val="none" w:sz="0" w:space="0" w:color="auto"/>
            <w:bottom w:val="none" w:sz="0" w:space="0" w:color="auto"/>
            <w:right w:val="none" w:sz="0" w:space="0" w:color="auto"/>
          </w:divBdr>
        </w:div>
        <w:div w:id="1104302052">
          <w:marLeft w:val="480"/>
          <w:marRight w:val="0"/>
          <w:marTop w:val="0"/>
          <w:marBottom w:val="0"/>
          <w:divBdr>
            <w:top w:val="none" w:sz="0" w:space="0" w:color="auto"/>
            <w:left w:val="none" w:sz="0" w:space="0" w:color="auto"/>
            <w:bottom w:val="none" w:sz="0" w:space="0" w:color="auto"/>
            <w:right w:val="none" w:sz="0" w:space="0" w:color="auto"/>
          </w:divBdr>
        </w:div>
        <w:div w:id="2143184495">
          <w:marLeft w:val="480"/>
          <w:marRight w:val="0"/>
          <w:marTop w:val="0"/>
          <w:marBottom w:val="0"/>
          <w:divBdr>
            <w:top w:val="none" w:sz="0" w:space="0" w:color="auto"/>
            <w:left w:val="none" w:sz="0" w:space="0" w:color="auto"/>
            <w:bottom w:val="none" w:sz="0" w:space="0" w:color="auto"/>
            <w:right w:val="none" w:sz="0" w:space="0" w:color="auto"/>
          </w:divBdr>
        </w:div>
        <w:div w:id="1366445393">
          <w:marLeft w:val="480"/>
          <w:marRight w:val="0"/>
          <w:marTop w:val="0"/>
          <w:marBottom w:val="0"/>
          <w:divBdr>
            <w:top w:val="none" w:sz="0" w:space="0" w:color="auto"/>
            <w:left w:val="none" w:sz="0" w:space="0" w:color="auto"/>
            <w:bottom w:val="none" w:sz="0" w:space="0" w:color="auto"/>
            <w:right w:val="none" w:sz="0" w:space="0" w:color="auto"/>
          </w:divBdr>
        </w:div>
        <w:div w:id="1100106888">
          <w:marLeft w:val="480"/>
          <w:marRight w:val="0"/>
          <w:marTop w:val="0"/>
          <w:marBottom w:val="0"/>
          <w:divBdr>
            <w:top w:val="none" w:sz="0" w:space="0" w:color="auto"/>
            <w:left w:val="none" w:sz="0" w:space="0" w:color="auto"/>
            <w:bottom w:val="none" w:sz="0" w:space="0" w:color="auto"/>
            <w:right w:val="none" w:sz="0" w:space="0" w:color="auto"/>
          </w:divBdr>
        </w:div>
        <w:div w:id="459609424">
          <w:marLeft w:val="480"/>
          <w:marRight w:val="0"/>
          <w:marTop w:val="0"/>
          <w:marBottom w:val="0"/>
          <w:divBdr>
            <w:top w:val="none" w:sz="0" w:space="0" w:color="auto"/>
            <w:left w:val="none" w:sz="0" w:space="0" w:color="auto"/>
            <w:bottom w:val="none" w:sz="0" w:space="0" w:color="auto"/>
            <w:right w:val="none" w:sz="0" w:space="0" w:color="auto"/>
          </w:divBdr>
        </w:div>
        <w:div w:id="815806081">
          <w:marLeft w:val="480"/>
          <w:marRight w:val="0"/>
          <w:marTop w:val="0"/>
          <w:marBottom w:val="0"/>
          <w:divBdr>
            <w:top w:val="none" w:sz="0" w:space="0" w:color="auto"/>
            <w:left w:val="none" w:sz="0" w:space="0" w:color="auto"/>
            <w:bottom w:val="none" w:sz="0" w:space="0" w:color="auto"/>
            <w:right w:val="none" w:sz="0" w:space="0" w:color="auto"/>
          </w:divBdr>
        </w:div>
        <w:div w:id="382363356">
          <w:marLeft w:val="480"/>
          <w:marRight w:val="0"/>
          <w:marTop w:val="0"/>
          <w:marBottom w:val="0"/>
          <w:divBdr>
            <w:top w:val="none" w:sz="0" w:space="0" w:color="auto"/>
            <w:left w:val="none" w:sz="0" w:space="0" w:color="auto"/>
            <w:bottom w:val="none" w:sz="0" w:space="0" w:color="auto"/>
            <w:right w:val="none" w:sz="0" w:space="0" w:color="auto"/>
          </w:divBdr>
        </w:div>
        <w:div w:id="1050227309">
          <w:marLeft w:val="480"/>
          <w:marRight w:val="0"/>
          <w:marTop w:val="0"/>
          <w:marBottom w:val="0"/>
          <w:divBdr>
            <w:top w:val="none" w:sz="0" w:space="0" w:color="auto"/>
            <w:left w:val="none" w:sz="0" w:space="0" w:color="auto"/>
            <w:bottom w:val="none" w:sz="0" w:space="0" w:color="auto"/>
            <w:right w:val="none" w:sz="0" w:space="0" w:color="auto"/>
          </w:divBdr>
        </w:div>
        <w:div w:id="320936855">
          <w:marLeft w:val="480"/>
          <w:marRight w:val="0"/>
          <w:marTop w:val="0"/>
          <w:marBottom w:val="0"/>
          <w:divBdr>
            <w:top w:val="none" w:sz="0" w:space="0" w:color="auto"/>
            <w:left w:val="none" w:sz="0" w:space="0" w:color="auto"/>
            <w:bottom w:val="none" w:sz="0" w:space="0" w:color="auto"/>
            <w:right w:val="none" w:sz="0" w:space="0" w:color="auto"/>
          </w:divBdr>
        </w:div>
        <w:div w:id="102188307">
          <w:marLeft w:val="480"/>
          <w:marRight w:val="0"/>
          <w:marTop w:val="0"/>
          <w:marBottom w:val="0"/>
          <w:divBdr>
            <w:top w:val="none" w:sz="0" w:space="0" w:color="auto"/>
            <w:left w:val="none" w:sz="0" w:space="0" w:color="auto"/>
            <w:bottom w:val="none" w:sz="0" w:space="0" w:color="auto"/>
            <w:right w:val="none" w:sz="0" w:space="0" w:color="auto"/>
          </w:divBdr>
        </w:div>
        <w:div w:id="1960333883">
          <w:marLeft w:val="480"/>
          <w:marRight w:val="0"/>
          <w:marTop w:val="0"/>
          <w:marBottom w:val="0"/>
          <w:divBdr>
            <w:top w:val="none" w:sz="0" w:space="0" w:color="auto"/>
            <w:left w:val="none" w:sz="0" w:space="0" w:color="auto"/>
            <w:bottom w:val="none" w:sz="0" w:space="0" w:color="auto"/>
            <w:right w:val="none" w:sz="0" w:space="0" w:color="auto"/>
          </w:divBdr>
        </w:div>
        <w:div w:id="1173033658">
          <w:marLeft w:val="480"/>
          <w:marRight w:val="0"/>
          <w:marTop w:val="0"/>
          <w:marBottom w:val="0"/>
          <w:divBdr>
            <w:top w:val="none" w:sz="0" w:space="0" w:color="auto"/>
            <w:left w:val="none" w:sz="0" w:space="0" w:color="auto"/>
            <w:bottom w:val="none" w:sz="0" w:space="0" w:color="auto"/>
            <w:right w:val="none" w:sz="0" w:space="0" w:color="auto"/>
          </w:divBdr>
        </w:div>
        <w:div w:id="2035690142">
          <w:marLeft w:val="480"/>
          <w:marRight w:val="0"/>
          <w:marTop w:val="0"/>
          <w:marBottom w:val="0"/>
          <w:divBdr>
            <w:top w:val="none" w:sz="0" w:space="0" w:color="auto"/>
            <w:left w:val="none" w:sz="0" w:space="0" w:color="auto"/>
            <w:bottom w:val="none" w:sz="0" w:space="0" w:color="auto"/>
            <w:right w:val="none" w:sz="0" w:space="0" w:color="auto"/>
          </w:divBdr>
        </w:div>
        <w:div w:id="30037164">
          <w:marLeft w:val="480"/>
          <w:marRight w:val="0"/>
          <w:marTop w:val="0"/>
          <w:marBottom w:val="0"/>
          <w:divBdr>
            <w:top w:val="none" w:sz="0" w:space="0" w:color="auto"/>
            <w:left w:val="none" w:sz="0" w:space="0" w:color="auto"/>
            <w:bottom w:val="none" w:sz="0" w:space="0" w:color="auto"/>
            <w:right w:val="none" w:sz="0" w:space="0" w:color="auto"/>
          </w:divBdr>
        </w:div>
        <w:div w:id="1767113106">
          <w:marLeft w:val="480"/>
          <w:marRight w:val="0"/>
          <w:marTop w:val="0"/>
          <w:marBottom w:val="0"/>
          <w:divBdr>
            <w:top w:val="none" w:sz="0" w:space="0" w:color="auto"/>
            <w:left w:val="none" w:sz="0" w:space="0" w:color="auto"/>
            <w:bottom w:val="none" w:sz="0" w:space="0" w:color="auto"/>
            <w:right w:val="none" w:sz="0" w:space="0" w:color="auto"/>
          </w:divBdr>
        </w:div>
        <w:div w:id="1222132367">
          <w:marLeft w:val="480"/>
          <w:marRight w:val="0"/>
          <w:marTop w:val="0"/>
          <w:marBottom w:val="0"/>
          <w:divBdr>
            <w:top w:val="none" w:sz="0" w:space="0" w:color="auto"/>
            <w:left w:val="none" w:sz="0" w:space="0" w:color="auto"/>
            <w:bottom w:val="none" w:sz="0" w:space="0" w:color="auto"/>
            <w:right w:val="none" w:sz="0" w:space="0" w:color="auto"/>
          </w:divBdr>
        </w:div>
        <w:div w:id="157116642">
          <w:marLeft w:val="480"/>
          <w:marRight w:val="0"/>
          <w:marTop w:val="0"/>
          <w:marBottom w:val="0"/>
          <w:divBdr>
            <w:top w:val="none" w:sz="0" w:space="0" w:color="auto"/>
            <w:left w:val="none" w:sz="0" w:space="0" w:color="auto"/>
            <w:bottom w:val="none" w:sz="0" w:space="0" w:color="auto"/>
            <w:right w:val="none" w:sz="0" w:space="0" w:color="auto"/>
          </w:divBdr>
        </w:div>
        <w:div w:id="1150712203">
          <w:marLeft w:val="480"/>
          <w:marRight w:val="0"/>
          <w:marTop w:val="0"/>
          <w:marBottom w:val="0"/>
          <w:divBdr>
            <w:top w:val="none" w:sz="0" w:space="0" w:color="auto"/>
            <w:left w:val="none" w:sz="0" w:space="0" w:color="auto"/>
            <w:bottom w:val="none" w:sz="0" w:space="0" w:color="auto"/>
            <w:right w:val="none" w:sz="0" w:space="0" w:color="auto"/>
          </w:divBdr>
        </w:div>
        <w:div w:id="1882091611">
          <w:marLeft w:val="480"/>
          <w:marRight w:val="0"/>
          <w:marTop w:val="0"/>
          <w:marBottom w:val="0"/>
          <w:divBdr>
            <w:top w:val="none" w:sz="0" w:space="0" w:color="auto"/>
            <w:left w:val="none" w:sz="0" w:space="0" w:color="auto"/>
            <w:bottom w:val="none" w:sz="0" w:space="0" w:color="auto"/>
            <w:right w:val="none" w:sz="0" w:space="0" w:color="auto"/>
          </w:divBdr>
        </w:div>
        <w:div w:id="2132354313">
          <w:marLeft w:val="480"/>
          <w:marRight w:val="0"/>
          <w:marTop w:val="0"/>
          <w:marBottom w:val="0"/>
          <w:divBdr>
            <w:top w:val="none" w:sz="0" w:space="0" w:color="auto"/>
            <w:left w:val="none" w:sz="0" w:space="0" w:color="auto"/>
            <w:bottom w:val="none" w:sz="0" w:space="0" w:color="auto"/>
            <w:right w:val="none" w:sz="0" w:space="0" w:color="auto"/>
          </w:divBdr>
        </w:div>
        <w:div w:id="1837724542">
          <w:marLeft w:val="480"/>
          <w:marRight w:val="0"/>
          <w:marTop w:val="0"/>
          <w:marBottom w:val="0"/>
          <w:divBdr>
            <w:top w:val="none" w:sz="0" w:space="0" w:color="auto"/>
            <w:left w:val="none" w:sz="0" w:space="0" w:color="auto"/>
            <w:bottom w:val="none" w:sz="0" w:space="0" w:color="auto"/>
            <w:right w:val="none" w:sz="0" w:space="0" w:color="auto"/>
          </w:divBdr>
        </w:div>
        <w:div w:id="1195771859">
          <w:marLeft w:val="480"/>
          <w:marRight w:val="0"/>
          <w:marTop w:val="0"/>
          <w:marBottom w:val="0"/>
          <w:divBdr>
            <w:top w:val="none" w:sz="0" w:space="0" w:color="auto"/>
            <w:left w:val="none" w:sz="0" w:space="0" w:color="auto"/>
            <w:bottom w:val="none" w:sz="0" w:space="0" w:color="auto"/>
            <w:right w:val="none" w:sz="0" w:space="0" w:color="auto"/>
          </w:divBdr>
        </w:div>
      </w:divsChild>
    </w:div>
    <w:div w:id="782194911">
      <w:bodyDiv w:val="1"/>
      <w:marLeft w:val="0"/>
      <w:marRight w:val="0"/>
      <w:marTop w:val="0"/>
      <w:marBottom w:val="0"/>
      <w:divBdr>
        <w:top w:val="none" w:sz="0" w:space="0" w:color="auto"/>
        <w:left w:val="none" w:sz="0" w:space="0" w:color="auto"/>
        <w:bottom w:val="none" w:sz="0" w:space="0" w:color="auto"/>
        <w:right w:val="none" w:sz="0" w:space="0" w:color="auto"/>
      </w:divBdr>
    </w:div>
    <w:div w:id="782268161">
      <w:bodyDiv w:val="1"/>
      <w:marLeft w:val="0"/>
      <w:marRight w:val="0"/>
      <w:marTop w:val="0"/>
      <w:marBottom w:val="0"/>
      <w:divBdr>
        <w:top w:val="none" w:sz="0" w:space="0" w:color="auto"/>
        <w:left w:val="none" w:sz="0" w:space="0" w:color="auto"/>
        <w:bottom w:val="none" w:sz="0" w:space="0" w:color="auto"/>
        <w:right w:val="none" w:sz="0" w:space="0" w:color="auto"/>
      </w:divBdr>
    </w:div>
    <w:div w:id="782463023">
      <w:bodyDiv w:val="1"/>
      <w:marLeft w:val="0"/>
      <w:marRight w:val="0"/>
      <w:marTop w:val="0"/>
      <w:marBottom w:val="0"/>
      <w:divBdr>
        <w:top w:val="none" w:sz="0" w:space="0" w:color="auto"/>
        <w:left w:val="none" w:sz="0" w:space="0" w:color="auto"/>
        <w:bottom w:val="none" w:sz="0" w:space="0" w:color="auto"/>
        <w:right w:val="none" w:sz="0" w:space="0" w:color="auto"/>
      </w:divBdr>
    </w:div>
    <w:div w:id="782652293">
      <w:bodyDiv w:val="1"/>
      <w:marLeft w:val="0"/>
      <w:marRight w:val="0"/>
      <w:marTop w:val="0"/>
      <w:marBottom w:val="0"/>
      <w:divBdr>
        <w:top w:val="none" w:sz="0" w:space="0" w:color="auto"/>
        <w:left w:val="none" w:sz="0" w:space="0" w:color="auto"/>
        <w:bottom w:val="none" w:sz="0" w:space="0" w:color="auto"/>
        <w:right w:val="none" w:sz="0" w:space="0" w:color="auto"/>
      </w:divBdr>
    </w:div>
    <w:div w:id="783304941">
      <w:bodyDiv w:val="1"/>
      <w:marLeft w:val="0"/>
      <w:marRight w:val="0"/>
      <w:marTop w:val="0"/>
      <w:marBottom w:val="0"/>
      <w:divBdr>
        <w:top w:val="none" w:sz="0" w:space="0" w:color="auto"/>
        <w:left w:val="none" w:sz="0" w:space="0" w:color="auto"/>
        <w:bottom w:val="none" w:sz="0" w:space="0" w:color="auto"/>
        <w:right w:val="none" w:sz="0" w:space="0" w:color="auto"/>
      </w:divBdr>
    </w:div>
    <w:div w:id="783380864">
      <w:bodyDiv w:val="1"/>
      <w:marLeft w:val="0"/>
      <w:marRight w:val="0"/>
      <w:marTop w:val="0"/>
      <w:marBottom w:val="0"/>
      <w:divBdr>
        <w:top w:val="none" w:sz="0" w:space="0" w:color="auto"/>
        <w:left w:val="none" w:sz="0" w:space="0" w:color="auto"/>
        <w:bottom w:val="none" w:sz="0" w:space="0" w:color="auto"/>
        <w:right w:val="none" w:sz="0" w:space="0" w:color="auto"/>
      </w:divBdr>
    </w:div>
    <w:div w:id="783421311">
      <w:bodyDiv w:val="1"/>
      <w:marLeft w:val="0"/>
      <w:marRight w:val="0"/>
      <w:marTop w:val="0"/>
      <w:marBottom w:val="0"/>
      <w:divBdr>
        <w:top w:val="none" w:sz="0" w:space="0" w:color="auto"/>
        <w:left w:val="none" w:sz="0" w:space="0" w:color="auto"/>
        <w:bottom w:val="none" w:sz="0" w:space="0" w:color="auto"/>
        <w:right w:val="none" w:sz="0" w:space="0" w:color="auto"/>
      </w:divBdr>
    </w:div>
    <w:div w:id="783614824">
      <w:bodyDiv w:val="1"/>
      <w:marLeft w:val="0"/>
      <w:marRight w:val="0"/>
      <w:marTop w:val="0"/>
      <w:marBottom w:val="0"/>
      <w:divBdr>
        <w:top w:val="none" w:sz="0" w:space="0" w:color="auto"/>
        <w:left w:val="none" w:sz="0" w:space="0" w:color="auto"/>
        <w:bottom w:val="none" w:sz="0" w:space="0" w:color="auto"/>
        <w:right w:val="none" w:sz="0" w:space="0" w:color="auto"/>
      </w:divBdr>
    </w:div>
    <w:div w:id="783773829">
      <w:bodyDiv w:val="1"/>
      <w:marLeft w:val="0"/>
      <w:marRight w:val="0"/>
      <w:marTop w:val="0"/>
      <w:marBottom w:val="0"/>
      <w:divBdr>
        <w:top w:val="none" w:sz="0" w:space="0" w:color="auto"/>
        <w:left w:val="none" w:sz="0" w:space="0" w:color="auto"/>
        <w:bottom w:val="none" w:sz="0" w:space="0" w:color="auto"/>
        <w:right w:val="none" w:sz="0" w:space="0" w:color="auto"/>
      </w:divBdr>
    </w:div>
    <w:div w:id="783813525">
      <w:bodyDiv w:val="1"/>
      <w:marLeft w:val="0"/>
      <w:marRight w:val="0"/>
      <w:marTop w:val="0"/>
      <w:marBottom w:val="0"/>
      <w:divBdr>
        <w:top w:val="none" w:sz="0" w:space="0" w:color="auto"/>
        <w:left w:val="none" w:sz="0" w:space="0" w:color="auto"/>
        <w:bottom w:val="none" w:sz="0" w:space="0" w:color="auto"/>
        <w:right w:val="none" w:sz="0" w:space="0" w:color="auto"/>
      </w:divBdr>
    </w:div>
    <w:div w:id="785008652">
      <w:bodyDiv w:val="1"/>
      <w:marLeft w:val="0"/>
      <w:marRight w:val="0"/>
      <w:marTop w:val="0"/>
      <w:marBottom w:val="0"/>
      <w:divBdr>
        <w:top w:val="none" w:sz="0" w:space="0" w:color="auto"/>
        <w:left w:val="none" w:sz="0" w:space="0" w:color="auto"/>
        <w:bottom w:val="none" w:sz="0" w:space="0" w:color="auto"/>
        <w:right w:val="none" w:sz="0" w:space="0" w:color="auto"/>
      </w:divBdr>
    </w:div>
    <w:div w:id="785268733">
      <w:bodyDiv w:val="1"/>
      <w:marLeft w:val="0"/>
      <w:marRight w:val="0"/>
      <w:marTop w:val="0"/>
      <w:marBottom w:val="0"/>
      <w:divBdr>
        <w:top w:val="none" w:sz="0" w:space="0" w:color="auto"/>
        <w:left w:val="none" w:sz="0" w:space="0" w:color="auto"/>
        <w:bottom w:val="none" w:sz="0" w:space="0" w:color="auto"/>
        <w:right w:val="none" w:sz="0" w:space="0" w:color="auto"/>
      </w:divBdr>
    </w:div>
    <w:div w:id="785272677">
      <w:bodyDiv w:val="1"/>
      <w:marLeft w:val="0"/>
      <w:marRight w:val="0"/>
      <w:marTop w:val="0"/>
      <w:marBottom w:val="0"/>
      <w:divBdr>
        <w:top w:val="none" w:sz="0" w:space="0" w:color="auto"/>
        <w:left w:val="none" w:sz="0" w:space="0" w:color="auto"/>
        <w:bottom w:val="none" w:sz="0" w:space="0" w:color="auto"/>
        <w:right w:val="none" w:sz="0" w:space="0" w:color="auto"/>
      </w:divBdr>
    </w:div>
    <w:div w:id="785660462">
      <w:bodyDiv w:val="1"/>
      <w:marLeft w:val="0"/>
      <w:marRight w:val="0"/>
      <w:marTop w:val="0"/>
      <w:marBottom w:val="0"/>
      <w:divBdr>
        <w:top w:val="none" w:sz="0" w:space="0" w:color="auto"/>
        <w:left w:val="none" w:sz="0" w:space="0" w:color="auto"/>
        <w:bottom w:val="none" w:sz="0" w:space="0" w:color="auto"/>
        <w:right w:val="none" w:sz="0" w:space="0" w:color="auto"/>
      </w:divBdr>
    </w:div>
    <w:div w:id="786050407">
      <w:bodyDiv w:val="1"/>
      <w:marLeft w:val="0"/>
      <w:marRight w:val="0"/>
      <w:marTop w:val="0"/>
      <w:marBottom w:val="0"/>
      <w:divBdr>
        <w:top w:val="none" w:sz="0" w:space="0" w:color="auto"/>
        <w:left w:val="none" w:sz="0" w:space="0" w:color="auto"/>
        <w:bottom w:val="none" w:sz="0" w:space="0" w:color="auto"/>
        <w:right w:val="none" w:sz="0" w:space="0" w:color="auto"/>
      </w:divBdr>
    </w:div>
    <w:div w:id="786201200">
      <w:bodyDiv w:val="1"/>
      <w:marLeft w:val="0"/>
      <w:marRight w:val="0"/>
      <w:marTop w:val="0"/>
      <w:marBottom w:val="0"/>
      <w:divBdr>
        <w:top w:val="none" w:sz="0" w:space="0" w:color="auto"/>
        <w:left w:val="none" w:sz="0" w:space="0" w:color="auto"/>
        <w:bottom w:val="none" w:sz="0" w:space="0" w:color="auto"/>
        <w:right w:val="none" w:sz="0" w:space="0" w:color="auto"/>
      </w:divBdr>
    </w:div>
    <w:div w:id="786393106">
      <w:bodyDiv w:val="1"/>
      <w:marLeft w:val="0"/>
      <w:marRight w:val="0"/>
      <w:marTop w:val="0"/>
      <w:marBottom w:val="0"/>
      <w:divBdr>
        <w:top w:val="none" w:sz="0" w:space="0" w:color="auto"/>
        <w:left w:val="none" w:sz="0" w:space="0" w:color="auto"/>
        <w:bottom w:val="none" w:sz="0" w:space="0" w:color="auto"/>
        <w:right w:val="none" w:sz="0" w:space="0" w:color="auto"/>
      </w:divBdr>
    </w:div>
    <w:div w:id="786774655">
      <w:bodyDiv w:val="1"/>
      <w:marLeft w:val="0"/>
      <w:marRight w:val="0"/>
      <w:marTop w:val="0"/>
      <w:marBottom w:val="0"/>
      <w:divBdr>
        <w:top w:val="none" w:sz="0" w:space="0" w:color="auto"/>
        <w:left w:val="none" w:sz="0" w:space="0" w:color="auto"/>
        <w:bottom w:val="none" w:sz="0" w:space="0" w:color="auto"/>
        <w:right w:val="none" w:sz="0" w:space="0" w:color="auto"/>
      </w:divBdr>
    </w:div>
    <w:div w:id="787236842">
      <w:bodyDiv w:val="1"/>
      <w:marLeft w:val="0"/>
      <w:marRight w:val="0"/>
      <w:marTop w:val="0"/>
      <w:marBottom w:val="0"/>
      <w:divBdr>
        <w:top w:val="none" w:sz="0" w:space="0" w:color="auto"/>
        <w:left w:val="none" w:sz="0" w:space="0" w:color="auto"/>
        <w:bottom w:val="none" w:sz="0" w:space="0" w:color="auto"/>
        <w:right w:val="none" w:sz="0" w:space="0" w:color="auto"/>
      </w:divBdr>
    </w:div>
    <w:div w:id="787510256">
      <w:bodyDiv w:val="1"/>
      <w:marLeft w:val="0"/>
      <w:marRight w:val="0"/>
      <w:marTop w:val="0"/>
      <w:marBottom w:val="0"/>
      <w:divBdr>
        <w:top w:val="none" w:sz="0" w:space="0" w:color="auto"/>
        <w:left w:val="none" w:sz="0" w:space="0" w:color="auto"/>
        <w:bottom w:val="none" w:sz="0" w:space="0" w:color="auto"/>
        <w:right w:val="none" w:sz="0" w:space="0" w:color="auto"/>
      </w:divBdr>
    </w:div>
    <w:div w:id="787548594">
      <w:bodyDiv w:val="1"/>
      <w:marLeft w:val="0"/>
      <w:marRight w:val="0"/>
      <w:marTop w:val="0"/>
      <w:marBottom w:val="0"/>
      <w:divBdr>
        <w:top w:val="none" w:sz="0" w:space="0" w:color="auto"/>
        <w:left w:val="none" w:sz="0" w:space="0" w:color="auto"/>
        <w:bottom w:val="none" w:sz="0" w:space="0" w:color="auto"/>
        <w:right w:val="none" w:sz="0" w:space="0" w:color="auto"/>
      </w:divBdr>
    </w:div>
    <w:div w:id="787774296">
      <w:bodyDiv w:val="1"/>
      <w:marLeft w:val="0"/>
      <w:marRight w:val="0"/>
      <w:marTop w:val="0"/>
      <w:marBottom w:val="0"/>
      <w:divBdr>
        <w:top w:val="none" w:sz="0" w:space="0" w:color="auto"/>
        <w:left w:val="none" w:sz="0" w:space="0" w:color="auto"/>
        <w:bottom w:val="none" w:sz="0" w:space="0" w:color="auto"/>
        <w:right w:val="none" w:sz="0" w:space="0" w:color="auto"/>
      </w:divBdr>
    </w:div>
    <w:div w:id="788082802">
      <w:bodyDiv w:val="1"/>
      <w:marLeft w:val="0"/>
      <w:marRight w:val="0"/>
      <w:marTop w:val="0"/>
      <w:marBottom w:val="0"/>
      <w:divBdr>
        <w:top w:val="none" w:sz="0" w:space="0" w:color="auto"/>
        <w:left w:val="none" w:sz="0" w:space="0" w:color="auto"/>
        <w:bottom w:val="none" w:sz="0" w:space="0" w:color="auto"/>
        <w:right w:val="none" w:sz="0" w:space="0" w:color="auto"/>
      </w:divBdr>
    </w:div>
    <w:div w:id="788428216">
      <w:bodyDiv w:val="1"/>
      <w:marLeft w:val="0"/>
      <w:marRight w:val="0"/>
      <w:marTop w:val="0"/>
      <w:marBottom w:val="0"/>
      <w:divBdr>
        <w:top w:val="none" w:sz="0" w:space="0" w:color="auto"/>
        <w:left w:val="none" w:sz="0" w:space="0" w:color="auto"/>
        <w:bottom w:val="none" w:sz="0" w:space="0" w:color="auto"/>
        <w:right w:val="none" w:sz="0" w:space="0" w:color="auto"/>
      </w:divBdr>
    </w:div>
    <w:div w:id="788551592">
      <w:bodyDiv w:val="1"/>
      <w:marLeft w:val="0"/>
      <w:marRight w:val="0"/>
      <w:marTop w:val="0"/>
      <w:marBottom w:val="0"/>
      <w:divBdr>
        <w:top w:val="none" w:sz="0" w:space="0" w:color="auto"/>
        <w:left w:val="none" w:sz="0" w:space="0" w:color="auto"/>
        <w:bottom w:val="none" w:sz="0" w:space="0" w:color="auto"/>
        <w:right w:val="none" w:sz="0" w:space="0" w:color="auto"/>
      </w:divBdr>
    </w:div>
    <w:div w:id="788816684">
      <w:bodyDiv w:val="1"/>
      <w:marLeft w:val="0"/>
      <w:marRight w:val="0"/>
      <w:marTop w:val="0"/>
      <w:marBottom w:val="0"/>
      <w:divBdr>
        <w:top w:val="none" w:sz="0" w:space="0" w:color="auto"/>
        <w:left w:val="none" w:sz="0" w:space="0" w:color="auto"/>
        <w:bottom w:val="none" w:sz="0" w:space="0" w:color="auto"/>
        <w:right w:val="none" w:sz="0" w:space="0" w:color="auto"/>
      </w:divBdr>
    </w:div>
    <w:div w:id="788817957">
      <w:bodyDiv w:val="1"/>
      <w:marLeft w:val="0"/>
      <w:marRight w:val="0"/>
      <w:marTop w:val="0"/>
      <w:marBottom w:val="0"/>
      <w:divBdr>
        <w:top w:val="none" w:sz="0" w:space="0" w:color="auto"/>
        <w:left w:val="none" w:sz="0" w:space="0" w:color="auto"/>
        <w:bottom w:val="none" w:sz="0" w:space="0" w:color="auto"/>
        <w:right w:val="none" w:sz="0" w:space="0" w:color="auto"/>
      </w:divBdr>
    </w:div>
    <w:div w:id="788822597">
      <w:bodyDiv w:val="1"/>
      <w:marLeft w:val="0"/>
      <w:marRight w:val="0"/>
      <w:marTop w:val="0"/>
      <w:marBottom w:val="0"/>
      <w:divBdr>
        <w:top w:val="none" w:sz="0" w:space="0" w:color="auto"/>
        <w:left w:val="none" w:sz="0" w:space="0" w:color="auto"/>
        <w:bottom w:val="none" w:sz="0" w:space="0" w:color="auto"/>
        <w:right w:val="none" w:sz="0" w:space="0" w:color="auto"/>
      </w:divBdr>
    </w:div>
    <w:div w:id="788860306">
      <w:bodyDiv w:val="1"/>
      <w:marLeft w:val="0"/>
      <w:marRight w:val="0"/>
      <w:marTop w:val="0"/>
      <w:marBottom w:val="0"/>
      <w:divBdr>
        <w:top w:val="none" w:sz="0" w:space="0" w:color="auto"/>
        <w:left w:val="none" w:sz="0" w:space="0" w:color="auto"/>
        <w:bottom w:val="none" w:sz="0" w:space="0" w:color="auto"/>
        <w:right w:val="none" w:sz="0" w:space="0" w:color="auto"/>
      </w:divBdr>
    </w:div>
    <w:div w:id="789124995">
      <w:bodyDiv w:val="1"/>
      <w:marLeft w:val="0"/>
      <w:marRight w:val="0"/>
      <w:marTop w:val="0"/>
      <w:marBottom w:val="0"/>
      <w:divBdr>
        <w:top w:val="none" w:sz="0" w:space="0" w:color="auto"/>
        <w:left w:val="none" w:sz="0" w:space="0" w:color="auto"/>
        <w:bottom w:val="none" w:sz="0" w:space="0" w:color="auto"/>
        <w:right w:val="none" w:sz="0" w:space="0" w:color="auto"/>
      </w:divBdr>
    </w:div>
    <w:div w:id="789281262">
      <w:bodyDiv w:val="1"/>
      <w:marLeft w:val="0"/>
      <w:marRight w:val="0"/>
      <w:marTop w:val="0"/>
      <w:marBottom w:val="0"/>
      <w:divBdr>
        <w:top w:val="none" w:sz="0" w:space="0" w:color="auto"/>
        <w:left w:val="none" w:sz="0" w:space="0" w:color="auto"/>
        <w:bottom w:val="none" w:sz="0" w:space="0" w:color="auto"/>
        <w:right w:val="none" w:sz="0" w:space="0" w:color="auto"/>
      </w:divBdr>
    </w:div>
    <w:div w:id="789740742">
      <w:bodyDiv w:val="1"/>
      <w:marLeft w:val="0"/>
      <w:marRight w:val="0"/>
      <w:marTop w:val="0"/>
      <w:marBottom w:val="0"/>
      <w:divBdr>
        <w:top w:val="none" w:sz="0" w:space="0" w:color="auto"/>
        <w:left w:val="none" w:sz="0" w:space="0" w:color="auto"/>
        <w:bottom w:val="none" w:sz="0" w:space="0" w:color="auto"/>
        <w:right w:val="none" w:sz="0" w:space="0" w:color="auto"/>
      </w:divBdr>
    </w:div>
    <w:div w:id="790052836">
      <w:bodyDiv w:val="1"/>
      <w:marLeft w:val="0"/>
      <w:marRight w:val="0"/>
      <w:marTop w:val="0"/>
      <w:marBottom w:val="0"/>
      <w:divBdr>
        <w:top w:val="none" w:sz="0" w:space="0" w:color="auto"/>
        <w:left w:val="none" w:sz="0" w:space="0" w:color="auto"/>
        <w:bottom w:val="none" w:sz="0" w:space="0" w:color="auto"/>
        <w:right w:val="none" w:sz="0" w:space="0" w:color="auto"/>
      </w:divBdr>
    </w:div>
    <w:div w:id="790319510">
      <w:bodyDiv w:val="1"/>
      <w:marLeft w:val="0"/>
      <w:marRight w:val="0"/>
      <w:marTop w:val="0"/>
      <w:marBottom w:val="0"/>
      <w:divBdr>
        <w:top w:val="none" w:sz="0" w:space="0" w:color="auto"/>
        <w:left w:val="none" w:sz="0" w:space="0" w:color="auto"/>
        <w:bottom w:val="none" w:sz="0" w:space="0" w:color="auto"/>
        <w:right w:val="none" w:sz="0" w:space="0" w:color="auto"/>
      </w:divBdr>
    </w:div>
    <w:div w:id="790826113">
      <w:bodyDiv w:val="1"/>
      <w:marLeft w:val="0"/>
      <w:marRight w:val="0"/>
      <w:marTop w:val="0"/>
      <w:marBottom w:val="0"/>
      <w:divBdr>
        <w:top w:val="none" w:sz="0" w:space="0" w:color="auto"/>
        <w:left w:val="none" w:sz="0" w:space="0" w:color="auto"/>
        <w:bottom w:val="none" w:sz="0" w:space="0" w:color="auto"/>
        <w:right w:val="none" w:sz="0" w:space="0" w:color="auto"/>
      </w:divBdr>
    </w:div>
    <w:div w:id="791052068">
      <w:bodyDiv w:val="1"/>
      <w:marLeft w:val="0"/>
      <w:marRight w:val="0"/>
      <w:marTop w:val="0"/>
      <w:marBottom w:val="0"/>
      <w:divBdr>
        <w:top w:val="none" w:sz="0" w:space="0" w:color="auto"/>
        <w:left w:val="none" w:sz="0" w:space="0" w:color="auto"/>
        <w:bottom w:val="none" w:sz="0" w:space="0" w:color="auto"/>
        <w:right w:val="none" w:sz="0" w:space="0" w:color="auto"/>
      </w:divBdr>
    </w:div>
    <w:div w:id="791360212">
      <w:bodyDiv w:val="1"/>
      <w:marLeft w:val="0"/>
      <w:marRight w:val="0"/>
      <w:marTop w:val="0"/>
      <w:marBottom w:val="0"/>
      <w:divBdr>
        <w:top w:val="none" w:sz="0" w:space="0" w:color="auto"/>
        <w:left w:val="none" w:sz="0" w:space="0" w:color="auto"/>
        <w:bottom w:val="none" w:sz="0" w:space="0" w:color="auto"/>
        <w:right w:val="none" w:sz="0" w:space="0" w:color="auto"/>
      </w:divBdr>
    </w:div>
    <w:div w:id="791561550">
      <w:bodyDiv w:val="1"/>
      <w:marLeft w:val="0"/>
      <w:marRight w:val="0"/>
      <w:marTop w:val="0"/>
      <w:marBottom w:val="0"/>
      <w:divBdr>
        <w:top w:val="none" w:sz="0" w:space="0" w:color="auto"/>
        <w:left w:val="none" w:sz="0" w:space="0" w:color="auto"/>
        <w:bottom w:val="none" w:sz="0" w:space="0" w:color="auto"/>
        <w:right w:val="none" w:sz="0" w:space="0" w:color="auto"/>
      </w:divBdr>
    </w:div>
    <w:div w:id="791825812">
      <w:bodyDiv w:val="1"/>
      <w:marLeft w:val="0"/>
      <w:marRight w:val="0"/>
      <w:marTop w:val="0"/>
      <w:marBottom w:val="0"/>
      <w:divBdr>
        <w:top w:val="none" w:sz="0" w:space="0" w:color="auto"/>
        <w:left w:val="none" w:sz="0" w:space="0" w:color="auto"/>
        <w:bottom w:val="none" w:sz="0" w:space="0" w:color="auto"/>
        <w:right w:val="none" w:sz="0" w:space="0" w:color="auto"/>
      </w:divBdr>
    </w:div>
    <w:div w:id="792287386">
      <w:bodyDiv w:val="1"/>
      <w:marLeft w:val="0"/>
      <w:marRight w:val="0"/>
      <w:marTop w:val="0"/>
      <w:marBottom w:val="0"/>
      <w:divBdr>
        <w:top w:val="none" w:sz="0" w:space="0" w:color="auto"/>
        <w:left w:val="none" w:sz="0" w:space="0" w:color="auto"/>
        <w:bottom w:val="none" w:sz="0" w:space="0" w:color="auto"/>
        <w:right w:val="none" w:sz="0" w:space="0" w:color="auto"/>
      </w:divBdr>
    </w:div>
    <w:div w:id="792676459">
      <w:bodyDiv w:val="1"/>
      <w:marLeft w:val="0"/>
      <w:marRight w:val="0"/>
      <w:marTop w:val="0"/>
      <w:marBottom w:val="0"/>
      <w:divBdr>
        <w:top w:val="none" w:sz="0" w:space="0" w:color="auto"/>
        <w:left w:val="none" w:sz="0" w:space="0" w:color="auto"/>
        <w:bottom w:val="none" w:sz="0" w:space="0" w:color="auto"/>
        <w:right w:val="none" w:sz="0" w:space="0" w:color="auto"/>
      </w:divBdr>
    </w:div>
    <w:div w:id="793057336">
      <w:bodyDiv w:val="1"/>
      <w:marLeft w:val="0"/>
      <w:marRight w:val="0"/>
      <w:marTop w:val="0"/>
      <w:marBottom w:val="0"/>
      <w:divBdr>
        <w:top w:val="none" w:sz="0" w:space="0" w:color="auto"/>
        <w:left w:val="none" w:sz="0" w:space="0" w:color="auto"/>
        <w:bottom w:val="none" w:sz="0" w:space="0" w:color="auto"/>
        <w:right w:val="none" w:sz="0" w:space="0" w:color="auto"/>
      </w:divBdr>
    </w:div>
    <w:div w:id="793062949">
      <w:bodyDiv w:val="1"/>
      <w:marLeft w:val="0"/>
      <w:marRight w:val="0"/>
      <w:marTop w:val="0"/>
      <w:marBottom w:val="0"/>
      <w:divBdr>
        <w:top w:val="none" w:sz="0" w:space="0" w:color="auto"/>
        <w:left w:val="none" w:sz="0" w:space="0" w:color="auto"/>
        <w:bottom w:val="none" w:sz="0" w:space="0" w:color="auto"/>
        <w:right w:val="none" w:sz="0" w:space="0" w:color="auto"/>
      </w:divBdr>
    </w:div>
    <w:div w:id="793206956">
      <w:bodyDiv w:val="1"/>
      <w:marLeft w:val="0"/>
      <w:marRight w:val="0"/>
      <w:marTop w:val="0"/>
      <w:marBottom w:val="0"/>
      <w:divBdr>
        <w:top w:val="none" w:sz="0" w:space="0" w:color="auto"/>
        <w:left w:val="none" w:sz="0" w:space="0" w:color="auto"/>
        <w:bottom w:val="none" w:sz="0" w:space="0" w:color="auto"/>
        <w:right w:val="none" w:sz="0" w:space="0" w:color="auto"/>
      </w:divBdr>
    </w:div>
    <w:div w:id="793445278">
      <w:bodyDiv w:val="1"/>
      <w:marLeft w:val="0"/>
      <w:marRight w:val="0"/>
      <w:marTop w:val="0"/>
      <w:marBottom w:val="0"/>
      <w:divBdr>
        <w:top w:val="none" w:sz="0" w:space="0" w:color="auto"/>
        <w:left w:val="none" w:sz="0" w:space="0" w:color="auto"/>
        <w:bottom w:val="none" w:sz="0" w:space="0" w:color="auto"/>
        <w:right w:val="none" w:sz="0" w:space="0" w:color="auto"/>
      </w:divBdr>
    </w:div>
    <w:div w:id="793521019">
      <w:bodyDiv w:val="1"/>
      <w:marLeft w:val="0"/>
      <w:marRight w:val="0"/>
      <w:marTop w:val="0"/>
      <w:marBottom w:val="0"/>
      <w:divBdr>
        <w:top w:val="none" w:sz="0" w:space="0" w:color="auto"/>
        <w:left w:val="none" w:sz="0" w:space="0" w:color="auto"/>
        <w:bottom w:val="none" w:sz="0" w:space="0" w:color="auto"/>
        <w:right w:val="none" w:sz="0" w:space="0" w:color="auto"/>
      </w:divBdr>
    </w:div>
    <w:div w:id="793594280">
      <w:bodyDiv w:val="1"/>
      <w:marLeft w:val="0"/>
      <w:marRight w:val="0"/>
      <w:marTop w:val="0"/>
      <w:marBottom w:val="0"/>
      <w:divBdr>
        <w:top w:val="none" w:sz="0" w:space="0" w:color="auto"/>
        <w:left w:val="none" w:sz="0" w:space="0" w:color="auto"/>
        <w:bottom w:val="none" w:sz="0" w:space="0" w:color="auto"/>
        <w:right w:val="none" w:sz="0" w:space="0" w:color="auto"/>
      </w:divBdr>
    </w:div>
    <w:div w:id="793907150">
      <w:bodyDiv w:val="1"/>
      <w:marLeft w:val="0"/>
      <w:marRight w:val="0"/>
      <w:marTop w:val="0"/>
      <w:marBottom w:val="0"/>
      <w:divBdr>
        <w:top w:val="none" w:sz="0" w:space="0" w:color="auto"/>
        <w:left w:val="none" w:sz="0" w:space="0" w:color="auto"/>
        <w:bottom w:val="none" w:sz="0" w:space="0" w:color="auto"/>
        <w:right w:val="none" w:sz="0" w:space="0" w:color="auto"/>
      </w:divBdr>
    </w:div>
    <w:div w:id="794174137">
      <w:bodyDiv w:val="1"/>
      <w:marLeft w:val="0"/>
      <w:marRight w:val="0"/>
      <w:marTop w:val="0"/>
      <w:marBottom w:val="0"/>
      <w:divBdr>
        <w:top w:val="none" w:sz="0" w:space="0" w:color="auto"/>
        <w:left w:val="none" w:sz="0" w:space="0" w:color="auto"/>
        <w:bottom w:val="none" w:sz="0" w:space="0" w:color="auto"/>
        <w:right w:val="none" w:sz="0" w:space="0" w:color="auto"/>
      </w:divBdr>
    </w:div>
    <w:div w:id="794367401">
      <w:bodyDiv w:val="1"/>
      <w:marLeft w:val="0"/>
      <w:marRight w:val="0"/>
      <w:marTop w:val="0"/>
      <w:marBottom w:val="0"/>
      <w:divBdr>
        <w:top w:val="none" w:sz="0" w:space="0" w:color="auto"/>
        <w:left w:val="none" w:sz="0" w:space="0" w:color="auto"/>
        <w:bottom w:val="none" w:sz="0" w:space="0" w:color="auto"/>
        <w:right w:val="none" w:sz="0" w:space="0" w:color="auto"/>
      </w:divBdr>
    </w:div>
    <w:div w:id="794521787">
      <w:bodyDiv w:val="1"/>
      <w:marLeft w:val="0"/>
      <w:marRight w:val="0"/>
      <w:marTop w:val="0"/>
      <w:marBottom w:val="0"/>
      <w:divBdr>
        <w:top w:val="none" w:sz="0" w:space="0" w:color="auto"/>
        <w:left w:val="none" w:sz="0" w:space="0" w:color="auto"/>
        <w:bottom w:val="none" w:sz="0" w:space="0" w:color="auto"/>
        <w:right w:val="none" w:sz="0" w:space="0" w:color="auto"/>
      </w:divBdr>
    </w:div>
    <w:div w:id="794714526">
      <w:bodyDiv w:val="1"/>
      <w:marLeft w:val="0"/>
      <w:marRight w:val="0"/>
      <w:marTop w:val="0"/>
      <w:marBottom w:val="0"/>
      <w:divBdr>
        <w:top w:val="none" w:sz="0" w:space="0" w:color="auto"/>
        <w:left w:val="none" w:sz="0" w:space="0" w:color="auto"/>
        <w:bottom w:val="none" w:sz="0" w:space="0" w:color="auto"/>
        <w:right w:val="none" w:sz="0" w:space="0" w:color="auto"/>
      </w:divBdr>
    </w:div>
    <w:div w:id="794982222">
      <w:bodyDiv w:val="1"/>
      <w:marLeft w:val="0"/>
      <w:marRight w:val="0"/>
      <w:marTop w:val="0"/>
      <w:marBottom w:val="0"/>
      <w:divBdr>
        <w:top w:val="none" w:sz="0" w:space="0" w:color="auto"/>
        <w:left w:val="none" w:sz="0" w:space="0" w:color="auto"/>
        <w:bottom w:val="none" w:sz="0" w:space="0" w:color="auto"/>
        <w:right w:val="none" w:sz="0" w:space="0" w:color="auto"/>
      </w:divBdr>
    </w:div>
    <w:div w:id="795103399">
      <w:bodyDiv w:val="1"/>
      <w:marLeft w:val="0"/>
      <w:marRight w:val="0"/>
      <w:marTop w:val="0"/>
      <w:marBottom w:val="0"/>
      <w:divBdr>
        <w:top w:val="none" w:sz="0" w:space="0" w:color="auto"/>
        <w:left w:val="none" w:sz="0" w:space="0" w:color="auto"/>
        <w:bottom w:val="none" w:sz="0" w:space="0" w:color="auto"/>
        <w:right w:val="none" w:sz="0" w:space="0" w:color="auto"/>
      </w:divBdr>
    </w:div>
    <w:div w:id="795412353">
      <w:bodyDiv w:val="1"/>
      <w:marLeft w:val="0"/>
      <w:marRight w:val="0"/>
      <w:marTop w:val="0"/>
      <w:marBottom w:val="0"/>
      <w:divBdr>
        <w:top w:val="none" w:sz="0" w:space="0" w:color="auto"/>
        <w:left w:val="none" w:sz="0" w:space="0" w:color="auto"/>
        <w:bottom w:val="none" w:sz="0" w:space="0" w:color="auto"/>
        <w:right w:val="none" w:sz="0" w:space="0" w:color="auto"/>
      </w:divBdr>
    </w:div>
    <w:div w:id="795565465">
      <w:bodyDiv w:val="1"/>
      <w:marLeft w:val="0"/>
      <w:marRight w:val="0"/>
      <w:marTop w:val="0"/>
      <w:marBottom w:val="0"/>
      <w:divBdr>
        <w:top w:val="none" w:sz="0" w:space="0" w:color="auto"/>
        <w:left w:val="none" w:sz="0" w:space="0" w:color="auto"/>
        <w:bottom w:val="none" w:sz="0" w:space="0" w:color="auto"/>
        <w:right w:val="none" w:sz="0" w:space="0" w:color="auto"/>
      </w:divBdr>
    </w:div>
    <w:div w:id="795568764">
      <w:bodyDiv w:val="1"/>
      <w:marLeft w:val="0"/>
      <w:marRight w:val="0"/>
      <w:marTop w:val="0"/>
      <w:marBottom w:val="0"/>
      <w:divBdr>
        <w:top w:val="none" w:sz="0" w:space="0" w:color="auto"/>
        <w:left w:val="none" w:sz="0" w:space="0" w:color="auto"/>
        <w:bottom w:val="none" w:sz="0" w:space="0" w:color="auto"/>
        <w:right w:val="none" w:sz="0" w:space="0" w:color="auto"/>
      </w:divBdr>
    </w:div>
    <w:div w:id="796148674">
      <w:bodyDiv w:val="1"/>
      <w:marLeft w:val="0"/>
      <w:marRight w:val="0"/>
      <w:marTop w:val="0"/>
      <w:marBottom w:val="0"/>
      <w:divBdr>
        <w:top w:val="none" w:sz="0" w:space="0" w:color="auto"/>
        <w:left w:val="none" w:sz="0" w:space="0" w:color="auto"/>
        <w:bottom w:val="none" w:sz="0" w:space="0" w:color="auto"/>
        <w:right w:val="none" w:sz="0" w:space="0" w:color="auto"/>
      </w:divBdr>
    </w:div>
    <w:div w:id="796528047">
      <w:bodyDiv w:val="1"/>
      <w:marLeft w:val="0"/>
      <w:marRight w:val="0"/>
      <w:marTop w:val="0"/>
      <w:marBottom w:val="0"/>
      <w:divBdr>
        <w:top w:val="none" w:sz="0" w:space="0" w:color="auto"/>
        <w:left w:val="none" w:sz="0" w:space="0" w:color="auto"/>
        <w:bottom w:val="none" w:sz="0" w:space="0" w:color="auto"/>
        <w:right w:val="none" w:sz="0" w:space="0" w:color="auto"/>
      </w:divBdr>
    </w:div>
    <w:div w:id="796751835">
      <w:bodyDiv w:val="1"/>
      <w:marLeft w:val="0"/>
      <w:marRight w:val="0"/>
      <w:marTop w:val="0"/>
      <w:marBottom w:val="0"/>
      <w:divBdr>
        <w:top w:val="none" w:sz="0" w:space="0" w:color="auto"/>
        <w:left w:val="none" w:sz="0" w:space="0" w:color="auto"/>
        <w:bottom w:val="none" w:sz="0" w:space="0" w:color="auto"/>
        <w:right w:val="none" w:sz="0" w:space="0" w:color="auto"/>
      </w:divBdr>
    </w:div>
    <w:div w:id="796874037">
      <w:bodyDiv w:val="1"/>
      <w:marLeft w:val="0"/>
      <w:marRight w:val="0"/>
      <w:marTop w:val="0"/>
      <w:marBottom w:val="0"/>
      <w:divBdr>
        <w:top w:val="none" w:sz="0" w:space="0" w:color="auto"/>
        <w:left w:val="none" w:sz="0" w:space="0" w:color="auto"/>
        <w:bottom w:val="none" w:sz="0" w:space="0" w:color="auto"/>
        <w:right w:val="none" w:sz="0" w:space="0" w:color="auto"/>
      </w:divBdr>
    </w:div>
    <w:div w:id="797334979">
      <w:bodyDiv w:val="1"/>
      <w:marLeft w:val="0"/>
      <w:marRight w:val="0"/>
      <w:marTop w:val="0"/>
      <w:marBottom w:val="0"/>
      <w:divBdr>
        <w:top w:val="none" w:sz="0" w:space="0" w:color="auto"/>
        <w:left w:val="none" w:sz="0" w:space="0" w:color="auto"/>
        <w:bottom w:val="none" w:sz="0" w:space="0" w:color="auto"/>
        <w:right w:val="none" w:sz="0" w:space="0" w:color="auto"/>
      </w:divBdr>
    </w:div>
    <w:div w:id="797378993">
      <w:bodyDiv w:val="1"/>
      <w:marLeft w:val="0"/>
      <w:marRight w:val="0"/>
      <w:marTop w:val="0"/>
      <w:marBottom w:val="0"/>
      <w:divBdr>
        <w:top w:val="none" w:sz="0" w:space="0" w:color="auto"/>
        <w:left w:val="none" w:sz="0" w:space="0" w:color="auto"/>
        <w:bottom w:val="none" w:sz="0" w:space="0" w:color="auto"/>
        <w:right w:val="none" w:sz="0" w:space="0" w:color="auto"/>
      </w:divBdr>
    </w:div>
    <w:div w:id="797718731">
      <w:bodyDiv w:val="1"/>
      <w:marLeft w:val="0"/>
      <w:marRight w:val="0"/>
      <w:marTop w:val="0"/>
      <w:marBottom w:val="0"/>
      <w:divBdr>
        <w:top w:val="none" w:sz="0" w:space="0" w:color="auto"/>
        <w:left w:val="none" w:sz="0" w:space="0" w:color="auto"/>
        <w:bottom w:val="none" w:sz="0" w:space="0" w:color="auto"/>
        <w:right w:val="none" w:sz="0" w:space="0" w:color="auto"/>
      </w:divBdr>
    </w:div>
    <w:div w:id="797799200">
      <w:bodyDiv w:val="1"/>
      <w:marLeft w:val="0"/>
      <w:marRight w:val="0"/>
      <w:marTop w:val="0"/>
      <w:marBottom w:val="0"/>
      <w:divBdr>
        <w:top w:val="none" w:sz="0" w:space="0" w:color="auto"/>
        <w:left w:val="none" w:sz="0" w:space="0" w:color="auto"/>
        <w:bottom w:val="none" w:sz="0" w:space="0" w:color="auto"/>
        <w:right w:val="none" w:sz="0" w:space="0" w:color="auto"/>
      </w:divBdr>
    </w:div>
    <w:div w:id="798185777">
      <w:bodyDiv w:val="1"/>
      <w:marLeft w:val="0"/>
      <w:marRight w:val="0"/>
      <w:marTop w:val="0"/>
      <w:marBottom w:val="0"/>
      <w:divBdr>
        <w:top w:val="none" w:sz="0" w:space="0" w:color="auto"/>
        <w:left w:val="none" w:sz="0" w:space="0" w:color="auto"/>
        <w:bottom w:val="none" w:sz="0" w:space="0" w:color="auto"/>
        <w:right w:val="none" w:sz="0" w:space="0" w:color="auto"/>
      </w:divBdr>
    </w:div>
    <w:div w:id="798186401">
      <w:bodyDiv w:val="1"/>
      <w:marLeft w:val="0"/>
      <w:marRight w:val="0"/>
      <w:marTop w:val="0"/>
      <w:marBottom w:val="0"/>
      <w:divBdr>
        <w:top w:val="none" w:sz="0" w:space="0" w:color="auto"/>
        <w:left w:val="none" w:sz="0" w:space="0" w:color="auto"/>
        <w:bottom w:val="none" w:sz="0" w:space="0" w:color="auto"/>
        <w:right w:val="none" w:sz="0" w:space="0" w:color="auto"/>
      </w:divBdr>
    </w:div>
    <w:div w:id="798373678">
      <w:bodyDiv w:val="1"/>
      <w:marLeft w:val="0"/>
      <w:marRight w:val="0"/>
      <w:marTop w:val="0"/>
      <w:marBottom w:val="0"/>
      <w:divBdr>
        <w:top w:val="none" w:sz="0" w:space="0" w:color="auto"/>
        <w:left w:val="none" w:sz="0" w:space="0" w:color="auto"/>
        <w:bottom w:val="none" w:sz="0" w:space="0" w:color="auto"/>
        <w:right w:val="none" w:sz="0" w:space="0" w:color="auto"/>
      </w:divBdr>
      <w:divsChild>
        <w:div w:id="78796140">
          <w:marLeft w:val="480"/>
          <w:marRight w:val="0"/>
          <w:marTop w:val="0"/>
          <w:marBottom w:val="0"/>
          <w:divBdr>
            <w:top w:val="none" w:sz="0" w:space="0" w:color="auto"/>
            <w:left w:val="none" w:sz="0" w:space="0" w:color="auto"/>
            <w:bottom w:val="none" w:sz="0" w:space="0" w:color="auto"/>
            <w:right w:val="none" w:sz="0" w:space="0" w:color="auto"/>
          </w:divBdr>
        </w:div>
        <w:div w:id="1128859964">
          <w:marLeft w:val="480"/>
          <w:marRight w:val="0"/>
          <w:marTop w:val="0"/>
          <w:marBottom w:val="0"/>
          <w:divBdr>
            <w:top w:val="none" w:sz="0" w:space="0" w:color="auto"/>
            <w:left w:val="none" w:sz="0" w:space="0" w:color="auto"/>
            <w:bottom w:val="none" w:sz="0" w:space="0" w:color="auto"/>
            <w:right w:val="none" w:sz="0" w:space="0" w:color="auto"/>
          </w:divBdr>
        </w:div>
        <w:div w:id="1080983219">
          <w:marLeft w:val="480"/>
          <w:marRight w:val="0"/>
          <w:marTop w:val="0"/>
          <w:marBottom w:val="0"/>
          <w:divBdr>
            <w:top w:val="none" w:sz="0" w:space="0" w:color="auto"/>
            <w:left w:val="none" w:sz="0" w:space="0" w:color="auto"/>
            <w:bottom w:val="none" w:sz="0" w:space="0" w:color="auto"/>
            <w:right w:val="none" w:sz="0" w:space="0" w:color="auto"/>
          </w:divBdr>
        </w:div>
        <w:div w:id="1467629046">
          <w:marLeft w:val="480"/>
          <w:marRight w:val="0"/>
          <w:marTop w:val="0"/>
          <w:marBottom w:val="0"/>
          <w:divBdr>
            <w:top w:val="none" w:sz="0" w:space="0" w:color="auto"/>
            <w:left w:val="none" w:sz="0" w:space="0" w:color="auto"/>
            <w:bottom w:val="none" w:sz="0" w:space="0" w:color="auto"/>
            <w:right w:val="none" w:sz="0" w:space="0" w:color="auto"/>
          </w:divBdr>
        </w:div>
        <w:div w:id="661927460">
          <w:marLeft w:val="480"/>
          <w:marRight w:val="0"/>
          <w:marTop w:val="0"/>
          <w:marBottom w:val="0"/>
          <w:divBdr>
            <w:top w:val="none" w:sz="0" w:space="0" w:color="auto"/>
            <w:left w:val="none" w:sz="0" w:space="0" w:color="auto"/>
            <w:bottom w:val="none" w:sz="0" w:space="0" w:color="auto"/>
            <w:right w:val="none" w:sz="0" w:space="0" w:color="auto"/>
          </w:divBdr>
        </w:div>
        <w:div w:id="149947712">
          <w:marLeft w:val="480"/>
          <w:marRight w:val="0"/>
          <w:marTop w:val="0"/>
          <w:marBottom w:val="0"/>
          <w:divBdr>
            <w:top w:val="none" w:sz="0" w:space="0" w:color="auto"/>
            <w:left w:val="none" w:sz="0" w:space="0" w:color="auto"/>
            <w:bottom w:val="none" w:sz="0" w:space="0" w:color="auto"/>
            <w:right w:val="none" w:sz="0" w:space="0" w:color="auto"/>
          </w:divBdr>
        </w:div>
        <w:div w:id="1891964975">
          <w:marLeft w:val="480"/>
          <w:marRight w:val="0"/>
          <w:marTop w:val="0"/>
          <w:marBottom w:val="0"/>
          <w:divBdr>
            <w:top w:val="none" w:sz="0" w:space="0" w:color="auto"/>
            <w:left w:val="none" w:sz="0" w:space="0" w:color="auto"/>
            <w:bottom w:val="none" w:sz="0" w:space="0" w:color="auto"/>
            <w:right w:val="none" w:sz="0" w:space="0" w:color="auto"/>
          </w:divBdr>
        </w:div>
        <w:div w:id="1669092266">
          <w:marLeft w:val="480"/>
          <w:marRight w:val="0"/>
          <w:marTop w:val="0"/>
          <w:marBottom w:val="0"/>
          <w:divBdr>
            <w:top w:val="none" w:sz="0" w:space="0" w:color="auto"/>
            <w:left w:val="none" w:sz="0" w:space="0" w:color="auto"/>
            <w:bottom w:val="none" w:sz="0" w:space="0" w:color="auto"/>
            <w:right w:val="none" w:sz="0" w:space="0" w:color="auto"/>
          </w:divBdr>
        </w:div>
        <w:div w:id="869685465">
          <w:marLeft w:val="480"/>
          <w:marRight w:val="0"/>
          <w:marTop w:val="0"/>
          <w:marBottom w:val="0"/>
          <w:divBdr>
            <w:top w:val="none" w:sz="0" w:space="0" w:color="auto"/>
            <w:left w:val="none" w:sz="0" w:space="0" w:color="auto"/>
            <w:bottom w:val="none" w:sz="0" w:space="0" w:color="auto"/>
            <w:right w:val="none" w:sz="0" w:space="0" w:color="auto"/>
          </w:divBdr>
        </w:div>
        <w:div w:id="209003620">
          <w:marLeft w:val="480"/>
          <w:marRight w:val="0"/>
          <w:marTop w:val="0"/>
          <w:marBottom w:val="0"/>
          <w:divBdr>
            <w:top w:val="none" w:sz="0" w:space="0" w:color="auto"/>
            <w:left w:val="none" w:sz="0" w:space="0" w:color="auto"/>
            <w:bottom w:val="none" w:sz="0" w:space="0" w:color="auto"/>
            <w:right w:val="none" w:sz="0" w:space="0" w:color="auto"/>
          </w:divBdr>
        </w:div>
        <w:div w:id="883440833">
          <w:marLeft w:val="480"/>
          <w:marRight w:val="0"/>
          <w:marTop w:val="0"/>
          <w:marBottom w:val="0"/>
          <w:divBdr>
            <w:top w:val="none" w:sz="0" w:space="0" w:color="auto"/>
            <w:left w:val="none" w:sz="0" w:space="0" w:color="auto"/>
            <w:bottom w:val="none" w:sz="0" w:space="0" w:color="auto"/>
            <w:right w:val="none" w:sz="0" w:space="0" w:color="auto"/>
          </w:divBdr>
        </w:div>
        <w:div w:id="1474980992">
          <w:marLeft w:val="480"/>
          <w:marRight w:val="0"/>
          <w:marTop w:val="0"/>
          <w:marBottom w:val="0"/>
          <w:divBdr>
            <w:top w:val="none" w:sz="0" w:space="0" w:color="auto"/>
            <w:left w:val="none" w:sz="0" w:space="0" w:color="auto"/>
            <w:bottom w:val="none" w:sz="0" w:space="0" w:color="auto"/>
            <w:right w:val="none" w:sz="0" w:space="0" w:color="auto"/>
          </w:divBdr>
        </w:div>
        <w:div w:id="329984351">
          <w:marLeft w:val="480"/>
          <w:marRight w:val="0"/>
          <w:marTop w:val="0"/>
          <w:marBottom w:val="0"/>
          <w:divBdr>
            <w:top w:val="none" w:sz="0" w:space="0" w:color="auto"/>
            <w:left w:val="none" w:sz="0" w:space="0" w:color="auto"/>
            <w:bottom w:val="none" w:sz="0" w:space="0" w:color="auto"/>
            <w:right w:val="none" w:sz="0" w:space="0" w:color="auto"/>
          </w:divBdr>
        </w:div>
        <w:div w:id="721443924">
          <w:marLeft w:val="480"/>
          <w:marRight w:val="0"/>
          <w:marTop w:val="0"/>
          <w:marBottom w:val="0"/>
          <w:divBdr>
            <w:top w:val="none" w:sz="0" w:space="0" w:color="auto"/>
            <w:left w:val="none" w:sz="0" w:space="0" w:color="auto"/>
            <w:bottom w:val="none" w:sz="0" w:space="0" w:color="auto"/>
            <w:right w:val="none" w:sz="0" w:space="0" w:color="auto"/>
          </w:divBdr>
        </w:div>
        <w:div w:id="670181415">
          <w:marLeft w:val="480"/>
          <w:marRight w:val="0"/>
          <w:marTop w:val="0"/>
          <w:marBottom w:val="0"/>
          <w:divBdr>
            <w:top w:val="none" w:sz="0" w:space="0" w:color="auto"/>
            <w:left w:val="none" w:sz="0" w:space="0" w:color="auto"/>
            <w:bottom w:val="none" w:sz="0" w:space="0" w:color="auto"/>
            <w:right w:val="none" w:sz="0" w:space="0" w:color="auto"/>
          </w:divBdr>
        </w:div>
        <w:div w:id="22831584">
          <w:marLeft w:val="480"/>
          <w:marRight w:val="0"/>
          <w:marTop w:val="0"/>
          <w:marBottom w:val="0"/>
          <w:divBdr>
            <w:top w:val="none" w:sz="0" w:space="0" w:color="auto"/>
            <w:left w:val="none" w:sz="0" w:space="0" w:color="auto"/>
            <w:bottom w:val="none" w:sz="0" w:space="0" w:color="auto"/>
            <w:right w:val="none" w:sz="0" w:space="0" w:color="auto"/>
          </w:divBdr>
        </w:div>
        <w:div w:id="2100367193">
          <w:marLeft w:val="480"/>
          <w:marRight w:val="0"/>
          <w:marTop w:val="0"/>
          <w:marBottom w:val="0"/>
          <w:divBdr>
            <w:top w:val="none" w:sz="0" w:space="0" w:color="auto"/>
            <w:left w:val="none" w:sz="0" w:space="0" w:color="auto"/>
            <w:bottom w:val="none" w:sz="0" w:space="0" w:color="auto"/>
            <w:right w:val="none" w:sz="0" w:space="0" w:color="auto"/>
          </w:divBdr>
        </w:div>
        <w:div w:id="1156141312">
          <w:marLeft w:val="480"/>
          <w:marRight w:val="0"/>
          <w:marTop w:val="0"/>
          <w:marBottom w:val="0"/>
          <w:divBdr>
            <w:top w:val="none" w:sz="0" w:space="0" w:color="auto"/>
            <w:left w:val="none" w:sz="0" w:space="0" w:color="auto"/>
            <w:bottom w:val="none" w:sz="0" w:space="0" w:color="auto"/>
            <w:right w:val="none" w:sz="0" w:space="0" w:color="auto"/>
          </w:divBdr>
        </w:div>
        <w:div w:id="398019539">
          <w:marLeft w:val="480"/>
          <w:marRight w:val="0"/>
          <w:marTop w:val="0"/>
          <w:marBottom w:val="0"/>
          <w:divBdr>
            <w:top w:val="none" w:sz="0" w:space="0" w:color="auto"/>
            <w:left w:val="none" w:sz="0" w:space="0" w:color="auto"/>
            <w:bottom w:val="none" w:sz="0" w:space="0" w:color="auto"/>
            <w:right w:val="none" w:sz="0" w:space="0" w:color="auto"/>
          </w:divBdr>
        </w:div>
        <w:div w:id="1950623915">
          <w:marLeft w:val="480"/>
          <w:marRight w:val="0"/>
          <w:marTop w:val="0"/>
          <w:marBottom w:val="0"/>
          <w:divBdr>
            <w:top w:val="none" w:sz="0" w:space="0" w:color="auto"/>
            <w:left w:val="none" w:sz="0" w:space="0" w:color="auto"/>
            <w:bottom w:val="none" w:sz="0" w:space="0" w:color="auto"/>
            <w:right w:val="none" w:sz="0" w:space="0" w:color="auto"/>
          </w:divBdr>
        </w:div>
        <w:div w:id="987245712">
          <w:marLeft w:val="480"/>
          <w:marRight w:val="0"/>
          <w:marTop w:val="0"/>
          <w:marBottom w:val="0"/>
          <w:divBdr>
            <w:top w:val="none" w:sz="0" w:space="0" w:color="auto"/>
            <w:left w:val="none" w:sz="0" w:space="0" w:color="auto"/>
            <w:bottom w:val="none" w:sz="0" w:space="0" w:color="auto"/>
            <w:right w:val="none" w:sz="0" w:space="0" w:color="auto"/>
          </w:divBdr>
        </w:div>
        <w:div w:id="372461719">
          <w:marLeft w:val="480"/>
          <w:marRight w:val="0"/>
          <w:marTop w:val="0"/>
          <w:marBottom w:val="0"/>
          <w:divBdr>
            <w:top w:val="none" w:sz="0" w:space="0" w:color="auto"/>
            <w:left w:val="none" w:sz="0" w:space="0" w:color="auto"/>
            <w:bottom w:val="none" w:sz="0" w:space="0" w:color="auto"/>
            <w:right w:val="none" w:sz="0" w:space="0" w:color="auto"/>
          </w:divBdr>
        </w:div>
        <w:div w:id="1563100988">
          <w:marLeft w:val="480"/>
          <w:marRight w:val="0"/>
          <w:marTop w:val="0"/>
          <w:marBottom w:val="0"/>
          <w:divBdr>
            <w:top w:val="none" w:sz="0" w:space="0" w:color="auto"/>
            <w:left w:val="none" w:sz="0" w:space="0" w:color="auto"/>
            <w:bottom w:val="none" w:sz="0" w:space="0" w:color="auto"/>
            <w:right w:val="none" w:sz="0" w:space="0" w:color="auto"/>
          </w:divBdr>
        </w:div>
        <w:div w:id="92895861">
          <w:marLeft w:val="480"/>
          <w:marRight w:val="0"/>
          <w:marTop w:val="0"/>
          <w:marBottom w:val="0"/>
          <w:divBdr>
            <w:top w:val="none" w:sz="0" w:space="0" w:color="auto"/>
            <w:left w:val="none" w:sz="0" w:space="0" w:color="auto"/>
            <w:bottom w:val="none" w:sz="0" w:space="0" w:color="auto"/>
            <w:right w:val="none" w:sz="0" w:space="0" w:color="auto"/>
          </w:divBdr>
        </w:div>
        <w:div w:id="331831952">
          <w:marLeft w:val="480"/>
          <w:marRight w:val="0"/>
          <w:marTop w:val="0"/>
          <w:marBottom w:val="0"/>
          <w:divBdr>
            <w:top w:val="none" w:sz="0" w:space="0" w:color="auto"/>
            <w:left w:val="none" w:sz="0" w:space="0" w:color="auto"/>
            <w:bottom w:val="none" w:sz="0" w:space="0" w:color="auto"/>
            <w:right w:val="none" w:sz="0" w:space="0" w:color="auto"/>
          </w:divBdr>
        </w:div>
        <w:div w:id="1509636543">
          <w:marLeft w:val="480"/>
          <w:marRight w:val="0"/>
          <w:marTop w:val="0"/>
          <w:marBottom w:val="0"/>
          <w:divBdr>
            <w:top w:val="none" w:sz="0" w:space="0" w:color="auto"/>
            <w:left w:val="none" w:sz="0" w:space="0" w:color="auto"/>
            <w:bottom w:val="none" w:sz="0" w:space="0" w:color="auto"/>
            <w:right w:val="none" w:sz="0" w:space="0" w:color="auto"/>
          </w:divBdr>
        </w:div>
        <w:div w:id="2105370204">
          <w:marLeft w:val="480"/>
          <w:marRight w:val="0"/>
          <w:marTop w:val="0"/>
          <w:marBottom w:val="0"/>
          <w:divBdr>
            <w:top w:val="none" w:sz="0" w:space="0" w:color="auto"/>
            <w:left w:val="none" w:sz="0" w:space="0" w:color="auto"/>
            <w:bottom w:val="none" w:sz="0" w:space="0" w:color="auto"/>
            <w:right w:val="none" w:sz="0" w:space="0" w:color="auto"/>
          </w:divBdr>
        </w:div>
        <w:div w:id="1812819419">
          <w:marLeft w:val="480"/>
          <w:marRight w:val="0"/>
          <w:marTop w:val="0"/>
          <w:marBottom w:val="0"/>
          <w:divBdr>
            <w:top w:val="none" w:sz="0" w:space="0" w:color="auto"/>
            <w:left w:val="none" w:sz="0" w:space="0" w:color="auto"/>
            <w:bottom w:val="none" w:sz="0" w:space="0" w:color="auto"/>
            <w:right w:val="none" w:sz="0" w:space="0" w:color="auto"/>
          </w:divBdr>
        </w:div>
        <w:div w:id="432475732">
          <w:marLeft w:val="480"/>
          <w:marRight w:val="0"/>
          <w:marTop w:val="0"/>
          <w:marBottom w:val="0"/>
          <w:divBdr>
            <w:top w:val="none" w:sz="0" w:space="0" w:color="auto"/>
            <w:left w:val="none" w:sz="0" w:space="0" w:color="auto"/>
            <w:bottom w:val="none" w:sz="0" w:space="0" w:color="auto"/>
            <w:right w:val="none" w:sz="0" w:space="0" w:color="auto"/>
          </w:divBdr>
        </w:div>
        <w:div w:id="724566029">
          <w:marLeft w:val="480"/>
          <w:marRight w:val="0"/>
          <w:marTop w:val="0"/>
          <w:marBottom w:val="0"/>
          <w:divBdr>
            <w:top w:val="none" w:sz="0" w:space="0" w:color="auto"/>
            <w:left w:val="none" w:sz="0" w:space="0" w:color="auto"/>
            <w:bottom w:val="none" w:sz="0" w:space="0" w:color="auto"/>
            <w:right w:val="none" w:sz="0" w:space="0" w:color="auto"/>
          </w:divBdr>
        </w:div>
        <w:div w:id="17895310">
          <w:marLeft w:val="480"/>
          <w:marRight w:val="0"/>
          <w:marTop w:val="0"/>
          <w:marBottom w:val="0"/>
          <w:divBdr>
            <w:top w:val="none" w:sz="0" w:space="0" w:color="auto"/>
            <w:left w:val="none" w:sz="0" w:space="0" w:color="auto"/>
            <w:bottom w:val="none" w:sz="0" w:space="0" w:color="auto"/>
            <w:right w:val="none" w:sz="0" w:space="0" w:color="auto"/>
          </w:divBdr>
        </w:div>
        <w:div w:id="883910924">
          <w:marLeft w:val="480"/>
          <w:marRight w:val="0"/>
          <w:marTop w:val="0"/>
          <w:marBottom w:val="0"/>
          <w:divBdr>
            <w:top w:val="none" w:sz="0" w:space="0" w:color="auto"/>
            <w:left w:val="none" w:sz="0" w:space="0" w:color="auto"/>
            <w:bottom w:val="none" w:sz="0" w:space="0" w:color="auto"/>
            <w:right w:val="none" w:sz="0" w:space="0" w:color="auto"/>
          </w:divBdr>
        </w:div>
        <w:div w:id="195118029">
          <w:marLeft w:val="480"/>
          <w:marRight w:val="0"/>
          <w:marTop w:val="0"/>
          <w:marBottom w:val="0"/>
          <w:divBdr>
            <w:top w:val="none" w:sz="0" w:space="0" w:color="auto"/>
            <w:left w:val="none" w:sz="0" w:space="0" w:color="auto"/>
            <w:bottom w:val="none" w:sz="0" w:space="0" w:color="auto"/>
            <w:right w:val="none" w:sz="0" w:space="0" w:color="auto"/>
          </w:divBdr>
        </w:div>
        <w:div w:id="485127529">
          <w:marLeft w:val="480"/>
          <w:marRight w:val="0"/>
          <w:marTop w:val="0"/>
          <w:marBottom w:val="0"/>
          <w:divBdr>
            <w:top w:val="none" w:sz="0" w:space="0" w:color="auto"/>
            <w:left w:val="none" w:sz="0" w:space="0" w:color="auto"/>
            <w:bottom w:val="none" w:sz="0" w:space="0" w:color="auto"/>
            <w:right w:val="none" w:sz="0" w:space="0" w:color="auto"/>
          </w:divBdr>
        </w:div>
        <w:div w:id="1904363646">
          <w:marLeft w:val="480"/>
          <w:marRight w:val="0"/>
          <w:marTop w:val="0"/>
          <w:marBottom w:val="0"/>
          <w:divBdr>
            <w:top w:val="none" w:sz="0" w:space="0" w:color="auto"/>
            <w:left w:val="none" w:sz="0" w:space="0" w:color="auto"/>
            <w:bottom w:val="none" w:sz="0" w:space="0" w:color="auto"/>
            <w:right w:val="none" w:sz="0" w:space="0" w:color="auto"/>
          </w:divBdr>
        </w:div>
        <w:div w:id="771706098">
          <w:marLeft w:val="480"/>
          <w:marRight w:val="0"/>
          <w:marTop w:val="0"/>
          <w:marBottom w:val="0"/>
          <w:divBdr>
            <w:top w:val="none" w:sz="0" w:space="0" w:color="auto"/>
            <w:left w:val="none" w:sz="0" w:space="0" w:color="auto"/>
            <w:bottom w:val="none" w:sz="0" w:space="0" w:color="auto"/>
            <w:right w:val="none" w:sz="0" w:space="0" w:color="auto"/>
          </w:divBdr>
        </w:div>
        <w:div w:id="34280841">
          <w:marLeft w:val="480"/>
          <w:marRight w:val="0"/>
          <w:marTop w:val="0"/>
          <w:marBottom w:val="0"/>
          <w:divBdr>
            <w:top w:val="none" w:sz="0" w:space="0" w:color="auto"/>
            <w:left w:val="none" w:sz="0" w:space="0" w:color="auto"/>
            <w:bottom w:val="none" w:sz="0" w:space="0" w:color="auto"/>
            <w:right w:val="none" w:sz="0" w:space="0" w:color="auto"/>
          </w:divBdr>
        </w:div>
        <w:div w:id="763035705">
          <w:marLeft w:val="480"/>
          <w:marRight w:val="0"/>
          <w:marTop w:val="0"/>
          <w:marBottom w:val="0"/>
          <w:divBdr>
            <w:top w:val="none" w:sz="0" w:space="0" w:color="auto"/>
            <w:left w:val="none" w:sz="0" w:space="0" w:color="auto"/>
            <w:bottom w:val="none" w:sz="0" w:space="0" w:color="auto"/>
            <w:right w:val="none" w:sz="0" w:space="0" w:color="auto"/>
          </w:divBdr>
        </w:div>
        <w:div w:id="371728941">
          <w:marLeft w:val="480"/>
          <w:marRight w:val="0"/>
          <w:marTop w:val="0"/>
          <w:marBottom w:val="0"/>
          <w:divBdr>
            <w:top w:val="none" w:sz="0" w:space="0" w:color="auto"/>
            <w:left w:val="none" w:sz="0" w:space="0" w:color="auto"/>
            <w:bottom w:val="none" w:sz="0" w:space="0" w:color="auto"/>
            <w:right w:val="none" w:sz="0" w:space="0" w:color="auto"/>
          </w:divBdr>
        </w:div>
        <w:div w:id="789250734">
          <w:marLeft w:val="480"/>
          <w:marRight w:val="0"/>
          <w:marTop w:val="0"/>
          <w:marBottom w:val="0"/>
          <w:divBdr>
            <w:top w:val="none" w:sz="0" w:space="0" w:color="auto"/>
            <w:left w:val="none" w:sz="0" w:space="0" w:color="auto"/>
            <w:bottom w:val="none" w:sz="0" w:space="0" w:color="auto"/>
            <w:right w:val="none" w:sz="0" w:space="0" w:color="auto"/>
          </w:divBdr>
        </w:div>
        <w:div w:id="1206020861">
          <w:marLeft w:val="480"/>
          <w:marRight w:val="0"/>
          <w:marTop w:val="0"/>
          <w:marBottom w:val="0"/>
          <w:divBdr>
            <w:top w:val="none" w:sz="0" w:space="0" w:color="auto"/>
            <w:left w:val="none" w:sz="0" w:space="0" w:color="auto"/>
            <w:bottom w:val="none" w:sz="0" w:space="0" w:color="auto"/>
            <w:right w:val="none" w:sz="0" w:space="0" w:color="auto"/>
          </w:divBdr>
        </w:div>
        <w:div w:id="529144481">
          <w:marLeft w:val="480"/>
          <w:marRight w:val="0"/>
          <w:marTop w:val="0"/>
          <w:marBottom w:val="0"/>
          <w:divBdr>
            <w:top w:val="none" w:sz="0" w:space="0" w:color="auto"/>
            <w:left w:val="none" w:sz="0" w:space="0" w:color="auto"/>
            <w:bottom w:val="none" w:sz="0" w:space="0" w:color="auto"/>
            <w:right w:val="none" w:sz="0" w:space="0" w:color="auto"/>
          </w:divBdr>
        </w:div>
        <w:div w:id="362095060">
          <w:marLeft w:val="480"/>
          <w:marRight w:val="0"/>
          <w:marTop w:val="0"/>
          <w:marBottom w:val="0"/>
          <w:divBdr>
            <w:top w:val="none" w:sz="0" w:space="0" w:color="auto"/>
            <w:left w:val="none" w:sz="0" w:space="0" w:color="auto"/>
            <w:bottom w:val="none" w:sz="0" w:space="0" w:color="auto"/>
            <w:right w:val="none" w:sz="0" w:space="0" w:color="auto"/>
          </w:divBdr>
        </w:div>
        <w:div w:id="1222324335">
          <w:marLeft w:val="480"/>
          <w:marRight w:val="0"/>
          <w:marTop w:val="0"/>
          <w:marBottom w:val="0"/>
          <w:divBdr>
            <w:top w:val="none" w:sz="0" w:space="0" w:color="auto"/>
            <w:left w:val="none" w:sz="0" w:space="0" w:color="auto"/>
            <w:bottom w:val="none" w:sz="0" w:space="0" w:color="auto"/>
            <w:right w:val="none" w:sz="0" w:space="0" w:color="auto"/>
          </w:divBdr>
        </w:div>
        <w:div w:id="462508241">
          <w:marLeft w:val="480"/>
          <w:marRight w:val="0"/>
          <w:marTop w:val="0"/>
          <w:marBottom w:val="0"/>
          <w:divBdr>
            <w:top w:val="none" w:sz="0" w:space="0" w:color="auto"/>
            <w:left w:val="none" w:sz="0" w:space="0" w:color="auto"/>
            <w:bottom w:val="none" w:sz="0" w:space="0" w:color="auto"/>
            <w:right w:val="none" w:sz="0" w:space="0" w:color="auto"/>
          </w:divBdr>
        </w:div>
        <w:div w:id="2139689006">
          <w:marLeft w:val="480"/>
          <w:marRight w:val="0"/>
          <w:marTop w:val="0"/>
          <w:marBottom w:val="0"/>
          <w:divBdr>
            <w:top w:val="none" w:sz="0" w:space="0" w:color="auto"/>
            <w:left w:val="none" w:sz="0" w:space="0" w:color="auto"/>
            <w:bottom w:val="none" w:sz="0" w:space="0" w:color="auto"/>
            <w:right w:val="none" w:sz="0" w:space="0" w:color="auto"/>
          </w:divBdr>
        </w:div>
        <w:div w:id="1412460992">
          <w:marLeft w:val="480"/>
          <w:marRight w:val="0"/>
          <w:marTop w:val="0"/>
          <w:marBottom w:val="0"/>
          <w:divBdr>
            <w:top w:val="none" w:sz="0" w:space="0" w:color="auto"/>
            <w:left w:val="none" w:sz="0" w:space="0" w:color="auto"/>
            <w:bottom w:val="none" w:sz="0" w:space="0" w:color="auto"/>
            <w:right w:val="none" w:sz="0" w:space="0" w:color="auto"/>
          </w:divBdr>
        </w:div>
        <w:div w:id="57438516">
          <w:marLeft w:val="480"/>
          <w:marRight w:val="0"/>
          <w:marTop w:val="0"/>
          <w:marBottom w:val="0"/>
          <w:divBdr>
            <w:top w:val="none" w:sz="0" w:space="0" w:color="auto"/>
            <w:left w:val="none" w:sz="0" w:space="0" w:color="auto"/>
            <w:bottom w:val="none" w:sz="0" w:space="0" w:color="auto"/>
            <w:right w:val="none" w:sz="0" w:space="0" w:color="auto"/>
          </w:divBdr>
        </w:div>
        <w:div w:id="2097549250">
          <w:marLeft w:val="480"/>
          <w:marRight w:val="0"/>
          <w:marTop w:val="0"/>
          <w:marBottom w:val="0"/>
          <w:divBdr>
            <w:top w:val="none" w:sz="0" w:space="0" w:color="auto"/>
            <w:left w:val="none" w:sz="0" w:space="0" w:color="auto"/>
            <w:bottom w:val="none" w:sz="0" w:space="0" w:color="auto"/>
            <w:right w:val="none" w:sz="0" w:space="0" w:color="auto"/>
          </w:divBdr>
        </w:div>
        <w:div w:id="549270218">
          <w:marLeft w:val="480"/>
          <w:marRight w:val="0"/>
          <w:marTop w:val="0"/>
          <w:marBottom w:val="0"/>
          <w:divBdr>
            <w:top w:val="none" w:sz="0" w:space="0" w:color="auto"/>
            <w:left w:val="none" w:sz="0" w:space="0" w:color="auto"/>
            <w:bottom w:val="none" w:sz="0" w:space="0" w:color="auto"/>
            <w:right w:val="none" w:sz="0" w:space="0" w:color="auto"/>
          </w:divBdr>
        </w:div>
        <w:div w:id="330134935">
          <w:marLeft w:val="480"/>
          <w:marRight w:val="0"/>
          <w:marTop w:val="0"/>
          <w:marBottom w:val="0"/>
          <w:divBdr>
            <w:top w:val="none" w:sz="0" w:space="0" w:color="auto"/>
            <w:left w:val="none" w:sz="0" w:space="0" w:color="auto"/>
            <w:bottom w:val="none" w:sz="0" w:space="0" w:color="auto"/>
            <w:right w:val="none" w:sz="0" w:space="0" w:color="auto"/>
          </w:divBdr>
        </w:div>
        <w:div w:id="1573199495">
          <w:marLeft w:val="480"/>
          <w:marRight w:val="0"/>
          <w:marTop w:val="0"/>
          <w:marBottom w:val="0"/>
          <w:divBdr>
            <w:top w:val="none" w:sz="0" w:space="0" w:color="auto"/>
            <w:left w:val="none" w:sz="0" w:space="0" w:color="auto"/>
            <w:bottom w:val="none" w:sz="0" w:space="0" w:color="auto"/>
            <w:right w:val="none" w:sz="0" w:space="0" w:color="auto"/>
          </w:divBdr>
        </w:div>
        <w:div w:id="644043146">
          <w:marLeft w:val="480"/>
          <w:marRight w:val="0"/>
          <w:marTop w:val="0"/>
          <w:marBottom w:val="0"/>
          <w:divBdr>
            <w:top w:val="none" w:sz="0" w:space="0" w:color="auto"/>
            <w:left w:val="none" w:sz="0" w:space="0" w:color="auto"/>
            <w:bottom w:val="none" w:sz="0" w:space="0" w:color="auto"/>
            <w:right w:val="none" w:sz="0" w:space="0" w:color="auto"/>
          </w:divBdr>
        </w:div>
        <w:div w:id="1076629392">
          <w:marLeft w:val="480"/>
          <w:marRight w:val="0"/>
          <w:marTop w:val="0"/>
          <w:marBottom w:val="0"/>
          <w:divBdr>
            <w:top w:val="none" w:sz="0" w:space="0" w:color="auto"/>
            <w:left w:val="none" w:sz="0" w:space="0" w:color="auto"/>
            <w:bottom w:val="none" w:sz="0" w:space="0" w:color="auto"/>
            <w:right w:val="none" w:sz="0" w:space="0" w:color="auto"/>
          </w:divBdr>
        </w:div>
        <w:div w:id="469907561">
          <w:marLeft w:val="480"/>
          <w:marRight w:val="0"/>
          <w:marTop w:val="0"/>
          <w:marBottom w:val="0"/>
          <w:divBdr>
            <w:top w:val="none" w:sz="0" w:space="0" w:color="auto"/>
            <w:left w:val="none" w:sz="0" w:space="0" w:color="auto"/>
            <w:bottom w:val="none" w:sz="0" w:space="0" w:color="auto"/>
            <w:right w:val="none" w:sz="0" w:space="0" w:color="auto"/>
          </w:divBdr>
        </w:div>
        <w:div w:id="652871562">
          <w:marLeft w:val="480"/>
          <w:marRight w:val="0"/>
          <w:marTop w:val="0"/>
          <w:marBottom w:val="0"/>
          <w:divBdr>
            <w:top w:val="none" w:sz="0" w:space="0" w:color="auto"/>
            <w:left w:val="none" w:sz="0" w:space="0" w:color="auto"/>
            <w:bottom w:val="none" w:sz="0" w:space="0" w:color="auto"/>
            <w:right w:val="none" w:sz="0" w:space="0" w:color="auto"/>
          </w:divBdr>
        </w:div>
        <w:div w:id="1085103660">
          <w:marLeft w:val="480"/>
          <w:marRight w:val="0"/>
          <w:marTop w:val="0"/>
          <w:marBottom w:val="0"/>
          <w:divBdr>
            <w:top w:val="none" w:sz="0" w:space="0" w:color="auto"/>
            <w:left w:val="none" w:sz="0" w:space="0" w:color="auto"/>
            <w:bottom w:val="none" w:sz="0" w:space="0" w:color="auto"/>
            <w:right w:val="none" w:sz="0" w:space="0" w:color="auto"/>
          </w:divBdr>
        </w:div>
        <w:div w:id="1723021907">
          <w:marLeft w:val="480"/>
          <w:marRight w:val="0"/>
          <w:marTop w:val="0"/>
          <w:marBottom w:val="0"/>
          <w:divBdr>
            <w:top w:val="none" w:sz="0" w:space="0" w:color="auto"/>
            <w:left w:val="none" w:sz="0" w:space="0" w:color="auto"/>
            <w:bottom w:val="none" w:sz="0" w:space="0" w:color="auto"/>
            <w:right w:val="none" w:sz="0" w:space="0" w:color="auto"/>
          </w:divBdr>
        </w:div>
        <w:div w:id="590161856">
          <w:marLeft w:val="480"/>
          <w:marRight w:val="0"/>
          <w:marTop w:val="0"/>
          <w:marBottom w:val="0"/>
          <w:divBdr>
            <w:top w:val="none" w:sz="0" w:space="0" w:color="auto"/>
            <w:left w:val="none" w:sz="0" w:space="0" w:color="auto"/>
            <w:bottom w:val="none" w:sz="0" w:space="0" w:color="auto"/>
            <w:right w:val="none" w:sz="0" w:space="0" w:color="auto"/>
          </w:divBdr>
        </w:div>
        <w:div w:id="288325148">
          <w:marLeft w:val="480"/>
          <w:marRight w:val="0"/>
          <w:marTop w:val="0"/>
          <w:marBottom w:val="0"/>
          <w:divBdr>
            <w:top w:val="none" w:sz="0" w:space="0" w:color="auto"/>
            <w:left w:val="none" w:sz="0" w:space="0" w:color="auto"/>
            <w:bottom w:val="none" w:sz="0" w:space="0" w:color="auto"/>
            <w:right w:val="none" w:sz="0" w:space="0" w:color="auto"/>
          </w:divBdr>
        </w:div>
        <w:div w:id="729427768">
          <w:marLeft w:val="480"/>
          <w:marRight w:val="0"/>
          <w:marTop w:val="0"/>
          <w:marBottom w:val="0"/>
          <w:divBdr>
            <w:top w:val="none" w:sz="0" w:space="0" w:color="auto"/>
            <w:left w:val="none" w:sz="0" w:space="0" w:color="auto"/>
            <w:bottom w:val="none" w:sz="0" w:space="0" w:color="auto"/>
            <w:right w:val="none" w:sz="0" w:space="0" w:color="auto"/>
          </w:divBdr>
        </w:div>
        <w:div w:id="318771885">
          <w:marLeft w:val="480"/>
          <w:marRight w:val="0"/>
          <w:marTop w:val="0"/>
          <w:marBottom w:val="0"/>
          <w:divBdr>
            <w:top w:val="none" w:sz="0" w:space="0" w:color="auto"/>
            <w:left w:val="none" w:sz="0" w:space="0" w:color="auto"/>
            <w:bottom w:val="none" w:sz="0" w:space="0" w:color="auto"/>
            <w:right w:val="none" w:sz="0" w:space="0" w:color="auto"/>
          </w:divBdr>
        </w:div>
        <w:div w:id="274946005">
          <w:marLeft w:val="480"/>
          <w:marRight w:val="0"/>
          <w:marTop w:val="0"/>
          <w:marBottom w:val="0"/>
          <w:divBdr>
            <w:top w:val="none" w:sz="0" w:space="0" w:color="auto"/>
            <w:left w:val="none" w:sz="0" w:space="0" w:color="auto"/>
            <w:bottom w:val="none" w:sz="0" w:space="0" w:color="auto"/>
            <w:right w:val="none" w:sz="0" w:space="0" w:color="auto"/>
          </w:divBdr>
        </w:div>
        <w:div w:id="510338341">
          <w:marLeft w:val="480"/>
          <w:marRight w:val="0"/>
          <w:marTop w:val="0"/>
          <w:marBottom w:val="0"/>
          <w:divBdr>
            <w:top w:val="none" w:sz="0" w:space="0" w:color="auto"/>
            <w:left w:val="none" w:sz="0" w:space="0" w:color="auto"/>
            <w:bottom w:val="none" w:sz="0" w:space="0" w:color="auto"/>
            <w:right w:val="none" w:sz="0" w:space="0" w:color="auto"/>
          </w:divBdr>
        </w:div>
        <w:div w:id="558519241">
          <w:marLeft w:val="480"/>
          <w:marRight w:val="0"/>
          <w:marTop w:val="0"/>
          <w:marBottom w:val="0"/>
          <w:divBdr>
            <w:top w:val="none" w:sz="0" w:space="0" w:color="auto"/>
            <w:left w:val="none" w:sz="0" w:space="0" w:color="auto"/>
            <w:bottom w:val="none" w:sz="0" w:space="0" w:color="auto"/>
            <w:right w:val="none" w:sz="0" w:space="0" w:color="auto"/>
          </w:divBdr>
        </w:div>
        <w:div w:id="1650135611">
          <w:marLeft w:val="480"/>
          <w:marRight w:val="0"/>
          <w:marTop w:val="0"/>
          <w:marBottom w:val="0"/>
          <w:divBdr>
            <w:top w:val="none" w:sz="0" w:space="0" w:color="auto"/>
            <w:left w:val="none" w:sz="0" w:space="0" w:color="auto"/>
            <w:bottom w:val="none" w:sz="0" w:space="0" w:color="auto"/>
            <w:right w:val="none" w:sz="0" w:space="0" w:color="auto"/>
          </w:divBdr>
        </w:div>
        <w:div w:id="1940721445">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1836874369">
          <w:marLeft w:val="480"/>
          <w:marRight w:val="0"/>
          <w:marTop w:val="0"/>
          <w:marBottom w:val="0"/>
          <w:divBdr>
            <w:top w:val="none" w:sz="0" w:space="0" w:color="auto"/>
            <w:left w:val="none" w:sz="0" w:space="0" w:color="auto"/>
            <w:bottom w:val="none" w:sz="0" w:space="0" w:color="auto"/>
            <w:right w:val="none" w:sz="0" w:space="0" w:color="auto"/>
          </w:divBdr>
        </w:div>
        <w:div w:id="1714697677">
          <w:marLeft w:val="480"/>
          <w:marRight w:val="0"/>
          <w:marTop w:val="0"/>
          <w:marBottom w:val="0"/>
          <w:divBdr>
            <w:top w:val="none" w:sz="0" w:space="0" w:color="auto"/>
            <w:left w:val="none" w:sz="0" w:space="0" w:color="auto"/>
            <w:bottom w:val="none" w:sz="0" w:space="0" w:color="auto"/>
            <w:right w:val="none" w:sz="0" w:space="0" w:color="auto"/>
          </w:divBdr>
        </w:div>
        <w:div w:id="443155789">
          <w:marLeft w:val="480"/>
          <w:marRight w:val="0"/>
          <w:marTop w:val="0"/>
          <w:marBottom w:val="0"/>
          <w:divBdr>
            <w:top w:val="none" w:sz="0" w:space="0" w:color="auto"/>
            <w:left w:val="none" w:sz="0" w:space="0" w:color="auto"/>
            <w:bottom w:val="none" w:sz="0" w:space="0" w:color="auto"/>
            <w:right w:val="none" w:sz="0" w:space="0" w:color="auto"/>
          </w:divBdr>
        </w:div>
        <w:div w:id="1953509324">
          <w:marLeft w:val="480"/>
          <w:marRight w:val="0"/>
          <w:marTop w:val="0"/>
          <w:marBottom w:val="0"/>
          <w:divBdr>
            <w:top w:val="none" w:sz="0" w:space="0" w:color="auto"/>
            <w:left w:val="none" w:sz="0" w:space="0" w:color="auto"/>
            <w:bottom w:val="none" w:sz="0" w:space="0" w:color="auto"/>
            <w:right w:val="none" w:sz="0" w:space="0" w:color="auto"/>
          </w:divBdr>
        </w:div>
        <w:div w:id="715853896">
          <w:marLeft w:val="480"/>
          <w:marRight w:val="0"/>
          <w:marTop w:val="0"/>
          <w:marBottom w:val="0"/>
          <w:divBdr>
            <w:top w:val="none" w:sz="0" w:space="0" w:color="auto"/>
            <w:left w:val="none" w:sz="0" w:space="0" w:color="auto"/>
            <w:bottom w:val="none" w:sz="0" w:space="0" w:color="auto"/>
            <w:right w:val="none" w:sz="0" w:space="0" w:color="auto"/>
          </w:divBdr>
        </w:div>
        <w:div w:id="686293769">
          <w:marLeft w:val="480"/>
          <w:marRight w:val="0"/>
          <w:marTop w:val="0"/>
          <w:marBottom w:val="0"/>
          <w:divBdr>
            <w:top w:val="none" w:sz="0" w:space="0" w:color="auto"/>
            <w:left w:val="none" w:sz="0" w:space="0" w:color="auto"/>
            <w:bottom w:val="none" w:sz="0" w:space="0" w:color="auto"/>
            <w:right w:val="none" w:sz="0" w:space="0" w:color="auto"/>
          </w:divBdr>
        </w:div>
        <w:div w:id="45640793">
          <w:marLeft w:val="480"/>
          <w:marRight w:val="0"/>
          <w:marTop w:val="0"/>
          <w:marBottom w:val="0"/>
          <w:divBdr>
            <w:top w:val="none" w:sz="0" w:space="0" w:color="auto"/>
            <w:left w:val="none" w:sz="0" w:space="0" w:color="auto"/>
            <w:bottom w:val="none" w:sz="0" w:space="0" w:color="auto"/>
            <w:right w:val="none" w:sz="0" w:space="0" w:color="auto"/>
          </w:divBdr>
        </w:div>
        <w:div w:id="796292074">
          <w:marLeft w:val="480"/>
          <w:marRight w:val="0"/>
          <w:marTop w:val="0"/>
          <w:marBottom w:val="0"/>
          <w:divBdr>
            <w:top w:val="none" w:sz="0" w:space="0" w:color="auto"/>
            <w:left w:val="none" w:sz="0" w:space="0" w:color="auto"/>
            <w:bottom w:val="none" w:sz="0" w:space="0" w:color="auto"/>
            <w:right w:val="none" w:sz="0" w:space="0" w:color="auto"/>
          </w:divBdr>
        </w:div>
        <w:div w:id="133301838">
          <w:marLeft w:val="480"/>
          <w:marRight w:val="0"/>
          <w:marTop w:val="0"/>
          <w:marBottom w:val="0"/>
          <w:divBdr>
            <w:top w:val="none" w:sz="0" w:space="0" w:color="auto"/>
            <w:left w:val="none" w:sz="0" w:space="0" w:color="auto"/>
            <w:bottom w:val="none" w:sz="0" w:space="0" w:color="auto"/>
            <w:right w:val="none" w:sz="0" w:space="0" w:color="auto"/>
          </w:divBdr>
        </w:div>
        <w:div w:id="1435714023">
          <w:marLeft w:val="480"/>
          <w:marRight w:val="0"/>
          <w:marTop w:val="0"/>
          <w:marBottom w:val="0"/>
          <w:divBdr>
            <w:top w:val="none" w:sz="0" w:space="0" w:color="auto"/>
            <w:left w:val="none" w:sz="0" w:space="0" w:color="auto"/>
            <w:bottom w:val="none" w:sz="0" w:space="0" w:color="auto"/>
            <w:right w:val="none" w:sz="0" w:space="0" w:color="auto"/>
          </w:divBdr>
        </w:div>
        <w:div w:id="1347898568">
          <w:marLeft w:val="480"/>
          <w:marRight w:val="0"/>
          <w:marTop w:val="0"/>
          <w:marBottom w:val="0"/>
          <w:divBdr>
            <w:top w:val="none" w:sz="0" w:space="0" w:color="auto"/>
            <w:left w:val="none" w:sz="0" w:space="0" w:color="auto"/>
            <w:bottom w:val="none" w:sz="0" w:space="0" w:color="auto"/>
            <w:right w:val="none" w:sz="0" w:space="0" w:color="auto"/>
          </w:divBdr>
        </w:div>
        <w:div w:id="1161848241">
          <w:marLeft w:val="480"/>
          <w:marRight w:val="0"/>
          <w:marTop w:val="0"/>
          <w:marBottom w:val="0"/>
          <w:divBdr>
            <w:top w:val="none" w:sz="0" w:space="0" w:color="auto"/>
            <w:left w:val="none" w:sz="0" w:space="0" w:color="auto"/>
            <w:bottom w:val="none" w:sz="0" w:space="0" w:color="auto"/>
            <w:right w:val="none" w:sz="0" w:space="0" w:color="auto"/>
          </w:divBdr>
        </w:div>
        <w:div w:id="1269892788">
          <w:marLeft w:val="480"/>
          <w:marRight w:val="0"/>
          <w:marTop w:val="0"/>
          <w:marBottom w:val="0"/>
          <w:divBdr>
            <w:top w:val="none" w:sz="0" w:space="0" w:color="auto"/>
            <w:left w:val="none" w:sz="0" w:space="0" w:color="auto"/>
            <w:bottom w:val="none" w:sz="0" w:space="0" w:color="auto"/>
            <w:right w:val="none" w:sz="0" w:space="0" w:color="auto"/>
          </w:divBdr>
        </w:div>
        <w:div w:id="525486400">
          <w:marLeft w:val="480"/>
          <w:marRight w:val="0"/>
          <w:marTop w:val="0"/>
          <w:marBottom w:val="0"/>
          <w:divBdr>
            <w:top w:val="none" w:sz="0" w:space="0" w:color="auto"/>
            <w:left w:val="none" w:sz="0" w:space="0" w:color="auto"/>
            <w:bottom w:val="none" w:sz="0" w:space="0" w:color="auto"/>
            <w:right w:val="none" w:sz="0" w:space="0" w:color="auto"/>
          </w:divBdr>
        </w:div>
        <w:div w:id="708071128">
          <w:marLeft w:val="480"/>
          <w:marRight w:val="0"/>
          <w:marTop w:val="0"/>
          <w:marBottom w:val="0"/>
          <w:divBdr>
            <w:top w:val="none" w:sz="0" w:space="0" w:color="auto"/>
            <w:left w:val="none" w:sz="0" w:space="0" w:color="auto"/>
            <w:bottom w:val="none" w:sz="0" w:space="0" w:color="auto"/>
            <w:right w:val="none" w:sz="0" w:space="0" w:color="auto"/>
          </w:divBdr>
        </w:div>
        <w:div w:id="1333995093">
          <w:marLeft w:val="480"/>
          <w:marRight w:val="0"/>
          <w:marTop w:val="0"/>
          <w:marBottom w:val="0"/>
          <w:divBdr>
            <w:top w:val="none" w:sz="0" w:space="0" w:color="auto"/>
            <w:left w:val="none" w:sz="0" w:space="0" w:color="auto"/>
            <w:bottom w:val="none" w:sz="0" w:space="0" w:color="auto"/>
            <w:right w:val="none" w:sz="0" w:space="0" w:color="auto"/>
          </w:divBdr>
        </w:div>
        <w:div w:id="783816200">
          <w:marLeft w:val="480"/>
          <w:marRight w:val="0"/>
          <w:marTop w:val="0"/>
          <w:marBottom w:val="0"/>
          <w:divBdr>
            <w:top w:val="none" w:sz="0" w:space="0" w:color="auto"/>
            <w:left w:val="none" w:sz="0" w:space="0" w:color="auto"/>
            <w:bottom w:val="none" w:sz="0" w:space="0" w:color="auto"/>
            <w:right w:val="none" w:sz="0" w:space="0" w:color="auto"/>
          </w:divBdr>
        </w:div>
        <w:div w:id="786974220">
          <w:marLeft w:val="480"/>
          <w:marRight w:val="0"/>
          <w:marTop w:val="0"/>
          <w:marBottom w:val="0"/>
          <w:divBdr>
            <w:top w:val="none" w:sz="0" w:space="0" w:color="auto"/>
            <w:left w:val="none" w:sz="0" w:space="0" w:color="auto"/>
            <w:bottom w:val="none" w:sz="0" w:space="0" w:color="auto"/>
            <w:right w:val="none" w:sz="0" w:space="0" w:color="auto"/>
          </w:divBdr>
        </w:div>
        <w:div w:id="1287008663">
          <w:marLeft w:val="480"/>
          <w:marRight w:val="0"/>
          <w:marTop w:val="0"/>
          <w:marBottom w:val="0"/>
          <w:divBdr>
            <w:top w:val="none" w:sz="0" w:space="0" w:color="auto"/>
            <w:left w:val="none" w:sz="0" w:space="0" w:color="auto"/>
            <w:bottom w:val="none" w:sz="0" w:space="0" w:color="auto"/>
            <w:right w:val="none" w:sz="0" w:space="0" w:color="auto"/>
          </w:divBdr>
        </w:div>
        <w:div w:id="98531657">
          <w:marLeft w:val="480"/>
          <w:marRight w:val="0"/>
          <w:marTop w:val="0"/>
          <w:marBottom w:val="0"/>
          <w:divBdr>
            <w:top w:val="none" w:sz="0" w:space="0" w:color="auto"/>
            <w:left w:val="none" w:sz="0" w:space="0" w:color="auto"/>
            <w:bottom w:val="none" w:sz="0" w:space="0" w:color="auto"/>
            <w:right w:val="none" w:sz="0" w:space="0" w:color="auto"/>
          </w:divBdr>
        </w:div>
        <w:div w:id="522131496">
          <w:marLeft w:val="480"/>
          <w:marRight w:val="0"/>
          <w:marTop w:val="0"/>
          <w:marBottom w:val="0"/>
          <w:divBdr>
            <w:top w:val="none" w:sz="0" w:space="0" w:color="auto"/>
            <w:left w:val="none" w:sz="0" w:space="0" w:color="auto"/>
            <w:bottom w:val="none" w:sz="0" w:space="0" w:color="auto"/>
            <w:right w:val="none" w:sz="0" w:space="0" w:color="auto"/>
          </w:divBdr>
        </w:div>
        <w:div w:id="1394889354">
          <w:marLeft w:val="480"/>
          <w:marRight w:val="0"/>
          <w:marTop w:val="0"/>
          <w:marBottom w:val="0"/>
          <w:divBdr>
            <w:top w:val="none" w:sz="0" w:space="0" w:color="auto"/>
            <w:left w:val="none" w:sz="0" w:space="0" w:color="auto"/>
            <w:bottom w:val="none" w:sz="0" w:space="0" w:color="auto"/>
            <w:right w:val="none" w:sz="0" w:space="0" w:color="auto"/>
          </w:divBdr>
        </w:div>
        <w:div w:id="394355992">
          <w:marLeft w:val="480"/>
          <w:marRight w:val="0"/>
          <w:marTop w:val="0"/>
          <w:marBottom w:val="0"/>
          <w:divBdr>
            <w:top w:val="none" w:sz="0" w:space="0" w:color="auto"/>
            <w:left w:val="none" w:sz="0" w:space="0" w:color="auto"/>
            <w:bottom w:val="none" w:sz="0" w:space="0" w:color="auto"/>
            <w:right w:val="none" w:sz="0" w:space="0" w:color="auto"/>
          </w:divBdr>
        </w:div>
        <w:div w:id="1921715762">
          <w:marLeft w:val="480"/>
          <w:marRight w:val="0"/>
          <w:marTop w:val="0"/>
          <w:marBottom w:val="0"/>
          <w:divBdr>
            <w:top w:val="none" w:sz="0" w:space="0" w:color="auto"/>
            <w:left w:val="none" w:sz="0" w:space="0" w:color="auto"/>
            <w:bottom w:val="none" w:sz="0" w:space="0" w:color="auto"/>
            <w:right w:val="none" w:sz="0" w:space="0" w:color="auto"/>
          </w:divBdr>
        </w:div>
      </w:divsChild>
    </w:div>
    <w:div w:id="798452223">
      <w:bodyDiv w:val="1"/>
      <w:marLeft w:val="0"/>
      <w:marRight w:val="0"/>
      <w:marTop w:val="0"/>
      <w:marBottom w:val="0"/>
      <w:divBdr>
        <w:top w:val="none" w:sz="0" w:space="0" w:color="auto"/>
        <w:left w:val="none" w:sz="0" w:space="0" w:color="auto"/>
        <w:bottom w:val="none" w:sz="0" w:space="0" w:color="auto"/>
        <w:right w:val="none" w:sz="0" w:space="0" w:color="auto"/>
      </w:divBdr>
    </w:div>
    <w:div w:id="798836960">
      <w:bodyDiv w:val="1"/>
      <w:marLeft w:val="0"/>
      <w:marRight w:val="0"/>
      <w:marTop w:val="0"/>
      <w:marBottom w:val="0"/>
      <w:divBdr>
        <w:top w:val="none" w:sz="0" w:space="0" w:color="auto"/>
        <w:left w:val="none" w:sz="0" w:space="0" w:color="auto"/>
        <w:bottom w:val="none" w:sz="0" w:space="0" w:color="auto"/>
        <w:right w:val="none" w:sz="0" w:space="0" w:color="auto"/>
      </w:divBdr>
    </w:div>
    <w:div w:id="798961769">
      <w:bodyDiv w:val="1"/>
      <w:marLeft w:val="0"/>
      <w:marRight w:val="0"/>
      <w:marTop w:val="0"/>
      <w:marBottom w:val="0"/>
      <w:divBdr>
        <w:top w:val="none" w:sz="0" w:space="0" w:color="auto"/>
        <w:left w:val="none" w:sz="0" w:space="0" w:color="auto"/>
        <w:bottom w:val="none" w:sz="0" w:space="0" w:color="auto"/>
        <w:right w:val="none" w:sz="0" w:space="0" w:color="auto"/>
      </w:divBdr>
    </w:div>
    <w:div w:id="799108109">
      <w:bodyDiv w:val="1"/>
      <w:marLeft w:val="0"/>
      <w:marRight w:val="0"/>
      <w:marTop w:val="0"/>
      <w:marBottom w:val="0"/>
      <w:divBdr>
        <w:top w:val="none" w:sz="0" w:space="0" w:color="auto"/>
        <w:left w:val="none" w:sz="0" w:space="0" w:color="auto"/>
        <w:bottom w:val="none" w:sz="0" w:space="0" w:color="auto"/>
        <w:right w:val="none" w:sz="0" w:space="0" w:color="auto"/>
      </w:divBdr>
    </w:div>
    <w:div w:id="799108721">
      <w:bodyDiv w:val="1"/>
      <w:marLeft w:val="0"/>
      <w:marRight w:val="0"/>
      <w:marTop w:val="0"/>
      <w:marBottom w:val="0"/>
      <w:divBdr>
        <w:top w:val="none" w:sz="0" w:space="0" w:color="auto"/>
        <w:left w:val="none" w:sz="0" w:space="0" w:color="auto"/>
        <w:bottom w:val="none" w:sz="0" w:space="0" w:color="auto"/>
        <w:right w:val="none" w:sz="0" w:space="0" w:color="auto"/>
      </w:divBdr>
    </w:div>
    <w:div w:id="799155931">
      <w:bodyDiv w:val="1"/>
      <w:marLeft w:val="0"/>
      <w:marRight w:val="0"/>
      <w:marTop w:val="0"/>
      <w:marBottom w:val="0"/>
      <w:divBdr>
        <w:top w:val="none" w:sz="0" w:space="0" w:color="auto"/>
        <w:left w:val="none" w:sz="0" w:space="0" w:color="auto"/>
        <w:bottom w:val="none" w:sz="0" w:space="0" w:color="auto"/>
        <w:right w:val="none" w:sz="0" w:space="0" w:color="auto"/>
      </w:divBdr>
    </w:div>
    <w:div w:id="799961309">
      <w:bodyDiv w:val="1"/>
      <w:marLeft w:val="0"/>
      <w:marRight w:val="0"/>
      <w:marTop w:val="0"/>
      <w:marBottom w:val="0"/>
      <w:divBdr>
        <w:top w:val="none" w:sz="0" w:space="0" w:color="auto"/>
        <w:left w:val="none" w:sz="0" w:space="0" w:color="auto"/>
        <w:bottom w:val="none" w:sz="0" w:space="0" w:color="auto"/>
        <w:right w:val="none" w:sz="0" w:space="0" w:color="auto"/>
      </w:divBdr>
    </w:div>
    <w:div w:id="800078827">
      <w:bodyDiv w:val="1"/>
      <w:marLeft w:val="0"/>
      <w:marRight w:val="0"/>
      <w:marTop w:val="0"/>
      <w:marBottom w:val="0"/>
      <w:divBdr>
        <w:top w:val="none" w:sz="0" w:space="0" w:color="auto"/>
        <w:left w:val="none" w:sz="0" w:space="0" w:color="auto"/>
        <w:bottom w:val="none" w:sz="0" w:space="0" w:color="auto"/>
        <w:right w:val="none" w:sz="0" w:space="0" w:color="auto"/>
      </w:divBdr>
    </w:div>
    <w:div w:id="800347730">
      <w:bodyDiv w:val="1"/>
      <w:marLeft w:val="0"/>
      <w:marRight w:val="0"/>
      <w:marTop w:val="0"/>
      <w:marBottom w:val="0"/>
      <w:divBdr>
        <w:top w:val="none" w:sz="0" w:space="0" w:color="auto"/>
        <w:left w:val="none" w:sz="0" w:space="0" w:color="auto"/>
        <w:bottom w:val="none" w:sz="0" w:space="0" w:color="auto"/>
        <w:right w:val="none" w:sz="0" w:space="0" w:color="auto"/>
      </w:divBdr>
    </w:div>
    <w:div w:id="800464044">
      <w:bodyDiv w:val="1"/>
      <w:marLeft w:val="0"/>
      <w:marRight w:val="0"/>
      <w:marTop w:val="0"/>
      <w:marBottom w:val="0"/>
      <w:divBdr>
        <w:top w:val="none" w:sz="0" w:space="0" w:color="auto"/>
        <w:left w:val="none" w:sz="0" w:space="0" w:color="auto"/>
        <w:bottom w:val="none" w:sz="0" w:space="0" w:color="auto"/>
        <w:right w:val="none" w:sz="0" w:space="0" w:color="auto"/>
      </w:divBdr>
    </w:div>
    <w:div w:id="801077854">
      <w:bodyDiv w:val="1"/>
      <w:marLeft w:val="0"/>
      <w:marRight w:val="0"/>
      <w:marTop w:val="0"/>
      <w:marBottom w:val="0"/>
      <w:divBdr>
        <w:top w:val="none" w:sz="0" w:space="0" w:color="auto"/>
        <w:left w:val="none" w:sz="0" w:space="0" w:color="auto"/>
        <w:bottom w:val="none" w:sz="0" w:space="0" w:color="auto"/>
        <w:right w:val="none" w:sz="0" w:space="0" w:color="auto"/>
      </w:divBdr>
    </w:div>
    <w:div w:id="801314336">
      <w:bodyDiv w:val="1"/>
      <w:marLeft w:val="0"/>
      <w:marRight w:val="0"/>
      <w:marTop w:val="0"/>
      <w:marBottom w:val="0"/>
      <w:divBdr>
        <w:top w:val="none" w:sz="0" w:space="0" w:color="auto"/>
        <w:left w:val="none" w:sz="0" w:space="0" w:color="auto"/>
        <w:bottom w:val="none" w:sz="0" w:space="0" w:color="auto"/>
        <w:right w:val="none" w:sz="0" w:space="0" w:color="auto"/>
      </w:divBdr>
    </w:div>
    <w:div w:id="801339100">
      <w:bodyDiv w:val="1"/>
      <w:marLeft w:val="0"/>
      <w:marRight w:val="0"/>
      <w:marTop w:val="0"/>
      <w:marBottom w:val="0"/>
      <w:divBdr>
        <w:top w:val="none" w:sz="0" w:space="0" w:color="auto"/>
        <w:left w:val="none" w:sz="0" w:space="0" w:color="auto"/>
        <w:bottom w:val="none" w:sz="0" w:space="0" w:color="auto"/>
        <w:right w:val="none" w:sz="0" w:space="0" w:color="auto"/>
      </w:divBdr>
    </w:div>
    <w:div w:id="801458424">
      <w:bodyDiv w:val="1"/>
      <w:marLeft w:val="0"/>
      <w:marRight w:val="0"/>
      <w:marTop w:val="0"/>
      <w:marBottom w:val="0"/>
      <w:divBdr>
        <w:top w:val="none" w:sz="0" w:space="0" w:color="auto"/>
        <w:left w:val="none" w:sz="0" w:space="0" w:color="auto"/>
        <w:bottom w:val="none" w:sz="0" w:space="0" w:color="auto"/>
        <w:right w:val="none" w:sz="0" w:space="0" w:color="auto"/>
      </w:divBdr>
    </w:div>
    <w:div w:id="801578011">
      <w:bodyDiv w:val="1"/>
      <w:marLeft w:val="0"/>
      <w:marRight w:val="0"/>
      <w:marTop w:val="0"/>
      <w:marBottom w:val="0"/>
      <w:divBdr>
        <w:top w:val="none" w:sz="0" w:space="0" w:color="auto"/>
        <w:left w:val="none" w:sz="0" w:space="0" w:color="auto"/>
        <w:bottom w:val="none" w:sz="0" w:space="0" w:color="auto"/>
        <w:right w:val="none" w:sz="0" w:space="0" w:color="auto"/>
      </w:divBdr>
    </w:div>
    <w:div w:id="801775314">
      <w:bodyDiv w:val="1"/>
      <w:marLeft w:val="0"/>
      <w:marRight w:val="0"/>
      <w:marTop w:val="0"/>
      <w:marBottom w:val="0"/>
      <w:divBdr>
        <w:top w:val="none" w:sz="0" w:space="0" w:color="auto"/>
        <w:left w:val="none" w:sz="0" w:space="0" w:color="auto"/>
        <w:bottom w:val="none" w:sz="0" w:space="0" w:color="auto"/>
        <w:right w:val="none" w:sz="0" w:space="0" w:color="auto"/>
      </w:divBdr>
    </w:div>
    <w:div w:id="802114866">
      <w:bodyDiv w:val="1"/>
      <w:marLeft w:val="0"/>
      <w:marRight w:val="0"/>
      <w:marTop w:val="0"/>
      <w:marBottom w:val="0"/>
      <w:divBdr>
        <w:top w:val="none" w:sz="0" w:space="0" w:color="auto"/>
        <w:left w:val="none" w:sz="0" w:space="0" w:color="auto"/>
        <w:bottom w:val="none" w:sz="0" w:space="0" w:color="auto"/>
        <w:right w:val="none" w:sz="0" w:space="0" w:color="auto"/>
      </w:divBdr>
    </w:div>
    <w:div w:id="802117007">
      <w:bodyDiv w:val="1"/>
      <w:marLeft w:val="0"/>
      <w:marRight w:val="0"/>
      <w:marTop w:val="0"/>
      <w:marBottom w:val="0"/>
      <w:divBdr>
        <w:top w:val="none" w:sz="0" w:space="0" w:color="auto"/>
        <w:left w:val="none" w:sz="0" w:space="0" w:color="auto"/>
        <w:bottom w:val="none" w:sz="0" w:space="0" w:color="auto"/>
        <w:right w:val="none" w:sz="0" w:space="0" w:color="auto"/>
      </w:divBdr>
    </w:div>
    <w:div w:id="802384024">
      <w:bodyDiv w:val="1"/>
      <w:marLeft w:val="0"/>
      <w:marRight w:val="0"/>
      <w:marTop w:val="0"/>
      <w:marBottom w:val="0"/>
      <w:divBdr>
        <w:top w:val="none" w:sz="0" w:space="0" w:color="auto"/>
        <w:left w:val="none" w:sz="0" w:space="0" w:color="auto"/>
        <w:bottom w:val="none" w:sz="0" w:space="0" w:color="auto"/>
        <w:right w:val="none" w:sz="0" w:space="0" w:color="auto"/>
      </w:divBdr>
    </w:div>
    <w:div w:id="802846899">
      <w:bodyDiv w:val="1"/>
      <w:marLeft w:val="0"/>
      <w:marRight w:val="0"/>
      <w:marTop w:val="0"/>
      <w:marBottom w:val="0"/>
      <w:divBdr>
        <w:top w:val="none" w:sz="0" w:space="0" w:color="auto"/>
        <w:left w:val="none" w:sz="0" w:space="0" w:color="auto"/>
        <w:bottom w:val="none" w:sz="0" w:space="0" w:color="auto"/>
        <w:right w:val="none" w:sz="0" w:space="0" w:color="auto"/>
      </w:divBdr>
    </w:div>
    <w:div w:id="802967815">
      <w:bodyDiv w:val="1"/>
      <w:marLeft w:val="0"/>
      <w:marRight w:val="0"/>
      <w:marTop w:val="0"/>
      <w:marBottom w:val="0"/>
      <w:divBdr>
        <w:top w:val="none" w:sz="0" w:space="0" w:color="auto"/>
        <w:left w:val="none" w:sz="0" w:space="0" w:color="auto"/>
        <w:bottom w:val="none" w:sz="0" w:space="0" w:color="auto"/>
        <w:right w:val="none" w:sz="0" w:space="0" w:color="auto"/>
      </w:divBdr>
    </w:div>
    <w:div w:id="803038672">
      <w:bodyDiv w:val="1"/>
      <w:marLeft w:val="0"/>
      <w:marRight w:val="0"/>
      <w:marTop w:val="0"/>
      <w:marBottom w:val="0"/>
      <w:divBdr>
        <w:top w:val="none" w:sz="0" w:space="0" w:color="auto"/>
        <w:left w:val="none" w:sz="0" w:space="0" w:color="auto"/>
        <w:bottom w:val="none" w:sz="0" w:space="0" w:color="auto"/>
        <w:right w:val="none" w:sz="0" w:space="0" w:color="auto"/>
      </w:divBdr>
    </w:div>
    <w:div w:id="803161906">
      <w:bodyDiv w:val="1"/>
      <w:marLeft w:val="0"/>
      <w:marRight w:val="0"/>
      <w:marTop w:val="0"/>
      <w:marBottom w:val="0"/>
      <w:divBdr>
        <w:top w:val="none" w:sz="0" w:space="0" w:color="auto"/>
        <w:left w:val="none" w:sz="0" w:space="0" w:color="auto"/>
        <w:bottom w:val="none" w:sz="0" w:space="0" w:color="auto"/>
        <w:right w:val="none" w:sz="0" w:space="0" w:color="auto"/>
      </w:divBdr>
    </w:div>
    <w:div w:id="803277923">
      <w:bodyDiv w:val="1"/>
      <w:marLeft w:val="0"/>
      <w:marRight w:val="0"/>
      <w:marTop w:val="0"/>
      <w:marBottom w:val="0"/>
      <w:divBdr>
        <w:top w:val="none" w:sz="0" w:space="0" w:color="auto"/>
        <w:left w:val="none" w:sz="0" w:space="0" w:color="auto"/>
        <w:bottom w:val="none" w:sz="0" w:space="0" w:color="auto"/>
        <w:right w:val="none" w:sz="0" w:space="0" w:color="auto"/>
      </w:divBdr>
    </w:div>
    <w:div w:id="803499573">
      <w:bodyDiv w:val="1"/>
      <w:marLeft w:val="0"/>
      <w:marRight w:val="0"/>
      <w:marTop w:val="0"/>
      <w:marBottom w:val="0"/>
      <w:divBdr>
        <w:top w:val="none" w:sz="0" w:space="0" w:color="auto"/>
        <w:left w:val="none" w:sz="0" w:space="0" w:color="auto"/>
        <w:bottom w:val="none" w:sz="0" w:space="0" w:color="auto"/>
        <w:right w:val="none" w:sz="0" w:space="0" w:color="auto"/>
      </w:divBdr>
    </w:div>
    <w:div w:id="803541507">
      <w:bodyDiv w:val="1"/>
      <w:marLeft w:val="0"/>
      <w:marRight w:val="0"/>
      <w:marTop w:val="0"/>
      <w:marBottom w:val="0"/>
      <w:divBdr>
        <w:top w:val="none" w:sz="0" w:space="0" w:color="auto"/>
        <w:left w:val="none" w:sz="0" w:space="0" w:color="auto"/>
        <w:bottom w:val="none" w:sz="0" w:space="0" w:color="auto"/>
        <w:right w:val="none" w:sz="0" w:space="0" w:color="auto"/>
      </w:divBdr>
    </w:div>
    <w:div w:id="803741312">
      <w:bodyDiv w:val="1"/>
      <w:marLeft w:val="0"/>
      <w:marRight w:val="0"/>
      <w:marTop w:val="0"/>
      <w:marBottom w:val="0"/>
      <w:divBdr>
        <w:top w:val="none" w:sz="0" w:space="0" w:color="auto"/>
        <w:left w:val="none" w:sz="0" w:space="0" w:color="auto"/>
        <w:bottom w:val="none" w:sz="0" w:space="0" w:color="auto"/>
        <w:right w:val="none" w:sz="0" w:space="0" w:color="auto"/>
      </w:divBdr>
    </w:div>
    <w:div w:id="804198888">
      <w:bodyDiv w:val="1"/>
      <w:marLeft w:val="0"/>
      <w:marRight w:val="0"/>
      <w:marTop w:val="0"/>
      <w:marBottom w:val="0"/>
      <w:divBdr>
        <w:top w:val="none" w:sz="0" w:space="0" w:color="auto"/>
        <w:left w:val="none" w:sz="0" w:space="0" w:color="auto"/>
        <w:bottom w:val="none" w:sz="0" w:space="0" w:color="auto"/>
        <w:right w:val="none" w:sz="0" w:space="0" w:color="auto"/>
      </w:divBdr>
    </w:div>
    <w:div w:id="804473498">
      <w:bodyDiv w:val="1"/>
      <w:marLeft w:val="0"/>
      <w:marRight w:val="0"/>
      <w:marTop w:val="0"/>
      <w:marBottom w:val="0"/>
      <w:divBdr>
        <w:top w:val="none" w:sz="0" w:space="0" w:color="auto"/>
        <w:left w:val="none" w:sz="0" w:space="0" w:color="auto"/>
        <w:bottom w:val="none" w:sz="0" w:space="0" w:color="auto"/>
        <w:right w:val="none" w:sz="0" w:space="0" w:color="auto"/>
      </w:divBdr>
    </w:div>
    <w:div w:id="805003215">
      <w:bodyDiv w:val="1"/>
      <w:marLeft w:val="0"/>
      <w:marRight w:val="0"/>
      <w:marTop w:val="0"/>
      <w:marBottom w:val="0"/>
      <w:divBdr>
        <w:top w:val="none" w:sz="0" w:space="0" w:color="auto"/>
        <w:left w:val="none" w:sz="0" w:space="0" w:color="auto"/>
        <w:bottom w:val="none" w:sz="0" w:space="0" w:color="auto"/>
        <w:right w:val="none" w:sz="0" w:space="0" w:color="auto"/>
      </w:divBdr>
    </w:div>
    <w:div w:id="805198048">
      <w:bodyDiv w:val="1"/>
      <w:marLeft w:val="0"/>
      <w:marRight w:val="0"/>
      <w:marTop w:val="0"/>
      <w:marBottom w:val="0"/>
      <w:divBdr>
        <w:top w:val="none" w:sz="0" w:space="0" w:color="auto"/>
        <w:left w:val="none" w:sz="0" w:space="0" w:color="auto"/>
        <w:bottom w:val="none" w:sz="0" w:space="0" w:color="auto"/>
        <w:right w:val="none" w:sz="0" w:space="0" w:color="auto"/>
      </w:divBdr>
    </w:div>
    <w:div w:id="805199626">
      <w:bodyDiv w:val="1"/>
      <w:marLeft w:val="0"/>
      <w:marRight w:val="0"/>
      <w:marTop w:val="0"/>
      <w:marBottom w:val="0"/>
      <w:divBdr>
        <w:top w:val="none" w:sz="0" w:space="0" w:color="auto"/>
        <w:left w:val="none" w:sz="0" w:space="0" w:color="auto"/>
        <w:bottom w:val="none" w:sz="0" w:space="0" w:color="auto"/>
        <w:right w:val="none" w:sz="0" w:space="0" w:color="auto"/>
      </w:divBdr>
    </w:div>
    <w:div w:id="805508894">
      <w:bodyDiv w:val="1"/>
      <w:marLeft w:val="0"/>
      <w:marRight w:val="0"/>
      <w:marTop w:val="0"/>
      <w:marBottom w:val="0"/>
      <w:divBdr>
        <w:top w:val="none" w:sz="0" w:space="0" w:color="auto"/>
        <w:left w:val="none" w:sz="0" w:space="0" w:color="auto"/>
        <w:bottom w:val="none" w:sz="0" w:space="0" w:color="auto"/>
        <w:right w:val="none" w:sz="0" w:space="0" w:color="auto"/>
      </w:divBdr>
    </w:div>
    <w:div w:id="806244362">
      <w:bodyDiv w:val="1"/>
      <w:marLeft w:val="0"/>
      <w:marRight w:val="0"/>
      <w:marTop w:val="0"/>
      <w:marBottom w:val="0"/>
      <w:divBdr>
        <w:top w:val="none" w:sz="0" w:space="0" w:color="auto"/>
        <w:left w:val="none" w:sz="0" w:space="0" w:color="auto"/>
        <w:bottom w:val="none" w:sz="0" w:space="0" w:color="auto"/>
        <w:right w:val="none" w:sz="0" w:space="0" w:color="auto"/>
      </w:divBdr>
    </w:div>
    <w:div w:id="806355553">
      <w:bodyDiv w:val="1"/>
      <w:marLeft w:val="0"/>
      <w:marRight w:val="0"/>
      <w:marTop w:val="0"/>
      <w:marBottom w:val="0"/>
      <w:divBdr>
        <w:top w:val="none" w:sz="0" w:space="0" w:color="auto"/>
        <w:left w:val="none" w:sz="0" w:space="0" w:color="auto"/>
        <w:bottom w:val="none" w:sz="0" w:space="0" w:color="auto"/>
        <w:right w:val="none" w:sz="0" w:space="0" w:color="auto"/>
      </w:divBdr>
    </w:div>
    <w:div w:id="806775268">
      <w:bodyDiv w:val="1"/>
      <w:marLeft w:val="0"/>
      <w:marRight w:val="0"/>
      <w:marTop w:val="0"/>
      <w:marBottom w:val="0"/>
      <w:divBdr>
        <w:top w:val="none" w:sz="0" w:space="0" w:color="auto"/>
        <w:left w:val="none" w:sz="0" w:space="0" w:color="auto"/>
        <w:bottom w:val="none" w:sz="0" w:space="0" w:color="auto"/>
        <w:right w:val="none" w:sz="0" w:space="0" w:color="auto"/>
      </w:divBdr>
      <w:divsChild>
        <w:div w:id="1093287195">
          <w:marLeft w:val="480"/>
          <w:marRight w:val="0"/>
          <w:marTop w:val="0"/>
          <w:marBottom w:val="0"/>
          <w:divBdr>
            <w:top w:val="none" w:sz="0" w:space="0" w:color="auto"/>
            <w:left w:val="none" w:sz="0" w:space="0" w:color="auto"/>
            <w:bottom w:val="none" w:sz="0" w:space="0" w:color="auto"/>
            <w:right w:val="none" w:sz="0" w:space="0" w:color="auto"/>
          </w:divBdr>
        </w:div>
        <w:div w:id="1615552627">
          <w:marLeft w:val="480"/>
          <w:marRight w:val="0"/>
          <w:marTop w:val="0"/>
          <w:marBottom w:val="0"/>
          <w:divBdr>
            <w:top w:val="none" w:sz="0" w:space="0" w:color="auto"/>
            <w:left w:val="none" w:sz="0" w:space="0" w:color="auto"/>
            <w:bottom w:val="none" w:sz="0" w:space="0" w:color="auto"/>
            <w:right w:val="none" w:sz="0" w:space="0" w:color="auto"/>
          </w:divBdr>
        </w:div>
        <w:div w:id="1028675276">
          <w:marLeft w:val="480"/>
          <w:marRight w:val="0"/>
          <w:marTop w:val="0"/>
          <w:marBottom w:val="0"/>
          <w:divBdr>
            <w:top w:val="none" w:sz="0" w:space="0" w:color="auto"/>
            <w:left w:val="none" w:sz="0" w:space="0" w:color="auto"/>
            <w:bottom w:val="none" w:sz="0" w:space="0" w:color="auto"/>
            <w:right w:val="none" w:sz="0" w:space="0" w:color="auto"/>
          </w:divBdr>
        </w:div>
        <w:div w:id="1707754852">
          <w:marLeft w:val="480"/>
          <w:marRight w:val="0"/>
          <w:marTop w:val="0"/>
          <w:marBottom w:val="0"/>
          <w:divBdr>
            <w:top w:val="none" w:sz="0" w:space="0" w:color="auto"/>
            <w:left w:val="none" w:sz="0" w:space="0" w:color="auto"/>
            <w:bottom w:val="none" w:sz="0" w:space="0" w:color="auto"/>
            <w:right w:val="none" w:sz="0" w:space="0" w:color="auto"/>
          </w:divBdr>
        </w:div>
        <w:div w:id="448209005">
          <w:marLeft w:val="480"/>
          <w:marRight w:val="0"/>
          <w:marTop w:val="0"/>
          <w:marBottom w:val="0"/>
          <w:divBdr>
            <w:top w:val="none" w:sz="0" w:space="0" w:color="auto"/>
            <w:left w:val="none" w:sz="0" w:space="0" w:color="auto"/>
            <w:bottom w:val="none" w:sz="0" w:space="0" w:color="auto"/>
            <w:right w:val="none" w:sz="0" w:space="0" w:color="auto"/>
          </w:divBdr>
        </w:div>
        <w:div w:id="1956711218">
          <w:marLeft w:val="480"/>
          <w:marRight w:val="0"/>
          <w:marTop w:val="0"/>
          <w:marBottom w:val="0"/>
          <w:divBdr>
            <w:top w:val="none" w:sz="0" w:space="0" w:color="auto"/>
            <w:left w:val="none" w:sz="0" w:space="0" w:color="auto"/>
            <w:bottom w:val="none" w:sz="0" w:space="0" w:color="auto"/>
            <w:right w:val="none" w:sz="0" w:space="0" w:color="auto"/>
          </w:divBdr>
        </w:div>
        <w:div w:id="302083753">
          <w:marLeft w:val="480"/>
          <w:marRight w:val="0"/>
          <w:marTop w:val="0"/>
          <w:marBottom w:val="0"/>
          <w:divBdr>
            <w:top w:val="none" w:sz="0" w:space="0" w:color="auto"/>
            <w:left w:val="none" w:sz="0" w:space="0" w:color="auto"/>
            <w:bottom w:val="none" w:sz="0" w:space="0" w:color="auto"/>
            <w:right w:val="none" w:sz="0" w:space="0" w:color="auto"/>
          </w:divBdr>
        </w:div>
        <w:div w:id="2077437182">
          <w:marLeft w:val="480"/>
          <w:marRight w:val="0"/>
          <w:marTop w:val="0"/>
          <w:marBottom w:val="0"/>
          <w:divBdr>
            <w:top w:val="none" w:sz="0" w:space="0" w:color="auto"/>
            <w:left w:val="none" w:sz="0" w:space="0" w:color="auto"/>
            <w:bottom w:val="none" w:sz="0" w:space="0" w:color="auto"/>
            <w:right w:val="none" w:sz="0" w:space="0" w:color="auto"/>
          </w:divBdr>
        </w:div>
        <w:div w:id="311519048">
          <w:marLeft w:val="480"/>
          <w:marRight w:val="0"/>
          <w:marTop w:val="0"/>
          <w:marBottom w:val="0"/>
          <w:divBdr>
            <w:top w:val="none" w:sz="0" w:space="0" w:color="auto"/>
            <w:left w:val="none" w:sz="0" w:space="0" w:color="auto"/>
            <w:bottom w:val="none" w:sz="0" w:space="0" w:color="auto"/>
            <w:right w:val="none" w:sz="0" w:space="0" w:color="auto"/>
          </w:divBdr>
        </w:div>
        <w:div w:id="1482111803">
          <w:marLeft w:val="480"/>
          <w:marRight w:val="0"/>
          <w:marTop w:val="0"/>
          <w:marBottom w:val="0"/>
          <w:divBdr>
            <w:top w:val="none" w:sz="0" w:space="0" w:color="auto"/>
            <w:left w:val="none" w:sz="0" w:space="0" w:color="auto"/>
            <w:bottom w:val="none" w:sz="0" w:space="0" w:color="auto"/>
            <w:right w:val="none" w:sz="0" w:space="0" w:color="auto"/>
          </w:divBdr>
        </w:div>
        <w:div w:id="1291210679">
          <w:marLeft w:val="480"/>
          <w:marRight w:val="0"/>
          <w:marTop w:val="0"/>
          <w:marBottom w:val="0"/>
          <w:divBdr>
            <w:top w:val="none" w:sz="0" w:space="0" w:color="auto"/>
            <w:left w:val="none" w:sz="0" w:space="0" w:color="auto"/>
            <w:bottom w:val="none" w:sz="0" w:space="0" w:color="auto"/>
            <w:right w:val="none" w:sz="0" w:space="0" w:color="auto"/>
          </w:divBdr>
        </w:div>
        <w:div w:id="869024955">
          <w:marLeft w:val="480"/>
          <w:marRight w:val="0"/>
          <w:marTop w:val="0"/>
          <w:marBottom w:val="0"/>
          <w:divBdr>
            <w:top w:val="none" w:sz="0" w:space="0" w:color="auto"/>
            <w:left w:val="none" w:sz="0" w:space="0" w:color="auto"/>
            <w:bottom w:val="none" w:sz="0" w:space="0" w:color="auto"/>
            <w:right w:val="none" w:sz="0" w:space="0" w:color="auto"/>
          </w:divBdr>
        </w:div>
        <w:div w:id="1254126528">
          <w:marLeft w:val="480"/>
          <w:marRight w:val="0"/>
          <w:marTop w:val="0"/>
          <w:marBottom w:val="0"/>
          <w:divBdr>
            <w:top w:val="none" w:sz="0" w:space="0" w:color="auto"/>
            <w:left w:val="none" w:sz="0" w:space="0" w:color="auto"/>
            <w:bottom w:val="none" w:sz="0" w:space="0" w:color="auto"/>
            <w:right w:val="none" w:sz="0" w:space="0" w:color="auto"/>
          </w:divBdr>
        </w:div>
        <w:div w:id="1001275299">
          <w:marLeft w:val="480"/>
          <w:marRight w:val="0"/>
          <w:marTop w:val="0"/>
          <w:marBottom w:val="0"/>
          <w:divBdr>
            <w:top w:val="none" w:sz="0" w:space="0" w:color="auto"/>
            <w:left w:val="none" w:sz="0" w:space="0" w:color="auto"/>
            <w:bottom w:val="none" w:sz="0" w:space="0" w:color="auto"/>
            <w:right w:val="none" w:sz="0" w:space="0" w:color="auto"/>
          </w:divBdr>
        </w:div>
        <w:div w:id="1945266097">
          <w:marLeft w:val="480"/>
          <w:marRight w:val="0"/>
          <w:marTop w:val="0"/>
          <w:marBottom w:val="0"/>
          <w:divBdr>
            <w:top w:val="none" w:sz="0" w:space="0" w:color="auto"/>
            <w:left w:val="none" w:sz="0" w:space="0" w:color="auto"/>
            <w:bottom w:val="none" w:sz="0" w:space="0" w:color="auto"/>
            <w:right w:val="none" w:sz="0" w:space="0" w:color="auto"/>
          </w:divBdr>
        </w:div>
        <w:div w:id="444808493">
          <w:marLeft w:val="480"/>
          <w:marRight w:val="0"/>
          <w:marTop w:val="0"/>
          <w:marBottom w:val="0"/>
          <w:divBdr>
            <w:top w:val="none" w:sz="0" w:space="0" w:color="auto"/>
            <w:left w:val="none" w:sz="0" w:space="0" w:color="auto"/>
            <w:bottom w:val="none" w:sz="0" w:space="0" w:color="auto"/>
            <w:right w:val="none" w:sz="0" w:space="0" w:color="auto"/>
          </w:divBdr>
        </w:div>
        <w:div w:id="2011255338">
          <w:marLeft w:val="480"/>
          <w:marRight w:val="0"/>
          <w:marTop w:val="0"/>
          <w:marBottom w:val="0"/>
          <w:divBdr>
            <w:top w:val="none" w:sz="0" w:space="0" w:color="auto"/>
            <w:left w:val="none" w:sz="0" w:space="0" w:color="auto"/>
            <w:bottom w:val="none" w:sz="0" w:space="0" w:color="auto"/>
            <w:right w:val="none" w:sz="0" w:space="0" w:color="auto"/>
          </w:divBdr>
        </w:div>
        <w:div w:id="740950785">
          <w:marLeft w:val="480"/>
          <w:marRight w:val="0"/>
          <w:marTop w:val="0"/>
          <w:marBottom w:val="0"/>
          <w:divBdr>
            <w:top w:val="none" w:sz="0" w:space="0" w:color="auto"/>
            <w:left w:val="none" w:sz="0" w:space="0" w:color="auto"/>
            <w:bottom w:val="none" w:sz="0" w:space="0" w:color="auto"/>
            <w:right w:val="none" w:sz="0" w:space="0" w:color="auto"/>
          </w:divBdr>
        </w:div>
        <w:div w:id="1111970276">
          <w:marLeft w:val="480"/>
          <w:marRight w:val="0"/>
          <w:marTop w:val="0"/>
          <w:marBottom w:val="0"/>
          <w:divBdr>
            <w:top w:val="none" w:sz="0" w:space="0" w:color="auto"/>
            <w:left w:val="none" w:sz="0" w:space="0" w:color="auto"/>
            <w:bottom w:val="none" w:sz="0" w:space="0" w:color="auto"/>
            <w:right w:val="none" w:sz="0" w:space="0" w:color="auto"/>
          </w:divBdr>
        </w:div>
        <w:div w:id="1144083847">
          <w:marLeft w:val="480"/>
          <w:marRight w:val="0"/>
          <w:marTop w:val="0"/>
          <w:marBottom w:val="0"/>
          <w:divBdr>
            <w:top w:val="none" w:sz="0" w:space="0" w:color="auto"/>
            <w:left w:val="none" w:sz="0" w:space="0" w:color="auto"/>
            <w:bottom w:val="none" w:sz="0" w:space="0" w:color="auto"/>
            <w:right w:val="none" w:sz="0" w:space="0" w:color="auto"/>
          </w:divBdr>
        </w:div>
        <w:div w:id="941452817">
          <w:marLeft w:val="480"/>
          <w:marRight w:val="0"/>
          <w:marTop w:val="0"/>
          <w:marBottom w:val="0"/>
          <w:divBdr>
            <w:top w:val="none" w:sz="0" w:space="0" w:color="auto"/>
            <w:left w:val="none" w:sz="0" w:space="0" w:color="auto"/>
            <w:bottom w:val="none" w:sz="0" w:space="0" w:color="auto"/>
            <w:right w:val="none" w:sz="0" w:space="0" w:color="auto"/>
          </w:divBdr>
        </w:div>
        <w:div w:id="781068996">
          <w:marLeft w:val="480"/>
          <w:marRight w:val="0"/>
          <w:marTop w:val="0"/>
          <w:marBottom w:val="0"/>
          <w:divBdr>
            <w:top w:val="none" w:sz="0" w:space="0" w:color="auto"/>
            <w:left w:val="none" w:sz="0" w:space="0" w:color="auto"/>
            <w:bottom w:val="none" w:sz="0" w:space="0" w:color="auto"/>
            <w:right w:val="none" w:sz="0" w:space="0" w:color="auto"/>
          </w:divBdr>
        </w:div>
        <w:div w:id="951400040">
          <w:marLeft w:val="480"/>
          <w:marRight w:val="0"/>
          <w:marTop w:val="0"/>
          <w:marBottom w:val="0"/>
          <w:divBdr>
            <w:top w:val="none" w:sz="0" w:space="0" w:color="auto"/>
            <w:left w:val="none" w:sz="0" w:space="0" w:color="auto"/>
            <w:bottom w:val="none" w:sz="0" w:space="0" w:color="auto"/>
            <w:right w:val="none" w:sz="0" w:space="0" w:color="auto"/>
          </w:divBdr>
        </w:div>
        <w:div w:id="1541211134">
          <w:marLeft w:val="480"/>
          <w:marRight w:val="0"/>
          <w:marTop w:val="0"/>
          <w:marBottom w:val="0"/>
          <w:divBdr>
            <w:top w:val="none" w:sz="0" w:space="0" w:color="auto"/>
            <w:left w:val="none" w:sz="0" w:space="0" w:color="auto"/>
            <w:bottom w:val="none" w:sz="0" w:space="0" w:color="auto"/>
            <w:right w:val="none" w:sz="0" w:space="0" w:color="auto"/>
          </w:divBdr>
        </w:div>
        <w:div w:id="1037706616">
          <w:marLeft w:val="480"/>
          <w:marRight w:val="0"/>
          <w:marTop w:val="0"/>
          <w:marBottom w:val="0"/>
          <w:divBdr>
            <w:top w:val="none" w:sz="0" w:space="0" w:color="auto"/>
            <w:left w:val="none" w:sz="0" w:space="0" w:color="auto"/>
            <w:bottom w:val="none" w:sz="0" w:space="0" w:color="auto"/>
            <w:right w:val="none" w:sz="0" w:space="0" w:color="auto"/>
          </w:divBdr>
        </w:div>
        <w:div w:id="168761308">
          <w:marLeft w:val="480"/>
          <w:marRight w:val="0"/>
          <w:marTop w:val="0"/>
          <w:marBottom w:val="0"/>
          <w:divBdr>
            <w:top w:val="none" w:sz="0" w:space="0" w:color="auto"/>
            <w:left w:val="none" w:sz="0" w:space="0" w:color="auto"/>
            <w:bottom w:val="none" w:sz="0" w:space="0" w:color="auto"/>
            <w:right w:val="none" w:sz="0" w:space="0" w:color="auto"/>
          </w:divBdr>
        </w:div>
        <w:div w:id="1904096097">
          <w:marLeft w:val="480"/>
          <w:marRight w:val="0"/>
          <w:marTop w:val="0"/>
          <w:marBottom w:val="0"/>
          <w:divBdr>
            <w:top w:val="none" w:sz="0" w:space="0" w:color="auto"/>
            <w:left w:val="none" w:sz="0" w:space="0" w:color="auto"/>
            <w:bottom w:val="none" w:sz="0" w:space="0" w:color="auto"/>
            <w:right w:val="none" w:sz="0" w:space="0" w:color="auto"/>
          </w:divBdr>
        </w:div>
        <w:div w:id="563108085">
          <w:marLeft w:val="480"/>
          <w:marRight w:val="0"/>
          <w:marTop w:val="0"/>
          <w:marBottom w:val="0"/>
          <w:divBdr>
            <w:top w:val="none" w:sz="0" w:space="0" w:color="auto"/>
            <w:left w:val="none" w:sz="0" w:space="0" w:color="auto"/>
            <w:bottom w:val="none" w:sz="0" w:space="0" w:color="auto"/>
            <w:right w:val="none" w:sz="0" w:space="0" w:color="auto"/>
          </w:divBdr>
        </w:div>
        <w:div w:id="1297026167">
          <w:marLeft w:val="480"/>
          <w:marRight w:val="0"/>
          <w:marTop w:val="0"/>
          <w:marBottom w:val="0"/>
          <w:divBdr>
            <w:top w:val="none" w:sz="0" w:space="0" w:color="auto"/>
            <w:left w:val="none" w:sz="0" w:space="0" w:color="auto"/>
            <w:bottom w:val="none" w:sz="0" w:space="0" w:color="auto"/>
            <w:right w:val="none" w:sz="0" w:space="0" w:color="auto"/>
          </w:divBdr>
        </w:div>
        <w:div w:id="1178037065">
          <w:marLeft w:val="480"/>
          <w:marRight w:val="0"/>
          <w:marTop w:val="0"/>
          <w:marBottom w:val="0"/>
          <w:divBdr>
            <w:top w:val="none" w:sz="0" w:space="0" w:color="auto"/>
            <w:left w:val="none" w:sz="0" w:space="0" w:color="auto"/>
            <w:bottom w:val="none" w:sz="0" w:space="0" w:color="auto"/>
            <w:right w:val="none" w:sz="0" w:space="0" w:color="auto"/>
          </w:divBdr>
        </w:div>
        <w:div w:id="92553219">
          <w:marLeft w:val="480"/>
          <w:marRight w:val="0"/>
          <w:marTop w:val="0"/>
          <w:marBottom w:val="0"/>
          <w:divBdr>
            <w:top w:val="none" w:sz="0" w:space="0" w:color="auto"/>
            <w:left w:val="none" w:sz="0" w:space="0" w:color="auto"/>
            <w:bottom w:val="none" w:sz="0" w:space="0" w:color="auto"/>
            <w:right w:val="none" w:sz="0" w:space="0" w:color="auto"/>
          </w:divBdr>
        </w:div>
        <w:div w:id="1412119577">
          <w:marLeft w:val="480"/>
          <w:marRight w:val="0"/>
          <w:marTop w:val="0"/>
          <w:marBottom w:val="0"/>
          <w:divBdr>
            <w:top w:val="none" w:sz="0" w:space="0" w:color="auto"/>
            <w:left w:val="none" w:sz="0" w:space="0" w:color="auto"/>
            <w:bottom w:val="none" w:sz="0" w:space="0" w:color="auto"/>
            <w:right w:val="none" w:sz="0" w:space="0" w:color="auto"/>
          </w:divBdr>
        </w:div>
        <w:div w:id="365180534">
          <w:marLeft w:val="480"/>
          <w:marRight w:val="0"/>
          <w:marTop w:val="0"/>
          <w:marBottom w:val="0"/>
          <w:divBdr>
            <w:top w:val="none" w:sz="0" w:space="0" w:color="auto"/>
            <w:left w:val="none" w:sz="0" w:space="0" w:color="auto"/>
            <w:bottom w:val="none" w:sz="0" w:space="0" w:color="auto"/>
            <w:right w:val="none" w:sz="0" w:space="0" w:color="auto"/>
          </w:divBdr>
        </w:div>
        <w:div w:id="1861896840">
          <w:marLeft w:val="480"/>
          <w:marRight w:val="0"/>
          <w:marTop w:val="0"/>
          <w:marBottom w:val="0"/>
          <w:divBdr>
            <w:top w:val="none" w:sz="0" w:space="0" w:color="auto"/>
            <w:left w:val="none" w:sz="0" w:space="0" w:color="auto"/>
            <w:bottom w:val="none" w:sz="0" w:space="0" w:color="auto"/>
            <w:right w:val="none" w:sz="0" w:space="0" w:color="auto"/>
          </w:divBdr>
        </w:div>
        <w:div w:id="1819690028">
          <w:marLeft w:val="480"/>
          <w:marRight w:val="0"/>
          <w:marTop w:val="0"/>
          <w:marBottom w:val="0"/>
          <w:divBdr>
            <w:top w:val="none" w:sz="0" w:space="0" w:color="auto"/>
            <w:left w:val="none" w:sz="0" w:space="0" w:color="auto"/>
            <w:bottom w:val="none" w:sz="0" w:space="0" w:color="auto"/>
            <w:right w:val="none" w:sz="0" w:space="0" w:color="auto"/>
          </w:divBdr>
        </w:div>
        <w:div w:id="1965890109">
          <w:marLeft w:val="480"/>
          <w:marRight w:val="0"/>
          <w:marTop w:val="0"/>
          <w:marBottom w:val="0"/>
          <w:divBdr>
            <w:top w:val="none" w:sz="0" w:space="0" w:color="auto"/>
            <w:left w:val="none" w:sz="0" w:space="0" w:color="auto"/>
            <w:bottom w:val="none" w:sz="0" w:space="0" w:color="auto"/>
            <w:right w:val="none" w:sz="0" w:space="0" w:color="auto"/>
          </w:divBdr>
        </w:div>
        <w:div w:id="592399394">
          <w:marLeft w:val="480"/>
          <w:marRight w:val="0"/>
          <w:marTop w:val="0"/>
          <w:marBottom w:val="0"/>
          <w:divBdr>
            <w:top w:val="none" w:sz="0" w:space="0" w:color="auto"/>
            <w:left w:val="none" w:sz="0" w:space="0" w:color="auto"/>
            <w:bottom w:val="none" w:sz="0" w:space="0" w:color="auto"/>
            <w:right w:val="none" w:sz="0" w:space="0" w:color="auto"/>
          </w:divBdr>
        </w:div>
        <w:div w:id="1549800367">
          <w:marLeft w:val="480"/>
          <w:marRight w:val="0"/>
          <w:marTop w:val="0"/>
          <w:marBottom w:val="0"/>
          <w:divBdr>
            <w:top w:val="none" w:sz="0" w:space="0" w:color="auto"/>
            <w:left w:val="none" w:sz="0" w:space="0" w:color="auto"/>
            <w:bottom w:val="none" w:sz="0" w:space="0" w:color="auto"/>
            <w:right w:val="none" w:sz="0" w:space="0" w:color="auto"/>
          </w:divBdr>
        </w:div>
        <w:div w:id="970551010">
          <w:marLeft w:val="480"/>
          <w:marRight w:val="0"/>
          <w:marTop w:val="0"/>
          <w:marBottom w:val="0"/>
          <w:divBdr>
            <w:top w:val="none" w:sz="0" w:space="0" w:color="auto"/>
            <w:left w:val="none" w:sz="0" w:space="0" w:color="auto"/>
            <w:bottom w:val="none" w:sz="0" w:space="0" w:color="auto"/>
            <w:right w:val="none" w:sz="0" w:space="0" w:color="auto"/>
          </w:divBdr>
        </w:div>
        <w:div w:id="213469809">
          <w:marLeft w:val="480"/>
          <w:marRight w:val="0"/>
          <w:marTop w:val="0"/>
          <w:marBottom w:val="0"/>
          <w:divBdr>
            <w:top w:val="none" w:sz="0" w:space="0" w:color="auto"/>
            <w:left w:val="none" w:sz="0" w:space="0" w:color="auto"/>
            <w:bottom w:val="none" w:sz="0" w:space="0" w:color="auto"/>
            <w:right w:val="none" w:sz="0" w:space="0" w:color="auto"/>
          </w:divBdr>
        </w:div>
        <w:div w:id="2071346926">
          <w:marLeft w:val="480"/>
          <w:marRight w:val="0"/>
          <w:marTop w:val="0"/>
          <w:marBottom w:val="0"/>
          <w:divBdr>
            <w:top w:val="none" w:sz="0" w:space="0" w:color="auto"/>
            <w:left w:val="none" w:sz="0" w:space="0" w:color="auto"/>
            <w:bottom w:val="none" w:sz="0" w:space="0" w:color="auto"/>
            <w:right w:val="none" w:sz="0" w:space="0" w:color="auto"/>
          </w:divBdr>
        </w:div>
        <w:div w:id="1089502071">
          <w:marLeft w:val="480"/>
          <w:marRight w:val="0"/>
          <w:marTop w:val="0"/>
          <w:marBottom w:val="0"/>
          <w:divBdr>
            <w:top w:val="none" w:sz="0" w:space="0" w:color="auto"/>
            <w:left w:val="none" w:sz="0" w:space="0" w:color="auto"/>
            <w:bottom w:val="none" w:sz="0" w:space="0" w:color="auto"/>
            <w:right w:val="none" w:sz="0" w:space="0" w:color="auto"/>
          </w:divBdr>
        </w:div>
        <w:div w:id="864171803">
          <w:marLeft w:val="480"/>
          <w:marRight w:val="0"/>
          <w:marTop w:val="0"/>
          <w:marBottom w:val="0"/>
          <w:divBdr>
            <w:top w:val="none" w:sz="0" w:space="0" w:color="auto"/>
            <w:left w:val="none" w:sz="0" w:space="0" w:color="auto"/>
            <w:bottom w:val="none" w:sz="0" w:space="0" w:color="auto"/>
            <w:right w:val="none" w:sz="0" w:space="0" w:color="auto"/>
          </w:divBdr>
        </w:div>
        <w:div w:id="244581179">
          <w:marLeft w:val="480"/>
          <w:marRight w:val="0"/>
          <w:marTop w:val="0"/>
          <w:marBottom w:val="0"/>
          <w:divBdr>
            <w:top w:val="none" w:sz="0" w:space="0" w:color="auto"/>
            <w:left w:val="none" w:sz="0" w:space="0" w:color="auto"/>
            <w:bottom w:val="none" w:sz="0" w:space="0" w:color="auto"/>
            <w:right w:val="none" w:sz="0" w:space="0" w:color="auto"/>
          </w:divBdr>
        </w:div>
        <w:div w:id="70588458">
          <w:marLeft w:val="480"/>
          <w:marRight w:val="0"/>
          <w:marTop w:val="0"/>
          <w:marBottom w:val="0"/>
          <w:divBdr>
            <w:top w:val="none" w:sz="0" w:space="0" w:color="auto"/>
            <w:left w:val="none" w:sz="0" w:space="0" w:color="auto"/>
            <w:bottom w:val="none" w:sz="0" w:space="0" w:color="auto"/>
            <w:right w:val="none" w:sz="0" w:space="0" w:color="auto"/>
          </w:divBdr>
        </w:div>
        <w:div w:id="176504103">
          <w:marLeft w:val="480"/>
          <w:marRight w:val="0"/>
          <w:marTop w:val="0"/>
          <w:marBottom w:val="0"/>
          <w:divBdr>
            <w:top w:val="none" w:sz="0" w:space="0" w:color="auto"/>
            <w:left w:val="none" w:sz="0" w:space="0" w:color="auto"/>
            <w:bottom w:val="none" w:sz="0" w:space="0" w:color="auto"/>
            <w:right w:val="none" w:sz="0" w:space="0" w:color="auto"/>
          </w:divBdr>
        </w:div>
        <w:div w:id="374083397">
          <w:marLeft w:val="480"/>
          <w:marRight w:val="0"/>
          <w:marTop w:val="0"/>
          <w:marBottom w:val="0"/>
          <w:divBdr>
            <w:top w:val="none" w:sz="0" w:space="0" w:color="auto"/>
            <w:left w:val="none" w:sz="0" w:space="0" w:color="auto"/>
            <w:bottom w:val="none" w:sz="0" w:space="0" w:color="auto"/>
            <w:right w:val="none" w:sz="0" w:space="0" w:color="auto"/>
          </w:divBdr>
        </w:div>
        <w:div w:id="1581791094">
          <w:marLeft w:val="480"/>
          <w:marRight w:val="0"/>
          <w:marTop w:val="0"/>
          <w:marBottom w:val="0"/>
          <w:divBdr>
            <w:top w:val="none" w:sz="0" w:space="0" w:color="auto"/>
            <w:left w:val="none" w:sz="0" w:space="0" w:color="auto"/>
            <w:bottom w:val="none" w:sz="0" w:space="0" w:color="auto"/>
            <w:right w:val="none" w:sz="0" w:space="0" w:color="auto"/>
          </w:divBdr>
        </w:div>
        <w:div w:id="1229344021">
          <w:marLeft w:val="480"/>
          <w:marRight w:val="0"/>
          <w:marTop w:val="0"/>
          <w:marBottom w:val="0"/>
          <w:divBdr>
            <w:top w:val="none" w:sz="0" w:space="0" w:color="auto"/>
            <w:left w:val="none" w:sz="0" w:space="0" w:color="auto"/>
            <w:bottom w:val="none" w:sz="0" w:space="0" w:color="auto"/>
            <w:right w:val="none" w:sz="0" w:space="0" w:color="auto"/>
          </w:divBdr>
        </w:div>
        <w:div w:id="798105825">
          <w:marLeft w:val="480"/>
          <w:marRight w:val="0"/>
          <w:marTop w:val="0"/>
          <w:marBottom w:val="0"/>
          <w:divBdr>
            <w:top w:val="none" w:sz="0" w:space="0" w:color="auto"/>
            <w:left w:val="none" w:sz="0" w:space="0" w:color="auto"/>
            <w:bottom w:val="none" w:sz="0" w:space="0" w:color="auto"/>
            <w:right w:val="none" w:sz="0" w:space="0" w:color="auto"/>
          </w:divBdr>
        </w:div>
        <w:div w:id="2047020885">
          <w:marLeft w:val="480"/>
          <w:marRight w:val="0"/>
          <w:marTop w:val="0"/>
          <w:marBottom w:val="0"/>
          <w:divBdr>
            <w:top w:val="none" w:sz="0" w:space="0" w:color="auto"/>
            <w:left w:val="none" w:sz="0" w:space="0" w:color="auto"/>
            <w:bottom w:val="none" w:sz="0" w:space="0" w:color="auto"/>
            <w:right w:val="none" w:sz="0" w:space="0" w:color="auto"/>
          </w:divBdr>
        </w:div>
        <w:div w:id="854462182">
          <w:marLeft w:val="480"/>
          <w:marRight w:val="0"/>
          <w:marTop w:val="0"/>
          <w:marBottom w:val="0"/>
          <w:divBdr>
            <w:top w:val="none" w:sz="0" w:space="0" w:color="auto"/>
            <w:left w:val="none" w:sz="0" w:space="0" w:color="auto"/>
            <w:bottom w:val="none" w:sz="0" w:space="0" w:color="auto"/>
            <w:right w:val="none" w:sz="0" w:space="0" w:color="auto"/>
          </w:divBdr>
        </w:div>
        <w:div w:id="498497487">
          <w:marLeft w:val="480"/>
          <w:marRight w:val="0"/>
          <w:marTop w:val="0"/>
          <w:marBottom w:val="0"/>
          <w:divBdr>
            <w:top w:val="none" w:sz="0" w:space="0" w:color="auto"/>
            <w:left w:val="none" w:sz="0" w:space="0" w:color="auto"/>
            <w:bottom w:val="none" w:sz="0" w:space="0" w:color="auto"/>
            <w:right w:val="none" w:sz="0" w:space="0" w:color="auto"/>
          </w:divBdr>
        </w:div>
        <w:div w:id="1884832381">
          <w:marLeft w:val="480"/>
          <w:marRight w:val="0"/>
          <w:marTop w:val="0"/>
          <w:marBottom w:val="0"/>
          <w:divBdr>
            <w:top w:val="none" w:sz="0" w:space="0" w:color="auto"/>
            <w:left w:val="none" w:sz="0" w:space="0" w:color="auto"/>
            <w:bottom w:val="none" w:sz="0" w:space="0" w:color="auto"/>
            <w:right w:val="none" w:sz="0" w:space="0" w:color="auto"/>
          </w:divBdr>
        </w:div>
        <w:div w:id="1042941011">
          <w:marLeft w:val="480"/>
          <w:marRight w:val="0"/>
          <w:marTop w:val="0"/>
          <w:marBottom w:val="0"/>
          <w:divBdr>
            <w:top w:val="none" w:sz="0" w:space="0" w:color="auto"/>
            <w:left w:val="none" w:sz="0" w:space="0" w:color="auto"/>
            <w:bottom w:val="none" w:sz="0" w:space="0" w:color="auto"/>
            <w:right w:val="none" w:sz="0" w:space="0" w:color="auto"/>
          </w:divBdr>
        </w:div>
        <w:div w:id="1873104657">
          <w:marLeft w:val="480"/>
          <w:marRight w:val="0"/>
          <w:marTop w:val="0"/>
          <w:marBottom w:val="0"/>
          <w:divBdr>
            <w:top w:val="none" w:sz="0" w:space="0" w:color="auto"/>
            <w:left w:val="none" w:sz="0" w:space="0" w:color="auto"/>
            <w:bottom w:val="none" w:sz="0" w:space="0" w:color="auto"/>
            <w:right w:val="none" w:sz="0" w:space="0" w:color="auto"/>
          </w:divBdr>
        </w:div>
        <w:div w:id="1349135405">
          <w:marLeft w:val="480"/>
          <w:marRight w:val="0"/>
          <w:marTop w:val="0"/>
          <w:marBottom w:val="0"/>
          <w:divBdr>
            <w:top w:val="none" w:sz="0" w:space="0" w:color="auto"/>
            <w:left w:val="none" w:sz="0" w:space="0" w:color="auto"/>
            <w:bottom w:val="none" w:sz="0" w:space="0" w:color="auto"/>
            <w:right w:val="none" w:sz="0" w:space="0" w:color="auto"/>
          </w:divBdr>
        </w:div>
        <w:div w:id="1391267693">
          <w:marLeft w:val="480"/>
          <w:marRight w:val="0"/>
          <w:marTop w:val="0"/>
          <w:marBottom w:val="0"/>
          <w:divBdr>
            <w:top w:val="none" w:sz="0" w:space="0" w:color="auto"/>
            <w:left w:val="none" w:sz="0" w:space="0" w:color="auto"/>
            <w:bottom w:val="none" w:sz="0" w:space="0" w:color="auto"/>
            <w:right w:val="none" w:sz="0" w:space="0" w:color="auto"/>
          </w:divBdr>
        </w:div>
        <w:div w:id="1154225372">
          <w:marLeft w:val="480"/>
          <w:marRight w:val="0"/>
          <w:marTop w:val="0"/>
          <w:marBottom w:val="0"/>
          <w:divBdr>
            <w:top w:val="none" w:sz="0" w:space="0" w:color="auto"/>
            <w:left w:val="none" w:sz="0" w:space="0" w:color="auto"/>
            <w:bottom w:val="none" w:sz="0" w:space="0" w:color="auto"/>
            <w:right w:val="none" w:sz="0" w:space="0" w:color="auto"/>
          </w:divBdr>
        </w:div>
        <w:div w:id="1264723184">
          <w:marLeft w:val="480"/>
          <w:marRight w:val="0"/>
          <w:marTop w:val="0"/>
          <w:marBottom w:val="0"/>
          <w:divBdr>
            <w:top w:val="none" w:sz="0" w:space="0" w:color="auto"/>
            <w:left w:val="none" w:sz="0" w:space="0" w:color="auto"/>
            <w:bottom w:val="none" w:sz="0" w:space="0" w:color="auto"/>
            <w:right w:val="none" w:sz="0" w:space="0" w:color="auto"/>
          </w:divBdr>
        </w:div>
        <w:div w:id="424887869">
          <w:marLeft w:val="480"/>
          <w:marRight w:val="0"/>
          <w:marTop w:val="0"/>
          <w:marBottom w:val="0"/>
          <w:divBdr>
            <w:top w:val="none" w:sz="0" w:space="0" w:color="auto"/>
            <w:left w:val="none" w:sz="0" w:space="0" w:color="auto"/>
            <w:bottom w:val="none" w:sz="0" w:space="0" w:color="auto"/>
            <w:right w:val="none" w:sz="0" w:space="0" w:color="auto"/>
          </w:divBdr>
        </w:div>
        <w:div w:id="785587142">
          <w:marLeft w:val="480"/>
          <w:marRight w:val="0"/>
          <w:marTop w:val="0"/>
          <w:marBottom w:val="0"/>
          <w:divBdr>
            <w:top w:val="none" w:sz="0" w:space="0" w:color="auto"/>
            <w:left w:val="none" w:sz="0" w:space="0" w:color="auto"/>
            <w:bottom w:val="none" w:sz="0" w:space="0" w:color="auto"/>
            <w:right w:val="none" w:sz="0" w:space="0" w:color="auto"/>
          </w:divBdr>
        </w:div>
        <w:div w:id="75396221">
          <w:marLeft w:val="480"/>
          <w:marRight w:val="0"/>
          <w:marTop w:val="0"/>
          <w:marBottom w:val="0"/>
          <w:divBdr>
            <w:top w:val="none" w:sz="0" w:space="0" w:color="auto"/>
            <w:left w:val="none" w:sz="0" w:space="0" w:color="auto"/>
            <w:bottom w:val="none" w:sz="0" w:space="0" w:color="auto"/>
            <w:right w:val="none" w:sz="0" w:space="0" w:color="auto"/>
          </w:divBdr>
        </w:div>
        <w:div w:id="54472886">
          <w:marLeft w:val="480"/>
          <w:marRight w:val="0"/>
          <w:marTop w:val="0"/>
          <w:marBottom w:val="0"/>
          <w:divBdr>
            <w:top w:val="none" w:sz="0" w:space="0" w:color="auto"/>
            <w:left w:val="none" w:sz="0" w:space="0" w:color="auto"/>
            <w:bottom w:val="none" w:sz="0" w:space="0" w:color="auto"/>
            <w:right w:val="none" w:sz="0" w:space="0" w:color="auto"/>
          </w:divBdr>
        </w:div>
        <w:div w:id="1027104289">
          <w:marLeft w:val="480"/>
          <w:marRight w:val="0"/>
          <w:marTop w:val="0"/>
          <w:marBottom w:val="0"/>
          <w:divBdr>
            <w:top w:val="none" w:sz="0" w:space="0" w:color="auto"/>
            <w:left w:val="none" w:sz="0" w:space="0" w:color="auto"/>
            <w:bottom w:val="none" w:sz="0" w:space="0" w:color="auto"/>
            <w:right w:val="none" w:sz="0" w:space="0" w:color="auto"/>
          </w:divBdr>
        </w:div>
        <w:div w:id="1061060139">
          <w:marLeft w:val="480"/>
          <w:marRight w:val="0"/>
          <w:marTop w:val="0"/>
          <w:marBottom w:val="0"/>
          <w:divBdr>
            <w:top w:val="none" w:sz="0" w:space="0" w:color="auto"/>
            <w:left w:val="none" w:sz="0" w:space="0" w:color="auto"/>
            <w:bottom w:val="none" w:sz="0" w:space="0" w:color="auto"/>
            <w:right w:val="none" w:sz="0" w:space="0" w:color="auto"/>
          </w:divBdr>
        </w:div>
        <w:div w:id="1671561705">
          <w:marLeft w:val="480"/>
          <w:marRight w:val="0"/>
          <w:marTop w:val="0"/>
          <w:marBottom w:val="0"/>
          <w:divBdr>
            <w:top w:val="none" w:sz="0" w:space="0" w:color="auto"/>
            <w:left w:val="none" w:sz="0" w:space="0" w:color="auto"/>
            <w:bottom w:val="none" w:sz="0" w:space="0" w:color="auto"/>
            <w:right w:val="none" w:sz="0" w:space="0" w:color="auto"/>
          </w:divBdr>
        </w:div>
        <w:div w:id="1331761198">
          <w:marLeft w:val="480"/>
          <w:marRight w:val="0"/>
          <w:marTop w:val="0"/>
          <w:marBottom w:val="0"/>
          <w:divBdr>
            <w:top w:val="none" w:sz="0" w:space="0" w:color="auto"/>
            <w:left w:val="none" w:sz="0" w:space="0" w:color="auto"/>
            <w:bottom w:val="none" w:sz="0" w:space="0" w:color="auto"/>
            <w:right w:val="none" w:sz="0" w:space="0" w:color="auto"/>
          </w:divBdr>
        </w:div>
        <w:div w:id="839542523">
          <w:marLeft w:val="480"/>
          <w:marRight w:val="0"/>
          <w:marTop w:val="0"/>
          <w:marBottom w:val="0"/>
          <w:divBdr>
            <w:top w:val="none" w:sz="0" w:space="0" w:color="auto"/>
            <w:left w:val="none" w:sz="0" w:space="0" w:color="auto"/>
            <w:bottom w:val="none" w:sz="0" w:space="0" w:color="auto"/>
            <w:right w:val="none" w:sz="0" w:space="0" w:color="auto"/>
          </w:divBdr>
        </w:div>
        <w:div w:id="1608272283">
          <w:marLeft w:val="480"/>
          <w:marRight w:val="0"/>
          <w:marTop w:val="0"/>
          <w:marBottom w:val="0"/>
          <w:divBdr>
            <w:top w:val="none" w:sz="0" w:space="0" w:color="auto"/>
            <w:left w:val="none" w:sz="0" w:space="0" w:color="auto"/>
            <w:bottom w:val="none" w:sz="0" w:space="0" w:color="auto"/>
            <w:right w:val="none" w:sz="0" w:space="0" w:color="auto"/>
          </w:divBdr>
        </w:div>
        <w:div w:id="1522742877">
          <w:marLeft w:val="480"/>
          <w:marRight w:val="0"/>
          <w:marTop w:val="0"/>
          <w:marBottom w:val="0"/>
          <w:divBdr>
            <w:top w:val="none" w:sz="0" w:space="0" w:color="auto"/>
            <w:left w:val="none" w:sz="0" w:space="0" w:color="auto"/>
            <w:bottom w:val="none" w:sz="0" w:space="0" w:color="auto"/>
            <w:right w:val="none" w:sz="0" w:space="0" w:color="auto"/>
          </w:divBdr>
        </w:div>
        <w:div w:id="462775024">
          <w:marLeft w:val="480"/>
          <w:marRight w:val="0"/>
          <w:marTop w:val="0"/>
          <w:marBottom w:val="0"/>
          <w:divBdr>
            <w:top w:val="none" w:sz="0" w:space="0" w:color="auto"/>
            <w:left w:val="none" w:sz="0" w:space="0" w:color="auto"/>
            <w:bottom w:val="none" w:sz="0" w:space="0" w:color="auto"/>
            <w:right w:val="none" w:sz="0" w:space="0" w:color="auto"/>
          </w:divBdr>
        </w:div>
        <w:div w:id="749421747">
          <w:marLeft w:val="480"/>
          <w:marRight w:val="0"/>
          <w:marTop w:val="0"/>
          <w:marBottom w:val="0"/>
          <w:divBdr>
            <w:top w:val="none" w:sz="0" w:space="0" w:color="auto"/>
            <w:left w:val="none" w:sz="0" w:space="0" w:color="auto"/>
            <w:bottom w:val="none" w:sz="0" w:space="0" w:color="auto"/>
            <w:right w:val="none" w:sz="0" w:space="0" w:color="auto"/>
          </w:divBdr>
        </w:div>
        <w:div w:id="343165435">
          <w:marLeft w:val="480"/>
          <w:marRight w:val="0"/>
          <w:marTop w:val="0"/>
          <w:marBottom w:val="0"/>
          <w:divBdr>
            <w:top w:val="none" w:sz="0" w:space="0" w:color="auto"/>
            <w:left w:val="none" w:sz="0" w:space="0" w:color="auto"/>
            <w:bottom w:val="none" w:sz="0" w:space="0" w:color="auto"/>
            <w:right w:val="none" w:sz="0" w:space="0" w:color="auto"/>
          </w:divBdr>
        </w:div>
        <w:div w:id="859464789">
          <w:marLeft w:val="480"/>
          <w:marRight w:val="0"/>
          <w:marTop w:val="0"/>
          <w:marBottom w:val="0"/>
          <w:divBdr>
            <w:top w:val="none" w:sz="0" w:space="0" w:color="auto"/>
            <w:left w:val="none" w:sz="0" w:space="0" w:color="auto"/>
            <w:bottom w:val="none" w:sz="0" w:space="0" w:color="auto"/>
            <w:right w:val="none" w:sz="0" w:space="0" w:color="auto"/>
          </w:divBdr>
        </w:div>
        <w:div w:id="633099856">
          <w:marLeft w:val="480"/>
          <w:marRight w:val="0"/>
          <w:marTop w:val="0"/>
          <w:marBottom w:val="0"/>
          <w:divBdr>
            <w:top w:val="none" w:sz="0" w:space="0" w:color="auto"/>
            <w:left w:val="none" w:sz="0" w:space="0" w:color="auto"/>
            <w:bottom w:val="none" w:sz="0" w:space="0" w:color="auto"/>
            <w:right w:val="none" w:sz="0" w:space="0" w:color="auto"/>
          </w:divBdr>
        </w:div>
        <w:div w:id="1729956167">
          <w:marLeft w:val="480"/>
          <w:marRight w:val="0"/>
          <w:marTop w:val="0"/>
          <w:marBottom w:val="0"/>
          <w:divBdr>
            <w:top w:val="none" w:sz="0" w:space="0" w:color="auto"/>
            <w:left w:val="none" w:sz="0" w:space="0" w:color="auto"/>
            <w:bottom w:val="none" w:sz="0" w:space="0" w:color="auto"/>
            <w:right w:val="none" w:sz="0" w:space="0" w:color="auto"/>
          </w:divBdr>
        </w:div>
        <w:div w:id="1993413803">
          <w:marLeft w:val="480"/>
          <w:marRight w:val="0"/>
          <w:marTop w:val="0"/>
          <w:marBottom w:val="0"/>
          <w:divBdr>
            <w:top w:val="none" w:sz="0" w:space="0" w:color="auto"/>
            <w:left w:val="none" w:sz="0" w:space="0" w:color="auto"/>
            <w:bottom w:val="none" w:sz="0" w:space="0" w:color="auto"/>
            <w:right w:val="none" w:sz="0" w:space="0" w:color="auto"/>
          </w:divBdr>
        </w:div>
        <w:div w:id="1967420502">
          <w:marLeft w:val="480"/>
          <w:marRight w:val="0"/>
          <w:marTop w:val="0"/>
          <w:marBottom w:val="0"/>
          <w:divBdr>
            <w:top w:val="none" w:sz="0" w:space="0" w:color="auto"/>
            <w:left w:val="none" w:sz="0" w:space="0" w:color="auto"/>
            <w:bottom w:val="none" w:sz="0" w:space="0" w:color="auto"/>
            <w:right w:val="none" w:sz="0" w:space="0" w:color="auto"/>
          </w:divBdr>
        </w:div>
        <w:div w:id="547109517">
          <w:marLeft w:val="480"/>
          <w:marRight w:val="0"/>
          <w:marTop w:val="0"/>
          <w:marBottom w:val="0"/>
          <w:divBdr>
            <w:top w:val="none" w:sz="0" w:space="0" w:color="auto"/>
            <w:left w:val="none" w:sz="0" w:space="0" w:color="auto"/>
            <w:bottom w:val="none" w:sz="0" w:space="0" w:color="auto"/>
            <w:right w:val="none" w:sz="0" w:space="0" w:color="auto"/>
          </w:divBdr>
        </w:div>
        <w:div w:id="1075200447">
          <w:marLeft w:val="480"/>
          <w:marRight w:val="0"/>
          <w:marTop w:val="0"/>
          <w:marBottom w:val="0"/>
          <w:divBdr>
            <w:top w:val="none" w:sz="0" w:space="0" w:color="auto"/>
            <w:left w:val="none" w:sz="0" w:space="0" w:color="auto"/>
            <w:bottom w:val="none" w:sz="0" w:space="0" w:color="auto"/>
            <w:right w:val="none" w:sz="0" w:space="0" w:color="auto"/>
          </w:divBdr>
        </w:div>
        <w:div w:id="1371371046">
          <w:marLeft w:val="480"/>
          <w:marRight w:val="0"/>
          <w:marTop w:val="0"/>
          <w:marBottom w:val="0"/>
          <w:divBdr>
            <w:top w:val="none" w:sz="0" w:space="0" w:color="auto"/>
            <w:left w:val="none" w:sz="0" w:space="0" w:color="auto"/>
            <w:bottom w:val="none" w:sz="0" w:space="0" w:color="auto"/>
            <w:right w:val="none" w:sz="0" w:space="0" w:color="auto"/>
          </w:divBdr>
        </w:div>
        <w:div w:id="706489394">
          <w:marLeft w:val="480"/>
          <w:marRight w:val="0"/>
          <w:marTop w:val="0"/>
          <w:marBottom w:val="0"/>
          <w:divBdr>
            <w:top w:val="none" w:sz="0" w:space="0" w:color="auto"/>
            <w:left w:val="none" w:sz="0" w:space="0" w:color="auto"/>
            <w:bottom w:val="none" w:sz="0" w:space="0" w:color="auto"/>
            <w:right w:val="none" w:sz="0" w:space="0" w:color="auto"/>
          </w:divBdr>
        </w:div>
        <w:div w:id="420298468">
          <w:marLeft w:val="480"/>
          <w:marRight w:val="0"/>
          <w:marTop w:val="0"/>
          <w:marBottom w:val="0"/>
          <w:divBdr>
            <w:top w:val="none" w:sz="0" w:space="0" w:color="auto"/>
            <w:left w:val="none" w:sz="0" w:space="0" w:color="auto"/>
            <w:bottom w:val="none" w:sz="0" w:space="0" w:color="auto"/>
            <w:right w:val="none" w:sz="0" w:space="0" w:color="auto"/>
          </w:divBdr>
        </w:div>
        <w:div w:id="1302232495">
          <w:marLeft w:val="480"/>
          <w:marRight w:val="0"/>
          <w:marTop w:val="0"/>
          <w:marBottom w:val="0"/>
          <w:divBdr>
            <w:top w:val="none" w:sz="0" w:space="0" w:color="auto"/>
            <w:left w:val="none" w:sz="0" w:space="0" w:color="auto"/>
            <w:bottom w:val="none" w:sz="0" w:space="0" w:color="auto"/>
            <w:right w:val="none" w:sz="0" w:space="0" w:color="auto"/>
          </w:divBdr>
        </w:div>
        <w:div w:id="1168980872">
          <w:marLeft w:val="480"/>
          <w:marRight w:val="0"/>
          <w:marTop w:val="0"/>
          <w:marBottom w:val="0"/>
          <w:divBdr>
            <w:top w:val="none" w:sz="0" w:space="0" w:color="auto"/>
            <w:left w:val="none" w:sz="0" w:space="0" w:color="auto"/>
            <w:bottom w:val="none" w:sz="0" w:space="0" w:color="auto"/>
            <w:right w:val="none" w:sz="0" w:space="0" w:color="auto"/>
          </w:divBdr>
        </w:div>
        <w:div w:id="1740977658">
          <w:marLeft w:val="480"/>
          <w:marRight w:val="0"/>
          <w:marTop w:val="0"/>
          <w:marBottom w:val="0"/>
          <w:divBdr>
            <w:top w:val="none" w:sz="0" w:space="0" w:color="auto"/>
            <w:left w:val="none" w:sz="0" w:space="0" w:color="auto"/>
            <w:bottom w:val="none" w:sz="0" w:space="0" w:color="auto"/>
            <w:right w:val="none" w:sz="0" w:space="0" w:color="auto"/>
          </w:divBdr>
        </w:div>
        <w:div w:id="1179006440">
          <w:marLeft w:val="480"/>
          <w:marRight w:val="0"/>
          <w:marTop w:val="0"/>
          <w:marBottom w:val="0"/>
          <w:divBdr>
            <w:top w:val="none" w:sz="0" w:space="0" w:color="auto"/>
            <w:left w:val="none" w:sz="0" w:space="0" w:color="auto"/>
            <w:bottom w:val="none" w:sz="0" w:space="0" w:color="auto"/>
            <w:right w:val="none" w:sz="0" w:space="0" w:color="auto"/>
          </w:divBdr>
        </w:div>
        <w:div w:id="664087680">
          <w:marLeft w:val="480"/>
          <w:marRight w:val="0"/>
          <w:marTop w:val="0"/>
          <w:marBottom w:val="0"/>
          <w:divBdr>
            <w:top w:val="none" w:sz="0" w:space="0" w:color="auto"/>
            <w:left w:val="none" w:sz="0" w:space="0" w:color="auto"/>
            <w:bottom w:val="none" w:sz="0" w:space="0" w:color="auto"/>
            <w:right w:val="none" w:sz="0" w:space="0" w:color="auto"/>
          </w:divBdr>
        </w:div>
        <w:div w:id="823396488">
          <w:marLeft w:val="480"/>
          <w:marRight w:val="0"/>
          <w:marTop w:val="0"/>
          <w:marBottom w:val="0"/>
          <w:divBdr>
            <w:top w:val="none" w:sz="0" w:space="0" w:color="auto"/>
            <w:left w:val="none" w:sz="0" w:space="0" w:color="auto"/>
            <w:bottom w:val="none" w:sz="0" w:space="0" w:color="auto"/>
            <w:right w:val="none" w:sz="0" w:space="0" w:color="auto"/>
          </w:divBdr>
        </w:div>
        <w:div w:id="1643465711">
          <w:marLeft w:val="480"/>
          <w:marRight w:val="0"/>
          <w:marTop w:val="0"/>
          <w:marBottom w:val="0"/>
          <w:divBdr>
            <w:top w:val="none" w:sz="0" w:space="0" w:color="auto"/>
            <w:left w:val="none" w:sz="0" w:space="0" w:color="auto"/>
            <w:bottom w:val="none" w:sz="0" w:space="0" w:color="auto"/>
            <w:right w:val="none" w:sz="0" w:space="0" w:color="auto"/>
          </w:divBdr>
        </w:div>
      </w:divsChild>
    </w:div>
    <w:div w:id="806969962">
      <w:bodyDiv w:val="1"/>
      <w:marLeft w:val="0"/>
      <w:marRight w:val="0"/>
      <w:marTop w:val="0"/>
      <w:marBottom w:val="0"/>
      <w:divBdr>
        <w:top w:val="none" w:sz="0" w:space="0" w:color="auto"/>
        <w:left w:val="none" w:sz="0" w:space="0" w:color="auto"/>
        <w:bottom w:val="none" w:sz="0" w:space="0" w:color="auto"/>
        <w:right w:val="none" w:sz="0" w:space="0" w:color="auto"/>
      </w:divBdr>
    </w:div>
    <w:div w:id="807161387">
      <w:bodyDiv w:val="1"/>
      <w:marLeft w:val="0"/>
      <w:marRight w:val="0"/>
      <w:marTop w:val="0"/>
      <w:marBottom w:val="0"/>
      <w:divBdr>
        <w:top w:val="none" w:sz="0" w:space="0" w:color="auto"/>
        <w:left w:val="none" w:sz="0" w:space="0" w:color="auto"/>
        <w:bottom w:val="none" w:sz="0" w:space="0" w:color="auto"/>
        <w:right w:val="none" w:sz="0" w:space="0" w:color="auto"/>
      </w:divBdr>
      <w:divsChild>
        <w:div w:id="132063836">
          <w:marLeft w:val="480"/>
          <w:marRight w:val="0"/>
          <w:marTop w:val="0"/>
          <w:marBottom w:val="0"/>
          <w:divBdr>
            <w:top w:val="none" w:sz="0" w:space="0" w:color="auto"/>
            <w:left w:val="none" w:sz="0" w:space="0" w:color="auto"/>
            <w:bottom w:val="none" w:sz="0" w:space="0" w:color="auto"/>
            <w:right w:val="none" w:sz="0" w:space="0" w:color="auto"/>
          </w:divBdr>
        </w:div>
        <w:div w:id="1138183480">
          <w:marLeft w:val="480"/>
          <w:marRight w:val="0"/>
          <w:marTop w:val="0"/>
          <w:marBottom w:val="0"/>
          <w:divBdr>
            <w:top w:val="none" w:sz="0" w:space="0" w:color="auto"/>
            <w:left w:val="none" w:sz="0" w:space="0" w:color="auto"/>
            <w:bottom w:val="none" w:sz="0" w:space="0" w:color="auto"/>
            <w:right w:val="none" w:sz="0" w:space="0" w:color="auto"/>
          </w:divBdr>
        </w:div>
        <w:div w:id="125199437">
          <w:marLeft w:val="480"/>
          <w:marRight w:val="0"/>
          <w:marTop w:val="0"/>
          <w:marBottom w:val="0"/>
          <w:divBdr>
            <w:top w:val="none" w:sz="0" w:space="0" w:color="auto"/>
            <w:left w:val="none" w:sz="0" w:space="0" w:color="auto"/>
            <w:bottom w:val="none" w:sz="0" w:space="0" w:color="auto"/>
            <w:right w:val="none" w:sz="0" w:space="0" w:color="auto"/>
          </w:divBdr>
        </w:div>
        <w:div w:id="128672344">
          <w:marLeft w:val="480"/>
          <w:marRight w:val="0"/>
          <w:marTop w:val="0"/>
          <w:marBottom w:val="0"/>
          <w:divBdr>
            <w:top w:val="none" w:sz="0" w:space="0" w:color="auto"/>
            <w:left w:val="none" w:sz="0" w:space="0" w:color="auto"/>
            <w:bottom w:val="none" w:sz="0" w:space="0" w:color="auto"/>
            <w:right w:val="none" w:sz="0" w:space="0" w:color="auto"/>
          </w:divBdr>
        </w:div>
        <w:div w:id="1671563944">
          <w:marLeft w:val="480"/>
          <w:marRight w:val="0"/>
          <w:marTop w:val="0"/>
          <w:marBottom w:val="0"/>
          <w:divBdr>
            <w:top w:val="none" w:sz="0" w:space="0" w:color="auto"/>
            <w:left w:val="none" w:sz="0" w:space="0" w:color="auto"/>
            <w:bottom w:val="none" w:sz="0" w:space="0" w:color="auto"/>
            <w:right w:val="none" w:sz="0" w:space="0" w:color="auto"/>
          </w:divBdr>
        </w:div>
        <w:div w:id="1282764116">
          <w:marLeft w:val="480"/>
          <w:marRight w:val="0"/>
          <w:marTop w:val="0"/>
          <w:marBottom w:val="0"/>
          <w:divBdr>
            <w:top w:val="none" w:sz="0" w:space="0" w:color="auto"/>
            <w:left w:val="none" w:sz="0" w:space="0" w:color="auto"/>
            <w:bottom w:val="none" w:sz="0" w:space="0" w:color="auto"/>
            <w:right w:val="none" w:sz="0" w:space="0" w:color="auto"/>
          </w:divBdr>
        </w:div>
        <w:div w:id="1493594873">
          <w:marLeft w:val="480"/>
          <w:marRight w:val="0"/>
          <w:marTop w:val="0"/>
          <w:marBottom w:val="0"/>
          <w:divBdr>
            <w:top w:val="none" w:sz="0" w:space="0" w:color="auto"/>
            <w:left w:val="none" w:sz="0" w:space="0" w:color="auto"/>
            <w:bottom w:val="none" w:sz="0" w:space="0" w:color="auto"/>
            <w:right w:val="none" w:sz="0" w:space="0" w:color="auto"/>
          </w:divBdr>
        </w:div>
        <w:div w:id="1458139344">
          <w:marLeft w:val="480"/>
          <w:marRight w:val="0"/>
          <w:marTop w:val="0"/>
          <w:marBottom w:val="0"/>
          <w:divBdr>
            <w:top w:val="none" w:sz="0" w:space="0" w:color="auto"/>
            <w:left w:val="none" w:sz="0" w:space="0" w:color="auto"/>
            <w:bottom w:val="none" w:sz="0" w:space="0" w:color="auto"/>
            <w:right w:val="none" w:sz="0" w:space="0" w:color="auto"/>
          </w:divBdr>
        </w:div>
        <w:div w:id="2039039798">
          <w:marLeft w:val="480"/>
          <w:marRight w:val="0"/>
          <w:marTop w:val="0"/>
          <w:marBottom w:val="0"/>
          <w:divBdr>
            <w:top w:val="none" w:sz="0" w:space="0" w:color="auto"/>
            <w:left w:val="none" w:sz="0" w:space="0" w:color="auto"/>
            <w:bottom w:val="none" w:sz="0" w:space="0" w:color="auto"/>
            <w:right w:val="none" w:sz="0" w:space="0" w:color="auto"/>
          </w:divBdr>
        </w:div>
        <w:div w:id="664463">
          <w:marLeft w:val="480"/>
          <w:marRight w:val="0"/>
          <w:marTop w:val="0"/>
          <w:marBottom w:val="0"/>
          <w:divBdr>
            <w:top w:val="none" w:sz="0" w:space="0" w:color="auto"/>
            <w:left w:val="none" w:sz="0" w:space="0" w:color="auto"/>
            <w:bottom w:val="none" w:sz="0" w:space="0" w:color="auto"/>
            <w:right w:val="none" w:sz="0" w:space="0" w:color="auto"/>
          </w:divBdr>
        </w:div>
        <w:div w:id="774130785">
          <w:marLeft w:val="480"/>
          <w:marRight w:val="0"/>
          <w:marTop w:val="0"/>
          <w:marBottom w:val="0"/>
          <w:divBdr>
            <w:top w:val="none" w:sz="0" w:space="0" w:color="auto"/>
            <w:left w:val="none" w:sz="0" w:space="0" w:color="auto"/>
            <w:bottom w:val="none" w:sz="0" w:space="0" w:color="auto"/>
            <w:right w:val="none" w:sz="0" w:space="0" w:color="auto"/>
          </w:divBdr>
        </w:div>
        <w:div w:id="863439925">
          <w:marLeft w:val="480"/>
          <w:marRight w:val="0"/>
          <w:marTop w:val="0"/>
          <w:marBottom w:val="0"/>
          <w:divBdr>
            <w:top w:val="none" w:sz="0" w:space="0" w:color="auto"/>
            <w:left w:val="none" w:sz="0" w:space="0" w:color="auto"/>
            <w:bottom w:val="none" w:sz="0" w:space="0" w:color="auto"/>
            <w:right w:val="none" w:sz="0" w:space="0" w:color="auto"/>
          </w:divBdr>
        </w:div>
        <w:div w:id="1662387949">
          <w:marLeft w:val="480"/>
          <w:marRight w:val="0"/>
          <w:marTop w:val="0"/>
          <w:marBottom w:val="0"/>
          <w:divBdr>
            <w:top w:val="none" w:sz="0" w:space="0" w:color="auto"/>
            <w:left w:val="none" w:sz="0" w:space="0" w:color="auto"/>
            <w:bottom w:val="none" w:sz="0" w:space="0" w:color="auto"/>
            <w:right w:val="none" w:sz="0" w:space="0" w:color="auto"/>
          </w:divBdr>
        </w:div>
        <w:div w:id="781609981">
          <w:marLeft w:val="480"/>
          <w:marRight w:val="0"/>
          <w:marTop w:val="0"/>
          <w:marBottom w:val="0"/>
          <w:divBdr>
            <w:top w:val="none" w:sz="0" w:space="0" w:color="auto"/>
            <w:left w:val="none" w:sz="0" w:space="0" w:color="auto"/>
            <w:bottom w:val="none" w:sz="0" w:space="0" w:color="auto"/>
            <w:right w:val="none" w:sz="0" w:space="0" w:color="auto"/>
          </w:divBdr>
        </w:div>
        <w:div w:id="2057001783">
          <w:marLeft w:val="480"/>
          <w:marRight w:val="0"/>
          <w:marTop w:val="0"/>
          <w:marBottom w:val="0"/>
          <w:divBdr>
            <w:top w:val="none" w:sz="0" w:space="0" w:color="auto"/>
            <w:left w:val="none" w:sz="0" w:space="0" w:color="auto"/>
            <w:bottom w:val="none" w:sz="0" w:space="0" w:color="auto"/>
            <w:right w:val="none" w:sz="0" w:space="0" w:color="auto"/>
          </w:divBdr>
        </w:div>
        <w:div w:id="38864288">
          <w:marLeft w:val="480"/>
          <w:marRight w:val="0"/>
          <w:marTop w:val="0"/>
          <w:marBottom w:val="0"/>
          <w:divBdr>
            <w:top w:val="none" w:sz="0" w:space="0" w:color="auto"/>
            <w:left w:val="none" w:sz="0" w:space="0" w:color="auto"/>
            <w:bottom w:val="none" w:sz="0" w:space="0" w:color="auto"/>
            <w:right w:val="none" w:sz="0" w:space="0" w:color="auto"/>
          </w:divBdr>
        </w:div>
        <w:div w:id="1584753535">
          <w:marLeft w:val="480"/>
          <w:marRight w:val="0"/>
          <w:marTop w:val="0"/>
          <w:marBottom w:val="0"/>
          <w:divBdr>
            <w:top w:val="none" w:sz="0" w:space="0" w:color="auto"/>
            <w:left w:val="none" w:sz="0" w:space="0" w:color="auto"/>
            <w:bottom w:val="none" w:sz="0" w:space="0" w:color="auto"/>
            <w:right w:val="none" w:sz="0" w:space="0" w:color="auto"/>
          </w:divBdr>
        </w:div>
        <w:div w:id="353574346">
          <w:marLeft w:val="480"/>
          <w:marRight w:val="0"/>
          <w:marTop w:val="0"/>
          <w:marBottom w:val="0"/>
          <w:divBdr>
            <w:top w:val="none" w:sz="0" w:space="0" w:color="auto"/>
            <w:left w:val="none" w:sz="0" w:space="0" w:color="auto"/>
            <w:bottom w:val="none" w:sz="0" w:space="0" w:color="auto"/>
            <w:right w:val="none" w:sz="0" w:space="0" w:color="auto"/>
          </w:divBdr>
        </w:div>
        <w:div w:id="1867670482">
          <w:marLeft w:val="480"/>
          <w:marRight w:val="0"/>
          <w:marTop w:val="0"/>
          <w:marBottom w:val="0"/>
          <w:divBdr>
            <w:top w:val="none" w:sz="0" w:space="0" w:color="auto"/>
            <w:left w:val="none" w:sz="0" w:space="0" w:color="auto"/>
            <w:bottom w:val="none" w:sz="0" w:space="0" w:color="auto"/>
            <w:right w:val="none" w:sz="0" w:space="0" w:color="auto"/>
          </w:divBdr>
        </w:div>
        <w:div w:id="291987529">
          <w:marLeft w:val="480"/>
          <w:marRight w:val="0"/>
          <w:marTop w:val="0"/>
          <w:marBottom w:val="0"/>
          <w:divBdr>
            <w:top w:val="none" w:sz="0" w:space="0" w:color="auto"/>
            <w:left w:val="none" w:sz="0" w:space="0" w:color="auto"/>
            <w:bottom w:val="none" w:sz="0" w:space="0" w:color="auto"/>
            <w:right w:val="none" w:sz="0" w:space="0" w:color="auto"/>
          </w:divBdr>
        </w:div>
        <w:div w:id="2079403431">
          <w:marLeft w:val="480"/>
          <w:marRight w:val="0"/>
          <w:marTop w:val="0"/>
          <w:marBottom w:val="0"/>
          <w:divBdr>
            <w:top w:val="none" w:sz="0" w:space="0" w:color="auto"/>
            <w:left w:val="none" w:sz="0" w:space="0" w:color="auto"/>
            <w:bottom w:val="none" w:sz="0" w:space="0" w:color="auto"/>
            <w:right w:val="none" w:sz="0" w:space="0" w:color="auto"/>
          </w:divBdr>
        </w:div>
        <w:div w:id="1939675736">
          <w:marLeft w:val="480"/>
          <w:marRight w:val="0"/>
          <w:marTop w:val="0"/>
          <w:marBottom w:val="0"/>
          <w:divBdr>
            <w:top w:val="none" w:sz="0" w:space="0" w:color="auto"/>
            <w:left w:val="none" w:sz="0" w:space="0" w:color="auto"/>
            <w:bottom w:val="none" w:sz="0" w:space="0" w:color="auto"/>
            <w:right w:val="none" w:sz="0" w:space="0" w:color="auto"/>
          </w:divBdr>
        </w:div>
        <w:div w:id="690495095">
          <w:marLeft w:val="480"/>
          <w:marRight w:val="0"/>
          <w:marTop w:val="0"/>
          <w:marBottom w:val="0"/>
          <w:divBdr>
            <w:top w:val="none" w:sz="0" w:space="0" w:color="auto"/>
            <w:left w:val="none" w:sz="0" w:space="0" w:color="auto"/>
            <w:bottom w:val="none" w:sz="0" w:space="0" w:color="auto"/>
            <w:right w:val="none" w:sz="0" w:space="0" w:color="auto"/>
          </w:divBdr>
        </w:div>
        <w:div w:id="1360426619">
          <w:marLeft w:val="480"/>
          <w:marRight w:val="0"/>
          <w:marTop w:val="0"/>
          <w:marBottom w:val="0"/>
          <w:divBdr>
            <w:top w:val="none" w:sz="0" w:space="0" w:color="auto"/>
            <w:left w:val="none" w:sz="0" w:space="0" w:color="auto"/>
            <w:bottom w:val="none" w:sz="0" w:space="0" w:color="auto"/>
            <w:right w:val="none" w:sz="0" w:space="0" w:color="auto"/>
          </w:divBdr>
        </w:div>
        <w:div w:id="1989547979">
          <w:marLeft w:val="480"/>
          <w:marRight w:val="0"/>
          <w:marTop w:val="0"/>
          <w:marBottom w:val="0"/>
          <w:divBdr>
            <w:top w:val="none" w:sz="0" w:space="0" w:color="auto"/>
            <w:left w:val="none" w:sz="0" w:space="0" w:color="auto"/>
            <w:bottom w:val="none" w:sz="0" w:space="0" w:color="auto"/>
            <w:right w:val="none" w:sz="0" w:space="0" w:color="auto"/>
          </w:divBdr>
        </w:div>
        <w:div w:id="1156872590">
          <w:marLeft w:val="480"/>
          <w:marRight w:val="0"/>
          <w:marTop w:val="0"/>
          <w:marBottom w:val="0"/>
          <w:divBdr>
            <w:top w:val="none" w:sz="0" w:space="0" w:color="auto"/>
            <w:left w:val="none" w:sz="0" w:space="0" w:color="auto"/>
            <w:bottom w:val="none" w:sz="0" w:space="0" w:color="auto"/>
            <w:right w:val="none" w:sz="0" w:space="0" w:color="auto"/>
          </w:divBdr>
        </w:div>
        <w:div w:id="1919828707">
          <w:marLeft w:val="480"/>
          <w:marRight w:val="0"/>
          <w:marTop w:val="0"/>
          <w:marBottom w:val="0"/>
          <w:divBdr>
            <w:top w:val="none" w:sz="0" w:space="0" w:color="auto"/>
            <w:left w:val="none" w:sz="0" w:space="0" w:color="auto"/>
            <w:bottom w:val="none" w:sz="0" w:space="0" w:color="auto"/>
            <w:right w:val="none" w:sz="0" w:space="0" w:color="auto"/>
          </w:divBdr>
        </w:div>
        <w:div w:id="619531430">
          <w:marLeft w:val="480"/>
          <w:marRight w:val="0"/>
          <w:marTop w:val="0"/>
          <w:marBottom w:val="0"/>
          <w:divBdr>
            <w:top w:val="none" w:sz="0" w:space="0" w:color="auto"/>
            <w:left w:val="none" w:sz="0" w:space="0" w:color="auto"/>
            <w:bottom w:val="none" w:sz="0" w:space="0" w:color="auto"/>
            <w:right w:val="none" w:sz="0" w:space="0" w:color="auto"/>
          </w:divBdr>
        </w:div>
        <w:div w:id="445394961">
          <w:marLeft w:val="480"/>
          <w:marRight w:val="0"/>
          <w:marTop w:val="0"/>
          <w:marBottom w:val="0"/>
          <w:divBdr>
            <w:top w:val="none" w:sz="0" w:space="0" w:color="auto"/>
            <w:left w:val="none" w:sz="0" w:space="0" w:color="auto"/>
            <w:bottom w:val="none" w:sz="0" w:space="0" w:color="auto"/>
            <w:right w:val="none" w:sz="0" w:space="0" w:color="auto"/>
          </w:divBdr>
        </w:div>
        <w:div w:id="176043272">
          <w:marLeft w:val="480"/>
          <w:marRight w:val="0"/>
          <w:marTop w:val="0"/>
          <w:marBottom w:val="0"/>
          <w:divBdr>
            <w:top w:val="none" w:sz="0" w:space="0" w:color="auto"/>
            <w:left w:val="none" w:sz="0" w:space="0" w:color="auto"/>
            <w:bottom w:val="none" w:sz="0" w:space="0" w:color="auto"/>
            <w:right w:val="none" w:sz="0" w:space="0" w:color="auto"/>
          </w:divBdr>
        </w:div>
        <w:div w:id="320738507">
          <w:marLeft w:val="480"/>
          <w:marRight w:val="0"/>
          <w:marTop w:val="0"/>
          <w:marBottom w:val="0"/>
          <w:divBdr>
            <w:top w:val="none" w:sz="0" w:space="0" w:color="auto"/>
            <w:left w:val="none" w:sz="0" w:space="0" w:color="auto"/>
            <w:bottom w:val="none" w:sz="0" w:space="0" w:color="auto"/>
            <w:right w:val="none" w:sz="0" w:space="0" w:color="auto"/>
          </w:divBdr>
        </w:div>
        <w:div w:id="1277441013">
          <w:marLeft w:val="480"/>
          <w:marRight w:val="0"/>
          <w:marTop w:val="0"/>
          <w:marBottom w:val="0"/>
          <w:divBdr>
            <w:top w:val="none" w:sz="0" w:space="0" w:color="auto"/>
            <w:left w:val="none" w:sz="0" w:space="0" w:color="auto"/>
            <w:bottom w:val="none" w:sz="0" w:space="0" w:color="auto"/>
            <w:right w:val="none" w:sz="0" w:space="0" w:color="auto"/>
          </w:divBdr>
        </w:div>
        <w:div w:id="1525241765">
          <w:marLeft w:val="480"/>
          <w:marRight w:val="0"/>
          <w:marTop w:val="0"/>
          <w:marBottom w:val="0"/>
          <w:divBdr>
            <w:top w:val="none" w:sz="0" w:space="0" w:color="auto"/>
            <w:left w:val="none" w:sz="0" w:space="0" w:color="auto"/>
            <w:bottom w:val="none" w:sz="0" w:space="0" w:color="auto"/>
            <w:right w:val="none" w:sz="0" w:space="0" w:color="auto"/>
          </w:divBdr>
        </w:div>
        <w:div w:id="2089693704">
          <w:marLeft w:val="480"/>
          <w:marRight w:val="0"/>
          <w:marTop w:val="0"/>
          <w:marBottom w:val="0"/>
          <w:divBdr>
            <w:top w:val="none" w:sz="0" w:space="0" w:color="auto"/>
            <w:left w:val="none" w:sz="0" w:space="0" w:color="auto"/>
            <w:bottom w:val="none" w:sz="0" w:space="0" w:color="auto"/>
            <w:right w:val="none" w:sz="0" w:space="0" w:color="auto"/>
          </w:divBdr>
        </w:div>
        <w:div w:id="1709912458">
          <w:marLeft w:val="480"/>
          <w:marRight w:val="0"/>
          <w:marTop w:val="0"/>
          <w:marBottom w:val="0"/>
          <w:divBdr>
            <w:top w:val="none" w:sz="0" w:space="0" w:color="auto"/>
            <w:left w:val="none" w:sz="0" w:space="0" w:color="auto"/>
            <w:bottom w:val="none" w:sz="0" w:space="0" w:color="auto"/>
            <w:right w:val="none" w:sz="0" w:space="0" w:color="auto"/>
          </w:divBdr>
        </w:div>
        <w:div w:id="169100106">
          <w:marLeft w:val="480"/>
          <w:marRight w:val="0"/>
          <w:marTop w:val="0"/>
          <w:marBottom w:val="0"/>
          <w:divBdr>
            <w:top w:val="none" w:sz="0" w:space="0" w:color="auto"/>
            <w:left w:val="none" w:sz="0" w:space="0" w:color="auto"/>
            <w:bottom w:val="none" w:sz="0" w:space="0" w:color="auto"/>
            <w:right w:val="none" w:sz="0" w:space="0" w:color="auto"/>
          </w:divBdr>
        </w:div>
        <w:div w:id="412823337">
          <w:marLeft w:val="480"/>
          <w:marRight w:val="0"/>
          <w:marTop w:val="0"/>
          <w:marBottom w:val="0"/>
          <w:divBdr>
            <w:top w:val="none" w:sz="0" w:space="0" w:color="auto"/>
            <w:left w:val="none" w:sz="0" w:space="0" w:color="auto"/>
            <w:bottom w:val="none" w:sz="0" w:space="0" w:color="auto"/>
            <w:right w:val="none" w:sz="0" w:space="0" w:color="auto"/>
          </w:divBdr>
        </w:div>
        <w:div w:id="1004748287">
          <w:marLeft w:val="480"/>
          <w:marRight w:val="0"/>
          <w:marTop w:val="0"/>
          <w:marBottom w:val="0"/>
          <w:divBdr>
            <w:top w:val="none" w:sz="0" w:space="0" w:color="auto"/>
            <w:left w:val="none" w:sz="0" w:space="0" w:color="auto"/>
            <w:bottom w:val="none" w:sz="0" w:space="0" w:color="auto"/>
            <w:right w:val="none" w:sz="0" w:space="0" w:color="auto"/>
          </w:divBdr>
        </w:div>
        <w:div w:id="1914847209">
          <w:marLeft w:val="480"/>
          <w:marRight w:val="0"/>
          <w:marTop w:val="0"/>
          <w:marBottom w:val="0"/>
          <w:divBdr>
            <w:top w:val="none" w:sz="0" w:space="0" w:color="auto"/>
            <w:left w:val="none" w:sz="0" w:space="0" w:color="auto"/>
            <w:bottom w:val="none" w:sz="0" w:space="0" w:color="auto"/>
            <w:right w:val="none" w:sz="0" w:space="0" w:color="auto"/>
          </w:divBdr>
        </w:div>
        <w:div w:id="2071805207">
          <w:marLeft w:val="480"/>
          <w:marRight w:val="0"/>
          <w:marTop w:val="0"/>
          <w:marBottom w:val="0"/>
          <w:divBdr>
            <w:top w:val="none" w:sz="0" w:space="0" w:color="auto"/>
            <w:left w:val="none" w:sz="0" w:space="0" w:color="auto"/>
            <w:bottom w:val="none" w:sz="0" w:space="0" w:color="auto"/>
            <w:right w:val="none" w:sz="0" w:space="0" w:color="auto"/>
          </w:divBdr>
        </w:div>
        <w:div w:id="1135829377">
          <w:marLeft w:val="480"/>
          <w:marRight w:val="0"/>
          <w:marTop w:val="0"/>
          <w:marBottom w:val="0"/>
          <w:divBdr>
            <w:top w:val="none" w:sz="0" w:space="0" w:color="auto"/>
            <w:left w:val="none" w:sz="0" w:space="0" w:color="auto"/>
            <w:bottom w:val="none" w:sz="0" w:space="0" w:color="auto"/>
            <w:right w:val="none" w:sz="0" w:space="0" w:color="auto"/>
          </w:divBdr>
        </w:div>
        <w:div w:id="928468408">
          <w:marLeft w:val="480"/>
          <w:marRight w:val="0"/>
          <w:marTop w:val="0"/>
          <w:marBottom w:val="0"/>
          <w:divBdr>
            <w:top w:val="none" w:sz="0" w:space="0" w:color="auto"/>
            <w:left w:val="none" w:sz="0" w:space="0" w:color="auto"/>
            <w:bottom w:val="none" w:sz="0" w:space="0" w:color="auto"/>
            <w:right w:val="none" w:sz="0" w:space="0" w:color="auto"/>
          </w:divBdr>
        </w:div>
        <w:div w:id="722673889">
          <w:marLeft w:val="480"/>
          <w:marRight w:val="0"/>
          <w:marTop w:val="0"/>
          <w:marBottom w:val="0"/>
          <w:divBdr>
            <w:top w:val="none" w:sz="0" w:space="0" w:color="auto"/>
            <w:left w:val="none" w:sz="0" w:space="0" w:color="auto"/>
            <w:bottom w:val="none" w:sz="0" w:space="0" w:color="auto"/>
            <w:right w:val="none" w:sz="0" w:space="0" w:color="auto"/>
          </w:divBdr>
        </w:div>
        <w:div w:id="2036037367">
          <w:marLeft w:val="480"/>
          <w:marRight w:val="0"/>
          <w:marTop w:val="0"/>
          <w:marBottom w:val="0"/>
          <w:divBdr>
            <w:top w:val="none" w:sz="0" w:space="0" w:color="auto"/>
            <w:left w:val="none" w:sz="0" w:space="0" w:color="auto"/>
            <w:bottom w:val="none" w:sz="0" w:space="0" w:color="auto"/>
            <w:right w:val="none" w:sz="0" w:space="0" w:color="auto"/>
          </w:divBdr>
        </w:div>
        <w:div w:id="532772420">
          <w:marLeft w:val="480"/>
          <w:marRight w:val="0"/>
          <w:marTop w:val="0"/>
          <w:marBottom w:val="0"/>
          <w:divBdr>
            <w:top w:val="none" w:sz="0" w:space="0" w:color="auto"/>
            <w:left w:val="none" w:sz="0" w:space="0" w:color="auto"/>
            <w:bottom w:val="none" w:sz="0" w:space="0" w:color="auto"/>
            <w:right w:val="none" w:sz="0" w:space="0" w:color="auto"/>
          </w:divBdr>
        </w:div>
        <w:div w:id="888996034">
          <w:marLeft w:val="480"/>
          <w:marRight w:val="0"/>
          <w:marTop w:val="0"/>
          <w:marBottom w:val="0"/>
          <w:divBdr>
            <w:top w:val="none" w:sz="0" w:space="0" w:color="auto"/>
            <w:left w:val="none" w:sz="0" w:space="0" w:color="auto"/>
            <w:bottom w:val="none" w:sz="0" w:space="0" w:color="auto"/>
            <w:right w:val="none" w:sz="0" w:space="0" w:color="auto"/>
          </w:divBdr>
        </w:div>
        <w:div w:id="252399539">
          <w:marLeft w:val="480"/>
          <w:marRight w:val="0"/>
          <w:marTop w:val="0"/>
          <w:marBottom w:val="0"/>
          <w:divBdr>
            <w:top w:val="none" w:sz="0" w:space="0" w:color="auto"/>
            <w:left w:val="none" w:sz="0" w:space="0" w:color="auto"/>
            <w:bottom w:val="none" w:sz="0" w:space="0" w:color="auto"/>
            <w:right w:val="none" w:sz="0" w:space="0" w:color="auto"/>
          </w:divBdr>
        </w:div>
        <w:div w:id="658725948">
          <w:marLeft w:val="480"/>
          <w:marRight w:val="0"/>
          <w:marTop w:val="0"/>
          <w:marBottom w:val="0"/>
          <w:divBdr>
            <w:top w:val="none" w:sz="0" w:space="0" w:color="auto"/>
            <w:left w:val="none" w:sz="0" w:space="0" w:color="auto"/>
            <w:bottom w:val="none" w:sz="0" w:space="0" w:color="auto"/>
            <w:right w:val="none" w:sz="0" w:space="0" w:color="auto"/>
          </w:divBdr>
        </w:div>
        <w:div w:id="92097915">
          <w:marLeft w:val="480"/>
          <w:marRight w:val="0"/>
          <w:marTop w:val="0"/>
          <w:marBottom w:val="0"/>
          <w:divBdr>
            <w:top w:val="none" w:sz="0" w:space="0" w:color="auto"/>
            <w:left w:val="none" w:sz="0" w:space="0" w:color="auto"/>
            <w:bottom w:val="none" w:sz="0" w:space="0" w:color="auto"/>
            <w:right w:val="none" w:sz="0" w:space="0" w:color="auto"/>
          </w:divBdr>
        </w:div>
        <w:div w:id="424961923">
          <w:marLeft w:val="480"/>
          <w:marRight w:val="0"/>
          <w:marTop w:val="0"/>
          <w:marBottom w:val="0"/>
          <w:divBdr>
            <w:top w:val="none" w:sz="0" w:space="0" w:color="auto"/>
            <w:left w:val="none" w:sz="0" w:space="0" w:color="auto"/>
            <w:bottom w:val="none" w:sz="0" w:space="0" w:color="auto"/>
            <w:right w:val="none" w:sz="0" w:space="0" w:color="auto"/>
          </w:divBdr>
        </w:div>
        <w:div w:id="969897689">
          <w:marLeft w:val="480"/>
          <w:marRight w:val="0"/>
          <w:marTop w:val="0"/>
          <w:marBottom w:val="0"/>
          <w:divBdr>
            <w:top w:val="none" w:sz="0" w:space="0" w:color="auto"/>
            <w:left w:val="none" w:sz="0" w:space="0" w:color="auto"/>
            <w:bottom w:val="none" w:sz="0" w:space="0" w:color="auto"/>
            <w:right w:val="none" w:sz="0" w:space="0" w:color="auto"/>
          </w:divBdr>
        </w:div>
        <w:div w:id="445200344">
          <w:marLeft w:val="480"/>
          <w:marRight w:val="0"/>
          <w:marTop w:val="0"/>
          <w:marBottom w:val="0"/>
          <w:divBdr>
            <w:top w:val="none" w:sz="0" w:space="0" w:color="auto"/>
            <w:left w:val="none" w:sz="0" w:space="0" w:color="auto"/>
            <w:bottom w:val="none" w:sz="0" w:space="0" w:color="auto"/>
            <w:right w:val="none" w:sz="0" w:space="0" w:color="auto"/>
          </w:divBdr>
        </w:div>
        <w:div w:id="1865897309">
          <w:marLeft w:val="480"/>
          <w:marRight w:val="0"/>
          <w:marTop w:val="0"/>
          <w:marBottom w:val="0"/>
          <w:divBdr>
            <w:top w:val="none" w:sz="0" w:space="0" w:color="auto"/>
            <w:left w:val="none" w:sz="0" w:space="0" w:color="auto"/>
            <w:bottom w:val="none" w:sz="0" w:space="0" w:color="auto"/>
            <w:right w:val="none" w:sz="0" w:space="0" w:color="auto"/>
          </w:divBdr>
        </w:div>
        <w:div w:id="1667516263">
          <w:marLeft w:val="480"/>
          <w:marRight w:val="0"/>
          <w:marTop w:val="0"/>
          <w:marBottom w:val="0"/>
          <w:divBdr>
            <w:top w:val="none" w:sz="0" w:space="0" w:color="auto"/>
            <w:left w:val="none" w:sz="0" w:space="0" w:color="auto"/>
            <w:bottom w:val="none" w:sz="0" w:space="0" w:color="auto"/>
            <w:right w:val="none" w:sz="0" w:space="0" w:color="auto"/>
          </w:divBdr>
        </w:div>
        <w:div w:id="1690791966">
          <w:marLeft w:val="480"/>
          <w:marRight w:val="0"/>
          <w:marTop w:val="0"/>
          <w:marBottom w:val="0"/>
          <w:divBdr>
            <w:top w:val="none" w:sz="0" w:space="0" w:color="auto"/>
            <w:left w:val="none" w:sz="0" w:space="0" w:color="auto"/>
            <w:bottom w:val="none" w:sz="0" w:space="0" w:color="auto"/>
            <w:right w:val="none" w:sz="0" w:space="0" w:color="auto"/>
          </w:divBdr>
        </w:div>
        <w:div w:id="1776556588">
          <w:marLeft w:val="480"/>
          <w:marRight w:val="0"/>
          <w:marTop w:val="0"/>
          <w:marBottom w:val="0"/>
          <w:divBdr>
            <w:top w:val="none" w:sz="0" w:space="0" w:color="auto"/>
            <w:left w:val="none" w:sz="0" w:space="0" w:color="auto"/>
            <w:bottom w:val="none" w:sz="0" w:space="0" w:color="auto"/>
            <w:right w:val="none" w:sz="0" w:space="0" w:color="auto"/>
          </w:divBdr>
        </w:div>
        <w:div w:id="152651080">
          <w:marLeft w:val="480"/>
          <w:marRight w:val="0"/>
          <w:marTop w:val="0"/>
          <w:marBottom w:val="0"/>
          <w:divBdr>
            <w:top w:val="none" w:sz="0" w:space="0" w:color="auto"/>
            <w:left w:val="none" w:sz="0" w:space="0" w:color="auto"/>
            <w:bottom w:val="none" w:sz="0" w:space="0" w:color="auto"/>
            <w:right w:val="none" w:sz="0" w:space="0" w:color="auto"/>
          </w:divBdr>
        </w:div>
        <w:div w:id="1719284866">
          <w:marLeft w:val="480"/>
          <w:marRight w:val="0"/>
          <w:marTop w:val="0"/>
          <w:marBottom w:val="0"/>
          <w:divBdr>
            <w:top w:val="none" w:sz="0" w:space="0" w:color="auto"/>
            <w:left w:val="none" w:sz="0" w:space="0" w:color="auto"/>
            <w:bottom w:val="none" w:sz="0" w:space="0" w:color="auto"/>
            <w:right w:val="none" w:sz="0" w:space="0" w:color="auto"/>
          </w:divBdr>
        </w:div>
        <w:div w:id="97336820">
          <w:marLeft w:val="480"/>
          <w:marRight w:val="0"/>
          <w:marTop w:val="0"/>
          <w:marBottom w:val="0"/>
          <w:divBdr>
            <w:top w:val="none" w:sz="0" w:space="0" w:color="auto"/>
            <w:left w:val="none" w:sz="0" w:space="0" w:color="auto"/>
            <w:bottom w:val="none" w:sz="0" w:space="0" w:color="auto"/>
            <w:right w:val="none" w:sz="0" w:space="0" w:color="auto"/>
          </w:divBdr>
        </w:div>
        <w:div w:id="1200509699">
          <w:marLeft w:val="480"/>
          <w:marRight w:val="0"/>
          <w:marTop w:val="0"/>
          <w:marBottom w:val="0"/>
          <w:divBdr>
            <w:top w:val="none" w:sz="0" w:space="0" w:color="auto"/>
            <w:left w:val="none" w:sz="0" w:space="0" w:color="auto"/>
            <w:bottom w:val="none" w:sz="0" w:space="0" w:color="auto"/>
            <w:right w:val="none" w:sz="0" w:space="0" w:color="auto"/>
          </w:divBdr>
        </w:div>
        <w:div w:id="942108134">
          <w:marLeft w:val="480"/>
          <w:marRight w:val="0"/>
          <w:marTop w:val="0"/>
          <w:marBottom w:val="0"/>
          <w:divBdr>
            <w:top w:val="none" w:sz="0" w:space="0" w:color="auto"/>
            <w:left w:val="none" w:sz="0" w:space="0" w:color="auto"/>
            <w:bottom w:val="none" w:sz="0" w:space="0" w:color="auto"/>
            <w:right w:val="none" w:sz="0" w:space="0" w:color="auto"/>
          </w:divBdr>
        </w:div>
        <w:div w:id="1172456802">
          <w:marLeft w:val="480"/>
          <w:marRight w:val="0"/>
          <w:marTop w:val="0"/>
          <w:marBottom w:val="0"/>
          <w:divBdr>
            <w:top w:val="none" w:sz="0" w:space="0" w:color="auto"/>
            <w:left w:val="none" w:sz="0" w:space="0" w:color="auto"/>
            <w:bottom w:val="none" w:sz="0" w:space="0" w:color="auto"/>
            <w:right w:val="none" w:sz="0" w:space="0" w:color="auto"/>
          </w:divBdr>
        </w:div>
        <w:div w:id="1732725096">
          <w:marLeft w:val="480"/>
          <w:marRight w:val="0"/>
          <w:marTop w:val="0"/>
          <w:marBottom w:val="0"/>
          <w:divBdr>
            <w:top w:val="none" w:sz="0" w:space="0" w:color="auto"/>
            <w:left w:val="none" w:sz="0" w:space="0" w:color="auto"/>
            <w:bottom w:val="none" w:sz="0" w:space="0" w:color="auto"/>
            <w:right w:val="none" w:sz="0" w:space="0" w:color="auto"/>
          </w:divBdr>
        </w:div>
        <w:div w:id="1067725661">
          <w:marLeft w:val="480"/>
          <w:marRight w:val="0"/>
          <w:marTop w:val="0"/>
          <w:marBottom w:val="0"/>
          <w:divBdr>
            <w:top w:val="none" w:sz="0" w:space="0" w:color="auto"/>
            <w:left w:val="none" w:sz="0" w:space="0" w:color="auto"/>
            <w:bottom w:val="none" w:sz="0" w:space="0" w:color="auto"/>
            <w:right w:val="none" w:sz="0" w:space="0" w:color="auto"/>
          </w:divBdr>
        </w:div>
        <w:div w:id="2122259090">
          <w:marLeft w:val="480"/>
          <w:marRight w:val="0"/>
          <w:marTop w:val="0"/>
          <w:marBottom w:val="0"/>
          <w:divBdr>
            <w:top w:val="none" w:sz="0" w:space="0" w:color="auto"/>
            <w:left w:val="none" w:sz="0" w:space="0" w:color="auto"/>
            <w:bottom w:val="none" w:sz="0" w:space="0" w:color="auto"/>
            <w:right w:val="none" w:sz="0" w:space="0" w:color="auto"/>
          </w:divBdr>
        </w:div>
        <w:div w:id="1794783512">
          <w:marLeft w:val="480"/>
          <w:marRight w:val="0"/>
          <w:marTop w:val="0"/>
          <w:marBottom w:val="0"/>
          <w:divBdr>
            <w:top w:val="none" w:sz="0" w:space="0" w:color="auto"/>
            <w:left w:val="none" w:sz="0" w:space="0" w:color="auto"/>
            <w:bottom w:val="none" w:sz="0" w:space="0" w:color="auto"/>
            <w:right w:val="none" w:sz="0" w:space="0" w:color="auto"/>
          </w:divBdr>
        </w:div>
        <w:div w:id="1954899195">
          <w:marLeft w:val="480"/>
          <w:marRight w:val="0"/>
          <w:marTop w:val="0"/>
          <w:marBottom w:val="0"/>
          <w:divBdr>
            <w:top w:val="none" w:sz="0" w:space="0" w:color="auto"/>
            <w:left w:val="none" w:sz="0" w:space="0" w:color="auto"/>
            <w:bottom w:val="none" w:sz="0" w:space="0" w:color="auto"/>
            <w:right w:val="none" w:sz="0" w:space="0" w:color="auto"/>
          </w:divBdr>
        </w:div>
        <w:div w:id="87426544">
          <w:marLeft w:val="480"/>
          <w:marRight w:val="0"/>
          <w:marTop w:val="0"/>
          <w:marBottom w:val="0"/>
          <w:divBdr>
            <w:top w:val="none" w:sz="0" w:space="0" w:color="auto"/>
            <w:left w:val="none" w:sz="0" w:space="0" w:color="auto"/>
            <w:bottom w:val="none" w:sz="0" w:space="0" w:color="auto"/>
            <w:right w:val="none" w:sz="0" w:space="0" w:color="auto"/>
          </w:divBdr>
        </w:div>
        <w:div w:id="1568540357">
          <w:marLeft w:val="480"/>
          <w:marRight w:val="0"/>
          <w:marTop w:val="0"/>
          <w:marBottom w:val="0"/>
          <w:divBdr>
            <w:top w:val="none" w:sz="0" w:space="0" w:color="auto"/>
            <w:left w:val="none" w:sz="0" w:space="0" w:color="auto"/>
            <w:bottom w:val="none" w:sz="0" w:space="0" w:color="auto"/>
            <w:right w:val="none" w:sz="0" w:space="0" w:color="auto"/>
          </w:divBdr>
        </w:div>
        <w:div w:id="920019993">
          <w:marLeft w:val="480"/>
          <w:marRight w:val="0"/>
          <w:marTop w:val="0"/>
          <w:marBottom w:val="0"/>
          <w:divBdr>
            <w:top w:val="none" w:sz="0" w:space="0" w:color="auto"/>
            <w:left w:val="none" w:sz="0" w:space="0" w:color="auto"/>
            <w:bottom w:val="none" w:sz="0" w:space="0" w:color="auto"/>
            <w:right w:val="none" w:sz="0" w:space="0" w:color="auto"/>
          </w:divBdr>
        </w:div>
        <w:div w:id="667058155">
          <w:marLeft w:val="480"/>
          <w:marRight w:val="0"/>
          <w:marTop w:val="0"/>
          <w:marBottom w:val="0"/>
          <w:divBdr>
            <w:top w:val="none" w:sz="0" w:space="0" w:color="auto"/>
            <w:left w:val="none" w:sz="0" w:space="0" w:color="auto"/>
            <w:bottom w:val="none" w:sz="0" w:space="0" w:color="auto"/>
            <w:right w:val="none" w:sz="0" w:space="0" w:color="auto"/>
          </w:divBdr>
        </w:div>
        <w:div w:id="411320396">
          <w:marLeft w:val="480"/>
          <w:marRight w:val="0"/>
          <w:marTop w:val="0"/>
          <w:marBottom w:val="0"/>
          <w:divBdr>
            <w:top w:val="none" w:sz="0" w:space="0" w:color="auto"/>
            <w:left w:val="none" w:sz="0" w:space="0" w:color="auto"/>
            <w:bottom w:val="none" w:sz="0" w:space="0" w:color="auto"/>
            <w:right w:val="none" w:sz="0" w:space="0" w:color="auto"/>
          </w:divBdr>
        </w:div>
        <w:div w:id="789590053">
          <w:marLeft w:val="480"/>
          <w:marRight w:val="0"/>
          <w:marTop w:val="0"/>
          <w:marBottom w:val="0"/>
          <w:divBdr>
            <w:top w:val="none" w:sz="0" w:space="0" w:color="auto"/>
            <w:left w:val="none" w:sz="0" w:space="0" w:color="auto"/>
            <w:bottom w:val="none" w:sz="0" w:space="0" w:color="auto"/>
            <w:right w:val="none" w:sz="0" w:space="0" w:color="auto"/>
          </w:divBdr>
        </w:div>
        <w:div w:id="612058405">
          <w:marLeft w:val="480"/>
          <w:marRight w:val="0"/>
          <w:marTop w:val="0"/>
          <w:marBottom w:val="0"/>
          <w:divBdr>
            <w:top w:val="none" w:sz="0" w:space="0" w:color="auto"/>
            <w:left w:val="none" w:sz="0" w:space="0" w:color="auto"/>
            <w:bottom w:val="none" w:sz="0" w:space="0" w:color="auto"/>
            <w:right w:val="none" w:sz="0" w:space="0" w:color="auto"/>
          </w:divBdr>
        </w:div>
        <w:div w:id="883061494">
          <w:marLeft w:val="480"/>
          <w:marRight w:val="0"/>
          <w:marTop w:val="0"/>
          <w:marBottom w:val="0"/>
          <w:divBdr>
            <w:top w:val="none" w:sz="0" w:space="0" w:color="auto"/>
            <w:left w:val="none" w:sz="0" w:space="0" w:color="auto"/>
            <w:bottom w:val="none" w:sz="0" w:space="0" w:color="auto"/>
            <w:right w:val="none" w:sz="0" w:space="0" w:color="auto"/>
          </w:divBdr>
        </w:div>
        <w:div w:id="2062442636">
          <w:marLeft w:val="480"/>
          <w:marRight w:val="0"/>
          <w:marTop w:val="0"/>
          <w:marBottom w:val="0"/>
          <w:divBdr>
            <w:top w:val="none" w:sz="0" w:space="0" w:color="auto"/>
            <w:left w:val="none" w:sz="0" w:space="0" w:color="auto"/>
            <w:bottom w:val="none" w:sz="0" w:space="0" w:color="auto"/>
            <w:right w:val="none" w:sz="0" w:space="0" w:color="auto"/>
          </w:divBdr>
        </w:div>
        <w:div w:id="2030519405">
          <w:marLeft w:val="480"/>
          <w:marRight w:val="0"/>
          <w:marTop w:val="0"/>
          <w:marBottom w:val="0"/>
          <w:divBdr>
            <w:top w:val="none" w:sz="0" w:space="0" w:color="auto"/>
            <w:left w:val="none" w:sz="0" w:space="0" w:color="auto"/>
            <w:bottom w:val="none" w:sz="0" w:space="0" w:color="auto"/>
            <w:right w:val="none" w:sz="0" w:space="0" w:color="auto"/>
          </w:divBdr>
        </w:div>
        <w:div w:id="921521689">
          <w:marLeft w:val="480"/>
          <w:marRight w:val="0"/>
          <w:marTop w:val="0"/>
          <w:marBottom w:val="0"/>
          <w:divBdr>
            <w:top w:val="none" w:sz="0" w:space="0" w:color="auto"/>
            <w:left w:val="none" w:sz="0" w:space="0" w:color="auto"/>
            <w:bottom w:val="none" w:sz="0" w:space="0" w:color="auto"/>
            <w:right w:val="none" w:sz="0" w:space="0" w:color="auto"/>
          </w:divBdr>
        </w:div>
        <w:div w:id="1076631149">
          <w:marLeft w:val="480"/>
          <w:marRight w:val="0"/>
          <w:marTop w:val="0"/>
          <w:marBottom w:val="0"/>
          <w:divBdr>
            <w:top w:val="none" w:sz="0" w:space="0" w:color="auto"/>
            <w:left w:val="none" w:sz="0" w:space="0" w:color="auto"/>
            <w:bottom w:val="none" w:sz="0" w:space="0" w:color="auto"/>
            <w:right w:val="none" w:sz="0" w:space="0" w:color="auto"/>
          </w:divBdr>
        </w:div>
        <w:div w:id="1427652539">
          <w:marLeft w:val="480"/>
          <w:marRight w:val="0"/>
          <w:marTop w:val="0"/>
          <w:marBottom w:val="0"/>
          <w:divBdr>
            <w:top w:val="none" w:sz="0" w:space="0" w:color="auto"/>
            <w:left w:val="none" w:sz="0" w:space="0" w:color="auto"/>
            <w:bottom w:val="none" w:sz="0" w:space="0" w:color="auto"/>
            <w:right w:val="none" w:sz="0" w:space="0" w:color="auto"/>
          </w:divBdr>
        </w:div>
        <w:div w:id="157812970">
          <w:marLeft w:val="480"/>
          <w:marRight w:val="0"/>
          <w:marTop w:val="0"/>
          <w:marBottom w:val="0"/>
          <w:divBdr>
            <w:top w:val="none" w:sz="0" w:space="0" w:color="auto"/>
            <w:left w:val="none" w:sz="0" w:space="0" w:color="auto"/>
            <w:bottom w:val="none" w:sz="0" w:space="0" w:color="auto"/>
            <w:right w:val="none" w:sz="0" w:space="0" w:color="auto"/>
          </w:divBdr>
        </w:div>
        <w:div w:id="222526803">
          <w:marLeft w:val="480"/>
          <w:marRight w:val="0"/>
          <w:marTop w:val="0"/>
          <w:marBottom w:val="0"/>
          <w:divBdr>
            <w:top w:val="none" w:sz="0" w:space="0" w:color="auto"/>
            <w:left w:val="none" w:sz="0" w:space="0" w:color="auto"/>
            <w:bottom w:val="none" w:sz="0" w:space="0" w:color="auto"/>
            <w:right w:val="none" w:sz="0" w:space="0" w:color="auto"/>
          </w:divBdr>
        </w:div>
        <w:div w:id="415326998">
          <w:marLeft w:val="480"/>
          <w:marRight w:val="0"/>
          <w:marTop w:val="0"/>
          <w:marBottom w:val="0"/>
          <w:divBdr>
            <w:top w:val="none" w:sz="0" w:space="0" w:color="auto"/>
            <w:left w:val="none" w:sz="0" w:space="0" w:color="auto"/>
            <w:bottom w:val="none" w:sz="0" w:space="0" w:color="auto"/>
            <w:right w:val="none" w:sz="0" w:space="0" w:color="auto"/>
          </w:divBdr>
        </w:div>
        <w:div w:id="1647777384">
          <w:marLeft w:val="480"/>
          <w:marRight w:val="0"/>
          <w:marTop w:val="0"/>
          <w:marBottom w:val="0"/>
          <w:divBdr>
            <w:top w:val="none" w:sz="0" w:space="0" w:color="auto"/>
            <w:left w:val="none" w:sz="0" w:space="0" w:color="auto"/>
            <w:bottom w:val="none" w:sz="0" w:space="0" w:color="auto"/>
            <w:right w:val="none" w:sz="0" w:space="0" w:color="auto"/>
          </w:divBdr>
        </w:div>
      </w:divsChild>
    </w:div>
    <w:div w:id="807551862">
      <w:bodyDiv w:val="1"/>
      <w:marLeft w:val="0"/>
      <w:marRight w:val="0"/>
      <w:marTop w:val="0"/>
      <w:marBottom w:val="0"/>
      <w:divBdr>
        <w:top w:val="none" w:sz="0" w:space="0" w:color="auto"/>
        <w:left w:val="none" w:sz="0" w:space="0" w:color="auto"/>
        <w:bottom w:val="none" w:sz="0" w:space="0" w:color="auto"/>
        <w:right w:val="none" w:sz="0" w:space="0" w:color="auto"/>
      </w:divBdr>
    </w:div>
    <w:div w:id="808090885">
      <w:bodyDiv w:val="1"/>
      <w:marLeft w:val="0"/>
      <w:marRight w:val="0"/>
      <w:marTop w:val="0"/>
      <w:marBottom w:val="0"/>
      <w:divBdr>
        <w:top w:val="none" w:sz="0" w:space="0" w:color="auto"/>
        <w:left w:val="none" w:sz="0" w:space="0" w:color="auto"/>
        <w:bottom w:val="none" w:sz="0" w:space="0" w:color="auto"/>
        <w:right w:val="none" w:sz="0" w:space="0" w:color="auto"/>
      </w:divBdr>
    </w:div>
    <w:div w:id="808478297">
      <w:bodyDiv w:val="1"/>
      <w:marLeft w:val="0"/>
      <w:marRight w:val="0"/>
      <w:marTop w:val="0"/>
      <w:marBottom w:val="0"/>
      <w:divBdr>
        <w:top w:val="none" w:sz="0" w:space="0" w:color="auto"/>
        <w:left w:val="none" w:sz="0" w:space="0" w:color="auto"/>
        <w:bottom w:val="none" w:sz="0" w:space="0" w:color="auto"/>
        <w:right w:val="none" w:sz="0" w:space="0" w:color="auto"/>
      </w:divBdr>
    </w:div>
    <w:div w:id="808547128">
      <w:bodyDiv w:val="1"/>
      <w:marLeft w:val="0"/>
      <w:marRight w:val="0"/>
      <w:marTop w:val="0"/>
      <w:marBottom w:val="0"/>
      <w:divBdr>
        <w:top w:val="none" w:sz="0" w:space="0" w:color="auto"/>
        <w:left w:val="none" w:sz="0" w:space="0" w:color="auto"/>
        <w:bottom w:val="none" w:sz="0" w:space="0" w:color="auto"/>
        <w:right w:val="none" w:sz="0" w:space="0" w:color="auto"/>
      </w:divBdr>
    </w:div>
    <w:div w:id="809249024">
      <w:bodyDiv w:val="1"/>
      <w:marLeft w:val="0"/>
      <w:marRight w:val="0"/>
      <w:marTop w:val="0"/>
      <w:marBottom w:val="0"/>
      <w:divBdr>
        <w:top w:val="none" w:sz="0" w:space="0" w:color="auto"/>
        <w:left w:val="none" w:sz="0" w:space="0" w:color="auto"/>
        <w:bottom w:val="none" w:sz="0" w:space="0" w:color="auto"/>
        <w:right w:val="none" w:sz="0" w:space="0" w:color="auto"/>
      </w:divBdr>
    </w:div>
    <w:div w:id="809252319">
      <w:bodyDiv w:val="1"/>
      <w:marLeft w:val="0"/>
      <w:marRight w:val="0"/>
      <w:marTop w:val="0"/>
      <w:marBottom w:val="0"/>
      <w:divBdr>
        <w:top w:val="none" w:sz="0" w:space="0" w:color="auto"/>
        <w:left w:val="none" w:sz="0" w:space="0" w:color="auto"/>
        <w:bottom w:val="none" w:sz="0" w:space="0" w:color="auto"/>
        <w:right w:val="none" w:sz="0" w:space="0" w:color="auto"/>
      </w:divBdr>
    </w:div>
    <w:div w:id="809324340">
      <w:bodyDiv w:val="1"/>
      <w:marLeft w:val="0"/>
      <w:marRight w:val="0"/>
      <w:marTop w:val="0"/>
      <w:marBottom w:val="0"/>
      <w:divBdr>
        <w:top w:val="none" w:sz="0" w:space="0" w:color="auto"/>
        <w:left w:val="none" w:sz="0" w:space="0" w:color="auto"/>
        <w:bottom w:val="none" w:sz="0" w:space="0" w:color="auto"/>
        <w:right w:val="none" w:sz="0" w:space="0" w:color="auto"/>
      </w:divBdr>
    </w:div>
    <w:div w:id="810101186">
      <w:bodyDiv w:val="1"/>
      <w:marLeft w:val="0"/>
      <w:marRight w:val="0"/>
      <w:marTop w:val="0"/>
      <w:marBottom w:val="0"/>
      <w:divBdr>
        <w:top w:val="none" w:sz="0" w:space="0" w:color="auto"/>
        <w:left w:val="none" w:sz="0" w:space="0" w:color="auto"/>
        <w:bottom w:val="none" w:sz="0" w:space="0" w:color="auto"/>
        <w:right w:val="none" w:sz="0" w:space="0" w:color="auto"/>
      </w:divBdr>
      <w:divsChild>
        <w:div w:id="222524570">
          <w:marLeft w:val="480"/>
          <w:marRight w:val="0"/>
          <w:marTop w:val="0"/>
          <w:marBottom w:val="0"/>
          <w:divBdr>
            <w:top w:val="none" w:sz="0" w:space="0" w:color="auto"/>
            <w:left w:val="none" w:sz="0" w:space="0" w:color="auto"/>
            <w:bottom w:val="none" w:sz="0" w:space="0" w:color="auto"/>
            <w:right w:val="none" w:sz="0" w:space="0" w:color="auto"/>
          </w:divBdr>
        </w:div>
        <w:div w:id="1551766239">
          <w:marLeft w:val="480"/>
          <w:marRight w:val="0"/>
          <w:marTop w:val="0"/>
          <w:marBottom w:val="0"/>
          <w:divBdr>
            <w:top w:val="none" w:sz="0" w:space="0" w:color="auto"/>
            <w:left w:val="none" w:sz="0" w:space="0" w:color="auto"/>
            <w:bottom w:val="none" w:sz="0" w:space="0" w:color="auto"/>
            <w:right w:val="none" w:sz="0" w:space="0" w:color="auto"/>
          </w:divBdr>
        </w:div>
        <w:div w:id="359208268">
          <w:marLeft w:val="480"/>
          <w:marRight w:val="0"/>
          <w:marTop w:val="0"/>
          <w:marBottom w:val="0"/>
          <w:divBdr>
            <w:top w:val="none" w:sz="0" w:space="0" w:color="auto"/>
            <w:left w:val="none" w:sz="0" w:space="0" w:color="auto"/>
            <w:bottom w:val="none" w:sz="0" w:space="0" w:color="auto"/>
            <w:right w:val="none" w:sz="0" w:space="0" w:color="auto"/>
          </w:divBdr>
        </w:div>
        <w:div w:id="557516682">
          <w:marLeft w:val="480"/>
          <w:marRight w:val="0"/>
          <w:marTop w:val="0"/>
          <w:marBottom w:val="0"/>
          <w:divBdr>
            <w:top w:val="none" w:sz="0" w:space="0" w:color="auto"/>
            <w:left w:val="none" w:sz="0" w:space="0" w:color="auto"/>
            <w:bottom w:val="none" w:sz="0" w:space="0" w:color="auto"/>
            <w:right w:val="none" w:sz="0" w:space="0" w:color="auto"/>
          </w:divBdr>
        </w:div>
        <w:div w:id="1448043283">
          <w:marLeft w:val="480"/>
          <w:marRight w:val="0"/>
          <w:marTop w:val="0"/>
          <w:marBottom w:val="0"/>
          <w:divBdr>
            <w:top w:val="none" w:sz="0" w:space="0" w:color="auto"/>
            <w:left w:val="none" w:sz="0" w:space="0" w:color="auto"/>
            <w:bottom w:val="none" w:sz="0" w:space="0" w:color="auto"/>
            <w:right w:val="none" w:sz="0" w:space="0" w:color="auto"/>
          </w:divBdr>
        </w:div>
        <w:div w:id="2107917438">
          <w:marLeft w:val="480"/>
          <w:marRight w:val="0"/>
          <w:marTop w:val="0"/>
          <w:marBottom w:val="0"/>
          <w:divBdr>
            <w:top w:val="none" w:sz="0" w:space="0" w:color="auto"/>
            <w:left w:val="none" w:sz="0" w:space="0" w:color="auto"/>
            <w:bottom w:val="none" w:sz="0" w:space="0" w:color="auto"/>
            <w:right w:val="none" w:sz="0" w:space="0" w:color="auto"/>
          </w:divBdr>
        </w:div>
        <w:div w:id="1017196260">
          <w:marLeft w:val="480"/>
          <w:marRight w:val="0"/>
          <w:marTop w:val="0"/>
          <w:marBottom w:val="0"/>
          <w:divBdr>
            <w:top w:val="none" w:sz="0" w:space="0" w:color="auto"/>
            <w:left w:val="none" w:sz="0" w:space="0" w:color="auto"/>
            <w:bottom w:val="none" w:sz="0" w:space="0" w:color="auto"/>
            <w:right w:val="none" w:sz="0" w:space="0" w:color="auto"/>
          </w:divBdr>
        </w:div>
        <w:div w:id="1682272563">
          <w:marLeft w:val="480"/>
          <w:marRight w:val="0"/>
          <w:marTop w:val="0"/>
          <w:marBottom w:val="0"/>
          <w:divBdr>
            <w:top w:val="none" w:sz="0" w:space="0" w:color="auto"/>
            <w:left w:val="none" w:sz="0" w:space="0" w:color="auto"/>
            <w:bottom w:val="none" w:sz="0" w:space="0" w:color="auto"/>
            <w:right w:val="none" w:sz="0" w:space="0" w:color="auto"/>
          </w:divBdr>
        </w:div>
        <w:div w:id="1825463708">
          <w:marLeft w:val="480"/>
          <w:marRight w:val="0"/>
          <w:marTop w:val="0"/>
          <w:marBottom w:val="0"/>
          <w:divBdr>
            <w:top w:val="none" w:sz="0" w:space="0" w:color="auto"/>
            <w:left w:val="none" w:sz="0" w:space="0" w:color="auto"/>
            <w:bottom w:val="none" w:sz="0" w:space="0" w:color="auto"/>
            <w:right w:val="none" w:sz="0" w:space="0" w:color="auto"/>
          </w:divBdr>
        </w:div>
        <w:div w:id="1387603183">
          <w:marLeft w:val="480"/>
          <w:marRight w:val="0"/>
          <w:marTop w:val="0"/>
          <w:marBottom w:val="0"/>
          <w:divBdr>
            <w:top w:val="none" w:sz="0" w:space="0" w:color="auto"/>
            <w:left w:val="none" w:sz="0" w:space="0" w:color="auto"/>
            <w:bottom w:val="none" w:sz="0" w:space="0" w:color="auto"/>
            <w:right w:val="none" w:sz="0" w:space="0" w:color="auto"/>
          </w:divBdr>
        </w:div>
        <w:div w:id="64885592">
          <w:marLeft w:val="480"/>
          <w:marRight w:val="0"/>
          <w:marTop w:val="0"/>
          <w:marBottom w:val="0"/>
          <w:divBdr>
            <w:top w:val="none" w:sz="0" w:space="0" w:color="auto"/>
            <w:left w:val="none" w:sz="0" w:space="0" w:color="auto"/>
            <w:bottom w:val="none" w:sz="0" w:space="0" w:color="auto"/>
            <w:right w:val="none" w:sz="0" w:space="0" w:color="auto"/>
          </w:divBdr>
        </w:div>
        <w:div w:id="907960670">
          <w:marLeft w:val="480"/>
          <w:marRight w:val="0"/>
          <w:marTop w:val="0"/>
          <w:marBottom w:val="0"/>
          <w:divBdr>
            <w:top w:val="none" w:sz="0" w:space="0" w:color="auto"/>
            <w:left w:val="none" w:sz="0" w:space="0" w:color="auto"/>
            <w:bottom w:val="none" w:sz="0" w:space="0" w:color="auto"/>
            <w:right w:val="none" w:sz="0" w:space="0" w:color="auto"/>
          </w:divBdr>
        </w:div>
        <w:div w:id="139157593">
          <w:marLeft w:val="480"/>
          <w:marRight w:val="0"/>
          <w:marTop w:val="0"/>
          <w:marBottom w:val="0"/>
          <w:divBdr>
            <w:top w:val="none" w:sz="0" w:space="0" w:color="auto"/>
            <w:left w:val="none" w:sz="0" w:space="0" w:color="auto"/>
            <w:bottom w:val="none" w:sz="0" w:space="0" w:color="auto"/>
            <w:right w:val="none" w:sz="0" w:space="0" w:color="auto"/>
          </w:divBdr>
        </w:div>
        <w:div w:id="1218707565">
          <w:marLeft w:val="480"/>
          <w:marRight w:val="0"/>
          <w:marTop w:val="0"/>
          <w:marBottom w:val="0"/>
          <w:divBdr>
            <w:top w:val="none" w:sz="0" w:space="0" w:color="auto"/>
            <w:left w:val="none" w:sz="0" w:space="0" w:color="auto"/>
            <w:bottom w:val="none" w:sz="0" w:space="0" w:color="auto"/>
            <w:right w:val="none" w:sz="0" w:space="0" w:color="auto"/>
          </w:divBdr>
        </w:div>
        <w:div w:id="1574505652">
          <w:marLeft w:val="480"/>
          <w:marRight w:val="0"/>
          <w:marTop w:val="0"/>
          <w:marBottom w:val="0"/>
          <w:divBdr>
            <w:top w:val="none" w:sz="0" w:space="0" w:color="auto"/>
            <w:left w:val="none" w:sz="0" w:space="0" w:color="auto"/>
            <w:bottom w:val="none" w:sz="0" w:space="0" w:color="auto"/>
            <w:right w:val="none" w:sz="0" w:space="0" w:color="auto"/>
          </w:divBdr>
        </w:div>
        <w:div w:id="1864979625">
          <w:marLeft w:val="480"/>
          <w:marRight w:val="0"/>
          <w:marTop w:val="0"/>
          <w:marBottom w:val="0"/>
          <w:divBdr>
            <w:top w:val="none" w:sz="0" w:space="0" w:color="auto"/>
            <w:left w:val="none" w:sz="0" w:space="0" w:color="auto"/>
            <w:bottom w:val="none" w:sz="0" w:space="0" w:color="auto"/>
            <w:right w:val="none" w:sz="0" w:space="0" w:color="auto"/>
          </w:divBdr>
        </w:div>
        <w:div w:id="2021542749">
          <w:marLeft w:val="480"/>
          <w:marRight w:val="0"/>
          <w:marTop w:val="0"/>
          <w:marBottom w:val="0"/>
          <w:divBdr>
            <w:top w:val="none" w:sz="0" w:space="0" w:color="auto"/>
            <w:left w:val="none" w:sz="0" w:space="0" w:color="auto"/>
            <w:bottom w:val="none" w:sz="0" w:space="0" w:color="auto"/>
            <w:right w:val="none" w:sz="0" w:space="0" w:color="auto"/>
          </w:divBdr>
        </w:div>
        <w:div w:id="1443574412">
          <w:marLeft w:val="480"/>
          <w:marRight w:val="0"/>
          <w:marTop w:val="0"/>
          <w:marBottom w:val="0"/>
          <w:divBdr>
            <w:top w:val="none" w:sz="0" w:space="0" w:color="auto"/>
            <w:left w:val="none" w:sz="0" w:space="0" w:color="auto"/>
            <w:bottom w:val="none" w:sz="0" w:space="0" w:color="auto"/>
            <w:right w:val="none" w:sz="0" w:space="0" w:color="auto"/>
          </w:divBdr>
        </w:div>
        <w:div w:id="1111126208">
          <w:marLeft w:val="480"/>
          <w:marRight w:val="0"/>
          <w:marTop w:val="0"/>
          <w:marBottom w:val="0"/>
          <w:divBdr>
            <w:top w:val="none" w:sz="0" w:space="0" w:color="auto"/>
            <w:left w:val="none" w:sz="0" w:space="0" w:color="auto"/>
            <w:bottom w:val="none" w:sz="0" w:space="0" w:color="auto"/>
            <w:right w:val="none" w:sz="0" w:space="0" w:color="auto"/>
          </w:divBdr>
        </w:div>
        <w:div w:id="558368515">
          <w:marLeft w:val="480"/>
          <w:marRight w:val="0"/>
          <w:marTop w:val="0"/>
          <w:marBottom w:val="0"/>
          <w:divBdr>
            <w:top w:val="none" w:sz="0" w:space="0" w:color="auto"/>
            <w:left w:val="none" w:sz="0" w:space="0" w:color="auto"/>
            <w:bottom w:val="none" w:sz="0" w:space="0" w:color="auto"/>
            <w:right w:val="none" w:sz="0" w:space="0" w:color="auto"/>
          </w:divBdr>
        </w:div>
        <w:div w:id="410856883">
          <w:marLeft w:val="480"/>
          <w:marRight w:val="0"/>
          <w:marTop w:val="0"/>
          <w:marBottom w:val="0"/>
          <w:divBdr>
            <w:top w:val="none" w:sz="0" w:space="0" w:color="auto"/>
            <w:left w:val="none" w:sz="0" w:space="0" w:color="auto"/>
            <w:bottom w:val="none" w:sz="0" w:space="0" w:color="auto"/>
            <w:right w:val="none" w:sz="0" w:space="0" w:color="auto"/>
          </w:divBdr>
        </w:div>
        <w:div w:id="918098301">
          <w:marLeft w:val="480"/>
          <w:marRight w:val="0"/>
          <w:marTop w:val="0"/>
          <w:marBottom w:val="0"/>
          <w:divBdr>
            <w:top w:val="none" w:sz="0" w:space="0" w:color="auto"/>
            <w:left w:val="none" w:sz="0" w:space="0" w:color="auto"/>
            <w:bottom w:val="none" w:sz="0" w:space="0" w:color="auto"/>
            <w:right w:val="none" w:sz="0" w:space="0" w:color="auto"/>
          </w:divBdr>
        </w:div>
        <w:div w:id="2092968318">
          <w:marLeft w:val="480"/>
          <w:marRight w:val="0"/>
          <w:marTop w:val="0"/>
          <w:marBottom w:val="0"/>
          <w:divBdr>
            <w:top w:val="none" w:sz="0" w:space="0" w:color="auto"/>
            <w:left w:val="none" w:sz="0" w:space="0" w:color="auto"/>
            <w:bottom w:val="none" w:sz="0" w:space="0" w:color="auto"/>
            <w:right w:val="none" w:sz="0" w:space="0" w:color="auto"/>
          </w:divBdr>
        </w:div>
        <w:div w:id="1491405227">
          <w:marLeft w:val="480"/>
          <w:marRight w:val="0"/>
          <w:marTop w:val="0"/>
          <w:marBottom w:val="0"/>
          <w:divBdr>
            <w:top w:val="none" w:sz="0" w:space="0" w:color="auto"/>
            <w:left w:val="none" w:sz="0" w:space="0" w:color="auto"/>
            <w:bottom w:val="none" w:sz="0" w:space="0" w:color="auto"/>
            <w:right w:val="none" w:sz="0" w:space="0" w:color="auto"/>
          </w:divBdr>
        </w:div>
        <w:div w:id="2024428964">
          <w:marLeft w:val="480"/>
          <w:marRight w:val="0"/>
          <w:marTop w:val="0"/>
          <w:marBottom w:val="0"/>
          <w:divBdr>
            <w:top w:val="none" w:sz="0" w:space="0" w:color="auto"/>
            <w:left w:val="none" w:sz="0" w:space="0" w:color="auto"/>
            <w:bottom w:val="none" w:sz="0" w:space="0" w:color="auto"/>
            <w:right w:val="none" w:sz="0" w:space="0" w:color="auto"/>
          </w:divBdr>
        </w:div>
        <w:div w:id="351565365">
          <w:marLeft w:val="480"/>
          <w:marRight w:val="0"/>
          <w:marTop w:val="0"/>
          <w:marBottom w:val="0"/>
          <w:divBdr>
            <w:top w:val="none" w:sz="0" w:space="0" w:color="auto"/>
            <w:left w:val="none" w:sz="0" w:space="0" w:color="auto"/>
            <w:bottom w:val="none" w:sz="0" w:space="0" w:color="auto"/>
            <w:right w:val="none" w:sz="0" w:space="0" w:color="auto"/>
          </w:divBdr>
        </w:div>
        <w:div w:id="1968851422">
          <w:marLeft w:val="480"/>
          <w:marRight w:val="0"/>
          <w:marTop w:val="0"/>
          <w:marBottom w:val="0"/>
          <w:divBdr>
            <w:top w:val="none" w:sz="0" w:space="0" w:color="auto"/>
            <w:left w:val="none" w:sz="0" w:space="0" w:color="auto"/>
            <w:bottom w:val="none" w:sz="0" w:space="0" w:color="auto"/>
            <w:right w:val="none" w:sz="0" w:space="0" w:color="auto"/>
          </w:divBdr>
        </w:div>
        <w:div w:id="2035879525">
          <w:marLeft w:val="480"/>
          <w:marRight w:val="0"/>
          <w:marTop w:val="0"/>
          <w:marBottom w:val="0"/>
          <w:divBdr>
            <w:top w:val="none" w:sz="0" w:space="0" w:color="auto"/>
            <w:left w:val="none" w:sz="0" w:space="0" w:color="auto"/>
            <w:bottom w:val="none" w:sz="0" w:space="0" w:color="auto"/>
            <w:right w:val="none" w:sz="0" w:space="0" w:color="auto"/>
          </w:divBdr>
        </w:div>
        <w:div w:id="1051925738">
          <w:marLeft w:val="480"/>
          <w:marRight w:val="0"/>
          <w:marTop w:val="0"/>
          <w:marBottom w:val="0"/>
          <w:divBdr>
            <w:top w:val="none" w:sz="0" w:space="0" w:color="auto"/>
            <w:left w:val="none" w:sz="0" w:space="0" w:color="auto"/>
            <w:bottom w:val="none" w:sz="0" w:space="0" w:color="auto"/>
            <w:right w:val="none" w:sz="0" w:space="0" w:color="auto"/>
          </w:divBdr>
        </w:div>
        <w:div w:id="1292248951">
          <w:marLeft w:val="480"/>
          <w:marRight w:val="0"/>
          <w:marTop w:val="0"/>
          <w:marBottom w:val="0"/>
          <w:divBdr>
            <w:top w:val="none" w:sz="0" w:space="0" w:color="auto"/>
            <w:left w:val="none" w:sz="0" w:space="0" w:color="auto"/>
            <w:bottom w:val="none" w:sz="0" w:space="0" w:color="auto"/>
            <w:right w:val="none" w:sz="0" w:space="0" w:color="auto"/>
          </w:divBdr>
        </w:div>
        <w:div w:id="627930379">
          <w:marLeft w:val="480"/>
          <w:marRight w:val="0"/>
          <w:marTop w:val="0"/>
          <w:marBottom w:val="0"/>
          <w:divBdr>
            <w:top w:val="none" w:sz="0" w:space="0" w:color="auto"/>
            <w:left w:val="none" w:sz="0" w:space="0" w:color="auto"/>
            <w:bottom w:val="none" w:sz="0" w:space="0" w:color="auto"/>
            <w:right w:val="none" w:sz="0" w:space="0" w:color="auto"/>
          </w:divBdr>
        </w:div>
        <w:div w:id="1642425322">
          <w:marLeft w:val="480"/>
          <w:marRight w:val="0"/>
          <w:marTop w:val="0"/>
          <w:marBottom w:val="0"/>
          <w:divBdr>
            <w:top w:val="none" w:sz="0" w:space="0" w:color="auto"/>
            <w:left w:val="none" w:sz="0" w:space="0" w:color="auto"/>
            <w:bottom w:val="none" w:sz="0" w:space="0" w:color="auto"/>
            <w:right w:val="none" w:sz="0" w:space="0" w:color="auto"/>
          </w:divBdr>
        </w:div>
        <w:div w:id="715619528">
          <w:marLeft w:val="480"/>
          <w:marRight w:val="0"/>
          <w:marTop w:val="0"/>
          <w:marBottom w:val="0"/>
          <w:divBdr>
            <w:top w:val="none" w:sz="0" w:space="0" w:color="auto"/>
            <w:left w:val="none" w:sz="0" w:space="0" w:color="auto"/>
            <w:bottom w:val="none" w:sz="0" w:space="0" w:color="auto"/>
            <w:right w:val="none" w:sz="0" w:space="0" w:color="auto"/>
          </w:divBdr>
        </w:div>
        <w:div w:id="538476115">
          <w:marLeft w:val="480"/>
          <w:marRight w:val="0"/>
          <w:marTop w:val="0"/>
          <w:marBottom w:val="0"/>
          <w:divBdr>
            <w:top w:val="none" w:sz="0" w:space="0" w:color="auto"/>
            <w:left w:val="none" w:sz="0" w:space="0" w:color="auto"/>
            <w:bottom w:val="none" w:sz="0" w:space="0" w:color="auto"/>
            <w:right w:val="none" w:sz="0" w:space="0" w:color="auto"/>
          </w:divBdr>
        </w:div>
        <w:div w:id="1973897295">
          <w:marLeft w:val="480"/>
          <w:marRight w:val="0"/>
          <w:marTop w:val="0"/>
          <w:marBottom w:val="0"/>
          <w:divBdr>
            <w:top w:val="none" w:sz="0" w:space="0" w:color="auto"/>
            <w:left w:val="none" w:sz="0" w:space="0" w:color="auto"/>
            <w:bottom w:val="none" w:sz="0" w:space="0" w:color="auto"/>
            <w:right w:val="none" w:sz="0" w:space="0" w:color="auto"/>
          </w:divBdr>
        </w:div>
        <w:div w:id="615403622">
          <w:marLeft w:val="480"/>
          <w:marRight w:val="0"/>
          <w:marTop w:val="0"/>
          <w:marBottom w:val="0"/>
          <w:divBdr>
            <w:top w:val="none" w:sz="0" w:space="0" w:color="auto"/>
            <w:left w:val="none" w:sz="0" w:space="0" w:color="auto"/>
            <w:bottom w:val="none" w:sz="0" w:space="0" w:color="auto"/>
            <w:right w:val="none" w:sz="0" w:space="0" w:color="auto"/>
          </w:divBdr>
        </w:div>
        <w:div w:id="1717467117">
          <w:marLeft w:val="480"/>
          <w:marRight w:val="0"/>
          <w:marTop w:val="0"/>
          <w:marBottom w:val="0"/>
          <w:divBdr>
            <w:top w:val="none" w:sz="0" w:space="0" w:color="auto"/>
            <w:left w:val="none" w:sz="0" w:space="0" w:color="auto"/>
            <w:bottom w:val="none" w:sz="0" w:space="0" w:color="auto"/>
            <w:right w:val="none" w:sz="0" w:space="0" w:color="auto"/>
          </w:divBdr>
        </w:div>
        <w:div w:id="1600092960">
          <w:marLeft w:val="480"/>
          <w:marRight w:val="0"/>
          <w:marTop w:val="0"/>
          <w:marBottom w:val="0"/>
          <w:divBdr>
            <w:top w:val="none" w:sz="0" w:space="0" w:color="auto"/>
            <w:left w:val="none" w:sz="0" w:space="0" w:color="auto"/>
            <w:bottom w:val="none" w:sz="0" w:space="0" w:color="auto"/>
            <w:right w:val="none" w:sz="0" w:space="0" w:color="auto"/>
          </w:divBdr>
        </w:div>
        <w:div w:id="358746015">
          <w:marLeft w:val="480"/>
          <w:marRight w:val="0"/>
          <w:marTop w:val="0"/>
          <w:marBottom w:val="0"/>
          <w:divBdr>
            <w:top w:val="none" w:sz="0" w:space="0" w:color="auto"/>
            <w:left w:val="none" w:sz="0" w:space="0" w:color="auto"/>
            <w:bottom w:val="none" w:sz="0" w:space="0" w:color="auto"/>
            <w:right w:val="none" w:sz="0" w:space="0" w:color="auto"/>
          </w:divBdr>
        </w:div>
        <w:div w:id="1676684920">
          <w:marLeft w:val="480"/>
          <w:marRight w:val="0"/>
          <w:marTop w:val="0"/>
          <w:marBottom w:val="0"/>
          <w:divBdr>
            <w:top w:val="none" w:sz="0" w:space="0" w:color="auto"/>
            <w:left w:val="none" w:sz="0" w:space="0" w:color="auto"/>
            <w:bottom w:val="none" w:sz="0" w:space="0" w:color="auto"/>
            <w:right w:val="none" w:sz="0" w:space="0" w:color="auto"/>
          </w:divBdr>
        </w:div>
        <w:div w:id="1052000743">
          <w:marLeft w:val="480"/>
          <w:marRight w:val="0"/>
          <w:marTop w:val="0"/>
          <w:marBottom w:val="0"/>
          <w:divBdr>
            <w:top w:val="none" w:sz="0" w:space="0" w:color="auto"/>
            <w:left w:val="none" w:sz="0" w:space="0" w:color="auto"/>
            <w:bottom w:val="none" w:sz="0" w:space="0" w:color="auto"/>
            <w:right w:val="none" w:sz="0" w:space="0" w:color="auto"/>
          </w:divBdr>
        </w:div>
        <w:div w:id="1307006776">
          <w:marLeft w:val="480"/>
          <w:marRight w:val="0"/>
          <w:marTop w:val="0"/>
          <w:marBottom w:val="0"/>
          <w:divBdr>
            <w:top w:val="none" w:sz="0" w:space="0" w:color="auto"/>
            <w:left w:val="none" w:sz="0" w:space="0" w:color="auto"/>
            <w:bottom w:val="none" w:sz="0" w:space="0" w:color="auto"/>
            <w:right w:val="none" w:sz="0" w:space="0" w:color="auto"/>
          </w:divBdr>
        </w:div>
        <w:div w:id="276955586">
          <w:marLeft w:val="480"/>
          <w:marRight w:val="0"/>
          <w:marTop w:val="0"/>
          <w:marBottom w:val="0"/>
          <w:divBdr>
            <w:top w:val="none" w:sz="0" w:space="0" w:color="auto"/>
            <w:left w:val="none" w:sz="0" w:space="0" w:color="auto"/>
            <w:bottom w:val="none" w:sz="0" w:space="0" w:color="auto"/>
            <w:right w:val="none" w:sz="0" w:space="0" w:color="auto"/>
          </w:divBdr>
        </w:div>
        <w:div w:id="1838644406">
          <w:marLeft w:val="480"/>
          <w:marRight w:val="0"/>
          <w:marTop w:val="0"/>
          <w:marBottom w:val="0"/>
          <w:divBdr>
            <w:top w:val="none" w:sz="0" w:space="0" w:color="auto"/>
            <w:left w:val="none" w:sz="0" w:space="0" w:color="auto"/>
            <w:bottom w:val="none" w:sz="0" w:space="0" w:color="auto"/>
            <w:right w:val="none" w:sz="0" w:space="0" w:color="auto"/>
          </w:divBdr>
        </w:div>
        <w:div w:id="1908883820">
          <w:marLeft w:val="480"/>
          <w:marRight w:val="0"/>
          <w:marTop w:val="0"/>
          <w:marBottom w:val="0"/>
          <w:divBdr>
            <w:top w:val="none" w:sz="0" w:space="0" w:color="auto"/>
            <w:left w:val="none" w:sz="0" w:space="0" w:color="auto"/>
            <w:bottom w:val="none" w:sz="0" w:space="0" w:color="auto"/>
            <w:right w:val="none" w:sz="0" w:space="0" w:color="auto"/>
          </w:divBdr>
        </w:div>
        <w:div w:id="1887788857">
          <w:marLeft w:val="480"/>
          <w:marRight w:val="0"/>
          <w:marTop w:val="0"/>
          <w:marBottom w:val="0"/>
          <w:divBdr>
            <w:top w:val="none" w:sz="0" w:space="0" w:color="auto"/>
            <w:left w:val="none" w:sz="0" w:space="0" w:color="auto"/>
            <w:bottom w:val="none" w:sz="0" w:space="0" w:color="auto"/>
            <w:right w:val="none" w:sz="0" w:space="0" w:color="auto"/>
          </w:divBdr>
        </w:div>
        <w:div w:id="784693022">
          <w:marLeft w:val="480"/>
          <w:marRight w:val="0"/>
          <w:marTop w:val="0"/>
          <w:marBottom w:val="0"/>
          <w:divBdr>
            <w:top w:val="none" w:sz="0" w:space="0" w:color="auto"/>
            <w:left w:val="none" w:sz="0" w:space="0" w:color="auto"/>
            <w:bottom w:val="none" w:sz="0" w:space="0" w:color="auto"/>
            <w:right w:val="none" w:sz="0" w:space="0" w:color="auto"/>
          </w:divBdr>
        </w:div>
        <w:div w:id="1968198318">
          <w:marLeft w:val="480"/>
          <w:marRight w:val="0"/>
          <w:marTop w:val="0"/>
          <w:marBottom w:val="0"/>
          <w:divBdr>
            <w:top w:val="none" w:sz="0" w:space="0" w:color="auto"/>
            <w:left w:val="none" w:sz="0" w:space="0" w:color="auto"/>
            <w:bottom w:val="none" w:sz="0" w:space="0" w:color="auto"/>
            <w:right w:val="none" w:sz="0" w:space="0" w:color="auto"/>
          </w:divBdr>
        </w:div>
        <w:div w:id="1954551148">
          <w:marLeft w:val="480"/>
          <w:marRight w:val="0"/>
          <w:marTop w:val="0"/>
          <w:marBottom w:val="0"/>
          <w:divBdr>
            <w:top w:val="none" w:sz="0" w:space="0" w:color="auto"/>
            <w:left w:val="none" w:sz="0" w:space="0" w:color="auto"/>
            <w:bottom w:val="none" w:sz="0" w:space="0" w:color="auto"/>
            <w:right w:val="none" w:sz="0" w:space="0" w:color="auto"/>
          </w:divBdr>
        </w:div>
        <w:div w:id="1608464811">
          <w:marLeft w:val="480"/>
          <w:marRight w:val="0"/>
          <w:marTop w:val="0"/>
          <w:marBottom w:val="0"/>
          <w:divBdr>
            <w:top w:val="none" w:sz="0" w:space="0" w:color="auto"/>
            <w:left w:val="none" w:sz="0" w:space="0" w:color="auto"/>
            <w:bottom w:val="none" w:sz="0" w:space="0" w:color="auto"/>
            <w:right w:val="none" w:sz="0" w:space="0" w:color="auto"/>
          </w:divBdr>
        </w:div>
        <w:div w:id="2064868271">
          <w:marLeft w:val="480"/>
          <w:marRight w:val="0"/>
          <w:marTop w:val="0"/>
          <w:marBottom w:val="0"/>
          <w:divBdr>
            <w:top w:val="none" w:sz="0" w:space="0" w:color="auto"/>
            <w:left w:val="none" w:sz="0" w:space="0" w:color="auto"/>
            <w:bottom w:val="none" w:sz="0" w:space="0" w:color="auto"/>
            <w:right w:val="none" w:sz="0" w:space="0" w:color="auto"/>
          </w:divBdr>
        </w:div>
        <w:div w:id="1717729264">
          <w:marLeft w:val="480"/>
          <w:marRight w:val="0"/>
          <w:marTop w:val="0"/>
          <w:marBottom w:val="0"/>
          <w:divBdr>
            <w:top w:val="none" w:sz="0" w:space="0" w:color="auto"/>
            <w:left w:val="none" w:sz="0" w:space="0" w:color="auto"/>
            <w:bottom w:val="none" w:sz="0" w:space="0" w:color="auto"/>
            <w:right w:val="none" w:sz="0" w:space="0" w:color="auto"/>
          </w:divBdr>
        </w:div>
        <w:div w:id="1384215455">
          <w:marLeft w:val="480"/>
          <w:marRight w:val="0"/>
          <w:marTop w:val="0"/>
          <w:marBottom w:val="0"/>
          <w:divBdr>
            <w:top w:val="none" w:sz="0" w:space="0" w:color="auto"/>
            <w:left w:val="none" w:sz="0" w:space="0" w:color="auto"/>
            <w:bottom w:val="none" w:sz="0" w:space="0" w:color="auto"/>
            <w:right w:val="none" w:sz="0" w:space="0" w:color="auto"/>
          </w:divBdr>
        </w:div>
        <w:div w:id="983386101">
          <w:marLeft w:val="480"/>
          <w:marRight w:val="0"/>
          <w:marTop w:val="0"/>
          <w:marBottom w:val="0"/>
          <w:divBdr>
            <w:top w:val="none" w:sz="0" w:space="0" w:color="auto"/>
            <w:left w:val="none" w:sz="0" w:space="0" w:color="auto"/>
            <w:bottom w:val="none" w:sz="0" w:space="0" w:color="auto"/>
            <w:right w:val="none" w:sz="0" w:space="0" w:color="auto"/>
          </w:divBdr>
        </w:div>
        <w:div w:id="709842289">
          <w:marLeft w:val="480"/>
          <w:marRight w:val="0"/>
          <w:marTop w:val="0"/>
          <w:marBottom w:val="0"/>
          <w:divBdr>
            <w:top w:val="none" w:sz="0" w:space="0" w:color="auto"/>
            <w:left w:val="none" w:sz="0" w:space="0" w:color="auto"/>
            <w:bottom w:val="none" w:sz="0" w:space="0" w:color="auto"/>
            <w:right w:val="none" w:sz="0" w:space="0" w:color="auto"/>
          </w:divBdr>
        </w:div>
        <w:div w:id="2067029741">
          <w:marLeft w:val="480"/>
          <w:marRight w:val="0"/>
          <w:marTop w:val="0"/>
          <w:marBottom w:val="0"/>
          <w:divBdr>
            <w:top w:val="none" w:sz="0" w:space="0" w:color="auto"/>
            <w:left w:val="none" w:sz="0" w:space="0" w:color="auto"/>
            <w:bottom w:val="none" w:sz="0" w:space="0" w:color="auto"/>
            <w:right w:val="none" w:sz="0" w:space="0" w:color="auto"/>
          </w:divBdr>
        </w:div>
        <w:div w:id="1228682245">
          <w:marLeft w:val="480"/>
          <w:marRight w:val="0"/>
          <w:marTop w:val="0"/>
          <w:marBottom w:val="0"/>
          <w:divBdr>
            <w:top w:val="none" w:sz="0" w:space="0" w:color="auto"/>
            <w:left w:val="none" w:sz="0" w:space="0" w:color="auto"/>
            <w:bottom w:val="none" w:sz="0" w:space="0" w:color="auto"/>
            <w:right w:val="none" w:sz="0" w:space="0" w:color="auto"/>
          </w:divBdr>
        </w:div>
        <w:div w:id="1199007113">
          <w:marLeft w:val="480"/>
          <w:marRight w:val="0"/>
          <w:marTop w:val="0"/>
          <w:marBottom w:val="0"/>
          <w:divBdr>
            <w:top w:val="none" w:sz="0" w:space="0" w:color="auto"/>
            <w:left w:val="none" w:sz="0" w:space="0" w:color="auto"/>
            <w:bottom w:val="none" w:sz="0" w:space="0" w:color="auto"/>
            <w:right w:val="none" w:sz="0" w:space="0" w:color="auto"/>
          </w:divBdr>
        </w:div>
        <w:div w:id="1757701850">
          <w:marLeft w:val="480"/>
          <w:marRight w:val="0"/>
          <w:marTop w:val="0"/>
          <w:marBottom w:val="0"/>
          <w:divBdr>
            <w:top w:val="none" w:sz="0" w:space="0" w:color="auto"/>
            <w:left w:val="none" w:sz="0" w:space="0" w:color="auto"/>
            <w:bottom w:val="none" w:sz="0" w:space="0" w:color="auto"/>
            <w:right w:val="none" w:sz="0" w:space="0" w:color="auto"/>
          </w:divBdr>
        </w:div>
        <w:div w:id="1850563795">
          <w:marLeft w:val="480"/>
          <w:marRight w:val="0"/>
          <w:marTop w:val="0"/>
          <w:marBottom w:val="0"/>
          <w:divBdr>
            <w:top w:val="none" w:sz="0" w:space="0" w:color="auto"/>
            <w:left w:val="none" w:sz="0" w:space="0" w:color="auto"/>
            <w:bottom w:val="none" w:sz="0" w:space="0" w:color="auto"/>
            <w:right w:val="none" w:sz="0" w:space="0" w:color="auto"/>
          </w:divBdr>
        </w:div>
        <w:div w:id="963079654">
          <w:marLeft w:val="480"/>
          <w:marRight w:val="0"/>
          <w:marTop w:val="0"/>
          <w:marBottom w:val="0"/>
          <w:divBdr>
            <w:top w:val="none" w:sz="0" w:space="0" w:color="auto"/>
            <w:left w:val="none" w:sz="0" w:space="0" w:color="auto"/>
            <w:bottom w:val="none" w:sz="0" w:space="0" w:color="auto"/>
            <w:right w:val="none" w:sz="0" w:space="0" w:color="auto"/>
          </w:divBdr>
        </w:div>
        <w:div w:id="943683248">
          <w:marLeft w:val="480"/>
          <w:marRight w:val="0"/>
          <w:marTop w:val="0"/>
          <w:marBottom w:val="0"/>
          <w:divBdr>
            <w:top w:val="none" w:sz="0" w:space="0" w:color="auto"/>
            <w:left w:val="none" w:sz="0" w:space="0" w:color="auto"/>
            <w:bottom w:val="none" w:sz="0" w:space="0" w:color="auto"/>
            <w:right w:val="none" w:sz="0" w:space="0" w:color="auto"/>
          </w:divBdr>
        </w:div>
        <w:div w:id="1620801587">
          <w:marLeft w:val="480"/>
          <w:marRight w:val="0"/>
          <w:marTop w:val="0"/>
          <w:marBottom w:val="0"/>
          <w:divBdr>
            <w:top w:val="none" w:sz="0" w:space="0" w:color="auto"/>
            <w:left w:val="none" w:sz="0" w:space="0" w:color="auto"/>
            <w:bottom w:val="none" w:sz="0" w:space="0" w:color="auto"/>
            <w:right w:val="none" w:sz="0" w:space="0" w:color="auto"/>
          </w:divBdr>
        </w:div>
        <w:div w:id="1977492379">
          <w:marLeft w:val="480"/>
          <w:marRight w:val="0"/>
          <w:marTop w:val="0"/>
          <w:marBottom w:val="0"/>
          <w:divBdr>
            <w:top w:val="none" w:sz="0" w:space="0" w:color="auto"/>
            <w:left w:val="none" w:sz="0" w:space="0" w:color="auto"/>
            <w:bottom w:val="none" w:sz="0" w:space="0" w:color="auto"/>
            <w:right w:val="none" w:sz="0" w:space="0" w:color="auto"/>
          </w:divBdr>
        </w:div>
        <w:div w:id="117648525">
          <w:marLeft w:val="480"/>
          <w:marRight w:val="0"/>
          <w:marTop w:val="0"/>
          <w:marBottom w:val="0"/>
          <w:divBdr>
            <w:top w:val="none" w:sz="0" w:space="0" w:color="auto"/>
            <w:left w:val="none" w:sz="0" w:space="0" w:color="auto"/>
            <w:bottom w:val="none" w:sz="0" w:space="0" w:color="auto"/>
            <w:right w:val="none" w:sz="0" w:space="0" w:color="auto"/>
          </w:divBdr>
        </w:div>
        <w:div w:id="704208961">
          <w:marLeft w:val="480"/>
          <w:marRight w:val="0"/>
          <w:marTop w:val="0"/>
          <w:marBottom w:val="0"/>
          <w:divBdr>
            <w:top w:val="none" w:sz="0" w:space="0" w:color="auto"/>
            <w:left w:val="none" w:sz="0" w:space="0" w:color="auto"/>
            <w:bottom w:val="none" w:sz="0" w:space="0" w:color="auto"/>
            <w:right w:val="none" w:sz="0" w:space="0" w:color="auto"/>
          </w:divBdr>
        </w:div>
        <w:div w:id="1287354950">
          <w:marLeft w:val="480"/>
          <w:marRight w:val="0"/>
          <w:marTop w:val="0"/>
          <w:marBottom w:val="0"/>
          <w:divBdr>
            <w:top w:val="none" w:sz="0" w:space="0" w:color="auto"/>
            <w:left w:val="none" w:sz="0" w:space="0" w:color="auto"/>
            <w:bottom w:val="none" w:sz="0" w:space="0" w:color="auto"/>
            <w:right w:val="none" w:sz="0" w:space="0" w:color="auto"/>
          </w:divBdr>
        </w:div>
        <w:div w:id="229385622">
          <w:marLeft w:val="480"/>
          <w:marRight w:val="0"/>
          <w:marTop w:val="0"/>
          <w:marBottom w:val="0"/>
          <w:divBdr>
            <w:top w:val="none" w:sz="0" w:space="0" w:color="auto"/>
            <w:left w:val="none" w:sz="0" w:space="0" w:color="auto"/>
            <w:bottom w:val="none" w:sz="0" w:space="0" w:color="auto"/>
            <w:right w:val="none" w:sz="0" w:space="0" w:color="auto"/>
          </w:divBdr>
        </w:div>
        <w:div w:id="28770533">
          <w:marLeft w:val="480"/>
          <w:marRight w:val="0"/>
          <w:marTop w:val="0"/>
          <w:marBottom w:val="0"/>
          <w:divBdr>
            <w:top w:val="none" w:sz="0" w:space="0" w:color="auto"/>
            <w:left w:val="none" w:sz="0" w:space="0" w:color="auto"/>
            <w:bottom w:val="none" w:sz="0" w:space="0" w:color="auto"/>
            <w:right w:val="none" w:sz="0" w:space="0" w:color="auto"/>
          </w:divBdr>
        </w:div>
        <w:div w:id="1199471164">
          <w:marLeft w:val="480"/>
          <w:marRight w:val="0"/>
          <w:marTop w:val="0"/>
          <w:marBottom w:val="0"/>
          <w:divBdr>
            <w:top w:val="none" w:sz="0" w:space="0" w:color="auto"/>
            <w:left w:val="none" w:sz="0" w:space="0" w:color="auto"/>
            <w:bottom w:val="none" w:sz="0" w:space="0" w:color="auto"/>
            <w:right w:val="none" w:sz="0" w:space="0" w:color="auto"/>
          </w:divBdr>
        </w:div>
        <w:div w:id="110757142">
          <w:marLeft w:val="480"/>
          <w:marRight w:val="0"/>
          <w:marTop w:val="0"/>
          <w:marBottom w:val="0"/>
          <w:divBdr>
            <w:top w:val="none" w:sz="0" w:space="0" w:color="auto"/>
            <w:left w:val="none" w:sz="0" w:space="0" w:color="auto"/>
            <w:bottom w:val="none" w:sz="0" w:space="0" w:color="auto"/>
            <w:right w:val="none" w:sz="0" w:space="0" w:color="auto"/>
          </w:divBdr>
        </w:div>
        <w:div w:id="610432500">
          <w:marLeft w:val="480"/>
          <w:marRight w:val="0"/>
          <w:marTop w:val="0"/>
          <w:marBottom w:val="0"/>
          <w:divBdr>
            <w:top w:val="none" w:sz="0" w:space="0" w:color="auto"/>
            <w:left w:val="none" w:sz="0" w:space="0" w:color="auto"/>
            <w:bottom w:val="none" w:sz="0" w:space="0" w:color="auto"/>
            <w:right w:val="none" w:sz="0" w:space="0" w:color="auto"/>
          </w:divBdr>
        </w:div>
        <w:div w:id="829559803">
          <w:marLeft w:val="480"/>
          <w:marRight w:val="0"/>
          <w:marTop w:val="0"/>
          <w:marBottom w:val="0"/>
          <w:divBdr>
            <w:top w:val="none" w:sz="0" w:space="0" w:color="auto"/>
            <w:left w:val="none" w:sz="0" w:space="0" w:color="auto"/>
            <w:bottom w:val="none" w:sz="0" w:space="0" w:color="auto"/>
            <w:right w:val="none" w:sz="0" w:space="0" w:color="auto"/>
          </w:divBdr>
        </w:div>
        <w:div w:id="162743331">
          <w:marLeft w:val="480"/>
          <w:marRight w:val="0"/>
          <w:marTop w:val="0"/>
          <w:marBottom w:val="0"/>
          <w:divBdr>
            <w:top w:val="none" w:sz="0" w:space="0" w:color="auto"/>
            <w:left w:val="none" w:sz="0" w:space="0" w:color="auto"/>
            <w:bottom w:val="none" w:sz="0" w:space="0" w:color="auto"/>
            <w:right w:val="none" w:sz="0" w:space="0" w:color="auto"/>
          </w:divBdr>
        </w:div>
        <w:div w:id="477113780">
          <w:marLeft w:val="480"/>
          <w:marRight w:val="0"/>
          <w:marTop w:val="0"/>
          <w:marBottom w:val="0"/>
          <w:divBdr>
            <w:top w:val="none" w:sz="0" w:space="0" w:color="auto"/>
            <w:left w:val="none" w:sz="0" w:space="0" w:color="auto"/>
            <w:bottom w:val="none" w:sz="0" w:space="0" w:color="auto"/>
            <w:right w:val="none" w:sz="0" w:space="0" w:color="auto"/>
          </w:divBdr>
        </w:div>
        <w:div w:id="2029981540">
          <w:marLeft w:val="480"/>
          <w:marRight w:val="0"/>
          <w:marTop w:val="0"/>
          <w:marBottom w:val="0"/>
          <w:divBdr>
            <w:top w:val="none" w:sz="0" w:space="0" w:color="auto"/>
            <w:left w:val="none" w:sz="0" w:space="0" w:color="auto"/>
            <w:bottom w:val="none" w:sz="0" w:space="0" w:color="auto"/>
            <w:right w:val="none" w:sz="0" w:space="0" w:color="auto"/>
          </w:divBdr>
        </w:div>
        <w:div w:id="204610202">
          <w:marLeft w:val="480"/>
          <w:marRight w:val="0"/>
          <w:marTop w:val="0"/>
          <w:marBottom w:val="0"/>
          <w:divBdr>
            <w:top w:val="none" w:sz="0" w:space="0" w:color="auto"/>
            <w:left w:val="none" w:sz="0" w:space="0" w:color="auto"/>
            <w:bottom w:val="none" w:sz="0" w:space="0" w:color="auto"/>
            <w:right w:val="none" w:sz="0" w:space="0" w:color="auto"/>
          </w:divBdr>
        </w:div>
        <w:div w:id="291639831">
          <w:marLeft w:val="480"/>
          <w:marRight w:val="0"/>
          <w:marTop w:val="0"/>
          <w:marBottom w:val="0"/>
          <w:divBdr>
            <w:top w:val="none" w:sz="0" w:space="0" w:color="auto"/>
            <w:left w:val="none" w:sz="0" w:space="0" w:color="auto"/>
            <w:bottom w:val="none" w:sz="0" w:space="0" w:color="auto"/>
            <w:right w:val="none" w:sz="0" w:space="0" w:color="auto"/>
          </w:divBdr>
        </w:div>
        <w:div w:id="2042507474">
          <w:marLeft w:val="480"/>
          <w:marRight w:val="0"/>
          <w:marTop w:val="0"/>
          <w:marBottom w:val="0"/>
          <w:divBdr>
            <w:top w:val="none" w:sz="0" w:space="0" w:color="auto"/>
            <w:left w:val="none" w:sz="0" w:space="0" w:color="auto"/>
            <w:bottom w:val="none" w:sz="0" w:space="0" w:color="auto"/>
            <w:right w:val="none" w:sz="0" w:space="0" w:color="auto"/>
          </w:divBdr>
        </w:div>
        <w:div w:id="2063865772">
          <w:marLeft w:val="480"/>
          <w:marRight w:val="0"/>
          <w:marTop w:val="0"/>
          <w:marBottom w:val="0"/>
          <w:divBdr>
            <w:top w:val="none" w:sz="0" w:space="0" w:color="auto"/>
            <w:left w:val="none" w:sz="0" w:space="0" w:color="auto"/>
            <w:bottom w:val="none" w:sz="0" w:space="0" w:color="auto"/>
            <w:right w:val="none" w:sz="0" w:space="0" w:color="auto"/>
          </w:divBdr>
        </w:div>
        <w:div w:id="926621625">
          <w:marLeft w:val="480"/>
          <w:marRight w:val="0"/>
          <w:marTop w:val="0"/>
          <w:marBottom w:val="0"/>
          <w:divBdr>
            <w:top w:val="none" w:sz="0" w:space="0" w:color="auto"/>
            <w:left w:val="none" w:sz="0" w:space="0" w:color="auto"/>
            <w:bottom w:val="none" w:sz="0" w:space="0" w:color="auto"/>
            <w:right w:val="none" w:sz="0" w:space="0" w:color="auto"/>
          </w:divBdr>
        </w:div>
        <w:div w:id="2057701085">
          <w:marLeft w:val="480"/>
          <w:marRight w:val="0"/>
          <w:marTop w:val="0"/>
          <w:marBottom w:val="0"/>
          <w:divBdr>
            <w:top w:val="none" w:sz="0" w:space="0" w:color="auto"/>
            <w:left w:val="none" w:sz="0" w:space="0" w:color="auto"/>
            <w:bottom w:val="none" w:sz="0" w:space="0" w:color="auto"/>
            <w:right w:val="none" w:sz="0" w:space="0" w:color="auto"/>
          </w:divBdr>
        </w:div>
        <w:div w:id="1711295820">
          <w:marLeft w:val="480"/>
          <w:marRight w:val="0"/>
          <w:marTop w:val="0"/>
          <w:marBottom w:val="0"/>
          <w:divBdr>
            <w:top w:val="none" w:sz="0" w:space="0" w:color="auto"/>
            <w:left w:val="none" w:sz="0" w:space="0" w:color="auto"/>
            <w:bottom w:val="none" w:sz="0" w:space="0" w:color="auto"/>
            <w:right w:val="none" w:sz="0" w:space="0" w:color="auto"/>
          </w:divBdr>
        </w:div>
        <w:div w:id="1861122471">
          <w:marLeft w:val="480"/>
          <w:marRight w:val="0"/>
          <w:marTop w:val="0"/>
          <w:marBottom w:val="0"/>
          <w:divBdr>
            <w:top w:val="none" w:sz="0" w:space="0" w:color="auto"/>
            <w:left w:val="none" w:sz="0" w:space="0" w:color="auto"/>
            <w:bottom w:val="none" w:sz="0" w:space="0" w:color="auto"/>
            <w:right w:val="none" w:sz="0" w:space="0" w:color="auto"/>
          </w:divBdr>
        </w:div>
      </w:divsChild>
    </w:div>
    <w:div w:id="810252757">
      <w:bodyDiv w:val="1"/>
      <w:marLeft w:val="0"/>
      <w:marRight w:val="0"/>
      <w:marTop w:val="0"/>
      <w:marBottom w:val="0"/>
      <w:divBdr>
        <w:top w:val="none" w:sz="0" w:space="0" w:color="auto"/>
        <w:left w:val="none" w:sz="0" w:space="0" w:color="auto"/>
        <w:bottom w:val="none" w:sz="0" w:space="0" w:color="auto"/>
        <w:right w:val="none" w:sz="0" w:space="0" w:color="auto"/>
      </w:divBdr>
    </w:div>
    <w:div w:id="810292402">
      <w:bodyDiv w:val="1"/>
      <w:marLeft w:val="0"/>
      <w:marRight w:val="0"/>
      <w:marTop w:val="0"/>
      <w:marBottom w:val="0"/>
      <w:divBdr>
        <w:top w:val="none" w:sz="0" w:space="0" w:color="auto"/>
        <w:left w:val="none" w:sz="0" w:space="0" w:color="auto"/>
        <w:bottom w:val="none" w:sz="0" w:space="0" w:color="auto"/>
        <w:right w:val="none" w:sz="0" w:space="0" w:color="auto"/>
      </w:divBdr>
    </w:div>
    <w:div w:id="810294529">
      <w:bodyDiv w:val="1"/>
      <w:marLeft w:val="0"/>
      <w:marRight w:val="0"/>
      <w:marTop w:val="0"/>
      <w:marBottom w:val="0"/>
      <w:divBdr>
        <w:top w:val="none" w:sz="0" w:space="0" w:color="auto"/>
        <w:left w:val="none" w:sz="0" w:space="0" w:color="auto"/>
        <w:bottom w:val="none" w:sz="0" w:space="0" w:color="auto"/>
        <w:right w:val="none" w:sz="0" w:space="0" w:color="auto"/>
      </w:divBdr>
    </w:div>
    <w:div w:id="810366410">
      <w:bodyDiv w:val="1"/>
      <w:marLeft w:val="0"/>
      <w:marRight w:val="0"/>
      <w:marTop w:val="0"/>
      <w:marBottom w:val="0"/>
      <w:divBdr>
        <w:top w:val="none" w:sz="0" w:space="0" w:color="auto"/>
        <w:left w:val="none" w:sz="0" w:space="0" w:color="auto"/>
        <w:bottom w:val="none" w:sz="0" w:space="0" w:color="auto"/>
        <w:right w:val="none" w:sz="0" w:space="0" w:color="auto"/>
      </w:divBdr>
    </w:div>
    <w:div w:id="810634403">
      <w:bodyDiv w:val="1"/>
      <w:marLeft w:val="0"/>
      <w:marRight w:val="0"/>
      <w:marTop w:val="0"/>
      <w:marBottom w:val="0"/>
      <w:divBdr>
        <w:top w:val="none" w:sz="0" w:space="0" w:color="auto"/>
        <w:left w:val="none" w:sz="0" w:space="0" w:color="auto"/>
        <w:bottom w:val="none" w:sz="0" w:space="0" w:color="auto"/>
        <w:right w:val="none" w:sz="0" w:space="0" w:color="auto"/>
      </w:divBdr>
    </w:div>
    <w:div w:id="810709079">
      <w:bodyDiv w:val="1"/>
      <w:marLeft w:val="0"/>
      <w:marRight w:val="0"/>
      <w:marTop w:val="0"/>
      <w:marBottom w:val="0"/>
      <w:divBdr>
        <w:top w:val="none" w:sz="0" w:space="0" w:color="auto"/>
        <w:left w:val="none" w:sz="0" w:space="0" w:color="auto"/>
        <w:bottom w:val="none" w:sz="0" w:space="0" w:color="auto"/>
        <w:right w:val="none" w:sz="0" w:space="0" w:color="auto"/>
      </w:divBdr>
      <w:divsChild>
        <w:div w:id="263880338">
          <w:marLeft w:val="480"/>
          <w:marRight w:val="0"/>
          <w:marTop w:val="0"/>
          <w:marBottom w:val="0"/>
          <w:divBdr>
            <w:top w:val="none" w:sz="0" w:space="0" w:color="auto"/>
            <w:left w:val="none" w:sz="0" w:space="0" w:color="auto"/>
            <w:bottom w:val="none" w:sz="0" w:space="0" w:color="auto"/>
            <w:right w:val="none" w:sz="0" w:space="0" w:color="auto"/>
          </w:divBdr>
        </w:div>
        <w:div w:id="375006546">
          <w:marLeft w:val="480"/>
          <w:marRight w:val="0"/>
          <w:marTop w:val="0"/>
          <w:marBottom w:val="0"/>
          <w:divBdr>
            <w:top w:val="none" w:sz="0" w:space="0" w:color="auto"/>
            <w:left w:val="none" w:sz="0" w:space="0" w:color="auto"/>
            <w:bottom w:val="none" w:sz="0" w:space="0" w:color="auto"/>
            <w:right w:val="none" w:sz="0" w:space="0" w:color="auto"/>
          </w:divBdr>
        </w:div>
        <w:div w:id="765686002">
          <w:marLeft w:val="480"/>
          <w:marRight w:val="0"/>
          <w:marTop w:val="0"/>
          <w:marBottom w:val="0"/>
          <w:divBdr>
            <w:top w:val="none" w:sz="0" w:space="0" w:color="auto"/>
            <w:left w:val="none" w:sz="0" w:space="0" w:color="auto"/>
            <w:bottom w:val="none" w:sz="0" w:space="0" w:color="auto"/>
            <w:right w:val="none" w:sz="0" w:space="0" w:color="auto"/>
          </w:divBdr>
        </w:div>
        <w:div w:id="909534492">
          <w:marLeft w:val="480"/>
          <w:marRight w:val="0"/>
          <w:marTop w:val="0"/>
          <w:marBottom w:val="0"/>
          <w:divBdr>
            <w:top w:val="none" w:sz="0" w:space="0" w:color="auto"/>
            <w:left w:val="none" w:sz="0" w:space="0" w:color="auto"/>
            <w:bottom w:val="none" w:sz="0" w:space="0" w:color="auto"/>
            <w:right w:val="none" w:sz="0" w:space="0" w:color="auto"/>
          </w:divBdr>
        </w:div>
        <w:div w:id="1129323811">
          <w:marLeft w:val="480"/>
          <w:marRight w:val="0"/>
          <w:marTop w:val="0"/>
          <w:marBottom w:val="0"/>
          <w:divBdr>
            <w:top w:val="none" w:sz="0" w:space="0" w:color="auto"/>
            <w:left w:val="none" w:sz="0" w:space="0" w:color="auto"/>
            <w:bottom w:val="none" w:sz="0" w:space="0" w:color="auto"/>
            <w:right w:val="none" w:sz="0" w:space="0" w:color="auto"/>
          </w:divBdr>
        </w:div>
        <w:div w:id="1134714197">
          <w:marLeft w:val="480"/>
          <w:marRight w:val="0"/>
          <w:marTop w:val="0"/>
          <w:marBottom w:val="0"/>
          <w:divBdr>
            <w:top w:val="none" w:sz="0" w:space="0" w:color="auto"/>
            <w:left w:val="none" w:sz="0" w:space="0" w:color="auto"/>
            <w:bottom w:val="none" w:sz="0" w:space="0" w:color="auto"/>
            <w:right w:val="none" w:sz="0" w:space="0" w:color="auto"/>
          </w:divBdr>
        </w:div>
        <w:div w:id="1152520952">
          <w:marLeft w:val="480"/>
          <w:marRight w:val="0"/>
          <w:marTop w:val="0"/>
          <w:marBottom w:val="0"/>
          <w:divBdr>
            <w:top w:val="none" w:sz="0" w:space="0" w:color="auto"/>
            <w:left w:val="none" w:sz="0" w:space="0" w:color="auto"/>
            <w:bottom w:val="none" w:sz="0" w:space="0" w:color="auto"/>
            <w:right w:val="none" w:sz="0" w:space="0" w:color="auto"/>
          </w:divBdr>
        </w:div>
        <w:div w:id="1243877789">
          <w:marLeft w:val="480"/>
          <w:marRight w:val="0"/>
          <w:marTop w:val="0"/>
          <w:marBottom w:val="0"/>
          <w:divBdr>
            <w:top w:val="none" w:sz="0" w:space="0" w:color="auto"/>
            <w:left w:val="none" w:sz="0" w:space="0" w:color="auto"/>
            <w:bottom w:val="none" w:sz="0" w:space="0" w:color="auto"/>
            <w:right w:val="none" w:sz="0" w:space="0" w:color="auto"/>
          </w:divBdr>
        </w:div>
        <w:div w:id="1390809678">
          <w:marLeft w:val="480"/>
          <w:marRight w:val="0"/>
          <w:marTop w:val="0"/>
          <w:marBottom w:val="0"/>
          <w:divBdr>
            <w:top w:val="none" w:sz="0" w:space="0" w:color="auto"/>
            <w:left w:val="none" w:sz="0" w:space="0" w:color="auto"/>
            <w:bottom w:val="none" w:sz="0" w:space="0" w:color="auto"/>
            <w:right w:val="none" w:sz="0" w:space="0" w:color="auto"/>
          </w:divBdr>
        </w:div>
        <w:div w:id="1534687666">
          <w:marLeft w:val="480"/>
          <w:marRight w:val="0"/>
          <w:marTop w:val="0"/>
          <w:marBottom w:val="0"/>
          <w:divBdr>
            <w:top w:val="none" w:sz="0" w:space="0" w:color="auto"/>
            <w:left w:val="none" w:sz="0" w:space="0" w:color="auto"/>
            <w:bottom w:val="none" w:sz="0" w:space="0" w:color="auto"/>
            <w:right w:val="none" w:sz="0" w:space="0" w:color="auto"/>
          </w:divBdr>
        </w:div>
      </w:divsChild>
    </w:div>
    <w:div w:id="811215674">
      <w:bodyDiv w:val="1"/>
      <w:marLeft w:val="0"/>
      <w:marRight w:val="0"/>
      <w:marTop w:val="0"/>
      <w:marBottom w:val="0"/>
      <w:divBdr>
        <w:top w:val="none" w:sz="0" w:space="0" w:color="auto"/>
        <w:left w:val="none" w:sz="0" w:space="0" w:color="auto"/>
        <w:bottom w:val="none" w:sz="0" w:space="0" w:color="auto"/>
        <w:right w:val="none" w:sz="0" w:space="0" w:color="auto"/>
      </w:divBdr>
    </w:div>
    <w:div w:id="811218461">
      <w:bodyDiv w:val="1"/>
      <w:marLeft w:val="0"/>
      <w:marRight w:val="0"/>
      <w:marTop w:val="0"/>
      <w:marBottom w:val="0"/>
      <w:divBdr>
        <w:top w:val="none" w:sz="0" w:space="0" w:color="auto"/>
        <w:left w:val="none" w:sz="0" w:space="0" w:color="auto"/>
        <w:bottom w:val="none" w:sz="0" w:space="0" w:color="auto"/>
        <w:right w:val="none" w:sz="0" w:space="0" w:color="auto"/>
      </w:divBdr>
    </w:div>
    <w:div w:id="811362083">
      <w:bodyDiv w:val="1"/>
      <w:marLeft w:val="0"/>
      <w:marRight w:val="0"/>
      <w:marTop w:val="0"/>
      <w:marBottom w:val="0"/>
      <w:divBdr>
        <w:top w:val="none" w:sz="0" w:space="0" w:color="auto"/>
        <w:left w:val="none" w:sz="0" w:space="0" w:color="auto"/>
        <w:bottom w:val="none" w:sz="0" w:space="0" w:color="auto"/>
        <w:right w:val="none" w:sz="0" w:space="0" w:color="auto"/>
      </w:divBdr>
    </w:div>
    <w:div w:id="812218562">
      <w:bodyDiv w:val="1"/>
      <w:marLeft w:val="0"/>
      <w:marRight w:val="0"/>
      <w:marTop w:val="0"/>
      <w:marBottom w:val="0"/>
      <w:divBdr>
        <w:top w:val="none" w:sz="0" w:space="0" w:color="auto"/>
        <w:left w:val="none" w:sz="0" w:space="0" w:color="auto"/>
        <w:bottom w:val="none" w:sz="0" w:space="0" w:color="auto"/>
        <w:right w:val="none" w:sz="0" w:space="0" w:color="auto"/>
      </w:divBdr>
    </w:div>
    <w:div w:id="812985230">
      <w:bodyDiv w:val="1"/>
      <w:marLeft w:val="0"/>
      <w:marRight w:val="0"/>
      <w:marTop w:val="0"/>
      <w:marBottom w:val="0"/>
      <w:divBdr>
        <w:top w:val="none" w:sz="0" w:space="0" w:color="auto"/>
        <w:left w:val="none" w:sz="0" w:space="0" w:color="auto"/>
        <w:bottom w:val="none" w:sz="0" w:space="0" w:color="auto"/>
        <w:right w:val="none" w:sz="0" w:space="0" w:color="auto"/>
      </w:divBdr>
    </w:div>
    <w:div w:id="813302497">
      <w:bodyDiv w:val="1"/>
      <w:marLeft w:val="0"/>
      <w:marRight w:val="0"/>
      <w:marTop w:val="0"/>
      <w:marBottom w:val="0"/>
      <w:divBdr>
        <w:top w:val="none" w:sz="0" w:space="0" w:color="auto"/>
        <w:left w:val="none" w:sz="0" w:space="0" w:color="auto"/>
        <w:bottom w:val="none" w:sz="0" w:space="0" w:color="auto"/>
        <w:right w:val="none" w:sz="0" w:space="0" w:color="auto"/>
      </w:divBdr>
    </w:div>
    <w:div w:id="813370058">
      <w:bodyDiv w:val="1"/>
      <w:marLeft w:val="0"/>
      <w:marRight w:val="0"/>
      <w:marTop w:val="0"/>
      <w:marBottom w:val="0"/>
      <w:divBdr>
        <w:top w:val="none" w:sz="0" w:space="0" w:color="auto"/>
        <w:left w:val="none" w:sz="0" w:space="0" w:color="auto"/>
        <w:bottom w:val="none" w:sz="0" w:space="0" w:color="auto"/>
        <w:right w:val="none" w:sz="0" w:space="0" w:color="auto"/>
      </w:divBdr>
    </w:div>
    <w:div w:id="814027991">
      <w:bodyDiv w:val="1"/>
      <w:marLeft w:val="0"/>
      <w:marRight w:val="0"/>
      <w:marTop w:val="0"/>
      <w:marBottom w:val="0"/>
      <w:divBdr>
        <w:top w:val="none" w:sz="0" w:space="0" w:color="auto"/>
        <w:left w:val="none" w:sz="0" w:space="0" w:color="auto"/>
        <w:bottom w:val="none" w:sz="0" w:space="0" w:color="auto"/>
        <w:right w:val="none" w:sz="0" w:space="0" w:color="auto"/>
      </w:divBdr>
    </w:div>
    <w:div w:id="814296259">
      <w:bodyDiv w:val="1"/>
      <w:marLeft w:val="0"/>
      <w:marRight w:val="0"/>
      <w:marTop w:val="0"/>
      <w:marBottom w:val="0"/>
      <w:divBdr>
        <w:top w:val="none" w:sz="0" w:space="0" w:color="auto"/>
        <w:left w:val="none" w:sz="0" w:space="0" w:color="auto"/>
        <w:bottom w:val="none" w:sz="0" w:space="0" w:color="auto"/>
        <w:right w:val="none" w:sz="0" w:space="0" w:color="auto"/>
      </w:divBdr>
    </w:div>
    <w:div w:id="814643364">
      <w:bodyDiv w:val="1"/>
      <w:marLeft w:val="0"/>
      <w:marRight w:val="0"/>
      <w:marTop w:val="0"/>
      <w:marBottom w:val="0"/>
      <w:divBdr>
        <w:top w:val="none" w:sz="0" w:space="0" w:color="auto"/>
        <w:left w:val="none" w:sz="0" w:space="0" w:color="auto"/>
        <w:bottom w:val="none" w:sz="0" w:space="0" w:color="auto"/>
        <w:right w:val="none" w:sz="0" w:space="0" w:color="auto"/>
      </w:divBdr>
    </w:div>
    <w:div w:id="814687034">
      <w:bodyDiv w:val="1"/>
      <w:marLeft w:val="0"/>
      <w:marRight w:val="0"/>
      <w:marTop w:val="0"/>
      <w:marBottom w:val="0"/>
      <w:divBdr>
        <w:top w:val="none" w:sz="0" w:space="0" w:color="auto"/>
        <w:left w:val="none" w:sz="0" w:space="0" w:color="auto"/>
        <w:bottom w:val="none" w:sz="0" w:space="0" w:color="auto"/>
        <w:right w:val="none" w:sz="0" w:space="0" w:color="auto"/>
      </w:divBdr>
    </w:div>
    <w:div w:id="814833397">
      <w:bodyDiv w:val="1"/>
      <w:marLeft w:val="0"/>
      <w:marRight w:val="0"/>
      <w:marTop w:val="0"/>
      <w:marBottom w:val="0"/>
      <w:divBdr>
        <w:top w:val="none" w:sz="0" w:space="0" w:color="auto"/>
        <w:left w:val="none" w:sz="0" w:space="0" w:color="auto"/>
        <w:bottom w:val="none" w:sz="0" w:space="0" w:color="auto"/>
        <w:right w:val="none" w:sz="0" w:space="0" w:color="auto"/>
      </w:divBdr>
    </w:div>
    <w:div w:id="815028773">
      <w:bodyDiv w:val="1"/>
      <w:marLeft w:val="0"/>
      <w:marRight w:val="0"/>
      <w:marTop w:val="0"/>
      <w:marBottom w:val="0"/>
      <w:divBdr>
        <w:top w:val="none" w:sz="0" w:space="0" w:color="auto"/>
        <w:left w:val="none" w:sz="0" w:space="0" w:color="auto"/>
        <w:bottom w:val="none" w:sz="0" w:space="0" w:color="auto"/>
        <w:right w:val="none" w:sz="0" w:space="0" w:color="auto"/>
      </w:divBdr>
    </w:div>
    <w:div w:id="815100060">
      <w:bodyDiv w:val="1"/>
      <w:marLeft w:val="0"/>
      <w:marRight w:val="0"/>
      <w:marTop w:val="0"/>
      <w:marBottom w:val="0"/>
      <w:divBdr>
        <w:top w:val="none" w:sz="0" w:space="0" w:color="auto"/>
        <w:left w:val="none" w:sz="0" w:space="0" w:color="auto"/>
        <w:bottom w:val="none" w:sz="0" w:space="0" w:color="auto"/>
        <w:right w:val="none" w:sz="0" w:space="0" w:color="auto"/>
      </w:divBdr>
    </w:div>
    <w:div w:id="815100434">
      <w:bodyDiv w:val="1"/>
      <w:marLeft w:val="0"/>
      <w:marRight w:val="0"/>
      <w:marTop w:val="0"/>
      <w:marBottom w:val="0"/>
      <w:divBdr>
        <w:top w:val="none" w:sz="0" w:space="0" w:color="auto"/>
        <w:left w:val="none" w:sz="0" w:space="0" w:color="auto"/>
        <w:bottom w:val="none" w:sz="0" w:space="0" w:color="auto"/>
        <w:right w:val="none" w:sz="0" w:space="0" w:color="auto"/>
      </w:divBdr>
    </w:div>
    <w:div w:id="815801870">
      <w:bodyDiv w:val="1"/>
      <w:marLeft w:val="0"/>
      <w:marRight w:val="0"/>
      <w:marTop w:val="0"/>
      <w:marBottom w:val="0"/>
      <w:divBdr>
        <w:top w:val="none" w:sz="0" w:space="0" w:color="auto"/>
        <w:left w:val="none" w:sz="0" w:space="0" w:color="auto"/>
        <w:bottom w:val="none" w:sz="0" w:space="0" w:color="auto"/>
        <w:right w:val="none" w:sz="0" w:space="0" w:color="auto"/>
      </w:divBdr>
    </w:div>
    <w:div w:id="816145077">
      <w:bodyDiv w:val="1"/>
      <w:marLeft w:val="0"/>
      <w:marRight w:val="0"/>
      <w:marTop w:val="0"/>
      <w:marBottom w:val="0"/>
      <w:divBdr>
        <w:top w:val="none" w:sz="0" w:space="0" w:color="auto"/>
        <w:left w:val="none" w:sz="0" w:space="0" w:color="auto"/>
        <w:bottom w:val="none" w:sz="0" w:space="0" w:color="auto"/>
        <w:right w:val="none" w:sz="0" w:space="0" w:color="auto"/>
      </w:divBdr>
    </w:div>
    <w:div w:id="816267616">
      <w:bodyDiv w:val="1"/>
      <w:marLeft w:val="0"/>
      <w:marRight w:val="0"/>
      <w:marTop w:val="0"/>
      <w:marBottom w:val="0"/>
      <w:divBdr>
        <w:top w:val="none" w:sz="0" w:space="0" w:color="auto"/>
        <w:left w:val="none" w:sz="0" w:space="0" w:color="auto"/>
        <w:bottom w:val="none" w:sz="0" w:space="0" w:color="auto"/>
        <w:right w:val="none" w:sz="0" w:space="0" w:color="auto"/>
      </w:divBdr>
    </w:div>
    <w:div w:id="816337736">
      <w:bodyDiv w:val="1"/>
      <w:marLeft w:val="0"/>
      <w:marRight w:val="0"/>
      <w:marTop w:val="0"/>
      <w:marBottom w:val="0"/>
      <w:divBdr>
        <w:top w:val="none" w:sz="0" w:space="0" w:color="auto"/>
        <w:left w:val="none" w:sz="0" w:space="0" w:color="auto"/>
        <w:bottom w:val="none" w:sz="0" w:space="0" w:color="auto"/>
        <w:right w:val="none" w:sz="0" w:space="0" w:color="auto"/>
      </w:divBdr>
    </w:div>
    <w:div w:id="816608322">
      <w:bodyDiv w:val="1"/>
      <w:marLeft w:val="0"/>
      <w:marRight w:val="0"/>
      <w:marTop w:val="0"/>
      <w:marBottom w:val="0"/>
      <w:divBdr>
        <w:top w:val="none" w:sz="0" w:space="0" w:color="auto"/>
        <w:left w:val="none" w:sz="0" w:space="0" w:color="auto"/>
        <w:bottom w:val="none" w:sz="0" w:space="0" w:color="auto"/>
        <w:right w:val="none" w:sz="0" w:space="0" w:color="auto"/>
      </w:divBdr>
    </w:div>
    <w:div w:id="816872135">
      <w:bodyDiv w:val="1"/>
      <w:marLeft w:val="0"/>
      <w:marRight w:val="0"/>
      <w:marTop w:val="0"/>
      <w:marBottom w:val="0"/>
      <w:divBdr>
        <w:top w:val="none" w:sz="0" w:space="0" w:color="auto"/>
        <w:left w:val="none" w:sz="0" w:space="0" w:color="auto"/>
        <w:bottom w:val="none" w:sz="0" w:space="0" w:color="auto"/>
        <w:right w:val="none" w:sz="0" w:space="0" w:color="auto"/>
      </w:divBdr>
    </w:div>
    <w:div w:id="81725868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817458326">
      <w:bodyDiv w:val="1"/>
      <w:marLeft w:val="0"/>
      <w:marRight w:val="0"/>
      <w:marTop w:val="0"/>
      <w:marBottom w:val="0"/>
      <w:divBdr>
        <w:top w:val="none" w:sz="0" w:space="0" w:color="auto"/>
        <w:left w:val="none" w:sz="0" w:space="0" w:color="auto"/>
        <w:bottom w:val="none" w:sz="0" w:space="0" w:color="auto"/>
        <w:right w:val="none" w:sz="0" w:space="0" w:color="auto"/>
      </w:divBdr>
    </w:div>
    <w:div w:id="817502397">
      <w:bodyDiv w:val="1"/>
      <w:marLeft w:val="0"/>
      <w:marRight w:val="0"/>
      <w:marTop w:val="0"/>
      <w:marBottom w:val="0"/>
      <w:divBdr>
        <w:top w:val="none" w:sz="0" w:space="0" w:color="auto"/>
        <w:left w:val="none" w:sz="0" w:space="0" w:color="auto"/>
        <w:bottom w:val="none" w:sz="0" w:space="0" w:color="auto"/>
        <w:right w:val="none" w:sz="0" w:space="0" w:color="auto"/>
      </w:divBdr>
    </w:div>
    <w:div w:id="817916867">
      <w:bodyDiv w:val="1"/>
      <w:marLeft w:val="0"/>
      <w:marRight w:val="0"/>
      <w:marTop w:val="0"/>
      <w:marBottom w:val="0"/>
      <w:divBdr>
        <w:top w:val="none" w:sz="0" w:space="0" w:color="auto"/>
        <w:left w:val="none" w:sz="0" w:space="0" w:color="auto"/>
        <w:bottom w:val="none" w:sz="0" w:space="0" w:color="auto"/>
        <w:right w:val="none" w:sz="0" w:space="0" w:color="auto"/>
      </w:divBdr>
      <w:divsChild>
        <w:div w:id="10109416">
          <w:marLeft w:val="480"/>
          <w:marRight w:val="0"/>
          <w:marTop w:val="0"/>
          <w:marBottom w:val="0"/>
          <w:divBdr>
            <w:top w:val="none" w:sz="0" w:space="0" w:color="auto"/>
            <w:left w:val="none" w:sz="0" w:space="0" w:color="auto"/>
            <w:bottom w:val="none" w:sz="0" w:space="0" w:color="auto"/>
            <w:right w:val="none" w:sz="0" w:space="0" w:color="auto"/>
          </w:divBdr>
        </w:div>
        <w:div w:id="77097428">
          <w:marLeft w:val="480"/>
          <w:marRight w:val="0"/>
          <w:marTop w:val="0"/>
          <w:marBottom w:val="0"/>
          <w:divBdr>
            <w:top w:val="none" w:sz="0" w:space="0" w:color="auto"/>
            <w:left w:val="none" w:sz="0" w:space="0" w:color="auto"/>
            <w:bottom w:val="none" w:sz="0" w:space="0" w:color="auto"/>
            <w:right w:val="none" w:sz="0" w:space="0" w:color="auto"/>
          </w:divBdr>
        </w:div>
        <w:div w:id="89088084">
          <w:marLeft w:val="480"/>
          <w:marRight w:val="0"/>
          <w:marTop w:val="0"/>
          <w:marBottom w:val="0"/>
          <w:divBdr>
            <w:top w:val="none" w:sz="0" w:space="0" w:color="auto"/>
            <w:left w:val="none" w:sz="0" w:space="0" w:color="auto"/>
            <w:bottom w:val="none" w:sz="0" w:space="0" w:color="auto"/>
            <w:right w:val="none" w:sz="0" w:space="0" w:color="auto"/>
          </w:divBdr>
        </w:div>
        <w:div w:id="112595756">
          <w:marLeft w:val="480"/>
          <w:marRight w:val="0"/>
          <w:marTop w:val="0"/>
          <w:marBottom w:val="0"/>
          <w:divBdr>
            <w:top w:val="none" w:sz="0" w:space="0" w:color="auto"/>
            <w:left w:val="none" w:sz="0" w:space="0" w:color="auto"/>
            <w:bottom w:val="none" w:sz="0" w:space="0" w:color="auto"/>
            <w:right w:val="none" w:sz="0" w:space="0" w:color="auto"/>
          </w:divBdr>
        </w:div>
        <w:div w:id="131531434">
          <w:marLeft w:val="480"/>
          <w:marRight w:val="0"/>
          <w:marTop w:val="0"/>
          <w:marBottom w:val="0"/>
          <w:divBdr>
            <w:top w:val="none" w:sz="0" w:space="0" w:color="auto"/>
            <w:left w:val="none" w:sz="0" w:space="0" w:color="auto"/>
            <w:bottom w:val="none" w:sz="0" w:space="0" w:color="auto"/>
            <w:right w:val="none" w:sz="0" w:space="0" w:color="auto"/>
          </w:divBdr>
        </w:div>
        <w:div w:id="162741370">
          <w:marLeft w:val="480"/>
          <w:marRight w:val="0"/>
          <w:marTop w:val="0"/>
          <w:marBottom w:val="0"/>
          <w:divBdr>
            <w:top w:val="none" w:sz="0" w:space="0" w:color="auto"/>
            <w:left w:val="none" w:sz="0" w:space="0" w:color="auto"/>
            <w:bottom w:val="none" w:sz="0" w:space="0" w:color="auto"/>
            <w:right w:val="none" w:sz="0" w:space="0" w:color="auto"/>
          </w:divBdr>
        </w:div>
        <w:div w:id="189757430">
          <w:marLeft w:val="480"/>
          <w:marRight w:val="0"/>
          <w:marTop w:val="0"/>
          <w:marBottom w:val="0"/>
          <w:divBdr>
            <w:top w:val="none" w:sz="0" w:space="0" w:color="auto"/>
            <w:left w:val="none" w:sz="0" w:space="0" w:color="auto"/>
            <w:bottom w:val="none" w:sz="0" w:space="0" w:color="auto"/>
            <w:right w:val="none" w:sz="0" w:space="0" w:color="auto"/>
          </w:divBdr>
        </w:div>
        <w:div w:id="233586510">
          <w:marLeft w:val="480"/>
          <w:marRight w:val="0"/>
          <w:marTop w:val="0"/>
          <w:marBottom w:val="0"/>
          <w:divBdr>
            <w:top w:val="none" w:sz="0" w:space="0" w:color="auto"/>
            <w:left w:val="none" w:sz="0" w:space="0" w:color="auto"/>
            <w:bottom w:val="none" w:sz="0" w:space="0" w:color="auto"/>
            <w:right w:val="none" w:sz="0" w:space="0" w:color="auto"/>
          </w:divBdr>
        </w:div>
        <w:div w:id="274093287">
          <w:marLeft w:val="480"/>
          <w:marRight w:val="0"/>
          <w:marTop w:val="0"/>
          <w:marBottom w:val="0"/>
          <w:divBdr>
            <w:top w:val="none" w:sz="0" w:space="0" w:color="auto"/>
            <w:left w:val="none" w:sz="0" w:space="0" w:color="auto"/>
            <w:bottom w:val="none" w:sz="0" w:space="0" w:color="auto"/>
            <w:right w:val="none" w:sz="0" w:space="0" w:color="auto"/>
          </w:divBdr>
        </w:div>
        <w:div w:id="315768433">
          <w:marLeft w:val="480"/>
          <w:marRight w:val="0"/>
          <w:marTop w:val="0"/>
          <w:marBottom w:val="0"/>
          <w:divBdr>
            <w:top w:val="none" w:sz="0" w:space="0" w:color="auto"/>
            <w:left w:val="none" w:sz="0" w:space="0" w:color="auto"/>
            <w:bottom w:val="none" w:sz="0" w:space="0" w:color="auto"/>
            <w:right w:val="none" w:sz="0" w:space="0" w:color="auto"/>
          </w:divBdr>
        </w:div>
        <w:div w:id="366224239">
          <w:marLeft w:val="480"/>
          <w:marRight w:val="0"/>
          <w:marTop w:val="0"/>
          <w:marBottom w:val="0"/>
          <w:divBdr>
            <w:top w:val="none" w:sz="0" w:space="0" w:color="auto"/>
            <w:left w:val="none" w:sz="0" w:space="0" w:color="auto"/>
            <w:bottom w:val="none" w:sz="0" w:space="0" w:color="auto"/>
            <w:right w:val="none" w:sz="0" w:space="0" w:color="auto"/>
          </w:divBdr>
        </w:div>
        <w:div w:id="413819361">
          <w:marLeft w:val="480"/>
          <w:marRight w:val="0"/>
          <w:marTop w:val="0"/>
          <w:marBottom w:val="0"/>
          <w:divBdr>
            <w:top w:val="none" w:sz="0" w:space="0" w:color="auto"/>
            <w:left w:val="none" w:sz="0" w:space="0" w:color="auto"/>
            <w:bottom w:val="none" w:sz="0" w:space="0" w:color="auto"/>
            <w:right w:val="none" w:sz="0" w:space="0" w:color="auto"/>
          </w:divBdr>
        </w:div>
        <w:div w:id="441417693">
          <w:marLeft w:val="480"/>
          <w:marRight w:val="0"/>
          <w:marTop w:val="0"/>
          <w:marBottom w:val="0"/>
          <w:divBdr>
            <w:top w:val="none" w:sz="0" w:space="0" w:color="auto"/>
            <w:left w:val="none" w:sz="0" w:space="0" w:color="auto"/>
            <w:bottom w:val="none" w:sz="0" w:space="0" w:color="auto"/>
            <w:right w:val="none" w:sz="0" w:space="0" w:color="auto"/>
          </w:divBdr>
        </w:div>
        <w:div w:id="507716557">
          <w:marLeft w:val="480"/>
          <w:marRight w:val="0"/>
          <w:marTop w:val="0"/>
          <w:marBottom w:val="0"/>
          <w:divBdr>
            <w:top w:val="none" w:sz="0" w:space="0" w:color="auto"/>
            <w:left w:val="none" w:sz="0" w:space="0" w:color="auto"/>
            <w:bottom w:val="none" w:sz="0" w:space="0" w:color="auto"/>
            <w:right w:val="none" w:sz="0" w:space="0" w:color="auto"/>
          </w:divBdr>
        </w:div>
        <w:div w:id="567614664">
          <w:marLeft w:val="480"/>
          <w:marRight w:val="0"/>
          <w:marTop w:val="0"/>
          <w:marBottom w:val="0"/>
          <w:divBdr>
            <w:top w:val="none" w:sz="0" w:space="0" w:color="auto"/>
            <w:left w:val="none" w:sz="0" w:space="0" w:color="auto"/>
            <w:bottom w:val="none" w:sz="0" w:space="0" w:color="auto"/>
            <w:right w:val="none" w:sz="0" w:space="0" w:color="auto"/>
          </w:divBdr>
        </w:div>
        <w:div w:id="591860747">
          <w:marLeft w:val="480"/>
          <w:marRight w:val="0"/>
          <w:marTop w:val="0"/>
          <w:marBottom w:val="0"/>
          <w:divBdr>
            <w:top w:val="none" w:sz="0" w:space="0" w:color="auto"/>
            <w:left w:val="none" w:sz="0" w:space="0" w:color="auto"/>
            <w:bottom w:val="none" w:sz="0" w:space="0" w:color="auto"/>
            <w:right w:val="none" w:sz="0" w:space="0" w:color="auto"/>
          </w:divBdr>
        </w:div>
        <w:div w:id="636498478">
          <w:marLeft w:val="480"/>
          <w:marRight w:val="0"/>
          <w:marTop w:val="0"/>
          <w:marBottom w:val="0"/>
          <w:divBdr>
            <w:top w:val="none" w:sz="0" w:space="0" w:color="auto"/>
            <w:left w:val="none" w:sz="0" w:space="0" w:color="auto"/>
            <w:bottom w:val="none" w:sz="0" w:space="0" w:color="auto"/>
            <w:right w:val="none" w:sz="0" w:space="0" w:color="auto"/>
          </w:divBdr>
        </w:div>
        <w:div w:id="779684404">
          <w:marLeft w:val="480"/>
          <w:marRight w:val="0"/>
          <w:marTop w:val="0"/>
          <w:marBottom w:val="0"/>
          <w:divBdr>
            <w:top w:val="none" w:sz="0" w:space="0" w:color="auto"/>
            <w:left w:val="none" w:sz="0" w:space="0" w:color="auto"/>
            <w:bottom w:val="none" w:sz="0" w:space="0" w:color="auto"/>
            <w:right w:val="none" w:sz="0" w:space="0" w:color="auto"/>
          </w:divBdr>
        </w:div>
        <w:div w:id="821967421">
          <w:marLeft w:val="480"/>
          <w:marRight w:val="0"/>
          <w:marTop w:val="0"/>
          <w:marBottom w:val="0"/>
          <w:divBdr>
            <w:top w:val="none" w:sz="0" w:space="0" w:color="auto"/>
            <w:left w:val="none" w:sz="0" w:space="0" w:color="auto"/>
            <w:bottom w:val="none" w:sz="0" w:space="0" w:color="auto"/>
            <w:right w:val="none" w:sz="0" w:space="0" w:color="auto"/>
          </w:divBdr>
        </w:div>
        <w:div w:id="866604759">
          <w:marLeft w:val="480"/>
          <w:marRight w:val="0"/>
          <w:marTop w:val="0"/>
          <w:marBottom w:val="0"/>
          <w:divBdr>
            <w:top w:val="none" w:sz="0" w:space="0" w:color="auto"/>
            <w:left w:val="none" w:sz="0" w:space="0" w:color="auto"/>
            <w:bottom w:val="none" w:sz="0" w:space="0" w:color="auto"/>
            <w:right w:val="none" w:sz="0" w:space="0" w:color="auto"/>
          </w:divBdr>
        </w:div>
        <w:div w:id="923337148">
          <w:marLeft w:val="480"/>
          <w:marRight w:val="0"/>
          <w:marTop w:val="0"/>
          <w:marBottom w:val="0"/>
          <w:divBdr>
            <w:top w:val="none" w:sz="0" w:space="0" w:color="auto"/>
            <w:left w:val="none" w:sz="0" w:space="0" w:color="auto"/>
            <w:bottom w:val="none" w:sz="0" w:space="0" w:color="auto"/>
            <w:right w:val="none" w:sz="0" w:space="0" w:color="auto"/>
          </w:divBdr>
        </w:div>
        <w:div w:id="944266524">
          <w:marLeft w:val="480"/>
          <w:marRight w:val="0"/>
          <w:marTop w:val="0"/>
          <w:marBottom w:val="0"/>
          <w:divBdr>
            <w:top w:val="none" w:sz="0" w:space="0" w:color="auto"/>
            <w:left w:val="none" w:sz="0" w:space="0" w:color="auto"/>
            <w:bottom w:val="none" w:sz="0" w:space="0" w:color="auto"/>
            <w:right w:val="none" w:sz="0" w:space="0" w:color="auto"/>
          </w:divBdr>
        </w:div>
        <w:div w:id="1026832784">
          <w:marLeft w:val="480"/>
          <w:marRight w:val="0"/>
          <w:marTop w:val="0"/>
          <w:marBottom w:val="0"/>
          <w:divBdr>
            <w:top w:val="none" w:sz="0" w:space="0" w:color="auto"/>
            <w:left w:val="none" w:sz="0" w:space="0" w:color="auto"/>
            <w:bottom w:val="none" w:sz="0" w:space="0" w:color="auto"/>
            <w:right w:val="none" w:sz="0" w:space="0" w:color="auto"/>
          </w:divBdr>
        </w:div>
        <w:div w:id="1035471708">
          <w:marLeft w:val="480"/>
          <w:marRight w:val="0"/>
          <w:marTop w:val="0"/>
          <w:marBottom w:val="0"/>
          <w:divBdr>
            <w:top w:val="none" w:sz="0" w:space="0" w:color="auto"/>
            <w:left w:val="none" w:sz="0" w:space="0" w:color="auto"/>
            <w:bottom w:val="none" w:sz="0" w:space="0" w:color="auto"/>
            <w:right w:val="none" w:sz="0" w:space="0" w:color="auto"/>
          </w:divBdr>
        </w:div>
        <w:div w:id="1067264733">
          <w:marLeft w:val="480"/>
          <w:marRight w:val="0"/>
          <w:marTop w:val="0"/>
          <w:marBottom w:val="0"/>
          <w:divBdr>
            <w:top w:val="none" w:sz="0" w:space="0" w:color="auto"/>
            <w:left w:val="none" w:sz="0" w:space="0" w:color="auto"/>
            <w:bottom w:val="none" w:sz="0" w:space="0" w:color="auto"/>
            <w:right w:val="none" w:sz="0" w:space="0" w:color="auto"/>
          </w:divBdr>
        </w:div>
        <w:div w:id="1072122540">
          <w:marLeft w:val="480"/>
          <w:marRight w:val="0"/>
          <w:marTop w:val="0"/>
          <w:marBottom w:val="0"/>
          <w:divBdr>
            <w:top w:val="none" w:sz="0" w:space="0" w:color="auto"/>
            <w:left w:val="none" w:sz="0" w:space="0" w:color="auto"/>
            <w:bottom w:val="none" w:sz="0" w:space="0" w:color="auto"/>
            <w:right w:val="none" w:sz="0" w:space="0" w:color="auto"/>
          </w:divBdr>
        </w:div>
        <w:div w:id="1150361311">
          <w:marLeft w:val="480"/>
          <w:marRight w:val="0"/>
          <w:marTop w:val="0"/>
          <w:marBottom w:val="0"/>
          <w:divBdr>
            <w:top w:val="none" w:sz="0" w:space="0" w:color="auto"/>
            <w:left w:val="none" w:sz="0" w:space="0" w:color="auto"/>
            <w:bottom w:val="none" w:sz="0" w:space="0" w:color="auto"/>
            <w:right w:val="none" w:sz="0" w:space="0" w:color="auto"/>
          </w:divBdr>
        </w:div>
        <w:div w:id="1151866086">
          <w:marLeft w:val="480"/>
          <w:marRight w:val="0"/>
          <w:marTop w:val="0"/>
          <w:marBottom w:val="0"/>
          <w:divBdr>
            <w:top w:val="none" w:sz="0" w:space="0" w:color="auto"/>
            <w:left w:val="none" w:sz="0" w:space="0" w:color="auto"/>
            <w:bottom w:val="none" w:sz="0" w:space="0" w:color="auto"/>
            <w:right w:val="none" w:sz="0" w:space="0" w:color="auto"/>
          </w:divBdr>
        </w:div>
        <w:div w:id="1208105763">
          <w:marLeft w:val="480"/>
          <w:marRight w:val="0"/>
          <w:marTop w:val="0"/>
          <w:marBottom w:val="0"/>
          <w:divBdr>
            <w:top w:val="none" w:sz="0" w:space="0" w:color="auto"/>
            <w:left w:val="none" w:sz="0" w:space="0" w:color="auto"/>
            <w:bottom w:val="none" w:sz="0" w:space="0" w:color="auto"/>
            <w:right w:val="none" w:sz="0" w:space="0" w:color="auto"/>
          </w:divBdr>
        </w:div>
        <w:div w:id="1319459254">
          <w:marLeft w:val="480"/>
          <w:marRight w:val="0"/>
          <w:marTop w:val="0"/>
          <w:marBottom w:val="0"/>
          <w:divBdr>
            <w:top w:val="none" w:sz="0" w:space="0" w:color="auto"/>
            <w:left w:val="none" w:sz="0" w:space="0" w:color="auto"/>
            <w:bottom w:val="none" w:sz="0" w:space="0" w:color="auto"/>
            <w:right w:val="none" w:sz="0" w:space="0" w:color="auto"/>
          </w:divBdr>
        </w:div>
        <w:div w:id="1357731471">
          <w:marLeft w:val="480"/>
          <w:marRight w:val="0"/>
          <w:marTop w:val="0"/>
          <w:marBottom w:val="0"/>
          <w:divBdr>
            <w:top w:val="none" w:sz="0" w:space="0" w:color="auto"/>
            <w:left w:val="none" w:sz="0" w:space="0" w:color="auto"/>
            <w:bottom w:val="none" w:sz="0" w:space="0" w:color="auto"/>
            <w:right w:val="none" w:sz="0" w:space="0" w:color="auto"/>
          </w:divBdr>
        </w:div>
        <w:div w:id="1367218225">
          <w:marLeft w:val="480"/>
          <w:marRight w:val="0"/>
          <w:marTop w:val="0"/>
          <w:marBottom w:val="0"/>
          <w:divBdr>
            <w:top w:val="none" w:sz="0" w:space="0" w:color="auto"/>
            <w:left w:val="none" w:sz="0" w:space="0" w:color="auto"/>
            <w:bottom w:val="none" w:sz="0" w:space="0" w:color="auto"/>
            <w:right w:val="none" w:sz="0" w:space="0" w:color="auto"/>
          </w:divBdr>
        </w:div>
        <w:div w:id="1370570729">
          <w:marLeft w:val="480"/>
          <w:marRight w:val="0"/>
          <w:marTop w:val="0"/>
          <w:marBottom w:val="0"/>
          <w:divBdr>
            <w:top w:val="none" w:sz="0" w:space="0" w:color="auto"/>
            <w:left w:val="none" w:sz="0" w:space="0" w:color="auto"/>
            <w:bottom w:val="none" w:sz="0" w:space="0" w:color="auto"/>
            <w:right w:val="none" w:sz="0" w:space="0" w:color="auto"/>
          </w:divBdr>
        </w:div>
        <w:div w:id="1443721702">
          <w:marLeft w:val="480"/>
          <w:marRight w:val="0"/>
          <w:marTop w:val="0"/>
          <w:marBottom w:val="0"/>
          <w:divBdr>
            <w:top w:val="none" w:sz="0" w:space="0" w:color="auto"/>
            <w:left w:val="none" w:sz="0" w:space="0" w:color="auto"/>
            <w:bottom w:val="none" w:sz="0" w:space="0" w:color="auto"/>
            <w:right w:val="none" w:sz="0" w:space="0" w:color="auto"/>
          </w:divBdr>
        </w:div>
        <w:div w:id="1468624573">
          <w:marLeft w:val="480"/>
          <w:marRight w:val="0"/>
          <w:marTop w:val="0"/>
          <w:marBottom w:val="0"/>
          <w:divBdr>
            <w:top w:val="none" w:sz="0" w:space="0" w:color="auto"/>
            <w:left w:val="none" w:sz="0" w:space="0" w:color="auto"/>
            <w:bottom w:val="none" w:sz="0" w:space="0" w:color="auto"/>
            <w:right w:val="none" w:sz="0" w:space="0" w:color="auto"/>
          </w:divBdr>
        </w:div>
        <w:div w:id="1496603822">
          <w:marLeft w:val="480"/>
          <w:marRight w:val="0"/>
          <w:marTop w:val="0"/>
          <w:marBottom w:val="0"/>
          <w:divBdr>
            <w:top w:val="none" w:sz="0" w:space="0" w:color="auto"/>
            <w:left w:val="none" w:sz="0" w:space="0" w:color="auto"/>
            <w:bottom w:val="none" w:sz="0" w:space="0" w:color="auto"/>
            <w:right w:val="none" w:sz="0" w:space="0" w:color="auto"/>
          </w:divBdr>
        </w:div>
        <w:div w:id="1635451256">
          <w:marLeft w:val="480"/>
          <w:marRight w:val="0"/>
          <w:marTop w:val="0"/>
          <w:marBottom w:val="0"/>
          <w:divBdr>
            <w:top w:val="none" w:sz="0" w:space="0" w:color="auto"/>
            <w:left w:val="none" w:sz="0" w:space="0" w:color="auto"/>
            <w:bottom w:val="none" w:sz="0" w:space="0" w:color="auto"/>
            <w:right w:val="none" w:sz="0" w:space="0" w:color="auto"/>
          </w:divBdr>
        </w:div>
        <w:div w:id="1689331088">
          <w:marLeft w:val="480"/>
          <w:marRight w:val="0"/>
          <w:marTop w:val="0"/>
          <w:marBottom w:val="0"/>
          <w:divBdr>
            <w:top w:val="none" w:sz="0" w:space="0" w:color="auto"/>
            <w:left w:val="none" w:sz="0" w:space="0" w:color="auto"/>
            <w:bottom w:val="none" w:sz="0" w:space="0" w:color="auto"/>
            <w:right w:val="none" w:sz="0" w:space="0" w:color="auto"/>
          </w:divBdr>
        </w:div>
        <w:div w:id="1692337688">
          <w:marLeft w:val="480"/>
          <w:marRight w:val="0"/>
          <w:marTop w:val="0"/>
          <w:marBottom w:val="0"/>
          <w:divBdr>
            <w:top w:val="none" w:sz="0" w:space="0" w:color="auto"/>
            <w:left w:val="none" w:sz="0" w:space="0" w:color="auto"/>
            <w:bottom w:val="none" w:sz="0" w:space="0" w:color="auto"/>
            <w:right w:val="none" w:sz="0" w:space="0" w:color="auto"/>
          </w:divBdr>
        </w:div>
        <w:div w:id="1724982184">
          <w:marLeft w:val="480"/>
          <w:marRight w:val="0"/>
          <w:marTop w:val="0"/>
          <w:marBottom w:val="0"/>
          <w:divBdr>
            <w:top w:val="none" w:sz="0" w:space="0" w:color="auto"/>
            <w:left w:val="none" w:sz="0" w:space="0" w:color="auto"/>
            <w:bottom w:val="none" w:sz="0" w:space="0" w:color="auto"/>
            <w:right w:val="none" w:sz="0" w:space="0" w:color="auto"/>
          </w:divBdr>
        </w:div>
        <w:div w:id="1807888116">
          <w:marLeft w:val="480"/>
          <w:marRight w:val="0"/>
          <w:marTop w:val="0"/>
          <w:marBottom w:val="0"/>
          <w:divBdr>
            <w:top w:val="none" w:sz="0" w:space="0" w:color="auto"/>
            <w:left w:val="none" w:sz="0" w:space="0" w:color="auto"/>
            <w:bottom w:val="none" w:sz="0" w:space="0" w:color="auto"/>
            <w:right w:val="none" w:sz="0" w:space="0" w:color="auto"/>
          </w:divBdr>
        </w:div>
        <w:div w:id="1868979987">
          <w:marLeft w:val="480"/>
          <w:marRight w:val="0"/>
          <w:marTop w:val="0"/>
          <w:marBottom w:val="0"/>
          <w:divBdr>
            <w:top w:val="none" w:sz="0" w:space="0" w:color="auto"/>
            <w:left w:val="none" w:sz="0" w:space="0" w:color="auto"/>
            <w:bottom w:val="none" w:sz="0" w:space="0" w:color="auto"/>
            <w:right w:val="none" w:sz="0" w:space="0" w:color="auto"/>
          </w:divBdr>
        </w:div>
        <w:div w:id="1923178319">
          <w:marLeft w:val="480"/>
          <w:marRight w:val="0"/>
          <w:marTop w:val="0"/>
          <w:marBottom w:val="0"/>
          <w:divBdr>
            <w:top w:val="none" w:sz="0" w:space="0" w:color="auto"/>
            <w:left w:val="none" w:sz="0" w:space="0" w:color="auto"/>
            <w:bottom w:val="none" w:sz="0" w:space="0" w:color="auto"/>
            <w:right w:val="none" w:sz="0" w:space="0" w:color="auto"/>
          </w:divBdr>
        </w:div>
        <w:div w:id="1945460912">
          <w:marLeft w:val="480"/>
          <w:marRight w:val="0"/>
          <w:marTop w:val="0"/>
          <w:marBottom w:val="0"/>
          <w:divBdr>
            <w:top w:val="none" w:sz="0" w:space="0" w:color="auto"/>
            <w:left w:val="none" w:sz="0" w:space="0" w:color="auto"/>
            <w:bottom w:val="none" w:sz="0" w:space="0" w:color="auto"/>
            <w:right w:val="none" w:sz="0" w:space="0" w:color="auto"/>
          </w:divBdr>
        </w:div>
        <w:div w:id="1993558503">
          <w:marLeft w:val="480"/>
          <w:marRight w:val="0"/>
          <w:marTop w:val="0"/>
          <w:marBottom w:val="0"/>
          <w:divBdr>
            <w:top w:val="none" w:sz="0" w:space="0" w:color="auto"/>
            <w:left w:val="none" w:sz="0" w:space="0" w:color="auto"/>
            <w:bottom w:val="none" w:sz="0" w:space="0" w:color="auto"/>
            <w:right w:val="none" w:sz="0" w:space="0" w:color="auto"/>
          </w:divBdr>
        </w:div>
        <w:div w:id="1994676603">
          <w:marLeft w:val="480"/>
          <w:marRight w:val="0"/>
          <w:marTop w:val="0"/>
          <w:marBottom w:val="0"/>
          <w:divBdr>
            <w:top w:val="none" w:sz="0" w:space="0" w:color="auto"/>
            <w:left w:val="none" w:sz="0" w:space="0" w:color="auto"/>
            <w:bottom w:val="none" w:sz="0" w:space="0" w:color="auto"/>
            <w:right w:val="none" w:sz="0" w:space="0" w:color="auto"/>
          </w:divBdr>
        </w:div>
      </w:divsChild>
    </w:div>
    <w:div w:id="818418280">
      <w:bodyDiv w:val="1"/>
      <w:marLeft w:val="0"/>
      <w:marRight w:val="0"/>
      <w:marTop w:val="0"/>
      <w:marBottom w:val="0"/>
      <w:divBdr>
        <w:top w:val="none" w:sz="0" w:space="0" w:color="auto"/>
        <w:left w:val="none" w:sz="0" w:space="0" w:color="auto"/>
        <w:bottom w:val="none" w:sz="0" w:space="0" w:color="auto"/>
        <w:right w:val="none" w:sz="0" w:space="0" w:color="auto"/>
      </w:divBdr>
      <w:divsChild>
        <w:div w:id="1716156060">
          <w:marLeft w:val="480"/>
          <w:marRight w:val="0"/>
          <w:marTop w:val="0"/>
          <w:marBottom w:val="0"/>
          <w:divBdr>
            <w:top w:val="none" w:sz="0" w:space="0" w:color="auto"/>
            <w:left w:val="none" w:sz="0" w:space="0" w:color="auto"/>
            <w:bottom w:val="none" w:sz="0" w:space="0" w:color="auto"/>
            <w:right w:val="none" w:sz="0" w:space="0" w:color="auto"/>
          </w:divBdr>
        </w:div>
        <w:div w:id="1520586739">
          <w:marLeft w:val="480"/>
          <w:marRight w:val="0"/>
          <w:marTop w:val="0"/>
          <w:marBottom w:val="0"/>
          <w:divBdr>
            <w:top w:val="none" w:sz="0" w:space="0" w:color="auto"/>
            <w:left w:val="none" w:sz="0" w:space="0" w:color="auto"/>
            <w:bottom w:val="none" w:sz="0" w:space="0" w:color="auto"/>
            <w:right w:val="none" w:sz="0" w:space="0" w:color="auto"/>
          </w:divBdr>
        </w:div>
        <w:div w:id="1028291855">
          <w:marLeft w:val="480"/>
          <w:marRight w:val="0"/>
          <w:marTop w:val="0"/>
          <w:marBottom w:val="0"/>
          <w:divBdr>
            <w:top w:val="none" w:sz="0" w:space="0" w:color="auto"/>
            <w:left w:val="none" w:sz="0" w:space="0" w:color="auto"/>
            <w:bottom w:val="none" w:sz="0" w:space="0" w:color="auto"/>
            <w:right w:val="none" w:sz="0" w:space="0" w:color="auto"/>
          </w:divBdr>
        </w:div>
        <w:div w:id="1253706826">
          <w:marLeft w:val="480"/>
          <w:marRight w:val="0"/>
          <w:marTop w:val="0"/>
          <w:marBottom w:val="0"/>
          <w:divBdr>
            <w:top w:val="none" w:sz="0" w:space="0" w:color="auto"/>
            <w:left w:val="none" w:sz="0" w:space="0" w:color="auto"/>
            <w:bottom w:val="none" w:sz="0" w:space="0" w:color="auto"/>
            <w:right w:val="none" w:sz="0" w:space="0" w:color="auto"/>
          </w:divBdr>
        </w:div>
        <w:div w:id="1899782803">
          <w:marLeft w:val="480"/>
          <w:marRight w:val="0"/>
          <w:marTop w:val="0"/>
          <w:marBottom w:val="0"/>
          <w:divBdr>
            <w:top w:val="none" w:sz="0" w:space="0" w:color="auto"/>
            <w:left w:val="none" w:sz="0" w:space="0" w:color="auto"/>
            <w:bottom w:val="none" w:sz="0" w:space="0" w:color="auto"/>
            <w:right w:val="none" w:sz="0" w:space="0" w:color="auto"/>
          </w:divBdr>
        </w:div>
        <w:div w:id="1267275275">
          <w:marLeft w:val="480"/>
          <w:marRight w:val="0"/>
          <w:marTop w:val="0"/>
          <w:marBottom w:val="0"/>
          <w:divBdr>
            <w:top w:val="none" w:sz="0" w:space="0" w:color="auto"/>
            <w:left w:val="none" w:sz="0" w:space="0" w:color="auto"/>
            <w:bottom w:val="none" w:sz="0" w:space="0" w:color="auto"/>
            <w:right w:val="none" w:sz="0" w:space="0" w:color="auto"/>
          </w:divBdr>
        </w:div>
        <w:div w:id="700859268">
          <w:marLeft w:val="480"/>
          <w:marRight w:val="0"/>
          <w:marTop w:val="0"/>
          <w:marBottom w:val="0"/>
          <w:divBdr>
            <w:top w:val="none" w:sz="0" w:space="0" w:color="auto"/>
            <w:left w:val="none" w:sz="0" w:space="0" w:color="auto"/>
            <w:bottom w:val="none" w:sz="0" w:space="0" w:color="auto"/>
            <w:right w:val="none" w:sz="0" w:space="0" w:color="auto"/>
          </w:divBdr>
        </w:div>
        <w:div w:id="1181964841">
          <w:marLeft w:val="480"/>
          <w:marRight w:val="0"/>
          <w:marTop w:val="0"/>
          <w:marBottom w:val="0"/>
          <w:divBdr>
            <w:top w:val="none" w:sz="0" w:space="0" w:color="auto"/>
            <w:left w:val="none" w:sz="0" w:space="0" w:color="auto"/>
            <w:bottom w:val="none" w:sz="0" w:space="0" w:color="auto"/>
            <w:right w:val="none" w:sz="0" w:space="0" w:color="auto"/>
          </w:divBdr>
        </w:div>
        <w:div w:id="10035780">
          <w:marLeft w:val="480"/>
          <w:marRight w:val="0"/>
          <w:marTop w:val="0"/>
          <w:marBottom w:val="0"/>
          <w:divBdr>
            <w:top w:val="none" w:sz="0" w:space="0" w:color="auto"/>
            <w:left w:val="none" w:sz="0" w:space="0" w:color="auto"/>
            <w:bottom w:val="none" w:sz="0" w:space="0" w:color="auto"/>
            <w:right w:val="none" w:sz="0" w:space="0" w:color="auto"/>
          </w:divBdr>
        </w:div>
        <w:div w:id="473261517">
          <w:marLeft w:val="480"/>
          <w:marRight w:val="0"/>
          <w:marTop w:val="0"/>
          <w:marBottom w:val="0"/>
          <w:divBdr>
            <w:top w:val="none" w:sz="0" w:space="0" w:color="auto"/>
            <w:left w:val="none" w:sz="0" w:space="0" w:color="auto"/>
            <w:bottom w:val="none" w:sz="0" w:space="0" w:color="auto"/>
            <w:right w:val="none" w:sz="0" w:space="0" w:color="auto"/>
          </w:divBdr>
        </w:div>
        <w:div w:id="200365633">
          <w:marLeft w:val="480"/>
          <w:marRight w:val="0"/>
          <w:marTop w:val="0"/>
          <w:marBottom w:val="0"/>
          <w:divBdr>
            <w:top w:val="none" w:sz="0" w:space="0" w:color="auto"/>
            <w:left w:val="none" w:sz="0" w:space="0" w:color="auto"/>
            <w:bottom w:val="none" w:sz="0" w:space="0" w:color="auto"/>
            <w:right w:val="none" w:sz="0" w:space="0" w:color="auto"/>
          </w:divBdr>
        </w:div>
        <w:div w:id="786504826">
          <w:marLeft w:val="480"/>
          <w:marRight w:val="0"/>
          <w:marTop w:val="0"/>
          <w:marBottom w:val="0"/>
          <w:divBdr>
            <w:top w:val="none" w:sz="0" w:space="0" w:color="auto"/>
            <w:left w:val="none" w:sz="0" w:space="0" w:color="auto"/>
            <w:bottom w:val="none" w:sz="0" w:space="0" w:color="auto"/>
            <w:right w:val="none" w:sz="0" w:space="0" w:color="auto"/>
          </w:divBdr>
        </w:div>
        <w:div w:id="1943340404">
          <w:marLeft w:val="480"/>
          <w:marRight w:val="0"/>
          <w:marTop w:val="0"/>
          <w:marBottom w:val="0"/>
          <w:divBdr>
            <w:top w:val="none" w:sz="0" w:space="0" w:color="auto"/>
            <w:left w:val="none" w:sz="0" w:space="0" w:color="auto"/>
            <w:bottom w:val="none" w:sz="0" w:space="0" w:color="auto"/>
            <w:right w:val="none" w:sz="0" w:space="0" w:color="auto"/>
          </w:divBdr>
        </w:div>
        <w:div w:id="738602779">
          <w:marLeft w:val="480"/>
          <w:marRight w:val="0"/>
          <w:marTop w:val="0"/>
          <w:marBottom w:val="0"/>
          <w:divBdr>
            <w:top w:val="none" w:sz="0" w:space="0" w:color="auto"/>
            <w:left w:val="none" w:sz="0" w:space="0" w:color="auto"/>
            <w:bottom w:val="none" w:sz="0" w:space="0" w:color="auto"/>
            <w:right w:val="none" w:sz="0" w:space="0" w:color="auto"/>
          </w:divBdr>
        </w:div>
        <w:div w:id="1067189240">
          <w:marLeft w:val="480"/>
          <w:marRight w:val="0"/>
          <w:marTop w:val="0"/>
          <w:marBottom w:val="0"/>
          <w:divBdr>
            <w:top w:val="none" w:sz="0" w:space="0" w:color="auto"/>
            <w:left w:val="none" w:sz="0" w:space="0" w:color="auto"/>
            <w:bottom w:val="none" w:sz="0" w:space="0" w:color="auto"/>
            <w:right w:val="none" w:sz="0" w:space="0" w:color="auto"/>
          </w:divBdr>
        </w:div>
        <w:div w:id="1238321560">
          <w:marLeft w:val="480"/>
          <w:marRight w:val="0"/>
          <w:marTop w:val="0"/>
          <w:marBottom w:val="0"/>
          <w:divBdr>
            <w:top w:val="none" w:sz="0" w:space="0" w:color="auto"/>
            <w:left w:val="none" w:sz="0" w:space="0" w:color="auto"/>
            <w:bottom w:val="none" w:sz="0" w:space="0" w:color="auto"/>
            <w:right w:val="none" w:sz="0" w:space="0" w:color="auto"/>
          </w:divBdr>
        </w:div>
        <w:div w:id="1603681268">
          <w:marLeft w:val="480"/>
          <w:marRight w:val="0"/>
          <w:marTop w:val="0"/>
          <w:marBottom w:val="0"/>
          <w:divBdr>
            <w:top w:val="none" w:sz="0" w:space="0" w:color="auto"/>
            <w:left w:val="none" w:sz="0" w:space="0" w:color="auto"/>
            <w:bottom w:val="none" w:sz="0" w:space="0" w:color="auto"/>
            <w:right w:val="none" w:sz="0" w:space="0" w:color="auto"/>
          </w:divBdr>
        </w:div>
        <w:div w:id="320735206">
          <w:marLeft w:val="480"/>
          <w:marRight w:val="0"/>
          <w:marTop w:val="0"/>
          <w:marBottom w:val="0"/>
          <w:divBdr>
            <w:top w:val="none" w:sz="0" w:space="0" w:color="auto"/>
            <w:left w:val="none" w:sz="0" w:space="0" w:color="auto"/>
            <w:bottom w:val="none" w:sz="0" w:space="0" w:color="auto"/>
            <w:right w:val="none" w:sz="0" w:space="0" w:color="auto"/>
          </w:divBdr>
        </w:div>
        <w:div w:id="178206962">
          <w:marLeft w:val="480"/>
          <w:marRight w:val="0"/>
          <w:marTop w:val="0"/>
          <w:marBottom w:val="0"/>
          <w:divBdr>
            <w:top w:val="none" w:sz="0" w:space="0" w:color="auto"/>
            <w:left w:val="none" w:sz="0" w:space="0" w:color="auto"/>
            <w:bottom w:val="none" w:sz="0" w:space="0" w:color="auto"/>
            <w:right w:val="none" w:sz="0" w:space="0" w:color="auto"/>
          </w:divBdr>
        </w:div>
        <w:div w:id="1175995774">
          <w:marLeft w:val="480"/>
          <w:marRight w:val="0"/>
          <w:marTop w:val="0"/>
          <w:marBottom w:val="0"/>
          <w:divBdr>
            <w:top w:val="none" w:sz="0" w:space="0" w:color="auto"/>
            <w:left w:val="none" w:sz="0" w:space="0" w:color="auto"/>
            <w:bottom w:val="none" w:sz="0" w:space="0" w:color="auto"/>
            <w:right w:val="none" w:sz="0" w:space="0" w:color="auto"/>
          </w:divBdr>
        </w:div>
        <w:div w:id="377243116">
          <w:marLeft w:val="480"/>
          <w:marRight w:val="0"/>
          <w:marTop w:val="0"/>
          <w:marBottom w:val="0"/>
          <w:divBdr>
            <w:top w:val="none" w:sz="0" w:space="0" w:color="auto"/>
            <w:left w:val="none" w:sz="0" w:space="0" w:color="auto"/>
            <w:bottom w:val="none" w:sz="0" w:space="0" w:color="auto"/>
            <w:right w:val="none" w:sz="0" w:space="0" w:color="auto"/>
          </w:divBdr>
        </w:div>
        <w:div w:id="9336839">
          <w:marLeft w:val="480"/>
          <w:marRight w:val="0"/>
          <w:marTop w:val="0"/>
          <w:marBottom w:val="0"/>
          <w:divBdr>
            <w:top w:val="none" w:sz="0" w:space="0" w:color="auto"/>
            <w:left w:val="none" w:sz="0" w:space="0" w:color="auto"/>
            <w:bottom w:val="none" w:sz="0" w:space="0" w:color="auto"/>
            <w:right w:val="none" w:sz="0" w:space="0" w:color="auto"/>
          </w:divBdr>
        </w:div>
        <w:div w:id="1502813831">
          <w:marLeft w:val="480"/>
          <w:marRight w:val="0"/>
          <w:marTop w:val="0"/>
          <w:marBottom w:val="0"/>
          <w:divBdr>
            <w:top w:val="none" w:sz="0" w:space="0" w:color="auto"/>
            <w:left w:val="none" w:sz="0" w:space="0" w:color="auto"/>
            <w:bottom w:val="none" w:sz="0" w:space="0" w:color="auto"/>
            <w:right w:val="none" w:sz="0" w:space="0" w:color="auto"/>
          </w:divBdr>
        </w:div>
        <w:div w:id="722097770">
          <w:marLeft w:val="480"/>
          <w:marRight w:val="0"/>
          <w:marTop w:val="0"/>
          <w:marBottom w:val="0"/>
          <w:divBdr>
            <w:top w:val="none" w:sz="0" w:space="0" w:color="auto"/>
            <w:left w:val="none" w:sz="0" w:space="0" w:color="auto"/>
            <w:bottom w:val="none" w:sz="0" w:space="0" w:color="auto"/>
            <w:right w:val="none" w:sz="0" w:space="0" w:color="auto"/>
          </w:divBdr>
        </w:div>
        <w:div w:id="1089811844">
          <w:marLeft w:val="480"/>
          <w:marRight w:val="0"/>
          <w:marTop w:val="0"/>
          <w:marBottom w:val="0"/>
          <w:divBdr>
            <w:top w:val="none" w:sz="0" w:space="0" w:color="auto"/>
            <w:left w:val="none" w:sz="0" w:space="0" w:color="auto"/>
            <w:bottom w:val="none" w:sz="0" w:space="0" w:color="auto"/>
            <w:right w:val="none" w:sz="0" w:space="0" w:color="auto"/>
          </w:divBdr>
        </w:div>
        <w:div w:id="325327898">
          <w:marLeft w:val="480"/>
          <w:marRight w:val="0"/>
          <w:marTop w:val="0"/>
          <w:marBottom w:val="0"/>
          <w:divBdr>
            <w:top w:val="none" w:sz="0" w:space="0" w:color="auto"/>
            <w:left w:val="none" w:sz="0" w:space="0" w:color="auto"/>
            <w:bottom w:val="none" w:sz="0" w:space="0" w:color="auto"/>
            <w:right w:val="none" w:sz="0" w:space="0" w:color="auto"/>
          </w:divBdr>
        </w:div>
        <w:div w:id="462507031">
          <w:marLeft w:val="480"/>
          <w:marRight w:val="0"/>
          <w:marTop w:val="0"/>
          <w:marBottom w:val="0"/>
          <w:divBdr>
            <w:top w:val="none" w:sz="0" w:space="0" w:color="auto"/>
            <w:left w:val="none" w:sz="0" w:space="0" w:color="auto"/>
            <w:bottom w:val="none" w:sz="0" w:space="0" w:color="auto"/>
            <w:right w:val="none" w:sz="0" w:space="0" w:color="auto"/>
          </w:divBdr>
        </w:div>
        <w:div w:id="489102148">
          <w:marLeft w:val="480"/>
          <w:marRight w:val="0"/>
          <w:marTop w:val="0"/>
          <w:marBottom w:val="0"/>
          <w:divBdr>
            <w:top w:val="none" w:sz="0" w:space="0" w:color="auto"/>
            <w:left w:val="none" w:sz="0" w:space="0" w:color="auto"/>
            <w:bottom w:val="none" w:sz="0" w:space="0" w:color="auto"/>
            <w:right w:val="none" w:sz="0" w:space="0" w:color="auto"/>
          </w:divBdr>
        </w:div>
        <w:div w:id="312611566">
          <w:marLeft w:val="480"/>
          <w:marRight w:val="0"/>
          <w:marTop w:val="0"/>
          <w:marBottom w:val="0"/>
          <w:divBdr>
            <w:top w:val="none" w:sz="0" w:space="0" w:color="auto"/>
            <w:left w:val="none" w:sz="0" w:space="0" w:color="auto"/>
            <w:bottom w:val="none" w:sz="0" w:space="0" w:color="auto"/>
            <w:right w:val="none" w:sz="0" w:space="0" w:color="auto"/>
          </w:divBdr>
        </w:div>
        <w:div w:id="1383018526">
          <w:marLeft w:val="480"/>
          <w:marRight w:val="0"/>
          <w:marTop w:val="0"/>
          <w:marBottom w:val="0"/>
          <w:divBdr>
            <w:top w:val="none" w:sz="0" w:space="0" w:color="auto"/>
            <w:left w:val="none" w:sz="0" w:space="0" w:color="auto"/>
            <w:bottom w:val="none" w:sz="0" w:space="0" w:color="auto"/>
            <w:right w:val="none" w:sz="0" w:space="0" w:color="auto"/>
          </w:divBdr>
        </w:div>
        <w:div w:id="398791428">
          <w:marLeft w:val="480"/>
          <w:marRight w:val="0"/>
          <w:marTop w:val="0"/>
          <w:marBottom w:val="0"/>
          <w:divBdr>
            <w:top w:val="none" w:sz="0" w:space="0" w:color="auto"/>
            <w:left w:val="none" w:sz="0" w:space="0" w:color="auto"/>
            <w:bottom w:val="none" w:sz="0" w:space="0" w:color="auto"/>
            <w:right w:val="none" w:sz="0" w:space="0" w:color="auto"/>
          </w:divBdr>
        </w:div>
        <w:div w:id="51971142">
          <w:marLeft w:val="480"/>
          <w:marRight w:val="0"/>
          <w:marTop w:val="0"/>
          <w:marBottom w:val="0"/>
          <w:divBdr>
            <w:top w:val="none" w:sz="0" w:space="0" w:color="auto"/>
            <w:left w:val="none" w:sz="0" w:space="0" w:color="auto"/>
            <w:bottom w:val="none" w:sz="0" w:space="0" w:color="auto"/>
            <w:right w:val="none" w:sz="0" w:space="0" w:color="auto"/>
          </w:divBdr>
        </w:div>
        <w:div w:id="142088244">
          <w:marLeft w:val="480"/>
          <w:marRight w:val="0"/>
          <w:marTop w:val="0"/>
          <w:marBottom w:val="0"/>
          <w:divBdr>
            <w:top w:val="none" w:sz="0" w:space="0" w:color="auto"/>
            <w:left w:val="none" w:sz="0" w:space="0" w:color="auto"/>
            <w:bottom w:val="none" w:sz="0" w:space="0" w:color="auto"/>
            <w:right w:val="none" w:sz="0" w:space="0" w:color="auto"/>
          </w:divBdr>
        </w:div>
        <w:div w:id="518394231">
          <w:marLeft w:val="480"/>
          <w:marRight w:val="0"/>
          <w:marTop w:val="0"/>
          <w:marBottom w:val="0"/>
          <w:divBdr>
            <w:top w:val="none" w:sz="0" w:space="0" w:color="auto"/>
            <w:left w:val="none" w:sz="0" w:space="0" w:color="auto"/>
            <w:bottom w:val="none" w:sz="0" w:space="0" w:color="auto"/>
            <w:right w:val="none" w:sz="0" w:space="0" w:color="auto"/>
          </w:divBdr>
        </w:div>
        <w:div w:id="461464495">
          <w:marLeft w:val="480"/>
          <w:marRight w:val="0"/>
          <w:marTop w:val="0"/>
          <w:marBottom w:val="0"/>
          <w:divBdr>
            <w:top w:val="none" w:sz="0" w:space="0" w:color="auto"/>
            <w:left w:val="none" w:sz="0" w:space="0" w:color="auto"/>
            <w:bottom w:val="none" w:sz="0" w:space="0" w:color="auto"/>
            <w:right w:val="none" w:sz="0" w:space="0" w:color="auto"/>
          </w:divBdr>
        </w:div>
        <w:div w:id="1533496730">
          <w:marLeft w:val="480"/>
          <w:marRight w:val="0"/>
          <w:marTop w:val="0"/>
          <w:marBottom w:val="0"/>
          <w:divBdr>
            <w:top w:val="none" w:sz="0" w:space="0" w:color="auto"/>
            <w:left w:val="none" w:sz="0" w:space="0" w:color="auto"/>
            <w:bottom w:val="none" w:sz="0" w:space="0" w:color="auto"/>
            <w:right w:val="none" w:sz="0" w:space="0" w:color="auto"/>
          </w:divBdr>
        </w:div>
        <w:div w:id="572739652">
          <w:marLeft w:val="480"/>
          <w:marRight w:val="0"/>
          <w:marTop w:val="0"/>
          <w:marBottom w:val="0"/>
          <w:divBdr>
            <w:top w:val="none" w:sz="0" w:space="0" w:color="auto"/>
            <w:left w:val="none" w:sz="0" w:space="0" w:color="auto"/>
            <w:bottom w:val="none" w:sz="0" w:space="0" w:color="auto"/>
            <w:right w:val="none" w:sz="0" w:space="0" w:color="auto"/>
          </w:divBdr>
        </w:div>
        <w:div w:id="1506246484">
          <w:marLeft w:val="480"/>
          <w:marRight w:val="0"/>
          <w:marTop w:val="0"/>
          <w:marBottom w:val="0"/>
          <w:divBdr>
            <w:top w:val="none" w:sz="0" w:space="0" w:color="auto"/>
            <w:left w:val="none" w:sz="0" w:space="0" w:color="auto"/>
            <w:bottom w:val="none" w:sz="0" w:space="0" w:color="auto"/>
            <w:right w:val="none" w:sz="0" w:space="0" w:color="auto"/>
          </w:divBdr>
        </w:div>
        <w:div w:id="1803451428">
          <w:marLeft w:val="480"/>
          <w:marRight w:val="0"/>
          <w:marTop w:val="0"/>
          <w:marBottom w:val="0"/>
          <w:divBdr>
            <w:top w:val="none" w:sz="0" w:space="0" w:color="auto"/>
            <w:left w:val="none" w:sz="0" w:space="0" w:color="auto"/>
            <w:bottom w:val="none" w:sz="0" w:space="0" w:color="auto"/>
            <w:right w:val="none" w:sz="0" w:space="0" w:color="auto"/>
          </w:divBdr>
        </w:div>
        <w:div w:id="472451085">
          <w:marLeft w:val="480"/>
          <w:marRight w:val="0"/>
          <w:marTop w:val="0"/>
          <w:marBottom w:val="0"/>
          <w:divBdr>
            <w:top w:val="none" w:sz="0" w:space="0" w:color="auto"/>
            <w:left w:val="none" w:sz="0" w:space="0" w:color="auto"/>
            <w:bottom w:val="none" w:sz="0" w:space="0" w:color="auto"/>
            <w:right w:val="none" w:sz="0" w:space="0" w:color="auto"/>
          </w:divBdr>
        </w:div>
        <w:div w:id="1566526876">
          <w:marLeft w:val="480"/>
          <w:marRight w:val="0"/>
          <w:marTop w:val="0"/>
          <w:marBottom w:val="0"/>
          <w:divBdr>
            <w:top w:val="none" w:sz="0" w:space="0" w:color="auto"/>
            <w:left w:val="none" w:sz="0" w:space="0" w:color="auto"/>
            <w:bottom w:val="none" w:sz="0" w:space="0" w:color="auto"/>
            <w:right w:val="none" w:sz="0" w:space="0" w:color="auto"/>
          </w:divBdr>
        </w:div>
        <w:div w:id="135070175">
          <w:marLeft w:val="480"/>
          <w:marRight w:val="0"/>
          <w:marTop w:val="0"/>
          <w:marBottom w:val="0"/>
          <w:divBdr>
            <w:top w:val="none" w:sz="0" w:space="0" w:color="auto"/>
            <w:left w:val="none" w:sz="0" w:space="0" w:color="auto"/>
            <w:bottom w:val="none" w:sz="0" w:space="0" w:color="auto"/>
            <w:right w:val="none" w:sz="0" w:space="0" w:color="auto"/>
          </w:divBdr>
        </w:div>
        <w:div w:id="1159228719">
          <w:marLeft w:val="480"/>
          <w:marRight w:val="0"/>
          <w:marTop w:val="0"/>
          <w:marBottom w:val="0"/>
          <w:divBdr>
            <w:top w:val="none" w:sz="0" w:space="0" w:color="auto"/>
            <w:left w:val="none" w:sz="0" w:space="0" w:color="auto"/>
            <w:bottom w:val="none" w:sz="0" w:space="0" w:color="auto"/>
            <w:right w:val="none" w:sz="0" w:space="0" w:color="auto"/>
          </w:divBdr>
        </w:div>
        <w:div w:id="1545292914">
          <w:marLeft w:val="480"/>
          <w:marRight w:val="0"/>
          <w:marTop w:val="0"/>
          <w:marBottom w:val="0"/>
          <w:divBdr>
            <w:top w:val="none" w:sz="0" w:space="0" w:color="auto"/>
            <w:left w:val="none" w:sz="0" w:space="0" w:color="auto"/>
            <w:bottom w:val="none" w:sz="0" w:space="0" w:color="auto"/>
            <w:right w:val="none" w:sz="0" w:space="0" w:color="auto"/>
          </w:divBdr>
        </w:div>
        <w:div w:id="1516459857">
          <w:marLeft w:val="480"/>
          <w:marRight w:val="0"/>
          <w:marTop w:val="0"/>
          <w:marBottom w:val="0"/>
          <w:divBdr>
            <w:top w:val="none" w:sz="0" w:space="0" w:color="auto"/>
            <w:left w:val="none" w:sz="0" w:space="0" w:color="auto"/>
            <w:bottom w:val="none" w:sz="0" w:space="0" w:color="auto"/>
            <w:right w:val="none" w:sz="0" w:space="0" w:color="auto"/>
          </w:divBdr>
        </w:div>
        <w:div w:id="1782647519">
          <w:marLeft w:val="480"/>
          <w:marRight w:val="0"/>
          <w:marTop w:val="0"/>
          <w:marBottom w:val="0"/>
          <w:divBdr>
            <w:top w:val="none" w:sz="0" w:space="0" w:color="auto"/>
            <w:left w:val="none" w:sz="0" w:space="0" w:color="auto"/>
            <w:bottom w:val="none" w:sz="0" w:space="0" w:color="auto"/>
            <w:right w:val="none" w:sz="0" w:space="0" w:color="auto"/>
          </w:divBdr>
        </w:div>
        <w:div w:id="459156813">
          <w:marLeft w:val="480"/>
          <w:marRight w:val="0"/>
          <w:marTop w:val="0"/>
          <w:marBottom w:val="0"/>
          <w:divBdr>
            <w:top w:val="none" w:sz="0" w:space="0" w:color="auto"/>
            <w:left w:val="none" w:sz="0" w:space="0" w:color="auto"/>
            <w:bottom w:val="none" w:sz="0" w:space="0" w:color="auto"/>
            <w:right w:val="none" w:sz="0" w:space="0" w:color="auto"/>
          </w:divBdr>
        </w:div>
        <w:div w:id="91359396">
          <w:marLeft w:val="480"/>
          <w:marRight w:val="0"/>
          <w:marTop w:val="0"/>
          <w:marBottom w:val="0"/>
          <w:divBdr>
            <w:top w:val="none" w:sz="0" w:space="0" w:color="auto"/>
            <w:left w:val="none" w:sz="0" w:space="0" w:color="auto"/>
            <w:bottom w:val="none" w:sz="0" w:space="0" w:color="auto"/>
            <w:right w:val="none" w:sz="0" w:space="0" w:color="auto"/>
          </w:divBdr>
        </w:div>
        <w:div w:id="234166392">
          <w:marLeft w:val="480"/>
          <w:marRight w:val="0"/>
          <w:marTop w:val="0"/>
          <w:marBottom w:val="0"/>
          <w:divBdr>
            <w:top w:val="none" w:sz="0" w:space="0" w:color="auto"/>
            <w:left w:val="none" w:sz="0" w:space="0" w:color="auto"/>
            <w:bottom w:val="none" w:sz="0" w:space="0" w:color="auto"/>
            <w:right w:val="none" w:sz="0" w:space="0" w:color="auto"/>
          </w:divBdr>
        </w:div>
        <w:div w:id="897276702">
          <w:marLeft w:val="480"/>
          <w:marRight w:val="0"/>
          <w:marTop w:val="0"/>
          <w:marBottom w:val="0"/>
          <w:divBdr>
            <w:top w:val="none" w:sz="0" w:space="0" w:color="auto"/>
            <w:left w:val="none" w:sz="0" w:space="0" w:color="auto"/>
            <w:bottom w:val="none" w:sz="0" w:space="0" w:color="auto"/>
            <w:right w:val="none" w:sz="0" w:space="0" w:color="auto"/>
          </w:divBdr>
        </w:div>
        <w:div w:id="759451323">
          <w:marLeft w:val="480"/>
          <w:marRight w:val="0"/>
          <w:marTop w:val="0"/>
          <w:marBottom w:val="0"/>
          <w:divBdr>
            <w:top w:val="none" w:sz="0" w:space="0" w:color="auto"/>
            <w:left w:val="none" w:sz="0" w:space="0" w:color="auto"/>
            <w:bottom w:val="none" w:sz="0" w:space="0" w:color="auto"/>
            <w:right w:val="none" w:sz="0" w:space="0" w:color="auto"/>
          </w:divBdr>
        </w:div>
        <w:div w:id="1754543576">
          <w:marLeft w:val="480"/>
          <w:marRight w:val="0"/>
          <w:marTop w:val="0"/>
          <w:marBottom w:val="0"/>
          <w:divBdr>
            <w:top w:val="none" w:sz="0" w:space="0" w:color="auto"/>
            <w:left w:val="none" w:sz="0" w:space="0" w:color="auto"/>
            <w:bottom w:val="none" w:sz="0" w:space="0" w:color="auto"/>
            <w:right w:val="none" w:sz="0" w:space="0" w:color="auto"/>
          </w:divBdr>
        </w:div>
        <w:div w:id="1170102966">
          <w:marLeft w:val="480"/>
          <w:marRight w:val="0"/>
          <w:marTop w:val="0"/>
          <w:marBottom w:val="0"/>
          <w:divBdr>
            <w:top w:val="none" w:sz="0" w:space="0" w:color="auto"/>
            <w:left w:val="none" w:sz="0" w:space="0" w:color="auto"/>
            <w:bottom w:val="none" w:sz="0" w:space="0" w:color="auto"/>
            <w:right w:val="none" w:sz="0" w:space="0" w:color="auto"/>
          </w:divBdr>
        </w:div>
        <w:div w:id="347412432">
          <w:marLeft w:val="480"/>
          <w:marRight w:val="0"/>
          <w:marTop w:val="0"/>
          <w:marBottom w:val="0"/>
          <w:divBdr>
            <w:top w:val="none" w:sz="0" w:space="0" w:color="auto"/>
            <w:left w:val="none" w:sz="0" w:space="0" w:color="auto"/>
            <w:bottom w:val="none" w:sz="0" w:space="0" w:color="auto"/>
            <w:right w:val="none" w:sz="0" w:space="0" w:color="auto"/>
          </w:divBdr>
        </w:div>
        <w:div w:id="448473605">
          <w:marLeft w:val="480"/>
          <w:marRight w:val="0"/>
          <w:marTop w:val="0"/>
          <w:marBottom w:val="0"/>
          <w:divBdr>
            <w:top w:val="none" w:sz="0" w:space="0" w:color="auto"/>
            <w:left w:val="none" w:sz="0" w:space="0" w:color="auto"/>
            <w:bottom w:val="none" w:sz="0" w:space="0" w:color="auto"/>
            <w:right w:val="none" w:sz="0" w:space="0" w:color="auto"/>
          </w:divBdr>
        </w:div>
        <w:div w:id="423307111">
          <w:marLeft w:val="480"/>
          <w:marRight w:val="0"/>
          <w:marTop w:val="0"/>
          <w:marBottom w:val="0"/>
          <w:divBdr>
            <w:top w:val="none" w:sz="0" w:space="0" w:color="auto"/>
            <w:left w:val="none" w:sz="0" w:space="0" w:color="auto"/>
            <w:bottom w:val="none" w:sz="0" w:space="0" w:color="auto"/>
            <w:right w:val="none" w:sz="0" w:space="0" w:color="auto"/>
          </w:divBdr>
        </w:div>
        <w:div w:id="867136021">
          <w:marLeft w:val="480"/>
          <w:marRight w:val="0"/>
          <w:marTop w:val="0"/>
          <w:marBottom w:val="0"/>
          <w:divBdr>
            <w:top w:val="none" w:sz="0" w:space="0" w:color="auto"/>
            <w:left w:val="none" w:sz="0" w:space="0" w:color="auto"/>
            <w:bottom w:val="none" w:sz="0" w:space="0" w:color="auto"/>
            <w:right w:val="none" w:sz="0" w:space="0" w:color="auto"/>
          </w:divBdr>
        </w:div>
        <w:div w:id="720785806">
          <w:marLeft w:val="480"/>
          <w:marRight w:val="0"/>
          <w:marTop w:val="0"/>
          <w:marBottom w:val="0"/>
          <w:divBdr>
            <w:top w:val="none" w:sz="0" w:space="0" w:color="auto"/>
            <w:left w:val="none" w:sz="0" w:space="0" w:color="auto"/>
            <w:bottom w:val="none" w:sz="0" w:space="0" w:color="auto"/>
            <w:right w:val="none" w:sz="0" w:space="0" w:color="auto"/>
          </w:divBdr>
        </w:div>
        <w:div w:id="1127116261">
          <w:marLeft w:val="480"/>
          <w:marRight w:val="0"/>
          <w:marTop w:val="0"/>
          <w:marBottom w:val="0"/>
          <w:divBdr>
            <w:top w:val="none" w:sz="0" w:space="0" w:color="auto"/>
            <w:left w:val="none" w:sz="0" w:space="0" w:color="auto"/>
            <w:bottom w:val="none" w:sz="0" w:space="0" w:color="auto"/>
            <w:right w:val="none" w:sz="0" w:space="0" w:color="auto"/>
          </w:divBdr>
        </w:div>
        <w:div w:id="21133003">
          <w:marLeft w:val="480"/>
          <w:marRight w:val="0"/>
          <w:marTop w:val="0"/>
          <w:marBottom w:val="0"/>
          <w:divBdr>
            <w:top w:val="none" w:sz="0" w:space="0" w:color="auto"/>
            <w:left w:val="none" w:sz="0" w:space="0" w:color="auto"/>
            <w:bottom w:val="none" w:sz="0" w:space="0" w:color="auto"/>
            <w:right w:val="none" w:sz="0" w:space="0" w:color="auto"/>
          </w:divBdr>
        </w:div>
        <w:div w:id="57677349">
          <w:marLeft w:val="480"/>
          <w:marRight w:val="0"/>
          <w:marTop w:val="0"/>
          <w:marBottom w:val="0"/>
          <w:divBdr>
            <w:top w:val="none" w:sz="0" w:space="0" w:color="auto"/>
            <w:left w:val="none" w:sz="0" w:space="0" w:color="auto"/>
            <w:bottom w:val="none" w:sz="0" w:space="0" w:color="auto"/>
            <w:right w:val="none" w:sz="0" w:space="0" w:color="auto"/>
          </w:divBdr>
        </w:div>
        <w:div w:id="189224786">
          <w:marLeft w:val="480"/>
          <w:marRight w:val="0"/>
          <w:marTop w:val="0"/>
          <w:marBottom w:val="0"/>
          <w:divBdr>
            <w:top w:val="none" w:sz="0" w:space="0" w:color="auto"/>
            <w:left w:val="none" w:sz="0" w:space="0" w:color="auto"/>
            <w:bottom w:val="none" w:sz="0" w:space="0" w:color="auto"/>
            <w:right w:val="none" w:sz="0" w:space="0" w:color="auto"/>
          </w:divBdr>
        </w:div>
        <w:div w:id="2074884882">
          <w:marLeft w:val="480"/>
          <w:marRight w:val="0"/>
          <w:marTop w:val="0"/>
          <w:marBottom w:val="0"/>
          <w:divBdr>
            <w:top w:val="none" w:sz="0" w:space="0" w:color="auto"/>
            <w:left w:val="none" w:sz="0" w:space="0" w:color="auto"/>
            <w:bottom w:val="none" w:sz="0" w:space="0" w:color="auto"/>
            <w:right w:val="none" w:sz="0" w:space="0" w:color="auto"/>
          </w:divBdr>
        </w:div>
        <w:div w:id="1152405751">
          <w:marLeft w:val="480"/>
          <w:marRight w:val="0"/>
          <w:marTop w:val="0"/>
          <w:marBottom w:val="0"/>
          <w:divBdr>
            <w:top w:val="none" w:sz="0" w:space="0" w:color="auto"/>
            <w:left w:val="none" w:sz="0" w:space="0" w:color="auto"/>
            <w:bottom w:val="none" w:sz="0" w:space="0" w:color="auto"/>
            <w:right w:val="none" w:sz="0" w:space="0" w:color="auto"/>
          </w:divBdr>
        </w:div>
        <w:div w:id="1168326582">
          <w:marLeft w:val="480"/>
          <w:marRight w:val="0"/>
          <w:marTop w:val="0"/>
          <w:marBottom w:val="0"/>
          <w:divBdr>
            <w:top w:val="none" w:sz="0" w:space="0" w:color="auto"/>
            <w:left w:val="none" w:sz="0" w:space="0" w:color="auto"/>
            <w:bottom w:val="none" w:sz="0" w:space="0" w:color="auto"/>
            <w:right w:val="none" w:sz="0" w:space="0" w:color="auto"/>
          </w:divBdr>
        </w:div>
        <w:div w:id="1358963084">
          <w:marLeft w:val="480"/>
          <w:marRight w:val="0"/>
          <w:marTop w:val="0"/>
          <w:marBottom w:val="0"/>
          <w:divBdr>
            <w:top w:val="none" w:sz="0" w:space="0" w:color="auto"/>
            <w:left w:val="none" w:sz="0" w:space="0" w:color="auto"/>
            <w:bottom w:val="none" w:sz="0" w:space="0" w:color="auto"/>
            <w:right w:val="none" w:sz="0" w:space="0" w:color="auto"/>
          </w:divBdr>
        </w:div>
        <w:div w:id="41292675">
          <w:marLeft w:val="480"/>
          <w:marRight w:val="0"/>
          <w:marTop w:val="0"/>
          <w:marBottom w:val="0"/>
          <w:divBdr>
            <w:top w:val="none" w:sz="0" w:space="0" w:color="auto"/>
            <w:left w:val="none" w:sz="0" w:space="0" w:color="auto"/>
            <w:bottom w:val="none" w:sz="0" w:space="0" w:color="auto"/>
            <w:right w:val="none" w:sz="0" w:space="0" w:color="auto"/>
          </w:divBdr>
        </w:div>
        <w:div w:id="486946021">
          <w:marLeft w:val="480"/>
          <w:marRight w:val="0"/>
          <w:marTop w:val="0"/>
          <w:marBottom w:val="0"/>
          <w:divBdr>
            <w:top w:val="none" w:sz="0" w:space="0" w:color="auto"/>
            <w:left w:val="none" w:sz="0" w:space="0" w:color="auto"/>
            <w:bottom w:val="none" w:sz="0" w:space="0" w:color="auto"/>
            <w:right w:val="none" w:sz="0" w:space="0" w:color="auto"/>
          </w:divBdr>
        </w:div>
        <w:div w:id="1422987534">
          <w:marLeft w:val="480"/>
          <w:marRight w:val="0"/>
          <w:marTop w:val="0"/>
          <w:marBottom w:val="0"/>
          <w:divBdr>
            <w:top w:val="none" w:sz="0" w:space="0" w:color="auto"/>
            <w:left w:val="none" w:sz="0" w:space="0" w:color="auto"/>
            <w:bottom w:val="none" w:sz="0" w:space="0" w:color="auto"/>
            <w:right w:val="none" w:sz="0" w:space="0" w:color="auto"/>
          </w:divBdr>
        </w:div>
        <w:div w:id="1246187897">
          <w:marLeft w:val="480"/>
          <w:marRight w:val="0"/>
          <w:marTop w:val="0"/>
          <w:marBottom w:val="0"/>
          <w:divBdr>
            <w:top w:val="none" w:sz="0" w:space="0" w:color="auto"/>
            <w:left w:val="none" w:sz="0" w:space="0" w:color="auto"/>
            <w:bottom w:val="none" w:sz="0" w:space="0" w:color="auto"/>
            <w:right w:val="none" w:sz="0" w:space="0" w:color="auto"/>
          </w:divBdr>
        </w:div>
        <w:div w:id="752778008">
          <w:marLeft w:val="480"/>
          <w:marRight w:val="0"/>
          <w:marTop w:val="0"/>
          <w:marBottom w:val="0"/>
          <w:divBdr>
            <w:top w:val="none" w:sz="0" w:space="0" w:color="auto"/>
            <w:left w:val="none" w:sz="0" w:space="0" w:color="auto"/>
            <w:bottom w:val="none" w:sz="0" w:space="0" w:color="auto"/>
            <w:right w:val="none" w:sz="0" w:space="0" w:color="auto"/>
          </w:divBdr>
        </w:div>
        <w:div w:id="2073235868">
          <w:marLeft w:val="480"/>
          <w:marRight w:val="0"/>
          <w:marTop w:val="0"/>
          <w:marBottom w:val="0"/>
          <w:divBdr>
            <w:top w:val="none" w:sz="0" w:space="0" w:color="auto"/>
            <w:left w:val="none" w:sz="0" w:space="0" w:color="auto"/>
            <w:bottom w:val="none" w:sz="0" w:space="0" w:color="auto"/>
            <w:right w:val="none" w:sz="0" w:space="0" w:color="auto"/>
          </w:divBdr>
        </w:div>
        <w:div w:id="220988228">
          <w:marLeft w:val="480"/>
          <w:marRight w:val="0"/>
          <w:marTop w:val="0"/>
          <w:marBottom w:val="0"/>
          <w:divBdr>
            <w:top w:val="none" w:sz="0" w:space="0" w:color="auto"/>
            <w:left w:val="none" w:sz="0" w:space="0" w:color="auto"/>
            <w:bottom w:val="none" w:sz="0" w:space="0" w:color="auto"/>
            <w:right w:val="none" w:sz="0" w:space="0" w:color="auto"/>
          </w:divBdr>
        </w:div>
        <w:div w:id="1664897511">
          <w:marLeft w:val="480"/>
          <w:marRight w:val="0"/>
          <w:marTop w:val="0"/>
          <w:marBottom w:val="0"/>
          <w:divBdr>
            <w:top w:val="none" w:sz="0" w:space="0" w:color="auto"/>
            <w:left w:val="none" w:sz="0" w:space="0" w:color="auto"/>
            <w:bottom w:val="none" w:sz="0" w:space="0" w:color="auto"/>
            <w:right w:val="none" w:sz="0" w:space="0" w:color="auto"/>
          </w:divBdr>
        </w:div>
        <w:div w:id="697268958">
          <w:marLeft w:val="480"/>
          <w:marRight w:val="0"/>
          <w:marTop w:val="0"/>
          <w:marBottom w:val="0"/>
          <w:divBdr>
            <w:top w:val="none" w:sz="0" w:space="0" w:color="auto"/>
            <w:left w:val="none" w:sz="0" w:space="0" w:color="auto"/>
            <w:bottom w:val="none" w:sz="0" w:space="0" w:color="auto"/>
            <w:right w:val="none" w:sz="0" w:space="0" w:color="auto"/>
          </w:divBdr>
        </w:div>
        <w:div w:id="814025744">
          <w:marLeft w:val="480"/>
          <w:marRight w:val="0"/>
          <w:marTop w:val="0"/>
          <w:marBottom w:val="0"/>
          <w:divBdr>
            <w:top w:val="none" w:sz="0" w:space="0" w:color="auto"/>
            <w:left w:val="none" w:sz="0" w:space="0" w:color="auto"/>
            <w:bottom w:val="none" w:sz="0" w:space="0" w:color="auto"/>
            <w:right w:val="none" w:sz="0" w:space="0" w:color="auto"/>
          </w:divBdr>
        </w:div>
        <w:div w:id="1491869163">
          <w:marLeft w:val="480"/>
          <w:marRight w:val="0"/>
          <w:marTop w:val="0"/>
          <w:marBottom w:val="0"/>
          <w:divBdr>
            <w:top w:val="none" w:sz="0" w:space="0" w:color="auto"/>
            <w:left w:val="none" w:sz="0" w:space="0" w:color="auto"/>
            <w:bottom w:val="none" w:sz="0" w:space="0" w:color="auto"/>
            <w:right w:val="none" w:sz="0" w:space="0" w:color="auto"/>
          </w:divBdr>
        </w:div>
        <w:div w:id="1364280598">
          <w:marLeft w:val="480"/>
          <w:marRight w:val="0"/>
          <w:marTop w:val="0"/>
          <w:marBottom w:val="0"/>
          <w:divBdr>
            <w:top w:val="none" w:sz="0" w:space="0" w:color="auto"/>
            <w:left w:val="none" w:sz="0" w:space="0" w:color="auto"/>
            <w:bottom w:val="none" w:sz="0" w:space="0" w:color="auto"/>
            <w:right w:val="none" w:sz="0" w:space="0" w:color="auto"/>
          </w:divBdr>
        </w:div>
        <w:div w:id="2004624671">
          <w:marLeft w:val="480"/>
          <w:marRight w:val="0"/>
          <w:marTop w:val="0"/>
          <w:marBottom w:val="0"/>
          <w:divBdr>
            <w:top w:val="none" w:sz="0" w:space="0" w:color="auto"/>
            <w:left w:val="none" w:sz="0" w:space="0" w:color="auto"/>
            <w:bottom w:val="none" w:sz="0" w:space="0" w:color="auto"/>
            <w:right w:val="none" w:sz="0" w:space="0" w:color="auto"/>
          </w:divBdr>
        </w:div>
        <w:div w:id="791676616">
          <w:marLeft w:val="480"/>
          <w:marRight w:val="0"/>
          <w:marTop w:val="0"/>
          <w:marBottom w:val="0"/>
          <w:divBdr>
            <w:top w:val="none" w:sz="0" w:space="0" w:color="auto"/>
            <w:left w:val="none" w:sz="0" w:space="0" w:color="auto"/>
            <w:bottom w:val="none" w:sz="0" w:space="0" w:color="auto"/>
            <w:right w:val="none" w:sz="0" w:space="0" w:color="auto"/>
          </w:divBdr>
        </w:div>
        <w:div w:id="804083851">
          <w:marLeft w:val="480"/>
          <w:marRight w:val="0"/>
          <w:marTop w:val="0"/>
          <w:marBottom w:val="0"/>
          <w:divBdr>
            <w:top w:val="none" w:sz="0" w:space="0" w:color="auto"/>
            <w:left w:val="none" w:sz="0" w:space="0" w:color="auto"/>
            <w:bottom w:val="none" w:sz="0" w:space="0" w:color="auto"/>
            <w:right w:val="none" w:sz="0" w:space="0" w:color="auto"/>
          </w:divBdr>
        </w:div>
        <w:div w:id="1811903241">
          <w:marLeft w:val="480"/>
          <w:marRight w:val="0"/>
          <w:marTop w:val="0"/>
          <w:marBottom w:val="0"/>
          <w:divBdr>
            <w:top w:val="none" w:sz="0" w:space="0" w:color="auto"/>
            <w:left w:val="none" w:sz="0" w:space="0" w:color="auto"/>
            <w:bottom w:val="none" w:sz="0" w:space="0" w:color="auto"/>
            <w:right w:val="none" w:sz="0" w:space="0" w:color="auto"/>
          </w:divBdr>
        </w:div>
        <w:div w:id="975404890">
          <w:marLeft w:val="480"/>
          <w:marRight w:val="0"/>
          <w:marTop w:val="0"/>
          <w:marBottom w:val="0"/>
          <w:divBdr>
            <w:top w:val="none" w:sz="0" w:space="0" w:color="auto"/>
            <w:left w:val="none" w:sz="0" w:space="0" w:color="auto"/>
            <w:bottom w:val="none" w:sz="0" w:space="0" w:color="auto"/>
            <w:right w:val="none" w:sz="0" w:space="0" w:color="auto"/>
          </w:divBdr>
        </w:div>
        <w:div w:id="1441560202">
          <w:marLeft w:val="480"/>
          <w:marRight w:val="0"/>
          <w:marTop w:val="0"/>
          <w:marBottom w:val="0"/>
          <w:divBdr>
            <w:top w:val="none" w:sz="0" w:space="0" w:color="auto"/>
            <w:left w:val="none" w:sz="0" w:space="0" w:color="auto"/>
            <w:bottom w:val="none" w:sz="0" w:space="0" w:color="auto"/>
            <w:right w:val="none" w:sz="0" w:space="0" w:color="auto"/>
          </w:divBdr>
        </w:div>
        <w:div w:id="1104811897">
          <w:marLeft w:val="480"/>
          <w:marRight w:val="0"/>
          <w:marTop w:val="0"/>
          <w:marBottom w:val="0"/>
          <w:divBdr>
            <w:top w:val="none" w:sz="0" w:space="0" w:color="auto"/>
            <w:left w:val="none" w:sz="0" w:space="0" w:color="auto"/>
            <w:bottom w:val="none" w:sz="0" w:space="0" w:color="auto"/>
            <w:right w:val="none" w:sz="0" w:space="0" w:color="auto"/>
          </w:divBdr>
        </w:div>
        <w:div w:id="93091256">
          <w:marLeft w:val="480"/>
          <w:marRight w:val="0"/>
          <w:marTop w:val="0"/>
          <w:marBottom w:val="0"/>
          <w:divBdr>
            <w:top w:val="none" w:sz="0" w:space="0" w:color="auto"/>
            <w:left w:val="none" w:sz="0" w:space="0" w:color="auto"/>
            <w:bottom w:val="none" w:sz="0" w:space="0" w:color="auto"/>
            <w:right w:val="none" w:sz="0" w:space="0" w:color="auto"/>
          </w:divBdr>
        </w:div>
        <w:div w:id="867455251">
          <w:marLeft w:val="480"/>
          <w:marRight w:val="0"/>
          <w:marTop w:val="0"/>
          <w:marBottom w:val="0"/>
          <w:divBdr>
            <w:top w:val="none" w:sz="0" w:space="0" w:color="auto"/>
            <w:left w:val="none" w:sz="0" w:space="0" w:color="auto"/>
            <w:bottom w:val="none" w:sz="0" w:space="0" w:color="auto"/>
            <w:right w:val="none" w:sz="0" w:space="0" w:color="auto"/>
          </w:divBdr>
        </w:div>
        <w:div w:id="1867669541">
          <w:marLeft w:val="480"/>
          <w:marRight w:val="0"/>
          <w:marTop w:val="0"/>
          <w:marBottom w:val="0"/>
          <w:divBdr>
            <w:top w:val="none" w:sz="0" w:space="0" w:color="auto"/>
            <w:left w:val="none" w:sz="0" w:space="0" w:color="auto"/>
            <w:bottom w:val="none" w:sz="0" w:space="0" w:color="auto"/>
            <w:right w:val="none" w:sz="0" w:space="0" w:color="auto"/>
          </w:divBdr>
        </w:div>
        <w:div w:id="246496781">
          <w:marLeft w:val="480"/>
          <w:marRight w:val="0"/>
          <w:marTop w:val="0"/>
          <w:marBottom w:val="0"/>
          <w:divBdr>
            <w:top w:val="none" w:sz="0" w:space="0" w:color="auto"/>
            <w:left w:val="none" w:sz="0" w:space="0" w:color="auto"/>
            <w:bottom w:val="none" w:sz="0" w:space="0" w:color="auto"/>
            <w:right w:val="none" w:sz="0" w:space="0" w:color="auto"/>
          </w:divBdr>
        </w:div>
        <w:div w:id="136924046">
          <w:marLeft w:val="480"/>
          <w:marRight w:val="0"/>
          <w:marTop w:val="0"/>
          <w:marBottom w:val="0"/>
          <w:divBdr>
            <w:top w:val="none" w:sz="0" w:space="0" w:color="auto"/>
            <w:left w:val="none" w:sz="0" w:space="0" w:color="auto"/>
            <w:bottom w:val="none" w:sz="0" w:space="0" w:color="auto"/>
            <w:right w:val="none" w:sz="0" w:space="0" w:color="auto"/>
          </w:divBdr>
        </w:div>
      </w:divsChild>
    </w:div>
    <w:div w:id="818883006">
      <w:bodyDiv w:val="1"/>
      <w:marLeft w:val="0"/>
      <w:marRight w:val="0"/>
      <w:marTop w:val="0"/>
      <w:marBottom w:val="0"/>
      <w:divBdr>
        <w:top w:val="none" w:sz="0" w:space="0" w:color="auto"/>
        <w:left w:val="none" w:sz="0" w:space="0" w:color="auto"/>
        <w:bottom w:val="none" w:sz="0" w:space="0" w:color="auto"/>
        <w:right w:val="none" w:sz="0" w:space="0" w:color="auto"/>
      </w:divBdr>
    </w:div>
    <w:div w:id="818960655">
      <w:bodyDiv w:val="1"/>
      <w:marLeft w:val="0"/>
      <w:marRight w:val="0"/>
      <w:marTop w:val="0"/>
      <w:marBottom w:val="0"/>
      <w:divBdr>
        <w:top w:val="none" w:sz="0" w:space="0" w:color="auto"/>
        <w:left w:val="none" w:sz="0" w:space="0" w:color="auto"/>
        <w:bottom w:val="none" w:sz="0" w:space="0" w:color="auto"/>
        <w:right w:val="none" w:sz="0" w:space="0" w:color="auto"/>
      </w:divBdr>
    </w:div>
    <w:div w:id="819034964">
      <w:bodyDiv w:val="1"/>
      <w:marLeft w:val="0"/>
      <w:marRight w:val="0"/>
      <w:marTop w:val="0"/>
      <w:marBottom w:val="0"/>
      <w:divBdr>
        <w:top w:val="none" w:sz="0" w:space="0" w:color="auto"/>
        <w:left w:val="none" w:sz="0" w:space="0" w:color="auto"/>
        <w:bottom w:val="none" w:sz="0" w:space="0" w:color="auto"/>
        <w:right w:val="none" w:sz="0" w:space="0" w:color="auto"/>
      </w:divBdr>
    </w:div>
    <w:div w:id="819150240">
      <w:bodyDiv w:val="1"/>
      <w:marLeft w:val="0"/>
      <w:marRight w:val="0"/>
      <w:marTop w:val="0"/>
      <w:marBottom w:val="0"/>
      <w:divBdr>
        <w:top w:val="none" w:sz="0" w:space="0" w:color="auto"/>
        <w:left w:val="none" w:sz="0" w:space="0" w:color="auto"/>
        <w:bottom w:val="none" w:sz="0" w:space="0" w:color="auto"/>
        <w:right w:val="none" w:sz="0" w:space="0" w:color="auto"/>
      </w:divBdr>
    </w:div>
    <w:div w:id="819154216">
      <w:bodyDiv w:val="1"/>
      <w:marLeft w:val="0"/>
      <w:marRight w:val="0"/>
      <w:marTop w:val="0"/>
      <w:marBottom w:val="0"/>
      <w:divBdr>
        <w:top w:val="none" w:sz="0" w:space="0" w:color="auto"/>
        <w:left w:val="none" w:sz="0" w:space="0" w:color="auto"/>
        <w:bottom w:val="none" w:sz="0" w:space="0" w:color="auto"/>
        <w:right w:val="none" w:sz="0" w:space="0" w:color="auto"/>
      </w:divBdr>
    </w:div>
    <w:div w:id="819268157">
      <w:bodyDiv w:val="1"/>
      <w:marLeft w:val="0"/>
      <w:marRight w:val="0"/>
      <w:marTop w:val="0"/>
      <w:marBottom w:val="0"/>
      <w:divBdr>
        <w:top w:val="none" w:sz="0" w:space="0" w:color="auto"/>
        <w:left w:val="none" w:sz="0" w:space="0" w:color="auto"/>
        <w:bottom w:val="none" w:sz="0" w:space="0" w:color="auto"/>
        <w:right w:val="none" w:sz="0" w:space="0" w:color="auto"/>
      </w:divBdr>
    </w:div>
    <w:div w:id="819421619">
      <w:bodyDiv w:val="1"/>
      <w:marLeft w:val="0"/>
      <w:marRight w:val="0"/>
      <w:marTop w:val="0"/>
      <w:marBottom w:val="0"/>
      <w:divBdr>
        <w:top w:val="none" w:sz="0" w:space="0" w:color="auto"/>
        <w:left w:val="none" w:sz="0" w:space="0" w:color="auto"/>
        <w:bottom w:val="none" w:sz="0" w:space="0" w:color="auto"/>
        <w:right w:val="none" w:sz="0" w:space="0" w:color="auto"/>
      </w:divBdr>
    </w:div>
    <w:div w:id="819734793">
      <w:bodyDiv w:val="1"/>
      <w:marLeft w:val="0"/>
      <w:marRight w:val="0"/>
      <w:marTop w:val="0"/>
      <w:marBottom w:val="0"/>
      <w:divBdr>
        <w:top w:val="none" w:sz="0" w:space="0" w:color="auto"/>
        <w:left w:val="none" w:sz="0" w:space="0" w:color="auto"/>
        <w:bottom w:val="none" w:sz="0" w:space="0" w:color="auto"/>
        <w:right w:val="none" w:sz="0" w:space="0" w:color="auto"/>
      </w:divBdr>
    </w:div>
    <w:div w:id="819805592">
      <w:bodyDiv w:val="1"/>
      <w:marLeft w:val="0"/>
      <w:marRight w:val="0"/>
      <w:marTop w:val="0"/>
      <w:marBottom w:val="0"/>
      <w:divBdr>
        <w:top w:val="none" w:sz="0" w:space="0" w:color="auto"/>
        <w:left w:val="none" w:sz="0" w:space="0" w:color="auto"/>
        <w:bottom w:val="none" w:sz="0" w:space="0" w:color="auto"/>
        <w:right w:val="none" w:sz="0" w:space="0" w:color="auto"/>
      </w:divBdr>
    </w:div>
    <w:div w:id="819807787">
      <w:bodyDiv w:val="1"/>
      <w:marLeft w:val="0"/>
      <w:marRight w:val="0"/>
      <w:marTop w:val="0"/>
      <w:marBottom w:val="0"/>
      <w:divBdr>
        <w:top w:val="none" w:sz="0" w:space="0" w:color="auto"/>
        <w:left w:val="none" w:sz="0" w:space="0" w:color="auto"/>
        <w:bottom w:val="none" w:sz="0" w:space="0" w:color="auto"/>
        <w:right w:val="none" w:sz="0" w:space="0" w:color="auto"/>
      </w:divBdr>
      <w:divsChild>
        <w:div w:id="411585808">
          <w:marLeft w:val="480"/>
          <w:marRight w:val="0"/>
          <w:marTop w:val="0"/>
          <w:marBottom w:val="0"/>
          <w:divBdr>
            <w:top w:val="none" w:sz="0" w:space="0" w:color="auto"/>
            <w:left w:val="none" w:sz="0" w:space="0" w:color="auto"/>
            <w:bottom w:val="none" w:sz="0" w:space="0" w:color="auto"/>
            <w:right w:val="none" w:sz="0" w:space="0" w:color="auto"/>
          </w:divBdr>
        </w:div>
        <w:div w:id="1932931820">
          <w:marLeft w:val="480"/>
          <w:marRight w:val="0"/>
          <w:marTop w:val="0"/>
          <w:marBottom w:val="0"/>
          <w:divBdr>
            <w:top w:val="none" w:sz="0" w:space="0" w:color="auto"/>
            <w:left w:val="none" w:sz="0" w:space="0" w:color="auto"/>
            <w:bottom w:val="none" w:sz="0" w:space="0" w:color="auto"/>
            <w:right w:val="none" w:sz="0" w:space="0" w:color="auto"/>
          </w:divBdr>
        </w:div>
        <w:div w:id="684597431">
          <w:marLeft w:val="480"/>
          <w:marRight w:val="0"/>
          <w:marTop w:val="0"/>
          <w:marBottom w:val="0"/>
          <w:divBdr>
            <w:top w:val="none" w:sz="0" w:space="0" w:color="auto"/>
            <w:left w:val="none" w:sz="0" w:space="0" w:color="auto"/>
            <w:bottom w:val="none" w:sz="0" w:space="0" w:color="auto"/>
            <w:right w:val="none" w:sz="0" w:space="0" w:color="auto"/>
          </w:divBdr>
        </w:div>
        <w:div w:id="642009423">
          <w:marLeft w:val="480"/>
          <w:marRight w:val="0"/>
          <w:marTop w:val="0"/>
          <w:marBottom w:val="0"/>
          <w:divBdr>
            <w:top w:val="none" w:sz="0" w:space="0" w:color="auto"/>
            <w:left w:val="none" w:sz="0" w:space="0" w:color="auto"/>
            <w:bottom w:val="none" w:sz="0" w:space="0" w:color="auto"/>
            <w:right w:val="none" w:sz="0" w:space="0" w:color="auto"/>
          </w:divBdr>
        </w:div>
        <w:div w:id="1957368217">
          <w:marLeft w:val="480"/>
          <w:marRight w:val="0"/>
          <w:marTop w:val="0"/>
          <w:marBottom w:val="0"/>
          <w:divBdr>
            <w:top w:val="none" w:sz="0" w:space="0" w:color="auto"/>
            <w:left w:val="none" w:sz="0" w:space="0" w:color="auto"/>
            <w:bottom w:val="none" w:sz="0" w:space="0" w:color="auto"/>
            <w:right w:val="none" w:sz="0" w:space="0" w:color="auto"/>
          </w:divBdr>
        </w:div>
        <w:div w:id="449128606">
          <w:marLeft w:val="480"/>
          <w:marRight w:val="0"/>
          <w:marTop w:val="0"/>
          <w:marBottom w:val="0"/>
          <w:divBdr>
            <w:top w:val="none" w:sz="0" w:space="0" w:color="auto"/>
            <w:left w:val="none" w:sz="0" w:space="0" w:color="auto"/>
            <w:bottom w:val="none" w:sz="0" w:space="0" w:color="auto"/>
            <w:right w:val="none" w:sz="0" w:space="0" w:color="auto"/>
          </w:divBdr>
        </w:div>
        <w:div w:id="1216357127">
          <w:marLeft w:val="480"/>
          <w:marRight w:val="0"/>
          <w:marTop w:val="0"/>
          <w:marBottom w:val="0"/>
          <w:divBdr>
            <w:top w:val="none" w:sz="0" w:space="0" w:color="auto"/>
            <w:left w:val="none" w:sz="0" w:space="0" w:color="auto"/>
            <w:bottom w:val="none" w:sz="0" w:space="0" w:color="auto"/>
            <w:right w:val="none" w:sz="0" w:space="0" w:color="auto"/>
          </w:divBdr>
        </w:div>
        <w:div w:id="1611007570">
          <w:marLeft w:val="480"/>
          <w:marRight w:val="0"/>
          <w:marTop w:val="0"/>
          <w:marBottom w:val="0"/>
          <w:divBdr>
            <w:top w:val="none" w:sz="0" w:space="0" w:color="auto"/>
            <w:left w:val="none" w:sz="0" w:space="0" w:color="auto"/>
            <w:bottom w:val="none" w:sz="0" w:space="0" w:color="auto"/>
            <w:right w:val="none" w:sz="0" w:space="0" w:color="auto"/>
          </w:divBdr>
        </w:div>
        <w:div w:id="1967927112">
          <w:marLeft w:val="480"/>
          <w:marRight w:val="0"/>
          <w:marTop w:val="0"/>
          <w:marBottom w:val="0"/>
          <w:divBdr>
            <w:top w:val="none" w:sz="0" w:space="0" w:color="auto"/>
            <w:left w:val="none" w:sz="0" w:space="0" w:color="auto"/>
            <w:bottom w:val="none" w:sz="0" w:space="0" w:color="auto"/>
            <w:right w:val="none" w:sz="0" w:space="0" w:color="auto"/>
          </w:divBdr>
        </w:div>
        <w:div w:id="1967081201">
          <w:marLeft w:val="480"/>
          <w:marRight w:val="0"/>
          <w:marTop w:val="0"/>
          <w:marBottom w:val="0"/>
          <w:divBdr>
            <w:top w:val="none" w:sz="0" w:space="0" w:color="auto"/>
            <w:left w:val="none" w:sz="0" w:space="0" w:color="auto"/>
            <w:bottom w:val="none" w:sz="0" w:space="0" w:color="auto"/>
            <w:right w:val="none" w:sz="0" w:space="0" w:color="auto"/>
          </w:divBdr>
        </w:div>
        <w:div w:id="523830820">
          <w:marLeft w:val="480"/>
          <w:marRight w:val="0"/>
          <w:marTop w:val="0"/>
          <w:marBottom w:val="0"/>
          <w:divBdr>
            <w:top w:val="none" w:sz="0" w:space="0" w:color="auto"/>
            <w:left w:val="none" w:sz="0" w:space="0" w:color="auto"/>
            <w:bottom w:val="none" w:sz="0" w:space="0" w:color="auto"/>
            <w:right w:val="none" w:sz="0" w:space="0" w:color="auto"/>
          </w:divBdr>
        </w:div>
        <w:div w:id="578293841">
          <w:marLeft w:val="480"/>
          <w:marRight w:val="0"/>
          <w:marTop w:val="0"/>
          <w:marBottom w:val="0"/>
          <w:divBdr>
            <w:top w:val="none" w:sz="0" w:space="0" w:color="auto"/>
            <w:left w:val="none" w:sz="0" w:space="0" w:color="auto"/>
            <w:bottom w:val="none" w:sz="0" w:space="0" w:color="auto"/>
            <w:right w:val="none" w:sz="0" w:space="0" w:color="auto"/>
          </w:divBdr>
        </w:div>
        <w:div w:id="264730060">
          <w:marLeft w:val="480"/>
          <w:marRight w:val="0"/>
          <w:marTop w:val="0"/>
          <w:marBottom w:val="0"/>
          <w:divBdr>
            <w:top w:val="none" w:sz="0" w:space="0" w:color="auto"/>
            <w:left w:val="none" w:sz="0" w:space="0" w:color="auto"/>
            <w:bottom w:val="none" w:sz="0" w:space="0" w:color="auto"/>
            <w:right w:val="none" w:sz="0" w:space="0" w:color="auto"/>
          </w:divBdr>
        </w:div>
        <w:div w:id="1026175411">
          <w:marLeft w:val="480"/>
          <w:marRight w:val="0"/>
          <w:marTop w:val="0"/>
          <w:marBottom w:val="0"/>
          <w:divBdr>
            <w:top w:val="none" w:sz="0" w:space="0" w:color="auto"/>
            <w:left w:val="none" w:sz="0" w:space="0" w:color="auto"/>
            <w:bottom w:val="none" w:sz="0" w:space="0" w:color="auto"/>
            <w:right w:val="none" w:sz="0" w:space="0" w:color="auto"/>
          </w:divBdr>
        </w:div>
        <w:div w:id="841746243">
          <w:marLeft w:val="480"/>
          <w:marRight w:val="0"/>
          <w:marTop w:val="0"/>
          <w:marBottom w:val="0"/>
          <w:divBdr>
            <w:top w:val="none" w:sz="0" w:space="0" w:color="auto"/>
            <w:left w:val="none" w:sz="0" w:space="0" w:color="auto"/>
            <w:bottom w:val="none" w:sz="0" w:space="0" w:color="auto"/>
            <w:right w:val="none" w:sz="0" w:space="0" w:color="auto"/>
          </w:divBdr>
        </w:div>
        <w:div w:id="398358329">
          <w:marLeft w:val="480"/>
          <w:marRight w:val="0"/>
          <w:marTop w:val="0"/>
          <w:marBottom w:val="0"/>
          <w:divBdr>
            <w:top w:val="none" w:sz="0" w:space="0" w:color="auto"/>
            <w:left w:val="none" w:sz="0" w:space="0" w:color="auto"/>
            <w:bottom w:val="none" w:sz="0" w:space="0" w:color="auto"/>
            <w:right w:val="none" w:sz="0" w:space="0" w:color="auto"/>
          </w:divBdr>
        </w:div>
        <w:div w:id="1881748180">
          <w:marLeft w:val="480"/>
          <w:marRight w:val="0"/>
          <w:marTop w:val="0"/>
          <w:marBottom w:val="0"/>
          <w:divBdr>
            <w:top w:val="none" w:sz="0" w:space="0" w:color="auto"/>
            <w:left w:val="none" w:sz="0" w:space="0" w:color="auto"/>
            <w:bottom w:val="none" w:sz="0" w:space="0" w:color="auto"/>
            <w:right w:val="none" w:sz="0" w:space="0" w:color="auto"/>
          </w:divBdr>
        </w:div>
        <w:div w:id="91167495">
          <w:marLeft w:val="480"/>
          <w:marRight w:val="0"/>
          <w:marTop w:val="0"/>
          <w:marBottom w:val="0"/>
          <w:divBdr>
            <w:top w:val="none" w:sz="0" w:space="0" w:color="auto"/>
            <w:left w:val="none" w:sz="0" w:space="0" w:color="auto"/>
            <w:bottom w:val="none" w:sz="0" w:space="0" w:color="auto"/>
            <w:right w:val="none" w:sz="0" w:space="0" w:color="auto"/>
          </w:divBdr>
        </w:div>
        <w:div w:id="1715538952">
          <w:marLeft w:val="480"/>
          <w:marRight w:val="0"/>
          <w:marTop w:val="0"/>
          <w:marBottom w:val="0"/>
          <w:divBdr>
            <w:top w:val="none" w:sz="0" w:space="0" w:color="auto"/>
            <w:left w:val="none" w:sz="0" w:space="0" w:color="auto"/>
            <w:bottom w:val="none" w:sz="0" w:space="0" w:color="auto"/>
            <w:right w:val="none" w:sz="0" w:space="0" w:color="auto"/>
          </w:divBdr>
        </w:div>
        <w:div w:id="716854002">
          <w:marLeft w:val="480"/>
          <w:marRight w:val="0"/>
          <w:marTop w:val="0"/>
          <w:marBottom w:val="0"/>
          <w:divBdr>
            <w:top w:val="none" w:sz="0" w:space="0" w:color="auto"/>
            <w:left w:val="none" w:sz="0" w:space="0" w:color="auto"/>
            <w:bottom w:val="none" w:sz="0" w:space="0" w:color="auto"/>
            <w:right w:val="none" w:sz="0" w:space="0" w:color="auto"/>
          </w:divBdr>
        </w:div>
        <w:div w:id="1065225309">
          <w:marLeft w:val="480"/>
          <w:marRight w:val="0"/>
          <w:marTop w:val="0"/>
          <w:marBottom w:val="0"/>
          <w:divBdr>
            <w:top w:val="none" w:sz="0" w:space="0" w:color="auto"/>
            <w:left w:val="none" w:sz="0" w:space="0" w:color="auto"/>
            <w:bottom w:val="none" w:sz="0" w:space="0" w:color="auto"/>
            <w:right w:val="none" w:sz="0" w:space="0" w:color="auto"/>
          </w:divBdr>
        </w:div>
        <w:div w:id="1431851383">
          <w:marLeft w:val="480"/>
          <w:marRight w:val="0"/>
          <w:marTop w:val="0"/>
          <w:marBottom w:val="0"/>
          <w:divBdr>
            <w:top w:val="none" w:sz="0" w:space="0" w:color="auto"/>
            <w:left w:val="none" w:sz="0" w:space="0" w:color="auto"/>
            <w:bottom w:val="none" w:sz="0" w:space="0" w:color="auto"/>
            <w:right w:val="none" w:sz="0" w:space="0" w:color="auto"/>
          </w:divBdr>
        </w:div>
        <w:div w:id="1844976477">
          <w:marLeft w:val="480"/>
          <w:marRight w:val="0"/>
          <w:marTop w:val="0"/>
          <w:marBottom w:val="0"/>
          <w:divBdr>
            <w:top w:val="none" w:sz="0" w:space="0" w:color="auto"/>
            <w:left w:val="none" w:sz="0" w:space="0" w:color="auto"/>
            <w:bottom w:val="none" w:sz="0" w:space="0" w:color="auto"/>
            <w:right w:val="none" w:sz="0" w:space="0" w:color="auto"/>
          </w:divBdr>
        </w:div>
        <w:div w:id="1286159263">
          <w:marLeft w:val="480"/>
          <w:marRight w:val="0"/>
          <w:marTop w:val="0"/>
          <w:marBottom w:val="0"/>
          <w:divBdr>
            <w:top w:val="none" w:sz="0" w:space="0" w:color="auto"/>
            <w:left w:val="none" w:sz="0" w:space="0" w:color="auto"/>
            <w:bottom w:val="none" w:sz="0" w:space="0" w:color="auto"/>
            <w:right w:val="none" w:sz="0" w:space="0" w:color="auto"/>
          </w:divBdr>
        </w:div>
        <w:div w:id="1691373333">
          <w:marLeft w:val="480"/>
          <w:marRight w:val="0"/>
          <w:marTop w:val="0"/>
          <w:marBottom w:val="0"/>
          <w:divBdr>
            <w:top w:val="none" w:sz="0" w:space="0" w:color="auto"/>
            <w:left w:val="none" w:sz="0" w:space="0" w:color="auto"/>
            <w:bottom w:val="none" w:sz="0" w:space="0" w:color="auto"/>
            <w:right w:val="none" w:sz="0" w:space="0" w:color="auto"/>
          </w:divBdr>
        </w:div>
        <w:div w:id="1952739474">
          <w:marLeft w:val="480"/>
          <w:marRight w:val="0"/>
          <w:marTop w:val="0"/>
          <w:marBottom w:val="0"/>
          <w:divBdr>
            <w:top w:val="none" w:sz="0" w:space="0" w:color="auto"/>
            <w:left w:val="none" w:sz="0" w:space="0" w:color="auto"/>
            <w:bottom w:val="none" w:sz="0" w:space="0" w:color="auto"/>
            <w:right w:val="none" w:sz="0" w:space="0" w:color="auto"/>
          </w:divBdr>
        </w:div>
        <w:div w:id="1118449461">
          <w:marLeft w:val="480"/>
          <w:marRight w:val="0"/>
          <w:marTop w:val="0"/>
          <w:marBottom w:val="0"/>
          <w:divBdr>
            <w:top w:val="none" w:sz="0" w:space="0" w:color="auto"/>
            <w:left w:val="none" w:sz="0" w:space="0" w:color="auto"/>
            <w:bottom w:val="none" w:sz="0" w:space="0" w:color="auto"/>
            <w:right w:val="none" w:sz="0" w:space="0" w:color="auto"/>
          </w:divBdr>
        </w:div>
        <w:div w:id="286201056">
          <w:marLeft w:val="480"/>
          <w:marRight w:val="0"/>
          <w:marTop w:val="0"/>
          <w:marBottom w:val="0"/>
          <w:divBdr>
            <w:top w:val="none" w:sz="0" w:space="0" w:color="auto"/>
            <w:left w:val="none" w:sz="0" w:space="0" w:color="auto"/>
            <w:bottom w:val="none" w:sz="0" w:space="0" w:color="auto"/>
            <w:right w:val="none" w:sz="0" w:space="0" w:color="auto"/>
          </w:divBdr>
        </w:div>
        <w:div w:id="1783840818">
          <w:marLeft w:val="480"/>
          <w:marRight w:val="0"/>
          <w:marTop w:val="0"/>
          <w:marBottom w:val="0"/>
          <w:divBdr>
            <w:top w:val="none" w:sz="0" w:space="0" w:color="auto"/>
            <w:left w:val="none" w:sz="0" w:space="0" w:color="auto"/>
            <w:bottom w:val="none" w:sz="0" w:space="0" w:color="auto"/>
            <w:right w:val="none" w:sz="0" w:space="0" w:color="auto"/>
          </w:divBdr>
        </w:div>
        <w:div w:id="1624383130">
          <w:marLeft w:val="480"/>
          <w:marRight w:val="0"/>
          <w:marTop w:val="0"/>
          <w:marBottom w:val="0"/>
          <w:divBdr>
            <w:top w:val="none" w:sz="0" w:space="0" w:color="auto"/>
            <w:left w:val="none" w:sz="0" w:space="0" w:color="auto"/>
            <w:bottom w:val="none" w:sz="0" w:space="0" w:color="auto"/>
            <w:right w:val="none" w:sz="0" w:space="0" w:color="auto"/>
          </w:divBdr>
        </w:div>
        <w:div w:id="209803576">
          <w:marLeft w:val="480"/>
          <w:marRight w:val="0"/>
          <w:marTop w:val="0"/>
          <w:marBottom w:val="0"/>
          <w:divBdr>
            <w:top w:val="none" w:sz="0" w:space="0" w:color="auto"/>
            <w:left w:val="none" w:sz="0" w:space="0" w:color="auto"/>
            <w:bottom w:val="none" w:sz="0" w:space="0" w:color="auto"/>
            <w:right w:val="none" w:sz="0" w:space="0" w:color="auto"/>
          </w:divBdr>
        </w:div>
        <w:div w:id="1224829023">
          <w:marLeft w:val="480"/>
          <w:marRight w:val="0"/>
          <w:marTop w:val="0"/>
          <w:marBottom w:val="0"/>
          <w:divBdr>
            <w:top w:val="none" w:sz="0" w:space="0" w:color="auto"/>
            <w:left w:val="none" w:sz="0" w:space="0" w:color="auto"/>
            <w:bottom w:val="none" w:sz="0" w:space="0" w:color="auto"/>
            <w:right w:val="none" w:sz="0" w:space="0" w:color="auto"/>
          </w:divBdr>
        </w:div>
        <w:div w:id="666246206">
          <w:marLeft w:val="480"/>
          <w:marRight w:val="0"/>
          <w:marTop w:val="0"/>
          <w:marBottom w:val="0"/>
          <w:divBdr>
            <w:top w:val="none" w:sz="0" w:space="0" w:color="auto"/>
            <w:left w:val="none" w:sz="0" w:space="0" w:color="auto"/>
            <w:bottom w:val="none" w:sz="0" w:space="0" w:color="auto"/>
            <w:right w:val="none" w:sz="0" w:space="0" w:color="auto"/>
          </w:divBdr>
        </w:div>
        <w:div w:id="2016567927">
          <w:marLeft w:val="480"/>
          <w:marRight w:val="0"/>
          <w:marTop w:val="0"/>
          <w:marBottom w:val="0"/>
          <w:divBdr>
            <w:top w:val="none" w:sz="0" w:space="0" w:color="auto"/>
            <w:left w:val="none" w:sz="0" w:space="0" w:color="auto"/>
            <w:bottom w:val="none" w:sz="0" w:space="0" w:color="auto"/>
            <w:right w:val="none" w:sz="0" w:space="0" w:color="auto"/>
          </w:divBdr>
        </w:div>
        <w:div w:id="52582217">
          <w:marLeft w:val="480"/>
          <w:marRight w:val="0"/>
          <w:marTop w:val="0"/>
          <w:marBottom w:val="0"/>
          <w:divBdr>
            <w:top w:val="none" w:sz="0" w:space="0" w:color="auto"/>
            <w:left w:val="none" w:sz="0" w:space="0" w:color="auto"/>
            <w:bottom w:val="none" w:sz="0" w:space="0" w:color="auto"/>
            <w:right w:val="none" w:sz="0" w:space="0" w:color="auto"/>
          </w:divBdr>
        </w:div>
        <w:div w:id="553582916">
          <w:marLeft w:val="480"/>
          <w:marRight w:val="0"/>
          <w:marTop w:val="0"/>
          <w:marBottom w:val="0"/>
          <w:divBdr>
            <w:top w:val="none" w:sz="0" w:space="0" w:color="auto"/>
            <w:left w:val="none" w:sz="0" w:space="0" w:color="auto"/>
            <w:bottom w:val="none" w:sz="0" w:space="0" w:color="auto"/>
            <w:right w:val="none" w:sz="0" w:space="0" w:color="auto"/>
          </w:divBdr>
        </w:div>
        <w:div w:id="681931762">
          <w:marLeft w:val="480"/>
          <w:marRight w:val="0"/>
          <w:marTop w:val="0"/>
          <w:marBottom w:val="0"/>
          <w:divBdr>
            <w:top w:val="none" w:sz="0" w:space="0" w:color="auto"/>
            <w:left w:val="none" w:sz="0" w:space="0" w:color="auto"/>
            <w:bottom w:val="none" w:sz="0" w:space="0" w:color="auto"/>
            <w:right w:val="none" w:sz="0" w:space="0" w:color="auto"/>
          </w:divBdr>
        </w:div>
        <w:div w:id="1140808905">
          <w:marLeft w:val="480"/>
          <w:marRight w:val="0"/>
          <w:marTop w:val="0"/>
          <w:marBottom w:val="0"/>
          <w:divBdr>
            <w:top w:val="none" w:sz="0" w:space="0" w:color="auto"/>
            <w:left w:val="none" w:sz="0" w:space="0" w:color="auto"/>
            <w:bottom w:val="none" w:sz="0" w:space="0" w:color="auto"/>
            <w:right w:val="none" w:sz="0" w:space="0" w:color="auto"/>
          </w:divBdr>
        </w:div>
        <w:div w:id="480775790">
          <w:marLeft w:val="480"/>
          <w:marRight w:val="0"/>
          <w:marTop w:val="0"/>
          <w:marBottom w:val="0"/>
          <w:divBdr>
            <w:top w:val="none" w:sz="0" w:space="0" w:color="auto"/>
            <w:left w:val="none" w:sz="0" w:space="0" w:color="auto"/>
            <w:bottom w:val="none" w:sz="0" w:space="0" w:color="auto"/>
            <w:right w:val="none" w:sz="0" w:space="0" w:color="auto"/>
          </w:divBdr>
        </w:div>
        <w:div w:id="723720630">
          <w:marLeft w:val="480"/>
          <w:marRight w:val="0"/>
          <w:marTop w:val="0"/>
          <w:marBottom w:val="0"/>
          <w:divBdr>
            <w:top w:val="none" w:sz="0" w:space="0" w:color="auto"/>
            <w:left w:val="none" w:sz="0" w:space="0" w:color="auto"/>
            <w:bottom w:val="none" w:sz="0" w:space="0" w:color="auto"/>
            <w:right w:val="none" w:sz="0" w:space="0" w:color="auto"/>
          </w:divBdr>
        </w:div>
        <w:div w:id="1489134718">
          <w:marLeft w:val="480"/>
          <w:marRight w:val="0"/>
          <w:marTop w:val="0"/>
          <w:marBottom w:val="0"/>
          <w:divBdr>
            <w:top w:val="none" w:sz="0" w:space="0" w:color="auto"/>
            <w:left w:val="none" w:sz="0" w:space="0" w:color="auto"/>
            <w:bottom w:val="none" w:sz="0" w:space="0" w:color="auto"/>
            <w:right w:val="none" w:sz="0" w:space="0" w:color="auto"/>
          </w:divBdr>
        </w:div>
        <w:div w:id="1467745391">
          <w:marLeft w:val="480"/>
          <w:marRight w:val="0"/>
          <w:marTop w:val="0"/>
          <w:marBottom w:val="0"/>
          <w:divBdr>
            <w:top w:val="none" w:sz="0" w:space="0" w:color="auto"/>
            <w:left w:val="none" w:sz="0" w:space="0" w:color="auto"/>
            <w:bottom w:val="none" w:sz="0" w:space="0" w:color="auto"/>
            <w:right w:val="none" w:sz="0" w:space="0" w:color="auto"/>
          </w:divBdr>
        </w:div>
        <w:div w:id="401221537">
          <w:marLeft w:val="480"/>
          <w:marRight w:val="0"/>
          <w:marTop w:val="0"/>
          <w:marBottom w:val="0"/>
          <w:divBdr>
            <w:top w:val="none" w:sz="0" w:space="0" w:color="auto"/>
            <w:left w:val="none" w:sz="0" w:space="0" w:color="auto"/>
            <w:bottom w:val="none" w:sz="0" w:space="0" w:color="auto"/>
            <w:right w:val="none" w:sz="0" w:space="0" w:color="auto"/>
          </w:divBdr>
        </w:div>
        <w:div w:id="1758863696">
          <w:marLeft w:val="480"/>
          <w:marRight w:val="0"/>
          <w:marTop w:val="0"/>
          <w:marBottom w:val="0"/>
          <w:divBdr>
            <w:top w:val="none" w:sz="0" w:space="0" w:color="auto"/>
            <w:left w:val="none" w:sz="0" w:space="0" w:color="auto"/>
            <w:bottom w:val="none" w:sz="0" w:space="0" w:color="auto"/>
            <w:right w:val="none" w:sz="0" w:space="0" w:color="auto"/>
          </w:divBdr>
        </w:div>
        <w:div w:id="2083136721">
          <w:marLeft w:val="480"/>
          <w:marRight w:val="0"/>
          <w:marTop w:val="0"/>
          <w:marBottom w:val="0"/>
          <w:divBdr>
            <w:top w:val="none" w:sz="0" w:space="0" w:color="auto"/>
            <w:left w:val="none" w:sz="0" w:space="0" w:color="auto"/>
            <w:bottom w:val="none" w:sz="0" w:space="0" w:color="auto"/>
            <w:right w:val="none" w:sz="0" w:space="0" w:color="auto"/>
          </w:divBdr>
        </w:div>
        <w:div w:id="1936982438">
          <w:marLeft w:val="480"/>
          <w:marRight w:val="0"/>
          <w:marTop w:val="0"/>
          <w:marBottom w:val="0"/>
          <w:divBdr>
            <w:top w:val="none" w:sz="0" w:space="0" w:color="auto"/>
            <w:left w:val="none" w:sz="0" w:space="0" w:color="auto"/>
            <w:bottom w:val="none" w:sz="0" w:space="0" w:color="auto"/>
            <w:right w:val="none" w:sz="0" w:space="0" w:color="auto"/>
          </w:divBdr>
        </w:div>
        <w:div w:id="995576740">
          <w:marLeft w:val="480"/>
          <w:marRight w:val="0"/>
          <w:marTop w:val="0"/>
          <w:marBottom w:val="0"/>
          <w:divBdr>
            <w:top w:val="none" w:sz="0" w:space="0" w:color="auto"/>
            <w:left w:val="none" w:sz="0" w:space="0" w:color="auto"/>
            <w:bottom w:val="none" w:sz="0" w:space="0" w:color="auto"/>
            <w:right w:val="none" w:sz="0" w:space="0" w:color="auto"/>
          </w:divBdr>
        </w:div>
        <w:div w:id="2024087477">
          <w:marLeft w:val="480"/>
          <w:marRight w:val="0"/>
          <w:marTop w:val="0"/>
          <w:marBottom w:val="0"/>
          <w:divBdr>
            <w:top w:val="none" w:sz="0" w:space="0" w:color="auto"/>
            <w:left w:val="none" w:sz="0" w:space="0" w:color="auto"/>
            <w:bottom w:val="none" w:sz="0" w:space="0" w:color="auto"/>
            <w:right w:val="none" w:sz="0" w:space="0" w:color="auto"/>
          </w:divBdr>
        </w:div>
        <w:div w:id="59259426">
          <w:marLeft w:val="480"/>
          <w:marRight w:val="0"/>
          <w:marTop w:val="0"/>
          <w:marBottom w:val="0"/>
          <w:divBdr>
            <w:top w:val="none" w:sz="0" w:space="0" w:color="auto"/>
            <w:left w:val="none" w:sz="0" w:space="0" w:color="auto"/>
            <w:bottom w:val="none" w:sz="0" w:space="0" w:color="auto"/>
            <w:right w:val="none" w:sz="0" w:space="0" w:color="auto"/>
          </w:divBdr>
        </w:div>
        <w:div w:id="1366177907">
          <w:marLeft w:val="480"/>
          <w:marRight w:val="0"/>
          <w:marTop w:val="0"/>
          <w:marBottom w:val="0"/>
          <w:divBdr>
            <w:top w:val="none" w:sz="0" w:space="0" w:color="auto"/>
            <w:left w:val="none" w:sz="0" w:space="0" w:color="auto"/>
            <w:bottom w:val="none" w:sz="0" w:space="0" w:color="auto"/>
            <w:right w:val="none" w:sz="0" w:space="0" w:color="auto"/>
          </w:divBdr>
        </w:div>
        <w:div w:id="1052078393">
          <w:marLeft w:val="480"/>
          <w:marRight w:val="0"/>
          <w:marTop w:val="0"/>
          <w:marBottom w:val="0"/>
          <w:divBdr>
            <w:top w:val="none" w:sz="0" w:space="0" w:color="auto"/>
            <w:left w:val="none" w:sz="0" w:space="0" w:color="auto"/>
            <w:bottom w:val="none" w:sz="0" w:space="0" w:color="auto"/>
            <w:right w:val="none" w:sz="0" w:space="0" w:color="auto"/>
          </w:divBdr>
        </w:div>
        <w:div w:id="1182010707">
          <w:marLeft w:val="480"/>
          <w:marRight w:val="0"/>
          <w:marTop w:val="0"/>
          <w:marBottom w:val="0"/>
          <w:divBdr>
            <w:top w:val="none" w:sz="0" w:space="0" w:color="auto"/>
            <w:left w:val="none" w:sz="0" w:space="0" w:color="auto"/>
            <w:bottom w:val="none" w:sz="0" w:space="0" w:color="auto"/>
            <w:right w:val="none" w:sz="0" w:space="0" w:color="auto"/>
          </w:divBdr>
        </w:div>
        <w:div w:id="892695863">
          <w:marLeft w:val="480"/>
          <w:marRight w:val="0"/>
          <w:marTop w:val="0"/>
          <w:marBottom w:val="0"/>
          <w:divBdr>
            <w:top w:val="none" w:sz="0" w:space="0" w:color="auto"/>
            <w:left w:val="none" w:sz="0" w:space="0" w:color="auto"/>
            <w:bottom w:val="none" w:sz="0" w:space="0" w:color="auto"/>
            <w:right w:val="none" w:sz="0" w:space="0" w:color="auto"/>
          </w:divBdr>
        </w:div>
        <w:div w:id="1535075369">
          <w:marLeft w:val="480"/>
          <w:marRight w:val="0"/>
          <w:marTop w:val="0"/>
          <w:marBottom w:val="0"/>
          <w:divBdr>
            <w:top w:val="none" w:sz="0" w:space="0" w:color="auto"/>
            <w:left w:val="none" w:sz="0" w:space="0" w:color="auto"/>
            <w:bottom w:val="none" w:sz="0" w:space="0" w:color="auto"/>
            <w:right w:val="none" w:sz="0" w:space="0" w:color="auto"/>
          </w:divBdr>
        </w:div>
        <w:div w:id="328992749">
          <w:marLeft w:val="480"/>
          <w:marRight w:val="0"/>
          <w:marTop w:val="0"/>
          <w:marBottom w:val="0"/>
          <w:divBdr>
            <w:top w:val="none" w:sz="0" w:space="0" w:color="auto"/>
            <w:left w:val="none" w:sz="0" w:space="0" w:color="auto"/>
            <w:bottom w:val="none" w:sz="0" w:space="0" w:color="auto"/>
            <w:right w:val="none" w:sz="0" w:space="0" w:color="auto"/>
          </w:divBdr>
        </w:div>
        <w:div w:id="706878247">
          <w:marLeft w:val="480"/>
          <w:marRight w:val="0"/>
          <w:marTop w:val="0"/>
          <w:marBottom w:val="0"/>
          <w:divBdr>
            <w:top w:val="none" w:sz="0" w:space="0" w:color="auto"/>
            <w:left w:val="none" w:sz="0" w:space="0" w:color="auto"/>
            <w:bottom w:val="none" w:sz="0" w:space="0" w:color="auto"/>
            <w:right w:val="none" w:sz="0" w:space="0" w:color="auto"/>
          </w:divBdr>
        </w:div>
        <w:div w:id="1235429999">
          <w:marLeft w:val="480"/>
          <w:marRight w:val="0"/>
          <w:marTop w:val="0"/>
          <w:marBottom w:val="0"/>
          <w:divBdr>
            <w:top w:val="none" w:sz="0" w:space="0" w:color="auto"/>
            <w:left w:val="none" w:sz="0" w:space="0" w:color="auto"/>
            <w:bottom w:val="none" w:sz="0" w:space="0" w:color="auto"/>
            <w:right w:val="none" w:sz="0" w:space="0" w:color="auto"/>
          </w:divBdr>
        </w:div>
        <w:div w:id="1982805201">
          <w:marLeft w:val="480"/>
          <w:marRight w:val="0"/>
          <w:marTop w:val="0"/>
          <w:marBottom w:val="0"/>
          <w:divBdr>
            <w:top w:val="none" w:sz="0" w:space="0" w:color="auto"/>
            <w:left w:val="none" w:sz="0" w:space="0" w:color="auto"/>
            <w:bottom w:val="none" w:sz="0" w:space="0" w:color="auto"/>
            <w:right w:val="none" w:sz="0" w:space="0" w:color="auto"/>
          </w:divBdr>
        </w:div>
        <w:div w:id="1078091522">
          <w:marLeft w:val="480"/>
          <w:marRight w:val="0"/>
          <w:marTop w:val="0"/>
          <w:marBottom w:val="0"/>
          <w:divBdr>
            <w:top w:val="none" w:sz="0" w:space="0" w:color="auto"/>
            <w:left w:val="none" w:sz="0" w:space="0" w:color="auto"/>
            <w:bottom w:val="none" w:sz="0" w:space="0" w:color="auto"/>
            <w:right w:val="none" w:sz="0" w:space="0" w:color="auto"/>
          </w:divBdr>
        </w:div>
        <w:div w:id="1748916442">
          <w:marLeft w:val="480"/>
          <w:marRight w:val="0"/>
          <w:marTop w:val="0"/>
          <w:marBottom w:val="0"/>
          <w:divBdr>
            <w:top w:val="none" w:sz="0" w:space="0" w:color="auto"/>
            <w:left w:val="none" w:sz="0" w:space="0" w:color="auto"/>
            <w:bottom w:val="none" w:sz="0" w:space="0" w:color="auto"/>
            <w:right w:val="none" w:sz="0" w:space="0" w:color="auto"/>
          </w:divBdr>
        </w:div>
        <w:div w:id="1100103894">
          <w:marLeft w:val="480"/>
          <w:marRight w:val="0"/>
          <w:marTop w:val="0"/>
          <w:marBottom w:val="0"/>
          <w:divBdr>
            <w:top w:val="none" w:sz="0" w:space="0" w:color="auto"/>
            <w:left w:val="none" w:sz="0" w:space="0" w:color="auto"/>
            <w:bottom w:val="none" w:sz="0" w:space="0" w:color="auto"/>
            <w:right w:val="none" w:sz="0" w:space="0" w:color="auto"/>
          </w:divBdr>
        </w:div>
        <w:div w:id="1826894106">
          <w:marLeft w:val="480"/>
          <w:marRight w:val="0"/>
          <w:marTop w:val="0"/>
          <w:marBottom w:val="0"/>
          <w:divBdr>
            <w:top w:val="none" w:sz="0" w:space="0" w:color="auto"/>
            <w:left w:val="none" w:sz="0" w:space="0" w:color="auto"/>
            <w:bottom w:val="none" w:sz="0" w:space="0" w:color="auto"/>
            <w:right w:val="none" w:sz="0" w:space="0" w:color="auto"/>
          </w:divBdr>
        </w:div>
        <w:div w:id="1357003310">
          <w:marLeft w:val="480"/>
          <w:marRight w:val="0"/>
          <w:marTop w:val="0"/>
          <w:marBottom w:val="0"/>
          <w:divBdr>
            <w:top w:val="none" w:sz="0" w:space="0" w:color="auto"/>
            <w:left w:val="none" w:sz="0" w:space="0" w:color="auto"/>
            <w:bottom w:val="none" w:sz="0" w:space="0" w:color="auto"/>
            <w:right w:val="none" w:sz="0" w:space="0" w:color="auto"/>
          </w:divBdr>
        </w:div>
        <w:div w:id="2103797619">
          <w:marLeft w:val="480"/>
          <w:marRight w:val="0"/>
          <w:marTop w:val="0"/>
          <w:marBottom w:val="0"/>
          <w:divBdr>
            <w:top w:val="none" w:sz="0" w:space="0" w:color="auto"/>
            <w:left w:val="none" w:sz="0" w:space="0" w:color="auto"/>
            <w:bottom w:val="none" w:sz="0" w:space="0" w:color="auto"/>
            <w:right w:val="none" w:sz="0" w:space="0" w:color="auto"/>
          </w:divBdr>
        </w:div>
        <w:div w:id="1291783981">
          <w:marLeft w:val="480"/>
          <w:marRight w:val="0"/>
          <w:marTop w:val="0"/>
          <w:marBottom w:val="0"/>
          <w:divBdr>
            <w:top w:val="none" w:sz="0" w:space="0" w:color="auto"/>
            <w:left w:val="none" w:sz="0" w:space="0" w:color="auto"/>
            <w:bottom w:val="none" w:sz="0" w:space="0" w:color="auto"/>
            <w:right w:val="none" w:sz="0" w:space="0" w:color="auto"/>
          </w:divBdr>
        </w:div>
        <w:div w:id="950671771">
          <w:marLeft w:val="480"/>
          <w:marRight w:val="0"/>
          <w:marTop w:val="0"/>
          <w:marBottom w:val="0"/>
          <w:divBdr>
            <w:top w:val="none" w:sz="0" w:space="0" w:color="auto"/>
            <w:left w:val="none" w:sz="0" w:space="0" w:color="auto"/>
            <w:bottom w:val="none" w:sz="0" w:space="0" w:color="auto"/>
            <w:right w:val="none" w:sz="0" w:space="0" w:color="auto"/>
          </w:divBdr>
        </w:div>
        <w:div w:id="1833134651">
          <w:marLeft w:val="480"/>
          <w:marRight w:val="0"/>
          <w:marTop w:val="0"/>
          <w:marBottom w:val="0"/>
          <w:divBdr>
            <w:top w:val="none" w:sz="0" w:space="0" w:color="auto"/>
            <w:left w:val="none" w:sz="0" w:space="0" w:color="auto"/>
            <w:bottom w:val="none" w:sz="0" w:space="0" w:color="auto"/>
            <w:right w:val="none" w:sz="0" w:space="0" w:color="auto"/>
          </w:divBdr>
        </w:div>
        <w:div w:id="273947169">
          <w:marLeft w:val="480"/>
          <w:marRight w:val="0"/>
          <w:marTop w:val="0"/>
          <w:marBottom w:val="0"/>
          <w:divBdr>
            <w:top w:val="none" w:sz="0" w:space="0" w:color="auto"/>
            <w:left w:val="none" w:sz="0" w:space="0" w:color="auto"/>
            <w:bottom w:val="none" w:sz="0" w:space="0" w:color="auto"/>
            <w:right w:val="none" w:sz="0" w:space="0" w:color="auto"/>
          </w:divBdr>
        </w:div>
        <w:div w:id="1882329105">
          <w:marLeft w:val="480"/>
          <w:marRight w:val="0"/>
          <w:marTop w:val="0"/>
          <w:marBottom w:val="0"/>
          <w:divBdr>
            <w:top w:val="none" w:sz="0" w:space="0" w:color="auto"/>
            <w:left w:val="none" w:sz="0" w:space="0" w:color="auto"/>
            <w:bottom w:val="none" w:sz="0" w:space="0" w:color="auto"/>
            <w:right w:val="none" w:sz="0" w:space="0" w:color="auto"/>
          </w:divBdr>
        </w:div>
        <w:div w:id="1972855211">
          <w:marLeft w:val="480"/>
          <w:marRight w:val="0"/>
          <w:marTop w:val="0"/>
          <w:marBottom w:val="0"/>
          <w:divBdr>
            <w:top w:val="none" w:sz="0" w:space="0" w:color="auto"/>
            <w:left w:val="none" w:sz="0" w:space="0" w:color="auto"/>
            <w:bottom w:val="none" w:sz="0" w:space="0" w:color="auto"/>
            <w:right w:val="none" w:sz="0" w:space="0" w:color="auto"/>
          </w:divBdr>
        </w:div>
        <w:div w:id="287586204">
          <w:marLeft w:val="480"/>
          <w:marRight w:val="0"/>
          <w:marTop w:val="0"/>
          <w:marBottom w:val="0"/>
          <w:divBdr>
            <w:top w:val="none" w:sz="0" w:space="0" w:color="auto"/>
            <w:left w:val="none" w:sz="0" w:space="0" w:color="auto"/>
            <w:bottom w:val="none" w:sz="0" w:space="0" w:color="auto"/>
            <w:right w:val="none" w:sz="0" w:space="0" w:color="auto"/>
          </w:divBdr>
        </w:div>
        <w:div w:id="1721051158">
          <w:marLeft w:val="480"/>
          <w:marRight w:val="0"/>
          <w:marTop w:val="0"/>
          <w:marBottom w:val="0"/>
          <w:divBdr>
            <w:top w:val="none" w:sz="0" w:space="0" w:color="auto"/>
            <w:left w:val="none" w:sz="0" w:space="0" w:color="auto"/>
            <w:bottom w:val="none" w:sz="0" w:space="0" w:color="auto"/>
            <w:right w:val="none" w:sz="0" w:space="0" w:color="auto"/>
          </w:divBdr>
        </w:div>
        <w:div w:id="2020692320">
          <w:marLeft w:val="480"/>
          <w:marRight w:val="0"/>
          <w:marTop w:val="0"/>
          <w:marBottom w:val="0"/>
          <w:divBdr>
            <w:top w:val="none" w:sz="0" w:space="0" w:color="auto"/>
            <w:left w:val="none" w:sz="0" w:space="0" w:color="auto"/>
            <w:bottom w:val="none" w:sz="0" w:space="0" w:color="auto"/>
            <w:right w:val="none" w:sz="0" w:space="0" w:color="auto"/>
          </w:divBdr>
        </w:div>
        <w:div w:id="1949118540">
          <w:marLeft w:val="480"/>
          <w:marRight w:val="0"/>
          <w:marTop w:val="0"/>
          <w:marBottom w:val="0"/>
          <w:divBdr>
            <w:top w:val="none" w:sz="0" w:space="0" w:color="auto"/>
            <w:left w:val="none" w:sz="0" w:space="0" w:color="auto"/>
            <w:bottom w:val="none" w:sz="0" w:space="0" w:color="auto"/>
            <w:right w:val="none" w:sz="0" w:space="0" w:color="auto"/>
          </w:divBdr>
        </w:div>
        <w:div w:id="1963340168">
          <w:marLeft w:val="480"/>
          <w:marRight w:val="0"/>
          <w:marTop w:val="0"/>
          <w:marBottom w:val="0"/>
          <w:divBdr>
            <w:top w:val="none" w:sz="0" w:space="0" w:color="auto"/>
            <w:left w:val="none" w:sz="0" w:space="0" w:color="auto"/>
            <w:bottom w:val="none" w:sz="0" w:space="0" w:color="auto"/>
            <w:right w:val="none" w:sz="0" w:space="0" w:color="auto"/>
          </w:divBdr>
        </w:div>
        <w:div w:id="1450124467">
          <w:marLeft w:val="480"/>
          <w:marRight w:val="0"/>
          <w:marTop w:val="0"/>
          <w:marBottom w:val="0"/>
          <w:divBdr>
            <w:top w:val="none" w:sz="0" w:space="0" w:color="auto"/>
            <w:left w:val="none" w:sz="0" w:space="0" w:color="auto"/>
            <w:bottom w:val="none" w:sz="0" w:space="0" w:color="auto"/>
            <w:right w:val="none" w:sz="0" w:space="0" w:color="auto"/>
          </w:divBdr>
        </w:div>
        <w:div w:id="33048099">
          <w:marLeft w:val="480"/>
          <w:marRight w:val="0"/>
          <w:marTop w:val="0"/>
          <w:marBottom w:val="0"/>
          <w:divBdr>
            <w:top w:val="none" w:sz="0" w:space="0" w:color="auto"/>
            <w:left w:val="none" w:sz="0" w:space="0" w:color="auto"/>
            <w:bottom w:val="none" w:sz="0" w:space="0" w:color="auto"/>
            <w:right w:val="none" w:sz="0" w:space="0" w:color="auto"/>
          </w:divBdr>
        </w:div>
        <w:div w:id="1249928902">
          <w:marLeft w:val="480"/>
          <w:marRight w:val="0"/>
          <w:marTop w:val="0"/>
          <w:marBottom w:val="0"/>
          <w:divBdr>
            <w:top w:val="none" w:sz="0" w:space="0" w:color="auto"/>
            <w:left w:val="none" w:sz="0" w:space="0" w:color="auto"/>
            <w:bottom w:val="none" w:sz="0" w:space="0" w:color="auto"/>
            <w:right w:val="none" w:sz="0" w:space="0" w:color="auto"/>
          </w:divBdr>
        </w:div>
        <w:div w:id="1645500694">
          <w:marLeft w:val="480"/>
          <w:marRight w:val="0"/>
          <w:marTop w:val="0"/>
          <w:marBottom w:val="0"/>
          <w:divBdr>
            <w:top w:val="none" w:sz="0" w:space="0" w:color="auto"/>
            <w:left w:val="none" w:sz="0" w:space="0" w:color="auto"/>
            <w:bottom w:val="none" w:sz="0" w:space="0" w:color="auto"/>
            <w:right w:val="none" w:sz="0" w:space="0" w:color="auto"/>
          </w:divBdr>
        </w:div>
        <w:div w:id="1053194972">
          <w:marLeft w:val="480"/>
          <w:marRight w:val="0"/>
          <w:marTop w:val="0"/>
          <w:marBottom w:val="0"/>
          <w:divBdr>
            <w:top w:val="none" w:sz="0" w:space="0" w:color="auto"/>
            <w:left w:val="none" w:sz="0" w:space="0" w:color="auto"/>
            <w:bottom w:val="none" w:sz="0" w:space="0" w:color="auto"/>
            <w:right w:val="none" w:sz="0" w:space="0" w:color="auto"/>
          </w:divBdr>
        </w:div>
        <w:div w:id="1824588874">
          <w:marLeft w:val="480"/>
          <w:marRight w:val="0"/>
          <w:marTop w:val="0"/>
          <w:marBottom w:val="0"/>
          <w:divBdr>
            <w:top w:val="none" w:sz="0" w:space="0" w:color="auto"/>
            <w:left w:val="none" w:sz="0" w:space="0" w:color="auto"/>
            <w:bottom w:val="none" w:sz="0" w:space="0" w:color="auto"/>
            <w:right w:val="none" w:sz="0" w:space="0" w:color="auto"/>
          </w:divBdr>
        </w:div>
        <w:div w:id="234322486">
          <w:marLeft w:val="480"/>
          <w:marRight w:val="0"/>
          <w:marTop w:val="0"/>
          <w:marBottom w:val="0"/>
          <w:divBdr>
            <w:top w:val="none" w:sz="0" w:space="0" w:color="auto"/>
            <w:left w:val="none" w:sz="0" w:space="0" w:color="auto"/>
            <w:bottom w:val="none" w:sz="0" w:space="0" w:color="auto"/>
            <w:right w:val="none" w:sz="0" w:space="0" w:color="auto"/>
          </w:divBdr>
        </w:div>
        <w:div w:id="252782477">
          <w:marLeft w:val="480"/>
          <w:marRight w:val="0"/>
          <w:marTop w:val="0"/>
          <w:marBottom w:val="0"/>
          <w:divBdr>
            <w:top w:val="none" w:sz="0" w:space="0" w:color="auto"/>
            <w:left w:val="none" w:sz="0" w:space="0" w:color="auto"/>
            <w:bottom w:val="none" w:sz="0" w:space="0" w:color="auto"/>
            <w:right w:val="none" w:sz="0" w:space="0" w:color="auto"/>
          </w:divBdr>
        </w:div>
        <w:div w:id="1516461910">
          <w:marLeft w:val="480"/>
          <w:marRight w:val="0"/>
          <w:marTop w:val="0"/>
          <w:marBottom w:val="0"/>
          <w:divBdr>
            <w:top w:val="none" w:sz="0" w:space="0" w:color="auto"/>
            <w:left w:val="none" w:sz="0" w:space="0" w:color="auto"/>
            <w:bottom w:val="none" w:sz="0" w:space="0" w:color="auto"/>
            <w:right w:val="none" w:sz="0" w:space="0" w:color="auto"/>
          </w:divBdr>
        </w:div>
        <w:div w:id="235673857">
          <w:marLeft w:val="480"/>
          <w:marRight w:val="0"/>
          <w:marTop w:val="0"/>
          <w:marBottom w:val="0"/>
          <w:divBdr>
            <w:top w:val="none" w:sz="0" w:space="0" w:color="auto"/>
            <w:left w:val="none" w:sz="0" w:space="0" w:color="auto"/>
            <w:bottom w:val="none" w:sz="0" w:space="0" w:color="auto"/>
            <w:right w:val="none" w:sz="0" w:space="0" w:color="auto"/>
          </w:divBdr>
        </w:div>
        <w:div w:id="1528059953">
          <w:marLeft w:val="480"/>
          <w:marRight w:val="0"/>
          <w:marTop w:val="0"/>
          <w:marBottom w:val="0"/>
          <w:divBdr>
            <w:top w:val="none" w:sz="0" w:space="0" w:color="auto"/>
            <w:left w:val="none" w:sz="0" w:space="0" w:color="auto"/>
            <w:bottom w:val="none" w:sz="0" w:space="0" w:color="auto"/>
            <w:right w:val="none" w:sz="0" w:space="0" w:color="auto"/>
          </w:divBdr>
        </w:div>
        <w:div w:id="2140417645">
          <w:marLeft w:val="480"/>
          <w:marRight w:val="0"/>
          <w:marTop w:val="0"/>
          <w:marBottom w:val="0"/>
          <w:divBdr>
            <w:top w:val="none" w:sz="0" w:space="0" w:color="auto"/>
            <w:left w:val="none" w:sz="0" w:space="0" w:color="auto"/>
            <w:bottom w:val="none" w:sz="0" w:space="0" w:color="auto"/>
            <w:right w:val="none" w:sz="0" w:space="0" w:color="auto"/>
          </w:divBdr>
        </w:div>
        <w:div w:id="719130258">
          <w:marLeft w:val="480"/>
          <w:marRight w:val="0"/>
          <w:marTop w:val="0"/>
          <w:marBottom w:val="0"/>
          <w:divBdr>
            <w:top w:val="none" w:sz="0" w:space="0" w:color="auto"/>
            <w:left w:val="none" w:sz="0" w:space="0" w:color="auto"/>
            <w:bottom w:val="none" w:sz="0" w:space="0" w:color="auto"/>
            <w:right w:val="none" w:sz="0" w:space="0" w:color="auto"/>
          </w:divBdr>
        </w:div>
        <w:div w:id="77363962">
          <w:marLeft w:val="480"/>
          <w:marRight w:val="0"/>
          <w:marTop w:val="0"/>
          <w:marBottom w:val="0"/>
          <w:divBdr>
            <w:top w:val="none" w:sz="0" w:space="0" w:color="auto"/>
            <w:left w:val="none" w:sz="0" w:space="0" w:color="auto"/>
            <w:bottom w:val="none" w:sz="0" w:space="0" w:color="auto"/>
            <w:right w:val="none" w:sz="0" w:space="0" w:color="auto"/>
          </w:divBdr>
        </w:div>
        <w:div w:id="2007785429">
          <w:marLeft w:val="480"/>
          <w:marRight w:val="0"/>
          <w:marTop w:val="0"/>
          <w:marBottom w:val="0"/>
          <w:divBdr>
            <w:top w:val="none" w:sz="0" w:space="0" w:color="auto"/>
            <w:left w:val="none" w:sz="0" w:space="0" w:color="auto"/>
            <w:bottom w:val="none" w:sz="0" w:space="0" w:color="auto"/>
            <w:right w:val="none" w:sz="0" w:space="0" w:color="auto"/>
          </w:divBdr>
        </w:div>
        <w:div w:id="328799333">
          <w:marLeft w:val="480"/>
          <w:marRight w:val="0"/>
          <w:marTop w:val="0"/>
          <w:marBottom w:val="0"/>
          <w:divBdr>
            <w:top w:val="none" w:sz="0" w:space="0" w:color="auto"/>
            <w:left w:val="none" w:sz="0" w:space="0" w:color="auto"/>
            <w:bottom w:val="none" w:sz="0" w:space="0" w:color="auto"/>
            <w:right w:val="none" w:sz="0" w:space="0" w:color="auto"/>
          </w:divBdr>
        </w:div>
        <w:div w:id="2140031116">
          <w:marLeft w:val="480"/>
          <w:marRight w:val="0"/>
          <w:marTop w:val="0"/>
          <w:marBottom w:val="0"/>
          <w:divBdr>
            <w:top w:val="none" w:sz="0" w:space="0" w:color="auto"/>
            <w:left w:val="none" w:sz="0" w:space="0" w:color="auto"/>
            <w:bottom w:val="none" w:sz="0" w:space="0" w:color="auto"/>
            <w:right w:val="none" w:sz="0" w:space="0" w:color="auto"/>
          </w:divBdr>
        </w:div>
      </w:divsChild>
    </w:div>
    <w:div w:id="820467624">
      <w:bodyDiv w:val="1"/>
      <w:marLeft w:val="0"/>
      <w:marRight w:val="0"/>
      <w:marTop w:val="0"/>
      <w:marBottom w:val="0"/>
      <w:divBdr>
        <w:top w:val="none" w:sz="0" w:space="0" w:color="auto"/>
        <w:left w:val="none" w:sz="0" w:space="0" w:color="auto"/>
        <w:bottom w:val="none" w:sz="0" w:space="0" w:color="auto"/>
        <w:right w:val="none" w:sz="0" w:space="0" w:color="auto"/>
      </w:divBdr>
    </w:div>
    <w:div w:id="821626299">
      <w:bodyDiv w:val="1"/>
      <w:marLeft w:val="0"/>
      <w:marRight w:val="0"/>
      <w:marTop w:val="0"/>
      <w:marBottom w:val="0"/>
      <w:divBdr>
        <w:top w:val="none" w:sz="0" w:space="0" w:color="auto"/>
        <w:left w:val="none" w:sz="0" w:space="0" w:color="auto"/>
        <w:bottom w:val="none" w:sz="0" w:space="0" w:color="auto"/>
        <w:right w:val="none" w:sz="0" w:space="0" w:color="auto"/>
      </w:divBdr>
    </w:div>
    <w:div w:id="821700756">
      <w:bodyDiv w:val="1"/>
      <w:marLeft w:val="0"/>
      <w:marRight w:val="0"/>
      <w:marTop w:val="0"/>
      <w:marBottom w:val="0"/>
      <w:divBdr>
        <w:top w:val="none" w:sz="0" w:space="0" w:color="auto"/>
        <w:left w:val="none" w:sz="0" w:space="0" w:color="auto"/>
        <w:bottom w:val="none" w:sz="0" w:space="0" w:color="auto"/>
        <w:right w:val="none" w:sz="0" w:space="0" w:color="auto"/>
      </w:divBdr>
    </w:div>
    <w:div w:id="821849489">
      <w:bodyDiv w:val="1"/>
      <w:marLeft w:val="0"/>
      <w:marRight w:val="0"/>
      <w:marTop w:val="0"/>
      <w:marBottom w:val="0"/>
      <w:divBdr>
        <w:top w:val="none" w:sz="0" w:space="0" w:color="auto"/>
        <w:left w:val="none" w:sz="0" w:space="0" w:color="auto"/>
        <w:bottom w:val="none" w:sz="0" w:space="0" w:color="auto"/>
        <w:right w:val="none" w:sz="0" w:space="0" w:color="auto"/>
      </w:divBdr>
    </w:div>
    <w:div w:id="821850514">
      <w:bodyDiv w:val="1"/>
      <w:marLeft w:val="0"/>
      <w:marRight w:val="0"/>
      <w:marTop w:val="0"/>
      <w:marBottom w:val="0"/>
      <w:divBdr>
        <w:top w:val="none" w:sz="0" w:space="0" w:color="auto"/>
        <w:left w:val="none" w:sz="0" w:space="0" w:color="auto"/>
        <w:bottom w:val="none" w:sz="0" w:space="0" w:color="auto"/>
        <w:right w:val="none" w:sz="0" w:space="0" w:color="auto"/>
      </w:divBdr>
    </w:div>
    <w:div w:id="822088136">
      <w:bodyDiv w:val="1"/>
      <w:marLeft w:val="0"/>
      <w:marRight w:val="0"/>
      <w:marTop w:val="0"/>
      <w:marBottom w:val="0"/>
      <w:divBdr>
        <w:top w:val="none" w:sz="0" w:space="0" w:color="auto"/>
        <w:left w:val="none" w:sz="0" w:space="0" w:color="auto"/>
        <w:bottom w:val="none" w:sz="0" w:space="0" w:color="auto"/>
        <w:right w:val="none" w:sz="0" w:space="0" w:color="auto"/>
      </w:divBdr>
      <w:divsChild>
        <w:div w:id="413551786">
          <w:marLeft w:val="480"/>
          <w:marRight w:val="0"/>
          <w:marTop w:val="0"/>
          <w:marBottom w:val="0"/>
          <w:divBdr>
            <w:top w:val="none" w:sz="0" w:space="0" w:color="auto"/>
            <w:left w:val="none" w:sz="0" w:space="0" w:color="auto"/>
            <w:bottom w:val="none" w:sz="0" w:space="0" w:color="auto"/>
            <w:right w:val="none" w:sz="0" w:space="0" w:color="auto"/>
          </w:divBdr>
        </w:div>
        <w:div w:id="808860728">
          <w:marLeft w:val="480"/>
          <w:marRight w:val="0"/>
          <w:marTop w:val="0"/>
          <w:marBottom w:val="0"/>
          <w:divBdr>
            <w:top w:val="none" w:sz="0" w:space="0" w:color="auto"/>
            <w:left w:val="none" w:sz="0" w:space="0" w:color="auto"/>
            <w:bottom w:val="none" w:sz="0" w:space="0" w:color="auto"/>
            <w:right w:val="none" w:sz="0" w:space="0" w:color="auto"/>
          </w:divBdr>
        </w:div>
        <w:div w:id="1210537383">
          <w:marLeft w:val="480"/>
          <w:marRight w:val="0"/>
          <w:marTop w:val="0"/>
          <w:marBottom w:val="0"/>
          <w:divBdr>
            <w:top w:val="none" w:sz="0" w:space="0" w:color="auto"/>
            <w:left w:val="none" w:sz="0" w:space="0" w:color="auto"/>
            <w:bottom w:val="none" w:sz="0" w:space="0" w:color="auto"/>
            <w:right w:val="none" w:sz="0" w:space="0" w:color="auto"/>
          </w:divBdr>
        </w:div>
        <w:div w:id="1990356881">
          <w:marLeft w:val="480"/>
          <w:marRight w:val="0"/>
          <w:marTop w:val="0"/>
          <w:marBottom w:val="0"/>
          <w:divBdr>
            <w:top w:val="none" w:sz="0" w:space="0" w:color="auto"/>
            <w:left w:val="none" w:sz="0" w:space="0" w:color="auto"/>
            <w:bottom w:val="none" w:sz="0" w:space="0" w:color="auto"/>
            <w:right w:val="none" w:sz="0" w:space="0" w:color="auto"/>
          </w:divBdr>
        </w:div>
        <w:div w:id="1051925396">
          <w:marLeft w:val="480"/>
          <w:marRight w:val="0"/>
          <w:marTop w:val="0"/>
          <w:marBottom w:val="0"/>
          <w:divBdr>
            <w:top w:val="none" w:sz="0" w:space="0" w:color="auto"/>
            <w:left w:val="none" w:sz="0" w:space="0" w:color="auto"/>
            <w:bottom w:val="none" w:sz="0" w:space="0" w:color="auto"/>
            <w:right w:val="none" w:sz="0" w:space="0" w:color="auto"/>
          </w:divBdr>
        </w:div>
        <w:div w:id="150105596">
          <w:marLeft w:val="480"/>
          <w:marRight w:val="0"/>
          <w:marTop w:val="0"/>
          <w:marBottom w:val="0"/>
          <w:divBdr>
            <w:top w:val="none" w:sz="0" w:space="0" w:color="auto"/>
            <w:left w:val="none" w:sz="0" w:space="0" w:color="auto"/>
            <w:bottom w:val="none" w:sz="0" w:space="0" w:color="auto"/>
            <w:right w:val="none" w:sz="0" w:space="0" w:color="auto"/>
          </w:divBdr>
        </w:div>
        <w:div w:id="81998366">
          <w:marLeft w:val="480"/>
          <w:marRight w:val="0"/>
          <w:marTop w:val="0"/>
          <w:marBottom w:val="0"/>
          <w:divBdr>
            <w:top w:val="none" w:sz="0" w:space="0" w:color="auto"/>
            <w:left w:val="none" w:sz="0" w:space="0" w:color="auto"/>
            <w:bottom w:val="none" w:sz="0" w:space="0" w:color="auto"/>
            <w:right w:val="none" w:sz="0" w:space="0" w:color="auto"/>
          </w:divBdr>
        </w:div>
        <w:div w:id="995186151">
          <w:marLeft w:val="480"/>
          <w:marRight w:val="0"/>
          <w:marTop w:val="0"/>
          <w:marBottom w:val="0"/>
          <w:divBdr>
            <w:top w:val="none" w:sz="0" w:space="0" w:color="auto"/>
            <w:left w:val="none" w:sz="0" w:space="0" w:color="auto"/>
            <w:bottom w:val="none" w:sz="0" w:space="0" w:color="auto"/>
            <w:right w:val="none" w:sz="0" w:space="0" w:color="auto"/>
          </w:divBdr>
        </w:div>
        <w:div w:id="672954313">
          <w:marLeft w:val="480"/>
          <w:marRight w:val="0"/>
          <w:marTop w:val="0"/>
          <w:marBottom w:val="0"/>
          <w:divBdr>
            <w:top w:val="none" w:sz="0" w:space="0" w:color="auto"/>
            <w:left w:val="none" w:sz="0" w:space="0" w:color="auto"/>
            <w:bottom w:val="none" w:sz="0" w:space="0" w:color="auto"/>
            <w:right w:val="none" w:sz="0" w:space="0" w:color="auto"/>
          </w:divBdr>
        </w:div>
        <w:div w:id="350645410">
          <w:marLeft w:val="480"/>
          <w:marRight w:val="0"/>
          <w:marTop w:val="0"/>
          <w:marBottom w:val="0"/>
          <w:divBdr>
            <w:top w:val="none" w:sz="0" w:space="0" w:color="auto"/>
            <w:left w:val="none" w:sz="0" w:space="0" w:color="auto"/>
            <w:bottom w:val="none" w:sz="0" w:space="0" w:color="auto"/>
            <w:right w:val="none" w:sz="0" w:space="0" w:color="auto"/>
          </w:divBdr>
        </w:div>
        <w:div w:id="1040665475">
          <w:marLeft w:val="480"/>
          <w:marRight w:val="0"/>
          <w:marTop w:val="0"/>
          <w:marBottom w:val="0"/>
          <w:divBdr>
            <w:top w:val="none" w:sz="0" w:space="0" w:color="auto"/>
            <w:left w:val="none" w:sz="0" w:space="0" w:color="auto"/>
            <w:bottom w:val="none" w:sz="0" w:space="0" w:color="auto"/>
            <w:right w:val="none" w:sz="0" w:space="0" w:color="auto"/>
          </w:divBdr>
        </w:div>
        <w:div w:id="1950044638">
          <w:marLeft w:val="480"/>
          <w:marRight w:val="0"/>
          <w:marTop w:val="0"/>
          <w:marBottom w:val="0"/>
          <w:divBdr>
            <w:top w:val="none" w:sz="0" w:space="0" w:color="auto"/>
            <w:left w:val="none" w:sz="0" w:space="0" w:color="auto"/>
            <w:bottom w:val="none" w:sz="0" w:space="0" w:color="auto"/>
            <w:right w:val="none" w:sz="0" w:space="0" w:color="auto"/>
          </w:divBdr>
        </w:div>
        <w:div w:id="1144738588">
          <w:marLeft w:val="480"/>
          <w:marRight w:val="0"/>
          <w:marTop w:val="0"/>
          <w:marBottom w:val="0"/>
          <w:divBdr>
            <w:top w:val="none" w:sz="0" w:space="0" w:color="auto"/>
            <w:left w:val="none" w:sz="0" w:space="0" w:color="auto"/>
            <w:bottom w:val="none" w:sz="0" w:space="0" w:color="auto"/>
            <w:right w:val="none" w:sz="0" w:space="0" w:color="auto"/>
          </w:divBdr>
        </w:div>
        <w:div w:id="1829513296">
          <w:marLeft w:val="480"/>
          <w:marRight w:val="0"/>
          <w:marTop w:val="0"/>
          <w:marBottom w:val="0"/>
          <w:divBdr>
            <w:top w:val="none" w:sz="0" w:space="0" w:color="auto"/>
            <w:left w:val="none" w:sz="0" w:space="0" w:color="auto"/>
            <w:bottom w:val="none" w:sz="0" w:space="0" w:color="auto"/>
            <w:right w:val="none" w:sz="0" w:space="0" w:color="auto"/>
          </w:divBdr>
        </w:div>
        <w:div w:id="198393060">
          <w:marLeft w:val="480"/>
          <w:marRight w:val="0"/>
          <w:marTop w:val="0"/>
          <w:marBottom w:val="0"/>
          <w:divBdr>
            <w:top w:val="none" w:sz="0" w:space="0" w:color="auto"/>
            <w:left w:val="none" w:sz="0" w:space="0" w:color="auto"/>
            <w:bottom w:val="none" w:sz="0" w:space="0" w:color="auto"/>
            <w:right w:val="none" w:sz="0" w:space="0" w:color="auto"/>
          </w:divBdr>
        </w:div>
        <w:div w:id="135269342">
          <w:marLeft w:val="480"/>
          <w:marRight w:val="0"/>
          <w:marTop w:val="0"/>
          <w:marBottom w:val="0"/>
          <w:divBdr>
            <w:top w:val="none" w:sz="0" w:space="0" w:color="auto"/>
            <w:left w:val="none" w:sz="0" w:space="0" w:color="auto"/>
            <w:bottom w:val="none" w:sz="0" w:space="0" w:color="auto"/>
            <w:right w:val="none" w:sz="0" w:space="0" w:color="auto"/>
          </w:divBdr>
        </w:div>
        <w:div w:id="1404838307">
          <w:marLeft w:val="480"/>
          <w:marRight w:val="0"/>
          <w:marTop w:val="0"/>
          <w:marBottom w:val="0"/>
          <w:divBdr>
            <w:top w:val="none" w:sz="0" w:space="0" w:color="auto"/>
            <w:left w:val="none" w:sz="0" w:space="0" w:color="auto"/>
            <w:bottom w:val="none" w:sz="0" w:space="0" w:color="auto"/>
            <w:right w:val="none" w:sz="0" w:space="0" w:color="auto"/>
          </w:divBdr>
        </w:div>
        <w:div w:id="200439219">
          <w:marLeft w:val="480"/>
          <w:marRight w:val="0"/>
          <w:marTop w:val="0"/>
          <w:marBottom w:val="0"/>
          <w:divBdr>
            <w:top w:val="none" w:sz="0" w:space="0" w:color="auto"/>
            <w:left w:val="none" w:sz="0" w:space="0" w:color="auto"/>
            <w:bottom w:val="none" w:sz="0" w:space="0" w:color="auto"/>
            <w:right w:val="none" w:sz="0" w:space="0" w:color="auto"/>
          </w:divBdr>
        </w:div>
        <w:div w:id="258637656">
          <w:marLeft w:val="480"/>
          <w:marRight w:val="0"/>
          <w:marTop w:val="0"/>
          <w:marBottom w:val="0"/>
          <w:divBdr>
            <w:top w:val="none" w:sz="0" w:space="0" w:color="auto"/>
            <w:left w:val="none" w:sz="0" w:space="0" w:color="auto"/>
            <w:bottom w:val="none" w:sz="0" w:space="0" w:color="auto"/>
            <w:right w:val="none" w:sz="0" w:space="0" w:color="auto"/>
          </w:divBdr>
        </w:div>
        <w:div w:id="122236152">
          <w:marLeft w:val="480"/>
          <w:marRight w:val="0"/>
          <w:marTop w:val="0"/>
          <w:marBottom w:val="0"/>
          <w:divBdr>
            <w:top w:val="none" w:sz="0" w:space="0" w:color="auto"/>
            <w:left w:val="none" w:sz="0" w:space="0" w:color="auto"/>
            <w:bottom w:val="none" w:sz="0" w:space="0" w:color="auto"/>
            <w:right w:val="none" w:sz="0" w:space="0" w:color="auto"/>
          </w:divBdr>
        </w:div>
        <w:div w:id="766659606">
          <w:marLeft w:val="480"/>
          <w:marRight w:val="0"/>
          <w:marTop w:val="0"/>
          <w:marBottom w:val="0"/>
          <w:divBdr>
            <w:top w:val="none" w:sz="0" w:space="0" w:color="auto"/>
            <w:left w:val="none" w:sz="0" w:space="0" w:color="auto"/>
            <w:bottom w:val="none" w:sz="0" w:space="0" w:color="auto"/>
            <w:right w:val="none" w:sz="0" w:space="0" w:color="auto"/>
          </w:divBdr>
        </w:div>
        <w:div w:id="383910022">
          <w:marLeft w:val="480"/>
          <w:marRight w:val="0"/>
          <w:marTop w:val="0"/>
          <w:marBottom w:val="0"/>
          <w:divBdr>
            <w:top w:val="none" w:sz="0" w:space="0" w:color="auto"/>
            <w:left w:val="none" w:sz="0" w:space="0" w:color="auto"/>
            <w:bottom w:val="none" w:sz="0" w:space="0" w:color="auto"/>
            <w:right w:val="none" w:sz="0" w:space="0" w:color="auto"/>
          </w:divBdr>
        </w:div>
        <w:div w:id="630937067">
          <w:marLeft w:val="480"/>
          <w:marRight w:val="0"/>
          <w:marTop w:val="0"/>
          <w:marBottom w:val="0"/>
          <w:divBdr>
            <w:top w:val="none" w:sz="0" w:space="0" w:color="auto"/>
            <w:left w:val="none" w:sz="0" w:space="0" w:color="auto"/>
            <w:bottom w:val="none" w:sz="0" w:space="0" w:color="auto"/>
            <w:right w:val="none" w:sz="0" w:space="0" w:color="auto"/>
          </w:divBdr>
        </w:div>
        <w:div w:id="1067149099">
          <w:marLeft w:val="480"/>
          <w:marRight w:val="0"/>
          <w:marTop w:val="0"/>
          <w:marBottom w:val="0"/>
          <w:divBdr>
            <w:top w:val="none" w:sz="0" w:space="0" w:color="auto"/>
            <w:left w:val="none" w:sz="0" w:space="0" w:color="auto"/>
            <w:bottom w:val="none" w:sz="0" w:space="0" w:color="auto"/>
            <w:right w:val="none" w:sz="0" w:space="0" w:color="auto"/>
          </w:divBdr>
        </w:div>
        <w:div w:id="1888566672">
          <w:marLeft w:val="480"/>
          <w:marRight w:val="0"/>
          <w:marTop w:val="0"/>
          <w:marBottom w:val="0"/>
          <w:divBdr>
            <w:top w:val="none" w:sz="0" w:space="0" w:color="auto"/>
            <w:left w:val="none" w:sz="0" w:space="0" w:color="auto"/>
            <w:bottom w:val="none" w:sz="0" w:space="0" w:color="auto"/>
            <w:right w:val="none" w:sz="0" w:space="0" w:color="auto"/>
          </w:divBdr>
        </w:div>
        <w:div w:id="1441414117">
          <w:marLeft w:val="480"/>
          <w:marRight w:val="0"/>
          <w:marTop w:val="0"/>
          <w:marBottom w:val="0"/>
          <w:divBdr>
            <w:top w:val="none" w:sz="0" w:space="0" w:color="auto"/>
            <w:left w:val="none" w:sz="0" w:space="0" w:color="auto"/>
            <w:bottom w:val="none" w:sz="0" w:space="0" w:color="auto"/>
            <w:right w:val="none" w:sz="0" w:space="0" w:color="auto"/>
          </w:divBdr>
        </w:div>
        <w:div w:id="1340737500">
          <w:marLeft w:val="480"/>
          <w:marRight w:val="0"/>
          <w:marTop w:val="0"/>
          <w:marBottom w:val="0"/>
          <w:divBdr>
            <w:top w:val="none" w:sz="0" w:space="0" w:color="auto"/>
            <w:left w:val="none" w:sz="0" w:space="0" w:color="auto"/>
            <w:bottom w:val="none" w:sz="0" w:space="0" w:color="auto"/>
            <w:right w:val="none" w:sz="0" w:space="0" w:color="auto"/>
          </w:divBdr>
        </w:div>
        <w:div w:id="447243491">
          <w:marLeft w:val="480"/>
          <w:marRight w:val="0"/>
          <w:marTop w:val="0"/>
          <w:marBottom w:val="0"/>
          <w:divBdr>
            <w:top w:val="none" w:sz="0" w:space="0" w:color="auto"/>
            <w:left w:val="none" w:sz="0" w:space="0" w:color="auto"/>
            <w:bottom w:val="none" w:sz="0" w:space="0" w:color="auto"/>
            <w:right w:val="none" w:sz="0" w:space="0" w:color="auto"/>
          </w:divBdr>
        </w:div>
        <w:div w:id="149056876">
          <w:marLeft w:val="480"/>
          <w:marRight w:val="0"/>
          <w:marTop w:val="0"/>
          <w:marBottom w:val="0"/>
          <w:divBdr>
            <w:top w:val="none" w:sz="0" w:space="0" w:color="auto"/>
            <w:left w:val="none" w:sz="0" w:space="0" w:color="auto"/>
            <w:bottom w:val="none" w:sz="0" w:space="0" w:color="auto"/>
            <w:right w:val="none" w:sz="0" w:space="0" w:color="auto"/>
          </w:divBdr>
        </w:div>
        <w:div w:id="1740664753">
          <w:marLeft w:val="480"/>
          <w:marRight w:val="0"/>
          <w:marTop w:val="0"/>
          <w:marBottom w:val="0"/>
          <w:divBdr>
            <w:top w:val="none" w:sz="0" w:space="0" w:color="auto"/>
            <w:left w:val="none" w:sz="0" w:space="0" w:color="auto"/>
            <w:bottom w:val="none" w:sz="0" w:space="0" w:color="auto"/>
            <w:right w:val="none" w:sz="0" w:space="0" w:color="auto"/>
          </w:divBdr>
        </w:div>
        <w:div w:id="2071535538">
          <w:marLeft w:val="480"/>
          <w:marRight w:val="0"/>
          <w:marTop w:val="0"/>
          <w:marBottom w:val="0"/>
          <w:divBdr>
            <w:top w:val="none" w:sz="0" w:space="0" w:color="auto"/>
            <w:left w:val="none" w:sz="0" w:space="0" w:color="auto"/>
            <w:bottom w:val="none" w:sz="0" w:space="0" w:color="auto"/>
            <w:right w:val="none" w:sz="0" w:space="0" w:color="auto"/>
          </w:divBdr>
        </w:div>
        <w:div w:id="130559257">
          <w:marLeft w:val="480"/>
          <w:marRight w:val="0"/>
          <w:marTop w:val="0"/>
          <w:marBottom w:val="0"/>
          <w:divBdr>
            <w:top w:val="none" w:sz="0" w:space="0" w:color="auto"/>
            <w:left w:val="none" w:sz="0" w:space="0" w:color="auto"/>
            <w:bottom w:val="none" w:sz="0" w:space="0" w:color="auto"/>
            <w:right w:val="none" w:sz="0" w:space="0" w:color="auto"/>
          </w:divBdr>
        </w:div>
        <w:div w:id="656999980">
          <w:marLeft w:val="480"/>
          <w:marRight w:val="0"/>
          <w:marTop w:val="0"/>
          <w:marBottom w:val="0"/>
          <w:divBdr>
            <w:top w:val="none" w:sz="0" w:space="0" w:color="auto"/>
            <w:left w:val="none" w:sz="0" w:space="0" w:color="auto"/>
            <w:bottom w:val="none" w:sz="0" w:space="0" w:color="auto"/>
            <w:right w:val="none" w:sz="0" w:space="0" w:color="auto"/>
          </w:divBdr>
        </w:div>
        <w:div w:id="1507943942">
          <w:marLeft w:val="480"/>
          <w:marRight w:val="0"/>
          <w:marTop w:val="0"/>
          <w:marBottom w:val="0"/>
          <w:divBdr>
            <w:top w:val="none" w:sz="0" w:space="0" w:color="auto"/>
            <w:left w:val="none" w:sz="0" w:space="0" w:color="auto"/>
            <w:bottom w:val="none" w:sz="0" w:space="0" w:color="auto"/>
            <w:right w:val="none" w:sz="0" w:space="0" w:color="auto"/>
          </w:divBdr>
        </w:div>
        <w:div w:id="150147653">
          <w:marLeft w:val="480"/>
          <w:marRight w:val="0"/>
          <w:marTop w:val="0"/>
          <w:marBottom w:val="0"/>
          <w:divBdr>
            <w:top w:val="none" w:sz="0" w:space="0" w:color="auto"/>
            <w:left w:val="none" w:sz="0" w:space="0" w:color="auto"/>
            <w:bottom w:val="none" w:sz="0" w:space="0" w:color="auto"/>
            <w:right w:val="none" w:sz="0" w:space="0" w:color="auto"/>
          </w:divBdr>
        </w:div>
        <w:div w:id="83022">
          <w:marLeft w:val="480"/>
          <w:marRight w:val="0"/>
          <w:marTop w:val="0"/>
          <w:marBottom w:val="0"/>
          <w:divBdr>
            <w:top w:val="none" w:sz="0" w:space="0" w:color="auto"/>
            <w:left w:val="none" w:sz="0" w:space="0" w:color="auto"/>
            <w:bottom w:val="none" w:sz="0" w:space="0" w:color="auto"/>
            <w:right w:val="none" w:sz="0" w:space="0" w:color="auto"/>
          </w:divBdr>
        </w:div>
        <w:div w:id="1890991545">
          <w:marLeft w:val="480"/>
          <w:marRight w:val="0"/>
          <w:marTop w:val="0"/>
          <w:marBottom w:val="0"/>
          <w:divBdr>
            <w:top w:val="none" w:sz="0" w:space="0" w:color="auto"/>
            <w:left w:val="none" w:sz="0" w:space="0" w:color="auto"/>
            <w:bottom w:val="none" w:sz="0" w:space="0" w:color="auto"/>
            <w:right w:val="none" w:sz="0" w:space="0" w:color="auto"/>
          </w:divBdr>
        </w:div>
        <w:div w:id="260843787">
          <w:marLeft w:val="480"/>
          <w:marRight w:val="0"/>
          <w:marTop w:val="0"/>
          <w:marBottom w:val="0"/>
          <w:divBdr>
            <w:top w:val="none" w:sz="0" w:space="0" w:color="auto"/>
            <w:left w:val="none" w:sz="0" w:space="0" w:color="auto"/>
            <w:bottom w:val="none" w:sz="0" w:space="0" w:color="auto"/>
            <w:right w:val="none" w:sz="0" w:space="0" w:color="auto"/>
          </w:divBdr>
        </w:div>
        <w:div w:id="835922435">
          <w:marLeft w:val="480"/>
          <w:marRight w:val="0"/>
          <w:marTop w:val="0"/>
          <w:marBottom w:val="0"/>
          <w:divBdr>
            <w:top w:val="none" w:sz="0" w:space="0" w:color="auto"/>
            <w:left w:val="none" w:sz="0" w:space="0" w:color="auto"/>
            <w:bottom w:val="none" w:sz="0" w:space="0" w:color="auto"/>
            <w:right w:val="none" w:sz="0" w:space="0" w:color="auto"/>
          </w:divBdr>
        </w:div>
        <w:div w:id="1440023212">
          <w:marLeft w:val="480"/>
          <w:marRight w:val="0"/>
          <w:marTop w:val="0"/>
          <w:marBottom w:val="0"/>
          <w:divBdr>
            <w:top w:val="none" w:sz="0" w:space="0" w:color="auto"/>
            <w:left w:val="none" w:sz="0" w:space="0" w:color="auto"/>
            <w:bottom w:val="none" w:sz="0" w:space="0" w:color="auto"/>
            <w:right w:val="none" w:sz="0" w:space="0" w:color="auto"/>
          </w:divBdr>
        </w:div>
        <w:div w:id="51396129">
          <w:marLeft w:val="480"/>
          <w:marRight w:val="0"/>
          <w:marTop w:val="0"/>
          <w:marBottom w:val="0"/>
          <w:divBdr>
            <w:top w:val="none" w:sz="0" w:space="0" w:color="auto"/>
            <w:left w:val="none" w:sz="0" w:space="0" w:color="auto"/>
            <w:bottom w:val="none" w:sz="0" w:space="0" w:color="auto"/>
            <w:right w:val="none" w:sz="0" w:space="0" w:color="auto"/>
          </w:divBdr>
        </w:div>
        <w:div w:id="159777868">
          <w:marLeft w:val="480"/>
          <w:marRight w:val="0"/>
          <w:marTop w:val="0"/>
          <w:marBottom w:val="0"/>
          <w:divBdr>
            <w:top w:val="none" w:sz="0" w:space="0" w:color="auto"/>
            <w:left w:val="none" w:sz="0" w:space="0" w:color="auto"/>
            <w:bottom w:val="none" w:sz="0" w:space="0" w:color="auto"/>
            <w:right w:val="none" w:sz="0" w:space="0" w:color="auto"/>
          </w:divBdr>
        </w:div>
        <w:div w:id="1365323464">
          <w:marLeft w:val="480"/>
          <w:marRight w:val="0"/>
          <w:marTop w:val="0"/>
          <w:marBottom w:val="0"/>
          <w:divBdr>
            <w:top w:val="none" w:sz="0" w:space="0" w:color="auto"/>
            <w:left w:val="none" w:sz="0" w:space="0" w:color="auto"/>
            <w:bottom w:val="none" w:sz="0" w:space="0" w:color="auto"/>
            <w:right w:val="none" w:sz="0" w:space="0" w:color="auto"/>
          </w:divBdr>
        </w:div>
        <w:div w:id="1327326246">
          <w:marLeft w:val="480"/>
          <w:marRight w:val="0"/>
          <w:marTop w:val="0"/>
          <w:marBottom w:val="0"/>
          <w:divBdr>
            <w:top w:val="none" w:sz="0" w:space="0" w:color="auto"/>
            <w:left w:val="none" w:sz="0" w:space="0" w:color="auto"/>
            <w:bottom w:val="none" w:sz="0" w:space="0" w:color="auto"/>
            <w:right w:val="none" w:sz="0" w:space="0" w:color="auto"/>
          </w:divBdr>
        </w:div>
        <w:div w:id="673844949">
          <w:marLeft w:val="480"/>
          <w:marRight w:val="0"/>
          <w:marTop w:val="0"/>
          <w:marBottom w:val="0"/>
          <w:divBdr>
            <w:top w:val="none" w:sz="0" w:space="0" w:color="auto"/>
            <w:left w:val="none" w:sz="0" w:space="0" w:color="auto"/>
            <w:bottom w:val="none" w:sz="0" w:space="0" w:color="auto"/>
            <w:right w:val="none" w:sz="0" w:space="0" w:color="auto"/>
          </w:divBdr>
        </w:div>
        <w:div w:id="275793794">
          <w:marLeft w:val="480"/>
          <w:marRight w:val="0"/>
          <w:marTop w:val="0"/>
          <w:marBottom w:val="0"/>
          <w:divBdr>
            <w:top w:val="none" w:sz="0" w:space="0" w:color="auto"/>
            <w:left w:val="none" w:sz="0" w:space="0" w:color="auto"/>
            <w:bottom w:val="none" w:sz="0" w:space="0" w:color="auto"/>
            <w:right w:val="none" w:sz="0" w:space="0" w:color="auto"/>
          </w:divBdr>
        </w:div>
        <w:div w:id="1731146022">
          <w:marLeft w:val="480"/>
          <w:marRight w:val="0"/>
          <w:marTop w:val="0"/>
          <w:marBottom w:val="0"/>
          <w:divBdr>
            <w:top w:val="none" w:sz="0" w:space="0" w:color="auto"/>
            <w:left w:val="none" w:sz="0" w:space="0" w:color="auto"/>
            <w:bottom w:val="none" w:sz="0" w:space="0" w:color="auto"/>
            <w:right w:val="none" w:sz="0" w:space="0" w:color="auto"/>
          </w:divBdr>
        </w:div>
        <w:div w:id="332223601">
          <w:marLeft w:val="480"/>
          <w:marRight w:val="0"/>
          <w:marTop w:val="0"/>
          <w:marBottom w:val="0"/>
          <w:divBdr>
            <w:top w:val="none" w:sz="0" w:space="0" w:color="auto"/>
            <w:left w:val="none" w:sz="0" w:space="0" w:color="auto"/>
            <w:bottom w:val="none" w:sz="0" w:space="0" w:color="auto"/>
            <w:right w:val="none" w:sz="0" w:space="0" w:color="auto"/>
          </w:divBdr>
        </w:div>
        <w:div w:id="149441497">
          <w:marLeft w:val="480"/>
          <w:marRight w:val="0"/>
          <w:marTop w:val="0"/>
          <w:marBottom w:val="0"/>
          <w:divBdr>
            <w:top w:val="none" w:sz="0" w:space="0" w:color="auto"/>
            <w:left w:val="none" w:sz="0" w:space="0" w:color="auto"/>
            <w:bottom w:val="none" w:sz="0" w:space="0" w:color="auto"/>
            <w:right w:val="none" w:sz="0" w:space="0" w:color="auto"/>
          </w:divBdr>
        </w:div>
        <w:div w:id="1500735861">
          <w:marLeft w:val="480"/>
          <w:marRight w:val="0"/>
          <w:marTop w:val="0"/>
          <w:marBottom w:val="0"/>
          <w:divBdr>
            <w:top w:val="none" w:sz="0" w:space="0" w:color="auto"/>
            <w:left w:val="none" w:sz="0" w:space="0" w:color="auto"/>
            <w:bottom w:val="none" w:sz="0" w:space="0" w:color="auto"/>
            <w:right w:val="none" w:sz="0" w:space="0" w:color="auto"/>
          </w:divBdr>
        </w:div>
        <w:div w:id="1426145313">
          <w:marLeft w:val="480"/>
          <w:marRight w:val="0"/>
          <w:marTop w:val="0"/>
          <w:marBottom w:val="0"/>
          <w:divBdr>
            <w:top w:val="none" w:sz="0" w:space="0" w:color="auto"/>
            <w:left w:val="none" w:sz="0" w:space="0" w:color="auto"/>
            <w:bottom w:val="none" w:sz="0" w:space="0" w:color="auto"/>
            <w:right w:val="none" w:sz="0" w:space="0" w:color="auto"/>
          </w:divBdr>
        </w:div>
        <w:div w:id="1230648577">
          <w:marLeft w:val="480"/>
          <w:marRight w:val="0"/>
          <w:marTop w:val="0"/>
          <w:marBottom w:val="0"/>
          <w:divBdr>
            <w:top w:val="none" w:sz="0" w:space="0" w:color="auto"/>
            <w:left w:val="none" w:sz="0" w:space="0" w:color="auto"/>
            <w:bottom w:val="none" w:sz="0" w:space="0" w:color="auto"/>
            <w:right w:val="none" w:sz="0" w:space="0" w:color="auto"/>
          </w:divBdr>
        </w:div>
        <w:div w:id="31539528">
          <w:marLeft w:val="480"/>
          <w:marRight w:val="0"/>
          <w:marTop w:val="0"/>
          <w:marBottom w:val="0"/>
          <w:divBdr>
            <w:top w:val="none" w:sz="0" w:space="0" w:color="auto"/>
            <w:left w:val="none" w:sz="0" w:space="0" w:color="auto"/>
            <w:bottom w:val="none" w:sz="0" w:space="0" w:color="auto"/>
            <w:right w:val="none" w:sz="0" w:space="0" w:color="auto"/>
          </w:divBdr>
        </w:div>
        <w:div w:id="141429636">
          <w:marLeft w:val="480"/>
          <w:marRight w:val="0"/>
          <w:marTop w:val="0"/>
          <w:marBottom w:val="0"/>
          <w:divBdr>
            <w:top w:val="none" w:sz="0" w:space="0" w:color="auto"/>
            <w:left w:val="none" w:sz="0" w:space="0" w:color="auto"/>
            <w:bottom w:val="none" w:sz="0" w:space="0" w:color="auto"/>
            <w:right w:val="none" w:sz="0" w:space="0" w:color="auto"/>
          </w:divBdr>
        </w:div>
        <w:div w:id="1164516477">
          <w:marLeft w:val="480"/>
          <w:marRight w:val="0"/>
          <w:marTop w:val="0"/>
          <w:marBottom w:val="0"/>
          <w:divBdr>
            <w:top w:val="none" w:sz="0" w:space="0" w:color="auto"/>
            <w:left w:val="none" w:sz="0" w:space="0" w:color="auto"/>
            <w:bottom w:val="none" w:sz="0" w:space="0" w:color="auto"/>
            <w:right w:val="none" w:sz="0" w:space="0" w:color="auto"/>
          </w:divBdr>
        </w:div>
        <w:div w:id="70783111">
          <w:marLeft w:val="480"/>
          <w:marRight w:val="0"/>
          <w:marTop w:val="0"/>
          <w:marBottom w:val="0"/>
          <w:divBdr>
            <w:top w:val="none" w:sz="0" w:space="0" w:color="auto"/>
            <w:left w:val="none" w:sz="0" w:space="0" w:color="auto"/>
            <w:bottom w:val="none" w:sz="0" w:space="0" w:color="auto"/>
            <w:right w:val="none" w:sz="0" w:space="0" w:color="auto"/>
          </w:divBdr>
        </w:div>
        <w:div w:id="545331745">
          <w:marLeft w:val="480"/>
          <w:marRight w:val="0"/>
          <w:marTop w:val="0"/>
          <w:marBottom w:val="0"/>
          <w:divBdr>
            <w:top w:val="none" w:sz="0" w:space="0" w:color="auto"/>
            <w:left w:val="none" w:sz="0" w:space="0" w:color="auto"/>
            <w:bottom w:val="none" w:sz="0" w:space="0" w:color="auto"/>
            <w:right w:val="none" w:sz="0" w:space="0" w:color="auto"/>
          </w:divBdr>
        </w:div>
        <w:div w:id="17705681">
          <w:marLeft w:val="480"/>
          <w:marRight w:val="0"/>
          <w:marTop w:val="0"/>
          <w:marBottom w:val="0"/>
          <w:divBdr>
            <w:top w:val="none" w:sz="0" w:space="0" w:color="auto"/>
            <w:left w:val="none" w:sz="0" w:space="0" w:color="auto"/>
            <w:bottom w:val="none" w:sz="0" w:space="0" w:color="auto"/>
            <w:right w:val="none" w:sz="0" w:space="0" w:color="auto"/>
          </w:divBdr>
        </w:div>
        <w:div w:id="526798155">
          <w:marLeft w:val="480"/>
          <w:marRight w:val="0"/>
          <w:marTop w:val="0"/>
          <w:marBottom w:val="0"/>
          <w:divBdr>
            <w:top w:val="none" w:sz="0" w:space="0" w:color="auto"/>
            <w:left w:val="none" w:sz="0" w:space="0" w:color="auto"/>
            <w:bottom w:val="none" w:sz="0" w:space="0" w:color="auto"/>
            <w:right w:val="none" w:sz="0" w:space="0" w:color="auto"/>
          </w:divBdr>
        </w:div>
        <w:div w:id="1176653899">
          <w:marLeft w:val="480"/>
          <w:marRight w:val="0"/>
          <w:marTop w:val="0"/>
          <w:marBottom w:val="0"/>
          <w:divBdr>
            <w:top w:val="none" w:sz="0" w:space="0" w:color="auto"/>
            <w:left w:val="none" w:sz="0" w:space="0" w:color="auto"/>
            <w:bottom w:val="none" w:sz="0" w:space="0" w:color="auto"/>
            <w:right w:val="none" w:sz="0" w:space="0" w:color="auto"/>
          </w:divBdr>
        </w:div>
        <w:div w:id="1563445965">
          <w:marLeft w:val="480"/>
          <w:marRight w:val="0"/>
          <w:marTop w:val="0"/>
          <w:marBottom w:val="0"/>
          <w:divBdr>
            <w:top w:val="none" w:sz="0" w:space="0" w:color="auto"/>
            <w:left w:val="none" w:sz="0" w:space="0" w:color="auto"/>
            <w:bottom w:val="none" w:sz="0" w:space="0" w:color="auto"/>
            <w:right w:val="none" w:sz="0" w:space="0" w:color="auto"/>
          </w:divBdr>
        </w:div>
        <w:div w:id="1023435132">
          <w:marLeft w:val="480"/>
          <w:marRight w:val="0"/>
          <w:marTop w:val="0"/>
          <w:marBottom w:val="0"/>
          <w:divBdr>
            <w:top w:val="none" w:sz="0" w:space="0" w:color="auto"/>
            <w:left w:val="none" w:sz="0" w:space="0" w:color="auto"/>
            <w:bottom w:val="none" w:sz="0" w:space="0" w:color="auto"/>
            <w:right w:val="none" w:sz="0" w:space="0" w:color="auto"/>
          </w:divBdr>
        </w:div>
        <w:div w:id="154956994">
          <w:marLeft w:val="480"/>
          <w:marRight w:val="0"/>
          <w:marTop w:val="0"/>
          <w:marBottom w:val="0"/>
          <w:divBdr>
            <w:top w:val="none" w:sz="0" w:space="0" w:color="auto"/>
            <w:left w:val="none" w:sz="0" w:space="0" w:color="auto"/>
            <w:bottom w:val="none" w:sz="0" w:space="0" w:color="auto"/>
            <w:right w:val="none" w:sz="0" w:space="0" w:color="auto"/>
          </w:divBdr>
        </w:div>
        <w:div w:id="1359966115">
          <w:marLeft w:val="480"/>
          <w:marRight w:val="0"/>
          <w:marTop w:val="0"/>
          <w:marBottom w:val="0"/>
          <w:divBdr>
            <w:top w:val="none" w:sz="0" w:space="0" w:color="auto"/>
            <w:left w:val="none" w:sz="0" w:space="0" w:color="auto"/>
            <w:bottom w:val="none" w:sz="0" w:space="0" w:color="auto"/>
            <w:right w:val="none" w:sz="0" w:space="0" w:color="auto"/>
          </w:divBdr>
        </w:div>
        <w:div w:id="1805808075">
          <w:marLeft w:val="480"/>
          <w:marRight w:val="0"/>
          <w:marTop w:val="0"/>
          <w:marBottom w:val="0"/>
          <w:divBdr>
            <w:top w:val="none" w:sz="0" w:space="0" w:color="auto"/>
            <w:left w:val="none" w:sz="0" w:space="0" w:color="auto"/>
            <w:bottom w:val="none" w:sz="0" w:space="0" w:color="auto"/>
            <w:right w:val="none" w:sz="0" w:space="0" w:color="auto"/>
          </w:divBdr>
        </w:div>
        <w:div w:id="408381986">
          <w:marLeft w:val="480"/>
          <w:marRight w:val="0"/>
          <w:marTop w:val="0"/>
          <w:marBottom w:val="0"/>
          <w:divBdr>
            <w:top w:val="none" w:sz="0" w:space="0" w:color="auto"/>
            <w:left w:val="none" w:sz="0" w:space="0" w:color="auto"/>
            <w:bottom w:val="none" w:sz="0" w:space="0" w:color="auto"/>
            <w:right w:val="none" w:sz="0" w:space="0" w:color="auto"/>
          </w:divBdr>
        </w:div>
        <w:div w:id="1329793264">
          <w:marLeft w:val="480"/>
          <w:marRight w:val="0"/>
          <w:marTop w:val="0"/>
          <w:marBottom w:val="0"/>
          <w:divBdr>
            <w:top w:val="none" w:sz="0" w:space="0" w:color="auto"/>
            <w:left w:val="none" w:sz="0" w:space="0" w:color="auto"/>
            <w:bottom w:val="none" w:sz="0" w:space="0" w:color="auto"/>
            <w:right w:val="none" w:sz="0" w:space="0" w:color="auto"/>
          </w:divBdr>
        </w:div>
        <w:div w:id="1706324041">
          <w:marLeft w:val="480"/>
          <w:marRight w:val="0"/>
          <w:marTop w:val="0"/>
          <w:marBottom w:val="0"/>
          <w:divBdr>
            <w:top w:val="none" w:sz="0" w:space="0" w:color="auto"/>
            <w:left w:val="none" w:sz="0" w:space="0" w:color="auto"/>
            <w:bottom w:val="none" w:sz="0" w:space="0" w:color="auto"/>
            <w:right w:val="none" w:sz="0" w:space="0" w:color="auto"/>
          </w:divBdr>
        </w:div>
        <w:div w:id="1075125062">
          <w:marLeft w:val="480"/>
          <w:marRight w:val="0"/>
          <w:marTop w:val="0"/>
          <w:marBottom w:val="0"/>
          <w:divBdr>
            <w:top w:val="none" w:sz="0" w:space="0" w:color="auto"/>
            <w:left w:val="none" w:sz="0" w:space="0" w:color="auto"/>
            <w:bottom w:val="none" w:sz="0" w:space="0" w:color="auto"/>
            <w:right w:val="none" w:sz="0" w:space="0" w:color="auto"/>
          </w:divBdr>
        </w:div>
        <w:div w:id="1425495890">
          <w:marLeft w:val="480"/>
          <w:marRight w:val="0"/>
          <w:marTop w:val="0"/>
          <w:marBottom w:val="0"/>
          <w:divBdr>
            <w:top w:val="none" w:sz="0" w:space="0" w:color="auto"/>
            <w:left w:val="none" w:sz="0" w:space="0" w:color="auto"/>
            <w:bottom w:val="none" w:sz="0" w:space="0" w:color="auto"/>
            <w:right w:val="none" w:sz="0" w:space="0" w:color="auto"/>
          </w:divBdr>
        </w:div>
        <w:div w:id="378238307">
          <w:marLeft w:val="480"/>
          <w:marRight w:val="0"/>
          <w:marTop w:val="0"/>
          <w:marBottom w:val="0"/>
          <w:divBdr>
            <w:top w:val="none" w:sz="0" w:space="0" w:color="auto"/>
            <w:left w:val="none" w:sz="0" w:space="0" w:color="auto"/>
            <w:bottom w:val="none" w:sz="0" w:space="0" w:color="auto"/>
            <w:right w:val="none" w:sz="0" w:space="0" w:color="auto"/>
          </w:divBdr>
        </w:div>
        <w:div w:id="183904883">
          <w:marLeft w:val="480"/>
          <w:marRight w:val="0"/>
          <w:marTop w:val="0"/>
          <w:marBottom w:val="0"/>
          <w:divBdr>
            <w:top w:val="none" w:sz="0" w:space="0" w:color="auto"/>
            <w:left w:val="none" w:sz="0" w:space="0" w:color="auto"/>
            <w:bottom w:val="none" w:sz="0" w:space="0" w:color="auto"/>
            <w:right w:val="none" w:sz="0" w:space="0" w:color="auto"/>
          </w:divBdr>
        </w:div>
        <w:div w:id="616721251">
          <w:marLeft w:val="480"/>
          <w:marRight w:val="0"/>
          <w:marTop w:val="0"/>
          <w:marBottom w:val="0"/>
          <w:divBdr>
            <w:top w:val="none" w:sz="0" w:space="0" w:color="auto"/>
            <w:left w:val="none" w:sz="0" w:space="0" w:color="auto"/>
            <w:bottom w:val="none" w:sz="0" w:space="0" w:color="auto"/>
            <w:right w:val="none" w:sz="0" w:space="0" w:color="auto"/>
          </w:divBdr>
        </w:div>
        <w:div w:id="1770269808">
          <w:marLeft w:val="480"/>
          <w:marRight w:val="0"/>
          <w:marTop w:val="0"/>
          <w:marBottom w:val="0"/>
          <w:divBdr>
            <w:top w:val="none" w:sz="0" w:space="0" w:color="auto"/>
            <w:left w:val="none" w:sz="0" w:space="0" w:color="auto"/>
            <w:bottom w:val="none" w:sz="0" w:space="0" w:color="auto"/>
            <w:right w:val="none" w:sz="0" w:space="0" w:color="auto"/>
          </w:divBdr>
        </w:div>
        <w:div w:id="1317416244">
          <w:marLeft w:val="480"/>
          <w:marRight w:val="0"/>
          <w:marTop w:val="0"/>
          <w:marBottom w:val="0"/>
          <w:divBdr>
            <w:top w:val="none" w:sz="0" w:space="0" w:color="auto"/>
            <w:left w:val="none" w:sz="0" w:space="0" w:color="auto"/>
            <w:bottom w:val="none" w:sz="0" w:space="0" w:color="auto"/>
            <w:right w:val="none" w:sz="0" w:space="0" w:color="auto"/>
          </w:divBdr>
        </w:div>
        <w:div w:id="1006596874">
          <w:marLeft w:val="480"/>
          <w:marRight w:val="0"/>
          <w:marTop w:val="0"/>
          <w:marBottom w:val="0"/>
          <w:divBdr>
            <w:top w:val="none" w:sz="0" w:space="0" w:color="auto"/>
            <w:left w:val="none" w:sz="0" w:space="0" w:color="auto"/>
            <w:bottom w:val="none" w:sz="0" w:space="0" w:color="auto"/>
            <w:right w:val="none" w:sz="0" w:space="0" w:color="auto"/>
          </w:divBdr>
        </w:div>
        <w:div w:id="1717965210">
          <w:marLeft w:val="480"/>
          <w:marRight w:val="0"/>
          <w:marTop w:val="0"/>
          <w:marBottom w:val="0"/>
          <w:divBdr>
            <w:top w:val="none" w:sz="0" w:space="0" w:color="auto"/>
            <w:left w:val="none" w:sz="0" w:space="0" w:color="auto"/>
            <w:bottom w:val="none" w:sz="0" w:space="0" w:color="auto"/>
            <w:right w:val="none" w:sz="0" w:space="0" w:color="auto"/>
          </w:divBdr>
        </w:div>
        <w:div w:id="1572420937">
          <w:marLeft w:val="480"/>
          <w:marRight w:val="0"/>
          <w:marTop w:val="0"/>
          <w:marBottom w:val="0"/>
          <w:divBdr>
            <w:top w:val="none" w:sz="0" w:space="0" w:color="auto"/>
            <w:left w:val="none" w:sz="0" w:space="0" w:color="auto"/>
            <w:bottom w:val="none" w:sz="0" w:space="0" w:color="auto"/>
            <w:right w:val="none" w:sz="0" w:space="0" w:color="auto"/>
          </w:divBdr>
        </w:div>
      </w:divsChild>
    </w:div>
    <w:div w:id="822280587">
      <w:bodyDiv w:val="1"/>
      <w:marLeft w:val="0"/>
      <w:marRight w:val="0"/>
      <w:marTop w:val="0"/>
      <w:marBottom w:val="0"/>
      <w:divBdr>
        <w:top w:val="none" w:sz="0" w:space="0" w:color="auto"/>
        <w:left w:val="none" w:sz="0" w:space="0" w:color="auto"/>
        <w:bottom w:val="none" w:sz="0" w:space="0" w:color="auto"/>
        <w:right w:val="none" w:sz="0" w:space="0" w:color="auto"/>
      </w:divBdr>
    </w:div>
    <w:div w:id="822281519">
      <w:bodyDiv w:val="1"/>
      <w:marLeft w:val="0"/>
      <w:marRight w:val="0"/>
      <w:marTop w:val="0"/>
      <w:marBottom w:val="0"/>
      <w:divBdr>
        <w:top w:val="none" w:sz="0" w:space="0" w:color="auto"/>
        <w:left w:val="none" w:sz="0" w:space="0" w:color="auto"/>
        <w:bottom w:val="none" w:sz="0" w:space="0" w:color="auto"/>
        <w:right w:val="none" w:sz="0" w:space="0" w:color="auto"/>
      </w:divBdr>
    </w:div>
    <w:div w:id="822307398">
      <w:bodyDiv w:val="1"/>
      <w:marLeft w:val="0"/>
      <w:marRight w:val="0"/>
      <w:marTop w:val="0"/>
      <w:marBottom w:val="0"/>
      <w:divBdr>
        <w:top w:val="none" w:sz="0" w:space="0" w:color="auto"/>
        <w:left w:val="none" w:sz="0" w:space="0" w:color="auto"/>
        <w:bottom w:val="none" w:sz="0" w:space="0" w:color="auto"/>
        <w:right w:val="none" w:sz="0" w:space="0" w:color="auto"/>
      </w:divBdr>
    </w:div>
    <w:div w:id="822309029">
      <w:bodyDiv w:val="1"/>
      <w:marLeft w:val="0"/>
      <w:marRight w:val="0"/>
      <w:marTop w:val="0"/>
      <w:marBottom w:val="0"/>
      <w:divBdr>
        <w:top w:val="none" w:sz="0" w:space="0" w:color="auto"/>
        <w:left w:val="none" w:sz="0" w:space="0" w:color="auto"/>
        <w:bottom w:val="none" w:sz="0" w:space="0" w:color="auto"/>
        <w:right w:val="none" w:sz="0" w:space="0" w:color="auto"/>
      </w:divBdr>
    </w:div>
    <w:div w:id="822696238">
      <w:bodyDiv w:val="1"/>
      <w:marLeft w:val="0"/>
      <w:marRight w:val="0"/>
      <w:marTop w:val="0"/>
      <w:marBottom w:val="0"/>
      <w:divBdr>
        <w:top w:val="none" w:sz="0" w:space="0" w:color="auto"/>
        <w:left w:val="none" w:sz="0" w:space="0" w:color="auto"/>
        <w:bottom w:val="none" w:sz="0" w:space="0" w:color="auto"/>
        <w:right w:val="none" w:sz="0" w:space="0" w:color="auto"/>
      </w:divBdr>
    </w:div>
    <w:div w:id="823132473">
      <w:bodyDiv w:val="1"/>
      <w:marLeft w:val="0"/>
      <w:marRight w:val="0"/>
      <w:marTop w:val="0"/>
      <w:marBottom w:val="0"/>
      <w:divBdr>
        <w:top w:val="none" w:sz="0" w:space="0" w:color="auto"/>
        <w:left w:val="none" w:sz="0" w:space="0" w:color="auto"/>
        <w:bottom w:val="none" w:sz="0" w:space="0" w:color="auto"/>
        <w:right w:val="none" w:sz="0" w:space="0" w:color="auto"/>
      </w:divBdr>
    </w:div>
    <w:div w:id="823163892">
      <w:bodyDiv w:val="1"/>
      <w:marLeft w:val="0"/>
      <w:marRight w:val="0"/>
      <w:marTop w:val="0"/>
      <w:marBottom w:val="0"/>
      <w:divBdr>
        <w:top w:val="none" w:sz="0" w:space="0" w:color="auto"/>
        <w:left w:val="none" w:sz="0" w:space="0" w:color="auto"/>
        <w:bottom w:val="none" w:sz="0" w:space="0" w:color="auto"/>
        <w:right w:val="none" w:sz="0" w:space="0" w:color="auto"/>
      </w:divBdr>
      <w:divsChild>
        <w:div w:id="1059128217">
          <w:marLeft w:val="480"/>
          <w:marRight w:val="0"/>
          <w:marTop w:val="0"/>
          <w:marBottom w:val="0"/>
          <w:divBdr>
            <w:top w:val="none" w:sz="0" w:space="0" w:color="auto"/>
            <w:left w:val="none" w:sz="0" w:space="0" w:color="auto"/>
            <w:bottom w:val="none" w:sz="0" w:space="0" w:color="auto"/>
            <w:right w:val="none" w:sz="0" w:space="0" w:color="auto"/>
          </w:divBdr>
        </w:div>
        <w:div w:id="42944336">
          <w:marLeft w:val="480"/>
          <w:marRight w:val="0"/>
          <w:marTop w:val="0"/>
          <w:marBottom w:val="0"/>
          <w:divBdr>
            <w:top w:val="none" w:sz="0" w:space="0" w:color="auto"/>
            <w:left w:val="none" w:sz="0" w:space="0" w:color="auto"/>
            <w:bottom w:val="none" w:sz="0" w:space="0" w:color="auto"/>
            <w:right w:val="none" w:sz="0" w:space="0" w:color="auto"/>
          </w:divBdr>
        </w:div>
        <w:div w:id="1583640642">
          <w:marLeft w:val="480"/>
          <w:marRight w:val="0"/>
          <w:marTop w:val="0"/>
          <w:marBottom w:val="0"/>
          <w:divBdr>
            <w:top w:val="none" w:sz="0" w:space="0" w:color="auto"/>
            <w:left w:val="none" w:sz="0" w:space="0" w:color="auto"/>
            <w:bottom w:val="none" w:sz="0" w:space="0" w:color="auto"/>
            <w:right w:val="none" w:sz="0" w:space="0" w:color="auto"/>
          </w:divBdr>
        </w:div>
        <w:div w:id="1282499208">
          <w:marLeft w:val="480"/>
          <w:marRight w:val="0"/>
          <w:marTop w:val="0"/>
          <w:marBottom w:val="0"/>
          <w:divBdr>
            <w:top w:val="none" w:sz="0" w:space="0" w:color="auto"/>
            <w:left w:val="none" w:sz="0" w:space="0" w:color="auto"/>
            <w:bottom w:val="none" w:sz="0" w:space="0" w:color="auto"/>
            <w:right w:val="none" w:sz="0" w:space="0" w:color="auto"/>
          </w:divBdr>
        </w:div>
        <w:div w:id="794762786">
          <w:marLeft w:val="480"/>
          <w:marRight w:val="0"/>
          <w:marTop w:val="0"/>
          <w:marBottom w:val="0"/>
          <w:divBdr>
            <w:top w:val="none" w:sz="0" w:space="0" w:color="auto"/>
            <w:left w:val="none" w:sz="0" w:space="0" w:color="auto"/>
            <w:bottom w:val="none" w:sz="0" w:space="0" w:color="auto"/>
            <w:right w:val="none" w:sz="0" w:space="0" w:color="auto"/>
          </w:divBdr>
        </w:div>
        <w:div w:id="116994200">
          <w:marLeft w:val="480"/>
          <w:marRight w:val="0"/>
          <w:marTop w:val="0"/>
          <w:marBottom w:val="0"/>
          <w:divBdr>
            <w:top w:val="none" w:sz="0" w:space="0" w:color="auto"/>
            <w:left w:val="none" w:sz="0" w:space="0" w:color="auto"/>
            <w:bottom w:val="none" w:sz="0" w:space="0" w:color="auto"/>
            <w:right w:val="none" w:sz="0" w:space="0" w:color="auto"/>
          </w:divBdr>
        </w:div>
        <w:div w:id="1505780142">
          <w:marLeft w:val="480"/>
          <w:marRight w:val="0"/>
          <w:marTop w:val="0"/>
          <w:marBottom w:val="0"/>
          <w:divBdr>
            <w:top w:val="none" w:sz="0" w:space="0" w:color="auto"/>
            <w:left w:val="none" w:sz="0" w:space="0" w:color="auto"/>
            <w:bottom w:val="none" w:sz="0" w:space="0" w:color="auto"/>
            <w:right w:val="none" w:sz="0" w:space="0" w:color="auto"/>
          </w:divBdr>
        </w:div>
        <w:div w:id="2110083954">
          <w:marLeft w:val="480"/>
          <w:marRight w:val="0"/>
          <w:marTop w:val="0"/>
          <w:marBottom w:val="0"/>
          <w:divBdr>
            <w:top w:val="none" w:sz="0" w:space="0" w:color="auto"/>
            <w:left w:val="none" w:sz="0" w:space="0" w:color="auto"/>
            <w:bottom w:val="none" w:sz="0" w:space="0" w:color="auto"/>
            <w:right w:val="none" w:sz="0" w:space="0" w:color="auto"/>
          </w:divBdr>
        </w:div>
        <w:div w:id="1725062944">
          <w:marLeft w:val="480"/>
          <w:marRight w:val="0"/>
          <w:marTop w:val="0"/>
          <w:marBottom w:val="0"/>
          <w:divBdr>
            <w:top w:val="none" w:sz="0" w:space="0" w:color="auto"/>
            <w:left w:val="none" w:sz="0" w:space="0" w:color="auto"/>
            <w:bottom w:val="none" w:sz="0" w:space="0" w:color="auto"/>
            <w:right w:val="none" w:sz="0" w:space="0" w:color="auto"/>
          </w:divBdr>
        </w:div>
        <w:div w:id="2059552886">
          <w:marLeft w:val="480"/>
          <w:marRight w:val="0"/>
          <w:marTop w:val="0"/>
          <w:marBottom w:val="0"/>
          <w:divBdr>
            <w:top w:val="none" w:sz="0" w:space="0" w:color="auto"/>
            <w:left w:val="none" w:sz="0" w:space="0" w:color="auto"/>
            <w:bottom w:val="none" w:sz="0" w:space="0" w:color="auto"/>
            <w:right w:val="none" w:sz="0" w:space="0" w:color="auto"/>
          </w:divBdr>
        </w:div>
        <w:div w:id="1785004941">
          <w:marLeft w:val="480"/>
          <w:marRight w:val="0"/>
          <w:marTop w:val="0"/>
          <w:marBottom w:val="0"/>
          <w:divBdr>
            <w:top w:val="none" w:sz="0" w:space="0" w:color="auto"/>
            <w:left w:val="none" w:sz="0" w:space="0" w:color="auto"/>
            <w:bottom w:val="none" w:sz="0" w:space="0" w:color="auto"/>
            <w:right w:val="none" w:sz="0" w:space="0" w:color="auto"/>
          </w:divBdr>
        </w:div>
        <w:div w:id="1287080226">
          <w:marLeft w:val="480"/>
          <w:marRight w:val="0"/>
          <w:marTop w:val="0"/>
          <w:marBottom w:val="0"/>
          <w:divBdr>
            <w:top w:val="none" w:sz="0" w:space="0" w:color="auto"/>
            <w:left w:val="none" w:sz="0" w:space="0" w:color="auto"/>
            <w:bottom w:val="none" w:sz="0" w:space="0" w:color="auto"/>
            <w:right w:val="none" w:sz="0" w:space="0" w:color="auto"/>
          </w:divBdr>
        </w:div>
        <w:div w:id="699941273">
          <w:marLeft w:val="480"/>
          <w:marRight w:val="0"/>
          <w:marTop w:val="0"/>
          <w:marBottom w:val="0"/>
          <w:divBdr>
            <w:top w:val="none" w:sz="0" w:space="0" w:color="auto"/>
            <w:left w:val="none" w:sz="0" w:space="0" w:color="auto"/>
            <w:bottom w:val="none" w:sz="0" w:space="0" w:color="auto"/>
            <w:right w:val="none" w:sz="0" w:space="0" w:color="auto"/>
          </w:divBdr>
        </w:div>
        <w:div w:id="649405249">
          <w:marLeft w:val="480"/>
          <w:marRight w:val="0"/>
          <w:marTop w:val="0"/>
          <w:marBottom w:val="0"/>
          <w:divBdr>
            <w:top w:val="none" w:sz="0" w:space="0" w:color="auto"/>
            <w:left w:val="none" w:sz="0" w:space="0" w:color="auto"/>
            <w:bottom w:val="none" w:sz="0" w:space="0" w:color="auto"/>
            <w:right w:val="none" w:sz="0" w:space="0" w:color="auto"/>
          </w:divBdr>
        </w:div>
        <w:div w:id="278341627">
          <w:marLeft w:val="480"/>
          <w:marRight w:val="0"/>
          <w:marTop w:val="0"/>
          <w:marBottom w:val="0"/>
          <w:divBdr>
            <w:top w:val="none" w:sz="0" w:space="0" w:color="auto"/>
            <w:left w:val="none" w:sz="0" w:space="0" w:color="auto"/>
            <w:bottom w:val="none" w:sz="0" w:space="0" w:color="auto"/>
            <w:right w:val="none" w:sz="0" w:space="0" w:color="auto"/>
          </w:divBdr>
        </w:div>
        <w:div w:id="1850750182">
          <w:marLeft w:val="480"/>
          <w:marRight w:val="0"/>
          <w:marTop w:val="0"/>
          <w:marBottom w:val="0"/>
          <w:divBdr>
            <w:top w:val="none" w:sz="0" w:space="0" w:color="auto"/>
            <w:left w:val="none" w:sz="0" w:space="0" w:color="auto"/>
            <w:bottom w:val="none" w:sz="0" w:space="0" w:color="auto"/>
            <w:right w:val="none" w:sz="0" w:space="0" w:color="auto"/>
          </w:divBdr>
        </w:div>
        <w:div w:id="1793667620">
          <w:marLeft w:val="480"/>
          <w:marRight w:val="0"/>
          <w:marTop w:val="0"/>
          <w:marBottom w:val="0"/>
          <w:divBdr>
            <w:top w:val="none" w:sz="0" w:space="0" w:color="auto"/>
            <w:left w:val="none" w:sz="0" w:space="0" w:color="auto"/>
            <w:bottom w:val="none" w:sz="0" w:space="0" w:color="auto"/>
            <w:right w:val="none" w:sz="0" w:space="0" w:color="auto"/>
          </w:divBdr>
        </w:div>
        <w:div w:id="599483863">
          <w:marLeft w:val="480"/>
          <w:marRight w:val="0"/>
          <w:marTop w:val="0"/>
          <w:marBottom w:val="0"/>
          <w:divBdr>
            <w:top w:val="none" w:sz="0" w:space="0" w:color="auto"/>
            <w:left w:val="none" w:sz="0" w:space="0" w:color="auto"/>
            <w:bottom w:val="none" w:sz="0" w:space="0" w:color="auto"/>
            <w:right w:val="none" w:sz="0" w:space="0" w:color="auto"/>
          </w:divBdr>
        </w:div>
        <w:div w:id="179010911">
          <w:marLeft w:val="480"/>
          <w:marRight w:val="0"/>
          <w:marTop w:val="0"/>
          <w:marBottom w:val="0"/>
          <w:divBdr>
            <w:top w:val="none" w:sz="0" w:space="0" w:color="auto"/>
            <w:left w:val="none" w:sz="0" w:space="0" w:color="auto"/>
            <w:bottom w:val="none" w:sz="0" w:space="0" w:color="auto"/>
            <w:right w:val="none" w:sz="0" w:space="0" w:color="auto"/>
          </w:divBdr>
        </w:div>
        <w:div w:id="1520703406">
          <w:marLeft w:val="480"/>
          <w:marRight w:val="0"/>
          <w:marTop w:val="0"/>
          <w:marBottom w:val="0"/>
          <w:divBdr>
            <w:top w:val="none" w:sz="0" w:space="0" w:color="auto"/>
            <w:left w:val="none" w:sz="0" w:space="0" w:color="auto"/>
            <w:bottom w:val="none" w:sz="0" w:space="0" w:color="auto"/>
            <w:right w:val="none" w:sz="0" w:space="0" w:color="auto"/>
          </w:divBdr>
        </w:div>
        <w:div w:id="85656885">
          <w:marLeft w:val="480"/>
          <w:marRight w:val="0"/>
          <w:marTop w:val="0"/>
          <w:marBottom w:val="0"/>
          <w:divBdr>
            <w:top w:val="none" w:sz="0" w:space="0" w:color="auto"/>
            <w:left w:val="none" w:sz="0" w:space="0" w:color="auto"/>
            <w:bottom w:val="none" w:sz="0" w:space="0" w:color="auto"/>
            <w:right w:val="none" w:sz="0" w:space="0" w:color="auto"/>
          </w:divBdr>
        </w:div>
        <w:div w:id="983854725">
          <w:marLeft w:val="480"/>
          <w:marRight w:val="0"/>
          <w:marTop w:val="0"/>
          <w:marBottom w:val="0"/>
          <w:divBdr>
            <w:top w:val="none" w:sz="0" w:space="0" w:color="auto"/>
            <w:left w:val="none" w:sz="0" w:space="0" w:color="auto"/>
            <w:bottom w:val="none" w:sz="0" w:space="0" w:color="auto"/>
            <w:right w:val="none" w:sz="0" w:space="0" w:color="auto"/>
          </w:divBdr>
        </w:div>
        <w:div w:id="250430785">
          <w:marLeft w:val="480"/>
          <w:marRight w:val="0"/>
          <w:marTop w:val="0"/>
          <w:marBottom w:val="0"/>
          <w:divBdr>
            <w:top w:val="none" w:sz="0" w:space="0" w:color="auto"/>
            <w:left w:val="none" w:sz="0" w:space="0" w:color="auto"/>
            <w:bottom w:val="none" w:sz="0" w:space="0" w:color="auto"/>
            <w:right w:val="none" w:sz="0" w:space="0" w:color="auto"/>
          </w:divBdr>
        </w:div>
        <w:div w:id="2013682171">
          <w:marLeft w:val="480"/>
          <w:marRight w:val="0"/>
          <w:marTop w:val="0"/>
          <w:marBottom w:val="0"/>
          <w:divBdr>
            <w:top w:val="none" w:sz="0" w:space="0" w:color="auto"/>
            <w:left w:val="none" w:sz="0" w:space="0" w:color="auto"/>
            <w:bottom w:val="none" w:sz="0" w:space="0" w:color="auto"/>
            <w:right w:val="none" w:sz="0" w:space="0" w:color="auto"/>
          </w:divBdr>
        </w:div>
        <w:div w:id="586227112">
          <w:marLeft w:val="480"/>
          <w:marRight w:val="0"/>
          <w:marTop w:val="0"/>
          <w:marBottom w:val="0"/>
          <w:divBdr>
            <w:top w:val="none" w:sz="0" w:space="0" w:color="auto"/>
            <w:left w:val="none" w:sz="0" w:space="0" w:color="auto"/>
            <w:bottom w:val="none" w:sz="0" w:space="0" w:color="auto"/>
            <w:right w:val="none" w:sz="0" w:space="0" w:color="auto"/>
          </w:divBdr>
        </w:div>
        <w:div w:id="1366442028">
          <w:marLeft w:val="480"/>
          <w:marRight w:val="0"/>
          <w:marTop w:val="0"/>
          <w:marBottom w:val="0"/>
          <w:divBdr>
            <w:top w:val="none" w:sz="0" w:space="0" w:color="auto"/>
            <w:left w:val="none" w:sz="0" w:space="0" w:color="auto"/>
            <w:bottom w:val="none" w:sz="0" w:space="0" w:color="auto"/>
            <w:right w:val="none" w:sz="0" w:space="0" w:color="auto"/>
          </w:divBdr>
        </w:div>
        <w:div w:id="1629898301">
          <w:marLeft w:val="480"/>
          <w:marRight w:val="0"/>
          <w:marTop w:val="0"/>
          <w:marBottom w:val="0"/>
          <w:divBdr>
            <w:top w:val="none" w:sz="0" w:space="0" w:color="auto"/>
            <w:left w:val="none" w:sz="0" w:space="0" w:color="auto"/>
            <w:bottom w:val="none" w:sz="0" w:space="0" w:color="auto"/>
            <w:right w:val="none" w:sz="0" w:space="0" w:color="auto"/>
          </w:divBdr>
        </w:div>
        <w:div w:id="744837206">
          <w:marLeft w:val="480"/>
          <w:marRight w:val="0"/>
          <w:marTop w:val="0"/>
          <w:marBottom w:val="0"/>
          <w:divBdr>
            <w:top w:val="none" w:sz="0" w:space="0" w:color="auto"/>
            <w:left w:val="none" w:sz="0" w:space="0" w:color="auto"/>
            <w:bottom w:val="none" w:sz="0" w:space="0" w:color="auto"/>
            <w:right w:val="none" w:sz="0" w:space="0" w:color="auto"/>
          </w:divBdr>
        </w:div>
        <w:div w:id="129984261">
          <w:marLeft w:val="480"/>
          <w:marRight w:val="0"/>
          <w:marTop w:val="0"/>
          <w:marBottom w:val="0"/>
          <w:divBdr>
            <w:top w:val="none" w:sz="0" w:space="0" w:color="auto"/>
            <w:left w:val="none" w:sz="0" w:space="0" w:color="auto"/>
            <w:bottom w:val="none" w:sz="0" w:space="0" w:color="auto"/>
            <w:right w:val="none" w:sz="0" w:space="0" w:color="auto"/>
          </w:divBdr>
        </w:div>
        <w:div w:id="1249460605">
          <w:marLeft w:val="480"/>
          <w:marRight w:val="0"/>
          <w:marTop w:val="0"/>
          <w:marBottom w:val="0"/>
          <w:divBdr>
            <w:top w:val="none" w:sz="0" w:space="0" w:color="auto"/>
            <w:left w:val="none" w:sz="0" w:space="0" w:color="auto"/>
            <w:bottom w:val="none" w:sz="0" w:space="0" w:color="auto"/>
            <w:right w:val="none" w:sz="0" w:space="0" w:color="auto"/>
          </w:divBdr>
        </w:div>
        <w:div w:id="2009793108">
          <w:marLeft w:val="480"/>
          <w:marRight w:val="0"/>
          <w:marTop w:val="0"/>
          <w:marBottom w:val="0"/>
          <w:divBdr>
            <w:top w:val="none" w:sz="0" w:space="0" w:color="auto"/>
            <w:left w:val="none" w:sz="0" w:space="0" w:color="auto"/>
            <w:bottom w:val="none" w:sz="0" w:space="0" w:color="auto"/>
            <w:right w:val="none" w:sz="0" w:space="0" w:color="auto"/>
          </w:divBdr>
        </w:div>
        <w:div w:id="1373991962">
          <w:marLeft w:val="480"/>
          <w:marRight w:val="0"/>
          <w:marTop w:val="0"/>
          <w:marBottom w:val="0"/>
          <w:divBdr>
            <w:top w:val="none" w:sz="0" w:space="0" w:color="auto"/>
            <w:left w:val="none" w:sz="0" w:space="0" w:color="auto"/>
            <w:bottom w:val="none" w:sz="0" w:space="0" w:color="auto"/>
            <w:right w:val="none" w:sz="0" w:space="0" w:color="auto"/>
          </w:divBdr>
        </w:div>
        <w:div w:id="706026227">
          <w:marLeft w:val="480"/>
          <w:marRight w:val="0"/>
          <w:marTop w:val="0"/>
          <w:marBottom w:val="0"/>
          <w:divBdr>
            <w:top w:val="none" w:sz="0" w:space="0" w:color="auto"/>
            <w:left w:val="none" w:sz="0" w:space="0" w:color="auto"/>
            <w:bottom w:val="none" w:sz="0" w:space="0" w:color="auto"/>
            <w:right w:val="none" w:sz="0" w:space="0" w:color="auto"/>
          </w:divBdr>
        </w:div>
        <w:div w:id="1501699812">
          <w:marLeft w:val="480"/>
          <w:marRight w:val="0"/>
          <w:marTop w:val="0"/>
          <w:marBottom w:val="0"/>
          <w:divBdr>
            <w:top w:val="none" w:sz="0" w:space="0" w:color="auto"/>
            <w:left w:val="none" w:sz="0" w:space="0" w:color="auto"/>
            <w:bottom w:val="none" w:sz="0" w:space="0" w:color="auto"/>
            <w:right w:val="none" w:sz="0" w:space="0" w:color="auto"/>
          </w:divBdr>
        </w:div>
        <w:div w:id="841697791">
          <w:marLeft w:val="480"/>
          <w:marRight w:val="0"/>
          <w:marTop w:val="0"/>
          <w:marBottom w:val="0"/>
          <w:divBdr>
            <w:top w:val="none" w:sz="0" w:space="0" w:color="auto"/>
            <w:left w:val="none" w:sz="0" w:space="0" w:color="auto"/>
            <w:bottom w:val="none" w:sz="0" w:space="0" w:color="auto"/>
            <w:right w:val="none" w:sz="0" w:space="0" w:color="auto"/>
          </w:divBdr>
        </w:div>
        <w:div w:id="1625500627">
          <w:marLeft w:val="480"/>
          <w:marRight w:val="0"/>
          <w:marTop w:val="0"/>
          <w:marBottom w:val="0"/>
          <w:divBdr>
            <w:top w:val="none" w:sz="0" w:space="0" w:color="auto"/>
            <w:left w:val="none" w:sz="0" w:space="0" w:color="auto"/>
            <w:bottom w:val="none" w:sz="0" w:space="0" w:color="auto"/>
            <w:right w:val="none" w:sz="0" w:space="0" w:color="auto"/>
          </w:divBdr>
        </w:div>
        <w:div w:id="1597908504">
          <w:marLeft w:val="480"/>
          <w:marRight w:val="0"/>
          <w:marTop w:val="0"/>
          <w:marBottom w:val="0"/>
          <w:divBdr>
            <w:top w:val="none" w:sz="0" w:space="0" w:color="auto"/>
            <w:left w:val="none" w:sz="0" w:space="0" w:color="auto"/>
            <w:bottom w:val="none" w:sz="0" w:space="0" w:color="auto"/>
            <w:right w:val="none" w:sz="0" w:space="0" w:color="auto"/>
          </w:divBdr>
        </w:div>
        <w:div w:id="1793548052">
          <w:marLeft w:val="480"/>
          <w:marRight w:val="0"/>
          <w:marTop w:val="0"/>
          <w:marBottom w:val="0"/>
          <w:divBdr>
            <w:top w:val="none" w:sz="0" w:space="0" w:color="auto"/>
            <w:left w:val="none" w:sz="0" w:space="0" w:color="auto"/>
            <w:bottom w:val="none" w:sz="0" w:space="0" w:color="auto"/>
            <w:right w:val="none" w:sz="0" w:space="0" w:color="auto"/>
          </w:divBdr>
        </w:div>
        <w:div w:id="871385339">
          <w:marLeft w:val="480"/>
          <w:marRight w:val="0"/>
          <w:marTop w:val="0"/>
          <w:marBottom w:val="0"/>
          <w:divBdr>
            <w:top w:val="none" w:sz="0" w:space="0" w:color="auto"/>
            <w:left w:val="none" w:sz="0" w:space="0" w:color="auto"/>
            <w:bottom w:val="none" w:sz="0" w:space="0" w:color="auto"/>
            <w:right w:val="none" w:sz="0" w:space="0" w:color="auto"/>
          </w:divBdr>
        </w:div>
        <w:div w:id="1920826364">
          <w:marLeft w:val="480"/>
          <w:marRight w:val="0"/>
          <w:marTop w:val="0"/>
          <w:marBottom w:val="0"/>
          <w:divBdr>
            <w:top w:val="none" w:sz="0" w:space="0" w:color="auto"/>
            <w:left w:val="none" w:sz="0" w:space="0" w:color="auto"/>
            <w:bottom w:val="none" w:sz="0" w:space="0" w:color="auto"/>
            <w:right w:val="none" w:sz="0" w:space="0" w:color="auto"/>
          </w:divBdr>
        </w:div>
        <w:div w:id="458960830">
          <w:marLeft w:val="480"/>
          <w:marRight w:val="0"/>
          <w:marTop w:val="0"/>
          <w:marBottom w:val="0"/>
          <w:divBdr>
            <w:top w:val="none" w:sz="0" w:space="0" w:color="auto"/>
            <w:left w:val="none" w:sz="0" w:space="0" w:color="auto"/>
            <w:bottom w:val="none" w:sz="0" w:space="0" w:color="auto"/>
            <w:right w:val="none" w:sz="0" w:space="0" w:color="auto"/>
          </w:divBdr>
        </w:div>
        <w:div w:id="397825105">
          <w:marLeft w:val="480"/>
          <w:marRight w:val="0"/>
          <w:marTop w:val="0"/>
          <w:marBottom w:val="0"/>
          <w:divBdr>
            <w:top w:val="none" w:sz="0" w:space="0" w:color="auto"/>
            <w:left w:val="none" w:sz="0" w:space="0" w:color="auto"/>
            <w:bottom w:val="none" w:sz="0" w:space="0" w:color="auto"/>
            <w:right w:val="none" w:sz="0" w:space="0" w:color="auto"/>
          </w:divBdr>
        </w:div>
        <w:div w:id="1431200403">
          <w:marLeft w:val="480"/>
          <w:marRight w:val="0"/>
          <w:marTop w:val="0"/>
          <w:marBottom w:val="0"/>
          <w:divBdr>
            <w:top w:val="none" w:sz="0" w:space="0" w:color="auto"/>
            <w:left w:val="none" w:sz="0" w:space="0" w:color="auto"/>
            <w:bottom w:val="none" w:sz="0" w:space="0" w:color="auto"/>
            <w:right w:val="none" w:sz="0" w:space="0" w:color="auto"/>
          </w:divBdr>
        </w:div>
        <w:div w:id="1176723833">
          <w:marLeft w:val="480"/>
          <w:marRight w:val="0"/>
          <w:marTop w:val="0"/>
          <w:marBottom w:val="0"/>
          <w:divBdr>
            <w:top w:val="none" w:sz="0" w:space="0" w:color="auto"/>
            <w:left w:val="none" w:sz="0" w:space="0" w:color="auto"/>
            <w:bottom w:val="none" w:sz="0" w:space="0" w:color="auto"/>
            <w:right w:val="none" w:sz="0" w:space="0" w:color="auto"/>
          </w:divBdr>
        </w:div>
        <w:div w:id="1943221528">
          <w:marLeft w:val="480"/>
          <w:marRight w:val="0"/>
          <w:marTop w:val="0"/>
          <w:marBottom w:val="0"/>
          <w:divBdr>
            <w:top w:val="none" w:sz="0" w:space="0" w:color="auto"/>
            <w:left w:val="none" w:sz="0" w:space="0" w:color="auto"/>
            <w:bottom w:val="none" w:sz="0" w:space="0" w:color="auto"/>
            <w:right w:val="none" w:sz="0" w:space="0" w:color="auto"/>
          </w:divBdr>
        </w:div>
        <w:div w:id="56981374">
          <w:marLeft w:val="480"/>
          <w:marRight w:val="0"/>
          <w:marTop w:val="0"/>
          <w:marBottom w:val="0"/>
          <w:divBdr>
            <w:top w:val="none" w:sz="0" w:space="0" w:color="auto"/>
            <w:left w:val="none" w:sz="0" w:space="0" w:color="auto"/>
            <w:bottom w:val="none" w:sz="0" w:space="0" w:color="auto"/>
            <w:right w:val="none" w:sz="0" w:space="0" w:color="auto"/>
          </w:divBdr>
        </w:div>
        <w:div w:id="1208689830">
          <w:marLeft w:val="480"/>
          <w:marRight w:val="0"/>
          <w:marTop w:val="0"/>
          <w:marBottom w:val="0"/>
          <w:divBdr>
            <w:top w:val="none" w:sz="0" w:space="0" w:color="auto"/>
            <w:left w:val="none" w:sz="0" w:space="0" w:color="auto"/>
            <w:bottom w:val="none" w:sz="0" w:space="0" w:color="auto"/>
            <w:right w:val="none" w:sz="0" w:space="0" w:color="auto"/>
          </w:divBdr>
        </w:div>
        <w:div w:id="160508304">
          <w:marLeft w:val="480"/>
          <w:marRight w:val="0"/>
          <w:marTop w:val="0"/>
          <w:marBottom w:val="0"/>
          <w:divBdr>
            <w:top w:val="none" w:sz="0" w:space="0" w:color="auto"/>
            <w:left w:val="none" w:sz="0" w:space="0" w:color="auto"/>
            <w:bottom w:val="none" w:sz="0" w:space="0" w:color="auto"/>
            <w:right w:val="none" w:sz="0" w:space="0" w:color="auto"/>
          </w:divBdr>
        </w:div>
        <w:div w:id="499581983">
          <w:marLeft w:val="480"/>
          <w:marRight w:val="0"/>
          <w:marTop w:val="0"/>
          <w:marBottom w:val="0"/>
          <w:divBdr>
            <w:top w:val="none" w:sz="0" w:space="0" w:color="auto"/>
            <w:left w:val="none" w:sz="0" w:space="0" w:color="auto"/>
            <w:bottom w:val="none" w:sz="0" w:space="0" w:color="auto"/>
            <w:right w:val="none" w:sz="0" w:space="0" w:color="auto"/>
          </w:divBdr>
        </w:div>
        <w:div w:id="536091768">
          <w:marLeft w:val="480"/>
          <w:marRight w:val="0"/>
          <w:marTop w:val="0"/>
          <w:marBottom w:val="0"/>
          <w:divBdr>
            <w:top w:val="none" w:sz="0" w:space="0" w:color="auto"/>
            <w:left w:val="none" w:sz="0" w:space="0" w:color="auto"/>
            <w:bottom w:val="none" w:sz="0" w:space="0" w:color="auto"/>
            <w:right w:val="none" w:sz="0" w:space="0" w:color="auto"/>
          </w:divBdr>
        </w:div>
        <w:div w:id="677851966">
          <w:marLeft w:val="480"/>
          <w:marRight w:val="0"/>
          <w:marTop w:val="0"/>
          <w:marBottom w:val="0"/>
          <w:divBdr>
            <w:top w:val="none" w:sz="0" w:space="0" w:color="auto"/>
            <w:left w:val="none" w:sz="0" w:space="0" w:color="auto"/>
            <w:bottom w:val="none" w:sz="0" w:space="0" w:color="auto"/>
            <w:right w:val="none" w:sz="0" w:space="0" w:color="auto"/>
          </w:divBdr>
        </w:div>
        <w:div w:id="1821458983">
          <w:marLeft w:val="480"/>
          <w:marRight w:val="0"/>
          <w:marTop w:val="0"/>
          <w:marBottom w:val="0"/>
          <w:divBdr>
            <w:top w:val="none" w:sz="0" w:space="0" w:color="auto"/>
            <w:left w:val="none" w:sz="0" w:space="0" w:color="auto"/>
            <w:bottom w:val="none" w:sz="0" w:space="0" w:color="auto"/>
            <w:right w:val="none" w:sz="0" w:space="0" w:color="auto"/>
          </w:divBdr>
        </w:div>
        <w:div w:id="2000381689">
          <w:marLeft w:val="480"/>
          <w:marRight w:val="0"/>
          <w:marTop w:val="0"/>
          <w:marBottom w:val="0"/>
          <w:divBdr>
            <w:top w:val="none" w:sz="0" w:space="0" w:color="auto"/>
            <w:left w:val="none" w:sz="0" w:space="0" w:color="auto"/>
            <w:bottom w:val="none" w:sz="0" w:space="0" w:color="auto"/>
            <w:right w:val="none" w:sz="0" w:space="0" w:color="auto"/>
          </w:divBdr>
        </w:div>
        <w:div w:id="84420718">
          <w:marLeft w:val="480"/>
          <w:marRight w:val="0"/>
          <w:marTop w:val="0"/>
          <w:marBottom w:val="0"/>
          <w:divBdr>
            <w:top w:val="none" w:sz="0" w:space="0" w:color="auto"/>
            <w:left w:val="none" w:sz="0" w:space="0" w:color="auto"/>
            <w:bottom w:val="none" w:sz="0" w:space="0" w:color="auto"/>
            <w:right w:val="none" w:sz="0" w:space="0" w:color="auto"/>
          </w:divBdr>
        </w:div>
        <w:div w:id="520558737">
          <w:marLeft w:val="480"/>
          <w:marRight w:val="0"/>
          <w:marTop w:val="0"/>
          <w:marBottom w:val="0"/>
          <w:divBdr>
            <w:top w:val="none" w:sz="0" w:space="0" w:color="auto"/>
            <w:left w:val="none" w:sz="0" w:space="0" w:color="auto"/>
            <w:bottom w:val="none" w:sz="0" w:space="0" w:color="auto"/>
            <w:right w:val="none" w:sz="0" w:space="0" w:color="auto"/>
          </w:divBdr>
        </w:div>
        <w:div w:id="159853540">
          <w:marLeft w:val="480"/>
          <w:marRight w:val="0"/>
          <w:marTop w:val="0"/>
          <w:marBottom w:val="0"/>
          <w:divBdr>
            <w:top w:val="none" w:sz="0" w:space="0" w:color="auto"/>
            <w:left w:val="none" w:sz="0" w:space="0" w:color="auto"/>
            <w:bottom w:val="none" w:sz="0" w:space="0" w:color="auto"/>
            <w:right w:val="none" w:sz="0" w:space="0" w:color="auto"/>
          </w:divBdr>
        </w:div>
        <w:div w:id="1886864438">
          <w:marLeft w:val="480"/>
          <w:marRight w:val="0"/>
          <w:marTop w:val="0"/>
          <w:marBottom w:val="0"/>
          <w:divBdr>
            <w:top w:val="none" w:sz="0" w:space="0" w:color="auto"/>
            <w:left w:val="none" w:sz="0" w:space="0" w:color="auto"/>
            <w:bottom w:val="none" w:sz="0" w:space="0" w:color="auto"/>
            <w:right w:val="none" w:sz="0" w:space="0" w:color="auto"/>
          </w:divBdr>
        </w:div>
        <w:div w:id="2008287645">
          <w:marLeft w:val="480"/>
          <w:marRight w:val="0"/>
          <w:marTop w:val="0"/>
          <w:marBottom w:val="0"/>
          <w:divBdr>
            <w:top w:val="none" w:sz="0" w:space="0" w:color="auto"/>
            <w:left w:val="none" w:sz="0" w:space="0" w:color="auto"/>
            <w:bottom w:val="none" w:sz="0" w:space="0" w:color="auto"/>
            <w:right w:val="none" w:sz="0" w:space="0" w:color="auto"/>
          </w:divBdr>
        </w:div>
        <w:div w:id="1362706632">
          <w:marLeft w:val="480"/>
          <w:marRight w:val="0"/>
          <w:marTop w:val="0"/>
          <w:marBottom w:val="0"/>
          <w:divBdr>
            <w:top w:val="none" w:sz="0" w:space="0" w:color="auto"/>
            <w:left w:val="none" w:sz="0" w:space="0" w:color="auto"/>
            <w:bottom w:val="none" w:sz="0" w:space="0" w:color="auto"/>
            <w:right w:val="none" w:sz="0" w:space="0" w:color="auto"/>
          </w:divBdr>
        </w:div>
        <w:div w:id="1364473905">
          <w:marLeft w:val="480"/>
          <w:marRight w:val="0"/>
          <w:marTop w:val="0"/>
          <w:marBottom w:val="0"/>
          <w:divBdr>
            <w:top w:val="none" w:sz="0" w:space="0" w:color="auto"/>
            <w:left w:val="none" w:sz="0" w:space="0" w:color="auto"/>
            <w:bottom w:val="none" w:sz="0" w:space="0" w:color="auto"/>
            <w:right w:val="none" w:sz="0" w:space="0" w:color="auto"/>
          </w:divBdr>
        </w:div>
        <w:div w:id="1475291199">
          <w:marLeft w:val="480"/>
          <w:marRight w:val="0"/>
          <w:marTop w:val="0"/>
          <w:marBottom w:val="0"/>
          <w:divBdr>
            <w:top w:val="none" w:sz="0" w:space="0" w:color="auto"/>
            <w:left w:val="none" w:sz="0" w:space="0" w:color="auto"/>
            <w:bottom w:val="none" w:sz="0" w:space="0" w:color="auto"/>
            <w:right w:val="none" w:sz="0" w:space="0" w:color="auto"/>
          </w:divBdr>
        </w:div>
        <w:div w:id="497355027">
          <w:marLeft w:val="480"/>
          <w:marRight w:val="0"/>
          <w:marTop w:val="0"/>
          <w:marBottom w:val="0"/>
          <w:divBdr>
            <w:top w:val="none" w:sz="0" w:space="0" w:color="auto"/>
            <w:left w:val="none" w:sz="0" w:space="0" w:color="auto"/>
            <w:bottom w:val="none" w:sz="0" w:space="0" w:color="auto"/>
            <w:right w:val="none" w:sz="0" w:space="0" w:color="auto"/>
          </w:divBdr>
        </w:div>
        <w:div w:id="843666355">
          <w:marLeft w:val="480"/>
          <w:marRight w:val="0"/>
          <w:marTop w:val="0"/>
          <w:marBottom w:val="0"/>
          <w:divBdr>
            <w:top w:val="none" w:sz="0" w:space="0" w:color="auto"/>
            <w:left w:val="none" w:sz="0" w:space="0" w:color="auto"/>
            <w:bottom w:val="none" w:sz="0" w:space="0" w:color="auto"/>
            <w:right w:val="none" w:sz="0" w:space="0" w:color="auto"/>
          </w:divBdr>
        </w:div>
        <w:div w:id="695542820">
          <w:marLeft w:val="480"/>
          <w:marRight w:val="0"/>
          <w:marTop w:val="0"/>
          <w:marBottom w:val="0"/>
          <w:divBdr>
            <w:top w:val="none" w:sz="0" w:space="0" w:color="auto"/>
            <w:left w:val="none" w:sz="0" w:space="0" w:color="auto"/>
            <w:bottom w:val="none" w:sz="0" w:space="0" w:color="auto"/>
            <w:right w:val="none" w:sz="0" w:space="0" w:color="auto"/>
          </w:divBdr>
        </w:div>
        <w:div w:id="82996611">
          <w:marLeft w:val="480"/>
          <w:marRight w:val="0"/>
          <w:marTop w:val="0"/>
          <w:marBottom w:val="0"/>
          <w:divBdr>
            <w:top w:val="none" w:sz="0" w:space="0" w:color="auto"/>
            <w:left w:val="none" w:sz="0" w:space="0" w:color="auto"/>
            <w:bottom w:val="none" w:sz="0" w:space="0" w:color="auto"/>
            <w:right w:val="none" w:sz="0" w:space="0" w:color="auto"/>
          </w:divBdr>
        </w:div>
        <w:div w:id="1348171966">
          <w:marLeft w:val="480"/>
          <w:marRight w:val="0"/>
          <w:marTop w:val="0"/>
          <w:marBottom w:val="0"/>
          <w:divBdr>
            <w:top w:val="none" w:sz="0" w:space="0" w:color="auto"/>
            <w:left w:val="none" w:sz="0" w:space="0" w:color="auto"/>
            <w:bottom w:val="none" w:sz="0" w:space="0" w:color="auto"/>
            <w:right w:val="none" w:sz="0" w:space="0" w:color="auto"/>
          </w:divBdr>
        </w:div>
        <w:div w:id="878929734">
          <w:marLeft w:val="480"/>
          <w:marRight w:val="0"/>
          <w:marTop w:val="0"/>
          <w:marBottom w:val="0"/>
          <w:divBdr>
            <w:top w:val="none" w:sz="0" w:space="0" w:color="auto"/>
            <w:left w:val="none" w:sz="0" w:space="0" w:color="auto"/>
            <w:bottom w:val="none" w:sz="0" w:space="0" w:color="auto"/>
            <w:right w:val="none" w:sz="0" w:space="0" w:color="auto"/>
          </w:divBdr>
        </w:div>
        <w:div w:id="218247024">
          <w:marLeft w:val="480"/>
          <w:marRight w:val="0"/>
          <w:marTop w:val="0"/>
          <w:marBottom w:val="0"/>
          <w:divBdr>
            <w:top w:val="none" w:sz="0" w:space="0" w:color="auto"/>
            <w:left w:val="none" w:sz="0" w:space="0" w:color="auto"/>
            <w:bottom w:val="none" w:sz="0" w:space="0" w:color="auto"/>
            <w:right w:val="none" w:sz="0" w:space="0" w:color="auto"/>
          </w:divBdr>
        </w:div>
        <w:div w:id="1590310791">
          <w:marLeft w:val="480"/>
          <w:marRight w:val="0"/>
          <w:marTop w:val="0"/>
          <w:marBottom w:val="0"/>
          <w:divBdr>
            <w:top w:val="none" w:sz="0" w:space="0" w:color="auto"/>
            <w:left w:val="none" w:sz="0" w:space="0" w:color="auto"/>
            <w:bottom w:val="none" w:sz="0" w:space="0" w:color="auto"/>
            <w:right w:val="none" w:sz="0" w:space="0" w:color="auto"/>
          </w:divBdr>
        </w:div>
        <w:div w:id="1589777488">
          <w:marLeft w:val="480"/>
          <w:marRight w:val="0"/>
          <w:marTop w:val="0"/>
          <w:marBottom w:val="0"/>
          <w:divBdr>
            <w:top w:val="none" w:sz="0" w:space="0" w:color="auto"/>
            <w:left w:val="none" w:sz="0" w:space="0" w:color="auto"/>
            <w:bottom w:val="none" w:sz="0" w:space="0" w:color="auto"/>
            <w:right w:val="none" w:sz="0" w:space="0" w:color="auto"/>
          </w:divBdr>
        </w:div>
        <w:div w:id="1411195242">
          <w:marLeft w:val="480"/>
          <w:marRight w:val="0"/>
          <w:marTop w:val="0"/>
          <w:marBottom w:val="0"/>
          <w:divBdr>
            <w:top w:val="none" w:sz="0" w:space="0" w:color="auto"/>
            <w:left w:val="none" w:sz="0" w:space="0" w:color="auto"/>
            <w:bottom w:val="none" w:sz="0" w:space="0" w:color="auto"/>
            <w:right w:val="none" w:sz="0" w:space="0" w:color="auto"/>
          </w:divBdr>
        </w:div>
        <w:div w:id="2020348487">
          <w:marLeft w:val="480"/>
          <w:marRight w:val="0"/>
          <w:marTop w:val="0"/>
          <w:marBottom w:val="0"/>
          <w:divBdr>
            <w:top w:val="none" w:sz="0" w:space="0" w:color="auto"/>
            <w:left w:val="none" w:sz="0" w:space="0" w:color="auto"/>
            <w:bottom w:val="none" w:sz="0" w:space="0" w:color="auto"/>
            <w:right w:val="none" w:sz="0" w:space="0" w:color="auto"/>
          </w:divBdr>
        </w:div>
        <w:div w:id="1027829068">
          <w:marLeft w:val="480"/>
          <w:marRight w:val="0"/>
          <w:marTop w:val="0"/>
          <w:marBottom w:val="0"/>
          <w:divBdr>
            <w:top w:val="none" w:sz="0" w:space="0" w:color="auto"/>
            <w:left w:val="none" w:sz="0" w:space="0" w:color="auto"/>
            <w:bottom w:val="none" w:sz="0" w:space="0" w:color="auto"/>
            <w:right w:val="none" w:sz="0" w:space="0" w:color="auto"/>
          </w:divBdr>
        </w:div>
        <w:div w:id="749889738">
          <w:marLeft w:val="480"/>
          <w:marRight w:val="0"/>
          <w:marTop w:val="0"/>
          <w:marBottom w:val="0"/>
          <w:divBdr>
            <w:top w:val="none" w:sz="0" w:space="0" w:color="auto"/>
            <w:left w:val="none" w:sz="0" w:space="0" w:color="auto"/>
            <w:bottom w:val="none" w:sz="0" w:space="0" w:color="auto"/>
            <w:right w:val="none" w:sz="0" w:space="0" w:color="auto"/>
          </w:divBdr>
        </w:div>
        <w:div w:id="652805126">
          <w:marLeft w:val="480"/>
          <w:marRight w:val="0"/>
          <w:marTop w:val="0"/>
          <w:marBottom w:val="0"/>
          <w:divBdr>
            <w:top w:val="none" w:sz="0" w:space="0" w:color="auto"/>
            <w:left w:val="none" w:sz="0" w:space="0" w:color="auto"/>
            <w:bottom w:val="none" w:sz="0" w:space="0" w:color="auto"/>
            <w:right w:val="none" w:sz="0" w:space="0" w:color="auto"/>
          </w:divBdr>
        </w:div>
        <w:div w:id="1453086103">
          <w:marLeft w:val="480"/>
          <w:marRight w:val="0"/>
          <w:marTop w:val="0"/>
          <w:marBottom w:val="0"/>
          <w:divBdr>
            <w:top w:val="none" w:sz="0" w:space="0" w:color="auto"/>
            <w:left w:val="none" w:sz="0" w:space="0" w:color="auto"/>
            <w:bottom w:val="none" w:sz="0" w:space="0" w:color="auto"/>
            <w:right w:val="none" w:sz="0" w:space="0" w:color="auto"/>
          </w:divBdr>
        </w:div>
        <w:div w:id="363596221">
          <w:marLeft w:val="480"/>
          <w:marRight w:val="0"/>
          <w:marTop w:val="0"/>
          <w:marBottom w:val="0"/>
          <w:divBdr>
            <w:top w:val="none" w:sz="0" w:space="0" w:color="auto"/>
            <w:left w:val="none" w:sz="0" w:space="0" w:color="auto"/>
            <w:bottom w:val="none" w:sz="0" w:space="0" w:color="auto"/>
            <w:right w:val="none" w:sz="0" w:space="0" w:color="auto"/>
          </w:divBdr>
        </w:div>
      </w:divsChild>
    </w:div>
    <w:div w:id="824131514">
      <w:bodyDiv w:val="1"/>
      <w:marLeft w:val="0"/>
      <w:marRight w:val="0"/>
      <w:marTop w:val="0"/>
      <w:marBottom w:val="0"/>
      <w:divBdr>
        <w:top w:val="none" w:sz="0" w:space="0" w:color="auto"/>
        <w:left w:val="none" w:sz="0" w:space="0" w:color="auto"/>
        <w:bottom w:val="none" w:sz="0" w:space="0" w:color="auto"/>
        <w:right w:val="none" w:sz="0" w:space="0" w:color="auto"/>
      </w:divBdr>
    </w:div>
    <w:div w:id="824472931">
      <w:bodyDiv w:val="1"/>
      <w:marLeft w:val="0"/>
      <w:marRight w:val="0"/>
      <w:marTop w:val="0"/>
      <w:marBottom w:val="0"/>
      <w:divBdr>
        <w:top w:val="none" w:sz="0" w:space="0" w:color="auto"/>
        <w:left w:val="none" w:sz="0" w:space="0" w:color="auto"/>
        <w:bottom w:val="none" w:sz="0" w:space="0" w:color="auto"/>
        <w:right w:val="none" w:sz="0" w:space="0" w:color="auto"/>
      </w:divBdr>
    </w:div>
    <w:div w:id="824859528">
      <w:bodyDiv w:val="1"/>
      <w:marLeft w:val="0"/>
      <w:marRight w:val="0"/>
      <w:marTop w:val="0"/>
      <w:marBottom w:val="0"/>
      <w:divBdr>
        <w:top w:val="none" w:sz="0" w:space="0" w:color="auto"/>
        <w:left w:val="none" w:sz="0" w:space="0" w:color="auto"/>
        <w:bottom w:val="none" w:sz="0" w:space="0" w:color="auto"/>
        <w:right w:val="none" w:sz="0" w:space="0" w:color="auto"/>
      </w:divBdr>
    </w:div>
    <w:div w:id="824976007">
      <w:bodyDiv w:val="1"/>
      <w:marLeft w:val="0"/>
      <w:marRight w:val="0"/>
      <w:marTop w:val="0"/>
      <w:marBottom w:val="0"/>
      <w:divBdr>
        <w:top w:val="none" w:sz="0" w:space="0" w:color="auto"/>
        <w:left w:val="none" w:sz="0" w:space="0" w:color="auto"/>
        <w:bottom w:val="none" w:sz="0" w:space="0" w:color="auto"/>
        <w:right w:val="none" w:sz="0" w:space="0" w:color="auto"/>
      </w:divBdr>
    </w:div>
    <w:div w:id="824978726">
      <w:bodyDiv w:val="1"/>
      <w:marLeft w:val="0"/>
      <w:marRight w:val="0"/>
      <w:marTop w:val="0"/>
      <w:marBottom w:val="0"/>
      <w:divBdr>
        <w:top w:val="none" w:sz="0" w:space="0" w:color="auto"/>
        <w:left w:val="none" w:sz="0" w:space="0" w:color="auto"/>
        <w:bottom w:val="none" w:sz="0" w:space="0" w:color="auto"/>
        <w:right w:val="none" w:sz="0" w:space="0" w:color="auto"/>
      </w:divBdr>
    </w:div>
    <w:div w:id="825167657">
      <w:bodyDiv w:val="1"/>
      <w:marLeft w:val="0"/>
      <w:marRight w:val="0"/>
      <w:marTop w:val="0"/>
      <w:marBottom w:val="0"/>
      <w:divBdr>
        <w:top w:val="none" w:sz="0" w:space="0" w:color="auto"/>
        <w:left w:val="none" w:sz="0" w:space="0" w:color="auto"/>
        <w:bottom w:val="none" w:sz="0" w:space="0" w:color="auto"/>
        <w:right w:val="none" w:sz="0" w:space="0" w:color="auto"/>
      </w:divBdr>
    </w:div>
    <w:div w:id="825170420">
      <w:bodyDiv w:val="1"/>
      <w:marLeft w:val="0"/>
      <w:marRight w:val="0"/>
      <w:marTop w:val="0"/>
      <w:marBottom w:val="0"/>
      <w:divBdr>
        <w:top w:val="none" w:sz="0" w:space="0" w:color="auto"/>
        <w:left w:val="none" w:sz="0" w:space="0" w:color="auto"/>
        <w:bottom w:val="none" w:sz="0" w:space="0" w:color="auto"/>
        <w:right w:val="none" w:sz="0" w:space="0" w:color="auto"/>
      </w:divBdr>
    </w:div>
    <w:div w:id="825241679">
      <w:bodyDiv w:val="1"/>
      <w:marLeft w:val="0"/>
      <w:marRight w:val="0"/>
      <w:marTop w:val="0"/>
      <w:marBottom w:val="0"/>
      <w:divBdr>
        <w:top w:val="none" w:sz="0" w:space="0" w:color="auto"/>
        <w:left w:val="none" w:sz="0" w:space="0" w:color="auto"/>
        <w:bottom w:val="none" w:sz="0" w:space="0" w:color="auto"/>
        <w:right w:val="none" w:sz="0" w:space="0" w:color="auto"/>
      </w:divBdr>
    </w:div>
    <w:div w:id="825442539">
      <w:bodyDiv w:val="1"/>
      <w:marLeft w:val="0"/>
      <w:marRight w:val="0"/>
      <w:marTop w:val="0"/>
      <w:marBottom w:val="0"/>
      <w:divBdr>
        <w:top w:val="none" w:sz="0" w:space="0" w:color="auto"/>
        <w:left w:val="none" w:sz="0" w:space="0" w:color="auto"/>
        <w:bottom w:val="none" w:sz="0" w:space="0" w:color="auto"/>
        <w:right w:val="none" w:sz="0" w:space="0" w:color="auto"/>
      </w:divBdr>
    </w:div>
    <w:div w:id="825584509">
      <w:bodyDiv w:val="1"/>
      <w:marLeft w:val="0"/>
      <w:marRight w:val="0"/>
      <w:marTop w:val="0"/>
      <w:marBottom w:val="0"/>
      <w:divBdr>
        <w:top w:val="none" w:sz="0" w:space="0" w:color="auto"/>
        <w:left w:val="none" w:sz="0" w:space="0" w:color="auto"/>
        <w:bottom w:val="none" w:sz="0" w:space="0" w:color="auto"/>
        <w:right w:val="none" w:sz="0" w:space="0" w:color="auto"/>
      </w:divBdr>
    </w:div>
    <w:div w:id="825632629">
      <w:bodyDiv w:val="1"/>
      <w:marLeft w:val="0"/>
      <w:marRight w:val="0"/>
      <w:marTop w:val="0"/>
      <w:marBottom w:val="0"/>
      <w:divBdr>
        <w:top w:val="none" w:sz="0" w:space="0" w:color="auto"/>
        <w:left w:val="none" w:sz="0" w:space="0" w:color="auto"/>
        <w:bottom w:val="none" w:sz="0" w:space="0" w:color="auto"/>
        <w:right w:val="none" w:sz="0" w:space="0" w:color="auto"/>
      </w:divBdr>
    </w:div>
    <w:div w:id="825823176">
      <w:bodyDiv w:val="1"/>
      <w:marLeft w:val="0"/>
      <w:marRight w:val="0"/>
      <w:marTop w:val="0"/>
      <w:marBottom w:val="0"/>
      <w:divBdr>
        <w:top w:val="none" w:sz="0" w:space="0" w:color="auto"/>
        <w:left w:val="none" w:sz="0" w:space="0" w:color="auto"/>
        <w:bottom w:val="none" w:sz="0" w:space="0" w:color="auto"/>
        <w:right w:val="none" w:sz="0" w:space="0" w:color="auto"/>
      </w:divBdr>
    </w:div>
    <w:div w:id="825901679">
      <w:bodyDiv w:val="1"/>
      <w:marLeft w:val="0"/>
      <w:marRight w:val="0"/>
      <w:marTop w:val="0"/>
      <w:marBottom w:val="0"/>
      <w:divBdr>
        <w:top w:val="none" w:sz="0" w:space="0" w:color="auto"/>
        <w:left w:val="none" w:sz="0" w:space="0" w:color="auto"/>
        <w:bottom w:val="none" w:sz="0" w:space="0" w:color="auto"/>
        <w:right w:val="none" w:sz="0" w:space="0" w:color="auto"/>
      </w:divBdr>
    </w:div>
    <w:div w:id="826097552">
      <w:bodyDiv w:val="1"/>
      <w:marLeft w:val="0"/>
      <w:marRight w:val="0"/>
      <w:marTop w:val="0"/>
      <w:marBottom w:val="0"/>
      <w:divBdr>
        <w:top w:val="none" w:sz="0" w:space="0" w:color="auto"/>
        <w:left w:val="none" w:sz="0" w:space="0" w:color="auto"/>
        <w:bottom w:val="none" w:sz="0" w:space="0" w:color="auto"/>
        <w:right w:val="none" w:sz="0" w:space="0" w:color="auto"/>
      </w:divBdr>
    </w:div>
    <w:div w:id="826166339">
      <w:bodyDiv w:val="1"/>
      <w:marLeft w:val="0"/>
      <w:marRight w:val="0"/>
      <w:marTop w:val="0"/>
      <w:marBottom w:val="0"/>
      <w:divBdr>
        <w:top w:val="none" w:sz="0" w:space="0" w:color="auto"/>
        <w:left w:val="none" w:sz="0" w:space="0" w:color="auto"/>
        <w:bottom w:val="none" w:sz="0" w:space="0" w:color="auto"/>
        <w:right w:val="none" w:sz="0" w:space="0" w:color="auto"/>
      </w:divBdr>
    </w:div>
    <w:div w:id="827014056">
      <w:bodyDiv w:val="1"/>
      <w:marLeft w:val="0"/>
      <w:marRight w:val="0"/>
      <w:marTop w:val="0"/>
      <w:marBottom w:val="0"/>
      <w:divBdr>
        <w:top w:val="none" w:sz="0" w:space="0" w:color="auto"/>
        <w:left w:val="none" w:sz="0" w:space="0" w:color="auto"/>
        <w:bottom w:val="none" w:sz="0" w:space="0" w:color="auto"/>
        <w:right w:val="none" w:sz="0" w:space="0" w:color="auto"/>
      </w:divBdr>
    </w:div>
    <w:div w:id="827015435">
      <w:bodyDiv w:val="1"/>
      <w:marLeft w:val="0"/>
      <w:marRight w:val="0"/>
      <w:marTop w:val="0"/>
      <w:marBottom w:val="0"/>
      <w:divBdr>
        <w:top w:val="none" w:sz="0" w:space="0" w:color="auto"/>
        <w:left w:val="none" w:sz="0" w:space="0" w:color="auto"/>
        <w:bottom w:val="none" w:sz="0" w:space="0" w:color="auto"/>
        <w:right w:val="none" w:sz="0" w:space="0" w:color="auto"/>
      </w:divBdr>
    </w:div>
    <w:div w:id="827020540">
      <w:bodyDiv w:val="1"/>
      <w:marLeft w:val="0"/>
      <w:marRight w:val="0"/>
      <w:marTop w:val="0"/>
      <w:marBottom w:val="0"/>
      <w:divBdr>
        <w:top w:val="none" w:sz="0" w:space="0" w:color="auto"/>
        <w:left w:val="none" w:sz="0" w:space="0" w:color="auto"/>
        <w:bottom w:val="none" w:sz="0" w:space="0" w:color="auto"/>
        <w:right w:val="none" w:sz="0" w:space="0" w:color="auto"/>
      </w:divBdr>
    </w:div>
    <w:div w:id="827745598">
      <w:bodyDiv w:val="1"/>
      <w:marLeft w:val="0"/>
      <w:marRight w:val="0"/>
      <w:marTop w:val="0"/>
      <w:marBottom w:val="0"/>
      <w:divBdr>
        <w:top w:val="none" w:sz="0" w:space="0" w:color="auto"/>
        <w:left w:val="none" w:sz="0" w:space="0" w:color="auto"/>
        <w:bottom w:val="none" w:sz="0" w:space="0" w:color="auto"/>
        <w:right w:val="none" w:sz="0" w:space="0" w:color="auto"/>
      </w:divBdr>
    </w:div>
    <w:div w:id="827789259">
      <w:bodyDiv w:val="1"/>
      <w:marLeft w:val="0"/>
      <w:marRight w:val="0"/>
      <w:marTop w:val="0"/>
      <w:marBottom w:val="0"/>
      <w:divBdr>
        <w:top w:val="none" w:sz="0" w:space="0" w:color="auto"/>
        <w:left w:val="none" w:sz="0" w:space="0" w:color="auto"/>
        <w:bottom w:val="none" w:sz="0" w:space="0" w:color="auto"/>
        <w:right w:val="none" w:sz="0" w:space="0" w:color="auto"/>
      </w:divBdr>
    </w:div>
    <w:div w:id="827862508">
      <w:bodyDiv w:val="1"/>
      <w:marLeft w:val="0"/>
      <w:marRight w:val="0"/>
      <w:marTop w:val="0"/>
      <w:marBottom w:val="0"/>
      <w:divBdr>
        <w:top w:val="none" w:sz="0" w:space="0" w:color="auto"/>
        <w:left w:val="none" w:sz="0" w:space="0" w:color="auto"/>
        <w:bottom w:val="none" w:sz="0" w:space="0" w:color="auto"/>
        <w:right w:val="none" w:sz="0" w:space="0" w:color="auto"/>
      </w:divBdr>
    </w:div>
    <w:div w:id="827937340">
      <w:bodyDiv w:val="1"/>
      <w:marLeft w:val="0"/>
      <w:marRight w:val="0"/>
      <w:marTop w:val="0"/>
      <w:marBottom w:val="0"/>
      <w:divBdr>
        <w:top w:val="none" w:sz="0" w:space="0" w:color="auto"/>
        <w:left w:val="none" w:sz="0" w:space="0" w:color="auto"/>
        <w:bottom w:val="none" w:sz="0" w:space="0" w:color="auto"/>
        <w:right w:val="none" w:sz="0" w:space="0" w:color="auto"/>
      </w:divBdr>
    </w:div>
    <w:div w:id="827942801">
      <w:bodyDiv w:val="1"/>
      <w:marLeft w:val="0"/>
      <w:marRight w:val="0"/>
      <w:marTop w:val="0"/>
      <w:marBottom w:val="0"/>
      <w:divBdr>
        <w:top w:val="none" w:sz="0" w:space="0" w:color="auto"/>
        <w:left w:val="none" w:sz="0" w:space="0" w:color="auto"/>
        <w:bottom w:val="none" w:sz="0" w:space="0" w:color="auto"/>
        <w:right w:val="none" w:sz="0" w:space="0" w:color="auto"/>
      </w:divBdr>
    </w:div>
    <w:div w:id="828406258">
      <w:bodyDiv w:val="1"/>
      <w:marLeft w:val="0"/>
      <w:marRight w:val="0"/>
      <w:marTop w:val="0"/>
      <w:marBottom w:val="0"/>
      <w:divBdr>
        <w:top w:val="none" w:sz="0" w:space="0" w:color="auto"/>
        <w:left w:val="none" w:sz="0" w:space="0" w:color="auto"/>
        <w:bottom w:val="none" w:sz="0" w:space="0" w:color="auto"/>
        <w:right w:val="none" w:sz="0" w:space="0" w:color="auto"/>
      </w:divBdr>
    </w:div>
    <w:div w:id="828517982">
      <w:bodyDiv w:val="1"/>
      <w:marLeft w:val="0"/>
      <w:marRight w:val="0"/>
      <w:marTop w:val="0"/>
      <w:marBottom w:val="0"/>
      <w:divBdr>
        <w:top w:val="none" w:sz="0" w:space="0" w:color="auto"/>
        <w:left w:val="none" w:sz="0" w:space="0" w:color="auto"/>
        <w:bottom w:val="none" w:sz="0" w:space="0" w:color="auto"/>
        <w:right w:val="none" w:sz="0" w:space="0" w:color="auto"/>
      </w:divBdr>
    </w:div>
    <w:div w:id="829174128">
      <w:bodyDiv w:val="1"/>
      <w:marLeft w:val="0"/>
      <w:marRight w:val="0"/>
      <w:marTop w:val="0"/>
      <w:marBottom w:val="0"/>
      <w:divBdr>
        <w:top w:val="none" w:sz="0" w:space="0" w:color="auto"/>
        <w:left w:val="none" w:sz="0" w:space="0" w:color="auto"/>
        <w:bottom w:val="none" w:sz="0" w:space="0" w:color="auto"/>
        <w:right w:val="none" w:sz="0" w:space="0" w:color="auto"/>
      </w:divBdr>
    </w:div>
    <w:div w:id="829178542">
      <w:bodyDiv w:val="1"/>
      <w:marLeft w:val="0"/>
      <w:marRight w:val="0"/>
      <w:marTop w:val="0"/>
      <w:marBottom w:val="0"/>
      <w:divBdr>
        <w:top w:val="none" w:sz="0" w:space="0" w:color="auto"/>
        <w:left w:val="none" w:sz="0" w:space="0" w:color="auto"/>
        <w:bottom w:val="none" w:sz="0" w:space="0" w:color="auto"/>
        <w:right w:val="none" w:sz="0" w:space="0" w:color="auto"/>
      </w:divBdr>
    </w:div>
    <w:div w:id="829295174">
      <w:bodyDiv w:val="1"/>
      <w:marLeft w:val="0"/>
      <w:marRight w:val="0"/>
      <w:marTop w:val="0"/>
      <w:marBottom w:val="0"/>
      <w:divBdr>
        <w:top w:val="none" w:sz="0" w:space="0" w:color="auto"/>
        <w:left w:val="none" w:sz="0" w:space="0" w:color="auto"/>
        <w:bottom w:val="none" w:sz="0" w:space="0" w:color="auto"/>
        <w:right w:val="none" w:sz="0" w:space="0" w:color="auto"/>
      </w:divBdr>
    </w:div>
    <w:div w:id="829828377">
      <w:bodyDiv w:val="1"/>
      <w:marLeft w:val="0"/>
      <w:marRight w:val="0"/>
      <w:marTop w:val="0"/>
      <w:marBottom w:val="0"/>
      <w:divBdr>
        <w:top w:val="none" w:sz="0" w:space="0" w:color="auto"/>
        <w:left w:val="none" w:sz="0" w:space="0" w:color="auto"/>
        <w:bottom w:val="none" w:sz="0" w:space="0" w:color="auto"/>
        <w:right w:val="none" w:sz="0" w:space="0" w:color="auto"/>
      </w:divBdr>
    </w:div>
    <w:div w:id="830147079">
      <w:bodyDiv w:val="1"/>
      <w:marLeft w:val="0"/>
      <w:marRight w:val="0"/>
      <w:marTop w:val="0"/>
      <w:marBottom w:val="0"/>
      <w:divBdr>
        <w:top w:val="none" w:sz="0" w:space="0" w:color="auto"/>
        <w:left w:val="none" w:sz="0" w:space="0" w:color="auto"/>
        <w:bottom w:val="none" w:sz="0" w:space="0" w:color="auto"/>
        <w:right w:val="none" w:sz="0" w:space="0" w:color="auto"/>
      </w:divBdr>
    </w:div>
    <w:div w:id="830368492">
      <w:bodyDiv w:val="1"/>
      <w:marLeft w:val="0"/>
      <w:marRight w:val="0"/>
      <w:marTop w:val="0"/>
      <w:marBottom w:val="0"/>
      <w:divBdr>
        <w:top w:val="none" w:sz="0" w:space="0" w:color="auto"/>
        <w:left w:val="none" w:sz="0" w:space="0" w:color="auto"/>
        <w:bottom w:val="none" w:sz="0" w:space="0" w:color="auto"/>
        <w:right w:val="none" w:sz="0" w:space="0" w:color="auto"/>
      </w:divBdr>
      <w:divsChild>
        <w:div w:id="1339312806">
          <w:marLeft w:val="480"/>
          <w:marRight w:val="0"/>
          <w:marTop w:val="0"/>
          <w:marBottom w:val="0"/>
          <w:divBdr>
            <w:top w:val="none" w:sz="0" w:space="0" w:color="auto"/>
            <w:left w:val="none" w:sz="0" w:space="0" w:color="auto"/>
            <w:bottom w:val="none" w:sz="0" w:space="0" w:color="auto"/>
            <w:right w:val="none" w:sz="0" w:space="0" w:color="auto"/>
          </w:divBdr>
        </w:div>
        <w:div w:id="1479223177">
          <w:marLeft w:val="480"/>
          <w:marRight w:val="0"/>
          <w:marTop w:val="0"/>
          <w:marBottom w:val="0"/>
          <w:divBdr>
            <w:top w:val="none" w:sz="0" w:space="0" w:color="auto"/>
            <w:left w:val="none" w:sz="0" w:space="0" w:color="auto"/>
            <w:bottom w:val="none" w:sz="0" w:space="0" w:color="auto"/>
            <w:right w:val="none" w:sz="0" w:space="0" w:color="auto"/>
          </w:divBdr>
        </w:div>
        <w:div w:id="1332025446">
          <w:marLeft w:val="480"/>
          <w:marRight w:val="0"/>
          <w:marTop w:val="0"/>
          <w:marBottom w:val="0"/>
          <w:divBdr>
            <w:top w:val="none" w:sz="0" w:space="0" w:color="auto"/>
            <w:left w:val="none" w:sz="0" w:space="0" w:color="auto"/>
            <w:bottom w:val="none" w:sz="0" w:space="0" w:color="auto"/>
            <w:right w:val="none" w:sz="0" w:space="0" w:color="auto"/>
          </w:divBdr>
        </w:div>
        <w:div w:id="392772746">
          <w:marLeft w:val="480"/>
          <w:marRight w:val="0"/>
          <w:marTop w:val="0"/>
          <w:marBottom w:val="0"/>
          <w:divBdr>
            <w:top w:val="none" w:sz="0" w:space="0" w:color="auto"/>
            <w:left w:val="none" w:sz="0" w:space="0" w:color="auto"/>
            <w:bottom w:val="none" w:sz="0" w:space="0" w:color="auto"/>
            <w:right w:val="none" w:sz="0" w:space="0" w:color="auto"/>
          </w:divBdr>
        </w:div>
        <w:div w:id="464079935">
          <w:marLeft w:val="480"/>
          <w:marRight w:val="0"/>
          <w:marTop w:val="0"/>
          <w:marBottom w:val="0"/>
          <w:divBdr>
            <w:top w:val="none" w:sz="0" w:space="0" w:color="auto"/>
            <w:left w:val="none" w:sz="0" w:space="0" w:color="auto"/>
            <w:bottom w:val="none" w:sz="0" w:space="0" w:color="auto"/>
            <w:right w:val="none" w:sz="0" w:space="0" w:color="auto"/>
          </w:divBdr>
        </w:div>
        <w:div w:id="909264774">
          <w:marLeft w:val="480"/>
          <w:marRight w:val="0"/>
          <w:marTop w:val="0"/>
          <w:marBottom w:val="0"/>
          <w:divBdr>
            <w:top w:val="none" w:sz="0" w:space="0" w:color="auto"/>
            <w:left w:val="none" w:sz="0" w:space="0" w:color="auto"/>
            <w:bottom w:val="none" w:sz="0" w:space="0" w:color="auto"/>
            <w:right w:val="none" w:sz="0" w:space="0" w:color="auto"/>
          </w:divBdr>
        </w:div>
        <w:div w:id="1976107086">
          <w:marLeft w:val="480"/>
          <w:marRight w:val="0"/>
          <w:marTop w:val="0"/>
          <w:marBottom w:val="0"/>
          <w:divBdr>
            <w:top w:val="none" w:sz="0" w:space="0" w:color="auto"/>
            <w:left w:val="none" w:sz="0" w:space="0" w:color="auto"/>
            <w:bottom w:val="none" w:sz="0" w:space="0" w:color="auto"/>
            <w:right w:val="none" w:sz="0" w:space="0" w:color="auto"/>
          </w:divBdr>
        </w:div>
        <w:div w:id="771171260">
          <w:marLeft w:val="480"/>
          <w:marRight w:val="0"/>
          <w:marTop w:val="0"/>
          <w:marBottom w:val="0"/>
          <w:divBdr>
            <w:top w:val="none" w:sz="0" w:space="0" w:color="auto"/>
            <w:left w:val="none" w:sz="0" w:space="0" w:color="auto"/>
            <w:bottom w:val="none" w:sz="0" w:space="0" w:color="auto"/>
            <w:right w:val="none" w:sz="0" w:space="0" w:color="auto"/>
          </w:divBdr>
        </w:div>
        <w:div w:id="25105277">
          <w:marLeft w:val="480"/>
          <w:marRight w:val="0"/>
          <w:marTop w:val="0"/>
          <w:marBottom w:val="0"/>
          <w:divBdr>
            <w:top w:val="none" w:sz="0" w:space="0" w:color="auto"/>
            <w:left w:val="none" w:sz="0" w:space="0" w:color="auto"/>
            <w:bottom w:val="none" w:sz="0" w:space="0" w:color="auto"/>
            <w:right w:val="none" w:sz="0" w:space="0" w:color="auto"/>
          </w:divBdr>
        </w:div>
        <w:div w:id="768740090">
          <w:marLeft w:val="480"/>
          <w:marRight w:val="0"/>
          <w:marTop w:val="0"/>
          <w:marBottom w:val="0"/>
          <w:divBdr>
            <w:top w:val="none" w:sz="0" w:space="0" w:color="auto"/>
            <w:left w:val="none" w:sz="0" w:space="0" w:color="auto"/>
            <w:bottom w:val="none" w:sz="0" w:space="0" w:color="auto"/>
            <w:right w:val="none" w:sz="0" w:space="0" w:color="auto"/>
          </w:divBdr>
        </w:div>
        <w:div w:id="815336070">
          <w:marLeft w:val="480"/>
          <w:marRight w:val="0"/>
          <w:marTop w:val="0"/>
          <w:marBottom w:val="0"/>
          <w:divBdr>
            <w:top w:val="none" w:sz="0" w:space="0" w:color="auto"/>
            <w:left w:val="none" w:sz="0" w:space="0" w:color="auto"/>
            <w:bottom w:val="none" w:sz="0" w:space="0" w:color="auto"/>
            <w:right w:val="none" w:sz="0" w:space="0" w:color="auto"/>
          </w:divBdr>
        </w:div>
        <w:div w:id="1213227835">
          <w:marLeft w:val="480"/>
          <w:marRight w:val="0"/>
          <w:marTop w:val="0"/>
          <w:marBottom w:val="0"/>
          <w:divBdr>
            <w:top w:val="none" w:sz="0" w:space="0" w:color="auto"/>
            <w:left w:val="none" w:sz="0" w:space="0" w:color="auto"/>
            <w:bottom w:val="none" w:sz="0" w:space="0" w:color="auto"/>
            <w:right w:val="none" w:sz="0" w:space="0" w:color="auto"/>
          </w:divBdr>
        </w:div>
        <w:div w:id="1911310301">
          <w:marLeft w:val="480"/>
          <w:marRight w:val="0"/>
          <w:marTop w:val="0"/>
          <w:marBottom w:val="0"/>
          <w:divBdr>
            <w:top w:val="none" w:sz="0" w:space="0" w:color="auto"/>
            <w:left w:val="none" w:sz="0" w:space="0" w:color="auto"/>
            <w:bottom w:val="none" w:sz="0" w:space="0" w:color="auto"/>
            <w:right w:val="none" w:sz="0" w:space="0" w:color="auto"/>
          </w:divBdr>
        </w:div>
        <w:div w:id="146821514">
          <w:marLeft w:val="480"/>
          <w:marRight w:val="0"/>
          <w:marTop w:val="0"/>
          <w:marBottom w:val="0"/>
          <w:divBdr>
            <w:top w:val="none" w:sz="0" w:space="0" w:color="auto"/>
            <w:left w:val="none" w:sz="0" w:space="0" w:color="auto"/>
            <w:bottom w:val="none" w:sz="0" w:space="0" w:color="auto"/>
            <w:right w:val="none" w:sz="0" w:space="0" w:color="auto"/>
          </w:divBdr>
        </w:div>
        <w:div w:id="970137476">
          <w:marLeft w:val="480"/>
          <w:marRight w:val="0"/>
          <w:marTop w:val="0"/>
          <w:marBottom w:val="0"/>
          <w:divBdr>
            <w:top w:val="none" w:sz="0" w:space="0" w:color="auto"/>
            <w:left w:val="none" w:sz="0" w:space="0" w:color="auto"/>
            <w:bottom w:val="none" w:sz="0" w:space="0" w:color="auto"/>
            <w:right w:val="none" w:sz="0" w:space="0" w:color="auto"/>
          </w:divBdr>
        </w:div>
        <w:div w:id="501893813">
          <w:marLeft w:val="480"/>
          <w:marRight w:val="0"/>
          <w:marTop w:val="0"/>
          <w:marBottom w:val="0"/>
          <w:divBdr>
            <w:top w:val="none" w:sz="0" w:space="0" w:color="auto"/>
            <w:left w:val="none" w:sz="0" w:space="0" w:color="auto"/>
            <w:bottom w:val="none" w:sz="0" w:space="0" w:color="auto"/>
            <w:right w:val="none" w:sz="0" w:space="0" w:color="auto"/>
          </w:divBdr>
        </w:div>
        <w:div w:id="435100121">
          <w:marLeft w:val="480"/>
          <w:marRight w:val="0"/>
          <w:marTop w:val="0"/>
          <w:marBottom w:val="0"/>
          <w:divBdr>
            <w:top w:val="none" w:sz="0" w:space="0" w:color="auto"/>
            <w:left w:val="none" w:sz="0" w:space="0" w:color="auto"/>
            <w:bottom w:val="none" w:sz="0" w:space="0" w:color="auto"/>
            <w:right w:val="none" w:sz="0" w:space="0" w:color="auto"/>
          </w:divBdr>
        </w:div>
        <w:div w:id="627130700">
          <w:marLeft w:val="480"/>
          <w:marRight w:val="0"/>
          <w:marTop w:val="0"/>
          <w:marBottom w:val="0"/>
          <w:divBdr>
            <w:top w:val="none" w:sz="0" w:space="0" w:color="auto"/>
            <w:left w:val="none" w:sz="0" w:space="0" w:color="auto"/>
            <w:bottom w:val="none" w:sz="0" w:space="0" w:color="auto"/>
            <w:right w:val="none" w:sz="0" w:space="0" w:color="auto"/>
          </w:divBdr>
        </w:div>
        <w:div w:id="694619751">
          <w:marLeft w:val="480"/>
          <w:marRight w:val="0"/>
          <w:marTop w:val="0"/>
          <w:marBottom w:val="0"/>
          <w:divBdr>
            <w:top w:val="none" w:sz="0" w:space="0" w:color="auto"/>
            <w:left w:val="none" w:sz="0" w:space="0" w:color="auto"/>
            <w:bottom w:val="none" w:sz="0" w:space="0" w:color="auto"/>
            <w:right w:val="none" w:sz="0" w:space="0" w:color="auto"/>
          </w:divBdr>
        </w:div>
        <w:div w:id="10378282">
          <w:marLeft w:val="480"/>
          <w:marRight w:val="0"/>
          <w:marTop w:val="0"/>
          <w:marBottom w:val="0"/>
          <w:divBdr>
            <w:top w:val="none" w:sz="0" w:space="0" w:color="auto"/>
            <w:left w:val="none" w:sz="0" w:space="0" w:color="auto"/>
            <w:bottom w:val="none" w:sz="0" w:space="0" w:color="auto"/>
            <w:right w:val="none" w:sz="0" w:space="0" w:color="auto"/>
          </w:divBdr>
        </w:div>
        <w:div w:id="1536387568">
          <w:marLeft w:val="480"/>
          <w:marRight w:val="0"/>
          <w:marTop w:val="0"/>
          <w:marBottom w:val="0"/>
          <w:divBdr>
            <w:top w:val="none" w:sz="0" w:space="0" w:color="auto"/>
            <w:left w:val="none" w:sz="0" w:space="0" w:color="auto"/>
            <w:bottom w:val="none" w:sz="0" w:space="0" w:color="auto"/>
            <w:right w:val="none" w:sz="0" w:space="0" w:color="auto"/>
          </w:divBdr>
        </w:div>
        <w:div w:id="1284188360">
          <w:marLeft w:val="480"/>
          <w:marRight w:val="0"/>
          <w:marTop w:val="0"/>
          <w:marBottom w:val="0"/>
          <w:divBdr>
            <w:top w:val="none" w:sz="0" w:space="0" w:color="auto"/>
            <w:left w:val="none" w:sz="0" w:space="0" w:color="auto"/>
            <w:bottom w:val="none" w:sz="0" w:space="0" w:color="auto"/>
            <w:right w:val="none" w:sz="0" w:space="0" w:color="auto"/>
          </w:divBdr>
        </w:div>
        <w:div w:id="42826717">
          <w:marLeft w:val="480"/>
          <w:marRight w:val="0"/>
          <w:marTop w:val="0"/>
          <w:marBottom w:val="0"/>
          <w:divBdr>
            <w:top w:val="none" w:sz="0" w:space="0" w:color="auto"/>
            <w:left w:val="none" w:sz="0" w:space="0" w:color="auto"/>
            <w:bottom w:val="none" w:sz="0" w:space="0" w:color="auto"/>
            <w:right w:val="none" w:sz="0" w:space="0" w:color="auto"/>
          </w:divBdr>
        </w:div>
        <w:div w:id="1844541050">
          <w:marLeft w:val="480"/>
          <w:marRight w:val="0"/>
          <w:marTop w:val="0"/>
          <w:marBottom w:val="0"/>
          <w:divBdr>
            <w:top w:val="none" w:sz="0" w:space="0" w:color="auto"/>
            <w:left w:val="none" w:sz="0" w:space="0" w:color="auto"/>
            <w:bottom w:val="none" w:sz="0" w:space="0" w:color="auto"/>
            <w:right w:val="none" w:sz="0" w:space="0" w:color="auto"/>
          </w:divBdr>
        </w:div>
        <w:div w:id="1332028417">
          <w:marLeft w:val="480"/>
          <w:marRight w:val="0"/>
          <w:marTop w:val="0"/>
          <w:marBottom w:val="0"/>
          <w:divBdr>
            <w:top w:val="none" w:sz="0" w:space="0" w:color="auto"/>
            <w:left w:val="none" w:sz="0" w:space="0" w:color="auto"/>
            <w:bottom w:val="none" w:sz="0" w:space="0" w:color="auto"/>
            <w:right w:val="none" w:sz="0" w:space="0" w:color="auto"/>
          </w:divBdr>
        </w:div>
        <w:div w:id="1583300522">
          <w:marLeft w:val="480"/>
          <w:marRight w:val="0"/>
          <w:marTop w:val="0"/>
          <w:marBottom w:val="0"/>
          <w:divBdr>
            <w:top w:val="none" w:sz="0" w:space="0" w:color="auto"/>
            <w:left w:val="none" w:sz="0" w:space="0" w:color="auto"/>
            <w:bottom w:val="none" w:sz="0" w:space="0" w:color="auto"/>
            <w:right w:val="none" w:sz="0" w:space="0" w:color="auto"/>
          </w:divBdr>
        </w:div>
        <w:div w:id="59907649">
          <w:marLeft w:val="480"/>
          <w:marRight w:val="0"/>
          <w:marTop w:val="0"/>
          <w:marBottom w:val="0"/>
          <w:divBdr>
            <w:top w:val="none" w:sz="0" w:space="0" w:color="auto"/>
            <w:left w:val="none" w:sz="0" w:space="0" w:color="auto"/>
            <w:bottom w:val="none" w:sz="0" w:space="0" w:color="auto"/>
            <w:right w:val="none" w:sz="0" w:space="0" w:color="auto"/>
          </w:divBdr>
        </w:div>
        <w:div w:id="577449331">
          <w:marLeft w:val="480"/>
          <w:marRight w:val="0"/>
          <w:marTop w:val="0"/>
          <w:marBottom w:val="0"/>
          <w:divBdr>
            <w:top w:val="none" w:sz="0" w:space="0" w:color="auto"/>
            <w:left w:val="none" w:sz="0" w:space="0" w:color="auto"/>
            <w:bottom w:val="none" w:sz="0" w:space="0" w:color="auto"/>
            <w:right w:val="none" w:sz="0" w:space="0" w:color="auto"/>
          </w:divBdr>
        </w:div>
        <w:div w:id="816409964">
          <w:marLeft w:val="480"/>
          <w:marRight w:val="0"/>
          <w:marTop w:val="0"/>
          <w:marBottom w:val="0"/>
          <w:divBdr>
            <w:top w:val="none" w:sz="0" w:space="0" w:color="auto"/>
            <w:left w:val="none" w:sz="0" w:space="0" w:color="auto"/>
            <w:bottom w:val="none" w:sz="0" w:space="0" w:color="auto"/>
            <w:right w:val="none" w:sz="0" w:space="0" w:color="auto"/>
          </w:divBdr>
        </w:div>
        <w:div w:id="1618753365">
          <w:marLeft w:val="480"/>
          <w:marRight w:val="0"/>
          <w:marTop w:val="0"/>
          <w:marBottom w:val="0"/>
          <w:divBdr>
            <w:top w:val="none" w:sz="0" w:space="0" w:color="auto"/>
            <w:left w:val="none" w:sz="0" w:space="0" w:color="auto"/>
            <w:bottom w:val="none" w:sz="0" w:space="0" w:color="auto"/>
            <w:right w:val="none" w:sz="0" w:space="0" w:color="auto"/>
          </w:divBdr>
        </w:div>
        <w:div w:id="1237738512">
          <w:marLeft w:val="480"/>
          <w:marRight w:val="0"/>
          <w:marTop w:val="0"/>
          <w:marBottom w:val="0"/>
          <w:divBdr>
            <w:top w:val="none" w:sz="0" w:space="0" w:color="auto"/>
            <w:left w:val="none" w:sz="0" w:space="0" w:color="auto"/>
            <w:bottom w:val="none" w:sz="0" w:space="0" w:color="auto"/>
            <w:right w:val="none" w:sz="0" w:space="0" w:color="auto"/>
          </w:divBdr>
        </w:div>
        <w:div w:id="1673026528">
          <w:marLeft w:val="480"/>
          <w:marRight w:val="0"/>
          <w:marTop w:val="0"/>
          <w:marBottom w:val="0"/>
          <w:divBdr>
            <w:top w:val="none" w:sz="0" w:space="0" w:color="auto"/>
            <w:left w:val="none" w:sz="0" w:space="0" w:color="auto"/>
            <w:bottom w:val="none" w:sz="0" w:space="0" w:color="auto"/>
            <w:right w:val="none" w:sz="0" w:space="0" w:color="auto"/>
          </w:divBdr>
        </w:div>
        <w:div w:id="1031763903">
          <w:marLeft w:val="480"/>
          <w:marRight w:val="0"/>
          <w:marTop w:val="0"/>
          <w:marBottom w:val="0"/>
          <w:divBdr>
            <w:top w:val="none" w:sz="0" w:space="0" w:color="auto"/>
            <w:left w:val="none" w:sz="0" w:space="0" w:color="auto"/>
            <w:bottom w:val="none" w:sz="0" w:space="0" w:color="auto"/>
            <w:right w:val="none" w:sz="0" w:space="0" w:color="auto"/>
          </w:divBdr>
        </w:div>
        <w:div w:id="144905154">
          <w:marLeft w:val="480"/>
          <w:marRight w:val="0"/>
          <w:marTop w:val="0"/>
          <w:marBottom w:val="0"/>
          <w:divBdr>
            <w:top w:val="none" w:sz="0" w:space="0" w:color="auto"/>
            <w:left w:val="none" w:sz="0" w:space="0" w:color="auto"/>
            <w:bottom w:val="none" w:sz="0" w:space="0" w:color="auto"/>
            <w:right w:val="none" w:sz="0" w:space="0" w:color="auto"/>
          </w:divBdr>
        </w:div>
        <w:div w:id="424227829">
          <w:marLeft w:val="480"/>
          <w:marRight w:val="0"/>
          <w:marTop w:val="0"/>
          <w:marBottom w:val="0"/>
          <w:divBdr>
            <w:top w:val="none" w:sz="0" w:space="0" w:color="auto"/>
            <w:left w:val="none" w:sz="0" w:space="0" w:color="auto"/>
            <w:bottom w:val="none" w:sz="0" w:space="0" w:color="auto"/>
            <w:right w:val="none" w:sz="0" w:space="0" w:color="auto"/>
          </w:divBdr>
        </w:div>
        <w:div w:id="1238788288">
          <w:marLeft w:val="480"/>
          <w:marRight w:val="0"/>
          <w:marTop w:val="0"/>
          <w:marBottom w:val="0"/>
          <w:divBdr>
            <w:top w:val="none" w:sz="0" w:space="0" w:color="auto"/>
            <w:left w:val="none" w:sz="0" w:space="0" w:color="auto"/>
            <w:bottom w:val="none" w:sz="0" w:space="0" w:color="auto"/>
            <w:right w:val="none" w:sz="0" w:space="0" w:color="auto"/>
          </w:divBdr>
        </w:div>
        <w:div w:id="1001811026">
          <w:marLeft w:val="480"/>
          <w:marRight w:val="0"/>
          <w:marTop w:val="0"/>
          <w:marBottom w:val="0"/>
          <w:divBdr>
            <w:top w:val="none" w:sz="0" w:space="0" w:color="auto"/>
            <w:left w:val="none" w:sz="0" w:space="0" w:color="auto"/>
            <w:bottom w:val="none" w:sz="0" w:space="0" w:color="auto"/>
            <w:right w:val="none" w:sz="0" w:space="0" w:color="auto"/>
          </w:divBdr>
        </w:div>
        <w:div w:id="826291224">
          <w:marLeft w:val="480"/>
          <w:marRight w:val="0"/>
          <w:marTop w:val="0"/>
          <w:marBottom w:val="0"/>
          <w:divBdr>
            <w:top w:val="none" w:sz="0" w:space="0" w:color="auto"/>
            <w:left w:val="none" w:sz="0" w:space="0" w:color="auto"/>
            <w:bottom w:val="none" w:sz="0" w:space="0" w:color="auto"/>
            <w:right w:val="none" w:sz="0" w:space="0" w:color="auto"/>
          </w:divBdr>
        </w:div>
        <w:div w:id="209807957">
          <w:marLeft w:val="480"/>
          <w:marRight w:val="0"/>
          <w:marTop w:val="0"/>
          <w:marBottom w:val="0"/>
          <w:divBdr>
            <w:top w:val="none" w:sz="0" w:space="0" w:color="auto"/>
            <w:left w:val="none" w:sz="0" w:space="0" w:color="auto"/>
            <w:bottom w:val="none" w:sz="0" w:space="0" w:color="auto"/>
            <w:right w:val="none" w:sz="0" w:space="0" w:color="auto"/>
          </w:divBdr>
        </w:div>
        <w:div w:id="1598711463">
          <w:marLeft w:val="480"/>
          <w:marRight w:val="0"/>
          <w:marTop w:val="0"/>
          <w:marBottom w:val="0"/>
          <w:divBdr>
            <w:top w:val="none" w:sz="0" w:space="0" w:color="auto"/>
            <w:left w:val="none" w:sz="0" w:space="0" w:color="auto"/>
            <w:bottom w:val="none" w:sz="0" w:space="0" w:color="auto"/>
            <w:right w:val="none" w:sz="0" w:space="0" w:color="auto"/>
          </w:divBdr>
        </w:div>
        <w:div w:id="919870899">
          <w:marLeft w:val="480"/>
          <w:marRight w:val="0"/>
          <w:marTop w:val="0"/>
          <w:marBottom w:val="0"/>
          <w:divBdr>
            <w:top w:val="none" w:sz="0" w:space="0" w:color="auto"/>
            <w:left w:val="none" w:sz="0" w:space="0" w:color="auto"/>
            <w:bottom w:val="none" w:sz="0" w:space="0" w:color="auto"/>
            <w:right w:val="none" w:sz="0" w:space="0" w:color="auto"/>
          </w:divBdr>
        </w:div>
        <w:div w:id="1678072180">
          <w:marLeft w:val="480"/>
          <w:marRight w:val="0"/>
          <w:marTop w:val="0"/>
          <w:marBottom w:val="0"/>
          <w:divBdr>
            <w:top w:val="none" w:sz="0" w:space="0" w:color="auto"/>
            <w:left w:val="none" w:sz="0" w:space="0" w:color="auto"/>
            <w:bottom w:val="none" w:sz="0" w:space="0" w:color="auto"/>
            <w:right w:val="none" w:sz="0" w:space="0" w:color="auto"/>
          </w:divBdr>
        </w:div>
        <w:div w:id="1509559235">
          <w:marLeft w:val="480"/>
          <w:marRight w:val="0"/>
          <w:marTop w:val="0"/>
          <w:marBottom w:val="0"/>
          <w:divBdr>
            <w:top w:val="none" w:sz="0" w:space="0" w:color="auto"/>
            <w:left w:val="none" w:sz="0" w:space="0" w:color="auto"/>
            <w:bottom w:val="none" w:sz="0" w:space="0" w:color="auto"/>
            <w:right w:val="none" w:sz="0" w:space="0" w:color="auto"/>
          </w:divBdr>
        </w:div>
        <w:div w:id="856193838">
          <w:marLeft w:val="480"/>
          <w:marRight w:val="0"/>
          <w:marTop w:val="0"/>
          <w:marBottom w:val="0"/>
          <w:divBdr>
            <w:top w:val="none" w:sz="0" w:space="0" w:color="auto"/>
            <w:left w:val="none" w:sz="0" w:space="0" w:color="auto"/>
            <w:bottom w:val="none" w:sz="0" w:space="0" w:color="auto"/>
            <w:right w:val="none" w:sz="0" w:space="0" w:color="auto"/>
          </w:divBdr>
        </w:div>
        <w:div w:id="775518568">
          <w:marLeft w:val="480"/>
          <w:marRight w:val="0"/>
          <w:marTop w:val="0"/>
          <w:marBottom w:val="0"/>
          <w:divBdr>
            <w:top w:val="none" w:sz="0" w:space="0" w:color="auto"/>
            <w:left w:val="none" w:sz="0" w:space="0" w:color="auto"/>
            <w:bottom w:val="none" w:sz="0" w:space="0" w:color="auto"/>
            <w:right w:val="none" w:sz="0" w:space="0" w:color="auto"/>
          </w:divBdr>
        </w:div>
        <w:div w:id="693845002">
          <w:marLeft w:val="480"/>
          <w:marRight w:val="0"/>
          <w:marTop w:val="0"/>
          <w:marBottom w:val="0"/>
          <w:divBdr>
            <w:top w:val="none" w:sz="0" w:space="0" w:color="auto"/>
            <w:left w:val="none" w:sz="0" w:space="0" w:color="auto"/>
            <w:bottom w:val="none" w:sz="0" w:space="0" w:color="auto"/>
            <w:right w:val="none" w:sz="0" w:space="0" w:color="auto"/>
          </w:divBdr>
        </w:div>
        <w:div w:id="1574051306">
          <w:marLeft w:val="480"/>
          <w:marRight w:val="0"/>
          <w:marTop w:val="0"/>
          <w:marBottom w:val="0"/>
          <w:divBdr>
            <w:top w:val="none" w:sz="0" w:space="0" w:color="auto"/>
            <w:left w:val="none" w:sz="0" w:space="0" w:color="auto"/>
            <w:bottom w:val="none" w:sz="0" w:space="0" w:color="auto"/>
            <w:right w:val="none" w:sz="0" w:space="0" w:color="auto"/>
          </w:divBdr>
        </w:div>
        <w:div w:id="614097522">
          <w:marLeft w:val="480"/>
          <w:marRight w:val="0"/>
          <w:marTop w:val="0"/>
          <w:marBottom w:val="0"/>
          <w:divBdr>
            <w:top w:val="none" w:sz="0" w:space="0" w:color="auto"/>
            <w:left w:val="none" w:sz="0" w:space="0" w:color="auto"/>
            <w:bottom w:val="none" w:sz="0" w:space="0" w:color="auto"/>
            <w:right w:val="none" w:sz="0" w:space="0" w:color="auto"/>
          </w:divBdr>
        </w:div>
        <w:div w:id="1372338341">
          <w:marLeft w:val="480"/>
          <w:marRight w:val="0"/>
          <w:marTop w:val="0"/>
          <w:marBottom w:val="0"/>
          <w:divBdr>
            <w:top w:val="none" w:sz="0" w:space="0" w:color="auto"/>
            <w:left w:val="none" w:sz="0" w:space="0" w:color="auto"/>
            <w:bottom w:val="none" w:sz="0" w:space="0" w:color="auto"/>
            <w:right w:val="none" w:sz="0" w:space="0" w:color="auto"/>
          </w:divBdr>
        </w:div>
        <w:div w:id="544488020">
          <w:marLeft w:val="480"/>
          <w:marRight w:val="0"/>
          <w:marTop w:val="0"/>
          <w:marBottom w:val="0"/>
          <w:divBdr>
            <w:top w:val="none" w:sz="0" w:space="0" w:color="auto"/>
            <w:left w:val="none" w:sz="0" w:space="0" w:color="auto"/>
            <w:bottom w:val="none" w:sz="0" w:space="0" w:color="auto"/>
            <w:right w:val="none" w:sz="0" w:space="0" w:color="auto"/>
          </w:divBdr>
        </w:div>
        <w:div w:id="890268356">
          <w:marLeft w:val="480"/>
          <w:marRight w:val="0"/>
          <w:marTop w:val="0"/>
          <w:marBottom w:val="0"/>
          <w:divBdr>
            <w:top w:val="none" w:sz="0" w:space="0" w:color="auto"/>
            <w:left w:val="none" w:sz="0" w:space="0" w:color="auto"/>
            <w:bottom w:val="none" w:sz="0" w:space="0" w:color="auto"/>
            <w:right w:val="none" w:sz="0" w:space="0" w:color="auto"/>
          </w:divBdr>
        </w:div>
        <w:div w:id="2096318555">
          <w:marLeft w:val="480"/>
          <w:marRight w:val="0"/>
          <w:marTop w:val="0"/>
          <w:marBottom w:val="0"/>
          <w:divBdr>
            <w:top w:val="none" w:sz="0" w:space="0" w:color="auto"/>
            <w:left w:val="none" w:sz="0" w:space="0" w:color="auto"/>
            <w:bottom w:val="none" w:sz="0" w:space="0" w:color="auto"/>
            <w:right w:val="none" w:sz="0" w:space="0" w:color="auto"/>
          </w:divBdr>
        </w:div>
        <w:div w:id="1896430550">
          <w:marLeft w:val="480"/>
          <w:marRight w:val="0"/>
          <w:marTop w:val="0"/>
          <w:marBottom w:val="0"/>
          <w:divBdr>
            <w:top w:val="none" w:sz="0" w:space="0" w:color="auto"/>
            <w:left w:val="none" w:sz="0" w:space="0" w:color="auto"/>
            <w:bottom w:val="none" w:sz="0" w:space="0" w:color="auto"/>
            <w:right w:val="none" w:sz="0" w:space="0" w:color="auto"/>
          </w:divBdr>
        </w:div>
        <w:div w:id="705183111">
          <w:marLeft w:val="480"/>
          <w:marRight w:val="0"/>
          <w:marTop w:val="0"/>
          <w:marBottom w:val="0"/>
          <w:divBdr>
            <w:top w:val="none" w:sz="0" w:space="0" w:color="auto"/>
            <w:left w:val="none" w:sz="0" w:space="0" w:color="auto"/>
            <w:bottom w:val="none" w:sz="0" w:space="0" w:color="auto"/>
            <w:right w:val="none" w:sz="0" w:space="0" w:color="auto"/>
          </w:divBdr>
        </w:div>
        <w:div w:id="2009749761">
          <w:marLeft w:val="480"/>
          <w:marRight w:val="0"/>
          <w:marTop w:val="0"/>
          <w:marBottom w:val="0"/>
          <w:divBdr>
            <w:top w:val="none" w:sz="0" w:space="0" w:color="auto"/>
            <w:left w:val="none" w:sz="0" w:space="0" w:color="auto"/>
            <w:bottom w:val="none" w:sz="0" w:space="0" w:color="auto"/>
            <w:right w:val="none" w:sz="0" w:space="0" w:color="auto"/>
          </w:divBdr>
        </w:div>
        <w:div w:id="185563778">
          <w:marLeft w:val="480"/>
          <w:marRight w:val="0"/>
          <w:marTop w:val="0"/>
          <w:marBottom w:val="0"/>
          <w:divBdr>
            <w:top w:val="none" w:sz="0" w:space="0" w:color="auto"/>
            <w:left w:val="none" w:sz="0" w:space="0" w:color="auto"/>
            <w:bottom w:val="none" w:sz="0" w:space="0" w:color="auto"/>
            <w:right w:val="none" w:sz="0" w:space="0" w:color="auto"/>
          </w:divBdr>
        </w:div>
        <w:div w:id="2133089929">
          <w:marLeft w:val="480"/>
          <w:marRight w:val="0"/>
          <w:marTop w:val="0"/>
          <w:marBottom w:val="0"/>
          <w:divBdr>
            <w:top w:val="none" w:sz="0" w:space="0" w:color="auto"/>
            <w:left w:val="none" w:sz="0" w:space="0" w:color="auto"/>
            <w:bottom w:val="none" w:sz="0" w:space="0" w:color="auto"/>
            <w:right w:val="none" w:sz="0" w:space="0" w:color="auto"/>
          </w:divBdr>
        </w:div>
        <w:div w:id="1504738501">
          <w:marLeft w:val="480"/>
          <w:marRight w:val="0"/>
          <w:marTop w:val="0"/>
          <w:marBottom w:val="0"/>
          <w:divBdr>
            <w:top w:val="none" w:sz="0" w:space="0" w:color="auto"/>
            <w:left w:val="none" w:sz="0" w:space="0" w:color="auto"/>
            <w:bottom w:val="none" w:sz="0" w:space="0" w:color="auto"/>
            <w:right w:val="none" w:sz="0" w:space="0" w:color="auto"/>
          </w:divBdr>
        </w:div>
        <w:div w:id="1070468941">
          <w:marLeft w:val="480"/>
          <w:marRight w:val="0"/>
          <w:marTop w:val="0"/>
          <w:marBottom w:val="0"/>
          <w:divBdr>
            <w:top w:val="none" w:sz="0" w:space="0" w:color="auto"/>
            <w:left w:val="none" w:sz="0" w:space="0" w:color="auto"/>
            <w:bottom w:val="none" w:sz="0" w:space="0" w:color="auto"/>
            <w:right w:val="none" w:sz="0" w:space="0" w:color="auto"/>
          </w:divBdr>
        </w:div>
        <w:div w:id="246036426">
          <w:marLeft w:val="480"/>
          <w:marRight w:val="0"/>
          <w:marTop w:val="0"/>
          <w:marBottom w:val="0"/>
          <w:divBdr>
            <w:top w:val="none" w:sz="0" w:space="0" w:color="auto"/>
            <w:left w:val="none" w:sz="0" w:space="0" w:color="auto"/>
            <w:bottom w:val="none" w:sz="0" w:space="0" w:color="auto"/>
            <w:right w:val="none" w:sz="0" w:space="0" w:color="auto"/>
          </w:divBdr>
        </w:div>
        <w:div w:id="1623152998">
          <w:marLeft w:val="480"/>
          <w:marRight w:val="0"/>
          <w:marTop w:val="0"/>
          <w:marBottom w:val="0"/>
          <w:divBdr>
            <w:top w:val="none" w:sz="0" w:space="0" w:color="auto"/>
            <w:left w:val="none" w:sz="0" w:space="0" w:color="auto"/>
            <w:bottom w:val="none" w:sz="0" w:space="0" w:color="auto"/>
            <w:right w:val="none" w:sz="0" w:space="0" w:color="auto"/>
          </w:divBdr>
        </w:div>
      </w:divsChild>
    </w:div>
    <w:div w:id="831214453">
      <w:bodyDiv w:val="1"/>
      <w:marLeft w:val="0"/>
      <w:marRight w:val="0"/>
      <w:marTop w:val="0"/>
      <w:marBottom w:val="0"/>
      <w:divBdr>
        <w:top w:val="none" w:sz="0" w:space="0" w:color="auto"/>
        <w:left w:val="none" w:sz="0" w:space="0" w:color="auto"/>
        <w:bottom w:val="none" w:sz="0" w:space="0" w:color="auto"/>
        <w:right w:val="none" w:sz="0" w:space="0" w:color="auto"/>
      </w:divBdr>
    </w:div>
    <w:div w:id="831412582">
      <w:bodyDiv w:val="1"/>
      <w:marLeft w:val="0"/>
      <w:marRight w:val="0"/>
      <w:marTop w:val="0"/>
      <w:marBottom w:val="0"/>
      <w:divBdr>
        <w:top w:val="none" w:sz="0" w:space="0" w:color="auto"/>
        <w:left w:val="none" w:sz="0" w:space="0" w:color="auto"/>
        <w:bottom w:val="none" w:sz="0" w:space="0" w:color="auto"/>
        <w:right w:val="none" w:sz="0" w:space="0" w:color="auto"/>
      </w:divBdr>
    </w:div>
    <w:div w:id="831412629">
      <w:bodyDiv w:val="1"/>
      <w:marLeft w:val="0"/>
      <w:marRight w:val="0"/>
      <w:marTop w:val="0"/>
      <w:marBottom w:val="0"/>
      <w:divBdr>
        <w:top w:val="none" w:sz="0" w:space="0" w:color="auto"/>
        <w:left w:val="none" w:sz="0" w:space="0" w:color="auto"/>
        <w:bottom w:val="none" w:sz="0" w:space="0" w:color="auto"/>
        <w:right w:val="none" w:sz="0" w:space="0" w:color="auto"/>
      </w:divBdr>
    </w:div>
    <w:div w:id="831456442">
      <w:bodyDiv w:val="1"/>
      <w:marLeft w:val="0"/>
      <w:marRight w:val="0"/>
      <w:marTop w:val="0"/>
      <w:marBottom w:val="0"/>
      <w:divBdr>
        <w:top w:val="none" w:sz="0" w:space="0" w:color="auto"/>
        <w:left w:val="none" w:sz="0" w:space="0" w:color="auto"/>
        <w:bottom w:val="none" w:sz="0" w:space="0" w:color="auto"/>
        <w:right w:val="none" w:sz="0" w:space="0" w:color="auto"/>
      </w:divBdr>
    </w:div>
    <w:div w:id="831678675">
      <w:bodyDiv w:val="1"/>
      <w:marLeft w:val="0"/>
      <w:marRight w:val="0"/>
      <w:marTop w:val="0"/>
      <w:marBottom w:val="0"/>
      <w:divBdr>
        <w:top w:val="none" w:sz="0" w:space="0" w:color="auto"/>
        <w:left w:val="none" w:sz="0" w:space="0" w:color="auto"/>
        <w:bottom w:val="none" w:sz="0" w:space="0" w:color="auto"/>
        <w:right w:val="none" w:sz="0" w:space="0" w:color="auto"/>
      </w:divBdr>
    </w:div>
    <w:div w:id="831680871">
      <w:bodyDiv w:val="1"/>
      <w:marLeft w:val="0"/>
      <w:marRight w:val="0"/>
      <w:marTop w:val="0"/>
      <w:marBottom w:val="0"/>
      <w:divBdr>
        <w:top w:val="none" w:sz="0" w:space="0" w:color="auto"/>
        <w:left w:val="none" w:sz="0" w:space="0" w:color="auto"/>
        <w:bottom w:val="none" w:sz="0" w:space="0" w:color="auto"/>
        <w:right w:val="none" w:sz="0" w:space="0" w:color="auto"/>
      </w:divBdr>
    </w:div>
    <w:div w:id="831725651">
      <w:bodyDiv w:val="1"/>
      <w:marLeft w:val="0"/>
      <w:marRight w:val="0"/>
      <w:marTop w:val="0"/>
      <w:marBottom w:val="0"/>
      <w:divBdr>
        <w:top w:val="none" w:sz="0" w:space="0" w:color="auto"/>
        <w:left w:val="none" w:sz="0" w:space="0" w:color="auto"/>
        <w:bottom w:val="none" w:sz="0" w:space="0" w:color="auto"/>
        <w:right w:val="none" w:sz="0" w:space="0" w:color="auto"/>
      </w:divBdr>
    </w:div>
    <w:div w:id="831793411">
      <w:bodyDiv w:val="1"/>
      <w:marLeft w:val="0"/>
      <w:marRight w:val="0"/>
      <w:marTop w:val="0"/>
      <w:marBottom w:val="0"/>
      <w:divBdr>
        <w:top w:val="none" w:sz="0" w:space="0" w:color="auto"/>
        <w:left w:val="none" w:sz="0" w:space="0" w:color="auto"/>
        <w:bottom w:val="none" w:sz="0" w:space="0" w:color="auto"/>
        <w:right w:val="none" w:sz="0" w:space="0" w:color="auto"/>
      </w:divBdr>
    </w:div>
    <w:div w:id="831794216">
      <w:bodyDiv w:val="1"/>
      <w:marLeft w:val="0"/>
      <w:marRight w:val="0"/>
      <w:marTop w:val="0"/>
      <w:marBottom w:val="0"/>
      <w:divBdr>
        <w:top w:val="none" w:sz="0" w:space="0" w:color="auto"/>
        <w:left w:val="none" w:sz="0" w:space="0" w:color="auto"/>
        <w:bottom w:val="none" w:sz="0" w:space="0" w:color="auto"/>
        <w:right w:val="none" w:sz="0" w:space="0" w:color="auto"/>
      </w:divBdr>
    </w:div>
    <w:div w:id="832067348">
      <w:bodyDiv w:val="1"/>
      <w:marLeft w:val="0"/>
      <w:marRight w:val="0"/>
      <w:marTop w:val="0"/>
      <w:marBottom w:val="0"/>
      <w:divBdr>
        <w:top w:val="none" w:sz="0" w:space="0" w:color="auto"/>
        <w:left w:val="none" w:sz="0" w:space="0" w:color="auto"/>
        <w:bottom w:val="none" w:sz="0" w:space="0" w:color="auto"/>
        <w:right w:val="none" w:sz="0" w:space="0" w:color="auto"/>
      </w:divBdr>
    </w:div>
    <w:div w:id="832140507">
      <w:bodyDiv w:val="1"/>
      <w:marLeft w:val="0"/>
      <w:marRight w:val="0"/>
      <w:marTop w:val="0"/>
      <w:marBottom w:val="0"/>
      <w:divBdr>
        <w:top w:val="none" w:sz="0" w:space="0" w:color="auto"/>
        <w:left w:val="none" w:sz="0" w:space="0" w:color="auto"/>
        <w:bottom w:val="none" w:sz="0" w:space="0" w:color="auto"/>
        <w:right w:val="none" w:sz="0" w:space="0" w:color="auto"/>
      </w:divBdr>
    </w:div>
    <w:div w:id="832184705">
      <w:bodyDiv w:val="1"/>
      <w:marLeft w:val="0"/>
      <w:marRight w:val="0"/>
      <w:marTop w:val="0"/>
      <w:marBottom w:val="0"/>
      <w:divBdr>
        <w:top w:val="none" w:sz="0" w:space="0" w:color="auto"/>
        <w:left w:val="none" w:sz="0" w:space="0" w:color="auto"/>
        <w:bottom w:val="none" w:sz="0" w:space="0" w:color="auto"/>
        <w:right w:val="none" w:sz="0" w:space="0" w:color="auto"/>
      </w:divBdr>
      <w:divsChild>
        <w:div w:id="3366128">
          <w:marLeft w:val="480"/>
          <w:marRight w:val="0"/>
          <w:marTop w:val="0"/>
          <w:marBottom w:val="0"/>
          <w:divBdr>
            <w:top w:val="none" w:sz="0" w:space="0" w:color="auto"/>
            <w:left w:val="none" w:sz="0" w:space="0" w:color="auto"/>
            <w:bottom w:val="none" w:sz="0" w:space="0" w:color="auto"/>
            <w:right w:val="none" w:sz="0" w:space="0" w:color="auto"/>
          </w:divBdr>
        </w:div>
        <w:div w:id="46151647">
          <w:marLeft w:val="480"/>
          <w:marRight w:val="0"/>
          <w:marTop w:val="0"/>
          <w:marBottom w:val="0"/>
          <w:divBdr>
            <w:top w:val="none" w:sz="0" w:space="0" w:color="auto"/>
            <w:left w:val="none" w:sz="0" w:space="0" w:color="auto"/>
            <w:bottom w:val="none" w:sz="0" w:space="0" w:color="auto"/>
            <w:right w:val="none" w:sz="0" w:space="0" w:color="auto"/>
          </w:divBdr>
        </w:div>
        <w:div w:id="71316658">
          <w:marLeft w:val="480"/>
          <w:marRight w:val="0"/>
          <w:marTop w:val="0"/>
          <w:marBottom w:val="0"/>
          <w:divBdr>
            <w:top w:val="none" w:sz="0" w:space="0" w:color="auto"/>
            <w:left w:val="none" w:sz="0" w:space="0" w:color="auto"/>
            <w:bottom w:val="none" w:sz="0" w:space="0" w:color="auto"/>
            <w:right w:val="none" w:sz="0" w:space="0" w:color="auto"/>
          </w:divBdr>
        </w:div>
        <w:div w:id="92871147">
          <w:marLeft w:val="480"/>
          <w:marRight w:val="0"/>
          <w:marTop w:val="0"/>
          <w:marBottom w:val="0"/>
          <w:divBdr>
            <w:top w:val="none" w:sz="0" w:space="0" w:color="auto"/>
            <w:left w:val="none" w:sz="0" w:space="0" w:color="auto"/>
            <w:bottom w:val="none" w:sz="0" w:space="0" w:color="auto"/>
            <w:right w:val="none" w:sz="0" w:space="0" w:color="auto"/>
          </w:divBdr>
        </w:div>
        <w:div w:id="94522109">
          <w:marLeft w:val="480"/>
          <w:marRight w:val="0"/>
          <w:marTop w:val="0"/>
          <w:marBottom w:val="0"/>
          <w:divBdr>
            <w:top w:val="none" w:sz="0" w:space="0" w:color="auto"/>
            <w:left w:val="none" w:sz="0" w:space="0" w:color="auto"/>
            <w:bottom w:val="none" w:sz="0" w:space="0" w:color="auto"/>
            <w:right w:val="none" w:sz="0" w:space="0" w:color="auto"/>
          </w:divBdr>
        </w:div>
        <w:div w:id="172375884">
          <w:marLeft w:val="480"/>
          <w:marRight w:val="0"/>
          <w:marTop w:val="0"/>
          <w:marBottom w:val="0"/>
          <w:divBdr>
            <w:top w:val="none" w:sz="0" w:space="0" w:color="auto"/>
            <w:left w:val="none" w:sz="0" w:space="0" w:color="auto"/>
            <w:bottom w:val="none" w:sz="0" w:space="0" w:color="auto"/>
            <w:right w:val="none" w:sz="0" w:space="0" w:color="auto"/>
          </w:divBdr>
        </w:div>
        <w:div w:id="209924161">
          <w:marLeft w:val="480"/>
          <w:marRight w:val="0"/>
          <w:marTop w:val="0"/>
          <w:marBottom w:val="0"/>
          <w:divBdr>
            <w:top w:val="none" w:sz="0" w:space="0" w:color="auto"/>
            <w:left w:val="none" w:sz="0" w:space="0" w:color="auto"/>
            <w:bottom w:val="none" w:sz="0" w:space="0" w:color="auto"/>
            <w:right w:val="none" w:sz="0" w:space="0" w:color="auto"/>
          </w:divBdr>
        </w:div>
        <w:div w:id="272321286">
          <w:marLeft w:val="480"/>
          <w:marRight w:val="0"/>
          <w:marTop w:val="0"/>
          <w:marBottom w:val="0"/>
          <w:divBdr>
            <w:top w:val="none" w:sz="0" w:space="0" w:color="auto"/>
            <w:left w:val="none" w:sz="0" w:space="0" w:color="auto"/>
            <w:bottom w:val="none" w:sz="0" w:space="0" w:color="auto"/>
            <w:right w:val="none" w:sz="0" w:space="0" w:color="auto"/>
          </w:divBdr>
        </w:div>
        <w:div w:id="417557565">
          <w:marLeft w:val="480"/>
          <w:marRight w:val="0"/>
          <w:marTop w:val="0"/>
          <w:marBottom w:val="0"/>
          <w:divBdr>
            <w:top w:val="none" w:sz="0" w:space="0" w:color="auto"/>
            <w:left w:val="none" w:sz="0" w:space="0" w:color="auto"/>
            <w:bottom w:val="none" w:sz="0" w:space="0" w:color="auto"/>
            <w:right w:val="none" w:sz="0" w:space="0" w:color="auto"/>
          </w:divBdr>
        </w:div>
        <w:div w:id="436675436">
          <w:marLeft w:val="480"/>
          <w:marRight w:val="0"/>
          <w:marTop w:val="0"/>
          <w:marBottom w:val="0"/>
          <w:divBdr>
            <w:top w:val="none" w:sz="0" w:space="0" w:color="auto"/>
            <w:left w:val="none" w:sz="0" w:space="0" w:color="auto"/>
            <w:bottom w:val="none" w:sz="0" w:space="0" w:color="auto"/>
            <w:right w:val="none" w:sz="0" w:space="0" w:color="auto"/>
          </w:divBdr>
        </w:div>
        <w:div w:id="453327462">
          <w:marLeft w:val="480"/>
          <w:marRight w:val="0"/>
          <w:marTop w:val="0"/>
          <w:marBottom w:val="0"/>
          <w:divBdr>
            <w:top w:val="none" w:sz="0" w:space="0" w:color="auto"/>
            <w:left w:val="none" w:sz="0" w:space="0" w:color="auto"/>
            <w:bottom w:val="none" w:sz="0" w:space="0" w:color="auto"/>
            <w:right w:val="none" w:sz="0" w:space="0" w:color="auto"/>
          </w:divBdr>
        </w:div>
        <w:div w:id="527065025">
          <w:marLeft w:val="480"/>
          <w:marRight w:val="0"/>
          <w:marTop w:val="0"/>
          <w:marBottom w:val="0"/>
          <w:divBdr>
            <w:top w:val="none" w:sz="0" w:space="0" w:color="auto"/>
            <w:left w:val="none" w:sz="0" w:space="0" w:color="auto"/>
            <w:bottom w:val="none" w:sz="0" w:space="0" w:color="auto"/>
            <w:right w:val="none" w:sz="0" w:space="0" w:color="auto"/>
          </w:divBdr>
        </w:div>
        <w:div w:id="549998928">
          <w:marLeft w:val="480"/>
          <w:marRight w:val="0"/>
          <w:marTop w:val="0"/>
          <w:marBottom w:val="0"/>
          <w:divBdr>
            <w:top w:val="none" w:sz="0" w:space="0" w:color="auto"/>
            <w:left w:val="none" w:sz="0" w:space="0" w:color="auto"/>
            <w:bottom w:val="none" w:sz="0" w:space="0" w:color="auto"/>
            <w:right w:val="none" w:sz="0" w:space="0" w:color="auto"/>
          </w:divBdr>
        </w:div>
        <w:div w:id="571087845">
          <w:marLeft w:val="480"/>
          <w:marRight w:val="0"/>
          <w:marTop w:val="0"/>
          <w:marBottom w:val="0"/>
          <w:divBdr>
            <w:top w:val="none" w:sz="0" w:space="0" w:color="auto"/>
            <w:left w:val="none" w:sz="0" w:space="0" w:color="auto"/>
            <w:bottom w:val="none" w:sz="0" w:space="0" w:color="auto"/>
            <w:right w:val="none" w:sz="0" w:space="0" w:color="auto"/>
          </w:divBdr>
        </w:div>
        <w:div w:id="695740238">
          <w:marLeft w:val="480"/>
          <w:marRight w:val="0"/>
          <w:marTop w:val="0"/>
          <w:marBottom w:val="0"/>
          <w:divBdr>
            <w:top w:val="none" w:sz="0" w:space="0" w:color="auto"/>
            <w:left w:val="none" w:sz="0" w:space="0" w:color="auto"/>
            <w:bottom w:val="none" w:sz="0" w:space="0" w:color="auto"/>
            <w:right w:val="none" w:sz="0" w:space="0" w:color="auto"/>
          </w:divBdr>
        </w:div>
        <w:div w:id="721254698">
          <w:marLeft w:val="480"/>
          <w:marRight w:val="0"/>
          <w:marTop w:val="0"/>
          <w:marBottom w:val="0"/>
          <w:divBdr>
            <w:top w:val="none" w:sz="0" w:space="0" w:color="auto"/>
            <w:left w:val="none" w:sz="0" w:space="0" w:color="auto"/>
            <w:bottom w:val="none" w:sz="0" w:space="0" w:color="auto"/>
            <w:right w:val="none" w:sz="0" w:space="0" w:color="auto"/>
          </w:divBdr>
        </w:div>
        <w:div w:id="721945701">
          <w:marLeft w:val="480"/>
          <w:marRight w:val="0"/>
          <w:marTop w:val="0"/>
          <w:marBottom w:val="0"/>
          <w:divBdr>
            <w:top w:val="none" w:sz="0" w:space="0" w:color="auto"/>
            <w:left w:val="none" w:sz="0" w:space="0" w:color="auto"/>
            <w:bottom w:val="none" w:sz="0" w:space="0" w:color="auto"/>
            <w:right w:val="none" w:sz="0" w:space="0" w:color="auto"/>
          </w:divBdr>
        </w:div>
        <w:div w:id="771895217">
          <w:marLeft w:val="480"/>
          <w:marRight w:val="0"/>
          <w:marTop w:val="0"/>
          <w:marBottom w:val="0"/>
          <w:divBdr>
            <w:top w:val="none" w:sz="0" w:space="0" w:color="auto"/>
            <w:left w:val="none" w:sz="0" w:space="0" w:color="auto"/>
            <w:bottom w:val="none" w:sz="0" w:space="0" w:color="auto"/>
            <w:right w:val="none" w:sz="0" w:space="0" w:color="auto"/>
          </w:divBdr>
        </w:div>
        <w:div w:id="846017824">
          <w:marLeft w:val="480"/>
          <w:marRight w:val="0"/>
          <w:marTop w:val="0"/>
          <w:marBottom w:val="0"/>
          <w:divBdr>
            <w:top w:val="none" w:sz="0" w:space="0" w:color="auto"/>
            <w:left w:val="none" w:sz="0" w:space="0" w:color="auto"/>
            <w:bottom w:val="none" w:sz="0" w:space="0" w:color="auto"/>
            <w:right w:val="none" w:sz="0" w:space="0" w:color="auto"/>
          </w:divBdr>
        </w:div>
        <w:div w:id="955138311">
          <w:marLeft w:val="480"/>
          <w:marRight w:val="0"/>
          <w:marTop w:val="0"/>
          <w:marBottom w:val="0"/>
          <w:divBdr>
            <w:top w:val="none" w:sz="0" w:space="0" w:color="auto"/>
            <w:left w:val="none" w:sz="0" w:space="0" w:color="auto"/>
            <w:bottom w:val="none" w:sz="0" w:space="0" w:color="auto"/>
            <w:right w:val="none" w:sz="0" w:space="0" w:color="auto"/>
          </w:divBdr>
        </w:div>
        <w:div w:id="980576216">
          <w:marLeft w:val="480"/>
          <w:marRight w:val="0"/>
          <w:marTop w:val="0"/>
          <w:marBottom w:val="0"/>
          <w:divBdr>
            <w:top w:val="none" w:sz="0" w:space="0" w:color="auto"/>
            <w:left w:val="none" w:sz="0" w:space="0" w:color="auto"/>
            <w:bottom w:val="none" w:sz="0" w:space="0" w:color="auto"/>
            <w:right w:val="none" w:sz="0" w:space="0" w:color="auto"/>
          </w:divBdr>
        </w:div>
        <w:div w:id="1061757822">
          <w:marLeft w:val="480"/>
          <w:marRight w:val="0"/>
          <w:marTop w:val="0"/>
          <w:marBottom w:val="0"/>
          <w:divBdr>
            <w:top w:val="none" w:sz="0" w:space="0" w:color="auto"/>
            <w:left w:val="none" w:sz="0" w:space="0" w:color="auto"/>
            <w:bottom w:val="none" w:sz="0" w:space="0" w:color="auto"/>
            <w:right w:val="none" w:sz="0" w:space="0" w:color="auto"/>
          </w:divBdr>
        </w:div>
        <w:div w:id="1071194468">
          <w:marLeft w:val="480"/>
          <w:marRight w:val="0"/>
          <w:marTop w:val="0"/>
          <w:marBottom w:val="0"/>
          <w:divBdr>
            <w:top w:val="none" w:sz="0" w:space="0" w:color="auto"/>
            <w:left w:val="none" w:sz="0" w:space="0" w:color="auto"/>
            <w:bottom w:val="none" w:sz="0" w:space="0" w:color="auto"/>
            <w:right w:val="none" w:sz="0" w:space="0" w:color="auto"/>
          </w:divBdr>
        </w:div>
        <w:div w:id="1187712128">
          <w:marLeft w:val="480"/>
          <w:marRight w:val="0"/>
          <w:marTop w:val="0"/>
          <w:marBottom w:val="0"/>
          <w:divBdr>
            <w:top w:val="none" w:sz="0" w:space="0" w:color="auto"/>
            <w:left w:val="none" w:sz="0" w:space="0" w:color="auto"/>
            <w:bottom w:val="none" w:sz="0" w:space="0" w:color="auto"/>
            <w:right w:val="none" w:sz="0" w:space="0" w:color="auto"/>
          </w:divBdr>
        </w:div>
        <w:div w:id="1266112441">
          <w:marLeft w:val="480"/>
          <w:marRight w:val="0"/>
          <w:marTop w:val="0"/>
          <w:marBottom w:val="0"/>
          <w:divBdr>
            <w:top w:val="none" w:sz="0" w:space="0" w:color="auto"/>
            <w:left w:val="none" w:sz="0" w:space="0" w:color="auto"/>
            <w:bottom w:val="none" w:sz="0" w:space="0" w:color="auto"/>
            <w:right w:val="none" w:sz="0" w:space="0" w:color="auto"/>
          </w:divBdr>
        </w:div>
        <w:div w:id="1378702593">
          <w:marLeft w:val="480"/>
          <w:marRight w:val="0"/>
          <w:marTop w:val="0"/>
          <w:marBottom w:val="0"/>
          <w:divBdr>
            <w:top w:val="none" w:sz="0" w:space="0" w:color="auto"/>
            <w:left w:val="none" w:sz="0" w:space="0" w:color="auto"/>
            <w:bottom w:val="none" w:sz="0" w:space="0" w:color="auto"/>
            <w:right w:val="none" w:sz="0" w:space="0" w:color="auto"/>
          </w:divBdr>
        </w:div>
        <w:div w:id="1391003950">
          <w:marLeft w:val="480"/>
          <w:marRight w:val="0"/>
          <w:marTop w:val="0"/>
          <w:marBottom w:val="0"/>
          <w:divBdr>
            <w:top w:val="none" w:sz="0" w:space="0" w:color="auto"/>
            <w:left w:val="none" w:sz="0" w:space="0" w:color="auto"/>
            <w:bottom w:val="none" w:sz="0" w:space="0" w:color="auto"/>
            <w:right w:val="none" w:sz="0" w:space="0" w:color="auto"/>
          </w:divBdr>
        </w:div>
        <w:div w:id="1491365136">
          <w:marLeft w:val="480"/>
          <w:marRight w:val="0"/>
          <w:marTop w:val="0"/>
          <w:marBottom w:val="0"/>
          <w:divBdr>
            <w:top w:val="none" w:sz="0" w:space="0" w:color="auto"/>
            <w:left w:val="none" w:sz="0" w:space="0" w:color="auto"/>
            <w:bottom w:val="none" w:sz="0" w:space="0" w:color="auto"/>
            <w:right w:val="none" w:sz="0" w:space="0" w:color="auto"/>
          </w:divBdr>
        </w:div>
        <w:div w:id="1509557990">
          <w:marLeft w:val="480"/>
          <w:marRight w:val="0"/>
          <w:marTop w:val="0"/>
          <w:marBottom w:val="0"/>
          <w:divBdr>
            <w:top w:val="none" w:sz="0" w:space="0" w:color="auto"/>
            <w:left w:val="none" w:sz="0" w:space="0" w:color="auto"/>
            <w:bottom w:val="none" w:sz="0" w:space="0" w:color="auto"/>
            <w:right w:val="none" w:sz="0" w:space="0" w:color="auto"/>
          </w:divBdr>
        </w:div>
        <w:div w:id="1679767854">
          <w:marLeft w:val="480"/>
          <w:marRight w:val="0"/>
          <w:marTop w:val="0"/>
          <w:marBottom w:val="0"/>
          <w:divBdr>
            <w:top w:val="none" w:sz="0" w:space="0" w:color="auto"/>
            <w:left w:val="none" w:sz="0" w:space="0" w:color="auto"/>
            <w:bottom w:val="none" w:sz="0" w:space="0" w:color="auto"/>
            <w:right w:val="none" w:sz="0" w:space="0" w:color="auto"/>
          </w:divBdr>
        </w:div>
        <w:div w:id="1700885531">
          <w:marLeft w:val="480"/>
          <w:marRight w:val="0"/>
          <w:marTop w:val="0"/>
          <w:marBottom w:val="0"/>
          <w:divBdr>
            <w:top w:val="none" w:sz="0" w:space="0" w:color="auto"/>
            <w:left w:val="none" w:sz="0" w:space="0" w:color="auto"/>
            <w:bottom w:val="none" w:sz="0" w:space="0" w:color="auto"/>
            <w:right w:val="none" w:sz="0" w:space="0" w:color="auto"/>
          </w:divBdr>
        </w:div>
        <w:div w:id="1714648396">
          <w:marLeft w:val="480"/>
          <w:marRight w:val="0"/>
          <w:marTop w:val="0"/>
          <w:marBottom w:val="0"/>
          <w:divBdr>
            <w:top w:val="none" w:sz="0" w:space="0" w:color="auto"/>
            <w:left w:val="none" w:sz="0" w:space="0" w:color="auto"/>
            <w:bottom w:val="none" w:sz="0" w:space="0" w:color="auto"/>
            <w:right w:val="none" w:sz="0" w:space="0" w:color="auto"/>
          </w:divBdr>
        </w:div>
        <w:div w:id="1787960958">
          <w:marLeft w:val="480"/>
          <w:marRight w:val="0"/>
          <w:marTop w:val="0"/>
          <w:marBottom w:val="0"/>
          <w:divBdr>
            <w:top w:val="none" w:sz="0" w:space="0" w:color="auto"/>
            <w:left w:val="none" w:sz="0" w:space="0" w:color="auto"/>
            <w:bottom w:val="none" w:sz="0" w:space="0" w:color="auto"/>
            <w:right w:val="none" w:sz="0" w:space="0" w:color="auto"/>
          </w:divBdr>
        </w:div>
        <w:div w:id="1797412908">
          <w:marLeft w:val="480"/>
          <w:marRight w:val="0"/>
          <w:marTop w:val="0"/>
          <w:marBottom w:val="0"/>
          <w:divBdr>
            <w:top w:val="none" w:sz="0" w:space="0" w:color="auto"/>
            <w:left w:val="none" w:sz="0" w:space="0" w:color="auto"/>
            <w:bottom w:val="none" w:sz="0" w:space="0" w:color="auto"/>
            <w:right w:val="none" w:sz="0" w:space="0" w:color="auto"/>
          </w:divBdr>
        </w:div>
        <w:div w:id="1954170181">
          <w:marLeft w:val="480"/>
          <w:marRight w:val="0"/>
          <w:marTop w:val="0"/>
          <w:marBottom w:val="0"/>
          <w:divBdr>
            <w:top w:val="none" w:sz="0" w:space="0" w:color="auto"/>
            <w:left w:val="none" w:sz="0" w:space="0" w:color="auto"/>
            <w:bottom w:val="none" w:sz="0" w:space="0" w:color="auto"/>
            <w:right w:val="none" w:sz="0" w:space="0" w:color="auto"/>
          </w:divBdr>
        </w:div>
        <w:div w:id="2107573566">
          <w:marLeft w:val="480"/>
          <w:marRight w:val="0"/>
          <w:marTop w:val="0"/>
          <w:marBottom w:val="0"/>
          <w:divBdr>
            <w:top w:val="none" w:sz="0" w:space="0" w:color="auto"/>
            <w:left w:val="none" w:sz="0" w:space="0" w:color="auto"/>
            <w:bottom w:val="none" w:sz="0" w:space="0" w:color="auto"/>
            <w:right w:val="none" w:sz="0" w:space="0" w:color="auto"/>
          </w:divBdr>
        </w:div>
      </w:divsChild>
    </w:div>
    <w:div w:id="832448154">
      <w:bodyDiv w:val="1"/>
      <w:marLeft w:val="0"/>
      <w:marRight w:val="0"/>
      <w:marTop w:val="0"/>
      <w:marBottom w:val="0"/>
      <w:divBdr>
        <w:top w:val="none" w:sz="0" w:space="0" w:color="auto"/>
        <w:left w:val="none" w:sz="0" w:space="0" w:color="auto"/>
        <w:bottom w:val="none" w:sz="0" w:space="0" w:color="auto"/>
        <w:right w:val="none" w:sz="0" w:space="0" w:color="auto"/>
      </w:divBdr>
    </w:div>
    <w:div w:id="832915140">
      <w:bodyDiv w:val="1"/>
      <w:marLeft w:val="0"/>
      <w:marRight w:val="0"/>
      <w:marTop w:val="0"/>
      <w:marBottom w:val="0"/>
      <w:divBdr>
        <w:top w:val="none" w:sz="0" w:space="0" w:color="auto"/>
        <w:left w:val="none" w:sz="0" w:space="0" w:color="auto"/>
        <w:bottom w:val="none" w:sz="0" w:space="0" w:color="auto"/>
        <w:right w:val="none" w:sz="0" w:space="0" w:color="auto"/>
      </w:divBdr>
    </w:div>
    <w:div w:id="833178784">
      <w:bodyDiv w:val="1"/>
      <w:marLeft w:val="0"/>
      <w:marRight w:val="0"/>
      <w:marTop w:val="0"/>
      <w:marBottom w:val="0"/>
      <w:divBdr>
        <w:top w:val="none" w:sz="0" w:space="0" w:color="auto"/>
        <w:left w:val="none" w:sz="0" w:space="0" w:color="auto"/>
        <w:bottom w:val="none" w:sz="0" w:space="0" w:color="auto"/>
        <w:right w:val="none" w:sz="0" w:space="0" w:color="auto"/>
      </w:divBdr>
    </w:div>
    <w:div w:id="833228112">
      <w:bodyDiv w:val="1"/>
      <w:marLeft w:val="0"/>
      <w:marRight w:val="0"/>
      <w:marTop w:val="0"/>
      <w:marBottom w:val="0"/>
      <w:divBdr>
        <w:top w:val="none" w:sz="0" w:space="0" w:color="auto"/>
        <w:left w:val="none" w:sz="0" w:space="0" w:color="auto"/>
        <w:bottom w:val="none" w:sz="0" w:space="0" w:color="auto"/>
        <w:right w:val="none" w:sz="0" w:space="0" w:color="auto"/>
      </w:divBdr>
    </w:div>
    <w:div w:id="833380738">
      <w:bodyDiv w:val="1"/>
      <w:marLeft w:val="0"/>
      <w:marRight w:val="0"/>
      <w:marTop w:val="0"/>
      <w:marBottom w:val="0"/>
      <w:divBdr>
        <w:top w:val="none" w:sz="0" w:space="0" w:color="auto"/>
        <w:left w:val="none" w:sz="0" w:space="0" w:color="auto"/>
        <w:bottom w:val="none" w:sz="0" w:space="0" w:color="auto"/>
        <w:right w:val="none" w:sz="0" w:space="0" w:color="auto"/>
      </w:divBdr>
    </w:div>
    <w:div w:id="833765363">
      <w:bodyDiv w:val="1"/>
      <w:marLeft w:val="0"/>
      <w:marRight w:val="0"/>
      <w:marTop w:val="0"/>
      <w:marBottom w:val="0"/>
      <w:divBdr>
        <w:top w:val="none" w:sz="0" w:space="0" w:color="auto"/>
        <w:left w:val="none" w:sz="0" w:space="0" w:color="auto"/>
        <w:bottom w:val="none" w:sz="0" w:space="0" w:color="auto"/>
        <w:right w:val="none" w:sz="0" w:space="0" w:color="auto"/>
      </w:divBdr>
    </w:div>
    <w:div w:id="834304927">
      <w:bodyDiv w:val="1"/>
      <w:marLeft w:val="0"/>
      <w:marRight w:val="0"/>
      <w:marTop w:val="0"/>
      <w:marBottom w:val="0"/>
      <w:divBdr>
        <w:top w:val="none" w:sz="0" w:space="0" w:color="auto"/>
        <w:left w:val="none" w:sz="0" w:space="0" w:color="auto"/>
        <w:bottom w:val="none" w:sz="0" w:space="0" w:color="auto"/>
        <w:right w:val="none" w:sz="0" w:space="0" w:color="auto"/>
      </w:divBdr>
    </w:div>
    <w:div w:id="834417124">
      <w:bodyDiv w:val="1"/>
      <w:marLeft w:val="0"/>
      <w:marRight w:val="0"/>
      <w:marTop w:val="0"/>
      <w:marBottom w:val="0"/>
      <w:divBdr>
        <w:top w:val="none" w:sz="0" w:space="0" w:color="auto"/>
        <w:left w:val="none" w:sz="0" w:space="0" w:color="auto"/>
        <w:bottom w:val="none" w:sz="0" w:space="0" w:color="auto"/>
        <w:right w:val="none" w:sz="0" w:space="0" w:color="auto"/>
      </w:divBdr>
    </w:div>
    <w:div w:id="834496712">
      <w:bodyDiv w:val="1"/>
      <w:marLeft w:val="0"/>
      <w:marRight w:val="0"/>
      <w:marTop w:val="0"/>
      <w:marBottom w:val="0"/>
      <w:divBdr>
        <w:top w:val="none" w:sz="0" w:space="0" w:color="auto"/>
        <w:left w:val="none" w:sz="0" w:space="0" w:color="auto"/>
        <w:bottom w:val="none" w:sz="0" w:space="0" w:color="auto"/>
        <w:right w:val="none" w:sz="0" w:space="0" w:color="auto"/>
      </w:divBdr>
    </w:div>
    <w:div w:id="834536450">
      <w:bodyDiv w:val="1"/>
      <w:marLeft w:val="0"/>
      <w:marRight w:val="0"/>
      <w:marTop w:val="0"/>
      <w:marBottom w:val="0"/>
      <w:divBdr>
        <w:top w:val="none" w:sz="0" w:space="0" w:color="auto"/>
        <w:left w:val="none" w:sz="0" w:space="0" w:color="auto"/>
        <w:bottom w:val="none" w:sz="0" w:space="0" w:color="auto"/>
        <w:right w:val="none" w:sz="0" w:space="0" w:color="auto"/>
      </w:divBdr>
    </w:div>
    <w:div w:id="834564150">
      <w:bodyDiv w:val="1"/>
      <w:marLeft w:val="0"/>
      <w:marRight w:val="0"/>
      <w:marTop w:val="0"/>
      <w:marBottom w:val="0"/>
      <w:divBdr>
        <w:top w:val="none" w:sz="0" w:space="0" w:color="auto"/>
        <w:left w:val="none" w:sz="0" w:space="0" w:color="auto"/>
        <w:bottom w:val="none" w:sz="0" w:space="0" w:color="auto"/>
        <w:right w:val="none" w:sz="0" w:space="0" w:color="auto"/>
      </w:divBdr>
    </w:div>
    <w:div w:id="834566612">
      <w:bodyDiv w:val="1"/>
      <w:marLeft w:val="0"/>
      <w:marRight w:val="0"/>
      <w:marTop w:val="0"/>
      <w:marBottom w:val="0"/>
      <w:divBdr>
        <w:top w:val="none" w:sz="0" w:space="0" w:color="auto"/>
        <w:left w:val="none" w:sz="0" w:space="0" w:color="auto"/>
        <w:bottom w:val="none" w:sz="0" w:space="0" w:color="auto"/>
        <w:right w:val="none" w:sz="0" w:space="0" w:color="auto"/>
      </w:divBdr>
    </w:div>
    <w:div w:id="834876358">
      <w:bodyDiv w:val="1"/>
      <w:marLeft w:val="0"/>
      <w:marRight w:val="0"/>
      <w:marTop w:val="0"/>
      <w:marBottom w:val="0"/>
      <w:divBdr>
        <w:top w:val="none" w:sz="0" w:space="0" w:color="auto"/>
        <w:left w:val="none" w:sz="0" w:space="0" w:color="auto"/>
        <w:bottom w:val="none" w:sz="0" w:space="0" w:color="auto"/>
        <w:right w:val="none" w:sz="0" w:space="0" w:color="auto"/>
      </w:divBdr>
    </w:div>
    <w:div w:id="834878774">
      <w:bodyDiv w:val="1"/>
      <w:marLeft w:val="0"/>
      <w:marRight w:val="0"/>
      <w:marTop w:val="0"/>
      <w:marBottom w:val="0"/>
      <w:divBdr>
        <w:top w:val="none" w:sz="0" w:space="0" w:color="auto"/>
        <w:left w:val="none" w:sz="0" w:space="0" w:color="auto"/>
        <w:bottom w:val="none" w:sz="0" w:space="0" w:color="auto"/>
        <w:right w:val="none" w:sz="0" w:space="0" w:color="auto"/>
      </w:divBdr>
      <w:divsChild>
        <w:div w:id="60445643">
          <w:marLeft w:val="480"/>
          <w:marRight w:val="0"/>
          <w:marTop w:val="0"/>
          <w:marBottom w:val="0"/>
          <w:divBdr>
            <w:top w:val="none" w:sz="0" w:space="0" w:color="auto"/>
            <w:left w:val="none" w:sz="0" w:space="0" w:color="auto"/>
            <w:bottom w:val="none" w:sz="0" w:space="0" w:color="auto"/>
            <w:right w:val="none" w:sz="0" w:space="0" w:color="auto"/>
          </w:divBdr>
        </w:div>
        <w:div w:id="478621888">
          <w:marLeft w:val="480"/>
          <w:marRight w:val="0"/>
          <w:marTop w:val="0"/>
          <w:marBottom w:val="0"/>
          <w:divBdr>
            <w:top w:val="none" w:sz="0" w:space="0" w:color="auto"/>
            <w:left w:val="none" w:sz="0" w:space="0" w:color="auto"/>
            <w:bottom w:val="none" w:sz="0" w:space="0" w:color="auto"/>
            <w:right w:val="none" w:sz="0" w:space="0" w:color="auto"/>
          </w:divBdr>
        </w:div>
        <w:div w:id="512184065">
          <w:marLeft w:val="480"/>
          <w:marRight w:val="0"/>
          <w:marTop w:val="0"/>
          <w:marBottom w:val="0"/>
          <w:divBdr>
            <w:top w:val="none" w:sz="0" w:space="0" w:color="auto"/>
            <w:left w:val="none" w:sz="0" w:space="0" w:color="auto"/>
            <w:bottom w:val="none" w:sz="0" w:space="0" w:color="auto"/>
            <w:right w:val="none" w:sz="0" w:space="0" w:color="auto"/>
          </w:divBdr>
        </w:div>
        <w:div w:id="773786166">
          <w:marLeft w:val="480"/>
          <w:marRight w:val="0"/>
          <w:marTop w:val="0"/>
          <w:marBottom w:val="0"/>
          <w:divBdr>
            <w:top w:val="none" w:sz="0" w:space="0" w:color="auto"/>
            <w:left w:val="none" w:sz="0" w:space="0" w:color="auto"/>
            <w:bottom w:val="none" w:sz="0" w:space="0" w:color="auto"/>
            <w:right w:val="none" w:sz="0" w:space="0" w:color="auto"/>
          </w:divBdr>
        </w:div>
        <w:div w:id="804784361">
          <w:marLeft w:val="480"/>
          <w:marRight w:val="0"/>
          <w:marTop w:val="0"/>
          <w:marBottom w:val="0"/>
          <w:divBdr>
            <w:top w:val="none" w:sz="0" w:space="0" w:color="auto"/>
            <w:left w:val="none" w:sz="0" w:space="0" w:color="auto"/>
            <w:bottom w:val="none" w:sz="0" w:space="0" w:color="auto"/>
            <w:right w:val="none" w:sz="0" w:space="0" w:color="auto"/>
          </w:divBdr>
        </w:div>
        <w:div w:id="816150487">
          <w:marLeft w:val="480"/>
          <w:marRight w:val="0"/>
          <w:marTop w:val="0"/>
          <w:marBottom w:val="0"/>
          <w:divBdr>
            <w:top w:val="none" w:sz="0" w:space="0" w:color="auto"/>
            <w:left w:val="none" w:sz="0" w:space="0" w:color="auto"/>
            <w:bottom w:val="none" w:sz="0" w:space="0" w:color="auto"/>
            <w:right w:val="none" w:sz="0" w:space="0" w:color="auto"/>
          </w:divBdr>
        </w:div>
        <w:div w:id="961226302">
          <w:marLeft w:val="480"/>
          <w:marRight w:val="0"/>
          <w:marTop w:val="0"/>
          <w:marBottom w:val="0"/>
          <w:divBdr>
            <w:top w:val="none" w:sz="0" w:space="0" w:color="auto"/>
            <w:left w:val="none" w:sz="0" w:space="0" w:color="auto"/>
            <w:bottom w:val="none" w:sz="0" w:space="0" w:color="auto"/>
            <w:right w:val="none" w:sz="0" w:space="0" w:color="auto"/>
          </w:divBdr>
        </w:div>
        <w:div w:id="987629352">
          <w:marLeft w:val="480"/>
          <w:marRight w:val="0"/>
          <w:marTop w:val="0"/>
          <w:marBottom w:val="0"/>
          <w:divBdr>
            <w:top w:val="none" w:sz="0" w:space="0" w:color="auto"/>
            <w:left w:val="none" w:sz="0" w:space="0" w:color="auto"/>
            <w:bottom w:val="none" w:sz="0" w:space="0" w:color="auto"/>
            <w:right w:val="none" w:sz="0" w:space="0" w:color="auto"/>
          </w:divBdr>
        </w:div>
        <w:div w:id="1194077691">
          <w:marLeft w:val="480"/>
          <w:marRight w:val="0"/>
          <w:marTop w:val="0"/>
          <w:marBottom w:val="0"/>
          <w:divBdr>
            <w:top w:val="none" w:sz="0" w:space="0" w:color="auto"/>
            <w:left w:val="none" w:sz="0" w:space="0" w:color="auto"/>
            <w:bottom w:val="none" w:sz="0" w:space="0" w:color="auto"/>
            <w:right w:val="none" w:sz="0" w:space="0" w:color="auto"/>
          </w:divBdr>
        </w:div>
        <w:div w:id="1229026919">
          <w:marLeft w:val="480"/>
          <w:marRight w:val="0"/>
          <w:marTop w:val="0"/>
          <w:marBottom w:val="0"/>
          <w:divBdr>
            <w:top w:val="none" w:sz="0" w:space="0" w:color="auto"/>
            <w:left w:val="none" w:sz="0" w:space="0" w:color="auto"/>
            <w:bottom w:val="none" w:sz="0" w:space="0" w:color="auto"/>
            <w:right w:val="none" w:sz="0" w:space="0" w:color="auto"/>
          </w:divBdr>
        </w:div>
        <w:div w:id="1437168916">
          <w:marLeft w:val="480"/>
          <w:marRight w:val="0"/>
          <w:marTop w:val="0"/>
          <w:marBottom w:val="0"/>
          <w:divBdr>
            <w:top w:val="none" w:sz="0" w:space="0" w:color="auto"/>
            <w:left w:val="none" w:sz="0" w:space="0" w:color="auto"/>
            <w:bottom w:val="none" w:sz="0" w:space="0" w:color="auto"/>
            <w:right w:val="none" w:sz="0" w:space="0" w:color="auto"/>
          </w:divBdr>
        </w:div>
        <w:div w:id="1802307833">
          <w:marLeft w:val="480"/>
          <w:marRight w:val="0"/>
          <w:marTop w:val="0"/>
          <w:marBottom w:val="0"/>
          <w:divBdr>
            <w:top w:val="none" w:sz="0" w:space="0" w:color="auto"/>
            <w:left w:val="none" w:sz="0" w:space="0" w:color="auto"/>
            <w:bottom w:val="none" w:sz="0" w:space="0" w:color="auto"/>
            <w:right w:val="none" w:sz="0" w:space="0" w:color="auto"/>
          </w:divBdr>
        </w:div>
        <w:div w:id="1809588666">
          <w:marLeft w:val="480"/>
          <w:marRight w:val="0"/>
          <w:marTop w:val="0"/>
          <w:marBottom w:val="0"/>
          <w:divBdr>
            <w:top w:val="none" w:sz="0" w:space="0" w:color="auto"/>
            <w:left w:val="none" w:sz="0" w:space="0" w:color="auto"/>
            <w:bottom w:val="none" w:sz="0" w:space="0" w:color="auto"/>
            <w:right w:val="none" w:sz="0" w:space="0" w:color="auto"/>
          </w:divBdr>
        </w:div>
        <w:div w:id="1826362490">
          <w:marLeft w:val="480"/>
          <w:marRight w:val="0"/>
          <w:marTop w:val="0"/>
          <w:marBottom w:val="0"/>
          <w:divBdr>
            <w:top w:val="none" w:sz="0" w:space="0" w:color="auto"/>
            <w:left w:val="none" w:sz="0" w:space="0" w:color="auto"/>
            <w:bottom w:val="none" w:sz="0" w:space="0" w:color="auto"/>
            <w:right w:val="none" w:sz="0" w:space="0" w:color="auto"/>
          </w:divBdr>
        </w:div>
        <w:div w:id="2068793207">
          <w:marLeft w:val="480"/>
          <w:marRight w:val="0"/>
          <w:marTop w:val="0"/>
          <w:marBottom w:val="0"/>
          <w:divBdr>
            <w:top w:val="none" w:sz="0" w:space="0" w:color="auto"/>
            <w:left w:val="none" w:sz="0" w:space="0" w:color="auto"/>
            <w:bottom w:val="none" w:sz="0" w:space="0" w:color="auto"/>
            <w:right w:val="none" w:sz="0" w:space="0" w:color="auto"/>
          </w:divBdr>
        </w:div>
      </w:divsChild>
    </w:div>
    <w:div w:id="834956419">
      <w:bodyDiv w:val="1"/>
      <w:marLeft w:val="0"/>
      <w:marRight w:val="0"/>
      <w:marTop w:val="0"/>
      <w:marBottom w:val="0"/>
      <w:divBdr>
        <w:top w:val="none" w:sz="0" w:space="0" w:color="auto"/>
        <w:left w:val="none" w:sz="0" w:space="0" w:color="auto"/>
        <w:bottom w:val="none" w:sz="0" w:space="0" w:color="auto"/>
        <w:right w:val="none" w:sz="0" w:space="0" w:color="auto"/>
      </w:divBdr>
    </w:div>
    <w:div w:id="835613142">
      <w:bodyDiv w:val="1"/>
      <w:marLeft w:val="0"/>
      <w:marRight w:val="0"/>
      <w:marTop w:val="0"/>
      <w:marBottom w:val="0"/>
      <w:divBdr>
        <w:top w:val="none" w:sz="0" w:space="0" w:color="auto"/>
        <w:left w:val="none" w:sz="0" w:space="0" w:color="auto"/>
        <w:bottom w:val="none" w:sz="0" w:space="0" w:color="auto"/>
        <w:right w:val="none" w:sz="0" w:space="0" w:color="auto"/>
      </w:divBdr>
    </w:div>
    <w:div w:id="835924200">
      <w:bodyDiv w:val="1"/>
      <w:marLeft w:val="0"/>
      <w:marRight w:val="0"/>
      <w:marTop w:val="0"/>
      <w:marBottom w:val="0"/>
      <w:divBdr>
        <w:top w:val="none" w:sz="0" w:space="0" w:color="auto"/>
        <w:left w:val="none" w:sz="0" w:space="0" w:color="auto"/>
        <w:bottom w:val="none" w:sz="0" w:space="0" w:color="auto"/>
        <w:right w:val="none" w:sz="0" w:space="0" w:color="auto"/>
      </w:divBdr>
    </w:div>
    <w:div w:id="836195637">
      <w:bodyDiv w:val="1"/>
      <w:marLeft w:val="0"/>
      <w:marRight w:val="0"/>
      <w:marTop w:val="0"/>
      <w:marBottom w:val="0"/>
      <w:divBdr>
        <w:top w:val="none" w:sz="0" w:space="0" w:color="auto"/>
        <w:left w:val="none" w:sz="0" w:space="0" w:color="auto"/>
        <w:bottom w:val="none" w:sz="0" w:space="0" w:color="auto"/>
        <w:right w:val="none" w:sz="0" w:space="0" w:color="auto"/>
      </w:divBdr>
    </w:div>
    <w:div w:id="836311928">
      <w:bodyDiv w:val="1"/>
      <w:marLeft w:val="0"/>
      <w:marRight w:val="0"/>
      <w:marTop w:val="0"/>
      <w:marBottom w:val="0"/>
      <w:divBdr>
        <w:top w:val="none" w:sz="0" w:space="0" w:color="auto"/>
        <w:left w:val="none" w:sz="0" w:space="0" w:color="auto"/>
        <w:bottom w:val="none" w:sz="0" w:space="0" w:color="auto"/>
        <w:right w:val="none" w:sz="0" w:space="0" w:color="auto"/>
      </w:divBdr>
    </w:div>
    <w:div w:id="836650338">
      <w:bodyDiv w:val="1"/>
      <w:marLeft w:val="0"/>
      <w:marRight w:val="0"/>
      <w:marTop w:val="0"/>
      <w:marBottom w:val="0"/>
      <w:divBdr>
        <w:top w:val="none" w:sz="0" w:space="0" w:color="auto"/>
        <w:left w:val="none" w:sz="0" w:space="0" w:color="auto"/>
        <w:bottom w:val="none" w:sz="0" w:space="0" w:color="auto"/>
        <w:right w:val="none" w:sz="0" w:space="0" w:color="auto"/>
      </w:divBdr>
    </w:div>
    <w:div w:id="836766435">
      <w:bodyDiv w:val="1"/>
      <w:marLeft w:val="0"/>
      <w:marRight w:val="0"/>
      <w:marTop w:val="0"/>
      <w:marBottom w:val="0"/>
      <w:divBdr>
        <w:top w:val="none" w:sz="0" w:space="0" w:color="auto"/>
        <w:left w:val="none" w:sz="0" w:space="0" w:color="auto"/>
        <w:bottom w:val="none" w:sz="0" w:space="0" w:color="auto"/>
        <w:right w:val="none" w:sz="0" w:space="0" w:color="auto"/>
      </w:divBdr>
    </w:div>
    <w:div w:id="837034975">
      <w:bodyDiv w:val="1"/>
      <w:marLeft w:val="0"/>
      <w:marRight w:val="0"/>
      <w:marTop w:val="0"/>
      <w:marBottom w:val="0"/>
      <w:divBdr>
        <w:top w:val="none" w:sz="0" w:space="0" w:color="auto"/>
        <w:left w:val="none" w:sz="0" w:space="0" w:color="auto"/>
        <w:bottom w:val="none" w:sz="0" w:space="0" w:color="auto"/>
        <w:right w:val="none" w:sz="0" w:space="0" w:color="auto"/>
      </w:divBdr>
    </w:div>
    <w:div w:id="837187821">
      <w:bodyDiv w:val="1"/>
      <w:marLeft w:val="0"/>
      <w:marRight w:val="0"/>
      <w:marTop w:val="0"/>
      <w:marBottom w:val="0"/>
      <w:divBdr>
        <w:top w:val="none" w:sz="0" w:space="0" w:color="auto"/>
        <w:left w:val="none" w:sz="0" w:space="0" w:color="auto"/>
        <w:bottom w:val="none" w:sz="0" w:space="0" w:color="auto"/>
        <w:right w:val="none" w:sz="0" w:space="0" w:color="auto"/>
      </w:divBdr>
    </w:div>
    <w:div w:id="837305522">
      <w:bodyDiv w:val="1"/>
      <w:marLeft w:val="0"/>
      <w:marRight w:val="0"/>
      <w:marTop w:val="0"/>
      <w:marBottom w:val="0"/>
      <w:divBdr>
        <w:top w:val="none" w:sz="0" w:space="0" w:color="auto"/>
        <w:left w:val="none" w:sz="0" w:space="0" w:color="auto"/>
        <w:bottom w:val="none" w:sz="0" w:space="0" w:color="auto"/>
        <w:right w:val="none" w:sz="0" w:space="0" w:color="auto"/>
      </w:divBdr>
      <w:divsChild>
        <w:div w:id="1011957692">
          <w:marLeft w:val="480"/>
          <w:marRight w:val="0"/>
          <w:marTop w:val="0"/>
          <w:marBottom w:val="0"/>
          <w:divBdr>
            <w:top w:val="none" w:sz="0" w:space="0" w:color="auto"/>
            <w:left w:val="none" w:sz="0" w:space="0" w:color="auto"/>
            <w:bottom w:val="none" w:sz="0" w:space="0" w:color="auto"/>
            <w:right w:val="none" w:sz="0" w:space="0" w:color="auto"/>
          </w:divBdr>
        </w:div>
        <w:div w:id="718088346">
          <w:marLeft w:val="480"/>
          <w:marRight w:val="0"/>
          <w:marTop w:val="0"/>
          <w:marBottom w:val="0"/>
          <w:divBdr>
            <w:top w:val="none" w:sz="0" w:space="0" w:color="auto"/>
            <w:left w:val="none" w:sz="0" w:space="0" w:color="auto"/>
            <w:bottom w:val="none" w:sz="0" w:space="0" w:color="auto"/>
            <w:right w:val="none" w:sz="0" w:space="0" w:color="auto"/>
          </w:divBdr>
        </w:div>
        <w:div w:id="786897104">
          <w:marLeft w:val="480"/>
          <w:marRight w:val="0"/>
          <w:marTop w:val="0"/>
          <w:marBottom w:val="0"/>
          <w:divBdr>
            <w:top w:val="none" w:sz="0" w:space="0" w:color="auto"/>
            <w:left w:val="none" w:sz="0" w:space="0" w:color="auto"/>
            <w:bottom w:val="none" w:sz="0" w:space="0" w:color="auto"/>
            <w:right w:val="none" w:sz="0" w:space="0" w:color="auto"/>
          </w:divBdr>
        </w:div>
        <w:div w:id="2119370364">
          <w:marLeft w:val="480"/>
          <w:marRight w:val="0"/>
          <w:marTop w:val="0"/>
          <w:marBottom w:val="0"/>
          <w:divBdr>
            <w:top w:val="none" w:sz="0" w:space="0" w:color="auto"/>
            <w:left w:val="none" w:sz="0" w:space="0" w:color="auto"/>
            <w:bottom w:val="none" w:sz="0" w:space="0" w:color="auto"/>
            <w:right w:val="none" w:sz="0" w:space="0" w:color="auto"/>
          </w:divBdr>
        </w:div>
        <w:div w:id="1378774559">
          <w:marLeft w:val="480"/>
          <w:marRight w:val="0"/>
          <w:marTop w:val="0"/>
          <w:marBottom w:val="0"/>
          <w:divBdr>
            <w:top w:val="none" w:sz="0" w:space="0" w:color="auto"/>
            <w:left w:val="none" w:sz="0" w:space="0" w:color="auto"/>
            <w:bottom w:val="none" w:sz="0" w:space="0" w:color="auto"/>
            <w:right w:val="none" w:sz="0" w:space="0" w:color="auto"/>
          </w:divBdr>
        </w:div>
        <w:div w:id="1225681961">
          <w:marLeft w:val="480"/>
          <w:marRight w:val="0"/>
          <w:marTop w:val="0"/>
          <w:marBottom w:val="0"/>
          <w:divBdr>
            <w:top w:val="none" w:sz="0" w:space="0" w:color="auto"/>
            <w:left w:val="none" w:sz="0" w:space="0" w:color="auto"/>
            <w:bottom w:val="none" w:sz="0" w:space="0" w:color="auto"/>
            <w:right w:val="none" w:sz="0" w:space="0" w:color="auto"/>
          </w:divBdr>
        </w:div>
        <w:div w:id="87704388">
          <w:marLeft w:val="480"/>
          <w:marRight w:val="0"/>
          <w:marTop w:val="0"/>
          <w:marBottom w:val="0"/>
          <w:divBdr>
            <w:top w:val="none" w:sz="0" w:space="0" w:color="auto"/>
            <w:left w:val="none" w:sz="0" w:space="0" w:color="auto"/>
            <w:bottom w:val="none" w:sz="0" w:space="0" w:color="auto"/>
            <w:right w:val="none" w:sz="0" w:space="0" w:color="auto"/>
          </w:divBdr>
        </w:div>
        <w:div w:id="780496615">
          <w:marLeft w:val="480"/>
          <w:marRight w:val="0"/>
          <w:marTop w:val="0"/>
          <w:marBottom w:val="0"/>
          <w:divBdr>
            <w:top w:val="none" w:sz="0" w:space="0" w:color="auto"/>
            <w:left w:val="none" w:sz="0" w:space="0" w:color="auto"/>
            <w:bottom w:val="none" w:sz="0" w:space="0" w:color="auto"/>
            <w:right w:val="none" w:sz="0" w:space="0" w:color="auto"/>
          </w:divBdr>
        </w:div>
        <w:div w:id="724522066">
          <w:marLeft w:val="480"/>
          <w:marRight w:val="0"/>
          <w:marTop w:val="0"/>
          <w:marBottom w:val="0"/>
          <w:divBdr>
            <w:top w:val="none" w:sz="0" w:space="0" w:color="auto"/>
            <w:left w:val="none" w:sz="0" w:space="0" w:color="auto"/>
            <w:bottom w:val="none" w:sz="0" w:space="0" w:color="auto"/>
            <w:right w:val="none" w:sz="0" w:space="0" w:color="auto"/>
          </w:divBdr>
        </w:div>
        <w:div w:id="1947880001">
          <w:marLeft w:val="480"/>
          <w:marRight w:val="0"/>
          <w:marTop w:val="0"/>
          <w:marBottom w:val="0"/>
          <w:divBdr>
            <w:top w:val="none" w:sz="0" w:space="0" w:color="auto"/>
            <w:left w:val="none" w:sz="0" w:space="0" w:color="auto"/>
            <w:bottom w:val="none" w:sz="0" w:space="0" w:color="auto"/>
            <w:right w:val="none" w:sz="0" w:space="0" w:color="auto"/>
          </w:divBdr>
        </w:div>
        <w:div w:id="1302463170">
          <w:marLeft w:val="480"/>
          <w:marRight w:val="0"/>
          <w:marTop w:val="0"/>
          <w:marBottom w:val="0"/>
          <w:divBdr>
            <w:top w:val="none" w:sz="0" w:space="0" w:color="auto"/>
            <w:left w:val="none" w:sz="0" w:space="0" w:color="auto"/>
            <w:bottom w:val="none" w:sz="0" w:space="0" w:color="auto"/>
            <w:right w:val="none" w:sz="0" w:space="0" w:color="auto"/>
          </w:divBdr>
        </w:div>
        <w:div w:id="1502962251">
          <w:marLeft w:val="480"/>
          <w:marRight w:val="0"/>
          <w:marTop w:val="0"/>
          <w:marBottom w:val="0"/>
          <w:divBdr>
            <w:top w:val="none" w:sz="0" w:space="0" w:color="auto"/>
            <w:left w:val="none" w:sz="0" w:space="0" w:color="auto"/>
            <w:bottom w:val="none" w:sz="0" w:space="0" w:color="auto"/>
            <w:right w:val="none" w:sz="0" w:space="0" w:color="auto"/>
          </w:divBdr>
        </w:div>
        <w:div w:id="1956983669">
          <w:marLeft w:val="480"/>
          <w:marRight w:val="0"/>
          <w:marTop w:val="0"/>
          <w:marBottom w:val="0"/>
          <w:divBdr>
            <w:top w:val="none" w:sz="0" w:space="0" w:color="auto"/>
            <w:left w:val="none" w:sz="0" w:space="0" w:color="auto"/>
            <w:bottom w:val="none" w:sz="0" w:space="0" w:color="auto"/>
            <w:right w:val="none" w:sz="0" w:space="0" w:color="auto"/>
          </w:divBdr>
        </w:div>
        <w:div w:id="735979574">
          <w:marLeft w:val="480"/>
          <w:marRight w:val="0"/>
          <w:marTop w:val="0"/>
          <w:marBottom w:val="0"/>
          <w:divBdr>
            <w:top w:val="none" w:sz="0" w:space="0" w:color="auto"/>
            <w:left w:val="none" w:sz="0" w:space="0" w:color="auto"/>
            <w:bottom w:val="none" w:sz="0" w:space="0" w:color="auto"/>
            <w:right w:val="none" w:sz="0" w:space="0" w:color="auto"/>
          </w:divBdr>
        </w:div>
        <w:div w:id="862547457">
          <w:marLeft w:val="480"/>
          <w:marRight w:val="0"/>
          <w:marTop w:val="0"/>
          <w:marBottom w:val="0"/>
          <w:divBdr>
            <w:top w:val="none" w:sz="0" w:space="0" w:color="auto"/>
            <w:left w:val="none" w:sz="0" w:space="0" w:color="auto"/>
            <w:bottom w:val="none" w:sz="0" w:space="0" w:color="auto"/>
            <w:right w:val="none" w:sz="0" w:space="0" w:color="auto"/>
          </w:divBdr>
        </w:div>
        <w:div w:id="1284190050">
          <w:marLeft w:val="480"/>
          <w:marRight w:val="0"/>
          <w:marTop w:val="0"/>
          <w:marBottom w:val="0"/>
          <w:divBdr>
            <w:top w:val="none" w:sz="0" w:space="0" w:color="auto"/>
            <w:left w:val="none" w:sz="0" w:space="0" w:color="auto"/>
            <w:bottom w:val="none" w:sz="0" w:space="0" w:color="auto"/>
            <w:right w:val="none" w:sz="0" w:space="0" w:color="auto"/>
          </w:divBdr>
        </w:div>
        <w:div w:id="1308779905">
          <w:marLeft w:val="480"/>
          <w:marRight w:val="0"/>
          <w:marTop w:val="0"/>
          <w:marBottom w:val="0"/>
          <w:divBdr>
            <w:top w:val="none" w:sz="0" w:space="0" w:color="auto"/>
            <w:left w:val="none" w:sz="0" w:space="0" w:color="auto"/>
            <w:bottom w:val="none" w:sz="0" w:space="0" w:color="auto"/>
            <w:right w:val="none" w:sz="0" w:space="0" w:color="auto"/>
          </w:divBdr>
        </w:div>
        <w:div w:id="591937054">
          <w:marLeft w:val="480"/>
          <w:marRight w:val="0"/>
          <w:marTop w:val="0"/>
          <w:marBottom w:val="0"/>
          <w:divBdr>
            <w:top w:val="none" w:sz="0" w:space="0" w:color="auto"/>
            <w:left w:val="none" w:sz="0" w:space="0" w:color="auto"/>
            <w:bottom w:val="none" w:sz="0" w:space="0" w:color="auto"/>
            <w:right w:val="none" w:sz="0" w:space="0" w:color="auto"/>
          </w:divBdr>
        </w:div>
        <w:div w:id="220096963">
          <w:marLeft w:val="480"/>
          <w:marRight w:val="0"/>
          <w:marTop w:val="0"/>
          <w:marBottom w:val="0"/>
          <w:divBdr>
            <w:top w:val="none" w:sz="0" w:space="0" w:color="auto"/>
            <w:left w:val="none" w:sz="0" w:space="0" w:color="auto"/>
            <w:bottom w:val="none" w:sz="0" w:space="0" w:color="auto"/>
            <w:right w:val="none" w:sz="0" w:space="0" w:color="auto"/>
          </w:divBdr>
        </w:div>
        <w:div w:id="353655120">
          <w:marLeft w:val="480"/>
          <w:marRight w:val="0"/>
          <w:marTop w:val="0"/>
          <w:marBottom w:val="0"/>
          <w:divBdr>
            <w:top w:val="none" w:sz="0" w:space="0" w:color="auto"/>
            <w:left w:val="none" w:sz="0" w:space="0" w:color="auto"/>
            <w:bottom w:val="none" w:sz="0" w:space="0" w:color="auto"/>
            <w:right w:val="none" w:sz="0" w:space="0" w:color="auto"/>
          </w:divBdr>
        </w:div>
        <w:div w:id="2059738128">
          <w:marLeft w:val="480"/>
          <w:marRight w:val="0"/>
          <w:marTop w:val="0"/>
          <w:marBottom w:val="0"/>
          <w:divBdr>
            <w:top w:val="none" w:sz="0" w:space="0" w:color="auto"/>
            <w:left w:val="none" w:sz="0" w:space="0" w:color="auto"/>
            <w:bottom w:val="none" w:sz="0" w:space="0" w:color="auto"/>
            <w:right w:val="none" w:sz="0" w:space="0" w:color="auto"/>
          </w:divBdr>
        </w:div>
        <w:div w:id="298075358">
          <w:marLeft w:val="480"/>
          <w:marRight w:val="0"/>
          <w:marTop w:val="0"/>
          <w:marBottom w:val="0"/>
          <w:divBdr>
            <w:top w:val="none" w:sz="0" w:space="0" w:color="auto"/>
            <w:left w:val="none" w:sz="0" w:space="0" w:color="auto"/>
            <w:bottom w:val="none" w:sz="0" w:space="0" w:color="auto"/>
            <w:right w:val="none" w:sz="0" w:space="0" w:color="auto"/>
          </w:divBdr>
        </w:div>
        <w:div w:id="176114235">
          <w:marLeft w:val="480"/>
          <w:marRight w:val="0"/>
          <w:marTop w:val="0"/>
          <w:marBottom w:val="0"/>
          <w:divBdr>
            <w:top w:val="none" w:sz="0" w:space="0" w:color="auto"/>
            <w:left w:val="none" w:sz="0" w:space="0" w:color="auto"/>
            <w:bottom w:val="none" w:sz="0" w:space="0" w:color="auto"/>
            <w:right w:val="none" w:sz="0" w:space="0" w:color="auto"/>
          </w:divBdr>
        </w:div>
        <w:div w:id="1308588901">
          <w:marLeft w:val="480"/>
          <w:marRight w:val="0"/>
          <w:marTop w:val="0"/>
          <w:marBottom w:val="0"/>
          <w:divBdr>
            <w:top w:val="none" w:sz="0" w:space="0" w:color="auto"/>
            <w:left w:val="none" w:sz="0" w:space="0" w:color="auto"/>
            <w:bottom w:val="none" w:sz="0" w:space="0" w:color="auto"/>
            <w:right w:val="none" w:sz="0" w:space="0" w:color="auto"/>
          </w:divBdr>
        </w:div>
        <w:div w:id="1856308032">
          <w:marLeft w:val="480"/>
          <w:marRight w:val="0"/>
          <w:marTop w:val="0"/>
          <w:marBottom w:val="0"/>
          <w:divBdr>
            <w:top w:val="none" w:sz="0" w:space="0" w:color="auto"/>
            <w:left w:val="none" w:sz="0" w:space="0" w:color="auto"/>
            <w:bottom w:val="none" w:sz="0" w:space="0" w:color="auto"/>
            <w:right w:val="none" w:sz="0" w:space="0" w:color="auto"/>
          </w:divBdr>
        </w:div>
        <w:div w:id="1244142052">
          <w:marLeft w:val="480"/>
          <w:marRight w:val="0"/>
          <w:marTop w:val="0"/>
          <w:marBottom w:val="0"/>
          <w:divBdr>
            <w:top w:val="none" w:sz="0" w:space="0" w:color="auto"/>
            <w:left w:val="none" w:sz="0" w:space="0" w:color="auto"/>
            <w:bottom w:val="none" w:sz="0" w:space="0" w:color="auto"/>
            <w:right w:val="none" w:sz="0" w:space="0" w:color="auto"/>
          </w:divBdr>
        </w:div>
        <w:div w:id="1367831314">
          <w:marLeft w:val="480"/>
          <w:marRight w:val="0"/>
          <w:marTop w:val="0"/>
          <w:marBottom w:val="0"/>
          <w:divBdr>
            <w:top w:val="none" w:sz="0" w:space="0" w:color="auto"/>
            <w:left w:val="none" w:sz="0" w:space="0" w:color="auto"/>
            <w:bottom w:val="none" w:sz="0" w:space="0" w:color="auto"/>
            <w:right w:val="none" w:sz="0" w:space="0" w:color="auto"/>
          </w:divBdr>
        </w:div>
        <w:div w:id="578514882">
          <w:marLeft w:val="480"/>
          <w:marRight w:val="0"/>
          <w:marTop w:val="0"/>
          <w:marBottom w:val="0"/>
          <w:divBdr>
            <w:top w:val="none" w:sz="0" w:space="0" w:color="auto"/>
            <w:left w:val="none" w:sz="0" w:space="0" w:color="auto"/>
            <w:bottom w:val="none" w:sz="0" w:space="0" w:color="auto"/>
            <w:right w:val="none" w:sz="0" w:space="0" w:color="auto"/>
          </w:divBdr>
        </w:div>
        <w:div w:id="46298836">
          <w:marLeft w:val="480"/>
          <w:marRight w:val="0"/>
          <w:marTop w:val="0"/>
          <w:marBottom w:val="0"/>
          <w:divBdr>
            <w:top w:val="none" w:sz="0" w:space="0" w:color="auto"/>
            <w:left w:val="none" w:sz="0" w:space="0" w:color="auto"/>
            <w:bottom w:val="none" w:sz="0" w:space="0" w:color="auto"/>
            <w:right w:val="none" w:sz="0" w:space="0" w:color="auto"/>
          </w:divBdr>
        </w:div>
        <w:div w:id="1367367035">
          <w:marLeft w:val="480"/>
          <w:marRight w:val="0"/>
          <w:marTop w:val="0"/>
          <w:marBottom w:val="0"/>
          <w:divBdr>
            <w:top w:val="none" w:sz="0" w:space="0" w:color="auto"/>
            <w:left w:val="none" w:sz="0" w:space="0" w:color="auto"/>
            <w:bottom w:val="none" w:sz="0" w:space="0" w:color="auto"/>
            <w:right w:val="none" w:sz="0" w:space="0" w:color="auto"/>
          </w:divBdr>
        </w:div>
        <w:div w:id="1227032089">
          <w:marLeft w:val="480"/>
          <w:marRight w:val="0"/>
          <w:marTop w:val="0"/>
          <w:marBottom w:val="0"/>
          <w:divBdr>
            <w:top w:val="none" w:sz="0" w:space="0" w:color="auto"/>
            <w:left w:val="none" w:sz="0" w:space="0" w:color="auto"/>
            <w:bottom w:val="none" w:sz="0" w:space="0" w:color="auto"/>
            <w:right w:val="none" w:sz="0" w:space="0" w:color="auto"/>
          </w:divBdr>
        </w:div>
        <w:div w:id="1954899181">
          <w:marLeft w:val="480"/>
          <w:marRight w:val="0"/>
          <w:marTop w:val="0"/>
          <w:marBottom w:val="0"/>
          <w:divBdr>
            <w:top w:val="none" w:sz="0" w:space="0" w:color="auto"/>
            <w:left w:val="none" w:sz="0" w:space="0" w:color="auto"/>
            <w:bottom w:val="none" w:sz="0" w:space="0" w:color="auto"/>
            <w:right w:val="none" w:sz="0" w:space="0" w:color="auto"/>
          </w:divBdr>
        </w:div>
        <w:div w:id="1906528929">
          <w:marLeft w:val="480"/>
          <w:marRight w:val="0"/>
          <w:marTop w:val="0"/>
          <w:marBottom w:val="0"/>
          <w:divBdr>
            <w:top w:val="none" w:sz="0" w:space="0" w:color="auto"/>
            <w:left w:val="none" w:sz="0" w:space="0" w:color="auto"/>
            <w:bottom w:val="none" w:sz="0" w:space="0" w:color="auto"/>
            <w:right w:val="none" w:sz="0" w:space="0" w:color="auto"/>
          </w:divBdr>
        </w:div>
        <w:div w:id="132990405">
          <w:marLeft w:val="480"/>
          <w:marRight w:val="0"/>
          <w:marTop w:val="0"/>
          <w:marBottom w:val="0"/>
          <w:divBdr>
            <w:top w:val="none" w:sz="0" w:space="0" w:color="auto"/>
            <w:left w:val="none" w:sz="0" w:space="0" w:color="auto"/>
            <w:bottom w:val="none" w:sz="0" w:space="0" w:color="auto"/>
            <w:right w:val="none" w:sz="0" w:space="0" w:color="auto"/>
          </w:divBdr>
        </w:div>
        <w:div w:id="695353184">
          <w:marLeft w:val="480"/>
          <w:marRight w:val="0"/>
          <w:marTop w:val="0"/>
          <w:marBottom w:val="0"/>
          <w:divBdr>
            <w:top w:val="none" w:sz="0" w:space="0" w:color="auto"/>
            <w:left w:val="none" w:sz="0" w:space="0" w:color="auto"/>
            <w:bottom w:val="none" w:sz="0" w:space="0" w:color="auto"/>
            <w:right w:val="none" w:sz="0" w:space="0" w:color="auto"/>
          </w:divBdr>
        </w:div>
        <w:div w:id="1793089968">
          <w:marLeft w:val="480"/>
          <w:marRight w:val="0"/>
          <w:marTop w:val="0"/>
          <w:marBottom w:val="0"/>
          <w:divBdr>
            <w:top w:val="none" w:sz="0" w:space="0" w:color="auto"/>
            <w:left w:val="none" w:sz="0" w:space="0" w:color="auto"/>
            <w:bottom w:val="none" w:sz="0" w:space="0" w:color="auto"/>
            <w:right w:val="none" w:sz="0" w:space="0" w:color="auto"/>
          </w:divBdr>
        </w:div>
        <w:div w:id="1387489779">
          <w:marLeft w:val="480"/>
          <w:marRight w:val="0"/>
          <w:marTop w:val="0"/>
          <w:marBottom w:val="0"/>
          <w:divBdr>
            <w:top w:val="none" w:sz="0" w:space="0" w:color="auto"/>
            <w:left w:val="none" w:sz="0" w:space="0" w:color="auto"/>
            <w:bottom w:val="none" w:sz="0" w:space="0" w:color="auto"/>
            <w:right w:val="none" w:sz="0" w:space="0" w:color="auto"/>
          </w:divBdr>
        </w:div>
        <w:div w:id="718625034">
          <w:marLeft w:val="480"/>
          <w:marRight w:val="0"/>
          <w:marTop w:val="0"/>
          <w:marBottom w:val="0"/>
          <w:divBdr>
            <w:top w:val="none" w:sz="0" w:space="0" w:color="auto"/>
            <w:left w:val="none" w:sz="0" w:space="0" w:color="auto"/>
            <w:bottom w:val="none" w:sz="0" w:space="0" w:color="auto"/>
            <w:right w:val="none" w:sz="0" w:space="0" w:color="auto"/>
          </w:divBdr>
        </w:div>
        <w:div w:id="1849365374">
          <w:marLeft w:val="480"/>
          <w:marRight w:val="0"/>
          <w:marTop w:val="0"/>
          <w:marBottom w:val="0"/>
          <w:divBdr>
            <w:top w:val="none" w:sz="0" w:space="0" w:color="auto"/>
            <w:left w:val="none" w:sz="0" w:space="0" w:color="auto"/>
            <w:bottom w:val="none" w:sz="0" w:space="0" w:color="auto"/>
            <w:right w:val="none" w:sz="0" w:space="0" w:color="auto"/>
          </w:divBdr>
        </w:div>
        <w:div w:id="1190947927">
          <w:marLeft w:val="480"/>
          <w:marRight w:val="0"/>
          <w:marTop w:val="0"/>
          <w:marBottom w:val="0"/>
          <w:divBdr>
            <w:top w:val="none" w:sz="0" w:space="0" w:color="auto"/>
            <w:left w:val="none" w:sz="0" w:space="0" w:color="auto"/>
            <w:bottom w:val="none" w:sz="0" w:space="0" w:color="auto"/>
            <w:right w:val="none" w:sz="0" w:space="0" w:color="auto"/>
          </w:divBdr>
        </w:div>
        <w:div w:id="1755514761">
          <w:marLeft w:val="480"/>
          <w:marRight w:val="0"/>
          <w:marTop w:val="0"/>
          <w:marBottom w:val="0"/>
          <w:divBdr>
            <w:top w:val="none" w:sz="0" w:space="0" w:color="auto"/>
            <w:left w:val="none" w:sz="0" w:space="0" w:color="auto"/>
            <w:bottom w:val="none" w:sz="0" w:space="0" w:color="auto"/>
            <w:right w:val="none" w:sz="0" w:space="0" w:color="auto"/>
          </w:divBdr>
        </w:div>
        <w:div w:id="555161340">
          <w:marLeft w:val="480"/>
          <w:marRight w:val="0"/>
          <w:marTop w:val="0"/>
          <w:marBottom w:val="0"/>
          <w:divBdr>
            <w:top w:val="none" w:sz="0" w:space="0" w:color="auto"/>
            <w:left w:val="none" w:sz="0" w:space="0" w:color="auto"/>
            <w:bottom w:val="none" w:sz="0" w:space="0" w:color="auto"/>
            <w:right w:val="none" w:sz="0" w:space="0" w:color="auto"/>
          </w:divBdr>
        </w:div>
        <w:div w:id="1515339161">
          <w:marLeft w:val="480"/>
          <w:marRight w:val="0"/>
          <w:marTop w:val="0"/>
          <w:marBottom w:val="0"/>
          <w:divBdr>
            <w:top w:val="none" w:sz="0" w:space="0" w:color="auto"/>
            <w:left w:val="none" w:sz="0" w:space="0" w:color="auto"/>
            <w:bottom w:val="none" w:sz="0" w:space="0" w:color="auto"/>
            <w:right w:val="none" w:sz="0" w:space="0" w:color="auto"/>
          </w:divBdr>
        </w:div>
        <w:div w:id="671446243">
          <w:marLeft w:val="480"/>
          <w:marRight w:val="0"/>
          <w:marTop w:val="0"/>
          <w:marBottom w:val="0"/>
          <w:divBdr>
            <w:top w:val="none" w:sz="0" w:space="0" w:color="auto"/>
            <w:left w:val="none" w:sz="0" w:space="0" w:color="auto"/>
            <w:bottom w:val="none" w:sz="0" w:space="0" w:color="auto"/>
            <w:right w:val="none" w:sz="0" w:space="0" w:color="auto"/>
          </w:divBdr>
        </w:div>
        <w:div w:id="1680698319">
          <w:marLeft w:val="480"/>
          <w:marRight w:val="0"/>
          <w:marTop w:val="0"/>
          <w:marBottom w:val="0"/>
          <w:divBdr>
            <w:top w:val="none" w:sz="0" w:space="0" w:color="auto"/>
            <w:left w:val="none" w:sz="0" w:space="0" w:color="auto"/>
            <w:bottom w:val="none" w:sz="0" w:space="0" w:color="auto"/>
            <w:right w:val="none" w:sz="0" w:space="0" w:color="auto"/>
          </w:divBdr>
        </w:div>
        <w:div w:id="2060011757">
          <w:marLeft w:val="480"/>
          <w:marRight w:val="0"/>
          <w:marTop w:val="0"/>
          <w:marBottom w:val="0"/>
          <w:divBdr>
            <w:top w:val="none" w:sz="0" w:space="0" w:color="auto"/>
            <w:left w:val="none" w:sz="0" w:space="0" w:color="auto"/>
            <w:bottom w:val="none" w:sz="0" w:space="0" w:color="auto"/>
            <w:right w:val="none" w:sz="0" w:space="0" w:color="auto"/>
          </w:divBdr>
        </w:div>
        <w:div w:id="1395159586">
          <w:marLeft w:val="480"/>
          <w:marRight w:val="0"/>
          <w:marTop w:val="0"/>
          <w:marBottom w:val="0"/>
          <w:divBdr>
            <w:top w:val="none" w:sz="0" w:space="0" w:color="auto"/>
            <w:left w:val="none" w:sz="0" w:space="0" w:color="auto"/>
            <w:bottom w:val="none" w:sz="0" w:space="0" w:color="auto"/>
            <w:right w:val="none" w:sz="0" w:space="0" w:color="auto"/>
          </w:divBdr>
        </w:div>
        <w:div w:id="926960876">
          <w:marLeft w:val="480"/>
          <w:marRight w:val="0"/>
          <w:marTop w:val="0"/>
          <w:marBottom w:val="0"/>
          <w:divBdr>
            <w:top w:val="none" w:sz="0" w:space="0" w:color="auto"/>
            <w:left w:val="none" w:sz="0" w:space="0" w:color="auto"/>
            <w:bottom w:val="none" w:sz="0" w:space="0" w:color="auto"/>
            <w:right w:val="none" w:sz="0" w:space="0" w:color="auto"/>
          </w:divBdr>
        </w:div>
        <w:div w:id="367685328">
          <w:marLeft w:val="480"/>
          <w:marRight w:val="0"/>
          <w:marTop w:val="0"/>
          <w:marBottom w:val="0"/>
          <w:divBdr>
            <w:top w:val="none" w:sz="0" w:space="0" w:color="auto"/>
            <w:left w:val="none" w:sz="0" w:space="0" w:color="auto"/>
            <w:bottom w:val="none" w:sz="0" w:space="0" w:color="auto"/>
            <w:right w:val="none" w:sz="0" w:space="0" w:color="auto"/>
          </w:divBdr>
        </w:div>
        <w:div w:id="1117677943">
          <w:marLeft w:val="480"/>
          <w:marRight w:val="0"/>
          <w:marTop w:val="0"/>
          <w:marBottom w:val="0"/>
          <w:divBdr>
            <w:top w:val="none" w:sz="0" w:space="0" w:color="auto"/>
            <w:left w:val="none" w:sz="0" w:space="0" w:color="auto"/>
            <w:bottom w:val="none" w:sz="0" w:space="0" w:color="auto"/>
            <w:right w:val="none" w:sz="0" w:space="0" w:color="auto"/>
          </w:divBdr>
        </w:div>
        <w:div w:id="761338751">
          <w:marLeft w:val="480"/>
          <w:marRight w:val="0"/>
          <w:marTop w:val="0"/>
          <w:marBottom w:val="0"/>
          <w:divBdr>
            <w:top w:val="none" w:sz="0" w:space="0" w:color="auto"/>
            <w:left w:val="none" w:sz="0" w:space="0" w:color="auto"/>
            <w:bottom w:val="none" w:sz="0" w:space="0" w:color="auto"/>
            <w:right w:val="none" w:sz="0" w:space="0" w:color="auto"/>
          </w:divBdr>
        </w:div>
        <w:div w:id="1731461203">
          <w:marLeft w:val="480"/>
          <w:marRight w:val="0"/>
          <w:marTop w:val="0"/>
          <w:marBottom w:val="0"/>
          <w:divBdr>
            <w:top w:val="none" w:sz="0" w:space="0" w:color="auto"/>
            <w:left w:val="none" w:sz="0" w:space="0" w:color="auto"/>
            <w:bottom w:val="none" w:sz="0" w:space="0" w:color="auto"/>
            <w:right w:val="none" w:sz="0" w:space="0" w:color="auto"/>
          </w:divBdr>
        </w:div>
        <w:div w:id="94596603">
          <w:marLeft w:val="480"/>
          <w:marRight w:val="0"/>
          <w:marTop w:val="0"/>
          <w:marBottom w:val="0"/>
          <w:divBdr>
            <w:top w:val="none" w:sz="0" w:space="0" w:color="auto"/>
            <w:left w:val="none" w:sz="0" w:space="0" w:color="auto"/>
            <w:bottom w:val="none" w:sz="0" w:space="0" w:color="auto"/>
            <w:right w:val="none" w:sz="0" w:space="0" w:color="auto"/>
          </w:divBdr>
        </w:div>
        <w:div w:id="1909337412">
          <w:marLeft w:val="480"/>
          <w:marRight w:val="0"/>
          <w:marTop w:val="0"/>
          <w:marBottom w:val="0"/>
          <w:divBdr>
            <w:top w:val="none" w:sz="0" w:space="0" w:color="auto"/>
            <w:left w:val="none" w:sz="0" w:space="0" w:color="auto"/>
            <w:bottom w:val="none" w:sz="0" w:space="0" w:color="auto"/>
            <w:right w:val="none" w:sz="0" w:space="0" w:color="auto"/>
          </w:divBdr>
        </w:div>
        <w:div w:id="213541312">
          <w:marLeft w:val="480"/>
          <w:marRight w:val="0"/>
          <w:marTop w:val="0"/>
          <w:marBottom w:val="0"/>
          <w:divBdr>
            <w:top w:val="none" w:sz="0" w:space="0" w:color="auto"/>
            <w:left w:val="none" w:sz="0" w:space="0" w:color="auto"/>
            <w:bottom w:val="none" w:sz="0" w:space="0" w:color="auto"/>
            <w:right w:val="none" w:sz="0" w:space="0" w:color="auto"/>
          </w:divBdr>
        </w:div>
        <w:div w:id="956446165">
          <w:marLeft w:val="480"/>
          <w:marRight w:val="0"/>
          <w:marTop w:val="0"/>
          <w:marBottom w:val="0"/>
          <w:divBdr>
            <w:top w:val="none" w:sz="0" w:space="0" w:color="auto"/>
            <w:left w:val="none" w:sz="0" w:space="0" w:color="auto"/>
            <w:bottom w:val="none" w:sz="0" w:space="0" w:color="auto"/>
            <w:right w:val="none" w:sz="0" w:space="0" w:color="auto"/>
          </w:divBdr>
        </w:div>
        <w:div w:id="991329473">
          <w:marLeft w:val="480"/>
          <w:marRight w:val="0"/>
          <w:marTop w:val="0"/>
          <w:marBottom w:val="0"/>
          <w:divBdr>
            <w:top w:val="none" w:sz="0" w:space="0" w:color="auto"/>
            <w:left w:val="none" w:sz="0" w:space="0" w:color="auto"/>
            <w:bottom w:val="none" w:sz="0" w:space="0" w:color="auto"/>
            <w:right w:val="none" w:sz="0" w:space="0" w:color="auto"/>
          </w:divBdr>
        </w:div>
        <w:div w:id="653804147">
          <w:marLeft w:val="480"/>
          <w:marRight w:val="0"/>
          <w:marTop w:val="0"/>
          <w:marBottom w:val="0"/>
          <w:divBdr>
            <w:top w:val="none" w:sz="0" w:space="0" w:color="auto"/>
            <w:left w:val="none" w:sz="0" w:space="0" w:color="auto"/>
            <w:bottom w:val="none" w:sz="0" w:space="0" w:color="auto"/>
            <w:right w:val="none" w:sz="0" w:space="0" w:color="auto"/>
          </w:divBdr>
        </w:div>
        <w:div w:id="1316564106">
          <w:marLeft w:val="480"/>
          <w:marRight w:val="0"/>
          <w:marTop w:val="0"/>
          <w:marBottom w:val="0"/>
          <w:divBdr>
            <w:top w:val="none" w:sz="0" w:space="0" w:color="auto"/>
            <w:left w:val="none" w:sz="0" w:space="0" w:color="auto"/>
            <w:bottom w:val="none" w:sz="0" w:space="0" w:color="auto"/>
            <w:right w:val="none" w:sz="0" w:space="0" w:color="auto"/>
          </w:divBdr>
        </w:div>
        <w:div w:id="912543538">
          <w:marLeft w:val="480"/>
          <w:marRight w:val="0"/>
          <w:marTop w:val="0"/>
          <w:marBottom w:val="0"/>
          <w:divBdr>
            <w:top w:val="none" w:sz="0" w:space="0" w:color="auto"/>
            <w:left w:val="none" w:sz="0" w:space="0" w:color="auto"/>
            <w:bottom w:val="none" w:sz="0" w:space="0" w:color="auto"/>
            <w:right w:val="none" w:sz="0" w:space="0" w:color="auto"/>
          </w:divBdr>
        </w:div>
        <w:div w:id="1227568147">
          <w:marLeft w:val="480"/>
          <w:marRight w:val="0"/>
          <w:marTop w:val="0"/>
          <w:marBottom w:val="0"/>
          <w:divBdr>
            <w:top w:val="none" w:sz="0" w:space="0" w:color="auto"/>
            <w:left w:val="none" w:sz="0" w:space="0" w:color="auto"/>
            <w:bottom w:val="none" w:sz="0" w:space="0" w:color="auto"/>
            <w:right w:val="none" w:sz="0" w:space="0" w:color="auto"/>
          </w:divBdr>
        </w:div>
        <w:div w:id="1614825461">
          <w:marLeft w:val="480"/>
          <w:marRight w:val="0"/>
          <w:marTop w:val="0"/>
          <w:marBottom w:val="0"/>
          <w:divBdr>
            <w:top w:val="none" w:sz="0" w:space="0" w:color="auto"/>
            <w:left w:val="none" w:sz="0" w:space="0" w:color="auto"/>
            <w:bottom w:val="none" w:sz="0" w:space="0" w:color="auto"/>
            <w:right w:val="none" w:sz="0" w:space="0" w:color="auto"/>
          </w:divBdr>
        </w:div>
        <w:div w:id="365059742">
          <w:marLeft w:val="480"/>
          <w:marRight w:val="0"/>
          <w:marTop w:val="0"/>
          <w:marBottom w:val="0"/>
          <w:divBdr>
            <w:top w:val="none" w:sz="0" w:space="0" w:color="auto"/>
            <w:left w:val="none" w:sz="0" w:space="0" w:color="auto"/>
            <w:bottom w:val="none" w:sz="0" w:space="0" w:color="auto"/>
            <w:right w:val="none" w:sz="0" w:space="0" w:color="auto"/>
          </w:divBdr>
        </w:div>
        <w:div w:id="2125339373">
          <w:marLeft w:val="480"/>
          <w:marRight w:val="0"/>
          <w:marTop w:val="0"/>
          <w:marBottom w:val="0"/>
          <w:divBdr>
            <w:top w:val="none" w:sz="0" w:space="0" w:color="auto"/>
            <w:left w:val="none" w:sz="0" w:space="0" w:color="auto"/>
            <w:bottom w:val="none" w:sz="0" w:space="0" w:color="auto"/>
            <w:right w:val="none" w:sz="0" w:space="0" w:color="auto"/>
          </w:divBdr>
        </w:div>
        <w:div w:id="2105496316">
          <w:marLeft w:val="480"/>
          <w:marRight w:val="0"/>
          <w:marTop w:val="0"/>
          <w:marBottom w:val="0"/>
          <w:divBdr>
            <w:top w:val="none" w:sz="0" w:space="0" w:color="auto"/>
            <w:left w:val="none" w:sz="0" w:space="0" w:color="auto"/>
            <w:bottom w:val="none" w:sz="0" w:space="0" w:color="auto"/>
            <w:right w:val="none" w:sz="0" w:space="0" w:color="auto"/>
          </w:divBdr>
        </w:div>
        <w:div w:id="462385247">
          <w:marLeft w:val="480"/>
          <w:marRight w:val="0"/>
          <w:marTop w:val="0"/>
          <w:marBottom w:val="0"/>
          <w:divBdr>
            <w:top w:val="none" w:sz="0" w:space="0" w:color="auto"/>
            <w:left w:val="none" w:sz="0" w:space="0" w:color="auto"/>
            <w:bottom w:val="none" w:sz="0" w:space="0" w:color="auto"/>
            <w:right w:val="none" w:sz="0" w:space="0" w:color="auto"/>
          </w:divBdr>
        </w:div>
        <w:div w:id="377049432">
          <w:marLeft w:val="480"/>
          <w:marRight w:val="0"/>
          <w:marTop w:val="0"/>
          <w:marBottom w:val="0"/>
          <w:divBdr>
            <w:top w:val="none" w:sz="0" w:space="0" w:color="auto"/>
            <w:left w:val="none" w:sz="0" w:space="0" w:color="auto"/>
            <w:bottom w:val="none" w:sz="0" w:space="0" w:color="auto"/>
            <w:right w:val="none" w:sz="0" w:space="0" w:color="auto"/>
          </w:divBdr>
        </w:div>
        <w:div w:id="768737948">
          <w:marLeft w:val="480"/>
          <w:marRight w:val="0"/>
          <w:marTop w:val="0"/>
          <w:marBottom w:val="0"/>
          <w:divBdr>
            <w:top w:val="none" w:sz="0" w:space="0" w:color="auto"/>
            <w:left w:val="none" w:sz="0" w:space="0" w:color="auto"/>
            <w:bottom w:val="none" w:sz="0" w:space="0" w:color="auto"/>
            <w:right w:val="none" w:sz="0" w:space="0" w:color="auto"/>
          </w:divBdr>
        </w:div>
        <w:div w:id="617955269">
          <w:marLeft w:val="480"/>
          <w:marRight w:val="0"/>
          <w:marTop w:val="0"/>
          <w:marBottom w:val="0"/>
          <w:divBdr>
            <w:top w:val="none" w:sz="0" w:space="0" w:color="auto"/>
            <w:left w:val="none" w:sz="0" w:space="0" w:color="auto"/>
            <w:bottom w:val="none" w:sz="0" w:space="0" w:color="auto"/>
            <w:right w:val="none" w:sz="0" w:space="0" w:color="auto"/>
          </w:divBdr>
        </w:div>
        <w:div w:id="229078535">
          <w:marLeft w:val="480"/>
          <w:marRight w:val="0"/>
          <w:marTop w:val="0"/>
          <w:marBottom w:val="0"/>
          <w:divBdr>
            <w:top w:val="none" w:sz="0" w:space="0" w:color="auto"/>
            <w:left w:val="none" w:sz="0" w:space="0" w:color="auto"/>
            <w:bottom w:val="none" w:sz="0" w:space="0" w:color="auto"/>
            <w:right w:val="none" w:sz="0" w:space="0" w:color="auto"/>
          </w:divBdr>
        </w:div>
        <w:div w:id="610091555">
          <w:marLeft w:val="480"/>
          <w:marRight w:val="0"/>
          <w:marTop w:val="0"/>
          <w:marBottom w:val="0"/>
          <w:divBdr>
            <w:top w:val="none" w:sz="0" w:space="0" w:color="auto"/>
            <w:left w:val="none" w:sz="0" w:space="0" w:color="auto"/>
            <w:bottom w:val="none" w:sz="0" w:space="0" w:color="auto"/>
            <w:right w:val="none" w:sz="0" w:space="0" w:color="auto"/>
          </w:divBdr>
        </w:div>
        <w:div w:id="1154224084">
          <w:marLeft w:val="480"/>
          <w:marRight w:val="0"/>
          <w:marTop w:val="0"/>
          <w:marBottom w:val="0"/>
          <w:divBdr>
            <w:top w:val="none" w:sz="0" w:space="0" w:color="auto"/>
            <w:left w:val="none" w:sz="0" w:space="0" w:color="auto"/>
            <w:bottom w:val="none" w:sz="0" w:space="0" w:color="auto"/>
            <w:right w:val="none" w:sz="0" w:space="0" w:color="auto"/>
          </w:divBdr>
        </w:div>
        <w:div w:id="1330712771">
          <w:marLeft w:val="480"/>
          <w:marRight w:val="0"/>
          <w:marTop w:val="0"/>
          <w:marBottom w:val="0"/>
          <w:divBdr>
            <w:top w:val="none" w:sz="0" w:space="0" w:color="auto"/>
            <w:left w:val="none" w:sz="0" w:space="0" w:color="auto"/>
            <w:bottom w:val="none" w:sz="0" w:space="0" w:color="auto"/>
            <w:right w:val="none" w:sz="0" w:space="0" w:color="auto"/>
          </w:divBdr>
        </w:div>
        <w:div w:id="142549545">
          <w:marLeft w:val="480"/>
          <w:marRight w:val="0"/>
          <w:marTop w:val="0"/>
          <w:marBottom w:val="0"/>
          <w:divBdr>
            <w:top w:val="none" w:sz="0" w:space="0" w:color="auto"/>
            <w:left w:val="none" w:sz="0" w:space="0" w:color="auto"/>
            <w:bottom w:val="none" w:sz="0" w:space="0" w:color="auto"/>
            <w:right w:val="none" w:sz="0" w:space="0" w:color="auto"/>
          </w:divBdr>
        </w:div>
        <w:div w:id="344863043">
          <w:marLeft w:val="480"/>
          <w:marRight w:val="0"/>
          <w:marTop w:val="0"/>
          <w:marBottom w:val="0"/>
          <w:divBdr>
            <w:top w:val="none" w:sz="0" w:space="0" w:color="auto"/>
            <w:left w:val="none" w:sz="0" w:space="0" w:color="auto"/>
            <w:bottom w:val="none" w:sz="0" w:space="0" w:color="auto"/>
            <w:right w:val="none" w:sz="0" w:space="0" w:color="auto"/>
          </w:divBdr>
        </w:div>
        <w:div w:id="1683165344">
          <w:marLeft w:val="480"/>
          <w:marRight w:val="0"/>
          <w:marTop w:val="0"/>
          <w:marBottom w:val="0"/>
          <w:divBdr>
            <w:top w:val="none" w:sz="0" w:space="0" w:color="auto"/>
            <w:left w:val="none" w:sz="0" w:space="0" w:color="auto"/>
            <w:bottom w:val="none" w:sz="0" w:space="0" w:color="auto"/>
            <w:right w:val="none" w:sz="0" w:space="0" w:color="auto"/>
          </w:divBdr>
        </w:div>
        <w:div w:id="1744646380">
          <w:marLeft w:val="480"/>
          <w:marRight w:val="0"/>
          <w:marTop w:val="0"/>
          <w:marBottom w:val="0"/>
          <w:divBdr>
            <w:top w:val="none" w:sz="0" w:space="0" w:color="auto"/>
            <w:left w:val="none" w:sz="0" w:space="0" w:color="auto"/>
            <w:bottom w:val="none" w:sz="0" w:space="0" w:color="auto"/>
            <w:right w:val="none" w:sz="0" w:space="0" w:color="auto"/>
          </w:divBdr>
        </w:div>
        <w:div w:id="1821384886">
          <w:marLeft w:val="480"/>
          <w:marRight w:val="0"/>
          <w:marTop w:val="0"/>
          <w:marBottom w:val="0"/>
          <w:divBdr>
            <w:top w:val="none" w:sz="0" w:space="0" w:color="auto"/>
            <w:left w:val="none" w:sz="0" w:space="0" w:color="auto"/>
            <w:bottom w:val="none" w:sz="0" w:space="0" w:color="auto"/>
            <w:right w:val="none" w:sz="0" w:space="0" w:color="auto"/>
          </w:divBdr>
        </w:div>
        <w:div w:id="51929628">
          <w:marLeft w:val="480"/>
          <w:marRight w:val="0"/>
          <w:marTop w:val="0"/>
          <w:marBottom w:val="0"/>
          <w:divBdr>
            <w:top w:val="none" w:sz="0" w:space="0" w:color="auto"/>
            <w:left w:val="none" w:sz="0" w:space="0" w:color="auto"/>
            <w:bottom w:val="none" w:sz="0" w:space="0" w:color="auto"/>
            <w:right w:val="none" w:sz="0" w:space="0" w:color="auto"/>
          </w:divBdr>
        </w:div>
        <w:div w:id="1826361020">
          <w:marLeft w:val="480"/>
          <w:marRight w:val="0"/>
          <w:marTop w:val="0"/>
          <w:marBottom w:val="0"/>
          <w:divBdr>
            <w:top w:val="none" w:sz="0" w:space="0" w:color="auto"/>
            <w:left w:val="none" w:sz="0" w:space="0" w:color="auto"/>
            <w:bottom w:val="none" w:sz="0" w:space="0" w:color="auto"/>
            <w:right w:val="none" w:sz="0" w:space="0" w:color="auto"/>
          </w:divBdr>
        </w:div>
        <w:div w:id="1226834624">
          <w:marLeft w:val="480"/>
          <w:marRight w:val="0"/>
          <w:marTop w:val="0"/>
          <w:marBottom w:val="0"/>
          <w:divBdr>
            <w:top w:val="none" w:sz="0" w:space="0" w:color="auto"/>
            <w:left w:val="none" w:sz="0" w:space="0" w:color="auto"/>
            <w:bottom w:val="none" w:sz="0" w:space="0" w:color="auto"/>
            <w:right w:val="none" w:sz="0" w:space="0" w:color="auto"/>
          </w:divBdr>
        </w:div>
        <w:div w:id="1987318174">
          <w:marLeft w:val="480"/>
          <w:marRight w:val="0"/>
          <w:marTop w:val="0"/>
          <w:marBottom w:val="0"/>
          <w:divBdr>
            <w:top w:val="none" w:sz="0" w:space="0" w:color="auto"/>
            <w:left w:val="none" w:sz="0" w:space="0" w:color="auto"/>
            <w:bottom w:val="none" w:sz="0" w:space="0" w:color="auto"/>
            <w:right w:val="none" w:sz="0" w:space="0" w:color="auto"/>
          </w:divBdr>
        </w:div>
        <w:div w:id="1520387808">
          <w:marLeft w:val="480"/>
          <w:marRight w:val="0"/>
          <w:marTop w:val="0"/>
          <w:marBottom w:val="0"/>
          <w:divBdr>
            <w:top w:val="none" w:sz="0" w:space="0" w:color="auto"/>
            <w:left w:val="none" w:sz="0" w:space="0" w:color="auto"/>
            <w:bottom w:val="none" w:sz="0" w:space="0" w:color="auto"/>
            <w:right w:val="none" w:sz="0" w:space="0" w:color="auto"/>
          </w:divBdr>
        </w:div>
        <w:div w:id="466632430">
          <w:marLeft w:val="480"/>
          <w:marRight w:val="0"/>
          <w:marTop w:val="0"/>
          <w:marBottom w:val="0"/>
          <w:divBdr>
            <w:top w:val="none" w:sz="0" w:space="0" w:color="auto"/>
            <w:left w:val="none" w:sz="0" w:space="0" w:color="auto"/>
            <w:bottom w:val="none" w:sz="0" w:space="0" w:color="auto"/>
            <w:right w:val="none" w:sz="0" w:space="0" w:color="auto"/>
          </w:divBdr>
        </w:div>
        <w:div w:id="1122463072">
          <w:marLeft w:val="480"/>
          <w:marRight w:val="0"/>
          <w:marTop w:val="0"/>
          <w:marBottom w:val="0"/>
          <w:divBdr>
            <w:top w:val="none" w:sz="0" w:space="0" w:color="auto"/>
            <w:left w:val="none" w:sz="0" w:space="0" w:color="auto"/>
            <w:bottom w:val="none" w:sz="0" w:space="0" w:color="auto"/>
            <w:right w:val="none" w:sz="0" w:space="0" w:color="auto"/>
          </w:divBdr>
        </w:div>
        <w:div w:id="757094626">
          <w:marLeft w:val="480"/>
          <w:marRight w:val="0"/>
          <w:marTop w:val="0"/>
          <w:marBottom w:val="0"/>
          <w:divBdr>
            <w:top w:val="none" w:sz="0" w:space="0" w:color="auto"/>
            <w:left w:val="none" w:sz="0" w:space="0" w:color="auto"/>
            <w:bottom w:val="none" w:sz="0" w:space="0" w:color="auto"/>
            <w:right w:val="none" w:sz="0" w:space="0" w:color="auto"/>
          </w:divBdr>
        </w:div>
        <w:div w:id="1832484775">
          <w:marLeft w:val="480"/>
          <w:marRight w:val="0"/>
          <w:marTop w:val="0"/>
          <w:marBottom w:val="0"/>
          <w:divBdr>
            <w:top w:val="none" w:sz="0" w:space="0" w:color="auto"/>
            <w:left w:val="none" w:sz="0" w:space="0" w:color="auto"/>
            <w:bottom w:val="none" w:sz="0" w:space="0" w:color="auto"/>
            <w:right w:val="none" w:sz="0" w:space="0" w:color="auto"/>
          </w:divBdr>
        </w:div>
        <w:div w:id="1422800054">
          <w:marLeft w:val="480"/>
          <w:marRight w:val="0"/>
          <w:marTop w:val="0"/>
          <w:marBottom w:val="0"/>
          <w:divBdr>
            <w:top w:val="none" w:sz="0" w:space="0" w:color="auto"/>
            <w:left w:val="none" w:sz="0" w:space="0" w:color="auto"/>
            <w:bottom w:val="none" w:sz="0" w:space="0" w:color="auto"/>
            <w:right w:val="none" w:sz="0" w:space="0" w:color="auto"/>
          </w:divBdr>
        </w:div>
      </w:divsChild>
    </w:div>
    <w:div w:id="837887024">
      <w:bodyDiv w:val="1"/>
      <w:marLeft w:val="0"/>
      <w:marRight w:val="0"/>
      <w:marTop w:val="0"/>
      <w:marBottom w:val="0"/>
      <w:divBdr>
        <w:top w:val="none" w:sz="0" w:space="0" w:color="auto"/>
        <w:left w:val="none" w:sz="0" w:space="0" w:color="auto"/>
        <w:bottom w:val="none" w:sz="0" w:space="0" w:color="auto"/>
        <w:right w:val="none" w:sz="0" w:space="0" w:color="auto"/>
      </w:divBdr>
    </w:div>
    <w:div w:id="838541085">
      <w:bodyDiv w:val="1"/>
      <w:marLeft w:val="0"/>
      <w:marRight w:val="0"/>
      <w:marTop w:val="0"/>
      <w:marBottom w:val="0"/>
      <w:divBdr>
        <w:top w:val="none" w:sz="0" w:space="0" w:color="auto"/>
        <w:left w:val="none" w:sz="0" w:space="0" w:color="auto"/>
        <w:bottom w:val="none" w:sz="0" w:space="0" w:color="auto"/>
        <w:right w:val="none" w:sz="0" w:space="0" w:color="auto"/>
      </w:divBdr>
    </w:div>
    <w:div w:id="838889219">
      <w:bodyDiv w:val="1"/>
      <w:marLeft w:val="0"/>
      <w:marRight w:val="0"/>
      <w:marTop w:val="0"/>
      <w:marBottom w:val="0"/>
      <w:divBdr>
        <w:top w:val="none" w:sz="0" w:space="0" w:color="auto"/>
        <w:left w:val="none" w:sz="0" w:space="0" w:color="auto"/>
        <w:bottom w:val="none" w:sz="0" w:space="0" w:color="auto"/>
        <w:right w:val="none" w:sz="0" w:space="0" w:color="auto"/>
      </w:divBdr>
    </w:div>
    <w:div w:id="838932449">
      <w:bodyDiv w:val="1"/>
      <w:marLeft w:val="0"/>
      <w:marRight w:val="0"/>
      <w:marTop w:val="0"/>
      <w:marBottom w:val="0"/>
      <w:divBdr>
        <w:top w:val="none" w:sz="0" w:space="0" w:color="auto"/>
        <w:left w:val="none" w:sz="0" w:space="0" w:color="auto"/>
        <w:bottom w:val="none" w:sz="0" w:space="0" w:color="auto"/>
        <w:right w:val="none" w:sz="0" w:space="0" w:color="auto"/>
      </w:divBdr>
    </w:div>
    <w:div w:id="839083271">
      <w:bodyDiv w:val="1"/>
      <w:marLeft w:val="0"/>
      <w:marRight w:val="0"/>
      <w:marTop w:val="0"/>
      <w:marBottom w:val="0"/>
      <w:divBdr>
        <w:top w:val="none" w:sz="0" w:space="0" w:color="auto"/>
        <w:left w:val="none" w:sz="0" w:space="0" w:color="auto"/>
        <w:bottom w:val="none" w:sz="0" w:space="0" w:color="auto"/>
        <w:right w:val="none" w:sz="0" w:space="0" w:color="auto"/>
      </w:divBdr>
    </w:div>
    <w:div w:id="839393872">
      <w:bodyDiv w:val="1"/>
      <w:marLeft w:val="0"/>
      <w:marRight w:val="0"/>
      <w:marTop w:val="0"/>
      <w:marBottom w:val="0"/>
      <w:divBdr>
        <w:top w:val="none" w:sz="0" w:space="0" w:color="auto"/>
        <w:left w:val="none" w:sz="0" w:space="0" w:color="auto"/>
        <w:bottom w:val="none" w:sz="0" w:space="0" w:color="auto"/>
        <w:right w:val="none" w:sz="0" w:space="0" w:color="auto"/>
      </w:divBdr>
    </w:div>
    <w:div w:id="839471574">
      <w:bodyDiv w:val="1"/>
      <w:marLeft w:val="0"/>
      <w:marRight w:val="0"/>
      <w:marTop w:val="0"/>
      <w:marBottom w:val="0"/>
      <w:divBdr>
        <w:top w:val="none" w:sz="0" w:space="0" w:color="auto"/>
        <w:left w:val="none" w:sz="0" w:space="0" w:color="auto"/>
        <w:bottom w:val="none" w:sz="0" w:space="0" w:color="auto"/>
        <w:right w:val="none" w:sz="0" w:space="0" w:color="auto"/>
      </w:divBdr>
    </w:div>
    <w:div w:id="839738718">
      <w:bodyDiv w:val="1"/>
      <w:marLeft w:val="0"/>
      <w:marRight w:val="0"/>
      <w:marTop w:val="0"/>
      <w:marBottom w:val="0"/>
      <w:divBdr>
        <w:top w:val="none" w:sz="0" w:space="0" w:color="auto"/>
        <w:left w:val="none" w:sz="0" w:space="0" w:color="auto"/>
        <w:bottom w:val="none" w:sz="0" w:space="0" w:color="auto"/>
        <w:right w:val="none" w:sz="0" w:space="0" w:color="auto"/>
      </w:divBdr>
    </w:div>
    <w:div w:id="840313866">
      <w:bodyDiv w:val="1"/>
      <w:marLeft w:val="0"/>
      <w:marRight w:val="0"/>
      <w:marTop w:val="0"/>
      <w:marBottom w:val="0"/>
      <w:divBdr>
        <w:top w:val="none" w:sz="0" w:space="0" w:color="auto"/>
        <w:left w:val="none" w:sz="0" w:space="0" w:color="auto"/>
        <w:bottom w:val="none" w:sz="0" w:space="0" w:color="auto"/>
        <w:right w:val="none" w:sz="0" w:space="0" w:color="auto"/>
      </w:divBdr>
    </w:div>
    <w:div w:id="840704477">
      <w:bodyDiv w:val="1"/>
      <w:marLeft w:val="0"/>
      <w:marRight w:val="0"/>
      <w:marTop w:val="0"/>
      <w:marBottom w:val="0"/>
      <w:divBdr>
        <w:top w:val="none" w:sz="0" w:space="0" w:color="auto"/>
        <w:left w:val="none" w:sz="0" w:space="0" w:color="auto"/>
        <w:bottom w:val="none" w:sz="0" w:space="0" w:color="auto"/>
        <w:right w:val="none" w:sz="0" w:space="0" w:color="auto"/>
      </w:divBdr>
    </w:div>
    <w:div w:id="840853110">
      <w:bodyDiv w:val="1"/>
      <w:marLeft w:val="0"/>
      <w:marRight w:val="0"/>
      <w:marTop w:val="0"/>
      <w:marBottom w:val="0"/>
      <w:divBdr>
        <w:top w:val="none" w:sz="0" w:space="0" w:color="auto"/>
        <w:left w:val="none" w:sz="0" w:space="0" w:color="auto"/>
        <w:bottom w:val="none" w:sz="0" w:space="0" w:color="auto"/>
        <w:right w:val="none" w:sz="0" w:space="0" w:color="auto"/>
      </w:divBdr>
    </w:div>
    <w:div w:id="841235229">
      <w:bodyDiv w:val="1"/>
      <w:marLeft w:val="0"/>
      <w:marRight w:val="0"/>
      <w:marTop w:val="0"/>
      <w:marBottom w:val="0"/>
      <w:divBdr>
        <w:top w:val="none" w:sz="0" w:space="0" w:color="auto"/>
        <w:left w:val="none" w:sz="0" w:space="0" w:color="auto"/>
        <w:bottom w:val="none" w:sz="0" w:space="0" w:color="auto"/>
        <w:right w:val="none" w:sz="0" w:space="0" w:color="auto"/>
      </w:divBdr>
    </w:div>
    <w:div w:id="841316307">
      <w:bodyDiv w:val="1"/>
      <w:marLeft w:val="0"/>
      <w:marRight w:val="0"/>
      <w:marTop w:val="0"/>
      <w:marBottom w:val="0"/>
      <w:divBdr>
        <w:top w:val="none" w:sz="0" w:space="0" w:color="auto"/>
        <w:left w:val="none" w:sz="0" w:space="0" w:color="auto"/>
        <w:bottom w:val="none" w:sz="0" w:space="0" w:color="auto"/>
        <w:right w:val="none" w:sz="0" w:space="0" w:color="auto"/>
      </w:divBdr>
    </w:div>
    <w:div w:id="841354346">
      <w:bodyDiv w:val="1"/>
      <w:marLeft w:val="0"/>
      <w:marRight w:val="0"/>
      <w:marTop w:val="0"/>
      <w:marBottom w:val="0"/>
      <w:divBdr>
        <w:top w:val="none" w:sz="0" w:space="0" w:color="auto"/>
        <w:left w:val="none" w:sz="0" w:space="0" w:color="auto"/>
        <w:bottom w:val="none" w:sz="0" w:space="0" w:color="auto"/>
        <w:right w:val="none" w:sz="0" w:space="0" w:color="auto"/>
      </w:divBdr>
    </w:div>
    <w:div w:id="841626802">
      <w:bodyDiv w:val="1"/>
      <w:marLeft w:val="0"/>
      <w:marRight w:val="0"/>
      <w:marTop w:val="0"/>
      <w:marBottom w:val="0"/>
      <w:divBdr>
        <w:top w:val="none" w:sz="0" w:space="0" w:color="auto"/>
        <w:left w:val="none" w:sz="0" w:space="0" w:color="auto"/>
        <w:bottom w:val="none" w:sz="0" w:space="0" w:color="auto"/>
        <w:right w:val="none" w:sz="0" w:space="0" w:color="auto"/>
      </w:divBdr>
    </w:div>
    <w:div w:id="841896954">
      <w:bodyDiv w:val="1"/>
      <w:marLeft w:val="0"/>
      <w:marRight w:val="0"/>
      <w:marTop w:val="0"/>
      <w:marBottom w:val="0"/>
      <w:divBdr>
        <w:top w:val="none" w:sz="0" w:space="0" w:color="auto"/>
        <w:left w:val="none" w:sz="0" w:space="0" w:color="auto"/>
        <w:bottom w:val="none" w:sz="0" w:space="0" w:color="auto"/>
        <w:right w:val="none" w:sz="0" w:space="0" w:color="auto"/>
      </w:divBdr>
    </w:div>
    <w:div w:id="842008106">
      <w:bodyDiv w:val="1"/>
      <w:marLeft w:val="0"/>
      <w:marRight w:val="0"/>
      <w:marTop w:val="0"/>
      <w:marBottom w:val="0"/>
      <w:divBdr>
        <w:top w:val="none" w:sz="0" w:space="0" w:color="auto"/>
        <w:left w:val="none" w:sz="0" w:space="0" w:color="auto"/>
        <w:bottom w:val="none" w:sz="0" w:space="0" w:color="auto"/>
        <w:right w:val="none" w:sz="0" w:space="0" w:color="auto"/>
      </w:divBdr>
      <w:divsChild>
        <w:div w:id="247689577">
          <w:marLeft w:val="480"/>
          <w:marRight w:val="0"/>
          <w:marTop w:val="0"/>
          <w:marBottom w:val="0"/>
          <w:divBdr>
            <w:top w:val="none" w:sz="0" w:space="0" w:color="auto"/>
            <w:left w:val="none" w:sz="0" w:space="0" w:color="auto"/>
            <w:bottom w:val="none" w:sz="0" w:space="0" w:color="auto"/>
            <w:right w:val="none" w:sz="0" w:space="0" w:color="auto"/>
          </w:divBdr>
        </w:div>
        <w:div w:id="1687167995">
          <w:marLeft w:val="480"/>
          <w:marRight w:val="0"/>
          <w:marTop w:val="0"/>
          <w:marBottom w:val="0"/>
          <w:divBdr>
            <w:top w:val="none" w:sz="0" w:space="0" w:color="auto"/>
            <w:left w:val="none" w:sz="0" w:space="0" w:color="auto"/>
            <w:bottom w:val="none" w:sz="0" w:space="0" w:color="auto"/>
            <w:right w:val="none" w:sz="0" w:space="0" w:color="auto"/>
          </w:divBdr>
        </w:div>
        <w:div w:id="1601987443">
          <w:marLeft w:val="480"/>
          <w:marRight w:val="0"/>
          <w:marTop w:val="0"/>
          <w:marBottom w:val="0"/>
          <w:divBdr>
            <w:top w:val="none" w:sz="0" w:space="0" w:color="auto"/>
            <w:left w:val="none" w:sz="0" w:space="0" w:color="auto"/>
            <w:bottom w:val="none" w:sz="0" w:space="0" w:color="auto"/>
            <w:right w:val="none" w:sz="0" w:space="0" w:color="auto"/>
          </w:divBdr>
        </w:div>
        <w:div w:id="1483042802">
          <w:marLeft w:val="480"/>
          <w:marRight w:val="0"/>
          <w:marTop w:val="0"/>
          <w:marBottom w:val="0"/>
          <w:divBdr>
            <w:top w:val="none" w:sz="0" w:space="0" w:color="auto"/>
            <w:left w:val="none" w:sz="0" w:space="0" w:color="auto"/>
            <w:bottom w:val="none" w:sz="0" w:space="0" w:color="auto"/>
            <w:right w:val="none" w:sz="0" w:space="0" w:color="auto"/>
          </w:divBdr>
        </w:div>
        <w:div w:id="1193418304">
          <w:marLeft w:val="480"/>
          <w:marRight w:val="0"/>
          <w:marTop w:val="0"/>
          <w:marBottom w:val="0"/>
          <w:divBdr>
            <w:top w:val="none" w:sz="0" w:space="0" w:color="auto"/>
            <w:left w:val="none" w:sz="0" w:space="0" w:color="auto"/>
            <w:bottom w:val="none" w:sz="0" w:space="0" w:color="auto"/>
            <w:right w:val="none" w:sz="0" w:space="0" w:color="auto"/>
          </w:divBdr>
        </w:div>
        <w:div w:id="495876237">
          <w:marLeft w:val="480"/>
          <w:marRight w:val="0"/>
          <w:marTop w:val="0"/>
          <w:marBottom w:val="0"/>
          <w:divBdr>
            <w:top w:val="none" w:sz="0" w:space="0" w:color="auto"/>
            <w:left w:val="none" w:sz="0" w:space="0" w:color="auto"/>
            <w:bottom w:val="none" w:sz="0" w:space="0" w:color="auto"/>
            <w:right w:val="none" w:sz="0" w:space="0" w:color="auto"/>
          </w:divBdr>
        </w:div>
        <w:div w:id="1538154334">
          <w:marLeft w:val="480"/>
          <w:marRight w:val="0"/>
          <w:marTop w:val="0"/>
          <w:marBottom w:val="0"/>
          <w:divBdr>
            <w:top w:val="none" w:sz="0" w:space="0" w:color="auto"/>
            <w:left w:val="none" w:sz="0" w:space="0" w:color="auto"/>
            <w:bottom w:val="none" w:sz="0" w:space="0" w:color="auto"/>
            <w:right w:val="none" w:sz="0" w:space="0" w:color="auto"/>
          </w:divBdr>
        </w:div>
        <w:div w:id="854072509">
          <w:marLeft w:val="480"/>
          <w:marRight w:val="0"/>
          <w:marTop w:val="0"/>
          <w:marBottom w:val="0"/>
          <w:divBdr>
            <w:top w:val="none" w:sz="0" w:space="0" w:color="auto"/>
            <w:left w:val="none" w:sz="0" w:space="0" w:color="auto"/>
            <w:bottom w:val="none" w:sz="0" w:space="0" w:color="auto"/>
            <w:right w:val="none" w:sz="0" w:space="0" w:color="auto"/>
          </w:divBdr>
        </w:div>
        <w:div w:id="540245829">
          <w:marLeft w:val="480"/>
          <w:marRight w:val="0"/>
          <w:marTop w:val="0"/>
          <w:marBottom w:val="0"/>
          <w:divBdr>
            <w:top w:val="none" w:sz="0" w:space="0" w:color="auto"/>
            <w:left w:val="none" w:sz="0" w:space="0" w:color="auto"/>
            <w:bottom w:val="none" w:sz="0" w:space="0" w:color="auto"/>
            <w:right w:val="none" w:sz="0" w:space="0" w:color="auto"/>
          </w:divBdr>
        </w:div>
        <w:div w:id="472597507">
          <w:marLeft w:val="480"/>
          <w:marRight w:val="0"/>
          <w:marTop w:val="0"/>
          <w:marBottom w:val="0"/>
          <w:divBdr>
            <w:top w:val="none" w:sz="0" w:space="0" w:color="auto"/>
            <w:left w:val="none" w:sz="0" w:space="0" w:color="auto"/>
            <w:bottom w:val="none" w:sz="0" w:space="0" w:color="auto"/>
            <w:right w:val="none" w:sz="0" w:space="0" w:color="auto"/>
          </w:divBdr>
        </w:div>
        <w:div w:id="1307007249">
          <w:marLeft w:val="480"/>
          <w:marRight w:val="0"/>
          <w:marTop w:val="0"/>
          <w:marBottom w:val="0"/>
          <w:divBdr>
            <w:top w:val="none" w:sz="0" w:space="0" w:color="auto"/>
            <w:left w:val="none" w:sz="0" w:space="0" w:color="auto"/>
            <w:bottom w:val="none" w:sz="0" w:space="0" w:color="auto"/>
            <w:right w:val="none" w:sz="0" w:space="0" w:color="auto"/>
          </w:divBdr>
        </w:div>
        <w:div w:id="2088572616">
          <w:marLeft w:val="480"/>
          <w:marRight w:val="0"/>
          <w:marTop w:val="0"/>
          <w:marBottom w:val="0"/>
          <w:divBdr>
            <w:top w:val="none" w:sz="0" w:space="0" w:color="auto"/>
            <w:left w:val="none" w:sz="0" w:space="0" w:color="auto"/>
            <w:bottom w:val="none" w:sz="0" w:space="0" w:color="auto"/>
            <w:right w:val="none" w:sz="0" w:space="0" w:color="auto"/>
          </w:divBdr>
        </w:div>
        <w:div w:id="2117749754">
          <w:marLeft w:val="480"/>
          <w:marRight w:val="0"/>
          <w:marTop w:val="0"/>
          <w:marBottom w:val="0"/>
          <w:divBdr>
            <w:top w:val="none" w:sz="0" w:space="0" w:color="auto"/>
            <w:left w:val="none" w:sz="0" w:space="0" w:color="auto"/>
            <w:bottom w:val="none" w:sz="0" w:space="0" w:color="auto"/>
            <w:right w:val="none" w:sz="0" w:space="0" w:color="auto"/>
          </w:divBdr>
        </w:div>
        <w:div w:id="1387990777">
          <w:marLeft w:val="480"/>
          <w:marRight w:val="0"/>
          <w:marTop w:val="0"/>
          <w:marBottom w:val="0"/>
          <w:divBdr>
            <w:top w:val="none" w:sz="0" w:space="0" w:color="auto"/>
            <w:left w:val="none" w:sz="0" w:space="0" w:color="auto"/>
            <w:bottom w:val="none" w:sz="0" w:space="0" w:color="auto"/>
            <w:right w:val="none" w:sz="0" w:space="0" w:color="auto"/>
          </w:divBdr>
        </w:div>
        <w:div w:id="1799452347">
          <w:marLeft w:val="480"/>
          <w:marRight w:val="0"/>
          <w:marTop w:val="0"/>
          <w:marBottom w:val="0"/>
          <w:divBdr>
            <w:top w:val="none" w:sz="0" w:space="0" w:color="auto"/>
            <w:left w:val="none" w:sz="0" w:space="0" w:color="auto"/>
            <w:bottom w:val="none" w:sz="0" w:space="0" w:color="auto"/>
            <w:right w:val="none" w:sz="0" w:space="0" w:color="auto"/>
          </w:divBdr>
        </w:div>
        <w:div w:id="318078561">
          <w:marLeft w:val="480"/>
          <w:marRight w:val="0"/>
          <w:marTop w:val="0"/>
          <w:marBottom w:val="0"/>
          <w:divBdr>
            <w:top w:val="none" w:sz="0" w:space="0" w:color="auto"/>
            <w:left w:val="none" w:sz="0" w:space="0" w:color="auto"/>
            <w:bottom w:val="none" w:sz="0" w:space="0" w:color="auto"/>
            <w:right w:val="none" w:sz="0" w:space="0" w:color="auto"/>
          </w:divBdr>
        </w:div>
        <w:div w:id="2140220397">
          <w:marLeft w:val="480"/>
          <w:marRight w:val="0"/>
          <w:marTop w:val="0"/>
          <w:marBottom w:val="0"/>
          <w:divBdr>
            <w:top w:val="none" w:sz="0" w:space="0" w:color="auto"/>
            <w:left w:val="none" w:sz="0" w:space="0" w:color="auto"/>
            <w:bottom w:val="none" w:sz="0" w:space="0" w:color="auto"/>
            <w:right w:val="none" w:sz="0" w:space="0" w:color="auto"/>
          </w:divBdr>
        </w:div>
        <w:div w:id="681317742">
          <w:marLeft w:val="480"/>
          <w:marRight w:val="0"/>
          <w:marTop w:val="0"/>
          <w:marBottom w:val="0"/>
          <w:divBdr>
            <w:top w:val="none" w:sz="0" w:space="0" w:color="auto"/>
            <w:left w:val="none" w:sz="0" w:space="0" w:color="auto"/>
            <w:bottom w:val="none" w:sz="0" w:space="0" w:color="auto"/>
            <w:right w:val="none" w:sz="0" w:space="0" w:color="auto"/>
          </w:divBdr>
        </w:div>
        <w:div w:id="910316022">
          <w:marLeft w:val="480"/>
          <w:marRight w:val="0"/>
          <w:marTop w:val="0"/>
          <w:marBottom w:val="0"/>
          <w:divBdr>
            <w:top w:val="none" w:sz="0" w:space="0" w:color="auto"/>
            <w:left w:val="none" w:sz="0" w:space="0" w:color="auto"/>
            <w:bottom w:val="none" w:sz="0" w:space="0" w:color="auto"/>
            <w:right w:val="none" w:sz="0" w:space="0" w:color="auto"/>
          </w:divBdr>
        </w:div>
        <w:div w:id="1671368767">
          <w:marLeft w:val="480"/>
          <w:marRight w:val="0"/>
          <w:marTop w:val="0"/>
          <w:marBottom w:val="0"/>
          <w:divBdr>
            <w:top w:val="none" w:sz="0" w:space="0" w:color="auto"/>
            <w:left w:val="none" w:sz="0" w:space="0" w:color="auto"/>
            <w:bottom w:val="none" w:sz="0" w:space="0" w:color="auto"/>
            <w:right w:val="none" w:sz="0" w:space="0" w:color="auto"/>
          </w:divBdr>
        </w:div>
        <w:div w:id="1002927898">
          <w:marLeft w:val="480"/>
          <w:marRight w:val="0"/>
          <w:marTop w:val="0"/>
          <w:marBottom w:val="0"/>
          <w:divBdr>
            <w:top w:val="none" w:sz="0" w:space="0" w:color="auto"/>
            <w:left w:val="none" w:sz="0" w:space="0" w:color="auto"/>
            <w:bottom w:val="none" w:sz="0" w:space="0" w:color="auto"/>
            <w:right w:val="none" w:sz="0" w:space="0" w:color="auto"/>
          </w:divBdr>
        </w:div>
        <w:div w:id="1499076108">
          <w:marLeft w:val="480"/>
          <w:marRight w:val="0"/>
          <w:marTop w:val="0"/>
          <w:marBottom w:val="0"/>
          <w:divBdr>
            <w:top w:val="none" w:sz="0" w:space="0" w:color="auto"/>
            <w:left w:val="none" w:sz="0" w:space="0" w:color="auto"/>
            <w:bottom w:val="none" w:sz="0" w:space="0" w:color="auto"/>
            <w:right w:val="none" w:sz="0" w:space="0" w:color="auto"/>
          </w:divBdr>
        </w:div>
        <w:div w:id="1683819855">
          <w:marLeft w:val="480"/>
          <w:marRight w:val="0"/>
          <w:marTop w:val="0"/>
          <w:marBottom w:val="0"/>
          <w:divBdr>
            <w:top w:val="none" w:sz="0" w:space="0" w:color="auto"/>
            <w:left w:val="none" w:sz="0" w:space="0" w:color="auto"/>
            <w:bottom w:val="none" w:sz="0" w:space="0" w:color="auto"/>
            <w:right w:val="none" w:sz="0" w:space="0" w:color="auto"/>
          </w:divBdr>
        </w:div>
        <w:div w:id="211238993">
          <w:marLeft w:val="480"/>
          <w:marRight w:val="0"/>
          <w:marTop w:val="0"/>
          <w:marBottom w:val="0"/>
          <w:divBdr>
            <w:top w:val="none" w:sz="0" w:space="0" w:color="auto"/>
            <w:left w:val="none" w:sz="0" w:space="0" w:color="auto"/>
            <w:bottom w:val="none" w:sz="0" w:space="0" w:color="auto"/>
            <w:right w:val="none" w:sz="0" w:space="0" w:color="auto"/>
          </w:divBdr>
        </w:div>
        <w:div w:id="25713542">
          <w:marLeft w:val="480"/>
          <w:marRight w:val="0"/>
          <w:marTop w:val="0"/>
          <w:marBottom w:val="0"/>
          <w:divBdr>
            <w:top w:val="none" w:sz="0" w:space="0" w:color="auto"/>
            <w:left w:val="none" w:sz="0" w:space="0" w:color="auto"/>
            <w:bottom w:val="none" w:sz="0" w:space="0" w:color="auto"/>
            <w:right w:val="none" w:sz="0" w:space="0" w:color="auto"/>
          </w:divBdr>
        </w:div>
        <w:div w:id="1320429449">
          <w:marLeft w:val="480"/>
          <w:marRight w:val="0"/>
          <w:marTop w:val="0"/>
          <w:marBottom w:val="0"/>
          <w:divBdr>
            <w:top w:val="none" w:sz="0" w:space="0" w:color="auto"/>
            <w:left w:val="none" w:sz="0" w:space="0" w:color="auto"/>
            <w:bottom w:val="none" w:sz="0" w:space="0" w:color="auto"/>
            <w:right w:val="none" w:sz="0" w:space="0" w:color="auto"/>
          </w:divBdr>
        </w:div>
        <w:div w:id="1105538554">
          <w:marLeft w:val="480"/>
          <w:marRight w:val="0"/>
          <w:marTop w:val="0"/>
          <w:marBottom w:val="0"/>
          <w:divBdr>
            <w:top w:val="none" w:sz="0" w:space="0" w:color="auto"/>
            <w:left w:val="none" w:sz="0" w:space="0" w:color="auto"/>
            <w:bottom w:val="none" w:sz="0" w:space="0" w:color="auto"/>
            <w:right w:val="none" w:sz="0" w:space="0" w:color="auto"/>
          </w:divBdr>
        </w:div>
        <w:div w:id="1743914932">
          <w:marLeft w:val="480"/>
          <w:marRight w:val="0"/>
          <w:marTop w:val="0"/>
          <w:marBottom w:val="0"/>
          <w:divBdr>
            <w:top w:val="none" w:sz="0" w:space="0" w:color="auto"/>
            <w:left w:val="none" w:sz="0" w:space="0" w:color="auto"/>
            <w:bottom w:val="none" w:sz="0" w:space="0" w:color="auto"/>
            <w:right w:val="none" w:sz="0" w:space="0" w:color="auto"/>
          </w:divBdr>
        </w:div>
        <w:div w:id="434635506">
          <w:marLeft w:val="480"/>
          <w:marRight w:val="0"/>
          <w:marTop w:val="0"/>
          <w:marBottom w:val="0"/>
          <w:divBdr>
            <w:top w:val="none" w:sz="0" w:space="0" w:color="auto"/>
            <w:left w:val="none" w:sz="0" w:space="0" w:color="auto"/>
            <w:bottom w:val="none" w:sz="0" w:space="0" w:color="auto"/>
            <w:right w:val="none" w:sz="0" w:space="0" w:color="auto"/>
          </w:divBdr>
        </w:div>
        <w:div w:id="219830546">
          <w:marLeft w:val="480"/>
          <w:marRight w:val="0"/>
          <w:marTop w:val="0"/>
          <w:marBottom w:val="0"/>
          <w:divBdr>
            <w:top w:val="none" w:sz="0" w:space="0" w:color="auto"/>
            <w:left w:val="none" w:sz="0" w:space="0" w:color="auto"/>
            <w:bottom w:val="none" w:sz="0" w:space="0" w:color="auto"/>
            <w:right w:val="none" w:sz="0" w:space="0" w:color="auto"/>
          </w:divBdr>
        </w:div>
        <w:div w:id="445268893">
          <w:marLeft w:val="480"/>
          <w:marRight w:val="0"/>
          <w:marTop w:val="0"/>
          <w:marBottom w:val="0"/>
          <w:divBdr>
            <w:top w:val="none" w:sz="0" w:space="0" w:color="auto"/>
            <w:left w:val="none" w:sz="0" w:space="0" w:color="auto"/>
            <w:bottom w:val="none" w:sz="0" w:space="0" w:color="auto"/>
            <w:right w:val="none" w:sz="0" w:space="0" w:color="auto"/>
          </w:divBdr>
        </w:div>
        <w:div w:id="61292542">
          <w:marLeft w:val="480"/>
          <w:marRight w:val="0"/>
          <w:marTop w:val="0"/>
          <w:marBottom w:val="0"/>
          <w:divBdr>
            <w:top w:val="none" w:sz="0" w:space="0" w:color="auto"/>
            <w:left w:val="none" w:sz="0" w:space="0" w:color="auto"/>
            <w:bottom w:val="none" w:sz="0" w:space="0" w:color="auto"/>
            <w:right w:val="none" w:sz="0" w:space="0" w:color="auto"/>
          </w:divBdr>
        </w:div>
        <w:div w:id="139466333">
          <w:marLeft w:val="480"/>
          <w:marRight w:val="0"/>
          <w:marTop w:val="0"/>
          <w:marBottom w:val="0"/>
          <w:divBdr>
            <w:top w:val="none" w:sz="0" w:space="0" w:color="auto"/>
            <w:left w:val="none" w:sz="0" w:space="0" w:color="auto"/>
            <w:bottom w:val="none" w:sz="0" w:space="0" w:color="auto"/>
            <w:right w:val="none" w:sz="0" w:space="0" w:color="auto"/>
          </w:divBdr>
        </w:div>
        <w:div w:id="176311337">
          <w:marLeft w:val="480"/>
          <w:marRight w:val="0"/>
          <w:marTop w:val="0"/>
          <w:marBottom w:val="0"/>
          <w:divBdr>
            <w:top w:val="none" w:sz="0" w:space="0" w:color="auto"/>
            <w:left w:val="none" w:sz="0" w:space="0" w:color="auto"/>
            <w:bottom w:val="none" w:sz="0" w:space="0" w:color="auto"/>
            <w:right w:val="none" w:sz="0" w:space="0" w:color="auto"/>
          </w:divBdr>
        </w:div>
        <w:div w:id="1457143494">
          <w:marLeft w:val="480"/>
          <w:marRight w:val="0"/>
          <w:marTop w:val="0"/>
          <w:marBottom w:val="0"/>
          <w:divBdr>
            <w:top w:val="none" w:sz="0" w:space="0" w:color="auto"/>
            <w:left w:val="none" w:sz="0" w:space="0" w:color="auto"/>
            <w:bottom w:val="none" w:sz="0" w:space="0" w:color="auto"/>
            <w:right w:val="none" w:sz="0" w:space="0" w:color="auto"/>
          </w:divBdr>
        </w:div>
        <w:div w:id="1486165823">
          <w:marLeft w:val="480"/>
          <w:marRight w:val="0"/>
          <w:marTop w:val="0"/>
          <w:marBottom w:val="0"/>
          <w:divBdr>
            <w:top w:val="none" w:sz="0" w:space="0" w:color="auto"/>
            <w:left w:val="none" w:sz="0" w:space="0" w:color="auto"/>
            <w:bottom w:val="none" w:sz="0" w:space="0" w:color="auto"/>
            <w:right w:val="none" w:sz="0" w:space="0" w:color="auto"/>
          </w:divBdr>
        </w:div>
        <w:div w:id="1481924398">
          <w:marLeft w:val="480"/>
          <w:marRight w:val="0"/>
          <w:marTop w:val="0"/>
          <w:marBottom w:val="0"/>
          <w:divBdr>
            <w:top w:val="none" w:sz="0" w:space="0" w:color="auto"/>
            <w:left w:val="none" w:sz="0" w:space="0" w:color="auto"/>
            <w:bottom w:val="none" w:sz="0" w:space="0" w:color="auto"/>
            <w:right w:val="none" w:sz="0" w:space="0" w:color="auto"/>
          </w:divBdr>
        </w:div>
        <w:div w:id="399135652">
          <w:marLeft w:val="480"/>
          <w:marRight w:val="0"/>
          <w:marTop w:val="0"/>
          <w:marBottom w:val="0"/>
          <w:divBdr>
            <w:top w:val="none" w:sz="0" w:space="0" w:color="auto"/>
            <w:left w:val="none" w:sz="0" w:space="0" w:color="auto"/>
            <w:bottom w:val="none" w:sz="0" w:space="0" w:color="auto"/>
            <w:right w:val="none" w:sz="0" w:space="0" w:color="auto"/>
          </w:divBdr>
        </w:div>
        <w:div w:id="1672098233">
          <w:marLeft w:val="480"/>
          <w:marRight w:val="0"/>
          <w:marTop w:val="0"/>
          <w:marBottom w:val="0"/>
          <w:divBdr>
            <w:top w:val="none" w:sz="0" w:space="0" w:color="auto"/>
            <w:left w:val="none" w:sz="0" w:space="0" w:color="auto"/>
            <w:bottom w:val="none" w:sz="0" w:space="0" w:color="auto"/>
            <w:right w:val="none" w:sz="0" w:space="0" w:color="auto"/>
          </w:divBdr>
        </w:div>
        <w:div w:id="577831617">
          <w:marLeft w:val="480"/>
          <w:marRight w:val="0"/>
          <w:marTop w:val="0"/>
          <w:marBottom w:val="0"/>
          <w:divBdr>
            <w:top w:val="none" w:sz="0" w:space="0" w:color="auto"/>
            <w:left w:val="none" w:sz="0" w:space="0" w:color="auto"/>
            <w:bottom w:val="none" w:sz="0" w:space="0" w:color="auto"/>
            <w:right w:val="none" w:sz="0" w:space="0" w:color="auto"/>
          </w:divBdr>
        </w:div>
        <w:div w:id="856579127">
          <w:marLeft w:val="480"/>
          <w:marRight w:val="0"/>
          <w:marTop w:val="0"/>
          <w:marBottom w:val="0"/>
          <w:divBdr>
            <w:top w:val="none" w:sz="0" w:space="0" w:color="auto"/>
            <w:left w:val="none" w:sz="0" w:space="0" w:color="auto"/>
            <w:bottom w:val="none" w:sz="0" w:space="0" w:color="auto"/>
            <w:right w:val="none" w:sz="0" w:space="0" w:color="auto"/>
          </w:divBdr>
        </w:div>
        <w:div w:id="1508671246">
          <w:marLeft w:val="480"/>
          <w:marRight w:val="0"/>
          <w:marTop w:val="0"/>
          <w:marBottom w:val="0"/>
          <w:divBdr>
            <w:top w:val="none" w:sz="0" w:space="0" w:color="auto"/>
            <w:left w:val="none" w:sz="0" w:space="0" w:color="auto"/>
            <w:bottom w:val="none" w:sz="0" w:space="0" w:color="auto"/>
            <w:right w:val="none" w:sz="0" w:space="0" w:color="auto"/>
          </w:divBdr>
        </w:div>
        <w:div w:id="1637683322">
          <w:marLeft w:val="480"/>
          <w:marRight w:val="0"/>
          <w:marTop w:val="0"/>
          <w:marBottom w:val="0"/>
          <w:divBdr>
            <w:top w:val="none" w:sz="0" w:space="0" w:color="auto"/>
            <w:left w:val="none" w:sz="0" w:space="0" w:color="auto"/>
            <w:bottom w:val="none" w:sz="0" w:space="0" w:color="auto"/>
            <w:right w:val="none" w:sz="0" w:space="0" w:color="auto"/>
          </w:divBdr>
        </w:div>
        <w:div w:id="554005212">
          <w:marLeft w:val="480"/>
          <w:marRight w:val="0"/>
          <w:marTop w:val="0"/>
          <w:marBottom w:val="0"/>
          <w:divBdr>
            <w:top w:val="none" w:sz="0" w:space="0" w:color="auto"/>
            <w:left w:val="none" w:sz="0" w:space="0" w:color="auto"/>
            <w:bottom w:val="none" w:sz="0" w:space="0" w:color="auto"/>
            <w:right w:val="none" w:sz="0" w:space="0" w:color="auto"/>
          </w:divBdr>
        </w:div>
        <w:div w:id="270628083">
          <w:marLeft w:val="480"/>
          <w:marRight w:val="0"/>
          <w:marTop w:val="0"/>
          <w:marBottom w:val="0"/>
          <w:divBdr>
            <w:top w:val="none" w:sz="0" w:space="0" w:color="auto"/>
            <w:left w:val="none" w:sz="0" w:space="0" w:color="auto"/>
            <w:bottom w:val="none" w:sz="0" w:space="0" w:color="auto"/>
            <w:right w:val="none" w:sz="0" w:space="0" w:color="auto"/>
          </w:divBdr>
        </w:div>
        <w:div w:id="938952037">
          <w:marLeft w:val="480"/>
          <w:marRight w:val="0"/>
          <w:marTop w:val="0"/>
          <w:marBottom w:val="0"/>
          <w:divBdr>
            <w:top w:val="none" w:sz="0" w:space="0" w:color="auto"/>
            <w:left w:val="none" w:sz="0" w:space="0" w:color="auto"/>
            <w:bottom w:val="none" w:sz="0" w:space="0" w:color="auto"/>
            <w:right w:val="none" w:sz="0" w:space="0" w:color="auto"/>
          </w:divBdr>
        </w:div>
        <w:div w:id="1302886324">
          <w:marLeft w:val="480"/>
          <w:marRight w:val="0"/>
          <w:marTop w:val="0"/>
          <w:marBottom w:val="0"/>
          <w:divBdr>
            <w:top w:val="none" w:sz="0" w:space="0" w:color="auto"/>
            <w:left w:val="none" w:sz="0" w:space="0" w:color="auto"/>
            <w:bottom w:val="none" w:sz="0" w:space="0" w:color="auto"/>
            <w:right w:val="none" w:sz="0" w:space="0" w:color="auto"/>
          </w:divBdr>
        </w:div>
        <w:div w:id="1401710221">
          <w:marLeft w:val="480"/>
          <w:marRight w:val="0"/>
          <w:marTop w:val="0"/>
          <w:marBottom w:val="0"/>
          <w:divBdr>
            <w:top w:val="none" w:sz="0" w:space="0" w:color="auto"/>
            <w:left w:val="none" w:sz="0" w:space="0" w:color="auto"/>
            <w:bottom w:val="none" w:sz="0" w:space="0" w:color="auto"/>
            <w:right w:val="none" w:sz="0" w:space="0" w:color="auto"/>
          </w:divBdr>
        </w:div>
        <w:div w:id="1627856212">
          <w:marLeft w:val="480"/>
          <w:marRight w:val="0"/>
          <w:marTop w:val="0"/>
          <w:marBottom w:val="0"/>
          <w:divBdr>
            <w:top w:val="none" w:sz="0" w:space="0" w:color="auto"/>
            <w:left w:val="none" w:sz="0" w:space="0" w:color="auto"/>
            <w:bottom w:val="none" w:sz="0" w:space="0" w:color="auto"/>
            <w:right w:val="none" w:sz="0" w:space="0" w:color="auto"/>
          </w:divBdr>
        </w:div>
        <w:div w:id="829826790">
          <w:marLeft w:val="480"/>
          <w:marRight w:val="0"/>
          <w:marTop w:val="0"/>
          <w:marBottom w:val="0"/>
          <w:divBdr>
            <w:top w:val="none" w:sz="0" w:space="0" w:color="auto"/>
            <w:left w:val="none" w:sz="0" w:space="0" w:color="auto"/>
            <w:bottom w:val="none" w:sz="0" w:space="0" w:color="auto"/>
            <w:right w:val="none" w:sz="0" w:space="0" w:color="auto"/>
          </w:divBdr>
        </w:div>
        <w:div w:id="1340155184">
          <w:marLeft w:val="480"/>
          <w:marRight w:val="0"/>
          <w:marTop w:val="0"/>
          <w:marBottom w:val="0"/>
          <w:divBdr>
            <w:top w:val="none" w:sz="0" w:space="0" w:color="auto"/>
            <w:left w:val="none" w:sz="0" w:space="0" w:color="auto"/>
            <w:bottom w:val="none" w:sz="0" w:space="0" w:color="auto"/>
            <w:right w:val="none" w:sz="0" w:space="0" w:color="auto"/>
          </w:divBdr>
        </w:div>
        <w:div w:id="1055472534">
          <w:marLeft w:val="480"/>
          <w:marRight w:val="0"/>
          <w:marTop w:val="0"/>
          <w:marBottom w:val="0"/>
          <w:divBdr>
            <w:top w:val="none" w:sz="0" w:space="0" w:color="auto"/>
            <w:left w:val="none" w:sz="0" w:space="0" w:color="auto"/>
            <w:bottom w:val="none" w:sz="0" w:space="0" w:color="auto"/>
            <w:right w:val="none" w:sz="0" w:space="0" w:color="auto"/>
          </w:divBdr>
        </w:div>
        <w:div w:id="121851549">
          <w:marLeft w:val="480"/>
          <w:marRight w:val="0"/>
          <w:marTop w:val="0"/>
          <w:marBottom w:val="0"/>
          <w:divBdr>
            <w:top w:val="none" w:sz="0" w:space="0" w:color="auto"/>
            <w:left w:val="none" w:sz="0" w:space="0" w:color="auto"/>
            <w:bottom w:val="none" w:sz="0" w:space="0" w:color="auto"/>
            <w:right w:val="none" w:sz="0" w:space="0" w:color="auto"/>
          </w:divBdr>
        </w:div>
        <w:div w:id="243952569">
          <w:marLeft w:val="480"/>
          <w:marRight w:val="0"/>
          <w:marTop w:val="0"/>
          <w:marBottom w:val="0"/>
          <w:divBdr>
            <w:top w:val="none" w:sz="0" w:space="0" w:color="auto"/>
            <w:left w:val="none" w:sz="0" w:space="0" w:color="auto"/>
            <w:bottom w:val="none" w:sz="0" w:space="0" w:color="auto"/>
            <w:right w:val="none" w:sz="0" w:space="0" w:color="auto"/>
          </w:divBdr>
        </w:div>
        <w:div w:id="1119030633">
          <w:marLeft w:val="480"/>
          <w:marRight w:val="0"/>
          <w:marTop w:val="0"/>
          <w:marBottom w:val="0"/>
          <w:divBdr>
            <w:top w:val="none" w:sz="0" w:space="0" w:color="auto"/>
            <w:left w:val="none" w:sz="0" w:space="0" w:color="auto"/>
            <w:bottom w:val="none" w:sz="0" w:space="0" w:color="auto"/>
            <w:right w:val="none" w:sz="0" w:space="0" w:color="auto"/>
          </w:divBdr>
        </w:div>
        <w:div w:id="1903908432">
          <w:marLeft w:val="480"/>
          <w:marRight w:val="0"/>
          <w:marTop w:val="0"/>
          <w:marBottom w:val="0"/>
          <w:divBdr>
            <w:top w:val="none" w:sz="0" w:space="0" w:color="auto"/>
            <w:left w:val="none" w:sz="0" w:space="0" w:color="auto"/>
            <w:bottom w:val="none" w:sz="0" w:space="0" w:color="auto"/>
            <w:right w:val="none" w:sz="0" w:space="0" w:color="auto"/>
          </w:divBdr>
        </w:div>
        <w:div w:id="1366563590">
          <w:marLeft w:val="480"/>
          <w:marRight w:val="0"/>
          <w:marTop w:val="0"/>
          <w:marBottom w:val="0"/>
          <w:divBdr>
            <w:top w:val="none" w:sz="0" w:space="0" w:color="auto"/>
            <w:left w:val="none" w:sz="0" w:space="0" w:color="auto"/>
            <w:bottom w:val="none" w:sz="0" w:space="0" w:color="auto"/>
            <w:right w:val="none" w:sz="0" w:space="0" w:color="auto"/>
          </w:divBdr>
        </w:div>
        <w:div w:id="1203326313">
          <w:marLeft w:val="480"/>
          <w:marRight w:val="0"/>
          <w:marTop w:val="0"/>
          <w:marBottom w:val="0"/>
          <w:divBdr>
            <w:top w:val="none" w:sz="0" w:space="0" w:color="auto"/>
            <w:left w:val="none" w:sz="0" w:space="0" w:color="auto"/>
            <w:bottom w:val="none" w:sz="0" w:space="0" w:color="auto"/>
            <w:right w:val="none" w:sz="0" w:space="0" w:color="auto"/>
          </w:divBdr>
        </w:div>
        <w:div w:id="1187254187">
          <w:marLeft w:val="480"/>
          <w:marRight w:val="0"/>
          <w:marTop w:val="0"/>
          <w:marBottom w:val="0"/>
          <w:divBdr>
            <w:top w:val="none" w:sz="0" w:space="0" w:color="auto"/>
            <w:left w:val="none" w:sz="0" w:space="0" w:color="auto"/>
            <w:bottom w:val="none" w:sz="0" w:space="0" w:color="auto"/>
            <w:right w:val="none" w:sz="0" w:space="0" w:color="auto"/>
          </w:divBdr>
        </w:div>
        <w:div w:id="222713908">
          <w:marLeft w:val="480"/>
          <w:marRight w:val="0"/>
          <w:marTop w:val="0"/>
          <w:marBottom w:val="0"/>
          <w:divBdr>
            <w:top w:val="none" w:sz="0" w:space="0" w:color="auto"/>
            <w:left w:val="none" w:sz="0" w:space="0" w:color="auto"/>
            <w:bottom w:val="none" w:sz="0" w:space="0" w:color="auto"/>
            <w:right w:val="none" w:sz="0" w:space="0" w:color="auto"/>
          </w:divBdr>
        </w:div>
        <w:div w:id="1668049328">
          <w:marLeft w:val="480"/>
          <w:marRight w:val="0"/>
          <w:marTop w:val="0"/>
          <w:marBottom w:val="0"/>
          <w:divBdr>
            <w:top w:val="none" w:sz="0" w:space="0" w:color="auto"/>
            <w:left w:val="none" w:sz="0" w:space="0" w:color="auto"/>
            <w:bottom w:val="none" w:sz="0" w:space="0" w:color="auto"/>
            <w:right w:val="none" w:sz="0" w:space="0" w:color="auto"/>
          </w:divBdr>
        </w:div>
        <w:div w:id="841506424">
          <w:marLeft w:val="480"/>
          <w:marRight w:val="0"/>
          <w:marTop w:val="0"/>
          <w:marBottom w:val="0"/>
          <w:divBdr>
            <w:top w:val="none" w:sz="0" w:space="0" w:color="auto"/>
            <w:left w:val="none" w:sz="0" w:space="0" w:color="auto"/>
            <w:bottom w:val="none" w:sz="0" w:space="0" w:color="auto"/>
            <w:right w:val="none" w:sz="0" w:space="0" w:color="auto"/>
          </w:divBdr>
        </w:div>
        <w:div w:id="888104273">
          <w:marLeft w:val="480"/>
          <w:marRight w:val="0"/>
          <w:marTop w:val="0"/>
          <w:marBottom w:val="0"/>
          <w:divBdr>
            <w:top w:val="none" w:sz="0" w:space="0" w:color="auto"/>
            <w:left w:val="none" w:sz="0" w:space="0" w:color="auto"/>
            <w:bottom w:val="none" w:sz="0" w:space="0" w:color="auto"/>
            <w:right w:val="none" w:sz="0" w:space="0" w:color="auto"/>
          </w:divBdr>
        </w:div>
        <w:div w:id="52891291">
          <w:marLeft w:val="480"/>
          <w:marRight w:val="0"/>
          <w:marTop w:val="0"/>
          <w:marBottom w:val="0"/>
          <w:divBdr>
            <w:top w:val="none" w:sz="0" w:space="0" w:color="auto"/>
            <w:left w:val="none" w:sz="0" w:space="0" w:color="auto"/>
            <w:bottom w:val="none" w:sz="0" w:space="0" w:color="auto"/>
            <w:right w:val="none" w:sz="0" w:space="0" w:color="auto"/>
          </w:divBdr>
        </w:div>
        <w:div w:id="1850753139">
          <w:marLeft w:val="480"/>
          <w:marRight w:val="0"/>
          <w:marTop w:val="0"/>
          <w:marBottom w:val="0"/>
          <w:divBdr>
            <w:top w:val="none" w:sz="0" w:space="0" w:color="auto"/>
            <w:left w:val="none" w:sz="0" w:space="0" w:color="auto"/>
            <w:bottom w:val="none" w:sz="0" w:space="0" w:color="auto"/>
            <w:right w:val="none" w:sz="0" w:space="0" w:color="auto"/>
          </w:divBdr>
        </w:div>
        <w:div w:id="277219383">
          <w:marLeft w:val="480"/>
          <w:marRight w:val="0"/>
          <w:marTop w:val="0"/>
          <w:marBottom w:val="0"/>
          <w:divBdr>
            <w:top w:val="none" w:sz="0" w:space="0" w:color="auto"/>
            <w:left w:val="none" w:sz="0" w:space="0" w:color="auto"/>
            <w:bottom w:val="none" w:sz="0" w:space="0" w:color="auto"/>
            <w:right w:val="none" w:sz="0" w:space="0" w:color="auto"/>
          </w:divBdr>
        </w:div>
        <w:div w:id="1082995170">
          <w:marLeft w:val="480"/>
          <w:marRight w:val="0"/>
          <w:marTop w:val="0"/>
          <w:marBottom w:val="0"/>
          <w:divBdr>
            <w:top w:val="none" w:sz="0" w:space="0" w:color="auto"/>
            <w:left w:val="none" w:sz="0" w:space="0" w:color="auto"/>
            <w:bottom w:val="none" w:sz="0" w:space="0" w:color="auto"/>
            <w:right w:val="none" w:sz="0" w:space="0" w:color="auto"/>
          </w:divBdr>
        </w:div>
        <w:div w:id="1336762686">
          <w:marLeft w:val="480"/>
          <w:marRight w:val="0"/>
          <w:marTop w:val="0"/>
          <w:marBottom w:val="0"/>
          <w:divBdr>
            <w:top w:val="none" w:sz="0" w:space="0" w:color="auto"/>
            <w:left w:val="none" w:sz="0" w:space="0" w:color="auto"/>
            <w:bottom w:val="none" w:sz="0" w:space="0" w:color="auto"/>
            <w:right w:val="none" w:sz="0" w:space="0" w:color="auto"/>
          </w:divBdr>
        </w:div>
        <w:div w:id="844631622">
          <w:marLeft w:val="480"/>
          <w:marRight w:val="0"/>
          <w:marTop w:val="0"/>
          <w:marBottom w:val="0"/>
          <w:divBdr>
            <w:top w:val="none" w:sz="0" w:space="0" w:color="auto"/>
            <w:left w:val="none" w:sz="0" w:space="0" w:color="auto"/>
            <w:bottom w:val="none" w:sz="0" w:space="0" w:color="auto"/>
            <w:right w:val="none" w:sz="0" w:space="0" w:color="auto"/>
          </w:divBdr>
        </w:div>
        <w:div w:id="704871284">
          <w:marLeft w:val="480"/>
          <w:marRight w:val="0"/>
          <w:marTop w:val="0"/>
          <w:marBottom w:val="0"/>
          <w:divBdr>
            <w:top w:val="none" w:sz="0" w:space="0" w:color="auto"/>
            <w:left w:val="none" w:sz="0" w:space="0" w:color="auto"/>
            <w:bottom w:val="none" w:sz="0" w:space="0" w:color="auto"/>
            <w:right w:val="none" w:sz="0" w:space="0" w:color="auto"/>
          </w:divBdr>
        </w:div>
        <w:div w:id="871920766">
          <w:marLeft w:val="480"/>
          <w:marRight w:val="0"/>
          <w:marTop w:val="0"/>
          <w:marBottom w:val="0"/>
          <w:divBdr>
            <w:top w:val="none" w:sz="0" w:space="0" w:color="auto"/>
            <w:left w:val="none" w:sz="0" w:space="0" w:color="auto"/>
            <w:bottom w:val="none" w:sz="0" w:space="0" w:color="auto"/>
            <w:right w:val="none" w:sz="0" w:space="0" w:color="auto"/>
          </w:divBdr>
        </w:div>
        <w:div w:id="609360732">
          <w:marLeft w:val="480"/>
          <w:marRight w:val="0"/>
          <w:marTop w:val="0"/>
          <w:marBottom w:val="0"/>
          <w:divBdr>
            <w:top w:val="none" w:sz="0" w:space="0" w:color="auto"/>
            <w:left w:val="none" w:sz="0" w:space="0" w:color="auto"/>
            <w:bottom w:val="none" w:sz="0" w:space="0" w:color="auto"/>
            <w:right w:val="none" w:sz="0" w:space="0" w:color="auto"/>
          </w:divBdr>
        </w:div>
        <w:div w:id="972323729">
          <w:marLeft w:val="480"/>
          <w:marRight w:val="0"/>
          <w:marTop w:val="0"/>
          <w:marBottom w:val="0"/>
          <w:divBdr>
            <w:top w:val="none" w:sz="0" w:space="0" w:color="auto"/>
            <w:left w:val="none" w:sz="0" w:space="0" w:color="auto"/>
            <w:bottom w:val="none" w:sz="0" w:space="0" w:color="auto"/>
            <w:right w:val="none" w:sz="0" w:space="0" w:color="auto"/>
          </w:divBdr>
        </w:div>
        <w:div w:id="467013128">
          <w:marLeft w:val="480"/>
          <w:marRight w:val="0"/>
          <w:marTop w:val="0"/>
          <w:marBottom w:val="0"/>
          <w:divBdr>
            <w:top w:val="none" w:sz="0" w:space="0" w:color="auto"/>
            <w:left w:val="none" w:sz="0" w:space="0" w:color="auto"/>
            <w:bottom w:val="none" w:sz="0" w:space="0" w:color="auto"/>
            <w:right w:val="none" w:sz="0" w:space="0" w:color="auto"/>
          </w:divBdr>
        </w:div>
        <w:div w:id="1148667181">
          <w:marLeft w:val="480"/>
          <w:marRight w:val="0"/>
          <w:marTop w:val="0"/>
          <w:marBottom w:val="0"/>
          <w:divBdr>
            <w:top w:val="none" w:sz="0" w:space="0" w:color="auto"/>
            <w:left w:val="none" w:sz="0" w:space="0" w:color="auto"/>
            <w:bottom w:val="none" w:sz="0" w:space="0" w:color="auto"/>
            <w:right w:val="none" w:sz="0" w:space="0" w:color="auto"/>
          </w:divBdr>
        </w:div>
        <w:div w:id="1934363866">
          <w:marLeft w:val="480"/>
          <w:marRight w:val="0"/>
          <w:marTop w:val="0"/>
          <w:marBottom w:val="0"/>
          <w:divBdr>
            <w:top w:val="none" w:sz="0" w:space="0" w:color="auto"/>
            <w:left w:val="none" w:sz="0" w:space="0" w:color="auto"/>
            <w:bottom w:val="none" w:sz="0" w:space="0" w:color="auto"/>
            <w:right w:val="none" w:sz="0" w:space="0" w:color="auto"/>
          </w:divBdr>
        </w:div>
        <w:div w:id="231963893">
          <w:marLeft w:val="480"/>
          <w:marRight w:val="0"/>
          <w:marTop w:val="0"/>
          <w:marBottom w:val="0"/>
          <w:divBdr>
            <w:top w:val="none" w:sz="0" w:space="0" w:color="auto"/>
            <w:left w:val="none" w:sz="0" w:space="0" w:color="auto"/>
            <w:bottom w:val="none" w:sz="0" w:space="0" w:color="auto"/>
            <w:right w:val="none" w:sz="0" w:space="0" w:color="auto"/>
          </w:divBdr>
        </w:div>
        <w:div w:id="1677658920">
          <w:marLeft w:val="480"/>
          <w:marRight w:val="0"/>
          <w:marTop w:val="0"/>
          <w:marBottom w:val="0"/>
          <w:divBdr>
            <w:top w:val="none" w:sz="0" w:space="0" w:color="auto"/>
            <w:left w:val="none" w:sz="0" w:space="0" w:color="auto"/>
            <w:bottom w:val="none" w:sz="0" w:space="0" w:color="auto"/>
            <w:right w:val="none" w:sz="0" w:space="0" w:color="auto"/>
          </w:divBdr>
        </w:div>
        <w:div w:id="176772713">
          <w:marLeft w:val="480"/>
          <w:marRight w:val="0"/>
          <w:marTop w:val="0"/>
          <w:marBottom w:val="0"/>
          <w:divBdr>
            <w:top w:val="none" w:sz="0" w:space="0" w:color="auto"/>
            <w:left w:val="none" w:sz="0" w:space="0" w:color="auto"/>
            <w:bottom w:val="none" w:sz="0" w:space="0" w:color="auto"/>
            <w:right w:val="none" w:sz="0" w:space="0" w:color="auto"/>
          </w:divBdr>
        </w:div>
        <w:div w:id="275597105">
          <w:marLeft w:val="480"/>
          <w:marRight w:val="0"/>
          <w:marTop w:val="0"/>
          <w:marBottom w:val="0"/>
          <w:divBdr>
            <w:top w:val="none" w:sz="0" w:space="0" w:color="auto"/>
            <w:left w:val="none" w:sz="0" w:space="0" w:color="auto"/>
            <w:bottom w:val="none" w:sz="0" w:space="0" w:color="auto"/>
            <w:right w:val="none" w:sz="0" w:space="0" w:color="auto"/>
          </w:divBdr>
        </w:div>
        <w:div w:id="962884494">
          <w:marLeft w:val="480"/>
          <w:marRight w:val="0"/>
          <w:marTop w:val="0"/>
          <w:marBottom w:val="0"/>
          <w:divBdr>
            <w:top w:val="none" w:sz="0" w:space="0" w:color="auto"/>
            <w:left w:val="none" w:sz="0" w:space="0" w:color="auto"/>
            <w:bottom w:val="none" w:sz="0" w:space="0" w:color="auto"/>
            <w:right w:val="none" w:sz="0" w:space="0" w:color="auto"/>
          </w:divBdr>
        </w:div>
        <w:div w:id="1221018510">
          <w:marLeft w:val="480"/>
          <w:marRight w:val="0"/>
          <w:marTop w:val="0"/>
          <w:marBottom w:val="0"/>
          <w:divBdr>
            <w:top w:val="none" w:sz="0" w:space="0" w:color="auto"/>
            <w:left w:val="none" w:sz="0" w:space="0" w:color="auto"/>
            <w:bottom w:val="none" w:sz="0" w:space="0" w:color="auto"/>
            <w:right w:val="none" w:sz="0" w:space="0" w:color="auto"/>
          </w:divBdr>
        </w:div>
        <w:div w:id="1304651541">
          <w:marLeft w:val="480"/>
          <w:marRight w:val="0"/>
          <w:marTop w:val="0"/>
          <w:marBottom w:val="0"/>
          <w:divBdr>
            <w:top w:val="none" w:sz="0" w:space="0" w:color="auto"/>
            <w:left w:val="none" w:sz="0" w:space="0" w:color="auto"/>
            <w:bottom w:val="none" w:sz="0" w:space="0" w:color="auto"/>
            <w:right w:val="none" w:sz="0" w:space="0" w:color="auto"/>
          </w:divBdr>
        </w:div>
        <w:div w:id="881863900">
          <w:marLeft w:val="480"/>
          <w:marRight w:val="0"/>
          <w:marTop w:val="0"/>
          <w:marBottom w:val="0"/>
          <w:divBdr>
            <w:top w:val="none" w:sz="0" w:space="0" w:color="auto"/>
            <w:left w:val="none" w:sz="0" w:space="0" w:color="auto"/>
            <w:bottom w:val="none" w:sz="0" w:space="0" w:color="auto"/>
            <w:right w:val="none" w:sz="0" w:space="0" w:color="auto"/>
          </w:divBdr>
        </w:div>
        <w:div w:id="2030175302">
          <w:marLeft w:val="480"/>
          <w:marRight w:val="0"/>
          <w:marTop w:val="0"/>
          <w:marBottom w:val="0"/>
          <w:divBdr>
            <w:top w:val="none" w:sz="0" w:space="0" w:color="auto"/>
            <w:left w:val="none" w:sz="0" w:space="0" w:color="auto"/>
            <w:bottom w:val="none" w:sz="0" w:space="0" w:color="auto"/>
            <w:right w:val="none" w:sz="0" w:space="0" w:color="auto"/>
          </w:divBdr>
        </w:div>
        <w:div w:id="37317306">
          <w:marLeft w:val="480"/>
          <w:marRight w:val="0"/>
          <w:marTop w:val="0"/>
          <w:marBottom w:val="0"/>
          <w:divBdr>
            <w:top w:val="none" w:sz="0" w:space="0" w:color="auto"/>
            <w:left w:val="none" w:sz="0" w:space="0" w:color="auto"/>
            <w:bottom w:val="none" w:sz="0" w:space="0" w:color="auto"/>
            <w:right w:val="none" w:sz="0" w:space="0" w:color="auto"/>
          </w:divBdr>
        </w:div>
        <w:div w:id="479420396">
          <w:marLeft w:val="480"/>
          <w:marRight w:val="0"/>
          <w:marTop w:val="0"/>
          <w:marBottom w:val="0"/>
          <w:divBdr>
            <w:top w:val="none" w:sz="0" w:space="0" w:color="auto"/>
            <w:left w:val="none" w:sz="0" w:space="0" w:color="auto"/>
            <w:bottom w:val="none" w:sz="0" w:space="0" w:color="auto"/>
            <w:right w:val="none" w:sz="0" w:space="0" w:color="auto"/>
          </w:divBdr>
        </w:div>
        <w:div w:id="106317969">
          <w:marLeft w:val="480"/>
          <w:marRight w:val="0"/>
          <w:marTop w:val="0"/>
          <w:marBottom w:val="0"/>
          <w:divBdr>
            <w:top w:val="none" w:sz="0" w:space="0" w:color="auto"/>
            <w:left w:val="none" w:sz="0" w:space="0" w:color="auto"/>
            <w:bottom w:val="none" w:sz="0" w:space="0" w:color="auto"/>
            <w:right w:val="none" w:sz="0" w:space="0" w:color="auto"/>
          </w:divBdr>
        </w:div>
        <w:div w:id="156500861">
          <w:marLeft w:val="480"/>
          <w:marRight w:val="0"/>
          <w:marTop w:val="0"/>
          <w:marBottom w:val="0"/>
          <w:divBdr>
            <w:top w:val="none" w:sz="0" w:space="0" w:color="auto"/>
            <w:left w:val="none" w:sz="0" w:space="0" w:color="auto"/>
            <w:bottom w:val="none" w:sz="0" w:space="0" w:color="auto"/>
            <w:right w:val="none" w:sz="0" w:space="0" w:color="auto"/>
          </w:divBdr>
        </w:div>
        <w:div w:id="1482766301">
          <w:marLeft w:val="480"/>
          <w:marRight w:val="0"/>
          <w:marTop w:val="0"/>
          <w:marBottom w:val="0"/>
          <w:divBdr>
            <w:top w:val="none" w:sz="0" w:space="0" w:color="auto"/>
            <w:left w:val="none" w:sz="0" w:space="0" w:color="auto"/>
            <w:bottom w:val="none" w:sz="0" w:space="0" w:color="auto"/>
            <w:right w:val="none" w:sz="0" w:space="0" w:color="auto"/>
          </w:divBdr>
        </w:div>
      </w:divsChild>
    </w:div>
    <w:div w:id="842203400">
      <w:bodyDiv w:val="1"/>
      <w:marLeft w:val="0"/>
      <w:marRight w:val="0"/>
      <w:marTop w:val="0"/>
      <w:marBottom w:val="0"/>
      <w:divBdr>
        <w:top w:val="none" w:sz="0" w:space="0" w:color="auto"/>
        <w:left w:val="none" w:sz="0" w:space="0" w:color="auto"/>
        <w:bottom w:val="none" w:sz="0" w:space="0" w:color="auto"/>
        <w:right w:val="none" w:sz="0" w:space="0" w:color="auto"/>
      </w:divBdr>
    </w:div>
    <w:div w:id="842206248">
      <w:bodyDiv w:val="1"/>
      <w:marLeft w:val="0"/>
      <w:marRight w:val="0"/>
      <w:marTop w:val="0"/>
      <w:marBottom w:val="0"/>
      <w:divBdr>
        <w:top w:val="none" w:sz="0" w:space="0" w:color="auto"/>
        <w:left w:val="none" w:sz="0" w:space="0" w:color="auto"/>
        <w:bottom w:val="none" w:sz="0" w:space="0" w:color="auto"/>
        <w:right w:val="none" w:sz="0" w:space="0" w:color="auto"/>
      </w:divBdr>
    </w:div>
    <w:div w:id="842472677">
      <w:bodyDiv w:val="1"/>
      <w:marLeft w:val="0"/>
      <w:marRight w:val="0"/>
      <w:marTop w:val="0"/>
      <w:marBottom w:val="0"/>
      <w:divBdr>
        <w:top w:val="none" w:sz="0" w:space="0" w:color="auto"/>
        <w:left w:val="none" w:sz="0" w:space="0" w:color="auto"/>
        <w:bottom w:val="none" w:sz="0" w:space="0" w:color="auto"/>
        <w:right w:val="none" w:sz="0" w:space="0" w:color="auto"/>
      </w:divBdr>
    </w:div>
    <w:div w:id="842597497">
      <w:bodyDiv w:val="1"/>
      <w:marLeft w:val="0"/>
      <w:marRight w:val="0"/>
      <w:marTop w:val="0"/>
      <w:marBottom w:val="0"/>
      <w:divBdr>
        <w:top w:val="none" w:sz="0" w:space="0" w:color="auto"/>
        <w:left w:val="none" w:sz="0" w:space="0" w:color="auto"/>
        <w:bottom w:val="none" w:sz="0" w:space="0" w:color="auto"/>
        <w:right w:val="none" w:sz="0" w:space="0" w:color="auto"/>
      </w:divBdr>
    </w:div>
    <w:div w:id="842626933">
      <w:bodyDiv w:val="1"/>
      <w:marLeft w:val="0"/>
      <w:marRight w:val="0"/>
      <w:marTop w:val="0"/>
      <w:marBottom w:val="0"/>
      <w:divBdr>
        <w:top w:val="none" w:sz="0" w:space="0" w:color="auto"/>
        <w:left w:val="none" w:sz="0" w:space="0" w:color="auto"/>
        <w:bottom w:val="none" w:sz="0" w:space="0" w:color="auto"/>
        <w:right w:val="none" w:sz="0" w:space="0" w:color="auto"/>
      </w:divBdr>
    </w:div>
    <w:div w:id="842820407">
      <w:bodyDiv w:val="1"/>
      <w:marLeft w:val="0"/>
      <w:marRight w:val="0"/>
      <w:marTop w:val="0"/>
      <w:marBottom w:val="0"/>
      <w:divBdr>
        <w:top w:val="none" w:sz="0" w:space="0" w:color="auto"/>
        <w:left w:val="none" w:sz="0" w:space="0" w:color="auto"/>
        <w:bottom w:val="none" w:sz="0" w:space="0" w:color="auto"/>
        <w:right w:val="none" w:sz="0" w:space="0" w:color="auto"/>
      </w:divBdr>
    </w:div>
    <w:div w:id="842864568">
      <w:bodyDiv w:val="1"/>
      <w:marLeft w:val="0"/>
      <w:marRight w:val="0"/>
      <w:marTop w:val="0"/>
      <w:marBottom w:val="0"/>
      <w:divBdr>
        <w:top w:val="none" w:sz="0" w:space="0" w:color="auto"/>
        <w:left w:val="none" w:sz="0" w:space="0" w:color="auto"/>
        <w:bottom w:val="none" w:sz="0" w:space="0" w:color="auto"/>
        <w:right w:val="none" w:sz="0" w:space="0" w:color="auto"/>
      </w:divBdr>
    </w:div>
    <w:div w:id="842890304">
      <w:bodyDiv w:val="1"/>
      <w:marLeft w:val="0"/>
      <w:marRight w:val="0"/>
      <w:marTop w:val="0"/>
      <w:marBottom w:val="0"/>
      <w:divBdr>
        <w:top w:val="none" w:sz="0" w:space="0" w:color="auto"/>
        <w:left w:val="none" w:sz="0" w:space="0" w:color="auto"/>
        <w:bottom w:val="none" w:sz="0" w:space="0" w:color="auto"/>
        <w:right w:val="none" w:sz="0" w:space="0" w:color="auto"/>
      </w:divBdr>
    </w:div>
    <w:div w:id="842935551">
      <w:bodyDiv w:val="1"/>
      <w:marLeft w:val="0"/>
      <w:marRight w:val="0"/>
      <w:marTop w:val="0"/>
      <w:marBottom w:val="0"/>
      <w:divBdr>
        <w:top w:val="none" w:sz="0" w:space="0" w:color="auto"/>
        <w:left w:val="none" w:sz="0" w:space="0" w:color="auto"/>
        <w:bottom w:val="none" w:sz="0" w:space="0" w:color="auto"/>
        <w:right w:val="none" w:sz="0" w:space="0" w:color="auto"/>
      </w:divBdr>
    </w:div>
    <w:div w:id="843401635">
      <w:bodyDiv w:val="1"/>
      <w:marLeft w:val="0"/>
      <w:marRight w:val="0"/>
      <w:marTop w:val="0"/>
      <w:marBottom w:val="0"/>
      <w:divBdr>
        <w:top w:val="none" w:sz="0" w:space="0" w:color="auto"/>
        <w:left w:val="none" w:sz="0" w:space="0" w:color="auto"/>
        <w:bottom w:val="none" w:sz="0" w:space="0" w:color="auto"/>
        <w:right w:val="none" w:sz="0" w:space="0" w:color="auto"/>
      </w:divBdr>
    </w:div>
    <w:div w:id="843471476">
      <w:bodyDiv w:val="1"/>
      <w:marLeft w:val="0"/>
      <w:marRight w:val="0"/>
      <w:marTop w:val="0"/>
      <w:marBottom w:val="0"/>
      <w:divBdr>
        <w:top w:val="none" w:sz="0" w:space="0" w:color="auto"/>
        <w:left w:val="none" w:sz="0" w:space="0" w:color="auto"/>
        <w:bottom w:val="none" w:sz="0" w:space="0" w:color="auto"/>
        <w:right w:val="none" w:sz="0" w:space="0" w:color="auto"/>
      </w:divBdr>
    </w:div>
    <w:div w:id="843790212">
      <w:bodyDiv w:val="1"/>
      <w:marLeft w:val="0"/>
      <w:marRight w:val="0"/>
      <w:marTop w:val="0"/>
      <w:marBottom w:val="0"/>
      <w:divBdr>
        <w:top w:val="none" w:sz="0" w:space="0" w:color="auto"/>
        <w:left w:val="none" w:sz="0" w:space="0" w:color="auto"/>
        <w:bottom w:val="none" w:sz="0" w:space="0" w:color="auto"/>
        <w:right w:val="none" w:sz="0" w:space="0" w:color="auto"/>
      </w:divBdr>
    </w:div>
    <w:div w:id="844125746">
      <w:bodyDiv w:val="1"/>
      <w:marLeft w:val="0"/>
      <w:marRight w:val="0"/>
      <w:marTop w:val="0"/>
      <w:marBottom w:val="0"/>
      <w:divBdr>
        <w:top w:val="none" w:sz="0" w:space="0" w:color="auto"/>
        <w:left w:val="none" w:sz="0" w:space="0" w:color="auto"/>
        <w:bottom w:val="none" w:sz="0" w:space="0" w:color="auto"/>
        <w:right w:val="none" w:sz="0" w:space="0" w:color="auto"/>
      </w:divBdr>
    </w:div>
    <w:div w:id="844368289">
      <w:bodyDiv w:val="1"/>
      <w:marLeft w:val="0"/>
      <w:marRight w:val="0"/>
      <w:marTop w:val="0"/>
      <w:marBottom w:val="0"/>
      <w:divBdr>
        <w:top w:val="none" w:sz="0" w:space="0" w:color="auto"/>
        <w:left w:val="none" w:sz="0" w:space="0" w:color="auto"/>
        <w:bottom w:val="none" w:sz="0" w:space="0" w:color="auto"/>
        <w:right w:val="none" w:sz="0" w:space="0" w:color="auto"/>
      </w:divBdr>
    </w:div>
    <w:div w:id="844590865">
      <w:bodyDiv w:val="1"/>
      <w:marLeft w:val="0"/>
      <w:marRight w:val="0"/>
      <w:marTop w:val="0"/>
      <w:marBottom w:val="0"/>
      <w:divBdr>
        <w:top w:val="none" w:sz="0" w:space="0" w:color="auto"/>
        <w:left w:val="none" w:sz="0" w:space="0" w:color="auto"/>
        <w:bottom w:val="none" w:sz="0" w:space="0" w:color="auto"/>
        <w:right w:val="none" w:sz="0" w:space="0" w:color="auto"/>
      </w:divBdr>
    </w:div>
    <w:div w:id="844981361">
      <w:bodyDiv w:val="1"/>
      <w:marLeft w:val="0"/>
      <w:marRight w:val="0"/>
      <w:marTop w:val="0"/>
      <w:marBottom w:val="0"/>
      <w:divBdr>
        <w:top w:val="none" w:sz="0" w:space="0" w:color="auto"/>
        <w:left w:val="none" w:sz="0" w:space="0" w:color="auto"/>
        <w:bottom w:val="none" w:sz="0" w:space="0" w:color="auto"/>
        <w:right w:val="none" w:sz="0" w:space="0" w:color="auto"/>
      </w:divBdr>
    </w:div>
    <w:div w:id="845099458">
      <w:bodyDiv w:val="1"/>
      <w:marLeft w:val="0"/>
      <w:marRight w:val="0"/>
      <w:marTop w:val="0"/>
      <w:marBottom w:val="0"/>
      <w:divBdr>
        <w:top w:val="none" w:sz="0" w:space="0" w:color="auto"/>
        <w:left w:val="none" w:sz="0" w:space="0" w:color="auto"/>
        <w:bottom w:val="none" w:sz="0" w:space="0" w:color="auto"/>
        <w:right w:val="none" w:sz="0" w:space="0" w:color="auto"/>
      </w:divBdr>
    </w:div>
    <w:div w:id="845364942">
      <w:bodyDiv w:val="1"/>
      <w:marLeft w:val="0"/>
      <w:marRight w:val="0"/>
      <w:marTop w:val="0"/>
      <w:marBottom w:val="0"/>
      <w:divBdr>
        <w:top w:val="none" w:sz="0" w:space="0" w:color="auto"/>
        <w:left w:val="none" w:sz="0" w:space="0" w:color="auto"/>
        <w:bottom w:val="none" w:sz="0" w:space="0" w:color="auto"/>
        <w:right w:val="none" w:sz="0" w:space="0" w:color="auto"/>
      </w:divBdr>
    </w:div>
    <w:div w:id="845636783">
      <w:bodyDiv w:val="1"/>
      <w:marLeft w:val="0"/>
      <w:marRight w:val="0"/>
      <w:marTop w:val="0"/>
      <w:marBottom w:val="0"/>
      <w:divBdr>
        <w:top w:val="none" w:sz="0" w:space="0" w:color="auto"/>
        <w:left w:val="none" w:sz="0" w:space="0" w:color="auto"/>
        <w:bottom w:val="none" w:sz="0" w:space="0" w:color="auto"/>
        <w:right w:val="none" w:sz="0" w:space="0" w:color="auto"/>
      </w:divBdr>
    </w:div>
    <w:div w:id="845746808">
      <w:bodyDiv w:val="1"/>
      <w:marLeft w:val="0"/>
      <w:marRight w:val="0"/>
      <w:marTop w:val="0"/>
      <w:marBottom w:val="0"/>
      <w:divBdr>
        <w:top w:val="none" w:sz="0" w:space="0" w:color="auto"/>
        <w:left w:val="none" w:sz="0" w:space="0" w:color="auto"/>
        <w:bottom w:val="none" w:sz="0" w:space="0" w:color="auto"/>
        <w:right w:val="none" w:sz="0" w:space="0" w:color="auto"/>
      </w:divBdr>
    </w:div>
    <w:div w:id="846486699">
      <w:bodyDiv w:val="1"/>
      <w:marLeft w:val="0"/>
      <w:marRight w:val="0"/>
      <w:marTop w:val="0"/>
      <w:marBottom w:val="0"/>
      <w:divBdr>
        <w:top w:val="none" w:sz="0" w:space="0" w:color="auto"/>
        <w:left w:val="none" w:sz="0" w:space="0" w:color="auto"/>
        <w:bottom w:val="none" w:sz="0" w:space="0" w:color="auto"/>
        <w:right w:val="none" w:sz="0" w:space="0" w:color="auto"/>
      </w:divBdr>
    </w:div>
    <w:div w:id="846602372">
      <w:bodyDiv w:val="1"/>
      <w:marLeft w:val="0"/>
      <w:marRight w:val="0"/>
      <w:marTop w:val="0"/>
      <w:marBottom w:val="0"/>
      <w:divBdr>
        <w:top w:val="none" w:sz="0" w:space="0" w:color="auto"/>
        <w:left w:val="none" w:sz="0" w:space="0" w:color="auto"/>
        <w:bottom w:val="none" w:sz="0" w:space="0" w:color="auto"/>
        <w:right w:val="none" w:sz="0" w:space="0" w:color="auto"/>
      </w:divBdr>
    </w:div>
    <w:div w:id="847059761">
      <w:bodyDiv w:val="1"/>
      <w:marLeft w:val="0"/>
      <w:marRight w:val="0"/>
      <w:marTop w:val="0"/>
      <w:marBottom w:val="0"/>
      <w:divBdr>
        <w:top w:val="none" w:sz="0" w:space="0" w:color="auto"/>
        <w:left w:val="none" w:sz="0" w:space="0" w:color="auto"/>
        <w:bottom w:val="none" w:sz="0" w:space="0" w:color="auto"/>
        <w:right w:val="none" w:sz="0" w:space="0" w:color="auto"/>
      </w:divBdr>
    </w:div>
    <w:div w:id="847138096">
      <w:bodyDiv w:val="1"/>
      <w:marLeft w:val="0"/>
      <w:marRight w:val="0"/>
      <w:marTop w:val="0"/>
      <w:marBottom w:val="0"/>
      <w:divBdr>
        <w:top w:val="none" w:sz="0" w:space="0" w:color="auto"/>
        <w:left w:val="none" w:sz="0" w:space="0" w:color="auto"/>
        <w:bottom w:val="none" w:sz="0" w:space="0" w:color="auto"/>
        <w:right w:val="none" w:sz="0" w:space="0" w:color="auto"/>
      </w:divBdr>
    </w:div>
    <w:div w:id="847868067">
      <w:bodyDiv w:val="1"/>
      <w:marLeft w:val="0"/>
      <w:marRight w:val="0"/>
      <w:marTop w:val="0"/>
      <w:marBottom w:val="0"/>
      <w:divBdr>
        <w:top w:val="none" w:sz="0" w:space="0" w:color="auto"/>
        <w:left w:val="none" w:sz="0" w:space="0" w:color="auto"/>
        <w:bottom w:val="none" w:sz="0" w:space="0" w:color="auto"/>
        <w:right w:val="none" w:sz="0" w:space="0" w:color="auto"/>
      </w:divBdr>
    </w:div>
    <w:div w:id="847989338">
      <w:bodyDiv w:val="1"/>
      <w:marLeft w:val="0"/>
      <w:marRight w:val="0"/>
      <w:marTop w:val="0"/>
      <w:marBottom w:val="0"/>
      <w:divBdr>
        <w:top w:val="none" w:sz="0" w:space="0" w:color="auto"/>
        <w:left w:val="none" w:sz="0" w:space="0" w:color="auto"/>
        <w:bottom w:val="none" w:sz="0" w:space="0" w:color="auto"/>
        <w:right w:val="none" w:sz="0" w:space="0" w:color="auto"/>
      </w:divBdr>
    </w:div>
    <w:div w:id="848107411">
      <w:bodyDiv w:val="1"/>
      <w:marLeft w:val="0"/>
      <w:marRight w:val="0"/>
      <w:marTop w:val="0"/>
      <w:marBottom w:val="0"/>
      <w:divBdr>
        <w:top w:val="none" w:sz="0" w:space="0" w:color="auto"/>
        <w:left w:val="none" w:sz="0" w:space="0" w:color="auto"/>
        <w:bottom w:val="none" w:sz="0" w:space="0" w:color="auto"/>
        <w:right w:val="none" w:sz="0" w:space="0" w:color="auto"/>
      </w:divBdr>
    </w:div>
    <w:div w:id="848179183">
      <w:bodyDiv w:val="1"/>
      <w:marLeft w:val="0"/>
      <w:marRight w:val="0"/>
      <w:marTop w:val="0"/>
      <w:marBottom w:val="0"/>
      <w:divBdr>
        <w:top w:val="none" w:sz="0" w:space="0" w:color="auto"/>
        <w:left w:val="none" w:sz="0" w:space="0" w:color="auto"/>
        <w:bottom w:val="none" w:sz="0" w:space="0" w:color="auto"/>
        <w:right w:val="none" w:sz="0" w:space="0" w:color="auto"/>
      </w:divBdr>
    </w:div>
    <w:div w:id="848180592">
      <w:bodyDiv w:val="1"/>
      <w:marLeft w:val="0"/>
      <w:marRight w:val="0"/>
      <w:marTop w:val="0"/>
      <w:marBottom w:val="0"/>
      <w:divBdr>
        <w:top w:val="none" w:sz="0" w:space="0" w:color="auto"/>
        <w:left w:val="none" w:sz="0" w:space="0" w:color="auto"/>
        <w:bottom w:val="none" w:sz="0" w:space="0" w:color="auto"/>
        <w:right w:val="none" w:sz="0" w:space="0" w:color="auto"/>
      </w:divBdr>
    </w:div>
    <w:div w:id="848328451">
      <w:bodyDiv w:val="1"/>
      <w:marLeft w:val="0"/>
      <w:marRight w:val="0"/>
      <w:marTop w:val="0"/>
      <w:marBottom w:val="0"/>
      <w:divBdr>
        <w:top w:val="none" w:sz="0" w:space="0" w:color="auto"/>
        <w:left w:val="none" w:sz="0" w:space="0" w:color="auto"/>
        <w:bottom w:val="none" w:sz="0" w:space="0" w:color="auto"/>
        <w:right w:val="none" w:sz="0" w:space="0" w:color="auto"/>
      </w:divBdr>
    </w:div>
    <w:div w:id="848715272">
      <w:bodyDiv w:val="1"/>
      <w:marLeft w:val="0"/>
      <w:marRight w:val="0"/>
      <w:marTop w:val="0"/>
      <w:marBottom w:val="0"/>
      <w:divBdr>
        <w:top w:val="none" w:sz="0" w:space="0" w:color="auto"/>
        <w:left w:val="none" w:sz="0" w:space="0" w:color="auto"/>
        <w:bottom w:val="none" w:sz="0" w:space="0" w:color="auto"/>
        <w:right w:val="none" w:sz="0" w:space="0" w:color="auto"/>
      </w:divBdr>
    </w:div>
    <w:div w:id="849024302">
      <w:bodyDiv w:val="1"/>
      <w:marLeft w:val="0"/>
      <w:marRight w:val="0"/>
      <w:marTop w:val="0"/>
      <w:marBottom w:val="0"/>
      <w:divBdr>
        <w:top w:val="none" w:sz="0" w:space="0" w:color="auto"/>
        <w:left w:val="none" w:sz="0" w:space="0" w:color="auto"/>
        <w:bottom w:val="none" w:sz="0" w:space="0" w:color="auto"/>
        <w:right w:val="none" w:sz="0" w:space="0" w:color="auto"/>
      </w:divBdr>
    </w:div>
    <w:div w:id="849414284">
      <w:bodyDiv w:val="1"/>
      <w:marLeft w:val="0"/>
      <w:marRight w:val="0"/>
      <w:marTop w:val="0"/>
      <w:marBottom w:val="0"/>
      <w:divBdr>
        <w:top w:val="none" w:sz="0" w:space="0" w:color="auto"/>
        <w:left w:val="none" w:sz="0" w:space="0" w:color="auto"/>
        <w:bottom w:val="none" w:sz="0" w:space="0" w:color="auto"/>
        <w:right w:val="none" w:sz="0" w:space="0" w:color="auto"/>
      </w:divBdr>
    </w:div>
    <w:div w:id="849443487">
      <w:bodyDiv w:val="1"/>
      <w:marLeft w:val="0"/>
      <w:marRight w:val="0"/>
      <w:marTop w:val="0"/>
      <w:marBottom w:val="0"/>
      <w:divBdr>
        <w:top w:val="none" w:sz="0" w:space="0" w:color="auto"/>
        <w:left w:val="none" w:sz="0" w:space="0" w:color="auto"/>
        <w:bottom w:val="none" w:sz="0" w:space="0" w:color="auto"/>
        <w:right w:val="none" w:sz="0" w:space="0" w:color="auto"/>
      </w:divBdr>
    </w:div>
    <w:div w:id="849489148">
      <w:bodyDiv w:val="1"/>
      <w:marLeft w:val="0"/>
      <w:marRight w:val="0"/>
      <w:marTop w:val="0"/>
      <w:marBottom w:val="0"/>
      <w:divBdr>
        <w:top w:val="none" w:sz="0" w:space="0" w:color="auto"/>
        <w:left w:val="none" w:sz="0" w:space="0" w:color="auto"/>
        <w:bottom w:val="none" w:sz="0" w:space="0" w:color="auto"/>
        <w:right w:val="none" w:sz="0" w:space="0" w:color="auto"/>
      </w:divBdr>
    </w:div>
    <w:div w:id="849489685">
      <w:bodyDiv w:val="1"/>
      <w:marLeft w:val="0"/>
      <w:marRight w:val="0"/>
      <w:marTop w:val="0"/>
      <w:marBottom w:val="0"/>
      <w:divBdr>
        <w:top w:val="none" w:sz="0" w:space="0" w:color="auto"/>
        <w:left w:val="none" w:sz="0" w:space="0" w:color="auto"/>
        <w:bottom w:val="none" w:sz="0" w:space="0" w:color="auto"/>
        <w:right w:val="none" w:sz="0" w:space="0" w:color="auto"/>
      </w:divBdr>
    </w:div>
    <w:div w:id="849637592">
      <w:bodyDiv w:val="1"/>
      <w:marLeft w:val="0"/>
      <w:marRight w:val="0"/>
      <w:marTop w:val="0"/>
      <w:marBottom w:val="0"/>
      <w:divBdr>
        <w:top w:val="none" w:sz="0" w:space="0" w:color="auto"/>
        <w:left w:val="none" w:sz="0" w:space="0" w:color="auto"/>
        <w:bottom w:val="none" w:sz="0" w:space="0" w:color="auto"/>
        <w:right w:val="none" w:sz="0" w:space="0" w:color="auto"/>
      </w:divBdr>
      <w:divsChild>
        <w:div w:id="164057655">
          <w:marLeft w:val="480"/>
          <w:marRight w:val="0"/>
          <w:marTop w:val="0"/>
          <w:marBottom w:val="0"/>
          <w:divBdr>
            <w:top w:val="none" w:sz="0" w:space="0" w:color="auto"/>
            <w:left w:val="none" w:sz="0" w:space="0" w:color="auto"/>
            <w:bottom w:val="none" w:sz="0" w:space="0" w:color="auto"/>
            <w:right w:val="none" w:sz="0" w:space="0" w:color="auto"/>
          </w:divBdr>
        </w:div>
        <w:div w:id="363023745">
          <w:marLeft w:val="480"/>
          <w:marRight w:val="0"/>
          <w:marTop w:val="0"/>
          <w:marBottom w:val="0"/>
          <w:divBdr>
            <w:top w:val="none" w:sz="0" w:space="0" w:color="auto"/>
            <w:left w:val="none" w:sz="0" w:space="0" w:color="auto"/>
            <w:bottom w:val="none" w:sz="0" w:space="0" w:color="auto"/>
            <w:right w:val="none" w:sz="0" w:space="0" w:color="auto"/>
          </w:divBdr>
        </w:div>
        <w:div w:id="1548026984">
          <w:marLeft w:val="480"/>
          <w:marRight w:val="0"/>
          <w:marTop w:val="0"/>
          <w:marBottom w:val="0"/>
          <w:divBdr>
            <w:top w:val="none" w:sz="0" w:space="0" w:color="auto"/>
            <w:left w:val="none" w:sz="0" w:space="0" w:color="auto"/>
            <w:bottom w:val="none" w:sz="0" w:space="0" w:color="auto"/>
            <w:right w:val="none" w:sz="0" w:space="0" w:color="auto"/>
          </w:divBdr>
        </w:div>
        <w:div w:id="577373007">
          <w:marLeft w:val="480"/>
          <w:marRight w:val="0"/>
          <w:marTop w:val="0"/>
          <w:marBottom w:val="0"/>
          <w:divBdr>
            <w:top w:val="none" w:sz="0" w:space="0" w:color="auto"/>
            <w:left w:val="none" w:sz="0" w:space="0" w:color="auto"/>
            <w:bottom w:val="none" w:sz="0" w:space="0" w:color="auto"/>
            <w:right w:val="none" w:sz="0" w:space="0" w:color="auto"/>
          </w:divBdr>
        </w:div>
        <w:div w:id="8871465">
          <w:marLeft w:val="480"/>
          <w:marRight w:val="0"/>
          <w:marTop w:val="0"/>
          <w:marBottom w:val="0"/>
          <w:divBdr>
            <w:top w:val="none" w:sz="0" w:space="0" w:color="auto"/>
            <w:left w:val="none" w:sz="0" w:space="0" w:color="auto"/>
            <w:bottom w:val="none" w:sz="0" w:space="0" w:color="auto"/>
            <w:right w:val="none" w:sz="0" w:space="0" w:color="auto"/>
          </w:divBdr>
        </w:div>
        <w:div w:id="1691032570">
          <w:marLeft w:val="480"/>
          <w:marRight w:val="0"/>
          <w:marTop w:val="0"/>
          <w:marBottom w:val="0"/>
          <w:divBdr>
            <w:top w:val="none" w:sz="0" w:space="0" w:color="auto"/>
            <w:left w:val="none" w:sz="0" w:space="0" w:color="auto"/>
            <w:bottom w:val="none" w:sz="0" w:space="0" w:color="auto"/>
            <w:right w:val="none" w:sz="0" w:space="0" w:color="auto"/>
          </w:divBdr>
        </w:div>
        <w:div w:id="1303079332">
          <w:marLeft w:val="480"/>
          <w:marRight w:val="0"/>
          <w:marTop w:val="0"/>
          <w:marBottom w:val="0"/>
          <w:divBdr>
            <w:top w:val="none" w:sz="0" w:space="0" w:color="auto"/>
            <w:left w:val="none" w:sz="0" w:space="0" w:color="auto"/>
            <w:bottom w:val="none" w:sz="0" w:space="0" w:color="auto"/>
            <w:right w:val="none" w:sz="0" w:space="0" w:color="auto"/>
          </w:divBdr>
        </w:div>
        <w:div w:id="1531843257">
          <w:marLeft w:val="480"/>
          <w:marRight w:val="0"/>
          <w:marTop w:val="0"/>
          <w:marBottom w:val="0"/>
          <w:divBdr>
            <w:top w:val="none" w:sz="0" w:space="0" w:color="auto"/>
            <w:left w:val="none" w:sz="0" w:space="0" w:color="auto"/>
            <w:bottom w:val="none" w:sz="0" w:space="0" w:color="auto"/>
            <w:right w:val="none" w:sz="0" w:space="0" w:color="auto"/>
          </w:divBdr>
        </w:div>
        <w:div w:id="1097095693">
          <w:marLeft w:val="480"/>
          <w:marRight w:val="0"/>
          <w:marTop w:val="0"/>
          <w:marBottom w:val="0"/>
          <w:divBdr>
            <w:top w:val="none" w:sz="0" w:space="0" w:color="auto"/>
            <w:left w:val="none" w:sz="0" w:space="0" w:color="auto"/>
            <w:bottom w:val="none" w:sz="0" w:space="0" w:color="auto"/>
            <w:right w:val="none" w:sz="0" w:space="0" w:color="auto"/>
          </w:divBdr>
        </w:div>
        <w:div w:id="1406686148">
          <w:marLeft w:val="480"/>
          <w:marRight w:val="0"/>
          <w:marTop w:val="0"/>
          <w:marBottom w:val="0"/>
          <w:divBdr>
            <w:top w:val="none" w:sz="0" w:space="0" w:color="auto"/>
            <w:left w:val="none" w:sz="0" w:space="0" w:color="auto"/>
            <w:bottom w:val="none" w:sz="0" w:space="0" w:color="auto"/>
            <w:right w:val="none" w:sz="0" w:space="0" w:color="auto"/>
          </w:divBdr>
        </w:div>
        <w:div w:id="811017968">
          <w:marLeft w:val="480"/>
          <w:marRight w:val="0"/>
          <w:marTop w:val="0"/>
          <w:marBottom w:val="0"/>
          <w:divBdr>
            <w:top w:val="none" w:sz="0" w:space="0" w:color="auto"/>
            <w:left w:val="none" w:sz="0" w:space="0" w:color="auto"/>
            <w:bottom w:val="none" w:sz="0" w:space="0" w:color="auto"/>
            <w:right w:val="none" w:sz="0" w:space="0" w:color="auto"/>
          </w:divBdr>
        </w:div>
        <w:div w:id="1612281592">
          <w:marLeft w:val="480"/>
          <w:marRight w:val="0"/>
          <w:marTop w:val="0"/>
          <w:marBottom w:val="0"/>
          <w:divBdr>
            <w:top w:val="none" w:sz="0" w:space="0" w:color="auto"/>
            <w:left w:val="none" w:sz="0" w:space="0" w:color="auto"/>
            <w:bottom w:val="none" w:sz="0" w:space="0" w:color="auto"/>
            <w:right w:val="none" w:sz="0" w:space="0" w:color="auto"/>
          </w:divBdr>
        </w:div>
        <w:div w:id="1079715158">
          <w:marLeft w:val="480"/>
          <w:marRight w:val="0"/>
          <w:marTop w:val="0"/>
          <w:marBottom w:val="0"/>
          <w:divBdr>
            <w:top w:val="none" w:sz="0" w:space="0" w:color="auto"/>
            <w:left w:val="none" w:sz="0" w:space="0" w:color="auto"/>
            <w:bottom w:val="none" w:sz="0" w:space="0" w:color="auto"/>
            <w:right w:val="none" w:sz="0" w:space="0" w:color="auto"/>
          </w:divBdr>
        </w:div>
        <w:div w:id="1452285564">
          <w:marLeft w:val="480"/>
          <w:marRight w:val="0"/>
          <w:marTop w:val="0"/>
          <w:marBottom w:val="0"/>
          <w:divBdr>
            <w:top w:val="none" w:sz="0" w:space="0" w:color="auto"/>
            <w:left w:val="none" w:sz="0" w:space="0" w:color="auto"/>
            <w:bottom w:val="none" w:sz="0" w:space="0" w:color="auto"/>
            <w:right w:val="none" w:sz="0" w:space="0" w:color="auto"/>
          </w:divBdr>
        </w:div>
        <w:div w:id="2070416592">
          <w:marLeft w:val="480"/>
          <w:marRight w:val="0"/>
          <w:marTop w:val="0"/>
          <w:marBottom w:val="0"/>
          <w:divBdr>
            <w:top w:val="none" w:sz="0" w:space="0" w:color="auto"/>
            <w:left w:val="none" w:sz="0" w:space="0" w:color="auto"/>
            <w:bottom w:val="none" w:sz="0" w:space="0" w:color="auto"/>
            <w:right w:val="none" w:sz="0" w:space="0" w:color="auto"/>
          </w:divBdr>
        </w:div>
        <w:div w:id="381294532">
          <w:marLeft w:val="480"/>
          <w:marRight w:val="0"/>
          <w:marTop w:val="0"/>
          <w:marBottom w:val="0"/>
          <w:divBdr>
            <w:top w:val="none" w:sz="0" w:space="0" w:color="auto"/>
            <w:left w:val="none" w:sz="0" w:space="0" w:color="auto"/>
            <w:bottom w:val="none" w:sz="0" w:space="0" w:color="auto"/>
            <w:right w:val="none" w:sz="0" w:space="0" w:color="auto"/>
          </w:divBdr>
        </w:div>
        <w:div w:id="1054083087">
          <w:marLeft w:val="480"/>
          <w:marRight w:val="0"/>
          <w:marTop w:val="0"/>
          <w:marBottom w:val="0"/>
          <w:divBdr>
            <w:top w:val="none" w:sz="0" w:space="0" w:color="auto"/>
            <w:left w:val="none" w:sz="0" w:space="0" w:color="auto"/>
            <w:bottom w:val="none" w:sz="0" w:space="0" w:color="auto"/>
            <w:right w:val="none" w:sz="0" w:space="0" w:color="auto"/>
          </w:divBdr>
        </w:div>
        <w:div w:id="969359320">
          <w:marLeft w:val="480"/>
          <w:marRight w:val="0"/>
          <w:marTop w:val="0"/>
          <w:marBottom w:val="0"/>
          <w:divBdr>
            <w:top w:val="none" w:sz="0" w:space="0" w:color="auto"/>
            <w:left w:val="none" w:sz="0" w:space="0" w:color="auto"/>
            <w:bottom w:val="none" w:sz="0" w:space="0" w:color="auto"/>
            <w:right w:val="none" w:sz="0" w:space="0" w:color="auto"/>
          </w:divBdr>
        </w:div>
        <w:div w:id="1509174347">
          <w:marLeft w:val="480"/>
          <w:marRight w:val="0"/>
          <w:marTop w:val="0"/>
          <w:marBottom w:val="0"/>
          <w:divBdr>
            <w:top w:val="none" w:sz="0" w:space="0" w:color="auto"/>
            <w:left w:val="none" w:sz="0" w:space="0" w:color="auto"/>
            <w:bottom w:val="none" w:sz="0" w:space="0" w:color="auto"/>
            <w:right w:val="none" w:sz="0" w:space="0" w:color="auto"/>
          </w:divBdr>
        </w:div>
        <w:div w:id="1337075266">
          <w:marLeft w:val="480"/>
          <w:marRight w:val="0"/>
          <w:marTop w:val="0"/>
          <w:marBottom w:val="0"/>
          <w:divBdr>
            <w:top w:val="none" w:sz="0" w:space="0" w:color="auto"/>
            <w:left w:val="none" w:sz="0" w:space="0" w:color="auto"/>
            <w:bottom w:val="none" w:sz="0" w:space="0" w:color="auto"/>
            <w:right w:val="none" w:sz="0" w:space="0" w:color="auto"/>
          </w:divBdr>
        </w:div>
        <w:div w:id="1212689200">
          <w:marLeft w:val="480"/>
          <w:marRight w:val="0"/>
          <w:marTop w:val="0"/>
          <w:marBottom w:val="0"/>
          <w:divBdr>
            <w:top w:val="none" w:sz="0" w:space="0" w:color="auto"/>
            <w:left w:val="none" w:sz="0" w:space="0" w:color="auto"/>
            <w:bottom w:val="none" w:sz="0" w:space="0" w:color="auto"/>
            <w:right w:val="none" w:sz="0" w:space="0" w:color="auto"/>
          </w:divBdr>
        </w:div>
        <w:div w:id="1866559712">
          <w:marLeft w:val="480"/>
          <w:marRight w:val="0"/>
          <w:marTop w:val="0"/>
          <w:marBottom w:val="0"/>
          <w:divBdr>
            <w:top w:val="none" w:sz="0" w:space="0" w:color="auto"/>
            <w:left w:val="none" w:sz="0" w:space="0" w:color="auto"/>
            <w:bottom w:val="none" w:sz="0" w:space="0" w:color="auto"/>
            <w:right w:val="none" w:sz="0" w:space="0" w:color="auto"/>
          </w:divBdr>
        </w:div>
        <w:div w:id="1640379991">
          <w:marLeft w:val="480"/>
          <w:marRight w:val="0"/>
          <w:marTop w:val="0"/>
          <w:marBottom w:val="0"/>
          <w:divBdr>
            <w:top w:val="none" w:sz="0" w:space="0" w:color="auto"/>
            <w:left w:val="none" w:sz="0" w:space="0" w:color="auto"/>
            <w:bottom w:val="none" w:sz="0" w:space="0" w:color="auto"/>
            <w:right w:val="none" w:sz="0" w:space="0" w:color="auto"/>
          </w:divBdr>
        </w:div>
        <w:div w:id="770735854">
          <w:marLeft w:val="480"/>
          <w:marRight w:val="0"/>
          <w:marTop w:val="0"/>
          <w:marBottom w:val="0"/>
          <w:divBdr>
            <w:top w:val="none" w:sz="0" w:space="0" w:color="auto"/>
            <w:left w:val="none" w:sz="0" w:space="0" w:color="auto"/>
            <w:bottom w:val="none" w:sz="0" w:space="0" w:color="auto"/>
            <w:right w:val="none" w:sz="0" w:space="0" w:color="auto"/>
          </w:divBdr>
        </w:div>
        <w:div w:id="534856698">
          <w:marLeft w:val="480"/>
          <w:marRight w:val="0"/>
          <w:marTop w:val="0"/>
          <w:marBottom w:val="0"/>
          <w:divBdr>
            <w:top w:val="none" w:sz="0" w:space="0" w:color="auto"/>
            <w:left w:val="none" w:sz="0" w:space="0" w:color="auto"/>
            <w:bottom w:val="none" w:sz="0" w:space="0" w:color="auto"/>
            <w:right w:val="none" w:sz="0" w:space="0" w:color="auto"/>
          </w:divBdr>
        </w:div>
        <w:div w:id="1804615966">
          <w:marLeft w:val="480"/>
          <w:marRight w:val="0"/>
          <w:marTop w:val="0"/>
          <w:marBottom w:val="0"/>
          <w:divBdr>
            <w:top w:val="none" w:sz="0" w:space="0" w:color="auto"/>
            <w:left w:val="none" w:sz="0" w:space="0" w:color="auto"/>
            <w:bottom w:val="none" w:sz="0" w:space="0" w:color="auto"/>
            <w:right w:val="none" w:sz="0" w:space="0" w:color="auto"/>
          </w:divBdr>
        </w:div>
        <w:div w:id="756904184">
          <w:marLeft w:val="480"/>
          <w:marRight w:val="0"/>
          <w:marTop w:val="0"/>
          <w:marBottom w:val="0"/>
          <w:divBdr>
            <w:top w:val="none" w:sz="0" w:space="0" w:color="auto"/>
            <w:left w:val="none" w:sz="0" w:space="0" w:color="auto"/>
            <w:bottom w:val="none" w:sz="0" w:space="0" w:color="auto"/>
            <w:right w:val="none" w:sz="0" w:space="0" w:color="auto"/>
          </w:divBdr>
        </w:div>
        <w:div w:id="2146921275">
          <w:marLeft w:val="480"/>
          <w:marRight w:val="0"/>
          <w:marTop w:val="0"/>
          <w:marBottom w:val="0"/>
          <w:divBdr>
            <w:top w:val="none" w:sz="0" w:space="0" w:color="auto"/>
            <w:left w:val="none" w:sz="0" w:space="0" w:color="auto"/>
            <w:bottom w:val="none" w:sz="0" w:space="0" w:color="auto"/>
            <w:right w:val="none" w:sz="0" w:space="0" w:color="auto"/>
          </w:divBdr>
        </w:div>
        <w:div w:id="1844082390">
          <w:marLeft w:val="480"/>
          <w:marRight w:val="0"/>
          <w:marTop w:val="0"/>
          <w:marBottom w:val="0"/>
          <w:divBdr>
            <w:top w:val="none" w:sz="0" w:space="0" w:color="auto"/>
            <w:left w:val="none" w:sz="0" w:space="0" w:color="auto"/>
            <w:bottom w:val="none" w:sz="0" w:space="0" w:color="auto"/>
            <w:right w:val="none" w:sz="0" w:space="0" w:color="auto"/>
          </w:divBdr>
        </w:div>
        <w:div w:id="554123657">
          <w:marLeft w:val="480"/>
          <w:marRight w:val="0"/>
          <w:marTop w:val="0"/>
          <w:marBottom w:val="0"/>
          <w:divBdr>
            <w:top w:val="none" w:sz="0" w:space="0" w:color="auto"/>
            <w:left w:val="none" w:sz="0" w:space="0" w:color="auto"/>
            <w:bottom w:val="none" w:sz="0" w:space="0" w:color="auto"/>
            <w:right w:val="none" w:sz="0" w:space="0" w:color="auto"/>
          </w:divBdr>
        </w:div>
        <w:div w:id="1035739775">
          <w:marLeft w:val="480"/>
          <w:marRight w:val="0"/>
          <w:marTop w:val="0"/>
          <w:marBottom w:val="0"/>
          <w:divBdr>
            <w:top w:val="none" w:sz="0" w:space="0" w:color="auto"/>
            <w:left w:val="none" w:sz="0" w:space="0" w:color="auto"/>
            <w:bottom w:val="none" w:sz="0" w:space="0" w:color="auto"/>
            <w:right w:val="none" w:sz="0" w:space="0" w:color="auto"/>
          </w:divBdr>
        </w:div>
        <w:div w:id="57823536">
          <w:marLeft w:val="480"/>
          <w:marRight w:val="0"/>
          <w:marTop w:val="0"/>
          <w:marBottom w:val="0"/>
          <w:divBdr>
            <w:top w:val="none" w:sz="0" w:space="0" w:color="auto"/>
            <w:left w:val="none" w:sz="0" w:space="0" w:color="auto"/>
            <w:bottom w:val="none" w:sz="0" w:space="0" w:color="auto"/>
            <w:right w:val="none" w:sz="0" w:space="0" w:color="auto"/>
          </w:divBdr>
        </w:div>
        <w:div w:id="968315791">
          <w:marLeft w:val="480"/>
          <w:marRight w:val="0"/>
          <w:marTop w:val="0"/>
          <w:marBottom w:val="0"/>
          <w:divBdr>
            <w:top w:val="none" w:sz="0" w:space="0" w:color="auto"/>
            <w:left w:val="none" w:sz="0" w:space="0" w:color="auto"/>
            <w:bottom w:val="none" w:sz="0" w:space="0" w:color="auto"/>
            <w:right w:val="none" w:sz="0" w:space="0" w:color="auto"/>
          </w:divBdr>
        </w:div>
        <w:div w:id="865866828">
          <w:marLeft w:val="480"/>
          <w:marRight w:val="0"/>
          <w:marTop w:val="0"/>
          <w:marBottom w:val="0"/>
          <w:divBdr>
            <w:top w:val="none" w:sz="0" w:space="0" w:color="auto"/>
            <w:left w:val="none" w:sz="0" w:space="0" w:color="auto"/>
            <w:bottom w:val="none" w:sz="0" w:space="0" w:color="auto"/>
            <w:right w:val="none" w:sz="0" w:space="0" w:color="auto"/>
          </w:divBdr>
        </w:div>
        <w:div w:id="717781387">
          <w:marLeft w:val="480"/>
          <w:marRight w:val="0"/>
          <w:marTop w:val="0"/>
          <w:marBottom w:val="0"/>
          <w:divBdr>
            <w:top w:val="none" w:sz="0" w:space="0" w:color="auto"/>
            <w:left w:val="none" w:sz="0" w:space="0" w:color="auto"/>
            <w:bottom w:val="none" w:sz="0" w:space="0" w:color="auto"/>
            <w:right w:val="none" w:sz="0" w:space="0" w:color="auto"/>
          </w:divBdr>
        </w:div>
        <w:div w:id="1773668005">
          <w:marLeft w:val="480"/>
          <w:marRight w:val="0"/>
          <w:marTop w:val="0"/>
          <w:marBottom w:val="0"/>
          <w:divBdr>
            <w:top w:val="none" w:sz="0" w:space="0" w:color="auto"/>
            <w:left w:val="none" w:sz="0" w:space="0" w:color="auto"/>
            <w:bottom w:val="none" w:sz="0" w:space="0" w:color="auto"/>
            <w:right w:val="none" w:sz="0" w:space="0" w:color="auto"/>
          </w:divBdr>
        </w:div>
        <w:div w:id="12732782">
          <w:marLeft w:val="480"/>
          <w:marRight w:val="0"/>
          <w:marTop w:val="0"/>
          <w:marBottom w:val="0"/>
          <w:divBdr>
            <w:top w:val="none" w:sz="0" w:space="0" w:color="auto"/>
            <w:left w:val="none" w:sz="0" w:space="0" w:color="auto"/>
            <w:bottom w:val="none" w:sz="0" w:space="0" w:color="auto"/>
            <w:right w:val="none" w:sz="0" w:space="0" w:color="auto"/>
          </w:divBdr>
        </w:div>
        <w:div w:id="631986188">
          <w:marLeft w:val="480"/>
          <w:marRight w:val="0"/>
          <w:marTop w:val="0"/>
          <w:marBottom w:val="0"/>
          <w:divBdr>
            <w:top w:val="none" w:sz="0" w:space="0" w:color="auto"/>
            <w:left w:val="none" w:sz="0" w:space="0" w:color="auto"/>
            <w:bottom w:val="none" w:sz="0" w:space="0" w:color="auto"/>
            <w:right w:val="none" w:sz="0" w:space="0" w:color="auto"/>
          </w:divBdr>
        </w:div>
        <w:div w:id="1856990711">
          <w:marLeft w:val="480"/>
          <w:marRight w:val="0"/>
          <w:marTop w:val="0"/>
          <w:marBottom w:val="0"/>
          <w:divBdr>
            <w:top w:val="none" w:sz="0" w:space="0" w:color="auto"/>
            <w:left w:val="none" w:sz="0" w:space="0" w:color="auto"/>
            <w:bottom w:val="none" w:sz="0" w:space="0" w:color="auto"/>
            <w:right w:val="none" w:sz="0" w:space="0" w:color="auto"/>
          </w:divBdr>
        </w:div>
        <w:div w:id="859393509">
          <w:marLeft w:val="480"/>
          <w:marRight w:val="0"/>
          <w:marTop w:val="0"/>
          <w:marBottom w:val="0"/>
          <w:divBdr>
            <w:top w:val="none" w:sz="0" w:space="0" w:color="auto"/>
            <w:left w:val="none" w:sz="0" w:space="0" w:color="auto"/>
            <w:bottom w:val="none" w:sz="0" w:space="0" w:color="auto"/>
            <w:right w:val="none" w:sz="0" w:space="0" w:color="auto"/>
          </w:divBdr>
        </w:div>
        <w:div w:id="1929390591">
          <w:marLeft w:val="480"/>
          <w:marRight w:val="0"/>
          <w:marTop w:val="0"/>
          <w:marBottom w:val="0"/>
          <w:divBdr>
            <w:top w:val="none" w:sz="0" w:space="0" w:color="auto"/>
            <w:left w:val="none" w:sz="0" w:space="0" w:color="auto"/>
            <w:bottom w:val="none" w:sz="0" w:space="0" w:color="auto"/>
            <w:right w:val="none" w:sz="0" w:space="0" w:color="auto"/>
          </w:divBdr>
        </w:div>
        <w:div w:id="624972764">
          <w:marLeft w:val="480"/>
          <w:marRight w:val="0"/>
          <w:marTop w:val="0"/>
          <w:marBottom w:val="0"/>
          <w:divBdr>
            <w:top w:val="none" w:sz="0" w:space="0" w:color="auto"/>
            <w:left w:val="none" w:sz="0" w:space="0" w:color="auto"/>
            <w:bottom w:val="none" w:sz="0" w:space="0" w:color="auto"/>
            <w:right w:val="none" w:sz="0" w:space="0" w:color="auto"/>
          </w:divBdr>
        </w:div>
        <w:div w:id="986281574">
          <w:marLeft w:val="480"/>
          <w:marRight w:val="0"/>
          <w:marTop w:val="0"/>
          <w:marBottom w:val="0"/>
          <w:divBdr>
            <w:top w:val="none" w:sz="0" w:space="0" w:color="auto"/>
            <w:left w:val="none" w:sz="0" w:space="0" w:color="auto"/>
            <w:bottom w:val="none" w:sz="0" w:space="0" w:color="auto"/>
            <w:right w:val="none" w:sz="0" w:space="0" w:color="auto"/>
          </w:divBdr>
        </w:div>
        <w:div w:id="1238638285">
          <w:marLeft w:val="480"/>
          <w:marRight w:val="0"/>
          <w:marTop w:val="0"/>
          <w:marBottom w:val="0"/>
          <w:divBdr>
            <w:top w:val="none" w:sz="0" w:space="0" w:color="auto"/>
            <w:left w:val="none" w:sz="0" w:space="0" w:color="auto"/>
            <w:bottom w:val="none" w:sz="0" w:space="0" w:color="auto"/>
            <w:right w:val="none" w:sz="0" w:space="0" w:color="auto"/>
          </w:divBdr>
        </w:div>
        <w:div w:id="947589050">
          <w:marLeft w:val="480"/>
          <w:marRight w:val="0"/>
          <w:marTop w:val="0"/>
          <w:marBottom w:val="0"/>
          <w:divBdr>
            <w:top w:val="none" w:sz="0" w:space="0" w:color="auto"/>
            <w:left w:val="none" w:sz="0" w:space="0" w:color="auto"/>
            <w:bottom w:val="none" w:sz="0" w:space="0" w:color="auto"/>
            <w:right w:val="none" w:sz="0" w:space="0" w:color="auto"/>
          </w:divBdr>
        </w:div>
        <w:div w:id="1684210860">
          <w:marLeft w:val="480"/>
          <w:marRight w:val="0"/>
          <w:marTop w:val="0"/>
          <w:marBottom w:val="0"/>
          <w:divBdr>
            <w:top w:val="none" w:sz="0" w:space="0" w:color="auto"/>
            <w:left w:val="none" w:sz="0" w:space="0" w:color="auto"/>
            <w:bottom w:val="none" w:sz="0" w:space="0" w:color="auto"/>
            <w:right w:val="none" w:sz="0" w:space="0" w:color="auto"/>
          </w:divBdr>
        </w:div>
        <w:div w:id="873151013">
          <w:marLeft w:val="480"/>
          <w:marRight w:val="0"/>
          <w:marTop w:val="0"/>
          <w:marBottom w:val="0"/>
          <w:divBdr>
            <w:top w:val="none" w:sz="0" w:space="0" w:color="auto"/>
            <w:left w:val="none" w:sz="0" w:space="0" w:color="auto"/>
            <w:bottom w:val="none" w:sz="0" w:space="0" w:color="auto"/>
            <w:right w:val="none" w:sz="0" w:space="0" w:color="auto"/>
          </w:divBdr>
        </w:div>
        <w:div w:id="1090931075">
          <w:marLeft w:val="480"/>
          <w:marRight w:val="0"/>
          <w:marTop w:val="0"/>
          <w:marBottom w:val="0"/>
          <w:divBdr>
            <w:top w:val="none" w:sz="0" w:space="0" w:color="auto"/>
            <w:left w:val="none" w:sz="0" w:space="0" w:color="auto"/>
            <w:bottom w:val="none" w:sz="0" w:space="0" w:color="auto"/>
            <w:right w:val="none" w:sz="0" w:space="0" w:color="auto"/>
          </w:divBdr>
        </w:div>
        <w:div w:id="919022319">
          <w:marLeft w:val="480"/>
          <w:marRight w:val="0"/>
          <w:marTop w:val="0"/>
          <w:marBottom w:val="0"/>
          <w:divBdr>
            <w:top w:val="none" w:sz="0" w:space="0" w:color="auto"/>
            <w:left w:val="none" w:sz="0" w:space="0" w:color="auto"/>
            <w:bottom w:val="none" w:sz="0" w:space="0" w:color="auto"/>
            <w:right w:val="none" w:sz="0" w:space="0" w:color="auto"/>
          </w:divBdr>
        </w:div>
        <w:div w:id="486211830">
          <w:marLeft w:val="480"/>
          <w:marRight w:val="0"/>
          <w:marTop w:val="0"/>
          <w:marBottom w:val="0"/>
          <w:divBdr>
            <w:top w:val="none" w:sz="0" w:space="0" w:color="auto"/>
            <w:left w:val="none" w:sz="0" w:space="0" w:color="auto"/>
            <w:bottom w:val="none" w:sz="0" w:space="0" w:color="auto"/>
            <w:right w:val="none" w:sz="0" w:space="0" w:color="auto"/>
          </w:divBdr>
        </w:div>
        <w:div w:id="1618172953">
          <w:marLeft w:val="480"/>
          <w:marRight w:val="0"/>
          <w:marTop w:val="0"/>
          <w:marBottom w:val="0"/>
          <w:divBdr>
            <w:top w:val="none" w:sz="0" w:space="0" w:color="auto"/>
            <w:left w:val="none" w:sz="0" w:space="0" w:color="auto"/>
            <w:bottom w:val="none" w:sz="0" w:space="0" w:color="auto"/>
            <w:right w:val="none" w:sz="0" w:space="0" w:color="auto"/>
          </w:divBdr>
        </w:div>
        <w:div w:id="1510172699">
          <w:marLeft w:val="480"/>
          <w:marRight w:val="0"/>
          <w:marTop w:val="0"/>
          <w:marBottom w:val="0"/>
          <w:divBdr>
            <w:top w:val="none" w:sz="0" w:space="0" w:color="auto"/>
            <w:left w:val="none" w:sz="0" w:space="0" w:color="auto"/>
            <w:bottom w:val="none" w:sz="0" w:space="0" w:color="auto"/>
            <w:right w:val="none" w:sz="0" w:space="0" w:color="auto"/>
          </w:divBdr>
        </w:div>
        <w:div w:id="178742152">
          <w:marLeft w:val="480"/>
          <w:marRight w:val="0"/>
          <w:marTop w:val="0"/>
          <w:marBottom w:val="0"/>
          <w:divBdr>
            <w:top w:val="none" w:sz="0" w:space="0" w:color="auto"/>
            <w:left w:val="none" w:sz="0" w:space="0" w:color="auto"/>
            <w:bottom w:val="none" w:sz="0" w:space="0" w:color="auto"/>
            <w:right w:val="none" w:sz="0" w:space="0" w:color="auto"/>
          </w:divBdr>
        </w:div>
        <w:div w:id="1920863785">
          <w:marLeft w:val="480"/>
          <w:marRight w:val="0"/>
          <w:marTop w:val="0"/>
          <w:marBottom w:val="0"/>
          <w:divBdr>
            <w:top w:val="none" w:sz="0" w:space="0" w:color="auto"/>
            <w:left w:val="none" w:sz="0" w:space="0" w:color="auto"/>
            <w:bottom w:val="none" w:sz="0" w:space="0" w:color="auto"/>
            <w:right w:val="none" w:sz="0" w:space="0" w:color="auto"/>
          </w:divBdr>
        </w:div>
        <w:div w:id="903876678">
          <w:marLeft w:val="480"/>
          <w:marRight w:val="0"/>
          <w:marTop w:val="0"/>
          <w:marBottom w:val="0"/>
          <w:divBdr>
            <w:top w:val="none" w:sz="0" w:space="0" w:color="auto"/>
            <w:left w:val="none" w:sz="0" w:space="0" w:color="auto"/>
            <w:bottom w:val="none" w:sz="0" w:space="0" w:color="auto"/>
            <w:right w:val="none" w:sz="0" w:space="0" w:color="auto"/>
          </w:divBdr>
        </w:div>
        <w:div w:id="1731342827">
          <w:marLeft w:val="480"/>
          <w:marRight w:val="0"/>
          <w:marTop w:val="0"/>
          <w:marBottom w:val="0"/>
          <w:divBdr>
            <w:top w:val="none" w:sz="0" w:space="0" w:color="auto"/>
            <w:left w:val="none" w:sz="0" w:space="0" w:color="auto"/>
            <w:bottom w:val="none" w:sz="0" w:space="0" w:color="auto"/>
            <w:right w:val="none" w:sz="0" w:space="0" w:color="auto"/>
          </w:divBdr>
        </w:div>
        <w:div w:id="307787963">
          <w:marLeft w:val="480"/>
          <w:marRight w:val="0"/>
          <w:marTop w:val="0"/>
          <w:marBottom w:val="0"/>
          <w:divBdr>
            <w:top w:val="none" w:sz="0" w:space="0" w:color="auto"/>
            <w:left w:val="none" w:sz="0" w:space="0" w:color="auto"/>
            <w:bottom w:val="none" w:sz="0" w:space="0" w:color="auto"/>
            <w:right w:val="none" w:sz="0" w:space="0" w:color="auto"/>
          </w:divBdr>
        </w:div>
        <w:div w:id="1366905779">
          <w:marLeft w:val="480"/>
          <w:marRight w:val="0"/>
          <w:marTop w:val="0"/>
          <w:marBottom w:val="0"/>
          <w:divBdr>
            <w:top w:val="none" w:sz="0" w:space="0" w:color="auto"/>
            <w:left w:val="none" w:sz="0" w:space="0" w:color="auto"/>
            <w:bottom w:val="none" w:sz="0" w:space="0" w:color="auto"/>
            <w:right w:val="none" w:sz="0" w:space="0" w:color="auto"/>
          </w:divBdr>
        </w:div>
        <w:div w:id="496966529">
          <w:marLeft w:val="480"/>
          <w:marRight w:val="0"/>
          <w:marTop w:val="0"/>
          <w:marBottom w:val="0"/>
          <w:divBdr>
            <w:top w:val="none" w:sz="0" w:space="0" w:color="auto"/>
            <w:left w:val="none" w:sz="0" w:space="0" w:color="auto"/>
            <w:bottom w:val="none" w:sz="0" w:space="0" w:color="auto"/>
            <w:right w:val="none" w:sz="0" w:space="0" w:color="auto"/>
          </w:divBdr>
        </w:div>
        <w:div w:id="1139343837">
          <w:marLeft w:val="480"/>
          <w:marRight w:val="0"/>
          <w:marTop w:val="0"/>
          <w:marBottom w:val="0"/>
          <w:divBdr>
            <w:top w:val="none" w:sz="0" w:space="0" w:color="auto"/>
            <w:left w:val="none" w:sz="0" w:space="0" w:color="auto"/>
            <w:bottom w:val="none" w:sz="0" w:space="0" w:color="auto"/>
            <w:right w:val="none" w:sz="0" w:space="0" w:color="auto"/>
          </w:divBdr>
        </w:div>
        <w:div w:id="1889992766">
          <w:marLeft w:val="480"/>
          <w:marRight w:val="0"/>
          <w:marTop w:val="0"/>
          <w:marBottom w:val="0"/>
          <w:divBdr>
            <w:top w:val="none" w:sz="0" w:space="0" w:color="auto"/>
            <w:left w:val="none" w:sz="0" w:space="0" w:color="auto"/>
            <w:bottom w:val="none" w:sz="0" w:space="0" w:color="auto"/>
            <w:right w:val="none" w:sz="0" w:space="0" w:color="auto"/>
          </w:divBdr>
        </w:div>
        <w:div w:id="1428385303">
          <w:marLeft w:val="480"/>
          <w:marRight w:val="0"/>
          <w:marTop w:val="0"/>
          <w:marBottom w:val="0"/>
          <w:divBdr>
            <w:top w:val="none" w:sz="0" w:space="0" w:color="auto"/>
            <w:left w:val="none" w:sz="0" w:space="0" w:color="auto"/>
            <w:bottom w:val="none" w:sz="0" w:space="0" w:color="auto"/>
            <w:right w:val="none" w:sz="0" w:space="0" w:color="auto"/>
          </w:divBdr>
        </w:div>
        <w:div w:id="84226159">
          <w:marLeft w:val="480"/>
          <w:marRight w:val="0"/>
          <w:marTop w:val="0"/>
          <w:marBottom w:val="0"/>
          <w:divBdr>
            <w:top w:val="none" w:sz="0" w:space="0" w:color="auto"/>
            <w:left w:val="none" w:sz="0" w:space="0" w:color="auto"/>
            <w:bottom w:val="none" w:sz="0" w:space="0" w:color="auto"/>
            <w:right w:val="none" w:sz="0" w:space="0" w:color="auto"/>
          </w:divBdr>
        </w:div>
        <w:div w:id="807358215">
          <w:marLeft w:val="480"/>
          <w:marRight w:val="0"/>
          <w:marTop w:val="0"/>
          <w:marBottom w:val="0"/>
          <w:divBdr>
            <w:top w:val="none" w:sz="0" w:space="0" w:color="auto"/>
            <w:left w:val="none" w:sz="0" w:space="0" w:color="auto"/>
            <w:bottom w:val="none" w:sz="0" w:space="0" w:color="auto"/>
            <w:right w:val="none" w:sz="0" w:space="0" w:color="auto"/>
          </w:divBdr>
        </w:div>
        <w:div w:id="1829588565">
          <w:marLeft w:val="480"/>
          <w:marRight w:val="0"/>
          <w:marTop w:val="0"/>
          <w:marBottom w:val="0"/>
          <w:divBdr>
            <w:top w:val="none" w:sz="0" w:space="0" w:color="auto"/>
            <w:left w:val="none" w:sz="0" w:space="0" w:color="auto"/>
            <w:bottom w:val="none" w:sz="0" w:space="0" w:color="auto"/>
            <w:right w:val="none" w:sz="0" w:space="0" w:color="auto"/>
          </w:divBdr>
        </w:div>
        <w:div w:id="693463458">
          <w:marLeft w:val="480"/>
          <w:marRight w:val="0"/>
          <w:marTop w:val="0"/>
          <w:marBottom w:val="0"/>
          <w:divBdr>
            <w:top w:val="none" w:sz="0" w:space="0" w:color="auto"/>
            <w:left w:val="none" w:sz="0" w:space="0" w:color="auto"/>
            <w:bottom w:val="none" w:sz="0" w:space="0" w:color="auto"/>
            <w:right w:val="none" w:sz="0" w:space="0" w:color="auto"/>
          </w:divBdr>
        </w:div>
        <w:div w:id="178934953">
          <w:marLeft w:val="480"/>
          <w:marRight w:val="0"/>
          <w:marTop w:val="0"/>
          <w:marBottom w:val="0"/>
          <w:divBdr>
            <w:top w:val="none" w:sz="0" w:space="0" w:color="auto"/>
            <w:left w:val="none" w:sz="0" w:space="0" w:color="auto"/>
            <w:bottom w:val="none" w:sz="0" w:space="0" w:color="auto"/>
            <w:right w:val="none" w:sz="0" w:space="0" w:color="auto"/>
          </w:divBdr>
        </w:div>
        <w:div w:id="1846895090">
          <w:marLeft w:val="480"/>
          <w:marRight w:val="0"/>
          <w:marTop w:val="0"/>
          <w:marBottom w:val="0"/>
          <w:divBdr>
            <w:top w:val="none" w:sz="0" w:space="0" w:color="auto"/>
            <w:left w:val="none" w:sz="0" w:space="0" w:color="auto"/>
            <w:bottom w:val="none" w:sz="0" w:space="0" w:color="auto"/>
            <w:right w:val="none" w:sz="0" w:space="0" w:color="auto"/>
          </w:divBdr>
        </w:div>
        <w:div w:id="535504426">
          <w:marLeft w:val="480"/>
          <w:marRight w:val="0"/>
          <w:marTop w:val="0"/>
          <w:marBottom w:val="0"/>
          <w:divBdr>
            <w:top w:val="none" w:sz="0" w:space="0" w:color="auto"/>
            <w:left w:val="none" w:sz="0" w:space="0" w:color="auto"/>
            <w:bottom w:val="none" w:sz="0" w:space="0" w:color="auto"/>
            <w:right w:val="none" w:sz="0" w:space="0" w:color="auto"/>
          </w:divBdr>
        </w:div>
        <w:div w:id="975573758">
          <w:marLeft w:val="480"/>
          <w:marRight w:val="0"/>
          <w:marTop w:val="0"/>
          <w:marBottom w:val="0"/>
          <w:divBdr>
            <w:top w:val="none" w:sz="0" w:space="0" w:color="auto"/>
            <w:left w:val="none" w:sz="0" w:space="0" w:color="auto"/>
            <w:bottom w:val="none" w:sz="0" w:space="0" w:color="auto"/>
            <w:right w:val="none" w:sz="0" w:space="0" w:color="auto"/>
          </w:divBdr>
        </w:div>
        <w:div w:id="672104017">
          <w:marLeft w:val="480"/>
          <w:marRight w:val="0"/>
          <w:marTop w:val="0"/>
          <w:marBottom w:val="0"/>
          <w:divBdr>
            <w:top w:val="none" w:sz="0" w:space="0" w:color="auto"/>
            <w:left w:val="none" w:sz="0" w:space="0" w:color="auto"/>
            <w:bottom w:val="none" w:sz="0" w:space="0" w:color="auto"/>
            <w:right w:val="none" w:sz="0" w:space="0" w:color="auto"/>
          </w:divBdr>
        </w:div>
        <w:div w:id="294870103">
          <w:marLeft w:val="480"/>
          <w:marRight w:val="0"/>
          <w:marTop w:val="0"/>
          <w:marBottom w:val="0"/>
          <w:divBdr>
            <w:top w:val="none" w:sz="0" w:space="0" w:color="auto"/>
            <w:left w:val="none" w:sz="0" w:space="0" w:color="auto"/>
            <w:bottom w:val="none" w:sz="0" w:space="0" w:color="auto"/>
            <w:right w:val="none" w:sz="0" w:space="0" w:color="auto"/>
          </w:divBdr>
        </w:div>
        <w:div w:id="293021583">
          <w:marLeft w:val="480"/>
          <w:marRight w:val="0"/>
          <w:marTop w:val="0"/>
          <w:marBottom w:val="0"/>
          <w:divBdr>
            <w:top w:val="none" w:sz="0" w:space="0" w:color="auto"/>
            <w:left w:val="none" w:sz="0" w:space="0" w:color="auto"/>
            <w:bottom w:val="none" w:sz="0" w:space="0" w:color="auto"/>
            <w:right w:val="none" w:sz="0" w:space="0" w:color="auto"/>
          </w:divBdr>
        </w:div>
        <w:div w:id="1029717463">
          <w:marLeft w:val="480"/>
          <w:marRight w:val="0"/>
          <w:marTop w:val="0"/>
          <w:marBottom w:val="0"/>
          <w:divBdr>
            <w:top w:val="none" w:sz="0" w:space="0" w:color="auto"/>
            <w:left w:val="none" w:sz="0" w:space="0" w:color="auto"/>
            <w:bottom w:val="none" w:sz="0" w:space="0" w:color="auto"/>
            <w:right w:val="none" w:sz="0" w:space="0" w:color="auto"/>
          </w:divBdr>
        </w:div>
        <w:div w:id="140272757">
          <w:marLeft w:val="480"/>
          <w:marRight w:val="0"/>
          <w:marTop w:val="0"/>
          <w:marBottom w:val="0"/>
          <w:divBdr>
            <w:top w:val="none" w:sz="0" w:space="0" w:color="auto"/>
            <w:left w:val="none" w:sz="0" w:space="0" w:color="auto"/>
            <w:bottom w:val="none" w:sz="0" w:space="0" w:color="auto"/>
            <w:right w:val="none" w:sz="0" w:space="0" w:color="auto"/>
          </w:divBdr>
        </w:div>
        <w:div w:id="115369576">
          <w:marLeft w:val="480"/>
          <w:marRight w:val="0"/>
          <w:marTop w:val="0"/>
          <w:marBottom w:val="0"/>
          <w:divBdr>
            <w:top w:val="none" w:sz="0" w:space="0" w:color="auto"/>
            <w:left w:val="none" w:sz="0" w:space="0" w:color="auto"/>
            <w:bottom w:val="none" w:sz="0" w:space="0" w:color="auto"/>
            <w:right w:val="none" w:sz="0" w:space="0" w:color="auto"/>
          </w:divBdr>
        </w:div>
        <w:div w:id="1276253518">
          <w:marLeft w:val="480"/>
          <w:marRight w:val="0"/>
          <w:marTop w:val="0"/>
          <w:marBottom w:val="0"/>
          <w:divBdr>
            <w:top w:val="none" w:sz="0" w:space="0" w:color="auto"/>
            <w:left w:val="none" w:sz="0" w:space="0" w:color="auto"/>
            <w:bottom w:val="none" w:sz="0" w:space="0" w:color="auto"/>
            <w:right w:val="none" w:sz="0" w:space="0" w:color="auto"/>
          </w:divBdr>
        </w:div>
        <w:div w:id="1575775718">
          <w:marLeft w:val="480"/>
          <w:marRight w:val="0"/>
          <w:marTop w:val="0"/>
          <w:marBottom w:val="0"/>
          <w:divBdr>
            <w:top w:val="none" w:sz="0" w:space="0" w:color="auto"/>
            <w:left w:val="none" w:sz="0" w:space="0" w:color="auto"/>
            <w:bottom w:val="none" w:sz="0" w:space="0" w:color="auto"/>
            <w:right w:val="none" w:sz="0" w:space="0" w:color="auto"/>
          </w:divBdr>
        </w:div>
        <w:div w:id="804814478">
          <w:marLeft w:val="480"/>
          <w:marRight w:val="0"/>
          <w:marTop w:val="0"/>
          <w:marBottom w:val="0"/>
          <w:divBdr>
            <w:top w:val="none" w:sz="0" w:space="0" w:color="auto"/>
            <w:left w:val="none" w:sz="0" w:space="0" w:color="auto"/>
            <w:bottom w:val="none" w:sz="0" w:space="0" w:color="auto"/>
            <w:right w:val="none" w:sz="0" w:space="0" w:color="auto"/>
          </w:divBdr>
        </w:div>
        <w:div w:id="1211310178">
          <w:marLeft w:val="480"/>
          <w:marRight w:val="0"/>
          <w:marTop w:val="0"/>
          <w:marBottom w:val="0"/>
          <w:divBdr>
            <w:top w:val="none" w:sz="0" w:space="0" w:color="auto"/>
            <w:left w:val="none" w:sz="0" w:space="0" w:color="auto"/>
            <w:bottom w:val="none" w:sz="0" w:space="0" w:color="auto"/>
            <w:right w:val="none" w:sz="0" w:space="0" w:color="auto"/>
          </w:divBdr>
        </w:div>
        <w:div w:id="1558009743">
          <w:marLeft w:val="480"/>
          <w:marRight w:val="0"/>
          <w:marTop w:val="0"/>
          <w:marBottom w:val="0"/>
          <w:divBdr>
            <w:top w:val="none" w:sz="0" w:space="0" w:color="auto"/>
            <w:left w:val="none" w:sz="0" w:space="0" w:color="auto"/>
            <w:bottom w:val="none" w:sz="0" w:space="0" w:color="auto"/>
            <w:right w:val="none" w:sz="0" w:space="0" w:color="auto"/>
          </w:divBdr>
        </w:div>
        <w:div w:id="759528935">
          <w:marLeft w:val="480"/>
          <w:marRight w:val="0"/>
          <w:marTop w:val="0"/>
          <w:marBottom w:val="0"/>
          <w:divBdr>
            <w:top w:val="none" w:sz="0" w:space="0" w:color="auto"/>
            <w:left w:val="none" w:sz="0" w:space="0" w:color="auto"/>
            <w:bottom w:val="none" w:sz="0" w:space="0" w:color="auto"/>
            <w:right w:val="none" w:sz="0" w:space="0" w:color="auto"/>
          </w:divBdr>
        </w:div>
        <w:div w:id="837622611">
          <w:marLeft w:val="480"/>
          <w:marRight w:val="0"/>
          <w:marTop w:val="0"/>
          <w:marBottom w:val="0"/>
          <w:divBdr>
            <w:top w:val="none" w:sz="0" w:space="0" w:color="auto"/>
            <w:left w:val="none" w:sz="0" w:space="0" w:color="auto"/>
            <w:bottom w:val="none" w:sz="0" w:space="0" w:color="auto"/>
            <w:right w:val="none" w:sz="0" w:space="0" w:color="auto"/>
          </w:divBdr>
        </w:div>
        <w:div w:id="1143353645">
          <w:marLeft w:val="480"/>
          <w:marRight w:val="0"/>
          <w:marTop w:val="0"/>
          <w:marBottom w:val="0"/>
          <w:divBdr>
            <w:top w:val="none" w:sz="0" w:space="0" w:color="auto"/>
            <w:left w:val="none" w:sz="0" w:space="0" w:color="auto"/>
            <w:bottom w:val="none" w:sz="0" w:space="0" w:color="auto"/>
            <w:right w:val="none" w:sz="0" w:space="0" w:color="auto"/>
          </w:divBdr>
        </w:div>
        <w:div w:id="343947258">
          <w:marLeft w:val="480"/>
          <w:marRight w:val="0"/>
          <w:marTop w:val="0"/>
          <w:marBottom w:val="0"/>
          <w:divBdr>
            <w:top w:val="none" w:sz="0" w:space="0" w:color="auto"/>
            <w:left w:val="none" w:sz="0" w:space="0" w:color="auto"/>
            <w:bottom w:val="none" w:sz="0" w:space="0" w:color="auto"/>
            <w:right w:val="none" w:sz="0" w:space="0" w:color="auto"/>
          </w:divBdr>
        </w:div>
        <w:div w:id="273633786">
          <w:marLeft w:val="480"/>
          <w:marRight w:val="0"/>
          <w:marTop w:val="0"/>
          <w:marBottom w:val="0"/>
          <w:divBdr>
            <w:top w:val="none" w:sz="0" w:space="0" w:color="auto"/>
            <w:left w:val="none" w:sz="0" w:space="0" w:color="auto"/>
            <w:bottom w:val="none" w:sz="0" w:space="0" w:color="auto"/>
            <w:right w:val="none" w:sz="0" w:space="0" w:color="auto"/>
          </w:divBdr>
        </w:div>
        <w:div w:id="387726063">
          <w:marLeft w:val="480"/>
          <w:marRight w:val="0"/>
          <w:marTop w:val="0"/>
          <w:marBottom w:val="0"/>
          <w:divBdr>
            <w:top w:val="none" w:sz="0" w:space="0" w:color="auto"/>
            <w:left w:val="none" w:sz="0" w:space="0" w:color="auto"/>
            <w:bottom w:val="none" w:sz="0" w:space="0" w:color="auto"/>
            <w:right w:val="none" w:sz="0" w:space="0" w:color="auto"/>
          </w:divBdr>
        </w:div>
        <w:div w:id="186413715">
          <w:marLeft w:val="480"/>
          <w:marRight w:val="0"/>
          <w:marTop w:val="0"/>
          <w:marBottom w:val="0"/>
          <w:divBdr>
            <w:top w:val="none" w:sz="0" w:space="0" w:color="auto"/>
            <w:left w:val="none" w:sz="0" w:space="0" w:color="auto"/>
            <w:bottom w:val="none" w:sz="0" w:space="0" w:color="auto"/>
            <w:right w:val="none" w:sz="0" w:space="0" w:color="auto"/>
          </w:divBdr>
        </w:div>
        <w:div w:id="427890257">
          <w:marLeft w:val="480"/>
          <w:marRight w:val="0"/>
          <w:marTop w:val="0"/>
          <w:marBottom w:val="0"/>
          <w:divBdr>
            <w:top w:val="none" w:sz="0" w:space="0" w:color="auto"/>
            <w:left w:val="none" w:sz="0" w:space="0" w:color="auto"/>
            <w:bottom w:val="none" w:sz="0" w:space="0" w:color="auto"/>
            <w:right w:val="none" w:sz="0" w:space="0" w:color="auto"/>
          </w:divBdr>
        </w:div>
        <w:div w:id="1114057792">
          <w:marLeft w:val="480"/>
          <w:marRight w:val="0"/>
          <w:marTop w:val="0"/>
          <w:marBottom w:val="0"/>
          <w:divBdr>
            <w:top w:val="none" w:sz="0" w:space="0" w:color="auto"/>
            <w:left w:val="none" w:sz="0" w:space="0" w:color="auto"/>
            <w:bottom w:val="none" w:sz="0" w:space="0" w:color="auto"/>
            <w:right w:val="none" w:sz="0" w:space="0" w:color="auto"/>
          </w:divBdr>
        </w:div>
      </w:divsChild>
    </w:div>
    <w:div w:id="849678361">
      <w:bodyDiv w:val="1"/>
      <w:marLeft w:val="0"/>
      <w:marRight w:val="0"/>
      <w:marTop w:val="0"/>
      <w:marBottom w:val="0"/>
      <w:divBdr>
        <w:top w:val="none" w:sz="0" w:space="0" w:color="auto"/>
        <w:left w:val="none" w:sz="0" w:space="0" w:color="auto"/>
        <w:bottom w:val="none" w:sz="0" w:space="0" w:color="auto"/>
        <w:right w:val="none" w:sz="0" w:space="0" w:color="auto"/>
      </w:divBdr>
    </w:div>
    <w:div w:id="849685723">
      <w:bodyDiv w:val="1"/>
      <w:marLeft w:val="0"/>
      <w:marRight w:val="0"/>
      <w:marTop w:val="0"/>
      <w:marBottom w:val="0"/>
      <w:divBdr>
        <w:top w:val="none" w:sz="0" w:space="0" w:color="auto"/>
        <w:left w:val="none" w:sz="0" w:space="0" w:color="auto"/>
        <w:bottom w:val="none" w:sz="0" w:space="0" w:color="auto"/>
        <w:right w:val="none" w:sz="0" w:space="0" w:color="auto"/>
      </w:divBdr>
    </w:div>
    <w:div w:id="850531678">
      <w:bodyDiv w:val="1"/>
      <w:marLeft w:val="0"/>
      <w:marRight w:val="0"/>
      <w:marTop w:val="0"/>
      <w:marBottom w:val="0"/>
      <w:divBdr>
        <w:top w:val="none" w:sz="0" w:space="0" w:color="auto"/>
        <w:left w:val="none" w:sz="0" w:space="0" w:color="auto"/>
        <w:bottom w:val="none" w:sz="0" w:space="0" w:color="auto"/>
        <w:right w:val="none" w:sz="0" w:space="0" w:color="auto"/>
      </w:divBdr>
    </w:div>
    <w:div w:id="850683255">
      <w:bodyDiv w:val="1"/>
      <w:marLeft w:val="0"/>
      <w:marRight w:val="0"/>
      <w:marTop w:val="0"/>
      <w:marBottom w:val="0"/>
      <w:divBdr>
        <w:top w:val="none" w:sz="0" w:space="0" w:color="auto"/>
        <w:left w:val="none" w:sz="0" w:space="0" w:color="auto"/>
        <w:bottom w:val="none" w:sz="0" w:space="0" w:color="auto"/>
        <w:right w:val="none" w:sz="0" w:space="0" w:color="auto"/>
      </w:divBdr>
    </w:div>
    <w:div w:id="851146720">
      <w:bodyDiv w:val="1"/>
      <w:marLeft w:val="0"/>
      <w:marRight w:val="0"/>
      <w:marTop w:val="0"/>
      <w:marBottom w:val="0"/>
      <w:divBdr>
        <w:top w:val="none" w:sz="0" w:space="0" w:color="auto"/>
        <w:left w:val="none" w:sz="0" w:space="0" w:color="auto"/>
        <w:bottom w:val="none" w:sz="0" w:space="0" w:color="auto"/>
        <w:right w:val="none" w:sz="0" w:space="0" w:color="auto"/>
      </w:divBdr>
    </w:div>
    <w:div w:id="851262035">
      <w:bodyDiv w:val="1"/>
      <w:marLeft w:val="0"/>
      <w:marRight w:val="0"/>
      <w:marTop w:val="0"/>
      <w:marBottom w:val="0"/>
      <w:divBdr>
        <w:top w:val="none" w:sz="0" w:space="0" w:color="auto"/>
        <w:left w:val="none" w:sz="0" w:space="0" w:color="auto"/>
        <w:bottom w:val="none" w:sz="0" w:space="0" w:color="auto"/>
        <w:right w:val="none" w:sz="0" w:space="0" w:color="auto"/>
      </w:divBdr>
    </w:div>
    <w:div w:id="851380828">
      <w:bodyDiv w:val="1"/>
      <w:marLeft w:val="0"/>
      <w:marRight w:val="0"/>
      <w:marTop w:val="0"/>
      <w:marBottom w:val="0"/>
      <w:divBdr>
        <w:top w:val="none" w:sz="0" w:space="0" w:color="auto"/>
        <w:left w:val="none" w:sz="0" w:space="0" w:color="auto"/>
        <w:bottom w:val="none" w:sz="0" w:space="0" w:color="auto"/>
        <w:right w:val="none" w:sz="0" w:space="0" w:color="auto"/>
      </w:divBdr>
      <w:divsChild>
        <w:div w:id="449863604">
          <w:marLeft w:val="480"/>
          <w:marRight w:val="0"/>
          <w:marTop w:val="0"/>
          <w:marBottom w:val="0"/>
          <w:divBdr>
            <w:top w:val="none" w:sz="0" w:space="0" w:color="auto"/>
            <w:left w:val="none" w:sz="0" w:space="0" w:color="auto"/>
            <w:bottom w:val="none" w:sz="0" w:space="0" w:color="auto"/>
            <w:right w:val="none" w:sz="0" w:space="0" w:color="auto"/>
          </w:divBdr>
        </w:div>
        <w:div w:id="231623499">
          <w:marLeft w:val="480"/>
          <w:marRight w:val="0"/>
          <w:marTop w:val="0"/>
          <w:marBottom w:val="0"/>
          <w:divBdr>
            <w:top w:val="none" w:sz="0" w:space="0" w:color="auto"/>
            <w:left w:val="none" w:sz="0" w:space="0" w:color="auto"/>
            <w:bottom w:val="none" w:sz="0" w:space="0" w:color="auto"/>
            <w:right w:val="none" w:sz="0" w:space="0" w:color="auto"/>
          </w:divBdr>
        </w:div>
        <w:div w:id="580868721">
          <w:marLeft w:val="480"/>
          <w:marRight w:val="0"/>
          <w:marTop w:val="0"/>
          <w:marBottom w:val="0"/>
          <w:divBdr>
            <w:top w:val="none" w:sz="0" w:space="0" w:color="auto"/>
            <w:left w:val="none" w:sz="0" w:space="0" w:color="auto"/>
            <w:bottom w:val="none" w:sz="0" w:space="0" w:color="auto"/>
            <w:right w:val="none" w:sz="0" w:space="0" w:color="auto"/>
          </w:divBdr>
        </w:div>
        <w:div w:id="1432584040">
          <w:marLeft w:val="480"/>
          <w:marRight w:val="0"/>
          <w:marTop w:val="0"/>
          <w:marBottom w:val="0"/>
          <w:divBdr>
            <w:top w:val="none" w:sz="0" w:space="0" w:color="auto"/>
            <w:left w:val="none" w:sz="0" w:space="0" w:color="auto"/>
            <w:bottom w:val="none" w:sz="0" w:space="0" w:color="auto"/>
            <w:right w:val="none" w:sz="0" w:space="0" w:color="auto"/>
          </w:divBdr>
        </w:div>
        <w:div w:id="1697928672">
          <w:marLeft w:val="480"/>
          <w:marRight w:val="0"/>
          <w:marTop w:val="0"/>
          <w:marBottom w:val="0"/>
          <w:divBdr>
            <w:top w:val="none" w:sz="0" w:space="0" w:color="auto"/>
            <w:left w:val="none" w:sz="0" w:space="0" w:color="auto"/>
            <w:bottom w:val="none" w:sz="0" w:space="0" w:color="auto"/>
            <w:right w:val="none" w:sz="0" w:space="0" w:color="auto"/>
          </w:divBdr>
        </w:div>
        <w:div w:id="405735686">
          <w:marLeft w:val="480"/>
          <w:marRight w:val="0"/>
          <w:marTop w:val="0"/>
          <w:marBottom w:val="0"/>
          <w:divBdr>
            <w:top w:val="none" w:sz="0" w:space="0" w:color="auto"/>
            <w:left w:val="none" w:sz="0" w:space="0" w:color="auto"/>
            <w:bottom w:val="none" w:sz="0" w:space="0" w:color="auto"/>
            <w:right w:val="none" w:sz="0" w:space="0" w:color="auto"/>
          </w:divBdr>
        </w:div>
        <w:div w:id="802891147">
          <w:marLeft w:val="480"/>
          <w:marRight w:val="0"/>
          <w:marTop w:val="0"/>
          <w:marBottom w:val="0"/>
          <w:divBdr>
            <w:top w:val="none" w:sz="0" w:space="0" w:color="auto"/>
            <w:left w:val="none" w:sz="0" w:space="0" w:color="auto"/>
            <w:bottom w:val="none" w:sz="0" w:space="0" w:color="auto"/>
            <w:right w:val="none" w:sz="0" w:space="0" w:color="auto"/>
          </w:divBdr>
        </w:div>
        <w:div w:id="1801454264">
          <w:marLeft w:val="480"/>
          <w:marRight w:val="0"/>
          <w:marTop w:val="0"/>
          <w:marBottom w:val="0"/>
          <w:divBdr>
            <w:top w:val="none" w:sz="0" w:space="0" w:color="auto"/>
            <w:left w:val="none" w:sz="0" w:space="0" w:color="auto"/>
            <w:bottom w:val="none" w:sz="0" w:space="0" w:color="auto"/>
            <w:right w:val="none" w:sz="0" w:space="0" w:color="auto"/>
          </w:divBdr>
        </w:div>
        <w:div w:id="1150053965">
          <w:marLeft w:val="480"/>
          <w:marRight w:val="0"/>
          <w:marTop w:val="0"/>
          <w:marBottom w:val="0"/>
          <w:divBdr>
            <w:top w:val="none" w:sz="0" w:space="0" w:color="auto"/>
            <w:left w:val="none" w:sz="0" w:space="0" w:color="auto"/>
            <w:bottom w:val="none" w:sz="0" w:space="0" w:color="auto"/>
            <w:right w:val="none" w:sz="0" w:space="0" w:color="auto"/>
          </w:divBdr>
        </w:div>
        <w:div w:id="940646835">
          <w:marLeft w:val="480"/>
          <w:marRight w:val="0"/>
          <w:marTop w:val="0"/>
          <w:marBottom w:val="0"/>
          <w:divBdr>
            <w:top w:val="none" w:sz="0" w:space="0" w:color="auto"/>
            <w:left w:val="none" w:sz="0" w:space="0" w:color="auto"/>
            <w:bottom w:val="none" w:sz="0" w:space="0" w:color="auto"/>
            <w:right w:val="none" w:sz="0" w:space="0" w:color="auto"/>
          </w:divBdr>
        </w:div>
        <w:div w:id="1739980844">
          <w:marLeft w:val="480"/>
          <w:marRight w:val="0"/>
          <w:marTop w:val="0"/>
          <w:marBottom w:val="0"/>
          <w:divBdr>
            <w:top w:val="none" w:sz="0" w:space="0" w:color="auto"/>
            <w:left w:val="none" w:sz="0" w:space="0" w:color="auto"/>
            <w:bottom w:val="none" w:sz="0" w:space="0" w:color="auto"/>
            <w:right w:val="none" w:sz="0" w:space="0" w:color="auto"/>
          </w:divBdr>
        </w:div>
        <w:div w:id="345332668">
          <w:marLeft w:val="480"/>
          <w:marRight w:val="0"/>
          <w:marTop w:val="0"/>
          <w:marBottom w:val="0"/>
          <w:divBdr>
            <w:top w:val="none" w:sz="0" w:space="0" w:color="auto"/>
            <w:left w:val="none" w:sz="0" w:space="0" w:color="auto"/>
            <w:bottom w:val="none" w:sz="0" w:space="0" w:color="auto"/>
            <w:right w:val="none" w:sz="0" w:space="0" w:color="auto"/>
          </w:divBdr>
        </w:div>
        <w:div w:id="1785034919">
          <w:marLeft w:val="480"/>
          <w:marRight w:val="0"/>
          <w:marTop w:val="0"/>
          <w:marBottom w:val="0"/>
          <w:divBdr>
            <w:top w:val="none" w:sz="0" w:space="0" w:color="auto"/>
            <w:left w:val="none" w:sz="0" w:space="0" w:color="auto"/>
            <w:bottom w:val="none" w:sz="0" w:space="0" w:color="auto"/>
            <w:right w:val="none" w:sz="0" w:space="0" w:color="auto"/>
          </w:divBdr>
        </w:div>
        <w:div w:id="1065373969">
          <w:marLeft w:val="480"/>
          <w:marRight w:val="0"/>
          <w:marTop w:val="0"/>
          <w:marBottom w:val="0"/>
          <w:divBdr>
            <w:top w:val="none" w:sz="0" w:space="0" w:color="auto"/>
            <w:left w:val="none" w:sz="0" w:space="0" w:color="auto"/>
            <w:bottom w:val="none" w:sz="0" w:space="0" w:color="auto"/>
            <w:right w:val="none" w:sz="0" w:space="0" w:color="auto"/>
          </w:divBdr>
        </w:div>
        <w:div w:id="498426809">
          <w:marLeft w:val="480"/>
          <w:marRight w:val="0"/>
          <w:marTop w:val="0"/>
          <w:marBottom w:val="0"/>
          <w:divBdr>
            <w:top w:val="none" w:sz="0" w:space="0" w:color="auto"/>
            <w:left w:val="none" w:sz="0" w:space="0" w:color="auto"/>
            <w:bottom w:val="none" w:sz="0" w:space="0" w:color="auto"/>
            <w:right w:val="none" w:sz="0" w:space="0" w:color="auto"/>
          </w:divBdr>
        </w:div>
        <w:div w:id="1301962159">
          <w:marLeft w:val="480"/>
          <w:marRight w:val="0"/>
          <w:marTop w:val="0"/>
          <w:marBottom w:val="0"/>
          <w:divBdr>
            <w:top w:val="none" w:sz="0" w:space="0" w:color="auto"/>
            <w:left w:val="none" w:sz="0" w:space="0" w:color="auto"/>
            <w:bottom w:val="none" w:sz="0" w:space="0" w:color="auto"/>
            <w:right w:val="none" w:sz="0" w:space="0" w:color="auto"/>
          </w:divBdr>
        </w:div>
        <w:div w:id="641930678">
          <w:marLeft w:val="480"/>
          <w:marRight w:val="0"/>
          <w:marTop w:val="0"/>
          <w:marBottom w:val="0"/>
          <w:divBdr>
            <w:top w:val="none" w:sz="0" w:space="0" w:color="auto"/>
            <w:left w:val="none" w:sz="0" w:space="0" w:color="auto"/>
            <w:bottom w:val="none" w:sz="0" w:space="0" w:color="auto"/>
            <w:right w:val="none" w:sz="0" w:space="0" w:color="auto"/>
          </w:divBdr>
        </w:div>
        <w:div w:id="1712807867">
          <w:marLeft w:val="480"/>
          <w:marRight w:val="0"/>
          <w:marTop w:val="0"/>
          <w:marBottom w:val="0"/>
          <w:divBdr>
            <w:top w:val="none" w:sz="0" w:space="0" w:color="auto"/>
            <w:left w:val="none" w:sz="0" w:space="0" w:color="auto"/>
            <w:bottom w:val="none" w:sz="0" w:space="0" w:color="auto"/>
            <w:right w:val="none" w:sz="0" w:space="0" w:color="auto"/>
          </w:divBdr>
        </w:div>
        <w:div w:id="679746536">
          <w:marLeft w:val="480"/>
          <w:marRight w:val="0"/>
          <w:marTop w:val="0"/>
          <w:marBottom w:val="0"/>
          <w:divBdr>
            <w:top w:val="none" w:sz="0" w:space="0" w:color="auto"/>
            <w:left w:val="none" w:sz="0" w:space="0" w:color="auto"/>
            <w:bottom w:val="none" w:sz="0" w:space="0" w:color="auto"/>
            <w:right w:val="none" w:sz="0" w:space="0" w:color="auto"/>
          </w:divBdr>
        </w:div>
        <w:div w:id="862978967">
          <w:marLeft w:val="480"/>
          <w:marRight w:val="0"/>
          <w:marTop w:val="0"/>
          <w:marBottom w:val="0"/>
          <w:divBdr>
            <w:top w:val="none" w:sz="0" w:space="0" w:color="auto"/>
            <w:left w:val="none" w:sz="0" w:space="0" w:color="auto"/>
            <w:bottom w:val="none" w:sz="0" w:space="0" w:color="auto"/>
            <w:right w:val="none" w:sz="0" w:space="0" w:color="auto"/>
          </w:divBdr>
        </w:div>
        <w:div w:id="904338416">
          <w:marLeft w:val="480"/>
          <w:marRight w:val="0"/>
          <w:marTop w:val="0"/>
          <w:marBottom w:val="0"/>
          <w:divBdr>
            <w:top w:val="none" w:sz="0" w:space="0" w:color="auto"/>
            <w:left w:val="none" w:sz="0" w:space="0" w:color="auto"/>
            <w:bottom w:val="none" w:sz="0" w:space="0" w:color="auto"/>
            <w:right w:val="none" w:sz="0" w:space="0" w:color="auto"/>
          </w:divBdr>
        </w:div>
        <w:div w:id="1615164591">
          <w:marLeft w:val="480"/>
          <w:marRight w:val="0"/>
          <w:marTop w:val="0"/>
          <w:marBottom w:val="0"/>
          <w:divBdr>
            <w:top w:val="none" w:sz="0" w:space="0" w:color="auto"/>
            <w:left w:val="none" w:sz="0" w:space="0" w:color="auto"/>
            <w:bottom w:val="none" w:sz="0" w:space="0" w:color="auto"/>
            <w:right w:val="none" w:sz="0" w:space="0" w:color="auto"/>
          </w:divBdr>
        </w:div>
        <w:div w:id="24017192">
          <w:marLeft w:val="480"/>
          <w:marRight w:val="0"/>
          <w:marTop w:val="0"/>
          <w:marBottom w:val="0"/>
          <w:divBdr>
            <w:top w:val="none" w:sz="0" w:space="0" w:color="auto"/>
            <w:left w:val="none" w:sz="0" w:space="0" w:color="auto"/>
            <w:bottom w:val="none" w:sz="0" w:space="0" w:color="auto"/>
            <w:right w:val="none" w:sz="0" w:space="0" w:color="auto"/>
          </w:divBdr>
        </w:div>
        <w:div w:id="799958824">
          <w:marLeft w:val="480"/>
          <w:marRight w:val="0"/>
          <w:marTop w:val="0"/>
          <w:marBottom w:val="0"/>
          <w:divBdr>
            <w:top w:val="none" w:sz="0" w:space="0" w:color="auto"/>
            <w:left w:val="none" w:sz="0" w:space="0" w:color="auto"/>
            <w:bottom w:val="none" w:sz="0" w:space="0" w:color="auto"/>
            <w:right w:val="none" w:sz="0" w:space="0" w:color="auto"/>
          </w:divBdr>
        </w:div>
        <w:div w:id="218251649">
          <w:marLeft w:val="480"/>
          <w:marRight w:val="0"/>
          <w:marTop w:val="0"/>
          <w:marBottom w:val="0"/>
          <w:divBdr>
            <w:top w:val="none" w:sz="0" w:space="0" w:color="auto"/>
            <w:left w:val="none" w:sz="0" w:space="0" w:color="auto"/>
            <w:bottom w:val="none" w:sz="0" w:space="0" w:color="auto"/>
            <w:right w:val="none" w:sz="0" w:space="0" w:color="auto"/>
          </w:divBdr>
        </w:div>
        <w:div w:id="405540903">
          <w:marLeft w:val="480"/>
          <w:marRight w:val="0"/>
          <w:marTop w:val="0"/>
          <w:marBottom w:val="0"/>
          <w:divBdr>
            <w:top w:val="none" w:sz="0" w:space="0" w:color="auto"/>
            <w:left w:val="none" w:sz="0" w:space="0" w:color="auto"/>
            <w:bottom w:val="none" w:sz="0" w:space="0" w:color="auto"/>
            <w:right w:val="none" w:sz="0" w:space="0" w:color="auto"/>
          </w:divBdr>
        </w:div>
        <w:div w:id="805588357">
          <w:marLeft w:val="480"/>
          <w:marRight w:val="0"/>
          <w:marTop w:val="0"/>
          <w:marBottom w:val="0"/>
          <w:divBdr>
            <w:top w:val="none" w:sz="0" w:space="0" w:color="auto"/>
            <w:left w:val="none" w:sz="0" w:space="0" w:color="auto"/>
            <w:bottom w:val="none" w:sz="0" w:space="0" w:color="auto"/>
            <w:right w:val="none" w:sz="0" w:space="0" w:color="auto"/>
          </w:divBdr>
        </w:div>
        <w:div w:id="287784158">
          <w:marLeft w:val="480"/>
          <w:marRight w:val="0"/>
          <w:marTop w:val="0"/>
          <w:marBottom w:val="0"/>
          <w:divBdr>
            <w:top w:val="none" w:sz="0" w:space="0" w:color="auto"/>
            <w:left w:val="none" w:sz="0" w:space="0" w:color="auto"/>
            <w:bottom w:val="none" w:sz="0" w:space="0" w:color="auto"/>
            <w:right w:val="none" w:sz="0" w:space="0" w:color="auto"/>
          </w:divBdr>
        </w:div>
        <w:div w:id="608706419">
          <w:marLeft w:val="480"/>
          <w:marRight w:val="0"/>
          <w:marTop w:val="0"/>
          <w:marBottom w:val="0"/>
          <w:divBdr>
            <w:top w:val="none" w:sz="0" w:space="0" w:color="auto"/>
            <w:left w:val="none" w:sz="0" w:space="0" w:color="auto"/>
            <w:bottom w:val="none" w:sz="0" w:space="0" w:color="auto"/>
            <w:right w:val="none" w:sz="0" w:space="0" w:color="auto"/>
          </w:divBdr>
        </w:div>
        <w:div w:id="228929833">
          <w:marLeft w:val="480"/>
          <w:marRight w:val="0"/>
          <w:marTop w:val="0"/>
          <w:marBottom w:val="0"/>
          <w:divBdr>
            <w:top w:val="none" w:sz="0" w:space="0" w:color="auto"/>
            <w:left w:val="none" w:sz="0" w:space="0" w:color="auto"/>
            <w:bottom w:val="none" w:sz="0" w:space="0" w:color="auto"/>
            <w:right w:val="none" w:sz="0" w:space="0" w:color="auto"/>
          </w:divBdr>
        </w:div>
        <w:div w:id="400567608">
          <w:marLeft w:val="480"/>
          <w:marRight w:val="0"/>
          <w:marTop w:val="0"/>
          <w:marBottom w:val="0"/>
          <w:divBdr>
            <w:top w:val="none" w:sz="0" w:space="0" w:color="auto"/>
            <w:left w:val="none" w:sz="0" w:space="0" w:color="auto"/>
            <w:bottom w:val="none" w:sz="0" w:space="0" w:color="auto"/>
            <w:right w:val="none" w:sz="0" w:space="0" w:color="auto"/>
          </w:divBdr>
        </w:div>
        <w:div w:id="1613393151">
          <w:marLeft w:val="480"/>
          <w:marRight w:val="0"/>
          <w:marTop w:val="0"/>
          <w:marBottom w:val="0"/>
          <w:divBdr>
            <w:top w:val="none" w:sz="0" w:space="0" w:color="auto"/>
            <w:left w:val="none" w:sz="0" w:space="0" w:color="auto"/>
            <w:bottom w:val="none" w:sz="0" w:space="0" w:color="auto"/>
            <w:right w:val="none" w:sz="0" w:space="0" w:color="auto"/>
          </w:divBdr>
        </w:div>
        <w:div w:id="385759763">
          <w:marLeft w:val="480"/>
          <w:marRight w:val="0"/>
          <w:marTop w:val="0"/>
          <w:marBottom w:val="0"/>
          <w:divBdr>
            <w:top w:val="none" w:sz="0" w:space="0" w:color="auto"/>
            <w:left w:val="none" w:sz="0" w:space="0" w:color="auto"/>
            <w:bottom w:val="none" w:sz="0" w:space="0" w:color="auto"/>
            <w:right w:val="none" w:sz="0" w:space="0" w:color="auto"/>
          </w:divBdr>
        </w:div>
        <w:div w:id="2031100163">
          <w:marLeft w:val="480"/>
          <w:marRight w:val="0"/>
          <w:marTop w:val="0"/>
          <w:marBottom w:val="0"/>
          <w:divBdr>
            <w:top w:val="none" w:sz="0" w:space="0" w:color="auto"/>
            <w:left w:val="none" w:sz="0" w:space="0" w:color="auto"/>
            <w:bottom w:val="none" w:sz="0" w:space="0" w:color="auto"/>
            <w:right w:val="none" w:sz="0" w:space="0" w:color="auto"/>
          </w:divBdr>
        </w:div>
        <w:div w:id="239102468">
          <w:marLeft w:val="480"/>
          <w:marRight w:val="0"/>
          <w:marTop w:val="0"/>
          <w:marBottom w:val="0"/>
          <w:divBdr>
            <w:top w:val="none" w:sz="0" w:space="0" w:color="auto"/>
            <w:left w:val="none" w:sz="0" w:space="0" w:color="auto"/>
            <w:bottom w:val="none" w:sz="0" w:space="0" w:color="auto"/>
            <w:right w:val="none" w:sz="0" w:space="0" w:color="auto"/>
          </w:divBdr>
        </w:div>
        <w:div w:id="1206403803">
          <w:marLeft w:val="480"/>
          <w:marRight w:val="0"/>
          <w:marTop w:val="0"/>
          <w:marBottom w:val="0"/>
          <w:divBdr>
            <w:top w:val="none" w:sz="0" w:space="0" w:color="auto"/>
            <w:left w:val="none" w:sz="0" w:space="0" w:color="auto"/>
            <w:bottom w:val="none" w:sz="0" w:space="0" w:color="auto"/>
            <w:right w:val="none" w:sz="0" w:space="0" w:color="auto"/>
          </w:divBdr>
        </w:div>
        <w:div w:id="1850439742">
          <w:marLeft w:val="480"/>
          <w:marRight w:val="0"/>
          <w:marTop w:val="0"/>
          <w:marBottom w:val="0"/>
          <w:divBdr>
            <w:top w:val="none" w:sz="0" w:space="0" w:color="auto"/>
            <w:left w:val="none" w:sz="0" w:space="0" w:color="auto"/>
            <w:bottom w:val="none" w:sz="0" w:space="0" w:color="auto"/>
            <w:right w:val="none" w:sz="0" w:space="0" w:color="auto"/>
          </w:divBdr>
        </w:div>
        <w:div w:id="244340736">
          <w:marLeft w:val="480"/>
          <w:marRight w:val="0"/>
          <w:marTop w:val="0"/>
          <w:marBottom w:val="0"/>
          <w:divBdr>
            <w:top w:val="none" w:sz="0" w:space="0" w:color="auto"/>
            <w:left w:val="none" w:sz="0" w:space="0" w:color="auto"/>
            <w:bottom w:val="none" w:sz="0" w:space="0" w:color="auto"/>
            <w:right w:val="none" w:sz="0" w:space="0" w:color="auto"/>
          </w:divBdr>
        </w:div>
        <w:div w:id="268784181">
          <w:marLeft w:val="480"/>
          <w:marRight w:val="0"/>
          <w:marTop w:val="0"/>
          <w:marBottom w:val="0"/>
          <w:divBdr>
            <w:top w:val="none" w:sz="0" w:space="0" w:color="auto"/>
            <w:left w:val="none" w:sz="0" w:space="0" w:color="auto"/>
            <w:bottom w:val="none" w:sz="0" w:space="0" w:color="auto"/>
            <w:right w:val="none" w:sz="0" w:space="0" w:color="auto"/>
          </w:divBdr>
        </w:div>
        <w:div w:id="1345131806">
          <w:marLeft w:val="480"/>
          <w:marRight w:val="0"/>
          <w:marTop w:val="0"/>
          <w:marBottom w:val="0"/>
          <w:divBdr>
            <w:top w:val="none" w:sz="0" w:space="0" w:color="auto"/>
            <w:left w:val="none" w:sz="0" w:space="0" w:color="auto"/>
            <w:bottom w:val="none" w:sz="0" w:space="0" w:color="auto"/>
            <w:right w:val="none" w:sz="0" w:space="0" w:color="auto"/>
          </w:divBdr>
        </w:div>
        <w:div w:id="1058237823">
          <w:marLeft w:val="480"/>
          <w:marRight w:val="0"/>
          <w:marTop w:val="0"/>
          <w:marBottom w:val="0"/>
          <w:divBdr>
            <w:top w:val="none" w:sz="0" w:space="0" w:color="auto"/>
            <w:left w:val="none" w:sz="0" w:space="0" w:color="auto"/>
            <w:bottom w:val="none" w:sz="0" w:space="0" w:color="auto"/>
            <w:right w:val="none" w:sz="0" w:space="0" w:color="auto"/>
          </w:divBdr>
        </w:div>
        <w:div w:id="1056469560">
          <w:marLeft w:val="480"/>
          <w:marRight w:val="0"/>
          <w:marTop w:val="0"/>
          <w:marBottom w:val="0"/>
          <w:divBdr>
            <w:top w:val="none" w:sz="0" w:space="0" w:color="auto"/>
            <w:left w:val="none" w:sz="0" w:space="0" w:color="auto"/>
            <w:bottom w:val="none" w:sz="0" w:space="0" w:color="auto"/>
            <w:right w:val="none" w:sz="0" w:space="0" w:color="auto"/>
          </w:divBdr>
        </w:div>
        <w:div w:id="149182136">
          <w:marLeft w:val="480"/>
          <w:marRight w:val="0"/>
          <w:marTop w:val="0"/>
          <w:marBottom w:val="0"/>
          <w:divBdr>
            <w:top w:val="none" w:sz="0" w:space="0" w:color="auto"/>
            <w:left w:val="none" w:sz="0" w:space="0" w:color="auto"/>
            <w:bottom w:val="none" w:sz="0" w:space="0" w:color="auto"/>
            <w:right w:val="none" w:sz="0" w:space="0" w:color="auto"/>
          </w:divBdr>
        </w:div>
        <w:div w:id="1617563975">
          <w:marLeft w:val="480"/>
          <w:marRight w:val="0"/>
          <w:marTop w:val="0"/>
          <w:marBottom w:val="0"/>
          <w:divBdr>
            <w:top w:val="none" w:sz="0" w:space="0" w:color="auto"/>
            <w:left w:val="none" w:sz="0" w:space="0" w:color="auto"/>
            <w:bottom w:val="none" w:sz="0" w:space="0" w:color="auto"/>
            <w:right w:val="none" w:sz="0" w:space="0" w:color="auto"/>
          </w:divBdr>
        </w:div>
        <w:div w:id="1880821794">
          <w:marLeft w:val="480"/>
          <w:marRight w:val="0"/>
          <w:marTop w:val="0"/>
          <w:marBottom w:val="0"/>
          <w:divBdr>
            <w:top w:val="none" w:sz="0" w:space="0" w:color="auto"/>
            <w:left w:val="none" w:sz="0" w:space="0" w:color="auto"/>
            <w:bottom w:val="none" w:sz="0" w:space="0" w:color="auto"/>
            <w:right w:val="none" w:sz="0" w:space="0" w:color="auto"/>
          </w:divBdr>
        </w:div>
        <w:div w:id="2108112302">
          <w:marLeft w:val="480"/>
          <w:marRight w:val="0"/>
          <w:marTop w:val="0"/>
          <w:marBottom w:val="0"/>
          <w:divBdr>
            <w:top w:val="none" w:sz="0" w:space="0" w:color="auto"/>
            <w:left w:val="none" w:sz="0" w:space="0" w:color="auto"/>
            <w:bottom w:val="none" w:sz="0" w:space="0" w:color="auto"/>
            <w:right w:val="none" w:sz="0" w:space="0" w:color="auto"/>
          </w:divBdr>
        </w:div>
        <w:div w:id="1132676404">
          <w:marLeft w:val="480"/>
          <w:marRight w:val="0"/>
          <w:marTop w:val="0"/>
          <w:marBottom w:val="0"/>
          <w:divBdr>
            <w:top w:val="none" w:sz="0" w:space="0" w:color="auto"/>
            <w:left w:val="none" w:sz="0" w:space="0" w:color="auto"/>
            <w:bottom w:val="none" w:sz="0" w:space="0" w:color="auto"/>
            <w:right w:val="none" w:sz="0" w:space="0" w:color="auto"/>
          </w:divBdr>
        </w:div>
        <w:div w:id="2005282592">
          <w:marLeft w:val="480"/>
          <w:marRight w:val="0"/>
          <w:marTop w:val="0"/>
          <w:marBottom w:val="0"/>
          <w:divBdr>
            <w:top w:val="none" w:sz="0" w:space="0" w:color="auto"/>
            <w:left w:val="none" w:sz="0" w:space="0" w:color="auto"/>
            <w:bottom w:val="none" w:sz="0" w:space="0" w:color="auto"/>
            <w:right w:val="none" w:sz="0" w:space="0" w:color="auto"/>
          </w:divBdr>
        </w:div>
        <w:div w:id="2113698579">
          <w:marLeft w:val="480"/>
          <w:marRight w:val="0"/>
          <w:marTop w:val="0"/>
          <w:marBottom w:val="0"/>
          <w:divBdr>
            <w:top w:val="none" w:sz="0" w:space="0" w:color="auto"/>
            <w:left w:val="none" w:sz="0" w:space="0" w:color="auto"/>
            <w:bottom w:val="none" w:sz="0" w:space="0" w:color="auto"/>
            <w:right w:val="none" w:sz="0" w:space="0" w:color="auto"/>
          </w:divBdr>
        </w:div>
        <w:div w:id="601913288">
          <w:marLeft w:val="480"/>
          <w:marRight w:val="0"/>
          <w:marTop w:val="0"/>
          <w:marBottom w:val="0"/>
          <w:divBdr>
            <w:top w:val="none" w:sz="0" w:space="0" w:color="auto"/>
            <w:left w:val="none" w:sz="0" w:space="0" w:color="auto"/>
            <w:bottom w:val="none" w:sz="0" w:space="0" w:color="auto"/>
            <w:right w:val="none" w:sz="0" w:space="0" w:color="auto"/>
          </w:divBdr>
        </w:div>
        <w:div w:id="1553691704">
          <w:marLeft w:val="480"/>
          <w:marRight w:val="0"/>
          <w:marTop w:val="0"/>
          <w:marBottom w:val="0"/>
          <w:divBdr>
            <w:top w:val="none" w:sz="0" w:space="0" w:color="auto"/>
            <w:left w:val="none" w:sz="0" w:space="0" w:color="auto"/>
            <w:bottom w:val="none" w:sz="0" w:space="0" w:color="auto"/>
            <w:right w:val="none" w:sz="0" w:space="0" w:color="auto"/>
          </w:divBdr>
        </w:div>
        <w:div w:id="824779123">
          <w:marLeft w:val="480"/>
          <w:marRight w:val="0"/>
          <w:marTop w:val="0"/>
          <w:marBottom w:val="0"/>
          <w:divBdr>
            <w:top w:val="none" w:sz="0" w:space="0" w:color="auto"/>
            <w:left w:val="none" w:sz="0" w:space="0" w:color="auto"/>
            <w:bottom w:val="none" w:sz="0" w:space="0" w:color="auto"/>
            <w:right w:val="none" w:sz="0" w:space="0" w:color="auto"/>
          </w:divBdr>
        </w:div>
        <w:div w:id="1347445370">
          <w:marLeft w:val="480"/>
          <w:marRight w:val="0"/>
          <w:marTop w:val="0"/>
          <w:marBottom w:val="0"/>
          <w:divBdr>
            <w:top w:val="none" w:sz="0" w:space="0" w:color="auto"/>
            <w:left w:val="none" w:sz="0" w:space="0" w:color="auto"/>
            <w:bottom w:val="none" w:sz="0" w:space="0" w:color="auto"/>
            <w:right w:val="none" w:sz="0" w:space="0" w:color="auto"/>
          </w:divBdr>
        </w:div>
        <w:div w:id="282661387">
          <w:marLeft w:val="480"/>
          <w:marRight w:val="0"/>
          <w:marTop w:val="0"/>
          <w:marBottom w:val="0"/>
          <w:divBdr>
            <w:top w:val="none" w:sz="0" w:space="0" w:color="auto"/>
            <w:left w:val="none" w:sz="0" w:space="0" w:color="auto"/>
            <w:bottom w:val="none" w:sz="0" w:space="0" w:color="auto"/>
            <w:right w:val="none" w:sz="0" w:space="0" w:color="auto"/>
          </w:divBdr>
        </w:div>
        <w:div w:id="1348025512">
          <w:marLeft w:val="480"/>
          <w:marRight w:val="0"/>
          <w:marTop w:val="0"/>
          <w:marBottom w:val="0"/>
          <w:divBdr>
            <w:top w:val="none" w:sz="0" w:space="0" w:color="auto"/>
            <w:left w:val="none" w:sz="0" w:space="0" w:color="auto"/>
            <w:bottom w:val="none" w:sz="0" w:space="0" w:color="auto"/>
            <w:right w:val="none" w:sz="0" w:space="0" w:color="auto"/>
          </w:divBdr>
        </w:div>
        <w:div w:id="591428019">
          <w:marLeft w:val="480"/>
          <w:marRight w:val="0"/>
          <w:marTop w:val="0"/>
          <w:marBottom w:val="0"/>
          <w:divBdr>
            <w:top w:val="none" w:sz="0" w:space="0" w:color="auto"/>
            <w:left w:val="none" w:sz="0" w:space="0" w:color="auto"/>
            <w:bottom w:val="none" w:sz="0" w:space="0" w:color="auto"/>
            <w:right w:val="none" w:sz="0" w:space="0" w:color="auto"/>
          </w:divBdr>
        </w:div>
        <w:div w:id="1797523027">
          <w:marLeft w:val="480"/>
          <w:marRight w:val="0"/>
          <w:marTop w:val="0"/>
          <w:marBottom w:val="0"/>
          <w:divBdr>
            <w:top w:val="none" w:sz="0" w:space="0" w:color="auto"/>
            <w:left w:val="none" w:sz="0" w:space="0" w:color="auto"/>
            <w:bottom w:val="none" w:sz="0" w:space="0" w:color="auto"/>
            <w:right w:val="none" w:sz="0" w:space="0" w:color="auto"/>
          </w:divBdr>
        </w:div>
        <w:div w:id="651254219">
          <w:marLeft w:val="480"/>
          <w:marRight w:val="0"/>
          <w:marTop w:val="0"/>
          <w:marBottom w:val="0"/>
          <w:divBdr>
            <w:top w:val="none" w:sz="0" w:space="0" w:color="auto"/>
            <w:left w:val="none" w:sz="0" w:space="0" w:color="auto"/>
            <w:bottom w:val="none" w:sz="0" w:space="0" w:color="auto"/>
            <w:right w:val="none" w:sz="0" w:space="0" w:color="auto"/>
          </w:divBdr>
        </w:div>
        <w:div w:id="1531262522">
          <w:marLeft w:val="480"/>
          <w:marRight w:val="0"/>
          <w:marTop w:val="0"/>
          <w:marBottom w:val="0"/>
          <w:divBdr>
            <w:top w:val="none" w:sz="0" w:space="0" w:color="auto"/>
            <w:left w:val="none" w:sz="0" w:space="0" w:color="auto"/>
            <w:bottom w:val="none" w:sz="0" w:space="0" w:color="auto"/>
            <w:right w:val="none" w:sz="0" w:space="0" w:color="auto"/>
          </w:divBdr>
        </w:div>
        <w:div w:id="1447575528">
          <w:marLeft w:val="480"/>
          <w:marRight w:val="0"/>
          <w:marTop w:val="0"/>
          <w:marBottom w:val="0"/>
          <w:divBdr>
            <w:top w:val="none" w:sz="0" w:space="0" w:color="auto"/>
            <w:left w:val="none" w:sz="0" w:space="0" w:color="auto"/>
            <w:bottom w:val="none" w:sz="0" w:space="0" w:color="auto"/>
            <w:right w:val="none" w:sz="0" w:space="0" w:color="auto"/>
          </w:divBdr>
        </w:div>
        <w:div w:id="888805979">
          <w:marLeft w:val="480"/>
          <w:marRight w:val="0"/>
          <w:marTop w:val="0"/>
          <w:marBottom w:val="0"/>
          <w:divBdr>
            <w:top w:val="none" w:sz="0" w:space="0" w:color="auto"/>
            <w:left w:val="none" w:sz="0" w:space="0" w:color="auto"/>
            <w:bottom w:val="none" w:sz="0" w:space="0" w:color="auto"/>
            <w:right w:val="none" w:sz="0" w:space="0" w:color="auto"/>
          </w:divBdr>
        </w:div>
        <w:div w:id="742407248">
          <w:marLeft w:val="480"/>
          <w:marRight w:val="0"/>
          <w:marTop w:val="0"/>
          <w:marBottom w:val="0"/>
          <w:divBdr>
            <w:top w:val="none" w:sz="0" w:space="0" w:color="auto"/>
            <w:left w:val="none" w:sz="0" w:space="0" w:color="auto"/>
            <w:bottom w:val="none" w:sz="0" w:space="0" w:color="auto"/>
            <w:right w:val="none" w:sz="0" w:space="0" w:color="auto"/>
          </w:divBdr>
        </w:div>
        <w:div w:id="1528906311">
          <w:marLeft w:val="480"/>
          <w:marRight w:val="0"/>
          <w:marTop w:val="0"/>
          <w:marBottom w:val="0"/>
          <w:divBdr>
            <w:top w:val="none" w:sz="0" w:space="0" w:color="auto"/>
            <w:left w:val="none" w:sz="0" w:space="0" w:color="auto"/>
            <w:bottom w:val="none" w:sz="0" w:space="0" w:color="auto"/>
            <w:right w:val="none" w:sz="0" w:space="0" w:color="auto"/>
          </w:divBdr>
        </w:div>
        <w:div w:id="909730787">
          <w:marLeft w:val="480"/>
          <w:marRight w:val="0"/>
          <w:marTop w:val="0"/>
          <w:marBottom w:val="0"/>
          <w:divBdr>
            <w:top w:val="none" w:sz="0" w:space="0" w:color="auto"/>
            <w:left w:val="none" w:sz="0" w:space="0" w:color="auto"/>
            <w:bottom w:val="none" w:sz="0" w:space="0" w:color="auto"/>
            <w:right w:val="none" w:sz="0" w:space="0" w:color="auto"/>
          </w:divBdr>
        </w:div>
        <w:div w:id="577398415">
          <w:marLeft w:val="480"/>
          <w:marRight w:val="0"/>
          <w:marTop w:val="0"/>
          <w:marBottom w:val="0"/>
          <w:divBdr>
            <w:top w:val="none" w:sz="0" w:space="0" w:color="auto"/>
            <w:left w:val="none" w:sz="0" w:space="0" w:color="auto"/>
            <w:bottom w:val="none" w:sz="0" w:space="0" w:color="auto"/>
            <w:right w:val="none" w:sz="0" w:space="0" w:color="auto"/>
          </w:divBdr>
        </w:div>
        <w:div w:id="582954211">
          <w:marLeft w:val="480"/>
          <w:marRight w:val="0"/>
          <w:marTop w:val="0"/>
          <w:marBottom w:val="0"/>
          <w:divBdr>
            <w:top w:val="none" w:sz="0" w:space="0" w:color="auto"/>
            <w:left w:val="none" w:sz="0" w:space="0" w:color="auto"/>
            <w:bottom w:val="none" w:sz="0" w:space="0" w:color="auto"/>
            <w:right w:val="none" w:sz="0" w:space="0" w:color="auto"/>
          </w:divBdr>
        </w:div>
        <w:div w:id="426196797">
          <w:marLeft w:val="480"/>
          <w:marRight w:val="0"/>
          <w:marTop w:val="0"/>
          <w:marBottom w:val="0"/>
          <w:divBdr>
            <w:top w:val="none" w:sz="0" w:space="0" w:color="auto"/>
            <w:left w:val="none" w:sz="0" w:space="0" w:color="auto"/>
            <w:bottom w:val="none" w:sz="0" w:space="0" w:color="auto"/>
            <w:right w:val="none" w:sz="0" w:space="0" w:color="auto"/>
          </w:divBdr>
        </w:div>
        <w:div w:id="700741464">
          <w:marLeft w:val="480"/>
          <w:marRight w:val="0"/>
          <w:marTop w:val="0"/>
          <w:marBottom w:val="0"/>
          <w:divBdr>
            <w:top w:val="none" w:sz="0" w:space="0" w:color="auto"/>
            <w:left w:val="none" w:sz="0" w:space="0" w:color="auto"/>
            <w:bottom w:val="none" w:sz="0" w:space="0" w:color="auto"/>
            <w:right w:val="none" w:sz="0" w:space="0" w:color="auto"/>
          </w:divBdr>
        </w:div>
        <w:div w:id="393234429">
          <w:marLeft w:val="480"/>
          <w:marRight w:val="0"/>
          <w:marTop w:val="0"/>
          <w:marBottom w:val="0"/>
          <w:divBdr>
            <w:top w:val="none" w:sz="0" w:space="0" w:color="auto"/>
            <w:left w:val="none" w:sz="0" w:space="0" w:color="auto"/>
            <w:bottom w:val="none" w:sz="0" w:space="0" w:color="auto"/>
            <w:right w:val="none" w:sz="0" w:space="0" w:color="auto"/>
          </w:divBdr>
        </w:div>
        <w:div w:id="1170218624">
          <w:marLeft w:val="480"/>
          <w:marRight w:val="0"/>
          <w:marTop w:val="0"/>
          <w:marBottom w:val="0"/>
          <w:divBdr>
            <w:top w:val="none" w:sz="0" w:space="0" w:color="auto"/>
            <w:left w:val="none" w:sz="0" w:space="0" w:color="auto"/>
            <w:bottom w:val="none" w:sz="0" w:space="0" w:color="auto"/>
            <w:right w:val="none" w:sz="0" w:space="0" w:color="auto"/>
          </w:divBdr>
        </w:div>
        <w:div w:id="944844689">
          <w:marLeft w:val="480"/>
          <w:marRight w:val="0"/>
          <w:marTop w:val="0"/>
          <w:marBottom w:val="0"/>
          <w:divBdr>
            <w:top w:val="none" w:sz="0" w:space="0" w:color="auto"/>
            <w:left w:val="none" w:sz="0" w:space="0" w:color="auto"/>
            <w:bottom w:val="none" w:sz="0" w:space="0" w:color="auto"/>
            <w:right w:val="none" w:sz="0" w:space="0" w:color="auto"/>
          </w:divBdr>
        </w:div>
        <w:div w:id="1741248605">
          <w:marLeft w:val="480"/>
          <w:marRight w:val="0"/>
          <w:marTop w:val="0"/>
          <w:marBottom w:val="0"/>
          <w:divBdr>
            <w:top w:val="none" w:sz="0" w:space="0" w:color="auto"/>
            <w:left w:val="none" w:sz="0" w:space="0" w:color="auto"/>
            <w:bottom w:val="none" w:sz="0" w:space="0" w:color="auto"/>
            <w:right w:val="none" w:sz="0" w:space="0" w:color="auto"/>
          </w:divBdr>
        </w:div>
        <w:div w:id="462624282">
          <w:marLeft w:val="480"/>
          <w:marRight w:val="0"/>
          <w:marTop w:val="0"/>
          <w:marBottom w:val="0"/>
          <w:divBdr>
            <w:top w:val="none" w:sz="0" w:space="0" w:color="auto"/>
            <w:left w:val="none" w:sz="0" w:space="0" w:color="auto"/>
            <w:bottom w:val="none" w:sz="0" w:space="0" w:color="auto"/>
            <w:right w:val="none" w:sz="0" w:space="0" w:color="auto"/>
          </w:divBdr>
        </w:div>
        <w:div w:id="1710765701">
          <w:marLeft w:val="480"/>
          <w:marRight w:val="0"/>
          <w:marTop w:val="0"/>
          <w:marBottom w:val="0"/>
          <w:divBdr>
            <w:top w:val="none" w:sz="0" w:space="0" w:color="auto"/>
            <w:left w:val="none" w:sz="0" w:space="0" w:color="auto"/>
            <w:bottom w:val="none" w:sz="0" w:space="0" w:color="auto"/>
            <w:right w:val="none" w:sz="0" w:space="0" w:color="auto"/>
          </w:divBdr>
        </w:div>
        <w:div w:id="735205650">
          <w:marLeft w:val="480"/>
          <w:marRight w:val="0"/>
          <w:marTop w:val="0"/>
          <w:marBottom w:val="0"/>
          <w:divBdr>
            <w:top w:val="none" w:sz="0" w:space="0" w:color="auto"/>
            <w:left w:val="none" w:sz="0" w:space="0" w:color="auto"/>
            <w:bottom w:val="none" w:sz="0" w:space="0" w:color="auto"/>
            <w:right w:val="none" w:sz="0" w:space="0" w:color="auto"/>
          </w:divBdr>
        </w:div>
        <w:div w:id="490676925">
          <w:marLeft w:val="480"/>
          <w:marRight w:val="0"/>
          <w:marTop w:val="0"/>
          <w:marBottom w:val="0"/>
          <w:divBdr>
            <w:top w:val="none" w:sz="0" w:space="0" w:color="auto"/>
            <w:left w:val="none" w:sz="0" w:space="0" w:color="auto"/>
            <w:bottom w:val="none" w:sz="0" w:space="0" w:color="auto"/>
            <w:right w:val="none" w:sz="0" w:space="0" w:color="auto"/>
          </w:divBdr>
        </w:div>
        <w:div w:id="899709942">
          <w:marLeft w:val="480"/>
          <w:marRight w:val="0"/>
          <w:marTop w:val="0"/>
          <w:marBottom w:val="0"/>
          <w:divBdr>
            <w:top w:val="none" w:sz="0" w:space="0" w:color="auto"/>
            <w:left w:val="none" w:sz="0" w:space="0" w:color="auto"/>
            <w:bottom w:val="none" w:sz="0" w:space="0" w:color="auto"/>
            <w:right w:val="none" w:sz="0" w:space="0" w:color="auto"/>
          </w:divBdr>
        </w:div>
        <w:div w:id="916281374">
          <w:marLeft w:val="480"/>
          <w:marRight w:val="0"/>
          <w:marTop w:val="0"/>
          <w:marBottom w:val="0"/>
          <w:divBdr>
            <w:top w:val="none" w:sz="0" w:space="0" w:color="auto"/>
            <w:left w:val="none" w:sz="0" w:space="0" w:color="auto"/>
            <w:bottom w:val="none" w:sz="0" w:space="0" w:color="auto"/>
            <w:right w:val="none" w:sz="0" w:space="0" w:color="auto"/>
          </w:divBdr>
        </w:div>
        <w:div w:id="484472586">
          <w:marLeft w:val="480"/>
          <w:marRight w:val="0"/>
          <w:marTop w:val="0"/>
          <w:marBottom w:val="0"/>
          <w:divBdr>
            <w:top w:val="none" w:sz="0" w:space="0" w:color="auto"/>
            <w:left w:val="none" w:sz="0" w:space="0" w:color="auto"/>
            <w:bottom w:val="none" w:sz="0" w:space="0" w:color="auto"/>
            <w:right w:val="none" w:sz="0" w:space="0" w:color="auto"/>
          </w:divBdr>
        </w:div>
        <w:div w:id="1599409390">
          <w:marLeft w:val="480"/>
          <w:marRight w:val="0"/>
          <w:marTop w:val="0"/>
          <w:marBottom w:val="0"/>
          <w:divBdr>
            <w:top w:val="none" w:sz="0" w:space="0" w:color="auto"/>
            <w:left w:val="none" w:sz="0" w:space="0" w:color="auto"/>
            <w:bottom w:val="none" w:sz="0" w:space="0" w:color="auto"/>
            <w:right w:val="none" w:sz="0" w:space="0" w:color="auto"/>
          </w:divBdr>
        </w:div>
        <w:div w:id="259720140">
          <w:marLeft w:val="480"/>
          <w:marRight w:val="0"/>
          <w:marTop w:val="0"/>
          <w:marBottom w:val="0"/>
          <w:divBdr>
            <w:top w:val="none" w:sz="0" w:space="0" w:color="auto"/>
            <w:left w:val="none" w:sz="0" w:space="0" w:color="auto"/>
            <w:bottom w:val="none" w:sz="0" w:space="0" w:color="auto"/>
            <w:right w:val="none" w:sz="0" w:space="0" w:color="auto"/>
          </w:divBdr>
        </w:div>
        <w:div w:id="895433776">
          <w:marLeft w:val="480"/>
          <w:marRight w:val="0"/>
          <w:marTop w:val="0"/>
          <w:marBottom w:val="0"/>
          <w:divBdr>
            <w:top w:val="none" w:sz="0" w:space="0" w:color="auto"/>
            <w:left w:val="none" w:sz="0" w:space="0" w:color="auto"/>
            <w:bottom w:val="none" w:sz="0" w:space="0" w:color="auto"/>
            <w:right w:val="none" w:sz="0" w:space="0" w:color="auto"/>
          </w:divBdr>
        </w:div>
        <w:div w:id="91243469">
          <w:marLeft w:val="480"/>
          <w:marRight w:val="0"/>
          <w:marTop w:val="0"/>
          <w:marBottom w:val="0"/>
          <w:divBdr>
            <w:top w:val="none" w:sz="0" w:space="0" w:color="auto"/>
            <w:left w:val="none" w:sz="0" w:space="0" w:color="auto"/>
            <w:bottom w:val="none" w:sz="0" w:space="0" w:color="auto"/>
            <w:right w:val="none" w:sz="0" w:space="0" w:color="auto"/>
          </w:divBdr>
        </w:div>
        <w:div w:id="867446548">
          <w:marLeft w:val="480"/>
          <w:marRight w:val="0"/>
          <w:marTop w:val="0"/>
          <w:marBottom w:val="0"/>
          <w:divBdr>
            <w:top w:val="none" w:sz="0" w:space="0" w:color="auto"/>
            <w:left w:val="none" w:sz="0" w:space="0" w:color="auto"/>
            <w:bottom w:val="none" w:sz="0" w:space="0" w:color="auto"/>
            <w:right w:val="none" w:sz="0" w:space="0" w:color="auto"/>
          </w:divBdr>
        </w:div>
        <w:div w:id="770198480">
          <w:marLeft w:val="480"/>
          <w:marRight w:val="0"/>
          <w:marTop w:val="0"/>
          <w:marBottom w:val="0"/>
          <w:divBdr>
            <w:top w:val="none" w:sz="0" w:space="0" w:color="auto"/>
            <w:left w:val="none" w:sz="0" w:space="0" w:color="auto"/>
            <w:bottom w:val="none" w:sz="0" w:space="0" w:color="auto"/>
            <w:right w:val="none" w:sz="0" w:space="0" w:color="auto"/>
          </w:divBdr>
        </w:div>
        <w:div w:id="246117463">
          <w:marLeft w:val="480"/>
          <w:marRight w:val="0"/>
          <w:marTop w:val="0"/>
          <w:marBottom w:val="0"/>
          <w:divBdr>
            <w:top w:val="none" w:sz="0" w:space="0" w:color="auto"/>
            <w:left w:val="none" w:sz="0" w:space="0" w:color="auto"/>
            <w:bottom w:val="none" w:sz="0" w:space="0" w:color="auto"/>
            <w:right w:val="none" w:sz="0" w:space="0" w:color="auto"/>
          </w:divBdr>
        </w:div>
        <w:div w:id="1250120728">
          <w:marLeft w:val="480"/>
          <w:marRight w:val="0"/>
          <w:marTop w:val="0"/>
          <w:marBottom w:val="0"/>
          <w:divBdr>
            <w:top w:val="none" w:sz="0" w:space="0" w:color="auto"/>
            <w:left w:val="none" w:sz="0" w:space="0" w:color="auto"/>
            <w:bottom w:val="none" w:sz="0" w:space="0" w:color="auto"/>
            <w:right w:val="none" w:sz="0" w:space="0" w:color="auto"/>
          </w:divBdr>
        </w:div>
        <w:div w:id="926496882">
          <w:marLeft w:val="480"/>
          <w:marRight w:val="0"/>
          <w:marTop w:val="0"/>
          <w:marBottom w:val="0"/>
          <w:divBdr>
            <w:top w:val="none" w:sz="0" w:space="0" w:color="auto"/>
            <w:left w:val="none" w:sz="0" w:space="0" w:color="auto"/>
            <w:bottom w:val="none" w:sz="0" w:space="0" w:color="auto"/>
            <w:right w:val="none" w:sz="0" w:space="0" w:color="auto"/>
          </w:divBdr>
        </w:div>
        <w:div w:id="342441300">
          <w:marLeft w:val="480"/>
          <w:marRight w:val="0"/>
          <w:marTop w:val="0"/>
          <w:marBottom w:val="0"/>
          <w:divBdr>
            <w:top w:val="none" w:sz="0" w:space="0" w:color="auto"/>
            <w:left w:val="none" w:sz="0" w:space="0" w:color="auto"/>
            <w:bottom w:val="none" w:sz="0" w:space="0" w:color="auto"/>
            <w:right w:val="none" w:sz="0" w:space="0" w:color="auto"/>
          </w:divBdr>
        </w:div>
        <w:div w:id="1428383064">
          <w:marLeft w:val="480"/>
          <w:marRight w:val="0"/>
          <w:marTop w:val="0"/>
          <w:marBottom w:val="0"/>
          <w:divBdr>
            <w:top w:val="none" w:sz="0" w:space="0" w:color="auto"/>
            <w:left w:val="none" w:sz="0" w:space="0" w:color="auto"/>
            <w:bottom w:val="none" w:sz="0" w:space="0" w:color="auto"/>
            <w:right w:val="none" w:sz="0" w:space="0" w:color="auto"/>
          </w:divBdr>
        </w:div>
        <w:div w:id="226495303">
          <w:marLeft w:val="480"/>
          <w:marRight w:val="0"/>
          <w:marTop w:val="0"/>
          <w:marBottom w:val="0"/>
          <w:divBdr>
            <w:top w:val="none" w:sz="0" w:space="0" w:color="auto"/>
            <w:left w:val="none" w:sz="0" w:space="0" w:color="auto"/>
            <w:bottom w:val="none" w:sz="0" w:space="0" w:color="auto"/>
            <w:right w:val="none" w:sz="0" w:space="0" w:color="auto"/>
          </w:divBdr>
        </w:div>
        <w:div w:id="887105814">
          <w:marLeft w:val="480"/>
          <w:marRight w:val="0"/>
          <w:marTop w:val="0"/>
          <w:marBottom w:val="0"/>
          <w:divBdr>
            <w:top w:val="none" w:sz="0" w:space="0" w:color="auto"/>
            <w:left w:val="none" w:sz="0" w:space="0" w:color="auto"/>
            <w:bottom w:val="none" w:sz="0" w:space="0" w:color="auto"/>
            <w:right w:val="none" w:sz="0" w:space="0" w:color="auto"/>
          </w:divBdr>
        </w:div>
        <w:div w:id="962803957">
          <w:marLeft w:val="480"/>
          <w:marRight w:val="0"/>
          <w:marTop w:val="0"/>
          <w:marBottom w:val="0"/>
          <w:divBdr>
            <w:top w:val="none" w:sz="0" w:space="0" w:color="auto"/>
            <w:left w:val="none" w:sz="0" w:space="0" w:color="auto"/>
            <w:bottom w:val="none" w:sz="0" w:space="0" w:color="auto"/>
            <w:right w:val="none" w:sz="0" w:space="0" w:color="auto"/>
          </w:divBdr>
        </w:div>
        <w:div w:id="698631356">
          <w:marLeft w:val="480"/>
          <w:marRight w:val="0"/>
          <w:marTop w:val="0"/>
          <w:marBottom w:val="0"/>
          <w:divBdr>
            <w:top w:val="none" w:sz="0" w:space="0" w:color="auto"/>
            <w:left w:val="none" w:sz="0" w:space="0" w:color="auto"/>
            <w:bottom w:val="none" w:sz="0" w:space="0" w:color="auto"/>
            <w:right w:val="none" w:sz="0" w:space="0" w:color="auto"/>
          </w:divBdr>
        </w:div>
        <w:div w:id="2059090943">
          <w:marLeft w:val="480"/>
          <w:marRight w:val="0"/>
          <w:marTop w:val="0"/>
          <w:marBottom w:val="0"/>
          <w:divBdr>
            <w:top w:val="none" w:sz="0" w:space="0" w:color="auto"/>
            <w:left w:val="none" w:sz="0" w:space="0" w:color="auto"/>
            <w:bottom w:val="none" w:sz="0" w:space="0" w:color="auto"/>
            <w:right w:val="none" w:sz="0" w:space="0" w:color="auto"/>
          </w:divBdr>
        </w:div>
        <w:div w:id="1349286399">
          <w:marLeft w:val="480"/>
          <w:marRight w:val="0"/>
          <w:marTop w:val="0"/>
          <w:marBottom w:val="0"/>
          <w:divBdr>
            <w:top w:val="none" w:sz="0" w:space="0" w:color="auto"/>
            <w:left w:val="none" w:sz="0" w:space="0" w:color="auto"/>
            <w:bottom w:val="none" w:sz="0" w:space="0" w:color="auto"/>
            <w:right w:val="none" w:sz="0" w:space="0" w:color="auto"/>
          </w:divBdr>
        </w:div>
        <w:div w:id="1750301999">
          <w:marLeft w:val="480"/>
          <w:marRight w:val="0"/>
          <w:marTop w:val="0"/>
          <w:marBottom w:val="0"/>
          <w:divBdr>
            <w:top w:val="none" w:sz="0" w:space="0" w:color="auto"/>
            <w:left w:val="none" w:sz="0" w:space="0" w:color="auto"/>
            <w:bottom w:val="none" w:sz="0" w:space="0" w:color="auto"/>
            <w:right w:val="none" w:sz="0" w:space="0" w:color="auto"/>
          </w:divBdr>
        </w:div>
      </w:divsChild>
    </w:div>
    <w:div w:id="851798284">
      <w:bodyDiv w:val="1"/>
      <w:marLeft w:val="0"/>
      <w:marRight w:val="0"/>
      <w:marTop w:val="0"/>
      <w:marBottom w:val="0"/>
      <w:divBdr>
        <w:top w:val="none" w:sz="0" w:space="0" w:color="auto"/>
        <w:left w:val="none" w:sz="0" w:space="0" w:color="auto"/>
        <w:bottom w:val="none" w:sz="0" w:space="0" w:color="auto"/>
        <w:right w:val="none" w:sz="0" w:space="0" w:color="auto"/>
      </w:divBdr>
    </w:div>
    <w:div w:id="851843380">
      <w:bodyDiv w:val="1"/>
      <w:marLeft w:val="0"/>
      <w:marRight w:val="0"/>
      <w:marTop w:val="0"/>
      <w:marBottom w:val="0"/>
      <w:divBdr>
        <w:top w:val="none" w:sz="0" w:space="0" w:color="auto"/>
        <w:left w:val="none" w:sz="0" w:space="0" w:color="auto"/>
        <w:bottom w:val="none" w:sz="0" w:space="0" w:color="auto"/>
        <w:right w:val="none" w:sz="0" w:space="0" w:color="auto"/>
      </w:divBdr>
    </w:div>
    <w:div w:id="852450203">
      <w:bodyDiv w:val="1"/>
      <w:marLeft w:val="0"/>
      <w:marRight w:val="0"/>
      <w:marTop w:val="0"/>
      <w:marBottom w:val="0"/>
      <w:divBdr>
        <w:top w:val="none" w:sz="0" w:space="0" w:color="auto"/>
        <w:left w:val="none" w:sz="0" w:space="0" w:color="auto"/>
        <w:bottom w:val="none" w:sz="0" w:space="0" w:color="auto"/>
        <w:right w:val="none" w:sz="0" w:space="0" w:color="auto"/>
      </w:divBdr>
      <w:divsChild>
        <w:div w:id="56629987">
          <w:marLeft w:val="480"/>
          <w:marRight w:val="0"/>
          <w:marTop w:val="0"/>
          <w:marBottom w:val="0"/>
          <w:divBdr>
            <w:top w:val="none" w:sz="0" w:space="0" w:color="auto"/>
            <w:left w:val="none" w:sz="0" w:space="0" w:color="auto"/>
            <w:bottom w:val="none" w:sz="0" w:space="0" w:color="auto"/>
            <w:right w:val="none" w:sz="0" w:space="0" w:color="auto"/>
          </w:divBdr>
        </w:div>
        <w:div w:id="121002191">
          <w:marLeft w:val="480"/>
          <w:marRight w:val="0"/>
          <w:marTop w:val="0"/>
          <w:marBottom w:val="0"/>
          <w:divBdr>
            <w:top w:val="none" w:sz="0" w:space="0" w:color="auto"/>
            <w:left w:val="none" w:sz="0" w:space="0" w:color="auto"/>
            <w:bottom w:val="none" w:sz="0" w:space="0" w:color="auto"/>
            <w:right w:val="none" w:sz="0" w:space="0" w:color="auto"/>
          </w:divBdr>
        </w:div>
        <w:div w:id="221066316">
          <w:marLeft w:val="480"/>
          <w:marRight w:val="0"/>
          <w:marTop w:val="0"/>
          <w:marBottom w:val="0"/>
          <w:divBdr>
            <w:top w:val="none" w:sz="0" w:space="0" w:color="auto"/>
            <w:left w:val="none" w:sz="0" w:space="0" w:color="auto"/>
            <w:bottom w:val="none" w:sz="0" w:space="0" w:color="auto"/>
            <w:right w:val="none" w:sz="0" w:space="0" w:color="auto"/>
          </w:divBdr>
        </w:div>
        <w:div w:id="307318495">
          <w:marLeft w:val="480"/>
          <w:marRight w:val="0"/>
          <w:marTop w:val="0"/>
          <w:marBottom w:val="0"/>
          <w:divBdr>
            <w:top w:val="none" w:sz="0" w:space="0" w:color="auto"/>
            <w:left w:val="none" w:sz="0" w:space="0" w:color="auto"/>
            <w:bottom w:val="none" w:sz="0" w:space="0" w:color="auto"/>
            <w:right w:val="none" w:sz="0" w:space="0" w:color="auto"/>
          </w:divBdr>
        </w:div>
        <w:div w:id="1507553755">
          <w:marLeft w:val="480"/>
          <w:marRight w:val="0"/>
          <w:marTop w:val="0"/>
          <w:marBottom w:val="0"/>
          <w:divBdr>
            <w:top w:val="none" w:sz="0" w:space="0" w:color="auto"/>
            <w:left w:val="none" w:sz="0" w:space="0" w:color="auto"/>
            <w:bottom w:val="none" w:sz="0" w:space="0" w:color="auto"/>
            <w:right w:val="none" w:sz="0" w:space="0" w:color="auto"/>
          </w:divBdr>
        </w:div>
        <w:div w:id="1696803326">
          <w:marLeft w:val="480"/>
          <w:marRight w:val="0"/>
          <w:marTop w:val="0"/>
          <w:marBottom w:val="0"/>
          <w:divBdr>
            <w:top w:val="none" w:sz="0" w:space="0" w:color="auto"/>
            <w:left w:val="none" w:sz="0" w:space="0" w:color="auto"/>
            <w:bottom w:val="none" w:sz="0" w:space="0" w:color="auto"/>
            <w:right w:val="none" w:sz="0" w:space="0" w:color="auto"/>
          </w:divBdr>
        </w:div>
      </w:divsChild>
    </w:div>
    <w:div w:id="852501395">
      <w:bodyDiv w:val="1"/>
      <w:marLeft w:val="0"/>
      <w:marRight w:val="0"/>
      <w:marTop w:val="0"/>
      <w:marBottom w:val="0"/>
      <w:divBdr>
        <w:top w:val="none" w:sz="0" w:space="0" w:color="auto"/>
        <w:left w:val="none" w:sz="0" w:space="0" w:color="auto"/>
        <w:bottom w:val="none" w:sz="0" w:space="0" w:color="auto"/>
        <w:right w:val="none" w:sz="0" w:space="0" w:color="auto"/>
      </w:divBdr>
    </w:div>
    <w:div w:id="852651116">
      <w:bodyDiv w:val="1"/>
      <w:marLeft w:val="0"/>
      <w:marRight w:val="0"/>
      <w:marTop w:val="0"/>
      <w:marBottom w:val="0"/>
      <w:divBdr>
        <w:top w:val="none" w:sz="0" w:space="0" w:color="auto"/>
        <w:left w:val="none" w:sz="0" w:space="0" w:color="auto"/>
        <w:bottom w:val="none" w:sz="0" w:space="0" w:color="auto"/>
        <w:right w:val="none" w:sz="0" w:space="0" w:color="auto"/>
      </w:divBdr>
    </w:div>
    <w:div w:id="852837628">
      <w:bodyDiv w:val="1"/>
      <w:marLeft w:val="0"/>
      <w:marRight w:val="0"/>
      <w:marTop w:val="0"/>
      <w:marBottom w:val="0"/>
      <w:divBdr>
        <w:top w:val="none" w:sz="0" w:space="0" w:color="auto"/>
        <w:left w:val="none" w:sz="0" w:space="0" w:color="auto"/>
        <w:bottom w:val="none" w:sz="0" w:space="0" w:color="auto"/>
        <w:right w:val="none" w:sz="0" w:space="0" w:color="auto"/>
      </w:divBdr>
    </w:div>
    <w:div w:id="853033170">
      <w:bodyDiv w:val="1"/>
      <w:marLeft w:val="0"/>
      <w:marRight w:val="0"/>
      <w:marTop w:val="0"/>
      <w:marBottom w:val="0"/>
      <w:divBdr>
        <w:top w:val="none" w:sz="0" w:space="0" w:color="auto"/>
        <w:left w:val="none" w:sz="0" w:space="0" w:color="auto"/>
        <w:bottom w:val="none" w:sz="0" w:space="0" w:color="auto"/>
        <w:right w:val="none" w:sz="0" w:space="0" w:color="auto"/>
      </w:divBdr>
    </w:div>
    <w:div w:id="853298895">
      <w:bodyDiv w:val="1"/>
      <w:marLeft w:val="0"/>
      <w:marRight w:val="0"/>
      <w:marTop w:val="0"/>
      <w:marBottom w:val="0"/>
      <w:divBdr>
        <w:top w:val="none" w:sz="0" w:space="0" w:color="auto"/>
        <w:left w:val="none" w:sz="0" w:space="0" w:color="auto"/>
        <w:bottom w:val="none" w:sz="0" w:space="0" w:color="auto"/>
        <w:right w:val="none" w:sz="0" w:space="0" w:color="auto"/>
      </w:divBdr>
    </w:div>
    <w:div w:id="853615710">
      <w:bodyDiv w:val="1"/>
      <w:marLeft w:val="0"/>
      <w:marRight w:val="0"/>
      <w:marTop w:val="0"/>
      <w:marBottom w:val="0"/>
      <w:divBdr>
        <w:top w:val="none" w:sz="0" w:space="0" w:color="auto"/>
        <w:left w:val="none" w:sz="0" w:space="0" w:color="auto"/>
        <w:bottom w:val="none" w:sz="0" w:space="0" w:color="auto"/>
        <w:right w:val="none" w:sz="0" w:space="0" w:color="auto"/>
      </w:divBdr>
    </w:div>
    <w:div w:id="853809409">
      <w:bodyDiv w:val="1"/>
      <w:marLeft w:val="0"/>
      <w:marRight w:val="0"/>
      <w:marTop w:val="0"/>
      <w:marBottom w:val="0"/>
      <w:divBdr>
        <w:top w:val="none" w:sz="0" w:space="0" w:color="auto"/>
        <w:left w:val="none" w:sz="0" w:space="0" w:color="auto"/>
        <w:bottom w:val="none" w:sz="0" w:space="0" w:color="auto"/>
        <w:right w:val="none" w:sz="0" w:space="0" w:color="auto"/>
      </w:divBdr>
    </w:div>
    <w:div w:id="853878249">
      <w:bodyDiv w:val="1"/>
      <w:marLeft w:val="0"/>
      <w:marRight w:val="0"/>
      <w:marTop w:val="0"/>
      <w:marBottom w:val="0"/>
      <w:divBdr>
        <w:top w:val="none" w:sz="0" w:space="0" w:color="auto"/>
        <w:left w:val="none" w:sz="0" w:space="0" w:color="auto"/>
        <w:bottom w:val="none" w:sz="0" w:space="0" w:color="auto"/>
        <w:right w:val="none" w:sz="0" w:space="0" w:color="auto"/>
      </w:divBdr>
    </w:div>
    <w:div w:id="854079908">
      <w:bodyDiv w:val="1"/>
      <w:marLeft w:val="0"/>
      <w:marRight w:val="0"/>
      <w:marTop w:val="0"/>
      <w:marBottom w:val="0"/>
      <w:divBdr>
        <w:top w:val="none" w:sz="0" w:space="0" w:color="auto"/>
        <w:left w:val="none" w:sz="0" w:space="0" w:color="auto"/>
        <w:bottom w:val="none" w:sz="0" w:space="0" w:color="auto"/>
        <w:right w:val="none" w:sz="0" w:space="0" w:color="auto"/>
      </w:divBdr>
    </w:div>
    <w:div w:id="854541346">
      <w:bodyDiv w:val="1"/>
      <w:marLeft w:val="0"/>
      <w:marRight w:val="0"/>
      <w:marTop w:val="0"/>
      <w:marBottom w:val="0"/>
      <w:divBdr>
        <w:top w:val="none" w:sz="0" w:space="0" w:color="auto"/>
        <w:left w:val="none" w:sz="0" w:space="0" w:color="auto"/>
        <w:bottom w:val="none" w:sz="0" w:space="0" w:color="auto"/>
        <w:right w:val="none" w:sz="0" w:space="0" w:color="auto"/>
      </w:divBdr>
    </w:div>
    <w:div w:id="854924226">
      <w:bodyDiv w:val="1"/>
      <w:marLeft w:val="0"/>
      <w:marRight w:val="0"/>
      <w:marTop w:val="0"/>
      <w:marBottom w:val="0"/>
      <w:divBdr>
        <w:top w:val="none" w:sz="0" w:space="0" w:color="auto"/>
        <w:left w:val="none" w:sz="0" w:space="0" w:color="auto"/>
        <w:bottom w:val="none" w:sz="0" w:space="0" w:color="auto"/>
        <w:right w:val="none" w:sz="0" w:space="0" w:color="auto"/>
      </w:divBdr>
    </w:div>
    <w:div w:id="855387231">
      <w:bodyDiv w:val="1"/>
      <w:marLeft w:val="0"/>
      <w:marRight w:val="0"/>
      <w:marTop w:val="0"/>
      <w:marBottom w:val="0"/>
      <w:divBdr>
        <w:top w:val="none" w:sz="0" w:space="0" w:color="auto"/>
        <w:left w:val="none" w:sz="0" w:space="0" w:color="auto"/>
        <w:bottom w:val="none" w:sz="0" w:space="0" w:color="auto"/>
        <w:right w:val="none" w:sz="0" w:space="0" w:color="auto"/>
      </w:divBdr>
    </w:div>
    <w:div w:id="855656139">
      <w:bodyDiv w:val="1"/>
      <w:marLeft w:val="0"/>
      <w:marRight w:val="0"/>
      <w:marTop w:val="0"/>
      <w:marBottom w:val="0"/>
      <w:divBdr>
        <w:top w:val="none" w:sz="0" w:space="0" w:color="auto"/>
        <w:left w:val="none" w:sz="0" w:space="0" w:color="auto"/>
        <w:bottom w:val="none" w:sz="0" w:space="0" w:color="auto"/>
        <w:right w:val="none" w:sz="0" w:space="0" w:color="auto"/>
      </w:divBdr>
    </w:div>
    <w:div w:id="855726336">
      <w:bodyDiv w:val="1"/>
      <w:marLeft w:val="0"/>
      <w:marRight w:val="0"/>
      <w:marTop w:val="0"/>
      <w:marBottom w:val="0"/>
      <w:divBdr>
        <w:top w:val="none" w:sz="0" w:space="0" w:color="auto"/>
        <w:left w:val="none" w:sz="0" w:space="0" w:color="auto"/>
        <w:bottom w:val="none" w:sz="0" w:space="0" w:color="auto"/>
        <w:right w:val="none" w:sz="0" w:space="0" w:color="auto"/>
      </w:divBdr>
    </w:div>
    <w:div w:id="855853262">
      <w:bodyDiv w:val="1"/>
      <w:marLeft w:val="0"/>
      <w:marRight w:val="0"/>
      <w:marTop w:val="0"/>
      <w:marBottom w:val="0"/>
      <w:divBdr>
        <w:top w:val="none" w:sz="0" w:space="0" w:color="auto"/>
        <w:left w:val="none" w:sz="0" w:space="0" w:color="auto"/>
        <w:bottom w:val="none" w:sz="0" w:space="0" w:color="auto"/>
        <w:right w:val="none" w:sz="0" w:space="0" w:color="auto"/>
      </w:divBdr>
    </w:div>
    <w:div w:id="856114437">
      <w:bodyDiv w:val="1"/>
      <w:marLeft w:val="0"/>
      <w:marRight w:val="0"/>
      <w:marTop w:val="0"/>
      <w:marBottom w:val="0"/>
      <w:divBdr>
        <w:top w:val="none" w:sz="0" w:space="0" w:color="auto"/>
        <w:left w:val="none" w:sz="0" w:space="0" w:color="auto"/>
        <w:bottom w:val="none" w:sz="0" w:space="0" w:color="auto"/>
        <w:right w:val="none" w:sz="0" w:space="0" w:color="auto"/>
      </w:divBdr>
    </w:div>
    <w:div w:id="856192876">
      <w:bodyDiv w:val="1"/>
      <w:marLeft w:val="0"/>
      <w:marRight w:val="0"/>
      <w:marTop w:val="0"/>
      <w:marBottom w:val="0"/>
      <w:divBdr>
        <w:top w:val="none" w:sz="0" w:space="0" w:color="auto"/>
        <w:left w:val="none" w:sz="0" w:space="0" w:color="auto"/>
        <w:bottom w:val="none" w:sz="0" w:space="0" w:color="auto"/>
        <w:right w:val="none" w:sz="0" w:space="0" w:color="auto"/>
      </w:divBdr>
    </w:div>
    <w:div w:id="856230679">
      <w:bodyDiv w:val="1"/>
      <w:marLeft w:val="0"/>
      <w:marRight w:val="0"/>
      <w:marTop w:val="0"/>
      <w:marBottom w:val="0"/>
      <w:divBdr>
        <w:top w:val="none" w:sz="0" w:space="0" w:color="auto"/>
        <w:left w:val="none" w:sz="0" w:space="0" w:color="auto"/>
        <w:bottom w:val="none" w:sz="0" w:space="0" w:color="auto"/>
        <w:right w:val="none" w:sz="0" w:space="0" w:color="auto"/>
      </w:divBdr>
    </w:div>
    <w:div w:id="856307861">
      <w:bodyDiv w:val="1"/>
      <w:marLeft w:val="0"/>
      <w:marRight w:val="0"/>
      <w:marTop w:val="0"/>
      <w:marBottom w:val="0"/>
      <w:divBdr>
        <w:top w:val="none" w:sz="0" w:space="0" w:color="auto"/>
        <w:left w:val="none" w:sz="0" w:space="0" w:color="auto"/>
        <w:bottom w:val="none" w:sz="0" w:space="0" w:color="auto"/>
        <w:right w:val="none" w:sz="0" w:space="0" w:color="auto"/>
      </w:divBdr>
    </w:div>
    <w:div w:id="857044949">
      <w:bodyDiv w:val="1"/>
      <w:marLeft w:val="0"/>
      <w:marRight w:val="0"/>
      <w:marTop w:val="0"/>
      <w:marBottom w:val="0"/>
      <w:divBdr>
        <w:top w:val="none" w:sz="0" w:space="0" w:color="auto"/>
        <w:left w:val="none" w:sz="0" w:space="0" w:color="auto"/>
        <w:bottom w:val="none" w:sz="0" w:space="0" w:color="auto"/>
        <w:right w:val="none" w:sz="0" w:space="0" w:color="auto"/>
      </w:divBdr>
    </w:div>
    <w:div w:id="857155044">
      <w:bodyDiv w:val="1"/>
      <w:marLeft w:val="0"/>
      <w:marRight w:val="0"/>
      <w:marTop w:val="0"/>
      <w:marBottom w:val="0"/>
      <w:divBdr>
        <w:top w:val="none" w:sz="0" w:space="0" w:color="auto"/>
        <w:left w:val="none" w:sz="0" w:space="0" w:color="auto"/>
        <w:bottom w:val="none" w:sz="0" w:space="0" w:color="auto"/>
        <w:right w:val="none" w:sz="0" w:space="0" w:color="auto"/>
      </w:divBdr>
    </w:div>
    <w:div w:id="857541986">
      <w:bodyDiv w:val="1"/>
      <w:marLeft w:val="0"/>
      <w:marRight w:val="0"/>
      <w:marTop w:val="0"/>
      <w:marBottom w:val="0"/>
      <w:divBdr>
        <w:top w:val="none" w:sz="0" w:space="0" w:color="auto"/>
        <w:left w:val="none" w:sz="0" w:space="0" w:color="auto"/>
        <w:bottom w:val="none" w:sz="0" w:space="0" w:color="auto"/>
        <w:right w:val="none" w:sz="0" w:space="0" w:color="auto"/>
      </w:divBdr>
    </w:div>
    <w:div w:id="858154753">
      <w:bodyDiv w:val="1"/>
      <w:marLeft w:val="0"/>
      <w:marRight w:val="0"/>
      <w:marTop w:val="0"/>
      <w:marBottom w:val="0"/>
      <w:divBdr>
        <w:top w:val="none" w:sz="0" w:space="0" w:color="auto"/>
        <w:left w:val="none" w:sz="0" w:space="0" w:color="auto"/>
        <w:bottom w:val="none" w:sz="0" w:space="0" w:color="auto"/>
        <w:right w:val="none" w:sz="0" w:space="0" w:color="auto"/>
      </w:divBdr>
    </w:div>
    <w:div w:id="858470693">
      <w:bodyDiv w:val="1"/>
      <w:marLeft w:val="0"/>
      <w:marRight w:val="0"/>
      <w:marTop w:val="0"/>
      <w:marBottom w:val="0"/>
      <w:divBdr>
        <w:top w:val="none" w:sz="0" w:space="0" w:color="auto"/>
        <w:left w:val="none" w:sz="0" w:space="0" w:color="auto"/>
        <w:bottom w:val="none" w:sz="0" w:space="0" w:color="auto"/>
        <w:right w:val="none" w:sz="0" w:space="0" w:color="auto"/>
      </w:divBdr>
      <w:divsChild>
        <w:div w:id="1019812378">
          <w:marLeft w:val="480"/>
          <w:marRight w:val="0"/>
          <w:marTop w:val="0"/>
          <w:marBottom w:val="0"/>
          <w:divBdr>
            <w:top w:val="none" w:sz="0" w:space="0" w:color="auto"/>
            <w:left w:val="none" w:sz="0" w:space="0" w:color="auto"/>
            <w:bottom w:val="none" w:sz="0" w:space="0" w:color="auto"/>
            <w:right w:val="none" w:sz="0" w:space="0" w:color="auto"/>
          </w:divBdr>
        </w:div>
        <w:div w:id="1480999156">
          <w:marLeft w:val="480"/>
          <w:marRight w:val="0"/>
          <w:marTop w:val="0"/>
          <w:marBottom w:val="0"/>
          <w:divBdr>
            <w:top w:val="none" w:sz="0" w:space="0" w:color="auto"/>
            <w:left w:val="none" w:sz="0" w:space="0" w:color="auto"/>
            <w:bottom w:val="none" w:sz="0" w:space="0" w:color="auto"/>
            <w:right w:val="none" w:sz="0" w:space="0" w:color="auto"/>
          </w:divBdr>
        </w:div>
        <w:div w:id="1509759380">
          <w:marLeft w:val="480"/>
          <w:marRight w:val="0"/>
          <w:marTop w:val="0"/>
          <w:marBottom w:val="0"/>
          <w:divBdr>
            <w:top w:val="none" w:sz="0" w:space="0" w:color="auto"/>
            <w:left w:val="none" w:sz="0" w:space="0" w:color="auto"/>
            <w:bottom w:val="none" w:sz="0" w:space="0" w:color="auto"/>
            <w:right w:val="none" w:sz="0" w:space="0" w:color="auto"/>
          </w:divBdr>
        </w:div>
        <w:div w:id="1066494508">
          <w:marLeft w:val="480"/>
          <w:marRight w:val="0"/>
          <w:marTop w:val="0"/>
          <w:marBottom w:val="0"/>
          <w:divBdr>
            <w:top w:val="none" w:sz="0" w:space="0" w:color="auto"/>
            <w:left w:val="none" w:sz="0" w:space="0" w:color="auto"/>
            <w:bottom w:val="none" w:sz="0" w:space="0" w:color="auto"/>
            <w:right w:val="none" w:sz="0" w:space="0" w:color="auto"/>
          </w:divBdr>
        </w:div>
        <w:div w:id="1208950433">
          <w:marLeft w:val="480"/>
          <w:marRight w:val="0"/>
          <w:marTop w:val="0"/>
          <w:marBottom w:val="0"/>
          <w:divBdr>
            <w:top w:val="none" w:sz="0" w:space="0" w:color="auto"/>
            <w:left w:val="none" w:sz="0" w:space="0" w:color="auto"/>
            <w:bottom w:val="none" w:sz="0" w:space="0" w:color="auto"/>
            <w:right w:val="none" w:sz="0" w:space="0" w:color="auto"/>
          </w:divBdr>
        </w:div>
        <w:div w:id="240993688">
          <w:marLeft w:val="480"/>
          <w:marRight w:val="0"/>
          <w:marTop w:val="0"/>
          <w:marBottom w:val="0"/>
          <w:divBdr>
            <w:top w:val="none" w:sz="0" w:space="0" w:color="auto"/>
            <w:left w:val="none" w:sz="0" w:space="0" w:color="auto"/>
            <w:bottom w:val="none" w:sz="0" w:space="0" w:color="auto"/>
            <w:right w:val="none" w:sz="0" w:space="0" w:color="auto"/>
          </w:divBdr>
        </w:div>
        <w:div w:id="24600530">
          <w:marLeft w:val="480"/>
          <w:marRight w:val="0"/>
          <w:marTop w:val="0"/>
          <w:marBottom w:val="0"/>
          <w:divBdr>
            <w:top w:val="none" w:sz="0" w:space="0" w:color="auto"/>
            <w:left w:val="none" w:sz="0" w:space="0" w:color="auto"/>
            <w:bottom w:val="none" w:sz="0" w:space="0" w:color="auto"/>
            <w:right w:val="none" w:sz="0" w:space="0" w:color="auto"/>
          </w:divBdr>
        </w:div>
        <w:div w:id="221522794">
          <w:marLeft w:val="480"/>
          <w:marRight w:val="0"/>
          <w:marTop w:val="0"/>
          <w:marBottom w:val="0"/>
          <w:divBdr>
            <w:top w:val="none" w:sz="0" w:space="0" w:color="auto"/>
            <w:left w:val="none" w:sz="0" w:space="0" w:color="auto"/>
            <w:bottom w:val="none" w:sz="0" w:space="0" w:color="auto"/>
            <w:right w:val="none" w:sz="0" w:space="0" w:color="auto"/>
          </w:divBdr>
        </w:div>
        <w:div w:id="607543346">
          <w:marLeft w:val="480"/>
          <w:marRight w:val="0"/>
          <w:marTop w:val="0"/>
          <w:marBottom w:val="0"/>
          <w:divBdr>
            <w:top w:val="none" w:sz="0" w:space="0" w:color="auto"/>
            <w:left w:val="none" w:sz="0" w:space="0" w:color="auto"/>
            <w:bottom w:val="none" w:sz="0" w:space="0" w:color="auto"/>
            <w:right w:val="none" w:sz="0" w:space="0" w:color="auto"/>
          </w:divBdr>
        </w:div>
        <w:div w:id="120734974">
          <w:marLeft w:val="480"/>
          <w:marRight w:val="0"/>
          <w:marTop w:val="0"/>
          <w:marBottom w:val="0"/>
          <w:divBdr>
            <w:top w:val="none" w:sz="0" w:space="0" w:color="auto"/>
            <w:left w:val="none" w:sz="0" w:space="0" w:color="auto"/>
            <w:bottom w:val="none" w:sz="0" w:space="0" w:color="auto"/>
            <w:right w:val="none" w:sz="0" w:space="0" w:color="auto"/>
          </w:divBdr>
        </w:div>
        <w:div w:id="1390691198">
          <w:marLeft w:val="480"/>
          <w:marRight w:val="0"/>
          <w:marTop w:val="0"/>
          <w:marBottom w:val="0"/>
          <w:divBdr>
            <w:top w:val="none" w:sz="0" w:space="0" w:color="auto"/>
            <w:left w:val="none" w:sz="0" w:space="0" w:color="auto"/>
            <w:bottom w:val="none" w:sz="0" w:space="0" w:color="auto"/>
            <w:right w:val="none" w:sz="0" w:space="0" w:color="auto"/>
          </w:divBdr>
        </w:div>
        <w:div w:id="1251085373">
          <w:marLeft w:val="480"/>
          <w:marRight w:val="0"/>
          <w:marTop w:val="0"/>
          <w:marBottom w:val="0"/>
          <w:divBdr>
            <w:top w:val="none" w:sz="0" w:space="0" w:color="auto"/>
            <w:left w:val="none" w:sz="0" w:space="0" w:color="auto"/>
            <w:bottom w:val="none" w:sz="0" w:space="0" w:color="auto"/>
            <w:right w:val="none" w:sz="0" w:space="0" w:color="auto"/>
          </w:divBdr>
        </w:div>
        <w:div w:id="324283905">
          <w:marLeft w:val="480"/>
          <w:marRight w:val="0"/>
          <w:marTop w:val="0"/>
          <w:marBottom w:val="0"/>
          <w:divBdr>
            <w:top w:val="none" w:sz="0" w:space="0" w:color="auto"/>
            <w:left w:val="none" w:sz="0" w:space="0" w:color="auto"/>
            <w:bottom w:val="none" w:sz="0" w:space="0" w:color="auto"/>
            <w:right w:val="none" w:sz="0" w:space="0" w:color="auto"/>
          </w:divBdr>
        </w:div>
        <w:div w:id="1895264498">
          <w:marLeft w:val="480"/>
          <w:marRight w:val="0"/>
          <w:marTop w:val="0"/>
          <w:marBottom w:val="0"/>
          <w:divBdr>
            <w:top w:val="none" w:sz="0" w:space="0" w:color="auto"/>
            <w:left w:val="none" w:sz="0" w:space="0" w:color="auto"/>
            <w:bottom w:val="none" w:sz="0" w:space="0" w:color="auto"/>
            <w:right w:val="none" w:sz="0" w:space="0" w:color="auto"/>
          </w:divBdr>
        </w:div>
        <w:div w:id="617225655">
          <w:marLeft w:val="480"/>
          <w:marRight w:val="0"/>
          <w:marTop w:val="0"/>
          <w:marBottom w:val="0"/>
          <w:divBdr>
            <w:top w:val="none" w:sz="0" w:space="0" w:color="auto"/>
            <w:left w:val="none" w:sz="0" w:space="0" w:color="auto"/>
            <w:bottom w:val="none" w:sz="0" w:space="0" w:color="auto"/>
            <w:right w:val="none" w:sz="0" w:space="0" w:color="auto"/>
          </w:divBdr>
        </w:div>
        <w:div w:id="354582044">
          <w:marLeft w:val="480"/>
          <w:marRight w:val="0"/>
          <w:marTop w:val="0"/>
          <w:marBottom w:val="0"/>
          <w:divBdr>
            <w:top w:val="none" w:sz="0" w:space="0" w:color="auto"/>
            <w:left w:val="none" w:sz="0" w:space="0" w:color="auto"/>
            <w:bottom w:val="none" w:sz="0" w:space="0" w:color="auto"/>
            <w:right w:val="none" w:sz="0" w:space="0" w:color="auto"/>
          </w:divBdr>
        </w:div>
        <w:div w:id="411897349">
          <w:marLeft w:val="480"/>
          <w:marRight w:val="0"/>
          <w:marTop w:val="0"/>
          <w:marBottom w:val="0"/>
          <w:divBdr>
            <w:top w:val="none" w:sz="0" w:space="0" w:color="auto"/>
            <w:left w:val="none" w:sz="0" w:space="0" w:color="auto"/>
            <w:bottom w:val="none" w:sz="0" w:space="0" w:color="auto"/>
            <w:right w:val="none" w:sz="0" w:space="0" w:color="auto"/>
          </w:divBdr>
        </w:div>
        <w:div w:id="1618096074">
          <w:marLeft w:val="480"/>
          <w:marRight w:val="0"/>
          <w:marTop w:val="0"/>
          <w:marBottom w:val="0"/>
          <w:divBdr>
            <w:top w:val="none" w:sz="0" w:space="0" w:color="auto"/>
            <w:left w:val="none" w:sz="0" w:space="0" w:color="auto"/>
            <w:bottom w:val="none" w:sz="0" w:space="0" w:color="auto"/>
            <w:right w:val="none" w:sz="0" w:space="0" w:color="auto"/>
          </w:divBdr>
        </w:div>
        <w:div w:id="1558781094">
          <w:marLeft w:val="480"/>
          <w:marRight w:val="0"/>
          <w:marTop w:val="0"/>
          <w:marBottom w:val="0"/>
          <w:divBdr>
            <w:top w:val="none" w:sz="0" w:space="0" w:color="auto"/>
            <w:left w:val="none" w:sz="0" w:space="0" w:color="auto"/>
            <w:bottom w:val="none" w:sz="0" w:space="0" w:color="auto"/>
            <w:right w:val="none" w:sz="0" w:space="0" w:color="auto"/>
          </w:divBdr>
        </w:div>
        <w:div w:id="431367044">
          <w:marLeft w:val="480"/>
          <w:marRight w:val="0"/>
          <w:marTop w:val="0"/>
          <w:marBottom w:val="0"/>
          <w:divBdr>
            <w:top w:val="none" w:sz="0" w:space="0" w:color="auto"/>
            <w:left w:val="none" w:sz="0" w:space="0" w:color="auto"/>
            <w:bottom w:val="none" w:sz="0" w:space="0" w:color="auto"/>
            <w:right w:val="none" w:sz="0" w:space="0" w:color="auto"/>
          </w:divBdr>
        </w:div>
        <w:div w:id="500126696">
          <w:marLeft w:val="480"/>
          <w:marRight w:val="0"/>
          <w:marTop w:val="0"/>
          <w:marBottom w:val="0"/>
          <w:divBdr>
            <w:top w:val="none" w:sz="0" w:space="0" w:color="auto"/>
            <w:left w:val="none" w:sz="0" w:space="0" w:color="auto"/>
            <w:bottom w:val="none" w:sz="0" w:space="0" w:color="auto"/>
            <w:right w:val="none" w:sz="0" w:space="0" w:color="auto"/>
          </w:divBdr>
        </w:div>
        <w:div w:id="73626043">
          <w:marLeft w:val="480"/>
          <w:marRight w:val="0"/>
          <w:marTop w:val="0"/>
          <w:marBottom w:val="0"/>
          <w:divBdr>
            <w:top w:val="none" w:sz="0" w:space="0" w:color="auto"/>
            <w:left w:val="none" w:sz="0" w:space="0" w:color="auto"/>
            <w:bottom w:val="none" w:sz="0" w:space="0" w:color="auto"/>
            <w:right w:val="none" w:sz="0" w:space="0" w:color="auto"/>
          </w:divBdr>
        </w:div>
        <w:div w:id="1229271409">
          <w:marLeft w:val="480"/>
          <w:marRight w:val="0"/>
          <w:marTop w:val="0"/>
          <w:marBottom w:val="0"/>
          <w:divBdr>
            <w:top w:val="none" w:sz="0" w:space="0" w:color="auto"/>
            <w:left w:val="none" w:sz="0" w:space="0" w:color="auto"/>
            <w:bottom w:val="none" w:sz="0" w:space="0" w:color="auto"/>
            <w:right w:val="none" w:sz="0" w:space="0" w:color="auto"/>
          </w:divBdr>
        </w:div>
        <w:div w:id="1323894689">
          <w:marLeft w:val="480"/>
          <w:marRight w:val="0"/>
          <w:marTop w:val="0"/>
          <w:marBottom w:val="0"/>
          <w:divBdr>
            <w:top w:val="none" w:sz="0" w:space="0" w:color="auto"/>
            <w:left w:val="none" w:sz="0" w:space="0" w:color="auto"/>
            <w:bottom w:val="none" w:sz="0" w:space="0" w:color="auto"/>
            <w:right w:val="none" w:sz="0" w:space="0" w:color="auto"/>
          </w:divBdr>
        </w:div>
        <w:div w:id="973289817">
          <w:marLeft w:val="480"/>
          <w:marRight w:val="0"/>
          <w:marTop w:val="0"/>
          <w:marBottom w:val="0"/>
          <w:divBdr>
            <w:top w:val="none" w:sz="0" w:space="0" w:color="auto"/>
            <w:left w:val="none" w:sz="0" w:space="0" w:color="auto"/>
            <w:bottom w:val="none" w:sz="0" w:space="0" w:color="auto"/>
            <w:right w:val="none" w:sz="0" w:space="0" w:color="auto"/>
          </w:divBdr>
        </w:div>
        <w:div w:id="721638829">
          <w:marLeft w:val="480"/>
          <w:marRight w:val="0"/>
          <w:marTop w:val="0"/>
          <w:marBottom w:val="0"/>
          <w:divBdr>
            <w:top w:val="none" w:sz="0" w:space="0" w:color="auto"/>
            <w:left w:val="none" w:sz="0" w:space="0" w:color="auto"/>
            <w:bottom w:val="none" w:sz="0" w:space="0" w:color="auto"/>
            <w:right w:val="none" w:sz="0" w:space="0" w:color="auto"/>
          </w:divBdr>
        </w:div>
        <w:div w:id="4788635">
          <w:marLeft w:val="480"/>
          <w:marRight w:val="0"/>
          <w:marTop w:val="0"/>
          <w:marBottom w:val="0"/>
          <w:divBdr>
            <w:top w:val="none" w:sz="0" w:space="0" w:color="auto"/>
            <w:left w:val="none" w:sz="0" w:space="0" w:color="auto"/>
            <w:bottom w:val="none" w:sz="0" w:space="0" w:color="auto"/>
            <w:right w:val="none" w:sz="0" w:space="0" w:color="auto"/>
          </w:divBdr>
        </w:div>
        <w:div w:id="1982614147">
          <w:marLeft w:val="480"/>
          <w:marRight w:val="0"/>
          <w:marTop w:val="0"/>
          <w:marBottom w:val="0"/>
          <w:divBdr>
            <w:top w:val="none" w:sz="0" w:space="0" w:color="auto"/>
            <w:left w:val="none" w:sz="0" w:space="0" w:color="auto"/>
            <w:bottom w:val="none" w:sz="0" w:space="0" w:color="auto"/>
            <w:right w:val="none" w:sz="0" w:space="0" w:color="auto"/>
          </w:divBdr>
        </w:div>
        <w:div w:id="394011863">
          <w:marLeft w:val="480"/>
          <w:marRight w:val="0"/>
          <w:marTop w:val="0"/>
          <w:marBottom w:val="0"/>
          <w:divBdr>
            <w:top w:val="none" w:sz="0" w:space="0" w:color="auto"/>
            <w:left w:val="none" w:sz="0" w:space="0" w:color="auto"/>
            <w:bottom w:val="none" w:sz="0" w:space="0" w:color="auto"/>
            <w:right w:val="none" w:sz="0" w:space="0" w:color="auto"/>
          </w:divBdr>
        </w:div>
        <w:div w:id="1555660665">
          <w:marLeft w:val="480"/>
          <w:marRight w:val="0"/>
          <w:marTop w:val="0"/>
          <w:marBottom w:val="0"/>
          <w:divBdr>
            <w:top w:val="none" w:sz="0" w:space="0" w:color="auto"/>
            <w:left w:val="none" w:sz="0" w:space="0" w:color="auto"/>
            <w:bottom w:val="none" w:sz="0" w:space="0" w:color="auto"/>
            <w:right w:val="none" w:sz="0" w:space="0" w:color="auto"/>
          </w:divBdr>
        </w:div>
        <w:div w:id="43875983">
          <w:marLeft w:val="480"/>
          <w:marRight w:val="0"/>
          <w:marTop w:val="0"/>
          <w:marBottom w:val="0"/>
          <w:divBdr>
            <w:top w:val="none" w:sz="0" w:space="0" w:color="auto"/>
            <w:left w:val="none" w:sz="0" w:space="0" w:color="auto"/>
            <w:bottom w:val="none" w:sz="0" w:space="0" w:color="auto"/>
            <w:right w:val="none" w:sz="0" w:space="0" w:color="auto"/>
          </w:divBdr>
        </w:div>
        <w:div w:id="1466704310">
          <w:marLeft w:val="480"/>
          <w:marRight w:val="0"/>
          <w:marTop w:val="0"/>
          <w:marBottom w:val="0"/>
          <w:divBdr>
            <w:top w:val="none" w:sz="0" w:space="0" w:color="auto"/>
            <w:left w:val="none" w:sz="0" w:space="0" w:color="auto"/>
            <w:bottom w:val="none" w:sz="0" w:space="0" w:color="auto"/>
            <w:right w:val="none" w:sz="0" w:space="0" w:color="auto"/>
          </w:divBdr>
        </w:div>
        <w:div w:id="1331104708">
          <w:marLeft w:val="480"/>
          <w:marRight w:val="0"/>
          <w:marTop w:val="0"/>
          <w:marBottom w:val="0"/>
          <w:divBdr>
            <w:top w:val="none" w:sz="0" w:space="0" w:color="auto"/>
            <w:left w:val="none" w:sz="0" w:space="0" w:color="auto"/>
            <w:bottom w:val="none" w:sz="0" w:space="0" w:color="auto"/>
            <w:right w:val="none" w:sz="0" w:space="0" w:color="auto"/>
          </w:divBdr>
        </w:div>
        <w:div w:id="1565529244">
          <w:marLeft w:val="480"/>
          <w:marRight w:val="0"/>
          <w:marTop w:val="0"/>
          <w:marBottom w:val="0"/>
          <w:divBdr>
            <w:top w:val="none" w:sz="0" w:space="0" w:color="auto"/>
            <w:left w:val="none" w:sz="0" w:space="0" w:color="auto"/>
            <w:bottom w:val="none" w:sz="0" w:space="0" w:color="auto"/>
            <w:right w:val="none" w:sz="0" w:space="0" w:color="auto"/>
          </w:divBdr>
        </w:div>
        <w:div w:id="564225392">
          <w:marLeft w:val="480"/>
          <w:marRight w:val="0"/>
          <w:marTop w:val="0"/>
          <w:marBottom w:val="0"/>
          <w:divBdr>
            <w:top w:val="none" w:sz="0" w:space="0" w:color="auto"/>
            <w:left w:val="none" w:sz="0" w:space="0" w:color="auto"/>
            <w:bottom w:val="none" w:sz="0" w:space="0" w:color="auto"/>
            <w:right w:val="none" w:sz="0" w:space="0" w:color="auto"/>
          </w:divBdr>
        </w:div>
        <w:div w:id="531839949">
          <w:marLeft w:val="480"/>
          <w:marRight w:val="0"/>
          <w:marTop w:val="0"/>
          <w:marBottom w:val="0"/>
          <w:divBdr>
            <w:top w:val="none" w:sz="0" w:space="0" w:color="auto"/>
            <w:left w:val="none" w:sz="0" w:space="0" w:color="auto"/>
            <w:bottom w:val="none" w:sz="0" w:space="0" w:color="auto"/>
            <w:right w:val="none" w:sz="0" w:space="0" w:color="auto"/>
          </w:divBdr>
        </w:div>
        <w:div w:id="1349402414">
          <w:marLeft w:val="480"/>
          <w:marRight w:val="0"/>
          <w:marTop w:val="0"/>
          <w:marBottom w:val="0"/>
          <w:divBdr>
            <w:top w:val="none" w:sz="0" w:space="0" w:color="auto"/>
            <w:left w:val="none" w:sz="0" w:space="0" w:color="auto"/>
            <w:bottom w:val="none" w:sz="0" w:space="0" w:color="auto"/>
            <w:right w:val="none" w:sz="0" w:space="0" w:color="auto"/>
          </w:divBdr>
        </w:div>
        <w:div w:id="1725904975">
          <w:marLeft w:val="480"/>
          <w:marRight w:val="0"/>
          <w:marTop w:val="0"/>
          <w:marBottom w:val="0"/>
          <w:divBdr>
            <w:top w:val="none" w:sz="0" w:space="0" w:color="auto"/>
            <w:left w:val="none" w:sz="0" w:space="0" w:color="auto"/>
            <w:bottom w:val="none" w:sz="0" w:space="0" w:color="auto"/>
            <w:right w:val="none" w:sz="0" w:space="0" w:color="auto"/>
          </w:divBdr>
        </w:div>
        <w:div w:id="1308123429">
          <w:marLeft w:val="480"/>
          <w:marRight w:val="0"/>
          <w:marTop w:val="0"/>
          <w:marBottom w:val="0"/>
          <w:divBdr>
            <w:top w:val="none" w:sz="0" w:space="0" w:color="auto"/>
            <w:left w:val="none" w:sz="0" w:space="0" w:color="auto"/>
            <w:bottom w:val="none" w:sz="0" w:space="0" w:color="auto"/>
            <w:right w:val="none" w:sz="0" w:space="0" w:color="auto"/>
          </w:divBdr>
        </w:div>
        <w:div w:id="2047678111">
          <w:marLeft w:val="480"/>
          <w:marRight w:val="0"/>
          <w:marTop w:val="0"/>
          <w:marBottom w:val="0"/>
          <w:divBdr>
            <w:top w:val="none" w:sz="0" w:space="0" w:color="auto"/>
            <w:left w:val="none" w:sz="0" w:space="0" w:color="auto"/>
            <w:bottom w:val="none" w:sz="0" w:space="0" w:color="auto"/>
            <w:right w:val="none" w:sz="0" w:space="0" w:color="auto"/>
          </w:divBdr>
        </w:div>
        <w:div w:id="1759405236">
          <w:marLeft w:val="480"/>
          <w:marRight w:val="0"/>
          <w:marTop w:val="0"/>
          <w:marBottom w:val="0"/>
          <w:divBdr>
            <w:top w:val="none" w:sz="0" w:space="0" w:color="auto"/>
            <w:left w:val="none" w:sz="0" w:space="0" w:color="auto"/>
            <w:bottom w:val="none" w:sz="0" w:space="0" w:color="auto"/>
            <w:right w:val="none" w:sz="0" w:space="0" w:color="auto"/>
          </w:divBdr>
        </w:div>
        <w:div w:id="1831673534">
          <w:marLeft w:val="480"/>
          <w:marRight w:val="0"/>
          <w:marTop w:val="0"/>
          <w:marBottom w:val="0"/>
          <w:divBdr>
            <w:top w:val="none" w:sz="0" w:space="0" w:color="auto"/>
            <w:left w:val="none" w:sz="0" w:space="0" w:color="auto"/>
            <w:bottom w:val="none" w:sz="0" w:space="0" w:color="auto"/>
            <w:right w:val="none" w:sz="0" w:space="0" w:color="auto"/>
          </w:divBdr>
        </w:div>
        <w:div w:id="1701471480">
          <w:marLeft w:val="480"/>
          <w:marRight w:val="0"/>
          <w:marTop w:val="0"/>
          <w:marBottom w:val="0"/>
          <w:divBdr>
            <w:top w:val="none" w:sz="0" w:space="0" w:color="auto"/>
            <w:left w:val="none" w:sz="0" w:space="0" w:color="auto"/>
            <w:bottom w:val="none" w:sz="0" w:space="0" w:color="auto"/>
            <w:right w:val="none" w:sz="0" w:space="0" w:color="auto"/>
          </w:divBdr>
        </w:div>
        <w:div w:id="714082062">
          <w:marLeft w:val="480"/>
          <w:marRight w:val="0"/>
          <w:marTop w:val="0"/>
          <w:marBottom w:val="0"/>
          <w:divBdr>
            <w:top w:val="none" w:sz="0" w:space="0" w:color="auto"/>
            <w:left w:val="none" w:sz="0" w:space="0" w:color="auto"/>
            <w:bottom w:val="none" w:sz="0" w:space="0" w:color="auto"/>
            <w:right w:val="none" w:sz="0" w:space="0" w:color="auto"/>
          </w:divBdr>
        </w:div>
        <w:div w:id="849368613">
          <w:marLeft w:val="480"/>
          <w:marRight w:val="0"/>
          <w:marTop w:val="0"/>
          <w:marBottom w:val="0"/>
          <w:divBdr>
            <w:top w:val="none" w:sz="0" w:space="0" w:color="auto"/>
            <w:left w:val="none" w:sz="0" w:space="0" w:color="auto"/>
            <w:bottom w:val="none" w:sz="0" w:space="0" w:color="auto"/>
            <w:right w:val="none" w:sz="0" w:space="0" w:color="auto"/>
          </w:divBdr>
        </w:div>
        <w:div w:id="1648900138">
          <w:marLeft w:val="480"/>
          <w:marRight w:val="0"/>
          <w:marTop w:val="0"/>
          <w:marBottom w:val="0"/>
          <w:divBdr>
            <w:top w:val="none" w:sz="0" w:space="0" w:color="auto"/>
            <w:left w:val="none" w:sz="0" w:space="0" w:color="auto"/>
            <w:bottom w:val="none" w:sz="0" w:space="0" w:color="auto"/>
            <w:right w:val="none" w:sz="0" w:space="0" w:color="auto"/>
          </w:divBdr>
        </w:div>
        <w:div w:id="861089473">
          <w:marLeft w:val="480"/>
          <w:marRight w:val="0"/>
          <w:marTop w:val="0"/>
          <w:marBottom w:val="0"/>
          <w:divBdr>
            <w:top w:val="none" w:sz="0" w:space="0" w:color="auto"/>
            <w:left w:val="none" w:sz="0" w:space="0" w:color="auto"/>
            <w:bottom w:val="none" w:sz="0" w:space="0" w:color="auto"/>
            <w:right w:val="none" w:sz="0" w:space="0" w:color="auto"/>
          </w:divBdr>
        </w:div>
        <w:div w:id="1236666286">
          <w:marLeft w:val="480"/>
          <w:marRight w:val="0"/>
          <w:marTop w:val="0"/>
          <w:marBottom w:val="0"/>
          <w:divBdr>
            <w:top w:val="none" w:sz="0" w:space="0" w:color="auto"/>
            <w:left w:val="none" w:sz="0" w:space="0" w:color="auto"/>
            <w:bottom w:val="none" w:sz="0" w:space="0" w:color="auto"/>
            <w:right w:val="none" w:sz="0" w:space="0" w:color="auto"/>
          </w:divBdr>
        </w:div>
        <w:div w:id="611983851">
          <w:marLeft w:val="480"/>
          <w:marRight w:val="0"/>
          <w:marTop w:val="0"/>
          <w:marBottom w:val="0"/>
          <w:divBdr>
            <w:top w:val="none" w:sz="0" w:space="0" w:color="auto"/>
            <w:left w:val="none" w:sz="0" w:space="0" w:color="auto"/>
            <w:bottom w:val="none" w:sz="0" w:space="0" w:color="auto"/>
            <w:right w:val="none" w:sz="0" w:space="0" w:color="auto"/>
          </w:divBdr>
        </w:div>
        <w:div w:id="1152064630">
          <w:marLeft w:val="480"/>
          <w:marRight w:val="0"/>
          <w:marTop w:val="0"/>
          <w:marBottom w:val="0"/>
          <w:divBdr>
            <w:top w:val="none" w:sz="0" w:space="0" w:color="auto"/>
            <w:left w:val="none" w:sz="0" w:space="0" w:color="auto"/>
            <w:bottom w:val="none" w:sz="0" w:space="0" w:color="auto"/>
            <w:right w:val="none" w:sz="0" w:space="0" w:color="auto"/>
          </w:divBdr>
        </w:div>
        <w:div w:id="1972057643">
          <w:marLeft w:val="480"/>
          <w:marRight w:val="0"/>
          <w:marTop w:val="0"/>
          <w:marBottom w:val="0"/>
          <w:divBdr>
            <w:top w:val="none" w:sz="0" w:space="0" w:color="auto"/>
            <w:left w:val="none" w:sz="0" w:space="0" w:color="auto"/>
            <w:bottom w:val="none" w:sz="0" w:space="0" w:color="auto"/>
            <w:right w:val="none" w:sz="0" w:space="0" w:color="auto"/>
          </w:divBdr>
        </w:div>
        <w:div w:id="507450319">
          <w:marLeft w:val="480"/>
          <w:marRight w:val="0"/>
          <w:marTop w:val="0"/>
          <w:marBottom w:val="0"/>
          <w:divBdr>
            <w:top w:val="none" w:sz="0" w:space="0" w:color="auto"/>
            <w:left w:val="none" w:sz="0" w:space="0" w:color="auto"/>
            <w:bottom w:val="none" w:sz="0" w:space="0" w:color="auto"/>
            <w:right w:val="none" w:sz="0" w:space="0" w:color="auto"/>
          </w:divBdr>
        </w:div>
        <w:div w:id="1934506468">
          <w:marLeft w:val="480"/>
          <w:marRight w:val="0"/>
          <w:marTop w:val="0"/>
          <w:marBottom w:val="0"/>
          <w:divBdr>
            <w:top w:val="none" w:sz="0" w:space="0" w:color="auto"/>
            <w:left w:val="none" w:sz="0" w:space="0" w:color="auto"/>
            <w:bottom w:val="none" w:sz="0" w:space="0" w:color="auto"/>
            <w:right w:val="none" w:sz="0" w:space="0" w:color="auto"/>
          </w:divBdr>
        </w:div>
        <w:div w:id="1751147968">
          <w:marLeft w:val="480"/>
          <w:marRight w:val="0"/>
          <w:marTop w:val="0"/>
          <w:marBottom w:val="0"/>
          <w:divBdr>
            <w:top w:val="none" w:sz="0" w:space="0" w:color="auto"/>
            <w:left w:val="none" w:sz="0" w:space="0" w:color="auto"/>
            <w:bottom w:val="none" w:sz="0" w:space="0" w:color="auto"/>
            <w:right w:val="none" w:sz="0" w:space="0" w:color="auto"/>
          </w:divBdr>
        </w:div>
        <w:div w:id="762531559">
          <w:marLeft w:val="480"/>
          <w:marRight w:val="0"/>
          <w:marTop w:val="0"/>
          <w:marBottom w:val="0"/>
          <w:divBdr>
            <w:top w:val="none" w:sz="0" w:space="0" w:color="auto"/>
            <w:left w:val="none" w:sz="0" w:space="0" w:color="auto"/>
            <w:bottom w:val="none" w:sz="0" w:space="0" w:color="auto"/>
            <w:right w:val="none" w:sz="0" w:space="0" w:color="auto"/>
          </w:divBdr>
        </w:div>
        <w:div w:id="167447892">
          <w:marLeft w:val="480"/>
          <w:marRight w:val="0"/>
          <w:marTop w:val="0"/>
          <w:marBottom w:val="0"/>
          <w:divBdr>
            <w:top w:val="none" w:sz="0" w:space="0" w:color="auto"/>
            <w:left w:val="none" w:sz="0" w:space="0" w:color="auto"/>
            <w:bottom w:val="none" w:sz="0" w:space="0" w:color="auto"/>
            <w:right w:val="none" w:sz="0" w:space="0" w:color="auto"/>
          </w:divBdr>
        </w:div>
        <w:div w:id="1778059742">
          <w:marLeft w:val="480"/>
          <w:marRight w:val="0"/>
          <w:marTop w:val="0"/>
          <w:marBottom w:val="0"/>
          <w:divBdr>
            <w:top w:val="none" w:sz="0" w:space="0" w:color="auto"/>
            <w:left w:val="none" w:sz="0" w:space="0" w:color="auto"/>
            <w:bottom w:val="none" w:sz="0" w:space="0" w:color="auto"/>
            <w:right w:val="none" w:sz="0" w:space="0" w:color="auto"/>
          </w:divBdr>
        </w:div>
        <w:div w:id="135690092">
          <w:marLeft w:val="480"/>
          <w:marRight w:val="0"/>
          <w:marTop w:val="0"/>
          <w:marBottom w:val="0"/>
          <w:divBdr>
            <w:top w:val="none" w:sz="0" w:space="0" w:color="auto"/>
            <w:left w:val="none" w:sz="0" w:space="0" w:color="auto"/>
            <w:bottom w:val="none" w:sz="0" w:space="0" w:color="auto"/>
            <w:right w:val="none" w:sz="0" w:space="0" w:color="auto"/>
          </w:divBdr>
        </w:div>
        <w:div w:id="224996685">
          <w:marLeft w:val="480"/>
          <w:marRight w:val="0"/>
          <w:marTop w:val="0"/>
          <w:marBottom w:val="0"/>
          <w:divBdr>
            <w:top w:val="none" w:sz="0" w:space="0" w:color="auto"/>
            <w:left w:val="none" w:sz="0" w:space="0" w:color="auto"/>
            <w:bottom w:val="none" w:sz="0" w:space="0" w:color="auto"/>
            <w:right w:val="none" w:sz="0" w:space="0" w:color="auto"/>
          </w:divBdr>
        </w:div>
        <w:div w:id="1781870444">
          <w:marLeft w:val="480"/>
          <w:marRight w:val="0"/>
          <w:marTop w:val="0"/>
          <w:marBottom w:val="0"/>
          <w:divBdr>
            <w:top w:val="none" w:sz="0" w:space="0" w:color="auto"/>
            <w:left w:val="none" w:sz="0" w:space="0" w:color="auto"/>
            <w:bottom w:val="none" w:sz="0" w:space="0" w:color="auto"/>
            <w:right w:val="none" w:sz="0" w:space="0" w:color="auto"/>
          </w:divBdr>
        </w:div>
        <w:div w:id="1225335052">
          <w:marLeft w:val="480"/>
          <w:marRight w:val="0"/>
          <w:marTop w:val="0"/>
          <w:marBottom w:val="0"/>
          <w:divBdr>
            <w:top w:val="none" w:sz="0" w:space="0" w:color="auto"/>
            <w:left w:val="none" w:sz="0" w:space="0" w:color="auto"/>
            <w:bottom w:val="none" w:sz="0" w:space="0" w:color="auto"/>
            <w:right w:val="none" w:sz="0" w:space="0" w:color="auto"/>
          </w:divBdr>
        </w:div>
        <w:div w:id="1369378574">
          <w:marLeft w:val="480"/>
          <w:marRight w:val="0"/>
          <w:marTop w:val="0"/>
          <w:marBottom w:val="0"/>
          <w:divBdr>
            <w:top w:val="none" w:sz="0" w:space="0" w:color="auto"/>
            <w:left w:val="none" w:sz="0" w:space="0" w:color="auto"/>
            <w:bottom w:val="none" w:sz="0" w:space="0" w:color="auto"/>
            <w:right w:val="none" w:sz="0" w:space="0" w:color="auto"/>
          </w:divBdr>
        </w:div>
        <w:div w:id="154610574">
          <w:marLeft w:val="480"/>
          <w:marRight w:val="0"/>
          <w:marTop w:val="0"/>
          <w:marBottom w:val="0"/>
          <w:divBdr>
            <w:top w:val="none" w:sz="0" w:space="0" w:color="auto"/>
            <w:left w:val="none" w:sz="0" w:space="0" w:color="auto"/>
            <w:bottom w:val="none" w:sz="0" w:space="0" w:color="auto"/>
            <w:right w:val="none" w:sz="0" w:space="0" w:color="auto"/>
          </w:divBdr>
        </w:div>
        <w:div w:id="2016300333">
          <w:marLeft w:val="480"/>
          <w:marRight w:val="0"/>
          <w:marTop w:val="0"/>
          <w:marBottom w:val="0"/>
          <w:divBdr>
            <w:top w:val="none" w:sz="0" w:space="0" w:color="auto"/>
            <w:left w:val="none" w:sz="0" w:space="0" w:color="auto"/>
            <w:bottom w:val="none" w:sz="0" w:space="0" w:color="auto"/>
            <w:right w:val="none" w:sz="0" w:space="0" w:color="auto"/>
          </w:divBdr>
        </w:div>
        <w:div w:id="1523518162">
          <w:marLeft w:val="480"/>
          <w:marRight w:val="0"/>
          <w:marTop w:val="0"/>
          <w:marBottom w:val="0"/>
          <w:divBdr>
            <w:top w:val="none" w:sz="0" w:space="0" w:color="auto"/>
            <w:left w:val="none" w:sz="0" w:space="0" w:color="auto"/>
            <w:bottom w:val="none" w:sz="0" w:space="0" w:color="auto"/>
            <w:right w:val="none" w:sz="0" w:space="0" w:color="auto"/>
          </w:divBdr>
        </w:div>
        <w:div w:id="894707527">
          <w:marLeft w:val="480"/>
          <w:marRight w:val="0"/>
          <w:marTop w:val="0"/>
          <w:marBottom w:val="0"/>
          <w:divBdr>
            <w:top w:val="none" w:sz="0" w:space="0" w:color="auto"/>
            <w:left w:val="none" w:sz="0" w:space="0" w:color="auto"/>
            <w:bottom w:val="none" w:sz="0" w:space="0" w:color="auto"/>
            <w:right w:val="none" w:sz="0" w:space="0" w:color="auto"/>
          </w:divBdr>
        </w:div>
        <w:div w:id="1884707087">
          <w:marLeft w:val="480"/>
          <w:marRight w:val="0"/>
          <w:marTop w:val="0"/>
          <w:marBottom w:val="0"/>
          <w:divBdr>
            <w:top w:val="none" w:sz="0" w:space="0" w:color="auto"/>
            <w:left w:val="none" w:sz="0" w:space="0" w:color="auto"/>
            <w:bottom w:val="none" w:sz="0" w:space="0" w:color="auto"/>
            <w:right w:val="none" w:sz="0" w:space="0" w:color="auto"/>
          </w:divBdr>
        </w:div>
        <w:div w:id="1173036603">
          <w:marLeft w:val="480"/>
          <w:marRight w:val="0"/>
          <w:marTop w:val="0"/>
          <w:marBottom w:val="0"/>
          <w:divBdr>
            <w:top w:val="none" w:sz="0" w:space="0" w:color="auto"/>
            <w:left w:val="none" w:sz="0" w:space="0" w:color="auto"/>
            <w:bottom w:val="none" w:sz="0" w:space="0" w:color="auto"/>
            <w:right w:val="none" w:sz="0" w:space="0" w:color="auto"/>
          </w:divBdr>
        </w:div>
        <w:div w:id="1149788519">
          <w:marLeft w:val="480"/>
          <w:marRight w:val="0"/>
          <w:marTop w:val="0"/>
          <w:marBottom w:val="0"/>
          <w:divBdr>
            <w:top w:val="none" w:sz="0" w:space="0" w:color="auto"/>
            <w:left w:val="none" w:sz="0" w:space="0" w:color="auto"/>
            <w:bottom w:val="none" w:sz="0" w:space="0" w:color="auto"/>
            <w:right w:val="none" w:sz="0" w:space="0" w:color="auto"/>
          </w:divBdr>
        </w:div>
        <w:div w:id="1549609400">
          <w:marLeft w:val="480"/>
          <w:marRight w:val="0"/>
          <w:marTop w:val="0"/>
          <w:marBottom w:val="0"/>
          <w:divBdr>
            <w:top w:val="none" w:sz="0" w:space="0" w:color="auto"/>
            <w:left w:val="none" w:sz="0" w:space="0" w:color="auto"/>
            <w:bottom w:val="none" w:sz="0" w:space="0" w:color="auto"/>
            <w:right w:val="none" w:sz="0" w:space="0" w:color="auto"/>
          </w:divBdr>
        </w:div>
        <w:div w:id="2126346724">
          <w:marLeft w:val="480"/>
          <w:marRight w:val="0"/>
          <w:marTop w:val="0"/>
          <w:marBottom w:val="0"/>
          <w:divBdr>
            <w:top w:val="none" w:sz="0" w:space="0" w:color="auto"/>
            <w:left w:val="none" w:sz="0" w:space="0" w:color="auto"/>
            <w:bottom w:val="none" w:sz="0" w:space="0" w:color="auto"/>
            <w:right w:val="none" w:sz="0" w:space="0" w:color="auto"/>
          </w:divBdr>
        </w:div>
        <w:div w:id="1529173080">
          <w:marLeft w:val="480"/>
          <w:marRight w:val="0"/>
          <w:marTop w:val="0"/>
          <w:marBottom w:val="0"/>
          <w:divBdr>
            <w:top w:val="none" w:sz="0" w:space="0" w:color="auto"/>
            <w:left w:val="none" w:sz="0" w:space="0" w:color="auto"/>
            <w:bottom w:val="none" w:sz="0" w:space="0" w:color="auto"/>
            <w:right w:val="none" w:sz="0" w:space="0" w:color="auto"/>
          </w:divBdr>
        </w:div>
        <w:div w:id="1649897925">
          <w:marLeft w:val="480"/>
          <w:marRight w:val="0"/>
          <w:marTop w:val="0"/>
          <w:marBottom w:val="0"/>
          <w:divBdr>
            <w:top w:val="none" w:sz="0" w:space="0" w:color="auto"/>
            <w:left w:val="none" w:sz="0" w:space="0" w:color="auto"/>
            <w:bottom w:val="none" w:sz="0" w:space="0" w:color="auto"/>
            <w:right w:val="none" w:sz="0" w:space="0" w:color="auto"/>
          </w:divBdr>
        </w:div>
        <w:div w:id="1193495976">
          <w:marLeft w:val="480"/>
          <w:marRight w:val="0"/>
          <w:marTop w:val="0"/>
          <w:marBottom w:val="0"/>
          <w:divBdr>
            <w:top w:val="none" w:sz="0" w:space="0" w:color="auto"/>
            <w:left w:val="none" w:sz="0" w:space="0" w:color="auto"/>
            <w:bottom w:val="none" w:sz="0" w:space="0" w:color="auto"/>
            <w:right w:val="none" w:sz="0" w:space="0" w:color="auto"/>
          </w:divBdr>
        </w:div>
        <w:div w:id="912131067">
          <w:marLeft w:val="480"/>
          <w:marRight w:val="0"/>
          <w:marTop w:val="0"/>
          <w:marBottom w:val="0"/>
          <w:divBdr>
            <w:top w:val="none" w:sz="0" w:space="0" w:color="auto"/>
            <w:left w:val="none" w:sz="0" w:space="0" w:color="auto"/>
            <w:bottom w:val="none" w:sz="0" w:space="0" w:color="auto"/>
            <w:right w:val="none" w:sz="0" w:space="0" w:color="auto"/>
          </w:divBdr>
        </w:div>
      </w:divsChild>
    </w:div>
    <w:div w:id="858660283">
      <w:bodyDiv w:val="1"/>
      <w:marLeft w:val="0"/>
      <w:marRight w:val="0"/>
      <w:marTop w:val="0"/>
      <w:marBottom w:val="0"/>
      <w:divBdr>
        <w:top w:val="none" w:sz="0" w:space="0" w:color="auto"/>
        <w:left w:val="none" w:sz="0" w:space="0" w:color="auto"/>
        <w:bottom w:val="none" w:sz="0" w:space="0" w:color="auto"/>
        <w:right w:val="none" w:sz="0" w:space="0" w:color="auto"/>
      </w:divBdr>
    </w:div>
    <w:div w:id="858859657">
      <w:bodyDiv w:val="1"/>
      <w:marLeft w:val="0"/>
      <w:marRight w:val="0"/>
      <w:marTop w:val="0"/>
      <w:marBottom w:val="0"/>
      <w:divBdr>
        <w:top w:val="none" w:sz="0" w:space="0" w:color="auto"/>
        <w:left w:val="none" w:sz="0" w:space="0" w:color="auto"/>
        <w:bottom w:val="none" w:sz="0" w:space="0" w:color="auto"/>
        <w:right w:val="none" w:sz="0" w:space="0" w:color="auto"/>
      </w:divBdr>
    </w:div>
    <w:div w:id="858927482">
      <w:bodyDiv w:val="1"/>
      <w:marLeft w:val="0"/>
      <w:marRight w:val="0"/>
      <w:marTop w:val="0"/>
      <w:marBottom w:val="0"/>
      <w:divBdr>
        <w:top w:val="none" w:sz="0" w:space="0" w:color="auto"/>
        <w:left w:val="none" w:sz="0" w:space="0" w:color="auto"/>
        <w:bottom w:val="none" w:sz="0" w:space="0" w:color="auto"/>
        <w:right w:val="none" w:sz="0" w:space="0" w:color="auto"/>
      </w:divBdr>
    </w:div>
    <w:div w:id="859007986">
      <w:bodyDiv w:val="1"/>
      <w:marLeft w:val="0"/>
      <w:marRight w:val="0"/>
      <w:marTop w:val="0"/>
      <w:marBottom w:val="0"/>
      <w:divBdr>
        <w:top w:val="none" w:sz="0" w:space="0" w:color="auto"/>
        <w:left w:val="none" w:sz="0" w:space="0" w:color="auto"/>
        <w:bottom w:val="none" w:sz="0" w:space="0" w:color="auto"/>
        <w:right w:val="none" w:sz="0" w:space="0" w:color="auto"/>
      </w:divBdr>
    </w:div>
    <w:div w:id="859010186">
      <w:bodyDiv w:val="1"/>
      <w:marLeft w:val="0"/>
      <w:marRight w:val="0"/>
      <w:marTop w:val="0"/>
      <w:marBottom w:val="0"/>
      <w:divBdr>
        <w:top w:val="none" w:sz="0" w:space="0" w:color="auto"/>
        <w:left w:val="none" w:sz="0" w:space="0" w:color="auto"/>
        <w:bottom w:val="none" w:sz="0" w:space="0" w:color="auto"/>
        <w:right w:val="none" w:sz="0" w:space="0" w:color="auto"/>
      </w:divBdr>
    </w:div>
    <w:div w:id="859011662">
      <w:bodyDiv w:val="1"/>
      <w:marLeft w:val="0"/>
      <w:marRight w:val="0"/>
      <w:marTop w:val="0"/>
      <w:marBottom w:val="0"/>
      <w:divBdr>
        <w:top w:val="none" w:sz="0" w:space="0" w:color="auto"/>
        <w:left w:val="none" w:sz="0" w:space="0" w:color="auto"/>
        <w:bottom w:val="none" w:sz="0" w:space="0" w:color="auto"/>
        <w:right w:val="none" w:sz="0" w:space="0" w:color="auto"/>
      </w:divBdr>
    </w:div>
    <w:div w:id="859392970">
      <w:bodyDiv w:val="1"/>
      <w:marLeft w:val="0"/>
      <w:marRight w:val="0"/>
      <w:marTop w:val="0"/>
      <w:marBottom w:val="0"/>
      <w:divBdr>
        <w:top w:val="none" w:sz="0" w:space="0" w:color="auto"/>
        <w:left w:val="none" w:sz="0" w:space="0" w:color="auto"/>
        <w:bottom w:val="none" w:sz="0" w:space="0" w:color="auto"/>
        <w:right w:val="none" w:sz="0" w:space="0" w:color="auto"/>
      </w:divBdr>
    </w:div>
    <w:div w:id="859708872">
      <w:bodyDiv w:val="1"/>
      <w:marLeft w:val="0"/>
      <w:marRight w:val="0"/>
      <w:marTop w:val="0"/>
      <w:marBottom w:val="0"/>
      <w:divBdr>
        <w:top w:val="none" w:sz="0" w:space="0" w:color="auto"/>
        <w:left w:val="none" w:sz="0" w:space="0" w:color="auto"/>
        <w:bottom w:val="none" w:sz="0" w:space="0" w:color="auto"/>
        <w:right w:val="none" w:sz="0" w:space="0" w:color="auto"/>
      </w:divBdr>
    </w:div>
    <w:div w:id="859853257">
      <w:bodyDiv w:val="1"/>
      <w:marLeft w:val="0"/>
      <w:marRight w:val="0"/>
      <w:marTop w:val="0"/>
      <w:marBottom w:val="0"/>
      <w:divBdr>
        <w:top w:val="none" w:sz="0" w:space="0" w:color="auto"/>
        <w:left w:val="none" w:sz="0" w:space="0" w:color="auto"/>
        <w:bottom w:val="none" w:sz="0" w:space="0" w:color="auto"/>
        <w:right w:val="none" w:sz="0" w:space="0" w:color="auto"/>
      </w:divBdr>
    </w:div>
    <w:div w:id="859974554">
      <w:bodyDiv w:val="1"/>
      <w:marLeft w:val="0"/>
      <w:marRight w:val="0"/>
      <w:marTop w:val="0"/>
      <w:marBottom w:val="0"/>
      <w:divBdr>
        <w:top w:val="none" w:sz="0" w:space="0" w:color="auto"/>
        <w:left w:val="none" w:sz="0" w:space="0" w:color="auto"/>
        <w:bottom w:val="none" w:sz="0" w:space="0" w:color="auto"/>
        <w:right w:val="none" w:sz="0" w:space="0" w:color="auto"/>
      </w:divBdr>
    </w:div>
    <w:div w:id="860165426">
      <w:bodyDiv w:val="1"/>
      <w:marLeft w:val="0"/>
      <w:marRight w:val="0"/>
      <w:marTop w:val="0"/>
      <w:marBottom w:val="0"/>
      <w:divBdr>
        <w:top w:val="none" w:sz="0" w:space="0" w:color="auto"/>
        <w:left w:val="none" w:sz="0" w:space="0" w:color="auto"/>
        <w:bottom w:val="none" w:sz="0" w:space="0" w:color="auto"/>
        <w:right w:val="none" w:sz="0" w:space="0" w:color="auto"/>
      </w:divBdr>
    </w:div>
    <w:div w:id="860244180">
      <w:bodyDiv w:val="1"/>
      <w:marLeft w:val="0"/>
      <w:marRight w:val="0"/>
      <w:marTop w:val="0"/>
      <w:marBottom w:val="0"/>
      <w:divBdr>
        <w:top w:val="none" w:sz="0" w:space="0" w:color="auto"/>
        <w:left w:val="none" w:sz="0" w:space="0" w:color="auto"/>
        <w:bottom w:val="none" w:sz="0" w:space="0" w:color="auto"/>
        <w:right w:val="none" w:sz="0" w:space="0" w:color="auto"/>
      </w:divBdr>
    </w:div>
    <w:div w:id="860431247">
      <w:bodyDiv w:val="1"/>
      <w:marLeft w:val="0"/>
      <w:marRight w:val="0"/>
      <w:marTop w:val="0"/>
      <w:marBottom w:val="0"/>
      <w:divBdr>
        <w:top w:val="none" w:sz="0" w:space="0" w:color="auto"/>
        <w:left w:val="none" w:sz="0" w:space="0" w:color="auto"/>
        <w:bottom w:val="none" w:sz="0" w:space="0" w:color="auto"/>
        <w:right w:val="none" w:sz="0" w:space="0" w:color="auto"/>
      </w:divBdr>
    </w:div>
    <w:div w:id="860432731">
      <w:bodyDiv w:val="1"/>
      <w:marLeft w:val="0"/>
      <w:marRight w:val="0"/>
      <w:marTop w:val="0"/>
      <w:marBottom w:val="0"/>
      <w:divBdr>
        <w:top w:val="none" w:sz="0" w:space="0" w:color="auto"/>
        <w:left w:val="none" w:sz="0" w:space="0" w:color="auto"/>
        <w:bottom w:val="none" w:sz="0" w:space="0" w:color="auto"/>
        <w:right w:val="none" w:sz="0" w:space="0" w:color="auto"/>
      </w:divBdr>
    </w:div>
    <w:div w:id="860893948">
      <w:bodyDiv w:val="1"/>
      <w:marLeft w:val="0"/>
      <w:marRight w:val="0"/>
      <w:marTop w:val="0"/>
      <w:marBottom w:val="0"/>
      <w:divBdr>
        <w:top w:val="none" w:sz="0" w:space="0" w:color="auto"/>
        <w:left w:val="none" w:sz="0" w:space="0" w:color="auto"/>
        <w:bottom w:val="none" w:sz="0" w:space="0" w:color="auto"/>
        <w:right w:val="none" w:sz="0" w:space="0" w:color="auto"/>
      </w:divBdr>
    </w:div>
    <w:div w:id="861281226">
      <w:bodyDiv w:val="1"/>
      <w:marLeft w:val="0"/>
      <w:marRight w:val="0"/>
      <w:marTop w:val="0"/>
      <w:marBottom w:val="0"/>
      <w:divBdr>
        <w:top w:val="none" w:sz="0" w:space="0" w:color="auto"/>
        <w:left w:val="none" w:sz="0" w:space="0" w:color="auto"/>
        <w:bottom w:val="none" w:sz="0" w:space="0" w:color="auto"/>
        <w:right w:val="none" w:sz="0" w:space="0" w:color="auto"/>
      </w:divBdr>
    </w:div>
    <w:div w:id="861698950">
      <w:bodyDiv w:val="1"/>
      <w:marLeft w:val="0"/>
      <w:marRight w:val="0"/>
      <w:marTop w:val="0"/>
      <w:marBottom w:val="0"/>
      <w:divBdr>
        <w:top w:val="none" w:sz="0" w:space="0" w:color="auto"/>
        <w:left w:val="none" w:sz="0" w:space="0" w:color="auto"/>
        <w:bottom w:val="none" w:sz="0" w:space="0" w:color="auto"/>
        <w:right w:val="none" w:sz="0" w:space="0" w:color="auto"/>
      </w:divBdr>
    </w:div>
    <w:div w:id="861817026">
      <w:bodyDiv w:val="1"/>
      <w:marLeft w:val="0"/>
      <w:marRight w:val="0"/>
      <w:marTop w:val="0"/>
      <w:marBottom w:val="0"/>
      <w:divBdr>
        <w:top w:val="none" w:sz="0" w:space="0" w:color="auto"/>
        <w:left w:val="none" w:sz="0" w:space="0" w:color="auto"/>
        <w:bottom w:val="none" w:sz="0" w:space="0" w:color="auto"/>
        <w:right w:val="none" w:sz="0" w:space="0" w:color="auto"/>
      </w:divBdr>
    </w:div>
    <w:div w:id="862205198">
      <w:bodyDiv w:val="1"/>
      <w:marLeft w:val="0"/>
      <w:marRight w:val="0"/>
      <w:marTop w:val="0"/>
      <w:marBottom w:val="0"/>
      <w:divBdr>
        <w:top w:val="none" w:sz="0" w:space="0" w:color="auto"/>
        <w:left w:val="none" w:sz="0" w:space="0" w:color="auto"/>
        <w:bottom w:val="none" w:sz="0" w:space="0" w:color="auto"/>
        <w:right w:val="none" w:sz="0" w:space="0" w:color="auto"/>
      </w:divBdr>
    </w:div>
    <w:div w:id="862322730">
      <w:bodyDiv w:val="1"/>
      <w:marLeft w:val="0"/>
      <w:marRight w:val="0"/>
      <w:marTop w:val="0"/>
      <w:marBottom w:val="0"/>
      <w:divBdr>
        <w:top w:val="none" w:sz="0" w:space="0" w:color="auto"/>
        <w:left w:val="none" w:sz="0" w:space="0" w:color="auto"/>
        <w:bottom w:val="none" w:sz="0" w:space="0" w:color="auto"/>
        <w:right w:val="none" w:sz="0" w:space="0" w:color="auto"/>
      </w:divBdr>
    </w:div>
    <w:div w:id="862325323">
      <w:bodyDiv w:val="1"/>
      <w:marLeft w:val="0"/>
      <w:marRight w:val="0"/>
      <w:marTop w:val="0"/>
      <w:marBottom w:val="0"/>
      <w:divBdr>
        <w:top w:val="none" w:sz="0" w:space="0" w:color="auto"/>
        <w:left w:val="none" w:sz="0" w:space="0" w:color="auto"/>
        <w:bottom w:val="none" w:sz="0" w:space="0" w:color="auto"/>
        <w:right w:val="none" w:sz="0" w:space="0" w:color="auto"/>
      </w:divBdr>
    </w:div>
    <w:div w:id="862398879">
      <w:bodyDiv w:val="1"/>
      <w:marLeft w:val="0"/>
      <w:marRight w:val="0"/>
      <w:marTop w:val="0"/>
      <w:marBottom w:val="0"/>
      <w:divBdr>
        <w:top w:val="none" w:sz="0" w:space="0" w:color="auto"/>
        <w:left w:val="none" w:sz="0" w:space="0" w:color="auto"/>
        <w:bottom w:val="none" w:sz="0" w:space="0" w:color="auto"/>
        <w:right w:val="none" w:sz="0" w:space="0" w:color="auto"/>
      </w:divBdr>
    </w:div>
    <w:div w:id="862670254">
      <w:bodyDiv w:val="1"/>
      <w:marLeft w:val="0"/>
      <w:marRight w:val="0"/>
      <w:marTop w:val="0"/>
      <w:marBottom w:val="0"/>
      <w:divBdr>
        <w:top w:val="none" w:sz="0" w:space="0" w:color="auto"/>
        <w:left w:val="none" w:sz="0" w:space="0" w:color="auto"/>
        <w:bottom w:val="none" w:sz="0" w:space="0" w:color="auto"/>
        <w:right w:val="none" w:sz="0" w:space="0" w:color="auto"/>
      </w:divBdr>
    </w:div>
    <w:div w:id="863055506">
      <w:bodyDiv w:val="1"/>
      <w:marLeft w:val="0"/>
      <w:marRight w:val="0"/>
      <w:marTop w:val="0"/>
      <w:marBottom w:val="0"/>
      <w:divBdr>
        <w:top w:val="none" w:sz="0" w:space="0" w:color="auto"/>
        <w:left w:val="none" w:sz="0" w:space="0" w:color="auto"/>
        <w:bottom w:val="none" w:sz="0" w:space="0" w:color="auto"/>
        <w:right w:val="none" w:sz="0" w:space="0" w:color="auto"/>
      </w:divBdr>
    </w:div>
    <w:div w:id="863440325">
      <w:bodyDiv w:val="1"/>
      <w:marLeft w:val="0"/>
      <w:marRight w:val="0"/>
      <w:marTop w:val="0"/>
      <w:marBottom w:val="0"/>
      <w:divBdr>
        <w:top w:val="none" w:sz="0" w:space="0" w:color="auto"/>
        <w:left w:val="none" w:sz="0" w:space="0" w:color="auto"/>
        <w:bottom w:val="none" w:sz="0" w:space="0" w:color="auto"/>
        <w:right w:val="none" w:sz="0" w:space="0" w:color="auto"/>
      </w:divBdr>
    </w:div>
    <w:div w:id="863444898">
      <w:bodyDiv w:val="1"/>
      <w:marLeft w:val="0"/>
      <w:marRight w:val="0"/>
      <w:marTop w:val="0"/>
      <w:marBottom w:val="0"/>
      <w:divBdr>
        <w:top w:val="none" w:sz="0" w:space="0" w:color="auto"/>
        <w:left w:val="none" w:sz="0" w:space="0" w:color="auto"/>
        <w:bottom w:val="none" w:sz="0" w:space="0" w:color="auto"/>
        <w:right w:val="none" w:sz="0" w:space="0" w:color="auto"/>
      </w:divBdr>
    </w:div>
    <w:div w:id="863514980">
      <w:bodyDiv w:val="1"/>
      <w:marLeft w:val="0"/>
      <w:marRight w:val="0"/>
      <w:marTop w:val="0"/>
      <w:marBottom w:val="0"/>
      <w:divBdr>
        <w:top w:val="none" w:sz="0" w:space="0" w:color="auto"/>
        <w:left w:val="none" w:sz="0" w:space="0" w:color="auto"/>
        <w:bottom w:val="none" w:sz="0" w:space="0" w:color="auto"/>
        <w:right w:val="none" w:sz="0" w:space="0" w:color="auto"/>
      </w:divBdr>
    </w:div>
    <w:div w:id="863591883">
      <w:bodyDiv w:val="1"/>
      <w:marLeft w:val="0"/>
      <w:marRight w:val="0"/>
      <w:marTop w:val="0"/>
      <w:marBottom w:val="0"/>
      <w:divBdr>
        <w:top w:val="none" w:sz="0" w:space="0" w:color="auto"/>
        <w:left w:val="none" w:sz="0" w:space="0" w:color="auto"/>
        <w:bottom w:val="none" w:sz="0" w:space="0" w:color="auto"/>
        <w:right w:val="none" w:sz="0" w:space="0" w:color="auto"/>
      </w:divBdr>
    </w:div>
    <w:div w:id="863592664">
      <w:bodyDiv w:val="1"/>
      <w:marLeft w:val="0"/>
      <w:marRight w:val="0"/>
      <w:marTop w:val="0"/>
      <w:marBottom w:val="0"/>
      <w:divBdr>
        <w:top w:val="none" w:sz="0" w:space="0" w:color="auto"/>
        <w:left w:val="none" w:sz="0" w:space="0" w:color="auto"/>
        <w:bottom w:val="none" w:sz="0" w:space="0" w:color="auto"/>
        <w:right w:val="none" w:sz="0" w:space="0" w:color="auto"/>
      </w:divBdr>
    </w:div>
    <w:div w:id="863716978">
      <w:bodyDiv w:val="1"/>
      <w:marLeft w:val="0"/>
      <w:marRight w:val="0"/>
      <w:marTop w:val="0"/>
      <w:marBottom w:val="0"/>
      <w:divBdr>
        <w:top w:val="none" w:sz="0" w:space="0" w:color="auto"/>
        <w:left w:val="none" w:sz="0" w:space="0" w:color="auto"/>
        <w:bottom w:val="none" w:sz="0" w:space="0" w:color="auto"/>
        <w:right w:val="none" w:sz="0" w:space="0" w:color="auto"/>
      </w:divBdr>
    </w:div>
    <w:div w:id="863787621">
      <w:bodyDiv w:val="1"/>
      <w:marLeft w:val="0"/>
      <w:marRight w:val="0"/>
      <w:marTop w:val="0"/>
      <w:marBottom w:val="0"/>
      <w:divBdr>
        <w:top w:val="none" w:sz="0" w:space="0" w:color="auto"/>
        <w:left w:val="none" w:sz="0" w:space="0" w:color="auto"/>
        <w:bottom w:val="none" w:sz="0" w:space="0" w:color="auto"/>
        <w:right w:val="none" w:sz="0" w:space="0" w:color="auto"/>
      </w:divBdr>
    </w:div>
    <w:div w:id="863909946">
      <w:bodyDiv w:val="1"/>
      <w:marLeft w:val="0"/>
      <w:marRight w:val="0"/>
      <w:marTop w:val="0"/>
      <w:marBottom w:val="0"/>
      <w:divBdr>
        <w:top w:val="none" w:sz="0" w:space="0" w:color="auto"/>
        <w:left w:val="none" w:sz="0" w:space="0" w:color="auto"/>
        <w:bottom w:val="none" w:sz="0" w:space="0" w:color="auto"/>
        <w:right w:val="none" w:sz="0" w:space="0" w:color="auto"/>
      </w:divBdr>
    </w:div>
    <w:div w:id="864054085">
      <w:bodyDiv w:val="1"/>
      <w:marLeft w:val="0"/>
      <w:marRight w:val="0"/>
      <w:marTop w:val="0"/>
      <w:marBottom w:val="0"/>
      <w:divBdr>
        <w:top w:val="none" w:sz="0" w:space="0" w:color="auto"/>
        <w:left w:val="none" w:sz="0" w:space="0" w:color="auto"/>
        <w:bottom w:val="none" w:sz="0" w:space="0" w:color="auto"/>
        <w:right w:val="none" w:sz="0" w:space="0" w:color="auto"/>
      </w:divBdr>
    </w:div>
    <w:div w:id="865169347">
      <w:bodyDiv w:val="1"/>
      <w:marLeft w:val="0"/>
      <w:marRight w:val="0"/>
      <w:marTop w:val="0"/>
      <w:marBottom w:val="0"/>
      <w:divBdr>
        <w:top w:val="none" w:sz="0" w:space="0" w:color="auto"/>
        <w:left w:val="none" w:sz="0" w:space="0" w:color="auto"/>
        <w:bottom w:val="none" w:sz="0" w:space="0" w:color="auto"/>
        <w:right w:val="none" w:sz="0" w:space="0" w:color="auto"/>
      </w:divBdr>
    </w:div>
    <w:div w:id="865413965">
      <w:bodyDiv w:val="1"/>
      <w:marLeft w:val="0"/>
      <w:marRight w:val="0"/>
      <w:marTop w:val="0"/>
      <w:marBottom w:val="0"/>
      <w:divBdr>
        <w:top w:val="none" w:sz="0" w:space="0" w:color="auto"/>
        <w:left w:val="none" w:sz="0" w:space="0" w:color="auto"/>
        <w:bottom w:val="none" w:sz="0" w:space="0" w:color="auto"/>
        <w:right w:val="none" w:sz="0" w:space="0" w:color="auto"/>
      </w:divBdr>
    </w:div>
    <w:div w:id="865485110">
      <w:bodyDiv w:val="1"/>
      <w:marLeft w:val="0"/>
      <w:marRight w:val="0"/>
      <w:marTop w:val="0"/>
      <w:marBottom w:val="0"/>
      <w:divBdr>
        <w:top w:val="none" w:sz="0" w:space="0" w:color="auto"/>
        <w:left w:val="none" w:sz="0" w:space="0" w:color="auto"/>
        <w:bottom w:val="none" w:sz="0" w:space="0" w:color="auto"/>
        <w:right w:val="none" w:sz="0" w:space="0" w:color="auto"/>
      </w:divBdr>
    </w:div>
    <w:div w:id="865679801">
      <w:bodyDiv w:val="1"/>
      <w:marLeft w:val="0"/>
      <w:marRight w:val="0"/>
      <w:marTop w:val="0"/>
      <w:marBottom w:val="0"/>
      <w:divBdr>
        <w:top w:val="none" w:sz="0" w:space="0" w:color="auto"/>
        <w:left w:val="none" w:sz="0" w:space="0" w:color="auto"/>
        <w:bottom w:val="none" w:sz="0" w:space="0" w:color="auto"/>
        <w:right w:val="none" w:sz="0" w:space="0" w:color="auto"/>
      </w:divBdr>
    </w:div>
    <w:div w:id="865947846">
      <w:bodyDiv w:val="1"/>
      <w:marLeft w:val="0"/>
      <w:marRight w:val="0"/>
      <w:marTop w:val="0"/>
      <w:marBottom w:val="0"/>
      <w:divBdr>
        <w:top w:val="none" w:sz="0" w:space="0" w:color="auto"/>
        <w:left w:val="none" w:sz="0" w:space="0" w:color="auto"/>
        <w:bottom w:val="none" w:sz="0" w:space="0" w:color="auto"/>
        <w:right w:val="none" w:sz="0" w:space="0" w:color="auto"/>
      </w:divBdr>
    </w:div>
    <w:div w:id="866021132">
      <w:bodyDiv w:val="1"/>
      <w:marLeft w:val="0"/>
      <w:marRight w:val="0"/>
      <w:marTop w:val="0"/>
      <w:marBottom w:val="0"/>
      <w:divBdr>
        <w:top w:val="none" w:sz="0" w:space="0" w:color="auto"/>
        <w:left w:val="none" w:sz="0" w:space="0" w:color="auto"/>
        <w:bottom w:val="none" w:sz="0" w:space="0" w:color="auto"/>
        <w:right w:val="none" w:sz="0" w:space="0" w:color="auto"/>
      </w:divBdr>
    </w:div>
    <w:div w:id="866210974">
      <w:bodyDiv w:val="1"/>
      <w:marLeft w:val="0"/>
      <w:marRight w:val="0"/>
      <w:marTop w:val="0"/>
      <w:marBottom w:val="0"/>
      <w:divBdr>
        <w:top w:val="none" w:sz="0" w:space="0" w:color="auto"/>
        <w:left w:val="none" w:sz="0" w:space="0" w:color="auto"/>
        <w:bottom w:val="none" w:sz="0" w:space="0" w:color="auto"/>
        <w:right w:val="none" w:sz="0" w:space="0" w:color="auto"/>
      </w:divBdr>
    </w:div>
    <w:div w:id="866412053">
      <w:bodyDiv w:val="1"/>
      <w:marLeft w:val="0"/>
      <w:marRight w:val="0"/>
      <w:marTop w:val="0"/>
      <w:marBottom w:val="0"/>
      <w:divBdr>
        <w:top w:val="none" w:sz="0" w:space="0" w:color="auto"/>
        <w:left w:val="none" w:sz="0" w:space="0" w:color="auto"/>
        <w:bottom w:val="none" w:sz="0" w:space="0" w:color="auto"/>
        <w:right w:val="none" w:sz="0" w:space="0" w:color="auto"/>
      </w:divBdr>
    </w:div>
    <w:div w:id="866869705">
      <w:bodyDiv w:val="1"/>
      <w:marLeft w:val="0"/>
      <w:marRight w:val="0"/>
      <w:marTop w:val="0"/>
      <w:marBottom w:val="0"/>
      <w:divBdr>
        <w:top w:val="none" w:sz="0" w:space="0" w:color="auto"/>
        <w:left w:val="none" w:sz="0" w:space="0" w:color="auto"/>
        <w:bottom w:val="none" w:sz="0" w:space="0" w:color="auto"/>
        <w:right w:val="none" w:sz="0" w:space="0" w:color="auto"/>
      </w:divBdr>
    </w:div>
    <w:div w:id="866987494">
      <w:bodyDiv w:val="1"/>
      <w:marLeft w:val="0"/>
      <w:marRight w:val="0"/>
      <w:marTop w:val="0"/>
      <w:marBottom w:val="0"/>
      <w:divBdr>
        <w:top w:val="none" w:sz="0" w:space="0" w:color="auto"/>
        <w:left w:val="none" w:sz="0" w:space="0" w:color="auto"/>
        <w:bottom w:val="none" w:sz="0" w:space="0" w:color="auto"/>
        <w:right w:val="none" w:sz="0" w:space="0" w:color="auto"/>
      </w:divBdr>
    </w:div>
    <w:div w:id="867525151">
      <w:bodyDiv w:val="1"/>
      <w:marLeft w:val="0"/>
      <w:marRight w:val="0"/>
      <w:marTop w:val="0"/>
      <w:marBottom w:val="0"/>
      <w:divBdr>
        <w:top w:val="none" w:sz="0" w:space="0" w:color="auto"/>
        <w:left w:val="none" w:sz="0" w:space="0" w:color="auto"/>
        <w:bottom w:val="none" w:sz="0" w:space="0" w:color="auto"/>
        <w:right w:val="none" w:sz="0" w:space="0" w:color="auto"/>
      </w:divBdr>
    </w:div>
    <w:div w:id="867528451">
      <w:bodyDiv w:val="1"/>
      <w:marLeft w:val="0"/>
      <w:marRight w:val="0"/>
      <w:marTop w:val="0"/>
      <w:marBottom w:val="0"/>
      <w:divBdr>
        <w:top w:val="none" w:sz="0" w:space="0" w:color="auto"/>
        <w:left w:val="none" w:sz="0" w:space="0" w:color="auto"/>
        <w:bottom w:val="none" w:sz="0" w:space="0" w:color="auto"/>
        <w:right w:val="none" w:sz="0" w:space="0" w:color="auto"/>
      </w:divBdr>
    </w:div>
    <w:div w:id="867914149">
      <w:bodyDiv w:val="1"/>
      <w:marLeft w:val="0"/>
      <w:marRight w:val="0"/>
      <w:marTop w:val="0"/>
      <w:marBottom w:val="0"/>
      <w:divBdr>
        <w:top w:val="none" w:sz="0" w:space="0" w:color="auto"/>
        <w:left w:val="none" w:sz="0" w:space="0" w:color="auto"/>
        <w:bottom w:val="none" w:sz="0" w:space="0" w:color="auto"/>
        <w:right w:val="none" w:sz="0" w:space="0" w:color="auto"/>
      </w:divBdr>
    </w:div>
    <w:div w:id="868029328">
      <w:bodyDiv w:val="1"/>
      <w:marLeft w:val="0"/>
      <w:marRight w:val="0"/>
      <w:marTop w:val="0"/>
      <w:marBottom w:val="0"/>
      <w:divBdr>
        <w:top w:val="none" w:sz="0" w:space="0" w:color="auto"/>
        <w:left w:val="none" w:sz="0" w:space="0" w:color="auto"/>
        <w:bottom w:val="none" w:sz="0" w:space="0" w:color="auto"/>
        <w:right w:val="none" w:sz="0" w:space="0" w:color="auto"/>
      </w:divBdr>
    </w:div>
    <w:div w:id="868183938">
      <w:bodyDiv w:val="1"/>
      <w:marLeft w:val="0"/>
      <w:marRight w:val="0"/>
      <w:marTop w:val="0"/>
      <w:marBottom w:val="0"/>
      <w:divBdr>
        <w:top w:val="none" w:sz="0" w:space="0" w:color="auto"/>
        <w:left w:val="none" w:sz="0" w:space="0" w:color="auto"/>
        <w:bottom w:val="none" w:sz="0" w:space="0" w:color="auto"/>
        <w:right w:val="none" w:sz="0" w:space="0" w:color="auto"/>
      </w:divBdr>
    </w:div>
    <w:div w:id="868489577">
      <w:bodyDiv w:val="1"/>
      <w:marLeft w:val="0"/>
      <w:marRight w:val="0"/>
      <w:marTop w:val="0"/>
      <w:marBottom w:val="0"/>
      <w:divBdr>
        <w:top w:val="none" w:sz="0" w:space="0" w:color="auto"/>
        <w:left w:val="none" w:sz="0" w:space="0" w:color="auto"/>
        <w:bottom w:val="none" w:sz="0" w:space="0" w:color="auto"/>
        <w:right w:val="none" w:sz="0" w:space="0" w:color="auto"/>
      </w:divBdr>
    </w:div>
    <w:div w:id="869415370">
      <w:bodyDiv w:val="1"/>
      <w:marLeft w:val="0"/>
      <w:marRight w:val="0"/>
      <w:marTop w:val="0"/>
      <w:marBottom w:val="0"/>
      <w:divBdr>
        <w:top w:val="none" w:sz="0" w:space="0" w:color="auto"/>
        <w:left w:val="none" w:sz="0" w:space="0" w:color="auto"/>
        <w:bottom w:val="none" w:sz="0" w:space="0" w:color="auto"/>
        <w:right w:val="none" w:sz="0" w:space="0" w:color="auto"/>
      </w:divBdr>
    </w:div>
    <w:div w:id="869489119">
      <w:bodyDiv w:val="1"/>
      <w:marLeft w:val="0"/>
      <w:marRight w:val="0"/>
      <w:marTop w:val="0"/>
      <w:marBottom w:val="0"/>
      <w:divBdr>
        <w:top w:val="none" w:sz="0" w:space="0" w:color="auto"/>
        <w:left w:val="none" w:sz="0" w:space="0" w:color="auto"/>
        <w:bottom w:val="none" w:sz="0" w:space="0" w:color="auto"/>
        <w:right w:val="none" w:sz="0" w:space="0" w:color="auto"/>
      </w:divBdr>
    </w:div>
    <w:div w:id="869731042">
      <w:bodyDiv w:val="1"/>
      <w:marLeft w:val="0"/>
      <w:marRight w:val="0"/>
      <w:marTop w:val="0"/>
      <w:marBottom w:val="0"/>
      <w:divBdr>
        <w:top w:val="none" w:sz="0" w:space="0" w:color="auto"/>
        <w:left w:val="none" w:sz="0" w:space="0" w:color="auto"/>
        <w:bottom w:val="none" w:sz="0" w:space="0" w:color="auto"/>
        <w:right w:val="none" w:sz="0" w:space="0" w:color="auto"/>
      </w:divBdr>
    </w:div>
    <w:div w:id="870067855">
      <w:bodyDiv w:val="1"/>
      <w:marLeft w:val="0"/>
      <w:marRight w:val="0"/>
      <w:marTop w:val="0"/>
      <w:marBottom w:val="0"/>
      <w:divBdr>
        <w:top w:val="none" w:sz="0" w:space="0" w:color="auto"/>
        <w:left w:val="none" w:sz="0" w:space="0" w:color="auto"/>
        <w:bottom w:val="none" w:sz="0" w:space="0" w:color="auto"/>
        <w:right w:val="none" w:sz="0" w:space="0" w:color="auto"/>
      </w:divBdr>
    </w:div>
    <w:div w:id="870266580">
      <w:bodyDiv w:val="1"/>
      <w:marLeft w:val="0"/>
      <w:marRight w:val="0"/>
      <w:marTop w:val="0"/>
      <w:marBottom w:val="0"/>
      <w:divBdr>
        <w:top w:val="none" w:sz="0" w:space="0" w:color="auto"/>
        <w:left w:val="none" w:sz="0" w:space="0" w:color="auto"/>
        <w:bottom w:val="none" w:sz="0" w:space="0" w:color="auto"/>
        <w:right w:val="none" w:sz="0" w:space="0" w:color="auto"/>
      </w:divBdr>
    </w:div>
    <w:div w:id="870340875">
      <w:bodyDiv w:val="1"/>
      <w:marLeft w:val="0"/>
      <w:marRight w:val="0"/>
      <w:marTop w:val="0"/>
      <w:marBottom w:val="0"/>
      <w:divBdr>
        <w:top w:val="none" w:sz="0" w:space="0" w:color="auto"/>
        <w:left w:val="none" w:sz="0" w:space="0" w:color="auto"/>
        <w:bottom w:val="none" w:sz="0" w:space="0" w:color="auto"/>
        <w:right w:val="none" w:sz="0" w:space="0" w:color="auto"/>
      </w:divBdr>
    </w:div>
    <w:div w:id="870413817">
      <w:bodyDiv w:val="1"/>
      <w:marLeft w:val="0"/>
      <w:marRight w:val="0"/>
      <w:marTop w:val="0"/>
      <w:marBottom w:val="0"/>
      <w:divBdr>
        <w:top w:val="none" w:sz="0" w:space="0" w:color="auto"/>
        <w:left w:val="none" w:sz="0" w:space="0" w:color="auto"/>
        <w:bottom w:val="none" w:sz="0" w:space="0" w:color="auto"/>
        <w:right w:val="none" w:sz="0" w:space="0" w:color="auto"/>
      </w:divBdr>
    </w:div>
    <w:div w:id="870803049">
      <w:bodyDiv w:val="1"/>
      <w:marLeft w:val="0"/>
      <w:marRight w:val="0"/>
      <w:marTop w:val="0"/>
      <w:marBottom w:val="0"/>
      <w:divBdr>
        <w:top w:val="none" w:sz="0" w:space="0" w:color="auto"/>
        <w:left w:val="none" w:sz="0" w:space="0" w:color="auto"/>
        <w:bottom w:val="none" w:sz="0" w:space="0" w:color="auto"/>
        <w:right w:val="none" w:sz="0" w:space="0" w:color="auto"/>
      </w:divBdr>
    </w:div>
    <w:div w:id="870806705">
      <w:bodyDiv w:val="1"/>
      <w:marLeft w:val="0"/>
      <w:marRight w:val="0"/>
      <w:marTop w:val="0"/>
      <w:marBottom w:val="0"/>
      <w:divBdr>
        <w:top w:val="none" w:sz="0" w:space="0" w:color="auto"/>
        <w:left w:val="none" w:sz="0" w:space="0" w:color="auto"/>
        <w:bottom w:val="none" w:sz="0" w:space="0" w:color="auto"/>
        <w:right w:val="none" w:sz="0" w:space="0" w:color="auto"/>
      </w:divBdr>
    </w:div>
    <w:div w:id="871042081">
      <w:bodyDiv w:val="1"/>
      <w:marLeft w:val="0"/>
      <w:marRight w:val="0"/>
      <w:marTop w:val="0"/>
      <w:marBottom w:val="0"/>
      <w:divBdr>
        <w:top w:val="none" w:sz="0" w:space="0" w:color="auto"/>
        <w:left w:val="none" w:sz="0" w:space="0" w:color="auto"/>
        <w:bottom w:val="none" w:sz="0" w:space="0" w:color="auto"/>
        <w:right w:val="none" w:sz="0" w:space="0" w:color="auto"/>
      </w:divBdr>
    </w:div>
    <w:div w:id="871110944">
      <w:bodyDiv w:val="1"/>
      <w:marLeft w:val="0"/>
      <w:marRight w:val="0"/>
      <w:marTop w:val="0"/>
      <w:marBottom w:val="0"/>
      <w:divBdr>
        <w:top w:val="none" w:sz="0" w:space="0" w:color="auto"/>
        <w:left w:val="none" w:sz="0" w:space="0" w:color="auto"/>
        <w:bottom w:val="none" w:sz="0" w:space="0" w:color="auto"/>
        <w:right w:val="none" w:sz="0" w:space="0" w:color="auto"/>
      </w:divBdr>
    </w:div>
    <w:div w:id="871112053">
      <w:bodyDiv w:val="1"/>
      <w:marLeft w:val="0"/>
      <w:marRight w:val="0"/>
      <w:marTop w:val="0"/>
      <w:marBottom w:val="0"/>
      <w:divBdr>
        <w:top w:val="none" w:sz="0" w:space="0" w:color="auto"/>
        <w:left w:val="none" w:sz="0" w:space="0" w:color="auto"/>
        <w:bottom w:val="none" w:sz="0" w:space="0" w:color="auto"/>
        <w:right w:val="none" w:sz="0" w:space="0" w:color="auto"/>
      </w:divBdr>
    </w:div>
    <w:div w:id="871117953">
      <w:bodyDiv w:val="1"/>
      <w:marLeft w:val="0"/>
      <w:marRight w:val="0"/>
      <w:marTop w:val="0"/>
      <w:marBottom w:val="0"/>
      <w:divBdr>
        <w:top w:val="none" w:sz="0" w:space="0" w:color="auto"/>
        <w:left w:val="none" w:sz="0" w:space="0" w:color="auto"/>
        <w:bottom w:val="none" w:sz="0" w:space="0" w:color="auto"/>
        <w:right w:val="none" w:sz="0" w:space="0" w:color="auto"/>
      </w:divBdr>
    </w:div>
    <w:div w:id="871305977">
      <w:bodyDiv w:val="1"/>
      <w:marLeft w:val="0"/>
      <w:marRight w:val="0"/>
      <w:marTop w:val="0"/>
      <w:marBottom w:val="0"/>
      <w:divBdr>
        <w:top w:val="none" w:sz="0" w:space="0" w:color="auto"/>
        <w:left w:val="none" w:sz="0" w:space="0" w:color="auto"/>
        <w:bottom w:val="none" w:sz="0" w:space="0" w:color="auto"/>
        <w:right w:val="none" w:sz="0" w:space="0" w:color="auto"/>
      </w:divBdr>
    </w:div>
    <w:div w:id="871528034">
      <w:bodyDiv w:val="1"/>
      <w:marLeft w:val="0"/>
      <w:marRight w:val="0"/>
      <w:marTop w:val="0"/>
      <w:marBottom w:val="0"/>
      <w:divBdr>
        <w:top w:val="none" w:sz="0" w:space="0" w:color="auto"/>
        <w:left w:val="none" w:sz="0" w:space="0" w:color="auto"/>
        <w:bottom w:val="none" w:sz="0" w:space="0" w:color="auto"/>
        <w:right w:val="none" w:sz="0" w:space="0" w:color="auto"/>
      </w:divBdr>
    </w:div>
    <w:div w:id="871649616">
      <w:bodyDiv w:val="1"/>
      <w:marLeft w:val="0"/>
      <w:marRight w:val="0"/>
      <w:marTop w:val="0"/>
      <w:marBottom w:val="0"/>
      <w:divBdr>
        <w:top w:val="none" w:sz="0" w:space="0" w:color="auto"/>
        <w:left w:val="none" w:sz="0" w:space="0" w:color="auto"/>
        <w:bottom w:val="none" w:sz="0" w:space="0" w:color="auto"/>
        <w:right w:val="none" w:sz="0" w:space="0" w:color="auto"/>
      </w:divBdr>
    </w:div>
    <w:div w:id="871650420">
      <w:bodyDiv w:val="1"/>
      <w:marLeft w:val="0"/>
      <w:marRight w:val="0"/>
      <w:marTop w:val="0"/>
      <w:marBottom w:val="0"/>
      <w:divBdr>
        <w:top w:val="none" w:sz="0" w:space="0" w:color="auto"/>
        <w:left w:val="none" w:sz="0" w:space="0" w:color="auto"/>
        <w:bottom w:val="none" w:sz="0" w:space="0" w:color="auto"/>
        <w:right w:val="none" w:sz="0" w:space="0" w:color="auto"/>
      </w:divBdr>
    </w:div>
    <w:div w:id="872310711">
      <w:bodyDiv w:val="1"/>
      <w:marLeft w:val="0"/>
      <w:marRight w:val="0"/>
      <w:marTop w:val="0"/>
      <w:marBottom w:val="0"/>
      <w:divBdr>
        <w:top w:val="none" w:sz="0" w:space="0" w:color="auto"/>
        <w:left w:val="none" w:sz="0" w:space="0" w:color="auto"/>
        <w:bottom w:val="none" w:sz="0" w:space="0" w:color="auto"/>
        <w:right w:val="none" w:sz="0" w:space="0" w:color="auto"/>
      </w:divBdr>
    </w:div>
    <w:div w:id="872575611">
      <w:bodyDiv w:val="1"/>
      <w:marLeft w:val="0"/>
      <w:marRight w:val="0"/>
      <w:marTop w:val="0"/>
      <w:marBottom w:val="0"/>
      <w:divBdr>
        <w:top w:val="none" w:sz="0" w:space="0" w:color="auto"/>
        <w:left w:val="none" w:sz="0" w:space="0" w:color="auto"/>
        <w:bottom w:val="none" w:sz="0" w:space="0" w:color="auto"/>
        <w:right w:val="none" w:sz="0" w:space="0" w:color="auto"/>
      </w:divBdr>
    </w:div>
    <w:div w:id="872612610">
      <w:bodyDiv w:val="1"/>
      <w:marLeft w:val="0"/>
      <w:marRight w:val="0"/>
      <w:marTop w:val="0"/>
      <w:marBottom w:val="0"/>
      <w:divBdr>
        <w:top w:val="none" w:sz="0" w:space="0" w:color="auto"/>
        <w:left w:val="none" w:sz="0" w:space="0" w:color="auto"/>
        <w:bottom w:val="none" w:sz="0" w:space="0" w:color="auto"/>
        <w:right w:val="none" w:sz="0" w:space="0" w:color="auto"/>
      </w:divBdr>
    </w:div>
    <w:div w:id="872695610">
      <w:bodyDiv w:val="1"/>
      <w:marLeft w:val="0"/>
      <w:marRight w:val="0"/>
      <w:marTop w:val="0"/>
      <w:marBottom w:val="0"/>
      <w:divBdr>
        <w:top w:val="none" w:sz="0" w:space="0" w:color="auto"/>
        <w:left w:val="none" w:sz="0" w:space="0" w:color="auto"/>
        <w:bottom w:val="none" w:sz="0" w:space="0" w:color="auto"/>
        <w:right w:val="none" w:sz="0" w:space="0" w:color="auto"/>
      </w:divBdr>
    </w:div>
    <w:div w:id="872957932">
      <w:bodyDiv w:val="1"/>
      <w:marLeft w:val="0"/>
      <w:marRight w:val="0"/>
      <w:marTop w:val="0"/>
      <w:marBottom w:val="0"/>
      <w:divBdr>
        <w:top w:val="none" w:sz="0" w:space="0" w:color="auto"/>
        <w:left w:val="none" w:sz="0" w:space="0" w:color="auto"/>
        <w:bottom w:val="none" w:sz="0" w:space="0" w:color="auto"/>
        <w:right w:val="none" w:sz="0" w:space="0" w:color="auto"/>
      </w:divBdr>
    </w:div>
    <w:div w:id="873689522">
      <w:bodyDiv w:val="1"/>
      <w:marLeft w:val="0"/>
      <w:marRight w:val="0"/>
      <w:marTop w:val="0"/>
      <w:marBottom w:val="0"/>
      <w:divBdr>
        <w:top w:val="none" w:sz="0" w:space="0" w:color="auto"/>
        <w:left w:val="none" w:sz="0" w:space="0" w:color="auto"/>
        <w:bottom w:val="none" w:sz="0" w:space="0" w:color="auto"/>
        <w:right w:val="none" w:sz="0" w:space="0" w:color="auto"/>
      </w:divBdr>
    </w:div>
    <w:div w:id="873881213">
      <w:bodyDiv w:val="1"/>
      <w:marLeft w:val="0"/>
      <w:marRight w:val="0"/>
      <w:marTop w:val="0"/>
      <w:marBottom w:val="0"/>
      <w:divBdr>
        <w:top w:val="none" w:sz="0" w:space="0" w:color="auto"/>
        <w:left w:val="none" w:sz="0" w:space="0" w:color="auto"/>
        <w:bottom w:val="none" w:sz="0" w:space="0" w:color="auto"/>
        <w:right w:val="none" w:sz="0" w:space="0" w:color="auto"/>
      </w:divBdr>
    </w:div>
    <w:div w:id="874194079">
      <w:bodyDiv w:val="1"/>
      <w:marLeft w:val="0"/>
      <w:marRight w:val="0"/>
      <w:marTop w:val="0"/>
      <w:marBottom w:val="0"/>
      <w:divBdr>
        <w:top w:val="none" w:sz="0" w:space="0" w:color="auto"/>
        <w:left w:val="none" w:sz="0" w:space="0" w:color="auto"/>
        <w:bottom w:val="none" w:sz="0" w:space="0" w:color="auto"/>
        <w:right w:val="none" w:sz="0" w:space="0" w:color="auto"/>
      </w:divBdr>
    </w:div>
    <w:div w:id="874537633">
      <w:bodyDiv w:val="1"/>
      <w:marLeft w:val="0"/>
      <w:marRight w:val="0"/>
      <w:marTop w:val="0"/>
      <w:marBottom w:val="0"/>
      <w:divBdr>
        <w:top w:val="none" w:sz="0" w:space="0" w:color="auto"/>
        <w:left w:val="none" w:sz="0" w:space="0" w:color="auto"/>
        <w:bottom w:val="none" w:sz="0" w:space="0" w:color="auto"/>
        <w:right w:val="none" w:sz="0" w:space="0" w:color="auto"/>
      </w:divBdr>
    </w:div>
    <w:div w:id="874779189">
      <w:bodyDiv w:val="1"/>
      <w:marLeft w:val="0"/>
      <w:marRight w:val="0"/>
      <w:marTop w:val="0"/>
      <w:marBottom w:val="0"/>
      <w:divBdr>
        <w:top w:val="none" w:sz="0" w:space="0" w:color="auto"/>
        <w:left w:val="none" w:sz="0" w:space="0" w:color="auto"/>
        <w:bottom w:val="none" w:sz="0" w:space="0" w:color="auto"/>
        <w:right w:val="none" w:sz="0" w:space="0" w:color="auto"/>
      </w:divBdr>
    </w:div>
    <w:div w:id="874922316">
      <w:bodyDiv w:val="1"/>
      <w:marLeft w:val="0"/>
      <w:marRight w:val="0"/>
      <w:marTop w:val="0"/>
      <w:marBottom w:val="0"/>
      <w:divBdr>
        <w:top w:val="none" w:sz="0" w:space="0" w:color="auto"/>
        <w:left w:val="none" w:sz="0" w:space="0" w:color="auto"/>
        <w:bottom w:val="none" w:sz="0" w:space="0" w:color="auto"/>
        <w:right w:val="none" w:sz="0" w:space="0" w:color="auto"/>
      </w:divBdr>
    </w:div>
    <w:div w:id="874928630">
      <w:bodyDiv w:val="1"/>
      <w:marLeft w:val="0"/>
      <w:marRight w:val="0"/>
      <w:marTop w:val="0"/>
      <w:marBottom w:val="0"/>
      <w:divBdr>
        <w:top w:val="none" w:sz="0" w:space="0" w:color="auto"/>
        <w:left w:val="none" w:sz="0" w:space="0" w:color="auto"/>
        <w:bottom w:val="none" w:sz="0" w:space="0" w:color="auto"/>
        <w:right w:val="none" w:sz="0" w:space="0" w:color="auto"/>
      </w:divBdr>
    </w:div>
    <w:div w:id="875779570">
      <w:bodyDiv w:val="1"/>
      <w:marLeft w:val="0"/>
      <w:marRight w:val="0"/>
      <w:marTop w:val="0"/>
      <w:marBottom w:val="0"/>
      <w:divBdr>
        <w:top w:val="none" w:sz="0" w:space="0" w:color="auto"/>
        <w:left w:val="none" w:sz="0" w:space="0" w:color="auto"/>
        <w:bottom w:val="none" w:sz="0" w:space="0" w:color="auto"/>
        <w:right w:val="none" w:sz="0" w:space="0" w:color="auto"/>
      </w:divBdr>
    </w:div>
    <w:div w:id="876045307">
      <w:bodyDiv w:val="1"/>
      <w:marLeft w:val="0"/>
      <w:marRight w:val="0"/>
      <w:marTop w:val="0"/>
      <w:marBottom w:val="0"/>
      <w:divBdr>
        <w:top w:val="none" w:sz="0" w:space="0" w:color="auto"/>
        <w:left w:val="none" w:sz="0" w:space="0" w:color="auto"/>
        <w:bottom w:val="none" w:sz="0" w:space="0" w:color="auto"/>
        <w:right w:val="none" w:sz="0" w:space="0" w:color="auto"/>
      </w:divBdr>
    </w:div>
    <w:div w:id="876313423">
      <w:bodyDiv w:val="1"/>
      <w:marLeft w:val="0"/>
      <w:marRight w:val="0"/>
      <w:marTop w:val="0"/>
      <w:marBottom w:val="0"/>
      <w:divBdr>
        <w:top w:val="none" w:sz="0" w:space="0" w:color="auto"/>
        <w:left w:val="none" w:sz="0" w:space="0" w:color="auto"/>
        <w:bottom w:val="none" w:sz="0" w:space="0" w:color="auto"/>
        <w:right w:val="none" w:sz="0" w:space="0" w:color="auto"/>
      </w:divBdr>
    </w:div>
    <w:div w:id="877086820">
      <w:bodyDiv w:val="1"/>
      <w:marLeft w:val="0"/>
      <w:marRight w:val="0"/>
      <w:marTop w:val="0"/>
      <w:marBottom w:val="0"/>
      <w:divBdr>
        <w:top w:val="none" w:sz="0" w:space="0" w:color="auto"/>
        <w:left w:val="none" w:sz="0" w:space="0" w:color="auto"/>
        <w:bottom w:val="none" w:sz="0" w:space="0" w:color="auto"/>
        <w:right w:val="none" w:sz="0" w:space="0" w:color="auto"/>
      </w:divBdr>
    </w:div>
    <w:div w:id="877472966">
      <w:bodyDiv w:val="1"/>
      <w:marLeft w:val="0"/>
      <w:marRight w:val="0"/>
      <w:marTop w:val="0"/>
      <w:marBottom w:val="0"/>
      <w:divBdr>
        <w:top w:val="none" w:sz="0" w:space="0" w:color="auto"/>
        <w:left w:val="none" w:sz="0" w:space="0" w:color="auto"/>
        <w:bottom w:val="none" w:sz="0" w:space="0" w:color="auto"/>
        <w:right w:val="none" w:sz="0" w:space="0" w:color="auto"/>
      </w:divBdr>
    </w:div>
    <w:div w:id="877547521">
      <w:bodyDiv w:val="1"/>
      <w:marLeft w:val="0"/>
      <w:marRight w:val="0"/>
      <w:marTop w:val="0"/>
      <w:marBottom w:val="0"/>
      <w:divBdr>
        <w:top w:val="none" w:sz="0" w:space="0" w:color="auto"/>
        <w:left w:val="none" w:sz="0" w:space="0" w:color="auto"/>
        <w:bottom w:val="none" w:sz="0" w:space="0" w:color="auto"/>
        <w:right w:val="none" w:sz="0" w:space="0" w:color="auto"/>
      </w:divBdr>
    </w:div>
    <w:div w:id="878320485">
      <w:bodyDiv w:val="1"/>
      <w:marLeft w:val="0"/>
      <w:marRight w:val="0"/>
      <w:marTop w:val="0"/>
      <w:marBottom w:val="0"/>
      <w:divBdr>
        <w:top w:val="none" w:sz="0" w:space="0" w:color="auto"/>
        <w:left w:val="none" w:sz="0" w:space="0" w:color="auto"/>
        <w:bottom w:val="none" w:sz="0" w:space="0" w:color="auto"/>
        <w:right w:val="none" w:sz="0" w:space="0" w:color="auto"/>
      </w:divBdr>
    </w:div>
    <w:div w:id="878323625">
      <w:bodyDiv w:val="1"/>
      <w:marLeft w:val="0"/>
      <w:marRight w:val="0"/>
      <w:marTop w:val="0"/>
      <w:marBottom w:val="0"/>
      <w:divBdr>
        <w:top w:val="none" w:sz="0" w:space="0" w:color="auto"/>
        <w:left w:val="none" w:sz="0" w:space="0" w:color="auto"/>
        <w:bottom w:val="none" w:sz="0" w:space="0" w:color="auto"/>
        <w:right w:val="none" w:sz="0" w:space="0" w:color="auto"/>
      </w:divBdr>
      <w:divsChild>
        <w:div w:id="1581787574">
          <w:marLeft w:val="480"/>
          <w:marRight w:val="0"/>
          <w:marTop w:val="0"/>
          <w:marBottom w:val="0"/>
          <w:divBdr>
            <w:top w:val="none" w:sz="0" w:space="0" w:color="auto"/>
            <w:left w:val="none" w:sz="0" w:space="0" w:color="auto"/>
            <w:bottom w:val="none" w:sz="0" w:space="0" w:color="auto"/>
            <w:right w:val="none" w:sz="0" w:space="0" w:color="auto"/>
          </w:divBdr>
        </w:div>
        <w:div w:id="1120955002">
          <w:marLeft w:val="480"/>
          <w:marRight w:val="0"/>
          <w:marTop w:val="0"/>
          <w:marBottom w:val="0"/>
          <w:divBdr>
            <w:top w:val="none" w:sz="0" w:space="0" w:color="auto"/>
            <w:left w:val="none" w:sz="0" w:space="0" w:color="auto"/>
            <w:bottom w:val="none" w:sz="0" w:space="0" w:color="auto"/>
            <w:right w:val="none" w:sz="0" w:space="0" w:color="auto"/>
          </w:divBdr>
        </w:div>
        <w:div w:id="1771046532">
          <w:marLeft w:val="480"/>
          <w:marRight w:val="0"/>
          <w:marTop w:val="0"/>
          <w:marBottom w:val="0"/>
          <w:divBdr>
            <w:top w:val="none" w:sz="0" w:space="0" w:color="auto"/>
            <w:left w:val="none" w:sz="0" w:space="0" w:color="auto"/>
            <w:bottom w:val="none" w:sz="0" w:space="0" w:color="auto"/>
            <w:right w:val="none" w:sz="0" w:space="0" w:color="auto"/>
          </w:divBdr>
        </w:div>
        <w:div w:id="197401736">
          <w:marLeft w:val="480"/>
          <w:marRight w:val="0"/>
          <w:marTop w:val="0"/>
          <w:marBottom w:val="0"/>
          <w:divBdr>
            <w:top w:val="none" w:sz="0" w:space="0" w:color="auto"/>
            <w:left w:val="none" w:sz="0" w:space="0" w:color="auto"/>
            <w:bottom w:val="none" w:sz="0" w:space="0" w:color="auto"/>
            <w:right w:val="none" w:sz="0" w:space="0" w:color="auto"/>
          </w:divBdr>
        </w:div>
        <w:div w:id="572853329">
          <w:marLeft w:val="480"/>
          <w:marRight w:val="0"/>
          <w:marTop w:val="0"/>
          <w:marBottom w:val="0"/>
          <w:divBdr>
            <w:top w:val="none" w:sz="0" w:space="0" w:color="auto"/>
            <w:left w:val="none" w:sz="0" w:space="0" w:color="auto"/>
            <w:bottom w:val="none" w:sz="0" w:space="0" w:color="auto"/>
            <w:right w:val="none" w:sz="0" w:space="0" w:color="auto"/>
          </w:divBdr>
        </w:div>
        <w:div w:id="2134252968">
          <w:marLeft w:val="480"/>
          <w:marRight w:val="0"/>
          <w:marTop w:val="0"/>
          <w:marBottom w:val="0"/>
          <w:divBdr>
            <w:top w:val="none" w:sz="0" w:space="0" w:color="auto"/>
            <w:left w:val="none" w:sz="0" w:space="0" w:color="auto"/>
            <w:bottom w:val="none" w:sz="0" w:space="0" w:color="auto"/>
            <w:right w:val="none" w:sz="0" w:space="0" w:color="auto"/>
          </w:divBdr>
        </w:div>
        <w:div w:id="1084456047">
          <w:marLeft w:val="480"/>
          <w:marRight w:val="0"/>
          <w:marTop w:val="0"/>
          <w:marBottom w:val="0"/>
          <w:divBdr>
            <w:top w:val="none" w:sz="0" w:space="0" w:color="auto"/>
            <w:left w:val="none" w:sz="0" w:space="0" w:color="auto"/>
            <w:bottom w:val="none" w:sz="0" w:space="0" w:color="auto"/>
            <w:right w:val="none" w:sz="0" w:space="0" w:color="auto"/>
          </w:divBdr>
        </w:div>
        <w:div w:id="1363625796">
          <w:marLeft w:val="480"/>
          <w:marRight w:val="0"/>
          <w:marTop w:val="0"/>
          <w:marBottom w:val="0"/>
          <w:divBdr>
            <w:top w:val="none" w:sz="0" w:space="0" w:color="auto"/>
            <w:left w:val="none" w:sz="0" w:space="0" w:color="auto"/>
            <w:bottom w:val="none" w:sz="0" w:space="0" w:color="auto"/>
            <w:right w:val="none" w:sz="0" w:space="0" w:color="auto"/>
          </w:divBdr>
        </w:div>
        <w:div w:id="343677339">
          <w:marLeft w:val="480"/>
          <w:marRight w:val="0"/>
          <w:marTop w:val="0"/>
          <w:marBottom w:val="0"/>
          <w:divBdr>
            <w:top w:val="none" w:sz="0" w:space="0" w:color="auto"/>
            <w:left w:val="none" w:sz="0" w:space="0" w:color="auto"/>
            <w:bottom w:val="none" w:sz="0" w:space="0" w:color="auto"/>
            <w:right w:val="none" w:sz="0" w:space="0" w:color="auto"/>
          </w:divBdr>
        </w:div>
        <w:div w:id="1851093373">
          <w:marLeft w:val="480"/>
          <w:marRight w:val="0"/>
          <w:marTop w:val="0"/>
          <w:marBottom w:val="0"/>
          <w:divBdr>
            <w:top w:val="none" w:sz="0" w:space="0" w:color="auto"/>
            <w:left w:val="none" w:sz="0" w:space="0" w:color="auto"/>
            <w:bottom w:val="none" w:sz="0" w:space="0" w:color="auto"/>
            <w:right w:val="none" w:sz="0" w:space="0" w:color="auto"/>
          </w:divBdr>
        </w:div>
        <w:div w:id="36515843">
          <w:marLeft w:val="480"/>
          <w:marRight w:val="0"/>
          <w:marTop w:val="0"/>
          <w:marBottom w:val="0"/>
          <w:divBdr>
            <w:top w:val="none" w:sz="0" w:space="0" w:color="auto"/>
            <w:left w:val="none" w:sz="0" w:space="0" w:color="auto"/>
            <w:bottom w:val="none" w:sz="0" w:space="0" w:color="auto"/>
            <w:right w:val="none" w:sz="0" w:space="0" w:color="auto"/>
          </w:divBdr>
        </w:div>
        <w:div w:id="1842506966">
          <w:marLeft w:val="480"/>
          <w:marRight w:val="0"/>
          <w:marTop w:val="0"/>
          <w:marBottom w:val="0"/>
          <w:divBdr>
            <w:top w:val="none" w:sz="0" w:space="0" w:color="auto"/>
            <w:left w:val="none" w:sz="0" w:space="0" w:color="auto"/>
            <w:bottom w:val="none" w:sz="0" w:space="0" w:color="auto"/>
            <w:right w:val="none" w:sz="0" w:space="0" w:color="auto"/>
          </w:divBdr>
        </w:div>
        <w:div w:id="1683705030">
          <w:marLeft w:val="480"/>
          <w:marRight w:val="0"/>
          <w:marTop w:val="0"/>
          <w:marBottom w:val="0"/>
          <w:divBdr>
            <w:top w:val="none" w:sz="0" w:space="0" w:color="auto"/>
            <w:left w:val="none" w:sz="0" w:space="0" w:color="auto"/>
            <w:bottom w:val="none" w:sz="0" w:space="0" w:color="auto"/>
            <w:right w:val="none" w:sz="0" w:space="0" w:color="auto"/>
          </w:divBdr>
        </w:div>
        <w:div w:id="1792165316">
          <w:marLeft w:val="480"/>
          <w:marRight w:val="0"/>
          <w:marTop w:val="0"/>
          <w:marBottom w:val="0"/>
          <w:divBdr>
            <w:top w:val="none" w:sz="0" w:space="0" w:color="auto"/>
            <w:left w:val="none" w:sz="0" w:space="0" w:color="auto"/>
            <w:bottom w:val="none" w:sz="0" w:space="0" w:color="auto"/>
            <w:right w:val="none" w:sz="0" w:space="0" w:color="auto"/>
          </w:divBdr>
        </w:div>
        <w:div w:id="180164671">
          <w:marLeft w:val="480"/>
          <w:marRight w:val="0"/>
          <w:marTop w:val="0"/>
          <w:marBottom w:val="0"/>
          <w:divBdr>
            <w:top w:val="none" w:sz="0" w:space="0" w:color="auto"/>
            <w:left w:val="none" w:sz="0" w:space="0" w:color="auto"/>
            <w:bottom w:val="none" w:sz="0" w:space="0" w:color="auto"/>
            <w:right w:val="none" w:sz="0" w:space="0" w:color="auto"/>
          </w:divBdr>
        </w:div>
        <w:div w:id="695958848">
          <w:marLeft w:val="480"/>
          <w:marRight w:val="0"/>
          <w:marTop w:val="0"/>
          <w:marBottom w:val="0"/>
          <w:divBdr>
            <w:top w:val="none" w:sz="0" w:space="0" w:color="auto"/>
            <w:left w:val="none" w:sz="0" w:space="0" w:color="auto"/>
            <w:bottom w:val="none" w:sz="0" w:space="0" w:color="auto"/>
            <w:right w:val="none" w:sz="0" w:space="0" w:color="auto"/>
          </w:divBdr>
        </w:div>
        <w:div w:id="539099718">
          <w:marLeft w:val="480"/>
          <w:marRight w:val="0"/>
          <w:marTop w:val="0"/>
          <w:marBottom w:val="0"/>
          <w:divBdr>
            <w:top w:val="none" w:sz="0" w:space="0" w:color="auto"/>
            <w:left w:val="none" w:sz="0" w:space="0" w:color="auto"/>
            <w:bottom w:val="none" w:sz="0" w:space="0" w:color="auto"/>
            <w:right w:val="none" w:sz="0" w:space="0" w:color="auto"/>
          </w:divBdr>
        </w:div>
        <w:div w:id="867762874">
          <w:marLeft w:val="480"/>
          <w:marRight w:val="0"/>
          <w:marTop w:val="0"/>
          <w:marBottom w:val="0"/>
          <w:divBdr>
            <w:top w:val="none" w:sz="0" w:space="0" w:color="auto"/>
            <w:left w:val="none" w:sz="0" w:space="0" w:color="auto"/>
            <w:bottom w:val="none" w:sz="0" w:space="0" w:color="auto"/>
            <w:right w:val="none" w:sz="0" w:space="0" w:color="auto"/>
          </w:divBdr>
        </w:div>
        <w:div w:id="367532140">
          <w:marLeft w:val="480"/>
          <w:marRight w:val="0"/>
          <w:marTop w:val="0"/>
          <w:marBottom w:val="0"/>
          <w:divBdr>
            <w:top w:val="none" w:sz="0" w:space="0" w:color="auto"/>
            <w:left w:val="none" w:sz="0" w:space="0" w:color="auto"/>
            <w:bottom w:val="none" w:sz="0" w:space="0" w:color="auto"/>
            <w:right w:val="none" w:sz="0" w:space="0" w:color="auto"/>
          </w:divBdr>
        </w:div>
        <w:div w:id="1722559789">
          <w:marLeft w:val="480"/>
          <w:marRight w:val="0"/>
          <w:marTop w:val="0"/>
          <w:marBottom w:val="0"/>
          <w:divBdr>
            <w:top w:val="none" w:sz="0" w:space="0" w:color="auto"/>
            <w:left w:val="none" w:sz="0" w:space="0" w:color="auto"/>
            <w:bottom w:val="none" w:sz="0" w:space="0" w:color="auto"/>
            <w:right w:val="none" w:sz="0" w:space="0" w:color="auto"/>
          </w:divBdr>
        </w:div>
        <w:div w:id="540171940">
          <w:marLeft w:val="480"/>
          <w:marRight w:val="0"/>
          <w:marTop w:val="0"/>
          <w:marBottom w:val="0"/>
          <w:divBdr>
            <w:top w:val="none" w:sz="0" w:space="0" w:color="auto"/>
            <w:left w:val="none" w:sz="0" w:space="0" w:color="auto"/>
            <w:bottom w:val="none" w:sz="0" w:space="0" w:color="auto"/>
            <w:right w:val="none" w:sz="0" w:space="0" w:color="auto"/>
          </w:divBdr>
        </w:div>
        <w:div w:id="1704330109">
          <w:marLeft w:val="480"/>
          <w:marRight w:val="0"/>
          <w:marTop w:val="0"/>
          <w:marBottom w:val="0"/>
          <w:divBdr>
            <w:top w:val="none" w:sz="0" w:space="0" w:color="auto"/>
            <w:left w:val="none" w:sz="0" w:space="0" w:color="auto"/>
            <w:bottom w:val="none" w:sz="0" w:space="0" w:color="auto"/>
            <w:right w:val="none" w:sz="0" w:space="0" w:color="auto"/>
          </w:divBdr>
        </w:div>
        <w:div w:id="1482649473">
          <w:marLeft w:val="480"/>
          <w:marRight w:val="0"/>
          <w:marTop w:val="0"/>
          <w:marBottom w:val="0"/>
          <w:divBdr>
            <w:top w:val="none" w:sz="0" w:space="0" w:color="auto"/>
            <w:left w:val="none" w:sz="0" w:space="0" w:color="auto"/>
            <w:bottom w:val="none" w:sz="0" w:space="0" w:color="auto"/>
            <w:right w:val="none" w:sz="0" w:space="0" w:color="auto"/>
          </w:divBdr>
        </w:div>
        <w:div w:id="1572733239">
          <w:marLeft w:val="480"/>
          <w:marRight w:val="0"/>
          <w:marTop w:val="0"/>
          <w:marBottom w:val="0"/>
          <w:divBdr>
            <w:top w:val="none" w:sz="0" w:space="0" w:color="auto"/>
            <w:left w:val="none" w:sz="0" w:space="0" w:color="auto"/>
            <w:bottom w:val="none" w:sz="0" w:space="0" w:color="auto"/>
            <w:right w:val="none" w:sz="0" w:space="0" w:color="auto"/>
          </w:divBdr>
        </w:div>
        <w:div w:id="569660204">
          <w:marLeft w:val="480"/>
          <w:marRight w:val="0"/>
          <w:marTop w:val="0"/>
          <w:marBottom w:val="0"/>
          <w:divBdr>
            <w:top w:val="none" w:sz="0" w:space="0" w:color="auto"/>
            <w:left w:val="none" w:sz="0" w:space="0" w:color="auto"/>
            <w:bottom w:val="none" w:sz="0" w:space="0" w:color="auto"/>
            <w:right w:val="none" w:sz="0" w:space="0" w:color="auto"/>
          </w:divBdr>
        </w:div>
        <w:div w:id="1795320583">
          <w:marLeft w:val="480"/>
          <w:marRight w:val="0"/>
          <w:marTop w:val="0"/>
          <w:marBottom w:val="0"/>
          <w:divBdr>
            <w:top w:val="none" w:sz="0" w:space="0" w:color="auto"/>
            <w:left w:val="none" w:sz="0" w:space="0" w:color="auto"/>
            <w:bottom w:val="none" w:sz="0" w:space="0" w:color="auto"/>
            <w:right w:val="none" w:sz="0" w:space="0" w:color="auto"/>
          </w:divBdr>
        </w:div>
        <w:div w:id="573706335">
          <w:marLeft w:val="480"/>
          <w:marRight w:val="0"/>
          <w:marTop w:val="0"/>
          <w:marBottom w:val="0"/>
          <w:divBdr>
            <w:top w:val="none" w:sz="0" w:space="0" w:color="auto"/>
            <w:left w:val="none" w:sz="0" w:space="0" w:color="auto"/>
            <w:bottom w:val="none" w:sz="0" w:space="0" w:color="auto"/>
            <w:right w:val="none" w:sz="0" w:space="0" w:color="auto"/>
          </w:divBdr>
        </w:div>
        <w:div w:id="611284183">
          <w:marLeft w:val="480"/>
          <w:marRight w:val="0"/>
          <w:marTop w:val="0"/>
          <w:marBottom w:val="0"/>
          <w:divBdr>
            <w:top w:val="none" w:sz="0" w:space="0" w:color="auto"/>
            <w:left w:val="none" w:sz="0" w:space="0" w:color="auto"/>
            <w:bottom w:val="none" w:sz="0" w:space="0" w:color="auto"/>
            <w:right w:val="none" w:sz="0" w:space="0" w:color="auto"/>
          </w:divBdr>
        </w:div>
        <w:div w:id="2104915641">
          <w:marLeft w:val="480"/>
          <w:marRight w:val="0"/>
          <w:marTop w:val="0"/>
          <w:marBottom w:val="0"/>
          <w:divBdr>
            <w:top w:val="none" w:sz="0" w:space="0" w:color="auto"/>
            <w:left w:val="none" w:sz="0" w:space="0" w:color="auto"/>
            <w:bottom w:val="none" w:sz="0" w:space="0" w:color="auto"/>
            <w:right w:val="none" w:sz="0" w:space="0" w:color="auto"/>
          </w:divBdr>
        </w:div>
        <w:div w:id="959532347">
          <w:marLeft w:val="480"/>
          <w:marRight w:val="0"/>
          <w:marTop w:val="0"/>
          <w:marBottom w:val="0"/>
          <w:divBdr>
            <w:top w:val="none" w:sz="0" w:space="0" w:color="auto"/>
            <w:left w:val="none" w:sz="0" w:space="0" w:color="auto"/>
            <w:bottom w:val="none" w:sz="0" w:space="0" w:color="auto"/>
            <w:right w:val="none" w:sz="0" w:space="0" w:color="auto"/>
          </w:divBdr>
        </w:div>
        <w:div w:id="1989704769">
          <w:marLeft w:val="480"/>
          <w:marRight w:val="0"/>
          <w:marTop w:val="0"/>
          <w:marBottom w:val="0"/>
          <w:divBdr>
            <w:top w:val="none" w:sz="0" w:space="0" w:color="auto"/>
            <w:left w:val="none" w:sz="0" w:space="0" w:color="auto"/>
            <w:bottom w:val="none" w:sz="0" w:space="0" w:color="auto"/>
            <w:right w:val="none" w:sz="0" w:space="0" w:color="auto"/>
          </w:divBdr>
        </w:div>
        <w:div w:id="1887326501">
          <w:marLeft w:val="480"/>
          <w:marRight w:val="0"/>
          <w:marTop w:val="0"/>
          <w:marBottom w:val="0"/>
          <w:divBdr>
            <w:top w:val="none" w:sz="0" w:space="0" w:color="auto"/>
            <w:left w:val="none" w:sz="0" w:space="0" w:color="auto"/>
            <w:bottom w:val="none" w:sz="0" w:space="0" w:color="auto"/>
            <w:right w:val="none" w:sz="0" w:space="0" w:color="auto"/>
          </w:divBdr>
        </w:div>
        <w:div w:id="594246458">
          <w:marLeft w:val="480"/>
          <w:marRight w:val="0"/>
          <w:marTop w:val="0"/>
          <w:marBottom w:val="0"/>
          <w:divBdr>
            <w:top w:val="none" w:sz="0" w:space="0" w:color="auto"/>
            <w:left w:val="none" w:sz="0" w:space="0" w:color="auto"/>
            <w:bottom w:val="none" w:sz="0" w:space="0" w:color="auto"/>
            <w:right w:val="none" w:sz="0" w:space="0" w:color="auto"/>
          </w:divBdr>
        </w:div>
        <w:div w:id="2082605728">
          <w:marLeft w:val="480"/>
          <w:marRight w:val="0"/>
          <w:marTop w:val="0"/>
          <w:marBottom w:val="0"/>
          <w:divBdr>
            <w:top w:val="none" w:sz="0" w:space="0" w:color="auto"/>
            <w:left w:val="none" w:sz="0" w:space="0" w:color="auto"/>
            <w:bottom w:val="none" w:sz="0" w:space="0" w:color="auto"/>
            <w:right w:val="none" w:sz="0" w:space="0" w:color="auto"/>
          </w:divBdr>
        </w:div>
        <w:div w:id="730077896">
          <w:marLeft w:val="480"/>
          <w:marRight w:val="0"/>
          <w:marTop w:val="0"/>
          <w:marBottom w:val="0"/>
          <w:divBdr>
            <w:top w:val="none" w:sz="0" w:space="0" w:color="auto"/>
            <w:left w:val="none" w:sz="0" w:space="0" w:color="auto"/>
            <w:bottom w:val="none" w:sz="0" w:space="0" w:color="auto"/>
            <w:right w:val="none" w:sz="0" w:space="0" w:color="auto"/>
          </w:divBdr>
        </w:div>
        <w:div w:id="156310016">
          <w:marLeft w:val="480"/>
          <w:marRight w:val="0"/>
          <w:marTop w:val="0"/>
          <w:marBottom w:val="0"/>
          <w:divBdr>
            <w:top w:val="none" w:sz="0" w:space="0" w:color="auto"/>
            <w:left w:val="none" w:sz="0" w:space="0" w:color="auto"/>
            <w:bottom w:val="none" w:sz="0" w:space="0" w:color="auto"/>
            <w:right w:val="none" w:sz="0" w:space="0" w:color="auto"/>
          </w:divBdr>
        </w:div>
        <w:div w:id="238173322">
          <w:marLeft w:val="480"/>
          <w:marRight w:val="0"/>
          <w:marTop w:val="0"/>
          <w:marBottom w:val="0"/>
          <w:divBdr>
            <w:top w:val="none" w:sz="0" w:space="0" w:color="auto"/>
            <w:left w:val="none" w:sz="0" w:space="0" w:color="auto"/>
            <w:bottom w:val="none" w:sz="0" w:space="0" w:color="auto"/>
            <w:right w:val="none" w:sz="0" w:space="0" w:color="auto"/>
          </w:divBdr>
        </w:div>
        <w:div w:id="546374496">
          <w:marLeft w:val="480"/>
          <w:marRight w:val="0"/>
          <w:marTop w:val="0"/>
          <w:marBottom w:val="0"/>
          <w:divBdr>
            <w:top w:val="none" w:sz="0" w:space="0" w:color="auto"/>
            <w:left w:val="none" w:sz="0" w:space="0" w:color="auto"/>
            <w:bottom w:val="none" w:sz="0" w:space="0" w:color="auto"/>
            <w:right w:val="none" w:sz="0" w:space="0" w:color="auto"/>
          </w:divBdr>
        </w:div>
        <w:div w:id="1982691912">
          <w:marLeft w:val="480"/>
          <w:marRight w:val="0"/>
          <w:marTop w:val="0"/>
          <w:marBottom w:val="0"/>
          <w:divBdr>
            <w:top w:val="none" w:sz="0" w:space="0" w:color="auto"/>
            <w:left w:val="none" w:sz="0" w:space="0" w:color="auto"/>
            <w:bottom w:val="none" w:sz="0" w:space="0" w:color="auto"/>
            <w:right w:val="none" w:sz="0" w:space="0" w:color="auto"/>
          </w:divBdr>
        </w:div>
        <w:div w:id="1015574294">
          <w:marLeft w:val="480"/>
          <w:marRight w:val="0"/>
          <w:marTop w:val="0"/>
          <w:marBottom w:val="0"/>
          <w:divBdr>
            <w:top w:val="none" w:sz="0" w:space="0" w:color="auto"/>
            <w:left w:val="none" w:sz="0" w:space="0" w:color="auto"/>
            <w:bottom w:val="none" w:sz="0" w:space="0" w:color="auto"/>
            <w:right w:val="none" w:sz="0" w:space="0" w:color="auto"/>
          </w:divBdr>
        </w:div>
        <w:div w:id="1194882713">
          <w:marLeft w:val="480"/>
          <w:marRight w:val="0"/>
          <w:marTop w:val="0"/>
          <w:marBottom w:val="0"/>
          <w:divBdr>
            <w:top w:val="none" w:sz="0" w:space="0" w:color="auto"/>
            <w:left w:val="none" w:sz="0" w:space="0" w:color="auto"/>
            <w:bottom w:val="none" w:sz="0" w:space="0" w:color="auto"/>
            <w:right w:val="none" w:sz="0" w:space="0" w:color="auto"/>
          </w:divBdr>
        </w:div>
        <w:div w:id="1700933056">
          <w:marLeft w:val="480"/>
          <w:marRight w:val="0"/>
          <w:marTop w:val="0"/>
          <w:marBottom w:val="0"/>
          <w:divBdr>
            <w:top w:val="none" w:sz="0" w:space="0" w:color="auto"/>
            <w:left w:val="none" w:sz="0" w:space="0" w:color="auto"/>
            <w:bottom w:val="none" w:sz="0" w:space="0" w:color="auto"/>
            <w:right w:val="none" w:sz="0" w:space="0" w:color="auto"/>
          </w:divBdr>
        </w:div>
        <w:div w:id="1164736035">
          <w:marLeft w:val="480"/>
          <w:marRight w:val="0"/>
          <w:marTop w:val="0"/>
          <w:marBottom w:val="0"/>
          <w:divBdr>
            <w:top w:val="none" w:sz="0" w:space="0" w:color="auto"/>
            <w:left w:val="none" w:sz="0" w:space="0" w:color="auto"/>
            <w:bottom w:val="none" w:sz="0" w:space="0" w:color="auto"/>
            <w:right w:val="none" w:sz="0" w:space="0" w:color="auto"/>
          </w:divBdr>
        </w:div>
        <w:div w:id="1381977753">
          <w:marLeft w:val="480"/>
          <w:marRight w:val="0"/>
          <w:marTop w:val="0"/>
          <w:marBottom w:val="0"/>
          <w:divBdr>
            <w:top w:val="none" w:sz="0" w:space="0" w:color="auto"/>
            <w:left w:val="none" w:sz="0" w:space="0" w:color="auto"/>
            <w:bottom w:val="none" w:sz="0" w:space="0" w:color="auto"/>
            <w:right w:val="none" w:sz="0" w:space="0" w:color="auto"/>
          </w:divBdr>
        </w:div>
        <w:div w:id="1399476077">
          <w:marLeft w:val="480"/>
          <w:marRight w:val="0"/>
          <w:marTop w:val="0"/>
          <w:marBottom w:val="0"/>
          <w:divBdr>
            <w:top w:val="none" w:sz="0" w:space="0" w:color="auto"/>
            <w:left w:val="none" w:sz="0" w:space="0" w:color="auto"/>
            <w:bottom w:val="none" w:sz="0" w:space="0" w:color="auto"/>
            <w:right w:val="none" w:sz="0" w:space="0" w:color="auto"/>
          </w:divBdr>
        </w:div>
        <w:div w:id="834760016">
          <w:marLeft w:val="480"/>
          <w:marRight w:val="0"/>
          <w:marTop w:val="0"/>
          <w:marBottom w:val="0"/>
          <w:divBdr>
            <w:top w:val="none" w:sz="0" w:space="0" w:color="auto"/>
            <w:left w:val="none" w:sz="0" w:space="0" w:color="auto"/>
            <w:bottom w:val="none" w:sz="0" w:space="0" w:color="auto"/>
            <w:right w:val="none" w:sz="0" w:space="0" w:color="auto"/>
          </w:divBdr>
        </w:div>
        <w:div w:id="1008867505">
          <w:marLeft w:val="480"/>
          <w:marRight w:val="0"/>
          <w:marTop w:val="0"/>
          <w:marBottom w:val="0"/>
          <w:divBdr>
            <w:top w:val="none" w:sz="0" w:space="0" w:color="auto"/>
            <w:left w:val="none" w:sz="0" w:space="0" w:color="auto"/>
            <w:bottom w:val="none" w:sz="0" w:space="0" w:color="auto"/>
            <w:right w:val="none" w:sz="0" w:space="0" w:color="auto"/>
          </w:divBdr>
        </w:div>
        <w:div w:id="1220943745">
          <w:marLeft w:val="480"/>
          <w:marRight w:val="0"/>
          <w:marTop w:val="0"/>
          <w:marBottom w:val="0"/>
          <w:divBdr>
            <w:top w:val="none" w:sz="0" w:space="0" w:color="auto"/>
            <w:left w:val="none" w:sz="0" w:space="0" w:color="auto"/>
            <w:bottom w:val="none" w:sz="0" w:space="0" w:color="auto"/>
            <w:right w:val="none" w:sz="0" w:space="0" w:color="auto"/>
          </w:divBdr>
        </w:div>
        <w:div w:id="969283682">
          <w:marLeft w:val="480"/>
          <w:marRight w:val="0"/>
          <w:marTop w:val="0"/>
          <w:marBottom w:val="0"/>
          <w:divBdr>
            <w:top w:val="none" w:sz="0" w:space="0" w:color="auto"/>
            <w:left w:val="none" w:sz="0" w:space="0" w:color="auto"/>
            <w:bottom w:val="none" w:sz="0" w:space="0" w:color="auto"/>
            <w:right w:val="none" w:sz="0" w:space="0" w:color="auto"/>
          </w:divBdr>
        </w:div>
        <w:div w:id="2103259827">
          <w:marLeft w:val="480"/>
          <w:marRight w:val="0"/>
          <w:marTop w:val="0"/>
          <w:marBottom w:val="0"/>
          <w:divBdr>
            <w:top w:val="none" w:sz="0" w:space="0" w:color="auto"/>
            <w:left w:val="none" w:sz="0" w:space="0" w:color="auto"/>
            <w:bottom w:val="none" w:sz="0" w:space="0" w:color="auto"/>
            <w:right w:val="none" w:sz="0" w:space="0" w:color="auto"/>
          </w:divBdr>
        </w:div>
        <w:div w:id="344286115">
          <w:marLeft w:val="480"/>
          <w:marRight w:val="0"/>
          <w:marTop w:val="0"/>
          <w:marBottom w:val="0"/>
          <w:divBdr>
            <w:top w:val="none" w:sz="0" w:space="0" w:color="auto"/>
            <w:left w:val="none" w:sz="0" w:space="0" w:color="auto"/>
            <w:bottom w:val="none" w:sz="0" w:space="0" w:color="auto"/>
            <w:right w:val="none" w:sz="0" w:space="0" w:color="auto"/>
          </w:divBdr>
        </w:div>
        <w:div w:id="465587906">
          <w:marLeft w:val="480"/>
          <w:marRight w:val="0"/>
          <w:marTop w:val="0"/>
          <w:marBottom w:val="0"/>
          <w:divBdr>
            <w:top w:val="none" w:sz="0" w:space="0" w:color="auto"/>
            <w:left w:val="none" w:sz="0" w:space="0" w:color="auto"/>
            <w:bottom w:val="none" w:sz="0" w:space="0" w:color="auto"/>
            <w:right w:val="none" w:sz="0" w:space="0" w:color="auto"/>
          </w:divBdr>
        </w:div>
        <w:div w:id="2053577524">
          <w:marLeft w:val="480"/>
          <w:marRight w:val="0"/>
          <w:marTop w:val="0"/>
          <w:marBottom w:val="0"/>
          <w:divBdr>
            <w:top w:val="none" w:sz="0" w:space="0" w:color="auto"/>
            <w:left w:val="none" w:sz="0" w:space="0" w:color="auto"/>
            <w:bottom w:val="none" w:sz="0" w:space="0" w:color="auto"/>
            <w:right w:val="none" w:sz="0" w:space="0" w:color="auto"/>
          </w:divBdr>
        </w:div>
        <w:div w:id="865948122">
          <w:marLeft w:val="480"/>
          <w:marRight w:val="0"/>
          <w:marTop w:val="0"/>
          <w:marBottom w:val="0"/>
          <w:divBdr>
            <w:top w:val="none" w:sz="0" w:space="0" w:color="auto"/>
            <w:left w:val="none" w:sz="0" w:space="0" w:color="auto"/>
            <w:bottom w:val="none" w:sz="0" w:space="0" w:color="auto"/>
            <w:right w:val="none" w:sz="0" w:space="0" w:color="auto"/>
          </w:divBdr>
        </w:div>
        <w:div w:id="1256935098">
          <w:marLeft w:val="480"/>
          <w:marRight w:val="0"/>
          <w:marTop w:val="0"/>
          <w:marBottom w:val="0"/>
          <w:divBdr>
            <w:top w:val="none" w:sz="0" w:space="0" w:color="auto"/>
            <w:left w:val="none" w:sz="0" w:space="0" w:color="auto"/>
            <w:bottom w:val="none" w:sz="0" w:space="0" w:color="auto"/>
            <w:right w:val="none" w:sz="0" w:space="0" w:color="auto"/>
          </w:divBdr>
        </w:div>
        <w:div w:id="1125925052">
          <w:marLeft w:val="480"/>
          <w:marRight w:val="0"/>
          <w:marTop w:val="0"/>
          <w:marBottom w:val="0"/>
          <w:divBdr>
            <w:top w:val="none" w:sz="0" w:space="0" w:color="auto"/>
            <w:left w:val="none" w:sz="0" w:space="0" w:color="auto"/>
            <w:bottom w:val="none" w:sz="0" w:space="0" w:color="auto"/>
            <w:right w:val="none" w:sz="0" w:space="0" w:color="auto"/>
          </w:divBdr>
        </w:div>
        <w:div w:id="154075836">
          <w:marLeft w:val="480"/>
          <w:marRight w:val="0"/>
          <w:marTop w:val="0"/>
          <w:marBottom w:val="0"/>
          <w:divBdr>
            <w:top w:val="none" w:sz="0" w:space="0" w:color="auto"/>
            <w:left w:val="none" w:sz="0" w:space="0" w:color="auto"/>
            <w:bottom w:val="none" w:sz="0" w:space="0" w:color="auto"/>
            <w:right w:val="none" w:sz="0" w:space="0" w:color="auto"/>
          </w:divBdr>
        </w:div>
        <w:div w:id="1901595030">
          <w:marLeft w:val="480"/>
          <w:marRight w:val="0"/>
          <w:marTop w:val="0"/>
          <w:marBottom w:val="0"/>
          <w:divBdr>
            <w:top w:val="none" w:sz="0" w:space="0" w:color="auto"/>
            <w:left w:val="none" w:sz="0" w:space="0" w:color="auto"/>
            <w:bottom w:val="none" w:sz="0" w:space="0" w:color="auto"/>
            <w:right w:val="none" w:sz="0" w:space="0" w:color="auto"/>
          </w:divBdr>
        </w:div>
        <w:div w:id="1381057455">
          <w:marLeft w:val="480"/>
          <w:marRight w:val="0"/>
          <w:marTop w:val="0"/>
          <w:marBottom w:val="0"/>
          <w:divBdr>
            <w:top w:val="none" w:sz="0" w:space="0" w:color="auto"/>
            <w:left w:val="none" w:sz="0" w:space="0" w:color="auto"/>
            <w:bottom w:val="none" w:sz="0" w:space="0" w:color="auto"/>
            <w:right w:val="none" w:sz="0" w:space="0" w:color="auto"/>
          </w:divBdr>
        </w:div>
        <w:div w:id="825324218">
          <w:marLeft w:val="480"/>
          <w:marRight w:val="0"/>
          <w:marTop w:val="0"/>
          <w:marBottom w:val="0"/>
          <w:divBdr>
            <w:top w:val="none" w:sz="0" w:space="0" w:color="auto"/>
            <w:left w:val="none" w:sz="0" w:space="0" w:color="auto"/>
            <w:bottom w:val="none" w:sz="0" w:space="0" w:color="auto"/>
            <w:right w:val="none" w:sz="0" w:space="0" w:color="auto"/>
          </w:divBdr>
        </w:div>
        <w:div w:id="43023771">
          <w:marLeft w:val="480"/>
          <w:marRight w:val="0"/>
          <w:marTop w:val="0"/>
          <w:marBottom w:val="0"/>
          <w:divBdr>
            <w:top w:val="none" w:sz="0" w:space="0" w:color="auto"/>
            <w:left w:val="none" w:sz="0" w:space="0" w:color="auto"/>
            <w:bottom w:val="none" w:sz="0" w:space="0" w:color="auto"/>
            <w:right w:val="none" w:sz="0" w:space="0" w:color="auto"/>
          </w:divBdr>
        </w:div>
        <w:div w:id="1495535768">
          <w:marLeft w:val="480"/>
          <w:marRight w:val="0"/>
          <w:marTop w:val="0"/>
          <w:marBottom w:val="0"/>
          <w:divBdr>
            <w:top w:val="none" w:sz="0" w:space="0" w:color="auto"/>
            <w:left w:val="none" w:sz="0" w:space="0" w:color="auto"/>
            <w:bottom w:val="none" w:sz="0" w:space="0" w:color="auto"/>
            <w:right w:val="none" w:sz="0" w:space="0" w:color="auto"/>
          </w:divBdr>
        </w:div>
        <w:div w:id="507915255">
          <w:marLeft w:val="480"/>
          <w:marRight w:val="0"/>
          <w:marTop w:val="0"/>
          <w:marBottom w:val="0"/>
          <w:divBdr>
            <w:top w:val="none" w:sz="0" w:space="0" w:color="auto"/>
            <w:left w:val="none" w:sz="0" w:space="0" w:color="auto"/>
            <w:bottom w:val="none" w:sz="0" w:space="0" w:color="auto"/>
            <w:right w:val="none" w:sz="0" w:space="0" w:color="auto"/>
          </w:divBdr>
        </w:div>
        <w:div w:id="1076054625">
          <w:marLeft w:val="480"/>
          <w:marRight w:val="0"/>
          <w:marTop w:val="0"/>
          <w:marBottom w:val="0"/>
          <w:divBdr>
            <w:top w:val="none" w:sz="0" w:space="0" w:color="auto"/>
            <w:left w:val="none" w:sz="0" w:space="0" w:color="auto"/>
            <w:bottom w:val="none" w:sz="0" w:space="0" w:color="auto"/>
            <w:right w:val="none" w:sz="0" w:space="0" w:color="auto"/>
          </w:divBdr>
        </w:div>
        <w:div w:id="443694361">
          <w:marLeft w:val="480"/>
          <w:marRight w:val="0"/>
          <w:marTop w:val="0"/>
          <w:marBottom w:val="0"/>
          <w:divBdr>
            <w:top w:val="none" w:sz="0" w:space="0" w:color="auto"/>
            <w:left w:val="none" w:sz="0" w:space="0" w:color="auto"/>
            <w:bottom w:val="none" w:sz="0" w:space="0" w:color="auto"/>
            <w:right w:val="none" w:sz="0" w:space="0" w:color="auto"/>
          </w:divBdr>
        </w:div>
        <w:div w:id="2138064814">
          <w:marLeft w:val="480"/>
          <w:marRight w:val="0"/>
          <w:marTop w:val="0"/>
          <w:marBottom w:val="0"/>
          <w:divBdr>
            <w:top w:val="none" w:sz="0" w:space="0" w:color="auto"/>
            <w:left w:val="none" w:sz="0" w:space="0" w:color="auto"/>
            <w:bottom w:val="none" w:sz="0" w:space="0" w:color="auto"/>
            <w:right w:val="none" w:sz="0" w:space="0" w:color="auto"/>
          </w:divBdr>
        </w:div>
        <w:div w:id="1942762717">
          <w:marLeft w:val="480"/>
          <w:marRight w:val="0"/>
          <w:marTop w:val="0"/>
          <w:marBottom w:val="0"/>
          <w:divBdr>
            <w:top w:val="none" w:sz="0" w:space="0" w:color="auto"/>
            <w:left w:val="none" w:sz="0" w:space="0" w:color="auto"/>
            <w:bottom w:val="none" w:sz="0" w:space="0" w:color="auto"/>
            <w:right w:val="none" w:sz="0" w:space="0" w:color="auto"/>
          </w:divBdr>
        </w:div>
        <w:div w:id="729772234">
          <w:marLeft w:val="480"/>
          <w:marRight w:val="0"/>
          <w:marTop w:val="0"/>
          <w:marBottom w:val="0"/>
          <w:divBdr>
            <w:top w:val="none" w:sz="0" w:space="0" w:color="auto"/>
            <w:left w:val="none" w:sz="0" w:space="0" w:color="auto"/>
            <w:bottom w:val="none" w:sz="0" w:space="0" w:color="auto"/>
            <w:right w:val="none" w:sz="0" w:space="0" w:color="auto"/>
          </w:divBdr>
        </w:div>
        <w:div w:id="457921141">
          <w:marLeft w:val="480"/>
          <w:marRight w:val="0"/>
          <w:marTop w:val="0"/>
          <w:marBottom w:val="0"/>
          <w:divBdr>
            <w:top w:val="none" w:sz="0" w:space="0" w:color="auto"/>
            <w:left w:val="none" w:sz="0" w:space="0" w:color="auto"/>
            <w:bottom w:val="none" w:sz="0" w:space="0" w:color="auto"/>
            <w:right w:val="none" w:sz="0" w:space="0" w:color="auto"/>
          </w:divBdr>
        </w:div>
        <w:div w:id="1615556461">
          <w:marLeft w:val="480"/>
          <w:marRight w:val="0"/>
          <w:marTop w:val="0"/>
          <w:marBottom w:val="0"/>
          <w:divBdr>
            <w:top w:val="none" w:sz="0" w:space="0" w:color="auto"/>
            <w:left w:val="none" w:sz="0" w:space="0" w:color="auto"/>
            <w:bottom w:val="none" w:sz="0" w:space="0" w:color="auto"/>
            <w:right w:val="none" w:sz="0" w:space="0" w:color="auto"/>
          </w:divBdr>
        </w:div>
        <w:div w:id="1303341074">
          <w:marLeft w:val="480"/>
          <w:marRight w:val="0"/>
          <w:marTop w:val="0"/>
          <w:marBottom w:val="0"/>
          <w:divBdr>
            <w:top w:val="none" w:sz="0" w:space="0" w:color="auto"/>
            <w:left w:val="none" w:sz="0" w:space="0" w:color="auto"/>
            <w:bottom w:val="none" w:sz="0" w:space="0" w:color="auto"/>
            <w:right w:val="none" w:sz="0" w:space="0" w:color="auto"/>
          </w:divBdr>
        </w:div>
        <w:div w:id="662511844">
          <w:marLeft w:val="480"/>
          <w:marRight w:val="0"/>
          <w:marTop w:val="0"/>
          <w:marBottom w:val="0"/>
          <w:divBdr>
            <w:top w:val="none" w:sz="0" w:space="0" w:color="auto"/>
            <w:left w:val="none" w:sz="0" w:space="0" w:color="auto"/>
            <w:bottom w:val="none" w:sz="0" w:space="0" w:color="auto"/>
            <w:right w:val="none" w:sz="0" w:space="0" w:color="auto"/>
          </w:divBdr>
        </w:div>
        <w:div w:id="1267273589">
          <w:marLeft w:val="480"/>
          <w:marRight w:val="0"/>
          <w:marTop w:val="0"/>
          <w:marBottom w:val="0"/>
          <w:divBdr>
            <w:top w:val="none" w:sz="0" w:space="0" w:color="auto"/>
            <w:left w:val="none" w:sz="0" w:space="0" w:color="auto"/>
            <w:bottom w:val="none" w:sz="0" w:space="0" w:color="auto"/>
            <w:right w:val="none" w:sz="0" w:space="0" w:color="auto"/>
          </w:divBdr>
        </w:div>
        <w:div w:id="408692028">
          <w:marLeft w:val="480"/>
          <w:marRight w:val="0"/>
          <w:marTop w:val="0"/>
          <w:marBottom w:val="0"/>
          <w:divBdr>
            <w:top w:val="none" w:sz="0" w:space="0" w:color="auto"/>
            <w:left w:val="none" w:sz="0" w:space="0" w:color="auto"/>
            <w:bottom w:val="none" w:sz="0" w:space="0" w:color="auto"/>
            <w:right w:val="none" w:sz="0" w:space="0" w:color="auto"/>
          </w:divBdr>
        </w:div>
        <w:div w:id="122622618">
          <w:marLeft w:val="480"/>
          <w:marRight w:val="0"/>
          <w:marTop w:val="0"/>
          <w:marBottom w:val="0"/>
          <w:divBdr>
            <w:top w:val="none" w:sz="0" w:space="0" w:color="auto"/>
            <w:left w:val="none" w:sz="0" w:space="0" w:color="auto"/>
            <w:bottom w:val="none" w:sz="0" w:space="0" w:color="auto"/>
            <w:right w:val="none" w:sz="0" w:space="0" w:color="auto"/>
          </w:divBdr>
        </w:div>
        <w:div w:id="571232720">
          <w:marLeft w:val="480"/>
          <w:marRight w:val="0"/>
          <w:marTop w:val="0"/>
          <w:marBottom w:val="0"/>
          <w:divBdr>
            <w:top w:val="none" w:sz="0" w:space="0" w:color="auto"/>
            <w:left w:val="none" w:sz="0" w:space="0" w:color="auto"/>
            <w:bottom w:val="none" w:sz="0" w:space="0" w:color="auto"/>
            <w:right w:val="none" w:sz="0" w:space="0" w:color="auto"/>
          </w:divBdr>
        </w:div>
        <w:div w:id="687289766">
          <w:marLeft w:val="480"/>
          <w:marRight w:val="0"/>
          <w:marTop w:val="0"/>
          <w:marBottom w:val="0"/>
          <w:divBdr>
            <w:top w:val="none" w:sz="0" w:space="0" w:color="auto"/>
            <w:left w:val="none" w:sz="0" w:space="0" w:color="auto"/>
            <w:bottom w:val="none" w:sz="0" w:space="0" w:color="auto"/>
            <w:right w:val="none" w:sz="0" w:space="0" w:color="auto"/>
          </w:divBdr>
        </w:div>
        <w:div w:id="1258520471">
          <w:marLeft w:val="480"/>
          <w:marRight w:val="0"/>
          <w:marTop w:val="0"/>
          <w:marBottom w:val="0"/>
          <w:divBdr>
            <w:top w:val="none" w:sz="0" w:space="0" w:color="auto"/>
            <w:left w:val="none" w:sz="0" w:space="0" w:color="auto"/>
            <w:bottom w:val="none" w:sz="0" w:space="0" w:color="auto"/>
            <w:right w:val="none" w:sz="0" w:space="0" w:color="auto"/>
          </w:divBdr>
        </w:div>
        <w:div w:id="1935630401">
          <w:marLeft w:val="480"/>
          <w:marRight w:val="0"/>
          <w:marTop w:val="0"/>
          <w:marBottom w:val="0"/>
          <w:divBdr>
            <w:top w:val="none" w:sz="0" w:space="0" w:color="auto"/>
            <w:left w:val="none" w:sz="0" w:space="0" w:color="auto"/>
            <w:bottom w:val="none" w:sz="0" w:space="0" w:color="auto"/>
            <w:right w:val="none" w:sz="0" w:space="0" w:color="auto"/>
          </w:divBdr>
        </w:div>
        <w:div w:id="978261506">
          <w:marLeft w:val="480"/>
          <w:marRight w:val="0"/>
          <w:marTop w:val="0"/>
          <w:marBottom w:val="0"/>
          <w:divBdr>
            <w:top w:val="none" w:sz="0" w:space="0" w:color="auto"/>
            <w:left w:val="none" w:sz="0" w:space="0" w:color="auto"/>
            <w:bottom w:val="none" w:sz="0" w:space="0" w:color="auto"/>
            <w:right w:val="none" w:sz="0" w:space="0" w:color="auto"/>
          </w:divBdr>
        </w:div>
        <w:div w:id="1480610396">
          <w:marLeft w:val="480"/>
          <w:marRight w:val="0"/>
          <w:marTop w:val="0"/>
          <w:marBottom w:val="0"/>
          <w:divBdr>
            <w:top w:val="none" w:sz="0" w:space="0" w:color="auto"/>
            <w:left w:val="none" w:sz="0" w:space="0" w:color="auto"/>
            <w:bottom w:val="none" w:sz="0" w:space="0" w:color="auto"/>
            <w:right w:val="none" w:sz="0" w:space="0" w:color="auto"/>
          </w:divBdr>
        </w:div>
        <w:div w:id="897014564">
          <w:marLeft w:val="480"/>
          <w:marRight w:val="0"/>
          <w:marTop w:val="0"/>
          <w:marBottom w:val="0"/>
          <w:divBdr>
            <w:top w:val="none" w:sz="0" w:space="0" w:color="auto"/>
            <w:left w:val="none" w:sz="0" w:space="0" w:color="auto"/>
            <w:bottom w:val="none" w:sz="0" w:space="0" w:color="auto"/>
            <w:right w:val="none" w:sz="0" w:space="0" w:color="auto"/>
          </w:divBdr>
        </w:div>
        <w:div w:id="381179715">
          <w:marLeft w:val="480"/>
          <w:marRight w:val="0"/>
          <w:marTop w:val="0"/>
          <w:marBottom w:val="0"/>
          <w:divBdr>
            <w:top w:val="none" w:sz="0" w:space="0" w:color="auto"/>
            <w:left w:val="none" w:sz="0" w:space="0" w:color="auto"/>
            <w:bottom w:val="none" w:sz="0" w:space="0" w:color="auto"/>
            <w:right w:val="none" w:sz="0" w:space="0" w:color="auto"/>
          </w:divBdr>
        </w:div>
        <w:div w:id="953369767">
          <w:marLeft w:val="480"/>
          <w:marRight w:val="0"/>
          <w:marTop w:val="0"/>
          <w:marBottom w:val="0"/>
          <w:divBdr>
            <w:top w:val="none" w:sz="0" w:space="0" w:color="auto"/>
            <w:left w:val="none" w:sz="0" w:space="0" w:color="auto"/>
            <w:bottom w:val="none" w:sz="0" w:space="0" w:color="auto"/>
            <w:right w:val="none" w:sz="0" w:space="0" w:color="auto"/>
          </w:divBdr>
        </w:div>
        <w:div w:id="1485394586">
          <w:marLeft w:val="480"/>
          <w:marRight w:val="0"/>
          <w:marTop w:val="0"/>
          <w:marBottom w:val="0"/>
          <w:divBdr>
            <w:top w:val="none" w:sz="0" w:space="0" w:color="auto"/>
            <w:left w:val="none" w:sz="0" w:space="0" w:color="auto"/>
            <w:bottom w:val="none" w:sz="0" w:space="0" w:color="auto"/>
            <w:right w:val="none" w:sz="0" w:space="0" w:color="auto"/>
          </w:divBdr>
        </w:div>
        <w:div w:id="1972397871">
          <w:marLeft w:val="480"/>
          <w:marRight w:val="0"/>
          <w:marTop w:val="0"/>
          <w:marBottom w:val="0"/>
          <w:divBdr>
            <w:top w:val="none" w:sz="0" w:space="0" w:color="auto"/>
            <w:left w:val="none" w:sz="0" w:space="0" w:color="auto"/>
            <w:bottom w:val="none" w:sz="0" w:space="0" w:color="auto"/>
            <w:right w:val="none" w:sz="0" w:space="0" w:color="auto"/>
          </w:divBdr>
        </w:div>
        <w:div w:id="477965567">
          <w:marLeft w:val="480"/>
          <w:marRight w:val="0"/>
          <w:marTop w:val="0"/>
          <w:marBottom w:val="0"/>
          <w:divBdr>
            <w:top w:val="none" w:sz="0" w:space="0" w:color="auto"/>
            <w:left w:val="none" w:sz="0" w:space="0" w:color="auto"/>
            <w:bottom w:val="none" w:sz="0" w:space="0" w:color="auto"/>
            <w:right w:val="none" w:sz="0" w:space="0" w:color="auto"/>
          </w:divBdr>
        </w:div>
        <w:div w:id="1482768019">
          <w:marLeft w:val="480"/>
          <w:marRight w:val="0"/>
          <w:marTop w:val="0"/>
          <w:marBottom w:val="0"/>
          <w:divBdr>
            <w:top w:val="none" w:sz="0" w:space="0" w:color="auto"/>
            <w:left w:val="none" w:sz="0" w:space="0" w:color="auto"/>
            <w:bottom w:val="none" w:sz="0" w:space="0" w:color="auto"/>
            <w:right w:val="none" w:sz="0" w:space="0" w:color="auto"/>
          </w:divBdr>
        </w:div>
        <w:div w:id="853153034">
          <w:marLeft w:val="480"/>
          <w:marRight w:val="0"/>
          <w:marTop w:val="0"/>
          <w:marBottom w:val="0"/>
          <w:divBdr>
            <w:top w:val="none" w:sz="0" w:space="0" w:color="auto"/>
            <w:left w:val="none" w:sz="0" w:space="0" w:color="auto"/>
            <w:bottom w:val="none" w:sz="0" w:space="0" w:color="auto"/>
            <w:right w:val="none" w:sz="0" w:space="0" w:color="auto"/>
          </w:divBdr>
        </w:div>
        <w:div w:id="588126468">
          <w:marLeft w:val="480"/>
          <w:marRight w:val="0"/>
          <w:marTop w:val="0"/>
          <w:marBottom w:val="0"/>
          <w:divBdr>
            <w:top w:val="none" w:sz="0" w:space="0" w:color="auto"/>
            <w:left w:val="none" w:sz="0" w:space="0" w:color="auto"/>
            <w:bottom w:val="none" w:sz="0" w:space="0" w:color="auto"/>
            <w:right w:val="none" w:sz="0" w:space="0" w:color="auto"/>
          </w:divBdr>
        </w:div>
        <w:div w:id="1039622739">
          <w:marLeft w:val="480"/>
          <w:marRight w:val="0"/>
          <w:marTop w:val="0"/>
          <w:marBottom w:val="0"/>
          <w:divBdr>
            <w:top w:val="none" w:sz="0" w:space="0" w:color="auto"/>
            <w:left w:val="none" w:sz="0" w:space="0" w:color="auto"/>
            <w:bottom w:val="none" w:sz="0" w:space="0" w:color="auto"/>
            <w:right w:val="none" w:sz="0" w:space="0" w:color="auto"/>
          </w:divBdr>
        </w:div>
        <w:div w:id="951591316">
          <w:marLeft w:val="480"/>
          <w:marRight w:val="0"/>
          <w:marTop w:val="0"/>
          <w:marBottom w:val="0"/>
          <w:divBdr>
            <w:top w:val="none" w:sz="0" w:space="0" w:color="auto"/>
            <w:left w:val="none" w:sz="0" w:space="0" w:color="auto"/>
            <w:bottom w:val="none" w:sz="0" w:space="0" w:color="auto"/>
            <w:right w:val="none" w:sz="0" w:space="0" w:color="auto"/>
          </w:divBdr>
        </w:div>
      </w:divsChild>
    </w:div>
    <w:div w:id="878325761">
      <w:bodyDiv w:val="1"/>
      <w:marLeft w:val="0"/>
      <w:marRight w:val="0"/>
      <w:marTop w:val="0"/>
      <w:marBottom w:val="0"/>
      <w:divBdr>
        <w:top w:val="none" w:sz="0" w:space="0" w:color="auto"/>
        <w:left w:val="none" w:sz="0" w:space="0" w:color="auto"/>
        <w:bottom w:val="none" w:sz="0" w:space="0" w:color="auto"/>
        <w:right w:val="none" w:sz="0" w:space="0" w:color="auto"/>
      </w:divBdr>
    </w:div>
    <w:div w:id="878517071">
      <w:bodyDiv w:val="1"/>
      <w:marLeft w:val="0"/>
      <w:marRight w:val="0"/>
      <w:marTop w:val="0"/>
      <w:marBottom w:val="0"/>
      <w:divBdr>
        <w:top w:val="none" w:sz="0" w:space="0" w:color="auto"/>
        <w:left w:val="none" w:sz="0" w:space="0" w:color="auto"/>
        <w:bottom w:val="none" w:sz="0" w:space="0" w:color="auto"/>
        <w:right w:val="none" w:sz="0" w:space="0" w:color="auto"/>
      </w:divBdr>
    </w:div>
    <w:div w:id="879393920">
      <w:bodyDiv w:val="1"/>
      <w:marLeft w:val="0"/>
      <w:marRight w:val="0"/>
      <w:marTop w:val="0"/>
      <w:marBottom w:val="0"/>
      <w:divBdr>
        <w:top w:val="none" w:sz="0" w:space="0" w:color="auto"/>
        <w:left w:val="none" w:sz="0" w:space="0" w:color="auto"/>
        <w:bottom w:val="none" w:sz="0" w:space="0" w:color="auto"/>
        <w:right w:val="none" w:sz="0" w:space="0" w:color="auto"/>
      </w:divBdr>
    </w:div>
    <w:div w:id="879561100">
      <w:bodyDiv w:val="1"/>
      <w:marLeft w:val="0"/>
      <w:marRight w:val="0"/>
      <w:marTop w:val="0"/>
      <w:marBottom w:val="0"/>
      <w:divBdr>
        <w:top w:val="none" w:sz="0" w:space="0" w:color="auto"/>
        <w:left w:val="none" w:sz="0" w:space="0" w:color="auto"/>
        <w:bottom w:val="none" w:sz="0" w:space="0" w:color="auto"/>
        <w:right w:val="none" w:sz="0" w:space="0" w:color="auto"/>
      </w:divBdr>
    </w:div>
    <w:div w:id="879706011">
      <w:bodyDiv w:val="1"/>
      <w:marLeft w:val="0"/>
      <w:marRight w:val="0"/>
      <w:marTop w:val="0"/>
      <w:marBottom w:val="0"/>
      <w:divBdr>
        <w:top w:val="none" w:sz="0" w:space="0" w:color="auto"/>
        <w:left w:val="none" w:sz="0" w:space="0" w:color="auto"/>
        <w:bottom w:val="none" w:sz="0" w:space="0" w:color="auto"/>
        <w:right w:val="none" w:sz="0" w:space="0" w:color="auto"/>
      </w:divBdr>
    </w:div>
    <w:div w:id="879706190">
      <w:bodyDiv w:val="1"/>
      <w:marLeft w:val="0"/>
      <w:marRight w:val="0"/>
      <w:marTop w:val="0"/>
      <w:marBottom w:val="0"/>
      <w:divBdr>
        <w:top w:val="none" w:sz="0" w:space="0" w:color="auto"/>
        <w:left w:val="none" w:sz="0" w:space="0" w:color="auto"/>
        <w:bottom w:val="none" w:sz="0" w:space="0" w:color="auto"/>
        <w:right w:val="none" w:sz="0" w:space="0" w:color="auto"/>
      </w:divBdr>
    </w:div>
    <w:div w:id="879902062">
      <w:bodyDiv w:val="1"/>
      <w:marLeft w:val="0"/>
      <w:marRight w:val="0"/>
      <w:marTop w:val="0"/>
      <w:marBottom w:val="0"/>
      <w:divBdr>
        <w:top w:val="none" w:sz="0" w:space="0" w:color="auto"/>
        <w:left w:val="none" w:sz="0" w:space="0" w:color="auto"/>
        <w:bottom w:val="none" w:sz="0" w:space="0" w:color="auto"/>
        <w:right w:val="none" w:sz="0" w:space="0" w:color="auto"/>
      </w:divBdr>
    </w:div>
    <w:div w:id="879980285">
      <w:bodyDiv w:val="1"/>
      <w:marLeft w:val="0"/>
      <w:marRight w:val="0"/>
      <w:marTop w:val="0"/>
      <w:marBottom w:val="0"/>
      <w:divBdr>
        <w:top w:val="none" w:sz="0" w:space="0" w:color="auto"/>
        <w:left w:val="none" w:sz="0" w:space="0" w:color="auto"/>
        <w:bottom w:val="none" w:sz="0" w:space="0" w:color="auto"/>
        <w:right w:val="none" w:sz="0" w:space="0" w:color="auto"/>
      </w:divBdr>
    </w:div>
    <w:div w:id="880752736">
      <w:bodyDiv w:val="1"/>
      <w:marLeft w:val="0"/>
      <w:marRight w:val="0"/>
      <w:marTop w:val="0"/>
      <w:marBottom w:val="0"/>
      <w:divBdr>
        <w:top w:val="none" w:sz="0" w:space="0" w:color="auto"/>
        <w:left w:val="none" w:sz="0" w:space="0" w:color="auto"/>
        <w:bottom w:val="none" w:sz="0" w:space="0" w:color="auto"/>
        <w:right w:val="none" w:sz="0" w:space="0" w:color="auto"/>
      </w:divBdr>
    </w:div>
    <w:div w:id="881139389">
      <w:bodyDiv w:val="1"/>
      <w:marLeft w:val="0"/>
      <w:marRight w:val="0"/>
      <w:marTop w:val="0"/>
      <w:marBottom w:val="0"/>
      <w:divBdr>
        <w:top w:val="none" w:sz="0" w:space="0" w:color="auto"/>
        <w:left w:val="none" w:sz="0" w:space="0" w:color="auto"/>
        <w:bottom w:val="none" w:sz="0" w:space="0" w:color="auto"/>
        <w:right w:val="none" w:sz="0" w:space="0" w:color="auto"/>
      </w:divBdr>
      <w:divsChild>
        <w:div w:id="145169091">
          <w:marLeft w:val="480"/>
          <w:marRight w:val="0"/>
          <w:marTop w:val="0"/>
          <w:marBottom w:val="0"/>
          <w:divBdr>
            <w:top w:val="none" w:sz="0" w:space="0" w:color="auto"/>
            <w:left w:val="none" w:sz="0" w:space="0" w:color="auto"/>
            <w:bottom w:val="none" w:sz="0" w:space="0" w:color="auto"/>
            <w:right w:val="none" w:sz="0" w:space="0" w:color="auto"/>
          </w:divBdr>
        </w:div>
        <w:div w:id="169877817">
          <w:marLeft w:val="480"/>
          <w:marRight w:val="0"/>
          <w:marTop w:val="0"/>
          <w:marBottom w:val="0"/>
          <w:divBdr>
            <w:top w:val="none" w:sz="0" w:space="0" w:color="auto"/>
            <w:left w:val="none" w:sz="0" w:space="0" w:color="auto"/>
            <w:bottom w:val="none" w:sz="0" w:space="0" w:color="auto"/>
            <w:right w:val="none" w:sz="0" w:space="0" w:color="auto"/>
          </w:divBdr>
        </w:div>
        <w:div w:id="404571087">
          <w:marLeft w:val="480"/>
          <w:marRight w:val="0"/>
          <w:marTop w:val="0"/>
          <w:marBottom w:val="0"/>
          <w:divBdr>
            <w:top w:val="none" w:sz="0" w:space="0" w:color="auto"/>
            <w:left w:val="none" w:sz="0" w:space="0" w:color="auto"/>
            <w:bottom w:val="none" w:sz="0" w:space="0" w:color="auto"/>
            <w:right w:val="none" w:sz="0" w:space="0" w:color="auto"/>
          </w:divBdr>
        </w:div>
        <w:div w:id="428700588">
          <w:marLeft w:val="480"/>
          <w:marRight w:val="0"/>
          <w:marTop w:val="0"/>
          <w:marBottom w:val="0"/>
          <w:divBdr>
            <w:top w:val="none" w:sz="0" w:space="0" w:color="auto"/>
            <w:left w:val="none" w:sz="0" w:space="0" w:color="auto"/>
            <w:bottom w:val="none" w:sz="0" w:space="0" w:color="auto"/>
            <w:right w:val="none" w:sz="0" w:space="0" w:color="auto"/>
          </w:divBdr>
        </w:div>
        <w:div w:id="525291796">
          <w:marLeft w:val="480"/>
          <w:marRight w:val="0"/>
          <w:marTop w:val="0"/>
          <w:marBottom w:val="0"/>
          <w:divBdr>
            <w:top w:val="none" w:sz="0" w:space="0" w:color="auto"/>
            <w:left w:val="none" w:sz="0" w:space="0" w:color="auto"/>
            <w:bottom w:val="none" w:sz="0" w:space="0" w:color="auto"/>
            <w:right w:val="none" w:sz="0" w:space="0" w:color="auto"/>
          </w:divBdr>
        </w:div>
        <w:div w:id="538010468">
          <w:marLeft w:val="480"/>
          <w:marRight w:val="0"/>
          <w:marTop w:val="0"/>
          <w:marBottom w:val="0"/>
          <w:divBdr>
            <w:top w:val="none" w:sz="0" w:space="0" w:color="auto"/>
            <w:left w:val="none" w:sz="0" w:space="0" w:color="auto"/>
            <w:bottom w:val="none" w:sz="0" w:space="0" w:color="auto"/>
            <w:right w:val="none" w:sz="0" w:space="0" w:color="auto"/>
          </w:divBdr>
        </w:div>
        <w:div w:id="581261231">
          <w:marLeft w:val="480"/>
          <w:marRight w:val="0"/>
          <w:marTop w:val="0"/>
          <w:marBottom w:val="0"/>
          <w:divBdr>
            <w:top w:val="none" w:sz="0" w:space="0" w:color="auto"/>
            <w:left w:val="none" w:sz="0" w:space="0" w:color="auto"/>
            <w:bottom w:val="none" w:sz="0" w:space="0" w:color="auto"/>
            <w:right w:val="none" w:sz="0" w:space="0" w:color="auto"/>
          </w:divBdr>
        </w:div>
        <w:div w:id="664169954">
          <w:marLeft w:val="480"/>
          <w:marRight w:val="0"/>
          <w:marTop w:val="0"/>
          <w:marBottom w:val="0"/>
          <w:divBdr>
            <w:top w:val="none" w:sz="0" w:space="0" w:color="auto"/>
            <w:left w:val="none" w:sz="0" w:space="0" w:color="auto"/>
            <w:bottom w:val="none" w:sz="0" w:space="0" w:color="auto"/>
            <w:right w:val="none" w:sz="0" w:space="0" w:color="auto"/>
          </w:divBdr>
        </w:div>
        <w:div w:id="749542975">
          <w:marLeft w:val="480"/>
          <w:marRight w:val="0"/>
          <w:marTop w:val="0"/>
          <w:marBottom w:val="0"/>
          <w:divBdr>
            <w:top w:val="none" w:sz="0" w:space="0" w:color="auto"/>
            <w:left w:val="none" w:sz="0" w:space="0" w:color="auto"/>
            <w:bottom w:val="none" w:sz="0" w:space="0" w:color="auto"/>
            <w:right w:val="none" w:sz="0" w:space="0" w:color="auto"/>
          </w:divBdr>
        </w:div>
        <w:div w:id="768547980">
          <w:marLeft w:val="480"/>
          <w:marRight w:val="0"/>
          <w:marTop w:val="0"/>
          <w:marBottom w:val="0"/>
          <w:divBdr>
            <w:top w:val="none" w:sz="0" w:space="0" w:color="auto"/>
            <w:left w:val="none" w:sz="0" w:space="0" w:color="auto"/>
            <w:bottom w:val="none" w:sz="0" w:space="0" w:color="auto"/>
            <w:right w:val="none" w:sz="0" w:space="0" w:color="auto"/>
          </w:divBdr>
        </w:div>
        <w:div w:id="815026433">
          <w:marLeft w:val="480"/>
          <w:marRight w:val="0"/>
          <w:marTop w:val="0"/>
          <w:marBottom w:val="0"/>
          <w:divBdr>
            <w:top w:val="none" w:sz="0" w:space="0" w:color="auto"/>
            <w:left w:val="none" w:sz="0" w:space="0" w:color="auto"/>
            <w:bottom w:val="none" w:sz="0" w:space="0" w:color="auto"/>
            <w:right w:val="none" w:sz="0" w:space="0" w:color="auto"/>
          </w:divBdr>
        </w:div>
        <w:div w:id="831213053">
          <w:marLeft w:val="480"/>
          <w:marRight w:val="0"/>
          <w:marTop w:val="0"/>
          <w:marBottom w:val="0"/>
          <w:divBdr>
            <w:top w:val="none" w:sz="0" w:space="0" w:color="auto"/>
            <w:left w:val="none" w:sz="0" w:space="0" w:color="auto"/>
            <w:bottom w:val="none" w:sz="0" w:space="0" w:color="auto"/>
            <w:right w:val="none" w:sz="0" w:space="0" w:color="auto"/>
          </w:divBdr>
        </w:div>
        <w:div w:id="920987676">
          <w:marLeft w:val="480"/>
          <w:marRight w:val="0"/>
          <w:marTop w:val="0"/>
          <w:marBottom w:val="0"/>
          <w:divBdr>
            <w:top w:val="none" w:sz="0" w:space="0" w:color="auto"/>
            <w:left w:val="none" w:sz="0" w:space="0" w:color="auto"/>
            <w:bottom w:val="none" w:sz="0" w:space="0" w:color="auto"/>
            <w:right w:val="none" w:sz="0" w:space="0" w:color="auto"/>
          </w:divBdr>
        </w:div>
        <w:div w:id="955284591">
          <w:marLeft w:val="480"/>
          <w:marRight w:val="0"/>
          <w:marTop w:val="0"/>
          <w:marBottom w:val="0"/>
          <w:divBdr>
            <w:top w:val="none" w:sz="0" w:space="0" w:color="auto"/>
            <w:left w:val="none" w:sz="0" w:space="0" w:color="auto"/>
            <w:bottom w:val="none" w:sz="0" w:space="0" w:color="auto"/>
            <w:right w:val="none" w:sz="0" w:space="0" w:color="auto"/>
          </w:divBdr>
        </w:div>
        <w:div w:id="1005127632">
          <w:marLeft w:val="480"/>
          <w:marRight w:val="0"/>
          <w:marTop w:val="0"/>
          <w:marBottom w:val="0"/>
          <w:divBdr>
            <w:top w:val="none" w:sz="0" w:space="0" w:color="auto"/>
            <w:left w:val="none" w:sz="0" w:space="0" w:color="auto"/>
            <w:bottom w:val="none" w:sz="0" w:space="0" w:color="auto"/>
            <w:right w:val="none" w:sz="0" w:space="0" w:color="auto"/>
          </w:divBdr>
        </w:div>
        <w:div w:id="1031109512">
          <w:marLeft w:val="480"/>
          <w:marRight w:val="0"/>
          <w:marTop w:val="0"/>
          <w:marBottom w:val="0"/>
          <w:divBdr>
            <w:top w:val="none" w:sz="0" w:space="0" w:color="auto"/>
            <w:left w:val="none" w:sz="0" w:space="0" w:color="auto"/>
            <w:bottom w:val="none" w:sz="0" w:space="0" w:color="auto"/>
            <w:right w:val="none" w:sz="0" w:space="0" w:color="auto"/>
          </w:divBdr>
        </w:div>
        <w:div w:id="1052774030">
          <w:marLeft w:val="480"/>
          <w:marRight w:val="0"/>
          <w:marTop w:val="0"/>
          <w:marBottom w:val="0"/>
          <w:divBdr>
            <w:top w:val="none" w:sz="0" w:space="0" w:color="auto"/>
            <w:left w:val="none" w:sz="0" w:space="0" w:color="auto"/>
            <w:bottom w:val="none" w:sz="0" w:space="0" w:color="auto"/>
            <w:right w:val="none" w:sz="0" w:space="0" w:color="auto"/>
          </w:divBdr>
        </w:div>
        <w:div w:id="1141385613">
          <w:marLeft w:val="480"/>
          <w:marRight w:val="0"/>
          <w:marTop w:val="0"/>
          <w:marBottom w:val="0"/>
          <w:divBdr>
            <w:top w:val="none" w:sz="0" w:space="0" w:color="auto"/>
            <w:left w:val="none" w:sz="0" w:space="0" w:color="auto"/>
            <w:bottom w:val="none" w:sz="0" w:space="0" w:color="auto"/>
            <w:right w:val="none" w:sz="0" w:space="0" w:color="auto"/>
          </w:divBdr>
        </w:div>
        <w:div w:id="1164929973">
          <w:marLeft w:val="480"/>
          <w:marRight w:val="0"/>
          <w:marTop w:val="0"/>
          <w:marBottom w:val="0"/>
          <w:divBdr>
            <w:top w:val="none" w:sz="0" w:space="0" w:color="auto"/>
            <w:left w:val="none" w:sz="0" w:space="0" w:color="auto"/>
            <w:bottom w:val="none" w:sz="0" w:space="0" w:color="auto"/>
            <w:right w:val="none" w:sz="0" w:space="0" w:color="auto"/>
          </w:divBdr>
        </w:div>
        <w:div w:id="1224101533">
          <w:marLeft w:val="480"/>
          <w:marRight w:val="0"/>
          <w:marTop w:val="0"/>
          <w:marBottom w:val="0"/>
          <w:divBdr>
            <w:top w:val="none" w:sz="0" w:space="0" w:color="auto"/>
            <w:left w:val="none" w:sz="0" w:space="0" w:color="auto"/>
            <w:bottom w:val="none" w:sz="0" w:space="0" w:color="auto"/>
            <w:right w:val="none" w:sz="0" w:space="0" w:color="auto"/>
          </w:divBdr>
        </w:div>
        <w:div w:id="1242907737">
          <w:marLeft w:val="480"/>
          <w:marRight w:val="0"/>
          <w:marTop w:val="0"/>
          <w:marBottom w:val="0"/>
          <w:divBdr>
            <w:top w:val="none" w:sz="0" w:space="0" w:color="auto"/>
            <w:left w:val="none" w:sz="0" w:space="0" w:color="auto"/>
            <w:bottom w:val="none" w:sz="0" w:space="0" w:color="auto"/>
            <w:right w:val="none" w:sz="0" w:space="0" w:color="auto"/>
          </w:divBdr>
        </w:div>
        <w:div w:id="1273630167">
          <w:marLeft w:val="480"/>
          <w:marRight w:val="0"/>
          <w:marTop w:val="0"/>
          <w:marBottom w:val="0"/>
          <w:divBdr>
            <w:top w:val="none" w:sz="0" w:space="0" w:color="auto"/>
            <w:left w:val="none" w:sz="0" w:space="0" w:color="auto"/>
            <w:bottom w:val="none" w:sz="0" w:space="0" w:color="auto"/>
            <w:right w:val="none" w:sz="0" w:space="0" w:color="auto"/>
          </w:divBdr>
        </w:div>
        <w:div w:id="1343314128">
          <w:marLeft w:val="480"/>
          <w:marRight w:val="0"/>
          <w:marTop w:val="0"/>
          <w:marBottom w:val="0"/>
          <w:divBdr>
            <w:top w:val="none" w:sz="0" w:space="0" w:color="auto"/>
            <w:left w:val="none" w:sz="0" w:space="0" w:color="auto"/>
            <w:bottom w:val="none" w:sz="0" w:space="0" w:color="auto"/>
            <w:right w:val="none" w:sz="0" w:space="0" w:color="auto"/>
          </w:divBdr>
        </w:div>
        <w:div w:id="1507861069">
          <w:marLeft w:val="480"/>
          <w:marRight w:val="0"/>
          <w:marTop w:val="0"/>
          <w:marBottom w:val="0"/>
          <w:divBdr>
            <w:top w:val="none" w:sz="0" w:space="0" w:color="auto"/>
            <w:left w:val="none" w:sz="0" w:space="0" w:color="auto"/>
            <w:bottom w:val="none" w:sz="0" w:space="0" w:color="auto"/>
            <w:right w:val="none" w:sz="0" w:space="0" w:color="auto"/>
          </w:divBdr>
        </w:div>
        <w:div w:id="1581216297">
          <w:marLeft w:val="480"/>
          <w:marRight w:val="0"/>
          <w:marTop w:val="0"/>
          <w:marBottom w:val="0"/>
          <w:divBdr>
            <w:top w:val="none" w:sz="0" w:space="0" w:color="auto"/>
            <w:left w:val="none" w:sz="0" w:space="0" w:color="auto"/>
            <w:bottom w:val="none" w:sz="0" w:space="0" w:color="auto"/>
            <w:right w:val="none" w:sz="0" w:space="0" w:color="auto"/>
          </w:divBdr>
        </w:div>
        <w:div w:id="1698312917">
          <w:marLeft w:val="480"/>
          <w:marRight w:val="0"/>
          <w:marTop w:val="0"/>
          <w:marBottom w:val="0"/>
          <w:divBdr>
            <w:top w:val="none" w:sz="0" w:space="0" w:color="auto"/>
            <w:left w:val="none" w:sz="0" w:space="0" w:color="auto"/>
            <w:bottom w:val="none" w:sz="0" w:space="0" w:color="auto"/>
            <w:right w:val="none" w:sz="0" w:space="0" w:color="auto"/>
          </w:divBdr>
        </w:div>
        <w:div w:id="1801603943">
          <w:marLeft w:val="480"/>
          <w:marRight w:val="0"/>
          <w:marTop w:val="0"/>
          <w:marBottom w:val="0"/>
          <w:divBdr>
            <w:top w:val="none" w:sz="0" w:space="0" w:color="auto"/>
            <w:left w:val="none" w:sz="0" w:space="0" w:color="auto"/>
            <w:bottom w:val="none" w:sz="0" w:space="0" w:color="auto"/>
            <w:right w:val="none" w:sz="0" w:space="0" w:color="auto"/>
          </w:divBdr>
        </w:div>
        <w:div w:id="1884710992">
          <w:marLeft w:val="480"/>
          <w:marRight w:val="0"/>
          <w:marTop w:val="0"/>
          <w:marBottom w:val="0"/>
          <w:divBdr>
            <w:top w:val="none" w:sz="0" w:space="0" w:color="auto"/>
            <w:left w:val="none" w:sz="0" w:space="0" w:color="auto"/>
            <w:bottom w:val="none" w:sz="0" w:space="0" w:color="auto"/>
            <w:right w:val="none" w:sz="0" w:space="0" w:color="auto"/>
          </w:divBdr>
        </w:div>
        <w:div w:id="1965764997">
          <w:marLeft w:val="480"/>
          <w:marRight w:val="0"/>
          <w:marTop w:val="0"/>
          <w:marBottom w:val="0"/>
          <w:divBdr>
            <w:top w:val="none" w:sz="0" w:space="0" w:color="auto"/>
            <w:left w:val="none" w:sz="0" w:space="0" w:color="auto"/>
            <w:bottom w:val="none" w:sz="0" w:space="0" w:color="auto"/>
            <w:right w:val="none" w:sz="0" w:space="0" w:color="auto"/>
          </w:divBdr>
        </w:div>
        <w:div w:id="2012296472">
          <w:marLeft w:val="480"/>
          <w:marRight w:val="0"/>
          <w:marTop w:val="0"/>
          <w:marBottom w:val="0"/>
          <w:divBdr>
            <w:top w:val="none" w:sz="0" w:space="0" w:color="auto"/>
            <w:left w:val="none" w:sz="0" w:space="0" w:color="auto"/>
            <w:bottom w:val="none" w:sz="0" w:space="0" w:color="auto"/>
            <w:right w:val="none" w:sz="0" w:space="0" w:color="auto"/>
          </w:divBdr>
        </w:div>
        <w:div w:id="2039963251">
          <w:marLeft w:val="480"/>
          <w:marRight w:val="0"/>
          <w:marTop w:val="0"/>
          <w:marBottom w:val="0"/>
          <w:divBdr>
            <w:top w:val="none" w:sz="0" w:space="0" w:color="auto"/>
            <w:left w:val="none" w:sz="0" w:space="0" w:color="auto"/>
            <w:bottom w:val="none" w:sz="0" w:space="0" w:color="auto"/>
            <w:right w:val="none" w:sz="0" w:space="0" w:color="auto"/>
          </w:divBdr>
        </w:div>
        <w:div w:id="2052460349">
          <w:marLeft w:val="480"/>
          <w:marRight w:val="0"/>
          <w:marTop w:val="0"/>
          <w:marBottom w:val="0"/>
          <w:divBdr>
            <w:top w:val="none" w:sz="0" w:space="0" w:color="auto"/>
            <w:left w:val="none" w:sz="0" w:space="0" w:color="auto"/>
            <w:bottom w:val="none" w:sz="0" w:space="0" w:color="auto"/>
            <w:right w:val="none" w:sz="0" w:space="0" w:color="auto"/>
          </w:divBdr>
        </w:div>
        <w:div w:id="2060204961">
          <w:marLeft w:val="480"/>
          <w:marRight w:val="0"/>
          <w:marTop w:val="0"/>
          <w:marBottom w:val="0"/>
          <w:divBdr>
            <w:top w:val="none" w:sz="0" w:space="0" w:color="auto"/>
            <w:left w:val="none" w:sz="0" w:space="0" w:color="auto"/>
            <w:bottom w:val="none" w:sz="0" w:space="0" w:color="auto"/>
            <w:right w:val="none" w:sz="0" w:space="0" w:color="auto"/>
          </w:divBdr>
        </w:div>
        <w:div w:id="2096052648">
          <w:marLeft w:val="480"/>
          <w:marRight w:val="0"/>
          <w:marTop w:val="0"/>
          <w:marBottom w:val="0"/>
          <w:divBdr>
            <w:top w:val="none" w:sz="0" w:space="0" w:color="auto"/>
            <w:left w:val="none" w:sz="0" w:space="0" w:color="auto"/>
            <w:bottom w:val="none" w:sz="0" w:space="0" w:color="auto"/>
            <w:right w:val="none" w:sz="0" w:space="0" w:color="auto"/>
          </w:divBdr>
        </w:div>
        <w:div w:id="2131898723">
          <w:marLeft w:val="480"/>
          <w:marRight w:val="0"/>
          <w:marTop w:val="0"/>
          <w:marBottom w:val="0"/>
          <w:divBdr>
            <w:top w:val="none" w:sz="0" w:space="0" w:color="auto"/>
            <w:left w:val="none" w:sz="0" w:space="0" w:color="auto"/>
            <w:bottom w:val="none" w:sz="0" w:space="0" w:color="auto"/>
            <w:right w:val="none" w:sz="0" w:space="0" w:color="auto"/>
          </w:divBdr>
        </w:div>
      </w:divsChild>
    </w:div>
    <w:div w:id="881867709">
      <w:bodyDiv w:val="1"/>
      <w:marLeft w:val="0"/>
      <w:marRight w:val="0"/>
      <w:marTop w:val="0"/>
      <w:marBottom w:val="0"/>
      <w:divBdr>
        <w:top w:val="none" w:sz="0" w:space="0" w:color="auto"/>
        <w:left w:val="none" w:sz="0" w:space="0" w:color="auto"/>
        <w:bottom w:val="none" w:sz="0" w:space="0" w:color="auto"/>
        <w:right w:val="none" w:sz="0" w:space="0" w:color="auto"/>
      </w:divBdr>
    </w:div>
    <w:div w:id="881943818">
      <w:bodyDiv w:val="1"/>
      <w:marLeft w:val="0"/>
      <w:marRight w:val="0"/>
      <w:marTop w:val="0"/>
      <w:marBottom w:val="0"/>
      <w:divBdr>
        <w:top w:val="none" w:sz="0" w:space="0" w:color="auto"/>
        <w:left w:val="none" w:sz="0" w:space="0" w:color="auto"/>
        <w:bottom w:val="none" w:sz="0" w:space="0" w:color="auto"/>
        <w:right w:val="none" w:sz="0" w:space="0" w:color="auto"/>
      </w:divBdr>
    </w:div>
    <w:div w:id="882064335">
      <w:bodyDiv w:val="1"/>
      <w:marLeft w:val="0"/>
      <w:marRight w:val="0"/>
      <w:marTop w:val="0"/>
      <w:marBottom w:val="0"/>
      <w:divBdr>
        <w:top w:val="none" w:sz="0" w:space="0" w:color="auto"/>
        <w:left w:val="none" w:sz="0" w:space="0" w:color="auto"/>
        <w:bottom w:val="none" w:sz="0" w:space="0" w:color="auto"/>
        <w:right w:val="none" w:sz="0" w:space="0" w:color="auto"/>
      </w:divBdr>
    </w:div>
    <w:div w:id="882252998">
      <w:bodyDiv w:val="1"/>
      <w:marLeft w:val="0"/>
      <w:marRight w:val="0"/>
      <w:marTop w:val="0"/>
      <w:marBottom w:val="0"/>
      <w:divBdr>
        <w:top w:val="none" w:sz="0" w:space="0" w:color="auto"/>
        <w:left w:val="none" w:sz="0" w:space="0" w:color="auto"/>
        <w:bottom w:val="none" w:sz="0" w:space="0" w:color="auto"/>
        <w:right w:val="none" w:sz="0" w:space="0" w:color="auto"/>
      </w:divBdr>
    </w:div>
    <w:div w:id="882256802">
      <w:bodyDiv w:val="1"/>
      <w:marLeft w:val="0"/>
      <w:marRight w:val="0"/>
      <w:marTop w:val="0"/>
      <w:marBottom w:val="0"/>
      <w:divBdr>
        <w:top w:val="none" w:sz="0" w:space="0" w:color="auto"/>
        <w:left w:val="none" w:sz="0" w:space="0" w:color="auto"/>
        <w:bottom w:val="none" w:sz="0" w:space="0" w:color="auto"/>
        <w:right w:val="none" w:sz="0" w:space="0" w:color="auto"/>
      </w:divBdr>
    </w:div>
    <w:div w:id="882323932">
      <w:bodyDiv w:val="1"/>
      <w:marLeft w:val="0"/>
      <w:marRight w:val="0"/>
      <w:marTop w:val="0"/>
      <w:marBottom w:val="0"/>
      <w:divBdr>
        <w:top w:val="none" w:sz="0" w:space="0" w:color="auto"/>
        <w:left w:val="none" w:sz="0" w:space="0" w:color="auto"/>
        <w:bottom w:val="none" w:sz="0" w:space="0" w:color="auto"/>
        <w:right w:val="none" w:sz="0" w:space="0" w:color="auto"/>
      </w:divBdr>
    </w:div>
    <w:div w:id="883295191">
      <w:bodyDiv w:val="1"/>
      <w:marLeft w:val="0"/>
      <w:marRight w:val="0"/>
      <w:marTop w:val="0"/>
      <w:marBottom w:val="0"/>
      <w:divBdr>
        <w:top w:val="none" w:sz="0" w:space="0" w:color="auto"/>
        <w:left w:val="none" w:sz="0" w:space="0" w:color="auto"/>
        <w:bottom w:val="none" w:sz="0" w:space="0" w:color="auto"/>
        <w:right w:val="none" w:sz="0" w:space="0" w:color="auto"/>
      </w:divBdr>
    </w:div>
    <w:div w:id="883757657">
      <w:bodyDiv w:val="1"/>
      <w:marLeft w:val="0"/>
      <w:marRight w:val="0"/>
      <w:marTop w:val="0"/>
      <w:marBottom w:val="0"/>
      <w:divBdr>
        <w:top w:val="none" w:sz="0" w:space="0" w:color="auto"/>
        <w:left w:val="none" w:sz="0" w:space="0" w:color="auto"/>
        <w:bottom w:val="none" w:sz="0" w:space="0" w:color="auto"/>
        <w:right w:val="none" w:sz="0" w:space="0" w:color="auto"/>
      </w:divBdr>
    </w:div>
    <w:div w:id="883910880">
      <w:bodyDiv w:val="1"/>
      <w:marLeft w:val="0"/>
      <w:marRight w:val="0"/>
      <w:marTop w:val="0"/>
      <w:marBottom w:val="0"/>
      <w:divBdr>
        <w:top w:val="none" w:sz="0" w:space="0" w:color="auto"/>
        <w:left w:val="none" w:sz="0" w:space="0" w:color="auto"/>
        <w:bottom w:val="none" w:sz="0" w:space="0" w:color="auto"/>
        <w:right w:val="none" w:sz="0" w:space="0" w:color="auto"/>
      </w:divBdr>
    </w:div>
    <w:div w:id="884103537">
      <w:bodyDiv w:val="1"/>
      <w:marLeft w:val="0"/>
      <w:marRight w:val="0"/>
      <w:marTop w:val="0"/>
      <w:marBottom w:val="0"/>
      <w:divBdr>
        <w:top w:val="none" w:sz="0" w:space="0" w:color="auto"/>
        <w:left w:val="none" w:sz="0" w:space="0" w:color="auto"/>
        <w:bottom w:val="none" w:sz="0" w:space="0" w:color="auto"/>
        <w:right w:val="none" w:sz="0" w:space="0" w:color="auto"/>
      </w:divBdr>
    </w:div>
    <w:div w:id="884289896">
      <w:bodyDiv w:val="1"/>
      <w:marLeft w:val="0"/>
      <w:marRight w:val="0"/>
      <w:marTop w:val="0"/>
      <w:marBottom w:val="0"/>
      <w:divBdr>
        <w:top w:val="none" w:sz="0" w:space="0" w:color="auto"/>
        <w:left w:val="none" w:sz="0" w:space="0" w:color="auto"/>
        <w:bottom w:val="none" w:sz="0" w:space="0" w:color="auto"/>
        <w:right w:val="none" w:sz="0" w:space="0" w:color="auto"/>
      </w:divBdr>
    </w:div>
    <w:div w:id="884947159">
      <w:bodyDiv w:val="1"/>
      <w:marLeft w:val="0"/>
      <w:marRight w:val="0"/>
      <w:marTop w:val="0"/>
      <w:marBottom w:val="0"/>
      <w:divBdr>
        <w:top w:val="none" w:sz="0" w:space="0" w:color="auto"/>
        <w:left w:val="none" w:sz="0" w:space="0" w:color="auto"/>
        <w:bottom w:val="none" w:sz="0" w:space="0" w:color="auto"/>
        <w:right w:val="none" w:sz="0" w:space="0" w:color="auto"/>
      </w:divBdr>
    </w:div>
    <w:div w:id="885219765">
      <w:bodyDiv w:val="1"/>
      <w:marLeft w:val="0"/>
      <w:marRight w:val="0"/>
      <w:marTop w:val="0"/>
      <w:marBottom w:val="0"/>
      <w:divBdr>
        <w:top w:val="none" w:sz="0" w:space="0" w:color="auto"/>
        <w:left w:val="none" w:sz="0" w:space="0" w:color="auto"/>
        <w:bottom w:val="none" w:sz="0" w:space="0" w:color="auto"/>
        <w:right w:val="none" w:sz="0" w:space="0" w:color="auto"/>
      </w:divBdr>
    </w:div>
    <w:div w:id="885527481">
      <w:bodyDiv w:val="1"/>
      <w:marLeft w:val="0"/>
      <w:marRight w:val="0"/>
      <w:marTop w:val="0"/>
      <w:marBottom w:val="0"/>
      <w:divBdr>
        <w:top w:val="none" w:sz="0" w:space="0" w:color="auto"/>
        <w:left w:val="none" w:sz="0" w:space="0" w:color="auto"/>
        <w:bottom w:val="none" w:sz="0" w:space="0" w:color="auto"/>
        <w:right w:val="none" w:sz="0" w:space="0" w:color="auto"/>
      </w:divBdr>
    </w:div>
    <w:div w:id="886066406">
      <w:bodyDiv w:val="1"/>
      <w:marLeft w:val="0"/>
      <w:marRight w:val="0"/>
      <w:marTop w:val="0"/>
      <w:marBottom w:val="0"/>
      <w:divBdr>
        <w:top w:val="none" w:sz="0" w:space="0" w:color="auto"/>
        <w:left w:val="none" w:sz="0" w:space="0" w:color="auto"/>
        <w:bottom w:val="none" w:sz="0" w:space="0" w:color="auto"/>
        <w:right w:val="none" w:sz="0" w:space="0" w:color="auto"/>
      </w:divBdr>
    </w:div>
    <w:div w:id="886841103">
      <w:bodyDiv w:val="1"/>
      <w:marLeft w:val="0"/>
      <w:marRight w:val="0"/>
      <w:marTop w:val="0"/>
      <w:marBottom w:val="0"/>
      <w:divBdr>
        <w:top w:val="none" w:sz="0" w:space="0" w:color="auto"/>
        <w:left w:val="none" w:sz="0" w:space="0" w:color="auto"/>
        <w:bottom w:val="none" w:sz="0" w:space="0" w:color="auto"/>
        <w:right w:val="none" w:sz="0" w:space="0" w:color="auto"/>
      </w:divBdr>
    </w:div>
    <w:div w:id="887029956">
      <w:bodyDiv w:val="1"/>
      <w:marLeft w:val="0"/>
      <w:marRight w:val="0"/>
      <w:marTop w:val="0"/>
      <w:marBottom w:val="0"/>
      <w:divBdr>
        <w:top w:val="none" w:sz="0" w:space="0" w:color="auto"/>
        <w:left w:val="none" w:sz="0" w:space="0" w:color="auto"/>
        <w:bottom w:val="none" w:sz="0" w:space="0" w:color="auto"/>
        <w:right w:val="none" w:sz="0" w:space="0" w:color="auto"/>
      </w:divBdr>
    </w:div>
    <w:div w:id="887258392">
      <w:bodyDiv w:val="1"/>
      <w:marLeft w:val="0"/>
      <w:marRight w:val="0"/>
      <w:marTop w:val="0"/>
      <w:marBottom w:val="0"/>
      <w:divBdr>
        <w:top w:val="none" w:sz="0" w:space="0" w:color="auto"/>
        <w:left w:val="none" w:sz="0" w:space="0" w:color="auto"/>
        <w:bottom w:val="none" w:sz="0" w:space="0" w:color="auto"/>
        <w:right w:val="none" w:sz="0" w:space="0" w:color="auto"/>
      </w:divBdr>
    </w:div>
    <w:div w:id="887377644">
      <w:bodyDiv w:val="1"/>
      <w:marLeft w:val="0"/>
      <w:marRight w:val="0"/>
      <w:marTop w:val="0"/>
      <w:marBottom w:val="0"/>
      <w:divBdr>
        <w:top w:val="none" w:sz="0" w:space="0" w:color="auto"/>
        <w:left w:val="none" w:sz="0" w:space="0" w:color="auto"/>
        <w:bottom w:val="none" w:sz="0" w:space="0" w:color="auto"/>
        <w:right w:val="none" w:sz="0" w:space="0" w:color="auto"/>
      </w:divBdr>
      <w:divsChild>
        <w:div w:id="1354376143">
          <w:marLeft w:val="480"/>
          <w:marRight w:val="0"/>
          <w:marTop w:val="0"/>
          <w:marBottom w:val="0"/>
          <w:divBdr>
            <w:top w:val="none" w:sz="0" w:space="0" w:color="auto"/>
            <w:left w:val="none" w:sz="0" w:space="0" w:color="auto"/>
            <w:bottom w:val="none" w:sz="0" w:space="0" w:color="auto"/>
            <w:right w:val="none" w:sz="0" w:space="0" w:color="auto"/>
          </w:divBdr>
        </w:div>
        <w:div w:id="1161699331">
          <w:marLeft w:val="480"/>
          <w:marRight w:val="0"/>
          <w:marTop w:val="0"/>
          <w:marBottom w:val="0"/>
          <w:divBdr>
            <w:top w:val="none" w:sz="0" w:space="0" w:color="auto"/>
            <w:left w:val="none" w:sz="0" w:space="0" w:color="auto"/>
            <w:bottom w:val="none" w:sz="0" w:space="0" w:color="auto"/>
            <w:right w:val="none" w:sz="0" w:space="0" w:color="auto"/>
          </w:divBdr>
        </w:div>
        <w:div w:id="508328802">
          <w:marLeft w:val="480"/>
          <w:marRight w:val="0"/>
          <w:marTop w:val="0"/>
          <w:marBottom w:val="0"/>
          <w:divBdr>
            <w:top w:val="none" w:sz="0" w:space="0" w:color="auto"/>
            <w:left w:val="none" w:sz="0" w:space="0" w:color="auto"/>
            <w:bottom w:val="none" w:sz="0" w:space="0" w:color="auto"/>
            <w:right w:val="none" w:sz="0" w:space="0" w:color="auto"/>
          </w:divBdr>
        </w:div>
        <w:div w:id="2026445674">
          <w:marLeft w:val="480"/>
          <w:marRight w:val="0"/>
          <w:marTop w:val="0"/>
          <w:marBottom w:val="0"/>
          <w:divBdr>
            <w:top w:val="none" w:sz="0" w:space="0" w:color="auto"/>
            <w:left w:val="none" w:sz="0" w:space="0" w:color="auto"/>
            <w:bottom w:val="none" w:sz="0" w:space="0" w:color="auto"/>
            <w:right w:val="none" w:sz="0" w:space="0" w:color="auto"/>
          </w:divBdr>
        </w:div>
        <w:div w:id="1274289809">
          <w:marLeft w:val="480"/>
          <w:marRight w:val="0"/>
          <w:marTop w:val="0"/>
          <w:marBottom w:val="0"/>
          <w:divBdr>
            <w:top w:val="none" w:sz="0" w:space="0" w:color="auto"/>
            <w:left w:val="none" w:sz="0" w:space="0" w:color="auto"/>
            <w:bottom w:val="none" w:sz="0" w:space="0" w:color="auto"/>
            <w:right w:val="none" w:sz="0" w:space="0" w:color="auto"/>
          </w:divBdr>
        </w:div>
        <w:div w:id="556862269">
          <w:marLeft w:val="480"/>
          <w:marRight w:val="0"/>
          <w:marTop w:val="0"/>
          <w:marBottom w:val="0"/>
          <w:divBdr>
            <w:top w:val="none" w:sz="0" w:space="0" w:color="auto"/>
            <w:left w:val="none" w:sz="0" w:space="0" w:color="auto"/>
            <w:bottom w:val="none" w:sz="0" w:space="0" w:color="auto"/>
            <w:right w:val="none" w:sz="0" w:space="0" w:color="auto"/>
          </w:divBdr>
        </w:div>
        <w:div w:id="604116775">
          <w:marLeft w:val="480"/>
          <w:marRight w:val="0"/>
          <w:marTop w:val="0"/>
          <w:marBottom w:val="0"/>
          <w:divBdr>
            <w:top w:val="none" w:sz="0" w:space="0" w:color="auto"/>
            <w:left w:val="none" w:sz="0" w:space="0" w:color="auto"/>
            <w:bottom w:val="none" w:sz="0" w:space="0" w:color="auto"/>
            <w:right w:val="none" w:sz="0" w:space="0" w:color="auto"/>
          </w:divBdr>
        </w:div>
        <w:div w:id="899050609">
          <w:marLeft w:val="480"/>
          <w:marRight w:val="0"/>
          <w:marTop w:val="0"/>
          <w:marBottom w:val="0"/>
          <w:divBdr>
            <w:top w:val="none" w:sz="0" w:space="0" w:color="auto"/>
            <w:left w:val="none" w:sz="0" w:space="0" w:color="auto"/>
            <w:bottom w:val="none" w:sz="0" w:space="0" w:color="auto"/>
            <w:right w:val="none" w:sz="0" w:space="0" w:color="auto"/>
          </w:divBdr>
        </w:div>
        <w:div w:id="1500463093">
          <w:marLeft w:val="480"/>
          <w:marRight w:val="0"/>
          <w:marTop w:val="0"/>
          <w:marBottom w:val="0"/>
          <w:divBdr>
            <w:top w:val="none" w:sz="0" w:space="0" w:color="auto"/>
            <w:left w:val="none" w:sz="0" w:space="0" w:color="auto"/>
            <w:bottom w:val="none" w:sz="0" w:space="0" w:color="auto"/>
            <w:right w:val="none" w:sz="0" w:space="0" w:color="auto"/>
          </w:divBdr>
        </w:div>
        <w:div w:id="961882852">
          <w:marLeft w:val="480"/>
          <w:marRight w:val="0"/>
          <w:marTop w:val="0"/>
          <w:marBottom w:val="0"/>
          <w:divBdr>
            <w:top w:val="none" w:sz="0" w:space="0" w:color="auto"/>
            <w:left w:val="none" w:sz="0" w:space="0" w:color="auto"/>
            <w:bottom w:val="none" w:sz="0" w:space="0" w:color="auto"/>
            <w:right w:val="none" w:sz="0" w:space="0" w:color="auto"/>
          </w:divBdr>
        </w:div>
        <w:div w:id="83957392">
          <w:marLeft w:val="480"/>
          <w:marRight w:val="0"/>
          <w:marTop w:val="0"/>
          <w:marBottom w:val="0"/>
          <w:divBdr>
            <w:top w:val="none" w:sz="0" w:space="0" w:color="auto"/>
            <w:left w:val="none" w:sz="0" w:space="0" w:color="auto"/>
            <w:bottom w:val="none" w:sz="0" w:space="0" w:color="auto"/>
            <w:right w:val="none" w:sz="0" w:space="0" w:color="auto"/>
          </w:divBdr>
        </w:div>
        <w:div w:id="847136868">
          <w:marLeft w:val="480"/>
          <w:marRight w:val="0"/>
          <w:marTop w:val="0"/>
          <w:marBottom w:val="0"/>
          <w:divBdr>
            <w:top w:val="none" w:sz="0" w:space="0" w:color="auto"/>
            <w:left w:val="none" w:sz="0" w:space="0" w:color="auto"/>
            <w:bottom w:val="none" w:sz="0" w:space="0" w:color="auto"/>
            <w:right w:val="none" w:sz="0" w:space="0" w:color="auto"/>
          </w:divBdr>
        </w:div>
        <w:div w:id="1060598129">
          <w:marLeft w:val="480"/>
          <w:marRight w:val="0"/>
          <w:marTop w:val="0"/>
          <w:marBottom w:val="0"/>
          <w:divBdr>
            <w:top w:val="none" w:sz="0" w:space="0" w:color="auto"/>
            <w:left w:val="none" w:sz="0" w:space="0" w:color="auto"/>
            <w:bottom w:val="none" w:sz="0" w:space="0" w:color="auto"/>
            <w:right w:val="none" w:sz="0" w:space="0" w:color="auto"/>
          </w:divBdr>
        </w:div>
        <w:div w:id="758645240">
          <w:marLeft w:val="480"/>
          <w:marRight w:val="0"/>
          <w:marTop w:val="0"/>
          <w:marBottom w:val="0"/>
          <w:divBdr>
            <w:top w:val="none" w:sz="0" w:space="0" w:color="auto"/>
            <w:left w:val="none" w:sz="0" w:space="0" w:color="auto"/>
            <w:bottom w:val="none" w:sz="0" w:space="0" w:color="auto"/>
            <w:right w:val="none" w:sz="0" w:space="0" w:color="auto"/>
          </w:divBdr>
        </w:div>
        <w:div w:id="432866342">
          <w:marLeft w:val="480"/>
          <w:marRight w:val="0"/>
          <w:marTop w:val="0"/>
          <w:marBottom w:val="0"/>
          <w:divBdr>
            <w:top w:val="none" w:sz="0" w:space="0" w:color="auto"/>
            <w:left w:val="none" w:sz="0" w:space="0" w:color="auto"/>
            <w:bottom w:val="none" w:sz="0" w:space="0" w:color="auto"/>
            <w:right w:val="none" w:sz="0" w:space="0" w:color="auto"/>
          </w:divBdr>
        </w:div>
        <w:div w:id="586771994">
          <w:marLeft w:val="480"/>
          <w:marRight w:val="0"/>
          <w:marTop w:val="0"/>
          <w:marBottom w:val="0"/>
          <w:divBdr>
            <w:top w:val="none" w:sz="0" w:space="0" w:color="auto"/>
            <w:left w:val="none" w:sz="0" w:space="0" w:color="auto"/>
            <w:bottom w:val="none" w:sz="0" w:space="0" w:color="auto"/>
            <w:right w:val="none" w:sz="0" w:space="0" w:color="auto"/>
          </w:divBdr>
        </w:div>
        <w:div w:id="2084915284">
          <w:marLeft w:val="480"/>
          <w:marRight w:val="0"/>
          <w:marTop w:val="0"/>
          <w:marBottom w:val="0"/>
          <w:divBdr>
            <w:top w:val="none" w:sz="0" w:space="0" w:color="auto"/>
            <w:left w:val="none" w:sz="0" w:space="0" w:color="auto"/>
            <w:bottom w:val="none" w:sz="0" w:space="0" w:color="auto"/>
            <w:right w:val="none" w:sz="0" w:space="0" w:color="auto"/>
          </w:divBdr>
        </w:div>
        <w:div w:id="1826505582">
          <w:marLeft w:val="480"/>
          <w:marRight w:val="0"/>
          <w:marTop w:val="0"/>
          <w:marBottom w:val="0"/>
          <w:divBdr>
            <w:top w:val="none" w:sz="0" w:space="0" w:color="auto"/>
            <w:left w:val="none" w:sz="0" w:space="0" w:color="auto"/>
            <w:bottom w:val="none" w:sz="0" w:space="0" w:color="auto"/>
            <w:right w:val="none" w:sz="0" w:space="0" w:color="auto"/>
          </w:divBdr>
        </w:div>
        <w:div w:id="1802190002">
          <w:marLeft w:val="480"/>
          <w:marRight w:val="0"/>
          <w:marTop w:val="0"/>
          <w:marBottom w:val="0"/>
          <w:divBdr>
            <w:top w:val="none" w:sz="0" w:space="0" w:color="auto"/>
            <w:left w:val="none" w:sz="0" w:space="0" w:color="auto"/>
            <w:bottom w:val="none" w:sz="0" w:space="0" w:color="auto"/>
            <w:right w:val="none" w:sz="0" w:space="0" w:color="auto"/>
          </w:divBdr>
        </w:div>
        <w:div w:id="378671773">
          <w:marLeft w:val="480"/>
          <w:marRight w:val="0"/>
          <w:marTop w:val="0"/>
          <w:marBottom w:val="0"/>
          <w:divBdr>
            <w:top w:val="none" w:sz="0" w:space="0" w:color="auto"/>
            <w:left w:val="none" w:sz="0" w:space="0" w:color="auto"/>
            <w:bottom w:val="none" w:sz="0" w:space="0" w:color="auto"/>
            <w:right w:val="none" w:sz="0" w:space="0" w:color="auto"/>
          </w:divBdr>
        </w:div>
        <w:div w:id="293610010">
          <w:marLeft w:val="480"/>
          <w:marRight w:val="0"/>
          <w:marTop w:val="0"/>
          <w:marBottom w:val="0"/>
          <w:divBdr>
            <w:top w:val="none" w:sz="0" w:space="0" w:color="auto"/>
            <w:left w:val="none" w:sz="0" w:space="0" w:color="auto"/>
            <w:bottom w:val="none" w:sz="0" w:space="0" w:color="auto"/>
            <w:right w:val="none" w:sz="0" w:space="0" w:color="auto"/>
          </w:divBdr>
        </w:div>
        <w:div w:id="1535999450">
          <w:marLeft w:val="480"/>
          <w:marRight w:val="0"/>
          <w:marTop w:val="0"/>
          <w:marBottom w:val="0"/>
          <w:divBdr>
            <w:top w:val="none" w:sz="0" w:space="0" w:color="auto"/>
            <w:left w:val="none" w:sz="0" w:space="0" w:color="auto"/>
            <w:bottom w:val="none" w:sz="0" w:space="0" w:color="auto"/>
            <w:right w:val="none" w:sz="0" w:space="0" w:color="auto"/>
          </w:divBdr>
        </w:div>
        <w:div w:id="997683837">
          <w:marLeft w:val="480"/>
          <w:marRight w:val="0"/>
          <w:marTop w:val="0"/>
          <w:marBottom w:val="0"/>
          <w:divBdr>
            <w:top w:val="none" w:sz="0" w:space="0" w:color="auto"/>
            <w:left w:val="none" w:sz="0" w:space="0" w:color="auto"/>
            <w:bottom w:val="none" w:sz="0" w:space="0" w:color="auto"/>
            <w:right w:val="none" w:sz="0" w:space="0" w:color="auto"/>
          </w:divBdr>
        </w:div>
        <w:div w:id="1458332226">
          <w:marLeft w:val="480"/>
          <w:marRight w:val="0"/>
          <w:marTop w:val="0"/>
          <w:marBottom w:val="0"/>
          <w:divBdr>
            <w:top w:val="none" w:sz="0" w:space="0" w:color="auto"/>
            <w:left w:val="none" w:sz="0" w:space="0" w:color="auto"/>
            <w:bottom w:val="none" w:sz="0" w:space="0" w:color="auto"/>
            <w:right w:val="none" w:sz="0" w:space="0" w:color="auto"/>
          </w:divBdr>
        </w:div>
        <w:div w:id="457801076">
          <w:marLeft w:val="480"/>
          <w:marRight w:val="0"/>
          <w:marTop w:val="0"/>
          <w:marBottom w:val="0"/>
          <w:divBdr>
            <w:top w:val="none" w:sz="0" w:space="0" w:color="auto"/>
            <w:left w:val="none" w:sz="0" w:space="0" w:color="auto"/>
            <w:bottom w:val="none" w:sz="0" w:space="0" w:color="auto"/>
            <w:right w:val="none" w:sz="0" w:space="0" w:color="auto"/>
          </w:divBdr>
        </w:div>
        <w:div w:id="1742213285">
          <w:marLeft w:val="480"/>
          <w:marRight w:val="0"/>
          <w:marTop w:val="0"/>
          <w:marBottom w:val="0"/>
          <w:divBdr>
            <w:top w:val="none" w:sz="0" w:space="0" w:color="auto"/>
            <w:left w:val="none" w:sz="0" w:space="0" w:color="auto"/>
            <w:bottom w:val="none" w:sz="0" w:space="0" w:color="auto"/>
            <w:right w:val="none" w:sz="0" w:space="0" w:color="auto"/>
          </w:divBdr>
        </w:div>
        <w:div w:id="560555193">
          <w:marLeft w:val="480"/>
          <w:marRight w:val="0"/>
          <w:marTop w:val="0"/>
          <w:marBottom w:val="0"/>
          <w:divBdr>
            <w:top w:val="none" w:sz="0" w:space="0" w:color="auto"/>
            <w:left w:val="none" w:sz="0" w:space="0" w:color="auto"/>
            <w:bottom w:val="none" w:sz="0" w:space="0" w:color="auto"/>
            <w:right w:val="none" w:sz="0" w:space="0" w:color="auto"/>
          </w:divBdr>
        </w:div>
        <w:div w:id="1146433273">
          <w:marLeft w:val="480"/>
          <w:marRight w:val="0"/>
          <w:marTop w:val="0"/>
          <w:marBottom w:val="0"/>
          <w:divBdr>
            <w:top w:val="none" w:sz="0" w:space="0" w:color="auto"/>
            <w:left w:val="none" w:sz="0" w:space="0" w:color="auto"/>
            <w:bottom w:val="none" w:sz="0" w:space="0" w:color="auto"/>
            <w:right w:val="none" w:sz="0" w:space="0" w:color="auto"/>
          </w:divBdr>
        </w:div>
        <w:div w:id="679888593">
          <w:marLeft w:val="480"/>
          <w:marRight w:val="0"/>
          <w:marTop w:val="0"/>
          <w:marBottom w:val="0"/>
          <w:divBdr>
            <w:top w:val="none" w:sz="0" w:space="0" w:color="auto"/>
            <w:left w:val="none" w:sz="0" w:space="0" w:color="auto"/>
            <w:bottom w:val="none" w:sz="0" w:space="0" w:color="auto"/>
            <w:right w:val="none" w:sz="0" w:space="0" w:color="auto"/>
          </w:divBdr>
        </w:div>
        <w:div w:id="1314946943">
          <w:marLeft w:val="480"/>
          <w:marRight w:val="0"/>
          <w:marTop w:val="0"/>
          <w:marBottom w:val="0"/>
          <w:divBdr>
            <w:top w:val="none" w:sz="0" w:space="0" w:color="auto"/>
            <w:left w:val="none" w:sz="0" w:space="0" w:color="auto"/>
            <w:bottom w:val="none" w:sz="0" w:space="0" w:color="auto"/>
            <w:right w:val="none" w:sz="0" w:space="0" w:color="auto"/>
          </w:divBdr>
        </w:div>
        <w:div w:id="1234467884">
          <w:marLeft w:val="480"/>
          <w:marRight w:val="0"/>
          <w:marTop w:val="0"/>
          <w:marBottom w:val="0"/>
          <w:divBdr>
            <w:top w:val="none" w:sz="0" w:space="0" w:color="auto"/>
            <w:left w:val="none" w:sz="0" w:space="0" w:color="auto"/>
            <w:bottom w:val="none" w:sz="0" w:space="0" w:color="auto"/>
            <w:right w:val="none" w:sz="0" w:space="0" w:color="auto"/>
          </w:divBdr>
        </w:div>
        <w:div w:id="1372150813">
          <w:marLeft w:val="480"/>
          <w:marRight w:val="0"/>
          <w:marTop w:val="0"/>
          <w:marBottom w:val="0"/>
          <w:divBdr>
            <w:top w:val="none" w:sz="0" w:space="0" w:color="auto"/>
            <w:left w:val="none" w:sz="0" w:space="0" w:color="auto"/>
            <w:bottom w:val="none" w:sz="0" w:space="0" w:color="auto"/>
            <w:right w:val="none" w:sz="0" w:space="0" w:color="auto"/>
          </w:divBdr>
        </w:div>
        <w:div w:id="1651523257">
          <w:marLeft w:val="480"/>
          <w:marRight w:val="0"/>
          <w:marTop w:val="0"/>
          <w:marBottom w:val="0"/>
          <w:divBdr>
            <w:top w:val="none" w:sz="0" w:space="0" w:color="auto"/>
            <w:left w:val="none" w:sz="0" w:space="0" w:color="auto"/>
            <w:bottom w:val="none" w:sz="0" w:space="0" w:color="auto"/>
            <w:right w:val="none" w:sz="0" w:space="0" w:color="auto"/>
          </w:divBdr>
        </w:div>
        <w:div w:id="1409695284">
          <w:marLeft w:val="480"/>
          <w:marRight w:val="0"/>
          <w:marTop w:val="0"/>
          <w:marBottom w:val="0"/>
          <w:divBdr>
            <w:top w:val="none" w:sz="0" w:space="0" w:color="auto"/>
            <w:left w:val="none" w:sz="0" w:space="0" w:color="auto"/>
            <w:bottom w:val="none" w:sz="0" w:space="0" w:color="auto"/>
            <w:right w:val="none" w:sz="0" w:space="0" w:color="auto"/>
          </w:divBdr>
        </w:div>
        <w:div w:id="1561944576">
          <w:marLeft w:val="480"/>
          <w:marRight w:val="0"/>
          <w:marTop w:val="0"/>
          <w:marBottom w:val="0"/>
          <w:divBdr>
            <w:top w:val="none" w:sz="0" w:space="0" w:color="auto"/>
            <w:left w:val="none" w:sz="0" w:space="0" w:color="auto"/>
            <w:bottom w:val="none" w:sz="0" w:space="0" w:color="auto"/>
            <w:right w:val="none" w:sz="0" w:space="0" w:color="auto"/>
          </w:divBdr>
        </w:div>
        <w:div w:id="1013338428">
          <w:marLeft w:val="480"/>
          <w:marRight w:val="0"/>
          <w:marTop w:val="0"/>
          <w:marBottom w:val="0"/>
          <w:divBdr>
            <w:top w:val="none" w:sz="0" w:space="0" w:color="auto"/>
            <w:left w:val="none" w:sz="0" w:space="0" w:color="auto"/>
            <w:bottom w:val="none" w:sz="0" w:space="0" w:color="auto"/>
            <w:right w:val="none" w:sz="0" w:space="0" w:color="auto"/>
          </w:divBdr>
        </w:div>
        <w:div w:id="33888621">
          <w:marLeft w:val="480"/>
          <w:marRight w:val="0"/>
          <w:marTop w:val="0"/>
          <w:marBottom w:val="0"/>
          <w:divBdr>
            <w:top w:val="none" w:sz="0" w:space="0" w:color="auto"/>
            <w:left w:val="none" w:sz="0" w:space="0" w:color="auto"/>
            <w:bottom w:val="none" w:sz="0" w:space="0" w:color="auto"/>
            <w:right w:val="none" w:sz="0" w:space="0" w:color="auto"/>
          </w:divBdr>
        </w:div>
        <w:div w:id="100032743">
          <w:marLeft w:val="480"/>
          <w:marRight w:val="0"/>
          <w:marTop w:val="0"/>
          <w:marBottom w:val="0"/>
          <w:divBdr>
            <w:top w:val="none" w:sz="0" w:space="0" w:color="auto"/>
            <w:left w:val="none" w:sz="0" w:space="0" w:color="auto"/>
            <w:bottom w:val="none" w:sz="0" w:space="0" w:color="auto"/>
            <w:right w:val="none" w:sz="0" w:space="0" w:color="auto"/>
          </w:divBdr>
        </w:div>
        <w:div w:id="703020123">
          <w:marLeft w:val="480"/>
          <w:marRight w:val="0"/>
          <w:marTop w:val="0"/>
          <w:marBottom w:val="0"/>
          <w:divBdr>
            <w:top w:val="none" w:sz="0" w:space="0" w:color="auto"/>
            <w:left w:val="none" w:sz="0" w:space="0" w:color="auto"/>
            <w:bottom w:val="none" w:sz="0" w:space="0" w:color="auto"/>
            <w:right w:val="none" w:sz="0" w:space="0" w:color="auto"/>
          </w:divBdr>
        </w:div>
        <w:div w:id="44766222">
          <w:marLeft w:val="480"/>
          <w:marRight w:val="0"/>
          <w:marTop w:val="0"/>
          <w:marBottom w:val="0"/>
          <w:divBdr>
            <w:top w:val="none" w:sz="0" w:space="0" w:color="auto"/>
            <w:left w:val="none" w:sz="0" w:space="0" w:color="auto"/>
            <w:bottom w:val="none" w:sz="0" w:space="0" w:color="auto"/>
            <w:right w:val="none" w:sz="0" w:space="0" w:color="auto"/>
          </w:divBdr>
        </w:div>
        <w:div w:id="1851065839">
          <w:marLeft w:val="480"/>
          <w:marRight w:val="0"/>
          <w:marTop w:val="0"/>
          <w:marBottom w:val="0"/>
          <w:divBdr>
            <w:top w:val="none" w:sz="0" w:space="0" w:color="auto"/>
            <w:left w:val="none" w:sz="0" w:space="0" w:color="auto"/>
            <w:bottom w:val="none" w:sz="0" w:space="0" w:color="auto"/>
            <w:right w:val="none" w:sz="0" w:space="0" w:color="auto"/>
          </w:divBdr>
        </w:div>
        <w:div w:id="816190550">
          <w:marLeft w:val="480"/>
          <w:marRight w:val="0"/>
          <w:marTop w:val="0"/>
          <w:marBottom w:val="0"/>
          <w:divBdr>
            <w:top w:val="none" w:sz="0" w:space="0" w:color="auto"/>
            <w:left w:val="none" w:sz="0" w:space="0" w:color="auto"/>
            <w:bottom w:val="none" w:sz="0" w:space="0" w:color="auto"/>
            <w:right w:val="none" w:sz="0" w:space="0" w:color="auto"/>
          </w:divBdr>
        </w:div>
        <w:div w:id="1198733420">
          <w:marLeft w:val="480"/>
          <w:marRight w:val="0"/>
          <w:marTop w:val="0"/>
          <w:marBottom w:val="0"/>
          <w:divBdr>
            <w:top w:val="none" w:sz="0" w:space="0" w:color="auto"/>
            <w:left w:val="none" w:sz="0" w:space="0" w:color="auto"/>
            <w:bottom w:val="none" w:sz="0" w:space="0" w:color="auto"/>
            <w:right w:val="none" w:sz="0" w:space="0" w:color="auto"/>
          </w:divBdr>
        </w:div>
        <w:div w:id="596136238">
          <w:marLeft w:val="480"/>
          <w:marRight w:val="0"/>
          <w:marTop w:val="0"/>
          <w:marBottom w:val="0"/>
          <w:divBdr>
            <w:top w:val="none" w:sz="0" w:space="0" w:color="auto"/>
            <w:left w:val="none" w:sz="0" w:space="0" w:color="auto"/>
            <w:bottom w:val="none" w:sz="0" w:space="0" w:color="auto"/>
            <w:right w:val="none" w:sz="0" w:space="0" w:color="auto"/>
          </w:divBdr>
        </w:div>
        <w:div w:id="1942490491">
          <w:marLeft w:val="480"/>
          <w:marRight w:val="0"/>
          <w:marTop w:val="0"/>
          <w:marBottom w:val="0"/>
          <w:divBdr>
            <w:top w:val="none" w:sz="0" w:space="0" w:color="auto"/>
            <w:left w:val="none" w:sz="0" w:space="0" w:color="auto"/>
            <w:bottom w:val="none" w:sz="0" w:space="0" w:color="auto"/>
            <w:right w:val="none" w:sz="0" w:space="0" w:color="auto"/>
          </w:divBdr>
        </w:div>
        <w:div w:id="1097021114">
          <w:marLeft w:val="480"/>
          <w:marRight w:val="0"/>
          <w:marTop w:val="0"/>
          <w:marBottom w:val="0"/>
          <w:divBdr>
            <w:top w:val="none" w:sz="0" w:space="0" w:color="auto"/>
            <w:left w:val="none" w:sz="0" w:space="0" w:color="auto"/>
            <w:bottom w:val="none" w:sz="0" w:space="0" w:color="auto"/>
            <w:right w:val="none" w:sz="0" w:space="0" w:color="auto"/>
          </w:divBdr>
        </w:div>
        <w:div w:id="573703624">
          <w:marLeft w:val="480"/>
          <w:marRight w:val="0"/>
          <w:marTop w:val="0"/>
          <w:marBottom w:val="0"/>
          <w:divBdr>
            <w:top w:val="none" w:sz="0" w:space="0" w:color="auto"/>
            <w:left w:val="none" w:sz="0" w:space="0" w:color="auto"/>
            <w:bottom w:val="none" w:sz="0" w:space="0" w:color="auto"/>
            <w:right w:val="none" w:sz="0" w:space="0" w:color="auto"/>
          </w:divBdr>
        </w:div>
        <w:div w:id="1118793657">
          <w:marLeft w:val="480"/>
          <w:marRight w:val="0"/>
          <w:marTop w:val="0"/>
          <w:marBottom w:val="0"/>
          <w:divBdr>
            <w:top w:val="none" w:sz="0" w:space="0" w:color="auto"/>
            <w:left w:val="none" w:sz="0" w:space="0" w:color="auto"/>
            <w:bottom w:val="none" w:sz="0" w:space="0" w:color="auto"/>
            <w:right w:val="none" w:sz="0" w:space="0" w:color="auto"/>
          </w:divBdr>
        </w:div>
        <w:div w:id="686256908">
          <w:marLeft w:val="480"/>
          <w:marRight w:val="0"/>
          <w:marTop w:val="0"/>
          <w:marBottom w:val="0"/>
          <w:divBdr>
            <w:top w:val="none" w:sz="0" w:space="0" w:color="auto"/>
            <w:left w:val="none" w:sz="0" w:space="0" w:color="auto"/>
            <w:bottom w:val="none" w:sz="0" w:space="0" w:color="auto"/>
            <w:right w:val="none" w:sz="0" w:space="0" w:color="auto"/>
          </w:divBdr>
        </w:div>
        <w:div w:id="756755563">
          <w:marLeft w:val="480"/>
          <w:marRight w:val="0"/>
          <w:marTop w:val="0"/>
          <w:marBottom w:val="0"/>
          <w:divBdr>
            <w:top w:val="none" w:sz="0" w:space="0" w:color="auto"/>
            <w:left w:val="none" w:sz="0" w:space="0" w:color="auto"/>
            <w:bottom w:val="none" w:sz="0" w:space="0" w:color="auto"/>
            <w:right w:val="none" w:sz="0" w:space="0" w:color="auto"/>
          </w:divBdr>
        </w:div>
        <w:div w:id="191651981">
          <w:marLeft w:val="480"/>
          <w:marRight w:val="0"/>
          <w:marTop w:val="0"/>
          <w:marBottom w:val="0"/>
          <w:divBdr>
            <w:top w:val="none" w:sz="0" w:space="0" w:color="auto"/>
            <w:left w:val="none" w:sz="0" w:space="0" w:color="auto"/>
            <w:bottom w:val="none" w:sz="0" w:space="0" w:color="auto"/>
            <w:right w:val="none" w:sz="0" w:space="0" w:color="auto"/>
          </w:divBdr>
        </w:div>
        <w:div w:id="934166616">
          <w:marLeft w:val="480"/>
          <w:marRight w:val="0"/>
          <w:marTop w:val="0"/>
          <w:marBottom w:val="0"/>
          <w:divBdr>
            <w:top w:val="none" w:sz="0" w:space="0" w:color="auto"/>
            <w:left w:val="none" w:sz="0" w:space="0" w:color="auto"/>
            <w:bottom w:val="none" w:sz="0" w:space="0" w:color="auto"/>
            <w:right w:val="none" w:sz="0" w:space="0" w:color="auto"/>
          </w:divBdr>
        </w:div>
        <w:div w:id="98767994">
          <w:marLeft w:val="480"/>
          <w:marRight w:val="0"/>
          <w:marTop w:val="0"/>
          <w:marBottom w:val="0"/>
          <w:divBdr>
            <w:top w:val="none" w:sz="0" w:space="0" w:color="auto"/>
            <w:left w:val="none" w:sz="0" w:space="0" w:color="auto"/>
            <w:bottom w:val="none" w:sz="0" w:space="0" w:color="auto"/>
            <w:right w:val="none" w:sz="0" w:space="0" w:color="auto"/>
          </w:divBdr>
        </w:div>
        <w:div w:id="388844184">
          <w:marLeft w:val="480"/>
          <w:marRight w:val="0"/>
          <w:marTop w:val="0"/>
          <w:marBottom w:val="0"/>
          <w:divBdr>
            <w:top w:val="none" w:sz="0" w:space="0" w:color="auto"/>
            <w:left w:val="none" w:sz="0" w:space="0" w:color="auto"/>
            <w:bottom w:val="none" w:sz="0" w:space="0" w:color="auto"/>
            <w:right w:val="none" w:sz="0" w:space="0" w:color="auto"/>
          </w:divBdr>
        </w:div>
        <w:div w:id="1123382518">
          <w:marLeft w:val="480"/>
          <w:marRight w:val="0"/>
          <w:marTop w:val="0"/>
          <w:marBottom w:val="0"/>
          <w:divBdr>
            <w:top w:val="none" w:sz="0" w:space="0" w:color="auto"/>
            <w:left w:val="none" w:sz="0" w:space="0" w:color="auto"/>
            <w:bottom w:val="none" w:sz="0" w:space="0" w:color="auto"/>
            <w:right w:val="none" w:sz="0" w:space="0" w:color="auto"/>
          </w:divBdr>
        </w:div>
        <w:div w:id="1012102671">
          <w:marLeft w:val="480"/>
          <w:marRight w:val="0"/>
          <w:marTop w:val="0"/>
          <w:marBottom w:val="0"/>
          <w:divBdr>
            <w:top w:val="none" w:sz="0" w:space="0" w:color="auto"/>
            <w:left w:val="none" w:sz="0" w:space="0" w:color="auto"/>
            <w:bottom w:val="none" w:sz="0" w:space="0" w:color="auto"/>
            <w:right w:val="none" w:sz="0" w:space="0" w:color="auto"/>
          </w:divBdr>
        </w:div>
        <w:div w:id="1057239473">
          <w:marLeft w:val="480"/>
          <w:marRight w:val="0"/>
          <w:marTop w:val="0"/>
          <w:marBottom w:val="0"/>
          <w:divBdr>
            <w:top w:val="none" w:sz="0" w:space="0" w:color="auto"/>
            <w:left w:val="none" w:sz="0" w:space="0" w:color="auto"/>
            <w:bottom w:val="none" w:sz="0" w:space="0" w:color="auto"/>
            <w:right w:val="none" w:sz="0" w:space="0" w:color="auto"/>
          </w:divBdr>
        </w:div>
        <w:div w:id="1915705285">
          <w:marLeft w:val="480"/>
          <w:marRight w:val="0"/>
          <w:marTop w:val="0"/>
          <w:marBottom w:val="0"/>
          <w:divBdr>
            <w:top w:val="none" w:sz="0" w:space="0" w:color="auto"/>
            <w:left w:val="none" w:sz="0" w:space="0" w:color="auto"/>
            <w:bottom w:val="none" w:sz="0" w:space="0" w:color="auto"/>
            <w:right w:val="none" w:sz="0" w:space="0" w:color="auto"/>
          </w:divBdr>
        </w:div>
        <w:div w:id="1201668226">
          <w:marLeft w:val="480"/>
          <w:marRight w:val="0"/>
          <w:marTop w:val="0"/>
          <w:marBottom w:val="0"/>
          <w:divBdr>
            <w:top w:val="none" w:sz="0" w:space="0" w:color="auto"/>
            <w:left w:val="none" w:sz="0" w:space="0" w:color="auto"/>
            <w:bottom w:val="none" w:sz="0" w:space="0" w:color="auto"/>
            <w:right w:val="none" w:sz="0" w:space="0" w:color="auto"/>
          </w:divBdr>
        </w:div>
        <w:div w:id="2005471228">
          <w:marLeft w:val="480"/>
          <w:marRight w:val="0"/>
          <w:marTop w:val="0"/>
          <w:marBottom w:val="0"/>
          <w:divBdr>
            <w:top w:val="none" w:sz="0" w:space="0" w:color="auto"/>
            <w:left w:val="none" w:sz="0" w:space="0" w:color="auto"/>
            <w:bottom w:val="none" w:sz="0" w:space="0" w:color="auto"/>
            <w:right w:val="none" w:sz="0" w:space="0" w:color="auto"/>
          </w:divBdr>
        </w:div>
        <w:div w:id="1008017560">
          <w:marLeft w:val="480"/>
          <w:marRight w:val="0"/>
          <w:marTop w:val="0"/>
          <w:marBottom w:val="0"/>
          <w:divBdr>
            <w:top w:val="none" w:sz="0" w:space="0" w:color="auto"/>
            <w:left w:val="none" w:sz="0" w:space="0" w:color="auto"/>
            <w:bottom w:val="none" w:sz="0" w:space="0" w:color="auto"/>
            <w:right w:val="none" w:sz="0" w:space="0" w:color="auto"/>
          </w:divBdr>
        </w:div>
        <w:div w:id="1863199913">
          <w:marLeft w:val="480"/>
          <w:marRight w:val="0"/>
          <w:marTop w:val="0"/>
          <w:marBottom w:val="0"/>
          <w:divBdr>
            <w:top w:val="none" w:sz="0" w:space="0" w:color="auto"/>
            <w:left w:val="none" w:sz="0" w:space="0" w:color="auto"/>
            <w:bottom w:val="none" w:sz="0" w:space="0" w:color="auto"/>
            <w:right w:val="none" w:sz="0" w:space="0" w:color="auto"/>
          </w:divBdr>
        </w:div>
        <w:div w:id="1686442214">
          <w:marLeft w:val="480"/>
          <w:marRight w:val="0"/>
          <w:marTop w:val="0"/>
          <w:marBottom w:val="0"/>
          <w:divBdr>
            <w:top w:val="none" w:sz="0" w:space="0" w:color="auto"/>
            <w:left w:val="none" w:sz="0" w:space="0" w:color="auto"/>
            <w:bottom w:val="none" w:sz="0" w:space="0" w:color="auto"/>
            <w:right w:val="none" w:sz="0" w:space="0" w:color="auto"/>
          </w:divBdr>
        </w:div>
        <w:div w:id="1737508813">
          <w:marLeft w:val="480"/>
          <w:marRight w:val="0"/>
          <w:marTop w:val="0"/>
          <w:marBottom w:val="0"/>
          <w:divBdr>
            <w:top w:val="none" w:sz="0" w:space="0" w:color="auto"/>
            <w:left w:val="none" w:sz="0" w:space="0" w:color="auto"/>
            <w:bottom w:val="none" w:sz="0" w:space="0" w:color="auto"/>
            <w:right w:val="none" w:sz="0" w:space="0" w:color="auto"/>
          </w:divBdr>
        </w:div>
        <w:div w:id="853495437">
          <w:marLeft w:val="480"/>
          <w:marRight w:val="0"/>
          <w:marTop w:val="0"/>
          <w:marBottom w:val="0"/>
          <w:divBdr>
            <w:top w:val="none" w:sz="0" w:space="0" w:color="auto"/>
            <w:left w:val="none" w:sz="0" w:space="0" w:color="auto"/>
            <w:bottom w:val="none" w:sz="0" w:space="0" w:color="auto"/>
            <w:right w:val="none" w:sz="0" w:space="0" w:color="auto"/>
          </w:divBdr>
        </w:div>
        <w:div w:id="648634371">
          <w:marLeft w:val="480"/>
          <w:marRight w:val="0"/>
          <w:marTop w:val="0"/>
          <w:marBottom w:val="0"/>
          <w:divBdr>
            <w:top w:val="none" w:sz="0" w:space="0" w:color="auto"/>
            <w:left w:val="none" w:sz="0" w:space="0" w:color="auto"/>
            <w:bottom w:val="none" w:sz="0" w:space="0" w:color="auto"/>
            <w:right w:val="none" w:sz="0" w:space="0" w:color="auto"/>
          </w:divBdr>
        </w:div>
        <w:div w:id="1714692185">
          <w:marLeft w:val="480"/>
          <w:marRight w:val="0"/>
          <w:marTop w:val="0"/>
          <w:marBottom w:val="0"/>
          <w:divBdr>
            <w:top w:val="none" w:sz="0" w:space="0" w:color="auto"/>
            <w:left w:val="none" w:sz="0" w:space="0" w:color="auto"/>
            <w:bottom w:val="none" w:sz="0" w:space="0" w:color="auto"/>
            <w:right w:val="none" w:sz="0" w:space="0" w:color="auto"/>
          </w:divBdr>
        </w:div>
        <w:div w:id="2012683660">
          <w:marLeft w:val="480"/>
          <w:marRight w:val="0"/>
          <w:marTop w:val="0"/>
          <w:marBottom w:val="0"/>
          <w:divBdr>
            <w:top w:val="none" w:sz="0" w:space="0" w:color="auto"/>
            <w:left w:val="none" w:sz="0" w:space="0" w:color="auto"/>
            <w:bottom w:val="none" w:sz="0" w:space="0" w:color="auto"/>
            <w:right w:val="none" w:sz="0" w:space="0" w:color="auto"/>
          </w:divBdr>
        </w:div>
        <w:div w:id="432022026">
          <w:marLeft w:val="480"/>
          <w:marRight w:val="0"/>
          <w:marTop w:val="0"/>
          <w:marBottom w:val="0"/>
          <w:divBdr>
            <w:top w:val="none" w:sz="0" w:space="0" w:color="auto"/>
            <w:left w:val="none" w:sz="0" w:space="0" w:color="auto"/>
            <w:bottom w:val="none" w:sz="0" w:space="0" w:color="auto"/>
            <w:right w:val="none" w:sz="0" w:space="0" w:color="auto"/>
          </w:divBdr>
        </w:div>
        <w:div w:id="1740320618">
          <w:marLeft w:val="480"/>
          <w:marRight w:val="0"/>
          <w:marTop w:val="0"/>
          <w:marBottom w:val="0"/>
          <w:divBdr>
            <w:top w:val="none" w:sz="0" w:space="0" w:color="auto"/>
            <w:left w:val="none" w:sz="0" w:space="0" w:color="auto"/>
            <w:bottom w:val="none" w:sz="0" w:space="0" w:color="auto"/>
            <w:right w:val="none" w:sz="0" w:space="0" w:color="auto"/>
          </w:divBdr>
        </w:div>
        <w:div w:id="386731007">
          <w:marLeft w:val="480"/>
          <w:marRight w:val="0"/>
          <w:marTop w:val="0"/>
          <w:marBottom w:val="0"/>
          <w:divBdr>
            <w:top w:val="none" w:sz="0" w:space="0" w:color="auto"/>
            <w:left w:val="none" w:sz="0" w:space="0" w:color="auto"/>
            <w:bottom w:val="none" w:sz="0" w:space="0" w:color="auto"/>
            <w:right w:val="none" w:sz="0" w:space="0" w:color="auto"/>
          </w:divBdr>
        </w:div>
        <w:div w:id="1304702837">
          <w:marLeft w:val="480"/>
          <w:marRight w:val="0"/>
          <w:marTop w:val="0"/>
          <w:marBottom w:val="0"/>
          <w:divBdr>
            <w:top w:val="none" w:sz="0" w:space="0" w:color="auto"/>
            <w:left w:val="none" w:sz="0" w:space="0" w:color="auto"/>
            <w:bottom w:val="none" w:sz="0" w:space="0" w:color="auto"/>
            <w:right w:val="none" w:sz="0" w:space="0" w:color="auto"/>
          </w:divBdr>
        </w:div>
        <w:div w:id="1043139019">
          <w:marLeft w:val="480"/>
          <w:marRight w:val="0"/>
          <w:marTop w:val="0"/>
          <w:marBottom w:val="0"/>
          <w:divBdr>
            <w:top w:val="none" w:sz="0" w:space="0" w:color="auto"/>
            <w:left w:val="none" w:sz="0" w:space="0" w:color="auto"/>
            <w:bottom w:val="none" w:sz="0" w:space="0" w:color="auto"/>
            <w:right w:val="none" w:sz="0" w:space="0" w:color="auto"/>
          </w:divBdr>
        </w:div>
        <w:div w:id="813839816">
          <w:marLeft w:val="480"/>
          <w:marRight w:val="0"/>
          <w:marTop w:val="0"/>
          <w:marBottom w:val="0"/>
          <w:divBdr>
            <w:top w:val="none" w:sz="0" w:space="0" w:color="auto"/>
            <w:left w:val="none" w:sz="0" w:space="0" w:color="auto"/>
            <w:bottom w:val="none" w:sz="0" w:space="0" w:color="auto"/>
            <w:right w:val="none" w:sz="0" w:space="0" w:color="auto"/>
          </w:divBdr>
        </w:div>
        <w:div w:id="1439715880">
          <w:marLeft w:val="480"/>
          <w:marRight w:val="0"/>
          <w:marTop w:val="0"/>
          <w:marBottom w:val="0"/>
          <w:divBdr>
            <w:top w:val="none" w:sz="0" w:space="0" w:color="auto"/>
            <w:left w:val="none" w:sz="0" w:space="0" w:color="auto"/>
            <w:bottom w:val="none" w:sz="0" w:space="0" w:color="auto"/>
            <w:right w:val="none" w:sz="0" w:space="0" w:color="auto"/>
          </w:divBdr>
        </w:div>
        <w:div w:id="1504707703">
          <w:marLeft w:val="480"/>
          <w:marRight w:val="0"/>
          <w:marTop w:val="0"/>
          <w:marBottom w:val="0"/>
          <w:divBdr>
            <w:top w:val="none" w:sz="0" w:space="0" w:color="auto"/>
            <w:left w:val="none" w:sz="0" w:space="0" w:color="auto"/>
            <w:bottom w:val="none" w:sz="0" w:space="0" w:color="auto"/>
            <w:right w:val="none" w:sz="0" w:space="0" w:color="auto"/>
          </w:divBdr>
        </w:div>
        <w:div w:id="1327173711">
          <w:marLeft w:val="480"/>
          <w:marRight w:val="0"/>
          <w:marTop w:val="0"/>
          <w:marBottom w:val="0"/>
          <w:divBdr>
            <w:top w:val="none" w:sz="0" w:space="0" w:color="auto"/>
            <w:left w:val="none" w:sz="0" w:space="0" w:color="auto"/>
            <w:bottom w:val="none" w:sz="0" w:space="0" w:color="auto"/>
            <w:right w:val="none" w:sz="0" w:space="0" w:color="auto"/>
          </w:divBdr>
        </w:div>
        <w:div w:id="963925788">
          <w:marLeft w:val="480"/>
          <w:marRight w:val="0"/>
          <w:marTop w:val="0"/>
          <w:marBottom w:val="0"/>
          <w:divBdr>
            <w:top w:val="none" w:sz="0" w:space="0" w:color="auto"/>
            <w:left w:val="none" w:sz="0" w:space="0" w:color="auto"/>
            <w:bottom w:val="none" w:sz="0" w:space="0" w:color="auto"/>
            <w:right w:val="none" w:sz="0" w:space="0" w:color="auto"/>
          </w:divBdr>
        </w:div>
        <w:div w:id="1565752898">
          <w:marLeft w:val="480"/>
          <w:marRight w:val="0"/>
          <w:marTop w:val="0"/>
          <w:marBottom w:val="0"/>
          <w:divBdr>
            <w:top w:val="none" w:sz="0" w:space="0" w:color="auto"/>
            <w:left w:val="none" w:sz="0" w:space="0" w:color="auto"/>
            <w:bottom w:val="none" w:sz="0" w:space="0" w:color="auto"/>
            <w:right w:val="none" w:sz="0" w:space="0" w:color="auto"/>
          </w:divBdr>
        </w:div>
        <w:div w:id="1639188085">
          <w:marLeft w:val="480"/>
          <w:marRight w:val="0"/>
          <w:marTop w:val="0"/>
          <w:marBottom w:val="0"/>
          <w:divBdr>
            <w:top w:val="none" w:sz="0" w:space="0" w:color="auto"/>
            <w:left w:val="none" w:sz="0" w:space="0" w:color="auto"/>
            <w:bottom w:val="none" w:sz="0" w:space="0" w:color="auto"/>
            <w:right w:val="none" w:sz="0" w:space="0" w:color="auto"/>
          </w:divBdr>
        </w:div>
        <w:div w:id="1333682090">
          <w:marLeft w:val="480"/>
          <w:marRight w:val="0"/>
          <w:marTop w:val="0"/>
          <w:marBottom w:val="0"/>
          <w:divBdr>
            <w:top w:val="none" w:sz="0" w:space="0" w:color="auto"/>
            <w:left w:val="none" w:sz="0" w:space="0" w:color="auto"/>
            <w:bottom w:val="none" w:sz="0" w:space="0" w:color="auto"/>
            <w:right w:val="none" w:sz="0" w:space="0" w:color="auto"/>
          </w:divBdr>
        </w:div>
        <w:div w:id="503086457">
          <w:marLeft w:val="480"/>
          <w:marRight w:val="0"/>
          <w:marTop w:val="0"/>
          <w:marBottom w:val="0"/>
          <w:divBdr>
            <w:top w:val="none" w:sz="0" w:space="0" w:color="auto"/>
            <w:left w:val="none" w:sz="0" w:space="0" w:color="auto"/>
            <w:bottom w:val="none" w:sz="0" w:space="0" w:color="auto"/>
            <w:right w:val="none" w:sz="0" w:space="0" w:color="auto"/>
          </w:divBdr>
        </w:div>
        <w:div w:id="1252272439">
          <w:marLeft w:val="480"/>
          <w:marRight w:val="0"/>
          <w:marTop w:val="0"/>
          <w:marBottom w:val="0"/>
          <w:divBdr>
            <w:top w:val="none" w:sz="0" w:space="0" w:color="auto"/>
            <w:left w:val="none" w:sz="0" w:space="0" w:color="auto"/>
            <w:bottom w:val="none" w:sz="0" w:space="0" w:color="auto"/>
            <w:right w:val="none" w:sz="0" w:space="0" w:color="auto"/>
          </w:divBdr>
        </w:div>
        <w:div w:id="1039165789">
          <w:marLeft w:val="480"/>
          <w:marRight w:val="0"/>
          <w:marTop w:val="0"/>
          <w:marBottom w:val="0"/>
          <w:divBdr>
            <w:top w:val="none" w:sz="0" w:space="0" w:color="auto"/>
            <w:left w:val="none" w:sz="0" w:space="0" w:color="auto"/>
            <w:bottom w:val="none" w:sz="0" w:space="0" w:color="auto"/>
            <w:right w:val="none" w:sz="0" w:space="0" w:color="auto"/>
          </w:divBdr>
        </w:div>
        <w:div w:id="1180001418">
          <w:marLeft w:val="480"/>
          <w:marRight w:val="0"/>
          <w:marTop w:val="0"/>
          <w:marBottom w:val="0"/>
          <w:divBdr>
            <w:top w:val="none" w:sz="0" w:space="0" w:color="auto"/>
            <w:left w:val="none" w:sz="0" w:space="0" w:color="auto"/>
            <w:bottom w:val="none" w:sz="0" w:space="0" w:color="auto"/>
            <w:right w:val="none" w:sz="0" w:space="0" w:color="auto"/>
          </w:divBdr>
        </w:div>
        <w:div w:id="878055231">
          <w:marLeft w:val="480"/>
          <w:marRight w:val="0"/>
          <w:marTop w:val="0"/>
          <w:marBottom w:val="0"/>
          <w:divBdr>
            <w:top w:val="none" w:sz="0" w:space="0" w:color="auto"/>
            <w:left w:val="none" w:sz="0" w:space="0" w:color="auto"/>
            <w:bottom w:val="none" w:sz="0" w:space="0" w:color="auto"/>
            <w:right w:val="none" w:sz="0" w:space="0" w:color="auto"/>
          </w:divBdr>
        </w:div>
        <w:div w:id="1963032086">
          <w:marLeft w:val="480"/>
          <w:marRight w:val="0"/>
          <w:marTop w:val="0"/>
          <w:marBottom w:val="0"/>
          <w:divBdr>
            <w:top w:val="none" w:sz="0" w:space="0" w:color="auto"/>
            <w:left w:val="none" w:sz="0" w:space="0" w:color="auto"/>
            <w:bottom w:val="none" w:sz="0" w:space="0" w:color="auto"/>
            <w:right w:val="none" w:sz="0" w:space="0" w:color="auto"/>
          </w:divBdr>
        </w:div>
        <w:div w:id="761612373">
          <w:marLeft w:val="480"/>
          <w:marRight w:val="0"/>
          <w:marTop w:val="0"/>
          <w:marBottom w:val="0"/>
          <w:divBdr>
            <w:top w:val="none" w:sz="0" w:space="0" w:color="auto"/>
            <w:left w:val="none" w:sz="0" w:space="0" w:color="auto"/>
            <w:bottom w:val="none" w:sz="0" w:space="0" w:color="auto"/>
            <w:right w:val="none" w:sz="0" w:space="0" w:color="auto"/>
          </w:divBdr>
        </w:div>
        <w:div w:id="347944982">
          <w:marLeft w:val="480"/>
          <w:marRight w:val="0"/>
          <w:marTop w:val="0"/>
          <w:marBottom w:val="0"/>
          <w:divBdr>
            <w:top w:val="none" w:sz="0" w:space="0" w:color="auto"/>
            <w:left w:val="none" w:sz="0" w:space="0" w:color="auto"/>
            <w:bottom w:val="none" w:sz="0" w:space="0" w:color="auto"/>
            <w:right w:val="none" w:sz="0" w:space="0" w:color="auto"/>
          </w:divBdr>
        </w:div>
        <w:div w:id="783504624">
          <w:marLeft w:val="480"/>
          <w:marRight w:val="0"/>
          <w:marTop w:val="0"/>
          <w:marBottom w:val="0"/>
          <w:divBdr>
            <w:top w:val="none" w:sz="0" w:space="0" w:color="auto"/>
            <w:left w:val="none" w:sz="0" w:space="0" w:color="auto"/>
            <w:bottom w:val="none" w:sz="0" w:space="0" w:color="auto"/>
            <w:right w:val="none" w:sz="0" w:space="0" w:color="auto"/>
          </w:divBdr>
        </w:div>
        <w:div w:id="600916184">
          <w:marLeft w:val="480"/>
          <w:marRight w:val="0"/>
          <w:marTop w:val="0"/>
          <w:marBottom w:val="0"/>
          <w:divBdr>
            <w:top w:val="none" w:sz="0" w:space="0" w:color="auto"/>
            <w:left w:val="none" w:sz="0" w:space="0" w:color="auto"/>
            <w:bottom w:val="none" w:sz="0" w:space="0" w:color="auto"/>
            <w:right w:val="none" w:sz="0" w:space="0" w:color="auto"/>
          </w:divBdr>
        </w:div>
      </w:divsChild>
    </w:div>
    <w:div w:id="887768270">
      <w:bodyDiv w:val="1"/>
      <w:marLeft w:val="0"/>
      <w:marRight w:val="0"/>
      <w:marTop w:val="0"/>
      <w:marBottom w:val="0"/>
      <w:divBdr>
        <w:top w:val="none" w:sz="0" w:space="0" w:color="auto"/>
        <w:left w:val="none" w:sz="0" w:space="0" w:color="auto"/>
        <w:bottom w:val="none" w:sz="0" w:space="0" w:color="auto"/>
        <w:right w:val="none" w:sz="0" w:space="0" w:color="auto"/>
      </w:divBdr>
    </w:div>
    <w:div w:id="888109467">
      <w:bodyDiv w:val="1"/>
      <w:marLeft w:val="0"/>
      <w:marRight w:val="0"/>
      <w:marTop w:val="0"/>
      <w:marBottom w:val="0"/>
      <w:divBdr>
        <w:top w:val="none" w:sz="0" w:space="0" w:color="auto"/>
        <w:left w:val="none" w:sz="0" w:space="0" w:color="auto"/>
        <w:bottom w:val="none" w:sz="0" w:space="0" w:color="auto"/>
        <w:right w:val="none" w:sz="0" w:space="0" w:color="auto"/>
      </w:divBdr>
      <w:divsChild>
        <w:div w:id="69231779">
          <w:marLeft w:val="480"/>
          <w:marRight w:val="0"/>
          <w:marTop w:val="0"/>
          <w:marBottom w:val="0"/>
          <w:divBdr>
            <w:top w:val="none" w:sz="0" w:space="0" w:color="auto"/>
            <w:left w:val="none" w:sz="0" w:space="0" w:color="auto"/>
            <w:bottom w:val="none" w:sz="0" w:space="0" w:color="auto"/>
            <w:right w:val="none" w:sz="0" w:space="0" w:color="auto"/>
          </w:divBdr>
        </w:div>
        <w:div w:id="700517907">
          <w:marLeft w:val="480"/>
          <w:marRight w:val="0"/>
          <w:marTop w:val="0"/>
          <w:marBottom w:val="0"/>
          <w:divBdr>
            <w:top w:val="none" w:sz="0" w:space="0" w:color="auto"/>
            <w:left w:val="none" w:sz="0" w:space="0" w:color="auto"/>
            <w:bottom w:val="none" w:sz="0" w:space="0" w:color="auto"/>
            <w:right w:val="none" w:sz="0" w:space="0" w:color="auto"/>
          </w:divBdr>
        </w:div>
        <w:div w:id="856391027">
          <w:marLeft w:val="480"/>
          <w:marRight w:val="0"/>
          <w:marTop w:val="0"/>
          <w:marBottom w:val="0"/>
          <w:divBdr>
            <w:top w:val="none" w:sz="0" w:space="0" w:color="auto"/>
            <w:left w:val="none" w:sz="0" w:space="0" w:color="auto"/>
            <w:bottom w:val="none" w:sz="0" w:space="0" w:color="auto"/>
            <w:right w:val="none" w:sz="0" w:space="0" w:color="auto"/>
          </w:divBdr>
        </w:div>
        <w:div w:id="1109281065">
          <w:marLeft w:val="480"/>
          <w:marRight w:val="0"/>
          <w:marTop w:val="0"/>
          <w:marBottom w:val="0"/>
          <w:divBdr>
            <w:top w:val="none" w:sz="0" w:space="0" w:color="auto"/>
            <w:left w:val="none" w:sz="0" w:space="0" w:color="auto"/>
            <w:bottom w:val="none" w:sz="0" w:space="0" w:color="auto"/>
            <w:right w:val="none" w:sz="0" w:space="0" w:color="auto"/>
          </w:divBdr>
        </w:div>
        <w:div w:id="1142499018">
          <w:marLeft w:val="480"/>
          <w:marRight w:val="0"/>
          <w:marTop w:val="0"/>
          <w:marBottom w:val="0"/>
          <w:divBdr>
            <w:top w:val="none" w:sz="0" w:space="0" w:color="auto"/>
            <w:left w:val="none" w:sz="0" w:space="0" w:color="auto"/>
            <w:bottom w:val="none" w:sz="0" w:space="0" w:color="auto"/>
            <w:right w:val="none" w:sz="0" w:space="0" w:color="auto"/>
          </w:divBdr>
        </w:div>
        <w:div w:id="1505246230">
          <w:marLeft w:val="480"/>
          <w:marRight w:val="0"/>
          <w:marTop w:val="0"/>
          <w:marBottom w:val="0"/>
          <w:divBdr>
            <w:top w:val="none" w:sz="0" w:space="0" w:color="auto"/>
            <w:left w:val="none" w:sz="0" w:space="0" w:color="auto"/>
            <w:bottom w:val="none" w:sz="0" w:space="0" w:color="auto"/>
            <w:right w:val="none" w:sz="0" w:space="0" w:color="auto"/>
          </w:divBdr>
        </w:div>
        <w:div w:id="1797798620">
          <w:marLeft w:val="480"/>
          <w:marRight w:val="0"/>
          <w:marTop w:val="0"/>
          <w:marBottom w:val="0"/>
          <w:divBdr>
            <w:top w:val="none" w:sz="0" w:space="0" w:color="auto"/>
            <w:left w:val="none" w:sz="0" w:space="0" w:color="auto"/>
            <w:bottom w:val="none" w:sz="0" w:space="0" w:color="auto"/>
            <w:right w:val="none" w:sz="0" w:space="0" w:color="auto"/>
          </w:divBdr>
        </w:div>
        <w:div w:id="2014260964">
          <w:marLeft w:val="480"/>
          <w:marRight w:val="0"/>
          <w:marTop w:val="0"/>
          <w:marBottom w:val="0"/>
          <w:divBdr>
            <w:top w:val="none" w:sz="0" w:space="0" w:color="auto"/>
            <w:left w:val="none" w:sz="0" w:space="0" w:color="auto"/>
            <w:bottom w:val="none" w:sz="0" w:space="0" w:color="auto"/>
            <w:right w:val="none" w:sz="0" w:space="0" w:color="auto"/>
          </w:divBdr>
        </w:div>
        <w:div w:id="2146924764">
          <w:marLeft w:val="480"/>
          <w:marRight w:val="0"/>
          <w:marTop w:val="0"/>
          <w:marBottom w:val="0"/>
          <w:divBdr>
            <w:top w:val="none" w:sz="0" w:space="0" w:color="auto"/>
            <w:left w:val="none" w:sz="0" w:space="0" w:color="auto"/>
            <w:bottom w:val="none" w:sz="0" w:space="0" w:color="auto"/>
            <w:right w:val="none" w:sz="0" w:space="0" w:color="auto"/>
          </w:divBdr>
        </w:div>
      </w:divsChild>
    </w:div>
    <w:div w:id="889417889">
      <w:bodyDiv w:val="1"/>
      <w:marLeft w:val="0"/>
      <w:marRight w:val="0"/>
      <w:marTop w:val="0"/>
      <w:marBottom w:val="0"/>
      <w:divBdr>
        <w:top w:val="none" w:sz="0" w:space="0" w:color="auto"/>
        <w:left w:val="none" w:sz="0" w:space="0" w:color="auto"/>
        <w:bottom w:val="none" w:sz="0" w:space="0" w:color="auto"/>
        <w:right w:val="none" w:sz="0" w:space="0" w:color="auto"/>
      </w:divBdr>
    </w:div>
    <w:div w:id="889534201">
      <w:bodyDiv w:val="1"/>
      <w:marLeft w:val="0"/>
      <w:marRight w:val="0"/>
      <w:marTop w:val="0"/>
      <w:marBottom w:val="0"/>
      <w:divBdr>
        <w:top w:val="none" w:sz="0" w:space="0" w:color="auto"/>
        <w:left w:val="none" w:sz="0" w:space="0" w:color="auto"/>
        <w:bottom w:val="none" w:sz="0" w:space="0" w:color="auto"/>
        <w:right w:val="none" w:sz="0" w:space="0" w:color="auto"/>
      </w:divBdr>
    </w:div>
    <w:div w:id="889658181">
      <w:bodyDiv w:val="1"/>
      <w:marLeft w:val="0"/>
      <w:marRight w:val="0"/>
      <w:marTop w:val="0"/>
      <w:marBottom w:val="0"/>
      <w:divBdr>
        <w:top w:val="none" w:sz="0" w:space="0" w:color="auto"/>
        <w:left w:val="none" w:sz="0" w:space="0" w:color="auto"/>
        <w:bottom w:val="none" w:sz="0" w:space="0" w:color="auto"/>
        <w:right w:val="none" w:sz="0" w:space="0" w:color="auto"/>
      </w:divBdr>
    </w:div>
    <w:div w:id="889802981">
      <w:bodyDiv w:val="1"/>
      <w:marLeft w:val="0"/>
      <w:marRight w:val="0"/>
      <w:marTop w:val="0"/>
      <w:marBottom w:val="0"/>
      <w:divBdr>
        <w:top w:val="none" w:sz="0" w:space="0" w:color="auto"/>
        <w:left w:val="none" w:sz="0" w:space="0" w:color="auto"/>
        <w:bottom w:val="none" w:sz="0" w:space="0" w:color="auto"/>
        <w:right w:val="none" w:sz="0" w:space="0" w:color="auto"/>
      </w:divBdr>
    </w:div>
    <w:div w:id="889876567">
      <w:bodyDiv w:val="1"/>
      <w:marLeft w:val="0"/>
      <w:marRight w:val="0"/>
      <w:marTop w:val="0"/>
      <w:marBottom w:val="0"/>
      <w:divBdr>
        <w:top w:val="none" w:sz="0" w:space="0" w:color="auto"/>
        <w:left w:val="none" w:sz="0" w:space="0" w:color="auto"/>
        <w:bottom w:val="none" w:sz="0" w:space="0" w:color="auto"/>
        <w:right w:val="none" w:sz="0" w:space="0" w:color="auto"/>
      </w:divBdr>
    </w:div>
    <w:div w:id="890188985">
      <w:bodyDiv w:val="1"/>
      <w:marLeft w:val="0"/>
      <w:marRight w:val="0"/>
      <w:marTop w:val="0"/>
      <w:marBottom w:val="0"/>
      <w:divBdr>
        <w:top w:val="none" w:sz="0" w:space="0" w:color="auto"/>
        <w:left w:val="none" w:sz="0" w:space="0" w:color="auto"/>
        <w:bottom w:val="none" w:sz="0" w:space="0" w:color="auto"/>
        <w:right w:val="none" w:sz="0" w:space="0" w:color="auto"/>
      </w:divBdr>
    </w:div>
    <w:div w:id="890652354">
      <w:bodyDiv w:val="1"/>
      <w:marLeft w:val="0"/>
      <w:marRight w:val="0"/>
      <w:marTop w:val="0"/>
      <w:marBottom w:val="0"/>
      <w:divBdr>
        <w:top w:val="none" w:sz="0" w:space="0" w:color="auto"/>
        <w:left w:val="none" w:sz="0" w:space="0" w:color="auto"/>
        <w:bottom w:val="none" w:sz="0" w:space="0" w:color="auto"/>
        <w:right w:val="none" w:sz="0" w:space="0" w:color="auto"/>
      </w:divBdr>
    </w:div>
    <w:div w:id="890770420">
      <w:bodyDiv w:val="1"/>
      <w:marLeft w:val="0"/>
      <w:marRight w:val="0"/>
      <w:marTop w:val="0"/>
      <w:marBottom w:val="0"/>
      <w:divBdr>
        <w:top w:val="none" w:sz="0" w:space="0" w:color="auto"/>
        <w:left w:val="none" w:sz="0" w:space="0" w:color="auto"/>
        <w:bottom w:val="none" w:sz="0" w:space="0" w:color="auto"/>
        <w:right w:val="none" w:sz="0" w:space="0" w:color="auto"/>
      </w:divBdr>
    </w:div>
    <w:div w:id="890850089">
      <w:bodyDiv w:val="1"/>
      <w:marLeft w:val="0"/>
      <w:marRight w:val="0"/>
      <w:marTop w:val="0"/>
      <w:marBottom w:val="0"/>
      <w:divBdr>
        <w:top w:val="none" w:sz="0" w:space="0" w:color="auto"/>
        <w:left w:val="none" w:sz="0" w:space="0" w:color="auto"/>
        <w:bottom w:val="none" w:sz="0" w:space="0" w:color="auto"/>
        <w:right w:val="none" w:sz="0" w:space="0" w:color="auto"/>
      </w:divBdr>
    </w:div>
    <w:div w:id="891234080">
      <w:bodyDiv w:val="1"/>
      <w:marLeft w:val="0"/>
      <w:marRight w:val="0"/>
      <w:marTop w:val="0"/>
      <w:marBottom w:val="0"/>
      <w:divBdr>
        <w:top w:val="none" w:sz="0" w:space="0" w:color="auto"/>
        <w:left w:val="none" w:sz="0" w:space="0" w:color="auto"/>
        <w:bottom w:val="none" w:sz="0" w:space="0" w:color="auto"/>
        <w:right w:val="none" w:sz="0" w:space="0" w:color="auto"/>
      </w:divBdr>
    </w:div>
    <w:div w:id="891580538">
      <w:bodyDiv w:val="1"/>
      <w:marLeft w:val="0"/>
      <w:marRight w:val="0"/>
      <w:marTop w:val="0"/>
      <w:marBottom w:val="0"/>
      <w:divBdr>
        <w:top w:val="none" w:sz="0" w:space="0" w:color="auto"/>
        <w:left w:val="none" w:sz="0" w:space="0" w:color="auto"/>
        <w:bottom w:val="none" w:sz="0" w:space="0" w:color="auto"/>
        <w:right w:val="none" w:sz="0" w:space="0" w:color="auto"/>
      </w:divBdr>
    </w:div>
    <w:div w:id="891887063">
      <w:bodyDiv w:val="1"/>
      <w:marLeft w:val="0"/>
      <w:marRight w:val="0"/>
      <w:marTop w:val="0"/>
      <w:marBottom w:val="0"/>
      <w:divBdr>
        <w:top w:val="none" w:sz="0" w:space="0" w:color="auto"/>
        <w:left w:val="none" w:sz="0" w:space="0" w:color="auto"/>
        <w:bottom w:val="none" w:sz="0" w:space="0" w:color="auto"/>
        <w:right w:val="none" w:sz="0" w:space="0" w:color="auto"/>
      </w:divBdr>
      <w:divsChild>
        <w:div w:id="213739246">
          <w:marLeft w:val="480"/>
          <w:marRight w:val="0"/>
          <w:marTop w:val="0"/>
          <w:marBottom w:val="0"/>
          <w:divBdr>
            <w:top w:val="none" w:sz="0" w:space="0" w:color="auto"/>
            <w:left w:val="none" w:sz="0" w:space="0" w:color="auto"/>
            <w:bottom w:val="none" w:sz="0" w:space="0" w:color="auto"/>
            <w:right w:val="none" w:sz="0" w:space="0" w:color="auto"/>
          </w:divBdr>
        </w:div>
        <w:div w:id="1548881920">
          <w:marLeft w:val="480"/>
          <w:marRight w:val="0"/>
          <w:marTop w:val="0"/>
          <w:marBottom w:val="0"/>
          <w:divBdr>
            <w:top w:val="none" w:sz="0" w:space="0" w:color="auto"/>
            <w:left w:val="none" w:sz="0" w:space="0" w:color="auto"/>
            <w:bottom w:val="none" w:sz="0" w:space="0" w:color="auto"/>
            <w:right w:val="none" w:sz="0" w:space="0" w:color="auto"/>
          </w:divBdr>
        </w:div>
        <w:div w:id="1571887404">
          <w:marLeft w:val="480"/>
          <w:marRight w:val="0"/>
          <w:marTop w:val="0"/>
          <w:marBottom w:val="0"/>
          <w:divBdr>
            <w:top w:val="none" w:sz="0" w:space="0" w:color="auto"/>
            <w:left w:val="none" w:sz="0" w:space="0" w:color="auto"/>
            <w:bottom w:val="none" w:sz="0" w:space="0" w:color="auto"/>
            <w:right w:val="none" w:sz="0" w:space="0" w:color="auto"/>
          </w:divBdr>
        </w:div>
        <w:div w:id="1311711194">
          <w:marLeft w:val="480"/>
          <w:marRight w:val="0"/>
          <w:marTop w:val="0"/>
          <w:marBottom w:val="0"/>
          <w:divBdr>
            <w:top w:val="none" w:sz="0" w:space="0" w:color="auto"/>
            <w:left w:val="none" w:sz="0" w:space="0" w:color="auto"/>
            <w:bottom w:val="none" w:sz="0" w:space="0" w:color="auto"/>
            <w:right w:val="none" w:sz="0" w:space="0" w:color="auto"/>
          </w:divBdr>
        </w:div>
        <w:div w:id="19279763">
          <w:marLeft w:val="480"/>
          <w:marRight w:val="0"/>
          <w:marTop w:val="0"/>
          <w:marBottom w:val="0"/>
          <w:divBdr>
            <w:top w:val="none" w:sz="0" w:space="0" w:color="auto"/>
            <w:left w:val="none" w:sz="0" w:space="0" w:color="auto"/>
            <w:bottom w:val="none" w:sz="0" w:space="0" w:color="auto"/>
            <w:right w:val="none" w:sz="0" w:space="0" w:color="auto"/>
          </w:divBdr>
        </w:div>
        <w:div w:id="635447846">
          <w:marLeft w:val="480"/>
          <w:marRight w:val="0"/>
          <w:marTop w:val="0"/>
          <w:marBottom w:val="0"/>
          <w:divBdr>
            <w:top w:val="none" w:sz="0" w:space="0" w:color="auto"/>
            <w:left w:val="none" w:sz="0" w:space="0" w:color="auto"/>
            <w:bottom w:val="none" w:sz="0" w:space="0" w:color="auto"/>
            <w:right w:val="none" w:sz="0" w:space="0" w:color="auto"/>
          </w:divBdr>
        </w:div>
        <w:div w:id="1981417623">
          <w:marLeft w:val="480"/>
          <w:marRight w:val="0"/>
          <w:marTop w:val="0"/>
          <w:marBottom w:val="0"/>
          <w:divBdr>
            <w:top w:val="none" w:sz="0" w:space="0" w:color="auto"/>
            <w:left w:val="none" w:sz="0" w:space="0" w:color="auto"/>
            <w:bottom w:val="none" w:sz="0" w:space="0" w:color="auto"/>
            <w:right w:val="none" w:sz="0" w:space="0" w:color="auto"/>
          </w:divBdr>
        </w:div>
        <w:div w:id="64307365">
          <w:marLeft w:val="480"/>
          <w:marRight w:val="0"/>
          <w:marTop w:val="0"/>
          <w:marBottom w:val="0"/>
          <w:divBdr>
            <w:top w:val="none" w:sz="0" w:space="0" w:color="auto"/>
            <w:left w:val="none" w:sz="0" w:space="0" w:color="auto"/>
            <w:bottom w:val="none" w:sz="0" w:space="0" w:color="auto"/>
            <w:right w:val="none" w:sz="0" w:space="0" w:color="auto"/>
          </w:divBdr>
        </w:div>
        <w:div w:id="143740660">
          <w:marLeft w:val="480"/>
          <w:marRight w:val="0"/>
          <w:marTop w:val="0"/>
          <w:marBottom w:val="0"/>
          <w:divBdr>
            <w:top w:val="none" w:sz="0" w:space="0" w:color="auto"/>
            <w:left w:val="none" w:sz="0" w:space="0" w:color="auto"/>
            <w:bottom w:val="none" w:sz="0" w:space="0" w:color="auto"/>
            <w:right w:val="none" w:sz="0" w:space="0" w:color="auto"/>
          </w:divBdr>
        </w:div>
        <w:div w:id="336545205">
          <w:marLeft w:val="480"/>
          <w:marRight w:val="0"/>
          <w:marTop w:val="0"/>
          <w:marBottom w:val="0"/>
          <w:divBdr>
            <w:top w:val="none" w:sz="0" w:space="0" w:color="auto"/>
            <w:left w:val="none" w:sz="0" w:space="0" w:color="auto"/>
            <w:bottom w:val="none" w:sz="0" w:space="0" w:color="auto"/>
            <w:right w:val="none" w:sz="0" w:space="0" w:color="auto"/>
          </w:divBdr>
        </w:div>
        <w:div w:id="1412656043">
          <w:marLeft w:val="480"/>
          <w:marRight w:val="0"/>
          <w:marTop w:val="0"/>
          <w:marBottom w:val="0"/>
          <w:divBdr>
            <w:top w:val="none" w:sz="0" w:space="0" w:color="auto"/>
            <w:left w:val="none" w:sz="0" w:space="0" w:color="auto"/>
            <w:bottom w:val="none" w:sz="0" w:space="0" w:color="auto"/>
            <w:right w:val="none" w:sz="0" w:space="0" w:color="auto"/>
          </w:divBdr>
        </w:div>
        <w:div w:id="693456098">
          <w:marLeft w:val="480"/>
          <w:marRight w:val="0"/>
          <w:marTop w:val="0"/>
          <w:marBottom w:val="0"/>
          <w:divBdr>
            <w:top w:val="none" w:sz="0" w:space="0" w:color="auto"/>
            <w:left w:val="none" w:sz="0" w:space="0" w:color="auto"/>
            <w:bottom w:val="none" w:sz="0" w:space="0" w:color="auto"/>
            <w:right w:val="none" w:sz="0" w:space="0" w:color="auto"/>
          </w:divBdr>
        </w:div>
        <w:div w:id="231046966">
          <w:marLeft w:val="480"/>
          <w:marRight w:val="0"/>
          <w:marTop w:val="0"/>
          <w:marBottom w:val="0"/>
          <w:divBdr>
            <w:top w:val="none" w:sz="0" w:space="0" w:color="auto"/>
            <w:left w:val="none" w:sz="0" w:space="0" w:color="auto"/>
            <w:bottom w:val="none" w:sz="0" w:space="0" w:color="auto"/>
            <w:right w:val="none" w:sz="0" w:space="0" w:color="auto"/>
          </w:divBdr>
        </w:div>
        <w:div w:id="1873299885">
          <w:marLeft w:val="480"/>
          <w:marRight w:val="0"/>
          <w:marTop w:val="0"/>
          <w:marBottom w:val="0"/>
          <w:divBdr>
            <w:top w:val="none" w:sz="0" w:space="0" w:color="auto"/>
            <w:left w:val="none" w:sz="0" w:space="0" w:color="auto"/>
            <w:bottom w:val="none" w:sz="0" w:space="0" w:color="auto"/>
            <w:right w:val="none" w:sz="0" w:space="0" w:color="auto"/>
          </w:divBdr>
        </w:div>
        <w:div w:id="116457933">
          <w:marLeft w:val="480"/>
          <w:marRight w:val="0"/>
          <w:marTop w:val="0"/>
          <w:marBottom w:val="0"/>
          <w:divBdr>
            <w:top w:val="none" w:sz="0" w:space="0" w:color="auto"/>
            <w:left w:val="none" w:sz="0" w:space="0" w:color="auto"/>
            <w:bottom w:val="none" w:sz="0" w:space="0" w:color="auto"/>
            <w:right w:val="none" w:sz="0" w:space="0" w:color="auto"/>
          </w:divBdr>
        </w:div>
        <w:div w:id="512886312">
          <w:marLeft w:val="480"/>
          <w:marRight w:val="0"/>
          <w:marTop w:val="0"/>
          <w:marBottom w:val="0"/>
          <w:divBdr>
            <w:top w:val="none" w:sz="0" w:space="0" w:color="auto"/>
            <w:left w:val="none" w:sz="0" w:space="0" w:color="auto"/>
            <w:bottom w:val="none" w:sz="0" w:space="0" w:color="auto"/>
            <w:right w:val="none" w:sz="0" w:space="0" w:color="auto"/>
          </w:divBdr>
        </w:div>
        <w:div w:id="824278878">
          <w:marLeft w:val="480"/>
          <w:marRight w:val="0"/>
          <w:marTop w:val="0"/>
          <w:marBottom w:val="0"/>
          <w:divBdr>
            <w:top w:val="none" w:sz="0" w:space="0" w:color="auto"/>
            <w:left w:val="none" w:sz="0" w:space="0" w:color="auto"/>
            <w:bottom w:val="none" w:sz="0" w:space="0" w:color="auto"/>
            <w:right w:val="none" w:sz="0" w:space="0" w:color="auto"/>
          </w:divBdr>
        </w:div>
        <w:div w:id="1463767472">
          <w:marLeft w:val="480"/>
          <w:marRight w:val="0"/>
          <w:marTop w:val="0"/>
          <w:marBottom w:val="0"/>
          <w:divBdr>
            <w:top w:val="none" w:sz="0" w:space="0" w:color="auto"/>
            <w:left w:val="none" w:sz="0" w:space="0" w:color="auto"/>
            <w:bottom w:val="none" w:sz="0" w:space="0" w:color="auto"/>
            <w:right w:val="none" w:sz="0" w:space="0" w:color="auto"/>
          </w:divBdr>
        </w:div>
        <w:div w:id="1929969984">
          <w:marLeft w:val="480"/>
          <w:marRight w:val="0"/>
          <w:marTop w:val="0"/>
          <w:marBottom w:val="0"/>
          <w:divBdr>
            <w:top w:val="none" w:sz="0" w:space="0" w:color="auto"/>
            <w:left w:val="none" w:sz="0" w:space="0" w:color="auto"/>
            <w:bottom w:val="none" w:sz="0" w:space="0" w:color="auto"/>
            <w:right w:val="none" w:sz="0" w:space="0" w:color="auto"/>
          </w:divBdr>
        </w:div>
        <w:div w:id="241839082">
          <w:marLeft w:val="480"/>
          <w:marRight w:val="0"/>
          <w:marTop w:val="0"/>
          <w:marBottom w:val="0"/>
          <w:divBdr>
            <w:top w:val="none" w:sz="0" w:space="0" w:color="auto"/>
            <w:left w:val="none" w:sz="0" w:space="0" w:color="auto"/>
            <w:bottom w:val="none" w:sz="0" w:space="0" w:color="auto"/>
            <w:right w:val="none" w:sz="0" w:space="0" w:color="auto"/>
          </w:divBdr>
        </w:div>
        <w:div w:id="981271352">
          <w:marLeft w:val="480"/>
          <w:marRight w:val="0"/>
          <w:marTop w:val="0"/>
          <w:marBottom w:val="0"/>
          <w:divBdr>
            <w:top w:val="none" w:sz="0" w:space="0" w:color="auto"/>
            <w:left w:val="none" w:sz="0" w:space="0" w:color="auto"/>
            <w:bottom w:val="none" w:sz="0" w:space="0" w:color="auto"/>
            <w:right w:val="none" w:sz="0" w:space="0" w:color="auto"/>
          </w:divBdr>
        </w:div>
        <w:div w:id="2132936565">
          <w:marLeft w:val="480"/>
          <w:marRight w:val="0"/>
          <w:marTop w:val="0"/>
          <w:marBottom w:val="0"/>
          <w:divBdr>
            <w:top w:val="none" w:sz="0" w:space="0" w:color="auto"/>
            <w:left w:val="none" w:sz="0" w:space="0" w:color="auto"/>
            <w:bottom w:val="none" w:sz="0" w:space="0" w:color="auto"/>
            <w:right w:val="none" w:sz="0" w:space="0" w:color="auto"/>
          </w:divBdr>
        </w:div>
        <w:div w:id="673537078">
          <w:marLeft w:val="480"/>
          <w:marRight w:val="0"/>
          <w:marTop w:val="0"/>
          <w:marBottom w:val="0"/>
          <w:divBdr>
            <w:top w:val="none" w:sz="0" w:space="0" w:color="auto"/>
            <w:left w:val="none" w:sz="0" w:space="0" w:color="auto"/>
            <w:bottom w:val="none" w:sz="0" w:space="0" w:color="auto"/>
            <w:right w:val="none" w:sz="0" w:space="0" w:color="auto"/>
          </w:divBdr>
        </w:div>
        <w:div w:id="781073919">
          <w:marLeft w:val="480"/>
          <w:marRight w:val="0"/>
          <w:marTop w:val="0"/>
          <w:marBottom w:val="0"/>
          <w:divBdr>
            <w:top w:val="none" w:sz="0" w:space="0" w:color="auto"/>
            <w:left w:val="none" w:sz="0" w:space="0" w:color="auto"/>
            <w:bottom w:val="none" w:sz="0" w:space="0" w:color="auto"/>
            <w:right w:val="none" w:sz="0" w:space="0" w:color="auto"/>
          </w:divBdr>
        </w:div>
        <w:div w:id="1774586830">
          <w:marLeft w:val="480"/>
          <w:marRight w:val="0"/>
          <w:marTop w:val="0"/>
          <w:marBottom w:val="0"/>
          <w:divBdr>
            <w:top w:val="none" w:sz="0" w:space="0" w:color="auto"/>
            <w:left w:val="none" w:sz="0" w:space="0" w:color="auto"/>
            <w:bottom w:val="none" w:sz="0" w:space="0" w:color="auto"/>
            <w:right w:val="none" w:sz="0" w:space="0" w:color="auto"/>
          </w:divBdr>
        </w:div>
        <w:div w:id="1861309700">
          <w:marLeft w:val="480"/>
          <w:marRight w:val="0"/>
          <w:marTop w:val="0"/>
          <w:marBottom w:val="0"/>
          <w:divBdr>
            <w:top w:val="none" w:sz="0" w:space="0" w:color="auto"/>
            <w:left w:val="none" w:sz="0" w:space="0" w:color="auto"/>
            <w:bottom w:val="none" w:sz="0" w:space="0" w:color="auto"/>
            <w:right w:val="none" w:sz="0" w:space="0" w:color="auto"/>
          </w:divBdr>
        </w:div>
        <w:div w:id="372773186">
          <w:marLeft w:val="480"/>
          <w:marRight w:val="0"/>
          <w:marTop w:val="0"/>
          <w:marBottom w:val="0"/>
          <w:divBdr>
            <w:top w:val="none" w:sz="0" w:space="0" w:color="auto"/>
            <w:left w:val="none" w:sz="0" w:space="0" w:color="auto"/>
            <w:bottom w:val="none" w:sz="0" w:space="0" w:color="auto"/>
            <w:right w:val="none" w:sz="0" w:space="0" w:color="auto"/>
          </w:divBdr>
        </w:div>
        <w:div w:id="328103386">
          <w:marLeft w:val="480"/>
          <w:marRight w:val="0"/>
          <w:marTop w:val="0"/>
          <w:marBottom w:val="0"/>
          <w:divBdr>
            <w:top w:val="none" w:sz="0" w:space="0" w:color="auto"/>
            <w:left w:val="none" w:sz="0" w:space="0" w:color="auto"/>
            <w:bottom w:val="none" w:sz="0" w:space="0" w:color="auto"/>
            <w:right w:val="none" w:sz="0" w:space="0" w:color="auto"/>
          </w:divBdr>
        </w:div>
        <w:div w:id="1345984333">
          <w:marLeft w:val="480"/>
          <w:marRight w:val="0"/>
          <w:marTop w:val="0"/>
          <w:marBottom w:val="0"/>
          <w:divBdr>
            <w:top w:val="none" w:sz="0" w:space="0" w:color="auto"/>
            <w:left w:val="none" w:sz="0" w:space="0" w:color="auto"/>
            <w:bottom w:val="none" w:sz="0" w:space="0" w:color="auto"/>
            <w:right w:val="none" w:sz="0" w:space="0" w:color="auto"/>
          </w:divBdr>
        </w:div>
        <w:div w:id="2075350473">
          <w:marLeft w:val="480"/>
          <w:marRight w:val="0"/>
          <w:marTop w:val="0"/>
          <w:marBottom w:val="0"/>
          <w:divBdr>
            <w:top w:val="none" w:sz="0" w:space="0" w:color="auto"/>
            <w:left w:val="none" w:sz="0" w:space="0" w:color="auto"/>
            <w:bottom w:val="none" w:sz="0" w:space="0" w:color="auto"/>
            <w:right w:val="none" w:sz="0" w:space="0" w:color="auto"/>
          </w:divBdr>
        </w:div>
        <w:div w:id="366223542">
          <w:marLeft w:val="480"/>
          <w:marRight w:val="0"/>
          <w:marTop w:val="0"/>
          <w:marBottom w:val="0"/>
          <w:divBdr>
            <w:top w:val="none" w:sz="0" w:space="0" w:color="auto"/>
            <w:left w:val="none" w:sz="0" w:space="0" w:color="auto"/>
            <w:bottom w:val="none" w:sz="0" w:space="0" w:color="auto"/>
            <w:right w:val="none" w:sz="0" w:space="0" w:color="auto"/>
          </w:divBdr>
        </w:div>
        <w:div w:id="164321217">
          <w:marLeft w:val="480"/>
          <w:marRight w:val="0"/>
          <w:marTop w:val="0"/>
          <w:marBottom w:val="0"/>
          <w:divBdr>
            <w:top w:val="none" w:sz="0" w:space="0" w:color="auto"/>
            <w:left w:val="none" w:sz="0" w:space="0" w:color="auto"/>
            <w:bottom w:val="none" w:sz="0" w:space="0" w:color="auto"/>
            <w:right w:val="none" w:sz="0" w:space="0" w:color="auto"/>
          </w:divBdr>
        </w:div>
        <w:div w:id="944649579">
          <w:marLeft w:val="480"/>
          <w:marRight w:val="0"/>
          <w:marTop w:val="0"/>
          <w:marBottom w:val="0"/>
          <w:divBdr>
            <w:top w:val="none" w:sz="0" w:space="0" w:color="auto"/>
            <w:left w:val="none" w:sz="0" w:space="0" w:color="auto"/>
            <w:bottom w:val="none" w:sz="0" w:space="0" w:color="auto"/>
            <w:right w:val="none" w:sz="0" w:space="0" w:color="auto"/>
          </w:divBdr>
        </w:div>
        <w:div w:id="1764062673">
          <w:marLeft w:val="480"/>
          <w:marRight w:val="0"/>
          <w:marTop w:val="0"/>
          <w:marBottom w:val="0"/>
          <w:divBdr>
            <w:top w:val="none" w:sz="0" w:space="0" w:color="auto"/>
            <w:left w:val="none" w:sz="0" w:space="0" w:color="auto"/>
            <w:bottom w:val="none" w:sz="0" w:space="0" w:color="auto"/>
            <w:right w:val="none" w:sz="0" w:space="0" w:color="auto"/>
          </w:divBdr>
        </w:div>
        <w:div w:id="281766513">
          <w:marLeft w:val="480"/>
          <w:marRight w:val="0"/>
          <w:marTop w:val="0"/>
          <w:marBottom w:val="0"/>
          <w:divBdr>
            <w:top w:val="none" w:sz="0" w:space="0" w:color="auto"/>
            <w:left w:val="none" w:sz="0" w:space="0" w:color="auto"/>
            <w:bottom w:val="none" w:sz="0" w:space="0" w:color="auto"/>
            <w:right w:val="none" w:sz="0" w:space="0" w:color="auto"/>
          </w:divBdr>
        </w:div>
        <w:div w:id="642583578">
          <w:marLeft w:val="480"/>
          <w:marRight w:val="0"/>
          <w:marTop w:val="0"/>
          <w:marBottom w:val="0"/>
          <w:divBdr>
            <w:top w:val="none" w:sz="0" w:space="0" w:color="auto"/>
            <w:left w:val="none" w:sz="0" w:space="0" w:color="auto"/>
            <w:bottom w:val="none" w:sz="0" w:space="0" w:color="auto"/>
            <w:right w:val="none" w:sz="0" w:space="0" w:color="auto"/>
          </w:divBdr>
        </w:div>
        <w:div w:id="978387158">
          <w:marLeft w:val="480"/>
          <w:marRight w:val="0"/>
          <w:marTop w:val="0"/>
          <w:marBottom w:val="0"/>
          <w:divBdr>
            <w:top w:val="none" w:sz="0" w:space="0" w:color="auto"/>
            <w:left w:val="none" w:sz="0" w:space="0" w:color="auto"/>
            <w:bottom w:val="none" w:sz="0" w:space="0" w:color="auto"/>
            <w:right w:val="none" w:sz="0" w:space="0" w:color="auto"/>
          </w:divBdr>
        </w:div>
        <w:div w:id="443379900">
          <w:marLeft w:val="480"/>
          <w:marRight w:val="0"/>
          <w:marTop w:val="0"/>
          <w:marBottom w:val="0"/>
          <w:divBdr>
            <w:top w:val="none" w:sz="0" w:space="0" w:color="auto"/>
            <w:left w:val="none" w:sz="0" w:space="0" w:color="auto"/>
            <w:bottom w:val="none" w:sz="0" w:space="0" w:color="auto"/>
            <w:right w:val="none" w:sz="0" w:space="0" w:color="auto"/>
          </w:divBdr>
        </w:div>
        <w:div w:id="1992054055">
          <w:marLeft w:val="480"/>
          <w:marRight w:val="0"/>
          <w:marTop w:val="0"/>
          <w:marBottom w:val="0"/>
          <w:divBdr>
            <w:top w:val="none" w:sz="0" w:space="0" w:color="auto"/>
            <w:left w:val="none" w:sz="0" w:space="0" w:color="auto"/>
            <w:bottom w:val="none" w:sz="0" w:space="0" w:color="auto"/>
            <w:right w:val="none" w:sz="0" w:space="0" w:color="auto"/>
          </w:divBdr>
        </w:div>
        <w:div w:id="1336374492">
          <w:marLeft w:val="480"/>
          <w:marRight w:val="0"/>
          <w:marTop w:val="0"/>
          <w:marBottom w:val="0"/>
          <w:divBdr>
            <w:top w:val="none" w:sz="0" w:space="0" w:color="auto"/>
            <w:left w:val="none" w:sz="0" w:space="0" w:color="auto"/>
            <w:bottom w:val="none" w:sz="0" w:space="0" w:color="auto"/>
            <w:right w:val="none" w:sz="0" w:space="0" w:color="auto"/>
          </w:divBdr>
        </w:div>
        <w:div w:id="990059640">
          <w:marLeft w:val="480"/>
          <w:marRight w:val="0"/>
          <w:marTop w:val="0"/>
          <w:marBottom w:val="0"/>
          <w:divBdr>
            <w:top w:val="none" w:sz="0" w:space="0" w:color="auto"/>
            <w:left w:val="none" w:sz="0" w:space="0" w:color="auto"/>
            <w:bottom w:val="none" w:sz="0" w:space="0" w:color="auto"/>
            <w:right w:val="none" w:sz="0" w:space="0" w:color="auto"/>
          </w:divBdr>
        </w:div>
        <w:div w:id="812134946">
          <w:marLeft w:val="480"/>
          <w:marRight w:val="0"/>
          <w:marTop w:val="0"/>
          <w:marBottom w:val="0"/>
          <w:divBdr>
            <w:top w:val="none" w:sz="0" w:space="0" w:color="auto"/>
            <w:left w:val="none" w:sz="0" w:space="0" w:color="auto"/>
            <w:bottom w:val="none" w:sz="0" w:space="0" w:color="auto"/>
            <w:right w:val="none" w:sz="0" w:space="0" w:color="auto"/>
          </w:divBdr>
        </w:div>
        <w:div w:id="1329942012">
          <w:marLeft w:val="480"/>
          <w:marRight w:val="0"/>
          <w:marTop w:val="0"/>
          <w:marBottom w:val="0"/>
          <w:divBdr>
            <w:top w:val="none" w:sz="0" w:space="0" w:color="auto"/>
            <w:left w:val="none" w:sz="0" w:space="0" w:color="auto"/>
            <w:bottom w:val="none" w:sz="0" w:space="0" w:color="auto"/>
            <w:right w:val="none" w:sz="0" w:space="0" w:color="auto"/>
          </w:divBdr>
        </w:div>
        <w:div w:id="1662781096">
          <w:marLeft w:val="480"/>
          <w:marRight w:val="0"/>
          <w:marTop w:val="0"/>
          <w:marBottom w:val="0"/>
          <w:divBdr>
            <w:top w:val="none" w:sz="0" w:space="0" w:color="auto"/>
            <w:left w:val="none" w:sz="0" w:space="0" w:color="auto"/>
            <w:bottom w:val="none" w:sz="0" w:space="0" w:color="auto"/>
            <w:right w:val="none" w:sz="0" w:space="0" w:color="auto"/>
          </w:divBdr>
        </w:div>
        <w:div w:id="1814181058">
          <w:marLeft w:val="480"/>
          <w:marRight w:val="0"/>
          <w:marTop w:val="0"/>
          <w:marBottom w:val="0"/>
          <w:divBdr>
            <w:top w:val="none" w:sz="0" w:space="0" w:color="auto"/>
            <w:left w:val="none" w:sz="0" w:space="0" w:color="auto"/>
            <w:bottom w:val="none" w:sz="0" w:space="0" w:color="auto"/>
            <w:right w:val="none" w:sz="0" w:space="0" w:color="auto"/>
          </w:divBdr>
        </w:div>
        <w:div w:id="279580468">
          <w:marLeft w:val="480"/>
          <w:marRight w:val="0"/>
          <w:marTop w:val="0"/>
          <w:marBottom w:val="0"/>
          <w:divBdr>
            <w:top w:val="none" w:sz="0" w:space="0" w:color="auto"/>
            <w:left w:val="none" w:sz="0" w:space="0" w:color="auto"/>
            <w:bottom w:val="none" w:sz="0" w:space="0" w:color="auto"/>
            <w:right w:val="none" w:sz="0" w:space="0" w:color="auto"/>
          </w:divBdr>
        </w:div>
        <w:div w:id="945498214">
          <w:marLeft w:val="480"/>
          <w:marRight w:val="0"/>
          <w:marTop w:val="0"/>
          <w:marBottom w:val="0"/>
          <w:divBdr>
            <w:top w:val="none" w:sz="0" w:space="0" w:color="auto"/>
            <w:left w:val="none" w:sz="0" w:space="0" w:color="auto"/>
            <w:bottom w:val="none" w:sz="0" w:space="0" w:color="auto"/>
            <w:right w:val="none" w:sz="0" w:space="0" w:color="auto"/>
          </w:divBdr>
        </w:div>
        <w:div w:id="1680425812">
          <w:marLeft w:val="480"/>
          <w:marRight w:val="0"/>
          <w:marTop w:val="0"/>
          <w:marBottom w:val="0"/>
          <w:divBdr>
            <w:top w:val="none" w:sz="0" w:space="0" w:color="auto"/>
            <w:left w:val="none" w:sz="0" w:space="0" w:color="auto"/>
            <w:bottom w:val="none" w:sz="0" w:space="0" w:color="auto"/>
            <w:right w:val="none" w:sz="0" w:space="0" w:color="auto"/>
          </w:divBdr>
        </w:div>
        <w:div w:id="2069523829">
          <w:marLeft w:val="480"/>
          <w:marRight w:val="0"/>
          <w:marTop w:val="0"/>
          <w:marBottom w:val="0"/>
          <w:divBdr>
            <w:top w:val="none" w:sz="0" w:space="0" w:color="auto"/>
            <w:left w:val="none" w:sz="0" w:space="0" w:color="auto"/>
            <w:bottom w:val="none" w:sz="0" w:space="0" w:color="auto"/>
            <w:right w:val="none" w:sz="0" w:space="0" w:color="auto"/>
          </w:divBdr>
        </w:div>
        <w:div w:id="1121068048">
          <w:marLeft w:val="480"/>
          <w:marRight w:val="0"/>
          <w:marTop w:val="0"/>
          <w:marBottom w:val="0"/>
          <w:divBdr>
            <w:top w:val="none" w:sz="0" w:space="0" w:color="auto"/>
            <w:left w:val="none" w:sz="0" w:space="0" w:color="auto"/>
            <w:bottom w:val="none" w:sz="0" w:space="0" w:color="auto"/>
            <w:right w:val="none" w:sz="0" w:space="0" w:color="auto"/>
          </w:divBdr>
        </w:div>
        <w:div w:id="410739143">
          <w:marLeft w:val="480"/>
          <w:marRight w:val="0"/>
          <w:marTop w:val="0"/>
          <w:marBottom w:val="0"/>
          <w:divBdr>
            <w:top w:val="none" w:sz="0" w:space="0" w:color="auto"/>
            <w:left w:val="none" w:sz="0" w:space="0" w:color="auto"/>
            <w:bottom w:val="none" w:sz="0" w:space="0" w:color="auto"/>
            <w:right w:val="none" w:sz="0" w:space="0" w:color="auto"/>
          </w:divBdr>
        </w:div>
        <w:div w:id="726220037">
          <w:marLeft w:val="480"/>
          <w:marRight w:val="0"/>
          <w:marTop w:val="0"/>
          <w:marBottom w:val="0"/>
          <w:divBdr>
            <w:top w:val="none" w:sz="0" w:space="0" w:color="auto"/>
            <w:left w:val="none" w:sz="0" w:space="0" w:color="auto"/>
            <w:bottom w:val="none" w:sz="0" w:space="0" w:color="auto"/>
            <w:right w:val="none" w:sz="0" w:space="0" w:color="auto"/>
          </w:divBdr>
        </w:div>
        <w:div w:id="2014719909">
          <w:marLeft w:val="480"/>
          <w:marRight w:val="0"/>
          <w:marTop w:val="0"/>
          <w:marBottom w:val="0"/>
          <w:divBdr>
            <w:top w:val="none" w:sz="0" w:space="0" w:color="auto"/>
            <w:left w:val="none" w:sz="0" w:space="0" w:color="auto"/>
            <w:bottom w:val="none" w:sz="0" w:space="0" w:color="auto"/>
            <w:right w:val="none" w:sz="0" w:space="0" w:color="auto"/>
          </w:divBdr>
        </w:div>
        <w:div w:id="1521431014">
          <w:marLeft w:val="480"/>
          <w:marRight w:val="0"/>
          <w:marTop w:val="0"/>
          <w:marBottom w:val="0"/>
          <w:divBdr>
            <w:top w:val="none" w:sz="0" w:space="0" w:color="auto"/>
            <w:left w:val="none" w:sz="0" w:space="0" w:color="auto"/>
            <w:bottom w:val="none" w:sz="0" w:space="0" w:color="auto"/>
            <w:right w:val="none" w:sz="0" w:space="0" w:color="auto"/>
          </w:divBdr>
        </w:div>
        <w:div w:id="1849786038">
          <w:marLeft w:val="480"/>
          <w:marRight w:val="0"/>
          <w:marTop w:val="0"/>
          <w:marBottom w:val="0"/>
          <w:divBdr>
            <w:top w:val="none" w:sz="0" w:space="0" w:color="auto"/>
            <w:left w:val="none" w:sz="0" w:space="0" w:color="auto"/>
            <w:bottom w:val="none" w:sz="0" w:space="0" w:color="auto"/>
            <w:right w:val="none" w:sz="0" w:space="0" w:color="auto"/>
          </w:divBdr>
        </w:div>
        <w:div w:id="1280526035">
          <w:marLeft w:val="480"/>
          <w:marRight w:val="0"/>
          <w:marTop w:val="0"/>
          <w:marBottom w:val="0"/>
          <w:divBdr>
            <w:top w:val="none" w:sz="0" w:space="0" w:color="auto"/>
            <w:left w:val="none" w:sz="0" w:space="0" w:color="auto"/>
            <w:bottom w:val="none" w:sz="0" w:space="0" w:color="auto"/>
            <w:right w:val="none" w:sz="0" w:space="0" w:color="auto"/>
          </w:divBdr>
        </w:div>
        <w:div w:id="680932898">
          <w:marLeft w:val="480"/>
          <w:marRight w:val="0"/>
          <w:marTop w:val="0"/>
          <w:marBottom w:val="0"/>
          <w:divBdr>
            <w:top w:val="none" w:sz="0" w:space="0" w:color="auto"/>
            <w:left w:val="none" w:sz="0" w:space="0" w:color="auto"/>
            <w:bottom w:val="none" w:sz="0" w:space="0" w:color="auto"/>
            <w:right w:val="none" w:sz="0" w:space="0" w:color="auto"/>
          </w:divBdr>
        </w:div>
        <w:div w:id="1402097212">
          <w:marLeft w:val="480"/>
          <w:marRight w:val="0"/>
          <w:marTop w:val="0"/>
          <w:marBottom w:val="0"/>
          <w:divBdr>
            <w:top w:val="none" w:sz="0" w:space="0" w:color="auto"/>
            <w:left w:val="none" w:sz="0" w:space="0" w:color="auto"/>
            <w:bottom w:val="none" w:sz="0" w:space="0" w:color="auto"/>
            <w:right w:val="none" w:sz="0" w:space="0" w:color="auto"/>
          </w:divBdr>
        </w:div>
        <w:div w:id="1936474808">
          <w:marLeft w:val="480"/>
          <w:marRight w:val="0"/>
          <w:marTop w:val="0"/>
          <w:marBottom w:val="0"/>
          <w:divBdr>
            <w:top w:val="none" w:sz="0" w:space="0" w:color="auto"/>
            <w:left w:val="none" w:sz="0" w:space="0" w:color="auto"/>
            <w:bottom w:val="none" w:sz="0" w:space="0" w:color="auto"/>
            <w:right w:val="none" w:sz="0" w:space="0" w:color="auto"/>
          </w:divBdr>
        </w:div>
        <w:div w:id="909536607">
          <w:marLeft w:val="480"/>
          <w:marRight w:val="0"/>
          <w:marTop w:val="0"/>
          <w:marBottom w:val="0"/>
          <w:divBdr>
            <w:top w:val="none" w:sz="0" w:space="0" w:color="auto"/>
            <w:left w:val="none" w:sz="0" w:space="0" w:color="auto"/>
            <w:bottom w:val="none" w:sz="0" w:space="0" w:color="auto"/>
            <w:right w:val="none" w:sz="0" w:space="0" w:color="auto"/>
          </w:divBdr>
        </w:div>
        <w:div w:id="2080596340">
          <w:marLeft w:val="480"/>
          <w:marRight w:val="0"/>
          <w:marTop w:val="0"/>
          <w:marBottom w:val="0"/>
          <w:divBdr>
            <w:top w:val="none" w:sz="0" w:space="0" w:color="auto"/>
            <w:left w:val="none" w:sz="0" w:space="0" w:color="auto"/>
            <w:bottom w:val="none" w:sz="0" w:space="0" w:color="auto"/>
            <w:right w:val="none" w:sz="0" w:space="0" w:color="auto"/>
          </w:divBdr>
        </w:div>
        <w:div w:id="984313004">
          <w:marLeft w:val="480"/>
          <w:marRight w:val="0"/>
          <w:marTop w:val="0"/>
          <w:marBottom w:val="0"/>
          <w:divBdr>
            <w:top w:val="none" w:sz="0" w:space="0" w:color="auto"/>
            <w:left w:val="none" w:sz="0" w:space="0" w:color="auto"/>
            <w:bottom w:val="none" w:sz="0" w:space="0" w:color="auto"/>
            <w:right w:val="none" w:sz="0" w:space="0" w:color="auto"/>
          </w:divBdr>
        </w:div>
        <w:div w:id="575406785">
          <w:marLeft w:val="480"/>
          <w:marRight w:val="0"/>
          <w:marTop w:val="0"/>
          <w:marBottom w:val="0"/>
          <w:divBdr>
            <w:top w:val="none" w:sz="0" w:space="0" w:color="auto"/>
            <w:left w:val="none" w:sz="0" w:space="0" w:color="auto"/>
            <w:bottom w:val="none" w:sz="0" w:space="0" w:color="auto"/>
            <w:right w:val="none" w:sz="0" w:space="0" w:color="auto"/>
          </w:divBdr>
        </w:div>
        <w:div w:id="1081026157">
          <w:marLeft w:val="480"/>
          <w:marRight w:val="0"/>
          <w:marTop w:val="0"/>
          <w:marBottom w:val="0"/>
          <w:divBdr>
            <w:top w:val="none" w:sz="0" w:space="0" w:color="auto"/>
            <w:left w:val="none" w:sz="0" w:space="0" w:color="auto"/>
            <w:bottom w:val="none" w:sz="0" w:space="0" w:color="auto"/>
            <w:right w:val="none" w:sz="0" w:space="0" w:color="auto"/>
          </w:divBdr>
        </w:div>
        <w:div w:id="988051943">
          <w:marLeft w:val="480"/>
          <w:marRight w:val="0"/>
          <w:marTop w:val="0"/>
          <w:marBottom w:val="0"/>
          <w:divBdr>
            <w:top w:val="none" w:sz="0" w:space="0" w:color="auto"/>
            <w:left w:val="none" w:sz="0" w:space="0" w:color="auto"/>
            <w:bottom w:val="none" w:sz="0" w:space="0" w:color="auto"/>
            <w:right w:val="none" w:sz="0" w:space="0" w:color="auto"/>
          </w:divBdr>
        </w:div>
        <w:div w:id="925384934">
          <w:marLeft w:val="480"/>
          <w:marRight w:val="0"/>
          <w:marTop w:val="0"/>
          <w:marBottom w:val="0"/>
          <w:divBdr>
            <w:top w:val="none" w:sz="0" w:space="0" w:color="auto"/>
            <w:left w:val="none" w:sz="0" w:space="0" w:color="auto"/>
            <w:bottom w:val="none" w:sz="0" w:space="0" w:color="auto"/>
            <w:right w:val="none" w:sz="0" w:space="0" w:color="auto"/>
          </w:divBdr>
        </w:div>
        <w:div w:id="1114518642">
          <w:marLeft w:val="480"/>
          <w:marRight w:val="0"/>
          <w:marTop w:val="0"/>
          <w:marBottom w:val="0"/>
          <w:divBdr>
            <w:top w:val="none" w:sz="0" w:space="0" w:color="auto"/>
            <w:left w:val="none" w:sz="0" w:space="0" w:color="auto"/>
            <w:bottom w:val="none" w:sz="0" w:space="0" w:color="auto"/>
            <w:right w:val="none" w:sz="0" w:space="0" w:color="auto"/>
          </w:divBdr>
        </w:div>
        <w:div w:id="337081092">
          <w:marLeft w:val="480"/>
          <w:marRight w:val="0"/>
          <w:marTop w:val="0"/>
          <w:marBottom w:val="0"/>
          <w:divBdr>
            <w:top w:val="none" w:sz="0" w:space="0" w:color="auto"/>
            <w:left w:val="none" w:sz="0" w:space="0" w:color="auto"/>
            <w:bottom w:val="none" w:sz="0" w:space="0" w:color="auto"/>
            <w:right w:val="none" w:sz="0" w:space="0" w:color="auto"/>
          </w:divBdr>
        </w:div>
        <w:div w:id="34814852">
          <w:marLeft w:val="480"/>
          <w:marRight w:val="0"/>
          <w:marTop w:val="0"/>
          <w:marBottom w:val="0"/>
          <w:divBdr>
            <w:top w:val="none" w:sz="0" w:space="0" w:color="auto"/>
            <w:left w:val="none" w:sz="0" w:space="0" w:color="auto"/>
            <w:bottom w:val="none" w:sz="0" w:space="0" w:color="auto"/>
            <w:right w:val="none" w:sz="0" w:space="0" w:color="auto"/>
          </w:divBdr>
        </w:div>
        <w:div w:id="1378430564">
          <w:marLeft w:val="480"/>
          <w:marRight w:val="0"/>
          <w:marTop w:val="0"/>
          <w:marBottom w:val="0"/>
          <w:divBdr>
            <w:top w:val="none" w:sz="0" w:space="0" w:color="auto"/>
            <w:left w:val="none" w:sz="0" w:space="0" w:color="auto"/>
            <w:bottom w:val="none" w:sz="0" w:space="0" w:color="auto"/>
            <w:right w:val="none" w:sz="0" w:space="0" w:color="auto"/>
          </w:divBdr>
        </w:div>
        <w:div w:id="1071776964">
          <w:marLeft w:val="480"/>
          <w:marRight w:val="0"/>
          <w:marTop w:val="0"/>
          <w:marBottom w:val="0"/>
          <w:divBdr>
            <w:top w:val="none" w:sz="0" w:space="0" w:color="auto"/>
            <w:left w:val="none" w:sz="0" w:space="0" w:color="auto"/>
            <w:bottom w:val="none" w:sz="0" w:space="0" w:color="auto"/>
            <w:right w:val="none" w:sz="0" w:space="0" w:color="auto"/>
          </w:divBdr>
        </w:div>
        <w:div w:id="1591965104">
          <w:marLeft w:val="480"/>
          <w:marRight w:val="0"/>
          <w:marTop w:val="0"/>
          <w:marBottom w:val="0"/>
          <w:divBdr>
            <w:top w:val="none" w:sz="0" w:space="0" w:color="auto"/>
            <w:left w:val="none" w:sz="0" w:space="0" w:color="auto"/>
            <w:bottom w:val="none" w:sz="0" w:space="0" w:color="auto"/>
            <w:right w:val="none" w:sz="0" w:space="0" w:color="auto"/>
          </w:divBdr>
        </w:div>
        <w:div w:id="422527693">
          <w:marLeft w:val="480"/>
          <w:marRight w:val="0"/>
          <w:marTop w:val="0"/>
          <w:marBottom w:val="0"/>
          <w:divBdr>
            <w:top w:val="none" w:sz="0" w:space="0" w:color="auto"/>
            <w:left w:val="none" w:sz="0" w:space="0" w:color="auto"/>
            <w:bottom w:val="none" w:sz="0" w:space="0" w:color="auto"/>
            <w:right w:val="none" w:sz="0" w:space="0" w:color="auto"/>
          </w:divBdr>
        </w:div>
        <w:div w:id="1415665465">
          <w:marLeft w:val="480"/>
          <w:marRight w:val="0"/>
          <w:marTop w:val="0"/>
          <w:marBottom w:val="0"/>
          <w:divBdr>
            <w:top w:val="none" w:sz="0" w:space="0" w:color="auto"/>
            <w:left w:val="none" w:sz="0" w:space="0" w:color="auto"/>
            <w:bottom w:val="none" w:sz="0" w:space="0" w:color="auto"/>
            <w:right w:val="none" w:sz="0" w:space="0" w:color="auto"/>
          </w:divBdr>
        </w:div>
        <w:div w:id="1411077965">
          <w:marLeft w:val="480"/>
          <w:marRight w:val="0"/>
          <w:marTop w:val="0"/>
          <w:marBottom w:val="0"/>
          <w:divBdr>
            <w:top w:val="none" w:sz="0" w:space="0" w:color="auto"/>
            <w:left w:val="none" w:sz="0" w:space="0" w:color="auto"/>
            <w:bottom w:val="none" w:sz="0" w:space="0" w:color="auto"/>
            <w:right w:val="none" w:sz="0" w:space="0" w:color="auto"/>
          </w:divBdr>
        </w:div>
        <w:div w:id="1481843868">
          <w:marLeft w:val="480"/>
          <w:marRight w:val="0"/>
          <w:marTop w:val="0"/>
          <w:marBottom w:val="0"/>
          <w:divBdr>
            <w:top w:val="none" w:sz="0" w:space="0" w:color="auto"/>
            <w:left w:val="none" w:sz="0" w:space="0" w:color="auto"/>
            <w:bottom w:val="none" w:sz="0" w:space="0" w:color="auto"/>
            <w:right w:val="none" w:sz="0" w:space="0" w:color="auto"/>
          </w:divBdr>
        </w:div>
        <w:div w:id="1972326430">
          <w:marLeft w:val="480"/>
          <w:marRight w:val="0"/>
          <w:marTop w:val="0"/>
          <w:marBottom w:val="0"/>
          <w:divBdr>
            <w:top w:val="none" w:sz="0" w:space="0" w:color="auto"/>
            <w:left w:val="none" w:sz="0" w:space="0" w:color="auto"/>
            <w:bottom w:val="none" w:sz="0" w:space="0" w:color="auto"/>
            <w:right w:val="none" w:sz="0" w:space="0" w:color="auto"/>
          </w:divBdr>
        </w:div>
        <w:div w:id="1057624760">
          <w:marLeft w:val="480"/>
          <w:marRight w:val="0"/>
          <w:marTop w:val="0"/>
          <w:marBottom w:val="0"/>
          <w:divBdr>
            <w:top w:val="none" w:sz="0" w:space="0" w:color="auto"/>
            <w:left w:val="none" w:sz="0" w:space="0" w:color="auto"/>
            <w:bottom w:val="none" w:sz="0" w:space="0" w:color="auto"/>
            <w:right w:val="none" w:sz="0" w:space="0" w:color="auto"/>
          </w:divBdr>
        </w:div>
        <w:div w:id="949163563">
          <w:marLeft w:val="480"/>
          <w:marRight w:val="0"/>
          <w:marTop w:val="0"/>
          <w:marBottom w:val="0"/>
          <w:divBdr>
            <w:top w:val="none" w:sz="0" w:space="0" w:color="auto"/>
            <w:left w:val="none" w:sz="0" w:space="0" w:color="auto"/>
            <w:bottom w:val="none" w:sz="0" w:space="0" w:color="auto"/>
            <w:right w:val="none" w:sz="0" w:space="0" w:color="auto"/>
          </w:divBdr>
        </w:div>
        <w:div w:id="45686256">
          <w:marLeft w:val="480"/>
          <w:marRight w:val="0"/>
          <w:marTop w:val="0"/>
          <w:marBottom w:val="0"/>
          <w:divBdr>
            <w:top w:val="none" w:sz="0" w:space="0" w:color="auto"/>
            <w:left w:val="none" w:sz="0" w:space="0" w:color="auto"/>
            <w:bottom w:val="none" w:sz="0" w:space="0" w:color="auto"/>
            <w:right w:val="none" w:sz="0" w:space="0" w:color="auto"/>
          </w:divBdr>
        </w:div>
        <w:div w:id="333343271">
          <w:marLeft w:val="480"/>
          <w:marRight w:val="0"/>
          <w:marTop w:val="0"/>
          <w:marBottom w:val="0"/>
          <w:divBdr>
            <w:top w:val="none" w:sz="0" w:space="0" w:color="auto"/>
            <w:left w:val="none" w:sz="0" w:space="0" w:color="auto"/>
            <w:bottom w:val="none" w:sz="0" w:space="0" w:color="auto"/>
            <w:right w:val="none" w:sz="0" w:space="0" w:color="auto"/>
          </w:divBdr>
        </w:div>
        <w:div w:id="19164703">
          <w:marLeft w:val="480"/>
          <w:marRight w:val="0"/>
          <w:marTop w:val="0"/>
          <w:marBottom w:val="0"/>
          <w:divBdr>
            <w:top w:val="none" w:sz="0" w:space="0" w:color="auto"/>
            <w:left w:val="none" w:sz="0" w:space="0" w:color="auto"/>
            <w:bottom w:val="none" w:sz="0" w:space="0" w:color="auto"/>
            <w:right w:val="none" w:sz="0" w:space="0" w:color="auto"/>
          </w:divBdr>
        </w:div>
        <w:div w:id="1062799665">
          <w:marLeft w:val="480"/>
          <w:marRight w:val="0"/>
          <w:marTop w:val="0"/>
          <w:marBottom w:val="0"/>
          <w:divBdr>
            <w:top w:val="none" w:sz="0" w:space="0" w:color="auto"/>
            <w:left w:val="none" w:sz="0" w:space="0" w:color="auto"/>
            <w:bottom w:val="none" w:sz="0" w:space="0" w:color="auto"/>
            <w:right w:val="none" w:sz="0" w:space="0" w:color="auto"/>
          </w:divBdr>
        </w:div>
      </w:divsChild>
    </w:div>
    <w:div w:id="892304610">
      <w:bodyDiv w:val="1"/>
      <w:marLeft w:val="0"/>
      <w:marRight w:val="0"/>
      <w:marTop w:val="0"/>
      <w:marBottom w:val="0"/>
      <w:divBdr>
        <w:top w:val="none" w:sz="0" w:space="0" w:color="auto"/>
        <w:left w:val="none" w:sz="0" w:space="0" w:color="auto"/>
        <w:bottom w:val="none" w:sz="0" w:space="0" w:color="auto"/>
        <w:right w:val="none" w:sz="0" w:space="0" w:color="auto"/>
      </w:divBdr>
    </w:div>
    <w:div w:id="892349992">
      <w:bodyDiv w:val="1"/>
      <w:marLeft w:val="0"/>
      <w:marRight w:val="0"/>
      <w:marTop w:val="0"/>
      <w:marBottom w:val="0"/>
      <w:divBdr>
        <w:top w:val="none" w:sz="0" w:space="0" w:color="auto"/>
        <w:left w:val="none" w:sz="0" w:space="0" w:color="auto"/>
        <w:bottom w:val="none" w:sz="0" w:space="0" w:color="auto"/>
        <w:right w:val="none" w:sz="0" w:space="0" w:color="auto"/>
      </w:divBdr>
    </w:div>
    <w:div w:id="892355120">
      <w:bodyDiv w:val="1"/>
      <w:marLeft w:val="0"/>
      <w:marRight w:val="0"/>
      <w:marTop w:val="0"/>
      <w:marBottom w:val="0"/>
      <w:divBdr>
        <w:top w:val="none" w:sz="0" w:space="0" w:color="auto"/>
        <w:left w:val="none" w:sz="0" w:space="0" w:color="auto"/>
        <w:bottom w:val="none" w:sz="0" w:space="0" w:color="auto"/>
        <w:right w:val="none" w:sz="0" w:space="0" w:color="auto"/>
      </w:divBdr>
    </w:div>
    <w:div w:id="892470358">
      <w:bodyDiv w:val="1"/>
      <w:marLeft w:val="0"/>
      <w:marRight w:val="0"/>
      <w:marTop w:val="0"/>
      <w:marBottom w:val="0"/>
      <w:divBdr>
        <w:top w:val="none" w:sz="0" w:space="0" w:color="auto"/>
        <w:left w:val="none" w:sz="0" w:space="0" w:color="auto"/>
        <w:bottom w:val="none" w:sz="0" w:space="0" w:color="auto"/>
        <w:right w:val="none" w:sz="0" w:space="0" w:color="auto"/>
      </w:divBdr>
    </w:div>
    <w:div w:id="892539083">
      <w:bodyDiv w:val="1"/>
      <w:marLeft w:val="0"/>
      <w:marRight w:val="0"/>
      <w:marTop w:val="0"/>
      <w:marBottom w:val="0"/>
      <w:divBdr>
        <w:top w:val="none" w:sz="0" w:space="0" w:color="auto"/>
        <w:left w:val="none" w:sz="0" w:space="0" w:color="auto"/>
        <w:bottom w:val="none" w:sz="0" w:space="0" w:color="auto"/>
        <w:right w:val="none" w:sz="0" w:space="0" w:color="auto"/>
      </w:divBdr>
    </w:div>
    <w:div w:id="892691556">
      <w:bodyDiv w:val="1"/>
      <w:marLeft w:val="0"/>
      <w:marRight w:val="0"/>
      <w:marTop w:val="0"/>
      <w:marBottom w:val="0"/>
      <w:divBdr>
        <w:top w:val="none" w:sz="0" w:space="0" w:color="auto"/>
        <w:left w:val="none" w:sz="0" w:space="0" w:color="auto"/>
        <w:bottom w:val="none" w:sz="0" w:space="0" w:color="auto"/>
        <w:right w:val="none" w:sz="0" w:space="0" w:color="auto"/>
      </w:divBdr>
    </w:div>
    <w:div w:id="892811771">
      <w:bodyDiv w:val="1"/>
      <w:marLeft w:val="0"/>
      <w:marRight w:val="0"/>
      <w:marTop w:val="0"/>
      <w:marBottom w:val="0"/>
      <w:divBdr>
        <w:top w:val="none" w:sz="0" w:space="0" w:color="auto"/>
        <w:left w:val="none" w:sz="0" w:space="0" w:color="auto"/>
        <w:bottom w:val="none" w:sz="0" w:space="0" w:color="auto"/>
        <w:right w:val="none" w:sz="0" w:space="0" w:color="auto"/>
      </w:divBdr>
    </w:div>
    <w:div w:id="892888503">
      <w:bodyDiv w:val="1"/>
      <w:marLeft w:val="0"/>
      <w:marRight w:val="0"/>
      <w:marTop w:val="0"/>
      <w:marBottom w:val="0"/>
      <w:divBdr>
        <w:top w:val="none" w:sz="0" w:space="0" w:color="auto"/>
        <w:left w:val="none" w:sz="0" w:space="0" w:color="auto"/>
        <w:bottom w:val="none" w:sz="0" w:space="0" w:color="auto"/>
        <w:right w:val="none" w:sz="0" w:space="0" w:color="auto"/>
      </w:divBdr>
    </w:div>
    <w:div w:id="893078082">
      <w:bodyDiv w:val="1"/>
      <w:marLeft w:val="0"/>
      <w:marRight w:val="0"/>
      <w:marTop w:val="0"/>
      <w:marBottom w:val="0"/>
      <w:divBdr>
        <w:top w:val="none" w:sz="0" w:space="0" w:color="auto"/>
        <w:left w:val="none" w:sz="0" w:space="0" w:color="auto"/>
        <w:bottom w:val="none" w:sz="0" w:space="0" w:color="auto"/>
        <w:right w:val="none" w:sz="0" w:space="0" w:color="auto"/>
      </w:divBdr>
      <w:divsChild>
        <w:div w:id="1244875863">
          <w:marLeft w:val="480"/>
          <w:marRight w:val="0"/>
          <w:marTop w:val="0"/>
          <w:marBottom w:val="0"/>
          <w:divBdr>
            <w:top w:val="none" w:sz="0" w:space="0" w:color="auto"/>
            <w:left w:val="none" w:sz="0" w:space="0" w:color="auto"/>
            <w:bottom w:val="none" w:sz="0" w:space="0" w:color="auto"/>
            <w:right w:val="none" w:sz="0" w:space="0" w:color="auto"/>
          </w:divBdr>
        </w:div>
        <w:div w:id="1092357034">
          <w:marLeft w:val="480"/>
          <w:marRight w:val="0"/>
          <w:marTop w:val="0"/>
          <w:marBottom w:val="0"/>
          <w:divBdr>
            <w:top w:val="none" w:sz="0" w:space="0" w:color="auto"/>
            <w:left w:val="none" w:sz="0" w:space="0" w:color="auto"/>
            <w:bottom w:val="none" w:sz="0" w:space="0" w:color="auto"/>
            <w:right w:val="none" w:sz="0" w:space="0" w:color="auto"/>
          </w:divBdr>
        </w:div>
        <w:div w:id="2008627872">
          <w:marLeft w:val="480"/>
          <w:marRight w:val="0"/>
          <w:marTop w:val="0"/>
          <w:marBottom w:val="0"/>
          <w:divBdr>
            <w:top w:val="none" w:sz="0" w:space="0" w:color="auto"/>
            <w:left w:val="none" w:sz="0" w:space="0" w:color="auto"/>
            <w:bottom w:val="none" w:sz="0" w:space="0" w:color="auto"/>
            <w:right w:val="none" w:sz="0" w:space="0" w:color="auto"/>
          </w:divBdr>
        </w:div>
        <w:div w:id="459761802">
          <w:marLeft w:val="480"/>
          <w:marRight w:val="0"/>
          <w:marTop w:val="0"/>
          <w:marBottom w:val="0"/>
          <w:divBdr>
            <w:top w:val="none" w:sz="0" w:space="0" w:color="auto"/>
            <w:left w:val="none" w:sz="0" w:space="0" w:color="auto"/>
            <w:bottom w:val="none" w:sz="0" w:space="0" w:color="auto"/>
            <w:right w:val="none" w:sz="0" w:space="0" w:color="auto"/>
          </w:divBdr>
        </w:div>
        <w:div w:id="181938744">
          <w:marLeft w:val="480"/>
          <w:marRight w:val="0"/>
          <w:marTop w:val="0"/>
          <w:marBottom w:val="0"/>
          <w:divBdr>
            <w:top w:val="none" w:sz="0" w:space="0" w:color="auto"/>
            <w:left w:val="none" w:sz="0" w:space="0" w:color="auto"/>
            <w:bottom w:val="none" w:sz="0" w:space="0" w:color="auto"/>
            <w:right w:val="none" w:sz="0" w:space="0" w:color="auto"/>
          </w:divBdr>
        </w:div>
        <w:div w:id="931014725">
          <w:marLeft w:val="480"/>
          <w:marRight w:val="0"/>
          <w:marTop w:val="0"/>
          <w:marBottom w:val="0"/>
          <w:divBdr>
            <w:top w:val="none" w:sz="0" w:space="0" w:color="auto"/>
            <w:left w:val="none" w:sz="0" w:space="0" w:color="auto"/>
            <w:bottom w:val="none" w:sz="0" w:space="0" w:color="auto"/>
            <w:right w:val="none" w:sz="0" w:space="0" w:color="auto"/>
          </w:divBdr>
        </w:div>
        <w:div w:id="2101099890">
          <w:marLeft w:val="480"/>
          <w:marRight w:val="0"/>
          <w:marTop w:val="0"/>
          <w:marBottom w:val="0"/>
          <w:divBdr>
            <w:top w:val="none" w:sz="0" w:space="0" w:color="auto"/>
            <w:left w:val="none" w:sz="0" w:space="0" w:color="auto"/>
            <w:bottom w:val="none" w:sz="0" w:space="0" w:color="auto"/>
            <w:right w:val="none" w:sz="0" w:space="0" w:color="auto"/>
          </w:divBdr>
        </w:div>
        <w:div w:id="1235318729">
          <w:marLeft w:val="480"/>
          <w:marRight w:val="0"/>
          <w:marTop w:val="0"/>
          <w:marBottom w:val="0"/>
          <w:divBdr>
            <w:top w:val="none" w:sz="0" w:space="0" w:color="auto"/>
            <w:left w:val="none" w:sz="0" w:space="0" w:color="auto"/>
            <w:bottom w:val="none" w:sz="0" w:space="0" w:color="auto"/>
            <w:right w:val="none" w:sz="0" w:space="0" w:color="auto"/>
          </w:divBdr>
        </w:div>
        <w:div w:id="339355274">
          <w:marLeft w:val="480"/>
          <w:marRight w:val="0"/>
          <w:marTop w:val="0"/>
          <w:marBottom w:val="0"/>
          <w:divBdr>
            <w:top w:val="none" w:sz="0" w:space="0" w:color="auto"/>
            <w:left w:val="none" w:sz="0" w:space="0" w:color="auto"/>
            <w:bottom w:val="none" w:sz="0" w:space="0" w:color="auto"/>
            <w:right w:val="none" w:sz="0" w:space="0" w:color="auto"/>
          </w:divBdr>
        </w:div>
        <w:div w:id="2096196895">
          <w:marLeft w:val="480"/>
          <w:marRight w:val="0"/>
          <w:marTop w:val="0"/>
          <w:marBottom w:val="0"/>
          <w:divBdr>
            <w:top w:val="none" w:sz="0" w:space="0" w:color="auto"/>
            <w:left w:val="none" w:sz="0" w:space="0" w:color="auto"/>
            <w:bottom w:val="none" w:sz="0" w:space="0" w:color="auto"/>
            <w:right w:val="none" w:sz="0" w:space="0" w:color="auto"/>
          </w:divBdr>
        </w:div>
        <w:div w:id="1756634253">
          <w:marLeft w:val="480"/>
          <w:marRight w:val="0"/>
          <w:marTop w:val="0"/>
          <w:marBottom w:val="0"/>
          <w:divBdr>
            <w:top w:val="none" w:sz="0" w:space="0" w:color="auto"/>
            <w:left w:val="none" w:sz="0" w:space="0" w:color="auto"/>
            <w:bottom w:val="none" w:sz="0" w:space="0" w:color="auto"/>
            <w:right w:val="none" w:sz="0" w:space="0" w:color="auto"/>
          </w:divBdr>
        </w:div>
        <w:div w:id="1303582700">
          <w:marLeft w:val="480"/>
          <w:marRight w:val="0"/>
          <w:marTop w:val="0"/>
          <w:marBottom w:val="0"/>
          <w:divBdr>
            <w:top w:val="none" w:sz="0" w:space="0" w:color="auto"/>
            <w:left w:val="none" w:sz="0" w:space="0" w:color="auto"/>
            <w:bottom w:val="none" w:sz="0" w:space="0" w:color="auto"/>
            <w:right w:val="none" w:sz="0" w:space="0" w:color="auto"/>
          </w:divBdr>
        </w:div>
        <w:div w:id="1075202485">
          <w:marLeft w:val="480"/>
          <w:marRight w:val="0"/>
          <w:marTop w:val="0"/>
          <w:marBottom w:val="0"/>
          <w:divBdr>
            <w:top w:val="none" w:sz="0" w:space="0" w:color="auto"/>
            <w:left w:val="none" w:sz="0" w:space="0" w:color="auto"/>
            <w:bottom w:val="none" w:sz="0" w:space="0" w:color="auto"/>
            <w:right w:val="none" w:sz="0" w:space="0" w:color="auto"/>
          </w:divBdr>
        </w:div>
        <w:div w:id="1149398405">
          <w:marLeft w:val="480"/>
          <w:marRight w:val="0"/>
          <w:marTop w:val="0"/>
          <w:marBottom w:val="0"/>
          <w:divBdr>
            <w:top w:val="none" w:sz="0" w:space="0" w:color="auto"/>
            <w:left w:val="none" w:sz="0" w:space="0" w:color="auto"/>
            <w:bottom w:val="none" w:sz="0" w:space="0" w:color="auto"/>
            <w:right w:val="none" w:sz="0" w:space="0" w:color="auto"/>
          </w:divBdr>
        </w:div>
        <w:div w:id="933048165">
          <w:marLeft w:val="480"/>
          <w:marRight w:val="0"/>
          <w:marTop w:val="0"/>
          <w:marBottom w:val="0"/>
          <w:divBdr>
            <w:top w:val="none" w:sz="0" w:space="0" w:color="auto"/>
            <w:left w:val="none" w:sz="0" w:space="0" w:color="auto"/>
            <w:bottom w:val="none" w:sz="0" w:space="0" w:color="auto"/>
            <w:right w:val="none" w:sz="0" w:space="0" w:color="auto"/>
          </w:divBdr>
        </w:div>
        <w:div w:id="1017123378">
          <w:marLeft w:val="480"/>
          <w:marRight w:val="0"/>
          <w:marTop w:val="0"/>
          <w:marBottom w:val="0"/>
          <w:divBdr>
            <w:top w:val="none" w:sz="0" w:space="0" w:color="auto"/>
            <w:left w:val="none" w:sz="0" w:space="0" w:color="auto"/>
            <w:bottom w:val="none" w:sz="0" w:space="0" w:color="auto"/>
            <w:right w:val="none" w:sz="0" w:space="0" w:color="auto"/>
          </w:divBdr>
        </w:div>
        <w:div w:id="210072450">
          <w:marLeft w:val="480"/>
          <w:marRight w:val="0"/>
          <w:marTop w:val="0"/>
          <w:marBottom w:val="0"/>
          <w:divBdr>
            <w:top w:val="none" w:sz="0" w:space="0" w:color="auto"/>
            <w:left w:val="none" w:sz="0" w:space="0" w:color="auto"/>
            <w:bottom w:val="none" w:sz="0" w:space="0" w:color="auto"/>
            <w:right w:val="none" w:sz="0" w:space="0" w:color="auto"/>
          </w:divBdr>
        </w:div>
        <w:div w:id="2133985359">
          <w:marLeft w:val="480"/>
          <w:marRight w:val="0"/>
          <w:marTop w:val="0"/>
          <w:marBottom w:val="0"/>
          <w:divBdr>
            <w:top w:val="none" w:sz="0" w:space="0" w:color="auto"/>
            <w:left w:val="none" w:sz="0" w:space="0" w:color="auto"/>
            <w:bottom w:val="none" w:sz="0" w:space="0" w:color="auto"/>
            <w:right w:val="none" w:sz="0" w:space="0" w:color="auto"/>
          </w:divBdr>
        </w:div>
        <w:div w:id="1504196872">
          <w:marLeft w:val="480"/>
          <w:marRight w:val="0"/>
          <w:marTop w:val="0"/>
          <w:marBottom w:val="0"/>
          <w:divBdr>
            <w:top w:val="none" w:sz="0" w:space="0" w:color="auto"/>
            <w:left w:val="none" w:sz="0" w:space="0" w:color="auto"/>
            <w:bottom w:val="none" w:sz="0" w:space="0" w:color="auto"/>
            <w:right w:val="none" w:sz="0" w:space="0" w:color="auto"/>
          </w:divBdr>
        </w:div>
        <w:div w:id="2055033731">
          <w:marLeft w:val="480"/>
          <w:marRight w:val="0"/>
          <w:marTop w:val="0"/>
          <w:marBottom w:val="0"/>
          <w:divBdr>
            <w:top w:val="none" w:sz="0" w:space="0" w:color="auto"/>
            <w:left w:val="none" w:sz="0" w:space="0" w:color="auto"/>
            <w:bottom w:val="none" w:sz="0" w:space="0" w:color="auto"/>
            <w:right w:val="none" w:sz="0" w:space="0" w:color="auto"/>
          </w:divBdr>
        </w:div>
        <w:div w:id="1918663133">
          <w:marLeft w:val="480"/>
          <w:marRight w:val="0"/>
          <w:marTop w:val="0"/>
          <w:marBottom w:val="0"/>
          <w:divBdr>
            <w:top w:val="none" w:sz="0" w:space="0" w:color="auto"/>
            <w:left w:val="none" w:sz="0" w:space="0" w:color="auto"/>
            <w:bottom w:val="none" w:sz="0" w:space="0" w:color="auto"/>
            <w:right w:val="none" w:sz="0" w:space="0" w:color="auto"/>
          </w:divBdr>
        </w:div>
        <w:div w:id="1170102289">
          <w:marLeft w:val="480"/>
          <w:marRight w:val="0"/>
          <w:marTop w:val="0"/>
          <w:marBottom w:val="0"/>
          <w:divBdr>
            <w:top w:val="none" w:sz="0" w:space="0" w:color="auto"/>
            <w:left w:val="none" w:sz="0" w:space="0" w:color="auto"/>
            <w:bottom w:val="none" w:sz="0" w:space="0" w:color="auto"/>
            <w:right w:val="none" w:sz="0" w:space="0" w:color="auto"/>
          </w:divBdr>
        </w:div>
        <w:div w:id="623656700">
          <w:marLeft w:val="480"/>
          <w:marRight w:val="0"/>
          <w:marTop w:val="0"/>
          <w:marBottom w:val="0"/>
          <w:divBdr>
            <w:top w:val="none" w:sz="0" w:space="0" w:color="auto"/>
            <w:left w:val="none" w:sz="0" w:space="0" w:color="auto"/>
            <w:bottom w:val="none" w:sz="0" w:space="0" w:color="auto"/>
            <w:right w:val="none" w:sz="0" w:space="0" w:color="auto"/>
          </w:divBdr>
        </w:div>
        <w:div w:id="1404910154">
          <w:marLeft w:val="480"/>
          <w:marRight w:val="0"/>
          <w:marTop w:val="0"/>
          <w:marBottom w:val="0"/>
          <w:divBdr>
            <w:top w:val="none" w:sz="0" w:space="0" w:color="auto"/>
            <w:left w:val="none" w:sz="0" w:space="0" w:color="auto"/>
            <w:bottom w:val="none" w:sz="0" w:space="0" w:color="auto"/>
            <w:right w:val="none" w:sz="0" w:space="0" w:color="auto"/>
          </w:divBdr>
        </w:div>
        <w:div w:id="1263879463">
          <w:marLeft w:val="480"/>
          <w:marRight w:val="0"/>
          <w:marTop w:val="0"/>
          <w:marBottom w:val="0"/>
          <w:divBdr>
            <w:top w:val="none" w:sz="0" w:space="0" w:color="auto"/>
            <w:left w:val="none" w:sz="0" w:space="0" w:color="auto"/>
            <w:bottom w:val="none" w:sz="0" w:space="0" w:color="auto"/>
            <w:right w:val="none" w:sz="0" w:space="0" w:color="auto"/>
          </w:divBdr>
        </w:div>
        <w:div w:id="150024648">
          <w:marLeft w:val="480"/>
          <w:marRight w:val="0"/>
          <w:marTop w:val="0"/>
          <w:marBottom w:val="0"/>
          <w:divBdr>
            <w:top w:val="none" w:sz="0" w:space="0" w:color="auto"/>
            <w:left w:val="none" w:sz="0" w:space="0" w:color="auto"/>
            <w:bottom w:val="none" w:sz="0" w:space="0" w:color="auto"/>
            <w:right w:val="none" w:sz="0" w:space="0" w:color="auto"/>
          </w:divBdr>
        </w:div>
        <w:div w:id="1292054590">
          <w:marLeft w:val="480"/>
          <w:marRight w:val="0"/>
          <w:marTop w:val="0"/>
          <w:marBottom w:val="0"/>
          <w:divBdr>
            <w:top w:val="none" w:sz="0" w:space="0" w:color="auto"/>
            <w:left w:val="none" w:sz="0" w:space="0" w:color="auto"/>
            <w:bottom w:val="none" w:sz="0" w:space="0" w:color="auto"/>
            <w:right w:val="none" w:sz="0" w:space="0" w:color="auto"/>
          </w:divBdr>
        </w:div>
        <w:div w:id="1665430923">
          <w:marLeft w:val="480"/>
          <w:marRight w:val="0"/>
          <w:marTop w:val="0"/>
          <w:marBottom w:val="0"/>
          <w:divBdr>
            <w:top w:val="none" w:sz="0" w:space="0" w:color="auto"/>
            <w:left w:val="none" w:sz="0" w:space="0" w:color="auto"/>
            <w:bottom w:val="none" w:sz="0" w:space="0" w:color="auto"/>
            <w:right w:val="none" w:sz="0" w:space="0" w:color="auto"/>
          </w:divBdr>
        </w:div>
        <w:div w:id="119955383">
          <w:marLeft w:val="480"/>
          <w:marRight w:val="0"/>
          <w:marTop w:val="0"/>
          <w:marBottom w:val="0"/>
          <w:divBdr>
            <w:top w:val="none" w:sz="0" w:space="0" w:color="auto"/>
            <w:left w:val="none" w:sz="0" w:space="0" w:color="auto"/>
            <w:bottom w:val="none" w:sz="0" w:space="0" w:color="auto"/>
            <w:right w:val="none" w:sz="0" w:space="0" w:color="auto"/>
          </w:divBdr>
        </w:div>
        <w:div w:id="354236523">
          <w:marLeft w:val="480"/>
          <w:marRight w:val="0"/>
          <w:marTop w:val="0"/>
          <w:marBottom w:val="0"/>
          <w:divBdr>
            <w:top w:val="none" w:sz="0" w:space="0" w:color="auto"/>
            <w:left w:val="none" w:sz="0" w:space="0" w:color="auto"/>
            <w:bottom w:val="none" w:sz="0" w:space="0" w:color="auto"/>
            <w:right w:val="none" w:sz="0" w:space="0" w:color="auto"/>
          </w:divBdr>
        </w:div>
        <w:div w:id="191845317">
          <w:marLeft w:val="480"/>
          <w:marRight w:val="0"/>
          <w:marTop w:val="0"/>
          <w:marBottom w:val="0"/>
          <w:divBdr>
            <w:top w:val="none" w:sz="0" w:space="0" w:color="auto"/>
            <w:left w:val="none" w:sz="0" w:space="0" w:color="auto"/>
            <w:bottom w:val="none" w:sz="0" w:space="0" w:color="auto"/>
            <w:right w:val="none" w:sz="0" w:space="0" w:color="auto"/>
          </w:divBdr>
        </w:div>
        <w:div w:id="1528366572">
          <w:marLeft w:val="480"/>
          <w:marRight w:val="0"/>
          <w:marTop w:val="0"/>
          <w:marBottom w:val="0"/>
          <w:divBdr>
            <w:top w:val="none" w:sz="0" w:space="0" w:color="auto"/>
            <w:left w:val="none" w:sz="0" w:space="0" w:color="auto"/>
            <w:bottom w:val="none" w:sz="0" w:space="0" w:color="auto"/>
            <w:right w:val="none" w:sz="0" w:space="0" w:color="auto"/>
          </w:divBdr>
        </w:div>
        <w:div w:id="854344116">
          <w:marLeft w:val="480"/>
          <w:marRight w:val="0"/>
          <w:marTop w:val="0"/>
          <w:marBottom w:val="0"/>
          <w:divBdr>
            <w:top w:val="none" w:sz="0" w:space="0" w:color="auto"/>
            <w:left w:val="none" w:sz="0" w:space="0" w:color="auto"/>
            <w:bottom w:val="none" w:sz="0" w:space="0" w:color="auto"/>
            <w:right w:val="none" w:sz="0" w:space="0" w:color="auto"/>
          </w:divBdr>
        </w:div>
        <w:div w:id="731275170">
          <w:marLeft w:val="480"/>
          <w:marRight w:val="0"/>
          <w:marTop w:val="0"/>
          <w:marBottom w:val="0"/>
          <w:divBdr>
            <w:top w:val="none" w:sz="0" w:space="0" w:color="auto"/>
            <w:left w:val="none" w:sz="0" w:space="0" w:color="auto"/>
            <w:bottom w:val="none" w:sz="0" w:space="0" w:color="auto"/>
            <w:right w:val="none" w:sz="0" w:space="0" w:color="auto"/>
          </w:divBdr>
        </w:div>
        <w:div w:id="1735393381">
          <w:marLeft w:val="480"/>
          <w:marRight w:val="0"/>
          <w:marTop w:val="0"/>
          <w:marBottom w:val="0"/>
          <w:divBdr>
            <w:top w:val="none" w:sz="0" w:space="0" w:color="auto"/>
            <w:left w:val="none" w:sz="0" w:space="0" w:color="auto"/>
            <w:bottom w:val="none" w:sz="0" w:space="0" w:color="auto"/>
            <w:right w:val="none" w:sz="0" w:space="0" w:color="auto"/>
          </w:divBdr>
        </w:div>
        <w:div w:id="445656711">
          <w:marLeft w:val="480"/>
          <w:marRight w:val="0"/>
          <w:marTop w:val="0"/>
          <w:marBottom w:val="0"/>
          <w:divBdr>
            <w:top w:val="none" w:sz="0" w:space="0" w:color="auto"/>
            <w:left w:val="none" w:sz="0" w:space="0" w:color="auto"/>
            <w:bottom w:val="none" w:sz="0" w:space="0" w:color="auto"/>
            <w:right w:val="none" w:sz="0" w:space="0" w:color="auto"/>
          </w:divBdr>
        </w:div>
        <w:div w:id="176776899">
          <w:marLeft w:val="480"/>
          <w:marRight w:val="0"/>
          <w:marTop w:val="0"/>
          <w:marBottom w:val="0"/>
          <w:divBdr>
            <w:top w:val="none" w:sz="0" w:space="0" w:color="auto"/>
            <w:left w:val="none" w:sz="0" w:space="0" w:color="auto"/>
            <w:bottom w:val="none" w:sz="0" w:space="0" w:color="auto"/>
            <w:right w:val="none" w:sz="0" w:space="0" w:color="auto"/>
          </w:divBdr>
        </w:div>
        <w:div w:id="1908876424">
          <w:marLeft w:val="480"/>
          <w:marRight w:val="0"/>
          <w:marTop w:val="0"/>
          <w:marBottom w:val="0"/>
          <w:divBdr>
            <w:top w:val="none" w:sz="0" w:space="0" w:color="auto"/>
            <w:left w:val="none" w:sz="0" w:space="0" w:color="auto"/>
            <w:bottom w:val="none" w:sz="0" w:space="0" w:color="auto"/>
            <w:right w:val="none" w:sz="0" w:space="0" w:color="auto"/>
          </w:divBdr>
        </w:div>
        <w:div w:id="13463071">
          <w:marLeft w:val="480"/>
          <w:marRight w:val="0"/>
          <w:marTop w:val="0"/>
          <w:marBottom w:val="0"/>
          <w:divBdr>
            <w:top w:val="none" w:sz="0" w:space="0" w:color="auto"/>
            <w:left w:val="none" w:sz="0" w:space="0" w:color="auto"/>
            <w:bottom w:val="none" w:sz="0" w:space="0" w:color="auto"/>
            <w:right w:val="none" w:sz="0" w:space="0" w:color="auto"/>
          </w:divBdr>
        </w:div>
        <w:div w:id="1043402534">
          <w:marLeft w:val="480"/>
          <w:marRight w:val="0"/>
          <w:marTop w:val="0"/>
          <w:marBottom w:val="0"/>
          <w:divBdr>
            <w:top w:val="none" w:sz="0" w:space="0" w:color="auto"/>
            <w:left w:val="none" w:sz="0" w:space="0" w:color="auto"/>
            <w:bottom w:val="none" w:sz="0" w:space="0" w:color="auto"/>
            <w:right w:val="none" w:sz="0" w:space="0" w:color="auto"/>
          </w:divBdr>
        </w:div>
        <w:div w:id="1117918642">
          <w:marLeft w:val="480"/>
          <w:marRight w:val="0"/>
          <w:marTop w:val="0"/>
          <w:marBottom w:val="0"/>
          <w:divBdr>
            <w:top w:val="none" w:sz="0" w:space="0" w:color="auto"/>
            <w:left w:val="none" w:sz="0" w:space="0" w:color="auto"/>
            <w:bottom w:val="none" w:sz="0" w:space="0" w:color="auto"/>
            <w:right w:val="none" w:sz="0" w:space="0" w:color="auto"/>
          </w:divBdr>
        </w:div>
        <w:div w:id="1406104930">
          <w:marLeft w:val="480"/>
          <w:marRight w:val="0"/>
          <w:marTop w:val="0"/>
          <w:marBottom w:val="0"/>
          <w:divBdr>
            <w:top w:val="none" w:sz="0" w:space="0" w:color="auto"/>
            <w:left w:val="none" w:sz="0" w:space="0" w:color="auto"/>
            <w:bottom w:val="none" w:sz="0" w:space="0" w:color="auto"/>
            <w:right w:val="none" w:sz="0" w:space="0" w:color="auto"/>
          </w:divBdr>
        </w:div>
        <w:div w:id="1551844092">
          <w:marLeft w:val="480"/>
          <w:marRight w:val="0"/>
          <w:marTop w:val="0"/>
          <w:marBottom w:val="0"/>
          <w:divBdr>
            <w:top w:val="none" w:sz="0" w:space="0" w:color="auto"/>
            <w:left w:val="none" w:sz="0" w:space="0" w:color="auto"/>
            <w:bottom w:val="none" w:sz="0" w:space="0" w:color="auto"/>
            <w:right w:val="none" w:sz="0" w:space="0" w:color="auto"/>
          </w:divBdr>
        </w:div>
        <w:div w:id="1432507468">
          <w:marLeft w:val="480"/>
          <w:marRight w:val="0"/>
          <w:marTop w:val="0"/>
          <w:marBottom w:val="0"/>
          <w:divBdr>
            <w:top w:val="none" w:sz="0" w:space="0" w:color="auto"/>
            <w:left w:val="none" w:sz="0" w:space="0" w:color="auto"/>
            <w:bottom w:val="none" w:sz="0" w:space="0" w:color="auto"/>
            <w:right w:val="none" w:sz="0" w:space="0" w:color="auto"/>
          </w:divBdr>
        </w:div>
        <w:div w:id="2129856186">
          <w:marLeft w:val="480"/>
          <w:marRight w:val="0"/>
          <w:marTop w:val="0"/>
          <w:marBottom w:val="0"/>
          <w:divBdr>
            <w:top w:val="none" w:sz="0" w:space="0" w:color="auto"/>
            <w:left w:val="none" w:sz="0" w:space="0" w:color="auto"/>
            <w:bottom w:val="none" w:sz="0" w:space="0" w:color="auto"/>
            <w:right w:val="none" w:sz="0" w:space="0" w:color="auto"/>
          </w:divBdr>
        </w:div>
        <w:div w:id="688602476">
          <w:marLeft w:val="480"/>
          <w:marRight w:val="0"/>
          <w:marTop w:val="0"/>
          <w:marBottom w:val="0"/>
          <w:divBdr>
            <w:top w:val="none" w:sz="0" w:space="0" w:color="auto"/>
            <w:left w:val="none" w:sz="0" w:space="0" w:color="auto"/>
            <w:bottom w:val="none" w:sz="0" w:space="0" w:color="auto"/>
            <w:right w:val="none" w:sz="0" w:space="0" w:color="auto"/>
          </w:divBdr>
        </w:div>
        <w:div w:id="2032995435">
          <w:marLeft w:val="480"/>
          <w:marRight w:val="0"/>
          <w:marTop w:val="0"/>
          <w:marBottom w:val="0"/>
          <w:divBdr>
            <w:top w:val="none" w:sz="0" w:space="0" w:color="auto"/>
            <w:left w:val="none" w:sz="0" w:space="0" w:color="auto"/>
            <w:bottom w:val="none" w:sz="0" w:space="0" w:color="auto"/>
            <w:right w:val="none" w:sz="0" w:space="0" w:color="auto"/>
          </w:divBdr>
        </w:div>
        <w:div w:id="1999116259">
          <w:marLeft w:val="480"/>
          <w:marRight w:val="0"/>
          <w:marTop w:val="0"/>
          <w:marBottom w:val="0"/>
          <w:divBdr>
            <w:top w:val="none" w:sz="0" w:space="0" w:color="auto"/>
            <w:left w:val="none" w:sz="0" w:space="0" w:color="auto"/>
            <w:bottom w:val="none" w:sz="0" w:space="0" w:color="auto"/>
            <w:right w:val="none" w:sz="0" w:space="0" w:color="auto"/>
          </w:divBdr>
        </w:div>
        <w:div w:id="1552379821">
          <w:marLeft w:val="480"/>
          <w:marRight w:val="0"/>
          <w:marTop w:val="0"/>
          <w:marBottom w:val="0"/>
          <w:divBdr>
            <w:top w:val="none" w:sz="0" w:space="0" w:color="auto"/>
            <w:left w:val="none" w:sz="0" w:space="0" w:color="auto"/>
            <w:bottom w:val="none" w:sz="0" w:space="0" w:color="auto"/>
            <w:right w:val="none" w:sz="0" w:space="0" w:color="auto"/>
          </w:divBdr>
        </w:div>
        <w:div w:id="1543058936">
          <w:marLeft w:val="480"/>
          <w:marRight w:val="0"/>
          <w:marTop w:val="0"/>
          <w:marBottom w:val="0"/>
          <w:divBdr>
            <w:top w:val="none" w:sz="0" w:space="0" w:color="auto"/>
            <w:left w:val="none" w:sz="0" w:space="0" w:color="auto"/>
            <w:bottom w:val="none" w:sz="0" w:space="0" w:color="auto"/>
            <w:right w:val="none" w:sz="0" w:space="0" w:color="auto"/>
          </w:divBdr>
        </w:div>
        <w:div w:id="128327935">
          <w:marLeft w:val="480"/>
          <w:marRight w:val="0"/>
          <w:marTop w:val="0"/>
          <w:marBottom w:val="0"/>
          <w:divBdr>
            <w:top w:val="none" w:sz="0" w:space="0" w:color="auto"/>
            <w:left w:val="none" w:sz="0" w:space="0" w:color="auto"/>
            <w:bottom w:val="none" w:sz="0" w:space="0" w:color="auto"/>
            <w:right w:val="none" w:sz="0" w:space="0" w:color="auto"/>
          </w:divBdr>
        </w:div>
        <w:div w:id="1766420963">
          <w:marLeft w:val="480"/>
          <w:marRight w:val="0"/>
          <w:marTop w:val="0"/>
          <w:marBottom w:val="0"/>
          <w:divBdr>
            <w:top w:val="none" w:sz="0" w:space="0" w:color="auto"/>
            <w:left w:val="none" w:sz="0" w:space="0" w:color="auto"/>
            <w:bottom w:val="none" w:sz="0" w:space="0" w:color="auto"/>
            <w:right w:val="none" w:sz="0" w:space="0" w:color="auto"/>
          </w:divBdr>
        </w:div>
        <w:div w:id="692195283">
          <w:marLeft w:val="480"/>
          <w:marRight w:val="0"/>
          <w:marTop w:val="0"/>
          <w:marBottom w:val="0"/>
          <w:divBdr>
            <w:top w:val="none" w:sz="0" w:space="0" w:color="auto"/>
            <w:left w:val="none" w:sz="0" w:space="0" w:color="auto"/>
            <w:bottom w:val="none" w:sz="0" w:space="0" w:color="auto"/>
            <w:right w:val="none" w:sz="0" w:space="0" w:color="auto"/>
          </w:divBdr>
        </w:div>
        <w:div w:id="426586275">
          <w:marLeft w:val="480"/>
          <w:marRight w:val="0"/>
          <w:marTop w:val="0"/>
          <w:marBottom w:val="0"/>
          <w:divBdr>
            <w:top w:val="none" w:sz="0" w:space="0" w:color="auto"/>
            <w:left w:val="none" w:sz="0" w:space="0" w:color="auto"/>
            <w:bottom w:val="none" w:sz="0" w:space="0" w:color="auto"/>
            <w:right w:val="none" w:sz="0" w:space="0" w:color="auto"/>
          </w:divBdr>
        </w:div>
        <w:div w:id="1754275168">
          <w:marLeft w:val="480"/>
          <w:marRight w:val="0"/>
          <w:marTop w:val="0"/>
          <w:marBottom w:val="0"/>
          <w:divBdr>
            <w:top w:val="none" w:sz="0" w:space="0" w:color="auto"/>
            <w:left w:val="none" w:sz="0" w:space="0" w:color="auto"/>
            <w:bottom w:val="none" w:sz="0" w:space="0" w:color="auto"/>
            <w:right w:val="none" w:sz="0" w:space="0" w:color="auto"/>
          </w:divBdr>
        </w:div>
        <w:div w:id="1799565903">
          <w:marLeft w:val="480"/>
          <w:marRight w:val="0"/>
          <w:marTop w:val="0"/>
          <w:marBottom w:val="0"/>
          <w:divBdr>
            <w:top w:val="none" w:sz="0" w:space="0" w:color="auto"/>
            <w:left w:val="none" w:sz="0" w:space="0" w:color="auto"/>
            <w:bottom w:val="none" w:sz="0" w:space="0" w:color="auto"/>
            <w:right w:val="none" w:sz="0" w:space="0" w:color="auto"/>
          </w:divBdr>
        </w:div>
        <w:div w:id="253711401">
          <w:marLeft w:val="480"/>
          <w:marRight w:val="0"/>
          <w:marTop w:val="0"/>
          <w:marBottom w:val="0"/>
          <w:divBdr>
            <w:top w:val="none" w:sz="0" w:space="0" w:color="auto"/>
            <w:left w:val="none" w:sz="0" w:space="0" w:color="auto"/>
            <w:bottom w:val="none" w:sz="0" w:space="0" w:color="auto"/>
            <w:right w:val="none" w:sz="0" w:space="0" w:color="auto"/>
          </w:divBdr>
        </w:div>
        <w:div w:id="1479542023">
          <w:marLeft w:val="480"/>
          <w:marRight w:val="0"/>
          <w:marTop w:val="0"/>
          <w:marBottom w:val="0"/>
          <w:divBdr>
            <w:top w:val="none" w:sz="0" w:space="0" w:color="auto"/>
            <w:left w:val="none" w:sz="0" w:space="0" w:color="auto"/>
            <w:bottom w:val="none" w:sz="0" w:space="0" w:color="auto"/>
            <w:right w:val="none" w:sz="0" w:space="0" w:color="auto"/>
          </w:divBdr>
        </w:div>
        <w:div w:id="1766725616">
          <w:marLeft w:val="480"/>
          <w:marRight w:val="0"/>
          <w:marTop w:val="0"/>
          <w:marBottom w:val="0"/>
          <w:divBdr>
            <w:top w:val="none" w:sz="0" w:space="0" w:color="auto"/>
            <w:left w:val="none" w:sz="0" w:space="0" w:color="auto"/>
            <w:bottom w:val="none" w:sz="0" w:space="0" w:color="auto"/>
            <w:right w:val="none" w:sz="0" w:space="0" w:color="auto"/>
          </w:divBdr>
        </w:div>
        <w:div w:id="1915772735">
          <w:marLeft w:val="480"/>
          <w:marRight w:val="0"/>
          <w:marTop w:val="0"/>
          <w:marBottom w:val="0"/>
          <w:divBdr>
            <w:top w:val="none" w:sz="0" w:space="0" w:color="auto"/>
            <w:left w:val="none" w:sz="0" w:space="0" w:color="auto"/>
            <w:bottom w:val="none" w:sz="0" w:space="0" w:color="auto"/>
            <w:right w:val="none" w:sz="0" w:space="0" w:color="auto"/>
          </w:divBdr>
        </w:div>
        <w:div w:id="535702662">
          <w:marLeft w:val="480"/>
          <w:marRight w:val="0"/>
          <w:marTop w:val="0"/>
          <w:marBottom w:val="0"/>
          <w:divBdr>
            <w:top w:val="none" w:sz="0" w:space="0" w:color="auto"/>
            <w:left w:val="none" w:sz="0" w:space="0" w:color="auto"/>
            <w:bottom w:val="none" w:sz="0" w:space="0" w:color="auto"/>
            <w:right w:val="none" w:sz="0" w:space="0" w:color="auto"/>
          </w:divBdr>
        </w:div>
        <w:div w:id="677729922">
          <w:marLeft w:val="480"/>
          <w:marRight w:val="0"/>
          <w:marTop w:val="0"/>
          <w:marBottom w:val="0"/>
          <w:divBdr>
            <w:top w:val="none" w:sz="0" w:space="0" w:color="auto"/>
            <w:left w:val="none" w:sz="0" w:space="0" w:color="auto"/>
            <w:bottom w:val="none" w:sz="0" w:space="0" w:color="auto"/>
            <w:right w:val="none" w:sz="0" w:space="0" w:color="auto"/>
          </w:divBdr>
        </w:div>
        <w:div w:id="1805536384">
          <w:marLeft w:val="480"/>
          <w:marRight w:val="0"/>
          <w:marTop w:val="0"/>
          <w:marBottom w:val="0"/>
          <w:divBdr>
            <w:top w:val="none" w:sz="0" w:space="0" w:color="auto"/>
            <w:left w:val="none" w:sz="0" w:space="0" w:color="auto"/>
            <w:bottom w:val="none" w:sz="0" w:space="0" w:color="auto"/>
            <w:right w:val="none" w:sz="0" w:space="0" w:color="auto"/>
          </w:divBdr>
        </w:div>
        <w:div w:id="1461652999">
          <w:marLeft w:val="480"/>
          <w:marRight w:val="0"/>
          <w:marTop w:val="0"/>
          <w:marBottom w:val="0"/>
          <w:divBdr>
            <w:top w:val="none" w:sz="0" w:space="0" w:color="auto"/>
            <w:left w:val="none" w:sz="0" w:space="0" w:color="auto"/>
            <w:bottom w:val="none" w:sz="0" w:space="0" w:color="auto"/>
            <w:right w:val="none" w:sz="0" w:space="0" w:color="auto"/>
          </w:divBdr>
        </w:div>
        <w:div w:id="491414758">
          <w:marLeft w:val="480"/>
          <w:marRight w:val="0"/>
          <w:marTop w:val="0"/>
          <w:marBottom w:val="0"/>
          <w:divBdr>
            <w:top w:val="none" w:sz="0" w:space="0" w:color="auto"/>
            <w:left w:val="none" w:sz="0" w:space="0" w:color="auto"/>
            <w:bottom w:val="none" w:sz="0" w:space="0" w:color="auto"/>
            <w:right w:val="none" w:sz="0" w:space="0" w:color="auto"/>
          </w:divBdr>
        </w:div>
        <w:div w:id="2014843416">
          <w:marLeft w:val="480"/>
          <w:marRight w:val="0"/>
          <w:marTop w:val="0"/>
          <w:marBottom w:val="0"/>
          <w:divBdr>
            <w:top w:val="none" w:sz="0" w:space="0" w:color="auto"/>
            <w:left w:val="none" w:sz="0" w:space="0" w:color="auto"/>
            <w:bottom w:val="none" w:sz="0" w:space="0" w:color="auto"/>
            <w:right w:val="none" w:sz="0" w:space="0" w:color="auto"/>
          </w:divBdr>
        </w:div>
        <w:div w:id="822551377">
          <w:marLeft w:val="480"/>
          <w:marRight w:val="0"/>
          <w:marTop w:val="0"/>
          <w:marBottom w:val="0"/>
          <w:divBdr>
            <w:top w:val="none" w:sz="0" w:space="0" w:color="auto"/>
            <w:left w:val="none" w:sz="0" w:space="0" w:color="auto"/>
            <w:bottom w:val="none" w:sz="0" w:space="0" w:color="auto"/>
            <w:right w:val="none" w:sz="0" w:space="0" w:color="auto"/>
          </w:divBdr>
        </w:div>
        <w:div w:id="1782646106">
          <w:marLeft w:val="480"/>
          <w:marRight w:val="0"/>
          <w:marTop w:val="0"/>
          <w:marBottom w:val="0"/>
          <w:divBdr>
            <w:top w:val="none" w:sz="0" w:space="0" w:color="auto"/>
            <w:left w:val="none" w:sz="0" w:space="0" w:color="auto"/>
            <w:bottom w:val="none" w:sz="0" w:space="0" w:color="auto"/>
            <w:right w:val="none" w:sz="0" w:space="0" w:color="auto"/>
          </w:divBdr>
        </w:div>
        <w:div w:id="1259824424">
          <w:marLeft w:val="480"/>
          <w:marRight w:val="0"/>
          <w:marTop w:val="0"/>
          <w:marBottom w:val="0"/>
          <w:divBdr>
            <w:top w:val="none" w:sz="0" w:space="0" w:color="auto"/>
            <w:left w:val="none" w:sz="0" w:space="0" w:color="auto"/>
            <w:bottom w:val="none" w:sz="0" w:space="0" w:color="auto"/>
            <w:right w:val="none" w:sz="0" w:space="0" w:color="auto"/>
          </w:divBdr>
        </w:div>
        <w:div w:id="1737587537">
          <w:marLeft w:val="480"/>
          <w:marRight w:val="0"/>
          <w:marTop w:val="0"/>
          <w:marBottom w:val="0"/>
          <w:divBdr>
            <w:top w:val="none" w:sz="0" w:space="0" w:color="auto"/>
            <w:left w:val="none" w:sz="0" w:space="0" w:color="auto"/>
            <w:bottom w:val="none" w:sz="0" w:space="0" w:color="auto"/>
            <w:right w:val="none" w:sz="0" w:space="0" w:color="auto"/>
          </w:divBdr>
        </w:div>
        <w:div w:id="2056467831">
          <w:marLeft w:val="480"/>
          <w:marRight w:val="0"/>
          <w:marTop w:val="0"/>
          <w:marBottom w:val="0"/>
          <w:divBdr>
            <w:top w:val="none" w:sz="0" w:space="0" w:color="auto"/>
            <w:left w:val="none" w:sz="0" w:space="0" w:color="auto"/>
            <w:bottom w:val="none" w:sz="0" w:space="0" w:color="auto"/>
            <w:right w:val="none" w:sz="0" w:space="0" w:color="auto"/>
          </w:divBdr>
        </w:div>
        <w:div w:id="457376345">
          <w:marLeft w:val="480"/>
          <w:marRight w:val="0"/>
          <w:marTop w:val="0"/>
          <w:marBottom w:val="0"/>
          <w:divBdr>
            <w:top w:val="none" w:sz="0" w:space="0" w:color="auto"/>
            <w:left w:val="none" w:sz="0" w:space="0" w:color="auto"/>
            <w:bottom w:val="none" w:sz="0" w:space="0" w:color="auto"/>
            <w:right w:val="none" w:sz="0" w:space="0" w:color="auto"/>
          </w:divBdr>
        </w:div>
        <w:div w:id="354960493">
          <w:marLeft w:val="480"/>
          <w:marRight w:val="0"/>
          <w:marTop w:val="0"/>
          <w:marBottom w:val="0"/>
          <w:divBdr>
            <w:top w:val="none" w:sz="0" w:space="0" w:color="auto"/>
            <w:left w:val="none" w:sz="0" w:space="0" w:color="auto"/>
            <w:bottom w:val="none" w:sz="0" w:space="0" w:color="auto"/>
            <w:right w:val="none" w:sz="0" w:space="0" w:color="auto"/>
          </w:divBdr>
        </w:div>
        <w:div w:id="507600779">
          <w:marLeft w:val="480"/>
          <w:marRight w:val="0"/>
          <w:marTop w:val="0"/>
          <w:marBottom w:val="0"/>
          <w:divBdr>
            <w:top w:val="none" w:sz="0" w:space="0" w:color="auto"/>
            <w:left w:val="none" w:sz="0" w:space="0" w:color="auto"/>
            <w:bottom w:val="none" w:sz="0" w:space="0" w:color="auto"/>
            <w:right w:val="none" w:sz="0" w:space="0" w:color="auto"/>
          </w:divBdr>
        </w:div>
        <w:div w:id="233054862">
          <w:marLeft w:val="480"/>
          <w:marRight w:val="0"/>
          <w:marTop w:val="0"/>
          <w:marBottom w:val="0"/>
          <w:divBdr>
            <w:top w:val="none" w:sz="0" w:space="0" w:color="auto"/>
            <w:left w:val="none" w:sz="0" w:space="0" w:color="auto"/>
            <w:bottom w:val="none" w:sz="0" w:space="0" w:color="auto"/>
            <w:right w:val="none" w:sz="0" w:space="0" w:color="auto"/>
          </w:divBdr>
        </w:div>
        <w:div w:id="962929265">
          <w:marLeft w:val="480"/>
          <w:marRight w:val="0"/>
          <w:marTop w:val="0"/>
          <w:marBottom w:val="0"/>
          <w:divBdr>
            <w:top w:val="none" w:sz="0" w:space="0" w:color="auto"/>
            <w:left w:val="none" w:sz="0" w:space="0" w:color="auto"/>
            <w:bottom w:val="none" w:sz="0" w:space="0" w:color="auto"/>
            <w:right w:val="none" w:sz="0" w:space="0" w:color="auto"/>
          </w:divBdr>
        </w:div>
        <w:div w:id="1465730252">
          <w:marLeft w:val="480"/>
          <w:marRight w:val="0"/>
          <w:marTop w:val="0"/>
          <w:marBottom w:val="0"/>
          <w:divBdr>
            <w:top w:val="none" w:sz="0" w:space="0" w:color="auto"/>
            <w:left w:val="none" w:sz="0" w:space="0" w:color="auto"/>
            <w:bottom w:val="none" w:sz="0" w:space="0" w:color="auto"/>
            <w:right w:val="none" w:sz="0" w:space="0" w:color="auto"/>
          </w:divBdr>
        </w:div>
        <w:div w:id="1672223765">
          <w:marLeft w:val="480"/>
          <w:marRight w:val="0"/>
          <w:marTop w:val="0"/>
          <w:marBottom w:val="0"/>
          <w:divBdr>
            <w:top w:val="none" w:sz="0" w:space="0" w:color="auto"/>
            <w:left w:val="none" w:sz="0" w:space="0" w:color="auto"/>
            <w:bottom w:val="none" w:sz="0" w:space="0" w:color="auto"/>
            <w:right w:val="none" w:sz="0" w:space="0" w:color="auto"/>
          </w:divBdr>
        </w:div>
        <w:div w:id="1748572662">
          <w:marLeft w:val="480"/>
          <w:marRight w:val="0"/>
          <w:marTop w:val="0"/>
          <w:marBottom w:val="0"/>
          <w:divBdr>
            <w:top w:val="none" w:sz="0" w:space="0" w:color="auto"/>
            <w:left w:val="none" w:sz="0" w:space="0" w:color="auto"/>
            <w:bottom w:val="none" w:sz="0" w:space="0" w:color="auto"/>
            <w:right w:val="none" w:sz="0" w:space="0" w:color="auto"/>
          </w:divBdr>
        </w:div>
        <w:div w:id="134878605">
          <w:marLeft w:val="480"/>
          <w:marRight w:val="0"/>
          <w:marTop w:val="0"/>
          <w:marBottom w:val="0"/>
          <w:divBdr>
            <w:top w:val="none" w:sz="0" w:space="0" w:color="auto"/>
            <w:left w:val="none" w:sz="0" w:space="0" w:color="auto"/>
            <w:bottom w:val="none" w:sz="0" w:space="0" w:color="auto"/>
            <w:right w:val="none" w:sz="0" w:space="0" w:color="auto"/>
          </w:divBdr>
        </w:div>
        <w:div w:id="1619221582">
          <w:marLeft w:val="480"/>
          <w:marRight w:val="0"/>
          <w:marTop w:val="0"/>
          <w:marBottom w:val="0"/>
          <w:divBdr>
            <w:top w:val="none" w:sz="0" w:space="0" w:color="auto"/>
            <w:left w:val="none" w:sz="0" w:space="0" w:color="auto"/>
            <w:bottom w:val="none" w:sz="0" w:space="0" w:color="auto"/>
            <w:right w:val="none" w:sz="0" w:space="0" w:color="auto"/>
          </w:divBdr>
        </w:div>
        <w:div w:id="1105155992">
          <w:marLeft w:val="480"/>
          <w:marRight w:val="0"/>
          <w:marTop w:val="0"/>
          <w:marBottom w:val="0"/>
          <w:divBdr>
            <w:top w:val="none" w:sz="0" w:space="0" w:color="auto"/>
            <w:left w:val="none" w:sz="0" w:space="0" w:color="auto"/>
            <w:bottom w:val="none" w:sz="0" w:space="0" w:color="auto"/>
            <w:right w:val="none" w:sz="0" w:space="0" w:color="auto"/>
          </w:divBdr>
        </w:div>
        <w:div w:id="1974864183">
          <w:marLeft w:val="480"/>
          <w:marRight w:val="0"/>
          <w:marTop w:val="0"/>
          <w:marBottom w:val="0"/>
          <w:divBdr>
            <w:top w:val="none" w:sz="0" w:space="0" w:color="auto"/>
            <w:left w:val="none" w:sz="0" w:space="0" w:color="auto"/>
            <w:bottom w:val="none" w:sz="0" w:space="0" w:color="auto"/>
            <w:right w:val="none" w:sz="0" w:space="0" w:color="auto"/>
          </w:divBdr>
        </w:div>
        <w:div w:id="202713839">
          <w:marLeft w:val="480"/>
          <w:marRight w:val="0"/>
          <w:marTop w:val="0"/>
          <w:marBottom w:val="0"/>
          <w:divBdr>
            <w:top w:val="none" w:sz="0" w:space="0" w:color="auto"/>
            <w:left w:val="none" w:sz="0" w:space="0" w:color="auto"/>
            <w:bottom w:val="none" w:sz="0" w:space="0" w:color="auto"/>
            <w:right w:val="none" w:sz="0" w:space="0" w:color="auto"/>
          </w:divBdr>
        </w:div>
        <w:div w:id="396438748">
          <w:marLeft w:val="480"/>
          <w:marRight w:val="0"/>
          <w:marTop w:val="0"/>
          <w:marBottom w:val="0"/>
          <w:divBdr>
            <w:top w:val="none" w:sz="0" w:space="0" w:color="auto"/>
            <w:left w:val="none" w:sz="0" w:space="0" w:color="auto"/>
            <w:bottom w:val="none" w:sz="0" w:space="0" w:color="auto"/>
            <w:right w:val="none" w:sz="0" w:space="0" w:color="auto"/>
          </w:divBdr>
        </w:div>
        <w:div w:id="2013795156">
          <w:marLeft w:val="480"/>
          <w:marRight w:val="0"/>
          <w:marTop w:val="0"/>
          <w:marBottom w:val="0"/>
          <w:divBdr>
            <w:top w:val="none" w:sz="0" w:space="0" w:color="auto"/>
            <w:left w:val="none" w:sz="0" w:space="0" w:color="auto"/>
            <w:bottom w:val="none" w:sz="0" w:space="0" w:color="auto"/>
            <w:right w:val="none" w:sz="0" w:space="0" w:color="auto"/>
          </w:divBdr>
        </w:div>
        <w:div w:id="2136176783">
          <w:marLeft w:val="480"/>
          <w:marRight w:val="0"/>
          <w:marTop w:val="0"/>
          <w:marBottom w:val="0"/>
          <w:divBdr>
            <w:top w:val="none" w:sz="0" w:space="0" w:color="auto"/>
            <w:left w:val="none" w:sz="0" w:space="0" w:color="auto"/>
            <w:bottom w:val="none" w:sz="0" w:space="0" w:color="auto"/>
            <w:right w:val="none" w:sz="0" w:space="0" w:color="auto"/>
          </w:divBdr>
        </w:div>
        <w:div w:id="649678530">
          <w:marLeft w:val="480"/>
          <w:marRight w:val="0"/>
          <w:marTop w:val="0"/>
          <w:marBottom w:val="0"/>
          <w:divBdr>
            <w:top w:val="none" w:sz="0" w:space="0" w:color="auto"/>
            <w:left w:val="none" w:sz="0" w:space="0" w:color="auto"/>
            <w:bottom w:val="none" w:sz="0" w:space="0" w:color="auto"/>
            <w:right w:val="none" w:sz="0" w:space="0" w:color="auto"/>
          </w:divBdr>
        </w:div>
        <w:div w:id="77140176">
          <w:marLeft w:val="480"/>
          <w:marRight w:val="0"/>
          <w:marTop w:val="0"/>
          <w:marBottom w:val="0"/>
          <w:divBdr>
            <w:top w:val="none" w:sz="0" w:space="0" w:color="auto"/>
            <w:left w:val="none" w:sz="0" w:space="0" w:color="auto"/>
            <w:bottom w:val="none" w:sz="0" w:space="0" w:color="auto"/>
            <w:right w:val="none" w:sz="0" w:space="0" w:color="auto"/>
          </w:divBdr>
        </w:div>
        <w:div w:id="319696771">
          <w:marLeft w:val="480"/>
          <w:marRight w:val="0"/>
          <w:marTop w:val="0"/>
          <w:marBottom w:val="0"/>
          <w:divBdr>
            <w:top w:val="none" w:sz="0" w:space="0" w:color="auto"/>
            <w:left w:val="none" w:sz="0" w:space="0" w:color="auto"/>
            <w:bottom w:val="none" w:sz="0" w:space="0" w:color="auto"/>
            <w:right w:val="none" w:sz="0" w:space="0" w:color="auto"/>
          </w:divBdr>
        </w:div>
        <w:div w:id="1305813518">
          <w:marLeft w:val="480"/>
          <w:marRight w:val="0"/>
          <w:marTop w:val="0"/>
          <w:marBottom w:val="0"/>
          <w:divBdr>
            <w:top w:val="none" w:sz="0" w:space="0" w:color="auto"/>
            <w:left w:val="none" w:sz="0" w:space="0" w:color="auto"/>
            <w:bottom w:val="none" w:sz="0" w:space="0" w:color="auto"/>
            <w:right w:val="none" w:sz="0" w:space="0" w:color="auto"/>
          </w:divBdr>
        </w:div>
        <w:div w:id="118689927">
          <w:marLeft w:val="480"/>
          <w:marRight w:val="0"/>
          <w:marTop w:val="0"/>
          <w:marBottom w:val="0"/>
          <w:divBdr>
            <w:top w:val="none" w:sz="0" w:space="0" w:color="auto"/>
            <w:left w:val="none" w:sz="0" w:space="0" w:color="auto"/>
            <w:bottom w:val="none" w:sz="0" w:space="0" w:color="auto"/>
            <w:right w:val="none" w:sz="0" w:space="0" w:color="auto"/>
          </w:divBdr>
        </w:div>
        <w:div w:id="508259518">
          <w:marLeft w:val="480"/>
          <w:marRight w:val="0"/>
          <w:marTop w:val="0"/>
          <w:marBottom w:val="0"/>
          <w:divBdr>
            <w:top w:val="none" w:sz="0" w:space="0" w:color="auto"/>
            <w:left w:val="none" w:sz="0" w:space="0" w:color="auto"/>
            <w:bottom w:val="none" w:sz="0" w:space="0" w:color="auto"/>
            <w:right w:val="none" w:sz="0" w:space="0" w:color="auto"/>
          </w:divBdr>
        </w:div>
        <w:div w:id="1639990149">
          <w:marLeft w:val="480"/>
          <w:marRight w:val="0"/>
          <w:marTop w:val="0"/>
          <w:marBottom w:val="0"/>
          <w:divBdr>
            <w:top w:val="none" w:sz="0" w:space="0" w:color="auto"/>
            <w:left w:val="none" w:sz="0" w:space="0" w:color="auto"/>
            <w:bottom w:val="none" w:sz="0" w:space="0" w:color="auto"/>
            <w:right w:val="none" w:sz="0" w:space="0" w:color="auto"/>
          </w:divBdr>
        </w:div>
        <w:div w:id="1399281476">
          <w:marLeft w:val="480"/>
          <w:marRight w:val="0"/>
          <w:marTop w:val="0"/>
          <w:marBottom w:val="0"/>
          <w:divBdr>
            <w:top w:val="none" w:sz="0" w:space="0" w:color="auto"/>
            <w:left w:val="none" w:sz="0" w:space="0" w:color="auto"/>
            <w:bottom w:val="none" w:sz="0" w:space="0" w:color="auto"/>
            <w:right w:val="none" w:sz="0" w:space="0" w:color="auto"/>
          </w:divBdr>
        </w:div>
        <w:div w:id="1798375629">
          <w:marLeft w:val="480"/>
          <w:marRight w:val="0"/>
          <w:marTop w:val="0"/>
          <w:marBottom w:val="0"/>
          <w:divBdr>
            <w:top w:val="none" w:sz="0" w:space="0" w:color="auto"/>
            <w:left w:val="none" w:sz="0" w:space="0" w:color="auto"/>
            <w:bottom w:val="none" w:sz="0" w:space="0" w:color="auto"/>
            <w:right w:val="none" w:sz="0" w:space="0" w:color="auto"/>
          </w:divBdr>
        </w:div>
        <w:div w:id="860242513">
          <w:marLeft w:val="480"/>
          <w:marRight w:val="0"/>
          <w:marTop w:val="0"/>
          <w:marBottom w:val="0"/>
          <w:divBdr>
            <w:top w:val="none" w:sz="0" w:space="0" w:color="auto"/>
            <w:left w:val="none" w:sz="0" w:space="0" w:color="auto"/>
            <w:bottom w:val="none" w:sz="0" w:space="0" w:color="auto"/>
            <w:right w:val="none" w:sz="0" w:space="0" w:color="auto"/>
          </w:divBdr>
        </w:div>
        <w:div w:id="1171218363">
          <w:marLeft w:val="480"/>
          <w:marRight w:val="0"/>
          <w:marTop w:val="0"/>
          <w:marBottom w:val="0"/>
          <w:divBdr>
            <w:top w:val="none" w:sz="0" w:space="0" w:color="auto"/>
            <w:left w:val="none" w:sz="0" w:space="0" w:color="auto"/>
            <w:bottom w:val="none" w:sz="0" w:space="0" w:color="auto"/>
            <w:right w:val="none" w:sz="0" w:space="0" w:color="auto"/>
          </w:divBdr>
        </w:div>
      </w:divsChild>
    </w:div>
    <w:div w:id="893544723">
      <w:bodyDiv w:val="1"/>
      <w:marLeft w:val="0"/>
      <w:marRight w:val="0"/>
      <w:marTop w:val="0"/>
      <w:marBottom w:val="0"/>
      <w:divBdr>
        <w:top w:val="none" w:sz="0" w:space="0" w:color="auto"/>
        <w:left w:val="none" w:sz="0" w:space="0" w:color="auto"/>
        <w:bottom w:val="none" w:sz="0" w:space="0" w:color="auto"/>
        <w:right w:val="none" w:sz="0" w:space="0" w:color="auto"/>
      </w:divBdr>
    </w:div>
    <w:div w:id="894127798">
      <w:bodyDiv w:val="1"/>
      <w:marLeft w:val="0"/>
      <w:marRight w:val="0"/>
      <w:marTop w:val="0"/>
      <w:marBottom w:val="0"/>
      <w:divBdr>
        <w:top w:val="none" w:sz="0" w:space="0" w:color="auto"/>
        <w:left w:val="none" w:sz="0" w:space="0" w:color="auto"/>
        <w:bottom w:val="none" w:sz="0" w:space="0" w:color="auto"/>
        <w:right w:val="none" w:sz="0" w:space="0" w:color="auto"/>
      </w:divBdr>
    </w:div>
    <w:div w:id="894314529">
      <w:bodyDiv w:val="1"/>
      <w:marLeft w:val="0"/>
      <w:marRight w:val="0"/>
      <w:marTop w:val="0"/>
      <w:marBottom w:val="0"/>
      <w:divBdr>
        <w:top w:val="none" w:sz="0" w:space="0" w:color="auto"/>
        <w:left w:val="none" w:sz="0" w:space="0" w:color="auto"/>
        <w:bottom w:val="none" w:sz="0" w:space="0" w:color="auto"/>
        <w:right w:val="none" w:sz="0" w:space="0" w:color="auto"/>
      </w:divBdr>
    </w:div>
    <w:div w:id="895238948">
      <w:bodyDiv w:val="1"/>
      <w:marLeft w:val="0"/>
      <w:marRight w:val="0"/>
      <w:marTop w:val="0"/>
      <w:marBottom w:val="0"/>
      <w:divBdr>
        <w:top w:val="none" w:sz="0" w:space="0" w:color="auto"/>
        <w:left w:val="none" w:sz="0" w:space="0" w:color="auto"/>
        <w:bottom w:val="none" w:sz="0" w:space="0" w:color="auto"/>
        <w:right w:val="none" w:sz="0" w:space="0" w:color="auto"/>
      </w:divBdr>
    </w:div>
    <w:div w:id="895319594">
      <w:bodyDiv w:val="1"/>
      <w:marLeft w:val="0"/>
      <w:marRight w:val="0"/>
      <w:marTop w:val="0"/>
      <w:marBottom w:val="0"/>
      <w:divBdr>
        <w:top w:val="none" w:sz="0" w:space="0" w:color="auto"/>
        <w:left w:val="none" w:sz="0" w:space="0" w:color="auto"/>
        <w:bottom w:val="none" w:sz="0" w:space="0" w:color="auto"/>
        <w:right w:val="none" w:sz="0" w:space="0" w:color="auto"/>
      </w:divBdr>
    </w:div>
    <w:div w:id="895432496">
      <w:bodyDiv w:val="1"/>
      <w:marLeft w:val="0"/>
      <w:marRight w:val="0"/>
      <w:marTop w:val="0"/>
      <w:marBottom w:val="0"/>
      <w:divBdr>
        <w:top w:val="none" w:sz="0" w:space="0" w:color="auto"/>
        <w:left w:val="none" w:sz="0" w:space="0" w:color="auto"/>
        <w:bottom w:val="none" w:sz="0" w:space="0" w:color="auto"/>
        <w:right w:val="none" w:sz="0" w:space="0" w:color="auto"/>
      </w:divBdr>
      <w:divsChild>
        <w:div w:id="1331788795">
          <w:marLeft w:val="480"/>
          <w:marRight w:val="0"/>
          <w:marTop w:val="0"/>
          <w:marBottom w:val="0"/>
          <w:divBdr>
            <w:top w:val="none" w:sz="0" w:space="0" w:color="auto"/>
            <w:left w:val="none" w:sz="0" w:space="0" w:color="auto"/>
            <w:bottom w:val="none" w:sz="0" w:space="0" w:color="auto"/>
            <w:right w:val="none" w:sz="0" w:space="0" w:color="auto"/>
          </w:divBdr>
        </w:div>
        <w:div w:id="2096197443">
          <w:marLeft w:val="480"/>
          <w:marRight w:val="0"/>
          <w:marTop w:val="0"/>
          <w:marBottom w:val="0"/>
          <w:divBdr>
            <w:top w:val="none" w:sz="0" w:space="0" w:color="auto"/>
            <w:left w:val="none" w:sz="0" w:space="0" w:color="auto"/>
            <w:bottom w:val="none" w:sz="0" w:space="0" w:color="auto"/>
            <w:right w:val="none" w:sz="0" w:space="0" w:color="auto"/>
          </w:divBdr>
        </w:div>
        <w:div w:id="330909268">
          <w:marLeft w:val="480"/>
          <w:marRight w:val="0"/>
          <w:marTop w:val="0"/>
          <w:marBottom w:val="0"/>
          <w:divBdr>
            <w:top w:val="none" w:sz="0" w:space="0" w:color="auto"/>
            <w:left w:val="none" w:sz="0" w:space="0" w:color="auto"/>
            <w:bottom w:val="none" w:sz="0" w:space="0" w:color="auto"/>
            <w:right w:val="none" w:sz="0" w:space="0" w:color="auto"/>
          </w:divBdr>
        </w:div>
        <w:div w:id="739255882">
          <w:marLeft w:val="480"/>
          <w:marRight w:val="0"/>
          <w:marTop w:val="0"/>
          <w:marBottom w:val="0"/>
          <w:divBdr>
            <w:top w:val="none" w:sz="0" w:space="0" w:color="auto"/>
            <w:left w:val="none" w:sz="0" w:space="0" w:color="auto"/>
            <w:bottom w:val="none" w:sz="0" w:space="0" w:color="auto"/>
            <w:right w:val="none" w:sz="0" w:space="0" w:color="auto"/>
          </w:divBdr>
        </w:div>
        <w:div w:id="1769890491">
          <w:marLeft w:val="480"/>
          <w:marRight w:val="0"/>
          <w:marTop w:val="0"/>
          <w:marBottom w:val="0"/>
          <w:divBdr>
            <w:top w:val="none" w:sz="0" w:space="0" w:color="auto"/>
            <w:left w:val="none" w:sz="0" w:space="0" w:color="auto"/>
            <w:bottom w:val="none" w:sz="0" w:space="0" w:color="auto"/>
            <w:right w:val="none" w:sz="0" w:space="0" w:color="auto"/>
          </w:divBdr>
        </w:div>
        <w:div w:id="1253928215">
          <w:marLeft w:val="480"/>
          <w:marRight w:val="0"/>
          <w:marTop w:val="0"/>
          <w:marBottom w:val="0"/>
          <w:divBdr>
            <w:top w:val="none" w:sz="0" w:space="0" w:color="auto"/>
            <w:left w:val="none" w:sz="0" w:space="0" w:color="auto"/>
            <w:bottom w:val="none" w:sz="0" w:space="0" w:color="auto"/>
            <w:right w:val="none" w:sz="0" w:space="0" w:color="auto"/>
          </w:divBdr>
        </w:div>
        <w:div w:id="629483543">
          <w:marLeft w:val="480"/>
          <w:marRight w:val="0"/>
          <w:marTop w:val="0"/>
          <w:marBottom w:val="0"/>
          <w:divBdr>
            <w:top w:val="none" w:sz="0" w:space="0" w:color="auto"/>
            <w:left w:val="none" w:sz="0" w:space="0" w:color="auto"/>
            <w:bottom w:val="none" w:sz="0" w:space="0" w:color="auto"/>
            <w:right w:val="none" w:sz="0" w:space="0" w:color="auto"/>
          </w:divBdr>
        </w:div>
        <w:div w:id="186454350">
          <w:marLeft w:val="480"/>
          <w:marRight w:val="0"/>
          <w:marTop w:val="0"/>
          <w:marBottom w:val="0"/>
          <w:divBdr>
            <w:top w:val="none" w:sz="0" w:space="0" w:color="auto"/>
            <w:left w:val="none" w:sz="0" w:space="0" w:color="auto"/>
            <w:bottom w:val="none" w:sz="0" w:space="0" w:color="auto"/>
            <w:right w:val="none" w:sz="0" w:space="0" w:color="auto"/>
          </w:divBdr>
        </w:div>
        <w:div w:id="1603679583">
          <w:marLeft w:val="480"/>
          <w:marRight w:val="0"/>
          <w:marTop w:val="0"/>
          <w:marBottom w:val="0"/>
          <w:divBdr>
            <w:top w:val="none" w:sz="0" w:space="0" w:color="auto"/>
            <w:left w:val="none" w:sz="0" w:space="0" w:color="auto"/>
            <w:bottom w:val="none" w:sz="0" w:space="0" w:color="auto"/>
            <w:right w:val="none" w:sz="0" w:space="0" w:color="auto"/>
          </w:divBdr>
        </w:div>
        <w:div w:id="112944342">
          <w:marLeft w:val="480"/>
          <w:marRight w:val="0"/>
          <w:marTop w:val="0"/>
          <w:marBottom w:val="0"/>
          <w:divBdr>
            <w:top w:val="none" w:sz="0" w:space="0" w:color="auto"/>
            <w:left w:val="none" w:sz="0" w:space="0" w:color="auto"/>
            <w:bottom w:val="none" w:sz="0" w:space="0" w:color="auto"/>
            <w:right w:val="none" w:sz="0" w:space="0" w:color="auto"/>
          </w:divBdr>
        </w:div>
        <w:div w:id="285739740">
          <w:marLeft w:val="480"/>
          <w:marRight w:val="0"/>
          <w:marTop w:val="0"/>
          <w:marBottom w:val="0"/>
          <w:divBdr>
            <w:top w:val="none" w:sz="0" w:space="0" w:color="auto"/>
            <w:left w:val="none" w:sz="0" w:space="0" w:color="auto"/>
            <w:bottom w:val="none" w:sz="0" w:space="0" w:color="auto"/>
            <w:right w:val="none" w:sz="0" w:space="0" w:color="auto"/>
          </w:divBdr>
        </w:div>
        <w:div w:id="444619098">
          <w:marLeft w:val="480"/>
          <w:marRight w:val="0"/>
          <w:marTop w:val="0"/>
          <w:marBottom w:val="0"/>
          <w:divBdr>
            <w:top w:val="none" w:sz="0" w:space="0" w:color="auto"/>
            <w:left w:val="none" w:sz="0" w:space="0" w:color="auto"/>
            <w:bottom w:val="none" w:sz="0" w:space="0" w:color="auto"/>
            <w:right w:val="none" w:sz="0" w:space="0" w:color="auto"/>
          </w:divBdr>
        </w:div>
        <w:div w:id="2125150295">
          <w:marLeft w:val="480"/>
          <w:marRight w:val="0"/>
          <w:marTop w:val="0"/>
          <w:marBottom w:val="0"/>
          <w:divBdr>
            <w:top w:val="none" w:sz="0" w:space="0" w:color="auto"/>
            <w:left w:val="none" w:sz="0" w:space="0" w:color="auto"/>
            <w:bottom w:val="none" w:sz="0" w:space="0" w:color="auto"/>
            <w:right w:val="none" w:sz="0" w:space="0" w:color="auto"/>
          </w:divBdr>
        </w:div>
        <w:div w:id="33577589">
          <w:marLeft w:val="480"/>
          <w:marRight w:val="0"/>
          <w:marTop w:val="0"/>
          <w:marBottom w:val="0"/>
          <w:divBdr>
            <w:top w:val="none" w:sz="0" w:space="0" w:color="auto"/>
            <w:left w:val="none" w:sz="0" w:space="0" w:color="auto"/>
            <w:bottom w:val="none" w:sz="0" w:space="0" w:color="auto"/>
            <w:right w:val="none" w:sz="0" w:space="0" w:color="auto"/>
          </w:divBdr>
        </w:div>
        <w:div w:id="1247425003">
          <w:marLeft w:val="480"/>
          <w:marRight w:val="0"/>
          <w:marTop w:val="0"/>
          <w:marBottom w:val="0"/>
          <w:divBdr>
            <w:top w:val="none" w:sz="0" w:space="0" w:color="auto"/>
            <w:left w:val="none" w:sz="0" w:space="0" w:color="auto"/>
            <w:bottom w:val="none" w:sz="0" w:space="0" w:color="auto"/>
            <w:right w:val="none" w:sz="0" w:space="0" w:color="auto"/>
          </w:divBdr>
        </w:div>
        <w:div w:id="256914030">
          <w:marLeft w:val="480"/>
          <w:marRight w:val="0"/>
          <w:marTop w:val="0"/>
          <w:marBottom w:val="0"/>
          <w:divBdr>
            <w:top w:val="none" w:sz="0" w:space="0" w:color="auto"/>
            <w:left w:val="none" w:sz="0" w:space="0" w:color="auto"/>
            <w:bottom w:val="none" w:sz="0" w:space="0" w:color="auto"/>
            <w:right w:val="none" w:sz="0" w:space="0" w:color="auto"/>
          </w:divBdr>
        </w:div>
        <w:div w:id="1073772650">
          <w:marLeft w:val="480"/>
          <w:marRight w:val="0"/>
          <w:marTop w:val="0"/>
          <w:marBottom w:val="0"/>
          <w:divBdr>
            <w:top w:val="none" w:sz="0" w:space="0" w:color="auto"/>
            <w:left w:val="none" w:sz="0" w:space="0" w:color="auto"/>
            <w:bottom w:val="none" w:sz="0" w:space="0" w:color="auto"/>
            <w:right w:val="none" w:sz="0" w:space="0" w:color="auto"/>
          </w:divBdr>
        </w:div>
        <w:div w:id="490102927">
          <w:marLeft w:val="480"/>
          <w:marRight w:val="0"/>
          <w:marTop w:val="0"/>
          <w:marBottom w:val="0"/>
          <w:divBdr>
            <w:top w:val="none" w:sz="0" w:space="0" w:color="auto"/>
            <w:left w:val="none" w:sz="0" w:space="0" w:color="auto"/>
            <w:bottom w:val="none" w:sz="0" w:space="0" w:color="auto"/>
            <w:right w:val="none" w:sz="0" w:space="0" w:color="auto"/>
          </w:divBdr>
        </w:div>
        <w:div w:id="1989281848">
          <w:marLeft w:val="480"/>
          <w:marRight w:val="0"/>
          <w:marTop w:val="0"/>
          <w:marBottom w:val="0"/>
          <w:divBdr>
            <w:top w:val="none" w:sz="0" w:space="0" w:color="auto"/>
            <w:left w:val="none" w:sz="0" w:space="0" w:color="auto"/>
            <w:bottom w:val="none" w:sz="0" w:space="0" w:color="auto"/>
            <w:right w:val="none" w:sz="0" w:space="0" w:color="auto"/>
          </w:divBdr>
        </w:div>
        <w:div w:id="1448086019">
          <w:marLeft w:val="480"/>
          <w:marRight w:val="0"/>
          <w:marTop w:val="0"/>
          <w:marBottom w:val="0"/>
          <w:divBdr>
            <w:top w:val="none" w:sz="0" w:space="0" w:color="auto"/>
            <w:left w:val="none" w:sz="0" w:space="0" w:color="auto"/>
            <w:bottom w:val="none" w:sz="0" w:space="0" w:color="auto"/>
            <w:right w:val="none" w:sz="0" w:space="0" w:color="auto"/>
          </w:divBdr>
        </w:div>
        <w:div w:id="682437802">
          <w:marLeft w:val="480"/>
          <w:marRight w:val="0"/>
          <w:marTop w:val="0"/>
          <w:marBottom w:val="0"/>
          <w:divBdr>
            <w:top w:val="none" w:sz="0" w:space="0" w:color="auto"/>
            <w:left w:val="none" w:sz="0" w:space="0" w:color="auto"/>
            <w:bottom w:val="none" w:sz="0" w:space="0" w:color="auto"/>
            <w:right w:val="none" w:sz="0" w:space="0" w:color="auto"/>
          </w:divBdr>
        </w:div>
        <w:div w:id="407928069">
          <w:marLeft w:val="480"/>
          <w:marRight w:val="0"/>
          <w:marTop w:val="0"/>
          <w:marBottom w:val="0"/>
          <w:divBdr>
            <w:top w:val="none" w:sz="0" w:space="0" w:color="auto"/>
            <w:left w:val="none" w:sz="0" w:space="0" w:color="auto"/>
            <w:bottom w:val="none" w:sz="0" w:space="0" w:color="auto"/>
            <w:right w:val="none" w:sz="0" w:space="0" w:color="auto"/>
          </w:divBdr>
        </w:div>
        <w:div w:id="1270817612">
          <w:marLeft w:val="480"/>
          <w:marRight w:val="0"/>
          <w:marTop w:val="0"/>
          <w:marBottom w:val="0"/>
          <w:divBdr>
            <w:top w:val="none" w:sz="0" w:space="0" w:color="auto"/>
            <w:left w:val="none" w:sz="0" w:space="0" w:color="auto"/>
            <w:bottom w:val="none" w:sz="0" w:space="0" w:color="auto"/>
            <w:right w:val="none" w:sz="0" w:space="0" w:color="auto"/>
          </w:divBdr>
        </w:div>
        <w:div w:id="512451685">
          <w:marLeft w:val="480"/>
          <w:marRight w:val="0"/>
          <w:marTop w:val="0"/>
          <w:marBottom w:val="0"/>
          <w:divBdr>
            <w:top w:val="none" w:sz="0" w:space="0" w:color="auto"/>
            <w:left w:val="none" w:sz="0" w:space="0" w:color="auto"/>
            <w:bottom w:val="none" w:sz="0" w:space="0" w:color="auto"/>
            <w:right w:val="none" w:sz="0" w:space="0" w:color="auto"/>
          </w:divBdr>
        </w:div>
        <w:div w:id="625964274">
          <w:marLeft w:val="480"/>
          <w:marRight w:val="0"/>
          <w:marTop w:val="0"/>
          <w:marBottom w:val="0"/>
          <w:divBdr>
            <w:top w:val="none" w:sz="0" w:space="0" w:color="auto"/>
            <w:left w:val="none" w:sz="0" w:space="0" w:color="auto"/>
            <w:bottom w:val="none" w:sz="0" w:space="0" w:color="auto"/>
            <w:right w:val="none" w:sz="0" w:space="0" w:color="auto"/>
          </w:divBdr>
        </w:div>
        <w:div w:id="151874513">
          <w:marLeft w:val="480"/>
          <w:marRight w:val="0"/>
          <w:marTop w:val="0"/>
          <w:marBottom w:val="0"/>
          <w:divBdr>
            <w:top w:val="none" w:sz="0" w:space="0" w:color="auto"/>
            <w:left w:val="none" w:sz="0" w:space="0" w:color="auto"/>
            <w:bottom w:val="none" w:sz="0" w:space="0" w:color="auto"/>
            <w:right w:val="none" w:sz="0" w:space="0" w:color="auto"/>
          </w:divBdr>
        </w:div>
        <w:div w:id="1281760361">
          <w:marLeft w:val="480"/>
          <w:marRight w:val="0"/>
          <w:marTop w:val="0"/>
          <w:marBottom w:val="0"/>
          <w:divBdr>
            <w:top w:val="none" w:sz="0" w:space="0" w:color="auto"/>
            <w:left w:val="none" w:sz="0" w:space="0" w:color="auto"/>
            <w:bottom w:val="none" w:sz="0" w:space="0" w:color="auto"/>
            <w:right w:val="none" w:sz="0" w:space="0" w:color="auto"/>
          </w:divBdr>
        </w:div>
        <w:div w:id="90593692">
          <w:marLeft w:val="480"/>
          <w:marRight w:val="0"/>
          <w:marTop w:val="0"/>
          <w:marBottom w:val="0"/>
          <w:divBdr>
            <w:top w:val="none" w:sz="0" w:space="0" w:color="auto"/>
            <w:left w:val="none" w:sz="0" w:space="0" w:color="auto"/>
            <w:bottom w:val="none" w:sz="0" w:space="0" w:color="auto"/>
            <w:right w:val="none" w:sz="0" w:space="0" w:color="auto"/>
          </w:divBdr>
        </w:div>
        <w:div w:id="1440635839">
          <w:marLeft w:val="480"/>
          <w:marRight w:val="0"/>
          <w:marTop w:val="0"/>
          <w:marBottom w:val="0"/>
          <w:divBdr>
            <w:top w:val="none" w:sz="0" w:space="0" w:color="auto"/>
            <w:left w:val="none" w:sz="0" w:space="0" w:color="auto"/>
            <w:bottom w:val="none" w:sz="0" w:space="0" w:color="auto"/>
            <w:right w:val="none" w:sz="0" w:space="0" w:color="auto"/>
          </w:divBdr>
        </w:div>
        <w:div w:id="1640765738">
          <w:marLeft w:val="480"/>
          <w:marRight w:val="0"/>
          <w:marTop w:val="0"/>
          <w:marBottom w:val="0"/>
          <w:divBdr>
            <w:top w:val="none" w:sz="0" w:space="0" w:color="auto"/>
            <w:left w:val="none" w:sz="0" w:space="0" w:color="auto"/>
            <w:bottom w:val="none" w:sz="0" w:space="0" w:color="auto"/>
            <w:right w:val="none" w:sz="0" w:space="0" w:color="auto"/>
          </w:divBdr>
        </w:div>
        <w:div w:id="1628776820">
          <w:marLeft w:val="480"/>
          <w:marRight w:val="0"/>
          <w:marTop w:val="0"/>
          <w:marBottom w:val="0"/>
          <w:divBdr>
            <w:top w:val="none" w:sz="0" w:space="0" w:color="auto"/>
            <w:left w:val="none" w:sz="0" w:space="0" w:color="auto"/>
            <w:bottom w:val="none" w:sz="0" w:space="0" w:color="auto"/>
            <w:right w:val="none" w:sz="0" w:space="0" w:color="auto"/>
          </w:divBdr>
        </w:div>
        <w:div w:id="1551457646">
          <w:marLeft w:val="480"/>
          <w:marRight w:val="0"/>
          <w:marTop w:val="0"/>
          <w:marBottom w:val="0"/>
          <w:divBdr>
            <w:top w:val="none" w:sz="0" w:space="0" w:color="auto"/>
            <w:left w:val="none" w:sz="0" w:space="0" w:color="auto"/>
            <w:bottom w:val="none" w:sz="0" w:space="0" w:color="auto"/>
            <w:right w:val="none" w:sz="0" w:space="0" w:color="auto"/>
          </w:divBdr>
        </w:div>
        <w:div w:id="1441218256">
          <w:marLeft w:val="480"/>
          <w:marRight w:val="0"/>
          <w:marTop w:val="0"/>
          <w:marBottom w:val="0"/>
          <w:divBdr>
            <w:top w:val="none" w:sz="0" w:space="0" w:color="auto"/>
            <w:left w:val="none" w:sz="0" w:space="0" w:color="auto"/>
            <w:bottom w:val="none" w:sz="0" w:space="0" w:color="auto"/>
            <w:right w:val="none" w:sz="0" w:space="0" w:color="auto"/>
          </w:divBdr>
        </w:div>
        <w:div w:id="1417941981">
          <w:marLeft w:val="480"/>
          <w:marRight w:val="0"/>
          <w:marTop w:val="0"/>
          <w:marBottom w:val="0"/>
          <w:divBdr>
            <w:top w:val="none" w:sz="0" w:space="0" w:color="auto"/>
            <w:left w:val="none" w:sz="0" w:space="0" w:color="auto"/>
            <w:bottom w:val="none" w:sz="0" w:space="0" w:color="auto"/>
            <w:right w:val="none" w:sz="0" w:space="0" w:color="auto"/>
          </w:divBdr>
        </w:div>
        <w:div w:id="562521464">
          <w:marLeft w:val="480"/>
          <w:marRight w:val="0"/>
          <w:marTop w:val="0"/>
          <w:marBottom w:val="0"/>
          <w:divBdr>
            <w:top w:val="none" w:sz="0" w:space="0" w:color="auto"/>
            <w:left w:val="none" w:sz="0" w:space="0" w:color="auto"/>
            <w:bottom w:val="none" w:sz="0" w:space="0" w:color="auto"/>
            <w:right w:val="none" w:sz="0" w:space="0" w:color="auto"/>
          </w:divBdr>
        </w:div>
        <w:div w:id="1351641778">
          <w:marLeft w:val="480"/>
          <w:marRight w:val="0"/>
          <w:marTop w:val="0"/>
          <w:marBottom w:val="0"/>
          <w:divBdr>
            <w:top w:val="none" w:sz="0" w:space="0" w:color="auto"/>
            <w:left w:val="none" w:sz="0" w:space="0" w:color="auto"/>
            <w:bottom w:val="none" w:sz="0" w:space="0" w:color="auto"/>
            <w:right w:val="none" w:sz="0" w:space="0" w:color="auto"/>
          </w:divBdr>
        </w:div>
        <w:div w:id="1134372356">
          <w:marLeft w:val="480"/>
          <w:marRight w:val="0"/>
          <w:marTop w:val="0"/>
          <w:marBottom w:val="0"/>
          <w:divBdr>
            <w:top w:val="none" w:sz="0" w:space="0" w:color="auto"/>
            <w:left w:val="none" w:sz="0" w:space="0" w:color="auto"/>
            <w:bottom w:val="none" w:sz="0" w:space="0" w:color="auto"/>
            <w:right w:val="none" w:sz="0" w:space="0" w:color="auto"/>
          </w:divBdr>
        </w:div>
        <w:div w:id="23410707">
          <w:marLeft w:val="480"/>
          <w:marRight w:val="0"/>
          <w:marTop w:val="0"/>
          <w:marBottom w:val="0"/>
          <w:divBdr>
            <w:top w:val="none" w:sz="0" w:space="0" w:color="auto"/>
            <w:left w:val="none" w:sz="0" w:space="0" w:color="auto"/>
            <w:bottom w:val="none" w:sz="0" w:space="0" w:color="auto"/>
            <w:right w:val="none" w:sz="0" w:space="0" w:color="auto"/>
          </w:divBdr>
        </w:div>
        <w:div w:id="1017389829">
          <w:marLeft w:val="480"/>
          <w:marRight w:val="0"/>
          <w:marTop w:val="0"/>
          <w:marBottom w:val="0"/>
          <w:divBdr>
            <w:top w:val="none" w:sz="0" w:space="0" w:color="auto"/>
            <w:left w:val="none" w:sz="0" w:space="0" w:color="auto"/>
            <w:bottom w:val="none" w:sz="0" w:space="0" w:color="auto"/>
            <w:right w:val="none" w:sz="0" w:space="0" w:color="auto"/>
          </w:divBdr>
        </w:div>
        <w:div w:id="53355638">
          <w:marLeft w:val="480"/>
          <w:marRight w:val="0"/>
          <w:marTop w:val="0"/>
          <w:marBottom w:val="0"/>
          <w:divBdr>
            <w:top w:val="none" w:sz="0" w:space="0" w:color="auto"/>
            <w:left w:val="none" w:sz="0" w:space="0" w:color="auto"/>
            <w:bottom w:val="none" w:sz="0" w:space="0" w:color="auto"/>
            <w:right w:val="none" w:sz="0" w:space="0" w:color="auto"/>
          </w:divBdr>
        </w:div>
        <w:div w:id="1407612892">
          <w:marLeft w:val="480"/>
          <w:marRight w:val="0"/>
          <w:marTop w:val="0"/>
          <w:marBottom w:val="0"/>
          <w:divBdr>
            <w:top w:val="none" w:sz="0" w:space="0" w:color="auto"/>
            <w:left w:val="none" w:sz="0" w:space="0" w:color="auto"/>
            <w:bottom w:val="none" w:sz="0" w:space="0" w:color="auto"/>
            <w:right w:val="none" w:sz="0" w:space="0" w:color="auto"/>
          </w:divBdr>
        </w:div>
        <w:div w:id="1842156194">
          <w:marLeft w:val="480"/>
          <w:marRight w:val="0"/>
          <w:marTop w:val="0"/>
          <w:marBottom w:val="0"/>
          <w:divBdr>
            <w:top w:val="none" w:sz="0" w:space="0" w:color="auto"/>
            <w:left w:val="none" w:sz="0" w:space="0" w:color="auto"/>
            <w:bottom w:val="none" w:sz="0" w:space="0" w:color="auto"/>
            <w:right w:val="none" w:sz="0" w:space="0" w:color="auto"/>
          </w:divBdr>
        </w:div>
        <w:div w:id="1883665129">
          <w:marLeft w:val="480"/>
          <w:marRight w:val="0"/>
          <w:marTop w:val="0"/>
          <w:marBottom w:val="0"/>
          <w:divBdr>
            <w:top w:val="none" w:sz="0" w:space="0" w:color="auto"/>
            <w:left w:val="none" w:sz="0" w:space="0" w:color="auto"/>
            <w:bottom w:val="none" w:sz="0" w:space="0" w:color="auto"/>
            <w:right w:val="none" w:sz="0" w:space="0" w:color="auto"/>
          </w:divBdr>
        </w:div>
        <w:div w:id="2076665476">
          <w:marLeft w:val="480"/>
          <w:marRight w:val="0"/>
          <w:marTop w:val="0"/>
          <w:marBottom w:val="0"/>
          <w:divBdr>
            <w:top w:val="none" w:sz="0" w:space="0" w:color="auto"/>
            <w:left w:val="none" w:sz="0" w:space="0" w:color="auto"/>
            <w:bottom w:val="none" w:sz="0" w:space="0" w:color="auto"/>
            <w:right w:val="none" w:sz="0" w:space="0" w:color="auto"/>
          </w:divBdr>
        </w:div>
        <w:div w:id="2071230145">
          <w:marLeft w:val="480"/>
          <w:marRight w:val="0"/>
          <w:marTop w:val="0"/>
          <w:marBottom w:val="0"/>
          <w:divBdr>
            <w:top w:val="none" w:sz="0" w:space="0" w:color="auto"/>
            <w:left w:val="none" w:sz="0" w:space="0" w:color="auto"/>
            <w:bottom w:val="none" w:sz="0" w:space="0" w:color="auto"/>
            <w:right w:val="none" w:sz="0" w:space="0" w:color="auto"/>
          </w:divBdr>
        </w:div>
        <w:div w:id="13581044">
          <w:marLeft w:val="480"/>
          <w:marRight w:val="0"/>
          <w:marTop w:val="0"/>
          <w:marBottom w:val="0"/>
          <w:divBdr>
            <w:top w:val="none" w:sz="0" w:space="0" w:color="auto"/>
            <w:left w:val="none" w:sz="0" w:space="0" w:color="auto"/>
            <w:bottom w:val="none" w:sz="0" w:space="0" w:color="auto"/>
            <w:right w:val="none" w:sz="0" w:space="0" w:color="auto"/>
          </w:divBdr>
        </w:div>
        <w:div w:id="740834267">
          <w:marLeft w:val="480"/>
          <w:marRight w:val="0"/>
          <w:marTop w:val="0"/>
          <w:marBottom w:val="0"/>
          <w:divBdr>
            <w:top w:val="none" w:sz="0" w:space="0" w:color="auto"/>
            <w:left w:val="none" w:sz="0" w:space="0" w:color="auto"/>
            <w:bottom w:val="none" w:sz="0" w:space="0" w:color="auto"/>
            <w:right w:val="none" w:sz="0" w:space="0" w:color="auto"/>
          </w:divBdr>
        </w:div>
        <w:div w:id="1571426646">
          <w:marLeft w:val="480"/>
          <w:marRight w:val="0"/>
          <w:marTop w:val="0"/>
          <w:marBottom w:val="0"/>
          <w:divBdr>
            <w:top w:val="none" w:sz="0" w:space="0" w:color="auto"/>
            <w:left w:val="none" w:sz="0" w:space="0" w:color="auto"/>
            <w:bottom w:val="none" w:sz="0" w:space="0" w:color="auto"/>
            <w:right w:val="none" w:sz="0" w:space="0" w:color="auto"/>
          </w:divBdr>
        </w:div>
        <w:div w:id="514686773">
          <w:marLeft w:val="480"/>
          <w:marRight w:val="0"/>
          <w:marTop w:val="0"/>
          <w:marBottom w:val="0"/>
          <w:divBdr>
            <w:top w:val="none" w:sz="0" w:space="0" w:color="auto"/>
            <w:left w:val="none" w:sz="0" w:space="0" w:color="auto"/>
            <w:bottom w:val="none" w:sz="0" w:space="0" w:color="auto"/>
            <w:right w:val="none" w:sz="0" w:space="0" w:color="auto"/>
          </w:divBdr>
        </w:div>
        <w:div w:id="1307780015">
          <w:marLeft w:val="480"/>
          <w:marRight w:val="0"/>
          <w:marTop w:val="0"/>
          <w:marBottom w:val="0"/>
          <w:divBdr>
            <w:top w:val="none" w:sz="0" w:space="0" w:color="auto"/>
            <w:left w:val="none" w:sz="0" w:space="0" w:color="auto"/>
            <w:bottom w:val="none" w:sz="0" w:space="0" w:color="auto"/>
            <w:right w:val="none" w:sz="0" w:space="0" w:color="auto"/>
          </w:divBdr>
        </w:div>
        <w:div w:id="355427198">
          <w:marLeft w:val="480"/>
          <w:marRight w:val="0"/>
          <w:marTop w:val="0"/>
          <w:marBottom w:val="0"/>
          <w:divBdr>
            <w:top w:val="none" w:sz="0" w:space="0" w:color="auto"/>
            <w:left w:val="none" w:sz="0" w:space="0" w:color="auto"/>
            <w:bottom w:val="none" w:sz="0" w:space="0" w:color="auto"/>
            <w:right w:val="none" w:sz="0" w:space="0" w:color="auto"/>
          </w:divBdr>
        </w:div>
        <w:div w:id="246883882">
          <w:marLeft w:val="480"/>
          <w:marRight w:val="0"/>
          <w:marTop w:val="0"/>
          <w:marBottom w:val="0"/>
          <w:divBdr>
            <w:top w:val="none" w:sz="0" w:space="0" w:color="auto"/>
            <w:left w:val="none" w:sz="0" w:space="0" w:color="auto"/>
            <w:bottom w:val="none" w:sz="0" w:space="0" w:color="auto"/>
            <w:right w:val="none" w:sz="0" w:space="0" w:color="auto"/>
          </w:divBdr>
        </w:div>
        <w:div w:id="940452020">
          <w:marLeft w:val="480"/>
          <w:marRight w:val="0"/>
          <w:marTop w:val="0"/>
          <w:marBottom w:val="0"/>
          <w:divBdr>
            <w:top w:val="none" w:sz="0" w:space="0" w:color="auto"/>
            <w:left w:val="none" w:sz="0" w:space="0" w:color="auto"/>
            <w:bottom w:val="none" w:sz="0" w:space="0" w:color="auto"/>
            <w:right w:val="none" w:sz="0" w:space="0" w:color="auto"/>
          </w:divBdr>
        </w:div>
        <w:div w:id="138115552">
          <w:marLeft w:val="480"/>
          <w:marRight w:val="0"/>
          <w:marTop w:val="0"/>
          <w:marBottom w:val="0"/>
          <w:divBdr>
            <w:top w:val="none" w:sz="0" w:space="0" w:color="auto"/>
            <w:left w:val="none" w:sz="0" w:space="0" w:color="auto"/>
            <w:bottom w:val="none" w:sz="0" w:space="0" w:color="auto"/>
            <w:right w:val="none" w:sz="0" w:space="0" w:color="auto"/>
          </w:divBdr>
        </w:div>
        <w:div w:id="963192445">
          <w:marLeft w:val="480"/>
          <w:marRight w:val="0"/>
          <w:marTop w:val="0"/>
          <w:marBottom w:val="0"/>
          <w:divBdr>
            <w:top w:val="none" w:sz="0" w:space="0" w:color="auto"/>
            <w:left w:val="none" w:sz="0" w:space="0" w:color="auto"/>
            <w:bottom w:val="none" w:sz="0" w:space="0" w:color="auto"/>
            <w:right w:val="none" w:sz="0" w:space="0" w:color="auto"/>
          </w:divBdr>
        </w:div>
        <w:div w:id="414591765">
          <w:marLeft w:val="480"/>
          <w:marRight w:val="0"/>
          <w:marTop w:val="0"/>
          <w:marBottom w:val="0"/>
          <w:divBdr>
            <w:top w:val="none" w:sz="0" w:space="0" w:color="auto"/>
            <w:left w:val="none" w:sz="0" w:space="0" w:color="auto"/>
            <w:bottom w:val="none" w:sz="0" w:space="0" w:color="auto"/>
            <w:right w:val="none" w:sz="0" w:space="0" w:color="auto"/>
          </w:divBdr>
        </w:div>
        <w:div w:id="1750467095">
          <w:marLeft w:val="480"/>
          <w:marRight w:val="0"/>
          <w:marTop w:val="0"/>
          <w:marBottom w:val="0"/>
          <w:divBdr>
            <w:top w:val="none" w:sz="0" w:space="0" w:color="auto"/>
            <w:left w:val="none" w:sz="0" w:space="0" w:color="auto"/>
            <w:bottom w:val="none" w:sz="0" w:space="0" w:color="auto"/>
            <w:right w:val="none" w:sz="0" w:space="0" w:color="auto"/>
          </w:divBdr>
        </w:div>
        <w:div w:id="871066320">
          <w:marLeft w:val="480"/>
          <w:marRight w:val="0"/>
          <w:marTop w:val="0"/>
          <w:marBottom w:val="0"/>
          <w:divBdr>
            <w:top w:val="none" w:sz="0" w:space="0" w:color="auto"/>
            <w:left w:val="none" w:sz="0" w:space="0" w:color="auto"/>
            <w:bottom w:val="none" w:sz="0" w:space="0" w:color="auto"/>
            <w:right w:val="none" w:sz="0" w:space="0" w:color="auto"/>
          </w:divBdr>
        </w:div>
        <w:div w:id="1183514787">
          <w:marLeft w:val="480"/>
          <w:marRight w:val="0"/>
          <w:marTop w:val="0"/>
          <w:marBottom w:val="0"/>
          <w:divBdr>
            <w:top w:val="none" w:sz="0" w:space="0" w:color="auto"/>
            <w:left w:val="none" w:sz="0" w:space="0" w:color="auto"/>
            <w:bottom w:val="none" w:sz="0" w:space="0" w:color="auto"/>
            <w:right w:val="none" w:sz="0" w:space="0" w:color="auto"/>
          </w:divBdr>
        </w:div>
        <w:div w:id="1843350655">
          <w:marLeft w:val="480"/>
          <w:marRight w:val="0"/>
          <w:marTop w:val="0"/>
          <w:marBottom w:val="0"/>
          <w:divBdr>
            <w:top w:val="none" w:sz="0" w:space="0" w:color="auto"/>
            <w:left w:val="none" w:sz="0" w:space="0" w:color="auto"/>
            <w:bottom w:val="none" w:sz="0" w:space="0" w:color="auto"/>
            <w:right w:val="none" w:sz="0" w:space="0" w:color="auto"/>
          </w:divBdr>
        </w:div>
      </w:divsChild>
    </w:div>
    <w:div w:id="896010513">
      <w:bodyDiv w:val="1"/>
      <w:marLeft w:val="0"/>
      <w:marRight w:val="0"/>
      <w:marTop w:val="0"/>
      <w:marBottom w:val="0"/>
      <w:divBdr>
        <w:top w:val="none" w:sz="0" w:space="0" w:color="auto"/>
        <w:left w:val="none" w:sz="0" w:space="0" w:color="auto"/>
        <w:bottom w:val="none" w:sz="0" w:space="0" w:color="auto"/>
        <w:right w:val="none" w:sz="0" w:space="0" w:color="auto"/>
      </w:divBdr>
    </w:div>
    <w:div w:id="896552896">
      <w:bodyDiv w:val="1"/>
      <w:marLeft w:val="0"/>
      <w:marRight w:val="0"/>
      <w:marTop w:val="0"/>
      <w:marBottom w:val="0"/>
      <w:divBdr>
        <w:top w:val="none" w:sz="0" w:space="0" w:color="auto"/>
        <w:left w:val="none" w:sz="0" w:space="0" w:color="auto"/>
        <w:bottom w:val="none" w:sz="0" w:space="0" w:color="auto"/>
        <w:right w:val="none" w:sz="0" w:space="0" w:color="auto"/>
      </w:divBdr>
    </w:div>
    <w:div w:id="896623895">
      <w:bodyDiv w:val="1"/>
      <w:marLeft w:val="0"/>
      <w:marRight w:val="0"/>
      <w:marTop w:val="0"/>
      <w:marBottom w:val="0"/>
      <w:divBdr>
        <w:top w:val="none" w:sz="0" w:space="0" w:color="auto"/>
        <w:left w:val="none" w:sz="0" w:space="0" w:color="auto"/>
        <w:bottom w:val="none" w:sz="0" w:space="0" w:color="auto"/>
        <w:right w:val="none" w:sz="0" w:space="0" w:color="auto"/>
      </w:divBdr>
    </w:div>
    <w:div w:id="896666120">
      <w:bodyDiv w:val="1"/>
      <w:marLeft w:val="0"/>
      <w:marRight w:val="0"/>
      <w:marTop w:val="0"/>
      <w:marBottom w:val="0"/>
      <w:divBdr>
        <w:top w:val="none" w:sz="0" w:space="0" w:color="auto"/>
        <w:left w:val="none" w:sz="0" w:space="0" w:color="auto"/>
        <w:bottom w:val="none" w:sz="0" w:space="0" w:color="auto"/>
        <w:right w:val="none" w:sz="0" w:space="0" w:color="auto"/>
      </w:divBdr>
    </w:div>
    <w:div w:id="896860275">
      <w:bodyDiv w:val="1"/>
      <w:marLeft w:val="0"/>
      <w:marRight w:val="0"/>
      <w:marTop w:val="0"/>
      <w:marBottom w:val="0"/>
      <w:divBdr>
        <w:top w:val="none" w:sz="0" w:space="0" w:color="auto"/>
        <w:left w:val="none" w:sz="0" w:space="0" w:color="auto"/>
        <w:bottom w:val="none" w:sz="0" w:space="0" w:color="auto"/>
        <w:right w:val="none" w:sz="0" w:space="0" w:color="auto"/>
      </w:divBdr>
    </w:div>
    <w:div w:id="896866597">
      <w:bodyDiv w:val="1"/>
      <w:marLeft w:val="0"/>
      <w:marRight w:val="0"/>
      <w:marTop w:val="0"/>
      <w:marBottom w:val="0"/>
      <w:divBdr>
        <w:top w:val="none" w:sz="0" w:space="0" w:color="auto"/>
        <w:left w:val="none" w:sz="0" w:space="0" w:color="auto"/>
        <w:bottom w:val="none" w:sz="0" w:space="0" w:color="auto"/>
        <w:right w:val="none" w:sz="0" w:space="0" w:color="auto"/>
      </w:divBdr>
    </w:div>
    <w:div w:id="897084246">
      <w:bodyDiv w:val="1"/>
      <w:marLeft w:val="0"/>
      <w:marRight w:val="0"/>
      <w:marTop w:val="0"/>
      <w:marBottom w:val="0"/>
      <w:divBdr>
        <w:top w:val="none" w:sz="0" w:space="0" w:color="auto"/>
        <w:left w:val="none" w:sz="0" w:space="0" w:color="auto"/>
        <w:bottom w:val="none" w:sz="0" w:space="0" w:color="auto"/>
        <w:right w:val="none" w:sz="0" w:space="0" w:color="auto"/>
      </w:divBdr>
    </w:div>
    <w:div w:id="897284007">
      <w:bodyDiv w:val="1"/>
      <w:marLeft w:val="0"/>
      <w:marRight w:val="0"/>
      <w:marTop w:val="0"/>
      <w:marBottom w:val="0"/>
      <w:divBdr>
        <w:top w:val="none" w:sz="0" w:space="0" w:color="auto"/>
        <w:left w:val="none" w:sz="0" w:space="0" w:color="auto"/>
        <w:bottom w:val="none" w:sz="0" w:space="0" w:color="auto"/>
        <w:right w:val="none" w:sz="0" w:space="0" w:color="auto"/>
      </w:divBdr>
    </w:div>
    <w:div w:id="897664102">
      <w:bodyDiv w:val="1"/>
      <w:marLeft w:val="0"/>
      <w:marRight w:val="0"/>
      <w:marTop w:val="0"/>
      <w:marBottom w:val="0"/>
      <w:divBdr>
        <w:top w:val="none" w:sz="0" w:space="0" w:color="auto"/>
        <w:left w:val="none" w:sz="0" w:space="0" w:color="auto"/>
        <w:bottom w:val="none" w:sz="0" w:space="0" w:color="auto"/>
        <w:right w:val="none" w:sz="0" w:space="0" w:color="auto"/>
      </w:divBdr>
    </w:div>
    <w:div w:id="898787226">
      <w:bodyDiv w:val="1"/>
      <w:marLeft w:val="0"/>
      <w:marRight w:val="0"/>
      <w:marTop w:val="0"/>
      <w:marBottom w:val="0"/>
      <w:divBdr>
        <w:top w:val="none" w:sz="0" w:space="0" w:color="auto"/>
        <w:left w:val="none" w:sz="0" w:space="0" w:color="auto"/>
        <w:bottom w:val="none" w:sz="0" w:space="0" w:color="auto"/>
        <w:right w:val="none" w:sz="0" w:space="0" w:color="auto"/>
      </w:divBdr>
    </w:div>
    <w:div w:id="899171855">
      <w:bodyDiv w:val="1"/>
      <w:marLeft w:val="0"/>
      <w:marRight w:val="0"/>
      <w:marTop w:val="0"/>
      <w:marBottom w:val="0"/>
      <w:divBdr>
        <w:top w:val="none" w:sz="0" w:space="0" w:color="auto"/>
        <w:left w:val="none" w:sz="0" w:space="0" w:color="auto"/>
        <w:bottom w:val="none" w:sz="0" w:space="0" w:color="auto"/>
        <w:right w:val="none" w:sz="0" w:space="0" w:color="auto"/>
      </w:divBdr>
    </w:div>
    <w:div w:id="899824990">
      <w:bodyDiv w:val="1"/>
      <w:marLeft w:val="0"/>
      <w:marRight w:val="0"/>
      <w:marTop w:val="0"/>
      <w:marBottom w:val="0"/>
      <w:divBdr>
        <w:top w:val="none" w:sz="0" w:space="0" w:color="auto"/>
        <w:left w:val="none" w:sz="0" w:space="0" w:color="auto"/>
        <w:bottom w:val="none" w:sz="0" w:space="0" w:color="auto"/>
        <w:right w:val="none" w:sz="0" w:space="0" w:color="auto"/>
      </w:divBdr>
    </w:div>
    <w:div w:id="899902791">
      <w:bodyDiv w:val="1"/>
      <w:marLeft w:val="0"/>
      <w:marRight w:val="0"/>
      <w:marTop w:val="0"/>
      <w:marBottom w:val="0"/>
      <w:divBdr>
        <w:top w:val="none" w:sz="0" w:space="0" w:color="auto"/>
        <w:left w:val="none" w:sz="0" w:space="0" w:color="auto"/>
        <w:bottom w:val="none" w:sz="0" w:space="0" w:color="auto"/>
        <w:right w:val="none" w:sz="0" w:space="0" w:color="auto"/>
      </w:divBdr>
    </w:div>
    <w:div w:id="900335185">
      <w:bodyDiv w:val="1"/>
      <w:marLeft w:val="0"/>
      <w:marRight w:val="0"/>
      <w:marTop w:val="0"/>
      <w:marBottom w:val="0"/>
      <w:divBdr>
        <w:top w:val="none" w:sz="0" w:space="0" w:color="auto"/>
        <w:left w:val="none" w:sz="0" w:space="0" w:color="auto"/>
        <w:bottom w:val="none" w:sz="0" w:space="0" w:color="auto"/>
        <w:right w:val="none" w:sz="0" w:space="0" w:color="auto"/>
      </w:divBdr>
    </w:div>
    <w:div w:id="901067150">
      <w:bodyDiv w:val="1"/>
      <w:marLeft w:val="0"/>
      <w:marRight w:val="0"/>
      <w:marTop w:val="0"/>
      <w:marBottom w:val="0"/>
      <w:divBdr>
        <w:top w:val="none" w:sz="0" w:space="0" w:color="auto"/>
        <w:left w:val="none" w:sz="0" w:space="0" w:color="auto"/>
        <w:bottom w:val="none" w:sz="0" w:space="0" w:color="auto"/>
        <w:right w:val="none" w:sz="0" w:space="0" w:color="auto"/>
      </w:divBdr>
    </w:div>
    <w:div w:id="901335008">
      <w:bodyDiv w:val="1"/>
      <w:marLeft w:val="0"/>
      <w:marRight w:val="0"/>
      <w:marTop w:val="0"/>
      <w:marBottom w:val="0"/>
      <w:divBdr>
        <w:top w:val="none" w:sz="0" w:space="0" w:color="auto"/>
        <w:left w:val="none" w:sz="0" w:space="0" w:color="auto"/>
        <w:bottom w:val="none" w:sz="0" w:space="0" w:color="auto"/>
        <w:right w:val="none" w:sz="0" w:space="0" w:color="auto"/>
      </w:divBdr>
    </w:div>
    <w:div w:id="901525078">
      <w:bodyDiv w:val="1"/>
      <w:marLeft w:val="0"/>
      <w:marRight w:val="0"/>
      <w:marTop w:val="0"/>
      <w:marBottom w:val="0"/>
      <w:divBdr>
        <w:top w:val="none" w:sz="0" w:space="0" w:color="auto"/>
        <w:left w:val="none" w:sz="0" w:space="0" w:color="auto"/>
        <w:bottom w:val="none" w:sz="0" w:space="0" w:color="auto"/>
        <w:right w:val="none" w:sz="0" w:space="0" w:color="auto"/>
      </w:divBdr>
    </w:div>
    <w:div w:id="901527641">
      <w:bodyDiv w:val="1"/>
      <w:marLeft w:val="0"/>
      <w:marRight w:val="0"/>
      <w:marTop w:val="0"/>
      <w:marBottom w:val="0"/>
      <w:divBdr>
        <w:top w:val="none" w:sz="0" w:space="0" w:color="auto"/>
        <w:left w:val="none" w:sz="0" w:space="0" w:color="auto"/>
        <w:bottom w:val="none" w:sz="0" w:space="0" w:color="auto"/>
        <w:right w:val="none" w:sz="0" w:space="0" w:color="auto"/>
      </w:divBdr>
    </w:div>
    <w:div w:id="902104898">
      <w:bodyDiv w:val="1"/>
      <w:marLeft w:val="0"/>
      <w:marRight w:val="0"/>
      <w:marTop w:val="0"/>
      <w:marBottom w:val="0"/>
      <w:divBdr>
        <w:top w:val="none" w:sz="0" w:space="0" w:color="auto"/>
        <w:left w:val="none" w:sz="0" w:space="0" w:color="auto"/>
        <w:bottom w:val="none" w:sz="0" w:space="0" w:color="auto"/>
        <w:right w:val="none" w:sz="0" w:space="0" w:color="auto"/>
      </w:divBdr>
    </w:div>
    <w:div w:id="903024170">
      <w:bodyDiv w:val="1"/>
      <w:marLeft w:val="0"/>
      <w:marRight w:val="0"/>
      <w:marTop w:val="0"/>
      <w:marBottom w:val="0"/>
      <w:divBdr>
        <w:top w:val="none" w:sz="0" w:space="0" w:color="auto"/>
        <w:left w:val="none" w:sz="0" w:space="0" w:color="auto"/>
        <w:bottom w:val="none" w:sz="0" w:space="0" w:color="auto"/>
        <w:right w:val="none" w:sz="0" w:space="0" w:color="auto"/>
      </w:divBdr>
    </w:div>
    <w:div w:id="903025448">
      <w:bodyDiv w:val="1"/>
      <w:marLeft w:val="0"/>
      <w:marRight w:val="0"/>
      <w:marTop w:val="0"/>
      <w:marBottom w:val="0"/>
      <w:divBdr>
        <w:top w:val="none" w:sz="0" w:space="0" w:color="auto"/>
        <w:left w:val="none" w:sz="0" w:space="0" w:color="auto"/>
        <w:bottom w:val="none" w:sz="0" w:space="0" w:color="auto"/>
        <w:right w:val="none" w:sz="0" w:space="0" w:color="auto"/>
      </w:divBdr>
    </w:div>
    <w:div w:id="903026945">
      <w:bodyDiv w:val="1"/>
      <w:marLeft w:val="0"/>
      <w:marRight w:val="0"/>
      <w:marTop w:val="0"/>
      <w:marBottom w:val="0"/>
      <w:divBdr>
        <w:top w:val="none" w:sz="0" w:space="0" w:color="auto"/>
        <w:left w:val="none" w:sz="0" w:space="0" w:color="auto"/>
        <w:bottom w:val="none" w:sz="0" w:space="0" w:color="auto"/>
        <w:right w:val="none" w:sz="0" w:space="0" w:color="auto"/>
      </w:divBdr>
    </w:div>
    <w:div w:id="903220000">
      <w:bodyDiv w:val="1"/>
      <w:marLeft w:val="0"/>
      <w:marRight w:val="0"/>
      <w:marTop w:val="0"/>
      <w:marBottom w:val="0"/>
      <w:divBdr>
        <w:top w:val="none" w:sz="0" w:space="0" w:color="auto"/>
        <w:left w:val="none" w:sz="0" w:space="0" w:color="auto"/>
        <w:bottom w:val="none" w:sz="0" w:space="0" w:color="auto"/>
        <w:right w:val="none" w:sz="0" w:space="0" w:color="auto"/>
      </w:divBdr>
    </w:div>
    <w:div w:id="903754660">
      <w:bodyDiv w:val="1"/>
      <w:marLeft w:val="0"/>
      <w:marRight w:val="0"/>
      <w:marTop w:val="0"/>
      <w:marBottom w:val="0"/>
      <w:divBdr>
        <w:top w:val="none" w:sz="0" w:space="0" w:color="auto"/>
        <w:left w:val="none" w:sz="0" w:space="0" w:color="auto"/>
        <w:bottom w:val="none" w:sz="0" w:space="0" w:color="auto"/>
        <w:right w:val="none" w:sz="0" w:space="0" w:color="auto"/>
      </w:divBdr>
    </w:div>
    <w:div w:id="903758804">
      <w:bodyDiv w:val="1"/>
      <w:marLeft w:val="0"/>
      <w:marRight w:val="0"/>
      <w:marTop w:val="0"/>
      <w:marBottom w:val="0"/>
      <w:divBdr>
        <w:top w:val="none" w:sz="0" w:space="0" w:color="auto"/>
        <w:left w:val="none" w:sz="0" w:space="0" w:color="auto"/>
        <w:bottom w:val="none" w:sz="0" w:space="0" w:color="auto"/>
        <w:right w:val="none" w:sz="0" w:space="0" w:color="auto"/>
      </w:divBdr>
    </w:div>
    <w:div w:id="904098363">
      <w:bodyDiv w:val="1"/>
      <w:marLeft w:val="0"/>
      <w:marRight w:val="0"/>
      <w:marTop w:val="0"/>
      <w:marBottom w:val="0"/>
      <w:divBdr>
        <w:top w:val="none" w:sz="0" w:space="0" w:color="auto"/>
        <w:left w:val="none" w:sz="0" w:space="0" w:color="auto"/>
        <w:bottom w:val="none" w:sz="0" w:space="0" w:color="auto"/>
        <w:right w:val="none" w:sz="0" w:space="0" w:color="auto"/>
      </w:divBdr>
    </w:div>
    <w:div w:id="904336216">
      <w:bodyDiv w:val="1"/>
      <w:marLeft w:val="0"/>
      <w:marRight w:val="0"/>
      <w:marTop w:val="0"/>
      <w:marBottom w:val="0"/>
      <w:divBdr>
        <w:top w:val="none" w:sz="0" w:space="0" w:color="auto"/>
        <w:left w:val="none" w:sz="0" w:space="0" w:color="auto"/>
        <w:bottom w:val="none" w:sz="0" w:space="0" w:color="auto"/>
        <w:right w:val="none" w:sz="0" w:space="0" w:color="auto"/>
      </w:divBdr>
    </w:div>
    <w:div w:id="904874375">
      <w:bodyDiv w:val="1"/>
      <w:marLeft w:val="0"/>
      <w:marRight w:val="0"/>
      <w:marTop w:val="0"/>
      <w:marBottom w:val="0"/>
      <w:divBdr>
        <w:top w:val="none" w:sz="0" w:space="0" w:color="auto"/>
        <w:left w:val="none" w:sz="0" w:space="0" w:color="auto"/>
        <w:bottom w:val="none" w:sz="0" w:space="0" w:color="auto"/>
        <w:right w:val="none" w:sz="0" w:space="0" w:color="auto"/>
      </w:divBdr>
    </w:div>
    <w:div w:id="905797738">
      <w:bodyDiv w:val="1"/>
      <w:marLeft w:val="0"/>
      <w:marRight w:val="0"/>
      <w:marTop w:val="0"/>
      <w:marBottom w:val="0"/>
      <w:divBdr>
        <w:top w:val="none" w:sz="0" w:space="0" w:color="auto"/>
        <w:left w:val="none" w:sz="0" w:space="0" w:color="auto"/>
        <w:bottom w:val="none" w:sz="0" w:space="0" w:color="auto"/>
        <w:right w:val="none" w:sz="0" w:space="0" w:color="auto"/>
      </w:divBdr>
    </w:div>
    <w:div w:id="905994909">
      <w:bodyDiv w:val="1"/>
      <w:marLeft w:val="0"/>
      <w:marRight w:val="0"/>
      <w:marTop w:val="0"/>
      <w:marBottom w:val="0"/>
      <w:divBdr>
        <w:top w:val="none" w:sz="0" w:space="0" w:color="auto"/>
        <w:left w:val="none" w:sz="0" w:space="0" w:color="auto"/>
        <w:bottom w:val="none" w:sz="0" w:space="0" w:color="auto"/>
        <w:right w:val="none" w:sz="0" w:space="0" w:color="auto"/>
      </w:divBdr>
    </w:div>
    <w:div w:id="906038229">
      <w:bodyDiv w:val="1"/>
      <w:marLeft w:val="0"/>
      <w:marRight w:val="0"/>
      <w:marTop w:val="0"/>
      <w:marBottom w:val="0"/>
      <w:divBdr>
        <w:top w:val="none" w:sz="0" w:space="0" w:color="auto"/>
        <w:left w:val="none" w:sz="0" w:space="0" w:color="auto"/>
        <w:bottom w:val="none" w:sz="0" w:space="0" w:color="auto"/>
        <w:right w:val="none" w:sz="0" w:space="0" w:color="auto"/>
      </w:divBdr>
    </w:div>
    <w:div w:id="906114026">
      <w:bodyDiv w:val="1"/>
      <w:marLeft w:val="0"/>
      <w:marRight w:val="0"/>
      <w:marTop w:val="0"/>
      <w:marBottom w:val="0"/>
      <w:divBdr>
        <w:top w:val="none" w:sz="0" w:space="0" w:color="auto"/>
        <w:left w:val="none" w:sz="0" w:space="0" w:color="auto"/>
        <w:bottom w:val="none" w:sz="0" w:space="0" w:color="auto"/>
        <w:right w:val="none" w:sz="0" w:space="0" w:color="auto"/>
      </w:divBdr>
    </w:div>
    <w:div w:id="906307896">
      <w:bodyDiv w:val="1"/>
      <w:marLeft w:val="0"/>
      <w:marRight w:val="0"/>
      <w:marTop w:val="0"/>
      <w:marBottom w:val="0"/>
      <w:divBdr>
        <w:top w:val="none" w:sz="0" w:space="0" w:color="auto"/>
        <w:left w:val="none" w:sz="0" w:space="0" w:color="auto"/>
        <w:bottom w:val="none" w:sz="0" w:space="0" w:color="auto"/>
        <w:right w:val="none" w:sz="0" w:space="0" w:color="auto"/>
      </w:divBdr>
    </w:div>
    <w:div w:id="906889049">
      <w:bodyDiv w:val="1"/>
      <w:marLeft w:val="0"/>
      <w:marRight w:val="0"/>
      <w:marTop w:val="0"/>
      <w:marBottom w:val="0"/>
      <w:divBdr>
        <w:top w:val="none" w:sz="0" w:space="0" w:color="auto"/>
        <w:left w:val="none" w:sz="0" w:space="0" w:color="auto"/>
        <w:bottom w:val="none" w:sz="0" w:space="0" w:color="auto"/>
        <w:right w:val="none" w:sz="0" w:space="0" w:color="auto"/>
      </w:divBdr>
    </w:div>
    <w:div w:id="907694103">
      <w:bodyDiv w:val="1"/>
      <w:marLeft w:val="0"/>
      <w:marRight w:val="0"/>
      <w:marTop w:val="0"/>
      <w:marBottom w:val="0"/>
      <w:divBdr>
        <w:top w:val="none" w:sz="0" w:space="0" w:color="auto"/>
        <w:left w:val="none" w:sz="0" w:space="0" w:color="auto"/>
        <w:bottom w:val="none" w:sz="0" w:space="0" w:color="auto"/>
        <w:right w:val="none" w:sz="0" w:space="0" w:color="auto"/>
      </w:divBdr>
    </w:div>
    <w:div w:id="907959129">
      <w:bodyDiv w:val="1"/>
      <w:marLeft w:val="0"/>
      <w:marRight w:val="0"/>
      <w:marTop w:val="0"/>
      <w:marBottom w:val="0"/>
      <w:divBdr>
        <w:top w:val="none" w:sz="0" w:space="0" w:color="auto"/>
        <w:left w:val="none" w:sz="0" w:space="0" w:color="auto"/>
        <w:bottom w:val="none" w:sz="0" w:space="0" w:color="auto"/>
        <w:right w:val="none" w:sz="0" w:space="0" w:color="auto"/>
      </w:divBdr>
    </w:div>
    <w:div w:id="908003323">
      <w:bodyDiv w:val="1"/>
      <w:marLeft w:val="0"/>
      <w:marRight w:val="0"/>
      <w:marTop w:val="0"/>
      <w:marBottom w:val="0"/>
      <w:divBdr>
        <w:top w:val="none" w:sz="0" w:space="0" w:color="auto"/>
        <w:left w:val="none" w:sz="0" w:space="0" w:color="auto"/>
        <w:bottom w:val="none" w:sz="0" w:space="0" w:color="auto"/>
        <w:right w:val="none" w:sz="0" w:space="0" w:color="auto"/>
      </w:divBdr>
    </w:div>
    <w:div w:id="908151777">
      <w:bodyDiv w:val="1"/>
      <w:marLeft w:val="0"/>
      <w:marRight w:val="0"/>
      <w:marTop w:val="0"/>
      <w:marBottom w:val="0"/>
      <w:divBdr>
        <w:top w:val="none" w:sz="0" w:space="0" w:color="auto"/>
        <w:left w:val="none" w:sz="0" w:space="0" w:color="auto"/>
        <w:bottom w:val="none" w:sz="0" w:space="0" w:color="auto"/>
        <w:right w:val="none" w:sz="0" w:space="0" w:color="auto"/>
      </w:divBdr>
    </w:div>
    <w:div w:id="908421931">
      <w:bodyDiv w:val="1"/>
      <w:marLeft w:val="0"/>
      <w:marRight w:val="0"/>
      <w:marTop w:val="0"/>
      <w:marBottom w:val="0"/>
      <w:divBdr>
        <w:top w:val="none" w:sz="0" w:space="0" w:color="auto"/>
        <w:left w:val="none" w:sz="0" w:space="0" w:color="auto"/>
        <w:bottom w:val="none" w:sz="0" w:space="0" w:color="auto"/>
        <w:right w:val="none" w:sz="0" w:space="0" w:color="auto"/>
      </w:divBdr>
    </w:div>
    <w:div w:id="908540235">
      <w:bodyDiv w:val="1"/>
      <w:marLeft w:val="0"/>
      <w:marRight w:val="0"/>
      <w:marTop w:val="0"/>
      <w:marBottom w:val="0"/>
      <w:divBdr>
        <w:top w:val="none" w:sz="0" w:space="0" w:color="auto"/>
        <w:left w:val="none" w:sz="0" w:space="0" w:color="auto"/>
        <w:bottom w:val="none" w:sz="0" w:space="0" w:color="auto"/>
        <w:right w:val="none" w:sz="0" w:space="0" w:color="auto"/>
      </w:divBdr>
    </w:div>
    <w:div w:id="908541738">
      <w:bodyDiv w:val="1"/>
      <w:marLeft w:val="0"/>
      <w:marRight w:val="0"/>
      <w:marTop w:val="0"/>
      <w:marBottom w:val="0"/>
      <w:divBdr>
        <w:top w:val="none" w:sz="0" w:space="0" w:color="auto"/>
        <w:left w:val="none" w:sz="0" w:space="0" w:color="auto"/>
        <w:bottom w:val="none" w:sz="0" w:space="0" w:color="auto"/>
        <w:right w:val="none" w:sz="0" w:space="0" w:color="auto"/>
      </w:divBdr>
    </w:div>
    <w:div w:id="908658017">
      <w:bodyDiv w:val="1"/>
      <w:marLeft w:val="0"/>
      <w:marRight w:val="0"/>
      <w:marTop w:val="0"/>
      <w:marBottom w:val="0"/>
      <w:divBdr>
        <w:top w:val="none" w:sz="0" w:space="0" w:color="auto"/>
        <w:left w:val="none" w:sz="0" w:space="0" w:color="auto"/>
        <w:bottom w:val="none" w:sz="0" w:space="0" w:color="auto"/>
        <w:right w:val="none" w:sz="0" w:space="0" w:color="auto"/>
      </w:divBdr>
    </w:div>
    <w:div w:id="908661160">
      <w:bodyDiv w:val="1"/>
      <w:marLeft w:val="0"/>
      <w:marRight w:val="0"/>
      <w:marTop w:val="0"/>
      <w:marBottom w:val="0"/>
      <w:divBdr>
        <w:top w:val="none" w:sz="0" w:space="0" w:color="auto"/>
        <w:left w:val="none" w:sz="0" w:space="0" w:color="auto"/>
        <w:bottom w:val="none" w:sz="0" w:space="0" w:color="auto"/>
        <w:right w:val="none" w:sz="0" w:space="0" w:color="auto"/>
      </w:divBdr>
      <w:divsChild>
        <w:div w:id="234821243">
          <w:marLeft w:val="480"/>
          <w:marRight w:val="0"/>
          <w:marTop w:val="0"/>
          <w:marBottom w:val="0"/>
          <w:divBdr>
            <w:top w:val="none" w:sz="0" w:space="0" w:color="auto"/>
            <w:left w:val="none" w:sz="0" w:space="0" w:color="auto"/>
            <w:bottom w:val="none" w:sz="0" w:space="0" w:color="auto"/>
            <w:right w:val="none" w:sz="0" w:space="0" w:color="auto"/>
          </w:divBdr>
        </w:div>
        <w:div w:id="511264445">
          <w:marLeft w:val="480"/>
          <w:marRight w:val="0"/>
          <w:marTop w:val="0"/>
          <w:marBottom w:val="0"/>
          <w:divBdr>
            <w:top w:val="none" w:sz="0" w:space="0" w:color="auto"/>
            <w:left w:val="none" w:sz="0" w:space="0" w:color="auto"/>
            <w:bottom w:val="none" w:sz="0" w:space="0" w:color="auto"/>
            <w:right w:val="none" w:sz="0" w:space="0" w:color="auto"/>
          </w:divBdr>
        </w:div>
        <w:div w:id="660617645">
          <w:marLeft w:val="480"/>
          <w:marRight w:val="0"/>
          <w:marTop w:val="0"/>
          <w:marBottom w:val="0"/>
          <w:divBdr>
            <w:top w:val="none" w:sz="0" w:space="0" w:color="auto"/>
            <w:left w:val="none" w:sz="0" w:space="0" w:color="auto"/>
            <w:bottom w:val="none" w:sz="0" w:space="0" w:color="auto"/>
            <w:right w:val="none" w:sz="0" w:space="0" w:color="auto"/>
          </w:divBdr>
        </w:div>
        <w:div w:id="1313870251">
          <w:marLeft w:val="480"/>
          <w:marRight w:val="0"/>
          <w:marTop w:val="0"/>
          <w:marBottom w:val="0"/>
          <w:divBdr>
            <w:top w:val="none" w:sz="0" w:space="0" w:color="auto"/>
            <w:left w:val="none" w:sz="0" w:space="0" w:color="auto"/>
            <w:bottom w:val="none" w:sz="0" w:space="0" w:color="auto"/>
            <w:right w:val="none" w:sz="0" w:space="0" w:color="auto"/>
          </w:divBdr>
        </w:div>
        <w:div w:id="1488478541">
          <w:marLeft w:val="480"/>
          <w:marRight w:val="0"/>
          <w:marTop w:val="0"/>
          <w:marBottom w:val="0"/>
          <w:divBdr>
            <w:top w:val="none" w:sz="0" w:space="0" w:color="auto"/>
            <w:left w:val="none" w:sz="0" w:space="0" w:color="auto"/>
            <w:bottom w:val="none" w:sz="0" w:space="0" w:color="auto"/>
            <w:right w:val="none" w:sz="0" w:space="0" w:color="auto"/>
          </w:divBdr>
        </w:div>
        <w:div w:id="1549680869">
          <w:marLeft w:val="480"/>
          <w:marRight w:val="0"/>
          <w:marTop w:val="0"/>
          <w:marBottom w:val="0"/>
          <w:divBdr>
            <w:top w:val="none" w:sz="0" w:space="0" w:color="auto"/>
            <w:left w:val="none" w:sz="0" w:space="0" w:color="auto"/>
            <w:bottom w:val="none" w:sz="0" w:space="0" w:color="auto"/>
            <w:right w:val="none" w:sz="0" w:space="0" w:color="auto"/>
          </w:divBdr>
        </w:div>
        <w:div w:id="1630361379">
          <w:marLeft w:val="480"/>
          <w:marRight w:val="0"/>
          <w:marTop w:val="0"/>
          <w:marBottom w:val="0"/>
          <w:divBdr>
            <w:top w:val="none" w:sz="0" w:space="0" w:color="auto"/>
            <w:left w:val="none" w:sz="0" w:space="0" w:color="auto"/>
            <w:bottom w:val="none" w:sz="0" w:space="0" w:color="auto"/>
            <w:right w:val="none" w:sz="0" w:space="0" w:color="auto"/>
          </w:divBdr>
        </w:div>
        <w:div w:id="1796831059">
          <w:marLeft w:val="480"/>
          <w:marRight w:val="0"/>
          <w:marTop w:val="0"/>
          <w:marBottom w:val="0"/>
          <w:divBdr>
            <w:top w:val="none" w:sz="0" w:space="0" w:color="auto"/>
            <w:left w:val="none" w:sz="0" w:space="0" w:color="auto"/>
            <w:bottom w:val="none" w:sz="0" w:space="0" w:color="auto"/>
            <w:right w:val="none" w:sz="0" w:space="0" w:color="auto"/>
          </w:divBdr>
        </w:div>
      </w:divsChild>
    </w:div>
    <w:div w:id="908927257">
      <w:bodyDiv w:val="1"/>
      <w:marLeft w:val="0"/>
      <w:marRight w:val="0"/>
      <w:marTop w:val="0"/>
      <w:marBottom w:val="0"/>
      <w:divBdr>
        <w:top w:val="none" w:sz="0" w:space="0" w:color="auto"/>
        <w:left w:val="none" w:sz="0" w:space="0" w:color="auto"/>
        <w:bottom w:val="none" w:sz="0" w:space="0" w:color="auto"/>
        <w:right w:val="none" w:sz="0" w:space="0" w:color="auto"/>
      </w:divBdr>
    </w:div>
    <w:div w:id="909272608">
      <w:bodyDiv w:val="1"/>
      <w:marLeft w:val="0"/>
      <w:marRight w:val="0"/>
      <w:marTop w:val="0"/>
      <w:marBottom w:val="0"/>
      <w:divBdr>
        <w:top w:val="none" w:sz="0" w:space="0" w:color="auto"/>
        <w:left w:val="none" w:sz="0" w:space="0" w:color="auto"/>
        <w:bottom w:val="none" w:sz="0" w:space="0" w:color="auto"/>
        <w:right w:val="none" w:sz="0" w:space="0" w:color="auto"/>
      </w:divBdr>
    </w:div>
    <w:div w:id="909508779">
      <w:bodyDiv w:val="1"/>
      <w:marLeft w:val="0"/>
      <w:marRight w:val="0"/>
      <w:marTop w:val="0"/>
      <w:marBottom w:val="0"/>
      <w:divBdr>
        <w:top w:val="none" w:sz="0" w:space="0" w:color="auto"/>
        <w:left w:val="none" w:sz="0" w:space="0" w:color="auto"/>
        <w:bottom w:val="none" w:sz="0" w:space="0" w:color="auto"/>
        <w:right w:val="none" w:sz="0" w:space="0" w:color="auto"/>
      </w:divBdr>
    </w:div>
    <w:div w:id="909583086">
      <w:bodyDiv w:val="1"/>
      <w:marLeft w:val="0"/>
      <w:marRight w:val="0"/>
      <w:marTop w:val="0"/>
      <w:marBottom w:val="0"/>
      <w:divBdr>
        <w:top w:val="none" w:sz="0" w:space="0" w:color="auto"/>
        <w:left w:val="none" w:sz="0" w:space="0" w:color="auto"/>
        <w:bottom w:val="none" w:sz="0" w:space="0" w:color="auto"/>
        <w:right w:val="none" w:sz="0" w:space="0" w:color="auto"/>
      </w:divBdr>
    </w:div>
    <w:div w:id="909652435">
      <w:bodyDiv w:val="1"/>
      <w:marLeft w:val="0"/>
      <w:marRight w:val="0"/>
      <w:marTop w:val="0"/>
      <w:marBottom w:val="0"/>
      <w:divBdr>
        <w:top w:val="none" w:sz="0" w:space="0" w:color="auto"/>
        <w:left w:val="none" w:sz="0" w:space="0" w:color="auto"/>
        <w:bottom w:val="none" w:sz="0" w:space="0" w:color="auto"/>
        <w:right w:val="none" w:sz="0" w:space="0" w:color="auto"/>
      </w:divBdr>
    </w:div>
    <w:div w:id="909847152">
      <w:bodyDiv w:val="1"/>
      <w:marLeft w:val="0"/>
      <w:marRight w:val="0"/>
      <w:marTop w:val="0"/>
      <w:marBottom w:val="0"/>
      <w:divBdr>
        <w:top w:val="none" w:sz="0" w:space="0" w:color="auto"/>
        <w:left w:val="none" w:sz="0" w:space="0" w:color="auto"/>
        <w:bottom w:val="none" w:sz="0" w:space="0" w:color="auto"/>
        <w:right w:val="none" w:sz="0" w:space="0" w:color="auto"/>
      </w:divBdr>
    </w:div>
    <w:div w:id="909850699">
      <w:bodyDiv w:val="1"/>
      <w:marLeft w:val="0"/>
      <w:marRight w:val="0"/>
      <w:marTop w:val="0"/>
      <w:marBottom w:val="0"/>
      <w:divBdr>
        <w:top w:val="none" w:sz="0" w:space="0" w:color="auto"/>
        <w:left w:val="none" w:sz="0" w:space="0" w:color="auto"/>
        <w:bottom w:val="none" w:sz="0" w:space="0" w:color="auto"/>
        <w:right w:val="none" w:sz="0" w:space="0" w:color="auto"/>
      </w:divBdr>
    </w:div>
    <w:div w:id="910431781">
      <w:bodyDiv w:val="1"/>
      <w:marLeft w:val="0"/>
      <w:marRight w:val="0"/>
      <w:marTop w:val="0"/>
      <w:marBottom w:val="0"/>
      <w:divBdr>
        <w:top w:val="none" w:sz="0" w:space="0" w:color="auto"/>
        <w:left w:val="none" w:sz="0" w:space="0" w:color="auto"/>
        <w:bottom w:val="none" w:sz="0" w:space="0" w:color="auto"/>
        <w:right w:val="none" w:sz="0" w:space="0" w:color="auto"/>
      </w:divBdr>
    </w:div>
    <w:div w:id="910500076">
      <w:bodyDiv w:val="1"/>
      <w:marLeft w:val="0"/>
      <w:marRight w:val="0"/>
      <w:marTop w:val="0"/>
      <w:marBottom w:val="0"/>
      <w:divBdr>
        <w:top w:val="none" w:sz="0" w:space="0" w:color="auto"/>
        <w:left w:val="none" w:sz="0" w:space="0" w:color="auto"/>
        <w:bottom w:val="none" w:sz="0" w:space="0" w:color="auto"/>
        <w:right w:val="none" w:sz="0" w:space="0" w:color="auto"/>
      </w:divBdr>
    </w:div>
    <w:div w:id="911044696">
      <w:bodyDiv w:val="1"/>
      <w:marLeft w:val="0"/>
      <w:marRight w:val="0"/>
      <w:marTop w:val="0"/>
      <w:marBottom w:val="0"/>
      <w:divBdr>
        <w:top w:val="none" w:sz="0" w:space="0" w:color="auto"/>
        <w:left w:val="none" w:sz="0" w:space="0" w:color="auto"/>
        <w:bottom w:val="none" w:sz="0" w:space="0" w:color="auto"/>
        <w:right w:val="none" w:sz="0" w:space="0" w:color="auto"/>
      </w:divBdr>
    </w:div>
    <w:div w:id="911088842">
      <w:bodyDiv w:val="1"/>
      <w:marLeft w:val="0"/>
      <w:marRight w:val="0"/>
      <w:marTop w:val="0"/>
      <w:marBottom w:val="0"/>
      <w:divBdr>
        <w:top w:val="none" w:sz="0" w:space="0" w:color="auto"/>
        <w:left w:val="none" w:sz="0" w:space="0" w:color="auto"/>
        <w:bottom w:val="none" w:sz="0" w:space="0" w:color="auto"/>
        <w:right w:val="none" w:sz="0" w:space="0" w:color="auto"/>
      </w:divBdr>
    </w:div>
    <w:div w:id="911160879">
      <w:bodyDiv w:val="1"/>
      <w:marLeft w:val="0"/>
      <w:marRight w:val="0"/>
      <w:marTop w:val="0"/>
      <w:marBottom w:val="0"/>
      <w:divBdr>
        <w:top w:val="none" w:sz="0" w:space="0" w:color="auto"/>
        <w:left w:val="none" w:sz="0" w:space="0" w:color="auto"/>
        <w:bottom w:val="none" w:sz="0" w:space="0" w:color="auto"/>
        <w:right w:val="none" w:sz="0" w:space="0" w:color="auto"/>
      </w:divBdr>
    </w:div>
    <w:div w:id="911279832">
      <w:bodyDiv w:val="1"/>
      <w:marLeft w:val="0"/>
      <w:marRight w:val="0"/>
      <w:marTop w:val="0"/>
      <w:marBottom w:val="0"/>
      <w:divBdr>
        <w:top w:val="none" w:sz="0" w:space="0" w:color="auto"/>
        <w:left w:val="none" w:sz="0" w:space="0" w:color="auto"/>
        <w:bottom w:val="none" w:sz="0" w:space="0" w:color="auto"/>
        <w:right w:val="none" w:sz="0" w:space="0" w:color="auto"/>
      </w:divBdr>
    </w:div>
    <w:div w:id="911427661">
      <w:bodyDiv w:val="1"/>
      <w:marLeft w:val="0"/>
      <w:marRight w:val="0"/>
      <w:marTop w:val="0"/>
      <w:marBottom w:val="0"/>
      <w:divBdr>
        <w:top w:val="none" w:sz="0" w:space="0" w:color="auto"/>
        <w:left w:val="none" w:sz="0" w:space="0" w:color="auto"/>
        <w:bottom w:val="none" w:sz="0" w:space="0" w:color="auto"/>
        <w:right w:val="none" w:sz="0" w:space="0" w:color="auto"/>
      </w:divBdr>
    </w:div>
    <w:div w:id="911696517">
      <w:bodyDiv w:val="1"/>
      <w:marLeft w:val="0"/>
      <w:marRight w:val="0"/>
      <w:marTop w:val="0"/>
      <w:marBottom w:val="0"/>
      <w:divBdr>
        <w:top w:val="none" w:sz="0" w:space="0" w:color="auto"/>
        <w:left w:val="none" w:sz="0" w:space="0" w:color="auto"/>
        <w:bottom w:val="none" w:sz="0" w:space="0" w:color="auto"/>
        <w:right w:val="none" w:sz="0" w:space="0" w:color="auto"/>
      </w:divBdr>
    </w:div>
    <w:div w:id="911700269">
      <w:bodyDiv w:val="1"/>
      <w:marLeft w:val="0"/>
      <w:marRight w:val="0"/>
      <w:marTop w:val="0"/>
      <w:marBottom w:val="0"/>
      <w:divBdr>
        <w:top w:val="none" w:sz="0" w:space="0" w:color="auto"/>
        <w:left w:val="none" w:sz="0" w:space="0" w:color="auto"/>
        <w:bottom w:val="none" w:sz="0" w:space="0" w:color="auto"/>
        <w:right w:val="none" w:sz="0" w:space="0" w:color="auto"/>
      </w:divBdr>
    </w:div>
    <w:div w:id="912590600">
      <w:bodyDiv w:val="1"/>
      <w:marLeft w:val="0"/>
      <w:marRight w:val="0"/>
      <w:marTop w:val="0"/>
      <w:marBottom w:val="0"/>
      <w:divBdr>
        <w:top w:val="none" w:sz="0" w:space="0" w:color="auto"/>
        <w:left w:val="none" w:sz="0" w:space="0" w:color="auto"/>
        <w:bottom w:val="none" w:sz="0" w:space="0" w:color="auto"/>
        <w:right w:val="none" w:sz="0" w:space="0" w:color="auto"/>
      </w:divBdr>
    </w:div>
    <w:div w:id="913128845">
      <w:bodyDiv w:val="1"/>
      <w:marLeft w:val="0"/>
      <w:marRight w:val="0"/>
      <w:marTop w:val="0"/>
      <w:marBottom w:val="0"/>
      <w:divBdr>
        <w:top w:val="none" w:sz="0" w:space="0" w:color="auto"/>
        <w:left w:val="none" w:sz="0" w:space="0" w:color="auto"/>
        <w:bottom w:val="none" w:sz="0" w:space="0" w:color="auto"/>
        <w:right w:val="none" w:sz="0" w:space="0" w:color="auto"/>
      </w:divBdr>
    </w:div>
    <w:div w:id="913323945">
      <w:bodyDiv w:val="1"/>
      <w:marLeft w:val="0"/>
      <w:marRight w:val="0"/>
      <w:marTop w:val="0"/>
      <w:marBottom w:val="0"/>
      <w:divBdr>
        <w:top w:val="none" w:sz="0" w:space="0" w:color="auto"/>
        <w:left w:val="none" w:sz="0" w:space="0" w:color="auto"/>
        <w:bottom w:val="none" w:sz="0" w:space="0" w:color="auto"/>
        <w:right w:val="none" w:sz="0" w:space="0" w:color="auto"/>
      </w:divBdr>
    </w:div>
    <w:div w:id="913706213">
      <w:bodyDiv w:val="1"/>
      <w:marLeft w:val="0"/>
      <w:marRight w:val="0"/>
      <w:marTop w:val="0"/>
      <w:marBottom w:val="0"/>
      <w:divBdr>
        <w:top w:val="none" w:sz="0" w:space="0" w:color="auto"/>
        <w:left w:val="none" w:sz="0" w:space="0" w:color="auto"/>
        <w:bottom w:val="none" w:sz="0" w:space="0" w:color="auto"/>
        <w:right w:val="none" w:sz="0" w:space="0" w:color="auto"/>
      </w:divBdr>
    </w:div>
    <w:div w:id="913975969">
      <w:bodyDiv w:val="1"/>
      <w:marLeft w:val="0"/>
      <w:marRight w:val="0"/>
      <w:marTop w:val="0"/>
      <w:marBottom w:val="0"/>
      <w:divBdr>
        <w:top w:val="none" w:sz="0" w:space="0" w:color="auto"/>
        <w:left w:val="none" w:sz="0" w:space="0" w:color="auto"/>
        <w:bottom w:val="none" w:sz="0" w:space="0" w:color="auto"/>
        <w:right w:val="none" w:sz="0" w:space="0" w:color="auto"/>
      </w:divBdr>
    </w:div>
    <w:div w:id="914439884">
      <w:bodyDiv w:val="1"/>
      <w:marLeft w:val="0"/>
      <w:marRight w:val="0"/>
      <w:marTop w:val="0"/>
      <w:marBottom w:val="0"/>
      <w:divBdr>
        <w:top w:val="none" w:sz="0" w:space="0" w:color="auto"/>
        <w:left w:val="none" w:sz="0" w:space="0" w:color="auto"/>
        <w:bottom w:val="none" w:sz="0" w:space="0" w:color="auto"/>
        <w:right w:val="none" w:sz="0" w:space="0" w:color="auto"/>
      </w:divBdr>
    </w:div>
    <w:div w:id="914558297">
      <w:bodyDiv w:val="1"/>
      <w:marLeft w:val="0"/>
      <w:marRight w:val="0"/>
      <w:marTop w:val="0"/>
      <w:marBottom w:val="0"/>
      <w:divBdr>
        <w:top w:val="none" w:sz="0" w:space="0" w:color="auto"/>
        <w:left w:val="none" w:sz="0" w:space="0" w:color="auto"/>
        <w:bottom w:val="none" w:sz="0" w:space="0" w:color="auto"/>
        <w:right w:val="none" w:sz="0" w:space="0" w:color="auto"/>
      </w:divBdr>
    </w:div>
    <w:div w:id="914703557">
      <w:bodyDiv w:val="1"/>
      <w:marLeft w:val="0"/>
      <w:marRight w:val="0"/>
      <w:marTop w:val="0"/>
      <w:marBottom w:val="0"/>
      <w:divBdr>
        <w:top w:val="none" w:sz="0" w:space="0" w:color="auto"/>
        <w:left w:val="none" w:sz="0" w:space="0" w:color="auto"/>
        <w:bottom w:val="none" w:sz="0" w:space="0" w:color="auto"/>
        <w:right w:val="none" w:sz="0" w:space="0" w:color="auto"/>
      </w:divBdr>
    </w:div>
    <w:div w:id="914781453">
      <w:bodyDiv w:val="1"/>
      <w:marLeft w:val="0"/>
      <w:marRight w:val="0"/>
      <w:marTop w:val="0"/>
      <w:marBottom w:val="0"/>
      <w:divBdr>
        <w:top w:val="none" w:sz="0" w:space="0" w:color="auto"/>
        <w:left w:val="none" w:sz="0" w:space="0" w:color="auto"/>
        <w:bottom w:val="none" w:sz="0" w:space="0" w:color="auto"/>
        <w:right w:val="none" w:sz="0" w:space="0" w:color="auto"/>
      </w:divBdr>
      <w:divsChild>
        <w:div w:id="1289164769">
          <w:marLeft w:val="480"/>
          <w:marRight w:val="0"/>
          <w:marTop w:val="0"/>
          <w:marBottom w:val="0"/>
          <w:divBdr>
            <w:top w:val="none" w:sz="0" w:space="0" w:color="auto"/>
            <w:left w:val="none" w:sz="0" w:space="0" w:color="auto"/>
            <w:bottom w:val="none" w:sz="0" w:space="0" w:color="auto"/>
            <w:right w:val="none" w:sz="0" w:space="0" w:color="auto"/>
          </w:divBdr>
        </w:div>
        <w:div w:id="710152449">
          <w:marLeft w:val="480"/>
          <w:marRight w:val="0"/>
          <w:marTop w:val="0"/>
          <w:marBottom w:val="0"/>
          <w:divBdr>
            <w:top w:val="none" w:sz="0" w:space="0" w:color="auto"/>
            <w:left w:val="none" w:sz="0" w:space="0" w:color="auto"/>
            <w:bottom w:val="none" w:sz="0" w:space="0" w:color="auto"/>
            <w:right w:val="none" w:sz="0" w:space="0" w:color="auto"/>
          </w:divBdr>
        </w:div>
        <w:div w:id="1624116892">
          <w:marLeft w:val="480"/>
          <w:marRight w:val="0"/>
          <w:marTop w:val="0"/>
          <w:marBottom w:val="0"/>
          <w:divBdr>
            <w:top w:val="none" w:sz="0" w:space="0" w:color="auto"/>
            <w:left w:val="none" w:sz="0" w:space="0" w:color="auto"/>
            <w:bottom w:val="none" w:sz="0" w:space="0" w:color="auto"/>
            <w:right w:val="none" w:sz="0" w:space="0" w:color="auto"/>
          </w:divBdr>
        </w:div>
        <w:div w:id="2112359243">
          <w:marLeft w:val="480"/>
          <w:marRight w:val="0"/>
          <w:marTop w:val="0"/>
          <w:marBottom w:val="0"/>
          <w:divBdr>
            <w:top w:val="none" w:sz="0" w:space="0" w:color="auto"/>
            <w:left w:val="none" w:sz="0" w:space="0" w:color="auto"/>
            <w:bottom w:val="none" w:sz="0" w:space="0" w:color="auto"/>
            <w:right w:val="none" w:sz="0" w:space="0" w:color="auto"/>
          </w:divBdr>
        </w:div>
        <w:div w:id="949432326">
          <w:marLeft w:val="480"/>
          <w:marRight w:val="0"/>
          <w:marTop w:val="0"/>
          <w:marBottom w:val="0"/>
          <w:divBdr>
            <w:top w:val="none" w:sz="0" w:space="0" w:color="auto"/>
            <w:left w:val="none" w:sz="0" w:space="0" w:color="auto"/>
            <w:bottom w:val="none" w:sz="0" w:space="0" w:color="auto"/>
            <w:right w:val="none" w:sz="0" w:space="0" w:color="auto"/>
          </w:divBdr>
        </w:div>
        <w:div w:id="1672488712">
          <w:marLeft w:val="480"/>
          <w:marRight w:val="0"/>
          <w:marTop w:val="0"/>
          <w:marBottom w:val="0"/>
          <w:divBdr>
            <w:top w:val="none" w:sz="0" w:space="0" w:color="auto"/>
            <w:left w:val="none" w:sz="0" w:space="0" w:color="auto"/>
            <w:bottom w:val="none" w:sz="0" w:space="0" w:color="auto"/>
            <w:right w:val="none" w:sz="0" w:space="0" w:color="auto"/>
          </w:divBdr>
        </w:div>
        <w:div w:id="44108081">
          <w:marLeft w:val="480"/>
          <w:marRight w:val="0"/>
          <w:marTop w:val="0"/>
          <w:marBottom w:val="0"/>
          <w:divBdr>
            <w:top w:val="none" w:sz="0" w:space="0" w:color="auto"/>
            <w:left w:val="none" w:sz="0" w:space="0" w:color="auto"/>
            <w:bottom w:val="none" w:sz="0" w:space="0" w:color="auto"/>
            <w:right w:val="none" w:sz="0" w:space="0" w:color="auto"/>
          </w:divBdr>
        </w:div>
        <w:div w:id="881863790">
          <w:marLeft w:val="480"/>
          <w:marRight w:val="0"/>
          <w:marTop w:val="0"/>
          <w:marBottom w:val="0"/>
          <w:divBdr>
            <w:top w:val="none" w:sz="0" w:space="0" w:color="auto"/>
            <w:left w:val="none" w:sz="0" w:space="0" w:color="auto"/>
            <w:bottom w:val="none" w:sz="0" w:space="0" w:color="auto"/>
            <w:right w:val="none" w:sz="0" w:space="0" w:color="auto"/>
          </w:divBdr>
        </w:div>
        <w:div w:id="2056464848">
          <w:marLeft w:val="480"/>
          <w:marRight w:val="0"/>
          <w:marTop w:val="0"/>
          <w:marBottom w:val="0"/>
          <w:divBdr>
            <w:top w:val="none" w:sz="0" w:space="0" w:color="auto"/>
            <w:left w:val="none" w:sz="0" w:space="0" w:color="auto"/>
            <w:bottom w:val="none" w:sz="0" w:space="0" w:color="auto"/>
            <w:right w:val="none" w:sz="0" w:space="0" w:color="auto"/>
          </w:divBdr>
        </w:div>
        <w:div w:id="314334661">
          <w:marLeft w:val="480"/>
          <w:marRight w:val="0"/>
          <w:marTop w:val="0"/>
          <w:marBottom w:val="0"/>
          <w:divBdr>
            <w:top w:val="none" w:sz="0" w:space="0" w:color="auto"/>
            <w:left w:val="none" w:sz="0" w:space="0" w:color="auto"/>
            <w:bottom w:val="none" w:sz="0" w:space="0" w:color="auto"/>
            <w:right w:val="none" w:sz="0" w:space="0" w:color="auto"/>
          </w:divBdr>
        </w:div>
        <w:div w:id="1719209155">
          <w:marLeft w:val="480"/>
          <w:marRight w:val="0"/>
          <w:marTop w:val="0"/>
          <w:marBottom w:val="0"/>
          <w:divBdr>
            <w:top w:val="none" w:sz="0" w:space="0" w:color="auto"/>
            <w:left w:val="none" w:sz="0" w:space="0" w:color="auto"/>
            <w:bottom w:val="none" w:sz="0" w:space="0" w:color="auto"/>
            <w:right w:val="none" w:sz="0" w:space="0" w:color="auto"/>
          </w:divBdr>
        </w:div>
        <w:div w:id="694575142">
          <w:marLeft w:val="480"/>
          <w:marRight w:val="0"/>
          <w:marTop w:val="0"/>
          <w:marBottom w:val="0"/>
          <w:divBdr>
            <w:top w:val="none" w:sz="0" w:space="0" w:color="auto"/>
            <w:left w:val="none" w:sz="0" w:space="0" w:color="auto"/>
            <w:bottom w:val="none" w:sz="0" w:space="0" w:color="auto"/>
            <w:right w:val="none" w:sz="0" w:space="0" w:color="auto"/>
          </w:divBdr>
        </w:div>
        <w:div w:id="1190336134">
          <w:marLeft w:val="480"/>
          <w:marRight w:val="0"/>
          <w:marTop w:val="0"/>
          <w:marBottom w:val="0"/>
          <w:divBdr>
            <w:top w:val="none" w:sz="0" w:space="0" w:color="auto"/>
            <w:left w:val="none" w:sz="0" w:space="0" w:color="auto"/>
            <w:bottom w:val="none" w:sz="0" w:space="0" w:color="auto"/>
            <w:right w:val="none" w:sz="0" w:space="0" w:color="auto"/>
          </w:divBdr>
        </w:div>
        <w:div w:id="529536301">
          <w:marLeft w:val="480"/>
          <w:marRight w:val="0"/>
          <w:marTop w:val="0"/>
          <w:marBottom w:val="0"/>
          <w:divBdr>
            <w:top w:val="none" w:sz="0" w:space="0" w:color="auto"/>
            <w:left w:val="none" w:sz="0" w:space="0" w:color="auto"/>
            <w:bottom w:val="none" w:sz="0" w:space="0" w:color="auto"/>
            <w:right w:val="none" w:sz="0" w:space="0" w:color="auto"/>
          </w:divBdr>
        </w:div>
        <w:div w:id="1558978069">
          <w:marLeft w:val="480"/>
          <w:marRight w:val="0"/>
          <w:marTop w:val="0"/>
          <w:marBottom w:val="0"/>
          <w:divBdr>
            <w:top w:val="none" w:sz="0" w:space="0" w:color="auto"/>
            <w:left w:val="none" w:sz="0" w:space="0" w:color="auto"/>
            <w:bottom w:val="none" w:sz="0" w:space="0" w:color="auto"/>
            <w:right w:val="none" w:sz="0" w:space="0" w:color="auto"/>
          </w:divBdr>
        </w:div>
        <w:div w:id="742680542">
          <w:marLeft w:val="480"/>
          <w:marRight w:val="0"/>
          <w:marTop w:val="0"/>
          <w:marBottom w:val="0"/>
          <w:divBdr>
            <w:top w:val="none" w:sz="0" w:space="0" w:color="auto"/>
            <w:left w:val="none" w:sz="0" w:space="0" w:color="auto"/>
            <w:bottom w:val="none" w:sz="0" w:space="0" w:color="auto"/>
            <w:right w:val="none" w:sz="0" w:space="0" w:color="auto"/>
          </w:divBdr>
        </w:div>
        <w:div w:id="1571578670">
          <w:marLeft w:val="480"/>
          <w:marRight w:val="0"/>
          <w:marTop w:val="0"/>
          <w:marBottom w:val="0"/>
          <w:divBdr>
            <w:top w:val="none" w:sz="0" w:space="0" w:color="auto"/>
            <w:left w:val="none" w:sz="0" w:space="0" w:color="auto"/>
            <w:bottom w:val="none" w:sz="0" w:space="0" w:color="auto"/>
            <w:right w:val="none" w:sz="0" w:space="0" w:color="auto"/>
          </w:divBdr>
        </w:div>
        <w:div w:id="2092237499">
          <w:marLeft w:val="480"/>
          <w:marRight w:val="0"/>
          <w:marTop w:val="0"/>
          <w:marBottom w:val="0"/>
          <w:divBdr>
            <w:top w:val="none" w:sz="0" w:space="0" w:color="auto"/>
            <w:left w:val="none" w:sz="0" w:space="0" w:color="auto"/>
            <w:bottom w:val="none" w:sz="0" w:space="0" w:color="auto"/>
            <w:right w:val="none" w:sz="0" w:space="0" w:color="auto"/>
          </w:divBdr>
        </w:div>
        <w:div w:id="1495486081">
          <w:marLeft w:val="480"/>
          <w:marRight w:val="0"/>
          <w:marTop w:val="0"/>
          <w:marBottom w:val="0"/>
          <w:divBdr>
            <w:top w:val="none" w:sz="0" w:space="0" w:color="auto"/>
            <w:left w:val="none" w:sz="0" w:space="0" w:color="auto"/>
            <w:bottom w:val="none" w:sz="0" w:space="0" w:color="auto"/>
            <w:right w:val="none" w:sz="0" w:space="0" w:color="auto"/>
          </w:divBdr>
        </w:div>
        <w:div w:id="1224872509">
          <w:marLeft w:val="480"/>
          <w:marRight w:val="0"/>
          <w:marTop w:val="0"/>
          <w:marBottom w:val="0"/>
          <w:divBdr>
            <w:top w:val="none" w:sz="0" w:space="0" w:color="auto"/>
            <w:left w:val="none" w:sz="0" w:space="0" w:color="auto"/>
            <w:bottom w:val="none" w:sz="0" w:space="0" w:color="auto"/>
            <w:right w:val="none" w:sz="0" w:space="0" w:color="auto"/>
          </w:divBdr>
        </w:div>
        <w:div w:id="1108693804">
          <w:marLeft w:val="480"/>
          <w:marRight w:val="0"/>
          <w:marTop w:val="0"/>
          <w:marBottom w:val="0"/>
          <w:divBdr>
            <w:top w:val="none" w:sz="0" w:space="0" w:color="auto"/>
            <w:left w:val="none" w:sz="0" w:space="0" w:color="auto"/>
            <w:bottom w:val="none" w:sz="0" w:space="0" w:color="auto"/>
            <w:right w:val="none" w:sz="0" w:space="0" w:color="auto"/>
          </w:divBdr>
        </w:div>
        <w:div w:id="1560286098">
          <w:marLeft w:val="480"/>
          <w:marRight w:val="0"/>
          <w:marTop w:val="0"/>
          <w:marBottom w:val="0"/>
          <w:divBdr>
            <w:top w:val="none" w:sz="0" w:space="0" w:color="auto"/>
            <w:left w:val="none" w:sz="0" w:space="0" w:color="auto"/>
            <w:bottom w:val="none" w:sz="0" w:space="0" w:color="auto"/>
            <w:right w:val="none" w:sz="0" w:space="0" w:color="auto"/>
          </w:divBdr>
        </w:div>
        <w:div w:id="1546218708">
          <w:marLeft w:val="480"/>
          <w:marRight w:val="0"/>
          <w:marTop w:val="0"/>
          <w:marBottom w:val="0"/>
          <w:divBdr>
            <w:top w:val="none" w:sz="0" w:space="0" w:color="auto"/>
            <w:left w:val="none" w:sz="0" w:space="0" w:color="auto"/>
            <w:bottom w:val="none" w:sz="0" w:space="0" w:color="auto"/>
            <w:right w:val="none" w:sz="0" w:space="0" w:color="auto"/>
          </w:divBdr>
        </w:div>
        <w:div w:id="943460364">
          <w:marLeft w:val="480"/>
          <w:marRight w:val="0"/>
          <w:marTop w:val="0"/>
          <w:marBottom w:val="0"/>
          <w:divBdr>
            <w:top w:val="none" w:sz="0" w:space="0" w:color="auto"/>
            <w:left w:val="none" w:sz="0" w:space="0" w:color="auto"/>
            <w:bottom w:val="none" w:sz="0" w:space="0" w:color="auto"/>
            <w:right w:val="none" w:sz="0" w:space="0" w:color="auto"/>
          </w:divBdr>
        </w:div>
        <w:div w:id="885800810">
          <w:marLeft w:val="480"/>
          <w:marRight w:val="0"/>
          <w:marTop w:val="0"/>
          <w:marBottom w:val="0"/>
          <w:divBdr>
            <w:top w:val="none" w:sz="0" w:space="0" w:color="auto"/>
            <w:left w:val="none" w:sz="0" w:space="0" w:color="auto"/>
            <w:bottom w:val="none" w:sz="0" w:space="0" w:color="auto"/>
            <w:right w:val="none" w:sz="0" w:space="0" w:color="auto"/>
          </w:divBdr>
        </w:div>
        <w:div w:id="1521968207">
          <w:marLeft w:val="480"/>
          <w:marRight w:val="0"/>
          <w:marTop w:val="0"/>
          <w:marBottom w:val="0"/>
          <w:divBdr>
            <w:top w:val="none" w:sz="0" w:space="0" w:color="auto"/>
            <w:left w:val="none" w:sz="0" w:space="0" w:color="auto"/>
            <w:bottom w:val="none" w:sz="0" w:space="0" w:color="auto"/>
            <w:right w:val="none" w:sz="0" w:space="0" w:color="auto"/>
          </w:divBdr>
        </w:div>
        <w:div w:id="1268124965">
          <w:marLeft w:val="480"/>
          <w:marRight w:val="0"/>
          <w:marTop w:val="0"/>
          <w:marBottom w:val="0"/>
          <w:divBdr>
            <w:top w:val="none" w:sz="0" w:space="0" w:color="auto"/>
            <w:left w:val="none" w:sz="0" w:space="0" w:color="auto"/>
            <w:bottom w:val="none" w:sz="0" w:space="0" w:color="auto"/>
            <w:right w:val="none" w:sz="0" w:space="0" w:color="auto"/>
          </w:divBdr>
        </w:div>
        <w:div w:id="1315256465">
          <w:marLeft w:val="480"/>
          <w:marRight w:val="0"/>
          <w:marTop w:val="0"/>
          <w:marBottom w:val="0"/>
          <w:divBdr>
            <w:top w:val="none" w:sz="0" w:space="0" w:color="auto"/>
            <w:left w:val="none" w:sz="0" w:space="0" w:color="auto"/>
            <w:bottom w:val="none" w:sz="0" w:space="0" w:color="auto"/>
            <w:right w:val="none" w:sz="0" w:space="0" w:color="auto"/>
          </w:divBdr>
        </w:div>
        <w:div w:id="453521405">
          <w:marLeft w:val="480"/>
          <w:marRight w:val="0"/>
          <w:marTop w:val="0"/>
          <w:marBottom w:val="0"/>
          <w:divBdr>
            <w:top w:val="none" w:sz="0" w:space="0" w:color="auto"/>
            <w:left w:val="none" w:sz="0" w:space="0" w:color="auto"/>
            <w:bottom w:val="none" w:sz="0" w:space="0" w:color="auto"/>
            <w:right w:val="none" w:sz="0" w:space="0" w:color="auto"/>
          </w:divBdr>
        </w:div>
        <w:div w:id="398939313">
          <w:marLeft w:val="480"/>
          <w:marRight w:val="0"/>
          <w:marTop w:val="0"/>
          <w:marBottom w:val="0"/>
          <w:divBdr>
            <w:top w:val="none" w:sz="0" w:space="0" w:color="auto"/>
            <w:left w:val="none" w:sz="0" w:space="0" w:color="auto"/>
            <w:bottom w:val="none" w:sz="0" w:space="0" w:color="auto"/>
            <w:right w:val="none" w:sz="0" w:space="0" w:color="auto"/>
          </w:divBdr>
        </w:div>
        <w:div w:id="983200335">
          <w:marLeft w:val="480"/>
          <w:marRight w:val="0"/>
          <w:marTop w:val="0"/>
          <w:marBottom w:val="0"/>
          <w:divBdr>
            <w:top w:val="none" w:sz="0" w:space="0" w:color="auto"/>
            <w:left w:val="none" w:sz="0" w:space="0" w:color="auto"/>
            <w:bottom w:val="none" w:sz="0" w:space="0" w:color="auto"/>
            <w:right w:val="none" w:sz="0" w:space="0" w:color="auto"/>
          </w:divBdr>
        </w:div>
        <w:div w:id="1606621381">
          <w:marLeft w:val="480"/>
          <w:marRight w:val="0"/>
          <w:marTop w:val="0"/>
          <w:marBottom w:val="0"/>
          <w:divBdr>
            <w:top w:val="none" w:sz="0" w:space="0" w:color="auto"/>
            <w:left w:val="none" w:sz="0" w:space="0" w:color="auto"/>
            <w:bottom w:val="none" w:sz="0" w:space="0" w:color="auto"/>
            <w:right w:val="none" w:sz="0" w:space="0" w:color="auto"/>
          </w:divBdr>
        </w:div>
        <w:div w:id="1439595177">
          <w:marLeft w:val="480"/>
          <w:marRight w:val="0"/>
          <w:marTop w:val="0"/>
          <w:marBottom w:val="0"/>
          <w:divBdr>
            <w:top w:val="none" w:sz="0" w:space="0" w:color="auto"/>
            <w:left w:val="none" w:sz="0" w:space="0" w:color="auto"/>
            <w:bottom w:val="none" w:sz="0" w:space="0" w:color="auto"/>
            <w:right w:val="none" w:sz="0" w:space="0" w:color="auto"/>
          </w:divBdr>
        </w:div>
        <w:div w:id="1419017030">
          <w:marLeft w:val="480"/>
          <w:marRight w:val="0"/>
          <w:marTop w:val="0"/>
          <w:marBottom w:val="0"/>
          <w:divBdr>
            <w:top w:val="none" w:sz="0" w:space="0" w:color="auto"/>
            <w:left w:val="none" w:sz="0" w:space="0" w:color="auto"/>
            <w:bottom w:val="none" w:sz="0" w:space="0" w:color="auto"/>
            <w:right w:val="none" w:sz="0" w:space="0" w:color="auto"/>
          </w:divBdr>
        </w:div>
        <w:div w:id="1275088865">
          <w:marLeft w:val="480"/>
          <w:marRight w:val="0"/>
          <w:marTop w:val="0"/>
          <w:marBottom w:val="0"/>
          <w:divBdr>
            <w:top w:val="none" w:sz="0" w:space="0" w:color="auto"/>
            <w:left w:val="none" w:sz="0" w:space="0" w:color="auto"/>
            <w:bottom w:val="none" w:sz="0" w:space="0" w:color="auto"/>
            <w:right w:val="none" w:sz="0" w:space="0" w:color="auto"/>
          </w:divBdr>
        </w:div>
        <w:div w:id="2015960315">
          <w:marLeft w:val="480"/>
          <w:marRight w:val="0"/>
          <w:marTop w:val="0"/>
          <w:marBottom w:val="0"/>
          <w:divBdr>
            <w:top w:val="none" w:sz="0" w:space="0" w:color="auto"/>
            <w:left w:val="none" w:sz="0" w:space="0" w:color="auto"/>
            <w:bottom w:val="none" w:sz="0" w:space="0" w:color="auto"/>
            <w:right w:val="none" w:sz="0" w:space="0" w:color="auto"/>
          </w:divBdr>
        </w:div>
        <w:div w:id="1764958949">
          <w:marLeft w:val="480"/>
          <w:marRight w:val="0"/>
          <w:marTop w:val="0"/>
          <w:marBottom w:val="0"/>
          <w:divBdr>
            <w:top w:val="none" w:sz="0" w:space="0" w:color="auto"/>
            <w:left w:val="none" w:sz="0" w:space="0" w:color="auto"/>
            <w:bottom w:val="none" w:sz="0" w:space="0" w:color="auto"/>
            <w:right w:val="none" w:sz="0" w:space="0" w:color="auto"/>
          </w:divBdr>
        </w:div>
        <w:div w:id="740295591">
          <w:marLeft w:val="480"/>
          <w:marRight w:val="0"/>
          <w:marTop w:val="0"/>
          <w:marBottom w:val="0"/>
          <w:divBdr>
            <w:top w:val="none" w:sz="0" w:space="0" w:color="auto"/>
            <w:left w:val="none" w:sz="0" w:space="0" w:color="auto"/>
            <w:bottom w:val="none" w:sz="0" w:space="0" w:color="auto"/>
            <w:right w:val="none" w:sz="0" w:space="0" w:color="auto"/>
          </w:divBdr>
        </w:div>
        <w:div w:id="394207219">
          <w:marLeft w:val="480"/>
          <w:marRight w:val="0"/>
          <w:marTop w:val="0"/>
          <w:marBottom w:val="0"/>
          <w:divBdr>
            <w:top w:val="none" w:sz="0" w:space="0" w:color="auto"/>
            <w:left w:val="none" w:sz="0" w:space="0" w:color="auto"/>
            <w:bottom w:val="none" w:sz="0" w:space="0" w:color="auto"/>
            <w:right w:val="none" w:sz="0" w:space="0" w:color="auto"/>
          </w:divBdr>
        </w:div>
        <w:div w:id="849223676">
          <w:marLeft w:val="480"/>
          <w:marRight w:val="0"/>
          <w:marTop w:val="0"/>
          <w:marBottom w:val="0"/>
          <w:divBdr>
            <w:top w:val="none" w:sz="0" w:space="0" w:color="auto"/>
            <w:left w:val="none" w:sz="0" w:space="0" w:color="auto"/>
            <w:bottom w:val="none" w:sz="0" w:space="0" w:color="auto"/>
            <w:right w:val="none" w:sz="0" w:space="0" w:color="auto"/>
          </w:divBdr>
        </w:div>
        <w:div w:id="657729115">
          <w:marLeft w:val="480"/>
          <w:marRight w:val="0"/>
          <w:marTop w:val="0"/>
          <w:marBottom w:val="0"/>
          <w:divBdr>
            <w:top w:val="none" w:sz="0" w:space="0" w:color="auto"/>
            <w:left w:val="none" w:sz="0" w:space="0" w:color="auto"/>
            <w:bottom w:val="none" w:sz="0" w:space="0" w:color="auto"/>
            <w:right w:val="none" w:sz="0" w:space="0" w:color="auto"/>
          </w:divBdr>
        </w:div>
        <w:div w:id="265039899">
          <w:marLeft w:val="480"/>
          <w:marRight w:val="0"/>
          <w:marTop w:val="0"/>
          <w:marBottom w:val="0"/>
          <w:divBdr>
            <w:top w:val="none" w:sz="0" w:space="0" w:color="auto"/>
            <w:left w:val="none" w:sz="0" w:space="0" w:color="auto"/>
            <w:bottom w:val="none" w:sz="0" w:space="0" w:color="auto"/>
            <w:right w:val="none" w:sz="0" w:space="0" w:color="auto"/>
          </w:divBdr>
        </w:div>
        <w:div w:id="97721742">
          <w:marLeft w:val="480"/>
          <w:marRight w:val="0"/>
          <w:marTop w:val="0"/>
          <w:marBottom w:val="0"/>
          <w:divBdr>
            <w:top w:val="none" w:sz="0" w:space="0" w:color="auto"/>
            <w:left w:val="none" w:sz="0" w:space="0" w:color="auto"/>
            <w:bottom w:val="none" w:sz="0" w:space="0" w:color="auto"/>
            <w:right w:val="none" w:sz="0" w:space="0" w:color="auto"/>
          </w:divBdr>
        </w:div>
        <w:div w:id="1535728240">
          <w:marLeft w:val="480"/>
          <w:marRight w:val="0"/>
          <w:marTop w:val="0"/>
          <w:marBottom w:val="0"/>
          <w:divBdr>
            <w:top w:val="none" w:sz="0" w:space="0" w:color="auto"/>
            <w:left w:val="none" w:sz="0" w:space="0" w:color="auto"/>
            <w:bottom w:val="none" w:sz="0" w:space="0" w:color="auto"/>
            <w:right w:val="none" w:sz="0" w:space="0" w:color="auto"/>
          </w:divBdr>
        </w:div>
        <w:div w:id="260535290">
          <w:marLeft w:val="480"/>
          <w:marRight w:val="0"/>
          <w:marTop w:val="0"/>
          <w:marBottom w:val="0"/>
          <w:divBdr>
            <w:top w:val="none" w:sz="0" w:space="0" w:color="auto"/>
            <w:left w:val="none" w:sz="0" w:space="0" w:color="auto"/>
            <w:bottom w:val="none" w:sz="0" w:space="0" w:color="auto"/>
            <w:right w:val="none" w:sz="0" w:space="0" w:color="auto"/>
          </w:divBdr>
        </w:div>
        <w:div w:id="1662194513">
          <w:marLeft w:val="480"/>
          <w:marRight w:val="0"/>
          <w:marTop w:val="0"/>
          <w:marBottom w:val="0"/>
          <w:divBdr>
            <w:top w:val="none" w:sz="0" w:space="0" w:color="auto"/>
            <w:left w:val="none" w:sz="0" w:space="0" w:color="auto"/>
            <w:bottom w:val="none" w:sz="0" w:space="0" w:color="auto"/>
            <w:right w:val="none" w:sz="0" w:space="0" w:color="auto"/>
          </w:divBdr>
        </w:div>
        <w:div w:id="305353717">
          <w:marLeft w:val="480"/>
          <w:marRight w:val="0"/>
          <w:marTop w:val="0"/>
          <w:marBottom w:val="0"/>
          <w:divBdr>
            <w:top w:val="none" w:sz="0" w:space="0" w:color="auto"/>
            <w:left w:val="none" w:sz="0" w:space="0" w:color="auto"/>
            <w:bottom w:val="none" w:sz="0" w:space="0" w:color="auto"/>
            <w:right w:val="none" w:sz="0" w:space="0" w:color="auto"/>
          </w:divBdr>
        </w:div>
        <w:div w:id="2068070287">
          <w:marLeft w:val="480"/>
          <w:marRight w:val="0"/>
          <w:marTop w:val="0"/>
          <w:marBottom w:val="0"/>
          <w:divBdr>
            <w:top w:val="none" w:sz="0" w:space="0" w:color="auto"/>
            <w:left w:val="none" w:sz="0" w:space="0" w:color="auto"/>
            <w:bottom w:val="none" w:sz="0" w:space="0" w:color="auto"/>
            <w:right w:val="none" w:sz="0" w:space="0" w:color="auto"/>
          </w:divBdr>
        </w:div>
        <w:div w:id="2120098201">
          <w:marLeft w:val="480"/>
          <w:marRight w:val="0"/>
          <w:marTop w:val="0"/>
          <w:marBottom w:val="0"/>
          <w:divBdr>
            <w:top w:val="none" w:sz="0" w:space="0" w:color="auto"/>
            <w:left w:val="none" w:sz="0" w:space="0" w:color="auto"/>
            <w:bottom w:val="none" w:sz="0" w:space="0" w:color="auto"/>
            <w:right w:val="none" w:sz="0" w:space="0" w:color="auto"/>
          </w:divBdr>
        </w:div>
        <w:div w:id="1968660453">
          <w:marLeft w:val="480"/>
          <w:marRight w:val="0"/>
          <w:marTop w:val="0"/>
          <w:marBottom w:val="0"/>
          <w:divBdr>
            <w:top w:val="none" w:sz="0" w:space="0" w:color="auto"/>
            <w:left w:val="none" w:sz="0" w:space="0" w:color="auto"/>
            <w:bottom w:val="none" w:sz="0" w:space="0" w:color="auto"/>
            <w:right w:val="none" w:sz="0" w:space="0" w:color="auto"/>
          </w:divBdr>
        </w:div>
        <w:div w:id="1942950934">
          <w:marLeft w:val="480"/>
          <w:marRight w:val="0"/>
          <w:marTop w:val="0"/>
          <w:marBottom w:val="0"/>
          <w:divBdr>
            <w:top w:val="none" w:sz="0" w:space="0" w:color="auto"/>
            <w:left w:val="none" w:sz="0" w:space="0" w:color="auto"/>
            <w:bottom w:val="none" w:sz="0" w:space="0" w:color="auto"/>
            <w:right w:val="none" w:sz="0" w:space="0" w:color="auto"/>
          </w:divBdr>
        </w:div>
        <w:div w:id="340592442">
          <w:marLeft w:val="480"/>
          <w:marRight w:val="0"/>
          <w:marTop w:val="0"/>
          <w:marBottom w:val="0"/>
          <w:divBdr>
            <w:top w:val="none" w:sz="0" w:space="0" w:color="auto"/>
            <w:left w:val="none" w:sz="0" w:space="0" w:color="auto"/>
            <w:bottom w:val="none" w:sz="0" w:space="0" w:color="auto"/>
            <w:right w:val="none" w:sz="0" w:space="0" w:color="auto"/>
          </w:divBdr>
        </w:div>
        <w:div w:id="1460799739">
          <w:marLeft w:val="480"/>
          <w:marRight w:val="0"/>
          <w:marTop w:val="0"/>
          <w:marBottom w:val="0"/>
          <w:divBdr>
            <w:top w:val="none" w:sz="0" w:space="0" w:color="auto"/>
            <w:left w:val="none" w:sz="0" w:space="0" w:color="auto"/>
            <w:bottom w:val="none" w:sz="0" w:space="0" w:color="auto"/>
            <w:right w:val="none" w:sz="0" w:space="0" w:color="auto"/>
          </w:divBdr>
        </w:div>
        <w:div w:id="118375825">
          <w:marLeft w:val="480"/>
          <w:marRight w:val="0"/>
          <w:marTop w:val="0"/>
          <w:marBottom w:val="0"/>
          <w:divBdr>
            <w:top w:val="none" w:sz="0" w:space="0" w:color="auto"/>
            <w:left w:val="none" w:sz="0" w:space="0" w:color="auto"/>
            <w:bottom w:val="none" w:sz="0" w:space="0" w:color="auto"/>
            <w:right w:val="none" w:sz="0" w:space="0" w:color="auto"/>
          </w:divBdr>
        </w:div>
        <w:div w:id="1459183986">
          <w:marLeft w:val="480"/>
          <w:marRight w:val="0"/>
          <w:marTop w:val="0"/>
          <w:marBottom w:val="0"/>
          <w:divBdr>
            <w:top w:val="none" w:sz="0" w:space="0" w:color="auto"/>
            <w:left w:val="none" w:sz="0" w:space="0" w:color="auto"/>
            <w:bottom w:val="none" w:sz="0" w:space="0" w:color="auto"/>
            <w:right w:val="none" w:sz="0" w:space="0" w:color="auto"/>
          </w:divBdr>
        </w:div>
        <w:div w:id="2020042066">
          <w:marLeft w:val="480"/>
          <w:marRight w:val="0"/>
          <w:marTop w:val="0"/>
          <w:marBottom w:val="0"/>
          <w:divBdr>
            <w:top w:val="none" w:sz="0" w:space="0" w:color="auto"/>
            <w:left w:val="none" w:sz="0" w:space="0" w:color="auto"/>
            <w:bottom w:val="none" w:sz="0" w:space="0" w:color="auto"/>
            <w:right w:val="none" w:sz="0" w:space="0" w:color="auto"/>
          </w:divBdr>
        </w:div>
        <w:div w:id="249435906">
          <w:marLeft w:val="480"/>
          <w:marRight w:val="0"/>
          <w:marTop w:val="0"/>
          <w:marBottom w:val="0"/>
          <w:divBdr>
            <w:top w:val="none" w:sz="0" w:space="0" w:color="auto"/>
            <w:left w:val="none" w:sz="0" w:space="0" w:color="auto"/>
            <w:bottom w:val="none" w:sz="0" w:space="0" w:color="auto"/>
            <w:right w:val="none" w:sz="0" w:space="0" w:color="auto"/>
          </w:divBdr>
        </w:div>
        <w:div w:id="808788761">
          <w:marLeft w:val="480"/>
          <w:marRight w:val="0"/>
          <w:marTop w:val="0"/>
          <w:marBottom w:val="0"/>
          <w:divBdr>
            <w:top w:val="none" w:sz="0" w:space="0" w:color="auto"/>
            <w:left w:val="none" w:sz="0" w:space="0" w:color="auto"/>
            <w:bottom w:val="none" w:sz="0" w:space="0" w:color="auto"/>
            <w:right w:val="none" w:sz="0" w:space="0" w:color="auto"/>
          </w:divBdr>
        </w:div>
        <w:div w:id="2112625419">
          <w:marLeft w:val="480"/>
          <w:marRight w:val="0"/>
          <w:marTop w:val="0"/>
          <w:marBottom w:val="0"/>
          <w:divBdr>
            <w:top w:val="none" w:sz="0" w:space="0" w:color="auto"/>
            <w:left w:val="none" w:sz="0" w:space="0" w:color="auto"/>
            <w:bottom w:val="none" w:sz="0" w:space="0" w:color="auto"/>
            <w:right w:val="none" w:sz="0" w:space="0" w:color="auto"/>
          </w:divBdr>
        </w:div>
        <w:div w:id="2083138458">
          <w:marLeft w:val="480"/>
          <w:marRight w:val="0"/>
          <w:marTop w:val="0"/>
          <w:marBottom w:val="0"/>
          <w:divBdr>
            <w:top w:val="none" w:sz="0" w:space="0" w:color="auto"/>
            <w:left w:val="none" w:sz="0" w:space="0" w:color="auto"/>
            <w:bottom w:val="none" w:sz="0" w:space="0" w:color="auto"/>
            <w:right w:val="none" w:sz="0" w:space="0" w:color="auto"/>
          </w:divBdr>
        </w:div>
        <w:div w:id="1212882897">
          <w:marLeft w:val="480"/>
          <w:marRight w:val="0"/>
          <w:marTop w:val="0"/>
          <w:marBottom w:val="0"/>
          <w:divBdr>
            <w:top w:val="none" w:sz="0" w:space="0" w:color="auto"/>
            <w:left w:val="none" w:sz="0" w:space="0" w:color="auto"/>
            <w:bottom w:val="none" w:sz="0" w:space="0" w:color="auto"/>
            <w:right w:val="none" w:sz="0" w:space="0" w:color="auto"/>
          </w:divBdr>
        </w:div>
        <w:div w:id="900095972">
          <w:marLeft w:val="480"/>
          <w:marRight w:val="0"/>
          <w:marTop w:val="0"/>
          <w:marBottom w:val="0"/>
          <w:divBdr>
            <w:top w:val="none" w:sz="0" w:space="0" w:color="auto"/>
            <w:left w:val="none" w:sz="0" w:space="0" w:color="auto"/>
            <w:bottom w:val="none" w:sz="0" w:space="0" w:color="auto"/>
            <w:right w:val="none" w:sz="0" w:space="0" w:color="auto"/>
          </w:divBdr>
        </w:div>
        <w:div w:id="1620917550">
          <w:marLeft w:val="480"/>
          <w:marRight w:val="0"/>
          <w:marTop w:val="0"/>
          <w:marBottom w:val="0"/>
          <w:divBdr>
            <w:top w:val="none" w:sz="0" w:space="0" w:color="auto"/>
            <w:left w:val="none" w:sz="0" w:space="0" w:color="auto"/>
            <w:bottom w:val="none" w:sz="0" w:space="0" w:color="auto"/>
            <w:right w:val="none" w:sz="0" w:space="0" w:color="auto"/>
          </w:divBdr>
        </w:div>
        <w:div w:id="881140024">
          <w:marLeft w:val="480"/>
          <w:marRight w:val="0"/>
          <w:marTop w:val="0"/>
          <w:marBottom w:val="0"/>
          <w:divBdr>
            <w:top w:val="none" w:sz="0" w:space="0" w:color="auto"/>
            <w:left w:val="none" w:sz="0" w:space="0" w:color="auto"/>
            <w:bottom w:val="none" w:sz="0" w:space="0" w:color="auto"/>
            <w:right w:val="none" w:sz="0" w:space="0" w:color="auto"/>
          </w:divBdr>
        </w:div>
        <w:div w:id="1626303724">
          <w:marLeft w:val="480"/>
          <w:marRight w:val="0"/>
          <w:marTop w:val="0"/>
          <w:marBottom w:val="0"/>
          <w:divBdr>
            <w:top w:val="none" w:sz="0" w:space="0" w:color="auto"/>
            <w:left w:val="none" w:sz="0" w:space="0" w:color="auto"/>
            <w:bottom w:val="none" w:sz="0" w:space="0" w:color="auto"/>
            <w:right w:val="none" w:sz="0" w:space="0" w:color="auto"/>
          </w:divBdr>
        </w:div>
        <w:div w:id="803961344">
          <w:marLeft w:val="480"/>
          <w:marRight w:val="0"/>
          <w:marTop w:val="0"/>
          <w:marBottom w:val="0"/>
          <w:divBdr>
            <w:top w:val="none" w:sz="0" w:space="0" w:color="auto"/>
            <w:left w:val="none" w:sz="0" w:space="0" w:color="auto"/>
            <w:bottom w:val="none" w:sz="0" w:space="0" w:color="auto"/>
            <w:right w:val="none" w:sz="0" w:space="0" w:color="auto"/>
          </w:divBdr>
        </w:div>
        <w:div w:id="1847207756">
          <w:marLeft w:val="480"/>
          <w:marRight w:val="0"/>
          <w:marTop w:val="0"/>
          <w:marBottom w:val="0"/>
          <w:divBdr>
            <w:top w:val="none" w:sz="0" w:space="0" w:color="auto"/>
            <w:left w:val="none" w:sz="0" w:space="0" w:color="auto"/>
            <w:bottom w:val="none" w:sz="0" w:space="0" w:color="auto"/>
            <w:right w:val="none" w:sz="0" w:space="0" w:color="auto"/>
          </w:divBdr>
        </w:div>
        <w:div w:id="698626195">
          <w:marLeft w:val="480"/>
          <w:marRight w:val="0"/>
          <w:marTop w:val="0"/>
          <w:marBottom w:val="0"/>
          <w:divBdr>
            <w:top w:val="none" w:sz="0" w:space="0" w:color="auto"/>
            <w:left w:val="none" w:sz="0" w:space="0" w:color="auto"/>
            <w:bottom w:val="none" w:sz="0" w:space="0" w:color="auto"/>
            <w:right w:val="none" w:sz="0" w:space="0" w:color="auto"/>
          </w:divBdr>
        </w:div>
        <w:div w:id="2097045677">
          <w:marLeft w:val="480"/>
          <w:marRight w:val="0"/>
          <w:marTop w:val="0"/>
          <w:marBottom w:val="0"/>
          <w:divBdr>
            <w:top w:val="none" w:sz="0" w:space="0" w:color="auto"/>
            <w:left w:val="none" w:sz="0" w:space="0" w:color="auto"/>
            <w:bottom w:val="none" w:sz="0" w:space="0" w:color="auto"/>
            <w:right w:val="none" w:sz="0" w:space="0" w:color="auto"/>
          </w:divBdr>
        </w:div>
        <w:div w:id="2142527223">
          <w:marLeft w:val="480"/>
          <w:marRight w:val="0"/>
          <w:marTop w:val="0"/>
          <w:marBottom w:val="0"/>
          <w:divBdr>
            <w:top w:val="none" w:sz="0" w:space="0" w:color="auto"/>
            <w:left w:val="none" w:sz="0" w:space="0" w:color="auto"/>
            <w:bottom w:val="none" w:sz="0" w:space="0" w:color="auto"/>
            <w:right w:val="none" w:sz="0" w:space="0" w:color="auto"/>
          </w:divBdr>
        </w:div>
        <w:div w:id="1552383367">
          <w:marLeft w:val="480"/>
          <w:marRight w:val="0"/>
          <w:marTop w:val="0"/>
          <w:marBottom w:val="0"/>
          <w:divBdr>
            <w:top w:val="none" w:sz="0" w:space="0" w:color="auto"/>
            <w:left w:val="none" w:sz="0" w:space="0" w:color="auto"/>
            <w:bottom w:val="none" w:sz="0" w:space="0" w:color="auto"/>
            <w:right w:val="none" w:sz="0" w:space="0" w:color="auto"/>
          </w:divBdr>
        </w:div>
        <w:div w:id="1131443503">
          <w:marLeft w:val="480"/>
          <w:marRight w:val="0"/>
          <w:marTop w:val="0"/>
          <w:marBottom w:val="0"/>
          <w:divBdr>
            <w:top w:val="none" w:sz="0" w:space="0" w:color="auto"/>
            <w:left w:val="none" w:sz="0" w:space="0" w:color="auto"/>
            <w:bottom w:val="none" w:sz="0" w:space="0" w:color="auto"/>
            <w:right w:val="none" w:sz="0" w:space="0" w:color="auto"/>
          </w:divBdr>
        </w:div>
        <w:div w:id="609320572">
          <w:marLeft w:val="480"/>
          <w:marRight w:val="0"/>
          <w:marTop w:val="0"/>
          <w:marBottom w:val="0"/>
          <w:divBdr>
            <w:top w:val="none" w:sz="0" w:space="0" w:color="auto"/>
            <w:left w:val="none" w:sz="0" w:space="0" w:color="auto"/>
            <w:bottom w:val="none" w:sz="0" w:space="0" w:color="auto"/>
            <w:right w:val="none" w:sz="0" w:space="0" w:color="auto"/>
          </w:divBdr>
        </w:div>
        <w:div w:id="1980375308">
          <w:marLeft w:val="480"/>
          <w:marRight w:val="0"/>
          <w:marTop w:val="0"/>
          <w:marBottom w:val="0"/>
          <w:divBdr>
            <w:top w:val="none" w:sz="0" w:space="0" w:color="auto"/>
            <w:left w:val="none" w:sz="0" w:space="0" w:color="auto"/>
            <w:bottom w:val="none" w:sz="0" w:space="0" w:color="auto"/>
            <w:right w:val="none" w:sz="0" w:space="0" w:color="auto"/>
          </w:divBdr>
        </w:div>
        <w:div w:id="1563830976">
          <w:marLeft w:val="480"/>
          <w:marRight w:val="0"/>
          <w:marTop w:val="0"/>
          <w:marBottom w:val="0"/>
          <w:divBdr>
            <w:top w:val="none" w:sz="0" w:space="0" w:color="auto"/>
            <w:left w:val="none" w:sz="0" w:space="0" w:color="auto"/>
            <w:bottom w:val="none" w:sz="0" w:space="0" w:color="auto"/>
            <w:right w:val="none" w:sz="0" w:space="0" w:color="auto"/>
          </w:divBdr>
        </w:div>
        <w:div w:id="586420624">
          <w:marLeft w:val="480"/>
          <w:marRight w:val="0"/>
          <w:marTop w:val="0"/>
          <w:marBottom w:val="0"/>
          <w:divBdr>
            <w:top w:val="none" w:sz="0" w:space="0" w:color="auto"/>
            <w:left w:val="none" w:sz="0" w:space="0" w:color="auto"/>
            <w:bottom w:val="none" w:sz="0" w:space="0" w:color="auto"/>
            <w:right w:val="none" w:sz="0" w:space="0" w:color="auto"/>
          </w:divBdr>
        </w:div>
        <w:div w:id="1559168119">
          <w:marLeft w:val="480"/>
          <w:marRight w:val="0"/>
          <w:marTop w:val="0"/>
          <w:marBottom w:val="0"/>
          <w:divBdr>
            <w:top w:val="none" w:sz="0" w:space="0" w:color="auto"/>
            <w:left w:val="none" w:sz="0" w:space="0" w:color="auto"/>
            <w:bottom w:val="none" w:sz="0" w:space="0" w:color="auto"/>
            <w:right w:val="none" w:sz="0" w:space="0" w:color="auto"/>
          </w:divBdr>
        </w:div>
        <w:div w:id="1432385715">
          <w:marLeft w:val="480"/>
          <w:marRight w:val="0"/>
          <w:marTop w:val="0"/>
          <w:marBottom w:val="0"/>
          <w:divBdr>
            <w:top w:val="none" w:sz="0" w:space="0" w:color="auto"/>
            <w:left w:val="none" w:sz="0" w:space="0" w:color="auto"/>
            <w:bottom w:val="none" w:sz="0" w:space="0" w:color="auto"/>
            <w:right w:val="none" w:sz="0" w:space="0" w:color="auto"/>
          </w:divBdr>
        </w:div>
        <w:div w:id="488984434">
          <w:marLeft w:val="480"/>
          <w:marRight w:val="0"/>
          <w:marTop w:val="0"/>
          <w:marBottom w:val="0"/>
          <w:divBdr>
            <w:top w:val="none" w:sz="0" w:space="0" w:color="auto"/>
            <w:left w:val="none" w:sz="0" w:space="0" w:color="auto"/>
            <w:bottom w:val="none" w:sz="0" w:space="0" w:color="auto"/>
            <w:right w:val="none" w:sz="0" w:space="0" w:color="auto"/>
          </w:divBdr>
        </w:div>
        <w:div w:id="1458378762">
          <w:marLeft w:val="480"/>
          <w:marRight w:val="0"/>
          <w:marTop w:val="0"/>
          <w:marBottom w:val="0"/>
          <w:divBdr>
            <w:top w:val="none" w:sz="0" w:space="0" w:color="auto"/>
            <w:left w:val="none" w:sz="0" w:space="0" w:color="auto"/>
            <w:bottom w:val="none" w:sz="0" w:space="0" w:color="auto"/>
            <w:right w:val="none" w:sz="0" w:space="0" w:color="auto"/>
          </w:divBdr>
        </w:div>
        <w:div w:id="1408575255">
          <w:marLeft w:val="480"/>
          <w:marRight w:val="0"/>
          <w:marTop w:val="0"/>
          <w:marBottom w:val="0"/>
          <w:divBdr>
            <w:top w:val="none" w:sz="0" w:space="0" w:color="auto"/>
            <w:left w:val="none" w:sz="0" w:space="0" w:color="auto"/>
            <w:bottom w:val="none" w:sz="0" w:space="0" w:color="auto"/>
            <w:right w:val="none" w:sz="0" w:space="0" w:color="auto"/>
          </w:divBdr>
        </w:div>
        <w:div w:id="1102185713">
          <w:marLeft w:val="480"/>
          <w:marRight w:val="0"/>
          <w:marTop w:val="0"/>
          <w:marBottom w:val="0"/>
          <w:divBdr>
            <w:top w:val="none" w:sz="0" w:space="0" w:color="auto"/>
            <w:left w:val="none" w:sz="0" w:space="0" w:color="auto"/>
            <w:bottom w:val="none" w:sz="0" w:space="0" w:color="auto"/>
            <w:right w:val="none" w:sz="0" w:space="0" w:color="auto"/>
          </w:divBdr>
        </w:div>
        <w:div w:id="665324293">
          <w:marLeft w:val="480"/>
          <w:marRight w:val="0"/>
          <w:marTop w:val="0"/>
          <w:marBottom w:val="0"/>
          <w:divBdr>
            <w:top w:val="none" w:sz="0" w:space="0" w:color="auto"/>
            <w:left w:val="none" w:sz="0" w:space="0" w:color="auto"/>
            <w:bottom w:val="none" w:sz="0" w:space="0" w:color="auto"/>
            <w:right w:val="none" w:sz="0" w:space="0" w:color="auto"/>
          </w:divBdr>
        </w:div>
        <w:div w:id="1199398028">
          <w:marLeft w:val="480"/>
          <w:marRight w:val="0"/>
          <w:marTop w:val="0"/>
          <w:marBottom w:val="0"/>
          <w:divBdr>
            <w:top w:val="none" w:sz="0" w:space="0" w:color="auto"/>
            <w:left w:val="none" w:sz="0" w:space="0" w:color="auto"/>
            <w:bottom w:val="none" w:sz="0" w:space="0" w:color="auto"/>
            <w:right w:val="none" w:sz="0" w:space="0" w:color="auto"/>
          </w:divBdr>
        </w:div>
        <w:div w:id="281420305">
          <w:marLeft w:val="480"/>
          <w:marRight w:val="0"/>
          <w:marTop w:val="0"/>
          <w:marBottom w:val="0"/>
          <w:divBdr>
            <w:top w:val="none" w:sz="0" w:space="0" w:color="auto"/>
            <w:left w:val="none" w:sz="0" w:space="0" w:color="auto"/>
            <w:bottom w:val="none" w:sz="0" w:space="0" w:color="auto"/>
            <w:right w:val="none" w:sz="0" w:space="0" w:color="auto"/>
          </w:divBdr>
        </w:div>
        <w:div w:id="70083743">
          <w:marLeft w:val="480"/>
          <w:marRight w:val="0"/>
          <w:marTop w:val="0"/>
          <w:marBottom w:val="0"/>
          <w:divBdr>
            <w:top w:val="none" w:sz="0" w:space="0" w:color="auto"/>
            <w:left w:val="none" w:sz="0" w:space="0" w:color="auto"/>
            <w:bottom w:val="none" w:sz="0" w:space="0" w:color="auto"/>
            <w:right w:val="none" w:sz="0" w:space="0" w:color="auto"/>
          </w:divBdr>
        </w:div>
        <w:div w:id="1485506531">
          <w:marLeft w:val="480"/>
          <w:marRight w:val="0"/>
          <w:marTop w:val="0"/>
          <w:marBottom w:val="0"/>
          <w:divBdr>
            <w:top w:val="none" w:sz="0" w:space="0" w:color="auto"/>
            <w:left w:val="none" w:sz="0" w:space="0" w:color="auto"/>
            <w:bottom w:val="none" w:sz="0" w:space="0" w:color="auto"/>
            <w:right w:val="none" w:sz="0" w:space="0" w:color="auto"/>
          </w:divBdr>
        </w:div>
        <w:div w:id="276328699">
          <w:marLeft w:val="480"/>
          <w:marRight w:val="0"/>
          <w:marTop w:val="0"/>
          <w:marBottom w:val="0"/>
          <w:divBdr>
            <w:top w:val="none" w:sz="0" w:space="0" w:color="auto"/>
            <w:left w:val="none" w:sz="0" w:space="0" w:color="auto"/>
            <w:bottom w:val="none" w:sz="0" w:space="0" w:color="auto"/>
            <w:right w:val="none" w:sz="0" w:space="0" w:color="auto"/>
          </w:divBdr>
        </w:div>
        <w:div w:id="57940512">
          <w:marLeft w:val="480"/>
          <w:marRight w:val="0"/>
          <w:marTop w:val="0"/>
          <w:marBottom w:val="0"/>
          <w:divBdr>
            <w:top w:val="none" w:sz="0" w:space="0" w:color="auto"/>
            <w:left w:val="none" w:sz="0" w:space="0" w:color="auto"/>
            <w:bottom w:val="none" w:sz="0" w:space="0" w:color="auto"/>
            <w:right w:val="none" w:sz="0" w:space="0" w:color="auto"/>
          </w:divBdr>
        </w:div>
        <w:div w:id="1478378950">
          <w:marLeft w:val="480"/>
          <w:marRight w:val="0"/>
          <w:marTop w:val="0"/>
          <w:marBottom w:val="0"/>
          <w:divBdr>
            <w:top w:val="none" w:sz="0" w:space="0" w:color="auto"/>
            <w:left w:val="none" w:sz="0" w:space="0" w:color="auto"/>
            <w:bottom w:val="none" w:sz="0" w:space="0" w:color="auto"/>
            <w:right w:val="none" w:sz="0" w:space="0" w:color="auto"/>
          </w:divBdr>
        </w:div>
        <w:div w:id="1619877217">
          <w:marLeft w:val="480"/>
          <w:marRight w:val="0"/>
          <w:marTop w:val="0"/>
          <w:marBottom w:val="0"/>
          <w:divBdr>
            <w:top w:val="none" w:sz="0" w:space="0" w:color="auto"/>
            <w:left w:val="none" w:sz="0" w:space="0" w:color="auto"/>
            <w:bottom w:val="none" w:sz="0" w:space="0" w:color="auto"/>
            <w:right w:val="none" w:sz="0" w:space="0" w:color="auto"/>
          </w:divBdr>
        </w:div>
        <w:div w:id="152643257">
          <w:marLeft w:val="480"/>
          <w:marRight w:val="0"/>
          <w:marTop w:val="0"/>
          <w:marBottom w:val="0"/>
          <w:divBdr>
            <w:top w:val="none" w:sz="0" w:space="0" w:color="auto"/>
            <w:left w:val="none" w:sz="0" w:space="0" w:color="auto"/>
            <w:bottom w:val="none" w:sz="0" w:space="0" w:color="auto"/>
            <w:right w:val="none" w:sz="0" w:space="0" w:color="auto"/>
          </w:divBdr>
        </w:div>
        <w:div w:id="275987488">
          <w:marLeft w:val="480"/>
          <w:marRight w:val="0"/>
          <w:marTop w:val="0"/>
          <w:marBottom w:val="0"/>
          <w:divBdr>
            <w:top w:val="none" w:sz="0" w:space="0" w:color="auto"/>
            <w:left w:val="none" w:sz="0" w:space="0" w:color="auto"/>
            <w:bottom w:val="none" w:sz="0" w:space="0" w:color="auto"/>
            <w:right w:val="none" w:sz="0" w:space="0" w:color="auto"/>
          </w:divBdr>
        </w:div>
        <w:div w:id="748700020">
          <w:marLeft w:val="480"/>
          <w:marRight w:val="0"/>
          <w:marTop w:val="0"/>
          <w:marBottom w:val="0"/>
          <w:divBdr>
            <w:top w:val="none" w:sz="0" w:space="0" w:color="auto"/>
            <w:left w:val="none" w:sz="0" w:space="0" w:color="auto"/>
            <w:bottom w:val="none" w:sz="0" w:space="0" w:color="auto"/>
            <w:right w:val="none" w:sz="0" w:space="0" w:color="auto"/>
          </w:divBdr>
        </w:div>
        <w:div w:id="524682258">
          <w:marLeft w:val="480"/>
          <w:marRight w:val="0"/>
          <w:marTop w:val="0"/>
          <w:marBottom w:val="0"/>
          <w:divBdr>
            <w:top w:val="none" w:sz="0" w:space="0" w:color="auto"/>
            <w:left w:val="none" w:sz="0" w:space="0" w:color="auto"/>
            <w:bottom w:val="none" w:sz="0" w:space="0" w:color="auto"/>
            <w:right w:val="none" w:sz="0" w:space="0" w:color="auto"/>
          </w:divBdr>
        </w:div>
        <w:div w:id="548146213">
          <w:marLeft w:val="480"/>
          <w:marRight w:val="0"/>
          <w:marTop w:val="0"/>
          <w:marBottom w:val="0"/>
          <w:divBdr>
            <w:top w:val="none" w:sz="0" w:space="0" w:color="auto"/>
            <w:left w:val="none" w:sz="0" w:space="0" w:color="auto"/>
            <w:bottom w:val="none" w:sz="0" w:space="0" w:color="auto"/>
            <w:right w:val="none" w:sz="0" w:space="0" w:color="auto"/>
          </w:divBdr>
        </w:div>
        <w:div w:id="2011054720">
          <w:marLeft w:val="480"/>
          <w:marRight w:val="0"/>
          <w:marTop w:val="0"/>
          <w:marBottom w:val="0"/>
          <w:divBdr>
            <w:top w:val="none" w:sz="0" w:space="0" w:color="auto"/>
            <w:left w:val="none" w:sz="0" w:space="0" w:color="auto"/>
            <w:bottom w:val="none" w:sz="0" w:space="0" w:color="auto"/>
            <w:right w:val="none" w:sz="0" w:space="0" w:color="auto"/>
          </w:divBdr>
        </w:div>
        <w:div w:id="1071777486">
          <w:marLeft w:val="480"/>
          <w:marRight w:val="0"/>
          <w:marTop w:val="0"/>
          <w:marBottom w:val="0"/>
          <w:divBdr>
            <w:top w:val="none" w:sz="0" w:space="0" w:color="auto"/>
            <w:left w:val="none" w:sz="0" w:space="0" w:color="auto"/>
            <w:bottom w:val="none" w:sz="0" w:space="0" w:color="auto"/>
            <w:right w:val="none" w:sz="0" w:space="0" w:color="auto"/>
          </w:divBdr>
        </w:div>
        <w:div w:id="285284749">
          <w:marLeft w:val="480"/>
          <w:marRight w:val="0"/>
          <w:marTop w:val="0"/>
          <w:marBottom w:val="0"/>
          <w:divBdr>
            <w:top w:val="none" w:sz="0" w:space="0" w:color="auto"/>
            <w:left w:val="none" w:sz="0" w:space="0" w:color="auto"/>
            <w:bottom w:val="none" w:sz="0" w:space="0" w:color="auto"/>
            <w:right w:val="none" w:sz="0" w:space="0" w:color="auto"/>
          </w:divBdr>
        </w:div>
      </w:divsChild>
    </w:div>
    <w:div w:id="915162518">
      <w:bodyDiv w:val="1"/>
      <w:marLeft w:val="0"/>
      <w:marRight w:val="0"/>
      <w:marTop w:val="0"/>
      <w:marBottom w:val="0"/>
      <w:divBdr>
        <w:top w:val="none" w:sz="0" w:space="0" w:color="auto"/>
        <w:left w:val="none" w:sz="0" w:space="0" w:color="auto"/>
        <w:bottom w:val="none" w:sz="0" w:space="0" w:color="auto"/>
        <w:right w:val="none" w:sz="0" w:space="0" w:color="auto"/>
      </w:divBdr>
    </w:div>
    <w:div w:id="916129936">
      <w:bodyDiv w:val="1"/>
      <w:marLeft w:val="0"/>
      <w:marRight w:val="0"/>
      <w:marTop w:val="0"/>
      <w:marBottom w:val="0"/>
      <w:divBdr>
        <w:top w:val="none" w:sz="0" w:space="0" w:color="auto"/>
        <w:left w:val="none" w:sz="0" w:space="0" w:color="auto"/>
        <w:bottom w:val="none" w:sz="0" w:space="0" w:color="auto"/>
        <w:right w:val="none" w:sz="0" w:space="0" w:color="auto"/>
      </w:divBdr>
    </w:div>
    <w:div w:id="916131830">
      <w:bodyDiv w:val="1"/>
      <w:marLeft w:val="0"/>
      <w:marRight w:val="0"/>
      <w:marTop w:val="0"/>
      <w:marBottom w:val="0"/>
      <w:divBdr>
        <w:top w:val="none" w:sz="0" w:space="0" w:color="auto"/>
        <w:left w:val="none" w:sz="0" w:space="0" w:color="auto"/>
        <w:bottom w:val="none" w:sz="0" w:space="0" w:color="auto"/>
        <w:right w:val="none" w:sz="0" w:space="0" w:color="auto"/>
      </w:divBdr>
    </w:div>
    <w:div w:id="916209882">
      <w:bodyDiv w:val="1"/>
      <w:marLeft w:val="0"/>
      <w:marRight w:val="0"/>
      <w:marTop w:val="0"/>
      <w:marBottom w:val="0"/>
      <w:divBdr>
        <w:top w:val="none" w:sz="0" w:space="0" w:color="auto"/>
        <w:left w:val="none" w:sz="0" w:space="0" w:color="auto"/>
        <w:bottom w:val="none" w:sz="0" w:space="0" w:color="auto"/>
        <w:right w:val="none" w:sz="0" w:space="0" w:color="auto"/>
      </w:divBdr>
    </w:div>
    <w:div w:id="916666513">
      <w:bodyDiv w:val="1"/>
      <w:marLeft w:val="0"/>
      <w:marRight w:val="0"/>
      <w:marTop w:val="0"/>
      <w:marBottom w:val="0"/>
      <w:divBdr>
        <w:top w:val="none" w:sz="0" w:space="0" w:color="auto"/>
        <w:left w:val="none" w:sz="0" w:space="0" w:color="auto"/>
        <w:bottom w:val="none" w:sz="0" w:space="0" w:color="auto"/>
        <w:right w:val="none" w:sz="0" w:space="0" w:color="auto"/>
      </w:divBdr>
    </w:div>
    <w:div w:id="916749560">
      <w:bodyDiv w:val="1"/>
      <w:marLeft w:val="0"/>
      <w:marRight w:val="0"/>
      <w:marTop w:val="0"/>
      <w:marBottom w:val="0"/>
      <w:divBdr>
        <w:top w:val="none" w:sz="0" w:space="0" w:color="auto"/>
        <w:left w:val="none" w:sz="0" w:space="0" w:color="auto"/>
        <w:bottom w:val="none" w:sz="0" w:space="0" w:color="auto"/>
        <w:right w:val="none" w:sz="0" w:space="0" w:color="auto"/>
      </w:divBdr>
    </w:div>
    <w:div w:id="916935337">
      <w:bodyDiv w:val="1"/>
      <w:marLeft w:val="0"/>
      <w:marRight w:val="0"/>
      <w:marTop w:val="0"/>
      <w:marBottom w:val="0"/>
      <w:divBdr>
        <w:top w:val="none" w:sz="0" w:space="0" w:color="auto"/>
        <w:left w:val="none" w:sz="0" w:space="0" w:color="auto"/>
        <w:bottom w:val="none" w:sz="0" w:space="0" w:color="auto"/>
        <w:right w:val="none" w:sz="0" w:space="0" w:color="auto"/>
      </w:divBdr>
    </w:div>
    <w:div w:id="916939772">
      <w:bodyDiv w:val="1"/>
      <w:marLeft w:val="0"/>
      <w:marRight w:val="0"/>
      <w:marTop w:val="0"/>
      <w:marBottom w:val="0"/>
      <w:divBdr>
        <w:top w:val="none" w:sz="0" w:space="0" w:color="auto"/>
        <w:left w:val="none" w:sz="0" w:space="0" w:color="auto"/>
        <w:bottom w:val="none" w:sz="0" w:space="0" w:color="auto"/>
        <w:right w:val="none" w:sz="0" w:space="0" w:color="auto"/>
      </w:divBdr>
    </w:div>
    <w:div w:id="916980705">
      <w:bodyDiv w:val="1"/>
      <w:marLeft w:val="0"/>
      <w:marRight w:val="0"/>
      <w:marTop w:val="0"/>
      <w:marBottom w:val="0"/>
      <w:divBdr>
        <w:top w:val="none" w:sz="0" w:space="0" w:color="auto"/>
        <w:left w:val="none" w:sz="0" w:space="0" w:color="auto"/>
        <w:bottom w:val="none" w:sz="0" w:space="0" w:color="auto"/>
        <w:right w:val="none" w:sz="0" w:space="0" w:color="auto"/>
      </w:divBdr>
    </w:div>
    <w:div w:id="917206385">
      <w:bodyDiv w:val="1"/>
      <w:marLeft w:val="0"/>
      <w:marRight w:val="0"/>
      <w:marTop w:val="0"/>
      <w:marBottom w:val="0"/>
      <w:divBdr>
        <w:top w:val="none" w:sz="0" w:space="0" w:color="auto"/>
        <w:left w:val="none" w:sz="0" w:space="0" w:color="auto"/>
        <w:bottom w:val="none" w:sz="0" w:space="0" w:color="auto"/>
        <w:right w:val="none" w:sz="0" w:space="0" w:color="auto"/>
      </w:divBdr>
    </w:div>
    <w:div w:id="917373333">
      <w:bodyDiv w:val="1"/>
      <w:marLeft w:val="0"/>
      <w:marRight w:val="0"/>
      <w:marTop w:val="0"/>
      <w:marBottom w:val="0"/>
      <w:divBdr>
        <w:top w:val="none" w:sz="0" w:space="0" w:color="auto"/>
        <w:left w:val="none" w:sz="0" w:space="0" w:color="auto"/>
        <w:bottom w:val="none" w:sz="0" w:space="0" w:color="auto"/>
        <w:right w:val="none" w:sz="0" w:space="0" w:color="auto"/>
      </w:divBdr>
    </w:div>
    <w:div w:id="917446252">
      <w:bodyDiv w:val="1"/>
      <w:marLeft w:val="0"/>
      <w:marRight w:val="0"/>
      <w:marTop w:val="0"/>
      <w:marBottom w:val="0"/>
      <w:divBdr>
        <w:top w:val="none" w:sz="0" w:space="0" w:color="auto"/>
        <w:left w:val="none" w:sz="0" w:space="0" w:color="auto"/>
        <w:bottom w:val="none" w:sz="0" w:space="0" w:color="auto"/>
        <w:right w:val="none" w:sz="0" w:space="0" w:color="auto"/>
      </w:divBdr>
    </w:div>
    <w:div w:id="917785491">
      <w:bodyDiv w:val="1"/>
      <w:marLeft w:val="0"/>
      <w:marRight w:val="0"/>
      <w:marTop w:val="0"/>
      <w:marBottom w:val="0"/>
      <w:divBdr>
        <w:top w:val="none" w:sz="0" w:space="0" w:color="auto"/>
        <w:left w:val="none" w:sz="0" w:space="0" w:color="auto"/>
        <w:bottom w:val="none" w:sz="0" w:space="0" w:color="auto"/>
        <w:right w:val="none" w:sz="0" w:space="0" w:color="auto"/>
      </w:divBdr>
    </w:div>
    <w:div w:id="917792334">
      <w:bodyDiv w:val="1"/>
      <w:marLeft w:val="0"/>
      <w:marRight w:val="0"/>
      <w:marTop w:val="0"/>
      <w:marBottom w:val="0"/>
      <w:divBdr>
        <w:top w:val="none" w:sz="0" w:space="0" w:color="auto"/>
        <w:left w:val="none" w:sz="0" w:space="0" w:color="auto"/>
        <w:bottom w:val="none" w:sz="0" w:space="0" w:color="auto"/>
        <w:right w:val="none" w:sz="0" w:space="0" w:color="auto"/>
      </w:divBdr>
    </w:div>
    <w:div w:id="917905538">
      <w:bodyDiv w:val="1"/>
      <w:marLeft w:val="0"/>
      <w:marRight w:val="0"/>
      <w:marTop w:val="0"/>
      <w:marBottom w:val="0"/>
      <w:divBdr>
        <w:top w:val="none" w:sz="0" w:space="0" w:color="auto"/>
        <w:left w:val="none" w:sz="0" w:space="0" w:color="auto"/>
        <w:bottom w:val="none" w:sz="0" w:space="0" w:color="auto"/>
        <w:right w:val="none" w:sz="0" w:space="0" w:color="auto"/>
      </w:divBdr>
    </w:div>
    <w:div w:id="918101951">
      <w:bodyDiv w:val="1"/>
      <w:marLeft w:val="0"/>
      <w:marRight w:val="0"/>
      <w:marTop w:val="0"/>
      <w:marBottom w:val="0"/>
      <w:divBdr>
        <w:top w:val="none" w:sz="0" w:space="0" w:color="auto"/>
        <w:left w:val="none" w:sz="0" w:space="0" w:color="auto"/>
        <w:bottom w:val="none" w:sz="0" w:space="0" w:color="auto"/>
        <w:right w:val="none" w:sz="0" w:space="0" w:color="auto"/>
      </w:divBdr>
    </w:div>
    <w:div w:id="918487594">
      <w:bodyDiv w:val="1"/>
      <w:marLeft w:val="0"/>
      <w:marRight w:val="0"/>
      <w:marTop w:val="0"/>
      <w:marBottom w:val="0"/>
      <w:divBdr>
        <w:top w:val="none" w:sz="0" w:space="0" w:color="auto"/>
        <w:left w:val="none" w:sz="0" w:space="0" w:color="auto"/>
        <w:bottom w:val="none" w:sz="0" w:space="0" w:color="auto"/>
        <w:right w:val="none" w:sz="0" w:space="0" w:color="auto"/>
      </w:divBdr>
    </w:div>
    <w:div w:id="918557657">
      <w:bodyDiv w:val="1"/>
      <w:marLeft w:val="0"/>
      <w:marRight w:val="0"/>
      <w:marTop w:val="0"/>
      <w:marBottom w:val="0"/>
      <w:divBdr>
        <w:top w:val="none" w:sz="0" w:space="0" w:color="auto"/>
        <w:left w:val="none" w:sz="0" w:space="0" w:color="auto"/>
        <w:bottom w:val="none" w:sz="0" w:space="0" w:color="auto"/>
        <w:right w:val="none" w:sz="0" w:space="0" w:color="auto"/>
      </w:divBdr>
    </w:div>
    <w:div w:id="918827635">
      <w:bodyDiv w:val="1"/>
      <w:marLeft w:val="0"/>
      <w:marRight w:val="0"/>
      <w:marTop w:val="0"/>
      <w:marBottom w:val="0"/>
      <w:divBdr>
        <w:top w:val="none" w:sz="0" w:space="0" w:color="auto"/>
        <w:left w:val="none" w:sz="0" w:space="0" w:color="auto"/>
        <w:bottom w:val="none" w:sz="0" w:space="0" w:color="auto"/>
        <w:right w:val="none" w:sz="0" w:space="0" w:color="auto"/>
      </w:divBdr>
    </w:div>
    <w:div w:id="919172240">
      <w:bodyDiv w:val="1"/>
      <w:marLeft w:val="0"/>
      <w:marRight w:val="0"/>
      <w:marTop w:val="0"/>
      <w:marBottom w:val="0"/>
      <w:divBdr>
        <w:top w:val="none" w:sz="0" w:space="0" w:color="auto"/>
        <w:left w:val="none" w:sz="0" w:space="0" w:color="auto"/>
        <w:bottom w:val="none" w:sz="0" w:space="0" w:color="auto"/>
        <w:right w:val="none" w:sz="0" w:space="0" w:color="auto"/>
      </w:divBdr>
    </w:div>
    <w:div w:id="919288586">
      <w:bodyDiv w:val="1"/>
      <w:marLeft w:val="0"/>
      <w:marRight w:val="0"/>
      <w:marTop w:val="0"/>
      <w:marBottom w:val="0"/>
      <w:divBdr>
        <w:top w:val="none" w:sz="0" w:space="0" w:color="auto"/>
        <w:left w:val="none" w:sz="0" w:space="0" w:color="auto"/>
        <w:bottom w:val="none" w:sz="0" w:space="0" w:color="auto"/>
        <w:right w:val="none" w:sz="0" w:space="0" w:color="auto"/>
      </w:divBdr>
    </w:div>
    <w:div w:id="919292274">
      <w:bodyDiv w:val="1"/>
      <w:marLeft w:val="0"/>
      <w:marRight w:val="0"/>
      <w:marTop w:val="0"/>
      <w:marBottom w:val="0"/>
      <w:divBdr>
        <w:top w:val="none" w:sz="0" w:space="0" w:color="auto"/>
        <w:left w:val="none" w:sz="0" w:space="0" w:color="auto"/>
        <w:bottom w:val="none" w:sz="0" w:space="0" w:color="auto"/>
        <w:right w:val="none" w:sz="0" w:space="0" w:color="auto"/>
      </w:divBdr>
    </w:div>
    <w:div w:id="919365250">
      <w:bodyDiv w:val="1"/>
      <w:marLeft w:val="0"/>
      <w:marRight w:val="0"/>
      <w:marTop w:val="0"/>
      <w:marBottom w:val="0"/>
      <w:divBdr>
        <w:top w:val="none" w:sz="0" w:space="0" w:color="auto"/>
        <w:left w:val="none" w:sz="0" w:space="0" w:color="auto"/>
        <w:bottom w:val="none" w:sz="0" w:space="0" w:color="auto"/>
        <w:right w:val="none" w:sz="0" w:space="0" w:color="auto"/>
      </w:divBdr>
    </w:div>
    <w:div w:id="919825853">
      <w:bodyDiv w:val="1"/>
      <w:marLeft w:val="0"/>
      <w:marRight w:val="0"/>
      <w:marTop w:val="0"/>
      <w:marBottom w:val="0"/>
      <w:divBdr>
        <w:top w:val="none" w:sz="0" w:space="0" w:color="auto"/>
        <w:left w:val="none" w:sz="0" w:space="0" w:color="auto"/>
        <w:bottom w:val="none" w:sz="0" w:space="0" w:color="auto"/>
        <w:right w:val="none" w:sz="0" w:space="0" w:color="auto"/>
      </w:divBdr>
    </w:div>
    <w:div w:id="920065763">
      <w:bodyDiv w:val="1"/>
      <w:marLeft w:val="0"/>
      <w:marRight w:val="0"/>
      <w:marTop w:val="0"/>
      <w:marBottom w:val="0"/>
      <w:divBdr>
        <w:top w:val="none" w:sz="0" w:space="0" w:color="auto"/>
        <w:left w:val="none" w:sz="0" w:space="0" w:color="auto"/>
        <w:bottom w:val="none" w:sz="0" w:space="0" w:color="auto"/>
        <w:right w:val="none" w:sz="0" w:space="0" w:color="auto"/>
      </w:divBdr>
    </w:div>
    <w:div w:id="921140376">
      <w:bodyDiv w:val="1"/>
      <w:marLeft w:val="0"/>
      <w:marRight w:val="0"/>
      <w:marTop w:val="0"/>
      <w:marBottom w:val="0"/>
      <w:divBdr>
        <w:top w:val="none" w:sz="0" w:space="0" w:color="auto"/>
        <w:left w:val="none" w:sz="0" w:space="0" w:color="auto"/>
        <w:bottom w:val="none" w:sz="0" w:space="0" w:color="auto"/>
        <w:right w:val="none" w:sz="0" w:space="0" w:color="auto"/>
      </w:divBdr>
    </w:div>
    <w:div w:id="921377827">
      <w:bodyDiv w:val="1"/>
      <w:marLeft w:val="0"/>
      <w:marRight w:val="0"/>
      <w:marTop w:val="0"/>
      <w:marBottom w:val="0"/>
      <w:divBdr>
        <w:top w:val="none" w:sz="0" w:space="0" w:color="auto"/>
        <w:left w:val="none" w:sz="0" w:space="0" w:color="auto"/>
        <w:bottom w:val="none" w:sz="0" w:space="0" w:color="auto"/>
        <w:right w:val="none" w:sz="0" w:space="0" w:color="auto"/>
      </w:divBdr>
    </w:div>
    <w:div w:id="921526455">
      <w:bodyDiv w:val="1"/>
      <w:marLeft w:val="0"/>
      <w:marRight w:val="0"/>
      <w:marTop w:val="0"/>
      <w:marBottom w:val="0"/>
      <w:divBdr>
        <w:top w:val="none" w:sz="0" w:space="0" w:color="auto"/>
        <w:left w:val="none" w:sz="0" w:space="0" w:color="auto"/>
        <w:bottom w:val="none" w:sz="0" w:space="0" w:color="auto"/>
        <w:right w:val="none" w:sz="0" w:space="0" w:color="auto"/>
      </w:divBdr>
    </w:div>
    <w:div w:id="921645980">
      <w:bodyDiv w:val="1"/>
      <w:marLeft w:val="0"/>
      <w:marRight w:val="0"/>
      <w:marTop w:val="0"/>
      <w:marBottom w:val="0"/>
      <w:divBdr>
        <w:top w:val="none" w:sz="0" w:space="0" w:color="auto"/>
        <w:left w:val="none" w:sz="0" w:space="0" w:color="auto"/>
        <w:bottom w:val="none" w:sz="0" w:space="0" w:color="auto"/>
        <w:right w:val="none" w:sz="0" w:space="0" w:color="auto"/>
      </w:divBdr>
    </w:div>
    <w:div w:id="921718005">
      <w:bodyDiv w:val="1"/>
      <w:marLeft w:val="0"/>
      <w:marRight w:val="0"/>
      <w:marTop w:val="0"/>
      <w:marBottom w:val="0"/>
      <w:divBdr>
        <w:top w:val="none" w:sz="0" w:space="0" w:color="auto"/>
        <w:left w:val="none" w:sz="0" w:space="0" w:color="auto"/>
        <w:bottom w:val="none" w:sz="0" w:space="0" w:color="auto"/>
        <w:right w:val="none" w:sz="0" w:space="0" w:color="auto"/>
      </w:divBdr>
    </w:div>
    <w:div w:id="921766345">
      <w:bodyDiv w:val="1"/>
      <w:marLeft w:val="0"/>
      <w:marRight w:val="0"/>
      <w:marTop w:val="0"/>
      <w:marBottom w:val="0"/>
      <w:divBdr>
        <w:top w:val="none" w:sz="0" w:space="0" w:color="auto"/>
        <w:left w:val="none" w:sz="0" w:space="0" w:color="auto"/>
        <w:bottom w:val="none" w:sz="0" w:space="0" w:color="auto"/>
        <w:right w:val="none" w:sz="0" w:space="0" w:color="auto"/>
      </w:divBdr>
    </w:div>
    <w:div w:id="921910903">
      <w:bodyDiv w:val="1"/>
      <w:marLeft w:val="0"/>
      <w:marRight w:val="0"/>
      <w:marTop w:val="0"/>
      <w:marBottom w:val="0"/>
      <w:divBdr>
        <w:top w:val="none" w:sz="0" w:space="0" w:color="auto"/>
        <w:left w:val="none" w:sz="0" w:space="0" w:color="auto"/>
        <w:bottom w:val="none" w:sz="0" w:space="0" w:color="auto"/>
        <w:right w:val="none" w:sz="0" w:space="0" w:color="auto"/>
      </w:divBdr>
    </w:div>
    <w:div w:id="921988716">
      <w:bodyDiv w:val="1"/>
      <w:marLeft w:val="0"/>
      <w:marRight w:val="0"/>
      <w:marTop w:val="0"/>
      <w:marBottom w:val="0"/>
      <w:divBdr>
        <w:top w:val="none" w:sz="0" w:space="0" w:color="auto"/>
        <w:left w:val="none" w:sz="0" w:space="0" w:color="auto"/>
        <w:bottom w:val="none" w:sz="0" w:space="0" w:color="auto"/>
        <w:right w:val="none" w:sz="0" w:space="0" w:color="auto"/>
      </w:divBdr>
    </w:div>
    <w:div w:id="921989337">
      <w:bodyDiv w:val="1"/>
      <w:marLeft w:val="0"/>
      <w:marRight w:val="0"/>
      <w:marTop w:val="0"/>
      <w:marBottom w:val="0"/>
      <w:divBdr>
        <w:top w:val="none" w:sz="0" w:space="0" w:color="auto"/>
        <w:left w:val="none" w:sz="0" w:space="0" w:color="auto"/>
        <w:bottom w:val="none" w:sz="0" w:space="0" w:color="auto"/>
        <w:right w:val="none" w:sz="0" w:space="0" w:color="auto"/>
      </w:divBdr>
    </w:div>
    <w:div w:id="922252685">
      <w:bodyDiv w:val="1"/>
      <w:marLeft w:val="0"/>
      <w:marRight w:val="0"/>
      <w:marTop w:val="0"/>
      <w:marBottom w:val="0"/>
      <w:divBdr>
        <w:top w:val="none" w:sz="0" w:space="0" w:color="auto"/>
        <w:left w:val="none" w:sz="0" w:space="0" w:color="auto"/>
        <w:bottom w:val="none" w:sz="0" w:space="0" w:color="auto"/>
        <w:right w:val="none" w:sz="0" w:space="0" w:color="auto"/>
      </w:divBdr>
    </w:div>
    <w:div w:id="922421514">
      <w:bodyDiv w:val="1"/>
      <w:marLeft w:val="0"/>
      <w:marRight w:val="0"/>
      <w:marTop w:val="0"/>
      <w:marBottom w:val="0"/>
      <w:divBdr>
        <w:top w:val="none" w:sz="0" w:space="0" w:color="auto"/>
        <w:left w:val="none" w:sz="0" w:space="0" w:color="auto"/>
        <w:bottom w:val="none" w:sz="0" w:space="0" w:color="auto"/>
        <w:right w:val="none" w:sz="0" w:space="0" w:color="auto"/>
      </w:divBdr>
      <w:divsChild>
        <w:div w:id="1557426348">
          <w:marLeft w:val="480"/>
          <w:marRight w:val="0"/>
          <w:marTop w:val="0"/>
          <w:marBottom w:val="0"/>
          <w:divBdr>
            <w:top w:val="none" w:sz="0" w:space="0" w:color="auto"/>
            <w:left w:val="none" w:sz="0" w:space="0" w:color="auto"/>
            <w:bottom w:val="none" w:sz="0" w:space="0" w:color="auto"/>
            <w:right w:val="none" w:sz="0" w:space="0" w:color="auto"/>
          </w:divBdr>
        </w:div>
        <w:div w:id="364214399">
          <w:marLeft w:val="480"/>
          <w:marRight w:val="0"/>
          <w:marTop w:val="0"/>
          <w:marBottom w:val="0"/>
          <w:divBdr>
            <w:top w:val="none" w:sz="0" w:space="0" w:color="auto"/>
            <w:left w:val="none" w:sz="0" w:space="0" w:color="auto"/>
            <w:bottom w:val="none" w:sz="0" w:space="0" w:color="auto"/>
            <w:right w:val="none" w:sz="0" w:space="0" w:color="auto"/>
          </w:divBdr>
        </w:div>
        <w:div w:id="1449395082">
          <w:marLeft w:val="480"/>
          <w:marRight w:val="0"/>
          <w:marTop w:val="0"/>
          <w:marBottom w:val="0"/>
          <w:divBdr>
            <w:top w:val="none" w:sz="0" w:space="0" w:color="auto"/>
            <w:left w:val="none" w:sz="0" w:space="0" w:color="auto"/>
            <w:bottom w:val="none" w:sz="0" w:space="0" w:color="auto"/>
            <w:right w:val="none" w:sz="0" w:space="0" w:color="auto"/>
          </w:divBdr>
        </w:div>
        <w:div w:id="1343167107">
          <w:marLeft w:val="480"/>
          <w:marRight w:val="0"/>
          <w:marTop w:val="0"/>
          <w:marBottom w:val="0"/>
          <w:divBdr>
            <w:top w:val="none" w:sz="0" w:space="0" w:color="auto"/>
            <w:left w:val="none" w:sz="0" w:space="0" w:color="auto"/>
            <w:bottom w:val="none" w:sz="0" w:space="0" w:color="auto"/>
            <w:right w:val="none" w:sz="0" w:space="0" w:color="auto"/>
          </w:divBdr>
        </w:div>
        <w:div w:id="773750050">
          <w:marLeft w:val="480"/>
          <w:marRight w:val="0"/>
          <w:marTop w:val="0"/>
          <w:marBottom w:val="0"/>
          <w:divBdr>
            <w:top w:val="none" w:sz="0" w:space="0" w:color="auto"/>
            <w:left w:val="none" w:sz="0" w:space="0" w:color="auto"/>
            <w:bottom w:val="none" w:sz="0" w:space="0" w:color="auto"/>
            <w:right w:val="none" w:sz="0" w:space="0" w:color="auto"/>
          </w:divBdr>
        </w:div>
        <w:div w:id="629869381">
          <w:marLeft w:val="480"/>
          <w:marRight w:val="0"/>
          <w:marTop w:val="0"/>
          <w:marBottom w:val="0"/>
          <w:divBdr>
            <w:top w:val="none" w:sz="0" w:space="0" w:color="auto"/>
            <w:left w:val="none" w:sz="0" w:space="0" w:color="auto"/>
            <w:bottom w:val="none" w:sz="0" w:space="0" w:color="auto"/>
            <w:right w:val="none" w:sz="0" w:space="0" w:color="auto"/>
          </w:divBdr>
        </w:div>
        <w:div w:id="1889565646">
          <w:marLeft w:val="480"/>
          <w:marRight w:val="0"/>
          <w:marTop w:val="0"/>
          <w:marBottom w:val="0"/>
          <w:divBdr>
            <w:top w:val="none" w:sz="0" w:space="0" w:color="auto"/>
            <w:left w:val="none" w:sz="0" w:space="0" w:color="auto"/>
            <w:bottom w:val="none" w:sz="0" w:space="0" w:color="auto"/>
            <w:right w:val="none" w:sz="0" w:space="0" w:color="auto"/>
          </w:divBdr>
        </w:div>
        <w:div w:id="850337869">
          <w:marLeft w:val="480"/>
          <w:marRight w:val="0"/>
          <w:marTop w:val="0"/>
          <w:marBottom w:val="0"/>
          <w:divBdr>
            <w:top w:val="none" w:sz="0" w:space="0" w:color="auto"/>
            <w:left w:val="none" w:sz="0" w:space="0" w:color="auto"/>
            <w:bottom w:val="none" w:sz="0" w:space="0" w:color="auto"/>
            <w:right w:val="none" w:sz="0" w:space="0" w:color="auto"/>
          </w:divBdr>
        </w:div>
        <w:div w:id="869538334">
          <w:marLeft w:val="480"/>
          <w:marRight w:val="0"/>
          <w:marTop w:val="0"/>
          <w:marBottom w:val="0"/>
          <w:divBdr>
            <w:top w:val="none" w:sz="0" w:space="0" w:color="auto"/>
            <w:left w:val="none" w:sz="0" w:space="0" w:color="auto"/>
            <w:bottom w:val="none" w:sz="0" w:space="0" w:color="auto"/>
            <w:right w:val="none" w:sz="0" w:space="0" w:color="auto"/>
          </w:divBdr>
        </w:div>
        <w:div w:id="2040550202">
          <w:marLeft w:val="480"/>
          <w:marRight w:val="0"/>
          <w:marTop w:val="0"/>
          <w:marBottom w:val="0"/>
          <w:divBdr>
            <w:top w:val="none" w:sz="0" w:space="0" w:color="auto"/>
            <w:left w:val="none" w:sz="0" w:space="0" w:color="auto"/>
            <w:bottom w:val="none" w:sz="0" w:space="0" w:color="auto"/>
            <w:right w:val="none" w:sz="0" w:space="0" w:color="auto"/>
          </w:divBdr>
        </w:div>
        <w:div w:id="1992639996">
          <w:marLeft w:val="480"/>
          <w:marRight w:val="0"/>
          <w:marTop w:val="0"/>
          <w:marBottom w:val="0"/>
          <w:divBdr>
            <w:top w:val="none" w:sz="0" w:space="0" w:color="auto"/>
            <w:left w:val="none" w:sz="0" w:space="0" w:color="auto"/>
            <w:bottom w:val="none" w:sz="0" w:space="0" w:color="auto"/>
            <w:right w:val="none" w:sz="0" w:space="0" w:color="auto"/>
          </w:divBdr>
        </w:div>
        <w:div w:id="1918854447">
          <w:marLeft w:val="480"/>
          <w:marRight w:val="0"/>
          <w:marTop w:val="0"/>
          <w:marBottom w:val="0"/>
          <w:divBdr>
            <w:top w:val="none" w:sz="0" w:space="0" w:color="auto"/>
            <w:left w:val="none" w:sz="0" w:space="0" w:color="auto"/>
            <w:bottom w:val="none" w:sz="0" w:space="0" w:color="auto"/>
            <w:right w:val="none" w:sz="0" w:space="0" w:color="auto"/>
          </w:divBdr>
        </w:div>
        <w:div w:id="1496145937">
          <w:marLeft w:val="480"/>
          <w:marRight w:val="0"/>
          <w:marTop w:val="0"/>
          <w:marBottom w:val="0"/>
          <w:divBdr>
            <w:top w:val="none" w:sz="0" w:space="0" w:color="auto"/>
            <w:left w:val="none" w:sz="0" w:space="0" w:color="auto"/>
            <w:bottom w:val="none" w:sz="0" w:space="0" w:color="auto"/>
            <w:right w:val="none" w:sz="0" w:space="0" w:color="auto"/>
          </w:divBdr>
        </w:div>
        <w:div w:id="269705983">
          <w:marLeft w:val="480"/>
          <w:marRight w:val="0"/>
          <w:marTop w:val="0"/>
          <w:marBottom w:val="0"/>
          <w:divBdr>
            <w:top w:val="none" w:sz="0" w:space="0" w:color="auto"/>
            <w:left w:val="none" w:sz="0" w:space="0" w:color="auto"/>
            <w:bottom w:val="none" w:sz="0" w:space="0" w:color="auto"/>
            <w:right w:val="none" w:sz="0" w:space="0" w:color="auto"/>
          </w:divBdr>
        </w:div>
        <w:div w:id="36857351">
          <w:marLeft w:val="480"/>
          <w:marRight w:val="0"/>
          <w:marTop w:val="0"/>
          <w:marBottom w:val="0"/>
          <w:divBdr>
            <w:top w:val="none" w:sz="0" w:space="0" w:color="auto"/>
            <w:left w:val="none" w:sz="0" w:space="0" w:color="auto"/>
            <w:bottom w:val="none" w:sz="0" w:space="0" w:color="auto"/>
            <w:right w:val="none" w:sz="0" w:space="0" w:color="auto"/>
          </w:divBdr>
        </w:div>
        <w:div w:id="951520695">
          <w:marLeft w:val="480"/>
          <w:marRight w:val="0"/>
          <w:marTop w:val="0"/>
          <w:marBottom w:val="0"/>
          <w:divBdr>
            <w:top w:val="none" w:sz="0" w:space="0" w:color="auto"/>
            <w:left w:val="none" w:sz="0" w:space="0" w:color="auto"/>
            <w:bottom w:val="none" w:sz="0" w:space="0" w:color="auto"/>
            <w:right w:val="none" w:sz="0" w:space="0" w:color="auto"/>
          </w:divBdr>
        </w:div>
        <w:div w:id="956911607">
          <w:marLeft w:val="480"/>
          <w:marRight w:val="0"/>
          <w:marTop w:val="0"/>
          <w:marBottom w:val="0"/>
          <w:divBdr>
            <w:top w:val="none" w:sz="0" w:space="0" w:color="auto"/>
            <w:left w:val="none" w:sz="0" w:space="0" w:color="auto"/>
            <w:bottom w:val="none" w:sz="0" w:space="0" w:color="auto"/>
            <w:right w:val="none" w:sz="0" w:space="0" w:color="auto"/>
          </w:divBdr>
        </w:div>
        <w:div w:id="1490559582">
          <w:marLeft w:val="480"/>
          <w:marRight w:val="0"/>
          <w:marTop w:val="0"/>
          <w:marBottom w:val="0"/>
          <w:divBdr>
            <w:top w:val="none" w:sz="0" w:space="0" w:color="auto"/>
            <w:left w:val="none" w:sz="0" w:space="0" w:color="auto"/>
            <w:bottom w:val="none" w:sz="0" w:space="0" w:color="auto"/>
            <w:right w:val="none" w:sz="0" w:space="0" w:color="auto"/>
          </w:divBdr>
        </w:div>
        <w:div w:id="2136215808">
          <w:marLeft w:val="480"/>
          <w:marRight w:val="0"/>
          <w:marTop w:val="0"/>
          <w:marBottom w:val="0"/>
          <w:divBdr>
            <w:top w:val="none" w:sz="0" w:space="0" w:color="auto"/>
            <w:left w:val="none" w:sz="0" w:space="0" w:color="auto"/>
            <w:bottom w:val="none" w:sz="0" w:space="0" w:color="auto"/>
            <w:right w:val="none" w:sz="0" w:space="0" w:color="auto"/>
          </w:divBdr>
        </w:div>
        <w:div w:id="1092120462">
          <w:marLeft w:val="480"/>
          <w:marRight w:val="0"/>
          <w:marTop w:val="0"/>
          <w:marBottom w:val="0"/>
          <w:divBdr>
            <w:top w:val="none" w:sz="0" w:space="0" w:color="auto"/>
            <w:left w:val="none" w:sz="0" w:space="0" w:color="auto"/>
            <w:bottom w:val="none" w:sz="0" w:space="0" w:color="auto"/>
            <w:right w:val="none" w:sz="0" w:space="0" w:color="auto"/>
          </w:divBdr>
        </w:div>
        <w:div w:id="1205828401">
          <w:marLeft w:val="480"/>
          <w:marRight w:val="0"/>
          <w:marTop w:val="0"/>
          <w:marBottom w:val="0"/>
          <w:divBdr>
            <w:top w:val="none" w:sz="0" w:space="0" w:color="auto"/>
            <w:left w:val="none" w:sz="0" w:space="0" w:color="auto"/>
            <w:bottom w:val="none" w:sz="0" w:space="0" w:color="auto"/>
            <w:right w:val="none" w:sz="0" w:space="0" w:color="auto"/>
          </w:divBdr>
        </w:div>
        <w:div w:id="1064449748">
          <w:marLeft w:val="480"/>
          <w:marRight w:val="0"/>
          <w:marTop w:val="0"/>
          <w:marBottom w:val="0"/>
          <w:divBdr>
            <w:top w:val="none" w:sz="0" w:space="0" w:color="auto"/>
            <w:left w:val="none" w:sz="0" w:space="0" w:color="auto"/>
            <w:bottom w:val="none" w:sz="0" w:space="0" w:color="auto"/>
            <w:right w:val="none" w:sz="0" w:space="0" w:color="auto"/>
          </w:divBdr>
        </w:div>
        <w:div w:id="2119443526">
          <w:marLeft w:val="480"/>
          <w:marRight w:val="0"/>
          <w:marTop w:val="0"/>
          <w:marBottom w:val="0"/>
          <w:divBdr>
            <w:top w:val="none" w:sz="0" w:space="0" w:color="auto"/>
            <w:left w:val="none" w:sz="0" w:space="0" w:color="auto"/>
            <w:bottom w:val="none" w:sz="0" w:space="0" w:color="auto"/>
            <w:right w:val="none" w:sz="0" w:space="0" w:color="auto"/>
          </w:divBdr>
        </w:div>
        <w:div w:id="479006993">
          <w:marLeft w:val="480"/>
          <w:marRight w:val="0"/>
          <w:marTop w:val="0"/>
          <w:marBottom w:val="0"/>
          <w:divBdr>
            <w:top w:val="none" w:sz="0" w:space="0" w:color="auto"/>
            <w:left w:val="none" w:sz="0" w:space="0" w:color="auto"/>
            <w:bottom w:val="none" w:sz="0" w:space="0" w:color="auto"/>
            <w:right w:val="none" w:sz="0" w:space="0" w:color="auto"/>
          </w:divBdr>
        </w:div>
        <w:div w:id="1179084840">
          <w:marLeft w:val="480"/>
          <w:marRight w:val="0"/>
          <w:marTop w:val="0"/>
          <w:marBottom w:val="0"/>
          <w:divBdr>
            <w:top w:val="none" w:sz="0" w:space="0" w:color="auto"/>
            <w:left w:val="none" w:sz="0" w:space="0" w:color="auto"/>
            <w:bottom w:val="none" w:sz="0" w:space="0" w:color="auto"/>
            <w:right w:val="none" w:sz="0" w:space="0" w:color="auto"/>
          </w:divBdr>
        </w:div>
        <w:div w:id="1941906498">
          <w:marLeft w:val="480"/>
          <w:marRight w:val="0"/>
          <w:marTop w:val="0"/>
          <w:marBottom w:val="0"/>
          <w:divBdr>
            <w:top w:val="none" w:sz="0" w:space="0" w:color="auto"/>
            <w:left w:val="none" w:sz="0" w:space="0" w:color="auto"/>
            <w:bottom w:val="none" w:sz="0" w:space="0" w:color="auto"/>
            <w:right w:val="none" w:sz="0" w:space="0" w:color="auto"/>
          </w:divBdr>
        </w:div>
        <w:div w:id="266470257">
          <w:marLeft w:val="480"/>
          <w:marRight w:val="0"/>
          <w:marTop w:val="0"/>
          <w:marBottom w:val="0"/>
          <w:divBdr>
            <w:top w:val="none" w:sz="0" w:space="0" w:color="auto"/>
            <w:left w:val="none" w:sz="0" w:space="0" w:color="auto"/>
            <w:bottom w:val="none" w:sz="0" w:space="0" w:color="auto"/>
            <w:right w:val="none" w:sz="0" w:space="0" w:color="auto"/>
          </w:divBdr>
        </w:div>
        <w:div w:id="228031946">
          <w:marLeft w:val="480"/>
          <w:marRight w:val="0"/>
          <w:marTop w:val="0"/>
          <w:marBottom w:val="0"/>
          <w:divBdr>
            <w:top w:val="none" w:sz="0" w:space="0" w:color="auto"/>
            <w:left w:val="none" w:sz="0" w:space="0" w:color="auto"/>
            <w:bottom w:val="none" w:sz="0" w:space="0" w:color="auto"/>
            <w:right w:val="none" w:sz="0" w:space="0" w:color="auto"/>
          </w:divBdr>
        </w:div>
        <w:div w:id="1753117178">
          <w:marLeft w:val="480"/>
          <w:marRight w:val="0"/>
          <w:marTop w:val="0"/>
          <w:marBottom w:val="0"/>
          <w:divBdr>
            <w:top w:val="none" w:sz="0" w:space="0" w:color="auto"/>
            <w:left w:val="none" w:sz="0" w:space="0" w:color="auto"/>
            <w:bottom w:val="none" w:sz="0" w:space="0" w:color="auto"/>
            <w:right w:val="none" w:sz="0" w:space="0" w:color="auto"/>
          </w:divBdr>
        </w:div>
        <w:div w:id="642082427">
          <w:marLeft w:val="480"/>
          <w:marRight w:val="0"/>
          <w:marTop w:val="0"/>
          <w:marBottom w:val="0"/>
          <w:divBdr>
            <w:top w:val="none" w:sz="0" w:space="0" w:color="auto"/>
            <w:left w:val="none" w:sz="0" w:space="0" w:color="auto"/>
            <w:bottom w:val="none" w:sz="0" w:space="0" w:color="auto"/>
            <w:right w:val="none" w:sz="0" w:space="0" w:color="auto"/>
          </w:divBdr>
        </w:div>
        <w:div w:id="383602777">
          <w:marLeft w:val="480"/>
          <w:marRight w:val="0"/>
          <w:marTop w:val="0"/>
          <w:marBottom w:val="0"/>
          <w:divBdr>
            <w:top w:val="none" w:sz="0" w:space="0" w:color="auto"/>
            <w:left w:val="none" w:sz="0" w:space="0" w:color="auto"/>
            <w:bottom w:val="none" w:sz="0" w:space="0" w:color="auto"/>
            <w:right w:val="none" w:sz="0" w:space="0" w:color="auto"/>
          </w:divBdr>
        </w:div>
        <w:div w:id="29308433">
          <w:marLeft w:val="480"/>
          <w:marRight w:val="0"/>
          <w:marTop w:val="0"/>
          <w:marBottom w:val="0"/>
          <w:divBdr>
            <w:top w:val="none" w:sz="0" w:space="0" w:color="auto"/>
            <w:left w:val="none" w:sz="0" w:space="0" w:color="auto"/>
            <w:bottom w:val="none" w:sz="0" w:space="0" w:color="auto"/>
            <w:right w:val="none" w:sz="0" w:space="0" w:color="auto"/>
          </w:divBdr>
        </w:div>
        <w:div w:id="1220752008">
          <w:marLeft w:val="480"/>
          <w:marRight w:val="0"/>
          <w:marTop w:val="0"/>
          <w:marBottom w:val="0"/>
          <w:divBdr>
            <w:top w:val="none" w:sz="0" w:space="0" w:color="auto"/>
            <w:left w:val="none" w:sz="0" w:space="0" w:color="auto"/>
            <w:bottom w:val="none" w:sz="0" w:space="0" w:color="auto"/>
            <w:right w:val="none" w:sz="0" w:space="0" w:color="auto"/>
          </w:divBdr>
        </w:div>
        <w:div w:id="866330895">
          <w:marLeft w:val="480"/>
          <w:marRight w:val="0"/>
          <w:marTop w:val="0"/>
          <w:marBottom w:val="0"/>
          <w:divBdr>
            <w:top w:val="none" w:sz="0" w:space="0" w:color="auto"/>
            <w:left w:val="none" w:sz="0" w:space="0" w:color="auto"/>
            <w:bottom w:val="none" w:sz="0" w:space="0" w:color="auto"/>
            <w:right w:val="none" w:sz="0" w:space="0" w:color="auto"/>
          </w:divBdr>
        </w:div>
        <w:div w:id="1029448702">
          <w:marLeft w:val="480"/>
          <w:marRight w:val="0"/>
          <w:marTop w:val="0"/>
          <w:marBottom w:val="0"/>
          <w:divBdr>
            <w:top w:val="none" w:sz="0" w:space="0" w:color="auto"/>
            <w:left w:val="none" w:sz="0" w:space="0" w:color="auto"/>
            <w:bottom w:val="none" w:sz="0" w:space="0" w:color="auto"/>
            <w:right w:val="none" w:sz="0" w:space="0" w:color="auto"/>
          </w:divBdr>
        </w:div>
        <w:div w:id="1775128653">
          <w:marLeft w:val="480"/>
          <w:marRight w:val="0"/>
          <w:marTop w:val="0"/>
          <w:marBottom w:val="0"/>
          <w:divBdr>
            <w:top w:val="none" w:sz="0" w:space="0" w:color="auto"/>
            <w:left w:val="none" w:sz="0" w:space="0" w:color="auto"/>
            <w:bottom w:val="none" w:sz="0" w:space="0" w:color="auto"/>
            <w:right w:val="none" w:sz="0" w:space="0" w:color="auto"/>
          </w:divBdr>
        </w:div>
        <w:div w:id="1281256878">
          <w:marLeft w:val="480"/>
          <w:marRight w:val="0"/>
          <w:marTop w:val="0"/>
          <w:marBottom w:val="0"/>
          <w:divBdr>
            <w:top w:val="none" w:sz="0" w:space="0" w:color="auto"/>
            <w:left w:val="none" w:sz="0" w:space="0" w:color="auto"/>
            <w:bottom w:val="none" w:sz="0" w:space="0" w:color="auto"/>
            <w:right w:val="none" w:sz="0" w:space="0" w:color="auto"/>
          </w:divBdr>
        </w:div>
        <w:div w:id="1744793858">
          <w:marLeft w:val="480"/>
          <w:marRight w:val="0"/>
          <w:marTop w:val="0"/>
          <w:marBottom w:val="0"/>
          <w:divBdr>
            <w:top w:val="none" w:sz="0" w:space="0" w:color="auto"/>
            <w:left w:val="none" w:sz="0" w:space="0" w:color="auto"/>
            <w:bottom w:val="none" w:sz="0" w:space="0" w:color="auto"/>
            <w:right w:val="none" w:sz="0" w:space="0" w:color="auto"/>
          </w:divBdr>
        </w:div>
        <w:div w:id="81028038">
          <w:marLeft w:val="480"/>
          <w:marRight w:val="0"/>
          <w:marTop w:val="0"/>
          <w:marBottom w:val="0"/>
          <w:divBdr>
            <w:top w:val="none" w:sz="0" w:space="0" w:color="auto"/>
            <w:left w:val="none" w:sz="0" w:space="0" w:color="auto"/>
            <w:bottom w:val="none" w:sz="0" w:space="0" w:color="auto"/>
            <w:right w:val="none" w:sz="0" w:space="0" w:color="auto"/>
          </w:divBdr>
        </w:div>
        <w:div w:id="986469235">
          <w:marLeft w:val="480"/>
          <w:marRight w:val="0"/>
          <w:marTop w:val="0"/>
          <w:marBottom w:val="0"/>
          <w:divBdr>
            <w:top w:val="none" w:sz="0" w:space="0" w:color="auto"/>
            <w:left w:val="none" w:sz="0" w:space="0" w:color="auto"/>
            <w:bottom w:val="none" w:sz="0" w:space="0" w:color="auto"/>
            <w:right w:val="none" w:sz="0" w:space="0" w:color="auto"/>
          </w:divBdr>
        </w:div>
        <w:div w:id="2118211871">
          <w:marLeft w:val="480"/>
          <w:marRight w:val="0"/>
          <w:marTop w:val="0"/>
          <w:marBottom w:val="0"/>
          <w:divBdr>
            <w:top w:val="none" w:sz="0" w:space="0" w:color="auto"/>
            <w:left w:val="none" w:sz="0" w:space="0" w:color="auto"/>
            <w:bottom w:val="none" w:sz="0" w:space="0" w:color="auto"/>
            <w:right w:val="none" w:sz="0" w:space="0" w:color="auto"/>
          </w:divBdr>
        </w:div>
        <w:div w:id="501900116">
          <w:marLeft w:val="480"/>
          <w:marRight w:val="0"/>
          <w:marTop w:val="0"/>
          <w:marBottom w:val="0"/>
          <w:divBdr>
            <w:top w:val="none" w:sz="0" w:space="0" w:color="auto"/>
            <w:left w:val="none" w:sz="0" w:space="0" w:color="auto"/>
            <w:bottom w:val="none" w:sz="0" w:space="0" w:color="auto"/>
            <w:right w:val="none" w:sz="0" w:space="0" w:color="auto"/>
          </w:divBdr>
        </w:div>
        <w:div w:id="609437211">
          <w:marLeft w:val="480"/>
          <w:marRight w:val="0"/>
          <w:marTop w:val="0"/>
          <w:marBottom w:val="0"/>
          <w:divBdr>
            <w:top w:val="none" w:sz="0" w:space="0" w:color="auto"/>
            <w:left w:val="none" w:sz="0" w:space="0" w:color="auto"/>
            <w:bottom w:val="none" w:sz="0" w:space="0" w:color="auto"/>
            <w:right w:val="none" w:sz="0" w:space="0" w:color="auto"/>
          </w:divBdr>
        </w:div>
        <w:div w:id="377974763">
          <w:marLeft w:val="480"/>
          <w:marRight w:val="0"/>
          <w:marTop w:val="0"/>
          <w:marBottom w:val="0"/>
          <w:divBdr>
            <w:top w:val="none" w:sz="0" w:space="0" w:color="auto"/>
            <w:left w:val="none" w:sz="0" w:space="0" w:color="auto"/>
            <w:bottom w:val="none" w:sz="0" w:space="0" w:color="auto"/>
            <w:right w:val="none" w:sz="0" w:space="0" w:color="auto"/>
          </w:divBdr>
        </w:div>
        <w:div w:id="1181893720">
          <w:marLeft w:val="480"/>
          <w:marRight w:val="0"/>
          <w:marTop w:val="0"/>
          <w:marBottom w:val="0"/>
          <w:divBdr>
            <w:top w:val="none" w:sz="0" w:space="0" w:color="auto"/>
            <w:left w:val="none" w:sz="0" w:space="0" w:color="auto"/>
            <w:bottom w:val="none" w:sz="0" w:space="0" w:color="auto"/>
            <w:right w:val="none" w:sz="0" w:space="0" w:color="auto"/>
          </w:divBdr>
        </w:div>
        <w:div w:id="1870097649">
          <w:marLeft w:val="480"/>
          <w:marRight w:val="0"/>
          <w:marTop w:val="0"/>
          <w:marBottom w:val="0"/>
          <w:divBdr>
            <w:top w:val="none" w:sz="0" w:space="0" w:color="auto"/>
            <w:left w:val="none" w:sz="0" w:space="0" w:color="auto"/>
            <w:bottom w:val="none" w:sz="0" w:space="0" w:color="auto"/>
            <w:right w:val="none" w:sz="0" w:space="0" w:color="auto"/>
          </w:divBdr>
        </w:div>
        <w:div w:id="1973514095">
          <w:marLeft w:val="480"/>
          <w:marRight w:val="0"/>
          <w:marTop w:val="0"/>
          <w:marBottom w:val="0"/>
          <w:divBdr>
            <w:top w:val="none" w:sz="0" w:space="0" w:color="auto"/>
            <w:left w:val="none" w:sz="0" w:space="0" w:color="auto"/>
            <w:bottom w:val="none" w:sz="0" w:space="0" w:color="auto"/>
            <w:right w:val="none" w:sz="0" w:space="0" w:color="auto"/>
          </w:divBdr>
        </w:div>
        <w:div w:id="523516498">
          <w:marLeft w:val="480"/>
          <w:marRight w:val="0"/>
          <w:marTop w:val="0"/>
          <w:marBottom w:val="0"/>
          <w:divBdr>
            <w:top w:val="none" w:sz="0" w:space="0" w:color="auto"/>
            <w:left w:val="none" w:sz="0" w:space="0" w:color="auto"/>
            <w:bottom w:val="none" w:sz="0" w:space="0" w:color="auto"/>
            <w:right w:val="none" w:sz="0" w:space="0" w:color="auto"/>
          </w:divBdr>
        </w:div>
        <w:div w:id="1963533547">
          <w:marLeft w:val="480"/>
          <w:marRight w:val="0"/>
          <w:marTop w:val="0"/>
          <w:marBottom w:val="0"/>
          <w:divBdr>
            <w:top w:val="none" w:sz="0" w:space="0" w:color="auto"/>
            <w:left w:val="none" w:sz="0" w:space="0" w:color="auto"/>
            <w:bottom w:val="none" w:sz="0" w:space="0" w:color="auto"/>
            <w:right w:val="none" w:sz="0" w:space="0" w:color="auto"/>
          </w:divBdr>
        </w:div>
        <w:div w:id="1722291057">
          <w:marLeft w:val="480"/>
          <w:marRight w:val="0"/>
          <w:marTop w:val="0"/>
          <w:marBottom w:val="0"/>
          <w:divBdr>
            <w:top w:val="none" w:sz="0" w:space="0" w:color="auto"/>
            <w:left w:val="none" w:sz="0" w:space="0" w:color="auto"/>
            <w:bottom w:val="none" w:sz="0" w:space="0" w:color="auto"/>
            <w:right w:val="none" w:sz="0" w:space="0" w:color="auto"/>
          </w:divBdr>
        </w:div>
        <w:div w:id="1924870293">
          <w:marLeft w:val="480"/>
          <w:marRight w:val="0"/>
          <w:marTop w:val="0"/>
          <w:marBottom w:val="0"/>
          <w:divBdr>
            <w:top w:val="none" w:sz="0" w:space="0" w:color="auto"/>
            <w:left w:val="none" w:sz="0" w:space="0" w:color="auto"/>
            <w:bottom w:val="none" w:sz="0" w:space="0" w:color="auto"/>
            <w:right w:val="none" w:sz="0" w:space="0" w:color="auto"/>
          </w:divBdr>
        </w:div>
        <w:div w:id="1391660052">
          <w:marLeft w:val="480"/>
          <w:marRight w:val="0"/>
          <w:marTop w:val="0"/>
          <w:marBottom w:val="0"/>
          <w:divBdr>
            <w:top w:val="none" w:sz="0" w:space="0" w:color="auto"/>
            <w:left w:val="none" w:sz="0" w:space="0" w:color="auto"/>
            <w:bottom w:val="none" w:sz="0" w:space="0" w:color="auto"/>
            <w:right w:val="none" w:sz="0" w:space="0" w:color="auto"/>
          </w:divBdr>
        </w:div>
        <w:div w:id="1966308939">
          <w:marLeft w:val="480"/>
          <w:marRight w:val="0"/>
          <w:marTop w:val="0"/>
          <w:marBottom w:val="0"/>
          <w:divBdr>
            <w:top w:val="none" w:sz="0" w:space="0" w:color="auto"/>
            <w:left w:val="none" w:sz="0" w:space="0" w:color="auto"/>
            <w:bottom w:val="none" w:sz="0" w:space="0" w:color="auto"/>
            <w:right w:val="none" w:sz="0" w:space="0" w:color="auto"/>
          </w:divBdr>
        </w:div>
        <w:div w:id="650446308">
          <w:marLeft w:val="480"/>
          <w:marRight w:val="0"/>
          <w:marTop w:val="0"/>
          <w:marBottom w:val="0"/>
          <w:divBdr>
            <w:top w:val="none" w:sz="0" w:space="0" w:color="auto"/>
            <w:left w:val="none" w:sz="0" w:space="0" w:color="auto"/>
            <w:bottom w:val="none" w:sz="0" w:space="0" w:color="auto"/>
            <w:right w:val="none" w:sz="0" w:space="0" w:color="auto"/>
          </w:divBdr>
        </w:div>
        <w:div w:id="2133741761">
          <w:marLeft w:val="480"/>
          <w:marRight w:val="0"/>
          <w:marTop w:val="0"/>
          <w:marBottom w:val="0"/>
          <w:divBdr>
            <w:top w:val="none" w:sz="0" w:space="0" w:color="auto"/>
            <w:left w:val="none" w:sz="0" w:space="0" w:color="auto"/>
            <w:bottom w:val="none" w:sz="0" w:space="0" w:color="auto"/>
            <w:right w:val="none" w:sz="0" w:space="0" w:color="auto"/>
          </w:divBdr>
        </w:div>
        <w:div w:id="248469409">
          <w:marLeft w:val="480"/>
          <w:marRight w:val="0"/>
          <w:marTop w:val="0"/>
          <w:marBottom w:val="0"/>
          <w:divBdr>
            <w:top w:val="none" w:sz="0" w:space="0" w:color="auto"/>
            <w:left w:val="none" w:sz="0" w:space="0" w:color="auto"/>
            <w:bottom w:val="none" w:sz="0" w:space="0" w:color="auto"/>
            <w:right w:val="none" w:sz="0" w:space="0" w:color="auto"/>
          </w:divBdr>
        </w:div>
        <w:div w:id="1622420010">
          <w:marLeft w:val="480"/>
          <w:marRight w:val="0"/>
          <w:marTop w:val="0"/>
          <w:marBottom w:val="0"/>
          <w:divBdr>
            <w:top w:val="none" w:sz="0" w:space="0" w:color="auto"/>
            <w:left w:val="none" w:sz="0" w:space="0" w:color="auto"/>
            <w:bottom w:val="none" w:sz="0" w:space="0" w:color="auto"/>
            <w:right w:val="none" w:sz="0" w:space="0" w:color="auto"/>
          </w:divBdr>
        </w:div>
        <w:div w:id="776608747">
          <w:marLeft w:val="480"/>
          <w:marRight w:val="0"/>
          <w:marTop w:val="0"/>
          <w:marBottom w:val="0"/>
          <w:divBdr>
            <w:top w:val="none" w:sz="0" w:space="0" w:color="auto"/>
            <w:left w:val="none" w:sz="0" w:space="0" w:color="auto"/>
            <w:bottom w:val="none" w:sz="0" w:space="0" w:color="auto"/>
            <w:right w:val="none" w:sz="0" w:space="0" w:color="auto"/>
          </w:divBdr>
        </w:div>
        <w:div w:id="255209395">
          <w:marLeft w:val="480"/>
          <w:marRight w:val="0"/>
          <w:marTop w:val="0"/>
          <w:marBottom w:val="0"/>
          <w:divBdr>
            <w:top w:val="none" w:sz="0" w:space="0" w:color="auto"/>
            <w:left w:val="none" w:sz="0" w:space="0" w:color="auto"/>
            <w:bottom w:val="none" w:sz="0" w:space="0" w:color="auto"/>
            <w:right w:val="none" w:sz="0" w:space="0" w:color="auto"/>
          </w:divBdr>
        </w:div>
        <w:div w:id="180053845">
          <w:marLeft w:val="480"/>
          <w:marRight w:val="0"/>
          <w:marTop w:val="0"/>
          <w:marBottom w:val="0"/>
          <w:divBdr>
            <w:top w:val="none" w:sz="0" w:space="0" w:color="auto"/>
            <w:left w:val="none" w:sz="0" w:space="0" w:color="auto"/>
            <w:bottom w:val="none" w:sz="0" w:space="0" w:color="auto"/>
            <w:right w:val="none" w:sz="0" w:space="0" w:color="auto"/>
          </w:divBdr>
        </w:div>
        <w:div w:id="1311449058">
          <w:marLeft w:val="480"/>
          <w:marRight w:val="0"/>
          <w:marTop w:val="0"/>
          <w:marBottom w:val="0"/>
          <w:divBdr>
            <w:top w:val="none" w:sz="0" w:space="0" w:color="auto"/>
            <w:left w:val="none" w:sz="0" w:space="0" w:color="auto"/>
            <w:bottom w:val="none" w:sz="0" w:space="0" w:color="auto"/>
            <w:right w:val="none" w:sz="0" w:space="0" w:color="auto"/>
          </w:divBdr>
        </w:div>
        <w:div w:id="1118833638">
          <w:marLeft w:val="480"/>
          <w:marRight w:val="0"/>
          <w:marTop w:val="0"/>
          <w:marBottom w:val="0"/>
          <w:divBdr>
            <w:top w:val="none" w:sz="0" w:space="0" w:color="auto"/>
            <w:left w:val="none" w:sz="0" w:space="0" w:color="auto"/>
            <w:bottom w:val="none" w:sz="0" w:space="0" w:color="auto"/>
            <w:right w:val="none" w:sz="0" w:space="0" w:color="auto"/>
          </w:divBdr>
        </w:div>
        <w:div w:id="129325020">
          <w:marLeft w:val="480"/>
          <w:marRight w:val="0"/>
          <w:marTop w:val="0"/>
          <w:marBottom w:val="0"/>
          <w:divBdr>
            <w:top w:val="none" w:sz="0" w:space="0" w:color="auto"/>
            <w:left w:val="none" w:sz="0" w:space="0" w:color="auto"/>
            <w:bottom w:val="none" w:sz="0" w:space="0" w:color="auto"/>
            <w:right w:val="none" w:sz="0" w:space="0" w:color="auto"/>
          </w:divBdr>
        </w:div>
        <w:div w:id="753673254">
          <w:marLeft w:val="480"/>
          <w:marRight w:val="0"/>
          <w:marTop w:val="0"/>
          <w:marBottom w:val="0"/>
          <w:divBdr>
            <w:top w:val="none" w:sz="0" w:space="0" w:color="auto"/>
            <w:left w:val="none" w:sz="0" w:space="0" w:color="auto"/>
            <w:bottom w:val="none" w:sz="0" w:space="0" w:color="auto"/>
            <w:right w:val="none" w:sz="0" w:space="0" w:color="auto"/>
          </w:divBdr>
        </w:div>
        <w:div w:id="1640770912">
          <w:marLeft w:val="480"/>
          <w:marRight w:val="0"/>
          <w:marTop w:val="0"/>
          <w:marBottom w:val="0"/>
          <w:divBdr>
            <w:top w:val="none" w:sz="0" w:space="0" w:color="auto"/>
            <w:left w:val="none" w:sz="0" w:space="0" w:color="auto"/>
            <w:bottom w:val="none" w:sz="0" w:space="0" w:color="auto"/>
            <w:right w:val="none" w:sz="0" w:space="0" w:color="auto"/>
          </w:divBdr>
        </w:div>
        <w:div w:id="1216351193">
          <w:marLeft w:val="480"/>
          <w:marRight w:val="0"/>
          <w:marTop w:val="0"/>
          <w:marBottom w:val="0"/>
          <w:divBdr>
            <w:top w:val="none" w:sz="0" w:space="0" w:color="auto"/>
            <w:left w:val="none" w:sz="0" w:space="0" w:color="auto"/>
            <w:bottom w:val="none" w:sz="0" w:space="0" w:color="auto"/>
            <w:right w:val="none" w:sz="0" w:space="0" w:color="auto"/>
          </w:divBdr>
        </w:div>
        <w:div w:id="55057412">
          <w:marLeft w:val="480"/>
          <w:marRight w:val="0"/>
          <w:marTop w:val="0"/>
          <w:marBottom w:val="0"/>
          <w:divBdr>
            <w:top w:val="none" w:sz="0" w:space="0" w:color="auto"/>
            <w:left w:val="none" w:sz="0" w:space="0" w:color="auto"/>
            <w:bottom w:val="none" w:sz="0" w:space="0" w:color="auto"/>
            <w:right w:val="none" w:sz="0" w:space="0" w:color="auto"/>
          </w:divBdr>
        </w:div>
        <w:div w:id="1338918936">
          <w:marLeft w:val="480"/>
          <w:marRight w:val="0"/>
          <w:marTop w:val="0"/>
          <w:marBottom w:val="0"/>
          <w:divBdr>
            <w:top w:val="none" w:sz="0" w:space="0" w:color="auto"/>
            <w:left w:val="none" w:sz="0" w:space="0" w:color="auto"/>
            <w:bottom w:val="none" w:sz="0" w:space="0" w:color="auto"/>
            <w:right w:val="none" w:sz="0" w:space="0" w:color="auto"/>
          </w:divBdr>
        </w:div>
        <w:div w:id="1770420392">
          <w:marLeft w:val="480"/>
          <w:marRight w:val="0"/>
          <w:marTop w:val="0"/>
          <w:marBottom w:val="0"/>
          <w:divBdr>
            <w:top w:val="none" w:sz="0" w:space="0" w:color="auto"/>
            <w:left w:val="none" w:sz="0" w:space="0" w:color="auto"/>
            <w:bottom w:val="none" w:sz="0" w:space="0" w:color="auto"/>
            <w:right w:val="none" w:sz="0" w:space="0" w:color="auto"/>
          </w:divBdr>
        </w:div>
        <w:div w:id="38553057">
          <w:marLeft w:val="480"/>
          <w:marRight w:val="0"/>
          <w:marTop w:val="0"/>
          <w:marBottom w:val="0"/>
          <w:divBdr>
            <w:top w:val="none" w:sz="0" w:space="0" w:color="auto"/>
            <w:left w:val="none" w:sz="0" w:space="0" w:color="auto"/>
            <w:bottom w:val="none" w:sz="0" w:space="0" w:color="auto"/>
            <w:right w:val="none" w:sz="0" w:space="0" w:color="auto"/>
          </w:divBdr>
        </w:div>
        <w:div w:id="1609923601">
          <w:marLeft w:val="480"/>
          <w:marRight w:val="0"/>
          <w:marTop w:val="0"/>
          <w:marBottom w:val="0"/>
          <w:divBdr>
            <w:top w:val="none" w:sz="0" w:space="0" w:color="auto"/>
            <w:left w:val="none" w:sz="0" w:space="0" w:color="auto"/>
            <w:bottom w:val="none" w:sz="0" w:space="0" w:color="auto"/>
            <w:right w:val="none" w:sz="0" w:space="0" w:color="auto"/>
          </w:divBdr>
        </w:div>
        <w:div w:id="1357463888">
          <w:marLeft w:val="480"/>
          <w:marRight w:val="0"/>
          <w:marTop w:val="0"/>
          <w:marBottom w:val="0"/>
          <w:divBdr>
            <w:top w:val="none" w:sz="0" w:space="0" w:color="auto"/>
            <w:left w:val="none" w:sz="0" w:space="0" w:color="auto"/>
            <w:bottom w:val="none" w:sz="0" w:space="0" w:color="auto"/>
            <w:right w:val="none" w:sz="0" w:space="0" w:color="auto"/>
          </w:divBdr>
        </w:div>
        <w:div w:id="1092118572">
          <w:marLeft w:val="480"/>
          <w:marRight w:val="0"/>
          <w:marTop w:val="0"/>
          <w:marBottom w:val="0"/>
          <w:divBdr>
            <w:top w:val="none" w:sz="0" w:space="0" w:color="auto"/>
            <w:left w:val="none" w:sz="0" w:space="0" w:color="auto"/>
            <w:bottom w:val="none" w:sz="0" w:space="0" w:color="auto"/>
            <w:right w:val="none" w:sz="0" w:space="0" w:color="auto"/>
          </w:divBdr>
        </w:div>
        <w:div w:id="275336229">
          <w:marLeft w:val="480"/>
          <w:marRight w:val="0"/>
          <w:marTop w:val="0"/>
          <w:marBottom w:val="0"/>
          <w:divBdr>
            <w:top w:val="none" w:sz="0" w:space="0" w:color="auto"/>
            <w:left w:val="none" w:sz="0" w:space="0" w:color="auto"/>
            <w:bottom w:val="none" w:sz="0" w:space="0" w:color="auto"/>
            <w:right w:val="none" w:sz="0" w:space="0" w:color="auto"/>
          </w:divBdr>
        </w:div>
        <w:div w:id="909071979">
          <w:marLeft w:val="480"/>
          <w:marRight w:val="0"/>
          <w:marTop w:val="0"/>
          <w:marBottom w:val="0"/>
          <w:divBdr>
            <w:top w:val="none" w:sz="0" w:space="0" w:color="auto"/>
            <w:left w:val="none" w:sz="0" w:space="0" w:color="auto"/>
            <w:bottom w:val="none" w:sz="0" w:space="0" w:color="auto"/>
            <w:right w:val="none" w:sz="0" w:space="0" w:color="auto"/>
          </w:divBdr>
        </w:div>
        <w:div w:id="1981375247">
          <w:marLeft w:val="480"/>
          <w:marRight w:val="0"/>
          <w:marTop w:val="0"/>
          <w:marBottom w:val="0"/>
          <w:divBdr>
            <w:top w:val="none" w:sz="0" w:space="0" w:color="auto"/>
            <w:left w:val="none" w:sz="0" w:space="0" w:color="auto"/>
            <w:bottom w:val="none" w:sz="0" w:space="0" w:color="auto"/>
            <w:right w:val="none" w:sz="0" w:space="0" w:color="auto"/>
          </w:divBdr>
        </w:div>
        <w:div w:id="1232693457">
          <w:marLeft w:val="480"/>
          <w:marRight w:val="0"/>
          <w:marTop w:val="0"/>
          <w:marBottom w:val="0"/>
          <w:divBdr>
            <w:top w:val="none" w:sz="0" w:space="0" w:color="auto"/>
            <w:left w:val="none" w:sz="0" w:space="0" w:color="auto"/>
            <w:bottom w:val="none" w:sz="0" w:space="0" w:color="auto"/>
            <w:right w:val="none" w:sz="0" w:space="0" w:color="auto"/>
          </w:divBdr>
        </w:div>
        <w:div w:id="1073553585">
          <w:marLeft w:val="480"/>
          <w:marRight w:val="0"/>
          <w:marTop w:val="0"/>
          <w:marBottom w:val="0"/>
          <w:divBdr>
            <w:top w:val="none" w:sz="0" w:space="0" w:color="auto"/>
            <w:left w:val="none" w:sz="0" w:space="0" w:color="auto"/>
            <w:bottom w:val="none" w:sz="0" w:space="0" w:color="auto"/>
            <w:right w:val="none" w:sz="0" w:space="0" w:color="auto"/>
          </w:divBdr>
        </w:div>
      </w:divsChild>
    </w:div>
    <w:div w:id="922568614">
      <w:bodyDiv w:val="1"/>
      <w:marLeft w:val="0"/>
      <w:marRight w:val="0"/>
      <w:marTop w:val="0"/>
      <w:marBottom w:val="0"/>
      <w:divBdr>
        <w:top w:val="none" w:sz="0" w:space="0" w:color="auto"/>
        <w:left w:val="none" w:sz="0" w:space="0" w:color="auto"/>
        <w:bottom w:val="none" w:sz="0" w:space="0" w:color="auto"/>
        <w:right w:val="none" w:sz="0" w:space="0" w:color="auto"/>
      </w:divBdr>
    </w:div>
    <w:div w:id="922759712">
      <w:bodyDiv w:val="1"/>
      <w:marLeft w:val="0"/>
      <w:marRight w:val="0"/>
      <w:marTop w:val="0"/>
      <w:marBottom w:val="0"/>
      <w:divBdr>
        <w:top w:val="none" w:sz="0" w:space="0" w:color="auto"/>
        <w:left w:val="none" w:sz="0" w:space="0" w:color="auto"/>
        <w:bottom w:val="none" w:sz="0" w:space="0" w:color="auto"/>
        <w:right w:val="none" w:sz="0" w:space="0" w:color="auto"/>
      </w:divBdr>
    </w:div>
    <w:div w:id="922766322">
      <w:bodyDiv w:val="1"/>
      <w:marLeft w:val="0"/>
      <w:marRight w:val="0"/>
      <w:marTop w:val="0"/>
      <w:marBottom w:val="0"/>
      <w:divBdr>
        <w:top w:val="none" w:sz="0" w:space="0" w:color="auto"/>
        <w:left w:val="none" w:sz="0" w:space="0" w:color="auto"/>
        <w:bottom w:val="none" w:sz="0" w:space="0" w:color="auto"/>
        <w:right w:val="none" w:sz="0" w:space="0" w:color="auto"/>
      </w:divBdr>
    </w:div>
    <w:div w:id="923219039">
      <w:bodyDiv w:val="1"/>
      <w:marLeft w:val="0"/>
      <w:marRight w:val="0"/>
      <w:marTop w:val="0"/>
      <w:marBottom w:val="0"/>
      <w:divBdr>
        <w:top w:val="none" w:sz="0" w:space="0" w:color="auto"/>
        <w:left w:val="none" w:sz="0" w:space="0" w:color="auto"/>
        <w:bottom w:val="none" w:sz="0" w:space="0" w:color="auto"/>
        <w:right w:val="none" w:sz="0" w:space="0" w:color="auto"/>
      </w:divBdr>
    </w:div>
    <w:div w:id="923413784">
      <w:bodyDiv w:val="1"/>
      <w:marLeft w:val="0"/>
      <w:marRight w:val="0"/>
      <w:marTop w:val="0"/>
      <w:marBottom w:val="0"/>
      <w:divBdr>
        <w:top w:val="none" w:sz="0" w:space="0" w:color="auto"/>
        <w:left w:val="none" w:sz="0" w:space="0" w:color="auto"/>
        <w:bottom w:val="none" w:sz="0" w:space="0" w:color="auto"/>
        <w:right w:val="none" w:sz="0" w:space="0" w:color="auto"/>
      </w:divBdr>
    </w:div>
    <w:div w:id="923539065">
      <w:bodyDiv w:val="1"/>
      <w:marLeft w:val="0"/>
      <w:marRight w:val="0"/>
      <w:marTop w:val="0"/>
      <w:marBottom w:val="0"/>
      <w:divBdr>
        <w:top w:val="none" w:sz="0" w:space="0" w:color="auto"/>
        <w:left w:val="none" w:sz="0" w:space="0" w:color="auto"/>
        <w:bottom w:val="none" w:sz="0" w:space="0" w:color="auto"/>
        <w:right w:val="none" w:sz="0" w:space="0" w:color="auto"/>
      </w:divBdr>
      <w:divsChild>
        <w:div w:id="1175536413">
          <w:marLeft w:val="480"/>
          <w:marRight w:val="0"/>
          <w:marTop w:val="0"/>
          <w:marBottom w:val="0"/>
          <w:divBdr>
            <w:top w:val="none" w:sz="0" w:space="0" w:color="auto"/>
            <w:left w:val="none" w:sz="0" w:space="0" w:color="auto"/>
            <w:bottom w:val="none" w:sz="0" w:space="0" w:color="auto"/>
            <w:right w:val="none" w:sz="0" w:space="0" w:color="auto"/>
          </w:divBdr>
        </w:div>
        <w:div w:id="1044138757">
          <w:marLeft w:val="480"/>
          <w:marRight w:val="0"/>
          <w:marTop w:val="0"/>
          <w:marBottom w:val="0"/>
          <w:divBdr>
            <w:top w:val="none" w:sz="0" w:space="0" w:color="auto"/>
            <w:left w:val="none" w:sz="0" w:space="0" w:color="auto"/>
            <w:bottom w:val="none" w:sz="0" w:space="0" w:color="auto"/>
            <w:right w:val="none" w:sz="0" w:space="0" w:color="auto"/>
          </w:divBdr>
        </w:div>
        <w:div w:id="496848178">
          <w:marLeft w:val="480"/>
          <w:marRight w:val="0"/>
          <w:marTop w:val="0"/>
          <w:marBottom w:val="0"/>
          <w:divBdr>
            <w:top w:val="none" w:sz="0" w:space="0" w:color="auto"/>
            <w:left w:val="none" w:sz="0" w:space="0" w:color="auto"/>
            <w:bottom w:val="none" w:sz="0" w:space="0" w:color="auto"/>
            <w:right w:val="none" w:sz="0" w:space="0" w:color="auto"/>
          </w:divBdr>
        </w:div>
        <w:div w:id="610405103">
          <w:marLeft w:val="480"/>
          <w:marRight w:val="0"/>
          <w:marTop w:val="0"/>
          <w:marBottom w:val="0"/>
          <w:divBdr>
            <w:top w:val="none" w:sz="0" w:space="0" w:color="auto"/>
            <w:left w:val="none" w:sz="0" w:space="0" w:color="auto"/>
            <w:bottom w:val="none" w:sz="0" w:space="0" w:color="auto"/>
            <w:right w:val="none" w:sz="0" w:space="0" w:color="auto"/>
          </w:divBdr>
        </w:div>
        <w:div w:id="1988584757">
          <w:marLeft w:val="480"/>
          <w:marRight w:val="0"/>
          <w:marTop w:val="0"/>
          <w:marBottom w:val="0"/>
          <w:divBdr>
            <w:top w:val="none" w:sz="0" w:space="0" w:color="auto"/>
            <w:left w:val="none" w:sz="0" w:space="0" w:color="auto"/>
            <w:bottom w:val="none" w:sz="0" w:space="0" w:color="auto"/>
            <w:right w:val="none" w:sz="0" w:space="0" w:color="auto"/>
          </w:divBdr>
        </w:div>
        <w:div w:id="901216530">
          <w:marLeft w:val="480"/>
          <w:marRight w:val="0"/>
          <w:marTop w:val="0"/>
          <w:marBottom w:val="0"/>
          <w:divBdr>
            <w:top w:val="none" w:sz="0" w:space="0" w:color="auto"/>
            <w:left w:val="none" w:sz="0" w:space="0" w:color="auto"/>
            <w:bottom w:val="none" w:sz="0" w:space="0" w:color="auto"/>
            <w:right w:val="none" w:sz="0" w:space="0" w:color="auto"/>
          </w:divBdr>
        </w:div>
        <w:div w:id="1624192602">
          <w:marLeft w:val="480"/>
          <w:marRight w:val="0"/>
          <w:marTop w:val="0"/>
          <w:marBottom w:val="0"/>
          <w:divBdr>
            <w:top w:val="none" w:sz="0" w:space="0" w:color="auto"/>
            <w:left w:val="none" w:sz="0" w:space="0" w:color="auto"/>
            <w:bottom w:val="none" w:sz="0" w:space="0" w:color="auto"/>
            <w:right w:val="none" w:sz="0" w:space="0" w:color="auto"/>
          </w:divBdr>
        </w:div>
        <w:div w:id="1145778102">
          <w:marLeft w:val="480"/>
          <w:marRight w:val="0"/>
          <w:marTop w:val="0"/>
          <w:marBottom w:val="0"/>
          <w:divBdr>
            <w:top w:val="none" w:sz="0" w:space="0" w:color="auto"/>
            <w:left w:val="none" w:sz="0" w:space="0" w:color="auto"/>
            <w:bottom w:val="none" w:sz="0" w:space="0" w:color="auto"/>
            <w:right w:val="none" w:sz="0" w:space="0" w:color="auto"/>
          </w:divBdr>
        </w:div>
        <w:div w:id="1973364335">
          <w:marLeft w:val="480"/>
          <w:marRight w:val="0"/>
          <w:marTop w:val="0"/>
          <w:marBottom w:val="0"/>
          <w:divBdr>
            <w:top w:val="none" w:sz="0" w:space="0" w:color="auto"/>
            <w:left w:val="none" w:sz="0" w:space="0" w:color="auto"/>
            <w:bottom w:val="none" w:sz="0" w:space="0" w:color="auto"/>
            <w:right w:val="none" w:sz="0" w:space="0" w:color="auto"/>
          </w:divBdr>
        </w:div>
        <w:div w:id="1990863494">
          <w:marLeft w:val="480"/>
          <w:marRight w:val="0"/>
          <w:marTop w:val="0"/>
          <w:marBottom w:val="0"/>
          <w:divBdr>
            <w:top w:val="none" w:sz="0" w:space="0" w:color="auto"/>
            <w:left w:val="none" w:sz="0" w:space="0" w:color="auto"/>
            <w:bottom w:val="none" w:sz="0" w:space="0" w:color="auto"/>
            <w:right w:val="none" w:sz="0" w:space="0" w:color="auto"/>
          </w:divBdr>
        </w:div>
        <w:div w:id="1479035853">
          <w:marLeft w:val="480"/>
          <w:marRight w:val="0"/>
          <w:marTop w:val="0"/>
          <w:marBottom w:val="0"/>
          <w:divBdr>
            <w:top w:val="none" w:sz="0" w:space="0" w:color="auto"/>
            <w:left w:val="none" w:sz="0" w:space="0" w:color="auto"/>
            <w:bottom w:val="none" w:sz="0" w:space="0" w:color="auto"/>
            <w:right w:val="none" w:sz="0" w:space="0" w:color="auto"/>
          </w:divBdr>
        </w:div>
        <w:div w:id="687172868">
          <w:marLeft w:val="480"/>
          <w:marRight w:val="0"/>
          <w:marTop w:val="0"/>
          <w:marBottom w:val="0"/>
          <w:divBdr>
            <w:top w:val="none" w:sz="0" w:space="0" w:color="auto"/>
            <w:left w:val="none" w:sz="0" w:space="0" w:color="auto"/>
            <w:bottom w:val="none" w:sz="0" w:space="0" w:color="auto"/>
            <w:right w:val="none" w:sz="0" w:space="0" w:color="auto"/>
          </w:divBdr>
        </w:div>
        <w:div w:id="1698388655">
          <w:marLeft w:val="480"/>
          <w:marRight w:val="0"/>
          <w:marTop w:val="0"/>
          <w:marBottom w:val="0"/>
          <w:divBdr>
            <w:top w:val="none" w:sz="0" w:space="0" w:color="auto"/>
            <w:left w:val="none" w:sz="0" w:space="0" w:color="auto"/>
            <w:bottom w:val="none" w:sz="0" w:space="0" w:color="auto"/>
            <w:right w:val="none" w:sz="0" w:space="0" w:color="auto"/>
          </w:divBdr>
        </w:div>
        <w:div w:id="390538820">
          <w:marLeft w:val="480"/>
          <w:marRight w:val="0"/>
          <w:marTop w:val="0"/>
          <w:marBottom w:val="0"/>
          <w:divBdr>
            <w:top w:val="none" w:sz="0" w:space="0" w:color="auto"/>
            <w:left w:val="none" w:sz="0" w:space="0" w:color="auto"/>
            <w:bottom w:val="none" w:sz="0" w:space="0" w:color="auto"/>
            <w:right w:val="none" w:sz="0" w:space="0" w:color="auto"/>
          </w:divBdr>
        </w:div>
        <w:div w:id="599992208">
          <w:marLeft w:val="480"/>
          <w:marRight w:val="0"/>
          <w:marTop w:val="0"/>
          <w:marBottom w:val="0"/>
          <w:divBdr>
            <w:top w:val="none" w:sz="0" w:space="0" w:color="auto"/>
            <w:left w:val="none" w:sz="0" w:space="0" w:color="auto"/>
            <w:bottom w:val="none" w:sz="0" w:space="0" w:color="auto"/>
            <w:right w:val="none" w:sz="0" w:space="0" w:color="auto"/>
          </w:divBdr>
        </w:div>
        <w:div w:id="1643346574">
          <w:marLeft w:val="480"/>
          <w:marRight w:val="0"/>
          <w:marTop w:val="0"/>
          <w:marBottom w:val="0"/>
          <w:divBdr>
            <w:top w:val="none" w:sz="0" w:space="0" w:color="auto"/>
            <w:left w:val="none" w:sz="0" w:space="0" w:color="auto"/>
            <w:bottom w:val="none" w:sz="0" w:space="0" w:color="auto"/>
            <w:right w:val="none" w:sz="0" w:space="0" w:color="auto"/>
          </w:divBdr>
        </w:div>
        <w:div w:id="1414159063">
          <w:marLeft w:val="480"/>
          <w:marRight w:val="0"/>
          <w:marTop w:val="0"/>
          <w:marBottom w:val="0"/>
          <w:divBdr>
            <w:top w:val="none" w:sz="0" w:space="0" w:color="auto"/>
            <w:left w:val="none" w:sz="0" w:space="0" w:color="auto"/>
            <w:bottom w:val="none" w:sz="0" w:space="0" w:color="auto"/>
            <w:right w:val="none" w:sz="0" w:space="0" w:color="auto"/>
          </w:divBdr>
        </w:div>
        <w:div w:id="464471546">
          <w:marLeft w:val="480"/>
          <w:marRight w:val="0"/>
          <w:marTop w:val="0"/>
          <w:marBottom w:val="0"/>
          <w:divBdr>
            <w:top w:val="none" w:sz="0" w:space="0" w:color="auto"/>
            <w:left w:val="none" w:sz="0" w:space="0" w:color="auto"/>
            <w:bottom w:val="none" w:sz="0" w:space="0" w:color="auto"/>
            <w:right w:val="none" w:sz="0" w:space="0" w:color="auto"/>
          </w:divBdr>
        </w:div>
        <w:div w:id="827864844">
          <w:marLeft w:val="480"/>
          <w:marRight w:val="0"/>
          <w:marTop w:val="0"/>
          <w:marBottom w:val="0"/>
          <w:divBdr>
            <w:top w:val="none" w:sz="0" w:space="0" w:color="auto"/>
            <w:left w:val="none" w:sz="0" w:space="0" w:color="auto"/>
            <w:bottom w:val="none" w:sz="0" w:space="0" w:color="auto"/>
            <w:right w:val="none" w:sz="0" w:space="0" w:color="auto"/>
          </w:divBdr>
        </w:div>
        <w:div w:id="1830710890">
          <w:marLeft w:val="480"/>
          <w:marRight w:val="0"/>
          <w:marTop w:val="0"/>
          <w:marBottom w:val="0"/>
          <w:divBdr>
            <w:top w:val="none" w:sz="0" w:space="0" w:color="auto"/>
            <w:left w:val="none" w:sz="0" w:space="0" w:color="auto"/>
            <w:bottom w:val="none" w:sz="0" w:space="0" w:color="auto"/>
            <w:right w:val="none" w:sz="0" w:space="0" w:color="auto"/>
          </w:divBdr>
        </w:div>
        <w:div w:id="183400989">
          <w:marLeft w:val="480"/>
          <w:marRight w:val="0"/>
          <w:marTop w:val="0"/>
          <w:marBottom w:val="0"/>
          <w:divBdr>
            <w:top w:val="none" w:sz="0" w:space="0" w:color="auto"/>
            <w:left w:val="none" w:sz="0" w:space="0" w:color="auto"/>
            <w:bottom w:val="none" w:sz="0" w:space="0" w:color="auto"/>
            <w:right w:val="none" w:sz="0" w:space="0" w:color="auto"/>
          </w:divBdr>
        </w:div>
        <w:div w:id="1422414039">
          <w:marLeft w:val="480"/>
          <w:marRight w:val="0"/>
          <w:marTop w:val="0"/>
          <w:marBottom w:val="0"/>
          <w:divBdr>
            <w:top w:val="none" w:sz="0" w:space="0" w:color="auto"/>
            <w:left w:val="none" w:sz="0" w:space="0" w:color="auto"/>
            <w:bottom w:val="none" w:sz="0" w:space="0" w:color="auto"/>
            <w:right w:val="none" w:sz="0" w:space="0" w:color="auto"/>
          </w:divBdr>
        </w:div>
        <w:div w:id="1853759661">
          <w:marLeft w:val="480"/>
          <w:marRight w:val="0"/>
          <w:marTop w:val="0"/>
          <w:marBottom w:val="0"/>
          <w:divBdr>
            <w:top w:val="none" w:sz="0" w:space="0" w:color="auto"/>
            <w:left w:val="none" w:sz="0" w:space="0" w:color="auto"/>
            <w:bottom w:val="none" w:sz="0" w:space="0" w:color="auto"/>
            <w:right w:val="none" w:sz="0" w:space="0" w:color="auto"/>
          </w:divBdr>
        </w:div>
        <w:div w:id="564217946">
          <w:marLeft w:val="480"/>
          <w:marRight w:val="0"/>
          <w:marTop w:val="0"/>
          <w:marBottom w:val="0"/>
          <w:divBdr>
            <w:top w:val="none" w:sz="0" w:space="0" w:color="auto"/>
            <w:left w:val="none" w:sz="0" w:space="0" w:color="auto"/>
            <w:bottom w:val="none" w:sz="0" w:space="0" w:color="auto"/>
            <w:right w:val="none" w:sz="0" w:space="0" w:color="auto"/>
          </w:divBdr>
        </w:div>
        <w:div w:id="988292642">
          <w:marLeft w:val="480"/>
          <w:marRight w:val="0"/>
          <w:marTop w:val="0"/>
          <w:marBottom w:val="0"/>
          <w:divBdr>
            <w:top w:val="none" w:sz="0" w:space="0" w:color="auto"/>
            <w:left w:val="none" w:sz="0" w:space="0" w:color="auto"/>
            <w:bottom w:val="none" w:sz="0" w:space="0" w:color="auto"/>
            <w:right w:val="none" w:sz="0" w:space="0" w:color="auto"/>
          </w:divBdr>
        </w:div>
        <w:div w:id="181483187">
          <w:marLeft w:val="480"/>
          <w:marRight w:val="0"/>
          <w:marTop w:val="0"/>
          <w:marBottom w:val="0"/>
          <w:divBdr>
            <w:top w:val="none" w:sz="0" w:space="0" w:color="auto"/>
            <w:left w:val="none" w:sz="0" w:space="0" w:color="auto"/>
            <w:bottom w:val="none" w:sz="0" w:space="0" w:color="auto"/>
            <w:right w:val="none" w:sz="0" w:space="0" w:color="auto"/>
          </w:divBdr>
        </w:div>
        <w:div w:id="477385617">
          <w:marLeft w:val="480"/>
          <w:marRight w:val="0"/>
          <w:marTop w:val="0"/>
          <w:marBottom w:val="0"/>
          <w:divBdr>
            <w:top w:val="none" w:sz="0" w:space="0" w:color="auto"/>
            <w:left w:val="none" w:sz="0" w:space="0" w:color="auto"/>
            <w:bottom w:val="none" w:sz="0" w:space="0" w:color="auto"/>
            <w:right w:val="none" w:sz="0" w:space="0" w:color="auto"/>
          </w:divBdr>
        </w:div>
        <w:div w:id="159977638">
          <w:marLeft w:val="480"/>
          <w:marRight w:val="0"/>
          <w:marTop w:val="0"/>
          <w:marBottom w:val="0"/>
          <w:divBdr>
            <w:top w:val="none" w:sz="0" w:space="0" w:color="auto"/>
            <w:left w:val="none" w:sz="0" w:space="0" w:color="auto"/>
            <w:bottom w:val="none" w:sz="0" w:space="0" w:color="auto"/>
            <w:right w:val="none" w:sz="0" w:space="0" w:color="auto"/>
          </w:divBdr>
        </w:div>
        <w:div w:id="1256088699">
          <w:marLeft w:val="480"/>
          <w:marRight w:val="0"/>
          <w:marTop w:val="0"/>
          <w:marBottom w:val="0"/>
          <w:divBdr>
            <w:top w:val="none" w:sz="0" w:space="0" w:color="auto"/>
            <w:left w:val="none" w:sz="0" w:space="0" w:color="auto"/>
            <w:bottom w:val="none" w:sz="0" w:space="0" w:color="auto"/>
            <w:right w:val="none" w:sz="0" w:space="0" w:color="auto"/>
          </w:divBdr>
        </w:div>
        <w:div w:id="1763985931">
          <w:marLeft w:val="480"/>
          <w:marRight w:val="0"/>
          <w:marTop w:val="0"/>
          <w:marBottom w:val="0"/>
          <w:divBdr>
            <w:top w:val="none" w:sz="0" w:space="0" w:color="auto"/>
            <w:left w:val="none" w:sz="0" w:space="0" w:color="auto"/>
            <w:bottom w:val="none" w:sz="0" w:space="0" w:color="auto"/>
            <w:right w:val="none" w:sz="0" w:space="0" w:color="auto"/>
          </w:divBdr>
        </w:div>
        <w:div w:id="778262969">
          <w:marLeft w:val="480"/>
          <w:marRight w:val="0"/>
          <w:marTop w:val="0"/>
          <w:marBottom w:val="0"/>
          <w:divBdr>
            <w:top w:val="none" w:sz="0" w:space="0" w:color="auto"/>
            <w:left w:val="none" w:sz="0" w:space="0" w:color="auto"/>
            <w:bottom w:val="none" w:sz="0" w:space="0" w:color="auto"/>
            <w:right w:val="none" w:sz="0" w:space="0" w:color="auto"/>
          </w:divBdr>
        </w:div>
        <w:div w:id="542326317">
          <w:marLeft w:val="480"/>
          <w:marRight w:val="0"/>
          <w:marTop w:val="0"/>
          <w:marBottom w:val="0"/>
          <w:divBdr>
            <w:top w:val="none" w:sz="0" w:space="0" w:color="auto"/>
            <w:left w:val="none" w:sz="0" w:space="0" w:color="auto"/>
            <w:bottom w:val="none" w:sz="0" w:space="0" w:color="auto"/>
            <w:right w:val="none" w:sz="0" w:space="0" w:color="auto"/>
          </w:divBdr>
        </w:div>
        <w:div w:id="1510752878">
          <w:marLeft w:val="480"/>
          <w:marRight w:val="0"/>
          <w:marTop w:val="0"/>
          <w:marBottom w:val="0"/>
          <w:divBdr>
            <w:top w:val="none" w:sz="0" w:space="0" w:color="auto"/>
            <w:left w:val="none" w:sz="0" w:space="0" w:color="auto"/>
            <w:bottom w:val="none" w:sz="0" w:space="0" w:color="auto"/>
            <w:right w:val="none" w:sz="0" w:space="0" w:color="auto"/>
          </w:divBdr>
        </w:div>
        <w:div w:id="208803504">
          <w:marLeft w:val="480"/>
          <w:marRight w:val="0"/>
          <w:marTop w:val="0"/>
          <w:marBottom w:val="0"/>
          <w:divBdr>
            <w:top w:val="none" w:sz="0" w:space="0" w:color="auto"/>
            <w:left w:val="none" w:sz="0" w:space="0" w:color="auto"/>
            <w:bottom w:val="none" w:sz="0" w:space="0" w:color="auto"/>
            <w:right w:val="none" w:sz="0" w:space="0" w:color="auto"/>
          </w:divBdr>
        </w:div>
        <w:div w:id="2088648331">
          <w:marLeft w:val="480"/>
          <w:marRight w:val="0"/>
          <w:marTop w:val="0"/>
          <w:marBottom w:val="0"/>
          <w:divBdr>
            <w:top w:val="none" w:sz="0" w:space="0" w:color="auto"/>
            <w:left w:val="none" w:sz="0" w:space="0" w:color="auto"/>
            <w:bottom w:val="none" w:sz="0" w:space="0" w:color="auto"/>
            <w:right w:val="none" w:sz="0" w:space="0" w:color="auto"/>
          </w:divBdr>
        </w:div>
        <w:div w:id="1958024210">
          <w:marLeft w:val="480"/>
          <w:marRight w:val="0"/>
          <w:marTop w:val="0"/>
          <w:marBottom w:val="0"/>
          <w:divBdr>
            <w:top w:val="none" w:sz="0" w:space="0" w:color="auto"/>
            <w:left w:val="none" w:sz="0" w:space="0" w:color="auto"/>
            <w:bottom w:val="none" w:sz="0" w:space="0" w:color="auto"/>
            <w:right w:val="none" w:sz="0" w:space="0" w:color="auto"/>
          </w:divBdr>
        </w:div>
        <w:div w:id="169875483">
          <w:marLeft w:val="480"/>
          <w:marRight w:val="0"/>
          <w:marTop w:val="0"/>
          <w:marBottom w:val="0"/>
          <w:divBdr>
            <w:top w:val="none" w:sz="0" w:space="0" w:color="auto"/>
            <w:left w:val="none" w:sz="0" w:space="0" w:color="auto"/>
            <w:bottom w:val="none" w:sz="0" w:space="0" w:color="auto"/>
            <w:right w:val="none" w:sz="0" w:space="0" w:color="auto"/>
          </w:divBdr>
        </w:div>
        <w:div w:id="1138257440">
          <w:marLeft w:val="480"/>
          <w:marRight w:val="0"/>
          <w:marTop w:val="0"/>
          <w:marBottom w:val="0"/>
          <w:divBdr>
            <w:top w:val="none" w:sz="0" w:space="0" w:color="auto"/>
            <w:left w:val="none" w:sz="0" w:space="0" w:color="auto"/>
            <w:bottom w:val="none" w:sz="0" w:space="0" w:color="auto"/>
            <w:right w:val="none" w:sz="0" w:space="0" w:color="auto"/>
          </w:divBdr>
        </w:div>
        <w:div w:id="1564103732">
          <w:marLeft w:val="480"/>
          <w:marRight w:val="0"/>
          <w:marTop w:val="0"/>
          <w:marBottom w:val="0"/>
          <w:divBdr>
            <w:top w:val="none" w:sz="0" w:space="0" w:color="auto"/>
            <w:left w:val="none" w:sz="0" w:space="0" w:color="auto"/>
            <w:bottom w:val="none" w:sz="0" w:space="0" w:color="auto"/>
            <w:right w:val="none" w:sz="0" w:space="0" w:color="auto"/>
          </w:divBdr>
        </w:div>
        <w:div w:id="1719208726">
          <w:marLeft w:val="480"/>
          <w:marRight w:val="0"/>
          <w:marTop w:val="0"/>
          <w:marBottom w:val="0"/>
          <w:divBdr>
            <w:top w:val="none" w:sz="0" w:space="0" w:color="auto"/>
            <w:left w:val="none" w:sz="0" w:space="0" w:color="auto"/>
            <w:bottom w:val="none" w:sz="0" w:space="0" w:color="auto"/>
            <w:right w:val="none" w:sz="0" w:space="0" w:color="auto"/>
          </w:divBdr>
        </w:div>
        <w:div w:id="1736927768">
          <w:marLeft w:val="480"/>
          <w:marRight w:val="0"/>
          <w:marTop w:val="0"/>
          <w:marBottom w:val="0"/>
          <w:divBdr>
            <w:top w:val="none" w:sz="0" w:space="0" w:color="auto"/>
            <w:left w:val="none" w:sz="0" w:space="0" w:color="auto"/>
            <w:bottom w:val="none" w:sz="0" w:space="0" w:color="auto"/>
            <w:right w:val="none" w:sz="0" w:space="0" w:color="auto"/>
          </w:divBdr>
        </w:div>
        <w:div w:id="1072653881">
          <w:marLeft w:val="480"/>
          <w:marRight w:val="0"/>
          <w:marTop w:val="0"/>
          <w:marBottom w:val="0"/>
          <w:divBdr>
            <w:top w:val="none" w:sz="0" w:space="0" w:color="auto"/>
            <w:left w:val="none" w:sz="0" w:space="0" w:color="auto"/>
            <w:bottom w:val="none" w:sz="0" w:space="0" w:color="auto"/>
            <w:right w:val="none" w:sz="0" w:space="0" w:color="auto"/>
          </w:divBdr>
        </w:div>
        <w:div w:id="1285043894">
          <w:marLeft w:val="480"/>
          <w:marRight w:val="0"/>
          <w:marTop w:val="0"/>
          <w:marBottom w:val="0"/>
          <w:divBdr>
            <w:top w:val="none" w:sz="0" w:space="0" w:color="auto"/>
            <w:left w:val="none" w:sz="0" w:space="0" w:color="auto"/>
            <w:bottom w:val="none" w:sz="0" w:space="0" w:color="auto"/>
            <w:right w:val="none" w:sz="0" w:space="0" w:color="auto"/>
          </w:divBdr>
        </w:div>
        <w:div w:id="31272137">
          <w:marLeft w:val="480"/>
          <w:marRight w:val="0"/>
          <w:marTop w:val="0"/>
          <w:marBottom w:val="0"/>
          <w:divBdr>
            <w:top w:val="none" w:sz="0" w:space="0" w:color="auto"/>
            <w:left w:val="none" w:sz="0" w:space="0" w:color="auto"/>
            <w:bottom w:val="none" w:sz="0" w:space="0" w:color="auto"/>
            <w:right w:val="none" w:sz="0" w:space="0" w:color="auto"/>
          </w:divBdr>
        </w:div>
        <w:div w:id="1094470538">
          <w:marLeft w:val="480"/>
          <w:marRight w:val="0"/>
          <w:marTop w:val="0"/>
          <w:marBottom w:val="0"/>
          <w:divBdr>
            <w:top w:val="none" w:sz="0" w:space="0" w:color="auto"/>
            <w:left w:val="none" w:sz="0" w:space="0" w:color="auto"/>
            <w:bottom w:val="none" w:sz="0" w:space="0" w:color="auto"/>
            <w:right w:val="none" w:sz="0" w:space="0" w:color="auto"/>
          </w:divBdr>
        </w:div>
        <w:div w:id="270598311">
          <w:marLeft w:val="480"/>
          <w:marRight w:val="0"/>
          <w:marTop w:val="0"/>
          <w:marBottom w:val="0"/>
          <w:divBdr>
            <w:top w:val="none" w:sz="0" w:space="0" w:color="auto"/>
            <w:left w:val="none" w:sz="0" w:space="0" w:color="auto"/>
            <w:bottom w:val="none" w:sz="0" w:space="0" w:color="auto"/>
            <w:right w:val="none" w:sz="0" w:space="0" w:color="auto"/>
          </w:divBdr>
        </w:div>
        <w:div w:id="299381283">
          <w:marLeft w:val="480"/>
          <w:marRight w:val="0"/>
          <w:marTop w:val="0"/>
          <w:marBottom w:val="0"/>
          <w:divBdr>
            <w:top w:val="none" w:sz="0" w:space="0" w:color="auto"/>
            <w:left w:val="none" w:sz="0" w:space="0" w:color="auto"/>
            <w:bottom w:val="none" w:sz="0" w:space="0" w:color="auto"/>
            <w:right w:val="none" w:sz="0" w:space="0" w:color="auto"/>
          </w:divBdr>
        </w:div>
        <w:div w:id="1911496262">
          <w:marLeft w:val="480"/>
          <w:marRight w:val="0"/>
          <w:marTop w:val="0"/>
          <w:marBottom w:val="0"/>
          <w:divBdr>
            <w:top w:val="none" w:sz="0" w:space="0" w:color="auto"/>
            <w:left w:val="none" w:sz="0" w:space="0" w:color="auto"/>
            <w:bottom w:val="none" w:sz="0" w:space="0" w:color="auto"/>
            <w:right w:val="none" w:sz="0" w:space="0" w:color="auto"/>
          </w:divBdr>
        </w:div>
        <w:div w:id="78403864">
          <w:marLeft w:val="480"/>
          <w:marRight w:val="0"/>
          <w:marTop w:val="0"/>
          <w:marBottom w:val="0"/>
          <w:divBdr>
            <w:top w:val="none" w:sz="0" w:space="0" w:color="auto"/>
            <w:left w:val="none" w:sz="0" w:space="0" w:color="auto"/>
            <w:bottom w:val="none" w:sz="0" w:space="0" w:color="auto"/>
            <w:right w:val="none" w:sz="0" w:space="0" w:color="auto"/>
          </w:divBdr>
        </w:div>
        <w:div w:id="468981554">
          <w:marLeft w:val="480"/>
          <w:marRight w:val="0"/>
          <w:marTop w:val="0"/>
          <w:marBottom w:val="0"/>
          <w:divBdr>
            <w:top w:val="none" w:sz="0" w:space="0" w:color="auto"/>
            <w:left w:val="none" w:sz="0" w:space="0" w:color="auto"/>
            <w:bottom w:val="none" w:sz="0" w:space="0" w:color="auto"/>
            <w:right w:val="none" w:sz="0" w:space="0" w:color="auto"/>
          </w:divBdr>
        </w:div>
        <w:div w:id="1607034389">
          <w:marLeft w:val="480"/>
          <w:marRight w:val="0"/>
          <w:marTop w:val="0"/>
          <w:marBottom w:val="0"/>
          <w:divBdr>
            <w:top w:val="none" w:sz="0" w:space="0" w:color="auto"/>
            <w:left w:val="none" w:sz="0" w:space="0" w:color="auto"/>
            <w:bottom w:val="none" w:sz="0" w:space="0" w:color="auto"/>
            <w:right w:val="none" w:sz="0" w:space="0" w:color="auto"/>
          </w:divBdr>
        </w:div>
        <w:div w:id="1302734485">
          <w:marLeft w:val="480"/>
          <w:marRight w:val="0"/>
          <w:marTop w:val="0"/>
          <w:marBottom w:val="0"/>
          <w:divBdr>
            <w:top w:val="none" w:sz="0" w:space="0" w:color="auto"/>
            <w:left w:val="none" w:sz="0" w:space="0" w:color="auto"/>
            <w:bottom w:val="none" w:sz="0" w:space="0" w:color="auto"/>
            <w:right w:val="none" w:sz="0" w:space="0" w:color="auto"/>
          </w:divBdr>
        </w:div>
        <w:div w:id="1036588889">
          <w:marLeft w:val="480"/>
          <w:marRight w:val="0"/>
          <w:marTop w:val="0"/>
          <w:marBottom w:val="0"/>
          <w:divBdr>
            <w:top w:val="none" w:sz="0" w:space="0" w:color="auto"/>
            <w:left w:val="none" w:sz="0" w:space="0" w:color="auto"/>
            <w:bottom w:val="none" w:sz="0" w:space="0" w:color="auto"/>
            <w:right w:val="none" w:sz="0" w:space="0" w:color="auto"/>
          </w:divBdr>
        </w:div>
        <w:div w:id="947854649">
          <w:marLeft w:val="480"/>
          <w:marRight w:val="0"/>
          <w:marTop w:val="0"/>
          <w:marBottom w:val="0"/>
          <w:divBdr>
            <w:top w:val="none" w:sz="0" w:space="0" w:color="auto"/>
            <w:left w:val="none" w:sz="0" w:space="0" w:color="auto"/>
            <w:bottom w:val="none" w:sz="0" w:space="0" w:color="auto"/>
            <w:right w:val="none" w:sz="0" w:space="0" w:color="auto"/>
          </w:divBdr>
        </w:div>
        <w:div w:id="542329218">
          <w:marLeft w:val="480"/>
          <w:marRight w:val="0"/>
          <w:marTop w:val="0"/>
          <w:marBottom w:val="0"/>
          <w:divBdr>
            <w:top w:val="none" w:sz="0" w:space="0" w:color="auto"/>
            <w:left w:val="none" w:sz="0" w:space="0" w:color="auto"/>
            <w:bottom w:val="none" w:sz="0" w:space="0" w:color="auto"/>
            <w:right w:val="none" w:sz="0" w:space="0" w:color="auto"/>
          </w:divBdr>
        </w:div>
        <w:div w:id="491146416">
          <w:marLeft w:val="480"/>
          <w:marRight w:val="0"/>
          <w:marTop w:val="0"/>
          <w:marBottom w:val="0"/>
          <w:divBdr>
            <w:top w:val="none" w:sz="0" w:space="0" w:color="auto"/>
            <w:left w:val="none" w:sz="0" w:space="0" w:color="auto"/>
            <w:bottom w:val="none" w:sz="0" w:space="0" w:color="auto"/>
            <w:right w:val="none" w:sz="0" w:space="0" w:color="auto"/>
          </w:divBdr>
        </w:div>
        <w:div w:id="183175525">
          <w:marLeft w:val="480"/>
          <w:marRight w:val="0"/>
          <w:marTop w:val="0"/>
          <w:marBottom w:val="0"/>
          <w:divBdr>
            <w:top w:val="none" w:sz="0" w:space="0" w:color="auto"/>
            <w:left w:val="none" w:sz="0" w:space="0" w:color="auto"/>
            <w:bottom w:val="none" w:sz="0" w:space="0" w:color="auto"/>
            <w:right w:val="none" w:sz="0" w:space="0" w:color="auto"/>
          </w:divBdr>
        </w:div>
        <w:div w:id="2029213990">
          <w:marLeft w:val="480"/>
          <w:marRight w:val="0"/>
          <w:marTop w:val="0"/>
          <w:marBottom w:val="0"/>
          <w:divBdr>
            <w:top w:val="none" w:sz="0" w:space="0" w:color="auto"/>
            <w:left w:val="none" w:sz="0" w:space="0" w:color="auto"/>
            <w:bottom w:val="none" w:sz="0" w:space="0" w:color="auto"/>
            <w:right w:val="none" w:sz="0" w:space="0" w:color="auto"/>
          </w:divBdr>
        </w:div>
        <w:div w:id="884412877">
          <w:marLeft w:val="480"/>
          <w:marRight w:val="0"/>
          <w:marTop w:val="0"/>
          <w:marBottom w:val="0"/>
          <w:divBdr>
            <w:top w:val="none" w:sz="0" w:space="0" w:color="auto"/>
            <w:left w:val="none" w:sz="0" w:space="0" w:color="auto"/>
            <w:bottom w:val="none" w:sz="0" w:space="0" w:color="auto"/>
            <w:right w:val="none" w:sz="0" w:space="0" w:color="auto"/>
          </w:divBdr>
        </w:div>
        <w:div w:id="2018337945">
          <w:marLeft w:val="480"/>
          <w:marRight w:val="0"/>
          <w:marTop w:val="0"/>
          <w:marBottom w:val="0"/>
          <w:divBdr>
            <w:top w:val="none" w:sz="0" w:space="0" w:color="auto"/>
            <w:left w:val="none" w:sz="0" w:space="0" w:color="auto"/>
            <w:bottom w:val="none" w:sz="0" w:space="0" w:color="auto"/>
            <w:right w:val="none" w:sz="0" w:space="0" w:color="auto"/>
          </w:divBdr>
        </w:div>
        <w:div w:id="1426998748">
          <w:marLeft w:val="480"/>
          <w:marRight w:val="0"/>
          <w:marTop w:val="0"/>
          <w:marBottom w:val="0"/>
          <w:divBdr>
            <w:top w:val="none" w:sz="0" w:space="0" w:color="auto"/>
            <w:left w:val="none" w:sz="0" w:space="0" w:color="auto"/>
            <w:bottom w:val="none" w:sz="0" w:space="0" w:color="auto"/>
            <w:right w:val="none" w:sz="0" w:space="0" w:color="auto"/>
          </w:divBdr>
        </w:div>
        <w:div w:id="829830471">
          <w:marLeft w:val="480"/>
          <w:marRight w:val="0"/>
          <w:marTop w:val="0"/>
          <w:marBottom w:val="0"/>
          <w:divBdr>
            <w:top w:val="none" w:sz="0" w:space="0" w:color="auto"/>
            <w:left w:val="none" w:sz="0" w:space="0" w:color="auto"/>
            <w:bottom w:val="none" w:sz="0" w:space="0" w:color="auto"/>
            <w:right w:val="none" w:sz="0" w:space="0" w:color="auto"/>
          </w:divBdr>
        </w:div>
        <w:div w:id="1909999371">
          <w:marLeft w:val="480"/>
          <w:marRight w:val="0"/>
          <w:marTop w:val="0"/>
          <w:marBottom w:val="0"/>
          <w:divBdr>
            <w:top w:val="none" w:sz="0" w:space="0" w:color="auto"/>
            <w:left w:val="none" w:sz="0" w:space="0" w:color="auto"/>
            <w:bottom w:val="none" w:sz="0" w:space="0" w:color="auto"/>
            <w:right w:val="none" w:sz="0" w:space="0" w:color="auto"/>
          </w:divBdr>
        </w:div>
        <w:div w:id="2141728852">
          <w:marLeft w:val="480"/>
          <w:marRight w:val="0"/>
          <w:marTop w:val="0"/>
          <w:marBottom w:val="0"/>
          <w:divBdr>
            <w:top w:val="none" w:sz="0" w:space="0" w:color="auto"/>
            <w:left w:val="none" w:sz="0" w:space="0" w:color="auto"/>
            <w:bottom w:val="none" w:sz="0" w:space="0" w:color="auto"/>
            <w:right w:val="none" w:sz="0" w:space="0" w:color="auto"/>
          </w:divBdr>
        </w:div>
        <w:div w:id="469589590">
          <w:marLeft w:val="480"/>
          <w:marRight w:val="0"/>
          <w:marTop w:val="0"/>
          <w:marBottom w:val="0"/>
          <w:divBdr>
            <w:top w:val="none" w:sz="0" w:space="0" w:color="auto"/>
            <w:left w:val="none" w:sz="0" w:space="0" w:color="auto"/>
            <w:bottom w:val="none" w:sz="0" w:space="0" w:color="auto"/>
            <w:right w:val="none" w:sz="0" w:space="0" w:color="auto"/>
          </w:divBdr>
        </w:div>
        <w:div w:id="523524061">
          <w:marLeft w:val="480"/>
          <w:marRight w:val="0"/>
          <w:marTop w:val="0"/>
          <w:marBottom w:val="0"/>
          <w:divBdr>
            <w:top w:val="none" w:sz="0" w:space="0" w:color="auto"/>
            <w:left w:val="none" w:sz="0" w:space="0" w:color="auto"/>
            <w:bottom w:val="none" w:sz="0" w:space="0" w:color="auto"/>
            <w:right w:val="none" w:sz="0" w:space="0" w:color="auto"/>
          </w:divBdr>
        </w:div>
        <w:div w:id="1558854746">
          <w:marLeft w:val="480"/>
          <w:marRight w:val="0"/>
          <w:marTop w:val="0"/>
          <w:marBottom w:val="0"/>
          <w:divBdr>
            <w:top w:val="none" w:sz="0" w:space="0" w:color="auto"/>
            <w:left w:val="none" w:sz="0" w:space="0" w:color="auto"/>
            <w:bottom w:val="none" w:sz="0" w:space="0" w:color="auto"/>
            <w:right w:val="none" w:sz="0" w:space="0" w:color="auto"/>
          </w:divBdr>
        </w:div>
        <w:div w:id="1798448509">
          <w:marLeft w:val="480"/>
          <w:marRight w:val="0"/>
          <w:marTop w:val="0"/>
          <w:marBottom w:val="0"/>
          <w:divBdr>
            <w:top w:val="none" w:sz="0" w:space="0" w:color="auto"/>
            <w:left w:val="none" w:sz="0" w:space="0" w:color="auto"/>
            <w:bottom w:val="none" w:sz="0" w:space="0" w:color="auto"/>
            <w:right w:val="none" w:sz="0" w:space="0" w:color="auto"/>
          </w:divBdr>
        </w:div>
        <w:div w:id="782463196">
          <w:marLeft w:val="480"/>
          <w:marRight w:val="0"/>
          <w:marTop w:val="0"/>
          <w:marBottom w:val="0"/>
          <w:divBdr>
            <w:top w:val="none" w:sz="0" w:space="0" w:color="auto"/>
            <w:left w:val="none" w:sz="0" w:space="0" w:color="auto"/>
            <w:bottom w:val="none" w:sz="0" w:space="0" w:color="auto"/>
            <w:right w:val="none" w:sz="0" w:space="0" w:color="auto"/>
          </w:divBdr>
        </w:div>
        <w:div w:id="1147283507">
          <w:marLeft w:val="480"/>
          <w:marRight w:val="0"/>
          <w:marTop w:val="0"/>
          <w:marBottom w:val="0"/>
          <w:divBdr>
            <w:top w:val="none" w:sz="0" w:space="0" w:color="auto"/>
            <w:left w:val="none" w:sz="0" w:space="0" w:color="auto"/>
            <w:bottom w:val="none" w:sz="0" w:space="0" w:color="auto"/>
            <w:right w:val="none" w:sz="0" w:space="0" w:color="auto"/>
          </w:divBdr>
        </w:div>
        <w:div w:id="820929375">
          <w:marLeft w:val="480"/>
          <w:marRight w:val="0"/>
          <w:marTop w:val="0"/>
          <w:marBottom w:val="0"/>
          <w:divBdr>
            <w:top w:val="none" w:sz="0" w:space="0" w:color="auto"/>
            <w:left w:val="none" w:sz="0" w:space="0" w:color="auto"/>
            <w:bottom w:val="none" w:sz="0" w:space="0" w:color="auto"/>
            <w:right w:val="none" w:sz="0" w:space="0" w:color="auto"/>
          </w:divBdr>
        </w:div>
        <w:div w:id="1797750273">
          <w:marLeft w:val="480"/>
          <w:marRight w:val="0"/>
          <w:marTop w:val="0"/>
          <w:marBottom w:val="0"/>
          <w:divBdr>
            <w:top w:val="none" w:sz="0" w:space="0" w:color="auto"/>
            <w:left w:val="none" w:sz="0" w:space="0" w:color="auto"/>
            <w:bottom w:val="none" w:sz="0" w:space="0" w:color="auto"/>
            <w:right w:val="none" w:sz="0" w:space="0" w:color="auto"/>
          </w:divBdr>
        </w:div>
        <w:div w:id="580138098">
          <w:marLeft w:val="480"/>
          <w:marRight w:val="0"/>
          <w:marTop w:val="0"/>
          <w:marBottom w:val="0"/>
          <w:divBdr>
            <w:top w:val="none" w:sz="0" w:space="0" w:color="auto"/>
            <w:left w:val="none" w:sz="0" w:space="0" w:color="auto"/>
            <w:bottom w:val="none" w:sz="0" w:space="0" w:color="auto"/>
            <w:right w:val="none" w:sz="0" w:space="0" w:color="auto"/>
          </w:divBdr>
        </w:div>
        <w:div w:id="20672155">
          <w:marLeft w:val="480"/>
          <w:marRight w:val="0"/>
          <w:marTop w:val="0"/>
          <w:marBottom w:val="0"/>
          <w:divBdr>
            <w:top w:val="none" w:sz="0" w:space="0" w:color="auto"/>
            <w:left w:val="none" w:sz="0" w:space="0" w:color="auto"/>
            <w:bottom w:val="none" w:sz="0" w:space="0" w:color="auto"/>
            <w:right w:val="none" w:sz="0" w:space="0" w:color="auto"/>
          </w:divBdr>
        </w:div>
        <w:div w:id="1514344074">
          <w:marLeft w:val="480"/>
          <w:marRight w:val="0"/>
          <w:marTop w:val="0"/>
          <w:marBottom w:val="0"/>
          <w:divBdr>
            <w:top w:val="none" w:sz="0" w:space="0" w:color="auto"/>
            <w:left w:val="none" w:sz="0" w:space="0" w:color="auto"/>
            <w:bottom w:val="none" w:sz="0" w:space="0" w:color="auto"/>
            <w:right w:val="none" w:sz="0" w:space="0" w:color="auto"/>
          </w:divBdr>
        </w:div>
        <w:div w:id="1358576336">
          <w:marLeft w:val="480"/>
          <w:marRight w:val="0"/>
          <w:marTop w:val="0"/>
          <w:marBottom w:val="0"/>
          <w:divBdr>
            <w:top w:val="none" w:sz="0" w:space="0" w:color="auto"/>
            <w:left w:val="none" w:sz="0" w:space="0" w:color="auto"/>
            <w:bottom w:val="none" w:sz="0" w:space="0" w:color="auto"/>
            <w:right w:val="none" w:sz="0" w:space="0" w:color="auto"/>
          </w:divBdr>
        </w:div>
        <w:div w:id="1203976058">
          <w:marLeft w:val="480"/>
          <w:marRight w:val="0"/>
          <w:marTop w:val="0"/>
          <w:marBottom w:val="0"/>
          <w:divBdr>
            <w:top w:val="none" w:sz="0" w:space="0" w:color="auto"/>
            <w:left w:val="none" w:sz="0" w:space="0" w:color="auto"/>
            <w:bottom w:val="none" w:sz="0" w:space="0" w:color="auto"/>
            <w:right w:val="none" w:sz="0" w:space="0" w:color="auto"/>
          </w:divBdr>
        </w:div>
        <w:div w:id="1470974269">
          <w:marLeft w:val="480"/>
          <w:marRight w:val="0"/>
          <w:marTop w:val="0"/>
          <w:marBottom w:val="0"/>
          <w:divBdr>
            <w:top w:val="none" w:sz="0" w:space="0" w:color="auto"/>
            <w:left w:val="none" w:sz="0" w:space="0" w:color="auto"/>
            <w:bottom w:val="none" w:sz="0" w:space="0" w:color="auto"/>
            <w:right w:val="none" w:sz="0" w:space="0" w:color="auto"/>
          </w:divBdr>
        </w:div>
        <w:div w:id="1381713103">
          <w:marLeft w:val="480"/>
          <w:marRight w:val="0"/>
          <w:marTop w:val="0"/>
          <w:marBottom w:val="0"/>
          <w:divBdr>
            <w:top w:val="none" w:sz="0" w:space="0" w:color="auto"/>
            <w:left w:val="none" w:sz="0" w:space="0" w:color="auto"/>
            <w:bottom w:val="none" w:sz="0" w:space="0" w:color="auto"/>
            <w:right w:val="none" w:sz="0" w:space="0" w:color="auto"/>
          </w:divBdr>
        </w:div>
        <w:div w:id="1367027745">
          <w:marLeft w:val="480"/>
          <w:marRight w:val="0"/>
          <w:marTop w:val="0"/>
          <w:marBottom w:val="0"/>
          <w:divBdr>
            <w:top w:val="none" w:sz="0" w:space="0" w:color="auto"/>
            <w:left w:val="none" w:sz="0" w:space="0" w:color="auto"/>
            <w:bottom w:val="none" w:sz="0" w:space="0" w:color="auto"/>
            <w:right w:val="none" w:sz="0" w:space="0" w:color="auto"/>
          </w:divBdr>
        </w:div>
        <w:div w:id="1702824154">
          <w:marLeft w:val="480"/>
          <w:marRight w:val="0"/>
          <w:marTop w:val="0"/>
          <w:marBottom w:val="0"/>
          <w:divBdr>
            <w:top w:val="none" w:sz="0" w:space="0" w:color="auto"/>
            <w:left w:val="none" w:sz="0" w:space="0" w:color="auto"/>
            <w:bottom w:val="none" w:sz="0" w:space="0" w:color="auto"/>
            <w:right w:val="none" w:sz="0" w:space="0" w:color="auto"/>
          </w:divBdr>
        </w:div>
        <w:div w:id="256061661">
          <w:marLeft w:val="480"/>
          <w:marRight w:val="0"/>
          <w:marTop w:val="0"/>
          <w:marBottom w:val="0"/>
          <w:divBdr>
            <w:top w:val="none" w:sz="0" w:space="0" w:color="auto"/>
            <w:left w:val="none" w:sz="0" w:space="0" w:color="auto"/>
            <w:bottom w:val="none" w:sz="0" w:space="0" w:color="auto"/>
            <w:right w:val="none" w:sz="0" w:space="0" w:color="auto"/>
          </w:divBdr>
        </w:div>
        <w:div w:id="842552240">
          <w:marLeft w:val="480"/>
          <w:marRight w:val="0"/>
          <w:marTop w:val="0"/>
          <w:marBottom w:val="0"/>
          <w:divBdr>
            <w:top w:val="none" w:sz="0" w:space="0" w:color="auto"/>
            <w:left w:val="none" w:sz="0" w:space="0" w:color="auto"/>
            <w:bottom w:val="none" w:sz="0" w:space="0" w:color="auto"/>
            <w:right w:val="none" w:sz="0" w:space="0" w:color="auto"/>
          </w:divBdr>
        </w:div>
        <w:div w:id="358973058">
          <w:marLeft w:val="480"/>
          <w:marRight w:val="0"/>
          <w:marTop w:val="0"/>
          <w:marBottom w:val="0"/>
          <w:divBdr>
            <w:top w:val="none" w:sz="0" w:space="0" w:color="auto"/>
            <w:left w:val="none" w:sz="0" w:space="0" w:color="auto"/>
            <w:bottom w:val="none" w:sz="0" w:space="0" w:color="auto"/>
            <w:right w:val="none" w:sz="0" w:space="0" w:color="auto"/>
          </w:divBdr>
        </w:div>
        <w:div w:id="1816868055">
          <w:marLeft w:val="480"/>
          <w:marRight w:val="0"/>
          <w:marTop w:val="0"/>
          <w:marBottom w:val="0"/>
          <w:divBdr>
            <w:top w:val="none" w:sz="0" w:space="0" w:color="auto"/>
            <w:left w:val="none" w:sz="0" w:space="0" w:color="auto"/>
            <w:bottom w:val="none" w:sz="0" w:space="0" w:color="auto"/>
            <w:right w:val="none" w:sz="0" w:space="0" w:color="auto"/>
          </w:divBdr>
        </w:div>
        <w:div w:id="888612613">
          <w:marLeft w:val="480"/>
          <w:marRight w:val="0"/>
          <w:marTop w:val="0"/>
          <w:marBottom w:val="0"/>
          <w:divBdr>
            <w:top w:val="none" w:sz="0" w:space="0" w:color="auto"/>
            <w:left w:val="none" w:sz="0" w:space="0" w:color="auto"/>
            <w:bottom w:val="none" w:sz="0" w:space="0" w:color="auto"/>
            <w:right w:val="none" w:sz="0" w:space="0" w:color="auto"/>
          </w:divBdr>
        </w:div>
        <w:div w:id="269511809">
          <w:marLeft w:val="480"/>
          <w:marRight w:val="0"/>
          <w:marTop w:val="0"/>
          <w:marBottom w:val="0"/>
          <w:divBdr>
            <w:top w:val="none" w:sz="0" w:space="0" w:color="auto"/>
            <w:left w:val="none" w:sz="0" w:space="0" w:color="auto"/>
            <w:bottom w:val="none" w:sz="0" w:space="0" w:color="auto"/>
            <w:right w:val="none" w:sz="0" w:space="0" w:color="auto"/>
          </w:divBdr>
        </w:div>
        <w:div w:id="911433218">
          <w:marLeft w:val="480"/>
          <w:marRight w:val="0"/>
          <w:marTop w:val="0"/>
          <w:marBottom w:val="0"/>
          <w:divBdr>
            <w:top w:val="none" w:sz="0" w:space="0" w:color="auto"/>
            <w:left w:val="none" w:sz="0" w:space="0" w:color="auto"/>
            <w:bottom w:val="none" w:sz="0" w:space="0" w:color="auto"/>
            <w:right w:val="none" w:sz="0" w:space="0" w:color="auto"/>
          </w:divBdr>
        </w:div>
        <w:div w:id="205337906">
          <w:marLeft w:val="480"/>
          <w:marRight w:val="0"/>
          <w:marTop w:val="0"/>
          <w:marBottom w:val="0"/>
          <w:divBdr>
            <w:top w:val="none" w:sz="0" w:space="0" w:color="auto"/>
            <w:left w:val="none" w:sz="0" w:space="0" w:color="auto"/>
            <w:bottom w:val="none" w:sz="0" w:space="0" w:color="auto"/>
            <w:right w:val="none" w:sz="0" w:space="0" w:color="auto"/>
          </w:divBdr>
        </w:div>
        <w:div w:id="1584946502">
          <w:marLeft w:val="480"/>
          <w:marRight w:val="0"/>
          <w:marTop w:val="0"/>
          <w:marBottom w:val="0"/>
          <w:divBdr>
            <w:top w:val="none" w:sz="0" w:space="0" w:color="auto"/>
            <w:left w:val="none" w:sz="0" w:space="0" w:color="auto"/>
            <w:bottom w:val="none" w:sz="0" w:space="0" w:color="auto"/>
            <w:right w:val="none" w:sz="0" w:space="0" w:color="auto"/>
          </w:divBdr>
        </w:div>
        <w:div w:id="1578126921">
          <w:marLeft w:val="480"/>
          <w:marRight w:val="0"/>
          <w:marTop w:val="0"/>
          <w:marBottom w:val="0"/>
          <w:divBdr>
            <w:top w:val="none" w:sz="0" w:space="0" w:color="auto"/>
            <w:left w:val="none" w:sz="0" w:space="0" w:color="auto"/>
            <w:bottom w:val="none" w:sz="0" w:space="0" w:color="auto"/>
            <w:right w:val="none" w:sz="0" w:space="0" w:color="auto"/>
          </w:divBdr>
        </w:div>
        <w:div w:id="1772125573">
          <w:marLeft w:val="480"/>
          <w:marRight w:val="0"/>
          <w:marTop w:val="0"/>
          <w:marBottom w:val="0"/>
          <w:divBdr>
            <w:top w:val="none" w:sz="0" w:space="0" w:color="auto"/>
            <w:left w:val="none" w:sz="0" w:space="0" w:color="auto"/>
            <w:bottom w:val="none" w:sz="0" w:space="0" w:color="auto"/>
            <w:right w:val="none" w:sz="0" w:space="0" w:color="auto"/>
          </w:divBdr>
        </w:div>
        <w:div w:id="64498206">
          <w:marLeft w:val="480"/>
          <w:marRight w:val="0"/>
          <w:marTop w:val="0"/>
          <w:marBottom w:val="0"/>
          <w:divBdr>
            <w:top w:val="none" w:sz="0" w:space="0" w:color="auto"/>
            <w:left w:val="none" w:sz="0" w:space="0" w:color="auto"/>
            <w:bottom w:val="none" w:sz="0" w:space="0" w:color="auto"/>
            <w:right w:val="none" w:sz="0" w:space="0" w:color="auto"/>
          </w:divBdr>
        </w:div>
        <w:div w:id="1532114128">
          <w:marLeft w:val="480"/>
          <w:marRight w:val="0"/>
          <w:marTop w:val="0"/>
          <w:marBottom w:val="0"/>
          <w:divBdr>
            <w:top w:val="none" w:sz="0" w:space="0" w:color="auto"/>
            <w:left w:val="none" w:sz="0" w:space="0" w:color="auto"/>
            <w:bottom w:val="none" w:sz="0" w:space="0" w:color="auto"/>
            <w:right w:val="none" w:sz="0" w:space="0" w:color="auto"/>
          </w:divBdr>
        </w:div>
        <w:div w:id="521823755">
          <w:marLeft w:val="480"/>
          <w:marRight w:val="0"/>
          <w:marTop w:val="0"/>
          <w:marBottom w:val="0"/>
          <w:divBdr>
            <w:top w:val="none" w:sz="0" w:space="0" w:color="auto"/>
            <w:left w:val="none" w:sz="0" w:space="0" w:color="auto"/>
            <w:bottom w:val="none" w:sz="0" w:space="0" w:color="auto"/>
            <w:right w:val="none" w:sz="0" w:space="0" w:color="auto"/>
          </w:divBdr>
        </w:div>
        <w:div w:id="1610429440">
          <w:marLeft w:val="480"/>
          <w:marRight w:val="0"/>
          <w:marTop w:val="0"/>
          <w:marBottom w:val="0"/>
          <w:divBdr>
            <w:top w:val="none" w:sz="0" w:space="0" w:color="auto"/>
            <w:left w:val="none" w:sz="0" w:space="0" w:color="auto"/>
            <w:bottom w:val="none" w:sz="0" w:space="0" w:color="auto"/>
            <w:right w:val="none" w:sz="0" w:space="0" w:color="auto"/>
          </w:divBdr>
        </w:div>
        <w:div w:id="1883665623">
          <w:marLeft w:val="480"/>
          <w:marRight w:val="0"/>
          <w:marTop w:val="0"/>
          <w:marBottom w:val="0"/>
          <w:divBdr>
            <w:top w:val="none" w:sz="0" w:space="0" w:color="auto"/>
            <w:left w:val="none" w:sz="0" w:space="0" w:color="auto"/>
            <w:bottom w:val="none" w:sz="0" w:space="0" w:color="auto"/>
            <w:right w:val="none" w:sz="0" w:space="0" w:color="auto"/>
          </w:divBdr>
        </w:div>
        <w:div w:id="129834419">
          <w:marLeft w:val="480"/>
          <w:marRight w:val="0"/>
          <w:marTop w:val="0"/>
          <w:marBottom w:val="0"/>
          <w:divBdr>
            <w:top w:val="none" w:sz="0" w:space="0" w:color="auto"/>
            <w:left w:val="none" w:sz="0" w:space="0" w:color="auto"/>
            <w:bottom w:val="none" w:sz="0" w:space="0" w:color="auto"/>
            <w:right w:val="none" w:sz="0" w:space="0" w:color="auto"/>
          </w:divBdr>
        </w:div>
        <w:div w:id="2061396725">
          <w:marLeft w:val="480"/>
          <w:marRight w:val="0"/>
          <w:marTop w:val="0"/>
          <w:marBottom w:val="0"/>
          <w:divBdr>
            <w:top w:val="none" w:sz="0" w:space="0" w:color="auto"/>
            <w:left w:val="none" w:sz="0" w:space="0" w:color="auto"/>
            <w:bottom w:val="none" w:sz="0" w:space="0" w:color="auto"/>
            <w:right w:val="none" w:sz="0" w:space="0" w:color="auto"/>
          </w:divBdr>
        </w:div>
        <w:div w:id="1375619795">
          <w:marLeft w:val="480"/>
          <w:marRight w:val="0"/>
          <w:marTop w:val="0"/>
          <w:marBottom w:val="0"/>
          <w:divBdr>
            <w:top w:val="none" w:sz="0" w:space="0" w:color="auto"/>
            <w:left w:val="none" w:sz="0" w:space="0" w:color="auto"/>
            <w:bottom w:val="none" w:sz="0" w:space="0" w:color="auto"/>
            <w:right w:val="none" w:sz="0" w:space="0" w:color="auto"/>
          </w:divBdr>
        </w:div>
        <w:div w:id="732890599">
          <w:marLeft w:val="480"/>
          <w:marRight w:val="0"/>
          <w:marTop w:val="0"/>
          <w:marBottom w:val="0"/>
          <w:divBdr>
            <w:top w:val="none" w:sz="0" w:space="0" w:color="auto"/>
            <w:left w:val="none" w:sz="0" w:space="0" w:color="auto"/>
            <w:bottom w:val="none" w:sz="0" w:space="0" w:color="auto"/>
            <w:right w:val="none" w:sz="0" w:space="0" w:color="auto"/>
          </w:divBdr>
        </w:div>
        <w:div w:id="2069300996">
          <w:marLeft w:val="480"/>
          <w:marRight w:val="0"/>
          <w:marTop w:val="0"/>
          <w:marBottom w:val="0"/>
          <w:divBdr>
            <w:top w:val="none" w:sz="0" w:space="0" w:color="auto"/>
            <w:left w:val="none" w:sz="0" w:space="0" w:color="auto"/>
            <w:bottom w:val="none" w:sz="0" w:space="0" w:color="auto"/>
            <w:right w:val="none" w:sz="0" w:space="0" w:color="auto"/>
          </w:divBdr>
        </w:div>
      </w:divsChild>
    </w:div>
    <w:div w:id="923756411">
      <w:bodyDiv w:val="1"/>
      <w:marLeft w:val="0"/>
      <w:marRight w:val="0"/>
      <w:marTop w:val="0"/>
      <w:marBottom w:val="0"/>
      <w:divBdr>
        <w:top w:val="none" w:sz="0" w:space="0" w:color="auto"/>
        <w:left w:val="none" w:sz="0" w:space="0" w:color="auto"/>
        <w:bottom w:val="none" w:sz="0" w:space="0" w:color="auto"/>
        <w:right w:val="none" w:sz="0" w:space="0" w:color="auto"/>
      </w:divBdr>
    </w:div>
    <w:div w:id="924417443">
      <w:bodyDiv w:val="1"/>
      <w:marLeft w:val="0"/>
      <w:marRight w:val="0"/>
      <w:marTop w:val="0"/>
      <w:marBottom w:val="0"/>
      <w:divBdr>
        <w:top w:val="none" w:sz="0" w:space="0" w:color="auto"/>
        <w:left w:val="none" w:sz="0" w:space="0" w:color="auto"/>
        <w:bottom w:val="none" w:sz="0" w:space="0" w:color="auto"/>
        <w:right w:val="none" w:sz="0" w:space="0" w:color="auto"/>
      </w:divBdr>
    </w:div>
    <w:div w:id="924462791">
      <w:bodyDiv w:val="1"/>
      <w:marLeft w:val="0"/>
      <w:marRight w:val="0"/>
      <w:marTop w:val="0"/>
      <w:marBottom w:val="0"/>
      <w:divBdr>
        <w:top w:val="none" w:sz="0" w:space="0" w:color="auto"/>
        <w:left w:val="none" w:sz="0" w:space="0" w:color="auto"/>
        <w:bottom w:val="none" w:sz="0" w:space="0" w:color="auto"/>
        <w:right w:val="none" w:sz="0" w:space="0" w:color="auto"/>
      </w:divBdr>
    </w:div>
    <w:div w:id="924533811">
      <w:bodyDiv w:val="1"/>
      <w:marLeft w:val="0"/>
      <w:marRight w:val="0"/>
      <w:marTop w:val="0"/>
      <w:marBottom w:val="0"/>
      <w:divBdr>
        <w:top w:val="none" w:sz="0" w:space="0" w:color="auto"/>
        <w:left w:val="none" w:sz="0" w:space="0" w:color="auto"/>
        <w:bottom w:val="none" w:sz="0" w:space="0" w:color="auto"/>
        <w:right w:val="none" w:sz="0" w:space="0" w:color="auto"/>
      </w:divBdr>
    </w:div>
    <w:div w:id="924653146">
      <w:bodyDiv w:val="1"/>
      <w:marLeft w:val="0"/>
      <w:marRight w:val="0"/>
      <w:marTop w:val="0"/>
      <w:marBottom w:val="0"/>
      <w:divBdr>
        <w:top w:val="none" w:sz="0" w:space="0" w:color="auto"/>
        <w:left w:val="none" w:sz="0" w:space="0" w:color="auto"/>
        <w:bottom w:val="none" w:sz="0" w:space="0" w:color="auto"/>
        <w:right w:val="none" w:sz="0" w:space="0" w:color="auto"/>
      </w:divBdr>
    </w:div>
    <w:div w:id="924999192">
      <w:bodyDiv w:val="1"/>
      <w:marLeft w:val="0"/>
      <w:marRight w:val="0"/>
      <w:marTop w:val="0"/>
      <w:marBottom w:val="0"/>
      <w:divBdr>
        <w:top w:val="none" w:sz="0" w:space="0" w:color="auto"/>
        <w:left w:val="none" w:sz="0" w:space="0" w:color="auto"/>
        <w:bottom w:val="none" w:sz="0" w:space="0" w:color="auto"/>
        <w:right w:val="none" w:sz="0" w:space="0" w:color="auto"/>
      </w:divBdr>
    </w:div>
    <w:div w:id="925117041">
      <w:bodyDiv w:val="1"/>
      <w:marLeft w:val="0"/>
      <w:marRight w:val="0"/>
      <w:marTop w:val="0"/>
      <w:marBottom w:val="0"/>
      <w:divBdr>
        <w:top w:val="none" w:sz="0" w:space="0" w:color="auto"/>
        <w:left w:val="none" w:sz="0" w:space="0" w:color="auto"/>
        <w:bottom w:val="none" w:sz="0" w:space="0" w:color="auto"/>
        <w:right w:val="none" w:sz="0" w:space="0" w:color="auto"/>
      </w:divBdr>
    </w:div>
    <w:div w:id="925194133">
      <w:bodyDiv w:val="1"/>
      <w:marLeft w:val="0"/>
      <w:marRight w:val="0"/>
      <w:marTop w:val="0"/>
      <w:marBottom w:val="0"/>
      <w:divBdr>
        <w:top w:val="none" w:sz="0" w:space="0" w:color="auto"/>
        <w:left w:val="none" w:sz="0" w:space="0" w:color="auto"/>
        <w:bottom w:val="none" w:sz="0" w:space="0" w:color="auto"/>
        <w:right w:val="none" w:sz="0" w:space="0" w:color="auto"/>
      </w:divBdr>
    </w:div>
    <w:div w:id="925575863">
      <w:bodyDiv w:val="1"/>
      <w:marLeft w:val="0"/>
      <w:marRight w:val="0"/>
      <w:marTop w:val="0"/>
      <w:marBottom w:val="0"/>
      <w:divBdr>
        <w:top w:val="none" w:sz="0" w:space="0" w:color="auto"/>
        <w:left w:val="none" w:sz="0" w:space="0" w:color="auto"/>
        <w:bottom w:val="none" w:sz="0" w:space="0" w:color="auto"/>
        <w:right w:val="none" w:sz="0" w:space="0" w:color="auto"/>
      </w:divBdr>
      <w:divsChild>
        <w:div w:id="368914700">
          <w:marLeft w:val="480"/>
          <w:marRight w:val="0"/>
          <w:marTop w:val="0"/>
          <w:marBottom w:val="0"/>
          <w:divBdr>
            <w:top w:val="none" w:sz="0" w:space="0" w:color="auto"/>
            <w:left w:val="none" w:sz="0" w:space="0" w:color="auto"/>
            <w:bottom w:val="none" w:sz="0" w:space="0" w:color="auto"/>
            <w:right w:val="none" w:sz="0" w:space="0" w:color="auto"/>
          </w:divBdr>
        </w:div>
        <w:div w:id="557477521">
          <w:marLeft w:val="480"/>
          <w:marRight w:val="0"/>
          <w:marTop w:val="0"/>
          <w:marBottom w:val="0"/>
          <w:divBdr>
            <w:top w:val="none" w:sz="0" w:space="0" w:color="auto"/>
            <w:left w:val="none" w:sz="0" w:space="0" w:color="auto"/>
            <w:bottom w:val="none" w:sz="0" w:space="0" w:color="auto"/>
            <w:right w:val="none" w:sz="0" w:space="0" w:color="auto"/>
          </w:divBdr>
        </w:div>
        <w:div w:id="1457796979">
          <w:marLeft w:val="480"/>
          <w:marRight w:val="0"/>
          <w:marTop w:val="0"/>
          <w:marBottom w:val="0"/>
          <w:divBdr>
            <w:top w:val="none" w:sz="0" w:space="0" w:color="auto"/>
            <w:left w:val="none" w:sz="0" w:space="0" w:color="auto"/>
            <w:bottom w:val="none" w:sz="0" w:space="0" w:color="auto"/>
            <w:right w:val="none" w:sz="0" w:space="0" w:color="auto"/>
          </w:divBdr>
        </w:div>
        <w:div w:id="1468278018">
          <w:marLeft w:val="480"/>
          <w:marRight w:val="0"/>
          <w:marTop w:val="0"/>
          <w:marBottom w:val="0"/>
          <w:divBdr>
            <w:top w:val="none" w:sz="0" w:space="0" w:color="auto"/>
            <w:left w:val="none" w:sz="0" w:space="0" w:color="auto"/>
            <w:bottom w:val="none" w:sz="0" w:space="0" w:color="auto"/>
            <w:right w:val="none" w:sz="0" w:space="0" w:color="auto"/>
          </w:divBdr>
        </w:div>
        <w:div w:id="1285964127">
          <w:marLeft w:val="480"/>
          <w:marRight w:val="0"/>
          <w:marTop w:val="0"/>
          <w:marBottom w:val="0"/>
          <w:divBdr>
            <w:top w:val="none" w:sz="0" w:space="0" w:color="auto"/>
            <w:left w:val="none" w:sz="0" w:space="0" w:color="auto"/>
            <w:bottom w:val="none" w:sz="0" w:space="0" w:color="auto"/>
            <w:right w:val="none" w:sz="0" w:space="0" w:color="auto"/>
          </w:divBdr>
        </w:div>
        <w:div w:id="1674335864">
          <w:marLeft w:val="480"/>
          <w:marRight w:val="0"/>
          <w:marTop w:val="0"/>
          <w:marBottom w:val="0"/>
          <w:divBdr>
            <w:top w:val="none" w:sz="0" w:space="0" w:color="auto"/>
            <w:left w:val="none" w:sz="0" w:space="0" w:color="auto"/>
            <w:bottom w:val="none" w:sz="0" w:space="0" w:color="auto"/>
            <w:right w:val="none" w:sz="0" w:space="0" w:color="auto"/>
          </w:divBdr>
        </w:div>
        <w:div w:id="1224609415">
          <w:marLeft w:val="480"/>
          <w:marRight w:val="0"/>
          <w:marTop w:val="0"/>
          <w:marBottom w:val="0"/>
          <w:divBdr>
            <w:top w:val="none" w:sz="0" w:space="0" w:color="auto"/>
            <w:left w:val="none" w:sz="0" w:space="0" w:color="auto"/>
            <w:bottom w:val="none" w:sz="0" w:space="0" w:color="auto"/>
            <w:right w:val="none" w:sz="0" w:space="0" w:color="auto"/>
          </w:divBdr>
        </w:div>
        <w:div w:id="1632204089">
          <w:marLeft w:val="480"/>
          <w:marRight w:val="0"/>
          <w:marTop w:val="0"/>
          <w:marBottom w:val="0"/>
          <w:divBdr>
            <w:top w:val="none" w:sz="0" w:space="0" w:color="auto"/>
            <w:left w:val="none" w:sz="0" w:space="0" w:color="auto"/>
            <w:bottom w:val="none" w:sz="0" w:space="0" w:color="auto"/>
            <w:right w:val="none" w:sz="0" w:space="0" w:color="auto"/>
          </w:divBdr>
        </w:div>
        <w:div w:id="848375520">
          <w:marLeft w:val="480"/>
          <w:marRight w:val="0"/>
          <w:marTop w:val="0"/>
          <w:marBottom w:val="0"/>
          <w:divBdr>
            <w:top w:val="none" w:sz="0" w:space="0" w:color="auto"/>
            <w:left w:val="none" w:sz="0" w:space="0" w:color="auto"/>
            <w:bottom w:val="none" w:sz="0" w:space="0" w:color="auto"/>
            <w:right w:val="none" w:sz="0" w:space="0" w:color="auto"/>
          </w:divBdr>
        </w:div>
        <w:div w:id="1286621672">
          <w:marLeft w:val="480"/>
          <w:marRight w:val="0"/>
          <w:marTop w:val="0"/>
          <w:marBottom w:val="0"/>
          <w:divBdr>
            <w:top w:val="none" w:sz="0" w:space="0" w:color="auto"/>
            <w:left w:val="none" w:sz="0" w:space="0" w:color="auto"/>
            <w:bottom w:val="none" w:sz="0" w:space="0" w:color="auto"/>
            <w:right w:val="none" w:sz="0" w:space="0" w:color="auto"/>
          </w:divBdr>
        </w:div>
        <w:div w:id="1432895309">
          <w:marLeft w:val="480"/>
          <w:marRight w:val="0"/>
          <w:marTop w:val="0"/>
          <w:marBottom w:val="0"/>
          <w:divBdr>
            <w:top w:val="none" w:sz="0" w:space="0" w:color="auto"/>
            <w:left w:val="none" w:sz="0" w:space="0" w:color="auto"/>
            <w:bottom w:val="none" w:sz="0" w:space="0" w:color="auto"/>
            <w:right w:val="none" w:sz="0" w:space="0" w:color="auto"/>
          </w:divBdr>
        </w:div>
        <w:div w:id="437287716">
          <w:marLeft w:val="480"/>
          <w:marRight w:val="0"/>
          <w:marTop w:val="0"/>
          <w:marBottom w:val="0"/>
          <w:divBdr>
            <w:top w:val="none" w:sz="0" w:space="0" w:color="auto"/>
            <w:left w:val="none" w:sz="0" w:space="0" w:color="auto"/>
            <w:bottom w:val="none" w:sz="0" w:space="0" w:color="auto"/>
            <w:right w:val="none" w:sz="0" w:space="0" w:color="auto"/>
          </w:divBdr>
        </w:div>
        <w:div w:id="931663489">
          <w:marLeft w:val="480"/>
          <w:marRight w:val="0"/>
          <w:marTop w:val="0"/>
          <w:marBottom w:val="0"/>
          <w:divBdr>
            <w:top w:val="none" w:sz="0" w:space="0" w:color="auto"/>
            <w:left w:val="none" w:sz="0" w:space="0" w:color="auto"/>
            <w:bottom w:val="none" w:sz="0" w:space="0" w:color="auto"/>
            <w:right w:val="none" w:sz="0" w:space="0" w:color="auto"/>
          </w:divBdr>
        </w:div>
        <w:div w:id="1818758886">
          <w:marLeft w:val="480"/>
          <w:marRight w:val="0"/>
          <w:marTop w:val="0"/>
          <w:marBottom w:val="0"/>
          <w:divBdr>
            <w:top w:val="none" w:sz="0" w:space="0" w:color="auto"/>
            <w:left w:val="none" w:sz="0" w:space="0" w:color="auto"/>
            <w:bottom w:val="none" w:sz="0" w:space="0" w:color="auto"/>
            <w:right w:val="none" w:sz="0" w:space="0" w:color="auto"/>
          </w:divBdr>
        </w:div>
        <w:div w:id="652024810">
          <w:marLeft w:val="480"/>
          <w:marRight w:val="0"/>
          <w:marTop w:val="0"/>
          <w:marBottom w:val="0"/>
          <w:divBdr>
            <w:top w:val="none" w:sz="0" w:space="0" w:color="auto"/>
            <w:left w:val="none" w:sz="0" w:space="0" w:color="auto"/>
            <w:bottom w:val="none" w:sz="0" w:space="0" w:color="auto"/>
            <w:right w:val="none" w:sz="0" w:space="0" w:color="auto"/>
          </w:divBdr>
        </w:div>
        <w:div w:id="1569681306">
          <w:marLeft w:val="480"/>
          <w:marRight w:val="0"/>
          <w:marTop w:val="0"/>
          <w:marBottom w:val="0"/>
          <w:divBdr>
            <w:top w:val="none" w:sz="0" w:space="0" w:color="auto"/>
            <w:left w:val="none" w:sz="0" w:space="0" w:color="auto"/>
            <w:bottom w:val="none" w:sz="0" w:space="0" w:color="auto"/>
            <w:right w:val="none" w:sz="0" w:space="0" w:color="auto"/>
          </w:divBdr>
        </w:div>
        <w:div w:id="353768201">
          <w:marLeft w:val="480"/>
          <w:marRight w:val="0"/>
          <w:marTop w:val="0"/>
          <w:marBottom w:val="0"/>
          <w:divBdr>
            <w:top w:val="none" w:sz="0" w:space="0" w:color="auto"/>
            <w:left w:val="none" w:sz="0" w:space="0" w:color="auto"/>
            <w:bottom w:val="none" w:sz="0" w:space="0" w:color="auto"/>
            <w:right w:val="none" w:sz="0" w:space="0" w:color="auto"/>
          </w:divBdr>
        </w:div>
        <w:div w:id="1164903412">
          <w:marLeft w:val="480"/>
          <w:marRight w:val="0"/>
          <w:marTop w:val="0"/>
          <w:marBottom w:val="0"/>
          <w:divBdr>
            <w:top w:val="none" w:sz="0" w:space="0" w:color="auto"/>
            <w:left w:val="none" w:sz="0" w:space="0" w:color="auto"/>
            <w:bottom w:val="none" w:sz="0" w:space="0" w:color="auto"/>
            <w:right w:val="none" w:sz="0" w:space="0" w:color="auto"/>
          </w:divBdr>
        </w:div>
        <w:div w:id="687173109">
          <w:marLeft w:val="480"/>
          <w:marRight w:val="0"/>
          <w:marTop w:val="0"/>
          <w:marBottom w:val="0"/>
          <w:divBdr>
            <w:top w:val="none" w:sz="0" w:space="0" w:color="auto"/>
            <w:left w:val="none" w:sz="0" w:space="0" w:color="auto"/>
            <w:bottom w:val="none" w:sz="0" w:space="0" w:color="auto"/>
            <w:right w:val="none" w:sz="0" w:space="0" w:color="auto"/>
          </w:divBdr>
        </w:div>
        <w:div w:id="98765756">
          <w:marLeft w:val="480"/>
          <w:marRight w:val="0"/>
          <w:marTop w:val="0"/>
          <w:marBottom w:val="0"/>
          <w:divBdr>
            <w:top w:val="none" w:sz="0" w:space="0" w:color="auto"/>
            <w:left w:val="none" w:sz="0" w:space="0" w:color="auto"/>
            <w:bottom w:val="none" w:sz="0" w:space="0" w:color="auto"/>
            <w:right w:val="none" w:sz="0" w:space="0" w:color="auto"/>
          </w:divBdr>
        </w:div>
        <w:div w:id="795027185">
          <w:marLeft w:val="480"/>
          <w:marRight w:val="0"/>
          <w:marTop w:val="0"/>
          <w:marBottom w:val="0"/>
          <w:divBdr>
            <w:top w:val="none" w:sz="0" w:space="0" w:color="auto"/>
            <w:left w:val="none" w:sz="0" w:space="0" w:color="auto"/>
            <w:bottom w:val="none" w:sz="0" w:space="0" w:color="auto"/>
            <w:right w:val="none" w:sz="0" w:space="0" w:color="auto"/>
          </w:divBdr>
        </w:div>
        <w:div w:id="153910466">
          <w:marLeft w:val="480"/>
          <w:marRight w:val="0"/>
          <w:marTop w:val="0"/>
          <w:marBottom w:val="0"/>
          <w:divBdr>
            <w:top w:val="none" w:sz="0" w:space="0" w:color="auto"/>
            <w:left w:val="none" w:sz="0" w:space="0" w:color="auto"/>
            <w:bottom w:val="none" w:sz="0" w:space="0" w:color="auto"/>
            <w:right w:val="none" w:sz="0" w:space="0" w:color="auto"/>
          </w:divBdr>
        </w:div>
        <w:div w:id="1010452626">
          <w:marLeft w:val="480"/>
          <w:marRight w:val="0"/>
          <w:marTop w:val="0"/>
          <w:marBottom w:val="0"/>
          <w:divBdr>
            <w:top w:val="none" w:sz="0" w:space="0" w:color="auto"/>
            <w:left w:val="none" w:sz="0" w:space="0" w:color="auto"/>
            <w:bottom w:val="none" w:sz="0" w:space="0" w:color="auto"/>
            <w:right w:val="none" w:sz="0" w:space="0" w:color="auto"/>
          </w:divBdr>
        </w:div>
        <w:div w:id="538510487">
          <w:marLeft w:val="480"/>
          <w:marRight w:val="0"/>
          <w:marTop w:val="0"/>
          <w:marBottom w:val="0"/>
          <w:divBdr>
            <w:top w:val="none" w:sz="0" w:space="0" w:color="auto"/>
            <w:left w:val="none" w:sz="0" w:space="0" w:color="auto"/>
            <w:bottom w:val="none" w:sz="0" w:space="0" w:color="auto"/>
            <w:right w:val="none" w:sz="0" w:space="0" w:color="auto"/>
          </w:divBdr>
        </w:div>
        <w:div w:id="632977493">
          <w:marLeft w:val="480"/>
          <w:marRight w:val="0"/>
          <w:marTop w:val="0"/>
          <w:marBottom w:val="0"/>
          <w:divBdr>
            <w:top w:val="none" w:sz="0" w:space="0" w:color="auto"/>
            <w:left w:val="none" w:sz="0" w:space="0" w:color="auto"/>
            <w:bottom w:val="none" w:sz="0" w:space="0" w:color="auto"/>
            <w:right w:val="none" w:sz="0" w:space="0" w:color="auto"/>
          </w:divBdr>
        </w:div>
        <w:div w:id="2109345266">
          <w:marLeft w:val="480"/>
          <w:marRight w:val="0"/>
          <w:marTop w:val="0"/>
          <w:marBottom w:val="0"/>
          <w:divBdr>
            <w:top w:val="none" w:sz="0" w:space="0" w:color="auto"/>
            <w:left w:val="none" w:sz="0" w:space="0" w:color="auto"/>
            <w:bottom w:val="none" w:sz="0" w:space="0" w:color="auto"/>
            <w:right w:val="none" w:sz="0" w:space="0" w:color="auto"/>
          </w:divBdr>
        </w:div>
        <w:div w:id="156767311">
          <w:marLeft w:val="480"/>
          <w:marRight w:val="0"/>
          <w:marTop w:val="0"/>
          <w:marBottom w:val="0"/>
          <w:divBdr>
            <w:top w:val="none" w:sz="0" w:space="0" w:color="auto"/>
            <w:left w:val="none" w:sz="0" w:space="0" w:color="auto"/>
            <w:bottom w:val="none" w:sz="0" w:space="0" w:color="auto"/>
            <w:right w:val="none" w:sz="0" w:space="0" w:color="auto"/>
          </w:divBdr>
        </w:div>
        <w:div w:id="464394936">
          <w:marLeft w:val="480"/>
          <w:marRight w:val="0"/>
          <w:marTop w:val="0"/>
          <w:marBottom w:val="0"/>
          <w:divBdr>
            <w:top w:val="none" w:sz="0" w:space="0" w:color="auto"/>
            <w:left w:val="none" w:sz="0" w:space="0" w:color="auto"/>
            <w:bottom w:val="none" w:sz="0" w:space="0" w:color="auto"/>
            <w:right w:val="none" w:sz="0" w:space="0" w:color="auto"/>
          </w:divBdr>
        </w:div>
        <w:div w:id="425854959">
          <w:marLeft w:val="480"/>
          <w:marRight w:val="0"/>
          <w:marTop w:val="0"/>
          <w:marBottom w:val="0"/>
          <w:divBdr>
            <w:top w:val="none" w:sz="0" w:space="0" w:color="auto"/>
            <w:left w:val="none" w:sz="0" w:space="0" w:color="auto"/>
            <w:bottom w:val="none" w:sz="0" w:space="0" w:color="auto"/>
            <w:right w:val="none" w:sz="0" w:space="0" w:color="auto"/>
          </w:divBdr>
        </w:div>
        <w:div w:id="2016690100">
          <w:marLeft w:val="480"/>
          <w:marRight w:val="0"/>
          <w:marTop w:val="0"/>
          <w:marBottom w:val="0"/>
          <w:divBdr>
            <w:top w:val="none" w:sz="0" w:space="0" w:color="auto"/>
            <w:left w:val="none" w:sz="0" w:space="0" w:color="auto"/>
            <w:bottom w:val="none" w:sz="0" w:space="0" w:color="auto"/>
            <w:right w:val="none" w:sz="0" w:space="0" w:color="auto"/>
          </w:divBdr>
        </w:div>
        <w:div w:id="1724407633">
          <w:marLeft w:val="480"/>
          <w:marRight w:val="0"/>
          <w:marTop w:val="0"/>
          <w:marBottom w:val="0"/>
          <w:divBdr>
            <w:top w:val="none" w:sz="0" w:space="0" w:color="auto"/>
            <w:left w:val="none" w:sz="0" w:space="0" w:color="auto"/>
            <w:bottom w:val="none" w:sz="0" w:space="0" w:color="auto"/>
            <w:right w:val="none" w:sz="0" w:space="0" w:color="auto"/>
          </w:divBdr>
        </w:div>
        <w:div w:id="1556042016">
          <w:marLeft w:val="480"/>
          <w:marRight w:val="0"/>
          <w:marTop w:val="0"/>
          <w:marBottom w:val="0"/>
          <w:divBdr>
            <w:top w:val="none" w:sz="0" w:space="0" w:color="auto"/>
            <w:left w:val="none" w:sz="0" w:space="0" w:color="auto"/>
            <w:bottom w:val="none" w:sz="0" w:space="0" w:color="auto"/>
            <w:right w:val="none" w:sz="0" w:space="0" w:color="auto"/>
          </w:divBdr>
        </w:div>
        <w:div w:id="1255167749">
          <w:marLeft w:val="480"/>
          <w:marRight w:val="0"/>
          <w:marTop w:val="0"/>
          <w:marBottom w:val="0"/>
          <w:divBdr>
            <w:top w:val="none" w:sz="0" w:space="0" w:color="auto"/>
            <w:left w:val="none" w:sz="0" w:space="0" w:color="auto"/>
            <w:bottom w:val="none" w:sz="0" w:space="0" w:color="auto"/>
            <w:right w:val="none" w:sz="0" w:space="0" w:color="auto"/>
          </w:divBdr>
        </w:div>
        <w:div w:id="1854109069">
          <w:marLeft w:val="480"/>
          <w:marRight w:val="0"/>
          <w:marTop w:val="0"/>
          <w:marBottom w:val="0"/>
          <w:divBdr>
            <w:top w:val="none" w:sz="0" w:space="0" w:color="auto"/>
            <w:left w:val="none" w:sz="0" w:space="0" w:color="auto"/>
            <w:bottom w:val="none" w:sz="0" w:space="0" w:color="auto"/>
            <w:right w:val="none" w:sz="0" w:space="0" w:color="auto"/>
          </w:divBdr>
        </w:div>
        <w:div w:id="1286497770">
          <w:marLeft w:val="480"/>
          <w:marRight w:val="0"/>
          <w:marTop w:val="0"/>
          <w:marBottom w:val="0"/>
          <w:divBdr>
            <w:top w:val="none" w:sz="0" w:space="0" w:color="auto"/>
            <w:left w:val="none" w:sz="0" w:space="0" w:color="auto"/>
            <w:bottom w:val="none" w:sz="0" w:space="0" w:color="auto"/>
            <w:right w:val="none" w:sz="0" w:space="0" w:color="auto"/>
          </w:divBdr>
        </w:div>
        <w:div w:id="1910995434">
          <w:marLeft w:val="480"/>
          <w:marRight w:val="0"/>
          <w:marTop w:val="0"/>
          <w:marBottom w:val="0"/>
          <w:divBdr>
            <w:top w:val="none" w:sz="0" w:space="0" w:color="auto"/>
            <w:left w:val="none" w:sz="0" w:space="0" w:color="auto"/>
            <w:bottom w:val="none" w:sz="0" w:space="0" w:color="auto"/>
            <w:right w:val="none" w:sz="0" w:space="0" w:color="auto"/>
          </w:divBdr>
        </w:div>
        <w:div w:id="548036305">
          <w:marLeft w:val="480"/>
          <w:marRight w:val="0"/>
          <w:marTop w:val="0"/>
          <w:marBottom w:val="0"/>
          <w:divBdr>
            <w:top w:val="none" w:sz="0" w:space="0" w:color="auto"/>
            <w:left w:val="none" w:sz="0" w:space="0" w:color="auto"/>
            <w:bottom w:val="none" w:sz="0" w:space="0" w:color="auto"/>
            <w:right w:val="none" w:sz="0" w:space="0" w:color="auto"/>
          </w:divBdr>
        </w:div>
        <w:div w:id="510604881">
          <w:marLeft w:val="480"/>
          <w:marRight w:val="0"/>
          <w:marTop w:val="0"/>
          <w:marBottom w:val="0"/>
          <w:divBdr>
            <w:top w:val="none" w:sz="0" w:space="0" w:color="auto"/>
            <w:left w:val="none" w:sz="0" w:space="0" w:color="auto"/>
            <w:bottom w:val="none" w:sz="0" w:space="0" w:color="auto"/>
            <w:right w:val="none" w:sz="0" w:space="0" w:color="auto"/>
          </w:divBdr>
        </w:div>
        <w:div w:id="1417243656">
          <w:marLeft w:val="480"/>
          <w:marRight w:val="0"/>
          <w:marTop w:val="0"/>
          <w:marBottom w:val="0"/>
          <w:divBdr>
            <w:top w:val="none" w:sz="0" w:space="0" w:color="auto"/>
            <w:left w:val="none" w:sz="0" w:space="0" w:color="auto"/>
            <w:bottom w:val="none" w:sz="0" w:space="0" w:color="auto"/>
            <w:right w:val="none" w:sz="0" w:space="0" w:color="auto"/>
          </w:divBdr>
        </w:div>
        <w:div w:id="402921315">
          <w:marLeft w:val="480"/>
          <w:marRight w:val="0"/>
          <w:marTop w:val="0"/>
          <w:marBottom w:val="0"/>
          <w:divBdr>
            <w:top w:val="none" w:sz="0" w:space="0" w:color="auto"/>
            <w:left w:val="none" w:sz="0" w:space="0" w:color="auto"/>
            <w:bottom w:val="none" w:sz="0" w:space="0" w:color="auto"/>
            <w:right w:val="none" w:sz="0" w:space="0" w:color="auto"/>
          </w:divBdr>
        </w:div>
        <w:div w:id="1083143469">
          <w:marLeft w:val="480"/>
          <w:marRight w:val="0"/>
          <w:marTop w:val="0"/>
          <w:marBottom w:val="0"/>
          <w:divBdr>
            <w:top w:val="none" w:sz="0" w:space="0" w:color="auto"/>
            <w:left w:val="none" w:sz="0" w:space="0" w:color="auto"/>
            <w:bottom w:val="none" w:sz="0" w:space="0" w:color="auto"/>
            <w:right w:val="none" w:sz="0" w:space="0" w:color="auto"/>
          </w:divBdr>
        </w:div>
        <w:div w:id="1899240305">
          <w:marLeft w:val="480"/>
          <w:marRight w:val="0"/>
          <w:marTop w:val="0"/>
          <w:marBottom w:val="0"/>
          <w:divBdr>
            <w:top w:val="none" w:sz="0" w:space="0" w:color="auto"/>
            <w:left w:val="none" w:sz="0" w:space="0" w:color="auto"/>
            <w:bottom w:val="none" w:sz="0" w:space="0" w:color="auto"/>
            <w:right w:val="none" w:sz="0" w:space="0" w:color="auto"/>
          </w:divBdr>
        </w:div>
        <w:div w:id="1369378519">
          <w:marLeft w:val="480"/>
          <w:marRight w:val="0"/>
          <w:marTop w:val="0"/>
          <w:marBottom w:val="0"/>
          <w:divBdr>
            <w:top w:val="none" w:sz="0" w:space="0" w:color="auto"/>
            <w:left w:val="none" w:sz="0" w:space="0" w:color="auto"/>
            <w:bottom w:val="none" w:sz="0" w:space="0" w:color="auto"/>
            <w:right w:val="none" w:sz="0" w:space="0" w:color="auto"/>
          </w:divBdr>
        </w:div>
        <w:div w:id="1505587926">
          <w:marLeft w:val="480"/>
          <w:marRight w:val="0"/>
          <w:marTop w:val="0"/>
          <w:marBottom w:val="0"/>
          <w:divBdr>
            <w:top w:val="none" w:sz="0" w:space="0" w:color="auto"/>
            <w:left w:val="none" w:sz="0" w:space="0" w:color="auto"/>
            <w:bottom w:val="none" w:sz="0" w:space="0" w:color="auto"/>
            <w:right w:val="none" w:sz="0" w:space="0" w:color="auto"/>
          </w:divBdr>
        </w:div>
        <w:div w:id="833641412">
          <w:marLeft w:val="480"/>
          <w:marRight w:val="0"/>
          <w:marTop w:val="0"/>
          <w:marBottom w:val="0"/>
          <w:divBdr>
            <w:top w:val="none" w:sz="0" w:space="0" w:color="auto"/>
            <w:left w:val="none" w:sz="0" w:space="0" w:color="auto"/>
            <w:bottom w:val="none" w:sz="0" w:space="0" w:color="auto"/>
            <w:right w:val="none" w:sz="0" w:space="0" w:color="auto"/>
          </w:divBdr>
        </w:div>
        <w:div w:id="2138985251">
          <w:marLeft w:val="480"/>
          <w:marRight w:val="0"/>
          <w:marTop w:val="0"/>
          <w:marBottom w:val="0"/>
          <w:divBdr>
            <w:top w:val="none" w:sz="0" w:space="0" w:color="auto"/>
            <w:left w:val="none" w:sz="0" w:space="0" w:color="auto"/>
            <w:bottom w:val="none" w:sz="0" w:space="0" w:color="auto"/>
            <w:right w:val="none" w:sz="0" w:space="0" w:color="auto"/>
          </w:divBdr>
        </w:div>
        <w:div w:id="136145234">
          <w:marLeft w:val="480"/>
          <w:marRight w:val="0"/>
          <w:marTop w:val="0"/>
          <w:marBottom w:val="0"/>
          <w:divBdr>
            <w:top w:val="none" w:sz="0" w:space="0" w:color="auto"/>
            <w:left w:val="none" w:sz="0" w:space="0" w:color="auto"/>
            <w:bottom w:val="none" w:sz="0" w:space="0" w:color="auto"/>
            <w:right w:val="none" w:sz="0" w:space="0" w:color="auto"/>
          </w:divBdr>
        </w:div>
        <w:div w:id="581913647">
          <w:marLeft w:val="480"/>
          <w:marRight w:val="0"/>
          <w:marTop w:val="0"/>
          <w:marBottom w:val="0"/>
          <w:divBdr>
            <w:top w:val="none" w:sz="0" w:space="0" w:color="auto"/>
            <w:left w:val="none" w:sz="0" w:space="0" w:color="auto"/>
            <w:bottom w:val="none" w:sz="0" w:space="0" w:color="auto"/>
            <w:right w:val="none" w:sz="0" w:space="0" w:color="auto"/>
          </w:divBdr>
        </w:div>
        <w:div w:id="1079014261">
          <w:marLeft w:val="480"/>
          <w:marRight w:val="0"/>
          <w:marTop w:val="0"/>
          <w:marBottom w:val="0"/>
          <w:divBdr>
            <w:top w:val="none" w:sz="0" w:space="0" w:color="auto"/>
            <w:left w:val="none" w:sz="0" w:space="0" w:color="auto"/>
            <w:bottom w:val="none" w:sz="0" w:space="0" w:color="auto"/>
            <w:right w:val="none" w:sz="0" w:space="0" w:color="auto"/>
          </w:divBdr>
        </w:div>
        <w:div w:id="1784106541">
          <w:marLeft w:val="480"/>
          <w:marRight w:val="0"/>
          <w:marTop w:val="0"/>
          <w:marBottom w:val="0"/>
          <w:divBdr>
            <w:top w:val="none" w:sz="0" w:space="0" w:color="auto"/>
            <w:left w:val="none" w:sz="0" w:space="0" w:color="auto"/>
            <w:bottom w:val="none" w:sz="0" w:space="0" w:color="auto"/>
            <w:right w:val="none" w:sz="0" w:space="0" w:color="auto"/>
          </w:divBdr>
        </w:div>
        <w:div w:id="965625860">
          <w:marLeft w:val="480"/>
          <w:marRight w:val="0"/>
          <w:marTop w:val="0"/>
          <w:marBottom w:val="0"/>
          <w:divBdr>
            <w:top w:val="none" w:sz="0" w:space="0" w:color="auto"/>
            <w:left w:val="none" w:sz="0" w:space="0" w:color="auto"/>
            <w:bottom w:val="none" w:sz="0" w:space="0" w:color="auto"/>
            <w:right w:val="none" w:sz="0" w:space="0" w:color="auto"/>
          </w:divBdr>
        </w:div>
        <w:div w:id="1856573033">
          <w:marLeft w:val="480"/>
          <w:marRight w:val="0"/>
          <w:marTop w:val="0"/>
          <w:marBottom w:val="0"/>
          <w:divBdr>
            <w:top w:val="none" w:sz="0" w:space="0" w:color="auto"/>
            <w:left w:val="none" w:sz="0" w:space="0" w:color="auto"/>
            <w:bottom w:val="none" w:sz="0" w:space="0" w:color="auto"/>
            <w:right w:val="none" w:sz="0" w:space="0" w:color="auto"/>
          </w:divBdr>
        </w:div>
        <w:div w:id="1621914557">
          <w:marLeft w:val="480"/>
          <w:marRight w:val="0"/>
          <w:marTop w:val="0"/>
          <w:marBottom w:val="0"/>
          <w:divBdr>
            <w:top w:val="none" w:sz="0" w:space="0" w:color="auto"/>
            <w:left w:val="none" w:sz="0" w:space="0" w:color="auto"/>
            <w:bottom w:val="none" w:sz="0" w:space="0" w:color="auto"/>
            <w:right w:val="none" w:sz="0" w:space="0" w:color="auto"/>
          </w:divBdr>
        </w:div>
        <w:div w:id="1460341282">
          <w:marLeft w:val="480"/>
          <w:marRight w:val="0"/>
          <w:marTop w:val="0"/>
          <w:marBottom w:val="0"/>
          <w:divBdr>
            <w:top w:val="none" w:sz="0" w:space="0" w:color="auto"/>
            <w:left w:val="none" w:sz="0" w:space="0" w:color="auto"/>
            <w:bottom w:val="none" w:sz="0" w:space="0" w:color="auto"/>
            <w:right w:val="none" w:sz="0" w:space="0" w:color="auto"/>
          </w:divBdr>
        </w:div>
        <w:div w:id="1121849230">
          <w:marLeft w:val="480"/>
          <w:marRight w:val="0"/>
          <w:marTop w:val="0"/>
          <w:marBottom w:val="0"/>
          <w:divBdr>
            <w:top w:val="none" w:sz="0" w:space="0" w:color="auto"/>
            <w:left w:val="none" w:sz="0" w:space="0" w:color="auto"/>
            <w:bottom w:val="none" w:sz="0" w:space="0" w:color="auto"/>
            <w:right w:val="none" w:sz="0" w:space="0" w:color="auto"/>
          </w:divBdr>
        </w:div>
        <w:div w:id="1380476788">
          <w:marLeft w:val="480"/>
          <w:marRight w:val="0"/>
          <w:marTop w:val="0"/>
          <w:marBottom w:val="0"/>
          <w:divBdr>
            <w:top w:val="none" w:sz="0" w:space="0" w:color="auto"/>
            <w:left w:val="none" w:sz="0" w:space="0" w:color="auto"/>
            <w:bottom w:val="none" w:sz="0" w:space="0" w:color="auto"/>
            <w:right w:val="none" w:sz="0" w:space="0" w:color="auto"/>
          </w:divBdr>
        </w:div>
        <w:div w:id="1965036730">
          <w:marLeft w:val="480"/>
          <w:marRight w:val="0"/>
          <w:marTop w:val="0"/>
          <w:marBottom w:val="0"/>
          <w:divBdr>
            <w:top w:val="none" w:sz="0" w:space="0" w:color="auto"/>
            <w:left w:val="none" w:sz="0" w:space="0" w:color="auto"/>
            <w:bottom w:val="none" w:sz="0" w:space="0" w:color="auto"/>
            <w:right w:val="none" w:sz="0" w:space="0" w:color="auto"/>
          </w:divBdr>
        </w:div>
        <w:div w:id="529684055">
          <w:marLeft w:val="480"/>
          <w:marRight w:val="0"/>
          <w:marTop w:val="0"/>
          <w:marBottom w:val="0"/>
          <w:divBdr>
            <w:top w:val="none" w:sz="0" w:space="0" w:color="auto"/>
            <w:left w:val="none" w:sz="0" w:space="0" w:color="auto"/>
            <w:bottom w:val="none" w:sz="0" w:space="0" w:color="auto"/>
            <w:right w:val="none" w:sz="0" w:space="0" w:color="auto"/>
          </w:divBdr>
        </w:div>
        <w:div w:id="1979217380">
          <w:marLeft w:val="480"/>
          <w:marRight w:val="0"/>
          <w:marTop w:val="0"/>
          <w:marBottom w:val="0"/>
          <w:divBdr>
            <w:top w:val="none" w:sz="0" w:space="0" w:color="auto"/>
            <w:left w:val="none" w:sz="0" w:space="0" w:color="auto"/>
            <w:bottom w:val="none" w:sz="0" w:space="0" w:color="auto"/>
            <w:right w:val="none" w:sz="0" w:space="0" w:color="auto"/>
          </w:divBdr>
        </w:div>
        <w:div w:id="1764303488">
          <w:marLeft w:val="480"/>
          <w:marRight w:val="0"/>
          <w:marTop w:val="0"/>
          <w:marBottom w:val="0"/>
          <w:divBdr>
            <w:top w:val="none" w:sz="0" w:space="0" w:color="auto"/>
            <w:left w:val="none" w:sz="0" w:space="0" w:color="auto"/>
            <w:bottom w:val="none" w:sz="0" w:space="0" w:color="auto"/>
            <w:right w:val="none" w:sz="0" w:space="0" w:color="auto"/>
          </w:divBdr>
        </w:div>
        <w:div w:id="602147538">
          <w:marLeft w:val="480"/>
          <w:marRight w:val="0"/>
          <w:marTop w:val="0"/>
          <w:marBottom w:val="0"/>
          <w:divBdr>
            <w:top w:val="none" w:sz="0" w:space="0" w:color="auto"/>
            <w:left w:val="none" w:sz="0" w:space="0" w:color="auto"/>
            <w:bottom w:val="none" w:sz="0" w:space="0" w:color="auto"/>
            <w:right w:val="none" w:sz="0" w:space="0" w:color="auto"/>
          </w:divBdr>
        </w:div>
        <w:div w:id="540292447">
          <w:marLeft w:val="480"/>
          <w:marRight w:val="0"/>
          <w:marTop w:val="0"/>
          <w:marBottom w:val="0"/>
          <w:divBdr>
            <w:top w:val="none" w:sz="0" w:space="0" w:color="auto"/>
            <w:left w:val="none" w:sz="0" w:space="0" w:color="auto"/>
            <w:bottom w:val="none" w:sz="0" w:space="0" w:color="auto"/>
            <w:right w:val="none" w:sz="0" w:space="0" w:color="auto"/>
          </w:divBdr>
        </w:div>
        <w:div w:id="550191599">
          <w:marLeft w:val="480"/>
          <w:marRight w:val="0"/>
          <w:marTop w:val="0"/>
          <w:marBottom w:val="0"/>
          <w:divBdr>
            <w:top w:val="none" w:sz="0" w:space="0" w:color="auto"/>
            <w:left w:val="none" w:sz="0" w:space="0" w:color="auto"/>
            <w:bottom w:val="none" w:sz="0" w:space="0" w:color="auto"/>
            <w:right w:val="none" w:sz="0" w:space="0" w:color="auto"/>
          </w:divBdr>
        </w:div>
        <w:div w:id="49040226">
          <w:marLeft w:val="480"/>
          <w:marRight w:val="0"/>
          <w:marTop w:val="0"/>
          <w:marBottom w:val="0"/>
          <w:divBdr>
            <w:top w:val="none" w:sz="0" w:space="0" w:color="auto"/>
            <w:left w:val="none" w:sz="0" w:space="0" w:color="auto"/>
            <w:bottom w:val="none" w:sz="0" w:space="0" w:color="auto"/>
            <w:right w:val="none" w:sz="0" w:space="0" w:color="auto"/>
          </w:divBdr>
        </w:div>
        <w:div w:id="32000635">
          <w:marLeft w:val="480"/>
          <w:marRight w:val="0"/>
          <w:marTop w:val="0"/>
          <w:marBottom w:val="0"/>
          <w:divBdr>
            <w:top w:val="none" w:sz="0" w:space="0" w:color="auto"/>
            <w:left w:val="none" w:sz="0" w:space="0" w:color="auto"/>
            <w:bottom w:val="none" w:sz="0" w:space="0" w:color="auto"/>
            <w:right w:val="none" w:sz="0" w:space="0" w:color="auto"/>
          </w:divBdr>
        </w:div>
        <w:div w:id="2026133781">
          <w:marLeft w:val="480"/>
          <w:marRight w:val="0"/>
          <w:marTop w:val="0"/>
          <w:marBottom w:val="0"/>
          <w:divBdr>
            <w:top w:val="none" w:sz="0" w:space="0" w:color="auto"/>
            <w:left w:val="none" w:sz="0" w:space="0" w:color="auto"/>
            <w:bottom w:val="none" w:sz="0" w:space="0" w:color="auto"/>
            <w:right w:val="none" w:sz="0" w:space="0" w:color="auto"/>
          </w:divBdr>
        </w:div>
        <w:div w:id="425344523">
          <w:marLeft w:val="480"/>
          <w:marRight w:val="0"/>
          <w:marTop w:val="0"/>
          <w:marBottom w:val="0"/>
          <w:divBdr>
            <w:top w:val="none" w:sz="0" w:space="0" w:color="auto"/>
            <w:left w:val="none" w:sz="0" w:space="0" w:color="auto"/>
            <w:bottom w:val="none" w:sz="0" w:space="0" w:color="auto"/>
            <w:right w:val="none" w:sz="0" w:space="0" w:color="auto"/>
          </w:divBdr>
        </w:div>
        <w:div w:id="966089052">
          <w:marLeft w:val="480"/>
          <w:marRight w:val="0"/>
          <w:marTop w:val="0"/>
          <w:marBottom w:val="0"/>
          <w:divBdr>
            <w:top w:val="none" w:sz="0" w:space="0" w:color="auto"/>
            <w:left w:val="none" w:sz="0" w:space="0" w:color="auto"/>
            <w:bottom w:val="none" w:sz="0" w:space="0" w:color="auto"/>
            <w:right w:val="none" w:sz="0" w:space="0" w:color="auto"/>
          </w:divBdr>
        </w:div>
        <w:div w:id="787970953">
          <w:marLeft w:val="480"/>
          <w:marRight w:val="0"/>
          <w:marTop w:val="0"/>
          <w:marBottom w:val="0"/>
          <w:divBdr>
            <w:top w:val="none" w:sz="0" w:space="0" w:color="auto"/>
            <w:left w:val="none" w:sz="0" w:space="0" w:color="auto"/>
            <w:bottom w:val="none" w:sz="0" w:space="0" w:color="auto"/>
            <w:right w:val="none" w:sz="0" w:space="0" w:color="auto"/>
          </w:divBdr>
        </w:div>
        <w:div w:id="1724481408">
          <w:marLeft w:val="480"/>
          <w:marRight w:val="0"/>
          <w:marTop w:val="0"/>
          <w:marBottom w:val="0"/>
          <w:divBdr>
            <w:top w:val="none" w:sz="0" w:space="0" w:color="auto"/>
            <w:left w:val="none" w:sz="0" w:space="0" w:color="auto"/>
            <w:bottom w:val="none" w:sz="0" w:space="0" w:color="auto"/>
            <w:right w:val="none" w:sz="0" w:space="0" w:color="auto"/>
          </w:divBdr>
        </w:div>
        <w:div w:id="1951428975">
          <w:marLeft w:val="480"/>
          <w:marRight w:val="0"/>
          <w:marTop w:val="0"/>
          <w:marBottom w:val="0"/>
          <w:divBdr>
            <w:top w:val="none" w:sz="0" w:space="0" w:color="auto"/>
            <w:left w:val="none" w:sz="0" w:space="0" w:color="auto"/>
            <w:bottom w:val="none" w:sz="0" w:space="0" w:color="auto"/>
            <w:right w:val="none" w:sz="0" w:space="0" w:color="auto"/>
          </w:divBdr>
        </w:div>
        <w:div w:id="1432386797">
          <w:marLeft w:val="480"/>
          <w:marRight w:val="0"/>
          <w:marTop w:val="0"/>
          <w:marBottom w:val="0"/>
          <w:divBdr>
            <w:top w:val="none" w:sz="0" w:space="0" w:color="auto"/>
            <w:left w:val="none" w:sz="0" w:space="0" w:color="auto"/>
            <w:bottom w:val="none" w:sz="0" w:space="0" w:color="auto"/>
            <w:right w:val="none" w:sz="0" w:space="0" w:color="auto"/>
          </w:divBdr>
        </w:div>
        <w:div w:id="1277713233">
          <w:marLeft w:val="480"/>
          <w:marRight w:val="0"/>
          <w:marTop w:val="0"/>
          <w:marBottom w:val="0"/>
          <w:divBdr>
            <w:top w:val="none" w:sz="0" w:space="0" w:color="auto"/>
            <w:left w:val="none" w:sz="0" w:space="0" w:color="auto"/>
            <w:bottom w:val="none" w:sz="0" w:space="0" w:color="auto"/>
            <w:right w:val="none" w:sz="0" w:space="0" w:color="auto"/>
          </w:divBdr>
        </w:div>
        <w:div w:id="1544555816">
          <w:marLeft w:val="480"/>
          <w:marRight w:val="0"/>
          <w:marTop w:val="0"/>
          <w:marBottom w:val="0"/>
          <w:divBdr>
            <w:top w:val="none" w:sz="0" w:space="0" w:color="auto"/>
            <w:left w:val="none" w:sz="0" w:space="0" w:color="auto"/>
            <w:bottom w:val="none" w:sz="0" w:space="0" w:color="auto"/>
            <w:right w:val="none" w:sz="0" w:space="0" w:color="auto"/>
          </w:divBdr>
        </w:div>
        <w:div w:id="1333021454">
          <w:marLeft w:val="480"/>
          <w:marRight w:val="0"/>
          <w:marTop w:val="0"/>
          <w:marBottom w:val="0"/>
          <w:divBdr>
            <w:top w:val="none" w:sz="0" w:space="0" w:color="auto"/>
            <w:left w:val="none" w:sz="0" w:space="0" w:color="auto"/>
            <w:bottom w:val="none" w:sz="0" w:space="0" w:color="auto"/>
            <w:right w:val="none" w:sz="0" w:space="0" w:color="auto"/>
          </w:divBdr>
        </w:div>
        <w:div w:id="2125617018">
          <w:marLeft w:val="480"/>
          <w:marRight w:val="0"/>
          <w:marTop w:val="0"/>
          <w:marBottom w:val="0"/>
          <w:divBdr>
            <w:top w:val="none" w:sz="0" w:space="0" w:color="auto"/>
            <w:left w:val="none" w:sz="0" w:space="0" w:color="auto"/>
            <w:bottom w:val="none" w:sz="0" w:space="0" w:color="auto"/>
            <w:right w:val="none" w:sz="0" w:space="0" w:color="auto"/>
          </w:divBdr>
        </w:div>
        <w:div w:id="100805344">
          <w:marLeft w:val="480"/>
          <w:marRight w:val="0"/>
          <w:marTop w:val="0"/>
          <w:marBottom w:val="0"/>
          <w:divBdr>
            <w:top w:val="none" w:sz="0" w:space="0" w:color="auto"/>
            <w:left w:val="none" w:sz="0" w:space="0" w:color="auto"/>
            <w:bottom w:val="none" w:sz="0" w:space="0" w:color="auto"/>
            <w:right w:val="none" w:sz="0" w:space="0" w:color="auto"/>
          </w:divBdr>
        </w:div>
        <w:div w:id="1912276861">
          <w:marLeft w:val="480"/>
          <w:marRight w:val="0"/>
          <w:marTop w:val="0"/>
          <w:marBottom w:val="0"/>
          <w:divBdr>
            <w:top w:val="none" w:sz="0" w:space="0" w:color="auto"/>
            <w:left w:val="none" w:sz="0" w:space="0" w:color="auto"/>
            <w:bottom w:val="none" w:sz="0" w:space="0" w:color="auto"/>
            <w:right w:val="none" w:sz="0" w:space="0" w:color="auto"/>
          </w:divBdr>
        </w:div>
        <w:div w:id="1298102346">
          <w:marLeft w:val="480"/>
          <w:marRight w:val="0"/>
          <w:marTop w:val="0"/>
          <w:marBottom w:val="0"/>
          <w:divBdr>
            <w:top w:val="none" w:sz="0" w:space="0" w:color="auto"/>
            <w:left w:val="none" w:sz="0" w:space="0" w:color="auto"/>
            <w:bottom w:val="none" w:sz="0" w:space="0" w:color="auto"/>
            <w:right w:val="none" w:sz="0" w:space="0" w:color="auto"/>
          </w:divBdr>
        </w:div>
        <w:div w:id="1639021800">
          <w:marLeft w:val="480"/>
          <w:marRight w:val="0"/>
          <w:marTop w:val="0"/>
          <w:marBottom w:val="0"/>
          <w:divBdr>
            <w:top w:val="none" w:sz="0" w:space="0" w:color="auto"/>
            <w:left w:val="none" w:sz="0" w:space="0" w:color="auto"/>
            <w:bottom w:val="none" w:sz="0" w:space="0" w:color="auto"/>
            <w:right w:val="none" w:sz="0" w:space="0" w:color="auto"/>
          </w:divBdr>
        </w:div>
        <w:div w:id="2112774150">
          <w:marLeft w:val="480"/>
          <w:marRight w:val="0"/>
          <w:marTop w:val="0"/>
          <w:marBottom w:val="0"/>
          <w:divBdr>
            <w:top w:val="none" w:sz="0" w:space="0" w:color="auto"/>
            <w:left w:val="none" w:sz="0" w:space="0" w:color="auto"/>
            <w:bottom w:val="none" w:sz="0" w:space="0" w:color="auto"/>
            <w:right w:val="none" w:sz="0" w:space="0" w:color="auto"/>
          </w:divBdr>
        </w:div>
        <w:div w:id="1500343039">
          <w:marLeft w:val="480"/>
          <w:marRight w:val="0"/>
          <w:marTop w:val="0"/>
          <w:marBottom w:val="0"/>
          <w:divBdr>
            <w:top w:val="none" w:sz="0" w:space="0" w:color="auto"/>
            <w:left w:val="none" w:sz="0" w:space="0" w:color="auto"/>
            <w:bottom w:val="none" w:sz="0" w:space="0" w:color="auto"/>
            <w:right w:val="none" w:sz="0" w:space="0" w:color="auto"/>
          </w:divBdr>
        </w:div>
        <w:div w:id="1385451043">
          <w:marLeft w:val="480"/>
          <w:marRight w:val="0"/>
          <w:marTop w:val="0"/>
          <w:marBottom w:val="0"/>
          <w:divBdr>
            <w:top w:val="none" w:sz="0" w:space="0" w:color="auto"/>
            <w:left w:val="none" w:sz="0" w:space="0" w:color="auto"/>
            <w:bottom w:val="none" w:sz="0" w:space="0" w:color="auto"/>
            <w:right w:val="none" w:sz="0" w:space="0" w:color="auto"/>
          </w:divBdr>
        </w:div>
        <w:div w:id="1043941487">
          <w:marLeft w:val="480"/>
          <w:marRight w:val="0"/>
          <w:marTop w:val="0"/>
          <w:marBottom w:val="0"/>
          <w:divBdr>
            <w:top w:val="none" w:sz="0" w:space="0" w:color="auto"/>
            <w:left w:val="none" w:sz="0" w:space="0" w:color="auto"/>
            <w:bottom w:val="none" w:sz="0" w:space="0" w:color="auto"/>
            <w:right w:val="none" w:sz="0" w:space="0" w:color="auto"/>
          </w:divBdr>
        </w:div>
        <w:div w:id="1565020792">
          <w:marLeft w:val="480"/>
          <w:marRight w:val="0"/>
          <w:marTop w:val="0"/>
          <w:marBottom w:val="0"/>
          <w:divBdr>
            <w:top w:val="none" w:sz="0" w:space="0" w:color="auto"/>
            <w:left w:val="none" w:sz="0" w:space="0" w:color="auto"/>
            <w:bottom w:val="none" w:sz="0" w:space="0" w:color="auto"/>
            <w:right w:val="none" w:sz="0" w:space="0" w:color="auto"/>
          </w:divBdr>
        </w:div>
        <w:div w:id="1858621241">
          <w:marLeft w:val="480"/>
          <w:marRight w:val="0"/>
          <w:marTop w:val="0"/>
          <w:marBottom w:val="0"/>
          <w:divBdr>
            <w:top w:val="none" w:sz="0" w:space="0" w:color="auto"/>
            <w:left w:val="none" w:sz="0" w:space="0" w:color="auto"/>
            <w:bottom w:val="none" w:sz="0" w:space="0" w:color="auto"/>
            <w:right w:val="none" w:sz="0" w:space="0" w:color="auto"/>
          </w:divBdr>
        </w:div>
        <w:div w:id="1478298472">
          <w:marLeft w:val="480"/>
          <w:marRight w:val="0"/>
          <w:marTop w:val="0"/>
          <w:marBottom w:val="0"/>
          <w:divBdr>
            <w:top w:val="none" w:sz="0" w:space="0" w:color="auto"/>
            <w:left w:val="none" w:sz="0" w:space="0" w:color="auto"/>
            <w:bottom w:val="none" w:sz="0" w:space="0" w:color="auto"/>
            <w:right w:val="none" w:sz="0" w:space="0" w:color="auto"/>
          </w:divBdr>
        </w:div>
        <w:div w:id="461730555">
          <w:marLeft w:val="480"/>
          <w:marRight w:val="0"/>
          <w:marTop w:val="0"/>
          <w:marBottom w:val="0"/>
          <w:divBdr>
            <w:top w:val="none" w:sz="0" w:space="0" w:color="auto"/>
            <w:left w:val="none" w:sz="0" w:space="0" w:color="auto"/>
            <w:bottom w:val="none" w:sz="0" w:space="0" w:color="auto"/>
            <w:right w:val="none" w:sz="0" w:space="0" w:color="auto"/>
          </w:divBdr>
        </w:div>
        <w:div w:id="1115634953">
          <w:marLeft w:val="480"/>
          <w:marRight w:val="0"/>
          <w:marTop w:val="0"/>
          <w:marBottom w:val="0"/>
          <w:divBdr>
            <w:top w:val="none" w:sz="0" w:space="0" w:color="auto"/>
            <w:left w:val="none" w:sz="0" w:space="0" w:color="auto"/>
            <w:bottom w:val="none" w:sz="0" w:space="0" w:color="auto"/>
            <w:right w:val="none" w:sz="0" w:space="0" w:color="auto"/>
          </w:divBdr>
        </w:div>
        <w:div w:id="610938490">
          <w:marLeft w:val="480"/>
          <w:marRight w:val="0"/>
          <w:marTop w:val="0"/>
          <w:marBottom w:val="0"/>
          <w:divBdr>
            <w:top w:val="none" w:sz="0" w:space="0" w:color="auto"/>
            <w:left w:val="none" w:sz="0" w:space="0" w:color="auto"/>
            <w:bottom w:val="none" w:sz="0" w:space="0" w:color="auto"/>
            <w:right w:val="none" w:sz="0" w:space="0" w:color="auto"/>
          </w:divBdr>
        </w:div>
        <w:div w:id="444538753">
          <w:marLeft w:val="480"/>
          <w:marRight w:val="0"/>
          <w:marTop w:val="0"/>
          <w:marBottom w:val="0"/>
          <w:divBdr>
            <w:top w:val="none" w:sz="0" w:space="0" w:color="auto"/>
            <w:left w:val="none" w:sz="0" w:space="0" w:color="auto"/>
            <w:bottom w:val="none" w:sz="0" w:space="0" w:color="auto"/>
            <w:right w:val="none" w:sz="0" w:space="0" w:color="auto"/>
          </w:divBdr>
        </w:div>
        <w:div w:id="813647785">
          <w:marLeft w:val="480"/>
          <w:marRight w:val="0"/>
          <w:marTop w:val="0"/>
          <w:marBottom w:val="0"/>
          <w:divBdr>
            <w:top w:val="none" w:sz="0" w:space="0" w:color="auto"/>
            <w:left w:val="none" w:sz="0" w:space="0" w:color="auto"/>
            <w:bottom w:val="none" w:sz="0" w:space="0" w:color="auto"/>
            <w:right w:val="none" w:sz="0" w:space="0" w:color="auto"/>
          </w:divBdr>
        </w:div>
        <w:div w:id="1136332594">
          <w:marLeft w:val="480"/>
          <w:marRight w:val="0"/>
          <w:marTop w:val="0"/>
          <w:marBottom w:val="0"/>
          <w:divBdr>
            <w:top w:val="none" w:sz="0" w:space="0" w:color="auto"/>
            <w:left w:val="none" w:sz="0" w:space="0" w:color="auto"/>
            <w:bottom w:val="none" w:sz="0" w:space="0" w:color="auto"/>
            <w:right w:val="none" w:sz="0" w:space="0" w:color="auto"/>
          </w:divBdr>
        </w:div>
        <w:div w:id="1964919897">
          <w:marLeft w:val="480"/>
          <w:marRight w:val="0"/>
          <w:marTop w:val="0"/>
          <w:marBottom w:val="0"/>
          <w:divBdr>
            <w:top w:val="none" w:sz="0" w:space="0" w:color="auto"/>
            <w:left w:val="none" w:sz="0" w:space="0" w:color="auto"/>
            <w:bottom w:val="none" w:sz="0" w:space="0" w:color="auto"/>
            <w:right w:val="none" w:sz="0" w:space="0" w:color="auto"/>
          </w:divBdr>
        </w:div>
        <w:div w:id="434130791">
          <w:marLeft w:val="480"/>
          <w:marRight w:val="0"/>
          <w:marTop w:val="0"/>
          <w:marBottom w:val="0"/>
          <w:divBdr>
            <w:top w:val="none" w:sz="0" w:space="0" w:color="auto"/>
            <w:left w:val="none" w:sz="0" w:space="0" w:color="auto"/>
            <w:bottom w:val="none" w:sz="0" w:space="0" w:color="auto"/>
            <w:right w:val="none" w:sz="0" w:space="0" w:color="auto"/>
          </w:divBdr>
        </w:div>
        <w:div w:id="1031884200">
          <w:marLeft w:val="480"/>
          <w:marRight w:val="0"/>
          <w:marTop w:val="0"/>
          <w:marBottom w:val="0"/>
          <w:divBdr>
            <w:top w:val="none" w:sz="0" w:space="0" w:color="auto"/>
            <w:left w:val="none" w:sz="0" w:space="0" w:color="auto"/>
            <w:bottom w:val="none" w:sz="0" w:space="0" w:color="auto"/>
            <w:right w:val="none" w:sz="0" w:space="0" w:color="auto"/>
          </w:divBdr>
        </w:div>
        <w:div w:id="1224410715">
          <w:marLeft w:val="480"/>
          <w:marRight w:val="0"/>
          <w:marTop w:val="0"/>
          <w:marBottom w:val="0"/>
          <w:divBdr>
            <w:top w:val="none" w:sz="0" w:space="0" w:color="auto"/>
            <w:left w:val="none" w:sz="0" w:space="0" w:color="auto"/>
            <w:bottom w:val="none" w:sz="0" w:space="0" w:color="auto"/>
            <w:right w:val="none" w:sz="0" w:space="0" w:color="auto"/>
          </w:divBdr>
        </w:div>
        <w:div w:id="1289431898">
          <w:marLeft w:val="480"/>
          <w:marRight w:val="0"/>
          <w:marTop w:val="0"/>
          <w:marBottom w:val="0"/>
          <w:divBdr>
            <w:top w:val="none" w:sz="0" w:space="0" w:color="auto"/>
            <w:left w:val="none" w:sz="0" w:space="0" w:color="auto"/>
            <w:bottom w:val="none" w:sz="0" w:space="0" w:color="auto"/>
            <w:right w:val="none" w:sz="0" w:space="0" w:color="auto"/>
          </w:divBdr>
        </w:div>
        <w:div w:id="750080298">
          <w:marLeft w:val="480"/>
          <w:marRight w:val="0"/>
          <w:marTop w:val="0"/>
          <w:marBottom w:val="0"/>
          <w:divBdr>
            <w:top w:val="none" w:sz="0" w:space="0" w:color="auto"/>
            <w:left w:val="none" w:sz="0" w:space="0" w:color="auto"/>
            <w:bottom w:val="none" w:sz="0" w:space="0" w:color="auto"/>
            <w:right w:val="none" w:sz="0" w:space="0" w:color="auto"/>
          </w:divBdr>
        </w:div>
        <w:div w:id="1387948771">
          <w:marLeft w:val="480"/>
          <w:marRight w:val="0"/>
          <w:marTop w:val="0"/>
          <w:marBottom w:val="0"/>
          <w:divBdr>
            <w:top w:val="none" w:sz="0" w:space="0" w:color="auto"/>
            <w:left w:val="none" w:sz="0" w:space="0" w:color="auto"/>
            <w:bottom w:val="none" w:sz="0" w:space="0" w:color="auto"/>
            <w:right w:val="none" w:sz="0" w:space="0" w:color="auto"/>
          </w:divBdr>
        </w:div>
      </w:divsChild>
    </w:div>
    <w:div w:id="925648709">
      <w:bodyDiv w:val="1"/>
      <w:marLeft w:val="0"/>
      <w:marRight w:val="0"/>
      <w:marTop w:val="0"/>
      <w:marBottom w:val="0"/>
      <w:divBdr>
        <w:top w:val="none" w:sz="0" w:space="0" w:color="auto"/>
        <w:left w:val="none" w:sz="0" w:space="0" w:color="auto"/>
        <w:bottom w:val="none" w:sz="0" w:space="0" w:color="auto"/>
        <w:right w:val="none" w:sz="0" w:space="0" w:color="auto"/>
      </w:divBdr>
    </w:div>
    <w:div w:id="925649533">
      <w:bodyDiv w:val="1"/>
      <w:marLeft w:val="0"/>
      <w:marRight w:val="0"/>
      <w:marTop w:val="0"/>
      <w:marBottom w:val="0"/>
      <w:divBdr>
        <w:top w:val="none" w:sz="0" w:space="0" w:color="auto"/>
        <w:left w:val="none" w:sz="0" w:space="0" w:color="auto"/>
        <w:bottom w:val="none" w:sz="0" w:space="0" w:color="auto"/>
        <w:right w:val="none" w:sz="0" w:space="0" w:color="auto"/>
      </w:divBdr>
    </w:div>
    <w:div w:id="926228425">
      <w:bodyDiv w:val="1"/>
      <w:marLeft w:val="0"/>
      <w:marRight w:val="0"/>
      <w:marTop w:val="0"/>
      <w:marBottom w:val="0"/>
      <w:divBdr>
        <w:top w:val="none" w:sz="0" w:space="0" w:color="auto"/>
        <w:left w:val="none" w:sz="0" w:space="0" w:color="auto"/>
        <w:bottom w:val="none" w:sz="0" w:space="0" w:color="auto"/>
        <w:right w:val="none" w:sz="0" w:space="0" w:color="auto"/>
      </w:divBdr>
    </w:div>
    <w:div w:id="926229721">
      <w:bodyDiv w:val="1"/>
      <w:marLeft w:val="0"/>
      <w:marRight w:val="0"/>
      <w:marTop w:val="0"/>
      <w:marBottom w:val="0"/>
      <w:divBdr>
        <w:top w:val="none" w:sz="0" w:space="0" w:color="auto"/>
        <w:left w:val="none" w:sz="0" w:space="0" w:color="auto"/>
        <w:bottom w:val="none" w:sz="0" w:space="0" w:color="auto"/>
        <w:right w:val="none" w:sz="0" w:space="0" w:color="auto"/>
      </w:divBdr>
    </w:div>
    <w:div w:id="926764129">
      <w:bodyDiv w:val="1"/>
      <w:marLeft w:val="0"/>
      <w:marRight w:val="0"/>
      <w:marTop w:val="0"/>
      <w:marBottom w:val="0"/>
      <w:divBdr>
        <w:top w:val="none" w:sz="0" w:space="0" w:color="auto"/>
        <w:left w:val="none" w:sz="0" w:space="0" w:color="auto"/>
        <w:bottom w:val="none" w:sz="0" w:space="0" w:color="auto"/>
        <w:right w:val="none" w:sz="0" w:space="0" w:color="auto"/>
      </w:divBdr>
    </w:div>
    <w:div w:id="927075669">
      <w:bodyDiv w:val="1"/>
      <w:marLeft w:val="0"/>
      <w:marRight w:val="0"/>
      <w:marTop w:val="0"/>
      <w:marBottom w:val="0"/>
      <w:divBdr>
        <w:top w:val="none" w:sz="0" w:space="0" w:color="auto"/>
        <w:left w:val="none" w:sz="0" w:space="0" w:color="auto"/>
        <w:bottom w:val="none" w:sz="0" w:space="0" w:color="auto"/>
        <w:right w:val="none" w:sz="0" w:space="0" w:color="auto"/>
      </w:divBdr>
    </w:div>
    <w:div w:id="927077950">
      <w:bodyDiv w:val="1"/>
      <w:marLeft w:val="0"/>
      <w:marRight w:val="0"/>
      <w:marTop w:val="0"/>
      <w:marBottom w:val="0"/>
      <w:divBdr>
        <w:top w:val="none" w:sz="0" w:space="0" w:color="auto"/>
        <w:left w:val="none" w:sz="0" w:space="0" w:color="auto"/>
        <w:bottom w:val="none" w:sz="0" w:space="0" w:color="auto"/>
        <w:right w:val="none" w:sz="0" w:space="0" w:color="auto"/>
      </w:divBdr>
    </w:div>
    <w:div w:id="927344391">
      <w:bodyDiv w:val="1"/>
      <w:marLeft w:val="0"/>
      <w:marRight w:val="0"/>
      <w:marTop w:val="0"/>
      <w:marBottom w:val="0"/>
      <w:divBdr>
        <w:top w:val="none" w:sz="0" w:space="0" w:color="auto"/>
        <w:left w:val="none" w:sz="0" w:space="0" w:color="auto"/>
        <w:bottom w:val="none" w:sz="0" w:space="0" w:color="auto"/>
        <w:right w:val="none" w:sz="0" w:space="0" w:color="auto"/>
      </w:divBdr>
    </w:div>
    <w:div w:id="927348026">
      <w:bodyDiv w:val="1"/>
      <w:marLeft w:val="0"/>
      <w:marRight w:val="0"/>
      <w:marTop w:val="0"/>
      <w:marBottom w:val="0"/>
      <w:divBdr>
        <w:top w:val="none" w:sz="0" w:space="0" w:color="auto"/>
        <w:left w:val="none" w:sz="0" w:space="0" w:color="auto"/>
        <w:bottom w:val="none" w:sz="0" w:space="0" w:color="auto"/>
        <w:right w:val="none" w:sz="0" w:space="0" w:color="auto"/>
      </w:divBdr>
    </w:div>
    <w:div w:id="927351753">
      <w:bodyDiv w:val="1"/>
      <w:marLeft w:val="0"/>
      <w:marRight w:val="0"/>
      <w:marTop w:val="0"/>
      <w:marBottom w:val="0"/>
      <w:divBdr>
        <w:top w:val="none" w:sz="0" w:space="0" w:color="auto"/>
        <w:left w:val="none" w:sz="0" w:space="0" w:color="auto"/>
        <w:bottom w:val="none" w:sz="0" w:space="0" w:color="auto"/>
        <w:right w:val="none" w:sz="0" w:space="0" w:color="auto"/>
      </w:divBdr>
    </w:div>
    <w:div w:id="927540129">
      <w:bodyDiv w:val="1"/>
      <w:marLeft w:val="0"/>
      <w:marRight w:val="0"/>
      <w:marTop w:val="0"/>
      <w:marBottom w:val="0"/>
      <w:divBdr>
        <w:top w:val="none" w:sz="0" w:space="0" w:color="auto"/>
        <w:left w:val="none" w:sz="0" w:space="0" w:color="auto"/>
        <w:bottom w:val="none" w:sz="0" w:space="0" w:color="auto"/>
        <w:right w:val="none" w:sz="0" w:space="0" w:color="auto"/>
      </w:divBdr>
    </w:div>
    <w:div w:id="927613325">
      <w:bodyDiv w:val="1"/>
      <w:marLeft w:val="0"/>
      <w:marRight w:val="0"/>
      <w:marTop w:val="0"/>
      <w:marBottom w:val="0"/>
      <w:divBdr>
        <w:top w:val="none" w:sz="0" w:space="0" w:color="auto"/>
        <w:left w:val="none" w:sz="0" w:space="0" w:color="auto"/>
        <w:bottom w:val="none" w:sz="0" w:space="0" w:color="auto"/>
        <w:right w:val="none" w:sz="0" w:space="0" w:color="auto"/>
      </w:divBdr>
    </w:div>
    <w:div w:id="927886946">
      <w:bodyDiv w:val="1"/>
      <w:marLeft w:val="0"/>
      <w:marRight w:val="0"/>
      <w:marTop w:val="0"/>
      <w:marBottom w:val="0"/>
      <w:divBdr>
        <w:top w:val="none" w:sz="0" w:space="0" w:color="auto"/>
        <w:left w:val="none" w:sz="0" w:space="0" w:color="auto"/>
        <w:bottom w:val="none" w:sz="0" w:space="0" w:color="auto"/>
        <w:right w:val="none" w:sz="0" w:space="0" w:color="auto"/>
      </w:divBdr>
    </w:div>
    <w:div w:id="927999880">
      <w:bodyDiv w:val="1"/>
      <w:marLeft w:val="0"/>
      <w:marRight w:val="0"/>
      <w:marTop w:val="0"/>
      <w:marBottom w:val="0"/>
      <w:divBdr>
        <w:top w:val="none" w:sz="0" w:space="0" w:color="auto"/>
        <w:left w:val="none" w:sz="0" w:space="0" w:color="auto"/>
        <w:bottom w:val="none" w:sz="0" w:space="0" w:color="auto"/>
        <w:right w:val="none" w:sz="0" w:space="0" w:color="auto"/>
      </w:divBdr>
    </w:div>
    <w:div w:id="928392221">
      <w:bodyDiv w:val="1"/>
      <w:marLeft w:val="0"/>
      <w:marRight w:val="0"/>
      <w:marTop w:val="0"/>
      <w:marBottom w:val="0"/>
      <w:divBdr>
        <w:top w:val="none" w:sz="0" w:space="0" w:color="auto"/>
        <w:left w:val="none" w:sz="0" w:space="0" w:color="auto"/>
        <w:bottom w:val="none" w:sz="0" w:space="0" w:color="auto"/>
        <w:right w:val="none" w:sz="0" w:space="0" w:color="auto"/>
      </w:divBdr>
    </w:div>
    <w:div w:id="928655947">
      <w:bodyDiv w:val="1"/>
      <w:marLeft w:val="0"/>
      <w:marRight w:val="0"/>
      <w:marTop w:val="0"/>
      <w:marBottom w:val="0"/>
      <w:divBdr>
        <w:top w:val="none" w:sz="0" w:space="0" w:color="auto"/>
        <w:left w:val="none" w:sz="0" w:space="0" w:color="auto"/>
        <w:bottom w:val="none" w:sz="0" w:space="0" w:color="auto"/>
        <w:right w:val="none" w:sz="0" w:space="0" w:color="auto"/>
      </w:divBdr>
    </w:div>
    <w:div w:id="928778637">
      <w:bodyDiv w:val="1"/>
      <w:marLeft w:val="0"/>
      <w:marRight w:val="0"/>
      <w:marTop w:val="0"/>
      <w:marBottom w:val="0"/>
      <w:divBdr>
        <w:top w:val="none" w:sz="0" w:space="0" w:color="auto"/>
        <w:left w:val="none" w:sz="0" w:space="0" w:color="auto"/>
        <w:bottom w:val="none" w:sz="0" w:space="0" w:color="auto"/>
        <w:right w:val="none" w:sz="0" w:space="0" w:color="auto"/>
      </w:divBdr>
    </w:div>
    <w:div w:id="929853224">
      <w:bodyDiv w:val="1"/>
      <w:marLeft w:val="0"/>
      <w:marRight w:val="0"/>
      <w:marTop w:val="0"/>
      <w:marBottom w:val="0"/>
      <w:divBdr>
        <w:top w:val="none" w:sz="0" w:space="0" w:color="auto"/>
        <w:left w:val="none" w:sz="0" w:space="0" w:color="auto"/>
        <w:bottom w:val="none" w:sz="0" w:space="0" w:color="auto"/>
        <w:right w:val="none" w:sz="0" w:space="0" w:color="auto"/>
      </w:divBdr>
    </w:div>
    <w:div w:id="930431990">
      <w:bodyDiv w:val="1"/>
      <w:marLeft w:val="0"/>
      <w:marRight w:val="0"/>
      <w:marTop w:val="0"/>
      <w:marBottom w:val="0"/>
      <w:divBdr>
        <w:top w:val="none" w:sz="0" w:space="0" w:color="auto"/>
        <w:left w:val="none" w:sz="0" w:space="0" w:color="auto"/>
        <w:bottom w:val="none" w:sz="0" w:space="0" w:color="auto"/>
        <w:right w:val="none" w:sz="0" w:space="0" w:color="auto"/>
      </w:divBdr>
    </w:div>
    <w:div w:id="930815278">
      <w:bodyDiv w:val="1"/>
      <w:marLeft w:val="0"/>
      <w:marRight w:val="0"/>
      <w:marTop w:val="0"/>
      <w:marBottom w:val="0"/>
      <w:divBdr>
        <w:top w:val="none" w:sz="0" w:space="0" w:color="auto"/>
        <w:left w:val="none" w:sz="0" w:space="0" w:color="auto"/>
        <w:bottom w:val="none" w:sz="0" w:space="0" w:color="auto"/>
        <w:right w:val="none" w:sz="0" w:space="0" w:color="auto"/>
      </w:divBdr>
    </w:div>
    <w:div w:id="931162235">
      <w:bodyDiv w:val="1"/>
      <w:marLeft w:val="0"/>
      <w:marRight w:val="0"/>
      <w:marTop w:val="0"/>
      <w:marBottom w:val="0"/>
      <w:divBdr>
        <w:top w:val="none" w:sz="0" w:space="0" w:color="auto"/>
        <w:left w:val="none" w:sz="0" w:space="0" w:color="auto"/>
        <w:bottom w:val="none" w:sz="0" w:space="0" w:color="auto"/>
        <w:right w:val="none" w:sz="0" w:space="0" w:color="auto"/>
      </w:divBdr>
    </w:div>
    <w:div w:id="931284604">
      <w:bodyDiv w:val="1"/>
      <w:marLeft w:val="0"/>
      <w:marRight w:val="0"/>
      <w:marTop w:val="0"/>
      <w:marBottom w:val="0"/>
      <w:divBdr>
        <w:top w:val="none" w:sz="0" w:space="0" w:color="auto"/>
        <w:left w:val="none" w:sz="0" w:space="0" w:color="auto"/>
        <w:bottom w:val="none" w:sz="0" w:space="0" w:color="auto"/>
        <w:right w:val="none" w:sz="0" w:space="0" w:color="auto"/>
      </w:divBdr>
    </w:div>
    <w:div w:id="931477812">
      <w:bodyDiv w:val="1"/>
      <w:marLeft w:val="0"/>
      <w:marRight w:val="0"/>
      <w:marTop w:val="0"/>
      <w:marBottom w:val="0"/>
      <w:divBdr>
        <w:top w:val="none" w:sz="0" w:space="0" w:color="auto"/>
        <w:left w:val="none" w:sz="0" w:space="0" w:color="auto"/>
        <w:bottom w:val="none" w:sz="0" w:space="0" w:color="auto"/>
        <w:right w:val="none" w:sz="0" w:space="0" w:color="auto"/>
      </w:divBdr>
    </w:div>
    <w:div w:id="931620798">
      <w:bodyDiv w:val="1"/>
      <w:marLeft w:val="0"/>
      <w:marRight w:val="0"/>
      <w:marTop w:val="0"/>
      <w:marBottom w:val="0"/>
      <w:divBdr>
        <w:top w:val="none" w:sz="0" w:space="0" w:color="auto"/>
        <w:left w:val="none" w:sz="0" w:space="0" w:color="auto"/>
        <w:bottom w:val="none" w:sz="0" w:space="0" w:color="auto"/>
        <w:right w:val="none" w:sz="0" w:space="0" w:color="auto"/>
      </w:divBdr>
    </w:div>
    <w:div w:id="931745712">
      <w:bodyDiv w:val="1"/>
      <w:marLeft w:val="0"/>
      <w:marRight w:val="0"/>
      <w:marTop w:val="0"/>
      <w:marBottom w:val="0"/>
      <w:divBdr>
        <w:top w:val="none" w:sz="0" w:space="0" w:color="auto"/>
        <w:left w:val="none" w:sz="0" w:space="0" w:color="auto"/>
        <w:bottom w:val="none" w:sz="0" w:space="0" w:color="auto"/>
        <w:right w:val="none" w:sz="0" w:space="0" w:color="auto"/>
      </w:divBdr>
    </w:div>
    <w:div w:id="931814935">
      <w:bodyDiv w:val="1"/>
      <w:marLeft w:val="0"/>
      <w:marRight w:val="0"/>
      <w:marTop w:val="0"/>
      <w:marBottom w:val="0"/>
      <w:divBdr>
        <w:top w:val="none" w:sz="0" w:space="0" w:color="auto"/>
        <w:left w:val="none" w:sz="0" w:space="0" w:color="auto"/>
        <w:bottom w:val="none" w:sz="0" w:space="0" w:color="auto"/>
        <w:right w:val="none" w:sz="0" w:space="0" w:color="auto"/>
      </w:divBdr>
    </w:div>
    <w:div w:id="932511792">
      <w:bodyDiv w:val="1"/>
      <w:marLeft w:val="0"/>
      <w:marRight w:val="0"/>
      <w:marTop w:val="0"/>
      <w:marBottom w:val="0"/>
      <w:divBdr>
        <w:top w:val="none" w:sz="0" w:space="0" w:color="auto"/>
        <w:left w:val="none" w:sz="0" w:space="0" w:color="auto"/>
        <w:bottom w:val="none" w:sz="0" w:space="0" w:color="auto"/>
        <w:right w:val="none" w:sz="0" w:space="0" w:color="auto"/>
      </w:divBdr>
    </w:div>
    <w:div w:id="932665836">
      <w:bodyDiv w:val="1"/>
      <w:marLeft w:val="0"/>
      <w:marRight w:val="0"/>
      <w:marTop w:val="0"/>
      <w:marBottom w:val="0"/>
      <w:divBdr>
        <w:top w:val="none" w:sz="0" w:space="0" w:color="auto"/>
        <w:left w:val="none" w:sz="0" w:space="0" w:color="auto"/>
        <w:bottom w:val="none" w:sz="0" w:space="0" w:color="auto"/>
        <w:right w:val="none" w:sz="0" w:space="0" w:color="auto"/>
      </w:divBdr>
    </w:div>
    <w:div w:id="933173687">
      <w:bodyDiv w:val="1"/>
      <w:marLeft w:val="0"/>
      <w:marRight w:val="0"/>
      <w:marTop w:val="0"/>
      <w:marBottom w:val="0"/>
      <w:divBdr>
        <w:top w:val="none" w:sz="0" w:space="0" w:color="auto"/>
        <w:left w:val="none" w:sz="0" w:space="0" w:color="auto"/>
        <w:bottom w:val="none" w:sz="0" w:space="0" w:color="auto"/>
        <w:right w:val="none" w:sz="0" w:space="0" w:color="auto"/>
      </w:divBdr>
    </w:div>
    <w:div w:id="933853756">
      <w:bodyDiv w:val="1"/>
      <w:marLeft w:val="0"/>
      <w:marRight w:val="0"/>
      <w:marTop w:val="0"/>
      <w:marBottom w:val="0"/>
      <w:divBdr>
        <w:top w:val="none" w:sz="0" w:space="0" w:color="auto"/>
        <w:left w:val="none" w:sz="0" w:space="0" w:color="auto"/>
        <w:bottom w:val="none" w:sz="0" w:space="0" w:color="auto"/>
        <w:right w:val="none" w:sz="0" w:space="0" w:color="auto"/>
      </w:divBdr>
    </w:div>
    <w:div w:id="935289329">
      <w:bodyDiv w:val="1"/>
      <w:marLeft w:val="0"/>
      <w:marRight w:val="0"/>
      <w:marTop w:val="0"/>
      <w:marBottom w:val="0"/>
      <w:divBdr>
        <w:top w:val="none" w:sz="0" w:space="0" w:color="auto"/>
        <w:left w:val="none" w:sz="0" w:space="0" w:color="auto"/>
        <w:bottom w:val="none" w:sz="0" w:space="0" w:color="auto"/>
        <w:right w:val="none" w:sz="0" w:space="0" w:color="auto"/>
      </w:divBdr>
    </w:div>
    <w:div w:id="935408167">
      <w:bodyDiv w:val="1"/>
      <w:marLeft w:val="0"/>
      <w:marRight w:val="0"/>
      <w:marTop w:val="0"/>
      <w:marBottom w:val="0"/>
      <w:divBdr>
        <w:top w:val="none" w:sz="0" w:space="0" w:color="auto"/>
        <w:left w:val="none" w:sz="0" w:space="0" w:color="auto"/>
        <w:bottom w:val="none" w:sz="0" w:space="0" w:color="auto"/>
        <w:right w:val="none" w:sz="0" w:space="0" w:color="auto"/>
      </w:divBdr>
    </w:div>
    <w:div w:id="936253865">
      <w:bodyDiv w:val="1"/>
      <w:marLeft w:val="0"/>
      <w:marRight w:val="0"/>
      <w:marTop w:val="0"/>
      <w:marBottom w:val="0"/>
      <w:divBdr>
        <w:top w:val="none" w:sz="0" w:space="0" w:color="auto"/>
        <w:left w:val="none" w:sz="0" w:space="0" w:color="auto"/>
        <w:bottom w:val="none" w:sz="0" w:space="0" w:color="auto"/>
        <w:right w:val="none" w:sz="0" w:space="0" w:color="auto"/>
      </w:divBdr>
    </w:div>
    <w:div w:id="936791791">
      <w:bodyDiv w:val="1"/>
      <w:marLeft w:val="0"/>
      <w:marRight w:val="0"/>
      <w:marTop w:val="0"/>
      <w:marBottom w:val="0"/>
      <w:divBdr>
        <w:top w:val="none" w:sz="0" w:space="0" w:color="auto"/>
        <w:left w:val="none" w:sz="0" w:space="0" w:color="auto"/>
        <w:bottom w:val="none" w:sz="0" w:space="0" w:color="auto"/>
        <w:right w:val="none" w:sz="0" w:space="0" w:color="auto"/>
      </w:divBdr>
    </w:div>
    <w:div w:id="936864831">
      <w:bodyDiv w:val="1"/>
      <w:marLeft w:val="0"/>
      <w:marRight w:val="0"/>
      <w:marTop w:val="0"/>
      <w:marBottom w:val="0"/>
      <w:divBdr>
        <w:top w:val="none" w:sz="0" w:space="0" w:color="auto"/>
        <w:left w:val="none" w:sz="0" w:space="0" w:color="auto"/>
        <w:bottom w:val="none" w:sz="0" w:space="0" w:color="auto"/>
        <w:right w:val="none" w:sz="0" w:space="0" w:color="auto"/>
      </w:divBdr>
    </w:div>
    <w:div w:id="937131146">
      <w:bodyDiv w:val="1"/>
      <w:marLeft w:val="0"/>
      <w:marRight w:val="0"/>
      <w:marTop w:val="0"/>
      <w:marBottom w:val="0"/>
      <w:divBdr>
        <w:top w:val="none" w:sz="0" w:space="0" w:color="auto"/>
        <w:left w:val="none" w:sz="0" w:space="0" w:color="auto"/>
        <w:bottom w:val="none" w:sz="0" w:space="0" w:color="auto"/>
        <w:right w:val="none" w:sz="0" w:space="0" w:color="auto"/>
      </w:divBdr>
    </w:div>
    <w:div w:id="937253507">
      <w:bodyDiv w:val="1"/>
      <w:marLeft w:val="0"/>
      <w:marRight w:val="0"/>
      <w:marTop w:val="0"/>
      <w:marBottom w:val="0"/>
      <w:divBdr>
        <w:top w:val="none" w:sz="0" w:space="0" w:color="auto"/>
        <w:left w:val="none" w:sz="0" w:space="0" w:color="auto"/>
        <w:bottom w:val="none" w:sz="0" w:space="0" w:color="auto"/>
        <w:right w:val="none" w:sz="0" w:space="0" w:color="auto"/>
      </w:divBdr>
    </w:div>
    <w:div w:id="937323796">
      <w:bodyDiv w:val="1"/>
      <w:marLeft w:val="0"/>
      <w:marRight w:val="0"/>
      <w:marTop w:val="0"/>
      <w:marBottom w:val="0"/>
      <w:divBdr>
        <w:top w:val="none" w:sz="0" w:space="0" w:color="auto"/>
        <w:left w:val="none" w:sz="0" w:space="0" w:color="auto"/>
        <w:bottom w:val="none" w:sz="0" w:space="0" w:color="auto"/>
        <w:right w:val="none" w:sz="0" w:space="0" w:color="auto"/>
      </w:divBdr>
    </w:div>
    <w:div w:id="937372925">
      <w:bodyDiv w:val="1"/>
      <w:marLeft w:val="0"/>
      <w:marRight w:val="0"/>
      <w:marTop w:val="0"/>
      <w:marBottom w:val="0"/>
      <w:divBdr>
        <w:top w:val="none" w:sz="0" w:space="0" w:color="auto"/>
        <w:left w:val="none" w:sz="0" w:space="0" w:color="auto"/>
        <w:bottom w:val="none" w:sz="0" w:space="0" w:color="auto"/>
        <w:right w:val="none" w:sz="0" w:space="0" w:color="auto"/>
      </w:divBdr>
    </w:div>
    <w:div w:id="937560543">
      <w:bodyDiv w:val="1"/>
      <w:marLeft w:val="0"/>
      <w:marRight w:val="0"/>
      <w:marTop w:val="0"/>
      <w:marBottom w:val="0"/>
      <w:divBdr>
        <w:top w:val="none" w:sz="0" w:space="0" w:color="auto"/>
        <w:left w:val="none" w:sz="0" w:space="0" w:color="auto"/>
        <w:bottom w:val="none" w:sz="0" w:space="0" w:color="auto"/>
        <w:right w:val="none" w:sz="0" w:space="0" w:color="auto"/>
      </w:divBdr>
    </w:div>
    <w:div w:id="938172994">
      <w:bodyDiv w:val="1"/>
      <w:marLeft w:val="0"/>
      <w:marRight w:val="0"/>
      <w:marTop w:val="0"/>
      <w:marBottom w:val="0"/>
      <w:divBdr>
        <w:top w:val="none" w:sz="0" w:space="0" w:color="auto"/>
        <w:left w:val="none" w:sz="0" w:space="0" w:color="auto"/>
        <w:bottom w:val="none" w:sz="0" w:space="0" w:color="auto"/>
        <w:right w:val="none" w:sz="0" w:space="0" w:color="auto"/>
      </w:divBdr>
    </w:div>
    <w:div w:id="938295531">
      <w:bodyDiv w:val="1"/>
      <w:marLeft w:val="0"/>
      <w:marRight w:val="0"/>
      <w:marTop w:val="0"/>
      <w:marBottom w:val="0"/>
      <w:divBdr>
        <w:top w:val="none" w:sz="0" w:space="0" w:color="auto"/>
        <w:left w:val="none" w:sz="0" w:space="0" w:color="auto"/>
        <w:bottom w:val="none" w:sz="0" w:space="0" w:color="auto"/>
        <w:right w:val="none" w:sz="0" w:space="0" w:color="auto"/>
      </w:divBdr>
    </w:div>
    <w:div w:id="938417654">
      <w:bodyDiv w:val="1"/>
      <w:marLeft w:val="0"/>
      <w:marRight w:val="0"/>
      <w:marTop w:val="0"/>
      <w:marBottom w:val="0"/>
      <w:divBdr>
        <w:top w:val="none" w:sz="0" w:space="0" w:color="auto"/>
        <w:left w:val="none" w:sz="0" w:space="0" w:color="auto"/>
        <w:bottom w:val="none" w:sz="0" w:space="0" w:color="auto"/>
        <w:right w:val="none" w:sz="0" w:space="0" w:color="auto"/>
      </w:divBdr>
    </w:div>
    <w:div w:id="938562172">
      <w:bodyDiv w:val="1"/>
      <w:marLeft w:val="0"/>
      <w:marRight w:val="0"/>
      <w:marTop w:val="0"/>
      <w:marBottom w:val="0"/>
      <w:divBdr>
        <w:top w:val="none" w:sz="0" w:space="0" w:color="auto"/>
        <w:left w:val="none" w:sz="0" w:space="0" w:color="auto"/>
        <w:bottom w:val="none" w:sz="0" w:space="0" w:color="auto"/>
        <w:right w:val="none" w:sz="0" w:space="0" w:color="auto"/>
      </w:divBdr>
    </w:div>
    <w:div w:id="939095970">
      <w:bodyDiv w:val="1"/>
      <w:marLeft w:val="0"/>
      <w:marRight w:val="0"/>
      <w:marTop w:val="0"/>
      <w:marBottom w:val="0"/>
      <w:divBdr>
        <w:top w:val="none" w:sz="0" w:space="0" w:color="auto"/>
        <w:left w:val="none" w:sz="0" w:space="0" w:color="auto"/>
        <w:bottom w:val="none" w:sz="0" w:space="0" w:color="auto"/>
        <w:right w:val="none" w:sz="0" w:space="0" w:color="auto"/>
      </w:divBdr>
    </w:div>
    <w:div w:id="939751529">
      <w:bodyDiv w:val="1"/>
      <w:marLeft w:val="0"/>
      <w:marRight w:val="0"/>
      <w:marTop w:val="0"/>
      <w:marBottom w:val="0"/>
      <w:divBdr>
        <w:top w:val="none" w:sz="0" w:space="0" w:color="auto"/>
        <w:left w:val="none" w:sz="0" w:space="0" w:color="auto"/>
        <w:bottom w:val="none" w:sz="0" w:space="0" w:color="auto"/>
        <w:right w:val="none" w:sz="0" w:space="0" w:color="auto"/>
      </w:divBdr>
    </w:div>
    <w:div w:id="939874422">
      <w:bodyDiv w:val="1"/>
      <w:marLeft w:val="0"/>
      <w:marRight w:val="0"/>
      <w:marTop w:val="0"/>
      <w:marBottom w:val="0"/>
      <w:divBdr>
        <w:top w:val="none" w:sz="0" w:space="0" w:color="auto"/>
        <w:left w:val="none" w:sz="0" w:space="0" w:color="auto"/>
        <w:bottom w:val="none" w:sz="0" w:space="0" w:color="auto"/>
        <w:right w:val="none" w:sz="0" w:space="0" w:color="auto"/>
      </w:divBdr>
    </w:div>
    <w:div w:id="939993672">
      <w:bodyDiv w:val="1"/>
      <w:marLeft w:val="0"/>
      <w:marRight w:val="0"/>
      <w:marTop w:val="0"/>
      <w:marBottom w:val="0"/>
      <w:divBdr>
        <w:top w:val="none" w:sz="0" w:space="0" w:color="auto"/>
        <w:left w:val="none" w:sz="0" w:space="0" w:color="auto"/>
        <w:bottom w:val="none" w:sz="0" w:space="0" w:color="auto"/>
        <w:right w:val="none" w:sz="0" w:space="0" w:color="auto"/>
      </w:divBdr>
    </w:div>
    <w:div w:id="940456566">
      <w:bodyDiv w:val="1"/>
      <w:marLeft w:val="0"/>
      <w:marRight w:val="0"/>
      <w:marTop w:val="0"/>
      <w:marBottom w:val="0"/>
      <w:divBdr>
        <w:top w:val="none" w:sz="0" w:space="0" w:color="auto"/>
        <w:left w:val="none" w:sz="0" w:space="0" w:color="auto"/>
        <w:bottom w:val="none" w:sz="0" w:space="0" w:color="auto"/>
        <w:right w:val="none" w:sz="0" w:space="0" w:color="auto"/>
      </w:divBdr>
    </w:div>
    <w:div w:id="940836009">
      <w:bodyDiv w:val="1"/>
      <w:marLeft w:val="0"/>
      <w:marRight w:val="0"/>
      <w:marTop w:val="0"/>
      <w:marBottom w:val="0"/>
      <w:divBdr>
        <w:top w:val="none" w:sz="0" w:space="0" w:color="auto"/>
        <w:left w:val="none" w:sz="0" w:space="0" w:color="auto"/>
        <w:bottom w:val="none" w:sz="0" w:space="0" w:color="auto"/>
        <w:right w:val="none" w:sz="0" w:space="0" w:color="auto"/>
      </w:divBdr>
    </w:div>
    <w:div w:id="941031955">
      <w:bodyDiv w:val="1"/>
      <w:marLeft w:val="0"/>
      <w:marRight w:val="0"/>
      <w:marTop w:val="0"/>
      <w:marBottom w:val="0"/>
      <w:divBdr>
        <w:top w:val="none" w:sz="0" w:space="0" w:color="auto"/>
        <w:left w:val="none" w:sz="0" w:space="0" w:color="auto"/>
        <w:bottom w:val="none" w:sz="0" w:space="0" w:color="auto"/>
        <w:right w:val="none" w:sz="0" w:space="0" w:color="auto"/>
      </w:divBdr>
    </w:div>
    <w:div w:id="941107366">
      <w:bodyDiv w:val="1"/>
      <w:marLeft w:val="0"/>
      <w:marRight w:val="0"/>
      <w:marTop w:val="0"/>
      <w:marBottom w:val="0"/>
      <w:divBdr>
        <w:top w:val="none" w:sz="0" w:space="0" w:color="auto"/>
        <w:left w:val="none" w:sz="0" w:space="0" w:color="auto"/>
        <w:bottom w:val="none" w:sz="0" w:space="0" w:color="auto"/>
        <w:right w:val="none" w:sz="0" w:space="0" w:color="auto"/>
      </w:divBdr>
    </w:div>
    <w:div w:id="941180127">
      <w:bodyDiv w:val="1"/>
      <w:marLeft w:val="0"/>
      <w:marRight w:val="0"/>
      <w:marTop w:val="0"/>
      <w:marBottom w:val="0"/>
      <w:divBdr>
        <w:top w:val="none" w:sz="0" w:space="0" w:color="auto"/>
        <w:left w:val="none" w:sz="0" w:space="0" w:color="auto"/>
        <w:bottom w:val="none" w:sz="0" w:space="0" w:color="auto"/>
        <w:right w:val="none" w:sz="0" w:space="0" w:color="auto"/>
      </w:divBdr>
    </w:div>
    <w:div w:id="941188941">
      <w:bodyDiv w:val="1"/>
      <w:marLeft w:val="0"/>
      <w:marRight w:val="0"/>
      <w:marTop w:val="0"/>
      <w:marBottom w:val="0"/>
      <w:divBdr>
        <w:top w:val="none" w:sz="0" w:space="0" w:color="auto"/>
        <w:left w:val="none" w:sz="0" w:space="0" w:color="auto"/>
        <w:bottom w:val="none" w:sz="0" w:space="0" w:color="auto"/>
        <w:right w:val="none" w:sz="0" w:space="0" w:color="auto"/>
      </w:divBdr>
    </w:div>
    <w:div w:id="941379930">
      <w:bodyDiv w:val="1"/>
      <w:marLeft w:val="0"/>
      <w:marRight w:val="0"/>
      <w:marTop w:val="0"/>
      <w:marBottom w:val="0"/>
      <w:divBdr>
        <w:top w:val="none" w:sz="0" w:space="0" w:color="auto"/>
        <w:left w:val="none" w:sz="0" w:space="0" w:color="auto"/>
        <w:bottom w:val="none" w:sz="0" w:space="0" w:color="auto"/>
        <w:right w:val="none" w:sz="0" w:space="0" w:color="auto"/>
      </w:divBdr>
    </w:div>
    <w:div w:id="941648823">
      <w:bodyDiv w:val="1"/>
      <w:marLeft w:val="0"/>
      <w:marRight w:val="0"/>
      <w:marTop w:val="0"/>
      <w:marBottom w:val="0"/>
      <w:divBdr>
        <w:top w:val="none" w:sz="0" w:space="0" w:color="auto"/>
        <w:left w:val="none" w:sz="0" w:space="0" w:color="auto"/>
        <w:bottom w:val="none" w:sz="0" w:space="0" w:color="auto"/>
        <w:right w:val="none" w:sz="0" w:space="0" w:color="auto"/>
      </w:divBdr>
    </w:div>
    <w:div w:id="941962640">
      <w:bodyDiv w:val="1"/>
      <w:marLeft w:val="0"/>
      <w:marRight w:val="0"/>
      <w:marTop w:val="0"/>
      <w:marBottom w:val="0"/>
      <w:divBdr>
        <w:top w:val="none" w:sz="0" w:space="0" w:color="auto"/>
        <w:left w:val="none" w:sz="0" w:space="0" w:color="auto"/>
        <w:bottom w:val="none" w:sz="0" w:space="0" w:color="auto"/>
        <w:right w:val="none" w:sz="0" w:space="0" w:color="auto"/>
      </w:divBdr>
    </w:div>
    <w:div w:id="942373033">
      <w:bodyDiv w:val="1"/>
      <w:marLeft w:val="0"/>
      <w:marRight w:val="0"/>
      <w:marTop w:val="0"/>
      <w:marBottom w:val="0"/>
      <w:divBdr>
        <w:top w:val="none" w:sz="0" w:space="0" w:color="auto"/>
        <w:left w:val="none" w:sz="0" w:space="0" w:color="auto"/>
        <w:bottom w:val="none" w:sz="0" w:space="0" w:color="auto"/>
        <w:right w:val="none" w:sz="0" w:space="0" w:color="auto"/>
      </w:divBdr>
    </w:div>
    <w:div w:id="942688779">
      <w:bodyDiv w:val="1"/>
      <w:marLeft w:val="0"/>
      <w:marRight w:val="0"/>
      <w:marTop w:val="0"/>
      <w:marBottom w:val="0"/>
      <w:divBdr>
        <w:top w:val="none" w:sz="0" w:space="0" w:color="auto"/>
        <w:left w:val="none" w:sz="0" w:space="0" w:color="auto"/>
        <w:bottom w:val="none" w:sz="0" w:space="0" w:color="auto"/>
        <w:right w:val="none" w:sz="0" w:space="0" w:color="auto"/>
      </w:divBdr>
    </w:div>
    <w:div w:id="942877779">
      <w:bodyDiv w:val="1"/>
      <w:marLeft w:val="0"/>
      <w:marRight w:val="0"/>
      <w:marTop w:val="0"/>
      <w:marBottom w:val="0"/>
      <w:divBdr>
        <w:top w:val="none" w:sz="0" w:space="0" w:color="auto"/>
        <w:left w:val="none" w:sz="0" w:space="0" w:color="auto"/>
        <w:bottom w:val="none" w:sz="0" w:space="0" w:color="auto"/>
        <w:right w:val="none" w:sz="0" w:space="0" w:color="auto"/>
      </w:divBdr>
    </w:div>
    <w:div w:id="942958066">
      <w:bodyDiv w:val="1"/>
      <w:marLeft w:val="0"/>
      <w:marRight w:val="0"/>
      <w:marTop w:val="0"/>
      <w:marBottom w:val="0"/>
      <w:divBdr>
        <w:top w:val="none" w:sz="0" w:space="0" w:color="auto"/>
        <w:left w:val="none" w:sz="0" w:space="0" w:color="auto"/>
        <w:bottom w:val="none" w:sz="0" w:space="0" w:color="auto"/>
        <w:right w:val="none" w:sz="0" w:space="0" w:color="auto"/>
      </w:divBdr>
    </w:div>
    <w:div w:id="942997907">
      <w:bodyDiv w:val="1"/>
      <w:marLeft w:val="0"/>
      <w:marRight w:val="0"/>
      <w:marTop w:val="0"/>
      <w:marBottom w:val="0"/>
      <w:divBdr>
        <w:top w:val="none" w:sz="0" w:space="0" w:color="auto"/>
        <w:left w:val="none" w:sz="0" w:space="0" w:color="auto"/>
        <w:bottom w:val="none" w:sz="0" w:space="0" w:color="auto"/>
        <w:right w:val="none" w:sz="0" w:space="0" w:color="auto"/>
      </w:divBdr>
    </w:div>
    <w:div w:id="943461879">
      <w:bodyDiv w:val="1"/>
      <w:marLeft w:val="0"/>
      <w:marRight w:val="0"/>
      <w:marTop w:val="0"/>
      <w:marBottom w:val="0"/>
      <w:divBdr>
        <w:top w:val="none" w:sz="0" w:space="0" w:color="auto"/>
        <w:left w:val="none" w:sz="0" w:space="0" w:color="auto"/>
        <w:bottom w:val="none" w:sz="0" w:space="0" w:color="auto"/>
        <w:right w:val="none" w:sz="0" w:space="0" w:color="auto"/>
      </w:divBdr>
    </w:div>
    <w:div w:id="943611040">
      <w:bodyDiv w:val="1"/>
      <w:marLeft w:val="0"/>
      <w:marRight w:val="0"/>
      <w:marTop w:val="0"/>
      <w:marBottom w:val="0"/>
      <w:divBdr>
        <w:top w:val="none" w:sz="0" w:space="0" w:color="auto"/>
        <w:left w:val="none" w:sz="0" w:space="0" w:color="auto"/>
        <w:bottom w:val="none" w:sz="0" w:space="0" w:color="auto"/>
        <w:right w:val="none" w:sz="0" w:space="0" w:color="auto"/>
      </w:divBdr>
    </w:div>
    <w:div w:id="943732073">
      <w:bodyDiv w:val="1"/>
      <w:marLeft w:val="0"/>
      <w:marRight w:val="0"/>
      <w:marTop w:val="0"/>
      <w:marBottom w:val="0"/>
      <w:divBdr>
        <w:top w:val="none" w:sz="0" w:space="0" w:color="auto"/>
        <w:left w:val="none" w:sz="0" w:space="0" w:color="auto"/>
        <w:bottom w:val="none" w:sz="0" w:space="0" w:color="auto"/>
        <w:right w:val="none" w:sz="0" w:space="0" w:color="auto"/>
      </w:divBdr>
      <w:divsChild>
        <w:div w:id="1272014790">
          <w:marLeft w:val="480"/>
          <w:marRight w:val="0"/>
          <w:marTop w:val="0"/>
          <w:marBottom w:val="0"/>
          <w:divBdr>
            <w:top w:val="none" w:sz="0" w:space="0" w:color="auto"/>
            <w:left w:val="none" w:sz="0" w:space="0" w:color="auto"/>
            <w:bottom w:val="none" w:sz="0" w:space="0" w:color="auto"/>
            <w:right w:val="none" w:sz="0" w:space="0" w:color="auto"/>
          </w:divBdr>
        </w:div>
        <w:div w:id="1234773541">
          <w:marLeft w:val="480"/>
          <w:marRight w:val="0"/>
          <w:marTop w:val="0"/>
          <w:marBottom w:val="0"/>
          <w:divBdr>
            <w:top w:val="none" w:sz="0" w:space="0" w:color="auto"/>
            <w:left w:val="none" w:sz="0" w:space="0" w:color="auto"/>
            <w:bottom w:val="none" w:sz="0" w:space="0" w:color="auto"/>
            <w:right w:val="none" w:sz="0" w:space="0" w:color="auto"/>
          </w:divBdr>
        </w:div>
        <w:div w:id="1885097996">
          <w:marLeft w:val="480"/>
          <w:marRight w:val="0"/>
          <w:marTop w:val="0"/>
          <w:marBottom w:val="0"/>
          <w:divBdr>
            <w:top w:val="none" w:sz="0" w:space="0" w:color="auto"/>
            <w:left w:val="none" w:sz="0" w:space="0" w:color="auto"/>
            <w:bottom w:val="none" w:sz="0" w:space="0" w:color="auto"/>
            <w:right w:val="none" w:sz="0" w:space="0" w:color="auto"/>
          </w:divBdr>
        </w:div>
        <w:div w:id="200557566">
          <w:marLeft w:val="480"/>
          <w:marRight w:val="0"/>
          <w:marTop w:val="0"/>
          <w:marBottom w:val="0"/>
          <w:divBdr>
            <w:top w:val="none" w:sz="0" w:space="0" w:color="auto"/>
            <w:left w:val="none" w:sz="0" w:space="0" w:color="auto"/>
            <w:bottom w:val="none" w:sz="0" w:space="0" w:color="auto"/>
            <w:right w:val="none" w:sz="0" w:space="0" w:color="auto"/>
          </w:divBdr>
        </w:div>
        <w:div w:id="338384625">
          <w:marLeft w:val="480"/>
          <w:marRight w:val="0"/>
          <w:marTop w:val="0"/>
          <w:marBottom w:val="0"/>
          <w:divBdr>
            <w:top w:val="none" w:sz="0" w:space="0" w:color="auto"/>
            <w:left w:val="none" w:sz="0" w:space="0" w:color="auto"/>
            <w:bottom w:val="none" w:sz="0" w:space="0" w:color="auto"/>
            <w:right w:val="none" w:sz="0" w:space="0" w:color="auto"/>
          </w:divBdr>
        </w:div>
        <w:div w:id="1818719597">
          <w:marLeft w:val="480"/>
          <w:marRight w:val="0"/>
          <w:marTop w:val="0"/>
          <w:marBottom w:val="0"/>
          <w:divBdr>
            <w:top w:val="none" w:sz="0" w:space="0" w:color="auto"/>
            <w:left w:val="none" w:sz="0" w:space="0" w:color="auto"/>
            <w:bottom w:val="none" w:sz="0" w:space="0" w:color="auto"/>
            <w:right w:val="none" w:sz="0" w:space="0" w:color="auto"/>
          </w:divBdr>
        </w:div>
        <w:div w:id="128595257">
          <w:marLeft w:val="480"/>
          <w:marRight w:val="0"/>
          <w:marTop w:val="0"/>
          <w:marBottom w:val="0"/>
          <w:divBdr>
            <w:top w:val="none" w:sz="0" w:space="0" w:color="auto"/>
            <w:left w:val="none" w:sz="0" w:space="0" w:color="auto"/>
            <w:bottom w:val="none" w:sz="0" w:space="0" w:color="auto"/>
            <w:right w:val="none" w:sz="0" w:space="0" w:color="auto"/>
          </w:divBdr>
        </w:div>
        <w:div w:id="1685400014">
          <w:marLeft w:val="480"/>
          <w:marRight w:val="0"/>
          <w:marTop w:val="0"/>
          <w:marBottom w:val="0"/>
          <w:divBdr>
            <w:top w:val="none" w:sz="0" w:space="0" w:color="auto"/>
            <w:left w:val="none" w:sz="0" w:space="0" w:color="auto"/>
            <w:bottom w:val="none" w:sz="0" w:space="0" w:color="auto"/>
            <w:right w:val="none" w:sz="0" w:space="0" w:color="auto"/>
          </w:divBdr>
        </w:div>
        <w:div w:id="1648707051">
          <w:marLeft w:val="480"/>
          <w:marRight w:val="0"/>
          <w:marTop w:val="0"/>
          <w:marBottom w:val="0"/>
          <w:divBdr>
            <w:top w:val="none" w:sz="0" w:space="0" w:color="auto"/>
            <w:left w:val="none" w:sz="0" w:space="0" w:color="auto"/>
            <w:bottom w:val="none" w:sz="0" w:space="0" w:color="auto"/>
            <w:right w:val="none" w:sz="0" w:space="0" w:color="auto"/>
          </w:divBdr>
        </w:div>
        <w:div w:id="1780837353">
          <w:marLeft w:val="480"/>
          <w:marRight w:val="0"/>
          <w:marTop w:val="0"/>
          <w:marBottom w:val="0"/>
          <w:divBdr>
            <w:top w:val="none" w:sz="0" w:space="0" w:color="auto"/>
            <w:left w:val="none" w:sz="0" w:space="0" w:color="auto"/>
            <w:bottom w:val="none" w:sz="0" w:space="0" w:color="auto"/>
            <w:right w:val="none" w:sz="0" w:space="0" w:color="auto"/>
          </w:divBdr>
        </w:div>
        <w:div w:id="35349550">
          <w:marLeft w:val="480"/>
          <w:marRight w:val="0"/>
          <w:marTop w:val="0"/>
          <w:marBottom w:val="0"/>
          <w:divBdr>
            <w:top w:val="none" w:sz="0" w:space="0" w:color="auto"/>
            <w:left w:val="none" w:sz="0" w:space="0" w:color="auto"/>
            <w:bottom w:val="none" w:sz="0" w:space="0" w:color="auto"/>
            <w:right w:val="none" w:sz="0" w:space="0" w:color="auto"/>
          </w:divBdr>
        </w:div>
        <w:div w:id="1289242742">
          <w:marLeft w:val="480"/>
          <w:marRight w:val="0"/>
          <w:marTop w:val="0"/>
          <w:marBottom w:val="0"/>
          <w:divBdr>
            <w:top w:val="none" w:sz="0" w:space="0" w:color="auto"/>
            <w:left w:val="none" w:sz="0" w:space="0" w:color="auto"/>
            <w:bottom w:val="none" w:sz="0" w:space="0" w:color="auto"/>
            <w:right w:val="none" w:sz="0" w:space="0" w:color="auto"/>
          </w:divBdr>
        </w:div>
        <w:div w:id="2087218975">
          <w:marLeft w:val="480"/>
          <w:marRight w:val="0"/>
          <w:marTop w:val="0"/>
          <w:marBottom w:val="0"/>
          <w:divBdr>
            <w:top w:val="none" w:sz="0" w:space="0" w:color="auto"/>
            <w:left w:val="none" w:sz="0" w:space="0" w:color="auto"/>
            <w:bottom w:val="none" w:sz="0" w:space="0" w:color="auto"/>
            <w:right w:val="none" w:sz="0" w:space="0" w:color="auto"/>
          </w:divBdr>
        </w:div>
        <w:div w:id="358047712">
          <w:marLeft w:val="480"/>
          <w:marRight w:val="0"/>
          <w:marTop w:val="0"/>
          <w:marBottom w:val="0"/>
          <w:divBdr>
            <w:top w:val="none" w:sz="0" w:space="0" w:color="auto"/>
            <w:left w:val="none" w:sz="0" w:space="0" w:color="auto"/>
            <w:bottom w:val="none" w:sz="0" w:space="0" w:color="auto"/>
            <w:right w:val="none" w:sz="0" w:space="0" w:color="auto"/>
          </w:divBdr>
        </w:div>
        <w:div w:id="887061697">
          <w:marLeft w:val="480"/>
          <w:marRight w:val="0"/>
          <w:marTop w:val="0"/>
          <w:marBottom w:val="0"/>
          <w:divBdr>
            <w:top w:val="none" w:sz="0" w:space="0" w:color="auto"/>
            <w:left w:val="none" w:sz="0" w:space="0" w:color="auto"/>
            <w:bottom w:val="none" w:sz="0" w:space="0" w:color="auto"/>
            <w:right w:val="none" w:sz="0" w:space="0" w:color="auto"/>
          </w:divBdr>
        </w:div>
        <w:div w:id="552814112">
          <w:marLeft w:val="480"/>
          <w:marRight w:val="0"/>
          <w:marTop w:val="0"/>
          <w:marBottom w:val="0"/>
          <w:divBdr>
            <w:top w:val="none" w:sz="0" w:space="0" w:color="auto"/>
            <w:left w:val="none" w:sz="0" w:space="0" w:color="auto"/>
            <w:bottom w:val="none" w:sz="0" w:space="0" w:color="auto"/>
            <w:right w:val="none" w:sz="0" w:space="0" w:color="auto"/>
          </w:divBdr>
        </w:div>
        <w:div w:id="1726172574">
          <w:marLeft w:val="480"/>
          <w:marRight w:val="0"/>
          <w:marTop w:val="0"/>
          <w:marBottom w:val="0"/>
          <w:divBdr>
            <w:top w:val="none" w:sz="0" w:space="0" w:color="auto"/>
            <w:left w:val="none" w:sz="0" w:space="0" w:color="auto"/>
            <w:bottom w:val="none" w:sz="0" w:space="0" w:color="auto"/>
            <w:right w:val="none" w:sz="0" w:space="0" w:color="auto"/>
          </w:divBdr>
        </w:div>
        <w:div w:id="907155334">
          <w:marLeft w:val="480"/>
          <w:marRight w:val="0"/>
          <w:marTop w:val="0"/>
          <w:marBottom w:val="0"/>
          <w:divBdr>
            <w:top w:val="none" w:sz="0" w:space="0" w:color="auto"/>
            <w:left w:val="none" w:sz="0" w:space="0" w:color="auto"/>
            <w:bottom w:val="none" w:sz="0" w:space="0" w:color="auto"/>
            <w:right w:val="none" w:sz="0" w:space="0" w:color="auto"/>
          </w:divBdr>
        </w:div>
        <w:div w:id="1899899837">
          <w:marLeft w:val="480"/>
          <w:marRight w:val="0"/>
          <w:marTop w:val="0"/>
          <w:marBottom w:val="0"/>
          <w:divBdr>
            <w:top w:val="none" w:sz="0" w:space="0" w:color="auto"/>
            <w:left w:val="none" w:sz="0" w:space="0" w:color="auto"/>
            <w:bottom w:val="none" w:sz="0" w:space="0" w:color="auto"/>
            <w:right w:val="none" w:sz="0" w:space="0" w:color="auto"/>
          </w:divBdr>
        </w:div>
        <w:div w:id="75174299">
          <w:marLeft w:val="480"/>
          <w:marRight w:val="0"/>
          <w:marTop w:val="0"/>
          <w:marBottom w:val="0"/>
          <w:divBdr>
            <w:top w:val="none" w:sz="0" w:space="0" w:color="auto"/>
            <w:left w:val="none" w:sz="0" w:space="0" w:color="auto"/>
            <w:bottom w:val="none" w:sz="0" w:space="0" w:color="auto"/>
            <w:right w:val="none" w:sz="0" w:space="0" w:color="auto"/>
          </w:divBdr>
        </w:div>
        <w:div w:id="1956011706">
          <w:marLeft w:val="480"/>
          <w:marRight w:val="0"/>
          <w:marTop w:val="0"/>
          <w:marBottom w:val="0"/>
          <w:divBdr>
            <w:top w:val="none" w:sz="0" w:space="0" w:color="auto"/>
            <w:left w:val="none" w:sz="0" w:space="0" w:color="auto"/>
            <w:bottom w:val="none" w:sz="0" w:space="0" w:color="auto"/>
            <w:right w:val="none" w:sz="0" w:space="0" w:color="auto"/>
          </w:divBdr>
        </w:div>
        <w:div w:id="418215727">
          <w:marLeft w:val="480"/>
          <w:marRight w:val="0"/>
          <w:marTop w:val="0"/>
          <w:marBottom w:val="0"/>
          <w:divBdr>
            <w:top w:val="none" w:sz="0" w:space="0" w:color="auto"/>
            <w:left w:val="none" w:sz="0" w:space="0" w:color="auto"/>
            <w:bottom w:val="none" w:sz="0" w:space="0" w:color="auto"/>
            <w:right w:val="none" w:sz="0" w:space="0" w:color="auto"/>
          </w:divBdr>
        </w:div>
        <w:div w:id="49810359">
          <w:marLeft w:val="480"/>
          <w:marRight w:val="0"/>
          <w:marTop w:val="0"/>
          <w:marBottom w:val="0"/>
          <w:divBdr>
            <w:top w:val="none" w:sz="0" w:space="0" w:color="auto"/>
            <w:left w:val="none" w:sz="0" w:space="0" w:color="auto"/>
            <w:bottom w:val="none" w:sz="0" w:space="0" w:color="auto"/>
            <w:right w:val="none" w:sz="0" w:space="0" w:color="auto"/>
          </w:divBdr>
        </w:div>
        <w:div w:id="1789931842">
          <w:marLeft w:val="480"/>
          <w:marRight w:val="0"/>
          <w:marTop w:val="0"/>
          <w:marBottom w:val="0"/>
          <w:divBdr>
            <w:top w:val="none" w:sz="0" w:space="0" w:color="auto"/>
            <w:left w:val="none" w:sz="0" w:space="0" w:color="auto"/>
            <w:bottom w:val="none" w:sz="0" w:space="0" w:color="auto"/>
            <w:right w:val="none" w:sz="0" w:space="0" w:color="auto"/>
          </w:divBdr>
        </w:div>
        <w:div w:id="1031413544">
          <w:marLeft w:val="480"/>
          <w:marRight w:val="0"/>
          <w:marTop w:val="0"/>
          <w:marBottom w:val="0"/>
          <w:divBdr>
            <w:top w:val="none" w:sz="0" w:space="0" w:color="auto"/>
            <w:left w:val="none" w:sz="0" w:space="0" w:color="auto"/>
            <w:bottom w:val="none" w:sz="0" w:space="0" w:color="auto"/>
            <w:right w:val="none" w:sz="0" w:space="0" w:color="auto"/>
          </w:divBdr>
        </w:div>
        <w:div w:id="1456869032">
          <w:marLeft w:val="480"/>
          <w:marRight w:val="0"/>
          <w:marTop w:val="0"/>
          <w:marBottom w:val="0"/>
          <w:divBdr>
            <w:top w:val="none" w:sz="0" w:space="0" w:color="auto"/>
            <w:left w:val="none" w:sz="0" w:space="0" w:color="auto"/>
            <w:bottom w:val="none" w:sz="0" w:space="0" w:color="auto"/>
            <w:right w:val="none" w:sz="0" w:space="0" w:color="auto"/>
          </w:divBdr>
        </w:div>
        <w:div w:id="1217012926">
          <w:marLeft w:val="480"/>
          <w:marRight w:val="0"/>
          <w:marTop w:val="0"/>
          <w:marBottom w:val="0"/>
          <w:divBdr>
            <w:top w:val="none" w:sz="0" w:space="0" w:color="auto"/>
            <w:left w:val="none" w:sz="0" w:space="0" w:color="auto"/>
            <w:bottom w:val="none" w:sz="0" w:space="0" w:color="auto"/>
            <w:right w:val="none" w:sz="0" w:space="0" w:color="auto"/>
          </w:divBdr>
        </w:div>
        <w:div w:id="290945995">
          <w:marLeft w:val="480"/>
          <w:marRight w:val="0"/>
          <w:marTop w:val="0"/>
          <w:marBottom w:val="0"/>
          <w:divBdr>
            <w:top w:val="none" w:sz="0" w:space="0" w:color="auto"/>
            <w:left w:val="none" w:sz="0" w:space="0" w:color="auto"/>
            <w:bottom w:val="none" w:sz="0" w:space="0" w:color="auto"/>
            <w:right w:val="none" w:sz="0" w:space="0" w:color="auto"/>
          </w:divBdr>
        </w:div>
        <w:div w:id="908882924">
          <w:marLeft w:val="480"/>
          <w:marRight w:val="0"/>
          <w:marTop w:val="0"/>
          <w:marBottom w:val="0"/>
          <w:divBdr>
            <w:top w:val="none" w:sz="0" w:space="0" w:color="auto"/>
            <w:left w:val="none" w:sz="0" w:space="0" w:color="auto"/>
            <w:bottom w:val="none" w:sz="0" w:space="0" w:color="auto"/>
            <w:right w:val="none" w:sz="0" w:space="0" w:color="auto"/>
          </w:divBdr>
        </w:div>
        <w:div w:id="1133209182">
          <w:marLeft w:val="480"/>
          <w:marRight w:val="0"/>
          <w:marTop w:val="0"/>
          <w:marBottom w:val="0"/>
          <w:divBdr>
            <w:top w:val="none" w:sz="0" w:space="0" w:color="auto"/>
            <w:left w:val="none" w:sz="0" w:space="0" w:color="auto"/>
            <w:bottom w:val="none" w:sz="0" w:space="0" w:color="auto"/>
            <w:right w:val="none" w:sz="0" w:space="0" w:color="auto"/>
          </w:divBdr>
        </w:div>
        <w:div w:id="1477725497">
          <w:marLeft w:val="480"/>
          <w:marRight w:val="0"/>
          <w:marTop w:val="0"/>
          <w:marBottom w:val="0"/>
          <w:divBdr>
            <w:top w:val="none" w:sz="0" w:space="0" w:color="auto"/>
            <w:left w:val="none" w:sz="0" w:space="0" w:color="auto"/>
            <w:bottom w:val="none" w:sz="0" w:space="0" w:color="auto"/>
            <w:right w:val="none" w:sz="0" w:space="0" w:color="auto"/>
          </w:divBdr>
        </w:div>
        <w:div w:id="338047161">
          <w:marLeft w:val="480"/>
          <w:marRight w:val="0"/>
          <w:marTop w:val="0"/>
          <w:marBottom w:val="0"/>
          <w:divBdr>
            <w:top w:val="none" w:sz="0" w:space="0" w:color="auto"/>
            <w:left w:val="none" w:sz="0" w:space="0" w:color="auto"/>
            <w:bottom w:val="none" w:sz="0" w:space="0" w:color="auto"/>
            <w:right w:val="none" w:sz="0" w:space="0" w:color="auto"/>
          </w:divBdr>
        </w:div>
        <w:div w:id="1375153019">
          <w:marLeft w:val="480"/>
          <w:marRight w:val="0"/>
          <w:marTop w:val="0"/>
          <w:marBottom w:val="0"/>
          <w:divBdr>
            <w:top w:val="none" w:sz="0" w:space="0" w:color="auto"/>
            <w:left w:val="none" w:sz="0" w:space="0" w:color="auto"/>
            <w:bottom w:val="none" w:sz="0" w:space="0" w:color="auto"/>
            <w:right w:val="none" w:sz="0" w:space="0" w:color="auto"/>
          </w:divBdr>
        </w:div>
        <w:div w:id="550922799">
          <w:marLeft w:val="480"/>
          <w:marRight w:val="0"/>
          <w:marTop w:val="0"/>
          <w:marBottom w:val="0"/>
          <w:divBdr>
            <w:top w:val="none" w:sz="0" w:space="0" w:color="auto"/>
            <w:left w:val="none" w:sz="0" w:space="0" w:color="auto"/>
            <w:bottom w:val="none" w:sz="0" w:space="0" w:color="auto"/>
            <w:right w:val="none" w:sz="0" w:space="0" w:color="auto"/>
          </w:divBdr>
        </w:div>
        <w:div w:id="755594189">
          <w:marLeft w:val="480"/>
          <w:marRight w:val="0"/>
          <w:marTop w:val="0"/>
          <w:marBottom w:val="0"/>
          <w:divBdr>
            <w:top w:val="none" w:sz="0" w:space="0" w:color="auto"/>
            <w:left w:val="none" w:sz="0" w:space="0" w:color="auto"/>
            <w:bottom w:val="none" w:sz="0" w:space="0" w:color="auto"/>
            <w:right w:val="none" w:sz="0" w:space="0" w:color="auto"/>
          </w:divBdr>
        </w:div>
        <w:div w:id="400253587">
          <w:marLeft w:val="480"/>
          <w:marRight w:val="0"/>
          <w:marTop w:val="0"/>
          <w:marBottom w:val="0"/>
          <w:divBdr>
            <w:top w:val="none" w:sz="0" w:space="0" w:color="auto"/>
            <w:left w:val="none" w:sz="0" w:space="0" w:color="auto"/>
            <w:bottom w:val="none" w:sz="0" w:space="0" w:color="auto"/>
            <w:right w:val="none" w:sz="0" w:space="0" w:color="auto"/>
          </w:divBdr>
        </w:div>
        <w:div w:id="1419255573">
          <w:marLeft w:val="480"/>
          <w:marRight w:val="0"/>
          <w:marTop w:val="0"/>
          <w:marBottom w:val="0"/>
          <w:divBdr>
            <w:top w:val="none" w:sz="0" w:space="0" w:color="auto"/>
            <w:left w:val="none" w:sz="0" w:space="0" w:color="auto"/>
            <w:bottom w:val="none" w:sz="0" w:space="0" w:color="auto"/>
            <w:right w:val="none" w:sz="0" w:space="0" w:color="auto"/>
          </w:divBdr>
        </w:div>
        <w:div w:id="1907186131">
          <w:marLeft w:val="480"/>
          <w:marRight w:val="0"/>
          <w:marTop w:val="0"/>
          <w:marBottom w:val="0"/>
          <w:divBdr>
            <w:top w:val="none" w:sz="0" w:space="0" w:color="auto"/>
            <w:left w:val="none" w:sz="0" w:space="0" w:color="auto"/>
            <w:bottom w:val="none" w:sz="0" w:space="0" w:color="auto"/>
            <w:right w:val="none" w:sz="0" w:space="0" w:color="auto"/>
          </w:divBdr>
        </w:div>
        <w:div w:id="567957732">
          <w:marLeft w:val="480"/>
          <w:marRight w:val="0"/>
          <w:marTop w:val="0"/>
          <w:marBottom w:val="0"/>
          <w:divBdr>
            <w:top w:val="none" w:sz="0" w:space="0" w:color="auto"/>
            <w:left w:val="none" w:sz="0" w:space="0" w:color="auto"/>
            <w:bottom w:val="none" w:sz="0" w:space="0" w:color="auto"/>
            <w:right w:val="none" w:sz="0" w:space="0" w:color="auto"/>
          </w:divBdr>
        </w:div>
        <w:div w:id="1237595999">
          <w:marLeft w:val="480"/>
          <w:marRight w:val="0"/>
          <w:marTop w:val="0"/>
          <w:marBottom w:val="0"/>
          <w:divBdr>
            <w:top w:val="none" w:sz="0" w:space="0" w:color="auto"/>
            <w:left w:val="none" w:sz="0" w:space="0" w:color="auto"/>
            <w:bottom w:val="none" w:sz="0" w:space="0" w:color="auto"/>
            <w:right w:val="none" w:sz="0" w:space="0" w:color="auto"/>
          </w:divBdr>
        </w:div>
        <w:div w:id="1471560148">
          <w:marLeft w:val="480"/>
          <w:marRight w:val="0"/>
          <w:marTop w:val="0"/>
          <w:marBottom w:val="0"/>
          <w:divBdr>
            <w:top w:val="none" w:sz="0" w:space="0" w:color="auto"/>
            <w:left w:val="none" w:sz="0" w:space="0" w:color="auto"/>
            <w:bottom w:val="none" w:sz="0" w:space="0" w:color="auto"/>
            <w:right w:val="none" w:sz="0" w:space="0" w:color="auto"/>
          </w:divBdr>
        </w:div>
        <w:div w:id="338580660">
          <w:marLeft w:val="480"/>
          <w:marRight w:val="0"/>
          <w:marTop w:val="0"/>
          <w:marBottom w:val="0"/>
          <w:divBdr>
            <w:top w:val="none" w:sz="0" w:space="0" w:color="auto"/>
            <w:left w:val="none" w:sz="0" w:space="0" w:color="auto"/>
            <w:bottom w:val="none" w:sz="0" w:space="0" w:color="auto"/>
            <w:right w:val="none" w:sz="0" w:space="0" w:color="auto"/>
          </w:divBdr>
        </w:div>
        <w:div w:id="668482963">
          <w:marLeft w:val="480"/>
          <w:marRight w:val="0"/>
          <w:marTop w:val="0"/>
          <w:marBottom w:val="0"/>
          <w:divBdr>
            <w:top w:val="none" w:sz="0" w:space="0" w:color="auto"/>
            <w:left w:val="none" w:sz="0" w:space="0" w:color="auto"/>
            <w:bottom w:val="none" w:sz="0" w:space="0" w:color="auto"/>
            <w:right w:val="none" w:sz="0" w:space="0" w:color="auto"/>
          </w:divBdr>
        </w:div>
        <w:div w:id="1514302467">
          <w:marLeft w:val="480"/>
          <w:marRight w:val="0"/>
          <w:marTop w:val="0"/>
          <w:marBottom w:val="0"/>
          <w:divBdr>
            <w:top w:val="none" w:sz="0" w:space="0" w:color="auto"/>
            <w:left w:val="none" w:sz="0" w:space="0" w:color="auto"/>
            <w:bottom w:val="none" w:sz="0" w:space="0" w:color="auto"/>
            <w:right w:val="none" w:sz="0" w:space="0" w:color="auto"/>
          </w:divBdr>
        </w:div>
        <w:div w:id="1685791171">
          <w:marLeft w:val="480"/>
          <w:marRight w:val="0"/>
          <w:marTop w:val="0"/>
          <w:marBottom w:val="0"/>
          <w:divBdr>
            <w:top w:val="none" w:sz="0" w:space="0" w:color="auto"/>
            <w:left w:val="none" w:sz="0" w:space="0" w:color="auto"/>
            <w:bottom w:val="none" w:sz="0" w:space="0" w:color="auto"/>
            <w:right w:val="none" w:sz="0" w:space="0" w:color="auto"/>
          </w:divBdr>
        </w:div>
        <w:div w:id="1463965718">
          <w:marLeft w:val="480"/>
          <w:marRight w:val="0"/>
          <w:marTop w:val="0"/>
          <w:marBottom w:val="0"/>
          <w:divBdr>
            <w:top w:val="none" w:sz="0" w:space="0" w:color="auto"/>
            <w:left w:val="none" w:sz="0" w:space="0" w:color="auto"/>
            <w:bottom w:val="none" w:sz="0" w:space="0" w:color="auto"/>
            <w:right w:val="none" w:sz="0" w:space="0" w:color="auto"/>
          </w:divBdr>
        </w:div>
        <w:div w:id="1963531043">
          <w:marLeft w:val="480"/>
          <w:marRight w:val="0"/>
          <w:marTop w:val="0"/>
          <w:marBottom w:val="0"/>
          <w:divBdr>
            <w:top w:val="none" w:sz="0" w:space="0" w:color="auto"/>
            <w:left w:val="none" w:sz="0" w:space="0" w:color="auto"/>
            <w:bottom w:val="none" w:sz="0" w:space="0" w:color="auto"/>
            <w:right w:val="none" w:sz="0" w:space="0" w:color="auto"/>
          </w:divBdr>
        </w:div>
        <w:div w:id="318995970">
          <w:marLeft w:val="480"/>
          <w:marRight w:val="0"/>
          <w:marTop w:val="0"/>
          <w:marBottom w:val="0"/>
          <w:divBdr>
            <w:top w:val="none" w:sz="0" w:space="0" w:color="auto"/>
            <w:left w:val="none" w:sz="0" w:space="0" w:color="auto"/>
            <w:bottom w:val="none" w:sz="0" w:space="0" w:color="auto"/>
            <w:right w:val="none" w:sz="0" w:space="0" w:color="auto"/>
          </w:divBdr>
        </w:div>
        <w:div w:id="1271089102">
          <w:marLeft w:val="480"/>
          <w:marRight w:val="0"/>
          <w:marTop w:val="0"/>
          <w:marBottom w:val="0"/>
          <w:divBdr>
            <w:top w:val="none" w:sz="0" w:space="0" w:color="auto"/>
            <w:left w:val="none" w:sz="0" w:space="0" w:color="auto"/>
            <w:bottom w:val="none" w:sz="0" w:space="0" w:color="auto"/>
            <w:right w:val="none" w:sz="0" w:space="0" w:color="auto"/>
          </w:divBdr>
        </w:div>
        <w:div w:id="990013693">
          <w:marLeft w:val="480"/>
          <w:marRight w:val="0"/>
          <w:marTop w:val="0"/>
          <w:marBottom w:val="0"/>
          <w:divBdr>
            <w:top w:val="none" w:sz="0" w:space="0" w:color="auto"/>
            <w:left w:val="none" w:sz="0" w:space="0" w:color="auto"/>
            <w:bottom w:val="none" w:sz="0" w:space="0" w:color="auto"/>
            <w:right w:val="none" w:sz="0" w:space="0" w:color="auto"/>
          </w:divBdr>
        </w:div>
        <w:div w:id="1426728999">
          <w:marLeft w:val="480"/>
          <w:marRight w:val="0"/>
          <w:marTop w:val="0"/>
          <w:marBottom w:val="0"/>
          <w:divBdr>
            <w:top w:val="none" w:sz="0" w:space="0" w:color="auto"/>
            <w:left w:val="none" w:sz="0" w:space="0" w:color="auto"/>
            <w:bottom w:val="none" w:sz="0" w:space="0" w:color="auto"/>
            <w:right w:val="none" w:sz="0" w:space="0" w:color="auto"/>
          </w:divBdr>
        </w:div>
        <w:div w:id="1667513490">
          <w:marLeft w:val="480"/>
          <w:marRight w:val="0"/>
          <w:marTop w:val="0"/>
          <w:marBottom w:val="0"/>
          <w:divBdr>
            <w:top w:val="none" w:sz="0" w:space="0" w:color="auto"/>
            <w:left w:val="none" w:sz="0" w:space="0" w:color="auto"/>
            <w:bottom w:val="none" w:sz="0" w:space="0" w:color="auto"/>
            <w:right w:val="none" w:sz="0" w:space="0" w:color="auto"/>
          </w:divBdr>
        </w:div>
        <w:div w:id="1197306532">
          <w:marLeft w:val="480"/>
          <w:marRight w:val="0"/>
          <w:marTop w:val="0"/>
          <w:marBottom w:val="0"/>
          <w:divBdr>
            <w:top w:val="none" w:sz="0" w:space="0" w:color="auto"/>
            <w:left w:val="none" w:sz="0" w:space="0" w:color="auto"/>
            <w:bottom w:val="none" w:sz="0" w:space="0" w:color="auto"/>
            <w:right w:val="none" w:sz="0" w:space="0" w:color="auto"/>
          </w:divBdr>
        </w:div>
        <w:div w:id="398407799">
          <w:marLeft w:val="480"/>
          <w:marRight w:val="0"/>
          <w:marTop w:val="0"/>
          <w:marBottom w:val="0"/>
          <w:divBdr>
            <w:top w:val="none" w:sz="0" w:space="0" w:color="auto"/>
            <w:left w:val="none" w:sz="0" w:space="0" w:color="auto"/>
            <w:bottom w:val="none" w:sz="0" w:space="0" w:color="auto"/>
            <w:right w:val="none" w:sz="0" w:space="0" w:color="auto"/>
          </w:divBdr>
        </w:div>
        <w:div w:id="882447087">
          <w:marLeft w:val="480"/>
          <w:marRight w:val="0"/>
          <w:marTop w:val="0"/>
          <w:marBottom w:val="0"/>
          <w:divBdr>
            <w:top w:val="none" w:sz="0" w:space="0" w:color="auto"/>
            <w:left w:val="none" w:sz="0" w:space="0" w:color="auto"/>
            <w:bottom w:val="none" w:sz="0" w:space="0" w:color="auto"/>
            <w:right w:val="none" w:sz="0" w:space="0" w:color="auto"/>
          </w:divBdr>
        </w:div>
        <w:div w:id="1530341480">
          <w:marLeft w:val="480"/>
          <w:marRight w:val="0"/>
          <w:marTop w:val="0"/>
          <w:marBottom w:val="0"/>
          <w:divBdr>
            <w:top w:val="none" w:sz="0" w:space="0" w:color="auto"/>
            <w:left w:val="none" w:sz="0" w:space="0" w:color="auto"/>
            <w:bottom w:val="none" w:sz="0" w:space="0" w:color="auto"/>
            <w:right w:val="none" w:sz="0" w:space="0" w:color="auto"/>
          </w:divBdr>
        </w:div>
        <w:div w:id="637882724">
          <w:marLeft w:val="480"/>
          <w:marRight w:val="0"/>
          <w:marTop w:val="0"/>
          <w:marBottom w:val="0"/>
          <w:divBdr>
            <w:top w:val="none" w:sz="0" w:space="0" w:color="auto"/>
            <w:left w:val="none" w:sz="0" w:space="0" w:color="auto"/>
            <w:bottom w:val="none" w:sz="0" w:space="0" w:color="auto"/>
            <w:right w:val="none" w:sz="0" w:space="0" w:color="auto"/>
          </w:divBdr>
        </w:div>
        <w:div w:id="2097433664">
          <w:marLeft w:val="480"/>
          <w:marRight w:val="0"/>
          <w:marTop w:val="0"/>
          <w:marBottom w:val="0"/>
          <w:divBdr>
            <w:top w:val="none" w:sz="0" w:space="0" w:color="auto"/>
            <w:left w:val="none" w:sz="0" w:space="0" w:color="auto"/>
            <w:bottom w:val="none" w:sz="0" w:space="0" w:color="auto"/>
            <w:right w:val="none" w:sz="0" w:space="0" w:color="auto"/>
          </w:divBdr>
        </w:div>
        <w:div w:id="1561942833">
          <w:marLeft w:val="480"/>
          <w:marRight w:val="0"/>
          <w:marTop w:val="0"/>
          <w:marBottom w:val="0"/>
          <w:divBdr>
            <w:top w:val="none" w:sz="0" w:space="0" w:color="auto"/>
            <w:left w:val="none" w:sz="0" w:space="0" w:color="auto"/>
            <w:bottom w:val="none" w:sz="0" w:space="0" w:color="auto"/>
            <w:right w:val="none" w:sz="0" w:space="0" w:color="auto"/>
          </w:divBdr>
        </w:div>
        <w:div w:id="44258122">
          <w:marLeft w:val="480"/>
          <w:marRight w:val="0"/>
          <w:marTop w:val="0"/>
          <w:marBottom w:val="0"/>
          <w:divBdr>
            <w:top w:val="none" w:sz="0" w:space="0" w:color="auto"/>
            <w:left w:val="none" w:sz="0" w:space="0" w:color="auto"/>
            <w:bottom w:val="none" w:sz="0" w:space="0" w:color="auto"/>
            <w:right w:val="none" w:sz="0" w:space="0" w:color="auto"/>
          </w:divBdr>
        </w:div>
        <w:div w:id="1280911091">
          <w:marLeft w:val="480"/>
          <w:marRight w:val="0"/>
          <w:marTop w:val="0"/>
          <w:marBottom w:val="0"/>
          <w:divBdr>
            <w:top w:val="none" w:sz="0" w:space="0" w:color="auto"/>
            <w:left w:val="none" w:sz="0" w:space="0" w:color="auto"/>
            <w:bottom w:val="none" w:sz="0" w:space="0" w:color="auto"/>
            <w:right w:val="none" w:sz="0" w:space="0" w:color="auto"/>
          </w:divBdr>
        </w:div>
        <w:div w:id="1532690782">
          <w:marLeft w:val="480"/>
          <w:marRight w:val="0"/>
          <w:marTop w:val="0"/>
          <w:marBottom w:val="0"/>
          <w:divBdr>
            <w:top w:val="none" w:sz="0" w:space="0" w:color="auto"/>
            <w:left w:val="none" w:sz="0" w:space="0" w:color="auto"/>
            <w:bottom w:val="none" w:sz="0" w:space="0" w:color="auto"/>
            <w:right w:val="none" w:sz="0" w:space="0" w:color="auto"/>
          </w:divBdr>
        </w:div>
        <w:div w:id="55706863">
          <w:marLeft w:val="480"/>
          <w:marRight w:val="0"/>
          <w:marTop w:val="0"/>
          <w:marBottom w:val="0"/>
          <w:divBdr>
            <w:top w:val="none" w:sz="0" w:space="0" w:color="auto"/>
            <w:left w:val="none" w:sz="0" w:space="0" w:color="auto"/>
            <w:bottom w:val="none" w:sz="0" w:space="0" w:color="auto"/>
            <w:right w:val="none" w:sz="0" w:space="0" w:color="auto"/>
          </w:divBdr>
        </w:div>
        <w:div w:id="1110202436">
          <w:marLeft w:val="480"/>
          <w:marRight w:val="0"/>
          <w:marTop w:val="0"/>
          <w:marBottom w:val="0"/>
          <w:divBdr>
            <w:top w:val="none" w:sz="0" w:space="0" w:color="auto"/>
            <w:left w:val="none" w:sz="0" w:space="0" w:color="auto"/>
            <w:bottom w:val="none" w:sz="0" w:space="0" w:color="auto"/>
            <w:right w:val="none" w:sz="0" w:space="0" w:color="auto"/>
          </w:divBdr>
        </w:div>
        <w:div w:id="1287202451">
          <w:marLeft w:val="480"/>
          <w:marRight w:val="0"/>
          <w:marTop w:val="0"/>
          <w:marBottom w:val="0"/>
          <w:divBdr>
            <w:top w:val="none" w:sz="0" w:space="0" w:color="auto"/>
            <w:left w:val="none" w:sz="0" w:space="0" w:color="auto"/>
            <w:bottom w:val="none" w:sz="0" w:space="0" w:color="auto"/>
            <w:right w:val="none" w:sz="0" w:space="0" w:color="auto"/>
          </w:divBdr>
        </w:div>
        <w:div w:id="1667056758">
          <w:marLeft w:val="480"/>
          <w:marRight w:val="0"/>
          <w:marTop w:val="0"/>
          <w:marBottom w:val="0"/>
          <w:divBdr>
            <w:top w:val="none" w:sz="0" w:space="0" w:color="auto"/>
            <w:left w:val="none" w:sz="0" w:space="0" w:color="auto"/>
            <w:bottom w:val="none" w:sz="0" w:space="0" w:color="auto"/>
            <w:right w:val="none" w:sz="0" w:space="0" w:color="auto"/>
          </w:divBdr>
        </w:div>
        <w:div w:id="1823347459">
          <w:marLeft w:val="480"/>
          <w:marRight w:val="0"/>
          <w:marTop w:val="0"/>
          <w:marBottom w:val="0"/>
          <w:divBdr>
            <w:top w:val="none" w:sz="0" w:space="0" w:color="auto"/>
            <w:left w:val="none" w:sz="0" w:space="0" w:color="auto"/>
            <w:bottom w:val="none" w:sz="0" w:space="0" w:color="auto"/>
            <w:right w:val="none" w:sz="0" w:space="0" w:color="auto"/>
          </w:divBdr>
        </w:div>
        <w:div w:id="1625380584">
          <w:marLeft w:val="480"/>
          <w:marRight w:val="0"/>
          <w:marTop w:val="0"/>
          <w:marBottom w:val="0"/>
          <w:divBdr>
            <w:top w:val="none" w:sz="0" w:space="0" w:color="auto"/>
            <w:left w:val="none" w:sz="0" w:space="0" w:color="auto"/>
            <w:bottom w:val="none" w:sz="0" w:space="0" w:color="auto"/>
            <w:right w:val="none" w:sz="0" w:space="0" w:color="auto"/>
          </w:divBdr>
        </w:div>
        <w:div w:id="637300256">
          <w:marLeft w:val="480"/>
          <w:marRight w:val="0"/>
          <w:marTop w:val="0"/>
          <w:marBottom w:val="0"/>
          <w:divBdr>
            <w:top w:val="none" w:sz="0" w:space="0" w:color="auto"/>
            <w:left w:val="none" w:sz="0" w:space="0" w:color="auto"/>
            <w:bottom w:val="none" w:sz="0" w:space="0" w:color="auto"/>
            <w:right w:val="none" w:sz="0" w:space="0" w:color="auto"/>
          </w:divBdr>
        </w:div>
        <w:div w:id="1818525343">
          <w:marLeft w:val="480"/>
          <w:marRight w:val="0"/>
          <w:marTop w:val="0"/>
          <w:marBottom w:val="0"/>
          <w:divBdr>
            <w:top w:val="none" w:sz="0" w:space="0" w:color="auto"/>
            <w:left w:val="none" w:sz="0" w:space="0" w:color="auto"/>
            <w:bottom w:val="none" w:sz="0" w:space="0" w:color="auto"/>
            <w:right w:val="none" w:sz="0" w:space="0" w:color="auto"/>
          </w:divBdr>
        </w:div>
        <w:div w:id="1522091300">
          <w:marLeft w:val="480"/>
          <w:marRight w:val="0"/>
          <w:marTop w:val="0"/>
          <w:marBottom w:val="0"/>
          <w:divBdr>
            <w:top w:val="none" w:sz="0" w:space="0" w:color="auto"/>
            <w:left w:val="none" w:sz="0" w:space="0" w:color="auto"/>
            <w:bottom w:val="none" w:sz="0" w:space="0" w:color="auto"/>
            <w:right w:val="none" w:sz="0" w:space="0" w:color="auto"/>
          </w:divBdr>
        </w:div>
        <w:div w:id="287013837">
          <w:marLeft w:val="480"/>
          <w:marRight w:val="0"/>
          <w:marTop w:val="0"/>
          <w:marBottom w:val="0"/>
          <w:divBdr>
            <w:top w:val="none" w:sz="0" w:space="0" w:color="auto"/>
            <w:left w:val="none" w:sz="0" w:space="0" w:color="auto"/>
            <w:bottom w:val="none" w:sz="0" w:space="0" w:color="auto"/>
            <w:right w:val="none" w:sz="0" w:space="0" w:color="auto"/>
          </w:divBdr>
        </w:div>
        <w:div w:id="233324686">
          <w:marLeft w:val="480"/>
          <w:marRight w:val="0"/>
          <w:marTop w:val="0"/>
          <w:marBottom w:val="0"/>
          <w:divBdr>
            <w:top w:val="none" w:sz="0" w:space="0" w:color="auto"/>
            <w:left w:val="none" w:sz="0" w:space="0" w:color="auto"/>
            <w:bottom w:val="none" w:sz="0" w:space="0" w:color="auto"/>
            <w:right w:val="none" w:sz="0" w:space="0" w:color="auto"/>
          </w:divBdr>
        </w:div>
        <w:div w:id="663360405">
          <w:marLeft w:val="480"/>
          <w:marRight w:val="0"/>
          <w:marTop w:val="0"/>
          <w:marBottom w:val="0"/>
          <w:divBdr>
            <w:top w:val="none" w:sz="0" w:space="0" w:color="auto"/>
            <w:left w:val="none" w:sz="0" w:space="0" w:color="auto"/>
            <w:bottom w:val="none" w:sz="0" w:space="0" w:color="auto"/>
            <w:right w:val="none" w:sz="0" w:space="0" w:color="auto"/>
          </w:divBdr>
        </w:div>
        <w:div w:id="1253471776">
          <w:marLeft w:val="480"/>
          <w:marRight w:val="0"/>
          <w:marTop w:val="0"/>
          <w:marBottom w:val="0"/>
          <w:divBdr>
            <w:top w:val="none" w:sz="0" w:space="0" w:color="auto"/>
            <w:left w:val="none" w:sz="0" w:space="0" w:color="auto"/>
            <w:bottom w:val="none" w:sz="0" w:space="0" w:color="auto"/>
            <w:right w:val="none" w:sz="0" w:space="0" w:color="auto"/>
          </w:divBdr>
        </w:div>
        <w:div w:id="1292130509">
          <w:marLeft w:val="480"/>
          <w:marRight w:val="0"/>
          <w:marTop w:val="0"/>
          <w:marBottom w:val="0"/>
          <w:divBdr>
            <w:top w:val="none" w:sz="0" w:space="0" w:color="auto"/>
            <w:left w:val="none" w:sz="0" w:space="0" w:color="auto"/>
            <w:bottom w:val="none" w:sz="0" w:space="0" w:color="auto"/>
            <w:right w:val="none" w:sz="0" w:space="0" w:color="auto"/>
          </w:divBdr>
        </w:div>
        <w:div w:id="1132211990">
          <w:marLeft w:val="480"/>
          <w:marRight w:val="0"/>
          <w:marTop w:val="0"/>
          <w:marBottom w:val="0"/>
          <w:divBdr>
            <w:top w:val="none" w:sz="0" w:space="0" w:color="auto"/>
            <w:left w:val="none" w:sz="0" w:space="0" w:color="auto"/>
            <w:bottom w:val="none" w:sz="0" w:space="0" w:color="auto"/>
            <w:right w:val="none" w:sz="0" w:space="0" w:color="auto"/>
          </w:divBdr>
        </w:div>
        <w:div w:id="1749647256">
          <w:marLeft w:val="480"/>
          <w:marRight w:val="0"/>
          <w:marTop w:val="0"/>
          <w:marBottom w:val="0"/>
          <w:divBdr>
            <w:top w:val="none" w:sz="0" w:space="0" w:color="auto"/>
            <w:left w:val="none" w:sz="0" w:space="0" w:color="auto"/>
            <w:bottom w:val="none" w:sz="0" w:space="0" w:color="auto"/>
            <w:right w:val="none" w:sz="0" w:space="0" w:color="auto"/>
          </w:divBdr>
        </w:div>
        <w:div w:id="334187542">
          <w:marLeft w:val="480"/>
          <w:marRight w:val="0"/>
          <w:marTop w:val="0"/>
          <w:marBottom w:val="0"/>
          <w:divBdr>
            <w:top w:val="none" w:sz="0" w:space="0" w:color="auto"/>
            <w:left w:val="none" w:sz="0" w:space="0" w:color="auto"/>
            <w:bottom w:val="none" w:sz="0" w:space="0" w:color="auto"/>
            <w:right w:val="none" w:sz="0" w:space="0" w:color="auto"/>
          </w:divBdr>
        </w:div>
        <w:div w:id="318929036">
          <w:marLeft w:val="480"/>
          <w:marRight w:val="0"/>
          <w:marTop w:val="0"/>
          <w:marBottom w:val="0"/>
          <w:divBdr>
            <w:top w:val="none" w:sz="0" w:space="0" w:color="auto"/>
            <w:left w:val="none" w:sz="0" w:space="0" w:color="auto"/>
            <w:bottom w:val="none" w:sz="0" w:space="0" w:color="auto"/>
            <w:right w:val="none" w:sz="0" w:space="0" w:color="auto"/>
          </w:divBdr>
        </w:div>
        <w:div w:id="909076356">
          <w:marLeft w:val="480"/>
          <w:marRight w:val="0"/>
          <w:marTop w:val="0"/>
          <w:marBottom w:val="0"/>
          <w:divBdr>
            <w:top w:val="none" w:sz="0" w:space="0" w:color="auto"/>
            <w:left w:val="none" w:sz="0" w:space="0" w:color="auto"/>
            <w:bottom w:val="none" w:sz="0" w:space="0" w:color="auto"/>
            <w:right w:val="none" w:sz="0" w:space="0" w:color="auto"/>
          </w:divBdr>
        </w:div>
        <w:div w:id="1783260843">
          <w:marLeft w:val="480"/>
          <w:marRight w:val="0"/>
          <w:marTop w:val="0"/>
          <w:marBottom w:val="0"/>
          <w:divBdr>
            <w:top w:val="none" w:sz="0" w:space="0" w:color="auto"/>
            <w:left w:val="none" w:sz="0" w:space="0" w:color="auto"/>
            <w:bottom w:val="none" w:sz="0" w:space="0" w:color="auto"/>
            <w:right w:val="none" w:sz="0" w:space="0" w:color="auto"/>
          </w:divBdr>
        </w:div>
        <w:div w:id="1564288083">
          <w:marLeft w:val="480"/>
          <w:marRight w:val="0"/>
          <w:marTop w:val="0"/>
          <w:marBottom w:val="0"/>
          <w:divBdr>
            <w:top w:val="none" w:sz="0" w:space="0" w:color="auto"/>
            <w:left w:val="none" w:sz="0" w:space="0" w:color="auto"/>
            <w:bottom w:val="none" w:sz="0" w:space="0" w:color="auto"/>
            <w:right w:val="none" w:sz="0" w:space="0" w:color="auto"/>
          </w:divBdr>
        </w:div>
        <w:div w:id="385185342">
          <w:marLeft w:val="480"/>
          <w:marRight w:val="0"/>
          <w:marTop w:val="0"/>
          <w:marBottom w:val="0"/>
          <w:divBdr>
            <w:top w:val="none" w:sz="0" w:space="0" w:color="auto"/>
            <w:left w:val="none" w:sz="0" w:space="0" w:color="auto"/>
            <w:bottom w:val="none" w:sz="0" w:space="0" w:color="auto"/>
            <w:right w:val="none" w:sz="0" w:space="0" w:color="auto"/>
          </w:divBdr>
        </w:div>
        <w:div w:id="1195384466">
          <w:marLeft w:val="480"/>
          <w:marRight w:val="0"/>
          <w:marTop w:val="0"/>
          <w:marBottom w:val="0"/>
          <w:divBdr>
            <w:top w:val="none" w:sz="0" w:space="0" w:color="auto"/>
            <w:left w:val="none" w:sz="0" w:space="0" w:color="auto"/>
            <w:bottom w:val="none" w:sz="0" w:space="0" w:color="auto"/>
            <w:right w:val="none" w:sz="0" w:space="0" w:color="auto"/>
          </w:divBdr>
        </w:div>
        <w:div w:id="1214152276">
          <w:marLeft w:val="480"/>
          <w:marRight w:val="0"/>
          <w:marTop w:val="0"/>
          <w:marBottom w:val="0"/>
          <w:divBdr>
            <w:top w:val="none" w:sz="0" w:space="0" w:color="auto"/>
            <w:left w:val="none" w:sz="0" w:space="0" w:color="auto"/>
            <w:bottom w:val="none" w:sz="0" w:space="0" w:color="auto"/>
            <w:right w:val="none" w:sz="0" w:space="0" w:color="auto"/>
          </w:divBdr>
        </w:div>
        <w:div w:id="338897285">
          <w:marLeft w:val="480"/>
          <w:marRight w:val="0"/>
          <w:marTop w:val="0"/>
          <w:marBottom w:val="0"/>
          <w:divBdr>
            <w:top w:val="none" w:sz="0" w:space="0" w:color="auto"/>
            <w:left w:val="none" w:sz="0" w:space="0" w:color="auto"/>
            <w:bottom w:val="none" w:sz="0" w:space="0" w:color="auto"/>
            <w:right w:val="none" w:sz="0" w:space="0" w:color="auto"/>
          </w:divBdr>
        </w:div>
        <w:div w:id="2002928535">
          <w:marLeft w:val="480"/>
          <w:marRight w:val="0"/>
          <w:marTop w:val="0"/>
          <w:marBottom w:val="0"/>
          <w:divBdr>
            <w:top w:val="none" w:sz="0" w:space="0" w:color="auto"/>
            <w:left w:val="none" w:sz="0" w:space="0" w:color="auto"/>
            <w:bottom w:val="none" w:sz="0" w:space="0" w:color="auto"/>
            <w:right w:val="none" w:sz="0" w:space="0" w:color="auto"/>
          </w:divBdr>
        </w:div>
        <w:div w:id="223294387">
          <w:marLeft w:val="480"/>
          <w:marRight w:val="0"/>
          <w:marTop w:val="0"/>
          <w:marBottom w:val="0"/>
          <w:divBdr>
            <w:top w:val="none" w:sz="0" w:space="0" w:color="auto"/>
            <w:left w:val="none" w:sz="0" w:space="0" w:color="auto"/>
            <w:bottom w:val="none" w:sz="0" w:space="0" w:color="auto"/>
            <w:right w:val="none" w:sz="0" w:space="0" w:color="auto"/>
          </w:divBdr>
        </w:div>
        <w:div w:id="1842892360">
          <w:marLeft w:val="480"/>
          <w:marRight w:val="0"/>
          <w:marTop w:val="0"/>
          <w:marBottom w:val="0"/>
          <w:divBdr>
            <w:top w:val="none" w:sz="0" w:space="0" w:color="auto"/>
            <w:left w:val="none" w:sz="0" w:space="0" w:color="auto"/>
            <w:bottom w:val="none" w:sz="0" w:space="0" w:color="auto"/>
            <w:right w:val="none" w:sz="0" w:space="0" w:color="auto"/>
          </w:divBdr>
        </w:div>
        <w:div w:id="1294099261">
          <w:marLeft w:val="480"/>
          <w:marRight w:val="0"/>
          <w:marTop w:val="0"/>
          <w:marBottom w:val="0"/>
          <w:divBdr>
            <w:top w:val="none" w:sz="0" w:space="0" w:color="auto"/>
            <w:left w:val="none" w:sz="0" w:space="0" w:color="auto"/>
            <w:bottom w:val="none" w:sz="0" w:space="0" w:color="auto"/>
            <w:right w:val="none" w:sz="0" w:space="0" w:color="auto"/>
          </w:divBdr>
        </w:div>
      </w:divsChild>
    </w:div>
    <w:div w:id="943735079">
      <w:bodyDiv w:val="1"/>
      <w:marLeft w:val="0"/>
      <w:marRight w:val="0"/>
      <w:marTop w:val="0"/>
      <w:marBottom w:val="0"/>
      <w:divBdr>
        <w:top w:val="none" w:sz="0" w:space="0" w:color="auto"/>
        <w:left w:val="none" w:sz="0" w:space="0" w:color="auto"/>
        <w:bottom w:val="none" w:sz="0" w:space="0" w:color="auto"/>
        <w:right w:val="none" w:sz="0" w:space="0" w:color="auto"/>
      </w:divBdr>
    </w:div>
    <w:div w:id="943918664">
      <w:bodyDiv w:val="1"/>
      <w:marLeft w:val="0"/>
      <w:marRight w:val="0"/>
      <w:marTop w:val="0"/>
      <w:marBottom w:val="0"/>
      <w:divBdr>
        <w:top w:val="none" w:sz="0" w:space="0" w:color="auto"/>
        <w:left w:val="none" w:sz="0" w:space="0" w:color="auto"/>
        <w:bottom w:val="none" w:sz="0" w:space="0" w:color="auto"/>
        <w:right w:val="none" w:sz="0" w:space="0" w:color="auto"/>
      </w:divBdr>
    </w:div>
    <w:div w:id="944115623">
      <w:bodyDiv w:val="1"/>
      <w:marLeft w:val="0"/>
      <w:marRight w:val="0"/>
      <w:marTop w:val="0"/>
      <w:marBottom w:val="0"/>
      <w:divBdr>
        <w:top w:val="none" w:sz="0" w:space="0" w:color="auto"/>
        <w:left w:val="none" w:sz="0" w:space="0" w:color="auto"/>
        <w:bottom w:val="none" w:sz="0" w:space="0" w:color="auto"/>
        <w:right w:val="none" w:sz="0" w:space="0" w:color="auto"/>
      </w:divBdr>
    </w:div>
    <w:div w:id="944121160">
      <w:bodyDiv w:val="1"/>
      <w:marLeft w:val="0"/>
      <w:marRight w:val="0"/>
      <w:marTop w:val="0"/>
      <w:marBottom w:val="0"/>
      <w:divBdr>
        <w:top w:val="none" w:sz="0" w:space="0" w:color="auto"/>
        <w:left w:val="none" w:sz="0" w:space="0" w:color="auto"/>
        <w:bottom w:val="none" w:sz="0" w:space="0" w:color="auto"/>
        <w:right w:val="none" w:sz="0" w:space="0" w:color="auto"/>
      </w:divBdr>
    </w:div>
    <w:div w:id="944267930">
      <w:bodyDiv w:val="1"/>
      <w:marLeft w:val="0"/>
      <w:marRight w:val="0"/>
      <w:marTop w:val="0"/>
      <w:marBottom w:val="0"/>
      <w:divBdr>
        <w:top w:val="none" w:sz="0" w:space="0" w:color="auto"/>
        <w:left w:val="none" w:sz="0" w:space="0" w:color="auto"/>
        <w:bottom w:val="none" w:sz="0" w:space="0" w:color="auto"/>
        <w:right w:val="none" w:sz="0" w:space="0" w:color="auto"/>
      </w:divBdr>
    </w:div>
    <w:div w:id="944388262">
      <w:bodyDiv w:val="1"/>
      <w:marLeft w:val="0"/>
      <w:marRight w:val="0"/>
      <w:marTop w:val="0"/>
      <w:marBottom w:val="0"/>
      <w:divBdr>
        <w:top w:val="none" w:sz="0" w:space="0" w:color="auto"/>
        <w:left w:val="none" w:sz="0" w:space="0" w:color="auto"/>
        <w:bottom w:val="none" w:sz="0" w:space="0" w:color="auto"/>
        <w:right w:val="none" w:sz="0" w:space="0" w:color="auto"/>
      </w:divBdr>
    </w:div>
    <w:div w:id="944534100">
      <w:bodyDiv w:val="1"/>
      <w:marLeft w:val="0"/>
      <w:marRight w:val="0"/>
      <w:marTop w:val="0"/>
      <w:marBottom w:val="0"/>
      <w:divBdr>
        <w:top w:val="none" w:sz="0" w:space="0" w:color="auto"/>
        <w:left w:val="none" w:sz="0" w:space="0" w:color="auto"/>
        <w:bottom w:val="none" w:sz="0" w:space="0" w:color="auto"/>
        <w:right w:val="none" w:sz="0" w:space="0" w:color="auto"/>
      </w:divBdr>
    </w:div>
    <w:div w:id="945111820">
      <w:bodyDiv w:val="1"/>
      <w:marLeft w:val="0"/>
      <w:marRight w:val="0"/>
      <w:marTop w:val="0"/>
      <w:marBottom w:val="0"/>
      <w:divBdr>
        <w:top w:val="none" w:sz="0" w:space="0" w:color="auto"/>
        <w:left w:val="none" w:sz="0" w:space="0" w:color="auto"/>
        <w:bottom w:val="none" w:sz="0" w:space="0" w:color="auto"/>
        <w:right w:val="none" w:sz="0" w:space="0" w:color="auto"/>
      </w:divBdr>
    </w:div>
    <w:div w:id="945309132">
      <w:bodyDiv w:val="1"/>
      <w:marLeft w:val="0"/>
      <w:marRight w:val="0"/>
      <w:marTop w:val="0"/>
      <w:marBottom w:val="0"/>
      <w:divBdr>
        <w:top w:val="none" w:sz="0" w:space="0" w:color="auto"/>
        <w:left w:val="none" w:sz="0" w:space="0" w:color="auto"/>
        <w:bottom w:val="none" w:sz="0" w:space="0" w:color="auto"/>
        <w:right w:val="none" w:sz="0" w:space="0" w:color="auto"/>
      </w:divBdr>
    </w:div>
    <w:div w:id="945966547">
      <w:bodyDiv w:val="1"/>
      <w:marLeft w:val="0"/>
      <w:marRight w:val="0"/>
      <w:marTop w:val="0"/>
      <w:marBottom w:val="0"/>
      <w:divBdr>
        <w:top w:val="none" w:sz="0" w:space="0" w:color="auto"/>
        <w:left w:val="none" w:sz="0" w:space="0" w:color="auto"/>
        <w:bottom w:val="none" w:sz="0" w:space="0" w:color="auto"/>
        <w:right w:val="none" w:sz="0" w:space="0" w:color="auto"/>
      </w:divBdr>
    </w:div>
    <w:div w:id="946156375">
      <w:bodyDiv w:val="1"/>
      <w:marLeft w:val="0"/>
      <w:marRight w:val="0"/>
      <w:marTop w:val="0"/>
      <w:marBottom w:val="0"/>
      <w:divBdr>
        <w:top w:val="none" w:sz="0" w:space="0" w:color="auto"/>
        <w:left w:val="none" w:sz="0" w:space="0" w:color="auto"/>
        <w:bottom w:val="none" w:sz="0" w:space="0" w:color="auto"/>
        <w:right w:val="none" w:sz="0" w:space="0" w:color="auto"/>
      </w:divBdr>
    </w:div>
    <w:div w:id="946156772">
      <w:bodyDiv w:val="1"/>
      <w:marLeft w:val="0"/>
      <w:marRight w:val="0"/>
      <w:marTop w:val="0"/>
      <w:marBottom w:val="0"/>
      <w:divBdr>
        <w:top w:val="none" w:sz="0" w:space="0" w:color="auto"/>
        <w:left w:val="none" w:sz="0" w:space="0" w:color="auto"/>
        <w:bottom w:val="none" w:sz="0" w:space="0" w:color="auto"/>
        <w:right w:val="none" w:sz="0" w:space="0" w:color="auto"/>
      </w:divBdr>
    </w:div>
    <w:div w:id="946304769">
      <w:bodyDiv w:val="1"/>
      <w:marLeft w:val="0"/>
      <w:marRight w:val="0"/>
      <w:marTop w:val="0"/>
      <w:marBottom w:val="0"/>
      <w:divBdr>
        <w:top w:val="none" w:sz="0" w:space="0" w:color="auto"/>
        <w:left w:val="none" w:sz="0" w:space="0" w:color="auto"/>
        <w:bottom w:val="none" w:sz="0" w:space="0" w:color="auto"/>
        <w:right w:val="none" w:sz="0" w:space="0" w:color="auto"/>
      </w:divBdr>
    </w:div>
    <w:div w:id="946544097">
      <w:bodyDiv w:val="1"/>
      <w:marLeft w:val="0"/>
      <w:marRight w:val="0"/>
      <w:marTop w:val="0"/>
      <w:marBottom w:val="0"/>
      <w:divBdr>
        <w:top w:val="none" w:sz="0" w:space="0" w:color="auto"/>
        <w:left w:val="none" w:sz="0" w:space="0" w:color="auto"/>
        <w:bottom w:val="none" w:sz="0" w:space="0" w:color="auto"/>
        <w:right w:val="none" w:sz="0" w:space="0" w:color="auto"/>
      </w:divBdr>
    </w:div>
    <w:div w:id="946692901">
      <w:bodyDiv w:val="1"/>
      <w:marLeft w:val="0"/>
      <w:marRight w:val="0"/>
      <w:marTop w:val="0"/>
      <w:marBottom w:val="0"/>
      <w:divBdr>
        <w:top w:val="none" w:sz="0" w:space="0" w:color="auto"/>
        <w:left w:val="none" w:sz="0" w:space="0" w:color="auto"/>
        <w:bottom w:val="none" w:sz="0" w:space="0" w:color="auto"/>
        <w:right w:val="none" w:sz="0" w:space="0" w:color="auto"/>
      </w:divBdr>
    </w:div>
    <w:div w:id="947195684">
      <w:bodyDiv w:val="1"/>
      <w:marLeft w:val="0"/>
      <w:marRight w:val="0"/>
      <w:marTop w:val="0"/>
      <w:marBottom w:val="0"/>
      <w:divBdr>
        <w:top w:val="none" w:sz="0" w:space="0" w:color="auto"/>
        <w:left w:val="none" w:sz="0" w:space="0" w:color="auto"/>
        <w:bottom w:val="none" w:sz="0" w:space="0" w:color="auto"/>
        <w:right w:val="none" w:sz="0" w:space="0" w:color="auto"/>
      </w:divBdr>
    </w:div>
    <w:div w:id="947270968">
      <w:bodyDiv w:val="1"/>
      <w:marLeft w:val="0"/>
      <w:marRight w:val="0"/>
      <w:marTop w:val="0"/>
      <w:marBottom w:val="0"/>
      <w:divBdr>
        <w:top w:val="none" w:sz="0" w:space="0" w:color="auto"/>
        <w:left w:val="none" w:sz="0" w:space="0" w:color="auto"/>
        <w:bottom w:val="none" w:sz="0" w:space="0" w:color="auto"/>
        <w:right w:val="none" w:sz="0" w:space="0" w:color="auto"/>
      </w:divBdr>
    </w:div>
    <w:div w:id="947350395">
      <w:bodyDiv w:val="1"/>
      <w:marLeft w:val="0"/>
      <w:marRight w:val="0"/>
      <w:marTop w:val="0"/>
      <w:marBottom w:val="0"/>
      <w:divBdr>
        <w:top w:val="none" w:sz="0" w:space="0" w:color="auto"/>
        <w:left w:val="none" w:sz="0" w:space="0" w:color="auto"/>
        <w:bottom w:val="none" w:sz="0" w:space="0" w:color="auto"/>
        <w:right w:val="none" w:sz="0" w:space="0" w:color="auto"/>
      </w:divBdr>
    </w:div>
    <w:div w:id="947389088">
      <w:bodyDiv w:val="1"/>
      <w:marLeft w:val="0"/>
      <w:marRight w:val="0"/>
      <w:marTop w:val="0"/>
      <w:marBottom w:val="0"/>
      <w:divBdr>
        <w:top w:val="none" w:sz="0" w:space="0" w:color="auto"/>
        <w:left w:val="none" w:sz="0" w:space="0" w:color="auto"/>
        <w:bottom w:val="none" w:sz="0" w:space="0" w:color="auto"/>
        <w:right w:val="none" w:sz="0" w:space="0" w:color="auto"/>
      </w:divBdr>
    </w:div>
    <w:div w:id="947657087">
      <w:bodyDiv w:val="1"/>
      <w:marLeft w:val="0"/>
      <w:marRight w:val="0"/>
      <w:marTop w:val="0"/>
      <w:marBottom w:val="0"/>
      <w:divBdr>
        <w:top w:val="none" w:sz="0" w:space="0" w:color="auto"/>
        <w:left w:val="none" w:sz="0" w:space="0" w:color="auto"/>
        <w:bottom w:val="none" w:sz="0" w:space="0" w:color="auto"/>
        <w:right w:val="none" w:sz="0" w:space="0" w:color="auto"/>
      </w:divBdr>
    </w:div>
    <w:div w:id="947737771">
      <w:bodyDiv w:val="1"/>
      <w:marLeft w:val="0"/>
      <w:marRight w:val="0"/>
      <w:marTop w:val="0"/>
      <w:marBottom w:val="0"/>
      <w:divBdr>
        <w:top w:val="none" w:sz="0" w:space="0" w:color="auto"/>
        <w:left w:val="none" w:sz="0" w:space="0" w:color="auto"/>
        <w:bottom w:val="none" w:sz="0" w:space="0" w:color="auto"/>
        <w:right w:val="none" w:sz="0" w:space="0" w:color="auto"/>
      </w:divBdr>
    </w:div>
    <w:div w:id="949044245">
      <w:bodyDiv w:val="1"/>
      <w:marLeft w:val="0"/>
      <w:marRight w:val="0"/>
      <w:marTop w:val="0"/>
      <w:marBottom w:val="0"/>
      <w:divBdr>
        <w:top w:val="none" w:sz="0" w:space="0" w:color="auto"/>
        <w:left w:val="none" w:sz="0" w:space="0" w:color="auto"/>
        <w:bottom w:val="none" w:sz="0" w:space="0" w:color="auto"/>
        <w:right w:val="none" w:sz="0" w:space="0" w:color="auto"/>
      </w:divBdr>
    </w:div>
    <w:div w:id="949240024">
      <w:bodyDiv w:val="1"/>
      <w:marLeft w:val="0"/>
      <w:marRight w:val="0"/>
      <w:marTop w:val="0"/>
      <w:marBottom w:val="0"/>
      <w:divBdr>
        <w:top w:val="none" w:sz="0" w:space="0" w:color="auto"/>
        <w:left w:val="none" w:sz="0" w:space="0" w:color="auto"/>
        <w:bottom w:val="none" w:sz="0" w:space="0" w:color="auto"/>
        <w:right w:val="none" w:sz="0" w:space="0" w:color="auto"/>
      </w:divBdr>
    </w:div>
    <w:div w:id="949773501">
      <w:bodyDiv w:val="1"/>
      <w:marLeft w:val="0"/>
      <w:marRight w:val="0"/>
      <w:marTop w:val="0"/>
      <w:marBottom w:val="0"/>
      <w:divBdr>
        <w:top w:val="none" w:sz="0" w:space="0" w:color="auto"/>
        <w:left w:val="none" w:sz="0" w:space="0" w:color="auto"/>
        <w:bottom w:val="none" w:sz="0" w:space="0" w:color="auto"/>
        <w:right w:val="none" w:sz="0" w:space="0" w:color="auto"/>
      </w:divBdr>
    </w:div>
    <w:div w:id="949780121">
      <w:bodyDiv w:val="1"/>
      <w:marLeft w:val="0"/>
      <w:marRight w:val="0"/>
      <w:marTop w:val="0"/>
      <w:marBottom w:val="0"/>
      <w:divBdr>
        <w:top w:val="none" w:sz="0" w:space="0" w:color="auto"/>
        <w:left w:val="none" w:sz="0" w:space="0" w:color="auto"/>
        <w:bottom w:val="none" w:sz="0" w:space="0" w:color="auto"/>
        <w:right w:val="none" w:sz="0" w:space="0" w:color="auto"/>
      </w:divBdr>
    </w:div>
    <w:div w:id="950012140">
      <w:bodyDiv w:val="1"/>
      <w:marLeft w:val="0"/>
      <w:marRight w:val="0"/>
      <w:marTop w:val="0"/>
      <w:marBottom w:val="0"/>
      <w:divBdr>
        <w:top w:val="none" w:sz="0" w:space="0" w:color="auto"/>
        <w:left w:val="none" w:sz="0" w:space="0" w:color="auto"/>
        <w:bottom w:val="none" w:sz="0" w:space="0" w:color="auto"/>
        <w:right w:val="none" w:sz="0" w:space="0" w:color="auto"/>
      </w:divBdr>
    </w:div>
    <w:div w:id="950210193">
      <w:bodyDiv w:val="1"/>
      <w:marLeft w:val="0"/>
      <w:marRight w:val="0"/>
      <w:marTop w:val="0"/>
      <w:marBottom w:val="0"/>
      <w:divBdr>
        <w:top w:val="none" w:sz="0" w:space="0" w:color="auto"/>
        <w:left w:val="none" w:sz="0" w:space="0" w:color="auto"/>
        <w:bottom w:val="none" w:sz="0" w:space="0" w:color="auto"/>
        <w:right w:val="none" w:sz="0" w:space="0" w:color="auto"/>
      </w:divBdr>
    </w:div>
    <w:div w:id="951089184">
      <w:bodyDiv w:val="1"/>
      <w:marLeft w:val="0"/>
      <w:marRight w:val="0"/>
      <w:marTop w:val="0"/>
      <w:marBottom w:val="0"/>
      <w:divBdr>
        <w:top w:val="none" w:sz="0" w:space="0" w:color="auto"/>
        <w:left w:val="none" w:sz="0" w:space="0" w:color="auto"/>
        <w:bottom w:val="none" w:sz="0" w:space="0" w:color="auto"/>
        <w:right w:val="none" w:sz="0" w:space="0" w:color="auto"/>
      </w:divBdr>
    </w:div>
    <w:div w:id="951211569">
      <w:bodyDiv w:val="1"/>
      <w:marLeft w:val="0"/>
      <w:marRight w:val="0"/>
      <w:marTop w:val="0"/>
      <w:marBottom w:val="0"/>
      <w:divBdr>
        <w:top w:val="none" w:sz="0" w:space="0" w:color="auto"/>
        <w:left w:val="none" w:sz="0" w:space="0" w:color="auto"/>
        <w:bottom w:val="none" w:sz="0" w:space="0" w:color="auto"/>
        <w:right w:val="none" w:sz="0" w:space="0" w:color="auto"/>
      </w:divBdr>
    </w:div>
    <w:div w:id="951401326">
      <w:bodyDiv w:val="1"/>
      <w:marLeft w:val="0"/>
      <w:marRight w:val="0"/>
      <w:marTop w:val="0"/>
      <w:marBottom w:val="0"/>
      <w:divBdr>
        <w:top w:val="none" w:sz="0" w:space="0" w:color="auto"/>
        <w:left w:val="none" w:sz="0" w:space="0" w:color="auto"/>
        <w:bottom w:val="none" w:sz="0" w:space="0" w:color="auto"/>
        <w:right w:val="none" w:sz="0" w:space="0" w:color="auto"/>
      </w:divBdr>
    </w:div>
    <w:div w:id="951521569">
      <w:bodyDiv w:val="1"/>
      <w:marLeft w:val="0"/>
      <w:marRight w:val="0"/>
      <w:marTop w:val="0"/>
      <w:marBottom w:val="0"/>
      <w:divBdr>
        <w:top w:val="none" w:sz="0" w:space="0" w:color="auto"/>
        <w:left w:val="none" w:sz="0" w:space="0" w:color="auto"/>
        <w:bottom w:val="none" w:sz="0" w:space="0" w:color="auto"/>
        <w:right w:val="none" w:sz="0" w:space="0" w:color="auto"/>
      </w:divBdr>
    </w:div>
    <w:div w:id="951940645">
      <w:bodyDiv w:val="1"/>
      <w:marLeft w:val="0"/>
      <w:marRight w:val="0"/>
      <w:marTop w:val="0"/>
      <w:marBottom w:val="0"/>
      <w:divBdr>
        <w:top w:val="none" w:sz="0" w:space="0" w:color="auto"/>
        <w:left w:val="none" w:sz="0" w:space="0" w:color="auto"/>
        <w:bottom w:val="none" w:sz="0" w:space="0" w:color="auto"/>
        <w:right w:val="none" w:sz="0" w:space="0" w:color="auto"/>
      </w:divBdr>
    </w:div>
    <w:div w:id="952128171">
      <w:bodyDiv w:val="1"/>
      <w:marLeft w:val="0"/>
      <w:marRight w:val="0"/>
      <w:marTop w:val="0"/>
      <w:marBottom w:val="0"/>
      <w:divBdr>
        <w:top w:val="none" w:sz="0" w:space="0" w:color="auto"/>
        <w:left w:val="none" w:sz="0" w:space="0" w:color="auto"/>
        <w:bottom w:val="none" w:sz="0" w:space="0" w:color="auto"/>
        <w:right w:val="none" w:sz="0" w:space="0" w:color="auto"/>
      </w:divBdr>
    </w:div>
    <w:div w:id="952252231">
      <w:bodyDiv w:val="1"/>
      <w:marLeft w:val="0"/>
      <w:marRight w:val="0"/>
      <w:marTop w:val="0"/>
      <w:marBottom w:val="0"/>
      <w:divBdr>
        <w:top w:val="none" w:sz="0" w:space="0" w:color="auto"/>
        <w:left w:val="none" w:sz="0" w:space="0" w:color="auto"/>
        <w:bottom w:val="none" w:sz="0" w:space="0" w:color="auto"/>
        <w:right w:val="none" w:sz="0" w:space="0" w:color="auto"/>
      </w:divBdr>
    </w:div>
    <w:div w:id="952712599">
      <w:bodyDiv w:val="1"/>
      <w:marLeft w:val="0"/>
      <w:marRight w:val="0"/>
      <w:marTop w:val="0"/>
      <w:marBottom w:val="0"/>
      <w:divBdr>
        <w:top w:val="none" w:sz="0" w:space="0" w:color="auto"/>
        <w:left w:val="none" w:sz="0" w:space="0" w:color="auto"/>
        <w:bottom w:val="none" w:sz="0" w:space="0" w:color="auto"/>
        <w:right w:val="none" w:sz="0" w:space="0" w:color="auto"/>
      </w:divBdr>
    </w:div>
    <w:div w:id="952715503">
      <w:bodyDiv w:val="1"/>
      <w:marLeft w:val="0"/>
      <w:marRight w:val="0"/>
      <w:marTop w:val="0"/>
      <w:marBottom w:val="0"/>
      <w:divBdr>
        <w:top w:val="none" w:sz="0" w:space="0" w:color="auto"/>
        <w:left w:val="none" w:sz="0" w:space="0" w:color="auto"/>
        <w:bottom w:val="none" w:sz="0" w:space="0" w:color="auto"/>
        <w:right w:val="none" w:sz="0" w:space="0" w:color="auto"/>
      </w:divBdr>
    </w:div>
    <w:div w:id="952901586">
      <w:bodyDiv w:val="1"/>
      <w:marLeft w:val="0"/>
      <w:marRight w:val="0"/>
      <w:marTop w:val="0"/>
      <w:marBottom w:val="0"/>
      <w:divBdr>
        <w:top w:val="none" w:sz="0" w:space="0" w:color="auto"/>
        <w:left w:val="none" w:sz="0" w:space="0" w:color="auto"/>
        <w:bottom w:val="none" w:sz="0" w:space="0" w:color="auto"/>
        <w:right w:val="none" w:sz="0" w:space="0" w:color="auto"/>
      </w:divBdr>
    </w:div>
    <w:div w:id="952983116">
      <w:bodyDiv w:val="1"/>
      <w:marLeft w:val="0"/>
      <w:marRight w:val="0"/>
      <w:marTop w:val="0"/>
      <w:marBottom w:val="0"/>
      <w:divBdr>
        <w:top w:val="none" w:sz="0" w:space="0" w:color="auto"/>
        <w:left w:val="none" w:sz="0" w:space="0" w:color="auto"/>
        <w:bottom w:val="none" w:sz="0" w:space="0" w:color="auto"/>
        <w:right w:val="none" w:sz="0" w:space="0" w:color="auto"/>
      </w:divBdr>
    </w:div>
    <w:div w:id="954022760">
      <w:bodyDiv w:val="1"/>
      <w:marLeft w:val="0"/>
      <w:marRight w:val="0"/>
      <w:marTop w:val="0"/>
      <w:marBottom w:val="0"/>
      <w:divBdr>
        <w:top w:val="none" w:sz="0" w:space="0" w:color="auto"/>
        <w:left w:val="none" w:sz="0" w:space="0" w:color="auto"/>
        <w:bottom w:val="none" w:sz="0" w:space="0" w:color="auto"/>
        <w:right w:val="none" w:sz="0" w:space="0" w:color="auto"/>
      </w:divBdr>
    </w:div>
    <w:div w:id="954099683">
      <w:bodyDiv w:val="1"/>
      <w:marLeft w:val="0"/>
      <w:marRight w:val="0"/>
      <w:marTop w:val="0"/>
      <w:marBottom w:val="0"/>
      <w:divBdr>
        <w:top w:val="none" w:sz="0" w:space="0" w:color="auto"/>
        <w:left w:val="none" w:sz="0" w:space="0" w:color="auto"/>
        <w:bottom w:val="none" w:sz="0" w:space="0" w:color="auto"/>
        <w:right w:val="none" w:sz="0" w:space="0" w:color="auto"/>
      </w:divBdr>
      <w:divsChild>
        <w:div w:id="1791390783">
          <w:marLeft w:val="480"/>
          <w:marRight w:val="0"/>
          <w:marTop w:val="0"/>
          <w:marBottom w:val="0"/>
          <w:divBdr>
            <w:top w:val="none" w:sz="0" w:space="0" w:color="auto"/>
            <w:left w:val="none" w:sz="0" w:space="0" w:color="auto"/>
            <w:bottom w:val="none" w:sz="0" w:space="0" w:color="auto"/>
            <w:right w:val="none" w:sz="0" w:space="0" w:color="auto"/>
          </w:divBdr>
        </w:div>
        <w:div w:id="1128596077">
          <w:marLeft w:val="480"/>
          <w:marRight w:val="0"/>
          <w:marTop w:val="0"/>
          <w:marBottom w:val="0"/>
          <w:divBdr>
            <w:top w:val="none" w:sz="0" w:space="0" w:color="auto"/>
            <w:left w:val="none" w:sz="0" w:space="0" w:color="auto"/>
            <w:bottom w:val="none" w:sz="0" w:space="0" w:color="auto"/>
            <w:right w:val="none" w:sz="0" w:space="0" w:color="auto"/>
          </w:divBdr>
        </w:div>
        <w:div w:id="126050121">
          <w:marLeft w:val="480"/>
          <w:marRight w:val="0"/>
          <w:marTop w:val="0"/>
          <w:marBottom w:val="0"/>
          <w:divBdr>
            <w:top w:val="none" w:sz="0" w:space="0" w:color="auto"/>
            <w:left w:val="none" w:sz="0" w:space="0" w:color="auto"/>
            <w:bottom w:val="none" w:sz="0" w:space="0" w:color="auto"/>
            <w:right w:val="none" w:sz="0" w:space="0" w:color="auto"/>
          </w:divBdr>
        </w:div>
        <w:div w:id="245726761">
          <w:marLeft w:val="480"/>
          <w:marRight w:val="0"/>
          <w:marTop w:val="0"/>
          <w:marBottom w:val="0"/>
          <w:divBdr>
            <w:top w:val="none" w:sz="0" w:space="0" w:color="auto"/>
            <w:left w:val="none" w:sz="0" w:space="0" w:color="auto"/>
            <w:bottom w:val="none" w:sz="0" w:space="0" w:color="auto"/>
            <w:right w:val="none" w:sz="0" w:space="0" w:color="auto"/>
          </w:divBdr>
        </w:div>
        <w:div w:id="162207648">
          <w:marLeft w:val="480"/>
          <w:marRight w:val="0"/>
          <w:marTop w:val="0"/>
          <w:marBottom w:val="0"/>
          <w:divBdr>
            <w:top w:val="none" w:sz="0" w:space="0" w:color="auto"/>
            <w:left w:val="none" w:sz="0" w:space="0" w:color="auto"/>
            <w:bottom w:val="none" w:sz="0" w:space="0" w:color="auto"/>
            <w:right w:val="none" w:sz="0" w:space="0" w:color="auto"/>
          </w:divBdr>
        </w:div>
        <w:div w:id="1518035117">
          <w:marLeft w:val="480"/>
          <w:marRight w:val="0"/>
          <w:marTop w:val="0"/>
          <w:marBottom w:val="0"/>
          <w:divBdr>
            <w:top w:val="none" w:sz="0" w:space="0" w:color="auto"/>
            <w:left w:val="none" w:sz="0" w:space="0" w:color="auto"/>
            <w:bottom w:val="none" w:sz="0" w:space="0" w:color="auto"/>
            <w:right w:val="none" w:sz="0" w:space="0" w:color="auto"/>
          </w:divBdr>
        </w:div>
        <w:div w:id="1745562206">
          <w:marLeft w:val="480"/>
          <w:marRight w:val="0"/>
          <w:marTop w:val="0"/>
          <w:marBottom w:val="0"/>
          <w:divBdr>
            <w:top w:val="none" w:sz="0" w:space="0" w:color="auto"/>
            <w:left w:val="none" w:sz="0" w:space="0" w:color="auto"/>
            <w:bottom w:val="none" w:sz="0" w:space="0" w:color="auto"/>
            <w:right w:val="none" w:sz="0" w:space="0" w:color="auto"/>
          </w:divBdr>
        </w:div>
        <w:div w:id="1853454697">
          <w:marLeft w:val="480"/>
          <w:marRight w:val="0"/>
          <w:marTop w:val="0"/>
          <w:marBottom w:val="0"/>
          <w:divBdr>
            <w:top w:val="none" w:sz="0" w:space="0" w:color="auto"/>
            <w:left w:val="none" w:sz="0" w:space="0" w:color="auto"/>
            <w:bottom w:val="none" w:sz="0" w:space="0" w:color="auto"/>
            <w:right w:val="none" w:sz="0" w:space="0" w:color="auto"/>
          </w:divBdr>
        </w:div>
        <w:div w:id="1455097427">
          <w:marLeft w:val="480"/>
          <w:marRight w:val="0"/>
          <w:marTop w:val="0"/>
          <w:marBottom w:val="0"/>
          <w:divBdr>
            <w:top w:val="none" w:sz="0" w:space="0" w:color="auto"/>
            <w:left w:val="none" w:sz="0" w:space="0" w:color="auto"/>
            <w:bottom w:val="none" w:sz="0" w:space="0" w:color="auto"/>
            <w:right w:val="none" w:sz="0" w:space="0" w:color="auto"/>
          </w:divBdr>
        </w:div>
        <w:div w:id="852765855">
          <w:marLeft w:val="480"/>
          <w:marRight w:val="0"/>
          <w:marTop w:val="0"/>
          <w:marBottom w:val="0"/>
          <w:divBdr>
            <w:top w:val="none" w:sz="0" w:space="0" w:color="auto"/>
            <w:left w:val="none" w:sz="0" w:space="0" w:color="auto"/>
            <w:bottom w:val="none" w:sz="0" w:space="0" w:color="auto"/>
            <w:right w:val="none" w:sz="0" w:space="0" w:color="auto"/>
          </w:divBdr>
        </w:div>
        <w:div w:id="1796831786">
          <w:marLeft w:val="480"/>
          <w:marRight w:val="0"/>
          <w:marTop w:val="0"/>
          <w:marBottom w:val="0"/>
          <w:divBdr>
            <w:top w:val="none" w:sz="0" w:space="0" w:color="auto"/>
            <w:left w:val="none" w:sz="0" w:space="0" w:color="auto"/>
            <w:bottom w:val="none" w:sz="0" w:space="0" w:color="auto"/>
            <w:right w:val="none" w:sz="0" w:space="0" w:color="auto"/>
          </w:divBdr>
        </w:div>
        <w:div w:id="1307858273">
          <w:marLeft w:val="480"/>
          <w:marRight w:val="0"/>
          <w:marTop w:val="0"/>
          <w:marBottom w:val="0"/>
          <w:divBdr>
            <w:top w:val="none" w:sz="0" w:space="0" w:color="auto"/>
            <w:left w:val="none" w:sz="0" w:space="0" w:color="auto"/>
            <w:bottom w:val="none" w:sz="0" w:space="0" w:color="auto"/>
            <w:right w:val="none" w:sz="0" w:space="0" w:color="auto"/>
          </w:divBdr>
        </w:div>
        <w:div w:id="206260013">
          <w:marLeft w:val="480"/>
          <w:marRight w:val="0"/>
          <w:marTop w:val="0"/>
          <w:marBottom w:val="0"/>
          <w:divBdr>
            <w:top w:val="none" w:sz="0" w:space="0" w:color="auto"/>
            <w:left w:val="none" w:sz="0" w:space="0" w:color="auto"/>
            <w:bottom w:val="none" w:sz="0" w:space="0" w:color="auto"/>
            <w:right w:val="none" w:sz="0" w:space="0" w:color="auto"/>
          </w:divBdr>
        </w:div>
        <w:div w:id="403996581">
          <w:marLeft w:val="480"/>
          <w:marRight w:val="0"/>
          <w:marTop w:val="0"/>
          <w:marBottom w:val="0"/>
          <w:divBdr>
            <w:top w:val="none" w:sz="0" w:space="0" w:color="auto"/>
            <w:left w:val="none" w:sz="0" w:space="0" w:color="auto"/>
            <w:bottom w:val="none" w:sz="0" w:space="0" w:color="auto"/>
            <w:right w:val="none" w:sz="0" w:space="0" w:color="auto"/>
          </w:divBdr>
        </w:div>
        <w:div w:id="340395238">
          <w:marLeft w:val="480"/>
          <w:marRight w:val="0"/>
          <w:marTop w:val="0"/>
          <w:marBottom w:val="0"/>
          <w:divBdr>
            <w:top w:val="none" w:sz="0" w:space="0" w:color="auto"/>
            <w:left w:val="none" w:sz="0" w:space="0" w:color="auto"/>
            <w:bottom w:val="none" w:sz="0" w:space="0" w:color="auto"/>
            <w:right w:val="none" w:sz="0" w:space="0" w:color="auto"/>
          </w:divBdr>
        </w:div>
        <w:div w:id="81951893">
          <w:marLeft w:val="480"/>
          <w:marRight w:val="0"/>
          <w:marTop w:val="0"/>
          <w:marBottom w:val="0"/>
          <w:divBdr>
            <w:top w:val="none" w:sz="0" w:space="0" w:color="auto"/>
            <w:left w:val="none" w:sz="0" w:space="0" w:color="auto"/>
            <w:bottom w:val="none" w:sz="0" w:space="0" w:color="auto"/>
            <w:right w:val="none" w:sz="0" w:space="0" w:color="auto"/>
          </w:divBdr>
        </w:div>
        <w:div w:id="374502527">
          <w:marLeft w:val="480"/>
          <w:marRight w:val="0"/>
          <w:marTop w:val="0"/>
          <w:marBottom w:val="0"/>
          <w:divBdr>
            <w:top w:val="none" w:sz="0" w:space="0" w:color="auto"/>
            <w:left w:val="none" w:sz="0" w:space="0" w:color="auto"/>
            <w:bottom w:val="none" w:sz="0" w:space="0" w:color="auto"/>
            <w:right w:val="none" w:sz="0" w:space="0" w:color="auto"/>
          </w:divBdr>
        </w:div>
        <w:div w:id="1180193287">
          <w:marLeft w:val="480"/>
          <w:marRight w:val="0"/>
          <w:marTop w:val="0"/>
          <w:marBottom w:val="0"/>
          <w:divBdr>
            <w:top w:val="none" w:sz="0" w:space="0" w:color="auto"/>
            <w:left w:val="none" w:sz="0" w:space="0" w:color="auto"/>
            <w:bottom w:val="none" w:sz="0" w:space="0" w:color="auto"/>
            <w:right w:val="none" w:sz="0" w:space="0" w:color="auto"/>
          </w:divBdr>
        </w:div>
        <w:div w:id="33963319">
          <w:marLeft w:val="480"/>
          <w:marRight w:val="0"/>
          <w:marTop w:val="0"/>
          <w:marBottom w:val="0"/>
          <w:divBdr>
            <w:top w:val="none" w:sz="0" w:space="0" w:color="auto"/>
            <w:left w:val="none" w:sz="0" w:space="0" w:color="auto"/>
            <w:bottom w:val="none" w:sz="0" w:space="0" w:color="auto"/>
            <w:right w:val="none" w:sz="0" w:space="0" w:color="auto"/>
          </w:divBdr>
        </w:div>
        <w:div w:id="1932005281">
          <w:marLeft w:val="480"/>
          <w:marRight w:val="0"/>
          <w:marTop w:val="0"/>
          <w:marBottom w:val="0"/>
          <w:divBdr>
            <w:top w:val="none" w:sz="0" w:space="0" w:color="auto"/>
            <w:left w:val="none" w:sz="0" w:space="0" w:color="auto"/>
            <w:bottom w:val="none" w:sz="0" w:space="0" w:color="auto"/>
            <w:right w:val="none" w:sz="0" w:space="0" w:color="auto"/>
          </w:divBdr>
        </w:div>
        <w:div w:id="491990065">
          <w:marLeft w:val="480"/>
          <w:marRight w:val="0"/>
          <w:marTop w:val="0"/>
          <w:marBottom w:val="0"/>
          <w:divBdr>
            <w:top w:val="none" w:sz="0" w:space="0" w:color="auto"/>
            <w:left w:val="none" w:sz="0" w:space="0" w:color="auto"/>
            <w:bottom w:val="none" w:sz="0" w:space="0" w:color="auto"/>
            <w:right w:val="none" w:sz="0" w:space="0" w:color="auto"/>
          </w:divBdr>
        </w:div>
        <w:div w:id="1856528631">
          <w:marLeft w:val="480"/>
          <w:marRight w:val="0"/>
          <w:marTop w:val="0"/>
          <w:marBottom w:val="0"/>
          <w:divBdr>
            <w:top w:val="none" w:sz="0" w:space="0" w:color="auto"/>
            <w:left w:val="none" w:sz="0" w:space="0" w:color="auto"/>
            <w:bottom w:val="none" w:sz="0" w:space="0" w:color="auto"/>
            <w:right w:val="none" w:sz="0" w:space="0" w:color="auto"/>
          </w:divBdr>
        </w:div>
        <w:div w:id="39522953">
          <w:marLeft w:val="480"/>
          <w:marRight w:val="0"/>
          <w:marTop w:val="0"/>
          <w:marBottom w:val="0"/>
          <w:divBdr>
            <w:top w:val="none" w:sz="0" w:space="0" w:color="auto"/>
            <w:left w:val="none" w:sz="0" w:space="0" w:color="auto"/>
            <w:bottom w:val="none" w:sz="0" w:space="0" w:color="auto"/>
            <w:right w:val="none" w:sz="0" w:space="0" w:color="auto"/>
          </w:divBdr>
        </w:div>
        <w:div w:id="519128349">
          <w:marLeft w:val="480"/>
          <w:marRight w:val="0"/>
          <w:marTop w:val="0"/>
          <w:marBottom w:val="0"/>
          <w:divBdr>
            <w:top w:val="none" w:sz="0" w:space="0" w:color="auto"/>
            <w:left w:val="none" w:sz="0" w:space="0" w:color="auto"/>
            <w:bottom w:val="none" w:sz="0" w:space="0" w:color="auto"/>
            <w:right w:val="none" w:sz="0" w:space="0" w:color="auto"/>
          </w:divBdr>
        </w:div>
        <w:div w:id="2019380241">
          <w:marLeft w:val="480"/>
          <w:marRight w:val="0"/>
          <w:marTop w:val="0"/>
          <w:marBottom w:val="0"/>
          <w:divBdr>
            <w:top w:val="none" w:sz="0" w:space="0" w:color="auto"/>
            <w:left w:val="none" w:sz="0" w:space="0" w:color="auto"/>
            <w:bottom w:val="none" w:sz="0" w:space="0" w:color="auto"/>
            <w:right w:val="none" w:sz="0" w:space="0" w:color="auto"/>
          </w:divBdr>
        </w:div>
        <w:div w:id="1463885095">
          <w:marLeft w:val="480"/>
          <w:marRight w:val="0"/>
          <w:marTop w:val="0"/>
          <w:marBottom w:val="0"/>
          <w:divBdr>
            <w:top w:val="none" w:sz="0" w:space="0" w:color="auto"/>
            <w:left w:val="none" w:sz="0" w:space="0" w:color="auto"/>
            <w:bottom w:val="none" w:sz="0" w:space="0" w:color="auto"/>
            <w:right w:val="none" w:sz="0" w:space="0" w:color="auto"/>
          </w:divBdr>
        </w:div>
        <w:div w:id="1645311413">
          <w:marLeft w:val="480"/>
          <w:marRight w:val="0"/>
          <w:marTop w:val="0"/>
          <w:marBottom w:val="0"/>
          <w:divBdr>
            <w:top w:val="none" w:sz="0" w:space="0" w:color="auto"/>
            <w:left w:val="none" w:sz="0" w:space="0" w:color="auto"/>
            <w:bottom w:val="none" w:sz="0" w:space="0" w:color="auto"/>
            <w:right w:val="none" w:sz="0" w:space="0" w:color="auto"/>
          </w:divBdr>
        </w:div>
        <w:div w:id="1190148451">
          <w:marLeft w:val="480"/>
          <w:marRight w:val="0"/>
          <w:marTop w:val="0"/>
          <w:marBottom w:val="0"/>
          <w:divBdr>
            <w:top w:val="none" w:sz="0" w:space="0" w:color="auto"/>
            <w:left w:val="none" w:sz="0" w:space="0" w:color="auto"/>
            <w:bottom w:val="none" w:sz="0" w:space="0" w:color="auto"/>
            <w:right w:val="none" w:sz="0" w:space="0" w:color="auto"/>
          </w:divBdr>
        </w:div>
        <w:div w:id="769931678">
          <w:marLeft w:val="480"/>
          <w:marRight w:val="0"/>
          <w:marTop w:val="0"/>
          <w:marBottom w:val="0"/>
          <w:divBdr>
            <w:top w:val="none" w:sz="0" w:space="0" w:color="auto"/>
            <w:left w:val="none" w:sz="0" w:space="0" w:color="auto"/>
            <w:bottom w:val="none" w:sz="0" w:space="0" w:color="auto"/>
            <w:right w:val="none" w:sz="0" w:space="0" w:color="auto"/>
          </w:divBdr>
        </w:div>
        <w:div w:id="71971845">
          <w:marLeft w:val="480"/>
          <w:marRight w:val="0"/>
          <w:marTop w:val="0"/>
          <w:marBottom w:val="0"/>
          <w:divBdr>
            <w:top w:val="none" w:sz="0" w:space="0" w:color="auto"/>
            <w:left w:val="none" w:sz="0" w:space="0" w:color="auto"/>
            <w:bottom w:val="none" w:sz="0" w:space="0" w:color="auto"/>
            <w:right w:val="none" w:sz="0" w:space="0" w:color="auto"/>
          </w:divBdr>
        </w:div>
        <w:div w:id="981544161">
          <w:marLeft w:val="480"/>
          <w:marRight w:val="0"/>
          <w:marTop w:val="0"/>
          <w:marBottom w:val="0"/>
          <w:divBdr>
            <w:top w:val="none" w:sz="0" w:space="0" w:color="auto"/>
            <w:left w:val="none" w:sz="0" w:space="0" w:color="auto"/>
            <w:bottom w:val="none" w:sz="0" w:space="0" w:color="auto"/>
            <w:right w:val="none" w:sz="0" w:space="0" w:color="auto"/>
          </w:divBdr>
        </w:div>
        <w:div w:id="994650932">
          <w:marLeft w:val="480"/>
          <w:marRight w:val="0"/>
          <w:marTop w:val="0"/>
          <w:marBottom w:val="0"/>
          <w:divBdr>
            <w:top w:val="none" w:sz="0" w:space="0" w:color="auto"/>
            <w:left w:val="none" w:sz="0" w:space="0" w:color="auto"/>
            <w:bottom w:val="none" w:sz="0" w:space="0" w:color="auto"/>
            <w:right w:val="none" w:sz="0" w:space="0" w:color="auto"/>
          </w:divBdr>
        </w:div>
        <w:div w:id="47151512">
          <w:marLeft w:val="480"/>
          <w:marRight w:val="0"/>
          <w:marTop w:val="0"/>
          <w:marBottom w:val="0"/>
          <w:divBdr>
            <w:top w:val="none" w:sz="0" w:space="0" w:color="auto"/>
            <w:left w:val="none" w:sz="0" w:space="0" w:color="auto"/>
            <w:bottom w:val="none" w:sz="0" w:space="0" w:color="auto"/>
            <w:right w:val="none" w:sz="0" w:space="0" w:color="auto"/>
          </w:divBdr>
        </w:div>
        <w:div w:id="1445534650">
          <w:marLeft w:val="480"/>
          <w:marRight w:val="0"/>
          <w:marTop w:val="0"/>
          <w:marBottom w:val="0"/>
          <w:divBdr>
            <w:top w:val="none" w:sz="0" w:space="0" w:color="auto"/>
            <w:left w:val="none" w:sz="0" w:space="0" w:color="auto"/>
            <w:bottom w:val="none" w:sz="0" w:space="0" w:color="auto"/>
            <w:right w:val="none" w:sz="0" w:space="0" w:color="auto"/>
          </w:divBdr>
        </w:div>
        <w:div w:id="1023286141">
          <w:marLeft w:val="480"/>
          <w:marRight w:val="0"/>
          <w:marTop w:val="0"/>
          <w:marBottom w:val="0"/>
          <w:divBdr>
            <w:top w:val="none" w:sz="0" w:space="0" w:color="auto"/>
            <w:left w:val="none" w:sz="0" w:space="0" w:color="auto"/>
            <w:bottom w:val="none" w:sz="0" w:space="0" w:color="auto"/>
            <w:right w:val="none" w:sz="0" w:space="0" w:color="auto"/>
          </w:divBdr>
        </w:div>
        <w:div w:id="309096274">
          <w:marLeft w:val="480"/>
          <w:marRight w:val="0"/>
          <w:marTop w:val="0"/>
          <w:marBottom w:val="0"/>
          <w:divBdr>
            <w:top w:val="none" w:sz="0" w:space="0" w:color="auto"/>
            <w:left w:val="none" w:sz="0" w:space="0" w:color="auto"/>
            <w:bottom w:val="none" w:sz="0" w:space="0" w:color="auto"/>
            <w:right w:val="none" w:sz="0" w:space="0" w:color="auto"/>
          </w:divBdr>
        </w:div>
        <w:div w:id="951402810">
          <w:marLeft w:val="480"/>
          <w:marRight w:val="0"/>
          <w:marTop w:val="0"/>
          <w:marBottom w:val="0"/>
          <w:divBdr>
            <w:top w:val="none" w:sz="0" w:space="0" w:color="auto"/>
            <w:left w:val="none" w:sz="0" w:space="0" w:color="auto"/>
            <w:bottom w:val="none" w:sz="0" w:space="0" w:color="auto"/>
            <w:right w:val="none" w:sz="0" w:space="0" w:color="auto"/>
          </w:divBdr>
        </w:div>
        <w:div w:id="1910534810">
          <w:marLeft w:val="480"/>
          <w:marRight w:val="0"/>
          <w:marTop w:val="0"/>
          <w:marBottom w:val="0"/>
          <w:divBdr>
            <w:top w:val="none" w:sz="0" w:space="0" w:color="auto"/>
            <w:left w:val="none" w:sz="0" w:space="0" w:color="auto"/>
            <w:bottom w:val="none" w:sz="0" w:space="0" w:color="auto"/>
            <w:right w:val="none" w:sz="0" w:space="0" w:color="auto"/>
          </w:divBdr>
        </w:div>
        <w:div w:id="876235951">
          <w:marLeft w:val="480"/>
          <w:marRight w:val="0"/>
          <w:marTop w:val="0"/>
          <w:marBottom w:val="0"/>
          <w:divBdr>
            <w:top w:val="none" w:sz="0" w:space="0" w:color="auto"/>
            <w:left w:val="none" w:sz="0" w:space="0" w:color="auto"/>
            <w:bottom w:val="none" w:sz="0" w:space="0" w:color="auto"/>
            <w:right w:val="none" w:sz="0" w:space="0" w:color="auto"/>
          </w:divBdr>
        </w:div>
        <w:div w:id="1673724683">
          <w:marLeft w:val="480"/>
          <w:marRight w:val="0"/>
          <w:marTop w:val="0"/>
          <w:marBottom w:val="0"/>
          <w:divBdr>
            <w:top w:val="none" w:sz="0" w:space="0" w:color="auto"/>
            <w:left w:val="none" w:sz="0" w:space="0" w:color="auto"/>
            <w:bottom w:val="none" w:sz="0" w:space="0" w:color="auto"/>
            <w:right w:val="none" w:sz="0" w:space="0" w:color="auto"/>
          </w:divBdr>
        </w:div>
        <w:div w:id="939223013">
          <w:marLeft w:val="480"/>
          <w:marRight w:val="0"/>
          <w:marTop w:val="0"/>
          <w:marBottom w:val="0"/>
          <w:divBdr>
            <w:top w:val="none" w:sz="0" w:space="0" w:color="auto"/>
            <w:left w:val="none" w:sz="0" w:space="0" w:color="auto"/>
            <w:bottom w:val="none" w:sz="0" w:space="0" w:color="auto"/>
            <w:right w:val="none" w:sz="0" w:space="0" w:color="auto"/>
          </w:divBdr>
        </w:div>
        <w:div w:id="1504904259">
          <w:marLeft w:val="480"/>
          <w:marRight w:val="0"/>
          <w:marTop w:val="0"/>
          <w:marBottom w:val="0"/>
          <w:divBdr>
            <w:top w:val="none" w:sz="0" w:space="0" w:color="auto"/>
            <w:left w:val="none" w:sz="0" w:space="0" w:color="auto"/>
            <w:bottom w:val="none" w:sz="0" w:space="0" w:color="auto"/>
            <w:right w:val="none" w:sz="0" w:space="0" w:color="auto"/>
          </w:divBdr>
        </w:div>
        <w:div w:id="122969551">
          <w:marLeft w:val="480"/>
          <w:marRight w:val="0"/>
          <w:marTop w:val="0"/>
          <w:marBottom w:val="0"/>
          <w:divBdr>
            <w:top w:val="none" w:sz="0" w:space="0" w:color="auto"/>
            <w:left w:val="none" w:sz="0" w:space="0" w:color="auto"/>
            <w:bottom w:val="none" w:sz="0" w:space="0" w:color="auto"/>
            <w:right w:val="none" w:sz="0" w:space="0" w:color="auto"/>
          </w:divBdr>
        </w:div>
        <w:div w:id="2003583952">
          <w:marLeft w:val="480"/>
          <w:marRight w:val="0"/>
          <w:marTop w:val="0"/>
          <w:marBottom w:val="0"/>
          <w:divBdr>
            <w:top w:val="none" w:sz="0" w:space="0" w:color="auto"/>
            <w:left w:val="none" w:sz="0" w:space="0" w:color="auto"/>
            <w:bottom w:val="none" w:sz="0" w:space="0" w:color="auto"/>
            <w:right w:val="none" w:sz="0" w:space="0" w:color="auto"/>
          </w:divBdr>
        </w:div>
        <w:div w:id="425226308">
          <w:marLeft w:val="480"/>
          <w:marRight w:val="0"/>
          <w:marTop w:val="0"/>
          <w:marBottom w:val="0"/>
          <w:divBdr>
            <w:top w:val="none" w:sz="0" w:space="0" w:color="auto"/>
            <w:left w:val="none" w:sz="0" w:space="0" w:color="auto"/>
            <w:bottom w:val="none" w:sz="0" w:space="0" w:color="auto"/>
            <w:right w:val="none" w:sz="0" w:space="0" w:color="auto"/>
          </w:divBdr>
        </w:div>
        <w:div w:id="2008513602">
          <w:marLeft w:val="480"/>
          <w:marRight w:val="0"/>
          <w:marTop w:val="0"/>
          <w:marBottom w:val="0"/>
          <w:divBdr>
            <w:top w:val="none" w:sz="0" w:space="0" w:color="auto"/>
            <w:left w:val="none" w:sz="0" w:space="0" w:color="auto"/>
            <w:bottom w:val="none" w:sz="0" w:space="0" w:color="auto"/>
            <w:right w:val="none" w:sz="0" w:space="0" w:color="auto"/>
          </w:divBdr>
        </w:div>
        <w:div w:id="793212719">
          <w:marLeft w:val="480"/>
          <w:marRight w:val="0"/>
          <w:marTop w:val="0"/>
          <w:marBottom w:val="0"/>
          <w:divBdr>
            <w:top w:val="none" w:sz="0" w:space="0" w:color="auto"/>
            <w:left w:val="none" w:sz="0" w:space="0" w:color="auto"/>
            <w:bottom w:val="none" w:sz="0" w:space="0" w:color="auto"/>
            <w:right w:val="none" w:sz="0" w:space="0" w:color="auto"/>
          </w:divBdr>
        </w:div>
        <w:div w:id="1595094746">
          <w:marLeft w:val="480"/>
          <w:marRight w:val="0"/>
          <w:marTop w:val="0"/>
          <w:marBottom w:val="0"/>
          <w:divBdr>
            <w:top w:val="none" w:sz="0" w:space="0" w:color="auto"/>
            <w:left w:val="none" w:sz="0" w:space="0" w:color="auto"/>
            <w:bottom w:val="none" w:sz="0" w:space="0" w:color="auto"/>
            <w:right w:val="none" w:sz="0" w:space="0" w:color="auto"/>
          </w:divBdr>
        </w:div>
        <w:div w:id="1849447711">
          <w:marLeft w:val="480"/>
          <w:marRight w:val="0"/>
          <w:marTop w:val="0"/>
          <w:marBottom w:val="0"/>
          <w:divBdr>
            <w:top w:val="none" w:sz="0" w:space="0" w:color="auto"/>
            <w:left w:val="none" w:sz="0" w:space="0" w:color="auto"/>
            <w:bottom w:val="none" w:sz="0" w:space="0" w:color="auto"/>
            <w:right w:val="none" w:sz="0" w:space="0" w:color="auto"/>
          </w:divBdr>
        </w:div>
        <w:div w:id="691537169">
          <w:marLeft w:val="480"/>
          <w:marRight w:val="0"/>
          <w:marTop w:val="0"/>
          <w:marBottom w:val="0"/>
          <w:divBdr>
            <w:top w:val="none" w:sz="0" w:space="0" w:color="auto"/>
            <w:left w:val="none" w:sz="0" w:space="0" w:color="auto"/>
            <w:bottom w:val="none" w:sz="0" w:space="0" w:color="auto"/>
            <w:right w:val="none" w:sz="0" w:space="0" w:color="auto"/>
          </w:divBdr>
        </w:div>
        <w:div w:id="1681353941">
          <w:marLeft w:val="480"/>
          <w:marRight w:val="0"/>
          <w:marTop w:val="0"/>
          <w:marBottom w:val="0"/>
          <w:divBdr>
            <w:top w:val="none" w:sz="0" w:space="0" w:color="auto"/>
            <w:left w:val="none" w:sz="0" w:space="0" w:color="auto"/>
            <w:bottom w:val="none" w:sz="0" w:space="0" w:color="auto"/>
            <w:right w:val="none" w:sz="0" w:space="0" w:color="auto"/>
          </w:divBdr>
        </w:div>
        <w:div w:id="1446773645">
          <w:marLeft w:val="480"/>
          <w:marRight w:val="0"/>
          <w:marTop w:val="0"/>
          <w:marBottom w:val="0"/>
          <w:divBdr>
            <w:top w:val="none" w:sz="0" w:space="0" w:color="auto"/>
            <w:left w:val="none" w:sz="0" w:space="0" w:color="auto"/>
            <w:bottom w:val="none" w:sz="0" w:space="0" w:color="auto"/>
            <w:right w:val="none" w:sz="0" w:space="0" w:color="auto"/>
          </w:divBdr>
        </w:div>
        <w:div w:id="789396405">
          <w:marLeft w:val="480"/>
          <w:marRight w:val="0"/>
          <w:marTop w:val="0"/>
          <w:marBottom w:val="0"/>
          <w:divBdr>
            <w:top w:val="none" w:sz="0" w:space="0" w:color="auto"/>
            <w:left w:val="none" w:sz="0" w:space="0" w:color="auto"/>
            <w:bottom w:val="none" w:sz="0" w:space="0" w:color="auto"/>
            <w:right w:val="none" w:sz="0" w:space="0" w:color="auto"/>
          </w:divBdr>
        </w:div>
        <w:div w:id="656761977">
          <w:marLeft w:val="480"/>
          <w:marRight w:val="0"/>
          <w:marTop w:val="0"/>
          <w:marBottom w:val="0"/>
          <w:divBdr>
            <w:top w:val="none" w:sz="0" w:space="0" w:color="auto"/>
            <w:left w:val="none" w:sz="0" w:space="0" w:color="auto"/>
            <w:bottom w:val="none" w:sz="0" w:space="0" w:color="auto"/>
            <w:right w:val="none" w:sz="0" w:space="0" w:color="auto"/>
          </w:divBdr>
        </w:div>
        <w:div w:id="469830259">
          <w:marLeft w:val="480"/>
          <w:marRight w:val="0"/>
          <w:marTop w:val="0"/>
          <w:marBottom w:val="0"/>
          <w:divBdr>
            <w:top w:val="none" w:sz="0" w:space="0" w:color="auto"/>
            <w:left w:val="none" w:sz="0" w:space="0" w:color="auto"/>
            <w:bottom w:val="none" w:sz="0" w:space="0" w:color="auto"/>
            <w:right w:val="none" w:sz="0" w:space="0" w:color="auto"/>
          </w:divBdr>
        </w:div>
        <w:div w:id="1708408056">
          <w:marLeft w:val="480"/>
          <w:marRight w:val="0"/>
          <w:marTop w:val="0"/>
          <w:marBottom w:val="0"/>
          <w:divBdr>
            <w:top w:val="none" w:sz="0" w:space="0" w:color="auto"/>
            <w:left w:val="none" w:sz="0" w:space="0" w:color="auto"/>
            <w:bottom w:val="none" w:sz="0" w:space="0" w:color="auto"/>
            <w:right w:val="none" w:sz="0" w:space="0" w:color="auto"/>
          </w:divBdr>
        </w:div>
        <w:div w:id="2115786407">
          <w:marLeft w:val="480"/>
          <w:marRight w:val="0"/>
          <w:marTop w:val="0"/>
          <w:marBottom w:val="0"/>
          <w:divBdr>
            <w:top w:val="none" w:sz="0" w:space="0" w:color="auto"/>
            <w:left w:val="none" w:sz="0" w:space="0" w:color="auto"/>
            <w:bottom w:val="none" w:sz="0" w:space="0" w:color="auto"/>
            <w:right w:val="none" w:sz="0" w:space="0" w:color="auto"/>
          </w:divBdr>
        </w:div>
        <w:div w:id="1431662725">
          <w:marLeft w:val="480"/>
          <w:marRight w:val="0"/>
          <w:marTop w:val="0"/>
          <w:marBottom w:val="0"/>
          <w:divBdr>
            <w:top w:val="none" w:sz="0" w:space="0" w:color="auto"/>
            <w:left w:val="none" w:sz="0" w:space="0" w:color="auto"/>
            <w:bottom w:val="none" w:sz="0" w:space="0" w:color="auto"/>
            <w:right w:val="none" w:sz="0" w:space="0" w:color="auto"/>
          </w:divBdr>
        </w:div>
        <w:div w:id="1305693367">
          <w:marLeft w:val="480"/>
          <w:marRight w:val="0"/>
          <w:marTop w:val="0"/>
          <w:marBottom w:val="0"/>
          <w:divBdr>
            <w:top w:val="none" w:sz="0" w:space="0" w:color="auto"/>
            <w:left w:val="none" w:sz="0" w:space="0" w:color="auto"/>
            <w:bottom w:val="none" w:sz="0" w:space="0" w:color="auto"/>
            <w:right w:val="none" w:sz="0" w:space="0" w:color="auto"/>
          </w:divBdr>
        </w:div>
        <w:div w:id="696084783">
          <w:marLeft w:val="480"/>
          <w:marRight w:val="0"/>
          <w:marTop w:val="0"/>
          <w:marBottom w:val="0"/>
          <w:divBdr>
            <w:top w:val="none" w:sz="0" w:space="0" w:color="auto"/>
            <w:left w:val="none" w:sz="0" w:space="0" w:color="auto"/>
            <w:bottom w:val="none" w:sz="0" w:space="0" w:color="auto"/>
            <w:right w:val="none" w:sz="0" w:space="0" w:color="auto"/>
          </w:divBdr>
        </w:div>
        <w:div w:id="1445615551">
          <w:marLeft w:val="480"/>
          <w:marRight w:val="0"/>
          <w:marTop w:val="0"/>
          <w:marBottom w:val="0"/>
          <w:divBdr>
            <w:top w:val="none" w:sz="0" w:space="0" w:color="auto"/>
            <w:left w:val="none" w:sz="0" w:space="0" w:color="auto"/>
            <w:bottom w:val="none" w:sz="0" w:space="0" w:color="auto"/>
            <w:right w:val="none" w:sz="0" w:space="0" w:color="auto"/>
          </w:divBdr>
        </w:div>
        <w:div w:id="1601254325">
          <w:marLeft w:val="480"/>
          <w:marRight w:val="0"/>
          <w:marTop w:val="0"/>
          <w:marBottom w:val="0"/>
          <w:divBdr>
            <w:top w:val="none" w:sz="0" w:space="0" w:color="auto"/>
            <w:left w:val="none" w:sz="0" w:space="0" w:color="auto"/>
            <w:bottom w:val="none" w:sz="0" w:space="0" w:color="auto"/>
            <w:right w:val="none" w:sz="0" w:space="0" w:color="auto"/>
          </w:divBdr>
        </w:div>
        <w:div w:id="1089158705">
          <w:marLeft w:val="480"/>
          <w:marRight w:val="0"/>
          <w:marTop w:val="0"/>
          <w:marBottom w:val="0"/>
          <w:divBdr>
            <w:top w:val="none" w:sz="0" w:space="0" w:color="auto"/>
            <w:left w:val="none" w:sz="0" w:space="0" w:color="auto"/>
            <w:bottom w:val="none" w:sz="0" w:space="0" w:color="auto"/>
            <w:right w:val="none" w:sz="0" w:space="0" w:color="auto"/>
          </w:divBdr>
        </w:div>
        <w:div w:id="1750535277">
          <w:marLeft w:val="480"/>
          <w:marRight w:val="0"/>
          <w:marTop w:val="0"/>
          <w:marBottom w:val="0"/>
          <w:divBdr>
            <w:top w:val="none" w:sz="0" w:space="0" w:color="auto"/>
            <w:left w:val="none" w:sz="0" w:space="0" w:color="auto"/>
            <w:bottom w:val="none" w:sz="0" w:space="0" w:color="auto"/>
            <w:right w:val="none" w:sz="0" w:space="0" w:color="auto"/>
          </w:divBdr>
        </w:div>
        <w:div w:id="1183401291">
          <w:marLeft w:val="480"/>
          <w:marRight w:val="0"/>
          <w:marTop w:val="0"/>
          <w:marBottom w:val="0"/>
          <w:divBdr>
            <w:top w:val="none" w:sz="0" w:space="0" w:color="auto"/>
            <w:left w:val="none" w:sz="0" w:space="0" w:color="auto"/>
            <w:bottom w:val="none" w:sz="0" w:space="0" w:color="auto"/>
            <w:right w:val="none" w:sz="0" w:space="0" w:color="auto"/>
          </w:divBdr>
        </w:div>
        <w:div w:id="1804999053">
          <w:marLeft w:val="480"/>
          <w:marRight w:val="0"/>
          <w:marTop w:val="0"/>
          <w:marBottom w:val="0"/>
          <w:divBdr>
            <w:top w:val="none" w:sz="0" w:space="0" w:color="auto"/>
            <w:left w:val="none" w:sz="0" w:space="0" w:color="auto"/>
            <w:bottom w:val="none" w:sz="0" w:space="0" w:color="auto"/>
            <w:right w:val="none" w:sz="0" w:space="0" w:color="auto"/>
          </w:divBdr>
        </w:div>
        <w:div w:id="1292442695">
          <w:marLeft w:val="480"/>
          <w:marRight w:val="0"/>
          <w:marTop w:val="0"/>
          <w:marBottom w:val="0"/>
          <w:divBdr>
            <w:top w:val="none" w:sz="0" w:space="0" w:color="auto"/>
            <w:left w:val="none" w:sz="0" w:space="0" w:color="auto"/>
            <w:bottom w:val="none" w:sz="0" w:space="0" w:color="auto"/>
            <w:right w:val="none" w:sz="0" w:space="0" w:color="auto"/>
          </w:divBdr>
        </w:div>
        <w:div w:id="1924490700">
          <w:marLeft w:val="480"/>
          <w:marRight w:val="0"/>
          <w:marTop w:val="0"/>
          <w:marBottom w:val="0"/>
          <w:divBdr>
            <w:top w:val="none" w:sz="0" w:space="0" w:color="auto"/>
            <w:left w:val="none" w:sz="0" w:space="0" w:color="auto"/>
            <w:bottom w:val="none" w:sz="0" w:space="0" w:color="auto"/>
            <w:right w:val="none" w:sz="0" w:space="0" w:color="auto"/>
          </w:divBdr>
        </w:div>
        <w:div w:id="1586299718">
          <w:marLeft w:val="480"/>
          <w:marRight w:val="0"/>
          <w:marTop w:val="0"/>
          <w:marBottom w:val="0"/>
          <w:divBdr>
            <w:top w:val="none" w:sz="0" w:space="0" w:color="auto"/>
            <w:left w:val="none" w:sz="0" w:space="0" w:color="auto"/>
            <w:bottom w:val="none" w:sz="0" w:space="0" w:color="auto"/>
            <w:right w:val="none" w:sz="0" w:space="0" w:color="auto"/>
          </w:divBdr>
        </w:div>
        <w:div w:id="171528102">
          <w:marLeft w:val="480"/>
          <w:marRight w:val="0"/>
          <w:marTop w:val="0"/>
          <w:marBottom w:val="0"/>
          <w:divBdr>
            <w:top w:val="none" w:sz="0" w:space="0" w:color="auto"/>
            <w:left w:val="none" w:sz="0" w:space="0" w:color="auto"/>
            <w:bottom w:val="none" w:sz="0" w:space="0" w:color="auto"/>
            <w:right w:val="none" w:sz="0" w:space="0" w:color="auto"/>
          </w:divBdr>
        </w:div>
        <w:div w:id="810636295">
          <w:marLeft w:val="480"/>
          <w:marRight w:val="0"/>
          <w:marTop w:val="0"/>
          <w:marBottom w:val="0"/>
          <w:divBdr>
            <w:top w:val="none" w:sz="0" w:space="0" w:color="auto"/>
            <w:left w:val="none" w:sz="0" w:space="0" w:color="auto"/>
            <w:bottom w:val="none" w:sz="0" w:space="0" w:color="auto"/>
            <w:right w:val="none" w:sz="0" w:space="0" w:color="auto"/>
          </w:divBdr>
        </w:div>
        <w:div w:id="563637129">
          <w:marLeft w:val="480"/>
          <w:marRight w:val="0"/>
          <w:marTop w:val="0"/>
          <w:marBottom w:val="0"/>
          <w:divBdr>
            <w:top w:val="none" w:sz="0" w:space="0" w:color="auto"/>
            <w:left w:val="none" w:sz="0" w:space="0" w:color="auto"/>
            <w:bottom w:val="none" w:sz="0" w:space="0" w:color="auto"/>
            <w:right w:val="none" w:sz="0" w:space="0" w:color="auto"/>
          </w:divBdr>
        </w:div>
        <w:div w:id="341981915">
          <w:marLeft w:val="480"/>
          <w:marRight w:val="0"/>
          <w:marTop w:val="0"/>
          <w:marBottom w:val="0"/>
          <w:divBdr>
            <w:top w:val="none" w:sz="0" w:space="0" w:color="auto"/>
            <w:left w:val="none" w:sz="0" w:space="0" w:color="auto"/>
            <w:bottom w:val="none" w:sz="0" w:space="0" w:color="auto"/>
            <w:right w:val="none" w:sz="0" w:space="0" w:color="auto"/>
          </w:divBdr>
        </w:div>
        <w:div w:id="182592189">
          <w:marLeft w:val="480"/>
          <w:marRight w:val="0"/>
          <w:marTop w:val="0"/>
          <w:marBottom w:val="0"/>
          <w:divBdr>
            <w:top w:val="none" w:sz="0" w:space="0" w:color="auto"/>
            <w:left w:val="none" w:sz="0" w:space="0" w:color="auto"/>
            <w:bottom w:val="none" w:sz="0" w:space="0" w:color="auto"/>
            <w:right w:val="none" w:sz="0" w:space="0" w:color="auto"/>
          </w:divBdr>
        </w:div>
        <w:div w:id="765005294">
          <w:marLeft w:val="480"/>
          <w:marRight w:val="0"/>
          <w:marTop w:val="0"/>
          <w:marBottom w:val="0"/>
          <w:divBdr>
            <w:top w:val="none" w:sz="0" w:space="0" w:color="auto"/>
            <w:left w:val="none" w:sz="0" w:space="0" w:color="auto"/>
            <w:bottom w:val="none" w:sz="0" w:space="0" w:color="auto"/>
            <w:right w:val="none" w:sz="0" w:space="0" w:color="auto"/>
          </w:divBdr>
        </w:div>
        <w:div w:id="1976789344">
          <w:marLeft w:val="480"/>
          <w:marRight w:val="0"/>
          <w:marTop w:val="0"/>
          <w:marBottom w:val="0"/>
          <w:divBdr>
            <w:top w:val="none" w:sz="0" w:space="0" w:color="auto"/>
            <w:left w:val="none" w:sz="0" w:space="0" w:color="auto"/>
            <w:bottom w:val="none" w:sz="0" w:space="0" w:color="auto"/>
            <w:right w:val="none" w:sz="0" w:space="0" w:color="auto"/>
          </w:divBdr>
        </w:div>
        <w:div w:id="1069616050">
          <w:marLeft w:val="480"/>
          <w:marRight w:val="0"/>
          <w:marTop w:val="0"/>
          <w:marBottom w:val="0"/>
          <w:divBdr>
            <w:top w:val="none" w:sz="0" w:space="0" w:color="auto"/>
            <w:left w:val="none" w:sz="0" w:space="0" w:color="auto"/>
            <w:bottom w:val="none" w:sz="0" w:space="0" w:color="auto"/>
            <w:right w:val="none" w:sz="0" w:space="0" w:color="auto"/>
          </w:divBdr>
        </w:div>
        <w:div w:id="870269555">
          <w:marLeft w:val="480"/>
          <w:marRight w:val="0"/>
          <w:marTop w:val="0"/>
          <w:marBottom w:val="0"/>
          <w:divBdr>
            <w:top w:val="none" w:sz="0" w:space="0" w:color="auto"/>
            <w:left w:val="none" w:sz="0" w:space="0" w:color="auto"/>
            <w:bottom w:val="none" w:sz="0" w:space="0" w:color="auto"/>
            <w:right w:val="none" w:sz="0" w:space="0" w:color="auto"/>
          </w:divBdr>
        </w:div>
        <w:div w:id="1621377626">
          <w:marLeft w:val="480"/>
          <w:marRight w:val="0"/>
          <w:marTop w:val="0"/>
          <w:marBottom w:val="0"/>
          <w:divBdr>
            <w:top w:val="none" w:sz="0" w:space="0" w:color="auto"/>
            <w:left w:val="none" w:sz="0" w:space="0" w:color="auto"/>
            <w:bottom w:val="none" w:sz="0" w:space="0" w:color="auto"/>
            <w:right w:val="none" w:sz="0" w:space="0" w:color="auto"/>
          </w:divBdr>
        </w:div>
        <w:div w:id="430782666">
          <w:marLeft w:val="480"/>
          <w:marRight w:val="0"/>
          <w:marTop w:val="0"/>
          <w:marBottom w:val="0"/>
          <w:divBdr>
            <w:top w:val="none" w:sz="0" w:space="0" w:color="auto"/>
            <w:left w:val="none" w:sz="0" w:space="0" w:color="auto"/>
            <w:bottom w:val="none" w:sz="0" w:space="0" w:color="auto"/>
            <w:right w:val="none" w:sz="0" w:space="0" w:color="auto"/>
          </w:divBdr>
        </w:div>
        <w:div w:id="1003123977">
          <w:marLeft w:val="480"/>
          <w:marRight w:val="0"/>
          <w:marTop w:val="0"/>
          <w:marBottom w:val="0"/>
          <w:divBdr>
            <w:top w:val="none" w:sz="0" w:space="0" w:color="auto"/>
            <w:left w:val="none" w:sz="0" w:space="0" w:color="auto"/>
            <w:bottom w:val="none" w:sz="0" w:space="0" w:color="auto"/>
            <w:right w:val="none" w:sz="0" w:space="0" w:color="auto"/>
          </w:divBdr>
        </w:div>
        <w:div w:id="169099529">
          <w:marLeft w:val="480"/>
          <w:marRight w:val="0"/>
          <w:marTop w:val="0"/>
          <w:marBottom w:val="0"/>
          <w:divBdr>
            <w:top w:val="none" w:sz="0" w:space="0" w:color="auto"/>
            <w:left w:val="none" w:sz="0" w:space="0" w:color="auto"/>
            <w:bottom w:val="none" w:sz="0" w:space="0" w:color="auto"/>
            <w:right w:val="none" w:sz="0" w:space="0" w:color="auto"/>
          </w:divBdr>
        </w:div>
        <w:div w:id="587731198">
          <w:marLeft w:val="480"/>
          <w:marRight w:val="0"/>
          <w:marTop w:val="0"/>
          <w:marBottom w:val="0"/>
          <w:divBdr>
            <w:top w:val="none" w:sz="0" w:space="0" w:color="auto"/>
            <w:left w:val="none" w:sz="0" w:space="0" w:color="auto"/>
            <w:bottom w:val="none" w:sz="0" w:space="0" w:color="auto"/>
            <w:right w:val="none" w:sz="0" w:space="0" w:color="auto"/>
          </w:divBdr>
        </w:div>
        <w:div w:id="1768883197">
          <w:marLeft w:val="480"/>
          <w:marRight w:val="0"/>
          <w:marTop w:val="0"/>
          <w:marBottom w:val="0"/>
          <w:divBdr>
            <w:top w:val="none" w:sz="0" w:space="0" w:color="auto"/>
            <w:left w:val="none" w:sz="0" w:space="0" w:color="auto"/>
            <w:bottom w:val="none" w:sz="0" w:space="0" w:color="auto"/>
            <w:right w:val="none" w:sz="0" w:space="0" w:color="auto"/>
          </w:divBdr>
        </w:div>
        <w:div w:id="1994984835">
          <w:marLeft w:val="480"/>
          <w:marRight w:val="0"/>
          <w:marTop w:val="0"/>
          <w:marBottom w:val="0"/>
          <w:divBdr>
            <w:top w:val="none" w:sz="0" w:space="0" w:color="auto"/>
            <w:left w:val="none" w:sz="0" w:space="0" w:color="auto"/>
            <w:bottom w:val="none" w:sz="0" w:space="0" w:color="auto"/>
            <w:right w:val="none" w:sz="0" w:space="0" w:color="auto"/>
          </w:divBdr>
        </w:div>
        <w:div w:id="1601721928">
          <w:marLeft w:val="480"/>
          <w:marRight w:val="0"/>
          <w:marTop w:val="0"/>
          <w:marBottom w:val="0"/>
          <w:divBdr>
            <w:top w:val="none" w:sz="0" w:space="0" w:color="auto"/>
            <w:left w:val="none" w:sz="0" w:space="0" w:color="auto"/>
            <w:bottom w:val="none" w:sz="0" w:space="0" w:color="auto"/>
            <w:right w:val="none" w:sz="0" w:space="0" w:color="auto"/>
          </w:divBdr>
        </w:div>
        <w:div w:id="516121254">
          <w:marLeft w:val="480"/>
          <w:marRight w:val="0"/>
          <w:marTop w:val="0"/>
          <w:marBottom w:val="0"/>
          <w:divBdr>
            <w:top w:val="none" w:sz="0" w:space="0" w:color="auto"/>
            <w:left w:val="none" w:sz="0" w:space="0" w:color="auto"/>
            <w:bottom w:val="none" w:sz="0" w:space="0" w:color="auto"/>
            <w:right w:val="none" w:sz="0" w:space="0" w:color="auto"/>
          </w:divBdr>
        </w:div>
        <w:div w:id="333723439">
          <w:marLeft w:val="480"/>
          <w:marRight w:val="0"/>
          <w:marTop w:val="0"/>
          <w:marBottom w:val="0"/>
          <w:divBdr>
            <w:top w:val="none" w:sz="0" w:space="0" w:color="auto"/>
            <w:left w:val="none" w:sz="0" w:space="0" w:color="auto"/>
            <w:bottom w:val="none" w:sz="0" w:space="0" w:color="auto"/>
            <w:right w:val="none" w:sz="0" w:space="0" w:color="auto"/>
          </w:divBdr>
        </w:div>
        <w:div w:id="650671897">
          <w:marLeft w:val="480"/>
          <w:marRight w:val="0"/>
          <w:marTop w:val="0"/>
          <w:marBottom w:val="0"/>
          <w:divBdr>
            <w:top w:val="none" w:sz="0" w:space="0" w:color="auto"/>
            <w:left w:val="none" w:sz="0" w:space="0" w:color="auto"/>
            <w:bottom w:val="none" w:sz="0" w:space="0" w:color="auto"/>
            <w:right w:val="none" w:sz="0" w:space="0" w:color="auto"/>
          </w:divBdr>
        </w:div>
        <w:div w:id="939677568">
          <w:marLeft w:val="480"/>
          <w:marRight w:val="0"/>
          <w:marTop w:val="0"/>
          <w:marBottom w:val="0"/>
          <w:divBdr>
            <w:top w:val="none" w:sz="0" w:space="0" w:color="auto"/>
            <w:left w:val="none" w:sz="0" w:space="0" w:color="auto"/>
            <w:bottom w:val="none" w:sz="0" w:space="0" w:color="auto"/>
            <w:right w:val="none" w:sz="0" w:space="0" w:color="auto"/>
          </w:divBdr>
        </w:div>
        <w:div w:id="1757511002">
          <w:marLeft w:val="480"/>
          <w:marRight w:val="0"/>
          <w:marTop w:val="0"/>
          <w:marBottom w:val="0"/>
          <w:divBdr>
            <w:top w:val="none" w:sz="0" w:space="0" w:color="auto"/>
            <w:left w:val="none" w:sz="0" w:space="0" w:color="auto"/>
            <w:bottom w:val="none" w:sz="0" w:space="0" w:color="auto"/>
            <w:right w:val="none" w:sz="0" w:space="0" w:color="auto"/>
          </w:divBdr>
        </w:div>
        <w:div w:id="487983543">
          <w:marLeft w:val="480"/>
          <w:marRight w:val="0"/>
          <w:marTop w:val="0"/>
          <w:marBottom w:val="0"/>
          <w:divBdr>
            <w:top w:val="none" w:sz="0" w:space="0" w:color="auto"/>
            <w:left w:val="none" w:sz="0" w:space="0" w:color="auto"/>
            <w:bottom w:val="none" w:sz="0" w:space="0" w:color="auto"/>
            <w:right w:val="none" w:sz="0" w:space="0" w:color="auto"/>
          </w:divBdr>
        </w:div>
      </w:divsChild>
    </w:div>
    <w:div w:id="954555997">
      <w:bodyDiv w:val="1"/>
      <w:marLeft w:val="0"/>
      <w:marRight w:val="0"/>
      <w:marTop w:val="0"/>
      <w:marBottom w:val="0"/>
      <w:divBdr>
        <w:top w:val="none" w:sz="0" w:space="0" w:color="auto"/>
        <w:left w:val="none" w:sz="0" w:space="0" w:color="auto"/>
        <w:bottom w:val="none" w:sz="0" w:space="0" w:color="auto"/>
        <w:right w:val="none" w:sz="0" w:space="0" w:color="auto"/>
      </w:divBdr>
    </w:div>
    <w:div w:id="954948153">
      <w:bodyDiv w:val="1"/>
      <w:marLeft w:val="0"/>
      <w:marRight w:val="0"/>
      <w:marTop w:val="0"/>
      <w:marBottom w:val="0"/>
      <w:divBdr>
        <w:top w:val="none" w:sz="0" w:space="0" w:color="auto"/>
        <w:left w:val="none" w:sz="0" w:space="0" w:color="auto"/>
        <w:bottom w:val="none" w:sz="0" w:space="0" w:color="auto"/>
        <w:right w:val="none" w:sz="0" w:space="0" w:color="auto"/>
      </w:divBdr>
    </w:div>
    <w:div w:id="955478416">
      <w:bodyDiv w:val="1"/>
      <w:marLeft w:val="0"/>
      <w:marRight w:val="0"/>
      <w:marTop w:val="0"/>
      <w:marBottom w:val="0"/>
      <w:divBdr>
        <w:top w:val="none" w:sz="0" w:space="0" w:color="auto"/>
        <w:left w:val="none" w:sz="0" w:space="0" w:color="auto"/>
        <w:bottom w:val="none" w:sz="0" w:space="0" w:color="auto"/>
        <w:right w:val="none" w:sz="0" w:space="0" w:color="auto"/>
      </w:divBdr>
    </w:div>
    <w:div w:id="956065148">
      <w:bodyDiv w:val="1"/>
      <w:marLeft w:val="0"/>
      <w:marRight w:val="0"/>
      <w:marTop w:val="0"/>
      <w:marBottom w:val="0"/>
      <w:divBdr>
        <w:top w:val="none" w:sz="0" w:space="0" w:color="auto"/>
        <w:left w:val="none" w:sz="0" w:space="0" w:color="auto"/>
        <w:bottom w:val="none" w:sz="0" w:space="0" w:color="auto"/>
        <w:right w:val="none" w:sz="0" w:space="0" w:color="auto"/>
      </w:divBdr>
    </w:div>
    <w:div w:id="956259808">
      <w:bodyDiv w:val="1"/>
      <w:marLeft w:val="0"/>
      <w:marRight w:val="0"/>
      <w:marTop w:val="0"/>
      <w:marBottom w:val="0"/>
      <w:divBdr>
        <w:top w:val="none" w:sz="0" w:space="0" w:color="auto"/>
        <w:left w:val="none" w:sz="0" w:space="0" w:color="auto"/>
        <w:bottom w:val="none" w:sz="0" w:space="0" w:color="auto"/>
        <w:right w:val="none" w:sz="0" w:space="0" w:color="auto"/>
      </w:divBdr>
    </w:div>
    <w:div w:id="956450479">
      <w:bodyDiv w:val="1"/>
      <w:marLeft w:val="0"/>
      <w:marRight w:val="0"/>
      <w:marTop w:val="0"/>
      <w:marBottom w:val="0"/>
      <w:divBdr>
        <w:top w:val="none" w:sz="0" w:space="0" w:color="auto"/>
        <w:left w:val="none" w:sz="0" w:space="0" w:color="auto"/>
        <w:bottom w:val="none" w:sz="0" w:space="0" w:color="auto"/>
        <w:right w:val="none" w:sz="0" w:space="0" w:color="auto"/>
      </w:divBdr>
    </w:div>
    <w:div w:id="956528822">
      <w:bodyDiv w:val="1"/>
      <w:marLeft w:val="0"/>
      <w:marRight w:val="0"/>
      <w:marTop w:val="0"/>
      <w:marBottom w:val="0"/>
      <w:divBdr>
        <w:top w:val="none" w:sz="0" w:space="0" w:color="auto"/>
        <w:left w:val="none" w:sz="0" w:space="0" w:color="auto"/>
        <w:bottom w:val="none" w:sz="0" w:space="0" w:color="auto"/>
        <w:right w:val="none" w:sz="0" w:space="0" w:color="auto"/>
      </w:divBdr>
    </w:div>
    <w:div w:id="957178891">
      <w:bodyDiv w:val="1"/>
      <w:marLeft w:val="0"/>
      <w:marRight w:val="0"/>
      <w:marTop w:val="0"/>
      <w:marBottom w:val="0"/>
      <w:divBdr>
        <w:top w:val="none" w:sz="0" w:space="0" w:color="auto"/>
        <w:left w:val="none" w:sz="0" w:space="0" w:color="auto"/>
        <w:bottom w:val="none" w:sz="0" w:space="0" w:color="auto"/>
        <w:right w:val="none" w:sz="0" w:space="0" w:color="auto"/>
      </w:divBdr>
    </w:div>
    <w:div w:id="957487879">
      <w:bodyDiv w:val="1"/>
      <w:marLeft w:val="0"/>
      <w:marRight w:val="0"/>
      <w:marTop w:val="0"/>
      <w:marBottom w:val="0"/>
      <w:divBdr>
        <w:top w:val="none" w:sz="0" w:space="0" w:color="auto"/>
        <w:left w:val="none" w:sz="0" w:space="0" w:color="auto"/>
        <w:bottom w:val="none" w:sz="0" w:space="0" w:color="auto"/>
        <w:right w:val="none" w:sz="0" w:space="0" w:color="auto"/>
      </w:divBdr>
    </w:div>
    <w:div w:id="957835824">
      <w:bodyDiv w:val="1"/>
      <w:marLeft w:val="0"/>
      <w:marRight w:val="0"/>
      <w:marTop w:val="0"/>
      <w:marBottom w:val="0"/>
      <w:divBdr>
        <w:top w:val="none" w:sz="0" w:space="0" w:color="auto"/>
        <w:left w:val="none" w:sz="0" w:space="0" w:color="auto"/>
        <w:bottom w:val="none" w:sz="0" w:space="0" w:color="auto"/>
        <w:right w:val="none" w:sz="0" w:space="0" w:color="auto"/>
      </w:divBdr>
    </w:div>
    <w:div w:id="957880780">
      <w:bodyDiv w:val="1"/>
      <w:marLeft w:val="0"/>
      <w:marRight w:val="0"/>
      <w:marTop w:val="0"/>
      <w:marBottom w:val="0"/>
      <w:divBdr>
        <w:top w:val="none" w:sz="0" w:space="0" w:color="auto"/>
        <w:left w:val="none" w:sz="0" w:space="0" w:color="auto"/>
        <w:bottom w:val="none" w:sz="0" w:space="0" w:color="auto"/>
        <w:right w:val="none" w:sz="0" w:space="0" w:color="auto"/>
      </w:divBdr>
    </w:div>
    <w:div w:id="958292796">
      <w:bodyDiv w:val="1"/>
      <w:marLeft w:val="0"/>
      <w:marRight w:val="0"/>
      <w:marTop w:val="0"/>
      <w:marBottom w:val="0"/>
      <w:divBdr>
        <w:top w:val="none" w:sz="0" w:space="0" w:color="auto"/>
        <w:left w:val="none" w:sz="0" w:space="0" w:color="auto"/>
        <w:bottom w:val="none" w:sz="0" w:space="0" w:color="auto"/>
        <w:right w:val="none" w:sz="0" w:space="0" w:color="auto"/>
      </w:divBdr>
    </w:div>
    <w:div w:id="958416791">
      <w:bodyDiv w:val="1"/>
      <w:marLeft w:val="0"/>
      <w:marRight w:val="0"/>
      <w:marTop w:val="0"/>
      <w:marBottom w:val="0"/>
      <w:divBdr>
        <w:top w:val="none" w:sz="0" w:space="0" w:color="auto"/>
        <w:left w:val="none" w:sz="0" w:space="0" w:color="auto"/>
        <w:bottom w:val="none" w:sz="0" w:space="0" w:color="auto"/>
        <w:right w:val="none" w:sz="0" w:space="0" w:color="auto"/>
      </w:divBdr>
    </w:div>
    <w:div w:id="958531096">
      <w:bodyDiv w:val="1"/>
      <w:marLeft w:val="0"/>
      <w:marRight w:val="0"/>
      <w:marTop w:val="0"/>
      <w:marBottom w:val="0"/>
      <w:divBdr>
        <w:top w:val="none" w:sz="0" w:space="0" w:color="auto"/>
        <w:left w:val="none" w:sz="0" w:space="0" w:color="auto"/>
        <w:bottom w:val="none" w:sz="0" w:space="0" w:color="auto"/>
        <w:right w:val="none" w:sz="0" w:space="0" w:color="auto"/>
      </w:divBdr>
    </w:div>
    <w:div w:id="958562183">
      <w:bodyDiv w:val="1"/>
      <w:marLeft w:val="0"/>
      <w:marRight w:val="0"/>
      <w:marTop w:val="0"/>
      <w:marBottom w:val="0"/>
      <w:divBdr>
        <w:top w:val="none" w:sz="0" w:space="0" w:color="auto"/>
        <w:left w:val="none" w:sz="0" w:space="0" w:color="auto"/>
        <w:bottom w:val="none" w:sz="0" w:space="0" w:color="auto"/>
        <w:right w:val="none" w:sz="0" w:space="0" w:color="auto"/>
      </w:divBdr>
    </w:div>
    <w:div w:id="958611490">
      <w:bodyDiv w:val="1"/>
      <w:marLeft w:val="0"/>
      <w:marRight w:val="0"/>
      <w:marTop w:val="0"/>
      <w:marBottom w:val="0"/>
      <w:divBdr>
        <w:top w:val="none" w:sz="0" w:space="0" w:color="auto"/>
        <w:left w:val="none" w:sz="0" w:space="0" w:color="auto"/>
        <w:bottom w:val="none" w:sz="0" w:space="0" w:color="auto"/>
        <w:right w:val="none" w:sz="0" w:space="0" w:color="auto"/>
      </w:divBdr>
    </w:div>
    <w:div w:id="958729997">
      <w:bodyDiv w:val="1"/>
      <w:marLeft w:val="0"/>
      <w:marRight w:val="0"/>
      <w:marTop w:val="0"/>
      <w:marBottom w:val="0"/>
      <w:divBdr>
        <w:top w:val="none" w:sz="0" w:space="0" w:color="auto"/>
        <w:left w:val="none" w:sz="0" w:space="0" w:color="auto"/>
        <w:bottom w:val="none" w:sz="0" w:space="0" w:color="auto"/>
        <w:right w:val="none" w:sz="0" w:space="0" w:color="auto"/>
      </w:divBdr>
    </w:div>
    <w:div w:id="958758572">
      <w:bodyDiv w:val="1"/>
      <w:marLeft w:val="0"/>
      <w:marRight w:val="0"/>
      <w:marTop w:val="0"/>
      <w:marBottom w:val="0"/>
      <w:divBdr>
        <w:top w:val="none" w:sz="0" w:space="0" w:color="auto"/>
        <w:left w:val="none" w:sz="0" w:space="0" w:color="auto"/>
        <w:bottom w:val="none" w:sz="0" w:space="0" w:color="auto"/>
        <w:right w:val="none" w:sz="0" w:space="0" w:color="auto"/>
      </w:divBdr>
    </w:div>
    <w:div w:id="958877664">
      <w:bodyDiv w:val="1"/>
      <w:marLeft w:val="0"/>
      <w:marRight w:val="0"/>
      <w:marTop w:val="0"/>
      <w:marBottom w:val="0"/>
      <w:divBdr>
        <w:top w:val="none" w:sz="0" w:space="0" w:color="auto"/>
        <w:left w:val="none" w:sz="0" w:space="0" w:color="auto"/>
        <w:bottom w:val="none" w:sz="0" w:space="0" w:color="auto"/>
        <w:right w:val="none" w:sz="0" w:space="0" w:color="auto"/>
      </w:divBdr>
    </w:div>
    <w:div w:id="959185091">
      <w:bodyDiv w:val="1"/>
      <w:marLeft w:val="0"/>
      <w:marRight w:val="0"/>
      <w:marTop w:val="0"/>
      <w:marBottom w:val="0"/>
      <w:divBdr>
        <w:top w:val="none" w:sz="0" w:space="0" w:color="auto"/>
        <w:left w:val="none" w:sz="0" w:space="0" w:color="auto"/>
        <w:bottom w:val="none" w:sz="0" w:space="0" w:color="auto"/>
        <w:right w:val="none" w:sz="0" w:space="0" w:color="auto"/>
      </w:divBdr>
    </w:div>
    <w:div w:id="959258893">
      <w:bodyDiv w:val="1"/>
      <w:marLeft w:val="0"/>
      <w:marRight w:val="0"/>
      <w:marTop w:val="0"/>
      <w:marBottom w:val="0"/>
      <w:divBdr>
        <w:top w:val="none" w:sz="0" w:space="0" w:color="auto"/>
        <w:left w:val="none" w:sz="0" w:space="0" w:color="auto"/>
        <w:bottom w:val="none" w:sz="0" w:space="0" w:color="auto"/>
        <w:right w:val="none" w:sz="0" w:space="0" w:color="auto"/>
      </w:divBdr>
    </w:div>
    <w:div w:id="959336443">
      <w:bodyDiv w:val="1"/>
      <w:marLeft w:val="0"/>
      <w:marRight w:val="0"/>
      <w:marTop w:val="0"/>
      <w:marBottom w:val="0"/>
      <w:divBdr>
        <w:top w:val="none" w:sz="0" w:space="0" w:color="auto"/>
        <w:left w:val="none" w:sz="0" w:space="0" w:color="auto"/>
        <w:bottom w:val="none" w:sz="0" w:space="0" w:color="auto"/>
        <w:right w:val="none" w:sz="0" w:space="0" w:color="auto"/>
      </w:divBdr>
    </w:div>
    <w:div w:id="959459615">
      <w:bodyDiv w:val="1"/>
      <w:marLeft w:val="0"/>
      <w:marRight w:val="0"/>
      <w:marTop w:val="0"/>
      <w:marBottom w:val="0"/>
      <w:divBdr>
        <w:top w:val="none" w:sz="0" w:space="0" w:color="auto"/>
        <w:left w:val="none" w:sz="0" w:space="0" w:color="auto"/>
        <w:bottom w:val="none" w:sz="0" w:space="0" w:color="auto"/>
        <w:right w:val="none" w:sz="0" w:space="0" w:color="auto"/>
      </w:divBdr>
    </w:div>
    <w:div w:id="959606829">
      <w:bodyDiv w:val="1"/>
      <w:marLeft w:val="0"/>
      <w:marRight w:val="0"/>
      <w:marTop w:val="0"/>
      <w:marBottom w:val="0"/>
      <w:divBdr>
        <w:top w:val="none" w:sz="0" w:space="0" w:color="auto"/>
        <w:left w:val="none" w:sz="0" w:space="0" w:color="auto"/>
        <w:bottom w:val="none" w:sz="0" w:space="0" w:color="auto"/>
        <w:right w:val="none" w:sz="0" w:space="0" w:color="auto"/>
      </w:divBdr>
    </w:div>
    <w:div w:id="959796850">
      <w:bodyDiv w:val="1"/>
      <w:marLeft w:val="0"/>
      <w:marRight w:val="0"/>
      <w:marTop w:val="0"/>
      <w:marBottom w:val="0"/>
      <w:divBdr>
        <w:top w:val="none" w:sz="0" w:space="0" w:color="auto"/>
        <w:left w:val="none" w:sz="0" w:space="0" w:color="auto"/>
        <w:bottom w:val="none" w:sz="0" w:space="0" w:color="auto"/>
        <w:right w:val="none" w:sz="0" w:space="0" w:color="auto"/>
      </w:divBdr>
    </w:div>
    <w:div w:id="959996561">
      <w:bodyDiv w:val="1"/>
      <w:marLeft w:val="0"/>
      <w:marRight w:val="0"/>
      <w:marTop w:val="0"/>
      <w:marBottom w:val="0"/>
      <w:divBdr>
        <w:top w:val="none" w:sz="0" w:space="0" w:color="auto"/>
        <w:left w:val="none" w:sz="0" w:space="0" w:color="auto"/>
        <w:bottom w:val="none" w:sz="0" w:space="0" w:color="auto"/>
        <w:right w:val="none" w:sz="0" w:space="0" w:color="auto"/>
      </w:divBdr>
    </w:div>
    <w:div w:id="960384716">
      <w:bodyDiv w:val="1"/>
      <w:marLeft w:val="0"/>
      <w:marRight w:val="0"/>
      <w:marTop w:val="0"/>
      <w:marBottom w:val="0"/>
      <w:divBdr>
        <w:top w:val="none" w:sz="0" w:space="0" w:color="auto"/>
        <w:left w:val="none" w:sz="0" w:space="0" w:color="auto"/>
        <w:bottom w:val="none" w:sz="0" w:space="0" w:color="auto"/>
        <w:right w:val="none" w:sz="0" w:space="0" w:color="auto"/>
      </w:divBdr>
    </w:div>
    <w:div w:id="960527267">
      <w:bodyDiv w:val="1"/>
      <w:marLeft w:val="0"/>
      <w:marRight w:val="0"/>
      <w:marTop w:val="0"/>
      <w:marBottom w:val="0"/>
      <w:divBdr>
        <w:top w:val="none" w:sz="0" w:space="0" w:color="auto"/>
        <w:left w:val="none" w:sz="0" w:space="0" w:color="auto"/>
        <w:bottom w:val="none" w:sz="0" w:space="0" w:color="auto"/>
        <w:right w:val="none" w:sz="0" w:space="0" w:color="auto"/>
      </w:divBdr>
    </w:div>
    <w:div w:id="960721192">
      <w:bodyDiv w:val="1"/>
      <w:marLeft w:val="0"/>
      <w:marRight w:val="0"/>
      <w:marTop w:val="0"/>
      <w:marBottom w:val="0"/>
      <w:divBdr>
        <w:top w:val="none" w:sz="0" w:space="0" w:color="auto"/>
        <w:left w:val="none" w:sz="0" w:space="0" w:color="auto"/>
        <w:bottom w:val="none" w:sz="0" w:space="0" w:color="auto"/>
        <w:right w:val="none" w:sz="0" w:space="0" w:color="auto"/>
      </w:divBdr>
    </w:div>
    <w:div w:id="960963868">
      <w:bodyDiv w:val="1"/>
      <w:marLeft w:val="0"/>
      <w:marRight w:val="0"/>
      <w:marTop w:val="0"/>
      <w:marBottom w:val="0"/>
      <w:divBdr>
        <w:top w:val="none" w:sz="0" w:space="0" w:color="auto"/>
        <w:left w:val="none" w:sz="0" w:space="0" w:color="auto"/>
        <w:bottom w:val="none" w:sz="0" w:space="0" w:color="auto"/>
        <w:right w:val="none" w:sz="0" w:space="0" w:color="auto"/>
      </w:divBdr>
    </w:div>
    <w:div w:id="961612042">
      <w:bodyDiv w:val="1"/>
      <w:marLeft w:val="0"/>
      <w:marRight w:val="0"/>
      <w:marTop w:val="0"/>
      <w:marBottom w:val="0"/>
      <w:divBdr>
        <w:top w:val="none" w:sz="0" w:space="0" w:color="auto"/>
        <w:left w:val="none" w:sz="0" w:space="0" w:color="auto"/>
        <w:bottom w:val="none" w:sz="0" w:space="0" w:color="auto"/>
        <w:right w:val="none" w:sz="0" w:space="0" w:color="auto"/>
      </w:divBdr>
    </w:div>
    <w:div w:id="961619462">
      <w:bodyDiv w:val="1"/>
      <w:marLeft w:val="0"/>
      <w:marRight w:val="0"/>
      <w:marTop w:val="0"/>
      <w:marBottom w:val="0"/>
      <w:divBdr>
        <w:top w:val="none" w:sz="0" w:space="0" w:color="auto"/>
        <w:left w:val="none" w:sz="0" w:space="0" w:color="auto"/>
        <w:bottom w:val="none" w:sz="0" w:space="0" w:color="auto"/>
        <w:right w:val="none" w:sz="0" w:space="0" w:color="auto"/>
      </w:divBdr>
    </w:div>
    <w:div w:id="961958040">
      <w:bodyDiv w:val="1"/>
      <w:marLeft w:val="0"/>
      <w:marRight w:val="0"/>
      <w:marTop w:val="0"/>
      <w:marBottom w:val="0"/>
      <w:divBdr>
        <w:top w:val="none" w:sz="0" w:space="0" w:color="auto"/>
        <w:left w:val="none" w:sz="0" w:space="0" w:color="auto"/>
        <w:bottom w:val="none" w:sz="0" w:space="0" w:color="auto"/>
        <w:right w:val="none" w:sz="0" w:space="0" w:color="auto"/>
      </w:divBdr>
    </w:div>
    <w:div w:id="962032772">
      <w:bodyDiv w:val="1"/>
      <w:marLeft w:val="0"/>
      <w:marRight w:val="0"/>
      <w:marTop w:val="0"/>
      <w:marBottom w:val="0"/>
      <w:divBdr>
        <w:top w:val="none" w:sz="0" w:space="0" w:color="auto"/>
        <w:left w:val="none" w:sz="0" w:space="0" w:color="auto"/>
        <w:bottom w:val="none" w:sz="0" w:space="0" w:color="auto"/>
        <w:right w:val="none" w:sz="0" w:space="0" w:color="auto"/>
      </w:divBdr>
    </w:div>
    <w:div w:id="962034031">
      <w:bodyDiv w:val="1"/>
      <w:marLeft w:val="0"/>
      <w:marRight w:val="0"/>
      <w:marTop w:val="0"/>
      <w:marBottom w:val="0"/>
      <w:divBdr>
        <w:top w:val="none" w:sz="0" w:space="0" w:color="auto"/>
        <w:left w:val="none" w:sz="0" w:space="0" w:color="auto"/>
        <w:bottom w:val="none" w:sz="0" w:space="0" w:color="auto"/>
        <w:right w:val="none" w:sz="0" w:space="0" w:color="auto"/>
      </w:divBdr>
    </w:div>
    <w:div w:id="962035293">
      <w:bodyDiv w:val="1"/>
      <w:marLeft w:val="0"/>
      <w:marRight w:val="0"/>
      <w:marTop w:val="0"/>
      <w:marBottom w:val="0"/>
      <w:divBdr>
        <w:top w:val="none" w:sz="0" w:space="0" w:color="auto"/>
        <w:left w:val="none" w:sz="0" w:space="0" w:color="auto"/>
        <w:bottom w:val="none" w:sz="0" w:space="0" w:color="auto"/>
        <w:right w:val="none" w:sz="0" w:space="0" w:color="auto"/>
      </w:divBdr>
    </w:div>
    <w:div w:id="962464992">
      <w:bodyDiv w:val="1"/>
      <w:marLeft w:val="0"/>
      <w:marRight w:val="0"/>
      <w:marTop w:val="0"/>
      <w:marBottom w:val="0"/>
      <w:divBdr>
        <w:top w:val="none" w:sz="0" w:space="0" w:color="auto"/>
        <w:left w:val="none" w:sz="0" w:space="0" w:color="auto"/>
        <w:bottom w:val="none" w:sz="0" w:space="0" w:color="auto"/>
        <w:right w:val="none" w:sz="0" w:space="0" w:color="auto"/>
      </w:divBdr>
    </w:div>
    <w:div w:id="962469136">
      <w:bodyDiv w:val="1"/>
      <w:marLeft w:val="0"/>
      <w:marRight w:val="0"/>
      <w:marTop w:val="0"/>
      <w:marBottom w:val="0"/>
      <w:divBdr>
        <w:top w:val="none" w:sz="0" w:space="0" w:color="auto"/>
        <w:left w:val="none" w:sz="0" w:space="0" w:color="auto"/>
        <w:bottom w:val="none" w:sz="0" w:space="0" w:color="auto"/>
        <w:right w:val="none" w:sz="0" w:space="0" w:color="auto"/>
      </w:divBdr>
    </w:div>
    <w:div w:id="962539272">
      <w:bodyDiv w:val="1"/>
      <w:marLeft w:val="0"/>
      <w:marRight w:val="0"/>
      <w:marTop w:val="0"/>
      <w:marBottom w:val="0"/>
      <w:divBdr>
        <w:top w:val="none" w:sz="0" w:space="0" w:color="auto"/>
        <w:left w:val="none" w:sz="0" w:space="0" w:color="auto"/>
        <w:bottom w:val="none" w:sz="0" w:space="0" w:color="auto"/>
        <w:right w:val="none" w:sz="0" w:space="0" w:color="auto"/>
      </w:divBdr>
    </w:div>
    <w:div w:id="962810002">
      <w:bodyDiv w:val="1"/>
      <w:marLeft w:val="0"/>
      <w:marRight w:val="0"/>
      <w:marTop w:val="0"/>
      <w:marBottom w:val="0"/>
      <w:divBdr>
        <w:top w:val="none" w:sz="0" w:space="0" w:color="auto"/>
        <w:left w:val="none" w:sz="0" w:space="0" w:color="auto"/>
        <w:bottom w:val="none" w:sz="0" w:space="0" w:color="auto"/>
        <w:right w:val="none" w:sz="0" w:space="0" w:color="auto"/>
      </w:divBdr>
    </w:div>
    <w:div w:id="962882301">
      <w:bodyDiv w:val="1"/>
      <w:marLeft w:val="0"/>
      <w:marRight w:val="0"/>
      <w:marTop w:val="0"/>
      <w:marBottom w:val="0"/>
      <w:divBdr>
        <w:top w:val="none" w:sz="0" w:space="0" w:color="auto"/>
        <w:left w:val="none" w:sz="0" w:space="0" w:color="auto"/>
        <w:bottom w:val="none" w:sz="0" w:space="0" w:color="auto"/>
        <w:right w:val="none" w:sz="0" w:space="0" w:color="auto"/>
      </w:divBdr>
    </w:div>
    <w:div w:id="963117155">
      <w:bodyDiv w:val="1"/>
      <w:marLeft w:val="0"/>
      <w:marRight w:val="0"/>
      <w:marTop w:val="0"/>
      <w:marBottom w:val="0"/>
      <w:divBdr>
        <w:top w:val="none" w:sz="0" w:space="0" w:color="auto"/>
        <w:left w:val="none" w:sz="0" w:space="0" w:color="auto"/>
        <w:bottom w:val="none" w:sz="0" w:space="0" w:color="auto"/>
        <w:right w:val="none" w:sz="0" w:space="0" w:color="auto"/>
      </w:divBdr>
    </w:div>
    <w:div w:id="963539416">
      <w:bodyDiv w:val="1"/>
      <w:marLeft w:val="0"/>
      <w:marRight w:val="0"/>
      <w:marTop w:val="0"/>
      <w:marBottom w:val="0"/>
      <w:divBdr>
        <w:top w:val="none" w:sz="0" w:space="0" w:color="auto"/>
        <w:left w:val="none" w:sz="0" w:space="0" w:color="auto"/>
        <w:bottom w:val="none" w:sz="0" w:space="0" w:color="auto"/>
        <w:right w:val="none" w:sz="0" w:space="0" w:color="auto"/>
      </w:divBdr>
    </w:div>
    <w:div w:id="963580393">
      <w:bodyDiv w:val="1"/>
      <w:marLeft w:val="0"/>
      <w:marRight w:val="0"/>
      <w:marTop w:val="0"/>
      <w:marBottom w:val="0"/>
      <w:divBdr>
        <w:top w:val="none" w:sz="0" w:space="0" w:color="auto"/>
        <w:left w:val="none" w:sz="0" w:space="0" w:color="auto"/>
        <w:bottom w:val="none" w:sz="0" w:space="0" w:color="auto"/>
        <w:right w:val="none" w:sz="0" w:space="0" w:color="auto"/>
      </w:divBdr>
    </w:div>
    <w:div w:id="964120319">
      <w:bodyDiv w:val="1"/>
      <w:marLeft w:val="0"/>
      <w:marRight w:val="0"/>
      <w:marTop w:val="0"/>
      <w:marBottom w:val="0"/>
      <w:divBdr>
        <w:top w:val="none" w:sz="0" w:space="0" w:color="auto"/>
        <w:left w:val="none" w:sz="0" w:space="0" w:color="auto"/>
        <w:bottom w:val="none" w:sz="0" w:space="0" w:color="auto"/>
        <w:right w:val="none" w:sz="0" w:space="0" w:color="auto"/>
      </w:divBdr>
    </w:div>
    <w:div w:id="964430144">
      <w:bodyDiv w:val="1"/>
      <w:marLeft w:val="0"/>
      <w:marRight w:val="0"/>
      <w:marTop w:val="0"/>
      <w:marBottom w:val="0"/>
      <w:divBdr>
        <w:top w:val="none" w:sz="0" w:space="0" w:color="auto"/>
        <w:left w:val="none" w:sz="0" w:space="0" w:color="auto"/>
        <w:bottom w:val="none" w:sz="0" w:space="0" w:color="auto"/>
        <w:right w:val="none" w:sz="0" w:space="0" w:color="auto"/>
      </w:divBdr>
    </w:div>
    <w:div w:id="964698001">
      <w:bodyDiv w:val="1"/>
      <w:marLeft w:val="0"/>
      <w:marRight w:val="0"/>
      <w:marTop w:val="0"/>
      <w:marBottom w:val="0"/>
      <w:divBdr>
        <w:top w:val="none" w:sz="0" w:space="0" w:color="auto"/>
        <w:left w:val="none" w:sz="0" w:space="0" w:color="auto"/>
        <w:bottom w:val="none" w:sz="0" w:space="0" w:color="auto"/>
        <w:right w:val="none" w:sz="0" w:space="0" w:color="auto"/>
      </w:divBdr>
    </w:div>
    <w:div w:id="964777518">
      <w:bodyDiv w:val="1"/>
      <w:marLeft w:val="0"/>
      <w:marRight w:val="0"/>
      <w:marTop w:val="0"/>
      <w:marBottom w:val="0"/>
      <w:divBdr>
        <w:top w:val="none" w:sz="0" w:space="0" w:color="auto"/>
        <w:left w:val="none" w:sz="0" w:space="0" w:color="auto"/>
        <w:bottom w:val="none" w:sz="0" w:space="0" w:color="auto"/>
        <w:right w:val="none" w:sz="0" w:space="0" w:color="auto"/>
      </w:divBdr>
    </w:div>
    <w:div w:id="964894360">
      <w:bodyDiv w:val="1"/>
      <w:marLeft w:val="0"/>
      <w:marRight w:val="0"/>
      <w:marTop w:val="0"/>
      <w:marBottom w:val="0"/>
      <w:divBdr>
        <w:top w:val="none" w:sz="0" w:space="0" w:color="auto"/>
        <w:left w:val="none" w:sz="0" w:space="0" w:color="auto"/>
        <w:bottom w:val="none" w:sz="0" w:space="0" w:color="auto"/>
        <w:right w:val="none" w:sz="0" w:space="0" w:color="auto"/>
      </w:divBdr>
    </w:div>
    <w:div w:id="965086021">
      <w:bodyDiv w:val="1"/>
      <w:marLeft w:val="0"/>
      <w:marRight w:val="0"/>
      <w:marTop w:val="0"/>
      <w:marBottom w:val="0"/>
      <w:divBdr>
        <w:top w:val="none" w:sz="0" w:space="0" w:color="auto"/>
        <w:left w:val="none" w:sz="0" w:space="0" w:color="auto"/>
        <w:bottom w:val="none" w:sz="0" w:space="0" w:color="auto"/>
        <w:right w:val="none" w:sz="0" w:space="0" w:color="auto"/>
      </w:divBdr>
    </w:div>
    <w:div w:id="965158598">
      <w:bodyDiv w:val="1"/>
      <w:marLeft w:val="0"/>
      <w:marRight w:val="0"/>
      <w:marTop w:val="0"/>
      <w:marBottom w:val="0"/>
      <w:divBdr>
        <w:top w:val="none" w:sz="0" w:space="0" w:color="auto"/>
        <w:left w:val="none" w:sz="0" w:space="0" w:color="auto"/>
        <w:bottom w:val="none" w:sz="0" w:space="0" w:color="auto"/>
        <w:right w:val="none" w:sz="0" w:space="0" w:color="auto"/>
      </w:divBdr>
    </w:div>
    <w:div w:id="965165356">
      <w:bodyDiv w:val="1"/>
      <w:marLeft w:val="0"/>
      <w:marRight w:val="0"/>
      <w:marTop w:val="0"/>
      <w:marBottom w:val="0"/>
      <w:divBdr>
        <w:top w:val="none" w:sz="0" w:space="0" w:color="auto"/>
        <w:left w:val="none" w:sz="0" w:space="0" w:color="auto"/>
        <w:bottom w:val="none" w:sz="0" w:space="0" w:color="auto"/>
        <w:right w:val="none" w:sz="0" w:space="0" w:color="auto"/>
      </w:divBdr>
    </w:div>
    <w:div w:id="965238598">
      <w:bodyDiv w:val="1"/>
      <w:marLeft w:val="0"/>
      <w:marRight w:val="0"/>
      <w:marTop w:val="0"/>
      <w:marBottom w:val="0"/>
      <w:divBdr>
        <w:top w:val="none" w:sz="0" w:space="0" w:color="auto"/>
        <w:left w:val="none" w:sz="0" w:space="0" w:color="auto"/>
        <w:bottom w:val="none" w:sz="0" w:space="0" w:color="auto"/>
        <w:right w:val="none" w:sz="0" w:space="0" w:color="auto"/>
      </w:divBdr>
      <w:divsChild>
        <w:div w:id="962543914">
          <w:marLeft w:val="480"/>
          <w:marRight w:val="0"/>
          <w:marTop w:val="0"/>
          <w:marBottom w:val="0"/>
          <w:divBdr>
            <w:top w:val="none" w:sz="0" w:space="0" w:color="auto"/>
            <w:left w:val="none" w:sz="0" w:space="0" w:color="auto"/>
            <w:bottom w:val="none" w:sz="0" w:space="0" w:color="auto"/>
            <w:right w:val="none" w:sz="0" w:space="0" w:color="auto"/>
          </w:divBdr>
        </w:div>
        <w:div w:id="1946770752">
          <w:marLeft w:val="480"/>
          <w:marRight w:val="0"/>
          <w:marTop w:val="0"/>
          <w:marBottom w:val="0"/>
          <w:divBdr>
            <w:top w:val="none" w:sz="0" w:space="0" w:color="auto"/>
            <w:left w:val="none" w:sz="0" w:space="0" w:color="auto"/>
            <w:bottom w:val="none" w:sz="0" w:space="0" w:color="auto"/>
            <w:right w:val="none" w:sz="0" w:space="0" w:color="auto"/>
          </w:divBdr>
        </w:div>
        <w:div w:id="261182406">
          <w:marLeft w:val="480"/>
          <w:marRight w:val="0"/>
          <w:marTop w:val="0"/>
          <w:marBottom w:val="0"/>
          <w:divBdr>
            <w:top w:val="none" w:sz="0" w:space="0" w:color="auto"/>
            <w:left w:val="none" w:sz="0" w:space="0" w:color="auto"/>
            <w:bottom w:val="none" w:sz="0" w:space="0" w:color="auto"/>
            <w:right w:val="none" w:sz="0" w:space="0" w:color="auto"/>
          </w:divBdr>
        </w:div>
        <w:div w:id="117342105">
          <w:marLeft w:val="480"/>
          <w:marRight w:val="0"/>
          <w:marTop w:val="0"/>
          <w:marBottom w:val="0"/>
          <w:divBdr>
            <w:top w:val="none" w:sz="0" w:space="0" w:color="auto"/>
            <w:left w:val="none" w:sz="0" w:space="0" w:color="auto"/>
            <w:bottom w:val="none" w:sz="0" w:space="0" w:color="auto"/>
            <w:right w:val="none" w:sz="0" w:space="0" w:color="auto"/>
          </w:divBdr>
        </w:div>
        <w:div w:id="791822431">
          <w:marLeft w:val="480"/>
          <w:marRight w:val="0"/>
          <w:marTop w:val="0"/>
          <w:marBottom w:val="0"/>
          <w:divBdr>
            <w:top w:val="none" w:sz="0" w:space="0" w:color="auto"/>
            <w:left w:val="none" w:sz="0" w:space="0" w:color="auto"/>
            <w:bottom w:val="none" w:sz="0" w:space="0" w:color="auto"/>
            <w:right w:val="none" w:sz="0" w:space="0" w:color="auto"/>
          </w:divBdr>
        </w:div>
        <w:div w:id="458761675">
          <w:marLeft w:val="480"/>
          <w:marRight w:val="0"/>
          <w:marTop w:val="0"/>
          <w:marBottom w:val="0"/>
          <w:divBdr>
            <w:top w:val="none" w:sz="0" w:space="0" w:color="auto"/>
            <w:left w:val="none" w:sz="0" w:space="0" w:color="auto"/>
            <w:bottom w:val="none" w:sz="0" w:space="0" w:color="auto"/>
            <w:right w:val="none" w:sz="0" w:space="0" w:color="auto"/>
          </w:divBdr>
        </w:div>
        <w:div w:id="1974211771">
          <w:marLeft w:val="480"/>
          <w:marRight w:val="0"/>
          <w:marTop w:val="0"/>
          <w:marBottom w:val="0"/>
          <w:divBdr>
            <w:top w:val="none" w:sz="0" w:space="0" w:color="auto"/>
            <w:left w:val="none" w:sz="0" w:space="0" w:color="auto"/>
            <w:bottom w:val="none" w:sz="0" w:space="0" w:color="auto"/>
            <w:right w:val="none" w:sz="0" w:space="0" w:color="auto"/>
          </w:divBdr>
        </w:div>
        <w:div w:id="1482431342">
          <w:marLeft w:val="480"/>
          <w:marRight w:val="0"/>
          <w:marTop w:val="0"/>
          <w:marBottom w:val="0"/>
          <w:divBdr>
            <w:top w:val="none" w:sz="0" w:space="0" w:color="auto"/>
            <w:left w:val="none" w:sz="0" w:space="0" w:color="auto"/>
            <w:bottom w:val="none" w:sz="0" w:space="0" w:color="auto"/>
            <w:right w:val="none" w:sz="0" w:space="0" w:color="auto"/>
          </w:divBdr>
        </w:div>
        <w:div w:id="1838375681">
          <w:marLeft w:val="480"/>
          <w:marRight w:val="0"/>
          <w:marTop w:val="0"/>
          <w:marBottom w:val="0"/>
          <w:divBdr>
            <w:top w:val="none" w:sz="0" w:space="0" w:color="auto"/>
            <w:left w:val="none" w:sz="0" w:space="0" w:color="auto"/>
            <w:bottom w:val="none" w:sz="0" w:space="0" w:color="auto"/>
            <w:right w:val="none" w:sz="0" w:space="0" w:color="auto"/>
          </w:divBdr>
        </w:div>
        <w:div w:id="982780002">
          <w:marLeft w:val="480"/>
          <w:marRight w:val="0"/>
          <w:marTop w:val="0"/>
          <w:marBottom w:val="0"/>
          <w:divBdr>
            <w:top w:val="none" w:sz="0" w:space="0" w:color="auto"/>
            <w:left w:val="none" w:sz="0" w:space="0" w:color="auto"/>
            <w:bottom w:val="none" w:sz="0" w:space="0" w:color="auto"/>
            <w:right w:val="none" w:sz="0" w:space="0" w:color="auto"/>
          </w:divBdr>
        </w:div>
        <w:div w:id="760570000">
          <w:marLeft w:val="480"/>
          <w:marRight w:val="0"/>
          <w:marTop w:val="0"/>
          <w:marBottom w:val="0"/>
          <w:divBdr>
            <w:top w:val="none" w:sz="0" w:space="0" w:color="auto"/>
            <w:left w:val="none" w:sz="0" w:space="0" w:color="auto"/>
            <w:bottom w:val="none" w:sz="0" w:space="0" w:color="auto"/>
            <w:right w:val="none" w:sz="0" w:space="0" w:color="auto"/>
          </w:divBdr>
        </w:div>
        <w:div w:id="595867769">
          <w:marLeft w:val="480"/>
          <w:marRight w:val="0"/>
          <w:marTop w:val="0"/>
          <w:marBottom w:val="0"/>
          <w:divBdr>
            <w:top w:val="none" w:sz="0" w:space="0" w:color="auto"/>
            <w:left w:val="none" w:sz="0" w:space="0" w:color="auto"/>
            <w:bottom w:val="none" w:sz="0" w:space="0" w:color="auto"/>
            <w:right w:val="none" w:sz="0" w:space="0" w:color="auto"/>
          </w:divBdr>
        </w:div>
        <w:div w:id="244461414">
          <w:marLeft w:val="480"/>
          <w:marRight w:val="0"/>
          <w:marTop w:val="0"/>
          <w:marBottom w:val="0"/>
          <w:divBdr>
            <w:top w:val="none" w:sz="0" w:space="0" w:color="auto"/>
            <w:left w:val="none" w:sz="0" w:space="0" w:color="auto"/>
            <w:bottom w:val="none" w:sz="0" w:space="0" w:color="auto"/>
            <w:right w:val="none" w:sz="0" w:space="0" w:color="auto"/>
          </w:divBdr>
        </w:div>
        <w:div w:id="1666476827">
          <w:marLeft w:val="480"/>
          <w:marRight w:val="0"/>
          <w:marTop w:val="0"/>
          <w:marBottom w:val="0"/>
          <w:divBdr>
            <w:top w:val="none" w:sz="0" w:space="0" w:color="auto"/>
            <w:left w:val="none" w:sz="0" w:space="0" w:color="auto"/>
            <w:bottom w:val="none" w:sz="0" w:space="0" w:color="auto"/>
            <w:right w:val="none" w:sz="0" w:space="0" w:color="auto"/>
          </w:divBdr>
        </w:div>
        <w:div w:id="634678205">
          <w:marLeft w:val="480"/>
          <w:marRight w:val="0"/>
          <w:marTop w:val="0"/>
          <w:marBottom w:val="0"/>
          <w:divBdr>
            <w:top w:val="none" w:sz="0" w:space="0" w:color="auto"/>
            <w:left w:val="none" w:sz="0" w:space="0" w:color="auto"/>
            <w:bottom w:val="none" w:sz="0" w:space="0" w:color="auto"/>
            <w:right w:val="none" w:sz="0" w:space="0" w:color="auto"/>
          </w:divBdr>
        </w:div>
        <w:div w:id="1362587354">
          <w:marLeft w:val="480"/>
          <w:marRight w:val="0"/>
          <w:marTop w:val="0"/>
          <w:marBottom w:val="0"/>
          <w:divBdr>
            <w:top w:val="none" w:sz="0" w:space="0" w:color="auto"/>
            <w:left w:val="none" w:sz="0" w:space="0" w:color="auto"/>
            <w:bottom w:val="none" w:sz="0" w:space="0" w:color="auto"/>
            <w:right w:val="none" w:sz="0" w:space="0" w:color="auto"/>
          </w:divBdr>
        </w:div>
        <w:div w:id="1061370690">
          <w:marLeft w:val="480"/>
          <w:marRight w:val="0"/>
          <w:marTop w:val="0"/>
          <w:marBottom w:val="0"/>
          <w:divBdr>
            <w:top w:val="none" w:sz="0" w:space="0" w:color="auto"/>
            <w:left w:val="none" w:sz="0" w:space="0" w:color="auto"/>
            <w:bottom w:val="none" w:sz="0" w:space="0" w:color="auto"/>
            <w:right w:val="none" w:sz="0" w:space="0" w:color="auto"/>
          </w:divBdr>
        </w:div>
        <w:div w:id="1833989024">
          <w:marLeft w:val="480"/>
          <w:marRight w:val="0"/>
          <w:marTop w:val="0"/>
          <w:marBottom w:val="0"/>
          <w:divBdr>
            <w:top w:val="none" w:sz="0" w:space="0" w:color="auto"/>
            <w:left w:val="none" w:sz="0" w:space="0" w:color="auto"/>
            <w:bottom w:val="none" w:sz="0" w:space="0" w:color="auto"/>
            <w:right w:val="none" w:sz="0" w:space="0" w:color="auto"/>
          </w:divBdr>
        </w:div>
        <w:div w:id="1612400305">
          <w:marLeft w:val="480"/>
          <w:marRight w:val="0"/>
          <w:marTop w:val="0"/>
          <w:marBottom w:val="0"/>
          <w:divBdr>
            <w:top w:val="none" w:sz="0" w:space="0" w:color="auto"/>
            <w:left w:val="none" w:sz="0" w:space="0" w:color="auto"/>
            <w:bottom w:val="none" w:sz="0" w:space="0" w:color="auto"/>
            <w:right w:val="none" w:sz="0" w:space="0" w:color="auto"/>
          </w:divBdr>
        </w:div>
        <w:div w:id="25911173">
          <w:marLeft w:val="480"/>
          <w:marRight w:val="0"/>
          <w:marTop w:val="0"/>
          <w:marBottom w:val="0"/>
          <w:divBdr>
            <w:top w:val="none" w:sz="0" w:space="0" w:color="auto"/>
            <w:left w:val="none" w:sz="0" w:space="0" w:color="auto"/>
            <w:bottom w:val="none" w:sz="0" w:space="0" w:color="auto"/>
            <w:right w:val="none" w:sz="0" w:space="0" w:color="auto"/>
          </w:divBdr>
        </w:div>
        <w:div w:id="547036511">
          <w:marLeft w:val="480"/>
          <w:marRight w:val="0"/>
          <w:marTop w:val="0"/>
          <w:marBottom w:val="0"/>
          <w:divBdr>
            <w:top w:val="none" w:sz="0" w:space="0" w:color="auto"/>
            <w:left w:val="none" w:sz="0" w:space="0" w:color="auto"/>
            <w:bottom w:val="none" w:sz="0" w:space="0" w:color="auto"/>
            <w:right w:val="none" w:sz="0" w:space="0" w:color="auto"/>
          </w:divBdr>
        </w:div>
        <w:div w:id="1363091835">
          <w:marLeft w:val="480"/>
          <w:marRight w:val="0"/>
          <w:marTop w:val="0"/>
          <w:marBottom w:val="0"/>
          <w:divBdr>
            <w:top w:val="none" w:sz="0" w:space="0" w:color="auto"/>
            <w:left w:val="none" w:sz="0" w:space="0" w:color="auto"/>
            <w:bottom w:val="none" w:sz="0" w:space="0" w:color="auto"/>
            <w:right w:val="none" w:sz="0" w:space="0" w:color="auto"/>
          </w:divBdr>
        </w:div>
        <w:div w:id="2045783038">
          <w:marLeft w:val="480"/>
          <w:marRight w:val="0"/>
          <w:marTop w:val="0"/>
          <w:marBottom w:val="0"/>
          <w:divBdr>
            <w:top w:val="none" w:sz="0" w:space="0" w:color="auto"/>
            <w:left w:val="none" w:sz="0" w:space="0" w:color="auto"/>
            <w:bottom w:val="none" w:sz="0" w:space="0" w:color="auto"/>
            <w:right w:val="none" w:sz="0" w:space="0" w:color="auto"/>
          </w:divBdr>
        </w:div>
        <w:div w:id="1452818130">
          <w:marLeft w:val="480"/>
          <w:marRight w:val="0"/>
          <w:marTop w:val="0"/>
          <w:marBottom w:val="0"/>
          <w:divBdr>
            <w:top w:val="none" w:sz="0" w:space="0" w:color="auto"/>
            <w:left w:val="none" w:sz="0" w:space="0" w:color="auto"/>
            <w:bottom w:val="none" w:sz="0" w:space="0" w:color="auto"/>
            <w:right w:val="none" w:sz="0" w:space="0" w:color="auto"/>
          </w:divBdr>
        </w:div>
        <w:div w:id="674191055">
          <w:marLeft w:val="480"/>
          <w:marRight w:val="0"/>
          <w:marTop w:val="0"/>
          <w:marBottom w:val="0"/>
          <w:divBdr>
            <w:top w:val="none" w:sz="0" w:space="0" w:color="auto"/>
            <w:left w:val="none" w:sz="0" w:space="0" w:color="auto"/>
            <w:bottom w:val="none" w:sz="0" w:space="0" w:color="auto"/>
            <w:right w:val="none" w:sz="0" w:space="0" w:color="auto"/>
          </w:divBdr>
        </w:div>
        <w:div w:id="1742285348">
          <w:marLeft w:val="480"/>
          <w:marRight w:val="0"/>
          <w:marTop w:val="0"/>
          <w:marBottom w:val="0"/>
          <w:divBdr>
            <w:top w:val="none" w:sz="0" w:space="0" w:color="auto"/>
            <w:left w:val="none" w:sz="0" w:space="0" w:color="auto"/>
            <w:bottom w:val="none" w:sz="0" w:space="0" w:color="auto"/>
            <w:right w:val="none" w:sz="0" w:space="0" w:color="auto"/>
          </w:divBdr>
        </w:div>
        <w:div w:id="746536383">
          <w:marLeft w:val="480"/>
          <w:marRight w:val="0"/>
          <w:marTop w:val="0"/>
          <w:marBottom w:val="0"/>
          <w:divBdr>
            <w:top w:val="none" w:sz="0" w:space="0" w:color="auto"/>
            <w:left w:val="none" w:sz="0" w:space="0" w:color="auto"/>
            <w:bottom w:val="none" w:sz="0" w:space="0" w:color="auto"/>
            <w:right w:val="none" w:sz="0" w:space="0" w:color="auto"/>
          </w:divBdr>
        </w:div>
        <w:div w:id="1378702690">
          <w:marLeft w:val="480"/>
          <w:marRight w:val="0"/>
          <w:marTop w:val="0"/>
          <w:marBottom w:val="0"/>
          <w:divBdr>
            <w:top w:val="none" w:sz="0" w:space="0" w:color="auto"/>
            <w:left w:val="none" w:sz="0" w:space="0" w:color="auto"/>
            <w:bottom w:val="none" w:sz="0" w:space="0" w:color="auto"/>
            <w:right w:val="none" w:sz="0" w:space="0" w:color="auto"/>
          </w:divBdr>
        </w:div>
        <w:div w:id="756365774">
          <w:marLeft w:val="480"/>
          <w:marRight w:val="0"/>
          <w:marTop w:val="0"/>
          <w:marBottom w:val="0"/>
          <w:divBdr>
            <w:top w:val="none" w:sz="0" w:space="0" w:color="auto"/>
            <w:left w:val="none" w:sz="0" w:space="0" w:color="auto"/>
            <w:bottom w:val="none" w:sz="0" w:space="0" w:color="auto"/>
            <w:right w:val="none" w:sz="0" w:space="0" w:color="auto"/>
          </w:divBdr>
        </w:div>
        <w:div w:id="595670737">
          <w:marLeft w:val="480"/>
          <w:marRight w:val="0"/>
          <w:marTop w:val="0"/>
          <w:marBottom w:val="0"/>
          <w:divBdr>
            <w:top w:val="none" w:sz="0" w:space="0" w:color="auto"/>
            <w:left w:val="none" w:sz="0" w:space="0" w:color="auto"/>
            <w:bottom w:val="none" w:sz="0" w:space="0" w:color="auto"/>
            <w:right w:val="none" w:sz="0" w:space="0" w:color="auto"/>
          </w:divBdr>
        </w:div>
        <w:div w:id="1976181061">
          <w:marLeft w:val="480"/>
          <w:marRight w:val="0"/>
          <w:marTop w:val="0"/>
          <w:marBottom w:val="0"/>
          <w:divBdr>
            <w:top w:val="none" w:sz="0" w:space="0" w:color="auto"/>
            <w:left w:val="none" w:sz="0" w:space="0" w:color="auto"/>
            <w:bottom w:val="none" w:sz="0" w:space="0" w:color="auto"/>
            <w:right w:val="none" w:sz="0" w:space="0" w:color="auto"/>
          </w:divBdr>
        </w:div>
        <w:div w:id="1406951496">
          <w:marLeft w:val="480"/>
          <w:marRight w:val="0"/>
          <w:marTop w:val="0"/>
          <w:marBottom w:val="0"/>
          <w:divBdr>
            <w:top w:val="none" w:sz="0" w:space="0" w:color="auto"/>
            <w:left w:val="none" w:sz="0" w:space="0" w:color="auto"/>
            <w:bottom w:val="none" w:sz="0" w:space="0" w:color="auto"/>
            <w:right w:val="none" w:sz="0" w:space="0" w:color="auto"/>
          </w:divBdr>
        </w:div>
        <w:div w:id="1408575629">
          <w:marLeft w:val="480"/>
          <w:marRight w:val="0"/>
          <w:marTop w:val="0"/>
          <w:marBottom w:val="0"/>
          <w:divBdr>
            <w:top w:val="none" w:sz="0" w:space="0" w:color="auto"/>
            <w:left w:val="none" w:sz="0" w:space="0" w:color="auto"/>
            <w:bottom w:val="none" w:sz="0" w:space="0" w:color="auto"/>
            <w:right w:val="none" w:sz="0" w:space="0" w:color="auto"/>
          </w:divBdr>
        </w:div>
        <w:div w:id="738483870">
          <w:marLeft w:val="480"/>
          <w:marRight w:val="0"/>
          <w:marTop w:val="0"/>
          <w:marBottom w:val="0"/>
          <w:divBdr>
            <w:top w:val="none" w:sz="0" w:space="0" w:color="auto"/>
            <w:left w:val="none" w:sz="0" w:space="0" w:color="auto"/>
            <w:bottom w:val="none" w:sz="0" w:space="0" w:color="auto"/>
            <w:right w:val="none" w:sz="0" w:space="0" w:color="auto"/>
          </w:divBdr>
        </w:div>
        <w:div w:id="1833132428">
          <w:marLeft w:val="480"/>
          <w:marRight w:val="0"/>
          <w:marTop w:val="0"/>
          <w:marBottom w:val="0"/>
          <w:divBdr>
            <w:top w:val="none" w:sz="0" w:space="0" w:color="auto"/>
            <w:left w:val="none" w:sz="0" w:space="0" w:color="auto"/>
            <w:bottom w:val="none" w:sz="0" w:space="0" w:color="auto"/>
            <w:right w:val="none" w:sz="0" w:space="0" w:color="auto"/>
          </w:divBdr>
        </w:div>
        <w:div w:id="1702242501">
          <w:marLeft w:val="480"/>
          <w:marRight w:val="0"/>
          <w:marTop w:val="0"/>
          <w:marBottom w:val="0"/>
          <w:divBdr>
            <w:top w:val="none" w:sz="0" w:space="0" w:color="auto"/>
            <w:left w:val="none" w:sz="0" w:space="0" w:color="auto"/>
            <w:bottom w:val="none" w:sz="0" w:space="0" w:color="auto"/>
            <w:right w:val="none" w:sz="0" w:space="0" w:color="auto"/>
          </w:divBdr>
        </w:div>
        <w:div w:id="873343729">
          <w:marLeft w:val="480"/>
          <w:marRight w:val="0"/>
          <w:marTop w:val="0"/>
          <w:marBottom w:val="0"/>
          <w:divBdr>
            <w:top w:val="none" w:sz="0" w:space="0" w:color="auto"/>
            <w:left w:val="none" w:sz="0" w:space="0" w:color="auto"/>
            <w:bottom w:val="none" w:sz="0" w:space="0" w:color="auto"/>
            <w:right w:val="none" w:sz="0" w:space="0" w:color="auto"/>
          </w:divBdr>
        </w:div>
        <w:div w:id="104086333">
          <w:marLeft w:val="480"/>
          <w:marRight w:val="0"/>
          <w:marTop w:val="0"/>
          <w:marBottom w:val="0"/>
          <w:divBdr>
            <w:top w:val="none" w:sz="0" w:space="0" w:color="auto"/>
            <w:left w:val="none" w:sz="0" w:space="0" w:color="auto"/>
            <w:bottom w:val="none" w:sz="0" w:space="0" w:color="auto"/>
            <w:right w:val="none" w:sz="0" w:space="0" w:color="auto"/>
          </w:divBdr>
        </w:div>
        <w:div w:id="542862201">
          <w:marLeft w:val="480"/>
          <w:marRight w:val="0"/>
          <w:marTop w:val="0"/>
          <w:marBottom w:val="0"/>
          <w:divBdr>
            <w:top w:val="none" w:sz="0" w:space="0" w:color="auto"/>
            <w:left w:val="none" w:sz="0" w:space="0" w:color="auto"/>
            <w:bottom w:val="none" w:sz="0" w:space="0" w:color="auto"/>
            <w:right w:val="none" w:sz="0" w:space="0" w:color="auto"/>
          </w:divBdr>
        </w:div>
        <w:div w:id="384332765">
          <w:marLeft w:val="480"/>
          <w:marRight w:val="0"/>
          <w:marTop w:val="0"/>
          <w:marBottom w:val="0"/>
          <w:divBdr>
            <w:top w:val="none" w:sz="0" w:space="0" w:color="auto"/>
            <w:left w:val="none" w:sz="0" w:space="0" w:color="auto"/>
            <w:bottom w:val="none" w:sz="0" w:space="0" w:color="auto"/>
            <w:right w:val="none" w:sz="0" w:space="0" w:color="auto"/>
          </w:divBdr>
        </w:div>
        <w:div w:id="166096952">
          <w:marLeft w:val="480"/>
          <w:marRight w:val="0"/>
          <w:marTop w:val="0"/>
          <w:marBottom w:val="0"/>
          <w:divBdr>
            <w:top w:val="none" w:sz="0" w:space="0" w:color="auto"/>
            <w:left w:val="none" w:sz="0" w:space="0" w:color="auto"/>
            <w:bottom w:val="none" w:sz="0" w:space="0" w:color="auto"/>
            <w:right w:val="none" w:sz="0" w:space="0" w:color="auto"/>
          </w:divBdr>
        </w:div>
        <w:div w:id="727265027">
          <w:marLeft w:val="480"/>
          <w:marRight w:val="0"/>
          <w:marTop w:val="0"/>
          <w:marBottom w:val="0"/>
          <w:divBdr>
            <w:top w:val="none" w:sz="0" w:space="0" w:color="auto"/>
            <w:left w:val="none" w:sz="0" w:space="0" w:color="auto"/>
            <w:bottom w:val="none" w:sz="0" w:space="0" w:color="auto"/>
            <w:right w:val="none" w:sz="0" w:space="0" w:color="auto"/>
          </w:divBdr>
        </w:div>
        <w:div w:id="228812321">
          <w:marLeft w:val="480"/>
          <w:marRight w:val="0"/>
          <w:marTop w:val="0"/>
          <w:marBottom w:val="0"/>
          <w:divBdr>
            <w:top w:val="none" w:sz="0" w:space="0" w:color="auto"/>
            <w:left w:val="none" w:sz="0" w:space="0" w:color="auto"/>
            <w:bottom w:val="none" w:sz="0" w:space="0" w:color="auto"/>
            <w:right w:val="none" w:sz="0" w:space="0" w:color="auto"/>
          </w:divBdr>
        </w:div>
        <w:div w:id="758605041">
          <w:marLeft w:val="480"/>
          <w:marRight w:val="0"/>
          <w:marTop w:val="0"/>
          <w:marBottom w:val="0"/>
          <w:divBdr>
            <w:top w:val="none" w:sz="0" w:space="0" w:color="auto"/>
            <w:left w:val="none" w:sz="0" w:space="0" w:color="auto"/>
            <w:bottom w:val="none" w:sz="0" w:space="0" w:color="auto"/>
            <w:right w:val="none" w:sz="0" w:space="0" w:color="auto"/>
          </w:divBdr>
        </w:div>
        <w:div w:id="623971946">
          <w:marLeft w:val="480"/>
          <w:marRight w:val="0"/>
          <w:marTop w:val="0"/>
          <w:marBottom w:val="0"/>
          <w:divBdr>
            <w:top w:val="none" w:sz="0" w:space="0" w:color="auto"/>
            <w:left w:val="none" w:sz="0" w:space="0" w:color="auto"/>
            <w:bottom w:val="none" w:sz="0" w:space="0" w:color="auto"/>
            <w:right w:val="none" w:sz="0" w:space="0" w:color="auto"/>
          </w:divBdr>
        </w:div>
        <w:div w:id="123743739">
          <w:marLeft w:val="480"/>
          <w:marRight w:val="0"/>
          <w:marTop w:val="0"/>
          <w:marBottom w:val="0"/>
          <w:divBdr>
            <w:top w:val="none" w:sz="0" w:space="0" w:color="auto"/>
            <w:left w:val="none" w:sz="0" w:space="0" w:color="auto"/>
            <w:bottom w:val="none" w:sz="0" w:space="0" w:color="auto"/>
            <w:right w:val="none" w:sz="0" w:space="0" w:color="auto"/>
          </w:divBdr>
        </w:div>
        <w:div w:id="417943540">
          <w:marLeft w:val="480"/>
          <w:marRight w:val="0"/>
          <w:marTop w:val="0"/>
          <w:marBottom w:val="0"/>
          <w:divBdr>
            <w:top w:val="none" w:sz="0" w:space="0" w:color="auto"/>
            <w:left w:val="none" w:sz="0" w:space="0" w:color="auto"/>
            <w:bottom w:val="none" w:sz="0" w:space="0" w:color="auto"/>
            <w:right w:val="none" w:sz="0" w:space="0" w:color="auto"/>
          </w:divBdr>
        </w:div>
        <w:div w:id="1482847802">
          <w:marLeft w:val="480"/>
          <w:marRight w:val="0"/>
          <w:marTop w:val="0"/>
          <w:marBottom w:val="0"/>
          <w:divBdr>
            <w:top w:val="none" w:sz="0" w:space="0" w:color="auto"/>
            <w:left w:val="none" w:sz="0" w:space="0" w:color="auto"/>
            <w:bottom w:val="none" w:sz="0" w:space="0" w:color="auto"/>
            <w:right w:val="none" w:sz="0" w:space="0" w:color="auto"/>
          </w:divBdr>
        </w:div>
        <w:div w:id="803155379">
          <w:marLeft w:val="480"/>
          <w:marRight w:val="0"/>
          <w:marTop w:val="0"/>
          <w:marBottom w:val="0"/>
          <w:divBdr>
            <w:top w:val="none" w:sz="0" w:space="0" w:color="auto"/>
            <w:left w:val="none" w:sz="0" w:space="0" w:color="auto"/>
            <w:bottom w:val="none" w:sz="0" w:space="0" w:color="auto"/>
            <w:right w:val="none" w:sz="0" w:space="0" w:color="auto"/>
          </w:divBdr>
        </w:div>
        <w:div w:id="1285693841">
          <w:marLeft w:val="480"/>
          <w:marRight w:val="0"/>
          <w:marTop w:val="0"/>
          <w:marBottom w:val="0"/>
          <w:divBdr>
            <w:top w:val="none" w:sz="0" w:space="0" w:color="auto"/>
            <w:left w:val="none" w:sz="0" w:space="0" w:color="auto"/>
            <w:bottom w:val="none" w:sz="0" w:space="0" w:color="auto"/>
            <w:right w:val="none" w:sz="0" w:space="0" w:color="auto"/>
          </w:divBdr>
        </w:div>
        <w:div w:id="916792432">
          <w:marLeft w:val="480"/>
          <w:marRight w:val="0"/>
          <w:marTop w:val="0"/>
          <w:marBottom w:val="0"/>
          <w:divBdr>
            <w:top w:val="none" w:sz="0" w:space="0" w:color="auto"/>
            <w:left w:val="none" w:sz="0" w:space="0" w:color="auto"/>
            <w:bottom w:val="none" w:sz="0" w:space="0" w:color="auto"/>
            <w:right w:val="none" w:sz="0" w:space="0" w:color="auto"/>
          </w:divBdr>
        </w:div>
        <w:div w:id="1972517118">
          <w:marLeft w:val="480"/>
          <w:marRight w:val="0"/>
          <w:marTop w:val="0"/>
          <w:marBottom w:val="0"/>
          <w:divBdr>
            <w:top w:val="none" w:sz="0" w:space="0" w:color="auto"/>
            <w:left w:val="none" w:sz="0" w:space="0" w:color="auto"/>
            <w:bottom w:val="none" w:sz="0" w:space="0" w:color="auto"/>
            <w:right w:val="none" w:sz="0" w:space="0" w:color="auto"/>
          </w:divBdr>
        </w:div>
        <w:div w:id="36591500">
          <w:marLeft w:val="480"/>
          <w:marRight w:val="0"/>
          <w:marTop w:val="0"/>
          <w:marBottom w:val="0"/>
          <w:divBdr>
            <w:top w:val="none" w:sz="0" w:space="0" w:color="auto"/>
            <w:left w:val="none" w:sz="0" w:space="0" w:color="auto"/>
            <w:bottom w:val="none" w:sz="0" w:space="0" w:color="auto"/>
            <w:right w:val="none" w:sz="0" w:space="0" w:color="auto"/>
          </w:divBdr>
        </w:div>
        <w:div w:id="652875214">
          <w:marLeft w:val="480"/>
          <w:marRight w:val="0"/>
          <w:marTop w:val="0"/>
          <w:marBottom w:val="0"/>
          <w:divBdr>
            <w:top w:val="none" w:sz="0" w:space="0" w:color="auto"/>
            <w:left w:val="none" w:sz="0" w:space="0" w:color="auto"/>
            <w:bottom w:val="none" w:sz="0" w:space="0" w:color="auto"/>
            <w:right w:val="none" w:sz="0" w:space="0" w:color="auto"/>
          </w:divBdr>
        </w:div>
        <w:div w:id="307176004">
          <w:marLeft w:val="480"/>
          <w:marRight w:val="0"/>
          <w:marTop w:val="0"/>
          <w:marBottom w:val="0"/>
          <w:divBdr>
            <w:top w:val="none" w:sz="0" w:space="0" w:color="auto"/>
            <w:left w:val="none" w:sz="0" w:space="0" w:color="auto"/>
            <w:bottom w:val="none" w:sz="0" w:space="0" w:color="auto"/>
            <w:right w:val="none" w:sz="0" w:space="0" w:color="auto"/>
          </w:divBdr>
        </w:div>
        <w:div w:id="337851510">
          <w:marLeft w:val="480"/>
          <w:marRight w:val="0"/>
          <w:marTop w:val="0"/>
          <w:marBottom w:val="0"/>
          <w:divBdr>
            <w:top w:val="none" w:sz="0" w:space="0" w:color="auto"/>
            <w:left w:val="none" w:sz="0" w:space="0" w:color="auto"/>
            <w:bottom w:val="none" w:sz="0" w:space="0" w:color="auto"/>
            <w:right w:val="none" w:sz="0" w:space="0" w:color="auto"/>
          </w:divBdr>
        </w:div>
        <w:div w:id="741832655">
          <w:marLeft w:val="480"/>
          <w:marRight w:val="0"/>
          <w:marTop w:val="0"/>
          <w:marBottom w:val="0"/>
          <w:divBdr>
            <w:top w:val="none" w:sz="0" w:space="0" w:color="auto"/>
            <w:left w:val="none" w:sz="0" w:space="0" w:color="auto"/>
            <w:bottom w:val="none" w:sz="0" w:space="0" w:color="auto"/>
            <w:right w:val="none" w:sz="0" w:space="0" w:color="auto"/>
          </w:divBdr>
        </w:div>
        <w:div w:id="1825046811">
          <w:marLeft w:val="480"/>
          <w:marRight w:val="0"/>
          <w:marTop w:val="0"/>
          <w:marBottom w:val="0"/>
          <w:divBdr>
            <w:top w:val="none" w:sz="0" w:space="0" w:color="auto"/>
            <w:left w:val="none" w:sz="0" w:space="0" w:color="auto"/>
            <w:bottom w:val="none" w:sz="0" w:space="0" w:color="auto"/>
            <w:right w:val="none" w:sz="0" w:space="0" w:color="auto"/>
          </w:divBdr>
        </w:div>
        <w:div w:id="2050644958">
          <w:marLeft w:val="480"/>
          <w:marRight w:val="0"/>
          <w:marTop w:val="0"/>
          <w:marBottom w:val="0"/>
          <w:divBdr>
            <w:top w:val="none" w:sz="0" w:space="0" w:color="auto"/>
            <w:left w:val="none" w:sz="0" w:space="0" w:color="auto"/>
            <w:bottom w:val="none" w:sz="0" w:space="0" w:color="auto"/>
            <w:right w:val="none" w:sz="0" w:space="0" w:color="auto"/>
          </w:divBdr>
        </w:div>
        <w:div w:id="1946840587">
          <w:marLeft w:val="480"/>
          <w:marRight w:val="0"/>
          <w:marTop w:val="0"/>
          <w:marBottom w:val="0"/>
          <w:divBdr>
            <w:top w:val="none" w:sz="0" w:space="0" w:color="auto"/>
            <w:left w:val="none" w:sz="0" w:space="0" w:color="auto"/>
            <w:bottom w:val="none" w:sz="0" w:space="0" w:color="auto"/>
            <w:right w:val="none" w:sz="0" w:space="0" w:color="auto"/>
          </w:divBdr>
        </w:div>
        <w:div w:id="1275208588">
          <w:marLeft w:val="480"/>
          <w:marRight w:val="0"/>
          <w:marTop w:val="0"/>
          <w:marBottom w:val="0"/>
          <w:divBdr>
            <w:top w:val="none" w:sz="0" w:space="0" w:color="auto"/>
            <w:left w:val="none" w:sz="0" w:space="0" w:color="auto"/>
            <w:bottom w:val="none" w:sz="0" w:space="0" w:color="auto"/>
            <w:right w:val="none" w:sz="0" w:space="0" w:color="auto"/>
          </w:divBdr>
        </w:div>
        <w:div w:id="964038879">
          <w:marLeft w:val="480"/>
          <w:marRight w:val="0"/>
          <w:marTop w:val="0"/>
          <w:marBottom w:val="0"/>
          <w:divBdr>
            <w:top w:val="none" w:sz="0" w:space="0" w:color="auto"/>
            <w:left w:val="none" w:sz="0" w:space="0" w:color="auto"/>
            <w:bottom w:val="none" w:sz="0" w:space="0" w:color="auto"/>
            <w:right w:val="none" w:sz="0" w:space="0" w:color="auto"/>
          </w:divBdr>
        </w:div>
        <w:div w:id="1225601141">
          <w:marLeft w:val="480"/>
          <w:marRight w:val="0"/>
          <w:marTop w:val="0"/>
          <w:marBottom w:val="0"/>
          <w:divBdr>
            <w:top w:val="none" w:sz="0" w:space="0" w:color="auto"/>
            <w:left w:val="none" w:sz="0" w:space="0" w:color="auto"/>
            <w:bottom w:val="none" w:sz="0" w:space="0" w:color="auto"/>
            <w:right w:val="none" w:sz="0" w:space="0" w:color="auto"/>
          </w:divBdr>
        </w:div>
        <w:div w:id="2116903423">
          <w:marLeft w:val="480"/>
          <w:marRight w:val="0"/>
          <w:marTop w:val="0"/>
          <w:marBottom w:val="0"/>
          <w:divBdr>
            <w:top w:val="none" w:sz="0" w:space="0" w:color="auto"/>
            <w:left w:val="none" w:sz="0" w:space="0" w:color="auto"/>
            <w:bottom w:val="none" w:sz="0" w:space="0" w:color="auto"/>
            <w:right w:val="none" w:sz="0" w:space="0" w:color="auto"/>
          </w:divBdr>
        </w:div>
        <w:div w:id="641467880">
          <w:marLeft w:val="480"/>
          <w:marRight w:val="0"/>
          <w:marTop w:val="0"/>
          <w:marBottom w:val="0"/>
          <w:divBdr>
            <w:top w:val="none" w:sz="0" w:space="0" w:color="auto"/>
            <w:left w:val="none" w:sz="0" w:space="0" w:color="auto"/>
            <w:bottom w:val="none" w:sz="0" w:space="0" w:color="auto"/>
            <w:right w:val="none" w:sz="0" w:space="0" w:color="auto"/>
          </w:divBdr>
        </w:div>
        <w:div w:id="274021529">
          <w:marLeft w:val="480"/>
          <w:marRight w:val="0"/>
          <w:marTop w:val="0"/>
          <w:marBottom w:val="0"/>
          <w:divBdr>
            <w:top w:val="none" w:sz="0" w:space="0" w:color="auto"/>
            <w:left w:val="none" w:sz="0" w:space="0" w:color="auto"/>
            <w:bottom w:val="none" w:sz="0" w:space="0" w:color="auto"/>
            <w:right w:val="none" w:sz="0" w:space="0" w:color="auto"/>
          </w:divBdr>
        </w:div>
        <w:div w:id="1443452449">
          <w:marLeft w:val="480"/>
          <w:marRight w:val="0"/>
          <w:marTop w:val="0"/>
          <w:marBottom w:val="0"/>
          <w:divBdr>
            <w:top w:val="none" w:sz="0" w:space="0" w:color="auto"/>
            <w:left w:val="none" w:sz="0" w:space="0" w:color="auto"/>
            <w:bottom w:val="none" w:sz="0" w:space="0" w:color="auto"/>
            <w:right w:val="none" w:sz="0" w:space="0" w:color="auto"/>
          </w:divBdr>
        </w:div>
        <w:div w:id="1335769130">
          <w:marLeft w:val="480"/>
          <w:marRight w:val="0"/>
          <w:marTop w:val="0"/>
          <w:marBottom w:val="0"/>
          <w:divBdr>
            <w:top w:val="none" w:sz="0" w:space="0" w:color="auto"/>
            <w:left w:val="none" w:sz="0" w:space="0" w:color="auto"/>
            <w:bottom w:val="none" w:sz="0" w:space="0" w:color="auto"/>
            <w:right w:val="none" w:sz="0" w:space="0" w:color="auto"/>
          </w:divBdr>
        </w:div>
        <w:div w:id="733116214">
          <w:marLeft w:val="480"/>
          <w:marRight w:val="0"/>
          <w:marTop w:val="0"/>
          <w:marBottom w:val="0"/>
          <w:divBdr>
            <w:top w:val="none" w:sz="0" w:space="0" w:color="auto"/>
            <w:left w:val="none" w:sz="0" w:space="0" w:color="auto"/>
            <w:bottom w:val="none" w:sz="0" w:space="0" w:color="auto"/>
            <w:right w:val="none" w:sz="0" w:space="0" w:color="auto"/>
          </w:divBdr>
        </w:div>
        <w:div w:id="6685063">
          <w:marLeft w:val="480"/>
          <w:marRight w:val="0"/>
          <w:marTop w:val="0"/>
          <w:marBottom w:val="0"/>
          <w:divBdr>
            <w:top w:val="none" w:sz="0" w:space="0" w:color="auto"/>
            <w:left w:val="none" w:sz="0" w:space="0" w:color="auto"/>
            <w:bottom w:val="none" w:sz="0" w:space="0" w:color="auto"/>
            <w:right w:val="none" w:sz="0" w:space="0" w:color="auto"/>
          </w:divBdr>
        </w:div>
        <w:div w:id="305010942">
          <w:marLeft w:val="480"/>
          <w:marRight w:val="0"/>
          <w:marTop w:val="0"/>
          <w:marBottom w:val="0"/>
          <w:divBdr>
            <w:top w:val="none" w:sz="0" w:space="0" w:color="auto"/>
            <w:left w:val="none" w:sz="0" w:space="0" w:color="auto"/>
            <w:bottom w:val="none" w:sz="0" w:space="0" w:color="auto"/>
            <w:right w:val="none" w:sz="0" w:space="0" w:color="auto"/>
          </w:divBdr>
        </w:div>
        <w:div w:id="1245066496">
          <w:marLeft w:val="480"/>
          <w:marRight w:val="0"/>
          <w:marTop w:val="0"/>
          <w:marBottom w:val="0"/>
          <w:divBdr>
            <w:top w:val="none" w:sz="0" w:space="0" w:color="auto"/>
            <w:left w:val="none" w:sz="0" w:space="0" w:color="auto"/>
            <w:bottom w:val="none" w:sz="0" w:space="0" w:color="auto"/>
            <w:right w:val="none" w:sz="0" w:space="0" w:color="auto"/>
          </w:divBdr>
        </w:div>
        <w:div w:id="1194928585">
          <w:marLeft w:val="480"/>
          <w:marRight w:val="0"/>
          <w:marTop w:val="0"/>
          <w:marBottom w:val="0"/>
          <w:divBdr>
            <w:top w:val="none" w:sz="0" w:space="0" w:color="auto"/>
            <w:left w:val="none" w:sz="0" w:space="0" w:color="auto"/>
            <w:bottom w:val="none" w:sz="0" w:space="0" w:color="auto"/>
            <w:right w:val="none" w:sz="0" w:space="0" w:color="auto"/>
          </w:divBdr>
        </w:div>
        <w:div w:id="314771586">
          <w:marLeft w:val="480"/>
          <w:marRight w:val="0"/>
          <w:marTop w:val="0"/>
          <w:marBottom w:val="0"/>
          <w:divBdr>
            <w:top w:val="none" w:sz="0" w:space="0" w:color="auto"/>
            <w:left w:val="none" w:sz="0" w:space="0" w:color="auto"/>
            <w:bottom w:val="none" w:sz="0" w:space="0" w:color="auto"/>
            <w:right w:val="none" w:sz="0" w:space="0" w:color="auto"/>
          </w:divBdr>
        </w:div>
        <w:div w:id="1913731489">
          <w:marLeft w:val="480"/>
          <w:marRight w:val="0"/>
          <w:marTop w:val="0"/>
          <w:marBottom w:val="0"/>
          <w:divBdr>
            <w:top w:val="none" w:sz="0" w:space="0" w:color="auto"/>
            <w:left w:val="none" w:sz="0" w:space="0" w:color="auto"/>
            <w:bottom w:val="none" w:sz="0" w:space="0" w:color="auto"/>
            <w:right w:val="none" w:sz="0" w:space="0" w:color="auto"/>
          </w:divBdr>
        </w:div>
        <w:div w:id="2133548815">
          <w:marLeft w:val="480"/>
          <w:marRight w:val="0"/>
          <w:marTop w:val="0"/>
          <w:marBottom w:val="0"/>
          <w:divBdr>
            <w:top w:val="none" w:sz="0" w:space="0" w:color="auto"/>
            <w:left w:val="none" w:sz="0" w:space="0" w:color="auto"/>
            <w:bottom w:val="none" w:sz="0" w:space="0" w:color="auto"/>
            <w:right w:val="none" w:sz="0" w:space="0" w:color="auto"/>
          </w:divBdr>
        </w:div>
        <w:div w:id="1812167541">
          <w:marLeft w:val="480"/>
          <w:marRight w:val="0"/>
          <w:marTop w:val="0"/>
          <w:marBottom w:val="0"/>
          <w:divBdr>
            <w:top w:val="none" w:sz="0" w:space="0" w:color="auto"/>
            <w:left w:val="none" w:sz="0" w:space="0" w:color="auto"/>
            <w:bottom w:val="none" w:sz="0" w:space="0" w:color="auto"/>
            <w:right w:val="none" w:sz="0" w:space="0" w:color="auto"/>
          </w:divBdr>
        </w:div>
        <w:div w:id="1913586440">
          <w:marLeft w:val="480"/>
          <w:marRight w:val="0"/>
          <w:marTop w:val="0"/>
          <w:marBottom w:val="0"/>
          <w:divBdr>
            <w:top w:val="none" w:sz="0" w:space="0" w:color="auto"/>
            <w:left w:val="none" w:sz="0" w:space="0" w:color="auto"/>
            <w:bottom w:val="none" w:sz="0" w:space="0" w:color="auto"/>
            <w:right w:val="none" w:sz="0" w:space="0" w:color="auto"/>
          </w:divBdr>
        </w:div>
        <w:div w:id="1466967207">
          <w:marLeft w:val="480"/>
          <w:marRight w:val="0"/>
          <w:marTop w:val="0"/>
          <w:marBottom w:val="0"/>
          <w:divBdr>
            <w:top w:val="none" w:sz="0" w:space="0" w:color="auto"/>
            <w:left w:val="none" w:sz="0" w:space="0" w:color="auto"/>
            <w:bottom w:val="none" w:sz="0" w:space="0" w:color="auto"/>
            <w:right w:val="none" w:sz="0" w:space="0" w:color="auto"/>
          </w:divBdr>
        </w:div>
        <w:div w:id="628972661">
          <w:marLeft w:val="480"/>
          <w:marRight w:val="0"/>
          <w:marTop w:val="0"/>
          <w:marBottom w:val="0"/>
          <w:divBdr>
            <w:top w:val="none" w:sz="0" w:space="0" w:color="auto"/>
            <w:left w:val="none" w:sz="0" w:space="0" w:color="auto"/>
            <w:bottom w:val="none" w:sz="0" w:space="0" w:color="auto"/>
            <w:right w:val="none" w:sz="0" w:space="0" w:color="auto"/>
          </w:divBdr>
        </w:div>
        <w:div w:id="617299601">
          <w:marLeft w:val="480"/>
          <w:marRight w:val="0"/>
          <w:marTop w:val="0"/>
          <w:marBottom w:val="0"/>
          <w:divBdr>
            <w:top w:val="none" w:sz="0" w:space="0" w:color="auto"/>
            <w:left w:val="none" w:sz="0" w:space="0" w:color="auto"/>
            <w:bottom w:val="none" w:sz="0" w:space="0" w:color="auto"/>
            <w:right w:val="none" w:sz="0" w:space="0" w:color="auto"/>
          </w:divBdr>
        </w:div>
        <w:div w:id="1469396164">
          <w:marLeft w:val="480"/>
          <w:marRight w:val="0"/>
          <w:marTop w:val="0"/>
          <w:marBottom w:val="0"/>
          <w:divBdr>
            <w:top w:val="none" w:sz="0" w:space="0" w:color="auto"/>
            <w:left w:val="none" w:sz="0" w:space="0" w:color="auto"/>
            <w:bottom w:val="none" w:sz="0" w:space="0" w:color="auto"/>
            <w:right w:val="none" w:sz="0" w:space="0" w:color="auto"/>
          </w:divBdr>
        </w:div>
        <w:div w:id="1486625948">
          <w:marLeft w:val="480"/>
          <w:marRight w:val="0"/>
          <w:marTop w:val="0"/>
          <w:marBottom w:val="0"/>
          <w:divBdr>
            <w:top w:val="none" w:sz="0" w:space="0" w:color="auto"/>
            <w:left w:val="none" w:sz="0" w:space="0" w:color="auto"/>
            <w:bottom w:val="none" w:sz="0" w:space="0" w:color="auto"/>
            <w:right w:val="none" w:sz="0" w:space="0" w:color="auto"/>
          </w:divBdr>
        </w:div>
        <w:div w:id="319963152">
          <w:marLeft w:val="480"/>
          <w:marRight w:val="0"/>
          <w:marTop w:val="0"/>
          <w:marBottom w:val="0"/>
          <w:divBdr>
            <w:top w:val="none" w:sz="0" w:space="0" w:color="auto"/>
            <w:left w:val="none" w:sz="0" w:space="0" w:color="auto"/>
            <w:bottom w:val="none" w:sz="0" w:space="0" w:color="auto"/>
            <w:right w:val="none" w:sz="0" w:space="0" w:color="auto"/>
          </w:divBdr>
        </w:div>
      </w:divsChild>
    </w:div>
    <w:div w:id="965741125">
      <w:bodyDiv w:val="1"/>
      <w:marLeft w:val="0"/>
      <w:marRight w:val="0"/>
      <w:marTop w:val="0"/>
      <w:marBottom w:val="0"/>
      <w:divBdr>
        <w:top w:val="none" w:sz="0" w:space="0" w:color="auto"/>
        <w:left w:val="none" w:sz="0" w:space="0" w:color="auto"/>
        <w:bottom w:val="none" w:sz="0" w:space="0" w:color="auto"/>
        <w:right w:val="none" w:sz="0" w:space="0" w:color="auto"/>
      </w:divBdr>
    </w:div>
    <w:div w:id="965893579">
      <w:bodyDiv w:val="1"/>
      <w:marLeft w:val="0"/>
      <w:marRight w:val="0"/>
      <w:marTop w:val="0"/>
      <w:marBottom w:val="0"/>
      <w:divBdr>
        <w:top w:val="none" w:sz="0" w:space="0" w:color="auto"/>
        <w:left w:val="none" w:sz="0" w:space="0" w:color="auto"/>
        <w:bottom w:val="none" w:sz="0" w:space="0" w:color="auto"/>
        <w:right w:val="none" w:sz="0" w:space="0" w:color="auto"/>
      </w:divBdr>
    </w:div>
    <w:div w:id="965963293">
      <w:bodyDiv w:val="1"/>
      <w:marLeft w:val="0"/>
      <w:marRight w:val="0"/>
      <w:marTop w:val="0"/>
      <w:marBottom w:val="0"/>
      <w:divBdr>
        <w:top w:val="none" w:sz="0" w:space="0" w:color="auto"/>
        <w:left w:val="none" w:sz="0" w:space="0" w:color="auto"/>
        <w:bottom w:val="none" w:sz="0" w:space="0" w:color="auto"/>
        <w:right w:val="none" w:sz="0" w:space="0" w:color="auto"/>
      </w:divBdr>
    </w:div>
    <w:div w:id="966352909">
      <w:bodyDiv w:val="1"/>
      <w:marLeft w:val="0"/>
      <w:marRight w:val="0"/>
      <w:marTop w:val="0"/>
      <w:marBottom w:val="0"/>
      <w:divBdr>
        <w:top w:val="none" w:sz="0" w:space="0" w:color="auto"/>
        <w:left w:val="none" w:sz="0" w:space="0" w:color="auto"/>
        <w:bottom w:val="none" w:sz="0" w:space="0" w:color="auto"/>
        <w:right w:val="none" w:sz="0" w:space="0" w:color="auto"/>
      </w:divBdr>
    </w:div>
    <w:div w:id="966740606">
      <w:bodyDiv w:val="1"/>
      <w:marLeft w:val="0"/>
      <w:marRight w:val="0"/>
      <w:marTop w:val="0"/>
      <w:marBottom w:val="0"/>
      <w:divBdr>
        <w:top w:val="none" w:sz="0" w:space="0" w:color="auto"/>
        <w:left w:val="none" w:sz="0" w:space="0" w:color="auto"/>
        <w:bottom w:val="none" w:sz="0" w:space="0" w:color="auto"/>
        <w:right w:val="none" w:sz="0" w:space="0" w:color="auto"/>
      </w:divBdr>
    </w:div>
    <w:div w:id="967472975">
      <w:bodyDiv w:val="1"/>
      <w:marLeft w:val="0"/>
      <w:marRight w:val="0"/>
      <w:marTop w:val="0"/>
      <w:marBottom w:val="0"/>
      <w:divBdr>
        <w:top w:val="none" w:sz="0" w:space="0" w:color="auto"/>
        <w:left w:val="none" w:sz="0" w:space="0" w:color="auto"/>
        <w:bottom w:val="none" w:sz="0" w:space="0" w:color="auto"/>
        <w:right w:val="none" w:sz="0" w:space="0" w:color="auto"/>
      </w:divBdr>
    </w:div>
    <w:div w:id="968046901">
      <w:bodyDiv w:val="1"/>
      <w:marLeft w:val="0"/>
      <w:marRight w:val="0"/>
      <w:marTop w:val="0"/>
      <w:marBottom w:val="0"/>
      <w:divBdr>
        <w:top w:val="none" w:sz="0" w:space="0" w:color="auto"/>
        <w:left w:val="none" w:sz="0" w:space="0" w:color="auto"/>
        <w:bottom w:val="none" w:sz="0" w:space="0" w:color="auto"/>
        <w:right w:val="none" w:sz="0" w:space="0" w:color="auto"/>
      </w:divBdr>
      <w:divsChild>
        <w:div w:id="475877924">
          <w:marLeft w:val="480"/>
          <w:marRight w:val="0"/>
          <w:marTop w:val="0"/>
          <w:marBottom w:val="0"/>
          <w:divBdr>
            <w:top w:val="none" w:sz="0" w:space="0" w:color="auto"/>
            <w:left w:val="none" w:sz="0" w:space="0" w:color="auto"/>
            <w:bottom w:val="none" w:sz="0" w:space="0" w:color="auto"/>
            <w:right w:val="none" w:sz="0" w:space="0" w:color="auto"/>
          </w:divBdr>
        </w:div>
        <w:div w:id="1520006576">
          <w:marLeft w:val="480"/>
          <w:marRight w:val="0"/>
          <w:marTop w:val="0"/>
          <w:marBottom w:val="0"/>
          <w:divBdr>
            <w:top w:val="none" w:sz="0" w:space="0" w:color="auto"/>
            <w:left w:val="none" w:sz="0" w:space="0" w:color="auto"/>
            <w:bottom w:val="none" w:sz="0" w:space="0" w:color="auto"/>
            <w:right w:val="none" w:sz="0" w:space="0" w:color="auto"/>
          </w:divBdr>
        </w:div>
        <w:div w:id="357202273">
          <w:marLeft w:val="480"/>
          <w:marRight w:val="0"/>
          <w:marTop w:val="0"/>
          <w:marBottom w:val="0"/>
          <w:divBdr>
            <w:top w:val="none" w:sz="0" w:space="0" w:color="auto"/>
            <w:left w:val="none" w:sz="0" w:space="0" w:color="auto"/>
            <w:bottom w:val="none" w:sz="0" w:space="0" w:color="auto"/>
            <w:right w:val="none" w:sz="0" w:space="0" w:color="auto"/>
          </w:divBdr>
        </w:div>
        <w:div w:id="978875693">
          <w:marLeft w:val="480"/>
          <w:marRight w:val="0"/>
          <w:marTop w:val="0"/>
          <w:marBottom w:val="0"/>
          <w:divBdr>
            <w:top w:val="none" w:sz="0" w:space="0" w:color="auto"/>
            <w:left w:val="none" w:sz="0" w:space="0" w:color="auto"/>
            <w:bottom w:val="none" w:sz="0" w:space="0" w:color="auto"/>
            <w:right w:val="none" w:sz="0" w:space="0" w:color="auto"/>
          </w:divBdr>
        </w:div>
        <w:div w:id="1856771753">
          <w:marLeft w:val="480"/>
          <w:marRight w:val="0"/>
          <w:marTop w:val="0"/>
          <w:marBottom w:val="0"/>
          <w:divBdr>
            <w:top w:val="none" w:sz="0" w:space="0" w:color="auto"/>
            <w:left w:val="none" w:sz="0" w:space="0" w:color="auto"/>
            <w:bottom w:val="none" w:sz="0" w:space="0" w:color="auto"/>
            <w:right w:val="none" w:sz="0" w:space="0" w:color="auto"/>
          </w:divBdr>
        </w:div>
        <w:div w:id="1808205860">
          <w:marLeft w:val="480"/>
          <w:marRight w:val="0"/>
          <w:marTop w:val="0"/>
          <w:marBottom w:val="0"/>
          <w:divBdr>
            <w:top w:val="none" w:sz="0" w:space="0" w:color="auto"/>
            <w:left w:val="none" w:sz="0" w:space="0" w:color="auto"/>
            <w:bottom w:val="none" w:sz="0" w:space="0" w:color="auto"/>
            <w:right w:val="none" w:sz="0" w:space="0" w:color="auto"/>
          </w:divBdr>
        </w:div>
        <w:div w:id="1468814664">
          <w:marLeft w:val="480"/>
          <w:marRight w:val="0"/>
          <w:marTop w:val="0"/>
          <w:marBottom w:val="0"/>
          <w:divBdr>
            <w:top w:val="none" w:sz="0" w:space="0" w:color="auto"/>
            <w:left w:val="none" w:sz="0" w:space="0" w:color="auto"/>
            <w:bottom w:val="none" w:sz="0" w:space="0" w:color="auto"/>
            <w:right w:val="none" w:sz="0" w:space="0" w:color="auto"/>
          </w:divBdr>
        </w:div>
        <w:div w:id="1066296351">
          <w:marLeft w:val="480"/>
          <w:marRight w:val="0"/>
          <w:marTop w:val="0"/>
          <w:marBottom w:val="0"/>
          <w:divBdr>
            <w:top w:val="none" w:sz="0" w:space="0" w:color="auto"/>
            <w:left w:val="none" w:sz="0" w:space="0" w:color="auto"/>
            <w:bottom w:val="none" w:sz="0" w:space="0" w:color="auto"/>
            <w:right w:val="none" w:sz="0" w:space="0" w:color="auto"/>
          </w:divBdr>
        </w:div>
        <w:div w:id="573319108">
          <w:marLeft w:val="480"/>
          <w:marRight w:val="0"/>
          <w:marTop w:val="0"/>
          <w:marBottom w:val="0"/>
          <w:divBdr>
            <w:top w:val="none" w:sz="0" w:space="0" w:color="auto"/>
            <w:left w:val="none" w:sz="0" w:space="0" w:color="auto"/>
            <w:bottom w:val="none" w:sz="0" w:space="0" w:color="auto"/>
            <w:right w:val="none" w:sz="0" w:space="0" w:color="auto"/>
          </w:divBdr>
        </w:div>
        <w:div w:id="675765880">
          <w:marLeft w:val="480"/>
          <w:marRight w:val="0"/>
          <w:marTop w:val="0"/>
          <w:marBottom w:val="0"/>
          <w:divBdr>
            <w:top w:val="none" w:sz="0" w:space="0" w:color="auto"/>
            <w:left w:val="none" w:sz="0" w:space="0" w:color="auto"/>
            <w:bottom w:val="none" w:sz="0" w:space="0" w:color="auto"/>
            <w:right w:val="none" w:sz="0" w:space="0" w:color="auto"/>
          </w:divBdr>
        </w:div>
        <w:div w:id="939948757">
          <w:marLeft w:val="480"/>
          <w:marRight w:val="0"/>
          <w:marTop w:val="0"/>
          <w:marBottom w:val="0"/>
          <w:divBdr>
            <w:top w:val="none" w:sz="0" w:space="0" w:color="auto"/>
            <w:left w:val="none" w:sz="0" w:space="0" w:color="auto"/>
            <w:bottom w:val="none" w:sz="0" w:space="0" w:color="auto"/>
            <w:right w:val="none" w:sz="0" w:space="0" w:color="auto"/>
          </w:divBdr>
        </w:div>
        <w:div w:id="2097168560">
          <w:marLeft w:val="480"/>
          <w:marRight w:val="0"/>
          <w:marTop w:val="0"/>
          <w:marBottom w:val="0"/>
          <w:divBdr>
            <w:top w:val="none" w:sz="0" w:space="0" w:color="auto"/>
            <w:left w:val="none" w:sz="0" w:space="0" w:color="auto"/>
            <w:bottom w:val="none" w:sz="0" w:space="0" w:color="auto"/>
            <w:right w:val="none" w:sz="0" w:space="0" w:color="auto"/>
          </w:divBdr>
        </w:div>
        <w:div w:id="904023062">
          <w:marLeft w:val="480"/>
          <w:marRight w:val="0"/>
          <w:marTop w:val="0"/>
          <w:marBottom w:val="0"/>
          <w:divBdr>
            <w:top w:val="none" w:sz="0" w:space="0" w:color="auto"/>
            <w:left w:val="none" w:sz="0" w:space="0" w:color="auto"/>
            <w:bottom w:val="none" w:sz="0" w:space="0" w:color="auto"/>
            <w:right w:val="none" w:sz="0" w:space="0" w:color="auto"/>
          </w:divBdr>
        </w:div>
        <w:div w:id="329017937">
          <w:marLeft w:val="480"/>
          <w:marRight w:val="0"/>
          <w:marTop w:val="0"/>
          <w:marBottom w:val="0"/>
          <w:divBdr>
            <w:top w:val="none" w:sz="0" w:space="0" w:color="auto"/>
            <w:left w:val="none" w:sz="0" w:space="0" w:color="auto"/>
            <w:bottom w:val="none" w:sz="0" w:space="0" w:color="auto"/>
            <w:right w:val="none" w:sz="0" w:space="0" w:color="auto"/>
          </w:divBdr>
        </w:div>
        <w:div w:id="1612662240">
          <w:marLeft w:val="480"/>
          <w:marRight w:val="0"/>
          <w:marTop w:val="0"/>
          <w:marBottom w:val="0"/>
          <w:divBdr>
            <w:top w:val="none" w:sz="0" w:space="0" w:color="auto"/>
            <w:left w:val="none" w:sz="0" w:space="0" w:color="auto"/>
            <w:bottom w:val="none" w:sz="0" w:space="0" w:color="auto"/>
            <w:right w:val="none" w:sz="0" w:space="0" w:color="auto"/>
          </w:divBdr>
        </w:div>
        <w:div w:id="956444815">
          <w:marLeft w:val="480"/>
          <w:marRight w:val="0"/>
          <w:marTop w:val="0"/>
          <w:marBottom w:val="0"/>
          <w:divBdr>
            <w:top w:val="none" w:sz="0" w:space="0" w:color="auto"/>
            <w:left w:val="none" w:sz="0" w:space="0" w:color="auto"/>
            <w:bottom w:val="none" w:sz="0" w:space="0" w:color="auto"/>
            <w:right w:val="none" w:sz="0" w:space="0" w:color="auto"/>
          </w:divBdr>
        </w:div>
        <w:div w:id="1916470979">
          <w:marLeft w:val="480"/>
          <w:marRight w:val="0"/>
          <w:marTop w:val="0"/>
          <w:marBottom w:val="0"/>
          <w:divBdr>
            <w:top w:val="none" w:sz="0" w:space="0" w:color="auto"/>
            <w:left w:val="none" w:sz="0" w:space="0" w:color="auto"/>
            <w:bottom w:val="none" w:sz="0" w:space="0" w:color="auto"/>
            <w:right w:val="none" w:sz="0" w:space="0" w:color="auto"/>
          </w:divBdr>
        </w:div>
        <w:div w:id="1928610868">
          <w:marLeft w:val="480"/>
          <w:marRight w:val="0"/>
          <w:marTop w:val="0"/>
          <w:marBottom w:val="0"/>
          <w:divBdr>
            <w:top w:val="none" w:sz="0" w:space="0" w:color="auto"/>
            <w:left w:val="none" w:sz="0" w:space="0" w:color="auto"/>
            <w:bottom w:val="none" w:sz="0" w:space="0" w:color="auto"/>
            <w:right w:val="none" w:sz="0" w:space="0" w:color="auto"/>
          </w:divBdr>
        </w:div>
        <w:div w:id="580873259">
          <w:marLeft w:val="480"/>
          <w:marRight w:val="0"/>
          <w:marTop w:val="0"/>
          <w:marBottom w:val="0"/>
          <w:divBdr>
            <w:top w:val="none" w:sz="0" w:space="0" w:color="auto"/>
            <w:left w:val="none" w:sz="0" w:space="0" w:color="auto"/>
            <w:bottom w:val="none" w:sz="0" w:space="0" w:color="auto"/>
            <w:right w:val="none" w:sz="0" w:space="0" w:color="auto"/>
          </w:divBdr>
        </w:div>
        <w:div w:id="1129477423">
          <w:marLeft w:val="480"/>
          <w:marRight w:val="0"/>
          <w:marTop w:val="0"/>
          <w:marBottom w:val="0"/>
          <w:divBdr>
            <w:top w:val="none" w:sz="0" w:space="0" w:color="auto"/>
            <w:left w:val="none" w:sz="0" w:space="0" w:color="auto"/>
            <w:bottom w:val="none" w:sz="0" w:space="0" w:color="auto"/>
            <w:right w:val="none" w:sz="0" w:space="0" w:color="auto"/>
          </w:divBdr>
        </w:div>
        <w:div w:id="911769284">
          <w:marLeft w:val="480"/>
          <w:marRight w:val="0"/>
          <w:marTop w:val="0"/>
          <w:marBottom w:val="0"/>
          <w:divBdr>
            <w:top w:val="none" w:sz="0" w:space="0" w:color="auto"/>
            <w:left w:val="none" w:sz="0" w:space="0" w:color="auto"/>
            <w:bottom w:val="none" w:sz="0" w:space="0" w:color="auto"/>
            <w:right w:val="none" w:sz="0" w:space="0" w:color="auto"/>
          </w:divBdr>
        </w:div>
        <w:div w:id="1098405834">
          <w:marLeft w:val="480"/>
          <w:marRight w:val="0"/>
          <w:marTop w:val="0"/>
          <w:marBottom w:val="0"/>
          <w:divBdr>
            <w:top w:val="none" w:sz="0" w:space="0" w:color="auto"/>
            <w:left w:val="none" w:sz="0" w:space="0" w:color="auto"/>
            <w:bottom w:val="none" w:sz="0" w:space="0" w:color="auto"/>
            <w:right w:val="none" w:sz="0" w:space="0" w:color="auto"/>
          </w:divBdr>
        </w:div>
        <w:div w:id="1959951219">
          <w:marLeft w:val="480"/>
          <w:marRight w:val="0"/>
          <w:marTop w:val="0"/>
          <w:marBottom w:val="0"/>
          <w:divBdr>
            <w:top w:val="none" w:sz="0" w:space="0" w:color="auto"/>
            <w:left w:val="none" w:sz="0" w:space="0" w:color="auto"/>
            <w:bottom w:val="none" w:sz="0" w:space="0" w:color="auto"/>
            <w:right w:val="none" w:sz="0" w:space="0" w:color="auto"/>
          </w:divBdr>
        </w:div>
        <w:div w:id="602036399">
          <w:marLeft w:val="480"/>
          <w:marRight w:val="0"/>
          <w:marTop w:val="0"/>
          <w:marBottom w:val="0"/>
          <w:divBdr>
            <w:top w:val="none" w:sz="0" w:space="0" w:color="auto"/>
            <w:left w:val="none" w:sz="0" w:space="0" w:color="auto"/>
            <w:bottom w:val="none" w:sz="0" w:space="0" w:color="auto"/>
            <w:right w:val="none" w:sz="0" w:space="0" w:color="auto"/>
          </w:divBdr>
        </w:div>
        <w:div w:id="1112826168">
          <w:marLeft w:val="480"/>
          <w:marRight w:val="0"/>
          <w:marTop w:val="0"/>
          <w:marBottom w:val="0"/>
          <w:divBdr>
            <w:top w:val="none" w:sz="0" w:space="0" w:color="auto"/>
            <w:left w:val="none" w:sz="0" w:space="0" w:color="auto"/>
            <w:bottom w:val="none" w:sz="0" w:space="0" w:color="auto"/>
            <w:right w:val="none" w:sz="0" w:space="0" w:color="auto"/>
          </w:divBdr>
        </w:div>
        <w:div w:id="883054048">
          <w:marLeft w:val="480"/>
          <w:marRight w:val="0"/>
          <w:marTop w:val="0"/>
          <w:marBottom w:val="0"/>
          <w:divBdr>
            <w:top w:val="none" w:sz="0" w:space="0" w:color="auto"/>
            <w:left w:val="none" w:sz="0" w:space="0" w:color="auto"/>
            <w:bottom w:val="none" w:sz="0" w:space="0" w:color="auto"/>
            <w:right w:val="none" w:sz="0" w:space="0" w:color="auto"/>
          </w:divBdr>
        </w:div>
        <w:div w:id="271519444">
          <w:marLeft w:val="480"/>
          <w:marRight w:val="0"/>
          <w:marTop w:val="0"/>
          <w:marBottom w:val="0"/>
          <w:divBdr>
            <w:top w:val="none" w:sz="0" w:space="0" w:color="auto"/>
            <w:left w:val="none" w:sz="0" w:space="0" w:color="auto"/>
            <w:bottom w:val="none" w:sz="0" w:space="0" w:color="auto"/>
            <w:right w:val="none" w:sz="0" w:space="0" w:color="auto"/>
          </w:divBdr>
        </w:div>
        <w:div w:id="1545632849">
          <w:marLeft w:val="480"/>
          <w:marRight w:val="0"/>
          <w:marTop w:val="0"/>
          <w:marBottom w:val="0"/>
          <w:divBdr>
            <w:top w:val="none" w:sz="0" w:space="0" w:color="auto"/>
            <w:left w:val="none" w:sz="0" w:space="0" w:color="auto"/>
            <w:bottom w:val="none" w:sz="0" w:space="0" w:color="auto"/>
            <w:right w:val="none" w:sz="0" w:space="0" w:color="auto"/>
          </w:divBdr>
        </w:div>
        <w:div w:id="1377704447">
          <w:marLeft w:val="480"/>
          <w:marRight w:val="0"/>
          <w:marTop w:val="0"/>
          <w:marBottom w:val="0"/>
          <w:divBdr>
            <w:top w:val="none" w:sz="0" w:space="0" w:color="auto"/>
            <w:left w:val="none" w:sz="0" w:space="0" w:color="auto"/>
            <w:bottom w:val="none" w:sz="0" w:space="0" w:color="auto"/>
            <w:right w:val="none" w:sz="0" w:space="0" w:color="auto"/>
          </w:divBdr>
        </w:div>
        <w:div w:id="1728802365">
          <w:marLeft w:val="480"/>
          <w:marRight w:val="0"/>
          <w:marTop w:val="0"/>
          <w:marBottom w:val="0"/>
          <w:divBdr>
            <w:top w:val="none" w:sz="0" w:space="0" w:color="auto"/>
            <w:left w:val="none" w:sz="0" w:space="0" w:color="auto"/>
            <w:bottom w:val="none" w:sz="0" w:space="0" w:color="auto"/>
            <w:right w:val="none" w:sz="0" w:space="0" w:color="auto"/>
          </w:divBdr>
        </w:div>
        <w:div w:id="1017733689">
          <w:marLeft w:val="480"/>
          <w:marRight w:val="0"/>
          <w:marTop w:val="0"/>
          <w:marBottom w:val="0"/>
          <w:divBdr>
            <w:top w:val="none" w:sz="0" w:space="0" w:color="auto"/>
            <w:left w:val="none" w:sz="0" w:space="0" w:color="auto"/>
            <w:bottom w:val="none" w:sz="0" w:space="0" w:color="auto"/>
            <w:right w:val="none" w:sz="0" w:space="0" w:color="auto"/>
          </w:divBdr>
        </w:div>
        <w:div w:id="1536308074">
          <w:marLeft w:val="480"/>
          <w:marRight w:val="0"/>
          <w:marTop w:val="0"/>
          <w:marBottom w:val="0"/>
          <w:divBdr>
            <w:top w:val="none" w:sz="0" w:space="0" w:color="auto"/>
            <w:left w:val="none" w:sz="0" w:space="0" w:color="auto"/>
            <w:bottom w:val="none" w:sz="0" w:space="0" w:color="auto"/>
            <w:right w:val="none" w:sz="0" w:space="0" w:color="auto"/>
          </w:divBdr>
        </w:div>
        <w:div w:id="2118986760">
          <w:marLeft w:val="480"/>
          <w:marRight w:val="0"/>
          <w:marTop w:val="0"/>
          <w:marBottom w:val="0"/>
          <w:divBdr>
            <w:top w:val="none" w:sz="0" w:space="0" w:color="auto"/>
            <w:left w:val="none" w:sz="0" w:space="0" w:color="auto"/>
            <w:bottom w:val="none" w:sz="0" w:space="0" w:color="auto"/>
            <w:right w:val="none" w:sz="0" w:space="0" w:color="auto"/>
          </w:divBdr>
        </w:div>
        <w:div w:id="988249069">
          <w:marLeft w:val="480"/>
          <w:marRight w:val="0"/>
          <w:marTop w:val="0"/>
          <w:marBottom w:val="0"/>
          <w:divBdr>
            <w:top w:val="none" w:sz="0" w:space="0" w:color="auto"/>
            <w:left w:val="none" w:sz="0" w:space="0" w:color="auto"/>
            <w:bottom w:val="none" w:sz="0" w:space="0" w:color="auto"/>
            <w:right w:val="none" w:sz="0" w:space="0" w:color="auto"/>
          </w:divBdr>
        </w:div>
        <w:div w:id="1887791854">
          <w:marLeft w:val="480"/>
          <w:marRight w:val="0"/>
          <w:marTop w:val="0"/>
          <w:marBottom w:val="0"/>
          <w:divBdr>
            <w:top w:val="none" w:sz="0" w:space="0" w:color="auto"/>
            <w:left w:val="none" w:sz="0" w:space="0" w:color="auto"/>
            <w:bottom w:val="none" w:sz="0" w:space="0" w:color="auto"/>
            <w:right w:val="none" w:sz="0" w:space="0" w:color="auto"/>
          </w:divBdr>
        </w:div>
        <w:div w:id="1586182146">
          <w:marLeft w:val="480"/>
          <w:marRight w:val="0"/>
          <w:marTop w:val="0"/>
          <w:marBottom w:val="0"/>
          <w:divBdr>
            <w:top w:val="none" w:sz="0" w:space="0" w:color="auto"/>
            <w:left w:val="none" w:sz="0" w:space="0" w:color="auto"/>
            <w:bottom w:val="none" w:sz="0" w:space="0" w:color="auto"/>
            <w:right w:val="none" w:sz="0" w:space="0" w:color="auto"/>
          </w:divBdr>
        </w:div>
        <w:div w:id="969822577">
          <w:marLeft w:val="480"/>
          <w:marRight w:val="0"/>
          <w:marTop w:val="0"/>
          <w:marBottom w:val="0"/>
          <w:divBdr>
            <w:top w:val="none" w:sz="0" w:space="0" w:color="auto"/>
            <w:left w:val="none" w:sz="0" w:space="0" w:color="auto"/>
            <w:bottom w:val="none" w:sz="0" w:space="0" w:color="auto"/>
            <w:right w:val="none" w:sz="0" w:space="0" w:color="auto"/>
          </w:divBdr>
        </w:div>
        <w:div w:id="159657212">
          <w:marLeft w:val="480"/>
          <w:marRight w:val="0"/>
          <w:marTop w:val="0"/>
          <w:marBottom w:val="0"/>
          <w:divBdr>
            <w:top w:val="none" w:sz="0" w:space="0" w:color="auto"/>
            <w:left w:val="none" w:sz="0" w:space="0" w:color="auto"/>
            <w:bottom w:val="none" w:sz="0" w:space="0" w:color="auto"/>
            <w:right w:val="none" w:sz="0" w:space="0" w:color="auto"/>
          </w:divBdr>
        </w:div>
        <w:div w:id="1630547166">
          <w:marLeft w:val="480"/>
          <w:marRight w:val="0"/>
          <w:marTop w:val="0"/>
          <w:marBottom w:val="0"/>
          <w:divBdr>
            <w:top w:val="none" w:sz="0" w:space="0" w:color="auto"/>
            <w:left w:val="none" w:sz="0" w:space="0" w:color="auto"/>
            <w:bottom w:val="none" w:sz="0" w:space="0" w:color="auto"/>
            <w:right w:val="none" w:sz="0" w:space="0" w:color="auto"/>
          </w:divBdr>
        </w:div>
        <w:div w:id="1629817584">
          <w:marLeft w:val="480"/>
          <w:marRight w:val="0"/>
          <w:marTop w:val="0"/>
          <w:marBottom w:val="0"/>
          <w:divBdr>
            <w:top w:val="none" w:sz="0" w:space="0" w:color="auto"/>
            <w:left w:val="none" w:sz="0" w:space="0" w:color="auto"/>
            <w:bottom w:val="none" w:sz="0" w:space="0" w:color="auto"/>
            <w:right w:val="none" w:sz="0" w:space="0" w:color="auto"/>
          </w:divBdr>
        </w:div>
        <w:div w:id="506864226">
          <w:marLeft w:val="480"/>
          <w:marRight w:val="0"/>
          <w:marTop w:val="0"/>
          <w:marBottom w:val="0"/>
          <w:divBdr>
            <w:top w:val="none" w:sz="0" w:space="0" w:color="auto"/>
            <w:left w:val="none" w:sz="0" w:space="0" w:color="auto"/>
            <w:bottom w:val="none" w:sz="0" w:space="0" w:color="auto"/>
            <w:right w:val="none" w:sz="0" w:space="0" w:color="auto"/>
          </w:divBdr>
        </w:div>
        <w:div w:id="253514911">
          <w:marLeft w:val="480"/>
          <w:marRight w:val="0"/>
          <w:marTop w:val="0"/>
          <w:marBottom w:val="0"/>
          <w:divBdr>
            <w:top w:val="none" w:sz="0" w:space="0" w:color="auto"/>
            <w:left w:val="none" w:sz="0" w:space="0" w:color="auto"/>
            <w:bottom w:val="none" w:sz="0" w:space="0" w:color="auto"/>
            <w:right w:val="none" w:sz="0" w:space="0" w:color="auto"/>
          </w:divBdr>
        </w:div>
        <w:div w:id="1723018348">
          <w:marLeft w:val="480"/>
          <w:marRight w:val="0"/>
          <w:marTop w:val="0"/>
          <w:marBottom w:val="0"/>
          <w:divBdr>
            <w:top w:val="none" w:sz="0" w:space="0" w:color="auto"/>
            <w:left w:val="none" w:sz="0" w:space="0" w:color="auto"/>
            <w:bottom w:val="none" w:sz="0" w:space="0" w:color="auto"/>
            <w:right w:val="none" w:sz="0" w:space="0" w:color="auto"/>
          </w:divBdr>
        </w:div>
        <w:div w:id="937374871">
          <w:marLeft w:val="480"/>
          <w:marRight w:val="0"/>
          <w:marTop w:val="0"/>
          <w:marBottom w:val="0"/>
          <w:divBdr>
            <w:top w:val="none" w:sz="0" w:space="0" w:color="auto"/>
            <w:left w:val="none" w:sz="0" w:space="0" w:color="auto"/>
            <w:bottom w:val="none" w:sz="0" w:space="0" w:color="auto"/>
            <w:right w:val="none" w:sz="0" w:space="0" w:color="auto"/>
          </w:divBdr>
        </w:div>
        <w:div w:id="433793319">
          <w:marLeft w:val="480"/>
          <w:marRight w:val="0"/>
          <w:marTop w:val="0"/>
          <w:marBottom w:val="0"/>
          <w:divBdr>
            <w:top w:val="none" w:sz="0" w:space="0" w:color="auto"/>
            <w:left w:val="none" w:sz="0" w:space="0" w:color="auto"/>
            <w:bottom w:val="none" w:sz="0" w:space="0" w:color="auto"/>
            <w:right w:val="none" w:sz="0" w:space="0" w:color="auto"/>
          </w:divBdr>
        </w:div>
        <w:div w:id="1335572556">
          <w:marLeft w:val="480"/>
          <w:marRight w:val="0"/>
          <w:marTop w:val="0"/>
          <w:marBottom w:val="0"/>
          <w:divBdr>
            <w:top w:val="none" w:sz="0" w:space="0" w:color="auto"/>
            <w:left w:val="none" w:sz="0" w:space="0" w:color="auto"/>
            <w:bottom w:val="none" w:sz="0" w:space="0" w:color="auto"/>
            <w:right w:val="none" w:sz="0" w:space="0" w:color="auto"/>
          </w:divBdr>
        </w:div>
        <w:div w:id="1711765756">
          <w:marLeft w:val="480"/>
          <w:marRight w:val="0"/>
          <w:marTop w:val="0"/>
          <w:marBottom w:val="0"/>
          <w:divBdr>
            <w:top w:val="none" w:sz="0" w:space="0" w:color="auto"/>
            <w:left w:val="none" w:sz="0" w:space="0" w:color="auto"/>
            <w:bottom w:val="none" w:sz="0" w:space="0" w:color="auto"/>
            <w:right w:val="none" w:sz="0" w:space="0" w:color="auto"/>
          </w:divBdr>
        </w:div>
        <w:div w:id="93474739">
          <w:marLeft w:val="480"/>
          <w:marRight w:val="0"/>
          <w:marTop w:val="0"/>
          <w:marBottom w:val="0"/>
          <w:divBdr>
            <w:top w:val="none" w:sz="0" w:space="0" w:color="auto"/>
            <w:left w:val="none" w:sz="0" w:space="0" w:color="auto"/>
            <w:bottom w:val="none" w:sz="0" w:space="0" w:color="auto"/>
            <w:right w:val="none" w:sz="0" w:space="0" w:color="auto"/>
          </w:divBdr>
        </w:div>
        <w:div w:id="800147243">
          <w:marLeft w:val="480"/>
          <w:marRight w:val="0"/>
          <w:marTop w:val="0"/>
          <w:marBottom w:val="0"/>
          <w:divBdr>
            <w:top w:val="none" w:sz="0" w:space="0" w:color="auto"/>
            <w:left w:val="none" w:sz="0" w:space="0" w:color="auto"/>
            <w:bottom w:val="none" w:sz="0" w:space="0" w:color="auto"/>
            <w:right w:val="none" w:sz="0" w:space="0" w:color="auto"/>
          </w:divBdr>
        </w:div>
        <w:div w:id="1434084525">
          <w:marLeft w:val="480"/>
          <w:marRight w:val="0"/>
          <w:marTop w:val="0"/>
          <w:marBottom w:val="0"/>
          <w:divBdr>
            <w:top w:val="none" w:sz="0" w:space="0" w:color="auto"/>
            <w:left w:val="none" w:sz="0" w:space="0" w:color="auto"/>
            <w:bottom w:val="none" w:sz="0" w:space="0" w:color="auto"/>
            <w:right w:val="none" w:sz="0" w:space="0" w:color="auto"/>
          </w:divBdr>
        </w:div>
        <w:div w:id="1569924901">
          <w:marLeft w:val="480"/>
          <w:marRight w:val="0"/>
          <w:marTop w:val="0"/>
          <w:marBottom w:val="0"/>
          <w:divBdr>
            <w:top w:val="none" w:sz="0" w:space="0" w:color="auto"/>
            <w:left w:val="none" w:sz="0" w:space="0" w:color="auto"/>
            <w:bottom w:val="none" w:sz="0" w:space="0" w:color="auto"/>
            <w:right w:val="none" w:sz="0" w:space="0" w:color="auto"/>
          </w:divBdr>
        </w:div>
        <w:div w:id="1431703412">
          <w:marLeft w:val="480"/>
          <w:marRight w:val="0"/>
          <w:marTop w:val="0"/>
          <w:marBottom w:val="0"/>
          <w:divBdr>
            <w:top w:val="none" w:sz="0" w:space="0" w:color="auto"/>
            <w:left w:val="none" w:sz="0" w:space="0" w:color="auto"/>
            <w:bottom w:val="none" w:sz="0" w:space="0" w:color="auto"/>
            <w:right w:val="none" w:sz="0" w:space="0" w:color="auto"/>
          </w:divBdr>
        </w:div>
        <w:div w:id="1522936342">
          <w:marLeft w:val="480"/>
          <w:marRight w:val="0"/>
          <w:marTop w:val="0"/>
          <w:marBottom w:val="0"/>
          <w:divBdr>
            <w:top w:val="none" w:sz="0" w:space="0" w:color="auto"/>
            <w:left w:val="none" w:sz="0" w:space="0" w:color="auto"/>
            <w:bottom w:val="none" w:sz="0" w:space="0" w:color="auto"/>
            <w:right w:val="none" w:sz="0" w:space="0" w:color="auto"/>
          </w:divBdr>
        </w:div>
        <w:div w:id="792096715">
          <w:marLeft w:val="480"/>
          <w:marRight w:val="0"/>
          <w:marTop w:val="0"/>
          <w:marBottom w:val="0"/>
          <w:divBdr>
            <w:top w:val="none" w:sz="0" w:space="0" w:color="auto"/>
            <w:left w:val="none" w:sz="0" w:space="0" w:color="auto"/>
            <w:bottom w:val="none" w:sz="0" w:space="0" w:color="auto"/>
            <w:right w:val="none" w:sz="0" w:space="0" w:color="auto"/>
          </w:divBdr>
        </w:div>
        <w:div w:id="1664815603">
          <w:marLeft w:val="480"/>
          <w:marRight w:val="0"/>
          <w:marTop w:val="0"/>
          <w:marBottom w:val="0"/>
          <w:divBdr>
            <w:top w:val="none" w:sz="0" w:space="0" w:color="auto"/>
            <w:left w:val="none" w:sz="0" w:space="0" w:color="auto"/>
            <w:bottom w:val="none" w:sz="0" w:space="0" w:color="auto"/>
            <w:right w:val="none" w:sz="0" w:space="0" w:color="auto"/>
          </w:divBdr>
        </w:div>
        <w:div w:id="933904688">
          <w:marLeft w:val="480"/>
          <w:marRight w:val="0"/>
          <w:marTop w:val="0"/>
          <w:marBottom w:val="0"/>
          <w:divBdr>
            <w:top w:val="none" w:sz="0" w:space="0" w:color="auto"/>
            <w:left w:val="none" w:sz="0" w:space="0" w:color="auto"/>
            <w:bottom w:val="none" w:sz="0" w:space="0" w:color="auto"/>
            <w:right w:val="none" w:sz="0" w:space="0" w:color="auto"/>
          </w:divBdr>
        </w:div>
        <w:div w:id="1645349305">
          <w:marLeft w:val="480"/>
          <w:marRight w:val="0"/>
          <w:marTop w:val="0"/>
          <w:marBottom w:val="0"/>
          <w:divBdr>
            <w:top w:val="none" w:sz="0" w:space="0" w:color="auto"/>
            <w:left w:val="none" w:sz="0" w:space="0" w:color="auto"/>
            <w:bottom w:val="none" w:sz="0" w:space="0" w:color="auto"/>
            <w:right w:val="none" w:sz="0" w:space="0" w:color="auto"/>
          </w:divBdr>
        </w:div>
        <w:div w:id="177504000">
          <w:marLeft w:val="480"/>
          <w:marRight w:val="0"/>
          <w:marTop w:val="0"/>
          <w:marBottom w:val="0"/>
          <w:divBdr>
            <w:top w:val="none" w:sz="0" w:space="0" w:color="auto"/>
            <w:left w:val="none" w:sz="0" w:space="0" w:color="auto"/>
            <w:bottom w:val="none" w:sz="0" w:space="0" w:color="auto"/>
            <w:right w:val="none" w:sz="0" w:space="0" w:color="auto"/>
          </w:divBdr>
        </w:div>
        <w:div w:id="1440102151">
          <w:marLeft w:val="480"/>
          <w:marRight w:val="0"/>
          <w:marTop w:val="0"/>
          <w:marBottom w:val="0"/>
          <w:divBdr>
            <w:top w:val="none" w:sz="0" w:space="0" w:color="auto"/>
            <w:left w:val="none" w:sz="0" w:space="0" w:color="auto"/>
            <w:bottom w:val="none" w:sz="0" w:space="0" w:color="auto"/>
            <w:right w:val="none" w:sz="0" w:space="0" w:color="auto"/>
          </w:divBdr>
        </w:div>
        <w:div w:id="289014824">
          <w:marLeft w:val="480"/>
          <w:marRight w:val="0"/>
          <w:marTop w:val="0"/>
          <w:marBottom w:val="0"/>
          <w:divBdr>
            <w:top w:val="none" w:sz="0" w:space="0" w:color="auto"/>
            <w:left w:val="none" w:sz="0" w:space="0" w:color="auto"/>
            <w:bottom w:val="none" w:sz="0" w:space="0" w:color="auto"/>
            <w:right w:val="none" w:sz="0" w:space="0" w:color="auto"/>
          </w:divBdr>
        </w:div>
        <w:div w:id="238489975">
          <w:marLeft w:val="480"/>
          <w:marRight w:val="0"/>
          <w:marTop w:val="0"/>
          <w:marBottom w:val="0"/>
          <w:divBdr>
            <w:top w:val="none" w:sz="0" w:space="0" w:color="auto"/>
            <w:left w:val="none" w:sz="0" w:space="0" w:color="auto"/>
            <w:bottom w:val="none" w:sz="0" w:space="0" w:color="auto"/>
            <w:right w:val="none" w:sz="0" w:space="0" w:color="auto"/>
          </w:divBdr>
        </w:div>
        <w:div w:id="58477538">
          <w:marLeft w:val="480"/>
          <w:marRight w:val="0"/>
          <w:marTop w:val="0"/>
          <w:marBottom w:val="0"/>
          <w:divBdr>
            <w:top w:val="none" w:sz="0" w:space="0" w:color="auto"/>
            <w:left w:val="none" w:sz="0" w:space="0" w:color="auto"/>
            <w:bottom w:val="none" w:sz="0" w:space="0" w:color="auto"/>
            <w:right w:val="none" w:sz="0" w:space="0" w:color="auto"/>
          </w:divBdr>
        </w:div>
        <w:div w:id="1260989330">
          <w:marLeft w:val="480"/>
          <w:marRight w:val="0"/>
          <w:marTop w:val="0"/>
          <w:marBottom w:val="0"/>
          <w:divBdr>
            <w:top w:val="none" w:sz="0" w:space="0" w:color="auto"/>
            <w:left w:val="none" w:sz="0" w:space="0" w:color="auto"/>
            <w:bottom w:val="none" w:sz="0" w:space="0" w:color="auto"/>
            <w:right w:val="none" w:sz="0" w:space="0" w:color="auto"/>
          </w:divBdr>
        </w:div>
        <w:div w:id="639115845">
          <w:marLeft w:val="480"/>
          <w:marRight w:val="0"/>
          <w:marTop w:val="0"/>
          <w:marBottom w:val="0"/>
          <w:divBdr>
            <w:top w:val="none" w:sz="0" w:space="0" w:color="auto"/>
            <w:left w:val="none" w:sz="0" w:space="0" w:color="auto"/>
            <w:bottom w:val="none" w:sz="0" w:space="0" w:color="auto"/>
            <w:right w:val="none" w:sz="0" w:space="0" w:color="auto"/>
          </w:divBdr>
        </w:div>
        <w:div w:id="1371495014">
          <w:marLeft w:val="480"/>
          <w:marRight w:val="0"/>
          <w:marTop w:val="0"/>
          <w:marBottom w:val="0"/>
          <w:divBdr>
            <w:top w:val="none" w:sz="0" w:space="0" w:color="auto"/>
            <w:left w:val="none" w:sz="0" w:space="0" w:color="auto"/>
            <w:bottom w:val="none" w:sz="0" w:space="0" w:color="auto"/>
            <w:right w:val="none" w:sz="0" w:space="0" w:color="auto"/>
          </w:divBdr>
        </w:div>
        <w:div w:id="393964806">
          <w:marLeft w:val="480"/>
          <w:marRight w:val="0"/>
          <w:marTop w:val="0"/>
          <w:marBottom w:val="0"/>
          <w:divBdr>
            <w:top w:val="none" w:sz="0" w:space="0" w:color="auto"/>
            <w:left w:val="none" w:sz="0" w:space="0" w:color="auto"/>
            <w:bottom w:val="none" w:sz="0" w:space="0" w:color="auto"/>
            <w:right w:val="none" w:sz="0" w:space="0" w:color="auto"/>
          </w:divBdr>
        </w:div>
        <w:div w:id="642471566">
          <w:marLeft w:val="480"/>
          <w:marRight w:val="0"/>
          <w:marTop w:val="0"/>
          <w:marBottom w:val="0"/>
          <w:divBdr>
            <w:top w:val="none" w:sz="0" w:space="0" w:color="auto"/>
            <w:left w:val="none" w:sz="0" w:space="0" w:color="auto"/>
            <w:bottom w:val="none" w:sz="0" w:space="0" w:color="auto"/>
            <w:right w:val="none" w:sz="0" w:space="0" w:color="auto"/>
          </w:divBdr>
        </w:div>
        <w:div w:id="510989239">
          <w:marLeft w:val="480"/>
          <w:marRight w:val="0"/>
          <w:marTop w:val="0"/>
          <w:marBottom w:val="0"/>
          <w:divBdr>
            <w:top w:val="none" w:sz="0" w:space="0" w:color="auto"/>
            <w:left w:val="none" w:sz="0" w:space="0" w:color="auto"/>
            <w:bottom w:val="none" w:sz="0" w:space="0" w:color="auto"/>
            <w:right w:val="none" w:sz="0" w:space="0" w:color="auto"/>
          </w:divBdr>
        </w:div>
        <w:div w:id="1459303408">
          <w:marLeft w:val="480"/>
          <w:marRight w:val="0"/>
          <w:marTop w:val="0"/>
          <w:marBottom w:val="0"/>
          <w:divBdr>
            <w:top w:val="none" w:sz="0" w:space="0" w:color="auto"/>
            <w:left w:val="none" w:sz="0" w:space="0" w:color="auto"/>
            <w:bottom w:val="none" w:sz="0" w:space="0" w:color="auto"/>
            <w:right w:val="none" w:sz="0" w:space="0" w:color="auto"/>
          </w:divBdr>
        </w:div>
        <w:div w:id="254553955">
          <w:marLeft w:val="480"/>
          <w:marRight w:val="0"/>
          <w:marTop w:val="0"/>
          <w:marBottom w:val="0"/>
          <w:divBdr>
            <w:top w:val="none" w:sz="0" w:space="0" w:color="auto"/>
            <w:left w:val="none" w:sz="0" w:space="0" w:color="auto"/>
            <w:bottom w:val="none" w:sz="0" w:space="0" w:color="auto"/>
            <w:right w:val="none" w:sz="0" w:space="0" w:color="auto"/>
          </w:divBdr>
        </w:div>
        <w:div w:id="2026251622">
          <w:marLeft w:val="480"/>
          <w:marRight w:val="0"/>
          <w:marTop w:val="0"/>
          <w:marBottom w:val="0"/>
          <w:divBdr>
            <w:top w:val="none" w:sz="0" w:space="0" w:color="auto"/>
            <w:left w:val="none" w:sz="0" w:space="0" w:color="auto"/>
            <w:bottom w:val="none" w:sz="0" w:space="0" w:color="auto"/>
            <w:right w:val="none" w:sz="0" w:space="0" w:color="auto"/>
          </w:divBdr>
        </w:div>
        <w:div w:id="1578515136">
          <w:marLeft w:val="480"/>
          <w:marRight w:val="0"/>
          <w:marTop w:val="0"/>
          <w:marBottom w:val="0"/>
          <w:divBdr>
            <w:top w:val="none" w:sz="0" w:space="0" w:color="auto"/>
            <w:left w:val="none" w:sz="0" w:space="0" w:color="auto"/>
            <w:bottom w:val="none" w:sz="0" w:space="0" w:color="auto"/>
            <w:right w:val="none" w:sz="0" w:space="0" w:color="auto"/>
          </w:divBdr>
        </w:div>
        <w:div w:id="1599870743">
          <w:marLeft w:val="480"/>
          <w:marRight w:val="0"/>
          <w:marTop w:val="0"/>
          <w:marBottom w:val="0"/>
          <w:divBdr>
            <w:top w:val="none" w:sz="0" w:space="0" w:color="auto"/>
            <w:left w:val="none" w:sz="0" w:space="0" w:color="auto"/>
            <w:bottom w:val="none" w:sz="0" w:space="0" w:color="auto"/>
            <w:right w:val="none" w:sz="0" w:space="0" w:color="auto"/>
          </w:divBdr>
        </w:div>
        <w:div w:id="1429348197">
          <w:marLeft w:val="480"/>
          <w:marRight w:val="0"/>
          <w:marTop w:val="0"/>
          <w:marBottom w:val="0"/>
          <w:divBdr>
            <w:top w:val="none" w:sz="0" w:space="0" w:color="auto"/>
            <w:left w:val="none" w:sz="0" w:space="0" w:color="auto"/>
            <w:bottom w:val="none" w:sz="0" w:space="0" w:color="auto"/>
            <w:right w:val="none" w:sz="0" w:space="0" w:color="auto"/>
          </w:divBdr>
        </w:div>
        <w:div w:id="2085881586">
          <w:marLeft w:val="480"/>
          <w:marRight w:val="0"/>
          <w:marTop w:val="0"/>
          <w:marBottom w:val="0"/>
          <w:divBdr>
            <w:top w:val="none" w:sz="0" w:space="0" w:color="auto"/>
            <w:left w:val="none" w:sz="0" w:space="0" w:color="auto"/>
            <w:bottom w:val="none" w:sz="0" w:space="0" w:color="auto"/>
            <w:right w:val="none" w:sz="0" w:space="0" w:color="auto"/>
          </w:divBdr>
        </w:div>
        <w:div w:id="176431814">
          <w:marLeft w:val="480"/>
          <w:marRight w:val="0"/>
          <w:marTop w:val="0"/>
          <w:marBottom w:val="0"/>
          <w:divBdr>
            <w:top w:val="none" w:sz="0" w:space="0" w:color="auto"/>
            <w:left w:val="none" w:sz="0" w:space="0" w:color="auto"/>
            <w:bottom w:val="none" w:sz="0" w:space="0" w:color="auto"/>
            <w:right w:val="none" w:sz="0" w:space="0" w:color="auto"/>
          </w:divBdr>
        </w:div>
        <w:div w:id="213928386">
          <w:marLeft w:val="480"/>
          <w:marRight w:val="0"/>
          <w:marTop w:val="0"/>
          <w:marBottom w:val="0"/>
          <w:divBdr>
            <w:top w:val="none" w:sz="0" w:space="0" w:color="auto"/>
            <w:left w:val="none" w:sz="0" w:space="0" w:color="auto"/>
            <w:bottom w:val="none" w:sz="0" w:space="0" w:color="auto"/>
            <w:right w:val="none" w:sz="0" w:space="0" w:color="auto"/>
          </w:divBdr>
        </w:div>
        <w:div w:id="660885576">
          <w:marLeft w:val="480"/>
          <w:marRight w:val="0"/>
          <w:marTop w:val="0"/>
          <w:marBottom w:val="0"/>
          <w:divBdr>
            <w:top w:val="none" w:sz="0" w:space="0" w:color="auto"/>
            <w:left w:val="none" w:sz="0" w:space="0" w:color="auto"/>
            <w:bottom w:val="none" w:sz="0" w:space="0" w:color="auto"/>
            <w:right w:val="none" w:sz="0" w:space="0" w:color="auto"/>
          </w:divBdr>
        </w:div>
        <w:div w:id="11998972">
          <w:marLeft w:val="480"/>
          <w:marRight w:val="0"/>
          <w:marTop w:val="0"/>
          <w:marBottom w:val="0"/>
          <w:divBdr>
            <w:top w:val="none" w:sz="0" w:space="0" w:color="auto"/>
            <w:left w:val="none" w:sz="0" w:space="0" w:color="auto"/>
            <w:bottom w:val="none" w:sz="0" w:space="0" w:color="auto"/>
            <w:right w:val="none" w:sz="0" w:space="0" w:color="auto"/>
          </w:divBdr>
        </w:div>
        <w:div w:id="1157965269">
          <w:marLeft w:val="480"/>
          <w:marRight w:val="0"/>
          <w:marTop w:val="0"/>
          <w:marBottom w:val="0"/>
          <w:divBdr>
            <w:top w:val="none" w:sz="0" w:space="0" w:color="auto"/>
            <w:left w:val="none" w:sz="0" w:space="0" w:color="auto"/>
            <w:bottom w:val="none" w:sz="0" w:space="0" w:color="auto"/>
            <w:right w:val="none" w:sz="0" w:space="0" w:color="auto"/>
          </w:divBdr>
        </w:div>
        <w:div w:id="2105103702">
          <w:marLeft w:val="480"/>
          <w:marRight w:val="0"/>
          <w:marTop w:val="0"/>
          <w:marBottom w:val="0"/>
          <w:divBdr>
            <w:top w:val="none" w:sz="0" w:space="0" w:color="auto"/>
            <w:left w:val="none" w:sz="0" w:space="0" w:color="auto"/>
            <w:bottom w:val="none" w:sz="0" w:space="0" w:color="auto"/>
            <w:right w:val="none" w:sz="0" w:space="0" w:color="auto"/>
          </w:divBdr>
        </w:div>
        <w:div w:id="1433821305">
          <w:marLeft w:val="480"/>
          <w:marRight w:val="0"/>
          <w:marTop w:val="0"/>
          <w:marBottom w:val="0"/>
          <w:divBdr>
            <w:top w:val="none" w:sz="0" w:space="0" w:color="auto"/>
            <w:left w:val="none" w:sz="0" w:space="0" w:color="auto"/>
            <w:bottom w:val="none" w:sz="0" w:space="0" w:color="auto"/>
            <w:right w:val="none" w:sz="0" w:space="0" w:color="auto"/>
          </w:divBdr>
        </w:div>
        <w:div w:id="830025049">
          <w:marLeft w:val="480"/>
          <w:marRight w:val="0"/>
          <w:marTop w:val="0"/>
          <w:marBottom w:val="0"/>
          <w:divBdr>
            <w:top w:val="none" w:sz="0" w:space="0" w:color="auto"/>
            <w:left w:val="none" w:sz="0" w:space="0" w:color="auto"/>
            <w:bottom w:val="none" w:sz="0" w:space="0" w:color="auto"/>
            <w:right w:val="none" w:sz="0" w:space="0" w:color="auto"/>
          </w:divBdr>
        </w:div>
        <w:div w:id="1430276542">
          <w:marLeft w:val="480"/>
          <w:marRight w:val="0"/>
          <w:marTop w:val="0"/>
          <w:marBottom w:val="0"/>
          <w:divBdr>
            <w:top w:val="none" w:sz="0" w:space="0" w:color="auto"/>
            <w:left w:val="none" w:sz="0" w:space="0" w:color="auto"/>
            <w:bottom w:val="none" w:sz="0" w:space="0" w:color="auto"/>
            <w:right w:val="none" w:sz="0" w:space="0" w:color="auto"/>
          </w:divBdr>
        </w:div>
        <w:div w:id="384988517">
          <w:marLeft w:val="480"/>
          <w:marRight w:val="0"/>
          <w:marTop w:val="0"/>
          <w:marBottom w:val="0"/>
          <w:divBdr>
            <w:top w:val="none" w:sz="0" w:space="0" w:color="auto"/>
            <w:left w:val="none" w:sz="0" w:space="0" w:color="auto"/>
            <w:bottom w:val="none" w:sz="0" w:space="0" w:color="auto"/>
            <w:right w:val="none" w:sz="0" w:space="0" w:color="auto"/>
          </w:divBdr>
        </w:div>
        <w:div w:id="1330062941">
          <w:marLeft w:val="480"/>
          <w:marRight w:val="0"/>
          <w:marTop w:val="0"/>
          <w:marBottom w:val="0"/>
          <w:divBdr>
            <w:top w:val="none" w:sz="0" w:space="0" w:color="auto"/>
            <w:left w:val="none" w:sz="0" w:space="0" w:color="auto"/>
            <w:bottom w:val="none" w:sz="0" w:space="0" w:color="auto"/>
            <w:right w:val="none" w:sz="0" w:space="0" w:color="auto"/>
          </w:divBdr>
        </w:div>
        <w:div w:id="1562517352">
          <w:marLeft w:val="480"/>
          <w:marRight w:val="0"/>
          <w:marTop w:val="0"/>
          <w:marBottom w:val="0"/>
          <w:divBdr>
            <w:top w:val="none" w:sz="0" w:space="0" w:color="auto"/>
            <w:left w:val="none" w:sz="0" w:space="0" w:color="auto"/>
            <w:bottom w:val="none" w:sz="0" w:space="0" w:color="auto"/>
            <w:right w:val="none" w:sz="0" w:space="0" w:color="auto"/>
          </w:divBdr>
        </w:div>
        <w:div w:id="1665427388">
          <w:marLeft w:val="480"/>
          <w:marRight w:val="0"/>
          <w:marTop w:val="0"/>
          <w:marBottom w:val="0"/>
          <w:divBdr>
            <w:top w:val="none" w:sz="0" w:space="0" w:color="auto"/>
            <w:left w:val="none" w:sz="0" w:space="0" w:color="auto"/>
            <w:bottom w:val="none" w:sz="0" w:space="0" w:color="auto"/>
            <w:right w:val="none" w:sz="0" w:space="0" w:color="auto"/>
          </w:divBdr>
        </w:div>
        <w:div w:id="1340277723">
          <w:marLeft w:val="480"/>
          <w:marRight w:val="0"/>
          <w:marTop w:val="0"/>
          <w:marBottom w:val="0"/>
          <w:divBdr>
            <w:top w:val="none" w:sz="0" w:space="0" w:color="auto"/>
            <w:left w:val="none" w:sz="0" w:space="0" w:color="auto"/>
            <w:bottom w:val="none" w:sz="0" w:space="0" w:color="auto"/>
            <w:right w:val="none" w:sz="0" w:space="0" w:color="auto"/>
          </w:divBdr>
        </w:div>
        <w:div w:id="1591156320">
          <w:marLeft w:val="480"/>
          <w:marRight w:val="0"/>
          <w:marTop w:val="0"/>
          <w:marBottom w:val="0"/>
          <w:divBdr>
            <w:top w:val="none" w:sz="0" w:space="0" w:color="auto"/>
            <w:left w:val="none" w:sz="0" w:space="0" w:color="auto"/>
            <w:bottom w:val="none" w:sz="0" w:space="0" w:color="auto"/>
            <w:right w:val="none" w:sz="0" w:space="0" w:color="auto"/>
          </w:divBdr>
        </w:div>
        <w:div w:id="1745451879">
          <w:marLeft w:val="480"/>
          <w:marRight w:val="0"/>
          <w:marTop w:val="0"/>
          <w:marBottom w:val="0"/>
          <w:divBdr>
            <w:top w:val="none" w:sz="0" w:space="0" w:color="auto"/>
            <w:left w:val="none" w:sz="0" w:space="0" w:color="auto"/>
            <w:bottom w:val="none" w:sz="0" w:space="0" w:color="auto"/>
            <w:right w:val="none" w:sz="0" w:space="0" w:color="auto"/>
          </w:divBdr>
        </w:div>
        <w:div w:id="1062404461">
          <w:marLeft w:val="480"/>
          <w:marRight w:val="0"/>
          <w:marTop w:val="0"/>
          <w:marBottom w:val="0"/>
          <w:divBdr>
            <w:top w:val="none" w:sz="0" w:space="0" w:color="auto"/>
            <w:left w:val="none" w:sz="0" w:space="0" w:color="auto"/>
            <w:bottom w:val="none" w:sz="0" w:space="0" w:color="auto"/>
            <w:right w:val="none" w:sz="0" w:space="0" w:color="auto"/>
          </w:divBdr>
        </w:div>
        <w:div w:id="888302901">
          <w:marLeft w:val="480"/>
          <w:marRight w:val="0"/>
          <w:marTop w:val="0"/>
          <w:marBottom w:val="0"/>
          <w:divBdr>
            <w:top w:val="none" w:sz="0" w:space="0" w:color="auto"/>
            <w:left w:val="none" w:sz="0" w:space="0" w:color="auto"/>
            <w:bottom w:val="none" w:sz="0" w:space="0" w:color="auto"/>
            <w:right w:val="none" w:sz="0" w:space="0" w:color="auto"/>
          </w:divBdr>
        </w:div>
      </w:divsChild>
    </w:div>
    <w:div w:id="968318140">
      <w:bodyDiv w:val="1"/>
      <w:marLeft w:val="0"/>
      <w:marRight w:val="0"/>
      <w:marTop w:val="0"/>
      <w:marBottom w:val="0"/>
      <w:divBdr>
        <w:top w:val="none" w:sz="0" w:space="0" w:color="auto"/>
        <w:left w:val="none" w:sz="0" w:space="0" w:color="auto"/>
        <w:bottom w:val="none" w:sz="0" w:space="0" w:color="auto"/>
        <w:right w:val="none" w:sz="0" w:space="0" w:color="auto"/>
      </w:divBdr>
    </w:div>
    <w:div w:id="968360375">
      <w:bodyDiv w:val="1"/>
      <w:marLeft w:val="0"/>
      <w:marRight w:val="0"/>
      <w:marTop w:val="0"/>
      <w:marBottom w:val="0"/>
      <w:divBdr>
        <w:top w:val="none" w:sz="0" w:space="0" w:color="auto"/>
        <w:left w:val="none" w:sz="0" w:space="0" w:color="auto"/>
        <w:bottom w:val="none" w:sz="0" w:space="0" w:color="auto"/>
        <w:right w:val="none" w:sz="0" w:space="0" w:color="auto"/>
      </w:divBdr>
    </w:div>
    <w:div w:id="968364598">
      <w:bodyDiv w:val="1"/>
      <w:marLeft w:val="0"/>
      <w:marRight w:val="0"/>
      <w:marTop w:val="0"/>
      <w:marBottom w:val="0"/>
      <w:divBdr>
        <w:top w:val="none" w:sz="0" w:space="0" w:color="auto"/>
        <w:left w:val="none" w:sz="0" w:space="0" w:color="auto"/>
        <w:bottom w:val="none" w:sz="0" w:space="0" w:color="auto"/>
        <w:right w:val="none" w:sz="0" w:space="0" w:color="auto"/>
      </w:divBdr>
    </w:div>
    <w:div w:id="968628495">
      <w:bodyDiv w:val="1"/>
      <w:marLeft w:val="0"/>
      <w:marRight w:val="0"/>
      <w:marTop w:val="0"/>
      <w:marBottom w:val="0"/>
      <w:divBdr>
        <w:top w:val="none" w:sz="0" w:space="0" w:color="auto"/>
        <w:left w:val="none" w:sz="0" w:space="0" w:color="auto"/>
        <w:bottom w:val="none" w:sz="0" w:space="0" w:color="auto"/>
        <w:right w:val="none" w:sz="0" w:space="0" w:color="auto"/>
      </w:divBdr>
    </w:div>
    <w:div w:id="968633384">
      <w:bodyDiv w:val="1"/>
      <w:marLeft w:val="0"/>
      <w:marRight w:val="0"/>
      <w:marTop w:val="0"/>
      <w:marBottom w:val="0"/>
      <w:divBdr>
        <w:top w:val="none" w:sz="0" w:space="0" w:color="auto"/>
        <w:left w:val="none" w:sz="0" w:space="0" w:color="auto"/>
        <w:bottom w:val="none" w:sz="0" w:space="0" w:color="auto"/>
        <w:right w:val="none" w:sz="0" w:space="0" w:color="auto"/>
      </w:divBdr>
    </w:div>
    <w:div w:id="968785191">
      <w:bodyDiv w:val="1"/>
      <w:marLeft w:val="0"/>
      <w:marRight w:val="0"/>
      <w:marTop w:val="0"/>
      <w:marBottom w:val="0"/>
      <w:divBdr>
        <w:top w:val="none" w:sz="0" w:space="0" w:color="auto"/>
        <w:left w:val="none" w:sz="0" w:space="0" w:color="auto"/>
        <w:bottom w:val="none" w:sz="0" w:space="0" w:color="auto"/>
        <w:right w:val="none" w:sz="0" w:space="0" w:color="auto"/>
      </w:divBdr>
    </w:div>
    <w:div w:id="968828194">
      <w:bodyDiv w:val="1"/>
      <w:marLeft w:val="0"/>
      <w:marRight w:val="0"/>
      <w:marTop w:val="0"/>
      <w:marBottom w:val="0"/>
      <w:divBdr>
        <w:top w:val="none" w:sz="0" w:space="0" w:color="auto"/>
        <w:left w:val="none" w:sz="0" w:space="0" w:color="auto"/>
        <w:bottom w:val="none" w:sz="0" w:space="0" w:color="auto"/>
        <w:right w:val="none" w:sz="0" w:space="0" w:color="auto"/>
      </w:divBdr>
    </w:div>
    <w:div w:id="968895364">
      <w:bodyDiv w:val="1"/>
      <w:marLeft w:val="0"/>
      <w:marRight w:val="0"/>
      <w:marTop w:val="0"/>
      <w:marBottom w:val="0"/>
      <w:divBdr>
        <w:top w:val="none" w:sz="0" w:space="0" w:color="auto"/>
        <w:left w:val="none" w:sz="0" w:space="0" w:color="auto"/>
        <w:bottom w:val="none" w:sz="0" w:space="0" w:color="auto"/>
        <w:right w:val="none" w:sz="0" w:space="0" w:color="auto"/>
      </w:divBdr>
    </w:div>
    <w:div w:id="968896247">
      <w:bodyDiv w:val="1"/>
      <w:marLeft w:val="0"/>
      <w:marRight w:val="0"/>
      <w:marTop w:val="0"/>
      <w:marBottom w:val="0"/>
      <w:divBdr>
        <w:top w:val="none" w:sz="0" w:space="0" w:color="auto"/>
        <w:left w:val="none" w:sz="0" w:space="0" w:color="auto"/>
        <w:bottom w:val="none" w:sz="0" w:space="0" w:color="auto"/>
        <w:right w:val="none" w:sz="0" w:space="0" w:color="auto"/>
      </w:divBdr>
    </w:div>
    <w:div w:id="969018102">
      <w:bodyDiv w:val="1"/>
      <w:marLeft w:val="0"/>
      <w:marRight w:val="0"/>
      <w:marTop w:val="0"/>
      <w:marBottom w:val="0"/>
      <w:divBdr>
        <w:top w:val="none" w:sz="0" w:space="0" w:color="auto"/>
        <w:left w:val="none" w:sz="0" w:space="0" w:color="auto"/>
        <w:bottom w:val="none" w:sz="0" w:space="0" w:color="auto"/>
        <w:right w:val="none" w:sz="0" w:space="0" w:color="auto"/>
      </w:divBdr>
    </w:div>
    <w:div w:id="969019377">
      <w:bodyDiv w:val="1"/>
      <w:marLeft w:val="0"/>
      <w:marRight w:val="0"/>
      <w:marTop w:val="0"/>
      <w:marBottom w:val="0"/>
      <w:divBdr>
        <w:top w:val="none" w:sz="0" w:space="0" w:color="auto"/>
        <w:left w:val="none" w:sz="0" w:space="0" w:color="auto"/>
        <w:bottom w:val="none" w:sz="0" w:space="0" w:color="auto"/>
        <w:right w:val="none" w:sz="0" w:space="0" w:color="auto"/>
      </w:divBdr>
    </w:div>
    <w:div w:id="969094874">
      <w:bodyDiv w:val="1"/>
      <w:marLeft w:val="0"/>
      <w:marRight w:val="0"/>
      <w:marTop w:val="0"/>
      <w:marBottom w:val="0"/>
      <w:divBdr>
        <w:top w:val="none" w:sz="0" w:space="0" w:color="auto"/>
        <w:left w:val="none" w:sz="0" w:space="0" w:color="auto"/>
        <w:bottom w:val="none" w:sz="0" w:space="0" w:color="auto"/>
        <w:right w:val="none" w:sz="0" w:space="0" w:color="auto"/>
      </w:divBdr>
    </w:div>
    <w:div w:id="969095882">
      <w:bodyDiv w:val="1"/>
      <w:marLeft w:val="0"/>
      <w:marRight w:val="0"/>
      <w:marTop w:val="0"/>
      <w:marBottom w:val="0"/>
      <w:divBdr>
        <w:top w:val="none" w:sz="0" w:space="0" w:color="auto"/>
        <w:left w:val="none" w:sz="0" w:space="0" w:color="auto"/>
        <w:bottom w:val="none" w:sz="0" w:space="0" w:color="auto"/>
        <w:right w:val="none" w:sz="0" w:space="0" w:color="auto"/>
      </w:divBdr>
    </w:div>
    <w:div w:id="969675391">
      <w:bodyDiv w:val="1"/>
      <w:marLeft w:val="0"/>
      <w:marRight w:val="0"/>
      <w:marTop w:val="0"/>
      <w:marBottom w:val="0"/>
      <w:divBdr>
        <w:top w:val="none" w:sz="0" w:space="0" w:color="auto"/>
        <w:left w:val="none" w:sz="0" w:space="0" w:color="auto"/>
        <w:bottom w:val="none" w:sz="0" w:space="0" w:color="auto"/>
        <w:right w:val="none" w:sz="0" w:space="0" w:color="auto"/>
      </w:divBdr>
    </w:div>
    <w:div w:id="969701012">
      <w:bodyDiv w:val="1"/>
      <w:marLeft w:val="0"/>
      <w:marRight w:val="0"/>
      <w:marTop w:val="0"/>
      <w:marBottom w:val="0"/>
      <w:divBdr>
        <w:top w:val="none" w:sz="0" w:space="0" w:color="auto"/>
        <w:left w:val="none" w:sz="0" w:space="0" w:color="auto"/>
        <w:bottom w:val="none" w:sz="0" w:space="0" w:color="auto"/>
        <w:right w:val="none" w:sz="0" w:space="0" w:color="auto"/>
      </w:divBdr>
    </w:div>
    <w:div w:id="969750449">
      <w:bodyDiv w:val="1"/>
      <w:marLeft w:val="0"/>
      <w:marRight w:val="0"/>
      <w:marTop w:val="0"/>
      <w:marBottom w:val="0"/>
      <w:divBdr>
        <w:top w:val="none" w:sz="0" w:space="0" w:color="auto"/>
        <w:left w:val="none" w:sz="0" w:space="0" w:color="auto"/>
        <w:bottom w:val="none" w:sz="0" w:space="0" w:color="auto"/>
        <w:right w:val="none" w:sz="0" w:space="0" w:color="auto"/>
      </w:divBdr>
    </w:div>
    <w:div w:id="969751145">
      <w:bodyDiv w:val="1"/>
      <w:marLeft w:val="0"/>
      <w:marRight w:val="0"/>
      <w:marTop w:val="0"/>
      <w:marBottom w:val="0"/>
      <w:divBdr>
        <w:top w:val="none" w:sz="0" w:space="0" w:color="auto"/>
        <w:left w:val="none" w:sz="0" w:space="0" w:color="auto"/>
        <w:bottom w:val="none" w:sz="0" w:space="0" w:color="auto"/>
        <w:right w:val="none" w:sz="0" w:space="0" w:color="auto"/>
      </w:divBdr>
    </w:div>
    <w:div w:id="969821585">
      <w:bodyDiv w:val="1"/>
      <w:marLeft w:val="0"/>
      <w:marRight w:val="0"/>
      <w:marTop w:val="0"/>
      <w:marBottom w:val="0"/>
      <w:divBdr>
        <w:top w:val="none" w:sz="0" w:space="0" w:color="auto"/>
        <w:left w:val="none" w:sz="0" w:space="0" w:color="auto"/>
        <w:bottom w:val="none" w:sz="0" w:space="0" w:color="auto"/>
        <w:right w:val="none" w:sz="0" w:space="0" w:color="auto"/>
      </w:divBdr>
    </w:div>
    <w:div w:id="969945185">
      <w:bodyDiv w:val="1"/>
      <w:marLeft w:val="0"/>
      <w:marRight w:val="0"/>
      <w:marTop w:val="0"/>
      <w:marBottom w:val="0"/>
      <w:divBdr>
        <w:top w:val="none" w:sz="0" w:space="0" w:color="auto"/>
        <w:left w:val="none" w:sz="0" w:space="0" w:color="auto"/>
        <w:bottom w:val="none" w:sz="0" w:space="0" w:color="auto"/>
        <w:right w:val="none" w:sz="0" w:space="0" w:color="auto"/>
      </w:divBdr>
    </w:div>
    <w:div w:id="970015949">
      <w:bodyDiv w:val="1"/>
      <w:marLeft w:val="0"/>
      <w:marRight w:val="0"/>
      <w:marTop w:val="0"/>
      <w:marBottom w:val="0"/>
      <w:divBdr>
        <w:top w:val="none" w:sz="0" w:space="0" w:color="auto"/>
        <w:left w:val="none" w:sz="0" w:space="0" w:color="auto"/>
        <w:bottom w:val="none" w:sz="0" w:space="0" w:color="auto"/>
        <w:right w:val="none" w:sz="0" w:space="0" w:color="auto"/>
      </w:divBdr>
    </w:div>
    <w:div w:id="970018876">
      <w:bodyDiv w:val="1"/>
      <w:marLeft w:val="0"/>
      <w:marRight w:val="0"/>
      <w:marTop w:val="0"/>
      <w:marBottom w:val="0"/>
      <w:divBdr>
        <w:top w:val="none" w:sz="0" w:space="0" w:color="auto"/>
        <w:left w:val="none" w:sz="0" w:space="0" w:color="auto"/>
        <w:bottom w:val="none" w:sz="0" w:space="0" w:color="auto"/>
        <w:right w:val="none" w:sz="0" w:space="0" w:color="auto"/>
      </w:divBdr>
    </w:div>
    <w:div w:id="970131447">
      <w:bodyDiv w:val="1"/>
      <w:marLeft w:val="0"/>
      <w:marRight w:val="0"/>
      <w:marTop w:val="0"/>
      <w:marBottom w:val="0"/>
      <w:divBdr>
        <w:top w:val="none" w:sz="0" w:space="0" w:color="auto"/>
        <w:left w:val="none" w:sz="0" w:space="0" w:color="auto"/>
        <w:bottom w:val="none" w:sz="0" w:space="0" w:color="auto"/>
        <w:right w:val="none" w:sz="0" w:space="0" w:color="auto"/>
      </w:divBdr>
    </w:div>
    <w:div w:id="970398497">
      <w:bodyDiv w:val="1"/>
      <w:marLeft w:val="0"/>
      <w:marRight w:val="0"/>
      <w:marTop w:val="0"/>
      <w:marBottom w:val="0"/>
      <w:divBdr>
        <w:top w:val="none" w:sz="0" w:space="0" w:color="auto"/>
        <w:left w:val="none" w:sz="0" w:space="0" w:color="auto"/>
        <w:bottom w:val="none" w:sz="0" w:space="0" w:color="auto"/>
        <w:right w:val="none" w:sz="0" w:space="0" w:color="auto"/>
      </w:divBdr>
    </w:div>
    <w:div w:id="970473439">
      <w:bodyDiv w:val="1"/>
      <w:marLeft w:val="0"/>
      <w:marRight w:val="0"/>
      <w:marTop w:val="0"/>
      <w:marBottom w:val="0"/>
      <w:divBdr>
        <w:top w:val="none" w:sz="0" w:space="0" w:color="auto"/>
        <w:left w:val="none" w:sz="0" w:space="0" w:color="auto"/>
        <w:bottom w:val="none" w:sz="0" w:space="0" w:color="auto"/>
        <w:right w:val="none" w:sz="0" w:space="0" w:color="auto"/>
      </w:divBdr>
    </w:div>
    <w:div w:id="970983995">
      <w:bodyDiv w:val="1"/>
      <w:marLeft w:val="0"/>
      <w:marRight w:val="0"/>
      <w:marTop w:val="0"/>
      <w:marBottom w:val="0"/>
      <w:divBdr>
        <w:top w:val="none" w:sz="0" w:space="0" w:color="auto"/>
        <w:left w:val="none" w:sz="0" w:space="0" w:color="auto"/>
        <w:bottom w:val="none" w:sz="0" w:space="0" w:color="auto"/>
        <w:right w:val="none" w:sz="0" w:space="0" w:color="auto"/>
      </w:divBdr>
    </w:div>
    <w:div w:id="971594175">
      <w:bodyDiv w:val="1"/>
      <w:marLeft w:val="0"/>
      <w:marRight w:val="0"/>
      <w:marTop w:val="0"/>
      <w:marBottom w:val="0"/>
      <w:divBdr>
        <w:top w:val="none" w:sz="0" w:space="0" w:color="auto"/>
        <w:left w:val="none" w:sz="0" w:space="0" w:color="auto"/>
        <w:bottom w:val="none" w:sz="0" w:space="0" w:color="auto"/>
        <w:right w:val="none" w:sz="0" w:space="0" w:color="auto"/>
      </w:divBdr>
    </w:div>
    <w:div w:id="971668162">
      <w:bodyDiv w:val="1"/>
      <w:marLeft w:val="0"/>
      <w:marRight w:val="0"/>
      <w:marTop w:val="0"/>
      <w:marBottom w:val="0"/>
      <w:divBdr>
        <w:top w:val="none" w:sz="0" w:space="0" w:color="auto"/>
        <w:left w:val="none" w:sz="0" w:space="0" w:color="auto"/>
        <w:bottom w:val="none" w:sz="0" w:space="0" w:color="auto"/>
        <w:right w:val="none" w:sz="0" w:space="0" w:color="auto"/>
      </w:divBdr>
    </w:div>
    <w:div w:id="972058070">
      <w:bodyDiv w:val="1"/>
      <w:marLeft w:val="0"/>
      <w:marRight w:val="0"/>
      <w:marTop w:val="0"/>
      <w:marBottom w:val="0"/>
      <w:divBdr>
        <w:top w:val="none" w:sz="0" w:space="0" w:color="auto"/>
        <w:left w:val="none" w:sz="0" w:space="0" w:color="auto"/>
        <w:bottom w:val="none" w:sz="0" w:space="0" w:color="auto"/>
        <w:right w:val="none" w:sz="0" w:space="0" w:color="auto"/>
      </w:divBdr>
    </w:div>
    <w:div w:id="972102689">
      <w:bodyDiv w:val="1"/>
      <w:marLeft w:val="0"/>
      <w:marRight w:val="0"/>
      <w:marTop w:val="0"/>
      <w:marBottom w:val="0"/>
      <w:divBdr>
        <w:top w:val="none" w:sz="0" w:space="0" w:color="auto"/>
        <w:left w:val="none" w:sz="0" w:space="0" w:color="auto"/>
        <w:bottom w:val="none" w:sz="0" w:space="0" w:color="auto"/>
        <w:right w:val="none" w:sz="0" w:space="0" w:color="auto"/>
      </w:divBdr>
    </w:div>
    <w:div w:id="972294533">
      <w:bodyDiv w:val="1"/>
      <w:marLeft w:val="0"/>
      <w:marRight w:val="0"/>
      <w:marTop w:val="0"/>
      <w:marBottom w:val="0"/>
      <w:divBdr>
        <w:top w:val="none" w:sz="0" w:space="0" w:color="auto"/>
        <w:left w:val="none" w:sz="0" w:space="0" w:color="auto"/>
        <w:bottom w:val="none" w:sz="0" w:space="0" w:color="auto"/>
        <w:right w:val="none" w:sz="0" w:space="0" w:color="auto"/>
      </w:divBdr>
    </w:div>
    <w:div w:id="972708486">
      <w:bodyDiv w:val="1"/>
      <w:marLeft w:val="0"/>
      <w:marRight w:val="0"/>
      <w:marTop w:val="0"/>
      <w:marBottom w:val="0"/>
      <w:divBdr>
        <w:top w:val="none" w:sz="0" w:space="0" w:color="auto"/>
        <w:left w:val="none" w:sz="0" w:space="0" w:color="auto"/>
        <w:bottom w:val="none" w:sz="0" w:space="0" w:color="auto"/>
        <w:right w:val="none" w:sz="0" w:space="0" w:color="auto"/>
      </w:divBdr>
    </w:div>
    <w:div w:id="972708527">
      <w:bodyDiv w:val="1"/>
      <w:marLeft w:val="0"/>
      <w:marRight w:val="0"/>
      <w:marTop w:val="0"/>
      <w:marBottom w:val="0"/>
      <w:divBdr>
        <w:top w:val="none" w:sz="0" w:space="0" w:color="auto"/>
        <w:left w:val="none" w:sz="0" w:space="0" w:color="auto"/>
        <w:bottom w:val="none" w:sz="0" w:space="0" w:color="auto"/>
        <w:right w:val="none" w:sz="0" w:space="0" w:color="auto"/>
      </w:divBdr>
    </w:div>
    <w:div w:id="972714613">
      <w:bodyDiv w:val="1"/>
      <w:marLeft w:val="0"/>
      <w:marRight w:val="0"/>
      <w:marTop w:val="0"/>
      <w:marBottom w:val="0"/>
      <w:divBdr>
        <w:top w:val="none" w:sz="0" w:space="0" w:color="auto"/>
        <w:left w:val="none" w:sz="0" w:space="0" w:color="auto"/>
        <w:bottom w:val="none" w:sz="0" w:space="0" w:color="auto"/>
        <w:right w:val="none" w:sz="0" w:space="0" w:color="auto"/>
      </w:divBdr>
    </w:div>
    <w:div w:id="973294577">
      <w:bodyDiv w:val="1"/>
      <w:marLeft w:val="0"/>
      <w:marRight w:val="0"/>
      <w:marTop w:val="0"/>
      <w:marBottom w:val="0"/>
      <w:divBdr>
        <w:top w:val="none" w:sz="0" w:space="0" w:color="auto"/>
        <w:left w:val="none" w:sz="0" w:space="0" w:color="auto"/>
        <w:bottom w:val="none" w:sz="0" w:space="0" w:color="auto"/>
        <w:right w:val="none" w:sz="0" w:space="0" w:color="auto"/>
      </w:divBdr>
    </w:div>
    <w:div w:id="973678157">
      <w:bodyDiv w:val="1"/>
      <w:marLeft w:val="0"/>
      <w:marRight w:val="0"/>
      <w:marTop w:val="0"/>
      <w:marBottom w:val="0"/>
      <w:divBdr>
        <w:top w:val="none" w:sz="0" w:space="0" w:color="auto"/>
        <w:left w:val="none" w:sz="0" w:space="0" w:color="auto"/>
        <w:bottom w:val="none" w:sz="0" w:space="0" w:color="auto"/>
        <w:right w:val="none" w:sz="0" w:space="0" w:color="auto"/>
      </w:divBdr>
      <w:divsChild>
        <w:div w:id="35742434">
          <w:marLeft w:val="480"/>
          <w:marRight w:val="0"/>
          <w:marTop w:val="0"/>
          <w:marBottom w:val="0"/>
          <w:divBdr>
            <w:top w:val="none" w:sz="0" w:space="0" w:color="auto"/>
            <w:left w:val="none" w:sz="0" w:space="0" w:color="auto"/>
            <w:bottom w:val="none" w:sz="0" w:space="0" w:color="auto"/>
            <w:right w:val="none" w:sz="0" w:space="0" w:color="auto"/>
          </w:divBdr>
        </w:div>
        <w:div w:id="713387658">
          <w:marLeft w:val="480"/>
          <w:marRight w:val="0"/>
          <w:marTop w:val="0"/>
          <w:marBottom w:val="0"/>
          <w:divBdr>
            <w:top w:val="none" w:sz="0" w:space="0" w:color="auto"/>
            <w:left w:val="none" w:sz="0" w:space="0" w:color="auto"/>
            <w:bottom w:val="none" w:sz="0" w:space="0" w:color="auto"/>
            <w:right w:val="none" w:sz="0" w:space="0" w:color="auto"/>
          </w:divBdr>
        </w:div>
        <w:div w:id="1118797149">
          <w:marLeft w:val="480"/>
          <w:marRight w:val="0"/>
          <w:marTop w:val="0"/>
          <w:marBottom w:val="0"/>
          <w:divBdr>
            <w:top w:val="none" w:sz="0" w:space="0" w:color="auto"/>
            <w:left w:val="none" w:sz="0" w:space="0" w:color="auto"/>
            <w:bottom w:val="none" w:sz="0" w:space="0" w:color="auto"/>
            <w:right w:val="none" w:sz="0" w:space="0" w:color="auto"/>
          </w:divBdr>
        </w:div>
        <w:div w:id="290483091">
          <w:marLeft w:val="480"/>
          <w:marRight w:val="0"/>
          <w:marTop w:val="0"/>
          <w:marBottom w:val="0"/>
          <w:divBdr>
            <w:top w:val="none" w:sz="0" w:space="0" w:color="auto"/>
            <w:left w:val="none" w:sz="0" w:space="0" w:color="auto"/>
            <w:bottom w:val="none" w:sz="0" w:space="0" w:color="auto"/>
            <w:right w:val="none" w:sz="0" w:space="0" w:color="auto"/>
          </w:divBdr>
        </w:div>
        <w:div w:id="279727971">
          <w:marLeft w:val="480"/>
          <w:marRight w:val="0"/>
          <w:marTop w:val="0"/>
          <w:marBottom w:val="0"/>
          <w:divBdr>
            <w:top w:val="none" w:sz="0" w:space="0" w:color="auto"/>
            <w:left w:val="none" w:sz="0" w:space="0" w:color="auto"/>
            <w:bottom w:val="none" w:sz="0" w:space="0" w:color="auto"/>
            <w:right w:val="none" w:sz="0" w:space="0" w:color="auto"/>
          </w:divBdr>
        </w:div>
        <w:div w:id="872965429">
          <w:marLeft w:val="480"/>
          <w:marRight w:val="0"/>
          <w:marTop w:val="0"/>
          <w:marBottom w:val="0"/>
          <w:divBdr>
            <w:top w:val="none" w:sz="0" w:space="0" w:color="auto"/>
            <w:left w:val="none" w:sz="0" w:space="0" w:color="auto"/>
            <w:bottom w:val="none" w:sz="0" w:space="0" w:color="auto"/>
            <w:right w:val="none" w:sz="0" w:space="0" w:color="auto"/>
          </w:divBdr>
        </w:div>
        <w:div w:id="932785237">
          <w:marLeft w:val="480"/>
          <w:marRight w:val="0"/>
          <w:marTop w:val="0"/>
          <w:marBottom w:val="0"/>
          <w:divBdr>
            <w:top w:val="none" w:sz="0" w:space="0" w:color="auto"/>
            <w:left w:val="none" w:sz="0" w:space="0" w:color="auto"/>
            <w:bottom w:val="none" w:sz="0" w:space="0" w:color="auto"/>
            <w:right w:val="none" w:sz="0" w:space="0" w:color="auto"/>
          </w:divBdr>
        </w:div>
        <w:div w:id="1624262829">
          <w:marLeft w:val="480"/>
          <w:marRight w:val="0"/>
          <w:marTop w:val="0"/>
          <w:marBottom w:val="0"/>
          <w:divBdr>
            <w:top w:val="none" w:sz="0" w:space="0" w:color="auto"/>
            <w:left w:val="none" w:sz="0" w:space="0" w:color="auto"/>
            <w:bottom w:val="none" w:sz="0" w:space="0" w:color="auto"/>
            <w:right w:val="none" w:sz="0" w:space="0" w:color="auto"/>
          </w:divBdr>
        </w:div>
        <w:div w:id="1043482400">
          <w:marLeft w:val="480"/>
          <w:marRight w:val="0"/>
          <w:marTop w:val="0"/>
          <w:marBottom w:val="0"/>
          <w:divBdr>
            <w:top w:val="none" w:sz="0" w:space="0" w:color="auto"/>
            <w:left w:val="none" w:sz="0" w:space="0" w:color="auto"/>
            <w:bottom w:val="none" w:sz="0" w:space="0" w:color="auto"/>
            <w:right w:val="none" w:sz="0" w:space="0" w:color="auto"/>
          </w:divBdr>
        </w:div>
        <w:div w:id="865212302">
          <w:marLeft w:val="480"/>
          <w:marRight w:val="0"/>
          <w:marTop w:val="0"/>
          <w:marBottom w:val="0"/>
          <w:divBdr>
            <w:top w:val="none" w:sz="0" w:space="0" w:color="auto"/>
            <w:left w:val="none" w:sz="0" w:space="0" w:color="auto"/>
            <w:bottom w:val="none" w:sz="0" w:space="0" w:color="auto"/>
            <w:right w:val="none" w:sz="0" w:space="0" w:color="auto"/>
          </w:divBdr>
        </w:div>
        <w:div w:id="847061510">
          <w:marLeft w:val="480"/>
          <w:marRight w:val="0"/>
          <w:marTop w:val="0"/>
          <w:marBottom w:val="0"/>
          <w:divBdr>
            <w:top w:val="none" w:sz="0" w:space="0" w:color="auto"/>
            <w:left w:val="none" w:sz="0" w:space="0" w:color="auto"/>
            <w:bottom w:val="none" w:sz="0" w:space="0" w:color="auto"/>
            <w:right w:val="none" w:sz="0" w:space="0" w:color="auto"/>
          </w:divBdr>
        </w:div>
        <w:div w:id="1510289405">
          <w:marLeft w:val="480"/>
          <w:marRight w:val="0"/>
          <w:marTop w:val="0"/>
          <w:marBottom w:val="0"/>
          <w:divBdr>
            <w:top w:val="none" w:sz="0" w:space="0" w:color="auto"/>
            <w:left w:val="none" w:sz="0" w:space="0" w:color="auto"/>
            <w:bottom w:val="none" w:sz="0" w:space="0" w:color="auto"/>
            <w:right w:val="none" w:sz="0" w:space="0" w:color="auto"/>
          </w:divBdr>
        </w:div>
        <w:div w:id="219440066">
          <w:marLeft w:val="480"/>
          <w:marRight w:val="0"/>
          <w:marTop w:val="0"/>
          <w:marBottom w:val="0"/>
          <w:divBdr>
            <w:top w:val="none" w:sz="0" w:space="0" w:color="auto"/>
            <w:left w:val="none" w:sz="0" w:space="0" w:color="auto"/>
            <w:bottom w:val="none" w:sz="0" w:space="0" w:color="auto"/>
            <w:right w:val="none" w:sz="0" w:space="0" w:color="auto"/>
          </w:divBdr>
        </w:div>
        <w:div w:id="529877505">
          <w:marLeft w:val="480"/>
          <w:marRight w:val="0"/>
          <w:marTop w:val="0"/>
          <w:marBottom w:val="0"/>
          <w:divBdr>
            <w:top w:val="none" w:sz="0" w:space="0" w:color="auto"/>
            <w:left w:val="none" w:sz="0" w:space="0" w:color="auto"/>
            <w:bottom w:val="none" w:sz="0" w:space="0" w:color="auto"/>
            <w:right w:val="none" w:sz="0" w:space="0" w:color="auto"/>
          </w:divBdr>
        </w:div>
        <w:div w:id="450050866">
          <w:marLeft w:val="480"/>
          <w:marRight w:val="0"/>
          <w:marTop w:val="0"/>
          <w:marBottom w:val="0"/>
          <w:divBdr>
            <w:top w:val="none" w:sz="0" w:space="0" w:color="auto"/>
            <w:left w:val="none" w:sz="0" w:space="0" w:color="auto"/>
            <w:bottom w:val="none" w:sz="0" w:space="0" w:color="auto"/>
            <w:right w:val="none" w:sz="0" w:space="0" w:color="auto"/>
          </w:divBdr>
        </w:div>
        <w:div w:id="301621371">
          <w:marLeft w:val="480"/>
          <w:marRight w:val="0"/>
          <w:marTop w:val="0"/>
          <w:marBottom w:val="0"/>
          <w:divBdr>
            <w:top w:val="none" w:sz="0" w:space="0" w:color="auto"/>
            <w:left w:val="none" w:sz="0" w:space="0" w:color="auto"/>
            <w:bottom w:val="none" w:sz="0" w:space="0" w:color="auto"/>
            <w:right w:val="none" w:sz="0" w:space="0" w:color="auto"/>
          </w:divBdr>
        </w:div>
        <w:div w:id="2072145779">
          <w:marLeft w:val="480"/>
          <w:marRight w:val="0"/>
          <w:marTop w:val="0"/>
          <w:marBottom w:val="0"/>
          <w:divBdr>
            <w:top w:val="none" w:sz="0" w:space="0" w:color="auto"/>
            <w:left w:val="none" w:sz="0" w:space="0" w:color="auto"/>
            <w:bottom w:val="none" w:sz="0" w:space="0" w:color="auto"/>
            <w:right w:val="none" w:sz="0" w:space="0" w:color="auto"/>
          </w:divBdr>
        </w:div>
        <w:div w:id="1224173576">
          <w:marLeft w:val="480"/>
          <w:marRight w:val="0"/>
          <w:marTop w:val="0"/>
          <w:marBottom w:val="0"/>
          <w:divBdr>
            <w:top w:val="none" w:sz="0" w:space="0" w:color="auto"/>
            <w:left w:val="none" w:sz="0" w:space="0" w:color="auto"/>
            <w:bottom w:val="none" w:sz="0" w:space="0" w:color="auto"/>
            <w:right w:val="none" w:sz="0" w:space="0" w:color="auto"/>
          </w:divBdr>
        </w:div>
        <w:div w:id="502554152">
          <w:marLeft w:val="480"/>
          <w:marRight w:val="0"/>
          <w:marTop w:val="0"/>
          <w:marBottom w:val="0"/>
          <w:divBdr>
            <w:top w:val="none" w:sz="0" w:space="0" w:color="auto"/>
            <w:left w:val="none" w:sz="0" w:space="0" w:color="auto"/>
            <w:bottom w:val="none" w:sz="0" w:space="0" w:color="auto"/>
            <w:right w:val="none" w:sz="0" w:space="0" w:color="auto"/>
          </w:divBdr>
        </w:div>
        <w:div w:id="912201131">
          <w:marLeft w:val="480"/>
          <w:marRight w:val="0"/>
          <w:marTop w:val="0"/>
          <w:marBottom w:val="0"/>
          <w:divBdr>
            <w:top w:val="none" w:sz="0" w:space="0" w:color="auto"/>
            <w:left w:val="none" w:sz="0" w:space="0" w:color="auto"/>
            <w:bottom w:val="none" w:sz="0" w:space="0" w:color="auto"/>
            <w:right w:val="none" w:sz="0" w:space="0" w:color="auto"/>
          </w:divBdr>
        </w:div>
        <w:div w:id="1508010833">
          <w:marLeft w:val="480"/>
          <w:marRight w:val="0"/>
          <w:marTop w:val="0"/>
          <w:marBottom w:val="0"/>
          <w:divBdr>
            <w:top w:val="none" w:sz="0" w:space="0" w:color="auto"/>
            <w:left w:val="none" w:sz="0" w:space="0" w:color="auto"/>
            <w:bottom w:val="none" w:sz="0" w:space="0" w:color="auto"/>
            <w:right w:val="none" w:sz="0" w:space="0" w:color="auto"/>
          </w:divBdr>
        </w:div>
        <w:div w:id="725564588">
          <w:marLeft w:val="480"/>
          <w:marRight w:val="0"/>
          <w:marTop w:val="0"/>
          <w:marBottom w:val="0"/>
          <w:divBdr>
            <w:top w:val="none" w:sz="0" w:space="0" w:color="auto"/>
            <w:left w:val="none" w:sz="0" w:space="0" w:color="auto"/>
            <w:bottom w:val="none" w:sz="0" w:space="0" w:color="auto"/>
            <w:right w:val="none" w:sz="0" w:space="0" w:color="auto"/>
          </w:divBdr>
        </w:div>
        <w:div w:id="800270160">
          <w:marLeft w:val="480"/>
          <w:marRight w:val="0"/>
          <w:marTop w:val="0"/>
          <w:marBottom w:val="0"/>
          <w:divBdr>
            <w:top w:val="none" w:sz="0" w:space="0" w:color="auto"/>
            <w:left w:val="none" w:sz="0" w:space="0" w:color="auto"/>
            <w:bottom w:val="none" w:sz="0" w:space="0" w:color="auto"/>
            <w:right w:val="none" w:sz="0" w:space="0" w:color="auto"/>
          </w:divBdr>
        </w:div>
        <w:div w:id="1007712387">
          <w:marLeft w:val="480"/>
          <w:marRight w:val="0"/>
          <w:marTop w:val="0"/>
          <w:marBottom w:val="0"/>
          <w:divBdr>
            <w:top w:val="none" w:sz="0" w:space="0" w:color="auto"/>
            <w:left w:val="none" w:sz="0" w:space="0" w:color="auto"/>
            <w:bottom w:val="none" w:sz="0" w:space="0" w:color="auto"/>
            <w:right w:val="none" w:sz="0" w:space="0" w:color="auto"/>
          </w:divBdr>
        </w:div>
        <w:div w:id="1384987987">
          <w:marLeft w:val="480"/>
          <w:marRight w:val="0"/>
          <w:marTop w:val="0"/>
          <w:marBottom w:val="0"/>
          <w:divBdr>
            <w:top w:val="none" w:sz="0" w:space="0" w:color="auto"/>
            <w:left w:val="none" w:sz="0" w:space="0" w:color="auto"/>
            <w:bottom w:val="none" w:sz="0" w:space="0" w:color="auto"/>
            <w:right w:val="none" w:sz="0" w:space="0" w:color="auto"/>
          </w:divBdr>
        </w:div>
        <w:div w:id="984629633">
          <w:marLeft w:val="480"/>
          <w:marRight w:val="0"/>
          <w:marTop w:val="0"/>
          <w:marBottom w:val="0"/>
          <w:divBdr>
            <w:top w:val="none" w:sz="0" w:space="0" w:color="auto"/>
            <w:left w:val="none" w:sz="0" w:space="0" w:color="auto"/>
            <w:bottom w:val="none" w:sz="0" w:space="0" w:color="auto"/>
            <w:right w:val="none" w:sz="0" w:space="0" w:color="auto"/>
          </w:divBdr>
        </w:div>
        <w:div w:id="360126680">
          <w:marLeft w:val="480"/>
          <w:marRight w:val="0"/>
          <w:marTop w:val="0"/>
          <w:marBottom w:val="0"/>
          <w:divBdr>
            <w:top w:val="none" w:sz="0" w:space="0" w:color="auto"/>
            <w:left w:val="none" w:sz="0" w:space="0" w:color="auto"/>
            <w:bottom w:val="none" w:sz="0" w:space="0" w:color="auto"/>
            <w:right w:val="none" w:sz="0" w:space="0" w:color="auto"/>
          </w:divBdr>
        </w:div>
        <w:div w:id="794643254">
          <w:marLeft w:val="480"/>
          <w:marRight w:val="0"/>
          <w:marTop w:val="0"/>
          <w:marBottom w:val="0"/>
          <w:divBdr>
            <w:top w:val="none" w:sz="0" w:space="0" w:color="auto"/>
            <w:left w:val="none" w:sz="0" w:space="0" w:color="auto"/>
            <w:bottom w:val="none" w:sz="0" w:space="0" w:color="auto"/>
            <w:right w:val="none" w:sz="0" w:space="0" w:color="auto"/>
          </w:divBdr>
        </w:div>
        <w:div w:id="1872108087">
          <w:marLeft w:val="480"/>
          <w:marRight w:val="0"/>
          <w:marTop w:val="0"/>
          <w:marBottom w:val="0"/>
          <w:divBdr>
            <w:top w:val="none" w:sz="0" w:space="0" w:color="auto"/>
            <w:left w:val="none" w:sz="0" w:space="0" w:color="auto"/>
            <w:bottom w:val="none" w:sz="0" w:space="0" w:color="auto"/>
            <w:right w:val="none" w:sz="0" w:space="0" w:color="auto"/>
          </w:divBdr>
        </w:div>
        <w:div w:id="1071270457">
          <w:marLeft w:val="480"/>
          <w:marRight w:val="0"/>
          <w:marTop w:val="0"/>
          <w:marBottom w:val="0"/>
          <w:divBdr>
            <w:top w:val="none" w:sz="0" w:space="0" w:color="auto"/>
            <w:left w:val="none" w:sz="0" w:space="0" w:color="auto"/>
            <w:bottom w:val="none" w:sz="0" w:space="0" w:color="auto"/>
            <w:right w:val="none" w:sz="0" w:space="0" w:color="auto"/>
          </w:divBdr>
        </w:div>
        <w:div w:id="83692679">
          <w:marLeft w:val="480"/>
          <w:marRight w:val="0"/>
          <w:marTop w:val="0"/>
          <w:marBottom w:val="0"/>
          <w:divBdr>
            <w:top w:val="none" w:sz="0" w:space="0" w:color="auto"/>
            <w:left w:val="none" w:sz="0" w:space="0" w:color="auto"/>
            <w:bottom w:val="none" w:sz="0" w:space="0" w:color="auto"/>
            <w:right w:val="none" w:sz="0" w:space="0" w:color="auto"/>
          </w:divBdr>
        </w:div>
        <w:div w:id="334115608">
          <w:marLeft w:val="480"/>
          <w:marRight w:val="0"/>
          <w:marTop w:val="0"/>
          <w:marBottom w:val="0"/>
          <w:divBdr>
            <w:top w:val="none" w:sz="0" w:space="0" w:color="auto"/>
            <w:left w:val="none" w:sz="0" w:space="0" w:color="auto"/>
            <w:bottom w:val="none" w:sz="0" w:space="0" w:color="auto"/>
            <w:right w:val="none" w:sz="0" w:space="0" w:color="auto"/>
          </w:divBdr>
        </w:div>
        <w:div w:id="800198257">
          <w:marLeft w:val="480"/>
          <w:marRight w:val="0"/>
          <w:marTop w:val="0"/>
          <w:marBottom w:val="0"/>
          <w:divBdr>
            <w:top w:val="none" w:sz="0" w:space="0" w:color="auto"/>
            <w:left w:val="none" w:sz="0" w:space="0" w:color="auto"/>
            <w:bottom w:val="none" w:sz="0" w:space="0" w:color="auto"/>
            <w:right w:val="none" w:sz="0" w:space="0" w:color="auto"/>
          </w:divBdr>
        </w:div>
        <w:div w:id="366369295">
          <w:marLeft w:val="480"/>
          <w:marRight w:val="0"/>
          <w:marTop w:val="0"/>
          <w:marBottom w:val="0"/>
          <w:divBdr>
            <w:top w:val="none" w:sz="0" w:space="0" w:color="auto"/>
            <w:left w:val="none" w:sz="0" w:space="0" w:color="auto"/>
            <w:bottom w:val="none" w:sz="0" w:space="0" w:color="auto"/>
            <w:right w:val="none" w:sz="0" w:space="0" w:color="auto"/>
          </w:divBdr>
        </w:div>
        <w:div w:id="194735462">
          <w:marLeft w:val="480"/>
          <w:marRight w:val="0"/>
          <w:marTop w:val="0"/>
          <w:marBottom w:val="0"/>
          <w:divBdr>
            <w:top w:val="none" w:sz="0" w:space="0" w:color="auto"/>
            <w:left w:val="none" w:sz="0" w:space="0" w:color="auto"/>
            <w:bottom w:val="none" w:sz="0" w:space="0" w:color="auto"/>
            <w:right w:val="none" w:sz="0" w:space="0" w:color="auto"/>
          </w:divBdr>
        </w:div>
        <w:div w:id="266276036">
          <w:marLeft w:val="480"/>
          <w:marRight w:val="0"/>
          <w:marTop w:val="0"/>
          <w:marBottom w:val="0"/>
          <w:divBdr>
            <w:top w:val="none" w:sz="0" w:space="0" w:color="auto"/>
            <w:left w:val="none" w:sz="0" w:space="0" w:color="auto"/>
            <w:bottom w:val="none" w:sz="0" w:space="0" w:color="auto"/>
            <w:right w:val="none" w:sz="0" w:space="0" w:color="auto"/>
          </w:divBdr>
        </w:div>
        <w:div w:id="1154377359">
          <w:marLeft w:val="480"/>
          <w:marRight w:val="0"/>
          <w:marTop w:val="0"/>
          <w:marBottom w:val="0"/>
          <w:divBdr>
            <w:top w:val="none" w:sz="0" w:space="0" w:color="auto"/>
            <w:left w:val="none" w:sz="0" w:space="0" w:color="auto"/>
            <w:bottom w:val="none" w:sz="0" w:space="0" w:color="auto"/>
            <w:right w:val="none" w:sz="0" w:space="0" w:color="auto"/>
          </w:divBdr>
        </w:div>
        <w:div w:id="842276671">
          <w:marLeft w:val="480"/>
          <w:marRight w:val="0"/>
          <w:marTop w:val="0"/>
          <w:marBottom w:val="0"/>
          <w:divBdr>
            <w:top w:val="none" w:sz="0" w:space="0" w:color="auto"/>
            <w:left w:val="none" w:sz="0" w:space="0" w:color="auto"/>
            <w:bottom w:val="none" w:sz="0" w:space="0" w:color="auto"/>
            <w:right w:val="none" w:sz="0" w:space="0" w:color="auto"/>
          </w:divBdr>
        </w:div>
        <w:div w:id="981958246">
          <w:marLeft w:val="480"/>
          <w:marRight w:val="0"/>
          <w:marTop w:val="0"/>
          <w:marBottom w:val="0"/>
          <w:divBdr>
            <w:top w:val="none" w:sz="0" w:space="0" w:color="auto"/>
            <w:left w:val="none" w:sz="0" w:space="0" w:color="auto"/>
            <w:bottom w:val="none" w:sz="0" w:space="0" w:color="auto"/>
            <w:right w:val="none" w:sz="0" w:space="0" w:color="auto"/>
          </w:divBdr>
        </w:div>
        <w:div w:id="744887036">
          <w:marLeft w:val="480"/>
          <w:marRight w:val="0"/>
          <w:marTop w:val="0"/>
          <w:marBottom w:val="0"/>
          <w:divBdr>
            <w:top w:val="none" w:sz="0" w:space="0" w:color="auto"/>
            <w:left w:val="none" w:sz="0" w:space="0" w:color="auto"/>
            <w:bottom w:val="none" w:sz="0" w:space="0" w:color="auto"/>
            <w:right w:val="none" w:sz="0" w:space="0" w:color="auto"/>
          </w:divBdr>
        </w:div>
        <w:div w:id="1780221713">
          <w:marLeft w:val="480"/>
          <w:marRight w:val="0"/>
          <w:marTop w:val="0"/>
          <w:marBottom w:val="0"/>
          <w:divBdr>
            <w:top w:val="none" w:sz="0" w:space="0" w:color="auto"/>
            <w:left w:val="none" w:sz="0" w:space="0" w:color="auto"/>
            <w:bottom w:val="none" w:sz="0" w:space="0" w:color="auto"/>
            <w:right w:val="none" w:sz="0" w:space="0" w:color="auto"/>
          </w:divBdr>
        </w:div>
        <w:div w:id="691538027">
          <w:marLeft w:val="480"/>
          <w:marRight w:val="0"/>
          <w:marTop w:val="0"/>
          <w:marBottom w:val="0"/>
          <w:divBdr>
            <w:top w:val="none" w:sz="0" w:space="0" w:color="auto"/>
            <w:left w:val="none" w:sz="0" w:space="0" w:color="auto"/>
            <w:bottom w:val="none" w:sz="0" w:space="0" w:color="auto"/>
            <w:right w:val="none" w:sz="0" w:space="0" w:color="auto"/>
          </w:divBdr>
        </w:div>
        <w:div w:id="2033610164">
          <w:marLeft w:val="480"/>
          <w:marRight w:val="0"/>
          <w:marTop w:val="0"/>
          <w:marBottom w:val="0"/>
          <w:divBdr>
            <w:top w:val="none" w:sz="0" w:space="0" w:color="auto"/>
            <w:left w:val="none" w:sz="0" w:space="0" w:color="auto"/>
            <w:bottom w:val="none" w:sz="0" w:space="0" w:color="auto"/>
            <w:right w:val="none" w:sz="0" w:space="0" w:color="auto"/>
          </w:divBdr>
        </w:div>
        <w:div w:id="829566932">
          <w:marLeft w:val="480"/>
          <w:marRight w:val="0"/>
          <w:marTop w:val="0"/>
          <w:marBottom w:val="0"/>
          <w:divBdr>
            <w:top w:val="none" w:sz="0" w:space="0" w:color="auto"/>
            <w:left w:val="none" w:sz="0" w:space="0" w:color="auto"/>
            <w:bottom w:val="none" w:sz="0" w:space="0" w:color="auto"/>
            <w:right w:val="none" w:sz="0" w:space="0" w:color="auto"/>
          </w:divBdr>
        </w:div>
        <w:div w:id="1899590531">
          <w:marLeft w:val="480"/>
          <w:marRight w:val="0"/>
          <w:marTop w:val="0"/>
          <w:marBottom w:val="0"/>
          <w:divBdr>
            <w:top w:val="none" w:sz="0" w:space="0" w:color="auto"/>
            <w:left w:val="none" w:sz="0" w:space="0" w:color="auto"/>
            <w:bottom w:val="none" w:sz="0" w:space="0" w:color="auto"/>
            <w:right w:val="none" w:sz="0" w:space="0" w:color="auto"/>
          </w:divBdr>
        </w:div>
        <w:div w:id="218322234">
          <w:marLeft w:val="480"/>
          <w:marRight w:val="0"/>
          <w:marTop w:val="0"/>
          <w:marBottom w:val="0"/>
          <w:divBdr>
            <w:top w:val="none" w:sz="0" w:space="0" w:color="auto"/>
            <w:left w:val="none" w:sz="0" w:space="0" w:color="auto"/>
            <w:bottom w:val="none" w:sz="0" w:space="0" w:color="auto"/>
            <w:right w:val="none" w:sz="0" w:space="0" w:color="auto"/>
          </w:divBdr>
        </w:div>
        <w:div w:id="638999303">
          <w:marLeft w:val="480"/>
          <w:marRight w:val="0"/>
          <w:marTop w:val="0"/>
          <w:marBottom w:val="0"/>
          <w:divBdr>
            <w:top w:val="none" w:sz="0" w:space="0" w:color="auto"/>
            <w:left w:val="none" w:sz="0" w:space="0" w:color="auto"/>
            <w:bottom w:val="none" w:sz="0" w:space="0" w:color="auto"/>
            <w:right w:val="none" w:sz="0" w:space="0" w:color="auto"/>
          </w:divBdr>
        </w:div>
        <w:div w:id="945844464">
          <w:marLeft w:val="480"/>
          <w:marRight w:val="0"/>
          <w:marTop w:val="0"/>
          <w:marBottom w:val="0"/>
          <w:divBdr>
            <w:top w:val="none" w:sz="0" w:space="0" w:color="auto"/>
            <w:left w:val="none" w:sz="0" w:space="0" w:color="auto"/>
            <w:bottom w:val="none" w:sz="0" w:space="0" w:color="auto"/>
            <w:right w:val="none" w:sz="0" w:space="0" w:color="auto"/>
          </w:divBdr>
        </w:div>
        <w:div w:id="1573739130">
          <w:marLeft w:val="480"/>
          <w:marRight w:val="0"/>
          <w:marTop w:val="0"/>
          <w:marBottom w:val="0"/>
          <w:divBdr>
            <w:top w:val="none" w:sz="0" w:space="0" w:color="auto"/>
            <w:left w:val="none" w:sz="0" w:space="0" w:color="auto"/>
            <w:bottom w:val="none" w:sz="0" w:space="0" w:color="auto"/>
            <w:right w:val="none" w:sz="0" w:space="0" w:color="auto"/>
          </w:divBdr>
        </w:div>
        <w:div w:id="569732157">
          <w:marLeft w:val="480"/>
          <w:marRight w:val="0"/>
          <w:marTop w:val="0"/>
          <w:marBottom w:val="0"/>
          <w:divBdr>
            <w:top w:val="none" w:sz="0" w:space="0" w:color="auto"/>
            <w:left w:val="none" w:sz="0" w:space="0" w:color="auto"/>
            <w:bottom w:val="none" w:sz="0" w:space="0" w:color="auto"/>
            <w:right w:val="none" w:sz="0" w:space="0" w:color="auto"/>
          </w:divBdr>
        </w:div>
        <w:div w:id="413825031">
          <w:marLeft w:val="480"/>
          <w:marRight w:val="0"/>
          <w:marTop w:val="0"/>
          <w:marBottom w:val="0"/>
          <w:divBdr>
            <w:top w:val="none" w:sz="0" w:space="0" w:color="auto"/>
            <w:left w:val="none" w:sz="0" w:space="0" w:color="auto"/>
            <w:bottom w:val="none" w:sz="0" w:space="0" w:color="auto"/>
            <w:right w:val="none" w:sz="0" w:space="0" w:color="auto"/>
          </w:divBdr>
        </w:div>
        <w:div w:id="1091850146">
          <w:marLeft w:val="480"/>
          <w:marRight w:val="0"/>
          <w:marTop w:val="0"/>
          <w:marBottom w:val="0"/>
          <w:divBdr>
            <w:top w:val="none" w:sz="0" w:space="0" w:color="auto"/>
            <w:left w:val="none" w:sz="0" w:space="0" w:color="auto"/>
            <w:bottom w:val="none" w:sz="0" w:space="0" w:color="auto"/>
            <w:right w:val="none" w:sz="0" w:space="0" w:color="auto"/>
          </w:divBdr>
        </w:div>
        <w:div w:id="200213902">
          <w:marLeft w:val="480"/>
          <w:marRight w:val="0"/>
          <w:marTop w:val="0"/>
          <w:marBottom w:val="0"/>
          <w:divBdr>
            <w:top w:val="none" w:sz="0" w:space="0" w:color="auto"/>
            <w:left w:val="none" w:sz="0" w:space="0" w:color="auto"/>
            <w:bottom w:val="none" w:sz="0" w:space="0" w:color="auto"/>
            <w:right w:val="none" w:sz="0" w:space="0" w:color="auto"/>
          </w:divBdr>
        </w:div>
        <w:div w:id="816608744">
          <w:marLeft w:val="480"/>
          <w:marRight w:val="0"/>
          <w:marTop w:val="0"/>
          <w:marBottom w:val="0"/>
          <w:divBdr>
            <w:top w:val="none" w:sz="0" w:space="0" w:color="auto"/>
            <w:left w:val="none" w:sz="0" w:space="0" w:color="auto"/>
            <w:bottom w:val="none" w:sz="0" w:space="0" w:color="auto"/>
            <w:right w:val="none" w:sz="0" w:space="0" w:color="auto"/>
          </w:divBdr>
        </w:div>
        <w:div w:id="1861896582">
          <w:marLeft w:val="480"/>
          <w:marRight w:val="0"/>
          <w:marTop w:val="0"/>
          <w:marBottom w:val="0"/>
          <w:divBdr>
            <w:top w:val="none" w:sz="0" w:space="0" w:color="auto"/>
            <w:left w:val="none" w:sz="0" w:space="0" w:color="auto"/>
            <w:bottom w:val="none" w:sz="0" w:space="0" w:color="auto"/>
            <w:right w:val="none" w:sz="0" w:space="0" w:color="auto"/>
          </w:divBdr>
        </w:div>
        <w:div w:id="902833360">
          <w:marLeft w:val="480"/>
          <w:marRight w:val="0"/>
          <w:marTop w:val="0"/>
          <w:marBottom w:val="0"/>
          <w:divBdr>
            <w:top w:val="none" w:sz="0" w:space="0" w:color="auto"/>
            <w:left w:val="none" w:sz="0" w:space="0" w:color="auto"/>
            <w:bottom w:val="none" w:sz="0" w:space="0" w:color="auto"/>
            <w:right w:val="none" w:sz="0" w:space="0" w:color="auto"/>
          </w:divBdr>
        </w:div>
        <w:div w:id="1326132074">
          <w:marLeft w:val="480"/>
          <w:marRight w:val="0"/>
          <w:marTop w:val="0"/>
          <w:marBottom w:val="0"/>
          <w:divBdr>
            <w:top w:val="none" w:sz="0" w:space="0" w:color="auto"/>
            <w:left w:val="none" w:sz="0" w:space="0" w:color="auto"/>
            <w:bottom w:val="none" w:sz="0" w:space="0" w:color="auto"/>
            <w:right w:val="none" w:sz="0" w:space="0" w:color="auto"/>
          </w:divBdr>
        </w:div>
        <w:div w:id="331105897">
          <w:marLeft w:val="480"/>
          <w:marRight w:val="0"/>
          <w:marTop w:val="0"/>
          <w:marBottom w:val="0"/>
          <w:divBdr>
            <w:top w:val="none" w:sz="0" w:space="0" w:color="auto"/>
            <w:left w:val="none" w:sz="0" w:space="0" w:color="auto"/>
            <w:bottom w:val="none" w:sz="0" w:space="0" w:color="auto"/>
            <w:right w:val="none" w:sz="0" w:space="0" w:color="auto"/>
          </w:divBdr>
        </w:div>
        <w:div w:id="873691543">
          <w:marLeft w:val="480"/>
          <w:marRight w:val="0"/>
          <w:marTop w:val="0"/>
          <w:marBottom w:val="0"/>
          <w:divBdr>
            <w:top w:val="none" w:sz="0" w:space="0" w:color="auto"/>
            <w:left w:val="none" w:sz="0" w:space="0" w:color="auto"/>
            <w:bottom w:val="none" w:sz="0" w:space="0" w:color="auto"/>
            <w:right w:val="none" w:sz="0" w:space="0" w:color="auto"/>
          </w:divBdr>
        </w:div>
        <w:div w:id="1391266846">
          <w:marLeft w:val="480"/>
          <w:marRight w:val="0"/>
          <w:marTop w:val="0"/>
          <w:marBottom w:val="0"/>
          <w:divBdr>
            <w:top w:val="none" w:sz="0" w:space="0" w:color="auto"/>
            <w:left w:val="none" w:sz="0" w:space="0" w:color="auto"/>
            <w:bottom w:val="none" w:sz="0" w:space="0" w:color="auto"/>
            <w:right w:val="none" w:sz="0" w:space="0" w:color="auto"/>
          </w:divBdr>
        </w:div>
        <w:div w:id="1880126634">
          <w:marLeft w:val="480"/>
          <w:marRight w:val="0"/>
          <w:marTop w:val="0"/>
          <w:marBottom w:val="0"/>
          <w:divBdr>
            <w:top w:val="none" w:sz="0" w:space="0" w:color="auto"/>
            <w:left w:val="none" w:sz="0" w:space="0" w:color="auto"/>
            <w:bottom w:val="none" w:sz="0" w:space="0" w:color="auto"/>
            <w:right w:val="none" w:sz="0" w:space="0" w:color="auto"/>
          </w:divBdr>
        </w:div>
        <w:div w:id="1121918752">
          <w:marLeft w:val="480"/>
          <w:marRight w:val="0"/>
          <w:marTop w:val="0"/>
          <w:marBottom w:val="0"/>
          <w:divBdr>
            <w:top w:val="none" w:sz="0" w:space="0" w:color="auto"/>
            <w:left w:val="none" w:sz="0" w:space="0" w:color="auto"/>
            <w:bottom w:val="none" w:sz="0" w:space="0" w:color="auto"/>
            <w:right w:val="none" w:sz="0" w:space="0" w:color="auto"/>
          </w:divBdr>
        </w:div>
        <w:div w:id="249851203">
          <w:marLeft w:val="480"/>
          <w:marRight w:val="0"/>
          <w:marTop w:val="0"/>
          <w:marBottom w:val="0"/>
          <w:divBdr>
            <w:top w:val="none" w:sz="0" w:space="0" w:color="auto"/>
            <w:left w:val="none" w:sz="0" w:space="0" w:color="auto"/>
            <w:bottom w:val="none" w:sz="0" w:space="0" w:color="auto"/>
            <w:right w:val="none" w:sz="0" w:space="0" w:color="auto"/>
          </w:divBdr>
        </w:div>
        <w:div w:id="1275595114">
          <w:marLeft w:val="480"/>
          <w:marRight w:val="0"/>
          <w:marTop w:val="0"/>
          <w:marBottom w:val="0"/>
          <w:divBdr>
            <w:top w:val="none" w:sz="0" w:space="0" w:color="auto"/>
            <w:left w:val="none" w:sz="0" w:space="0" w:color="auto"/>
            <w:bottom w:val="none" w:sz="0" w:space="0" w:color="auto"/>
            <w:right w:val="none" w:sz="0" w:space="0" w:color="auto"/>
          </w:divBdr>
        </w:div>
        <w:div w:id="568076459">
          <w:marLeft w:val="480"/>
          <w:marRight w:val="0"/>
          <w:marTop w:val="0"/>
          <w:marBottom w:val="0"/>
          <w:divBdr>
            <w:top w:val="none" w:sz="0" w:space="0" w:color="auto"/>
            <w:left w:val="none" w:sz="0" w:space="0" w:color="auto"/>
            <w:bottom w:val="none" w:sz="0" w:space="0" w:color="auto"/>
            <w:right w:val="none" w:sz="0" w:space="0" w:color="auto"/>
          </w:divBdr>
        </w:div>
        <w:div w:id="762454119">
          <w:marLeft w:val="480"/>
          <w:marRight w:val="0"/>
          <w:marTop w:val="0"/>
          <w:marBottom w:val="0"/>
          <w:divBdr>
            <w:top w:val="none" w:sz="0" w:space="0" w:color="auto"/>
            <w:left w:val="none" w:sz="0" w:space="0" w:color="auto"/>
            <w:bottom w:val="none" w:sz="0" w:space="0" w:color="auto"/>
            <w:right w:val="none" w:sz="0" w:space="0" w:color="auto"/>
          </w:divBdr>
        </w:div>
        <w:div w:id="675040687">
          <w:marLeft w:val="480"/>
          <w:marRight w:val="0"/>
          <w:marTop w:val="0"/>
          <w:marBottom w:val="0"/>
          <w:divBdr>
            <w:top w:val="none" w:sz="0" w:space="0" w:color="auto"/>
            <w:left w:val="none" w:sz="0" w:space="0" w:color="auto"/>
            <w:bottom w:val="none" w:sz="0" w:space="0" w:color="auto"/>
            <w:right w:val="none" w:sz="0" w:space="0" w:color="auto"/>
          </w:divBdr>
        </w:div>
        <w:div w:id="1295866615">
          <w:marLeft w:val="480"/>
          <w:marRight w:val="0"/>
          <w:marTop w:val="0"/>
          <w:marBottom w:val="0"/>
          <w:divBdr>
            <w:top w:val="none" w:sz="0" w:space="0" w:color="auto"/>
            <w:left w:val="none" w:sz="0" w:space="0" w:color="auto"/>
            <w:bottom w:val="none" w:sz="0" w:space="0" w:color="auto"/>
            <w:right w:val="none" w:sz="0" w:space="0" w:color="auto"/>
          </w:divBdr>
        </w:div>
        <w:div w:id="1225139254">
          <w:marLeft w:val="480"/>
          <w:marRight w:val="0"/>
          <w:marTop w:val="0"/>
          <w:marBottom w:val="0"/>
          <w:divBdr>
            <w:top w:val="none" w:sz="0" w:space="0" w:color="auto"/>
            <w:left w:val="none" w:sz="0" w:space="0" w:color="auto"/>
            <w:bottom w:val="none" w:sz="0" w:space="0" w:color="auto"/>
            <w:right w:val="none" w:sz="0" w:space="0" w:color="auto"/>
          </w:divBdr>
        </w:div>
        <w:div w:id="1002660631">
          <w:marLeft w:val="480"/>
          <w:marRight w:val="0"/>
          <w:marTop w:val="0"/>
          <w:marBottom w:val="0"/>
          <w:divBdr>
            <w:top w:val="none" w:sz="0" w:space="0" w:color="auto"/>
            <w:left w:val="none" w:sz="0" w:space="0" w:color="auto"/>
            <w:bottom w:val="none" w:sz="0" w:space="0" w:color="auto"/>
            <w:right w:val="none" w:sz="0" w:space="0" w:color="auto"/>
          </w:divBdr>
        </w:div>
        <w:div w:id="407312139">
          <w:marLeft w:val="480"/>
          <w:marRight w:val="0"/>
          <w:marTop w:val="0"/>
          <w:marBottom w:val="0"/>
          <w:divBdr>
            <w:top w:val="none" w:sz="0" w:space="0" w:color="auto"/>
            <w:left w:val="none" w:sz="0" w:space="0" w:color="auto"/>
            <w:bottom w:val="none" w:sz="0" w:space="0" w:color="auto"/>
            <w:right w:val="none" w:sz="0" w:space="0" w:color="auto"/>
          </w:divBdr>
        </w:div>
        <w:div w:id="567695540">
          <w:marLeft w:val="480"/>
          <w:marRight w:val="0"/>
          <w:marTop w:val="0"/>
          <w:marBottom w:val="0"/>
          <w:divBdr>
            <w:top w:val="none" w:sz="0" w:space="0" w:color="auto"/>
            <w:left w:val="none" w:sz="0" w:space="0" w:color="auto"/>
            <w:bottom w:val="none" w:sz="0" w:space="0" w:color="auto"/>
            <w:right w:val="none" w:sz="0" w:space="0" w:color="auto"/>
          </w:divBdr>
        </w:div>
        <w:div w:id="499808009">
          <w:marLeft w:val="480"/>
          <w:marRight w:val="0"/>
          <w:marTop w:val="0"/>
          <w:marBottom w:val="0"/>
          <w:divBdr>
            <w:top w:val="none" w:sz="0" w:space="0" w:color="auto"/>
            <w:left w:val="none" w:sz="0" w:space="0" w:color="auto"/>
            <w:bottom w:val="none" w:sz="0" w:space="0" w:color="auto"/>
            <w:right w:val="none" w:sz="0" w:space="0" w:color="auto"/>
          </w:divBdr>
        </w:div>
        <w:div w:id="1103258168">
          <w:marLeft w:val="480"/>
          <w:marRight w:val="0"/>
          <w:marTop w:val="0"/>
          <w:marBottom w:val="0"/>
          <w:divBdr>
            <w:top w:val="none" w:sz="0" w:space="0" w:color="auto"/>
            <w:left w:val="none" w:sz="0" w:space="0" w:color="auto"/>
            <w:bottom w:val="none" w:sz="0" w:space="0" w:color="auto"/>
            <w:right w:val="none" w:sz="0" w:space="0" w:color="auto"/>
          </w:divBdr>
        </w:div>
        <w:div w:id="570234783">
          <w:marLeft w:val="480"/>
          <w:marRight w:val="0"/>
          <w:marTop w:val="0"/>
          <w:marBottom w:val="0"/>
          <w:divBdr>
            <w:top w:val="none" w:sz="0" w:space="0" w:color="auto"/>
            <w:left w:val="none" w:sz="0" w:space="0" w:color="auto"/>
            <w:bottom w:val="none" w:sz="0" w:space="0" w:color="auto"/>
            <w:right w:val="none" w:sz="0" w:space="0" w:color="auto"/>
          </w:divBdr>
        </w:div>
        <w:div w:id="964001068">
          <w:marLeft w:val="480"/>
          <w:marRight w:val="0"/>
          <w:marTop w:val="0"/>
          <w:marBottom w:val="0"/>
          <w:divBdr>
            <w:top w:val="none" w:sz="0" w:space="0" w:color="auto"/>
            <w:left w:val="none" w:sz="0" w:space="0" w:color="auto"/>
            <w:bottom w:val="none" w:sz="0" w:space="0" w:color="auto"/>
            <w:right w:val="none" w:sz="0" w:space="0" w:color="auto"/>
          </w:divBdr>
        </w:div>
        <w:div w:id="845366848">
          <w:marLeft w:val="480"/>
          <w:marRight w:val="0"/>
          <w:marTop w:val="0"/>
          <w:marBottom w:val="0"/>
          <w:divBdr>
            <w:top w:val="none" w:sz="0" w:space="0" w:color="auto"/>
            <w:left w:val="none" w:sz="0" w:space="0" w:color="auto"/>
            <w:bottom w:val="none" w:sz="0" w:space="0" w:color="auto"/>
            <w:right w:val="none" w:sz="0" w:space="0" w:color="auto"/>
          </w:divBdr>
        </w:div>
        <w:div w:id="637222398">
          <w:marLeft w:val="480"/>
          <w:marRight w:val="0"/>
          <w:marTop w:val="0"/>
          <w:marBottom w:val="0"/>
          <w:divBdr>
            <w:top w:val="none" w:sz="0" w:space="0" w:color="auto"/>
            <w:left w:val="none" w:sz="0" w:space="0" w:color="auto"/>
            <w:bottom w:val="none" w:sz="0" w:space="0" w:color="auto"/>
            <w:right w:val="none" w:sz="0" w:space="0" w:color="auto"/>
          </w:divBdr>
        </w:div>
        <w:div w:id="1547721322">
          <w:marLeft w:val="480"/>
          <w:marRight w:val="0"/>
          <w:marTop w:val="0"/>
          <w:marBottom w:val="0"/>
          <w:divBdr>
            <w:top w:val="none" w:sz="0" w:space="0" w:color="auto"/>
            <w:left w:val="none" w:sz="0" w:space="0" w:color="auto"/>
            <w:bottom w:val="none" w:sz="0" w:space="0" w:color="auto"/>
            <w:right w:val="none" w:sz="0" w:space="0" w:color="auto"/>
          </w:divBdr>
        </w:div>
        <w:div w:id="629822942">
          <w:marLeft w:val="480"/>
          <w:marRight w:val="0"/>
          <w:marTop w:val="0"/>
          <w:marBottom w:val="0"/>
          <w:divBdr>
            <w:top w:val="none" w:sz="0" w:space="0" w:color="auto"/>
            <w:left w:val="none" w:sz="0" w:space="0" w:color="auto"/>
            <w:bottom w:val="none" w:sz="0" w:space="0" w:color="auto"/>
            <w:right w:val="none" w:sz="0" w:space="0" w:color="auto"/>
          </w:divBdr>
        </w:div>
        <w:div w:id="1195073932">
          <w:marLeft w:val="480"/>
          <w:marRight w:val="0"/>
          <w:marTop w:val="0"/>
          <w:marBottom w:val="0"/>
          <w:divBdr>
            <w:top w:val="none" w:sz="0" w:space="0" w:color="auto"/>
            <w:left w:val="none" w:sz="0" w:space="0" w:color="auto"/>
            <w:bottom w:val="none" w:sz="0" w:space="0" w:color="auto"/>
            <w:right w:val="none" w:sz="0" w:space="0" w:color="auto"/>
          </w:divBdr>
        </w:div>
        <w:div w:id="1713529436">
          <w:marLeft w:val="480"/>
          <w:marRight w:val="0"/>
          <w:marTop w:val="0"/>
          <w:marBottom w:val="0"/>
          <w:divBdr>
            <w:top w:val="none" w:sz="0" w:space="0" w:color="auto"/>
            <w:left w:val="none" w:sz="0" w:space="0" w:color="auto"/>
            <w:bottom w:val="none" w:sz="0" w:space="0" w:color="auto"/>
            <w:right w:val="none" w:sz="0" w:space="0" w:color="auto"/>
          </w:divBdr>
        </w:div>
        <w:div w:id="381174009">
          <w:marLeft w:val="480"/>
          <w:marRight w:val="0"/>
          <w:marTop w:val="0"/>
          <w:marBottom w:val="0"/>
          <w:divBdr>
            <w:top w:val="none" w:sz="0" w:space="0" w:color="auto"/>
            <w:left w:val="none" w:sz="0" w:space="0" w:color="auto"/>
            <w:bottom w:val="none" w:sz="0" w:space="0" w:color="auto"/>
            <w:right w:val="none" w:sz="0" w:space="0" w:color="auto"/>
          </w:divBdr>
        </w:div>
        <w:div w:id="914358373">
          <w:marLeft w:val="480"/>
          <w:marRight w:val="0"/>
          <w:marTop w:val="0"/>
          <w:marBottom w:val="0"/>
          <w:divBdr>
            <w:top w:val="none" w:sz="0" w:space="0" w:color="auto"/>
            <w:left w:val="none" w:sz="0" w:space="0" w:color="auto"/>
            <w:bottom w:val="none" w:sz="0" w:space="0" w:color="auto"/>
            <w:right w:val="none" w:sz="0" w:space="0" w:color="auto"/>
          </w:divBdr>
        </w:div>
        <w:div w:id="501312940">
          <w:marLeft w:val="480"/>
          <w:marRight w:val="0"/>
          <w:marTop w:val="0"/>
          <w:marBottom w:val="0"/>
          <w:divBdr>
            <w:top w:val="none" w:sz="0" w:space="0" w:color="auto"/>
            <w:left w:val="none" w:sz="0" w:space="0" w:color="auto"/>
            <w:bottom w:val="none" w:sz="0" w:space="0" w:color="auto"/>
            <w:right w:val="none" w:sz="0" w:space="0" w:color="auto"/>
          </w:divBdr>
        </w:div>
        <w:div w:id="2137524061">
          <w:marLeft w:val="480"/>
          <w:marRight w:val="0"/>
          <w:marTop w:val="0"/>
          <w:marBottom w:val="0"/>
          <w:divBdr>
            <w:top w:val="none" w:sz="0" w:space="0" w:color="auto"/>
            <w:left w:val="none" w:sz="0" w:space="0" w:color="auto"/>
            <w:bottom w:val="none" w:sz="0" w:space="0" w:color="auto"/>
            <w:right w:val="none" w:sz="0" w:space="0" w:color="auto"/>
          </w:divBdr>
        </w:div>
        <w:div w:id="1937060029">
          <w:marLeft w:val="480"/>
          <w:marRight w:val="0"/>
          <w:marTop w:val="0"/>
          <w:marBottom w:val="0"/>
          <w:divBdr>
            <w:top w:val="none" w:sz="0" w:space="0" w:color="auto"/>
            <w:left w:val="none" w:sz="0" w:space="0" w:color="auto"/>
            <w:bottom w:val="none" w:sz="0" w:space="0" w:color="auto"/>
            <w:right w:val="none" w:sz="0" w:space="0" w:color="auto"/>
          </w:divBdr>
        </w:div>
        <w:div w:id="1211840292">
          <w:marLeft w:val="480"/>
          <w:marRight w:val="0"/>
          <w:marTop w:val="0"/>
          <w:marBottom w:val="0"/>
          <w:divBdr>
            <w:top w:val="none" w:sz="0" w:space="0" w:color="auto"/>
            <w:left w:val="none" w:sz="0" w:space="0" w:color="auto"/>
            <w:bottom w:val="none" w:sz="0" w:space="0" w:color="auto"/>
            <w:right w:val="none" w:sz="0" w:space="0" w:color="auto"/>
          </w:divBdr>
        </w:div>
        <w:div w:id="1790197679">
          <w:marLeft w:val="480"/>
          <w:marRight w:val="0"/>
          <w:marTop w:val="0"/>
          <w:marBottom w:val="0"/>
          <w:divBdr>
            <w:top w:val="none" w:sz="0" w:space="0" w:color="auto"/>
            <w:left w:val="none" w:sz="0" w:space="0" w:color="auto"/>
            <w:bottom w:val="none" w:sz="0" w:space="0" w:color="auto"/>
            <w:right w:val="none" w:sz="0" w:space="0" w:color="auto"/>
          </w:divBdr>
        </w:div>
        <w:div w:id="1137575392">
          <w:marLeft w:val="480"/>
          <w:marRight w:val="0"/>
          <w:marTop w:val="0"/>
          <w:marBottom w:val="0"/>
          <w:divBdr>
            <w:top w:val="none" w:sz="0" w:space="0" w:color="auto"/>
            <w:left w:val="none" w:sz="0" w:space="0" w:color="auto"/>
            <w:bottom w:val="none" w:sz="0" w:space="0" w:color="auto"/>
            <w:right w:val="none" w:sz="0" w:space="0" w:color="auto"/>
          </w:divBdr>
        </w:div>
        <w:div w:id="1509325751">
          <w:marLeft w:val="480"/>
          <w:marRight w:val="0"/>
          <w:marTop w:val="0"/>
          <w:marBottom w:val="0"/>
          <w:divBdr>
            <w:top w:val="none" w:sz="0" w:space="0" w:color="auto"/>
            <w:left w:val="none" w:sz="0" w:space="0" w:color="auto"/>
            <w:bottom w:val="none" w:sz="0" w:space="0" w:color="auto"/>
            <w:right w:val="none" w:sz="0" w:space="0" w:color="auto"/>
          </w:divBdr>
        </w:div>
      </w:divsChild>
    </w:div>
    <w:div w:id="973874762">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974407568">
      <w:bodyDiv w:val="1"/>
      <w:marLeft w:val="0"/>
      <w:marRight w:val="0"/>
      <w:marTop w:val="0"/>
      <w:marBottom w:val="0"/>
      <w:divBdr>
        <w:top w:val="none" w:sz="0" w:space="0" w:color="auto"/>
        <w:left w:val="none" w:sz="0" w:space="0" w:color="auto"/>
        <w:bottom w:val="none" w:sz="0" w:space="0" w:color="auto"/>
        <w:right w:val="none" w:sz="0" w:space="0" w:color="auto"/>
      </w:divBdr>
    </w:div>
    <w:div w:id="974607532">
      <w:bodyDiv w:val="1"/>
      <w:marLeft w:val="0"/>
      <w:marRight w:val="0"/>
      <w:marTop w:val="0"/>
      <w:marBottom w:val="0"/>
      <w:divBdr>
        <w:top w:val="none" w:sz="0" w:space="0" w:color="auto"/>
        <w:left w:val="none" w:sz="0" w:space="0" w:color="auto"/>
        <w:bottom w:val="none" w:sz="0" w:space="0" w:color="auto"/>
        <w:right w:val="none" w:sz="0" w:space="0" w:color="auto"/>
      </w:divBdr>
    </w:div>
    <w:div w:id="974943886">
      <w:bodyDiv w:val="1"/>
      <w:marLeft w:val="0"/>
      <w:marRight w:val="0"/>
      <w:marTop w:val="0"/>
      <w:marBottom w:val="0"/>
      <w:divBdr>
        <w:top w:val="none" w:sz="0" w:space="0" w:color="auto"/>
        <w:left w:val="none" w:sz="0" w:space="0" w:color="auto"/>
        <w:bottom w:val="none" w:sz="0" w:space="0" w:color="auto"/>
        <w:right w:val="none" w:sz="0" w:space="0" w:color="auto"/>
      </w:divBdr>
    </w:div>
    <w:div w:id="975336461">
      <w:bodyDiv w:val="1"/>
      <w:marLeft w:val="0"/>
      <w:marRight w:val="0"/>
      <w:marTop w:val="0"/>
      <w:marBottom w:val="0"/>
      <w:divBdr>
        <w:top w:val="none" w:sz="0" w:space="0" w:color="auto"/>
        <w:left w:val="none" w:sz="0" w:space="0" w:color="auto"/>
        <w:bottom w:val="none" w:sz="0" w:space="0" w:color="auto"/>
        <w:right w:val="none" w:sz="0" w:space="0" w:color="auto"/>
      </w:divBdr>
    </w:div>
    <w:div w:id="975571473">
      <w:bodyDiv w:val="1"/>
      <w:marLeft w:val="0"/>
      <w:marRight w:val="0"/>
      <w:marTop w:val="0"/>
      <w:marBottom w:val="0"/>
      <w:divBdr>
        <w:top w:val="none" w:sz="0" w:space="0" w:color="auto"/>
        <w:left w:val="none" w:sz="0" w:space="0" w:color="auto"/>
        <w:bottom w:val="none" w:sz="0" w:space="0" w:color="auto"/>
        <w:right w:val="none" w:sz="0" w:space="0" w:color="auto"/>
      </w:divBdr>
    </w:div>
    <w:div w:id="976034763">
      <w:bodyDiv w:val="1"/>
      <w:marLeft w:val="0"/>
      <w:marRight w:val="0"/>
      <w:marTop w:val="0"/>
      <w:marBottom w:val="0"/>
      <w:divBdr>
        <w:top w:val="none" w:sz="0" w:space="0" w:color="auto"/>
        <w:left w:val="none" w:sz="0" w:space="0" w:color="auto"/>
        <w:bottom w:val="none" w:sz="0" w:space="0" w:color="auto"/>
        <w:right w:val="none" w:sz="0" w:space="0" w:color="auto"/>
      </w:divBdr>
    </w:div>
    <w:div w:id="976254626">
      <w:bodyDiv w:val="1"/>
      <w:marLeft w:val="0"/>
      <w:marRight w:val="0"/>
      <w:marTop w:val="0"/>
      <w:marBottom w:val="0"/>
      <w:divBdr>
        <w:top w:val="none" w:sz="0" w:space="0" w:color="auto"/>
        <w:left w:val="none" w:sz="0" w:space="0" w:color="auto"/>
        <w:bottom w:val="none" w:sz="0" w:space="0" w:color="auto"/>
        <w:right w:val="none" w:sz="0" w:space="0" w:color="auto"/>
      </w:divBdr>
    </w:div>
    <w:div w:id="976254944">
      <w:bodyDiv w:val="1"/>
      <w:marLeft w:val="0"/>
      <w:marRight w:val="0"/>
      <w:marTop w:val="0"/>
      <w:marBottom w:val="0"/>
      <w:divBdr>
        <w:top w:val="none" w:sz="0" w:space="0" w:color="auto"/>
        <w:left w:val="none" w:sz="0" w:space="0" w:color="auto"/>
        <w:bottom w:val="none" w:sz="0" w:space="0" w:color="auto"/>
        <w:right w:val="none" w:sz="0" w:space="0" w:color="auto"/>
      </w:divBdr>
    </w:div>
    <w:div w:id="976571958">
      <w:bodyDiv w:val="1"/>
      <w:marLeft w:val="0"/>
      <w:marRight w:val="0"/>
      <w:marTop w:val="0"/>
      <w:marBottom w:val="0"/>
      <w:divBdr>
        <w:top w:val="none" w:sz="0" w:space="0" w:color="auto"/>
        <w:left w:val="none" w:sz="0" w:space="0" w:color="auto"/>
        <w:bottom w:val="none" w:sz="0" w:space="0" w:color="auto"/>
        <w:right w:val="none" w:sz="0" w:space="0" w:color="auto"/>
      </w:divBdr>
    </w:div>
    <w:div w:id="977150741">
      <w:bodyDiv w:val="1"/>
      <w:marLeft w:val="0"/>
      <w:marRight w:val="0"/>
      <w:marTop w:val="0"/>
      <w:marBottom w:val="0"/>
      <w:divBdr>
        <w:top w:val="none" w:sz="0" w:space="0" w:color="auto"/>
        <w:left w:val="none" w:sz="0" w:space="0" w:color="auto"/>
        <w:bottom w:val="none" w:sz="0" w:space="0" w:color="auto"/>
        <w:right w:val="none" w:sz="0" w:space="0" w:color="auto"/>
      </w:divBdr>
    </w:div>
    <w:div w:id="977607480">
      <w:bodyDiv w:val="1"/>
      <w:marLeft w:val="0"/>
      <w:marRight w:val="0"/>
      <w:marTop w:val="0"/>
      <w:marBottom w:val="0"/>
      <w:divBdr>
        <w:top w:val="none" w:sz="0" w:space="0" w:color="auto"/>
        <w:left w:val="none" w:sz="0" w:space="0" w:color="auto"/>
        <w:bottom w:val="none" w:sz="0" w:space="0" w:color="auto"/>
        <w:right w:val="none" w:sz="0" w:space="0" w:color="auto"/>
      </w:divBdr>
    </w:div>
    <w:div w:id="978657131">
      <w:bodyDiv w:val="1"/>
      <w:marLeft w:val="0"/>
      <w:marRight w:val="0"/>
      <w:marTop w:val="0"/>
      <w:marBottom w:val="0"/>
      <w:divBdr>
        <w:top w:val="none" w:sz="0" w:space="0" w:color="auto"/>
        <w:left w:val="none" w:sz="0" w:space="0" w:color="auto"/>
        <w:bottom w:val="none" w:sz="0" w:space="0" w:color="auto"/>
        <w:right w:val="none" w:sz="0" w:space="0" w:color="auto"/>
      </w:divBdr>
    </w:div>
    <w:div w:id="978994338">
      <w:bodyDiv w:val="1"/>
      <w:marLeft w:val="0"/>
      <w:marRight w:val="0"/>
      <w:marTop w:val="0"/>
      <w:marBottom w:val="0"/>
      <w:divBdr>
        <w:top w:val="none" w:sz="0" w:space="0" w:color="auto"/>
        <w:left w:val="none" w:sz="0" w:space="0" w:color="auto"/>
        <w:bottom w:val="none" w:sz="0" w:space="0" w:color="auto"/>
        <w:right w:val="none" w:sz="0" w:space="0" w:color="auto"/>
      </w:divBdr>
    </w:div>
    <w:div w:id="978997862">
      <w:bodyDiv w:val="1"/>
      <w:marLeft w:val="0"/>
      <w:marRight w:val="0"/>
      <w:marTop w:val="0"/>
      <w:marBottom w:val="0"/>
      <w:divBdr>
        <w:top w:val="none" w:sz="0" w:space="0" w:color="auto"/>
        <w:left w:val="none" w:sz="0" w:space="0" w:color="auto"/>
        <w:bottom w:val="none" w:sz="0" w:space="0" w:color="auto"/>
        <w:right w:val="none" w:sz="0" w:space="0" w:color="auto"/>
      </w:divBdr>
    </w:div>
    <w:div w:id="979194103">
      <w:bodyDiv w:val="1"/>
      <w:marLeft w:val="0"/>
      <w:marRight w:val="0"/>
      <w:marTop w:val="0"/>
      <w:marBottom w:val="0"/>
      <w:divBdr>
        <w:top w:val="none" w:sz="0" w:space="0" w:color="auto"/>
        <w:left w:val="none" w:sz="0" w:space="0" w:color="auto"/>
        <w:bottom w:val="none" w:sz="0" w:space="0" w:color="auto"/>
        <w:right w:val="none" w:sz="0" w:space="0" w:color="auto"/>
      </w:divBdr>
    </w:div>
    <w:div w:id="979260834">
      <w:bodyDiv w:val="1"/>
      <w:marLeft w:val="0"/>
      <w:marRight w:val="0"/>
      <w:marTop w:val="0"/>
      <w:marBottom w:val="0"/>
      <w:divBdr>
        <w:top w:val="none" w:sz="0" w:space="0" w:color="auto"/>
        <w:left w:val="none" w:sz="0" w:space="0" w:color="auto"/>
        <w:bottom w:val="none" w:sz="0" w:space="0" w:color="auto"/>
        <w:right w:val="none" w:sz="0" w:space="0" w:color="auto"/>
      </w:divBdr>
    </w:div>
    <w:div w:id="979265760">
      <w:bodyDiv w:val="1"/>
      <w:marLeft w:val="0"/>
      <w:marRight w:val="0"/>
      <w:marTop w:val="0"/>
      <w:marBottom w:val="0"/>
      <w:divBdr>
        <w:top w:val="none" w:sz="0" w:space="0" w:color="auto"/>
        <w:left w:val="none" w:sz="0" w:space="0" w:color="auto"/>
        <w:bottom w:val="none" w:sz="0" w:space="0" w:color="auto"/>
        <w:right w:val="none" w:sz="0" w:space="0" w:color="auto"/>
      </w:divBdr>
    </w:div>
    <w:div w:id="979576793">
      <w:bodyDiv w:val="1"/>
      <w:marLeft w:val="0"/>
      <w:marRight w:val="0"/>
      <w:marTop w:val="0"/>
      <w:marBottom w:val="0"/>
      <w:divBdr>
        <w:top w:val="none" w:sz="0" w:space="0" w:color="auto"/>
        <w:left w:val="none" w:sz="0" w:space="0" w:color="auto"/>
        <w:bottom w:val="none" w:sz="0" w:space="0" w:color="auto"/>
        <w:right w:val="none" w:sz="0" w:space="0" w:color="auto"/>
      </w:divBdr>
    </w:div>
    <w:div w:id="980038359">
      <w:bodyDiv w:val="1"/>
      <w:marLeft w:val="0"/>
      <w:marRight w:val="0"/>
      <w:marTop w:val="0"/>
      <w:marBottom w:val="0"/>
      <w:divBdr>
        <w:top w:val="none" w:sz="0" w:space="0" w:color="auto"/>
        <w:left w:val="none" w:sz="0" w:space="0" w:color="auto"/>
        <w:bottom w:val="none" w:sz="0" w:space="0" w:color="auto"/>
        <w:right w:val="none" w:sz="0" w:space="0" w:color="auto"/>
      </w:divBdr>
    </w:div>
    <w:div w:id="980160344">
      <w:bodyDiv w:val="1"/>
      <w:marLeft w:val="0"/>
      <w:marRight w:val="0"/>
      <w:marTop w:val="0"/>
      <w:marBottom w:val="0"/>
      <w:divBdr>
        <w:top w:val="none" w:sz="0" w:space="0" w:color="auto"/>
        <w:left w:val="none" w:sz="0" w:space="0" w:color="auto"/>
        <w:bottom w:val="none" w:sz="0" w:space="0" w:color="auto"/>
        <w:right w:val="none" w:sz="0" w:space="0" w:color="auto"/>
      </w:divBdr>
    </w:div>
    <w:div w:id="980303609">
      <w:bodyDiv w:val="1"/>
      <w:marLeft w:val="0"/>
      <w:marRight w:val="0"/>
      <w:marTop w:val="0"/>
      <w:marBottom w:val="0"/>
      <w:divBdr>
        <w:top w:val="none" w:sz="0" w:space="0" w:color="auto"/>
        <w:left w:val="none" w:sz="0" w:space="0" w:color="auto"/>
        <w:bottom w:val="none" w:sz="0" w:space="0" w:color="auto"/>
        <w:right w:val="none" w:sz="0" w:space="0" w:color="auto"/>
      </w:divBdr>
    </w:div>
    <w:div w:id="980694671">
      <w:bodyDiv w:val="1"/>
      <w:marLeft w:val="0"/>
      <w:marRight w:val="0"/>
      <w:marTop w:val="0"/>
      <w:marBottom w:val="0"/>
      <w:divBdr>
        <w:top w:val="none" w:sz="0" w:space="0" w:color="auto"/>
        <w:left w:val="none" w:sz="0" w:space="0" w:color="auto"/>
        <w:bottom w:val="none" w:sz="0" w:space="0" w:color="auto"/>
        <w:right w:val="none" w:sz="0" w:space="0" w:color="auto"/>
      </w:divBdr>
    </w:div>
    <w:div w:id="980771205">
      <w:bodyDiv w:val="1"/>
      <w:marLeft w:val="0"/>
      <w:marRight w:val="0"/>
      <w:marTop w:val="0"/>
      <w:marBottom w:val="0"/>
      <w:divBdr>
        <w:top w:val="none" w:sz="0" w:space="0" w:color="auto"/>
        <w:left w:val="none" w:sz="0" w:space="0" w:color="auto"/>
        <w:bottom w:val="none" w:sz="0" w:space="0" w:color="auto"/>
        <w:right w:val="none" w:sz="0" w:space="0" w:color="auto"/>
      </w:divBdr>
    </w:div>
    <w:div w:id="980840066">
      <w:bodyDiv w:val="1"/>
      <w:marLeft w:val="0"/>
      <w:marRight w:val="0"/>
      <w:marTop w:val="0"/>
      <w:marBottom w:val="0"/>
      <w:divBdr>
        <w:top w:val="none" w:sz="0" w:space="0" w:color="auto"/>
        <w:left w:val="none" w:sz="0" w:space="0" w:color="auto"/>
        <w:bottom w:val="none" w:sz="0" w:space="0" w:color="auto"/>
        <w:right w:val="none" w:sz="0" w:space="0" w:color="auto"/>
      </w:divBdr>
    </w:div>
    <w:div w:id="980887249">
      <w:bodyDiv w:val="1"/>
      <w:marLeft w:val="0"/>
      <w:marRight w:val="0"/>
      <w:marTop w:val="0"/>
      <w:marBottom w:val="0"/>
      <w:divBdr>
        <w:top w:val="none" w:sz="0" w:space="0" w:color="auto"/>
        <w:left w:val="none" w:sz="0" w:space="0" w:color="auto"/>
        <w:bottom w:val="none" w:sz="0" w:space="0" w:color="auto"/>
        <w:right w:val="none" w:sz="0" w:space="0" w:color="auto"/>
      </w:divBdr>
    </w:div>
    <w:div w:id="980958762">
      <w:bodyDiv w:val="1"/>
      <w:marLeft w:val="0"/>
      <w:marRight w:val="0"/>
      <w:marTop w:val="0"/>
      <w:marBottom w:val="0"/>
      <w:divBdr>
        <w:top w:val="none" w:sz="0" w:space="0" w:color="auto"/>
        <w:left w:val="none" w:sz="0" w:space="0" w:color="auto"/>
        <w:bottom w:val="none" w:sz="0" w:space="0" w:color="auto"/>
        <w:right w:val="none" w:sz="0" w:space="0" w:color="auto"/>
      </w:divBdr>
    </w:div>
    <w:div w:id="981470640">
      <w:bodyDiv w:val="1"/>
      <w:marLeft w:val="0"/>
      <w:marRight w:val="0"/>
      <w:marTop w:val="0"/>
      <w:marBottom w:val="0"/>
      <w:divBdr>
        <w:top w:val="none" w:sz="0" w:space="0" w:color="auto"/>
        <w:left w:val="none" w:sz="0" w:space="0" w:color="auto"/>
        <w:bottom w:val="none" w:sz="0" w:space="0" w:color="auto"/>
        <w:right w:val="none" w:sz="0" w:space="0" w:color="auto"/>
      </w:divBdr>
    </w:div>
    <w:div w:id="982733452">
      <w:bodyDiv w:val="1"/>
      <w:marLeft w:val="0"/>
      <w:marRight w:val="0"/>
      <w:marTop w:val="0"/>
      <w:marBottom w:val="0"/>
      <w:divBdr>
        <w:top w:val="none" w:sz="0" w:space="0" w:color="auto"/>
        <w:left w:val="none" w:sz="0" w:space="0" w:color="auto"/>
        <w:bottom w:val="none" w:sz="0" w:space="0" w:color="auto"/>
        <w:right w:val="none" w:sz="0" w:space="0" w:color="auto"/>
      </w:divBdr>
    </w:div>
    <w:div w:id="982779073">
      <w:bodyDiv w:val="1"/>
      <w:marLeft w:val="0"/>
      <w:marRight w:val="0"/>
      <w:marTop w:val="0"/>
      <w:marBottom w:val="0"/>
      <w:divBdr>
        <w:top w:val="none" w:sz="0" w:space="0" w:color="auto"/>
        <w:left w:val="none" w:sz="0" w:space="0" w:color="auto"/>
        <w:bottom w:val="none" w:sz="0" w:space="0" w:color="auto"/>
        <w:right w:val="none" w:sz="0" w:space="0" w:color="auto"/>
      </w:divBdr>
    </w:div>
    <w:div w:id="982809092">
      <w:bodyDiv w:val="1"/>
      <w:marLeft w:val="0"/>
      <w:marRight w:val="0"/>
      <w:marTop w:val="0"/>
      <w:marBottom w:val="0"/>
      <w:divBdr>
        <w:top w:val="none" w:sz="0" w:space="0" w:color="auto"/>
        <w:left w:val="none" w:sz="0" w:space="0" w:color="auto"/>
        <w:bottom w:val="none" w:sz="0" w:space="0" w:color="auto"/>
        <w:right w:val="none" w:sz="0" w:space="0" w:color="auto"/>
      </w:divBdr>
      <w:divsChild>
        <w:div w:id="821889973">
          <w:marLeft w:val="480"/>
          <w:marRight w:val="0"/>
          <w:marTop w:val="0"/>
          <w:marBottom w:val="0"/>
          <w:divBdr>
            <w:top w:val="none" w:sz="0" w:space="0" w:color="auto"/>
            <w:left w:val="none" w:sz="0" w:space="0" w:color="auto"/>
            <w:bottom w:val="none" w:sz="0" w:space="0" w:color="auto"/>
            <w:right w:val="none" w:sz="0" w:space="0" w:color="auto"/>
          </w:divBdr>
        </w:div>
        <w:div w:id="478040698">
          <w:marLeft w:val="480"/>
          <w:marRight w:val="0"/>
          <w:marTop w:val="0"/>
          <w:marBottom w:val="0"/>
          <w:divBdr>
            <w:top w:val="none" w:sz="0" w:space="0" w:color="auto"/>
            <w:left w:val="none" w:sz="0" w:space="0" w:color="auto"/>
            <w:bottom w:val="none" w:sz="0" w:space="0" w:color="auto"/>
            <w:right w:val="none" w:sz="0" w:space="0" w:color="auto"/>
          </w:divBdr>
        </w:div>
        <w:div w:id="991372783">
          <w:marLeft w:val="480"/>
          <w:marRight w:val="0"/>
          <w:marTop w:val="0"/>
          <w:marBottom w:val="0"/>
          <w:divBdr>
            <w:top w:val="none" w:sz="0" w:space="0" w:color="auto"/>
            <w:left w:val="none" w:sz="0" w:space="0" w:color="auto"/>
            <w:bottom w:val="none" w:sz="0" w:space="0" w:color="auto"/>
            <w:right w:val="none" w:sz="0" w:space="0" w:color="auto"/>
          </w:divBdr>
        </w:div>
        <w:div w:id="1267888921">
          <w:marLeft w:val="480"/>
          <w:marRight w:val="0"/>
          <w:marTop w:val="0"/>
          <w:marBottom w:val="0"/>
          <w:divBdr>
            <w:top w:val="none" w:sz="0" w:space="0" w:color="auto"/>
            <w:left w:val="none" w:sz="0" w:space="0" w:color="auto"/>
            <w:bottom w:val="none" w:sz="0" w:space="0" w:color="auto"/>
            <w:right w:val="none" w:sz="0" w:space="0" w:color="auto"/>
          </w:divBdr>
        </w:div>
        <w:div w:id="879055775">
          <w:marLeft w:val="480"/>
          <w:marRight w:val="0"/>
          <w:marTop w:val="0"/>
          <w:marBottom w:val="0"/>
          <w:divBdr>
            <w:top w:val="none" w:sz="0" w:space="0" w:color="auto"/>
            <w:left w:val="none" w:sz="0" w:space="0" w:color="auto"/>
            <w:bottom w:val="none" w:sz="0" w:space="0" w:color="auto"/>
            <w:right w:val="none" w:sz="0" w:space="0" w:color="auto"/>
          </w:divBdr>
        </w:div>
        <w:div w:id="678777713">
          <w:marLeft w:val="480"/>
          <w:marRight w:val="0"/>
          <w:marTop w:val="0"/>
          <w:marBottom w:val="0"/>
          <w:divBdr>
            <w:top w:val="none" w:sz="0" w:space="0" w:color="auto"/>
            <w:left w:val="none" w:sz="0" w:space="0" w:color="auto"/>
            <w:bottom w:val="none" w:sz="0" w:space="0" w:color="auto"/>
            <w:right w:val="none" w:sz="0" w:space="0" w:color="auto"/>
          </w:divBdr>
        </w:div>
        <w:div w:id="674267051">
          <w:marLeft w:val="480"/>
          <w:marRight w:val="0"/>
          <w:marTop w:val="0"/>
          <w:marBottom w:val="0"/>
          <w:divBdr>
            <w:top w:val="none" w:sz="0" w:space="0" w:color="auto"/>
            <w:left w:val="none" w:sz="0" w:space="0" w:color="auto"/>
            <w:bottom w:val="none" w:sz="0" w:space="0" w:color="auto"/>
            <w:right w:val="none" w:sz="0" w:space="0" w:color="auto"/>
          </w:divBdr>
        </w:div>
        <w:div w:id="1751385542">
          <w:marLeft w:val="480"/>
          <w:marRight w:val="0"/>
          <w:marTop w:val="0"/>
          <w:marBottom w:val="0"/>
          <w:divBdr>
            <w:top w:val="none" w:sz="0" w:space="0" w:color="auto"/>
            <w:left w:val="none" w:sz="0" w:space="0" w:color="auto"/>
            <w:bottom w:val="none" w:sz="0" w:space="0" w:color="auto"/>
            <w:right w:val="none" w:sz="0" w:space="0" w:color="auto"/>
          </w:divBdr>
        </w:div>
        <w:div w:id="2103989091">
          <w:marLeft w:val="480"/>
          <w:marRight w:val="0"/>
          <w:marTop w:val="0"/>
          <w:marBottom w:val="0"/>
          <w:divBdr>
            <w:top w:val="none" w:sz="0" w:space="0" w:color="auto"/>
            <w:left w:val="none" w:sz="0" w:space="0" w:color="auto"/>
            <w:bottom w:val="none" w:sz="0" w:space="0" w:color="auto"/>
            <w:right w:val="none" w:sz="0" w:space="0" w:color="auto"/>
          </w:divBdr>
        </w:div>
        <w:div w:id="463740820">
          <w:marLeft w:val="480"/>
          <w:marRight w:val="0"/>
          <w:marTop w:val="0"/>
          <w:marBottom w:val="0"/>
          <w:divBdr>
            <w:top w:val="none" w:sz="0" w:space="0" w:color="auto"/>
            <w:left w:val="none" w:sz="0" w:space="0" w:color="auto"/>
            <w:bottom w:val="none" w:sz="0" w:space="0" w:color="auto"/>
            <w:right w:val="none" w:sz="0" w:space="0" w:color="auto"/>
          </w:divBdr>
        </w:div>
        <w:div w:id="270237021">
          <w:marLeft w:val="480"/>
          <w:marRight w:val="0"/>
          <w:marTop w:val="0"/>
          <w:marBottom w:val="0"/>
          <w:divBdr>
            <w:top w:val="none" w:sz="0" w:space="0" w:color="auto"/>
            <w:left w:val="none" w:sz="0" w:space="0" w:color="auto"/>
            <w:bottom w:val="none" w:sz="0" w:space="0" w:color="auto"/>
            <w:right w:val="none" w:sz="0" w:space="0" w:color="auto"/>
          </w:divBdr>
        </w:div>
        <w:div w:id="231818280">
          <w:marLeft w:val="480"/>
          <w:marRight w:val="0"/>
          <w:marTop w:val="0"/>
          <w:marBottom w:val="0"/>
          <w:divBdr>
            <w:top w:val="none" w:sz="0" w:space="0" w:color="auto"/>
            <w:left w:val="none" w:sz="0" w:space="0" w:color="auto"/>
            <w:bottom w:val="none" w:sz="0" w:space="0" w:color="auto"/>
            <w:right w:val="none" w:sz="0" w:space="0" w:color="auto"/>
          </w:divBdr>
        </w:div>
        <w:div w:id="1243955500">
          <w:marLeft w:val="480"/>
          <w:marRight w:val="0"/>
          <w:marTop w:val="0"/>
          <w:marBottom w:val="0"/>
          <w:divBdr>
            <w:top w:val="none" w:sz="0" w:space="0" w:color="auto"/>
            <w:left w:val="none" w:sz="0" w:space="0" w:color="auto"/>
            <w:bottom w:val="none" w:sz="0" w:space="0" w:color="auto"/>
            <w:right w:val="none" w:sz="0" w:space="0" w:color="auto"/>
          </w:divBdr>
        </w:div>
        <w:div w:id="1544561097">
          <w:marLeft w:val="480"/>
          <w:marRight w:val="0"/>
          <w:marTop w:val="0"/>
          <w:marBottom w:val="0"/>
          <w:divBdr>
            <w:top w:val="none" w:sz="0" w:space="0" w:color="auto"/>
            <w:left w:val="none" w:sz="0" w:space="0" w:color="auto"/>
            <w:bottom w:val="none" w:sz="0" w:space="0" w:color="auto"/>
            <w:right w:val="none" w:sz="0" w:space="0" w:color="auto"/>
          </w:divBdr>
        </w:div>
        <w:div w:id="935019573">
          <w:marLeft w:val="480"/>
          <w:marRight w:val="0"/>
          <w:marTop w:val="0"/>
          <w:marBottom w:val="0"/>
          <w:divBdr>
            <w:top w:val="none" w:sz="0" w:space="0" w:color="auto"/>
            <w:left w:val="none" w:sz="0" w:space="0" w:color="auto"/>
            <w:bottom w:val="none" w:sz="0" w:space="0" w:color="auto"/>
            <w:right w:val="none" w:sz="0" w:space="0" w:color="auto"/>
          </w:divBdr>
        </w:div>
        <w:div w:id="1069155962">
          <w:marLeft w:val="480"/>
          <w:marRight w:val="0"/>
          <w:marTop w:val="0"/>
          <w:marBottom w:val="0"/>
          <w:divBdr>
            <w:top w:val="none" w:sz="0" w:space="0" w:color="auto"/>
            <w:left w:val="none" w:sz="0" w:space="0" w:color="auto"/>
            <w:bottom w:val="none" w:sz="0" w:space="0" w:color="auto"/>
            <w:right w:val="none" w:sz="0" w:space="0" w:color="auto"/>
          </w:divBdr>
        </w:div>
        <w:div w:id="193036252">
          <w:marLeft w:val="480"/>
          <w:marRight w:val="0"/>
          <w:marTop w:val="0"/>
          <w:marBottom w:val="0"/>
          <w:divBdr>
            <w:top w:val="none" w:sz="0" w:space="0" w:color="auto"/>
            <w:left w:val="none" w:sz="0" w:space="0" w:color="auto"/>
            <w:bottom w:val="none" w:sz="0" w:space="0" w:color="auto"/>
            <w:right w:val="none" w:sz="0" w:space="0" w:color="auto"/>
          </w:divBdr>
        </w:div>
        <w:div w:id="1336886413">
          <w:marLeft w:val="480"/>
          <w:marRight w:val="0"/>
          <w:marTop w:val="0"/>
          <w:marBottom w:val="0"/>
          <w:divBdr>
            <w:top w:val="none" w:sz="0" w:space="0" w:color="auto"/>
            <w:left w:val="none" w:sz="0" w:space="0" w:color="auto"/>
            <w:bottom w:val="none" w:sz="0" w:space="0" w:color="auto"/>
            <w:right w:val="none" w:sz="0" w:space="0" w:color="auto"/>
          </w:divBdr>
        </w:div>
        <w:div w:id="55472646">
          <w:marLeft w:val="480"/>
          <w:marRight w:val="0"/>
          <w:marTop w:val="0"/>
          <w:marBottom w:val="0"/>
          <w:divBdr>
            <w:top w:val="none" w:sz="0" w:space="0" w:color="auto"/>
            <w:left w:val="none" w:sz="0" w:space="0" w:color="auto"/>
            <w:bottom w:val="none" w:sz="0" w:space="0" w:color="auto"/>
            <w:right w:val="none" w:sz="0" w:space="0" w:color="auto"/>
          </w:divBdr>
        </w:div>
        <w:div w:id="2111195702">
          <w:marLeft w:val="480"/>
          <w:marRight w:val="0"/>
          <w:marTop w:val="0"/>
          <w:marBottom w:val="0"/>
          <w:divBdr>
            <w:top w:val="none" w:sz="0" w:space="0" w:color="auto"/>
            <w:left w:val="none" w:sz="0" w:space="0" w:color="auto"/>
            <w:bottom w:val="none" w:sz="0" w:space="0" w:color="auto"/>
            <w:right w:val="none" w:sz="0" w:space="0" w:color="auto"/>
          </w:divBdr>
        </w:div>
        <w:div w:id="220603730">
          <w:marLeft w:val="480"/>
          <w:marRight w:val="0"/>
          <w:marTop w:val="0"/>
          <w:marBottom w:val="0"/>
          <w:divBdr>
            <w:top w:val="none" w:sz="0" w:space="0" w:color="auto"/>
            <w:left w:val="none" w:sz="0" w:space="0" w:color="auto"/>
            <w:bottom w:val="none" w:sz="0" w:space="0" w:color="auto"/>
            <w:right w:val="none" w:sz="0" w:space="0" w:color="auto"/>
          </w:divBdr>
        </w:div>
        <w:div w:id="1593395338">
          <w:marLeft w:val="480"/>
          <w:marRight w:val="0"/>
          <w:marTop w:val="0"/>
          <w:marBottom w:val="0"/>
          <w:divBdr>
            <w:top w:val="none" w:sz="0" w:space="0" w:color="auto"/>
            <w:left w:val="none" w:sz="0" w:space="0" w:color="auto"/>
            <w:bottom w:val="none" w:sz="0" w:space="0" w:color="auto"/>
            <w:right w:val="none" w:sz="0" w:space="0" w:color="auto"/>
          </w:divBdr>
        </w:div>
        <w:div w:id="1905218880">
          <w:marLeft w:val="480"/>
          <w:marRight w:val="0"/>
          <w:marTop w:val="0"/>
          <w:marBottom w:val="0"/>
          <w:divBdr>
            <w:top w:val="none" w:sz="0" w:space="0" w:color="auto"/>
            <w:left w:val="none" w:sz="0" w:space="0" w:color="auto"/>
            <w:bottom w:val="none" w:sz="0" w:space="0" w:color="auto"/>
            <w:right w:val="none" w:sz="0" w:space="0" w:color="auto"/>
          </w:divBdr>
        </w:div>
        <w:div w:id="369886221">
          <w:marLeft w:val="480"/>
          <w:marRight w:val="0"/>
          <w:marTop w:val="0"/>
          <w:marBottom w:val="0"/>
          <w:divBdr>
            <w:top w:val="none" w:sz="0" w:space="0" w:color="auto"/>
            <w:left w:val="none" w:sz="0" w:space="0" w:color="auto"/>
            <w:bottom w:val="none" w:sz="0" w:space="0" w:color="auto"/>
            <w:right w:val="none" w:sz="0" w:space="0" w:color="auto"/>
          </w:divBdr>
        </w:div>
        <w:div w:id="1765104863">
          <w:marLeft w:val="480"/>
          <w:marRight w:val="0"/>
          <w:marTop w:val="0"/>
          <w:marBottom w:val="0"/>
          <w:divBdr>
            <w:top w:val="none" w:sz="0" w:space="0" w:color="auto"/>
            <w:left w:val="none" w:sz="0" w:space="0" w:color="auto"/>
            <w:bottom w:val="none" w:sz="0" w:space="0" w:color="auto"/>
            <w:right w:val="none" w:sz="0" w:space="0" w:color="auto"/>
          </w:divBdr>
        </w:div>
        <w:div w:id="208492348">
          <w:marLeft w:val="480"/>
          <w:marRight w:val="0"/>
          <w:marTop w:val="0"/>
          <w:marBottom w:val="0"/>
          <w:divBdr>
            <w:top w:val="none" w:sz="0" w:space="0" w:color="auto"/>
            <w:left w:val="none" w:sz="0" w:space="0" w:color="auto"/>
            <w:bottom w:val="none" w:sz="0" w:space="0" w:color="auto"/>
            <w:right w:val="none" w:sz="0" w:space="0" w:color="auto"/>
          </w:divBdr>
        </w:div>
        <w:div w:id="1123500896">
          <w:marLeft w:val="480"/>
          <w:marRight w:val="0"/>
          <w:marTop w:val="0"/>
          <w:marBottom w:val="0"/>
          <w:divBdr>
            <w:top w:val="none" w:sz="0" w:space="0" w:color="auto"/>
            <w:left w:val="none" w:sz="0" w:space="0" w:color="auto"/>
            <w:bottom w:val="none" w:sz="0" w:space="0" w:color="auto"/>
            <w:right w:val="none" w:sz="0" w:space="0" w:color="auto"/>
          </w:divBdr>
        </w:div>
        <w:div w:id="1324817219">
          <w:marLeft w:val="480"/>
          <w:marRight w:val="0"/>
          <w:marTop w:val="0"/>
          <w:marBottom w:val="0"/>
          <w:divBdr>
            <w:top w:val="none" w:sz="0" w:space="0" w:color="auto"/>
            <w:left w:val="none" w:sz="0" w:space="0" w:color="auto"/>
            <w:bottom w:val="none" w:sz="0" w:space="0" w:color="auto"/>
            <w:right w:val="none" w:sz="0" w:space="0" w:color="auto"/>
          </w:divBdr>
        </w:div>
        <w:div w:id="1470321479">
          <w:marLeft w:val="480"/>
          <w:marRight w:val="0"/>
          <w:marTop w:val="0"/>
          <w:marBottom w:val="0"/>
          <w:divBdr>
            <w:top w:val="none" w:sz="0" w:space="0" w:color="auto"/>
            <w:left w:val="none" w:sz="0" w:space="0" w:color="auto"/>
            <w:bottom w:val="none" w:sz="0" w:space="0" w:color="auto"/>
            <w:right w:val="none" w:sz="0" w:space="0" w:color="auto"/>
          </w:divBdr>
        </w:div>
        <w:div w:id="1550461672">
          <w:marLeft w:val="480"/>
          <w:marRight w:val="0"/>
          <w:marTop w:val="0"/>
          <w:marBottom w:val="0"/>
          <w:divBdr>
            <w:top w:val="none" w:sz="0" w:space="0" w:color="auto"/>
            <w:left w:val="none" w:sz="0" w:space="0" w:color="auto"/>
            <w:bottom w:val="none" w:sz="0" w:space="0" w:color="auto"/>
            <w:right w:val="none" w:sz="0" w:space="0" w:color="auto"/>
          </w:divBdr>
        </w:div>
        <w:div w:id="704329486">
          <w:marLeft w:val="480"/>
          <w:marRight w:val="0"/>
          <w:marTop w:val="0"/>
          <w:marBottom w:val="0"/>
          <w:divBdr>
            <w:top w:val="none" w:sz="0" w:space="0" w:color="auto"/>
            <w:left w:val="none" w:sz="0" w:space="0" w:color="auto"/>
            <w:bottom w:val="none" w:sz="0" w:space="0" w:color="auto"/>
            <w:right w:val="none" w:sz="0" w:space="0" w:color="auto"/>
          </w:divBdr>
        </w:div>
        <w:div w:id="692725534">
          <w:marLeft w:val="480"/>
          <w:marRight w:val="0"/>
          <w:marTop w:val="0"/>
          <w:marBottom w:val="0"/>
          <w:divBdr>
            <w:top w:val="none" w:sz="0" w:space="0" w:color="auto"/>
            <w:left w:val="none" w:sz="0" w:space="0" w:color="auto"/>
            <w:bottom w:val="none" w:sz="0" w:space="0" w:color="auto"/>
            <w:right w:val="none" w:sz="0" w:space="0" w:color="auto"/>
          </w:divBdr>
        </w:div>
        <w:div w:id="1285238408">
          <w:marLeft w:val="480"/>
          <w:marRight w:val="0"/>
          <w:marTop w:val="0"/>
          <w:marBottom w:val="0"/>
          <w:divBdr>
            <w:top w:val="none" w:sz="0" w:space="0" w:color="auto"/>
            <w:left w:val="none" w:sz="0" w:space="0" w:color="auto"/>
            <w:bottom w:val="none" w:sz="0" w:space="0" w:color="auto"/>
            <w:right w:val="none" w:sz="0" w:space="0" w:color="auto"/>
          </w:divBdr>
        </w:div>
        <w:div w:id="949360823">
          <w:marLeft w:val="480"/>
          <w:marRight w:val="0"/>
          <w:marTop w:val="0"/>
          <w:marBottom w:val="0"/>
          <w:divBdr>
            <w:top w:val="none" w:sz="0" w:space="0" w:color="auto"/>
            <w:left w:val="none" w:sz="0" w:space="0" w:color="auto"/>
            <w:bottom w:val="none" w:sz="0" w:space="0" w:color="auto"/>
            <w:right w:val="none" w:sz="0" w:space="0" w:color="auto"/>
          </w:divBdr>
        </w:div>
        <w:div w:id="798038247">
          <w:marLeft w:val="480"/>
          <w:marRight w:val="0"/>
          <w:marTop w:val="0"/>
          <w:marBottom w:val="0"/>
          <w:divBdr>
            <w:top w:val="none" w:sz="0" w:space="0" w:color="auto"/>
            <w:left w:val="none" w:sz="0" w:space="0" w:color="auto"/>
            <w:bottom w:val="none" w:sz="0" w:space="0" w:color="auto"/>
            <w:right w:val="none" w:sz="0" w:space="0" w:color="auto"/>
          </w:divBdr>
        </w:div>
        <w:div w:id="1469399302">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821845991">
          <w:marLeft w:val="480"/>
          <w:marRight w:val="0"/>
          <w:marTop w:val="0"/>
          <w:marBottom w:val="0"/>
          <w:divBdr>
            <w:top w:val="none" w:sz="0" w:space="0" w:color="auto"/>
            <w:left w:val="none" w:sz="0" w:space="0" w:color="auto"/>
            <w:bottom w:val="none" w:sz="0" w:space="0" w:color="auto"/>
            <w:right w:val="none" w:sz="0" w:space="0" w:color="auto"/>
          </w:divBdr>
        </w:div>
        <w:div w:id="955408579">
          <w:marLeft w:val="480"/>
          <w:marRight w:val="0"/>
          <w:marTop w:val="0"/>
          <w:marBottom w:val="0"/>
          <w:divBdr>
            <w:top w:val="none" w:sz="0" w:space="0" w:color="auto"/>
            <w:left w:val="none" w:sz="0" w:space="0" w:color="auto"/>
            <w:bottom w:val="none" w:sz="0" w:space="0" w:color="auto"/>
            <w:right w:val="none" w:sz="0" w:space="0" w:color="auto"/>
          </w:divBdr>
        </w:div>
        <w:div w:id="727536614">
          <w:marLeft w:val="480"/>
          <w:marRight w:val="0"/>
          <w:marTop w:val="0"/>
          <w:marBottom w:val="0"/>
          <w:divBdr>
            <w:top w:val="none" w:sz="0" w:space="0" w:color="auto"/>
            <w:left w:val="none" w:sz="0" w:space="0" w:color="auto"/>
            <w:bottom w:val="none" w:sz="0" w:space="0" w:color="auto"/>
            <w:right w:val="none" w:sz="0" w:space="0" w:color="auto"/>
          </w:divBdr>
        </w:div>
        <w:div w:id="1251623945">
          <w:marLeft w:val="480"/>
          <w:marRight w:val="0"/>
          <w:marTop w:val="0"/>
          <w:marBottom w:val="0"/>
          <w:divBdr>
            <w:top w:val="none" w:sz="0" w:space="0" w:color="auto"/>
            <w:left w:val="none" w:sz="0" w:space="0" w:color="auto"/>
            <w:bottom w:val="none" w:sz="0" w:space="0" w:color="auto"/>
            <w:right w:val="none" w:sz="0" w:space="0" w:color="auto"/>
          </w:divBdr>
        </w:div>
        <w:div w:id="763889232">
          <w:marLeft w:val="480"/>
          <w:marRight w:val="0"/>
          <w:marTop w:val="0"/>
          <w:marBottom w:val="0"/>
          <w:divBdr>
            <w:top w:val="none" w:sz="0" w:space="0" w:color="auto"/>
            <w:left w:val="none" w:sz="0" w:space="0" w:color="auto"/>
            <w:bottom w:val="none" w:sz="0" w:space="0" w:color="auto"/>
            <w:right w:val="none" w:sz="0" w:space="0" w:color="auto"/>
          </w:divBdr>
        </w:div>
        <w:div w:id="733553724">
          <w:marLeft w:val="480"/>
          <w:marRight w:val="0"/>
          <w:marTop w:val="0"/>
          <w:marBottom w:val="0"/>
          <w:divBdr>
            <w:top w:val="none" w:sz="0" w:space="0" w:color="auto"/>
            <w:left w:val="none" w:sz="0" w:space="0" w:color="auto"/>
            <w:bottom w:val="none" w:sz="0" w:space="0" w:color="auto"/>
            <w:right w:val="none" w:sz="0" w:space="0" w:color="auto"/>
          </w:divBdr>
        </w:div>
        <w:div w:id="339740465">
          <w:marLeft w:val="480"/>
          <w:marRight w:val="0"/>
          <w:marTop w:val="0"/>
          <w:marBottom w:val="0"/>
          <w:divBdr>
            <w:top w:val="none" w:sz="0" w:space="0" w:color="auto"/>
            <w:left w:val="none" w:sz="0" w:space="0" w:color="auto"/>
            <w:bottom w:val="none" w:sz="0" w:space="0" w:color="auto"/>
            <w:right w:val="none" w:sz="0" w:space="0" w:color="auto"/>
          </w:divBdr>
        </w:div>
        <w:div w:id="1674069860">
          <w:marLeft w:val="480"/>
          <w:marRight w:val="0"/>
          <w:marTop w:val="0"/>
          <w:marBottom w:val="0"/>
          <w:divBdr>
            <w:top w:val="none" w:sz="0" w:space="0" w:color="auto"/>
            <w:left w:val="none" w:sz="0" w:space="0" w:color="auto"/>
            <w:bottom w:val="none" w:sz="0" w:space="0" w:color="auto"/>
            <w:right w:val="none" w:sz="0" w:space="0" w:color="auto"/>
          </w:divBdr>
        </w:div>
        <w:div w:id="1522013301">
          <w:marLeft w:val="480"/>
          <w:marRight w:val="0"/>
          <w:marTop w:val="0"/>
          <w:marBottom w:val="0"/>
          <w:divBdr>
            <w:top w:val="none" w:sz="0" w:space="0" w:color="auto"/>
            <w:left w:val="none" w:sz="0" w:space="0" w:color="auto"/>
            <w:bottom w:val="none" w:sz="0" w:space="0" w:color="auto"/>
            <w:right w:val="none" w:sz="0" w:space="0" w:color="auto"/>
          </w:divBdr>
        </w:div>
        <w:div w:id="1286739627">
          <w:marLeft w:val="480"/>
          <w:marRight w:val="0"/>
          <w:marTop w:val="0"/>
          <w:marBottom w:val="0"/>
          <w:divBdr>
            <w:top w:val="none" w:sz="0" w:space="0" w:color="auto"/>
            <w:left w:val="none" w:sz="0" w:space="0" w:color="auto"/>
            <w:bottom w:val="none" w:sz="0" w:space="0" w:color="auto"/>
            <w:right w:val="none" w:sz="0" w:space="0" w:color="auto"/>
          </w:divBdr>
        </w:div>
        <w:div w:id="566114493">
          <w:marLeft w:val="480"/>
          <w:marRight w:val="0"/>
          <w:marTop w:val="0"/>
          <w:marBottom w:val="0"/>
          <w:divBdr>
            <w:top w:val="none" w:sz="0" w:space="0" w:color="auto"/>
            <w:left w:val="none" w:sz="0" w:space="0" w:color="auto"/>
            <w:bottom w:val="none" w:sz="0" w:space="0" w:color="auto"/>
            <w:right w:val="none" w:sz="0" w:space="0" w:color="auto"/>
          </w:divBdr>
        </w:div>
        <w:div w:id="1313144975">
          <w:marLeft w:val="480"/>
          <w:marRight w:val="0"/>
          <w:marTop w:val="0"/>
          <w:marBottom w:val="0"/>
          <w:divBdr>
            <w:top w:val="none" w:sz="0" w:space="0" w:color="auto"/>
            <w:left w:val="none" w:sz="0" w:space="0" w:color="auto"/>
            <w:bottom w:val="none" w:sz="0" w:space="0" w:color="auto"/>
            <w:right w:val="none" w:sz="0" w:space="0" w:color="auto"/>
          </w:divBdr>
        </w:div>
        <w:div w:id="1682465722">
          <w:marLeft w:val="480"/>
          <w:marRight w:val="0"/>
          <w:marTop w:val="0"/>
          <w:marBottom w:val="0"/>
          <w:divBdr>
            <w:top w:val="none" w:sz="0" w:space="0" w:color="auto"/>
            <w:left w:val="none" w:sz="0" w:space="0" w:color="auto"/>
            <w:bottom w:val="none" w:sz="0" w:space="0" w:color="auto"/>
            <w:right w:val="none" w:sz="0" w:space="0" w:color="auto"/>
          </w:divBdr>
        </w:div>
        <w:div w:id="35980578">
          <w:marLeft w:val="480"/>
          <w:marRight w:val="0"/>
          <w:marTop w:val="0"/>
          <w:marBottom w:val="0"/>
          <w:divBdr>
            <w:top w:val="none" w:sz="0" w:space="0" w:color="auto"/>
            <w:left w:val="none" w:sz="0" w:space="0" w:color="auto"/>
            <w:bottom w:val="none" w:sz="0" w:space="0" w:color="auto"/>
            <w:right w:val="none" w:sz="0" w:space="0" w:color="auto"/>
          </w:divBdr>
        </w:div>
        <w:div w:id="76558976">
          <w:marLeft w:val="480"/>
          <w:marRight w:val="0"/>
          <w:marTop w:val="0"/>
          <w:marBottom w:val="0"/>
          <w:divBdr>
            <w:top w:val="none" w:sz="0" w:space="0" w:color="auto"/>
            <w:left w:val="none" w:sz="0" w:space="0" w:color="auto"/>
            <w:bottom w:val="none" w:sz="0" w:space="0" w:color="auto"/>
            <w:right w:val="none" w:sz="0" w:space="0" w:color="auto"/>
          </w:divBdr>
        </w:div>
        <w:div w:id="1942369481">
          <w:marLeft w:val="480"/>
          <w:marRight w:val="0"/>
          <w:marTop w:val="0"/>
          <w:marBottom w:val="0"/>
          <w:divBdr>
            <w:top w:val="none" w:sz="0" w:space="0" w:color="auto"/>
            <w:left w:val="none" w:sz="0" w:space="0" w:color="auto"/>
            <w:bottom w:val="none" w:sz="0" w:space="0" w:color="auto"/>
            <w:right w:val="none" w:sz="0" w:space="0" w:color="auto"/>
          </w:divBdr>
        </w:div>
        <w:div w:id="303974874">
          <w:marLeft w:val="480"/>
          <w:marRight w:val="0"/>
          <w:marTop w:val="0"/>
          <w:marBottom w:val="0"/>
          <w:divBdr>
            <w:top w:val="none" w:sz="0" w:space="0" w:color="auto"/>
            <w:left w:val="none" w:sz="0" w:space="0" w:color="auto"/>
            <w:bottom w:val="none" w:sz="0" w:space="0" w:color="auto"/>
            <w:right w:val="none" w:sz="0" w:space="0" w:color="auto"/>
          </w:divBdr>
        </w:div>
        <w:div w:id="1554076320">
          <w:marLeft w:val="480"/>
          <w:marRight w:val="0"/>
          <w:marTop w:val="0"/>
          <w:marBottom w:val="0"/>
          <w:divBdr>
            <w:top w:val="none" w:sz="0" w:space="0" w:color="auto"/>
            <w:left w:val="none" w:sz="0" w:space="0" w:color="auto"/>
            <w:bottom w:val="none" w:sz="0" w:space="0" w:color="auto"/>
            <w:right w:val="none" w:sz="0" w:space="0" w:color="auto"/>
          </w:divBdr>
        </w:div>
        <w:div w:id="1432815179">
          <w:marLeft w:val="480"/>
          <w:marRight w:val="0"/>
          <w:marTop w:val="0"/>
          <w:marBottom w:val="0"/>
          <w:divBdr>
            <w:top w:val="none" w:sz="0" w:space="0" w:color="auto"/>
            <w:left w:val="none" w:sz="0" w:space="0" w:color="auto"/>
            <w:bottom w:val="none" w:sz="0" w:space="0" w:color="auto"/>
            <w:right w:val="none" w:sz="0" w:space="0" w:color="auto"/>
          </w:divBdr>
        </w:div>
        <w:div w:id="1832407105">
          <w:marLeft w:val="480"/>
          <w:marRight w:val="0"/>
          <w:marTop w:val="0"/>
          <w:marBottom w:val="0"/>
          <w:divBdr>
            <w:top w:val="none" w:sz="0" w:space="0" w:color="auto"/>
            <w:left w:val="none" w:sz="0" w:space="0" w:color="auto"/>
            <w:bottom w:val="none" w:sz="0" w:space="0" w:color="auto"/>
            <w:right w:val="none" w:sz="0" w:space="0" w:color="auto"/>
          </w:divBdr>
        </w:div>
        <w:div w:id="1910113972">
          <w:marLeft w:val="480"/>
          <w:marRight w:val="0"/>
          <w:marTop w:val="0"/>
          <w:marBottom w:val="0"/>
          <w:divBdr>
            <w:top w:val="none" w:sz="0" w:space="0" w:color="auto"/>
            <w:left w:val="none" w:sz="0" w:space="0" w:color="auto"/>
            <w:bottom w:val="none" w:sz="0" w:space="0" w:color="auto"/>
            <w:right w:val="none" w:sz="0" w:space="0" w:color="auto"/>
          </w:divBdr>
        </w:div>
        <w:div w:id="958147907">
          <w:marLeft w:val="480"/>
          <w:marRight w:val="0"/>
          <w:marTop w:val="0"/>
          <w:marBottom w:val="0"/>
          <w:divBdr>
            <w:top w:val="none" w:sz="0" w:space="0" w:color="auto"/>
            <w:left w:val="none" w:sz="0" w:space="0" w:color="auto"/>
            <w:bottom w:val="none" w:sz="0" w:space="0" w:color="auto"/>
            <w:right w:val="none" w:sz="0" w:space="0" w:color="auto"/>
          </w:divBdr>
        </w:div>
        <w:div w:id="1849712596">
          <w:marLeft w:val="480"/>
          <w:marRight w:val="0"/>
          <w:marTop w:val="0"/>
          <w:marBottom w:val="0"/>
          <w:divBdr>
            <w:top w:val="none" w:sz="0" w:space="0" w:color="auto"/>
            <w:left w:val="none" w:sz="0" w:space="0" w:color="auto"/>
            <w:bottom w:val="none" w:sz="0" w:space="0" w:color="auto"/>
            <w:right w:val="none" w:sz="0" w:space="0" w:color="auto"/>
          </w:divBdr>
        </w:div>
        <w:div w:id="1776093896">
          <w:marLeft w:val="480"/>
          <w:marRight w:val="0"/>
          <w:marTop w:val="0"/>
          <w:marBottom w:val="0"/>
          <w:divBdr>
            <w:top w:val="none" w:sz="0" w:space="0" w:color="auto"/>
            <w:left w:val="none" w:sz="0" w:space="0" w:color="auto"/>
            <w:bottom w:val="none" w:sz="0" w:space="0" w:color="auto"/>
            <w:right w:val="none" w:sz="0" w:space="0" w:color="auto"/>
          </w:divBdr>
        </w:div>
        <w:div w:id="502939283">
          <w:marLeft w:val="480"/>
          <w:marRight w:val="0"/>
          <w:marTop w:val="0"/>
          <w:marBottom w:val="0"/>
          <w:divBdr>
            <w:top w:val="none" w:sz="0" w:space="0" w:color="auto"/>
            <w:left w:val="none" w:sz="0" w:space="0" w:color="auto"/>
            <w:bottom w:val="none" w:sz="0" w:space="0" w:color="auto"/>
            <w:right w:val="none" w:sz="0" w:space="0" w:color="auto"/>
          </w:divBdr>
        </w:div>
        <w:div w:id="793256388">
          <w:marLeft w:val="480"/>
          <w:marRight w:val="0"/>
          <w:marTop w:val="0"/>
          <w:marBottom w:val="0"/>
          <w:divBdr>
            <w:top w:val="none" w:sz="0" w:space="0" w:color="auto"/>
            <w:left w:val="none" w:sz="0" w:space="0" w:color="auto"/>
            <w:bottom w:val="none" w:sz="0" w:space="0" w:color="auto"/>
            <w:right w:val="none" w:sz="0" w:space="0" w:color="auto"/>
          </w:divBdr>
        </w:div>
        <w:div w:id="2131510485">
          <w:marLeft w:val="480"/>
          <w:marRight w:val="0"/>
          <w:marTop w:val="0"/>
          <w:marBottom w:val="0"/>
          <w:divBdr>
            <w:top w:val="none" w:sz="0" w:space="0" w:color="auto"/>
            <w:left w:val="none" w:sz="0" w:space="0" w:color="auto"/>
            <w:bottom w:val="none" w:sz="0" w:space="0" w:color="auto"/>
            <w:right w:val="none" w:sz="0" w:space="0" w:color="auto"/>
          </w:divBdr>
        </w:div>
        <w:div w:id="899052071">
          <w:marLeft w:val="480"/>
          <w:marRight w:val="0"/>
          <w:marTop w:val="0"/>
          <w:marBottom w:val="0"/>
          <w:divBdr>
            <w:top w:val="none" w:sz="0" w:space="0" w:color="auto"/>
            <w:left w:val="none" w:sz="0" w:space="0" w:color="auto"/>
            <w:bottom w:val="none" w:sz="0" w:space="0" w:color="auto"/>
            <w:right w:val="none" w:sz="0" w:space="0" w:color="auto"/>
          </w:divBdr>
        </w:div>
        <w:div w:id="1953130721">
          <w:marLeft w:val="480"/>
          <w:marRight w:val="0"/>
          <w:marTop w:val="0"/>
          <w:marBottom w:val="0"/>
          <w:divBdr>
            <w:top w:val="none" w:sz="0" w:space="0" w:color="auto"/>
            <w:left w:val="none" w:sz="0" w:space="0" w:color="auto"/>
            <w:bottom w:val="none" w:sz="0" w:space="0" w:color="auto"/>
            <w:right w:val="none" w:sz="0" w:space="0" w:color="auto"/>
          </w:divBdr>
        </w:div>
        <w:div w:id="574432495">
          <w:marLeft w:val="480"/>
          <w:marRight w:val="0"/>
          <w:marTop w:val="0"/>
          <w:marBottom w:val="0"/>
          <w:divBdr>
            <w:top w:val="none" w:sz="0" w:space="0" w:color="auto"/>
            <w:left w:val="none" w:sz="0" w:space="0" w:color="auto"/>
            <w:bottom w:val="none" w:sz="0" w:space="0" w:color="auto"/>
            <w:right w:val="none" w:sz="0" w:space="0" w:color="auto"/>
          </w:divBdr>
        </w:div>
        <w:div w:id="1735007579">
          <w:marLeft w:val="480"/>
          <w:marRight w:val="0"/>
          <w:marTop w:val="0"/>
          <w:marBottom w:val="0"/>
          <w:divBdr>
            <w:top w:val="none" w:sz="0" w:space="0" w:color="auto"/>
            <w:left w:val="none" w:sz="0" w:space="0" w:color="auto"/>
            <w:bottom w:val="none" w:sz="0" w:space="0" w:color="auto"/>
            <w:right w:val="none" w:sz="0" w:space="0" w:color="auto"/>
          </w:divBdr>
        </w:div>
        <w:div w:id="1141581773">
          <w:marLeft w:val="480"/>
          <w:marRight w:val="0"/>
          <w:marTop w:val="0"/>
          <w:marBottom w:val="0"/>
          <w:divBdr>
            <w:top w:val="none" w:sz="0" w:space="0" w:color="auto"/>
            <w:left w:val="none" w:sz="0" w:space="0" w:color="auto"/>
            <w:bottom w:val="none" w:sz="0" w:space="0" w:color="auto"/>
            <w:right w:val="none" w:sz="0" w:space="0" w:color="auto"/>
          </w:divBdr>
        </w:div>
        <w:div w:id="1791705866">
          <w:marLeft w:val="480"/>
          <w:marRight w:val="0"/>
          <w:marTop w:val="0"/>
          <w:marBottom w:val="0"/>
          <w:divBdr>
            <w:top w:val="none" w:sz="0" w:space="0" w:color="auto"/>
            <w:left w:val="none" w:sz="0" w:space="0" w:color="auto"/>
            <w:bottom w:val="none" w:sz="0" w:space="0" w:color="auto"/>
            <w:right w:val="none" w:sz="0" w:space="0" w:color="auto"/>
          </w:divBdr>
        </w:div>
        <w:div w:id="1903908431">
          <w:marLeft w:val="480"/>
          <w:marRight w:val="0"/>
          <w:marTop w:val="0"/>
          <w:marBottom w:val="0"/>
          <w:divBdr>
            <w:top w:val="none" w:sz="0" w:space="0" w:color="auto"/>
            <w:left w:val="none" w:sz="0" w:space="0" w:color="auto"/>
            <w:bottom w:val="none" w:sz="0" w:space="0" w:color="auto"/>
            <w:right w:val="none" w:sz="0" w:space="0" w:color="auto"/>
          </w:divBdr>
        </w:div>
        <w:div w:id="803892083">
          <w:marLeft w:val="480"/>
          <w:marRight w:val="0"/>
          <w:marTop w:val="0"/>
          <w:marBottom w:val="0"/>
          <w:divBdr>
            <w:top w:val="none" w:sz="0" w:space="0" w:color="auto"/>
            <w:left w:val="none" w:sz="0" w:space="0" w:color="auto"/>
            <w:bottom w:val="none" w:sz="0" w:space="0" w:color="auto"/>
            <w:right w:val="none" w:sz="0" w:space="0" w:color="auto"/>
          </w:divBdr>
        </w:div>
      </w:divsChild>
    </w:div>
    <w:div w:id="983192211">
      <w:bodyDiv w:val="1"/>
      <w:marLeft w:val="0"/>
      <w:marRight w:val="0"/>
      <w:marTop w:val="0"/>
      <w:marBottom w:val="0"/>
      <w:divBdr>
        <w:top w:val="none" w:sz="0" w:space="0" w:color="auto"/>
        <w:left w:val="none" w:sz="0" w:space="0" w:color="auto"/>
        <w:bottom w:val="none" w:sz="0" w:space="0" w:color="auto"/>
        <w:right w:val="none" w:sz="0" w:space="0" w:color="auto"/>
      </w:divBdr>
    </w:div>
    <w:div w:id="983314603">
      <w:bodyDiv w:val="1"/>
      <w:marLeft w:val="0"/>
      <w:marRight w:val="0"/>
      <w:marTop w:val="0"/>
      <w:marBottom w:val="0"/>
      <w:divBdr>
        <w:top w:val="none" w:sz="0" w:space="0" w:color="auto"/>
        <w:left w:val="none" w:sz="0" w:space="0" w:color="auto"/>
        <w:bottom w:val="none" w:sz="0" w:space="0" w:color="auto"/>
        <w:right w:val="none" w:sz="0" w:space="0" w:color="auto"/>
      </w:divBdr>
    </w:div>
    <w:div w:id="983582488">
      <w:bodyDiv w:val="1"/>
      <w:marLeft w:val="0"/>
      <w:marRight w:val="0"/>
      <w:marTop w:val="0"/>
      <w:marBottom w:val="0"/>
      <w:divBdr>
        <w:top w:val="none" w:sz="0" w:space="0" w:color="auto"/>
        <w:left w:val="none" w:sz="0" w:space="0" w:color="auto"/>
        <w:bottom w:val="none" w:sz="0" w:space="0" w:color="auto"/>
        <w:right w:val="none" w:sz="0" w:space="0" w:color="auto"/>
      </w:divBdr>
    </w:div>
    <w:div w:id="983659275">
      <w:bodyDiv w:val="1"/>
      <w:marLeft w:val="0"/>
      <w:marRight w:val="0"/>
      <w:marTop w:val="0"/>
      <w:marBottom w:val="0"/>
      <w:divBdr>
        <w:top w:val="none" w:sz="0" w:space="0" w:color="auto"/>
        <w:left w:val="none" w:sz="0" w:space="0" w:color="auto"/>
        <w:bottom w:val="none" w:sz="0" w:space="0" w:color="auto"/>
        <w:right w:val="none" w:sz="0" w:space="0" w:color="auto"/>
      </w:divBdr>
    </w:div>
    <w:div w:id="983699065">
      <w:bodyDiv w:val="1"/>
      <w:marLeft w:val="0"/>
      <w:marRight w:val="0"/>
      <w:marTop w:val="0"/>
      <w:marBottom w:val="0"/>
      <w:divBdr>
        <w:top w:val="none" w:sz="0" w:space="0" w:color="auto"/>
        <w:left w:val="none" w:sz="0" w:space="0" w:color="auto"/>
        <w:bottom w:val="none" w:sz="0" w:space="0" w:color="auto"/>
        <w:right w:val="none" w:sz="0" w:space="0" w:color="auto"/>
      </w:divBdr>
    </w:div>
    <w:div w:id="983899418">
      <w:bodyDiv w:val="1"/>
      <w:marLeft w:val="0"/>
      <w:marRight w:val="0"/>
      <w:marTop w:val="0"/>
      <w:marBottom w:val="0"/>
      <w:divBdr>
        <w:top w:val="none" w:sz="0" w:space="0" w:color="auto"/>
        <w:left w:val="none" w:sz="0" w:space="0" w:color="auto"/>
        <w:bottom w:val="none" w:sz="0" w:space="0" w:color="auto"/>
        <w:right w:val="none" w:sz="0" w:space="0" w:color="auto"/>
      </w:divBdr>
    </w:div>
    <w:div w:id="984286180">
      <w:bodyDiv w:val="1"/>
      <w:marLeft w:val="0"/>
      <w:marRight w:val="0"/>
      <w:marTop w:val="0"/>
      <w:marBottom w:val="0"/>
      <w:divBdr>
        <w:top w:val="none" w:sz="0" w:space="0" w:color="auto"/>
        <w:left w:val="none" w:sz="0" w:space="0" w:color="auto"/>
        <w:bottom w:val="none" w:sz="0" w:space="0" w:color="auto"/>
        <w:right w:val="none" w:sz="0" w:space="0" w:color="auto"/>
      </w:divBdr>
    </w:div>
    <w:div w:id="984553536">
      <w:bodyDiv w:val="1"/>
      <w:marLeft w:val="0"/>
      <w:marRight w:val="0"/>
      <w:marTop w:val="0"/>
      <w:marBottom w:val="0"/>
      <w:divBdr>
        <w:top w:val="none" w:sz="0" w:space="0" w:color="auto"/>
        <w:left w:val="none" w:sz="0" w:space="0" w:color="auto"/>
        <w:bottom w:val="none" w:sz="0" w:space="0" w:color="auto"/>
        <w:right w:val="none" w:sz="0" w:space="0" w:color="auto"/>
      </w:divBdr>
    </w:div>
    <w:div w:id="986322781">
      <w:bodyDiv w:val="1"/>
      <w:marLeft w:val="0"/>
      <w:marRight w:val="0"/>
      <w:marTop w:val="0"/>
      <w:marBottom w:val="0"/>
      <w:divBdr>
        <w:top w:val="none" w:sz="0" w:space="0" w:color="auto"/>
        <w:left w:val="none" w:sz="0" w:space="0" w:color="auto"/>
        <w:bottom w:val="none" w:sz="0" w:space="0" w:color="auto"/>
        <w:right w:val="none" w:sz="0" w:space="0" w:color="auto"/>
      </w:divBdr>
      <w:divsChild>
        <w:div w:id="1878351800">
          <w:marLeft w:val="480"/>
          <w:marRight w:val="0"/>
          <w:marTop w:val="0"/>
          <w:marBottom w:val="0"/>
          <w:divBdr>
            <w:top w:val="none" w:sz="0" w:space="0" w:color="auto"/>
            <w:left w:val="none" w:sz="0" w:space="0" w:color="auto"/>
            <w:bottom w:val="none" w:sz="0" w:space="0" w:color="auto"/>
            <w:right w:val="none" w:sz="0" w:space="0" w:color="auto"/>
          </w:divBdr>
        </w:div>
        <w:div w:id="893470341">
          <w:marLeft w:val="480"/>
          <w:marRight w:val="0"/>
          <w:marTop w:val="0"/>
          <w:marBottom w:val="0"/>
          <w:divBdr>
            <w:top w:val="none" w:sz="0" w:space="0" w:color="auto"/>
            <w:left w:val="none" w:sz="0" w:space="0" w:color="auto"/>
            <w:bottom w:val="none" w:sz="0" w:space="0" w:color="auto"/>
            <w:right w:val="none" w:sz="0" w:space="0" w:color="auto"/>
          </w:divBdr>
        </w:div>
        <w:div w:id="1767074389">
          <w:marLeft w:val="480"/>
          <w:marRight w:val="0"/>
          <w:marTop w:val="0"/>
          <w:marBottom w:val="0"/>
          <w:divBdr>
            <w:top w:val="none" w:sz="0" w:space="0" w:color="auto"/>
            <w:left w:val="none" w:sz="0" w:space="0" w:color="auto"/>
            <w:bottom w:val="none" w:sz="0" w:space="0" w:color="auto"/>
            <w:right w:val="none" w:sz="0" w:space="0" w:color="auto"/>
          </w:divBdr>
        </w:div>
        <w:div w:id="1477062876">
          <w:marLeft w:val="480"/>
          <w:marRight w:val="0"/>
          <w:marTop w:val="0"/>
          <w:marBottom w:val="0"/>
          <w:divBdr>
            <w:top w:val="none" w:sz="0" w:space="0" w:color="auto"/>
            <w:left w:val="none" w:sz="0" w:space="0" w:color="auto"/>
            <w:bottom w:val="none" w:sz="0" w:space="0" w:color="auto"/>
            <w:right w:val="none" w:sz="0" w:space="0" w:color="auto"/>
          </w:divBdr>
        </w:div>
        <w:div w:id="1802772131">
          <w:marLeft w:val="480"/>
          <w:marRight w:val="0"/>
          <w:marTop w:val="0"/>
          <w:marBottom w:val="0"/>
          <w:divBdr>
            <w:top w:val="none" w:sz="0" w:space="0" w:color="auto"/>
            <w:left w:val="none" w:sz="0" w:space="0" w:color="auto"/>
            <w:bottom w:val="none" w:sz="0" w:space="0" w:color="auto"/>
            <w:right w:val="none" w:sz="0" w:space="0" w:color="auto"/>
          </w:divBdr>
        </w:div>
        <w:div w:id="1426026584">
          <w:marLeft w:val="480"/>
          <w:marRight w:val="0"/>
          <w:marTop w:val="0"/>
          <w:marBottom w:val="0"/>
          <w:divBdr>
            <w:top w:val="none" w:sz="0" w:space="0" w:color="auto"/>
            <w:left w:val="none" w:sz="0" w:space="0" w:color="auto"/>
            <w:bottom w:val="none" w:sz="0" w:space="0" w:color="auto"/>
            <w:right w:val="none" w:sz="0" w:space="0" w:color="auto"/>
          </w:divBdr>
        </w:div>
        <w:div w:id="481000339">
          <w:marLeft w:val="480"/>
          <w:marRight w:val="0"/>
          <w:marTop w:val="0"/>
          <w:marBottom w:val="0"/>
          <w:divBdr>
            <w:top w:val="none" w:sz="0" w:space="0" w:color="auto"/>
            <w:left w:val="none" w:sz="0" w:space="0" w:color="auto"/>
            <w:bottom w:val="none" w:sz="0" w:space="0" w:color="auto"/>
            <w:right w:val="none" w:sz="0" w:space="0" w:color="auto"/>
          </w:divBdr>
        </w:div>
        <w:div w:id="1830830742">
          <w:marLeft w:val="480"/>
          <w:marRight w:val="0"/>
          <w:marTop w:val="0"/>
          <w:marBottom w:val="0"/>
          <w:divBdr>
            <w:top w:val="none" w:sz="0" w:space="0" w:color="auto"/>
            <w:left w:val="none" w:sz="0" w:space="0" w:color="auto"/>
            <w:bottom w:val="none" w:sz="0" w:space="0" w:color="auto"/>
            <w:right w:val="none" w:sz="0" w:space="0" w:color="auto"/>
          </w:divBdr>
        </w:div>
        <w:div w:id="2103605980">
          <w:marLeft w:val="480"/>
          <w:marRight w:val="0"/>
          <w:marTop w:val="0"/>
          <w:marBottom w:val="0"/>
          <w:divBdr>
            <w:top w:val="none" w:sz="0" w:space="0" w:color="auto"/>
            <w:left w:val="none" w:sz="0" w:space="0" w:color="auto"/>
            <w:bottom w:val="none" w:sz="0" w:space="0" w:color="auto"/>
            <w:right w:val="none" w:sz="0" w:space="0" w:color="auto"/>
          </w:divBdr>
        </w:div>
        <w:div w:id="1733504604">
          <w:marLeft w:val="480"/>
          <w:marRight w:val="0"/>
          <w:marTop w:val="0"/>
          <w:marBottom w:val="0"/>
          <w:divBdr>
            <w:top w:val="none" w:sz="0" w:space="0" w:color="auto"/>
            <w:left w:val="none" w:sz="0" w:space="0" w:color="auto"/>
            <w:bottom w:val="none" w:sz="0" w:space="0" w:color="auto"/>
            <w:right w:val="none" w:sz="0" w:space="0" w:color="auto"/>
          </w:divBdr>
        </w:div>
        <w:div w:id="468212236">
          <w:marLeft w:val="480"/>
          <w:marRight w:val="0"/>
          <w:marTop w:val="0"/>
          <w:marBottom w:val="0"/>
          <w:divBdr>
            <w:top w:val="none" w:sz="0" w:space="0" w:color="auto"/>
            <w:left w:val="none" w:sz="0" w:space="0" w:color="auto"/>
            <w:bottom w:val="none" w:sz="0" w:space="0" w:color="auto"/>
            <w:right w:val="none" w:sz="0" w:space="0" w:color="auto"/>
          </w:divBdr>
        </w:div>
        <w:div w:id="639189544">
          <w:marLeft w:val="480"/>
          <w:marRight w:val="0"/>
          <w:marTop w:val="0"/>
          <w:marBottom w:val="0"/>
          <w:divBdr>
            <w:top w:val="none" w:sz="0" w:space="0" w:color="auto"/>
            <w:left w:val="none" w:sz="0" w:space="0" w:color="auto"/>
            <w:bottom w:val="none" w:sz="0" w:space="0" w:color="auto"/>
            <w:right w:val="none" w:sz="0" w:space="0" w:color="auto"/>
          </w:divBdr>
        </w:div>
        <w:div w:id="511453919">
          <w:marLeft w:val="480"/>
          <w:marRight w:val="0"/>
          <w:marTop w:val="0"/>
          <w:marBottom w:val="0"/>
          <w:divBdr>
            <w:top w:val="none" w:sz="0" w:space="0" w:color="auto"/>
            <w:left w:val="none" w:sz="0" w:space="0" w:color="auto"/>
            <w:bottom w:val="none" w:sz="0" w:space="0" w:color="auto"/>
            <w:right w:val="none" w:sz="0" w:space="0" w:color="auto"/>
          </w:divBdr>
        </w:div>
        <w:div w:id="1241333999">
          <w:marLeft w:val="480"/>
          <w:marRight w:val="0"/>
          <w:marTop w:val="0"/>
          <w:marBottom w:val="0"/>
          <w:divBdr>
            <w:top w:val="none" w:sz="0" w:space="0" w:color="auto"/>
            <w:left w:val="none" w:sz="0" w:space="0" w:color="auto"/>
            <w:bottom w:val="none" w:sz="0" w:space="0" w:color="auto"/>
            <w:right w:val="none" w:sz="0" w:space="0" w:color="auto"/>
          </w:divBdr>
        </w:div>
        <w:div w:id="477963251">
          <w:marLeft w:val="480"/>
          <w:marRight w:val="0"/>
          <w:marTop w:val="0"/>
          <w:marBottom w:val="0"/>
          <w:divBdr>
            <w:top w:val="none" w:sz="0" w:space="0" w:color="auto"/>
            <w:left w:val="none" w:sz="0" w:space="0" w:color="auto"/>
            <w:bottom w:val="none" w:sz="0" w:space="0" w:color="auto"/>
            <w:right w:val="none" w:sz="0" w:space="0" w:color="auto"/>
          </w:divBdr>
        </w:div>
        <w:div w:id="964968338">
          <w:marLeft w:val="480"/>
          <w:marRight w:val="0"/>
          <w:marTop w:val="0"/>
          <w:marBottom w:val="0"/>
          <w:divBdr>
            <w:top w:val="none" w:sz="0" w:space="0" w:color="auto"/>
            <w:left w:val="none" w:sz="0" w:space="0" w:color="auto"/>
            <w:bottom w:val="none" w:sz="0" w:space="0" w:color="auto"/>
            <w:right w:val="none" w:sz="0" w:space="0" w:color="auto"/>
          </w:divBdr>
        </w:div>
        <w:div w:id="1868369590">
          <w:marLeft w:val="480"/>
          <w:marRight w:val="0"/>
          <w:marTop w:val="0"/>
          <w:marBottom w:val="0"/>
          <w:divBdr>
            <w:top w:val="none" w:sz="0" w:space="0" w:color="auto"/>
            <w:left w:val="none" w:sz="0" w:space="0" w:color="auto"/>
            <w:bottom w:val="none" w:sz="0" w:space="0" w:color="auto"/>
            <w:right w:val="none" w:sz="0" w:space="0" w:color="auto"/>
          </w:divBdr>
        </w:div>
        <w:div w:id="1704791195">
          <w:marLeft w:val="480"/>
          <w:marRight w:val="0"/>
          <w:marTop w:val="0"/>
          <w:marBottom w:val="0"/>
          <w:divBdr>
            <w:top w:val="none" w:sz="0" w:space="0" w:color="auto"/>
            <w:left w:val="none" w:sz="0" w:space="0" w:color="auto"/>
            <w:bottom w:val="none" w:sz="0" w:space="0" w:color="auto"/>
            <w:right w:val="none" w:sz="0" w:space="0" w:color="auto"/>
          </w:divBdr>
        </w:div>
        <w:div w:id="762452008">
          <w:marLeft w:val="480"/>
          <w:marRight w:val="0"/>
          <w:marTop w:val="0"/>
          <w:marBottom w:val="0"/>
          <w:divBdr>
            <w:top w:val="none" w:sz="0" w:space="0" w:color="auto"/>
            <w:left w:val="none" w:sz="0" w:space="0" w:color="auto"/>
            <w:bottom w:val="none" w:sz="0" w:space="0" w:color="auto"/>
            <w:right w:val="none" w:sz="0" w:space="0" w:color="auto"/>
          </w:divBdr>
        </w:div>
        <w:div w:id="982078400">
          <w:marLeft w:val="480"/>
          <w:marRight w:val="0"/>
          <w:marTop w:val="0"/>
          <w:marBottom w:val="0"/>
          <w:divBdr>
            <w:top w:val="none" w:sz="0" w:space="0" w:color="auto"/>
            <w:left w:val="none" w:sz="0" w:space="0" w:color="auto"/>
            <w:bottom w:val="none" w:sz="0" w:space="0" w:color="auto"/>
            <w:right w:val="none" w:sz="0" w:space="0" w:color="auto"/>
          </w:divBdr>
        </w:div>
        <w:div w:id="352002358">
          <w:marLeft w:val="480"/>
          <w:marRight w:val="0"/>
          <w:marTop w:val="0"/>
          <w:marBottom w:val="0"/>
          <w:divBdr>
            <w:top w:val="none" w:sz="0" w:space="0" w:color="auto"/>
            <w:left w:val="none" w:sz="0" w:space="0" w:color="auto"/>
            <w:bottom w:val="none" w:sz="0" w:space="0" w:color="auto"/>
            <w:right w:val="none" w:sz="0" w:space="0" w:color="auto"/>
          </w:divBdr>
        </w:div>
        <w:div w:id="761798558">
          <w:marLeft w:val="480"/>
          <w:marRight w:val="0"/>
          <w:marTop w:val="0"/>
          <w:marBottom w:val="0"/>
          <w:divBdr>
            <w:top w:val="none" w:sz="0" w:space="0" w:color="auto"/>
            <w:left w:val="none" w:sz="0" w:space="0" w:color="auto"/>
            <w:bottom w:val="none" w:sz="0" w:space="0" w:color="auto"/>
            <w:right w:val="none" w:sz="0" w:space="0" w:color="auto"/>
          </w:divBdr>
        </w:div>
        <w:div w:id="342703266">
          <w:marLeft w:val="480"/>
          <w:marRight w:val="0"/>
          <w:marTop w:val="0"/>
          <w:marBottom w:val="0"/>
          <w:divBdr>
            <w:top w:val="none" w:sz="0" w:space="0" w:color="auto"/>
            <w:left w:val="none" w:sz="0" w:space="0" w:color="auto"/>
            <w:bottom w:val="none" w:sz="0" w:space="0" w:color="auto"/>
            <w:right w:val="none" w:sz="0" w:space="0" w:color="auto"/>
          </w:divBdr>
        </w:div>
        <w:div w:id="716315364">
          <w:marLeft w:val="480"/>
          <w:marRight w:val="0"/>
          <w:marTop w:val="0"/>
          <w:marBottom w:val="0"/>
          <w:divBdr>
            <w:top w:val="none" w:sz="0" w:space="0" w:color="auto"/>
            <w:left w:val="none" w:sz="0" w:space="0" w:color="auto"/>
            <w:bottom w:val="none" w:sz="0" w:space="0" w:color="auto"/>
            <w:right w:val="none" w:sz="0" w:space="0" w:color="auto"/>
          </w:divBdr>
        </w:div>
        <w:div w:id="700857378">
          <w:marLeft w:val="480"/>
          <w:marRight w:val="0"/>
          <w:marTop w:val="0"/>
          <w:marBottom w:val="0"/>
          <w:divBdr>
            <w:top w:val="none" w:sz="0" w:space="0" w:color="auto"/>
            <w:left w:val="none" w:sz="0" w:space="0" w:color="auto"/>
            <w:bottom w:val="none" w:sz="0" w:space="0" w:color="auto"/>
            <w:right w:val="none" w:sz="0" w:space="0" w:color="auto"/>
          </w:divBdr>
        </w:div>
        <w:div w:id="2108579137">
          <w:marLeft w:val="480"/>
          <w:marRight w:val="0"/>
          <w:marTop w:val="0"/>
          <w:marBottom w:val="0"/>
          <w:divBdr>
            <w:top w:val="none" w:sz="0" w:space="0" w:color="auto"/>
            <w:left w:val="none" w:sz="0" w:space="0" w:color="auto"/>
            <w:bottom w:val="none" w:sz="0" w:space="0" w:color="auto"/>
            <w:right w:val="none" w:sz="0" w:space="0" w:color="auto"/>
          </w:divBdr>
        </w:div>
        <w:div w:id="486164977">
          <w:marLeft w:val="480"/>
          <w:marRight w:val="0"/>
          <w:marTop w:val="0"/>
          <w:marBottom w:val="0"/>
          <w:divBdr>
            <w:top w:val="none" w:sz="0" w:space="0" w:color="auto"/>
            <w:left w:val="none" w:sz="0" w:space="0" w:color="auto"/>
            <w:bottom w:val="none" w:sz="0" w:space="0" w:color="auto"/>
            <w:right w:val="none" w:sz="0" w:space="0" w:color="auto"/>
          </w:divBdr>
        </w:div>
        <w:div w:id="1203446748">
          <w:marLeft w:val="480"/>
          <w:marRight w:val="0"/>
          <w:marTop w:val="0"/>
          <w:marBottom w:val="0"/>
          <w:divBdr>
            <w:top w:val="none" w:sz="0" w:space="0" w:color="auto"/>
            <w:left w:val="none" w:sz="0" w:space="0" w:color="auto"/>
            <w:bottom w:val="none" w:sz="0" w:space="0" w:color="auto"/>
            <w:right w:val="none" w:sz="0" w:space="0" w:color="auto"/>
          </w:divBdr>
        </w:div>
        <w:div w:id="818376685">
          <w:marLeft w:val="480"/>
          <w:marRight w:val="0"/>
          <w:marTop w:val="0"/>
          <w:marBottom w:val="0"/>
          <w:divBdr>
            <w:top w:val="none" w:sz="0" w:space="0" w:color="auto"/>
            <w:left w:val="none" w:sz="0" w:space="0" w:color="auto"/>
            <w:bottom w:val="none" w:sz="0" w:space="0" w:color="auto"/>
            <w:right w:val="none" w:sz="0" w:space="0" w:color="auto"/>
          </w:divBdr>
        </w:div>
        <w:div w:id="1880701661">
          <w:marLeft w:val="480"/>
          <w:marRight w:val="0"/>
          <w:marTop w:val="0"/>
          <w:marBottom w:val="0"/>
          <w:divBdr>
            <w:top w:val="none" w:sz="0" w:space="0" w:color="auto"/>
            <w:left w:val="none" w:sz="0" w:space="0" w:color="auto"/>
            <w:bottom w:val="none" w:sz="0" w:space="0" w:color="auto"/>
            <w:right w:val="none" w:sz="0" w:space="0" w:color="auto"/>
          </w:divBdr>
        </w:div>
        <w:div w:id="1146970315">
          <w:marLeft w:val="480"/>
          <w:marRight w:val="0"/>
          <w:marTop w:val="0"/>
          <w:marBottom w:val="0"/>
          <w:divBdr>
            <w:top w:val="none" w:sz="0" w:space="0" w:color="auto"/>
            <w:left w:val="none" w:sz="0" w:space="0" w:color="auto"/>
            <w:bottom w:val="none" w:sz="0" w:space="0" w:color="auto"/>
            <w:right w:val="none" w:sz="0" w:space="0" w:color="auto"/>
          </w:divBdr>
        </w:div>
        <w:div w:id="1876960734">
          <w:marLeft w:val="480"/>
          <w:marRight w:val="0"/>
          <w:marTop w:val="0"/>
          <w:marBottom w:val="0"/>
          <w:divBdr>
            <w:top w:val="none" w:sz="0" w:space="0" w:color="auto"/>
            <w:left w:val="none" w:sz="0" w:space="0" w:color="auto"/>
            <w:bottom w:val="none" w:sz="0" w:space="0" w:color="auto"/>
            <w:right w:val="none" w:sz="0" w:space="0" w:color="auto"/>
          </w:divBdr>
        </w:div>
        <w:div w:id="1141656782">
          <w:marLeft w:val="480"/>
          <w:marRight w:val="0"/>
          <w:marTop w:val="0"/>
          <w:marBottom w:val="0"/>
          <w:divBdr>
            <w:top w:val="none" w:sz="0" w:space="0" w:color="auto"/>
            <w:left w:val="none" w:sz="0" w:space="0" w:color="auto"/>
            <w:bottom w:val="none" w:sz="0" w:space="0" w:color="auto"/>
            <w:right w:val="none" w:sz="0" w:space="0" w:color="auto"/>
          </w:divBdr>
        </w:div>
        <w:div w:id="617760805">
          <w:marLeft w:val="480"/>
          <w:marRight w:val="0"/>
          <w:marTop w:val="0"/>
          <w:marBottom w:val="0"/>
          <w:divBdr>
            <w:top w:val="none" w:sz="0" w:space="0" w:color="auto"/>
            <w:left w:val="none" w:sz="0" w:space="0" w:color="auto"/>
            <w:bottom w:val="none" w:sz="0" w:space="0" w:color="auto"/>
            <w:right w:val="none" w:sz="0" w:space="0" w:color="auto"/>
          </w:divBdr>
        </w:div>
        <w:div w:id="1256935630">
          <w:marLeft w:val="480"/>
          <w:marRight w:val="0"/>
          <w:marTop w:val="0"/>
          <w:marBottom w:val="0"/>
          <w:divBdr>
            <w:top w:val="none" w:sz="0" w:space="0" w:color="auto"/>
            <w:left w:val="none" w:sz="0" w:space="0" w:color="auto"/>
            <w:bottom w:val="none" w:sz="0" w:space="0" w:color="auto"/>
            <w:right w:val="none" w:sz="0" w:space="0" w:color="auto"/>
          </w:divBdr>
        </w:div>
        <w:div w:id="565846317">
          <w:marLeft w:val="480"/>
          <w:marRight w:val="0"/>
          <w:marTop w:val="0"/>
          <w:marBottom w:val="0"/>
          <w:divBdr>
            <w:top w:val="none" w:sz="0" w:space="0" w:color="auto"/>
            <w:left w:val="none" w:sz="0" w:space="0" w:color="auto"/>
            <w:bottom w:val="none" w:sz="0" w:space="0" w:color="auto"/>
            <w:right w:val="none" w:sz="0" w:space="0" w:color="auto"/>
          </w:divBdr>
        </w:div>
        <w:div w:id="1284655524">
          <w:marLeft w:val="480"/>
          <w:marRight w:val="0"/>
          <w:marTop w:val="0"/>
          <w:marBottom w:val="0"/>
          <w:divBdr>
            <w:top w:val="none" w:sz="0" w:space="0" w:color="auto"/>
            <w:left w:val="none" w:sz="0" w:space="0" w:color="auto"/>
            <w:bottom w:val="none" w:sz="0" w:space="0" w:color="auto"/>
            <w:right w:val="none" w:sz="0" w:space="0" w:color="auto"/>
          </w:divBdr>
        </w:div>
        <w:div w:id="1180042511">
          <w:marLeft w:val="480"/>
          <w:marRight w:val="0"/>
          <w:marTop w:val="0"/>
          <w:marBottom w:val="0"/>
          <w:divBdr>
            <w:top w:val="none" w:sz="0" w:space="0" w:color="auto"/>
            <w:left w:val="none" w:sz="0" w:space="0" w:color="auto"/>
            <w:bottom w:val="none" w:sz="0" w:space="0" w:color="auto"/>
            <w:right w:val="none" w:sz="0" w:space="0" w:color="auto"/>
          </w:divBdr>
        </w:div>
        <w:div w:id="702171157">
          <w:marLeft w:val="480"/>
          <w:marRight w:val="0"/>
          <w:marTop w:val="0"/>
          <w:marBottom w:val="0"/>
          <w:divBdr>
            <w:top w:val="none" w:sz="0" w:space="0" w:color="auto"/>
            <w:left w:val="none" w:sz="0" w:space="0" w:color="auto"/>
            <w:bottom w:val="none" w:sz="0" w:space="0" w:color="auto"/>
            <w:right w:val="none" w:sz="0" w:space="0" w:color="auto"/>
          </w:divBdr>
        </w:div>
        <w:div w:id="1553811195">
          <w:marLeft w:val="480"/>
          <w:marRight w:val="0"/>
          <w:marTop w:val="0"/>
          <w:marBottom w:val="0"/>
          <w:divBdr>
            <w:top w:val="none" w:sz="0" w:space="0" w:color="auto"/>
            <w:left w:val="none" w:sz="0" w:space="0" w:color="auto"/>
            <w:bottom w:val="none" w:sz="0" w:space="0" w:color="auto"/>
            <w:right w:val="none" w:sz="0" w:space="0" w:color="auto"/>
          </w:divBdr>
        </w:div>
        <w:div w:id="900560340">
          <w:marLeft w:val="480"/>
          <w:marRight w:val="0"/>
          <w:marTop w:val="0"/>
          <w:marBottom w:val="0"/>
          <w:divBdr>
            <w:top w:val="none" w:sz="0" w:space="0" w:color="auto"/>
            <w:left w:val="none" w:sz="0" w:space="0" w:color="auto"/>
            <w:bottom w:val="none" w:sz="0" w:space="0" w:color="auto"/>
            <w:right w:val="none" w:sz="0" w:space="0" w:color="auto"/>
          </w:divBdr>
        </w:div>
        <w:div w:id="1777746293">
          <w:marLeft w:val="480"/>
          <w:marRight w:val="0"/>
          <w:marTop w:val="0"/>
          <w:marBottom w:val="0"/>
          <w:divBdr>
            <w:top w:val="none" w:sz="0" w:space="0" w:color="auto"/>
            <w:left w:val="none" w:sz="0" w:space="0" w:color="auto"/>
            <w:bottom w:val="none" w:sz="0" w:space="0" w:color="auto"/>
            <w:right w:val="none" w:sz="0" w:space="0" w:color="auto"/>
          </w:divBdr>
        </w:div>
        <w:div w:id="1179810792">
          <w:marLeft w:val="480"/>
          <w:marRight w:val="0"/>
          <w:marTop w:val="0"/>
          <w:marBottom w:val="0"/>
          <w:divBdr>
            <w:top w:val="none" w:sz="0" w:space="0" w:color="auto"/>
            <w:left w:val="none" w:sz="0" w:space="0" w:color="auto"/>
            <w:bottom w:val="none" w:sz="0" w:space="0" w:color="auto"/>
            <w:right w:val="none" w:sz="0" w:space="0" w:color="auto"/>
          </w:divBdr>
        </w:div>
        <w:div w:id="608006026">
          <w:marLeft w:val="480"/>
          <w:marRight w:val="0"/>
          <w:marTop w:val="0"/>
          <w:marBottom w:val="0"/>
          <w:divBdr>
            <w:top w:val="none" w:sz="0" w:space="0" w:color="auto"/>
            <w:left w:val="none" w:sz="0" w:space="0" w:color="auto"/>
            <w:bottom w:val="none" w:sz="0" w:space="0" w:color="auto"/>
            <w:right w:val="none" w:sz="0" w:space="0" w:color="auto"/>
          </w:divBdr>
        </w:div>
        <w:div w:id="525751937">
          <w:marLeft w:val="480"/>
          <w:marRight w:val="0"/>
          <w:marTop w:val="0"/>
          <w:marBottom w:val="0"/>
          <w:divBdr>
            <w:top w:val="none" w:sz="0" w:space="0" w:color="auto"/>
            <w:left w:val="none" w:sz="0" w:space="0" w:color="auto"/>
            <w:bottom w:val="none" w:sz="0" w:space="0" w:color="auto"/>
            <w:right w:val="none" w:sz="0" w:space="0" w:color="auto"/>
          </w:divBdr>
        </w:div>
        <w:div w:id="1031496444">
          <w:marLeft w:val="480"/>
          <w:marRight w:val="0"/>
          <w:marTop w:val="0"/>
          <w:marBottom w:val="0"/>
          <w:divBdr>
            <w:top w:val="none" w:sz="0" w:space="0" w:color="auto"/>
            <w:left w:val="none" w:sz="0" w:space="0" w:color="auto"/>
            <w:bottom w:val="none" w:sz="0" w:space="0" w:color="auto"/>
            <w:right w:val="none" w:sz="0" w:space="0" w:color="auto"/>
          </w:divBdr>
        </w:div>
        <w:div w:id="181940361">
          <w:marLeft w:val="480"/>
          <w:marRight w:val="0"/>
          <w:marTop w:val="0"/>
          <w:marBottom w:val="0"/>
          <w:divBdr>
            <w:top w:val="none" w:sz="0" w:space="0" w:color="auto"/>
            <w:left w:val="none" w:sz="0" w:space="0" w:color="auto"/>
            <w:bottom w:val="none" w:sz="0" w:space="0" w:color="auto"/>
            <w:right w:val="none" w:sz="0" w:space="0" w:color="auto"/>
          </w:divBdr>
        </w:div>
        <w:div w:id="2088769830">
          <w:marLeft w:val="480"/>
          <w:marRight w:val="0"/>
          <w:marTop w:val="0"/>
          <w:marBottom w:val="0"/>
          <w:divBdr>
            <w:top w:val="none" w:sz="0" w:space="0" w:color="auto"/>
            <w:left w:val="none" w:sz="0" w:space="0" w:color="auto"/>
            <w:bottom w:val="none" w:sz="0" w:space="0" w:color="auto"/>
            <w:right w:val="none" w:sz="0" w:space="0" w:color="auto"/>
          </w:divBdr>
        </w:div>
        <w:div w:id="1341734378">
          <w:marLeft w:val="480"/>
          <w:marRight w:val="0"/>
          <w:marTop w:val="0"/>
          <w:marBottom w:val="0"/>
          <w:divBdr>
            <w:top w:val="none" w:sz="0" w:space="0" w:color="auto"/>
            <w:left w:val="none" w:sz="0" w:space="0" w:color="auto"/>
            <w:bottom w:val="none" w:sz="0" w:space="0" w:color="auto"/>
            <w:right w:val="none" w:sz="0" w:space="0" w:color="auto"/>
          </w:divBdr>
        </w:div>
        <w:div w:id="1463308198">
          <w:marLeft w:val="480"/>
          <w:marRight w:val="0"/>
          <w:marTop w:val="0"/>
          <w:marBottom w:val="0"/>
          <w:divBdr>
            <w:top w:val="none" w:sz="0" w:space="0" w:color="auto"/>
            <w:left w:val="none" w:sz="0" w:space="0" w:color="auto"/>
            <w:bottom w:val="none" w:sz="0" w:space="0" w:color="auto"/>
            <w:right w:val="none" w:sz="0" w:space="0" w:color="auto"/>
          </w:divBdr>
        </w:div>
        <w:div w:id="611329378">
          <w:marLeft w:val="480"/>
          <w:marRight w:val="0"/>
          <w:marTop w:val="0"/>
          <w:marBottom w:val="0"/>
          <w:divBdr>
            <w:top w:val="none" w:sz="0" w:space="0" w:color="auto"/>
            <w:left w:val="none" w:sz="0" w:space="0" w:color="auto"/>
            <w:bottom w:val="none" w:sz="0" w:space="0" w:color="auto"/>
            <w:right w:val="none" w:sz="0" w:space="0" w:color="auto"/>
          </w:divBdr>
        </w:div>
        <w:div w:id="750732776">
          <w:marLeft w:val="480"/>
          <w:marRight w:val="0"/>
          <w:marTop w:val="0"/>
          <w:marBottom w:val="0"/>
          <w:divBdr>
            <w:top w:val="none" w:sz="0" w:space="0" w:color="auto"/>
            <w:left w:val="none" w:sz="0" w:space="0" w:color="auto"/>
            <w:bottom w:val="none" w:sz="0" w:space="0" w:color="auto"/>
            <w:right w:val="none" w:sz="0" w:space="0" w:color="auto"/>
          </w:divBdr>
        </w:div>
        <w:div w:id="1765566629">
          <w:marLeft w:val="480"/>
          <w:marRight w:val="0"/>
          <w:marTop w:val="0"/>
          <w:marBottom w:val="0"/>
          <w:divBdr>
            <w:top w:val="none" w:sz="0" w:space="0" w:color="auto"/>
            <w:left w:val="none" w:sz="0" w:space="0" w:color="auto"/>
            <w:bottom w:val="none" w:sz="0" w:space="0" w:color="auto"/>
            <w:right w:val="none" w:sz="0" w:space="0" w:color="auto"/>
          </w:divBdr>
        </w:div>
        <w:div w:id="532034051">
          <w:marLeft w:val="480"/>
          <w:marRight w:val="0"/>
          <w:marTop w:val="0"/>
          <w:marBottom w:val="0"/>
          <w:divBdr>
            <w:top w:val="none" w:sz="0" w:space="0" w:color="auto"/>
            <w:left w:val="none" w:sz="0" w:space="0" w:color="auto"/>
            <w:bottom w:val="none" w:sz="0" w:space="0" w:color="auto"/>
            <w:right w:val="none" w:sz="0" w:space="0" w:color="auto"/>
          </w:divBdr>
        </w:div>
        <w:div w:id="747074059">
          <w:marLeft w:val="480"/>
          <w:marRight w:val="0"/>
          <w:marTop w:val="0"/>
          <w:marBottom w:val="0"/>
          <w:divBdr>
            <w:top w:val="none" w:sz="0" w:space="0" w:color="auto"/>
            <w:left w:val="none" w:sz="0" w:space="0" w:color="auto"/>
            <w:bottom w:val="none" w:sz="0" w:space="0" w:color="auto"/>
            <w:right w:val="none" w:sz="0" w:space="0" w:color="auto"/>
          </w:divBdr>
        </w:div>
        <w:div w:id="921371920">
          <w:marLeft w:val="480"/>
          <w:marRight w:val="0"/>
          <w:marTop w:val="0"/>
          <w:marBottom w:val="0"/>
          <w:divBdr>
            <w:top w:val="none" w:sz="0" w:space="0" w:color="auto"/>
            <w:left w:val="none" w:sz="0" w:space="0" w:color="auto"/>
            <w:bottom w:val="none" w:sz="0" w:space="0" w:color="auto"/>
            <w:right w:val="none" w:sz="0" w:space="0" w:color="auto"/>
          </w:divBdr>
        </w:div>
        <w:div w:id="1299258402">
          <w:marLeft w:val="480"/>
          <w:marRight w:val="0"/>
          <w:marTop w:val="0"/>
          <w:marBottom w:val="0"/>
          <w:divBdr>
            <w:top w:val="none" w:sz="0" w:space="0" w:color="auto"/>
            <w:left w:val="none" w:sz="0" w:space="0" w:color="auto"/>
            <w:bottom w:val="none" w:sz="0" w:space="0" w:color="auto"/>
            <w:right w:val="none" w:sz="0" w:space="0" w:color="auto"/>
          </w:divBdr>
        </w:div>
        <w:div w:id="1560899290">
          <w:marLeft w:val="480"/>
          <w:marRight w:val="0"/>
          <w:marTop w:val="0"/>
          <w:marBottom w:val="0"/>
          <w:divBdr>
            <w:top w:val="none" w:sz="0" w:space="0" w:color="auto"/>
            <w:left w:val="none" w:sz="0" w:space="0" w:color="auto"/>
            <w:bottom w:val="none" w:sz="0" w:space="0" w:color="auto"/>
            <w:right w:val="none" w:sz="0" w:space="0" w:color="auto"/>
          </w:divBdr>
        </w:div>
        <w:div w:id="1469279715">
          <w:marLeft w:val="480"/>
          <w:marRight w:val="0"/>
          <w:marTop w:val="0"/>
          <w:marBottom w:val="0"/>
          <w:divBdr>
            <w:top w:val="none" w:sz="0" w:space="0" w:color="auto"/>
            <w:left w:val="none" w:sz="0" w:space="0" w:color="auto"/>
            <w:bottom w:val="none" w:sz="0" w:space="0" w:color="auto"/>
            <w:right w:val="none" w:sz="0" w:space="0" w:color="auto"/>
          </w:divBdr>
        </w:div>
        <w:div w:id="1267423823">
          <w:marLeft w:val="480"/>
          <w:marRight w:val="0"/>
          <w:marTop w:val="0"/>
          <w:marBottom w:val="0"/>
          <w:divBdr>
            <w:top w:val="none" w:sz="0" w:space="0" w:color="auto"/>
            <w:left w:val="none" w:sz="0" w:space="0" w:color="auto"/>
            <w:bottom w:val="none" w:sz="0" w:space="0" w:color="auto"/>
            <w:right w:val="none" w:sz="0" w:space="0" w:color="auto"/>
          </w:divBdr>
        </w:div>
        <w:div w:id="565264411">
          <w:marLeft w:val="480"/>
          <w:marRight w:val="0"/>
          <w:marTop w:val="0"/>
          <w:marBottom w:val="0"/>
          <w:divBdr>
            <w:top w:val="none" w:sz="0" w:space="0" w:color="auto"/>
            <w:left w:val="none" w:sz="0" w:space="0" w:color="auto"/>
            <w:bottom w:val="none" w:sz="0" w:space="0" w:color="auto"/>
            <w:right w:val="none" w:sz="0" w:space="0" w:color="auto"/>
          </w:divBdr>
        </w:div>
        <w:div w:id="1609040626">
          <w:marLeft w:val="480"/>
          <w:marRight w:val="0"/>
          <w:marTop w:val="0"/>
          <w:marBottom w:val="0"/>
          <w:divBdr>
            <w:top w:val="none" w:sz="0" w:space="0" w:color="auto"/>
            <w:left w:val="none" w:sz="0" w:space="0" w:color="auto"/>
            <w:bottom w:val="none" w:sz="0" w:space="0" w:color="auto"/>
            <w:right w:val="none" w:sz="0" w:space="0" w:color="auto"/>
          </w:divBdr>
        </w:div>
        <w:div w:id="2110810402">
          <w:marLeft w:val="480"/>
          <w:marRight w:val="0"/>
          <w:marTop w:val="0"/>
          <w:marBottom w:val="0"/>
          <w:divBdr>
            <w:top w:val="none" w:sz="0" w:space="0" w:color="auto"/>
            <w:left w:val="none" w:sz="0" w:space="0" w:color="auto"/>
            <w:bottom w:val="none" w:sz="0" w:space="0" w:color="auto"/>
            <w:right w:val="none" w:sz="0" w:space="0" w:color="auto"/>
          </w:divBdr>
        </w:div>
        <w:div w:id="1511064397">
          <w:marLeft w:val="480"/>
          <w:marRight w:val="0"/>
          <w:marTop w:val="0"/>
          <w:marBottom w:val="0"/>
          <w:divBdr>
            <w:top w:val="none" w:sz="0" w:space="0" w:color="auto"/>
            <w:left w:val="none" w:sz="0" w:space="0" w:color="auto"/>
            <w:bottom w:val="none" w:sz="0" w:space="0" w:color="auto"/>
            <w:right w:val="none" w:sz="0" w:space="0" w:color="auto"/>
          </w:divBdr>
        </w:div>
        <w:div w:id="650445246">
          <w:marLeft w:val="480"/>
          <w:marRight w:val="0"/>
          <w:marTop w:val="0"/>
          <w:marBottom w:val="0"/>
          <w:divBdr>
            <w:top w:val="none" w:sz="0" w:space="0" w:color="auto"/>
            <w:left w:val="none" w:sz="0" w:space="0" w:color="auto"/>
            <w:bottom w:val="none" w:sz="0" w:space="0" w:color="auto"/>
            <w:right w:val="none" w:sz="0" w:space="0" w:color="auto"/>
          </w:divBdr>
        </w:div>
        <w:div w:id="1667244995">
          <w:marLeft w:val="480"/>
          <w:marRight w:val="0"/>
          <w:marTop w:val="0"/>
          <w:marBottom w:val="0"/>
          <w:divBdr>
            <w:top w:val="none" w:sz="0" w:space="0" w:color="auto"/>
            <w:left w:val="none" w:sz="0" w:space="0" w:color="auto"/>
            <w:bottom w:val="none" w:sz="0" w:space="0" w:color="auto"/>
            <w:right w:val="none" w:sz="0" w:space="0" w:color="auto"/>
          </w:divBdr>
        </w:div>
        <w:div w:id="2134638755">
          <w:marLeft w:val="480"/>
          <w:marRight w:val="0"/>
          <w:marTop w:val="0"/>
          <w:marBottom w:val="0"/>
          <w:divBdr>
            <w:top w:val="none" w:sz="0" w:space="0" w:color="auto"/>
            <w:left w:val="none" w:sz="0" w:space="0" w:color="auto"/>
            <w:bottom w:val="none" w:sz="0" w:space="0" w:color="auto"/>
            <w:right w:val="none" w:sz="0" w:space="0" w:color="auto"/>
          </w:divBdr>
        </w:div>
        <w:div w:id="1892300659">
          <w:marLeft w:val="480"/>
          <w:marRight w:val="0"/>
          <w:marTop w:val="0"/>
          <w:marBottom w:val="0"/>
          <w:divBdr>
            <w:top w:val="none" w:sz="0" w:space="0" w:color="auto"/>
            <w:left w:val="none" w:sz="0" w:space="0" w:color="auto"/>
            <w:bottom w:val="none" w:sz="0" w:space="0" w:color="auto"/>
            <w:right w:val="none" w:sz="0" w:space="0" w:color="auto"/>
          </w:divBdr>
        </w:div>
        <w:div w:id="1430346678">
          <w:marLeft w:val="480"/>
          <w:marRight w:val="0"/>
          <w:marTop w:val="0"/>
          <w:marBottom w:val="0"/>
          <w:divBdr>
            <w:top w:val="none" w:sz="0" w:space="0" w:color="auto"/>
            <w:left w:val="none" w:sz="0" w:space="0" w:color="auto"/>
            <w:bottom w:val="none" w:sz="0" w:space="0" w:color="auto"/>
            <w:right w:val="none" w:sz="0" w:space="0" w:color="auto"/>
          </w:divBdr>
        </w:div>
        <w:div w:id="1806655562">
          <w:marLeft w:val="480"/>
          <w:marRight w:val="0"/>
          <w:marTop w:val="0"/>
          <w:marBottom w:val="0"/>
          <w:divBdr>
            <w:top w:val="none" w:sz="0" w:space="0" w:color="auto"/>
            <w:left w:val="none" w:sz="0" w:space="0" w:color="auto"/>
            <w:bottom w:val="none" w:sz="0" w:space="0" w:color="auto"/>
            <w:right w:val="none" w:sz="0" w:space="0" w:color="auto"/>
          </w:divBdr>
        </w:div>
        <w:div w:id="491337954">
          <w:marLeft w:val="480"/>
          <w:marRight w:val="0"/>
          <w:marTop w:val="0"/>
          <w:marBottom w:val="0"/>
          <w:divBdr>
            <w:top w:val="none" w:sz="0" w:space="0" w:color="auto"/>
            <w:left w:val="none" w:sz="0" w:space="0" w:color="auto"/>
            <w:bottom w:val="none" w:sz="0" w:space="0" w:color="auto"/>
            <w:right w:val="none" w:sz="0" w:space="0" w:color="auto"/>
          </w:divBdr>
        </w:div>
        <w:div w:id="1513834997">
          <w:marLeft w:val="480"/>
          <w:marRight w:val="0"/>
          <w:marTop w:val="0"/>
          <w:marBottom w:val="0"/>
          <w:divBdr>
            <w:top w:val="none" w:sz="0" w:space="0" w:color="auto"/>
            <w:left w:val="none" w:sz="0" w:space="0" w:color="auto"/>
            <w:bottom w:val="none" w:sz="0" w:space="0" w:color="auto"/>
            <w:right w:val="none" w:sz="0" w:space="0" w:color="auto"/>
          </w:divBdr>
        </w:div>
        <w:div w:id="1758944492">
          <w:marLeft w:val="480"/>
          <w:marRight w:val="0"/>
          <w:marTop w:val="0"/>
          <w:marBottom w:val="0"/>
          <w:divBdr>
            <w:top w:val="none" w:sz="0" w:space="0" w:color="auto"/>
            <w:left w:val="none" w:sz="0" w:space="0" w:color="auto"/>
            <w:bottom w:val="none" w:sz="0" w:space="0" w:color="auto"/>
            <w:right w:val="none" w:sz="0" w:space="0" w:color="auto"/>
          </w:divBdr>
        </w:div>
        <w:div w:id="2139568497">
          <w:marLeft w:val="480"/>
          <w:marRight w:val="0"/>
          <w:marTop w:val="0"/>
          <w:marBottom w:val="0"/>
          <w:divBdr>
            <w:top w:val="none" w:sz="0" w:space="0" w:color="auto"/>
            <w:left w:val="none" w:sz="0" w:space="0" w:color="auto"/>
            <w:bottom w:val="none" w:sz="0" w:space="0" w:color="auto"/>
            <w:right w:val="none" w:sz="0" w:space="0" w:color="auto"/>
          </w:divBdr>
        </w:div>
        <w:div w:id="932468533">
          <w:marLeft w:val="480"/>
          <w:marRight w:val="0"/>
          <w:marTop w:val="0"/>
          <w:marBottom w:val="0"/>
          <w:divBdr>
            <w:top w:val="none" w:sz="0" w:space="0" w:color="auto"/>
            <w:left w:val="none" w:sz="0" w:space="0" w:color="auto"/>
            <w:bottom w:val="none" w:sz="0" w:space="0" w:color="auto"/>
            <w:right w:val="none" w:sz="0" w:space="0" w:color="auto"/>
          </w:divBdr>
        </w:div>
        <w:div w:id="664237477">
          <w:marLeft w:val="480"/>
          <w:marRight w:val="0"/>
          <w:marTop w:val="0"/>
          <w:marBottom w:val="0"/>
          <w:divBdr>
            <w:top w:val="none" w:sz="0" w:space="0" w:color="auto"/>
            <w:left w:val="none" w:sz="0" w:space="0" w:color="auto"/>
            <w:bottom w:val="none" w:sz="0" w:space="0" w:color="auto"/>
            <w:right w:val="none" w:sz="0" w:space="0" w:color="auto"/>
          </w:divBdr>
        </w:div>
        <w:div w:id="1894465445">
          <w:marLeft w:val="480"/>
          <w:marRight w:val="0"/>
          <w:marTop w:val="0"/>
          <w:marBottom w:val="0"/>
          <w:divBdr>
            <w:top w:val="none" w:sz="0" w:space="0" w:color="auto"/>
            <w:left w:val="none" w:sz="0" w:space="0" w:color="auto"/>
            <w:bottom w:val="none" w:sz="0" w:space="0" w:color="auto"/>
            <w:right w:val="none" w:sz="0" w:space="0" w:color="auto"/>
          </w:divBdr>
        </w:div>
      </w:divsChild>
    </w:div>
    <w:div w:id="986857599">
      <w:bodyDiv w:val="1"/>
      <w:marLeft w:val="0"/>
      <w:marRight w:val="0"/>
      <w:marTop w:val="0"/>
      <w:marBottom w:val="0"/>
      <w:divBdr>
        <w:top w:val="none" w:sz="0" w:space="0" w:color="auto"/>
        <w:left w:val="none" w:sz="0" w:space="0" w:color="auto"/>
        <w:bottom w:val="none" w:sz="0" w:space="0" w:color="auto"/>
        <w:right w:val="none" w:sz="0" w:space="0" w:color="auto"/>
      </w:divBdr>
    </w:div>
    <w:div w:id="987173669">
      <w:bodyDiv w:val="1"/>
      <w:marLeft w:val="0"/>
      <w:marRight w:val="0"/>
      <w:marTop w:val="0"/>
      <w:marBottom w:val="0"/>
      <w:divBdr>
        <w:top w:val="none" w:sz="0" w:space="0" w:color="auto"/>
        <w:left w:val="none" w:sz="0" w:space="0" w:color="auto"/>
        <w:bottom w:val="none" w:sz="0" w:space="0" w:color="auto"/>
        <w:right w:val="none" w:sz="0" w:space="0" w:color="auto"/>
      </w:divBdr>
    </w:div>
    <w:div w:id="987438774">
      <w:bodyDiv w:val="1"/>
      <w:marLeft w:val="0"/>
      <w:marRight w:val="0"/>
      <w:marTop w:val="0"/>
      <w:marBottom w:val="0"/>
      <w:divBdr>
        <w:top w:val="none" w:sz="0" w:space="0" w:color="auto"/>
        <w:left w:val="none" w:sz="0" w:space="0" w:color="auto"/>
        <w:bottom w:val="none" w:sz="0" w:space="0" w:color="auto"/>
        <w:right w:val="none" w:sz="0" w:space="0" w:color="auto"/>
      </w:divBdr>
    </w:div>
    <w:div w:id="987514830">
      <w:bodyDiv w:val="1"/>
      <w:marLeft w:val="0"/>
      <w:marRight w:val="0"/>
      <w:marTop w:val="0"/>
      <w:marBottom w:val="0"/>
      <w:divBdr>
        <w:top w:val="none" w:sz="0" w:space="0" w:color="auto"/>
        <w:left w:val="none" w:sz="0" w:space="0" w:color="auto"/>
        <w:bottom w:val="none" w:sz="0" w:space="0" w:color="auto"/>
        <w:right w:val="none" w:sz="0" w:space="0" w:color="auto"/>
      </w:divBdr>
    </w:div>
    <w:div w:id="987830348">
      <w:bodyDiv w:val="1"/>
      <w:marLeft w:val="0"/>
      <w:marRight w:val="0"/>
      <w:marTop w:val="0"/>
      <w:marBottom w:val="0"/>
      <w:divBdr>
        <w:top w:val="none" w:sz="0" w:space="0" w:color="auto"/>
        <w:left w:val="none" w:sz="0" w:space="0" w:color="auto"/>
        <w:bottom w:val="none" w:sz="0" w:space="0" w:color="auto"/>
        <w:right w:val="none" w:sz="0" w:space="0" w:color="auto"/>
      </w:divBdr>
    </w:div>
    <w:div w:id="988051024">
      <w:bodyDiv w:val="1"/>
      <w:marLeft w:val="0"/>
      <w:marRight w:val="0"/>
      <w:marTop w:val="0"/>
      <w:marBottom w:val="0"/>
      <w:divBdr>
        <w:top w:val="none" w:sz="0" w:space="0" w:color="auto"/>
        <w:left w:val="none" w:sz="0" w:space="0" w:color="auto"/>
        <w:bottom w:val="none" w:sz="0" w:space="0" w:color="auto"/>
        <w:right w:val="none" w:sz="0" w:space="0" w:color="auto"/>
      </w:divBdr>
    </w:div>
    <w:div w:id="988553712">
      <w:bodyDiv w:val="1"/>
      <w:marLeft w:val="0"/>
      <w:marRight w:val="0"/>
      <w:marTop w:val="0"/>
      <w:marBottom w:val="0"/>
      <w:divBdr>
        <w:top w:val="none" w:sz="0" w:space="0" w:color="auto"/>
        <w:left w:val="none" w:sz="0" w:space="0" w:color="auto"/>
        <w:bottom w:val="none" w:sz="0" w:space="0" w:color="auto"/>
        <w:right w:val="none" w:sz="0" w:space="0" w:color="auto"/>
      </w:divBdr>
    </w:div>
    <w:div w:id="988560471">
      <w:bodyDiv w:val="1"/>
      <w:marLeft w:val="0"/>
      <w:marRight w:val="0"/>
      <w:marTop w:val="0"/>
      <w:marBottom w:val="0"/>
      <w:divBdr>
        <w:top w:val="none" w:sz="0" w:space="0" w:color="auto"/>
        <w:left w:val="none" w:sz="0" w:space="0" w:color="auto"/>
        <w:bottom w:val="none" w:sz="0" w:space="0" w:color="auto"/>
        <w:right w:val="none" w:sz="0" w:space="0" w:color="auto"/>
      </w:divBdr>
    </w:div>
    <w:div w:id="988752993">
      <w:bodyDiv w:val="1"/>
      <w:marLeft w:val="0"/>
      <w:marRight w:val="0"/>
      <w:marTop w:val="0"/>
      <w:marBottom w:val="0"/>
      <w:divBdr>
        <w:top w:val="none" w:sz="0" w:space="0" w:color="auto"/>
        <w:left w:val="none" w:sz="0" w:space="0" w:color="auto"/>
        <w:bottom w:val="none" w:sz="0" w:space="0" w:color="auto"/>
        <w:right w:val="none" w:sz="0" w:space="0" w:color="auto"/>
      </w:divBdr>
    </w:div>
    <w:div w:id="988827854">
      <w:bodyDiv w:val="1"/>
      <w:marLeft w:val="0"/>
      <w:marRight w:val="0"/>
      <w:marTop w:val="0"/>
      <w:marBottom w:val="0"/>
      <w:divBdr>
        <w:top w:val="none" w:sz="0" w:space="0" w:color="auto"/>
        <w:left w:val="none" w:sz="0" w:space="0" w:color="auto"/>
        <w:bottom w:val="none" w:sz="0" w:space="0" w:color="auto"/>
        <w:right w:val="none" w:sz="0" w:space="0" w:color="auto"/>
      </w:divBdr>
    </w:div>
    <w:div w:id="988905454">
      <w:bodyDiv w:val="1"/>
      <w:marLeft w:val="0"/>
      <w:marRight w:val="0"/>
      <w:marTop w:val="0"/>
      <w:marBottom w:val="0"/>
      <w:divBdr>
        <w:top w:val="none" w:sz="0" w:space="0" w:color="auto"/>
        <w:left w:val="none" w:sz="0" w:space="0" w:color="auto"/>
        <w:bottom w:val="none" w:sz="0" w:space="0" w:color="auto"/>
        <w:right w:val="none" w:sz="0" w:space="0" w:color="auto"/>
      </w:divBdr>
    </w:div>
    <w:div w:id="989212652">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989290287">
      <w:bodyDiv w:val="1"/>
      <w:marLeft w:val="0"/>
      <w:marRight w:val="0"/>
      <w:marTop w:val="0"/>
      <w:marBottom w:val="0"/>
      <w:divBdr>
        <w:top w:val="none" w:sz="0" w:space="0" w:color="auto"/>
        <w:left w:val="none" w:sz="0" w:space="0" w:color="auto"/>
        <w:bottom w:val="none" w:sz="0" w:space="0" w:color="auto"/>
        <w:right w:val="none" w:sz="0" w:space="0" w:color="auto"/>
      </w:divBdr>
      <w:divsChild>
        <w:div w:id="116073281">
          <w:marLeft w:val="480"/>
          <w:marRight w:val="0"/>
          <w:marTop w:val="0"/>
          <w:marBottom w:val="0"/>
          <w:divBdr>
            <w:top w:val="none" w:sz="0" w:space="0" w:color="auto"/>
            <w:left w:val="none" w:sz="0" w:space="0" w:color="auto"/>
            <w:bottom w:val="none" w:sz="0" w:space="0" w:color="auto"/>
            <w:right w:val="none" w:sz="0" w:space="0" w:color="auto"/>
          </w:divBdr>
        </w:div>
        <w:div w:id="125512908">
          <w:marLeft w:val="480"/>
          <w:marRight w:val="0"/>
          <w:marTop w:val="0"/>
          <w:marBottom w:val="0"/>
          <w:divBdr>
            <w:top w:val="none" w:sz="0" w:space="0" w:color="auto"/>
            <w:left w:val="none" w:sz="0" w:space="0" w:color="auto"/>
            <w:bottom w:val="none" w:sz="0" w:space="0" w:color="auto"/>
            <w:right w:val="none" w:sz="0" w:space="0" w:color="auto"/>
          </w:divBdr>
        </w:div>
        <w:div w:id="251857335">
          <w:marLeft w:val="480"/>
          <w:marRight w:val="0"/>
          <w:marTop w:val="0"/>
          <w:marBottom w:val="0"/>
          <w:divBdr>
            <w:top w:val="none" w:sz="0" w:space="0" w:color="auto"/>
            <w:left w:val="none" w:sz="0" w:space="0" w:color="auto"/>
            <w:bottom w:val="none" w:sz="0" w:space="0" w:color="auto"/>
            <w:right w:val="none" w:sz="0" w:space="0" w:color="auto"/>
          </w:divBdr>
        </w:div>
        <w:div w:id="328144020">
          <w:marLeft w:val="480"/>
          <w:marRight w:val="0"/>
          <w:marTop w:val="0"/>
          <w:marBottom w:val="0"/>
          <w:divBdr>
            <w:top w:val="none" w:sz="0" w:space="0" w:color="auto"/>
            <w:left w:val="none" w:sz="0" w:space="0" w:color="auto"/>
            <w:bottom w:val="none" w:sz="0" w:space="0" w:color="auto"/>
            <w:right w:val="none" w:sz="0" w:space="0" w:color="auto"/>
          </w:divBdr>
        </w:div>
        <w:div w:id="355010007">
          <w:marLeft w:val="480"/>
          <w:marRight w:val="0"/>
          <w:marTop w:val="0"/>
          <w:marBottom w:val="0"/>
          <w:divBdr>
            <w:top w:val="none" w:sz="0" w:space="0" w:color="auto"/>
            <w:left w:val="none" w:sz="0" w:space="0" w:color="auto"/>
            <w:bottom w:val="none" w:sz="0" w:space="0" w:color="auto"/>
            <w:right w:val="none" w:sz="0" w:space="0" w:color="auto"/>
          </w:divBdr>
        </w:div>
        <w:div w:id="374546616">
          <w:marLeft w:val="480"/>
          <w:marRight w:val="0"/>
          <w:marTop w:val="0"/>
          <w:marBottom w:val="0"/>
          <w:divBdr>
            <w:top w:val="none" w:sz="0" w:space="0" w:color="auto"/>
            <w:left w:val="none" w:sz="0" w:space="0" w:color="auto"/>
            <w:bottom w:val="none" w:sz="0" w:space="0" w:color="auto"/>
            <w:right w:val="none" w:sz="0" w:space="0" w:color="auto"/>
          </w:divBdr>
        </w:div>
        <w:div w:id="455414793">
          <w:marLeft w:val="480"/>
          <w:marRight w:val="0"/>
          <w:marTop w:val="0"/>
          <w:marBottom w:val="0"/>
          <w:divBdr>
            <w:top w:val="none" w:sz="0" w:space="0" w:color="auto"/>
            <w:left w:val="none" w:sz="0" w:space="0" w:color="auto"/>
            <w:bottom w:val="none" w:sz="0" w:space="0" w:color="auto"/>
            <w:right w:val="none" w:sz="0" w:space="0" w:color="auto"/>
          </w:divBdr>
        </w:div>
        <w:div w:id="476066563">
          <w:marLeft w:val="480"/>
          <w:marRight w:val="0"/>
          <w:marTop w:val="0"/>
          <w:marBottom w:val="0"/>
          <w:divBdr>
            <w:top w:val="none" w:sz="0" w:space="0" w:color="auto"/>
            <w:left w:val="none" w:sz="0" w:space="0" w:color="auto"/>
            <w:bottom w:val="none" w:sz="0" w:space="0" w:color="auto"/>
            <w:right w:val="none" w:sz="0" w:space="0" w:color="auto"/>
          </w:divBdr>
        </w:div>
        <w:div w:id="806701725">
          <w:marLeft w:val="480"/>
          <w:marRight w:val="0"/>
          <w:marTop w:val="0"/>
          <w:marBottom w:val="0"/>
          <w:divBdr>
            <w:top w:val="none" w:sz="0" w:space="0" w:color="auto"/>
            <w:left w:val="none" w:sz="0" w:space="0" w:color="auto"/>
            <w:bottom w:val="none" w:sz="0" w:space="0" w:color="auto"/>
            <w:right w:val="none" w:sz="0" w:space="0" w:color="auto"/>
          </w:divBdr>
        </w:div>
        <w:div w:id="893586421">
          <w:marLeft w:val="480"/>
          <w:marRight w:val="0"/>
          <w:marTop w:val="0"/>
          <w:marBottom w:val="0"/>
          <w:divBdr>
            <w:top w:val="none" w:sz="0" w:space="0" w:color="auto"/>
            <w:left w:val="none" w:sz="0" w:space="0" w:color="auto"/>
            <w:bottom w:val="none" w:sz="0" w:space="0" w:color="auto"/>
            <w:right w:val="none" w:sz="0" w:space="0" w:color="auto"/>
          </w:divBdr>
        </w:div>
        <w:div w:id="1244529825">
          <w:marLeft w:val="480"/>
          <w:marRight w:val="0"/>
          <w:marTop w:val="0"/>
          <w:marBottom w:val="0"/>
          <w:divBdr>
            <w:top w:val="none" w:sz="0" w:space="0" w:color="auto"/>
            <w:left w:val="none" w:sz="0" w:space="0" w:color="auto"/>
            <w:bottom w:val="none" w:sz="0" w:space="0" w:color="auto"/>
            <w:right w:val="none" w:sz="0" w:space="0" w:color="auto"/>
          </w:divBdr>
        </w:div>
      </w:divsChild>
    </w:div>
    <w:div w:id="989560316">
      <w:bodyDiv w:val="1"/>
      <w:marLeft w:val="0"/>
      <w:marRight w:val="0"/>
      <w:marTop w:val="0"/>
      <w:marBottom w:val="0"/>
      <w:divBdr>
        <w:top w:val="none" w:sz="0" w:space="0" w:color="auto"/>
        <w:left w:val="none" w:sz="0" w:space="0" w:color="auto"/>
        <w:bottom w:val="none" w:sz="0" w:space="0" w:color="auto"/>
        <w:right w:val="none" w:sz="0" w:space="0" w:color="auto"/>
      </w:divBdr>
    </w:div>
    <w:div w:id="989987588">
      <w:bodyDiv w:val="1"/>
      <w:marLeft w:val="0"/>
      <w:marRight w:val="0"/>
      <w:marTop w:val="0"/>
      <w:marBottom w:val="0"/>
      <w:divBdr>
        <w:top w:val="none" w:sz="0" w:space="0" w:color="auto"/>
        <w:left w:val="none" w:sz="0" w:space="0" w:color="auto"/>
        <w:bottom w:val="none" w:sz="0" w:space="0" w:color="auto"/>
        <w:right w:val="none" w:sz="0" w:space="0" w:color="auto"/>
      </w:divBdr>
    </w:div>
    <w:div w:id="990256024">
      <w:bodyDiv w:val="1"/>
      <w:marLeft w:val="0"/>
      <w:marRight w:val="0"/>
      <w:marTop w:val="0"/>
      <w:marBottom w:val="0"/>
      <w:divBdr>
        <w:top w:val="none" w:sz="0" w:space="0" w:color="auto"/>
        <w:left w:val="none" w:sz="0" w:space="0" w:color="auto"/>
        <w:bottom w:val="none" w:sz="0" w:space="0" w:color="auto"/>
        <w:right w:val="none" w:sz="0" w:space="0" w:color="auto"/>
      </w:divBdr>
    </w:div>
    <w:div w:id="990910501">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
    <w:div w:id="991298262">
      <w:bodyDiv w:val="1"/>
      <w:marLeft w:val="0"/>
      <w:marRight w:val="0"/>
      <w:marTop w:val="0"/>
      <w:marBottom w:val="0"/>
      <w:divBdr>
        <w:top w:val="none" w:sz="0" w:space="0" w:color="auto"/>
        <w:left w:val="none" w:sz="0" w:space="0" w:color="auto"/>
        <w:bottom w:val="none" w:sz="0" w:space="0" w:color="auto"/>
        <w:right w:val="none" w:sz="0" w:space="0" w:color="auto"/>
      </w:divBdr>
    </w:div>
    <w:div w:id="991563861">
      <w:bodyDiv w:val="1"/>
      <w:marLeft w:val="0"/>
      <w:marRight w:val="0"/>
      <w:marTop w:val="0"/>
      <w:marBottom w:val="0"/>
      <w:divBdr>
        <w:top w:val="none" w:sz="0" w:space="0" w:color="auto"/>
        <w:left w:val="none" w:sz="0" w:space="0" w:color="auto"/>
        <w:bottom w:val="none" w:sz="0" w:space="0" w:color="auto"/>
        <w:right w:val="none" w:sz="0" w:space="0" w:color="auto"/>
      </w:divBdr>
    </w:div>
    <w:div w:id="991718397">
      <w:bodyDiv w:val="1"/>
      <w:marLeft w:val="0"/>
      <w:marRight w:val="0"/>
      <w:marTop w:val="0"/>
      <w:marBottom w:val="0"/>
      <w:divBdr>
        <w:top w:val="none" w:sz="0" w:space="0" w:color="auto"/>
        <w:left w:val="none" w:sz="0" w:space="0" w:color="auto"/>
        <w:bottom w:val="none" w:sz="0" w:space="0" w:color="auto"/>
        <w:right w:val="none" w:sz="0" w:space="0" w:color="auto"/>
      </w:divBdr>
    </w:div>
    <w:div w:id="992297622">
      <w:bodyDiv w:val="1"/>
      <w:marLeft w:val="0"/>
      <w:marRight w:val="0"/>
      <w:marTop w:val="0"/>
      <w:marBottom w:val="0"/>
      <w:divBdr>
        <w:top w:val="none" w:sz="0" w:space="0" w:color="auto"/>
        <w:left w:val="none" w:sz="0" w:space="0" w:color="auto"/>
        <w:bottom w:val="none" w:sz="0" w:space="0" w:color="auto"/>
        <w:right w:val="none" w:sz="0" w:space="0" w:color="auto"/>
      </w:divBdr>
    </w:div>
    <w:div w:id="993024975">
      <w:bodyDiv w:val="1"/>
      <w:marLeft w:val="0"/>
      <w:marRight w:val="0"/>
      <w:marTop w:val="0"/>
      <w:marBottom w:val="0"/>
      <w:divBdr>
        <w:top w:val="none" w:sz="0" w:space="0" w:color="auto"/>
        <w:left w:val="none" w:sz="0" w:space="0" w:color="auto"/>
        <w:bottom w:val="none" w:sz="0" w:space="0" w:color="auto"/>
        <w:right w:val="none" w:sz="0" w:space="0" w:color="auto"/>
      </w:divBdr>
    </w:div>
    <w:div w:id="993028775">
      <w:bodyDiv w:val="1"/>
      <w:marLeft w:val="0"/>
      <w:marRight w:val="0"/>
      <w:marTop w:val="0"/>
      <w:marBottom w:val="0"/>
      <w:divBdr>
        <w:top w:val="none" w:sz="0" w:space="0" w:color="auto"/>
        <w:left w:val="none" w:sz="0" w:space="0" w:color="auto"/>
        <w:bottom w:val="none" w:sz="0" w:space="0" w:color="auto"/>
        <w:right w:val="none" w:sz="0" w:space="0" w:color="auto"/>
      </w:divBdr>
    </w:div>
    <w:div w:id="993220660">
      <w:bodyDiv w:val="1"/>
      <w:marLeft w:val="0"/>
      <w:marRight w:val="0"/>
      <w:marTop w:val="0"/>
      <w:marBottom w:val="0"/>
      <w:divBdr>
        <w:top w:val="none" w:sz="0" w:space="0" w:color="auto"/>
        <w:left w:val="none" w:sz="0" w:space="0" w:color="auto"/>
        <w:bottom w:val="none" w:sz="0" w:space="0" w:color="auto"/>
        <w:right w:val="none" w:sz="0" w:space="0" w:color="auto"/>
      </w:divBdr>
    </w:div>
    <w:div w:id="993684134">
      <w:bodyDiv w:val="1"/>
      <w:marLeft w:val="0"/>
      <w:marRight w:val="0"/>
      <w:marTop w:val="0"/>
      <w:marBottom w:val="0"/>
      <w:divBdr>
        <w:top w:val="none" w:sz="0" w:space="0" w:color="auto"/>
        <w:left w:val="none" w:sz="0" w:space="0" w:color="auto"/>
        <w:bottom w:val="none" w:sz="0" w:space="0" w:color="auto"/>
        <w:right w:val="none" w:sz="0" w:space="0" w:color="auto"/>
      </w:divBdr>
    </w:div>
    <w:div w:id="994138973">
      <w:bodyDiv w:val="1"/>
      <w:marLeft w:val="0"/>
      <w:marRight w:val="0"/>
      <w:marTop w:val="0"/>
      <w:marBottom w:val="0"/>
      <w:divBdr>
        <w:top w:val="none" w:sz="0" w:space="0" w:color="auto"/>
        <w:left w:val="none" w:sz="0" w:space="0" w:color="auto"/>
        <w:bottom w:val="none" w:sz="0" w:space="0" w:color="auto"/>
        <w:right w:val="none" w:sz="0" w:space="0" w:color="auto"/>
      </w:divBdr>
    </w:div>
    <w:div w:id="994257276">
      <w:bodyDiv w:val="1"/>
      <w:marLeft w:val="0"/>
      <w:marRight w:val="0"/>
      <w:marTop w:val="0"/>
      <w:marBottom w:val="0"/>
      <w:divBdr>
        <w:top w:val="none" w:sz="0" w:space="0" w:color="auto"/>
        <w:left w:val="none" w:sz="0" w:space="0" w:color="auto"/>
        <w:bottom w:val="none" w:sz="0" w:space="0" w:color="auto"/>
        <w:right w:val="none" w:sz="0" w:space="0" w:color="auto"/>
      </w:divBdr>
    </w:div>
    <w:div w:id="994379167">
      <w:bodyDiv w:val="1"/>
      <w:marLeft w:val="0"/>
      <w:marRight w:val="0"/>
      <w:marTop w:val="0"/>
      <w:marBottom w:val="0"/>
      <w:divBdr>
        <w:top w:val="none" w:sz="0" w:space="0" w:color="auto"/>
        <w:left w:val="none" w:sz="0" w:space="0" w:color="auto"/>
        <w:bottom w:val="none" w:sz="0" w:space="0" w:color="auto"/>
        <w:right w:val="none" w:sz="0" w:space="0" w:color="auto"/>
      </w:divBdr>
    </w:div>
    <w:div w:id="994602626">
      <w:bodyDiv w:val="1"/>
      <w:marLeft w:val="0"/>
      <w:marRight w:val="0"/>
      <w:marTop w:val="0"/>
      <w:marBottom w:val="0"/>
      <w:divBdr>
        <w:top w:val="none" w:sz="0" w:space="0" w:color="auto"/>
        <w:left w:val="none" w:sz="0" w:space="0" w:color="auto"/>
        <w:bottom w:val="none" w:sz="0" w:space="0" w:color="auto"/>
        <w:right w:val="none" w:sz="0" w:space="0" w:color="auto"/>
      </w:divBdr>
    </w:div>
    <w:div w:id="994796837">
      <w:bodyDiv w:val="1"/>
      <w:marLeft w:val="0"/>
      <w:marRight w:val="0"/>
      <w:marTop w:val="0"/>
      <w:marBottom w:val="0"/>
      <w:divBdr>
        <w:top w:val="none" w:sz="0" w:space="0" w:color="auto"/>
        <w:left w:val="none" w:sz="0" w:space="0" w:color="auto"/>
        <w:bottom w:val="none" w:sz="0" w:space="0" w:color="auto"/>
        <w:right w:val="none" w:sz="0" w:space="0" w:color="auto"/>
      </w:divBdr>
    </w:div>
    <w:div w:id="994911998">
      <w:bodyDiv w:val="1"/>
      <w:marLeft w:val="0"/>
      <w:marRight w:val="0"/>
      <w:marTop w:val="0"/>
      <w:marBottom w:val="0"/>
      <w:divBdr>
        <w:top w:val="none" w:sz="0" w:space="0" w:color="auto"/>
        <w:left w:val="none" w:sz="0" w:space="0" w:color="auto"/>
        <w:bottom w:val="none" w:sz="0" w:space="0" w:color="auto"/>
        <w:right w:val="none" w:sz="0" w:space="0" w:color="auto"/>
      </w:divBdr>
    </w:div>
    <w:div w:id="995184384">
      <w:bodyDiv w:val="1"/>
      <w:marLeft w:val="0"/>
      <w:marRight w:val="0"/>
      <w:marTop w:val="0"/>
      <w:marBottom w:val="0"/>
      <w:divBdr>
        <w:top w:val="none" w:sz="0" w:space="0" w:color="auto"/>
        <w:left w:val="none" w:sz="0" w:space="0" w:color="auto"/>
        <w:bottom w:val="none" w:sz="0" w:space="0" w:color="auto"/>
        <w:right w:val="none" w:sz="0" w:space="0" w:color="auto"/>
      </w:divBdr>
    </w:div>
    <w:div w:id="995189502">
      <w:bodyDiv w:val="1"/>
      <w:marLeft w:val="0"/>
      <w:marRight w:val="0"/>
      <w:marTop w:val="0"/>
      <w:marBottom w:val="0"/>
      <w:divBdr>
        <w:top w:val="none" w:sz="0" w:space="0" w:color="auto"/>
        <w:left w:val="none" w:sz="0" w:space="0" w:color="auto"/>
        <w:bottom w:val="none" w:sz="0" w:space="0" w:color="auto"/>
        <w:right w:val="none" w:sz="0" w:space="0" w:color="auto"/>
      </w:divBdr>
    </w:div>
    <w:div w:id="995496555">
      <w:bodyDiv w:val="1"/>
      <w:marLeft w:val="0"/>
      <w:marRight w:val="0"/>
      <w:marTop w:val="0"/>
      <w:marBottom w:val="0"/>
      <w:divBdr>
        <w:top w:val="none" w:sz="0" w:space="0" w:color="auto"/>
        <w:left w:val="none" w:sz="0" w:space="0" w:color="auto"/>
        <w:bottom w:val="none" w:sz="0" w:space="0" w:color="auto"/>
        <w:right w:val="none" w:sz="0" w:space="0" w:color="auto"/>
      </w:divBdr>
    </w:div>
    <w:div w:id="995886711">
      <w:bodyDiv w:val="1"/>
      <w:marLeft w:val="0"/>
      <w:marRight w:val="0"/>
      <w:marTop w:val="0"/>
      <w:marBottom w:val="0"/>
      <w:divBdr>
        <w:top w:val="none" w:sz="0" w:space="0" w:color="auto"/>
        <w:left w:val="none" w:sz="0" w:space="0" w:color="auto"/>
        <w:bottom w:val="none" w:sz="0" w:space="0" w:color="auto"/>
        <w:right w:val="none" w:sz="0" w:space="0" w:color="auto"/>
      </w:divBdr>
    </w:div>
    <w:div w:id="995957933">
      <w:bodyDiv w:val="1"/>
      <w:marLeft w:val="0"/>
      <w:marRight w:val="0"/>
      <w:marTop w:val="0"/>
      <w:marBottom w:val="0"/>
      <w:divBdr>
        <w:top w:val="none" w:sz="0" w:space="0" w:color="auto"/>
        <w:left w:val="none" w:sz="0" w:space="0" w:color="auto"/>
        <w:bottom w:val="none" w:sz="0" w:space="0" w:color="auto"/>
        <w:right w:val="none" w:sz="0" w:space="0" w:color="auto"/>
      </w:divBdr>
    </w:div>
    <w:div w:id="996112706">
      <w:bodyDiv w:val="1"/>
      <w:marLeft w:val="0"/>
      <w:marRight w:val="0"/>
      <w:marTop w:val="0"/>
      <w:marBottom w:val="0"/>
      <w:divBdr>
        <w:top w:val="none" w:sz="0" w:space="0" w:color="auto"/>
        <w:left w:val="none" w:sz="0" w:space="0" w:color="auto"/>
        <w:bottom w:val="none" w:sz="0" w:space="0" w:color="auto"/>
        <w:right w:val="none" w:sz="0" w:space="0" w:color="auto"/>
      </w:divBdr>
    </w:div>
    <w:div w:id="996375808">
      <w:bodyDiv w:val="1"/>
      <w:marLeft w:val="0"/>
      <w:marRight w:val="0"/>
      <w:marTop w:val="0"/>
      <w:marBottom w:val="0"/>
      <w:divBdr>
        <w:top w:val="none" w:sz="0" w:space="0" w:color="auto"/>
        <w:left w:val="none" w:sz="0" w:space="0" w:color="auto"/>
        <w:bottom w:val="none" w:sz="0" w:space="0" w:color="auto"/>
        <w:right w:val="none" w:sz="0" w:space="0" w:color="auto"/>
      </w:divBdr>
    </w:div>
    <w:div w:id="996417605">
      <w:bodyDiv w:val="1"/>
      <w:marLeft w:val="0"/>
      <w:marRight w:val="0"/>
      <w:marTop w:val="0"/>
      <w:marBottom w:val="0"/>
      <w:divBdr>
        <w:top w:val="none" w:sz="0" w:space="0" w:color="auto"/>
        <w:left w:val="none" w:sz="0" w:space="0" w:color="auto"/>
        <w:bottom w:val="none" w:sz="0" w:space="0" w:color="auto"/>
        <w:right w:val="none" w:sz="0" w:space="0" w:color="auto"/>
      </w:divBdr>
    </w:div>
    <w:div w:id="996422335">
      <w:bodyDiv w:val="1"/>
      <w:marLeft w:val="0"/>
      <w:marRight w:val="0"/>
      <w:marTop w:val="0"/>
      <w:marBottom w:val="0"/>
      <w:divBdr>
        <w:top w:val="none" w:sz="0" w:space="0" w:color="auto"/>
        <w:left w:val="none" w:sz="0" w:space="0" w:color="auto"/>
        <w:bottom w:val="none" w:sz="0" w:space="0" w:color="auto"/>
        <w:right w:val="none" w:sz="0" w:space="0" w:color="auto"/>
      </w:divBdr>
    </w:div>
    <w:div w:id="996568164">
      <w:bodyDiv w:val="1"/>
      <w:marLeft w:val="0"/>
      <w:marRight w:val="0"/>
      <w:marTop w:val="0"/>
      <w:marBottom w:val="0"/>
      <w:divBdr>
        <w:top w:val="none" w:sz="0" w:space="0" w:color="auto"/>
        <w:left w:val="none" w:sz="0" w:space="0" w:color="auto"/>
        <w:bottom w:val="none" w:sz="0" w:space="0" w:color="auto"/>
        <w:right w:val="none" w:sz="0" w:space="0" w:color="auto"/>
      </w:divBdr>
    </w:div>
    <w:div w:id="996961060">
      <w:bodyDiv w:val="1"/>
      <w:marLeft w:val="0"/>
      <w:marRight w:val="0"/>
      <w:marTop w:val="0"/>
      <w:marBottom w:val="0"/>
      <w:divBdr>
        <w:top w:val="none" w:sz="0" w:space="0" w:color="auto"/>
        <w:left w:val="none" w:sz="0" w:space="0" w:color="auto"/>
        <w:bottom w:val="none" w:sz="0" w:space="0" w:color="auto"/>
        <w:right w:val="none" w:sz="0" w:space="0" w:color="auto"/>
      </w:divBdr>
    </w:div>
    <w:div w:id="997610032">
      <w:bodyDiv w:val="1"/>
      <w:marLeft w:val="0"/>
      <w:marRight w:val="0"/>
      <w:marTop w:val="0"/>
      <w:marBottom w:val="0"/>
      <w:divBdr>
        <w:top w:val="none" w:sz="0" w:space="0" w:color="auto"/>
        <w:left w:val="none" w:sz="0" w:space="0" w:color="auto"/>
        <w:bottom w:val="none" w:sz="0" w:space="0" w:color="auto"/>
        <w:right w:val="none" w:sz="0" w:space="0" w:color="auto"/>
      </w:divBdr>
    </w:div>
    <w:div w:id="997879423">
      <w:bodyDiv w:val="1"/>
      <w:marLeft w:val="0"/>
      <w:marRight w:val="0"/>
      <w:marTop w:val="0"/>
      <w:marBottom w:val="0"/>
      <w:divBdr>
        <w:top w:val="none" w:sz="0" w:space="0" w:color="auto"/>
        <w:left w:val="none" w:sz="0" w:space="0" w:color="auto"/>
        <w:bottom w:val="none" w:sz="0" w:space="0" w:color="auto"/>
        <w:right w:val="none" w:sz="0" w:space="0" w:color="auto"/>
      </w:divBdr>
    </w:div>
    <w:div w:id="998384151">
      <w:bodyDiv w:val="1"/>
      <w:marLeft w:val="0"/>
      <w:marRight w:val="0"/>
      <w:marTop w:val="0"/>
      <w:marBottom w:val="0"/>
      <w:divBdr>
        <w:top w:val="none" w:sz="0" w:space="0" w:color="auto"/>
        <w:left w:val="none" w:sz="0" w:space="0" w:color="auto"/>
        <w:bottom w:val="none" w:sz="0" w:space="0" w:color="auto"/>
        <w:right w:val="none" w:sz="0" w:space="0" w:color="auto"/>
      </w:divBdr>
    </w:div>
    <w:div w:id="998457799">
      <w:bodyDiv w:val="1"/>
      <w:marLeft w:val="0"/>
      <w:marRight w:val="0"/>
      <w:marTop w:val="0"/>
      <w:marBottom w:val="0"/>
      <w:divBdr>
        <w:top w:val="none" w:sz="0" w:space="0" w:color="auto"/>
        <w:left w:val="none" w:sz="0" w:space="0" w:color="auto"/>
        <w:bottom w:val="none" w:sz="0" w:space="0" w:color="auto"/>
        <w:right w:val="none" w:sz="0" w:space="0" w:color="auto"/>
      </w:divBdr>
    </w:div>
    <w:div w:id="998535175">
      <w:bodyDiv w:val="1"/>
      <w:marLeft w:val="0"/>
      <w:marRight w:val="0"/>
      <w:marTop w:val="0"/>
      <w:marBottom w:val="0"/>
      <w:divBdr>
        <w:top w:val="none" w:sz="0" w:space="0" w:color="auto"/>
        <w:left w:val="none" w:sz="0" w:space="0" w:color="auto"/>
        <w:bottom w:val="none" w:sz="0" w:space="0" w:color="auto"/>
        <w:right w:val="none" w:sz="0" w:space="0" w:color="auto"/>
      </w:divBdr>
    </w:div>
    <w:div w:id="998845353">
      <w:bodyDiv w:val="1"/>
      <w:marLeft w:val="0"/>
      <w:marRight w:val="0"/>
      <w:marTop w:val="0"/>
      <w:marBottom w:val="0"/>
      <w:divBdr>
        <w:top w:val="none" w:sz="0" w:space="0" w:color="auto"/>
        <w:left w:val="none" w:sz="0" w:space="0" w:color="auto"/>
        <w:bottom w:val="none" w:sz="0" w:space="0" w:color="auto"/>
        <w:right w:val="none" w:sz="0" w:space="0" w:color="auto"/>
      </w:divBdr>
    </w:div>
    <w:div w:id="998925769">
      <w:bodyDiv w:val="1"/>
      <w:marLeft w:val="0"/>
      <w:marRight w:val="0"/>
      <w:marTop w:val="0"/>
      <w:marBottom w:val="0"/>
      <w:divBdr>
        <w:top w:val="none" w:sz="0" w:space="0" w:color="auto"/>
        <w:left w:val="none" w:sz="0" w:space="0" w:color="auto"/>
        <w:bottom w:val="none" w:sz="0" w:space="0" w:color="auto"/>
        <w:right w:val="none" w:sz="0" w:space="0" w:color="auto"/>
      </w:divBdr>
    </w:div>
    <w:div w:id="999193648">
      <w:bodyDiv w:val="1"/>
      <w:marLeft w:val="0"/>
      <w:marRight w:val="0"/>
      <w:marTop w:val="0"/>
      <w:marBottom w:val="0"/>
      <w:divBdr>
        <w:top w:val="none" w:sz="0" w:space="0" w:color="auto"/>
        <w:left w:val="none" w:sz="0" w:space="0" w:color="auto"/>
        <w:bottom w:val="none" w:sz="0" w:space="0" w:color="auto"/>
        <w:right w:val="none" w:sz="0" w:space="0" w:color="auto"/>
      </w:divBdr>
    </w:div>
    <w:div w:id="999312714">
      <w:bodyDiv w:val="1"/>
      <w:marLeft w:val="0"/>
      <w:marRight w:val="0"/>
      <w:marTop w:val="0"/>
      <w:marBottom w:val="0"/>
      <w:divBdr>
        <w:top w:val="none" w:sz="0" w:space="0" w:color="auto"/>
        <w:left w:val="none" w:sz="0" w:space="0" w:color="auto"/>
        <w:bottom w:val="none" w:sz="0" w:space="0" w:color="auto"/>
        <w:right w:val="none" w:sz="0" w:space="0" w:color="auto"/>
      </w:divBdr>
    </w:div>
    <w:div w:id="999701674">
      <w:bodyDiv w:val="1"/>
      <w:marLeft w:val="0"/>
      <w:marRight w:val="0"/>
      <w:marTop w:val="0"/>
      <w:marBottom w:val="0"/>
      <w:divBdr>
        <w:top w:val="none" w:sz="0" w:space="0" w:color="auto"/>
        <w:left w:val="none" w:sz="0" w:space="0" w:color="auto"/>
        <w:bottom w:val="none" w:sz="0" w:space="0" w:color="auto"/>
        <w:right w:val="none" w:sz="0" w:space="0" w:color="auto"/>
      </w:divBdr>
    </w:div>
    <w:div w:id="1000474321">
      <w:bodyDiv w:val="1"/>
      <w:marLeft w:val="0"/>
      <w:marRight w:val="0"/>
      <w:marTop w:val="0"/>
      <w:marBottom w:val="0"/>
      <w:divBdr>
        <w:top w:val="none" w:sz="0" w:space="0" w:color="auto"/>
        <w:left w:val="none" w:sz="0" w:space="0" w:color="auto"/>
        <w:bottom w:val="none" w:sz="0" w:space="0" w:color="auto"/>
        <w:right w:val="none" w:sz="0" w:space="0" w:color="auto"/>
      </w:divBdr>
    </w:div>
    <w:div w:id="1000541836">
      <w:bodyDiv w:val="1"/>
      <w:marLeft w:val="0"/>
      <w:marRight w:val="0"/>
      <w:marTop w:val="0"/>
      <w:marBottom w:val="0"/>
      <w:divBdr>
        <w:top w:val="none" w:sz="0" w:space="0" w:color="auto"/>
        <w:left w:val="none" w:sz="0" w:space="0" w:color="auto"/>
        <w:bottom w:val="none" w:sz="0" w:space="0" w:color="auto"/>
        <w:right w:val="none" w:sz="0" w:space="0" w:color="auto"/>
      </w:divBdr>
    </w:div>
    <w:div w:id="1000541935">
      <w:bodyDiv w:val="1"/>
      <w:marLeft w:val="0"/>
      <w:marRight w:val="0"/>
      <w:marTop w:val="0"/>
      <w:marBottom w:val="0"/>
      <w:divBdr>
        <w:top w:val="none" w:sz="0" w:space="0" w:color="auto"/>
        <w:left w:val="none" w:sz="0" w:space="0" w:color="auto"/>
        <w:bottom w:val="none" w:sz="0" w:space="0" w:color="auto"/>
        <w:right w:val="none" w:sz="0" w:space="0" w:color="auto"/>
      </w:divBdr>
    </w:div>
    <w:div w:id="1000547307">
      <w:bodyDiv w:val="1"/>
      <w:marLeft w:val="0"/>
      <w:marRight w:val="0"/>
      <w:marTop w:val="0"/>
      <w:marBottom w:val="0"/>
      <w:divBdr>
        <w:top w:val="none" w:sz="0" w:space="0" w:color="auto"/>
        <w:left w:val="none" w:sz="0" w:space="0" w:color="auto"/>
        <w:bottom w:val="none" w:sz="0" w:space="0" w:color="auto"/>
        <w:right w:val="none" w:sz="0" w:space="0" w:color="auto"/>
      </w:divBdr>
      <w:divsChild>
        <w:div w:id="857742038">
          <w:marLeft w:val="480"/>
          <w:marRight w:val="0"/>
          <w:marTop w:val="0"/>
          <w:marBottom w:val="0"/>
          <w:divBdr>
            <w:top w:val="none" w:sz="0" w:space="0" w:color="auto"/>
            <w:left w:val="none" w:sz="0" w:space="0" w:color="auto"/>
            <w:bottom w:val="none" w:sz="0" w:space="0" w:color="auto"/>
            <w:right w:val="none" w:sz="0" w:space="0" w:color="auto"/>
          </w:divBdr>
        </w:div>
        <w:div w:id="488714526">
          <w:marLeft w:val="480"/>
          <w:marRight w:val="0"/>
          <w:marTop w:val="0"/>
          <w:marBottom w:val="0"/>
          <w:divBdr>
            <w:top w:val="none" w:sz="0" w:space="0" w:color="auto"/>
            <w:left w:val="none" w:sz="0" w:space="0" w:color="auto"/>
            <w:bottom w:val="none" w:sz="0" w:space="0" w:color="auto"/>
            <w:right w:val="none" w:sz="0" w:space="0" w:color="auto"/>
          </w:divBdr>
        </w:div>
        <w:div w:id="1433471444">
          <w:marLeft w:val="480"/>
          <w:marRight w:val="0"/>
          <w:marTop w:val="0"/>
          <w:marBottom w:val="0"/>
          <w:divBdr>
            <w:top w:val="none" w:sz="0" w:space="0" w:color="auto"/>
            <w:left w:val="none" w:sz="0" w:space="0" w:color="auto"/>
            <w:bottom w:val="none" w:sz="0" w:space="0" w:color="auto"/>
            <w:right w:val="none" w:sz="0" w:space="0" w:color="auto"/>
          </w:divBdr>
        </w:div>
        <w:div w:id="471563404">
          <w:marLeft w:val="480"/>
          <w:marRight w:val="0"/>
          <w:marTop w:val="0"/>
          <w:marBottom w:val="0"/>
          <w:divBdr>
            <w:top w:val="none" w:sz="0" w:space="0" w:color="auto"/>
            <w:left w:val="none" w:sz="0" w:space="0" w:color="auto"/>
            <w:bottom w:val="none" w:sz="0" w:space="0" w:color="auto"/>
            <w:right w:val="none" w:sz="0" w:space="0" w:color="auto"/>
          </w:divBdr>
        </w:div>
        <w:div w:id="919951410">
          <w:marLeft w:val="480"/>
          <w:marRight w:val="0"/>
          <w:marTop w:val="0"/>
          <w:marBottom w:val="0"/>
          <w:divBdr>
            <w:top w:val="none" w:sz="0" w:space="0" w:color="auto"/>
            <w:left w:val="none" w:sz="0" w:space="0" w:color="auto"/>
            <w:bottom w:val="none" w:sz="0" w:space="0" w:color="auto"/>
            <w:right w:val="none" w:sz="0" w:space="0" w:color="auto"/>
          </w:divBdr>
        </w:div>
        <w:div w:id="274990217">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169953846">
          <w:marLeft w:val="480"/>
          <w:marRight w:val="0"/>
          <w:marTop w:val="0"/>
          <w:marBottom w:val="0"/>
          <w:divBdr>
            <w:top w:val="none" w:sz="0" w:space="0" w:color="auto"/>
            <w:left w:val="none" w:sz="0" w:space="0" w:color="auto"/>
            <w:bottom w:val="none" w:sz="0" w:space="0" w:color="auto"/>
            <w:right w:val="none" w:sz="0" w:space="0" w:color="auto"/>
          </w:divBdr>
        </w:div>
        <w:div w:id="212158225">
          <w:marLeft w:val="480"/>
          <w:marRight w:val="0"/>
          <w:marTop w:val="0"/>
          <w:marBottom w:val="0"/>
          <w:divBdr>
            <w:top w:val="none" w:sz="0" w:space="0" w:color="auto"/>
            <w:left w:val="none" w:sz="0" w:space="0" w:color="auto"/>
            <w:bottom w:val="none" w:sz="0" w:space="0" w:color="auto"/>
            <w:right w:val="none" w:sz="0" w:space="0" w:color="auto"/>
          </w:divBdr>
        </w:div>
        <w:div w:id="1635866795">
          <w:marLeft w:val="480"/>
          <w:marRight w:val="0"/>
          <w:marTop w:val="0"/>
          <w:marBottom w:val="0"/>
          <w:divBdr>
            <w:top w:val="none" w:sz="0" w:space="0" w:color="auto"/>
            <w:left w:val="none" w:sz="0" w:space="0" w:color="auto"/>
            <w:bottom w:val="none" w:sz="0" w:space="0" w:color="auto"/>
            <w:right w:val="none" w:sz="0" w:space="0" w:color="auto"/>
          </w:divBdr>
        </w:div>
        <w:div w:id="942374196">
          <w:marLeft w:val="480"/>
          <w:marRight w:val="0"/>
          <w:marTop w:val="0"/>
          <w:marBottom w:val="0"/>
          <w:divBdr>
            <w:top w:val="none" w:sz="0" w:space="0" w:color="auto"/>
            <w:left w:val="none" w:sz="0" w:space="0" w:color="auto"/>
            <w:bottom w:val="none" w:sz="0" w:space="0" w:color="auto"/>
            <w:right w:val="none" w:sz="0" w:space="0" w:color="auto"/>
          </w:divBdr>
        </w:div>
        <w:div w:id="1460295467">
          <w:marLeft w:val="480"/>
          <w:marRight w:val="0"/>
          <w:marTop w:val="0"/>
          <w:marBottom w:val="0"/>
          <w:divBdr>
            <w:top w:val="none" w:sz="0" w:space="0" w:color="auto"/>
            <w:left w:val="none" w:sz="0" w:space="0" w:color="auto"/>
            <w:bottom w:val="none" w:sz="0" w:space="0" w:color="auto"/>
            <w:right w:val="none" w:sz="0" w:space="0" w:color="auto"/>
          </w:divBdr>
        </w:div>
        <w:div w:id="741755041">
          <w:marLeft w:val="480"/>
          <w:marRight w:val="0"/>
          <w:marTop w:val="0"/>
          <w:marBottom w:val="0"/>
          <w:divBdr>
            <w:top w:val="none" w:sz="0" w:space="0" w:color="auto"/>
            <w:left w:val="none" w:sz="0" w:space="0" w:color="auto"/>
            <w:bottom w:val="none" w:sz="0" w:space="0" w:color="auto"/>
            <w:right w:val="none" w:sz="0" w:space="0" w:color="auto"/>
          </w:divBdr>
        </w:div>
        <w:div w:id="1646349291">
          <w:marLeft w:val="480"/>
          <w:marRight w:val="0"/>
          <w:marTop w:val="0"/>
          <w:marBottom w:val="0"/>
          <w:divBdr>
            <w:top w:val="none" w:sz="0" w:space="0" w:color="auto"/>
            <w:left w:val="none" w:sz="0" w:space="0" w:color="auto"/>
            <w:bottom w:val="none" w:sz="0" w:space="0" w:color="auto"/>
            <w:right w:val="none" w:sz="0" w:space="0" w:color="auto"/>
          </w:divBdr>
        </w:div>
        <w:div w:id="236285767">
          <w:marLeft w:val="480"/>
          <w:marRight w:val="0"/>
          <w:marTop w:val="0"/>
          <w:marBottom w:val="0"/>
          <w:divBdr>
            <w:top w:val="none" w:sz="0" w:space="0" w:color="auto"/>
            <w:left w:val="none" w:sz="0" w:space="0" w:color="auto"/>
            <w:bottom w:val="none" w:sz="0" w:space="0" w:color="auto"/>
            <w:right w:val="none" w:sz="0" w:space="0" w:color="auto"/>
          </w:divBdr>
        </w:div>
        <w:div w:id="850921837">
          <w:marLeft w:val="480"/>
          <w:marRight w:val="0"/>
          <w:marTop w:val="0"/>
          <w:marBottom w:val="0"/>
          <w:divBdr>
            <w:top w:val="none" w:sz="0" w:space="0" w:color="auto"/>
            <w:left w:val="none" w:sz="0" w:space="0" w:color="auto"/>
            <w:bottom w:val="none" w:sz="0" w:space="0" w:color="auto"/>
            <w:right w:val="none" w:sz="0" w:space="0" w:color="auto"/>
          </w:divBdr>
        </w:div>
        <w:div w:id="760297661">
          <w:marLeft w:val="480"/>
          <w:marRight w:val="0"/>
          <w:marTop w:val="0"/>
          <w:marBottom w:val="0"/>
          <w:divBdr>
            <w:top w:val="none" w:sz="0" w:space="0" w:color="auto"/>
            <w:left w:val="none" w:sz="0" w:space="0" w:color="auto"/>
            <w:bottom w:val="none" w:sz="0" w:space="0" w:color="auto"/>
            <w:right w:val="none" w:sz="0" w:space="0" w:color="auto"/>
          </w:divBdr>
        </w:div>
        <w:div w:id="1033967957">
          <w:marLeft w:val="480"/>
          <w:marRight w:val="0"/>
          <w:marTop w:val="0"/>
          <w:marBottom w:val="0"/>
          <w:divBdr>
            <w:top w:val="none" w:sz="0" w:space="0" w:color="auto"/>
            <w:left w:val="none" w:sz="0" w:space="0" w:color="auto"/>
            <w:bottom w:val="none" w:sz="0" w:space="0" w:color="auto"/>
            <w:right w:val="none" w:sz="0" w:space="0" w:color="auto"/>
          </w:divBdr>
        </w:div>
        <w:div w:id="1954243895">
          <w:marLeft w:val="480"/>
          <w:marRight w:val="0"/>
          <w:marTop w:val="0"/>
          <w:marBottom w:val="0"/>
          <w:divBdr>
            <w:top w:val="none" w:sz="0" w:space="0" w:color="auto"/>
            <w:left w:val="none" w:sz="0" w:space="0" w:color="auto"/>
            <w:bottom w:val="none" w:sz="0" w:space="0" w:color="auto"/>
            <w:right w:val="none" w:sz="0" w:space="0" w:color="auto"/>
          </w:divBdr>
        </w:div>
        <w:div w:id="421100921">
          <w:marLeft w:val="480"/>
          <w:marRight w:val="0"/>
          <w:marTop w:val="0"/>
          <w:marBottom w:val="0"/>
          <w:divBdr>
            <w:top w:val="none" w:sz="0" w:space="0" w:color="auto"/>
            <w:left w:val="none" w:sz="0" w:space="0" w:color="auto"/>
            <w:bottom w:val="none" w:sz="0" w:space="0" w:color="auto"/>
            <w:right w:val="none" w:sz="0" w:space="0" w:color="auto"/>
          </w:divBdr>
        </w:div>
        <w:div w:id="672227278">
          <w:marLeft w:val="480"/>
          <w:marRight w:val="0"/>
          <w:marTop w:val="0"/>
          <w:marBottom w:val="0"/>
          <w:divBdr>
            <w:top w:val="none" w:sz="0" w:space="0" w:color="auto"/>
            <w:left w:val="none" w:sz="0" w:space="0" w:color="auto"/>
            <w:bottom w:val="none" w:sz="0" w:space="0" w:color="auto"/>
            <w:right w:val="none" w:sz="0" w:space="0" w:color="auto"/>
          </w:divBdr>
        </w:div>
        <w:div w:id="1984574382">
          <w:marLeft w:val="480"/>
          <w:marRight w:val="0"/>
          <w:marTop w:val="0"/>
          <w:marBottom w:val="0"/>
          <w:divBdr>
            <w:top w:val="none" w:sz="0" w:space="0" w:color="auto"/>
            <w:left w:val="none" w:sz="0" w:space="0" w:color="auto"/>
            <w:bottom w:val="none" w:sz="0" w:space="0" w:color="auto"/>
            <w:right w:val="none" w:sz="0" w:space="0" w:color="auto"/>
          </w:divBdr>
        </w:div>
        <w:div w:id="1109618341">
          <w:marLeft w:val="480"/>
          <w:marRight w:val="0"/>
          <w:marTop w:val="0"/>
          <w:marBottom w:val="0"/>
          <w:divBdr>
            <w:top w:val="none" w:sz="0" w:space="0" w:color="auto"/>
            <w:left w:val="none" w:sz="0" w:space="0" w:color="auto"/>
            <w:bottom w:val="none" w:sz="0" w:space="0" w:color="auto"/>
            <w:right w:val="none" w:sz="0" w:space="0" w:color="auto"/>
          </w:divBdr>
        </w:div>
        <w:div w:id="1433816856">
          <w:marLeft w:val="480"/>
          <w:marRight w:val="0"/>
          <w:marTop w:val="0"/>
          <w:marBottom w:val="0"/>
          <w:divBdr>
            <w:top w:val="none" w:sz="0" w:space="0" w:color="auto"/>
            <w:left w:val="none" w:sz="0" w:space="0" w:color="auto"/>
            <w:bottom w:val="none" w:sz="0" w:space="0" w:color="auto"/>
            <w:right w:val="none" w:sz="0" w:space="0" w:color="auto"/>
          </w:divBdr>
        </w:div>
        <w:div w:id="1607081054">
          <w:marLeft w:val="480"/>
          <w:marRight w:val="0"/>
          <w:marTop w:val="0"/>
          <w:marBottom w:val="0"/>
          <w:divBdr>
            <w:top w:val="none" w:sz="0" w:space="0" w:color="auto"/>
            <w:left w:val="none" w:sz="0" w:space="0" w:color="auto"/>
            <w:bottom w:val="none" w:sz="0" w:space="0" w:color="auto"/>
            <w:right w:val="none" w:sz="0" w:space="0" w:color="auto"/>
          </w:divBdr>
        </w:div>
        <w:div w:id="1582906121">
          <w:marLeft w:val="480"/>
          <w:marRight w:val="0"/>
          <w:marTop w:val="0"/>
          <w:marBottom w:val="0"/>
          <w:divBdr>
            <w:top w:val="none" w:sz="0" w:space="0" w:color="auto"/>
            <w:left w:val="none" w:sz="0" w:space="0" w:color="auto"/>
            <w:bottom w:val="none" w:sz="0" w:space="0" w:color="auto"/>
            <w:right w:val="none" w:sz="0" w:space="0" w:color="auto"/>
          </w:divBdr>
        </w:div>
        <w:div w:id="1628464726">
          <w:marLeft w:val="480"/>
          <w:marRight w:val="0"/>
          <w:marTop w:val="0"/>
          <w:marBottom w:val="0"/>
          <w:divBdr>
            <w:top w:val="none" w:sz="0" w:space="0" w:color="auto"/>
            <w:left w:val="none" w:sz="0" w:space="0" w:color="auto"/>
            <w:bottom w:val="none" w:sz="0" w:space="0" w:color="auto"/>
            <w:right w:val="none" w:sz="0" w:space="0" w:color="auto"/>
          </w:divBdr>
        </w:div>
        <w:div w:id="555166857">
          <w:marLeft w:val="480"/>
          <w:marRight w:val="0"/>
          <w:marTop w:val="0"/>
          <w:marBottom w:val="0"/>
          <w:divBdr>
            <w:top w:val="none" w:sz="0" w:space="0" w:color="auto"/>
            <w:left w:val="none" w:sz="0" w:space="0" w:color="auto"/>
            <w:bottom w:val="none" w:sz="0" w:space="0" w:color="auto"/>
            <w:right w:val="none" w:sz="0" w:space="0" w:color="auto"/>
          </w:divBdr>
        </w:div>
        <w:div w:id="358286885">
          <w:marLeft w:val="480"/>
          <w:marRight w:val="0"/>
          <w:marTop w:val="0"/>
          <w:marBottom w:val="0"/>
          <w:divBdr>
            <w:top w:val="none" w:sz="0" w:space="0" w:color="auto"/>
            <w:left w:val="none" w:sz="0" w:space="0" w:color="auto"/>
            <w:bottom w:val="none" w:sz="0" w:space="0" w:color="auto"/>
            <w:right w:val="none" w:sz="0" w:space="0" w:color="auto"/>
          </w:divBdr>
        </w:div>
        <w:div w:id="1139690484">
          <w:marLeft w:val="480"/>
          <w:marRight w:val="0"/>
          <w:marTop w:val="0"/>
          <w:marBottom w:val="0"/>
          <w:divBdr>
            <w:top w:val="none" w:sz="0" w:space="0" w:color="auto"/>
            <w:left w:val="none" w:sz="0" w:space="0" w:color="auto"/>
            <w:bottom w:val="none" w:sz="0" w:space="0" w:color="auto"/>
            <w:right w:val="none" w:sz="0" w:space="0" w:color="auto"/>
          </w:divBdr>
        </w:div>
        <w:div w:id="1837265737">
          <w:marLeft w:val="480"/>
          <w:marRight w:val="0"/>
          <w:marTop w:val="0"/>
          <w:marBottom w:val="0"/>
          <w:divBdr>
            <w:top w:val="none" w:sz="0" w:space="0" w:color="auto"/>
            <w:left w:val="none" w:sz="0" w:space="0" w:color="auto"/>
            <w:bottom w:val="none" w:sz="0" w:space="0" w:color="auto"/>
            <w:right w:val="none" w:sz="0" w:space="0" w:color="auto"/>
          </w:divBdr>
        </w:div>
        <w:div w:id="1536843696">
          <w:marLeft w:val="480"/>
          <w:marRight w:val="0"/>
          <w:marTop w:val="0"/>
          <w:marBottom w:val="0"/>
          <w:divBdr>
            <w:top w:val="none" w:sz="0" w:space="0" w:color="auto"/>
            <w:left w:val="none" w:sz="0" w:space="0" w:color="auto"/>
            <w:bottom w:val="none" w:sz="0" w:space="0" w:color="auto"/>
            <w:right w:val="none" w:sz="0" w:space="0" w:color="auto"/>
          </w:divBdr>
        </w:div>
        <w:div w:id="189030420">
          <w:marLeft w:val="480"/>
          <w:marRight w:val="0"/>
          <w:marTop w:val="0"/>
          <w:marBottom w:val="0"/>
          <w:divBdr>
            <w:top w:val="none" w:sz="0" w:space="0" w:color="auto"/>
            <w:left w:val="none" w:sz="0" w:space="0" w:color="auto"/>
            <w:bottom w:val="none" w:sz="0" w:space="0" w:color="auto"/>
            <w:right w:val="none" w:sz="0" w:space="0" w:color="auto"/>
          </w:divBdr>
        </w:div>
        <w:div w:id="1968661533">
          <w:marLeft w:val="480"/>
          <w:marRight w:val="0"/>
          <w:marTop w:val="0"/>
          <w:marBottom w:val="0"/>
          <w:divBdr>
            <w:top w:val="none" w:sz="0" w:space="0" w:color="auto"/>
            <w:left w:val="none" w:sz="0" w:space="0" w:color="auto"/>
            <w:bottom w:val="none" w:sz="0" w:space="0" w:color="auto"/>
            <w:right w:val="none" w:sz="0" w:space="0" w:color="auto"/>
          </w:divBdr>
        </w:div>
        <w:div w:id="1423600122">
          <w:marLeft w:val="480"/>
          <w:marRight w:val="0"/>
          <w:marTop w:val="0"/>
          <w:marBottom w:val="0"/>
          <w:divBdr>
            <w:top w:val="none" w:sz="0" w:space="0" w:color="auto"/>
            <w:left w:val="none" w:sz="0" w:space="0" w:color="auto"/>
            <w:bottom w:val="none" w:sz="0" w:space="0" w:color="auto"/>
            <w:right w:val="none" w:sz="0" w:space="0" w:color="auto"/>
          </w:divBdr>
        </w:div>
        <w:div w:id="891699182">
          <w:marLeft w:val="480"/>
          <w:marRight w:val="0"/>
          <w:marTop w:val="0"/>
          <w:marBottom w:val="0"/>
          <w:divBdr>
            <w:top w:val="none" w:sz="0" w:space="0" w:color="auto"/>
            <w:left w:val="none" w:sz="0" w:space="0" w:color="auto"/>
            <w:bottom w:val="none" w:sz="0" w:space="0" w:color="auto"/>
            <w:right w:val="none" w:sz="0" w:space="0" w:color="auto"/>
          </w:divBdr>
        </w:div>
        <w:div w:id="373310581">
          <w:marLeft w:val="480"/>
          <w:marRight w:val="0"/>
          <w:marTop w:val="0"/>
          <w:marBottom w:val="0"/>
          <w:divBdr>
            <w:top w:val="none" w:sz="0" w:space="0" w:color="auto"/>
            <w:left w:val="none" w:sz="0" w:space="0" w:color="auto"/>
            <w:bottom w:val="none" w:sz="0" w:space="0" w:color="auto"/>
            <w:right w:val="none" w:sz="0" w:space="0" w:color="auto"/>
          </w:divBdr>
        </w:div>
        <w:div w:id="1780443471">
          <w:marLeft w:val="480"/>
          <w:marRight w:val="0"/>
          <w:marTop w:val="0"/>
          <w:marBottom w:val="0"/>
          <w:divBdr>
            <w:top w:val="none" w:sz="0" w:space="0" w:color="auto"/>
            <w:left w:val="none" w:sz="0" w:space="0" w:color="auto"/>
            <w:bottom w:val="none" w:sz="0" w:space="0" w:color="auto"/>
            <w:right w:val="none" w:sz="0" w:space="0" w:color="auto"/>
          </w:divBdr>
        </w:div>
        <w:div w:id="833838628">
          <w:marLeft w:val="480"/>
          <w:marRight w:val="0"/>
          <w:marTop w:val="0"/>
          <w:marBottom w:val="0"/>
          <w:divBdr>
            <w:top w:val="none" w:sz="0" w:space="0" w:color="auto"/>
            <w:left w:val="none" w:sz="0" w:space="0" w:color="auto"/>
            <w:bottom w:val="none" w:sz="0" w:space="0" w:color="auto"/>
            <w:right w:val="none" w:sz="0" w:space="0" w:color="auto"/>
          </w:divBdr>
        </w:div>
        <w:div w:id="1053889362">
          <w:marLeft w:val="480"/>
          <w:marRight w:val="0"/>
          <w:marTop w:val="0"/>
          <w:marBottom w:val="0"/>
          <w:divBdr>
            <w:top w:val="none" w:sz="0" w:space="0" w:color="auto"/>
            <w:left w:val="none" w:sz="0" w:space="0" w:color="auto"/>
            <w:bottom w:val="none" w:sz="0" w:space="0" w:color="auto"/>
            <w:right w:val="none" w:sz="0" w:space="0" w:color="auto"/>
          </w:divBdr>
        </w:div>
        <w:div w:id="1186944885">
          <w:marLeft w:val="480"/>
          <w:marRight w:val="0"/>
          <w:marTop w:val="0"/>
          <w:marBottom w:val="0"/>
          <w:divBdr>
            <w:top w:val="none" w:sz="0" w:space="0" w:color="auto"/>
            <w:left w:val="none" w:sz="0" w:space="0" w:color="auto"/>
            <w:bottom w:val="none" w:sz="0" w:space="0" w:color="auto"/>
            <w:right w:val="none" w:sz="0" w:space="0" w:color="auto"/>
          </w:divBdr>
        </w:div>
        <w:div w:id="1014266410">
          <w:marLeft w:val="480"/>
          <w:marRight w:val="0"/>
          <w:marTop w:val="0"/>
          <w:marBottom w:val="0"/>
          <w:divBdr>
            <w:top w:val="none" w:sz="0" w:space="0" w:color="auto"/>
            <w:left w:val="none" w:sz="0" w:space="0" w:color="auto"/>
            <w:bottom w:val="none" w:sz="0" w:space="0" w:color="auto"/>
            <w:right w:val="none" w:sz="0" w:space="0" w:color="auto"/>
          </w:divBdr>
        </w:div>
        <w:div w:id="1263222974">
          <w:marLeft w:val="480"/>
          <w:marRight w:val="0"/>
          <w:marTop w:val="0"/>
          <w:marBottom w:val="0"/>
          <w:divBdr>
            <w:top w:val="none" w:sz="0" w:space="0" w:color="auto"/>
            <w:left w:val="none" w:sz="0" w:space="0" w:color="auto"/>
            <w:bottom w:val="none" w:sz="0" w:space="0" w:color="auto"/>
            <w:right w:val="none" w:sz="0" w:space="0" w:color="auto"/>
          </w:divBdr>
        </w:div>
        <w:div w:id="1192497393">
          <w:marLeft w:val="480"/>
          <w:marRight w:val="0"/>
          <w:marTop w:val="0"/>
          <w:marBottom w:val="0"/>
          <w:divBdr>
            <w:top w:val="none" w:sz="0" w:space="0" w:color="auto"/>
            <w:left w:val="none" w:sz="0" w:space="0" w:color="auto"/>
            <w:bottom w:val="none" w:sz="0" w:space="0" w:color="auto"/>
            <w:right w:val="none" w:sz="0" w:space="0" w:color="auto"/>
          </w:divBdr>
        </w:div>
        <w:div w:id="1913077789">
          <w:marLeft w:val="480"/>
          <w:marRight w:val="0"/>
          <w:marTop w:val="0"/>
          <w:marBottom w:val="0"/>
          <w:divBdr>
            <w:top w:val="none" w:sz="0" w:space="0" w:color="auto"/>
            <w:left w:val="none" w:sz="0" w:space="0" w:color="auto"/>
            <w:bottom w:val="none" w:sz="0" w:space="0" w:color="auto"/>
            <w:right w:val="none" w:sz="0" w:space="0" w:color="auto"/>
          </w:divBdr>
        </w:div>
        <w:div w:id="976029135">
          <w:marLeft w:val="480"/>
          <w:marRight w:val="0"/>
          <w:marTop w:val="0"/>
          <w:marBottom w:val="0"/>
          <w:divBdr>
            <w:top w:val="none" w:sz="0" w:space="0" w:color="auto"/>
            <w:left w:val="none" w:sz="0" w:space="0" w:color="auto"/>
            <w:bottom w:val="none" w:sz="0" w:space="0" w:color="auto"/>
            <w:right w:val="none" w:sz="0" w:space="0" w:color="auto"/>
          </w:divBdr>
        </w:div>
        <w:div w:id="1527063730">
          <w:marLeft w:val="480"/>
          <w:marRight w:val="0"/>
          <w:marTop w:val="0"/>
          <w:marBottom w:val="0"/>
          <w:divBdr>
            <w:top w:val="none" w:sz="0" w:space="0" w:color="auto"/>
            <w:left w:val="none" w:sz="0" w:space="0" w:color="auto"/>
            <w:bottom w:val="none" w:sz="0" w:space="0" w:color="auto"/>
            <w:right w:val="none" w:sz="0" w:space="0" w:color="auto"/>
          </w:divBdr>
        </w:div>
        <w:div w:id="1606572399">
          <w:marLeft w:val="480"/>
          <w:marRight w:val="0"/>
          <w:marTop w:val="0"/>
          <w:marBottom w:val="0"/>
          <w:divBdr>
            <w:top w:val="none" w:sz="0" w:space="0" w:color="auto"/>
            <w:left w:val="none" w:sz="0" w:space="0" w:color="auto"/>
            <w:bottom w:val="none" w:sz="0" w:space="0" w:color="auto"/>
            <w:right w:val="none" w:sz="0" w:space="0" w:color="auto"/>
          </w:divBdr>
        </w:div>
        <w:div w:id="705523315">
          <w:marLeft w:val="480"/>
          <w:marRight w:val="0"/>
          <w:marTop w:val="0"/>
          <w:marBottom w:val="0"/>
          <w:divBdr>
            <w:top w:val="none" w:sz="0" w:space="0" w:color="auto"/>
            <w:left w:val="none" w:sz="0" w:space="0" w:color="auto"/>
            <w:bottom w:val="none" w:sz="0" w:space="0" w:color="auto"/>
            <w:right w:val="none" w:sz="0" w:space="0" w:color="auto"/>
          </w:divBdr>
        </w:div>
        <w:div w:id="1272933617">
          <w:marLeft w:val="480"/>
          <w:marRight w:val="0"/>
          <w:marTop w:val="0"/>
          <w:marBottom w:val="0"/>
          <w:divBdr>
            <w:top w:val="none" w:sz="0" w:space="0" w:color="auto"/>
            <w:left w:val="none" w:sz="0" w:space="0" w:color="auto"/>
            <w:bottom w:val="none" w:sz="0" w:space="0" w:color="auto"/>
            <w:right w:val="none" w:sz="0" w:space="0" w:color="auto"/>
          </w:divBdr>
        </w:div>
        <w:div w:id="90513126">
          <w:marLeft w:val="480"/>
          <w:marRight w:val="0"/>
          <w:marTop w:val="0"/>
          <w:marBottom w:val="0"/>
          <w:divBdr>
            <w:top w:val="none" w:sz="0" w:space="0" w:color="auto"/>
            <w:left w:val="none" w:sz="0" w:space="0" w:color="auto"/>
            <w:bottom w:val="none" w:sz="0" w:space="0" w:color="auto"/>
            <w:right w:val="none" w:sz="0" w:space="0" w:color="auto"/>
          </w:divBdr>
        </w:div>
        <w:div w:id="1834909688">
          <w:marLeft w:val="480"/>
          <w:marRight w:val="0"/>
          <w:marTop w:val="0"/>
          <w:marBottom w:val="0"/>
          <w:divBdr>
            <w:top w:val="none" w:sz="0" w:space="0" w:color="auto"/>
            <w:left w:val="none" w:sz="0" w:space="0" w:color="auto"/>
            <w:bottom w:val="none" w:sz="0" w:space="0" w:color="auto"/>
            <w:right w:val="none" w:sz="0" w:space="0" w:color="auto"/>
          </w:divBdr>
        </w:div>
        <w:div w:id="2073650232">
          <w:marLeft w:val="480"/>
          <w:marRight w:val="0"/>
          <w:marTop w:val="0"/>
          <w:marBottom w:val="0"/>
          <w:divBdr>
            <w:top w:val="none" w:sz="0" w:space="0" w:color="auto"/>
            <w:left w:val="none" w:sz="0" w:space="0" w:color="auto"/>
            <w:bottom w:val="none" w:sz="0" w:space="0" w:color="auto"/>
            <w:right w:val="none" w:sz="0" w:space="0" w:color="auto"/>
          </w:divBdr>
        </w:div>
        <w:div w:id="1656835512">
          <w:marLeft w:val="480"/>
          <w:marRight w:val="0"/>
          <w:marTop w:val="0"/>
          <w:marBottom w:val="0"/>
          <w:divBdr>
            <w:top w:val="none" w:sz="0" w:space="0" w:color="auto"/>
            <w:left w:val="none" w:sz="0" w:space="0" w:color="auto"/>
            <w:bottom w:val="none" w:sz="0" w:space="0" w:color="auto"/>
            <w:right w:val="none" w:sz="0" w:space="0" w:color="auto"/>
          </w:divBdr>
        </w:div>
        <w:div w:id="809984801">
          <w:marLeft w:val="480"/>
          <w:marRight w:val="0"/>
          <w:marTop w:val="0"/>
          <w:marBottom w:val="0"/>
          <w:divBdr>
            <w:top w:val="none" w:sz="0" w:space="0" w:color="auto"/>
            <w:left w:val="none" w:sz="0" w:space="0" w:color="auto"/>
            <w:bottom w:val="none" w:sz="0" w:space="0" w:color="auto"/>
            <w:right w:val="none" w:sz="0" w:space="0" w:color="auto"/>
          </w:divBdr>
        </w:div>
        <w:div w:id="337856171">
          <w:marLeft w:val="480"/>
          <w:marRight w:val="0"/>
          <w:marTop w:val="0"/>
          <w:marBottom w:val="0"/>
          <w:divBdr>
            <w:top w:val="none" w:sz="0" w:space="0" w:color="auto"/>
            <w:left w:val="none" w:sz="0" w:space="0" w:color="auto"/>
            <w:bottom w:val="none" w:sz="0" w:space="0" w:color="auto"/>
            <w:right w:val="none" w:sz="0" w:space="0" w:color="auto"/>
          </w:divBdr>
        </w:div>
        <w:div w:id="495072997">
          <w:marLeft w:val="480"/>
          <w:marRight w:val="0"/>
          <w:marTop w:val="0"/>
          <w:marBottom w:val="0"/>
          <w:divBdr>
            <w:top w:val="none" w:sz="0" w:space="0" w:color="auto"/>
            <w:left w:val="none" w:sz="0" w:space="0" w:color="auto"/>
            <w:bottom w:val="none" w:sz="0" w:space="0" w:color="auto"/>
            <w:right w:val="none" w:sz="0" w:space="0" w:color="auto"/>
          </w:divBdr>
        </w:div>
        <w:div w:id="89666220">
          <w:marLeft w:val="480"/>
          <w:marRight w:val="0"/>
          <w:marTop w:val="0"/>
          <w:marBottom w:val="0"/>
          <w:divBdr>
            <w:top w:val="none" w:sz="0" w:space="0" w:color="auto"/>
            <w:left w:val="none" w:sz="0" w:space="0" w:color="auto"/>
            <w:bottom w:val="none" w:sz="0" w:space="0" w:color="auto"/>
            <w:right w:val="none" w:sz="0" w:space="0" w:color="auto"/>
          </w:divBdr>
        </w:div>
        <w:div w:id="349113222">
          <w:marLeft w:val="480"/>
          <w:marRight w:val="0"/>
          <w:marTop w:val="0"/>
          <w:marBottom w:val="0"/>
          <w:divBdr>
            <w:top w:val="none" w:sz="0" w:space="0" w:color="auto"/>
            <w:left w:val="none" w:sz="0" w:space="0" w:color="auto"/>
            <w:bottom w:val="none" w:sz="0" w:space="0" w:color="auto"/>
            <w:right w:val="none" w:sz="0" w:space="0" w:color="auto"/>
          </w:divBdr>
        </w:div>
        <w:div w:id="354842304">
          <w:marLeft w:val="480"/>
          <w:marRight w:val="0"/>
          <w:marTop w:val="0"/>
          <w:marBottom w:val="0"/>
          <w:divBdr>
            <w:top w:val="none" w:sz="0" w:space="0" w:color="auto"/>
            <w:left w:val="none" w:sz="0" w:space="0" w:color="auto"/>
            <w:bottom w:val="none" w:sz="0" w:space="0" w:color="auto"/>
            <w:right w:val="none" w:sz="0" w:space="0" w:color="auto"/>
          </w:divBdr>
        </w:div>
        <w:div w:id="1379237263">
          <w:marLeft w:val="480"/>
          <w:marRight w:val="0"/>
          <w:marTop w:val="0"/>
          <w:marBottom w:val="0"/>
          <w:divBdr>
            <w:top w:val="none" w:sz="0" w:space="0" w:color="auto"/>
            <w:left w:val="none" w:sz="0" w:space="0" w:color="auto"/>
            <w:bottom w:val="none" w:sz="0" w:space="0" w:color="auto"/>
            <w:right w:val="none" w:sz="0" w:space="0" w:color="auto"/>
          </w:divBdr>
        </w:div>
        <w:div w:id="152726948">
          <w:marLeft w:val="480"/>
          <w:marRight w:val="0"/>
          <w:marTop w:val="0"/>
          <w:marBottom w:val="0"/>
          <w:divBdr>
            <w:top w:val="none" w:sz="0" w:space="0" w:color="auto"/>
            <w:left w:val="none" w:sz="0" w:space="0" w:color="auto"/>
            <w:bottom w:val="none" w:sz="0" w:space="0" w:color="auto"/>
            <w:right w:val="none" w:sz="0" w:space="0" w:color="auto"/>
          </w:divBdr>
        </w:div>
        <w:div w:id="1134759623">
          <w:marLeft w:val="480"/>
          <w:marRight w:val="0"/>
          <w:marTop w:val="0"/>
          <w:marBottom w:val="0"/>
          <w:divBdr>
            <w:top w:val="none" w:sz="0" w:space="0" w:color="auto"/>
            <w:left w:val="none" w:sz="0" w:space="0" w:color="auto"/>
            <w:bottom w:val="none" w:sz="0" w:space="0" w:color="auto"/>
            <w:right w:val="none" w:sz="0" w:space="0" w:color="auto"/>
          </w:divBdr>
        </w:div>
        <w:div w:id="1925601870">
          <w:marLeft w:val="480"/>
          <w:marRight w:val="0"/>
          <w:marTop w:val="0"/>
          <w:marBottom w:val="0"/>
          <w:divBdr>
            <w:top w:val="none" w:sz="0" w:space="0" w:color="auto"/>
            <w:left w:val="none" w:sz="0" w:space="0" w:color="auto"/>
            <w:bottom w:val="none" w:sz="0" w:space="0" w:color="auto"/>
            <w:right w:val="none" w:sz="0" w:space="0" w:color="auto"/>
          </w:divBdr>
        </w:div>
        <w:div w:id="2136219695">
          <w:marLeft w:val="480"/>
          <w:marRight w:val="0"/>
          <w:marTop w:val="0"/>
          <w:marBottom w:val="0"/>
          <w:divBdr>
            <w:top w:val="none" w:sz="0" w:space="0" w:color="auto"/>
            <w:left w:val="none" w:sz="0" w:space="0" w:color="auto"/>
            <w:bottom w:val="none" w:sz="0" w:space="0" w:color="auto"/>
            <w:right w:val="none" w:sz="0" w:space="0" w:color="auto"/>
          </w:divBdr>
        </w:div>
        <w:div w:id="945506199">
          <w:marLeft w:val="480"/>
          <w:marRight w:val="0"/>
          <w:marTop w:val="0"/>
          <w:marBottom w:val="0"/>
          <w:divBdr>
            <w:top w:val="none" w:sz="0" w:space="0" w:color="auto"/>
            <w:left w:val="none" w:sz="0" w:space="0" w:color="auto"/>
            <w:bottom w:val="none" w:sz="0" w:space="0" w:color="auto"/>
            <w:right w:val="none" w:sz="0" w:space="0" w:color="auto"/>
          </w:divBdr>
        </w:div>
        <w:div w:id="450562820">
          <w:marLeft w:val="480"/>
          <w:marRight w:val="0"/>
          <w:marTop w:val="0"/>
          <w:marBottom w:val="0"/>
          <w:divBdr>
            <w:top w:val="none" w:sz="0" w:space="0" w:color="auto"/>
            <w:left w:val="none" w:sz="0" w:space="0" w:color="auto"/>
            <w:bottom w:val="none" w:sz="0" w:space="0" w:color="auto"/>
            <w:right w:val="none" w:sz="0" w:space="0" w:color="auto"/>
          </w:divBdr>
        </w:div>
        <w:div w:id="675494893">
          <w:marLeft w:val="480"/>
          <w:marRight w:val="0"/>
          <w:marTop w:val="0"/>
          <w:marBottom w:val="0"/>
          <w:divBdr>
            <w:top w:val="none" w:sz="0" w:space="0" w:color="auto"/>
            <w:left w:val="none" w:sz="0" w:space="0" w:color="auto"/>
            <w:bottom w:val="none" w:sz="0" w:space="0" w:color="auto"/>
            <w:right w:val="none" w:sz="0" w:space="0" w:color="auto"/>
          </w:divBdr>
        </w:div>
        <w:div w:id="155922826">
          <w:marLeft w:val="480"/>
          <w:marRight w:val="0"/>
          <w:marTop w:val="0"/>
          <w:marBottom w:val="0"/>
          <w:divBdr>
            <w:top w:val="none" w:sz="0" w:space="0" w:color="auto"/>
            <w:left w:val="none" w:sz="0" w:space="0" w:color="auto"/>
            <w:bottom w:val="none" w:sz="0" w:space="0" w:color="auto"/>
            <w:right w:val="none" w:sz="0" w:space="0" w:color="auto"/>
          </w:divBdr>
        </w:div>
        <w:div w:id="606620264">
          <w:marLeft w:val="480"/>
          <w:marRight w:val="0"/>
          <w:marTop w:val="0"/>
          <w:marBottom w:val="0"/>
          <w:divBdr>
            <w:top w:val="none" w:sz="0" w:space="0" w:color="auto"/>
            <w:left w:val="none" w:sz="0" w:space="0" w:color="auto"/>
            <w:bottom w:val="none" w:sz="0" w:space="0" w:color="auto"/>
            <w:right w:val="none" w:sz="0" w:space="0" w:color="auto"/>
          </w:divBdr>
        </w:div>
        <w:div w:id="593167231">
          <w:marLeft w:val="480"/>
          <w:marRight w:val="0"/>
          <w:marTop w:val="0"/>
          <w:marBottom w:val="0"/>
          <w:divBdr>
            <w:top w:val="none" w:sz="0" w:space="0" w:color="auto"/>
            <w:left w:val="none" w:sz="0" w:space="0" w:color="auto"/>
            <w:bottom w:val="none" w:sz="0" w:space="0" w:color="auto"/>
            <w:right w:val="none" w:sz="0" w:space="0" w:color="auto"/>
          </w:divBdr>
        </w:div>
        <w:div w:id="818839480">
          <w:marLeft w:val="480"/>
          <w:marRight w:val="0"/>
          <w:marTop w:val="0"/>
          <w:marBottom w:val="0"/>
          <w:divBdr>
            <w:top w:val="none" w:sz="0" w:space="0" w:color="auto"/>
            <w:left w:val="none" w:sz="0" w:space="0" w:color="auto"/>
            <w:bottom w:val="none" w:sz="0" w:space="0" w:color="auto"/>
            <w:right w:val="none" w:sz="0" w:space="0" w:color="auto"/>
          </w:divBdr>
        </w:div>
        <w:div w:id="1982227300">
          <w:marLeft w:val="480"/>
          <w:marRight w:val="0"/>
          <w:marTop w:val="0"/>
          <w:marBottom w:val="0"/>
          <w:divBdr>
            <w:top w:val="none" w:sz="0" w:space="0" w:color="auto"/>
            <w:left w:val="none" w:sz="0" w:space="0" w:color="auto"/>
            <w:bottom w:val="none" w:sz="0" w:space="0" w:color="auto"/>
            <w:right w:val="none" w:sz="0" w:space="0" w:color="auto"/>
          </w:divBdr>
        </w:div>
        <w:div w:id="564418654">
          <w:marLeft w:val="480"/>
          <w:marRight w:val="0"/>
          <w:marTop w:val="0"/>
          <w:marBottom w:val="0"/>
          <w:divBdr>
            <w:top w:val="none" w:sz="0" w:space="0" w:color="auto"/>
            <w:left w:val="none" w:sz="0" w:space="0" w:color="auto"/>
            <w:bottom w:val="none" w:sz="0" w:space="0" w:color="auto"/>
            <w:right w:val="none" w:sz="0" w:space="0" w:color="auto"/>
          </w:divBdr>
        </w:div>
        <w:div w:id="670062814">
          <w:marLeft w:val="480"/>
          <w:marRight w:val="0"/>
          <w:marTop w:val="0"/>
          <w:marBottom w:val="0"/>
          <w:divBdr>
            <w:top w:val="none" w:sz="0" w:space="0" w:color="auto"/>
            <w:left w:val="none" w:sz="0" w:space="0" w:color="auto"/>
            <w:bottom w:val="none" w:sz="0" w:space="0" w:color="auto"/>
            <w:right w:val="none" w:sz="0" w:space="0" w:color="auto"/>
          </w:divBdr>
        </w:div>
        <w:div w:id="1385257322">
          <w:marLeft w:val="480"/>
          <w:marRight w:val="0"/>
          <w:marTop w:val="0"/>
          <w:marBottom w:val="0"/>
          <w:divBdr>
            <w:top w:val="none" w:sz="0" w:space="0" w:color="auto"/>
            <w:left w:val="none" w:sz="0" w:space="0" w:color="auto"/>
            <w:bottom w:val="none" w:sz="0" w:space="0" w:color="auto"/>
            <w:right w:val="none" w:sz="0" w:space="0" w:color="auto"/>
          </w:divBdr>
        </w:div>
        <w:div w:id="1208297424">
          <w:marLeft w:val="480"/>
          <w:marRight w:val="0"/>
          <w:marTop w:val="0"/>
          <w:marBottom w:val="0"/>
          <w:divBdr>
            <w:top w:val="none" w:sz="0" w:space="0" w:color="auto"/>
            <w:left w:val="none" w:sz="0" w:space="0" w:color="auto"/>
            <w:bottom w:val="none" w:sz="0" w:space="0" w:color="auto"/>
            <w:right w:val="none" w:sz="0" w:space="0" w:color="auto"/>
          </w:divBdr>
        </w:div>
        <w:div w:id="2025813760">
          <w:marLeft w:val="480"/>
          <w:marRight w:val="0"/>
          <w:marTop w:val="0"/>
          <w:marBottom w:val="0"/>
          <w:divBdr>
            <w:top w:val="none" w:sz="0" w:space="0" w:color="auto"/>
            <w:left w:val="none" w:sz="0" w:space="0" w:color="auto"/>
            <w:bottom w:val="none" w:sz="0" w:space="0" w:color="auto"/>
            <w:right w:val="none" w:sz="0" w:space="0" w:color="auto"/>
          </w:divBdr>
        </w:div>
        <w:div w:id="1797869009">
          <w:marLeft w:val="480"/>
          <w:marRight w:val="0"/>
          <w:marTop w:val="0"/>
          <w:marBottom w:val="0"/>
          <w:divBdr>
            <w:top w:val="none" w:sz="0" w:space="0" w:color="auto"/>
            <w:left w:val="none" w:sz="0" w:space="0" w:color="auto"/>
            <w:bottom w:val="none" w:sz="0" w:space="0" w:color="auto"/>
            <w:right w:val="none" w:sz="0" w:space="0" w:color="auto"/>
          </w:divBdr>
        </w:div>
        <w:div w:id="1856072527">
          <w:marLeft w:val="480"/>
          <w:marRight w:val="0"/>
          <w:marTop w:val="0"/>
          <w:marBottom w:val="0"/>
          <w:divBdr>
            <w:top w:val="none" w:sz="0" w:space="0" w:color="auto"/>
            <w:left w:val="none" w:sz="0" w:space="0" w:color="auto"/>
            <w:bottom w:val="none" w:sz="0" w:space="0" w:color="auto"/>
            <w:right w:val="none" w:sz="0" w:space="0" w:color="auto"/>
          </w:divBdr>
        </w:div>
        <w:div w:id="1312297743">
          <w:marLeft w:val="480"/>
          <w:marRight w:val="0"/>
          <w:marTop w:val="0"/>
          <w:marBottom w:val="0"/>
          <w:divBdr>
            <w:top w:val="none" w:sz="0" w:space="0" w:color="auto"/>
            <w:left w:val="none" w:sz="0" w:space="0" w:color="auto"/>
            <w:bottom w:val="none" w:sz="0" w:space="0" w:color="auto"/>
            <w:right w:val="none" w:sz="0" w:space="0" w:color="auto"/>
          </w:divBdr>
        </w:div>
        <w:div w:id="959730065">
          <w:marLeft w:val="480"/>
          <w:marRight w:val="0"/>
          <w:marTop w:val="0"/>
          <w:marBottom w:val="0"/>
          <w:divBdr>
            <w:top w:val="none" w:sz="0" w:space="0" w:color="auto"/>
            <w:left w:val="none" w:sz="0" w:space="0" w:color="auto"/>
            <w:bottom w:val="none" w:sz="0" w:space="0" w:color="auto"/>
            <w:right w:val="none" w:sz="0" w:space="0" w:color="auto"/>
          </w:divBdr>
        </w:div>
        <w:div w:id="987057693">
          <w:marLeft w:val="480"/>
          <w:marRight w:val="0"/>
          <w:marTop w:val="0"/>
          <w:marBottom w:val="0"/>
          <w:divBdr>
            <w:top w:val="none" w:sz="0" w:space="0" w:color="auto"/>
            <w:left w:val="none" w:sz="0" w:space="0" w:color="auto"/>
            <w:bottom w:val="none" w:sz="0" w:space="0" w:color="auto"/>
            <w:right w:val="none" w:sz="0" w:space="0" w:color="auto"/>
          </w:divBdr>
        </w:div>
        <w:div w:id="1111705895">
          <w:marLeft w:val="480"/>
          <w:marRight w:val="0"/>
          <w:marTop w:val="0"/>
          <w:marBottom w:val="0"/>
          <w:divBdr>
            <w:top w:val="none" w:sz="0" w:space="0" w:color="auto"/>
            <w:left w:val="none" w:sz="0" w:space="0" w:color="auto"/>
            <w:bottom w:val="none" w:sz="0" w:space="0" w:color="auto"/>
            <w:right w:val="none" w:sz="0" w:space="0" w:color="auto"/>
          </w:divBdr>
        </w:div>
        <w:div w:id="2081361844">
          <w:marLeft w:val="480"/>
          <w:marRight w:val="0"/>
          <w:marTop w:val="0"/>
          <w:marBottom w:val="0"/>
          <w:divBdr>
            <w:top w:val="none" w:sz="0" w:space="0" w:color="auto"/>
            <w:left w:val="none" w:sz="0" w:space="0" w:color="auto"/>
            <w:bottom w:val="none" w:sz="0" w:space="0" w:color="auto"/>
            <w:right w:val="none" w:sz="0" w:space="0" w:color="auto"/>
          </w:divBdr>
        </w:div>
        <w:div w:id="112409755">
          <w:marLeft w:val="480"/>
          <w:marRight w:val="0"/>
          <w:marTop w:val="0"/>
          <w:marBottom w:val="0"/>
          <w:divBdr>
            <w:top w:val="none" w:sz="0" w:space="0" w:color="auto"/>
            <w:left w:val="none" w:sz="0" w:space="0" w:color="auto"/>
            <w:bottom w:val="none" w:sz="0" w:space="0" w:color="auto"/>
            <w:right w:val="none" w:sz="0" w:space="0" w:color="auto"/>
          </w:divBdr>
        </w:div>
        <w:div w:id="294877458">
          <w:marLeft w:val="480"/>
          <w:marRight w:val="0"/>
          <w:marTop w:val="0"/>
          <w:marBottom w:val="0"/>
          <w:divBdr>
            <w:top w:val="none" w:sz="0" w:space="0" w:color="auto"/>
            <w:left w:val="none" w:sz="0" w:space="0" w:color="auto"/>
            <w:bottom w:val="none" w:sz="0" w:space="0" w:color="auto"/>
            <w:right w:val="none" w:sz="0" w:space="0" w:color="auto"/>
          </w:divBdr>
        </w:div>
        <w:div w:id="1591741050">
          <w:marLeft w:val="480"/>
          <w:marRight w:val="0"/>
          <w:marTop w:val="0"/>
          <w:marBottom w:val="0"/>
          <w:divBdr>
            <w:top w:val="none" w:sz="0" w:space="0" w:color="auto"/>
            <w:left w:val="none" w:sz="0" w:space="0" w:color="auto"/>
            <w:bottom w:val="none" w:sz="0" w:space="0" w:color="auto"/>
            <w:right w:val="none" w:sz="0" w:space="0" w:color="auto"/>
          </w:divBdr>
        </w:div>
        <w:div w:id="1696539016">
          <w:marLeft w:val="480"/>
          <w:marRight w:val="0"/>
          <w:marTop w:val="0"/>
          <w:marBottom w:val="0"/>
          <w:divBdr>
            <w:top w:val="none" w:sz="0" w:space="0" w:color="auto"/>
            <w:left w:val="none" w:sz="0" w:space="0" w:color="auto"/>
            <w:bottom w:val="none" w:sz="0" w:space="0" w:color="auto"/>
            <w:right w:val="none" w:sz="0" w:space="0" w:color="auto"/>
          </w:divBdr>
        </w:div>
        <w:div w:id="1642420398">
          <w:marLeft w:val="480"/>
          <w:marRight w:val="0"/>
          <w:marTop w:val="0"/>
          <w:marBottom w:val="0"/>
          <w:divBdr>
            <w:top w:val="none" w:sz="0" w:space="0" w:color="auto"/>
            <w:left w:val="none" w:sz="0" w:space="0" w:color="auto"/>
            <w:bottom w:val="none" w:sz="0" w:space="0" w:color="auto"/>
            <w:right w:val="none" w:sz="0" w:space="0" w:color="auto"/>
          </w:divBdr>
        </w:div>
      </w:divsChild>
    </w:div>
    <w:div w:id="1000934839">
      <w:bodyDiv w:val="1"/>
      <w:marLeft w:val="0"/>
      <w:marRight w:val="0"/>
      <w:marTop w:val="0"/>
      <w:marBottom w:val="0"/>
      <w:divBdr>
        <w:top w:val="none" w:sz="0" w:space="0" w:color="auto"/>
        <w:left w:val="none" w:sz="0" w:space="0" w:color="auto"/>
        <w:bottom w:val="none" w:sz="0" w:space="0" w:color="auto"/>
        <w:right w:val="none" w:sz="0" w:space="0" w:color="auto"/>
      </w:divBdr>
    </w:div>
    <w:div w:id="1001278624">
      <w:bodyDiv w:val="1"/>
      <w:marLeft w:val="0"/>
      <w:marRight w:val="0"/>
      <w:marTop w:val="0"/>
      <w:marBottom w:val="0"/>
      <w:divBdr>
        <w:top w:val="none" w:sz="0" w:space="0" w:color="auto"/>
        <w:left w:val="none" w:sz="0" w:space="0" w:color="auto"/>
        <w:bottom w:val="none" w:sz="0" w:space="0" w:color="auto"/>
        <w:right w:val="none" w:sz="0" w:space="0" w:color="auto"/>
      </w:divBdr>
    </w:div>
    <w:div w:id="1001390369">
      <w:bodyDiv w:val="1"/>
      <w:marLeft w:val="0"/>
      <w:marRight w:val="0"/>
      <w:marTop w:val="0"/>
      <w:marBottom w:val="0"/>
      <w:divBdr>
        <w:top w:val="none" w:sz="0" w:space="0" w:color="auto"/>
        <w:left w:val="none" w:sz="0" w:space="0" w:color="auto"/>
        <w:bottom w:val="none" w:sz="0" w:space="0" w:color="auto"/>
        <w:right w:val="none" w:sz="0" w:space="0" w:color="auto"/>
      </w:divBdr>
    </w:div>
    <w:div w:id="1001392640">
      <w:bodyDiv w:val="1"/>
      <w:marLeft w:val="0"/>
      <w:marRight w:val="0"/>
      <w:marTop w:val="0"/>
      <w:marBottom w:val="0"/>
      <w:divBdr>
        <w:top w:val="none" w:sz="0" w:space="0" w:color="auto"/>
        <w:left w:val="none" w:sz="0" w:space="0" w:color="auto"/>
        <w:bottom w:val="none" w:sz="0" w:space="0" w:color="auto"/>
        <w:right w:val="none" w:sz="0" w:space="0" w:color="auto"/>
      </w:divBdr>
    </w:div>
    <w:div w:id="1001549326">
      <w:bodyDiv w:val="1"/>
      <w:marLeft w:val="0"/>
      <w:marRight w:val="0"/>
      <w:marTop w:val="0"/>
      <w:marBottom w:val="0"/>
      <w:divBdr>
        <w:top w:val="none" w:sz="0" w:space="0" w:color="auto"/>
        <w:left w:val="none" w:sz="0" w:space="0" w:color="auto"/>
        <w:bottom w:val="none" w:sz="0" w:space="0" w:color="auto"/>
        <w:right w:val="none" w:sz="0" w:space="0" w:color="auto"/>
      </w:divBdr>
    </w:div>
    <w:div w:id="1001663335">
      <w:bodyDiv w:val="1"/>
      <w:marLeft w:val="0"/>
      <w:marRight w:val="0"/>
      <w:marTop w:val="0"/>
      <w:marBottom w:val="0"/>
      <w:divBdr>
        <w:top w:val="none" w:sz="0" w:space="0" w:color="auto"/>
        <w:left w:val="none" w:sz="0" w:space="0" w:color="auto"/>
        <w:bottom w:val="none" w:sz="0" w:space="0" w:color="auto"/>
        <w:right w:val="none" w:sz="0" w:space="0" w:color="auto"/>
      </w:divBdr>
    </w:div>
    <w:div w:id="1002314047">
      <w:bodyDiv w:val="1"/>
      <w:marLeft w:val="0"/>
      <w:marRight w:val="0"/>
      <w:marTop w:val="0"/>
      <w:marBottom w:val="0"/>
      <w:divBdr>
        <w:top w:val="none" w:sz="0" w:space="0" w:color="auto"/>
        <w:left w:val="none" w:sz="0" w:space="0" w:color="auto"/>
        <w:bottom w:val="none" w:sz="0" w:space="0" w:color="auto"/>
        <w:right w:val="none" w:sz="0" w:space="0" w:color="auto"/>
      </w:divBdr>
    </w:div>
    <w:div w:id="1002657092">
      <w:bodyDiv w:val="1"/>
      <w:marLeft w:val="0"/>
      <w:marRight w:val="0"/>
      <w:marTop w:val="0"/>
      <w:marBottom w:val="0"/>
      <w:divBdr>
        <w:top w:val="none" w:sz="0" w:space="0" w:color="auto"/>
        <w:left w:val="none" w:sz="0" w:space="0" w:color="auto"/>
        <w:bottom w:val="none" w:sz="0" w:space="0" w:color="auto"/>
        <w:right w:val="none" w:sz="0" w:space="0" w:color="auto"/>
      </w:divBdr>
    </w:div>
    <w:div w:id="1002852601">
      <w:bodyDiv w:val="1"/>
      <w:marLeft w:val="0"/>
      <w:marRight w:val="0"/>
      <w:marTop w:val="0"/>
      <w:marBottom w:val="0"/>
      <w:divBdr>
        <w:top w:val="none" w:sz="0" w:space="0" w:color="auto"/>
        <w:left w:val="none" w:sz="0" w:space="0" w:color="auto"/>
        <w:bottom w:val="none" w:sz="0" w:space="0" w:color="auto"/>
        <w:right w:val="none" w:sz="0" w:space="0" w:color="auto"/>
      </w:divBdr>
    </w:div>
    <w:div w:id="1002900959">
      <w:bodyDiv w:val="1"/>
      <w:marLeft w:val="0"/>
      <w:marRight w:val="0"/>
      <w:marTop w:val="0"/>
      <w:marBottom w:val="0"/>
      <w:divBdr>
        <w:top w:val="none" w:sz="0" w:space="0" w:color="auto"/>
        <w:left w:val="none" w:sz="0" w:space="0" w:color="auto"/>
        <w:bottom w:val="none" w:sz="0" w:space="0" w:color="auto"/>
        <w:right w:val="none" w:sz="0" w:space="0" w:color="auto"/>
      </w:divBdr>
    </w:div>
    <w:div w:id="1002977372">
      <w:bodyDiv w:val="1"/>
      <w:marLeft w:val="0"/>
      <w:marRight w:val="0"/>
      <w:marTop w:val="0"/>
      <w:marBottom w:val="0"/>
      <w:divBdr>
        <w:top w:val="none" w:sz="0" w:space="0" w:color="auto"/>
        <w:left w:val="none" w:sz="0" w:space="0" w:color="auto"/>
        <w:bottom w:val="none" w:sz="0" w:space="0" w:color="auto"/>
        <w:right w:val="none" w:sz="0" w:space="0" w:color="auto"/>
      </w:divBdr>
    </w:div>
    <w:div w:id="1003239273">
      <w:bodyDiv w:val="1"/>
      <w:marLeft w:val="0"/>
      <w:marRight w:val="0"/>
      <w:marTop w:val="0"/>
      <w:marBottom w:val="0"/>
      <w:divBdr>
        <w:top w:val="none" w:sz="0" w:space="0" w:color="auto"/>
        <w:left w:val="none" w:sz="0" w:space="0" w:color="auto"/>
        <w:bottom w:val="none" w:sz="0" w:space="0" w:color="auto"/>
        <w:right w:val="none" w:sz="0" w:space="0" w:color="auto"/>
      </w:divBdr>
    </w:div>
    <w:div w:id="1003430401">
      <w:bodyDiv w:val="1"/>
      <w:marLeft w:val="0"/>
      <w:marRight w:val="0"/>
      <w:marTop w:val="0"/>
      <w:marBottom w:val="0"/>
      <w:divBdr>
        <w:top w:val="none" w:sz="0" w:space="0" w:color="auto"/>
        <w:left w:val="none" w:sz="0" w:space="0" w:color="auto"/>
        <w:bottom w:val="none" w:sz="0" w:space="0" w:color="auto"/>
        <w:right w:val="none" w:sz="0" w:space="0" w:color="auto"/>
      </w:divBdr>
    </w:div>
    <w:div w:id="1004749540">
      <w:bodyDiv w:val="1"/>
      <w:marLeft w:val="0"/>
      <w:marRight w:val="0"/>
      <w:marTop w:val="0"/>
      <w:marBottom w:val="0"/>
      <w:divBdr>
        <w:top w:val="none" w:sz="0" w:space="0" w:color="auto"/>
        <w:left w:val="none" w:sz="0" w:space="0" w:color="auto"/>
        <w:bottom w:val="none" w:sz="0" w:space="0" w:color="auto"/>
        <w:right w:val="none" w:sz="0" w:space="0" w:color="auto"/>
      </w:divBdr>
    </w:div>
    <w:div w:id="1004825203">
      <w:bodyDiv w:val="1"/>
      <w:marLeft w:val="0"/>
      <w:marRight w:val="0"/>
      <w:marTop w:val="0"/>
      <w:marBottom w:val="0"/>
      <w:divBdr>
        <w:top w:val="none" w:sz="0" w:space="0" w:color="auto"/>
        <w:left w:val="none" w:sz="0" w:space="0" w:color="auto"/>
        <w:bottom w:val="none" w:sz="0" w:space="0" w:color="auto"/>
        <w:right w:val="none" w:sz="0" w:space="0" w:color="auto"/>
      </w:divBdr>
    </w:div>
    <w:div w:id="1006444306">
      <w:bodyDiv w:val="1"/>
      <w:marLeft w:val="0"/>
      <w:marRight w:val="0"/>
      <w:marTop w:val="0"/>
      <w:marBottom w:val="0"/>
      <w:divBdr>
        <w:top w:val="none" w:sz="0" w:space="0" w:color="auto"/>
        <w:left w:val="none" w:sz="0" w:space="0" w:color="auto"/>
        <w:bottom w:val="none" w:sz="0" w:space="0" w:color="auto"/>
        <w:right w:val="none" w:sz="0" w:space="0" w:color="auto"/>
      </w:divBdr>
    </w:div>
    <w:div w:id="1007169069">
      <w:bodyDiv w:val="1"/>
      <w:marLeft w:val="0"/>
      <w:marRight w:val="0"/>
      <w:marTop w:val="0"/>
      <w:marBottom w:val="0"/>
      <w:divBdr>
        <w:top w:val="none" w:sz="0" w:space="0" w:color="auto"/>
        <w:left w:val="none" w:sz="0" w:space="0" w:color="auto"/>
        <w:bottom w:val="none" w:sz="0" w:space="0" w:color="auto"/>
        <w:right w:val="none" w:sz="0" w:space="0" w:color="auto"/>
      </w:divBdr>
    </w:div>
    <w:div w:id="1007362644">
      <w:bodyDiv w:val="1"/>
      <w:marLeft w:val="0"/>
      <w:marRight w:val="0"/>
      <w:marTop w:val="0"/>
      <w:marBottom w:val="0"/>
      <w:divBdr>
        <w:top w:val="none" w:sz="0" w:space="0" w:color="auto"/>
        <w:left w:val="none" w:sz="0" w:space="0" w:color="auto"/>
        <w:bottom w:val="none" w:sz="0" w:space="0" w:color="auto"/>
        <w:right w:val="none" w:sz="0" w:space="0" w:color="auto"/>
      </w:divBdr>
    </w:div>
    <w:div w:id="1007364107">
      <w:bodyDiv w:val="1"/>
      <w:marLeft w:val="0"/>
      <w:marRight w:val="0"/>
      <w:marTop w:val="0"/>
      <w:marBottom w:val="0"/>
      <w:divBdr>
        <w:top w:val="none" w:sz="0" w:space="0" w:color="auto"/>
        <w:left w:val="none" w:sz="0" w:space="0" w:color="auto"/>
        <w:bottom w:val="none" w:sz="0" w:space="0" w:color="auto"/>
        <w:right w:val="none" w:sz="0" w:space="0" w:color="auto"/>
      </w:divBdr>
    </w:div>
    <w:div w:id="1007557965">
      <w:bodyDiv w:val="1"/>
      <w:marLeft w:val="0"/>
      <w:marRight w:val="0"/>
      <w:marTop w:val="0"/>
      <w:marBottom w:val="0"/>
      <w:divBdr>
        <w:top w:val="none" w:sz="0" w:space="0" w:color="auto"/>
        <w:left w:val="none" w:sz="0" w:space="0" w:color="auto"/>
        <w:bottom w:val="none" w:sz="0" w:space="0" w:color="auto"/>
        <w:right w:val="none" w:sz="0" w:space="0" w:color="auto"/>
      </w:divBdr>
    </w:div>
    <w:div w:id="1007711069">
      <w:bodyDiv w:val="1"/>
      <w:marLeft w:val="0"/>
      <w:marRight w:val="0"/>
      <w:marTop w:val="0"/>
      <w:marBottom w:val="0"/>
      <w:divBdr>
        <w:top w:val="none" w:sz="0" w:space="0" w:color="auto"/>
        <w:left w:val="none" w:sz="0" w:space="0" w:color="auto"/>
        <w:bottom w:val="none" w:sz="0" w:space="0" w:color="auto"/>
        <w:right w:val="none" w:sz="0" w:space="0" w:color="auto"/>
      </w:divBdr>
    </w:div>
    <w:div w:id="1007828884">
      <w:bodyDiv w:val="1"/>
      <w:marLeft w:val="0"/>
      <w:marRight w:val="0"/>
      <w:marTop w:val="0"/>
      <w:marBottom w:val="0"/>
      <w:divBdr>
        <w:top w:val="none" w:sz="0" w:space="0" w:color="auto"/>
        <w:left w:val="none" w:sz="0" w:space="0" w:color="auto"/>
        <w:bottom w:val="none" w:sz="0" w:space="0" w:color="auto"/>
        <w:right w:val="none" w:sz="0" w:space="0" w:color="auto"/>
      </w:divBdr>
    </w:div>
    <w:div w:id="1008215498">
      <w:bodyDiv w:val="1"/>
      <w:marLeft w:val="0"/>
      <w:marRight w:val="0"/>
      <w:marTop w:val="0"/>
      <w:marBottom w:val="0"/>
      <w:divBdr>
        <w:top w:val="none" w:sz="0" w:space="0" w:color="auto"/>
        <w:left w:val="none" w:sz="0" w:space="0" w:color="auto"/>
        <w:bottom w:val="none" w:sz="0" w:space="0" w:color="auto"/>
        <w:right w:val="none" w:sz="0" w:space="0" w:color="auto"/>
      </w:divBdr>
    </w:div>
    <w:div w:id="1008289542">
      <w:bodyDiv w:val="1"/>
      <w:marLeft w:val="0"/>
      <w:marRight w:val="0"/>
      <w:marTop w:val="0"/>
      <w:marBottom w:val="0"/>
      <w:divBdr>
        <w:top w:val="none" w:sz="0" w:space="0" w:color="auto"/>
        <w:left w:val="none" w:sz="0" w:space="0" w:color="auto"/>
        <w:bottom w:val="none" w:sz="0" w:space="0" w:color="auto"/>
        <w:right w:val="none" w:sz="0" w:space="0" w:color="auto"/>
      </w:divBdr>
    </w:div>
    <w:div w:id="1008404890">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08679907">
      <w:bodyDiv w:val="1"/>
      <w:marLeft w:val="0"/>
      <w:marRight w:val="0"/>
      <w:marTop w:val="0"/>
      <w:marBottom w:val="0"/>
      <w:divBdr>
        <w:top w:val="none" w:sz="0" w:space="0" w:color="auto"/>
        <w:left w:val="none" w:sz="0" w:space="0" w:color="auto"/>
        <w:bottom w:val="none" w:sz="0" w:space="0" w:color="auto"/>
        <w:right w:val="none" w:sz="0" w:space="0" w:color="auto"/>
      </w:divBdr>
    </w:div>
    <w:div w:id="1008756953">
      <w:bodyDiv w:val="1"/>
      <w:marLeft w:val="0"/>
      <w:marRight w:val="0"/>
      <w:marTop w:val="0"/>
      <w:marBottom w:val="0"/>
      <w:divBdr>
        <w:top w:val="none" w:sz="0" w:space="0" w:color="auto"/>
        <w:left w:val="none" w:sz="0" w:space="0" w:color="auto"/>
        <w:bottom w:val="none" w:sz="0" w:space="0" w:color="auto"/>
        <w:right w:val="none" w:sz="0" w:space="0" w:color="auto"/>
      </w:divBdr>
    </w:div>
    <w:div w:id="1008946410">
      <w:bodyDiv w:val="1"/>
      <w:marLeft w:val="0"/>
      <w:marRight w:val="0"/>
      <w:marTop w:val="0"/>
      <w:marBottom w:val="0"/>
      <w:divBdr>
        <w:top w:val="none" w:sz="0" w:space="0" w:color="auto"/>
        <w:left w:val="none" w:sz="0" w:space="0" w:color="auto"/>
        <w:bottom w:val="none" w:sz="0" w:space="0" w:color="auto"/>
        <w:right w:val="none" w:sz="0" w:space="0" w:color="auto"/>
      </w:divBdr>
    </w:div>
    <w:div w:id="1009218290">
      <w:bodyDiv w:val="1"/>
      <w:marLeft w:val="0"/>
      <w:marRight w:val="0"/>
      <w:marTop w:val="0"/>
      <w:marBottom w:val="0"/>
      <w:divBdr>
        <w:top w:val="none" w:sz="0" w:space="0" w:color="auto"/>
        <w:left w:val="none" w:sz="0" w:space="0" w:color="auto"/>
        <w:bottom w:val="none" w:sz="0" w:space="0" w:color="auto"/>
        <w:right w:val="none" w:sz="0" w:space="0" w:color="auto"/>
      </w:divBdr>
    </w:div>
    <w:div w:id="1009328398">
      <w:bodyDiv w:val="1"/>
      <w:marLeft w:val="0"/>
      <w:marRight w:val="0"/>
      <w:marTop w:val="0"/>
      <w:marBottom w:val="0"/>
      <w:divBdr>
        <w:top w:val="none" w:sz="0" w:space="0" w:color="auto"/>
        <w:left w:val="none" w:sz="0" w:space="0" w:color="auto"/>
        <w:bottom w:val="none" w:sz="0" w:space="0" w:color="auto"/>
        <w:right w:val="none" w:sz="0" w:space="0" w:color="auto"/>
      </w:divBdr>
    </w:div>
    <w:div w:id="1009790799">
      <w:bodyDiv w:val="1"/>
      <w:marLeft w:val="0"/>
      <w:marRight w:val="0"/>
      <w:marTop w:val="0"/>
      <w:marBottom w:val="0"/>
      <w:divBdr>
        <w:top w:val="none" w:sz="0" w:space="0" w:color="auto"/>
        <w:left w:val="none" w:sz="0" w:space="0" w:color="auto"/>
        <w:bottom w:val="none" w:sz="0" w:space="0" w:color="auto"/>
        <w:right w:val="none" w:sz="0" w:space="0" w:color="auto"/>
      </w:divBdr>
    </w:div>
    <w:div w:id="1009866170">
      <w:bodyDiv w:val="1"/>
      <w:marLeft w:val="0"/>
      <w:marRight w:val="0"/>
      <w:marTop w:val="0"/>
      <w:marBottom w:val="0"/>
      <w:divBdr>
        <w:top w:val="none" w:sz="0" w:space="0" w:color="auto"/>
        <w:left w:val="none" w:sz="0" w:space="0" w:color="auto"/>
        <w:bottom w:val="none" w:sz="0" w:space="0" w:color="auto"/>
        <w:right w:val="none" w:sz="0" w:space="0" w:color="auto"/>
      </w:divBdr>
    </w:div>
    <w:div w:id="1010713813">
      <w:bodyDiv w:val="1"/>
      <w:marLeft w:val="0"/>
      <w:marRight w:val="0"/>
      <w:marTop w:val="0"/>
      <w:marBottom w:val="0"/>
      <w:divBdr>
        <w:top w:val="none" w:sz="0" w:space="0" w:color="auto"/>
        <w:left w:val="none" w:sz="0" w:space="0" w:color="auto"/>
        <w:bottom w:val="none" w:sz="0" w:space="0" w:color="auto"/>
        <w:right w:val="none" w:sz="0" w:space="0" w:color="auto"/>
      </w:divBdr>
    </w:div>
    <w:div w:id="1010717694">
      <w:bodyDiv w:val="1"/>
      <w:marLeft w:val="0"/>
      <w:marRight w:val="0"/>
      <w:marTop w:val="0"/>
      <w:marBottom w:val="0"/>
      <w:divBdr>
        <w:top w:val="none" w:sz="0" w:space="0" w:color="auto"/>
        <w:left w:val="none" w:sz="0" w:space="0" w:color="auto"/>
        <w:bottom w:val="none" w:sz="0" w:space="0" w:color="auto"/>
        <w:right w:val="none" w:sz="0" w:space="0" w:color="auto"/>
      </w:divBdr>
    </w:div>
    <w:div w:id="1010838283">
      <w:bodyDiv w:val="1"/>
      <w:marLeft w:val="0"/>
      <w:marRight w:val="0"/>
      <w:marTop w:val="0"/>
      <w:marBottom w:val="0"/>
      <w:divBdr>
        <w:top w:val="none" w:sz="0" w:space="0" w:color="auto"/>
        <w:left w:val="none" w:sz="0" w:space="0" w:color="auto"/>
        <w:bottom w:val="none" w:sz="0" w:space="0" w:color="auto"/>
        <w:right w:val="none" w:sz="0" w:space="0" w:color="auto"/>
      </w:divBdr>
    </w:div>
    <w:div w:id="1011487006">
      <w:bodyDiv w:val="1"/>
      <w:marLeft w:val="0"/>
      <w:marRight w:val="0"/>
      <w:marTop w:val="0"/>
      <w:marBottom w:val="0"/>
      <w:divBdr>
        <w:top w:val="none" w:sz="0" w:space="0" w:color="auto"/>
        <w:left w:val="none" w:sz="0" w:space="0" w:color="auto"/>
        <w:bottom w:val="none" w:sz="0" w:space="0" w:color="auto"/>
        <w:right w:val="none" w:sz="0" w:space="0" w:color="auto"/>
      </w:divBdr>
    </w:div>
    <w:div w:id="1012531966">
      <w:bodyDiv w:val="1"/>
      <w:marLeft w:val="0"/>
      <w:marRight w:val="0"/>
      <w:marTop w:val="0"/>
      <w:marBottom w:val="0"/>
      <w:divBdr>
        <w:top w:val="none" w:sz="0" w:space="0" w:color="auto"/>
        <w:left w:val="none" w:sz="0" w:space="0" w:color="auto"/>
        <w:bottom w:val="none" w:sz="0" w:space="0" w:color="auto"/>
        <w:right w:val="none" w:sz="0" w:space="0" w:color="auto"/>
      </w:divBdr>
    </w:div>
    <w:div w:id="1013144180">
      <w:bodyDiv w:val="1"/>
      <w:marLeft w:val="0"/>
      <w:marRight w:val="0"/>
      <w:marTop w:val="0"/>
      <w:marBottom w:val="0"/>
      <w:divBdr>
        <w:top w:val="none" w:sz="0" w:space="0" w:color="auto"/>
        <w:left w:val="none" w:sz="0" w:space="0" w:color="auto"/>
        <w:bottom w:val="none" w:sz="0" w:space="0" w:color="auto"/>
        <w:right w:val="none" w:sz="0" w:space="0" w:color="auto"/>
      </w:divBdr>
    </w:div>
    <w:div w:id="1013386669">
      <w:bodyDiv w:val="1"/>
      <w:marLeft w:val="0"/>
      <w:marRight w:val="0"/>
      <w:marTop w:val="0"/>
      <w:marBottom w:val="0"/>
      <w:divBdr>
        <w:top w:val="none" w:sz="0" w:space="0" w:color="auto"/>
        <w:left w:val="none" w:sz="0" w:space="0" w:color="auto"/>
        <w:bottom w:val="none" w:sz="0" w:space="0" w:color="auto"/>
        <w:right w:val="none" w:sz="0" w:space="0" w:color="auto"/>
      </w:divBdr>
    </w:div>
    <w:div w:id="1013653699">
      <w:bodyDiv w:val="1"/>
      <w:marLeft w:val="0"/>
      <w:marRight w:val="0"/>
      <w:marTop w:val="0"/>
      <w:marBottom w:val="0"/>
      <w:divBdr>
        <w:top w:val="none" w:sz="0" w:space="0" w:color="auto"/>
        <w:left w:val="none" w:sz="0" w:space="0" w:color="auto"/>
        <w:bottom w:val="none" w:sz="0" w:space="0" w:color="auto"/>
        <w:right w:val="none" w:sz="0" w:space="0" w:color="auto"/>
      </w:divBdr>
    </w:div>
    <w:div w:id="1013655274">
      <w:bodyDiv w:val="1"/>
      <w:marLeft w:val="0"/>
      <w:marRight w:val="0"/>
      <w:marTop w:val="0"/>
      <w:marBottom w:val="0"/>
      <w:divBdr>
        <w:top w:val="none" w:sz="0" w:space="0" w:color="auto"/>
        <w:left w:val="none" w:sz="0" w:space="0" w:color="auto"/>
        <w:bottom w:val="none" w:sz="0" w:space="0" w:color="auto"/>
        <w:right w:val="none" w:sz="0" w:space="0" w:color="auto"/>
      </w:divBdr>
    </w:div>
    <w:div w:id="1013802514">
      <w:bodyDiv w:val="1"/>
      <w:marLeft w:val="0"/>
      <w:marRight w:val="0"/>
      <w:marTop w:val="0"/>
      <w:marBottom w:val="0"/>
      <w:divBdr>
        <w:top w:val="none" w:sz="0" w:space="0" w:color="auto"/>
        <w:left w:val="none" w:sz="0" w:space="0" w:color="auto"/>
        <w:bottom w:val="none" w:sz="0" w:space="0" w:color="auto"/>
        <w:right w:val="none" w:sz="0" w:space="0" w:color="auto"/>
      </w:divBdr>
    </w:div>
    <w:div w:id="1013803603">
      <w:bodyDiv w:val="1"/>
      <w:marLeft w:val="0"/>
      <w:marRight w:val="0"/>
      <w:marTop w:val="0"/>
      <w:marBottom w:val="0"/>
      <w:divBdr>
        <w:top w:val="none" w:sz="0" w:space="0" w:color="auto"/>
        <w:left w:val="none" w:sz="0" w:space="0" w:color="auto"/>
        <w:bottom w:val="none" w:sz="0" w:space="0" w:color="auto"/>
        <w:right w:val="none" w:sz="0" w:space="0" w:color="auto"/>
      </w:divBdr>
    </w:div>
    <w:div w:id="1013805838">
      <w:bodyDiv w:val="1"/>
      <w:marLeft w:val="0"/>
      <w:marRight w:val="0"/>
      <w:marTop w:val="0"/>
      <w:marBottom w:val="0"/>
      <w:divBdr>
        <w:top w:val="none" w:sz="0" w:space="0" w:color="auto"/>
        <w:left w:val="none" w:sz="0" w:space="0" w:color="auto"/>
        <w:bottom w:val="none" w:sz="0" w:space="0" w:color="auto"/>
        <w:right w:val="none" w:sz="0" w:space="0" w:color="auto"/>
      </w:divBdr>
    </w:div>
    <w:div w:id="1013918945">
      <w:bodyDiv w:val="1"/>
      <w:marLeft w:val="0"/>
      <w:marRight w:val="0"/>
      <w:marTop w:val="0"/>
      <w:marBottom w:val="0"/>
      <w:divBdr>
        <w:top w:val="none" w:sz="0" w:space="0" w:color="auto"/>
        <w:left w:val="none" w:sz="0" w:space="0" w:color="auto"/>
        <w:bottom w:val="none" w:sz="0" w:space="0" w:color="auto"/>
        <w:right w:val="none" w:sz="0" w:space="0" w:color="auto"/>
      </w:divBdr>
      <w:divsChild>
        <w:div w:id="14577695">
          <w:marLeft w:val="480"/>
          <w:marRight w:val="0"/>
          <w:marTop w:val="0"/>
          <w:marBottom w:val="0"/>
          <w:divBdr>
            <w:top w:val="none" w:sz="0" w:space="0" w:color="auto"/>
            <w:left w:val="none" w:sz="0" w:space="0" w:color="auto"/>
            <w:bottom w:val="none" w:sz="0" w:space="0" w:color="auto"/>
            <w:right w:val="none" w:sz="0" w:space="0" w:color="auto"/>
          </w:divBdr>
        </w:div>
        <w:div w:id="115098441">
          <w:marLeft w:val="480"/>
          <w:marRight w:val="0"/>
          <w:marTop w:val="0"/>
          <w:marBottom w:val="0"/>
          <w:divBdr>
            <w:top w:val="none" w:sz="0" w:space="0" w:color="auto"/>
            <w:left w:val="none" w:sz="0" w:space="0" w:color="auto"/>
            <w:bottom w:val="none" w:sz="0" w:space="0" w:color="auto"/>
            <w:right w:val="none" w:sz="0" w:space="0" w:color="auto"/>
          </w:divBdr>
        </w:div>
        <w:div w:id="285819451">
          <w:marLeft w:val="480"/>
          <w:marRight w:val="0"/>
          <w:marTop w:val="0"/>
          <w:marBottom w:val="0"/>
          <w:divBdr>
            <w:top w:val="none" w:sz="0" w:space="0" w:color="auto"/>
            <w:left w:val="none" w:sz="0" w:space="0" w:color="auto"/>
            <w:bottom w:val="none" w:sz="0" w:space="0" w:color="auto"/>
            <w:right w:val="none" w:sz="0" w:space="0" w:color="auto"/>
          </w:divBdr>
        </w:div>
        <w:div w:id="331950832">
          <w:marLeft w:val="480"/>
          <w:marRight w:val="0"/>
          <w:marTop w:val="0"/>
          <w:marBottom w:val="0"/>
          <w:divBdr>
            <w:top w:val="none" w:sz="0" w:space="0" w:color="auto"/>
            <w:left w:val="none" w:sz="0" w:space="0" w:color="auto"/>
            <w:bottom w:val="none" w:sz="0" w:space="0" w:color="auto"/>
            <w:right w:val="none" w:sz="0" w:space="0" w:color="auto"/>
          </w:divBdr>
        </w:div>
        <w:div w:id="394857845">
          <w:marLeft w:val="480"/>
          <w:marRight w:val="0"/>
          <w:marTop w:val="0"/>
          <w:marBottom w:val="0"/>
          <w:divBdr>
            <w:top w:val="none" w:sz="0" w:space="0" w:color="auto"/>
            <w:left w:val="none" w:sz="0" w:space="0" w:color="auto"/>
            <w:bottom w:val="none" w:sz="0" w:space="0" w:color="auto"/>
            <w:right w:val="none" w:sz="0" w:space="0" w:color="auto"/>
          </w:divBdr>
        </w:div>
        <w:div w:id="414132819">
          <w:marLeft w:val="480"/>
          <w:marRight w:val="0"/>
          <w:marTop w:val="0"/>
          <w:marBottom w:val="0"/>
          <w:divBdr>
            <w:top w:val="none" w:sz="0" w:space="0" w:color="auto"/>
            <w:left w:val="none" w:sz="0" w:space="0" w:color="auto"/>
            <w:bottom w:val="none" w:sz="0" w:space="0" w:color="auto"/>
            <w:right w:val="none" w:sz="0" w:space="0" w:color="auto"/>
          </w:divBdr>
        </w:div>
        <w:div w:id="427888176">
          <w:marLeft w:val="480"/>
          <w:marRight w:val="0"/>
          <w:marTop w:val="0"/>
          <w:marBottom w:val="0"/>
          <w:divBdr>
            <w:top w:val="none" w:sz="0" w:space="0" w:color="auto"/>
            <w:left w:val="none" w:sz="0" w:space="0" w:color="auto"/>
            <w:bottom w:val="none" w:sz="0" w:space="0" w:color="auto"/>
            <w:right w:val="none" w:sz="0" w:space="0" w:color="auto"/>
          </w:divBdr>
        </w:div>
        <w:div w:id="459226199">
          <w:marLeft w:val="480"/>
          <w:marRight w:val="0"/>
          <w:marTop w:val="0"/>
          <w:marBottom w:val="0"/>
          <w:divBdr>
            <w:top w:val="none" w:sz="0" w:space="0" w:color="auto"/>
            <w:left w:val="none" w:sz="0" w:space="0" w:color="auto"/>
            <w:bottom w:val="none" w:sz="0" w:space="0" w:color="auto"/>
            <w:right w:val="none" w:sz="0" w:space="0" w:color="auto"/>
          </w:divBdr>
        </w:div>
        <w:div w:id="460727163">
          <w:marLeft w:val="480"/>
          <w:marRight w:val="0"/>
          <w:marTop w:val="0"/>
          <w:marBottom w:val="0"/>
          <w:divBdr>
            <w:top w:val="none" w:sz="0" w:space="0" w:color="auto"/>
            <w:left w:val="none" w:sz="0" w:space="0" w:color="auto"/>
            <w:bottom w:val="none" w:sz="0" w:space="0" w:color="auto"/>
            <w:right w:val="none" w:sz="0" w:space="0" w:color="auto"/>
          </w:divBdr>
        </w:div>
        <w:div w:id="466701518">
          <w:marLeft w:val="480"/>
          <w:marRight w:val="0"/>
          <w:marTop w:val="0"/>
          <w:marBottom w:val="0"/>
          <w:divBdr>
            <w:top w:val="none" w:sz="0" w:space="0" w:color="auto"/>
            <w:left w:val="none" w:sz="0" w:space="0" w:color="auto"/>
            <w:bottom w:val="none" w:sz="0" w:space="0" w:color="auto"/>
            <w:right w:val="none" w:sz="0" w:space="0" w:color="auto"/>
          </w:divBdr>
        </w:div>
        <w:div w:id="563881031">
          <w:marLeft w:val="480"/>
          <w:marRight w:val="0"/>
          <w:marTop w:val="0"/>
          <w:marBottom w:val="0"/>
          <w:divBdr>
            <w:top w:val="none" w:sz="0" w:space="0" w:color="auto"/>
            <w:left w:val="none" w:sz="0" w:space="0" w:color="auto"/>
            <w:bottom w:val="none" w:sz="0" w:space="0" w:color="auto"/>
            <w:right w:val="none" w:sz="0" w:space="0" w:color="auto"/>
          </w:divBdr>
        </w:div>
        <w:div w:id="569508139">
          <w:marLeft w:val="480"/>
          <w:marRight w:val="0"/>
          <w:marTop w:val="0"/>
          <w:marBottom w:val="0"/>
          <w:divBdr>
            <w:top w:val="none" w:sz="0" w:space="0" w:color="auto"/>
            <w:left w:val="none" w:sz="0" w:space="0" w:color="auto"/>
            <w:bottom w:val="none" w:sz="0" w:space="0" w:color="auto"/>
            <w:right w:val="none" w:sz="0" w:space="0" w:color="auto"/>
          </w:divBdr>
        </w:div>
        <w:div w:id="616570580">
          <w:marLeft w:val="480"/>
          <w:marRight w:val="0"/>
          <w:marTop w:val="0"/>
          <w:marBottom w:val="0"/>
          <w:divBdr>
            <w:top w:val="none" w:sz="0" w:space="0" w:color="auto"/>
            <w:left w:val="none" w:sz="0" w:space="0" w:color="auto"/>
            <w:bottom w:val="none" w:sz="0" w:space="0" w:color="auto"/>
            <w:right w:val="none" w:sz="0" w:space="0" w:color="auto"/>
          </w:divBdr>
        </w:div>
        <w:div w:id="649406506">
          <w:marLeft w:val="480"/>
          <w:marRight w:val="0"/>
          <w:marTop w:val="0"/>
          <w:marBottom w:val="0"/>
          <w:divBdr>
            <w:top w:val="none" w:sz="0" w:space="0" w:color="auto"/>
            <w:left w:val="none" w:sz="0" w:space="0" w:color="auto"/>
            <w:bottom w:val="none" w:sz="0" w:space="0" w:color="auto"/>
            <w:right w:val="none" w:sz="0" w:space="0" w:color="auto"/>
          </w:divBdr>
        </w:div>
        <w:div w:id="672605159">
          <w:marLeft w:val="480"/>
          <w:marRight w:val="0"/>
          <w:marTop w:val="0"/>
          <w:marBottom w:val="0"/>
          <w:divBdr>
            <w:top w:val="none" w:sz="0" w:space="0" w:color="auto"/>
            <w:left w:val="none" w:sz="0" w:space="0" w:color="auto"/>
            <w:bottom w:val="none" w:sz="0" w:space="0" w:color="auto"/>
            <w:right w:val="none" w:sz="0" w:space="0" w:color="auto"/>
          </w:divBdr>
        </w:div>
        <w:div w:id="734553350">
          <w:marLeft w:val="480"/>
          <w:marRight w:val="0"/>
          <w:marTop w:val="0"/>
          <w:marBottom w:val="0"/>
          <w:divBdr>
            <w:top w:val="none" w:sz="0" w:space="0" w:color="auto"/>
            <w:left w:val="none" w:sz="0" w:space="0" w:color="auto"/>
            <w:bottom w:val="none" w:sz="0" w:space="0" w:color="auto"/>
            <w:right w:val="none" w:sz="0" w:space="0" w:color="auto"/>
          </w:divBdr>
        </w:div>
        <w:div w:id="738744894">
          <w:marLeft w:val="480"/>
          <w:marRight w:val="0"/>
          <w:marTop w:val="0"/>
          <w:marBottom w:val="0"/>
          <w:divBdr>
            <w:top w:val="none" w:sz="0" w:space="0" w:color="auto"/>
            <w:left w:val="none" w:sz="0" w:space="0" w:color="auto"/>
            <w:bottom w:val="none" w:sz="0" w:space="0" w:color="auto"/>
            <w:right w:val="none" w:sz="0" w:space="0" w:color="auto"/>
          </w:divBdr>
        </w:div>
        <w:div w:id="950287647">
          <w:marLeft w:val="480"/>
          <w:marRight w:val="0"/>
          <w:marTop w:val="0"/>
          <w:marBottom w:val="0"/>
          <w:divBdr>
            <w:top w:val="none" w:sz="0" w:space="0" w:color="auto"/>
            <w:left w:val="none" w:sz="0" w:space="0" w:color="auto"/>
            <w:bottom w:val="none" w:sz="0" w:space="0" w:color="auto"/>
            <w:right w:val="none" w:sz="0" w:space="0" w:color="auto"/>
          </w:divBdr>
        </w:div>
        <w:div w:id="1067802321">
          <w:marLeft w:val="480"/>
          <w:marRight w:val="0"/>
          <w:marTop w:val="0"/>
          <w:marBottom w:val="0"/>
          <w:divBdr>
            <w:top w:val="none" w:sz="0" w:space="0" w:color="auto"/>
            <w:left w:val="none" w:sz="0" w:space="0" w:color="auto"/>
            <w:bottom w:val="none" w:sz="0" w:space="0" w:color="auto"/>
            <w:right w:val="none" w:sz="0" w:space="0" w:color="auto"/>
          </w:divBdr>
        </w:div>
        <w:div w:id="1101489181">
          <w:marLeft w:val="480"/>
          <w:marRight w:val="0"/>
          <w:marTop w:val="0"/>
          <w:marBottom w:val="0"/>
          <w:divBdr>
            <w:top w:val="none" w:sz="0" w:space="0" w:color="auto"/>
            <w:left w:val="none" w:sz="0" w:space="0" w:color="auto"/>
            <w:bottom w:val="none" w:sz="0" w:space="0" w:color="auto"/>
            <w:right w:val="none" w:sz="0" w:space="0" w:color="auto"/>
          </w:divBdr>
        </w:div>
        <w:div w:id="1109008483">
          <w:marLeft w:val="480"/>
          <w:marRight w:val="0"/>
          <w:marTop w:val="0"/>
          <w:marBottom w:val="0"/>
          <w:divBdr>
            <w:top w:val="none" w:sz="0" w:space="0" w:color="auto"/>
            <w:left w:val="none" w:sz="0" w:space="0" w:color="auto"/>
            <w:bottom w:val="none" w:sz="0" w:space="0" w:color="auto"/>
            <w:right w:val="none" w:sz="0" w:space="0" w:color="auto"/>
          </w:divBdr>
        </w:div>
        <w:div w:id="1138301679">
          <w:marLeft w:val="480"/>
          <w:marRight w:val="0"/>
          <w:marTop w:val="0"/>
          <w:marBottom w:val="0"/>
          <w:divBdr>
            <w:top w:val="none" w:sz="0" w:space="0" w:color="auto"/>
            <w:left w:val="none" w:sz="0" w:space="0" w:color="auto"/>
            <w:bottom w:val="none" w:sz="0" w:space="0" w:color="auto"/>
            <w:right w:val="none" w:sz="0" w:space="0" w:color="auto"/>
          </w:divBdr>
        </w:div>
        <w:div w:id="1150948312">
          <w:marLeft w:val="480"/>
          <w:marRight w:val="0"/>
          <w:marTop w:val="0"/>
          <w:marBottom w:val="0"/>
          <w:divBdr>
            <w:top w:val="none" w:sz="0" w:space="0" w:color="auto"/>
            <w:left w:val="none" w:sz="0" w:space="0" w:color="auto"/>
            <w:bottom w:val="none" w:sz="0" w:space="0" w:color="auto"/>
            <w:right w:val="none" w:sz="0" w:space="0" w:color="auto"/>
          </w:divBdr>
        </w:div>
        <w:div w:id="1186483254">
          <w:marLeft w:val="480"/>
          <w:marRight w:val="0"/>
          <w:marTop w:val="0"/>
          <w:marBottom w:val="0"/>
          <w:divBdr>
            <w:top w:val="none" w:sz="0" w:space="0" w:color="auto"/>
            <w:left w:val="none" w:sz="0" w:space="0" w:color="auto"/>
            <w:bottom w:val="none" w:sz="0" w:space="0" w:color="auto"/>
            <w:right w:val="none" w:sz="0" w:space="0" w:color="auto"/>
          </w:divBdr>
        </w:div>
        <w:div w:id="1203051362">
          <w:marLeft w:val="480"/>
          <w:marRight w:val="0"/>
          <w:marTop w:val="0"/>
          <w:marBottom w:val="0"/>
          <w:divBdr>
            <w:top w:val="none" w:sz="0" w:space="0" w:color="auto"/>
            <w:left w:val="none" w:sz="0" w:space="0" w:color="auto"/>
            <w:bottom w:val="none" w:sz="0" w:space="0" w:color="auto"/>
            <w:right w:val="none" w:sz="0" w:space="0" w:color="auto"/>
          </w:divBdr>
        </w:div>
        <w:div w:id="1218471777">
          <w:marLeft w:val="480"/>
          <w:marRight w:val="0"/>
          <w:marTop w:val="0"/>
          <w:marBottom w:val="0"/>
          <w:divBdr>
            <w:top w:val="none" w:sz="0" w:space="0" w:color="auto"/>
            <w:left w:val="none" w:sz="0" w:space="0" w:color="auto"/>
            <w:bottom w:val="none" w:sz="0" w:space="0" w:color="auto"/>
            <w:right w:val="none" w:sz="0" w:space="0" w:color="auto"/>
          </w:divBdr>
        </w:div>
        <w:div w:id="1258365786">
          <w:marLeft w:val="480"/>
          <w:marRight w:val="0"/>
          <w:marTop w:val="0"/>
          <w:marBottom w:val="0"/>
          <w:divBdr>
            <w:top w:val="none" w:sz="0" w:space="0" w:color="auto"/>
            <w:left w:val="none" w:sz="0" w:space="0" w:color="auto"/>
            <w:bottom w:val="none" w:sz="0" w:space="0" w:color="auto"/>
            <w:right w:val="none" w:sz="0" w:space="0" w:color="auto"/>
          </w:divBdr>
        </w:div>
        <w:div w:id="1290937791">
          <w:marLeft w:val="480"/>
          <w:marRight w:val="0"/>
          <w:marTop w:val="0"/>
          <w:marBottom w:val="0"/>
          <w:divBdr>
            <w:top w:val="none" w:sz="0" w:space="0" w:color="auto"/>
            <w:left w:val="none" w:sz="0" w:space="0" w:color="auto"/>
            <w:bottom w:val="none" w:sz="0" w:space="0" w:color="auto"/>
            <w:right w:val="none" w:sz="0" w:space="0" w:color="auto"/>
          </w:divBdr>
        </w:div>
        <w:div w:id="1304428909">
          <w:marLeft w:val="480"/>
          <w:marRight w:val="0"/>
          <w:marTop w:val="0"/>
          <w:marBottom w:val="0"/>
          <w:divBdr>
            <w:top w:val="none" w:sz="0" w:space="0" w:color="auto"/>
            <w:left w:val="none" w:sz="0" w:space="0" w:color="auto"/>
            <w:bottom w:val="none" w:sz="0" w:space="0" w:color="auto"/>
            <w:right w:val="none" w:sz="0" w:space="0" w:color="auto"/>
          </w:divBdr>
        </w:div>
        <w:div w:id="1418480767">
          <w:marLeft w:val="480"/>
          <w:marRight w:val="0"/>
          <w:marTop w:val="0"/>
          <w:marBottom w:val="0"/>
          <w:divBdr>
            <w:top w:val="none" w:sz="0" w:space="0" w:color="auto"/>
            <w:left w:val="none" w:sz="0" w:space="0" w:color="auto"/>
            <w:bottom w:val="none" w:sz="0" w:space="0" w:color="auto"/>
            <w:right w:val="none" w:sz="0" w:space="0" w:color="auto"/>
          </w:divBdr>
        </w:div>
        <w:div w:id="1433937897">
          <w:marLeft w:val="480"/>
          <w:marRight w:val="0"/>
          <w:marTop w:val="0"/>
          <w:marBottom w:val="0"/>
          <w:divBdr>
            <w:top w:val="none" w:sz="0" w:space="0" w:color="auto"/>
            <w:left w:val="none" w:sz="0" w:space="0" w:color="auto"/>
            <w:bottom w:val="none" w:sz="0" w:space="0" w:color="auto"/>
            <w:right w:val="none" w:sz="0" w:space="0" w:color="auto"/>
          </w:divBdr>
        </w:div>
        <w:div w:id="1445535161">
          <w:marLeft w:val="480"/>
          <w:marRight w:val="0"/>
          <w:marTop w:val="0"/>
          <w:marBottom w:val="0"/>
          <w:divBdr>
            <w:top w:val="none" w:sz="0" w:space="0" w:color="auto"/>
            <w:left w:val="none" w:sz="0" w:space="0" w:color="auto"/>
            <w:bottom w:val="none" w:sz="0" w:space="0" w:color="auto"/>
            <w:right w:val="none" w:sz="0" w:space="0" w:color="auto"/>
          </w:divBdr>
        </w:div>
        <w:div w:id="1477603556">
          <w:marLeft w:val="480"/>
          <w:marRight w:val="0"/>
          <w:marTop w:val="0"/>
          <w:marBottom w:val="0"/>
          <w:divBdr>
            <w:top w:val="none" w:sz="0" w:space="0" w:color="auto"/>
            <w:left w:val="none" w:sz="0" w:space="0" w:color="auto"/>
            <w:bottom w:val="none" w:sz="0" w:space="0" w:color="auto"/>
            <w:right w:val="none" w:sz="0" w:space="0" w:color="auto"/>
          </w:divBdr>
        </w:div>
        <w:div w:id="1587641944">
          <w:marLeft w:val="480"/>
          <w:marRight w:val="0"/>
          <w:marTop w:val="0"/>
          <w:marBottom w:val="0"/>
          <w:divBdr>
            <w:top w:val="none" w:sz="0" w:space="0" w:color="auto"/>
            <w:left w:val="none" w:sz="0" w:space="0" w:color="auto"/>
            <w:bottom w:val="none" w:sz="0" w:space="0" w:color="auto"/>
            <w:right w:val="none" w:sz="0" w:space="0" w:color="auto"/>
          </w:divBdr>
        </w:div>
        <w:div w:id="1622301476">
          <w:marLeft w:val="480"/>
          <w:marRight w:val="0"/>
          <w:marTop w:val="0"/>
          <w:marBottom w:val="0"/>
          <w:divBdr>
            <w:top w:val="none" w:sz="0" w:space="0" w:color="auto"/>
            <w:left w:val="none" w:sz="0" w:space="0" w:color="auto"/>
            <w:bottom w:val="none" w:sz="0" w:space="0" w:color="auto"/>
            <w:right w:val="none" w:sz="0" w:space="0" w:color="auto"/>
          </w:divBdr>
        </w:div>
        <w:div w:id="1680692146">
          <w:marLeft w:val="480"/>
          <w:marRight w:val="0"/>
          <w:marTop w:val="0"/>
          <w:marBottom w:val="0"/>
          <w:divBdr>
            <w:top w:val="none" w:sz="0" w:space="0" w:color="auto"/>
            <w:left w:val="none" w:sz="0" w:space="0" w:color="auto"/>
            <w:bottom w:val="none" w:sz="0" w:space="0" w:color="auto"/>
            <w:right w:val="none" w:sz="0" w:space="0" w:color="auto"/>
          </w:divBdr>
        </w:div>
        <w:div w:id="1689942037">
          <w:marLeft w:val="480"/>
          <w:marRight w:val="0"/>
          <w:marTop w:val="0"/>
          <w:marBottom w:val="0"/>
          <w:divBdr>
            <w:top w:val="none" w:sz="0" w:space="0" w:color="auto"/>
            <w:left w:val="none" w:sz="0" w:space="0" w:color="auto"/>
            <w:bottom w:val="none" w:sz="0" w:space="0" w:color="auto"/>
            <w:right w:val="none" w:sz="0" w:space="0" w:color="auto"/>
          </w:divBdr>
        </w:div>
        <w:div w:id="1695382702">
          <w:marLeft w:val="480"/>
          <w:marRight w:val="0"/>
          <w:marTop w:val="0"/>
          <w:marBottom w:val="0"/>
          <w:divBdr>
            <w:top w:val="none" w:sz="0" w:space="0" w:color="auto"/>
            <w:left w:val="none" w:sz="0" w:space="0" w:color="auto"/>
            <w:bottom w:val="none" w:sz="0" w:space="0" w:color="auto"/>
            <w:right w:val="none" w:sz="0" w:space="0" w:color="auto"/>
          </w:divBdr>
        </w:div>
        <w:div w:id="1800031133">
          <w:marLeft w:val="480"/>
          <w:marRight w:val="0"/>
          <w:marTop w:val="0"/>
          <w:marBottom w:val="0"/>
          <w:divBdr>
            <w:top w:val="none" w:sz="0" w:space="0" w:color="auto"/>
            <w:left w:val="none" w:sz="0" w:space="0" w:color="auto"/>
            <w:bottom w:val="none" w:sz="0" w:space="0" w:color="auto"/>
            <w:right w:val="none" w:sz="0" w:space="0" w:color="auto"/>
          </w:divBdr>
        </w:div>
        <w:div w:id="1878735859">
          <w:marLeft w:val="480"/>
          <w:marRight w:val="0"/>
          <w:marTop w:val="0"/>
          <w:marBottom w:val="0"/>
          <w:divBdr>
            <w:top w:val="none" w:sz="0" w:space="0" w:color="auto"/>
            <w:left w:val="none" w:sz="0" w:space="0" w:color="auto"/>
            <w:bottom w:val="none" w:sz="0" w:space="0" w:color="auto"/>
            <w:right w:val="none" w:sz="0" w:space="0" w:color="auto"/>
          </w:divBdr>
        </w:div>
        <w:div w:id="1909028039">
          <w:marLeft w:val="480"/>
          <w:marRight w:val="0"/>
          <w:marTop w:val="0"/>
          <w:marBottom w:val="0"/>
          <w:divBdr>
            <w:top w:val="none" w:sz="0" w:space="0" w:color="auto"/>
            <w:left w:val="none" w:sz="0" w:space="0" w:color="auto"/>
            <w:bottom w:val="none" w:sz="0" w:space="0" w:color="auto"/>
            <w:right w:val="none" w:sz="0" w:space="0" w:color="auto"/>
          </w:divBdr>
        </w:div>
        <w:div w:id="1910922315">
          <w:marLeft w:val="480"/>
          <w:marRight w:val="0"/>
          <w:marTop w:val="0"/>
          <w:marBottom w:val="0"/>
          <w:divBdr>
            <w:top w:val="none" w:sz="0" w:space="0" w:color="auto"/>
            <w:left w:val="none" w:sz="0" w:space="0" w:color="auto"/>
            <w:bottom w:val="none" w:sz="0" w:space="0" w:color="auto"/>
            <w:right w:val="none" w:sz="0" w:space="0" w:color="auto"/>
          </w:divBdr>
        </w:div>
        <w:div w:id="1950551435">
          <w:marLeft w:val="480"/>
          <w:marRight w:val="0"/>
          <w:marTop w:val="0"/>
          <w:marBottom w:val="0"/>
          <w:divBdr>
            <w:top w:val="none" w:sz="0" w:space="0" w:color="auto"/>
            <w:left w:val="none" w:sz="0" w:space="0" w:color="auto"/>
            <w:bottom w:val="none" w:sz="0" w:space="0" w:color="auto"/>
            <w:right w:val="none" w:sz="0" w:space="0" w:color="auto"/>
          </w:divBdr>
        </w:div>
        <w:div w:id="1968005795">
          <w:marLeft w:val="480"/>
          <w:marRight w:val="0"/>
          <w:marTop w:val="0"/>
          <w:marBottom w:val="0"/>
          <w:divBdr>
            <w:top w:val="none" w:sz="0" w:space="0" w:color="auto"/>
            <w:left w:val="none" w:sz="0" w:space="0" w:color="auto"/>
            <w:bottom w:val="none" w:sz="0" w:space="0" w:color="auto"/>
            <w:right w:val="none" w:sz="0" w:space="0" w:color="auto"/>
          </w:divBdr>
        </w:div>
        <w:div w:id="1989283772">
          <w:marLeft w:val="480"/>
          <w:marRight w:val="0"/>
          <w:marTop w:val="0"/>
          <w:marBottom w:val="0"/>
          <w:divBdr>
            <w:top w:val="none" w:sz="0" w:space="0" w:color="auto"/>
            <w:left w:val="none" w:sz="0" w:space="0" w:color="auto"/>
            <w:bottom w:val="none" w:sz="0" w:space="0" w:color="auto"/>
            <w:right w:val="none" w:sz="0" w:space="0" w:color="auto"/>
          </w:divBdr>
        </w:div>
        <w:div w:id="2102219752">
          <w:marLeft w:val="480"/>
          <w:marRight w:val="0"/>
          <w:marTop w:val="0"/>
          <w:marBottom w:val="0"/>
          <w:divBdr>
            <w:top w:val="none" w:sz="0" w:space="0" w:color="auto"/>
            <w:left w:val="none" w:sz="0" w:space="0" w:color="auto"/>
            <w:bottom w:val="none" w:sz="0" w:space="0" w:color="auto"/>
            <w:right w:val="none" w:sz="0" w:space="0" w:color="auto"/>
          </w:divBdr>
        </w:div>
      </w:divsChild>
    </w:div>
    <w:div w:id="1013997626">
      <w:bodyDiv w:val="1"/>
      <w:marLeft w:val="0"/>
      <w:marRight w:val="0"/>
      <w:marTop w:val="0"/>
      <w:marBottom w:val="0"/>
      <w:divBdr>
        <w:top w:val="none" w:sz="0" w:space="0" w:color="auto"/>
        <w:left w:val="none" w:sz="0" w:space="0" w:color="auto"/>
        <w:bottom w:val="none" w:sz="0" w:space="0" w:color="auto"/>
        <w:right w:val="none" w:sz="0" w:space="0" w:color="auto"/>
      </w:divBdr>
    </w:div>
    <w:div w:id="1014266108">
      <w:bodyDiv w:val="1"/>
      <w:marLeft w:val="0"/>
      <w:marRight w:val="0"/>
      <w:marTop w:val="0"/>
      <w:marBottom w:val="0"/>
      <w:divBdr>
        <w:top w:val="none" w:sz="0" w:space="0" w:color="auto"/>
        <w:left w:val="none" w:sz="0" w:space="0" w:color="auto"/>
        <w:bottom w:val="none" w:sz="0" w:space="0" w:color="auto"/>
        <w:right w:val="none" w:sz="0" w:space="0" w:color="auto"/>
      </w:divBdr>
    </w:div>
    <w:div w:id="1014502700">
      <w:bodyDiv w:val="1"/>
      <w:marLeft w:val="0"/>
      <w:marRight w:val="0"/>
      <w:marTop w:val="0"/>
      <w:marBottom w:val="0"/>
      <w:divBdr>
        <w:top w:val="none" w:sz="0" w:space="0" w:color="auto"/>
        <w:left w:val="none" w:sz="0" w:space="0" w:color="auto"/>
        <w:bottom w:val="none" w:sz="0" w:space="0" w:color="auto"/>
        <w:right w:val="none" w:sz="0" w:space="0" w:color="auto"/>
      </w:divBdr>
    </w:div>
    <w:div w:id="1014652455">
      <w:bodyDiv w:val="1"/>
      <w:marLeft w:val="0"/>
      <w:marRight w:val="0"/>
      <w:marTop w:val="0"/>
      <w:marBottom w:val="0"/>
      <w:divBdr>
        <w:top w:val="none" w:sz="0" w:space="0" w:color="auto"/>
        <w:left w:val="none" w:sz="0" w:space="0" w:color="auto"/>
        <w:bottom w:val="none" w:sz="0" w:space="0" w:color="auto"/>
        <w:right w:val="none" w:sz="0" w:space="0" w:color="auto"/>
      </w:divBdr>
    </w:div>
    <w:div w:id="1015037995">
      <w:bodyDiv w:val="1"/>
      <w:marLeft w:val="0"/>
      <w:marRight w:val="0"/>
      <w:marTop w:val="0"/>
      <w:marBottom w:val="0"/>
      <w:divBdr>
        <w:top w:val="none" w:sz="0" w:space="0" w:color="auto"/>
        <w:left w:val="none" w:sz="0" w:space="0" w:color="auto"/>
        <w:bottom w:val="none" w:sz="0" w:space="0" w:color="auto"/>
        <w:right w:val="none" w:sz="0" w:space="0" w:color="auto"/>
      </w:divBdr>
    </w:div>
    <w:div w:id="1015304262">
      <w:bodyDiv w:val="1"/>
      <w:marLeft w:val="0"/>
      <w:marRight w:val="0"/>
      <w:marTop w:val="0"/>
      <w:marBottom w:val="0"/>
      <w:divBdr>
        <w:top w:val="none" w:sz="0" w:space="0" w:color="auto"/>
        <w:left w:val="none" w:sz="0" w:space="0" w:color="auto"/>
        <w:bottom w:val="none" w:sz="0" w:space="0" w:color="auto"/>
        <w:right w:val="none" w:sz="0" w:space="0" w:color="auto"/>
      </w:divBdr>
    </w:div>
    <w:div w:id="1015960145">
      <w:bodyDiv w:val="1"/>
      <w:marLeft w:val="0"/>
      <w:marRight w:val="0"/>
      <w:marTop w:val="0"/>
      <w:marBottom w:val="0"/>
      <w:divBdr>
        <w:top w:val="none" w:sz="0" w:space="0" w:color="auto"/>
        <w:left w:val="none" w:sz="0" w:space="0" w:color="auto"/>
        <w:bottom w:val="none" w:sz="0" w:space="0" w:color="auto"/>
        <w:right w:val="none" w:sz="0" w:space="0" w:color="auto"/>
      </w:divBdr>
    </w:div>
    <w:div w:id="1016082335">
      <w:bodyDiv w:val="1"/>
      <w:marLeft w:val="0"/>
      <w:marRight w:val="0"/>
      <w:marTop w:val="0"/>
      <w:marBottom w:val="0"/>
      <w:divBdr>
        <w:top w:val="none" w:sz="0" w:space="0" w:color="auto"/>
        <w:left w:val="none" w:sz="0" w:space="0" w:color="auto"/>
        <w:bottom w:val="none" w:sz="0" w:space="0" w:color="auto"/>
        <w:right w:val="none" w:sz="0" w:space="0" w:color="auto"/>
      </w:divBdr>
    </w:div>
    <w:div w:id="1016346720">
      <w:bodyDiv w:val="1"/>
      <w:marLeft w:val="0"/>
      <w:marRight w:val="0"/>
      <w:marTop w:val="0"/>
      <w:marBottom w:val="0"/>
      <w:divBdr>
        <w:top w:val="none" w:sz="0" w:space="0" w:color="auto"/>
        <w:left w:val="none" w:sz="0" w:space="0" w:color="auto"/>
        <w:bottom w:val="none" w:sz="0" w:space="0" w:color="auto"/>
        <w:right w:val="none" w:sz="0" w:space="0" w:color="auto"/>
      </w:divBdr>
    </w:div>
    <w:div w:id="1016732944">
      <w:bodyDiv w:val="1"/>
      <w:marLeft w:val="0"/>
      <w:marRight w:val="0"/>
      <w:marTop w:val="0"/>
      <w:marBottom w:val="0"/>
      <w:divBdr>
        <w:top w:val="none" w:sz="0" w:space="0" w:color="auto"/>
        <w:left w:val="none" w:sz="0" w:space="0" w:color="auto"/>
        <w:bottom w:val="none" w:sz="0" w:space="0" w:color="auto"/>
        <w:right w:val="none" w:sz="0" w:space="0" w:color="auto"/>
      </w:divBdr>
    </w:div>
    <w:div w:id="1016881257">
      <w:bodyDiv w:val="1"/>
      <w:marLeft w:val="0"/>
      <w:marRight w:val="0"/>
      <w:marTop w:val="0"/>
      <w:marBottom w:val="0"/>
      <w:divBdr>
        <w:top w:val="none" w:sz="0" w:space="0" w:color="auto"/>
        <w:left w:val="none" w:sz="0" w:space="0" w:color="auto"/>
        <w:bottom w:val="none" w:sz="0" w:space="0" w:color="auto"/>
        <w:right w:val="none" w:sz="0" w:space="0" w:color="auto"/>
      </w:divBdr>
    </w:div>
    <w:div w:id="1016888837">
      <w:bodyDiv w:val="1"/>
      <w:marLeft w:val="0"/>
      <w:marRight w:val="0"/>
      <w:marTop w:val="0"/>
      <w:marBottom w:val="0"/>
      <w:divBdr>
        <w:top w:val="none" w:sz="0" w:space="0" w:color="auto"/>
        <w:left w:val="none" w:sz="0" w:space="0" w:color="auto"/>
        <w:bottom w:val="none" w:sz="0" w:space="0" w:color="auto"/>
        <w:right w:val="none" w:sz="0" w:space="0" w:color="auto"/>
      </w:divBdr>
    </w:div>
    <w:div w:id="1017002592">
      <w:bodyDiv w:val="1"/>
      <w:marLeft w:val="0"/>
      <w:marRight w:val="0"/>
      <w:marTop w:val="0"/>
      <w:marBottom w:val="0"/>
      <w:divBdr>
        <w:top w:val="none" w:sz="0" w:space="0" w:color="auto"/>
        <w:left w:val="none" w:sz="0" w:space="0" w:color="auto"/>
        <w:bottom w:val="none" w:sz="0" w:space="0" w:color="auto"/>
        <w:right w:val="none" w:sz="0" w:space="0" w:color="auto"/>
      </w:divBdr>
    </w:div>
    <w:div w:id="1017005211">
      <w:bodyDiv w:val="1"/>
      <w:marLeft w:val="0"/>
      <w:marRight w:val="0"/>
      <w:marTop w:val="0"/>
      <w:marBottom w:val="0"/>
      <w:divBdr>
        <w:top w:val="none" w:sz="0" w:space="0" w:color="auto"/>
        <w:left w:val="none" w:sz="0" w:space="0" w:color="auto"/>
        <w:bottom w:val="none" w:sz="0" w:space="0" w:color="auto"/>
        <w:right w:val="none" w:sz="0" w:space="0" w:color="auto"/>
      </w:divBdr>
    </w:div>
    <w:div w:id="1017194068">
      <w:bodyDiv w:val="1"/>
      <w:marLeft w:val="0"/>
      <w:marRight w:val="0"/>
      <w:marTop w:val="0"/>
      <w:marBottom w:val="0"/>
      <w:divBdr>
        <w:top w:val="none" w:sz="0" w:space="0" w:color="auto"/>
        <w:left w:val="none" w:sz="0" w:space="0" w:color="auto"/>
        <w:bottom w:val="none" w:sz="0" w:space="0" w:color="auto"/>
        <w:right w:val="none" w:sz="0" w:space="0" w:color="auto"/>
      </w:divBdr>
    </w:div>
    <w:div w:id="1017536917">
      <w:bodyDiv w:val="1"/>
      <w:marLeft w:val="0"/>
      <w:marRight w:val="0"/>
      <w:marTop w:val="0"/>
      <w:marBottom w:val="0"/>
      <w:divBdr>
        <w:top w:val="none" w:sz="0" w:space="0" w:color="auto"/>
        <w:left w:val="none" w:sz="0" w:space="0" w:color="auto"/>
        <w:bottom w:val="none" w:sz="0" w:space="0" w:color="auto"/>
        <w:right w:val="none" w:sz="0" w:space="0" w:color="auto"/>
      </w:divBdr>
    </w:div>
    <w:div w:id="1017654547">
      <w:bodyDiv w:val="1"/>
      <w:marLeft w:val="0"/>
      <w:marRight w:val="0"/>
      <w:marTop w:val="0"/>
      <w:marBottom w:val="0"/>
      <w:divBdr>
        <w:top w:val="none" w:sz="0" w:space="0" w:color="auto"/>
        <w:left w:val="none" w:sz="0" w:space="0" w:color="auto"/>
        <w:bottom w:val="none" w:sz="0" w:space="0" w:color="auto"/>
        <w:right w:val="none" w:sz="0" w:space="0" w:color="auto"/>
      </w:divBdr>
    </w:div>
    <w:div w:id="1018041316">
      <w:bodyDiv w:val="1"/>
      <w:marLeft w:val="0"/>
      <w:marRight w:val="0"/>
      <w:marTop w:val="0"/>
      <w:marBottom w:val="0"/>
      <w:divBdr>
        <w:top w:val="none" w:sz="0" w:space="0" w:color="auto"/>
        <w:left w:val="none" w:sz="0" w:space="0" w:color="auto"/>
        <w:bottom w:val="none" w:sz="0" w:space="0" w:color="auto"/>
        <w:right w:val="none" w:sz="0" w:space="0" w:color="auto"/>
      </w:divBdr>
    </w:div>
    <w:div w:id="1018577787">
      <w:bodyDiv w:val="1"/>
      <w:marLeft w:val="0"/>
      <w:marRight w:val="0"/>
      <w:marTop w:val="0"/>
      <w:marBottom w:val="0"/>
      <w:divBdr>
        <w:top w:val="none" w:sz="0" w:space="0" w:color="auto"/>
        <w:left w:val="none" w:sz="0" w:space="0" w:color="auto"/>
        <w:bottom w:val="none" w:sz="0" w:space="0" w:color="auto"/>
        <w:right w:val="none" w:sz="0" w:space="0" w:color="auto"/>
      </w:divBdr>
    </w:div>
    <w:div w:id="1019089172">
      <w:bodyDiv w:val="1"/>
      <w:marLeft w:val="0"/>
      <w:marRight w:val="0"/>
      <w:marTop w:val="0"/>
      <w:marBottom w:val="0"/>
      <w:divBdr>
        <w:top w:val="none" w:sz="0" w:space="0" w:color="auto"/>
        <w:left w:val="none" w:sz="0" w:space="0" w:color="auto"/>
        <w:bottom w:val="none" w:sz="0" w:space="0" w:color="auto"/>
        <w:right w:val="none" w:sz="0" w:space="0" w:color="auto"/>
      </w:divBdr>
      <w:divsChild>
        <w:div w:id="1455979637">
          <w:marLeft w:val="480"/>
          <w:marRight w:val="0"/>
          <w:marTop w:val="0"/>
          <w:marBottom w:val="0"/>
          <w:divBdr>
            <w:top w:val="none" w:sz="0" w:space="0" w:color="auto"/>
            <w:left w:val="none" w:sz="0" w:space="0" w:color="auto"/>
            <w:bottom w:val="none" w:sz="0" w:space="0" w:color="auto"/>
            <w:right w:val="none" w:sz="0" w:space="0" w:color="auto"/>
          </w:divBdr>
        </w:div>
        <w:div w:id="1209491268">
          <w:marLeft w:val="480"/>
          <w:marRight w:val="0"/>
          <w:marTop w:val="0"/>
          <w:marBottom w:val="0"/>
          <w:divBdr>
            <w:top w:val="none" w:sz="0" w:space="0" w:color="auto"/>
            <w:left w:val="none" w:sz="0" w:space="0" w:color="auto"/>
            <w:bottom w:val="none" w:sz="0" w:space="0" w:color="auto"/>
            <w:right w:val="none" w:sz="0" w:space="0" w:color="auto"/>
          </w:divBdr>
        </w:div>
        <w:div w:id="1162502292">
          <w:marLeft w:val="480"/>
          <w:marRight w:val="0"/>
          <w:marTop w:val="0"/>
          <w:marBottom w:val="0"/>
          <w:divBdr>
            <w:top w:val="none" w:sz="0" w:space="0" w:color="auto"/>
            <w:left w:val="none" w:sz="0" w:space="0" w:color="auto"/>
            <w:bottom w:val="none" w:sz="0" w:space="0" w:color="auto"/>
            <w:right w:val="none" w:sz="0" w:space="0" w:color="auto"/>
          </w:divBdr>
        </w:div>
        <w:div w:id="1000549993">
          <w:marLeft w:val="480"/>
          <w:marRight w:val="0"/>
          <w:marTop w:val="0"/>
          <w:marBottom w:val="0"/>
          <w:divBdr>
            <w:top w:val="none" w:sz="0" w:space="0" w:color="auto"/>
            <w:left w:val="none" w:sz="0" w:space="0" w:color="auto"/>
            <w:bottom w:val="none" w:sz="0" w:space="0" w:color="auto"/>
            <w:right w:val="none" w:sz="0" w:space="0" w:color="auto"/>
          </w:divBdr>
        </w:div>
        <w:div w:id="325282201">
          <w:marLeft w:val="480"/>
          <w:marRight w:val="0"/>
          <w:marTop w:val="0"/>
          <w:marBottom w:val="0"/>
          <w:divBdr>
            <w:top w:val="none" w:sz="0" w:space="0" w:color="auto"/>
            <w:left w:val="none" w:sz="0" w:space="0" w:color="auto"/>
            <w:bottom w:val="none" w:sz="0" w:space="0" w:color="auto"/>
            <w:right w:val="none" w:sz="0" w:space="0" w:color="auto"/>
          </w:divBdr>
        </w:div>
        <w:div w:id="1244491799">
          <w:marLeft w:val="480"/>
          <w:marRight w:val="0"/>
          <w:marTop w:val="0"/>
          <w:marBottom w:val="0"/>
          <w:divBdr>
            <w:top w:val="none" w:sz="0" w:space="0" w:color="auto"/>
            <w:left w:val="none" w:sz="0" w:space="0" w:color="auto"/>
            <w:bottom w:val="none" w:sz="0" w:space="0" w:color="auto"/>
            <w:right w:val="none" w:sz="0" w:space="0" w:color="auto"/>
          </w:divBdr>
        </w:div>
        <w:div w:id="1525359725">
          <w:marLeft w:val="480"/>
          <w:marRight w:val="0"/>
          <w:marTop w:val="0"/>
          <w:marBottom w:val="0"/>
          <w:divBdr>
            <w:top w:val="none" w:sz="0" w:space="0" w:color="auto"/>
            <w:left w:val="none" w:sz="0" w:space="0" w:color="auto"/>
            <w:bottom w:val="none" w:sz="0" w:space="0" w:color="auto"/>
            <w:right w:val="none" w:sz="0" w:space="0" w:color="auto"/>
          </w:divBdr>
        </w:div>
        <w:div w:id="1841850527">
          <w:marLeft w:val="480"/>
          <w:marRight w:val="0"/>
          <w:marTop w:val="0"/>
          <w:marBottom w:val="0"/>
          <w:divBdr>
            <w:top w:val="none" w:sz="0" w:space="0" w:color="auto"/>
            <w:left w:val="none" w:sz="0" w:space="0" w:color="auto"/>
            <w:bottom w:val="none" w:sz="0" w:space="0" w:color="auto"/>
            <w:right w:val="none" w:sz="0" w:space="0" w:color="auto"/>
          </w:divBdr>
        </w:div>
        <w:div w:id="1253470040">
          <w:marLeft w:val="480"/>
          <w:marRight w:val="0"/>
          <w:marTop w:val="0"/>
          <w:marBottom w:val="0"/>
          <w:divBdr>
            <w:top w:val="none" w:sz="0" w:space="0" w:color="auto"/>
            <w:left w:val="none" w:sz="0" w:space="0" w:color="auto"/>
            <w:bottom w:val="none" w:sz="0" w:space="0" w:color="auto"/>
            <w:right w:val="none" w:sz="0" w:space="0" w:color="auto"/>
          </w:divBdr>
        </w:div>
        <w:div w:id="925266211">
          <w:marLeft w:val="480"/>
          <w:marRight w:val="0"/>
          <w:marTop w:val="0"/>
          <w:marBottom w:val="0"/>
          <w:divBdr>
            <w:top w:val="none" w:sz="0" w:space="0" w:color="auto"/>
            <w:left w:val="none" w:sz="0" w:space="0" w:color="auto"/>
            <w:bottom w:val="none" w:sz="0" w:space="0" w:color="auto"/>
            <w:right w:val="none" w:sz="0" w:space="0" w:color="auto"/>
          </w:divBdr>
        </w:div>
        <w:div w:id="1999528771">
          <w:marLeft w:val="480"/>
          <w:marRight w:val="0"/>
          <w:marTop w:val="0"/>
          <w:marBottom w:val="0"/>
          <w:divBdr>
            <w:top w:val="none" w:sz="0" w:space="0" w:color="auto"/>
            <w:left w:val="none" w:sz="0" w:space="0" w:color="auto"/>
            <w:bottom w:val="none" w:sz="0" w:space="0" w:color="auto"/>
            <w:right w:val="none" w:sz="0" w:space="0" w:color="auto"/>
          </w:divBdr>
        </w:div>
        <w:div w:id="659044021">
          <w:marLeft w:val="480"/>
          <w:marRight w:val="0"/>
          <w:marTop w:val="0"/>
          <w:marBottom w:val="0"/>
          <w:divBdr>
            <w:top w:val="none" w:sz="0" w:space="0" w:color="auto"/>
            <w:left w:val="none" w:sz="0" w:space="0" w:color="auto"/>
            <w:bottom w:val="none" w:sz="0" w:space="0" w:color="auto"/>
            <w:right w:val="none" w:sz="0" w:space="0" w:color="auto"/>
          </w:divBdr>
        </w:div>
        <w:div w:id="1686662953">
          <w:marLeft w:val="480"/>
          <w:marRight w:val="0"/>
          <w:marTop w:val="0"/>
          <w:marBottom w:val="0"/>
          <w:divBdr>
            <w:top w:val="none" w:sz="0" w:space="0" w:color="auto"/>
            <w:left w:val="none" w:sz="0" w:space="0" w:color="auto"/>
            <w:bottom w:val="none" w:sz="0" w:space="0" w:color="auto"/>
            <w:right w:val="none" w:sz="0" w:space="0" w:color="auto"/>
          </w:divBdr>
        </w:div>
        <w:div w:id="345837538">
          <w:marLeft w:val="480"/>
          <w:marRight w:val="0"/>
          <w:marTop w:val="0"/>
          <w:marBottom w:val="0"/>
          <w:divBdr>
            <w:top w:val="none" w:sz="0" w:space="0" w:color="auto"/>
            <w:left w:val="none" w:sz="0" w:space="0" w:color="auto"/>
            <w:bottom w:val="none" w:sz="0" w:space="0" w:color="auto"/>
            <w:right w:val="none" w:sz="0" w:space="0" w:color="auto"/>
          </w:divBdr>
        </w:div>
        <w:div w:id="1642422241">
          <w:marLeft w:val="480"/>
          <w:marRight w:val="0"/>
          <w:marTop w:val="0"/>
          <w:marBottom w:val="0"/>
          <w:divBdr>
            <w:top w:val="none" w:sz="0" w:space="0" w:color="auto"/>
            <w:left w:val="none" w:sz="0" w:space="0" w:color="auto"/>
            <w:bottom w:val="none" w:sz="0" w:space="0" w:color="auto"/>
            <w:right w:val="none" w:sz="0" w:space="0" w:color="auto"/>
          </w:divBdr>
        </w:div>
        <w:div w:id="1917663383">
          <w:marLeft w:val="480"/>
          <w:marRight w:val="0"/>
          <w:marTop w:val="0"/>
          <w:marBottom w:val="0"/>
          <w:divBdr>
            <w:top w:val="none" w:sz="0" w:space="0" w:color="auto"/>
            <w:left w:val="none" w:sz="0" w:space="0" w:color="auto"/>
            <w:bottom w:val="none" w:sz="0" w:space="0" w:color="auto"/>
            <w:right w:val="none" w:sz="0" w:space="0" w:color="auto"/>
          </w:divBdr>
        </w:div>
        <w:div w:id="62342622">
          <w:marLeft w:val="480"/>
          <w:marRight w:val="0"/>
          <w:marTop w:val="0"/>
          <w:marBottom w:val="0"/>
          <w:divBdr>
            <w:top w:val="none" w:sz="0" w:space="0" w:color="auto"/>
            <w:left w:val="none" w:sz="0" w:space="0" w:color="auto"/>
            <w:bottom w:val="none" w:sz="0" w:space="0" w:color="auto"/>
            <w:right w:val="none" w:sz="0" w:space="0" w:color="auto"/>
          </w:divBdr>
        </w:div>
        <w:div w:id="1629243940">
          <w:marLeft w:val="480"/>
          <w:marRight w:val="0"/>
          <w:marTop w:val="0"/>
          <w:marBottom w:val="0"/>
          <w:divBdr>
            <w:top w:val="none" w:sz="0" w:space="0" w:color="auto"/>
            <w:left w:val="none" w:sz="0" w:space="0" w:color="auto"/>
            <w:bottom w:val="none" w:sz="0" w:space="0" w:color="auto"/>
            <w:right w:val="none" w:sz="0" w:space="0" w:color="auto"/>
          </w:divBdr>
        </w:div>
        <w:div w:id="1925872490">
          <w:marLeft w:val="480"/>
          <w:marRight w:val="0"/>
          <w:marTop w:val="0"/>
          <w:marBottom w:val="0"/>
          <w:divBdr>
            <w:top w:val="none" w:sz="0" w:space="0" w:color="auto"/>
            <w:left w:val="none" w:sz="0" w:space="0" w:color="auto"/>
            <w:bottom w:val="none" w:sz="0" w:space="0" w:color="auto"/>
            <w:right w:val="none" w:sz="0" w:space="0" w:color="auto"/>
          </w:divBdr>
        </w:div>
        <w:div w:id="772748192">
          <w:marLeft w:val="480"/>
          <w:marRight w:val="0"/>
          <w:marTop w:val="0"/>
          <w:marBottom w:val="0"/>
          <w:divBdr>
            <w:top w:val="none" w:sz="0" w:space="0" w:color="auto"/>
            <w:left w:val="none" w:sz="0" w:space="0" w:color="auto"/>
            <w:bottom w:val="none" w:sz="0" w:space="0" w:color="auto"/>
            <w:right w:val="none" w:sz="0" w:space="0" w:color="auto"/>
          </w:divBdr>
        </w:div>
        <w:div w:id="312223742">
          <w:marLeft w:val="480"/>
          <w:marRight w:val="0"/>
          <w:marTop w:val="0"/>
          <w:marBottom w:val="0"/>
          <w:divBdr>
            <w:top w:val="none" w:sz="0" w:space="0" w:color="auto"/>
            <w:left w:val="none" w:sz="0" w:space="0" w:color="auto"/>
            <w:bottom w:val="none" w:sz="0" w:space="0" w:color="auto"/>
            <w:right w:val="none" w:sz="0" w:space="0" w:color="auto"/>
          </w:divBdr>
        </w:div>
        <w:div w:id="1228566432">
          <w:marLeft w:val="480"/>
          <w:marRight w:val="0"/>
          <w:marTop w:val="0"/>
          <w:marBottom w:val="0"/>
          <w:divBdr>
            <w:top w:val="none" w:sz="0" w:space="0" w:color="auto"/>
            <w:left w:val="none" w:sz="0" w:space="0" w:color="auto"/>
            <w:bottom w:val="none" w:sz="0" w:space="0" w:color="auto"/>
            <w:right w:val="none" w:sz="0" w:space="0" w:color="auto"/>
          </w:divBdr>
        </w:div>
        <w:div w:id="1669090937">
          <w:marLeft w:val="480"/>
          <w:marRight w:val="0"/>
          <w:marTop w:val="0"/>
          <w:marBottom w:val="0"/>
          <w:divBdr>
            <w:top w:val="none" w:sz="0" w:space="0" w:color="auto"/>
            <w:left w:val="none" w:sz="0" w:space="0" w:color="auto"/>
            <w:bottom w:val="none" w:sz="0" w:space="0" w:color="auto"/>
            <w:right w:val="none" w:sz="0" w:space="0" w:color="auto"/>
          </w:divBdr>
        </w:div>
        <w:div w:id="246351959">
          <w:marLeft w:val="480"/>
          <w:marRight w:val="0"/>
          <w:marTop w:val="0"/>
          <w:marBottom w:val="0"/>
          <w:divBdr>
            <w:top w:val="none" w:sz="0" w:space="0" w:color="auto"/>
            <w:left w:val="none" w:sz="0" w:space="0" w:color="auto"/>
            <w:bottom w:val="none" w:sz="0" w:space="0" w:color="auto"/>
            <w:right w:val="none" w:sz="0" w:space="0" w:color="auto"/>
          </w:divBdr>
        </w:div>
        <w:div w:id="2088068862">
          <w:marLeft w:val="480"/>
          <w:marRight w:val="0"/>
          <w:marTop w:val="0"/>
          <w:marBottom w:val="0"/>
          <w:divBdr>
            <w:top w:val="none" w:sz="0" w:space="0" w:color="auto"/>
            <w:left w:val="none" w:sz="0" w:space="0" w:color="auto"/>
            <w:bottom w:val="none" w:sz="0" w:space="0" w:color="auto"/>
            <w:right w:val="none" w:sz="0" w:space="0" w:color="auto"/>
          </w:divBdr>
        </w:div>
        <w:div w:id="1087969144">
          <w:marLeft w:val="480"/>
          <w:marRight w:val="0"/>
          <w:marTop w:val="0"/>
          <w:marBottom w:val="0"/>
          <w:divBdr>
            <w:top w:val="none" w:sz="0" w:space="0" w:color="auto"/>
            <w:left w:val="none" w:sz="0" w:space="0" w:color="auto"/>
            <w:bottom w:val="none" w:sz="0" w:space="0" w:color="auto"/>
            <w:right w:val="none" w:sz="0" w:space="0" w:color="auto"/>
          </w:divBdr>
        </w:div>
        <w:div w:id="1806853065">
          <w:marLeft w:val="480"/>
          <w:marRight w:val="0"/>
          <w:marTop w:val="0"/>
          <w:marBottom w:val="0"/>
          <w:divBdr>
            <w:top w:val="none" w:sz="0" w:space="0" w:color="auto"/>
            <w:left w:val="none" w:sz="0" w:space="0" w:color="auto"/>
            <w:bottom w:val="none" w:sz="0" w:space="0" w:color="auto"/>
            <w:right w:val="none" w:sz="0" w:space="0" w:color="auto"/>
          </w:divBdr>
        </w:div>
        <w:div w:id="1020206121">
          <w:marLeft w:val="480"/>
          <w:marRight w:val="0"/>
          <w:marTop w:val="0"/>
          <w:marBottom w:val="0"/>
          <w:divBdr>
            <w:top w:val="none" w:sz="0" w:space="0" w:color="auto"/>
            <w:left w:val="none" w:sz="0" w:space="0" w:color="auto"/>
            <w:bottom w:val="none" w:sz="0" w:space="0" w:color="auto"/>
            <w:right w:val="none" w:sz="0" w:space="0" w:color="auto"/>
          </w:divBdr>
        </w:div>
        <w:div w:id="1387148137">
          <w:marLeft w:val="480"/>
          <w:marRight w:val="0"/>
          <w:marTop w:val="0"/>
          <w:marBottom w:val="0"/>
          <w:divBdr>
            <w:top w:val="none" w:sz="0" w:space="0" w:color="auto"/>
            <w:left w:val="none" w:sz="0" w:space="0" w:color="auto"/>
            <w:bottom w:val="none" w:sz="0" w:space="0" w:color="auto"/>
            <w:right w:val="none" w:sz="0" w:space="0" w:color="auto"/>
          </w:divBdr>
        </w:div>
        <w:div w:id="1541286651">
          <w:marLeft w:val="480"/>
          <w:marRight w:val="0"/>
          <w:marTop w:val="0"/>
          <w:marBottom w:val="0"/>
          <w:divBdr>
            <w:top w:val="none" w:sz="0" w:space="0" w:color="auto"/>
            <w:left w:val="none" w:sz="0" w:space="0" w:color="auto"/>
            <w:bottom w:val="none" w:sz="0" w:space="0" w:color="auto"/>
            <w:right w:val="none" w:sz="0" w:space="0" w:color="auto"/>
          </w:divBdr>
        </w:div>
        <w:div w:id="1789427450">
          <w:marLeft w:val="480"/>
          <w:marRight w:val="0"/>
          <w:marTop w:val="0"/>
          <w:marBottom w:val="0"/>
          <w:divBdr>
            <w:top w:val="none" w:sz="0" w:space="0" w:color="auto"/>
            <w:left w:val="none" w:sz="0" w:space="0" w:color="auto"/>
            <w:bottom w:val="none" w:sz="0" w:space="0" w:color="auto"/>
            <w:right w:val="none" w:sz="0" w:space="0" w:color="auto"/>
          </w:divBdr>
        </w:div>
        <w:div w:id="1636637151">
          <w:marLeft w:val="480"/>
          <w:marRight w:val="0"/>
          <w:marTop w:val="0"/>
          <w:marBottom w:val="0"/>
          <w:divBdr>
            <w:top w:val="none" w:sz="0" w:space="0" w:color="auto"/>
            <w:left w:val="none" w:sz="0" w:space="0" w:color="auto"/>
            <w:bottom w:val="none" w:sz="0" w:space="0" w:color="auto"/>
            <w:right w:val="none" w:sz="0" w:space="0" w:color="auto"/>
          </w:divBdr>
        </w:div>
        <w:div w:id="216016868">
          <w:marLeft w:val="480"/>
          <w:marRight w:val="0"/>
          <w:marTop w:val="0"/>
          <w:marBottom w:val="0"/>
          <w:divBdr>
            <w:top w:val="none" w:sz="0" w:space="0" w:color="auto"/>
            <w:left w:val="none" w:sz="0" w:space="0" w:color="auto"/>
            <w:bottom w:val="none" w:sz="0" w:space="0" w:color="auto"/>
            <w:right w:val="none" w:sz="0" w:space="0" w:color="auto"/>
          </w:divBdr>
        </w:div>
        <w:div w:id="1660304509">
          <w:marLeft w:val="480"/>
          <w:marRight w:val="0"/>
          <w:marTop w:val="0"/>
          <w:marBottom w:val="0"/>
          <w:divBdr>
            <w:top w:val="none" w:sz="0" w:space="0" w:color="auto"/>
            <w:left w:val="none" w:sz="0" w:space="0" w:color="auto"/>
            <w:bottom w:val="none" w:sz="0" w:space="0" w:color="auto"/>
            <w:right w:val="none" w:sz="0" w:space="0" w:color="auto"/>
          </w:divBdr>
        </w:div>
        <w:div w:id="459998355">
          <w:marLeft w:val="480"/>
          <w:marRight w:val="0"/>
          <w:marTop w:val="0"/>
          <w:marBottom w:val="0"/>
          <w:divBdr>
            <w:top w:val="none" w:sz="0" w:space="0" w:color="auto"/>
            <w:left w:val="none" w:sz="0" w:space="0" w:color="auto"/>
            <w:bottom w:val="none" w:sz="0" w:space="0" w:color="auto"/>
            <w:right w:val="none" w:sz="0" w:space="0" w:color="auto"/>
          </w:divBdr>
        </w:div>
        <w:div w:id="320886495">
          <w:marLeft w:val="480"/>
          <w:marRight w:val="0"/>
          <w:marTop w:val="0"/>
          <w:marBottom w:val="0"/>
          <w:divBdr>
            <w:top w:val="none" w:sz="0" w:space="0" w:color="auto"/>
            <w:left w:val="none" w:sz="0" w:space="0" w:color="auto"/>
            <w:bottom w:val="none" w:sz="0" w:space="0" w:color="auto"/>
            <w:right w:val="none" w:sz="0" w:space="0" w:color="auto"/>
          </w:divBdr>
        </w:div>
        <w:div w:id="1542210330">
          <w:marLeft w:val="480"/>
          <w:marRight w:val="0"/>
          <w:marTop w:val="0"/>
          <w:marBottom w:val="0"/>
          <w:divBdr>
            <w:top w:val="none" w:sz="0" w:space="0" w:color="auto"/>
            <w:left w:val="none" w:sz="0" w:space="0" w:color="auto"/>
            <w:bottom w:val="none" w:sz="0" w:space="0" w:color="auto"/>
            <w:right w:val="none" w:sz="0" w:space="0" w:color="auto"/>
          </w:divBdr>
        </w:div>
        <w:div w:id="1590037385">
          <w:marLeft w:val="480"/>
          <w:marRight w:val="0"/>
          <w:marTop w:val="0"/>
          <w:marBottom w:val="0"/>
          <w:divBdr>
            <w:top w:val="none" w:sz="0" w:space="0" w:color="auto"/>
            <w:left w:val="none" w:sz="0" w:space="0" w:color="auto"/>
            <w:bottom w:val="none" w:sz="0" w:space="0" w:color="auto"/>
            <w:right w:val="none" w:sz="0" w:space="0" w:color="auto"/>
          </w:divBdr>
        </w:div>
        <w:div w:id="621352092">
          <w:marLeft w:val="480"/>
          <w:marRight w:val="0"/>
          <w:marTop w:val="0"/>
          <w:marBottom w:val="0"/>
          <w:divBdr>
            <w:top w:val="none" w:sz="0" w:space="0" w:color="auto"/>
            <w:left w:val="none" w:sz="0" w:space="0" w:color="auto"/>
            <w:bottom w:val="none" w:sz="0" w:space="0" w:color="auto"/>
            <w:right w:val="none" w:sz="0" w:space="0" w:color="auto"/>
          </w:divBdr>
        </w:div>
        <w:div w:id="1143810733">
          <w:marLeft w:val="480"/>
          <w:marRight w:val="0"/>
          <w:marTop w:val="0"/>
          <w:marBottom w:val="0"/>
          <w:divBdr>
            <w:top w:val="none" w:sz="0" w:space="0" w:color="auto"/>
            <w:left w:val="none" w:sz="0" w:space="0" w:color="auto"/>
            <w:bottom w:val="none" w:sz="0" w:space="0" w:color="auto"/>
            <w:right w:val="none" w:sz="0" w:space="0" w:color="auto"/>
          </w:divBdr>
        </w:div>
        <w:div w:id="941185924">
          <w:marLeft w:val="480"/>
          <w:marRight w:val="0"/>
          <w:marTop w:val="0"/>
          <w:marBottom w:val="0"/>
          <w:divBdr>
            <w:top w:val="none" w:sz="0" w:space="0" w:color="auto"/>
            <w:left w:val="none" w:sz="0" w:space="0" w:color="auto"/>
            <w:bottom w:val="none" w:sz="0" w:space="0" w:color="auto"/>
            <w:right w:val="none" w:sz="0" w:space="0" w:color="auto"/>
          </w:divBdr>
        </w:div>
        <w:div w:id="1743141853">
          <w:marLeft w:val="480"/>
          <w:marRight w:val="0"/>
          <w:marTop w:val="0"/>
          <w:marBottom w:val="0"/>
          <w:divBdr>
            <w:top w:val="none" w:sz="0" w:space="0" w:color="auto"/>
            <w:left w:val="none" w:sz="0" w:space="0" w:color="auto"/>
            <w:bottom w:val="none" w:sz="0" w:space="0" w:color="auto"/>
            <w:right w:val="none" w:sz="0" w:space="0" w:color="auto"/>
          </w:divBdr>
        </w:div>
        <w:div w:id="893389575">
          <w:marLeft w:val="480"/>
          <w:marRight w:val="0"/>
          <w:marTop w:val="0"/>
          <w:marBottom w:val="0"/>
          <w:divBdr>
            <w:top w:val="none" w:sz="0" w:space="0" w:color="auto"/>
            <w:left w:val="none" w:sz="0" w:space="0" w:color="auto"/>
            <w:bottom w:val="none" w:sz="0" w:space="0" w:color="auto"/>
            <w:right w:val="none" w:sz="0" w:space="0" w:color="auto"/>
          </w:divBdr>
        </w:div>
        <w:div w:id="344945290">
          <w:marLeft w:val="480"/>
          <w:marRight w:val="0"/>
          <w:marTop w:val="0"/>
          <w:marBottom w:val="0"/>
          <w:divBdr>
            <w:top w:val="none" w:sz="0" w:space="0" w:color="auto"/>
            <w:left w:val="none" w:sz="0" w:space="0" w:color="auto"/>
            <w:bottom w:val="none" w:sz="0" w:space="0" w:color="auto"/>
            <w:right w:val="none" w:sz="0" w:space="0" w:color="auto"/>
          </w:divBdr>
        </w:div>
        <w:div w:id="1321546325">
          <w:marLeft w:val="480"/>
          <w:marRight w:val="0"/>
          <w:marTop w:val="0"/>
          <w:marBottom w:val="0"/>
          <w:divBdr>
            <w:top w:val="none" w:sz="0" w:space="0" w:color="auto"/>
            <w:left w:val="none" w:sz="0" w:space="0" w:color="auto"/>
            <w:bottom w:val="none" w:sz="0" w:space="0" w:color="auto"/>
            <w:right w:val="none" w:sz="0" w:space="0" w:color="auto"/>
          </w:divBdr>
        </w:div>
        <w:div w:id="1904949344">
          <w:marLeft w:val="480"/>
          <w:marRight w:val="0"/>
          <w:marTop w:val="0"/>
          <w:marBottom w:val="0"/>
          <w:divBdr>
            <w:top w:val="none" w:sz="0" w:space="0" w:color="auto"/>
            <w:left w:val="none" w:sz="0" w:space="0" w:color="auto"/>
            <w:bottom w:val="none" w:sz="0" w:space="0" w:color="auto"/>
            <w:right w:val="none" w:sz="0" w:space="0" w:color="auto"/>
          </w:divBdr>
        </w:div>
        <w:div w:id="1181895957">
          <w:marLeft w:val="480"/>
          <w:marRight w:val="0"/>
          <w:marTop w:val="0"/>
          <w:marBottom w:val="0"/>
          <w:divBdr>
            <w:top w:val="none" w:sz="0" w:space="0" w:color="auto"/>
            <w:left w:val="none" w:sz="0" w:space="0" w:color="auto"/>
            <w:bottom w:val="none" w:sz="0" w:space="0" w:color="auto"/>
            <w:right w:val="none" w:sz="0" w:space="0" w:color="auto"/>
          </w:divBdr>
        </w:div>
        <w:div w:id="1215390668">
          <w:marLeft w:val="480"/>
          <w:marRight w:val="0"/>
          <w:marTop w:val="0"/>
          <w:marBottom w:val="0"/>
          <w:divBdr>
            <w:top w:val="none" w:sz="0" w:space="0" w:color="auto"/>
            <w:left w:val="none" w:sz="0" w:space="0" w:color="auto"/>
            <w:bottom w:val="none" w:sz="0" w:space="0" w:color="auto"/>
            <w:right w:val="none" w:sz="0" w:space="0" w:color="auto"/>
          </w:divBdr>
        </w:div>
        <w:div w:id="825901292">
          <w:marLeft w:val="480"/>
          <w:marRight w:val="0"/>
          <w:marTop w:val="0"/>
          <w:marBottom w:val="0"/>
          <w:divBdr>
            <w:top w:val="none" w:sz="0" w:space="0" w:color="auto"/>
            <w:left w:val="none" w:sz="0" w:space="0" w:color="auto"/>
            <w:bottom w:val="none" w:sz="0" w:space="0" w:color="auto"/>
            <w:right w:val="none" w:sz="0" w:space="0" w:color="auto"/>
          </w:divBdr>
        </w:div>
        <w:div w:id="706760271">
          <w:marLeft w:val="480"/>
          <w:marRight w:val="0"/>
          <w:marTop w:val="0"/>
          <w:marBottom w:val="0"/>
          <w:divBdr>
            <w:top w:val="none" w:sz="0" w:space="0" w:color="auto"/>
            <w:left w:val="none" w:sz="0" w:space="0" w:color="auto"/>
            <w:bottom w:val="none" w:sz="0" w:space="0" w:color="auto"/>
            <w:right w:val="none" w:sz="0" w:space="0" w:color="auto"/>
          </w:divBdr>
        </w:div>
        <w:div w:id="1577084756">
          <w:marLeft w:val="480"/>
          <w:marRight w:val="0"/>
          <w:marTop w:val="0"/>
          <w:marBottom w:val="0"/>
          <w:divBdr>
            <w:top w:val="none" w:sz="0" w:space="0" w:color="auto"/>
            <w:left w:val="none" w:sz="0" w:space="0" w:color="auto"/>
            <w:bottom w:val="none" w:sz="0" w:space="0" w:color="auto"/>
            <w:right w:val="none" w:sz="0" w:space="0" w:color="auto"/>
          </w:divBdr>
        </w:div>
        <w:div w:id="718214360">
          <w:marLeft w:val="480"/>
          <w:marRight w:val="0"/>
          <w:marTop w:val="0"/>
          <w:marBottom w:val="0"/>
          <w:divBdr>
            <w:top w:val="none" w:sz="0" w:space="0" w:color="auto"/>
            <w:left w:val="none" w:sz="0" w:space="0" w:color="auto"/>
            <w:bottom w:val="none" w:sz="0" w:space="0" w:color="auto"/>
            <w:right w:val="none" w:sz="0" w:space="0" w:color="auto"/>
          </w:divBdr>
        </w:div>
        <w:div w:id="940528825">
          <w:marLeft w:val="480"/>
          <w:marRight w:val="0"/>
          <w:marTop w:val="0"/>
          <w:marBottom w:val="0"/>
          <w:divBdr>
            <w:top w:val="none" w:sz="0" w:space="0" w:color="auto"/>
            <w:left w:val="none" w:sz="0" w:space="0" w:color="auto"/>
            <w:bottom w:val="none" w:sz="0" w:space="0" w:color="auto"/>
            <w:right w:val="none" w:sz="0" w:space="0" w:color="auto"/>
          </w:divBdr>
        </w:div>
        <w:div w:id="1650942290">
          <w:marLeft w:val="480"/>
          <w:marRight w:val="0"/>
          <w:marTop w:val="0"/>
          <w:marBottom w:val="0"/>
          <w:divBdr>
            <w:top w:val="none" w:sz="0" w:space="0" w:color="auto"/>
            <w:left w:val="none" w:sz="0" w:space="0" w:color="auto"/>
            <w:bottom w:val="none" w:sz="0" w:space="0" w:color="auto"/>
            <w:right w:val="none" w:sz="0" w:space="0" w:color="auto"/>
          </w:divBdr>
        </w:div>
        <w:div w:id="867138913">
          <w:marLeft w:val="480"/>
          <w:marRight w:val="0"/>
          <w:marTop w:val="0"/>
          <w:marBottom w:val="0"/>
          <w:divBdr>
            <w:top w:val="none" w:sz="0" w:space="0" w:color="auto"/>
            <w:left w:val="none" w:sz="0" w:space="0" w:color="auto"/>
            <w:bottom w:val="none" w:sz="0" w:space="0" w:color="auto"/>
            <w:right w:val="none" w:sz="0" w:space="0" w:color="auto"/>
          </w:divBdr>
        </w:div>
        <w:div w:id="543177921">
          <w:marLeft w:val="480"/>
          <w:marRight w:val="0"/>
          <w:marTop w:val="0"/>
          <w:marBottom w:val="0"/>
          <w:divBdr>
            <w:top w:val="none" w:sz="0" w:space="0" w:color="auto"/>
            <w:left w:val="none" w:sz="0" w:space="0" w:color="auto"/>
            <w:bottom w:val="none" w:sz="0" w:space="0" w:color="auto"/>
            <w:right w:val="none" w:sz="0" w:space="0" w:color="auto"/>
          </w:divBdr>
        </w:div>
        <w:div w:id="1081873038">
          <w:marLeft w:val="480"/>
          <w:marRight w:val="0"/>
          <w:marTop w:val="0"/>
          <w:marBottom w:val="0"/>
          <w:divBdr>
            <w:top w:val="none" w:sz="0" w:space="0" w:color="auto"/>
            <w:left w:val="none" w:sz="0" w:space="0" w:color="auto"/>
            <w:bottom w:val="none" w:sz="0" w:space="0" w:color="auto"/>
            <w:right w:val="none" w:sz="0" w:space="0" w:color="auto"/>
          </w:divBdr>
        </w:div>
        <w:div w:id="1434669897">
          <w:marLeft w:val="480"/>
          <w:marRight w:val="0"/>
          <w:marTop w:val="0"/>
          <w:marBottom w:val="0"/>
          <w:divBdr>
            <w:top w:val="none" w:sz="0" w:space="0" w:color="auto"/>
            <w:left w:val="none" w:sz="0" w:space="0" w:color="auto"/>
            <w:bottom w:val="none" w:sz="0" w:space="0" w:color="auto"/>
            <w:right w:val="none" w:sz="0" w:space="0" w:color="auto"/>
          </w:divBdr>
        </w:div>
        <w:div w:id="1148670682">
          <w:marLeft w:val="480"/>
          <w:marRight w:val="0"/>
          <w:marTop w:val="0"/>
          <w:marBottom w:val="0"/>
          <w:divBdr>
            <w:top w:val="none" w:sz="0" w:space="0" w:color="auto"/>
            <w:left w:val="none" w:sz="0" w:space="0" w:color="auto"/>
            <w:bottom w:val="none" w:sz="0" w:space="0" w:color="auto"/>
            <w:right w:val="none" w:sz="0" w:space="0" w:color="auto"/>
          </w:divBdr>
        </w:div>
        <w:div w:id="181212133">
          <w:marLeft w:val="480"/>
          <w:marRight w:val="0"/>
          <w:marTop w:val="0"/>
          <w:marBottom w:val="0"/>
          <w:divBdr>
            <w:top w:val="none" w:sz="0" w:space="0" w:color="auto"/>
            <w:left w:val="none" w:sz="0" w:space="0" w:color="auto"/>
            <w:bottom w:val="none" w:sz="0" w:space="0" w:color="auto"/>
            <w:right w:val="none" w:sz="0" w:space="0" w:color="auto"/>
          </w:divBdr>
        </w:div>
        <w:div w:id="855339910">
          <w:marLeft w:val="480"/>
          <w:marRight w:val="0"/>
          <w:marTop w:val="0"/>
          <w:marBottom w:val="0"/>
          <w:divBdr>
            <w:top w:val="none" w:sz="0" w:space="0" w:color="auto"/>
            <w:left w:val="none" w:sz="0" w:space="0" w:color="auto"/>
            <w:bottom w:val="none" w:sz="0" w:space="0" w:color="auto"/>
            <w:right w:val="none" w:sz="0" w:space="0" w:color="auto"/>
          </w:divBdr>
        </w:div>
        <w:div w:id="137498000">
          <w:marLeft w:val="480"/>
          <w:marRight w:val="0"/>
          <w:marTop w:val="0"/>
          <w:marBottom w:val="0"/>
          <w:divBdr>
            <w:top w:val="none" w:sz="0" w:space="0" w:color="auto"/>
            <w:left w:val="none" w:sz="0" w:space="0" w:color="auto"/>
            <w:bottom w:val="none" w:sz="0" w:space="0" w:color="auto"/>
            <w:right w:val="none" w:sz="0" w:space="0" w:color="auto"/>
          </w:divBdr>
        </w:div>
        <w:div w:id="1433818319">
          <w:marLeft w:val="480"/>
          <w:marRight w:val="0"/>
          <w:marTop w:val="0"/>
          <w:marBottom w:val="0"/>
          <w:divBdr>
            <w:top w:val="none" w:sz="0" w:space="0" w:color="auto"/>
            <w:left w:val="none" w:sz="0" w:space="0" w:color="auto"/>
            <w:bottom w:val="none" w:sz="0" w:space="0" w:color="auto"/>
            <w:right w:val="none" w:sz="0" w:space="0" w:color="auto"/>
          </w:divBdr>
        </w:div>
        <w:div w:id="572467476">
          <w:marLeft w:val="480"/>
          <w:marRight w:val="0"/>
          <w:marTop w:val="0"/>
          <w:marBottom w:val="0"/>
          <w:divBdr>
            <w:top w:val="none" w:sz="0" w:space="0" w:color="auto"/>
            <w:left w:val="none" w:sz="0" w:space="0" w:color="auto"/>
            <w:bottom w:val="none" w:sz="0" w:space="0" w:color="auto"/>
            <w:right w:val="none" w:sz="0" w:space="0" w:color="auto"/>
          </w:divBdr>
        </w:div>
        <w:div w:id="1808428692">
          <w:marLeft w:val="480"/>
          <w:marRight w:val="0"/>
          <w:marTop w:val="0"/>
          <w:marBottom w:val="0"/>
          <w:divBdr>
            <w:top w:val="none" w:sz="0" w:space="0" w:color="auto"/>
            <w:left w:val="none" w:sz="0" w:space="0" w:color="auto"/>
            <w:bottom w:val="none" w:sz="0" w:space="0" w:color="auto"/>
            <w:right w:val="none" w:sz="0" w:space="0" w:color="auto"/>
          </w:divBdr>
        </w:div>
        <w:div w:id="1290278366">
          <w:marLeft w:val="480"/>
          <w:marRight w:val="0"/>
          <w:marTop w:val="0"/>
          <w:marBottom w:val="0"/>
          <w:divBdr>
            <w:top w:val="none" w:sz="0" w:space="0" w:color="auto"/>
            <w:left w:val="none" w:sz="0" w:space="0" w:color="auto"/>
            <w:bottom w:val="none" w:sz="0" w:space="0" w:color="auto"/>
            <w:right w:val="none" w:sz="0" w:space="0" w:color="auto"/>
          </w:divBdr>
        </w:div>
        <w:div w:id="14429351">
          <w:marLeft w:val="480"/>
          <w:marRight w:val="0"/>
          <w:marTop w:val="0"/>
          <w:marBottom w:val="0"/>
          <w:divBdr>
            <w:top w:val="none" w:sz="0" w:space="0" w:color="auto"/>
            <w:left w:val="none" w:sz="0" w:space="0" w:color="auto"/>
            <w:bottom w:val="none" w:sz="0" w:space="0" w:color="auto"/>
            <w:right w:val="none" w:sz="0" w:space="0" w:color="auto"/>
          </w:divBdr>
        </w:div>
        <w:div w:id="541551238">
          <w:marLeft w:val="480"/>
          <w:marRight w:val="0"/>
          <w:marTop w:val="0"/>
          <w:marBottom w:val="0"/>
          <w:divBdr>
            <w:top w:val="none" w:sz="0" w:space="0" w:color="auto"/>
            <w:left w:val="none" w:sz="0" w:space="0" w:color="auto"/>
            <w:bottom w:val="none" w:sz="0" w:space="0" w:color="auto"/>
            <w:right w:val="none" w:sz="0" w:space="0" w:color="auto"/>
          </w:divBdr>
        </w:div>
        <w:div w:id="1304312495">
          <w:marLeft w:val="480"/>
          <w:marRight w:val="0"/>
          <w:marTop w:val="0"/>
          <w:marBottom w:val="0"/>
          <w:divBdr>
            <w:top w:val="none" w:sz="0" w:space="0" w:color="auto"/>
            <w:left w:val="none" w:sz="0" w:space="0" w:color="auto"/>
            <w:bottom w:val="none" w:sz="0" w:space="0" w:color="auto"/>
            <w:right w:val="none" w:sz="0" w:space="0" w:color="auto"/>
          </w:divBdr>
        </w:div>
        <w:div w:id="1969971797">
          <w:marLeft w:val="480"/>
          <w:marRight w:val="0"/>
          <w:marTop w:val="0"/>
          <w:marBottom w:val="0"/>
          <w:divBdr>
            <w:top w:val="none" w:sz="0" w:space="0" w:color="auto"/>
            <w:left w:val="none" w:sz="0" w:space="0" w:color="auto"/>
            <w:bottom w:val="none" w:sz="0" w:space="0" w:color="auto"/>
            <w:right w:val="none" w:sz="0" w:space="0" w:color="auto"/>
          </w:divBdr>
        </w:div>
        <w:div w:id="1915044997">
          <w:marLeft w:val="480"/>
          <w:marRight w:val="0"/>
          <w:marTop w:val="0"/>
          <w:marBottom w:val="0"/>
          <w:divBdr>
            <w:top w:val="none" w:sz="0" w:space="0" w:color="auto"/>
            <w:left w:val="none" w:sz="0" w:space="0" w:color="auto"/>
            <w:bottom w:val="none" w:sz="0" w:space="0" w:color="auto"/>
            <w:right w:val="none" w:sz="0" w:space="0" w:color="auto"/>
          </w:divBdr>
        </w:div>
        <w:div w:id="1249849344">
          <w:marLeft w:val="480"/>
          <w:marRight w:val="0"/>
          <w:marTop w:val="0"/>
          <w:marBottom w:val="0"/>
          <w:divBdr>
            <w:top w:val="none" w:sz="0" w:space="0" w:color="auto"/>
            <w:left w:val="none" w:sz="0" w:space="0" w:color="auto"/>
            <w:bottom w:val="none" w:sz="0" w:space="0" w:color="auto"/>
            <w:right w:val="none" w:sz="0" w:space="0" w:color="auto"/>
          </w:divBdr>
        </w:div>
        <w:div w:id="260337179">
          <w:marLeft w:val="480"/>
          <w:marRight w:val="0"/>
          <w:marTop w:val="0"/>
          <w:marBottom w:val="0"/>
          <w:divBdr>
            <w:top w:val="none" w:sz="0" w:space="0" w:color="auto"/>
            <w:left w:val="none" w:sz="0" w:space="0" w:color="auto"/>
            <w:bottom w:val="none" w:sz="0" w:space="0" w:color="auto"/>
            <w:right w:val="none" w:sz="0" w:space="0" w:color="auto"/>
          </w:divBdr>
        </w:div>
        <w:div w:id="462164287">
          <w:marLeft w:val="480"/>
          <w:marRight w:val="0"/>
          <w:marTop w:val="0"/>
          <w:marBottom w:val="0"/>
          <w:divBdr>
            <w:top w:val="none" w:sz="0" w:space="0" w:color="auto"/>
            <w:left w:val="none" w:sz="0" w:space="0" w:color="auto"/>
            <w:bottom w:val="none" w:sz="0" w:space="0" w:color="auto"/>
            <w:right w:val="none" w:sz="0" w:space="0" w:color="auto"/>
          </w:divBdr>
        </w:div>
        <w:div w:id="667485493">
          <w:marLeft w:val="480"/>
          <w:marRight w:val="0"/>
          <w:marTop w:val="0"/>
          <w:marBottom w:val="0"/>
          <w:divBdr>
            <w:top w:val="none" w:sz="0" w:space="0" w:color="auto"/>
            <w:left w:val="none" w:sz="0" w:space="0" w:color="auto"/>
            <w:bottom w:val="none" w:sz="0" w:space="0" w:color="auto"/>
            <w:right w:val="none" w:sz="0" w:space="0" w:color="auto"/>
          </w:divBdr>
        </w:div>
        <w:div w:id="1010328050">
          <w:marLeft w:val="480"/>
          <w:marRight w:val="0"/>
          <w:marTop w:val="0"/>
          <w:marBottom w:val="0"/>
          <w:divBdr>
            <w:top w:val="none" w:sz="0" w:space="0" w:color="auto"/>
            <w:left w:val="none" w:sz="0" w:space="0" w:color="auto"/>
            <w:bottom w:val="none" w:sz="0" w:space="0" w:color="auto"/>
            <w:right w:val="none" w:sz="0" w:space="0" w:color="auto"/>
          </w:divBdr>
        </w:div>
        <w:div w:id="889733469">
          <w:marLeft w:val="480"/>
          <w:marRight w:val="0"/>
          <w:marTop w:val="0"/>
          <w:marBottom w:val="0"/>
          <w:divBdr>
            <w:top w:val="none" w:sz="0" w:space="0" w:color="auto"/>
            <w:left w:val="none" w:sz="0" w:space="0" w:color="auto"/>
            <w:bottom w:val="none" w:sz="0" w:space="0" w:color="auto"/>
            <w:right w:val="none" w:sz="0" w:space="0" w:color="auto"/>
          </w:divBdr>
        </w:div>
        <w:div w:id="834416179">
          <w:marLeft w:val="480"/>
          <w:marRight w:val="0"/>
          <w:marTop w:val="0"/>
          <w:marBottom w:val="0"/>
          <w:divBdr>
            <w:top w:val="none" w:sz="0" w:space="0" w:color="auto"/>
            <w:left w:val="none" w:sz="0" w:space="0" w:color="auto"/>
            <w:bottom w:val="none" w:sz="0" w:space="0" w:color="auto"/>
            <w:right w:val="none" w:sz="0" w:space="0" w:color="auto"/>
          </w:divBdr>
        </w:div>
        <w:div w:id="2070836358">
          <w:marLeft w:val="480"/>
          <w:marRight w:val="0"/>
          <w:marTop w:val="0"/>
          <w:marBottom w:val="0"/>
          <w:divBdr>
            <w:top w:val="none" w:sz="0" w:space="0" w:color="auto"/>
            <w:left w:val="none" w:sz="0" w:space="0" w:color="auto"/>
            <w:bottom w:val="none" w:sz="0" w:space="0" w:color="auto"/>
            <w:right w:val="none" w:sz="0" w:space="0" w:color="auto"/>
          </w:divBdr>
        </w:div>
        <w:div w:id="1471825367">
          <w:marLeft w:val="480"/>
          <w:marRight w:val="0"/>
          <w:marTop w:val="0"/>
          <w:marBottom w:val="0"/>
          <w:divBdr>
            <w:top w:val="none" w:sz="0" w:space="0" w:color="auto"/>
            <w:left w:val="none" w:sz="0" w:space="0" w:color="auto"/>
            <w:bottom w:val="none" w:sz="0" w:space="0" w:color="auto"/>
            <w:right w:val="none" w:sz="0" w:space="0" w:color="auto"/>
          </w:divBdr>
        </w:div>
        <w:div w:id="2002388253">
          <w:marLeft w:val="480"/>
          <w:marRight w:val="0"/>
          <w:marTop w:val="0"/>
          <w:marBottom w:val="0"/>
          <w:divBdr>
            <w:top w:val="none" w:sz="0" w:space="0" w:color="auto"/>
            <w:left w:val="none" w:sz="0" w:space="0" w:color="auto"/>
            <w:bottom w:val="none" w:sz="0" w:space="0" w:color="auto"/>
            <w:right w:val="none" w:sz="0" w:space="0" w:color="auto"/>
          </w:divBdr>
        </w:div>
        <w:div w:id="945236464">
          <w:marLeft w:val="480"/>
          <w:marRight w:val="0"/>
          <w:marTop w:val="0"/>
          <w:marBottom w:val="0"/>
          <w:divBdr>
            <w:top w:val="none" w:sz="0" w:space="0" w:color="auto"/>
            <w:left w:val="none" w:sz="0" w:space="0" w:color="auto"/>
            <w:bottom w:val="none" w:sz="0" w:space="0" w:color="auto"/>
            <w:right w:val="none" w:sz="0" w:space="0" w:color="auto"/>
          </w:divBdr>
        </w:div>
        <w:div w:id="2046060730">
          <w:marLeft w:val="480"/>
          <w:marRight w:val="0"/>
          <w:marTop w:val="0"/>
          <w:marBottom w:val="0"/>
          <w:divBdr>
            <w:top w:val="none" w:sz="0" w:space="0" w:color="auto"/>
            <w:left w:val="none" w:sz="0" w:space="0" w:color="auto"/>
            <w:bottom w:val="none" w:sz="0" w:space="0" w:color="auto"/>
            <w:right w:val="none" w:sz="0" w:space="0" w:color="auto"/>
          </w:divBdr>
        </w:div>
        <w:div w:id="1153183160">
          <w:marLeft w:val="480"/>
          <w:marRight w:val="0"/>
          <w:marTop w:val="0"/>
          <w:marBottom w:val="0"/>
          <w:divBdr>
            <w:top w:val="none" w:sz="0" w:space="0" w:color="auto"/>
            <w:left w:val="none" w:sz="0" w:space="0" w:color="auto"/>
            <w:bottom w:val="none" w:sz="0" w:space="0" w:color="auto"/>
            <w:right w:val="none" w:sz="0" w:space="0" w:color="auto"/>
          </w:divBdr>
        </w:div>
        <w:div w:id="1994868436">
          <w:marLeft w:val="480"/>
          <w:marRight w:val="0"/>
          <w:marTop w:val="0"/>
          <w:marBottom w:val="0"/>
          <w:divBdr>
            <w:top w:val="none" w:sz="0" w:space="0" w:color="auto"/>
            <w:left w:val="none" w:sz="0" w:space="0" w:color="auto"/>
            <w:bottom w:val="none" w:sz="0" w:space="0" w:color="auto"/>
            <w:right w:val="none" w:sz="0" w:space="0" w:color="auto"/>
          </w:divBdr>
        </w:div>
        <w:div w:id="1589269545">
          <w:marLeft w:val="480"/>
          <w:marRight w:val="0"/>
          <w:marTop w:val="0"/>
          <w:marBottom w:val="0"/>
          <w:divBdr>
            <w:top w:val="none" w:sz="0" w:space="0" w:color="auto"/>
            <w:left w:val="none" w:sz="0" w:space="0" w:color="auto"/>
            <w:bottom w:val="none" w:sz="0" w:space="0" w:color="auto"/>
            <w:right w:val="none" w:sz="0" w:space="0" w:color="auto"/>
          </w:divBdr>
        </w:div>
        <w:div w:id="1412775745">
          <w:marLeft w:val="480"/>
          <w:marRight w:val="0"/>
          <w:marTop w:val="0"/>
          <w:marBottom w:val="0"/>
          <w:divBdr>
            <w:top w:val="none" w:sz="0" w:space="0" w:color="auto"/>
            <w:left w:val="none" w:sz="0" w:space="0" w:color="auto"/>
            <w:bottom w:val="none" w:sz="0" w:space="0" w:color="auto"/>
            <w:right w:val="none" w:sz="0" w:space="0" w:color="auto"/>
          </w:divBdr>
        </w:div>
        <w:div w:id="1279023970">
          <w:marLeft w:val="480"/>
          <w:marRight w:val="0"/>
          <w:marTop w:val="0"/>
          <w:marBottom w:val="0"/>
          <w:divBdr>
            <w:top w:val="none" w:sz="0" w:space="0" w:color="auto"/>
            <w:left w:val="none" w:sz="0" w:space="0" w:color="auto"/>
            <w:bottom w:val="none" w:sz="0" w:space="0" w:color="auto"/>
            <w:right w:val="none" w:sz="0" w:space="0" w:color="auto"/>
          </w:divBdr>
        </w:div>
        <w:div w:id="1637293273">
          <w:marLeft w:val="480"/>
          <w:marRight w:val="0"/>
          <w:marTop w:val="0"/>
          <w:marBottom w:val="0"/>
          <w:divBdr>
            <w:top w:val="none" w:sz="0" w:space="0" w:color="auto"/>
            <w:left w:val="none" w:sz="0" w:space="0" w:color="auto"/>
            <w:bottom w:val="none" w:sz="0" w:space="0" w:color="auto"/>
            <w:right w:val="none" w:sz="0" w:space="0" w:color="auto"/>
          </w:divBdr>
        </w:div>
        <w:div w:id="966353207">
          <w:marLeft w:val="480"/>
          <w:marRight w:val="0"/>
          <w:marTop w:val="0"/>
          <w:marBottom w:val="0"/>
          <w:divBdr>
            <w:top w:val="none" w:sz="0" w:space="0" w:color="auto"/>
            <w:left w:val="none" w:sz="0" w:space="0" w:color="auto"/>
            <w:bottom w:val="none" w:sz="0" w:space="0" w:color="auto"/>
            <w:right w:val="none" w:sz="0" w:space="0" w:color="auto"/>
          </w:divBdr>
        </w:div>
        <w:div w:id="302738106">
          <w:marLeft w:val="480"/>
          <w:marRight w:val="0"/>
          <w:marTop w:val="0"/>
          <w:marBottom w:val="0"/>
          <w:divBdr>
            <w:top w:val="none" w:sz="0" w:space="0" w:color="auto"/>
            <w:left w:val="none" w:sz="0" w:space="0" w:color="auto"/>
            <w:bottom w:val="none" w:sz="0" w:space="0" w:color="auto"/>
            <w:right w:val="none" w:sz="0" w:space="0" w:color="auto"/>
          </w:divBdr>
        </w:div>
        <w:div w:id="380131597">
          <w:marLeft w:val="480"/>
          <w:marRight w:val="0"/>
          <w:marTop w:val="0"/>
          <w:marBottom w:val="0"/>
          <w:divBdr>
            <w:top w:val="none" w:sz="0" w:space="0" w:color="auto"/>
            <w:left w:val="none" w:sz="0" w:space="0" w:color="auto"/>
            <w:bottom w:val="none" w:sz="0" w:space="0" w:color="auto"/>
            <w:right w:val="none" w:sz="0" w:space="0" w:color="auto"/>
          </w:divBdr>
        </w:div>
        <w:div w:id="1657562619">
          <w:marLeft w:val="480"/>
          <w:marRight w:val="0"/>
          <w:marTop w:val="0"/>
          <w:marBottom w:val="0"/>
          <w:divBdr>
            <w:top w:val="none" w:sz="0" w:space="0" w:color="auto"/>
            <w:left w:val="none" w:sz="0" w:space="0" w:color="auto"/>
            <w:bottom w:val="none" w:sz="0" w:space="0" w:color="auto"/>
            <w:right w:val="none" w:sz="0" w:space="0" w:color="auto"/>
          </w:divBdr>
        </w:div>
        <w:div w:id="17202553">
          <w:marLeft w:val="480"/>
          <w:marRight w:val="0"/>
          <w:marTop w:val="0"/>
          <w:marBottom w:val="0"/>
          <w:divBdr>
            <w:top w:val="none" w:sz="0" w:space="0" w:color="auto"/>
            <w:left w:val="none" w:sz="0" w:space="0" w:color="auto"/>
            <w:bottom w:val="none" w:sz="0" w:space="0" w:color="auto"/>
            <w:right w:val="none" w:sz="0" w:space="0" w:color="auto"/>
          </w:divBdr>
        </w:div>
        <w:div w:id="892346975">
          <w:marLeft w:val="480"/>
          <w:marRight w:val="0"/>
          <w:marTop w:val="0"/>
          <w:marBottom w:val="0"/>
          <w:divBdr>
            <w:top w:val="none" w:sz="0" w:space="0" w:color="auto"/>
            <w:left w:val="none" w:sz="0" w:space="0" w:color="auto"/>
            <w:bottom w:val="none" w:sz="0" w:space="0" w:color="auto"/>
            <w:right w:val="none" w:sz="0" w:space="0" w:color="auto"/>
          </w:divBdr>
        </w:div>
        <w:div w:id="671251977">
          <w:marLeft w:val="480"/>
          <w:marRight w:val="0"/>
          <w:marTop w:val="0"/>
          <w:marBottom w:val="0"/>
          <w:divBdr>
            <w:top w:val="none" w:sz="0" w:space="0" w:color="auto"/>
            <w:left w:val="none" w:sz="0" w:space="0" w:color="auto"/>
            <w:bottom w:val="none" w:sz="0" w:space="0" w:color="auto"/>
            <w:right w:val="none" w:sz="0" w:space="0" w:color="auto"/>
          </w:divBdr>
        </w:div>
        <w:div w:id="1545292508">
          <w:marLeft w:val="480"/>
          <w:marRight w:val="0"/>
          <w:marTop w:val="0"/>
          <w:marBottom w:val="0"/>
          <w:divBdr>
            <w:top w:val="none" w:sz="0" w:space="0" w:color="auto"/>
            <w:left w:val="none" w:sz="0" w:space="0" w:color="auto"/>
            <w:bottom w:val="none" w:sz="0" w:space="0" w:color="auto"/>
            <w:right w:val="none" w:sz="0" w:space="0" w:color="auto"/>
          </w:divBdr>
        </w:div>
        <w:div w:id="1856185789">
          <w:marLeft w:val="480"/>
          <w:marRight w:val="0"/>
          <w:marTop w:val="0"/>
          <w:marBottom w:val="0"/>
          <w:divBdr>
            <w:top w:val="none" w:sz="0" w:space="0" w:color="auto"/>
            <w:left w:val="none" w:sz="0" w:space="0" w:color="auto"/>
            <w:bottom w:val="none" w:sz="0" w:space="0" w:color="auto"/>
            <w:right w:val="none" w:sz="0" w:space="0" w:color="auto"/>
          </w:divBdr>
        </w:div>
        <w:div w:id="1605917807">
          <w:marLeft w:val="480"/>
          <w:marRight w:val="0"/>
          <w:marTop w:val="0"/>
          <w:marBottom w:val="0"/>
          <w:divBdr>
            <w:top w:val="none" w:sz="0" w:space="0" w:color="auto"/>
            <w:left w:val="none" w:sz="0" w:space="0" w:color="auto"/>
            <w:bottom w:val="none" w:sz="0" w:space="0" w:color="auto"/>
            <w:right w:val="none" w:sz="0" w:space="0" w:color="auto"/>
          </w:divBdr>
        </w:div>
        <w:div w:id="1078474984">
          <w:marLeft w:val="480"/>
          <w:marRight w:val="0"/>
          <w:marTop w:val="0"/>
          <w:marBottom w:val="0"/>
          <w:divBdr>
            <w:top w:val="none" w:sz="0" w:space="0" w:color="auto"/>
            <w:left w:val="none" w:sz="0" w:space="0" w:color="auto"/>
            <w:bottom w:val="none" w:sz="0" w:space="0" w:color="auto"/>
            <w:right w:val="none" w:sz="0" w:space="0" w:color="auto"/>
          </w:divBdr>
        </w:div>
        <w:div w:id="600144651">
          <w:marLeft w:val="480"/>
          <w:marRight w:val="0"/>
          <w:marTop w:val="0"/>
          <w:marBottom w:val="0"/>
          <w:divBdr>
            <w:top w:val="none" w:sz="0" w:space="0" w:color="auto"/>
            <w:left w:val="none" w:sz="0" w:space="0" w:color="auto"/>
            <w:bottom w:val="none" w:sz="0" w:space="0" w:color="auto"/>
            <w:right w:val="none" w:sz="0" w:space="0" w:color="auto"/>
          </w:divBdr>
        </w:div>
        <w:div w:id="88552827">
          <w:marLeft w:val="480"/>
          <w:marRight w:val="0"/>
          <w:marTop w:val="0"/>
          <w:marBottom w:val="0"/>
          <w:divBdr>
            <w:top w:val="none" w:sz="0" w:space="0" w:color="auto"/>
            <w:left w:val="none" w:sz="0" w:space="0" w:color="auto"/>
            <w:bottom w:val="none" w:sz="0" w:space="0" w:color="auto"/>
            <w:right w:val="none" w:sz="0" w:space="0" w:color="auto"/>
          </w:divBdr>
        </w:div>
      </w:divsChild>
    </w:div>
    <w:div w:id="1019311527">
      <w:bodyDiv w:val="1"/>
      <w:marLeft w:val="0"/>
      <w:marRight w:val="0"/>
      <w:marTop w:val="0"/>
      <w:marBottom w:val="0"/>
      <w:divBdr>
        <w:top w:val="none" w:sz="0" w:space="0" w:color="auto"/>
        <w:left w:val="none" w:sz="0" w:space="0" w:color="auto"/>
        <w:bottom w:val="none" w:sz="0" w:space="0" w:color="auto"/>
        <w:right w:val="none" w:sz="0" w:space="0" w:color="auto"/>
      </w:divBdr>
    </w:div>
    <w:div w:id="1020012217">
      <w:bodyDiv w:val="1"/>
      <w:marLeft w:val="0"/>
      <w:marRight w:val="0"/>
      <w:marTop w:val="0"/>
      <w:marBottom w:val="0"/>
      <w:divBdr>
        <w:top w:val="none" w:sz="0" w:space="0" w:color="auto"/>
        <w:left w:val="none" w:sz="0" w:space="0" w:color="auto"/>
        <w:bottom w:val="none" w:sz="0" w:space="0" w:color="auto"/>
        <w:right w:val="none" w:sz="0" w:space="0" w:color="auto"/>
      </w:divBdr>
    </w:div>
    <w:div w:id="1020199751">
      <w:bodyDiv w:val="1"/>
      <w:marLeft w:val="0"/>
      <w:marRight w:val="0"/>
      <w:marTop w:val="0"/>
      <w:marBottom w:val="0"/>
      <w:divBdr>
        <w:top w:val="none" w:sz="0" w:space="0" w:color="auto"/>
        <w:left w:val="none" w:sz="0" w:space="0" w:color="auto"/>
        <w:bottom w:val="none" w:sz="0" w:space="0" w:color="auto"/>
        <w:right w:val="none" w:sz="0" w:space="0" w:color="auto"/>
      </w:divBdr>
    </w:div>
    <w:div w:id="1020276459">
      <w:bodyDiv w:val="1"/>
      <w:marLeft w:val="0"/>
      <w:marRight w:val="0"/>
      <w:marTop w:val="0"/>
      <w:marBottom w:val="0"/>
      <w:divBdr>
        <w:top w:val="none" w:sz="0" w:space="0" w:color="auto"/>
        <w:left w:val="none" w:sz="0" w:space="0" w:color="auto"/>
        <w:bottom w:val="none" w:sz="0" w:space="0" w:color="auto"/>
        <w:right w:val="none" w:sz="0" w:space="0" w:color="auto"/>
      </w:divBdr>
    </w:div>
    <w:div w:id="1020425202">
      <w:bodyDiv w:val="1"/>
      <w:marLeft w:val="0"/>
      <w:marRight w:val="0"/>
      <w:marTop w:val="0"/>
      <w:marBottom w:val="0"/>
      <w:divBdr>
        <w:top w:val="none" w:sz="0" w:space="0" w:color="auto"/>
        <w:left w:val="none" w:sz="0" w:space="0" w:color="auto"/>
        <w:bottom w:val="none" w:sz="0" w:space="0" w:color="auto"/>
        <w:right w:val="none" w:sz="0" w:space="0" w:color="auto"/>
      </w:divBdr>
    </w:div>
    <w:div w:id="1020475988">
      <w:bodyDiv w:val="1"/>
      <w:marLeft w:val="0"/>
      <w:marRight w:val="0"/>
      <w:marTop w:val="0"/>
      <w:marBottom w:val="0"/>
      <w:divBdr>
        <w:top w:val="none" w:sz="0" w:space="0" w:color="auto"/>
        <w:left w:val="none" w:sz="0" w:space="0" w:color="auto"/>
        <w:bottom w:val="none" w:sz="0" w:space="0" w:color="auto"/>
        <w:right w:val="none" w:sz="0" w:space="0" w:color="auto"/>
      </w:divBdr>
    </w:div>
    <w:div w:id="1021082313">
      <w:bodyDiv w:val="1"/>
      <w:marLeft w:val="0"/>
      <w:marRight w:val="0"/>
      <w:marTop w:val="0"/>
      <w:marBottom w:val="0"/>
      <w:divBdr>
        <w:top w:val="none" w:sz="0" w:space="0" w:color="auto"/>
        <w:left w:val="none" w:sz="0" w:space="0" w:color="auto"/>
        <w:bottom w:val="none" w:sz="0" w:space="0" w:color="auto"/>
        <w:right w:val="none" w:sz="0" w:space="0" w:color="auto"/>
      </w:divBdr>
    </w:div>
    <w:div w:id="1021592519">
      <w:bodyDiv w:val="1"/>
      <w:marLeft w:val="0"/>
      <w:marRight w:val="0"/>
      <w:marTop w:val="0"/>
      <w:marBottom w:val="0"/>
      <w:divBdr>
        <w:top w:val="none" w:sz="0" w:space="0" w:color="auto"/>
        <w:left w:val="none" w:sz="0" w:space="0" w:color="auto"/>
        <w:bottom w:val="none" w:sz="0" w:space="0" w:color="auto"/>
        <w:right w:val="none" w:sz="0" w:space="0" w:color="auto"/>
      </w:divBdr>
    </w:div>
    <w:div w:id="1021706486">
      <w:bodyDiv w:val="1"/>
      <w:marLeft w:val="0"/>
      <w:marRight w:val="0"/>
      <w:marTop w:val="0"/>
      <w:marBottom w:val="0"/>
      <w:divBdr>
        <w:top w:val="none" w:sz="0" w:space="0" w:color="auto"/>
        <w:left w:val="none" w:sz="0" w:space="0" w:color="auto"/>
        <w:bottom w:val="none" w:sz="0" w:space="0" w:color="auto"/>
        <w:right w:val="none" w:sz="0" w:space="0" w:color="auto"/>
      </w:divBdr>
    </w:div>
    <w:div w:id="1022046600">
      <w:bodyDiv w:val="1"/>
      <w:marLeft w:val="0"/>
      <w:marRight w:val="0"/>
      <w:marTop w:val="0"/>
      <w:marBottom w:val="0"/>
      <w:divBdr>
        <w:top w:val="none" w:sz="0" w:space="0" w:color="auto"/>
        <w:left w:val="none" w:sz="0" w:space="0" w:color="auto"/>
        <w:bottom w:val="none" w:sz="0" w:space="0" w:color="auto"/>
        <w:right w:val="none" w:sz="0" w:space="0" w:color="auto"/>
      </w:divBdr>
    </w:div>
    <w:div w:id="1022053456">
      <w:bodyDiv w:val="1"/>
      <w:marLeft w:val="0"/>
      <w:marRight w:val="0"/>
      <w:marTop w:val="0"/>
      <w:marBottom w:val="0"/>
      <w:divBdr>
        <w:top w:val="none" w:sz="0" w:space="0" w:color="auto"/>
        <w:left w:val="none" w:sz="0" w:space="0" w:color="auto"/>
        <w:bottom w:val="none" w:sz="0" w:space="0" w:color="auto"/>
        <w:right w:val="none" w:sz="0" w:space="0" w:color="auto"/>
      </w:divBdr>
    </w:div>
    <w:div w:id="1022318025">
      <w:bodyDiv w:val="1"/>
      <w:marLeft w:val="0"/>
      <w:marRight w:val="0"/>
      <w:marTop w:val="0"/>
      <w:marBottom w:val="0"/>
      <w:divBdr>
        <w:top w:val="none" w:sz="0" w:space="0" w:color="auto"/>
        <w:left w:val="none" w:sz="0" w:space="0" w:color="auto"/>
        <w:bottom w:val="none" w:sz="0" w:space="0" w:color="auto"/>
        <w:right w:val="none" w:sz="0" w:space="0" w:color="auto"/>
      </w:divBdr>
    </w:div>
    <w:div w:id="1022631281">
      <w:bodyDiv w:val="1"/>
      <w:marLeft w:val="0"/>
      <w:marRight w:val="0"/>
      <w:marTop w:val="0"/>
      <w:marBottom w:val="0"/>
      <w:divBdr>
        <w:top w:val="none" w:sz="0" w:space="0" w:color="auto"/>
        <w:left w:val="none" w:sz="0" w:space="0" w:color="auto"/>
        <w:bottom w:val="none" w:sz="0" w:space="0" w:color="auto"/>
        <w:right w:val="none" w:sz="0" w:space="0" w:color="auto"/>
      </w:divBdr>
    </w:div>
    <w:div w:id="1023705053">
      <w:bodyDiv w:val="1"/>
      <w:marLeft w:val="0"/>
      <w:marRight w:val="0"/>
      <w:marTop w:val="0"/>
      <w:marBottom w:val="0"/>
      <w:divBdr>
        <w:top w:val="none" w:sz="0" w:space="0" w:color="auto"/>
        <w:left w:val="none" w:sz="0" w:space="0" w:color="auto"/>
        <w:bottom w:val="none" w:sz="0" w:space="0" w:color="auto"/>
        <w:right w:val="none" w:sz="0" w:space="0" w:color="auto"/>
      </w:divBdr>
    </w:div>
    <w:div w:id="1024013552">
      <w:bodyDiv w:val="1"/>
      <w:marLeft w:val="0"/>
      <w:marRight w:val="0"/>
      <w:marTop w:val="0"/>
      <w:marBottom w:val="0"/>
      <w:divBdr>
        <w:top w:val="none" w:sz="0" w:space="0" w:color="auto"/>
        <w:left w:val="none" w:sz="0" w:space="0" w:color="auto"/>
        <w:bottom w:val="none" w:sz="0" w:space="0" w:color="auto"/>
        <w:right w:val="none" w:sz="0" w:space="0" w:color="auto"/>
      </w:divBdr>
    </w:div>
    <w:div w:id="1024018867">
      <w:bodyDiv w:val="1"/>
      <w:marLeft w:val="0"/>
      <w:marRight w:val="0"/>
      <w:marTop w:val="0"/>
      <w:marBottom w:val="0"/>
      <w:divBdr>
        <w:top w:val="none" w:sz="0" w:space="0" w:color="auto"/>
        <w:left w:val="none" w:sz="0" w:space="0" w:color="auto"/>
        <w:bottom w:val="none" w:sz="0" w:space="0" w:color="auto"/>
        <w:right w:val="none" w:sz="0" w:space="0" w:color="auto"/>
      </w:divBdr>
    </w:div>
    <w:div w:id="1024163031">
      <w:bodyDiv w:val="1"/>
      <w:marLeft w:val="0"/>
      <w:marRight w:val="0"/>
      <w:marTop w:val="0"/>
      <w:marBottom w:val="0"/>
      <w:divBdr>
        <w:top w:val="none" w:sz="0" w:space="0" w:color="auto"/>
        <w:left w:val="none" w:sz="0" w:space="0" w:color="auto"/>
        <w:bottom w:val="none" w:sz="0" w:space="0" w:color="auto"/>
        <w:right w:val="none" w:sz="0" w:space="0" w:color="auto"/>
      </w:divBdr>
    </w:div>
    <w:div w:id="1024870322">
      <w:bodyDiv w:val="1"/>
      <w:marLeft w:val="0"/>
      <w:marRight w:val="0"/>
      <w:marTop w:val="0"/>
      <w:marBottom w:val="0"/>
      <w:divBdr>
        <w:top w:val="none" w:sz="0" w:space="0" w:color="auto"/>
        <w:left w:val="none" w:sz="0" w:space="0" w:color="auto"/>
        <w:bottom w:val="none" w:sz="0" w:space="0" w:color="auto"/>
        <w:right w:val="none" w:sz="0" w:space="0" w:color="auto"/>
      </w:divBdr>
    </w:div>
    <w:div w:id="1024985947">
      <w:bodyDiv w:val="1"/>
      <w:marLeft w:val="0"/>
      <w:marRight w:val="0"/>
      <w:marTop w:val="0"/>
      <w:marBottom w:val="0"/>
      <w:divBdr>
        <w:top w:val="none" w:sz="0" w:space="0" w:color="auto"/>
        <w:left w:val="none" w:sz="0" w:space="0" w:color="auto"/>
        <w:bottom w:val="none" w:sz="0" w:space="0" w:color="auto"/>
        <w:right w:val="none" w:sz="0" w:space="0" w:color="auto"/>
      </w:divBdr>
    </w:div>
    <w:div w:id="1025208306">
      <w:bodyDiv w:val="1"/>
      <w:marLeft w:val="0"/>
      <w:marRight w:val="0"/>
      <w:marTop w:val="0"/>
      <w:marBottom w:val="0"/>
      <w:divBdr>
        <w:top w:val="none" w:sz="0" w:space="0" w:color="auto"/>
        <w:left w:val="none" w:sz="0" w:space="0" w:color="auto"/>
        <w:bottom w:val="none" w:sz="0" w:space="0" w:color="auto"/>
        <w:right w:val="none" w:sz="0" w:space="0" w:color="auto"/>
      </w:divBdr>
    </w:div>
    <w:div w:id="1025327386">
      <w:bodyDiv w:val="1"/>
      <w:marLeft w:val="0"/>
      <w:marRight w:val="0"/>
      <w:marTop w:val="0"/>
      <w:marBottom w:val="0"/>
      <w:divBdr>
        <w:top w:val="none" w:sz="0" w:space="0" w:color="auto"/>
        <w:left w:val="none" w:sz="0" w:space="0" w:color="auto"/>
        <w:bottom w:val="none" w:sz="0" w:space="0" w:color="auto"/>
        <w:right w:val="none" w:sz="0" w:space="0" w:color="auto"/>
      </w:divBdr>
      <w:divsChild>
        <w:div w:id="1957134027">
          <w:marLeft w:val="480"/>
          <w:marRight w:val="0"/>
          <w:marTop w:val="0"/>
          <w:marBottom w:val="0"/>
          <w:divBdr>
            <w:top w:val="none" w:sz="0" w:space="0" w:color="auto"/>
            <w:left w:val="none" w:sz="0" w:space="0" w:color="auto"/>
            <w:bottom w:val="none" w:sz="0" w:space="0" w:color="auto"/>
            <w:right w:val="none" w:sz="0" w:space="0" w:color="auto"/>
          </w:divBdr>
        </w:div>
        <w:div w:id="1854421138">
          <w:marLeft w:val="480"/>
          <w:marRight w:val="0"/>
          <w:marTop w:val="0"/>
          <w:marBottom w:val="0"/>
          <w:divBdr>
            <w:top w:val="none" w:sz="0" w:space="0" w:color="auto"/>
            <w:left w:val="none" w:sz="0" w:space="0" w:color="auto"/>
            <w:bottom w:val="none" w:sz="0" w:space="0" w:color="auto"/>
            <w:right w:val="none" w:sz="0" w:space="0" w:color="auto"/>
          </w:divBdr>
        </w:div>
        <w:div w:id="1097480643">
          <w:marLeft w:val="480"/>
          <w:marRight w:val="0"/>
          <w:marTop w:val="0"/>
          <w:marBottom w:val="0"/>
          <w:divBdr>
            <w:top w:val="none" w:sz="0" w:space="0" w:color="auto"/>
            <w:left w:val="none" w:sz="0" w:space="0" w:color="auto"/>
            <w:bottom w:val="none" w:sz="0" w:space="0" w:color="auto"/>
            <w:right w:val="none" w:sz="0" w:space="0" w:color="auto"/>
          </w:divBdr>
        </w:div>
        <w:div w:id="112216338">
          <w:marLeft w:val="480"/>
          <w:marRight w:val="0"/>
          <w:marTop w:val="0"/>
          <w:marBottom w:val="0"/>
          <w:divBdr>
            <w:top w:val="none" w:sz="0" w:space="0" w:color="auto"/>
            <w:left w:val="none" w:sz="0" w:space="0" w:color="auto"/>
            <w:bottom w:val="none" w:sz="0" w:space="0" w:color="auto"/>
            <w:right w:val="none" w:sz="0" w:space="0" w:color="auto"/>
          </w:divBdr>
        </w:div>
        <w:div w:id="1469780830">
          <w:marLeft w:val="480"/>
          <w:marRight w:val="0"/>
          <w:marTop w:val="0"/>
          <w:marBottom w:val="0"/>
          <w:divBdr>
            <w:top w:val="none" w:sz="0" w:space="0" w:color="auto"/>
            <w:left w:val="none" w:sz="0" w:space="0" w:color="auto"/>
            <w:bottom w:val="none" w:sz="0" w:space="0" w:color="auto"/>
            <w:right w:val="none" w:sz="0" w:space="0" w:color="auto"/>
          </w:divBdr>
        </w:div>
        <w:div w:id="476653263">
          <w:marLeft w:val="480"/>
          <w:marRight w:val="0"/>
          <w:marTop w:val="0"/>
          <w:marBottom w:val="0"/>
          <w:divBdr>
            <w:top w:val="none" w:sz="0" w:space="0" w:color="auto"/>
            <w:left w:val="none" w:sz="0" w:space="0" w:color="auto"/>
            <w:bottom w:val="none" w:sz="0" w:space="0" w:color="auto"/>
            <w:right w:val="none" w:sz="0" w:space="0" w:color="auto"/>
          </w:divBdr>
        </w:div>
        <w:div w:id="1455563022">
          <w:marLeft w:val="480"/>
          <w:marRight w:val="0"/>
          <w:marTop w:val="0"/>
          <w:marBottom w:val="0"/>
          <w:divBdr>
            <w:top w:val="none" w:sz="0" w:space="0" w:color="auto"/>
            <w:left w:val="none" w:sz="0" w:space="0" w:color="auto"/>
            <w:bottom w:val="none" w:sz="0" w:space="0" w:color="auto"/>
            <w:right w:val="none" w:sz="0" w:space="0" w:color="auto"/>
          </w:divBdr>
        </w:div>
        <w:div w:id="882593082">
          <w:marLeft w:val="480"/>
          <w:marRight w:val="0"/>
          <w:marTop w:val="0"/>
          <w:marBottom w:val="0"/>
          <w:divBdr>
            <w:top w:val="none" w:sz="0" w:space="0" w:color="auto"/>
            <w:left w:val="none" w:sz="0" w:space="0" w:color="auto"/>
            <w:bottom w:val="none" w:sz="0" w:space="0" w:color="auto"/>
            <w:right w:val="none" w:sz="0" w:space="0" w:color="auto"/>
          </w:divBdr>
        </w:div>
        <w:div w:id="1504010184">
          <w:marLeft w:val="480"/>
          <w:marRight w:val="0"/>
          <w:marTop w:val="0"/>
          <w:marBottom w:val="0"/>
          <w:divBdr>
            <w:top w:val="none" w:sz="0" w:space="0" w:color="auto"/>
            <w:left w:val="none" w:sz="0" w:space="0" w:color="auto"/>
            <w:bottom w:val="none" w:sz="0" w:space="0" w:color="auto"/>
            <w:right w:val="none" w:sz="0" w:space="0" w:color="auto"/>
          </w:divBdr>
        </w:div>
        <w:div w:id="421799258">
          <w:marLeft w:val="480"/>
          <w:marRight w:val="0"/>
          <w:marTop w:val="0"/>
          <w:marBottom w:val="0"/>
          <w:divBdr>
            <w:top w:val="none" w:sz="0" w:space="0" w:color="auto"/>
            <w:left w:val="none" w:sz="0" w:space="0" w:color="auto"/>
            <w:bottom w:val="none" w:sz="0" w:space="0" w:color="auto"/>
            <w:right w:val="none" w:sz="0" w:space="0" w:color="auto"/>
          </w:divBdr>
        </w:div>
        <w:div w:id="2028948582">
          <w:marLeft w:val="480"/>
          <w:marRight w:val="0"/>
          <w:marTop w:val="0"/>
          <w:marBottom w:val="0"/>
          <w:divBdr>
            <w:top w:val="none" w:sz="0" w:space="0" w:color="auto"/>
            <w:left w:val="none" w:sz="0" w:space="0" w:color="auto"/>
            <w:bottom w:val="none" w:sz="0" w:space="0" w:color="auto"/>
            <w:right w:val="none" w:sz="0" w:space="0" w:color="auto"/>
          </w:divBdr>
        </w:div>
        <w:div w:id="2103524978">
          <w:marLeft w:val="480"/>
          <w:marRight w:val="0"/>
          <w:marTop w:val="0"/>
          <w:marBottom w:val="0"/>
          <w:divBdr>
            <w:top w:val="none" w:sz="0" w:space="0" w:color="auto"/>
            <w:left w:val="none" w:sz="0" w:space="0" w:color="auto"/>
            <w:bottom w:val="none" w:sz="0" w:space="0" w:color="auto"/>
            <w:right w:val="none" w:sz="0" w:space="0" w:color="auto"/>
          </w:divBdr>
        </w:div>
        <w:div w:id="685979595">
          <w:marLeft w:val="480"/>
          <w:marRight w:val="0"/>
          <w:marTop w:val="0"/>
          <w:marBottom w:val="0"/>
          <w:divBdr>
            <w:top w:val="none" w:sz="0" w:space="0" w:color="auto"/>
            <w:left w:val="none" w:sz="0" w:space="0" w:color="auto"/>
            <w:bottom w:val="none" w:sz="0" w:space="0" w:color="auto"/>
            <w:right w:val="none" w:sz="0" w:space="0" w:color="auto"/>
          </w:divBdr>
        </w:div>
        <w:div w:id="1817406681">
          <w:marLeft w:val="480"/>
          <w:marRight w:val="0"/>
          <w:marTop w:val="0"/>
          <w:marBottom w:val="0"/>
          <w:divBdr>
            <w:top w:val="none" w:sz="0" w:space="0" w:color="auto"/>
            <w:left w:val="none" w:sz="0" w:space="0" w:color="auto"/>
            <w:bottom w:val="none" w:sz="0" w:space="0" w:color="auto"/>
            <w:right w:val="none" w:sz="0" w:space="0" w:color="auto"/>
          </w:divBdr>
        </w:div>
        <w:div w:id="1841003981">
          <w:marLeft w:val="480"/>
          <w:marRight w:val="0"/>
          <w:marTop w:val="0"/>
          <w:marBottom w:val="0"/>
          <w:divBdr>
            <w:top w:val="none" w:sz="0" w:space="0" w:color="auto"/>
            <w:left w:val="none" w:sz="0" w:space="0" w:color="auto"/>
            <w:bottom w:val="none" w:sz="0" w:space="0" w:color="auto"/>
            <w:right w:val="none" w:sz="0" w:space="0" w:color="auto"/>
          </w:divBdr>
        </w:div>
        <w:div w:id="1008631293">
          <w:marLeft w:val="480"/>
          <w:marRight w:val="0"/>
          <w:marTop w:val="0"/>
          <w:marBottom w:val="0"/>
          <w:divBdr>
            <w:top w:val="none" w:sz="0" w:space="0" w:color="auto"/>
            <w:left w:val="none" w:sz="0" w:space="0" w:color="auto"/>
            <w:bottom w:val="none" w:sz="0" w:space="0" w:color="auto"/>
            <w:right w:val="none" w:sz="0" w:space="0" w:color="auto"/>
          </w:divBdr>
        </w:div>
        <w:div w:id="41684268">
          <w:marLeft w:val="480"/>
          <w:marRight w:val="0"/>
          <w:marTop w:val="0"/>
          <w:marBottom w:val="0"/>
          <w:divBdr>
            <w:top w:val="none" w:sz="0" w:space="0" w:color="auto"/>
            <w:left w:val="none" w:sz="0" w:space="0" w:color="auto"/>
            <w:bottom w:val="none" w:sz="0" w:space="0" w:color="auto"/>
            <w:right w:val="none" w:sz="0" w:space="0" w:color="auto"/>
          </w:divBdr>
        </w:div>
        <w:div w:id="1349864491">
          <w:marLeft w:val="480"/>
          <w:marRight w:val="0"/>
          <w:marTop w:val="0"/>
          <w:marBottom w:val="0"/>
          <w:divBdr>
            <w:top w:val="none" w:sz="0" w:space="0" w:color="auto"/>
            <w:left w:val="none" w:sz="0" w:space="0" w:color="auto"/>
            <w:bottom w:val="none" w:sz="0" w:space="0" w:color="auto"/>
            <w:right w:val="none" w:sz="0" w:space="0" w:color="auto"/>
          </w:divBdr>
        </w:div>
        <w:div w:id="841436020">
          <w:marLeft w:val="480"/>
          <w:marRight w:val="0"/>
          <w:marTop w:val="0"/>
          <w:marBottom w:val="0"/>
          <w:divBdr>
            <w:top w:val="none" w:sz="0" w:space="0" w:color="auto"/>
            <w:left w:val="none" w:sz="0" w:space="0" w:color="auto"/>
            <w:bottom w:val="none" w:sz="0" w:space="0" w:color="auto"/>
            <w:right w:val="none" w:sz="0" w:space="0" w:color="auto"/>
          </w:divBdr>
        </w:div>
        <w:div w:id="1036927229">
          <w:marLeft w:val="480"/>
          <w:marRight w:val="0"/>
          <w:marTop w:val="0"/>
          <w:marBottom w:val="0"/>
          <w:divBdr>
            <w:top w:val="none" w:sz="0" w:space="0" w:color="auto"/>
            <w:left w:val="none" w:sz="0" w:space="0" w:color="auto"/>
            <w:bottom w:val="none" w:sz="0" w:space="0" w:color="auto"/>
            <w:right w:val="none" w:sz="0" w:space="0" w:color="auto"/>
          </w:divBdr>
        </w:div>
        <w:div w:id="946229390">
          <w:marLeft w:val="480"/>
          <w:marRight w:val="0"/>
          <w:marTop w:val="0"/>
          <w:marBottom w:val="0"/>
          <w:divBdr>
            <w:top w:val="none" w:sz="0" w:space="0" w:color="auto"/>
            <w:left w:val="none" w:sz="0" w:space="0" w:color="auto"/>
            <w:bottom w:val="none" w:sz="0" w:space="0" w:color="auto"/>
            <w:right w:val="none" w:sz="0" w:space="0" w:color="auto"/>
          </w:divBdr>
        </w:div>
        <w:div w:id="93524520">
          <w:marLeft w:val="480"/>
          <w:marRight w:val="0"/>
          <w:marTop w:val="0"/>
          <w:marBottom w:val="0"/>
          <w:divBdr>
            <w:top w:val="none" w:sz="0" w:space="0" w:color="auto"/>
            <w:left w:val="none" w:sz="0" w:space="0" w:color="auto"/>
            <w:bottom w:val="none" w:sz="0" w:space="0" w:color="auto"/>
            <w:right w:val="none" w:sz="0" w:space="0" w:color="auto"/>
          </w:divBdr>
        </w:div>
        <w:div w:id="182673221">
          <w:marLeft w:val="480"/>
          <w:marRight w:val="0"/>
          <w:marTop w:val="0"/>
          <w:marBottom w:val="0"/>
          <w:divBdr>
            <w:top w:val="none" w:sz="0" w:space="0" w:color="auto"/>
            <w:left w:val="none" w:sz="0" w:space="0" w:color="auto"/>
            <w:bottom w:val="none" w:sz="0" w:space="0" w:color="auto"/>
            <w:right w:val="none" w:sz="0" w:space="0" w:color="auto"/>
          </w:divBdr>
        </w:div>
        <w:div w:id="149836179">
          <w:marLeft w:val="480"/>
          <w:marRight w:val="0"/>
          <w:marTop w:val="0"/>
          <w:marBottom w:val="0"/>
          <w:divBdr>
            <w:top w:val="none" w:sz="0" w:space="0" w:color="auto"/>
            <w:left w:val="none" w:sz="0" w:space="0" w:color="auto"/>
            <w:bottom w:val="none" w:sz="0" w:space="0" w:color="auto"/>
            <w:right w:val="none" w:sz="0" w:space="0" w:color="auto"/>
          </w:divBdr>
        </w:div>
        <w:div w:id="254175882">
          <w:marLeft w:val="480"/>
          <w:marRight w:val="0"/>
          <w:marTop w:val="0"/>
          <w:marBottom w:val="0"/>
          <w:divBdr>
            <w:top w:val="none" w:sz="0" w:space="0" w:color="auto"/>
            <w:left w:val="none" w:sz="0" w:space="0" w:color="auto"/>
            <w:bottom w:val="none" w:sz="0" w:space="0" w:color="auto"/>
            <w:right w:val="none" w:sz="0" w:space="0" w:color="auto"/>
          </w:divBdr>
        </w:div>
        <w:div w:id="1467351322">
          <w:marLeft w:val="480"/>
          <w:marRight w:val="0"/>
          <w:marTop w:val="0"/>
          <w:marBottom w:val="0"/>
          <w:divBdr>
            <w:top w:val="none" w:sz="0" w:space="0" w:color="auto"/>
            <w:left w:val="none" w:sz="0" w:space="0" w:color="auto"/>
            <w:bottom w:val="none" w:sz="0" w:space="0" w:color="auto"/>
            <w:right w:val="none" w:sz="0" w:space="0" w:color="auto"/>
          </w:divBdr>
        </w:div>
        <w:div w:id="1112673054">
          <w:marLeft w:val="480"/>
          <w:marRight w:val="0"/>
          <w:marTop w:val="0"/>
          <w:marBottom w:val="0"/>
          <w:divBdr>
            <w:top w:val="none" w:sz="0" w:space="0" w:color="auto"/>
            <w:left w:val="none" w:sz="0" w:space="0" w:color="auto"/>
            <w:bottom w:val="none" w:sz="0" w:space="0" w:color="auto"/>
            <w:right w:val="none" w:sz="0" w:space="0" w:color="auto"/>
          </w:divBdr>
        </w:div>
        <w:div w:id="335039678">
          <w:marLeft w:val="480"/>
          <w:marRight w:val="0"/>
          <w:marTop w:val="0"/>
          <w:marBottom w:val="0"/>
          <w:divBdr>
            <w:top w:val="none" w:sz="0" w:space="0" w:color="auto"/>
            <w:left w:val="none" w:sz="0" w:space="0" w:color="auto"/>
            <w:bottom w:val="none" w:sz="0" w:space="0" w:color="auto"/>
            <w:right w:val="none" w:sz="0" w:space="0" w:color="auto"/>
          </w:divBdr>
        </w:div>
        <w:div w:id="752045025">
          <w:marLeft w:val="480"/>
          <w:marRight w:val="0"/>
          <w:marTop w:val="0"/>
          <w:marBottom w:val="0"/>
          <w:divBdr>
            <w:top w:val="none" w:sz="0" w:space="0" w:color="auto"/>
            <w:left w:val="none" w:sz="0" w:space="0" w:color="auto"/>
            <w:bottom w:val="none" w:sz="0" w:space="0" w:color="auto"/>
            <w:right w:val="none" w:sz="0" w:space="0" w:color="auto"/>
          </w:divBdr>
        </w:div>
        <w:div w:id="631911807">
          <w:marLeft w:val="480"/>
          <w:marRight w:val="0"/>
          <w:marTop w:val="0"/>
          <w:marBottom w:val="0"/>
          <w:divBdr>
            <w:top w:val="none" w:sz="0" w:space="0" w:color="auto"/>
            <w:left w:val="none" w:sz="0" w:space="0" w:color="auto"/>
            <w:bottom w:val="none" w:sz="0" w:space="0" w:color="auto"/>
            <w:right w:val="none" w:sz="0" w:space="0" w:color="auto"/>
          </w:divBdr>
        </w:div>
        <w:div w:id="1827697997">
          <w:marLeft w:val="480"/>
          <w:marRight w:val="0"/>
          <w:marTop w:val="0"/>
          <w:marBottom w:val="0"/>
          <w:divBdr>
            <w:top w:val="none" w:sz="0" w:space="0" w:color="auto"/>
            <w:left w:val="none" w:sz="0" w:space="0" w:color="auto"/>
            <w:bottom w:val="none" w:sz="0" w:space="0" w:color="auto"/>
            <w:right w:val="none" w:sz="0" w:space="0" w:color="auto"/>
          </w:divBdr>
        </w:div>
        <w:div w:id="638463636">
          <w:marLeft w:val="480"/>
          <w:marRight w:val="0"/>
          <w:marTop w:val="0"/>
          <w:marBottom w:val="0"/>
          <w:divBdr>
            <w:top w:val="none" w:sz="0" w:space="0" w:color="auto"/>
            <w:left w:val="none" w:sz="0" w:space="0" w:color="auto"/>
            <w:bottom w:val="none" w:sz="0" w:space="0" w:color="auto"/>
            <w:right w:val="none" w:sz="0" w:space="0" w:color="auto"/>
          </w:divBdr>
        </w:div>
        <w:div w:id="2002543744">
          <w:marLeft w:val="480"/>
          <w:marRight w:val="0"/>
          <w:marTop w:val="0"/>
          <w:marBottom w:val="0"/>
          <w:divBdr>
            <w:top w:val="none" w:sz="0" w:space="0" w:color="auto"/>
            <w:left w:val="none" w:sz="0" w:space="0" w:color="auto"/>
            <w:bottom w:val="none" w:sz="0" w:space="0" w:color="auto"/>
            <w:right w:val="none" w:sz="0" w:space="0" w:color="auto"/>
          </w:divBdr>
        </w:div>
        <w:div w:id="854419789">
          <w:marLeft w:val="480"/>
          <w:marRight w:val="0"/>
          <w:marTop w:val="0"/>
          <w:marBottom w:val="0"/>
          <w:divBdr>
            <w:top w:val="none" w:sz="0" w:space="0" w:color="auto"/>
            <w:left w:val="none" w:sz="0" w:space="0" w:color="auto"/>
            <w:bottom w:val="none" w:sz="0" w:space="0" w:color="auto"/>
            <w:right w:val="none" w:sz="0" w:space="0" w:color="auto"/>
          </w:divBdr>
        </w:div>
        <w:div w:id="1415586486">
          <w:marLeft w:val="480"/>
          <w:marRight w:val="0"/>
          <w:marTop w:val="0"/>
          <w:marBottom w:val="0"/>
          <w:divBdr>
            <w:top w:val="none" w:sz="0" w:space="0" w:color="auto"/>
            <w:left w:val="none" w:sz="0" w:space="0" w:color="auto"/>
            <w:bottom w:val="none" w:sz="0" w:space="0" w:color="auto"/>
            <w:right w:val="none" w:sz="0" w:space="0" w:color="auto"/>
          </w:divBdr>
        </w:div>
        <w:div w:id="831915186">
          <w:marLeft w:val="480"/>
          <w:marRight w:val="0"/>
          <w:marTop w:val="0"/>
          <w:marBottom w:val="0"/>
          <w:divBdr>
            <w:top w:val="none" w:sz="0" w:space="0" w:color="auto"/>
            <w:left w:val="none" w:sz="0" w:space="0" w:color="auto"/>
            <w:bottom w:val="none" w:sz="0" w:space="0" w:color="auto"/>
            <w:right w:val="none" w:sz="0" w:space="0" w:color="auto"/>
          </w:divBdr>
        </w:div>
        <w:div w:id="482428541">
          <w:marLeft w:val="480"/>
          <w:marRight w:val="0"/>
          <w:marTop w:val="0"/>
          <w:marBottom w:val="0"/>
          <w:divBdr>
            <w:top w:val="none" w:sz="0" w:space="0" w:color="auto"/>
            <w:left w:val="none" w:sz="0" w:space="0" w:color="auto"/>
            <w:bottom w:val="none" w:sz="0" w:space="0" w:color="auto"/>
            <w:right w:val="none" w:sz="0" w:space="0" w:color="auto"/>
          </w:divBdr>
        </w:div>
        <w:div w:id="1137182779">
          <w:marLeft w:val="480"/>
          <w:marRight w:val="0"/>
          <w:marTop w:val="0"/>
          <w:marBottom w:val="0"/>
          <w:divBdr>
            <w:top w:val="none" w:sz="0" w:space="0" w:color="auto"/>
            <w:left w:val="none" w:sz="0" w:space="0" w:color="auto"/>
            <w:bottom w:val="none" w:sz="0" w:space="0" w:color="auto"/>
            <w:right w:val="none" w:sz="0" w:space="0" w:color="auto"/>
          </w:divBdr>
        </w:div>
        <w:div w:id="1104765990">
          <w:marLeft w:val="480"/>
          <w:marRight w:val="0"/>
          <w:marTop w:val="0"/>
          <w:marBottom w:val="0"/>
          <w:divBdr>
            <w:top w:val="none" w:sz="0" w:space="0" w:color="auto"/>
            <w:left w:val="none" w:sz="0" w:space="0" w:color="auto"/>
            <w:bottom w:val="none" w:sz="0" w:space="0" w:color="auto"/>
            <w:right w:val="none" w:sz="0" w:space="0" w:color="auto"/>
          </w:divBdr>
        </w:div>
        <w:div w:id="679085528">
          <w:marLeft w:val="480"/>
          <w:marRight w:val="0"/>
          <w:marTop w:val="0"/>
          <w:marBottom w:val="0"/>
          <w:divBdr>
            <w:top w:val="none" w:sz="0" w:space="0" w:color="auto"/>
            <w:left w:val="none" w:sz="0" w:space="0" w:color="auto"/>
            <w:bottom w:val="none" w:sz="0" w:space="0" w:color="auto"/>
            <w:right w:val="none" w:sz="0" w:space="0" w:color="auto"/>
          </w:divBdr>
        </w:div>
        <w:div w:id="770780309">
          <w:marLeft w:val="480"/>
          <w:marRight w:val="0"/>
          <w:marTop w:val="0"/>
          <w:marBottom w:val="0"/>
          <w:divBdr>
            <w:top w:val="none" w:sz="0" w:space="0" w:color="auto"/>
            <w:left w:val="none" w:sz="0" w:space="0" w:color="auto"/>
            <w:bottom w:val="none" w:sz="0" w:space="0" w:color="auto"/>
            <w:right w:val="none" w:sz="0" w:space="0" w:color="auto"/>
          </w:divBdr>
        </w:div>
        <w:div w:id="1657028866">
          <w:marLeft w:val="480"/>
          <w:marRight w:val="0"/>
          <w:marTop w:val="0"/>
          <w:marBottom w:val="0"/>
          <w:divBdr>
            <w:top w:val="none" w:sz="0" w:space="0" w:color="auto"/>
            <w:left w:val="none" w:sz="0" w:space="0" w:color="auto"/>
            <w:bottom w:val="none" w:sz="0" w:space="0" w:color="auto"/>
            <w:right w:val="none" w:sz="0" w:space="0" w:color="auto"/>
          </w:divBdr>
        </w:div>
        <w:div w:id="172309236">
          <w:marLeft w:val="480"/>
          <w:marRight w:val="0"/>
          <w:marTop w:val="0"/>
          <w:marBottom w:val="0"/>
          <w:divBdr>
            <w:top w:val="none" w:sz="0" w:space="0" w:color="auto"/>
            <w:left w:val="none" w:sz="0" w:space="0" w:color="auto"/>
            <w:bottom w:val="none" w:sz="0" w:space="0" w:color="auto"/>
            <w:right w:val="none" w:sz="0" w:space="0" w:color="auto"/>
          </w:divBdr>
        </w:div>
        <w:div w:id="788009070">
          <w:marLeft w:val="480"/>
          <w:marRight w:val="0"/>
          <w:marTop w:val="0"/>
          <w:marBottom w:val="0"/>
          <w:divBdr>
            <w:top w:val="none" w:sz="0" w:space="0" w:color="auto"/>
            <w:left w:val="none" w:sz="0" w:space="0" w:color="auto"/>
            <w:bottom w:val="none" w:sz="0" w:space="0" w:color="auto"/>
            <w:right w:val="none" w:sz="0" w:space="0" w:color="auto"/>
          </w:divBdr>
        </w:div>
        <w:div w:id="1201551350">
          <w:marLeft w:val="480"/>
          <w:marRight w:val="0"/>
          <w:marTop w:val="0"/>
          <w:marBottom w:val="0"/>
          <w:divBdr>
            <w:top w:val="none" w:sz="0" w:space="0" w:color="auto"/>
            <w:left w:val="none" w:sz="0" w:space="0" w:color="auto"/>
            <w:bottom w:val="none" w:sz="0" w:space="0" w:color="auto"/>
            <w:right w:val="none" w:sz="0" w:space="0" w:color="auto"/>
          </w:divBdr>
        </w:div>
        <w:div w:id="1804082488">
          <w:marLeft w:val="480"/>
          <w:marRight w:val="0"/>
          <w:marTop w:val="0"/>
          <w:marBottom w:val="0"/>
          <w:divBdr>
            <w:top w:val="none" w:sz="0" w:space="0" w:color="auto"/>
            <w:left w:val="none" w:sz="0" w:space="0" w:color="auto"/>
            <w:bottom w:val="none" w:sz="0" w:space="0" w:color="auto"/>
            <w:right w:val="none" w:sz="0" w:space="0" w:color="auto"/>
          </w:divBdr>
        </w:div>
        <w:div w:id="262302022">
          <w:marLeft w:val="480"/>
          <w:marRight w:val="0"/>
          <w:marTop w:val="0"/>
          <w:marBottom w:val="0"/>
          <w:divBdr>
            <w:top w:val="none" w:sz="0" w:space="0" w:color="auto"/>
            <w:left w:val="none" w:sz="0" w:space="0" w:color="auto"/>
            <w:bottom w:val="none" w:sz="0" w:space="0" w:color="auto"/>
            <w:right w:val="none" w:sz="0" w:space="0" w:color="auto"/>
          </w:divBdr>
        </w:div>
        <w:div w:id="984506082">
          <w:marLeft w:val="480"/>
          <w:marRight w:val="0"/>
          <w:marTop w:val="0"/>
          <w:marBottom w:val="0"/>
          <w:divBdr>
            <w:top w:val="none" w:sz="0" w:space="0" w:color="auto"/>
            <w:left w:val="none" w:sz="0" w:space="0" w:color="auto"/>
            <w:bottom w:val="none" w:sz="0" w:space="0" w:color="auto"/>
            <w:right w:val="none" w:sz="0" w:space="0" w:color="auto"/>
          </w:divBdr>
        </w:div>
        <w:div w:id="538006886">
          <w:marLeft w:val="480"/>
          <w:marRight w:val="0"/>
          <w:marTop w:val="0"/>
          <w:marBottom w:val="0"/>
          <w:divBdr>
            <w:top w:val="none" w:sz="0" w:space="0" w:color="auto"/>
            <w:left w:val="none" w:sz="0" w:space="0" w:color="auto"/>
            <w:bottom w:val="none" w:sz="0" w:space="0" w:color="auto"/>
            <w:right w:val="none" w:sz="0" w:space="0" w:color="auto"/>
          </w:divBdr>
        </w:div>
        <w:div w:id="1218783688">
          <w:marLeft w:val="480"/>
          <w:marRight w:val="0"/>
          <w:marTop w:val="0"/>
          <w:marBottom w:val="0"/>
          <w:divBdr>
            <w:top w:val="none" w:sz="0" w:space="0" w:color="auto"/>
            <w:left w:val="none" w:sz="0" w:space="0" w:color="auto"/>
            <w:bottom w:val="none" w:sz="0" w:space="0" w:color="auto"/>
            <w:right w:val="none" w:sz="0" w:space="0" w:color="auto"/>
          </w:divBdr>
        </w:div>
        <w:div w:id="1765107682">
          <w:marLeft w:val="480"/>
          <w:marRight w:val="0"/>
          <w:marTop w:val="0"/>
          <w:marBottom w:val="0"/>
          <w:divBdr>
            <w:top w:val="none" w:sz="0" w:space="0" w:color="auto"/>
            <w:left w:val="none" w:sz="0" w:space="0" w:color="auto"/>
            <w:bottom w:val="none" w:sz="0" w:space="0" w:color="auto"/>
            <w:right w:val="none" w:sz="0" w:space="0" w:color="auto"/>
          </w:divBdr>
        </w:div>
        <w:div w:id="1941986978">
          <w:marLeft w:val="480"/>
          <w:marRight w:val="0"/>
          <w:marTop w:val="0"/>
          <w:marBottom w:val="0"/>
          <w:divBdr>
            <w:top w:val="none" w:sz="0" w:space="0" w:color="auto"/>
            <w:left w:val="none" w:sz="0" w:space="0" w:color="auto"/>
            <w:bottom w:val="none" w:sz="0" w:space="0" w:color="auto"/>
            <w:right w:val="none" w:sz="0" w:space="0" w:color="auto"/>
          </w:divBdr>
        </w:div>
        <w:div w:id="452138841">
          <w:marLeft w:val="480"/>
          <w:marRight w:val="0"/>
          <w:marTop w:val="0"/>
          <w:marBottom w:val="0"/>
          <w:divBdr>
            <w:top w:val="none" w:sz="0" w:space="0" w:color="auto"/>
            <w:left w:val="none" w:sz="0" w:space="0" w:color="auto"/>
            <w:bottom w:val="none" w:sz="0" w:space="0" w:color="auto"/>
            <w:right w:val="none" w:sz="0" w:space="0" w:color="auto"/>
          </w:divBdr>
        </w:div>
        <w:div w:id="778986521">
          <w:marLeft w:val="480"/>
          <w:marRight w:val="0"/>
          <w:marTop w:val="0"/>
          <w:marBottom w:val="0"/>
          <w:divBdr>
            <w:top w:val="none" w:sz="0" w:space="0" w:color="auto"/>
            <w:left w:val="none" w:sz="0" w:space="0" w:color="auto"/>
            <w:bottom w:val="none" w:sz="0" w:space="0" w:color="auto"/>
            <w:right w:val="none" w:sz="0" w:space="0" w:color="auto"/>
          </w:divBdr>
        </w:div>
        <w:div w:id="938874484">
          <w:marLeft w:val="480"/>
          <w:marRight w:val="0"/>
          <w:marTop w:val="0"/>
          <w:marBottom w:val="0"/>
          <w:divBdr>
            <w:top w:val="none" w:sz="0" w:space="0" w:color="auto"/>
            <w:left w:val="none" w:sz="0" w:space="0" w:color="auto"/>
            <w:bottom w:val="none" w:sz="0" w:space="0" w:color="auto"/>
            <w:right w:val="none" w:sz="0" w:space="0" w:color="auto"/>
          </w:divBdr>
        </w:div>
        <w:div w:id="2023239699">
          <w:marLeft w:val="480"/>
          <w:marRight w:val="0"/>
          <w:marTop w:val="0"/>
          <w:marBottom w:val="0"/>
          <w:divBdr>
            <w:top w:val="none" w:sz="0" w:space="0" w:color="auto"/>
            <w:left w:val="none" w:sz="0" w:space="0" w:color="auto"/>
            <w:bottom w:val="none" w:sz="0" w:space="0" w:color="auto"/>
            <w:right w:val="none" w:sz="0" w:space="0" w:color="auto"/>
          </w:divBdr>
        </w:div>
        <w:div w:id="1824273064">
          <w:marLeft w:val="480"/>
          <w:marRight w:val="0"/>
          <w:marTop w:val="0"/>
          <w:marBottom w:val="0"/>
          <w:divBdr>
            <w:top w:val="none" w:sz="0" w:space="0" w:color="auto"/>
            <w:left w:val="none" w:sz="0" w:space="0" w:color="auto"/>
            <w:bottom w:val="none" w:sz="0" w:space="0" w:color="auto"/>
            <w:right w:val="none" w:sz="0" w:space="0" w:color="auto"/>
          </w:divBdr>
        </w:div>
        <w:div w:id="1558013224">
          <w:marLeft w:val="480"/>
          <w:marRight w:val="0"/>
          <w:marTop w:val="0"/>
          <w:marBottom w:val="0"/>
          <w:divBdr>
            <w:top w:val="none" w:sz="0" w:space="0" w:color="auto"/>
            <w:left w:val="none" w:sz="0" w:space="0" w:color="auto"/>
            <w:bottom w:val="none" w:sz="0" w:space="0" w:color="auto"/>
            <w:right w:val="none" w:sz="0" w:space="0" w:color="auto"/>
          </w:divBdr>
        </w:div>
        <w:div w:id="1153521044">
          <w:marLeft w:val="480"/>
          <w:marRight w:val="0"/>
          <w:marTop w:val="0"/>
          <w:marBottom w:val="0"/>
          <w:divBdr>
            <w:top w:val="none" w:sz="0" w:space="0" w:color="auto"/>
            <w:left w:val="none" w:sz="0" w:space="0" w:color="auto"/>
            <w:bottom w:val="none" w:sz="0" w:space="0" w:color="auto"/>
            <w:right w:val="none" w:sz="0" w:space="0" w:color="auto"/>
          </w:divBdr>
        </w:div>
        <w:div w:id="611129792">
          <w:marLeft w:val="480"/>
          <w:marRight w:val="0"/>
          <w:marTop w:val="0"/>
          <w:marBottom w:val="0"/>
          <w:divBdr>
            <w:top w:val="none" w:sz="0" w:space="0" w:color="auto"/>
            <w:left w:val="none" w:sz="0" w:space="0" w:color="auto"/>
            <w:bottom w:val="none" w:sz="0" w:space="0" w:color="auto"/>
            <w:right w:val="none" w:sz="0" w:space="0" w:color="auto"/>
          </w:divBdr>
        </w:div>
        <w:div w:id="1678384412">
          <w:marLeft w:val="480"/>
          <w:marRight w:val="0"/>
          <w:marTop w:val="0"/>
          <w:marBottom w:val="0"/>
          <w:divBdr>
            <w:top w:val="none" w:sz="0" w:space="0" w:color="auto"/>
            <w:left w:val="none" w:sz="0" w:space="0" w:color="auto"/>
            <w:bottom w:val="none" w:sz="0" w:space="0" w:color="auto"/>
            <w:right w:val="none" w:sz="0" w:space="0" w:color="auto"/>
          </w:divBdr>
        </w:div>
        <w:div w:id="1044251409">
          <w:marLeft w:val="480"/>
          <w:marRight w:val="0"/>
          <w:marTop w:val="0"/>
          <w:marBottom w:val="0"/>
          <w:divBdr>
            <w:top w:val="none" w:sz="0" w:space="0" w:color="auto"/>
            <w:left w:val="none" w:sz="0" w:space="0" w:color="auto"/>
            <w:bottom w:val="none" w:sz="0" w:space="0" w:color="auto"/>
            <w:right w:val="none" w:sz="0" w:space="0" w:color="auto"/>
          </w:divBdr>
        </w:div>
        <w:div w:id="1006128930">
          <w:marLeft w:val="480"/>
          <w:marRight w:val="0"/>
          <w:marTop w:val="0"/>
          <w:marBottom w:val="0"/>
          <w:divBdr>
            <w:top w:val="none" w:sz="0" w:space="0" w:color="auto"/>
            <w:left w:val="none" w:sz="0" w:space="0" w:color="auto"/>
            <w:bottom w:val="none" w:sz="0" w:space="0" w:color="auto"/>
            <w:right w:val="none" w:sz="0" w:space="0" w:color="auto"/>
          </w:divBdr>
        </w:div>
        <w:div w:id="1894268287">
          <w:marLeft w:val="480"/>
          <w:marRight w:val="0"/>
          <w:marTop w:val="0"/>
          <w:marBottom w:val="0"/>
          <w:divBdr>
            <w:top w:val="none" w:sz="0" w:space="0" w:color="auto"/>
            <w:left w:val="none" w:sz="0" w:space="0" w:color="auto"/>
            <w:bottom w:val="none" w:sz="0" w:space="0" w:color="auto"/>
            <w:right w:val="none" w:sz="0" w:space="0" w:color="auto"/>
          </w:divBdr>
        </w:div>
        <w:div w:id="1252154292">
          <w:marLeft w:val="480"/>
          <w:marRight w:val="0"/>
          <w:marTop w:val="0"/>
          <w:marBottom w:val="0"/>
          <w:divBdr>
            <w:top w:val="none" w:sz="0" w:space="0" w:color="auto"/>
            <w:left w:val="none" w:sz="0" w:space="0" w:color="auto"/>
            <w:bottom w:val="none" w:sz="0" w:space="0" w:color="auto"/>
            <w:right w:val="none" w:sz="0" w:space="0" w:color="auto"/>
          </w:divBdr>
        </w:div>
        <w:div w:id="426117729">
          <w:marLeft w:val="480"/>
          <w:marRight w:val="0"/>
          <w:marTop w:val="0"/>
          <w:marBottom w:val="0"/>
          <w:divBdr>
            <w:top w:val="none" w:sz="0" w:space="0" w:color="auto"/>
            <w:left w:val="none" w:sz="0" w:space="0" w:color="auto"/>
            <w:bottom w:val="none" w:sz="0" w:space="0" w:color="auto"/>
            <w:right w:val="none" w:sz="0" w:space="0" w:color="auto"/>
          </w:divBdr>
        </w:div>
        <w:div w:id="773597338">
          <w:marLeft w:val="480"/>
          <w:marRight w:val="0"/>
          <w:marTop w:val="0"/>
          <w:marBottom w:val="0"/>
          <w:divBdr>
            <w:top w:val="none" w:sz="0" w:space="0" w:color="auto"/>
            <w:left w:val="none" w:sz="0" w:space="0" w:color="auto"/>
            <w:bottom w:val="none" w:sz="0" w:space="0" w:color="auto"/>
            <w:right w:val="none" w:sz="0" w:space="0" w:color="auto"/>
          </w:divBdr>
        </w:div>
        <w:div w:id="660233060">
          <w:marLeft w:val="480"/>
          <w:marRight w:val="0"/>
          <w:marTop w:val="0"/>
          <w:marBottom w:val="0"/>
          <w:divBdr>
            <w:top w:val="none" w:sz="0" w:space="0" w:color="auto"/>
            <w:left w:val="none" w:sz="0" w:space="0" w:color="auto"/>
            <w:bottom w:val="none" w:sz="0" w:space="0" w:color="auto"/>
            <w:right w:val="none" w:sz="0" w:space="0" w:color="auto"/>
          </w:divBdr>
        </w:div>
        <w:div w:id="1039822716">
          <w:marLeft w:val="480"/>
          <w:marRight w:val="0"/>
          <w:marTop w:val="0"/>
          <w:marBottom w:val="0"/>
          <w:divBdr>
            <w:top w:val="none" w:sz="0" w:space="0" w:color="auto"/>
            <w:left w:val="none" w:sz="0" w:space="0" w:color="auto"/>
            <w:bottom w:val="none" w:sz="0" w:space="0" w:color="auto"/>
            <w:right w:val="none" w:sz="0" w:space="0" w:color="auto"/>
          </w:divBdr>
        </w:div>
        <w:div w:id="539783106">
          <w:marLeft w:val="480"/>
          <w:marRight w:val="0"/>
          <w:marTop w:val="0"/>
          <w:marBottom w:val="0"/>
          <w:divBdr>
            <w:top w:val="none" w:sz="0" w:space="0" w:color="auto"/>
            <w:left w:val="none" w:sz="0" w:space="0" w:color="auto"/>
            <w:bottom w:val="none" w:sz="0" w:space="0" w:color="auto"/>
            <w:right w:val="none" w:sz="0" w:space="0" w:color="auto"/>
          </w:divBdr>
        </w:div>
        <w:div w:id="483622034">
          <w:marLeft w:val="480"/>
          <w:marRight w:val="0"/>
          <w:marTop w:val="0"/>
          <w:marBottom w:val="0"/>
          <w:divBdr>
            <w:top w:val="none" w:sz="0" w:space="0" w:color="auto"/>
            <w:left w:val="none" w:sz="0" w:space="0" w:color="auto"/>
            <w:bottom w:val="none" w:sz="0" w:space="0" w:color="auto"/>
            <w:right w:val="none" w:sz="0" w:space="0" w:color="auto"/>
          </w:divBdr>
        </w:div>
        <w:div w:id="521552159">
          <w:marLeft w:val="480"/>
          <w:marRight w:val="0"/>
          <w:marTop w:val="0"/>
          <w:marBottom w:val="0"/>
          <w:divBdr>
            <w:top w:val="none" w:sz="0" w:space="0" w:color="auto"/>
            <w:left w:val="none" w:sz="0" w:space="0" w:color="auto"/>
            <w:bottom w:val="none" w:sz="0" w:space="0" w:color="auto"/>
            <w:right w:val="none" w:sz="0" w:space="0" w:color="auto"/>
          </w:divBdr>
        </w:div>
        <w:div w:id="1736469784">
          <w:marLeft w:val="480"/>
          <w:marRight w:val="0"/>
          <w:marTop w:val="0"/>
          <w:marBottom w:val="0"/>
          <w:divBdr>
            <w:top w:val="none" w:sz="0" w:space="0" w:color="auto"/>
            <w:left w:val="none" w:sz="0" w:space="0" w:color="auto"/>
            <w:bottom w:val="none" w:sz="0" w:space="0" w:color="auto"/>
            <w:right w:val="none" w:sz="0" w:space="0" w:color="auto"/>
          </w:divBdr>
        </w:div>
        <w:div w:id="1801536674">
          <w:marLeft w:val="480"/>
          <w:marRight w:val="0"/>
          <w:marTop w:val="0"/>
          <w:marBottom w:val="0"/>
          <w:divBdr>
            <w:top w:val="none" w:sz="0" w:space="0" w:color="auto"/>
            <w:left w:val="none" w:sz="0" w:space="0" w:color="auto"/>
            <w:bottom w:val="none" w:sz="0" w:space="0" w:color="auto"/>
            <w:right w:val="none" w:sz="0" w:space="0" w:color="auto"/>
          </w:divBdr>
        </w:div>
        <w:div w:id="141391405">
          <w:marLeft w:val="480"/>
          <w:marRight w:val="0"/>
          <w:marTop w:val="0"/>
          <w:marBottom w:val="0"/>
          <w:divBdr>
            <w:top w:val="none" w:sz="0" w:space="0" w:color="auto"/>
            <w:left w:val="none" w:sz="0" w:space="0" w:color="auto"/>
            <w:bottom w:val="none" w:sz="0" w:space="0" w:color="auto"/>
            <w:right w:val="none" w:sz="0" w:space="0" w:color="auto"/>
          </w:divBdr>
        </w:div>
        <w:div w:id="1230728833">
          <w:marLeft w:val="480"/>
          <w:marRight w:val="0"/>
          <w:marTop w:val="0"/>
          <w:marBottom w:val="0"/>
          <w:divBdr>
            <w:top w:val="none" w:sz="0" w:space="0" w:color="auto"/>
            <w:left w:val="none" w:sz="0" w:space="0" w:color="auto"/>
            <w:bottom w:val="none" w:sz="0" w:space="0" w:color="auto"/>
            <w:right w:val="none" w:sz="0" w:space="0" w:color="auto"/>
          </w:divBdr>
        </w:div>
        <w:div w:id="2038192848">
          <w:marLeft w:val="480"/>
          <w:marRight w:val="0"/>
          <w:marTop w:val="0"/>
          <w:marBottom w:val="0"/>
          <w:divBdr>
            <w:top w:val="none" w:sz="0" w:space="0" w:color="auto"/>
            <w:left w:val="none" w:sz="0" w:space="0" w:color="auto"/>
            <w:bottom w:val="none" w:sz="0" w:space="0" w:color="auto"/>
            <w:right w:val="none" w:sz="0" w:space="0" w:color="auto"/>
          </w:divBdr>
        </w:div>
        <w:div w:id="91436589">
          <w:marLeft w:val="480"/>
          <w:marRight w:val="0"/>
          <w:marTop w:val="0"/>
          <w:marBottom w:val="0"/>
          <w:divBdr>
            <w:top w:val="none" w:sz="0" w:space="0" w:color="auto"/>
            <w:left w:val="none" w:sz="0" w:space="0" w:color="auto"/>
            <w:bottom w:val="none" w:sz="0" w:space="0" w:color="auto"/>
            <w:right w:val="none" w:sz="0" w:space="0" w:color="auto"/>
          </w:divBdr>
        </w:div>
        <w:div w:id="78865492">
          <w:marLeft w:val="480"/>
          <w:marRight w:val="0"/>
          <w:marTop w:val="0"/>
          <w:marBottom w:val="0"/>
          <w:divBdr>
            <w:top w:val="none" w:sz="0" w:space="0" w:color="auto"/>
            <w:left w:val="none" w:sz="0" w:space="0" w:color="auto"/>
            <w:bottom w:val="none" w:sz="0" w:space="0" w:color="auto"/>
            <w:right w:val="none" w:sz="0" w:space="0" w:color="auto"/>
          </w:divBdr>
        </w:div>
        <w:div w:id="252707513">
          <w:marLeft w:val="480"/>
          <w:marRight w:val="0"/>
          <w:marTop w:val="0"/>
          <w:marBottom w:val="0"/>
          <w:divBdr>
            <w:top w:val="none" w:sz="0" w:space="0" w:color="auto"/>
            <w:left w:val="none" w:sz="0" w:space="0" w:color="auto"/>
            <w:bottom w:val="none" w:sz="0" w:space="0" w:color="auto"/>
            <w:right w:val="none" w:sz="0" w:space="0" w:color="auto"/>
          </w:divBdr>
        </w:div>
        <w:div w:id="2096826980">
          <w:marLeft w:val="480"/>
          <w:marRight w:val="0"/>
          <w:marTop w:val="0"/>
          <w:marBottom w:val="0"/>
          <w:divBdr>
            <w:top w:val="none" w:sz="0" w:space="0" w:color="auto"/>
            <w:left w:val="none" w:sz="0" w:space="0" w:color="auto"/>
            <w:bottom w:val="none" w:sz="0" w:space="0" w:color="auto"/>
            <w:right w:val="none" w:sz="0" w:space="0" w:color="auto"/>
          </w:divBdr>
        </w:div>
        <w:div w:id="823473902">
          <w:marLeft w:val="480"/>
          <w:marRight w:val="0"/>
          <w:marTop w:val="0"/>
          <w:marBottom w:val="0"/>
          <w:divBdr>
            <w:top w:val="none" w:sz="0" w:space="0" w:color="auto"/>
            <w:left w:val="none" w:sz="0" w:space="0" w:color="auto"/>
            <w:bottom w:val="none" w:sz="0" w:space="0" w:color="auto"/>
            <w:right w:val="none" w:sz="0" w:space="0" w:color="auto"/>
          </w:divBdr>
        </w:div>
        <w:div w:id="1843860857">
          <w:marLeft w:val="480"/>
          <w:marRight w:val="0"/>
          <w:marTop w:val="0"/>
          <w:marBottom w:val="0"/>
          <w:divBdr>
            <w:top w:val="none" w:sz="0" w:space="0" w:color="auto"/>
            <w:left w:val="none" w:sz="0" w:space="0" w:color="auto"/>
            <w:bottom w:val="none" w:sz="0" w:space="0" w:color="auto"/>
            <w:right w:val="none" w:sz="0" w:space="0" w:color="auto"/>
          </w:divBdr>
        </w:div>
        <w:div w:id="1370107059">
          <w:marLeft w:val="480"/>
          <w:marRight w:val="0"/>
          <w:marTop w:val="0"/>
          <w:marBottom w:val="0"/>
          <w:divBdr>
            <w:top w:val="none" w:sz="0" w:space="0" w:color="auto"/>
            <w:left w:val="none" w:sz="0" w:space="0" w:color="auto"/>
            <w:bottom w:val="none" w:sz="0" w:space="0" w:color="auto"/>
            <w:right w:val="none" w:sz="0" w:space="0" w:color="auto"/>
          </w:divBdr>
        </w:div>
        <w:div w:id="1669209660">
          <w:marLeft w:val="480"/>
          <w:marRight w:val="0"/>
          <w:marTop w:val="0"/>
          <w:marBottom w:val="0"/>
          <w:divBdr>
            <w:top w:val="none" w:sz="0" w:space="0" w:color="auto"/>
            <w:left w:val="none" w:sz="0" w:space="0" w:color="auto"/>
            <w:bottom w:val="none" w:sz="0" w:space="0" w:color="auto"/>
            <w:right w:val="none" w:sz="0" w:space="0" w:color="auto"/>
          </w:divBdr>
        </w:div>
        <w:div w:id="1795295713">
          <w:marLeft w:val="480"/>
          <w:marRight w:val="0"/>
          <w:marTop w:val="0"/>
          <w:marBottom w:val="0"/>
          <w:divBdr>
            <w:top w:val="none" w:sz="0" w:space="0" w:color="auto"/>
            <w:left w:val="none" w:sz="0" w:space="0" w:color="auto"/>
            <w:bottom w:val="none" w:sz="0" w:space="0" w:color="auto"/>
            <w:right w:val="none" w:sz="0" w:space="0" w:color="auto"/>
          </w:divBdr>
        </w:div>
        <w:div w:id="28533122">
          <w:marLeft w:val="480"/>
          <w:marRight w:val="0"/>
          <w:marTop w:val="0"/>
          <w:marBottom w:val="0"/>
          <w:divBdr>
            <w:top w:val="none" w:sz="0" w:space="0" w:color="auto"/>
            <w:left w:val="none" w:sz="0" w:space="0" w:color="auto"/>
            <w:bottom w:val="none" w:sz="0" w:space="0" w:color="auto"/>
            <w:right w:val="none" w:sz="0" w:space="0" w:color="auto"/>
          </w:divBdr>
        </w:div>
        <w:div w:id="1466122560">
          <w:marLeft w:val="480"/>
          <w:marRight w:val="0"/>
          <w:marTop w:val="0"/>
          <w:marBottom w:val="0"/>
          <w:divBdr>
            <w:top w:val="none" w:sz="0" w:space="0" w:color="auto"/>
            <w:left w:val="none" w:sz="0" w:space="0" w:color="auto"/>
            <w:bottom w:val="none" w:sz="0" w:space="0" w:color="auto"/>
            <w:right w:val="none" w:sz="0" w:space="0" w:color="auto"/>
          </w:divBdr>
        </w:div>
        <w:div w:id="1530294320">
          <w:marLeft w:val="480"/>
          <w:marRight w:val="0"/>
          <w:marTop w:val="0"/>
          <w:marBottom w:val="0"/>
          <w:divBdr>
            <w:top w:val="none" w:sz="0" w:space="0" w:color="auto"/>
            <w:left w:val="none" w:sz="0" w:space="0" w:color="auto"/>
            <w:bottom w:val="none" w:sz="0" w:space="0" w:color="auto"/>
            <w:right w:val="none" w:sz="0" w:space="0" w:color="auto"/>
          </w:divBdr>
        </w:div>
        <w:div w:id="317655063">
          <w:marLeft w:val="480"/>
          <w:marRight w:val="0"/>
          <w:marTop w:val="0"/>
          <w:marBottom w:val="0"/>
          <w:divBdr>
            <w:top w:val="none" w:sz="0" w:space="0" w:color="auto"/>
            <w:left w:val="none" w:sz="0" w:space="0" w:color="auto"/>
            <w:bottom w:val="none" w:sz="0" w:space="0" w:color="auto"/>
            <w:right w:val="none" w:sz="0" w:space="0" w:color="auto"/>
          </w:divBdr>
        </w:div>
        <w:div w:id="1711805709">
          <w:marLeft w:val="480"/>
          <w:marRight w:val="0"/>
          <w:marTop w:val="0"/>
          <w:marBottom w:val="0"/>
          <w:divBdr>
            <w:top w:val="none" w:sz="0" w:space="0" w:color="auto"/>
            <w:left w:val="none" w:sz="0" w:space="0" w:color="auto"/>
            <w:bottom w:val="none" w:sz="0" w:space="0" w:color="auto"/>
            <w:right w:val="none" w:sz="0" w:space="0" w:color="auto"/>
          </w:divBdr>
        </w:div>
        <w:div w:id="583078233">
          <w:marLeft w:val="480"/>
          <w:marRight w:val="0"/>
          <w:marTop w:val="0"/>
          <w:marBottom w:val="0"/>
          <w:divBdr>
            <w:top w:val="none" w:sz="0" w:space="0" w:color="auto"/>
            <w:left w:val="none" w:sz="0" w:space="0" w:color="auto"/>
            <w:bottom w:val="none" w:sz="0" w:space="0" w:color="auto"/>
            <w:right w:val="none" w:sz="0" w:space="0" w:color="auto"/>
          </w:divBdr>
        </w:div>
        <w:div w:id="2147239866">
          <w:marLeft w:val="480"/>
          <w:marRight w:val="0"/>
          <w:marTop w:val="0"/>
          <w:marBottom w:val="0"/>
          <w:divBdr>
            <w:top w:val="none" w:sz="0" w:space="0" w:color="auto"/>
            <w:left w:val="none" w:sz="0" w:space="0" w:color="auto"/>
            <w:bottom w:val="none" w:sz="0" w:space="0" w:color="auto"/>
            <w:right w:val="none" w:sz="0" w:space="0" w:color="auto"/>
          </w:divBdr>
        </w:div>
      </w:divsChild>
    </w:div>
    <w:div w:id="1025398729">
      <w:bodyDiv w:val="1"/>
      <w:marLeft w:val="0"/>
      <w:marRight w:val="0"/>
      <w:marTop w:val="0"/>
      <w:marBottom w:val="0"/>
      <w:divBdr>
        <w:top w:val="none" w:sz="0" w:space="0" w:color="auto"/>
        <w:left w:val="none" w:sz="0" w:space="0" w:color="auto"/>
        <w:bottom w:val="none" w:sz="0" w:space="0" w:color="auto"/>
        <w:right w:val="none" w:sz="0" w:space="0" w:color="auto"/>
      </w:divBdr>
    </w:div>
    <w:div w:id="1025638630">
      <w:bodyDiv w:val="1"/>
      <w:marLeft w:val="0"/>
      <w:marRight w:val="0"/>
      <w:marTop w:val="0"/>
      <w:marBottom w:val="0"/>
      <w:divBdr>
        <w:top w:val="none" w:sz="0" w:space="0" w:color="auto"/>
        <w:left w:val="none" w:sz="0" w:space="0" w:color="auto"/>
        <w:bottom w:val="none" w:sz="0" w:space="0" w:color="auto"/>
        <w:right w:val="none" w:sz="0" w:space="0" w:color="auto"/>
      </w:divBdr>
    </w:div>
    <w:div w:id="1026441817">
      <w:bodyDiv w:val="1"/>
      <w:marLeft w:val="0"/>
      <w:marRight w:val="0"/>
      <w:marTop w:val="0"/>
      <w:marBottom w:val="0"/>
      <w:divBdr>
        <w:top w:val="none" w:sz="0" w:space="0" w:color="auto"/>
        <w:left w:val="none" w:sz="0" w:space="0" w:color="auto"/>
        <w:bottom w:val="none" w:sz="0" w:space="0" w:color="auto"/>
        <w:right w:val="none" w:sz="0" w:space="0" w:color="auto"/>
      </w:divBdr>
    </w:div>
    <w:div w:id="1027104198">
      <w:bodyDiv w:val="1"/>
      <w:marLeft w:val="0"/>
      <w:marRight w:val="0"/>
      <w:marTop w:val="0"/>
      <w:marBottom w:val="0"/>
      <w:divBdr>
        <w:top w:val="none" w:sz="0" w:space="0" w:color="auto"/>
        <w:left w:val="none" w:sz="0" w:space="0" w:color="auto"/>
        <w:bottom w:val="none" w:sz="0" w:space="0" w:color="auto"/>
        <w:right w:val="none" w:sz="0" w:space="0" w:color="auto"/>
      </w:divBdr>
    </w:div>
    <w:div w:id="1027219231">
      <w:bodyDiv w:val="1"/>
      <w:marLeft w:val="0"/>
      <w:marRight w:val="0"/>
      <w:marTop w:val="0"/>
      <w:marBottom w:val="0"/>
      <w:divBdr>
        <w:top w:val="none" w:sz="0" w:space="0" w:color="auto"/>
        <w:left w:val="none" w:sz="0" w:space="0" w:color="auto"/>
        <w:bottom w:val="none" w:sz="0" w:space="0" w:color="auto"/>
        <w:right w:val="none" w:sz="0" w:space="0" w:color="auto"/>
      </w:divBdr>
    </w:div>
    <w:div w:id="1027220051">
      <w:bodyDiv w:val="1"/>
      <w:marLeft w:val="0"/>
      <w:marRight w:val="0"/>
      <w:marTop w:val="0"/>
      <w:marBottom w:val="0"/>
      <w:divBdr>
        <w:top w:val="none" w:sz="0" w:space="0" w:color="auto"/>
        <w:left w:val="none" w:sz="0" w:space="0" w:color="auto"/>
        <w:bottom w:val="none" w:sz="0" w:space="0" w:color="auto"/>
        <w:right w:val="none" w:sz="0" w:space="0" w:color="auto"/>
      </w:divBdr>
    </w:div>
    <w:div w:id="1027220799">
      <w:bodyDiv w:val="1"/>
      <w:marLeft w:val="0"/>
      <w:marRight w:val="0"/>
      <w:marTop w:val="0"/>
      <w:marBottom w:val="0"/>
      <w:divBdr>
        <w:top w:val="none" w:sz="0" w:space="0" w:color="auto"/>
        <w:left w:val="none" w:sz="0" w:space="0" w:color="auto"/>
        <w:bottom w:val="none" w:sz="0" w:space="0" w:color="auto"/>
        <w:right w:val="none" w:sz="0" w:space="0" w:color="auto"/>
      </w:divBdr>
    </w:div>
    <w:div w:id="1028337692">
      <w:bodyDiv w:val="1"/>
      <w:marLeft w:val="0"/>
      <w:marRight w:val="0"/>
      <w:marTop w:val="0"/>
      <w:marBottom w:val="0"/>
      <w:divBdr>
        <w:top w:val="none" w:sz="0" w:space="0" w:color="auto"/>
        <w:left w:val="none" w:sz="0" w:space="0" w:color="auto"/>
        <w:bottom w:val="none" w:sz="0" w:space="0" w:color="auto"/>
        <w:right w:val="none" w:sz="0" w:space="0" w:color="auto"/>
      </w:divBdr>
    </w:div>
    <w:div w:id="1028528183">
      <w:bodyDiv w:val="1"/>
      <w:marLeft w:val="0"/>
      <w:marRight w:val="0"/>
      <w:marTop w:val="0"/>
      <w:marBottom w:val="0"/>
      <w:divBdr>
        <w:top w:val="none" w:sz="0" w:space="0" w:color="auto"/>
        <w:left w:val="none" w:sz="0" w:space="0" w:color="auto"/>
        <w:bottom w:val="none" w:sz="0" w:space="0" w:color="auto"/>
        <w:right w:val="none" w:sz="0" w:space="0" w:color="auto"/>
      </w:divBdr>
    </w:div>
    <w:div w:id="1028531159">
      <w:bodyDiv w:val="1"/>
      <w:marLeft w:val="0"/>
      <w:marRight w:val="0"/>
      <w:marTop w:val="0"/>
      <w:marBottom w:val="0"/>
      <w:divBdr>
        <w:top w:val="none" w:sz="0" w:space="0" w:color="auto"/>
        <w:left w:val="none" w:sz="0" w:space="0" w:color="auto"/>
        <w:bottom w:val="none" w:sz="0" w:space="0" w:color="auto"/>
        <w:right w:val="none" w:sz="0" w:space="0" w:color="auto"/>
      </w:divBdr>
    </w:div>
    <w:div w:id="1028602650">
      <w:bodyDiv w:val="1"/>
      <w:marLeft w:val="0"/>
      <w:marRight w:val="0"/>
      <w:marTop w:val="0"/>
      <w:marBottom w:val="0"/>
      <w:divBdr>
        <w:top w:val="none" w:sz="0" w:space="0" w:color="auto"/>
        <w:left w:val="none" w:sz="0" w:space="0" w:color="auto"/>
        <w:bottom w:val="none" w:sz="0" w:space="0" w:color="auto"/>
        <w:right w:val="none" w:sz="0" w:space="0" w:color="auto"/>
      </w:divBdr>
    </w:div>
    <w:div w:id="1028992742">
      <w:bodyDiv w:val="1"/>
      <w:marLeft w:val="0"/>
      <w:marRight w:val="0"/>
      <w:marTop w:val="0"/>
      <w:marBottom w:val="0"/>
      <w:divBdr>
        <w:top w:val="none" w:sz="0" w:space="0" w:color="auto"/>
        <w:left w:val="none" w:sz="0" w:space="0" w:color="auto"/>
        <w:bottom w:val="none" w:sz="0" w:space="0" w:color="auto"/>
        <w:right w:val="none" w:sz="0" w:space="0" w:color="auto"/>
      </w:divBdr>
    </w:div>
    <w:div w:id="1029796311">
      <w:bodyDiv w:val="1"/>
      <w:marLeft w:val="0"/>
      <w:marRight w:val="0"/>
      <w:marTop w:val="0"/>
      <w:marBottom w:val="0"/>
      <w:divBdr>
        <w:top w:val="none" w:sz="0" w:space="0" w:color="auto"/>
        <w:left w:val="none" w:sz="0" w:space="0" w:color="auto"/>
        <w:bottom w:val="none" w:sz="0" w:space="0" w:color="auto"/>
        <w:right w:val="none" w:sz="0" w:space="0" w:color="auto"/>
      </w:divBdr>
    </w:div>
    <w:div w:id="1031033112">
      <w:bodyDiv w:val="1"/>
      <w:marLeft w:val="0"/>
      <w:marRight w:val="0"/>
      <w:marTop w:val="0"/>
      <w:marBottom w:val="0"/>
      <w:divBdr>
        <w:top w:val="none" w:sz="0" w:space="0" w:color="auto"/>
        <w:left w:val="none" w:sz="0" w:space="0" w:color="auto"/>
        <w:bottom w:val="none" w:sz="0" w:space="0" w:color="auto"/>
        <w:right w:val="none" w:sz="0" w:space="0" w:color="auto"/>
      </w:divBdr>
    </w:div>
    <w:div w:id="1031805119">
      <w:bodyDiv w:val="1"/>
      <w:marLeft w:val="0"/>
      <w:marRight w:val="0"/>
      <w:marTop w:val="0"/>
      <w:marBottom w:val="0"/>
      <w:divBdr>
        <w:top w:val="none" w:sz="0" w:space="0" w:color="auto"/>
        <w:left w:val="none" w:sz="0" w:space="0" w:color="auto"/>
        <w:bottom w:val="none" w:sz="0" w:space="0" w:color="auto"/>
        <w:right w:val="none" w:sz="0" w:space="0" w:color="auto"/>
      </w:divBdr>
    </w:div>
    <w:div w:id="1031880592">
      <w:bodyDiv w:val="1"/>
      <w:marLeft w:val="0"/>
      <w:marRight w:val="0"/>
      <w:marTop w:val="0"/>
      <w:marBottom w:val="0"/>
      <w:divBdr>
        <w:top w:val="none" w:sz="0" w:space="0" w:color="auto"/>
        <w:left w:val="none" w:sz="0" w:space="0" w:color="auto"/>
        <w:bottom w:val="none" w:sz="0" w:space="0" w:color="auto"/>
        <w:right w:val="none" w:sz="0" w:space="0" w:color="auto"/>
      </w:divBdr>
      <w:divsChild>
        <w:div w:id="1709647900">
          <w:marLeft w:val="480"/>
          <w:marRight w:val="0"/>
          <w:marTop w:val="0"/>
          <w:marBottom w:val="0"/>
          <w:divBdr>
            <w:top w:val="none" w:sz="0" w:space="0" w:color="auto"/>
            <w:left w:val="none" w:sz="0" w:space="0" w:color="auto"/>
            <w:bottom w:val="none" w:sz="0" w:space="0" w:color="auto"/>
            <w:right w:val="none" w:sz="0" w:space="0" w:color="auto"/>
          </w:divBdr>
        </w:div>
        <w:div w:id="1104302344">
          <w:marLeft w:val="480"/>
          <w:marRight w:val="0"/>
          <w:marTop w:val="0"/>
          <w:marBottom w:val="0"/>
          <w:divBdr>
            <w:top w:val="none" w:sz="0" w:space="0" w:color="auto"/>
            <w:left w:val="none" w:sz="0" w:space="0" w:color="auto"/>
            <w:bottom w:val="none" w:sz="0" w:space="0" w:color="auto"/>
            <w:right w:val="none" w:sz="0" w:space="0" w:color="auto"/>
          </w:divBdr>
        </w:div>
        <w:div w:id="1172993836">
          <w:marLeft w:val="480"/>
          <w:marRight w:val="0"/>
          <w:marTop w:val="0"/>
          <w:marBottom w:val="0"/>
          <w:divBdr>
            <w:top w:val="none" w:sz="0" w:space="0" w:color="auto"/>
            <w:left w:val="none" w:sz="0" w:space="0" w:color="auto"/>
            <w:bottom w:val="none" w:sz="0" w:space="0" w:color="auto"/>
            <w:right w:val="none" w:sz="0" w:space="0" w:color="auto"/>
          </w:divBdr>
        </w:div>
        <w:div w:id="2139757042">
          <w:marLeft w:val="480"/>
          <w:marRight w:val="0"/>
          <w:marTop w:val="0"/>
          <w:marBottom w:val="0"/>
          <w:divBdr>
            <w:top w:val="none" w:sz="0" w:space="0" w:color="auto"/>
            <w:left w:val="none" w:sz="0" w:space="0" w:color="auto"/>
            <w:bottom w:val="none" w:sz="0" w:space="0" w:color="auto"/>
            <w:right w:val="none" w:sz="0" w:space="0" w:color="auto"/>
          </w:divBdr>
        </w:div>
        <w:div w:id="1942058977">
          <w:marLeft w:val="480"/>
          <w:marRight w:val="0"/>
          <w:marTop w:val="0"/>
          <w:marBottom w:val="0"/>
          <w:divBdr>
            <w:top w:val="none" w:sz="0" w:space="0" w:color="auto"/>
            <w:left w:val="none" w:sz="0" w:space="0" w:color="auto"/>
            <w:bottom w:val="none" w:sz="0" w:space="0" w:color="auto"/>
            <w:right w:val="none" w:sz="0" w:space="0" w:color="auto"/>
          </w:divBdr>
        </w:div>
        <w:div w:id="192616845">
          <w:marLeft w:val="480"/>
          <w:marRight w:val="0"/>
          <w:marTop w:val="0"/>
          <w:marBottom w:val="0"/>
          <w:divBdr>
            <w:top w:val="none" w:sz="0" w:space="0" w:color="auto"/>
            <w:left w:val="none" w:sz="0" w:space="0" w:color="auto"/>
            <w:bottom w:val="none" w:sz="0" w:space="0" w:color="auto"/>
            <w:right w:val="none" w:sz="0" w:space="0" w:color="auto"/>
          </w:divBdr>
        </w:div>
        <w:div w:id="990138804">
          <w:marLeft w:val="480"/>
          <w:marRight w:val="0"/>
          <w:marTop w:val="0"/>
          <w:marBottom w:val="0"/>
          <w:divBdr>
            <w:top w:val="none" w:sz="0" w:space="0" w:color="auto"/>
            <w:left w:val="none" w:sz="0" w:space="0" w:color="auto"/>
            <w:bottom w:val="none" w:sz="0" w:space="0" w:color="auto"/>
            <w:right w:val="none" w:sz="0" w:space="0" w:color="auto"/>
          </w:divBdr>
        </w:div>
        <w:div w:id="2094812636">
          <w:marLeft w:val="480"/>
          <w:marRight w:val="0"/>
          <w:marTop w:val="0"/>
          <w:marBottom w:val="0"/>
          <w:divBdr>
            <w:top w:val="none" w:sz="0" w:space="0" w:color="auto"/>
            <w:left w:val="none" w:sz="0" w:space="0" w:color="auto"/>
            <w:bottom w:val="none" w:sz="0" w:space="0" w:color="auto"/>
            <w:right w:val="none" w:sz="0" w:space="0" w:color="auto"/>
          </w:divBdr>
        </w:div>
        <w:div w:id="503865645">
          <w:marLeft w:val="480"/>
          <w:marRight w:val="0"/>
          <w:marTop w:val="0"/>
          <w:marBottom w:val="0"/>
          <w:divBdr>
            <w:top w:val="none" w:sz="0" w:space="0" w:color="auto"/>
            <w:left w:val="none" w:sz="0" w:space="0" w:color="auto"/>
            <w:bottom w:val="none" w:sz="0" w:space="0" w:color="auto"/>
            <w:right w:val="none" w:sz="0" w:space="0" w:color="auto"/>
          </w:divBdr>
        </w:div>
        <w:div w:id="570192490">
          <w:marLeft w:val="480"/>
          <w:marRight w:val="0"/>
          <w:marTop w:val="0"/>
          <w:marBottom w:val="0"/>
          <w:divBdr>
            <w:top w:val="none" w:sz="0" w:space="0" w:color="auto"/>
            <w:left w:val="none" w:sz="0" w:space="0" w:color="auto"/>
            <w:bottom w:val="none" w:sz="0" w:space="0" w:color="auto"/>
            <w:right w:val="none" w:sz="0" w:space="0" w:color="auto"/>
          </w:divBdr>
        </w:div>
        <w:div w:id="1759403271">
          <w:marLeft w:val="480"/>
          <w:marRight w:val="0"/>
          <w:marTop w:val="0"/>
          <w:marBottom w:val="0"/>
          <w:divBdr>
            <w:top w:val="none" w:sz="0" w:space="0" w:color="auto"/>
            <w:left w:val="none" w:sz="0" w:space="0" w:color="auto"/>
            <w:bottom w:val="none" w:sz="0" w:space="0" w:color="auto"/>
            <w:right w:val="none" w:sz="0" w:space="0" w:color="auto"/>
          </w:divBdr>
        </w:div>
        <w:div w:id="66805912">
          <w:marLeft w:val="480"/>
          <w:marRight w:val="0"/>
          <w:marTop w:val="0"/>
          <w:marBottom w:val="0"/>
          <w:divBdr>
            <w:top w:val="none" w:sz="0" w:space="0" w:color="auto"/>
            <w:left w:val="none" w:sz="0" w:space="0" w:color="auto"/>
            <w:bottom w:val="none" w:sz="0" w:space="0" w:color="auto"/>
            <w:right w:val="none" w:sz="0" w:space="0" w:color="auto"/>
          </w:divBdr>
        </w:div>
        <w:div w:id="1331911581">
          <w:marLeft w:val="480"/>
          <w:marRight w:val="0"/>
          <w:marTop w:val="0"/>
          <w:marBottom w:val="0"/>
          <w:divBdr>
            <w:top w:val="none" w:sz="0" w:space="0" w:color="auto"/>
            <w:left w:val="none" w:sz="0" w:space="0" w:color="auto"/>
            <w:bottom w:val="none" w:sz="0" w:space="0" w:color="auto"/>
            <w:right w:val="none" w:sz="0" w:space="0" w:color="auto"/>
          </w:divBdr>
        </w:div>
        <w:div w:id="1205869988">
          <w:marLeft w:val="480"/>
          <w:marRight w:val="0"/>
          <w:marTop w:val="0"/>
          <w:marBottom w:val="0"/>
          <w:divBdr>
            <w:top w:val="none" w:sz="0" w:space="0" w:color="auto"/>
            <w:left w:val="none" w:sz="0" w:space="0" w:color="auto"/>
            <w:bottom w:val="none" w:sz="0" w:space="0" w:color="auto"/>
            <w:right w:val="none" w:sz="0" w:space="0" w:color="auto"/>
          </w:divBdr>
        </w:div>
        <w:div w:id="651300771">
          <w:marLeft w:val="480"/>
          <w:marRight w:val="0"/>
          <w:marTop w:val="0"/>
          <w:marBottom w:val="0"/>
          <w:divBdr>
            <w:top w:val="none" w:sz="0" w:space="0" w:color="auto"/>
            <w:left w:val="none" w:sz="0" w:space="0" w:color="auto"/>
            <w:bottom w:val="none" w:sz="0" w:space="0" w:color="auto"/>
            <w:right w:val="none" w:sz="0" w:space="0" w:color="auto"/>
          </w:divBdr>
        </w:div>
        <w:div w:id="1657953277">
          <w:marLeft w:val="480"/>
          <w:marRight w:val="0"/>
          <w:marTop w:val="0"/>
          <w:marBottom w:val="0"/>
          <w:divBdr>
            <w:top w:val="none" w:sz="0" w:space="0" w:color="auto"/>
            <w:left w:val="none" w:sz="0" w:space="0" w:color="auto"/>
            <w:bottom w:val="none" w:sz="0" w:space="0" w:color="auto"/>
            <w:right w:val="none" w:sz="0" w:space="0" w:color="auto"/>
          </w:divBdr>
        </w:div>
        <w:div w:id="603731075">
          <w:marLeft w:val="480"/>
          <w:marRight w:val="0"/>
          <w:marTop w:val="0"/>
          <w:marBottom w:val="0"/>
          <w:divBdr>
            <w:top w:val="none" w:sz="0" w:space="0" w:color="auto"/>
            <w:left w:val="none" w:sz="0" w:space="0" w:color="auto"/>
            <w:bottom w:val="none" w:sz="0" w:space="0" w:color="auto"/>
            <w:right w:val="none" w:sz="0" w:space="0" w:color="auto"/>
          </w:divBdr>
        </w:div>
        <w:div w:id="267198237">
          <w:marLeft w:val="480"/>
          <w:marRight w:val="0"/>
          <w:marTop w:val="0"/>
          <w:marBottom w:val="0"/>
          <w:divBdr>
            <w:top w:val="none" w:sz="0" w:space="0" w:color="auto"/>
            <w:left w:val="none" w:sz="0" w:space="0" w:color="auto"/>
            <w:bottom w:val="none" w:sz="0" w:space="0" w:color="auto"/>
            <w:right w:val="none" w:sz="0" w:space="0" w:color="auto"/>
          </w:divBdr>
        </w:div>
        <w:div w:id="715352524">
          <w:marLeft w:val="480"/>
          <w:marRight w:val="0"/>
          <w:marTop w:val="0"/>
          <w:marBottom w:val="0"/>
          <w:divBdr>
            <w:top w:val="none" w:sz="0" w:space="0" w:color="auto"/>
            <w:left w:val="none" w:sz="0" w:space="0" w:color="auto"/>
            <w:bottom w:val="none" w:sz="0" w:space="0" w:color="auto"/>
            <w:right w:val="none" w:sz="0" w:space="0" w:color="auto"/>
          </w:divBdr>
        </w:div>
        <w:div w:id="1306861949">
          <w:marLeft w:val="480"/>
          <w:marRight w:val="0"/>
          <w:marTop w:val="0"/>
          <w:marBottom w:val="0"/>
          <w:divBdr>
            <w:top w:val="none" w:sz="0" w:space="0" w:color="auto"/>
            <w:left w:val="none" w:sz="0" w:space="0" w:color="auto"/>
            <w:bottom w:val="none" w:sz="0" w:space="0" w:color="auto"/>
            <w:right w:val="none" w:sz="0" w:space="0" w:color="auto"/>
          </w:divBdr>
        </w:div>
        <w:div w:id="958947981">
          <w:marLeft w:val="480"/>
          <w:marRight w:val="0"/>
          <w:marTop w:val="0"/>
          <w:marBottom w:val="0"/>
          <w:divBdr>
            <w:top w:val="none" w:sz="0" w:space="0" w:color="auto"/>
            <w:left w:val="none" w:sz="0" w:space="0" w:color="auto"/>
            <w:bottom w:val="none" w:sz="0" w:space="0" w:color="auto"/>
            <w:right w:val="none" w:sz="0" w:space="0" w:color="auto"/>
          </w:divBdr>
        </w:div>
        <w:div w:id="1410033800">
          <w:marLeft w:val="480"/>
          <w:marRight w:val="0"/>
          <w:marTop w:val="0"/>
          <w:marBottom w:val="0"/>
          <w:divBdr>
            <w:top w:val="none" w:sz="0" w:space="0" w:color="auto"/>
            <w:left w:val="none" w:sz="0" w:space="0" w:color="auto"/>
            <w:bottom w:val="none" w:sz="0" w:space="0" w:color="auto"/>
            <w:right w:val="none" w:sz="0" w:space="0" w:color="auto"/>
          </w:divBdr>
        </w:div>
        <w:div w:id="1589080134">
          <w:marLeft w:val="480"/>
          <w:marRight w:val="0"/>
          <w:marTop w:val="0"/>
          <w:marBottom w:val="0"/>
          <w:divBdr>
            <w:top w:val="none" w:sz="0" w:space="0" w:color="auto"/>
            <w:left w:val="none" w:sz="0" w:space="0" w:color="auto"/>
            <w:bottom w:val="none" w:sz="0" w:space="0" w:color="auto"/>
            <w:right w:val="none" w:sz="0" w:space="0" w:color="auto"/>
          </w:divBdr>
        </w:div>
        <w:div w:id="1437680159">
          <w:marLeft w:val="480"/>
          <w:marRight w:val="0"/>
          <w:marTop w:val="0"/>
          <w:marBottom w:val="0"/>
          <w:divBdr>
            <w:top w:val="none" w:sz="0" w:space="0" w:color="auto"/>
            <w:left w:val="none" w:sz="0" w:space="0" w:color="auto"/>
            <w:bottom w:val="none" w:sz="0" w:space="0" w:color="auto"/>
            <w:right w:val="none" w:sz="0" w:space="0" w:color="auto"/>
          </w:divBdr>
        </w:div>
        <w:div w:id="1012535236">
          <w:marLeft w:val="480"/>
          <w:marRight w:val="0"/>
          <w:marTop w:val="0"/>
          <w:marBottom w:val="0"/>
          <w:divBdr>
            <w:top w:val="none" w:sz="0" w:space="0" w:color="auto"/>
            <w:left w:val="none" w:sz="0" w:space="0" w:color="auto"/>
            <w:bottom w:val="none" w:sz="0" w:space="0" w:color="auto"/>
            <w:right w:val="none" w:sz="0" w:space="0" w:color="auto"/>
          </w:divBdr>
        </w:div>
        <w:div w:id="1696418427">
          <w:marLeft w:val="480"/>
          <w:marRight w:val="0"/>
          <w:marTop w:val="0"/>
          <w:marBottom w:val="0"/>
          <w:divBdr>
            <w:top w:val="none" w:sz="0" w:space="0" w:color="auto"/>
            <w:left w:val="none" w:sz="0" w:space="0" w:color="auto"/>
            <w:bottom w:val="none" w:sz="0" w:space="0" w:color="auto"/>
            <w:right w:val="none" w:sz="0" w:space="0" w:color="auto"/>
          </w:divBdr>
        </w:div>
        <w:div w:id="1651206678">
          <w:marLeft w:val="480"/>
          <w:marRight w:val="0"/>
          <w:marTop w:val="0"/>
          <w:marBottom w:val="0"/>
          <w:divBdr>
            <w:top w:val="none" w:sz="0" w:space="0" w:color="auto"/>
            <w:left w:val="none" w:sz="0" w:space="0" w:color="auto"/>
            <w:bottom w:val="none" w:sz="0" w:space="0" w:color="auto"/>
            <w:right w:val="none" w:sz="0" w:space="0" w:color="auto"/>
          </w:divBdr>
        </w:div>
        <w:div w:id="97264440">
          <w:marLeft w:val="480"/>
          <w:marRight w:val="0"/>
          <w:marTop w:val="0"/>
          <w:marBottom w:val="0"/>
          <w:divBdr>
            <w:top w:val="none" w:sz="0" w:space="0" w:color="auto"/>
            <w:left w:val="none" w:sz="0" w:space="0" w:color="auto"/>
            <w:bottom w:val="none" w:sz="0" w:space="0" w:color="auto"/>
            <w:right w:val="none" w:sz="0" w:space="0" w:color="auto"/>
          </w:divBdr>
        </w:div>
        <w:div w:id="1085688974">
          <w:marLeft w:val="480"/>
          <w:marRight w:val="0"/>
          <w:marTop w:val="0"/>
          <w:marBottom w:val="0"/>
          <w:divBdr>
            <w:top w:val="none" w:sz="0" w:space="0" w:color="auto"/>
            <w:left w:val="none" w:sz="0" w:space="0" w:color="auto"/>
            <w:bottom w:val="none" w:sz="0" w:space="0" w:color="auto"/>
            <w:right w:val="none" w:sz="0" w:space="0" w:color="auto"/>
          </w:divBdr>
        </w:div>
        <w:div w:id="255286966">
          <w:marLeft w:val="480"/>
          <w:marRight w:val="0"/>
          <w:marTop w:val="0"/>
          <w:marBottom w:val="0"/>
          <w:divBdr>
            <w:top w:val="none" w:sz="0" w:space="0" w:color="auto"/>
            <w:left w:val="none" w:sz="0" w:space="0" w:color="auto"/>
            <w:bottom w:val="none" w:sz="0" w:space="0" w:color="auto"/>
            <w:right w:val="none" w:sz="0" w:space="0" w:color="auto"/>
          </w:divBdr>
        </w:div>
        <w:div w:id="456995988">
          <w:marLeft w:val="480"/>
          <w:marRight w:val="0"/>
          <w:marTop w:val="0"/>
          <w:marBottom w:val="0"/>
          <w:divBdr>
            <w:top w:val="none" w:sz="0" w:space="0" w:color="auto"/>
            <w:left w:val="none" w:sz="0" w:space="0" w:color="auto"/>
            <w:bottom w:val="none" w:sz="0" w:space="0" w:color="auto"/>
            <w:right w:val="none" w:sz="0" w:space="0" w:color="auto"/>
          </w:divBdr>
        </w:div>
        <w:div w:id="975645950">
          <w:marLeft w:val="480"/>
          <w:marRight w:val="0"/>
          <w:marTop w:val="0"/>
          <w:marBottom w:val="0"/>
          <w:divBdr>
            <w:top w:val="none" w:sz="0" w:space="0" w:color="auto"/>
            <w:left w:val="none" w:sz="0" w:space="0" w:color="auto"/>
            <w:bottom w:val="none" w:sz="0" w:space="0" w:color="auto"/>
            <w:right w:val="none" w:sz="0" w:space="0" w:color="auto"/>
          </w:divBdr>
        </w:div>
        <w:div w:id="434788684">
          <w:marLeft w:val="480"/>
          <w:marRight w:val="0"/>
          <w:marTop w:val="0"/>
          <w:marBottom w:val="0"/>
          <w:divBdr>
            <w:top w:val="none" w:sz="0" w:space="0" w:color="auto"/>
            <w:left w:val="none" w:sz="0" w:space="0" w:color="auto"/>
            <w:bottom w:val="none" w:sz="0" w:space="0" w:color="auto"/>
            <w:right w:val="none" w:sz="0" w:space="0" w:color="auto"/>
          </w:divBdr>
        </w:div>
        <w:div w:id="1396661346">
          <w:marLeft w:val="480"/>
          <w:marRight w:val="0"/>
          <w:marTop w:val="0"/>
          <w:marBottom w:val="0"/>
          <w:divBdr>
            <w:top w:val="none" w:sz="0" w:space="0" w:color="auto"/>
            <w:left w:val="none" w:sz="0" w:space="0" w:color="auto"/>
            <w:bottom w:val="none" w:sz="0" w:space="0" w:color="auto"/>
            <w:right w:val="none" w:sz="0" w:space="0" w:color="auto"/>
          </w:divBdr>
        </w:div>
        <w:div w:id="1289312953">
          <w:marLeft w:val="480"/>
          <w:marRight w:val="0"/>
          <w:marTop w:val="0"/>
          <w:marBottom w:val="0"/>
          <w:divBdr>
            <w:top w:val="none" w:sz="0" w:space="0" w:color="auto"/>
            <w:left w:val="none" w:sz="0" w:space="0" w:color="auto"/>
            <w:bottom w:val="none" w:sz="0" w:space="0" w:color="auto"/>
            <w:right w:val="none" w:sz="0" w:space="0" w:color="auto"/>
          </w:divBdr>
        </w:div>
        <w:div w:id="2088333837">
          <w:marLeft w:val="480"/>
          <w:marRight w:val="0"/>
          <w:marTop w:val="0"/>
          <w:marBottom w:val="0"/>
          <w:divBdr>
            <w:top w:val="none" w:sz="0" w:space="0" w:color="auto"/>
            <w:left w:val="none" w:sz="0" w:space="0" w:color="auto"/>
            <w:bottom w:val="none" w:sz="0" w:space="0" w:color="auto"/>
            <w:right w:val="none" w:sz="0" w:space="0" w:color="auto"/>
          </w:divBdr>
        </w:div>
        <w:div w:id="350765275">
          <w:marLeft w:val="480"/>
          <w:marRight w:val="0"/>
          <w:marTop w:val="0"/>
          <w:marBottom w:val="0"/>
          <w:divBdr>
            <w:top w:val="none" w:sz="0" w:space="0" w:color="auto"/>
            <w:left w:val="none" w:sz="0" w:space="0" w:color="auto"/>
            <w:bottom w:val="none" w:sz="0" w:space="0" w:color="auto"/>
            <w:right w:val="none" w:sz="0" w:space="0" w:color="auto"/>
          </w:divBdr>
        </w:div>
        <w:div w:id="627316322">
          <w:marLeft w:val="480"/>
          <w:marRight w:val="0"/>
          <w:marTop w:val="0"/>
          <w:marBottom w:val="0"/>
          <w:divBdr>
            <w:top w:val="none" w:sz="0" w:space="0" w:color="auto"/>
            <w:left w:val="none" w:sz="0" w:space="0" w:color="auto"/>
            <w:bottom w:val="none" w:sz="0" w:space="0" w:color="auto"/>
            <w:right w:val="none" w:sz="0" w:space="0" w:color="auto"/>
          </w:divBdr>
        </w:div>
        <w:div w:id="1056196848">
          <w:marLeft w:val="480"/>
          <w:marRight w:val="0"/>
          <w:marTop w:val="0"/>
          <w:marBottom w:val="0"/>
          <w:divBdr>
            <w:top w:val="none" w:sz="0" w:space="0" w:color="auto"/>
            <w:left w:val="none" w:sz="0" w:space="0" w:color="auto"/>
            <w:bottom w:val="none" w:sz="0" w:space="0" w:color="auto"/>
            <w:right w:val="none" w:sz="0" w:space="0" w:color="auto"/>
          </w:divBdr>
        </w:div>
        <w:div w:id="1033922285">
          <w:marLeft w:val="480"/>
          <w:marRight w:val="0"/>
          <w:marTop w:val="0"/>
          <w:marBottom w:val="0"/>
          <w:divBdr>
            <w:top w:val="none" w:sz="0" w:space="0" w:color="auto"/>
            <w:left w:val="none" w:sz="0" w:space="0" w:color="auto"/>
            <w:bottom w:val="none" w:sz="0" w:space="0" w:color="auto"/>
            <w:right w:val="none" w:sz="0" w:space="0" w:color="auto"/>
          </w:divBdr>
        </w:div>
        <w:div w:id="735934582">
          <w:marLeft w:val="480"/>
          <w:marRight w:val="0"/>
          <w:marTop w:val="0"/>
          <w:marBottom w:val="0"/>
          <w:divBdr>
            <w:top w:val="none" w:sz="0" w:space="0" w:color="auto"/>
            <w:left w:val="none" w:sz="0" w:space="0" w:color="auto"/>
            <w:bottom w:val="none" w:sz="0" w:space="0" w:color="auto"/>
            <w:right w:val="none" w:sz="0" w:space="0" w:color="auto"/>
          </w:divBdr>
        </w:div>
        <w:div w:id="1896895660">
          <w:marLeft w:val="480"/>
          <w:marRight w:val="0"/>
          <w:marTop w:val="0"/>
          <w:marBottom w:val="0"/>
          <w:divBdr>
            <w:top w:val="none" w:sz="0" w:space="0" w:color="auto"/>
            <w:left w:val="none" w:sz="0" w:space="0" w:color="auto"/>
            <w:bottom w:val="none" w:sz="0" w:space="0" w:color="auto"/>
            <w:right w:val="none" w:sz="0" w:space="0" w:color="auto"/>
          </w:divBdr>
        </w:div>
        <w:div w:id="1619028896">
          <w:marLeft w:val="480"/>
          <w:marRight w:val="0"/>
          <w:marTop w:val="0"/>
          <w:marBottom w:val="0"/>
          <w:divBdr>
            <w:top w:val="none" w:sz="0" w:space="0" w:color="auto"/>
            <w:left w:val="none" w:sz="0" w:space="0" w:color="auto"/>
            <w:bottom w:val="none" w:sz="0" w:space="0" w:color="auto"/>
            <w:right w:val="none" w:sz="0" w:space="0" w:color="auto"/>
          </w:divBdr>
        </w:div>
        <w:div w:id="1915627464">
          <w:marLeft w:val="480"/>
          <w:marRight w:val="0"/>
          <w:marTop w:val="0"/>
          <w:marBottom w:val="0"/>
          <w:divBdr>
            <w:top w:val="none" w:sz="0" w:space="0" w:color="auto"/>
            <w:left w:val="none" w:sz="0" w:space="0" w:color="auto"/>
            <w:bottom w:val="none" w:sz="0" w:space="0" w:color="auto"/>
            <w:right w:val="none" w:sz="0" w:space="0" w:color="auto"/>
          </w:divBdr>
        </w:div>
        <w:div w:id="1088380554">
          <w:marLeft w:val="480"/>
          <w:marRight w:val="0"/>
          <w:marTop w:val="0"/>
          <w:marBottom w:val="0"/>
          <w:divBdr>
            <w:top w:val="none" w:sz="0" w:space="0" w:color="auto"/>
            <w:left w:val="none" w:sz="0" w:space="0" w:color="auto"/>
            <w:bottom w:val="none" w:sz="0" w:space="0" w:color="auto"/>
            <w:right w:val="none" w:sz="0" w:space="0" w:color="auto"/>
          </w:divBdr>
        </w:div>
        <w:div w:id="78407219">
          <w:marLeft w:val="480"/>
          <w:marRight w:val="0"/>
          <w:marTop w:val="0"/>
          <w:marBottom w:val="0"/>
          <w:divBdr>
            <w:top w:val="none" w:sz="0" w:space="0" w:color="auto"/>
            <w:left w:val="none" w:sz="0" w:space="0" w:color="auto"/>
            <w:bottom w:val="none" w:sz="0" w:space="0" w:color="auto"/>
            <w:right w:val="none" w:sz="0" w:space="0" w:color="auto"/>
          </w:divBdr>
        </w:div>
        <w:div w:id="1406337465">
          <w:marLeft w:val="480"/>
          <w:marRight w:val="0"/>
          <w:marTop w:val="0"/>
          <w:marBottom w:val="0"/>
          <w:divBdr>
            <w:top w:val="none" w:sz="0" w:space="0" w:color="auto"/>
            <w:left w:val="none" w:sz="0" w:space="0" w:color="auto"/>
            <w:bottom w:val="none" w:sz="0" w:space="0" w:color="auto"/>
            <w:right w:val="none" w:sz="0" w:space="0" w:color="auto"/>
          </w:divBdr>
        </w:div>
        <w:div w:id="833303438">
          <w:marLeft w:val="480"/>
          <w:marRight w:val="0"/>
          <w:marTop w:val="0"/>
          <w:marBottom w:val="0"/>
          <w:divBdr>
            <w:top w:val="none" w:sz="0" w:space="0" w:color="auto"/>
            <w:left w:val="none" w:sz="0" w:space="0" w:color="auto"/>
            <w:bottom w:val="none" w:sz="0" w:space="0" w:color="auto"/>
            <w:right w:val="none" w:sz="0" w:space="0" w:color="auto"/>
          </w:divBdr>
        </w:div>
        <w:div w:id="1728215743">
          <w:marLeft w:val="480"/>
          <w:marRight w:val="0"/>
          <w:marTop w:val="0"/>
          <w:marBottom w:val="0"/>
          <w:divBdr>
            <w:top w:val="none" w:sz="0" w:space="0" w:color="auto"/>
            <w:left w:val="none" w:sz="0" w:space="0" w:color="auto"/>
            <w:bottom w:val="none" w:sz="0" w:space="0" w:color="auto"/>
            <w:right w:val="none" w:sz="0" w:space="0" w:color="auto"/>
          </w:divBdr>
        </w:div>
        <w:div w:id="391735472">
          <w:marLeft w:val="480"/>
          <w:marRight w:val="0"/>
          <w:marTop w:val="0"/>
          <w:marBottom w:val="0"/>
          <w:divBdr>
            <w:top w:val="none" w:sz="0" w:space="0" w:color="auto"/>
            <w:left w:val="none" w:sz="0" w:space="0" w:color="auto"/>
            <w:bottom w:val="none" w:sz="0" w:space="0" w:color="auto"/>
            <w:right w:val="none" w:sz="0" w:space="0" w:color="auto"/>
          </w:divBdr>
        </w:div>
        <w:div w:id="1291206321">
          <w:marLeft w:val="480"/>
          <w:marRight w:val="0"/>
          <w:marTop w:val="0"/>
          <w:marBottom w:val="0"/>
          <w:divBdr>
            <w:top w:val="none" w:sz="0" w:space="0" w:color="auto"/>
            <w:left w:val="none" w:sz="0" w:space="0" w:color="auto"/>
            <w:bottom w:val="none" w:sz="0" w:space="0" w:color="auto"/>
            <w:right w:val="none" w:sz="0" w:space="0" w:color="auto"/>
          </w:divBdr>
        </w:div>
        <w:div w:id="898243965">
          <w:marLeft w:val="480"/>
          <w:marRight w:val="0"/>
          <w:marTop w:val="0"/>
          <w:marBottom w:val="0"/>
          <w:divBdr>
            <w:top w:val="none" w:sz="0" w:space="0" w:color="auto"/>
            <w:left w:val="none" w:sz="0" w:space="0" w:color="auto"/>
            <w:bottom w:val="none" w:sz="0" w:space="0" w:color="auto"/>
            <w:right w:val="none" w:sz="0" w:space="0" w:color="auto"/>
          </w:divBdr>
        </w:div>
        <w:div w:id="1475637295">
          <w:marLeft w:val="480"/>
          <w:marRight w:val="0"/>
          <w:marTop w:val="0"/>
          <w:marBottom w:val="0"/>
          <w:divBdr>
            <w:top w:val="none" w:sz="0" w:space="0" w:color="auto"/>
            <w:left w:val="none" w:sz="0" w:space="0" w:color="auto"/>
            <w:bottom w:val="none" w:sz="0" w:space="0" w:color="auto"/>
            <w:right w:val="none" w:sz="0" w:space="0" w:color="auto"/>
          </w:divBdr>
        </w:div>
        <w:div w:id="1917281592">
          <w:marLeft w:val="480"/>
          <w:marRight w:val="0"/>
          <w:marTop w:val="0"/>
          <w:marBottom w:val="0"/>
          <w:divBdr>
            <w:top w:val="none" w:sz="0" w:space="0" w:color="auto"/>
            <w:left w:val="none" w:sz="0" w:space="0" w:color="auto"/>
            <w:bottom w:val="none" w:sz="0" w:space="0" w:color="auto"/>
            <w:right w:val="none" w:sz="0" w:space="0" w:color="auto"/>
          </w:divBdr>
        </w:div>
        <w:div w:id="826868317">
          <w:marLeft w:val="480"/>
          <w:marRight w:val="0"/>
          <w:marTop w:val="0"/>
          <w:marBottom w:val="0"/>
          <w:divBdr>
            <w:top w:val="none" w:sz="0" w:space="0" w:color="auto"/>
            <w:left w:val="none" w:sz="0" w:space="0" w:color="auto"/>
            <w:bottom w:val="none" w:sz="0" w:space="0" w:color="auto"/>
            <w:right w:val="none" w:sz="0" w:space="0" w:color="auto"/>
          </w:divBdr>
        </w:div>
        <w:div w:id="643630666">
          <w:marLeft w:val="480"/>
          <w:marRight w:val="0"/>
          <w:marTop w:val="0"/>
          <w:marBottom w:val="0"/>
          <w:divBdr>
            <w:top w:val="none" w:sz="0" w:space="0" w:color="auto"/>
            <w:left w:val="none" w:sz="0" w:space="0" w:color="auto"/>
            <w:bottom w:val="none" w:sz="0" w:space="0" w:color="auto"/>
            <w:right w:val="none" w:sz="0" w:space="0" w:color="auto"/>
          </w:divBdr>
        </w:div>
        <w:div w:id="1485505409">
          <w:marLeft w:val="480"/>
          <w:marRight w:val="0"/>
          <w:marTop w:val="0"/>
          <w:marBottom w:val="0"/>
          <w:divBdr>
            <w:top w:val="none" w:sz="0" w:space="0" w:color="auto"/>
            <w:left w:val="none" w:sz="0" w:space="0" w:color="auto"/>
            <w:bottom w:val="none" w:sz="0" w:space="0" w:color="auto"/>
            <w:right w:val="none" w:sz="0" w:space="0" w:color="auto"/>
          </w:divBdr>
        </w:div>
        <w:div w:id="1660577435">
          <w:marLeft w:val="480"/>
          <w:marRight w:val="0"/>
          <w:marTop w:val="0"/>
          <w:marBottom w:val="0"/>
          <w:divBdr>
            <w:top w:val="none" w:sz="0" w:space="0" w:color="auto"/>
            <w:left w:val="none" w:sz="0" w:space="0" w:color="auto"/>
            <w:bottom w:val="none" w:sz="0" w:space="0" w:color="auto"/>
            <w:right w:val="none" w:sz="0" w:space="0" w:color="auto"/>
          </w:divBdr>
        </w:div>
        <w:div w:id="1668365391">
          <w:marLeft w:val="480"/>
          <w:marRight w:val="0"/>
          <w:marTop w:val="0"/>
          <w:marBottom w:val="0"/>
          <w:divBdr>
            <w:top w:val="none" w:sz="0" w:space="0" w:color="auto"/>
            <w:left w:val="none" w:sz="0" w:space="0" w:color="auto"/>
            <w:bottom w:val="none" w:sz="0" w:space="0" w:color="auto"/>
            <w:right w:val="none" w:sz="0" w:space="0" w:color="auto"/>
          </w:divBdr>
        </w:div>
        <w:div w:id="1247150660">
          <w:marLeft w:val="480"/>
          <w:marRight w:val="0"/>
          <w:marTop w:val="0"/>
          <w:marBottom w:val="0"/>
          <w:divBdr>
            <w:top w:val="none" w:sz="0" w:space="0" w:color="auto"/>
            <w:left w:val="none" w:sz="0" w:space="0" w:color="auto"/>
            <w:bottom w:val="none" w:sz="0" w:space="0" w:color="auto"/>
            <w:right w:val="none" w:sz="0" w:space="0" w:color="auto"/>
          </w:divBdr>
        </w:div>
        <w:div w:id="1795098346">
          <w:marLeft w:val="480"/>
          <w:marRight w:val="0"/>
          <w:marTop w:val="0"/>
          <w:marBottom w:val="0"/>
          <w:divBdr>
            <w:top w:val="none" w:sz="0" w:space="0" w:color="auto"/>
            <w:left w:val="none" w:sz="0" w:space="0" w:color="auto"/>
            <w:bottom w:val="none" w:sz="0" w:space="0" w:color="auto"/>
            <w:right w:val="none" w:sz="0" w:space="0" w:color="auto"/>
          </w:divBdr>
        </w:div>
        <w:div w:id="1189833484">
          <w:marLeft w:val="480"/>
          <w:marRight w:val="0"/>
          <w:marTop w:val="0"/>
          <w:marBottom w:val="0"/>
          <w:divBdr>
            <w:top w:val="none" w:sz="0" w:space="0" w:color="auto"/>
            <w:left w:val="none" w:sz="0" w:space="0" w:color="auto"/>
            <w:bottom w:val="none" w:sz="0" w:space="0" w:color="auto"/>
            <w:right w:val="none" w:sz="0" w:space="0" w:color="auto"/>
          </w:divBdr>
        </w:div>
        <w:div w:id="1549419664">
          <w:marLeft w:val="480"/>
          <w:marRight w:val="0"/>
          <w:marTop w:val="0"/>
          <w:marBottom w:val="0"/>
          <w:divBdr>
            <w:top w:val="none" w:sz="0" w:space="0" w:color="auto"/>
            <w:left w:val="none" w:sz="0" w:space="0" w:color="auto"/>
            <w:bottom w:val="none" w:sz="0" w:space="0" w:color="auto"/>
            <w:right w:val="none" w:sz="0" w:space="0" w:color="auto"/>
          </w:divBdr>
        </w:div>
        <w:div w:id="1687168175">
          <w:marLeft w:val="480"/>
          <w:marRight w:val="0"/>
          <w:marTop w:val="0"/>
          <w:marBottom w:val="0"/>
          <w:divBdr>
            <w:top w:val="none" w:sz="0" w:space="0" w:color="auto"/>
            <w:left w:val="none" w:sz="0" w:space="0" w:color="auto"/>
            <w:bottom w:val="none" w:sz="0" w:space="0" w:color="auto"/>
            <w:right w:val="none" w:sz="0" w:space="0" w:color="auto"/>
          </w:divBdr>
        </w:div>
        <w:div w:id="1503158146">
          <w:marLeft w:val="480"/>
          <w:marRight w:val="0"/>
          <w:marTop w:val="0"/>
          <w:marBottom w:val="0"/>
          <w:divBdr>
            <w:top w:val="none" w:sz="0" w:space="0" w:color="auto"/>
            <w:left w:val="none" w:sz="0" w:space="0" w:color="auto"/>
            <w:bottom w:val="none" w:sz="0" w:space="0" w:color="auto"/>
            <w:right w:val="none" w:sz="0" w:space="0" w:color="auto"/>
          </w:divBdr>
        </w:div>
        <w:div w:id="782841005">
          <w:marLeft w:val="480"/>
          <w:marRight w:val="0"/>
          <w:marTop w:val="0"/>
          <w:marBottom w:val="0"/>
          <w:divBdr>
            <w:top w:val="none" w:sz="0" w:space="0" w:color="auto"/>
            <w:left w:val="none" w:sz="0" w:space="0" w:color="auto"/>
            <w:bottom w:val="none" w:sz="0" w:space="0" w:color="auto"/>
            <w:right w:val="none" w:sz="0" w:space="0" w:color="auto"/>
          </w:divBdr>
        </w:div>
        <w:div w:id="1590894732">
          <w:marLeft w:val="480"/>
          <w:marRight w:val="0"/>
          <w:marTop w:val="0"/>
          <w:marBottom w:val="0"/>
          <w:divBdr>
            <w:top w:val="none" w:sz="0" w:space="0" w:color="auto"/>
            <w:left w:val="none" w:sz="0" w:space="0" w:color="auto"/>
            <w:bottom w:val="none" w:sz="0" w:space="0" w:color="auto"/>
            <w:right w:val="none" w:sz="0" w:space="0" w:color="auto"/>
          </w:divBdr>
        </w:div>
        <w:div w:id="1050350325">
          <w:marLeft w:val="480"/>
          <w:marRight w:val="0"/>
          <w:marTop w:val="0"/>
          <w:marBottom w:val="0"/>
          <w:divBdr>
            <w:top w:val="none" w:sz="0" w:space="0" w:color="auto"/>
            <w:left w:val="none" w:sz="0" w:space="0" w:color="auto"/>
            <w:bottom w:val="none" w:sz="0" w:space="0" w:color="auto"/>
            <w:right w:val="none" w:sz="0" w:space="0" w:color="auto"/>
          </w:divBdr>
        </w:div>
        <w:div w:id="1171721042">
          <w:marLeft w:val="480"/>
          <w:marRight w:val="0"/>
          <w:marTop w:val="0"/>
          <w:marBottom w:val="0"/>
          <w:divBdr>
            <w:top w:val="none" w:sz="0" w:space="0" w:color="auto"/>
            <w:left w:val="none" w:sz="0" w:space="0" w:color="auto"/>
            <w:bottom w:val="none" w:sz="0" w:space="0" w:color="auto"/>
            <w:right w:val="none" w:sz="0" w:space="0" w:color="auto"/>
          </w:divBdr>
        </w:div>
        <w:div w:id="1489133646">
          <w:marLeft w:val="480"/>
          <w:marRight w:val="0"/>
          <w:marTop w:val="0"/>
          <w:marBottom w:val="0"/>
          <w:divBdr>
            <w:top w:val="none" w:sz="0" w:space="0" w:color="auto"/>
            <w:left w:val="none" w:sz="0" w:space="0" w:color="auto"/>
            <w:bottom w:val="none" w:sz="0" w:space="0" w:color="auto"/>
            <w:right w:val="none" w:sz="0" w:space="0" w:color="auto"/>
          </w:divBdr>
        </w:div>
        <w:div w:id="1044596405">
          <w:marLeft w:val="480"/>
          <w:marRight w:val="0"/>
          <w:marTop w:val="0"/>
          <w:marBottom w:val="0"/>
          <w:divBdr>
            <w:top w:val="none" w:sz="0" w:space="0" w:color="auto"/>
            <w:left w:val="none" w:sz="0" w:space="0" w:color="auto"/>
            <w:bottom w:val="none" w:sz="0" w:space="0" w:color="auto"/>
            <w:right w:val="none" w:sz="0" w:space="0" w:color="auto"/>
          </w:divBdr>
        </w:div>
        <w:div w:id="684282989">
          <w:marLeft w:val="480"/>
          <w:marRight w:val="0"/>
          <w:marTop w:val="0"/>
          <w:marBottom w:val="0"/>
          <w:divBdr>
            <w:top w:val="none" w:sz="0" w:space="0" w:color="auto"/>
            <w:left w:val="none" w:sz="0" w:space="0" w:color="auto"/>
            <w:bottom w:val="none" w:sz="0" w:space="0" w:color="auto"/>
            <w:right w:val="none" w:sz="0" w:space="0" w:color="auto"/>
          </w:divBdr>
        </w:div>
        <w:div w:id="1823153739">
          <w:marLeft w:val="480"/>
          <w:marRight w:val="0"/>
          <w:marTop w:val="0"/>
          <w:marBottom w:val="0"/>
          <w:divBdr>
            <w:top w:val="none" w:sz="0" w:space="0" w:color="auto"/>
            <w:left w:val="none" w:sz="0" w:space="0" w:color="auto"/>
            <w:bottom w:val="none" w:sz="0" w:space="0" w:color="auto"/>
            <w:right w:val="none" w:sz="0" w:space="0" w:color="auto"/>
          </w:divBdr>
        </w:div>
        <w:div w:id="1164971915">
          <w:marLeft w:val="480"/>
          <w:marRight w:val="0"/>
          <w:marTop w:val="0"/>
          <w:marBottom w:val="0"/>
          <w:divBdr>
            <w:top w:val="none" w:sz="0" w:space="0" w:color="auto"/>
            <w:left w:val="none" w:sz="0" w:space="0" w:color="auto"/>
            <w:bottom w:val="none" w:sz="0" w:space="0" w:color="auto"/>
            <w:right w:val="none" w:sz="0" w:space="0" w:color="auto"/>
          </w:divBdr>
        </w:div>
        <w:div w:id="1677417240">
          <w:marLeft w:val="480"/>
          <w:marRight w:val="0"/>
          <w:marTop w:val="0"/>
          <w:marBottom w:val="0"/>
          <w:divBdr>
            <w:top w:val="none" w:sz="0" w:space="0" w:color="auto"/>
            <w:left w:val="none" w:sz="0" w:space="0" w:color="auto"/>
            <w:bottom w:val="none" w:sz="0" w:space="0" w:color="auto"/>
            <w:right w:val="none" w:sz="0" w:space="0" w:color="auto"/>
          </w:divBdr>
        </w:div>
        <w:div w:id="1570188648">
          <w:marLeft w:val="480"/>
          <w:marRight w:val="0"/>
          <w:marTop w:val="0"/>
          <w:marBottom w:val="0"/>
          <w:divBdr>
            <w:top w:val="none" w:sz="0" w:space="0" w:color="auto"/>
            <w:left w:val="none" w:sz="0" w:space="0" w:color="auto"/>
            <w:bottom w:val="none" w:sz="0" w:space="0" w:color="auto"/>
            <w:right w:val="none" w:sz="0" w:space="0" w:color="auto"/>
          </w:divBdr>
        </w:div>
        <w:div w:id="1898513832">
          <w:marLeft w:val="480"/>
          <w:marRight w:val="0"/>
          <w:marTop w:val="0"/>
          <w:marBottom w:val="0"/>
          <w:divBdr>
            <w:top w:val="none" w:sz="0" w:space="0" w:color="auto"/>
            <w:left w:val="none" w:sz="0" w:space="0" w:color="auto"/>
            <w:bottom w:val="none" w:sz="0" w:space="0" w:color="auto"/>
            <w:right w:val="none" w:sz="0" w:space="0" w:color="auto"/>
          </w:divBdr>
        </w:div>
        <w:div w:id="65492815">
          <w:marLeft w:val="480"/>
          <w:marRight w:val="0"/>
          <w:marTop w:val="0"/>
          <w:marBottom w:val="0"/>
          <w:divBdr>
            <w:top w:val="none" w:sz="0" w:space="0" w:color="auto"/>
            <w:left w:val="none" w:sz="0" w:space="0" w:color="auto"/>
            <w:bottom w:val="none" w:sz="0" w:space="0" w:color="auto"/>
            <w:right w:val="none" w:sz="0" w:space="0" w:color="auto"/>
          </w:divBdr>
        </w:div>
        <w:div w:id="297104892">
          <w:marLeft w:val="480"/>
          <w:marRight w:val="0"/>
          <w:marTop w:val="0"/>
          <w:marBottom w:val="0"/>
          <w:divBdr>
            <w:top w:val="none" w:sz="0" w:space="0" w:color="auto"/>
            <w:left w:val="none" w:sz="0" w:space="0" w:color="auto"/>
            <w:bottom w:val="none" w:sz="0" w:space="0" w:color="auto"/>
            <w:right w:val="none" w:sz="0" w:space="0" w:color="auto"/>
          </w:divBdr>
        </w:div>
        <w:div w:id="1563175774">
          <w:marLeft w:val="480"/>
          <w:marRight w:val="0"/>
          <w:marTop w:val="0"/>
          <w:marBottom w:val="0"/>
          <w:divBdr>
            <w:top w:val="none" w:sz="0" w:space="0" w:color="auto"/>
            <w:left w:val="none" w:sz="0" w:space="0" w:color="auto"/>
            <w:bottom w:val="none" w:sz="0" w:space="0" w:color="auto"/>
            <w:right w:val="none" w:sz="0" w:space="0" w:color="auto"/>
          </w:divBdr>
        </w:div>
        <w:div w:id="1555703411">
          <w:marLeft w:val="480"/>
          <w:marRight w:val="0"/>
          <w:marTop w:val="0"/>
          <w:marBottom w:val="0"/>
          <w:divBdr>
            <w:top w:val="none" w:sz="0" w:space="0" w:color="auto"/>
            <w:left w:val="none" w:sz="0" w:space="0" w:color="auto"/>
            <w:bottom w:val="none" w:sz="0" w:space="0" w:color="auto"/>
            <w:right w:val="none" w:sz="0" w:space="0" w:color="auto"/>
          </w:divBdr>
        </w:div>
        <w:div w:id="359939210">
          <w:marLeft w:val="480"/>
          <w:marRight w:val="0"/>
          <w:marTop w:val="0"/>
          <w:marBottom w:val="0"/>
          <w:divBdr>
            <w:top w:val="none" w:sz="0" w:space="0" w:color="auto"/>
            <w:left w:val="none" w:sz="0" w:space="0" w:color="auto"/>
            <w:bottom w:val="none" w:sz="0" w:space="0" w:color="auto"/>
            <w:right w:val="none" w:sz="0" w:space="0" w:color="auto"/>
          </w:divBdr>
        </w:div>
        <w:div w:id="123743842">
          <w:marLeft w:val="480"/>
          <w:marRight w:val="0"/>
          <w:marTop w:val="0"/>
          <w:marBottom w:val="0"/>
          <w:divBdr>
            <w:top w:val="none" w:sz="0" w:space="0" w:color="auto"/>
            <w:left w:val="none" w:sz="0" w:space="0" w:color="auto"/>
            <w:bottom w:val="none" w:sz="0" w:space="0" w:color="auto"/>
            <w:right w:val="none" w:sz="0" w:space="0" w:color="auto"/>
          </w:divBdr>
        </w:div>
        <w:div w:id="2123650867">
          <w:marLeft w:val="480"/>
          <w:marRight w:val="0"/>
          <w:marTop w:val="0"/>
          <w:marBottom w:val="0"/>
          <w:divBdr>
            <w:top w:val="none" w:sz="0" w:space="0" w:color="auto"/>
            <w:left w:val="none" w:sz="0" w:space="0" w:color="auto"/>
            <w:bottom w:val="none" w:sz="0" w:space="0" w:color="auto"/>
            <w:right w:val="none" w:sz="0" w:space="0" w:color="auto"/>
          </w:divBdr>
        </w:div>
        <w:div w:id="1670712604">
          <w:marLeft w:val="480"/>
          <w:marRight w:val="0"/>
          <w:marTop w:val="0"/>
          <w:marBottom w:val="0"/>
          <w:divBdr>
            <w:top w:val="none" w:sz="0" w:space="0" w:color="auto"/>
            <w:left w:val="none" w:sz="0" w:space="0" w:color="auto"/>
            <w:bottom w:val="none" w:sz="0" w:space="0" w:color="auto"/>
            <w:right w:val="none" w:sz="0" w:space="0" w:color="auto"/>
          </w:divBdr>
        </w:div>
        <w:div w:id="1892879725">
          <w:marLeft w:val="480"/>
          <w:marRight w:val="0"/>
          <w:marTop w:val="0"/>
          <w:marBottom w:val="0"/>
          <w:divBdr>
            <w:top w:val="none" w:sz="0" w:space="0" w:color="auto"/>
            <w:left w:val="none" w:sz="0" w:space="0" w:color="auto"/>
            <w:bottom w:val="none" w:sz="0" w:space="0" w:color="auto"/>
            <w:right w:val="none" w:sz="0" w:space="0" w:color="auto"/>
          </w:divBdr>
        </w:div>
        <w:div w:id="542988298">
          <w:marLeft w:val="480"/>
          <w:marRight w:val="0"/>
          <w:marTop w:val="0"/>
          <w:marBottom w:val="0"/>
          <w:divBdr>
            <w:top w:val="none" w:sz="0" w:space="0" w:color="auto"/>
            <w:left w:val="none" w:sz="0" w:space="0" w:color="auto"/>
            <w:bottom w:val="none" w:sz="0" w:space="0" w:color="auto"/>
            <w:right w:val="none" w:sz="0" w:space="0" w:color="auto"/>
          </w:divBdr>
        </w:div>
        <w:div w:id="165444390">
          <w:marLeft w:val="480"/>
          <w:marRight w:val="0"/>
          <w:marTop w:val="0"/>
          <w:marBottom w:val="0"/>
          <w:divBdr>
            <w:top w:val="none" w:sz="0" w:space="0" w:color="auto"/>
            <w:left w:val="none" w:sz="0" w:space="0" w:color="auto"/>
            <w:bottom w:val="none" w:sz="0" w:space="0" w:color="auto"/>
            <w:right w:val="none" w:sz="0" w:space="0" w:color="auto"/>
          </w:divBdr>
        </w:div>
        <w:div w:id="125897046">
          <w:marLeft w:val="480"/>
          <w:marRight w:val="0"/>
          <w:marTop w:val="0"/>
          <w:marBottom w:val="0"/>
          <w:divBdr>
            <w:top w:val="none" w:sz="0" w:space="0" w:color="auto"/>
            <w:left w:val="none" w:sz="0" w:space="0" w:color="auto"/>
            <w:bottom w:val="none" w:sz="0" w:space="0" w:color="auto"/>
            <w:right w:val="none" w:sz="0" w:space="0" w:color="auto"/>
          </w:divBdr>
        </w:div>
        <w:div w:id="1158762875">
          <w:marLeft w:val="480"/>
          <w:marRight w:val="0"/>
          <w:marTop w:val="0"/>
          <w:marBottom w:val="0"/>
          <w:divBdr>
            <w:top w:val="none" w:sz="0" w:space="0" w:color="auto"/>
            <w:left w:val="none" w:sz="0" w:space="0" w:color="auto"/>
            <w:bottom w:val="none" w:sz="0" w:space="0" w:color="auto"/>
            <w:right w:val="none" w:sz="0" w:space="0" w:color="auto"/>
          </w:divBdr>
        </w:div>
        <w:div w:id="1991861315">
          <w:marLeft w:val="480"/>
          <w:marRight w:val="0"/>
          <w:marTop w:val="0"/>
          <w:marBottom w:val="0"/>
          <w:divBdr>
            <w:top w:val="none" w:sz="0" w:space="0" w:color="auto"/>
            <w:left w:val="none" w:sz="0" w:space="0" w:color="auto"/>
            <w:bottom w:val="none" w:sz="0" w:space="0" w:color="auto"/>
            <w:right w:val="none" w:sz="0" w:space="0" w:color="auto"/>
          </w:divBdr>
        </w:div>
        <w:div w:id="156921140">
          <w:marLeft w:val="480"/>
          <w:marRight w:val="0"/>
          <w:marTop w:val="0"/>
          <w:marBottom w:val="0"/>
          <w:divBdr>
            <w:top w:val="none" w:sz="0" w:space="0" w:color="auto"/>
            <w:left w:val="none" w:sz="0" w:space="0" w:color="auto"/>
            <w:bottom w:val="none" w:sz="0" w:space="0" w:color="auto"/>
            <w:right w:val="none" w:sz="0" w:space="0" w:color="auto"/>
          </w:divBdr>
        </w:div>
        <w:div w:id="2101096381">
          <w:marLeft w:val="480"/>
          <w:marRight w:val="0"/>
          <w:marTop w:val="0"/>
          <w:marBottom w:val="0"/>
          <w:divBdr>
            <w:top w:val="none" w:sz="0" w:space="0" w:color="auto"/>
            <w:left w:val="none" w:sz="0" w:space="0" w:color="auto"/>
            <w:bottom w:val="none" w:sz="0" w:space="0" w:color="auto"/>
            <w:right w:val="none" w:sz="0" w:space="0" w:color="auto"/>
          </w:divBdr>
        </w:div>
        <w:div w:id="49573893">
          <w:marLeft w:val="480"/>
          <w:marRight w:val="0"/>
          <w:marTop w:val="0"/>
          <w:marBottom w:val="0"/>
          <w:divBdr>
            <w:top w:val="none" w:sz="0" w:space="0" w:color="auto"/>
            <w:left w:val="none" w:sz="0" w:space="0" w:color="auto"/>
            <w:bottom w:val="none" w:sz="0" w:space="0" w:color="auto"/>
            <w:right w:val="none" w:sz="0" w:space="0" w:color="auto"/>
          </w:divBdr>
        </w:div>
        <w:div w:id="617878094">
          <w:marLeft w:val="480"/>
          <w:marRight w:val="0"/>
          <w:marTop w:val="0"/>
          <w:marBottom w:val="0"/>
          <w:divBdr>
            <w:top w:val="none" w:sz="0" w:space="0" w:color="auto"/>
            <w:left w:val="none" w:sz="0" w:space="0" w:color="auto"/>
            <w:bottom w:val="none" w:sz="0" w:space="0" w:color="auto"/>
            <w:right w:val="none" w:sz="0" w:space="0" w:color="auto"/>
          </w:divBdr>
        </w:div>
      </w:divsChild>
    </w:div>
    <w:div w:id="1032144573">
      <w:bodyDiv w:val="1"/>
      <w:marLeft w:val="0"/>
      <w:marRight w:val="0"/>
      <w:marTop w:val="0"/>
      <w:marBottom w:val="0"/>
      <w:divBdr>
        <w:top w:val="none" w:sz="0" w:space="0" w:color="auto"/>
        <w:left w:val="none" w:sz="0" w:space="0" w:color="auto"/>
        <w:bottom w:val="none" w:sz="0" w:space="0" w:color="auto"/>
        <w:right w:val="none" w:sz="0" w:space="0" w:color="auto"/>
      </w:divBdr>
    </w:div>
    <w:div w:id="1032536255">
      <w:bodyDiv w:val="1"/>
      <w:marLeft w:val="0"/>
      <w:marRight w:val="0"/>
      <w:marTop w:val="0"/>
      <w:marBottom w:val="0"/>
      <w:divBdr>
        <w:top w:val="none" w:sz="0" w:space="0" w:color="auto"/>
        <w:left w:val="none" w:sz="0" w:space="0" w:color="auto"/>
        <w:bottom w:val="none" w:sz="0" w:space="0" w:color="auto"/>
        <w:right w:val="none" w:sz="0" w:space="0" w:color="auto"/>
      </w:divBdr>
    </w:div>
    <w:div w:id="1033000256">
      <w:bodyDiv w:val="1"/>
      <w:marLeft w:val="0"/>
      <w:marRight w:val="0"/>
      <w:marTop w:val="0"/>
      <w:marBottom w:val="0"/>
      <w:divBdr>
        <w:top w:val="none" w:sz="0" w:space="0" w:color="auto"/>
        <w:left w:val="none" w:sz="0" w:space="0" w:color="auto"/>
        <w:bottom w:val="none" w:sz="0" w:space="0" w:color="auto"/>
        <w:right w:val="none" w:sz="0" w:space="0" w:color="auto"/>
      </w:divBdr>
    </w:div>
    <w:div w:id="1033075624">
      <w:bodyDiv w:val="1"/>
      <w:marLeft w:val="0"/>
      <w:marRight w:val="0"/>
      <w:marTop w:val="0"/>
      <w:marBottom w:val="0"/>
      <w:divBdr>
        <w:top w:val="none" w:sz="0" w:space="0" w:color="auto"/>
        <w:left w:val="none" w:sz="0" w:space="0" w:color="auto"/>
        <w:bottom w:val="none" w:sz="0" w:space="0" w:color="auto"/>
        <w:right w:val="none" w:sz="0" w:space="0" w:color="auto"/>
      </w:divBdr>
    </w:div>
    <w:div w:id="1033110664">
      <w:bodyDiv w:val="1"/>
      <w:marLeft w:val="0"/>
      <w:marRight w:val="0"/>
      <w:marTop w:val="0"/>
      <w:marBottom w:val="0"/>
      <w:divBdr>
        <w:top w:val="none" w:sz="0" w:space="0" w:color="auto"/>
        <w:left w:val="none" w:sz="0" w:space="0" w:color="auto"/>
        <w:bottom w:val="none" w:sz="0" w:space="0" w:color="auto"/>
        <w:right w:val="none" w:sz="0" w:space="0" w:color="auto"/>
      </w:divBdr>
    </w:div>
    <w:div w:id="1033114774">
      <w:bodyDiv w:val="1"/>
      <w:marLeft w:val="0"/>
      <w:marRight w:val="0"/>
      <w:marTop w:val="0"/>
      <w:marBottom w:val="0"/>
      <w:divBdr>
        <w:top w:val="none" w:sz="0" w:space="0" w:color="auto"/>
        <w:left w:val="none" w:sz="0" w:space="0" w:color="auto"/>
        <w:bottom w:val="none" w:sz="0" w:space="0" w:color="auto"/>
        <w:right w:val="none" w:sz="0" w:space="0" w:color="auto"/>
      </w:divBdr>
    </w:div>
    <w:div w:id="1033310668">
      <w:bodyDiv w:val="1"/>
      <w:marLeft w:val="0"/>
      <w:marRight w:val="0"/>
      <w:marTop w:val="0"/>
      <w:marBottom w:val="0"/>
      <w:divBdr>
        <w:top w:val="none" w:sz="0" w:space="0" w:color="auto"/>
        <w:left w:val="none" w:sz="0" w:space="0" w:color="auto"/>
        <w:bottom w:val="none" w:sz="0" w:space="0" w:color="auto"/>
        <w:right w:val="none" w:sz="0" w:space="0" w:color="auto"/>
      </w:divBdr>
    </w:div>
    <w:div w:id="1033384131">
      <w:bodyDiv w:val="1"/>
      <w:marLeft w:val="0"/>
      <w:marRight w:val="0"/>
      <w:marTop w:val="0"/>
      <w:marBottom w:val="0"/>
      <w:divBdr>
        <w:top w:val="none" w:sz="0" w:space="0" w:color="auto"/>
        <w:left w:val="none" w:sz="0" w:space="0" w:color="auto"/>
        <w:bottom w:val="none" w:sz="0" w:space="0" w:color="auto"/>
        <w:right w:val="none" w:sz="0" w:space="0" w:color="auto"/>
      </w:divBdr>
    </w:div>
    <w:div w:id="1033728297">
      <w:bodyDiv w:val="1"/>
      <w:marLeft w:val="0"/>
      <w:marRight w:val="0"/>
      <w:marTop w:val="0"/>
      <w:marBottom w:val="0"/>
      <w:divBdr>
        <w:top w:val="none" w:sz="0" w:space="0" w:color="auto"/>
        <w:left w:val="none" w:sz="0" w:space="0" w:color="auto"/>
        <w:bottom w:val="none" w:sz="0" w:space="0" w:color="auto"/>
        <w:right w:val="none" w:sz="0" w:space="0" w:color="auto"/>
      </w:divBdr>
    </w:div>
    <w:div w:id="1033919598">
      <w:bodyDiv w:val="1"/>
      <w:marLeft w:val="0"/>
      <w:marRight w:val="0"/>
      <w:marTop w:val="0"/>
      <w:marBottom w:val="0"/>
      <w:divBdr>
        <w:top w:val="none" w:sz="0" w:space="0" w:color="auto"/>
        <w:left w:val="none" w:sz="0" w:space="0" w:color="auto"/>
        <w:bottom w:val="none" w:sz="0" w:space="0" w:color="auto"/>
        <w:right w:val="none" w:sz="0" w:space="0" w:color="auto"/>
      </w:divBdr>
    </w:div>
    <w:div w:id="1034185476">
      <w:bodyDiv w:val="1"/>
      <w:marLeft w:val="0"/>
      <w:marRight w:val="0"/>
      <w:marTop w:val="0"/>
      <w:marBottom w:val="0"/>
      <w:divBdr>
        <w:top w:val="none" w:sz="0" w:space="0" w:color="auto"/>
        <w:left w:val="none" w:sz="0" w:space="0" w:color="auto"/>
        <w:bottom w:val="none" w:sz="0" w:space="0" w:color="auto"/>
        <w:right w:val="none" w:sz="0" w:space="0" w:color="auto"/>
      </w:divBdr>
    </w:div>
    <w:div w:id="1034381513">
      <w:bodyDiv w:val="1"/>
      <w:marLeft w:val="0"/>
      <w:marRight w:val="0"/>
      <w:marTop w:val="0"/>
      <w:marBottom w:val="0"/>
      <w:divBdr>
        <w:top w:val="none" w:sz="0" w:space="0" w:color="auto"/>
        <w:left w:val="none" w:sz="0" w:space="0" w:color="auto"/>
        <w:bottom w:val="none" w:sz="0" w:space="0" w:color="auto"/>
        <w:right w:val="none" w:sz="0" w:space="0" w:color="auto"/>
      </w:divBdr>
    </w:div>
    <w:div w:id="1034426857">
      <w:bodyDiv w:val="1"/>
      <w:marLeft w:val="0"/>
      <w:marRight w:val="0"/>
      <w:marTop w:val="0"/>
      <w:marBottom w:val="0"/>
      <w:divBdr>
        <w:top w:val="none" w:sz="0" w:space="0" w:color="auto"/>
        <w:left w:val="none" w:sz="0" w:space="0" w:color="auto"/>
        <w:bottom w:val="none" w:sz="0" w:space="0" w:color="auto"/>
        <w:right w:val="none" w:sz="0" w:space="0" w:color="auto"/>
      </w:divBdr>
      <w:divsChild>
        <w:div w:id="1843276647">
          <w:marLeft w:val="480"/>
          <w:marRight w:val="0"/>
          <w:marTop w:val="0"/>
          <w:marBottom w:val="0"/>
          <w:divBdr>
            <w:top w:val="none" w:sz="0" w:space="0" w:color="auto"/>
            <w:left w:val="none" w:sz="0" w:space="0" w:color="auto"/>
            <w:bottom w:val="none" w:sz="0" w:space="0" w:color="auto"/>
            <w:right w:val="none" w:sz="0" w:space="0" w:color="auto"/>
          </w:divBdr>
        </w:div>
        <w:div w:id="800685027">
          <w:marLeft w:val="480"/>
          <w:marRight w:val="0"/>
          <w:marTop w:val="0"/>
          <w:marBottom w:val="0"/>
          <w:divBdr>
            <w:top w:val="none" w:sz="0" w:space="0" w:color="auto"/>
            <w:left w:val="none" w:sz="0" w:space="0" w:color="auto"/>
            <w:bottom w:val="none" w:sz="0" w:space="0" w:color="auto"/>
            <w:right w:val="none" w:sz="0" w:space="0" w:color="auto"/>
          </w:divBdr>
        </w:div>
        <w:div w:id="1874686237">
          <w:marLeft w:val="480"/>
          <w:marRight w:val="0"/>
          <w:marTop w:val="0"/>
          <w:marBottom w:val="0"/>
          <w:divBdr>
            <w:top w:val="none" w:sz="0" w:space="0" w:color="auto"/>
            <w:left w:val="none" w:sz="0" w:space="0" w:color="auto"/>
            <w:bottom w:val="none" w:sz="0" w:space="0" w:color="auto"/>
            <w:right w:val="none" w:sz="0" w:space="0" w:color="auto"/>
          </w:divBdr>
        </w:div>
        <w:div w:id="71198863">
          <w:marLeft w:val="480"/>
          <w:marRight w:val="0"/>
          <w:marTop w:val="0"/>
          <w:marBottom w:val="0"/>
          <w:divBdr>
            <w:top w:val="none" w:sz="0" w:space="0" w:color="auto"/>
            <w:left w:val="none" w:sz="0" w:space="0" w:color="auto"/>
            <w:bottom w:val="none" w:sz="0" w:space="0" w:color="auto"/>
            <w:right w:val="none" w:sz="0" w:space="0" w:color="auto"/>
          </w:divBdr>
        </w:div>
        <w:div w:id="1781950192">
          <w:marLeft w:val="480"/>
          <w:marRight w:val="0"/>
          <w:marTop w:val="0"/>
          <w:marBottom w:val="0"/>
          <w:divBdr>
            <w:top w:val="none" w:sz="0" w:space="0" w:color="auto"/>
            <w:left w:val="none" w:sz="0" w:space="0" w:color="auto"/>
            <w:bottom w:val="none" w:sz="0" w:space="0" w:color="auto"/>
            <w:right w:val="none" w:sz="0" w:space="0" w:color="auto"/>
          </w:divBdr>
        </w:div>
        <w:div w:id="638924201">
          <w:marLeft w:val="480"/>
          <w:marRight w:val="0"/>
          <w:marTop w:val="0"/>
          <w:marBottom w:val="0"/>
          <w:divBdr>
            <w:top w:val="none" w:sz="0" w:space="0" w:color="auto"/>
            <w:left w:val="none" w:sz="0" w:space="0" w:color="auto"/>
            <w:bottom w:val="none" w:sz="0" w:space="0" w:color="auto"/>
            <w:right w:val="none" w:sz="0" w:space="0" w:color="auto"/>
          </w:divBdr>
        </w:div>
        <w:div w:id="728462898">
          <w:marLeft w:val="480"/>
          <w:marRight w:val="0"/>
          <w:marTop w:val="0"/>
          <w:marBottom w:val="0"/>
          <w:divBdr>
            <w:top w:val="none" w:sz="0" w:space="0" w:color="auto"/>
            <w:left w:val="none" w:sz="0" w:space="0" w:color="auto"/>
            <w:bottom w:val="none" w:sz="0" w:space="0" w:color="auto"/>
            <w:right w:val="none" w:sz="0" w:space="0" w:color="auto"/>
          </w:divBdr>
        </w:div>
        <w:div w:id="291600501">
          <w:marLeft w:val="480"/>
          <w:marRight w:val="0"/>
          <w:marTop w:val="0"/>
          <w:marBottom w:val="0"/>
          <w:divBdr>
            <w:top w:val="none" w:sz="0" w:space="0" w:color="auto"/>
            <w:left w:val="none" w:sz="0" w:space="0" w:color="auto"/>
            <w:bottom w:val="none" w:sz="0" w:space="0" w:color="auto"/>
            <w:right w:val="none" w:sz="0" w:space="0" w:color="auto"/>
          </w:divBdr>
        </w:div>
        <w:div w:id="1487938259">
          <w:marLeft w:val="480"/>
          <w:marRight w:val="0"/>
          <w:marTop w:val="0"/>
          <w:marBottom w:val="0"/>
          <w:divBdr>
            <w:top w:val="none" w:sz="0" w:space="0" w:color="auto"/>
            <w:left w:val="none" w:sz="0" w:space="0" w:color="auto"/>
            <w:bottom w:val="none" w:sz="0" w:space="0" w:color="auto"/>
            <w:right w:val="none" w:sz="0" w:space="0" w:color="auto"/>
          </w:divBdr>
        </w:div>
        <w:div w:id="403380931">
          <w:marLeft w:val="480"/>
          <w:marRight w:val="0"/>
          <w:marTop w:val="0"/>
          <w:marBottom w:val="0"/>
          <w:divBdr>
            <w:top w:val="none" w:sz="0" w:space="0" w:color="auto"/>
            <w:left w:val="none" w:sz="0" w:space="0" w:color="auto"/>
            <w:bottom w:val="none" w:sz="0" w:space="0" w:color="auto"/>
            <w:right w:val="none" w:sz="0" w:space="0" w:color="auto"/>
          </w:divBdr>
        </w:div>
        <w:div w:id="1262760765">
          <w:marLeft w:val="480"/>
          <w:marRight w:val="0"/>
          <w:marTop w:val="0"/>
          <w:marBottom w:val="0"/>
          <w:divBdr>
            <w:top w:val="none" w:sz="0" w:space="0" w:color="auto"/>
            <w:left w:val="none" w:sz="0" w:space="0" w:color="auto"/>
            <w:bottom w:val="none" w:sz="0" w:space="0" w:color="auto"/>
            <w:right w:val="none" w:sz="0" w:space="0" w:color="auto"/>
          </w:divBdr>
        </w:div>
        <w:div w:id="1304584776">
          <w:marLeft w:val="480"/>
          <w:marRight w:val="0"/>
          <w:marTop w:val="0"/>
          <w:marBottom w:val="0"/>
          <w:divBdr>
            <w:top w:val="none" w:sz="0" w:space="0" w:color="auto"/>
            <w:left w:val="none" w:sz="0" w:space="0" w:color="auto"/>
            <w:bottom w:val="none" w:sz="0" w:space="0" w:color="auto"/>
            <w:right w:val="none" w:sz="0" w:space="0" w:color="auto"/>
          </w:divBdr>
        </w:div>
        <w:div w:id="261185239">
          <w:marLeft w:val="480"/>
          <w:marRight w:val="0"/>
          <w:marTop w:val="0"/>
          <w:marBottom w:val="0"/>
          <w:divBdr>
            <w:top w:val="none" w:sz="0" w:space="0" w:color="auto"/>
            <w:left w:val="none" w:sz="0" w:space="0" w:color="auto"/>
            <w:bottom w:val="none" w:sz="0" w:space="0" w:color="auto"/>
            <w:right w:val="none" w:sz="0" w:space="0" w:color="auto"/>
          </w:divBdr>
        </w:div>
        <w:div w:id="2048411496">
          <w:marLeft w:val="480"/>
          <w:marRight w:val="0"/>
          <w:marTop w:val="0"/>
          <w:marBottom w:val="0"/>
          <w:divBdr>
            <w:top w:val="none" w:sz="0" w:space="0" w:color="auto"/>
            <w:left w:val="none" w:sz="0" w:space="0" w:color="auto"/>
            <w:bottom w:val="none" w:sz="0" w:space="0" w:color="auto"/>
            <w:right w:val="none" w:sz="0" w:space="0" w:color="auto"/>
          </w:divBdr>
        </w:div>
        <w:div w:id="2107070982">
          <w:marLeft w:val="480"/>
          <w:marRight w:val="0"/>
          <w:marTop w:val="0"/>
          <w:marBottom w:val="0"/>
          <w:divBdr>
            <w:top w:val="none" w:sz="0" w:space="0" w:color="auto"/>
            <w:left w:val="none" w:sz="0" w:space="0" w:color="auto"/>
            <w:bottom w:val="none" w:sz="0" w:space="0" w:color="auto"/>
            <w:right w:val="none" w:sz="0" w:space="0" w:color="auto"/>
          </w:divBdr>
        </w:div>
        <w:div w:id="714814905">
          <w:marLeft w:val="480"/>
          <w:marRight w:val="0"/>
          <w:marTop w:val="0"/>
          <w:marBottom w:val="0"/>
          <w:divBdr>
            <w:top w:val="none" w:sz="0" w:space="0" w:color="auto"/>
            <w:left w:val="none" w:sz="0" w:space="0" w:color="auto"/>
            <w:bottom w:val="none" w:sz="0" w:space="0" w:color="auto"/>
            <w:right w:val="none" w:sz="0" w:space="0" w:color="auto"/>
          </w:divBdr>
        </w:div>
        <w:div w:id="513958146">
          <w:marLeft w:val="480"/>
          <w:marRight w:val="0"/>
          <w:marTop w:val="0"/>
          <w:marBottom w:val="0"/>
          <w:divBdr>
            <w:top w:val="none" w:sz="0" w:space="0" w:color="auto"/>
            <w:left w:val="none" w:sz="0" w:space="0" w:color="auto"/>
            <w:bottom w:val="none" w:sz="0" w:space="0" w:color="auto"/>
            <w:right w:val="none" w:sz="0" w:space="0" w:color="auto"/>
          </w:divBdr>
        </w:div>
        <w:div w:id="517037536">
          <w:marLeft w:val="480"/>
          <w:marRight w:val="0"/>
          <w:marTop w:val="0"/>
          <w:marBottom w:val="0"/>
          <w:divBdr>
            <w:top w:val="none" w:sz="0" w:space="0" w:color="auto"/>
            <w:left w:val="none" w:sz="0" w:space="0" w:color="auto"/>
            <w:bottom w:val="none" w:sz="0" w:space="0" w:color="auto"/>
            <w:right w:val="none" w:sz="0" w:space="0" w:color="auto"/>
          </w:divBdr>
        </w:div>
        <w:div w:id="138808936">
          <w:marLeft w:val="480"/>
          <w:marRight w:val="0"/>
          <w:marTop w:val="0"/>
          <w:marBottom w:val="0"/>
          <w:divBdr>
            <w:top w:val="none" w:sz="0" w:space="0" w:color="auto"/>
            <w:left w:val="none" w:sz="0" w:space="0" w:color="auto"/>
            <w:bottom w:val="none" w:sz="0" w:space="0" w:color="auto"/>
            <w:right w:val="none" w:sz="0" w:space="0" w:color="auto"/>
          </w:divBdr>
        </w:div>
        <w:div w:id="743643817">
          <w:marLeft w:val="480"/>
          <w:marRight w:val="0"/>
          <w:marTop w:val="0"/>
          <w:marBottom w:val="0"/>
          <w:divBdr>
            <w:top w:val="none" w:sz="0" w:space="0" w:color="auto"/>
            <w:left w:val="none" w:sz="0" w:space="0" w:color="auto"/>
            <w:bottom w:val="none" w:sz="0" w:space="0" w:color="auto"/>
            <w:right w:val="none" w:sz="0" w:space="0" w:color="auto"/>
          </w:divBdr>
        </w:div>
        <w:div w:id="1194421133">
          <w:marLeft w:val="480"/>
          <w:marRight w:val="0"/>
          <w:marTop w:val="0"/>
          <w:marBottom w:val="0"/>
          <w:divBdr>
            <w:top w:val="none" w:sz="0" w:space="0" w:color="auto"/>
            <w:left w:val="none" w:sz="0" w:space="0" w:color="auto"/>
            <w:bottom w:val="none" w:sz="0" w:space="0" w:color="auto"/>
            <w:right w:val="none" w:sz="0" w:space="0" w:color="auto"/>
          </w:divBdr>
        </w:div>
        <w:div w:id="371658719">
          <w:marLeft w:val="480"/>
          <w:marRight w:val="0"/>
          <w:marTop w:val="0"/>
          <w:marBottom w:val="0"/>
          <w:divBdr>
            <w:top w:val="none" w:sz="0" w:space="0" w:color="auto"/>
            <w:left w:val="none" w:sz="0" w:space="0" w:color="auto"/>
            <w:bottom w:val="none" w:sz="0" w:space="0" w:color="auto"/>
            <w:right w:val="none" w:sz="0" w:space="0" w:color="auto"/>
          </w:divBdr>
        </w:div>
        <w:div w:id="1718241190">
          <w:marLeft w:val="480"/>
          <w:marRight w:val="0"/>
          <w:marTop w:val="0"/>
          <w:marBottom w:val="0"/>
          <w:divBdr>
            <w:top w:val="none" w:sz="0" w:space="0" w:color="auto"/>
            <w:left w:val="none" w:sz="0" w:space="0" w:color="auto"/>
            <w:bottom w:val="none" w:sz="0" w:space="0" w:color="auto"/>
            <w:right w:val="none" w:sz="0" w:space="0" w:color="auto"/>
          </w:divBdr>
        </w:div>
        <w:div w:id="1460882758">
          <w:marLeft w:val="480"/>
          <w:marRight w:val="0"/>
          <w:marTop w:val="0"/>
          <w:marBottom w:val="0"/>
          <w:divBdr>
            <w:top w:val="none" w:sz="0" w:space="0" w:color="auto"/>
            <w:left w:val="none" w:sz="0" w:space="0" w:color="auto"/>
            <w:bottom w:val="none" w:sz="0" w:space="0" w:color="auto"/>
            <w:right w:val="none" w:sz="0" w:space="0" w:color="auto"/>
          </w:divBdr>
        </w:div>
        <w:div w:id="244385573">
          <w:marLeft w:val="480"/>
          <w:marRight w:val="0"/>
          <w:marTop w:val="0"/>
          <w:marBottom w:val="0"/>
          <w:divBdr>
            <w:top w:val="none" w:sz="0" w:space="0" w:color="auto"/>
            <w:left w:val="none" w:sz="0" w:space="0" w:color="auto"/>
            <w:bottom w:val="none" w:sz="0" w:space="0" w:color="auto"/>
            <w:right w:val="none" w:sz="0" w:space="0" w:color="auto"/>
          </w:divBdr>
        </w:div>
        <w:div w:id="249122615">
          <w:marLeft w:val="480"/>
          <w:marRight w:val="0"/>
          <w:marTop w:val="0"/>
          <w:marBottom w:val="0"/>
          <w:divBdr>
            <w:top w:val="none" w:sz="0" w:space="0" w:color="auto"/>
            <w:left w:val="none" w:sz="0" w:space="0" w:color="auto"/>
            <w:bottom w:val="none" w:sz="0" w:space="0" w:color="auto"/>
            <w:right w:val="none" w:sz="0" w:space="0" w:color="auto"/>
          </w:divBdr>
        </w:div>
        <w:div w:id="330983627">
          <w:marLeft w:val="480"/>
          <w:marRight w:val="0"/>
          <w:marTop w:val="0"/>
          <w:marBottom w:val="0"/>
          <w:divBdr>
            <w:top w:val="none" w:sz="0" w:space="0" w:color="auto"/>
            <w:left w:val="none" w:sz="0" w:space="0" w:color="auto"/>
            <w:bottom w:val="none" w:sz="0" w:space="0" w:color="auto"/>
            <w:right w:val="none" w:sz="0" w:space="0" w:color="auto"/>
          </w:divBdr>
        </w:div>
        <w:div w:id="1775245929">
          <w:marLeft w:val="480"/>
          <w:marRight w:val="0"/>
          <w:marTop w:val="0"/>
          <w:marBottom w:val="0"/>
          <w:divBdr>
            <w:top w:val="none" w:sz="0" w:space="0" w:color="auto"/>
            <w:left w:val="none" w:sz="0" w:space="0" w:color="auto"/>
            <w:bottom w:val="none" w:sz="0" w:space="0" w:color="auto"/>
            <w:right w:val="none" w:sz="0" w:space="0" w:color="auto"/>
          </w:divBdr>
        </w:div>
        <w:div w:id="1162889790">
          <w:marLeft w:val="480"/>
          <w:marRight w:val="0"/>
          <w:marTop w:val="0"/>
          <w:marBottom w:val="0"/>
          <w:divBdr>
            <w:top w:val="none" w:sz="0" w:space="0" w:color="auto"/>
            <w:left w:val="none" w:sz="0" w:space="0" w:color="auto"/>
            <w:bottom w:val="none" w:sz="0" w:space="0" w:color="auto"/>
            <w:right w:val="none" w:sz="0" w:space="0" w:color="auto"/>
          </w:divBdr>
        </w:div>
        <w:div w:id="1127892312">
          <w:marLeft w:val="480"/>
          <w:marRight w:val="0"/>
          <w:marTop w:val="0"/>
          <w:marBottom w:val="0"/>
          <w:divBdr>
            <w:top w:val="none" w:sz="0" w:space="0" w:color="auto"/>
            <w:left w:val="none" w:sz="0" w:space="0" w:color="auto"/>
            <w:bottom w:val="none" w:sz="0" w:space="0" w:color="auto"/>
            <w:right w:val="none" w:sz="0" w:space="0" w:color="auto"/>
          </w:divBdr>
        </w:div>
        <w:div w:id="1531529379">
          <w:marLeft w:val="480"/>
          <w:marRight w:val="0"/>
          <w:marTop w:val="0"/>
          <w:marBottom w:val="0"/>
          <w:divBdr>
            <w:top w:val="none" w:sz="0" w:space="0" w:color="auto"/>
            <w:left w:val="none" w:sz="0" w:space="0" w:color="auto"/>
            <w:bottom w:val="none" w:sz="0" w:space="0" w:color="auto"/>
            <w:right w:val="none" w:sz="0" w:space="0" w:color="auto"/>
          </w:divBdr>
        </w:div>
        <w:div w:id="586109281">
          <w:marLeft w:val="480"/>
          <w:marRight w:val="0"/>
          <w:marTop w:val="0"/>
          <w:marBottom w:val="0"/>
          <w:divBdr>
            <w:top w:val="none" w:sz="0" w:space="0" w:color="auto"/>
            <w:left w:val="none" w:sz="0" w:space="0" w:color="auto"/>
            <w:bottom w:val="none" w:sz="0" w:space="0" w:color="auto"/>
            <w:right w:val="none" w:sz="0" w:space="0" w:color="auto"/>
          </w:divBdr>
        </w:div>
        <w:div w:id="478153405">
          <w:marLeft w:val="480"/>
          <w:marRight w:val="0"/>
          <w:marTop w:val="0"/>
          <w:marBottom w:val="0"/>
          <w:divBdr>
            <w:top w:val="none" w:sz="0" w:space="0" w:color="auto"/>
            <w:left w:val="none" w:sz="0" w:space="0" w:color="auto"/>
            <w:bottom w:val="none" w:sz="0" w:space="0" w:color="auto"/>
            <w:right w:val="none" w:sz="0" w:space="0" w:color="auto"/>
          </w:divBdr>
        </w:div>
        <w:div w:id="1882089636">
          <w:marLeft w:val="480"/>
          <w:marRight w:val="0"/>
          <w:marTop w:val="0"/>
          <w:marBottom w:val="0"/>
          <w:divBdr>
            <w:top w:val="none" w:sz="0" w:space="0" w:color="auto"/>
            <w:left w:val="none" w:sz="0" w:space="0" w:color="auto"/>
            <w:bottom w:val="none" w:sz="0" w:space="0" w:color="auto"/>
            <w:right w:val="none" w:sz="0" w:space="0" w:color="auto"/>
          </w:divBdr>
        </w:div>
        <w:div w:id="2095122823">
          <w:marLeft w:val="480"/>
          <w:marRight w:val="0"/>
          <w:marTop w:val="0"/>
          <w:marBottom w:val="0"/>
          <w:divBdr>
            <w:top w:val="none" w:sz="0" w:space="0" w:color="auto"/>
            <w:left w:val="none" w:sz="0" w:space="0" w:color="auto"/>
            <w:bottom w:val="none" w:sz="0" w:space="0" w:color="auto"/>
            <w:right w:val="none" w:sz="0" w:space="0" w:color="auto"/>
          </w:divBdr>
        </w:div>
        <w:div w:id="195580746">
          <w:marLeft w:val="480"/>
          <w:marRight w:val="0"/>
          <w:marTop w:val="0"/>
          <w:marBottom w:val="0"/>
          <w:divBdr>
            <w:top w:val="none" w:sz="0" w:space="0" w:color="auto"/>
            <w:left w:val="none" w:sz="0" w:space="0" w:color="auto"/>
            <w:bottom w:val="none" w:sz="0" w:space="0" w:color="auto"/>
            <w:right w:val="none" w:sz="0" w:space="0" w:color="auto"/>
          </w:divBdr>
        </w:div>
        <w:div w:id="1618872682">
          <w:marLeft w:val="480"/>
          <w:marRight w:val="0"/>
          <w:marTop w:val="0"/>
          <w:marBottom w:val="0"/>
          <w:divBdr>
            <w:top w:val="none" w:sz="0" w:space="0" w:color="auto"/>
            <w:left w:val="none" w:sz="0" w:space="0" w:color="auto"/>
            <w:bottom w:val="none" w:sz="0" w:space="0" w:color="auto"/>
            <w:right w:val="none" w:sz="0" w:space="0" w:color="auto"/>
          </w:divBdr>
        </w:div>
        <w:div w:id="830827068">
          <w:marLeft w:val="480"/>
          <w:marRight w:val="0"/>
          <w:marTop w:val="0"/>
          <w:marBottom w:val="0"/>
          <w:divBdr>
            <w:top w:val="none" w:sz="0" w:space="0" w:color="auto"/>
            <w:left w:val="none" w:sz="0" w:space="0" w:color="auto"/>
            <w:bottom w:val="none" w:sz="0" w:space="0" w:color="auto"/>
            <w:right w:val="none" w:sz="0" w:space="0" w:color="auto"/>
          </w:divBdr>
        </w:div>
        <w:div w:id="457257845">
          <w:marLeft w:val="480"/>
          <w:marRight w:val="0"/>
          <w:marTop w:val="0"/>
          <w:marBottom w:val="0"/>
          <w:divBdr>
            <w:top w:val="none" w:sz="0" w:space="0" w:color="auto"/>
            <w:left w:val="none" w:sz="0" w:space="0" w:color="auto"/>
            <w:bottom w:val="none" w:sz="0" w:space="0" w:color="auto"/>
            <w:right w:val="none" w:sz="0" w:space="0" w:color="auto"/>
          </w:divBdr>
        </w:div>
        <w:div w:id="603733016">
          <w:marLeft w:val="480"/>
          <w:marRight w:val="0"/>
          <w:marTop w:val="0"/>
          <w:marBottom w:val="0"/>
          <w:divBdr>
            <w:top w:val="none" w:sz="0" w:space="0" w:color="auto"/>
            <w:left w:val="none" w:sz="0" w:space="0" w:color="auto"/>
            <w:bottom w:val="none" w:sz="0" w:space="0" w:color="auto"/>
            <w:right w:val="none" w:sz="0" w:space="0" w:color="auto"/>
          </w:divBdr>
        </w:div>
        <w:div w:id="2146775127">
          <w:marLeft w:val="480"/>
          <w:marRight w:val="0"/>
          <w:marTop w:val="0"/>
          <w:marBottom w:val="0"/>
          <w:divBdr>
            <w:top w:val="none" w:sz="0" w:space="0" w:color="auto"/>
            <w:left w:val="none" w:sz="0" w:space="0" w:color="auto"/>
            <w:bottom w:val="none" w:sz="0" w:space="0" w:color="auto"/>
            <w:right w:val="none" w:sz="0" w:space="0" w:color="auto"/>
          </w:divBdr>
        </w:div>
        <w:div w:id="248586859">
          <w:marLeft w:val="480"/>
          <w:marRight w:val="0"/>
          <w:marTop w:val="0"/>
          <w:marBottom w:val="0"/>
          <w:divBdr>
            <w:top w:val="none" w:sz="0" w:space="0" w:color="auto"/>
            <w:left w:val="none" w:sz="0" w:space="0" w:color="auto"/>
            <w:bottom w:val="none" w:sz="0" w:space="0" w:color="auto"/>
            <w:right w:val="none" w:sz="0" w:space="0" w:color="auto"/>
          </w:divBdr>
        </w:div>
        <w:div w:id="4594728">
          <w:marLeft w:val="480"/>
          <w:marRight w:val="0"/>
          <w:marTop w:val="0"/>
          <w:marBottom w:val="0"/>
          <w:divBdr>
            <w:top w:val="none" w:sz="0" w:space="0" w:color="auto"/>
            <w:left w:val="none" w:sz="0" w:space="0" w:color="auto"/>
            <w:bottom w:val="none" w:sz="0" w:space="0" w:color="auto"/>
            <w:right w:val="none" w:sz="0" w:space="0" w:color="auto"/>
          </w:divBdr>
        </w:div>
        <w:div w:id="941033781">
          <w:marLeft w:val="480"/>
          <w:marRight w:val="0"/>
          <w:marTop w:val="0"/>
          <w:marBottom w:val="0"/>
          <w:divBdr>
            <w:top w:val="none" w:sz="0" w:space="0" w:color="auto"/>
            <w:left w:val="none" w:sz="0" w:space="0" w:color="auto"/>
            <w:bottom w:val="none" w:sz="0" w:space="0" w:color="auto"/>
            <w:right w:val="none" w:sz="0" w:space="0" w:color="auto"/>
          </w:divBdr>
        </w:div>
        <w:div w:id="1136337469">
          <w:marLeft w:val="480"/>
          <w:marRight w:val="0"/>
          <w:marTop w:val="0"/>
          <w:marBottom w:val="0"/>
          <w:divBdr>
            <w:top w:val="none" w:sz="0" w:space="0" w:color="auto"/>
            <w:left w:val="none" w:sz="0" w:space="0" w:color="auto"/>
            <w:bottom w:val="none" w:sz="0" w:space="0" w:color="auto"/>
            <w:right w:val="none" w:sz="0" w:space="0" w:color="auto"/>
          </w:divBdr>
        </w:div>
        <w:div w:id="2117090600">
          <w:marLeft w:val="480"/>
          <w:marRight w:val="0"/>
          <w:marTop w:val="0"/>
          <w:marBottom w:val="0"/>
          <w:divBdr>
            <w:top w:val="none" w:sz="0" w:space="0" w:color="auto"/>
            <w:left w:val="none" w:sz="0" w:space="0" w:color="auto"/>
            <w:bottom w:val="none" w:sz="0" w:space="0" w:color="auto"/>
            <w:right w:val="none" w:sz="0" w:space="0" w:color="auto"/>
          </w:divBdr>
        </w:div>
        <w:div w:id="878132163">
          <w:marLeft w:val="480"/>
          <w:marRight w:val="0"/>
          <w:marTop w:val="0"/>
          <w:marBottom w:val="0"/>
          <w:divBdr>
            <w:top w:val="none" w:sz="0" w:space="0" w:color="auto"/>
            <w:left w:val="none" w:sz="0" w:space="0" w:color="auto"/>
            <w:bottom w:val="none" w:sz="0" w:space="0" w:color="auto"/>
            <w:right w:val="none" w:sz="0" w:space="0" w:color="auto"/>
          </w:divBdr>
        </w:div>
        <w:div w:id="1310406604">
          <w:marLeft w:val="480"/>
          <w:marRight w:val="0"/>
          <w:marTop w:val="0"/>
          <w:marBottom w:val="0"/>
          <w:divBdr>
            <w:top w:val="none" w:sz="0" w:space="0" w:color="auto"/>
            <w:left w:val="none" w:sz="0" w:space="0" w:color="auto"/>
            <w:bottom w:val="none" w:sz="0" w:space="0" w:color="auto"/>
            <w:right w:val="none" w:sz="0" w:space="0" w:color="auto"/>
          </w:divBdr>
        </w:div>
        <w:div w:id="917440118">
          <w:marLeft w:val="480"/>
          <w:marRight w:val="0"/>
          <w:marTop w:val="0"/>
          <w:marBottom w:val="0"/>
          <w:divBdr>
            <w:top w:val="none" w:sz="0" w:space="0" w:color="auto"/>
            <w:left w:val="none" w:sz="0" w:space="0" w:color="auto"/>
            <w:bottom w:val="none" w:sz="0" w:space="0" w:color="auto"/>
            <w:right w:val="none" w:sz="0" w:space="0" w:color="auto"/>
          </w:divBdr>
        </w:div>
        <w:div w:id="1992440067">
          <w:marLeft w:val="480"/>
          <w:marRight w:val="0"/>
          <w:marTop w:val="0"/>
          <w:marBottom w:val="0"/>
          <w:divBdr>
            <w:top w:val="none" w:sz="0" w:space="0" w:color="auto"/>
            <w:left w:val="none" w:sz="0" w:space="0" w:color="auto"/>
            <w:bottom w:val="none" w:sz="0" w:space="0" w:color="auto"/>
            <w:right w:val="none" w:sz="0" w:space="0" w:color="auto"/>
          </w:divBdr>
        </w:div>
        <w:div w:id="1407651763">
          <w:marLeft w:val="480"/>
          <w:marRight w:val="0"/>
          <w:marTop w:val="0"/>
          <w:marBottom w:val="0"/>
          <w:divBdr>
            <w:top w:val="none" w:sz="0" w:space="0" w:color="auto"/>
            <w:left w:val="none" w:sz="0" w:space="0" w:color="auto"/>
            <w:bottom w:val="none" w:sz="0" w:space="0" w:color="auto"/>
            <w:right w:val="none" w:sz="0" w:space="0" w:color="auto"/>
          </w:divBdr>
        </w:div>
        <w:div w:id="1126461436">
          <w:marLeft w:val="480"/>
          <w:marRight w:val="0"/>
          <w:marTop w:val="0"/>
          <w:marBottom w:val="0"/>
          <w:divBdr>
            <w:top w:val="none" w:sz="0" w:space="0" w:color="auto"/>
            <w:left w:val="none" w:sz="0" w:space="0" w:color="auto"/>
            <w:bottom w:val="none" w:sz="0" w:space="0" w:color="auto"/>
            <w:right w:val="none" w:sz="0" w:space="0" w:color="auto"/>
          </w:divBdr>
        </w:div>
        <w:div w:id="1007560409">
          <w:marLeft w:val="480"/>
          <w:marRight w:val="0"/>
          <w:marTop w:val="0"/>
          <w:marBottom w:val="0"/>
          <w:divBdr>
            <w:top w:val="none" w:sz="0" w:space="0" w:color="auto"/>
            <w:left w:val="none" w:sz="0" w:space="0" w:color="auto"/>
            <w:bottom w:val="none" w:sz="0" w:space="0" w:color="auto"/>
            <w:right w:val="none" w:sz="0" w:space="0" w:color="auto"/>
          </w:divBdr>
        </w:div>
        <w:div w:id="1767575873">
          <w:marLeft w:val="480"/>
          <w:marRight w:val="0"/>
          <w:marTop w:val="0"/>
          <w:marBottom w:val="0"/>
          <w:divBdr>
            <w:top w:val="none" w:sz="0" w:space="0" w:color="auto"/>
            <w:left w:val="none" w:sz="0" w:space="0" w:color="auto"/>
            <w:bottom w:val="none" w:sz="0" w:space="0" w:color="auto"/>
            <w:right w:val="none" w:sz="0" w:space="0" w:color="auto"/>
          </w:divBdr>
        </w:div>
        <w:div w:id="1978804316">
          <w:marLeft w:val="480"/>
          <w:marRight w:val="0"/>
          <w:marTop w:val="0"/>
          <w:marBottom w:val="0"/>
          <w:divBdr>
            <w:top w:val="none" w:sz="0" w:space="0" w:color="auto"/>
            <w:left w:val="none" w:sz="0" w:space="0" w:color="auto"/>
            <w:bottom w:val="none" w:sz="0" w:space="0" w:color="auto"/>
            <w:right w:val="none" w:sz="0" w:space="0" w:color="auto"/>
          </w:divBdr>
        </w:div>
        <w:div w:id="1907296326">
          <w:marLeft w:val="480"/>
          <w:marRight w:val="0"/>
          <w:marTop w:val="0"/>
          <w:marBottom w:val="0"/>
          <w:divBdr>
            <w:top w:val="none" w:sz="0" w:space="0" w:color="auto"/>
            <w:left w:val="none" w:sz="0" w:space="0" w:color="auto"/>
            <w:bottom w:val="none" w:sz="0" w:space="0" w:color="auto"/>
            <w:right w:val="none" w:sz="0" w:space="0" w:color="auto"/>
          </w:divBdr>
        </w:div>
        <w:div w:id="1766996747">
          <w:marLeft w:val="480"/>
          <w:marRight w:val="0"/>
          <w:marTop w:val="0"/>
          <w:marBottom w:val="0"/>
          <w:divBdr>
            <w:top w:val="none" w:sz="0" w:space="0" w:color="auto"/>
            <w:left w:val="none" w:sz="0" w:space="0" w:color="auto"/>
            <w:bottom w:val="none" w:sz="0" w:space="0" w:color="auto"/>
            <w:right w:val="none" w:sz="0" w:space="0" w:color="auto"/>
          </w:divBdr>
        </w:div>
        <w:div w:id="1015494344">
          <w:marLeft w:val="480"/>
          <w:marRight w:val="0"/>
          <w:marTop w:val="0"/>
          <w:marBottom w:val="0"/>
          <w:divBdr>
            <w:top w:val="none" w:sz="0" w:space="0" w:color="auto"/>
            <w:left w:val="none" w:sz="0" w:space="0" w:color="auto"/>
            <w:bottom w:val="none" w:sz="0" w:space="0" w:color="auto"/>
            <w:right w:val="none" w:sz="0" w:space="0" w:color="auto"/>
          </w:divBdr>
        </w:div>
        <w:div w:id="1076588986">
          <w:marLeft w:val="480"/>
          <w:marRight w:val="0"/>
          <w:marTop w:val="0"/>
          <w:marBottom w:val="0"/>
          <w:divBdr>
            <w:top w:val="none" w:sz="0" w:space="0" w:color="auto"/>
            <w:left w:val="none" w:sz="0" w:space="0" w:color="auto"/>
            <w:bottom w:val="none" w:sz="0" w:space="0" w:color="auto"/>
            <w:right w:val="none" w:sz="0" w:space="0" w:color="auto"/>
          </w:divBdr>
        </w:div>
        <w:div w:id="328025642">
          <w:marLeft w:val="480"/>
          <w:marRight w:val="0"/>
          <w:marTop w:val="0"/>
          <w:marBottom w:val="0"/>
          <w:divBdr>
            <w:top w:val="none" w:sz="0" w:space="0" w:color="auto"/>
            <w:left w:val="none" w:sz="0" w:space="0" w:color="auto"/>
            <w:bottom w:val="none" w:sz="0" w:space="0" w:color="auto"/>
            <w:right w:val="none" w:sz="0" w:space="0" w:color="auto"/>
          </w:divBdr>
        </w:div>
        <w:div w:id="1159421070">
          <w:marLeft w:val="480"/>
          <w:marRight w:val="0"/>
          <w:marTop w:val="0"/>
          <w:marBottom w:val="0"/>
          <w:divBdr>
            <w:top w:val="none" w:sz="0" w:space="0" w:color="auto"/>
            <w:left w:val="none" w:sz="0" w:space="0" w:color="auto"/>
            <w:bottom w:val="none" w:sz="0" w:space="0" w:color="auto"/>
            <w:right w:val="none" w:sz="0" w:space="0" w:color="auto"/>
          </w:divBdr>
        </w:div>
        <w:div w:id="1583561140">
          <w:marLeft w:val="480"/>
          <w:marRight w:val="0"/>
          <w:marTop w:val="0"/>
          <w:marBottom w:val="0"/>
          <w:divBdr>
            <w:top w:val="none" w:sz="0" w:space="0" w:color="auto"/>
            <w:left w:val="none" w:sz="0" w:space="0" w:color="auto"/>
            <w:bottom w:val="none" w:sz="0" w:space="0" w:color="auto"/>
            <w:right w:val="none" w:sz="0" w:space="0" w:color="auto"/>
          </w:divBdr>
        </w:div>
        <w:div w:id="887297216">
          <w:marLeft w:val="480"/>
          <w:marRight w:val="0"/>
          <w:marTop w:val="0"/>
          <w:marBottom w:val="0"/>
          <w:divBdr>
            <w:top w:val="none" w:sz="0" w:space="0" w:color="auto"/>
            <w:left w:val="none" w:sz="0" w:space="0" w:color="auto"/>
            <w:bottom w:val="none" w:sz="0" w:space="0" w:color="auto"/>
            <w:right w:val="none" w:sz="0" w:space="0" w:color="auto"/>
          </w:divBdr>
        </w:div>
        <w:div w:id="231165671">
          <w:marLeft w:val="480"/>
          <w:marRight w:val="0"/>
          <w:marTop w:val="0"/>
          <w:marBottom w:val="0"/>
          <w:divBdr>
            <w:top w:val="none" w:sz="0" w:space="0" w:color="auto"/>
            <w:left w:val="none" w:sz="0" w:space="0" w:color="auto"/>
            <w:bottom w:val="none" w:sz="0" w:space="0" w:color="auto"/>
            <w:right w:val="none" w:sz="0" w:space="0" w:color="auto"/>
          </w:divBdr>
        </w:div>
        <w:div w:id="205727437">
          <w:marLeft w:val="480"/>
          <w:marRight w:val="0"/>
          <w:marTop w:val="0"/>
          <w:marBottom w:val="0"/>
          <w:divBdr>
            <w:top w:val="none" w:sz="0" w:space="0" w:color="auto"/>
            <w:left w:val="none" w:sz="0" w:space="0" w:color="auto"/>
            <w:bottom w:val="none" w:sz="0" w:space="0" w:color="auto"/>
            <w:right w:val="none" w:sz="0" w:space="0" w:color="auto"/>
          </w:divBdr>
        </w:div>
        <w:div w:id="510608818">
          <w:marLeft w:val="480"/>
          <w:marRight w:val="0"/>
          <w:marTop w:val="0"/>
          <w:marBottom w:val="0"/>
          <w:divBdr>
            <w:top w:val="none" w:sz="0" w:space="0" w:color="auto"/>
            <w:left w:val="none" w:sz="0" w:space="0" w:color="auto"/>
            <w:bottom w:val="none" w:sz="0" w:space="0" w:color="auto"/>
            <w:right w:val="none" w:sz="0" w:space="0" w:color="auto"/>
          </w:divBdr>
        </w:div>
        <w:div w:id="1460101879">
          <w:marLeft w:val="480"/>
          <w:marRight w:val="0"/>
          <w:marTop w:val="0"/>
          <w:marBottom w:val="0"/>
          <w:divBdr>
            <w:top w:val="none" w:sz="0" w:space="0" w:color="auto"/>
            <w:left w:val="none" w:sz="0" w:space="0" w:color="auto"/>
            <w:bottom w:val="none" w:sz="0" w:space="0" w:color="auto"/>
            <w:right w:val="none" w:sz="0" w:space="0" w:color="auto"/>
          </w:divBdr>
        </w:div>
        <w:div w:id="1056507166">
          <w:marLeft w:val="480"/>
          <w:marRight w:val="0"/>
          <w:marTop w:val="0"/>
          <w:marBottom w:val="0"/>
          <w:divBdr>
            <w:top w:val="none" w:sz="0" w:space="0" w:color="auto"/>
            <w:left w:val="none" w:sz="0" w:space="0" w:color="auto"/>
            <w:bottom w:val="none" w:sz="0" w:space="0" w:color="auto"/>
            <w:right w:val="none" w:sz="0" w:space="0" w:color="auto"/>
          </w:divBdr>
        </w:div>
        <w:div w:id="1249266606">
          <w:marLeft w:val="480"/>
          <w:marRight w:val="0"/>
          <w:marTop w:val="0"/>
          <w:marBottom w:val="0"/>
          <w:divBdr>
            <w:top w:val="none" w:sz="0" w:space="0" w:color="auto"/>
            <w:left w:val="none" w:sz="0" w:space="0" w:color="auto"/>
            <w:bottom w:val="none" w:sz="0" w:space="0" w:color="auto"/>
            <w:right w:val="none" w:sz="0" w:space="0" w:color="auto"/>
          </w:divBdr>
        </w:div>
        <w:div w:id="1937247794">
          <w:marLeft w:val="480"/>
          <w:marRight w:val="0"/>
          <w:marTop w:val="0"/>
          <w:marBottom w:val="0"/>
          <w:divBdr>
            <w:top w:val="none" w:sz="0" w:space="0" w:color="auto"/>
            <w:left w:val="none" w:sz="0" w:space="0" w:color="auto"/>
            <w:bottom w:val="none" w:sz="0" w:space="0" w:color="auto"/>
            <w:right w:val="none" w:sz="0" w:space="0" w:color="auto"/>
          </w:divBdr>
        </w:div>
        <w:div w:id="436220009">
          <w:marLeft w:val="480"/>
          <w:marRight w:val="0"/>
          <w:marTop w:val="0"/>
          <w:marBottom w:val="0"/>
          <w:divBdr>
            <w:top w:val="none" w:sz="0" w:space="0" w:color="auto"/>
            <w:left w:val="none" w:sz="0" w:space="0" w:color="auto"/>
            <w:bottom w:val="none" w:sz="0" w:space="0" w:color="auto"/>
            <w:right w:val="none" w:sz="0" w:space="0" w:color="auto"/>
          </w:divBdr>
        </w:div>
        <w:div w:id="1292596266">
          <w:marLeft w:val="480"/>
          <w:marRight w:val="0"/>
          <w:marTop w:val="0"/>
          <w:marBottom w:val="0"/>
          <w:divBdr>
            <w:top w:val="none" w:sz="0" w:space="0" w:color="auto"/>
            <w:left w:val="none" w:sz="0" w:space="0" w:color="auto"/>
            <w:bottom w:val="none" w:sz="0" w:space="0" w:color="auto"/>
            <w:right w:val="none" w:sz="0" w:space="0" w:color="auto"/>
          </w:divBdr>
        </w:div>
        <w:div w:id="290790028">
          <w:marLeft w:val="480"/>
          <w:marRight w:val="0"/>
          <w:marTop w:val="0"/>
          <w:marBottom w:val="0"/>
          <w:divBdr>
            <w:top w:val="none" w:sz="0" w:space="0" w:color="auto"/>
            <w:left w:val="none" w:sz="0" w:space="0" w:color="auto"/>
            <w:bottom w:val="none" w:sz="0" w:space="0" w:color="auto"/>
            <w:right w:val="none" w:sz="0" w:space="0" w:color="auto"/>
          </w:divBdr>
        </w:div>
        <w:div w:id="165554478">
          <w:marLeft w:val="480"/>
          <w:marRight w:val="0"/>
          <w:marTop w:val="0"/>
          <w:marBottom w:val="0"/>
          <w:divBdr>
            <w:top w:val="none" w:sz="0" w:space="0" w:color="auto"/>
            <w:left w:val="none" w:sz="0" w:space="0" w:color="auto"/>
            <w:bottom w:val="none" w:sz="0" w:space="0" w:color="auto"/>
            <w:right w:val="none" w:sz="0" w:space="0" w:color="auto"/>
          </w:divBdr>
        </w:div>
        <w:div w:id="1408966291">
          <w:marLeft w:val="480"/>
          <w:marRight w:val="0"/>
          <w:marTop w:val="0"/>
          <w:marBottom w:val="0"/>
          <w:divBdr>
            <w:top w:val="none" w:sz="0" w:space="0" w:color="auto"/>
            <w:left w:val="none" w:sz="0" w:space="0" w:color="auto"/>
            <w:bottom w:val="none" w:sz="0" w:space="0" w:color="auto"/>
            <w:right w:val="none" w:sz="0" w:space="0" w:color="auto"/>
          </w:divBdr>
        </w:div>
        <w:div w:id="1815640447">
          <w:marLeft w:val="480"/>
          <w:marRight w:val="0"/>
          <w:marTop w:val="0"/>
          <w:marBottom w:val="0"/>
          <w:divBdr>
            <w:top w:val="none" w:sz="0" w:space="0" w:color="auto"/>
            <w:left w:val="none" w:sz="0" w:space="0" w:color="auto"/>
            <w:bottom w:val="none" w:sz="0" w:space="0" w:color="auto"/>
            <w:right w:val="none" w:sz="0" w:space="0" w:color="auto"/>
          </w:divBdr>
        </w:div>
        <w:div w:id="848524498">
          <w:marLeft w:val="480"/>
          <w:marRight w:val="0"/>
          <w:marTop w:val="0"/>
          <w:marBottom w:val="0"/>
          <w:divBdr>
            <w:top w:val="none" w:sz="0" w:space="0" w:color="auto"/>
            <w:left w:val="none" w:sz="0" w:space="0" w:color="auto"/>
            <w:bottom w:val="none" w:sz="0" w:space="0" w:color="auto"/>
            <w:right w:val="none" w:sz="0" w:space="0" w:color="auto"/>
          </w:divBdr>
        </w:div>
        <w:div w:id="1377973724">
          <w:marLeft w:val="480"/>
          <w:marRight w:val="0"/>
          <w:marTop w:val="0"/>
          <w:marBottom w:val="0"/>
          <w:divBdr>
            <w:top w:val="none" w:sz="0" w:space="0" w:color="auto"/>
            <w:left w:val="none" w:sz="0" w:space="0" w:color="auto"/>
            <w:bottom w:val="none" w:sz="0" w:space="0" w:color="auto"/>
            <w:right w:val="none" w:sz="0" w:space="0" w:color="auto"/>
          </w:divBdr>
        </w:div>
        <w:div w:id="1149135442">
          <w:marLeft w:val="480"/>
          <w:marRight w:val="0"/>
          <w:marTop w:val="0"/>
          <w:marBottom w:val="0"/>
          <w:divBdr>
            <w:top w:val="none" w:sz="0" w:space="0" w:color="auto"/>
            <w:left w:val="none" w:sz="0" w:space="0" w:color="auto"/>
            <w:bottom w:val="none" w:sz="0" w:space="0" w:color="auto"/>
            <w:right w:val="none" w:sz="0" w:space="0" w:color="auto"/>
          </w:divBdr>
        </w:div>
        <w:div w:id="73741796">
          <w:marLeft w:val="480"/>
          <w:marRight w:val="0"/>
          <w:marTop w:val="0"/>
          <w:marBottom w:val="0"/>
          <w:divBdr>
            <w:top w:val="none" w:sz="0" w:space="0" w:color="auto"/>
            <w:left w:val="none" w:sz="0" w:space="0" w:color="auto"/>
            <w:bottom w:val="none" w:sz="0" w:space="0" w:color="auto"/>
            <w:right w:val="none" w:sz="0" w:space="0" w:color="auto"/>
          </w:divBdr>
        </w:div>
        <w:div w:id="64376091">
          <w:marLeft w:val="480"/>
          <w:marRight w:val="0"/>
          <w:marTop w:val="0"/>
          <w:marBottom w:val="0"/>
          <w:divBdr>
            <w:top w:val="none" w:sz="0" w:space="0" w:color="auto"/>
            <w:left w:val="none" w:sz="0" w:space="0" w:color="auto"/>
            <w:bottom w:val="none" w:sz="0" w:space="0" w:color="auto"/>
            <w:right w:val="none" w:sz="0" w:space="0" w:color="auto"/>
          </w:divBdr>
        </w:div>
        <w:div w:id="450394017">
          <w:marLeft w:val="480"/>
          <w:marRight w:val="0"/>
          <w:marTop w:val="0"/>
          <w:marBottom w:val="0"/>
          <w:divBdr>
            <w:top w:val="none" w:sz="0" w:space="0" w:color="auto"/>
            <w:left w:val="none" w:sz="0" w:space="0" w:color="auto"/>
            <w:bottom w:val="none" w:sz="0" w:space="0" w:color="auto"/>
            <w:right w:val="none" w:sz="0" w:space="0" w:color="auto"/>
          </w:divBdr>
        </w:div>
        <w:div w:id="2066566697">
          <w:marLeft w:val="480"/>
          <w:marRight w:val="0"/>
          <w:marTop w:val="0"/>
          <w:marBottom w:val="0"/>
          <w:divBdr>
            <w:top w:val="none" w:sz="0" w:space="0" w:color="auto"/>
            <w:left w:val="none" w:sz="0" w:space="0" w:color="auto"/>
            <w:bottom w:val="none" w:sz="0" w:space="0" w:color="auto"/>
            <w:right w:val="none" w:sz="0" w:space="0" w:color="auto"/>
          </w:divBdr>
        </w:div>
        <w:div w:id="589123534">
          <w:marLeft w:val="480"/>
          <w:marRight w:val="0"/>
          <w:marTop w:val="0"/>
          <w:marBottom w:val="0"/>
          <w:divBdr>
            <w:top w:val="none" w:sz="0" w:space="0" w:color="auto"/>
            <w:left w:val="none" w:sz="0" w:space="0" w:color="auto"/>
            <w:bottom w:val="none" w:sz="0" w:space="0" w:color="auto"/>
            <w:right w:val="none" w:sz="0" w:space="0" w:color="auto"/>
          </w:divBdr>
        </w:div>
        <w:div w:id="1144392035">
          <w:marLeft w:val="480"/>
          <w:marRight w:val="0"/>
          <w:marTop w:val="0"/>
          <w:marBottom w:val="0"/>
          <w:divBdr>
            <w:top w:val="none" w:sz="0" w:space="0" w:color="auto"/>
            <w:left w:val="none" w:sz="0" w:space="0" w:color="auto"/>
            <w:bottom w:val="none" w:sz="0" w:space="0" w:color="auto"/>
            <w:right w:val="none" w:sz="0" w:space="0" w:color="auto"/>
          </w:divBdr>
        </w:div>
        <w:div w:id="830827321">
          <w:marLeft w:val="480"/>
          <w:marRight w:val="0"/>
          <w:marTop w:val="0"/>
          <w:marBottom w:val="0"/>
          <w:divBdr>
            <w:top w:val="none" w:sz="0" w:space="0" w:color="auto"/>
            <w:left w:val="none" w:sz="0" w:space="0" w:color="auto"/>
            <w:bottom w:val="none" w:sz="0" w:space="0" w:color="auto"/>
            <w:right w:val="none" w:sz="0" w:space="0" w:color="auto"/>
          </w:divBdr>
        </w:div>
        <w:div w:id="591544484">
          <w:marLeft w:val="480"/>
          <w:marRight w:val="0"/>
          <w:marTop w:val="0"/>
          <w:marBottom w:val="0"/>
          <w:divBdr>
            <w:top w:val="none" w:sz="0" w:space="0" w:color="auto"/>
            <w:left w:val="none" w:sz="0" w:space="0" w:color="auto"/>
            <w:bottom w:val="none" w:sz="0" w:space="0" w:color="auto"/>
            <w:right w:val="none" w:sz="0" w:space="0" w:color="auto"/>
          </w:divBdr>
        </w:div>
        <w:div w:id="1736466644">
          <w:marLeft w:val="480"/>
          <w:marRight w:val="0"/>
          <w:marTop w:val="0"/>
          <w:marBottom w:val="0"/>
          <w:divBdr>
            <w:top w:val="none" w:sz="0" w:space="0" w:color="auto"/>
            <w:left w:val="none" w:sz="0" w:space="0" w:color="auto"/>
            <w:bottom w:val="none" w:sz="0" w:space="0" w:color="auto"/>
            <w:right w:val="none" w:sz="0" w:space="0" w:color="auto"/>
          </w:divBdr>
        </w:div>
      </w:divsChild>
    </w:div>
    <w:div w:id="1034771765">
      <w:bodyDiv w:val="1"/>
      <w:marLeft w:val="0"/>
      <w:marRight w:val="0"/>
      <w:marTop w:val="0"/>
      <w:marBottom w:val="0"/>
      <w:divBdr>
        <w:top w:val="none" w:sz="0" w:space="0" w:color="auto"/>
        <w:left w:val="none" w:sz="0" w:space="0" w:color="auto"/>
        <w:bottom w:val="none" w:sz="0" w:space="0" w:color="auto"/>
        <w:right w:val="none" w:sz="0" w:space="0" w:color="auto"/>
      </w:divBdr>
      <w:divsChild>
        <w:div w:id="1865049810">
          <w:marLeft w:val="480"/>
          <w:marRight w:val="0"/>
          <w:marTop w:val="0"/>
          <w:marBottom w:val="0"/>
          <w:divBdr>
            <w:top w:val="none" w:sz="0" w:space="0" w:color="auto"/>
            <w:left w:val="none" w:sz="0" w:space="0" w:color="auto"/>
            <w:bottom w:val="none" w:sz="0" w:space="0" w:color="auto"/>
            <w:right w:val="none" w:sz="0" w:space="0" w:color="auto"/>
          </w:divBdr>
        </w:div>
        <w:div w:id="740718117">
          <w:marLeft w:val="480"/>
          <w:marRight w:val="0"/>
          <w:marTop w:val="0"/>
          <w:marBottom w:val="0"/>
          <w:divBdr>
            <w:top w:val="none" w:sz="0" w:space="0" w:color="auto"/>
            <w:left w:val="none" w:sz="0" w:space="0" w:color="auto"/>
            <w:bottom w:val="none" w:sz="0" w:space="0" w:color="auto"/>
            <w:right w:val="none" w:sz="0" w:space="0" w:color="auto"/>
          </w:divBdr>
        </w:div>
        <w:div w:id="233852919">
          <w:marLeft w:val="480"/>
          <w:marRight w:val="0"/>
          <w:marTop w:val="0"/>
          <w:marBottom w:val="0"/>
          <w:divBdr>
            <w:top w:val="none" w:sz="0" w:space="0" w:color="auto"/>
            <w:left w:val="none" w:sz="0" w:space="0" w:color="auto"/>
            <w:bottom w:val="none" w:sz="0" w:space="0" w:color="auto"/>
            <w:right w:val="none" w:sz="0" w:space="0" w:color="auto"/>
          </w:divBdr>
        </w:div>
        <w:div w:id="1496728589">
          <w:marLeft w:val="480"/>
          <w:marRight w:val="0"/>
          <w:marTop w:val="0"/>
          <w:marBottom w:val="0"/>
          <w:divBdr>
            <w:top w:val="none" w:sz="0" w:space="0" w:color="auto"/>
            <w:left w:val="none" w:sz="0" w:space="0" w:color="auto"/>
            <w:bottom w:val="none" w:sz="0" w:space="0" w:color="auto"/>
            <w:right w:val="none" w:sz="0" w:space="0" w:color="auto"/>
          </w:divBdr>
        </w:div>
        <w:div w:id="1378967771">
          <w:marLeft w:val="480"/>
          <w:marRight w:val="0"/>
          <w:marTop w:val="0"/>
          <w:marBottom w:val="0"/>
          <w:divBdr>
            <w:top w:val="none" w:sz="0" w:space="0" w:color="auto"/>
            <w:left w:val="none" w:sz="0" w:space="0" w:color="auto"/>
            <w:bottom w:val="none" w:sz="0" w:space="0" w:color="auto"/>
            <w:right w:val="none" w:sz="0" w:space="0" w:color="auto"/>
          </w:divBdr>
        </w:div>
        <w:div w:id="1130630209">
          <w:marLeft w:val="480"/>
          <w:marRight w:val="0"/>
          <w:marTop w:val="0"/>
          <w:marBottom w:val="0"/>
          <w:divBdr>
            <w:top w:val="none" w:sz="0" w:space="0" w:color="auto"/>
            <w:left w:val="none" w:sz="0" w:space="0" w:color="auto"/>
            <w:bottom w:val="none" w:sz="0" w:space="0" w:color="auto"/>
            <w:right w:val="none" w:sz="0" w:space="0" w:color="auto"/>
          </w:divBdr>
        </w:div>
        <w:div w:id="557059130">
          <w:marLeft w:val="480"/>
          <w:marRight w:val="0"/>
          <w:marTop w:val="0"/>
          <w:marBottom w:val="0"/>
          <w:divBdr>
            <w:top w:val="none" w:sz="0" w:space="0" w:color="auto"/>
            <w:left w:val="none" w:sz="0" w:space="0" w:color="auto"/>
            <w:bottom w:val="none" w:sz="0" w:space="0" w:color="auto"/>
            <w:right w:val="none" w:sz="0" w:space="0" w:color="auto"/>
          </w:divBdr>
        </w:div>
        <w:div w:id="215627561">
          <w:marLeft w:val="480"/>
          <w:marRight w:val="0"/>
          <w:marTop w:val="0"/>
          <w:marBottom w:val="0"/>
          <w:divBdr>
            <w:top w:val="none" w:sz="0" w:space="0" w:color="auto"/>
            <w:left w:val="none" w:sz="0" w:space="0" w:color="auto"/>
            <w:bottom w:val="none" w:sz="0" w:space="0" w:color="auto"/>
            <w:right w:val="none" w:sz="0" w:space="0" w:color="auto"/>
          </w:divBdr>
        </w:div>
        <w:div w:id="1130629965">
          <w:marLeft w:val="480"/>
          <w:marRight w:val="0"/>
          <w:marTop w:val="0"/>
          <w:marBottom w:val="0"/>
          <w:divBdr>
            <w:top w:val="none" w:sz="0" w:space="0" w:color="auto"/>
            <w:left w:val="none" w:sz="0" w:space="0" w:color="auto"/>
            <w:bottom w:val="none" w:sz="0" w:space="0" w:color="auto"/>
            <w:right w:val="none" w:sz="0" w:space="0" w:color="auto"/>
          </w:divBdr>
        </w:div>
        <w:div w:id="498040661">
          <w:marLeft w:val="480"/>
          <w:marRight w:val="0"/>
          <w:marTop w:val="0"/>
          <w:marBottom w:val="0"/>
          <w:divBdr>
            <w:top w:val="none" w:sz="0" w:space="0" w:color="auto"/>
            <w:left w:val="none" w:sz="0" w:space="0" w:color="auto"/>
            <w:bottom w:val="none" w:sz="0" w:space="0" w:color="auto"/>
            <w:right w:val="none" w:sz="0" w:space="0" w:color="auto"/>
          </w:divBdr>
        </w:div>
        <w:div w:id="83381798">
          <w:marLeft w:val="480"/>
          <w:marRight w:val="0"/>
          <w:marTop w:val="0"/>
          <w:marBottom w:val="0"/>
          <w:divBdr>
            <w:top w:val="none" w:sz="0" w:space="0" w:color="auto"/>
            <w:left w:val="none" w:sz="0" w:space="0" w:color="auto"/>
            <w:bottom w:val="none" w:sz="0" w:space="0" w:color="auto"/>
            <w:right w:val="none" w:sz="0" w:space="0" w:color="auto"/>
          </w:divBdr>
        </w:div>
        <w:div w:id="897203026">
          <w:marLeft w:val="480"/>
          <w:marRight w:val="0"/>
          <w:marTop w:val="0"/>
          <w:marBottom w:val="0"/>
          <w:divBdr>
            <w:top w:val="none" w:sz="0" w:space="0" w:color="auto"/>
            <w:left w:val="none" w:sz="0" w:space="0" w:color="auto"/>
            <w:bottom w:val="none" w:sz="0" w:space="0" w:color="auto"/>
            <w:right w:val="none" w:sz="0" w:space="0" w:color="auto"/>
          </w:divBdr>
        </w:div>
        <w:div w:id="1333022803">
          <w:marLeft w:val="480"/>
          <w:marRight w:val="0"/>
          <w:marTop w:val="0"/>
          <w:marBottom w:val="0"/>
          <w:divBdr>
            <w:top w:val="none" w:sz="0" w:space="0" w:color="auto"/>
            <w:left w:val="none" w:sz="0" w:space="0" w:color="auto"/>
            <w:bottom w:val="none" w:sz="0" w:space="0" w:color="auto"/>
            <w:right w:val="none" w:sz="0" w:space="0" w:color="auto"/>
          </w:divBdr>
        </w:div>
        <w:div w:id="671880621">
          <w:marLeft w:val="480"/>
          <w:marRight w:val="0"/>
          <w:marTop w:val="0"/>
          <w:marBottom w:val="0"/>
          <w:divBdr>
            <w:top w:val="none" w:sz="0" w:space="0" w:color="auto"/>
            <w:left w:val="none" w:sz="0" w:space="0" w:color="auto"/>
            <w:bottom w:val="none" w:sz="0" w:space="0" w:color="auto"/>
            <w:right w:val="none" w:sz="0" w:space="0" w:color="auto"/>
          </w:divBdr>
        </w:div>
        <w:div w:id="328139300">
          <w:marLeft w:val="480"/>
          <w:marRight w:val="0"/>
          <w:marTop w:val="0"/>
          <w:marBottom w:val="0"/>
          <w:divBdr>
            <w:top w:val="none" w:sz="0" w:space="0" w:color="auto"/>
            <w:left w:val="none" w:sz="0" w:space="0" w:color="auto"/>
            <w:bottom w:val="none" w:sz="0" w:space="0" w:color="auto"/>
            <w:right w:val="none" w:sz="0" w:space="0" w:color="auto"/>
          </w:divBdr>
        </w:div>
        <w:div w:id="514539740">
          <w:marLeft w:val="480"/>
          <w:marRight w:val="0"/>
          <w:marTop w:val="0"/>
          <w:marBottom w:val="0"/>
          <w:divBdr>
            <w:top w:val="none" w:sz="0" w:space="0" w:color="auto"/>
            <w:left w:val="none" w:sz="0" w:space="0" w:color="auto"/>
            <w:bottom w:val="none" w:sz="0" w:space="0" w:color="auto"/>
            <w:right w:val="none" w:sz="0" w:space="0" w:color="auto"/>
          </w:divBdr>
        </w:div>
        <w:div w:id="1430127373">
          <w:marLeft w:val="480"/>
          <w:marRight w:val="0"/>
          <w:marTop w:val="0"/>
          <w:marBottom w:val="0"/>
          <w:divBdr>
            <w:top w:val="none" w:sz="0" w:space="0" w:color="auto"/>
            <w:left w:val="none" w:sz="0" w:space="0" w:color="auto"/>
            <w:bottom w:val="none" w:sz="0" w:space="0" w:color="auto"/>
            <w:right w:val="none" w:sz="0" w:space="0" w:color="auto"/>
          </w:divBdr>
        </w:div>
        <w:div w:id="352267328">
          <w:marLeft w:val="480"/>
          <w:marRight w:val="0"/>
          <w:marTop w:val="0"/>
          <w:marBottom w:val="0"/>
          <w:divBdr>
            <w:top w:val="none" w:sz="0" w:space="0" w:color="auto"/>
            <w:left w:val="none" w:sz="0" w:space="0" w:color="auto"/>
            <w:bottom w:val="none" w:sz="0" w:space="0" w:color="auto"/>
            <w:right w:val="none" w:sz="0" w:space="0" w:color="auto"/>
          </w:divBdr>
        </w:div>
        <w:div w:id="868686343">
          <w:marLeft w:val="480"/>
          <w:marRight w:val="0"/>
          <w:marTop w:val="0"/>
          <w:marBottom w:val="0"/>
          <w:divBdr>
            <w:top w:val="none" w:sz="0" w:space="0" w:color="auto"/>
            <w:left w:val="none" w:sz="0" w:space="0" w:color="auto"/>
            <w:bottom w:val="none" w:sz="0" w:space="0" w:color="auto"/>
            <w:right w:val="none" w:sz="0" w:space="0" w:color="auto"/>
          </w:divBdr>
        </w:div>
        <w:div w:id="234433670">
          <w:marLeft w:val="480"/>
          <w:marRight w:val="0"/>
          <w:marTop w:val="0"/>
          <w:marBottom w:val="0"/>
          <w:divBdr>
            <w:top w:val="none" w:sz="0" w:space="0" w:color="auto"/>
            <w:left w:val="none" w:sz="0" w:space="0" w:color="auto"/>
            <w:bottom w:val="none" w:sz="0" w:space="0" w:color="auto"/>
            <w:right w:val="none" w:sz="0" w:space="0" w:color="auto"/>
          </w:divBdr>
        </w:div>
        <w:div w:id="388304096">
          <w:marLeft w:val="480"/>
          <w:marRight w:val="0"/>
          <w:marTop w:val="0"/>
          <w:marBottom w:val="0"/>
          <w:divBdr>
            <w:top w:val="none" w:sz="0" w:space="0" w:color="auto"/>
            <w:left w:val="none" w:sz="0" w:space="0" w:color="auto"/>
            <w:bottom w:val="none" w:sz="0" w:space="0" w:color="auto"/>
            <w:right w:val="none" w:sz="0" w:space="0" w:color="auto"/>
          </w:divBdr>
        </w:div>
        <w:div w:id="1787506971">
          <w:marLeft w:val="480"/>
          <w:marRight w:val="0"/>
          <w:marTop w:val="0"/>
          <w:marBottom w:val="0"/>
          <w:divBdr>
            <w:top w:val="none" w:sz="0" w:space="0" w:color="auto"/>
            <w:left w:val="none" w:sz="0" w:space="0" w:color="auto"/>
            <w:bottom w:val="none" w:sz="0" w:space="0" w:color="auto"/>
            <w:right w:val="none" w:sz="0" w:space="0" w:color="auto"/>
          </w:divBdr>
        </w:div>
        <w:div w:id="1617172172">
          <w:marLeft w:val="480"/>
          <w:marRight w:val="0"/>
          <w:marTop w:val="0"/>
          <w:marBottom w:val="0"/>
          <w:divBdr>
            <w:top w:val="none" w:sz="0" w:space="0" w:color="auto"/>
            <w:left w:val="none" w:sz="0" w:space="0" w:color="auto"/>
            <w:bottom w:val="none" w:sz="0" w:space="0" w:color="auto"/>
            <w:right w:val="none" w:sz="0" w:space="0" w:color="auto"/>
          </w:divBdr>
        </w:div>
        <w:div w:id="199632947">
          <w:marLeft w:val="480"/>
          <w:marRight w:val="0"/>
          <w:marTop w:val="0"/>
          <w:marBottom w:val="0"/>
          <w:divBdr>
            <w:top w:val="none" w:sz="0" w:space="0" w:color="auto"/>
            <w:left w:val="none" w:sz="0" w:space="0" w:color="auto"/>
            <w:bottom w:val="none" w:sz="0" w:space="0" w:color="auto"/>
            <w:right w:val="none" w:sz="0" w:space="0" w:color="auto"/>
          </w:divBdr>
        </w:div>
        <w:div w:id="1272855543">
          <w:marLeft w:val="480"/>
          <w:marRight w:val="0"/>
          <w:marTop w:val="0"/>
          <w:marBottom w:val="0"/>
          <w:divBdr>
            <w:top w:val="none" w:sz="0" w:space="0" w:color="auto"/>
            <w:left w:val="none" w:sz="0" w:space="0" w:color="auto"/>
            <w:bottom w:val="none" w:sz="0" w:space="0" w:color="auto"/>
            <w:right w:val="none" w:sz="0" w:space="0" w:color="auto"/>
          </w:divBdr>
        </w:div>
        <w:div w:id="410346550">
          <w:marLeft w:val="480"/>
          <w:marRight w:val="0"/>
          <w:marTop w:val="0"/>
          <w:marBottom w:val="0"/>
          <w:divBdr>
            <w:top w:val="none" w:sz="0" w:space="0" w:color="auto"/>
            <w:left w:val="none" w:sz="0" w:space="0" w:color="auto"/>
            <w:bottom w:val="none" w:sz="0" w:space="0" w:color="auto"/>
            <w:right w:val="none" w:sz="0" w:space="0" w:color="auto"/>
          </w:divBdr>
        </w:div>
        <w:div w:id="81730593">
          <w:marLeft w:val="480"/>
          <w:marRight w:val="0"/>
          <w:marTop w:val="0"/>
          <w:marBottom w:val="0"/>
          <w:divBdr>
            <w:top w:val="none" w:sz="0" w:space="0" w:color="auto"/>
            <w:left w:val="none" w:sz="0" w:space="0" w:color="auto"/>
            <w:bottom w:val="none" w:sz="0" w:space="0" w:color="auto"/>
            <w:right w:val="none" w:sz="0" w:space="0" w:color="auto"/>
          </w:divBdr>
        </w:div>
        <w:div w:id="740099142">
          <w:marLeft w:val="480"/>
          <w:marRight w:val="0"/>
          <w:marTop w:val="0"/>
          <w:marBottom w:val="0"/>
          <w:divBdr>
            <w:top w:val="none" w:sz="0" w:space="0" w:color="auto"/>
            <w:left w:val="none" w:sz="0" w:space="0" w:color="auto"/>
            <w:bottom w:val="none" w:sz="0" w:space="0" w:color="auto"/>
            <w:right w:val="none" w:sz="0" w:space="0" w:color="auto"/>
          </w:divBdr>
        </w:div>
        <w:div w:id="1955015859">
          <w:marLeft w:val="480"/>
          <w:marRight w:val="0"/>
          <w:marTop w:val="0"/>
          <w:marBottom w:val="0"/>
          <w:divBdr>
            <w:top w:val="none" w:sz="0" w:space="0" w:color="auto"/>
            <w:left w:val="none" w:sz="0" w:space="0" w:color="auto"/>
            <w:bottom w:val="none" w:sz="0" w:space="0" w:color="auto"/>
            <w:right w:val="none" w:sz="0" w:space="0" w:color="auto"/>
          </w:divBdr>
        </w:div>
        <w:div w:id="1949771949">
          <w:marLeft w:val="480"/>
          <w:marRight w:val="0"/>
          <w:marTop w:val="0"/>
          <w:marBottom w:val="0"/>
          <w:divBdr>
            <w:top w:val="none" w:sz="0" w:space="0" w:color="auto"/>
            <w:left w:val="none" w:sz="0" w:space="0" w:color="auto"/>
            <w:bottom w:val="none" w:sz="0" w:space="0" w:color="auto"/>
            <w:right w:val="none" w:sz="0" w:space="0" w:color="auto"/>
          </w:divBdr>
        </w:div>
        <w:div w:id="2054692503">
          <w:marLeft w:val="480"/>
          <w:marRight w:val="0"/>
          <w:marTop w:val="0"/>
          <w:marBottom w:val="0"/>
          <w:divBdr>
            <w:top w:val="none" w:sz="0" w:space="0" w:color="auto"/>
            <w:left w:val="none" w:sz="0" w:space="0" w:color="auto"/>
            <w:bottom w:val="none" w:sz="0" w:space="0" w:color="auto"/>
            <w:right w:val="none" w:sz="0" w:space="0" w:color="auto"/>
          </w:divBdr>
        </w:div>
        <w:div w:id="244610641">
          <w:marLeft w:val="480"/>
          <w:marRight w:val="0"/>
          <w:marTop w:val="0"/>
          <w:marBottom w:val="0"/>
          <w:divBdr>
            <w:top w:val="none" w:sz="0" w:space="0" w:color="auto"/>
            <w:left w:val="none" w:sz="0" w:space="0" w:color="auto"/>
            <w:bottom w:val="none" w:sz="0" w:space="0" w:color="auto"/>
            <w:right w:val="none" w:sz="0" w:space="0" w:color="auto"/>
          </w:divBdr>
        </w:div>
        <w:div w:id="979924180">
          <w:marLeft w:val="480"/>
          <w:marRight w:val="0"/>
          <w:marTop w:val="0"/>
          <w:marBottom w:val="0"/>
          <w:divBdr>
            <w:top w:val="none" w:sz="0" w:space="0" w:color="auto"/>
            <w:left w:val="none" w:sz="0" w:space="0" w:color="auto"/>
            <w:bottom w:val="none" w:sz="0" w:space="0" w:color="auto"/>
            <w:right w:val="none" w:sz="0" w:space="0" w:color="auto"/>
          </w:divBdr>
        </w:div>
        <w:div w:id="414209617">
          <w:marLeft w:val="480"/>
          <w:marRight w:val="0"/>
          <w:marTop w:val="0"/>
          <w:marBottom w:val="0"/>
          <w:divBdr>
            <w:top w:val="none" w:sz="0" w:space="0" w:color="auto"/>
            <w:left w:val="none" w:sz="0" w:space="0" w:color="auto"/>
            <w:bottom w:val="none" w:sz="0" w:space="0" w:color="auto"/>
            <w:right w:val="none" w:sz="0" w:space="0" w:color="auto"/>
          </w:divBdr>
        </w:div>
        <w:div w:id="178400541">
          <w:marLeft w:val="480"/>
          <w:marRight w:val="0"/>
          <w:marTop w:val="0"/>
          <w:marBottom w:val="0"/>
          <w:divBdr>
            <w:top w:val="none" w:sz="0" w:space="0" w:color="auto"/>
            <w:left w:val="none" w:sz="0" w:space="0" w:color="auto"/>
            <w:bottom w:val="none" w:sz="0" w:space="0" w:color="auto"/>
            <w:right w:val="none" w:sz="0" w:space="0" w:color="auto"/>
          </w:divBdr>
        </w:div>
        <w:div w:id="883759480">
          <w:marLeft w:val="480"/>
          <w:marRight w:val="0"/>
          <w:marTop w:val="0"/>
          <w:marBottom w:val="0"/>
          <w:divBdr>
            <w:top w:val="none" w:sz="0" w:space="0" w:color="auto"/>
            <w:left w:val="none" w:sz="0" w:space="0" w:color="auto"/>
            <w:bottom w:val="none" w:sz="0" w:space="0" w:color="auto"/>
            <w:right w:val="none" w:sz="0" w:space="0" w:color="auto"/>
          </w:divBdr>
        </w:div>
        <w:div w:id="574515402">
          <w:marLeft w:val="480"/>
          <w:marRight w:val="0"/>
          <w:marTop w:val="0"/>
          <w:marBottom w:val="0"/>
          <w:divBdr>
            <w:top w:val="none" w:sz="0" w:space="0" w:color="auto"/>
            <w:left w:val="none" w:sz="0" w:space="0" w:color="auto"/>
            <w:bottom w:val="none" w:sz="0" w:space="0" w:color="auto"/>
            <w:right w:val="none" w:sz="0" w:space="0" w:color="auto"/>
          </w:divBdr>
        </w:div>
        <w:div w:id="906308038">
          <w:marLeft w:val="480"/>
          <w:marRight w:val="0"/>
          <w:marTop w:val="0"/>
          <w:marBottom w:val="0"/>
          <w:divBdr>
            <w:top w:val="none" w:sz="0" w:space="0" w:color="auto"/>
            <w:left w:val="none" w:sz="0" w:space="0" w:color="auto"/>
            <w:bottom w:val="none" w:sz="0" w:space="0" w:color="auto"/>
            <w:right w:val="none" w:sz="0" w:space="0" w:color="auto"/>
          </w:divBdr>
        </w:div>
        <w:div w:id="915357930">
          <w:marLeft w:val="480"/>
          <w:marRight w:val="0"/>
          <w:marTop w:val="0"/>
          <w:marBottom w:val="0"/>
          <w:divBdr>
            <w:top w:val="none" w:sz="0" w:space="0" w:color="auto"/>
            <w:left w:val="none" w:sz="0" w:space="0" w:color="auto"/>
            <w:bottom w:val="none" w:sz="0" w:space="0" w:color="auto"/>
            <w:right w:val="none" w:sz="0" w:space="0" w:color="auto"/>
          </w:divBdr>
        </w:div>
        <w:div w:id="1862233393">
          <w:marLeft w:val="480"/>
          <w:marRight w:val="0"/>
          <w:marTop w:val="0"/>
          <w:marBottom w:val="0"/>
          <w:divBdr>
            <w:top w:val="none" w:sz="0" w:space="0" w:color="auto"/>
            <w:left w:val="none" w:sz="0" w:space="0" w:color="auto"/>
            <w:bottom w:val="none" w:sz="0" w:space="0" w:color="auto"/>
            <w:right w:val="none" w:sz="0" w:space="0" w:color="auto"/>
          </w:divBdr>
        </w:div>
        <w:div w:id="425417657">
          <w:marLeft w:val="480"/>
          <w:marRight w:val="0"/>
          <w:marTop w:val="0"/>
          <w:marBottom w:val="0"/>
          <w:divBdr>
            <w:top w:val="none" w:sz="0" w:space="0" w:color="auto"/>
            <w:left w:val="none" w:sz="0" w:space="0" w:color="auto"/>
            <w:bottom w:val="none" w:sz="0" w:space="0" w:color="auto"/>
            <w:right w:val="none" w:sz="0" w:space="0" w:color="auto"/>
          </w:divBdr>
        </w:div>
        <w:div w:id="1961108329">
          <w:marLeft w:val="480"/>
          <w:marRight w:val="0"/>
          <w:marTop w:val="0"/>
          <w:marBottom w:val="0"/>
          <w:divBdr>
            <w:top w:val="none" w:sz="0" w:space="0" w:color="auto"/>
            <w:left w:val="none" w:sz="0" w:space="0" w:color="auto"/>
            <w:bottom w:val="none" w:sz="0" w:space="0" w:color="auto"/>
            <w:right w:val="none" w:sz="0" w:space="0" w:color="auto"/>
          </w:divBdr>
        </w:div>
        <w:div w:id="242449380">
          <w:marLeft w:val="480"/>
          <w:marRight w:val="0"/>
          <w:marTop w:val="0"/>
          <w:marBottom w:val="0"/>
          <w:divBdr>
            <w:top w:val="none" w:sz="0" w:space="0" w:color="auto"/>
            <w:left w:val="none" w:sz="0" w:space="0" w:color="auto"/>
            <w:bottom w:val="none" w:sz="0" w:space="0" w:color="auto"/>
            <w:right w:val="none" w:sz="0" w:space="0" w:color="auto"/>
          </w:divBdr>
        </w:div>
        <w:div w:id="132259535">
          <w:marLeft w:val="480"/>
          <w:marRight w:val="0"/>
          <w:marTop w:val="0"/>
          <w:marBottom w:val="0"/>
          <w:divBdr>
            <w:top w:val="none" w:sz="0" w:space="0" w:color="auto"/>
            <w:left w:val="none" w:sz="0" w:space="0" w:color="auto"/>
            <w:bottom w:val="none" w:sz="0" w:space="0" w:color="auto"/>
            <w:right w:val="none" w:sz="0" w:space="0" w:color="auto"/>
          </w:divBdr>
        </w:div>
        <w:div w:id="70544797">
          <w:marLeft w:val="480"/>
          <w:marRight w:val="0"/>
          <w:marTop w:val="0"/>
          <w:marBottom w:val="0"/>
          <w:divBdr>
            <w:top w:val="none" w:sz="0" w:space="0" w:color="auto"/>
            <w:left w:val="none" w:sz="0" w:space="0" w:color="auto"/>
            <w:bottom w:val="none" w:sz="0" w:space="0" w:color="auto"/>
            <w:right w:val="none" w:sz="0" w:space="0" w:color="auto"/>
          </w:divBdr>
        </w:div>
        <w:div w:id="1489589540">
          <w:marLeft w:val="480"/>
          <w:marRight w:val="0"/>
          <w:marTop w:val="0"/>
          <w:marBottom w:val="0"/>
          <w:divBdr>
            <w:top w:val="none" w:sz="0" w:space="0" w:color="auto"/>
            <w:left w:val="none" w:sz="0" w:space="0" w:color="auto"/>
            <w:bottom w:val="none" w:sz="0" w:space="0" w:color="auto"/>
            <w:right w:val="none" w:sz="0" w:space="0" w:color="auto"/>
          </w:divBdr>
        </w:div>
        <w:div w:id="1415660329">
          <w:marLeft w:val="480"/>
          <w:marRight w:val="0"/>
          <w:marTop w:val="0"/>
          <w:marBottom w:val="0"/>
          <w:divBdr>
            <w:top w:val="none" w:sz="0" w:space="0" w:color="auto"/>
            <w:left w:val="none" w:sz="0" w:space="0" w:color="auto"/>
            <w:bottom w:val="none" w:sz="0" w:space="0" w:color="auto"/>
            <w:right w:val="none" w:sz="0" w:space="0" w:color="auto"/>
          </w:divBdr>
        </w:div>
        <w:div w:id="499271475">
          <w:marLeft w:val="480"/>
          <w:marRight w:val="0"/>
          <w:marTop w:val="0"/>
          <w:marBottom w:val="0"/>
          <w:divBdr>
            <w:top w:val="none" w:sz="0" w:space="0" w:color="auto"/>
            <w:left w:val="none" w:sz="0" w:space="0" w:color="auto"/>
            <w:bottom w:val="none" w:sz="0" w:space="0" w:color="auto"/>
            <w:right w:val="none" w:sz="0" w:space="0" w:color="auto"/>
          </w:divBdr>
        </w:div>
        <w:div w:id="2068725143">
          <w:marLeft w:val="480"/>
          <w:marRight w:val="0"/>
          <w:marTop w:val="0"/>
          <w:marBottom w:val="0"/>
          <w:divBdr>
            <w:top w:val="none" w:sz="0" w:space="0" w:color="auto"/>
            <w:left w:val="none" w:sz="0" w:space="0" w:color="auto"/>
            <w:bottom w:val="none" w:sz="0" w:space="0" w:color="auto"/>
            <w:right w:val="none" w:sz="0" w:space="0" w:color="auto"/>
          </w:divBdr>
        </w:div>
        <w:div w:id="1600218167">
          <w:marLeft w:val="480"/>
          <w:marRight w:val="0"/>
          <w:marTop w:val="0"/>
          <w:marBottom w:val="0"/>
          <w:divBdr>
            <w:top w:val="none" w:sz="0" w:space="0" w:color="auto"/>
            <w:left w:val="none" w:sz="0" w:space="0" w:color="auto"/>
            <w:bottom w:val="none" w:sz="0" w:space="0" w:color="auto"/>
            <w:right w:val="none" w:sz="0" w:space="0" w:color="auto"/>
          </w:divBdr>
        </w:div>
        <w:div w:id="1016158454">
          <w:marLeft w:val="480"/>
          <w:marRight w:val="0"/>
          <w:marTop w:val="0"/>
          <w:marBottom w:val="0"/>
          <w:divBdr>
            <w:top w:val="none" w:sz="0" w:space="0" w:color="auto"/>
            <w:left w:val="none" w:sz="0" w:space="0" w:color="auto"/>
            <w:bottom w:val="none" w:sz="0" w:space="0" w:color="auto"/>
            <w:right w:val="none" w:sz="0" w:space="0" w:color="auto"/>
          </w:divBdr>
        </w:div>
        <w:div w:id="1785953434">
          <w:marLeft w:val="480"/>
          <w:marRight w:val="0"/>
          <w:marTop w:val="0"/>
          <w:marBottom w:val="0"/>
          <w:divBdr>
            <w:top w:val="none" w:sz="0" w:space="0" w:color="auto"/>
            <w:left w:val="none" w:sz="0" w:space="0" w:color="auto"/>
            <w:bottom w:val="none" w:sz="0" w:space="0" w:color="auto"/>
            <w:right w:val="none" w:sz="0" w:space="0" w:color="auto"/>
          </w:divBdr>
        </w:div>
        <w:div w:id="1037511165">
          <w:marLeft w:val="480"/>
          <w:marRight w:val="0"/>
          <w:marTop w:val="0"/>
          <w:marBottom w:val="0"/>
          <w:divBdr>
            <w:top w:val="none" w:sz="0" w:space="0" w:color="auto"/>
            <w:left w:val="none" w:sz="0" w:space="0" w:color="auto"/>
            <w:bottom w:val="none" w:sz="0" w:space="0" w:color="auto"/>
            <w:right w:val="none" w:sz="0" w:space="0" w:color="auto"/>
          </w:divBdr>
        </w:div>
        <w:div w:id="1473018639">
          <w:marLeft w:val="480"/>
          <w:marRight w:val="0"/>
          <w:marTop w:val="0"/>
          <w:marBottom w:val="0"/>
          <w:divBdr>
            <w:top w:val="none" w:sz="0" w:space="0" w:color="auto"/>
            <w:left w:val="none" w:sz="0" w:space="0" w:color="auto"/>
            <w:bottom w:val="none" w:sz="0" w:space="0" w:color="auto"/>
            <w:right w:val="none" w:sz="0" w:space="0" w:color="auto"/>
          </w:divBdr>
        </w:div>
        <w:div w:id="690960860">
          <w:marLeft w:val="480"/>
          <w:marRight w:val="0"/>
          <w:marTop w:val="0"/>
          <w:marBottom w:val="0"/>
          <w:divBdr>
            <w:top w:val="none" w:sz="0" w:space="0" w:color="auto"/>
            <w:left w:val="none" w:sz="0" w:space="0" w:color="auto"/>
            <w:bottom w:val="none" w:sz="0" w:space="0" w:color="auto"/>
            <w:right w:val="none" w:sz="0" w:space="0" w:color="auto"/>
          </w:divBdr>
        </w:div>
        <w:div w:id="1424523024">
          <w:marLeft w:val="480"/>
          <w:marRight w:val="0"/>
          <w:marTop w:val="0"/>
          <w:marBottom w:val="0"/>
          <w:divBdr>
            <w:top w:val="none" w:sz="0" w:space="0" w:color="auto"/>
            <w:left w:val="none" w:sz="0" w:space="0" w:color="auto"/>
            <w:bottom w:val="none" w:sz="0" w:space="0" w:color="auto"/>
            <w:right w:val="none" w:sz="0" w:space="0" w:color="auto"/>
          </w:divBdr>
        </w:div>
        <w:div w:id="1064834962">
          <w:marLeft w:val="480"/>
          <w:marRight w:val="0"/>
          <w:marTop w:val="0"/>
          <w:marBottom w:val="0"/>
          <w:divBdr>
            <w:top w:val="none" w:sz="0" w:space="0" w:color="auto"/>
            <w:left w:val="none" w:sz="0" w:space="0" w:color="auto"/>
            <w:bottom w:val="none" w:sz="0" w:space="0" w:color="auto"/>
            <w:right w:val="none" w:sz="0" w:space="0" w:color="auto"/>
          </w:divBdr>
        </w:div>
        <w:div w:id="1160341193">
          <w:marLeft w:val="480"/>
          <w:marRight w:val="0"/>
          <w:marTop w:val="0"/>
          <w:marBottom w:val="0"/>
          <w:divBdr>
            <w:top w:val="none" w:sz="0" w:space="0" w:color="auto"/>
            <w:left w:val="none" w:sz="0" w:space="0" w:color="auto"/>
            <w:bottom w:val="none" w:sz="0" w:space="0" w:color="auto"/>
            <w:right w:val="none" w:sz="0" w:space="0" w:color="auto"/>
          </w:divBdr>
        </w:div>
        <w:div w:id="1578323222">
          <w:marLeft w:val="480"/>
          <w:marRight w:val="0"/>
          <w:marTop w:val="0"/>
          <w:marBottom w:val="0"/>
          <w:divBdr>
            <w:top w:val="none" w:sz="0" w:space="0" w:color="auto"/>
            <w:left w:val="none" w:sz="0" w:space="0" w:color="auto"/>
            <w:bottom w:val="none" w:sz="0" w:space="0" w:color="auto"/>
            <w:right w:val="none" w:sz="0" w:space="0" w:color="auto"/>
          </w:divBdr>
        </w:div>
        <w:div w:id="1711495218">
          <w:marLeft w:val="480"/>
          <w:marRight w:val="0"/>
          <w:marTop w:val="0"/>
          <w:marBottom w:val="0"/>
          <w:divBdr>
            <w:top w:val="none" w:sz="0" w:space="0" w:color="auto"/>
            <w:left w:val="none" w:sz="0" w:space="0" w:color="auto"/>
            <w:bottom w:val="none" w:sz="0" w:space="0" w:color="auto"/>
            <w:right w:val="none" w:sz="0" w:space="0" w:color="auto"/>
          </w:divBdr>
        </w:div>
        <w:div w:id="105471025">
          <w:marLeft w:val="480"/>
          <w:marRight w:val="0"/>
          <w:marTop w:val="0"/>
          <w:marBottom w:val="0"/>
          <w:divBdr>
            <w:top w:val="none" w:sz="0" w:space="0" w:color="auto"/>
            <w:left w:val="none" w:sz="0" w:space="0" w:color="auto"/>
            <w:bottom w:val="none" w:sz="0" w:space="0" w:color="auto"/>
            <w:right w:val="none" w:sz="0" w:space="0" w:color="auto"/>
          </w:divBdr>
        </w:div>
        <w:div w:id="1761876261">
          <w:marLeft w:val="480"/>
          <w:marRight w:val="0"/>
          <w:marTop w:val="0"/>
          <w:marBottom w:val="0"/>
          <w:divBdr>
            <w:top w:val="none" w:sz="0" w:space="0" w:color="auto"/>
            <w:left w:val="none" w:sz="0" w:space="0" w:color="auto"/>
            <w:bottom w:val="none" w:sz="0" w:space="0" w:color="auto"/>
            <w:right w:val="none" w:sz="0" w:space="0" w:color="auto"/>
          </w:divBdr>
        </w:div>
        <w:div w:id="570041779">
          <w:marLeft w:val="480"/>
          <w:marRight w:val="0"/>
          <w:marTop w:val="0"/>
          <w:marBottom w:val="0"/>
          <w:divBdr>
            <w:top w:val="none" w:sz="0" w:space="0" w:color="auto"/>
            <w:left w:val="none" w:sz="0" w:space="0" w:color="auto"/>
            <w:bottom w:val="none" w:sz="0" w:space="0" w:color="auto"/>
            <w:right w:val="none" w:sz="0" w:space="0" w:color="auto"/>
          </w:divBdr>
        </w:div>
        <w:div w:id="1699502716">
          <w:marLeft w:val="480"/>
          <w:marRight w:val="0"/>
          <w:marTop w:val="0"/>
          <w:marBottom w:val="0"/>
          <w:divBdr>
            <w:top w:val="none" w:sz="0" w:space="0" w:color="auto"/>
            <w:left w:val="none" w:sz="0" w:space="0" w:color="auto"/>
            <w:bottom w:val="none" w:sz="0" w:space="0" w:color="auto"/>
            <w:right w:val="none" w:sz="0" w:space="0" w:color="auto"/>
          </w:divBdr>
        </w:div>
        <w:div w:id="1662856439">
          <w:marLeft w:val="480"/>
          <w:marRight w:val="0"/>
          <w:marTop w:val="0"/>
          <w:marBottom w:val="0"/>
          <w:divBdr>
            <w:top w:val="none" w:sz="0" w:space="0" w:color="auto"/>
            <w:left w:val="none" w:sz="0" w:space="0" w:color="auto"/>
            <w:bottom w:val="none" w:sz="0" w:space="0" w:color="auto"/>
            <w:right w:val="none" w:sz="0" w:space="0" w:color="auto"/>
          </w:divBdr>
        </w:div>
        <w:div w:id="283729428">
          <w:marLeft w:val="480"/>
          <w:marRight w:val="0"/>
          <w:marTop w:val="0"/>
          <w:marBottom w:val="0"/>
          <w:divBdr>
            <w:top w:val="none" w:sz="0" w:space="0" w:color="auto"/>
            <w:left w:val="none" w:sz="0" w:space="0" w:color="auto"/>
            <w:bottom w:val="none" w:sz="0" w:space="0" w:color="auto"/>
            <w:right w:val="none" w:sz="0" w:space="0" w:color="auto"/>
          </w:divBdr>
        </w:div>
        <w:div w:id="1369145265">
          <w:marLeft w:val="480"/>
          <w:marRight w:val="0"/>
          <w:marTop w:val="0"/>
          <w:marBottom w:val="0"/>
          <w:divBdr>
            <w:top w:val="none" w:sz="0" w:space="0" w:color="auto"/>
            <w:left w:val="none" w:sz="0" w:space="0" w:color="auto"/>
            <w:bottom w:val="none" w:sz="0" w:space="0" w:color="auto"/>
            <w:right w:val="none" w:sz="0" w:space="0" w:color="auto"/>
          </w:divBdr>
        </w:div>
        <w:div w:id="1772972428">
          <w:marLeft w:val="480"/>
          <w:marRight w:val="0"/>
          <w:marTop w:val="0"/>
          <w:marBottom w:val="0"/>
          <w:divBdr>
            <w:top w:val="none" w:sz="0" w:space="0" w:color="auto"/>
            <w:left w:val="none" w:sz="0" w:space="0" w:color="auto"/>
            <w:bottom w:val="none" w:sz="0" w:space="0" w:color="auto"/>
            <w:right w:val="none" w:sz="0" w:space="0" w:color="auto"/>
          </w:divBdr>
        </w:div>
        <w:div w:id="1068528844">
          <w:marLeft w:val="480"/>
          <w:marRight w:val="0"/>
          <w:marTop w:val="0"/>
          <w:marBottom w:val="0"/>
          <w:divBdr>
            <w:top w:val="none" w:sz="0" w:space="0" w:color="auto"/>
            <w:left w:val="none" w:sz="0" w:space="0" w:color="auto"/>
            <w:bottom w:val="none" w:sz="0" w:space="0" w:color="auto"/>
            <w:right w:val="none" w:sz="0" w:space="0" w:color="auto"/>
          </w:divBdr>
        </w:div>
        <w:div w:id="1567112194">
          <w:marLeft w:val="480"/>
          <w:marRight w:val="0"/>
          <w:marTop w:val="0"/>
          <w:marBottom w:val="0"/>
          <w:divBdr>
            <w:top w:val="none" w:sz="0" w:space="0" w:color="auto"/>
            <w:left w:val="none" w:sz="0" w:space="0" w:color="auto"/>
            <w:bottom w:val="none" w:sz="0" w:space="0" w:color="auto"/>
            <w:right w:val="none" w:sz="0" w:space="0" w:color="auto"/>
          </w:divBdr>
        </w:div>
        <w:div w:id="878472916">
          <w:marLeft w:val="480"/>
          <w:marRight w:val="0"/>
          <w:marTop w:val="0"/>
          <w:marBottom w:val="0"/>
          <w:divBdr>
            <w:top w:val="none" w:sz="0" w:space="0" w:color="auto"/>
            <w:left w:val="none" w:sz="0" w:space="0" w:color="auto"/>
            <w:bottom w:val="none" w:sz="0" w:space="0" w:color="auto"/>
            <w:right w:val="none" w:sz="0" w:space="0" w:color="auto"/>
          </w:divBdr>
        </w:div>
        <w:div w:id="1983734999">
          <w:marLeft w:val="480"/>
          <w:marRight w:val="0"/>
          <w:marTop w:val="0"/>
          <w:marBottom w:val="0"/>
          <w:divBdr>
            <w:top w:val="none" w:sz="0" w:space="0" w:color="auto"/>
            <w:left w:val="none" w:sz="0" w:space="0" w:color="auto"/>
            <w:bottom w:val="none" w:sz="0" w:space="0" w:color="auto"/>
            <w:right w:val="none" w:sz="0" w:space="0" w:color="auto"/>
          </w:divBdr>
        </w:div>
        <w:div w:id="636185942">
          <w:marLeft w:val="480"/>
          <w:marRight w:val="0"/>
          <w:marTop w:val="0"/>
          <w:marBottom w:val="0"/>
          <w:divBdr>
            <w:top w:val="none" w:sz="0" w:space="0" w:color="auto"/>
            <w:left w:val="none" w:sz="0" w:space="0" w:color="auto"/>
            <w:bottom w:val="none" w:sz="0" w:space="0" w:color="auto"/>
            <w:right w:val="none" w:sz="0" w:space="0" w:color="auto"/>
          </w:divBdr>
        </w:div>
        <w:div w:id="627324264">
          <w:marLeft w:val="480"/>
          <w:marRight w:val="0"/>
          <w:marTop w:val="0"/>
          <w:marBottom w:val="0"/>
          <w:divBdr>
            <w:top w:val="none" w:sz="0" w:space="0" w:color="auto"/>
            <w:left w:val="none" w:sz="0" w:space="0" w:color="auto"/>
            <w:bottom w:val="none" w:sz="0" w:space="0" w:color="auto"/>
            <w:right w:val="none" w:sz="0" w:space="0" w:color="auto"/>
          </w:divBdr>
        </w:div>
        <w:div w:id="1729722089">
          <w:marLeft w:val="480"/>
          <w:marRight w:val="0"/>
          <w:marTop w:val="0"/>
          <w:marBottom w:val="0"/>
          <w:divBdr>
            <w:top w:val="none" w:sz="0" w:space="0" w:color="auto"/>
            <w:left w:val="none" w:sz="0" w:space="0" w:color="auto"/>
            <w:bottom w:val="none" w:sz="0" w:space="0" w:color="auto"/>
            <w:right w:val="none" w:sz="0" w:space="0" w:color="auto"/>
          </w:divBdr>
        </w:div>
        <w:div w:id="29304545">
          <w:marLeft w:val="480"/>
          <w:marRight w:val="0"/>
          <w:marTop w:val="0"/>
          <w:marBottom w:val="0"/>
          <w:divBdr>
            <w:top w:val="none" w:sz="0" w:space="0" w:color="auto"/>
            <w:left w:val="none" w:sz="0" w:space="0" w:color="auto"/>
            <w:bottom w:val="none" w:sz="0" w:space="0" w:color="auto"/>
            <w:right w:val="none" w:sz="0" w:space="0" w:color="auto"/>
          </w:divBdr>
        </w:div>
        <w:div w:id="525485894">
          <w:marLeft w:val="480"/>
          <w:marRight w:val="0"/>
          <w:marTop w:val="0"/>
          <w:marBottom w:val="0"/>
          <w:divBdr>
            <w:top w:val="none" w:sz="0" w:space="0" w:color="auto"/>
            <w:left w:val="none" w:sz="0" w:space="0" w:color="auto"/>
            <w:bottom w:val="none" w:sz="0" w:space="0" w:color="auto"/>
            <w:right w:val="none" w:sz="0" w:space="0" w:color="auto"/>
          </w:divBdr>
        </w:div>
        <w:div w:id="1596743713">
          <w:marLeft w:val="480"/>
          <w:marRight w:val="0"/>
          <w:marTop w:val="0"/>
          <w:marBottom w:val="0"/>
          <w:divBdr>
            <w:top w:val="none" w:sz="0" w:space="0" w:color="auto"/>
            <w:left w:val="none" w:sz="0" w:space="0" w:color="auto"/>
            <w:bottom w:val="none" w:sz="0" w:space="0" w:color="auto"/>
            <w:right w:val="none" w:sz="0" w:space="0" w:color="auto"/>
          </w:divBdr>
        </w:div>
        <w:div w:id="1824081658">
          <w:marLeft w:val="480"/>
          <w:marRight w:val="0"/>
          <w:marTop w:val="0"/>
          <w:marBottom w:val="0"/>
          <w:divBdr>
            <w:top w:val="none" w:sz="0" w:space="0" w:color="auto"/>
            <w:left w:val="none" w:sz="0" w:space="0" w:color="auto"/>
            <w:bottom w:val="none" w:sz="0" w:space="0" w:color="auto"/>
            <w:right w:val="none" w:sz="0" w:space="0" w:color="auto"/>
          </w:divBdr>
        </w:div>
        <w:div w:id="130828052">
          <w:marLeft w:val="480"/>
          <w:marRight w:val="0"/>
          <w:marTop w:val="0"/>
          <w:marBottom w:val="0"/>
          <w:divBdr>
            <w:top w:val="none" w:sz="0" w:space="0" w:color="auto"/>
            <w:left w:val="none" w:sz="0" w:space="0" w:color="auto"/>
            <w:bottom w:val="none" w:sz="0" w:space="0" w:color="auto"/>
            <w:right w:val="none" w:sz="0" w:space="0" w:color="auto"/>
          </w:divBdr>
        </w:div>
        <w:div w:id="1633629377">
          <w:marLeft w:val="480"/>
          <w:marRight w:val="0"/>
          <w:marTop w:val="0"/>
          <w:marBottom w:val="0"/>
          <w:divBdr>
            <w:top w:val="none" w:sz="0" w:space="0" w:color="auto"/>
            <w:left w:val="none" w:sz="0" w:space="0" w:color="auto"/>
            <w:bottom w:val="none" w:sz="0" w:space="0" w:color="auto"/>
            <w:right w:val="none" w:sz="0" w:space="0" w:color="auto"/>
          </w:divBdr>
        </w:div>
        <w:div w:id="1907110487">
          <w:marLeft w:val="480"/>
          <w:marRight w:val="0"/>
          <w:marTop w:val="0"/>
          <w:marBottom w:val="0"/>
          <w:divBdr>
            <w:top w:val="none" w:sz="0" w:space="0" w:color="auto"/>
            <w:left w:val="none" w:sz="0" w:space="0" w:color="auto"/>
            <w:bottom w:val="none" w:sz="0" w:space="0" w:color="auto"/>
            <w:right w:val="none" w:sz="0" w:space="0" w:color="auto"/>
          </w:divBdr>
        </w:div>
        <w:div w:id="1032683368">
          <w:marLeft w:val="480"/>
          <w:marRight w:val="0"/>
          <w:marTop w:val="0"/>
          <w:marBottom w:val="0"/>
          <w:divBdr>
            <w:top w:val="none" w:sz="0" w:space="0" w:color="auto"/>
            <w:left w:val="none" w:sz="0" w:space="0" w:color="auto"/>
            <w:bottom w:val="none" w:sz="0" w:space="0" w:color="auto"/>
            <w:right w:val="none" w:sz="0" w:space="0" w:color="auto"/>
          </w:divBdr>
        </w:div>
        <w:div w:id="1773625372">
          <w:marLeft w:val="480"/>
          <w:marRight w:val="0"/>
          <w:marTop w:val="0"/>
          <w:marBottom w:val="0"/>
          <w:divBdr>
            <w:top w:val="none" w:sz="0" w:space="0" w:color="auto"/>
            <w:left w:val="none" w:sz="0" w:space="0" w:color="auto"/>
            <w:bottom w:val="none" w:sz="0" w:space="0" w:color="auto"/>
            <w:right w:val="none" w:sz="0" w:space="0" w:color="auto"/>
          </w:divBdr>
        </w:div>
        <w:div w:id="769546001">
          <w:marLeft w:val="480"/>
          <w:marRight w:val="0"/>
          <w:marTop w:val="0"/>
          <w:marBottom w:val="0"/>
          <w:divBdr>
            <w:top w:val="none" w:sz="0" w:space="0" w:color="auto"/>
            <w:left w:val="none" w:sz="0" w:space="0" w:color="auto"/>
            <w:bottom w:val="none" w:sz="0" w:space="0" w:color="auto"/>
            <w:right w:val="none" w:sz="0" w:space="0" w:color="auto"/>
          </w:divBdr>
        </w:div>
        <w:div w:id="1324969392">
          <w:marLeft w:val="480"/>
          <w:marRight w:val="0"/>
          <w:marTop w:val="0"/>
          <w:marBottom w:val="0"/>
          <w:divBdr>
            <w:top w:val="none" w:sz="0" w:space="0" w:color="auto"/>
            <w:left w:val="none" w:sz="0" w:space="0" w:color="auto"/>
            <w:bottom w:val="none" w:sz="0" w:space="0" w:color="auto"/>
            <w:right w:val="none" w:sz="0" w:space="0" w:color="auto"/>
          </w:divBdr>
        </w:div>
        <w:div w:id="546067518">
          <w:marLeft w:val="480"/>
          <w:marRight w:val="0"/>
          <w:marTop w:val="0"/>
          <w:marBottom w:val="0"/>
          <w:divBdr>
            <w:top w:val="none" w:sz="0" w:space="0" w:color="auto"/>
            <w:left w:val="none" w:sz="0" w:space="0" w:color="auto"/>
            <w:bottom w:val="none" w:sz="0" w:space="0" w:color="auto"/>
            <w:right w:val="none" w:sz="0" w:space="0" w:color="auto"/>
          </w:divBdr>
        </w:div>
        <w:div w:id="2123961393">
          <w:marLeft w:val="480"/>
          <w:marRight w:val="0"/>
          <w:marTop w:val="0"/>
          <w:marBottom w:val="0"/>
          <w:divBdr>
            <w:top w:val="none" w:sz="0" w:space="0" w:color="auto"/>
            <w:left w:val="none" w:sz="0" w:space="0" w:color="auto"/>
            <w:bottom w:val="none" w:sz="0" w:space="0" w:color="auto"/>
            <w:right w:val="none" w:sz="0" w:space="0" w:color="auto"/>
          </w:divBdr>
        </w:div>
        <w:div w:id="470824759">
          <w:marLeft w:val="480"/>
          <w:marRight w:val="0"/>
          <w:marTop w:val="0"/>
          <w:marBottom w:val="0"/>
          <w:divBdr>
            <w:top w:val="none" w:sz="0" w:space="0" w:color="auto"/>
            <w:left w:val="none" w:sz="0" w:space="0" w:color="auto"/>
            <w:bottom w:val="none" w:sz="0" w:space="0" w:color="auto"/>
            <w:right w:val="none" w:sz="0" w:space="0" w:color="auto"/>
          </w:divBdr>
        </w:div>
        <w:div w:id="1263688979">
          <w:marLeft w:val="480"/>
          <w:marRight w:val="0"/>
          <w:marTop w:val="0"/>
          <w:marBottom w:val="0"/>
          <w:divBdr>
            <w:top w:val="none" w:sz="0" w:space="0" w:color="auto"/>
            <w:left w:val="none" w:sz="0" w:space="0" w:color="auto"/>
            <w:bottom w:val="none" w:sz="0" w:space="0" w:color="auto"/>
            <w:right w:val="none" w:sz="0" w:space="0" w:color="auto"/>
          </w:divBdr>
        </w:div>
        <w:div w:id="1349067716">
          <w:marLeft w:val="480"/>
          <w:marRight w:val="0"/>
          <w:marTop w:val="0"/>
          <w:marBottom w:val="0"/>
          <w:divBdr>
            <w:top w:val="none" w:sz="0" w:space="0" w:color="auto"/>
            <w:left w:val="none" w:sz="0" w:space="0" w:color="auto"/>
            <w:bottom w:val="none" w:sz="0" w:space="0" w:color="auto"/>
            <w:right w:val="none" w:sz="0" w:space="0" w:color="auto"/>
          </w:divBdr>
        </w:div>
        <w:div w:id="797383239">
          <w:marLeft w:val="480"/>
          <w:marRight w:val="0"/>
          <w:marTop w:val="0"/>
          <w:marBottom w:val="0"/>
          <w:divBdr>
            <w:top w:val="none" w:sz="0" w:space="0" w:color="auto"/>
            <w:left w:val="none" w:sz="0" w:space="0" w:color="auto"/>
            <w:bottom w:val="none" w:sz="0" w:space="0" w:color="auto"/>
            <w:right w:val="none" w:sz="0" w:space="0" w:color="auto"/>
          </w:divBdr>
        </w:div>
        <w:div w:id="362556984">
          <w:marLeft w:val="480"/>
          <w:marRight w:val="0"/>
          <w:marTop w:val="0"/>
          <w:marBottom w:val="0"/>
          <w:divBdr>
            <w:top w:val="none" w:sz="0" w:space="0" w:color="auto"/>
            <w:left w:val="none" w:sz="0" w:space="0" w:color="auto"/>
            <w:bottom w:val="none" w:sz="0" w:space="0" w:color="auto"/>
            <w:right w:val="none" w:sz="0" w:space="0" w:color="auto"/>
          </w:divBdr>
        </w:div>
        <w:div w:id="1034189192">
          <w:marLeft w:val="480"/>
          <w:marRight w:val="0"/>
          <w:marTop w:val="0"/>
          <w:marBottom w:val="0"/>
          <w:divBdr>
            <w:top w:val="none" w:sz="0" w:space="0" w:color="auto"/>
            <w:left w:val="none" w:sz="0" w:space="0" w:color="auto"/>
            <w:bottom w:val="none" w:sz="0" w:space="0" w:color="auto"/>
            <w:right w:val="none" w:sz="0" w:space="0" w:color="auto"/>
          </w:divBdr>
        </w:div>
        <w:div w:id="1910773789">
          <w:marLeft w:val="480"/>
          <w:marRight w:val="0"/>
          <w:marTop w:val="0"/>
          <w:marBottom w:val="0"/>
          <w:divBdr>
            <w:top w:val="none" w:sz="0" w:space="0" w:color="auto"/>
            <w:left w:val="none" w:sz="0" w:space="0" w:color="auto"/>
            <w:bottom w:val="none" w:sz="0" w:space="0" w:color="auto"/>
            <w:right w:val="none" w:sz="0" w:space="0" w:color="auto"/>
          </w:divBdr>
        </w:div>
        <w:div w:id="835994069">
          <w:marLeft w:val="480"/>
          <w:marRight w:val="0"/>
          <w:marTop w:val="0"/>
          <w:marBottom w:val="0"/>
          <w:divBdr>
            <w:top w:val="none" w:sz="0" w:space="0" w:color="auto"/>
            <w:left w:val="none" w:sz="0" w:space="0" w:color="auto"/>
            <w:bottom w:val="none" w:sz="0" w:space="0" w:color="auto"/>
            <w:right w:val="none" w:sz="0" w:space="0" w:color="auto"/>
          </w:divBdr>
        </w:div>
        <w:div w:id="458032580">
          <w:marLeft w:val="480"/>
          <w:marRight w:val="0"/>
          <w:marTop w:val="0"/>
          <w:marBottom w:val="0"/>
          <w:divBdr>
            <w:top w:val="none" w:sz="0" w:space="0" w:color="auto"/>
            <w:left w:val="none" w:sz="0" w:space="0" w:color="auto"/>
            <w:bottom w:val="none" w:sz="0" w:space="0" w:color="auto"/>
            <w:right w:val="none" w:sz="0" w:space="0" w:color="auto"/>
          </w:divBdr>
        </w:div>
        <w:div w:id="1012076133">
          <w:marLeft w:val="480"/>
          <w:marRight w:val="0"/>
          <w:marTop w:val="0"/>
          <w:marBottom w:val="0"/>
          <w:divBdr>
            <w:top w:val="none" w:sz="0" w:space="0" w:color="auto"/>
            <w:left w:val="none" w:sz="0" w:space="0" w:color="auto"/>
            <w:bottom w:val="none" w:sz="0" w:space="0" w:color="auto"/>
            <w:right w:val="none" w:sz="0" w:space="0" w:color="auto"/>
          </w:divBdr>
        </w:div>
        <w:div w:id="1169293390">
          <w:marLeft w:val="480"/>
          <w:marRight w:val="0"/>
          <w:marTop w:val="0"/>
          <w:marBottom w:val="0"/>
          <w:divBdr>
            <w:top w:val="none" w:sz="0" w:space="0" w:color="auto"/>
            <w:left w:val="none" w:sz="0" w:space="0" w:color="auto"/>
            <w:bottom w:val="none" w:sz="0" w:space="0" w:color="auto"/>
            <w:right w:val="none" w:sz="0" w:space="0" w:color="auto"/>
          </w:divBdr>
        </w:div>
        <w:div w:id="628241400">
          <w:marLeft w:val="480"/>
          <w:marRight w:val="0"/>
          <w:marTop w:val="0"/>
          <w:marBottom w:val="0"/>
          <w:divBdr>
            <w:top w:val="none" w:sz="0" w:space="0" w:color="auto"/>
            <w:left w:val="none" w:sz="0" w:space="0" w:color="auto"/>
            <w:bottom w:val="none" w:sz="0" w:space="0" w:color="auto"/>
            <w:right w:val="none" w:sz="0" w:space="0" w:color="auto"/>
          </w:divBdr>
        </w:div>
      </w:divsChild>
    </w:div>
    <w:div w:id="1034959047">
      <w:bodyDiv w:val="1"/>
      <w:marLeft w:val="0"/>
      <w:marRight w:val="0"/>
      <w:marTop w:val="0"/>
      <w:marBottom w:val="0"/>
      <w:divBdr>
        <w:top w:val="none" w:sz="0" w:space="0" w:color="auto"/>
        <w:left w:val="none" w:sz="0" w:space="0" w:color="auto"/>
        <w:bottom w:val="none" w:sz="0" w:space="0" w:color="auto"/>
        <w:right w:val="none" w:sz="0" w:space="0" w:color="auto"/>
      </w:divBdr>
    </w:div>
    <w:div w:id="1035154528">
      <w:bodyDiv w:val="1"/>
      <w:marLeft w:val="0"/>
      <w:marRight w:val="0"/>
      <w:marTop w:val="0"/>
      <w:marBottom w:val="0"/>
      <w:divBdr>
        <w:top w:val="none" w:sz="0" w:space="0" w:color="auto"/>
        <w:left w:val="none" w:sz="0" w:space="0" w:color="auto"/>
        <w:bottom w:val="none" w:sz="0" w:space="0" w:color="auto"/>
        <w:right w:val="none" w:sz="0" w:space="0" w:color="auto"/>
      </w:divBdr>
    </w:div>
    <w:div w:id="1035277415">
      <w:bodyDiv w:val="1"/>
      <w:marLeft w:val="0"/>
      <w:marRight w:val="0"/>
      <w:marTop w:val="0"/>
      <w:marBottom w:val="0"/>
      <w:divBdr>
        <w:top w:val="none" w:sz="0" w:space="0" w:color="auto"/>
        <w:left w:val="none" w:sz="0" w:space="0" w:color="auto"/>
        <w:bottom w:val="none" w:sz="0" w:space="0" w:color="auto"/>
        <w:right w:val="none" w:sz="0" w:space="0" w:color="auto"/>
      </w:divBdr>
    </w:div>
    <w:div w:id="1035620029">
      <w:bodyDiv w:val="1"/>
      <w:marLeft w:val="0"/>
      <w:marRight w:val="0"/>
      <w:marTop w:val="0"/>
      <w:marBottom w:val="0"/>
      <w:divBdr>
        <w:top w:val="none" w:sz="0" w:space="0" w:color="auto"/>
        <w:left w:val="none" w:sz="0" w:space="0" w:color="auto"/>
        <w:bottom w:val="none" w:sz="0" w:space="0" w:color="auto"/>
        <w:right w:val="none" w:sz="0" w:space="0" w:color="auto"/>
      </w:divBdr>
    </w:div>
    <w:div w:id="1036001142">
      <w:bodyDiv w:val="1"/>
      <w:marLeft w:val="0"/>
      <w:marRight w:val="0"/>
      <w:marTop w:val="0"/>
      <w:marBottom w:val="0"/>
      <w:divBdr>
        <w:top w:val="none" w:sz="0" w:space="0" w:color="auto"/>
        <w:left w:val="none" w:sz="0" w:space="0" w:color="auto"/>
        <w:bottom w:val="none" w:sz="0" w:space="0" w:color="auto"/>
        <w:right w:val="none" w:sz="0" w:space="0" w:color="auto"/>
      </w:divBdr>
    </w:div>
    <w:div w:id="1036152902">
      <w:bodyDiv w:val="1"/>
      <w:marLeft w:val="0"/>
      <w:marRight w:val="0"/>
      <w:marTop w:val="0"/>
      <w:marBottom w:val="0"/>
      <w:divBdr>
        <w:top w:val="none" w:sz="0" w:space="0" w:color="auto"/>
        <w:left w:val="none" w:sz="0" w:space="0" w:color="auto"/>
        <w:bottom w:val="none" w:sz="0" w:space="0" w:color="auto"/>
        <w:right w:val="none" w:sz="0" w:space="0" w:color="auto"/>
      </w:divBdr>
    </w:div>
    <w:div w:id="1036929585">
      <w:bodyDiv w:val="1"/>
      <w:marLeft w:val="0"/>
      <w:marRight w:val="0"/>
      <w:marTop w:val="0"/>
      <w:marBottom w:val="0"/>
      <w:divBdr>
        <w:top w:val="none" w:sz="0" w:space="0" w:color="auto"/>
        <w:left w:val="none" w:sz="0" w:space="0" w:color="auto"/>
        <w:bottom w:val="none" w:sz="0" w:space="0" w:color="auto"/>
        <w:right w:val="none" w:sz="0" w:space="0" w:color="auto"/>
      </w:divBdr>
    </w:div>
    <w:div w:id="1037584328">
      <w:bodyDiv w:val="1"/>
      <w:marLeft w:val="0"/>
      <w:marRight w:val="0"/>
      <w:marTop w:val="0"/>
      <w:marBottom w:val="0"/>
      <w:divBdr>
        <w:top w:val="none" w:sz="0" w:space="0" w:color="auto"/>
        <w:left w:val="none" w:sz="0" w:space="0" w:color="auto"/>
        <w:bottom w:val="none" w:sz="0" w:space="0" w:color="auto"/>
        <w:right w:val="none" w:sz="0" w:space="0" w:color="auto"/>
      </w:divBdr>
    </w:div>
    <w:div w:id="1037849167">
      <w:bodyDiv w:val="1"/>
      <w:marLeft w:val="0"/>
      <w:marRight w:val="0"/>
      <w:marTop w:val="0"/>
      <w:marBottom w:val="0"/>
      <w:divBdr>
        <w:top w:val="none" w:sz="0" w:space="0" w:color="auto"/>
        <w:left w:val="none" w:sz="0" w:space="0" w:color="auto"/>
        <w:bottom w:val="none" w:sz="0" w:space="0" w:color="auto"/>
        <w:right w:val="none" w:sz="0" w:space="0" w:color="auto"/>
      </w:divBdr>
    </w:div>
    <w:div w:id="1037974110">
      <w:bodyDiv w:val="1"/>
      <w:marLeft w:val="0"/>
      <w:marRight w:val="0"/>
      <w:marTop w:val="0"/>
      <w:marBottom w:val="0"/>
      <w:divBdr>
        <w:top w:val="none" w:sz="0" w:space="0" w:color="auto"/>
        <w:left w:val="none" w:sz="0" w:space="0" w:color="auto"/>
        <w:bottom w:val="none" w:sz="0" w:space="0" w:color="auto"/>
        <w:right w:val="none" w:sz="0" w:space="0" w:color="auto"/>
      </w:divBdr>
    </w:div>
    <w:div w:id="1038118261">
      <w:bodyDiv w:val="1"/>
      <w:marLeft w:val="0"/>
      <w:marRight w:val="0"/>
      <w:marTop w:val="0"/>
      <w:marBottom w:val="0"/>
      <w:divBdr>
        <w:top w:val="none" w:sz="0" w:space="0" w:color="auto"/>
        <w:left w:val="none" w:sz="0" w:space="0" w:color="auto"/>
        <w:bottom w:val="none" w:sz="0" w:space="0" w:color="auto"/>
        <w:right w:val="none" w:sz="0" w:space="0" w:color="auto"/>
      </w:divBdr>
    </w:div>
    <w:div w:id="1038630689">
      <w:bodyDiv w:val="1"/>
      <w:marLeft w:val="0"/>
      <w:marRight w:val="0"/>
      <w:marTop w:val="0"/>
      <w:marBottom w:val="0"/>
      <w:divBdr>
        <w:top w:val="none" w:sz="0" w:space="0" w:color="auto"/>
        <w:left w:val="none" w:sz="0" w:space="0" w:color="auto"/>
        <w:bottom w:val="none" w:sz="0" w:space="0" w:color="auto"/>
        <w:right w:val="none" w:sz="0" w:space="0" w:color="auto"/>
      </w:divBdr>
    </w:div>
    <w:div w:id="1039008361">
      <w:bodyDiv w:val="1"/>
      <w:marLeft w:val="0"/>
      <w:marRight w:val="0"/>
      <w:marTop w:val="0"/>
      <w:marBottom w:val="0"/>
      <w:divBdr>
        <w:top w:val="none" w:sz="0" w:space="0" w:color="auto"/>
        <w:left w:val="none" w:sz="0" w:space="0" w:color="auto"/>
        <w:bottom w:val="none" w:sz="0" w:space="0" w:color="auto"/>
        <w:right w:val="none" w:sz="0" w:space="0" w:color="auto"/>
      </w:divBdr>
    </w:div>
    <w:div w:id="1039623320">
      <w:bodyDiv w:val="1"/>
      <w:marLeft w:val="0"/>
      <w:marRight w:val="0"/>
      <w:marTop w:val="0"/>
      <w:marBottom w:val="0"/>
      <w:divBdr>
        <w:top w:val="none" w:sz="0" w:space="0" w:color="auto"/>
        <w:left w:val="none" w:sz="0" w:space="0" w:color="auto"/>
        <w:bottom w:val="none" w:sz="0" w:space="0" w:color="auto"/>
        <w:right w:val="none" w:sz="0" w:space="0" w:color="auto"/>
      </w:divBdr>
    </w:div>
    <w:div w:id="1039624317">
      <w:bodyDiv w:val="1"/>
      <w:marLeft w:val="0"/>
      <w:marRight w:val="0"/>
      <w:marTop w:val="0"/>
      <w:marBottom w:val="0"/>
      <w:divBdr>
        <w:top w:val="none" w:sz="0" w:space="0" w:color="auto"/>
        <w:left w:val="none" w:sz="0" w:space="0" w:color="auto"/>
        <w:bottom w:val="none" w:sz="0" w:space="0" w:color="auto"/>
        <w:right w:val="none" w:sz="0" w:space="0" w:color="auto"/>
      </w:divBdr>
      <w:divsChild>
        <w:div w:id="113982245">
          <w:marLeft w:val="480"/>
          <w:marRight w:val="0"/>
          <w:marTop w:val="0"/>
          <w:marBottom w:val="0"/>
          <w:divBdr>
            <w:top w:val="none" w:sz="0" w:space="0" w:color="auto"/>
            <w:left w:val="none" w:sz="0" w:space="0" w:color="auto"/>
            <w:bottom w:val="none" w:sz="0" w:space="0" w:color="auto"/>
            <w:right w:val="none" w:sz="0" w:space="0" w:color="auto"/>
          </w:divBdr>
        </w:div>
        <w:div w:id="151262120">
          <w:marLeft w:val="480"/>
          <w:marRight w:val="0"/>
          <w:marTop w:val="0"/>
          <w:marBottom w:val="0"/>
          <w:divBdr>
            <w:top w:val="none" w:sz="0" w:space="0" w:color="auto"/>
            <w:left w:val="none" w:sz="0" w:space="0" w:color="auto"/>
            <w:bottom w:val="none" w:sz="0" w:space="0" w:color="auto"/>
            <w:right w:val="none" w:sz="0" w:space="0" w:color="auto"/>
          </w:divBdr>
        </w:div>
        <w:div w:id="204293963">
          <w:marLeft w:val="480"/>
          <w:marRight w:val="0"/>
          <w:marTop w:val="0"/>
          <w:marBottom w:val="0"/>
          <w:divBdr>
            <w:top w:val="none" w:sz="0" w:space="0" w:color="auto"/>
            <w:left w:val="none" w:sz="0" w:space="0" w:color="auto"/>
            <w:bottom w:val="none" w:sz="0" w:space="0" w:color="auto"/>
            <w:right w:val="none" w:sz="0" w:space="0" w:color="auto"/>
          </w:divBdr>
        </w:div>
        <w:div w:id="276762530">
          <w:marLeft w:val="480"/>
          <w:marRight w:val="0"/>
          <w:marTop w:val="0"/>
          <w:marBottom w:val="0"/>
          <w:divBdr>
            <w:top w:val="none" w:sz="0" w:space="0" w:color="auto"/>
            <w:left w:val="none" w:sz="0" w:space="0" w:color="auto"/>
            <w:bottom w:val="none" w:sz="0" w:space="0" w:color="auto"/>
            <w:right w:val="none" w:sz="0" w:space="0" w:color="auto"/>
          </w:divBdr>
        </w:div>
        <w:div w:id="285357040">
          <w:marLeft w:val="480"/>
          <w:marRight w:val="0"/>
          <w:marTop w:val="0"/>
          <w:marBottom w:val="0"/>
          <w:divBdr>
            <w:top w:val="none" w:sz="0" w:space="0" w:color="auto"/>
            <w:left w:val="none" w:sz="0" w:space="0" w:color="auto"/>
            <w:bottom w:val="none" w:sz="0" w:space="0" w:color="auto"/>
            <w:right w:val="none" w:sz="0" w:space="0" w:color="auto"/>
          </w:divBdr>
        </w:div>
        <w:div w:id="513618013">
          <w:marLeft w:val="480"/>
          <w:marRight w:val="0"/>
          <w:marTop w:val="0"/>
          <w:marBottom w:val="0"/>
          <w:divBdr>
            <w:top w:val="none" w:sz="0" w:space="0" w:color="auto"/>
            <w:left w:val="none" w:sz="0" w:space="0" w:color="auto"/>
            <w:bottom w:val="none" w:sz="0" w:space="0" w:color="auto"/>
            <w:right w:val="none" w:sz="0" w:space="0" w:color="auto"/>
          </w:divBdr>
        </w:div>
        <w:div w:id="824862285">
          <w:marLeft w:val="480"/>
          <w:marRight w:val="0"/>
          <w:marTop w:val="0"/>
          <w:marBottom w:val="0"/>
          <w:divBdr>
            <w:top w:val="none" w:sz="0" w:space="0" w:color="auto"/>
            <w:left w:val="none" w:sz="0" w:space="0" w:color="auto"/>
            <w:bottom w:val="none" w:sz="0" w:space="0" w:color="auto"/>
            <w:right w:val="none" w:sz="0" w:space="0" w:color="auto"/>
          </w:divBdr>
        </w:div>
        <w:div w:id="825130874">
          <w:marLeft w:val="480"/>
          <w:marRight w:val="0"/>
          <w:marTop w:val="0"/>
          <w:marBottom w:val="0"/>
          <w:divBdr>
            <w:top w:val="none" w:sz="0" w:space="0" w:color="auto"/>
            <w:left w:val="none" w:sz="0" w:space="0" w:color="auto"/>
            <w:bottom w:val="none" w:sz="0" w:space="0" w:color="auto"/>
            <w:right w:val="none" w:sz="0" w:space="0" w:color="auto"/>
          </w:divBdr>
        </w:div>
        <w:div w:id="880168407">
          <w:marLeft w:val="480"/>
          <w:marRight w:val="0"/>
          <w:marTop w:val="0"/>
          <w:marBottom w:val="0"/>
          <w:divBdr>
            <w:top w:val="none" w:sz="0" w:space="0" w:color="auto"/>
            <w:left w:val="none" w:sz="0" w:space="0" w:color="auto"/>
            <w:bottom w:val="none" w:sz="0" w:space="0" w:color="auto"/>
            <w:right w:val="none" w:sz="0" w:space="0" w:color="auto"/>
          </w:divBdr>
        </w:div>
        <w:div w:id="971447972">
          <w:marLeft w:val="480"/>
          <w:marRight w:val="0"/>
          <w:marTop w:val="0"/>
          <w:marBottom w:val="0"/>
          <w:divBdr>
            <w:top w:val="none" w:sz="0" w:space="0" w:color="auto"/>
            <w:left w:val="none" w:sz="0" w:space="0" w:color="auto"/>
            <w:bottom w:val="none" w:sz="0" w:space="0" w:color="auto"/>
            <w:right w:val="none" w:sz="0" w:space="0" w:color="auto"/>
          </w:divBdr>
        </w:div>
        <w:div w:id="1254242955">
          <w:marLeft w:val="480"/>
          <w:marRight w:val="0"/>
          <w:marTop w:val="0"/>
          <w:marBottom w:val="0"/>
          <w:divBdr>
            <w:top w:val="none" w:sz="0" w:space="0" w:color="auto"/>
            <w:left w:val="none" w:sz="0" w:space="0" w:color="auto"/>
            <w:bottom w:val="none" w:sz="0" w:space="0" w:color="auto"/>
            <w:right w:val="none" w:sz="0" w:space="0" w:color="auto"/>
          </w:divBdr>
        </w:div>
        <w:div w:id="1332098015">
          <w:marLeft w:val="480"/>
          <w:marRight w:val="0"/>
          <w:marTop w:val="0"/>
          <w:marBottom w:val="0"/>
          <w:divBdr>
            <w:top w:val="none" w:sz="0" w:space="0" w:color="auto"/>
            <w:left w:val="none" w:sz="0" w:space="0" w:color="auto"/>
            <w:bottom w:val="none" w:sz="0" w:space="0" w:color="auto"/>
            <w:right w:val="none" w:sz="0" w:space="0" w:color="auto"/>
          </w:divBdr>
        </w:div>
        <w:div w:id="1345939813">
          <w:marLeft w:val="480"/>
          <w:marRight w:val="0"/>
          <w:marTop w:val="0"/>
          <w:marBottom w:val="0"/>
          <w:divBdr>
            <w:top w:val="none" w:sz="0" w:space="0" w:color="auto"/>
            <w:left w:val="none" w:sz="0" w:space="0" w:color="auto"/>
            <w:bottom w:val="none" w:sz="0" w:space="0" w:color="auto"/>
            <w:right w:val="none" w:sz="0" w:space="0" w:color="auto"/>
          </w:divBdr>
        </w:div>
        <w:div w:id="1567304938">
          <w:marLeft w:val="480"/>
          <w:marRight w:val="0"/>
          <w:marTop w:val="0"/>
          <w:marBottom w:val="0"/>
          <w:divBdr>
            <w:top w:val="none" w:sz="0" w:space="0" w:color="auto"/>
            <w:left w:val="none" w:sz="0" w:space="0" w:color="auto"/>
            <w:bottom w:val="none" w:sz="0" w:space="0" w:color="auto"/>
            <w:right w:val="none" w:sz="0" w:space="0" w:color="auto"/>
          </w:divBdr>
        </w:div>
        <w:div w:id="1594511710">
          <w:marLeft w:val="480"/>
          <w:marRight w:val="0"/>
          <w:marTop w:val="0"/>
          <w:marBottom w:val="0"/>
          <w:divBdr>
            <w:top w:val="none" w:sz="0" w:space="0" w:color="auto"/>
            <w:left w:val="none" w:sz="0" w:space="0" w:color="auto"/>
            <w:bottom w:val="none" w:sz="0" w:space="0" w:color="auto"/>
            <w:right w:val="none" w:sz="0" w:space="0" w:color="auto"/>
          </w:divBdr>
        </w:div>
        <w:div w:id="1754548302">
          <w:marLeft w:val="480"/>
          <w:marRight w:val="0"/>
          <w:marTop w:val="0"/>
          <w:marBottom w:val="0"/>
          <w:divBdr>
            <w:top w:val="none" w:sz="0" w:space="0" w:color="auto"/>
            <w:left w:val="none" w:sz="0" w:space="0" w:color="auto"/>
            <w:bottom w:val="none" w:sz="0" w:space="0" w:color="auto"/>
            <w:right w:val="none" w:sz="0" w:space="0" w:color="auto"/>
          </w:divBdr>
        </w:div>
        <w:div w:id="1802922587">
          <w:marLeft w:val="480"/>
          <w:marRight w:val="0"/>
          <w:marTop w:val="0"/>
          <w:marBottom w:val="0"/>
          <w:divBdr>
            <w:top w:val="none" w:sz="0" w:space="0" w:color="auto"/>
            <w:left w:val="none" w:sz="0" w:space="0" w:color="auto"/>
            <w:bottom w:val="none" w:sz="0" w:space="0" w:color="auto"/>
            <w:right w:val="none" w:sz="0" w:space="0" w:color="auto"/>
          </w:divBdr>
        </w:div>
        <w:div w:id="1827432891">
          <w:marLeft w:val="480"/>
          <w:marRight w:val="0"/>
          <w:marTop w:val="0"/>
          <w:marBottom w:val="0"/>
          <w:divBdr>
            <w:top w:val="none" w:sz="0" w:space="0" w:color="auto"/>
            <w:left w:val="none" w:sz="0" w:space="0" w:color="auto"/>
            <w:bottom w:val="none" w:sz="0" w:space="0" w:color="auto"/>
            <w:right w:val="none" w:sz="0" w:space="0" w:color="auto"/>
          </w:divBdr>
        </w:div>
      </w:divsChild>
    </w:div>
    <w:div w:id="1039627976">
      <w:bodyDiv w:val="1"/>
      <w:marLeft w:val="0"/>
      <w:marRight w:val="0"/>
      <w:marTop w:val="0"/>
      <w:marBottom w:val="0"/>
      <w:divBdr>
        <w:top w:val="none" w:sz="0" w:space="0" w:color="auto"/>
        <w:left w:val="none" w:sz="0" w:space="0" w:color="auto"/>
        <w:bottom w:val="none" w:sz="0" w:space="0" w:color="auto"/>
        <w:right w:val="none" w:sz="0" w:space="0" w:color="auto"/>
      </w:divBdr>
    </w:div>
    <w:div w:id="1039866361">
      <w:bodyDiv w:val="1"/>
      <w:marLeft w:val="0"/>
      <w:marRight w:val="0"/>
      <w:marTop w:val="0"/>
      <w:marBottom w:val="0"/>
      <w:divBdr>
        <w:top w:val="none" w:sz="0" w:space="0" w:color="auto"/>
        <w:left w:val="none" w:sz="0" w:space="0" w:color="auto"/>
        <w:bottom w:val="none" w:sz="0" w:space="0" w:color="auto"/>
        <w:right w:val="none" w:sz="0" w:space="0" w:color="auto"/>
      </w:divBdr>
      <w:divsChild>
        <w:div w:id="384530508">
          <w:marLeft w:val="480"/>
          <w:marRight w:val="0"/>
          <w:marTop w:val="0"/>
          <w:marBottom w:val="0"/>
          <w:divBdr>
            <w:top w:val="none" w:sz="0" w:space="0" w:color="auto"/>
            <w:left w:val="none" w:sz="0" w:space="0" w:color="auto"/>
            <w:bottom w:val="none" w:sz="0" w:space="0" w:color="auto"/>
            <w:right w:val="none" w:sz="0" w:space="0" w:color="auto"/>
          </w:divBdr>
        </w:div>
        <w:div w:id="811757367">
          <w:marLeft w:val="480"/>
          <w:marRight w:val="0"/>
          <w:marTop w:val="0"/>
          <w:marBottom w:val="0"/>
          <w:divBdr>
            <w:top w:val="none" w:sz="0" w:space="0" w:color="auto"/>
            <w:left w:val="none" w:sz="0" w:space="0" w:color="auto"/>
            <w:bottom w:val="none" w:sz="0" w:space="0" w:color="auto"/>
            <w:right w:val="none" w:sz="0" w:space="0" w:color="auto"/>
          </w:divBdr>
        </w:div>
        <w:div w:id="1104960414">
          <w:marLeft w:val="480"/>
          <w:marRight w:val="0"/>
          <w:marTop w:val="0"/>
          <w:marBottom w:val="0"/>
          <w:divBdr>
            <w:top w:val="none" w:sz="0" w:space="0" w:color="auto"/>
            <w:left w:val="none" w:sz="0" w:space="0" w:color="auto"/>
            <w:bottom w:val="none" w:sz="0" w:space="0" w:color="auto"/>
            <w:right w:val="none" w:sz="0" w:space="0" w:color="auto"/>
          </w:divBdr>
        </w:div>
        <w:div w:id="1411153899">
          <w:marLeft w:val="480"/>
          <w:marRight w:val="0"/>
          <w:marTop w:val="0"/>
          <w:marBottom w:val="0"/>
          <w:divBdr>
            <w:top w:val="none" w:sz="0" w:space="0" w:color="auto"/>
            <w:left w:val="none" w:sz="0" w:space="0" w:color="auto"/>
            <w:bottom w:val="none" w:sz="0" w:space="0" w:color="auto"/>
            <w:right w:val="none" w:sz="0" w:space="0" w:color="auto"/>
          </w:divBdr>
        </w:div>
        <w:div w:id="377895480">
          <w:marLeft w:val="480"/>
          <w:marRight w:val="0"/>
          <w:marTop w:val="0"/>
          <w:marBottom w:val="0"/>
          <w:divBdr>
            <w:top w:val="none" w:sz="0" w:space="0" w:color="auto"/>
            <w:left w:val="none" w:sz="0" w:space="0" w:color="auto"/>
            <w:bottom w:val="none" w:sz="0" w:space="0" w:color="auto"/>
            <w:right w:val="none" w:sz="0" w:space="0" w:color="auto"/>
          </w:divBdr>
        </w:div>
        <w:div w:id="511722330">
          <w:marLeft w:val="480"/>
          <w:marRight w:val="0"/>
          <w:marTop w:val="0"/>
          <w:marBottom w:val="0"/>
          <w:divBdr>
            <w:top w:val="none" w:sz="0" w:space="0" w:color="auto"/>
            <w:left w:val="none" w:sz="0" w:space="0" w:color="auto"/>
            <w:bottom w:val="none" w:sz="0" w:space="0" w:color="auto"/>
            <w:right w:val="none" w:sz="0" w:space="0" w:color="auto"/>
          </w:divBdr>
        </w:div>
        <w:div w:id="1943341418">
          <w:marLeft w:val="480"/>
          <w:marRight w:val="0"/>
          <w:marTop w:val="0"/>
          <w:marBottom w:val="0"/>
          <w:divBdr>
            <w:top w:val="none" w:sz="0" w:space="0" w:color="auto"/>
            <w:left w:val="none" w:sz="0" w:space="0" w:color="auto"/>
            <w:bottom w:val="none" w:sz="0" w:space="0" w:color="auto"/>
            <w:right w:val="none" w:sz="0" w:space="0" w:color="auto"/>
          </w:divBdr>
        </w:div>
        <w:div w:id="822700121">
          <w:marLeft w:val="480"/>
          <w:marRight w:val="0"/>
          <w:marTop w:val="0"/>
          <w:marBottom w:val="0"/>
          <w:divBdr>
            <w:top w:val="none" w:sz="0" w:space="0" w:color="auto"/>
            <w:left w:val="none" w:sz="0" w:space="0" w:color="auto"/>
            <w:bottom w:val="none" w:sz="0" w:space="0" w:color="auto"/>
            <w:right w:val="none" w:sz="0" w:space="0" w:color="auto"/>
          </w:divBdr>
        </w:div>
        <w:div w:id="1073355795">
          <w:marLeft w:val="480"/>
          <w:marRight w:val="0"/>
          <w:marTop w:val="0"/>
          <w:marBottom w:val="0"/>
          <w:divBdr>
            <w:top w:val="none" w:sz="0" w:space="0" w:color="auto"/>
            <w:left w:val="none" w:sz="0" w:space="0" w:color="auto"/>
            <w:bottom w:val="none" w:sz="0" w:space="0" w:color="auto"/>
            <w:right w:val="none" w:sz="0" w:space="0" w:color="auto"/>
          </w:divBdr>
        </w:div>
        <w:div w:id="290870225">
          <w:marLeft w:val="480"/>
          <w:marRight w:val="0"/>
          <w:marTop w:val="0"/>
          <w:marBottom w:val="0"/>
          <w:divBdr>
            <w:top w:val="none" w:sz="0" w:space="0" w:color="auto"/>
            <w:left w:val="none" w:sz="0" w:space="0" w:color="auto"/>
            <w:bottom w:val="none" w:sz="0" w:space="0" w:color="auto"/>
            <w:right w:val="none" w:sz="0" w:space="0" w:color="auto"/>
          </w:divBdr>
        </w:div>
        <w:div w:id="633799483">
          <w:marLeft w:val="480"/>
          <w:marRight w:val="0"/>
          <w:marTop w:val="0"/>
          <w:marBottom w:val="0"/>
          <w:divBdr>
            <w:top w:val="none" w:sz="0" w:space="0" w:color="auto"/>
            <w:left w:val="none" w:sz="0" w:space="0" w:color="auto"/>
            <w:bottom w:val="none" w:sz="0" w:space="0" w:color="auto"/>
            <w:right w:val="none" w:sz="0" w:space="0" w:color="auto"/>
          </w:divBdr>
        </w:div>
        <w:div w:id="1883518761">
          <w:marLeft w:val="480"/>
          <w:marRight w:val="0"/>
          <w:marTop w:val="0"/>
          <w:marBottom w:val="0"/>
          <w:divBdr>
            <w:top w:val="none" w:sz="0" w:space="0" w:color="auto"/>
            <w:left w:val="none" w:sz="0" w:space="0" w:color="auto"/>
            <w:bottom w:val="none" w:sz="0" w:space="0" w:color="auto"/>
            <w:right w:val="none" w:sz="0" w:space="0" w:color="auto"/>
          </w:divBdr>
        </w:div>
        <w:div w:id="645206206">
          <w:marLeft w:val="480"/>
          <w:marRight w:val="0"/>
          <w:marTop w:val="0"/>
          <w:marBottom w:val="0"/>
          <w:divBdr>
            <w:top w:val="none" w:sz="0" w:space="0" w:color="auto"/>
            <w:left w:val="none" w:sz="0" w:space="0" w:color="auto"/>
            <w:bottom w:val="none" w:sz="0" w:space="0" w:color="auto"/>
            <w:right w:val="none" w:sz="0" w:space="0" w:color="auto"/>
          </w:divBdr>
        </w:div>
        <w:div w:id="1553537570">
          <w:marLeft w:val="480"/>
          <w:marRight w:val="0"/>
          <w:marTop w:val="0"/>
          <w:marBottom w:val="0"/>
          <w:divBdr>
            <w:top w:val="none" w:sz="0" w:space="0" w:color="auto"/>
            <w:left w:val="none" w:sz="0" w:space="0" w:color="auto"/>
            <w:bottom w:val="none" w:sz="0" w:space="0" w:color="auto"/>
            <w:right w:val="none" w:sz="0" w:space="0" w:color="auto"/>
          </w:divBdr>
        </w:div>
        <w:div w:id="615067929">
          <w:marLeft w:val="480"/>
          <w:marRight w:val="0"/>
          <w:marTop w:val="0"/>
          <w:marBottom w:val="0"/>
          <w:divBdr>
            <w:top w:val="none" w:sz="0" w:space="0" w:color="auto"/>
            <w:left w:val="none" w:sz="0" w:space="0" w:color="auto"/>
            <w:bottom w:val="none" w:sz="0" w:space="0" w:color="auto"/>
            <w:right w:val="none" w:sz="0" w:space="0" w:color="auto"/>
          </w:divBdr>
        </w:div>
        <w:div w:id="465466338">
          <w:marLeft w:val="480"/>
          <w:marRight w:val="0"/>
          <w:marTop w:val="0"/>
          <w:marBottom w:val="0"/>
          <w:divBdr>
            <w:top w:val="none" w:sz="0" w:space="0" w:color="auto"/>
            <w:left w:val="none" w:sz="0" w:space="0" w:color="auto"/>
            <w:bottom w:val="none" w:sz="0" w:space="0" w:color="auto"/>
            <w:right w:val="none" w:sz="0" w:space="0" w:color="auto"/>
          </w:divBdr>
        </w:div>
        <w:div w:id="1629042108">
          <w:marLeft w:val="480"/>
          <w:marRight w:val="0"/>
          <w:marTop w:val="0"/>
          <w:marBottom w:val="0"/>
          <w:divBdr>
            <w:top w:val="none" w:sz="0" w:space="0" w:color="auto"/>
            <w:left w:val="none" w:sz="0" w:space="0" w:color="auto"/>
            <w:bottom w:val="none" w:sz="0" w:space="0" w:color="auto"/>
            <w:right w:val="none" w:sz="0" w:space="0" w:color="auto"/>
          </w:divBdr>
        </w:div>
        <w:div w:id="102652861">
          <w:marLeft w:val="480"/>
          <w:marRight w:val="0"/>
          <w:marTop w:val="0"/>
          <w:marBottom w:val="0"/>
          <w:divBdr>
            <w:top w:val="none" w:sz="0" w:space="0" w:color="auto"/>
            <w:left w:val="none" w:sz="0" w:space="0" w:color="auto"/>
            <w:bottom w:val="none" w:sz="0" w:space="0" w:color="auto"/>
            <w:right w:val="none" w:sz="0" w:space="0" w:color="auto"/>
          </w:divBdr>
        </w:div>
        <w:div w:id="35471335">
          <w:marLeft w:val="480"/>
          <w:marRight w:val="0"/>
          <w:marTop w:val="0"/>
          <w:marBottom w:val="0"/>
          <w:divBdr>
            <w:top w:val="none" w:sz="0" w:space="0" w:color="auto"/>
            <w:left w:val="none" w:sz="0" w:space="0" w:color="auto"/>
            <w:bottom w:val="none" w:sz="0" w:space="0" w:color="auto"/>
            <w:right w:val="none" w:sz="0" w:space="0" w:color="auto"/>
          </w:divBdr>
        </w:div>
        <w:div w:id="702362437">
          <w:marLeft w:val="480"/>
          <w:marRight w:val="0"/>
          <w:marTop w:val="0"/>
          <w:marBottom w:val="0"/>
          <w:divBdr>
            <w:top w:val="none" w:sz="0" w:space="0" w:color="auto"/>
            <w:left w:val="none" w:sz="0" w:space="0" w:color="auto"/>
            <w:bottom w:val="none" w:sz="0" w:space="0" w:color="auto"/>
            <w:right w:val="none" w:sz="0" w:space="0" w:color="auto"/>
          </w:divBdr>
        </w:div>
        <w:div w:id="1884291741">
          <w:marLeft w:val="480"/>
          <w:marRight w:val="0"/>
          <w:marTop w:val="0"/>
          <w:marBottom w:val="0"/>
          <w:divBdr>
            <w:top w:val="none" w:sz="0" w:space="0" w:color="auto"/>
            <w:left w:val="none" w:sz="0" w:space="0" w:color="auto"/>
            <w:bottom w:val="none" w:sz="0" w:space="0" w:color="auto"/>
            <w:right w:val="none" w:sz="0" w:space="0" w:color="auto"/>
          </w:divBdr>
        </w:div>
        <w:div w:id="1303189780">
          <w:marLeft w:val="480"/>
          <w:marRight w:val="0"/>
          <w:marTop w:val="0"/>
          <w:marBottom w:val="0"/>
          <w:divBdr>
            <w:top w:val="none" w:sz="0" w:space="0" w:color="auto"/>
            <w:left w:val="none" w:sz="0" w:space="0" w:color="auto"/>
            <w:bottom w:val="none" w:sz="0" w:space="0" w:color="auto"/>
            <w:right w:val="none" w:sz="0" w:space="0" w:color="auto"/>
          </w:divBdr>
        </w:div>
        <w:div w:id="614753545">
          <w:marLeft w:val="480"/>
          <w:marRight w:val="0"/>
          <w:marTop w:val="0"/>
          <w:marBottom w:val="0"/>
          <w:divBdr>
            <w:top w:val="none" w:sz="0" w:space="0" w:color="auto"/>
            <w:left w:val="none" w:sz="0" w:space="0" w:color="auto"/>
            <w:bottom w:val="none" w:sz="0" w:space="0" w:color="auto"/>
            <w:right w:val="none" w:sz="0" w:space="0" w:color="auto"/>
          </w:divBdr>
        </w:div>
        <w:div w:id="1002657656">
          <w:marLeft w:val="480"/>
          <w:marRight w:val="0"/>
          <w:marTop w:val="0"/>
          <w:marBottom w:val="0"/>
          <w:divBdr>
            <w:top w:val="none" w:sz="0" w:space="0" w:color="auto"/>
            <w:left w:val="none" w:sz="0" w:space="0" w:color="auto"/>
            <w:bottom w:val="none" w:sz="0" w:space="0" w:color="auto"/>
            <w:right w:val="none" w:sz="0" w:space="0" w:color="auto"/>
          </w:divBdr>
        </w:div>
        <w:div w:id="812874625">
          <w:marLeft w:val="480"/>
          <w:marRight w:val="0"/>
          <w:marTop w:val="0"/>
          <w:marBottom w:val="0"/>
          <w:divBdr>
            <w:top w:val="none" w:sz="0" w:space="0" w:color="auto"/>
            <w:left w:val="none" w:sz="0" w:space="0" w:color="auto"/>
            <w:bottom w:val="none" w:sz="0" w:space="0" w:color="auto"/>
            <w:right w:val="none" w:sz="0" w:space="0" w:color="auto"/>
          </w:divBdr>
        </w:div>
        <w:div w:id="693967328">
          <w:marLeft w:val="480"/>
          <w:marRight w:val="0"/>
          <w:marTop w:val="0"/>
          <w:marBottom w:val="0"/>
          <w:divBdr>
            <w:top w:val="none" w:sz="0" w:space="0" w:color="auto"/>
            <w:left w:val="none" w:sz="0" w:space="0" w:color="auto"/>
            <w:bottom w:val="none" w:sz="0" w:space="0" w:color="auto"/>
            <w:right w:val="none" w:sz="0" w:space="0" w:color="auto"/>
          </w:divBdr>
        </w:div>
        <w:div w:id="653341296">
          <w:marLeft w:val="480"/>
          <w:marRight w:val="0"/>
          <w:marTop w:val="0"/>
          <w:marBottom w:val="0"/>
          <w:divBdr>
            <w:top w:val="none" w:sz="0" w:space="0" w:color="auto"/>
            <w:left w:val="none" w:sz="0" w:space="0" w:color="auto"/>
            <w:bottom w:val="none" w:sz="0" w:space="0" w:color="auto"/>
            <w:right w:val="none" w:sz="0" w:space="0" w:color="auto"/>
          </w:divBdr>
        </w:div>
        <w:div w:id="239412152">
          <w:marLeft w:val="480"/>
          <w:marRight w:val="0"/>
          <w:marTop w:val="0"/>
          <w:marBottom w:val="0"/>
          <w:divBdr>
            <w:top w:val="none" w:sz="0" w:space="0" w:color="auto"/>
            <w:left w:val="none" w:sz="0" w:space="0" w:color="auto"/>
            <w:bottom w:val="none" w:sz="0" w:space="0" w:color="auto"/>
            <w:right w:val="none" w:sz="0" w:space="0" w:color="auto"/>
          </w:divBdr>
        </w:div>
        <w:div w:id="1377781430">
          <w:marLeft w:val="480"/>
          <w:marRight w:val="0"/>
          <w:marTop w:val="0"/>
          <w:marBottom w:val="0"/>
          <w:divBdr>
            <w:top w:val="none" w:sz="0" w:space="0" w:color="auto"/>
            <w:left w:val="none" w:sz="0" w:space="0" w:color="auto"/>
            <w:bottom w:val="none" w:sz="0" w:space="0" w:color="auto"/>
            <w:right w:val="none" w:sz="0" w:space="0" w:color="auto"/>
          </w:divBdr>
        </w:div>
        <w:div w:id="1105535243">
          <w:marLeft w:val="480"/>
          <w:marRight w:val="0"/>
          <w:marTop w:val="0"/>
          <w:marBottom w:val="0"/>
          <w:divBdr>
            <w:top w:val="none" w:sz="0" w:space="0" w:color="auto"/>
            <w:left w:val="none" w:sz="0" w:space="0" w:color="auto"/>
            <w:bottom w:val="none" w:sz="0" w:space="0" w:color="auto"/>
            <w:right w:val="none" w:sz="0" w:space="0" w:color="auto"/>
          </w:divBdr>
        </w:div>
        <w:div w:id="943880430">
          <w:marLeft w:val="480"/>
          <w:marRight w:val="0"/>
          <w:marTop w:val="0"/>
          <w:marBottom w:val="0"/>
          <w:divBdr>
            <w:top w:val="none" w:sz="0" w:space="0" w:color="auto"/>
            <w:left w:val="none" w:sz="0" w:space="0" w:color="auto"/>
            <w:bottom w:val="none" w:sz="0" w:space="0" w:color="auto"/>
            <w:right w:val="none" w:sz="0" w:space="0" w:color="auto"/>
          </w:divBdr>
        </w:div>
        <w:div w:id="1657345472">
          <w:marLeft w:val="480"/>
          <w:marRight w:val="0"/>
          <w:marTop w:val="0"/>
          <w:marBottom w:val="0"/>
          <w:divBdr>
            <w:top w:val="none" w:sz="0" w:space="0" w:color="auto"/>
            <w:left w:val="none" w:sz="0" w:space="0" w:color="auto"/>
            <w:bottom w:val="none" w:sz="0" w:space="0" w:color="auto"/>
            <w:right w:val="none" w:sz="0" w:space="0" w:color="auto"/>
          </w:divBdr>
        </w:div>
        <w:div w:id="1816725661">
          <w:marLeft w:val="480"/>
          <w:marRight w:val="0"/>
          <w:marTop w:val="0"/>
          <w:marBottom w:val="0"/>
          <w:divBdr>
            <w:top w:val="none" w:sz="0" w:space="0" w:color="auto"/>
            <w:left w:val="none" w:sz="0" w:space="0" w:color="auto"/>
            <w:bottom w:val="none" w:sz="0" w:space="0" w:color="auto"/>
            <w:right w:val="none" w:sz="0" w:space="0" w:color="auto"/>
          </w:divBdr>
        </w:div>
        <w:div w:id="1733428415">
          <w:marLeft w:val="480"/>
          <w:marRight w:val="0"/>
          <w:marTop w:val="0"/>
          <w:marBottom w:val="0"/>
          <w:divBdr>
            <w:top w:val="none" w:sz="0" w:space="0" w:color="auto"/>
            <w:left w:val="none" w:sz="0" w:space="0" w:color="auto"/>
            <w:bottom w:val="none" w:sz="0" w:space="0" w:color="auto"/>
            <w:right w:val="none" w:sz="0" w:space="0" w:color="auto"/>
          </w:divBdr>
        </w:div>
        <w:div w:id="676659651">
          <w:marLeft w:val="480"/>
          <w:marRight w:val="0"/>
          <w:marTop w:val="0"/>
          <w:marBottom w:val="0"/>
          <w:divBdr>
            <w:top w:val="none" w:sz="0" w:space="0" w:color="auto"/>
            <w:left w:val="none" w:sz="0" w:space="0" w:color="auto"/>
            <w:bottom w:val="none" w:sz="0" w:space="0" w:color="auto"/>
            <w:right w:val="none" w:sz="0" w:space="0" w:color="auto"/>
          </w:divBdr>
        </w:div>
        <w:div w:id="705329039">
          <w:marLeft w:val="480"/>
          <w:marRight w:val="0"/>
          <w:marTop w:val="0"/>
          <w:marBottom w:val="0"/>
          <w:divBdr>
            <w:top w:val="none" w:sz="0" w:space="0" w:color="auto"/>
            <w:left w:val="none" w:sz="0" w:space="0" w:color="auto"/>
            <w:bottom w:val="none" w:sz="0" w:space="0" w:color="auto"/>
            <w:right w:val="none" w:sz="0" w:space="0" w:color="auto"/>
          </w:divBdr>
        </w:div>
        <w:div w:id="1494448670">
          <w:marLeft w:val="480"/>
          <w:marRight w:val="0"/>
          <w:marTop w:val="0"/>
          <w:marBottom w:val="0"/>
          <w:divBdr>
            <w:top w:val="none" w:sz="0" w:space="0" w:color="auto"/>
            <w:left w:val="none" w:sz="0" w:space="0" w:color="auto"/>
            <w:bottom w:val="none" w:sz="0" w:space="0" w:color="auto"/>
            <w:right w:val="none" w:sz="0" w:space="0" w:color="auto"/>
          </w:divBdr>
        </w:div>
        <w:div w:id="166679268">
          <w:marLeft w:val="480"/>
          <w:marRight w:val="0"/>
          <w:marTop w:val="0"/>
          <w:marBottom w:val="0"/>
          <w:divBdr>
            <w:top w:val="none" w:sz="0" w:space="0" w:color="auto"/>
            <w:left w:val="none" w:sz="0" w:space="0" w:color="auto"/>
            <w:bottom w:val="none" w:sz="0" w:space="0" w:color="auto"/>
            <w:right w:val="none" w:sz="0" w:space="0" w:color="auto"/>
          </w:divBdr>
        </w:div>
        <w:div w:id="245841772">
          <w:marLeft w:val="480"/>
          <w:marRight w:val="0"/>
          <w:marTop w:val="0"/>
          <w:marBottom w:val="0"/>
          <w:divBdr>
            <w:top w:val="none" w:sz="0" w:space="0" w:color="auto"/>
            <w:left w:val="none" w:sz="0" w:space="0" w:color="auto"/>
            <w:bottom w:val="none" w:sz="0" w:space="0" w:color="auto"/>
            <w:right w:val="none" w:sz="0" w:space="0" w:color="auto"/>
          </w:divBdr>
        </w:div>
        <w:div w:id="987436346">
          <w:marLeft w:val="480"/>
          <w:marRight w:val="0"/>
          <w:marTop w:val="0"/>
          <w:marBottom w:val="0"/>
          <w:divBdr>
            <w:top w:val="none" w:sz="0" w:space="0" w:color="auto"/>
            <w:left w:val="none" w:sz="0" w:space="0" w:color="auto"/>
            <w:bottom w:val="none" w:sz="0" w:space="0" w:color="auto"/>
            <w:right w:val="none" w:sz="0" w:space="0" w:color="auto"/>
          </w:divBdr>
        </w:div>
        <w:div w:id="1420520757">
          <w:marLeft w:val="480"/>
          <w:marRight w:val="0"/>
          <w:marTop w:val="0"/>
          <w:marBottom w:val="0"/>
          <w:divBdr>
            <w:top w:val="none" w:sz="0" w:space="0" w:color="auto"/>
            <w:left w:val="none" w:sz="0" w:space="0" w:color="auto"/>
            <w:bottom w:val="none" w:sz="0" w:space="0" w:color="auto"/>
            <w:right w:val="none" w:sz="0" w:space="0" w:color="auto"/>
          </w:divBdr>
        </w:div>
        <w:div w:id="559827068">
          <w:marLeft w:val="480"/>
          <w:marRight w:val="0"/>
          <w:marTop w:val="0"/>
          <w:marBottom w:val="0"/>
          <w:divBdr>
            <w:top w:val="none" w:sz="0" w:space="0" w:color="auto"/>
            <w:left w:val="none" w:sz="0" w:space="0" w:color="auto"/>
            <w:bottom w:val="none" w:sz="0" w:space="0" w:color="auto"/>
            <w:right w:val="none" w:sz="0" w:space="0" w:color="auto"/>
          </w:divBdr>
        </w:div>
        <w:div w:id="1226070883">
          <w:marLeft w:val="480"/>
          <w:marRight w:val="0"/>
          <w:marTop w:val="0"/>
          <w:marBottom w:val="0"/>
          <w:divBdr>
            <w:top w:val="none" w:sz="0" w:space="0" w:color="auto"/>
            <w:left w:val="none" w:sz="0" w:space="0" w:color="auto"/>
            <w:bottom w:val="none" w:sz="0" w:space="0" w:color="auto"/>
            <w:right w:val="none" w:sz="0" w:space="0" w:color="auto"/>
          </w:divBdr>
        </w:div>
        <w:div w:id="313800702">
          <w:marLeft w:val="480"/>
          <w:marRight w:val="0"/>
          <w:marTop w:val="0"/>
          <w:marBottom w:val="0"/>
          <w:divBdr>
            <w:top w:val="none" w:sz="0" w:space="0" w:color="auto"/>
            <w:left w:val="none" w:sz="0" w:space="0" w:color="auto"/>
            <w:bottom w:val="none" w:sz="0" w:space="0" w:color="auto"/>
            <w:right w:val="none" w:sz="0" w:space="0" w:color="auto"/>
          </w:divBdr>
        </w:div>
        <w:div w:id="756707189">
          <w:marLeft w:val="480"/>
          <w:marRight w:val="0"/>
          <w:marTop w:val="0"/>
          <w:marBottom w:val="0"/>
          <w:divBdr>
            <w:top w:val="none" w:sz="0" w:space="0" w:color="auto"/>
            <w:left w:val="none" w:sz="0" w:space="0" w:color="auto"/>
            <w:bottom w:val="none" w:sz="0" w:space="0" w:color="auto"/>
            <w:right w:val="none" w:sz="0" w:space="0" w:color="auto"/>
          </w:divBdr>
        </w:div>
        <w:div w:id="258490022">
          <w:marLeft w:val="480"/>
          <w:marRight w:val="0"/>
          <w:marTop w:val="0"/>
          <w:marBottom w:val="0"/>
          <w:divBdr>
            <w:top w:val="none" w:sz="0" w:space="0" w:color="auto"/>
            <w:left w:val="none" w:sz="0" w:space="0" w:color="auto"/>
            <w:bottom w:val="none" w:sz="0" w:space="0" w:color="auto"/>
            <w:right w:val="none" w:sz="0" w:space="0" w:color="auto"/>
          </w:divBdr>
        </w:div>
        <w:div w:id="22244916">
          <w:marLeft w:val="480"/>
          <w:marRight w:val="0"/>
          <w:marTop w:val="0"/>
          <w:marBottom w:val="0"/>
          <w:divBdr>
            <w:top w:val="none" w:sz="0" w:space="0" w:color="auto"/>
            <w:left w:val="none" w:sz="0" w:space="0" w:color="auto"/>
            <w:bottom w:val="none" w:sz="0" w:space="0" w:color="auto"/>
            <w:right w:val="none" w:sz="0" w:space="0" w:color="auto"/>
          </w:divBdr>
        </w:div>
        <w:div w:id="1720010656">
          <w:marLeft w:val="480"/>
          <w:marRight w:val="0"/>
          <w:marTop w:val="0"/>
          <w:marBottom w:val="0"/>
          <w:divBdr>
            <w:top w:val="none" w:sz="0" w:space="0" w:color="auto"/>
            <w:left w:val="none" w:sz="0" w:space="0" w:color="auto"/>
            <w:bottom w:val="none" w:sz="0" w:space="0" w:color="auto"/>
            <w:right w:val="none" w:sz="0" w:space="0" w:color="auto"/>
          </w:divBdr>
        </w:div>
        <w:div w:id="1849296531">
          <w:marLeft w:val="480"/>
          <w:marRight w:val="0"/>
          <w:marTop w:val="0"/>
          <w:marBottom w:val="0"/>
          <w:divBdr>
            <w:top w:val="none" w:sz="0" w:space="0" w:color="auto"/>
            <w:left w:val="none" w:sz="0" w:space="0" w:color="auto"/>
            <w:bottom w:val="none" w:sz="0" w:space="0" w:color="auto"/>
            <w:right w:val="none" w:sz="0" w:space="0" w:color="auto"/>
          </w:divBdr>
        </w:div>
        <w:div w:id="1029911077">
          <w:marLeft w:val="480"/>
          <w:marRight w:val="0"/>
          <w:marTop w:val="0"/>
          <w:marBottom w:val="0"/>
          <w:divBdr>
            <w:top w:val="none" w:sz="0" w:space="0" w:color="auto"/>
            <w:left w:val="none" w:sz="0" w:space="0" w:color="auto"/>
            <w:bottom w:val="none" w:sz="0" w:space="0" w:color="auto"/>
            <w:right w:val="none" w:sz="0" w:space="0" w:color="auto"/>
          </w:divBdr>
        </w:div>
        <w:div w:id="1421415591">
          <w:marLeft w:val="480"/>
          <w:marRight w:val="0"/>
          <w:marTop w:val="0"/>
          <w:marBottom w:val="0"/>
          <w:divBdr>
            <w:top w:val="none" w:sz="0" w:space="0" w:color="auto"/>
            <w:left w:val="none" w:sz="0" w:space="0" w:color="auto"/>
            <w:bottom w:val="none" w:sz="0" w:space="0" w:color="auto"/>
            <w:right w:val="none" w:sz="0" w:space="0" w:color="auto"/>
          </w:divBdr>
        </w:div>
        <w:div w:id="1315722968">
          <w:marLeft w:val="480"/>
          <w:marRight w:val="0"/>
          <w:marTop w:val="0"/>
          <w:marBottom w:val="0"/>
          <w:divBdr>
            <w:top w:val="none" w:sz="0" w:space="0" w:color="auto"/>
            <w:left w:val="none" w:sz="0" w:space="0" w:color="auto"/>
            <w:bottom w:val="none" w:sz="0" w:space="0" w:color="auto"/>
            <w:right w:val="none" w:sz="0" w:space="0" w:color="auto"/>
          </w:divBdr>
        </w:div>
        <w:div w:id="1249536055">
          <w:marLeft w:val="480"/>
          <w:marRight w:val="0"/>
          <w:marTop w:val="0"/>
          <w:marBottom w:val="0"/>
          <w:divBdr>
            <w:top w:val="none" w:sz="0" w:space="0" w:color="auto"/>
            <w:left w:val="none" w:sz="0" w:space="0" w:color="auto"/>
            <w:bottom w:val="none" w:sz="0" w:space="0" w:color="auto"/>
            <w:right w:val="none" w:sz="0" w:space="0" w:color="auto"/>
          </w:divBdr>
        </w:div>
        <w:div w:id="579870235">
          <w:marLeft w:val="480"/>
          <w:marRight w:val="0"/>
          <w:marTop w:val="0"/>
          <w:marBottom w:val="0"/>
          <w:divBdr>
            <w:top w:val="none" w:sz="0" w:space="0" w:color="auto"/>
            <w:left w:val="none" w:sz="0" w:space="0" w:color="auto"/>
            <w:bottom w:val="none" w:sz="0" w:space="0" w:color="auto"/>
            <w:right w:val="none" w:sz="0" w:space="0" w:color="auto"/>
          </w:divBdr>
        </w:div>
        <w:div w:id="273295910">
          <w:marLeft w:val="480"/>
          <w:marRight w:val="0"/>
          <w:marTop w:val="0"/>
          <w:marBottom w:val="0"/>
          <w:divBdr>
            <w:top w:val="none" w:sz="0" w:space="0" w:color="auto"/>
            <w:left w:val="none" w:sz="0" w:space="0" w:color="auto"/>
            <w:bottom w:val="none" w:sz="0" w:space="0" w:color="auto"/>
            <w:right w:val="none" w:sz="0" w:space="0" w:color="auto"/>
          </w:divBdr>
        </w:div>
        <w:div w:id="332685237">
          <w:marLeft w:val="480"/>
          <w:marRight w:val="0"/>
          <w:marTop w:val="0"/>
          <w:marBottom w:val="0"/>
          <w:divBdr>
            <w:top w:val="none" w:sz="0" w:space="0" w:color="auto"/>
            <w:left w:val="none" w:sz="0" w:space="0" w:color="auto"/>
            <w:bottom w:val="none" w:sz="0" w:space="0" w:color="auto"/>
            <w:right w:val="none" w:sz="0" w:space="0" w:color="auto"/>
          </w:divBdr>
        </w:div>
        <w:div w:id="916086667">
          <w:marLeft w:val="480"/>
          <w:marRight w:val="0"/>
          <w:marTop w:val="0"/>
          <w:marBottom w:val="0"/>
          <w:divBdr>
            <w:top w:val="none" w:sz="0" w:space="0" w:color="auto"/>
            <w:left w:val="none" w:sz="0" w:space="0" w:color="auto"/>
            <w:bottom w:val="none" w:sz="0" w:space="0" w:color="auto"/>
            <w:right w:val="none" w:sz="0" w:space="0" w:color="auto"/>
          </w:divBdr>
        </w:div>
        <w:div w:id="1769764470">
          <w:marLeft w:val="480"/>
          <w:marRight w:val="0"/>
          <w:marTop w:val="0"/>
          <w:marBottom w:val="0"/>
          <w:divBdr>
            <w:top w:val="none" w:sz="0" w:space="0" w:color="auto"/>
            <w:left w:val="none" w:sz="0" w:space="0" w:color="auto"/>
            <w:bottom w:val="none" w:sz="0" w:space="0" w:color="auto"/>
            <w:right w:val="none" w:sz="0" w:space="0" w:color="auto"/>
          </w:divBdr>
        </w:div>
        <w:div w:id="940603134">
          <w:marLeft w:val="480"/>
          <w:marRight w:val="0"/>
          <w:marTop w:val="0"/>
          <w:marBottom w:val="0"/>
          <w:divBdr>
            <w:top w:val="none" w:sz="0" w:space="0" w:color="auto"/>
            <w:left w:val="none" w:sz="0" w:space="0" w:color="auto"/>
            <w:bottom w:val="none" w:sz="0" w:space="0" w:color="auto"/>
            <w:right w:val="none" w:sz="0" w:space="0" w:color="auto"/>
          </w:divBdr>
        </w:div>
        <w:div w:id="458258544">
          <w:marLeft w:val="480"/>
          <w:marRight w:val="0"/>
          <w:marTop w:val="0"/>
          <w:marBottom w:val="0"/>
          <w:divBdr>
            <w:top w:val="none" w:sz="0" w:space="0" w:color="auto"/>
            <w:left w:val="none" w:sz="0" w:space="0" w:color="auto"/>
            <w:bottom w:val="none" w:sz="0" w:space="0" w:color="auto"/>
            <w:right w:val="none" w:sz="0" w:space="0" w:color="auto"/>
          </w:divBdr>
        </w:div>
        <w:div w:id="250242794">
          <w:marLeft w:val="480"/>
          <w:marRight w:val="0"/>
          <w:marTop w:val="0"/>
          <w:marBottom w:val="0"/>
          <w:divBdr>
            <w:top w:val="none" w:sz="0" w:space="0" w:color="auto"/>
            <w:left w:val="none" w:sz="0" w:space="0" w:color="auto"/>
            <w:bottom w:val="none" w:sz="0" w:space="0" w:color="auto"/>
            <w:right w:val="none" w:sz="0" w:space="0" w:color="auto"/>
          </w:divBdr>
        </w:div>
        <w:div w:id="1404718938">
          <w:marLeft w:val="480"/>
          <w:marRight w:val="0"/>
          <w:marTop w:val="0"/>
          <w:marBottom w:val="0"/>
          <w:divBdr>
            <w:top w:val="none" w:sz="0" w:space="0" w:color="auto"/>
            <w:left w:val="none" w:sz="0" w:space="0" w:color="auto"/>
            <w:bottom w:val="none" w:sz="0" w:space="0" w:color="auto"/>
            <w:right w:val="none" w:sz="0" w:space="0" w:color="auto"/>
          </w:divBdr>
        </w:div>
        <w:div w:id="1360280353">
          <w:marLeft w:val="480"/>
          <w:marRight w:val="0"/>
          <w:marTop w:val="0"/>
          <w:marBottom w:val="0"/>
          <w:divBdr>
            <w:top w:val="none" w:sz="0" w:space="0" w:color="auto"/>
            <w:left w:val="none" w:sz="0" w:space="0" w:color="auto"/>
            <w:bottom w:val="none" w:sz="0" w:space="0" w:color="auto"/>
            <w:right w:val="none" w:sz="0" w:space="0" w:color="auto"/>
          </w:divBdr>
        </w:div>
        <w:div w:id="138423298">
          <w:marLeft w:val="480"/>
          <w:marRight w:val="0"/>
          <w:marTop w:val="0"/>
          <w:marBottom w:val="0"/>
          <w:divBdr>
            <w:top w:val="none" w:sz="0" w:space="0" w:color="auto"/>
            <w:left w:val="none" w:sz="0" w:space="0" w:color="auto"/>
            <w:bottom w:val="none" w:sz="0" w:space="0" w:color="auto"/>
            <w:right w:val="none" w:sz="0" w:space="0" w:color="auto"/>
          </w:divBdr>
        </w:div>
        <w:div w:id="1660963352">
          <w:marLeft w:val="480"/>
          <w:marRight w:val="0"/>
          <w:marTop w:val="0"/>
          <w:marBottom w:val="0"/>
          <w:divBdr>
            <w:top w:val="none" w:sz="0" w:space="0" w:color="auto"/>
            <w:left w:val="none" w:sz="0" w:space="0" w:color="auto"/>
            <w:bottom w:val="none" w:sz="0" w:space="0" w:color="auto"/>
            <w:right w:val="none" w:sz="0" w:space="0" w:color="auto"/>
          </w:divBdr>
        </w:div>
        <w:div w:id="326323131">
          <w:marLeft w:val="480"/>
          <w:marRight w:val="0"/>
          <w:marTop w:val="0"/>
          <w:marBottom w:val="0"/>
          <w:divBdr>
            <w:top w:val="none" w:sz="0" w:space="0" w:color="auto"/>
            <w:left w:val="none" w:sz="0" w:space="0" w:color="auto"/>
            <w:bottom w:val="none" w:sz="0" w:space="0" w:color="auto"/>
            <w:right w:val="none" w:sz="0" w:space="0" w:color="auto"/>
          </w:divBdr>
        </w:div>
        <w:div w:id="1837842332">
          <w:marLeft w:val="480"/>
          <w:marRight w:val="0"/>
          <w:marTop w:val="0"/>
          <w:marBottom w:val="0"/>
          <w:divBdr>
            <w:top w:val="none" w:sz="0" w:space="0" w:color="auto"/>
            <w:left w:val="none" w:sz="0" w:space="0" w:color="auto"/>
            <w:bottom w:val="none" w:sz="0" w:space="0" w:color="auto"/>
            <w:right w:val="none" w:sz="0" w:space="0" w:color="auto"/>
          </w:divBdr>
        </w:div>
        <w:div w:id="1641181365">
          <w:marLeft w:val="480"/>
          <w:marRight w:val="0"/>
          <w:marTop w:val="0"/>
          <w:marBottom w:val="0"/>
          <w:divBdr>
            <w:top w:val="none" w:sz="0" w:space="0" w:color="auto"/>
            <w:left w:val="none" w:sz="0" w:space="0" w:color="auto"/>
            <w:bottom w:val="none" w:sz="0" w:space="0" w:color="auto"/>
            <w:right w:val="none" w:sz="0" w:space="0" w:color="auto"/>
          </w:divBdr>
        </w:div>
        <w:div w:id="1754739579">
          <w:marLeft w:val="480"/>
          <w:marRight w:val="0"/>
          <w:marTop w:val="0"/>
          <w:marBottom w:val="0"/>
          <w:divBdr>
            <w:top w:val="none" w:sz="0" w:space="0" w:color="auto"/>
            <w:left w:val="none" w:sz="0" w:space="0" w:color="auto"/>
            <w:bottom w:val="none" w:sz="0" w:space="0" w:color="auto"/>
            <w:right w:val="none" w:sz="0" w:space="0" w:color="auto"/>
          </w:divBdr>
        </w:div>
        <w:div w:id="513766675">
          <w:marLeft w:val="480"/>
          <w:marRight w:val="0"/>
          <w:marTop w:val="0"/>
          <w:marBottom w:val="0"/>
          <w:divBdr>
            <w:top w:val="none" w:sz="0" w:space="0" w:color="auto"/>
            <w:left w:val="none" w:sz="0" w:space="0" w:color="auto"/>
            <w:bottom w:val="none" w:sz="0" w:space="0" w:color="auto"/>
            <w:right w:val="none" w:sz="0" w:space="0" w:color="auto"/>
          </w:divBdr>
        </w:div>
        <w:div w:id="215557087">
          <w:marLeft w:val="480"/>
          <w:marRight w:val="0"/>
          <w:marTop w:val="0"/>
          <w:marBottom w:val="0"/>
          <w:divBdr>
            <w:top w:val="none" w:sz="0" w:space="0" w:color="auto"/>
            <w:left w:val="none" w:sz="0" w:space="0" w:color="auto"/>
            <w:bottom w:val="none" w:sz="0" w:space="0" w:color="auto"/>
            <w:right w:val="none" w:sz="0" w:space="0" w:color="auto"/>
          </w:divBdr>
        </w:div>
        <w:div w:id="1041200576">
          <w:marLeft w:val="480"/>
          <w:marRight w:val="0"/>
          <w:marTop w:val="0"/>
          <w:marBottom w:val="0"/>
          <w:divBdr>
            <w:top w:val="none" w:sz="0" w:space="0" w:color="auto"/>
            <w:left w:val="none" w:sz="0" w:space="0" w:color="auto"/>
            <w:bottom w:val="none" w:sz="0" w:space="0" w:color="auto"/>
            <w:right w:val="none" w:sz="0" w:space="0" w:color="auto"/>
          </w:divBdr>
        </w:div>
        <w:div w:id="1739210860">
          <w:marLeft w:val="480"/>
          <w:marRight w:val="0"/>
          <w:marTop w:val="0"/>
          <w:marBottom w:val="0"/>
          <w:divBdr>
            <w:top w:val="none" w:sz="0" w:space="0" w:color="auto"/>
            <w:left w:val="none" w:sz="0" w:space="0" w:color="auto"/>
            <w:bottom w:val="none" w:sz="0" w:space="0" w:color="auto"/>
            <w:right w:val="none" w:sz="0" w:space="0" w:color="auto"/>
          </w:divBdr>
        </w:div>
        <w:div w:id="405421310">
          <w:marLeft w:val="480"/>
          <w:marRight w:val="0"/>
          <w:marTop w:val="0"/>
          <w:marBottom w:val="0"/>
          <w:divBdr>
            <w:top w:val="none" w:sz="0" w:space="0" w:color="auto"/>
            <w:left w:val="none" w:sz="0" w:space="0" w:color="auto"/>
            <w:bottom w:val="none" w:sz="0" w:space="0" w:color="auto"/>
            <w:right w:val="none" w:sz="0" w:space="0" w:color="auto"/>
          </w:divBdr>
        </w:div>
        <w:div w:id="1934971567">
          <w:marLeft w:val="480"/>
          <w:marRight w:val="0"/>
          <w:marTop w:val="0"/>
          <w:marBottom w:val="0"/>
          <w:divBdr>
            <w:top w:val="none" w:sz="0" w:space="0" w:color="auto"/>
            <w:left w:val="none" w:sz="0" w:space="0" w:color="auto"/>
            <w:bottom w:val="none" w:sz="0" w:space="0" w:color="auto"/>
            <w:right w:val="none" w:sz="0" w:space="0" w:color="auto"/>
          </w:divBdr>
        </w:div>
        <w:div w:id="595286764">
          <w:marLeft w:val="480"/>
          <w:marRight w:val="0"/>
          <w:marTop w:val="0"/>
          <w:marBottom w:val="0"/>
          <w:divBdr>
            <w:top w:val="none" w:sz="0" w:space="0" w:color="auto"/>
            <w:left w:val="none" w:sz="0" w:space="0" w:color="auto"/>
            <w:bottom w:val="none" w:sz="0" w:space="0" w:color="auto"/>
            <w:right w:val="none" w:sz="0" w:space="0" w:color="auto"/>
          </w:divBdr>
        </w:div>
        <w:div w:id="1054039295">
          <w:marLeft w:val="480"/>
          <w:marRight w:val="0"/>
          <w:marTop w:val="0"/>
          <w:marBottom w:val="0"/>
          <w:divBdr>
            <w:top w:val="none" w:sz="0" w:space="0" w:color="auto"/>
            <w:left w:val="none" w:sz="0" w:space="0" w:color="auto"/>
            <w:bottom w:val="none" w:sz="0" w:space="0" w:color="auto"/>
            <w:right w:val="none" w:sz="0" w:space="0" w:color="auto"/>
          </w:divBdr>
        </w:div>
        <w:div w:id="1156531015">
          <w:marLeft w:val="480"/>
          <w:marRight w:val="0"/>
          <w:marTop w:val="0"/>
          <w:marBottom w:val="0"/>
          <w:divBdr>
            <w:top w:val="none" w:sz="0" w:space="0" w:color="auto"/>
            <w:left w:val="none" w:sz="0" w:space="0" w:color="auto"/>
            <w:bottom w:val="none" w:sz="0" w:space="0" w:color="auto"/>
            <w:right w:val="none" w:sz="0" w:space="0" w:color="auto"/>
          </w:divBdr>
        </w:div>
        <w:div w:id="558713193">
          <w:marLeft w:val="480"/>
          <w:marRight w:val="0"/>
          <w:marTop w:val="0"/>
          <w:marBottom w:val="0"/>
          <w:divBdr>
            <w:top w:val="none" w:sz="0" w:space="0" w:color="auto"/>
            <w:left w:val="none" w:sz="0" w:space="0" w:color="auto"/>
            <w:bottom w:val="none" w:sz="0" w:space="0" w:color="auto"/>
            <w:right w:val="none" w:sz="0" w:space="0" w:color="auto"/>
          </w:divBdr>
        </w:div>
        <w:div w:id="1705402421">
          <w:marLeft w:val="480"/>
          <w:marRight w:val="0"/>
          <w:marTop w:val="0"/>
          <w:marBottom w:val="0"/>
          <w:divBdr>
            <w:top w:val="none" w:sz="0" w:space="0" w:color="auto"/>
            <w:left w:val="none" w:sz="0" w:space="0" w:color="auto"/>
            <w:bottom w:val="none" w:sz="0" w:space="0" w:color="auto"/>
            <w:right w:val="none" w:sz="0" w:space="0" w:color="auto"/>
          </w:divBdr>
        </w:div>
        <w:div w:id="1734231635">
          <w:marLeft w:val="480"/>
          <w:marRight w:val="0"/>
          <w:marTop w:val="0"/>
          <w:marBottom w:val="0"/>
          <w:divBdr>
            <w:top w:val="none" w:sz="0" w:space="0" w:color="auto"/>
            <w:left w:val="none" w:sz="0" w:space="0" w:color="auto"/>
            <w:bottom w:val="none" w:sz="0" w:space="0" w:color="auto"/>
            <w:right w:val="none" w:sz="0" w:space="0" w:color="auto"/>
          </w:divBdr>
        </w:div>
        <w:div w:id="1792549349">
          <w:marLeft w:val="480"/>
          <w:marRight w:val="0"/>
          <w:marTop w:val="0"/>
          <w:marBottom w:val="0"/>
          <w:divBdr>
            <w:top w:val="none" w:sz="0" w:space="0" w:color="auto"/>
            <w:left w:val="none" w:sz="0" w:space="0" w:color="auto"/>
            <w:bottom w:val="none" w:sz="0" w:space="0" w:color="auto"/>
            <w:right w:val="none" w:sz="0" w:space="0" w:color="auto"/>
          </w:divBdr>
        </w:div>
        <w:div w:id="1537238106">
          <w:marLeft w:val="480"/>
          <w:marRight w:val="0"/>
          <w:marTop w:val="0"/>
          <w:marBottom w:val="0"/>
          <w:divBdr>
            <w:top w:val="none" w:sz="0" w:space="0" w:color="auto"/>
            <w:left w:val="none" w:sz="0" w:space="0" w:color="auto"/>
            <w:bottom w:val="none" w:sz="0" w:space="0" w:color="auto"/>
            <w:right w:val="none" w:sz="0" w:space="0" w:color="auto"/>
          </w:divBdr>
        </w:div>
        <w:div w:id="1836723605">
          <w:marLeft w:val="480"/>
          <w:marRight w:val="0"/>
          <w:marTop w:val="0"/>
          <w:marBottom w:val="0"/>
          <w:divBdr>
            <w:top w:val="none" w:sz="0" w:space="0" w:color="auto"/>
            <w:left w:val="none" w:sz="0" w:space="0" w:color="auto"/>
            <w:bottom w:val="none" w:sz="0" w:space="0" w:color="auto"/>
            <w:right w:val="none" w:sz="0" w:space="0" w:color="auto"/>
          </w:divBdr>
        </w:div>
        <w:div w:id="1232084026">
          <w:marLeft w:val="480"/>
          <w:marRight w:val="0"/>
          <w:marTop w:val="0"/>
          <w:marBottom w:val="0"/>
          <w:divBdr>
            <w:top w:val="none" w:sz="0" w:space="0" w:color="auto"/>
            <w:left w:val="none" w:sz="0" w:space="0" w:color="auto"/>
            <w:bottom w:val="none" w:sz="0" w:space="0" w:color="auto"/>
            <w:right w:val="none" w:sz="0" w:space="0" w:color="auto"/>
          </w:divBdr>
        </w:div>
        <w:div w:id="1710110766">
          <w:marLeft w:val="480"/>
          <w:marRight w:val="0"/>
          <w:marTop w:val="0"/>
          <w:marBottom w:val="0"/>
          <w:divBdr>
            <w:top w:val="none" w:sz="0" w:space="0" w:color="auto"/>
            <w:left w:val="none" w:sz="0" w:space="0" w:color="auto"/>
            <w:bottom w:val="none" w:sz="0" w:space="0" w:color="auto"/>
            <w:right w:val="none" w:sz="0" w:space="0" w:color="auto"/>
          </w:divBdr>
        </w:div>
        <w:div w:id="1709530196">
          <w:marLeft w:val="480"/>
          <w:marRight w:val="0"/>
          <w:marTop w:val="0"/>
          <w:marBottom w:val="0"/>
          <w:divBdr>
            <w:top w:val="none" w:sz="0" w:space="0" w:color="auto"/>
            <w:left w:val="none" w:sz="0" w:space="0" w:color="auto"/>
            <w:bottom w:val="none" w:sz="0" w:space="0" w:color="auto"/>
            <w:right w:val="none" w:sz="0" w:space="0" w:color="auto"/>
          </w:divBdr>
        </w:div>
        <w:div w:id="897280733">
          <w:marLeft w:val="480"/>
          <w:marRight w:val="0"/>
          <w:marTop w:val="0"/>
          <w:marBottom w:val="0"/>
          <w:divBdr>
            <w:top w:val="none" w:sz="0" w:space="0" w:color="auto"/>
            <w:left w:val="none" w:sz="0" w:space="0" w:color="auto"/>
            <w:bottom w:val="none" w:sz="0" w:space="0" w:color="auto"/>
            <w:right w:val="none" w:sz="0" w:space="0" w:color="auto"/>
          </w:divBdr>
        </w:div>
        <w:div w:id="914365701">
          <w:marLeft w:val="480"/>
          <w:marRight w:val="0"/>
          <w:marTop w:val="0"/>
          <w:marBottom w:val="0"/>
          <w:divBdr>
            <w:top w:val="none" w:sz="0" w:space="0" w:color="auto"/>
            <w:left w:val="none" w:sz="0" w:space="0" w:color="auto"/>
            <w:bottom w:val="none" w:sz="0" w:space="0" w:color="auto"/>
            <w:right w:val="none" w:sz="0" w:space="0" w:color="auto"/>
          </w:divBdr>
        </w:div>
        <w:div w:id="1668828958">
          <w:marLeft w:val="480"/>
          <w:marRight w:val="0"/>
          <w:marTop w:val="0"/>
          <w:marBottom w:val="0"/>
          <w:divBdr>
            <w:top w:val="none" w:sz="0" w:space="0" w:color="auto"/>
            <w:left w:val="none" w:sz="0" w:space="0" w:color="auto"/>
            <w:bottom w:val="none" w:sz="0" w:space="0" w:color="auto"/>
            <w:right w:val="none" w:sz="0" w:space="0" w:color="auto"/>
          </w:divBdr>
        </w:div>
        <w:div w:id="1190409602">
          <w:marLeft w:val="480"/>
          <w:marRight w:val="0"/>
          <w:marTop w:val="0"/>
          <w:marBottom w:val="0"/>
          <w:divBdr>
            <w:top w:val="none" w:sz="0" w:space="0" w:color="auto"/>
            <w:left w:val="none" w:sz="0" w:space="0" w:color="auto"/>
            <w:bottom w:val="none" w:sz="0" w:space="0" w:color="auto"/>
            <w:right w:val="none" w:sz="0" w:space="0" w:color="auto"/>
          </w:divBdr>
        </w:div>
        <w:div w:id="1232042229">
          <w:marLeft w:val="480"/>
          <w:marRight w:val="0"/>
          <w:marTop w:val="0"/>
          <w:marBottom w:val="0"/>
          <w:divBdr>
            <w:top w:val="none" w:sz="0" w:space="0" w:color="auto"/>
            <w:left w:val="none" w:sz="0" w:space="0" w:color="auto"/>
            <w:bottom w:val="none" w:sz="0" w:space="0" w:color="auto"/>
            <w:right w:val="none" w:sz="0" w:space="0" w:color="auto"/>
          </w:divBdr>
        </w:div>
        <w:div w:id="88433159">
          <w:marLeft w:val="480"/>
          <w:marRight w:val="0"/>
          <w:marTop w:val="0"/>
          <w:marBottom w:val="0"/>
          <w:divBdr>
            <w:top w:val="none" w:sz="0" w:space="0" w:color="auto"/>
            <w:left w:val="none" w:sz="0" w:space="0" w:color="auto"/>
            <w:bottom w:val="none" w:sz="0" w:space="0" w:color="auto"/>
            <w:right w:val="none" w:sz="0" w:space="0" w:color="auto"/>
          </w:divBdr>
        </w:div>
        <w:div w:id="1478689675">
          <w:marLeft w:val="480"/>
          <w:marRight w:val="0"/>
          <w:marTop w:val="0"/>
          <w:marBottom w:val="0"/>
          <w:divBdr>
            <w:top w:val="none" w:sz="0" w:space="0" w:color="auto"/>
            <w:left w:val="none" w:sz="0" w:space="0" w:color="auto"/>
            <w:bottom w:val="none" w:sz="0" w:space="0" w:color="auto"/>
            <w:right w:val="none" w:sz="0" w:space="0" w:color="auto"/>
          </w:divBdr>
        </w:div>
        <w:div w:id="2115250340">
          <w:marLeft w:val="480"/>
          <w:marRight w:val="0"/>
          <w:marTop w:val="0"/>
          <w:marBottom w:val="0"/>
          <w:divBdr>
            <w:top w:val="none" w:sz="0" w:space="0" w:color="auto"/>
            <w:left w:val="none" w:sz="0" w:space="0" w:color="auto"/>
            <w:bottom w:val="none" w:sz="0" w:space="0" w:color="auto"/>
            <w:right w:val="none" w:sz="0" w:space="0" w:color="auto"/>
          </w:divBdr>
        </w:div>
      </w:divsChild>
    </w:div>
    <w:div w:id="1039890741">
      <w:bodyDiv w:val="1"/>
      <w:marLeft w:val="0"/>
      <w:marRight w:val="0"/>
      <w:marTop w:val="0"/>
      <w:marBottom w:val="0"/>
      <w:divBdr>
        <w:top w:val="none" w:sz="0" w:space="0" w:color="auto"/>
        <w:left w:val="none" w:sz="0" w:space="0" w:color="auto"/>
        <w:bottom w:val="none" w:sz="0" w:space="0" w:color="auto"/>
        <w:right w:val="none" w:sz="0" w:space="0" w:color="auto"/>
      </w:divBdr>
    </w:div>
    <w:div w:id="1040056807">
      <w:bodyDiv w:val="1"/>
      <w:marLeft w:val="0"/>
      <w:marRight w:val="0"/>
      <w:marTop w:val="0"/>
      <w:marBottom w:val="0"/>
      <w:divBdr>
        <w:top w:val="none" w:sz="0" w:space="0" w:color="auto"/>
        <w:left w:val="none" w:sz="0" w:space="0" w:color="auto"/>
        <w:bottom w:val="none" w:sz="0" w:space="0" w:color="auto"/>
        <w:right w:val="none" w:sz="0" w:space="0" w:color="auto"/>
      </w:divBdr>
    </w:div>
    <w:div w:id="1040085087">
      <w:bodyDiv w:val="1"/>
      <w:marLeft w:val="0"/>
      <w:marRight w:val="0"/>
      <w:marTop w:val="0"/>
      <w:marBottom w:val="0"/>
      <w:divBdr>
        <w:top w:val="none" w:sz="0" w:space="0" w:color="auto"/>
        <w:left w:val="none" w:sz="0" w:space="0" w:color="auto"/>
        <w:bottom w:val="none" w:sz="0" w:space="0" w:color="auto"/>
        <w:right w:val="none" w:sz="0" w:space="0" w:color="auto"/>
      </w:divBdr>
    </w:div>
    <w:div w:id="1040208275">
      <w:bodyDiv w:val="1"/>
      <w:marLeft w:val="0"/>
      <w:marRight w:val="0"/>
      <w:marTop w:val="0"/>
      <w:marBottom w:val="0"/>
      <w:divBdr>
        <w:top w:val="none" w:sz="0" w:space="0" w:color="auto"/>
        <w:left w:val="none" w:sz="0" w:space="0" w:color="auto"/>
        <w:bottom w:val="none" w:sz="0" w:space="0" w:color="auto"/>
        <w:right w:val="none" w:sz="0" w:space="0" w:color="auto"/>
      </w:divBdr>
    </w:div>
    <w:div w:id="1040320308">
      <w:bodyDiv w:val="1"/>
      <w:marLeft w:val="0"/>
      <w:marRight w:val="0"/>
      <w:marTop w:val="0"/>
      <w:marBottom w:val="0"/>
      <w:divBdr>
        <w:top w:val="none" w:sz="0" w:space="0" w:color="auto"/>
        <w:left w:val="none" w:sz="0" w:space="0" w:color="auto"/>
        <w:bottom w:val="none" w:sz="0" w:space="0" w:color="auto"/>
        <w:right w:val="none" w:sz="0" w:space="0" w:color="auto"/>
      </w:divBdr>
    </w:div>
    <w:div w:id="1040519564">
      <w:bodyDiv w:val="1"/>
      <w:marLeft w:val="0"/>
      <w:marRight w:val="0"/>
      <w:marTop w:val="0"/>
      <w:marBottom w:val="0"/>
      <w:divBdr>
        <w:top w:val="none" w:sz="0" w:space="0" w:color="auto"/>
        <w:left w:val="none" w:sz="0" w:space="0" w:color="auto"/>
        <w:bottom w:val="none" w:sz="0" w:space="0" w:color="auto"/>
        <w:right w:val="none" w:sz="0" w:space="0" w:color="auto"/>
      </w:divBdr>
    </w:div>
    <w:div w:id="1040859682">
      <w:bodyDiv w:val="1"/>
      <w:marLeft w:val="0"/>
      <w:marRight w:val="0"/>
      <w:marTop w:val="0"/>
      <w:marBottom w:val="0"/>
      <w:divBdr>
        <w:top w:val="none" w:sz="0" w:space="0" w:color="auto"/>
        <w:left w:val="none" w:sz="0" w:space="0" w:color="auto"/>
        <w:bottom w:val="none" w:sz="0" w:space="0" w:color="auto"/>
        <w:right w:val="none" w:sz="0" w:space="0" w:color="auto"/>
      </w:divBdr>
    </w:div>
    <w:div w:id="1041133825">
      <w:bodyDiv w:val="1"/>
      <w:marLeft w:val="0"/>
      <w:marRight w:val="0"/>
      <w:marTop w:val="0"/>
      <w:marBottom w:val="0"/>
      <w:divBdr>
        <w:top w:val="none" w:sz="0" w:space="0" w:color="auto"/>
        <w:left w:val="none" w:sz="0" w:space="0" w:color="auto"/>
        <w:bottom w:val="none" w:sz="0" w:space="0" w:color="auto"/>
        <w:right w:val="none" w:sz="0" w:space="0" w:color="auto"/>
      </w:divBdr>
    </w:div>
    <w:div w:id="1041175654">
      <w:bodyDiv w:val="1"/>
      <w:marLeft w:val="0"/>
      <w:marRight w:val="0"/>
      <w:marTop w:val="0"/>
      <w:marBottom w:val="0"/>
      <w:divBdr>
        <w:top w:val="none" w:sz="0" w:space="0" w:color="auto"/>
        <w:left w:val="none" w:sz="0" w:space="0" w:color="auto"/>
        <w:bottom w:val="none" w:sz="0" w:space="0" w:color="auto"/>
        <w:right w:val="none" w:sz="0" w:space="0" w:color="auto"/>
      </w:divBdr>
    </w:div>
    <w:div w:id="1041245494">
      <w:bodyDiv w:val="1"/>
      <w:marLeft w:val="0"/>
      <w:marRight w:val="0"/>
      <w:marTop w:val="0"/>
      <w:marBottom w:val="0"/>
      <w:divBdr>
        <w:top w:val="none" w:sz="0" w:space="0" w:color="auto"/>
        <w:left w:val="none" w:sz="0" w:space="0" w:color="auto"/>
        <w:bottom w:val="none" w:sz="0" w:space="0" w:color="auto"/>
        <w:right w:val="none" w:sz="0" w:space="0" w:color="auto"/>
      </w:divBdr>
    </w:div>
    <w:div w:id="1041318108">
      <w:bodyDiv w:val="1"/>
      <w:marLeft w:val="0"/>
      <w:marRight w:val="0"/>
      <w:marTop w:val="0"/>
      <w:marBottom w:val="0"/>
      <w:divBdr>
        <w:top w:val="none" w:sz="0" w:space="0" w:color="auto"/>
        <w:left w:val="none" w:sz="0" w:space="0" w:color="auto"/>
        <w:bottom w:val="none" w:sz="0" w:space="0" w:color="auto"/>
        <w:right w:val="none" w:sz="0" w:space="0" w:color="auto"/>
      </w:divBdr>
    </w:div>
    <w:div w:id="1041444926">
      <w:bodyDiv w:val="1"/>
      <w:marLeft w:val="0"/>
      <w:marRight w:val="0"/>
      <w:marTop w:val="0"/>
      <w:marBottom w:val="0"/>
      <w:divBdr>
        <w:top w:val="none" w:sz="0" w:space="0" w:color="auto"/>
        <w:left w:val="none" w:sz="0" w:space="0" w:color="auto"/>
        <w:bottom w:val="none" w:sz="0" w:space="0" w:color="auto"/>
        <w:right w:val="none" w:sz="0" w:space="0" w:color="auto"/>
      </w:divBdr>
    </w:div>
    <w:div w:id="1041590664">
      <w:bodyDiv w:val="1"/>
      <w:marLeft w:val="0"/>
      <w:marRight w:val="0"/>
      <w:marTop w:val="0"/>
      <w:marBottom w:val="0"/>
      <w:divBdr>
        <w:top w:val="none" w:sz="0" w:space="0" w:color="auto"/>
        <w:left w:val="none" w:sz="0" w:space="0" w:color="auto"/>
        <w:bottom w:val="none" w:sz="0" w:space="0" w:color="auto"/>
        <w:right w:val="none" w:sz="0" w:space="0" w:color="auto"/>
      </w:divBdr>
    </w:div>
    <w:div w:id="1041855755">
      <w:bodyDiv w:val="1"/>
      <w:marLeft w:val="0"/>
      <w:marRight w:val="0"/>
      <w:marTop w:val="0"/>
      <w:marBottom w:val="0"/>
      <w:divBdr>
        <w:top w:val="none" w:sz="0" w:space="0" w:color="auto"/>
        <w:left w:val="none" w:sz="0" w:space="0" w:color="auto"/>
        <w:bottom w:val="none" w:sz="0" w:space="0" w:color="auto"/>
        <w:right w:val="none" w:sz="0" w:space="0" w:color="auto"/>
      </w:divBdr>
    </w:div>
    <w:div w:id="1042052850">
      <w:bodyDiv w:val="1"/>
      <w:marLeft w:val="0"/>
      <w:marRight w:val="0"/>
      <w:marTop w:val="0"/>
      <w:marBottom w:val="0"/>
      <w:divBdr>
        <w:top w:val="none" w:sz="0" w:space="0" w:color="auto"/>
        <w:left w:val="none" w:sz="0" w:space="0" w:color="auto"/>
        <w:bottom w:val="none" w:sz="0" w:space="0" w:color="auto"/>
        <w:right w:val="none" w:sz="0" w:space="0" w:color="auto"/>
      </w:divBdr>
    </w:div>
    <w:div w:id="1042091702">
      <w:bodyDiv w:val="1"/>
      <w:marLeft w:val="0"/>
      <w:marRight w:val="0"/>
      <w:marTop w:val="0"/>
      <w:marBottom w:val="0"/>
      <w:divBdr>
        <w:top w:val="none" w:sz="0" w:space="0" w:color="auto"/>
        <w:left w:val="none" w:sz="0" w:space="0" w:color="auto"/>
        <w:bottom w:val="none" w:sz="0" w:space="0" w:color="auto"/>
        <w:right w:val="none" w:sz="0" w:space="0" w:color="auto"/>
      </w:divBdr>
    </w:div>
    <w:div w:id="1042244706">
      <w:bodyDiv w:val="1"/>
      <w:marLeft w:val="0"/>
      <w:marRight w:val="0"/>
      <w:marTop w:val="0"/>
      <w:marBottom w:val="0"/>
      <w:divBdr>
        <w:top w:val="none" w:sz="0" w:space="0" w:color="auto"/>
        <w:left w:val="none" w:sz="0" w:space="0" w:color="auto"/>
        <w:bottom w:val="none" w:sz="0" w:space="0" w:color="auto"/>
        <w:right w:val="none" w:sz="0" w:space="0" w:color="auto"/>
      </w:divBdr>
    </w:div>
    <w:div w:id="1042285190">
      <w:bodyDiv w:val="1"/>
      <w:marLeft w:val="0"/>
      <w:marRight w:val="0"/>
      <w:marTop w:val="0"/>
      <w:marBottom w:val="0"/>
      <w:divBdr>
        <w:top w:val="none" w:sz="0" w:space="0" w:color="auto"/>
        <w:left w:val="none" w:sz="0" w:space="0" w:color="auto"/>
        <w:bottom w:val="none" w:sz="0" w:space="0" w:color="auto"/>
        <w:right w:val="none" w:sz="0" w:space="0" w:color="auto"/>
      </w:divBdr>
    </w:div>
    <w:div w:id="1042367644">
      <w:bodyDiv w:val="1"/>
      <w:marLeft w:val="0"/>
      <w:marRight w:val="0"/>
      <w:marTop w:val="0"/>
      <w:marBottom w:val="0"/>
      <w:divBdr>
        <w:top w:val="none" w:sz="0" w:space="0" w:color="auto"/>
        <w:left w:val="none" w:sz="0" w:space="0" w:color="auto"/>
        <w:bottom w:val="none" w:sz="0" w:space="0" w:color="auto"/>
        <w:right w:val="none" w:sz="0" w:space="0" w:color="auto"/>
      </w:divBdr>
    </w:div>
    <w:div w:id="1042746402">
      <w:bodyDiv w:val="1"/>
      <w:marLeft w:val="0"/>
      <w:marRight w:val="0"/>
      <w:marTop w:val="0"/>
      <w:marBottom w:val="0"/>
      <w:divBdr>
        <w:top w:val="none" w:sz="0" w:space="0" w:color="auto"/>
        <w:left w:val="none" w:sz="0" w:space="0" w:color="auto"/>
        <w:bottom w:val="none" w:sz="0" w:space="0" w:color="auto"/>
        <w:right w:val="none" w:sz="0" w:space="0" w:color="auto"/>
      </w:divBdr>
    </w:div>
    <w:div w:id="1043754403">
      <w:bodyDiv w:val="1"/>
      <w:marLeft w:val="0"/>
      <w:marRight w:val="0"/>
      <w:marTop w:val="0"/>
      <w:marBottom w:val="0"/>
      <w:divBdr>
        <w:top w:val="none" w:sz="0" w:space="0" w:color="auto"/>
        <w:left w:val="none" w:sz="0" w:space="0" w:color="auto"/>
        <w:bottom w:val="none" w:sz="0" w:space="0" w:color="auto"/>
        <w:right w:val="none" w:sz="0" w:space="0" w:color="auto"/>
      </w:divBdr>
    </w:div>
    <w:div w:id="1044209789">
      <w:bodyDiv w:val="1"/>
      <w:marLeft w:val="0"/>
      <w:marRight w:val="0"/>
      <w:marTop w:val="0"/>
      <w:marBottom w:val="0"/>
      <w:divBdr>
        <w:top w:val="none" w:sz="0" w:space="0" w:color="auto"/>
        <w:left w:val="none" w:sz="0" w:space="0" w:color="auto"/>
        <w:bottom w:val="none" w:sz="0" w:space="0" w:color="auto"/>
        <w:right w:val="none" w:sz="0" w:space="0" w:color="auto"/>
      </w:divBdr>
    </w:div>
    <w:div w:id="1044257306">
      <w:bodyDiv w:val="1"/>
      <w:marLeft w:val="0"/>
      <w:marRight w:val="0"/>
      <w:marTop w:val="0"/>
      <w:marBottom w:val="0"/>
      <w:divBdr>
        <w:top w:val="none" w:sz="0" w:space="0" w:color="auto"/>
        <w:left w:val="none" w:sz="0" w:space="0" w:color="auto"/>
        <w:bottom w:val="none" w:sz="0" w:space="0" w:color="auto"/>
        <w:right w:val="none" w:sz="0" w:space="0" w:color="auto"/>
      </w:divBdr>
    </w:div>
    <w:div w:id="1044720787">
      <w:bodyDiv w:val="1"/>
      <w:marLeft w:val="0"/>
      <w:marRight w:val="0"/>
      <w:marTop w:val="0"/>
      <w:marBottom w:val="0"/>
      <w:divBdr>
        <w:top w:val="none" w:sz="0" w:space="0" w:color="auto"/>
        <w:left w:val="none" w:sz="0" w:space="0" w:color="auto"/>
        <w:bottom w:val="none" w:sz="0" w:space="0" w:color="auto"/>
        <w:right w:val="none" w:sz="0" w:space="0" w:color="auto"/>
      </w:divBdr>
    </w:div>
    <w:div w:id="1045569479">
      <w:bodyDiv w:val="1"/>
      <w:marLeft w:val="0"/>
      <w:marRight w:val="0"/>
      <w:marTop w:val="0"/>
      <w:marBottom w:val="0"/>
      <w:divBdr>
        <w:top w:val="none" w:sz="0" w:space="0" w:color="auto"/>
        <w:left w:val="none" w:sz="0" w:space="0" w:color="auto"/>
        <w:bottom w:val="none" w:sz="0" w:space="0" w:color="auto"/>
        <w:right w:val="none" w:sz="0" w:space="0" w:color="auto"/>
      </w:divBdr>
    </w:div>
    <w:div w:id="1045906439">
      <w:bodyDiv w:val="1"/>
      <w:marLeft w:val="0"/>
      <w:marRight w:val="0"/>
      <w:marTop w:val="0"/>
      <w:marBottom w:val="0"/>
      <w:divBdr>
        <w:top w:val="none" w:sz="0" w:space="0" w:color="auto"/>
        <w:left w:val="none" w:sz="0" w:space="0" w:color="auto"/>
        <w:bottom w:val="none" w:sz="0" w:space="0" w:color="auto"/>
        <w:right w:val="none" w:sz="0" w:space="0" w:color="auto"/>
      </w:divBdr>
    </w:div>
    <w:div w:id="1046025180">
      <w:bodyDiv w:val="1"/>
      <w:marLeft w:val="0"/>
      <w:marRight w:val="0"/>
      <w:marTop w:val="0"/>
      <w:marBottom w:val="0"/>
      <w:divBdr>
        <w:top w:val="none" w:sz="0" w:space="0" w:color="auto"/>
        <w:left w:val="none" w:sz="0" w:space="0" w:color="auto"/>
        <w:bottom w:val="none" w:sz="0" w:space="0" w:color="auto"/>
        <w:right w:val="none" w:sz="0" w:space="0" w:color="auto"/>
      </w:divBdr>
    </w:div>
    <w:div w:id="1046026137">
      <w:bodyDiv w:val="1"/>
      <w:marLeft w:val="0"/>
      <w:marRight w:val="0"/>
      <w:marTop w:val="0"/>
      <w:marBottom w:val="0"/>
      <w:divBdr>
        <w:top w:val="none" w:sz="0" w:space="0" w:color="auto"/>
        <w:left w:val="none" w:sz="0" w:space="0" w:color="auto"/>
        <w:bottom w:val="none" w:sz="0" w:space="0" w:color="auto"/>
        <w:right w:val="none" w:sz="0" w:space="0" w:color="auto"/>
      </w:divBdr>
    </w:div>
    <w:div w:id="1046099323">
      <w:bodyDiv w:val="1"/>
      <w:marLeft w:val="0"/>
      <w:marRight w:val="0"/>
      <w:marTop w:val="0"/>
      <w:marBottom w:val="0"/>
      <w:divBdr>
        <w:top w:val="none" w:sz="0" w:space="0" w:color="auto"/>
        <w:left w:val="none" w:sz="0" w:space="0" w:color="auto"/>
        <w:bottom w:val="none" w:sz="0" w:space="0" w:color="auto"/>
        <w:right w:val="none" w:sz="0" w:space="0" w:color="auto"/>
      </w:divBdr>
    </w:div>
    <w:div w:id="1046372411">
      <w:bodyDiv w:val="1"/>
      <w:marLeft w:val="0"/>
      <w:marRight w:val="0"/>
      <w:marTop w:val="0"/>
      <w:marBottom w:val="0"/>
      <w:divBdr>
        <w:top w:val="none" w:sz="0" w:space="0" w:color="auto"/>
        <w:left w:val="none" w:sz="0" w:space="0" w:color="auto"/>
        <w:bottom w:val="none" w:sz="0" w:space="0" w:color="auto"/>
        <w:right w:val="none" w:sz="0" w:space="0" w:color="auto"/>
      </w:divBdr>
    </w:div>
    <w:div w:id="1046485903">
      <w:bodyDiv w:val="1"/>
      <w:marLeft w:val="0"/>
      <w:marRight w:val="0"/>
      <w:marTop w:val="0"/>
      <w:marBottom w:val="0"/>
      <w:divBdr>
        <w:top w:val="none" w:sz="0" w:space="0" w:color="auto"/>
        <w:left w:val="none" w:sz="0" w:space="0" w:color="auto"/>
        <w:bottom w:val="none" w:sz="0" w:space="0" w:color="auto"/>
        <w:right w:val="none" w:sz="0" w:space="0" w:color="auto"/>
      </w:divBdr>
    </w:div>
    <w:div w:id="1047028322">
      <w:bodyDiv w:val="1"/>
      <w:marLeft w:val="0"/>
      <w:marRight w:val="0"/>
      <w:marTop w:val="0"/>
      <w:marBottom w:val="0"/>
      <w:divBdr>
        <w:top w:val="none" w:sz="0" w:space="0" w:color="auto"/>
        <w:left w:val="none" w:sz="0" w:space="0" w:color="auto"/>
        <w:bottom w:val="none" w:sz="0" w:space="0" w:color="auto"/>
        <w:right w:val="none" w:sz="0" w:space="0" w:color="auto"/>
      </w:divBdr>
    </w:div>
    <w:div w:id="1047946748">
      <w:bodyDiv w:val="1"/>
      <w:marLeft w:val="0"/>
      <w:marRight w:val="0"/>
      <w:marTop w:val="0"/>
      <w:marBottom w:val="0"/>
      <w:divBdr>
        <w:top w:val="none" w:sz="0" w:space="0" w:color="auto"/>
        <w:left w:val="none" w:sz="0" w:space="0" w:color="auto"/>
        <w:bottom w:val="none" w:sz="0" w:space="0" w:color="auto"/>
        <w:right w:val="none" w:sz="0" w:space="0" w:color="auto"/>
      </w:divBdr>
    </w:div>
    <w:div w:id="1048722022">
      <w:bodyDiv w:val="1"/>
      <w:marLeft w:val="0"/>
      <w:marRight w:val="0"/>
      <w:marTop w:val="0"/>
      <w:marBottom w:val="0"/>
      <w:divBdr>
        <w:top w:val="none" w:sz="0" w:space="0" w:color="auto"/>
        <w:left w:val="none" w:sz="0" w:space="0" w:color="auto"/>
        <w:bottom w:val="none" w:sz="0" w:space="0" w:color="auto"/>
        <w:right w:val="none" w:sz="0" w:space="0" w:color="auto"/>
      </w:divBdr>
    </w:div>
    <w:div w:id="1048802184">
      <w:bodyDiv w:val="1"/>
      <w:marLeft w:val="0"/>
      <w:marRight w:val="0"/>
      <w:marTop w:val="0"/>
      <w:marBottom w:val="0"/>
      <w:divBdr>
        <w:top w:val="none" w:sz="0" w:space="0" w:color="auto"/>
        <w:left w:val="none" w:sz="0" w:space="0" w:color="auto"/>
        <w:bottom w:val="none" w:sz="0" w:space="0" w:color="auto"/>
        <w:right w:val="none" w:sz="0" w:space="0" w:color="auto"/>
      </w:divBdr>
    </w:div>
    <w:div w:id="1048920777">
      <w:bodyDiv w:val="1"/>
      <w:marLeft w:val="0"/>
      <w:marRight w:val="0"/>
      <w:marTop w:val="0"/>
      <w:marBottom w:val="0"/>
      <w:divBdr>
        <w:top w:val="none" w:sz="0" w:space="0" w:color="auto"/>
        <w:left w:val="none" w:sz="0" w:space="0" w:color="auto"/>
        <w:bottom w:val="none" w:sz="0" w:space="0" w:color="auto"/>
        <w:right w:val="none" w:sz="0" w:space="0" w:color="auto"/>
      </w:divBdr>
    </w:div>
    <w:div w:id="1049183154">
      <w:bodyDiv w:val="1"/>
      <w:marLeft w:val="0"/>
      <w:marRight w:val="0"/>
      <w:marTop w:val="0"/>
      <w:marBottom w:val="0"/>
      <w:divBdr>
        <w:top w:val="none" w:sz="0" w:space="0" w:color="auto"/>
        <w:left w:val="none" w:sz="0" w:space="0" w:color="auto"/>
        <w:bottom w:val="none" w:sz="0" w:space="0" w:color="auto"/>
        <w:right w:val="none" w:sz="0" w:space="0" w:color="auto"/>
      </w:divBdr>
    </w:div>
    <w:div w:id="1049189205">
      <w:bodyDiv w:val="1"/>
      <w:marLeft w:val="0"/>
      <w:marRight w:val="0"/>
      <w:marTop w:val="0"/>
      <w:marBottom w:val="0"/>
      <w:divBdr>
        <w:top w:val="none" w:sz="0" w:space="0" w:color="auto"/>
        <w:left w:val="none" w:sz="0" w:space="0" w:color="auto"/>
        <w:bottom w:val="none" w:sz="0" w:space="0" w:color="auto"/>
        <w:right w:val="none" w:sz="0" w:space="0" w:color="auto"/>
      </w:divBdr>
    </w:div>
    <w:div w:id="1049375475">
      <w:bodyDiv w:val="1"/>
      <w:marLeft w:val="0"/>
      <w:marRight w:val="0"/>
      <w:marTop w:val="0"/>
      <w:marBottom w:val="0"/>
      <w:divBdr>
        <w:top w:val="none" w:sz="0" w:space="0" w:color="auto"/>
        <w:left w:val="none" w:sz="0" w:space="0" w:color="auto"/>
        <w:bottom w:val="none" w:sz="0" w:space="0" w:color="auto"/>
        <w:right w:val="none" w:sz="0" w:space="0" w:color="auto"/>
      </w:divBdr>
    </w:div>
    <w:div w:id="1049456928">
      <w:bodyDiv w:val="1"/>
      <w:marLeft w:val="0"/>
      <w:marRight w:val="0"/>
      <w:marTop w:val="0"/>
      <w:marBottom w:val="0"/>
      <w:divBdr>
        <w:top w:val="none" w:sz="0" w:space="0" w:color="auto"/>
        <w:left w:val="none" w:sz="0" w:space="0" w:color="auto"/>
        <w:bottom w:val="none" w:sz="0" w:space="0" w:color="auto"/>
        <w:right w:val="none" w:sz="0" w:space="0" w:color="auto"/>
      </w:divBdr>
    </w:div>
    <w:div w:id="1050111021">
      <w:bodyDiv w:val="1"/>
      <w:marLeft w:val="0"/>
      <w:marRight w:val="0"/>
      <w:marTop w:val="0"/>
      <w:marBottom w:val="0"/>
      <w:divBdr>
        <w:top w:val="none" w:sz="0" w:space="0" w:color="auto"/>
        <w:left w:val="none" w:sz="0" w:space="0" w:color="auto"/>
        <w:bottom w:val="none" w:sz="0" w:space="0" w:color="auto"/>
        <w:right w:val="none" w:sz="0" w:space="0" w:color="auto"/>
      </w:divBdr>
    </w:div>
    <w:div w:id="1050180794">
      <w:bodyDiv w:val="1"/>
      <w:marLeft w:val="0"/>
      <w:marRight w:val="0"/>
      <w:marTop w:val="0"/>
      <w:marBottom w:val="0"/>
      <w:divBdr>
        <w:top w:val="none" w:sz="0" w:space="0" w:color="auto"/>
        <w:left w:val="none" w:sz="0" w:space="0" w:color="auto"/>
        <w:bottom w:val="none" w:sz="0" w:space="0" w:color="auto"/>
        <w:right w:val="none" w:sz="0" w:space="0" w:color="auto"/>
      </w:divBdr>
    </w:div>
    <w:div w:id="1050570121">
      <w:bodyDiv w:val="1"/>
      <w:marLeft w:val="0"/>
      <w:marRight w:val="0"/>
      <w:marTop w:val="0"/>
      <w:marBottom w:val="0"/>
      <w:divBdr>
        <w:top w:val="none" w:sz="0" w:space="0" w:color="auto"/>
        <w:left w:val="none" w:sz="0" w:space="0" w:color="auto"/>
        <w:bottom w:val="none" w:sz="0" w:space="0" w:color="auto"/>
        <w:right w:val="none" w:sz="0" w:space="0" w:color="auto"/>
      </w:divBdr>
    </w:div>
    <w:div w:id="1050610212">
      <w:bodyDiv w:val="1"/>
      <w:marLeft w:val="0"/>
      <w:marRight w:val="0"/>
      <w:marTop w:val="0"/>
      <w:marBottom w:val="0"/>
      <w:divBdr>
        <w:top w:val="none" w:sz="0" w:space="0" w:color="auto"/>
        <w:left w:val="none" w:sz="0" w:space="0" w:color="auto"/>
        <w:bottom w:val="none" w:sz="0" w:space="0" w:color="auto"/>
        <w:right w:val="none" w:sz="0" w:space="0" w:color="auto"/>
      </w:divBdr>
    </w:div>
    <w:div w:id="1050811456">
      <w:bodyDiv w:val="1"/>
      <w:marLeft w:val="0"/>
      <w:marRight w:val="0"/>
      <w:marTop w:val="0"/>
      <w:marBottom w:val="0"/>
      <w:divBdr>
        <w:top w:val="none" w:sz="0" w:space="0" w:color="auto"/>
        <w:left w:val="none" w:sz="0" w:space="0" w:color="auto"/>
        <w:bottom w:val="none" w:sz="0" w:space="0" w:color="auto"/>
        <w:right w:val="none" w:sz="0" w:space="0" w:color="auto"/>
      </w:divBdr>
    </w:div>
    <w:div w:id="1050879961">
      <w:bodyDiv w:val="1"/>
      <w:marLeft w:val="0"/>
      <w:marRight w:val="0"/>
      <w:marTop w:val="0"/>
      <w:marBottom w:val="0"/>
      <w:divBdr>
        <w:top w:val="none" w:sz="0" w:space="0" w:color="auto"/>
        <w:left w:val="none" w:sz="0" w:space="0" w:color="auto"/>
        <w:bottom w:val="none" w:sz="0" w:space="0" w:color="auto"/>
        <w:right w:val="none" w:sz="0" w:space="0" w:color="auto"/>
      </w:divBdr>
    </w:div>
    <w:div w:id="1051224079">
      <w:bodyDiv w:val="1"/>
      <w:marLeft w:val="0"/>
      <w:marRight w:val="0"/>
      <w:marTop w:val="0"/>
      <w:marBottom w:val="0"/>
      <w:divBdr>
        <w:top w:val="none" w:sz="0" w:space="0" w:color="auto"/>
        <w:left w:val="none" w:sz="0" w:space="0" w:color="auto"/>
        <w:bottom w:val="none" w:sz="0" w:space="0" w:color="auto"/>
        <w:right w:val="none" w:sz="0" w:space="0" w:color="auto"/>
      </w:divBdr>
    </w:div>
    <w:div w:id="1051466141">
      <w:bodyDiv w:val="1"/>
      <w:marLeft w:val="0"/>
      <w:marRight w:val="0"/>
      <w:marTop w:val="0"/>
      <w:marBottom w:val="0"/>
      <w:divBdr>
        <w:top w:val="none" w:sz="0" w:space="0" w:color="auto"/>
        <w:left w:val="none" w:sz="0" w:space="0" w:color="auto"/>
        <w:bottom w:val="none" w:sz="0" w:space="0" w:color="auto"/>
        <w:right w:val="none" w:sz="0" w:space="0" w:color="auto"/>
      </w:divBdr>
    </w:div>
    <w:div w:id="1051927384">
      <w:bodyDiv w:val="1"/>
      <w:marLeft w:val="0"/>
      <w:marRight w:val="0"/>
      <w:marTop w:val="0"/>
      <w:marBottom w:val="0"/>
      <w:divBdr>
        <w:top w:val="none" w:sz="0" w:space="0" w:color="auto"/>
        <w:left w:val="none" w:sz="0" w:space="0" w:color="auto"/>
        <w:bottom w:val="none" w:sz="0" w:space="0" w:color="auto"/>
        <w:right w:val="none" w:sz="0" w:space="0" w:color="auto"/>
      </w:divBdr>
    </w:div>
    <w:div w:id="1052001119">
      <w:bodyDiv w:val="1"/>
      <w:marLeft w:val="0"/>
      <w:marRight w:val="0"/>
      <w:marTop w:val="0"/>
      <w:marBottom w:val="0"/>
      <w:divBdr>
        <w:top w:val="none" w:sz="0" w:space="0" w:color="auto"/>
        <w:left w:val="none" w:sz="0" w:space="0" w:color="auto"/>
        <w:bottom w:val="none" w:sz="0" w:space="0" w:color="auto"/>
        <w:right w:val="none" w:sz="0" w:space="0" w:color="auto"/>
      </w:divBdr>
    </w:div>
    <w:div w:id="1052072921">
      <w:bodyDiv w:val="1"/>
      <w:marLeft w:val="0"/>
      <w:marRight w:val="0"/>
      <w:marTop w:val="0"/>
      <w:marBottom w:val="0"/>
      <w:divBdr>
        <w:top w:val="none" w:sz="0" w:space="0" w:color="auto"/>
        <w:left w:val="none" w:sz="0" w:space="0" w:color="auto"/>
        <w:bottom w:val="none" w:sz="0" w:space="0" w:color="auto"/>
        <w:right w:val="none" w:sz="0" w:space="0" w:color="auto"/>
      </w:divBdr>
    </w:div>
    <w:div w:id="1052343895">
      <w:bodyDiv w:val="1"/>
      <w:marLeft w:val="0"/>
      <w:marRight w:val="0"/>
      <w:marTop w:val="0"/>
      <w:marBottom w:val="0"/>
      <w:divBdr>
        <w:top w:val="none" w:sz="0" w:space="0" w:color="auto"/>
        <w:left w:val="none" w:sz="0" w:space="0" w:color="auto"/>
        <w:bottom w:val="none" w:sz="0" w:space="0" w:color="auto"/>
        <w:right w:val="none" w:sz="0" w:space="0" w:color="auto"/>
      </w:divBdr>
    </w:div>
    <w:div w:id="1052382409">
      <w:bodyDiv w:val="1"/>
      <w:marLeft w:val="0"/>
      <w:marRight w:val="0"/>
      <w:marTop w:val="0"/>
      <w:marBottom w:val="0"/>
      <w:divBdr>
        <w:top w:val="none" w:sz="0" w:space="0" w:color="auto"/>
        <w:left w:val="none" w:sz="0" w:space="0" w:color="auto"/>
        <w:bottom w:val="none" w:sz="0" w:space="0" w:color="auto"/>
        <w:right w:val="none" w:sz="0" w:space="0" w:color="auto"/>
      </w:divBdr>
    </w:div>
    <w:div w:id="1052385309">
      <w:bodyDiv w:val="1"/>
      <w:marLeft w:val="0"/>
      <w:marRight w:val="0"/>
      <w:marTop w:val="0"/>
      <w:marBottom w:val="0"/>
      <w:divBdr>
        <w:top w:val="none" w:sz="0" w:space="0" w:color="auto"/>
        <w:left w:val="none" w:sz="0" w:space="0" w:color="auto"/>
        <w:bottom w:val="none" w:sz="0" w:space="0" w:color="auto"/>
        <w:right w:val="none" w:sz="0" w:space="0" w:color="auto"/>
      </w:divBdr>
    </w:div>
    <w:div w:id="1052928756">
      <w:bodyDiv w:val="1"/>
      <w:marLeft w:val="0"/>
      <w:marRight w:val="0"/>
      <w:marTop w:val="0"/>
      <w:marBottom w:val="0"/>
      <w:divBdr>
        <w:top w:val="none" w:sz="0" w:space="0" w:color="auto"/>
        <w:left w:val="none" w:sz="0" w:space="0" w:color="auto"/>
        <w:bottom w:val="none" w:sz="0" w:space="0" w:color="auto"/>
        <w:right w:val="none" w:sz="0" w:space="0" w:color="auto"/>
      </w:divBdr>
    </w:div>
    <w:div w:id="1052970176">
      <w:bodyDiv w:val="1"/>
      <w:marLeft w:val="0"/>
      <w:marRight w:val="0"/>
      <w:marTop w:val="0"/>
      <w:marBottom w:val="0"/>
      <w:divBdr>
        <w:top w:val="none" w:sz="0" w:space="0" w:color="auto"/>
        <w:left w:val="none" w:sz="0" w:space="0" w:color="auto"/>
        <w:bottom w:val="none" w:sz="0" w:space="0" w:color="auto"/>
        <w:right w:val="none" w:sz="0" w:space="0" w:color="auto"/>
      </w:divBdr>
    </w:div>
    <w:div w:id="1053189667">
      <w:bodyDiv w:val="1"/>
      <w:marLeft w:val="0"/>
      <w:marRight w:val="0"/>
      <w:marTop w:val="0"/>
      <w:marBottom w:val="0"/>
      <w:divBdr>
        <w:top w:val="none" w:sz="0" w:space="0" w:color="auto"/>
        <w:left w:val="none" w:sz="0" w:space="0" w:color="auto"/>
        <w:bottom w:val="none" w:sz="0" w:space="0" w:color="auto"/>
        <w:right w:val="none" w:sz="0" w:space="0" w:color="auto"/>
      </w:divBdr>
    </w:div>
    <w:div w:id="1053310414">
      <w:bodyDiv w:val="1"/>
      <w:marLeft w:val="0"/>
      <w:marRight w:val="0"/>
      <w:marTop w:val="0"/>
      <w:marBottom w:val="0"/>
      <w:divBdr>
        <w:top w:val="none" w:sz="0" w:space="0" w:color="auto"/>
        <w:left w:val="none" w:sz="0" w:space="0" w:color="auto"/>
        <w:bottom w:val="none" w:sz="0" w:space="0" w:color="auto"/>
        <w:right w:val="none" w:sz="0" w:space="0" w:color="auto"/>
      </w:divBdr>
    </w:div>
    <w:div w:id="1053578616">
      <w:bodyDiv w:val="1"/>
      <w:marLeft w:val="0"/>
      <w:marRight w:val="0"/>
      <w:marTop w:val="0"/>
      <w:marBottom w:val="0"/>
      <w:divBdr>
        <w:top w:val="none" w:sz="0" w:space="0" w:color="auto"/>
        <w:left w:val="none" w:sz="0" w:space="0" w:color="auto"/>
        <w:bottom w:val="none" w:sz="0" w:space="0" w:color="auto"/>
        <w:right w:val="none" w:sz="0" w:space="0" w:color="auto"/>
      </w:divBdr>
    </w:div>
    <w:div w:id="1054432579">
      <w:bodyDiv w:val="1"/>
      <w:marLeft w:val="0"/>
      <w:marRight w:val="0"/>
      <w:marTop w:val="0"/>
      <w:marBottom w:val="0"/>
      <w:divBdr>
        <w:top w:val="none" w:sz="0" w:space="0" w:color="auto"/>
        <w:left w:val="none" w:sz="0" w:space="0" w:color="auto"/>
        <w:bottom w:val="none" w:sz="0" w:space="0" w:color="auto"/>
        <w:right w:val="none" w:sz="0" w:space="0" w:color="auto"/>
      </w:divBdr>
    </w:div>
    <w:div w:id="1054626141">
      <w:bodyDiv w:val="1"/>
      <w:marLeft w:val="0"/>
      <w:marRight w:val="0"/>
      <w:marTop w:val="0"/>
      <w:marBottom w:val="0"/>
      <w:divBdr>
        <w:top w:val="none" w:sz="0" w:space="0" w:color="auto"/>
        <w:left w:val="none" w:sz="0" w:space="0" w:color="auto"/>
        <w:bottom w:val="none" w:sz="0" w:space="0" w:color="auto"/>
        <w:right w:val="none" w:sz="0" w:space="0" w:color="auto"/>
      </w:divBdr>
    </w:div>
    <w:div w:id="1054696241">
      <w:bodyDiv w:val="1"/>
      <w:marLeft w:val="0"/>
      <w:marRight w:val="0"/>
      <w:marTop w:val="0"/>
      <w:marBottom w:val="0"/>
      <w:divBdr>
        <w:top w:val="none" w:sz="0" w:space="0" w:color="auto"/>
        <w:left w:val="none" w:sz="0" w:space="0" w:color="auto"/>
        <w:bottom w:val="none" w:sz="0" w:space="0" w:color="auto"/>
        <w:right w:val="none" w:sz="0" w:space="0" w:color="auto"/>
      </w:divBdr>
    </w:div>
    <w:div w:id="1055354958">
      <w:bodyDiv w:val="1"/>
      <w:marLeft w:val="0"/>
      <w:marRight w:val="0"/>
      <w:marTop w:val="0"/>
      <w:marBottom w:val="0"/>
      <w:divBdr>
        <w:top w:val="none" w:sz="0" w:space="0" w:color="auto"/>
        <w:left w:val="none" w:sz="0" w:space="0" w:color="auto"/>
        <w:bottom w:val="none" w:sz="0" w:space="0" w:color="auto"/>
        <w:right w:val="none" w:sz="0" w:space="0" w:color="auto"/>
      </w:divBdr>
    </w:div>
    <w:div w:id="1055472062">
      <w:bodyDiv w:val="1"/>
      <w:marLeft w:val="0"/>
      <w:marRight w:val="0"/>
      <w:marTop w:val="0"/>
      <w:marBottom w:val="0"/>
      <w:divBdr>
        <w:top w:val="none" w:sz="0" w:space="0" w:color="auto"/>
        <w:left w:val="none" w:sz="0" w:space="0" w:color="auto"/>
        <w:bottom w:val="none" w:sz="0" w:space="0" w:color="auto"/>
        <w:right w:val="none" w:sz="0" w:space="0" w:color="auto"/>
      </w:divBdr>
    </w:div>
    <w:div w:id="1055546890">
      <w:bodyDiv w:val="1"/>
      <w:marLeft w:val="0"/>
      <w:marRight w:val="0"/>
      <w:marTop w:val="0"/>
      <w:marBottom w:val="0"/>
      <w:divBdr>
        <w:top w:val="none" w:sz="0" w:space="0" w:color="auto"/>
        <w:left w:val="none" w:sz="0" w:space="0" w:color="auto"/>
        <w:bottom w:val="none" w:sz="0" w:space="0" w:color="auto"/>
        <w:right w:val="none" w:sz="0" w:space="0" w:color="auto"/>
      </w:divBdr>
    </w:div>
    <w:div w:id="1055927546">
      <w:bodyDiv w:val="1"/>
      <w:marLeft w:val="0"/>
      <w:marRight w:val="0"/>
      <w:marTop w:val="0"/>
      <w:marBottom w:val="0"/>
      <w:divBdr>
        <w:top w:val="none" w:sz="0" w:space="0" w:color="auto"/>
        <w:left w:val="none" w:sz="0" w:space="0" w:color="auto"/>
        <w:bottom w:val="none" w:sz="0" w:space="0" w:color="auto"/>
        <w:right w:val="none" w:sz="0" w:space="0" w:color="auto"/>
      </w:divBdr>
    </w:div>
    <w:div w:id="1056204433">
      <w:bodyDiv w:val="1"/>
      <w:marLeft w:val="0"/>
      <w:marRight w:val="0"/>
      <w:marTop w:val="0"/>
      <w:marBottom w:val="0"/>
      <w:divBdr>
        <w:top w:val="none" w:sz="0" w:space="0" w:color="auto"/>
        <w:left w:val="none" w:sz="0" w:space="0" w:color="auto"/>
        <w:bottom w:val="none" w:sz="0" w:space="0" w:color="auto"/>
        <w:right w:val="none" w:sz="0" w:space="0" w:color="auto"/>
      </w:divBdr>
    </w:div>
    <w:div w:id="1056273091">
      <w:bodyDiv w:val="1"/>
      <w:marLeft w:val="0"/>
      <w:marRight w:val="0"/>
      <w:marTop w:val="0"/>
      <w:marBottom w:val="0"/>
      <w:divBdr>
        <w:top w:val="none" w:sz="0" w:space="0" w:color="auto"/>
        <w:left w:val="none" w:sz="0" w:space="0" w:color="auto"/>
        <w:bottom w:val="none" w:sz="0" w:space="0" w:color="auto"/>
        <w:right w:val="none" w:sz="0" w:space="0" w:color="auto"/>
      </w:divBdr>
    </w:div>
    <w:div w:id="1056464961">
      <w:bodyDiv w:val="1"/>
      <w:marLeft w:val="0"/>
      <w:marRight w:val="0"/>
      <w:marTop w:val="0"/>
      <w:marBottom w:val="0"/>
      <w:divBdr>
        <w:top w:val="none" w:sz="0" w:space="0" w:color="auto"/>
        <w:left w:val="none" w:sz="0" w:space="0" w:color="auto"/>
        <w:bottom w:val="none" w:sz="0" w:space="0" w:color="auto"/>
        <w:right w:val="none" w:sz="0" w:space="0" w:color="auto"/>
      </w:divBdr>
    </w:div>
    <w:div w:id="1056587402">
      <w:bodyDiv w:val="1"/>
      <w:marLeft w:val="0"/>
      <w:marRight w:val="0"/>
      <w:marTop w:val="0"/>
      <w:marBottom w:val="0"/>
      <w:divBdr>
        <w:top w:val="none" w:sz="0" w:space="0" w:color="auto"/>
        <w:left w:val="none" w:sz="0" w:space="0" w:color="auto"/>
        <w:bottom w:val="none" w:sz="0" w:space="0" w:color="auto"/>
        <w:right w:val="none" w:sz="0" w:space="0" w:color="auto"/>
      </w:divBdr>
    </w:div>
    <w:div w:id="1056705374">
      <w:bodyDiv w:val="1"/>
      <w:marLeft w:val="0"/>
      <w:marRight w:val="0"/>
      <w:marTop w:val="0"/>
      <w:marBottom w:val="0"/>
      <w:divBdr>
        <w:top w:val="none" w:sz="0" w:space="0" w:color="auto"/>
        <w:left w:val="none" w:sz="0" w:space="0" w:color="auto"/>
        <w:bottom w:val="none" w:sz="0" w:space="0" w:color="auto"/>
        <w:right w:val="none" w:sz="0" w:space="0" w:color="auto"/>
      </w:divBdr>
    </w:div>
    <w:div w:id="1057243261">
      <w:bodyDiv w:val="1"/>
      <w:marLeft w:val="0"/>
      <w:marRight w:val="0"/>
      <w:marTop w:val="0"/>
      <w:marBottom w:val="0"/>
      <w:divBdr>
        <w:top w:val="none" w:sz="0" w:space="0" w:color="auto"/>
        <w:left w:val="none" w:sz="0" w:space="0" w:color="auto"/>
        <w:bottom w:val="none" w:sz="0" w:space="0" w:color="auto"/>
        <w:right w:val="none" w:sz="0" w:space="0" w:color="auto"/>
      </w:divBdr>
    </w:div>
    <w:div w:id="1058045455">
      <w:bodyDiv w:val="1"/>
      <w:marLeft w:val="0"/>
      <w:marRight w:val="0"/>
      <w:marTop w:val="0"/>
      <w:marBottom w:val="0"/>
      <w:divBdr>
        <w:top w:val="none" w:sz="0" w:space="0" w:color="auto"/>
        <w:left w:val="none" w:sz="0" w:space="0" w:color="auto"/>
        <w:bottom w:val="none" w:sz="0" w:space="0" w:color="auto"/>
        <w:right w:val="none" w:sz="0" w:space="0" w:color="auto"/>
      </w:divBdr>
    </w:div>
    <w:div w:id="1058087444">
      <w:bodyDiv w:val="1"/>
      <w:marLeft w:val="0"/>
      <w:marRight w:val="0"/>
      <w:marTop w:val="0"/>
      <w:marBottom w:val="0"/>
      <w:divBdr>
        <w:top w:val="none" w:sz="0" w:space="0" w:color="auto"/>
        <w:left w:val="none" w:sz="0" w:space="0" w:color="auto"/>
        <w:bottom w:val="none" w:sz="0" w:space="0" w:color="auto"/>
        <w:right w:val="none" w:sz="0" w:space="0" w:color="auto"/>
      </w:divBdr>
      <w:divsChild>
        <w:div w:id="1663964485">
          <w:marLeft w:val="480"/>
          <w:marRight w:val="0"/>
          <w:marTop w:val="0"/>
          <w:marBottom w:val="0"/>
          <w:divBdr>
            <w:top w:val="none" w:sz="0" w:space="0" w:color="auto"/>
            <w:left w:val="none" w:sz="0" w:space="0" w:color="auto"/>
            <w:bottom w:val="none" w:sz="0" w:space="0" w:color="auto"/>
            <w:right w:val="none" w:sz="0" w:space="0" w:color="auto"/>
          </w:divBdr>
        </w:div>
        <w:div w:id="50035082">
          <w:marLeft w:val="480"/>
          <w:marRight w:val="0"/>
          <w:marTop w:val="0"/>
          <w:marBottom w:val="0"/>
          <w:divBdr>
            <w:top w:val="none" w:sz="0" w:space="0" w:color="auto"/>
            <w:left w:val="none" w:sz="0" w:space="0" w:color="auto"/>
            <w:bottom w:val="none" w:sz="0" w:space="0" w:color="auto"/>
            <w:right w:val="none" w:sz="0" w:space="0" w:color="auto"/>
          </w:divBdr>
        </w:div>
        <w:div w:id="1281913518">
          <w:marLeft w:val="480"/>
          <w:marRight w:val="0"/>
          <w:marTop w:val="0"/>
          <w:marBottom w:val="0"/>
          <w:divBdr>
            <w:top w:val="none" w:sz="0" w:space="0" w:color="auto"/>
            <w:left w:val="none" w:sz="0" w:space="0" w:color="auto"/>
            <w:bottom w:val="none" w:sz="0" w:space="0" w:color="auto"/>
            <w:right w:val="none" w:sz="0" w:space="0" w:color="auto"/>
          </w:divBdr>
        </w:div>
        <w:div w:id="665089660">
          <w:marLeft w:val="480"/>
          <w:marRight w:val="0"/>
          <w:marTop w:val="0"/>
          <w:marBottom w:val="0"/>
          <w:divBdr>
            <w:top w:val="none" w:sz="0" w:space="0" w:color="auto"/>
            <w:left w:val="none" w:sz="0" w:space="0" w:color="auto"/>
            <w:bottom w:val="none" w:sz="0" w:space="0" w:color="auto"/>
            <w:right w:val="none" w:sz="0" w:space="0" w:color="auto"/>
          </w:divBdr>
        </w:div>
        <w:div w:id="684792499">
          <w:marLeft w:val="480"/>
          <w:marRight w:val="0"/>
          <w:marTop w:val="0"/>
          <w:marBottom w:val="0"/>
          <w:divBdr>
            <w:top w:val="none" w:sz="0" w:space="0" w:color="auto"/>
            <w:left w:val="none" w:sz="0" w:space="0" w:color="auto"/>
            <w:bottom w:val="none" w:sz="0" w:space="0" w:color="auto"/>
            <w:right w:val="none" w:sz="0" w:space="0" w:color="auto"/>
          </w:divBdr>
        </w:div>
        <w:div w:id="1118526336">
          <w:marLeft w:val="480"/>
          <w:marRight w:val="0"/>
          <w:marTop w:val="0"/>
          <w:marBottom w:val="0"/>
          <w:divBdr>
            <w:top w:val="none" w:sz="0" w:space="0" w:color="auto"/>
            <w:left w:val="none" w:sz="0" w:space="0" w:color="auto"/>
            <w:bottom w:val="none" w:sz="0" w:space="0" w:color="auto"/>
            <w:right w:val="none" w:sz="0" w:space="0" w:color="auto"/>
          </w:divBdr>
        </w:div>
        <w:div w:id="1828084212">
          <w:marLeft w:val="480"/>
          <w:marRight w:val="0"/>
          <w:marTop w:val="0"/>
          <w:marBottom w:val="0"/>
          <w:divBdr>
            <w:top w:val="none" w:sz="0" w:space="0" w:color="auto"/>
            <w:left w:val="none" w:sz="0" w:space="0" w:color="auto"/>
            <w:bottom w:val="none" w:sz="0" w:space="0" w:color="auto"/>
            <w:right w:val="none" w:sz="0" w:space="0" w:color="auto"/>
          </w:divBdr>
        </w:div>
        <w:div w:id="2142065647">
          <w:marLeft w:val="480"/>
          <w:marRight w:val="0"/>
          <w:marTop w:val="0"/>
          <w:marBottom w:val="0"/>
          <w:divBdr>
            <w:top w:val="none" w:sz="0" w:space="0" w:color="auto"/>
            <w:left w:val="none" w:sz="0" w:space="0" w:color="auto"/>
            <w:bottom w:val="none" w:sz="0" w:space="0" w:color="auto"/>
            <w:right w:val="none" w:sz="0" w:space="0" w:color="auto"/>
          </w:divBdr>
        </w:div>
        <w:div w:id="654798694">
          <w:marLeft w:val="480"/>
          <w:marRight w:val="0"/>
          <w:marTop w:val="0"/>
          <w:marBottom w:val="0"/>
          <w:divBdr>
            <w:top w:val="none" w:sz="0" w:space="0" w:color="auto"/>
            <w:left w:val="none" w:sz="0" w:space="0" w:color="auto"/>
            <w:bottom w:val="none" w:sz="0" w:space="0" w:color="auto"/>
            <w:right w:val="none" w:sz="0" w:space="0" w:color="auto"/>
          </w:divBdr>
        </w:div>
        <w:div w:id="1186410710">
          <w:marLeft w:val="480"/>
          <w:marRight w:val="0"/>
          <w:marTop w:val="0"/>
          <w:marBottom w:val="0"/>
          <w:divBdr>
            <w:top w:val="none" w:sz="0" w:space="0" w:color="auto"/>
            <w:left w:val="none" w:sz="0" w:space="0" w:color="auto"/>
            <w:bottom w:val="none" w:sz="0" w:space="0" w:color="auto"/>
            <w:right w:val="none" w:sz="0" w:space="0" w:color="auto"/>
          </w:divBdr>
        </w:div>
        <w:div w:id="558789258">
          <w:marLeft w:val="480"/>
          <w:marRight w:val="0"/>
          <w:marTop w:val="0"/>
          <w:marBottom w:val="0"/>
          <w:divBdr>
            <w:top w:val="none" w:sz="0" w:space="0" w:color="auto"/>
            <w:left w:val="none" w:sz="0" w:space="0" w:color="auto"/>
            <w:bottom w:val="none" w:sz="0" w:space="0" w:color="auto"/>
            <w:right w:val="none" w:sz="0" w:space="0" w:color="auto"/>
          </w:divBdr>
        </w:div>
        <w:div w:id="1223443469">
          <w:marLeft w:val="480"/>
          <w:marRight w:val="0"/>
          <w:marTop w:val="0"/>
          <w:marBottom w:val="0"/>
          <w:divBdr>
            <w:top w:val="none" w:sz="0" w:space="0" w:color="auto"/>
            <w:left w:val="none" w:sz="0" w:space="0" w:color="auto"/>
            <w:bottom w:val="none" w:sz="0" w:space="0" w:color="auto"/>
            <w:right w:val="none" w:sz="0" w:space="0" w:color="auto"/>
          </w:divBdr>
        </w:div>
        <w:div w:id="1095638042">
          <w:marLeft w:val="480"/>
          <w:marRight w:val="0"/>
          <w:marTop w:val="0"/>
          <w:marBottom w:val="0"/>
          <w:divBdr>
            <w:top w:val="none" w:sz="0" w:space="0" w:color="auto"/>
            <w:left w:val="none" w:sz="0" w:space="0" w:color="auto"/>
            <w:bottom w:val="none" w:sz="0" w:space="0" w:color="auto"/>
            <w:right w:val="none" w:sz="0" w:space="0" w:color="auto"/>
          </w:divBdr>
        </w:div>
        <w:div w:id="766194967">
          <w:marLeft w:val="480"/>
          <w:marRight w:val="0"/>
          <w:marTop w:val="0"/>
          <w:marBottom w:val="0"/>
          <w:divBdr>
            <w:top w:val="none" w:sz="0" w:space="0" w:color="auto"/>
            <w:left w:val="none" w:sz="0" w:space="0" w:color="auto"/>
            <w:bottom w:val="none" w:sz="0" w:space="0" w:color="auto"/>
            <w:right w:val="none" w:sz="0" w:space="0" w:color="auto"/>
          </w:divBdr>
        </w:div>
        <w:div w:id="1127696669">
          <w:marLeft w:val="480"/>
          <w:marRight w:val="0"/>
          <w:marTop w:val="0"/>
          <w:marBottom w:val="0"/>
          <w:divBdr>
            <w:top w:val="none" w:sz="0" w:space="0" w:color="auto"/>
            <w:left w:val="none" w:sz="0" w:space="0" w:color="auto"/>
            <w:bottom w:val="none" w:sz="0" w:space="0" w:color="auto"/>
            <w:right w:val="none" w:sz="0" w:space="0" w:color="auto"/>
          </w:divBdr>
        </w:div>
        <w:div w:id="1756627283">
          <w:marLeft w:val="480"/>
          <w:marRight w:val="0"/>
          <w:marTop w:val="0"/>
          <w:marBottom w:val="0"/>
          <w:divBdr>
            <w:top w:val="none" w:sz="0" w:space="0" w:color="auto"/>
            <w:left w:val="none" w:sz="0" w:space="0" w:color="auto"/>
            <w:bottom w:val="none" w:sz="0" w:space="0" w:color="auto"/>
            <w:right w:val="none" w:sz="0" w:space="0" w:color="auto"/>
          </w:divBdr>
        </w:div>
        <w:div w:id="1571500979">
          <w:marLeft w:val="480"/>
          <w:marRight w:val="0"/>
          <w:marTop w:val="0"/>
          <w:marBottom w:val="0"/>
          <w:divBdr>
            <w:top w:val="none" w:sz="0" w:space="0" w:color="auto"/>
            <w:left w:val="none" w:sz="0" w:space="0" w:color="auto"/>
            <w:bottom w:val="none" w:sz="0" w:space="0" w:color="auto"/>
            <w:right w:val="none" w:sz="0" w:space="0" w:color="auto"/>
          </w:divBdr>
        </w:div>
        <w:div w:id="2034333019">
          <w:marLeft w:val="480"/>
          <w:marRight w:val="0"/>
          <w:marTop w:val="0"/>
          <w:marBottom w:val="0"/>
          <w:divBdr>
            <w:top w:val="none" w:sz="0" w:space="0" w:color="auto"/>
            <w:left w:val="none" w:sz="0" w:space="0" w:color="auto"/>
            <w:bottom w:val="none" w:sz="0" w:space="0" w:color="auto"/>
            <w:right w:val="none" w:sz="0" w:space="0" w:color="auto"/>
          </w:divBdr>
        </w:div>
        <w:div w:id="1051148651">
          <w:marLeft w:val="480"/>
          <w:marRight w:val="0"/>
          <w:marTop w:val="0"/>
          <w:marBottom w:val="0"/>
          <w:divBdr>
            <w:top w:val="none" w:sz="0" w:space="0" w:color="auto"/>
            <w:left w:val="none" w:sz="0" w:space="0" w:color="auto"/>
            <w:bottom w:val="none" w:sz="0" w:space="0" w:color="auto"/>
            <w:right w:val="none" w:sz="0" w:space="0" w:color="auto"/>
          </w:divBdr>
        </w:div>
        <w:div w:id="1345550812">
          <w:marLeft w:val="480"/>
          <w:marRight w:val="0"/>
          <w:marTop w:val="0"/>
          <w:marBottom w:val="0"/>
          <w:divBdr>
            <w:top w:val="none" w:sz="0" w:space="0" w:color="auto"/>
            <w:left w:val="none" w:sz="0" w:space="0" w:color="auto"/>
            <w:bottom w:val="none" w:sz="0" w:space="0" w:color="auto"/>
            <w:right w:val="none" w:sz="0" w:space="0" w:color="auto"/>
          </w:divBdr>
        </w:div>
        <w:div w:id="434833731">
          <w:marLeft w:val="480"/>
          <w:marRight w:val="0"/>
          <w:marTop w:val="0"/>
          <w:marBottom w:val="0"/>
          <w:divBdr>
            <w:top w:val="none" w:sz="0" w:space="0" w:color="auto"/>
            <w:left w:val="none" w:sz="0" w:space="0" w:color="auto"/>
            <w:bottom w:val="none" w:sz="0" w:space="0" w:color="auto"/>
            <w:right w:val="none" w:sz="0" w:space="0" w:color="auto"/>
          </w:divBdr>
        </w:div>
        <w:div w:id="1619481399">
          <w:marLeft w:val="480"/>
          <w:marRight w:val="0"/>
          <w:marTop w:val="0"/>
          <w:marBottom w:val="0"/>
          <w:divBdr>
            <w:top w:val="none" w:sz="0" w:space="0" w:color="auto"/>
            <w:left w:val="none" w:sz="0" w:space="0" w:color="auto"/>
            <w:bottom w:val="none" w:sz="0" w:space="0" w:color="auto"/>
            <w:right w:val="none" w:sz="0" w:space="0" w:color="auto"/>
          </w:divBdr>
        </w:div>
        <w:div w:id="42877245">
          <w:marLeft w:val="480"/>
          <w:marRight w:val="0"/>
          <w:marTop w:val="0"/>
          <w:marBottom w:val="0"/>
          <w:divBdr>
            <w:top w:val="none" w:sz="0" w:space="0" w:color="auto"/>
            <w:left w:val="none" w:sz="0" w:space="0" w:color="auto"/>
            <w:bottom w:val="none" w:sz="0" w:space="0" w:color="auto"/>
            <w:right w:val="none" w:sz="0" w:space="0" w:color="auto"/>
          </w:divBdr>
        </w:div>
        <w:div w:id="1771075652">
          <w:marLeft w:val="480"/>
          <w:marRight w:val="0"/>
          <w:marTop w:val="0"/>
          <w:marBottom w:val="0"/>
          <w:divBdr>
            <w:top w:val="none" w:sz="0" w:space="0" w:color="auto"/>
            <w:left w:val="none" w:sz="0" w:space="0" w:color="auto"/>
            <w:bottom w:val="none" w:sz="0" w:space="0" w:color="auto"/>
            <w:right w:val="none" w:sz="0" w:space="0" w:color="auto"/>
          </w:divBdr>
        </w:div>
        <w:div w:id="15470076">
          <w:marLeft w:val="480"/>
          <w:marRight w:val="0"/>
          <w:marTop w:val="0"/>
          <w:marBottom w:val="0"/>
          <w:divBdr>
            <w:top w:val="none" w:sz="0" w:space="0" w:color="auto"/>
            <w:left w:val="none" w:sz="0" w:space="0" w:color="auto"/>
            <w:bottom w:val="none" w:sz="0" w:space="0" w:color="auto"/>
            <w:right w:val="none" w:sz="0" w:space="0" w:color="auto"/>
          </w:divBdr>
        </w:div>
        <w:div w:id="172188578">
          <w:marLeft w:val="480"/>
          <w:marRight w:val="0"/>
          <w:marTop w:val="0"/>
          <w:marBottom w:val="0"/>
          <w:divBdr>
            <w:top w:val="none" w:sz="0" w:space="0" w:color="auto"/>
            <w:left w:val="none" w:sz="0" w:space="0" w:color="auto"/>
            <w:bottom w:val="none" w:sz="0" w:space="0" w:color="auto"/>
            <w:right w:val="none" w:sz="0" w:space="0" w:color="auto"/>
          </w:divBdr>
        </w:div>
        <w:div w:id="1530218106">
          <w:marLeft w:val="480"/>
          <w:marRight w:val="0"/>
          <w:marTop w:val="0"/>
          <w:marBottom w:val="0"/>
          <w:divBdr>
            <w:top w:val="none" w:sz="0" w:space="0" w:color="auto"/>
            <w:left w:val="none" w:sz="0" w:space="0" w:color="auto"/>
            <w:bottom w:val="none" w:sz="0" w:space="0" w:color="auto"/>
            <w:right w:val="none" w:sz="0" w:space="0" w:color="auto"/>
          </w:divBdr>
        </w:div>
        <w:div w:id="1539313480">
          <w:marLeft w:val="480"/>
          <w:marRight w:val="0"/>
          <w:marTop w:val="0"/>
          <w:marBottom w:val="0"/>
          <w:divBdr>
            <w:top w:val="none" w:sz="0" w:space="0" w:color="auto"/>
            <w:left w:val="none" w:sz="0" w:space="0" w:color="auto"/>
            <w:bottom w:val="none" w:sz="0" w:space="0" w:color="auto"/>
            <w:right w:val="none" w:sz="0" w:space="0" w:color="auto"/>
          </w:divBdr>
        </w:div>
        <w:div w:id="1304121390">
          <w:marLeft w:val="480"/>
          <w:marRight w:val="0"/>
          <w:marTop w:val="0"/>
          <w:marBottom w:val="0"/>
          <w:divBdr>
            <w:top w:val="none" w:sz="0" w:space="0" w:color="auto"/>
            <w:left w:val="none" w:sz="0" w:space="0" w:color="auto"/>
            <w:bottom w:val="none" w:sz="0" w:space="0" w:color="auto"/>
            <w:right w:val="none" w:sz="0" w:space="0" w:color="auto"/>
          </w:divBdr>
        </w:div>
        <w:div w:id="614486782">
          <w:marLeft w:val="480"/>
          <w:marRight w:val="0"/>
          <w:marTop w:val="0"/>
          <w:marBottom w:val="0"/>
          <w:divBdr>
            <w:top w:val="none" w:sz="0" w:space="0" w:color="auto"/>
            <w:left w:val="none" w:sz="0" w:space="0" w:color="auto"/>
            <w:bottom w:val="none" w:sz="0" w:space="0" w:color="auto"/>
            <w:right w:val="none" w:sz="0" w:space="0" w:color="auto"/>
          </w:divBdr>
        </w:div>
        <w:div w:id="2090955483">
          <w:marLeft w:val="480"/>
          <w:marRight w:val="0"/>
          <w:marTop w:val="0"/>
          <w:marBottom w:val="0"/>
          <w:divBdr>
            <w:top w:val="none" w:sz="0" w:space="0" w:color="auto"/>
            <w:left w:val="none" w:sz="0" w:space="0" w:color="auto"/>
            <w:bottom w:val="none" w:sz="0" w:space="0" w:color="auto"/>
            <w:right w:val="none" w:sz="0" w:space="0" w:color="auto"/>
          </w:divBdr>
        </w:div>
        <w:div w:id="1969622277">
          <w:marLeft w:val="480"/>
          <w:marRight w:val="0"/>
          <w:marTop w:val="0"/>
          <w:marBottom w:val="0"/>
          <w:divBdr>
            <w:top w:val="none" w:sz="0" w:space="0" w:color="auto"/>
            <w:left w:val="none" w:sz="0" w:space="0" w:color="auto"/>
            <w:bottom w:val="none" w:sz="0" w:space="0" w:color="auto"/>
            <w:right w:val="none" w:sz="0" w:space="0" w:color="auto"/>
          </w:divBdr>
        </w:div>
        <w:div w:id="347678172">
          <w:marLeft w:val="480"/>
          <w:marRight w:val="0"/>
          <w:marTop w:val="0"/>
          <w:marBottom w:val="0"/>
          <w:divBdr>
            <w:top w:val="none" w:sz="0" w:space="0" w:color="auto"/>
            <w:left w:val="none" w:sz="0" w:space="0" w:color="auto"/>
            <w:bottom w:val="none" w:sz="0" w:space="0" w:color="auto"/>
            <w:right w:val="none" w:sz="0" w:space="0" w:color="auto"/>
          </w:divBdr>
        </w:div>
        <w:div w:id="1897398499">
          <w:marLeft w:val="480"/>
          <w:marRight w:val="0"/>
          <w:marTop w:val="0"/>
          <w:marBottom w:val="0"/>
          <w:divBdr>
            <w:top w:val="none" w:sz="0" w:space="0" w:color="auto"/>
            <w:left w:val="none" w:sz="0" w:space="0" w:color="auto"/>
            <w:bottom w:val="none" w:sz="0" w:space="0" w:color="auto"/>
            <w:right w:val="none" w:sz="0" w:space="0" w:color="auto"/>
          </w:divBdr>
        </w:div>
        <w:div w:id="344403222">
          <w:marLeft w:val="480"/>
          <w:marRight w:val="0"/>
          <w:marTop w:val="0"/>
          <w:marBottom w:val="0"/>
          <w:divBdr>
            <w:top w:val="none" w:sz="0" w:space="0" w:color="auto"/>
            <w:left w:val="none" w:sz="0" w:space="0" w:color="auto"/>
            <w:bottom w:val="none" w:sz="0" w:space="0" w:color="auto"/>
            <w:right w:val="none" w:sz="0" w:space="0" w:color="auto"/>
          </w:divBdr>
        </w:div>
        <w:div w:id="1063672614">
          <w:marLeft w:val="480"/>
          <w:marRight w:val="0"/>
          <w:marTop w:val="0"/>
          <w:marBottom w:val="0"/>
          <w:divBdr>
            <w:top w:val="none" w:sz="0" w:space="0" w:color="auto"/>
            <w:left w:val="none" w:sz="0" w:space="0" w:color="auto"/>
            <w:bottom w:val="none" w:sz="0" w:space="0" w:color="auto"/>
            <w:right w:val="none" w:sz="0" w:space="0" w:color="auto"/>
          </w:divBdr>
        </w:div>
        <w:div w:id="1903246681">
          <w:marLeft w:val="480"/>
          <w:marRight w:val="0"/>
          <w:marTop w:val="0"/>
          <w:marBottom w:val="0"/>
          <w:divBdr>
            <w:top w:val="none" w:sz="0" w:space="0" w:color="auto"/>
            <w:left w:val="none" w:sz="0" w:space="0" w:color="auto"/>
            <w:bottom w:val="none" w:sz="0" w:space="0" w:color="auto"/>
            <w:right w:val="none" w:sz="0" w:space="0" w:color="auto"/>
          </w:divBdr>
        </w:div>
        <w:div w:id="389230374">
          <w:marLeft w:val="480"/>
          <w:marRight w:val="0"/>
          <w:marTop w:val="0"/>
          <w:marBottom w:val="0"/>
          <w:divBdr>
            <w:top w:val="none" w:sz="0" w:space="0" w:color="auto"/>
            <w:left w:val="none" w:sz="0" w:space="0" w:color="auto"/>
            <w:bottom w:val="none" w:sz="0" w:space="0" w:color="auto"/>
            <w:right w:val="none" w:sz="0" w:space="0" w:color="auto"/>
          </w:divBdr>
        </w:div>
        <w:div w:id="1526821270">
          <w:marLeft w:val="480"/>
          <w:marRight w:val="0"/>
          <w:marTop w:val="0"/>
          <w:marBottom w:val="0"/>
          <w:divBdr>
            <w:top w:val="none" w:sz="0" w:space="0" w:color="auto"/>
            <w:left w:val="none" w:sz="0" w:space="0" w:color="auto"/>
            <w:bottom w:val="none" w:sz="0" w:space="0" w:color="auto"/>
            <w:right w:val="none" w:sz="0" w:space="0" w:color="auto"/>
          </w:divBdr>
        </w:div>
        <w:div w:id="615916713">
          <w:marLeft w:val="480"/>
          <w:marRight w:val="0"/>
          <w:marTop w:val="0"/>
          <w:marBottom w:val="0"/>
          <w:divBdr>
            <w:top w:val="none" w:sz="0" w:space="0" w:color="auto"/>
            <w:left w:val="none" w:sz="0" w:space="0" w:color="auto"/>
            <w:bottom w:val="none" w:sz="0" w:space="0" w:color="auto"/>
            <w:right w:val="none" w:sz="0" w:space="0" w:color="auto"/>
          </w:divBdr>
        </w:div>
        <w:div w:id="1898275600">
          <w:marLeft w:val="480"/>
          <w:marRight w:val="0"/>
          <w:marTop w:val="0"/>
          <w:marBottom w:val="0"/>
          <w:divBdr>
            <w:top w:val="none" w:sz="0" w:space="0" w:color="auto"/>
            <w:left w:val="none" w:sz="0" w:space="0" w:color="auto"/>
            <w:bottom w:val="none" w:sz="0" w:space="0" w:color="auto"/>
            <w:right w:val="none" w:sz="0" w:space="0" w:color="auto"/>
          </w:divBdr>
        </w:div>
        <w:div w:id="2030793963">
          <w:marLeft w:val="480"/>
          <w:marRight w:val="0"/>
          <w:marTop w:val="0"/>
          <w:marBottom w:val="0"/>
          <w:divBdr>
            <w:top w:val="none" w:sz="0" w:space="0" w:color="auto"/>
            <w:left w:val="none" w:sz="0" w:space="0" w:color="auto"/>
            <w:bottom w:val="none" w:sz="0" w:space="0" w:color="auto"/>
            <w:right w:val="none" w:sz="0" w:space="0" w:color="auto"/>
          </w:divBdr>
        </w:div>
        <w:div w:id="21829935">
          <w:marLeft w:val="480"/>
          <w:marRight w:val="0"/>
          <w:marTop w:val="0"/>
          <w:marBottom w:val="0"/>
          <w:divBdr>
            <w:top w:val="none" w:sz="0" w:space="0" w:color="auto"/>
            <w:left w:val="none" w:sz="0" w:space="0" w:color="auto"/>
            <w:bottom w:val="none" w:sz="0" w:space="0" w:color="auto"/>
            <w:right w:val="none" w:sz="0" w:space="0" w:color="auto"/>
          </w:divBdr>
        </w:div>
        <w:div w:id="1104034016">
          <w:marLeft w:val="480"/>
          <w:marRight w:val="0"/>
          <w:marTop w:val="0"/>
          <w:marBottom w:val="0"/>
          <w:divBdr>
            <w:top w:val="none" w:sz="0" w:space="0" w:color="auto"/>
            <w:left w:val="none" w:sz="0" w:space="0" w:color="auto"/>
            <w:bottom w:val="none" w:sz="0" w:space="0" w:color="auto"/>
            <w:right w:val="none" w:sz="0" w:space="0" w:color="auto"/>
          </w:divBdr>
        </w:div>
        <w:div w:id="268390153">
          <w:marLeft w:val="480"/>
          <w:marRight w:val="0"/>
          <w:marTop w:val="0"/>
          <w:marBottom w:val="0"/>
          <w:divBdr>
            <w:top w:val="none" w:sz="0" w:space="0" w:color="auto"/>
            <w:left w:val="none" w:sz="0" w:space="0" w:color="auto"/>
            <w:bottom w:val="none" w:sz="0" w:space="0" w:color="auto"/>
            <w:right w:val="none" w:sz="0" w:space="0" w:color="auto"/>
          </w:divBdr>
        </w:div>
        <w:div w:id="417798953">
          <w:marLeft w:val="480"/>
          <w:marRight w:val="0"/>
          <w:marTop w:val="0"/>
          <w:marBottom w:val="0"/>
          <w:divBdr>
            <w:top w:val="none" w:sz="0" w:space="0" w:color="auto"/>
            <w:left w:val="none" w:sz="0" w:space="0" w:color="auto"/>
            <w:bottom w:val="none" w:sz="0" w:space="0" w:color="auto"/>
            <w:right w:val="none" w:sz="0" w:space="0" w:color="auto"/>
          </w:divBdr>
        </w:div>
        <w:div w:id="243227649">
          <w:marLeft w:val="480"/>
          <w:marRight w:val="0"/>
          <w:marTop w:val="0"/>
          <w:marBottom w:val="0"/>
          <w:divBdr>
            <w:top w:val="none" w:sz="0" w:space="0" w:color="auto"/>
            <w:left w:val="none" w:sz="0" w:space="0" w:color="auto"/>
            <w:bottom w:val="none" w:sz="0" w:space="0" w:color="auto"/>
            <w:right w:val="none" w:sz="0" w:space="0" w:color="auto"/>
          </w:divBdr>
        </w:div>
        <w:div w:id="704596155">
          <w:marLeft w:val="480"/>
          <w:marRight w:val="0"/>
          <w:marTop w:val="0"/>
          <w:marBottom w:val="0"/>
          <w:divBdr>
            <w:top w:val="none" w:sz="0" w:space="0" w:color="auto"/>
            <w:left w:val="none" w:sz="0" w:space="0" w:color="auto"/>
            <w:bottom w:val="none" w:sz="0" w:space="0" w:color="auto"/>
            <w:right w:val="none" w:sz="0" w:space="0" w:color="auto"/>
          </w:divBdr>
        </w:div>
        <w:div w:id="1335110044">
          <w:marLeft w:val="480"/>
          <w:marRight w:val="0"/>
          <w:marTop w:val="0"/>
          <w:marBottom w:val="0"/>
          <w:divBdr>
            <w:top w:val="none" w:sz="0" w:space="0" w:color="auto"/>
            <w:left w:val="none" w:sz="0" w:space="0" w:color="auto"/>
            <w:bottom w:val="none" w:sz="0" w:space="0" w:color="auto"/>
            <w:right w:val="none" w:sz="0" w:space="0" w:color="auto"/>
          </w:divBdr>
        </w:div>
        <w:div w:id="1588920784">
          <w:marLeft w:val="480"/>
          <w:marRight w:val="0"/>
          <w:marTop w:val="0"/>
          <w:marBottom w:val="0"/>
          <w:divBdr>
            <w:top w:val="none" w:sz="0" w:space="0" w:color="auto"/>
            <w:left w:val="none" w:sz="0" w:space="0" w:color="auto"/>
            <w:bottom w:val="none" w:sz="0" w:space="0" w:color="auto"/>
            <w:right w:val="none" w:sz="0" w:space="0" w:color="auto"/>
          </w:divBdr>
        </w:div>
        <w:div w:id="189730632">
          <w:marLeft w:val="480"/>
          <w:marRight w:val="0"/>
          <w:marTop w:val="0"/>
          <w:marBottom w:val="0"/>
          <w:divBdr>
            <w:top w:val="none" w:sz="0" w:space="0" w:color="auto"/>
            <w:left w:val="none" w:sz="0" w:space="0" w:color="auto"/>
            <w:bottom w:val="none" w:sz="0" w:space="0" w:color="auto"/>
            <w:right w:val="none" w:sz="0" w:space="0" w:color="auto"/>
          </w:divBdr>
        </w:div>
        <w:div w:id="1323509038">
          <w:marLeft w:val="480"/>
          <w:marRight w:val="0"/>
          <w:marTop w:val="0"/>
          <w:marBottom w:val="0"/>
          <w:divBdr>
            <w:top w:val="none" w:sz="0" w:space="0" w:color="auto"/>
            <w:left w:val="none" w:sz="0" w:space="0" w:color="auto"/>
            <w:bottom w:val="none" w:sz="0" w:space="0" w:color="auto"/>
            <w:right w:val="none" w:sz="0" w:space="0" w:color="auto"/>
          </w:divBdr>
        </w:div>
        <w:div w:id="1945765470">
          <w:marLeft w:val="480"/>
          <w:marRight w:val="0"/>
          <w:marTop w:val="0"/>
          <w:marBottom w:val="0"/>
          <w:divBdr>
            <w:top w:val="none" w:sz="0" w:space="0" w:color="auto"/>
            <w:left w:val="none" w:sz="0" w:space="0" w:color="auto"/>
            <w:bottom w:val="none" w:sz="0" w:space="0" w:color="auto"/>
            <w:right w:val="none" w:sz="0" w:space="0" w:color="auto"/>
          </w:divBdr>
        </w:div>
        <w:div w:id="1080323506">
          <w:marLeft w:val="480"/>
          <w:marRight w:val="0"/>
          <w:marTop w:val="0"/>
          <w:marBottom w:val="0"/>
          <w:divBdr>
            <w:top w:val="none" w:sz="0" w:space="0" w:color="auto"/>
            <w:left w:val="none" w:sz="0" w:space="0" w:color="auto"/>
            <w:bottom w:val="none" w:sz="0" w:space="0" w:color="auto"/>
            <w:right w:val="none" w:sz="0" w:space="0" w:color="auto"/>
          </w:divBdr>
        </w:div>
        <w:div w:id="1805266947">
          <w:marLeft w:val="480"/>
          <w:marRight w:val="0"/>
          <w:marTop w:val="0"/>
          <w:marBottom w:val="0"/>
          <w:divBdr>
            <w:top w:val="none" w:sz="0" w:space="0" w:color="auto"/>
            <w:left w:val="none" w:sz="0" w:space="0" w:color="auto"/>
            <w:bottom w:val="none" w:sz="0" w:space="0" w:color="auto"/>
            <w:right w:val="none" w:sz="0" w:space="0" w:color="auto"/>
          </w:divBdr>
        </w:div>
        <w:div w:id="119300486">
          <w:marLeft w:val="480"/>
          <w:marRight w:val="0"/>
          <w:marTop w:val="0"/>
          <w:marBottom w:val="0"/>
          <w:divBdr>
            <w:top w:val="none" w:sz="0" w:space="0" w:color="auto"/>
            <w:left w:val="none" w:sz="0" w:space="0" w:color="auto"/>
            <w:bottom w:val="none" w:sz="0" w:space="0" w:color="auto"/>
            <w:right w:val="none" w:sz="0" w:space="0" w:color="auto"/>
          </w:divBdr>
        </w:div>
        <w:div w:id="1701321297">
          <w:marLeft w:val="480"/>
          <w:marRight w:val="0"/>
          <w:marTop w:val="0"/>
          <w:marBottom w:val="0"/>
          <w:divBdr>
            <w:top w:val="none" w:sz="0" w:space="0" w:color="auto"/>
            <w:left w:val="none" w:sz="0" w:space="0" w:color="auto"/>
            <w:bottom w:val="none" w:sz="0" w:space="0" w:color="auto"/>
            <w:right w:val="none" w:sz="0" w:space="0" w:color="auto"/>
          </w:divBdr>
        </w:div>
        <w:div w:id="531958588">
          <w:marLeft w:val="480"/>
          <w:marRight w:val="0"/>
          <w:marTop w:val="0"/>
          <w:marBottom w:val="0"/>
          <w:divBdr>
            <w:top w:val="none" w:sz="0" w:space="0" w:color="auto"/>
            <w:left w:val="none" w:sz="0" w:space="0" w:color="auto"/>
            <w:bottom w:val="none" w:sz="0" w:space="0" w:color="auto"/>
            <w:right w:val="none" w:sz="0" w:space="0" w:color="auto"/>
          </w:divBdr>
        </w:div>
        <w:div w:id="211236233">
          <w:marLeft w:val="480"/>
          <w:marRight w:val="0"/>
          <w:marTop w:val="0"/>
          <w:marBottom w:val="0"/>
          <w:divBdr>
            <w:top w:val="none" w:sz="0" w:space="0" w:color="auto"/>
            <w:left w:val="none" w:sz="0" w:space="0" w:color="auto"/>
            <w:bottom w:val="none" w:sz="0" w:space="0" w:color="auto"/>
            <w:right w:val="none" w:sz="0" w:space="0" w:color="auto"/>
          </w:divBdr>
        </w:div>
        <w:div w:id="1898784790">
          <w:marLeft w:val="480"/>
          <w:marRight w:val="0"/>
          <w:marTop w:val="0"/>
          <w:marBottom w:val="0"/>
          <w:divBdr>
            <w:top w:val="none" w:sz="0" w:space="0" w:color="auto"/>
            <w:left w:val="none" w:sz="0" w:space="0" w:color="auto"/>
            <w:bottom w:val="none" w:sz="0" w:space="0" w:color="auto"/>
            <w:right w:val="none" w:sz="0" w:space="0" w:color="auto"/>
          </w:divBdr>
        </w:div>
        <w:div w:id="1849755078">
          <w:marLeft w:val="480"/>
          <w:marRight w:val="0"/>
          <w:marTop w:val="0"/>
          <w:marBottom w:val="0"/>
          <w:divBdr>
            <w:top w:val="none" w:sz="0" w:space="0" w:color="auto"/>
            <w:left w:val="none" w:sz="0" w:space="0" w:color="auto"/>
            <w:bottom w:val="none" w:sz="0" w:space="0" w:color="auto"/>
            <w:right w:val="none" w:sz="0" w:space="0" w:color="auto"/>
          </w:divBdr>
        </w:div>
        <w:div w:id="263652564">
          <w:marLeft w:val="480"/>
          <w:marRight w:val="0"/>
          <w:marTop w:val="0"/>
          <w:marBottom w:val="0"/>
          <w:divBdr>
            <w:top w:val="none" w:sz="0" w:space="0" w:color="auto"/>
            <w:left w:val="none" w:sz="0" w:space="0" w:color="auto"/>
            <w:bottom w:val="none" w:sz="0" w:space="0" w:color="auto"/>
            <w:right w:val="none" w:sz="0" w:space="0" w:color="auto"/>
          </w:divBdr>
        </w:div>
        <w:div w:id="1317493902">
          <w:marLeft w:val="480"/>
          <w:marRight w:val="0"/>
          <w:marTop w:val="0"/>
          <w:marBottom w:val="0"/>
          <w:divBdr>
            <w:top w:val="none" w:sz="0" w:space="0" w:color="auto"/>
            <w:left w:val="none" w:sz="0" w:space="0" w:color="auto"/>
            <w:bottom w:val="none" w:sz="0" w:space="0" w:color="auto"/>
            <w:right w:val="none" w:sz="0" w:space="0" w:color="auto"/>
          </w:divBdr>
        </w:div>
        <w:div w:id="1411854940">
          <w:marLeft w:val="480"/>
          <w:marRight w:val="0"/>
          <w:marTop w:val="0"/>
          <w:marBottom w:val="0"/>
          <w:divBdr>
            <w:top w:val="none" w:sz="0" w:space="0" w:color="auto"/>
            <w:left w:val="none" w:sz="0" w:space="0" w:color="auto"/>
            <w:bottom w:val="none" w:sz="0" w:space="0" w:color="auto"/>
            <w:right w:val="none" w:sz="0" w:space="0" w:color="auto"/>
          </w:divBdr>
        </w:div>
        <w:div w:id="144132022">
          <w:marLeft w:val="480"/>
          <w:marRight w:val="0"/>
          <w:marTop w:val="0"/>
          <w:marBottom w:val="0"/>
          <w:divBdr>
            <w:top w:val="none" w:sz="0" w:space="0" w:color="auto"/>
            <w:left w:val="none" w:sz="0" w:space="0" w:color="auto"/>
            <w:bottom w:val="none" w:sz="0" w:space="0" w:color="auto"/>
            <w:right w:val="none" w:sz="0" w:space="0" w:color="auto"/>
          </w:divBdr>
        </w:div>
        <w:div w:id="805902272">
          <w:marLeft w:val="480"/>
          <w:marRight w:val="0"/>
          <w:marTop w:val="0"/>
          <w:marBottom w:val="0"/>
          <w:divBdr>
            <w:top w:val="none" w:sz="0" w:space="0" w:color="auto"/>
            <w:left w:val="none" w:sz="0" w:space="0" w:color="auto"/>
            <w:bottom w:val="none" w:sz="0" w:space="0" w:color="auto"/>
            <w:right w:val="none" w:sz="0" w:space="0" w:color="auto"/>
          </w:divBdr>
        </w:div>
        <w:div w:id="1044214332">
          <w:marLeft w:val="480"/>
          <w:marRight w:val="0"/>
          <w:marTop w:val="0"/>
          <w:marBottom w:val="0"/>
          <w:divBdr>
            <w:top w:val="none" w:sz="0" w:space="0" w:color="auto"/>
            <w:left w:val="none" w:sz="0" w:space="0" w:color="auto"/>
            <w:bottom w:val="none" w:sz="0" w:space="0" w:color="auto"/>
            <w:right w:val="none" w:sz="0" w:space="0" w:color="auto"/>
          </w:divBdr>
        </w:div>
        <w:div w:id="572938008">
          <w:marLeft w:val="480"/>
          <w:marRight w:val="0"/>
          <w:marTop w:val="0"/>
          <w:marBottom w:val="0"/>
          <w:divBdr>
            <w:top w:val="none" w:sz="0" w:space="0" w:color="auto"/>
            <w:left w:val="none" w:sz="0" w:space="0" w:color="auto"/>
            <w:bottom w:val="none" w:sz="0" w:space="0" w:color="auto"/>
            <w:right w:val="none" w:sz="0" w:space="0" w:color="auto"/>
          </w:divBdr>
        </w:div>
        <w:div w:id="1348823423">
          <w:marLeft w:val="480"/>
          <w:marRight w:val="0"/>
          <w:marTop w:val="0"/>
          <w:marBottom w:val="0"/>
          <w:divBdr>
            <w:top w:val="none" w:sz="0" w:space="0" w:color="auto"/>
            <w:left w:val="none" w:sz="0" w:space="0" w:color="auto"/>
            <w:bottom w:val="none" w:sz="0" w:space="0" w:color="auto"/>
            <w:right w:val="none" w:sz="0" w:space="0" w:color="auto"/>
          </w:divBdr>
        </w:div>
        <w:div w:id="1516841384">
          <w:marLeft w:val="480"/>
          <w:marRight w:val="0"/>
          <w:marTop w:val="0"/>
          <w:marBottom w:val="0"/>
          <w:divBdr>
            <w:top w:val="none" w:sz="0" w:space="0" w:color="auto"/>
            <w:left w:val="none" w:sz="0" w:space="0" w:color="auto"/>
            <w:bottom w:val="none" w:sz="0" w:space="0" w:color="auto"/>
            <w:right w:val="none" w:sz="0" w:space="0" w:color="auto"/>
          </w:divBdr>
        </w:div>
        <w:div w:id="923150370">
          <w:marLeft w:val="480"/>
          <w:marRight w:val="0"/>
          <w:marTop w:val="0"/>
          <w:marBottom w:val="0"/>
          <w:divBdr>
            <w:top w:val="none" w:sz="0" w:space="0" w:color="auto"/>
            <w:left w:val="none" w:sz="0" w:space="0" w:color="auto"/>
            <w:bottom w:val="none" w:sz="0" w:space="0" w:color="auto"/>
            <w:right w:val="none" w:sz="0" w:space="0" w:color="auto"/>
          </w:divBdr>
        </w:div>
        <w:div w:id="742140735">
          <w:marLeft w:val="480"/>
          <w:marRight w:val="0"/>
          <w:marTop w:val="0"/>
          <w:marBottom w:val="0"/>
          <w:divBdr>
            <w:top w:val="none" w:sz="0" w:space="0" w:color="auto"/>
            <w:left w:val="none" w:sz="0" w:space="0" w:color="auto"/>
            <w:bottom w:val="none" w:sz="0" w:space="0" w:color="auto"/>
            <w:right w:val="none" w:sz="0" w:space="0" w:color="auto"/>
          </w:divBdr>
        </w:div>
        <w:div w:id="733166574">
          <w:marLeft w:val="480"/>
          <w:marRight w:val="0"/>
          <w:marTop w:val="0"/>
          <w:marBottom w:val="0"/>
          <w:divBdr>
            <w:top w:val="none" w:sz="0" w:space="0" w:color="auto"/>
            <w:left w:val="none" w:sz="0" w:space="0" w:color="auto"/>
            <w:bottom w:val="none" w:sz="0" w:space="0" w:color="auto"/>
            <w:right w:val="none" w:sz="0" w:space="0" w:color="auto"/>
          </w:divBdr>
        </w:div>
        <w:div w:id="920142951">
          <w:marLeft w:val="480"/>
          <w:marRight w:val="0"/>
          <w:marTop w:val="0"/>
          <w:marBottom w:val="0"/>
          <w:divBdr>
            <w:top w:val="none" w:sz="0" w:space="0" w:color="auto"/>
            <w:left w:val="none" w:sz="0" w:space="0" w:color="auto"/>
            <w:bottom w:val="none" w:sz="0" w:space="0" w:color="auto"/>
            <w:right w:val="none" w:sz="0" w:space="0" w:color="auto"/>
          </w:divBdr>
        </w:div>
        <w:div w:id="1079788737">
          <w:marLeft w:val="480"/>
          <w:marRight w:val="0"/>
          <w:marTop w:val="0"/>
          <w:marBottom w:val="0"/>
          <w:divBdr>
            <w:top w:val="none" w:sz="0" w:space="0" w:color="auto"/>
            <w:left w:val="none" w:sz="0" w:space="0" w:color="auto"/>
            <w:bottom w:val="none" w:sz="0" w:space="0" w:color="auto"/>
            <w:right w:val="none" w:sz="0" w:space="0" w:color="auto"/>
          </w:divBdr>
        </w:div>
        <w:div w:id="1252394313">
          <w:marLeft w:val="480"/>
          <w:marRight w:val="0"/>
          <w:marTop w:val="0"/>
          <w:marBottom w:val="0"/>
          <w:divBdr>
            <w:top w:val="none" w:sz="0" w:space="0" w:color="auto"/>
            <w:left w:val="none" w:sz="0" w:space="0" w:color="auto"/>
            <w:bottom w:val="none" w:sz="0" w:space="0" w:color="auto"/>
            <w:right w:val="none" w:sz="0" w:space="0" w:color="auto"/>
          </w:divBdr>
        </w:div>
        <w:div w:id="1132137370">
          <w:marLeft w:val="480"/>
          <w:marRight w:val="0"/>
          <w:marTop w:val="0"/>
          <w:marBottom w:val="0"/>
          <w:divBdr>
            <w:top w:val="none" w:sz="0" w:space="0" w:color="auto"/>
            <w:left w:val="none" w:sz="0" w:space="0" w:color="auto"/>
            <w:bottom w:val="none" w:sz="0" w:space="0" w:color="auto"/>
            <w:right w:val="none" w:sz="0" w:space="0" w:color="auto"/>
          </w:divBdr>
        </w:div>
        <w:div w:id="692613288">
          <w:marLeft w:val="480"/>
          <w:marRight w:val="0"/>
          <w:marTop w:val="0"/>
          <w:marBottom w:val="0"/>
          <w:divBdr>
            <w:top w:val="none" w:sz="0" w:space="0" w:color="auto"/>
            <w:left w:val="none" w:sz="0" w:space="0" w:color="auto"/>
            <w:bottom w:val="none" w:sz="0" w:space="0" w:color="auto"/>
            <w:right w:val="none" w:sz="0" w:space="0" w:color="auto"/>
          </w:divBdr>
        </w:div>
        <w:div w:id="2036690795">
          <w:marLeft w:val="480"/>
          <w:marRight w:val="0"/>
          <w:marTop w:val="0"/>
          <w:marBottom w:val="0"/>
          <w:divBdr>
            <w:top w:val="none" w:sz="0" w:space="0" w:color="auto"/>
            <w:left w:val="none" w:sz="0" w:space="0" w:color="auto"/>
            <w:bottom w:val="none" w:sz="0" w:space="0" w:color="auto"/>
            <w:right w:val="none" w:sz="0" w:space="0" w:color="auto"/>
          </w:divBdr>
        </w:div>
        <w:div w:id="217203727">
          <w:marLeft w:val="480"/>
          <w:marRight w:val="0"/>
          <w:marTop w:val="0"/>
          <w:marBottom w:val="0"/>
          <w:divBdr>
            <w:top w:val="none" w:sz="0" w:space="0" w:color="auto"/>
            <w:left w:val="none" w:sz="0" w:space="0" w:color="auto"/>
            <w:bottom w:val="none" w:sz="0" w:space="0" w:color="auto"/>
            <w:right w:val="none" w:sz="0" w:space="0" w:color="auto"/>
          </w:divBdr>
        </w:div>
        <w:div w:id="270555665">
          <w:marLeft w:val="480"/>
          <w:marRight w:val="0"/>
          <w:marTop w:val="0"/>
          <w:marBottom w:val="0"/>
          <w:divBdr>
            <w:top w:val="none" w:sz="0" w:space="0" w:color="auto"/>
            <w:left w:val="none" w:sz="0" w:space="0" w:color="auto"/>
            <w:bottom w:val="none" w:sz="0" w:space="0" w:color="auto"/>
            <w:right w:val="none" w:sz="0" w:space="0" w:color="auto"/>
          </w:divBdr>
        </w:div>
        <w:div w:id="1581597444">
          <w:marLeft w:val="480"/>
          <w:marRight w:val="0"/>
          <w:marTop w:val="0"/>
          <w:marBottom w:val="0"/>
          <w:divBdr>
            <w:top w:val="none" w:sz="0" w:space="0" w:color="auto"/>
            <w:left w:val="none" w:sz="0" w:space="0" w:color="auto"/>
            <w:bottom w:val="none" w:sz="0" w:space="0" w:color="auto"/>
            <w:right w:val="none" w:sz="0" w:space="0" w:color="auto"/>
          </w:divBdr>
        </w:div>
        <w:div w:id="384715746">
          <w:marLeft w:val="480"/>
          <w:marRight w:val="0"/>
          <w:marTop w:val="0"/>
          <w:marBottom w:val="0"/>
          <w:divBdr>
            <w:top w:val="none" w:sz="0" w:space="0" w:color="auto"/>
            <w:left w:val="none" w:sz="0" w:space="0" w:color="auto"/>
            <w:bottom w:val="none" w:sz="0" w:space="0" w:color="auto"/>
            <w:right w:val="none" w:sz="0" w:space="0" w:color="auto"/>
          </w:divBdr>
        </w:div>
        <w:div w:id="1151171641">
          <w:marLeft w:val="480"/>
          <w:marRight w:val="0"/>
          <w:marTop w:val="0"/>
          <w:marBottom w:val="0"/>
          <w:divBdr>
            <w:top w:val="none" w:sz="0" w:space="0" w:color="auto"/>
            <w:left w:val="none" w:sz="0" w:space="0" w:color="auto"/>
            <w:bottom w:val="none" w:sz="0" w:space="0" w:color="auto"/>
            <w:right w:val="none" w:sz="0" w:space="0" w:color="auto"/>
          </w:divBdr>
        </w:div>
      </w:divsChild>
    </w:div>
    <w:div w:id="1058281501">
      <w:bodyDiv w:val="1"/>
      <w:marLeft w:val="0"/>
      <w:marRight w:val="0"/>
      <w:marTop w:val="0"/>
      <w:marBottom w:val="0"/>
      <w:divBdr>
        <w:top w:val="none" w:sz="0" w:space="0" w:color="auto"/>
        <w:left w:val="none" w:sz="0" w:space="0" w:color="auto"/>
        <w:bottom w:val="none" w:sz="0" w:space="0" w:color="auto"/>
        <w:right w:val="none" w:sz="0" w:space="0" w:color="auto"/>
      </w:divBdr>
    </w:div>
    <w:div w:id="1058356444">
      <w:bodyDiv w:val="1"/>
      <w:marLeft w:val="0"/>
      <w:marRight w:val="0"/>
      <w:marTop w:val="0"/>
      <w:marBottom w:val="0"/>
      <w:divBdr>
        <w:top w:val="none" w:sz="0" w:space="0" w:color="auto"/>
        <w:left w:val="none" w:sz="0" w:space="0" w:color="auto"/>
        <w:bottom w:val="none" w:sz="0" w:space="0" w:color="auto"/>
        <w:right w:val="none" w:sz="0" w:space="0" w:color="auto"/>
      </w:divBdr>
    </w:div>
    <w:div w:id="1058550933">
      <w:bodyDiv w:val="1"/>
      <w:marLeft w:val="0"/>
      <w:marRight w:val="0"/>
      <w:marTop w:val="0"/>
      <w:marBottom w:val="0"/>
      <w:divBdr>
        <w:top w:val="none" w:sz="0" w:space="0" w:color="auto"/>
        <w:left w:val="none" w:sz="0" w:space="0" w:color="auto"/>
        <w:bottom w:val="none" w:sz="0" w:space="0" w:color="auto"/>
        <w:right w:val="none" w:sz="0" w:space="0" w:color="auto"/>
      </w:divBdr>
    </w:div>
    <w:div w:id="1058625101">
      <w:bodyDiv w:val="1"/>
      <w:marLeft w:val="0"/>
      <w:marRight w:val="0"/>
      <w:marTop w:val="0"/>
      <w:marBottom w:val="0"/>
      <w:divBdr>
        <w:top w:val="none" w:sz="0" w:space="0" w:color="auto"/>
        <w:left w:val="none" w:sz="0" w:space="0" w:color="auto"/>
        <w:bottom w:val="none" w:sz="0" w:space="0" w:color="auto"/>
        <w:right w:val="none" w:sz="0" w:space="0" w:color="auto"/>
      </w:divBdr>
    </w:div>
    <w:div w:id="1059017418">
      <w:bodyDiv w:val="1"/>
      <w:marLeft w:val="0"/>
      <w:marRight w:val="0"/>
      <w:marTop w:val="0"/>
      <w:marBottom w:val="0"/>
      <w:divBdr>
        <w:top w:val="none" w:sz="0" w:space="0" w:color="auto"/>
        <w:left w:val="none" w:sz="0" w:space="0" w:color="auto"/>
        <w:bottom w:val="none" w:sz="0" w:space="0" w:color="auto"/>
        <w:right w:val="none" w:sz="0" w:space="0" w:color="auto"/>
      </w:divBdr>
    </w:div>
    <w:div w:id="1059092767">
      <w:bodyDiv w:val="1"/>
      <w:marLeft w:val="0"/>
      <w:marRight w:val="0"/>
      <w:marTop w:val="0"/>
      <w:marBottom w:val="0"/>
      <w:divBdr>
        <w:top w:val="none" w:sz="0" w:space="0" w:color="auto"/>
        <w:left w:val="none" w:sz="0" w:space="0" w:color="auto"/>
        <w:bottom w:val="none" w:sz="0" w:space="0" w:color="auto"/>
        <w:right w:val="none" w:sz="0" w:space="0" w:color="auto"/>
      </w:divBdr>
    </w:div>
    <w:div w:id="1059133765">
      <w:bodyDiv w:val="1"/>
      <w:marLeft w:val="0"/>
      <w:marRight w:val="0"/>
      <w:marTop w:val="0"/>
      <w:marBottom w:val="0"/>
      <w:divBdr>
        <w:top w:val="none" w:sz="0" w:space="0" w:color="auto"/>
        <w:left w:val="none" w:sz="0" w:space="0" w:color="auto"/>
        <w:bottom w:val="none" w:sz="0" w:space="0" w:color="auto"/>
        <w:right w:val="none" w:sz="0" w:space="0" w:color="auto"/>
      </w:divBdr>
    </w:div>
    <w:div w:id="1059741573">
      <w:bodyDiv w:val="1"/>
      <w:marLeft w:val="0"/>
      <w:marRight w:val="0"/>
      <w:marTop w:val="0"/>
      <w:marBottom w:val="0"/>
      <w:divBdr>
        <w:top w:val="none" w:sz="0" w:space="0" w:color="auto"/>
        <w:left w:val="none" w:sz="0" w:space="0" w:color="auto"/>
        <w:bottom w:val="none" w:sz="0" w:space="0" w:color="auto"/>
        <w:right w:val="none" w:sz="0" w:space="0" w:color="auto"/>
      </w:divBdr>
    </w:div>
    <w:div w:id="1060326583">
      <w:bodyDiv w:val="1"/>
      <w:marLeft w:val="0"/>
      <w:marRight w:val="0"/>
      <w:marTop w:val="0"/>
      <w:marBottom w:val="0"/>
      <w:divBdr>
        <w:top w:val="none" w:sz="0" w:space="0" w:color="auto"/>
        <w:left w:val="none" w:sz="0" w:space="0" w:color="auto"/>
        <w:bottom w:val="none" w:sz="0" w:space="0" w:color="auto"/>
        <w:right w:val="none" w:sz="0" w:space="0" w:color="auto"/>
      </w:divBdr>
    </w:div>
    <w:div w:id="1060443710">
      <w:bodyDiv w:val="1"/>
      <w:marLeft w:val="0"/>
      <w:marRight w:val="0"/>
      <w:marTop w:val="0"/>
      <w:marBottom w:val="0"/>
      <w:divBdr>
        <w:top w:val="none" w:sz="0" w:space="0" w:color="auto"/>
        <w:left w:val="none" w:sz="0" w:space="0" w:color="auto"/>
        <w:bottom w:val="none" w:sz="0" w:space="0" w:color="auto"/>
        <w:right w:val="none" w:sz="0" w:space="0" w:color="auto"/>
      </w:divBdr>
    </w:div>
    <w:div w:id="1060978344">
      <w:bodyDiv w:val="1"/>
      <w:marLeft w:val="0"/>
      <w:marRight w:val="0"/>
      <w:marTop w:val="0"/>
      <w:marBottom w:val="0"/>
      <w:divBdr>
        <w:top w:val="none" w:sz="0" w:space="0" w:color="auto"/>
        <w:left w:val="none" w:sz="0" w:space="0" w:color="auto"/>
        <w:bottom w:val="none" w:sz="0" w:space="0" w:color="auto"/>
        <w:right w:val="none" w:sz="0" w:space="0" w:color="auto"/>
      </w:divBdr>
      <w:divsChild>
        <w:div w:id="1743597652">
          <w:marLeft w:val="480"/>
          <w:marRight w:val="0"/>
          <w:marTop w:val="0"/>
          <w:marBottom w:val="0"/>
          <w:divBdr>
            <w:top w:val="none" w:sz="0" w:space="0" w:color="auto"/>
            <w:left w:val="none" w:sz="0" w:space="0" w:color="auto"/>
            <w:bottom w:val="none" w:sz="0" w:space="0" w:color="auto"/>
            <w:right w:val="none" w:sz="0" w:space="0" w:color="auto"/>
          </w:divBdr>
        </w:div>
        <w:div w:id="549727802">
          <w:marLeft w:val="480"/>
          <w:marRight w:val="0"/>
          <w:marTop w:val="0"/>
          <w:marBottom w:val="0"/>
          <w:divBdr>
            <w:top w:val="none" w:sz="0" w:space="0" w:color="auto"/>
            <w:left w:val="none" w:sz="0" w:space="0" w:color="auto"/>
            <w:bottom w:val="none" w:sz="0" w:space="0" w:color="auto"/>
            <w:right w:val="none" w:sz="0" w:space="0" w:color="auto"/>
          </w:divBdr>
        </w:div>
        <w:div w:id="2130465832">
          <w:marLeft w:val="480"/>
          <w:marRight w:val="0"/>
          <w:marTop w:val="0"/>
          <w:marBottom w:val="0"/>
          <w:divBdr>
            <w:top w:val="none" w:sz="0" w:space="0" w:color="auto"/>
            <w:left w:val="none" w:sz="0" w:space="0" w:color="auto"/>
            <w:bottom w:val="none" w:sz="0" w:space="0" w:color="auto"/>
            <w:right w:val="none" w:sz="0" w:space="0" w:color="auto"/>
          </w:divBdr>
        </w:div>
        <w:div w:id="864635820">
          <w:marLeft w:val="480"/>
          <w:marRight w:val="0"/>
          <w:marTop w:val="0"/>
          <w:marBottom w:val="0"/>
          <w:divBdr>
            <w:top w:val="none" w:sz="0" w:space="0" w:color="auto"/>
            <w:left w:val="none" w:sz="0" w:space="0" w:color="auto"/>
            <w:bottom w:val="none" w:sz="0" w:space="0" w:color="auto"/>
            <w:right w:val="none" w:sz="0" w:space="0" w:color="auto"/>
          </w:divBdr>
        </w:div>
        <w:div w:id="382488479">
          <w:marLeft w:val="480"/>
          <w:marRight w:val="0"/>
          <w:marTop w:val="0"/>
          <w:marBottom w:val="0"/>
          <w:divBdr>
            <w:top w:val="none" w:sz="0" w:space="0" w:color="auto"/>
            <w:left w:val="none" w:sz="0" w:space="0" w:color="auto"/>
            <w:bottom w:val="none" w:sz="0" w:space="0" w:color="auto"/>
            <w:right w:val="none" w:sz="0" w:space="0" w:color="auto"/>
          </w:divBdr>
        </w:div>
        <w:div w:id="811019612">
          <w:marLeft w:val="480"/>
          <w:marRight w:val="0"/>
          <w:marTop w:val="0"/>
          <w:marBottom w:val="0"/>
          <w:divBdr>
            <w:top w:val="none" w:sz="0" w:space="0" w:color="auto"/>
            <w:left w:val="none" w:sz="0" w:space="0" w:color="auto"/>
            <w:bottom w:val="none" w:sz="0" w:space="0" w:color="auto"/>
            <w:right w:val="none" w:sz="0" w:space="0" w:color="auto"/>
          </w:divBdr>
        </w:div>
        <w:div w:id="886450933">
          <w:marLeft w:val="480"/>
          <w:marRight w:val="0"/>
          <w:marTop w:val="0"/>
          <w:marBottom w:val="0"/>
          <w:divBdr>
            <w:top w:val="none" w:sz="0" w:space="0" w:color="auto"/>
            <w:left w:val="none" w:sz="0" w:space="0" w:color="auto"/>
            <w:bottom w:val="none" w:sz="0" w:space="0" w:color="auto"/>
            <w:right w:val="none" w:sz="0" w:space="0" w:color="auto"/>
          </w:divBdr>
        </w:div>
        <w:div w:id="86385976">
          <w:marLeft w:val="480"/>
          <w:marRight w:val="0"/>
          <w:marTop w:val="0"/>
          <w:marBottom w:val="0"/>
          <w:divBdr>
            <w:top w:val="none" w:sz="0" w:space="0" w:color="auto"/>
            <w:left w:val="none" w:sz="0" w:space="0" w:color="auto"/>
            <w:bottom w:val="none" w:sz="0" w:space="0" w:color="auto"/>
            <w:right w:val="none" w:sz="0" w:space="0" w:color="auto"/>
          </w:divBdr>
        </w:div>
        <w:div w:id="1518620014">
          <w:marLeft w:val="480"/>
          <w:marRight w:val="0"/>
          <w:marTop w:val="0"/>
          <w:marBottom w:val="0"/>
          <w:divBdr>
            <w:top w:val="none" w:sz="0" w:space="0" w:color="auto"/>
            <w:left w:val="none" w:sz="0" w:space="0" w:color="auto"/>
            <w:bottom w:val="none" w:sz="0" w:space="0" w:color="auto"/>
            <w:right w:val="none" w:sz="0" w:space="0" w:color="auto"/>
          </w:divBdr>
        </w:div>
        <w:div w:id="187530485">
          <w:marLeft w:val="480"/>
          <w:marRight w:val="0"/>
          <w:marTop w:val="0"/>
          <w:marBottom w:val="0"/>
          <w:divBdr>
            <w:top w:val="none" w:sz="0" w:space="0" w:color="auto"/>
            <w:left w:val="none" w:sz="0" w:space="0" w:color="auto"/>
            <w:bottom w:val="none" w:sz="0" w:space="0" w:color="auto"/>
            <w:right w:val="none" w:sz="0" w:space="0" w:color="auto"/>
          </w:divBdr>
        </w:div>
        <w:div w:id="1578125641">
          <w:marLeft w:val="480"/>
          <w:marRight w:val="0"/>
          <w:marTop w:val="0"/>
          <w:marBottom w:val="0"/>
          <w:divBdr>
            <w:top w:val="none" w:sz="0" w:space="0" w:color="auto"/>
            <w:left w:val="none" w:sz="0" w:space="0" w:color="auto"/>
            <w:bottom w:val="none" w:sz="0" w:space="0" w:color="auto"/>
            <w:right w:val="none" w:sz="0" w:space="0" w:color="auto"/>
          </w:divBdr>
        </w:div>
        <w:div w:id="28648379">
          <w:marLeft w:val="480"/>
          <w:marRight w:val="0"/>
          <w:marTop w:val="0"/>
          <w:marBottom w:val="0"/>
          <w:divBdr>
            <w:top w:val="none" w:sz="0" w:space="0" w:color="auto"/>
            <w:left w:val="none" w:sz="0" w:space="0" w:color="auto"/>
            <w:bottom w:val="none" w:sz="0" w:space="0" w:color="auto"/>
            <w:right w:val="none" w:sz="0" w:space="0" w:color="auto"/>
          </w:divBdr>
        </w:div>
        <w:div w:id="1227376508">
          <w:marLeft w:val="480"/>
          <w:marRight w:val="0"/>
          <w:marTop w:val="0"/>
          <w:marBottom w:val="0"/>
          <w:divBdr>
            <w:top w:val="none" w:sz="0" w:space="0" w:color="auto"/>
            <w:left w:val="none" w:sz="0" w:space="0" w:color="auto"/>
            <w:bottom w:val="none" w:sz="0" w:space="0" w:color="auto"/>
            <w:right w:val="none" w:sz="0" w:space="0" w:color="auto"/>
          </w:divBdr>
        </w:div>
        <w:div w:id="1817911457">
          <w:marLeft w:val="480"/>
          <w:marRight w:val="0"/>
          <w:marTop w:val="0"/>
          <w:marBottom w:val="0"/>
          <w:divBdr>
            <w:top w:val="none" w:sz="0" w:space="0" w:color="auto"/>
            <w:left w:val="none" w:sz="0" w:space="0" w:color="auto"/>
            <w:bottom w:val="none" w:sz="0" w:space="0" w:color="auto"/>
            <w:right w:val="none" w:sz="0" w:space="0" w:color="auto"/>
          </w:divBdr>
        </w:div>
        <w:div w:id="1237277735">
          <w:marLeft w:val="480"/>
          <w:marRight w:val="0"/>
          <w:marTop w:val="0"/>
          <w:marBottom w:val="0"/>
          <w:divBdr>
            <w:top w:val="none" w:sz="0" w:space="0" w:color="auto"/>
            <w:left w:val="none" w:sz="0" w:space="0" w:color="auto"/>
            <w:bottom w:val="none" w:sz="0" w:space="0" w:color="auto"/>
            <w:right w:val="none" w:sz="0" w:space="0" w:color="auto"/>
          </w:divBdr>
        </w:div>
        <w:div w:id="1423455161">
          <w:marLeft w:val="480"/>
          <w:marRight w:val="0"/>
          <w:marTop w:val="0"/>
          <w:marBottom w:val="0"/>
          <w:divBdr>
            <w:top w:val="none" w:sz="0" w:space="0" w:color="auto"/>
            <w:left w:val="none" w:sz="0" w:space="0" w:color="auto"/>
            <w:bottom w:val="none" w:sz="0" w:space="0" w:color="auto"/>
            <w:right w:val="none" w:sz="0" w:space="0" w:color="auto"/>
          </w:divBdr>
        </w:div>
        <w:div w:id="1317224132">
          <w:marLeft w:val="480"/>
          <w:marRight w:val="0"/>
          <w:marTop w:val="0"/>
          <w:marBottom w:val="0"/>
          <w:divBdr>
            <w:top w:val="none" w:sz="0" w:space="0" w:color="auto"/>
            <w:left w:val="none" w:sz="0" w:space="0" w:color="auto"/>
            <w:bottom w:val="none" w:sz="0" w:space="0" w:color="auto"/>
            <w:right w:val="none" w:sz="0" w:space="0" w:color="auto"/>
          </w:divBdr>
        </w:div>
        <w:div w:id="1862353235">
          <w:marLeft w:val="480"/>
          <w:marRight w:val="0"/>
          <w:marTop w:val="0"/>
          <w:marBottom w:val="0"/>
          <w:divBdr>
            <w:top w:val="none" w:sz="0" w:space="0" w:color="auto"/>
            <w:left w:val="none" w:sz="0" w:space="0" w:color="auto"/>
            <w:bottom w:val="none" w:sz="0" w:space="0" w:color="auto"/>
            <w:right w:val="none" w:sz="0" w:space="0" w:color="auto"/>
          </w:divBdr>
        </w:div>
        <w:div w:id="891767976">
          <w:marLeft w:val="480"/>
          <w:marRight w:val="0"/>
          <w:marTop w:val="0"/>
          <w:marBottom w:val="0"/>
          <w:divBdr>
            <w:top w:val="none" w:sz="0" w:space="0" w:color="auto"/>
            <w:left w:val="none" w:sz="0" w:space="0" w:color="auto"/>
            <w:bottom w:val="none" w:sz="0" w:space="0" w:color="auto"/>
            <w:right w:val="none" w:sz="0" w:space="0" w:color="auto"/>
          </w:divBdr>
        </w:div>
        <w:div w:id="1897159218">
          <w:marLeft w:val="480"/>
          <w:marRight w:val="0"/>
          <w:marTop w:val="0"/>
          <w:marBottom w:val="0"/>
          <w:divBdr>
            <w:top w:val="none" w:sz="0" w:space="0" w:color="auto"/>
            <w:left w:val="none" w:sz="0" w:space="0" w:color="auto"/>
            <w:bottom w:val="none" w:sz="0" w:space="0" w:color="auto"/>
            <w:right w:val="none" w:sz="0" w:space="0" w:color="auto"/>
          </w:divBdr>
        </w:div>
        <w:div w:id="1382438749">
          <w:marLeft w:val="480"/>
          <w:marRight w:val="0"/>
          <w:marTop w:val="0"/>
          <w:marBottom w:val="0"/>
          <w:divBdr>
            <w:top w:val="none" w:sz="0" w:space="0" w:color="auto"/>
            <w:left w:val="none" w:sz="0" w:space="0" w:color="auto"/>
            <w:bottom w:val="none" w:sz="0" w:space="0" w:color="auto"/>
            <w:right w:val="none" w:sz="0" w:space="0" w:color="auto"/>
          </w:divBdr>
        </w:div>
        <w:div w:id="1053849801">
          <w:marLeft w:val="480"/>
          <w:marRight w:val="0"/>
          <w:marTop w:val="0"/>
          <w:marBottom w:val="0"/>
          <w:divBdr>
            <w:top w:val="none" w:sz="0" w:space="0" w:color="auto"/>
            <w:left w:val="none" w:sz="0" w:space="0" w:color="auto"/>
            <w:bottom w:val="none" w:sz="0" w:space="0" w:color="auto"/>
            <w:right w:val="none" w:sz="0" w:space="0" w:color="auto"/>
          </w:divBdr>
        </w:div>
        <w:div w:id="1609502186">
          <w:marLeft w:val="480"/>
          <w:marRight w:val="0"/>
          <w:marTop w:val="0"/>
          <w:marBottom w:val="0"/>
          <w:divBdr>
            <w:top w:val="none" w:sz="0" w:space="0" w:color="auto"/>
            <w:left w:val="none" w:sz="0" w:space="0" w:color="auto"/>
            <w:bottom w:val="none" w:sz="0" w:space="0" w:color="auto"/>
            <w:right w:val="none" w:sz="0" w:space="0" w:color="auto"/>
          </w:divBdr>
        </w:div>
        <w:div w:id="1154418255">
          <w:marLeft w:val="480"/>
          <w:marRight w:val="0"/>
          <w:marTop w:val="0"/>
          <w:marBottom w:val="0"/>
          <w:divBdr>
            <w:top w:val="none" w:sz="0" w:space="0" w:color="auto"/>
            <w:left w:val="none" w:sz="0" w:space="0" w:color="auto"/>
            <w:bottom w:val="none" w:sz="0" w:space="0" w:color="auto"/>
            <w:right w:val="none" w:sz="0" w:space="0" w:color="auto"/>
          </w:divBdr>
        </w:div>
        <w:div w:id="405885954">
          <w:marLeft w:val="480"/>
          <w:marRight w:val="0"/>
          <w:marTop w:val="0"/>
          <w:marBottom w:val="0"/>
          <w:divBdr>
            <w:top w:val="none" w:sz="0" w:space="0" w:color="auto"/>
            <w:left w:val="none" w:sz="0" w:space="0" w:color="auto"/>
            <w:bottom w:val="none" w:sz="0" w:space="0" w:color="auto"/>
            <w:right w:val="none" w:sz="0" w:space="0" w:color="auto"/>
          </w:divBdr>
        </w:div>
        <w:div w:id="1767725917">
          <w:marLeft w:val="480"/>
          <w:marRight w:val="0"/>
          <w:marTop w:val="0"/>
          <w:marBottom w:val="0"/>
          <w:divBdr>
            <w:top w:val="none" w:sz="0" w:space="0" w:color="auto"/>
            <w:left w:val="none" w:sz="0" w:space="0" w:color="auto"/>
            <w:bottom w:val="none" w:sz="0" w:space="0" w:color="auto"/>
            <w:right w:val="none" w:sz="0" w:space="0" w:color="auto"/>
          </w:divBdr>
        </w:div>
        <w:div w:id="719525000">
          <w:marLeft w:val="480"/>
          <w:marRight w:val="0"/>
          <w:marTop w:val="0"/>
          <w:marBottom w:val="0"/>
          <w:divBdr>
            <w:top w:val="none" w:sz="0" w:space="0" w:color="auto"/>
            <w:left w:val="none" w:sz="0" w:space="0" w:color="auto"/>
            <w:bottom w:val="none" w:sz="0" w:space="0" w:color="auto"/>
            <w:right w:val="none" w:sz="0" w:space="0" w:color="auto"/>
          </w:divBdr>
        </w:div>
        <w:div w:id="581448583">
          <w:marLeft w:val="480"/>
          <w:marRight w:val="0"/>
          <w:marTop w:val="0"/>
          <w:marBottom w:val="0"/>
          <w:divBdr>
            <w:top w:val="none" w:sz="0" w:space="0" w:color="auto"/>
            <w:left w:val="none" w:sz="0" w:space="0" w:color="auto"/>
            <w:bottom w:val="none" w:sz="0" w:space="0" w:color="auto"/>
            <w:right w:val="none" w:sz="0" w:space="0" w:color="auto"/>
          </w:divBdr>
        </w:div>
        <w:div w:id="1607688435">
          <w:marLeft w:val="480"/>
          <w:marRight w:val="0"/>
          <w:marTop w:val="0"/>
          <w:marBottom w:val="0"/>
          <w:divBdr>
            <w:top w:val="none" w:sz="0" w:space="0" w:color="auto"/>
            <w:left w:val="none" w:sz="0" w:space="0" w:color="auto"/>
            <w:bottom w:val="none" w:sz="0" w:space="0" w:color="auto"/>
            <w:right w:val="none" w:sz="0" w:space="0" w:color="auto"/>
          </w:divBdr>
        </w:div>
        <w:div w:id="1626883014">
          <w:marLeft w:val="480"/>
          <w:marRight w:val="0"/>
          <w:marTop w:val="0"/>
          <w:marBottom w:val="0"/>
          <w:divBdr>
            <w:top w:val="none" w:sz="0" w:space="0" w:color="auto"/>
            <w:left w:val="none" w:sz="0" w:space="0" w:color="auto"/>
            <w:bottom w:val="none" w:sz="0" w:space="0" w:color="auto"/>
            <w:right w:val="none" w:sz="0" w:space="0" w:color="auto"/>
          </w:divBdr>
        </w:div>
        <w:div w:id="226654336">
          <w:marLeft w:val="480"/>
          <w:marRight w:val="0"/>
          <w:marTop w:val="0"/>
          <w:marBottom w:val="0"/>
          <w:divBdr>
            <w:top w:val="none" w:sz="0" w:space="0" w:color="auto"/>
            <w:left w:val="none" w:sz="0" w:space="0" w:color="auto"/>
            <w:bottom w:val="none" w:sz="0" w:space="0" w:color="auto"/>
            <w:right w:val="none" w:sz="0" w:space="0" w:color="auto"/>
          </w:divBdr>
        </w:div>
        <w:div w:id="1736657608">
          <w:marLeft w:val="480"/>
          <w:marRight w:val="0"/>
          <w:marTop w:val="0"/>
          <w:marBottom w:val="0"/>
          <w:divBdr>
            <w:top w:val="none" w:sz="0" w:space="0" w:color="auto"/>
            <w:left w:val="none" w:sz="0" w:space="0" w:color="auto"/>
            <w:bottom w:val="none" w:sz="0" w:space="0" w:color="auto"/>
            <w:right w:val="none" w:sz="0" w:space="0" w:color="auto"/>
          </w:divBdr>
        </w:div>
        <w:div w:id="1838690788">
          <w:marLeft w:val="480"/>
          <w:marRight w:val="0"/>
          <w:marTop w:val="0"/>
          <w:marBottom w:val="0"/>
          <w:divBdr>
            <w:top w:val="none" w:sz="0" w:space="0" w:color="auto"/>
            <w:left w:val="none" w:sz="0" w:space="0" w:color="auto"/>
            <w:bottom w:val="none" w:sz="0" w:space="0" w:color="auto"/>
            <w:right w:val="none" w:sz="0" w:space="0" w:color="auto"/>
          </w:divBdr>
        </w:div>
        <w:div w:id="427819998">
          <w:marLeft w:val="480"/>
          <w:marRight w:val="0"/>
          <w:marTop w:val="0"/>
          <w:marBottom w:val="0"/>
          <w:divBdr>
            <w:top w:val="none" w:sz="0" w:space="0" w:color="auto"/>
            <w:left w:val="none" w:sz="0" w:space="0" w:color="auto"/>
            <w:bottom w:val="none" w:sz="0" w:space="0" w:color="auto"/>
            <w:right w:val="none" w:sz="0" w:space="0" w:color="auto"/>
          </w:divBdr>
        </w:div>
        <w:div w:id="1426341517">
          <w:marLeft w:val="480"/>
          <w:marRight w:val="0"/>
          <w:marTop w:val="0"/>
          <w:marBottom w:val="0"/>
          <w:divBdr>
            <w:top w:val="none" w:sz="0" w:space="0" w:color="auto"/>
            <w:left w:val="none" w:sz="0" w:space="0" w:color="auto"/>
            <w:bottom w:val="none" w:sz="0" w:space="0" w:color="auto"/>
            <w:right w:val="none" w:sz="0" w:space="0" w:color="auto"/>
          </w:divBdr>
        </w:div>
        <w:div w:id="805392420">
          <w:marLeft w:val="480"/>
          <w:marRight w:val="0"/>
          <w:marTop w:val="0"/>
          <w:marBottom w:val="0"/>
          <w:divBdr>
            <w:top w:val="none" w:sz="0" w:space="0" w:color="auto"/>
            <w:left w:val="none" w:sz="0" w:space="0" w:color="auto"/>
            <w:bottom w:val="none" w:sz="0" w:space="0" w:color="auto"/>
            <w:right w:val="none" w:sz="0" w:space="0" w:color="auto"/>
          </w:divBdr>
        </w:div>
        <w:div w:id="245193145">
          <w:marLeft w:val="480"/>
          <w:marRight w:val="0"/>
          <w:marTop w:val="0"/>
          <w:marBottom w:val="0"/>
          <w:divBdr>
            <w:top w:val="none" w:sz="0" w:space="0" w:color="auto"/>
            <w:left w:val="none" w:sz="0" w:space="0" w:color="auto"/>
            <w:bottom w:val="none" w:sz="0" w:space="0" w:color="auto"/>
            <w:right w:val="none" w:sz="0" w:space="0" w:color="auto"/>
          </w:divBdr>
        </w:div>
        <w:div w:id="554244624">
          <w:marLeft w:val="480"/>
          <w:marRight w:val="0"/>
          <w:marTop w:val="0"/>
          <w:marBottom w:val="0"/>
          <w:divBdr>
            <w:top w:val="none" w:sz="0" w:space="0" w:color="auto"/>
            <w:left w:val="none" w:sz="0" w:space="0" w:color="auto"/>
            <w:bottom w:val="none" w:sz="0" w:space="0" w:color="auto"/>
            <w:right w:val="none" w:sz="0" w:space="0" w:color="auto"/>
          </w:divBdr>
        </w:div>
        <w:div w:id="1766148233">
          <w:marLeft w:val="480"/>
          <w:marRight w:val="0"/>
          <w:marTop w:val="0"/>
          <w:marBottom w:val="0"/>
          <w:divBdr>
            <w:top w:val="none" w:sz="0" w:space="0" w:color="auto"/>
            <w:left w:val="none" w:sz="0" w:space="0" w:color="auto"/>
            <w:bottom w:val="none" w:sz="0" w:space="0" w:color="auto"/>
            <w:right w:val="none" w:sz="0" w:space="0" w:color="auto"/>
          </w:divBdr>
        </w:div>
        <w:div w:id="1212769502">
          <w:marLeft w:val="480"/>
          <w:marRight w:val="0"/>
          <w:marTop w:val="0"/>
          <w:marBottom w:val="0"/>
          <w:divBdr>
            <w:top w:val="none" w:sz="0" w:space="0" w:color="auto"/>
            <w:left w:val="none" w:sz="0" w:space="0" w:color="auto"/>
            <w:bottom w:val="none" w:sz="0" w:space="0" w:color="auto"/>
            <w:right w:val="none" w:sz="0" w:space="0" w:color="auto"/>
          </w:divBdr>
        </w:div>
        <w:div w:id="748888277">
          <w:marLeft w:val="480"/>
          <w:marRight w:val="0"/>
          <w:marTop w:val="0"/>
          <w:marBottom w:val="0"/>
          <w:divBdr>
            <w:top w:val="none" w:sz="0" w:space="0" w:color="auto"/>
            <w:left w:val="none" w:sz="0" w:space="0" w:color="auto"/>
            <w:bottom w:val="none" w:sz="0" w:space="0" w:color="auto"/>
            <w:right w:val="none" w:sz="0" w:space="0" w:color="auto"/>
          </w:divBdr>
        </w:div>
        <w:div w:id="597837157">
          <w:marLeft w:val="480"/>
          <w:marRight w:val="0"/>
          <w:marTop w:val="0"/>
          <w:marBottom w:val="0"/>
          <w:divBdr>
            <w:top w:val="none" w:sz="0" w:space="0" w:color="auto"/>
            <w:left w:val="none" w:sz="0" w:space="0" w:color="auto"/>
            <w:bottom w:val="none" w:sz="0" w:space="0" w:color="auto"/>
            <w:right w:val="none" w:sz="0" w:space="0" w:color="auto"/>
          </w:divBdr>
        </w:div>
        <w:div w:id="1432824039">
          <w:marLeft w:val="480"/>
          <w:marRight w:val="0"/>
          <w:marTop w:val="0"/>
          <w:marBottom w:val="0"/>
          <w:divBdr>
            <w:top w:val="none" w:sz="0" w:space="0" w:color="auto"/>
            <w:left w:val="none" w:sz="0" w:space="0" w:color="auto"/>
            <w:bottom w:val="none" w:sz="0" w:space="0" w:color="auto"/>
            <w:right w:val="none" w:sz="0" w:space="0" w:color="auto"/>
          </w:divBdr>
        </w:div>
        <w:div w:id="785541382">
          <w:marLeft w:val="480"/>
          <w:marRight w:val="0"/>
          <w:marTop w:val="0"/>
          <w:marBottom w:val="0"/>
          <w:divBdr>
            <w:top w:val="none" w:sz="0" w:space="0" w:color="auto"/>
            <w:left w:val="none" w:sz="0" w:space="0" w:color="auto"/>
            <w:bottom w:val="none" w:sz="0" w:space="0" w:color="auto"/>
            <w:right w:val="none" w:sz="0" w:space="0" w:color="auto"/>
          </w:divBdr>
        </w:div>
        <w:div w:id="906232236">
          <w:marLeft w:val="480"/>
          <w:marRight w:val="0"/>
          <w:marTop w:val="0"/>
          <w:marBottom w:val="0"/>
          <w:divBdr>
            <w:top w:val="none" w:sz="0" w:space="0" w:color="auto"/>
            <w:left w:val="none" w:sz="0" w:space="0" w:color="auto"/>
            <w:bottom w:val="none" w:sz="0" w:space="0" w:color="auto"/>
            <w:right w:val="none" w:sz="0" w:space="0" w:color="auto"/>
          </w:divBdr>
        </w:div>
        <w:div w:id="884147058">
          <w:marLeft w:val="480"/>
          <w:marRight w:val="0"/>
          <w:marTop w:val="0"/>
          <w:marBottom w:val="0"/>
          <w:divBdr>
            <w:top w:val="none" w:sz="0" w:space="0" w:color="auto"/>
            <w:left w:val="none" w:sz="0" w:space="0" w:color="auto"/>
            <w:bottom w:val="none" w:sz="0" w:space="0" w:color="auto"/>
            <w:right w:val="none" w:sz="0" w:space="0" w:color="auto"/>
          </w:divBdr>
        </w:div>
        <w:div w:id="682895671">
          <w:marLeft w:val="480"/>
          <w:marRight w:val="0"/>
          <w:marTop w:val="0"/>
          <w:marBottom w:val="0"/>
          <w:divBdr>
            <w:top w:val="none" w:sz="0" w:space="0" w:color="auto"/>
            <w:left w:val="none" w:sz="0" w:space="0" w:color="auto"/>
            <w:bottom w:val="none" w:sz="0" w:space="0" w:color="auto"/>
            <w:right w:val="none" w:sz="0" w:space="0" w:color="auto"/>
          </w:divBdr>
        </w:div>
        <w:div w:id="639310006">
          <w:marLeft w:val="480"/>
          <w:marRight w:val="0"/>
          <w:marTop w:val="0"/>
          <w:marBottom w:val="0"/>
          <w:divBdr>
            <w:top w:val="none" w:sz="0" w:space="0" w:color="auto"/>
            <w:left w:val="none" w:sz="0" w:space="0" w:color="auto"/>
            <w:bottom w:val="none" w:sz="0" w:space="0" w:color="auto"/>
            <w:right w:val="none" w:sz="0" w:space="0" w:color="auto"/>
          </w:divBdr>
        </w:div>
        <w:div w:id="162428939">
          <w:marLeft w:val="480"/>
          <w:marRight w:val="0"/>
          <w:marTop w:val="0"/>
          <w:marBottom w:val="0"/>
          <w:divBdr>
            <w:top w:val="none" w:sz="0" w:space="0" w:color="auto"/>
            <w:left w:val="none" w:sz="0" w:space="0" w:color="auto"/>
            <w:bottom w:val="none" w:sz="0" w:space="0" w:color="auto"/>
            <w:right w:val="none" w:sz="0" w:space="0" w:color="auto"/>
          </w:divBdr>
        </w:div>
        <w:div w:id="1876237155">
          <w:marLeft w:val="480"/>
          <w:marRight w:val="0"/>
          <w:marTop w:val="0"/>
          <w:marBottom w:val="0"/>
          <w:divBdr>
            <w:top w:val="none" w:sz="0" w:space="0" w:color="auto"/>
            <w:left w:val="none" w:sz="0" w:space="0" w:color="auto"/>
            <w:bottom w:val="none" w:sz="0" w:space="0" w:color="auto"/>
            <w:right w:val="none" w:sz="0" w:space="0" w:color="auto"/>
          </w:divBdr>
        </w:div>
        <w:div w:id="616912755">
          <w:marLeft w:val="480"/>
          <w:marRight w:val="0"/>
          <w:marTop w:val="0"/>
          <w:marBottom w:val="0"/>
          <w:divBdr>
            <w:top w:val="none" w:sz="0" w:space="0" w:color="auto"/>
            <w:left w:val="none" w:sz="0" w:space="0" w:color="auto"/>
            <w:bottom w:val="none" w:sz="0" w:space="0" w:color="auto"/>
            <w:right w:val="none" w:sz="0" w:space="0" w:color="auto"/>
          </w:divBdr>
        </w:div>
        <w:div w:id="1821539364">
          <w:marLeft w:val="480"/>
          <w:marRight w:val="0"/>
          <w:marTop w:val="0"/>
          <w:marBottom w:val="0"/>
          <w:divBdr>
            <w:top w:val="none" w:sz="0" w:space="0" w:color="auto"/>
            <w:left w:val="none" w:sz="0" w:space="0" w:color="auto"/>
            <w:bottom w:val="none" w:sz="0" w:space="0" w:color="auto"/>
            <w:right w:val="none" w:sz="0" w:space="0" w:color="auto"/>
          </w:divBdr>
        </w:div>
        <w:div w:id="519392810">
          <w:marLeft w:val="480"/>
          <w:marRight w:val="0"/>
          <w:marTop w:val="0"/>
          <w:marBottom w:val="0"/>
          <w:divBdr>
            <w:top w:val="none" w:sz="0" w:space="0" w:color="auto"/>
            <w:left w:val="none" w:sz="0" w:space="0" w:color="auto"/>
            <w:bottom w:val="none" w:sz="0" w:space="0" w:color="auto"/>
            <w:right w:val="none" w:sz="0" w:space="0" w:color="auto"/>
          </w:divBdr>
        </w:div>
        <w:div w:id="896624983">
          <w:marLeft w:val="480"/>
          <w:marRight w:val="0"/>
          <w:marTop w:val="0"/>
          <w:marBottom w:val="0"/>
          <w:divBdr>
            <w:top w:val="none" w:sz="0" w:space="0" w:color="auto"/>
            <w:left w:val="none" w:sz="0" w:space="0" w:color="auto"/>
            <w:bottom w:val="none" w:sz="0" w:space="0" w:color="auto"/>
            <w:right w:val="none" w:sz="0" w:space="0" w:color="auto"/>
          </w:divBdr>
        </w:div>
        <w:div w:id="1349718548">
          <w:marLeft w:val="480"/>
          <w:marRight w:val="0"/>
          <w:marTop w:val="0"/>
          <w:marBottom w:val="0"/>
          <w:divBdr>
            <w:top w:val="none" w:sz="0" w:space="0" w:color="auto"/>
            <w:left w:val="none" w:sz="0" w:space="0" w:color="auto"/>
            <w:bottom w:val="none" w:sz="0" w:space="0" w:color="auto"/>
            <w:right w:val="none" w:sz="0" w:space="0" w:color="auto"/>
          </w:divBdr>
        </w:div>
        <w:div w:id="310793298">
          <w:marLeft w:val="480"/>
          <w:marRight w:val="0"/>
          <w:marTop w:val="0"/>
          <w:marBottom w:val="0"/>
          <w:divBdr>
            <w:top w:val="none" w:sz="0" w:space="0" w:color="auto"/>
            <w:left w:val="none" w:sz="0" w:space="0" w:color="auto"/>
            <w:bottom w:val="none" w:sz="0" w:space="0" w:color="auto"/>
            <w:right w:val="none" w:sz="0" w:space="0" w:color="auto"/>
          </w:divBdr>
        </w:div>
        <w:div w:id="2048600133">
          <w:marLeft w:val="480"/>
          <w:marRight w:val="0"/>
          <w:marTop w:val="0"/>
          <w:marBottom w:val="0"/>
          <w:divBdr>
            <w:top w:val="none" w:sz="0" w:space="0" w:color="auto"/>
            <w:left w:val="none" w:sz="0" w:space="0" w:color="auto"/>
            <w:bottom w:val="none" w:sz="0" w:space="0" w:color="auto"/>
            <w:right w:val="none" w:sz="0" w:space="0" w:color="auto"/>
          </w:divBdr>
        </w:div>
        <w:div w:id="1698385794">
          <w:marLeft w:val="480"/>
          <w:marRight w:val="0"/>
          <w:marTop w:val="0"/>
          <w:marBottom w:val="0"/>
          <w:divBdr>
            <w:top w:val="none" w:sz="0" w:space="0" w:color="auto"/>
            <w:left w:val="none" w:sz="0" w:space="0" w:color="auto"/>
            <w:bottom w:val="none" w:sz="0" w:space="0" w:color="auto"/>
            <w:right w:val="none" w:sz="0" w:space="0" w:color="auto"/>
          </w:divBdr>
        </w:div>
        <w:div w:id="1248148320">
          <w:marLeft w:val="480"/>
          <w:marRight w:val="0"/>
          <w:marTop w:val="0"/>
          <w:marBottom w:val="0"/>
          <w:divBdr>
            <w:top w:val="none" w:sz="0" w:space="0" w:color="auto"/>
            <w:left w:val="none" w:sz="0" w:space="0" w:color="auto"/>
            <w:bottom w:val="none" w:sz="0" w:space="0" w:color="auto"/>
            <w:right w:val="none" w:sz="0" w:space="0" w:color="auto"/>
          </w:divBdr>
        </w:div>
        <w:div w:id="1817726196">
          <w:marLeft w:val="480"/>
          <w:marRight w:val="0"/>
          <w:marTop w:val="0"/>
          <w:marBottom w:val="0"/>
          <w:divBdr>
            <w:top w:val="none" w:sz="0" w:space="0" w:color="auto"/>
            <w:left w:val="none" w:sz="0" w:space="0" w:color="auto"/>
            <w:bottom w:val="none" w:sz="0" w:space="0" w:color="auto"/>
            <w:right w:val="none" w:sz="0" w:space="0" w:color="auto"/>
          </w:divBdr>
        </w:div>
        <w:div w:id="970944374">
          <w:marLeft w:val="480"/>
          <w:marRight w:val="0"/>
          <w:marTop w:val="0"/>
          <w:marBottom w:val="0"/>
          <w:divBdr>
            <w:top w:val="none" w:sz="0" w:space="0" w:color="auto"/>
            <w:left w:val="none" w:sz="0" w:space="0" w:color="auto"/>
            <w:bottom w:val="none" w:sz="0" w:space="0" w:color="auto"/>
            <w:right w:val="none" w:sz="0" w:space="0" w:color="auto"/>
          </w:divBdr>
        </w:div>
        <w:div w:id="695499775">
          <w:marLeft w:val="480"/>
          <w:marRight w:val="0"/>
          <w:marTop w:val="0"/>
          <w:marBottom w:val="0"/>
          <w:divBdr>
            <w:top w:val="none" w:sz="0" w:space="0" w:color="auto"/>
            <w:left w:val="none" w:sz="0" w:space="0" w:color="auto"/>
            <w:bottom w:val="none" w:sz="0" w:space="0" w:color="auto"/>
            <w:right w:val="none" w:sz="0" w:space="0" w:color="auto"/>
          </w:divBdr>
        </w:div>
        <w:div w:id="742132">
          <w:marLeft w:val="480"/>
          <w:marRight w:val="0"/>
          <w:marTop w:val="0"/>
          <w:marBottom w:val="0"/>
          <w:divBdr>
            <w:top w:val="none" w:sz="0" w:space="0" w:color="auto"/>
            <w:left w:val="none" w:sz="0" w:space="0" w:color="auto"/>
            <w:bottom w:val="none" w:sz="0" w:space="0" w:color="auto"/>
            <w:right w:val="none" w:sz="0" w:space="0" w:color="auto"/>
          </w:divBdr>
        </w:div>
        <w:div w:id="1956131914">
          <w:marLeft w:val="480"/>
          <w:marRight w:val="0"/>
          <w:marTop w:val="0"/>
          <w:marBottom w:val="0"/>
          <w:divBdr>
            <w:top w:val="none" w:sz="0" w:space="0" w:color="auto"/>
            <w:left w:val="none" w:sz="0" w:space="0" w:color="auto"/>
            <w:bottom w:val="none" w:sz="0" w:space="0" w:color="auto"/>
            <w:right w:val="none" w:sz="0" w:space="0" w:color="auto"/>
          </w:divBdr>
        </w:div>
        <w:div w:id="191265667">
          <w:marLeft w:val="480"/>
          <w:marRight w:val="0"/>
          <w:marTop w:val="0"/>
          <w:marBottom w:val="0"/>
          <w:divBdr>
            <w:top w:val="none" w:sz="0" w:space="0" w:color="auto"/>
            <w:left w:val="none" w:sz="0" w:space="0" w:color="auto"/>
            <w:bottom w:val="none" w:sz="0" w:space="0" w:color="auto"/>
            <w:right w:val="none" w:sz="0" w:space="0" w:color="auto"/>
          </w:divBdr>
        </w:div>
        <w:div w:id="2143185281">
          <w:marLeft w:val="480"/>
          <w:marRight w:val="0"/>
          <w:marTop w:val="0"/>
          <w:marBottom w:val="0"/>
          <w:divBdr>
            <w:top w:val="none" w:sz="0" w:space="0" w:color="auto"/>
            <w:left w:val="none" w:sz="0" w:space="0" w:color="auto"/>
            <w:bottom w:val="none" w:sz="0" w:space="0" w:color="auto"/>
            <w:right w:val="none" w:sz="0" w:space="0" w:color="auto"/>
          </w:divBdr>
        </w:div>
        <w:div w:id="429593276">
          <w:marLeft w:val="480"/>
          <w:marRight w:val="0"/>
          <w:marTop w:val="0"/>
          <w:marBottom w:val="0"/>
          <w:divBdr>
            <w:top w:val="none" w:sz="0" w:space="0" w:color="auto"/>
            <w:left w:val="none" w:sz="0" w:space="0" w:color="auto"/>
            <w:bottom w:val="none" w:sz="0" w:space="0" w:color="auto"/>
            <w:right w:val="none" w:sz="0" w:space="0" w:color="auto"/>
          </w:divBdr>
        </w:div>
        <w:div w:id="1124077225">
          <w:marLeft w:val="480"/>
          <w:marRight w:val="0"/>
          <w:marTop w:val="0"/>
          <w:marBottom w:val="0"/>
          <w:divBdr>
            <w:top w:val="none" w:sz="0" w:space="0" w:color="auto"/>
            <w:left w:val="none" w:sz="0" w:space="0" w:color="auto"/>
            <w:bottom w:val="none" w:sz="0" w:space="0" w:color="auto"/>
            <w:right w:val="none" w:sz="0" w:space="0" w:color="auto"/>
          </w:divBdr>
        </w:div>
        <w:div w:id="1840078136">
          <w:marLeft w:val="480"/>
          <w:marRight w:val="0"/>
          <w:marTop w:val="0"/>
          <w:marBottom w:val="0"/>
          <w:divBdr>
            <w:top w:val="none" w:sz="0" w:space="0" w:color="auto"/>
            <w:left w:val="none" w:sz="0" w:space="0" w:color="auto"/>
            <w:bottom w:val="none" w:sz="0" w:space="0" w:color="auto"/>
            <w:right w:val="none" w:sz="0" w:space="0" w:color="auto"/>
          </w:divBdr>
        </w:div>
        <w:div w:id="1198927913">
          <w:marLeft w:val="480"/>
          <w:marRight w:val="0"/>
          <w:marTop w:val="0"/>
          <w:marBottom w:val="0"/>
          <w:divBdr>
            <w:top w:val="none" w:sz="0" w:space="0" w:color="auto"/>
            <w:left w:val="none" w:sz="0" w:space="0" w:color="auto"/>
            <w:bottom w:val="none" w:sz="0" w:space="0" w:color="auto"/>
            <w:right w:val="none" w:sz="0" w:space="0" w:color="auto"/>
          </w:divBdr>
        </w:div>
        <w:div w:id="740064210">
          <w:marLeft w:val="480"/>
          <w:marRight w:val="0"/>
          <w:marTop w:val="0"/>
          <w:marBottom w:val="0"/>
          <w:divBdr>
            <w:top w:val="none" w:sz="0" w:space="0" w:color="auto"/>
            <w:left w:val="none" w:sz="0" w:space="0" w:color="auto"/>
            <w:bottom w:val="none" w:sz="0" w:space="0" w:color="auto"/>
            <w:right w:val="none" w:sz="0" w:space="0" w:color="auto"/>
          </w:divBdr>
        </w:div>
        <w:div w:id="1121846705">
          <w:marLeft w:val="480"/>
          <w:marRight w:val="0"/>
          <w:marTop w:val="0"/>
          <w:marBottom w:val="0"/>
          <w:divBdr>
            <w:top w:val="none" w:sz="0" w:space="0" w:color="auto"/>
            <w:left w:val="none" w:sz="0" w:space="0" w:color="auto"/>
            <w:bottom w:val="none" w:sz="0" w:space="0" w:color="auto"/>
            <w:right w:val="none" w:sz="0" w:space="0" w:color="auto"/>
          </w:divBdr>
        </w:div>
        <w:div w:id="1355109789">
          <w:marLeft w:val="480"/>
          <w:marRight w:val="0"/>
          <w:marTop w:val="0"/>
          <w:marBottom w:val="0"/>
          <w:divBdr>
            <w:top w:val="none" w:sz="0" w:space="0" w:color="auto"/>
            <w:left w:val="none" w:sz="0" w:space="0" w:color="auto"/>
            <w:bottom w:val="none" w:sz="0" w:space="0" w:color="auto"/>
            <w:right w:val="none" w:sz="0" w:space="0" w:color="auto"/>
          </w:divBdr>
        </w:div>
        <w:div w:id="22903936">
          <w:marLeft w:val="480"/>
          <w:marRight w:val="0"/>
          <w:marTop w:val="0"/>
          <w:marBottom w:val="0"/>
          <w:divBdr>
            <w:top w:val="none" w:sz="0" w:space="0" w:color="auto"/>
            <w:left w:val="none" w:sz="0" w:space="0" w:color="auto"/>
            <w:bottom w:val="none" w:sz="0" w:space="0" w:color="auto"/>
            <w:right w:val="none" w:sz="0" w:space="0" w:color="auto"/>
          </w:divBdr>
        </w:div>
        <w:div w:id="1578204112">
          <w:marLeft w:val="480"/>
          <w:marRight w:val="0"/>
          <w:marTop w:val="0"/>
          <w:marBottom w:val="0"/>
          <w:divBdr>
            <w:top w:val="none" w:sz="0" w:space="0" w:color="auto"/>
            <w:left w:val="none" w:sz="0" w:space="0" w:color="auto"/>
            <w:bottom w:val="none" w:sz="0" w:space="0" w:color="auto"/>
            <w:right w:val="none" w:sz="0" w:space="0" w:color="auto"/>
          </w:divBdr>
        </w:div>
        <w:div w:id="1984234600">
          <w:marLeft w:val="480"/>
          <w:marRight w:val="0"/>
          <w:marTop w:val="0"/>
          <w:marBottom w:val="0"/>
          <w:divBdr>
            <w:top w:val="none" w:sz="0" w:space="0" w:color="auto"/>
            <w:left w:val="none" w:sz="0" w:space="0" w:color="auto"/>
            <w:bottom w:val="none" w:sz="0" w:space="0" w:color="auto"/>
            <w:right w:val="none" w:sz="0" w:space="0" w:color="auto"/>
          </w:divBdr>
        </w:div>
        <w:div w:id="565577627">
          <w:marLeft w:val="480"/>
          <w:marRight w:val="0"/>
          <w:marTop w:val="0"/>
          <w:marBottom w:val="0"/>
          <w:divBdr>
            <w:top w:val="none" w:sz="0" w:space="0" w:color="auto"/>
            <w:left w:val="none" w:sz="0" w:space="0" w:color="auto"/>
            <w:bottom w:val="none" w:sz="0" w:space="0" w:color="auto"/>
            <w:right w:val="none" w:sz="0" w:space="0" w:color="auto"/>
          </w:divBdr>
        </w:div>
        <w:div w:id="1500001170">
          <w:marLeft w:val="480"/>
          <w:marRight w:val="0"/>
          <w:marTop w:val="0"/>
          <w:marBottom w:val="0"/>
          <w:divBdr>
            <w:top w:val="none" w:sz="0" w:space="0" w:color="auto"/>
            <w:left w:val="none" w:sz="0" w:space="0" w:color="auto"/>
            <w:bottom w:val="none" w:sz="0" w:space="0" w:color="auto"/>
            <w:right w:val="none" w:sz="0" w:space="0" w:color="auto"/>
          </w:divBdr>
        </w:div>
        <w:div w:id="1926912028">
          <w:marLeft w:val="480"/>
          <w:marRight w:val="0"/>
          <w:marTop w:val="0"/>
          <w:marBottom w:val="0"/>
          <w:divBdr>
            <w:top w:val="none" w:sz="0" w:space="0" w:color="auto"/>
            <w:left w:val="none" w:sz="0" w:space="0" w:color="auto"/>
            <w:bottom w:val="none" w:sz="0" w:space="0" w:color="auto"/>
            <w:right w:val="none" w:sz="0" w:space="0" w:color="auto"/>
          </w:divBdr>
        </w:div>
        <w:div w:id="1342707288">
          <w:marLeft w:val="480"/>
          <w:marRight w:val="0"/>
          <w:marTop w:val="0"/>
          <w:marBottom w:val="0"/>
          <w:divBdr>
            <w:top w:val="none" w:sz="0" w:space="0" w:color="auto"/>
            <w:left w:val="none" w:sz="0" w:space="0" w:color="auto"/>
            <w:bottom w:val="none" w:sz="0" w:space="0" w:color="auto"/>
            <w:right w:val="none" w:sz="0" w:space="0" w:color="auto"/>
          </w:divBdr>
        </w:div>
        <w:div w:id="740445671">
          <w:marLeft w:val="480"/>
          <w:marRight w:val="0"/>
          <w:marTop w:val="0"/>
          <w:marBottom w:val="0"/>
          <w:divBdr>
            <w:top w:val="none" w:sz="0" w:space="0" w:color="auto"/>
            <w:left w:val="none" w:sz="0" w:space="0" w:color="auto"/>
            <w:bottom w:val="none" w:sz="0" w:space="0" w:color="auto"/>
            <w:right w:val="none" w:sz="0" w:space="0" w:color="auto"/>
          </w:divBdr>
        </w:div>
        <w:div w:id="662007979">
          <w:marLeft w:val="480"/>
          <w:marRight w:val="0"/>
          <w:marTop w:val="0"/>
          <w:marBottom w:val="0"/>
          <w:divBdr>
            <w:top w:val="none" w:sz="0" w:space="0" w:color="auto"/>
            <w:left w:val="none" w:sz="0" w:space="0" w:color="auto"/>
            <w:bottom w:val="none" w:sz="0" w:space="0" w:color="auto"/>
            <w:right w:val="none" w:sz="0" w:space="0" w:color="auto"/>
          </w:divBdr>
        </w:div>
        <w:div w:id="1946958403">
          <w:marLeft w:val="480"/>
          <w:marRight w:val="0"/>
          <w:marTop w:val="0"/>
          <w:marBottom w:val="0"/>
          <w:divBdr>
            <w:top w:val="none" w:sz="0" w:space="0" w:color="auto"/>
            <w:left w:val="none" w:sz="0" w:space="0" w:color="auto"/>
            <w:bottom w:val="none" w:sz="0" w:space="0" w:color="auto"/>
            <w:right w:val="none" w:sz="0" w:space="0" w:color="auto"/>
          </w:divBdr>
        </w:div>
        <w:div w:id="1118378264">
          <w:marLeft w:val="480"/>
          <w:marRight w:val="0"/>
          <w:marTop w:val="0"/>
          <w:marBottom w:val="0"/>
          <w:divBdr>
            <w:top w:val="none" w:sz="0" w:space="0" w:color="auto"/>
            <w:left w:val="none" w:sz="0" w:space="0" w:color="auto"/>
            <w:bottom w:val="none" w:sz="0" w:space="0" w:color="auto"/>
            <w:right w:val="none" w:sz="0" w:space="0" w:color="auto"/>
          </w:divBdr>
        </w:div>
        <w:div w:id="1335179920">
          <w:marLeft w:val="480"/>
          <w:marRight w:val="0"/>
          <w:marTop w:val="0"/>
          <w:marBottom w:val="0"/>
          <w:divBdr>
            <w:top w:val="none" w:sz="0" w:space="0" w:color="auto"/>
            <w:left w:val="none" w:sz="0" w:space="0" w:color="auto"/>
            <w:bottom w:val="none" w:sz="0" w:space="0" w:color="auto"/>
            <w:right w:val="none" w:sz="0" w:space="0" w:color="auto"/>
          </w:divBdr>
        </w:div>
        <w:div w:id="1341155457">
          <w:marLeft w:val="480"/>
          <w:marRight w:val="0"/>
          <w:marTop w:val="0"/>
          <w:marBottom w:val="0"/>
          <w:divBdr>
            <w:top w:val="none" w:sz="0" w:space="0" w:color="auto"/>
            <w:left w:val="none" w:sz="0" w:space="0" w:color="auto"/>
            <w:bottom w:val="none" w:sz="0" w:space="0" w:color="auto"/>
            <w:right w:val="none" w:sz="0" w:space="0" w:color="auto"/>
          </w:divBdr>
        </w:div>
        <w:div w:id="994525945">
          <w:marLeft w:val="480"/>
          <w:marRight w:val="0"/>
          <w:marTop w:val="0"/>
          <w:marBottom w:val="0"/>
          <w:divBdr>
            <w:top w:val="none" w:sz="0" w:space="0" w:color="auto"/>
            <w:left w:val="none" w:sz="0" w:space="0" w:color="auto"/>
            <w:bottom w:val="none" w:sz="0" w:space="0" w:color="auto"/>
            <w:right w:val="none" w:sz="0" w:space="0" w:color="auto"/>
          </w:divBdr>
        </w:div>
        <w:div w:id="1754626057">
          <w:marLeft w:val="480"/>
          <w:marRight w:val="0"/>
          <w:marTop w:val="0"/>
          <w:marBottom w:val="0"/>
          <w:divBdr>
            <w:top w:val="none" w:sz="0" w:space="0" w:color="auto"/>
            <w:left w:val="none" w:sz="0" w:space="0" w:color="auto"/>
            <w:bottom w:val="none" w:sz="0" w:space="0" w:color="auto"/>
            <w:right w:val="none" w:sz="0" w:space="0" w:color="auto"/>
          </w:divBdr>
        </w:div>
        <w:div w:id="584190741">
          <w:marLeft w:val="480"/>
          <w:marRight w:val="0"/>
          <w:marTop w:val="0"/>
          <w:marBottom w:val="0"/>
          <w:divBdr>
            <w:top w:val="none" w:sz="0" w:space="0" w:color="auto"/>
            <w:left w:val="none" w:sz="0" w:space="0" w:color="auto"/>
            <w:bottom w:val="none" w:sz="0" w:space="0" w:color="auto"/>
            <w:right w:val="none" w:sz="0" w:space="0" w:color="auto"/>
          </w:divBdr>
        </w:div>
        <w:div w:id="773599307">
          <w:marLeft w:val="480"/>
          <w:marRight w:val="0"/>
          <w:marTop w:val="0"/>
          <w:marBottom w:val="0"/>
          <w:divBdr>
            <w:top w:val="none" w:sz="0" w:space="0" w:color="auto"/>
            <w:left w:val="none" w:sz="0" w:space="0" w:color="auto"/>
            <w:bottom w:val="none" w:sz="0" w:space="0" w:color="auto"/>
            <w:right w:val="none" w:sz="0" w:space="0" w:color="auto"/>
          </w:divBdr>
        </w:div>
        <w:div w:id="1365442894">
          <w:marLeft w:val="480"/>
          <w:marRight w:val="0"/>
          <w:marTop w:val="0"/>
          <w:marBottom w:val="0"/>
          <w:divBdr>
            <w:top w:val="none" w:sz="0" w:space="0" w:color="auto"/>
            <w:left w:val="none" w:sz="0" w:space="0" w:color="auto"/>
            <w:bottom w:val="none" w:sz="0" w:space="0" w:color="auto"/>
            <w:right w:val="none" w:sz="0" w:space="0" w:color="auto"/>
          </w:divBdr>
        </w:div>
        <w:div w:id="361636616">
          <w:marLeft w:val="480"/>
          <w:marRight w:val="0"/>
          <w:marTop w:val="0"/>
          <w:marBottom w:val="0"/>
          <w:divBdr>
            <w:top w:val="none" w:sz="0" w:space="0" w:color="auto"/>
            <w:left w:val="none" w:sz="0" w:space="0" w:color="auto"/>
            <w:bottom w:val="none" w:sz="0" w:space="0" w:color="auto"/>
            <w:right w:val="none" w:sz="0" w:space="0" w:color="auto"/>
          </w:divBdr>
        </w:div>
        <w:div w:id="2133286137">
          <w:marLeft w:val="480"/>
          <w:marRight w:val="0"/>
          <w:marTop w:val="0"/>
          <w:marBottom w:val="0"/>
          <w:divBdr>
            <w:top w:val="none" w:sz="0" w:space="0" w:color="auto"/>
            <w:left w:val="none" w:sz="0" w:space="0" w:color="auto"/>
            <w:bottom w:val="none" w:sz="0" w:space="0" w:color="auto"/>
            <w:right w:val="none" w:sz="0" w:space="0" w:color="auto"/>
          </w:divBdr>
        </w:div>
        <w:div w:id="1433433909">
          <w:marLeft w:val="480"/>
          <w:marRight w:val="0"/>
          <w:marTop w:val="0"/>
          <w:marBottom w:val="0"/>
          <w:divBdr>
            <w:top w:val="none" w:sz="0" w:space="0" w:color="auto"/>
            <w:left w:val="none" w:sz="0" w:space="0" w:color="auto"/>
            <w:bottom w:val="none" w:sz="0" w:space="0" w:color="auto"/>
            <w:right w:val="none" w:sz="0" w:space="0" w:color="auto"/>
          </w:divBdr>
        </w:div>
        <w:div w:id="1434203927">
          <w:marLeft w:val="480"/>
          <w:marRight w:val="0"/>
          <w:marTop w:val="0"/>
          <w:marBottom w:val="0"/>
          <w:divBdr>
            <w:top w:val="none" w:sz="0" w:space="0" w:color="auto"/>
            <w:left w:val="none" w:sz="0" w:space="0" w:color="auto"/>
            <w:bottom w:val="none" w:sz="0" w:space="0" w:color="auto"/>
            <w:right w:val="none" w:sz="0" w:space="0" w:color="auto"/>
          </w:divBdr>
        </w:div>
        <w:div w:id="1992951387">
          <w:marLeft w:val="480"/>
          <w:marRight w:val="0"/>
          <w:marTop w:val="0"/>
          <w:marBottom w:val="0"/>
          <w:divBdr>
            <w:top w:val="none" w:sz="0" w:space="0" w:color="auto"/>
            <w:left w:val="none" w:sz="0" w:space="0" w:color="auto"/>
            <w:bottom w:val="none" w:sz="0" w:space="0" w:color="auto"/>
            <w:right w:val="none" w:sz="0" w:space="0" w:color="auto"/>
          </w:divBdr>
        </w:div>
        <w:div w:id="1647007731">
          <w:marLeft w:val="480"/>
          <w:marRight w:val="0"/>
          <w:marTop w:val="0"/>
          <w:marBottom w:val="0"/>
          <w:divBdr>
            <w:top w:val="none" w:sz="0" w:space="0" w:color="auto"/>
            <w:left w:val="none" w:sz="0" w:space="0" w:color="auto"/>
            <w:bottom w:val="none" w:sz="0" w:space="0" w:color="auto"/>
            <w:right w:val="none" w:sz="0" w:space="0" w:color="auto"/>
          </w:divBdr>
        </w:div>
        <w:div w:id="416175164">
          <w:marLeft w:val="480"/>
          <w:marRight w:val="0"/>
          <w:marTop w:val="0"/>
          <w:marBottom w:val="0"/>
          <w:divBdr>
            <w:top w:val="none" w:sz="0" w:space="0" w:color="auto"/>
            <w:left w:val="none" w:sz="0" w:space="0" w:color="auto"/>
            <w:bottom w:val="none" w:sz="0" w:space="0" w:color="auto"/>
            <w:right w:val="none" w:sz="0" w:space="0" w:color="auto"/>
          </w:divBdr>
        </w:div>
        <w:div w:id="377509081">
          <w:marLeft w:val="480"/>
          <w:marRight w:val="0"/>
          <w:marTop w:val="0"/>
          <w:marBottom w:val="0"/>
          <w:divBdr>
            <w:top w:val="none" w:sz="0" w:space="0" w:color="auto"/>
            <w:left w:val="none" w:sz="0" w:space="0" w:color="auto"/>
            <w:bottom w:val="none" w:sz="0" w:space="0" w:color="auto"/>
            <w:right w:val="none" w:sz="0" w:space="0" w:color="auto"/>
          </w:divBdr>
        </w:div>
        <w:div w:id="606473836">
          <w:marLeft w:val="480"/>
          <w:marRight w:val="0"/>
          <w:marTop w:val="0"/>
          <w:marBottom w:val="0"/>
          <w:divBdr>
            <w:top w:val="none" w:sz="0" w:space="0" w:color="auto"/>
            <w:left w:val="none" w:sz="0" w:space="0" w:color="auto"/>
            <w:bottom w:val="none" w:sz="0" w:space="0" w:color="auto"/>
            <w:right w:val="none" w:sz="0" w:space="0" w:color="auto"/>
          </w:divBdr>
        </w:div>
        <w:div w:id="1097406053">
          <w:marLeft w:val="480"/>
          <w:marRight w:val="0"/>
          <w:marTop w:val="0"/>
          <w:marBottom w:val="0"/>
          <w:divBdr>
            <w:top w:val="none" w:sz="0" w:space="0" w:color="auto"/>
            <w:left w:val="none" w:sz="0" w:space="0" w:color="auto"/>
            <w:bottom w:val="none" w:sz="0" w:space="0" w:color="auto"/>
            <w:right w:val="none" w:sz="0" w:space="0" w:color="auto"/>
          </w:divBdr>
        </w:div>
      </w:divsChild>
    </w:div>
    <w:div w:id="1063022822">
      <w:bodyDiv w:val="1"/>
      <w:marLeft w:val="0"/>
      <w:marRight w:val="0"/>
      <w:marTop w:val="0"/>
      <w:marBottom w:val="0"/>
      <w:divBdr>
        <w:top w:val="none" w:sz="0" w:space="0" w:color="auto"/>
        <w:left w:val="none" w:sz="0" w:space="0" w:color="auto"/>
        <w:bottom w:val="none" w:sz="0" w:space="0" w:color="auto"/>
        <w:right w:val="none" w:sz="0" w:space="0" w:color="auto"/>
      </w:divBdr>
    </w:div>
    <w:div w:id="1063212092">
      <w:bodyDiv w:val="1"/>
      <w:marLeft w:val="0"/>
      <w:marRight w:val="0"/>
      <w:marTop w:val="0"/>
      <w:marBottom w:val="0"/>
      <w:divBdr>
        <w:top w:val="none" w:sz="0" w:space="0" w:color="auto"/>
        <w:left w:val="none" w:sz="0" w:space="0" w:color="auto"/>
        <w:bottom w:val="none" w:sz="0" w:space="0" w:color="auto"/>
        <w:right w:val="none" w:sz="0" w:space="0" w:color="auto"/>
      </w:divBdr>
    </w:div>
    <w:div w:id="1063409905">
      <w:bodyDiv w:val="1"/>
      <w:marLeft w:val="0"/>
      <w:marRight w:val="0"/>
      <w:marTop w:val="0"/>
      <w:marBottom w:val="0"/>
      <w:divBdr>
        <w:top w:val="none" w:sz="0" w:space="0" w:color="auto"/>
        <w:left w:val="none" w:sz="0" w:space="0" w:color="auto"/>
        <w:bottom w:val="none" w:sz="0" w:space="0" w:color="auto"/>
        <w:right w:val="none" w:sz="0" w:space="0" w:color="auto"/>
      </w:divBdr>
    </w:div>
    <w:div w:id="1063413008">
      <w:bodyDiv w:val="1"/>
      <w:marLeft w:val="0"/>
      <w:marRight w:val="0"/>
      <w:marTop w:val="0"/>
      <w:marBottom w:val="0"/>
      <w:divBdr>
        <w:top w:val="none" w:sz="0" w:space="0" w:color="auto"/>
        <w:left w:val="none" w:sz="0" w:space="0" w:color="auto"/>
        <w:bottom w:val="none" w:sz="0" w:space="0" w:color="auto"/>
        <w:right w:val="none" w:sz="0" w:space="0" w:color="auto"/>
      </w:divBdr>
    </w:div>
    <w:div w:id="1064108219">
      <w:bodyDiv w:val="1"/>
      <w:marLeft w:val="0"/>
      <w:marRight w:val="0"/>
      <w:marTop w:val="0"/>
      <w:marBottom w:val="0"/>
      <w:divBdr>
        <w:top w:val="none" w:sz="0" w:space="0" w:color="auto"/>
        <w:left w:val="none" w:sz="0" w:space="0" w:color="auto"/>
        <w:bottom w:val="none" w:sz="0" w:space="0" w:color="auto"/>
        <w:right w:val="none" w:sz="0" w:space="0" w:color="auto"/>
      </w:divBdr>
    </w:div>
    <w:div w:id="1064261775">
      <w:bodyDiv w:val="1"/>
      <w:marLeft w:val="0"/>
      <w:marRight w:val="0"/>
      <w:marTop w:val="0"/>
      <w:marBottom w:val="0"/>
      <w:divBdr>
        <w:top w:val="none" w:sz="0" w:space="0" w:color="auto"/>
        <w:left w:val="none" w:sz="0" w:space="0" w:color="auto"/>
        <w:bottom w:val="none" w:sz="0" w:space="0" w:color="auto"/>
        <w:right w:val="none" w:sz="0" w:space="0" w:color="auto"/>
      </w:divBdr>
    </w:div>
    <w:div w:id="1064597991">
      <w:bodyDiv w:val="1"/>
      <w:marLeft w:val="0"/>
      <w:marRight w:val="0"/>
      <w:marTop w:val="0"/>
      <w:marBottom w:val="0"/>
      <w:divBdr>
        <w:top w:val="none" w:sz="0" w:space="0" w:color="auto"/>
        <w:left w:val="none" w:sz="0" w:space="0" w:color="auto"/>
        <w:bottom w:val="none" w:sz="0" w:space="0" w:color="auto"/>
        <w:right w:val="none" w:sz="0" w:space="0" w:color="auto"/>
      </w:divBdr>
    </w:div>
    <w:div w:id="1064718042">
      <w:bodyDiv w:val="1"/>
      <w:marLeft w:val="0"/>
      <w:marRight w:val="0"/>
      <w:marTop w:val="0"/>
      <w:marBottom w:val="0"/>
      <w:divBdr>
        <w:top w:val="none" w:sz="0" w:space="0" w:color="auto"/>
        <w:left w:val="none" w:sz="0" w:space="0" w:color="auto"/>
        <w:bottom w:val="none" w:sz="0" w:space="0" w:color="auto"/>
        <w:right w:val="none" w:sz="0" w:space="0" w:color="auto"/>
      </w:divBdr>
      <w:divsChild>
        <w:div w:id="1118061416">
          <w:marLeft w:val="480"/>
          <w:marRight w:val="0"/>
          <w:marTop w:val="0"/>
          <w:marBottom w:val="0"/>
          <w:divBdr>
            <w:top w:val="none" w:sz="0" w:space="0" w:color="auto"/>
            <w:left w:val="none" w:sz="0" w:space="0" w:color="auto"/>
            <w:bottom w:val="none" w:sz="0" w:space="0" w:color="auto"/>
            <w:right w:val="none" w:sz="0" w:space="0" w:color="auto"/>
          </w:divBdr>
        </w:div>
        <w:div w:id="429593892">
          <w:marLeft w:val="480"/>
          <w:marRight w:val="0"/>
          <w:marTop w:val="0"/>
          <w:marBottom w:val="0"/>
          <w:divBdr>
            <w:top w:val="none" w:sz="0" w:space="0" w:color="auto"/>
            <w:left w:val="none" w:sz="0" w:space="0" w:color="auto"/>
            <w:bottom w:val="none" w:sz="0" w:space="0" w:color="auto"/>
            <w:right w:val="none" w:sz="0" w:space="0" w:color="auto"/>
          </w:divBdr>
        </w:div>
        <w:div w:id="577910939">
          <w:marLeft w:val="480"/>
          <w:marRight w:val="0"/>
          <w:marTop w:val="0"/>
          <w:marBottom w:val="0"/>
          <w:divBdr>
            <w:top w:val="none" w:sz="0" w:space="0" w:color="auto"/>
            <w:left w:val="none" w:sz="0" w:space="0" w:color="auto"/>
            <w:bottom w:val="none" w:sz="0" w:space="0" w:color="auto"/>
            <w:right w:val="none" w:sz="0" w:space="0" w:color="auto"/>
          </w:divBdr>
        </w:div>
        <w:div w:id="922839884">
          <w:marLeft w:val="480"/>
          <w:marRight w:val="0"/>
          <w:marTop w:val="0"/>
          <w:marBottom w:val="0"/>
          <w:divBdr>
            <w:top w:val="none" w:sz="0" w:space="0" w:color="auto"/>
            <w:left w:val="none" w:sz="0" w:space="0" w:color="auto"/>
            <w:bottom w:val="none" w:sz="0" w:space="0" w:color="auto"/>
            <w:right w:val="none" w:sz="0" w:space="0" w:color="auto"/>
          </w:divBdr>
        </w:div>
        <w:div w:id="1665354495">
          <w:marLeft w:val="480"/>
          <w:marRight w:val="0"/>
          <w:marTop w:val="0"/>
          <w:marBottom w:val="0"/>
          <w:divBdr>
            <w:top w:val="none" w:sz="0" w:space="0" w:color="auto"/>
            <w:left w:val="none" w:sz="0" w:space="0" w:color="auto"/>
            <w:bottom w:val="none" w:sz="0" w:space="0" w:color="auto"/>
            <w:right w:val="none" w:sz="0" w:space="0" w:color="auto"/>
          </w:divBdr>
        </w:div>
        <w:div w:id="1069039551">
          <w:marLeft w:val="480"/>
          <w:marRight w:val="0"/>
          <w:marTop w:val="0"/>
          <w:marBottom w:val="0"/>
          <w:divBdr>
            <w:top w:val="none" w:sz="0" w:space="0" w:color="auto"/>
            <w:left w:val="none" w:sz="0" w:space="0" w:color="auto"/>
            <w:bottom w:val="none" w:sz="0" w:space="0" w:color="auto"/>
            <w:right w:val="none" w:sz="0" w:space="0" w:color="auto"/>
          </w:divBdr>
        </w:div>
        <w:div w:id="535313357">
          <w:marLeft w:val="480"/>
          <w:marRight w:val="0"/>
          <w:marTop w:val="0"/>
          <w:marBottom w:val="0"/>
          <w:divBdr>
            <w:top w:val="none" w:sz="0" w:space="0" w:color="auto"/>
            <w:left w:val="none" w:sz="0" w:space="0" w:color="auto"/>
            <w:bottom w:val="none" w:sz="0" w:space="0" w:color="auto"/>
            <w:right w:val="none" w:sz="0" w:space="0" w:color="auto"/>
          </w:divBdr>
        </w:div>
        <w:div w:id="1124419820">
          <w:marLeft w:val="480"/>
          <w:marRight w:val="0"/>
          <w:marTop w:val="0"/>
          <w:marBottom w:val="0"/>
          <w:divBdr>
            <w:top w:val="none" w:sz="0" w:space="0" w:color="auto"/>
            <w:left w:val="none" w:sz="0" w:space="0" w:color="auto"/>
            <w:bottom w:val="none" w:sz="0" w:space="0" w:color="auto"/>
            <w:right w:val="none" w:sz="0" w:space="0" w:color="auto"/>
          </w:divBdr>
        </w:div>
        <w:div w:id="871266730">
          <w:marLeft w:val="480"/>
          <w:marRight w:val="0"/>
          <w:marTop w:val="0"/>
          <w:marBottom w:val="0"/>
          <w:divBdr>
            <w:top w:val="none" w:sz="0" w:space="0" w:color="auto"/>
            <w:left w:val="none" w:sz="0" w:space="0" w:color="auto"/>
            <w:bottom w:val="none" w:sz="0" w:space="0" w:color="auto"/>
            <w:right w:val="none" w:sz="0" w:space="0" w:color="auto"/>
          </w:divBdr>
        </w:div>
        <w:div w:id="391999077">
          <w:marLeft w:val="480"/>
          <w:marRight w:val="0"/>
          <w:marTop w:val="0"/>
          <w:marBottom w:val="0"/>
          <w:divBdr>
            <w:top w:val="none" w:sz="0" w:space="0" w:color="auto"/>
            <w:left w:val="none" w:sz="0" w:space="0" w:color="auto"/>
            <w:bottom w:val="none" w:sz="0" w:space="0" w:color="auto"/>
            <w:right w:val="none" w:sz="0" w:space="0" w:color="auto"/>
          </w:divBdr>
        </w:div>
        <w:div w:id="1286084438">
          <w:marLeft w:val="480"/>
          <w:marRight w:val="0"/>
          <w:marTop w:val="0"/>
          <w:marBottom w:val="0"/>
          <w:divBdr>
            <w:top w:val="none" w:sz="0" w:space="0" w:color="auto"/>
            <w:left w:val="none" w:sz="0" w:space="0" w:color="auto"/>
            <w:bottom w:val="none" w:sz="0" w:space="0" w:color="auto"/>
            <w:right w:val="none" w:sz="0" w:space="0" w:color="auto"/>
          </w:divBdr>
        </w:div>
        <w:div w:id="1520192313">
          <w:marLeft w:val="480"/>
          <w:marRight w:val="0"/>
          <w:marTop w:val="0"/>
          <w:marBottom w:val="0"/>
          <w:divBdr>
            <w:top w:val="none" w:sz="0" w:space="0" w:color="auto"/>
            <w:left w:val="none" w:sz="0" w:space="0" w:color="auto"/>
            <w:bottom w:val="none" w:sz="0" w:space="0" w:color="auto"/>
            <w:right w:val="none" w:sz="0" w:space="0" w:color="auto"/>
          </w:divBdr>
        </w:div>
        <w:div w:id="1851407446">
          <w:marLeft w:val="480"/>
          <w:marRight w:val="0"/>
          <w:marTop w:val="0"/>
          <w:marBottom w:val="0"/>
          <w:divBdr>
            <w:top w:val="none" w:sz="0" w:space="0" w:color="auto"/>
            <w:left w:val="none" w:sz="0" w:space="0" w:color="auto"/>
            <w:bottom w:val="none" w:sz="0" w:space="0" w:color="auto"/>
            <w:right w:val="none" w:sz="0" w:space="0" w:color="auto"/>
          </w:divBdr>
        </w:div>
        <w:div w:id="1148060133">
          <w:marLeft w:val="480"/>
          <w:marRight w:val="0"/>
          <w:marTop w:val="0"/>
          <w:marBottom w:val="0"/>
          <w:divBdr>
            <w:top w:val="none" w:sz="0" w:space="0" w:color="auto"/>
            <w:left w:val="none" w:sz="0" w:space="0" w:color="auto"/>
            <w:bottom w:val="none" w:sz="0" w:space="0" w:color="auto"/>
            <w:right w:val="none" w:sz="0" w:space="0" w:color="auto"/>
          </w:divBdr>
        </w:div>
        <w:div w:id="1140345790">
          <w:marLeft w:val="480"/>
          <w:marRight w:val="0"/>
          <w:marTop w:val="0"/>
          <w:marBottom w:val="0"/>
          <w:divBdr>
            <w:top w:val="none" w:sz="0" w:space="0" w:color="auto"/>
            <w:left w:val="none" w:sz="0" w:space="0" w:color="auto"/>
            <w:bottom w:val="none" w:sz="0" w:space="0" w:color="auto"/>
            <w:right w:val="none" w:sz="0" w:space="0" w:color="auto"/>
          </w:divBdr>
        </w:div>
        <w:div w:id="1596476858">
          <w:marLeft w:val="480"/>
          <w:marRight w:val="0"/>
          <w:marTop w:val="0"/>
          <w:marBottom w:val="0"/>
          <w:divBdr>
            <w:top w:val="none" w:sz="0" w:space="0" w:color="auto"/>
            <w:left w:val="none" w:sz="0" w:space="0" w:color="auto"/>
            <w:bottom w:val="none" w:sz="0" w:space="0" w:color="auto"/>
            <w:right w:val="none" w:sz="0" w:space="0" w:color="auto"/>
          </w:divBdr>
        </w:div>
        <w:div w:id="1954744808">
          <w:marLeft w:val="480"/>
          <w:marRight w:val="0"/>
          <w:marTop w:val="0"/>
          <w:marBottom w:val="0"/>
          <w:divBdr>
            <w:top w:val="none" w:sz="0" w:space="0" w:color="auto"/>
            <w:left w:val="none" w:sz="0" w:space="0" w:color="auto"/>
            <w:bottom w:val="none" w:sz="0" w:space="0" w:color="auto"/>
            <w:right w:val="none" w:sz="0" w:space="0" w:color="auto"/>
          </w:divBdr>
        </w:div>
        <w:div w:id="33164140">
          <w:marLeft w:val="480"/>
          <w:marRight w:val="0"/>
          <w:marTop w:val="0"/>
          <w:marBottom w:val="0"/>
          <w:divBdr>
            <w:top w:val="none" w:sz="0" w:space="0" w:color="auto"/>
            <w:left w:val="none" w:sz="0" w:space="0" w:color="auto"/>
            <w:bottom w:val="none" w:sz="0" w:space="0" w:color="auto"/>
            <w:right w:val="none" w:sz="0" w:space="0" w:color="auto"/>
          </w:divBdr>
        </w:div>
        <w:div w:id="1201868102">
          <w:marLeft w:val="480"/>
          <w:marRight w:val="0"/>
          <w:marTop w:val="0"/>
          <w:marBottom w:val="0"/>
          <w:divBdr>
            <w:top w:val="none" w:sz="0" w:space="0" w:color="auto"/>
            <w:left w:val="none" w:sz="0" w:space="0" w:color="auto"/>
            <w:bottom w:val="none" w:sz="0" w:space="0" w:color="auto"/>
            <w:right w:val="none" w:sz="0" w:space="0" w:color="auto"/>
          </w:divBdr>
        </w:div>
        <w:div w:id="1182207238">
          <w:marLeft w:val="480"/>
          <w:marRight w:val="0"/>
          <w:marTop w:val="0"/>
          <w:marBottom w:val="0"/>
          <w:divBdr>
            <w:top w:val="none" w:sz="0" w:space="0" w:color="auto"/>
            <w:left w:val="none" w:sz="0" w:space="0" w:color="auto"/>
            <w:bottom w:val="none" w:sz="0" w:space="0" w:color="auto"/>
            <w:right w:val="none" w:sz="0" w:space="0" w:color="auto"/>
          </w:divBdr>
        </w:div>
        <w:div w:id="617612166">
          <w:marLeft w:val="480"/>
          <w:marRight w:val="0"/>
          <w:marTop w:val="0"/>
          <w:marBottom w:val="0"/>
          <w:divBdr>
            <w:top w:val="none" w:sz="0" w:space="0" w:color="auto"/>
            <w:left w:val="none" w:sz="0" w:space="0" w:color="auto"/>
            <w:bottom w:val="none" w:sz="0" w:space="0" w:color="auto"/>
            <w:right w:val="none" w:sz="0" w:space="0" w:color="auto"/>
          </w:divBdr>
        </w:div>
        <w:div w:id="1044793952">
          <w:marLeft w:val="480"/>
          <w:marRight w:val="0"/>
          <w:marTop w:val="0"/>
          <w:marBottom w:val="0"/>
          <w:divBdr>
            <w:top w:val="none" w:sz="0" w:space="0" w:color="auto"/>
            <w:left w:val="none" w:sz="0" w:space="0" w:color="auto"/>
            <w:bottom w:val="none" w:sz="0" w:space="0" w:color="auto"/>
            <w:right w:val="none" w:sz="0" w:space="0" w:color="auto"/>
          </w:divBdr>
        </w:div>
        <w:div w:id="1958674843">
          <w:marLeft w:val="480"/>
          <w:marRight w:val="0"/>
          <w:marTop w:val="0"/>
          <w:marBottom w:val="0"/>
          <w:divBdr>
            <w:top w:val="none" w:sz="0" w:space="0" w:color="auto"/>
            <w:left w:val="none" w:sz="0" w:space="0" w:color="auto"/>
            <w:bottom w:val="none" w:sz="0" w:space="0" w:color="auto"/>
            <w:right w:val="none" w:sz="0" w:space="0" w:color="auto"/>
          </w:divBdr>
        </w:div>
        <w:div w:id="426967749">
          <w:marLeft w:val="480"/>
          <w:marRight w:val="0"/>
          <w:marTop w:val="0"/>
          <w:marBottom w:val="0"/>
          <w:divBdr>
            <w:top w:val="none" w:sz="0" w:space="0" w:color="auto"/>
            <w:left w:val="none" w:sz="0" w:space="0" w:color="auto"/>
            <w:bottom w:val="none" w:sz="0" w:space="0" w:color="auto"/>
            <w:right w:val="none" w:sz="0" w:space="0" w:color="auto"/>
          </w:divBdr>
        </w:div>
        <w:div w:id="1361205145">
          <w:marLeft w:val="480"/>
          <w:marRight w:val="0"/>
          <w:marTop w:val="0"/>
          <w:marBottom w:val="0"/>
          <w:divBdr>
            <w:top w:val="none" w:sz="0" w:space="0" w:color="auto"/>
            <w:left w:val="none" w:sz="0" w:space="0" w:color="auto"/>
            <w:bottom w:val="none" w:sz="0" w:space="0" w:color="auto"/>
            <w:right w:val="none" w:sz="0" w:space="0" w:color="auto"/>
          </w:divBdr>
        </w:div>
        <w:div w:id="860819602">
          <w:marLeft w:val="480"/>
          <w:marRight w:val="0"/>
          <w:marTop w:val="0"/>
          <w:marBottom w:val="0"/>
          <w:divBdr>
            <w:top w:val="none" w:sz="0" w:space="0" w:color="auto"/>
            <w:left w:val="none" w:sz="0" w:space="0" w:color="auto"/>
            <w:bottom w:val="none" w:sz="0" w:space="0" w:color="auto"/>
            <w:right w:val="none" w:sz="0" w:space="0" w:color="auto"/>
          </w:divBdr>
        </w:div>
        <w:div w:id="1355033878">
          <w:marLeft w:val="480"/>
          <w:marRight w:val="0"/>
          <w:marTop w:val="0"/>
          <w:marBottom w:val="0"/>
          <w:divBdr>
            <w:top w:val="none" w:sz="0" w:space="0" w:color="auto"/>
            <w:left w:val="none" w:sz="0" w:space="0" w:color="auto"/>
            <w:bottom w:val="none" w:sz="0" w:space="0" w:color="auto"/>
            <w:right w:val="none" w:sz="0" w:space="0" w:color="auto"/>
          </w:divBdr>
        </w:div>
        <w:div w:id="932470133">
          <w:marLeft w:val="480"/>
          <w:marRight w:val="0"/>
          <w:marTop w:val="0"/>
          <w:marBottom w:val="0"/>
          <w:divBdr>
            <w:top w:val="none" w:sz="0" w:space="0" w:color="auto"/>
            <w:left w:val="none" w:sz="0" w:space="0" w:color="auto"/>
            <w:bottom w:val="none" w:sz="0" w:space="0" w:color="auto"/>
            <w:right w:val="none" w:sz="0" w:space="0" w:color="auto"/>
          </w:divBdr>
        </w:div>
        <w:div w:id="1944216972">
          <w:marLeft w:val="480"/>
          <w:marRight w:val="0"/>
          <w:marTop w:val="0"/>
          <w:marBottom w:val="0"/>
          <w:divBdr>
            <w:top w:val="none" w:sz="0" w:space="0" w:color="auto"/>
            <w:left w:val="none" w:sz="0" w:space="0" w:color="auto"/>
            <w:bottom w:val="none" w:sz="0" w:space="0" w:color="auto"/>
            <w:right w:val="none" w:sz="0" w:space="0" w:color="auto"/>
          </w:divBdr>
        </w:div>
        <w:div w:id="1326859981">
          <w:marLeft w:val="480"/>
          <w:marRight w:val="0"/>
          <w:marTop w:val="0"/>
          <w:marBottom w:val="0"/>
          <w:divBdr>
            <w:top w:val="none" w:sz="0" w:space="0" w:color="auto"/>
            <w:left w:val="none" w:sz="0" w:space="0" w:color="auto"/>
            <w:bottom w:val="none" w:sz="0" w:space="0" w:color="auto"/>
            <w:right w:val="none" w:sz="0" w:space="0" w:color="auto"/>
          </w:divBdr>
        </w:div>
        <w:div w:id="1157838637">
          <w:marLeft w:val="480"/>
          <w:marRight w:val="0"/>
          <w:marTop w:val="0"/>
          <w:marBottom w:val="0"/>
          <w:divBdr>
            <w:top w:val="none" w:sz="0" w:space="0" w:color="auto"/>
            <w:left w:val="none" w:sz="0" w:space="0" w:color="auto"/>
            <w:bottom w:val="none" w:sz="0" w:space="0" w:color="auto"/>
            <w:right w:val="none" w:sz="0" w:space="0" w:color="auto"/>
          </w:divBdr>
        </w:div>
        <w:div w:id="1395156667">
          <w:marLeft w:val="480"/>
          <w:marRight w:val="0"/>
          <w:marTop w:val="0"/>
          <w:marBottom w:val="0"/>
          <w:divBdr>
            <w:top w:val="none" w:sz="0" w:space="0" w:color="auto"/>
            <w:left w:val="none" w:sz="0" w:space="0" w:color="auto"/>
            <w:bottom w:val="none" w:sz="0" w:space="0" w:color="auto"/>
            <w:right w:val="none" w:sz="0" w:space="0" w:color="auto"/>
          </w:divBdr>
        </w:div>
        <w:div w:id="957493542">
          <w:marLeft w:val="480"/>
          <w:marRight w:val="0"/>
          <w:marTop w:val="0"/>
          <w:marBottom w:val="0"/>
          <w:divBdr>
            <w:top w:val="none" w:sz="0" w:space="0" w:color="auto"/>
            <w:left w:val="none" w:sz="0" w:space="0" w:color="auto"/>
            <w:bottom w:val="none" w:sz="0" w:space="0" w:color="auto"/>
            <w:right w:val="none" w:sz="0" w:space="0" w:color="auto"/>
          </w:divBdr>
        </w:div>
        <w:div w:id="593516613">
          <w:marLeft w:val="480"/>
          <w:marRight w:val="0"/>
          <w:marTop w:val="0"/>
          <w:marBottom w:val="0"/>
          <w:divBdr>
            <w:top w:val="none" w:sz="0" w:space="0" w:color="auto"/>
            <w:left w:val="none" w:sz="0" w:space="0" w:color="auto"/>
            <w:bottom w:val="none" w:sz="0" w:space="0" w:color="auto"/>
            <w:right w:val="none" w:sz="0" w:space="0" w:color="auto"/>
          </w:divBdr>
        </w:div>
        <w:div w:id="1633704600">
          <w:marLeft w:val="480"/>
          <w:marRight w:val="0"/>
          <w:marTop w:val="0"/>
          <w:marBottom w:val="0"/>
          <w:divBdr>
            <w:top w:val="none" w:sz="0" w:space="0" w:color="auto"/>
            <w:left w:val="none" w:sz="0" w:space="0" w:color="auto"/>
            <w:bottom w:val="none" w:sz="0" w:space="0" w:color="auto"/>
            <w:right w:val="none" w:sz="0" w:space="0" w:color="auto"/>
          </w:divBdr>
        </w:div>
        <w:div w:id="157043069">
          <w:marLeft w:val="480"/>
          <w:marRight w:val="0"/>
          <w:marTop w:val="0"/>
          <w:marBottom w:val="0"/>
          <w:divBdr>
            <w:top w:val="none" w:sz="0" w:space="0" w:color="auto"/>
            <w:left w:val="none" w:sz="0" w:space="0" w:color="auto"/>
            <w:bottom w:val="none" w:sz="0" w:space="0" w:color="auto"/>
            <w:right w:val="none" w:sz="0" w:space="0" w:color="auto"/>
          </w:divBdr>
        </w:div>
        <w:div w:id="1777283246">
          <w:marLeft w:val="480"/>
          <w:marRight w:val="0"/>
          <w:marTop w:val="0"/>
          <w:marBottom w:val="0"/>
          <w:divBdr>
            <w:top w:val="none" w:sz="0" w:space="0" w:color="auto"/>
            <w:left w:val="none" w:sz="0" w:space="0" w:color="auto"/>
            <w:bottom w:val="none" w:sz="0" w:space="0" w:color="auto"/>
            <w:right w:val="none" w:sz="0" w:space="0" w:color="auto"/>
          </w:divBdr>
        </w:div>
        <w:div w:id="262694127">
          <w:marLeft w:val="480"/>
          <w:marRight w:val="0"/>
          <w:marTop w:val="0"/>
          <w:marBottom w:val="0"/>
          <w:divBdr>
            <w:top w:val="none" w:sz="0" w:space="0" w:color="auto"/>
            <w:left w:val="none" w:sz="0" w:space="0" w:color="auto"/>
            <w:bottom w:val="none" w:sz="0" w:space="0" w:color="auto"/>
            <w:right w:val="none" w:sz="0" w:space="0" w:color="auto"/>
          </w:divBdr>
        </w:div>
        <w:div w:id="1217283446">
          <w:marLeft w:val="480"/>
          <w:marRight w:val="0"/>
          <w:marTop w:val="0"/>
          <w:marBottom w:val="0"/>
          <w:divBdr>
            <w:top w:val="none" w:sz="0" w:space="0" w:color="auto"/>
            <w:left w:val="none" w:sz="0" w:space="0" w:color="auto"/>
            <w:bottom w:val="none" w:sz="0" w:space="0" w:color="auto"/>
            <w:right w:val="none" w:sz="0" w:space="0" w:color="auto"/>
          </w:divBdr>
        </w:div>
        <w:div w:id="1238783969">
          <w:marLeft w:val="480"/>
          <w:marRight w:val="0"/>
          <w:marTop w:val="0"/>
          <w:marBottom w:val="0"/>
          <w:divBdr>
            <w:top w:val="none" w:sz="0" w:space="0" w:color="auto"/>
            <w:left w:val="none" w:sz="0" w:space="0" w:color="auto"/>
            <w:bottom w:val="none" w:sz="0" w:space="0" w:color="auto"/>
            <w:right w:val="none" w:sz="0" w:space="0" w:color="auto"/>
          </w:divBdr>
        </w:div>
        <w:div w:id="1955743135">
          <w:marLeft w:val="480"/>
          <w:marRight w:val="0"/>
          <w:marTop w:val="0"/>
          <w:marBottom w:val="0"/>
          <w:divBdr>
            <w:top w:val="none" w:sz="0" w:space="0" w:color="auto"/>
            <w:left w:val="none" w:sz="0" w:space="0" w:color="auto"/>
            <w:bottom w:val="none" w:sz="0" w:space="0" w:color="auto"/>
            <w:right w:val="none" w:sz="0" w:space="0" w:color="auto"/>
          </w:divBdr>
        </w:div>
        <w:div w:id="2045476029">
          <w:marLeft w:val="480"/>
          <w:marRight w:val="0"/>
          <w:marTop w:val="0"/>
          <w:marBottom w:val="0"/>
          <w:divBdr>
            <w:top w:val="none" w:sz="0" w:space="0" w:color="auto"/>
            <w:left w:val="none" w:sz="0" w:space="0" w:color="auto"/>
            <w:bottom w:val="none" w:sz="0" w:space="0" w:color="auto"/>
            <w:right w:val="none" w:sz="0" w:space="0" w:color="auto"/>
          </w:divBdr>
        </w:div>
        <w:div w:id="371347966">
          <w:marLeft w:val="480"/>
          <w:marRight w:val="0"/>
          <w:marTop w:val="0"/>
          <w:marBottom w:val="0"/>
          <w:divBdr>
            <w:top w:val="none" w:sz="0" w:space="0" w:color="auto"/>
            <w:left w:val="none" w:sz="0" w:space="0" w:color="auto"/>
            <w:bottom w:val="none" w:sz="0" w:space="0" w:color="auto"/>
            <w:right w:val="none" w:sz="0" w:space="0" w:color="auto"/>
          </w:divBdr>
        </w:div>
        <w:div w:id="604313948">
          <w:marLeft w:val="480"/>
          <w:marRight w:val="0"/>
          <w:marTop w:val="0"/>
          <w:marBottom w:val="0"/>
          <w:divBdr>
            <w:top w:val="none" w:sz="0" w:space="0" w:color="auto"/>
            <w:left w:val="none" w:sz="0" w:space="0" w:color="auto"/>
            <w:bottom w:val="none" w:sz="0" w:space="0" w:color="auto"/>
            <w:right w:val="none" w:sz="0" w:space="0" w:color="auto"/>
          </w:divBdr>
        </w:div>
        <w:div w:id="1842354573">
          <w:marLeft w:val="480"/>
          <w:marRight w:val="0"/>
          <w:marTop w:val="0"/>
          <w:marBottom w:val="0"/>
          <w:divBdr>
            <w:top w:val="none" w:sz="0" w:space="0" w:color="auto"/>
            <w:left w:val="none" w:sz="0" w:space="0" w:color="auto"/>
            <w:bottom w:val="none" w:sz="0" w:space="0" w:color="auto"/>
            <w:right w:val="none" w:sz="0" w:space="0" w:color="auto"/>
          </w:divBdr>
        </w:div>
        <w:div w:id="1027100872">
          <w:marLeft w:val="480"/>
          <w:marRight w:val="0"/>
          <w:marTop w:val="0"/>
          <w:marBottom w:val="0"/>
          <w:divBdr>
            <w:top w:val="none" w:sz="0" w:space="0" w:color="auto"/>
            <w:left w:val="none" w:sz="0" w:space="0" w:color="auto"/>
            <w:bottom w:val="none" w:sz="0" w:space="0" w:color="auto"/>
            <w:right w:val="none" w:sz="0" w:space="0" w:color="auto"/>
          </w:divBdr>
        </w:div>
        <w:div w:id="634917837">
          <w:marLeft w:val="480"/>
          <w:marRight w:val="0"/>
          <w:marTop w:val="0"/>
          <w:marBottom w:val="0"/>
          <w:divBdr>
            <w:top w:val="none" w:sz="0" w:space="0" w:color="auto"/>
            <w:left w:val="none" w:sz="0" w:space="0" w:color="auto"/>
            <w:bottom w:val="none" w:sz="0" w:space="0" w:color="auto"/>
            <w:right w:val="none" w:sz="0" w:space="0" w:color="auto"/>
          </w:divBdr>
        </w:div>
        <w:div w:id="586811348">
          <w:marLeft w:val="480"/>
          <w:marRight w:val="0"/>
          <w:marTop w:val="0"/>
          <w:marBottom w:val="0"/>
          <w:divBdr>
            <w:top w:val="none" w:sz="0" w:space="0" w:color="auto"/>
            <w:left w:val="none" w:sz="0" w:space="0" w:color="auto"/>
            <w:bottom w:val="none" w:sz="0" w:space="0" w:color="auto"/>
            <w:right w:val="none" w:sz="0" w:space="0" w:color="auto"/>
          </w:divBdr>
        </w:div>
        <w:div w:id="1252353757">
          <w:marLeft w:val="480"/>
          <w:marRight w:val="0"/>
          <w:marTop w:val="0"/>
          <w:marBottom w:val="0"/>
          <w:divBdr>
            <w:top w:val="none" w:sz="0" w:space="0" w:color="auto"/>
            <w:left w:val="none" w:sz="0" w:space="0" w:color="auto"/>
            <w:bottom w:val="none" w:sz="0" w:space="0" w:color="auto"/>
            <w:right w:val="none" w:sz="0" w:space="0" w:color="auto"/>
          </w:divBdr>
        </w:div>
        <w:div w:id="1499349946">
          <w:marLeft w:val="480"/>
          <w:marRight w:val="0"/>
          <w:marTop w:val="0"/>
          <w:marBottom w:val="0"/>
          <w:divBdr>
            <w:top w:val="none" w:sz="0" w:space="0" w:color="auto"/>
            <w:left w:val="none" w:sz="0" w:space="0" w:color="auto"/>
            <w:bottom w:val="none" w:sz="0" w:space="0" w:color="auto"/>
            <w:right w:val="none" w:sz="0" w:space="0" w:color="auto"/>
          </w:divBdr>
        </w:div>
        <w:div w:id="1144347325">
          <w:marLeft w:val="480"/>
          <w:marRight w:val="0"/>
          <w:marTop w:val="0"/>
          <w:marBottom w:val="0"/>
          <w:divBdr>
            <w:top w:val="none" w:sz="0" w:space="0" w:color="auto"/>
            <w:left w:val="none" w:sz="0" w:space="0" w:color="auto"/>
            <w:bottom w:val="none" w:sz="0" w:space="0" w:color="auto"/>
            <w:right w:val="none" w:sz="0" w:space="0" w:color="auto"/>
          </w:divBdr>
        </w:div>
        <w:div w:id="687411378">
          <w:marLeft w:val="480"/>
          <w:marRight w:val="0"/>
          <w:marTop w:val="0"/>
          <w:marBottom w:val="0"/>
          <w:divBdr>
            <w:top w:val="none" w:sz="0" w:space="0" w:color="auto"/>
            <w:left w:val="none" w:sz="0" w:space="0" w:color="auto"/>
            <w:bottom w:val="none" w:sz="0" w:space="0" w:color="auto"/>
            <w:right w:val="none" w:sz="0" w:space="0" w:color="auto"/>
          </w:divBdr>
        </w:div>
        <w:div w:id="53437549">
          <w:marLeft w:val="480"/>
          <w:marRight w:val="0"/>
          <w:marTop w:val="0"/>
          <w:marBottom w:val="0"/>
          <w:divBdr>
            <w:top w:val="none" w:sz="0" w:space="0" w:color="auto"/>
            <w:left w:val="none" w:sz="0" w:space="0" w:color="auto"/>
            <w:bottom w:val="none" w:sz="0" w:space="0" w:color="auto"/>
            <w:right w:val="none" w:sz="0" w:space="0" w:color="auto"/>
          </w:divBdr>
        </w:div>
        <w:div w:id="1104114191">
          <w:marLeft w:val="480"/>
          <w:marRight w:val="0"/>
          <w:marTop w:val="0"/>
          <w:marBottom w:val="0"/>
          <w:divBdr>
            <w:top w:val="none" w:sz="0" w:space="0" w:color="auto"/>
            <w:left w:val="none" w:sz="0" w:space="0" w:color="auto"/>
            <w:bottom w:val="none" w:sz="0" w:space="0" w:color="auto"/>
            <w:right w:val="none" w:sz="0" w:space="0" w:color="auto"/>
          </w:divBdr>
        </w:div>
        <w:div w:id="1229920738">
          <w:marLeft w:val="480"/>
          <w:marRight w:val="0"/>
          <w:marTop w:val="0"/>
          <w:marBottom w:val="0"/>
          <w:divBdr>
            <w:top w:val="none" w:sz="0" w:space="0" w:color="auto"/>
            <w:left w:val="none" w:sz="0" w:space="0" w:color="auto"/>
            <w:bottom w:val="none" w:sz="0" w:space="0" w:color="auto"/>
            <w:right w:val="none" w:sz="0" w:space="0" w:color="auto"/>
          </w:divBdr>
        </w:div>
        <w:div w:id="1874536680">
          <w:marLeft w:val="480"/>
          <w:marRight w:val="0"/>
          <w:marTop w:val="0"/>
          <w:marBottom w:val="0"/>
          <w:divBdr>
            <w:top w:val="none" w:sz="0" w:space="0" w:color="auto"/>
            <w:left w:val="none" w:sz="0" w:space="0" w:color="auto"/>
            <w:bottom w:val="none" w:sz="0" w:space="0" w:color="auto"/>
            <w:right w:val="none" w:sz="0" w:space="0" w:color="auto"/>
          </w:divBdr>
        </w:div>
        <w:div w:id="1674575933">
          <w:marLeft w:val="480"/>
          <w:marRight w:val="0"/>
          <w:marTop w:val="0"/>
          <w:marBottom w:val="0"/>
          <w:divBdr>
            <w:top w:val="none" w:sz="0" w:space="0" w:color="auto"/>
            <w:left w:val="none" w:sz="0" w:space="0" w:color="auto"/>
            <w:bottom w:val="none" w:sz="0" w:space="0" w:color="auto"/>
            <w:right w:val="none" w:sz="0" w:space="0" w:color="auto"/>
          </w:divBdr>
        </w:div>
        <w:div w:id="1052193116">
          <w:marLeft w:val="480"/>
          <w:marRight w:val="0"/>
          <w:marTop w:val="0"/>
          <w:marBottom w:val="0"/>
          <w:divBdr>
            <w:top w:val="none" w:sz="0" w:space="0" w:color="auto"/>
            <w:left w:val="none" w:sz="0" w:space="0" w:color="auto"/>
            <w:bottom w:val="none" w:sz="0" w:space="0" w:color="auto"/>
            <w:right w:val="none" w:sz="0" w:space="0" w:color="auto"/>
          </w:divBdr>
        </w:div>
        <w:div w:id="960189002">
          <w:marLeft w:val="480"/>
          <w:marRight w:val="0"/>
          <w:marTop w:val="0"/>
          <w:marBottom w:val="0"/>
          <w:divBdr>
            <w:top w:val="none" w:sz="0" w:space="0" w:color="auto"/>
            <w:left w:val="none" w:sz="0" w:space="0" w:color="auto"/>
            <w:bottom w:val="none" w:sz="0" w:space="0" w:color="auto"/>
            <w:right w:val="none" w:sz="0" w:space="0" w:color="auto"/>
          </w:divBdr>
        </w:div>
        <w:div w:id="324551770">
          <w:marLeft w:val="480"/>
          <w:marRight w:val="0"/>
          <w:marTop w:val="0"/>
          <w:marBottom w:val="0"/>
          <w:divBdr>
            <w:top w:val="none" w:sz="0" w:space="0" w:color="auto"/>
            <w:left w:val="none" w:sz="0" w:space="0" w:color="auto"/>
            <w:bottom w:val="none" w:sz="0" w:space="0" w:color="auto"/>
            <w:right w:val="none" w:sz="0" w:space="0" w:color="auto"/>
          </w:divBdr>
        </w:div>
        <w:div w:id="1527015457">
          <w:marLeft w:val="480"/>
          <w:marRight w:val="0"/>
          <w:marTop w:val="0"/>
          <w:marBottom w:val="0"/>
          <w:divBdr>
            <w:top w:val="none" w:sz="0" w:space="0" w:color="auto"/>
            <w:left w:val="none" w:sz="0" w:space="0" w:color="auto"/>
            <w:bottom w:val="none" w:sz="0" w:space="0" w:color="auto"/>
            <w:right w:val="none" w:sz="0" w:space="0" w:color="auto"/>
          </w:divBdr>
        </w:div>
        <w:div w:id="1619333435">
          <w:marLeft w:val="480"/>
          <w:marRight w:val="0"/>
          <w:marTop w:val="0"/>
          <w:marBottom w:val="0"/>
          <w:divBdr>
            <w:top w:val="none" w:sz="0" w:space="0" w:color="auto"/>
            <w:left w:val="none" w:sz="0" w:space="0" w:color="auto"/>
            <w:bottom w:val="none" w:sz="0" w:space="0" w:color="auto"/>
            <w:right w:val="none" w:sz="0" w:space="0" w:color="auto"/>
          </w:divBdr>
        </w:div>
        <w:div w:id="604852666">
          <w:marLeft w:val="480"/>
          <w:marRight w:val="0"/>
          <w:marTop w:val="0"/>
          <w:marBottom w:val="0"/>
          <w:divBdr>
            <w:top w:val="none" w:sz="0" w:space="0" w:color="auto"/>
            <w:left w:val="none" w:sz="0" w:space="0" w:color="auto"/>
            <w:bottom w:val="none" w:sz="0" w:space="0" w:color="auto"/>
            <w:right w:val="none" w:sz="0" w:space="0" w:color="auto"/>
          </w:divBdr>
        </w:div>
        <w:div w:id="2071035209">
          <w:marLeft w:val="480"/>
          <w:marRight w:val="0"/>
          <w:marTop w:val="0"/>
          <w:marBottom w:val="0"/>
          <w:divBdr>
            <w:top w:val="none" w:sz="0" w:space="0" w:color="auto"/>
            <w:left w:val="none" w:sz="0" w:space="0" w:color="auto"/>
            <w:bottom w:val="none" w:sz="0" w:space="0" w:color="auto"/>
            <w:right w:val="none" w:sz="0" w:space="0" w:color="auto"/>
          </w:divBdr>
        </w:div>
        <w:div w:id="30233306">
          <w:marLeft w:val="480"/>
          <w:marRight w:val="0"/>
          <w:marTop w:val="0"/>
          <w:marBottom w:val="0"/>
          <w:divBdr>
            <w:top w:val="none" w:sz="0" w:space="0" w:color="auto"/>
            <w:left w:val="none" w:sz="0" w:space="0" w:color="auto"/>
            <w:bottom w:val="none" w:sz="0" w:space="0" w:color="auto"/>
            <w:right w:val="none" w:sz="0" w:space="0" w:color="auto"/>
          </w:divBdr>
        </w:div>
        <w:div w:id="351421375">
          <w:marLeft w:val="480"/>
          <w:marRight w:val="0"/>
          <w:marTop w:val="0"/>
          <w:marBottom w:val="0"/>
          <w:divBdr>
            <w:top w:val="none" w:sz="0" w:space="0" w:color="auto"/>
            <w:left w:val="none" w:sz="0" w:space="0" w:color="auto"/>
            <w:bottom w:val="none" w:sz="0" w:space="0" w:color="auto"/>
            <w:right w:val="none" w:sz="0" w:space="0" w:color="auto"/>
          </w:divBdr>
        </w:div>
        <w:div w:id="279998503">
          <w:marLeft w:val="480"/>
          <w:marRight w:val="0"/>
          <w:marTop w:val="0"/>
          <w:marBottom w:val="0"/>
          <w:divBdr>
            <w:top w:val="none" w:sz="0" w:space="0" w:color="auto"/>
            <w:left w:val="none" w:sz="0" w:space="0" w:color="auto"/>
            <w:bottom w:val="none" w:sz="0" w:space="0" w:color="auto"/>
            <w:right w:val="none" w:sz="0" w:space="0" w:color="auto"/>
          </w:divBdr>
        </w:div>
        <w:div w:id="804465987">
          <w:marLeft w:val="480"/>
          <w:marRight w:val="0"/>
          <w:marTop w:val="0"/>
          <w:marBottom w:val="0"/>
          <w:divBdr>
            <w:top w:val="none" w:sz="0" w:space="0" w:color="auto"/>
            <w:left w:val="none" w:sz="0" w:space="0" w:color="auto"/>
            <w:bottom w:val="none" w:sz="0" w:space="0" w:color="auto"/>
            <w:right w:val="none" w:sz="0" w:space="0" w:color="auto"/>
          </w:divBdr>
        </w:div>
        <w:div w:id="1736005964">
          <w:marLeft w:val="480"/>
          <w:marRight w:val="0"/>
          <w:marTop w:val="0"/>
          <w:marBottom w:val="0"/>
          <w:divBdr>
            <w:top w:val="none" w:sz="0" w:space="0" w:color="auto"/>
            <w:left w:val="none" w:sz="0" w:space="0" w:color="auto"/>
            <w:bottom w:val="none" w:sz="0" w:space="0" w:color="auto"/>
            <w:right w:val="none" w:sz="0" w:space="0" w:color="auto"/>
          </w:divBdr>
        </w:div>
        <w:div w:id="1844205488">
          <w:marLeft w:val="480"/>
          <w:marRight w:val="0"/>
          <w:marTop w:val="0"/>
          <w:marBottom w:val="0"/>
          <w:divBdr>
            <w:top w:val="none" w:sz="0" w:space="0" w:color="auto"/>
            <w:left w:val="none" w:sz="0" w:space="0" w:color="auto"/>
            <w:bottom w:val="none" w:sz="0" w:space="0" w:color="auto"/>
            <w:right w:val="none" w:sz="0" w:space="0" w:color="auto"/>
          </w:divBdr>
        </w:div>
        <w:div w:id="514609796">
          <w:marLeft w:val="480"/>
          <w:marRight w:val="0"/>
          <w:marTop w:val="0"/>
          <w:marBottom w:val="0"/>
          <w:divBdr>
            <w:top w:val="none" w:sz="0" w:space="0" w:color="auto"/>
            <w:left w:val="none" w:sz="0" w:space="0" w:color="auto"/>
            <w:bottom w:val="none" w:sz="0" w:space="0" w:color="auto"/>
            <w:right w:val="none" w:sz="0" w:space="0" w:color="auto"/>
          </w:divBdr>
        </w:div>
      </w:divsChild>
    </w:div>
    <w:div w:id="1066076374">
      <w:bodyDiv w:val="1"/>
      <w:marLeft w:val="0"/>
      <w:marRight w:val="0"/>
      <w:marTop w:val="0"/>
      <w:marBottom w:val="0"/>
      <w:divBdr>
        <w:top w:val="none" w:sz="0" w:space="0" w:color="auto"/>
        <w:left w:val="none" w:sz="0" w:space="0" w:color="auto"/>
        <w:bottom w:val="none" w:sz="0" w:space="0" w:color="auto"/>
        <w:right w:val="none" w:sz="0" w:space="0" w:color="auto"/>
      </w:divBdr>
    </w:div>
    <w:div w:id="1066302275">
      <w:bodyDiv w:val="1"/>
      <w:marLeft w:val="0"/>
      <w:marRight w:val="0"/>
      <w:marTop w:val="0"/>
      <w:marBottom w:val="0"/>
      <w:divBdr>
        <w:top w:val="none" w:sz="0" w:space="0" w:color="auto"/>
        <w:left w:val="none" w:sz="0" w:space="0" w:color="auto"/>
        <w:bottom w:val="none" w:sz="0" w:space="0" w:color="auto"/>
        <w:right w:val="none" w:sz="0" w:space="0" w:color="auto"/>
      </w:divBdr>
    </w:div>
    <w:div w:id="1066412274">
      <w:bodyDiv w:val="1"/>
      <w:marLeft w:val="0"/>
      <w:marRight w:val="0"/>
      <w:marTop w:val="0"/>
      <w:marBottom w:val="0"/>
      <w:divBdr>
        <w:top w:val="none" w:sz="0" w:space="0" w:color="auto"/>
        <w:left w:val="none" w:sz="0" w:space="0" w:color="auto"/>
        <w:bottom w:val="none" w:sz="0" w:space="0" w:color="auto"/>
        <w:right w:val="none" w:sz="0" w:space="0" w:color="auto"/>
      </w:divBdr>
    </w:div>
    <w:div w:id="1066948786">
      <w:bodyDiv w:val="1"/>
      <w:marLeft w:val="0"/>
      <w:marRight w:val="0"/>
      <w:marTop w:val="0"/>
      <w:marBottom w:val="0"/>
      <w:divBdr>
        <w:top w:val="none" w:sz="0" w:space="0" w:color="auto"/>
        <w:left w:val="none" w:sz="0" w:space="0" w:color="auto"/>
        <w:bottom w:val="none" w:sz="0" w:space="0" w:color="auto"/>
        <w:right w:val="none" w:sz="0" w:space="0" w:color="auto"/>
      </w:divBdr>
    </w:div>
    <w:div w:id="1067067100">
      <w:bodyDiv w:val="1"/>
      <w:marLeft w:val="0"/>
      <w:marRight w:val="0"/>
      <w:marTop w:val="0"/>
      <w:marBottom w:val="0"/>
      <w:divBdr>
        <w:top w:val="none" w:sz="0" w:space="0" w:color="auto"/>
        <w:left w:val="none" w:sz="0" w:space="0" w:color="auto"/>
        <w:bottom w:val="none" w:sz="0" w:space="0" w:color="auto"/>
        <w:right w:val="none" w:sz="0" w:space="0" w:color="auto"/>
      </w:divBdr>
    </w:div>
    <w:div w:id="1067411977">
      <w:bodyDiv w:val="1"/>
      <w:marLeft w:val="0"/>
      <w:marRight w:val="0"/>
      <w:marTop w:val="0"/>
      <w:marBottom w:val="0"/>
      <w:divBdr>
        <w:top w:val="none" w:sz="0" w:space="0" w:color="auto"/>
        <w:left w:val="none" w:sz="0" w:space="0" w:color="auto"/>
        <w:bottom w:val="none" w:sz="0" w:space="0" w:color="auto"/>
        <w:right w:val="none" w:sz="0" w:space="0" w:color="auto"/>
      </w:divBdr>
    </w:div>
    <w:div w:id="1067455160">
      <w:bodyDiv w:val="1"/>
      <w:marLeft w:val="0"/>
      <w:marRight w:val="0"/>
      <w:marTop w:val="0"/>
      <w:marBottom w:val="0"/>
      <w:divBdr>
        <w:top w:val="none" w:sz="0" w:space="0" w:color="auto"/>
        <w:left w:val="none" w:sz="0" w:space="0" w:color="auto"/>
        <w:bottom w:val="none" w:sz="0" w:space="0" w:color="auto"/>
        <w:right w:val="none" w:sz="0" w:space="0" w:color="auto"/>
      </w:divBdr>
    </w:div>
    <w:div w:id="1067920072">
      <w:bodyDiv w:val="1"/>
      <w:marLeft w:val="0"/>
      <w:marRight w:val="0"/>
      <w:marTop w:val="0"/>
      <w:marBottom w:val="0"/>
      <w:divBdr>
        <w:top w:val="none" w:sz="0" w:space="0" w:color="auto"/>
        <w:left w:val="none" w:sz="0" w:space="0" w:color="auto"/>
        <w:bottom w:val="none" w:sz="0" w:space="0" w:color="auto"/>
        <w:right w:val="none" w:sz="0" w:space="0" w:color="auto"/>
      </w:divBdr>
    </w:div>
    <w:div w:id="1067992330">
      <w:bodyDiv w:val="1"/>
      <w:marLeft w:val="0"/>
      <w:marRight w:val="0"/>
      <w:marTop w:val="0"/>
      <w:marBottom w:val="0"/>
      <w:divBdr>
        <w:top w:val="none" w:sz="0" w:space="0" w:color="auto"/>
        <w:left w:val="none" w:sz="0" w:space="0" w:color="auto"/>
        <w:bottom w:val="none" w:sz="0" w:space="0" w:color="auto"/>
        <w:right w:val="none" w:sz="0" w:space="0" w:color="auto"/>
      </w:divBdr>
    </w:div>
    <w:div w:id="1068040447">
      <w:bodyDiv w:val="1"/>
      <w:marLeft w:val="0"/>
      <w:marRight w:val="0"/>
      <w:marTop w:val="0"/>
      <w:marBottom w:val="0"/>
      <w:divBdr>
        <w:top w:val="none" w:sz="0" w:space="0" w:color="auto"/>
        <w:left w:val="none" w:sz="0" w:space="0" w:color="auto"/>
        <w:bottom w:val="none" w:sz="0" w:space="0" w:color="auto"/>
        <w:right w:val="none" w:sz="0" w:space="0" w:color="auto"/>
      </w:divBdr>
    </w:div>
    <w:div w:id="1068575230">
      <w:bodyDiv w:val="1"/>
      <w:marLeft w:val="0"/>
      <w:marRight w:val="0"/>
      <w:marTop w:val="0"/>
      <w:marBottom w:val="0"/>
      <w:divBdr>
        <w:top w:val="none" w:sz="0" w:space="0" w:color="auto"/>
        <w:left w:val="none" w:sz="0" w:space="0" w:color="auto"/>
        <w:bottom w:val="none" w:sz="0" w:space="0" w:color="auto"/>
        <w:right w:val="none" w:sz="0" w:space="0" w:color="auto"/>
      </w:divBdr>
    </w:div>
    <w:div w:id="1069037402">
      <w:bodyDiv w:val="1"/>
      <w:marLeft w:val="0"/>
      <w:marRight w:val="0"/>
      <w:marTop w:val="0"/>
      <w:marBottom w:val="0"/>
      <w:divBdr>
        <w:top w:val="none" w:sz="0" w:space="0" w:color="auto"/>
        <w:left w:val="none" w:sz="0" w:space="0" w:color="auto"/>
        <w:bottom w:val="none" w:sz="0" w:space="0" w:color="auto"/>
        <w:right w:val="none" w:sz="0" w:space="0" w:color="auto"/>
      </w:divBdr>
    </w:div>
    <w:div w:id="1069109653">
      <w:bodyDiv w:val="1"/>
      <w:marLeft w:val="0"/>
      <w:marRight w:val="0"/>
      <w:marTop w:val="0"/>
      <w:marBottom w:val="0"/>
      <w:divBdr>
        <w:top w:val="none" w:sz="0" w:space="0" w:color="auto"/>
        <w:left w:val="none" w:sz="0" w:space="0" w:color="auto"/>
        <w:bottom w:val="none" w:sz="0" w:space="0" w:color="auto"/>
        <w:right w:val="none" w:sz="0" w:space="0" w:color="auto"/>
      </w:divBdr>
    </w:div>
    <w:div w:id="1069378713">
      <w:bodyDiv w:val="1"/>
      <w:marLeft w:val="0"/>
      <w:marRight w:val="0"/>
      <w:marTop w:val="0"/>
      <w:marBottom w:val="0"/>
      <w:divBdr>
        <w:top w:val="none" w:sz="0" w:space="0" w:color="auto"/>
        <w:left w:val="none" w:sz="0" w:space="0" w:color="auto"/>
        <w:bottom w:val="none" w:sz="0" w:space="0" w:color="auto"/>
        <w:right w:val="none" w:sz="0" w:space="0" w:color="auto"/>
      </w:divBdr>
    </w:div>
    <w:div w:id="1069495221">
      <w:bodyDiv w:val="1"/>
      <w:marLeft w:val="0"/>
      <w:marRight w:val="0"/>
      <w:marTop w:val="0"/>
      <w:marBottom w:val="0"/>
      <w:divBdr>
        <w:top w:val="none" w:sz="0" w:space="0" w:color="auto"/>
        <w:left w:val="none" w:sz="0" w:space="0" w:color="auto"/>
        <w:bottom w:val="none" w:sz="0" w:space="0" w:color="auto"/>
        <w:right w:val="none" w:sz="0" w:space="0" w:color="auto"/>
      </w:divBdr>
    </w:div>
    <w:div w:id="1069766440">
      <w:bodyDiv w:val="1"/>
      <w:marLeft w:val="0"/>
      <w:marRight w:val="0"/>
      <w:marTop w:val="0"/>
      <w:marBottom w:val="0"/>
      <w:divBdr>
        <w:top w:val="none" w:sz="0" w:space="0" w:color="auto"/>
        <w:left w:val="none" w:sz="0" w:space="0" w:color="auto"/>
        <w:bottom w:val="none" w:sz="0" w:space="0" w:color="auto"/>
        <w:right w:val="none" w:sz="0" w:space="0" w:color="auto"/>
      </w:divBdr>
    </w:div>
    <w:div w:id="1069965163">
      <w:bodyDiv w:val="1"/>
      <w:marLeft w:val="0"/>
      <w:marRight w:val="0"/>
      <w:marTop w:val="0"/>
      <w:marBottom w:val="0"/>
      <w:divBdr>
        <w:top w:val="none" w:sz="0" w:space="0" w:color="auto"/>
        <w:left w:val="none" w:sz="0" w:space="0" w:color="auto"/>
        <w:bottom w:val="none" w:sz="0" w:space="0" w:color="auto"/>
        <w:right w:val="none" w:sz="0" w:space="0" w:color="auto"/>
      </w:divBdr>
    </w:div>
    <w:div w:id="1070038003">
      <w:bodyDiv w:val="1"/>
      <w:marLeft w:val="0"/>
      <w:marRight w:val="0"/>
      <w:marTop w:val="0"/>
      <w:marBottom w:val="0"/>
      <w:divBdr>
        <w:top w:val="none" w:sz="0" w:space="0" w:color="auto"/>
        <w:left w:val="none" w:sz="0" w:space="0" w:color="auto"/>
        <w:bottom w:val="none" w:sz="0" w:space="0" w:color="auto"/>
        <w:right w:val="none" w:sz="0" w:space="0" w:color="auto"/>
      </w:divBdr>
    </w:div>
    <w:div w:id="1070536917">
      <w:bodyDiv w:val="1"/>
      <w:marLeft w:val="0"/>
      <w:marRight w:val="0"/>
      <w:marTop w:val="0"/>
      <w:marBottom w:val="0"/>
      <w:divBdr>
        <w:top w:val="none" w:sz="0" w:space="0" w:color="auto"/>
        <w:left w:val="none" w:sz="0" w:space="0" w:color="auto"/>
        <w:bottom w:val="none" w:sz="0" w:space="0" w:color="auto"/>
        <w:right w:val="none" w:sz="0" w:space="0" w:color="auto"/>
      </w:divBdr>
    </w:div>
    <w:div w:id="1070884637">
      <w:bodyDiv w:val="1"/>
      <w:marLeft w:val="0"/>
      <w:marRight w:val="0"/>
      <w:marTop w:val="0"/>
      <w:marBottom w:val="0"/>
      <w:divBdr>
        <w:top w:val="none" w:sz="0" w:space="0" w:color="auto"/>
        <w:left w:val="none" w:sz="0" w:space="0" w:color="auto"/>
        <w:bottom w:val="none" w:sz="0" w:space="0" w:color="auto"/>
        <w:right w:val="none" w:sz="0" w:space="0" w:color="auto"/>
      </w:divBdr>
    </w:div>
    <w:div w:id="1070925043">
      <w:bodyDiv w:val="1"/>
      <w:marLeft w:val="0"/>
      <w:marRight w:val="0"/>
      <w:marTop w:val="0"/>
      <w:marBottom w:val="0"/>
      <w:divBdr>
        <w:top w:val="none" w:sz="0" w:space="0" w:color="auto"/>
        <w:left w:val="none" w:sz="0" w:space="0" w:color="auto"/>
        <w:bottom w:val="none" w:sz="0" w:space="0" w:color="auto"/>
        <w:right w:val="none" w:sz="0" w:space="0" w:color="auto"/>
      </w:divBdr>
    </w:div>
    <w:div w:id="1071004073">
      <w:bodyDiv w:val="1"/>
      <w:marLeft w:val="0"/>
      <w:marRight w:val="0"/>
      <w:marTop w:val="0"/>
      <w:marBottom w:val="0"/>
      <w:divBdr>
        <w:top w:val="none" w:sz="0" w:space="0" w:color="auto"/>
        <w:left w:val="none" w:sz="0" w:space="0" w:color="auto"/>
        <w:bottom w:val="none" w:sz="0" w:space="0" w:color="auto"/>
        <w:right w:val="none" w:sz="0" w:space="0" w:color="auto"/>
      </w:divBdr>
    </w:div>
    <w:div w:id="1071806239">
      <w:bodyDiv w:val="1"/>
      <w:marLeft w:val="0"/>
      <w:marRight w:val="0"/>
      <w:marTop w:val="0"/>
      <w:marBottom w:val="0"/>
      <w:divBdr>
        <w:top w:val="none" w:sz="0" w:space="0" w:color="auto"/>
        <w:left w:val="none" w:sz="0" w:space="0" w:color="auto"/>
        <w:bottom w:val="none" w:sz="0" w:space="0" w:color="auto"/>
        <w:right w:val="none" w:sz="0" w:space="0" w:color="auto"/>
      </w:divBdr>
    </w:div>
    <w:div w:id="1072004509">
      <w:bodyDiv w:val="1"/>
      <w:marLeft w:val="0"/>
      <w:marRight w:val="0"/>
      <w:marTop w:val="0"/>
      <w:marBottom w:val="0"/>
      <w:divBdr>
        <w:top w:val="none" w:sz="0" w:space="0" w:color="auto"/>
        <w:left w:val="none" w:sz="0" w:space="0" w:color="auto"/>
        <w:bottom w:val="none" w:sz="0" w:space="0" w:color="auto"/>
        <w:right w:val="none" w:sz="0" w:space="0" w:color="auto"/>
      </w:divBdr>
    </w:div>
    <w:div w:id="1072241070">
      <w:bodyDiv w:val="1"/>
      <w:marLeft w:val="0"/>
      <w:marRight w:val="0"/>
      <w:marTop w:val="0"/>
      <w:marBottom w:val="0"/>
      <w:divBdr>
        <w:top w:val="none" w:sz="0" w:space="0" w:color="auto"/>
        <w:left w:val="none" w:sz="0" w:space="0" w:color="auto"/>
        <w:bottom w:val="none" w:sz="0" w:space="0" w:color="auto"/>
        <w:right w:val="none" w:sz="0" w:space="0" w:color="auto"/>
      </w:divBdr>
    </w:div>
    <w:div w:id="1072387731">
      <w:bodyDiv w:val="1"/>
      <w:marLeft w:val="0"/>
      <w:marRight w:val="0"/>
      <w:marTop w:val="0"/>
      <w:marBottom w:val="0"/>
      <w:divBdr>
        <w:top w:val="none" w:sz="0" w:space="0" w:color="auto"/>
        <w:left w:val="none" w:sz="0" w:space="0" w:color="auto"/>
        <w:bottom w:val="none" w:sz="0" w:space="0" w:color="auto"/>
        <w:right w:val="none" w:sz="0" w:space="0" w:color="auto"/>
      </w:divBdr>
    </w:div>
    <w:div w:id="1072577468">
      <w:bodyDiv w:val="1"/>
      <w:marLeft w:val="0"/>
      <w:marRight w:val="0"/>
      <w:marTop w:val="0"/>
      <w:marBottom w:val="0"/>
      <w:divBdr>
        <w:top w:val="none" w:sz="0" w:space="0" w:color="auto"/>
        <w:left w:val="none" w:sz="0" w:space="0" w:color="auto"/>
        <w:bottom w:val="none" w:sz="0" w:space="0" w:color="auto"/>
        <w:right w:val="none" w:sz="0" w:space="0" w:color="auto"/>
      </w:divBdr>
      <w:divsChild>
        <w:div w:id="299313737">
          <w:marLeft w:val="480"/>
          <w:marRight w:val="0"/>
          <w:marTop w:val="0"/>
          <w:marBottom w:val="0"/>
          <w:divBdr>
            <w:top w:val="none" w:sz="0" w:space="0" w:color="auto"/>
            <w:left w:val="none" w:sz="0" w:space="0" w:color="auto"/>
            <w:bottom w:val="none" w:sz="0" w:space="0" w:color="auto"/>
            <w:right w:val="none" w:sz="0" w:space="0" w:color="auto"/>
          </w:divBdr>
        </w:div>
        <w:div w:id="1197351886">
          <w:marLeft w:val="480"/>
          <w:marRight w:val="0"/>
          <w:marTop w:val="0"/>
          <w:marBottom w:val="0"/>
          <w:divBdr>
            <w:top w:val="none" w:sz="0" w:space="0" w:color="auto"/>
            <w:left w:val="none" w:sz="0" w:space="0" w:color="auto"/>
            <w:bottom w:val="none" w:sz="0" w:space="0" w:color="auto"/>
            <w:right w:val="none" w:sz="0" w:space="0" w:color="auto"/>
          </w:divBdr>
        </w:div>
        <w:div w:id="393238359">
          <w:marLeft w:val="480"/>
          <w:marRight w:val="0"/>
          <w:marTop w:val="0"/>
          <w:marBottom w:val="0"/>
          <w:divBdr>
            <w:top w:val="none" w:sz="0" w:space="0" w:color="auto"/>
            <w:left w:val="none" w:sz="0" w:space="0" w:color="auto"/>
            <w:bottom w:val="none" w:sz="0" w:space="0" w:color="auto"/>
            <w:right w:val="none" w:sz="0" w:space="0" w:color="auto"/>
          </w:divBdr>
        </w:div>
        <w:div w:id="900947643">
          <w:marLeft w:val="480"/>
          <w:marRight w:val="0"/>
          <w:marTop w:val="0"/>
          <w:marBottom w:val="0"/>
          <w:divBdr>
            <w:top w:val="none" w:sz="0" w:space="0" w:color="auto"/>
            <w:left w:val="none" w:sz="0" w:space="0" w:color="auto"/>
            <w:bottom w:val="none" w:sz="0" w:space="0" w:color="auto"/>
            <w:right w:val="none" w:sz="0" w:space="0" w:color="auto"/>
          </w:divBdr>
        </w:div>
        <w:div w:id="1291282413">
          <w:marLeft w:val="480"/>
          <w:marRight w:val="0"/>
          <w:marTop w:val="0"/>
          <w:marBottom w:val="0"/>
          <w:divBdr>
            <w:top w:val="none" w:sz="0" w:space="0" w:color="auto"/>
            <w:left w:val="none" w:sz="0" w:space="0" w:color="auto"/>
            <w:bottom w:val="none" w:sz="0" w:space="0" w:color="auto"/>
            <w:right w:val="none" w:sz="0" w:space="0" w:color="auto"/>
          </w:divBdr>
        </w:div>
        <w:div w:id="143202442">
          <w:marLeft w:val="480"/>
          <w:marRight w:val="0"/>
          <w:marTop w:val="0"/>
          <w:marBottom w:val="0"/>
          <w:divBdr>
            <w:top w:val="none" w:sz="0" w:space="0" w:color="auto"/>
            <w:left w:val="none" w:sz="0" w:space="0" w:color="auto"/>
            <w:bottom w:val="none" w:sz="0" w:space="0" w:color="auto"/>
            <w:right w:val="none" w:sz="0" w:space="0" w:color="auto"/>
          </w:divBdr>
        </w:div>
        <w:div w:id="1817648697">
          <w:marLeft w:val="480"/>
          <w:marRight w:val="0"/>
          <w:marTop w:val="0"/>
          <w:marBottom w:val="0"/>
          <w:divBdr>
            <w:top w:val="none" w:sz="0" w:space="0" w:color="auto"/>
            <w:left w:val="none" w:sz="0" w:space="0" w:color="auto"/>
            <w:bottom w:val="none" w:sz="0" w:space="0" w:color="auto"/>
            <w:right w:val="none" w:sz="0" w:space="0" w:color="auto"/>
          </w:divBdr>
        </w:div>
        <w:div w:id="280262347">
          <w:marLeft w:val="480"/>
          <w:marRight w:val="0"/>
          <w:marTop w:val="0"/>
          <w:marBottom w:val="0"/>
          <w:divBdr>
            <w:top w:val="none" w:sz="0" w:space="0" w:color="auto"/>
            <w:left w:val="none" w:sz="0" w:space="0" w:color="auto"/>
            <w:bottom w:val="none" w:sz="0" w:space="0" w:color="auto"/>
            <w:right w:val="none" w:sz="0" w:space="0" w:color="auto"/>
          </w:divBdr>
        </w:div>
        <w:div w:id="2126803913">
          <w:marLeft w:val="480"/>
          <w:marRight w:val="0"/>
          <w:marTop w:val="0"/>
          <w:marBottom w:val="0"/>
          <w:divBdr>
            <w:top w:val="none" w:sz="0" w:space="0" w:color="auto"/>
            <w:left w:val="none" w:sz="0" w:space="0" w:color="auto"/>
            <w:bottom w:val="none" w:sz="0" w:space="0" w:color="auto"/>
            <w:right w:val="none" w:sz="0" w:space="0" w:color="auto"/>
          </w:divBdr>
        </w:div>
        <w:div w:id="421992822">
          <w:marLeft w:val="480"/>
          <w:marRight w:val="0"/>
          <w:marTop w:val="0"/>
          <w:marBottom w:val="0"/>
          <w:divBdr>
            <w:top w:val="none" w:sz="0" w:space="0" w:color="auto"/>
            <w:left w:val="none" w:sz="0" w:space="0" w:color="auto"/>
            <w:bottom w:val="none" w:sz="0" w:space="0" w:color="auto"/>
            <w:right w:val="none" w:sz="0" w:space="0" w:color="auto"/>
          </w:divBdr>
        </w:div>
        <w:div w:id="1480616044">
          <w:marLeft w:val="480"/>
          <w:marRight w:val="0"/>
          <w:marTop w:val="0"/>
          <w:marBottom w:val="0"/>
          <w:divBdr>
            <w:top w:val="none" w:sz="0" w:space="0" w:color="auto"/>
            <w:left w:val="none" w:sz="0" w:space="0" w:color="auto"/>
            <w:bottom w:val="none" w:sz="0" w:space="0" w:color="auto"/>
            <w:right w:val="none" w:sz="0" w:space="0" w:color="auto"/>
          </w:divBdr>
        </w:div>
        <w:div w:id="285544000">
          <w:marLeft w:val="480"/>
          <w:marRight w:val="0"/>
          <w:marTop w:val="0"/>
          <w:marBottom w:val="0"/>
          <w:divBdr>
            <w:top w:val="none" w:sz="0" w:space="0" w:color="auto"/>
            <w:left w:val="none" w:sz="0" w:space="0" w:color="auto"/>
            <w:bottom w:val="none" w:sz="0" w:space="0" w:color="auto"/>
            <w:right w:val="none" w:sz="0" w:space="0" w:color="auto"/>
          </w:divBdr>
        </w:div>
        <w:div w:id="680931645">
          <w:marLeft w:val="480"/>
          <w:marRight w:val="0"/>
          <w:marTop w:val="0"/>
          <w:marBottom w:val="0"/>
          <w:divBdr>
            <w:top w:val="none" w:sz="0" w:space="0" w:color="auto"/>
            <w:left w:val="none" w:sz="0" w:space="0" w:color="auto"/>
            <w:bottom w:val="none" w:sz="0" w:space="0" w:color="auto"/>
            <w:right w:val="none" w:sz="0" w:space="0" w:color="auto"/>
          </w:divBdr>
        </w:div>
        <w:div w:id="2003314805">
          <w:marLeft w:val="480"/>
          <w:marRight w:val="0"/>
          <w:marTop w:val="0"/>
          <w:marBottom w:val="0"/>
          <w:divBdr>
            <w:top w:val="none" w:sz="0" w:space="0" w:color="auto"/>
            <w:left w:val="none" w:sz="0" w:space="0" w:color="auto"/>
            <w:bottom w:val="none" w:sz="0" w:space="0" w:color="auto"/>
            <w:right w:val="none" w:sz="0" w:space="0" w:color="auto"/>
          </w:divBdr>
        </w:div>
        <w:div w:id="512768956">
          <w:marLeft w:val="480"/>
          <w:marRight w:val="0"/>
          <w:marTop w:val="0"/>
          <w:marBottom w:val="0"/>
          <w:divBdr>
            <w:top w:val="none" w:sz="0" w:space="0" w:color="auto"/>
            <w:left w:val="none" w:sz="0" w:space="0" w:color="auto"/>
            <w:bottom w:val="none" w:sz="0" w:space="0" w:color="auto"/>
            <w:right w:val="none" w:sz="0" w:space="0" w:color="auto"/>
          </w:divBdr>
        </w:div>
        <w:div w:id="1102842780">
          <w:marLeft w:val="480"/>
          <w:marRight w:val="0"/>
          <w:marTop w:val="0"/>
          <w:marBottom w:val="0"/>
          <w:divBdr>
            <w:top w:val="none" w:sz="0" w:space="0" w:color="auto"/>
            <w:left w:val="none" w:sz="0" w:space="0" w:color="auto"/>
            <w:bottom w:val="none" w:sz="0" w:space="0" w:color="auto"/>
            <w:right w:val="none" w:sz="0" w:space="0" w:color="auto"/>
          </w:divBdr>
        </w:div>
        <w:div w:id="2103990443">
          <w:marLeft w:val="480"/>
          <w:marRight w:val="0"/>
          <w:marTop w:val="0"/>
          <w:marBottom w:val="0"/>
          <w:divBdr>
            <w:top w:val="none" w:sz="0" w:space="0" w:color="auto"/>
            <w:left w:val="none" w:sz="0" w:space="0" w:color="auto"/>
            <w:bottom w:val="none" w:sz="0" w:space="0" w:color="auto"/>
            <w:right w:val="none" w:sz="0" w:space="0" w:color="auto"/>
          </w:divBdr>
        </w:div>
        <w:div w:id="1036807951">
          <w:marLeft w:val="480"/>
          <w:marRight w:val="0"/>
          <w:marTop w:val="0"/>
          <w:marBottom w:val="0"/>
          <w:divBdr>
            <w:top w:val="none" w:sz="0" w:space="0" w:color="auto"/>
            <w:left w:val="none" w:sz="0" w:space="0" w:color="auto"/>
            <w:bottom w:val="none" w:sz="0" w:space="0" w:color="auto"/>
            <w:right w:val="none" w:sz="0" w:space="0" w:color="auto"/>
          </w:divBdr>
        </w:div>
        <w:div w:id="1268736787">
          <w:marLeft w:val="480"/>
          <w:marRight w:val="0"/>
          <w:marTop w:val="0"/>
          <w:marBottom w:val="0"/>
          <w:divBdr>
            <w:top w:val="none" w:sz="0" w:space="0" w:color="auto"/>
            <w:left w:val="none" w:sz="0" w:space="0" w:color="auto"/>
            <w:bottom w:val="none" w:sz="0" w:space="0" w:color="auto"/>
            <w:right w:val="none" w:sz="0" w:space="0" w:color="auto"/>
          </w:divBdr>
        </w:div>
        <w:div w:id="1676569547">
          <w:marLeft w:val="480"/>
          <w:marRight w:val="0"/>
          <w:marTop w:val="0"/>
          <w:marBottom w:val="0"/>
          <w:divBdr>
            <w:top w:val="none" w:sz="0" w:space="0" w:color="auto"/>
            <w:left w:val="none" w:sz="0" w:space="0" w:color="auto"/>
            <w:bottom w:val="none" w:sz="0" w:space="0" w:color="auto"/>
            <w:right w:val="none" w:sz="0" w:space="0" w:color="auto"/>
          </w:divBdr>
        </w:div>
        <w:div w:id="10962544">
          <w:marLeft w:val="480"/>
          <w:marRight w:val="0"/>
          <w:marTop w:val="0"/>
          <w:marBottom w:val="0"/>
          <w:divBdr>
            <w:top w:val="none" w:sz="0" w:space="0" w:color="auto"/>
            <w:left w:val="none" w:sz="0" w:space="0" w:color="auto"/>
            <w:bottom w:val="none" w:sz="0" w:space="0" w:color="auto"/>
            <w:right w:val="none" w:sz="0" w:space="0" w:color="auto"/>
          </w:divBdr>
        </w:div>
        <w:div w:id="1608538731">
          <w:marLeft w:val="480"/>
          <w:marRight w:val="0"/>
          <w:marTop w:val="0"/>
          <w:marBottom w:val="0"/>
          <w:divBdr>
            <w:top w:val="none" w:sz="0" w:space="0" w:color="auto"/>
            <w:left w:val="none" w:sz="0" w:space="0" w:color="auto"/>
            <w:bottom w:val="none" w:sz="0" w:space="0" w:color="auto"/>
            <w:right w:val="none" w:sz="0" w:space="0" w:color="auto"/>
          </w:divBdr>
        </w:div>
        <w:div w:id="1744796373">
          <w:marLeft w:val="480"/>
          <w:marRight w:val="0"/>
          <w:marTop w:val="0"/>
          <w:marBottom w:val="0"/>
          <w:divBdr>
            <w:top w:val="none" w:sz="0" w:space="0" w:color="auto"/>
            <w:left w:val="none" w:sz="0" w:space="0" w:color="auto"/>
            <w:bottom w:val="none" w:sz="0" w:space="0" w:color="auto"/>
            <w:right w:val="none" w:sz="0" w:space="0" w:color="auto"/>
          </w:divBdr>
        </w:div>
        <w:div w:id="2054109571">
          <w:marLeft w:val="480"/>
          <w:marRight w:val="0"/>
          <w:marTop w:val="0"/>
          <w:marBottom w:val="0"/>
          <w:divBdr>
            <w:top w:val="none" w:sz="0" w:space="0" w:color="auto"/>
            <w:left w:val="none" w:sz="0" w:space="0" w:color="auto"/>
            <w:bottom w:val="none" w:sz="0" w:space="0" w:color="auto"/>
            <w:right w:val="none" w:sz="0" w:space="0" w:color="auto"/>
          </w:divBdr>
        </w:div>
        <w:div w:id="1860309674">
          <w:marLeft w:val="480"/>
          <w:marRight w:val="0"/>
          <w:marTop w:val="0"/>
          <w:marBottom w:val="0"/>
          <w:divBdr>
            <w:top w:val="none" w:sz="0" w:space="0" w:color="auto"/>
            <w:left w:val="none" w:sz="0" w:space="0" w:color="auto"/>
            <w:bottom w:val="none" w:sz="0" w:space="0" w:color="auto"/>
            <w:right w:val="none" w:sz="0" w:space="0" w:color="auto"/>
          </w:divBdr>
        </w:div>
        <w:div w:id="238759256">
          <w:marLeft w:val="480"/>
          <w:marRight w:val="0"/>
          <w:marTop w:val="0"/>
          <w:marBottom w:val="0"/>
          <w:divBdr>
            <w:top w:val="none" w:sz="0" w:space="0" w:color="auto"/>
            <w:left w:val="none" w:sz="0" w:space="0" w:color="auto"/>
            <w:bottom w:val="none" w:sz="0" w:space="0" w:color="auto"/>
            <w:right w:val="none" w:sz="0" w:space="0" w:color="auto"/>
          </w:divBdr>
        </w:div>
        <w:div w:id="333150449">
          <w:marLeft w:val="480"/>
          <w:marRight w:val="0"/>
          <w:marTop w:val="0"/>
          <w:marBottom w:val="0"/>
          <w:divBdr>
            <w:top w:val="none" w:sz="0" w:space="0" w:color="auto"/>
            <w:left w:val="none" w:sz="0" w:space="0" w:color="auto"/>
            <w:bottom w:val="none" w:sz="0" w:space="0" w:color="auto"/>
            <w:right w:val="none" w:sz="0" w:space="0" w:color="auto"/>
          </w:divBdr>
        </w:div>
        <w:div w:id="1578636539">
          <w:marLeft w:val="480"/>
          <w:marRight w:val="0"/>
          <w:marTop w:val="0"/>
          <w:marBottom w:val="0"/>
          <w:divBdr>
            <w:top w:val="none" w:sz="0" w:space="0" w:color="auto"/>
            <w:left w:val="none" w:sz="0" w:space="0" w:color="auto"/>
            <w:bottom w:val="none" w:sz="0" w:space="0" w:color="auto"/>
            <w:right w:val="none" w:sz="0" w:space="0" w:color="auto"/>
          </w:divBdr>
        </w:div>
        <w:div w:id="1673296609">
          <w:marLeft w:val="480"/>
          <w:marRight w:val="0"/>
          <w:marTop w:val="0"/>
          <w:marBottom w:val="0"/>
          <w:divBdr>
            <w:top w:val="none" w:sz="0" w:space="0" w:color="auto"/>
            <w:left w:val="none" w:sz="0" w:space="0" w:color="auto"/>
            <w:bottom w:val="none" w:sz="0" w:space="0" w:color="auto"/>
            <w:right w:val="none" w:sz="0" w:space="0" w:color="auto"/>
          </w:divBdr>
        </w:div>
        <w:div w:id="911354661">
          <w:marLeft w:val="480"/>
          <w:marRight w:val="0"/>
          <w:marTop w:val="0"/>
          <w:marBottom w:val="0"/>
          <w:divBdr>
            <w:top w:val="none" w:sz="0" w:space="0" w:color="auto"/>
            <w:left w:val="none" w:sz="0" w:space="0" w:color="auto"/>
            <w:bottom w:val="none" w:sz="0" w:space="0" w:color="auto"/>
            <w:right w:val="none" w:sz="0" w:space="0" w:color="auto"/>
          </w:divBdr>
        </w:div>
        <w:div w:id="784617355">
          <w:marLeft w:val="480"/>
          <w:marRight w:val="0"/>
          <w:marTop w:val="0"/>
          <w:marBottom w:val="0"/>
          <w:divBdr>
            <w:top w:val="none" w:sz="0" w:space="0" w:color="auto"/>
            <w:left w:val="none" w:sz="0" w:space="0" w:color="auto"/>
            <w:bottom w:val="none" w:sz="0" w:space="0" w:color="auto"/>
            <w:right w:val="none" w:sz="0" w:space="0" w:color="auto"/>
          </w:divBdr>
        </w:div>
        <w:div w:id="367801589">
          <w:marLeft w:val="480"/>
          <w:marRight w:val="0"/>
          <w:marTop w:val="0"/>
          <w:marBottom w:val="0"/>
          <w:divBdr>
            <w:top w:val="none" w:sz="0" w:space="0" w:color="auto"/>
            <w:left w:val="none" w:sz="0" w:space="0" w:color="auto"/>
            <w:bottom w:val="none" w:sz="0" w:space="0" w:color="auto"/>
            <w:right w:val="none" w:sz="0" w:space="0" w:color="auto"/>
          </w:divBdr>
        </w:div>
        <w:div w:id="1024133063">
          <w:marLeft w:val="480"/>
          <w:marRight w:val="0"/>
          <w:marTop w:val="0"/>
          <w:marBottom w:val="0"/>
          <w:divBdr>
            <w:top w:val="none" w:sz="0" w:space="0" w:color="auto"/>
            <w:left w:val="none" w:sz="0" w:space="0" w:color="auto"/>
            <w:bottom w:val="none" w:sz="0" w:space="0" w:color="auto"/>
            <w:right w:val="none" w:sz="0" w:space="0" w:color="auto"/>
          </w:divBdr>
        </w:div>
        <w:div w:id="1758164383">
          <w:marLeft w:val="480"/>
          <w:marRight w:val="0"/>
          <w:marTop w:val="0"/>
          <w:marBottom w:val="0"/>
          <w:divBdr>
            <w:top w:val="none" w:sz="0" w:space="0" w:color="auto"/>
            <w:left w:val="none" w:sz="0" w:space="0" w:color="auto"/>
            <w:bottom w:val="none" w:sz="0" w:space="0" w:color="auto"/>
            <w:right w:val="none" w:sz="0" w:space="0" w:color="auto"/>
          </w:divBdr>
        </w:div>
        <w:div w:id="1829857594">
          <w:marLeft w:val="480"/>
          <w:marRight w:val="0"/>
          <w:marTop w:val="0"/>
          <w:marBottom w:val="0"/>
          <w:divBdr>
            <w:top w:val="none" w:sz="0" w:space="0" w:color="auto"/>
            <w:left w:val="none" w:sz="0" w:space="0" w:color="auto"/>
            <w:bottom w:val="none" w:sz="0" w:space="0" w:color="auto"/>
            <w:right w:val="none" w:sz="0" w:space="0" w:color="auto"/>
          </w:divBdr>
        </w:div>
        <w:div w:id="244923142">
          <w:marLeft w:val="480"/>
          <w:marRight w:val="0"/>
          <w:marTop w:val="0"/>
          <w:marBottom w:val="0"/>
          <w:divBdr>
            <w:top w:val="none" w:sz="0" w:space="0" w:color="auto"/>
            <w:left w:val="none" w:sz="0" w:space="0" w:color="auto"/>
            <w:bottom w:val="none" w:sz="0" w:space="0" w:color="auto"/>
            <w:right w:val="none" w:sz="0" w:space="0" w:color="auto"/>
          </w:divBdr>
        </w:div>
        <w:div w:id="1866677099">
          <w:marLeft w:val="480"/>
          <w:marRight w:val="0"/>
          <w:marTop w:val="0"/>
          <w:marBottom w:val="0"/>
          <w:divBdr>
            <w:top w:val="none" w:sz="0" w:space="0" w:color="auto"/>
            <w:left w:val="none" w:sz="0" w:space="0" w:color="auto"/>
            <w:bottom w:val="none" w:sz="0" w:space="0" w:color="auto"/>
            <w:right w:val="none" w:sz="0" w:space="0" w:color="auto"/>
          </w:divBdr>
        </w:div>
        <w:div w:id="571044588">
          <w:marLeft w:val="480"/>
          <w:marRight w:val="0"/>
          <w:marTop w:val="0"/>
          <w:marBottom w:val="0"/>
          <w:divBdr>
            <w:top w:val="none" w:sz="0" w:space="0" w:color="auto"/>
            <w:left w:val="none" w:sz="0" w:space="0" w:color="auto"/>
            <w:bottom w:val="none" w:sz="0" w:space="0" w:color="auto"/>
            <w:right w:val="none" w:sz="0" w:space="0" w:color="auto"/>
          </w:divBdr>
        </w:div>
        <w:div w:id="2037148451">
          <w:marLeft w:val="480"/>
          <w:marRight w:val="0"/>
          <w:marTop w:val="0"/>
          <w:marBottom w:val="0"/>
          <w:divBdr>
            <w:top w:val="none" w:sz="0" w:space="0" w:color="auto"/>
            <w:left w:val="none" w:sz="0" w:space="0" w:color="auto"/>
            <w:bottom w:val="none" w:sz="0" w:space="0" w:color="auto"/>
            <w:right w:val="none" w:sz="0" w:space="0" w:color="auto"/>
          </w:divBdr>
        </w:div>
        <w:div w:id="1433280587">
          <w:marLeft w:val="480"/>
          <w:marRight w:val="0"/>
          <w:marTop w:val="0"/>
          <w:marBottom w:val="0"/>
          <w:divBdr>
            <w:top w:val="none" w:sz="0" w:space="0" w:color="auto"/>
            <w:left w:val="none" w:sz="0" w:space="0" w:color="auto"/>
            <w:bottom w:val="none" w:sz="0" w:space="0" w:color="auto"/>
            <w:right w:val="none" w:sz="0" w:space="0" w:color="auto"/>
          </w:divBdr>
        </w:div>
        <w:div w:id="1823350989">
          <w:marLeft w:val="480"/>
          <w:marRight w:val="0"/>
          <w:marTop w:val="0"/>
          <w:marBottom w:val="0"/>
          <w:divBdr>
            <w:top w:val="none" w:sz="0" w:space="0" w:color="auto"/>
            <w:left w:val="none" w:sz="0" w:space="0" w:color="auto"/>
            <w:bottom w:val="none" w:sz="0" w:space="0" w:color="auto"/>
            <w:right w:val="none" w:sz="0" w:space="0" w:color="auto"/>
          </w:divBdr>
        </w:div>
        <w:div w:id="1709140998">
          <w:marLeft w:val="480"/>
          <w:marRight w:val="0"/>
          <w:marTop w:val="0"/>
          <w:marBottom w:val="0"/>
          <w:divBdr>
            <w:top w:val="none" w:sz="0" w:space="0" w:color="auto"/>
            <w:left w:val="none" w:sz="0" w:space="0" w:color="auto"/>
            <w:bottom w:val="none" w:sz="0" w:space="0" w:color="auto"/>
            <w:right w:val="none" w:sz="0" w:space="0" w:color="auto"/>
          </w:divBdr>
        </w:div>
        <w:div w:id="1402871027">
          <w:marLeft w:val="480"/>
          <w:marRight w:val="0"/>
          <w:marTop w:val="0"/>
          <w:marBottom w:val="0"/>
          <w:divBdr>
            <w:top w:val="none" w:sz="0" w:space="0" w:color="auto"/>
            <w:left w:val="none" w:sz="0" w:space="0" w:color="auto"/>
            <w:bottom w:val="none" w:sz="0" w:space="0" w:color="auto"/>
            <w:right w:val="none" w:sz="0" w:space="0" w:color="auto"/>
          </w:divBdr>
        </w:div>
        <w:div w:id="593904934">
          <w:marLeft w:val="480"/>
          <w:marRight w:val="0"/>
          <w:marTop w:val="0"/>
          <w:marBottom w:val="0"/>
          <w:divBdr>
            <w:top w:val="none" w:sz="0" w:space="0" w:color="auto"/>
            <w:left w:val="none" w:sz="0" w:space="0" w:color="auto"/>
            <w:bottom w:val="none" w:sz="0" w:space="0" w:color="auto"/>
            <w:right w:val="none" w:sz="0" w:space="0" w:color="auto"/>
          </w:divBdr>
        </w:div>
        <w:div w:id="1893468854">
          <w:marLeft w:val="480"/>
          <w:marRight w:val="0"/>
          <w:marTop w:val="0"/>
          <w:marBottom w:val="0"/>
          <w:divBdr>
            <w:top w:val="none" w:sz="0" w:space="0" w:color="auto"/>
            <w:left w:val="none" w:sz="0" w:space="0" w:color="auto"/>
            <w:bottom w:val="none" w:sz="0" w:space="0" w:color="auto"/>
            <w:right w:val="none" w:sz="0" w:space="0" w:color="auto"/>
          </w:divBdr>
        </w:div>
        <w:div w:id="80877082">
          <w:marLeft w:val="480"/>
          <w:marRight w:val="0"/>
          <w:marTop w:val="0"/>
          <w:marBottom w:val="0"/>
          <w:divBdr>
            <w:top w:val="none" w:sz="0" w:space="0" w:color="auto"/>
            <w:left w:val="none" w:sz="0" w:space="0" w:color="auto"/>
            <w:bottom w:val="none" w:sz="0" w:space="0" w:color="auto"/>
            <w:right w:val="none" w:sz="0" w:space="0" w:color="auto"/>
          </w:divBdr>
        </w:div>
        <w:div w:id="40834325">
          <w:marLeft w:val="480"/>
          <w:marRight w:val="0"/>
          <w:marTop w:val="0"/>
          <w:marBottom w:val="0"/>
          <w:divBdr>
            <w:top w:val="none" w:sz="0" w:space="0" w:color="auto"/>
            <w:left w:val="none" w:sz="0" w:space="0" w:color="auto"/>
            <w:bottom w:val="none" w:sz="0" w:space="0" w:color="auto"/>
            <w:right w:val="none" w:sz="0" w:space="0" w:color="auto"/>
          </w:divBdr>
        </w:div>
        <w:div w:id="1299647958">
          <w:marLeft w:val="480"/>
          <w:marRight w:val="0"/>
          <w:marTop w:val="0"/>
          <w:marBottom w:val="0"/>
          <w:divBdr>
            <w:top w:val="none" w:sz="0" w:space="0" w:color="auto"/>
            <w:left w:val="none" w:sz="0" w:space="0" w:color="auto"/>
            <w:bottom w:val="none" w:sz="0" w:space="0" w:color="auto"/>
            <w:right w:val="none" w:sz="0" w:space="0" w:color="auto"/>
          </w:divBdr>
        </w:div>
        <w:div w:id="1600868004">
          <w:marLeft w:val="480"/>
          <w:marRight w:val="0"/>
          <w:marTop w:val="0"/>
          <w:marBottom w:val="0"/>
          <w:divBdr>
            <w:top w:val="none" w:sz="0" w:space="0" w:color="auto"/>
            <w:left w:val="none" w:sz="0" w:space="0" w:color="auto"/>
            <w:bottom w:val="none" w:sz="0" w:space="0" w:color="auto"/>
            <w:right w:val="none" w:sz="0" w:space="0" w:color="auto"/>
          </w:divBdr>
        </w:div>
        <w:div w:id="254754366">
          <w:marLeft w:val="480"/>
          <w:marRight w:val="0"/>
          <w:marTop w:val="0"/>
          <w:marBottom w:val="0"/>
          <w:divBdr>
            <w:top w:val="none" w:sz="0" w:space="0" w:color="auto"/>
            <w:left w:val="none" w:sz="0" w:space="0" w:color="auto"/>
            <w:bottom w:val="none" w:sz="0" w:space="0" w:color="auto"/>
            <w:right w:val="none" w:sz="0" w:space="0" w:color="auto"/>
          </w:divBdr>
        </w:div>
        <w:div w:id="1597905130">
          <w:marLeft w:val="480"/>
          <w:marRight w:val="0"/>
          <w:marTop w:val="0"/>
          <w:marBottom w:val="0"/>
          <w:divBdr>
            <w:top w:val="none" w:sz="0" w:space="0" w:color="auto"/>
            <w:left w:val="none" w:sz="0" w:space="0" w:color="auto"/>
            <w:bottom w:val="none" w:sz="0" w:space="0" w:color="auto"/>
            <w:right w:val="none" w:sz="0" w:space="0" w:color="auto"/>
          </w:divBdr>
        </w:div>
        <w:div w:id="1376352039">
          <w:marLeft w:val="480"/>
          <w:marRight w:val="0"/>
          <w:marTop w:val="0"/>
          <w:marBottom w:val="0"/>
          <w:divBdr>
            <w:top w:val="none" w:sz="0" w:space="0" w:color="auto"/>
            <w:left w:val="none" w:sz="0" w:space="0" w:color="auto"/>
            <w:bottom w:val="none" w:sz="0" w:space="0" w:color="auto"/>
            <w:right w:val="none" w:sz="0" w:space="0" w:color="auto"/>
          </w:divBdr>
        </w:div>
        <w:div w:id="1208683853">
          <w:marLeft w:val="480"/>
          <w:marRight w:val="0"/>
          <w:marTop w:val="0"/>
          <w:marBottom w:val="0"/>
          <w:divBdr>
            <w:top w:val="none" w:sz="0" w:space="0" w:color="auto"/>
            <w:left w:val="none" w:sz="0" w:space="0" w:color="auto"/>
            <w:bottom w:val="none" w:sz="0" w:space="0" w:color="auto"/>
            <w:right w:val="none" w:sz="0" w:space="0" w:color="auto"/>
          </w:divBdr>
        </w:div>
        <w:div w:id="1611083843">
          <w:marLeft w:val="480"/>
          <w:marRight w:val="0"/>
          <w:marTop w:val="0"/>
          <w:marBottom w:val="0"/>
          <w:divBdr>
            <w:top w:val="none" w:sz="0" w:space="0" w:color="auto"/>
            <w:left w:val="none" w:sz="0" w:space="0" w:color="auto"/>
            <w:bottom w:val="none" w:sz="0" w:space="0" w:color="auto"/>
            <w:right w:val="none" w:sz="0" w:space="0" w:color="auto"/>
          </w:divBdr>
        </w:div>
        <w:div w:id="19475882">
          <w:marLeft w:val="480"/>
          <w:marRight w:val="0"/>
          <w:marTop w:val="0"/>
          <w:marBottom w:val="0"/>
          <w:divBdr>
            <w:top w:val="none" w:sz="0" w:space="0" w:color="auto"/>
            <w:left w:val="none" w:sz="0" w:space="0" w:color="auto"/>
            <w:bottom w:val="none" w:sz="0" w:space="0" w:color="auto"/>
            <w:right w:val="none" w:sz="0" w:space="0" w:color="auto"/>
          </w:divBdr>
        </w:div>
        <w:div w:id="1626959666">
          <w:marLeft w:val="480"/>
          <w:marRight w:val="0"/>
          <w:marTop w:val="0"/>
          <w:marBottom w:val="0"/>
          <w:divBdr>
            <w:top w:val="none" w:sz="0" w:space="0" w:color="auto"/>
            <w:left w:val="none" w:sz="0" w:space="0" w:color="auto"/>
            <w:bottom w:val="none" w:sz="0" w:space="0" w:color="auto"/>
            <w:right w:val="none" w:sz="0" w:space="0" w:color="auto"/>
          </w:divBdr>
        </w:div>
        <w:div w:id="2007127356">
          <w:marLeft w:val="480"/>
          <w:marRight w:val="0"/>
          <w:marTop w:val="0"/>
          <w:marBottom w:val="0"/>
          <w:divBdr>
            <w:top w:val="none" w:sz="0" w:space="0" w:color="auto"/>
            <w:left w:val="none" w:sz="0" w:space="0" w:color="auto"/>
            <w:bottom w:val="none" w:sz="0" w:space="0" w:color="auto"/>
            <w:right w:val="none" w:sz="0" w:space="0" w:color="auto"/>
          </w:divBdr>
        </w:div>
        <w:div w:id="1959988752">
          <w:marLeft w:val="480"/>
          <w:marRight w:val="0"/>
          <w:marTop w:val="0"/>
          <w:marBottom w:val="0"/>
          <w:divBdr>
            <w:top w:val="none" w:sz="0" w:space="0" w:color="auto"/>
            <w:left w:val="none" w:sz="0" w:space="0" w:color="auto"/>
            <w:bottom w:val="none" w:sz="0" w:space="0" w:color="auto"/>
            <w:right w:val="none" w:sz="0" w:space="0" w:color="auto"/>
          </w:divBdr>
        </w:div>
        <w:div w:id="105006715">
          <w:marLeft w:val="480"/>
          <w:marRight w:val="0"/>
          <w:marTop w:val="0"/>
          <w:marBottom w:val="0"/>
          <w:divBdr>
            <w:top w:val="none" w:sz="0" w:space="0" w:color="auto"/>
            <w:left w:val="none" w:sz="0" w:space="0" w:color="auto"/>
            <w:bottom w:val="none" w:sz="0" w:space="0" w:color="auto"/>
            <w:right w:val="none" w:sz="0" w:space="0" w:color="auto"/>
          </w:divBdr>
        </w:div>
        <w:div w:id="1798835461">
          <w:marLeft w:val="480"/>
          <w:marRight w:val="0"/>
          <w:marTop w:val="0"/>
          <w:marBottom w:val="0"/>
          <w:divBdr>
            <w:top w:val="none" w:sz="0" w:space="0" w:color="auto"/>
            <w:left w:val="none" w:sz="0" w:space="0" w:color="auto"/>
            <w:bottom w:val="none" w:sz="0" w:space="0" w:color="auto"/>
            <w:right w:val="none" w:sz="0" w:space="0" w:color="auto"/>
          </w:divBdr>
        </w:div>
        <w:div w:id="2065136292">
          <w:marLeft w:val="480"/>
          <w:marRight w:val="0"/>
          <w:marTop w:val="0"/>
          <w:marBottom w:val="0"/>
          <w:divBdr>
            <w:top w:val="none" w:sz="0" w:space="0" w:color="auto"/>
            <w:left w:val="none" w:sz="0" w:space="0" w:color="auto"/>
            <w:bottom w:val="none" w:sz="0" w:space="0" w:color="auto"/>
            <w:right w:val="none" w:sz="0" w:space="0" w:color="auto"/>
          </w:divBdr>
        </w:div>
        <w:div w:id="204371233">
          <w:marLeft w:val="480"/>
          <w:marRight w:val="0"/>
          <w:marTop w:val="0"/>
          <w:marBottom w:val="0"/>
          <w:divBdr>
            <w:top w:val="none" w:sz="0" w:space="0" w:color="auto"/>
            <w:left w:val="none" w:sz="0" w:space="0" w:color="auto"/>
            <w:bottom w:val="none" w:sz="0" w:space="0" w:color="auto"/>
            <w:right w:val="none" w:sz="0" w:space="0" w:color="auto"/>
          </w:divBdr>
        </w:div>
        <w:div w:id="688340451">
          <w:marLeft w:val="480"/>
          <w:marRight w:val="0"/>
          <w:marTop w:val="0"/>
          <w:marBottom w:val="0"/>
          <w:divBdr>
            <w:top w:val="none" w:sz="0" w:space="0" w:color="auto"/>
            <w:left w:val="none" w:sz="0" w:space="0" w:color="auto"/>
            <w:bottom w:val="none" w:sz="0" w:space="0" w:color="auto"/>
            <w:right w:val="none" w:sz="0" w:space="0" w:color="auto"/>
          </w:divBdr>
        </w:div>
        <w:div w:id="971444698">
          <w:marLeft w:val="480"/>
          <w:marRight w:val="0"/>
          <w:marTop w:val="0"/>
          <w:marBottom w:val="0"/>
          <w:divBdr>
            <w:top w:val="none" w:sz="0" w:space="0" w:color="auto"/>
            <w:left w:val="none" w:sz="0" w:space="0" w:color="auto"/>
            <w:bottom w:val="none" w:sz="0" w:space="0" w:color="auto"/>
            <w:right w:val="none" w:sz="0" w:space="0" w:color="auto"/>
          </w:divBdr>
        </w:div>
        <w:div w:id="1658027579">
          <w:marLeft w:val="480"/>
          <w:marRight w:val="0"/>
          <w:marTop w:val="0"/>
          <w:marBottom w:val="0"/>
          <w:divBdr>
            <w:top w:val="none" w:sz="0" w:space="0" w:color="auto"/>
            <w:left w:val="none" w:sz="0" w:space="0" w:color="auto"/>
            <w:bottom w:val="none" w:sz="0" w:space="0" w:color="auto"/>
            <w:right w:val="none" w:sz="0" w:space="0" w:color="auto"/>
          </w:divBdr>
        </w:div>
        <w:div w:id="1049840651">
          <w:marLeft w:val="480"/>
          <w:marRight w:val="0"/>
          <w:marTop w:val="0"/>
          <w:marBottom w:val="0"/>
          <w:divBdr>
            <w:top w:val="none" w:sz="0" w:space="0" w:color="auto"/>
            <w:left w:val="none" w:sz="0" w:space="0" w:color="auto"/>
            <w:bottom w:val="none" w:sz="0" w:space="0" w:color="auto"/>
            <w:right w:val="none" w:sz="0" w:space="0" w:color="auto"/>
          </w:divBdr>
        </w:div>
        <w:div w:id="1760833159">
          <w:marLeft w:val="480"/>
          <w:marRight w:val="0"/>
          <w:marTop w:val="0"/>
          <w:marBottom w:val="0"/>
          <w:divBdr>
            <w:top w:val="none" w:sz="0" w:space="0" w:color="auto"/>
            <w:left w:val="none" w:sz="0" w:space="0" w:color="auto"/>
            <w:bottom w:val="none" w:sz="0" w:space="0" w:color="auto"/>
            <w:right w:val="none" w:sz="0" w:space="0" w:color="auto"/>
          </w:divBdr>
        </w:div>
        <w:div w:id="46539067">
          <w:marLeft w:val="480"/>
          <w:marRight w:val="0"/>
          <w:marTop w:val="0"/>
          <w:marBottom w:val="0"/>
          <w:divBdr>
            <w:top w:val="none" w:sz="0" w:space="0" w:color="auto"/>
            <w:left w:val="none" w:sz="0" w:space="0" w:color="auto"/>
            <w:bottom w:val="none" w:sz="0" w:space="0" w:color="auto"/>
            <w:right w:val="none" w:sz="0" w:space="0" w:color="auto"/>
          </w:divBdr>
        </w:div>
        <w:div w:id="1717007393">
          <w:marLeft w:val="480"/>
          <w:marRight w:val="0"/>
          <w:marTop w:val="0"/>
          <w:marBottom w:val="0"/>
          <w:divBdr>
            <w:top w:val="none" w:sz="0" w:space="0" w:color="auto"/>
            <w:left w:val="none" w:sz="0" w:space="0" w:color="auto"/>
            <w:bottom w:val="none" w:sz="0" w:space="0" w:color="auto"/>
            <w:right w:val="none" w:sz="0" w:space="0" w:color="auto"/>
          </w:divBdr>
        </w:div>
        <w:div w:id="1103962981">
          <w:marLeft w:val="480"/>
          <w:marRight w:val="0"/>
          <w:marTop w:val="0"/>
          <w:marBottom w:val="0"/>
          <w:divBdr>
            <w:top w:val="none" w:sz="0" w:space="0" w:color="auto"/>
            <w:left w:val="none" w:sz="0" w:space="0" w:color="auto"/>
            <w:bottom w:val="none" w:sz="0" w:space="0" w:color="auto"/>
            <w:right w:val="none" w:sz="0" w:space="0" w:color="auto"/>
          </w:divBdr>
        </w:div>
        <w:div w:id="2009091896">
          <w:marLeft w:val="480"/>
          <w:marRight w:val="0"/>
          <w:marTop w:val="0"/>
          <w:marBottom w:val="0"/>
          <w:divBdr>
            <w:top w:val="none" w:sz="0" w:space="0" w:color="auto"/>
            <w:left w:val="none" w:sz="0" w:space="0" w:color="auto"/>
            <w:bottom w:val="none" w:sz="0" w:space="0" w:color="auto"/>
            <w:right w:val="none" w:sz="0" w:space="0" w:color="auto"/>
          </w:divBdr>
        </w:div>
        <w:div w:id="1108083524">
          <w:marLeft w:val="480"/>
          <w:marRight w:val="0"/>
          <w:marTop w:val="0"/>
          <w:marBottom w:val="0"/>
          <w:divBdr>
            <w:top w:val="none" w:sz="0" w:space="0" w:color="auto"/>
            <w:left w:val="none" w:sz="0" w:space="0" w:color="auto"/>
            <w:bottom w:val="none" w:sz="0" w:space="0" w:color="auto"/>
            <w:right w:val="none" w:sz="0" w:space="0" w:color="auto"/>
          </w:divBdr>
        </w:div>
        <w:div w:id="1512912990">
          <w:marLeft w:val="480"/>
          <w:marRight w:val="0"/>
          <w:marTop w:val="0"/>
          <w:marBottom w:val="0"/>
          <w:divBdr>
            <w:top w:val="none" w:sz="0" w:space="0" w:color="auto"/>
            <w:left w:val="none" w:sz="0" w:space="0" w:color="auto"/>
            <w:bottom w:val="none" w:sz="0" w:space="0" w:color="auto"/>
            <w:right w:val="none" w:sz="0" w:space="0" w:color="auto"/>
          </w:divBdr>
        </w:div>
        <w:div w:id="395933606">
          <w:marLeft w:val="480"/>
          <w:marRight w:val="0"/>
          <w:marTop w:val="0"/>
          <w:marBottom w:val="0"/>
          <w:divBdr>
            <w:top w:val="none" w:sz="0" w:space="0" w:color="auto"/>
            <w:left w:val="none" w:sz="0" w:space="0" w:color="auto"/>
            <w:bottom w:val="none" w:sz="0" w:space="0" w:color="auto"/>
            <w:right w:val="none" w:sz="0" w:space="0" w:color="auto"/>
          </w:divBdr>
        </w:div>
        <w:div w:id="1277827722">
          <w:marLeft w:val="480"/>
          <w:marRight w:val="0"/>
          <w:marTop w:val="0"/>
          <w:marBottom w:val="0"/>
          <w:divBdr>
            <w:top w:val="none" w:sz="0" w:space="0" w:color="auto"/>
            <w:left w:val="none" w:sz="0" w:space="0" w:color="auto"/>
            <w:bottom w:val="none" w:sz="0" w:space="0" w:color="auto"/>
            <w:right w:val="none" w:sz="0" w:space="0" w:color="auto"/>
          </w:divBdr>
        </w:div>
        <w:div w:id="939143093">
          <w:marLeft w:val="480"/>
          <w:marRight w:val="0"/>
          <w:marTop w:val="0"/>
          <w:marBottom w:val="0"/>
          <w:divBdr>
            <w:top w:val="none" w:sz="0" w:space="0" w:color="auto"/>
            <w:left w:val="none" w:sz="0" w:space="0" w:color="auto"/>
            <w:bottom w:val="none" w:sz="0" w:space="0" w:color="auto"/>
            <w:right w:val="none" w:sz="0" w:space="0" w:color="auto"/>
          </w:divBdr>
        </w:div>
        <w:div w:id="1442185843">
          <w:marLeft w:val="480"/>
          <w:marRight w:val="0"/>
          <w:marTop w:val="0"/>
          <w:marBottom w:val="0"/>
          <w:divBdr>
            <w:top w:val="none" w:sz="0" w:space="0" w:color="auto"/>
            <w:left w:val="none" w:sz="0" w:space="0" w:color="auto"/>
            <w:bottom w:val="none" w:sz="0" w:space="0" w:color="auto"/>
            <w:right w:val="none" w:sz="0" w:space="0" w:color="auto"/>
          </w:divBdr>
        </w:div>
        <w:div w:id="130245954">
          <w:marLeft w:val="480"/>
          <w:marRight w:val="0"/>
          <w:marTop w:val="0"/>
          <w:marBottom w:val="0"/>
          <w:divBdr>
            <w:top w:val="none" w:sz="0" w:space="0" w:color="auto"/>
            <w:left w:val="none" w:sz="0" w:space="0" w:color="auto"/>
            <w:bottom w:val="none" w:sz="0" w:space="0" w:color="auto"/>
            <w:right w:val="none" w:sz="0" w:space="0" w:color="auto"/>
          </w:divBdr>
        </w:div>
        <w:div w:id="797070237">
          <w:marLeft w:val="480"/>
          <w:marRight w:val="0"/>
          <w:marTop w:val="0"/>
          <w:marBottom w:val="0"/>
          <w:divBdr>
            <w:top w:val="none" w:sz="0" w:space="0" w:color="auto"/>
            <w:left w:val="none" w:sz="0" w:space="0" w:color="auto"/>
            <w:bottom w:val="none" w:sz="0" w:space="0" w:color="auto"/>
            <w:right w:val="none" w:sz="0" w:space="0" w:color="auto"/>
          </w:divBdr>
        </w:div>
        <w:div w:id="1165701203">
          <w:marLeft w:val="480"/>
          <w:marRight w:val="0"/>
          <w:marTop w:val="0"/>
          <w:marBottom w:val="0"/>
          <w:divBdr>
            <w:top w:val="none" w:sz="0" w:space="0" w:color="auto"/>
            <w:left w:val="none" w:sz="0" w:space="0" w:color="auto"/>
            <w:bottom w:val="none" w:sz="0" w:space="0" w:color="auto"/>
            <w:right w:val="none" w:sz="0" w:space="0" w:color="auto"/>
          </w:divBdr>
        </w:div>
        <w:div w:id="2057394140">
          <w:marLeft w:val="480"/>
          <w:marRight w:val="0"/>
          <w:marTop w:val="0"/>
          <w:marBottom w:val="0"/>
          <w:divBdr>
            <w:top w:val="none" w:sz="0" w:space="0" w:color="auto"/>
            <w:left w:val="none" w:sz="0" w:space="0" w:color="auto"/>
            <w:bottom w:val="none" w:sz="0" w:space="0" w:color="auto"/>
            <w:right w:val="none" w:sz="0" w:space="0" w:color="auto"/>
          </w:divBdr>
        </w:div>
        <w:div w:id="765149265">
          <w:marLeft w:val="480"/>
          <w:marRight w:val="0"/>
          <w:marTop w:val="0"/>
          <w:marBottom w:val="0"/>
          <w:divBdr>
            <w:top w:val="none" w:sz="0" w:space="0" w:color="auto"/>
            <w:left w:val="none" w:sz="0" w:space="0" w:color="auto"/>
            <w:bottom w:val="none" w:sz="0" w:space="0" w:color="auto"/>
            <w:right w:val="none" w:sz="0" w:space="0" w:color="auto"/>
          </w:divBdr>
        </w:div>
        <w:div w:id="1831361898">
          <w:marLeft w:val="480"/>
          <w:marRight w:val="0"/>
          <w:marTop w:val="0"/>
          <w:marBottom w:val="0"/>
          <w:divBdr>
            <w:top w:val="none" w:sz="0" w:space="0" w:color="auto"/>
            <w:left w:val="none" w:sz="0" w:space="0" w:color="auto"/>
            <w:bottom w:val="none" w:sz="0" w:space="0" w:color="auto"/>
            <w:right w:val="none" w:sz="0" w:space="0" w:color="auto"/>
          </w:divBdr>
        </w:div>
        <w:div w:id="1183128537">
          <w:marLeft w:val="480"/>
          <w:marRight w:val="0"/>
          <w:marTop w:val="0"/>
          <w:marBottom w:val="0"/>
          <w:divBdr>
            <w:top w:val="none" w:sz="0" w:space="0" w:color="auto"/>
            <w:left w:val="none" w:sz="0" w:space="0" w:color="auto"/>
            <w:bottom w:val="none" w:sz="0" w:space="0" w:color="auto"/>
            <w:right w:val="none" w:sz="0" w:space="0" w:color="auto"/>
          </w:divBdr>
        </w:div>
        <w:div w:id="1365717190">
          <w:marLeft w:val="480"/>
          <w:marRight w:val="0"/>
          <w:marTop w:val="0"/>
          <w:marBottom w:val="0"/>
          <w:divBdr>
            <w:top w:val="none" w:sz="0" w:space="0" w:color="auto"/>
            <w:left w:val="none" w:sz="0" w:space="0" w:color="auto"/>
            <w:bottom w:val="none" w:sz="0" w:space="0" w:color="auto"/>
            <w:right w:val="none" w:sz="0" w:space="0" w:color="auto"/>
          </w:divBdr>
        </w:div>
        <w:div w:id="839584765">
          <w:marLeft w:val="480"/>
          <w:marRight w:val="0"/>
          <w:marTop w:val="0"/>
          <w:marBottom w:val="0"/>
          <w:divBdr>
            <w:top w:val="none" w:sz="0" w:space="0" w:color="auto"/>
            <w:left w:val="none" w:sz="0" w:space="0" w:color="auto"/>
            <w:bottom w:val="none" w:sz="0" w:space="0" w:color="auto"/>
            <w:right w:val="none" w:sz="0" w:space="0" w:color="auto"/>
          </w:divBdr>
        </w:div>
        <w:div w:id="1756247405">
          <w:marLeft w:val="480"/>
          <w:marRight w:val="0"/>
          <w:marTop w:val="0"/>
          <w:marBottom w:val="0"/>
          <w:divBdr>
            <w:top w:val="none" w:sz="0" w:space="0" w:color="auto"/>
            <w:left w:val="none" w:sz="0" w:space="0" w:color="auto"/>
            <w:bottom w:val="none" w:sz="0" w:space="0" w:color="auto"/>
            <w:right w:val="none" w:sz="0" w:space="0" w:color="auto"/>
          </w:divBdr>
        </w:div>
      </w:divsChild>
    </w:div>
    <w:div w:id="1072897473">
      <w:bodyDiv w:val="1"/>
      <w:marLeft w:val="0"/>
      <w:marRight w:val="0"/>
      <w:marTop w:val="0"/>
      <w:marBottom w:val="0"/>
      <w:divBdr>
        <w:top w:val="none" w:sz="0" w:space="0" w:color="auto"/>
        <w:left w:val="none" w:sz="0" w:space="0" w:color="auto"/>
        <w:bottom w:val="none" w:sz="0" w:space="0" w:color="auto"/>
        <w:right w:val="none" w:sz="0" w:space="0" w:color="auto"/>
      </w:divBdr>
    </w:div>
    <w:div w:id="1073158194">
      <w:bodyDiv w:val="1"/>
      <w:marLeft w:val="0"/>
      <w:marRight w:val="0"/>
      <w:marTop w:val="0"/>
      <w:marBottom w:val="0"/>
      <w:divBdr>
        <w:top w:val="none" w:sz="0" w:space="0" w:color="auto"/>
        <w:left w:val="none" w:sz="0" w:space="0" w:color="auto"/>
        <w:bottom w:val="none" w:sz="0" w:space="0" w:color="auto"/>
        <w:right w:val="none" w:sz="0" w:space="0" w:color="auto"/>
      </w:divBdr>
    </w:div>
    <w:div w:id="1073699990">
      <w:bodyDiv w:val="1"/>
      <w:marLeft w:val="0"/>
      <w:marRight w:val="0"/>
      <w:marTop w:val="0"/>
      <w:marBottom w:val="0"/>
      <w:divBdr>
        <w:top w:val="none" w:sz="0" w:space="0" w:color="auto"/>
        <w:left w:val="none" w:sz="0" w:space="0" w:color="auto"/>
        <w:bottom w:val="none" w:sz="0" w:space="0" w:color="auto"/>
        <w:right w:val="none" w:sz="0" w:space="0" w:color="auto"/>
      </w:divBdr>
      <w:divsChild>
        <w:div w:id="978613033">
          <w:marLeft w:val="480"/>
          <w:marRight w:val="0"/>
          <w:marTop w:val="0"/>
          <w:marBottom w:val="0"/>
          <w:divBdr>
            <w:top w:val="none" w:sz="0" w:space="0" w:color="auto"/>
            <w:left w:val="none" w:sz="0" w:space="0" w:color="auto"/>
            <w:bottom w:val="none" w:sz="0" w:space="0" w:color="auto"/>
            <w:right w:val="none" w:sz="0" w:space="0" w:color="auto"/>
          </w:divBdr>
        </w:div>
        <w:div w:id="513612819">
          <w:marLeft w:val="480"/>
          <w:marRight w:val="0"/>
          <w:marTop w:val="0"/>
          <w:marBottom w:val="0"/>
          <w:divBdr>
            <w:top w:val="none" w:sz="0" w:space="0" w:color="auto"/>
            <w:left w:val="none" w:sz="0" w:space="0" w:color="auto"/>
            <w:bottom w:val="none" w:sz="0" w:space="0" w:color="auto"/>
            <w:right w:val="none" w:sz="0" w:space="0" w:color="auto"/>
          </w:divBdr>
        </w:div>
        <w:div w:id="557667493">
          <w:marLeft w:val="480"/>
          <w:marRight w:val="0"/>
          <w:marTop w:val="0"/>
          <w:marBottom w:val="0"/>
          <w:divBdr>
            <w:top w:val="none" w:sz="0" w:space="0" w:color="auto"/>
            <w:left w:val="none" w:sz="0" w:space="0" w:color="auto"/>
            <w:bottom w:val="none" w:sz="0" w:space="0" w:color="auto"/>
            <w:right w:val="none" w:sz="0" w:space="0" w:color="auto"/>
          </w:divBdr>
        </w:div>
        <w:div w:id="1677079362">
          <w:marLeft w:val="480"/>
          <w:marRight w:val="0"/>
          <w:marTop w:val="0"/>
          <w:marBottom w:val="0"/>
          <w:divBdr>
            <w:top w:val="none" w:sz="0" w:space="0" w:color="auto"/>
            <w:left w:val="none" w:sz="0" w:space="0" w:color="auto"/>
            <w:bottom w:val="none" w:sz="0" w:space="0" w:color="auto"/>
            <w:right w:val="none" w:sz="0" w:space="0" w:color="auto"/>
          </w:divBdr>
        </w:div>
        <w:div w:id="320499145">
          <w:marLeft w:val="480"/>
          <w:marRight w:val="0"/>
          <w:marTop w:val="0"/>
          <w:marBottom w:val="0"/>
          <w:divBdr>
            <w:top w:val="none" w:sz="0" w:space="0" w:color="auto"/>
            <w:left w:val="none" w:sz="0" w:space="0" w:color="auto"/>
            <w:bottom w:val="none" w:sz="0" w:space="0" w:color="auto"/>
            <w:right w:val="none" w:sz="0" w:space="0" w:color="auto"/>
          </w:divBdr>
        </w:div>
        <w:div w:id="1746681351">
          <w:marLeft w:val="480"/>
          <w:marRight w:val="0"/>
          <w:marTop w:val="0"/>
          <w:marBottom w:val="0"/>
          <w:divBdr>
            <w:top w:val="none" w:sz="0" w:space="0" w:color="auto"/>
            <w:left w:val="none" w:sz="0" w:space="0" w:color="auto"/>
            <w:bottom w:val="none" w:sz="0" w:space="0" w:color="auto"/>
            <w:right w:val="none" w:sz="0" w:space="0" w:color="auto"/>
          </w:divBdr>
        </w:div>
        <w:div w:id="1048843103">
          <w:marLeft w:val="480"/>
          <w:marRight w:val="0"/>
          <w:marTop w:val="0"/>
          <w:marBottom w:val="0"/>
          <w:divBdr>
            <w:top w:val="none" w:sz="0" w:space="0" w:color="auto"/>
            <w:left w:val="none" w:sz="0" w:space="0" w:color="auto"/>
            <w:bottom w:val="none" w:sz="0" w:space="0" w:color="auto"/>
            <w:right w:val="none" w:sz="0" w:space="0" w:color="auto"/>
          </w:divBdr>
        </w:div>
        <w:div w:id="612052157">
          <w:marLeft w:val="480"/>
          <w:marRight w:val="0"/>
          <w:marTop w:val="0"/>
          <w:marBottom w:val="0"/>
          <w:divBdr>
            <w:top w:val="none" w:sz="0" w:space="0" w:color="auto"/>
            <w:left w:val="none" w:sz="0" w:space="0" w:color="auto"/>
            <w:bottom w:val="none" w:sz="0" w:space="0" w:color="auto"/>
            <w:right w:val="none" w:sz="0" w:space="0" w:color="auto"/>
          </w:divBdr>
        </w:div>
        <w:div w:id="1634210261">
          <w:marLeft w:val="480"/>
          <w:marRight w:val="0"/>
          <w:marTop w:val="0"/>
          <w:marBottom w:val="0"/>
          <w:divBdr>
            <w:top w:val="none" w:sz="0" w:space="0" w:color="auto"/>
            <w:left w:val="none" w:sz="0" w:space="0" w:color="auto"/>
            <w:bottom w:val="none" w:sz="0" w:space="0" w:color="auto"/>
            <w:right w:val="none" w:sz="0" w:space="0" w:color="auto"/>
          </w:divBdr>
        </w:div>
        <w:div w:id="595287990">
          <w:marLeft w:val="480"/>
          <w:marRight w:val="0"/>
          <w:marTop w:val="0"/>
          <w:marBottom w:val="0"/>
          <w:divBdr>
            <w:top w:val="none" w:sz="0" w:space="0" w:color="auto"/>
            <w:left w:val="none" w:sz="0" w:space="0" w:color="auto"/>
            <w:bottom w:val="none" w:sz="0" w:space="0" w:color="auto"/>
            <w:right w:val="none" w:sz="0" w:space="0" w:color="auto"/>
          </w:divBdr>
        </w:div>
        <w:div w:id="1894845170">
          <w:marLeft w:val="480"/>
          <w:marRight w:val="0"/>
          <w:marTop w:val="0"/>
          <w:marBottom w:val="0"/>
          <w:divBdr>
            <w:top w:val="none" w:sz="0" w:space="0" w:color="auto"/>
            <w:left w:val="none" w:sz="0" w:space="0" w:color="auto"/>
            <w:bottom w:val="none" w:sz="0" w:space="0" w:color="auto"/>
            <w:right w:val="none" w:sz="0" w:space="0" w:color="auto"/>
          </w:divBdr>
        </w:div>
        <w:div w:id="1962875433">
          <w:marLeft w:val="480"/>
          <w:marRight w:val="0"/>
          <w:marTop w:val="0"/>
          <w:marBottom w:val="0"/>
          <w:divBdr>
            <w:top w:val="none" w:sz="0" w:space="0" w:color="auto"/>
            <w:left w:val="none" w:sz="0" w:space="0" w:color="auto"/>
            <w:bottom w:val="none" w:sz="0" w:space="0" w:color="auto"/>
            <w:right w:val="none" w:sz="0" w:space="0" w:color="auto"/>
          </w:divBdr>
        </w:div>
        <w:div w:id="626619167">
          <w:marLeft w:val="480"/>
          <w:marRight w:val="0"/>
          <w:marTop w:val="0"/>
          <w:marBottom w:val="0"/>
          <w:divBdr>
            <w:top w:val="none" w:sz="0" w:space="0" w:color="auto"/>
            <w:left w:val="none" w:sz="0" w:space="0" w:color="auto"/>
            <w:bottom w:val="none" w:sz="0" w:space="0" w:color="auto"/>
            <w:right w:val="none" w:sz="0" w:space="0" w:color="auto"/>
          </w:divBdr>
        </w:div>
        <w:div w:id="247933482">
          <w:marLeft w:val="480"/>
          <w:marRight w:val="0"/>
          <w:marTop w:val="0"/>
          <w:marBottom w:val="0"/>
          <w:divBdr>
            <w:top w:val="none" w:sz="0" w:space="0" w:color="auto"/>
            <w:left w:val="none" w:sz="0" w:space="0" w:color="auto"/>
            <w:bottom w:val="none" w:sz="0" w:space="0" w:color="auto"/>
            <w:right w:val="none" w:sz="0" w:space="0" w:color="auto"/>
          </w:divBdr>
        </w:div>
        <w:div w:id="830407598">
          <w:marLeft w:val="480"/>
          <w:marRight w:val="0"/>
          <w:marTop w:val="0"/>
          <w:marBottom w:val="0"/>
          <w:divBdr>
            <w:top w:val="none" w:sz="0" w:space="0" w:color="auto"/>
            <w:left w:val="none" w:sz="0" w:space="0" w:color="auto"/>
            <w:bottom w:val="none" w:sz="0" w:space="0" w:color="auto"/>
            <w:right w:val="none" w:sz="0" w:space="0" w:color="auto"/>
          </w:divBdr>
        </w:div>
        <w:div w:id="563488198">
          <w:marLeft w:val="480"/>
          <w:marRight w:val="0"/>
          <w:marTop w:val="0"/>
          <w:marBottom w:val="0"/>
          <w:divBdr>
            <w:top w:val="none" w:sz="0" w:space="0" w:color="auto"/>
            <w:left w:val="none" w:sz="0" w:space="0" w:color="auto"/>
            <w:bottom w:val="none" w:sz="0" w:space="0" w:color="auto"/>
            <w:right w:val="none" w:sz="0" w:space="0" w:color="auto"/>
          </w:divBdr>
        </w:div>
        <w:div w:id="867059642">
          <w:marLeft w:val="480"/>
          <w:marRight w:val="0"/>
          <w:marTop w:val="0"/>
          <w:marBottom w:val="0"/>
          <w:divBdr>
            <w:top w:val="none" w:sz="0" w:space="0" w:color="auto"/>
            <w:left w:val="none" w:sz="0" w:space="0" w:color="auto"/>
            <w:bottom w:val="none" w:sz="0" w:space="0" w:color="auto"/>
            <w:right w:val="none" w:sz="0" w:space="0" w:color="auto"/>
          </w:divBdr>
        </w:div>
        <w:div w:id="1475566128">
          <w:marLeft w:val="480"/>
          <w:marRight w:val="0"/>
          <w:marTop w:val="0"/>
          <w:marBottom w:val="0"/>
          <w:divBdr>
            <w:top w:val="none" w:sz="0" w:space="0" w:color="auto"/>
            <w:left w:val="none" w:sz="0" w:space="0" w:color="auto"/>
            <w:bottom w:val="none" w:sz="0" w:space="0" w:color="auto"/>
            <w:right w:val="none" w:sz="0" w:space="0" w:color="auto"/>
          </w:divBdr>
        </w:div>
        <w:div w:id="1970629278">
          <w:marLeft w:val="480"/>
          <w:marRight w:val="0"/>
          <w:marTop w:val="0"/>
          <w:marBottom w:val="0"/>
          <w:divBdr>
            <w:top w:val="none" w:sz="0" w:space="0" w:color="auto"/>
            <w:left w:val="none" w:sz="0" w:space="0" w:color="auto"/>
            <w:bottom w:val="none" w:sz="0" w:space="0" w:color="auto"/>
            <w:right w:val="none" w:sz="0" w:space="0" w:color="auto"/>
          </w:divBdr>
        </w:div>
        <w:div w:id="1144010709">
          <w:marLeft w:val="480"/>
          <w:marRight w:val="0"/>
          <w:marTop w:val="0"/>
          <w:marBottom w:val="0"/>
          <w:divBdr>
            <w:top w:val="none" w:sz="0" w:space="0" w:color="auto"/>
            <w:left w:val="none" w:sz="0" w:space="0" w:color="auto"/>
            <w:bottom w:val="none" w:sz="0" w:space="0" w:color="auto"/>
            <w:right w:val="none" w:sz="0" w:space="0" w:color="auto"/>
          </w:divBdr>
        </w:div>
        <w:div w:id="277176167">
          <w:marLeft w:val="480"/>
          <w:marRight w:val="0"/>
          <w:marTop w:val="0"/>
          <w:marBottom w:val="0"/>
          <w:divBdr>
            <w:top w:val="none" w:sz="0" w:space="0" w:color="auto"/>
            <w:left w:val="none" w:sz="0" w:space="0" w:color="auto"/>
            <w:bottom w:val="none" w:sz="0" w:space="0" w:color="auto"/>
            <w:right w:val="none" w:sz="0" w:space="0" w:color="auto"/>
          </w:divBdr>
        </w:div>
        <w:div w:id="271939386">
          <w:marLeft w:val="480"/>
          <w:marRight w:val="0"/>
          <w:marTop w:val="0"/>
          <w:marBottom w:val="0"/>
          <w:divBdr>
            <w:top w:val="none" w:sz="0" w:space="0" w:color="auto"/>
            <w:left w:val="none" w:sz="0" w:space="0" w:color="auto"/>
            <w:bottom w:val="none" w:sz="0" w:space="0" w:color="auto"/>
            <w:right w:val="none" w:sz="0" w:space="0" w:color="auto"/>
          </w:divBdr>
        </w:div>
        <w:div w:id="427625507">
          <w:marLeft w:val="480"/>
          <w:marRight w:val="0"/>
          <w:marTop w:val="0"/>
          <w:marBottom w:val="0"/>
          <w:divBdr>
            <w:top w:val="none" w:sz="0" w:space="0" w:color="auto"/>
            <w:left w:val="none" w:sz="0" w:space="0" w:color="auto"/>
            <w:bottom w:val="none" w:sz="0" w:space="0" w:color="auto"/>
            <w:right w:val="none" w:sz="0" w:space="0" w:color="auto"/>
          </w:divBdr>
        </w:div>
        <w:div w:id="427779481">
          <w:marLeft w:val="480"/>
          <w:marRight w:val="0"/>
          <w:marTop w:val="0"/>
          <w:marBottom w:val="0"/>
          <w:divBdr>
            <w:top w:val="none" w:sz="0" w:space="0" w:color="auto"/>
            <w:left w:val="none" w:sz="0" w:space="0" w:color="auto"/>
            <w:bottom w:val="none" w:sz="0" w:space="0" w:color="auto"/>
            <w:right w:val="none" w:sz="0" w:space="0" w:color="auto"/>
          </w:divBdr>
        </w:div>
        <w:div w:id="1271204317">
          <w:marLeft w:val="480"/>
          <w:marRight w:val="0"/>
          <w:marTop w:val="0"/>
          <w:marBottom w:val="0"/>
          <w:divBdr>
            <w:top w:val="none" w:sz="0" w:space="0" w:color="auto"/>
            <w:left w:val="none" w:sz="0" w:space="0" w:color="auto"/>
            <w:bottom w:val="none" w:sz="0" w:space="0" w:color="auto"/>
            <w:right w:val="none" w:sz="0" w:space="0" w:color="auto"/>
          </w:divBdr>
        </w:div>
        <w:div w:id="1824082536">
          <w:marLeft w:val="480"/>
          <w:marRight w:val="0"/>
          <w:marTop w:val="0"/>
          <w:marBottom w:val="0"/>
          <w:divBdr>
            <w:top w:val="none" w:sz="0" w:space="0" w:color="auto"/>
            <w:left w:val="none" w:sz="0" w:space="0" w:color="auto"/>
            <w:bottom w:val="none" w:sz="0" w:space="0" w:color="auto"/>
            <w:right w:val="none" w:sz="0" w:space="0" w:color="auto"/>
          </w:divBdr>
        </w:div>
        <w:div w:id="241716335">
          <w:marLeft w:val="480"/>
          <w:marRight w:val="0"/>
          <w:marTop w:val="0"/>
          <w:marBottom w:val="0"/>
          <w:divBdr>
            <w:top w:val="none" w:sz="0" w:space="0" w:color="auto"/>
            <w:left w:val="none" w:sz="0" w:space="0" w:color="auto"/>
            <w:bottom w:val="none" w:sz="0" w:space="0" w:color="auto"/>
            <w:right w:val="none" w:sz="0" w:space="0" w:color="auto"/>
          </w:divBdr>
        </w:div>
        <w:div w:id="1443767394">
          <w:marLeft w:val="480"/>
          <w:marRight w:val="0"/>
          <w:marTop w:val="0"/>
          <w:marBottom w:val="0"/>
          <w:divBdr>
            <w:top w:val="none" w:sz="0" w:space="0" w:color="auto"/>
            <w:left w:val="none" w:sz="0" w:space="0" w:color="auto"/>
            <w:bottom w:val="none" w:sz="0" w:space="0" w:color="auto"/>
            <w:right w:val="none" w:sz="0" w:space="0" w:color="auto"/>
          </w:divBdr>
        </w:div>
        <w:div w:id="1715540857">
          <w:marLeft w:val="480"/>
          <w:marRight w:val="0"/>
          <w:marTop w:val="0"/>
          <w:marBottom w:val="0"/>
          <w:divBdr>
            <w:top w:val="none" w:sz="0" w:space="0" w:color="auto"/>
            <w:left w:val="none" w:sz="0" w:space="0" w:color="auto"/>
            <w:bottom w:val="none" w:sz="0" w:space="0" w:color="auto"/>
            <w:right w:val="none" w:sz="0" w:space="0" w:color="auto"/>
          </w:divBdr>
        </w:div>
        <w:div w:id="160052720">
          <w:marLeft w:val="480"/>
          <w:marRight w:val="0"/>
          <w:marTop w:val="0"/>
          <w:marBottom w:val="0"/>
          <w:divBdr>
            <w:top w:val="none" w:sz="0" w:space="0" w:color="auto"/>
            <w:left w:val="none" w:sz="0" w:space="0" w:color="auto"/>
            <w:bottom w:val="none" w:sz="0" w:space="0" w:color="auto"/>
            <w:right w:val="none" w:sz="0" w:space="0" w:color="auto"/>
          </w:divBdr>
        </w:div>
        <w:div w:id="1665817404">
          <w:marLeft w:val="480"/>
          <w:marRight w:val="0"/>
          <w:marTop w:val="0"/>
          <w:marBottom w:val="0"/>
          <w:divBdr>
            <w:top w:val="none" w:sz="0" w:space="0" w:color="auto"/>
            <w:left w:val="none" w:sz="0" w:space="0" w:color="auto"/>
            <w:bottom w:val="none" w:sz="0" w:space="0" w:color="auto"/>
            <w:right w:val="none" w:sz="0" w:space="0" w:color="auto"/>
          </w:divBdr>
        </w:div>
        <w:div w:id="819736742">
          <w:marLeft w:val="480"/>
          <w:marRight w:val="0"/>
          <w:marTop w:val="0"/>
          <w:marBottom w:val="0"/>
          <w:divBdr>
            <w:top w:val="none" w:sz="0" w:space="0" w:color="auto"/>
            <w:left w:val="none" w:sz="0" w:space="0" w:color="auto"/>
            <w:bottom w:val="none" w:sz="0" w:space="0" w:color="auto"/>
            <w:right w:val="none" w:sz="0" w:space="0" w:color="auto"/>
          </w:divBdr>
        </w:div>
        <w:div w:id="1438596567">
          <w:marLeft w:val="480"/>
          <w:marRight w:val="0"/>
          <w:marTop w:val="0"/>
          <w:marBottom w:val="0"/>
          <w:divBdr>
            <w:top w:val="none" w:sz="0" w:space="0" w:color="auto"/>
            <w:left w:val="none" w:sz="0" w:space="0" w:color="auto"/>
            <w:bottom w:val="none" w:sz="0" w:space="0" w:color="auto"/>
            <w:right w:val="none" w:sz="0" w:space="0" w:color="auto"/>
          </w:divBdr>
        </w:div>
        <w:div w:id="1935701629">
          <w:marLeft w:val="480"/>
          <w:marRight w:val="0"/>
          <w:marTop w:val="0"/>
          <w:marBottom w:val="0"/>
          <w:divBdr>
            <w:top w:val="none" w:sz="0" w:space="0" w:color="auto"/>
            <w:left w:val="none" w:sz="0" w:space="0" w:color="auto"/>
            <w:bottom w:val="none" w:sz="0" w:space="0" w:color="auto"/>
            <w:right w:val="none" w:sz="0" w:space="0" w:color="auto"/>
          </w:divBdr>
        </w:div>
        <w:div w:id="1311592963">
          <w:marLeft w:val="480"/>
          <w:marRight w:val="0"/>
          <w:marTop w:val="0"/>
          <w:marBottom w:val="0"/>
          <w:divBdr>
            <w:top w:val="none" w:sz="0" w:space="0" w:color="auto"/>
            <w:left w:val="none" w:sz="0" w:space="0" w:color="auto"/>
            <w:bottom w:val="none" w:sz="0" w:space="0" w:color="auto"/>
            <w:right w:val="none" w:sz="0" w:space="0" w:color="auto"/>
          </w:divBdr>
        </w:div>
        <w:div w:id="1368487693">
          <w:marLeft w:val="480"/>
          <w:marRight w:val="0"/>
          <w:marTop w:val="0"/>
          <w:marBottom w:val="0"/>
          <w:divBdr>
            <w:top w:val="none" w:sz="0" w:space="0" w:color="auto"/>
            <w:left w:val="none" w:sz="0" w:space="0" w:color="auto"/>
            <w:bottom w:val="none" w:sz="0" w:space="0" w:color="auto"/>
            <w:right w:val="none" w:sz="0" w:space="0" w:color="auto"/>
          </w:divBdr>
        </w:div>
        <w:div w:id="1371413997">
          <w:marLeft w:val="480"/>
          <w:marRight w:val="0"/>
          <w:marTop w:val="0"/>
          <w:marBottom w:val="0"/>
          <w:divBdr>
            <w:top w:val="none" w:sz="0" w:space="0" w:color="auto"/>
            <w:left w:val="none" w:sz="0" w:space="0" w:color="auto"/>
            <w:bottom w:val="none" w:sz="0" w:space="0" w:color="auto"/>
            <w:right w:val="none" w:sz="0" w:space="0" w:color="auto"/>
          </w:divBdr>
        </w:div>
        <w:div w:id="226037112">
          <w:marLeft w:val="480"/>
          <w:marRight w:val="0"/>
          <w:marTop w:val="0"/>
          <w:marBottom w:val="0"/>
          <w:divBdr>
            <w:top w:val="none" w:sz="0" w:space="0" w:color="auto"/>
            <w:left w:val="none" w:sz="0" w:space="0" w:color="auto"/>
            <w:bottom w:val="none" w:sz="0" w:space="0" w:color="auto"/>
            <w:right w:val="none" w:sz="0" w:space="0" w:color="auto"/>
          </w:divBdr>
        </w:div>
        <w:div w:id="1338997418">
          <w:marLeft w:val="480"/>
          <w:marRight w:val="0"/>
          <w:marTop w:val="0"/>
          <w:marBottom w:val="0"/>
          <w:divBdr>
            <w:top w:val="none" w:sz="0" w:space="0" w:color="auto"/>
            <w:left w:val="none" w:sz="0" w:space="0" w:color="auto"/>
            <w:bottom w:val="none" w:sz="0" w:space="0" w:color="auto"/>
            <w:right w:val="none" w:sz="0" w:space="0" w:color="auto"/>
          </w:divBdr>
        </w:div>
        <w:div w:id="42486894">
          <w:marLeft w:val="480"/>
          <w:marRight w:val="0"/>
          <w:marTop w:val="0"/>
          <w:marBottom w:val="0"/>
          <w:divBdr>
            <w:top w:val="none" w:sz="0" w:space="0" w:color="auto"/>
            <w:left w:val="none" w:sz="0" w:space="0" w:color="auto"/>
            <w:bottom w:val="none" w:sz="0" w:space="0" w:color="auto"/>
            <w:right w:val="none" w:sz="0" w:space="0" w:color="auto"/>
          </w:divBdr>
        </w:div>
        <w:div w:id="1088160651">
          <w:marLeft w:val="480"/>
          <w:marRight w:val="0"/>
          <w:marTop w:val="0"/>
          <w:marBottom w:val="0"/>
          <w:divBdr>
            <w:top w:val="none" w:sz="0" w:space="0" w:color="auto"/>
            <w:left w:val="none" w:sz="0" w:space="0" w:color="auto"/>
            <w:bottom w:val="none" w:sz="0" w:space="0" w:color="auto"/>
            <w:right w:val="none" w:sz="0" w:space="0" w:color="auto"/>
          </w:divBdr>
        </w:div>
        <w:div w:id="1928466354">
          <w:marLeft w:val="480"/>
          <w:marRight w:val="0"/>
          <w:marTop w:val="0"/>
          <w:marBottom w:val="0"/>
          <w:divBdr>
            <w:top w:val="none" w:sz="0" w:space="0" w:color="auto"/>
            <w:left w:val="none" w:sz="0" w:space="0" w:color="auto"/>
            <w:bottom w:val="none" w:sz="0" w:space="0" w:color="auto"/>
            <w:right w:val="none" w:sz="0" w:space="0" w:color="auto"/>
          </w:divBdr>
        </w:div>
        <w:div w:id="969019381">
          <w:marLeft w:val="480"/>
          <w:marRight w:val="0"/>
          <w:marTop w:val="0"/>
          <w:marBottom w:val="0"/>
          <w:divBdr>
            <w:top w:val="none" w:sz="0" w:space="0" w:color="auto"/>
            <w:left w:val="none" w:sz="0" w:space="0" w:color="auto"/>
            <w:bottom w:val="none" w:sz="0" w:space="0" w:color="auto"/>
            <w:right w:val="none" w:sz="0" w:space="0" w:color="auto"/>
          </w:divBdr>
        </w:div>
        <w:div w:id="796724049">
          <w:marLeft w:val="480"/>
          <w:marRight w:val="0"/>
          <w:marTop w:val="0"/>
          <w:marBottom w:val="0"/>
          <w:divBdr>
            <w:top w:val="none" w:sz="0" w:space="0" w:color="auto"/>
            <w:left w:val="none" w:sz="0" w:space="0" w:color="auto"/>
            <w:bottom w:val="none" w:sz="0" w:space="0" w:color="auto"/>
            <w:right w:val="none" w:sz="0" w:space="0" w:color="auto"/>
          </w:divBdr>
        </w:div>
        <w:div w:id="1069882836">
          <w:marLeft w:val="480"/>
          <w:marRight w:val="0"/>
          <w:marTop w:val="0"/>
          <w:marBottom w:val="0"/>
          <w:divBdr>
            <w:top w:val="none" w:sz="0" w:space="0" w:color="auto"/>
            <w:left w:val="none" w:sz="0" w:space="0" w:color="auto"/>
            <w:bottom w:val="none" w:sz="0" w:space="0" w:color="auto"/>
            <w:right w:val="none" w:sz="0" w:space="0" w:color="auto"/>
          </w:divBdr>
        </w:div>
        <w:div w:id="1617449471">
          <w:marLeft w:val="480"/>
          <w:marRight w:val="0"/>
          <w:marTop w:val="0"/>
          <w:marBottom w:val="0"/>
          <w:divBdr>
            <w:top w:val="none" w:sz="0" w:space="0" w:color="auto"/>
            <w:left w:val="none" w:sz="0" w:space="0" w:color="auto"/>
            <w:bottom w:val="none" w:sz="0" w:space="0" w:color="auto"/>
            <w:right w:val="none" w:sz="0" w:space="0" w:color="auto"/>
          </w:divBdr>
        </w:div>
        <w:div w:id="1349477825">
          <w:marLeft w:val="480"/>
          <w:marRight w:val="0"/>
          <w:marTop w:val="0"/>
          <w:marBottom w:val="0"/>
          <w:divBdr>
            <w:top w:val="none" w:sz="0" w:space="0" w:color="auto"/>
            <w:left w:val="none" w:sz="0" w:space="0" w:color="auto"/>
            <w:bottom w:val="none" w:sz="0" w:space="0" w:color="auto"/>
            <w:right w:val="none" w:sz="0" w:space="0" w:color="auto"/>
          </w:divBdr>
        </w:div>
        <w:div w:id="1147742200">
          <w:marLeft w:val="480"/>
          <w:marRight w:val="0"/>
          <w:marTop w:val="0"/>
          <w:marBottom w:val="0"/>
          <w:divBdr>
            <w:top w:val="none" w:sz="0" w:space="0" w:color="auto"/>
            <w:left w:val="none" w:sz="0" w:space="0" w:color="auto"/>
            <w:bottom w:val="none" w:sz="0" w:space="0" w:color="auto"/>
            <w:right w:val="none" w:sz="0" w:space="0" w:color="auto"/>
          </w:divBdr>
        </w:div>
        <w:div w:id="1928417250">
          <w:marLeft w:val="480"/>
          <w:marRight w:val="0"/>
          <w:marTop w:val="0"/>
          <w:marBottom w:val="0"/>
          <w:divBdr>
            <w:top w:val="none" w:sz="0" w:space="0" w:color="auto"/>
            <w:left w:val="none" w:sz="0" w:space="0" w:color="auto"/>
            <w:bottom w:val="none" w:sz="0" w:space="0" w:color="auto"/>
            <w:right w:val="none" w:sz="0" w:space="0" w:color="auto"/>
          </w:divBdr>
        </w:div>
        <w:div w:id="909996593">
          <w:marLeft w:val="480"/>
          <w:marRight w:val="0"/>
          <w:marTop w:val="0"/>
          <w:marBottom w:val="0"/>
          <w:divBdr>
            <w:top w:val="none" w:sz="0" w:space="0" w:color="auto"/>
            <w:left w:val="none" w:sz="0" w:space="0" w:color="auto"/>
            <w:bottom w:val="none" w:sz="0" w:space="0" w:color="auto"/>
            <w:right w:val="none" w:sz="0" w:space="0" w:color="auto"/>
          </w:divBdr>
        </w:div>
        <w:div w:id="1653606667">
          <w:marLeft w:val="480"/>
          <w:marRight w:val="0"/>
          <w:marTop w:val="0"/>
          <w:marBottom w:val="0"/>
          <w:divBdr>
            <w:top w:val="none" w:sz="0" w:space="0" w:color="auto"/>
            <w:left w:val="none" w:sz="0" w:space="0" w:color="auto"/>
            <w:bottom w:val="none" w:sz="0" w:space="0" w:color="auto"/>
            <w:right w:val="none" w:sz="0" w:space="0" w:color="auto"/>
          </w:divBdr>
        </w:div>
        <w:div w:id="1665236917">
          <w:marLeft w:val="480"/>
          <w:marRight w:val="0"/>
          <w:marTop w:val="0"/>
          <w:marBottom w:val="0"/>
          <w:divBdr>
            <w:top w:val="none" w:sz="0" w:space="0" w:color="auto"/>
            <w:left w:val="none" w:sz="0" w:space="0" w:color="auto"/>
            <w:bottom w:val="none" w:sz="0" w:space="0" w:color="auto"/>
            <w:right w:val="none" w:sz="0" w:space="0" w:color="auto"/>
          </w:divBdr>
        </w:div>
        <w:div w:id="2067098664">
          <w:marLeft w:val="480"/>
          <w:marRight w:val="0"/>
          <w:marTop w:val="0"/>
          <w:marBottom w:val="0"/>
          <w:divBdr>
            <w:top w:val="none" w:sz="0" w:space="0" w:color="auto"/>
            <w:left w:val="none" w:sz="0" w:space="0" w:color="auto"/>
            <w:bottom w:val="none" w:sz="0" w:space="0" w:color="auto"/>
            <w:right w:val="none" w:sz="0" w:space="0" w:color="auto"/>
          </w:divBdr>
        </w:div>
        <w:div w:id="1740707956">
          <w:marLeft w:val="480"/>
          <w:marRight w:val="0"/>
          <w:marTop w:val="0"/>
          <w:marBottom w:val="0"/>
          <w:divBdr>
            <w:top w:val="none" w:sz="0" w:space="0" w:color="auto"/>
            <w:left w:val="none" w:sz="0" w:space="0" w:color="auto"/>
            <w:bottom w:val="none" w:sz="0" w:space="0" w:color="auto"/>
            <w:right w:val="none" w:sz="0" w:space="0" w:color="auto"/>
          </w:divBdr>
        </w:div>
        <w:div w:id="609433788">
          <w:marLeft w:val="480"/>
          <w:marRight w:val="0"/>
          <w:marTop w:val="0"/>
          <w:marBottom w:val="0"/>
          <w:divBdr>
            <w:top w:val="none" w:sz="0" w:space="0" w:color="auto"/>
            <w:left w:val="none" w:sz="0" w:space="0" w:color="auto"/>
            <w:bottom w:val="none" w:sz="0" w:space="0" w:color="auto"/>
            <w:right w:val="none" w:sz="0" w:space="0" w:color="auto"/>
          </w:divBdr>
        </w:div>
        <w:div w:id="807091546">
          <w:marLeft w:val="480"/>
          <w:marRight w:val="0"/>
          <w:marTop w:val="0"/>
          <w:marBottom w:val="0"/>
          <w:divBdr>
            <w:top w:val="none" w:sz="0" w:space="0" w:color="auto"/>
            <w:left w:val="none" w:sz="0" w:space="0" w:color="auto"/>
            <w:bottom w:val="none" w:sz="0" w:space="0" w:color="auto"/>
            <w:right w:val="none" w:sz="0" w:space="0" w:color="auto"/>
          </w:divBdr>
        </w:div>
        <w:div w:id="1238173794">
          <w:marLeft w:val="480"/>
          <w:marRight w:val="0"/>
          <w:marTop w:val="0"/>
          <w:marBottom w:val="0"/>
          <w:divBdr>
            <w:top w:val="none" w:sz="0" w:space="0" w:color="auto"/>
            <w:left w:val="none" w:sz="0" w:space="0" w:color="auto"/>
            <w:bottom w:val="none" w:sz="0" w:space="0" w:color="auto"/>
            <w:right w:val="none" w:sz="0" w:space="0" w:color="auto"/>
          </w:divBdr>
        </w:div>
        <w:div w:id="352656028">
          <w:marLeft w:val="480"/>
          <w:marRight w:val="0"/>
          <w:marTop w:val="0"/>
          <w:marBottom w:val="0"/>
          <w:divBdr>
            <w:top w:val="none" w:sz="0" w:space="0" w:color="auto"/>
            <w:left w:val="none" w:sz="0" w:space="0" w:color="auto"/>
            <w:bottom w:val="none" w:sz="0" w:space="0" w:color="auto"/>
            <w:right w:val="none" w:sz="0" w:space="0" w:color="auto"/>
          </w:divBdr>
        </w:div>
        <w:div w:id="1844127171">
          <w:marLeft w:val="480"/>
          <w:marRight w:val="0"/>
          <w:marTop w:val="0"/>
          <w:marBottom w:val="0"/>
          <w:divBdr>
            <w:top w:val="none" w:sz="0" w:space="0" w:color="auto"/>
            <w:left w:val="none" w:sz="0" w:space="0" w:color="auto"/>
            <w:bottom w:val="none" w:sz="0" w:space="0" w:color="auto"/>
            <w:right w:val="none" w:sz="0" w:space="0" w:color="auto"/>
          </w:divBdr>
        </w:div>
        <w:div w:id="1035623184">
          <w:marLeft w:val="480"/>
          <w:marRight w:val="0"/>
          <w:marTop w:val="0"/>
          <w:marBottom w:val="0"/>
          <w:divBdr>
            <w:top w:val="none" w:sz="0" w:space="0" w:color="auto"/>
            <w:left w:val="none" w:sz="0" w:space="0" w:color="auto"/>
            <w:bottom w:val="none" w:sz="0" w:space="0" w:color="auto"/>
            <w:right w:val="none" w:sz="0" w:space="0" w:color="auto"/>
          </w:divBdr>
        </w:div>
        <w:div w:id="487475786">
          <w:marLeft w:val="480"/>
          <w:marRight w:val="0"/>
          <w:marTop w:val="0"/>
          <w:marBottom w:val="0"/>
          <w:divBdr>
            <w:top w:val="none" w:sz="0" w:space="0" w:color="auto"/>
            <w:left w:val="none" w:sz="0" w:space="0" w:color="auto"/>
            <w:bottom w:val="none" w:sz="0" w:space="0" w:color="auto"/>
            <w:right w:val="none" w:sz="0" w:space="0" w:color="auto"/>
          </w:divBdr>
        </w:div>
        <w:div w:id="228228832">
          <w:marLeft w:val="480"/>
          <w:marRight w:val="0"/>
          <w:marTop w:val="0"/>
          <w:marBottom w:val="0"/>
          <w:divBdr>
            <w:top w:val="none" w:sz="0" w:space="0" w:color="auto"/>
            <w:left w:val="none" w:sz="0" w:space="0" w:color="auto"/>
            <w:bottom w:val="none" w:sz="0" w:space="0" w:color="auto"/>
            <w:right w:val="none" w:sz="0" w:space="0" w:color="auto"/>
          </w:divBdr>
        </w:div>
        <w:div w:id="204677694">
          <w:marLeft w:val="480"/>
          <w:marRight w:val="0"/>
          <w:marTop w:val="0"/>
          <w:marBottom w:val="0"/>
          <w:divBdr>
            <w:top w:val="none" w:sz="0" w:space="0" w:color="auto"/>
            <w:left w:val="none" w:sz="0" w:space="0" w:color="auto"/>
            <w:bottom w:val="none" w:sz="0" w:space="0" w:color="auto"/>
            <w:right w:val="none" w:sz="0" w:space="0" w:color="auto"/>
          </w:divBdr>
        </w:div>
        <w:div w:id="1192842284">
          <w:marLeft w:val="480"/>
          <w:marRight w:val="0"/>
          <w:marTop w:val="0"/>
          <w:marBottom w:val="0"/>
          <w:divBdr>
            <w:top w:val="none" w:sz="0" w:space="0" w:color="auto"/>
            <w:left w:val="none" w:sz="0" w:space="0" w:color="auto"/>
            <w:bottom w:val="none" w:sz="0" w:space="0" w:color="auto"/>
            <w:right w:val="none" w:sz="0" w:space="0" w:color="auto"/>
          </w:divBdr>
        </w:div>
        <w:div w:id="1151481135">
          <w:marLeft w:val="480"/>
          <w:marRight w:val="0"/>
          <w:marTop w:val="0"/>
          <w:marBottom w:val="0"/>
          <w:divBdr>
            <w:top w:val="none" w:sz="0" w:space="0" w:color="auto"/>
            <w:left w:val="none" w:sz="0" w:space="0" w:color="auto"/>
            <w:bottom w:val="none" w:sz="0" w:space="0" w:color="auto"/>
            <w:right w:val="none" w:sz="0" w:space="0" w:color="auto"/>
          </w:divBdr>
        </w:div>
        <w:div w:id="1659841900">
          <w:marLeft w:val="480"/>
          <w:marRight w:val="0"/>
          <w:marTop w:val="0"/>
          <w:marBottom w:val="0"/>
          <w:divBdr>
            <w:top w:val="none" w:sz="0" w:space="0" w:color="auto"/>
            <w:left w:val="none" w:sz="0" w:space="0" w:color="auto"/>
            <w:bottom w:val="none" w:sz="0" w:space="0" w:color="auto"/>
            <w:right w:val="none" w:sz="0" w:space="0" w:color="auto"/>
          </w:divBdr>
        </w:div>
        <w:div w:id="239097104">
          <w:marLeft w:val="480"/>
          <w:marRight w:val="0"/>
          <w:marTop w:val="0"/>
          <w:marBottom w:val="0"/>
          <w:divBdr>
            <w:top w:val="none" w:sz="0" w:space="0" w:color="auto"/>
            <w:left w:val="none" w:sz="0" w:space="0" w:color="auto"/>
            <w:bottom w:val="none" w:sz="0" w:space="0" w:color="auto"/>
            <w:right w:val="none" w:sz="0" w:space="0" w:color="auto"/>
          </w:divBdr>
        </w:div>
        <w:div w:id="1576476632">
          <w:marLeft w:val="480"/>
          <w:marRight w:val="0"/>
          <w:marTop w:val="0"/>
          <w:marBottom w:val="0"/>
          <w:divBdr>
            <w:top w:val="none" w:sz="0" w:space="0" w:color="auto"/>
            <w:left w:val="none" w:sz="0" w:space="0" w:color="auto"/>
            <w:bottom w:val="none" w:sz="0" w:space="0" w:color="auto"/>
            <w:right w:val="none" w:sz="0" w:space="0" w:color="auto"/>
          </w:divBdr>
        </w:div>
        <w:div w:id="860166038">
          <w:marLeft w:val="480"/>
          <w:marRight w:val="0"/>
          <w:marTop w:val="0"/>
          <w:marBottom w:val="0"/>
          <w:divBdr>
            <w:top w:val="none" w:sz="0" w:space="0" w:color="auto"/>
            <w:left w:val="none" w:sz="0" w:space="0" w:color="auto"/>
            <w:bottom w:val="none" w:sz="0" w:space="0" w:color="auto"/>
            <w:right w:val="none" w:sz="0" w:space="0" w:color="auto"/>
          </w:divBdr>
        </w:div>
        <w:div w:id="1420906404">
          <w:marLeft w:val="480"/>
          <w:marRight w:val="0"/>
          <w:marTop w:val="0"/>
          <w:marBottom w:val="0"/>
          <w:divBdr>
            <w:top w:val="none" w:sz="0" w:space="0" w:color="auto"/>
            <w:left w:val="none" w:sz="0" w:space="0" w:color="auto"/>
            <w:bottom w:val="none" w:sz="0" w:space="0" w:color="auto"/>
            <w:right w:val="none" w:sz="0" w:space="0" w:color="auto"/>
          </w:divBdr>
        </w:div>
        <w:div w:id="1433164964">
          <w:marLeft w:val="480"/>
          <w:marRight w:val="0"/>
          <w:marTop w:val="0"/>
          <w:marBottom w:val="0"/>
          <w:divBdr>
            <w:top w:val="none" w:sz="0" w:space="0" w:color="auto"/>
            <w:left w:val="none" w:sz="0" w:space="0" w:color="auto"/>
            <w:bottom w:val="none" w:sz="0" w:space="0" w:color="auto"/>
            <w:right w:val="none" w:sz="0" w:space="0" w:color="auto"/>
          </w:divBdr>
        </w:div>
        <w:div w:id="770206206">
          <w:marLeft w:val="480"/>
          <w:marRight w:val="0"/>
          <w:marTop w:val="0"/>
          <w:marBottom w:val="0"/>
          <w:divBdr>
            <w:top w:val="none" w:sz="0" w:space="0" w:color="auto"/>
            <w:left w:val="none" w:sz="0" w:space="0" w:color="auto"/>
            <w:bottom w:val="none" w:sz="0" w:space="0" w:color="auto"/>
            <w:right w:val="none" w:sz="0" w:space="0" w:color="auto"/>
          </w:divBdr>
        </w:div>
        <w:div w:id="1808813517">
          <w:marLeft w:val="480"/>
          <w:marRight w:val="0"/>
          <w:marTop w:val="0"/>
          <w:marBottom w:val="0"/>
          <w:divBdr>
            <w:top w:val="none" w:sz="0" w:space="0" w:color="auto"/>
            <w:left w:val="none" w:sz="0" w:space="0" w:color="auto"/>
            <w:bottom w:val="none" w:sz="0" w:space="0" w:color="auto"/>
            <w:right w:val="none" w:sz="0" w:space="0" w:color="auto"/>
          </w:divBdr>
        </w:div>
        <w:div w:id="1187789577">
          <w:marLeft w:val="480"/>
          <w:marRight w:val="0"/>
          <w:marTop w:val="0"/>
          <w:marBottom w:val="0"/>
          <w:divBdr>
            <w:top w:val="none" w:sz="0" w:space="0" w:color="auto"/>
            <w:left w:val="none" w:sz="0" w:space="0" w:color="auto"/>
            <w:bottom w:val="none" w:sz="0" w:space="0" w:color="auto"/>
            <w:right w:val="none" w:sz="0" w:space="0" w:color="auto"/>
          </w:divBdr>
        </w:div>
        <w:div w:id="1658461963">
          <w:marLeft w:val="480"/>
          <w:marRight w:val="0"/>
          <w:marTop w:val="0"/>
          <w:marBottom w:val="0"/>
          <w:divBdr>
            <w:top w:val="none" w:sz="0" w:space="0" w:color="auto"/>
            <w:left w:val="none" w:sz="0" w:space="0" w:color="auto"/>
            <w:bottom w:val="none" w:sz="0" w:space="0" w:color="auto"/>
            <w:right w:val="none" w:sz="0" w:space="0" w:color="auto"/>
          </w:divBdr>
        </w:div>
        <w:div w:id="168981516">
          <w:marLeft w:val="480"/>
          <w:marRight w:val="0"/>
          <w:marTop w:val="0"/>
          <w:marBottom w:val="0"/>
          <w:divBdr>
            <w:top w:val="none" w:sz="0" w:space="0" w:color="auto"/>
            <w:left w:val="none" w:sz="0" w:space="0" w:color="auto"/>
            <w:bottom w:val="none" w:sz="0" w:space="0" w:color="auto"/>
            <w:right w:val="none" w:sz="0" w:space="0" w:color="auto"/>
          </w:divBdr>
        </w:div>
        <w:div w:id="144787964">
          <w:marLeft w:val="480"/>
          <w:marRight w:val="0"/>
          <w:marTop w:val="0"/>
          <w:marBottom w:val="0"/>
          <w:divBdr>
            <w:top w:val="none" w:sz="0" w:space="0" w:color="auto"/>
            <w:left w:val="none" w:sz="0" w:space="0" w:color="auto"/>
            <w:bottom w:val="none" w:sz="0" w:space="0" w:color="auto"/>
            <w:right w:val="none" w:sz="0" w:space="0" w:color="auto"/>
          </w:divBdr>
        </w:div>
        <w:div w:id="2019772805">
          <w:marLeft w:val="480"/>
          <w:marRight w:val="0"/>
          <w:marTop w:val="0"/>
          <w:marBottom w:val="0"/>
          <w:divBdr>
            <w:top w:val="none" w:sz="0" w:space="0" w:color="auto"/>
            <w:left w:val="none" w:sz="0" w:space="0" w:color="auto"/>
            <w:bottom w:val="none" w:sz="0" w:space="0" w:color="auto"/>
            <w:right w:val="none" w:sz="0" w:space="0" w:color="auto"/>
          </w:divBdr>
        </w:div>
        <w:div w:id="137264160">
          <w:marLeft w:val="480"/>
          <w:marRight w:val="0"/>
          <w:marTop w:val="0"/>
          <w:marBottom w:val="0"/>
          <w:divBdr>
            <w:top w:val="none" w:sz="0" w:space="0" w:color="auto"/>
            <w:left w:val="none" w:sz="0" w:space="0" w:color="auto"/>
            <w:bottom w:val="none" w:sz="0" w:space="0" w:color="auto"/>
            <w:right w:val="none" w:sz="0" w:space="0" w:color="auto"/>
          </w:divBdr>
        </w:div>
        <w:div w:id="2035382655">
          <w:marLeft w:val="480"/>
          <w:marRight w:val="0"/>
          <w:marTop w:val="0"/>
          <w:marBottom w:val="0"/>
          <w:divBdr>
            <w:top w:val="none" w:sz="0" w:space="0" w:color="auto"/>
            <w:left w:val="none" w:sz="0" w:space="0" w:color="auto"/>
            <w:bottom w:val="none" w:sz="0" w:space="0" w:color="auto"/>
            <w:right w:val="none" w:sz="0" w:space="0" w:color="auto"/>
          </w:divBdr>
        </w:div>
        <w:div w:id="740952219">
          <w:marLeft w:val="480"/>
          <w:marRight w:val="0"/>
          <w:marTop w:val="0"/>
          <w:marBottom w:val="0"/>
          <w:divBdr>
            <w:top w:val="none" w:sz="0" w:space="0" w:color="auto"/>
            <w:left w:val="none" w:sz="0" w:space="0" w:color="auto"/>
            <w:bottom w:val="none" w:sz="0" w:space="0" w:color="auto"/>
            <w:right w:val="none" w:sz="0" w:space="0" w:color="auto"/>
          </w:divBdr>
        </w:div>
        <w:div w:id="643390405">
          <w:marLeft w:val="480"/>
          <w:marRight w:val="0"/>
          <w:marTop w:val="0"/>
          <w:marBottom w:val="0"/>
          <w:divBdr>
            <w:top w:val="none" w:sz="0" w:space="0" w:color="auto"/>
            <w:left w:val="none" w:sz="0" w:space="0" w:color="auto"/>
            <w:bottom w:val="none" w:sz="0" w:space="0" w:color="auto"/>
            <w:right w:val="none" w:sz="0" w:space="0" w:color="auto"/>
          </w:divBdr>
        </w:div>
        <w:div w:id="1152217079">
          <w:marLeft w:val="480"/>
          <w:marRight w:val="0"/>
          <w:marTop w:val="0"/>
          <w:marBottom w:val="0"/>
          <w:divBdr>
            <w:top w:val="none" w:sz="0" w:space="0" w:color="auto"/>
            <w:left w:val="none" w:sz="0" w:space="0" w:color="auto"/>
            <w:bottom w:val="none" w:sz="0" w:space="0" w:color="auto"/>
            <w:right w:val="none" w:sz="0" w:space="0" w:color="auto"/>
          </w:divBdr>
        </w:div>
        <w:div w:id="118375300">
          <w:marLeft w:val="480"/>
          <w:marRight w:val="0"/>
          <w:marTop w:val="0"/>
          <w:marBottom w:val="0"/>
          <w:divBdr>
            <w:top w:val="none" w:sz="0" w:space="0" w:color="auto"/>
            <w:left w:val="none" w:sz="0" w:space="0" w:color="auto"/>
            <w:bottom w:val="none" w:sz="0" w:space="0" w:color="auto"/>
            <w:right w:val="none" w:sz="0" w:space="0" w:color="auto"/>
          </w:divBdr>
        </w:div>
        <w:div w:id="1307972340">
          <w:marLeft w:val="480"/>
          <w:marRight w:val="0"/>
          <w:marTop w:val="0"/>
          <w:marBottom w:val="0"/>
          <w:divBdr>
            <w:top w:val="none" w:sz="0" w:space="0" w:color="auto"/>
            <w:left w:val="none" w:sz="0" w:space="0" w:color="auto"/>
            <w:bottom w:val="none" w:sz="0" w:space="0" w:color="auto"/>
            <w:right w:val="none" w:sz="0" w:space="0" w:color="auto"/>
          </w:divBdr>
        </w:div>
        <w:div w:id="655643331">
          <w:marLeft w:val="480"/>
          <w:marRight w:val="0"/>
          <w:marTop w:val="0"/>
          <w:marBottom w:val="0"/>
          <w:divBdr>
            <w:top w:val="none" w:sz="0" w:space="0" w:color="auto"/>
            <w:left w:val="none" w:sz="0" w:space="0" w:color="auto"/>
            <w:bottom w:val="none" w:sz="0" w:space="0" w:color="auto"/>
            <w:right w:val="none" w:sz="0" w:space="0" w:color="auto"/>
          </w:divBdr>
        </w:div>
        <w:div w:id="714738307">
          <w:marLeft w:val="480"/>
          <w:marRight w:val="0"/>
          <w:marTop w:val="0"/>
          <w:marBottom w:val="0"/>
          <w:divBdr>
            <w:top w:val="none" w:sz="0" w:space="0" w:color="auto"/>
            <w:left w:val="none" w:sz="0" w:space="0" w:color="auto"/>
            <w:bottom w:val="none" w:sz="0" w:space="0" w:color="auto"/>
            <w:right w:val="none" w:sz="0" w:space="0" w:color="auto"/>
          </w:divBdr>
        </w:div>
      </w:divsChild>
    </w:div>
    <w:div w:id="1073745170">
      <w:bodyDiv w:val="1"/>
      <w:marLeft w:val="0"/>
      <w:marRight w:val="0"/>
      <w:marTop w:val="0"/>
      <w:marBottom w:val="0"/>
      <w:divBdr>
        <w:top w:val="none" w:sz="0" w:space="0" w:color="auto"/>
        <w:left w:val="none" w:sz="0" w:space="0" w:color="auto"/>
        <w:bottom w:val="none" w:sz="0" w:space="0" w:color="auto"/>
        <w:right w:val="none" w:sz="0" w:space="0" w:color="auto"/>
      </w:divBdr>
    </w:div>
    <w:div w:id="1074084842">
      <w:bodyDiv w:val="1"/>
      <w:marLeft w:val="0"/>
      <w:marRight w:val="0"/>
      <w:marTop w:val="0"/>
      <w:marBottom w:val="0"/>
      <w:divBdr>
        <w:top w:val="none" w:sz="0" w:space="0" w:color="auto"/>
        <w:left w:val="none" w:sz="0" w:space="0" w:color="auto"/>
        <w:bottom w:val="none" w:sz="0" w:space="0" w:color="auto"/>
        <w:right w:val="none" w:sz="0" w:space="0" w:color="auto"/>
      </w:divBdr>
    </w:div>
    <w:div w:id="1074166418">
      <w:bodyDiv w:val="1"/>
      <w:marLeft w:val="0"/>
      <w:marRight w:val="0"/>
      <w:marTop w:val="0"/>
      <w:marBottom w:val="0"/>
      <w:divBdr>
        <w:top w:val="none" w:sz="0" w:space="0" w:color="auto"/>
        <w:left w:val="none" w:sz="0" w:space="0" w:color="auto"/>
        <w:bottom w:val="none" w:sz="0" w:space="0" w:color="auto"/>
        <w:right w:val="none" w:sz="0" w:space="0" w:color="auto"/>
      </w:divBdr>
    </w:div>
    <w:div w:id="1074275878">
      <w:bodyDiv w:val="1"/>
      <w:marLeft w:val="0"/>
      <w:marRight w:val="0"/>
      <w:marTop w:val="0"/>
      <w:marBottom w:val="0"/>
      <w:divBdr>
        <w:top w:val="none" w:sz="0" w:space="0" w:color="auto"/>
        <w:left w:val="none" w:sz="0" w:space="0" w:color="auto"/>
        <w:bottom w:val="none" w:sz="0" w:space="0" w:color="auto"/>
        <w:right w:val="none" w:sz="0" w:space="0" w:color="auto"/>
      </w:divBdr>
    </w:div>
    <w:div w:id="1074281664">
      <w:bodyDiv w:val="1"/>
      <w:marLeft w:val="0"/>
      <w:marRight w:val="0"/>
      <w:marTop w:val="0"/>
      <w:marBottom w:val="0"/>
      <w:divBdr>
        <w:top w:val="none" w:sz="0" w:space="0" w:color="auto"/>
        <w:left w:val="none" w:sz="0" w:space="0" w:color="auto"/>
        <w:bottom w:val="none" w:sz="0" w:space="0" w:color="auto"/>
        <w:right w:val="none" w:sz="0" w:space="0" w:color="auto"/>
      </w:divBdr>
    </w:div>
    <w:div w:id="1074861210">
      <w:bodyDiv w:val="1"/>
      <w:marLeft w:val="0"/>
      <w:marRight w:val="0"/>
      <w:marTop w:val="0"/>
      <w:marBottom w:val="0"/>
      <w:divBdr>
        <w:top w:val="none" w:sz="0" w:space="0" w:color="auto"/>
        <w:left w:val="none" w:sz="0" w:space="0" w:color="auto"/>
        <w:bottom w:val="none" w:sz="0" w:space="0" w:color="auto"/>
        <w:right w:val="none" w:sz="0" w:space="0" w:color="auto"/>
      </w:divBdr>
    </w:div>
    <w:div w:id="1075512343">
      <w:bodyDiv w:val="1"/>
      <w:marLeft w:val="0"/>
      <w:marRight w:val="0"/>
      <w:marTop w:val="0"/>
      <w:marBottom w:val="0"/>
      <w:divBdr>
        <w:top w:val="none" w:sz="0" w:space="0" w:color="auto"/>
        <w:left w:val="none" w:sz="0" w:space="0" w:color="auto"/>
        <w:bottom w:val="none" w:sz="0" w:space="0" w:color="auto"/>
        <w:right w:val="none" w:sz="0" w:space="0" w:color="auto"/>
      </w:divBdr>
    </w:div>
    <w:div w:id="1075854967">
      <w:bodyDiv w:val="1"/>
      <w:marLeft w:val="0"/>
      <w:marRight w:val="0"/>
      <w:marTop w:val="0"/>
      <w:marBottom w:val="0"/>
      <w:divBdr>
        <w:top w:val="none" w:sz="0" w:space="0" w:color="auto"/>
        <w:left w:val="none" w:sz="0" w:space="0" w:color="auto"/>
        <w:bottom w:val="none" w:sz="0" w:space="0" w:color="auto"/>
        <w:right w:val="none" w:sz="0" w:space="0" w:color="auto"/>
      </w:divBdr>
    </w:div>
    <w:div w:id="1075856106">
      <w:bodyDiv w:val="1"/>
      <w:marLeft w:val="0"/>
      <w:marRight w:val="0"/>
      <w:marTop w:val="0"/>
      <w:marBottom w:val="0"/>
      <w:divBdr>
        <w:top w:val="none" w:sz="0" w:space="0" w:color="auto"/>
        <w:left w:val="none" w:sz="0" w:space="0" w:color="auto"/>
        <w:bottom w:val="none" w:sz="0" w:space="0" w:color="auto"/>
        <w:right w:val="none" w:sz="0" w:space="0" w:color="auto"/>
      </w:divBdr>
    </w:div>
    <w:div w:id="1076128687">
      <w:bodyDiv w:val="1"/>
      <w:marLeft w:val="0"/>
      <w:marRight w:val="0"/>
      <w:marTop w:val="0"/>
      <w:marBottom w:val="0"/>
      <w:divBdr>
        <w:top w:val="none" w:sz="0" w:space="0" w:color="auto"/>
        <w:left w:val="none" w:sz="0" w:space="0" w:color="auto"/>
        <w:bottom w:val="none" w:sz="0" w:space="0" w:color="auto"/>
        <w:right w:val="none" w:sz="0" w:space="0" w:color="auto"/>
      </w:divBdr>
    </w:div>
    <w:div w:id="1076365989">
      <w:bodyDiv w:val="1"/>
      <w:marLeft w:val="0"/>
      <w:marRight w:val="0"/>
      <w:marTop w:val="0"/>
      <w:marBottom w:val="0"/>
      <w:divBdr>
        <w:top w:val="none" w:sz="0" w:space="0" w:color="auto"/>
        <w:left w:val="none" w:sz="0" w:space="0" w:color="auto"/>
        <w:bottom w:val="none" w:sz="0" w:space="0" w:color="auto"/>
        <w:right w:val="none" w:sz="0" w:space="0" w:color="auto"/>
      </w:divBdr>
    </w:div>
    <w:div w:id="1076392501">
      <w:bodyDiv w:val="1"/>
      <w:marLeft w:val="0"/>
      <w:marRight w:val="0"/>
      <w:marTop w:val="0"/>
      <w:marBottom w:val="0"/>
      <w:divBdr>
        <w:top w:val="none" w:sz="0" w:space="0" w:color="auto"/>
        <w:left w:val="none" w:sz="0" w:space="0" w:color="auto"/>
        <w:bottom w:val="none" w:sz="0" w:space="0" w:color="auto"/>
        <w:right w:val="none" w:sz="0" w:space="0" w:color="auto"/>
      </w:divBdr>
    </w:div>
    <w:div w:id="1076516009">
      <w:bodyDiv w:val="1"/>
      <w:marLeft w:val="0"/>
      <w:marRight w:val="0"/>
      <w:marTop w:val="0"/>
      <w:marBottom w:val="0"/>
      <w:divBdr>
        <w:top w:val="none" w:sz="0" w:space="0" w:color="auto"/>
        <w:left w:val="none" w:sz="0" w:space="0" w:color="auto"/>
        <w:bottom w:val="none" w:sz="0" w:space="0" w:color="auto"/>
        <w:right w:val="none" w:sz="0" w:space="0" w:color="auto"/>
      </w:divBdr>
    </w:div>
    <w:div w:id="1076703113">
      <w:bodyDiv w:val="1"/>
      <w:marLeft w:val="0"/>
      <w:marRight w:val="0"/>
      <w:marTop w:val="0"/>
      <w:marBottom w:val="0"/>
      <w:divBdr>
        <w:top w:val="none" w:sz="0" w:space="0" w:color="auto"/>
        <w:left w:val="none" w:sz="0" w:space="0" w:color="auto"/>
        <w:bottom w:val="none" w:sz="0" w:space="0" w:color="auto"/>
        <w:right w:val="none" w:sz="0" w:space="0" w:color="auto"/>
      </w:divBdr>
    </w:div>
    <w:div w:id="1076783742">
      <w:bodyDiv w:val="1"/>
      <w:marLeft w:val="0"/>
      <w:marRight w:val="0"/>
      <w:marTop w:val="0"/>
      <w:marBottom w:val="0"/>
      <w:divBdr>
        <w:top w:val="none" w:sz="0" w:space="0" w:color="auto"/>
        <w:left w:val="none" w:sz="0" w:space="0" w:color="auto"/>
        <w:bottom w:val="none" w:sz="0" w:space="0" w:color="auto"/>
        <w:right w:val="none" w:sz="0" w:space="0" w:color="auto"/>
      </w:divBdr>
    </w:div>
    <w:div w:id="1076824403">
      <w:bodyDiv w:val="1"/>
      <w:marLeft w:val="0"/>
      <w:marRight w:val="0"/>
      <w:marTop w:val="0"/>
      <w:marBottom w:val="0"/>
      <w:divBdr>
        <w:top w:val="none" w:sz="0" w:space="0" w:color="auto"/>
        <w:left w:val="none" w:sz="0" w:space="0" w:color="auto"/>
        <w:bottom w:val="none" w:sz="0" w:space="0" w:color="auto"/>
        <w:right w:val="none" w:sz="0" w:space="0" w:color="auto"/>
      </w:divBdr>
    </w:div>
    <w:div w:id="1076827226">
      <w:bodyDiv w:val="1"/>
      <w:marLeft w:val="0"/>
      <w:marRight w:val="0"/>
      <w:marTop w:val="0"/>
      <w:marBottom w:val="0"/>
      <w:divBdr>
        <w:top w:val="none" w:sz="0" w:space="0" w:color="auto"/>
        <w:left w:val="none" w:sz="0" w:space="0" w:color="auto"/>
        <w:bottom w:val="none" w:sz="0" w:space="0" w:color="auto"/>
        <w:right w:val="none" w:sz="0" w:space="0" w:color="auto"/>
      </w:divBdr>
    </w:div>
    <w:div w:id="1077897447">
      <w:bodyDiv w:val="1"/>
      <w:marLeft w:val="0"/>
      <w:marRight w:val="0"/>
      <w:marTop w:val="0"/>
      <w:marBottom w:val="0"/>
      <w:divBdr>
        <w:top w:val="none" w:sz="0" w:space="0" w:color="auto"/>
        <w:left w:val="none" w:sz="0" w:space="0" w:color="auto"/>
        <w:bottom w:val="none" w:sz="0" w:space="0" w:color="auto"/>
        <w:right w:val="none" w:sz="0" w:space="0" w:color="auto"/>
      </w:divBdr>
    </w:div>
    <w:div w:id="1078134106">
      <w:bodyDiv w:val="1"/>
      <w:marLeft w:val="0"/>
      <w:marRight w:val="0"/>
      <w:marTop w:val="0"/>
      <w:marBottom w:val="0"/>
      <w:divBdr>
        <w:top w:val="none" w:sz="0" w:space="0" w:color="auto"/>
        <w:left w:val="none" w:sz="0" w:space="0" w:color="auto"/>
        <w:bottom w:val="none" w:sz="0" w:space="0" w:color="auto"/>
        <w:right w:val="none" w:sz="0" w:space="0" w:color="auto"/>
      </w:divBdr>
    </w:div>
    <w:div w:id="1078211725">
      <w:bodyDiv w:val="1"/>
      <w:marLeft w:val="0"/>
      <w:marRight w:val="0"/>
      <w:marTop w:val="0"/>
      <w:marBottom w:val="0"/>
      <w:divBdr>
        <w:top w:val="none" w:sz="0" w:space="0" w:color="auto"/>
        <w:left w:val="none" w:sz="0" w:space="0" w:color="auto"/>
        <w:bottom w:val="none" w:sz="0" w:space="0" w:color="auto"/>
        <w:right w:val="none" w:sz="0" w:space="0" w:color="auto"/>
      </w:divBdr>
    </w:div>
    <w:div w:id="1078289602">
      <w:bodyDiv w:val="1"/>
      <w:marLeft w:val="0"/>
      <w:marRight w:val="0"/>
      <w:marTop w:val="0"/>
      <w:marBottom w:val="0"/>
      <w:divBdr>
        <w:top w:val="none" w:sz="0" w:space="0" w:color="auto"/>
        <w:left w:val="none" w:sz="0" w:space="0" w:color="auto"/>
        <w:bottom w:val="none" w:sz="0" w:space="0" w:color="auto"/>
        <w:right w:val="none" w:sz="0" w:space="0" w:color="auto"/>
      </w:divBdr>
    </w:div>
    <w:div w:id="1078360187">
      <w:bodyDiv w:val="1"/>
      <w:marLeft w:val="0"/>
      <w:marRight w:val="0"/>
      <w:marTop w:val="0"/>
      <w:marBottom w:val="0"/>
      <w:divBdr>
        <w:top w:val="none" w:sz="0" w:space="0" w:color="auto"/>
        <w:left w:val="none" w:sz="0" w:space="0" w:color="auto"/>
        <w:bottom w:val="none" w:sz="0" w:space="0" w:color="auto"/>
        <w:right w:val="none" w:sz="0" w:space="0" w:color="auto"/>
      </w:divBdr>
    </w:div>
    <w:div w:id="1078551109">
      <w:bodyDiv w:val="1"/>
      <w:marLeft w:val="0"/>
      <w:marRight w:val="0"/>
      <w:marTop w:val="0"/>
      <w:marBottom w:val="0"/>
      <w:divBdr>
        <w:top w:val="none" w:sz="0" w:space="0" w:color="auto"/>
        <w:left w:val="none" w:sz="0" w:space="0" w:color="auto"/>
        <w:bottom w:val="none" w:sz="0" w:space="0" w:color="auto"/>
        <w:right w:val="none" w:sz="0" w:space="0" w:color="auto"/>
      </w:divBdr>
    </w:div>
    <w:div w:id="1078941060">
      <w:bodyDiv w:val="1"/>
      <w:marLeft w:val="0"/>
      <w:marRight w:val="0"/>
      <w:marTop w:val="0"/>
      <w:marBottom w:val="0"/>
      <w:divBdr>
        <w:top w:val="none" w:sz="0" w:space="0" w:color="auto"/>
        <w:left w:val="none" w:sz="0" w:space="0" w:color="auto"/>
        <w:bottom w:val="none" w:sz="0" w:space="0" w:color="auto"/>
        <w:right w:val="none" w:sz="0" w:space="0" w:color="auto"/>
      </w:divBdr>
    </w:div>
    <w:div w:id="1079210872">
      <w:bodyDiv w:val="1"/>
      <w:marLeft w:val="0"/>
      <w:marRight w:val="0"/>
      <w:marTop w:val="0"/>
      <w:marBottom w:val="0"/>
      <w:divBdr>
        <w:top w:val="none" w:sz="0" w:space="0" w:color="auto"/>
        <w:left w:val="none" w:sz="0" w:space="0" w:color="auto"/>
        <w:bottom w:val="none" w:sz="0" w:space="0" w:color="auto"/>
        <w:right w:val="none" w:sz="0" w:space="0" w:color="auto"/>
      </w:divBdr>
    </w:div>
    <w:div w:id="1079249149">
      <w:bodyDiv w:val="1"/>
      <w:marLeft w:val="0"/>
      <w:marRight w:val="0"/>
      <w:marTop w:val="0"/>
      <w:marBottom w:val="0"/>
      <w:divBdr>
        <w:top w:val="none" w:sz="0" w:space="0" w:color="auto"/>
        <w:left w:val="none" w:sz="0" w:space="0" w:color="auto"/>
        <w:bottom w:val="none" w:sz="0" w:space="0" w:color="auto"/>
        <w:right w:val="none" w:sz="0" w:space="0" w:color="auto"/>
      </w:divBdr>
    </w:div>
    <w:div w:id="1079445941">
      <w:bodyDiv w:val="1"/>
      <w:marLeft w:val="0"/>
      <w:marRight w:val="0"/>
      <w:marTop w:val="0"/>
      <w:marBottom w:val="0"/>
      <w:divBdr>
        <w:top w:val="none" w:sz="0" w:space="0" w:color="auto"/>
        <w:left w:val="none" w:sz="0" w:space="0" w:color="auto"/>
        <w:bottom w:val="none" w:sz="0" w:space="0" w:color="auto"/>
        <w:right w:val="none" w:sz="0" w:space="0" w:color="auto"/>
      </w:divBdr>
    </w:div>
    <w:div w:id="1079986698">
      <w:bodyDiv w:val="1"/>
      <w:marLeft w:val="0"/>
      <w:marRight w:val="0"/>
      <w:marTop w:val="0"/>
      <w:marBottom w:val="0"/>
      <w:divBdr>
        <w:top w:val="none" w:sz="0" w:space="0" w:color="auto"/>
        <w:left w:val="none" w:sz="0" w:space="0" w:color="auto"/>
        <w:bottom w:val="none" w:sz="0" w:space="0" w:color="auto"/>
        <w:right w:val="none" w:sz="0" w:space="0" w:color="auto"/>
      </w:divBdr>
    </w:div>
    <w:div w:id="1080178948">
      <w:bodyDiv w:val="1"/>
      <w:marLeft w:val="0"/>
      <w:marRight w:val="0"/>
      <w:marTop w:val="0"/>
      <w:marBottom w:val="0"/>
      <w:divBdr>
        <w:top w:val="none" w:sz="0" w:space="0" w:color="auto"/>
        <w:left w:val="none" w:sz="0" w:space="0" w:color="auto"/>
        <w:bottom w:val="none" w:sz="0" w:space="0" w:color="auto"/>
        <w:right w:val="none" w:sz="0" w:space="0" w:color="auto"/>
      </w:divBdr>
      <w:divsChild>
        <w:div w:id="143208238">
          <w:marLeft w:val="480"/>
          <w:marRight w:val="0"/>
          <w:marTop w:val="0"/>
          <w:marBottom w:val="0"/>
          <w:divBdr>
            <w:top w:val="none" w:sz="0" w:space="0" w:color="auto"/>
            <w:left w:val="none" w:sz="0" w:space="0" w:color="auto"/>
            <w:bottom w:val="none" w:sz="0" w:space="0" w:color="auto"/>
            <w:right w:val="none" w:sz="0" w:space="0" w:color="auto"/>
          </w:divBdr>
        </w:div>
        <w:div w:id="2099861932">
          <w:marLeft w:val="480"/>
          <w:marRight w:val="0"/>
          <w:marTop w:val="0"/>
          <w:marBottom w:val="0"/>
          <w:divBdr>
            <w:top w:val="none" w:sz="0" w:space="0" w:color="auto"/>
            <w:left w:val="none" w:sz="0" w:space="0" w:color="auto"/>
            <w:bottom w:val="none" w:sz="0" w:space="0" w:color="auto"/>
            <w:right w:val="none" w:sz="0" w:space="0" w:color="auto"/>
          </w:divBdr>
        </w:div>
        <w:div w:id="946959313">
          <w:marLeft w:val="480"/>
          <w:marRight w:val="0"/>
          <w:marTop w:val="0"/>
          <w:marBottom w:val="0"/>
          <w:divBdr>
            <w:top w:val="none" w:sz="0" w:space="0" w:color="auto"/>
            <w:left w:val="none" w:sz="0" w:space="0" w:color="auto"/>
            <w:bottom w:val="none" w:sz="0" w:space="0" w:color="auto"/>
            <w:right w:val="none" w:sz="0" w:space="0" w:color="auto"/>
          </w:divBdr>
        </w:div>
        <w:div w:id="891387852">
          <w:marLeft w:val="480"/>
          <w:marRight w:val="0"/>
          <w:marTop w:val="0"/>
          <w:marBottom w:val="0"/>
          <w:divBdr>
            <w:top w:val="none" w:sz="0" w:space="0" w:color="auto"/>
            <w:left w:val="none" w:sz="0" w:space="0" w:color="auto"/>
            <w:bottom w:val="none" w:sz="0" w:space="0" w:color="auto"/>
            <w:right w:val="none" w:sz="0" w:space="0" w:color="auto"/>
          </w:divBdr>
        </w:div>
        <w:div w:id="1638216324">
          <w:marLeft w:val="480"/>
          <w:marRight w:val="0"/>
          <w:marTop w:val="0"/>
          <w:marBottom w:val="0"/>
          <w:divBdr>
            <w:top w:val="none" w:sz="0" w:space="0" w:color="auto"/>
            <w:left w:val="none" w:sz="0" w:space="0" w:color="auto"/>
            <w:bottom w:val="none" w:sz="0" w:space="0" w:color="auto"/>
            <w:right w:val="none" w:sz="0" w:space="0" w:color="auto"/>
          </w:divBdr>
        </w:div>
        <w:div w:id="198590480">
          <w:marLeft w:val="480"/>
          <w:marRight w:val="0"/>
          <w:marTop w:val="0"/>
          <w:marBottom w:val="0"/>
          <w:divBdr>
            <w:top w:val="none" w:sz="0" w:space="0" w:color="auto"/>
            <w:left w:val="none" w:sz="0" w:space="0" w:color="auto"/>
            <w:bottom w:val="none" w:sz="0" w:space="0" w:color="auto"/>
            <w:right w:val="none" w:sz="0" w:space="0" w:color="auto"/>
          </w:divBdr>
        </w:div>
        <w:div w:id="1022898608">
          <w:marLeft w:val="480"/>
          <w:marRight w:val="0"/>
          <w:marTop w:val="0"/>
          <w:marBottom w:val="0"/>
          <w:divBdr>
            <w:top w:val="none" w:sz="0" w:space="0" w:color="auto"/>
            <w:left w:val="none" w:sz="0" w:space="0" w:color="auto"/>
            <w:bottom w:val="none" w:sz="0" w:space="0" w:color="auto"/>
            <w:right w:val="none" w:sz="0" w:space="0" w:color="auto"/>
          </w:divBdr>
        </w:div>
        <w:div w:id="1105492651">
          <w:marLeft w:val="480"/>
          <w:marRight w:val="0"/>
          <w:marTop w:val="0"/>
          <w:marBottom w:val="0"/>
          <w:divBdr>
            <w:top w:val="none" w:sz="0" w:space="0" w:color="auto"/>
            <w:left w:val="none" w:sz="0" w:space="0" w:color="auto"/>
            <w:bottom w:val="none" w:sz="0" w:space="0" w:color="auto"/>
            <w:right w:val="none" w:sz="0" w:space="0" w:color="auto"/>
          </w:divBdr>
        </w:div>
        <w:div w:id="508175033">
          <w:marLeft w:val="480"/>
          <w:marRight w:val="0"/>
          <w:marTop w:val="0"/>
          <w:marBottom w:val="0"/>
          <w:divBdr>
            <w:top w:val="none" w:sz="0" w:space="0" w:color="auto"/>
            <w:left w:val="none" w:sz="0" w:space="0" w:color="auto"/>
            <w:bottom w:val="none" w:sz="0" w:space="0" w:color="auto"/>
            <w:right w:val="none" w:sz="0" w:space="0" w:color="auto"/>
          </w:divBdr>
        </w:div>
        <w:div w:id="898975383">
          <w:marLeft w:val="480"/>
          <w:marRight w:val="0"/>
          <w:marTop w:val="0"/>
          <w:marBottom w:val="0"/>
          <w:divBdr>
            <w:top w:val="none" w:sz="0" w:space="0" w:color="auto"/>
            <w:left w:val="none" w:sz="0" w:space="0" w:color="auto"/>
            <w:bottom w:val="none" w:sz="0" w:space="0" w:color="auto"/>
            <w:right w:val="none" w:sz="0" w:space="0" w:color="auto"/>
          </w:divBdr>
        </w:div>
        <w:div w:id="1017346572">
          <w:marLeft w:val="480"/>
          <w:marRight w:val="0"/>
          <w:marTop w:val="0"/>
          <w:marBottom w:val="0"/>
          <w:divBdr>
            <w:top w:val="none" w:sz="0" w:space="0" w:color="auto"/>
            <w:left w:val="none" w:sz="0" w:space="0" w:color="auto"/>
            <w:bottom w:val="none" w:sz="0" w:space="0" w:color="auto"/>
            <w:right w:val="none" w:sz="0" w:space="0" w:color="auto"/>
          </w:divBdr>
        </w:div>
        <w:div w:id="1375344894">
          <w:marLeft w:val="480"/>
          <w:marRight w:val="0"/>
          <w:marTop w:val="0"/>
          <w:marBottom w:val="0"/>
          <w:divBdr>
            <w:top w:val="none" w:sz="0" w:space="0" w:color="auto"/>
            <w:left w:val="none" w:sz="0" w:space="0" w:color="auto"/>
            <w:bottom w:val="none" w:sz="0" w:space="0" w:color="auto"/>
            <w:right w:val="none" w:sz="0" w:space="0" w:color="auto"/>
          </w:divBdr>
        </w:div>
        <w:div w:id="1202203426">
          <w:marLeft w:val="480"/>
          <w:marRight w:val="0"/>
          <w:marTop w:val="0"/>
          <w:marBottom w:val="0"/>
          <w:divBdr>
            <w:top w:val="none" w:sz="0" w:space="0" w:color="auto"/>
            <w:left w:val="none" w:sz="0" w:space="0" w:color="auto"/>
            <w:bottom w:val="none" w:sz="0" w:space="0" w:color="auto"/>
            <w:right w:val="none" w:sz="0" w:space="0" w:color="auto"/>
          </w:divBdr>
        </w:div>
        <w:div w:id="1305622308">
          <w:marLeft w:val="480"/>
          <w:marRight w:val="0"/>
          <w:marTop w:val="0"/>
          <w:marBottom w:val="0"/>
          <w:divBdr>
            <w:top w:val="none" w:sz="0" w:space="0" w:color="auto"/>
            <w:left w:val="none" w:sz="0" w:space="0" w:color="auto"/>
            <w:bottom w:val="none" w:sz="0" w:space="0" w:color="auto"/>
            <w:right w:val="none" w:sz="0" w:space="0" w:color="auto"/>
          </w:divBdr>
        </w:div>
        <w:div w:id="17855862">
          <w:marLeft w:val="480"/>
          <w:marRight w:val="0"/>
          <w:marTop w:val="0"/>
          <w:marBottom w:val="0"/>
          <w:divBdr>
            <w:top w:val="none" w:sz="0" w:space="0" w:color="auto"/>
            <w:left w:val="none" w:sz="0" w:space="0" w:color="auto"/>
            <w:bottom w:val="none" w:sz="0" w:space="0" w:color="auto"/>
            <w:right w:val="none" w:sz="0" w:space="0" w:color="auto"/>
          </w:divBdr>
        </w:div>
        <w:div w:id="1507400053">
          <w:marLeft w:val="480"/>
          <w:marRight w:val="0"/>
          <w:marTop w:val="0"/>
          <w:marBottom w:val="0"/>
          <w:divBdr>
            <w:top w:val="none" w:sz="0" w:space="0" w:color="auto"/>
            <w:left w:val="none" w:sz="0" w:space="0" w:color="auto"/>
            <w:bottom w:val="none" w:sz="0" w:space="0" w:color="auto"/>
            <w:right w:val="none" w:sz="0" w:space="0" w:color="auto"/>
          </w:divBdr>
        </w:div>
        <w:div w:id="712851169">
          <w:marLeft w:val="480"/>
          <w:marRight w:val="0"/>
          <w:marTop w:val="0"/>
          <w:marBottom w:val="0"/>
          <w:divBdr>
            <w:top w:val="none" w:sz="0" w:space="0" w:color="auto"/>
            <w:left w:val="none" w:sz="0" w:space="0" w:color="auto"/>
            <w:bottom w:val="none" w:sz="0" w:space="0" w:color="auto"/>
            <w:right w:val="none" w:sz="0" w:space="0" w:color="auto"/>
          </w:divBdr>
        </w:div>
        <w:div w:id="1533689755">
          <w:marLeft w:val="480"/>
          <w:marRight w:val="0"/>
          <w:marTop w:val="0"/>
          <w:marBottom w:val="0"/>
          <w:divBdr>
            <w:top w:val="none" w:sz="0" w:space="0" w:color="auto"/>
            <w:left w:val="none" w:sz="0" w:space="0" w:color="auto"/>
            <w:bottom w:val="none" w:sz="0" w:space="0" w:color="auto"/>
            <w:right w:val="none" w:sz="0" w:space="0" w:color="auto"/>
          </w:divBdr>
        </w:div>
        <w:div w:id="992101920">
          <w:marLeft w:val="480"/>
          <w:marRight w:val="0"/>
          <w:marTop w:val="0"/>
          <w:marBottom w:val="0"/>
          <w:divBdr>
            <w:top w:val="none" w:sz="0" w:space="0" w:color="auto"/>
            <w:left w:val="none" w:sz="0" w:space="0" w:color="auto"/>
            <w:bottom w:val="none" w:sz="0" w:space="0" w:color="auto"/>
            <w:right w:val="none" w:sz="0" w:space="0" w:color="auto"/>
          </w:divBdr>
        </w:div>
        <w:div w:id="1371685257">
          <w:marLeft w:val="480"/>
          <w:marRight w:val="0"/>
          <w:marTop w:val="0"/>
          <w:marBottom w:val="0"/>
          <w:divBdr>
            <w:top w:val="none" w:sz="0" w:space="0" w:color="auto"/>
            <w:left w:val="none" w:sz="0" w:space="0" w:color="auto"/>
            <w:bottom w:val="none" w:sz="0" w:space="0" w:color="auto"/>
            <w:right w:val="none" w:sz="0" w:space="0" w:color="auto"/>
          </w:divBdr>
        </w:div>
        <w:div w:id="1264613510">
          <w:marLeft w:val="480"/>
          <w:marRight w:val="0"/>
          <w:marTop w:val="0"/>
          <w:marBottom w:val="0"/>
          <w:divBdr>
            <w:top w:val="none" w:sz="0" w:space="0" w:color="auto"/>
            <w:left w:val="none" w:sz="0" w:space="0" w:color="auto"/>
            <w:bottom w:val="none" w:sz="0" w:space="0" w:color="auto"/>
            <w:right w:val="none" w:sz="0" w:space="0" w:color="auto"/>
          </w:divBdr>
        </w:div>
        <w:div w:id="1404378567">
          <w:marLeft w:val="480"/>
          <w:marRight w:val="0"/>
          <w:marTop w:val="0"/>
          <w:marBottom w:val="0"/>
          <w:divBdr>
            <w:top w:val="none" w:sz="0" w:space="0" w:color="auto"/>
            <w:left w:val="none" w:sz="0" w:space="0" w:color="auto"/>
            <w:bottom w:val="none" w:sz="0" w:space="0" w:color="auto"/>
            <w:right w:val="none" w:sz="0" w:space="0" w:color="auto"/>
          </w:divBdr>
        </w:div>
        <w:div w:id="1752851989">
          <w:marLeft w:val="480"/>
          <w:marRight w:val="0"/>
          <w:marTop w:val="0"/>
          <w:marBottom w:val="0"/>
          <w:divBdr>
            <w:top w:val="none" w:sz="0" w:space="0" w:color="auto"/>
            <w:left w:val="none" w:sz="0" w:space="0" w:color="auto"/>
            <w:bottom w:val="none" w:sz="0" w:space="0" w:color="auto"/>
            <w:right w:val="none" w:sz="0" w:space="0" w:color="auto"/>
          </w:divBdr>
        </w:div>
        <w:div w:id="1564370953">
          <w:marLeft w:val="480"/>
          <w:marRight w:val="0"/>
          <w:marTop w:val="0"/>
          <w:marBottom w:val="0"/>
          <w:divBdr>
            <w:top w:val="none" w:sz="0" w:space="0" w:color="auto"/>
            <w:left w:val="none" w:sz="0" w:space="0" w:color="auto"/>
            <w:bottom w:val="none" w:sz="0" w:space="0" w:color="auto"/>
            <w:right w:val="none" w:sz="0" w:space="0" w:color="auto"/>
          </w:divBdr>
        </w:div>
        <w:div w:id="1264269410">
          <w:marLeft w:val="480"/>
          <w:marRight w:val="0"/>
          <w:marTop w:val="0"/>
          <w:marBottom w:val="0"/>
          <w:divBdr>
            <w:top w:val="none" w:sz="0" w:space="0" w:color="auto"/>
            <w:left w:val="none" w:sz="0" w:space="0" w:color="auto"/>
            <w:bottom w:val="none" w:sz="0" w:space="0" w:color="auto"/>
            <w:right w:val="none" w:sz="0" w:space="0" w:color="auto"/>
          </w:divBdr>
        </w:div>
        <w:div w:id="719787855">
          <w:marLeft w:val="480"/>
          <w:marRight w:val="0"/>
          <w:marTop w:val="0"/>
          <w:marBottom w:val="0"/>
          <w:divBdr>
            <w:top w:val="none" w:sz="0" w:space="0" w:color="auto"/>
            <w:left w:val="none" w:sz="0" w:space="0" w:color="auto"/>
            <w:bottom w:val="none" w:sz="0" w:space="0" w:color="auto"/>
            <w:right w:val="none" w:sz="0" w:space="0" w:color="auto"/>
          </w:divBdr>
        </w:div>
        <w:div w:id="908422182">
          <w:marLeft w:val="480"/>
          <w:marRight w:val="0"/>
          <w:marTop w:val="0"/>
          <w:marBottom w:val="0"/>
          <w:divBdr>
            <w:top w:val="none" w:sz="0" w:space="0" w:color="auto"/>
            <w:left w:val="none" w:sz="0" w:space="0" w:color="auto"/>
            <w:bottom w:val="none" w:sz="0" w:space="0" w:color="auto"/>
            <w:right w:val="none" w:sz="0" w:space="0" w:color="auto"/>
          </w:divBdr>
        </w:div>
        <w:div w:id="334235767">
          <w:marLeft w:val="480"/>
          <w:marRight w:val="0"/>
          <w:marTop w:val="0"/>
          <w:marBottom w:val="0"/>
          <w:divBdr>
            <w:top w:val="none" w:sz="0" w:space="0" w:color="auto"/>
            <w:left w:val="none" w:sz="0" w:space="0" w:color="auto"/>
            <w:bottom w:val="none" w:sz="0" w:space="0" w:color="auto"/>
            <w:right w:val="none" w:sz="0" w:space="0" w:color="auto"/>
          </w:divBdr>
        </w:div>
        <w:div w:id="1425032732">
          <w:marLeft w:val="480"/>
          <w:marRight w:val="0"/>
          <w:marTop w:val="0"/>
          <w:marBottom w:val="0"/>
          <w:divBdr>
            <w:top w:val="none" w:sz="0" w:space="0" w:color="auto"/>
            <w:left w:val="none" w:sz="0" w:space="0" w:color="auto"/>
            <w:bottom w:val="none" w:sz="0" w:space="0" w:color="auto"/>
            <w:right w:val="none" w:sz="0" w:space="0" w:color="auto"/>
          </w:divBdr>
        </w:div>
        <w:div w:id="1338538771">
          <w:marLeft w:val="480"/>
          <w:marRight w:val="0"/>
          <w:marTop w:val="0"/>
          <w:marBottom w:val="0"/>
          <w:divBdr>
            <w:top w:val="none" w:sz="0" w:space="0" w:color="auto"/>
            <w:left w:val="none" w:sz="0" w:space="0" w:color="auto"/>
            <w:bottom w:val="none" w:sz="0" w:space="0" w:color="auto"/>
            <w:right w:val="none" w:sz="0" w:space="0" w:color="auto"/>
          </w:divBdr>
        </w:div>
        <w:div w:id="1048725897">
          <w:marLeft w:val="480"/>
          <w:marRight w:val="0"/>
          <w:marTop w:val="0"/>
          <w:marBottom w:val="0"/>
          <w:divBdr>
            <w:top w:val="none" w:sz="0" w:space="0" w:color="auto"/>
            <w:left w:val="none" w:sz="0" w:space="0" w:color="auto"/>
            <w:bottom w:val="none" w:sz="0" w:space="0" w:color="auto"/>
            <w:right w:val="none" w:sz="0" w:space="0" w:color="auto"/>
          </w:divBdr>
        </w:div>
        <w:div w:id="1009915810">
          <w:marLeft w:val="480"/>
          <w:marRight w:val="0"/>
          <w:marTop w:val="0"/>
          <w:marBottom w:val="0"/>
          <w:divBdr>
            <w:top w:val="none" w:sz="0" w:space="0" w:color="auto"/>
            <w:left w:val="none" w:sz="0" w:space="0" w:color="auto"/>
            <w:bottom w:val="none" w:sz="0" w:space="0" w:color="auto"/>
            <w:right w:val="none" w:sz="0" w:space="0" w:color="auto"/>
          </w:divBdr>
        </w:div>
        <w:div w:id="1136290291">
          <w:marLeft w:val="480"/>
          <w:marRight w:val="0"/>
          <w:marTop w:val="0"/>
          <w:marBottom w:val="0"/>
          <w:divBdr>
            <w:top w:val="none" w:sz="0" w:space="0" w:color="auto"/>
            <w:left w:val="none" w:sz="0" w:space="0" w:color="auto"/>
            <w:bottom w:val="none" w:sz="0" w:space="0" w:color="auto"/>
            <w:right w:val="none" w:sz="0" w:space="0" w:color="auto"/>
          </w:divBdr>
        </w:div>
        <w:div w:id="1083062833">
          <w:marLeft w:val="480"/>
          <w:marRight w:val="0"/>
          <w:marTop w:val="0"/>
          <w:marBottom w:val="0"/>
          <w:divBdr>
            <w:top w:val="none" w:sz="0" w:space="0" w:color="auto"/>
            <w:left w:val="none" w:sz="0" w:space="0" w:color="auto"/>
            <w:bottom w:val="none" w:sz="0" w:space="0" w:color="auto"/>
            <w:right w:val="none" w:sz="0" w:space="0" w:color="auto"/>
          </w:divBdr>
        </w:div>
        <w:div w:id="2077434599">
          <w:marLeft w:val="480"/>
          <w:marRight w:val="0"/>
          <w:marTop w:val="0"/>
          <w:marBottom w:val="0"/>
          <w:divBdr>
            <w:top w:val="none" w:sz="0" w:space="0" w:color="auto"/>
            <w:left w:val="none" w:sz="0" w:space="0" w:color="auto"/>
            <w:bottom w:val="none" w:sz="0" w:space="0" w:color="auto"/>
            <w:right w:val="none" w:sz="0" w:space="0" w:color="auto"/>
          </w:divBdr>
        </w:div>
        <w:div w:id="89548585">
          <w:marLeft w:val="480"/>
          <w:marRight w:val="0"/>
          <w:marTop w:val="0"/>
          <w:marBottom w:val="0"/>
          <w:divBdr>
            <w:top w:val="none" w:sz="0" w:space="0" w:color="auto"/>
            <w:left w:val="none" w:sz="0" w:space="0" w:color="auto"/>
            <w:bottom w:val="none" w:sz="0" w:space="0" w:color="auto"/>
            <w:right w:val="none" w:sz="0" w:space="0" w:color="auto"/>
          </w:divBdr>
        </w:div>
        <w:div w:id="1211334200">
          <w:marLeft w:val="480"/>
          <w:marRight w:val="0"/>
          <w:marTop w:val="0"/>
          <w:marBottom w:val="0"/>
          <w:divBdr>
            <w:top w:val="none" w:sz="0" w:space="0" w:color="auto"/>
            <w:left w:val="none" w:sz="0" w:space="0" w:color="auto"/>
            <w:bottom w:val="none" w:sz="0" w:space="0" w:color="auto"/>
            <w:right w:val="none" w:sz="0" w:space="0" w:color="auto"/>
          </w:divBdr>
        </w:div>
        <w:div w:id="1721051230">
          <w:marLeft w:val="480"/>
          <w:marRight w:val="0"/>
          <w:marTop w:val="0"/>
          <w:marBottom w:val="0"/>
          <w:divBdr>
            <w:top w:val="none" w:sz="0" w:space="0" w:color="auto"/>
            <w:left w:val="none" w:sz="0" w:space="0" w:color="auto"/>
            <w:bottom w:val="none" w:sz="0" w:space="0" w:color="auto"/>
            <w:right w:val="none" w:sz="0" w:space="0" w:color="auto"/>
          </w:divBdr>
        </w:div>
        <w:div w:id="711155734">
          <w:marLeft w:val="480"/>
          <w:marRight w:val="0"/>
          <w:marTop w:val="0"/>
          <w:marBottom w:val="0"/>
          <w:divBdr>
            <w:top w:val="none" w:sz="0" w:space="0" w:color="auto"/>
            <w:left w:val="none" w:sz="0" w:space="0" w:color="auto"/>
            <w:bottom w:val="none" w:sz="0" w:space="0" w:color="auto"/>
            <w:right w:val="none" w:sz="0" w:space="0" w:color="auto"/>
          </w:divBdr>
        </w:div>
        <w:div w:id="1632246521">
          <w:marLeft w:val="480"/>
          <w:marRight w:val="0"/>
          <w:marTop w:val="0"/>
          <w:marBottom w:val="0"/>
          <w:divBdr>
            <w:top w:val="none" w:sz="0" w:space="0" w:color="auto"/>
            <w:left w:val="none" w:sz="0" w:space="0" w:color="auto"/>
            <w:bottom w:val="none" w:sz="0" w:space="0" w:color="auto"/>
            <w:right w:val="none" w:sz="0" w:space="0" w:color="auto"/>
          </w:divBdr>
        </w:div>
        <w:div w:id="1275290824">
          <w:marLeft w:val="480"/>
          <w:marRight w:val="0"/>
          <w:marTop w:val="0"/>
          <w:marBottom w:val="0"/>
          <w:divBdr>
            <w:top w:val="none" w:sz="0" w:space="0" w:color="auto"/>
            <w:left w:val="none" w:sz="0" w:space="0" w:color="auto"/>
            <w:bottom w:val="none" w:sz="0" w:space="0" w:color="auto"/>
            <w:right w:val="none" w:sz="0" w:space="0" w:color="auto"/>
          </w:divBdr>
        </w:div>
        <w:div w:id="1953896942">
          <w:marLeft w:val="480"/>
          <w:marRight w:val="0"/>
          <w:marTop w:val="0"/>
          <w:marBottom w:val="0"/>
          <w:divBdr>
            <w:top w:val="none" w:sz="0" w:space="0" w:color="auto"/>
            <w:left w:val="none" w:sz="0" w:space="0" w:color="auto"/>
            <w:bottom w:val="none" w:sz="0" w:space="0" w:color="auto"/>
            <w:right w:val="none" w:sz="0" w:space="0" w:color="auto"/>
          </w:divBdr>
        </w:div>
        <w:div w:id="1282375192">
          <w:marLeft w:val="480"/>
          <w:marRight w:val="0"/>
          <w:marTop w:val="0"/>
          <w:marBottom w:val="0"/>
          <w:divBdr>
            <w:top w:val="none" w:sz="0" w:space="0" w:color="auto"/>
            <w:left w:val="none" w:sz="0" w:space="0" w:color="auto"/>
            <w:bottom w:val="none" w:sz="0" w:space="0" w:color="auto"/>
            <w:right w:val="none" w:sz="0" w:space="0" w:color="auto"/>
          </w:divBdr>
        </w:div>
        <w:div w:id="183783901">
          <w:marLeft w:val="480"/>
          <w:marRight w:val="0"/>
          <w:marTop w:val="0"/>
          <w:marBottom w:val="0"/>
          <w:divBdr>
            <w:top w:val="none" w:sz="0" w:space="0" w:color="auto"/>
            <w:left w:val="none" w:sz="0" w:space="0" w:color="auto"/>
            <w:bottom w:val="none" w:sz="0" w:space="0" w:color="auto"/>
            <w:right w:val="none" w:sz="0" w:space="0" w:color="auto"/>
          </w:divBdr>
        </w:div>
        <w:div w:id="979111283">
          <w:marLeft w:val="480"/>
          <w:marRight w:val="0"/>
          <w:marTop w:val="0"/>
          <w:marBottom w:val="0"/>
          <w:divBdr>
            <w:top w:val="none" w:sz="0" w:space="0" w:color="auto"/>
            <w:left w:val="none" w:sz="0" w:space="0" w:color="auto"/>
            <w:bottom w:val="none" w:sz="0" w:space="0" w:color="auto"/>
            <w:right w:val="none" w:sz="0" w:space="0" w:color="auto"/>
          </w:divBdr>
        </w:div>
        <w:div w:id="266929251">
          <w:marLeft w:val="480"/>
          <w:marRight w:val="0"/>
          <w:marTop w:val="0"/>
          <w:marBottom w:val="0"/>
          <w:divBdr>
            <w:top w:val="none" w:sz="0" w:space="0" w:color="auto"/>
            <w:left w:val="none" w:sz="0" w:space="0" w:color="auto"/>
            <w:bottom w:val="none" w:sz="0" w:space="0" w:color="auto"/>
            <w:right w:val="none" w:sz="0" w:space="0" w:color="auto"/>
          </w:divBdr>
        </w:div>
        <w:div w:id="1351031566">
          <w:marLeft w:val="480"/>
          <w:marRight w:val="0"/>
          <w:marTop w:val="0"/>
          <w:marBottom w:val="0"/>
          <w:divBdr>
            <w:top w:val="none" w:sz="0" w:space="0" w:color="auto"/>
            <w:left w:val="none" w:sz="0" w:space="0" w:color="auto"/>
            <w:bottom w:val="none" w:sz="0" w:space="0" w:color="auto"/>
            <w:right w:val="none" w:sz="0" w:space="0" w:color="auto"/>
          </w:divBdr>
        </w:div>
        <w:div w:id="1846507391">
          <w:marLeft w:val="480"/>
          <w:marRight w:val="0"/>
          <w:marTop w:val="0"/>
          <w:marBottom w:val="0"/>
          <w:divBdr>
            <w:top w:val="none" w:sz="0" w:space="0" w:color="auto"/>
            <w:left w:val="none" w:sz="0" w:space="0" w:color="auto"/>
            <w:bottom w:val="none" w:sz="0" w:space="0" w:color="auto"/>
            <w:right w:val="none" w:sz="0" w:space="0" w:color="auto"/>
          </w:divBdr>
        </w:div>
        <w:div w:id="1872378450">
          <w:marLeft w:val="480"/>
          <w:marRight w:val="0"/>
          <w:marTop w:val="0"/>
          <w:marBottom w:val="0"/>
          <w:divBdr>
            <w:top w:val="none" w:sz="0" w:space="0" w:color="auto"/>
            <w:left w:val="none" w:sz="0" w:space="0" w:color="auto"/>
            <w:bottom w:val="none" w:sz="0" w:space="0" w:color="auto"/>
            <w:right w:val="none" w:sz="0" w:space="0" w:color="auto"/>
          </w:divBdr>
        </w:div>
        <w:div w:id="66416301">
          <w:marLeft w:val="480"/>
          <w:marRight w:val="0"/>
          <w:marTop w:val="0"/>
          <w:marBottom w:val="0"/>
          <w:divBdr>
            <w:top w:val="none" w:sz="0" w:space="0" w:color="auto"/>
            <w:left w:val="none" w:sz="0" w:space="0" w:color="auto"/>
            <w:bottom w:val="none" w:sz="0" w:space="0" w:color="auto"/>
            <w:right w:val="none" w:sz="0" w:space="0" w:color="auto"/>
          </w:divBdr>
        </w:div>
        <w:div w:id="104815783">
          <w:marLeft w:val="480"/>
          <w:marRight w:val="0"/>
          <w:marTop w:val="0"/>
          <w:marBottom w:val="0"/>
          <w:divBdr>
            <w:top w:val="none" w:sz="0" w:space="0" w:color="auto"/>
            <w:left w:val="none" w:sz="0" w:space="0" w:color="auto"/>
            <w:bottom w:val="none" w:sz="0" w:space="0" w:color="auto"/>
            <w:right w:val="none" w:sz="0" w:space="0" w:color="auto"/>
          </w:divBdr>
        </w:div>
        <w:div w:id="294065942">
          <w:marLeft w:val="480"/>
          <w:marRight w:val="0"/>
          <w:marTop w:val="0"/>
          <w:marBottom w:val="0"/>
          <w:divBdr>
            <w:top w:val="none" w:sz="0" w:space="0" w:color="auto"/>
            <w:left w:val="none" w:sz="0" w:space="0" w:color="auto"/>
            <w:bottom w:val="none" w:sz="0" w:space="0" w:color="auto"/>
            <w:right w:val="none" w:sz="0" w:space="0" w:color="auto"/>
          </w:divBdr>
        </w:div>
        <w:div w:id="781725453">
          <w:marLeft w:val="480"/>
          <w:marRight w:val="0"/>
          <w:marTop w:val="0"/>
          <w:marBottom w:val="0"/>
          <w:divBdr>
            <w:top w:val="none" w:sz="0" w:space="0" w:color="auto"/>
            <w:left w:val="none" w:sz="0" w:space="0" w:color="auto"/>
            <w:bottom w:val="none" w:sz="0" w:space="0" w:color="auto"/>
            <w:right w:val="none" w:sz="0" w:space="0" w:color="auto"/>
          </w:divBdr>
        </w:div>
        <w:div w:id="352654413">
          <w:marLeft w:val="480"/>
          <w:marRight w:val="0"/>
          <w:marTop w:val="0"/>
          <w:marBottom w:val="0"/>
          <w:divBdr>
            <w:top w:val="none" w:sz="0" w:space="0" w:color="auto"/>
            <w:left w:val="none" w:sz="0" w:space="0" w:color="auto"/>
            <w:bottom w:val="none" w:sz="0" w:space="0" w:color="auto"/>
            <w:right w:val="none" w:sz="0" w:space="0" w:color="auto"/>
          </w:divBdr>
        </w:div>
        <w:div w:id="1863935550">
          <w:marLeft w:val="480"/>
          <w:marRight w:val="0"/>
          <w:marTop w:val="0"/>
          <w:marBottom w:val="0"/>
          <w:divBdr>
            <w:top w:val="none" w:sz="0" w:space="0" w:color="auto"/>
            <w:left w:val="none" w:sz="0" w:space="0" w:color="auto"/>
            <w:bottom w:val="none" w:sz="0" w:space="0" w:color="auto"/>
            <w:right w:val="none" w:sz="0" w:space="0" w:color="auto"/>
          </w:divBdr>
        </w:div>
        <w:div w:id="1936208902">
          <w:marLeft w:val="480"/>
          <w:marRight w:val="0"/>
          <w:marTop w:val="0"/>
          <w:marBottom w:val="0"/>
          <w:divBdr>
            <w:top w:val="none" w:sz="0" w:space="0" w:color="auto"/>
            <w:left w:val="none" w:sz="0" w:space="0" w:color="auto"/>
            <w:bottom w:val="none" w:sz="0" w:space="0" w:color="auto"/>
            <w:right w:val="none" w:sz="0" w:space="0" w:color="auto"/>
          </w:divBdr>
        </w:div>
        <w:div w:id="1455446378">
          <w:marLeft w:val="480"/>
          <w:marRight w:val="0"/>
          <w:marTop w:val="0"/>
          <w:marBottom w:val="0"/>
          <w:divBdr>
            <w:top w:val="none" w:sz="0" w:space="0" w:color="auto"/>
            <w:left w:val="none" w:sz="0" w:space="0" w:color="auto"/>
            <w:bottom w:val="none" w:sz="0" w:space="0" w:color="auto"/>
            <w:right w:val="none" w:sz="0" w:space="0" w:color="auto"/>
          </w:divBdr>
        </w:div>
        <w:div w:id="1539779790">
          <w:marLeft w:val="480"/>
          <w:marRight w:val="0"/>
          <w:marTop w:val="0"/>
          <w:marBottom w:val="0"/>
          <w:divBdr>
            <w:top w:val="none" w:sz="0" w:space="0" w:color="auto"/>
            <w:left w:val="none" w:sz="0" w:space="0" w:color="auto"/>
            <w:bottom w:val="none" w:sz="0" w:space="0" w:color="auto"/>
            <w:right w:val="none" w:sz="0" w:space="0" w:color="auto"/>
          </w:divBdr>
        </w:div>
        <w:div w:id="1870682381">
          <w:marLeft w:val="480"/>
          <w:marRight w:val="0"/>
          <w:marTop w:val="0"/>
          <w:marBottom w:val="0"/>
          <w:divBdr>
            <w:top w:val="none" w:sz="0" w:space="0" w:color="auto"/>
            <w:left w:val="none" w:sz="0" w:space="0" w:color="auto"/>
            <w:bottom w:val="none" w:sz="0" w:space="0" w:color="auto"/>
            <w:right w:val="none" w:sz="0" w:space="0" w:color="auto"/>
          </w:divBdr>
        </w:div>
        <w:div w:id="1910118912">
          <w:marLeft w:val="480"/>
          <w:marRight w:val="0"/>
          <w:marTop w:val="0"/>
          <w:marBottom w:val="0"/>
          <w:divBdr>
            <w:top w:val="none" w:sz="0" w:space="0" w:color="auto"/>
            <w:left w:val="none" w:sz="0" w:space="0" w:color="auto"/>
            <w:bottom w:val="none" w:sz="0" w:space="0" w:color="auto"/>
            <w:right w:val="none" w:sz="0" w:space="0" w:color="auto"/>
          </w:divBdr>
        </w:div>
        <w:div w:id="275403443">
          <w:marLeft w:val="480"/>
          <w:marRight w:val="0"/>
          <w:marTop w:val="0"/>
          <w:marBottom w:val="0"/>
          <w:divBdr>
            <w:top w:val="none" w:sz="0" w:space="0" w:color="auto"/>
            <w:left w:val="none" w:sz="0" w:space="0" w:color="auto"/>
            <w:bottom w:val="none" w:sz="0" w:space="0" w:color="auto"/>
            <w:right w:val="none" w:sz="0" w:space="0" w:color="auto"/>
          </w:divBdr>
        </w:div>
        <w:div w:id="811868475">
          <w:marLeft w:val="480"/>
          <w:marRight w:val="0"/>
          <w:marTop w:val="0"/>
          <w:marBottom w:val="0"/>
          <w:divBdr>
            <w:top w:val="none" w:sz="0" w:space="0" w:color="auto"/>
            <w:left w:val="none" w:sz="0" w:space="0" w:color="auto"/>
            <w:bottom w:val="none" w:sz="0" w:space="0" w:color="auto"/>
            <w:right w:val="none" w:sz="0" w:space="0" w:color="auto"/>
          </w:divBdr>
        </w:div>
        <w:div w:id="1521964967">
          <w:marLeft w:val="480"/>
          <w:marRight w:val="0"/>
          <w:marTop w:val="0"/>
          <w:marBottom w:val="0"/>
          <w:divBdr>
            <w:top w:val="none" w:sz="0" w:space="0" w:color="auto"/>
            <w:left w:val="none" w:sz="0" w:space="0" w:color="auto"/>
            <w:bottom w:val="none" w:sz="0" w:space="0" w:color="auto"/>
            <w:right w:val="none" w:sz="0" w:space="0" w:color="auto"/>
          </w:divBdr>
        </w:div>
        <w:div w:id="1259799474">
          <w:marLeft w:val="480"/>
          <w:marRight w:val="0"/>
          <w:marTop w:val="0"/>
          <w:marBottom w:val="0"/>
          <w:divBdr>
            <w:top w:val="none" w:sz="0" w:space="0" w:color="auto"/>
            <w:left w:val="none" w:sz="0" w:space="0" w:color="auto"/>
            <w:bottom w:val="none" w:sz="0" w:space="0" w:color="auto"/>
            <w:right w:val="none" w:sz="0" w:space="0" w:color="auto"/>
          </w:divBdr>
        </w:div>
        <w:div w:id="1549491746">
          <w:marLeft w:val="480"/>
          <w:marRight w:val="0"/>
          <w:marTop w:val="0"/>
          <w:marBottom w:val="0"/>
          <w:divBdr>
            <w:top w:val="none" w:sz="0" w:space="0" w:color="auto"/>
            <w:left w:val="none" w:sz="0" w:space="0" w:color="auto"/>
            <w:bottom w:val="none" w:sz="0" w:space="0" w:color="auto"/>
            <w:right w:val="none" w:sz="0" w:space="0" w:color="auto"/>
          </w:divBdr>
        </w:div>
        <w:div w:id="1675841162">
          <w:marLeft w:val="480"/>
          <w:marRight w:val="0"/>
          <w:marTop w:val="0"/>
          <w:marBottom w:val="0"/>
          <w:divBdr>
            <w:top w:val="none" w:sz="0" w:space="0" w:color="auto"/>
            <w:left w:val="none" w:sz="0" w:space="0" w:color="auto"/>
            <w:bottom w:val="none" w:sz="0" w:space="0" w:color="auto"/>
            <w:right w:val="none" w:sz="0" w:space="0" w:color="auto"/>
          </w:divBdr>
        </w:div>
        <w:div w:id="375739648">
          <w:marLeft w:val="480"/>
          <w:marRight w:val="0"/>
          <w:marTop w:val="0"/>
          <w:marBottom w:val="0"/>
          <w:divBdr>
            <w:top w:val="none" w:sz="0" w:space="0" w:color="auto"/>
            <w:left w:val="none" w:sz="0" w:space="0" w:color="auto"/>
            <w:bottom w:val="none" w:sz="0" w:space="0" w:color="auto"/>
            <w:right w:val="none" w:sz="0" w:space="0" w:color="auto"/>
          </w:divBdr>
        </w:div>
        <w:div w:id="2059275483">
          <w:marLeft w:val="480"/>
          <w:marRight w:val="0"/>
          <w:marTop w:val="0"/>
          <w:marBottom w:val="0"/>
          <w:divBdr>
            <w:top w:val="none" w:sz="0" w:space="0" w:color="auto"/>
            <w:left w:val="none" w:sz="0" w:space="0" w:color="auto"/>
            <w:bottom w:val="none" w:sz="0" w:space="0" w:color="auto"/>
            <w:right w:val="none" w:sz="0" w:space="0" w:color="auto"/>
          </w:divBdr>
        </w:div>
        <w:div w:id="1106534382">
          <w:marLeft w:val="480"/>
          <w:marRight w:val="0"/>
          <w:marTop w:val="0"/>
          <w:marBottom w:val="0"/>
          <w:divBdr>
            <w:top w:val="none" w:sz="0" w:space="0" w:color="auto"/>
            <w:left w:val="none" w:sz="0" w:space="0" w:color="auto"/>
            <w:bottom w:val="none" w:sz="0" w:space="0" w:color="auto"/>
            <w:right w:val="none" w:sz="0" w:space="0" w:color="auto"/>
          </w:divBdr>
        </w:div>
        <w:div w:id="1321621222">
          <w:marLeft w:val="480"/>
          <w:marRight w:val="0"/>
          <w:marTop w:val="0"/>
          <w:marBottom w:val="0"/>
          <w:divBdr>
            <w:top w:val="none" w:sz="0" w:space="0" w:color="auto"/>
            <w:left w:val="none" w:sz="0" w:space="0" w:color="auto"/>
            <w:bottom w:val="none" w:sz="0" w:space="0" w:color="auto"/>
            <w:right w:val="none" w:sz="0" w:space="0" w:color="auto"/>
          </w:divBdr>
        </w:div>
        <w:div w:id="1665430841">
          <w:marLeft w:val="480"/>
          <w:marRight w:val="0"/>
          <w:marTop w:val="0"/>
          <w:marBottom w:val="0"/>
          <w:divBdr>
            <w:top w:val="none" w:sz="0" w:space="0" w:color="auto"/>
            <w:left w:val="none" w:sz="0" w:space="0" w:color="auto"/>
            <w:bottom w:val="none" w:sz="0" w:space="0" w:color="auto"/>
            <w:right w:val="none" w:sz="0" w:space="0" w:color="auto"/>
          </w:divBdr>
        </w:div>
        <w:div w:id="819229583">
          <w:marLeft w:val="480"/>
          <w:marRight w:val="0"/>
          <w:marTop w:val="0"/>
          <w:marBottom w:val="0"/>
          <w:divBdr>
            <w:top w:val="none" w:sz="0" w:space="0" w:color="auto"/>
            <w:left w:val="none" w:sz="0" w:space="0" w:color="auto"/>
            <w:bottom w:val="none" w:sz="0" w:space="0" w:color="auto"/>
            <w:right w:val="none" w:sz="0" w:space="0" w:color="auto"/>
          </w:divBdr>
        </w:div>
        <w:div w:id="1438910891">
          <w:marLeft w:val="480"/>
          <w:marRight w:val="0"/>
          <w:marTop w:val="0"/>
          <w:marBottom w:val="0"/>
          <w:divBdr>
            <w:top w:val="none" w:sz="0" w:space="0" w:color="auto"/>
            <w:left w:val="none" w:sz="0" w:space="0" w:color="auto"/>
            <w:bottom w:val="none" w:sz="0" w:space="0" w:color="auto"/>
            <w:right w:val="none" w:sz="0" w:space="0" w:color="auto"/>
          </w:divBdr>
        </w:div>
        <w:div w:id="2041278121">
          <w:marLeft w:val="480"/>
          <w:marRight w:val="0"/>
          <w:marTop w:val="0"/>
          <w:marBottom w:val="0"/>
          <w:divBdr>
            <w:top w:val="none" w:sz="0" w:space="0" w:color="auto"/>
            <w:left w:val="none" w:sz="0" w:space="0" w:color="auto"/>
            <w:bottom w:val="none" w:sz="0" w:space="0" w:color="auto"/>
            <w:right w:val="none" w:sz="0" w:space="0" w:color="auto"/>
          </w:divBdr>
        </w:div>
        <w:div w:id="1819417766">
          <w:marLeft w:val="480"/>
          <w:marRight w:val="0"/>
          <w:marTop w:val="0"/>
          <w:marBottom w:val="0"/>
          <w:divBdr>
            <w:top w:val="none" w:sz="0" w:space="0" w:color="auto"/>
            <w:left w:val="none" w:sz="0" w:space="0" w:color="auto"/>
            <w:bottom w:val="none" w:sz="0" w:space="0" w:color="auto"/>
            <w:right w:val="none" w:sz="0" w:space="0" w:color="auto"/>
          </w:divBdr>
        </w:div>
        <w:div w:id="568225347">
          <w:marLeft w:val="480"/>
          <w:marRight w:val="0"/>
          <w:marTop w:val="0"/>
          <w:marBottom w:val="0"/>
          <w:divBdr>
            <w:top w:val="none" w:sz="0" w:space="0" w:color="auto"/>
            <w:left w:val="none" w:sz="0" w:space="0" w:color="auto"/>
            <w:bottom w:val="none" w:sz="0" w:space="0" w:color="auto"/>
            <w:right w:val="none" w:sz="0" w:space="0" w:color="auto"/>
          </w:divBdr>
        </w:div>
        <w:div w:id="521430731">
          <w:marLeft w:val="480"/>
          <w:marRight w:val="0"/>
          <w:marTop w:val="0"/>
          <w:marBottom w:val="0"/>
          <w:divBdr>
            <w:top w:val="none" w:sz="0" w:space="0" w:color="auto"/>
            <w:left w:val="none" w:sz="0" w:space="0" w:color="auto"/>
            <w:bottom w:val="none" w:sz="0" w:space="0" w:color="auto"/>
            <w:right w:val="none" w:sz="0" w:space="0" w:color="auto"/>
          </w:divBdr>
        </w:div>
        <w:div w:id="250555528">
          <w:marLeft w:val="480"/>
          <w:marRight w:val="0"/>
          <w:marTop w:val="0"/>
          <w:marBottom w:val="0"/>
          <w:divBdr>
            <w:top w:val="none" w:sz="0" w:space="0" w:color="auto"/>
            <w:left w:val="none" w:sz="0" w:space="0" w:color="auto"/>
            <w:bottom w:val="none" w:sz="0" w:space="0" w:color="auto"/>
            <w:right w:val="none" w:sz="0" w:space="0" w:color="auto"/>
          </w:divBdr>
        </w:div>
        <w:div w:id="1723334819">
          <w:marLeft w:val="480"/>
          <w:marRight w:val="0"/>
          <w:marTop w:val="0"/>
          <w:marBottom w:val="0"/>
          <w:divBdr>
            <w:top w:val="none" w:sz="0" w:space="0" w:color="auto"/>
            <w:left w:val="none" w:sz="0" w:space="0" w:color="auto"/>
            <w:bottom w:val="none" w:sz="0" w:space="0" w:color="auto"/>
            <w:right w:val="none" w:sz="0" w:space="0" w:color="auto"/>
          </w:divBdr>
        </w:div>
        <w:div w:id="1732576434">
          <w:marLeft w:val="480"/>
          <w:marRight w:val="0"/>
          <w:marTop w:val="0"/>
          <w:marBottom w:val="0"/>
          <w:divBdr>
            <w:top w:val="none" w:sz="0" w:space="0" w:color="auto"/>
            <w:left w:val="none" w:sz="0" w:space="0" w:color="auto"/>
            <w:bottom w:val="none" w:sz="0" w:space="0" w:color="auto"/>
            <w:right w:val="none" w:sz="0" w:space="0" w:color="auto"/>
          </w:divBdr>
        </w:div>
        <w:div w:id="962999553">
          <w:marLeft w:val="480"/>
          <w:marRight w:val="0"/>
          <w:marTop w:val="0"/>
          <w:marBottom w:val="0"/>
          <w:divBdr>
            <w:top w:val="none" w:sz="0" w:space="0" w:color="auto"/>
            <w:left w:val="none" w:sz="0" w:space="0" w:color="auto"/>
            <w:bottom w:val="none" w:sz="0" w:space="0" w:color="auto"/>
            <w:right w:val="none" w:sz="0" w:space="0" w:color="auto"/>
          </w:divBdr>
        </w:div>
        <w:div w:id="119611487">
          <w:marLeft w:val="480"/>
          <w:marRight w:val="0"/>
          <w:marTop w:val="0"/>
          <w:marBottom w:val="0"/>
          <w:divBdr>
            <w:top w:val="none" w:sz="0" w:space="0" w:color="auto"/>
            <w:left w:val="none" w:sz="0" w:space="0" w:color="auto"/>
            <w:bottom w:val="none" w:sz="0" w:space="0" w:color="auto"/>
            <w:right w:val="none" w:sz="0" w:space="0" w:color="auto"/>
          </w:divBdr>
        </w:div>
        <w:div w:id="1981155433">
          <w:marLeft w:val="480"/>
          <w:marRight w:val="0"/>
          <w:marTop w:val="0"/>
          <w:marBottom w:val="0"/>
          <w:divBdr>
            <w:top w:val="none" w:sz="0" w:space="0" w:color="auto"/>
            <w:left w:val="none" w:sz="0" w:space="0" w:color="auto"/>
            <w:bottom w:val="none" w:sz="0" w:space="0" w:color="auto"/>
            <w:right w:val="none" w:sz="0" w:space="0" w:color="auto"/>
          </w:divBdr>
        </w:div>
        <w:div w:id="904607120">
          <w:marLeft w:val="480"/>
          <w:marRight w:val="0"/>
          <w:marTop w:val="0"/>
          <w:marBottom w:val="0"/>
          <w:divBdr>
            <w:top w:val="none" w:sz="0" w:space="0" w:color="auto"/>
            <w:left w:val="none" w:sz="0" w:space="0" w:color="auto"/>
            <w:bottom w:val="none" w:sz="0" w:space="0" w:color="auto"/>
            <w:right w:val="none" w:sz="0" w:space="0" w:color="auto"/>
          </w:divBdr>
        </w:div>
        <w:div w:id="1766530603">
          <w:marLeft w:val="480"/>
          <w:marRight w:val="0"/>
          <w:marTop w:val="0"/>
          <w:marBottom w:val="0"/>
          <w:divBdr>
            <w:top w:val="none" w:sz="0" w:space="0" w:color="auto"/>
            <w:left w:val="none" w:sz="0" w:space="0" w:color="auto"/>
            <w:bottom w:val="none" w:sz="0" w:space="0" w:color="auto"/>
            <w:right w:val="none" w:sz="0" w:space="0" w:color="auto"/>
          </w:divBdr>
        </w:div>
        <w:div w:id="1560554491">
          <w:marLeft w:val="480"/>
          <w:marRight w:val="0"/>
          <w:marTop w:val="0"/>
          <w:marBottom w:val="0"/>
          <w:divBdr>
            <w:top w:val="none" w:sz="0" w:space="0" w:color="auto"/>
            <w:left w:val="none" w:sz="0" w:space="0" w:color="auto"/>
            <w:bottom w:val="none" w:sz="0" w:space="0" w:color="auto"/>
            <w:right w:val="none" w:sz="0" w:space="0" w:color="auto"/>
          </w:divBdr>
        </w:div>
        <w:div w:id="1103038919">
          <w:marLeft w:val="480"/>
          <w:marRight w:val="0"/>
          <w:marTop w:val="0"/>
          <w:marBottom w:val="0"/>
          <w:divBdr>
            <w:top w:val="none" w:sz="0" w:space="0" w:color="auto"/>
            <w:left w:val="none" w:sz="0" w:space="0" w:color="auto"/>
            <w:bottom w:val="none" w:sz="0" w:space="0" w:color="auto"/>
            <w:right w:val="none" w:sz="0" w:space="0" w:color="auto"/>
          </w:divBdr>
        </w:div>
        <w:div w:id="714811398">
          <w:marLeft w:val="480"/>
          <w:marRight w:val="0"/>
          <w:marTop w:val="0"/>
          <w:marBottom w:val="0"/>
          <w:divBdr>
            <w:top w:val="none" w:sz="0" w:space="0" w:color="auto"/>
            <w:left w:val="none" w:sz="0" w:space="0" w:color="auto"/>
            <w:bottom w:val="none" w:sz="0" w:space="0" w:color="auto"/>
            <w:right w:val="none" w:sz="0" w:space="0" w:color="auto"/>
          </w:divBdr>
        </w:div>
        <w:div w:id="2019039432">
          <w:marLeft w:val="480"/>
          <w:marRight w:val="0"/>
          <w:marTop w:val="0"/>
          <w:marBottom w:val="0"/>
          <w:divBdr>
            <w:top w:val="none" w:sz="0" w:space="0" w:color="auto"/>
            <w:left w:val="none" w:sz="0" w:space="0" w:color="auto"/>
            <w:bottom w:val="none" w:sz="0" w:space="0" w:color="auto"/>
            <w:right w:val="none" w:sz="0" w:space="0" w:color="auto"/>
          </w:divBdr>
        </w:div>
        <w:div w:id="1219854219">
          <w:marLeft w:val="480"/>
          <w:marRight w:val="0"/>
          <w:marTop w:val="0"/>
          <w:marBottom w:val="0"/>
          <w:divBdr>
            <w:top w:val="none" w:sz="0" w:space="0" w:color="auto"/>
            <w:left w:val="none" w:sz="0" w:space="0" w:color="auto"/>
            <w:bottom w:val="none" w:sz="0" w:space="0" w:color="auto"/>
            <w:right w:val="none" w:sz="0" w:space="0" w:color="auto"/>
          </w:divBdr>
        </w:div>
        <w:div w:id="880241133">
          <w:marLeft w:val="480"/>
          <w:marRight w:val="0"/>
          <w:marTop w:val="0"/>
          <w:marBottom w:val="0"/>
          <w:divBdr>
            <w:top w:val="none" w:sz="0" w:space="0" w:color="auto"/>
            <w:left w:val="none" w:sz="0" w:space="0" w:color="auto"/>
            <w:bottom w:val="none" w:sz="0" w:space="0" w:color="auto"/>
            <w:right w:val="none" w:sz="0" w:space="0" w:color="auto"/>
          </w:divBdr>
        </w:div>
        <w:div w:id="1511408796">
          <w:marLeft w:val="480"/>
          <w:marRight w:val="0"/>
          <w:marTop w:val="0"/>
          <w:marBottom w:val="0"/>
          <w:divBdr>
            <w:top w:val="none" w:sz="0" w:space="0" w:color="auto"/>
            <w:left w:val="none" w:sz="0" w:space="0" w:color="auto"/>
            <w:bottom w:val="none" w:sz="0" w:space="0" w:color="auto"/>
            <w:right w:val="none" w:sz="0" w:space="0" w:color="auto"/>
          </w:divBdr>
        </w:div>
        <w:div w:id="1018195326">
          <w:marLeft w:val="480"/>
          <w:marRight w:val="0"/>
          <w:marTop w:val="0"/>
          <w:marBottom w:val="0"/>
          <w:divBdr>
            <w:top w:val="none" w:sz="0" w:space="0" w:color="auto"/>
            <w:left w:val="none" w:sz="0" w:space="0" w:color="auto"/>
            <w:bottom w:val="none" w:sz="0" w:space="0" w:color="auto"/>
            <w:right w:val="none" w:sz="0" w:space="0" w:color="auto"/>
          </w:divBdr>
        </w:div>
        <w:div w:id="319233057">
          <w:marLeft w:val="480"/>
          <w:marRight w:val="0"/>
          <w:marTop w:val="0"/>
          <w:marBottom w:val="0"/>
          <w:divBdr>
            <w:top w:val="none" w:sz="0" w:space="0" w:color="auto"/>
            <w:left w:val="none" w:sz="0" w:space="0" w:color="auto"/>
            <w:bottom w:val="none" w:sz="0" w:space="0" w:color="auto"/>
            <w:right w:val="none" w:sz="0" w:space="0" w:color="auto"/>
          </w:divBdr>
        </w:div>
      </w:divsChild>
    </w:div>
    <w:div w:id="1080298981">
      <w:bodyDiv w:val="1"/>
      <w:marLeft w:val="0"/>
      <w:marRight w:val="0"/>
      <w:marTop w:val="0"/>
      <w:marBottom w:val="0"/>
      <w:divBdr>
        <w:top w:val="none" w:sz="0" w:space="0" w:color="auto"/>
        <w:left w:val="none" w:sz="0" w:space="0" w:color="auto"/>
        <w:bottom w:val="none" w:sz="0" w:space="0" w:color="auto"/>
        <w:right w:val="none" w:sz="0" w:space="0" w:color="auto"/>
      </w:divBdr>
    </w:div>
    <w:div w:id="1080637779">
      <w:bodyDiv w:val="1"/>
      <w:marLeft w:val="0"/>
      <w:marRight w:val="0"/>
      <w:marTop w:val="0"/>
      <w:marBottom w:val="0"/>
      <w:divBdr>
        <w:top w:val="none" w:sz="0" w:space="0" w:color="auto"/>
        <w:left w:val="none" w:sz="0" w:space="0" w:color="auto"/>
        <w:bottom w:val="none" w:sz="0" w:space="0" w:color="auto"/>
        <w:right w:val="none" w:sz="0" w:space="0" w:color="auto"/>
      </w:divBdr>
    </w:div>
    <w:div w:id="1081177949">
      <w:bodyDiv w:val="1"/>
      <w:marLeft w:val="0"/>
      <w:marRight w:val="0"/>
      <w:marTop w:val="0"/>
      <w:marBottom w:val="0"/>
      <w:divBdr>
        <w:top w:val="none" w:sz="0" w:space="0" w:color="auto"/>
        <w:left w:val="none" w:sz="0" w:space="0" w:color="auto"/>
        <w:bottom w:val="none" w:sz="0" w:space="0" w:color="auto"/>
        <w:right w:val="none" w:sz="0" w:space="0" w:color="auto"/>
      </w:divBdr>
    </w:div>
    <w:div w:id="1081416583">
      <w:bodyDiv w:val="1"/>
      <w:marLeft w:val="0"/>
      <w:marRight w:val="0"/>
      <w:marTop w:val="0"/>
      <w:marBottom w:val="0"/>
      <w:divBdr>
        <w:top w:val="none" w:sz="0" w:space="0" w:color="auto"/>
        <w:left w:val="none" w:sz="0" w:space="0" w:color="auto"/>
        <w:bottom w:val="none" w:sz="0" w:space="0" w:color="auto"/>
        <w:right w:val="none" w:sz="0" w:space="0" w:color="auto"/>
      </w:divBdr>
    </w:div>
    <w:div w:id="1081559525">
      <w:bodyDiv w:val="1"/>
      <w:marLeft w:val="0"/>
      <w:marRight w:val="0"/>
      <w:marTop w:val="0"/>
      <w:marBottom w:val="0"/>
      <w:divBdr>
        <w:top w:val="none" w:sz="0" w:space="0" w:color="auto"/>
        <w:left w:val="none" w:sz="0" w:space="0" w:color="auto"/>
        <w:bottom w:val="none" w:sz="0" w:space="0" w:color="auto"/>
        <w:right w:val="none" w:sz="0" w:space="0" w:color="auto"/>
      </w:divBdr>
    </w:div>
    <w:div w:id="1081874437">
      <w:bodyDiv w:val="1"/>
      <w:marLeft w:val="0"/>
      <w:marRight w:val="0"/>
      <w:marTop w:val="0"/>
      <w:marBottom w:val="0"/>
      <w:divBdr>
        <w:top w:val="none" w:sz="0" w:space="0" w:color="auto"/>
        <w:left w:val="none" w:sz="0" w:space="0" w:color="auto"/>
        <w:bottom w:val="none" w:sz="0" w:space="0" w:color="auto"/>
        <w:right w:val="none" w:sz="0" w:space="0" w:color="auto"/>
      </w:divBdr>
    </w:div>
    <w:div w:id="1082262433">
      <w:bodyDiv w:val="1"/>
      <w:marLeft w:val="0"/>
      <w:marRight w:val="0"/>
      <w:marTop w:val="0"/>
      <w:marBottom w:val="0"/>
      <w:divBdr>
        <w:top w:val="none" w:sz="0" w:space="0" w:color="auto"/>
        <w:left w:val="none" w:sz="0" w:space="0" w:color="auto"/>
        <w:bottom w:val="none" w:sz="0" w:space="0" w:color="auto"/>
        <w:right w:val="none" w:sz="0" w:space="0" w:color="auto"/>
      </w:divBdr>
    </w:div>
    <w:div w:id="1082331760">
      <w:bodyDiv w:val="1"/>
      <w:marLeft w:val="0"/>
      <w:marRight w:val="0"/>
      <w:marTop w:val="0"/>
      <w:marBottom w:val="0"/>
      <w:divBdr>
        <w:top w:val="none" w:sz="0" w:space="0" w:color="auto"/>
        <w:left w:val="none" w:sz="0" w:space="0" w:color="auto"/>
        <w:bottom w:val="none" w:sz="0" w:space="0" w:color="auto"/>
        <w:right w:val="none" w:sz="0" w:space="0" w:color="auto"/>
      </w:divBdr>
    </w:div>
    <w:div w:id="1082333682">
      <w:bodyDiv w:val="1"/>
      <w:marLeft w:val="0"/>
      <w:marRight w:val="0"/>
      <w:marTop w:val="0"/>
      <w:marBottom w:val="0"/>
      <w:divBdr>
        <w:top w:val="none" w:sz="0" w:space="0" w:color="auto"/>
        <w:left w:val="none" w:sz="0" w:space="0" w:color="auto"/>
        <w:bottom w:val="none" w:sz="0" w:space="0" w:color="auto"/>
        <w:right w:val="none" w:sz="0" w:space="0" w:color="auto"/>
      </w:divBdr>
    </w:div>
    <w:div w:id="1082679092">
      <w:bodyDiv w:val="1"/>
      <w:marLeft w:val="0"/>
      <w:marRight w:val="0"/>
      <w:marTop w:val="0"/>
      <w:marBottom w:val="0"/>
      <w:divBdr>
        <w:top w:val="none" w:sz="0" w:space="0" w:color="auto"/>
        <w:left w:val="none" w:sz="0" w:space="0" w:color="auto"/>
        <w:bottom w:val="none" w:sz="0" w:space="0" w:color="auto"/>
        <w:right w:val="none" w:sz="0" w:space="0" w:color="auto"/>
      </w:divBdr>
    </w:div>
    <w:div w:id="1082795278">
      <w:bodyDiv w:val="1"/>
      <w:marLeft w:val="0"/>
      <w:marRight w:val="0"/>
      <w:marTop w:val="0"/>
      <w:marBottom w:val="0"/>
      <w:divBdr>
        <w:top w:val="none" w:sz="0" w:space="0" w:color="auto"/>
        <w:left w:val="none" w:sz="0" w:space="0" w:color="auto"/>
        <w:bottom w:val="none" w:sz="0" w:space="0" w:color="auto"/>
        <w:right w:val="none" w:sz="0" w:space="0" w:color="auto"/>
      </w:divBdr>
    </w:div>
    <w:div w:id="1082919189">
      <w:bodyDiv w:val="1"/>
      <w:marLeft w:val="0"/>
      <w:marRight w:val="0"/>
      <w:marTop w:val="0"/>
      <w:marBottom w:val="0"/>
      <w:divBdr>
        <w:top w:val="none" w:sz="0" w:space="0" w:color="auto"/>
        <w:left w:val="none" w:sz="0" w:space="0" w:color="auto"/>
        <w:bottom w:val="none" w:sz="0" w:space="0" w:color="auto"/>
        <w:right w:val="none" w:sz="0" w:space="0" w:color="auto"/>
      </w:divBdr>
    </w:div>
    <w:div w:id="1083187230">
      <w:bodyDiv w:val="1"/>
      <w:marLeft w:val="0"/>
      <w:marRight w:val="0"/>
      <w:marTop w:val="0"/>
      <w:marBottom w:val="0"/>
      <w:divBdr>
        <w:top w:val="none" w:sz="0" w:space="0" w:color="auto"/>
        <w:left w:val="none" w:sz="0" w:space="0" w:color="auto"/>
        <w:bottom w:val="none" w:sz="0" w:space="0" w:color="auto"/>
        <w:right w:val="none" w:sz="0" w:space="0" w:color="auto"/>
      </w:divBdr>
    </w:div>
    <w:div w:id="1083258944">
      <w:bodyDiv w:val="1"/>
      <w:marLeft w:val="0"/>
      <w:marRight w:val="0"/>
      <w:marTop w:val="0"/>
      <w:marBottom w:val="0"/>
      <w:divBdr>
        <w:top w:val="none" w:sz="0" w:space="0" w:color="auto"/>
        <w:left w:val="none" w:sz="0" w:space="0" w:color="auto"/>
        <w:bottom w:val="none" w:sz="0" w:space="0" w:color="auto"/>
        <w:right w:val="none" w:sz="0" w:space="0" w:color="auto"/>
      </w:divBdr>
    </w:div>
    <w:div w:id="1083720450">
      <w:bodyDiv w:val="1"/>
      <w:marLeft w:val="0"/>
      <w:marRight w:val="0"/>
      <w:marTop w:val="0"/>
      <w:marBottom w:val="0"/>
      <w:divBdr>
        <w:top w:val="none" w:sz="0" w:space="0" w:color="auto"/>
        <w:left w:val="none" w:sz="0" w:space="0" w:color="auto"/>
        <w:bottom w:val="none" w:sz="0" w:space="0" w:color="auto"/>
        <w:right w:val="none" w:sz="0" w:space="0" w:color="auto"/>
      </w:divBdr>
    </w:div>
    <w:div w:id="1084036566">
      <w:bodyDiv w:val="1"/>
      <w:marLeft w:val="0"/>
      <w:marRight w:val="0"/>
      <w:marTop w:val="0"/>
      <w:marBottom w:val="0"/>
      <w:divBdr>
        <w:top w:val="none" w:sz="0" w:space="0" w:color="auto"/>
        <w:left w:val="none" w:sz="0" w:space="0" w:color="auto"/>
        <w:bottom w:val="none" w:sz="0" w:space="0" w:color="auto"/>
        <w:right w:val="none" w:sz="0" w:space="0" w:color="auto"/>
      </w:divBdr>
    </w:div>
    <w:div w:id="1084302208">
      <w:bodyDiv w:val="1"/>
      <w:marLeft w:val="0"/>
      <w:marRight w:val="0"/>
      <w:marTop w:val="0"/>
      <w:marBottom w:val="0"/>
      <w:divBdr>
        <w:top w:val="none" w:sz="0" w:space="0" w:color="auto"/>
        <w:left w:val="none" w:sz="0" w:space="0" w:color="auto"/>
        <w:bottom w:val="none" w:sz="0" w:space="0" w:color="auto"/>
        <w:right w:val="none" w:sz="0" w:space="0" w:color="auto"/>
      </w:divBdr>
    </w:div>
    <w:div w:id="1085615235">
      <w:bodyDiv w:val="1"/>
      <w:marLeft w:val="0"/>
      <w:marRight w:val="0"/>
      <w:marTop w:val="0"/>
      <w:marBottom w:val="0"/>
      <w:divBdr>
        <w:top w:val="none" w:sz="0" w:space="0" w:color="auto"/>
        <w:left w:val="none" w:sz="0" w:space="0" w:color="auto"/>
        <w:bottom w:val="none" w:sz="0" w:space="0" w:color="auto"/>
        <w:right w:val="none" w:sz="0" w:space="0" w:color="auto"/>
      </w:divBdr>
    </w:div>
    <w:div w:id="1085958963">
      <w:bodyDiv w:val="1"/>
      <w:marLeft w:val="0"/>
      <w:marRight w:val="0"/>
      <w:marTop w:val="0"/>
      <w:marBottom w:val="0"/>
      <w:divBdr>
        <w:top w:val="none" w:sz="0" w:space="0" w:color="auto"/>
        <w:left w:val="none" w:sz="0" w:space="0" w:color="auto"/>
        <w:bottom w:val="none" w:sz="0" w:space="0" w:color="auto"/>
        <w:right w:val="none" w:sz="0" w:space="0" w:color="auto"/>
      </w:divBdr>
    </w:div>
    <w:div w:id="1086264219">
      <w:bodyDiv w:val="1"/>
      <w:marLeft w:val="0"/>
      <w:marRight w:val="0"/>
      <w:marTop w:val="0"/>
      <w:marBottom w:val="0"/>
      <w:divBdr>
        <w:top w:val="none" w:sz="0" w:space="0" w:color="auto"/>
        <w:left w:val="none" w:sz="0" w:space="0" w:color="auto"/>
        <w:bottom w:val="none" w:sz="0" w:space="0" w:color="auto"/>
        <w:right w:val="none" w:sz="0" w:space="0" w:color="auto"/>
      </w:divBdr>
    </w:div>
    <w:div w:id="1086415892">
      <w:bodyDiv w:val="1"/>
      <w:marLeft w:val="0"/>
      <w:marRight w:val="0"/>
      <w:marTop w:val="0"/>
      <w:marBottom w:val="0"/>
      <w:divBdr>
        <w:top w:val="none" w:sz="0" w:space="0" w:color="auto"/>
        <w:left w:val="none" w:sz="0" w:space="0" w:color="auto"/>
        <w:bottom w:val="none" w:sz="0" w:space="0" w:color="auto"/>
        <w:right w:val="none" w:sz="0" w:space="0" w:color="auto"/>
      </w:divBdr>
      <w:divsChild>
        <w:div w:id="307125140">
          <w:marLeft w:val="480"/>
          <w:marRight w:val="0"/>
          <w:marTop w:val="0"/>
          <w:marBottom w:val="0"/>
          <w:divBdr>
            <w:top w:val="none" w:sz="0" w:space="0" w:color="auto"/>
            <w:left w:val="none" w:sz="0" w:space="0" w:color="auto"/>
            <w:bottom w:val="none" w:sz="0" w:space="0" w:color="auto"/>
            <w:right w:val="none" w:sz="0" w:space="0" w:color="auto"/>
          </w:divBdr>
        </w:div>
        <w:div w:id="1423530574">
          <w:marLeft w:val="480"/>
          <w:marRight w:val="0"/>
          <w:marTop w:val="0"/>
          <w:marBottom w:val="0"/>
          <w:divBdr>
            <w:top w:val="none" w:sz="0" w:space="0" w:color="auto"/>
            <w:left w:val="none" w:sz="0" w:space="0" w:color="auto"/>
            <w:bottom w:val="none" w:sz="0" w:space="0" w:color="auto"/>
            <w:right w:val="none" w:sz="0" w:space="0" w:color="auto"/>
          </w:divBdr>
        </w:div>
        <w:div w:id="226959402">
          <w:marLeft w:val="480"/>
          <w:marRight w:val="0"/>
          <w:marTop w:val="0"/>
          <w:marBottom w:val="0"/>
          <w:divBdr>
            <w:top w:val="none" w:sz="0" w:space="0" w:color="auto"/>
            <w:left w:val="none" w:sz="0" w:space="0" w:color="auto"/>
            <w:bottom w:val="none" w:sz="0" w:space="0" w:color="auto"/>
            <w:right w:val="none" w:sz="0" w:space="0" w:color="auto"/>
          </w:divBdr>
        </w:div>
        <w:div w:id="1791390775">
          <w:marLeft w:val="480"/>
          <w:marRight w:val="0"/>
          <w:marTop w:val="0"/>
          <w:marBottom w:val="0"/>
          <w:divBdr>
            <w:top w:val="none" w:sz="0" w:space="0" w:color="auto"/>
            <w:left w:val="none" w:sz="0" w:space="0" w:color="auto"/>
            <w:bottom w:val="none" w:sz="0" w:space="0" w:color="auto"/>
            <w:right w:val="none" w:sz="0" w:space="0" w:color="auto"/>
          </w:divBdr>
        </w:div>
        <w:div w:id="84499170">
          <w:marLeft w:val="480"/>
          <w:marRight w:val="0"/>
          <w:marTop w:val="0"/>
          <w:marBottom w:val="0"/>
          <w:divBdr>
            <w:top w:val="none" w:sz="0" w:space="0" w:color="auto"/>
            <w:left w:val="none" w:sz="0" w:space="0" w:color="auto"/>
            <w:bottom w:val="none" w:sz="0" w:space="0" w:color="auto"/>
            <w:right w:val="none" w:sz="0" w:space="0" w:color="auto"/>
          </w:divBdr>
        </w:div>
        <w:div w:id="1096291070">
          <w:marLeft w:val="480"/>
          <w:marRight w:val="0"/>
          <w:marTop w:val="0"/>
          <w:marBottom w:val="0"/>
          <w:divBdr>
            <w:top w:val="none" w:sz="0" w:space="0" w:color="auto"/>
            <w:left w:val="none" w:sz="0" w:space="0" w:color="auto"/>
            <w:bottom w:val="none" w:sz="0" w:space="0" w:color="auto"/>
            <w:right w:val="none" w:sz="0" w:space="0" w:color="auto"/>
          </w:divBdr>
        </w:div>
        <w:div w:id="846405682">
          <w:marLeft w:val="480"/>
          <w:marRight w:val="0"/>
          <w:marTop w:val="0"/>
          <w:marBottom w:val="0"/>
          <w:divBdr>
            <w:top w:val="none" w:sz="0" w:space="0" w:color="auto"/>
            <w:left w:val="none" w:sz="0" w:space="0" w:color="auto"/>
            <w:bottom w:val="none" w:sz="0" w:space="0" w:color="auto"/>
            <w:right w:val="none" w:sz="0" w:space="0" w:color="auto"/>
          </w:divBdr>
        </w:div>
        <w:div w:id="901477941">
          <w:marLeft w:val="480"/>
          <w:marRight w:val="0"/>
          <w:marTop w:val="0"/>
          <w:marBottom w:val="0"/>
          <w:divBdr>
            <w:top w:val="none" w:sz="0" w:space="0" w:color="auto"/>
            <w:left w:val="none" w:sz="0" w:space="0" w:color="auto"/>
            <w:bottom w:val="none" w:sz="0" w:space="0" w:color="auto"/>
            <w:right w:val="none" w:sz="0" w:space="0" w:color="auto"/>
          </w:divBdr>
        </w:div>
        <w:div w:id="2051032133">
          <w:marLeft w:val="480"/>
          <w:marRight w:val="0"/>
          <w:marTop w:val="0"/>
          <w:marBottom w:val="0"/>
          <w:divBdr>
            <w:top w:val="none" w:sz="0" w:space="0" w:color="auto"/>
            <w:left w:val="none" w:sz="0" w:space="0" w:color="auto"/>
            <w:bottom w:val="none" w:sz="0" w:space="0" w:color="auto"/>
            <w:right w:val="none" w:sz="0" w:space="0" w:color="auto"/>
          </w:divBdr>
        </w:div>
        <w:div w:id="701900482">
          <w:marLeft w:val="480"/>
          <w:marRight w:val="0"/>
          <w:marTop w:val="0"/>
          <w:marBottom w:val="0"/>
          <w:divBdr>
            <w:top w:val="none" w:sz="0" w:space="0" w:color="auto"/>
            <w:left w:val="none" w:sz="0" w:space="0" w:color="auto"/>
            <w:bottom w:val="none" w:sz="0" w:space="0" w:color="auto"/>
            <w:right w:val="none" w:sz="0" w:space="0" w:color="auto"/>
          </w:divBdr>
        </w:div>
        <w:div w:id="2086606023">
          <w:marLeft w:val="480"/>
          <w:marRight w:val="0"/>
          <w:marTop w:val="0"/>
          <w:marBottom w:val="0"/>
          <w:divBdr>
            <w:top w:val="none" w:sz="0" w:space="0" w:color="auto"/>
            <w:left w:val="none" w:sz="0" w:space="0" w:color="auto"/>
            <w:bottom w:val="none" w:sz="0" w:space="0" w:color="auto"/>
            <w:right w:val="none" w:sz="0" w:space="0" w:color="auto"/>
          </w:divBdr>
        </w:div>
        <w:div w:id="720789310">
          <w:marLeft w:val="480"/>
          <w:marRight w:val="0"/>
          <w:marTop w:val="0"/>
          <w:marBottom w:val="0"/>
          <w:divBdr>
            <w:top w:val="none" w:sz="0" w:space="0" w:color="auto"/>
            <w:left w:val="none" w:sz="0" w:space="0" w:color="auto"/>
            <w:bottom w:val="none" w:sz="0" w:space="0" w:color="auto"/>
            <w:right w:val="none" w:sz="0" w:space="0" w:color="auto"/>
          </w:divBdr>
        </w:div>
        <w:div w:id="1903953198">
          <w:marLeft w:val="480"/>
          <w:marRight w:val="0"/>
          <w:marTop w:val="0"/>
          <w:marBottom w:val="0"/>
          <w:divBdr>
            <w:top w:val="none" w:sz="0" w:space="0" w:color="auto"/>
            <w:left w:val="none" w:sz="0" w:space="0" w:color="auto"/>
            <w:bottom w:val="none" w:sz="0" w:space="0" w:color="auto"/>
            <w:right w:val="none" w:sz="0" w:space="0" w:color="auto"/>
          </w:divBdr>
        </w:div>
        <w:div w:id="791555555">
          <w:marLeft w:val="480"/>
          <w:marRight w:val="0"/>
          <w:marTop w:val="0"/>
          <w:marBottom w:val="0"/>
          <w:divBdr>
            <w:top w:val="none" w:sz="0" w:space="0" w:color="auto"/>
            <w:left w:val="none" w:sz="0" w:space="0" w:color="auto"/>
            <w:bottom w:val="none" w:sz="0" w:space="0" w:color="auto"/>
            <w:right w:val="none" w:sz="0" w:space="0" w:color="auto"/>
          </w:divBdr>
        </w:div>
        <w:div w:id="50858374">
          <w:marLeft w:val="480"/>
          <w:marRight w:val="0"/>
          <w:marTop w:val="0"/>
          <w:marBottom w:val="0"/>
          <w:divBdr>
            <w:top w:val="none" w:sz="0" w:space="0" w:color="auto"/>
            <w:left w:val="none" w:sz="0" w:space="0" w:color="auto"/>
            <w:bottom w:val="none" w:sz="0" w:space="0" w:color="auto"/>
            <w:right w:val="none" w:sz="0" w:space="0" w:color="auto"/>
          </w:divBdr>
        </w:div>
        <w:div w:id="1854302181">
          <w:marLeft w:val="480"/>
          <w:marRight w:val="0"/>
          <w:marTop w:val="0"/>
          <w:marBottom w:val="0"/>
          <w:divBdr>
            <w:top w:val="none" w:sz="0" w:space="0" w:color="auto"/>
            <w:left w:val="none" w:sz="0" w:space="0" w:color="auto"/>
            <w:bottom w:val="none" w:sz="0" w:space="0" w:color="auto"/>
            <w:right w:val="none" w:sz="0" w:space="0" w:color="auto"/>
          </w:divBdr>
        </w:div>
        <w:div w:id="1677609344">
          <w:marLeft w:val="480"/>
          <w:marRight w:val="0"/>
          <w:marTop w:val="0"/>
          <w:marBottom w:val="0"/>
          <w:divBdr>
            <w:top w:val="none" w:sz="0" w:space="0" w:color="auto"/>
            <w:left w:val="none" w:sz="0" w:space="0" w:color="auto"/>
            <w:bottom w:val="none" w:sz="0" w:space="0" w:color="auto"/>
            <w:right w:val="none" w:sz="0" w:space="0" w:color="auto"/>
          </w:divBdr>
        </w:div>
        <w:div w:id="1608393722">
          <w:marLeft w:val="480"/>
          <w:marRight w:val="0"/>
          <w:marTop w:val="0"/>
          <w:marBottom w:val="0"/>
          <w:divBdr>
            <w:top w:val="none" w:sz="0" w:space="0" w:color="auto"/>
            <w:left w:val="none" w:sz="0" w:space="0" w:color="auto"/>
            <w:bottom w:val="none" w:sz="0" w:space="0" w:color="auto"/>
            <w:right w:val="none" w:sz="0" w:space="0" w:color="auto"/>
          </w:divBdr>
        </w:div>
        <w:div w:id="796996527">
          <w:marLeft w:val="480"/>
          <w:marRight w:val="0"/>
          <w:marTop w:val="0"/>
          <w:marBottom w:val="0"/>
          <w:divBdr>
            <w:top w:val="none" w:sz="0" w:space="0" w:color="auto"/>
            <w:left w:val="none" w:sz="0" w:space="0" w:color="auto"/>
            <w:bottom w:val="none" w:sz="0" w:space="0" w:color="auto"/>
            <w:right w:val="none" w:sz="0" w:space="0" w:color="auto"/>
          </w:divBdr>
        </w:div>
        <w:div w:id="1397050228">
          <w:marLeft w:val="480"/>
          <w:marRight w:val="0"/>
          <w:marTop w:val="0"/>
          <w:marBottom w:val="0"/>
          <w:divBdr>
            <w:top w:val="none" w:sz="0" w:space="0" w:color="auto"/>
            <w:left w:val="none" w:sz="0" w:space="0" w:color="auto"/>
            <w:bottom w:val="none" w:sz="0" w:space="0" w:color="auto"/>
            <w:right w:val="none" w:sz="0" w:space="0" w:color="auto"/>
          </w:divBdr>
        </w:div>
        <w:div w:id="850338969">
          <w:marLeft w:val="480"/>
          <w:marRight w:val="0"/>
          <w:marTop w:val="0"/>
          <w:marBottom w:val="0"/>
          <w:divBdr>
            <w:top w:val="none" w:sz="0" w:space="0" w:color="auto"/>
            <w:left w:val="none" w:sz="0" w:space="0" w:color="auto"/>
            <w:bottom w:val="none" w:sz="0" w:space="0" w:color="auto"/>
            <w:right w:val="none" w:sz="0" w:space="0" w:color="auto"/>
          </w:divBdr>
        </w:div>
        <w:div w:id="626470999">
          <w:marLeft w:val="480"/>
          <w:marRight w:val="0"/>
          <w:marTop w:val="0"/>
          <w:marBottom w:val="0"/>
          <w:divBdr>
            <w:top w:val="none" w:sz="0" w:space="0" w:color="auto"/>
            <w:left w:val="none" w:sz="0" w:space="0" w:color="auto"/>
            <w:bottom w:val="none" w:sz="0" w:space="0" w:color="auto"/>
            <w:right w:val="none" w:sz="0" w:space="0" w:color="auto"/>
          </w:divBdr>
        </w:div>
        <w:div w:id="455177687">
          <w:marLeft w:val="480"/>
          <w:marRight w:val="0"/>
          <w:marTop w:val="0"/>
          <w:marBottom w:val="0"/>
          <w:divBdr>
            <w:top w:val="none" w:sz="0" w:space="0" w:color="auto"/>
            <w:left w:val="none" w:sz="0" w:space="0" w:color="auto"/>
            <w:bottom w:val="none" w:sz="0" w:space="0" w:color="auto"/>
            <w:right w:val="none" w:sz="0" w:space="0" w:color="auto"/>
          </w:divBdr>
        </w:div>
        <w:div w:id="1558472555">
          <w:marLeft w:val="480"/>
          <w:marRight w:val="0"/>
          <w:marTop w:val="0"/>
          <w:marBottom w:val="0"/>
          <w:divBdr>
            <w:top w:val="none" w:sz="0" w:space="0" w:color="auto"/>
            <w:left w:val="none" w:sz="0" w:space="0" w:color="auto"/>
            <w:bottom w:val="none" w:sz="0" w:space="0" w:color="auto"/>
            <w:right w:val="none" w:sz="0" w:space="0" w:color="auto"/>
          </w:divBdr>
        </w:div>
        <w:div w:id="494147614">
          <w:marLeft w:val="480"/>
          <w:marRight w:val="0"/>
          <w:marTop w:val="0"/>
          <w:marBottom w:val="0"/>
          <w:divBdr>
            <w:top w:val="none" w:sz="0" w:space="0" w:color="auto"/>
            <w:left w:val="none" w:sz="0" w:space="0" w:color="auto"/>
            <w:bottom w:val="none" w:sz="0" w:space="0" w:color="auto"/>
            <w:right w:val="none" w:sz="0" w:space="0" w:color="auto"/>
          </w:divBdr>
        </w:div>
        <w:div w:id="1200318990">
          <w:marLeft w:val="480"/>
          <w:marRight w:val="0"/>
          <w:marTop w:val="0"/>
          <w:marBottom w:val="0"/>
          <w:divBdr>
            <w:top w:val="none" w:sz="0" w:space="0" w:color="auto"/>
            <w:left w:val="none" w:sz="0" w:space="0" w:color="auto"/>
            <w:bottom w:val="none" w:sz="0" w:space="0" w:color="auto"/>
            <w:right w:val="none" w:sz="0" w:space="0" w:color="auto"/>
          </w:divBdr>
        </w:div>
        <w:div w:id="845169617">
          <w:marLeft w:val="480"/>
          <w:marRight w:val="0"/>
          <w:marTop w:val="0"/>
          <w:marBottom w:val="0"/>
          <w:divBdr>
            <w:top w:val="none" w:sz="0" w:space="0" w:color="auto"/>
            <w:left w:val="none" w:sz="0" w:space="0" w:color="auto"/>
            <w:bottom w:val="none" w:sz="0" w:space="0" w:color="auto"/>
            <w:right w:val="none" w:sz="0" w:space="0" w:color="auto"/>
          </w:divBdr>
        </w:div>
        <w:div w:id="893661177">
          <w:marLeft w:val="480"/>
          <w:marRight w:val="0"/>
          <w:marTop w:val="0"/>
          <w:marBottom w:val="0"/>
          <w:divBdr>
            <w:top w:val="none" w:sz="0" w:space="0" w:color="auto"/>
            <w:left w:val="none" w:sz="0" w:space="0" w:color="auto"/>
            <w:bottom w:val="none" w:sz="0" w:space="0" w:color="auto"/>
            <w:right w:val="none" w:sz="0" w:space="0" w:color="auto"/>
          </w:divBdr>
        </w:div>
        <w:div w:id="2123524567">
          <w:marLeft w:val="480"/>
          <w:marRight w:val="0"/>
          <w:marTop w:val="0"/>
          <w:marBottom w:val="0"/>
          <w:divBdr>
            <w:top w:val="none" w:sz="0" w:space="0" w:color="auto"/>
            <w:left w:val="none" w:sz="0" w:space="0" w:color="auto"/>
            <w:bottom w:val="none" w:sz="0" w:space="0" w:color="auto"/>
            <w:right w:val="none" w:sz="0" w:space="0" w:color="auto"/>
          </w:divBdr>
        </w:div>
        <w:div w:id="1908756733">
          <w:marLeft w:val="480"/>
          <w:marRight w:val="0"/>
          <w:marTop w:val="0"/>
          <w:marBottom w:val="0"/>
          <w:divBdr>
            <w:top w:val="none" w:sz="0" w:space="0" w:color="auto"/>
            <w:left w:val="none" w:sz="0" w:space="0" w:color="auto"/>
            <w:bottom w:val="none" w:sz="0" w:space="0" w:color="auto"/>
            <w:right w:val="none" w:sz="0" w:space="0" w:color="auto"/>
          </w:divBdr>
        </w:div>
        <w:div w:id="527841326">
          <w:marLeft w:val="480"/>
          <w:marRight w:val="0"/>
          <w:marTop w:val="0"/>
          <w:marBottom w:val="0"/>
          <w:divBdr>
            <w:top w:val="none" w:sz="0" w:space="0" w:color="auto"/>
            <w:left w:val="none" w:sz="0" w:space="0" w:color="auto"/>
            <w:bottom w:val="none" w:sz="0" w:space="0" w:color="auto"/>
            <w:right w:val="none" w:sz="0" w:space="0" w:color="auto"/>
          </w:divBdr>
        </w:div>
        <w:div w:id="1595286521">
          <w:marLeft w:val="480"/>
          <w:marRight w:val="0"/>
          <w:marTop w:val="0"/>
          <w:marBottom w:val="0"/>
          <w:divBdr>
            <w:top w:val="none" w:sz="0" w:space="0" w:color="auto"/>
            <w:left w:val="none" w:sz="0" w:space="0" w:color="auto"/>
            <w:bottom w:val="none" w:sz="0" w:space="0" w:color="auto"/>
            <w:right w:val="none" w:sz="0" w:space="0" w:color="auto"/>
          </w:divBdr>
        </w:div>
        <w:div w:id="267080052">
          <w:marLeft w:val="480"/>
          <w:marRight w:val="0"/>
          <w:marTop w:val="0"/>
          <w:marBottom w:val="0"/>
          <w:divBdr>
            <w:top w:val="none" w:sz="0" w:space="0" w:color="auto"/>
            <w:left w:val="none" w:sz="0" w:space="0" w:color="auto"/>
            <w:bottom w:val="none" w:sz="0" w:space="0" w:color="auto"/>
            <w:right w:val="none" w:sz="0" w:space="0" w:color="auto"/>
          </w:divBdr>
        </w:div>
        <w:div w:id="9455847">
          <w:marLeft w:val="480"/>
          <w:marRight w:val="0"/>
          <w:marTop w:val="0"/>
          <w:marBottom w:val="0"/>
          <w:divBdr>
            <w:top w:val="none" w:sz="0" w:space="0" w:color="auto"/>
            <w:left w:val="none" w:sz="0" w:space="0" w:color="auto"/>
            <w:bottom w:val="none" w:sz="0" w:space="0" w:color="auto"/>
            <w:right w:val="none" w:sz="0" w:space="0" w:color="auto"/>
          </w:divBdr>
        </w:div>
        <w:div w:id="1587376087">
          <w:marLeft w:val="480"/>
          <w:marRight w:val="0"/>
          <w:marTop w:val="0"/>
          <w:marBottom w:val="0"/>
          <w:divBdr>
            <w:top w:val="none" w:sz="0" w:space="0" w:color="auto"/>
            <w:left w:val="none" w:sz="0" w:space="0" w:color="auto"/>
            <w:bottom w:val="none" w:sz="0" w:space="0" w:color="auto"/>
            <w:right w:val="none" w:sz="0" w:space="0" w:color="auto"/>
          </w:divBdr>
        </w:div>
        <w:div w:id="1054767788">
          <w:marLeft w:val="480"/>
          <w:marRight w:val="0"/>
          <w:marTop w:val="0"/>
          <w:marBottom w:val="0"/>
          <w:divBdr>
            <w:top w:val="none" w:sz="0" w:space="0" w:color="auto"/>
            <w:left w:val="none" w:sz="0" w:space="0" w:color="auto"/>
            <w:bottom w:val="none" w:sz="0" w:space="0" w:color="auto"/>
            <w:right w:val="none" w:sz="0" w:space="0" w:color="auto"/>
          </w:divBdr>
        </w:div>
        <w:div w:id="960182834">
          <w:marLeft w:val="480"/>
          <w:marRight w:val="0"/>
          <w:marTop w:val="0"/>
          <w:marBottom w:val="0"/>
          <w:divBdr>
            <w:top w:val="none" w:sz="0" w:space="0" w:color="auto"/>
            <w:left w:val="none" w:sz="0" w:space="0" w:color="auto"/>
            <w:bottom w:val="none" w:sz="0" w:space="0" w:color="auto"/>
            <w:right w:val="none" w:sz="0" w:space="0" w:color="auto"/>
          </w:divBdr>
        </w:div>
        <w:div w:id="657731251">
          <w:marLeft w:val="480"/>
          <w:marRight w:val="0"/>
          <w:marTop w:val="0"/>
          <w:marBottom w:val="0"/>
          <w:divBdr>
            <w:top w:val="none" w:sz="0" w:space="0" w:color="auto"/>
            <w:left w:val="none" w:sz="0" w:space="0" w:color="auto"/>
            <w:bottom w:val="none" w:sz="0" w:space="0" w:color="auto"/>
            <w:right w:val="none" w:sz="0" w:space="0" w:color="auto"/>
          </w:divBdr>
        </w:div>
        <w:div w:id="602811384">
          <w:marLeft w:val="480"/>
          <w:marRight w:val="0"/>
          <w:marTop w:val="0"/>
          <w:marBottom w:val="0"/>
          <w:divBdr>
            <w:top w:val="none" w:sz="0" w:space="0" w:color="auto"/>
            <w:left w:val="none" w:sz="0" w:space="0" w:color="auto"/>
            <w:bottom w:val="none" w:sz="0" w:space="0" w:color="auto"/>
            <w:right w:val="none" w:sz="0" w:space="0" w:color="auto"/>
          </w:divBdr>
        </w:div>
        <w:div w:id="1641811275">
          <w:marLeft w:val="480"/>
          <w:marRight w:val="0"/>
          <w:marTop w:val="0"/>
          <w:marBottom w:val="0"/>
          <w:divBdr>
            <w:top w:val="none" w:sz="0" w:space="0" w:color="auto"/>
            <w:left w:val="none" w:sz="0" w:space="0" w:color="auto"/>
            <w:bottom w:val="none" w:sz="0" w:space="0" w:color="auto"/>
            <w:right w:val="none" w:sz="0" w:space="0" w:color="auto"/>
          </w:divBdr>
        </w:div>
        <w:div w:id="1914000536">
          <w:marLeft w:val="480"/>
          <w:marRight w:val="0"/>
          <w:marTop w:val="0"/>
          <w:marBottom w:val="0"/>
          <w:divBdr>
            <w:top w:val="none" w:sz="0" w:space="0" w:color="auto"/>
            <w:left w:val="none" w:sz="0" w:space="0" w:color="auto"/>
            <w:bottom w:val="none" w:sz="0" w:space="0" w:color="auto"/>
            <w:right w:val="none" w:sz="0" w:space="0" w:color="auto"/>
          </w:divBdr>
        </w:div>
        <w:div w:id="2057269617">
          <w:marLeft w:val="480"/>
          <w:marRight w:val="0"/>
          <w:marTop w:val="0"/>
          <w:marBottom w:val="0"/>
          <w:divBdr>
            <w:top w:val="none" w:sz="0" w:space="0" w:color="auto"/>
            <w:left w:val="none" w:sz="0" w:space="0" w:color="auto"/>
            <w:bottom w:val="none" w:sz="0" w:space="0" w:color="auto"/>
            <w:right w:val="none" w:sz="0" w:space="0" w:color="auto"/>
          </w:divBdr>
        </w:div>
        <w:div w:id="380785356">
          <w:marLeft w:val="480"/>
          <w:marRight w:val="0"/>
          <w:marTop w:val="0"/>
          <w:marBottom w:val="0"/>
          <w:divBdr>
            <w:top w:val="none" w:sz="0" w:space="0" w:color="auto"/>
            <w:left w:val="none" w:sz="0" w:space="0" w:color="auto"/>
            <w:bottom w:val="none" w:sz="0" w:space="0" w:color="auto"/>
            <w:right w:val="none" w:sz="0" w:space="0" w:color="auto"/>
          </w:divBdr>
        </w:div>
        <w:div w:id="2017222429">
          <w:marLeft w:val="480"/>
          <w:marRight w:val="0"/>
          <w:marTop w:val="0"/>
          <w:marBottom w:val="0"/>
          <w:divBdr>
            <w:top w:val="none" w:sz="0" w:space="0" w:color="auto"/>
            <w:left w:val="none" w:sz="0" w:space="0" w:color="auto"/>
            <w:bottom w:val="none" w:sz="0" w:space="0" w:color="auto"/>
            <w:right w:val="none" w:sz="0" w:space="0" w:color="auto"/>
          </w:divBdr>
        </w:div>
        <w:div w:id="168719558">
          <w:marLeft w:val="480"/>
          <w:marRight w:val="0"/>
          <w:marTop w:val="0"/>
          <w:marBottom w:val="0"/>
          <w:divBdr>
            <w:top w:val="none" w:sz="0" w:space="0" w:color="auto"/>
            <w:left w:val="none" w:sz="0" w:space="0" w:color="auto"/>
            <w:bottom w:val="none" w:sz="0" w:space="0" w:color="auto"/>
            <w:right w:val="none" w:sz="0" w:space="0" w:color="auto"/>
          </w:divBdr>
        </w:div>
        <w:div w:id="1874493240">
          <w:marLeft w:val="480"/>
          <w:marRight w:val="0"/>
          <w:marTop w:val="0"/>
          <w:marBottom w:val="0"/>
          <w:divBdr>
            <w:top w:val="none" w:sz="0" w:space="0" w:color="auto"/>
            <w:left w:val="none" w:sz="0" w:space="0" w:color="auto"/>
            <w:bottom w:val="none" w:sz="0" w:space="0" w:color="auto"/>
            <w:right w:val="none" w:sz="0" w:space="0" w:color="auto"/>
          </w:divBdr>
        </w:div>
        <w:div w:id="768427258">
          <w:marLeft w:val="480"/>
          <w:marRight w:val="0"/>
          <w:marTop w:val="0"/>
          <w:marBottom w:val="0"/>
          <w:divBdr>
            <w:top w:val="none" w:sz="0" w:space="0" w:color="auto"/>
            <w:left w:val="none" w:sz="0" w:space="0" w:color="auto"/>
            <w:bottom w:val="none" w:sz="0" w:space="0" w:color="auto"/>
            <w:right w:val="none" w:sz="0" w:space="0" w:color="auto"/>
          </w:divBdr>
        </w:div>
        <w:div w:id="919100008">
          <w:marLeft w:val="480"/>
          <w:marRight w:val="0"/>
          <w:marTop w:val="0"/>
          <w:marBottom w:val="0"/>
          <w:divBdr>
            <w:top w:val="none" w:sz="0" w:space="0" w:color="auto"/>
            <w:left w:val="none" w:sz="0" w:space="0" w:color="auto"/>
            <w:bottom w:val="none" w:sz="0" w:space="0" w:color="auto"/>
            <w:right w:val="none" w:sz="0" w:space="0" w:color="auto"/>
          </w:divBdr>
        </w:div>
        <w:div w:id="1932658141">
          <w:marLeft w:val="480"/>
          <w:marRight w:val="0"/>
          <w:marTop w:val="0"/>
          <w:marBottom w:val="0"/>
          <w:divBdr>
            <w:top w:val="none" w:sz="0" w:space="0" w:color="auto"/>
            <w:left w:val="none" w:sz="0" w:space="0" w:color="auto"/>
            <w:bottom w:val="none" w:sz="0" w:space="0" w:color="auto"/>
            <w:right w:val="none" w:sz="0" w:space="0" w:color="auto"/>
          </w:divBdr>
        </w:div>
        <w:div w:id="2063208555">
          <w:marLeft w:val="480"/>
          <w:marRight w:val="0"/>
          <w:marTop w:val="0"/>
          <w:marBottom w:val="0"/>
          <w:divBdr>
            <w:top w:val="none" w:sz="0" w:space="0" w:color="auto"/>
            <w:left w:val="none" w:sz="0" w:space="0" w:color="auto"/>
            <w:bottom w:val="none" w:sz="0" w:space="0" w:color="auto"/>
            <w:right w:val="none" w:sz="0" w:space="0" w:color="auto"/>
          </w:divBdr>
        </w:div>
        <w:div w:id="1766069724">
          <w:marLeft w:val="480"/>
          <w:marRight w:val="0"/>
          <w:marTop w:val="0"/>
          <w:marBottom w:val="0"/>
          <w:divBdr>
            <w:top w:val="none" w:sz="0" w:space="0" w:color="auto"/>
            <w:left w:val="none" w:sz="0" w:space="0" w:color="auto"/>
            <w:bottom w:val="none" w:sz="0" w:space="0" w:color="auto"/>
            <w:right w:val="none" w:sz="0" w:space="0" w:color="auto"/>
          </w:divBdr>
        </w:div>
        <w:div w:id="523596662">
          <w:marLeft w:val="480"/>
          <w:marRight w:val="0"/>
          <w:marTop w:val="0"/>
          <w:marBottom w:val="0"/>
          <w:divBdr>
            <w:top w:val="none" w:sz="0" w:space="0" w:color="auto"/>
            <w:left w:val="none" w:sz="0" w:space="0" w:color="auto"/>
            <w:bottom w:val="none" w:sz="0" w:space="0" w:color="auto"/>
            <w:right w:val="none" w:sz="0" w:space="0" w:color="auto"/>
          </w:divBdr>
        </w:div>
        <w:div w:id="365720273">
          <w:marLeft w:val="480"/>
          <w:marRight w:val="0"/>
          <w:marTop w:val="0"/>
          <w:marBottom w:val="0"/>
          <w:divBdr>
            <w:top w:val="none" w:sz="0" w:space="0" w:color="auto"/>
            <w:left w:val="none" w:sz="0" w:space="0" w:color="auto"/>
            <w:bottom w:val="none" w:sz="0" w:space="0" w:color="auto"/>
            <w:right w:val="none" w:sz="0" w:space="0" w:color="auto"/>
          </w:divBdr>
        </w:div>
        <w:div w:id="1906916247">
          <w:marLeft w:val="480"/>
          <w:marRight w:val="0"/>
          <w:marTop w:val="0"/>
          <w:marBottom w:val="0"/>
          <w:divBdr>
            <w:top w:val="none" w:sz="0" w:space="0" w:color="auto"/>
            <w:left w:val="none" w:sz="0" w:space="0" w:color="auto"/>
            <w:bottom w:val="none" w:sz="0" w:space="0" w:color="auto"/>
            <w:right w:val="none" w:sz="0" w:space="0" w:color="auto"/>
          </w:divBdr>
        </w:div>
        <w:div w:id="770390808">
          <w:marLeft w:val="480"/>
          <w:marRight w:val="0"/>
          <w:marTop w:val="0"/>
          <w:marBottom w:val="0"/>
          <w:divBdr>
            <w:top w:val="none" w:sz="0" w:space="0" w:color="auto"/>
            <w:left w:val="none" w:sz="0" w:space="0" w:color="auto"/>
            <w:bottom w:val="none" w:sz="0" w:space="0" w:color="auto"/>
            <w:right w:val="none" w:sz="0" w:space="0" w:color="auto"/>
          </w:divBdr>
        </w:div>
        <w:div w:id="689726088">
          <w:marLeft w:val="480"/>
          <w:marRight w:val="0"/>
          <w:marTop w:val="0"/>
          <w:marBottom w:val="0"/>
          <w:divBdr>
            <w:top w:val="none" w:sz="0" w:space="0" w:color="auto"/>
            <w:left w:val="none" w:sz="0" w:space="0" w:color="auto"/>
            <w:bottom w:val="none" w:sz="0" w:space="0" w:color="auto"/>
            <w:right w:val="none" w:sz="0" w:space="0" w:color="auto"/>
          </w:divBdr>
        </w:div>
        <w:div w:id="311760647">
          <w:marLeft w:val="480"/>
          <w:marRight w:val="0"/>
          <w:marTop w:val="0"/>
          <w:marBottom w:val="0"/>
          <w:divBdr>
            <w:top w:val="none" w:sz="0" w:space="0" w:color="auto"/>
            <w:left w:val="none" w:sz="0" w:space="0" w:color="auto"/>
            <w:bottom w:val="none" w:sz="0" w:space="0" w:color="auto"/>
            <w:right w:val="none" w:sz="0" w:space="0" w:color="auto"/>
          </w:divBdr>
        </w:div>
        <w:div w:id="16082052">
          <w:marLeft w:val="480"/>
          <w:marRight w:val="0"/>
          <w:marTop w:val="0"/>
          <w:marBottom w:val="0"/>
          <w:divBdr>
            <w:top w:val="none" w:sz="0" w:space="0" w:color="auto"/>
            <w:left w:val="none" w:sz="0" w:space="0" w:color="auto"/>
            <w:bottom w:val="none" w:sz="0" w:space="0" w:color="auto"/>
            <w:right w:val="none" w:sz="0" w:space="0" w:color="auto"/>
          </w:divBdr>
        </w:div>
        <w:div w:id="1067147397">
          <w:marLeft w:val="480"/>
          <w:marRight w:val="0"/>
          <w:marTop w:val="0"/>
          <w:marBottom w:val="0"/>
          <w:divBdr>
            <w:top w:val="none" w:sz="0" w:space="0" w:color="auto"/>
            <w:left w:val="none" w:sz="0" w:space="0" w:color="auto"/>
            <w:bottom w:val="none" w:sz="0" w:space="0" w:color="auto"/>
            <w:right w:val="none" w:sz="0" w:space="0" w:color="auto"/>
          </w:divBdr>
        </w:div>
        <w:div w:id="1902255227">
          <w:marLeft w:val="480"/>
          <w:marRight w:val="0"/>
          <w:marTop w:val="0"/>
          <w:marBottom w:val="0"/>
          <w:divBdr>
            <w:top w:val="none" w:sz="0" w:space="0" w:color="auto"/>
            <w:left w:val="none" w:sz="0" w:space="0" w:color="auto"/>
            <w:bottom w:val="none" w:sz="0" w:space="0" w:color="auto"/>
            <w:right w:val="none" w:sz="0" w:space="0" w:color="auto"/>
          </w:divBdr>
        </w:div>
        <w:div w:id="836385182">
          <w:marLeft w:val="480"/>
          <w:marRight w:val="0"/>
          <w:marTop w:val="0"/>
          <w:marBottom w:val="0"/>
          <w:divBdr>
            <w:top w:val="none" w:sz="0" w:space="0" w:color="auto"/>
            <w:left w:val="none" w:sz="0" w:space="0" w:color="auto"/>
            <w:bottom w:val="none" w:sz="0" w:space="0" w:color="auto"/>
            <w:right w:val="none" w:sz="0" w:space="0" w:color="auto"/>
          </w:divBdr>
        </w:div>
        <w:div w:id="134690880">
          <w:marLeft w:val="480"/>
          <w:marRight w:val="0"/>
          <w:marTop w:val="0"/>
          <w:marBottom w:val="0"/>
          <w:divBdr>
            <w:top w:val="none" w:sz="0" w:space="0" w:color="auto"/>
            <w:left w:val="none" w:sz="0" w:space="0" w:color="auto"/>
            <w:bottom w:val="none" w:sz="0" w:space="0" w:color="auto"/>
            <w:right w:val="none" w:sz="0" w:space="0" w:color="auto"/>
          </w:divBdr>
        </w:div>
        <w:div w:id="358362865">
          <w:marLeft w:val="480"/>
          <w:marRight w:val="0"/>
          <w:marTop w:val="0"/>
          <w:marBottom w:val="0"/>
          <w:divBdr>
            <w:top w:val="none" w:sz="0" w:space="0" w:color="auto"/>
            <w:left w:val="none" w:sz="0" w:space="0" w:color="auto"/>
            <w:bottom w:val="none" w:sz="0" w:space="0" w:color="auto"/>
            <w:right w:val="none" w:sz="0" w:space="0" w:color="auto"/>
          </w:divBdr>
        </w:div>
        <w:div w:id="1665350732">
          <w:marLeft w:val="480"/>
          <w:marRight w:val="0"/>
          <w:marTop w:val="0"/>
          <w:marBottom w:val="0"/>
          <w:divBdr>
            <w:top w:val="none" w:sz="0" w:space="0" w:color="auto"/>
            <w:left w:val="none" w:sz="0" w:space="0" w:color="auto"/>
            <w:bottom w:val="none" w:sz="0" w:space="0" w:color="auto"/>
            <w:right w:val="none" w:sz="0" w:space="0" w:color="auto"/>
          </w:divBdr>
        </w:div>
      </w:divsChild>
    </w:div>
    <w:div w:id="1086999025">
      <w:bodyDiv w:val="1"/>
      <w:marLeft w:val="0"/>
      <w:marRight w:val="0"/>
      <w:marTop w:val="0"/>
      <w:marBottom w:val="0"/>
      <w:divBdr>
        <w:top w:val="none" w:sz="0" w:space="0" w:color="auto"/>
        <w:left w:val="none" w:sz="0" w:space="0" w:color="auto"/>
        <w:bottom w:val="none" w:sz="0" w:space="0" w:color="auto"/>
        <w:right w:val="none" w:sz="0" w:space="0" w:color="auto"/>
      </w:divBdr>
    </w:div>
    <w:div w:id="1087074241">
      <w:bodyDiv w:val="1"/>
      <w:marLeft w:val="0"/>
      <w:marRight w:val="0"/>
      <w:marTop w:val="0"/>
      <w:marBottom w:val="0"/>
      <w:divBdr>
        <w:top w:val="none" w:sz="0" w:space="0" w:color="auto"/>
        <w:left w:val="none" w:sz="0" w:space="0" w:color="auto"/>
        <w:bottom w:val="none" w:sz="0" w:space="0" w:color="auto"/>
        <w:right w:val="none" w:sz="0" w:space="0" w:color="auto"/>
      </w:divBdr>
    </w:div>
    <w:div w:id="1087263512">
      <w:bodyDiv w:val="1"/>
      <w:marLeft w:val="0"/>
      <w:marRight w:val="0"/>
      <w:marTop w:val="0"/>
      <w:marBottom w:val="0"/>
      <w:divBdr>
        <w:top w:val="none" w:sz="0" w:space="0" w:color="auto"/>
        <w:left w:val="none" w:sz="0" w:space="0" w:color="auto"/>
        <w:bottom w:val="none" w:sz="0" w:space="0" w:color="auto"/>
        <w:right w:val="none" w:sz="0" w:space="0" w:color="auto"/>
      </w:divBdr>
    </w:div>
    <w:div w:id="1087532441">
      <w:bodyDiv w:val="1"/>
      <w:marLeft w:val="0"/>
      <w:marRight w:val="0"/>
      <w:marTop w:val="0"/>
      <w:marBottom w:val="0"/>
      <w:divBdr>
        <w:top w:val="none" w:sz="0" w:space="0" w:color="auto"/>
        <w:left w:val="none" w:sz="0" w:space="0" w:color="auto"/>
        <w:bottom w:val="none" w:sz="0" w:space="0" w:color="auto"/>
        <w:right w:val="none" w:sz="0" w:space="0" w:color="auto"/>
      </w:divBdr>
    </w:div>
    <w:div w:id="1087649572">
      <w:bodyDiv w:val="1"/>
      <w:marLeft w:val="0"/>
      <w:marRight w:val="0"/>
      <w:marTop w:val="0"/>
      <w:marBottom w:val="0"/>
      <w:divBdr>
        <w:top w:val="none" w:sz="0" w:space="0" w:color="auto"/>
        <w:left w:val="none" w:sz="0" w:space="0" w:color="auto"/>
        <w:bottom w:val="none" w:sz="0" w:space="0" w:color="auto"/>
        <w:right w:val="none" w:sz="0" w:space="0" w:color="auto"/>
      </w:divBdr>
    </w:div>
    <w:div w:id="1087767166">
      <w:bodyDiv w:val="1"/>
      <w:marLeft w:val="0"/>
      <w:marRight w:val="0"/>
      <w:marTop w:val="0"/>
      <w:marBottom w:val="0"/>
      <w:divBdr>
        <w:top w:val="none" w:sz="0" w:space="0" w:color="auto"/>
        <w:left w:val="none" w:sz="0" w:space="0" w:color="auto"/>
        <w:bottom w:val="none" w:sz="0" w:space="0" w:color="auto"/>
        <w:right w:val="none" w:sz="0" w:space="0" w:color="auto"/>
      </w:divBdr>
    </w:div>
    <w:div w:id="1088119386">
      <w:bodyDiv w:val="1"/>
      <w:marLeft w:val="0"/>
      <w:marRight w:val="0"/>
      <w:marTop w:val="0"/>
      <w:marBottom w:val="0"/>
      <w:divBdr>
        <w:top w:val="none" w:sz="0" w:space="0" w:color="auto"/>
        <w:left w:val="none" w:sz="0" w:space="0" w:color="auto"/>
        <w:bottom w:val="none" w:sz="0" w:space="0" w:color="auto"/>
        <w:right w:val="none" w:sz="0" w:space="0" w:color="auto"/>
      </w:divBdr>
    </w:div>
    <w:div w:id="1088237382">
      <w:bodyDiv w:val="1"/>
      <w:marLeft w:val="0"/>
      <w:marRight w:val="0"/>
      <w:marTop w:val="0"/>
      <w:marBottom w:val="0"/>
      <w:divBdr>
        <w:top w:val="none" w:sz="0" w:space="0" w:color="auto"/>
        <w:left w:val="none" w:sz="0" w:space="0" w:color="auto"/>
        <w:bottom w:val="none" w:sz="0" w:space="0" w:color="auto"/>
        <w:right w:val="none" w:sz="0" w:space="0" w:color="auto"/>
      </w:divBdr>
    </w:div>
    <w:div w:id="1088386183">
      <w:bodyDiv w:val="1"/>
      <w:marLeft w:val="0"/>
      <w:marRight w:val="0"/>
      <w:marTop w:val="0"/>
      <w:marBottom w:val="0"/>
      <w:divBdr>
        <w:top w:val="none" w:sz="0" w:space="0" w:color="auto"/>
        <w:left w:val="none" w:sz="0" w:space="0" w:color="auto"/>
        <w:bottom w:val="none" w:sz="0" w:space="0" w:color="auto"/>
        <w:right w:val="none" w:sz="0" w:space="0" w:color="auto"/>
      </w:divBdr>
    </w:div>
    <w:div w:id="1088767262">
      <w:bodyDiv w:val="1"/>
      <w:marLeft w:val="0"/>
      <w:marRight w:val="0"/>
      <w:marTop w:val="0"/>
      <w:marBottom w:val="0"/>
      <w:divBdr>
        <w:top w:val="none" w:sz="0" w:space="0" w:color="auto"/>
        <w:left w:val="none" w:sz="0" w:space="0" w:color="auto"/>
        <w:bottom w:val="none" w:sz="0" w:space="0" w:color="auto"/>
        <w:right w:val="none" w:sz="0" w:space="0" w:color="auto"/>
      </w:divBdr>
    </w:div>
    <w:div w:id="1089622914">
      <w:bodyDiv w:val="1"/>
      <w:marLeft w:val="0"/>
      <w:marRight w:val="0"/>
      <w:marTop w:val="0"/>
      <w:marBottom w:val="0"/>
      <w:divBdr>
        <w:top w:val="none" w:sz="0" w:space="0" w:color="auto"/>
        <w:left w:val="none" w:sz="0" w:space="0" w:color="auto"/>
        <w:bottom w:val="none" w:sz="0" w:space="0" w:color="auto"/>
        <w:right w:val="none" w:sz="0" w:space="0" w:color="auto"/>
      </w:divBdr>
    </w:div>
    <w:div w:id="1089697858">
      <w:bodyDiv w:val="1"/>
      <w:marLeft w:val="0"/>
      <w:marRight w:val="0"/>
      <w:marTop w:val="0"/>
      <w:marBottom w:val="0"/>
      <w:divBdr>
        <w:top w:val="none" w:sz="0" w:space="0" w:color="auto"/>
        <w:left w:val="none" w:sz="0" w:space="0" w:color="auto"/>
        <w:bottom w:val="none" w:sz="0" w:space="0" w:color="auto"/>
        <w:right w:val="none" w:sz="0" w:space="0" w:color="auto"/>
      </w:divBdr>
    </w:div>
    <w:div w:id="1090278338">
      <w:bodyDiv w:val="1"/>
      <w:marLeft w:val="0"/>
      <w:marRight w:val="0"/>
      <w:marTop w:val="0"/>
      <w:marBottom w:val="0"/>
      <w:divBdr>
        <w:top w:val="none" w:sz="0" w:space="0" w:color="auto"/>
        <w:left w:val="none" w:sz="0" w:space="0" w:color="auto"/>
        <w:bottom w:val="none" w:sz="0" w:space="0" w:color="auto"/>
        <w:right w:val="none" w:sz="0" w:space="0" w:color="auto"/>
      </w:divBdr>
    </w:div>
    <w:div w:id="1090541863">
      <w:bodyDiv w:val="1"/>
      <w:marLeft w:val="0"/>
      <w:marRight w:val="0"/>
      <w:marTop w:val="0"/>
      <w:marBottom w:val="0"/>
      <w:divBdr>
        <w:top w:val="none" w:sz="0" w:space="0" w:color="auto"/>
        <w:left w:val="none" w:sz="0" w:space="0" w:color="auto"/>
        <w:bottom w:val="none" w:sz="0" w:space="0" w:color="auto"/>
        <w:right w:val="none" w:sz="0" w:space="0" w:color="auto"/>
      </w:divBdr>
    </w:div>
    <w:div w:id="1090853749">
      <w:bodyDiv w:val="1"/>
      <w:marLeft w:val="0"/>
      <w:marRight w:val="0"/>
      <w:marTop w:val="0"/>
      <w:marBottom w:val="0"/>
      <w:divBdr>
        <w:top w:val="none" w:sz="0" w:space="0" w:color="auto"/>
        <w:left w:val="none" w:sz="0" w:space="0" w:color="auto"/>
        <w:bottom w:val="none" w:sz="0" w:space="0" w:color="auto"/>
        <w:right w:val="none" w:sz="0" w:space="0" w:color="auto"/>
      </w:divBdr>
    </w:div>
    <w:div w:id="1091007819">
      <w:bodyDiv w:val="1"/>
      <w:marLeft w:val="0"/>
      <w:marRight w:val="0"/>
      <w:marTop w:val="0"/>
      <w:marBottom w:val="0"/>
      <w:divBdr>
        <w:top w:val="none" w:sz="0" w:space="0" w:color="auto"/>
        <w:left w:val="none" w:sz="0" w:space="0" w:color="auto"/>
        <w:bottom w:val="none" w:sz="0" w:space="0" w:color="auto"/>
        <w:right w:val="none" w:sz="0" w:space="0" w:color="auto"/>
      </w:divBdr>
    </w:div>
    <w:div w:id="1091199691">
      <w:bodyDiv w:val="1"/>
      <w:marLeft w:val="0"/>
      <w:marRight w:val="0"/>
      <w:marTop w:val="0"/>
      <w:marBottom w:val="0"/>
      <w:divBdr>
        <w:top w:val="none" w:sz="0" w:space="0" w:color="auto"/>
        <w:left w:val="none" w:sz="0" w:space="0" w:color="auto"/>
        <w:bottom w:val="none" w:sz="0" w:space="0" w:color="auto"/>
        <w:right w:val="none" w:sz="0" w:space="0" w:color="auto"/>
      </w:divBdr>
    </w:div>
    <w:div w:id="1091967486">
      <w:bodyDiv w:val="1"/>
      <w:marLeft w:val="0"/>
      <w:marRight w:val="0"/>
      <w:marTop w:val="0"/>
      <w:marBottom w:val="0"/>
      <w:divBdr>
        <w:top w:val="none" w:sz="0" w:space="0" w:color="auto"/>
        <w:left w:val="none" w:sz="0" w:space="0" w:color="auto"/>
        <w:bottom w:val="none" w:sz="0" w:space="0" w:color="auto"/>
        <w:right w:val="none" w:sz="0" w:space="0" w:color="auto"/>
      </w:divBdr>
    </w:div>
    <w:div w:id="1092161005">
      <w:bodyDiv w:val="1"/>
      <w:marLeft w:val="0"/>
      <w:marRight w:val="0"/>
      <w:marTop w:val="0"/>
      <w:marBottom w:val="0"/>
      <w:divBdr>
        <w:top w:val="none" w:sz="0" w:space="0" w:color="auto"/>
        <w:left w:val="none" w:sz="0" w:space="0" w:color="auto"/>
        <w:bottom w:val="none" w:sz="0" w:space="0" w:color="auto"/>
        <w:right w:val="none" w:sz="0" w:space="0" w:color="auto"/>
      </w:divBdr>
    </w:div>
    <w:div w:id="1092238527">
      <w:bodyDiv w:val="1"/>
      <w:marLeft w:val="0"/>
      <w:marRight w:val="0"/>
      <w:marTop w:val="0"/>
      <w:marBottom w:val="0"/>
      <w:divBdr>
        <w:top w:val="none" w:sz="0" w:space="0" w:color="auto"/>
        <w:left w:val="none" w:sz="0" w:space="0" w:color="auto"/>
        <w:bottom w:val="none" w:sz="0" w:space="0" w:color="auto"/>
        <w:right w:val="none" w:sz="0" w:space="0" w:color="auto"/>
      </w:divBdr>
    </w:div>
    <w:div w:id="1092316179">
      <w:bodyDiv w:val="1"/>
      <w:marLeft w:val="0"/>
      <w:marRight w:val="0"/>
      <w:marTop w:val="0"/>
      <w:marBottom w:val="0"/>
      <w:divBdr>
        <w:top w:val="none" w:sz="0" w:space="0" w:color="auto"/>
        <w:left w:val="none" w:sz="0" w:space="0" w:color="auto"/>
        <w:bottom w:val="none" w:sz="0" w:space="0" w:color="auto"/>
        <w:right w:val="none" w:sz="0" w:space="0" w:color="auto"/>
      </w:divBdr>
    </w:div>
    <w:div w:id="1092627399">
      <w:bodyDiv w:val="1"/>
      <w:marLeft w:val="0"/>
      <w:marRight w:val="0"/>
      <w:marTop w:val="0"/>
      <w:marBottom w:val="0"/>
      <w:divBdr>
        <w:top w:val="none" w:sz="0" w:space="0" w:color="auto"/>
        <w:left w:val="none" w:sz="0" w:space="0" w:color="auto"/>
        <w:bottom w:val="none" w:sz="0" w:space="0" w:color="auto"/>
        <w:right w:val="none" w:sz="0" w:space="0" w:color="auto"/>
      </w:divBdr>
    </w:div>
    <w:div w:id="1092777896">
      <w:bodyDiv w:val="1"/>
      <w:marLeft w:val="0"/>
      <w:marRight w:val="0"/>
      <w:marTop w:val="0"/>
      <w:marBottom w:val="0"/>
      <w:divBdr>
        <w:top w:val="none" w:sz="0" w:space="0" w:color="auto"/>
        <w:left w:val="none" w:sz="0" w:space="0" w:color="auto"/>
        <w:bottom w:val="none" w:sz="0" w:space="0" w:color="auto"/>
        <w:right w:val="none" w:sz="0" w:space="0" w:color="auto"/>
      </w:divBdr>
    </w:div>
    <w:div w:id="1092778062">
      <w:bodyDiv w:val="1"/>
      <w:marLeft w:val="0"/>
      <w:marRight w:val="0"/>
      <w:marTop w:val="0"/>
      <w:marBottom w:val="0"/>
      <w:divBdr>
        <w:top w:val="none" w:sz="0" w:space="0" w:color="auto"/>
        <w:left w:val="none" w:sz="0" w:space="0" w:color="auto"/>
        <w:bottom w:val="none" w:sz="0" w:space="0" w:color="auto"/>
        <w:right w:val="none" w:sz="0" w:space="0" w:color="auto"/>
      </w:divBdr>
    </w:div>
    <w:div w:id="1093430009">
      <w:bodyDiv w:val="1"/>
      <w:marLeft w:val="0"/>
      <w:marRight w:val="0"/>
      <w:marTop w:val="0"/>
      <w:marBottom w:val="0"/>
      <w:divBdr>
        <w:top w:val="none" w:sz="0" w:space="0" w:color="auto"/>
        <w:left w:val="none" w:sz="0" w:space="0" w:color="auto"/>
        <w:bottom w:val="none" w:sz="0" w:space="0" w:color="auto"/>
        <w:right w:val="none" w:sz="0" w:space="0" w:color="auto"/>
      </w:divBdr>
    </w:div>
    <w:div w:id="1093553573">
      <w:bodyDiv w:val="1"/>
      <w:marLeft w:val="0"/>
      <w:marRight w:val="0"/>
      <w:marTop w:val="0"/>
      <w:marBottom w:val="0"/>
      <w:divBdr>
        <w:top w:val="none" w:sz="0" w:space="0" w:color="auto"/>
        <w:left w:val="none" w:sz="0" w:space="0" w:color="auto"/>
        <w:bottom w:val="none" w:sz="0" w:space="0" w:color="auto"/>
        <w:right w:val="none" w:sz="0" w:space="0" w:color="auto"/>
      </w:divBdr>
    </w:div>
    <w:div w:id="1093626756">
      <w:bodyDiv w:val="1"/>
      <w:marLeft w:val="0"/>
      <w:marRight w:val="0"/>
      <w:marTop w:val="0"/>
      <w:marBottom w:val="0"/>
      <w:divBdr>
        <w:top w:val="none" w:sz="0" w:space="0" w:color="auto"/>
        <w:left w:val="none" w:sz="0" w:space="0" w:color="auto"/>
        <w:bottom w:val="none" w:sz="0" w:space="0" w:color="auto"/>
        <w:right w:val="none" w:sz="0" w:space="0" w:color="auto"/>
      </w:divBdr>
    </w:div>
    <w:div w:id="1094133161">
      <w:bodyDiv w:val="1"/>
      <w:marLeft w:val="0"/>
      <w:marRight w:val="0"/>
      <w:marTop w:val="0"/>
      <w:marBottom w:val="0"/>
      <w:divBdr>
        <w:top w:val="none" w:sz="0" w:space="0" w:color="auto"/>
        <w:left w:val="none" w:sz="0" w:space="0" w:color="auto"/>
        <w:bottom w:val="none" w:sz="0" w:space="0" w:color="auto"/>
        <w:right w:val="none" w:sz="0" w:space="0" w:color="auto"/>
      </w:divBdr>
      <w:divsChild>
        <w:div w:id="1521353332">
          <w:marLeft w:val="480"/>
          <w:marRight w:val="0"/>
          <w:marTop w:val="0"/>
          <w:marBottom w:val="0"/>
          <w:divBdr>
            <w:top w:val="none" w:sz="0" w:space="0" w:color="auto"/>
            <w:left w:val="none" w:sz="0" w:space="0" w:color="auto"/>
            <w:bottom w:val="none" w:sz="0" w:space="0" w:color="auto"/>
            <w:right w:val="none" w:sz="0" w:space="0" w:color="auto"/>
          </w:divBdr>
        </w:div>
        <w:div w:id="579288999">
          <w:marLeft w:val="480"/>
          <w:marRight w:val="0"/>
          <w:marTop w:val="0"/>
          <w:marBottom w:val="0"/>
          <w:divBdr>
            <w:top w:val="none" w:sz="0" w:space="0" w:color="auto"/>
            <w:left w:val="none" w:sz="0" w:space="0" w:color="auto"/>
            <w:bottom w:val="none" w:sz="0" w:space="0" w:color="auto"/>
            <w:right w:val="none" w:sz="0" w:space="0" w:color="auto"/>
          </w:divBdr>
        </w:div>
        <w:div w:id="1939018512">
          <w:marLeft w:val="480"/>
          <w:marRight w:val="0"/>
          <w:marTop w:val="0"/>
          <w:marBottom w:val="0"/>
          <w:divBdr>
            <w:top w:val="none" w:sz="0" w:space="0" w:color="auto"/>
            <w:left w:val="none" w:sz="0" w:space="0" w:color="auto"/>
            <w:bottom w:val="none" w:sz="0" w:space="0" w:color="auto"/>
            <w:right w:val="none" w:sz="0" w:space="0" w:color="auto"/>
          </w:divBdr>
        </w:div>
        <w:div w:id="1507132514">
          <w:marLeft w:val="480"/>
          <w:marRight w:val="0"/>
          <w:marTop w:val="0"/>
          <w:marBottom w:val="0"/>
          <w:divBdr>
            <w:top w:val="none" w:sz="0" w:space="0" w:color="auto"/>
            <w:left w:val="none" w:sz="0" w:space="0" w:color="auto"/>
            <w:bottom w:val="none" w:sz="0" w:space="0" w:color="auto"/>
            <w:right w:val="none" w:sz="0" w:space="0" w:color="auto"/>
          </w:divBdr>
        </w:div>
        <w:div w:id="758674114">
          <w:marLeft w:val="480"/>
          <w:marRight w:val="0"/>
          <w:marTop w:val="0"/>
          <w:marBottom w:val="0"/>
          <w:divBdr>
            <w:top w:val="none" w:sz="0" w:space="0" w:color="auto"/>
            <w:left w:val="none" w:sz="0" w:space="0" w:color="auto"/>
            <w:bottom w:val="none" w:sz="0" w:space="0" w:color="auto"/>
            <w:right w:val="none" w:sz="0" w:space="0" w:color="auto"/>
          </w:divBdr>
        </w:div>
        <w:div w:id="583803773">
          <w:marLeft w:val="480"/>
          <w:marRight w:val="0"/>
          <w:marTop w:val="0"/>
          <w:marBottom w:val="0"/>
          <w:divBdr>
            <w:top w:val="none" w:sz="0" w:space="0" w:color="auto"/>
            <w:left w:val="none" w:sz="0" w:space="0" w:color="auto"/>
            <w:bottom w:val="none" w:sz="0" w:space="0" w:color="auto"/>
            <w:right w:val="none" w:sz="0" w:space="0" w:color="auto"/>
          </w:divBdr>
        </w:div>
        <w:div w:id="1949896695">
          <w:marLeft w:val="480"/>
          <w:marRight w:val="0"/>
          <w:marTop w:val="0"/>
          <w:marBottom w:val="0"/>
          <w:divBdr>
            <w:top w:val="none" w:sz="0" w:space="0" w:color="auto"/>
            <w:left w:val="none" w:sz="0" w:space="0" w:color="auto"/>
            <w:bottom w:val="none" w:sz="0" w:space="0" w:color="auto"/>
            <w:right w:val="none" w:sz="0" w:space="0" w:color="auto"/>
          </w:divBdr>
        </w:div>
        <w:div w:id="127746183">
          <w:marLeft w:val="480"/>
          <w:marRight w:val="0"/>
          <w:marTop w:val="0"/>
          <w:marBottom w:val="0"/>
          <w:divBdr>
            <w:top w:val="none" w:sz="0" w:space="0" w:color="auto"/>
            <w:left w:val="none" w:sz="0" w:space="0" w:color="auto"/>
            <w:bottom w:val="none" w:sz="0" w:space="0" w:color="auto"/>
            <w:right w:val="none" w:sz="0" w:space="0" w:color="auto"/>
          </w:divBdr>
        </w:div>
        <w:div w:id="212352101">
          <w:marLeft w:val="480"/>
          <w:marRight w:val="0"/>
          <w:marTop w:val="0"/>
          <w:marBottom w:val="0"/>
          <w:divBdr>
            <w:top w:val="none" w:sz="0" w:space="0" w:color="auto"/>
            <w:left w:val="none" w:sz="0" w:space="0" w:color="auto"/>
            <w:bottom w:val="none" w:sz="0" w:space="0" w:color="auto"/>
            <w:right w:val="none" w:sz="0" w:space="0" w:color="auto"/>
          </w:divBdr>
        </w:div>
        <w:div w:id="2004355544">
          <w:marLeft w:val="480"/>
          <w:marRight w:val="0"/>
          <w:marTop w:val="0"/>
          <w:marBottom w:val="0"/>
          <w:divBdr>
            <w:top w:val="none" w:sz="0" w:space="0" w:color="auto"/>
            <w:left w:val="none" w:sz="0" w:space="0" w:color="auto"/>
            <w:bottom w:val="none" w:sz="0" w:space="0" w:color="auto"/>
            <w:right w:val="none" w:sz="0" w:space="0" w:color="auto"/>
          </w:divBdr>
        </w:div>
        <w:div w:id="1074935001">
          <w:marLeft w:val="480"/>
          <w:marRight w:val="0"/>
          <w:marTop w:val="0"/>
          <w:marBottom w:val="0"/>
          <w:divBdr>
            <w:top w:val="none" w:sz="0" w:space="0" w:color="auto"/>
            <w:left w:val="none" w:sz="0" w:space="0" w:color="auto"/>
            <w:bottom w:val="none" w:sz="0" w:space="0" w:color="auto"/>
            <w:right w:val="none" w:sz="0" w:space="0" w:color="auto"/>
          </w:divBdr>
        </w:div>
        <w:div w:id="146553236">
          <w:marLeft w:val="480"/>
          <w:marRight w:val="0"/>
          <w:marTop w:val="0"/>
          <w:marBottom w:val="0"/>
          <w:divBdr>
            <w:top w:val="none" w:sz="0" w:space="0" w:color="auto"/>
            <w:left w:val="none" w:sz="0" w:space="0" w:color="auto"/>
            <w:bottom w:val="none" w:sz="0" w:space="0" w:color="auto"/>
            <w:right w:val="none" w:sz="0" w:space="0" w:color="auto"/>
          </w:divBdr>
        </w:div>
        <w:div w:id="1928270614">
          <w:marLeft w:val="480"/>
          <w:marRight w:val="0"/>
          <w:marTop w:val="0"/>
          <w:marBottom w:val="0"/>
          <w:divBdr>
            <w:top w:val="none" w:sz="0" w:space="0" w:color="auto"/>
            <w:left w:val="none" w:sz="0" w:space="0" w:color="auto"/>
            <w:bottom w:val="none" w:sz="0" w:space="0" w:color="auto"/>
            <w:right w:val="none" w:sz="0" w:space="0" w:color="auto"/>
          </w:divBdr>
        </w:div>
        <w:div w:id="975912147">
          <w:marLeft w:val="480"/>
          <w:marRight w:val="0"/>
          <w:marTop w:val="0"/>
          <w:marBottom w:val="0"/>
          <w:divBdr>
            <w:top w:val="none" w:sz="0" w:space="0" w:color="auto"/>
            <w:left w:val="none" w:sz="0" w:space="0" w:color="auto"/>
            <w:bottom w:val="none" w:sz="0" w:space="0" w:color="auto"/>
            <w:right w:val="none" w:sz="0" w:space="0" w:color="auto"/>
          </w:divBdr>
        </w:div>
        <w:div w:id="1998877230">
          <w:marLeft w:val="480"/>
          <w:marRight w:val="0"/>
          <w:marTop w:val="0"/>
          <w:marBottom w:val="0"/>
          <w:divBdr>
            <w:top w:val="none" w:sz="0" w:space="0" w:color="auto"/>
            <w:left w:val="none" w:sz="0" w:space="0" w:color="auto"/>
            <w:bottom w:val="none" w:sz="0" w:space="0" w:color="auto"/>
            <w:right w:val="none" w:sz="0" w:space="0" w:color="auto"/>
          </w:divBdr>
        </w:div>
        <w:div w:id="1707828833">
          <w:marLeft w:val="480"/>
          <w:marRight w:val="0"/>
          <w:marTop w:val="0"/>
          <w:marBottom w:val="0"/>
          <w:divBdr>
            <w:top w:val="none" w:sz="0" w:space="0" w:color="auto"/>
            <w:left w:val="none" w:sz="0" w:space="0" w:color="auto"/>
            <w:bottom w:val="none" w:sz="0" w:space="0" w:color="auto"/>
            <w:right w:val="none" w:sz="0" w:space="0" w:color="auto"/>
          </w:divBdr>
        </w:div>
        <w:div w:id="926429178">
          <w:marLeft w:val="480"/>
          <w:marRight w:val="0"/>
          <w:marTop w:val="0"/>
          <w:marBottom w:val="0"/>
          <w:divBdr>
            <w:top w:val="none" w:sz="0" w:space="0" w:color="auto"/>
            <w:left w:val="none" w:sz="0" w:space="0" w:color="auto"/>
            <w:bottom w:val="none" w:sz="0" w:space="0" w:color="auto"/>
            <w:right w:val="none" w:sz="0" w:space="0" w:color="auto"/>
          </w:divBdr>
        </w:div>
        <w:div w:id="696471235">
          <w:marLeft w:val="480"/>
          <w:marRight w:val="0"/>
          <w:marTop w:val="0"/>
          <w:marBottom w:val="0"/>
          <w:divBdr>
            <w:top w:val="none" w:sz="0" w:space="0" w:color="auto"/>
            <w:left w:val="none" w:sz="0" w:space="0" w:color="auto"/>
            <w:bottom w:val="none" w:sz="0" w:space="0" w:color="auto"/>
            <w:right w:val="none" w:sz="0" w:space="0" w:color="auto"/>
          </w:divBdr>
        </w:div>
        <w:div w:id="686948655">
          <w:marLeft w:val="480"/>
          <w:marRight w:val="0"/>
          <w:marTop w:val="0"/>
          <w:marBottom w:val="0"/>
          <w:divBdr>
            <w:top w:val="none" w:sz="0" w:space="0" w:color="auto"/>
            <w:left w:val="none" w:sz="0" w:space="0" w:color="auto"/>
            <w:bottom w:val="none" w:sz="0" w:space="0" w:color="auto"/>
            <w:right w:val="none" w:sz="0" w:space="0" w:color="auto"/>
          </w:divBdr>
        </w:div>
        <w:div w:id="2038391209">
          <w:marLeft w:val="480"/>
          <w:marRight w:val="0"/>
          <w:marTop w:val="0"/>
          <w:marBottom w:val="0"/>
          <w:divBdr>
            <w:top w:val="none" w:sz="0" w:space="0" w:color="auto"/>
            <w:left w:val="none" w:sz="0" w:space="0" w:color="auto"/>
            <w:bottom w:val="none" w:sz="0" w:space="0" w:color="auto"/>
            <w:right w:val="none" w:sz="0" w:space="0" w:color="auto"/>
          </w:divBdr>
        </w:div>
        <w:div w:id="896664372">
          <w:marLeft w:val="480"/>
          <w:marRight w:val="0"/>
          <w:marTop w:val="0"/>
          <w:marBottom w:val="0"/>
          <w:divBdr>
            <w:top w:val="none" w:sz="0" w:space="0" w:color="auto"/>
            <w:left w:val="none" w:sz="0" w:space="0" w:color="auto"/>
            <w:bottom w:val="none" w:sz="0" w:space="0" w:color="auto"/>
            <w:right w:val="none" w:sz="0" w:space="0" w:color="auto"/>
          </w:divBdr>
        </w:div>
        <w:div w:id="2106918594">
          <w:marLeft w:val="480"/>
          <w:marRight w:val="0"/>
          <w:marTop w:val="0"/>
          <w:marBottom w:val="0"/>
          <w:divBdr>
            <w:top w:val="none" w:sz="0" w:space="0" w:color="auto"/>
            <w:left w:val="none" w:sz="0" w:space="0" w:color="auto"/>
            <w:bottom w:val="none" w:sz="0" w:space="0" w:color="auto"/>
            <w:right w:val="none" w:sz="0" w:space="0" w:color="auto"/>
          </w:divBdr>
        </w:div>
        <w:div w:id="1505973399">
          <w:marLeft w:val="480"/>
          <w:marRight w:val="0"/>
          <w:marTop w:val="0"/>
          <w:marBottom w:val="0"/>
          <w:divBdr>
            <w:top w:val="none" w:sz="0" w:space="0" w:color="auto"/>
            <w:left w:val="none" w:sz="0" w:space="0" w:color="auto"/>
            <w:bottom w:val="none" w:sz="0" w:space="0" w:color="auto"/>
            <w:right w:val="none" w:sz="0" w:space="0" w:color="auto"/>
          </w:divBdr>
        </w:div>
        <w:div w:id="1423916357">
          <w:marLeft w:val="480"/>
          <w:marRight w:val="0"/>
          <w:marTop w:val="0"/>
          <w:marBottom w:val="0"/>
          <w:divBdr>
            <w:top w:val="none" w:sz="0" w:space="0" w:color="auto"/>
            <w:left w:val="none" w:sz="0" w:space="0" w:color="auto"/>
            <w:bottom w:val="none" w:sz="0" w:space="0" w:color="auto"/>
            <w:right w:val="none" w:sz="0" w:space="0" w:color="auto"/>
          </w:divBdr>
        </w:div>
        <w:div w:id="707264898">
          <w:marLeft w:val="480"/>
          <w:marRight w:val="0"/>
          <w:marTop w:val="0"/>
          <w:marBottom w:val="0"/>
          <w:divBdr>
            <w:top w:val="none" w:sz="0" w:space="0" w:color="auto"/>
            <w:left w:val="none" w:sz="0" w:space="0" w:color="auto"/>
            <w:bottom w:val="none" w:sz="0" w:space="0" w:color="auto"/>
            <w:right w:val="none" w:sz="0" w:space="0" w:color="auto"/>
          </w:divBdr>
        </w:div>
        <w:div w:id="1338463721">
          <w:marLeft w:val="480"/>
          <w:marRight w:val="0"/>
          <w:marTop w:val="0"/>
          <w:marBottom w:val="0"/>
          <w:divBdr>
            <w:top w:val="none" w:sz="0" w:space="0" w:color="auto"/>
            <w:left w:val="none" w:sz="0" w:space="0" w:color="auto"/>
            <w:bottom w:val="none" w:sz="0" w:space="0" w:color="auto"/>
            <w:right w:val="none" w:sz="0" w:space="0" w:color="auto"/>
          </w:divBdr>
        </w:div>
        <w:div w:id="1753970152">
          <w:marLeft w:val="480"/>
          <w:marRight w:val="0"/>
          <w:marTop w:val="0"/>
          <w:marBottom w:val="0"/>
          <w:divBdr>
            <w:top w:val="none" w:sz="0" w:space="0" w:color="auto"/>
            <w:left w:val="none" w:sz="0" w:space="0" w:color="auto"/>
            <w:bottom w:val="none" w:sz="0" w:space="0" w:color="auto"/>
            <w:right w:val="none" w:sz="0" w:space="0" w:color="auto"/>
          </w:divBdr>
        </w:div>
        <w:div w:id="1639608723">
          <w:marLeft w:val="480"/>
          <w:marRight w:val="0"/>
          <w:marTop w:val="0"/>
          <w:marBottom w:val="0"/>
          <w:divBdr>
            <w:top w:val="none" w:sz="0" w:space="0" w:color="auto"/>
            <w:left w:val="none" w:sz="0" w:space="0" w:color="auto"/>
            <w:bottom w:val="none" w:sz="0" w:space="0" w:color="auto"/>
            <w:right w:val="none" w:sz="0" w:space="0" w:color="auto"/>
          </w:divBdr>
        </w:div>
        <w:div w:id="924920474">
          <w:marLeft w:val="480"/>
          <w:marRight w:val="0"/>
          <w:marTop w:val="0"/>
          <w:marBottom w:val="0"/>
          <w:divBdr>
            <w:top w:val="none" w:sz="0" w:space="0" w:color="auto"/>
            <w:left w:val="none" w:sz="0" w:space="0" w:color="auto"/>
            <w:bottom w:val="none" w:sz="0" w:space="0" w:color="auto"/>
            <w:right w:val="none" w:sz="0" w:space="0" w:color="auto"/>
          </w:divBdr>
        </w:div>
        <w:div w:id="1639997110">
          <w:marLeft w:val="480"/>
          <w:marRight w:val="0"/>
          <w:marTop w:val="0"/>
          <w:marBottom w:val="0"/>
          <w:divBdr>
            <w:top w:val="none" w:sz="0" w:space="0" w:color="auto"/>
            <w:left w:val="none" w:sz="0" w:space="0" w:color="auto"/>
            <w:bottom w:val="none" w:sz="0" w:space="0" w:color="auto"/>
            <w:right w:val="none" w:sz="0" w:space="0" w:color="auto"/>
          </w:divBdr>
        </w:div>
        <w:div w:id="41253072">
          <w:marLeft w:val="480"/>
          <w:marRight w:val="0"/>
          <w:marTop w:val="0"/>
          <w:marBottom w:val="0"/>
          <w:divBdr>
            <w:top w:val="none" w:sz="0" w:space="0" w:color="auto"/>
            <w:left w:val="none" w:sz="0" w:space="0" w:color="auto"/>
            <w:bottom w:val="none" w:sz="0" w:space="0" w:color="auto"/>
            <w:right w:val="none" w:sz="0" w:space="0" w:color="auto"/>
          </w:divBdr>
        </w:div>
        <w:div w:id="1787968174">
          <w:marLeft w:val="480"/>
          <w:marRight w:val="0"/>
          <w:marTop w:val="0"/>
          <w:marBottom w:val="0"/>
          <w:divBdr>
            <w:top w:val="none" w:sz="0" w:space="0" w:color="auto"/>
            <w:left w:val="none" w:sz="0" w:space="0" w:color="auto"/>
            <w:bottom w:val="none" w:sz="0" w:space="0" w:color="auto"/>
            <w:right w:val="none" w:sz="0" w:space="0" w:color="auto"/>
          </w:divBdr>
        </w:div>
        <w:div w:id="968972451">
          <w:marLeft w:val="480"/>
          <w:marRight w:val="0"/>
          <w:marTop w:val="0"/>
          <w:marBottom w:val="0"/>
          <w:divBdr>
            <w:top w:val="none" w:sz="0" w:space="0" w:color="auto"/>
            <w:left w:val="none" w:sz="0" w:space="0" w:color="auto"/>
            <w:bottom w:val="none" w:sz="0" w:space="0" w:color="auto"/>
            <w:right w:val="none" w:sz="0" w:space="0" w:color="auto"/>
          </w:divBdr>
        </w:div>
        <w:div w:id="142821770">
          <w:marLeft w:val="480"/>
          <w:marRight w:val="0"/>
          <w:marTop w:val="0"/>
          <w:marBottom w:val="0"/>
          <w:divBdr>
            <w:top w:val="none" w:sz="0" w:space="0" w:color="auto"/>
            <w:left w:val="none" w:sz="0" w:space="0" w:color="auto"/>
            <w:bottom w:val="none" w:sz="0" w:space="0" w:color="auto"/>
            <w:right w:val="none" w:sz="0" w:space="0" w:color="auto"/>
          </w:divBdr>
        </w:div>
        <w:div w:id="1634481936">
          <w:marLeft w:val="480"/>
          <w:marRight w:val="0"/>
          <w:marTop w:val="0"/>
          <w:marBottom w:val="0"/>
          <w:divBdr>
            <w:top w:val="none" w:sz="0" w:space="0" w:color="auto"/>
            <w:left w:val="none" w:sz="0" w:space="0" w:color="auto"/>
            <w:bottom w:val="none" w:sz="0" w:space="0" w:color="auto"/>
            <w:right w:val="none" w:sz="0" w:space="0" w:color="auto"/>
          </w:divBdr>
        </w:div>
        <w:div w:id="1956670118">
          <w:marLeft w:val="480"/>
          <w:marRight w:val="0"/>
          <w:marTop w:val="0"/>
          <w:marBottom w:val="0"/>
          <w:divBdr>
            <w:top w:val="none" w:sz="0" w:space="0" w:color="auto"/>
            <w:left w:val="none" w:sz="0" w:space="0" w:color="auto"/>
            <w:bottom w:val="none" w:sz="0" w:space="0" w:color="auto"/>
            <w:right w:val="none" w:sz="0" w:space="0" w:color="auto"/>
          </w:divBdr>
        </w:div>
        <w:div w:id="136723070">
          <w:marLeft w:val="480"/>
          <w:marRight w:val="0"/>
          <w:marTop w:val="0"/>
          <w:marBottom w:val="0"/>
          <w:divBdr>
            <w:top w:val="none" w:sz="0" w:space="0" w:color="auto"/>
            <w:left w:val="none" w:sz="0" w:space="0" w:color="auto"/>
            <w:bottom w:val="none" w:sz="0" w:space="0" w:color="auto"/>
            <w:right w:val="none" w:sz="0" w:space="0" w:color="auto"/>
          </w:divBdr>
        </w:div>
        <w:div w:id="45493079">
          <w:marLeft w:val="480"/>
          <w:marRight w:val="0"/>
          <w:marTop w:val="0"/>
          <w:marBottom w:val="0"/>
          <w:divBdr>
            <w:top w:val="none" w:sz="0" w:space="0" w:color="auto"/>
            <w:left w:val="none" w:sz="0" w:space="0" w:color="auto"/>
            <w:bottom w:val="none" w:sz="0" w:space="0" w:color="auto"/>
            <w:right w:val="none" w:sz="0" w:space="0" w:color="auto"/>
          </w:divBdr>
        </w:div>
        <w:div w:id="1261645720">
          <w:marLeft w:val="480"/>
          <w:marRight w:val="0"/>
          <w:marTop w:val="0"/>
          <w:marBottom w:val="0"/>
          <w:divBdr>
            <w:top w:val="none" w:sz="0" w:space="0" w:color="auto"/>
            <w:left w:val="none" w:sz="0" w:space="0" w:color="auto"/>
            <w:bottom w:val="none" w:sz="0" w:space="0" w:color="auto"/>
            <w:right w:val="none" w:sz="0" w:space="0" w:color="auto"/>
          </w:divBdr>
        </w:div>
        <w:div w:id="45566444">
          <w:marLeft w:val="480"/>
          <w:marRight w:val="0"/>
          <w:marTop w:val="0"/>
          <w:marBottom w:val="0"/>
          <w:divBdr>
            <w:top w:val="none" w:sz="0" w:space="0" w:color="auto"/>
            <w:left w:val="none" w:sz="0" w:space="0" w:color="auto"/>
            <w:bottom w:val="none" w:sz="0" w:space="0" w:color="auto"/>
            <w:right w:val="none" w:sz="0" w:space="0" w:color="auto"/>
          </w:divBdr>
        </w:div>
        <w:div w:id="2100255231">
          <w:marLeft w:val="480"/>
          <w:marRight w:val="0"/>
          <w:marTop w:val="0"/>
          <w:marBottom w:val="0"/>
          <w:divBdr>
            <w:top w:val="none" w:sz="0" w:space="0" w:color="auto"/>
            <w:left w:val="none" w:sz="0" w:space="0" w:color="auto"/>
            <w:bottom w:val="none" w:sz="0" w:space="0" w:color="auto"/>
            <w:right w:val="none" w:sz="0" w:space="0" w:color="auto"/>
          </w:divBdr>
        </w:div>
        <w:div w:id="978876401">
          <w:marLeft w:val="480"/>
          <w:marRight w:val="0"/>
          <w:marTop w:val="0"/>
          <w:marBottom w:val="0"/>
          <w:divBdr>
            <w:top w:val="none" w:sz="0" w:space="0" w:color="auto"/>
            <w:left w:val="none" w:sz="0" w:space="0" w:color="auto"/>
            <w:bottom w:val="none" w:sz="0" w:space="0" w:color="auto"/>
            <w:right w:val="none" w:sz="0" w:space="0" w:color="auto"/>
          </w:divBdr>
        </w:div>
        <w:div w:id="2063747677">
          <w:marLeft w:val="480"/>
          <w:marRight w:val="0"/>
          <w:marTop w:val="0"/>
          <w:marBottom w:val="0"/>
          <w:divBdr>
            <w:top w:val="none" w:sz="0" w:space="0" w:color="auto"/>
            <w:left w:val="none" w:sz="0" w:space="0" w:color="auto"/>
            <w:bottom w:val="none" w:sz="0" w:space="0" w:color="auto"/>
            <w:right w:val="none" w:sz="0" w:space="0" w:color="auto"/>
          </w:divBdr>
        </w:div>
        <w:div w:id="35739342">
          <w:marLeft w:val="480"/>
          <w:marRight w:val="0"/>
          <w:marTop w:val="0"/>
          <w:marBottom w:val="0"/>
          <w:divBdr>
            <w:top w:val="none" w:sz="0" w:space="0" w:color="auto"/>
            <w:left w:val="none" w:sz="0" w:space="0" w:color="auto"/>
            <w:bottom w:val="none" w:sz="0" w:space="0" w:color="auto"/>
            <w:right w:val="none" w:sz="0" w:space="0" w:color="auto"/>
          </w:divBdr>
        </w:div>
        <w:div w:id="1100419052">
          <w:marLeft w:val="480"/>
          <w:marRight w:val="0"/>
          <w:marTop w:val="0"/>
          <w:marBottom w:val="0"/>
          <w:divBdr>
            <w:top w:val="none" w:sz="0" w:space="0" w:color="auto"/>
            <w:left w:val="none" w:sz="0" w:space="0" w:color="auto"/>
            <w:bottom w:val="none" w:sz="0" w:space="0" w:color="auto"/>
            <w:right w:val="none" w:sz="0" w:space="0" w:color="auto"/>
          </w:divBdr>
        </w:div>
        <w:div w:id="1393314346">
          <w:marLeft w:val="480"/>
          <w:marRight w:val="0"/>
          <w:marTop w:val="0"/>
          <w:marBottom w:val="0"/>
          <w:divBdr>
            <w:top w:val="none" w:sz="0" w:space="0" w:color="auto"/>
            <w:left w:val="none" w:sz="0" w:space="0" w:color="auto"/>
            <w:bottom w:val="none" w:sz="0" w:space="0" w:color="auto"/>
            <w:right w:val="none" w:sz="0" w:space="0" w:color="auto"/>
          </w:divBdr>
        </w:div>
        <w:div w:id="1230968490">
          <w:marLeft w:val="480"/>
          <w:marRight w:val="0"/>
          <w:marTop w:val="0"/>
          <w:marBottom w:val="0"/>
          <w:divBdr>
            <w:top w:val="none" w:sz="0" w:space="0" w:color="auto"/>
            <w:left w:val="none" w:sz="0" w:space="0" w:color="auto"/>
            <w:bottom w:val="none" w:sz="0" w:space="0" w:color="auto"/>
            <w:right w:val="none" w:sz="0" w:space="0" w:color="auto"/>
          </w:divBdr>
        </w:div>
        <w:div w:id="92291376">
          <w:marLeft w:val="480"/>
          <w:marRight w:val="0"/>
          <w:marTop w:val="0"/>
          <w:marBottom w:val="0"/>
          <w:divBdr>
            <w:top w:val="none" w:sz="0" w:space="0" w:color="auto"/>
            <w:left w:val="none" w:sz="0" w:space="0" w:color="auto"/>
            <w:bottom w:val="none" w:sz="0" w:space="0" w:color="auto"/>
            <w:right w:val="none" w:sz="0" w:space="0" w:color="auto"/>
          </w:divBdr>
        </w:div>
        <w:div w:id="1908492974">
          <w:marLeft w:val="480"/>
          <w:marRight w:val="0"/>
          <w:marTop w:val="0"/>
          <w:marBottom w:val="0"/>
          <w:divBdr>
            <w:top w:val="none" w:sz="0" w:space="0" w:color="auto"/>
            <w:left w:val="none" w:sz="0" w:space="0" w:color="auto"/>
            <w:bottom w:val="none" w:sz="0" w:space="0" w:color="auto"/>
            <w:right w:val="none" w:sz="0" w:space="0" w:color="auto"/>
          </w:divBdr>
        </w:div>
        <w:div w:id="645470548">
          <w:marLeft w:val="480"/>
          <w:marRight w:val="0"/>
          <w:marTop w:val="0"/>
          <w:marBottom w:val="0"/>
          <w:divBdr>
            <w:top w:val="none" w:sz="0" w:space="0" w:color="auto"/>
            <w:left w:val="none" w:sz="0" w:space="0" w:color="auto"/>
            <w:bottom w:val="none" w:sz="0" w:space="0" w:color="auto"/>
            <w:right w:val="none" w:sz="0" w:space="0" w:color="auto"/>
          </w:divBdr>
        </w:div>
        <w:div w:id="675032682">
          <w:marLeft w:val="480"/>
          <w:marRight w:val="0"/>
          <w:marTop w:val="0"/>
          <w:marBottom w:val="0"/>
          <w:divBdr>
            <w:top w:val="none" w:sz="0" w:space="0" w:color="auto"/>
            <w:left w:val="none" w:sz="0" w:space="0" w:color="auto"/>
            <w:bottom w:val="none" w:sz="0" w:space="0" w:color="auto"/>
            <w:right w:val="none" w:sz="0" w:space="0" w:color="auto"/>
          </w:divBdr>
        </w:div>
      </w:divsChild>
    </w:div>
    <w:div w:id="1094279077">
      <w:bodyDiv w:val="1"/>
      <w:marLeft w:val="0"/>
      <w:marRight w:val="0"/>
      <w:marTop w:val="0"/>
      <w:marBottom w:val="0"/>
      <w:divBdr>
        <w:top w:val="none" w:sz="0" w:space="0" w:color="auto"/>
        <w:left w:val="none" w:sz="0" w:space="0" w:color="auto"/>
        <w:bottom w:val="none" w:sz="0" w:space="0" w:color="auto"/>
        <w:right w:val="none" w:sz="0" w:space="0" w:color="auto"/>
      </w:divBdr>
    </w:div>
    <w:div w:id="1094324639">
      <w:bodyDiv w:val="1"/>
      <w:marLeft w:val="0"/>
      <w:marRight w:val="0"/>
      <w:marTop w:val="0"/>
      <w:marBottom w:val="0"/>
      <w:divBdr>
        <w:top w:val="none" w:sz="0" w:space="0" w:color="auto"/>
        <w:left w:val="none" w:sz="0" w:space="0" w:color="auto"/>
        <w:bottom w:val="none" w:sz="0" w:space="0" w:color="auto"/>
        <w:right w:val="none" w:sz="0" w:space="0" w:color="auto"/>
      </w:divBdr>
    </w:div>
    <w:div w:id="1094477807">
      <w:bodyDiv w:val="1"/>
      <w:marLeft w:val="0"/>
      <w:marRight w:val="0"/>
      <w:marTop w:val="0"/>
      <w:marBottom w:val="0"/>
      <w:divBdr>
        <w:top w:val="none" w:sz="0" w:space="0" w:color="auto"/>
        <w:left w:val="none" w:sz="0" w:space="0" w:color="auto"/>
        <w:bottom w:val="none" w:sz="0" w:space="0" w:color="auto"/>
        <w:right w:val="none" w:sz="0" w:space="0" w:color="auto"/>
      </w:divBdr>
    </w:div>
    <w:div w:id="1094519159">
      <w:bodyDiv w:val="1"/>
      <w:marLeft w:val="0"/>
      <w:marRight w:val="0"/>
      <w:marTop w:val="0"/>
      <w:marBottom w:val="0"/>
      <w:divBdr>
        <w:top w:val="none" w:sz="0" w:space="0" w:color="auto"/>
        <w:left w:val="none" w:sz="0" w:space="0" w:color="auto"/>
        <w:bottom w:val="none" w:sz="0" w:space="0" w:color="auto"/>
        <w:right w:val="none" w:sz="0" w:space="0" w:color="auto"/>
      </w:divBdr>
    </w:div>
    <w:div w:id="1094789204">
      <w:bodyDiv w:val="1"/>
      <w:marLeft w:val="0"/>
      <w:marRight w:val="0"/>
      <w:marTop w:val="0"/>
      <w:marBottom w:val="0"/>
      <w:divBdr>
        <w:top w:val="none" w:sz="0" w:space="0" w:color="auto"/>
        <w:left w:val="none" w:sz="0" w:space="0" w:color="auto"/>
        <w:bottom w:val="none" w:sz="0" w:space="0" w:color="auto"/>
        <w:right w:val="none" w:sz="0" w:space="0" w:color="auto"/>
      </w:divBdr>
    </w:div>
    <w:div w:id="1094978702">
      <w:bodyDiv w:val="1"/>
      <w:marLeft w:val="0"/>
      <w:marRight w:val="0"/>
      <w:marTop w:val="0"/>
      <w:marBottom w:val="0"/>
      <w:divBdr>
        <w:top w:val="none" w:sz="0" w:space="0" w:color="auto"/>
        <w:left w:val="none" w:sz="0" w:space="0" w:color="auto"/>
        <w:bottom w:val="none" w:sz="0" w:space="0" w:color="auto"/>
        <w:right w:val="none" w:sz="0" w:space="0" w:color="auto"/>
      </w:divBdr>
    </w:div>
    <w:div w:id="1095127831">
      <w:bodyDiv w:val="1"/>
      <w:marLeft w:val="0"/>
      <w:marRight w:val="0"/>
      <w:marTop w:val="0"/>
      <w:marBottom w:val="0"/>
      <w:divBdr>
        <w:top w:val="none" w:sz="0" w:space="0" w:color="auto"/>
        <w:left w:val="none" w:sz="0" w:space="0" w:color="auto"/>
        <w:bottom w:val="none" w:sz="0" w:space="0" w:color="auto"/>
        <w:right w:val="none" w:sz="0" w:space="0" w:color="auto"/>
      </w:divBdr>
    </w:div>
    <w:div w:id="1095318578">
      <w:bodyDiv w:val="1"/>
      <w:marLeft w:val="0"/>
      <w:marRight w:val="0"/>
      <w:marTop w:val="0"/>
      <w:marBottom w:val="0"/>
      <w:divBdr>
        <w:top w:val="none" w:sz="0" w:space="0" w:color="auto"/>
        <w:left w:val="none" w:sz="0" w:space="0" w:color="auto"/>
        <w:bottom w:val="none" w:sz="0" w:space="0" w:color="auto"/>
        <w:right w:val="none" w:sz="0" w:space="0" w:color="auto"/>
      </w:divBdr>
    </w:div>
    <w:div w:id="1095399111">
      <w:bodyDiv w:val="1"/>
      <w:marLeft w:val="0"/>
      <w:marRight w:val="0"/>
      <w:marTop w:val="0"/>
      <w:marBottom w:val="0"/>
      <w:divBdr>
        <w:top w:val="none" w:sz="0" w:space="0" w:color="auto"/>
        <w:left w:val="none" w:sz="0" w:space="0" w:color="auto"/>
        <w:bottom w:val="none" w:sz="0" w:space="0" w:color="auto"/>
        <w:right w:val="none" w:sz="0" w:space="0" w:color="auto"/>
      </w:divBdr>
    </w:div>
    <w:div w:id="1096025357">
      <w:bodyDiv w:val="1"/>
      <w:marLeft w:val="0"/>
      <w:marRight w:val="0"/>
      <w:marTop w:val="0"/>
      <w:marBottom w:val="0"/>
      <w:divBdr>
        <w:top w:val="none" w:sz="0" w:space="0" w:color="auto"/>
        <w:left w:val="none" w:sz="0" w:space="0" w:color="auto"/>
        <w:bottom w:val="none" w:sz="0" w:space="0" w:color="auto"/>
        <w:right w:val="none" w:sz="0" w:space="0" w:color="auto"/>
      </w:divBdr>
    </w:div>
    <w:div w:id="1096897851">
      <w:bodyDiv w:val="1"/>
      <w:marLeft w:val="0"/>
      <w:marRight w:val="0"/>
      <w:marTop w:val="0"/>
      <w:marBottom w:val="0"/>
      <w:divBdr>
        <w:top w:val="none" w:sz="0" w:space="0" w:color="auto"/>
        <w:left w:val="none" w:sz="0" w:space="0" w:color="auto"/>
        <w:bottom w:val="none" w:sz="0" w:space="0" w:color="auto"/>
        <w:right w:val="none" w:sz="0" w:space="0" w:color="auto"/>
      </w:divBdr>
    </w:div>
    <w:div w:id="1096900001">
      <w:bodyDiv w:val="1"/>
      <w:marLeft w:val="0"/>
      <w:marRight w:val="0"/>
      <w:marTop w:val="0"/>
      <w:marBottom w:val="0"/>
      <w:divBdr>
        <w:top w:val="none" w:sz="0" w:space="0" w:color="auto"/>
        <w:left w:val="none" w:sz="0" w:space="0" w:color="auto"/>
        <w:bottom w:val="none" w:sz="0" w:space="0" w:color="auto"/>
        <w:right w:val="none" w:sz="0" w:space="0" w:color="auto"/>
      </w:divBdr>
      <w:divsChild>
        <w:div w:id="2107193445">
          <w:marLeft w:val="480"/>
          <w:marRight w:val="0"/>
          <w:marTop w:val="0"/>
          <w:marBottom w:val="0"/>
          <w:divBdr>
            <w:top w:val="none" w:sz="0" w:space="0" w:color="auto"/>
            <w:left w:val="none" w:sz="0" w:space="0" w:color="auto"/>
            <w:bottom w:val="none" w:sz="0" w:space="0" w:color="auto"/>
            <w:right w:val="none" w:sz="0" w:space="0" w:color="auto"/>
          </w:divBdr>
        </w:div>
        <w:div w:id="589195316">
          <w:marLeft w:val="480"/>
          <w:marRight w:val="0"/>
          <w:marTop w:val="0"/>
          <w:marBottom w:val="0"/>
          <w:divBdr>
            <w:top w:val="none" w:sz="0" w:space="0" w:color="auto"/>
            <w:left w:val="none" w:sz="0" w:space="0" w:color="auto"/>
            <w:bottom w:val="none" w:sz="0" w:space="0" w:color="auto"/>
            <w:right w:val="none" w:sz="0" w:space="0" w:color="auto"/>
          </w:divBdr>
        </w:div>
        <w:div w:id="937248068">
          <w:marLeft w:val="480"/>
          <w:marRight w:val="0"/>
          <w:marTop w:val="0"/>
          <w:marBottom w:val="0"/>
          <w:divBdr>
            <w:top w:val="none" w:sz="0" w:space="0" w:color="auto"/>
            <w:left w:val="none" w:sz="0" w:space="0" w:color="auto"/>
            <w:bottom w:val="none" w:sz="0" w:space="0" w:color="auto"/>
            <w:right w:val="none" w:sz="0" w:space="0" w:color="auto"/>
          </w:divBdr>
        </w:div>
        <w:div w:id="1603143703">
          <w:marLeft w:val="480"/>
          <w:marRight w:val="0"/>
          <w:marTop w:val="0"/>
          <w:marBottom w:val="0"/>
          <w:divBdr>
            <w:top w:val="none" w:sz="0" w:space="0" w:color="auto"/>
            <w:left w:val="none" w:sz="0" w:space="0" w:color="auto"/>
            <w:bottom w:val="none" w:sz="0" w:space="0" w:color="auto"/>
            <w:right w:val="none" w:sz="0" w:space="0" w:color="auto"/>
          </w:divBdr>
        </w:div>
        <w:div w:id="1663502376">
          <w:marLeft w:val="480"/>
          <w:marRight w:val="0"/>
          <w:marTop w:val="0"/>
          <w:marBottom w:val="0"/>
          <w:divBdr>
            <w:top w:val="none" w:sz="0" w:space="0" w:color="auto"/>
            <w:left w:val="none" w:sz="0" w:space="0" w:color="auto"/>
            <w:bottom w:val="none" w:sz="0" w:space="0" w:color="auto"/>
            <w:right w:val="none" w:sz="0" w:space="0" w:color="auto"/>
          </w:divBdr>
        </w:div>
        <w:div w:id="1911427671">
          <w:marLeft w:val="480"/>
          <w:marRight w:val="0"/>
          <w:marTop w:val="0"/>
          <w:marBottom w:val="0"/>
          <w:divBdr>
            <w:top w:val="none" w:sz="0" w:space="0" w:color="auto"/>
            <w:left w:val="none" w:sz="0" w:space="0" w:color="auto"/>
            <w:bottom w:val="none" w:sz="0" w:space="0" w:color="auto"/>
            <w:right w:val="none" w:sz="0" w:space="0" w:color="auto"/>
          </w:divBdr>
        </w:div>
        <w:div w:id="335183768">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330135786">
          <w:marLeft w:val="480"/>
          <w:marRight w:val="0"/>
          <w:marTop w:val="0"/>
          <w:marBottom w:val="0"/>
          <w:divBdr>
            <w:top w:val="none" w:sz="0" w:space="0" w:color="auto"/>
            <w:left w:val="none" w:sz="0" w:space="0" w:color="auto"/>
            <w:bottom w:val="none" w:sz="0" w:space="0" w:color="auto"/>
            <w:right w:val="none" w:sz="0" w:space="0" w:color="auto"/>
          </w:divBdr>
        </w:div>
        <w:div w:id="1343557329">
          <w:marLeft w:val="480"/>
          <w:marRight w:val="0"/>
          <w:marTop w:val="0"/>
          <w:marBottom w:val="0"/>
          <w:divBdr>
            <w:top w:val="none" w:sz="0" w:space="0" w:color="auto"/>
            <w:left w:val="none" w:sz="0" w:space="0" w:color="auto"/>
            <w:bottom w:val="none" w:sz="0" w:space="0" w:color="auto"/>
            <w:right w:val="none" w:sz="0" w:space="0" w:color="auto"/>
          </w:divBdr>
        </w:div>
        <w:div w:id="2087527171">
          <w:marLeft w:val="480"/>
          <w:marRight w:val="0"/>
          <w:marTop w:val="0"/>
          <w:marBottom w:val="0"/>
          <w:divBdr>
            <w:top w:val="none" w:sz="0" w:space="0" w:color="auto"/>
            <w:left w:val="none" w:sz="0" w:space="0" w:color="auto"/>
            <w:bottom w:val="none" w:sz="0" w:space="0" w:color="auto"/>
            <w:right w:val="none" w:sz="0" w:space="0" w:color="auto"/>
          </w:divBdr>
        </w:div>
        <w:div w:id="842086478">
          <w:marLeft w:val="480"/>
          <w:marRight w:val="0"/>
          <w:marTop w:val="0"/>
          <w:marBottom w:val="0"/>
          <w:divBdr>
            <w:top w:val="none" w:sz="0" w:space="0" w:color="auto"/>
            <w:left w:val="none" w:sz="0" w:space="0" w:color="auto"/>
            <w:bottom w:val="none" w:sz="0" w:space="0" w:color="auto"/>
            <w:right w:val="none" w:sz="0" w:space="0" w:color="auto"/>
          </w:divBdr>
        </w:div>
        <w:div w:id="549268699">
          <w:marLeft w:val="480"/>
          <w:marRight w:val="0"/>
          <w:marTop w:val="0"/>
          <w:marBottom w:val="0"/>
          <w:divBdr>
            <w:top w:val="none" w:sz="0" w:space="0" w:color="auto"/>
            <w:left w:val="none" w:sz="0" w:space="0" w:color="auto"/>
            <w:bottom w:val="none" w:sz="0" w:space="0" w:color="auto"/>
            <w:right w:val="none" w:sz="0" w:space="0" w:color="auto"/>
          </w:divBdr>
        </w:div>
        <w:div w:id="1714115510">
          <w:marLeft w:val="480"/>
          <w:marRight w:val="0"/>
          <w:marTop w:val="0"/>
          <w:marBottom w:val="0"/>
          <w:divBdr>
            <w:top w:val="none" w:sz="0" w:space="0" w:color="auto"/>
            <w:left w:val="none" w:sz="0" w:space="0" w:color="auto"/>
            <w:bottom w:val="none" w:sz="0" w:space="0" w:color="auto"/>
            <w:right w:val="none" w:sz="0" w:space="0" w:color="auto"/>
          </w:divBdr>
        </w:div>
        <w:div w:id="165170936">
          <w:marLeft w:val="480"/>
          <w:marRight w:val="0"/>
          <w:marTop w:val="0"/>
          <w:marBottom w:val="0"/>
          <w:divBdr>
            <w:top w:val="none" w:sz="0" w:space="0" w:color="auto"/>
            <w:left w:val="none" w:sz="0" w:space="0" w:color="auto"/>
            <w:bottom w:val="none" w:sz="0" w:space="0" w:color="auto"/>
            <w:right w:val="none" w:sz="0" w:space="0" w:color="auto"/>
          </w:divBdr>
        </w:div>
        <w:div w:id="726218706">
          <w:marLeft w:val="480"/>
          <w:marRight w:val="0"/>
          <w:marTop w:val="0"/>
          <w:marBottom w:val="0"/>
          <w:divBdr>
            <w:top w:val="none" w:sz="0" w:space="0" w:color="auto"/>
            <w:left w:val="none" w:sz="0" w:space="0" w:color="auto"/>
            <w:bottom w:val="none" w:sz="0" w:space="0" w:color="auto"/>
            <w:right w:val="none" w:sz="0" w:space="0" w:color="auto"/>
          </w:divBdr>
        </w:div>
        <w:div w:id="211040167">
          <w:marLeft w:val="480"/>
          <w:marRight w:val="0"/>
          <w:marTop w:val="0"/>
          <w:marBottom w:val="0"/>
          <w:divBdr>
            <w:top w:val="none" w:sz="0" w:space="0" w:color="auto"/>
            <w:left w:val="none" w:sz="0" w:space="0" w:color="auto"/>
            <w:bottom w:val="none" w:sz="0" w:space="0" w:color="auto"/>
            <w:right w:val="none" w:sz="0" w:space="0" w:color="auto"/>
          </w:divBdr>
        </w:div>
        <w:div w:id="281884582">
          <w:marLeft w:val="480"/>
          <w:marRight w:val="0"/>
          <w:marTop w:val="0"/>
          <w:marBottom w:val="0"/>
          <w:divBdr>
            <w:top w:val="none" w:sz="0" w:space="0" w:color="auto"/>
            <w:left w:val="none" w:sz="0" w:space="0" w:color="auto"/>
            <w:bottom w:val="none" w:sz="0" w:space="0" w:color="auto"/>
            <w:right w:val="none" w:sz="0" w:space="0" w:color="auto"/>
          </w:divBdr>
        </w:div>
        <w:div w:id="1965767735">
          <w:marLeft w:val="480"/>
          <w:marRight w:val="0"/>
          <w:marTop w:val="0"/>
          <w:marBottom w:val="0"/>
          <w:divBdr>
            <w:top w:val="none" w:sz="0" w:space="0" w:color="auto"/>
            <w:left w:val="none" w:sz="0" w:space="0" w:color="auto"/>
            <w:bottom w:val="none" w:sz="0" w:space="0" w:color="auto"/>
            <w:right w:val="none" w:sz="0" w:space="0" w:color="auto"/>
          </w:divBdr>
        </w:div>
        <w:div w:id="763764889">
          <w:marLeft w:val="480"/>
          <w:marRight w:val="0"/>
          <w:marTop w:val="0"/>
          <w:marBottom w:val="0"/>
          <w:divBdr>
            <w:top w:val="none" w:sz="0" w:space="0" w:color="auto"/>
            <w:left w:val="none" w:sz="0" w:space="0" w:color="auto"/>
            <w:bottom w:val="none" w:sz="0" w:space="0" w:color="auto"/>
            <w:right w:val="none" w:sz="0" w:space="0" w:color="auto"/>
          </w:divBdr>
        </w:div>
        <w:div w:id="504899679">
          <w:marLeft w:val="480"/>
          <w:marRight w:val="0"/>
          <w:marTop w:val="0"/>
          <w:marBottom w:val="0"/>
          <w:divBdr>
            <w:top w:val="none" w:sz="0" w:space="0" w:color="auto"/>
            <w:left w:val="none" w:sz="0" w:space="0" w:color="auto"/>
            <w:bottom w:val="none" w:sz="0" w:space="0" w:color="auto"/>
            <w:right w:val="none" w:sz="0" w:space="0" w:color="auto"/>
          </w:divBdr>
        </w:div>
        <w:div w:id="1565481512">
          <w:marLeft w:val="480"/>
          <w:marRight w:val="0"/>
          <w:marTop w:val="0"/>
          <w:marBottom w:val="0"/>
          <w:divBdr>
            <w:top w:val="none" w:sz="0" w:space="0" w:color="auto"/>
            <w:left w:val="none" w:sz="0" w:space="0" w:color="auto"/>
            <w:bottom w:val="none" w:sz="0" w:space="0" w:color="auto"/>
            <w:right w:val="none" w:sz="0" w:space="0" w:color="auto"/>
          </w:divBdr>
        </w:div>
        <w:div w:id="1331832444">
          <w:marLeft w:val="480"/>
          <w:marRight w:val="0"/>
          <w:marTop w:val="0"/>
          <w:marBottom w:val="0"/>
          <w:divBdr>
            <w:top w:val="none" w:sz="0" w:space="0" w:color="auto"/>
            <w:left w:val="none" w:sz="0" w:space="0" w:color="auto"/>
            <w:bottom w:val="none" w:sz="0" w:space="0" w:color="auto"/>
            <w:right w:val="none" w:sz="0" w:space="0" w:color="auto"/>
          </w:divBdr>
        </w:div>
        <w:div w:id="53243322">
          <w:marLeft w:val="480"/>
          <w:marRight w:val="0"/>
          <w:marTop w:val="0"/>
          <w:marBottom w:val="0"/>
          <w:divBdr>
            <w:top w:val="none" w:sz="0" w:space="0" w:color="auto"/>
            <w:left w:val="none" w:sz="0" w:space="0" w:color="auto"/>
            <w:bottom w:val="none" w:sz="0" w:space="0" w:color="auto"/>
            <w:right w:val="none" w:sz="0" w:space="0" w:color="auto"/>
          </w:divBdr>
        </w:div>
        <w:div w:id="611785164">
          <w:marLeft w:val="480"/>
          <w:marRight w:val="0"/>
          <w:marTop w:val="0"/>
          <w:marBottom w:val="0"/>
          <w:divBdr>
            <w:top w:val="none" w:sz="0" w:space="0" w:color="auto"/>
            <w:left w:val="none" w:sz="0" w:space="0" w:color="auto"/>
            <w:bottom w:val="none" w:sz="0" w:space="0" w:color="auto"/>
            <w:right w:val="none" w:sz="0" w:space="0" w:color="auto"/>
          </w:divBdr>
        </w:div>
        <w:div w:id="783621903">
          <w:marLeft w:val="480"/>
          <w:marRight w:val="0"/>
          <w:marTop w:val="0"/>
          <w:marBottom w:val="0"/>
          <w:divBdr>
            <w:top w:val="none" w:sz="0" w:space="0" w:color="auto"/>
            <w:left w:val="none" w:sz="0" w:space="0" w:color="auto"/>
            <w:bottom w:val="none" w:sz="0" w:space="0" w:color="auto"/>
            <w:right w:val="none" w:sz="0" w:space="0" w:color="auto"/>
          </w:divBdr>
        </w:div>
        <w:div w:id="567963547">
          <w:marLeft w:val="480"/>
          <w:marRight w:val="0"/>
          <w:marTop w:val="0"/>
          <w:marBottom w:val="0"/>
          <w:divBdr>
            <w:top w:val="none" w:sz="0" w:space="0" w:color="auto"/>
            <w:left w:val="none" w:sz="0" w:space="0" w:color="auto"/>
            <w:bottom w:val="none" w:sz="0" w:space="0" w:color="auto"/>
            <w:right w:val="none" w:sz="0" w:space="0" w:color="auto"/>
          </w:divBdr>
        </w:div>
        <w:div w:id="1148979286">
          <w:marLeft w:val="480"/>
          <w:marRight w:val="0"/>
          <w:marTop w:val="0"/>
          <w:marBottom w:val="0"/>
          <w:divBdr>
            <w:top w:val="none" w:sz="0" w:space="0" w:color="auto"/>
            <w:left w:val="none" w:sz="0" w:space="0" w:color="auto"/>
            <w:bottom w:val="none" w:sz="0" w:space="0" w:color="auto"/>
            <w:right w:val="none" w:sz="0" w:space="0" w:color="auto"/>
          </w:divBdr>
        </w:div>
        <w:div w:id="1356925396">
          <w:marLeft w:val="480"/>
          <w:marRight w:val="0"/>
          <w:marTop w:val="0"/>
          <w:marBottom w:val="0"/>
          <w:divBdr>
            <w:top w:val="none" w:sz="0" w:space="0" w:color="auto"/>
            <w:left w:val="none" w:sz="0" w:space="0" w:color="auto"/>
            <w:bottom w:val="none" w:sz="0" w:space="0" w:color="auto"/>
            <w:right w:val="none" w:sz="0" w:space="0" w:color="auto"/>
          </w:divBdr>
        </w:div>
        <w:div w:id="549651843">
          <w:marLeft w:val="480"/>
          <w:marRight w:val="0"/>
          <w:marTop w:val="0"/>
          <w:marBottom w:val="0"/>
          <w:divBdr>
            <w:top w:val="none" w:sz="0" w:space="0" w:color="auto"/>
            <w:left w:val="none" w:sz="0" w:space="0" w:color="auto"/>
            <w:bottom w:val="none" w:sz="0" w:space="0" w:color="auto"/>
            <w:right w:val="none" w:sz="0" w:space="0" w:color="auto"/>
          </w:divBdr>
        </w:div>
        <w:div w:id="62795432">
          <w:marLeft w:val="480"/>
          <w:marRight w:val="0"/>
          <w:marTop w:val="0"/>
          <w:marBottom w:val="0"/>
          <w:divBdr>
            <w:top w:val="none" w:sz="0" w:space="0" w:color="auto"/>
            <w:left w:val="none" w:sz="0" w:space="0" w:color="auto"/>
            <w:bottom w:val="none" w:sz="0" w:space="0" w:color="auto"/>
            <w:right w:val="none" w:sz="0" w:space="0" w:color="auto"/>
          </w:divBdr>
        </w:div>
        <w:div w:id="1953660179">
          <w:marLeft w:val="480"/>
          <w:marRight w:val="0"/>
          <w:marTop w:val="0"/>
          <w:marBottom w:val="0"/>
          <w:divBdr>
            <w:top w:val="none" w:sz="0" w:space="0" w:color="auto"/>
            <w:left w:val="none" w:sz="0" w:space="0" w:color="auto"/>
            <w:bottom w:val="none" w:sz="0" w:space="0" w:color="auto"/>
            <w:right w:val="none" w:sz="0" w:space="0" w:color="auto"/>
          </w:divBdr>
        </w:div>
        <w:div w:id="1682510545">
          <w:marLeft w:val="480"/>
          <w:marRight w:val="0"/>
          <w:marTop w:val="0"/>
          <w:marBottom w:val="0"/>
          <w:divBdr>
            <w:top w:val="none" w:sz="0" w:space="0" w:color="auto"/>
            <w:left w:val="none" w:sz="0" w:space="0" w:color="auto"/>
            <w:bottom w:val="none" w:sz="0" w:space="0" w:color="auto"/>
            <w:right w:val="none" w:sz="0" w:space="0" w:color="auto"/>
          </w:divBdr>
        </w:div>
        <w:div w:id="1747877690">
          <w:marLeft w:val="480"/>
          <w:marRight w:val="0"/>
          <w:marTop w:val="0"/>
          <w:marBottom w:val="0"/>
          <w:divBdr>
            <w:top w:val="none" w:sz="0" w:space="0" w:color="auto"/>
            <w:left w:val="none" w:sz="0" w:space="0" w:color="auto"/>
            <w:bottom w:val="none" w:sz="0" w:space="0" w:color="auto"/>
            <w:right w:val="none" w:sz="0" w:space="0" w:color="auto"/>
          </w:divBdr>
        </w:div>
        <w:div w:id="2065450423">
          <w:marLeft w:val="480"/>
          <w:marRight w:val="0"/>
          <w:marTop w:val="0"/>
          <w:marBottom w:val="0"/>
          <w:divBdr>
            <w:top w:val="none" w:sz="0" w:space="0" w:color="auto"/>
            <w:left w:val="none" w:sz="0" w:space="0" w:color="auto"/>
            <w:bottom w:val="none" w:sz="0" w:space="0" w:color="auto"/>
            <w:right w:val="none" w:sz="0" w:space="0" w:color="auto"/>
          </w:divBdr>
        </w:div>
        <w:div w:id="477069035">
          <w:marLeft w:val="480"/>
          <w:marRight w:val="0"/>
          <w:marTop w:val="0"/>
          <w:marBottom w:val="0"/>
          <w:divBdr>
            <w:top w:val="none" w:sz="0" w:space="0" w:color="auto"/>
            <w:left w:val="none" w:sz="0" w:space="0" w:color="auto"/>
            <w:bottom w:val="none" w:sz="0" w:space="0" w:color="auto"/>
            <w:right w:val="none" w:sz="0" w:space="0" w:color="auto"/>
          </w:divBdr>
        </w:div>
        <w:div w:id="972297486">
          <w:marLeft w:val="480"/>
          <w:marRight w:val="0"/>
          <w:marTop w:val="0"/>
          <w:marBottom w:val="0"/>
          <w:divBdr>
            <w:top w:val="none" w:sz="0" w:space="0" w:color="auto"/>
            <w:left w:val="none" w:sz="0" w:space="0" w:color="auto"/>
            <w:bottom w:val="none" w:sz="0" w:space="0" w:color="auto"/>
            <w:right w:val="none" w:sz="0" w:space="0" w:color="auto"/>
          </w:divBdr>
        </w:div>
        <w:div w:id="1147434868">
          <w:marLeft w:val="480"/>
          <w:marRight w:val="0"/>
          <w:marTop w:val="0"/>
          <w:marBottom w:val="0"/>
          <w:divBdr>
            <w:top w:val="none" w:sz="0" w:space="0" w:color="auto"/>
            <w:left w:val="none" w:sz="0" w:space="0" w:color="auto"/>
            <w:bottom w:val="none" w:sz="0" w:space="0" w:color="auto"/>
            <w:right w:val="none" w:sz="0" w:space="0" w:color="auto"/>
          </w:divBdr>
        </w:div>
        <w:div w:id="1165899872">
          <w:marLeft w:val="480"/>
          <w:marRight w:val="0"/>
          <w:marTop w:val="0"/>
          <w:marBottom w:val="0"/>
          <w:divBdr>
            <w:top w:val="none" w:sz="0" w:space="0" w:color="auto"/>
            <w:left w:val="none" w:sz="0" w:space="0" w:color="auto"/>
            <w:bottom w:val="none" w:sz="0" w:space="0" w:color="auto"/>
            <w:right w:val="none" w:sz="0" w:space="0" w:color="auto"/>
          </w:divBdr>
        </w:div>
        <w:div w:id="1319335964">
          <w:marLeft w:val="480"/>
          <w:marRight w:val="0"/>
          <w:marTop w:val="0"/>
          <w:marBottom w:val="0"/>
          <w:divBdr>
            <w:top w:val="none" w:sz="0" w:space="0" w:color="auto"/>
            <w:left w:val="none" w:sz="0" w:space="0" w:color="auto"/>
            <w:bottom w:val="none" w:sz="0" w:space="0" w:color="auto"/>
            <w:right w:val="none" w:sz="0" w:space="0" w:color="auto"/>
          </w:divBdr>
        </w:div>
        <w:div w:id="54208829">
          <w:marLeft w:val="480"/>
          <w:marRight w:val="0"/>
          <w:marTop w:val="0"/>
          <w:marBottom w:val="0"/>
          <w:divBdr>
            <w:top w:val="none" w:sz="0" w:space="0" w:color="auto"/>
            <w:left w:val="none" w:sz="0" w:space="0" w:color="auto"/>
            <w:bottom w:val="none" w:sz="0" w:space="0" w:color="auto"/>
            <w:right w:val="none" w:sz="0" w:space="0" w:color="auto"/>
          </w:divBdr>
        </w:div>
        <w:div w:id="262107660">
          <w:marLeft w:val="480"/>
          <w:marRight w:val="0"/>
          <w:marTop w:val="0"/>
          <w:marBottom w:val="0"/>
          <w:divBdr>
            <w:top w:val="none" w:sz="0" w:space="0" w:color="auto"/>
            <w:left w:val="none" w:sz="0" w:space="0" w:color="auto"/>
            <w:bottom w:val="none" w:sz="0" w:space="0" w:color="auto"/>
            <w:right w:val="none" w:sz="0" w:space="0" w:color="auto"/>
          </w:divBdr>
        </w:div>
        <w:div w:id="1892577387">
          <w:marLeft w:val="480"/>
          <w:marRight w:val="0"/>
          <w:marTop w:val="0"/>
          <w:marBottom w:val="0"/>
          <w:divBdr>
            <w:top w:val="none" w:sz="0" w:space="0" w:color="auto"/>
            <w:left w:val="none" w:sz="0" w:space="0" w:color="auto"/>
            <w:bottom w:val="none" w:sz="0" w:space="0" w:color="auto"/>
            <w:right w:val="none" w:sz="0" w:space="0" w:color="auto"/>
          </w:divBdr>
        </w:div>
        <w:div w:id="1804037594">
          <w:marLeft w:val="480"/>
          <w:marRight w:val="0"/>
          <w:marTop w:val="0"/>
          <w:marBottom w:val="0"/>
          <w:divBdr>
            <w:top w:val="none" w:sz="0" w:space="0" w:color="auto"/>
            <w:left w:val="none" w:sz="0" w:space="0" w:color="auto"/>
            <w:bottom w:val="none" w:sz="0" w:space="0" w:color="auto"/>
            <w:right w:val="none" w:sz="0" w:space="0" w:color="auto"/>
          </w:divBdr>
        </w:div>
        <w:div w:id="1514152620">
          <w:marLeft w:val="480"/>
          <w:marRight w:val="0"/>
          <w:marTop w:val="0"/>
          <w:marBottom w:val="0"/>
          <w:divBdr>
            <w:top w:val="none" w:sz="0" w:space="0" w:color="auto"/>
            <w:left w:val="none" w:sz="0" w:space="0" w:color="auto"/>
            <w:bottom w:val="none" w:sz="0" w:space="0" w:color="auto"/>
            <w:right w:val="none" w:sz="0" w:space="0" w:color="auto"/>
          </w:divBdr>
        </w:div>
        <w:div w:id="583733525">
          <w:marLeft w:val="480"/>
          <w:marRight w:val="0"/>
          <w:marTop w:val="0"/>
          <w:marBottom w:val="0"/>
          <w:divBdr>
            <w:top w:val="none" w:sz="0" w:space="0" w:color="auto"/>
            <w:left w:val="none" w:sz="0" w:space="0" w:color="auto"/>
            <w:bottom w:val="none" w:sz="0" w:space="0" w:color="auto"/>
            <w:right w:val="none" w:sz="0" w:space="0" w:color="auto"/>
          </w:divBdr>
        </w:div>
        <w:div w:id="1852799091">
          <w:marLeft w:val="480"/>
          <w:marRight w:val="0"/>
          <w:marTop w:val="0"/>
          <w:marBottom w:val="0"/>
          <w:divBdr>
            <w:top w:val="none" w:sz="0" w:space="0" w:color="auto"/>
            <w:left w:val="none" w:sz="0" w:space="0" w:color="auto"/>
            <w:bottom w:val="none" w:sz="0" w:space="0" w:color="auto"/>
            <w:right w:val="none" w:sz="0" w:space="0" w:color="auto"/>
          </w:divBdr>
        </w:div>
        <w:div w:id="2028632359">
          <w:marLeft w:val="480"/>
          <w:marRight w:val="0"/>
          <w:marTop w:val="0"/>
          <w:marBottom w:val="0"/>
          <w:divBdr>
            <w:top w:val="none" w:sz="0" w:space="0" w:color="auto"/>
            <w:left w:val="none" w:sz="0" w:space="0" w:color="auto"/>
            <w:bottom w:val="none" w:sz="0" w:space="0" w:color="auto"/>
            <w:right w:val="none" w:sz="0" w:space="0" w:color="auto"/>
          </w:divBdr>
        </w:div>
        <w:div w:id="1880048964">
          <w:marLeft w:val="480"/>
          <w:marRight w:val="0"/>
          <w:marTop w:val="0"/>
          <w:marBottom w:val="0"/>
          <w:divBdr>
            <w:top w:val="none" w:sz="0" w:space="0" w:color="auto"/>
            <w:left w:val="none" w:sz="0" w:space="0" w:color="auto"/>
            <w:bottom w:val="none" w:sz="0" w:space="0" w:color="auto"/>
            <w:right w:val="none" w:sz="0" w:space="0" w:color="auto"/>
          </w:divBdr>
        </w:div>
        <w:div w:id="1811359298">
          <w:marLeft w:val="480"/>
          <w:marRight w:val="0"/>
          <w:marTop w:val="0"/>
          <w:marBottom w:val="0"/>
          <w:divBdr>
            <w:top w:val="none" w:sz="0" w:space="0" w:color="auto"/>
            <w:left w:val="none" w:sz="0" w:space="0" w:color="auto"/>
            <w:bottom w:val="none" w:sz="0" w:space="0" w:color="auto"/>
            <w:right w:val="none" w:sz="0" w:space="0" w:color="auto"/>
          </w:divBdr>
        </w:div>
        <w:div w:id="1463427399">
          <w:marLeft w:val="480"/>
          <w:marRight w:val="0"/>
          <w:marTop w:val="0"/>
          <w:marBottom w:val="0"/>
          <w:divBdr>
            <w:top w:val="none" w:sz="0" w:space="0" w:color="auto"/>
            <w:left w:val="none" w:sz="0" w:space="0" w:color="auto"/>
            <w:bottom w:val="none" w:sz="0" w:space="0" w:color="auto"/>
            <w:right w:val="none" w:sz="0" w:space="0" w:color="auto"/>
          </w:divBdr>
        </w:div>
        <w:div w:id="632442969">
          <w:marLeft w:val="480"/>
          <w:marRight w:val="0"/>
          <w:marTop w:val="0"/>
          <w:marBottom w:val="0"/>
          <w:divBdr>
            <w:top w:val="none" w:sz="0" w:space="0" w:color="auto"/>
            <w:left w:val="none" w:sz="0" w:space="0" w:color="auto"/>
            <w:bottom w:val="none" w:sz="0" w:space="0" w:color="auto"/>
            <w:right w:val="none" w:sz="0" w:space="0" w:color="auto"/>
          </w:divBdr>
        </w:div>
        <w:div w:id="1973093928">
          <w:marLeft w:val="480"/>
          <w:marRight w:val="0"/>
          <w:marTop w:val="0"/>
          <w:marBottom w:val="0"/>
          <w:divBdr>
            <w:top w:val="none" w:sz="0" w:space="0" w:color="auto"/>
            <w:left w:val="none" w:sz="0" w:space="0" w:color="auto"/>
            <w:bottom w:val="none" w:sz="0" w:space="0" w:color="auto"/>
            <w:right w:val="none" w:sz="0" w:space="0" w:color="auto"/>
          </w:divBdr>
        </w:div>
      </w:divsChild>
    </w:div>
    <w:div w:id="1097361120">
      <w:bodyDiv w:val="1"/>
      <w:marLeft w:val="0"/>
      <w:marRight w:val="0"/>
      <w:marTop w:val="0"/>
      <w:marBottom w:val="0"/>
      <w:divBdr>
        <w:top w:val="none" w:sz="0" w:space="0" w:color="auto"/>
        <w:left w:val="none" w:sz="0" w:space="0" w:color="auto"/>
        <w:bottom w:val="none" w:sz="0" w:space="0" w:color="auto"/>
        <w:right w:val="none" w:sz="0" w:space="0" w:color="auto"/>
      </w:divBdr>
    </w:div>
    <w:div w:id="1097361133">
      <w:bodyDiv w:val="1"/>
      <w:marLeft w:val="0"/>
      <w:marRight w:val="0"/>
      <w:marTop w:val="0"/>
      <w:marBottom w:val="0"/>
      <w:divBdr>
        <w:top w:val="none" w:sz="0" w:space="0" w:color="auto"/>
        <w:left w:val="none" w:sz="0" w:space="0" w:color="auto"/>
        <w:bottom w:val="none" w:sz="0" w:space="0" w:color="auto"/>
        <w:right w:val="none" w:sz="0" w:space="0" w:color="auto"/>
      </w:divBdr>
    </w:div>
    <w:div w:id="1097991959">
      <w:bodyDiv w:val="1"/>
      <w:marLeft w:val="0"/>
      <w:marRight w:val="0"/>
      <w:marTop w:val="0"/>
      <w:marBottom w:val="0"/>
      <w:divBdr>
        <w:top w:val="none" w:sz="0" w:space="0" w:color="auto"/>
        <w:left w:val="none" w:sz="0" w:space="0" w:color="auto"/>
        <w:bottom w:val="none" w:sz="0" w:space="0" w:color="auto"/>
        <w:right w:val="none" w:sz="0" w:space="0" w:color="auto"/>
      </w:divBdr>
    </w:div>
    <w:div w:id="1098140576">
      <w:bodyDiv w:val="1"/>
      <w:marLeft w:val="0"/>
      <w:marRight w:val="0"/>
      <w:marTop w:val="0"/>
      <w:marBottom w:val="0"/>
      <w:divBdr>
        <w:top w:val="none" w:sz="0" w:space="0" w:color="auto"/>
        <w:left w:val="none" w:sz="0" w:space="0" w:color="auto"/>
        <w:bottom w:val="none" w:sz="0" w:space="0" w:color="auto"/>
        <w:right w:val="none" w:sz="0" w:space="0" w:color="auto"/>
      </w:divBdr>
    </w:div>
    <w:div w:id="1098598627">
      <w:bodyDiv w:val="1"/>
      <w:marLeft w:val="0"/>
      <w:marRight w:val="0"/>
      <w:marTop w:val="0"/>
      <w:marBottom w:val="0"/>
      <w:divBdr>
        <w:top w:val="none" w:sz="0" w:space="0" w:color="auto"/>
        <w:left w:val="none" w:sz="0" w:space="0" w:color="auto"/>
        <w:bottom w:val="none" w:sz="0" w:space="0" w:color="auto"/>
        <w:right w:val="none" w:sz="0" w:space="0" w:color="auto"/>
      </w:divBdr>
    </w:div>
    <w:div w:id="1098721598">
      <w:bodyDiv w:val="1"/>
      <w:marLeft w:val="0"/>
      <w:marRight w:val="0"/>
      <w:marTop w:val="0"/>
      <w:marBottom w:val="0"/>
      <w:divBdr>
        <w:top w:val="none" w:sz="0" w:space="0" w:color="auto"/>
        <w:left w:val="none" w:sz="0" w:space="0" w:color="auto"/>
        <w:bottom w:val="none" w:sz="0" w:space="0" w:color="auto"/>
        <w:right w:val="none" w:sz="0" w:space="0" w:color="auto"/>
      </w:divBdr>
    </w:div>
    <w:div w:id="1099064610">
      <w:bodyDiv w:val="1"/>
      <w:marLeft w:val="0"/>
      <w:marRight w:val="0"/>
      <w:marTop w:val="0"/>
      <w:marBottom w:val="0"/>
      <w:divBdr>
        <w:top w:val="none" w:sz="0" w:space="0" w:color="auto"/>
        <w:left w:val="none" w:sz="0" w:space="0" w:color="auto"/>
        <w:bottom w:val="none" w:sz="0" w:space="0" w:color="auto"/>
        <w:right w:val="none" w:sz="0" w:space="0" w:color="auto"/>
      </w:divBdr>
    </w:div>
    <w:div w:id="1099176424">
      <w:bodyDiv w:val="1"/>
      <w:marLeft w:val="0"/>
      <w:marRight w:val="0"/>
      <w:marTop w:val="0"/>
      <w:marBottom w:val="0"/>
      <w:divBdr>
        <w:top w:val="none" w:sz="0" w:space="0" w:color="auto"/>
        <w:left w:val="none" w:sz="0" w:space="0" w:color="auto"/>
        <w:bottom w:val="none" w:sz="0" w:space="0" w:color="auto"/>
        <w:right w:val="none" w:sz="0" w:space="0" w:color="auto"/>
      </w:divBdr>
    </w:div>
    <w:div w:id="1099252605">
      <w:bodyDiv w:val="1"/>
      <w:marLeft w:val="0"/>
      <w:marRight w:val="0"/>
      <w:marTop w:val="0"/>
      <w:marBottom w:val="0"/>
      <w:divBdr>
        <w:top w:val="none" w:sz="0" w:space="0" w:color="auto"/>
        <w:left w:val="none" w:sz="0" w:space="0" w:color="auto"/>
        <w:bottom w:val="none" w:sz="0" w:space="0" w:color="auto"/>
        <w:right w:val="none" w:sz="0" w:space="0" w:color="auto"/>
      </w:divBdr>
    </w:div>
    <w:div w:id="1099370448">
      <w:bodyDiv w:val="1"/>
      <w:marLeft w:val="0"/>
      <w:marRight w:val="0"/>
      <w:marTop w:val="0"/>
      <w:marBottom w:val="0"/>
      <w:divBdr>
        <w:top w:val="none" w:sz="0" w:space="0" w:color="auto"/>
        <w:left w:val="none" w:sz="0" w:space="0" w:color="auto"/>
        <w:bottom w:val="none" w:sz="0" w:space="0" w:color="auto"/>
        <w:right w:val="none" w:sz="0" w:space="0" w:color="auto"/>
      </w:divBdr>
    </w:div>
    <w:div w:id="1099372636">
      <w:bodyDiv w:val="1"/>
      <w:marLeft w:val="0"/>
      <w:marRight w:val="0"/>
      <w:marTop w:val="0"/>
      <w:marBottom w:val="0"/>
      <w:divBdr>
        <w:top w:val="none" w:sz="0" w:space="0" w:color="auto"/>
        <w:left w:val="none" w:sz="0" w:space="0" w:color="auto"/>
        <w:bottom w:val="none" w:sz="0" w:space="0" w:color="auto"/>
        <w:right w:val="none" w:sz="0" w:space="0" w:color="auto"/>
      </w:divBdr>
    </w:div>
    <w:div w:id="1099568052">
      <w:bodyDiv w:val="1"/>
      <w:marLeft w:val="0"/>
      <w:marRight w:val="0"/>
      <w:marTop w:val="0"/>
      <w:marBottom w:val="0"/>
      <w:divBdr>
        <w:top w:val="none" w:sz="0" w:space="0" w:color="auto"/>
        <w:left w:val="none" w:sz="0" w:space="0" w:color="auto"/>
        <w:bottom w:val="none" w:sz="0" w:space="0" w:color="auto"/>
        <w:right w:val="none" w:sz="0" w:space="0" w:color="auto"/>
      </w:divBdr>
    </w:div>
    <w:div w:id="1099715124">
      <w:bodyDiv w:val="1"/>
      <w:marLeft w:val="0"/>
      <w:marRight w:val="0"/>
      <w:marTop w:val="0"/>
      <w:marBottom w:val="0"/>
      <w:divBdr>
        <w:top w:val="none" w:sz="0" w:space="0" w:color="auto"/>
        <w:left w:val="none" w:sz="0" w:space="0" w:color="auto"/>
        <w:bottom w:val="none" w:sz="0" w:space="0" w:color="auto"/>
        <w:right w:val="none" w:sz="0" w:space="0" w:color="auto"/>
      </w:divBdr>
    </w:div>
    <w:div w:id="1099907201">
      <w:bodyDiv w:val="1"/>
      <w:marLeft w:val="0"/>
      <w:marRight w:val="0"/>
      <w:marTop w:val="0"/>
      <w:marBottom w:val="0"/>
      <w:divBdr>
        <w:top w:val="none" w:sz="0" w:space="0" w:color="auto"/>
        <w:left w:val="none" w:sz="0" w:space="0" w:color="auto"/>
        <w:bottom w:val="none" w:sz="0" w:space="0" w:color="auto"/>
        <w:right w:val="none" w:sz="0" w:space="0" w:color="auto"/>
      </w:divBdr>
    </w:div>
    <w:div w:id="1100494267">
      <w:bodyDiv w:val="1"/>
      <w:marLeft w:val="0"/>
      <w:marRight w:val="0"/>
      <w:marTop w:val="0"/>
      <w:marBottom w:val="0"/>
      <w:divBdr>
        <w:top w:val="none" w:sz="0" w:space="0" w:color="auto"/>
        <w:left w:val="none" w:sz="0" w:space="0" w:color="auto"/>
        <w:bottom w:val="none" w:sz="0" w:space="0" w:color="auto"/>
        <w:right w:val="none" w:sz="0" w:space="0" w:color="auto"/>
      </w:divBdr>
    </w:div>
    <w:div w:id="1100837770">
      <w:bodyDiv w:val="1"/>
      <w:marLeft w:val="0"/>
      <w:marRight w:val="0"/>
      <w:marTop w:val="0"/>
      <w:marBottom w:val="0"/>
      <w:divBdr>
        <w:top w:val="none" w:sz="0" w:space="0" w:color="auto"/>
        <w:left w:val="none" w:sz="0" w:space="0" w:color="auto"/>
        <w:bottom w:val="none" w:sz="0" w:space="0" w:color="auto"/>
        <w:right w:val="none" w:sz="0" w:space="0" w:color="auto"/>
      </w:divBdr>
    </w:div>
    <w:div w:id="1100879552">
      <w:bodyDiv w:val="1"/>
      <w:marLeft w:val="0"/>
      <w:marRight w:val="0"/>
      <w:marTop w:val="0"/>
      <w:marBottom w:val="0"/>
      <w:divBdr>
        <w:top w:val="none" w:sz="0" w:space="0" w:color="auto"/>
        <w:left w:val="none" w:sz="0" w:space="0" w:color="auto"/>
        <w:bottom w:val="none" w:sz="0" w:space="0" w:color="auto"/>
        <w:right w:val="none" w:sz="0" w:space="0" w:color="auto"/>
      </w:divBdr>
    </w:div>
    <w:div w:id="1100956454">
      <w:bodyDiv w:val="1"/>
      <w:marLeft w:val="0"/>
      <w:marRight w:val="0"/>
      <w:marTop w:val="0"/>
      <w:marBottom w:val="0"/>
      <w:divBdr>
        <w:top w:val="none" w:sz="0" w:space="0" w:color="auto"/>
        <w:left w:val="none" w:sz="0" w:space="0" w:color="auto"/>
        <w:bottom w:val="none" w:sz="0" w:space="0" w:color="auto"/>
        <w:right w:val="none" w:sz="0" w:space="0" w:color="auto"/>
      </w:divBdr>
    </w:div>
    <w:div w:id="1101220114">
      <w:bodyDiv w:val="1"/>
      <w:marLeft w:val="0"/>
      <w:marRight w:val="0"/>
      <w:marTop w:val="0"/>
      <w:marBottom w:val="0"/>
      <w:divBdr>
        <w:top w:val="none" w:sz="0" w:space="0" w:color="auto"/>
        <w:left w:val="none" w:sz="0" w:space="0" w:color="auto"/>
        <w:bottom w:val="none" w:sz="0" w:space="0" w:color="auto"/>
        <w:right w:val="none" w:sz="0" w:space="0" w:color="auto"/>
      </w:divBdr>
    </w:div>
    <w:div w:id="1101609347">
      <w:bodyDiv w:val="1"/>
      <w:marLeft w:val="0"/>
      <w:marRight w:val="0"/>
      <w:marTop w:val="0"/>
      <w:marBottom w:val="0"/>
      <w:divBdr>
        <w:top w:val="none" w:sz="0" w:space="0" w:color="auto"/>
        <w:left w:val="none" w:sz="0" w:space="0" w:color="auto"/>
        <w:bottom w:val="none" w:sz="0" w:space="0" w:color="auto"/>
        <w:right w:val="none" w:sz="0" w:space="0" w:color="auto"/>
      </w:divBdr>
    </w:div>
    <w:div w:id="1102216357">
      <w:bodyDiv w:val="1"/>
      <w:marLeft w:val="0"/>
      <w:marRight w:val="0"/>
      <w:marTop w:val="0"/>
      <w:marBottom w:val="0"/>
      <w:divBdr>
        <w:top w:val="none" w:sz="0" w:space="0" w:color="auto"/>
        <w:left w:val="none" w:sz="0" w:space="0" w:color="auto"/>
        <w:bottom w:val="none" w:sz="0" w:space="0" w:color="auto"/>
        <w:right w:val="none" w:sz="0" w:space="0" w:color="auto"/>
      </w:divBdr>
    </w:div>
    <w:div w:id="1102263921">
      <w:bodyDiv w:val="1"/>
      <w:marLeft w:val="0"/>
      <w:marRight w:val="0"/>
      <w:marTop w:val="0"/>
      <w:marBottom w:val="0"/>
      <w:divBdr>
        <w:top w:val="none" w:sz="0" w:space="0" w:color="auto"/>
        <w:left w:val="none" w:sz="0" w:space="0" w:color="auto"/>
        <w:bottom w:val="none" w:sz="0" w:space="0" w:color="auto"/>
        <w:right w:val="none" w:sz="0" w:space="0" w:color="auto"/>
      </w:divBdr>
    </w:div>
    <w:div w:id="1102532119">
      <w:bodyDiv w:val="1"/>
      <w:marLeft w:val="0"/>
      <w:marRight w:val="0"/>
      <w:marTop w:val="0"/>
      <w:marBottom w:val="0"/>
      <w:divBdr>
        <w:top w:val="none" w:sz="0" w:space="0" w:color="auto"/>
        <w:left w:val="none" w:sz="0" w:space="0" w:color="auto"/>
        <w:bottom w:val="none" w:sz="0" w:space="0" w:color="auto"/>
        <w:right w:val="none" w:sz="0" w:space="0" w:color="auto"/>
      </w:divBdr>
    </w:div>
    <w:div w:id="1102988719">
      <w:bodyDiv w:val="1"/>
      <w:marLeft w:val="0"/>
      <w:marRight w:val="0"/>
      <w:marTop w:val="0"/>
      <w:marBottom w:val="0"/>
      <w:divBdr>
        <w:top w:val="none" w:sz="0" w:space="0" w:color="auto"/>
        <w:left w:val="none" w:sz="0" w:space="0" w:color="auto"/>
        <w:bottom w:val="none" w:sz="0" w:space="0" w:color="auto"/>
        <w:right w:val="none" w:sz="0" w:space="0" w:color="auto"/>
      </w:divBdr>
    </w:div>
    <w:div w:id="1103258478">
      <w:bodyDiv w:val="1"/>
      <w:marLeft w:val="0"/>
      <w:marRight w:val="0"/>
      <w:marTop w:val="0"/>
      <w:marBottom w:val="0"/>
      <w:divBdr>
        <w:top w:val="none" w:sz="0" w:space="0" w:color="auto"/>
        <w:left w:val="none" w:sz="0" w:space="0" w:color="auto"/>
        <w:bottom w:val="none" w:sz="0" w:space="0" w:color="auto"/>
        <w:right w:val="none" w:sz="0" w:space="0" w:color="auto"/>
      </w:divBdr>
    </w:div>
    <w:div w:id="1103378331">
      <w:bodyDiv w:val="1"/>
      <w:marLeft w:val="0"/>
      <w:marRight w:val="0"/>
      <w:marTop w:val="0"/>
      <w:marBottom w:val="0"/>
      <w:divBdr>
        <w:top w:val="none" w:sz="0" w:space="0" w:color="auto"/>
        <w:left w:val="none" w:sz="0" w:space="0" w:color="auto"/>
        <w:bottom w:val="none" w:sz="0" w:space="0" w:color="auto"/>
        <w:right w:val="none" w:sz="0" w:space="0" w:color="auto"/>
      </w:divBdr>
    </w:div>
    <w:div w:id="1103763351">
      <w:bodyDiv w:val="1"/>
      <w:marLeft w:val="0"/>
      <w:marRight w:val="0"/>
      <w:marTop w:val="0"/>
      <w:marBottom w:val="0"/>
      <w:divBdr>
        <w:top w:val="none" w:sz="0" w:space="0" w:color="auto"/>
        <w:left w:val="none" w:sz="0" w:space="0" w:color="auto"/>
        <w:bottom w:val="none" w:sz="0" w:space="0" w:color="auto"/>
        <w:right w:val="none" w:sz="0" w:space="0" w:color="auto"/>
      </w:divBdr>
    </w:div>
    <w:div w:id="1104035246">
      <w:bodyDiv w:val="1"/>
      <w:marLeft w:val="0"/>
      <w:marRight w:val="0"/>
      <w:marTop w:val="0"/>
      <w:marBottom w:val="0"/>
      <w:divBdr>
        <w:top w:val="none" w:sz="0" w:space="0" w:color="auto"/>
        <w:left w:val="none" w:sz="0" w:space="0" w:color="auto"/>
        <w:bottom w:val="none" w:sz="0" w:space="0" w:color="auto"/>
        <w:right w:val="none" w:sz="0" w:space="0" w:color="auto"/>
      </w:divBdr>
    </w:div>
    <w:div w:id="1104156398">
      <w:bodyDiv w:val="1"/>
      <w:marLeft w:val="0"/>
      <w:marRight w:val="0"/>
      <w:marTop w:val="0"/>
      <w:marBottom w:val="0"/>
      <w:divBdr>
        <w:top w:val="none" w:sz="0" w:space="0" w:color="auto"/>
        <w:left w:val="none" w:sz="0" w:space="0" w:color="auto"/>
        <w:bottom w:val="none" w:sz="0" w:space="0" w:color="auto"/>
        <w:right w:val="none" w:sz="0" w:space="0" w:color="auto"/>
      </w:divBdr>
    </w:div>
    <w:div w:id="1104231348">
      <w:bodyDiv w:val="1"/>
      <w:marLeft w:val="0"/>
      <w:marRight w:val="0"/>
      <w:marTop w:val="0"/>
      <w:marBottom w:val="0"/>
      <w:divBdr>
        <w:top w:val="none" w:sz="0" w:space="0" w:color="auto"/>
        <w:left w:val="none" w:sz="0" w:space="0" w:color="auto"/>
        <w:bottom w:val="none" w:sz="0" w:space="0" w:color="auto"/>
        <w:right w:val="none" w:sz="0" w:space="0" w:color="auto"/>
      </w:divBdr>
    </w:div>
    <w:div w:id="1104761283">
      <w:bodyDiv w:val="1"/>
      <w:marLeft w:val="0"/>
      <w:marRight w:val="0"/>
      <w:marTop w:val="0"/>
      <w:marBottom w:val="0"/>
      <w:divBdr>
        <w:top w:val="none" w:sz="0" w:space="0" w:color="auto"/>
        <w:left w:val="none" w:sz="0" w:space="0" w:color="auto"/>
        <w:bottom w:val="none" w:sz="0" w:space="0" w:color="auto"/>
        <w:right w:val="none" w:sz="0" w:space="0" w:color="auto"/>
      </w:divBdr>
    </w:div>
    <w:div w:id="1105072668">
      <w:bodyDiv w:val="1"/>
      <w:marLeft w:val="0"/>
      <w:marRight w:val="0"/>
      <w:marTop w:val="0"/>
      <w:marBottom w:val="0"/>
      <w:divBdr>
        <w:top w:val="none" w:sz="0" w:space="0" w:color="auto"/>
        <w:left w:val="none" w:sz="0" w:space="0" w:color="auto"/>
        <w:bottom w:val="none" w:sz="0" w:space="0" w:color="auto"/>
        <w:right w:val="none" w:sz="0" w:space="0" w:color="auto"/>
      </w:divBdr>
    </w:div>
    <w:div w:id="1105077004">
      <w:bodyDiv w:val="1"/>
      <w:marLeft w:val="0"/>
      <w:marRight w:val="0"/>
      <w:marTop w:val="0"/>
      <w:marBottom w:val="0"/>
      <w:divBdr>
        <w:top w:val="none" w:sz="0" w:space="0" w:color="auto"/>
        <w:left w:val="none" w:sz="0" w:space="0" w:color="auto"/>
        <w:bottom w:val="none" w:sz="0" w:space="0" w:color="auto"/>
        <w:right w:val="none" w:sz="0" w:space="0" w:color="auto"/>
      </w:divBdr>
      <w:divsChild>
        <w:div w:id="1927884171">
          <w:marLeft w:val="480"/>
          <w:marRight w:val="0"/>
          <w:marTop w:val="0"/>
          <w:marBottom w:val="0"/>
          <w:divBdr>
            <w:top w:val="none" w:sz="0" w:space="0" w:color="auto"/>
            <w:left w:val="none" w:sz="0" w:space="0" w:color="auto"/>
            <w:bottom w:val="none" w:sz="0" w:space="0" w:color="auto"/>
            <w:right w:val="none" w:sz="0" w:space="0" w:color="auto"/>
          </w:divBdr>
        </w:div>
        <w:div w:id="999162398">
          <w:marLeft w:val="480"/>
          <w:marRight w:val="0"/>
          <w:marTop w:val="0"/>
          <w:marBottom w:val="0"/>
          <w:divBdr>
            <w:top w:val="none" w:sz="0" w:space="0" w:color="auto"/>
            <w:left w:val="none" w:sz="0" w:space="0" w:color="auto"/>
            <w:bottom w:val="none" w:sz="0" w:space="0" w:color="auto"/>
            <w:right w:val="none" w:sz="0" w:space="0" w:color="auto"/>
          </w:divBdr>
        </w:div>
        <w:div w:id="985015516">
          <w:marLeft w:val="480"/>
          <w:marRight w:val="0"/>
          <w:marTop w:val="0"/>
          <w:marBottom w:val="0"/>
          <w:divBdr>
            <w:top w:val="none" w:sz="0" w:space="0" w:color="auto"/>
            <w:left w:val="none" w:sz="0" w:space="0" w:color="auto"/>
            <w:bottom w:val="none" w:sz="0" w:space="0" w:color="auto"/>
            <w:right w:val="none" w:sz="0" w:space="0" w:color="auto"/>
          </w:divBdr>
        </w:div>
        <w:div w:id="675037895">
          <w:marLeft w:val="480"/>
          <w:marRight w:val="0"/>
          <w:marTop w:val="0"/>
          <w:marBottom w:val="0"/>
          <w:divBdr>
            <w:top w:val="none" w:sz="0" w:space="0" w:color="auto"/>
            <w:left w:val="none" w:sz="0" w:space="0" w:color="auto"/>
            <w:bottom w:val="none" w:sz="0" w:space="0" w:color="auto"/>
            <w:right w:val="none" w:sz="0" w:space="0" w:color="auto"/>
          </w:divBdr>
        </w:div>
        <w:div w:id="1711147398">
          <w:marLeft w:val="480"/>
          <w:marRight w:val="0"/>
          <w:marTop w:val="0"/>
          <w:marBottom w:val="0"/>
          <w:divBdr>
            <w:top w:val="none" w:sz="0" w:space="0" w:color="auto"/>
            <w:left w:val="none" w:sz="0" w:space="0" w:color="auto"/>
            <w:bottom w:val="none" w:sz="0" w:space="0" w:color="auto"/>
            <w:right w:val="none" w:sz="0" w:space="0" w:color="auto"/>
          </w:divBdr>
        </w:div>
        <w:div w:id="1893154422">
          <w:marLeft w:val="480"/>
          <w:marRight w:val="0"/>
          <w:marTop w:val="0"/>
          <w:marBottom w:val="0"/>
          <w:divBdr>
            <w:top w:val="none" w:sz="0" w:space="0" w:color="auto"/>
            <w:left w:val="none" w:sz="0" w:space="0" w:color="auto"/>
            <w:bottom w:val="none" w:sz="0" w:space="0" w:color="auto"/>
            <w:right w:val="none" w:sz="0" w:space="0" w:color="auto"/>
          </w:divBdr>
        </w:div>
        <w:div w:id="1283532542">
          <w:marLeft w:val="480"/>
          <w:marRight w:val="0"/>
          <w:marTop w:val="0"/>
          <w:marBottom w:val="0"/>
          <w:divBdr>
            <w:top w:val="none" w:sz="0" w:space="0" w:color="auto"/>
            <w:left w:val="none" w:sz="0" w:space="0" w:color="auto"/>
            <w:bottom w:val="none" w:sz="0" w:space="0" w:color="auto"/>
            <w:right w:val="none" w:sz="0" w:space="0" w:color="auto"/>
          </w:divBdr>
        </w:div>
        <w:div w:id="1658683239">
          <w:marLeft w:val="480"/>
          <w:marRight w:val="0"/>
          <w:marTop w:val="0"/>
          <w:marBottom w:val="0"/>
          <w:divBdr>
            <w:top w:val="none" w:sz="0" w:space="0" w:color="auto"/>
            <w:left w:val="none" w:sz="0" w:space="0" w:color="auto"/>
            <w:bottom w:val="none" w:sz="0" w:space="0" w:color="auto"/>
            <w:right w:val="none" w:sz="0" w:space="0" w:color="auto"/>
          </w:divBdr>
        </w:div>
        <w:div w:id="990211417">
          <w:marLeft w:val="480"/>
          <w:marRight w:val="0"/>
          <w:marTop w:val="0"/>
          <w:marBottom w:val="0"/>
          <w:divBdr>
            <w:top w:val="none" w:sz="0" w:space="0" w:color="auto"/>
            <w:left w:val="none" w:sz="0" w:space="0" w:color="auto"/>
            <w:bottom w:val="none" w:sz="0" w:space="0" w:color="auto"/>
            <w:right w:val="none" w:sz="0" w:space="0" w:color="auto"/>
          </w:divBdr>
        </w:div>
        <w:div w:id="521093785">
          <w:marLeft w:val="480"/>
          <w:marRight w:val="0"/>
          <w:marTop w:val="0"/>
          <w:marBottom w:val="0"/>
          <w:divBdr>
            <w:top w:val="none" w:sz="0" w:space="0" w:color="auto"/>
            <w:left w:val="none" w:sz="0" w:space="0" w:color="auto"/>
            <w:bottom w:val="none" w:sz="0" w:space="0" w:color="auto"/>
            <w:right w:val="none" w:sz="0" w:space="0" w:color="auto"/>
          </w:divBdr>
        </w:div>
        <w:div w:id="286274817">
          <w:marLeft w:val="480"/>
          <w:marRight w:val="0"/>
          <w:marTop w:val="0"/>
          <w:marBottom w:val="0"/>
          <w:divBdr>
            <w:top w:val="none" w:sz="0" w:space="0" w:color="auto"/>
            <w:left w:val="none" w:sz="0" w:space="0" w:color="auto"/>
            <w:bottom w:val="none" w:sz="0" w:space="0" w:color="auto"/>
            <w:right w:val="none" w:sz="0" w:space="0" w:color="auto"/>
          </w:divBdr>
        </w:div>
        <w:div w:id="98373049">
          <w:marLeft w:val="480"/>
          <w:marRight w:val="0"/>
          <w:marTop w:val="0"/>
          <w:marBottom w:val="0"/>
          <w:divBdr>
            <w:top w:val="none" w:sz="0" w:space="0" w:color="auto"/>
            <w:left w:val="none" w:sz="0" w:space="0" w:color="auto"/>
            <w:bottom w:val="none" w:sz="0" w:space="0" w:color="auto"/>
            <w:right w:val="none" w:sz="0" w:space="0" w:color="auto"/>
          </w:divBdr>
        </w:div>
        <w:div w:id="81948451">
          <w:marLeft w:val="480"/>
          <w:marRight w:val="0"/>
          <w:marTop w:val="0"/>
          <w:marBottom w:val="0"/>
          <w:divBdr>
            <w:top w:val="none" w:sz="0" w:space="0" w:color="auto"/>
            <w:left w:val="none" w:sz="0" w:space="0" w:color="auto"/>
            <w:bottom w:val="none" w:sz="0" w:space="0" w:color="auto"/>
            <w:right w:val="none" w:sz="0" w:space="0" w:color="auto"/>
          </w:divBdr>
        </w:div>
        <w:div w:id="868490682">
          <w:marLeft w:val="480"/>
          <w:marRight w:val="0"/>
          <w:marTop w:val="0"/>
          <w:marBottom w:val="0"/>
          <w:divBdr>
            <w:top w:val="none" w:sz="0" w:space="0" w:color="auto"/>
            <w:left w:val="none" w:sz="0" w:space="0" w:color="auto"/>
            <w:bottom w:val="none" w:sz="0" w:space="0" w:color="auto"/>
            <w:right w:val="none" w:sz="0" w:space="0" w:color="auto"/>
          </w:divBdr>
        </w:div>
        <w:div w:id="204411725">
          <w:marLeft w:val="480"/>
          <w:marRight w:val="0"/>
          <w:marTop w:val="0"/>
          <w:marBottom w:val="0"/>
          <w:divBdr>
            <w:top w:val="none" w:sz="0" w:space="0" w:color="auto"/>
            <w:left w:val="none" w:sz="0" w:space="0" w:color="auto"/>
            <w:bottom w:val="none" w:sz="0" w:space="0" w:color="auto"/>
            <w:right w:val="none" w:sz="0" w:space="0" w:color="auto"/>
          </w:divBdr>
        </w:div>
        <w:div w:id="255334767">
          <w:marLeft w:val="480"/>
          <w:marRight w:val="0"/>
          <w:marTop w:val="0"/>
          <w:marBottom w:val="0"/>
          <w:divBdr>
            <w:top w:val="none" w:sz="0" w:space="0" w:color="auto"/>
            <w:left w:val="none" w:sz="0" w:space="0" w:color="auto"/>
            <w:bottom w:val="none" w:sz="0" w:space="0" w:color="auto"/>
            <w:right w:val="none" w:sz="0" w:space="0" w:color="auto"/>
          </w:divBdr>
        </w:div>
        <w:div w:id="974868522">
          <w:marLeft w:val="480"/>
          <w:marRight w:val="0"/>
          <w:marTop w:val="0"/>
          <w:marBottom w:val="0"/>
          <w:divBdr>
            <w:top w:val="none" w:sz="0" w:space="0" w:color="auto"/>
            <w:left w:val="none" w:sz="0" w:space="0" w:color="auto"/>
            <w:bottom w:val="none" w:sz="0" w:space="0" w:color="auto"/>
            <w:right w:val="none" w:sz="0" w:space="0" w:color="auto"/>
          </w:divBdr>
        </w:div>
        <w:div w:id="29376539">
          <w:marLeft w:val="480"/>
          <w:marRight w:val="0"/>
          <w:marTop w:val="0"/>
          <w:marBottom w:val="0"/>
          <w:divBdr>
            <w:top w:val="none" w:sz="0" w:space="0" w:color="auto"/>
            <w:left w:val="none" w:sz="0" w:space="0" w:color="auto"/>
            <w:bottom w:val="none" w:sz="0" w:space="0" w:color="auto"/>
            <w:right w:val="none" w:sz="0" w:space="0" w:color="auto"/>
          </w:divBdr>
        </w:div>
        <w:div w:id="1689525528">
          <w:marLeft w:val="480"/>
          <w:marRight w:val="0"/>
          <w:marTop w:val="0"/>
          <w:marBottom w:val="0"/>
          <w:divBdr>
            <w:top w:val="none" w:sz="0" w:space="0" w:color="auto"/>
            <w:left w:val="none" w:sz="0" w:space="0" w:color="auto"/>
            <w:bottom w:val="none" w:sz="0" w:space="0" w:color="auto"/>
            <w:right w:val="none" w:sz="0" w:space="0" w:color="auto"/>
          </w:divBdr>
        </w:div>
        <w:div w:id="831796358">
          <w:marLeft w:val="480"/>
          <w:marRight w:val="0"/>
          <w:marTop w:val="0"/>
          <w:marBottom w:val="0"/>
          <w:divBdr>
            <w:top w:val="none" w:sz="0" w:space="0" w:color="auto"/>
            <w:left w:val="none" w:sz="0" w:space="0" w:color="auto"/>
            <w:bottom w:val="none" w:sz="0" w:space="0" w:color="auto"/>
            <w:right w:val="none" w:sz="0" w:space="0" w:color="auto"/>
          </w:divBdr>
        </w:div>
        <w:div w:id="143082877">
          <w:marLeft w:val="480"/>
          <w:marRight w:val="0"/>
          <w:marTop w:val="0"/>
          <w:marBottom w:val="0"/>
          <w:divBdr>
            <w:top w:val="none" w:sz="0" w:space="0" w:color="auto"/>
            <w:left w:val="none" w:sz="0" w:space="0" w:color="auto"/>
            <w:bottom w:val="none" w:sz="0" w:space="0" w:color="auto"/>
            <w:right w:val="none" w:sz="0" w:space="0" w:color="auto"/>
          </w:divBdr>
        </w:div>
        <w:div w:id="1532910573">
          <w:marLeft w:val="480"/>
          <w:marRight w:val="0"/>
          <w:marTop w:val="0"/>
          <w:marBottom w:val="0"/>
          <w:divBdr>
            <w:top w:val="none" w:sz="0" w:space="0" w:color="auto"/>
            <w:left w:val="none" w:sz="0" w:space="0" w:color="auto"/>
            <w:bottom w:val="none" w:sz="0" w:space="0" w:color="auto"/>
            <w:right w:val="none" w:sz="0" w:space="0" w:color="auto"/>
          </w:divBdr>
        </w:div>
        <w:div w:id="804395506">
          <w:marLeft w:val="480"/>
          <w:marRight w:val="0"/>
          <w:marTop w:val="0"/>
          <w:marBottom w:val="0"/>
          <w:divBdr>
            <w:top w:val="none" w:sz="0" w:space="0" w:color="auto"/>
            <w:left w:val="none" w:sz="0" w:space="0" w:color="auto"/>
            <w:bottom w:val="none" w:sz="0" w:space="0" w:color="auto"/>
            <w:right w:val="none" w:sz="0" w:space="0" w:color="auto"/>
          </w:divBdr>
        </w:div>
        <w:div w:id="1692143968">
          <w:marLeft w:val="480"/>
          <w:marRight w:val="0"/>
          <w:marTop w:val="0"/>
          <w:marBottom w:val="0"/>
          <w:divBdr>
            <w:top w:val="none" w:sz="0" w:space="0" w:color="auto"/>
            <w:left w:val="none" w:sz="0" w:space="0" w:color="auto"/>
            <w:bottom w:val="none" w:sz="0" w:space="0" w:color="auto"/>
            <w:right w:val="none" w:sz="0" w:space="0" w:color="auto"/>
          </w:divBdr>
        </w:div>
        <w:div w:id="481431175">
          <w:marLeft w:val="480"/>
          <w:marRight w:val="0"/>
          <w:marTop w:val="0"/>
          <w:marBottom w:val="0"/>
          <w:divBdr>
            <w:top w:val="none" w:sz="0" w:space="0" w:color="auto"/>
            <w:left w:val="none" w:sz="0" w:space="0" w:color="auto"/>
            <w:bottom w:val="none" w:sz="0" w:space="0" w:color="auto"/>
            <w:right w:val="none" w:sz="0" w:space="0" w:color="auto"/>
          </w:divBdr>
        </w:div>
        <w:div w:id="1464348146">
          <w:marLeft w:val="480"/>
          <w:marRight w:val="0"/>
          <w:marTop w:val="0"/>
          <w:marBottom w:val="0"/>
          <w:divBdr>
            <w:top w:val="none" w:sz="0" w:space="0" w:color="auto"/>
            <w:left w:val="none" w:sz="0" w:space="0" w:color="auto"/>
            <w:bottom w:val="none" w:sz="0" w:space="0" w:color="auto"/>
            <w:right w:val="none" w:sz="0" w:space="0" w:color="auto"/>
          </w:divBdr>
        </w:div>
        <w:div w:id="718867956">
          <w:marLeft w:val="480"/>
          <w:marRight w:val="0"/>
          <w:marTop w:val="0"/>
          <w:marBottom w:val="0"/>
          <w:divBdr>
            <w:top w:val="none" w:sz="0" w:space="0" w:color="auto"/>
            <w:left w:val="none" w:sz="0" w:space="0" w:color="auto"/>
            <w:bottom w:val="none" w:sz="0" w:space="0" w:color="auto"/>
            <w:right w:val="none" w:sz="0" w:space="0" w:color="auto"/>
          </w:divBdr>
        </w:div>
        <w:div w:id="1221022043">
          <w:marLeft w:val="480"/>
          <w:marRight w:val="0"/>
          <w:marTop w:val="0"/>
          <w:marBottom w:val="0"/>
          <w:divBdr>
            <w:top w:val="none" w:sz="0" w:space="0" w:color="auto"/>
            <w:left w:val="none" w:sz="0" w:space="0" w:color="auto"/>
            <w:bottom w:val="none" w:sz="0" w:space="0" w:color="auto"/>
            <w:right w:val="none" w:sz="0" w:space="0" w:color="auto"/>
          </w:divBdr>
        </w:div>
        <w:div w:id="964846390">
          <w:marLeft w:val="480"/>
          <w:marRight w:val="0"/>
          <w:marTop w:val="0"/>
          <w:marBottom w:val="0"/>
          <w:divBdr>
            <w:top w:val="none" w:sz="0" w:space="0" w:color="auto"/>
            <w:left w:val="none" w:sz="0" w:space="0" w:color="auto"/>
            <w:bottom w:val="none" w:sz="0" w:space="0" w:color="auto"/>
            <w:right w:val="none" w:sz="0" w:space="0" w:color="auto"/>
          </w:divBdr>
        </w:div>
        <w:div w:id="1192839968">
          <w:marLeft w:val="480"/>
          <w:marRight w:val="0"/>
          <w:marTop w:val="0"/>
          <w:marBottom w:val="0"/>
          <w:divBdr>
            <w:top w:val="none" w:sz="0" w:space="0" w:color="auto"/>
            <w:left w:val="none" w:sz="0" w:space="0" w:color="auto"/>
            <w:bottom w:val="none" w:sz="0" w:space="0" w:color="auto"/>
            <w:right w:val="none" w:sz="0" w:space="0" w:color="auto"/>
          </w:divBdr>
        </w:div>
        <w:div w:id="796067655">
          <w:marLeft w:val="480"/>
          <w:marRight w:val="0"/>
          <w:marTop w:val="0"/>
          <w:marBottom w:val="0"/>
          <w:divBdr>
            <w:top w:val="none" w:sz="0" w:space="0" w:color="auto"/>
            <w:left w:val="none" w:sz="0" w:space="0" w:color="auto"/>
            <w:bottom w:val="none" w:sz="0" w:space="0" w:color="auto"/>
            <w:right w:val="none" w:sz="0" w:space="0" w:color="auto"/>
          </w:divBdr>
        </w:div>
        <w:div w:id="979925164">
          <w:marLeft w:val="480"/>
          <w:marRight w:val="0"/>
          <w:marTop w:val="0"/>
          <w:marBottom w:val="0"/>
          <w:divBdr>
            <w:top w:val="none" w:sz="0" w:space="0" w:color="auto"/>
            <w:left w:val="none" w:sz="0" w:space="0" w:color="auto"/>
            <w:bottom w:val="none" w:sz="0" w:space="0" w:color="auto"/>
            <w:right w:val="none" w:sz="0" w:space="0" w:color="auto"/>
          </w:divBdr>
        </w:div>
        <w:div w:id="421804163">
          <w:marLeft w:val="480"/>
          <w:marRight w:val="0"/>
          <w:marTop w:val="0"/>
          <w:marBottom w:val="0"/>
          <w:divBdr>
            <w:top w:val="none" w:sz="0" w:space="0" w:color="auto"/>
            <w:left w:val="none" w:sz="0" w:space="0" w:color="auto"/>
            <w:bottom w:val="none" w:sz="0" w:space="0" w:color="auto"/>
            <w:right w:val="none" w:sz="0" w:space="0" w:color="auto"/>
          </w:divBdr>
        </w:div>
        <w:div w:id="502745459">
          <w:marLeft w:val="480"/>
          <w:marRight w:val="0"/>
          <w:marTop w:val="0"/>
          <w:marBottom w:val="0"/>
          <w:divBdr>
            <w:top w:val="none" w:sz="0" w:space="0" w:color="auto"/>
            <w:left w:val="none" w:sz="0" w:space="0" w:color="auto"/>
            <w:bottom w:val="none" w:sz="0" w:space="0" w:color="auto"/>
            <w:right w:val="none" w:sz="0" w:space="0" w:color="auto"/>
          </w:divBdr>
        </w:div>
        <w:div w:id="1876625123">
          <w:marLeft w:val="480"/>
          <w:marRight w:val="0"/>
          <w:marTop w:val="0"/>
          <w:marBottom w:val="0"/>
          <w:divBdr>
            <w:top w:val="none" w:sz="0" w:space="0" w:color="auto"/>
            <w:left w:val="none" w:sz="0" w:space="0" w:color="auto"/>
            <w:bottom w:val="none" w:sz="0" w:space="0" w:color="auto"/>
            <w:right w:val="none" w:sz="0" w:space="0" w:color="auto"/>
          </w:divBdr>
        </w:div>
        <w:div w:id="884174485">
          <w:marLeft w:val="480"/>
          <w:marRight w:val="0"/>
          <w:marTop w:val="0"/>
          <w:marBottom w:val="0"/>
          <w:divBdr>
            <w:top w:val="none" w:sz="0" w:space="0" w:color="auto"/>
            <w:left w:val="none" w:sz="0" w:space="0" w:color="auto"/>
            <w:bottom w:val="none" w:sz="0" w:space="0" w:color="auto"/>
            <w:right w:val="none" w:sz="0" w:space="0" w:color="auto"/>
          </w:divBdr>
        </w:div>
        <w:div w:id="1908958981">
          <w:marLeft w:val="480"/>
          <w:marRight w:val="0"/>
          <w:marTop w:val="0"/>
          <w:marBottom w:val="0"/>
          <w:divBdr>
            <w:top w:val="none" w:sz="0" w:space="0" w:color="auto"/>
            <w:left w:val="none" w:sz="0" w:space="0" w:color="auto"/>
            <w:bottom w:val="none" w:sz="0" w:space="0" w:color="auto"/>
            <w:right w:val="none" w:sz="0" w:space="0" w:color="auto"/>
          </w:divBdr>
        </w:div>
        <w:div w:id="1100639772">
          <w:marLeft w:val="480"/>
          <w:marRight w:val="0"/>
          <w:marTop w:val="0"/>
          <w:marBottom w:val="0"/>
          <w:divBdr>
            <w:top w:val="none" w:sz="0" w:space="0" w:color="auto"/>
            <w:left w:val="none" w:sz="0" w:space="0" w:color="auto"/>
            <w:bottom w:val="none" w:sz="0" w:space="0" w:color="auto"/>
            <w:right w:val="none" w:sz="0" w:space="0" w:color="auto"/>
          </w:divBdr>
        </w:div>
        <w:div w:id="1362629225">
          <w:marLeft w:val="480"/>
          <w:marRight w:val="0"/>
          <w:marTop w:val="0"/>
          <w:marBottom w:val="0"/>
          <w:divBdr>
            <w:top w:val="none" w:sz="0" w:space="0" w:color="auto"/>
            <w:left w:val="none" w:sz="0" w:space="0" w:color="auto"/>
            <w:bottom w:val="none" w:sz="0" w:space="0" w:color="auto"/>
            <w:right w:val="none" w:sz="0" w:space="0" w:color="auto"/>
          </w:divBdr>
        </w:div>
        <w:div w:id="1573734358">
          <w:marLeft w:val="480"/>
          <w:marRight w:val="0"/>
          <w:marTop w:val="0"/>
          <w:marBottom w:val="0"/>
          <w:divBdr>
            <w:top w:val="none" w:sz="0" w:space="0" w:color="auto"/>
            <w:left w:val="none" w:sz="0" w:space="0" w:color="auto"/>
            <w:bottom w:val="none" w:sz="0" w:space="0" w:color="auto"/>
            <w:right w:val="none" w:sz="0" w:space="0" w:color="auto"/>
          </w:divBdr>
        </w:div>
        <w:div w:id="1964115012">
          <w:marLeft w:val="480"/>
          <w:marRight w:val="0"/>
          <w:marTop w:val="0"/>
          <w:marBottom w:val="0"/>
          <w:divBdr>
            <w:top w:val="none" w:sz="0" w:space="0" w:color="auto"/>
            <w:left w:val="none" w:sz="0" w:space="0" w:color="auto"/>
            <w:bottom w:val="none" w:sz="0" w:space="0" w:color="auto"/>
            <w:right w:val="none" w:sz="0" w:space="0" w:color="auto"/>
          </w:divBdr>
        </w:div>
        <w:div w:id="645939624">
          <w:marLeft w:val="480"/>
          <w:marRight w:val="0"/>
          <w:marTop w:val="0"/>
          <w:marBottom w:val="0"/>
          <w:divBdr>
            <w:top w:val="none" w:sz="0" w:space="0" w:color="auto"/>
            <w:left w:val="none" w:sz="0" w:space="0" w:color="auto"/>
            <w:bottom w:val="none" w:sz="0" w:space="0" w:color="auto"/>
            <w:right w:val="none" w:sz="0" w:space="0" w:color="auto"/>
          </w:divBdr>
        </w:div>
        <w:div w:id="1713964294">
          <w:marLeft w:val="480"/>
          <w:marRight w:val="0"/>
          <w:marTop w:val="0"/>
          <w:marBottom w:val="0"/>
          <w:divBdr>
            <w:top w:val="none" w:sz="0" w:space="0" w:color="auto"/>
            <w:left w:val="none" w:sz="0" w:space="0" w:color="auto"/>
            <w:bottom w:val="none" w:sz="0" w:space="0" w:color="auto"/>
            <w:right w:val="none" w:sz="0" w:space="0" w:color="auto"/>
          </w:divBdr>
        </w:div>
        <w:div w:id="903485872">
          <w:marLeft w:val="480"/>
          <w:marRight w:val="0"/>
          <w:marTop w:val="0"/>
          <w:marBottom w:val="0"/>
          <w:divBdr>
            <w:top w:val="none" w:sz="0" w:space="0" w:color="auto"/>
            <w:left w:val="none" w:sz="0" w:space="0" w:color="auto"/>
            <w:bottom w:val="none" w:sz="0" w:space="0" w:color="auto"/>
            <w:right w:val="none" w:sz="0" w:space="0" w:color="auto"/>
          </w:divBdr>
        </w:div>
        <w:div w:id="2022581640">
          <w:marLeft w:val="480"/>
          <w:marRight w:val="0"/>
          <w:marTop w:val="0"/>
          <w:marBottom w:val="0"/>
          <w:divBdr>
            <w:top w:val="none" w:sz="0" w:space="0" w:color="auto"/>
            <w:left w:val="none" w:sz="0" w:space="0" w:color="auto"/>
            <w:bottom w:val="none" w:sz="0" w:space="0" w:color="auto"/>
            <w:right w:val="none" w:sz="0" w:space="0" w:color="auto"/>
          </w:divBdr>
        </w:div>
        <w:div w:id="1790585577">
          <w:marLeft w:val="480"/>
          <w:marRight w:val="0"/>
          <w:marTop w:val="0"/>
          <w:marBottom w:val="0"/>
          <w:divBdr>
            <w:top w:val="none" w:sz="0" w:space="0" w:color="auto"/>
            <w:left w:val="none" w:sz="0" w:space="0" w:color="auto"/>
            <w:bottom w:val="none" w:sz="0" w:space="0" w:color="auto"/>
            <w:right w:val="none" w:sz="0" w:space="0" w:color="auto"/>
          </w:divBdr>
        </w:div>
        <w:div w:id="881744872">
          <w:marLeft w:val="480"/>
          <w:marRight w:val="0"/>
          <w:marTop w:val="0"/>
          <w:marBottom w:val="0"/>
          <w:divBdr>
            <w:top w:val="none" w:sz="0" w:space="0" w:color="auto"/>
            <w:left w:val="none" w:sz="0" w:space="0" w:color="auto"/>
            <w:bottom w:val="none" w:sz="0" w:space="0" w:color="auto"/>
            <w:right w:val="none" w:sz="0" w:space="0" w:color="auto"/>
          </w:divBdr>
        </w:div>
        <w:div w:id="2033139651">
          <w:marLeft w:val="480"/>
          <w:marRight w:val="0"/>
          <w:marTop w:val="0"/>
          <w:marBottom w:val="0"/>
          <w:divBdr>
            <w:top w:val="none" w:sz="0" w:space="0" w:color="auto"/>
            <w:left w:val="none" w:sz="0" w:space="0" w:color="auto"/>
            <w:bottom w:val="none" w:sz="0" w:space="0" w:color="auto"/>
            <w:right w:val="none" w:sz="0" w:space="0" w:color="auto"/>
          </w:divBdr>
        </w:div>
        <w:div w:id="1017119376">
          <w:marLeft w:val="480"/>
          <w:marRight w:val="0"/>
          <w:marTop w:val="0"/>
          <w:marBottom w:val="0"/>
          <w:divBdr>
            <w:top w:val="none" w:sz="0" w:space="0" w:color="auto"/>
            <w:left w:val="none" w:sz="0" w:space="0" w:color="auto"/>
            <w:bottom w:val="none" w:sz="0" w:space="0" w:color="auto"/>
            <w:right w:val="none" w:sz="0" w:space="0" w:color="auto"/>
          </w:divBdr>
        </w:div>
        <w:div w:id="1670937698">
          <w:marLeft w:val="480"/>
          <w:marRight w:val="0"/>
          <w:marTop w:val="0"/>
          <w:marBottom w:val="0"/>
          <w:divBdr>
            <w:top w:val="none" w:sz="0" w:space="0" w:color="auto"/>
            <w:left w:val="none" w:sz="0" w:space="0" w:color="auto"/>
            <w:bottom w:val="none" w:sz="0" w:space="0" w:color="auto"/>
            <w:right w:val="none" w:sz="0" w:space="0" w:color="auto"/>
          </w:divBdr>
        </w:div>
        <w:div w:id="1825780581">
          <w:marLeft w:val="480"/>
          <w:marRight w:val="0"/>
          <w:marTop w:val="0"/>
          <w:marBottom w:val="0"/>
          <w:divBdr>
            <w:top w:val="none" w:sz="0" w:space="0" w:color="auto"/>
            <w:left w:val="none" w:sz="0" w:space="0" w:color="auto"/>
            <w:bottom w:val="none" w:sz="0" w:space="0" w:color="auto"/>
            <w:right w:val="none" w:sz="0" w:space="0" w:color="auto"/>
          </w:divBdr>
        </w:div>
        <w:div w:id="968899268">
          <w:marLeft w:val="480"/>
          <w:marRight w:val="0"/>
          <w:marTop w:val="0"/>
          <w:marBottom w:val="0"/>
          <w:divBdr>
            <w:top w:val="none" w:sz="0" w:space="0" w:color="auto"/>
            <w:left w:val="none" w:sz="0" w:space="0" w:color="auto"/>
            <w:bottom w:val="none" w:sz="0" w:space="0" w:color="auto"/>
            <w:right w:val="none" w:sz="0" w:space="0" w:color="auto"/>
          </w:divBdr>
        </w:div>
        <w:div w:id="141655606">
          <w:marLeft w:val="480"/>
          <w:marRight w:val="0"/>
          <w:marTop w:val="0"/>
          <w:marBottom w:val="0"/>
          <w:divBdr>
            <w:top w:val="none" w:sz="0" w:space="0" w:color="auto"/>
            <w:left w:val="none" w:sz="0" w:space="0" w:color="auto"/>
            <w:bottom w:val="none" w:sz="0" w:space="0" w:color="auto"/>
            <w:right w:val="none" w:sz="0" w:space="0" w:color="auto"/>
          </w:divBdr>
        </w:div>
        <w:div w:id="127630431">
          <w:marLeft w:val="480"/>
          <w:marRight w:val="0"/>
          <w:marTop w:val="0"/>
          <w:marBottom w:val="0"/>
          <w:divBdr>
            <w:top w:val="none" w:sz="0" w:space="0" w:color="auto"/>
            <w:left w:val="none" w:sz="0" w:space="0" w:color="auto"/>
            <w:bottom w:val="none" w:sz="0" w:space="0" w:color="auto"/>
            <w:right w:val="none" w:sz="0" w:space="0" w:color="auto"/>
          </w:divBdr>
        </w:div>
        <w:div w:id="2086564429">
          <w:marLeft w:val="480"/>
          <w:marRight w:val="0"/>
          <w:marTop w:val="0"/>
          <w:marBottom w:val="0"/>
          <w:divBdr>
            <w:top w:val="none" w:sz="0" w:space="0" w:color="auto"/>
            <w:left w:val="none" w:sz="0" w:space="0" w:color="auto"/>
            <w:bottom w:val="none" w:sz="0" w:space="0" w:color="auto"/>
            <w:right w:val="none" w:sz="0" w:space="0" w:color="auto"/>
          </w:divBdr>
        </w:div>
        <w:div w:id="753431014">
          <w:marLeft w:val="480"/>
          <w:marRight w:val="0"/>
          <w:marTop w:val="0"/>
          <w:marBottom w:val="0"/>
          <w:divBdr>
            <w:top w:val="none" w:sz="0" w:space="0" w:color="auto"/>
            <w:left w:val="none" w:sz="0" w:space="0" w:color="auto"/>
            <w:bottom w:val="none" w:sz="0" w:space="0" w:color="auto"/>
            <w:right w:val="none" w:sz="0" w:space="0" w:color="auto"/>
          </w:divBdr>
        </w:div>
        <w:div w:id="1002391307">
          <w:marLeft w:val="480"/>
          <w:marRight w:val="0"/>
          <w:marTop w:val="0"/>
          <w:marBottom w:val="0"/>
          <w:divBdr>
            <w:top w:val="none" w:sz="0" w:space="0" w:color="auto"/>
            <w:left w:val="none" w:sz="0" w:space="0" w:color="auto"/>
            <w:bottom w:val="none" w:sz="0" w:space="0" w:color="auto"/>
            <w:right w:val="none" w:sz="0" w:space="0" w:color="auto"/>
          </w:divBdr>
        </w:div>
        <w:div w:id="418450432">
          <w:marLeft w:val="480"/>
          <w:marRight w:val="0"/>
          <w:marTop w:val="0"/>
          <w:marBottom w:val="0"/>
          <w:divBdr>
            <w:top w:val="none" w:sz="0" w:space="0" w:color="auto"/>
            <w:left w:val="none" w:sz="0" w:space="0" w:color="auto"/>
            <w:bottom w:val="none" w:sz="0" w:space="0" w:color="auto"/>
            <w:right w:val="none" w:sz="0" w:space="0" w:color="auto"/>
          </w:divBdr>
        </w:div>
        <w:div w:id="1672099367">
          <w:marLeft w:val="480"/>
          <w:marRight w:val="0"/>
          <w:marTop w:val="0"/>
          <w:marBottom w:val="0"/>
          <w:divBdr>
            <w:top w:val="none" w:sz="0" w:space="0" w:color="auto"/>
            <w:left w:val="none" w:sz="0" w:space="0" w:color="auto"/>
            <w:bottom w:val="none" w:sz="0" w:space="0" w:color="auto"/>
            <w:right w:val="none" w:sz="0" w:space="0" w:color="auto"/>
          </w:divBdr>
        </w:div>
        <w:div w:id="415982719">
          <w:marLeft w:val="480"/>
          <w:marRight w:val="0"/>
          <w:marTop w:val="0"/>
          <w:marBottom w:val="0"/>
          <w:divBdr>
            <w:top w:val="none" w:sz="0" w:space="0" w:color="auto"/>
            <w:left w:val="none" w:sz="0" w:space="0" w:color="auto"/>
            <w:bottom w:val="none" w:sz="0" w:space="0" w:color="auto"/>
            <w:right w:val="none" w:sz="0" w:space="0" w:color="auto"/>
          </w:divBdr>
        </w:div>
        <w:div w:id="68892094">
          <w:marLeft w:val="480"/>
          <w:marRight w:val="0"/>
          <w:marTop w:val="0"/>
          <w:marBottom w:val="0"/>
          <w:divBdr>
            <w:top w:val="none" w:sz="0" w:space="0" w:color="auto"/>
            <w:left w:val="none" w:sz="0" w:space="0" w:color="auto"/>
            <w:bottom w:val="none" w:sz="0" w:space="0" w:color="auto"/>
            <w:right w:val="none" w:sz="0" w:space="0" w:color="auto"/>
          </w:divBdr>
        </w:div>
        <w:div w:id="1692299563">
          <w:marLeft w:val="480"/>
          <w:marRight w:val="0"/>
          <w:marTop w:val="0"/>
          <w:marBottom w:val="0"/>
          <w:divBdr>
            <w:top w:val="none" w:sz="0" w:space="0" w:color="auto"/>
            <w:left w:val="none" w:sz="0" w:space="0" w:color="auto"/>
            <w:bottom w:val="none" w:sz="0" w:space="0" w:color="auto"/>
            <w:right w:val="none" w:sz="0" w:space="0" w:color="auto"/>
          </w:divBdr>
        </w:div>
        <w:div w:id="606543705">
          <w:marLeft w:val="480"/>
          <w:marRight w:val="0"/>
          <w:marTop w:val="0"/>
          <w:marBottom w:val="0"/>
          <w:divBdr>
            <w:top w:val="none" w:sz="0" w:space="0" w:color="auto"/>
            <w:left w:val="none" w:sz="0" w:space="0" w:color="auto"/>
            <w:bottom w:val="none" w:sz="0" w:space="0" w:color="auto"/>
            <w:right w:val="none" w:sz="0" w:space="0" w:color="auto"/>
          </w:divBdr>
        </w:div>
        <w:div w:id="915431972">
          <w:marLeft w:val="480"/>
          <w:marRight w:val="0"/>
          <w:marTop w:val="0"/>
          <w:marBottom w:val="0"/>
          <w:divBdr>
            <w:top w:val="none" w:sz="0" w:space="0" w:color="auto"/>
            <w:left w:val="none" w:sz="0" w:space="0" w:color="auto"/>
            <w:bottom w:val="none" w:sz="0" w:space="0" w:color="auto"/>
            <w:right w:val="none" w:sz="0" w:space="0" w:color="auto"/>
          </w:divBdr>
        </w:div>
        <w:div w:id="887303507">
          <w:marLeft w:val="480"/>
          <w:marRight w:val="0"/>
          <w:marTop w:val="0"/>
          <w:marBottom w:val="0"/>
          <w:divBdr>
            <w:top w:val="none" w:sz="0" w:space="0" w:color="auto"/>
            <w:left w:val="none" w:sz="0" w:space="0" w:color="auto"/>
            <w:bottom w:val="none" w:sz="0" w:space="0" w:color="auto"/>
            <w:right w:val="none" w:sz="0" w:space="0" w:color="auto"/>
          </w:divBdr>
        </w:div>
        <w:div w:id="1384404598">
          <w:marLeft w:val="480"/>
          <w:marRight w:val="0"/>
          <w:marTop w:val="0"/>
          <w:marBottom w:val="0"/>
          <w:divBdr>
            <w:top w:val="none" w:sz="0" w:space="0" w:color="auto"/>
            <w:left w:val="none" w:sz="0" w:space="0" w:color="auto"/>
            <w:bottom w:val="none" w:sz="0" w:space="0" w:color="auto"/>
            <w:right w:val="none" w:sz="0" w:space="0" w:color="auto"/>
          </w:divBdr>
        </w:div>
        <w:div w:id="2073968999">
          <w:marLeft w:val="480"/>
          <w:marRight w:val="0"/>
          <w:marTop w:val="0"/>
          <w:marBottom w:val="0"/>
          <w:divBdr>
            <w:top w:val="none" w:sz="0" w:space="0" w:color="auto"/>
            <w:left w:val="none" w:sz="0" w:space="0" w:color="auto"/>
            <w:bottom w:val="none" w:sz="0" w:space="0" w:color="auto"/>
            <w:right w:val="none" w:sz="0" w:space="0" w:color="auto"/>
          </w:divBdr>
        </w:div>
        <w:div w:id="546261704">
          <w:marLeft w:val="480"/>
          <w:marRight w:val="0"/>
          <w:marTop w:val="0"/>
          <w:marBottom w:val="0"/>
          <w:divBdr>
            <w:top w:val="none" w:sz="0" w:space="0" w:color="auto"/>
            <w:left w:val="none" w:sz="0" w:space="0" w:color="auto"/>
            <w:bottom w:val="none" w:sz="0" w:space="0" w:color="auto"/>
            <w:right w:val="none" w:sz="0" w:space="0" w:color="auto"/>
          </w:divBdr>
        </w:div>
        <w:div w:id="71046049">
          <w:marLeft w:val="480"/>
          <w:marRight w:val="0"/>
          <w:marTop w:val="0"/>
          <w:marBottom w:val="0"/>
          <w:divBdr>
            <w:top w:val="none" w:sz="0" w:space="0" w:color="auto"/>
            <w:left w:val="none" w:sz="0" w:space="0" w:color="auto"/>
            <w:bottom w:val="none" w:sz="0" w:space="0" w:color="auto"/>
            <w:right w:val="none" w:sz="0" w:space="0" w:color="auto"/>
          </w:divBdr>
        </w:div>
        <w:div w:id="631711402">
          <w:marLeft w:val="480"/>
          <w:marRight w:val="0"/>
          <w:marTop w:val="0"/>
          <w:marBottom w:val="0"/>
          <w:divBdr>
            <w:top w:val="none" w:sz="0" w:space="0" w:color="auto"/>
            <w:left w:val="none" w:sz="0" w:space="0" w:color="auto"/>
            <w:bottom w:val="none" w:sz="0" w:space="0" w:color="auto"/>
            <w:right w:val="none" w:sz="0" w:space="0" w:color="auto"/>
          </w:divBdr>
        </w:div>
        <w:div w:id="1398480560">
          <w:marLeft w:val="480"/>
          <w:marRight w:val="0"/>
          <w:marTop w:val="0"/>
          <w:marBottom w:val="0"/>
          <w:divBdr>
            <w:top w:val="none" w:sz="0" w:space="0" w:color="auto"/>
            <w:left w:val="none" w:sz="0" w:space="0" w:color="auto"/>
            <w:bottom w:val="none" w:sz="0" w:space="0" w:color="auto"/>
            <w:right w:val="none" w:sz="0" w:space="0" w:color="auto"/>
          </w:divBdr>
        </w:div>
        <w:div w:id="1183016061">
          <w:marLeft w:val="480"/>
          <w:marRight w:val="0"/>
          <w:marTop w:val="0"/>
          <w:marBottom w:val="0"/>
          <w:divBdr>
            <w:top w:val="none" w:sz="0" w:space="0" w:color="auto"/>
            <w:left w:val="none" w:sz="0" w:space="0" w:color="auto"/>
            <w:bottom w:val="none" w:sz="0" w:space="0" w:color="auto"/>
            <w:right w:val="none" w:sz="0" w:space="0" w:color="auto"/>
          </w:divBdr>
        </w:div>
        <w:div w:id="587881847">
          <w:marLeft w:val="480"/>
          <w:marRight w:val="0"/>
          <w:marTop w:val="0"/>
          <w:marBottom w:val="0"/>
          <w:divBdr>
            <w:top w:val="none" w:sz="0" w:space="0" w:color="auto"/>
            <w:left w:val="none" w:sz="0" w:space="0" w:color="auto"/>
            <w:bottom w:val="none" w:sz="0" w:space="0" w:color="auto"/>
            <w:right w:val="none" w:sz="0" w:space="0" w:color="auto"/>
          </w:divBdr>
        </w:div>
      </w:divsChild>
    </w:div>
    <w:div w:id="1105661762">
      <w:bodyDiv w:val="1"/>
      <w:marLeft w:val="0"/>
      <w:marRight w:val="0"/>
      <w:marTop w:val="0"/>
      <w:marBottom w:val="0"/>
      <w:divBdr>
        <w:top w:val="none" w:sz="0" w:space="0" w:color="auto"/>
        <w:left w:val="none" w:sz="0" w:space="0" w:color="auto"/>
        <w:bottom w:val="none" w:sz="0" w:space="0" w:color="auto"/>
        <w:right w:val="none" w:sz="0" w:space="0" w:color="auto"/>
      </w:divBdr>
      <w:divsChild>
        <w:div w:id="462503101">
          <w:marLeft w:val="480"/>
          <w:marRight w:val="0"/>
          <w:marTop w:val="0"/>
          <w:marBottom w:val="0"/>
          <w:divBdr>
            <w:top w:val="none" w:sz="0" w:space="0" w:color="auto"/>
            <w:left w:val="none" w:sz="0" w:space="0" w:color="auto"/>
            <w:bottom w:val="none" w:sz="0" w:space="0" w:color="auto"/>
            <w:right w:val="none" w:sz="0" w:space="0" w:color="auto"/>
          </w:divBdr>
        </w:div>
        <w:div w:id="945621104">
          <w:marLeft w:val="480"/>
          <w:marRight w:val="0"/>
          <w:marTop w:val="0"/>
          <w:marBottom w:val="0"/>
          <w:divBdr>
            <w:top w:val="none" w:sz="0" w:space="0" w:color="auto"/>
            <w:left w:val="none" w:sz="0" w:space="0" w:color="auto"/>
            <w:bottom w:val="none" w:sz="0" w:space="0" w:color="auto"/>
            <w:right w:val="none" w:sz="0" w:space="0" w:color="auto"/>
          </w:divBdr>
        </w:div>
        <w:div w:id="1279989527">
          <w:marLeft w:val="480"/>
          <w:marRight w:val="0"/>
          <w:marTop w:val="0"/>
          <w:marBottom w:val="0"/>
          <w:divBdr>
            <w:top w:val="none" w:sz="0" w:space="0" w:color="auto"/>
            <w:left w:val="none" w:sz="0" w:space="0" w:color="auto"/>
            <w:bottom w:val="none" w:sz="0" w:space="0" w:color="auto"/>
            <w:right w:val="none" w:sz="0" w:space="0" w:color="auto"/>
          </w:divBdr>
        </w:div>
        <w:div w:id="1321227908">
          <w:marLeft w:val="480"/>
          <w:marRight w:val="0"/>
          <w:marTop w:val="0"/>
          <w:marBottom w:val="0"/>
          <w:divBdr>
            <w:top w:val="none" w:sz="0" w:space="0" w:color="auto"/>
            <w:left w:val="none" w:sz="0" w:space="0" w:color="auto"/>
            <w:bottom w:val="none" w:sz="0" w:space="0" w:color="auto"/>
            <w:right w:val="none" w:sz="0" w:space="0" w:color="auto"/>
          </w:divBdr>
        </w:div>
        <w:div w:id="970793880">
          <w:marLeft w:val="480"/>
          <w:marRight w:val="0"/>
          <w:marTop w:val="0"/>
          <w:marBottom w:val="0"/>
          <w:divBdr>
            <w:top w:val="none" w:sz="0" w:space="0" w:color="auto"/>
            <w:left w:val="none" w:sz="0" w:space="0" w:color="auto"/>
            <w:bottom w:val="none" w:sz="0" w:space="0" w:color="auto"/>
            <w:right w:val="none" w:sz="0" w:space="0" w:color="auto"/>
          </w:divBdr>
        </w:div>
        <w:div w:id="332298593">
          <w:marLeft w:val="480"/>
          <w:marRight w:val="0"/>
          <w:marTop w:val="0"/>
          <w:marBottom w:val="0"/>
          <w:divBdr>
            <w:top w:val="none" w:sz="0" w:space="0" w:color="auto"/>
            <w:left w:val="none" w:sz="0" w:space="0" w:color="auto"/>
            <w:bottom w:val="none" w:sz="0" w:space="0" w:color="auto"/>
            <w:right w:val="none" w:sz="0" w:space="0" w:color="auto"/>
          </w:divBdr>
        </w:div>
        <w:div w:id="941260368">
          <w:marLeft w:val="480"/>
          <w:marRight w:val="0"/>
          <w:marTop w:val="0"/>
          <w:marBottom w:val="0"/>
          <w:divBdr>
            <w:top w:val="none" w:sz="0" w:space="0" w:color="auto"/>
            <w:left w:val="none" w:sz="0" w:space="0" w:color="auto"/>
            <w:bottom w:val="none" w:sz="0" w:space="0" w:color="auto"/>
            <w:right w:val="none" w:sz="0" w:space="0" w:color="auto"/>
          </w:divBdr>
        </w:div>
        <w:div w:id="1987782464">
          <w:marLeft w:val="480"/>
          <w:marRight w:val="0"/>
          <w:marTop w:val="0"/>
          <w:marBottom w:val="0"/>
          <w:divBdr>
            <w:top w:val="none" w:sz="0" w:space="0" w:color="auto"/>
            <w:left w:val="none" w:sz="0" w:space="0" w:color="auto"/>
            <w:bottom w:val="none" w:sz="0" w:space="0" w:color="auto"/>
            <w:right w:val="none" w:sz="0" w:space="0" w:color="auto"/>
          </w:divBdr>
        </w:div>
        <w:div w:id="1643778254">
          <w:marLeft w:val="480"/>
          <w:marRight w:val="0"/>
          <w:marTop w:val="0"/>
          <w:marBottom w:val="0"/>
          <w:divBdr>
            <w:top w:val="none" w:sz="0" w:space="0" w:color="auto"/>
            <w:left w:val="none" w:sz="0" w:space="0" w:color="auto"/>
            <w:bottom w:val="none" w:sz="0" w:space="0" w:color="auto"/>
            <w:right w:val="none" w:sz="0" w:space="0" w:color="auto"/>
          </w:divBdr>
        </w:div>
        <w:div w:id="1323242303">
          <w:marLeft w:val="480"/>
          <w:marRight w:val="0"/>
          <w:marTop w:val="0"/>
          <w:marBottom w:val="0"/>
          <w:divBdr>
            <w:top w:val="none" w:sz="0" w:space="0" w:color="auto"/>
            <w:left w:val="none" w:sz="0" w:space="0" w:color="auto"/>
            <w:bottom w:val="none" w:sz="0" w:space="0" w:color="auto"/>
            <w:right w:val="none" w:sz="0" w:space="0" w:color="auto"/>
          </w:divBdr>
        </w:div>
        <w:div w:id="1934778122">
          <w:marLeft w:val="480"/>
          <w:marRight w:val="0"/>
          <w:marTop w:val="0"/>
          <w:marBottom w:val="0"/>
          <w:divBdr>
            <w:top w:val="none" w:sz="0" w:space="0" w:color="auto"/>
            <w:left w:val="none" w:sz="0" w:space="0" w:color="auto"/>
            <w:bottom w:val="none" w:sz="0" w:space="0" w:color="auto"/>
            <w:right w:val="none" w:sz="0" w:space="0" w:color="auto"/>
          </w:divBdr>
        </w:div>
        <w:div w:id="602147294">
          <w:marLeft w:val="480"/>
          <w:marRight w:val="0"/>
          <w:marTop w:val="0"/>
          <w:marBottom w:val="0"/>
          <w:divBdr>
            <w:top w:val="none" w:sz="0" w:space="0" w:color="auto"/>
            <w:left w:val="none" w:sz="0" w:space="0" w:color="auto"/>
            <w:bottom w:val="none" w:sz="0" w:space="0" w:color="auto"/>
            <w:right w:val="none" w:sz="0" w:space="0" w:color="auto"/>
          </w:divBdr>
        </w:div>
        <w:div w:id="565458286">
          <w:marLeft w:val="480"/>
          <w:marRight w:val="0"/>
          <w:marTop w:val="0"/>
          <w:marBottom w:val="0"/>
          <w:divBdr>
            <w:top w:val="none" w:sz="0" w:space="0" w:color="auto"/>
            <w:left w:val="none" w:sz="0" w:space="0" w:color="auto"/>
            <w:bottom w:val="none" w:sz="0" w:space="0" w:color="auto"/>
            <w:right w:val="none" w:sz="0" w:space="0" w:color="auto"/>
          </w:divBdr>
        </w:div>
        <w:div w:id="1529441220">
          <w:marLeft w:val="480"/>
          <w:marRight w:val="0"/>
          <w:marTop w:val="0"/>
          <w:marBottom w:val="0"/>
          <w:divBdr>
            <w:top w:val="none" w:sz="0" w:space="0" w:color="auto"/>
            <w:left w:val="none" w:sz="0" w:space="0" w:color="auto"/>
            <w:bottom w:val="none" w:sz="0" w:space="0" w:color="auto"/>
            <w:right w:val="none" w:sz="0" w:space="0" w:color="auto"/>
          </w:divBdr>
        </w:div>
        <w:div w:id="1602881558">
          <w:marLeft w:val="480"/>
          <w:marRight w:val="0"/>
          <w:marTop w:val="0"/>
          <w:marBottom w:val="0"/>
          <w:divBdr>
            <w:top w:val="none" w:sz="0" w:space="0" w:color="auto"/>
            <w:left w:val="none" w:sz="0" w:space="0" w:color="auto"/>
            <w:bottom w:val="none" w:sz="0" w:space="0" w:color="auto"/>
            <w:right w:val="none" w:sz="0" w:space="0" w:color="auto"/>
          </w:divBdr>
        </w:div>
        <w:div w:id="1031145140">
          <w:marLeft w:val="480"/>
          <w:marRight w:val="0"/>
          <w:marTop w:val="0"/>
          <w:marBottom w:val="0"/>
          <w:divBdr>
            <w:top w:val="none" w:sz="0" w:space="0" w:color="auto"/>
            <w:left w:val="none" w:sz="0" w:space="0" w:color="auto"/>
            <w:bottom w:val="none" w:sz="0" w:space="0" w:color="auto"/>
            <w:right w:val="none" w:sz="0" w:space="0" w:color="auto"/>
          </w:divBdr>
        </w:div>
        <w:div w:id="665937225">
          <w:marLeft w:val="480"/>
          <w:marRight w:val="0"/>
          <w:marTop w:val="0"/>
          <w:marBottom w:val="0"/>
          <w:divBdr>
            <w:top w:val="none" w:sz="0" w:space="0" w:color="auto"/>
            <w:left w:val="none" w:sz="0" w:space="0" w:color="auto"/>
            <w:bottom w:val="none" w:sz="0" w:space="0" w:color="auto"/>
            <w:right w:val="none" w:sz="0" w:space="0" w:color="auto"/>
          </w:divBdr>
        </w:div>
        <w:div w:id="1487238681">
          <w:marLeft w:val="480"/>
          <w:marRight w:val="0"/>
          <w:marTop w:val="0"/>
          <w:marBottom w:val="0"/>
          <w:divBdr>
            <w:top w:val="none" w:sz="0" w:space="0" w:color="auto"/>
            <w:left w:val="none" w:sz="0" w:space="0" w:color="auto"/>
            <w:bottom w:val="none" w:sz="0" w:space="0" w:color="auto"/>
            <w:right w:val="none" w:sz="0" w:space="0" w:color="auto"/>
          </w:divBdr>
        </w:div>
        <w:div w:id="1205674330">
          <w:marLeft w:val="480"/>
          <w:marRight w:val="0"/>
          <w:marTop w:val="0"/>
          <w:marBottom w:val="0"/>
          <w:divBdr>
            <w:top w:val="none" w:sz="0" w:space="0" w:color="auto"/>
            <w:left w:val="none" w:sz="0" w:space="0" w:color="auto"/>
            <w:bottom w:val="none" w:sz="0" w:space="0" w:color="auto"/>
            <w:right w:val="none" w:sz="0" w:space="0" w:color="auto"/>
          </w:divBdr>
        </w:div>
        <w:div w:id="251470289">
          <w:marLeft w:val="480"/>
          <w:marRight w:val="0"/>
          <w:marTop w:val="0"/>
          <w:marBottom w:val="0"/>
          <w:divBdr>
            <w:top w:val="none" w:sz="0" w:space="0" w:color="auto"/>
            <w:left w:val="none" w:sz="0" w:space="0" w:color="auto"/>
            <w:bottom w:val="none" w:sz="0" w:space="0" w:color="auto"/>
            <w:right w:val="none" w:sz="0" w:space="0" w:color="auto"/>
          </w:divBdr>
        </w:div>
        <w:div w:id="1807890703">
          <w:marLeft w:val="480"/>
          <w:marRight w:val="0"/>
          <w:marTop w:val="0"/>
          <w:marBottom w:val="0"/>
          <w:divBdr>
            <w:top w:val="none" w:sz="0" w:space="0" w:color="auto"/>
            <w:left w:val="none" w:sz="0" w:space="0" w:color="auto"/>
            <w:bottom w:val="none" w:sz="0" w:space="0" w:color="auto"/>
            <w:right w:val="none" w:sz="0" w:space="0" w:color="auto"/>
          </w:divBdr>
        </w:div>
        <w:div w:id="215286896">
          <w:marLeft w:val="480"/>
          <w:marRight w:val="0"/>
          <w:marTop w:val="0"/>
          <w:marBottom w:val="0"/>
          <w:divBdr>
            <w:top w:val="none" w:sz="0" w:space="0" w:color="auto"/>
            <w:left w:val="none" w:sz="0" w:space="0" w:color="auto"/>
            <w:bottom w:val="none" w:sz="0" w:space="0" w:color="auto"/>
            <w:right w:val="none" w:sz="0" w:space="0" w:color="auto"/>
          </w:divBdr>
        </w:div>
        <w:div w:id="1431849951">
          <w:marLeft w:val="480"/>
          <w:marRight w:val="0"/>
          <w:marTop w:val="0"/>
          <w:marBottom w:val="0"/>
          <w:divBdr>
            <w:top w:val="none" w:sz="0" w:space="0" w:color="auto"/>
            <w:left w:val="none" w:sz="0" w:space="0" w:color="auto"/>
            <w:bottom w:val="none" w:sz="0" w:space="0" w:color="auto"/>
            <w:right w:val="none" w:sz="0" w:space="0" w:color="auto"/>
          </w:divBdr>
        </w:div>
        <w:div w:id="1136070588">
          <w:marLeft w:val="480"/>
          <w:marRight w:val="0"/>
          <w:marTop w:val="0"/>
          <w:marBottom w:val="0"/>
          <w:divBdr>
            <w:top w:val="none" w:sz="0" w:space="0" w:color="auto"/>
            <w:left w:val="none" w:sz="0" w:space="0" w:color="auto"/>
            <w:bottom w:val="none" w:sz="0" w:space="0" w:color="auto"/>
            <w:right w:val="none" w:sz="0" w:space="0" w:color="auto"/>
          </w:divBdr>
        </w:div>
        <w:div w:id="571895496">
          <w:marLeft w:val="480"/>
          <w:marRight w:val="0"/>
          <w:marTop w:val="0"/>
          <w:marBottom w:val="0"/>
          <w:divBdr>
            <w:top w:val="none" w:sz="0" w:space="0" w:color="auto"/>
            <w:left w:val="none" w:sz="0" w:space="0" w:color="auto"/>
            <w:bottom w:val="none" w:sz="0" w:space="0" w:color="auto"/>
            <w:right w:val="none" w:sz="0" w:space="0" w:color="auto"/>
          </w:divBdr>
        </w:div>
        <w:div w:id="138351995">
          <w:marLeft w:val="480"/>
          <w:marRight w:val="0"/>
          <w:marTop w:val="0"/>
          <w:marBottom w:val="0"/>
          <w:divBdr>
            <w:top w:val="none" w:sz="0" w:space="0" w:color="auto"/>
            <w:left w:val="none" w:sz="0" w:space="0" w:color="auto"/>
            <w:bottom w:val="none" w:sz="0" w:space="0" w:color="auto"/>
            <w:right w:val="none" w:sz="0" w:space="0" w:color="auto"/>
          </w:divBdr>
        </w:div>
        <w:div w:id="476457089">
          <w:marLeft w:val="480"/>
          <w:marRight w:val="0"/>
          <w:marTop w:val="0"/>
          <w:marBottom w:val="0"/>
          <w:divBdr>
            <w:top w:val="none" w:sz="0" w:space="0" w:color="auto"/>
            <w:left w:val="none" w:sz="0" w:space="0" w:color="auto"/>
            <w:bottom w:val="none" w:sz="0" w:space="0" w:color="auto"/>
            <w:right w:val="none" w:sz="0" w:space="0" w:color="auto"/>
          </w:divBdr>
        </w:div>
        <w:div w:id="2039426273">
          <w:marLeft w:val="480"/>
          <w:marRight w:val="0"/>
          <w:marTop w:val="0"/>
          <w:marBottom w:val="0"/>
          <w:divBdr>
            <w:top w:val="none" w:sz="0" w:space="0" w:color="auto"/>
            <w:left w:val="none" w:sz="0" w:space="0" w:color="auto"/>
            <w:bottom w:val="none" w:sz="0" w:space="0" w:color="auto"/>
            <w:right w:val="none" w:sz="0" w:space="0" w:color="auto"/>
          </w:divBdr>
        </w:div>
        <w:div w:id="1151100281">
          <w:marLeft w:val="480"/>
          <w:marRight w:val="0"/>
          <w:marTop w:val="0"/>
          <w:marBottom w:val="0"/>
          <w:divBdr>
            <w:top w:val="none" w:sz="0" w:space="0" w:color="auto"/>
            <w:left w:val="none" w:sz="0" w:space="0" w:color="auto"/>
            <w:bottom w:val="none" w:sz="0" w:space="0" w:color="auto"/>
            <w:right w:val="none" w:sz="0" w:space="0" w:color="auto"/>
          </w:divBdr>
        </w:div>
        <w:div w:id="108941033">
          <w:marLeft w:val="480"/>
          <w:marRight w:val="0"/>
          <w:marTop w:val="0"/>
          <w:marBottom w:val="0"/>
          <w:divBdr>
            <w:top w:val="none" w:sz="0" w:space="0" w:color="auto"/>
            <w:left w:val="none" w:sz="0" w:space="0" w:color="auto"/>
            <w:bottom w:val="none" w:sz="0" w:space="0" w:color="auto"/>
            <w:right w:val="none" w:sz="0" w:space="0" w:color="auto"/>
          </w:divBdr>
        </w:div>
        <w:div w:id="1345745661">
          <w:marLeft w:val="480"/>
          <w:marRight w:val="0"/>
          <w:marTop w:val="0"/>
          <w:marBottom w:val="0"/>
          <w:divBdr>
            <w:top w:val="none" w:sz="0" w:space="0" w:color="auto"/>
            <w:left w:val="none" w:sz="0" w:space="0" w:color="auto"/>
            <w:bottom w:val="none" w:sz="0" w:space="0" w:color="auto"/>
            <w:right w:val="none" w:sz="0" w:space="0" w:color="auto"/>
          </w:divBdr>
        </w:div>
        <w:div w:id="270892417">
          <w:marLeft w:val="480"/>
          <w:marRight w:val="0"/>
          <w:marTop w:val="0"/>
          <w:marBottom w:val="0"/>
          <w:divBdr>
            <w:top w:val="none" w:sz="0" w:space="0" w:color="auto"/>
            <w:left w:val="none" w:sz="0" w:space="0" w:color="auto"/>
            <w:bottom w:val="none" w:sz="0" w:space="0" w:color="auto"/>
            <w:right w:val="none" w:sz="0" w:space="0" w:color="auto"/>
          </w:divBdr>
        </w:div>
        <w:div w:id="1953395492">
          <w:marLeft w:val="480"/>
          <w:marRight w:val="0"/>
          <w:marTop w:val="0"/>
          <w:marBottom w:val="0"/>
          <w:divBdr>
            <w:top w:val="none" w:sz="0" w:space="0" w:color="auto"/>
            <w:left w:val="none" w:sz="0" w:space="0" w:color="auto"/>
            <w:bottom w:val="none" w:sz="0" w:space="0" w:color="auto"/>
            <w:right w:val="none" w:sz="0" w:space="0" w:color="auto"/>
          </w:divBdr>
        </w:div>
        <w:div w:id="1226524318">
          <w:marLeft w:val="480"/>
          <w:marRight w:val="0"/>
          <w:marTop w:val="0"/>
          <w:marBottom w:val="0"/>
          <w:divBdr>
            <w:top w:val="none" w:sz="0" w:space="0" w:color="auto"/>
            <w:left w:val="none" w:sz="0" w:space="0" w:color="auto"/>
            <w:bottom w:val="none" w:sz="0" w:space="0" w:color="auto"/>
            <w:right w:val="none" w:sz="0" w:space="0" w:color="auto"/>
          </w:divBdr>
        </w:div>
        <w:div w:id="627584458">
          <w:marLeft w:val="480"/>
          <w:marRight w:val="0"/>
          <w:marTop w:val="0"/>
          <w:marBottom w:val="0"/>
          <w:divBdr>
            <w:top w:val="none" w:sz="0" w:space="0" w:color="auto"/>
            <w:left w:val="none" w:sz="0" w:space="0" w:color="auto"/>
            <w:bottom w:val="none" w:sz="0" w:space="0" w:color="auto"/>
            <w:right w:val="none" w:sz="0" w:space="0" w:color="auto"/>
          </w:divBdr>
        </w:div>
        <w:div w:id="1103527793">
          <w:marLeft w:val="480"/>
          <w:marRight w:val="0"/>
          <w:marTop w:val="0"/>
          <w:marBottom w:val="0"/>
          <w:divBdr>
            <w:top w:val="none" w:sz="0" w:space="0" w:color="auto"/>
            <w:left w:val="none" w:sz="0" w:space="0" w:color="auto"/>
            <w:bottom w:val="none" w:sz="0" w:space="0" w:color="auto"/>
            <w:right w:val="none" w:sz="0" w:space="0" w:color="auto"/>
          </w:divBdr>
        </w:div>
        <w:div w:id="1240793089">
          <w:marLeft w:val="480"/>
          <w:marRight w:val="0"/>
          <w:marTop w:val="0"/>
          <w:marBottom w:val="0"/>
          <w:divBdr>
            <w:top w:val="none" w:sz="0" w:space="0" w:color="auto"/>
            <w:left w:val="none" w:sz="0" w:space="0" w:color="auto"/>
            <w:bottom w:val="none" w:sz="0" w:space="0" w:color="auto"/>
            <w:right w:val="none" w:sz="0" w:space="0" w:color="auto"/>
          </w:divBdr>
        </w:div>
        <w:div w:id="1077287745">
          <w:marLeft w:val="480"/>
          <w:marRight w:val="0"/>
          <w:marTop w:val="0"/>
          <w:marBottom w:val="0"/>
          <w:divBdr>
            <w:top w:val="none" w:sz="0" w:space="0" w:color="auto"/>
            <w:left w:val="none" w:sz="0" w:space="0" w:color="auto"/>
            <w:bottom w:val="none" w:sz="0" w:space="0" w:color="auto"/>
            <w:right w:val="none" w:sz="0" w:space="0" w:color="auto"/>
          </w:divBdr>
        </w:div>
        <w:div w:id="677276374">
          <w:marLeft w:val="480"/>
          <w:marRight w:val="0"/>
          <w:marTop w:val="0"/>
          <w:marBottom w:val="0"/>
          <w:divBdr>
            <w:top w:val="none" w:sz="0" w:space="0" w:color="auto"/>
            <w:left w:val="none" w:sz="0" w:space="0" w:color="auto"/>
            <w:bottom w:val="none" w:sz="0" w:space="0" w:color="auto"/>
            <w:right w:val="none" w:sz="0" w:space="0" w:color="auto"/>
          </w:divBdr>
        </w:div>
        <w:div w:id="753235378">
          <w:marLeft w:val="480"/>
          <w:marRight w:val="0"/>
          <w:marTop w:val="0"/>
          <w:marBottom w:val="0"/>
          <w:divBdr>
            <w:top w:val="none" w:sz="0" w:space="0" w:color="auto"/>
            <w:left w:val="none" w:sz="0" w:space="0" w:color="auto"/>
            <w:bottom w:val="none" w:sz="0" w:space="0" w:color="auto"/>
            <w:right w:val="none" w:sz="0" w:space="0" w:color="auto"/>
          </w:divBdr>
        </w:div>
        <w:div w:id="1761486451">
          <w:marLeft w:val="480"/>
          <w:marRight w:val="0"/>
          <w:marTop w:val="0"/>
          <w:marBottom w:val="0"/>
          <w:divBdr>
            <w:top w:val="none" w:sz="0" w:space="0" w:color="auto"/>
            <w:left w:val="none" w:sz="0" w:space="0" w:color="auto"/>
            <w:bottom w:val="none" w:sz="0" w:space="0" w:color="auto"/>
            <w:right w:val="none" w:sz="0" w:space="0" w:color="auto"/>
          </w:divBdr>
        </w:div>
        <w:div w:id="321201103">
          <w:marLeft w:val="480"/>
          <w:marRight w:val="0"/>
          <w:marTop w:val="0"/>
          <w:marBottom w:val="0"/>
          <w:divBdr>
            <w:top w:val="none" w:sz="0" w:space="0" w:color="auto"/>
            <w:left w:val="none" w:sz="0" w:space="0" w:color="auto"/>
            <w:bottom w:val="none" w:sz="0" w:space="0" w:color="auto"/>
            <w:right w:val="none" w:sz="0" w:space="0" w:color="auto"/>
          </w:divBdr>
        </w:div>
        <w:div w:id="1344475872">
          <w:marLeft w:val="480"/>
          <w:marRight w:val="0"/>
          <w:marTop w:val="0"/>
          <w:marBottom w:val="0"/>
          <w:divBdr>
            <w:top w:val="none" w:sz="0" w:space="0" w:color="auto"/>
            <w:left w:val="none" w:sz="0" w:space="0" w:color="auto"/>
            <w:bottom w:val="none" w:sz="0" w:space="0" w:color="auto"/>
            <w:right w:val="none" w:sz="0" w:space="0" w:color="auto"/>
          </w:divBdr>
        </w:div>
        <w:div w:id="382683845">
          <w:marLeft w:val="480"/>
          <w:marRight w:val="0"/>
          <w:marTop w:val="0"/>
          <w:marBottom w:val="0"/>
          <w:divBdr>
            <w:top w:val="none" w:sz="0" w:space="0" w:color="auto"/>
            <w:left w:val="none" w:sz="0" w:space="0" w:color="auto"/>
            <w:bottom w:val="none" w:sz="0" w:space="0" w:color="auto"/>
            <w:right w:val="none" w:sz="0" w:space="0" w:color="auto"/>
          </w:divBdr>
        </w:div>
        <w:div w:id="5912137">
          <w:marLeft w:val="480"/>
          <w:marRight w:val="0"/>
          <w:marTop w:val="0"/>
          <w:marBottom w:val="0"/>
          <w:divBdr>
            <w:top w:val="none" w:sz="0" w:space="0" w:color="auto"/>
            <w:left w:val="none" w:sz="0" w:space="0" w:color="auto"/>
            <w:bottom w:val="none" w:sz="0" w:space="0" w:color="auto"/>
            <w:right w:val="none" w:sz="0" w:space="0" w:color="auto"/>
          </w:divBdr>
        </w:div>
        <w:div w:id="820460107">
          <w:marLeft w:val="480"/>
          <w:marRight w:val="0"/>
          <w:marTop w:val="0"/>
          <w:marBottom w:val="0"/>
          <w:divBdr>
            <w:top w:val="none" w:sz="0" w:space="0" w:color="auto"/>
            <w:left w:val="none" w:sz="0" w:space="0" w:color="auto"/>
            <w:bottom w:val="none" w:sz="0" w:space="0" w:color="auto"/>
            <w:right w:val="none" w:sz="0" w:space="0" w:color="auto"/>
          </w:divBdr>
        </w:div>
        <w:div w:id="1668434251">
          <w:marLeft w:val="480"/>
          <w:marRight w:val="0"/>
          <w:marTop w:val="0"/>
          <w:marBottom w:val="0"/>
          <w:divBdr>
            <w:top w:val="none" w:sz="0" w:space="0" w:color="auto"/>
            <w:left w:val="none" w:sz="0" w:space="0" w:color="auto"/>
            <w:bottom w:val="none" w:sz="0" w:space="0" w:color="auto"/>
            <w:right w:val="none" w:sz="0" w:space="0" w:color="auto"/>
          </w:divBdr>
        </w:div>
        <w:div w:id="1476218682">
          <w:marLeft w:val="480"/>
          <w:marRight w:val="0"/>
          <w:marTop w:val="0"/>
          <w:marBottom w:val="0"/>
          <w:divBdr>
            <w:top w:val="none" w:sz="0" w:space="0" w:color="auto"/>
            <w:left w:val="none" w:sz="0" w:space="0" w:color="auto"/>
            <w:bottom w:val="none" w:sz="0" w:space="0" w:color="auto"/>
            <w:right w:val="none" w:sz="0" w:space="0" w:color="auto"/>
          </w:divBdr>
        </w:div>
        <w:div w:id="139007583">
          <w:marLeft w:val="480"/>
          <w:marRight w:val="0"/>
          <w:marTop w:val="0"/>
          <w:marBottom w:val="0"/>
          <w:divBdr>
            <w:top w:val="none" w:sz="0" w:space="0" w:color="auto"/>
            <w:left w:val="none" w:sz="0" w:space="0" w:color="auto"/>
            <w:bottom w:val="none" w:sz="0" w:space="0" w:color="auto"/>
            <w:right w:val="none" w:sz="0" w:space="0" w:color="auto"/>
          </w:divBdr>
        </w:div>
        <w:div w:id="1266306923">
          <w:marLeft w:val="480"/>
          <w:marRight w:val="0"/>
          <w:marTop w:val="0"/>
          <w:marBottom w:val="0"/>
          <w:divBdr>
            <w:top w:val="none" w:sz="0" w:space="0" w:color="auto"/>
            <w:left w:val="none" w:sz="0" w:space="0" w:color="auto"/>
            <w:bottom w:val="none" w:sz="0" w:space="0" w:color="auto"/>
            <w:right w:val="none" w:sz="0" w:space="0" w:color="auto"/>
          </w:divBdr>
        </w:div>
        <w:div w:id="1285229122">
          <w:marLeft w:val="480"/>
          <w:marRight w:val="0"/>
          <w:marTop w:val="0"/>
          <w:marBottom w:val="0"/>
          <w:divBdr>
            <w:top w:val="none" w:sz="0" w:space="0" w:color="auto"/>
            <w:left w:val="none" w:sz="0" w:space="0" w:color="auto"/>
            <w:bottom w:val="none" w:sz="0" w:space="0" w:color="auto"/>
            <w:right w:val="none" w:sz="0" w:space="0" w:color="auto"/>
          </w:divBdr>
        </w:div>
        <w:div w:id="52974978">
          <w:marLeft w:val="480"/>
          <w:marRight w:val="0"/>
          <w:marTop w:val="0"/>
          <w:marBottom w:val="0"/>
          <w:divBdr>
            <w:top w:val="none" w:sz="0" w:space="0" w:color="auto"/>
            <w:left w:val="none" w:sz="0" w:space="0" w:color="auto"/>
            <w:bottom w:val="none" w:sz="0" w:space="0" w:color="auto"/>
            <w:right w:val="none" w:sz="0" w:space="0" w:color="auto"/>
          </w:divBdr>
        </w:div>
        <w:div w:id="1848401977">
          <w:marLeft w:val="480"/>
          <w:marRight w:val="0"/>
          <w:marTop w:val="0"/>
          <w:marBottom w:val="0"/>
          <w:divBdr>
            <w:top w:val="none" w:sz="0" w:space="0" w:color="auto"/>
            <w:left w:val="none" w:sz="0" w:space="0" w:color="auto"/>
            <w:bottom w:val="none" w:sz="0" w:space="0" w:color="auto"/>
            <w:right w:val="none" w:sz="0" w:space="0" w:color="auto"/>
          </w:divBdr>
        </w:div>
        <w:div w:id="347488299">
          <w:marLeft w:val="480"/>
          <w:marRight w:val="0"/>
          <w:marTop w:val="0"/>
          <w:marBottom w:val="0"/>
          <w:divBdr>
            <w:top w:val="none" w:sz="0" w:space="0" w:color="auto"/>
            <w:left w:val="none" w:sz="0" w:space="0" w:color="auto"/>
            <w:bottom w:val="none" w:sz="0" w:space="0" w:color="auto"/>
            <w:right w:val="none" w:sz="0" w:space="0" w:color="auto"/>
          </w:divBdr>
        </w:div>
        <w:div w:id="1149903992">
          <w:marLeft w:val="480"/>
          <w:marRight w:val="0"/>
          <w:marTop w:val="0"/>
          <w:marBottom w:val="0"/>
          <w:divBdr>
            <w:top w:val="none" w:sz="0" w:space="0" w:color="auto"/>
            <w:left w:val="none" w:sz="0" w:space="0" w:color="auto"/>
            <w:bottom w:val="none" w:sz="0" w:space="0" w:color="auto"/>
            <w:right w:val="none" w:sz="0" w:space="0" w:color="auto"/>
          </w:divBdr>
        </w:div>
        <w:div w:id="469368846">
          <w:marLeft w:val="480"/>
          <w:marRight w:val="0"/>
          <w:marTop w:val="0"/>
          <w:marBottom w:val="0"/>
          <w:divBdr>
            <w:top w:val="none" w:sz="0" w:space="0" w:color="auto"/>
            <w:left w:val="none" w:sz="0" w:space="0" w:color="auto"/>
            <w:bottom w:val="none" w:sz="0" w:space="0" w:color="auto"/>
            <w:right w:val="none" w:sz="0" w:space="0" w:color="auto"/>
          </w:divBdr>
        </w:div>
        <w:div w:id="438571088">
          <w:marLeft w:val="480"/>
          <w:marRight w:val="0"/>
          <w:marTop w:val="0"/>
          <w:marBottom w:val="0"/>
          <w:divBdr>
            <w:top w:val="none" w:sz="0" w:space="0" w:color="auto"/>
            <w:left w:val="none" w:sz="0" w:space="0" w:color="auto"/>
            <w:bottom w:val="none" w:sz="0" w:space="0" w:color="auto"/>
            <w:right w:val="none" w:sz="0" w:space="0" w:color="auto"/>
          </w:divBdr>
        </w:div>
        <w:div w:id="1427308640">
          <w:marLeft w:val="480"/>
          <w:marRight w:val="0"/>
          <w:marTop w:val="0"/>
          <w:marBottom w:val="0"/>
          <w:divBdr>
            <w:top w:val="none" w:sz="0" w:space="0" w:color="auto"/>
            <w:left w:val="none" w:sz="0" w:space="0" w:color="auto"/>
            <w:bottom w:val="none" w:sz="0" w:space="0" w:color="auto"/>
            <w:right w:val="none" w:sz="0" w:space="0" w:color="auto"/>
          </w:divBdr>
        </w:div>
        <w:div w:id="1874031420">
          <w:marLeft w:val="480"/>
          <w:marRight w:val="0"/>
          <w:marTop w:val="0"/>
          <w:marBottom w:val="0"/>
          <w:divBdr>
            <w:top w:val="none" w:sz="0" w:space="0" w:color="auto"/>
            <w:left w:val="none" w:sz="0" w:space="0" w:color="auto"/>
            <w:bottom w:val="none" w:sz="0" w:space="0" w:color="auto"/>
            <w:right w:val="none" w:sz="0" w:space="0" w:color="auto"/>
          </w:divBdr>
        </w:div>
        <w:div w:id="2046369140">
          <w:marLeft w:val="480"/>
          <w:marRight w:val="0"/>
          <w:marTop w:val="0"/>
          <w:marBottom w:val="0"/>
          <w:divBdr>
            <w:top w:val="none" w:sz="0" w:space="0" w:color="auto"/>
            <w:left w:val="none" w:sz="0" w:space="0" w:color="auto"/>
            <w:bottom w:val="none" w:sz="0" w:space="0" w:color="auto"/>
            <w:right w:val="none" w:sz="0" w:space="0" w:color="auto"/>
          </w:divBdr>
        </w:div>
        <w:div w:id="1874534373">
          <w:marLeft w:val="480"/>
          <w:marRight w:val="0"/>
          <w:marTop w:val="0"/>
          <w:marBottom w:val="0"/>
          <w:divBdr>
            <w:top w:val="none" w:sz="0" w:space="0" w:color="auto"/>
            <w:left w:val="none" w:sz="0" w:space="0" w:color="auto"/>
            <w:bottom w:val="none" w:sz="0" w:space="0" w:color="auto"/>
            <w:right w:val="none" w:sz="0" w:space="0" w:color="auto"/>
          </w:divBdr>
        </w:div>
        <w:div w:id="863596425">
          <w:marLeft w:val="480"/>
          <w:marRight w:val="0"/>
          <w:marTop w:val="0"/>
          <w:marBottom w:val="0"/>
          <w:divBdr>
            <w:top w:val="none" w:sz="0" w:space="0" w:color="auto"/>
            <w:left w:val="none" w:sz="0" w:space="0" w:color="auto"/>
            <w:bottom w:val="none" w:sz="0" w:space="0" w:color="auto"/>
            <w:right w:val="none" w:sz="0" w:space="0" w:color="auto"/>
          </w:divBdr>
        </w:div>
        <w:div w:id="1913345754">
          <w:marLeft w:val="480"/>
          <w:marRight w:val="0"/>
          <w:marTop w:val="0"/>
          <w:marBottom w:val="0"/>
          <w:divBdr>
            <w:top w:val="none" w:sz="0" w:space="0" w:color="auto"/>
            <w:left w:val="none" w:sz="0" w:space="0" w:color="auto"/>
            <w:bottom w:val="none" w:sz="0" w:space="0" w:color="auto"/>
            <w:right w:val="none" w:sz="0" w:space="0" w:color="auto"/>
          </w:divBdr>
        </w:div>
        <w:div w:id="26101316">
          <w:marLeft w:val="480"/>
          <w:marRight w:val="0"/>
          <w:marTop w:val="0"/>
          <w:marBottom w:val="0"/>
          <w:divBdr>
            <w:top w:val="none" w:sz="0" w:space="0" w:color="auto"/>
            <w:left w:val="none" w:sz="0" w:space="0" w:color="auto"/>
            <w:bottom w:val="none" w:sz="0" w:space="0" w:color="auto"/>
            <w:right w:val="none" w:sz="0" w:space="0" w:color="auto"/>
          </w:divBdr>
        </w:div>
        <w:div w:id="824395728">
          <w:marLeft w:val="480"/>
          <w:marRight w:val="0"/>
          <w:marTop w:val="0"/>
          <w:marBottom w:val="0"/>
          <w:divBdr>
            <w:top w:val="none" w:sz="0" w:space="0" w:color="auto"/>
            <w:left w:val="none" w:sz="0" w:space="0" w:color="auto"/>
            <w:bottom w:val="none" w:sz="0" w:space="0" w:color="auto"/>
            <w:right w:val="none" w:sz="0" w:space="0" w:color="auto"/>
          </w:divBdr>
        </w:div>
        <w:div w:id="113063389">
          <w:marLeft w:val="480"/>
          <w:marRight w:val="0"/>
          <w:marTop w:val="0"/>
          <w:marBottom w:val="0"/>
          <w:divBdr>
            <w:top w:val="none" w:sz="0" w:space="0" w:color="auto"/>
            <w:left w:val="none" w:sz="0" w:space="0" w:color="auto"/>
            <w:bottom w:val="none" w:sz="0" w:space="0" w:color="auto"/>
            <w:right w:val="none" w:sz="0" w:space="0" w:color="auto"/>
          </w:divBdr>
        </w:div>
        <w:div w:id="1880051463">
          <w:marLeft w:val="480"/>
          <w:marRight w:val="0"/>
          <w:marTop w:val="0"/>
          <w:marBottom w:val="0"/>
          <w:divBdr>
            <w:top w:val="none" w:sz="0" w:space="0" w:color="auto"/>
            <w:left w:val="none" w:sz="0" w:space="0" w:color="auto"/>
            <w:bottom w:val="none" w:sz="0" w:space="0" w:color="auto"/>
            <w:right w:val="none" w:sz="0" w:space="0" w:color="auto"/>
          </w:divBdr>
        </w:div>
        <w:div w:id="1840583128">
          <w:marLeft w:val="480"/>
          <w:marRight w:val="0"/>
          <w:marTop w:val="0"/>
          <w:marBottom w:val="0"/>
          <w:divBdr>
            <w:top w:val="none" w:sz="0" w:space="0" w:color="auto"/>
            <w:left w:val="none" w:sz="0" w:space="0" w:color="auto"/>
            <w:bottom w:val="none" w:sz="0" w:space="0" w:color="auto"/>
            <w:right w:val="none" w:sz="0" w:space="0" w:color="auto"/>
          </w:divBdr>
        </w:div>
        <w:div w:id="663356639">
          <w:marLeft w:val="480"/>
          <w:marRight w:val="0"/>
          <w:marTop w:val="0"/>
          <w:marBottom w:val="0"/>
          <w:divBdr>
            <w:top w:val="none" w:sz="0" w:space="0" w:color="auto"/>
            <w:left w:val="none" w:sz="0" w:space="0" w:color="auto"/>
            <w:bottom w:val="none" w:sz="0" w:space="0" w:color="auto"/>
            <w:right w:val="none" w:sz="0" w:space="0" w:color="auto"/>
          </w:divBdr>
        </w:div>
        <w:div w:id="1647121513">
          <w:marLeft w:val="480"/>
          <w:marRight w:val="0"/>
          <w:marTop w:val="0"/>
          <w:marBottom w:val="0"/>
          <w:divBdr>
            <w:top w:val="none" w:sz="0" w:space="0" w:color="auto"/>
            <w:left w:val="none" w:sz="0" w:space="0" w:color="auto"/>
            <w:bottom w:val="none" w:sz="0" w:space="0" w:color="auto"/>
            <w:right w:val="none" w:sz="0" w:space="0" w:color="auto"/>
          </w:divBdr>
        </w:div>
        <w:div w:id="30887072">
          <w:marLeft w:val="480"/>
          <w:marRight w:val="0"/>
          <w:marTop w:val="0"/>
          <w:marBottom w:val="0"/>
          <w:divBdr>
            <w:top w:val="none" w:sz="0" w:space="0" w:color="auto"/>
            <w:left w:val="none" w:sz="0" w:space="0" w:color="auto"/>
            <w:bottom w:val="none" w:sz="0" w:space="0" w:color="auto"/>
            <w:right w:val="none" w:sz="0" w:space="0" w:color="auto"/>
          </w:divBdr>
        </w:div>
        <w:div w:id="997196192">
          <w:marLeft w:val="480"/>
          <w:marRight w:val="0"/>
          <w:marTop w:val="0"/>
          <w:marBottom w:val="0"/>
          <w:divBdr>
            <w:top w:val="none" w:sz="0" w:space="0" w:color="auto"/>
            <w:left w:val="none" w:sz="0" w:space="0" w:color="auto"/>
            <w:bottom w:val="none" w:sz="0" w:space="0" w:color="auto"/>
            <w:right w:val="none" w:sz="0" w:space="0" w:color="auto"/>
          </w:divBdr>
        </w:div>
        <w:div w:id="1692535324">
          <w:marLeft w:val="480"/>
          <w:marRight w:val="0"/>
          <w:marTop w:val="0"/>
          <w:marBottom w:val="0"/>
          <w:divBdr>
            <w:top w:val="none" w:sz="0" w:space="0" w:color="auto"/>
            <w:left w:val="none" w:sz="0" w:space="0" w:color="auto"/>
            <w:bottom w:val="none" w:sz="0" w:space="0" w:color="auto"/>
            <w:right w:val="none" w:sz="0" w:space="0" w:color="auto"/>
          </w:divBdr>
        </w:div>
        <w:div w:id="1581139373">
          <w:marLeft w:val="480"/>
          <w:marRight w:val="0"/>
          <w:marTop w:val="0"/>
          <w:marBottom w:val="0"/>
          <w:divBdr>
            <w:top w:val="none" w:sz="0" w:space="0" w:color="auto"/>
            <w:left w:val="none" w:sz="0" w:space="0" w:color="auto"/>
            <w:bottom w:val="none" w:sz="0" w:space="0" w:color="auto"/>
            <w:right w:val="none" w:sz="0" w:space="0" w:color="auto"/>
          </w:divBdr>
        </w:div>
        <w:div w:id="192807186">
          <w:marLeft w:val="480"/>
          <w:marRight w:val="0"/>
          <w:marTop w:val="0"/>
          <w:marBottom w:val="0"/>
          <w:divBdr>
            <w:top w:val="none" w:sz="0" w:space="0" w:color="auto"/>
            <w:left w:val="none" w:sz="0" w:space="0" w:color="auto"/>
            <w:bottom w:val="none" w:sz="0" w:space="0" w:color="auto"/>
            <w:right w:val="none" w:sz="0" w:space="0" w:color="auto"/>
          </w:divBdr>
        </w:div>
        <w:div w:id="388113786">
          <w:marLeft w:val="480"/>
          <w:marRight w:val="0"/>
          <w:marTop w:val="0"/>
          <w:marBottom w:val="0"/>
          <w:divBdr>
            <w:top w:val="none" w:sz="0" w:space="0" w:color="auto"/>
            <w:left w:val="none" w:sz="0" w:space="0" w:color="auto"/>
            <w:bottom w:val="none" w:sz="0" w:space="0" w:color="auto"/>
            <w:right w:val="none" w:sz="0" w:space="0" w:color="auto"/>
          </w:divBdr>
        </w:div>
        <w:div w:id="1420250778">
          <w:marLeft w:val="480"/>
          <w:marRight w:val="0"/>
          <w:marTop w:val="0"/>
          <w:marBottom w:val="0"/>
          <w:divBdr>
            <w:top w:val="none" w:sz="0" w:space="0" w:color="auto"/>
            <w:left w:val="none" w:sz="0" w:space="0" w:color="auto"/>
            <w:bottom w:val="none" w:sz="0" w:space="0" w:color="auto"/>
            <w:right w:val="none" w:sz="0" w:space="0" w:color="auto"/>
          </w:divBdr>
        </w:div>
        <w:div w:id="2111775486">
          <w:marLeft w:val="480"/>
          <w:marRight w:val="0"/>
          <w:marTop w:val="0"/>
          <w:marBottom w:val="0"/>
          <w:divBdr>
            <w:top w:val="none" w:sz="0" w:space="0" w:color="auto"/>
            <w:left w:val="none" w:sz="0" w:space="0" w:color="auto"/>
            <w:bottom w:val="none" w:sz="0" w:space="0" w:color="auto"/>
            <w:right w:val="none" w:sz="0" w:space="0" w:color="auto"/>
          </w:divBdr>
        </w:div>
        <w:div w:id="1990280542">
          <w:marLeft w:val="480"/>
          <w:marRight w:val="0"/>
          <w:marTop w:val="0"/>
          <w:marBottom w:val="0"/>
          <w:divBdr>
            <w:top w:val="none" w:sz="0" w:space="0" w:color="auto"/>
            <w:left w:val="none" w:sz="0" w:space="0" w:color="auto"/>
            <w:bottom w:val="none" w:sz="0" w:space="0" w:color="auto"/>
            <w:right w:val="none" w:sz="0" w:space="0" w:color="auto"/>
          </w:divBdr>
        </w:div>
        <w:div w:id="843786762">
          <w:marLeft w:val="480"/>
          <w:marRight w:val="0"/>
          <w:marTop w:val="0"/>
          <w:marBottom w:val="0"/>
          <w:divBdr>
            <w:top w:val="none" w:sz="0" w:space="0" w:color="auto"/>
            <w:left w:val="none" w:sz="0" w:space="0" w:color="auto"/>
            <w:bottom w:val="none" w:sz="0" w:space="0" w:color="auto"/>
            <w:right w:val="none" w:sz="0" w:space="0" w:color="auto"/>
          </w:divBdr>
        </w:div>
        <w:div w:id="1283226049">
          <w:marLeft w:val="480"/>
          <w:marRight w:val="0"/>
          <w:marTop w:val="0"/>
          <w:marBottom w:val="0"/>
          <w:divBdr>
            <w:top w:val="none" w:sz="0" w:space="0" w:color="auto"/>
            <w:left w:val="none" w:sz="0" w:space="0" w:color="auto"/>
            <w:bottom w:val="none" w:sz="0" w:space="0" w:color="auto"/>
            <w:right w:val="none" w:sz="0" w:space="0" w:color="auto"/>
          </w:divBdr>
        </w:div>
        <w:div w:id="264726259">
          <w:marLeft w:val="480"/>
          <w:marRight w:val="0"/>
          <w:marTop w:val="0"/>
          <w:marBottom w:val="0"/>
          <w:divBdr>
            <w:top w:val="none" w:sz="0" w:space="0" w:color="auto"/>
            <w:left w:val="none" w:sz="0" w:space="0" w:color="auto"/>
            <w:bottom w:val="none" w:sz="0" w:space="0" w:color="auto"/>
            <w:right w:val="none" w:sz="0" w:space="0" w:color="auto"/>
          </w:divBdr>
        </w:div>
        <w:div w:id="384447825">
          <w:marLeft w:val="480"/>
          <w:marRight w:val="0"/>
          <w:marTop w:val="0"/>
          <w:marBottom w:val="0"/>
          <w:divBdr>
            <w:top w:val="none" w:sz="0" w:space="0" w:color="auto"/>
            <w:left w:val="none" w:sz="0" w:space="0" w:color="auto"/>
            <w:bottom w:val="none" w:sz="0" w:space="0" w:color="auto"/>
            <w:right w:val="none" w:sz="0" w:space="0" w:color="auto"/>
          </w:divBdr>
        </w:div>
        <w:div w:id="1989161377">
          <w:marLeft w:val="480"/>
          <w:marRight w:val="0"/>
          <w:marTop w:val="0"/>
          <w:marBottom w:val="0"/>
          <w:divBdr>
            <w:top w:val="none" w:sz="0" w:space="0" w:color="auto"/>
            <w:left w:val="none" w:sz="0" w:space="0" w:color="auto"/>
            <w:bottom w:val="none" w:sz="0" w:space="0" w:color="auto"/>
            <w:right w:val="none" w:sz="0" w:space="0" w:color="auto"/>
          </w:divBdr>
        </w:div>
        <w:div w:id="2018844167">
          <w:marLeft w:val="480"/>
          <w:marRight w:val="0"/>
          <w:marTop w:val="0"/>
          <w:marBottom w:val="0"/>
          <w:divBdr>
            <w:top w:val="none" w:sz="0" w:space="0" w:color="auto"/>
            <w:left w:val="none" w:sz="0" w:space="0" w:color="auto"/>
            <w:bottom w:val="none" w:sz="0" w:space="0" w:color="auto"/>
            <w:right w:val="none" w:sz="0" w:space="0" w:color="auto"/>
          </w:divBdr>
        </w:div>
        <w:div w:id="352539383">
          <w:marLeft w:val="480"/>
          <w:marRight w:val="0"/>
          <w:marTop w:val="0"/>
          <w:marBottom w:val="0"/>
          <w:divBdr>
            <w:top w:val="none" w:sz="0" w:space="0" w:color="auto"/>
            <w:left w:val="none" w:sz="0" w:space="0" w:color="auto"/>
            <w:bottom w:val="none" w:sz="0" w:space="0" w:color="auto"/>
            <w:right w:val="none" w:sz="0" w:space="0" w:color="auto"/>
          </w:divBdr>
        </w:div>
        <w:div w:id="1974096246">
          <w:marLeft w:val="480"/>
          <w:marRight w:val="0"/>
          <w:marTop w:val="0"/>
          <w:marBottom w:val="0"/>
          <w:divBdr>
            <w:top w:val="none" w:sz="0" w:space="0" w:color="auto"/>
            <w:left w:val="none" w:sz="0" w:space="0" w:color="auto"/>
            <w:bottom w:val="none" w:sz="0" w:space="0" w:color="auto"/>
            <w:right w:val="none" w:sz="0" w:space="0" w:color="auto"/>
          </w:divBdr>
        </w:div>
        <w:div w:id="1144347584">
          <w:marLeft w:val="480"/>
          <w:marRight w:val="0"/>
          <w:marTop w:val="0"/>
          <w:marBottom w:val="0"/>
          <w:divBdr>
            <w:top w:val="none" w:sz="0" w:space="0" w:color="auto"/>
            <w:left w:val="none" w:sz="0" w:space="0" w:color="auto"/>
            <w:bottom w:val="none" w:sz="0" w:space="0" w:color="auto"/>
            <w:right w:val="none" w:sz="0" w:space="0" w:color="auto"/>
          </w:divBdr>
        </w:div>
        <w:div w:id="1902642110">
          <w:marLeft w:val="480"/>
          <w:marRight w:val="0"/>
          <w:marTop w:val="0"/>
          <w:marBottom w:val="0"/>
          <w:divBdr>
            <w:top w:val="none" w:sz="0" w:space="0" w:color="auto"/>
            <w:left w:val="none" w:sz="0" w:space="0" w:color="auto"/>
            <w:bottom w:val="none" w:sz="0" w:space="0" w:color="auto"/>
            <w:right w:val="none" w:sz="0" w:space="0" w:color="auto"/>
          </w:divBdr>
        </w:div>
        <w:div w:id="293754484">
          <w:marLeft w:val="480"/>
          <w:marRight w:val="0"/>
          <w:marTop w:val="0"/>
          <w:marBottom w:val="0"/>
          <w:divBdr>
            <w:top w:val="none" w:sz="0" w:space="0" w:color="auto"/>
            <w:left w:val="none" w:sz="0" w:space="0" w:color="auto"/>
            <w:bottom w:val="none" w:sz="0" w:space="0" w:color="auto"/>
            <w:right w:val="none" w:sz="0" w:space="0" w:color="auto"/>
          </w:divBdr>
        </w:div>
        <w:div w:id="1243678760">
          <w:marLeft w:val="480"/>
          <w:marRight w:val="0"/>
          <w:marTop w:val="0"/>
          <w:marBottom w:val="0"/>
          <w:divBdr>
            <w:top w:val="none" w:sz="0" w:space="0" w:color="auto"/>
            <w:left w:val="none" w:sz="0" w:space="0" w:color="auto"/>
            <w:bottom w:val="none" w:sz="0" w:space="0" w:color="auto"/>
            <w:right w:val="none" w:sz="0" w:space="0" w:color="auto"/>
          </w:divBdr>
        </w:div>
        <w:div w:id="43724221">
          <w:marLeft w:val="480"/>
          <w:marRight w:val="0"/>
          <w:marTop w:val="0"/>
          <w:marBottom w:val="0"/>
          <w:divBdr>
            <w:top w:val="none" w:sz="0" w:space="0" w:color="auto"/>
            <w:left w:val="none" w:sz="0" w:space="0" w:color="auto"/>
            <w:bottom w:val="none" w:sz="0" w:space="0" w:color="auto"/>
            <w:right w:val="none" w:sz="0" w:space="0" w:color="auto"/>
          </w:divBdr>
        </w:div>
        <w:div w:id="887297461">
          <w:marLeft w:val="480"/>
          <w:marRight w:val="0"/>
          <w:marTop w:val="0"/>
          <w:marBottom w:val="0"/>
          <w:divBdr>
            <w:top w:val="none" w:sz="0" w:space="0" w:color="auto"/>
            <w:left w:val="none" w:sz="0" w:space="0" w:color="auto"/>
            <w:bottom w:val="none" w:sz="0" w:space="0" w:color="auto"/>
            <w:right w:val="none" w:sz="0" w:space="0" w:color="auto"/>
          </w:divBdr>
        </w:div>
        <w:div w:id="1444230341">
          <w:marLeft w:val="480"/>
          <w:marRight w:val="0"/>
          <w:marTop w:val="0"/>
          <w:marBottom w:val="0"/>
          <w:divBdr>
            <w:top w:val="none" w:sz="0" w:space="0" w:color="auto"/>
            <w:left w:val="none" w:sz="0" w:space="0" w:color="auto"/>
            <w:bottom w:val="none" w:sz="0" w:space="0" w:color="auto"/>
            <w:right w:val="none" w:sz="0" w:space="0" w:color="auto"/>
          </w:divBdr>
        </w:div>
        <w:div w:id="5057714">
          <w:marLeft w:val="480"/>
          <w:marRight w:val="0"/>
          <w:marTop w:val="0"/>
          <w:marBottom w:val="0"/>
          <w:divBdr>
            <w:top w:val="none" w:sz="0" w:space="0" w:color="auto"/>
            <w:left w:val="none" w:sz="0" w:space="0" w:color="auto"/>
            <w:bottom w:val="none" w:sz="0" w:space="0" w:color="auto"/>
            <w:right w:val="none" w:sz="0" w:space="0" w:color="auto"/>
          </w:divBdr>
        </w:div>
        <w:div w:id="729038024">
          <w:marLeft w:val="480"/>
          <w:marRight w:val="0"/>
          <w:marTop w:val="0"/>
          <w:marBottom w:val="0"/>
          <w:divBdr>
            <w:top w:val="none" w:sz="0" w:space="0" w:color="auto"/>
            <w:left w:val="none" w:sz="0" w:space="0" w:color="auto"/>
            <w:bottom w:val="none" w:sz="0" w:space="0" w:color="auto"/>
            <w:right w:val="none" w:sz="0" w:space="0" w:color="auto"/>
          </w:divBdr>
        </w:div>
        <w:div w:id="1595822861">
          <w:marLeft w:val="480"/>
          <w:marRight w:val="0"/>
          <w:marTop w:val="0"/>
          <w:marBottom w:val="0"/>
          <w:divBdr>
            <w:top w:val="none" w:sz="0" w:space="0" w:color="auto"/>
            <w:left w:val="none" w:sz="0" w:space="0" w:color="auto"/>
            <w:bottom w:val="none" w:sz="0" w:space="0" w:color="auto"/>
            <w:right w:val="none" w:sz="0" w:space="0" w:color="auto"/>
          </w:divBdr>
        </w:div>
        <w:div w:id="1000618782">
          <w:marLeft w:val="480"/>
          <w:marRight w:val="0"/>
          <w:marTop w:val="0"/>
          <w:marBottom w:val="0"/>
          <w:divBdr>
            <w:top w:val="none" w:sz="0" w:space="0" w:color="auto"/>
            <w:left w:val="none" w:sz="0" w:space="0" w:color="auto"/>
            <w:bottom w:val="none" w:sz="0" w:space="0" w:color="auto"/>
            <w:right w:val="none" w:sz="0" w:space="0" w:color="auto"/>
          </w:divBdr>
        </w:div>
        <w:div w:id="221864914">
          <w:marLeft w:val="480"/>
          <w:marRight w:val="0"/>
          <w:marTop w:val="0"/>
          <w:marBottom w:val="0"/>
          <w:divBdr>
            <w:top w:val="none" w:sz="0" w:space="0" w:color="auto"/>
            <w:left w:val="none" w:sz="0" w:space="0" w:color="auto"/>
            <w:bottom w:val="none" w:sz="0" w:space="0" w:color="auto"/>
            <w:right w:val="none" w:sz="0" w:space="0" w:color="auto"/>
          </w:divBdr>
        </w:div>
        <w:div w:id="187108492">
          <w:marLeft w:val="480"/>
          <w:marRight w:val="0"/>
          <w:marTop w:val="0"/>
          <w:marBottom w:val="0"/>
          <w:divBdr>
            <w:top w:val="none" w:sz="0" w:space="0" w:color="auto"/>
            <w:left w:val="none" w:sz="0" w:space="0" w:color="auto"/>
            <w:bottom w:val="none" w:sz="0" w:space="0" w:color="auto"/>
            <w:right w:val="none" w:sz="0" w:space="0" w:color="auto"/>
          </w:divBdr>
        </w:div>
        <w:div w:id="1940866264">
          <w:marLeft w:val="480"/>
          <w:marRight w:val="0"/>
          <w:marTop w:val="0"/>
          <w:marBottom w:val="0"/>
          <w:divBdr>
            <w:top w:val="none" w:sz="0" w:space="0" w:color="auto"/>
            <w:left w:val="none" w:sz="0" w:space="0" w:color="auto"/>
            <w:bottom w:val="none" w:sz="0" w:space="0" w:color="auto"/>
            <w:right w:val="none" w:sz="0" w:space="0" w:color="auto"/>
          </w:divBdr>
        </w:div>
      </w:divsChild>
    </w:div>
    <w:div w:id="1106193488">
      <w:bodyDiv w:val="1"/>
      <w:marLeft w:val="0"/>
      <w:marRight w:val="0"/>
      <w:marTop w:val="0"/>
      <w:marBottom w:val="0"/>
      <w:divBdr>
        <w:top w:val="none" w:sz="0" w:space="0" w:color="auto"/>
        <w:left w:val="none" w:sz="0" w:space="0" w:color="auto"/>
        <w:bottom w:val="none" w:sz="0" w:space="0" w:color="auto"/>
        <w:right w:val="none" w:sz="0" w:space="0" w:color="auto"/>
      </w:divBdr>
    </w:div>
    <w:div w:id="1106583439">
      <w:bodyDiv w:val="1"/>
      <w:marLeft w:val="0"/>
      <w:marRight w:val="0"/>
      <w:marTop w:val="0"/>
      <w:marBottom w:val="0"/>
      <w:divBdr>
        <w:top w:val="none" w:sz="0" w:space="0" w:color="auto"/>
        <w:left w:val="none" w:sz="0" w:space="0" w:color="auto"/>
        <w:bottom w:val="none" w:sz="0" w:space="0" w:color="auto"/>
        <w:right w:val="none" w:sz="0" w:space="0" w:color="auto"/>
      </w:divBdr>
    </w:div>
    <w:div w:id="1106736555">
      <w:bodyDiv w:val="1"/>
      <w:marLeft w:val="0"/>
      <w:marRight w:val="0"/>
      <w:marTop w:val="0"/>
      <w:marBottom w:val="0"/>
      <w:divBdr>
        <w:top w:val="none" w:sz="0" w:space="0" w:color="auto"/>
        <w:left w:val="none" w:sz="0" w:space="0" w:color="auto"/>
        <w:bottom w:val="none" w:sz="0" w:space="0" w:color="auto"/>
        <w:right w:val="none" w:sz="0" w:space="0" w:color="auto"/>
      </w:divBdr>
      <w:divsChild>
        <w:div w:id="34085340">
          <w:marLeft w:val="480"/>
          <w:marRight w:val="0"/>
          <w:marTop w:val="0"/>
          <w:marBottom w:val="0"/>
          <w:divBdr>
            <w:top w:val="none" w:sz="0" w:space="0" w:color="auto"/>
            <w:left w:val="none" w:sz="0" w:space="0" w:color="auto"/>
            <w:bottom w:val="none" w:sz="0" w:space="0" w:color="auto"/>
            <w:right w:val="none" w:sz="0" w:space="0" w:color="auto"/>
          </w:divBdr>
        </w:div>
        <w:div w:id="45372041">
          <w:marLeft w:val="480"/>
          <w:marRight w:val="0"/>
          <w:marTop w:val="0"/>
          <w:marBottom w:val="0"/>
          <w:divBdr>
            <w:top w:val="none" w:sz="0" w:space="0" w:color="auto"/>
            <w:left w:val="none" w:sz="0" w:space="0" w:color="auto"/>
            <w:bottom w:val="none" w:sz="0" w:space="0" w:color="auto"/>
            <w:right w:val="none" w:sz="0" w:space="0" w:color="auto"/>
          </w:divBdr>
        </w:div>
        <w:div w:id="46954269">
          <w:marLeft w:val="480"/>
          <w:marRight w:val="0"/>
          <w:marTop w:val="0"/>
          <w:marBottom w:val="0"/>
          <w:divBdr>
            <w:top w:val="none" w:sz="0" w:space="0" w:color="auto"/>
            <w:left w:val="none" w:sz="0" w:space="0" w:color="auto"/>
            <w:bottom w:val="none" w:sz="0" w:space="0" w:color="auto"/>
            <w:right w:val="none" w:sz="0" w:space="0" w:color="auto"/>
          </w:divBdr>
        </w:div>
        <w:div w:id="55127014">
          <w:marLeft w:val="480"/>
          <w:marRight w:val="0"/>
          <w:marTop w:val="0"/>
          <w:marBottom w:val="0"/>
          <w:divBdr>
            <w:top w:val="none" w:sz="0" w:space="0" w:color="auto"/>
            <w:left w:val="none" w:sz="0" w:space="0" w:color="auto"/>
            <w:bottom w:val="none" w:sz="0" w:space="0" w:color="auto"/>
            <w:right w:val="none" w:sz="0" w:space="0" w:color="auto"/>
          </w:divBdr>
        </w:div>
        <w:div w:id="150022468">
          <w:marLeft w:val="480"/>
          <w:marRight w:val="0"/>
          <w:marTop w:val="0"/>
          <w:marBottom w:val="0"/>
          <w:divBdr>
            <w:top w:val="none" w:sz="0" w:space="0" w:color="auto"/>
            <w:left w:val="none" w:sz="0" w:space="0" w:color="auto"/>
            <w:bottom w:val="none" w:sz="0" w:space="0" w:color="auto"/>
            <w:right w:val="none" w:sz="0" w:space="0" w:color="auto"/>
          </w:divBdr>
        </w:div>
        <w:div w:id="248203006">
          <w:marLeft w:val="480"/>
          <w:marRight w:val="0"/>
          <w:marTop w:val="0"/>
          <w:marBottom w:val="0"/>
          <w:divBdr>
            <w:top w:val="none" w:sz="0" w:space="0" w:color="auto"/>
            <w:left w:val="none" w:sz="0" w:space="0" w:color="auto"/>
            <w:bottom w:val="none" w:sz="0" w:space="0" w:color="auto"/>
            <w:right w:val="none" w:sz="0" w:space="0" w:color="auto"/>
          </w:divBdr>
        </w:div>
        <w:div w:id="265387834">
          <w:marLeft w:val="480"/>
          <w:marRight w:val="0"/>
          <w:marTop w:val="0"/>
          <w:marBottom w:val="0"/>
          <w:divBdr>
            <w:top w:val="none" w:sz="0" w:space="0" w:color="auto"/>
            <w:left w:val="none" w:sz="0" w:space="0" w:color="auto"/>
            <w:bottom w:val="none" w:sz="0" w:space="0" w:color="auto"/>
            <w:right w:val="none" w:sz="0" w:space="0" w:color="auto"/>
          </w:divBdr>
        </w:div>
        <w:div w:id="294068602">
          <w:marLeft w:val="480"/>
          <w:marRight w:val="0"/>
          <w:marTop w:val="0"/>
          <w:marBottom w:val="0"/>
          <w:divBdr>
            <w:top w:val="none" w:sz="0" w:space="0" w:color="auto"/>
            <w:left w:val="none" w:sz="0" w:space="0" w:color="auto"/>
            <w:bottom w:val="none" w:sz="0" w:space="0" w:color="auto"/>
            <w:right w:val="none" w:sz="0" w:space="0" w:color="auto"/>
          </w:divBdr>
        </w:div>
        <w:div w:id="371539166">
          <w:marLeft w:val="480"/>
          <w:marRight w:val="0"/>
          <w:marTop w:val="0"/>
          <w:marBottom w:val="0"/>
          <w:divBdr>
            <w:top w:val="none" w:sz="0" w:space="0" w:color="auto"/>
            <w:left w:val="none" w:sz="0" w:space="0" w:color="auto"/>
            <w:bottom w:val="none" w:sz="0" w:space="0" w:color="auto"/>
            <w:right w:val="none" w:sz="0" w:space="0" w:color="auto"/>
          </w:divBdr>
        </w:div>
        <w:div w:id="474183337">
          <w:marLeft w:val="480"/>
          <w:marRight w:val="0"/>
          <w:marTop w:val="0"/>
          <w:marBottom w:val="0"/>
          <w:divBdr>
            <w:top w:val="none" w:sz="0" w:space="0" w:color="auto"/>
            <w:left w:val="none" w:sz="0" w:space="0" w:color="auto"/>
            <w:bottom w:val="none" w:sz="0" w:space="0" w:color="auto"/>
            <w:right w:val="none" w:sz="0" w:space="0" w:color="auto"/>
          </w:divBdr>
        </w:div>
        <w:div w:id="485826432">
          <w:marLeft w:val="480"/>
          <w:marRight w:val="0"/>
          <w:marTop w:val="0"/>
          <w:marBottom w:val="0"/>
          <w:divBdr>
            <w:top w:val="none" w:sz="0" w:space="0" w:color="auto"/>
            <w:left w:val="none" w:sz="0" w:space="0" w:color="auto"/>
            <w:bottom w:val="none" w:sz="0" w:space="0" w:color="auto"/>
            <w:right w:val="none" w:sz="0" w:space="0" w:color="auto"/>
          </w:divBdr>
        </w:div>
        <w:div w:id="486750345">
          <w:marLeft w:val="480"/>
          <w:marRight w:val="0"/>
          <w:marTop w:val="0"/>
          <w:marBottom w:val="0"/>
          <w:divBdr>
            <w:top w:val="none" w:sz="0" w:space="0" w:color="auto"/>
            <w:left w:val="none" w:sz="0" w:space="0" w:color="auto"/>
            <w:bottom w:val="none" w:sz="0" w:space="0" w:color="auto"/>
            <w:right w:val="none" w:sz="0" w:space="0" w:color="auto"/>
          </w:divBdr>
        </w:div>
        <w:div w:id="500509691">
          <w:marLeft w:val="480"/>
          <w:marRight w:val="0"/>
          <w:marTop w:val="0"/>
          <w:marBottom w:val="0"/>
          <w:divBdr>
            <w:top w:val="none" w:sz="0" w:space="0" w:color="auto"/>
            <w:left w:val="none" w:sz="0" w:space="0" w:color="auto"/>
            <w:bottom w:val="none" w:sz="0" w:space="0" w:color="auto"/>
            <w:right w:val="none" w:sz="0" w:space="0" w:color="auto"/>
          </w:divBdr>
        </w:div>
        <w:div w:id="618224484">
          <w:marLeft w:val="480"/>
          <w:marRight w:val="0"/>
          <w:marTop w:val="0"/>
          <w:marBottom w:val="0"/>
          <w:divBdr>
            <w:top w:val="none" w:sz="0" w:space="0" w:color="auto"/>
            <w:left w:val="none" w:sz="0" w:space="0" w:color="auto"/>
            <w:bottom w:val="none" w:sz="0" w:space="0" w:color="auto"/>
            <w:right w:val="none" w:sz="0" w:space="0" w:color="auto"/>
          </w:divBdr>
        </w:div>
        <w:div w:id="659113454">
          <w:marLeft w:val="480"/>
          <w:marRight w:val="0"/>
          <w:marTop w:val="0"/>
          <w:marBottom w:val="0"/>
          <w:divBdr>
            <w:top w:val="none" w:sz="0" w:space="0" w:color="auto"/>
            <w:left w:val="none" w:sz="0" w:space="0" w:color="auto"/>
            <w:bottom w:val="none" w:sz="0" w:space="0" w:color="auto"/>
            <w:right w:val="none" w:sz="0" w:space="0" w:color="auto"/>
          </w:divBdr>
        </w:div>
        <w:div w:id="703947671">
          <w:marLeft w:val="480"/>
          <w:marRight w:val="0"/>
          <w:marTop w:val="0"/>
          <w:marBottom w:val="0"/>
          <w:divBdr>
            <w:top w:val="none" w:sz="0" w:space="0" w:color="auto"/>
            <w:left w:val="none" w:sz="0" w:space="0" w:color="auto"/>
            <w:bottom w:val="none" w:sz="0" w:space="0" w:color="auto"/>
            <w:right w:val="none" w:sz="0" w:space="0" w:color="auto"/>
          </w:divBdr>
        </w:div>
        <w:div w:id="726074650">
          <w:marLeft w:val="480"/>
          <w:marRight w:val="0"/>
          <w:marTop w:val="0"/>
          <w:marBottom w:val="0"/>
          <w:divBdr>
            <w:top w:val="none" w:sz="0" w:space="0" w:color="auto"/>
            <w:left w:val="none" w:sz="0" w:space="0" w:color="auto"/>
            <w:bottom w:val="none" w:sz="0" w:space="0" w:color="auto"/>
            <w:right w:val="none" w:sz="0" w:space="0" w:color="auto"/>
          </w:divBdr>
        </w:div>
        <w:div w:id="733511295">
          <w:marLeft w:val="480"/>
          <w:marRight w:val="0"/>
          <w:marTop w:val="0"/>
          <w:marBottom w:val="0"/>
          <w:divBdr>
            <w:top w:val="none" w:sz="0" w:space="0" w:color="auto"/>
            <w:left w:val="none" w:sz="0" w:space="0" w:color="auto"/>
            <w:bottom w:val="none" w:sz="0" w:space="0" w:color="auto"/>
            <w:right w:val="none" w:sz="0" w:space="0" w:color="auto"/>
          </w:divBdr>
        </w:div>
        <w:div w:id="754397643">
          <w:marLeft w:val="480"/>
          <w:marRight w:val="0"/>
          <w:marTop w:val="0"/>
          <w:marBottom w:val="0"/>
          <w:divBdr>
            <w:top w:val="none" w:sz="0" w:space="0" w:color="auto"/>
            <w:left w:val="none" w:sz="0" w:space="0" w:color="auto"/>
            <w:bottom w:val="none" w:sz="0" w:space="0" w:color="auto"/>
            <w:right w:val="none" w:sz="0" w:space="0" w:color="auto"/>
          </w:divBdr>
        </w:div>
        <w:div w:id="754472754">
          <w:marLeft w:val="480"/>
          <w:marRight w:val="0"/>
          <w:marTop w:val="0"/>
          <w:marBottom w:val="0"/>
          <w:divBdr>
            <w:top w:val="none" w:sz="0" w:space="0" w:color="auto"/>
            <w:left w:val="none" w:sz="0" w:space="0" w:color="auto"/>
            <w:bottom w:val="none" w:sz="0" w:space="0" w:color="auto"/>
            <w:right w:val="none" w:sz="0" w:space="0" w:color="auto"/>
          </w:divBdr>
        </w:div>
        <w:div w:id="769468325">
          <w:marLeft w:val="480"/>
          <w:marRight w:val="0"/>
          <w:marTop w:val="0"/>
          <w:marBottom w:val="0"/>
          <w:divBdr>
            <w:top w:val="none" w:sz="0" w:space="0" w:color="auto"/>
            <w:left w:val="none" w:sz="0" w:space="0" w:color="auto"/>
            <w:bottom w:val="none" w:sz="0" w:space="0" w:color="auto"/>
            <w:right w:val="none" w:sz="0" w:space="0" w:color="auto"/>
          </w:divBdr>
        </w:div>
        <w:div w:id="832183440">
          <w:marLeft w:val="480"/>
          <w:marRight w:val="0"/>
          <w:marTop w:val="0"/>
          <w:marBottom w:val="0"/>
          <w:divBdr>
            <w:top w:val="none" w:sz="0" w:space="0" w:color="auto"/>
            <w:left w:val="none" w:sz="0" w:space="0" w:color="auto"/>
            <w:bottom w:val="none" w:sz="0" w:space="0" w:color="auto"/>
            <w:right w:val="none" w:sz="0" w:space="0" w:color="auto"/>
          </w:divBdr>
        </w:div>
        <w:div w:id="958880513">
          <w:marLeft w:val="480"/>
          <w:marRight w:val="0"/>
          <w:marTop w:val="0"/>
          <w:marBottom w:val="0"/>
          <w:divBdr>
            <w:top w:val="none" w:sz="0" w:space="0" w:color="auto"/>
            <w:left w:val="none" w:sz="0" w:space="0" w:color="auto"/>
            <w:bottom w:val="none" w:sz="0" w:space="0" w:color="auto"/>
            <w:right w:val="none" w:sz="0" w:space="0" w:color="auto"/>
          </w:divBdr>
        </w:div>
        <w:div w:id="1007564164">
          <w:marLeft w:val="480"/>
          <w:marRight w:val="0"/>
          <w:marTop w:val="0"/>
          <w:marBottom w:val="0"/>
          <w:divBdr>
            <w:top w:val="none" w:sz="0" w:space="0" w:color="auto"/>
            <w:left w:val="none" w:sz="0" w:space="0" w:color="auto"/>
            <w:bottom w:val="none" w:sz="0" w:space="0" w:color="auto"/>
            <w:right w:val="none" w:sz="0" w:space="0" w:color="auto"/>
          </w:divBdr>
        </w:div>
        <w:div w:id="1116413455">
          <w:marLeft w:val="480"/>
          <w:marRight w:val="0"/>
          <w:marTop w:val="0"/>
          <w:marBottom w:val="0"/>
          <w:divBdr>
            <w:top w:val="none" w:sz="0" w:space="0" w:color="auto"/>
            <w:left w:val="none" w:sz="0" w:space="0" w:color="auto"/>
            <w:bottom w:val="none" w:sz="0" w:space="0" w:color="auto"/>
            <w:right w:val="none" w:sz="0" w:space="0" w:color="auto"/>
          </w:divBdr>
        </w:div>
        <w:div w:id="1144852619">
          <w:marLeft w:val="480"/>
          <w:marRight w:val="0"/>
          <w:marTop w:val="0"/>
          <w:marBottom w:val="0"/>
          <w:divBdr>
            <w:top w:val="none" w:sz="0" w:space="0" w:color="auto"/>
            <w:left w:val="none" w:sz="0" w:space="0" w:color="auto"/>
            <w:bottom w:val="none" w:sz="0" w:space="0" w:color="auto"/>
            <w:right w:val="none" w:sz="0" w:space="0" w:color="auto"/>
          </w:divBdr>
        </w:div>
        <w:div w:id="1164709220">
          <w:marLeft w:val="480"/>
          <w:marRight w:val="0"/>
          <w:marTop w:val="0"/>
          <w:marBottom w:val="0"/>
          <w:divBdr>
            <w:top w:val="none" w:sz="0" w:space="0" w:color="auto"/>
            <w:left w:val="none" w:sz="0" w:space="0" w:color="auto"/>
            <w:bottom w:val="none" w:sz="0" w:space="0" w:color="auto"/>
            <w:right w:val="none" w:sz="0" w:space="0" w:color="auto"/>
          </w:divBdr>
        </w:div>
        <w:div w:id="1178928524">
          <w:marLeft w:val="480"/>
          <w:marRight w:val="0"/>
          <w:marTop w:val="0"/>
          <w:marBottom w:val="0"/>
          <w:divBdr>
            <w:top w:val="none" w:sz="0" w:space="0" w:color="auto"/>
            <w:left w:val="none" w:sz="0" w:space="0" w:color="auto"/>
            <w:bottom w:val="none" w:sz="0" w:space="0" w:color="auto"/>
            <w:right w:val="none" w:sz="0" w:space="0" w:color="auto"/>
          </w:divBdr>
        </w:div>
        <w:div w:id="1214344362">
          <w:marLeft w:val="480"/>
          <w:marRight w:val="0"/>
          <w:marTop w:val="0"/>
          <w:marBottom w:val="0"/>
          <w:divBdr>
            <w:top w:val="none" w:sz="0" w:space="0" w:color="auto"/>
            <w:left w:val="none" w:sz="0" w:space="0" w:color="auto"/>
            <w:bottom w:val="none" w:sz="0" w:space="0" w:color="auto"/>
            <w:right w:val="none" w:sz="0" w:space="0" w:color="auto"/>
          </w:divBdr>
        </w:div>
        <w:div w:id="1251695736">
          <w:marLeft w:val="480"/>
          <w:marRight w:val="0"/>
          <w:marTop w:val="0"/>
          <w:marBottom w:val="0"/>
          <w:divBdr>
            <w:top w:val="none" w:sz="0" w:space="0" w:color="auto"/>
            <w:left w:val="none" w:sz="0" w:space="0" w:color="auto"/>
            <w:bottom w:val="none" w:sz="0" w:space="0" w:color="auto"/>
            <w:right w:val="none" w:sz="0" w:space="0" w:color="auto"/>
          </w:divBdr>
        </w:div>
        <w:div w:id="1268849582">
          <w:marLeft w:val="480"/>
          <w:marRight w:val="0"/>
          <w:marTop w:val="0"/>
          <w:marBottom w:val="0"/>
          <w:divBdr>
            <w:top w:val="none" w:sz="0" w:space="0" w:color="auto"/>
            <w:left w:val="none" w:sz="0" w:space="0" w:color="auto"/>
            <w:bottom w:val="none" w:sz="0" w:space="0" w:color="auto"/>
            <w:right w:val="none" w:sz="0" w:space="0" w:color="auto"/>
          </w:divBdr>
        </w:div>
        <w:div w:id="1305115653">
          <w:marLeft w:val="480"/>
          <w:marRight w:val="0"/>
          <w:marTop w:val="0"/>
          <w:marBottom w:val="0"/>
          <w:divBdr>
            <w:top w:val="none" w:sz="0" w:space="0" w:color="auto"/>
            <w:left w:val="none" w:sz="0" w:space="0" w:color="auto"/>
            <w:bottom w:val="none" w:sz="0" w:space="0" w:color="auto"/>
            <w:right w:val="none" w:sz="0" w:space="0" w:color="auto"/>
          </w:divBdr>
        </w:div>
        <w:div w:id="1327248844">
          <w:marLeft w:val="480"/>
          <w:marRight w:val="0"/>
          <w:marTop w:val="0"/>
          <w:marBottom w:val="0"/>
          <w:divBdr>
            <w:top w:val="none" w:sz="0" w:space="0" w:color="auto"/>
            <w:left w:val="none" w:sz="0" w:space="0" w:color="auto"/>
            <w:bottom w:val="none" w:sz="0" w:space="0" w:color="auto"/>
            <w:right w:val="none" w:sz="0" w:space="0" w:color="auto"/>
          </w:divBdr>
        </w:div>
        <w:div w:id="1431970636">
          <w:marLeft w:val="480"/>
          <w:marRight w:val="0"/>
          <w:marTop w:val="0"/>
          <w:marBottom w:val="0"/>
          <w:divBdr>
            <w:top w:val="none" w:sz="0" w:space="0" w:color="auto"/>
            <w:left w:val="none" w:sz="0" w:space="0" w:color="auto"/>
            <w:bottom w:val="none" w:sz="0" w:space="0" w:color="auto"/>
            <w:right w:val="none" w:sz="0" w:space="0" w:color="auto"/>
          </w:divBdr>
        </w:div>
        <w:div w:id="1505127763">
          <w:marLeft w:val="480"/>
          <w:marRight w:val="0"/>
          <w:marTop w:val="0"/>
          <w:marBottom w:val="0"/>
          <w:divBdr>
            <w:top w:val="none" w:sz="0" w:space="0" w:color="auto"/>
            <w:left w:val="none" w:sz="0" w:space="0" w:color="auto"/>
            <w:bottom w:val="none" w:sz="0" w:space="0" w:color="auto"/>
            <w:right w:val="none" w:sz="0" w:space="0" w:color="auto"/>
          </w:divBdr>
        </w:div>
        <w:div w:id="1506049779">
          <w:marLeft w:val="480"/>
          <w:marRight w:val="0"/>
          <w:marTop w:val="0"/>
          <w:marBottom w:val="0"/>
          <w:divBdr>
            <w:top w:val="none" w:sz="0" w:space="0" w:color="auto"/>
            <w:left w:val="none" w:sz="0" w:space="0" w:color="auto"/>
            <w:bottom w:val="none" w:sz="0" w:space="0" w:color="auto"/>
            <w:right w:val="none" w:sz="0" w:space="0" w:color="auto"/>
          </w:divBdr>
        </w:div>
        <w:div w:id="1518080264">
          <w:marLeft w:val="480"/>
          <w:marRight w:val="0"/>
          <w:marTop w:val="0"/>
          <w:marBottom w:val="0"/>
          <w:divBdr>
            <w:top w:val="none" w:sz="0" w:space="0" w:color="auto"/>
            <w:left w:val="none" w:sz="0" w:space="0" w:color="auto"/>
            <w:bottom w:val="none" w:sz="0" w:space="0" w:color="auto"/>
            <w:right w:val="none" w:sz="0" w:space="0" w:color="auto"/>
          </w:divBdr>
        </w:div>
        <w:div w:id="1520394547">
          <w:marLeft w:val="480"/>
          <w:marRight w:val="0"/>
          <w:marTop w:val="0"/>
          <w:marBottom w:val="0"/>
          <w:divBdr>
            <w:top w:val="none" w:sz="0" w:space="0" w:color="auto"/>
            <w:left w:val="none" w:sz="0" w:space="0" w:color="auto"/>
            <w:bottom w:val="none" w:sz="0" w:space="0" w:color="auto"/>
            <w:right w:val="none" w:sz="0" w:space="0" w:color="auto"/>
          </w:divBdr>
        </w:div>
        <w:div w:id="1573348659">
          <w:marLeft w:val="480"/>
          <w:marRight w:val="0"/>
          <w:marTop w:val="0"/>
          <w:marBottom w:val="0"/>
          <w:divBdr>
            <w:top w:val="none" w:sz="0" w:space="0" w:color="auto"/>
            <w:left w:val="none" w:sz="0" w:space="0" w:color="auto"/>
            <w:bottom w:val="none" w:sz="0" w:space="0" w:color="auto"/>
            <w:right w:val="none" w:sz="0" w:space="0" w:color="auto"/>
          </w:divBdr>
        </w:div>
        <w:div w:id="1615483655">
          <w:marLeft w:val="480"/>
          <w:marRight w:val="0"/>
          <w:marTop w:val="0"/>
          <w:marBottom w:val="0"/>
          <w:divBdr>
            <w:top w:val="none" w:sz="0" w:space="0" w:color="auto"/>
            <w:left w:val="none" w:sz="0" w:space="0" w:color="auto"/>
            <w:bottom w:val="none" w:sz="0" w:space="0" w:color="auto"/>
            <w:right w:val="none" w:sz="0" w:space="0" w:color="auto"/>
          </w:divBdr>
        </w:div>
        <w:div w:id="1731344826">
          <w:marLeft w:val="480"/>
          <w:marRight w:val="0"/>
          <w:marTop w:val="0"/>
          <w:marBottom w:val="0"/>
          <w:divBdr>
            <w:top w:val="none" w:sz="0" w:space="0" w:color="auto"/>
            <w:left w:val="none" w:sz="0" w:space="0" w:color="auto"/>
            <w:bottom w:val="none" w:sz="0" w:space="0" w:color="auto"/>
            <w:right w:val="none" w:sz="0" w:space="0" w:color="auto"/>
          </w:divBdr>
        </w:div>
        <w:div w:id="1734887321">
          <w:marLeft w:val="480"/>
          <w:marRight w:val="0"/>
          <w:marTop w:val="0"/>
          <w:marBottom w:val="0"/>
          <w:divBdr>
            <w:top w:val="none" w:sz="0" w:space="0" w:color="auto"/>
            <w:left w:val="none" w:sz="0" w:space="0" w:color="auto"/>
            <w:bottom w:val="none" w:sz="0" w:space="0" w:color="auto"/>
            <w:right w:val="none" w:sz="0" w:space="0" w:color="auto"/>
          </w:divBdr>
        </w:div>
        <w:div w:id="1752194271">
          <w:marLeft w:val="480"/>
          <w:marRight w:val="0"/>
          <w:marTop w:val="0"/>
          <w:marBottom w:val="0"/>
          <w:divBdr>
            <w:top w:val="none" w:sz="0" w:space="0" w:color="auto"/>
            <w:left w:val="none" w:sz="0" w:space="0" w:color="auto"/>
            <w:bottom w:val="none" w:sz="0" w:space="0" w:color="auto"/>
            <w:right w:val="none" w:sz="0" w:space="0" w:color="auto"/>
          </w:divBdr>
        </w:div>
        <w:div w:id="1808159159">
          <w:marLeft w:val="480"/>
          <w:marRight w:val="0"/>
          <w:marTop w:val="0"/>
          <w:marBottom w:val="0"/>
          <w:divBdr>
            <w:top w:val="none" w:sz="0" w:space="0" w:color="auto"/>
            <w:left w:val="none" w:sz="0" w:space="0" w:color="auto"/>
            <w:bottom w:val="none" w:sz="0" w:space="0" w:color="auto"/>
            <w:right w:val="none" w:sz="0" w:space="0" w:color="auto"/>
          </w:divBdr>
        </w:div>
        <w:div w:id="1837063512">
          <w:marLeft w:val="480"/>
          <w:marRight w:val="0"/>
          <w:marTop w:val="0"/>
          <w:marBottom w:val="0"/>
          <w:divBdr>
            <w:top w:val="none" w:sz="0" w:space="0" w:color="auto"/>
            <w:left w:val="none" w:sz="0" w:space="0" w:color="auto"/>
            <w:bottom w:val="none" w:sz="0" w:space="0" w:color="auto"/>
            <w:right w:val="none" w:sz="0" w:space="0" w:color="auto"/>
          </w:divBdr>
        </w:div>
        <w:div w:id="1870482338">
          <w:marLeft w:val="480"/>
          <w:marRight w:val="0"/>
          <w:marTop w:val="0"/>
          <w:marBottom w:val="0"/>
          <w:divBdr>
            <w:top w:val="none" w:sz="0" w:space="0" w:color="auto"/>
            <w:left w:val="none" w:sz="0" w:space="0" w:color="auto"/>
            <w:bottom w:val="none" w:sz="0" w:space="0" w:color="auto"/>
            <w:right w:val="none" w:sz="0" w:space="0" w:color="auto"/>
          </w:divBdr>
        </w:div>
        <w:div w:id="2045013448">
          <w:marLeft w:val="480"/>
          <w:marRight w:val="0"/>
          <w:marTop w:val="0"/>
          <w:marBottom w:val="0"/>
          <w:divBdr>
            <w:top w:val="none" w:sz="0" w:space="0" w:color="auto"/>
            <w:left w:val="none" w:sz="0" w:space="0" w:color="auto"/>
            <w:bottom w:val="none" w:sz="0" w:space="0" w:color="auto"/>
            <w:right w:val="none" w:sz="0" w:space="0" w:color="auto"/>
          </w:divBdr>
        </w:div>
        <w:div w:id="2064450662">
          <w:marLeft w:val="480"/>
          <w:marRight w:val="0"/>
          <w:marTop w:val="0"/>
          <w:marBottom w:val="0"/>
          <w:divBdr>
            <w:top w:val="none" w:sz="0" w:space="0" w:color="auto"/>
            <w:left w:val="none" w:sz="0" w:space="0" w:color="auto"/>
            <w:bottom w:val="none" w:sz="0" w:space="0" w:color="auto"/>
            <w:right w:val="none" w:sz="0" w:space="0" w:color="auto"/>
          </w:divBdr>
        </w:div>
      </w:divsChild>
    </w:div>
    <w:div w:id="1106929183">
      <w:bodyDiv w:val="1"/>
      <w:marLeft w:val="0"/>
      <w:marRight w:val="0"/>
      <w:marTop w:val="0"/>
      <w:marBottom w:val="0"/>
      <w:divBdr>
        <w:top w:val="none" w:sz="0" w:space="0" w:color="auto"/>
        <w:left w:val="none" w:sz="0" w:space="0" w:color="auto"/>
        <w:bottom w:val="none" w:sz="0" w:space="0" w:color="auto"/>
        <w:right w:val="none" w:sz="0" w:space="0" w:color="auto"/>
      </w:divBdr>
    </w:div>
    <w:div w:id="1107120068">
      <w:bodyDiv w:val="1"/>
      <w:marLeft w:val="0"/>
      <w:marRight w:val="0"/>
      <w:marTop w:val="0"/>
      <w:marBottom w:val="0"/>
      <w:divBdr>
        <w:top w:val="none" w:sz="0" w:space="0" w:color="auto"/>
        <w:left w:val="none" w:sz="0" w:space="0" w:color="auto"/>
        <w:bottom w:val="none" w:sz="0" w:space="0" w:color="auto"/>
        <w:right w:val="none" w:sz="0" w:space="0" w:color="auto"/>
      </w:divBdr>
    </w:div>
    <w:div w:id="1107313609">
      <w:bodyDiv w:val="1"/>
      <w:marLeft w:val="0"/>
      <w:marRight w:val="0"/>
      <w:marTop w:val="0"/>
      <w:marBottom w:val="0"/>
      <w:divBdr>
        <w:top w:val="none" w:sz="0" w:space="0" w:color="auto"/>
        <w:left w:val="none" w:sz="0" w:space="0" w:color="auto"/>
        <w:bottom w:val="none" w:sz="0" w:space="0" w:color="auto"/>
        <w:right w:val="none" w:sz="0" w:space="0" w:color="auto"/>
      </w:divBdr>
    </w:div>
    <w:div w:id="1107431692">
      <w:bodyDiv w:val="1"/>
      <w:marLeft w:val="0"/>
      <w:marRight w:val="0"/>
      <w:marTop w:val="0"/>
      <w:marBottom w:val="0"/>
      <w:divBdr>
        <w:top w:val="none" w:sz="0" w:space="0" w:color="auto"/>
        <w:left w:val="none" w:sz="0" w:space="0" w:color="auto"/>
        <w:bottom w:val="none" w:sz="0" w:space="0" w:color="auto"/>
        <w:right w:val="none" w:sz="0" w:space="0" w:color="auto"/>
      </w:divBdr>
    </w:div>
    <w:div w:id="1107583434">
      <w:bodyDiv w:val="1"/>
      <w:marLeft w:val="0"/>
      <w:marRight w:val="0"/>
      <w:marTop w:val="0"/>
      <w:marBottom w:val="0"/>
      <w:divBdr>
        <w:top w:val="none" w:sz="0" w:space="0" w:color="auto"/>
        <w:left w:val="none" w:sz="0" w:space="0" w:color="auto"/>
        <w:bottom w:val="none" w:sz="0" w:space="0" w:color="auto"/>
        <w:right w:val="none" w:sz="0" w:space="0" w:color="auto"/>
      </w:divBdr>
    </w:div>
    <w:div w:id="1107651962">
      <w:bodyDiv w:val="1"/>
      <w:marLeft w:val="0"/>
      <w:marRight w:val="0"/>
      <w:marTop w:val="0"/>
      <w:marBottom w:val="0"/>
      <w:divBdr>
        <w:top w:val="none" w:sz="0" w:space="0" w:color="auto"/>
        <w:left w:val="none" w:sz="0" w:space="0" w:color="auto"/>
        <w:bottom w:val="none" w:sz="0" w:space="0" w:color="auto"/>
        <w:right w:val="none" w:sz="0" w:space="0" w:color="auto"/>
      </w:divBdr>
    </w:div>
    <w:div w:id="1107886647">
      <w:bodyDiv w:val="1"/>
      <w:marLeft w:val="0"/>
      <w:marRight w:val="0"/>
      <w:marTop w:val="0"/>
      <w:marBottom w:val="0"/>
      <w:divBdr>
        <w:top w:val="none" w:sz="0" w:space="0" w:color="auto"/>
        <w:left w:val="none" w:sz="0" w:space="0" w:color="auto"/>
        <w:bottom w:val="none" w:sz="0" w:space="0" w:color="auto"/>
        <w:right w:val="none" w:sz="0" w:space="0" w:color="auto"/>
      </w:divBdr>
    </w:div>
    <w:div w:id="1107892694">
      <w:bodyDiv w:val="1"/>
      <w:marLeft w:val="0"/>
      <w:marRight w:val="0"/>
      <w:marTop w:val="0"/>
      <w:marBottom w:val="0"/>
      <w:divBdr>
        <w:top w:val="none" w:sz="0" w:space="0" w:color="auto"/>
        <w:left w:val="none" w:sz="0" w:space="0" w:color="auto"/>
        <w:bottom w:val="none" w:sz="0" w:space="0" w:color="auto"/>
        <w:right w:val="none" w:sz="0" w:space="0" w:color="auto"/>
      </w:divBdr>
    </w:div>
    <w:div w:id="1108083259">
      <w:bodyDiv w:val="1"/>
      <w:marLeft w:val="0"/>
      <w:marRight w:val="0"/>
      <w:marTop w:val="0"/>
      <w:marBottom w:val="0"/>
      <w:divBdr>
        <w:top w:val="none" w:sz="0" w:space="0" w:color="auto"/>
        <w:left w:val="none" w:sz="0" w:space="0" w:color="auto"/>
        <w:bottom w:val="none" w:sz="0" w:space="0" w:color="auto"/>
        <w:right w:val="none" w:sz="0" w:space="0" w:color="auto"/>
      </w:divBdr>
      <w:divsChild>
        <w:div w:id="1611933863">
          <w:marLeft w:val="480"/>
          <w:marRight w:val="0"/>
          <w:marTop w:val="0"/>
          <w:marBottom w:val="0"/>
          <w:divBdr>
            <w:top w:val="none" w:sz="0" w:space="0" w:color="auto"/>
            <w:left w:val="none" w:sz="0" w:space="0" w:color="auto"/>
            <w:bottom w:val="none" w:sz="0" w:space="0" w:color="auto"/>
            <w:right w:val="none" w:sz="0" w:space="0" w:color="auto"/>
          </w:divBdr>
        </w:div>
        <w:div w:id="677541327">
          <w:marLeft w:val="480"/>
          <w:marRight w:val="0"/>
          <w:marTop w:val="0"/>
          <w:marBottom w:val="0"/>
          <w:divBdr>
            <w:top w:val="none" w:sz="0" w:space="0" w:color="auto"/>
            <w:left w:val="none" w:sz="0" w:space="0" w:color="auto"/>
            <w:bottom w:val="none" w:sz="0" w:space="0" w:color="auto"/>
            <w:right w:val="none" w:sz="0" w:space="0" w:color="auto"/>
          </w:divBdr>
        </w:div>
        <w:div w:id="523441576">
          <w:marLeft w:val="480"/>
          <w:marRight w:val="0"/>
          <w:marTop w:val="0"/>
          <w:marBottom w:val="0"/>
          <w:divBdr>
            <w:top w:val="none" w:sz="0" w:space="0" w:color="auto"/>
            <w:left w:val="none" w:sz="0" w:space="0" w:color="auto"/>
            <w:bottom w:val="none" w:sz="0" w:space="0" w:color="auto"/>
            <w:right w:val="none" w:sz="0" w:space="0" w:color="auto"/>
          </w:divBdr>
        </w:div>
        <w:div w:id="1297688509">
          <w:marLeft w:val="480"/>
          <w:marRight w:val="0"/>
          <w:marTop w:val="0"/>
          <w:marBottom w:val="0"/>
          <w:divBdr>
            <w:top w:val="none" w:sz="0" w:space="0" w:color="auto"/>
            <w:left w:val="none" w:sz="0" w:space="0" w:color="auto"/>
            <w:bottom w:val="none" w:sz="0" w:space="0" w:color="auto"/>
            <w:right w:val="none" w:sz="0" w:space="0" w:color="auto"/>
          </w:divBdr>
        </w:div>
        <w:div w:id="121268234">
          <w:marLeft w:val="480"/>
          <w:marRight w:val="0"/>
          <w:marTop w:val="0"/>
          <w:marBottom w:val="0"/>
          <w:divBdr>
            <w:top w:val="none" w:sz="0" w:space="0" w:color="auto"/>
            <w:left w:val="none" w:sz="0" w:space="0" w:color="auto"/>
            <w:bottom w:val="none" w:sz="0" w:space="0" w:color="auto"/>
            <w:right w:val="none" w:sz="0" w:space="0" w:color="auto"/>
          </w:divBdr>
        </w:div>
        <w:div w:id="1836847033">
          <w:marLeft w:val="480"/>
          <w:marRight w:val="0"/>
          <w:marTop w:val="0"/>
          <w:marBottom w:val="0"/>
          <w:divBdr>
            <w:top w:val="none" w:sz="0" w:space="0" w:color="auto"/>
            <w:left w:val="none" w:sz="0" w:space="0" w:color="auto"/>
            <w:bottom w:val="none" w:sz="0" w:space="0" w:color="auto"/>
            <w:right w:val="none" w:sz="0" w:space="0" w:color="auto"/>
          </w:divBdr>
        </w:div>
        <w:div w:id="991715148">
          <w:marLeft w:val="480"/>
          <w:marRight w:val="0"/>
          <w:marTop w:val="0"/>
          <w:marBottom w:val="0"/>
          <w:divBdr>
            <w:top w:val="none" w:sz="0" w:space="0" w:color="auto"/>
            <w:left w:val="none" w:sz="0" w:space="0" w:color="auto"/>
            <w:bottom w:val="none" w:sz="0" w:space="0" w:color="auto"/>
            <w:right w:val="none" w:sz="0" w:space="0" w:color="auto"/>
          </w:divBdr>
        </w:div>
        <w:div w:id="111676218">
          <w:marLeft w:val="480"/>
          <w:marRight w:val="0"/>
          <w:marTop w:val="0"/>
          <w:marBottom w:val="0"/>
          <w:divBdr>
            <w:top w:val="none" w:sz="0" w:space="0" w:color="auto"/>
            <w:left w:val="none" w:sz="0" w:space="0" w:color="auto"/>
            <w:bottom w:val="none" w:sz="0" w:space="0" w:color="auto"/>
            <w:right w:val="none" w:sz="0" w:space="0" w:color="auto"/>
          </w:divBdr>
        </w:div>
        <w:div w:id="689841046">
          <w:marLeft w:val="480"/>
          <w:marRight w:val="0"/>
          <w:marTop w:val="0"/>
          <w:marBottom w:val="0"/>
          <w:divBdr>
            <w:top w:val="none" w:sz="0" w:space="0" w:color="auto"/>
            <w:left w:val="none" w:sz="0" w:space="0" w:color="auto"/>
            <w:bottom w:val="none" w:sz="0" w:space="0" w:color="auto"/>
            <w:right w:val="none" w:sz="0" w:space="0" w:color="auto"/>
          </w:divBdr>
        </w:div>
        <w:div w:id="964847472">
          <w:marLeft w:val="480"/>
          <w:marRight w:val="0"/>
          <w:marTop w:val="0"/>
          <w:marBottom w:val="0"/>
          <w:divBdr>
            <w:top w:val="none" w:sz="0" w:space="0" w:color="auto"/>
            <w:left w:val="none" w:sz="0" w:space="0" w:color="auto"/>
            <w:bottom w:val="none" w:sz="0" w:space="0" w:color="auto"/>
            <w:right w:val="none" w:sz="0" w:space="0" w:color="auto"/>
          </w:divBdr>
        </w:div>
        <w:div w:id="1720663053">
          <w:marLeft w:val="480"/>
          <w:marRight w:val="0"/>
          <w:marTop w:val="0"/>
          <w:marBottom w:val="0"/>
          <w:divBdr>
            <w:top w:val="none" w:sz="0" w:space="0" w:color="auto"/>
            <w:left w:val="none" w:sz="0" w:space="0" w:color="auto"/>
            <w:bottom w:val="none" w:sz="0" w:space="0" w:color="auto"/>
            <w:right w:val="none" w:sz="0" w:space="0" w:color="auto"/>
          </w:divBdr>
        </w:div>
        <w:div w:id="1555313137">
          <w:marLeft w:val="480"/>
          <w:marRight w:val="0"/>
          <w:marTop w:val="0"/>
          <w:marBottom w:val="0"/>
          <w:divBdr>
            <w:top w:val="none" w:sz="0" w:space="0" w:color="auto"/>
            <w:left w:val="none" w:sz="0" w:space="0" w:color="auto"/>
            <w:bottom w:val="none" w:sz="0" w:space="0" w:color="auto"/>
            <w:right w:val="none" w:sz="0" w:space="0" w:color="auto"/>
          </w:divBdr>
        </w:div>
        <w:div w:id="22753984">
          <w:marLeft w:val="480"/>
          <w:marRight w:val="0"/>
          <w:marTop w:val="0"/>
          <w:marBottom w:val="0"/>
          <w:divBdr>
            <w:top w:val="none" w:sz="0" w:space="0" w:color="auto"/>
            <w:left w:val="none" w:sz="0" w:space="0" w:color="auto"/>
            <w:bottom w:val="none" w:sz="0" w:space="0" w:color="auto"/>
            <w:right w:val="none" w:sz="0" w:space="0" w:color="auto"/>
          </w:divBdr>
        </w:div>
        <w:div w:id="1978679649">
          <w:marLeft w:val="480"/>
          <w:marRight w:val="0"/>
          <w:marTop w:val="0"/>
          <w:marBottom w:val="0"/>
          <w:divBdr>
            <w:top w:val="none" w:sz="0" w:space="0" w:color="auto"/>
            <w:left w:val="none" w:sz="0" w:space="0" w:color="auto"/>
            <w:bottom w:val="none" w:sz="0" w:space="0" w:color="auto"/>
            <w:right w:val="none" w:sz="0" w:space="0" w:color="auto"/>
          </w:divBdr>
        </w:div>
        <w:div w:id="852651286">
          <w:marLeft w:val="480"/>
          <w:marRight w:val="0"/>
          <w:marTop w:val="0"/>
          <w:marBottom w:val="0"/>
          <w:divBdr>
            <w:top w:val="none" w:sz="0" w:space="0" w:color="auto"/>
            <w:left w:val="none" w:sz="0" w:space="0" w:color="auto"/>
            <w:bottom w:val="none" w:sz="0" w:space="0" w:color="auto"/>
            <w:right w:val="none" w:sz="0" w:space="0" w:color="auto"/>
          </w:divBdr>
        </w:div>
        <w:div w:id="194659853">
          <w:marLeft w:val="480"/>
          <w:marRight w:val="0"/>
          <w:marTop w:val="0"/>
          <w:marBottom w:val="0"/>
          <w:divBdr>
            <w:top w:val="none" w:sz="0" w:space="0" w:color="auto"/>
            <w:left w:val="none" w:sz="0" w:space="0" w:color="auto"/>
            <w:bottom w:val="none" w:sz="0" w:space="0" w:color="auto"/>
            <w:right w:val="none" w:sz="0" w:space="0" w:color="auto"/>
          </w:divBdr>
        </w:div>
        <w:div w:id="1954746621">
          <w:marLeft w:val="480"/>
          <w:marRight w:val="0"/>
          <w:marTop w:val="0"/>
          <w:marBottom w:val="0"/>
          <w:divBdr>
            <w:top w:val="none" w:sz="0" w:space="0" w:color="auto"/>
            <w:left w:val="none" w:sz="0" w:space="0" w:color="auto"/>
            <w:bottom w:val="none" w:sz="0" w:space="0" w:color="auto"/>
            <w:right w:val="none" w:sz="0" w:space="0" w:color="auto"/>
          </w:divBdr>
        </w:div>
        <w:div w:id="1224564021">
          <w:marLeft w:val="480"/>
          <w:marRight w:val="0"/>
          <w:marTop w:val="0"/>
          <w:marBottom w:val="0"/>
          <w:divBdr>
            <w:top w:val="none" w:sz="0" w:space="0" w:color="auto"/>
            <w:left w:val="none" w:sz="0" w:space="0" w:color="auto"/>
            <w:bottom w:val="none" w:sz="0" w:space="0" w:color="auto"/>
            <w:right w:val="none" w:sz="0" w:space="0" w:color="auto"/>
          </w:divBdr>
        </w:div>
        <w:div w:id="1346129204">
          <w:marLeft w:val="480"/>
          <w:marRight w:val="0"/>
          <w:marTop w:val="0"/>
          <w:marBottom w:val="0"/>
          <w:divBdr>
            <w:top w:val="none" w:sz="0" w:space="0" w:color="auto"/>
            <w:left w:val="none" w:sz="0" w:space="0" w:color="auto"/>
            <w:bottom w:val="none" w:sz="0" w:space="0" w:color="auto"/>
            <w:right w:val="none" w:sz="0" w:space="0" w:color="auto"/>
          </w:divBdr>
        </w:div>
        <w:div w:id="1798209362">
          <w:marLeft w:val="480"/>
          <w:marRight w:val="0"/>
          <w:marTop w:val="0"/>
          <w:marBottom w:val="0"/>
          <w:divBdr>
            <w:top w:val="none" w:sz="0" w:space="0" w:color="auto"/>
            <w:left w:val="none" w:sz="0" w:space="0" w:color="auto"/>
            <w:bottom w:val="none" w:sz="0" w:space="0" w:color="auto"/>
            <w:right w:val="none" w:sz="0" w:space="0" w:color="auto"/>
          </w:divBdr>
        </w:div>
        <w:div w:id="359815506">
          <w:marLeft w:val="480"/>
          <w:marRight w:val="0"/>
          <w:marTop w:val="0"/>
          <w:marBottom w:val="0"/>
          <w:divBdr>
            <w:top w:val="none" w:sz="0" w:space="0" w:color="auto"/>
            <w:left w:val="none" w:sz="0" w:space="0" w:color="auto"/>
            <w:bottom w:val="none" w:sz="0" w:space="0" w:color="auto"/>
            <w:right w:val="none" w:sz="0" w:space="0" w:color="auto"/>
          </w:divBdr>
        </w:div>
        <w:div w:id="1046300619">
          <w:marLeft w:val="480"/>
          <w:marRight w:val="0"/>
          <w:marTop w:val="0"/>
          <w:marBottom w:val="0"/>
          <w:divBdr>
            <w:top w:val="none" w:sz="0" w:space="0" w:color="auto"/>
            <w:left w:val="none" w:sz="0" w:space="0" w:color="auto"/>
            <w:bottom w:val="none" w:sz="0" w:space="0" w:color="auto"/>
            <w:right w:val="none" w:sz="0" w:space="0" w:color="auto"/>
          </w:divBdr>
        </w:div>
        <w:div w:id="1412657825">
          <w:marLeft w:val="480"/>
          <w:marRight w:val="0"/>
          <w:marTop w:val="0"/>
          <w:marBottom w:val="0"/>
          <w:divBdr>
            <w:top w:val="none" w:sz="0" w:space="0" w:color="auto"/>
            <w:left w:val="none" w:sz="0" w:space="0" w:color="auto"/>
            <w:bottom w:val="none" w:sz="0" w:space="0" w:color="auto"/>
            <w:right w:val="none" w:sz="0" w:space="0" w:color="auto"/>
          </w:divBdr>
        </w:div>
        <w:div w:id="876816766">
          <w:marLeft w:val="480"/>
          <w:marRight w:val="0"/>
          <w:marTop w:val="0"/>
          <w:marBottom w:val="0"/>
          <w:divBdr>
            <w:top w:val="none" w:sz="0" w:space="0" w:color="auto"/>
            <w:left w:val="none" w:sz="0" w:space="0" w:color="auto"/>
            <w:bottom w:val="none" w:sz="0" w:space="0" w:color="auto"/>
            <w:right w:val="none" w:sz="0" w:space="0" w:color="auto"/>
          </w:divBdr>
        </w:div>
        <w:div w:id="1652637134">
          <w:marLeft w:val="480"/>
          <w:marRight w:val="0"/>
          <w:marTop w:val="0"/>
          <w:marBottom w:val="0"/>
          <w:divBdr>
            <w:top w:val="none" w:sz="0" w:space="0" w:color="auto"/>
            <w:left w:val="none" w:sz="0" w:space="0" w:color="auto"/>
            <w:bottom w:val="none" w:sz="0" w:space="0" w:color="auto"/>
            <w:right w:val="none" w:sz="0" w:space="0" w:color="auto"/>
          </w:divBdr>
        </w:div>
        <w:div w:id="315038821">
          <w:marLeft w:val="480"/>
          <w:marRight w:val="0"/>
          <w:marTop w:val="0"/>
          <w:marBottom w:val="0"/>
          <w:divBdr>
            <w:top w:val="none" w:sz="0" w:space="0" w:color="auto"/>
            <w:left w:val="none" w:sz="0" w:space="0" w:color="auto"/>
            <w:bottom w:val="none" w:sz="0" w:space="0" w:color="auto"/>
            <w:right w:val="none" w:sz="0" w:space="0" w:color="auto"/>
          </w:divBdr>
        </w:div>
        <w:div w:id="1340041094">
          <w:marLeft w:val="480"/>
          <w:marRight w:val="0"/>
          <w:marTop w:val="0"/>
          <w:marBottom w:val="0"/>
          <w:divBdr>
            <w:top w:val="none" w:sz="0" w:space="0" w:color="auto"/>
            <w:left w:val="none" w:sz="0" w:space="0" w:color="auto"/>
            <w:bottom w:val="none" w:sz="0" w:space="0" w:color="auto"/>
            <w:right w:val="none" w:sz="0" w:space="0" w:color="auto"/>
          </w:divBdr>
        </w:div>
        <w:div w:id="393435401">
          <w:marLeft w:val="480"/>
          <w:marRight w:val="0"/>
          <w:marTop w:val="0"/>
          <w:marBottom w:val="0"/>
          <w:divBdr>
            <w:top w:val="none" w:sz="0" w:space="0" w:color="auto"/>
            <w:left w:val="none" w:sz="0" w:space="0" w:color="auto"/>
            <w:bottom w:val="none" w:sz="0" w:space="0" w:color="auto"/>
            <w:right w:val="none" w:sz="0" w:space="0" w:color="auto"/>
          </w:divBdr>
        </w:div>
        <w:div w:id="1590457103">
          <w:marLeft w:val="480"/>
          <w:marRight w:val="0"/>
          <w:marTop w:val="0"/>
          <w:marBottom w:val="0"/>
          <w:divBdr>
            <w:top w:val="none" w:sz="0" w:space="0" w:color="auto"/>
            <w:left w:val="none" w:sz="0" w:space="0" w:color="auto"/>
            <w:bottom w:val="none" w:sz="0" w:space="0" w:color="auto"/>
            <w:right w:val="none" w:sz="0" w:space="0" w:color="auto"/>
          </w:divBdr>
        </w:div>
        <w:div w:id="742525546">
          <w:marLeft w:val="480"/>
          <w:marRight w:val="0"/>
          <w:marTop w:val="0"/>
          <w:marBottom w:val="0"/>
          <w:divBdr>
            <w:top w:val="none" w:sz="0" w:space="0" w:color="auto"/>
            <w:left w:val="none" w:sz="0" w:space="0" w:color="auto"/>
            <w:bottom w:val="none" w:sz="0" w:space="0" w:color="auto"/>
            <w:right w:val="none" w:sz="0" w:space="0" w:color="auto"/>
          </w:divBdr>
        </w:div>
        <w:div w:id="468013459">
          <w:marLeft w:val="480"/>
          <w:marRight w:val="0"/>
          <w:marTop w:val="0"/>
          <w:marBottom w:val="0"/>
          <w:divBdr>
            <w:top w:val="none" w:sz="0" w:space="0" w:color="auto"/>
            <w:left w:val="none" w:sz="0" w:space="0" w:color="auto"/>
            <w:bottom w:val="none" w:sz="0" w:space="0" w:color="auto"/>
            <w:right w:val="none" w:sz="0" w:space="0" w:color="auto"/>
          </w:divBdr>
        </w:div>
        <w:div w:id="76949922">
          <w:marLeft w:val="480"/>
          <w:marRight w:val="0"/>
          <w:marTop w:val="0"/>
          <w:marBottom w:val="0"/>
          <w:divBdr>
            <w:top w:val="none" w:sz="0" w:space="0" w:color="auto"/>
            <w:left w:val="none" w:sz="0" w:space="0" w:color="auto"/>
            <w:bottom w:val="none" w:sz="0" w:space="0" w:color="auto"/>
            <w:right w:val="none" w:sz="0" w:space="0" w:color="auto"/>
          </w:divBdr>
        </w:div>
        <w:div w:id="1037046997">
          <w:marLeft w:val="480"/>
          <w:marRight w:val="0"/>
          <w:marTop w:val="0"/>
          <w:marBottom w:val="0"/>
          <w:divBdr>
            <w:top w:val="none" w:sz="0" w:space="0" w:color="auto"/>
            <w:left w:val="none" w:sz="0" w:space="0" w:color="auto"/>
            <w:bottom w:val="none" w:sz="0" w:space="0" w:color="auto"/>
            <w:right w:val="none" w:sz="0" w:space="0" w:color="auto"/>
          </w:divBdr>
        </w:div>
        <w:div w:id="1219363505">
          <w:marLeft w:val="480"/>
          <w:marRight w:val="0"/>
          <w:marTop w:val="0"/>
          <w:marBottom w:val="0"/>
          <w:divBdr>
            <w:top w:val="none" w:sz="0" w:space="0" w:color="auto"/>
            <w:left w:val="none" w:sz="0" w:space="0" w:color="auto"/>
            <w:bottom w:val="none" w:sz="0" w:space="0" w:color="auto"/>
            <w:right w:val="none" w:sz="0" w:space="0" w:color="auto"/>
          </w:divBdr>
        </w:div>
        <w:div w:id="1040205306">
          <w:marLeft w:val="480"/>
          <w:marRight w:val="0"/>
          <w:marTop w:val="0"/>
          <w:marBottom w:val="0"/>
          <w:divBdr>
            <w:top w:val="none" w:sz="0" w:space="0" w:color="auto"/>
            <w:left w:val="none" w:sz="0" w:space="0" w:color="auto"/>
            <w:bottom w:val="none" w:sz="0" w:space="0" w:color="auto"/>
            <w:right w:val="none" w:sz="0" w:space="0" w:color="auto"/>
          </w:divBdr>
        </w:div>
        <w:div w:id="717167045">
          <w:marLeft w:val="480"/>
          <w:marRight w:val="0"/>
          <w:marTop w:val="0"/>
          <w:marBottom w:val="0"/>
          <w:divBdr>
            <w:top w:val="none" w:sz="0" w:space="0" w:color="auto"/>
            <w:left w:val="none" w:sz="0" w:space="0" w:color="auto"/>
            <w:bottom w:val="none" w:sz="0" w:space="0" w:color="auto"/>
            <w:right w:val="none" w:sz="0" w:space="0" w:color="auto"/>
          </w:divBdr>
        </w:div>
        <w:div w:id="1019622952">
          <w:marLeft w:val="480"/>
          <w:marRight w:val="0"/>
          <w:marTop w:val="0"/>
          <w:marBottom w:val="0"/>
          <w:divBdr>
            <w:top w:val="none" w:sz="0" w:space="0" w:color="auto"/>
            <w:left w:val="none" w:sz="0" w:space="0" w:color="auto"/>
            <w:bottom w:val="none" w:sz="0" w:space="0" w:color="auto"/>
            <w:right w:val="none" w:sz="0" w:space="0" w:color="auto"/>
          </w:divBdr>
        </w:div>
        <w:div w:id="1097755622">
          <w:marLeft w:val="480"/>
          <w:marRight w:val="0"/>
          <w:marTop w:val="0"/>
          <w:marBottom w:val="0"/>
          <w:divBdr>
            <w:top w:val="none" w:sz="0" w:space="0" w:color="auto"/>
            <w:left w:val="none" w:sz="0" w:space="0" w:color="auto"/>
            <w:bottom w:val="none" w:sz="0" w:space="0" w:color="auto"/>
            <w:right w:val="none" w:sz="0" w:space="0" w:color="auto"/>
          </w:divBdr>
        </w:div>
        <w:div w:id="1818573136">
          <w:marLeft w:val="480"/>
          <w:marRight w:val="0"/>
          <w:marTop w:val="0"/>
          <w:marBottom w:val="0"/>
          <w:divBdr>
            <w:top w:val="none" w:sz="0" w:space="0" w:color="auto"/>
            <w:left w:val="none" w:sz="0" w:space="0" w:color="auto"/>
            <w:bottom w:val="none" w:sz="0" w:space="0" w:color="auto"/>
            <w:right w:val="none" w:sz="0" w:space="0" w:color="auto"/>
          </w:divBdr>
        </w:div>
        <w:div w:id="1281376806">
          <w:marLeft w:val="480"/>
          <w:marRight w:val="0"/>
          <w:marTop w:val="0"/>
          <w:marBottom w:val="0"/>
          <w:divBdr>
            <w:top w:val="none" w:sz="0" w:space="0" w:color="auto"/>
            <w:left w:val="none" w:sz="0" w:space="0" w:color="auto"/>
            <w:bottom w:val="none" w:sz="0" w:space="0" w:color="auto"/>
            <w:right w:val="none" w:sz="0" w:space="0" w:color="auto"/>
          </w:divBdr>
        </w:div>
        <w:div w:id="1038356028">
          <w:marLeft w:val="480"/>
          <w:marRight w:val="0"/>
          <w:marTop w:val="0"/>
          <w:marBottom w:val="0"/>
          <w:divBdr>
            <w:top w:val="none" w:sz="0" w:space="0" w:color="auto"/>
            <w:left w:val="none" w:sz="0" w:space="0" w:color="auto"/>
            <w:bottom w:val="none" w:sz="0" w:space="0" w:color="auto"/>
            <w:right w:val="none" w:sz="0" w:space="0" w:color="auto"/>
          </w:divBdr>
        </w:div>
        <w:div w:id="696807753">
          <w:marLeft w:val="480"/>
          <w:marRight w:val="0"/>
          <w:marTop w:val="0"/>
          <w:marBottom w:val="0"/>
          <w:divBdr>
            <w:top w:val="none" w:sz="0" w:space="0" w:color="auto"/>
            <w:left w:val="none" w:sz="0" w:space="0" w:color="auto"/>
            <w:bottom w:val="none" w:sz="0" w:space="0" w:color="auto"/>
            <w:right w:val="none" w:sz="0" w:space="0" w:color="auto"/>
          </w:divBdr>
        </w:div>
        <w:div w:id="560479114">
          <w:marLeft w:val="480"/>
          <w:marRight w:val="0"/>
          <w:marTop w:val="0"/>
          <w:marBottom w:val="0"/>
          <w:divBdr>
            <w:top w:val="none" w:sz="0" w:space="0" w:color="auto"/>
            <w:left w:val="none" w:sz="0" w:space="0" w:color="auto"/>
            <w:bottom w:val="none" w:sz="0" w:space="0" w:color="auto"/>
            <w:right w:val="none" w:sz="0" w:space="0" w:color="auto"/>
          </w:divBdr>
        </w:div>
        <w:div w:id="810711358">
          <w:marLeft w:val="480"/>
          <w:marRight w:val="0"/>
          <w:marTop w:val="0"/>
          <w:marBottom w:val="0"/>
          <w:divBdr>
            <w:top w:val="none" w:sz="0" w:space="0" w:color="auto"/>
            <w:left w:val="none" w:sz="0" w:space="0" w:color="auto"/>
            <w:bottom w:val="none" w:sz="0" w:space="0" w:color="auto"/>
            <w:right w:val="none" w:sz="0" w:space="0" w:color="auto"/>
          </w:divBdr>
        </w:div>
        <w:div w:id="1859734425">
          <w:marLeft w:val="480"/>
          <w:marRight w:val="0"/>
          <w:marTop w:val="0"/>
          <w:marBottom w:val="0"/>
          <w:divBdr>
            <w:top w:val="none" w:sz="0" w:space="0" w:color="auto"/>
            <w:left w:val="none" w:sz="0" w:space="0" w:color="auto"/>
            <w:bottom w:val="none" w:sz="0" w:space="0" w:color="auto"/>
            <w:right w:val="none" w:sz="0" w:space="0" w:color="auto"/>
          </w:divBdr>
        </w:div>
        <w:div w:id="1301809322">
          <w:marLeft w:val="480"/>
          <w:marRight w:val="0"/>
          <w:marTop w:val="0"/>
          <w:marBottom w:val="0"/>
          <w:divBdr>
            <w:top w:val="none" w:sz="0" w:space="0" w:color="auto"/>
            <w:left w:val="none" w:sz="0" w:space="0" w:color="auto"/>
            <w:bottom w:val="none" w:sz="0" w:space="0" w:color="auto"/>
            <w:right w:val="none" w:sz="0" w:space="0" w:color="auto"/>
          </w:divBdr>
        </w:div>
        <w:div w:id="1580170986">
          <w:marLeft w:val="480"/>
          <w:marRight w:val="0"/>
          <w:marTop w:val="0"/>
          <w:marBottom w:val="0"/>
          <w:divBdr>
            <w:top w:val="none" w:sz="0" w:space="0" w:color="auto"/>
            <w:left w:val="none" w:sz="0" w:space="0" w:color="auto"/>
            <w:bottom w:val="none" w:sz="0" w:space="0" w:color="auto"/>
            <w:right w:val="none" w:sz="0" w:space="0" w:color="auto"/>
          </w:divBdr>
        </w:div>
        <w:div w:id="11344062">
          <w:marLeft w:val="480"/>
          <w:marRight w:val="0"/>
          <w:marTop w:val="0"/>
          <w:marBottom w:val="0"/>
          <w:divBdr>
            <w:top w:val="none" w:sz="0" w:space="0" w:color="auto"/>
            <w:left w:val="none" w:sz="0" w:space="0" w:color="auto"/>
            <w:bottom w:val="none" w:sz="0" w:space="0" w:color="auto"/>
            <w:right w:val="none" w:sz="0" w:space="0" w:color="auto"/>
          </w:divBdr>
        </w:div>
        <w:div w:id="1392656638">
          <w:marLeft w:val="480"/>
          <w:marRight w:val="0"/>
          <w:marTop w:val="0"/>
          <w:marBottom w:val="0"/>
          <w:divBdr>
            <w:top w:val="none" w:sz="0" w:space="0" w:color="auto"/>
            <w:left w:val="none" w:sz="0" w:space="0" w:color="auto"/>
            <w:bottom w:val="none" w:sz="0" w:space="0" w:color="auto"/>
            <w:right w:val="none" w:sz="0" w:space="0" w:color="auto"/>
          </w:divBdr>
        </w:div>
        <w:div w:id="1724526596">
          <w:marLeft w:val="480"/>
          <w:marRight w:val="0"/>
          <w:marTop w:val="0"/>
          <w:marBottom w:val="0"/>
          <w:divBdr>
            <w:top w:val="none" w:sz="0" w:space="0" w:color="auto"/>
            <w:left w:val="none" w:sz="0" w:space="0" w:color="auto"/>
            <w:bottom w:val="none" w:sz="0" w:space="0" w:color="auto"/>
            <w:right w:val="none" w:sz="0" w:space="0" w:color="auto"/>
          </w:divBdr>
        </w:div>
        <w:div w:id="559556779">
          <w:marLeft w:val="480"/>
          <w:marRight w:val="0"/>
          <w:marTop w:val="0"/>
          <w:marBottom w:val="0"/>
          <w:divBdr>
            <w:top w:val="none" w:sz="0" w:space="0" w:color="auto"/>
            <w:left w:val="none" w:sz="0" w:space="0" w:color="auto"/>
            <w:bottom w:val="none" w:sz="0" w:space="0" w:color="auto"/>
            <w:right w:val="none" w:sz="0" w:space="0" w:color="auto"/>
          </w:divBdr>
        </w:div>
        <w:div w:id="946618326">
          <w:marLeft w:val="480"/>
          <w:marRight w:val="0"/>
          <w:marTop w:val="0"/>
          <w:marBottom w:val="0"/>
          <w:divBdr>
            <w:top w:val="none" w:sz="0" w:space="0" w:color="auto"/>
            <w:left w:val="none" w:sz="0" w:space="0" w:color="auto"/>
            <w:bottom w:val="none" w:sz="0" w:space="0" w:color="auto"/>
            <w:right w:val="none" w:sz="0" w:space="0" w:color="auto"/>
          </w:divBdr>
        </w:div>
        <w:div w:id="327708310">
          <w:marLeft w:val="480"/>
          <w:marRight w:val="0"/>
          <w:marTop w:val="0"/>
          <w:marBottom w:val="0"/>
          <w:divBdr>
            <w:top w:val="none" w:sz="0" w:space="0" w:color="auto"/>
            <w:left w:val="none" w:sz="0" w:space="0" w:color="auto"/>
            <w:bottom w:val="none" w:sz="0" w:space="0" w:color="auto"/>
            <w:right w:val="none" w:sz="0" w:space="0" w:color="auto"/>
          </w:divBdr>
        </w:div>
        <w:div w:id="167647602">
          <w:marLeft w:val="480"/>
          <w:marRight w:val="0"/>
          <w:marTop w:val="0"/>
          <w:marBottom w:val="0"/>
          <w:divBdr>
            <w:top w:val="none" w:sz="0" w:space="0" w:color="auto"/>
            <w:left w:val="none" w:sz="0" w:space="0" w:color="auto"/>
            <w:bottom w:val="none" w:sz="0" w:space="0" w:color="auto"/>
            <w:right w:val="none" w:sz="0" w:space="0" w:color="auto"/>
          </w:divBdr>
        </w:div>
        <w:div w:id="752239213">
          <w:marLeft w:val="480"/>
          <w:marRight w:val="0"/>
          <w:marTop w:val="0"/>
          <w:marBottom w:val="0"/>
          <w:divBdr>
            <w:top w:val="none" w:sz="0" w:space="0" w:color="auto"/>
            <w:left w:val="none" w:sz="0" w:space="0" w:color="auto"/>
            <w:bottom w:val="none" w:sz="0" w:space="0" w:color="auto"/>
            <w:right w:val="none" w:sz="0" w:space="0" w:color="auto"/>
          </w:divBdr>
        </w:div>
        <w:div w:id="1779636419">
          <w:marLeft w:val="480"/>
          <w:marRight w:val="0"/>
          <w:marTop w:val="0"/>
          <w:marBottom w:val="0"/>
          <w:divBdr>
            <w:top w:val="none" w:sz="0" w:space="0" w:color="auto"/>
            <w:left w:val="none" w:sz="0" w:space="0" w:color="auto"/>
            <w:bottom w:val="none" w:sz="0" w:space="0" w:color="auto"/>
            <w:right w:val="none" w:sz="0" w:space="0" w:color="auto"/>
          </w:divBdr>
        </w:div>
        <w:div w:id="2117216131">
          <w:marLeft w:val="480"/>
          <w:marRight w:val="0"/>
          <w:marTop w:val="0"/>
          <w:marBottom w:val="0"/>
          <w:divBdr>
            <w:top w:val="none" w:sz="0" w:space="0" w:color="auto"/>
            <w:left w:val="none" w:sz="0" w:space="0" w:color="auto"/>
            <w:bottom w:val="none" w:sz="0" w:space="0" w:color="auto"/>
            <w:right w:val="none" w:sz="0" w:space="0" w:color="auto"/>
          </w:divBdr>
        </w:div>
        <w:div w:id="1304233389">
          <w:marLeft w:val="480"/>
          <w:marRight w:val="0"/>
          <w:marTop w:val="0"/>
          <w:marBottom w:val="0"/>
          <w:divBdr>
            <w:top w:val="none" w:sz="0" w:space="0" w:color="auto"/>
            <w:left w:val="none" w:sz="0" w:space="0" w:color="auto"/>
            <w:bottom w:val="none" w:sz="0" w:space="0" w:color="auto"/>
            <w:right w:val="none" w:sz="0" w:space="0" w:color="auto"/>
          </w:divBdr>
        </w:div>
        <w:div w:id="1198396472">
          <w:marLeft w:val="480"/>
          <w:marRight w:val="0"/>
          <w:marTop w:val="0"/>
          <w:marBottom w:val="0"/>
          <w:divBdr>
            <w:top w:val="none" w:sz="0" w:space="0" w:color="auto"/>
            <w:left w:val="none" w:sz="0" w:space="0" w:color="auto"/>
            <w:bottom w:val="none" w:sz="0" w:space="0" w:color="auto"/>
            <w:right w:val="none" w:sz="0" w:space="0" w:color="auto"/>
          </w:divBdr>
        </w:div>
        <w:div w:id="1133908823">
          <w:marLeft w:val="480"/>
          <w:marRight w:val="0"/>
          <w:marTop w:val="0"/>
          <w:marBottom w:val="0"/>
          <w:divBdr>
            <w:top w:val="none" w:sz="0" w:space="0" w:color="auto"/>
            <w:left w:val="none" w:sz="0" w:space="0" w:color="auto"/>
            <w:bottom w:val="none" w:sz="0" w:space="0" w:color="auto"/>
            <w:right w:val="none" w:sz="0" w:space="0" w:color="auto"/>
          </w:divBdr>
        </w:div>
        <w:div w:id="223639325">
          <w:marLeft w:val="480"/>
          <w:marRight w:val="0"/>
          <w:marTop w:val="0"/>
          <w:marBottom w:val="0"/>
          <w:divBdr>
            <w:top w:val="none" w:sz="0" w:space="0" w:color="auto"/>
            <w:left w:val="none" w:sz="0" w:space="0" w:color="auto"/>
            <w:bottom w:val="none" w:sz="0" w:space="0" w:color="auto"/>
            <w:right w:val="none" w:sz="0" w:space="0" w:color="auto"/>
          </w:divBdr>
        </w:div>
        <w:div w:id="1310749495">
          <w:marLeft w:val="480"/>
          <w:marRight w:val="0"/>
          <w:marTop w:val="0"/>
          <w:marBottom w:val="0"/>
          <w:divBdr>
            <w:top w:val="none" w:sz="0" w:space="0" w:color="auto"/>
            <w:left w:val="none" w:sz="0" w:space="0" w:color="auto"/>
            <w:bottom w:val="none" w:sz="0" w:space="0" w:color="auto"/>
            <w:right w:val="none" w:sz="0" w:space="0" w:color="auto"/>
          </w:divBdr>
        </w:div>
        <w:div w:id="1002777879">
          <w:marLeft w:val="480"/>
          <w:marRight w:val="0"/>
          <w:marTop w:val="0"/>
          <w:marBottom w:val="0"/>
          <w:divBdr>
            <w:top w:val="none" w:sz="0" w:space="0" w:color="auto"/>
            <w:left w:val="none" w:sz="0" w:space="0" w:color="auto"/>
            <w:bottom w:val="none" w:sz="0" w:space="0" w:color="auto"/>
            <w:right w:val="none" w:sz="0" w:space="0" w:color="auto"/>
          </w:divBdr>
        </w:div>
        <w:div w:id="1312061453">
          <w:marLeft w:val="480"/>
          <w:marRight w:val="0"/>
          <w:marTop w:val="0"/>
          <w:marBottom w:val="0"/>
          <w:divBdr>
            <w:top w:val="none" w:sz="0" w:space="0" w:color="auto"/>
            <w:left w:val="none" w:sz="0" w:space="0" w:color="auto"/>
            <w:bottom w:val="none" w:sz="0" w:space="0" w:color="auto"/>
            <w:right w:val="none" w:sz="0" w:space="0" w:color="auto"/>
          </w:divBdr>
        </w:div>
        <w:div w:id="827090842">
          <w:marLeft w:val="480"/>
          <w:marRight w:val="0"/>
          <w:marTop w:val="0"/>
          <w:marBottom w:val="0"/>
          <w:divBdr>
            <w:top w:val="none" w:sz="0" w:space="0" w:color="auto"/>
            <w:left w:val="none" w:sz="0" w:space="0" w:color="auto"/>
            <w:bottom w:val="none" w:sz="0" w:space="0" w:color="auto"/>
            <w:right w:val="none" w:sz="0" w:space="0" w:color="auto"/>
          </w:divBdr>
        </w:div>
        <w:div w:id="786581316">
          <w:marLeft w:val="480"/>
          <w:marRight w:val="0"/>
          <w:marTop w:val="0"/>
          <w:marBottom w:val="0"/>
          <w:divBdr>
            <w:top w:val="none" w:sz="0" w:space="0" w:color="auto"/>
            <w:left w:val="none" w:sz="0" w:space="0" w:color="auto"/>
            <w:bottom w:val="none" w:sz="0" w:space="0" w:color="auto"/>
            <w:right w:val="none" w:sz="0" w:space="0" w:color="auto"/>
          </w:divBdr>
        </w:div>
        <w:div w:id="546525172">
          <w:marLeft w:val="480"/>
          <w:marRight w:val="0"/>
          <w:marTop w:val="0"/>
          <w:marBottom w:val="0"/>
          <w:divBdr>
            <w:top w:val="none" w:sz="0" w:space="0" w:color="auto"/>
            <w:left w:val="none" w:sz="0" w:space="0" w:color="auto"/>
            <w:bottom w:val="none" w:sz="0" w:space="0" w:color="auto"/>
            <w:right w:val="none" w:sz="0" w:space="0" w:color="auto"/>
          </w:divBdr>
        </w:div>
        <w:div w:id="1735472517">
          <w:marLeft w:val="480"/>
          <w:marRight w:val="0"/>
          <w:marTop w:val="0"/>
          <w:marBottom w:val="0"/>
          <w:divBdr>
            <w:top w:val="none" w:sz="0" w:space="0" w:color="auto"/>
            <w:left w:val="none" w:sz="0" w:space="0" w:color="auto"/>
            <w:bottom w:val="none" w:sz="0" w:space="0" w:color="auto"/>
            <w:right w:val="none" w:sz="0" w:space="0" w:color="auto"/>
          </w:divBdr>
        </w:div>
        <w:div w:id="996766257">
          <w:marLeft w:val="480"/>
          <w:marRight w:val="0"/>
          <w:marTop w:val="0"/>
          <w:marBottom w:val="0"/>
          <w:divBdr>
            <w:top w:val="none" w:sz="0" w:space="0" w:color="auto"/>
            <w:left w:val="none" w:sz="0" w:space="0" w:color="auto"/>
            <w:bottom w:val="none" w:sz="0" w:space="0" w:color="auto"/>
            <w:right w:val="none" w:sz="0" w:space="0" w:color="auto"/>
          </w:divBdr>
        </w:div>
        <w:div w:id="1779445333">
          <w:marLeft w:val="480"/>
          <w:marRight w:val="0"/>
          <w:marTop w:val="0"/>
          <w:marBottom w:val="0"/>
          <w:divBdr>
            <w:top w:val="none" w:sz="0" w:space="0" w:color="auto"/>
            <w:left w:val="none" w:sz="0" w:space="0" w:color="auto"/>
            <w:bottom w:val="none" w:sz="0" w:space="0" w:color="auto"/>
            <w:right w:val="none" w:sz="0" w:space="0" w:color="auto"/>
          </w:divBdr>
        </w:div>
        <w:div w:id="212230824">
          <w:marLeft w:val="480"/>
          <w:marRight w:val="0"/>
          <w:marTop w:val="0"/>
          <w:marBottom w:val="0"/>
          <w:divBdr>
            <w:top w:val="none" w:sz="0" w:space="0" w:color="auto"/>
            <w:left w:val="none" w:sz="0" w:space="0" w:color="auto"/>
            <w:bottom w:val="none" w:sz="0" w:space="0" w:color="auto"/>
            <w:right w:val="none" w:sz="0" w:space="0" w:color="auto"/>
          </w:divBdr>
        </w:div>
        <w:div w:id="1874532406">
          <w:marLeft w:val="480"/>
          <w:marRight w:val="0"/>
          <w:marTop w:val="0"/>
          <w:marBottom w:val="0"/>
          <w:divBdr>
            <w:top w:val="none" w:sz="0" w:space="0" w:color="auto"/>
            <w:left w:val="none" w:sz="0" w:space="0" w:color="auto"/>
            <w:bottom w:val="none" w:sz="0" w:space="0" w:color="auto"/>
            <w:right w:val="none" w:sz="0" w:space="0" w:color="auto"/>
          </w:divBdr>
        </w:div>
        <w:div w:id="1294288943">
          <w:marLeft w:val="480"/>
          <w:marRight w:val="0"/>
          <w:marTop w:val="0"/>
          <w:marBottom w:val="0"/>
          <w:divBdr>
            <w:top w:val="none" w:sz="0" w:space="0" w:color="auto"/>
            <w:left w:val="none" w:sz="0" w:space="0" w:color="auto"/>
            <w:bottom w:val="none" w:sz="0" w:space="0" w:color="auto"/>
            <w:right w:val="none" w:sz="0" w:space="0" w:color="auto"/>
          </w:divBdr>
        </w:div>
        <w:div w:id="1538932883">
          <w:marLeft w:val="480"/>
          <w:marRight w:val="0"/>
          <w:marTop w:val="0"/>
          <w:marBottom w:val="0"/>
          <w:divBdr>
            <w:top w:val="none" w:sz="0" w:space="0" w:color="auto"/>
            <w:left w:val="none" w:sz="0" w:space="0" w:color="auto"/>
            <w:bottom w:val="none" w:sz="0" w:space="0" w:color="auto"/>
            <w:right w:val="none" w:sz="0" w:space="0" w:color="auto"/>
          </w:divBdr>
        </w:div>
        <w:div w:id="1957250781">
          <w:marLeft w:val="480"/>
          <w:marRight w:val="0"/>
          <w:marTop w:val="0"/>
          <w:marBottom w:val="0"/>
          <w:divBdr>
            <w:top w:val="none" w:sz="0" w:space="0" w:color="auto"/>
            <w:left w:val="none" w:sz="0" w:space="0" w:color="auto"/>
            <w:bottom w:val="none" w:sz="0" w:space="0" w:color="auto"/>
            <w:right w:val="none" w:sz="0" w:space="0" w:color="auto"/>
          </w:divBdr>
        </w:div>
        <w:div w:id="911155299">
          <w:marLeft w:val="480"/>
          <w:marRight w:val="0"/>
          <w:marTop w:val="0"/>
          <w:marBottom w:val="0"/>
          <w:divBdr>
            <w:top w:val="none" w:sz="0" w:space="0" w:color="auto"/>
            <w:left w:val="none" w:sz="0" w:space="0" w:color="auto"/>
            <w:bottom w:val="none" w:sz="0" w:space="0" w:color="auto"/>
            <w:right w:val="none" w:sz="0" w:space="0" w:color="auto"/>
          </w:divBdr>
        </w:div>
        <w:div w:id="43720099">
          <w:marLeft w:val="480"/>
          <w:marRight w:val="0"/>
          <w:marTop w:val="0"/>
          <w:marBottom w:val="0"/>
          <w:divBdr>
            <w:top w:val="none" w:sz="0" w:space="0" w:color="auto"/>
            <w:left w:val="none" w:sz="0" w:space="0" w:color="auto"/>
            <w:bottom w:val="none" w:sz="0" w:space="0" w:color="auto"/>
            <w:right w:val="none" w:sz="0" w:space="0" w:color="auto"/>
          </w:divBdr>
        </w:div>
        <w:div w:id="2062122320">
          <w:marLeft w:val="480"/>
          <w:marRight w:val="0"/>
          <w:marTop w:val="0"/>
          <w:marBottom w:val="0"/>
          <w:divBdr>
            <w:top w:val="none" w:sz="0" w:space="0" w:color="auto"/>
            <w:left w:val="none" w:sz="0" w:space="0" w:color="auto"/>
            <w:bottom w:val="none" w:sz="0" w:space="0" w:color="auto"/>
            <w:right w:val="none" w:sz="0" w:space="0" w:color="auto"/>
          </w:divBdr>
        </w:div>
        <w:div w:id="585922923">
          <w:marLeft w:val="480"/>
          <w:marRight w:val="0"/>
          <w:marTop w:val="0"/>
          <w:marBottom w:val="0"/>
          <w:divBdr>
            <w:top w:val="none" w:sz="0" w:space="0" w:color="auto"/>
            <w:left w:val="none" w:sz="0" w:space="0" w:color="auto"/>
            <w:bottom w:val="none" w:sz="0" w:space="0" w:color="auto"/>
            <w:right w:val="none" w:sz="0" w:space="0" w:color="auto"/>
          </w:divBdr>
        </w:div>
        <w:div w:id="505363160">
          <w:marLeft w:val="480"/>
          <w:marRight w:val="0"/>
          <w:marTop w:val="0"/>
          <w:marBottom w:val="0"/>
          <w:divBdr>
            <w:top w:val="none" w:sz="0" w:space="0" w:color="auto"/>
            <w:left w:val="none" w:sz="0" w:space="0" w:color="auto"/>
            <w:bottom w:val="none" w:sz="0" w:space="0" w:color="auto"/>
            <w:right w:val="none" w:sz="0" w:space="0" w:color="auto"/>
          </w:divBdr>
        </w:div>
        <w:div w:id="363404268">
          <w:marLeft w:val="480"/>
          <w:marRight w:val="0"/>
          <w:marTop w:val="0"/>
          <w:marBottom w:val="0"/>
          <w:divBdr>
            <w:top w:val="none" w:sz="0" w:space="0" w:color="auto"/>
            <w:left w:val="none" w:sz="0" w:space="0" w:color="auto"/>
            <w:bottom w:val="none" w:sz="0" w:space="0" w:color="auto"/>
            <w:right w:val="none" w:sz="0" w:space="0" w:color="auto"/>
          </w:divBdr>
        </w:div>
        <w:div w:id="1199591392">
          <w:marLeft w:val="480"/>
          <w:marRight w:val="0"/>
          <w:marTop w:val="0"/>
          <w:marBottom w:val="0"/>
          <w:divBdr>
            <w:top w:val="none" w:sz="0" w:space="0" w:color="auto"/>
            <w:left w:val="none" w:sz="0" w:space="0" w:color="auto"/>
            <w:bottom w:val="none" w:sz="0" w:space="0" w:color="auto"/>
            <w:right w:val="none" w:sz="0" w:space="0" w:color="auto"/>
          </w:divBdr>
        </w:div>
        <w:div w:id="1804611575">
          <w:marLeft w:val="480"/>
          <w:marRight w:val="0"/>
          <w:marTop w:val="0"/>
          <w:marBottom w:val="0"/>
          <w:divBdr>
            <w:top w:val="none" w:sz="0" w:space="0" w:color="auto"/>
            <w:left w:val="none" w:sz="0" w:space="0" w:color="auto"/>
            <w:bottom w:val="none" w:sz="0" w:space="0" w:color="auto"/>
            <w:right w:val="none" w:sz="0" w:space="0" w:color="auto"/>
          </w:divBdr>
        </w:div>
        <w:div w:id="551189955">
          <w:marLeft w:val="480"/>
          <w:marRight w:val="0"/>
          <w:marTop w:val="0"/>
          <w:marBottom w:val="0"/>
          <w:divBdr>
            <w:top w:val="none" w:sz="0" w:space="0" w:color="auto"/>
            <w:left w:val="none" w:sz="0" w:space="0" w:color="auto"/>
            <w:bottom w:val="none" w:sz="0" w:space="0" w:color="auto"/>
            <w:right w:val="none" w:sz="0" w:space="0" w:color="auto"/>
          </w:divBdr>
        </w:div>
        <w:div w:id="1516113939">
          <w:marLeft w:val="480"/>
          <w:marRight w:val="0"/>
          <w:marTop w:val="0"/>
          <w:marBottom w:val="0"/>
          <w:divBdr>
            <w:top w:val="none" w:sz="0" w:space="0" w:color="auto"/>
            <w:left w:val="none" w:sz="0" w:space="0" w:color="auto"/>
            <w:bottom w:val="none" w:sz="0" w:space="0" w:color="auto"/>
            <w:right w:val="none" w:sz="0" w:space="0" w:color="auto"/>
          </w:divBdr>
        </w:div>
        <w:div w:id="968586790">
          <w:marLeft w:val="480"/>
          <w:marRight w:val="0"/>
          <w:marTop w:val="0"/>
          <w:marBottom w:val="0"/>
          <w:divBdr>
            <w:top w:val="none" w:sz="0" w:space="0" w:color="auto"/>
            <w:left w:val="none" w:sz="0" w:space="0" w:color="auto"/>
            <w:bottom w:val="none" w:sz="0" w:space="0" w:color="auto"/>
            <w:right w:val="none" w:sz="0" w:space="0" w:color="auto"/>
          </w:divBdr>
        </w:div>
        <w:div w:id="1182627158">
          <w:marLeft w:val="480"/>
          <w:marRight w:val="0"/>
          <w:marTop w:val="0"/>
          <w:marBottom w:val="0"/>
          <w:divBdr>
            <w:top w:val="none" w:sz="0" w:space="0" w:color="auto"/>
            <w:left w:val="none" w:sz="0" w:space="0" w:color="auto"/>
            <w:bottom w:val="none" w:sz="0" w:space="0" w:color="auto"/>
            <w:right w:val="none" w:sz="0" w:space="0" w:color="auto"/>
          </w:divBdr>
        </w:div>
        <w:div w:id="51271237">
          <w:marLeft w:val="480"/>
          <w:marRight w:val="0"/>
          <w:marTop w:val="0"/>
          <w:marBottom w:val="0"/>
          <w:divBdr>
            <w:top w:val="none" w:sz="0" w:space="0" w:color="auto"/>
            <w:left w:val="none" w:sz="0" w:space="0" w:color="auto"/>
            <w:bottom w:val="none" w:sz="0" w:space="0" w:color="auto"/>
            <w:right w:val="none" w:sz="0" w:space="0" w:color="auto"/>
          </w:divBdr>
        </w:div>
        <w:div w:id="874200709">
          <w:marLeft w:val="480"/>
          <w:marRight w:val="0"/>
          <w:marTop w:val="0"/>
          <w:marBottom w:val="0"/>
          <w:divBdr>
            <w:top w:val="none" w:sz="0" w:space="0" w:color="auto"/>
            <w:left w:val="none" w:sz="0" w:space="0" w:color="auto"/>
            <w:bottom w:val="none" w:sz="0" w:space="0" w:color="auto"/>
            <w:right w:val="none" w:sz="0" w:space="0" w:color="auto"/>
          </w:divBdr>
        </w:div>
        <w:div w:id="104883333">
          <w:marLeft w:val="480"/>
          <w:marRight w:val="0"/>
          <w:marTop w:val="0"/>
          <w:marBottom w:val="0"/>
          <w:divBdr>
            <w:top w:val="none" w:sz="0" w:space="0" w:color="auto"/>
            <w:left w:val="none" w:sz="0" w:space="0" w:color="auto"/>
            <w:bottom w:val="none" w:sz="0" w:space="0" w:color="auto"/>
            <w:right w:val="none" w:sz="0" w:space="0" w:color="auto"/>
          </w:divBdr>
        </w:div>
        <w:div w:id="1821338257">
          <w:marLeft w:val="480"/>
          <w:marRight w:val="0"/>
          <w:marTop w:val="0"/>
          <w:marBottom w:val="0"/>
          <w:divBdr>
            <w:top w:val="none" w:sz="0" w:space="0" w:color="auto"/>
            <w:left w:val="none" w:sz="0" w:space="0" w:color="auto"/>
            <w:bottom w:val="none" w:sz="0" w:space="0" w:color="auto"/>
            <w:right w:val="none" w:sz="0" w:space="0" w:color="auto"/>
          </w:divBdr>
        </w:div>
        <w:div w:id="1971740848">
          <w:marLeft w:val="480"/>
          <w:marRight w:val="0"/>
          <w:marTop w:val="0"/>
          <w:marBottom w:val="0"/>
          <w:divBdr>
            <w:top w:val="none" w:sz="0" w:space="0" w:color="auto"/>
            <w:left w:val="none" w:sz="0" w:space="0" w:color="auto"/>
            <w:bottom w:val="none" w:sz="0" w:space="0" w:color="auto"/>
            <w:right w:val="none" w:sz="0" w:space="0" w:color="auto"/>
          </w:divBdr>
        </w:div>
        <w:div w:id="1888757687">
          <w:marLeft w:val="480"/>
          <w:marRight w:val="0"/>
          <w:marTop w:val="0"/>
          <w:marBottom w:val="0"/>
          <w:divBdr>
            <w:top w:val="none" w:sz="0" w:space="0" w:color="auto"/>
            <w:left w:val="none" w:sz="0" w:space="0" w:color="auto"/>
            <w:bottom w:val="none" w:sz="0" w:space="0" w:color="auto"/>
            <w:right w:val="none" w:sz="0" w:space="0" w:color="auto"/>
          </w:divBdr>
        </w:div>
        <w:div w:id="478882807">
          <w:marLeft w:val="480"/>
          <w:marRight w:val="0"/>
          <w:marTop w:val="0"/>
          <w:marBottom w:val="0"/>
          <w:divBdr>
            <w:top w:val="none" w:sz="0" w:space="0" w:color="auto"/>
            <w:left w:val="none" w:sz="0" w:space="0" w:color="auto"/>
            <w:bottom w:val="none" w:sz="0" w:space="0" w:color="auto"/>
            <w:right w:val="none" w:sz="0" w:space="0" w:color="auto"/>
          </w:divBdr>
        </w:div>
        <w:div w:id="715931621">
          <w:marLeft w:val="480"/>
          <w:marRight w:val="0"/>
          <w:marTop w:val="0"/>
          <w:marBottom w:val="0"/>
          <w:divBdr>
            <w:top w:val="none" w:sz="0" w:space="0" w:color="auto"/>
            <w:left w:val="none" w:sz="0" w:space="0" w:color="auto"/>
            <w:bottom w:val="none" w:sz="0" w:space="0" w:color="auto"/>
            <w:right w:val="none" w:sz="0" w:space="0" w:color="auto"/>
          </w:divBdr>
        </w:div>
      </w:divsChild>
    </w:div>
    <w:div w:id="1108159666">
      <w:bodyDiv w:val="1"/>
      <w:marLeft w:val="0"/>
      <w:marRight w:val="0"/>
      <w:marTop w:val="0"/>
      <w:marBottom w:val="0"/>
      <w:divBdr>
        <w:top w:val="none" w:sz="0" w:space="0" w:color="auto"/>
        <w:left w:val="none" w:sz="0" w:space="0" w:color="auto"/>
        <w:bottom w:val="none" w:sz="0" w:space="0" w:color="auto"/>
        <w:right w:val="none" w:sz="0" w:space="0" w:color="auto"/>
      </w:divBdr>
    </w:div>
    <w:div w:id="1109006652">
      <w:bodyDiv w:val="1"/>
      <w:marLeft w:val="0"/>
      <w:marRight w:val="0"/>
      <w:marTop w:val="0"/>
      <w:marBottom w:val="0"/>
      <w:divBdr>
        <w:top w:val="none" w:sz="0" w:space="0" w:color="auto"/>
        <w:left w:val="none" w:sz="0" w:space="0" w:color="auto"/>
        <w:bottom w:val="none" w:sz="0" w:space="0" w:color="auto"/>
        <w:right w:val="none" w:sz="0" w:space="0" w:color="auto"/>
      </w:divBdr>
    </w:div>
    <w:div w:id="1109282086">
      <w:bodyDiv w:val="1"/>
      <w:marLeft w:val="0"/>
      <w:marRight w:val="0"/>
      <w:marTop w:val="0"/>
      <w:marBottom w:val="0"/>
      <w:divBdr>
        <w:top w:val="none" w:sz="0" w:space="0" w:color="auto"/>
        <w:left w:val="none" w:sz="0" w:space="0" w:color="auto"/>
        <w:bottom w:val="none" w:sz="0" w:space="0" w:color="auto"/>
        <w:right w:val="none" w:sz="0" w:space="0" w:color="auto"/>
      </w:divBdr>
    </w:div>
    <w:div w:id="1109396583">
      <w:bodyDiv w:val="1"/>
      <w:marLeft w:val="0"/>
      <w:marRight w:val="0"/>
      <w:marTop w:val="0"/>
      <w:marBottom w:val="0"/>
      <w:divBdr>
        <w:top w:val="none" w:sz="0" w:space="0" w:color="auto"/>
        <w:left w:val="none" w:sz="0" w:space="0" w:color="auto"/>
        <w:bottom w:val="none" w:sz="0" w:space="0" w:color="auto"/>
        <w:right w:val="none" w:sz="0" w:space="0" w:color="auto"/>
      </w:divBdr>
    </w:div>
    <w:div w:id="1109400183">
      <w:bodyDiv w:val="1"/>
      <w:marLeft w:val="0"/>
      <w:marRight w:val="0"/>
      <w:marTop w:val="0"/>
      <w:marBottom w:val="0"/>
      <w:divBdr>
        <w:top w:val="none" w:sz="0" w:space="0" w:color="auto"/>
        <w:left w:val="none" w:sz="0" w:space="0" w:color="auto"/>
        <w:bottom w:val="none" w:sz="0" w:space="0" w:color="auto"/>
        <w:right w:val="none" w:sz="0" w:space="0" w:color="auto"/>
      </w:divBdr>
    </w:div>
    <w:div w:id="1109423931">
      <w:bodyDiv w:val="1"/>
      <w:marLeft w:val="0"/>
      <w:marRight w:val="0"/>
      <w:marTop w:val="0"/>
      <w:marBottom w:val="0"/>
      <w:divBdr>
        <w:top w:val="none" w:sz="0" w:space="0" w:color="auto"/>
        <w:left w:val="none" w:sz="0" w:space="0" w:color="auto"/>
        <w:bottom w:val="none" w:sz="0" w:space="0" w:color="auto"/>
        <w:right w:val="none" w:sz="0" w:space="0" w:color="auto"/>
      </w:divBdr>
    </w:div>
    <w:div w:id="1109542067">
      <w:bodyDiv w:val="1"/>
      <w:marLeft w:val="0"/>
      <w:marRight w:val="0"/>
      <w:marTop w:val="0"/>
      <w:marBottom w:val="0"/>
      <w:divBdr>
        <w:top w:val="none" w:sz="0" w:space="0" w:color="auto"/>
        <w:left w:val="none" w:sz="0" w:space="0" w:color="auto"/>
        <w:bottom w:val="none" w:sz="0" w:space="0" w:color="auto"/>
        <w:right w:val="none" w:sz="0" w:space="0" w:color="auto"/>
      </w:divBdr>
    </w:div>
    <w:div w:id="1109617253">
      <w:bodyDiv w:val="1"/>
      <w:marLeft w:val="0"/>
      <w:marRight w:val="0"/>
      <w:marTop w:val="0"/>
      <w:marBottom w:val="0"/>
      <w:divBdr>
        <w:top w:val="none" w:sz="0" w:space="0" w:color="auto"/>
        <w:left w:val="none" w:sz="0" w:space="0" w:color="auto"/>
        <w:bottom w:val="none" w:sz="0" w:space="0" w:color="auto"/>
        <w:right w:val="none" w:sz="0" w:space="0" w:color="auto"/>
      </w:divBdr>
    </w:div>
    <w:div w:id="1109936133">
      <w:bodyDiv w:val="1"/>
      <w:marLeft w:val="0"/>
      <w:marRight w:val="0"/>
      <w:marTop w:val="0"/>
      <w:marBottom w:val="0"/>
      <w:divBdr>
        <w:top w:val="none" w:sz="0" w:space="0" w:color="auto"/>
        <w:left w:val="none" w:sz="0" w:space="0" w:color="auto"/>
        <w:bottom w:val="none" w:sz="0" w:space="0" w:color="auto"/>
        <w:right w:val="none" w:sz="0" w:space="0" w:color="auto"/>
      </w:divBdr>
    </w:div>
    <w:div w:id="1109937445">
      <w:bodyDiv w:val="1"/>
      <w:marLeft w:val="0"/>
      <w:marRight w:val="0"/>
      <w:marTop w:val="0"/>
      <w:marBottom w:val="0"/>
      <w:divBdr>
        <w:top w:val="none" w:sz="0" w:space="0" w:color="auto"/>
        <w:left w:val="none" w:sz="0" w:space="0" w:color="auto"/>
        <w:bottom w:val="none" w:sz="0" w:space="0" w:color="auto"/>
        <w:right w:val="none" w:sz="0" w:space="0" w:color="auto"/>
      </w:divBdr>
    </w:div>
    <w:div w:id="1110003599">
      <w:bodyDiv w:val="1"/>
      <w:marLeft w:val="0"/>
      <w:marRight w:val="0"/>
      <w:marTop w:val="0"/>
      <w:marBottom w:val="0"/>
      <w:divBdr>
        <w:top w:val="none" w:sz="0" w:space="0" w:color="auto"/>
        <w:left w:val="none" w:sz="0" w:space="0" w:color="auto"/>
        <w:bottom w:val="none" w:sz="0" w:space="0" w:color="auto"/>
        <w:right w:val="none" w:sz="0" w:space="0" w:color="auto"/>
      </w:divBdr>
    </w:div>
    <w:div w:id="1110011735">
      <w:bodyDiv w:val="1"/>
      <w:marLeft w:val="0"/>
      <w:marRight w:val="0"/>
      <w:marTop w:val="0"/>
      <w:marBottom w:val="0"/>
      <w:divBdr>
        <w:top w:val="none" w:sz="0" w:space="0" w:color="auto"/>
        <w:left w:val="none" w:sz="0" w:space="0" w:color="auto"/>
        <w:bottom w:val="none" w:sz="0" w:space="0" w:color="auto"/>
        <w:right w:val="none" w:sz="0" w:space="0" w:color="auto"/>
      </w:divBdr>
    </w:div>
    <w:div w:id="1110204685">
      <w:bodyDiv w:val="1"/>
      <w:marLeft w:val="0"/>
      <w:marRight w:val="0"/>
      <w:marTop w:val="0"/>
      <w:marBottom w:val="0"/>
      <w:divBdr>
        <w:top w:val="none" w:sz="0" w:space="0" w:color="auto"/>
        <w:left w:val="none" w:sz="0" w:space="0" w:color="auto"/>
        <w:bottom w:val="none" w:sz="0" w:space="0" w:color="auto"/>
        <w:right w:val="none" w:sz="0" w:space="0" w:color="auto"/>
      </w:divBdr>
    </w:div>
    <w:div w:id="1110509954">
      <w:bodyDiv w:val="1"/>
      <w:marLeft w:val="0"/>
      <w:marRight w:val="0"/>
      <w:marTop w:val="0"/>
      <w:marBottom w:val="0"/>
      <w:divBdr>
        <w:top w:val="none" w:sz="0" w:space="0" w:color="auto"/>
        <w:left w:val="none" w:sz="0" w:space="0" w:color="auto"/>
        <w:bottom w:val="none" w:sz="0" w:space="0" w:color="auto"/>
        <w:right w:val="none" w:sz="0" w:space="0" w:color="auto"/>
      </w:divBdr>
    </w:div>
    <w:div w:id="1111164809">
      <w:bodyDiv w:val="1"/>
      <w:marLeft w:val="0"/>
      <w:marRight w:val="0"/>
      <w:marTop w:val="0"/>
      <w:marBottom w:val="0"/>
      <w:divBdr>
        <w:top w:val="none" w:sz="0" w:space="0" w:color="auto"/>
        <w:left w:val="none" w:sz="0" w:space="0" w:color="auto"/>
        <w:bottom w:val="none" w:sz="0" w:space="0" w:color="auto"/>
        <w:right w:val="none" w:sz="0" w:space="0" w:color="auto"/>
      </w:divBdr>
    </w:div>
    <w:div w:id="1111361038">
      <w:bodyDiv w:val="1"/>
      <w:marLeft w:val="0"/>
      <w:marRight w:val="0"/>
      <w:marTop w:val="0"/>
      <w:marBottom w:val="0"/>
      <w:divBdr>
        <w:top w:val="none" w:sz="0" w:space="0" w:color="auto"/>
        <w:left w:val="none" w:sz="0" w:space="0" w:color="auto"/>
        <w:bottom w:val="none" w:sz="0" w:space="0" w:color="auto"/>
        <w:right w:val="none" w:sz="0" w:space="0" w:color="auto"/>
      </w:divBdr>
      <w:divsChild>
        <w:div w:id="42411848">
          <w:marLeft w:val="480"/>
          <w:marRight w:val="0"/>
          <w:marTop w:val="0"/>
          <w:marBottom w:val="0"/>
          <w:divBdr>
            <w:top w:val="none" w:sz="0" w:space="0" w:color="auto"/>
            <w:left w:val="none" w:sz="0" w:space="0" w:color="auto"/>
            <w:bottom w:val="none" w:sz="0" w:space="0" w:color="auto"/>
            <w:right w:val="none" w:sz="0" w:space="0" w:color="auto"/>
          </w:divBdr>
        </w:div>
        <w:div w:id="144006852">
          <w:marLeft w:val="480"/>
          <w:marRight w:val="0"/>
          <w:marTop w:val="0"/>
          <w:marBottom w:val="0"/>
          <w:divBdr>
            <w:top w:val="none" w:sz="0" w:space="0" w:color="auto"/>
            <w:left w:val="none" w:sz="0" w:space="0" w:color="auto"/>
            <w:bottom w:val="none" w:sz="0" w:space="0" w:color="auto"/>
            <w:right w:val="none" w:sz="0" w:space="0" w:color="auto"/>
          </w:divBdr>
        </w:div>
        <w:div w:id="463431322">
          <w:marLeft w:val="480"/>
          <w:marRight w:val="0"/>
          <w:marTop w:val="0"/>
          <w:marBottom w:val="0"/>
          <w:divBdr>
            <w:top w:val="none" w:sz="0" w:space="0" w:color="auto"/>
            <w:left w:val="none" w:sz="0" w:space="0" w:color="auto"/>
            <w:bottom w:val="none" w:sz="0" w:space="0" w:color="auto"/>
            <w:right w:val="none" w:sz="0" w:space="0" w:color="auto"/>
          </w:divBdr>
        </w:div>
        <w:div w:id="1060783105">
          <w:marLeft w:val="480"/>
          <w:marRight w:val="0"/>
          <w:marTop w:val="0"/>
          <w:marBottom w:val="0"/>
          <w:divBdr>
            <w:top w:val="none" w:sz="0" w:space="0" w:color="auto"/>
            <w:left w:val="none" w:sz="0" w:space="0" w:color="auto"/>
            <w:bottom w:val="none" w:sz="0" w:space="0" w:color="auto"/>
            <w:right w:val="none" w:sz="0" w:space="0" w:color="auto"/>
          </w:divBdr>
        </w:div>
        <w:div w:id="2053461613">
          <w:marLeft w:val="480"/>
          <w:marRight w:val="0"/>
          <w:marTop w:val="0"/>
          <w:marBottom w:val="0"/>
          <w:divBdr>
            <w:top w:val="none" w:sz="0" w:space="0" w:color="auto"/>
            <w:left w:val="none" w:sz="0" w:space="0" w:color="auto"/>
            <w:bottom w:val="none" w:sz="0" w:space="0" w:color="auto"/>
            <w:right w:val="none" w:sz="0" w:space="0" w:color="auto"/>
          </w:divBdr>
        </w:div>
        <w:div w:id="1129280959">
          <w:marLeft w:val="480"/>
          <w:marRight w:val="0"/>
          <w:marTop w:val="0"/>
          <w:marBottom w:val="0"/>
          <w:divBdr>
            <w:top w:val="none" w:sz="0" w:space="0" w:color="auto"/>
            <w:left w:val="none" w:sz="0" w:space="0" w:color="auto"/>
            <w:bottom w:val="none" w:sz="0" w:space="0" w:color="auto"/>
            <w:right w:val="none" w:sz="0" w:space="0" w:color="auto"/>
          </w:divBdr>
        </w:div>
        <w:div w:id="1189686407">
          <w:marLeft w:val="480"/>
          <w:marRight w:val="0"/>
          <w:marTop w:val="0"/>
          <w:marBottom w:val="0"/>
          <w:divBdr>
            <w:top w:val="none" w:sz="0" w:space="0" w:color="auto"/>
            <w:left w:val="none" w:sz="0" w:space="0" w:color="auto"/>
            <w:bottom w:val="none" w:sz="0" w:space="0" w:color="auto"/>
            <w:right w:val="none" w:sz="0" w:space="0" w:color="auto"/>
          </w:divBdr>
        </w:div>
        <w:div w:id="1414619011">
          <w:marLeft w:val="480"/>
          <w:marRight w:val="0"/>
          <w:marTop w:val="0"/>
          <w:marBottom w:val="0"/>
          <w:divBdr>
            <w:top w:val="none" w:sz="0" w:space="0" w:color="auto"/>
            <w:left w:val="none" w:sz="0" w:space="0" w:color="auto"/>
            <w:bottom w:val="none" w:sz="0" w:space="0" w:color="auto"/>
            <w:right w:val="none" w:sz="0" w:space="0" w:color="auto"/>
          </w:divBdr>
        </w:div>
        <w:div w:id="1447500398">
          <w:marLeft w:val="480"/>
          <w:marRight w:val="0"/>
          <w:marTop w:val="0"/>
          <w:marBottom w:val="0"/>
          <w:divBdr>
            <w:top w:val="none" w:sz="0" w:space="0" w:color="auto"/>
            <w:left w:val="none" w:sz="0" w:space="0" w:color="auto"/>
            <w:bottom w:val="none" w:sz="0" w:space="0" w:color="auto"/>
            <w:right w:val="none" w:sz="0" w:space="0" w:color="auto"/>
          </w:divBdr>
        </w:div>
        <w:div w:id="1824930406">
          <w:marLeft w:val="480"/>
          <w:marRight w:val="0"/>
          <w:marTop w:val="0"/>
          <w:marBottom w:val="0"/>
          <w:divBdr>
            <w:top w:val="none" w:sz="0" w:space="0" w:color="auto"/>
            <w:left w:val="none" w:sz="0" w:space="0" w:color="auto"/>
            <w:bottom w:val="none" w:sz="0" w:space="0" w:color="auto"/>
            <w:right w:val="none" w:sz="0" w:space="0" w:color="auto"/>
          </w:divBdr>
        </w:div>
        <w:div w:id="2119597988">
          <w:marLeft w:val="480"/>
          <w:marRight w:val="0"/>
          <w:marTop w:val="0"/>
          <w:marBottom w:val="0"/>
          <w:divBdr>
            <w:top w:val="none" w:sz="0" w:space="0" w:color="auto"/>
            <w:left w:val="none" w:sz="0" w:space="0" w:color="auto"/>
            <w:bottom w:val="none" w:sz="0" w:space="0" w:color="auto"/>
            <w:right w:val="none" w:sz="0" w:space="0" w:color="auto"/>
          </w:divBdr>
        </w:div>
        <w:div w:id="1865362782">
          <w:marLeft w:val="480"/>
          <w:marRight w:val="0"/>
          <w:marTop w:val="0"/>
          <w:marBottom w:val="0"/>
          <w:divBdr>
            <w:top w:val="none" w:sz="0" w:space="0" w:color="auto"/>
            <w:left w:val="none" w:sz="0" w:space="0" w:color="auto"/>
            <w:bottom w:val="none" w:sz="0" w:space="0" w:color="auto"/>
            <w:right w:val="none" w:sz="0" w:space="0" w:color="auto"/>
          </w:divBdr>
        </w:div>
        <w:div w:id="1920945944">
          <w:marLeft w:val="480"/>
          <w:marRight w:val="0"/>
          <w:marTop w:val="0"/>
          <w:marBottom w:val="0"/>
          <w:divBdr>
            <w:top w:val="none" w:sz="0" w:space="0" w:color="auto"/>
            <w:left w:val="none" w:sz="0" w:space="0" w:color="auto"/>
            <w:bottom w:val="none" w:sz="0" w:space="0" w:color="auto"/>
            <w:right w:val="none" w:sz="0" w:space="0" w:color="auto"/>
          </w:divBdr>
        </w:div>
        <w:div w:id="1715961207">
          <w:marLeft w:val="480"/>
          <w:marRight w:val="0"/>
          <w:marTop w:val="0"/>
          <w:marBottom w:val="0"/>
          <w:divBdr>
            <w:top w:val="none" w:sz="0" w:space="0" w:color="auto"/>
            <w:left w:val="none" w:sz="0" w:space="0" w:color="auto"/>
            <w:bottom w:val="none" w:sz="0" w:space="0" w:color="auto"/>
            <w:right w:val="none" w:sz="0" w:space="0" w:color="auto"/>
          </w:divBdr>
        </w:div>
        <w:div w:id="1755709458">
          <w:marLeft w:val="480"/>
          <w:marRight w:val="0"/>
          <w:marTop w:val="0"/>
          <w:marBottom w:val="0"/>
          <w:divBdr>
            <w:top w:val="none" w:sz="0" w:space="0" w:color="auto"/>
            <w:left w:val="none" w:sz="0" w:space="0" w:color="auto"/>
            <w:bottom w:val="none" w:sz="0" w:space="0" w:color="auto"/>
            <w:right w:val="none" w:sz="0" w:space="0" w:color="auto"/>
          </w:divBdr>
        </w:div>
        <w:div w:id="700668086">
          <w:marLeft w:val="480"/>
          <w:marRight w:val="0"/>
          <w:marTop w:val="0"/>
          <w:marBottom w:val="0"/>
          <w:divBdr>
            <w:top w:val="none" w:sz="0" w:space="0" w:color="auto"/>
            <w:left w:val="none" w:sz="0" w:space="0" w:color="auto"/>
            <w:bottom w:val="none" w:sz="0" w:space="0" w:color="auto"/>
            <w:right w:val="none" w:sz="0" w:space="0" w:color="auto"/>
          </w:divBdr>
        </w:div>
        <w:div w:id="1743871695">
          <w:marLeft w:val="480"/>
          <w:marRight w:val="0"/>
          <w:marTop w:val="0"/>
          <w:marBottom w:val="0"/>
          <w:divBdr>
            <w:top w:val="none" w:sz="0" w:space="0" w:color="auto"/>
            <w:left w:val="none" w:sz="0" w:space="0" w:color="auto"/>
            <w:bottom w:val="none" w:sz="0" w:space="0" w:color="auto"/>
            <w:right w:val="none" w:sz="0" w:space="0" w:color="auto"/>
          </w:divBdr>
        </w:div>
        <w:div w:id="1570995549">
          <w:marLeft w:val="480"/>
          <w:marRight w:val="0"/>
          <w:marTop w:val="0"/>
          <w:marBottom w:val="0"/>
          <w:divBdr>
            <w:top w:val="none" w:sz="0" w:space="0" w:color="auto"/>
            <w:left w:val="none" w:sz="0" w:space="0" w:color="auto"/>
            <w:bottom w:val="none" w:sz="0" w:space="0" w:color="auto"/>
            <w:right w:val="none" w:sz="0" w:space="0" w:color="auto"/>
          </w:divBdr>
        </w:div>
        <w:div w:id="2084837843">
          <w:marLeft w:val="480"/>
          <w:marRight w:val="0"/>
          <w:marTop w:val="0"/>
          <w:marBottom w:val="0"/>
          <w:divBdr>
            <w:top w:val="none" w:sz="0" w:space="0" w:color="auto"/>
            <w:left w:val="none" w:sz="0" w:space="0" w:color="auto"/>
            <w:bottom w:val="none" w:sz="0" w:space="0" w:color="auto"/>
            <w:right w:val="none" w:sz="0" w:space="0" w:color="auto"/>
          </w:divBdr>
        </w:div>
        <w:div w:id="1202866711">
          <w:marLeft w:val="480"/>
          <w:marRight w:val="0"/>
          <w:marTop w:val="0"/>
          <w:marBottom w:val="0"/>
          <w:divBdr>
            <w:top w:val="none" w:sz="0" w:space="0" w:color="auto"/>
            <w:left w:val="none" w:sz="0" w:space="0" w:color="auto"/>
            <w:bottom w:val="none" w:sz="0" w:space="0" w:color="auto"/>
            <w:right w:val="none" w:sz="0" w:space="0" w:color="auto"/>
          </w:divBdr>
        </w:div>
        <w:div w:id="1905791728">
          <w:marLeft w:val="480"/>
          <w:marRight w:val="0"/>
          <w:marTop w:val="0"/>
          <w:marBottom w:val="0"/>
          <w:divBdr>
            <w:top w:val="none" w:sz="0" w:space="0" w:color="auto"/>
            <w:left w:val="none" w:sz="0" w:space="0" w:color="auto"/>
            <w:bottom w:val="none" w:sz="0" w:space="0" w:color="auto"/>
            <w:right w:val="none" w:sz="0" w:space="0" w:color="auto"/>
          </w:divBdr>
        </w:div>
        <w:div w:id="281158049">
          <w:marLeft w:val="480"/>
          <w:marRight w:val="0"/>
          <w:marTop w:val="0"/>
          <w:marBottom w:val="0"/>
          <w:divBdr>
            <w:top w:val="none" w:sz="0" w:space="0" w:color="auto"/>
            <w:left w:val="none" w:sz="0" w:space="0" w:color="auto"/>
            <w:bottom w:val="none" w:sz="0" w:space="0" w:color="auto"/>
            <w:right w:val="none" w:sz="0" w:space="0" w:color="auto"/>
          </w:divBdr>
        </w:div>
        <w:div w:id="748312114">
          <w:marLeft w:val="480"/>
          <w:marRight w:val="0"/>
          <w:marTop w:val="0"/>
          <w:marBottom w:val="0"/>
          <w:divBdr>
            <w:top w:val="none" w:sz="0" w:space="0" w:color="auto"/>
            <w:left w:val="none" w:sz="0" w:space="0" w:color="auto"/>
            <w:bottom w:val="none" w:sz="0" w:space="0" w:color="auto"/>
            <w:right w:val="none" w:sz="0" w:space="0" w:color="auto"/>
          </w:divBdr>
        </w:div>
        <w:div w:id="1502428029">
          <w:marLeft w:val="480"/>
          <w:marRight w:val="0"/>
          <w:marTop w:val="0"/>
          <w:marBottom w:val="0"/>
          <w:divBdr>
            <w:top w:val="none" w:sz="0" w:space="0" w:color="auto"/>
            <w:left w:val="none" w:sz="0" w:space="0" w:color="auto"/>
            <w:bottom w:val="none" w:sz="0" w:space="0" w:color="auto"/>
            <w:right w:val="none" w:sz="0" w:space="0" w:color="auto"/>
          </w:divBdr>
        </w:div>
        <w:div w:id="1209337582">
          <w:marLeft w:val="480"/>
          <w:marRight w:val="0"/>
          <w:marTop w:val="0"/>
          <w:marBottom w:val="0"/>
          <w:divBdr>
            <w:top w:val="none" w:sz="0" w:space="0" w:color="auto"/>
            <w:left w:val="none" w:sz="0" w:space="0" w:color="auto"/>
            <w:bottom w:val="none" w:sz="0" w:space="0" w:color="auto"/>
            <w:right w:val="none" w:sz="0" w:space="0" w:color="auto"/>
          </w:divBdr>
        </w:div>
        <w:div w:id="1525441485">
          <w:marLeft w:val="480"/>
          <w:marRight w:val="0"/>
          <w:marTop w:val="0"/>
          <w:marBottom w:val="0"/>
          <w:divBdr>
            <w:top w:val="none" w:sz="0" w:space="0" w:color="auto"/>
            <w:left w:val="none" w:sz="0" w:space="0" w:color="auto"/>
            <w:bottom w:val="none" w:sz="0" w:space="0" w:color="auto"/>
            <w:right w:val="none" w:sz="0" w:space="0" w:color="auto"/>
          </w:divBdr>
        </w:div>
        <w:div w:id="1371343879">
          <w:marLeft w:val="480"/>
          <w:marRight w:val="0"/>
          <w:marTop w:val="0"/>
          <w:marBottom w:val="0"/>
          <w:divBdr>
            <w:top w:val="none" w:sz="0" w:space="0" w:color="auto"/>
            <w:left w:val="none" w:sz="0" w:space="0" w:color="auto"/>
            <w:bottom w:val="none" w:sz="0" w:space="0" w:color="auto"/>
            <w:right w:val="none" w:sz="0" w:space="0" w:color="auto"/>
          </w:divBdr>
        </w:div>
        <w:div w:id="1712655617">
          <w:marLeft w:val="480"/>
          <w:marRight w:val="0"/>
          <w:marTop w:val="0"/>
          <w:marBottom w:val="0"/>
          <w:divBdr>
            <w:top w:val="none" w:sz="0" w:space="0" w:color="auto"/>
            <w:left w:val="none" w:sz="0" w:space="0" w:color="auto"/>
            <w:bottom w:val="none" w:sz="0" w:space="0" w:color="auto"/>
            <w:right w:val="none" w:sz="0" w:space="0" w:color="auto"/>
          </w:divBdr>
        </w:div>
        <w:div w:id="1541161691">
          <w:marLeft w:val="480"/>
          <w:marRight w:val="0"/>
          <w:marTop w:val="0"/>
          <w:marBottom w:val="0"/>
          <w:divBdr>
            <w:top w:val="none" w:sz="0" w:space="0" w:color="auto"/>
            <w:left w:val="none" w:sz="0" w:space="0" w:color="auto"/>
            <w:bottom w:val="none" w:sz="0" w:space="0" w:color="auto"/>
            <w:right w:val="none" w:sz="0" w:space="0" w:color="auto"/>
          </w:divBdr>
        </w:div>
        <w:div w:id="1797940756">
          <w:marLeft w:val="480"/>
          <w:marRight w:val="0"/>
          <w:marTop w:val="0"/>
          <w:marBottom w:val="0"/>
          <w:divBdr>
            <w:top w:val="none" w:sz="0" w:space="0" w:color="auto"/>
            <w:left w:val="none" w:sz="0" w:space="0" w:color="auto"/>
            <w:bottom w:val="none" w:sz="0" w:space="0" w:color="auto"/>
            <w:right w:val="none" w:sz="0" w:space="0" w:color="auto"/>
          </w:divBdr>
        </w:div>
        <w:div w:id="1080518756">
          <w:marLeft w:val="480"/>
          <w:marRight w:val="0"/>
          <w:marTop w:val="0"/>
          <w:marBottom w:val="0"/>
          <w:divBdr>
            <w:top w:val="none" w:sz="0" w:space="0" w:color="auto"/>
            <w:left w:val="none" w:sz="0" w:space="0" w:color="auto"/>
            <w:bottom w:val="none" w:sz="0" w:space="0" w:color="auto"/>
            <w:right w:val="none" w:sz="0" w:space="0" w:color="auto"/>
          </w:divBdr>
        </w:div>
        <w:div w:id="1780025225">
          <w:marLeft w:val="480"/>
          <w:marRight w:val="0"/>
          <w:marTop w:val="0"/>
          <w:marBottom w:val="0"/>
          <w:divBdr>
            <w:top w:val="none" w:sz="0" w:space="0" w:color="auto"/>
            <w:left w:val="none" w:sz="0" w:space="0" w:color="auto"/>
            <w:bottom w:val="none" w:sz="0" w:space="0" w:color="auto"/>
            <w:right w:val="none" w:sz="0" w:space="0" w:color="auto"/>
          </w:divBdr>
        </w:div>
        <w:div w:id="626542817">
          <w:marLeft w:val="480"/>
          <w:marRight w:val="0"/>
          <w:marTop w:val="0"/>
          <w:marBottom w:val="0"/>
          <w:divBdr>
            <w:top w:val="none" w:sz="0" w:space="0" w:color="auto"/>
            <w:left w:val="none" w:sz="0" w:space="0" w:color="auto"/>
            <w:bottom w:val="none" w:sz="0" w:space="0" w:color="auto"/>
            <w:right w:val="none" w:sz="0" w:space="0" w:color="auto"/>
          </w:divBdr>
        </w:div>
        <w:div w:id="198396847">
          <w:marLeft w:val="480"/>
          <w:marRight w:val="0"/>
          <w:marTop w:val="0"/>
          <w:marBottom w:val="0"/>
          <w:divBdr>
            <w:top w:val="none" w:sz="0" w:space="0" w:color="auto"/>
            <w:left w:val="none" w:sz="0" w:space="0" w:color="auto"/>
            <w:bottom w:val="none" w:sz="0" w:space="0" w:color="auto"/>
            <w:right w:val="none" w:sz="0" w:space="0" w:color="auto"/>
          </w:divBdr>
        </w:div>
        <w:div w:id="614557439">
          <w:marLeft w:val="480"/>
          <w:marRight w:val="0"/>
          <w:marTop w:val="0"/>
          <w:marBottom w:val="0"/>
          <w:divBdr>
            <w:top w:val="none" w:sz="0" w:space="0" w:color="auto"/>
            <w:left w:val="none" w:sz="0" w:space="0" w:color="auto"/>
            <w:bottom w:val="none" w:sz="0" w:space="0" w:color="auto"/>
            <w:right w:val="none" w:sz="0" w:space="0" w:color="auto"/>
          </w:divBdr>
        </w:div>
        <w:div w:id="2120029232">
          <w:marLeft w:val="480"/>
          <w:marRight w:val="0"/>
          <w:marTop w:val="0"/>
          <w:marBottom w:val="0"/>
          <w:divBdr>
            <w:top w:val="none" w:sz="0" w:space="0" w:color="auto"/>
            <w:left w:val="none" w:sz="0" w:space="0" w:color="auto"/>
            <w:bottom w:val="none" w:sz="0" w:space="0" w:color="auto"/>
            <w:right w:val="none" w:sz="0" w:space="0" w:color="auto"/>
          </w:divBdr>
        </w:div>
        <w:div w:id="13697867">
          <w:marLeft w:val="480"/>
          <w:marRight w:val="0"/>
          <w:marTop w:val="0"/>
          <w:marBottom w:val="0"/>
          <w:divBdr>
            <w:top w:val="none" w:sz="0" w:space="0" w:color="auto"/>
            <w:left w:val="none" w:sz="0" w:space="0" w:color="auto"/>
            <w:bottom w:val="none" w:sz="0" w:space="0" w:color="auto"/>
            <w:right w:val="none" w:sz="0" w:space="0" w:color="auto"/>
          </w:divBdr>
        </w:div>
        <w:div w:id="1418089373">
          <w:marLeft w:val="480"/>
          <w:marRight w:val="0"/>
          <w:marTop w:val="0"/>
          <w:marBottom w:val="0"/>
          <w:divBdr>
            <w:top w:val="none" w:sz="0" w:space="0" w:color="auto"/>
            <w:left w:val="none" w:sz="0" w:space="0" w:color="auto"/>
            <w:bottom w:val="none" w:sz="0" w:space="0" w:color="auto"/>
            <w:right w:val="none" w:sz="0" w:space="0" w:color="auto"/>
          </w:divBdr>
        </w:div>
        <w:div w:id="1190946983">
          <w:marLeft w:val="480"/>
          <w:marRight w:val="0"/>
          <w:marTop w:val="0"/>
          <w:marBottom w:val="0"/>
          <w:divBdr>
            <w:top w:val="none" w:sz="0" w:space="0" w:color="auto"/>
            <w:left w:val="none" w:sz="0" w:space="0" w:color="auto"/>
            <w:bottom w:val="none" w:sz="0" w:space="0" w:color="auto"/>
            <w:right w:val="none" w:sz="0" w:space="0" w:color="auto"/>
          </w:divBdr>
        </w:div>
        <w:div w:id="1973826826">
          <w:marLeft w:val="480"/>
          <w:marRight w:val="0"/>
          <w:marTop w:val="0"/>
          <w:marBottom w:val="0"/>
          <w:divBdr>
            <w:top w:val="none" w:sz="0" w:space="0" w:color="auto"/>
            <w:left w:val="none" w:sz="0" w:space="0" w:color="auto"/>
            <w:bottom w:val="none" w:sz="0" w:space="0" w:color="auto"/>
            <w:right w:val="none" w:sz="0" w:space="0" w:color="auto"/>
          </w:divBdr>
        </w:div>
        <w:div w:id="1536844388">
          <w:marLeft w:val="480"/>
          <w:marRight w:val="0"/>
          <w:marTop w:val="0"/>
          <w:marBottom w:val="0"/>
          <w:divBdr>
            <w:top w:val="none" w:sz="0" w:space="0" w:color="auto"/>
            <w:left w:val="none" w:sz="0" w:space="0" w:color="auto"/>
            <w:bottom w:val="none" w:sz="0" w:space="0" w:color="auto"/>
            <w:right w:val="none" w:sz="0" w:space="0" w:color="auto"/>
          </w:divBdr>
        </w:div>
        <w:div w:id="809980637">
          <w:marLeft w:val="480"/>
          <w:marRight w:val="0"/>
          <w:marTop w:val="0"/>
          <w:marBottom w:val="0"/>
          <w:divBdr>
            <w:top w:val="none" w:sz="0" w:space="0" w:color="auto"/>
            <w:left w:val="none" w:sz="0" w:space="0" w:color="auto"/>
            <w:bottom w:val="none" w:sz="0" w:space="0" w:color="auto"/>
            <w:right w:val="none" w:sz="0" w:space="0" w:color="auto"/>
          </w:divBdr>
        </w:div>
        <w:div w:id="199443192">
          <w:marLeft w:val="480"/>
          <w:marRight w:val="0"/>
          <w:marTop w:val="0"/>
          <w:marBottom w:val="0"/>
          <w:divBdr>
            <w:top w:val="none" w:sz="0" w:space="0" w:color="auto"/>
            <w:left w:val="none" w:sz="0" w:space="0" w:color="auto"/>
            <w:bottom w:val="none" w:sz="0" w:space="0" w:color="auto"/>
            <w:right w:val="none" w:sz="0" w:space="0" w:color="auto"/>
          </w:divBdr>
        </w:div>
        <w:div w:id="1071587668">
          <w:marLeft w:val="480"/>
          <w:marRight w:val="0"/>
          <w:marTop w:val="0"/>
          <w:marBottom w:val="0"/>
          <w:divBdr>
            <w:top w:val="none" w:sz="0" w:space="0" w:color="auto"/>
            <w:left w:val="none" w:sz="0" w:space="0" w:color="auto"/>
            <w:bottom w:val="none" w:sz="0" w:space="0" w:color="auto"/>
            <w:right w:val="none" w:sz="0" w:space="0" w:color="auto"/>
          </w:divBdr>
        </w:div>
        <w:div w:id="811022337">
          <w:marLeft w:val="480"/>
          <w:marRight w:val="0"/>
          <w:marTop w:val="0"/>
          <w:marBottom w:val="0"/>
          <w:divBdr>
            <w:top w:val="none" w:sz="0" w:space="0" w:color="auto"/>
            <w:left w:val="none" w:sz="0" w:space="0" w:color="auto"/>
            <w:bottom w:val="none" w:sz="0" w:space="0" w:color="auto"/>
            <w:right w:val="none" w:sz="0" w:space="0" w:color="auto"/>
          </w:divBdr>
        </w:div>
        <w:div w:id="536166815">
          <w:marLeft w:val="480"/>
          <w:marRight w:val="0"/>
          <w:marTop w:val="0"/>
          <w:marBottom w:val="0"/>
          <w:divBdr>
            <w:top w:val="none" w:sz="0" w:space="0" w:color="auto"/>
            <w:left w:val="none" w:sz="0" w:space="0" w:color="auto"/>
            <w:bottom w:val="none" w:sz="0" w:space="0" w:color="auto"/>
            <w:right w:val="none" w:sz="0" w:space="0" w:color="auto"/>
          </w:divBdr>
        </w:div>
        <w:div w:id="240411676">
          <w:marLeft w:val="480"/>
          <w:marRight w:val="0"/>
          <w:marTop w:val="0"/>
          <w:marBottom w:val="0"/>
          <w:divBdr>
            <w:top w:val="none" w:sz="0" w:space="0" w:color="auto"/>
            <w:left w:val="none" w:sz="0" w:space="0" w:color="auto"/>
            <w:bottom w:val="none" w:sz="0" w:space="0" w:color="auto"/>
            <w:right w:val="none" w:sz="0" w:space="0" w:color="auto"/>
          </w:divBdr>
        </w:div>
        <w:div w:id="581643067">
          <w:marLeft w:val="480"/>
          <w:marRight w:val="0"/>
          <w:marTop w:val="0"/>
          <w:marBottom w:val="0"/>
          <w:divBdr>
            <w:top w:val="none" w:sz="0" w:space="0" w:color="auto"/>
            <w:left w:val="none" w:sz="0" w:space="0" w:color="auto"/>
            <w:bottom w:val="none" w:sz="0" w:space="0" w:color="auto"/>
            <w:right w:val="none" w:sz="0" w:space="0" w:color="auto"/>
          </w:divBdr>
        </w:div>
        <w:div w:id="294721380">
          <w:marLeft w:val="480"/>
          <w:marRight w:val="0"/>
          <w:marTop w:val="0"/>
          <w:marBottom w:val="0"/>
          <w:divBdr>
            <w:top w:val="none" w:sz="0" w:space="0" w:color="auto"/>
            <w:left w:val="none" w:sz="0" w:space="0" w:color="auto"/>
            <w:bottom w:val="none" w:sz="0" w:space="0" w:color="auto"/>
            <w:right w:val="none" w:sz="0" w:space="0" w:color="auto"/>
          </w:divBdr>
        </w:div>
        <w:div w:id="1395928708">
          <w:marLeft w:val="480"/>
          <w:marRight w:val="0"/>
          <w:marTop w:val="0"/>
          <w:marBottom w:val="0"/>
          <w:divBdr>
            <w:top w:val="none" w:sz="0" w:space="0" w:color="auto"/>
            <w:left w:val="none" w:sz="0" w:space="0" w:color="auto"/>
            <w:bottom w:val="none" w:sz="0" w:space="0" w:color="auto"/>
            <w:right w:val="none" w:sz="0" w:space="0" w:color="auto"/>
          </w:divBdr>
        </w:div>
        <w:div w:id="272127794">
          <w:marLeft w:val="480"/>
          <w:marRight w:val="0"/>
          <w:marTop w:val="0"/>
          <w:marBottom w:val="0"/>
          <w:divBdr>
            <w:top w:val="none" w:sz="0" w:space="0" w:color="auto"/>
            <w:left w:val="none" w:sz="0" w:space="0" w:color="auto"/>
            <w:bottom w:val="none" w:sz="0" w:space="0" w:color="auto"/>
            <w:right w:val="none" w:sz="0" w:space="0" w:color="auto"/>
          </w:divBdr>
        </w:div>
        <w:div w:id="1053195012">
          <w:marLeft w:val="480"/>
          <w:marRight w:val="0"/>
          <w:marTop w:val="0"/>
          <w:marBottom w:val="0"/>
          <w:divBdr>
            <w:top w:val="none" w:sz="0" w:space="0" w:color="auto"/>
            <w:left w:val="none" w:sz="0" w:space="0" w:color="auto"/>
            <w:bottom w:val="none" w:sz="0" w:space="0" w:color="auto"/>
            <w:right w:val="none" w:sz="0" w:space="0" w:color="auto"/>
          </w:divBdr>
        </w:div>
        <w:div w:id="1782871842">
          <w:marLeft w:val="480"/>
          <w:marRight w:val="0"/>
          <w:marTop w:val="0"/>
          <w:marBottom w:val="0"/>
          <w:divBdr>
            <w:top w:val="none" w:sz="0" w:space="0" w:color="auto"/>
            <w:left w:val="none" w:sz="0" w:space="0" w:color="auto"/>
            <w:bottom w:val="none" w:sz="0" w:space="0" w:color="auto"/>
            <w:right w:val="none" w:sz="0" w:space="0" w:color="auto"/>
          </w:divBdr>
        </w:div>
        <w:div w:id="221840747">
          <w:marLeft w:val="480"/>
          <w:marRight w:val="0"/>
          <w:marTop w:val="0"/>
          <w:marBottom w:val="0"/>
          <w:divBdr>
            <w:top w:val="none" w:sz="0" w:space="0" w:color="auto"/>
            <w:left w:val="none" w:sz="0" w:space="0" w:color="auto"/>
            <w:bottom w:val="none" w:sz="0" w:space="0" w:color="auto"/>
            <w:right w:val="none" w:sz="0" w:space="0" w:color="auto"/>
          </w:divBdr>
        </w:div>
        <w:div w:id="1733457941">
          <w:marLeft w:val="480"/>
          <w:marRight w:val="0"/>
          <w:marTop w:val="0"/>
          <w:marBottom w:val="0"/>
          <w:divBdr>
            <w:top w:val="none" w:sz="0" w:space="0" w:color="auto"/>
            <w:left w:val="none" w:sz="0" w:space="0" w:color="auto"/>
            <w:bottom w:val="none" w:sz="0" w:space="0" w:color="auto"/>
            <w:right w:val="none" w:sz="0" w:space="0" w:color="auto"/>
          </w:divBdr>
        </w:div>
        <w:div w:id="1708487564">
          <w:marLeft w:val="480"/>
          <w:marRight w:val="0"/>
          <w:marTop w:val="0"/>
          <w:marBottom w:val="0"/>
          <w:divBdr>
            <w:top w:val="none" w:sz="0" w:space="0" w:color="auto"/>
            <w:left w:val="none" w:sz="0" w:space="0" w:color="auto"/>
            <w:bottom w:val="none" w:sz="0" w:space="0" w:color="auto"/>
            <w:right w:val="none" w:sz="0" w:space="0" w:color="auto"/>
          </w:divBdr>
        </w:div>
        <w:div w:id="2110155792">
          <w:marLeft w:val="480"/>
          <w:marRight w:val="0"/>
          <w:marTop w:val="0"/>
          <w:marBottom w:val="0"/>
          <w:divBdr>
            <w:top w:val="none" w:sz="0" w:space="0" w:color="auto"/>
            <w:left w:val="none" w:sz="0" w:space="0" w:color="auto"/>
            <w:bottom w:val="none" w:sz="0" w:space="0" w:color="auto"/>
            <w:right w:val="none" w:sz="0" w:space="0" w:color="auto"/>
          </w:divBdr>
        </w:div>
        <w:div w:id="1173447508">
          <w:marLeft w:val="480"/>
          <w:marRight w:val="0"/>
          <w:marTop w:val="0"/>
          <w:marBottom w:val="0"/>
          <w:divBdr>
            <w:top w:val="none" w:sz="0" w:space="0" w:color="auto"/>
            <w:left w:val="none" w:sz="0" w:space="0" w:color="auto"/>
            <w:bottom w:val="none" w:sz="0" w:space="0" w:color="auto"/>
            <w:right w:val="none" w:sz="0" w:space="0" w:color="auto"/>
          </w:divBdr>
        </w:div>
        <w:div w:id="1158421490">
          <w:marLeft w:val="480"/>
          <w:marRight w:val="0"/>
          <w:marTop w:val="0"/>
          <w:marBottom w:val="0"/>
          <w:divBdr>
            <w:top w:val="none" w:sz="0" w:space="0" w:color="auto"/>
            <w:left w:val="none" w:sz="0" w:space="0" w:color="auto"/>
            <w:bottom w:val="none" w:sz="0" w:space="0" w:color="auto"/>
            <w:right w:val="none" w:sz="0" w:space="0" w:color="auto"/>
          </w:divBdr>
        </w:div>
        <w:div w:id="389696954">
          <w:marLeft w:val="480"/>
          <w:marRight w:val="0"/>
          <w:marTop w:val="0"/>
          <w:marBottom w:val="0"/>
          <w:divBdr>
            <w:top w:val="none" w:sz="0" w:space="0" w:color="auto"/>
            <w:left w:val="none" w:sz="0" w:space="0" w:color="auto"/>
            <w:bottom w:val="none" w:sz="0" w:space="0" w:color="auto"/>
            <w:right w:val="none" w:sz="0" w:space="0" w:color="auto"/>
          </w:divBdr>
        </w:div>
        <w:div w:id="2113282091">
          <w:marLeft w:val="480"/>
          <w:marRight w:val="0"/>
          <w:marTop w:val="0"/>
          <w:marBottom w:val="0"/>
          <w:divBdr>
            <w:top w:val="none" w:sz="0" w:space="0" w:color="auto"/>
            <w:left w:val="none" w:sz="0" w:space="0" w:color="auto"/>
            <w:bottom w:val="none" w:sz="0" w:space="0" w:color="auto"/>
            <w:right w:val="none" w:sz="0" w:space="0" w:color="auto"/>
          </w:divBdr>
        </w:div>
        <w:div w:id="881406414">
          <w:marLeft w:val="480"/>
          <w:marRight w:val="0"/>
          <w:marTop w:val="0"/>
          <w:marBottom w:val="0"/>
          <w:divBdr>
            <w:top w:val="none" w:sz="0" w:space="0" w:color="auto"/>
            <w:left w:val="none" w:sz="0" w:space="0" w:color="auto"/>
            <w:bottom w:val="none" w:sz="0" w:space="0" w:color="auto"/>
            <w:right w:val="none" w:sz="0" w:space="0" w:color="auto"/>
          </w:divBdr>
        </w:div>
        <w:div w:id="1189489699">
          <w:marLeft w:val="480"/>
          <w:marRight w:val="0"/>
          <w:marTop w:val="0"/>
          <w:marBottom w:val="0"/>
          <w:divBdr>
            <w:top w:val="none" w:sz="0" w:space="0" w:color="auto"/>
            <w:left w:val="none" w:sz="0" w:space="0" w:color="auto"/>
            <w:bottom w:val="none" w:sz="0" w:space="0" w:color="auto"/>
            <w:right w:val="none" w:sz="0" w:space="0" w:color="auto"/>
          </w:divBdr>
        </w:div>
        <w:div w:id="1423647226">
          <w:marLeft w:val="480"/>
          <w:marRight w:val="0"/>
          <w:marTop w:val="0"/>
          <w:marBottom w:val="0"/>
          <w:divBdr>
            <w:top w:val="none" w:sz="0" w:space="0" w:color="auto"/>
            <w:left w:val="none" w:sz="0" w:space="0" w:color="auto"/>
            <w:bottom w:val="none" w:sz="0" w:space="0" w:color="auto"/>
            <w:right w:val="none" w:sz="0" w:space="0" w:color="auto"/>
          </w:divBdr>
        </w:div>
        <w:div w:id="119960308">
          <w:marLeft w:val="480"/>
          <w:marRight w:val="0"/>
          <w:marTop w:val="0"/>
          <w:marBottom w:val="0"/>
          <w:divBdr>
            <w:top w:val="none" w:sz="0" w:space="0" w:color="auto"/>
            <w:left w:val="none" w:sz="0" w:space="0" w:color="auto"/>
            <w:bottom w:val="none" w:sz="0" w:space="0" w:color="auto"/>
            <w:right w:val="none" w:sz="0" w:space="0" w:color="auto"/>
          </w:divBdr>
        </w:div>
        <w:div w:id="805661303">
          <w:marLeft w:val="480"/>
          <w:marRight w:val="0"/>
          <w:marTop w:val="0"/>
          <w:marBottom w:val="0"/>
          <w:divBdr>
            <w:top w:val="none" w:sz="0" w:space="0" w:color="auto"/>
            <w:left w:val="none" w:sz="0" w:space="0" w:color="auto"/>
            <w:bottom w:val="none" w:sz="0" w:space="0" w:color="auto"/>
            <w:right w:val="none" w:sz="0" w:space="0" w:color="auto"/>
          </w:divBdr>
        </w:div>
        <w:div w:id="241574220">
          <w:marLeft w:val="480"/>
          <w:marRight w:val="0"/>
          <w:marTop w:val="0"/>
          <w:marBottom w:val="0"/>
          <w:divBdr>
            <w:top w:val="none" w:sz="0" w:space="0" w:color="auto"/>
            <w:left w:val="none" w:sz="0" w:space="0" w:color="auto"/>
            <w:bottom w:val="none" w:sz="0" w:space="0" w:color="auto"/>
            <w:right w:val="none" w:sz="0" w:space="0" w:color="auto"/>
          </w:divBdr>
        </w:div>
        <w:div w:id="2081249889">
          <w:marLeft w:val="480"/>
          <w:marRight w:val="0"/>
          <w:marTop w:val="0"/>
          <w:marBottom w:val="0"/>
          <w:divBdr>
            <w:top w:val="none" w:sz="0" w:space="0" w:color="auto"/>
            <w:left w:val="none" w:sz="0" w:space="0" w:color="auto"/>
            <w:bottom w:val="none" w:sz="0" w:space="0" w:color="auto"/>
            <w:right w:val="none" w:sz="0" w:space="0" w:color="auto"/>
          </w:divBdr>
        </w:div>
        <w:div w:id="1274947407">
          <w:marLeft w:val="480"/>
          <w:marRight w:val="0"/>
          <w:marTop w:val="0"/>
          <w:marBottom w:val="0"/>
          <w:divBdr>
            <w:top w:val="none" w:sz="0" w:space="0" w:color="auto"/>
            <w:left w:val="none" w:sz="0" w:space="0" w:color="auto"/>
            <w:bottom w:val="none" w:sz="0" w:space="0" w:color="auto"/>
            <w:right w:val="none" w:sz="0" w:space="0" w:color="auto"/>
          </w:divBdr>
        </w:div>
        <w:div w:id="381173723">
          <w:marLeft w:val="480"/>
          <w:marRight w:val="0"/>
          <w:marTop w:val="0"/>
          <w:marBottom w:val="0"/>
          <w:divBdr>
            <w:top w:val="none" w:sz="0" w:space="0" w:color="auto"/>
            <w:left w:val="none" w:sz="0" w:space="0" w:color="auto"/>
            <w:bottom w:val="none" w:sz="0" w:space="0" w:color="auto"/>
            <w:right w:val="none" w:sz="0" w:space="0" w:color="auto"/>
          </w:divBdr>
        </w:div>
      </w:divsChild>
    </w:div>
    <w:div w:id="1111585735">
      <w:bodyDiv w:val="1"/>
      <w:marLeft w:val="0"/>
      <w:marRight w:val="0"/>
      <w:marTop w:val="0"/>
      <w:marBottom w:val="0"/>
      <w:divBdr>
        <w:top w:val="none" w:sz="0" w:space="0" w:color="auto"/>
        <w:left w:val="none" w:sz="0" w:space="0" w:color="auto"/>
        <w:bottom w:val="none" w:sz="0" w:space="0" w:color="auto"/>
        <w:right w:val="none" w:sz="0" w:space="0" w:color="auto"/>
      </w:divBdr>
    </w:div>
    <w:div w:id="1113011853">
      <w:bodyDiv w:val="1"/>
      <w:marLeft w:val="0"/>
      <w:marRight w:val="0"/>
      <w:marTop w:val="0"/>
      <w:marBottom w:val="0"/>
      <w:divBdr>
        <w:top w:val="none" w:sz="0" w:space="0" w:color="auto"/>
        <w:left w:val="none" w:sz="0" w:space="0" w:color="auto"/>
        <w:bottom w:val="none" w:sz="0" w:space="0" w:color="auto"/>
        <w:right w:val="none" w:sz="0" w:space="0" w:color="auto"/>
      </w:divBdr>
    </w:div>
    <w:div w:id="1113594418">
      <w:bodyDiv w:val="1"/>
      <w:marLeft w:val="0"/>
      <w:marRight w:val="0"/>
      <w:marTop w:val="0"/>
      <w:marBottom w:val="0"/>
      <w:divBdr>
        <w:top w:val="none" w:sz="0" w:space="0" w:color="auto"/>
        <w:left w:val="none" w:sz="0" w:space="0" w:color="auto"/>
        <w:bottom w:val="none" w:sz="0" w:space="0" w:color="auto"/>
        <w:right w:val="none" w:sz="0" w:space="0" w:color="auto"/>
      </w:divBdr>
    </w:div>
    <w:div w:id="1113672999">
      <w:bodyDiv w:val="1"/>
      <w:marLeft w:val="0"/>
      <w:marRight w:val="0"/>
      <w:marTop w:val="0"/>
      <w:marBottom w:val="0"/>
      <w:divBdr>
        <w:top w:val="none" w:sz="0" w:space="0" w:color="auto"/>
        <w:left w:val="none" w:sz="0" w:space="0" w:color="auto"/>
        <w:bottom w:val="none" w:sz="0" w:space="0" w:color="auto"/>
        <w:right w:val="none" w:sz="0" w:space="0" w:color="auto"/>
      </w:divBdr>
    </w:div>
    <w:div w:id="1113747395">
      <w:bodyDiv w:val="1"/>
      <w:marLeft w:val="0"/>
      <w:marRight w:val="0"/>
      <w:marTop w:val="0"/>
      <w:marBottom w:val="0"/>
      <w:divBdr>
        <w:top w:val="none" w:sz="0" w:space="0" w:color="auto"/>
        <w:left w:val="none" w:sz="0" w:space="0" w:color="auto"/>
        <w:bottom w:val="none" w:sz="0" w:space="0" w:color="auto"/>
        <w:right w:val="none" w:sz="0" w:space="0" w:color="auto"/>
      </w:divBdr>
    </w:div>
    <w:div w:id="1113940932">
      <w:bodyDiv w:val="1"/>
      <w:marLeft w:val="0"/>
      <w:marRight w:val="0"/>
      <w:marTop w:val="0"/>
      <w:marBottom w:val="0"/>
      <w:divBdr>
        <w:top w:val="none" w:sz="0" w:space="0" w:color="auto"/>
        <w:left w:val="none" w:sz="0" w:space="0" w:color="auto"/>
        <w:bottom w:val="none" w:sz="0" w:space="0" w:color="auto"/>
        <w:right w:val="none" w:sz="0" w:space="0" w:color="auto"/>
      </w:divBdr>
    </w:div>
    <w:div w:id="1114444783">
      <w:bodyDiv w:val="1"/>
      <w:marLeft w:val="0"/>
      <w:marRight w:val="0"/>
      <w:marTop w:val="0"/>
      <w:marBottom w:val="0"/>
      <w:divBdr>
        <w:top w:val="none" w:sz="0" w:space="0" w:color="auto"/>
        <w:left w:val="none" w:sz="0" w:space="0" w:color="auto"/>
        <w:bottom w:val="none" w:sz="0" w:space="0" w:color="auto"/>
        <w:right w:val="none" w:sz="0" w:space="0" w:color="auto"/>
      </w:divBdr>
    </w:div>
    <w:div w:id="1114668220">
      <w:bodyDiv w:val="1"/>
      <w:marLeft w:val="0"/>
      <w:marRight w:val="0"/>
      <w:marTop w:val="0"/>
      <w:marBottom w:val="0"/>
      <w:divBdr>
        <w:top w:val="none" w:sz="0" w:space="0" w:color="auto"/>
        <w:left w:val="none" w:sz="0" w:space="0" w:color="auto"/>
        <w:bottom w:val="none" w:sz="0" w:space="0" w:color="auto"/>
        <w:right w:val="none" w:sz="0" w:space="0" w:color="auto"/>
      </w:divBdr>
    </w:div>
    <w:div w:id="1114784030">
      <w:bodyDiv w:val="1"/>
      <w:marLeft w:val="0"/>
      <w:marRight w:val="0"/>
      <w:marTop w:val="0"/>
      <w:marBottom w:val="0"/>
      <w:divBdr>
        <w:top w:val="none" w:sz="0" w:space="0" w:color="auto"/>
        <w:left w:val="none" w:sz="0" w:space="0" w:color="auto"/>
        <w:bottom w:val="none" w:sz="0" w:space="0" w:color="auto"/>
        <w:right w:val="none" w:sz="0" w:space="0" w:color="auto"/>
      </w:divBdr>
    </w:div>
    <w:div w:id="1114832958">
      <w:bodyDiv w:val="1"/>
      <w:marLeft w:val="0"/>
      <w:marRight w:val="0"/>
      <w:marTop w:val="0"/>
      <w:marBottom w:val="0"/>
      <w:divBdr>
        <w:top w:val="none" w:sz="0" w:space="0" w:color="auto"/>
        <w:left w:val="none" w:sz="0" w:space="0" w:color="auto"/>
        <w:bottom w:val="none" w:sz="0" w:space="0" w:color="auto"/>
        <w:right w:val="none" w:sz="0" w:space="0" w:color="auto"/>
      </w:divBdr>
    </w:div>
    <w:div w:id="1115906661">
      <w:bodyDiv w:val="1"/>
      <w:marLeft w:val="0"/>
      <w:marRight w:val="0"/>
      <w:marTop w:val="0"/>
      <w:marBottom w:val="0"/>
      <w:divBdr>
        <w:top w:val="none" w:sz="0" w:space="0" w:color="auto"/>
        <w:left w:val="none" w:sz="0" w:space="0" w:color="auto"/>
        <w:bottom w:val="none" w:sz="0" w:space="0" w:color="auto"/>
        <w:right w:val="none" w:sz="0" w:space="0" w:color="auto"/>
      </w:divBdr>
    </w:div>
    <w:div w:id="1115951461">
      <w:bodyDiv w:val="1"/>
      <w:marLeft w:val="0"/>
      <w:marRight w:val="0"/>
      <w:marTop w:val="0"/>
      <w:marBottom w:val="0"/>
      <w:divBdr>
        <w:top w:val="none" w:sz="0" w:space="0" w:color="auto"/>
        <w:left w:val="none" w:sz="0" w:space="0" w:color="auto"/>
        <w:bottom w:val="none" w:sz="0" w:space="0" w:color="auto"/>
        <w:right w:val="none" w:sz="0" w:space="0" w:color="auto"/>
      </w:divBdr>
      <w:divsChild>
        <w:div w:id="1880050866">
          <w:marLeft w:val="480"/>
          <w:marRight w:val="0"/>
          <w:marTop w:val="0"/>
          <w:marBottom w:val="0"/>
          <w:divBdr>
            <w:top w:val="none" w:sz="0" w:space="0" w:color="auto"/>
            <w:left w:val="none" w:sz="0" w:space="0" w:color="auto"/>
            <w:bottom w:val="none" w:sz="0" w:space="0" w:color="auto"/>
            <w:right w:val="none" w:sz="0" w:space="0" w:color="auto"/>
          </w:divBdr>
        </w:div>
        <w:div w:id="1933974464">
          <w:marLeft w:val="480"/>
          <w:marRight w:val="0"/>
          <w:marTop w:val="0"/>
          <w:marBottom w:val="0"/>
          <w:divBdr>
            <w:top w:val="none" w:sz="0" w:space="0" w:color="auto"/>
            <w:left w:val="none" w:sz="0" w:space="0" w:color="auto"/>
            <w:bottom w:val="none" w:sz="0" w:space="0" w:color="auto"/>
            <w:right w:val="none" w:sz="0" w:space="0" w:color="auto"/>
          </w:divBdr>
        </w:div>
        <w:div w:id="648750750">
          <w:marLeft w:val="480"/>
          <w:marRight w:val="0"/>
          <w:marTop w:val="0"/>
          <w:marBottom w:val="0"/>
          <w:divBdr>
            <w:top w:val="none" w:sz="0" w:space="0" w:color="auto"/>
            <w:left w:val="none" w:sz="0" w:space="0" w:color="auto"/>
            <w:bottom w:val="none" w:sz="0" w:space="0" w:color="auto"/>
            <w:right w:val="none" w:sz="0" w:space="0" w:color="auto"/>
          </w:divBdr>
        </w:div>
        <w:div w:id="161162355">
          <w:marLeft w:val="480"/>
          <w:marRight w:val="0"/>
          <w:marTop w:val="0"/>
          <w:marBottom w:val="0"/>
          <w:divBdr>
            <w:top w:val="none" w:sz="0" w:space="0" w:color="auto"/>
            <w:left w:val="none" w:sz="0" w:space="0" w:color="auto"/>
            <w:bottom w:val="none" w:sz="0" w:space="0" w:color="auto"/>
            <w:right w:val="none" w:sz="0" w:space="0" w:color="auto"/>
          </w:divBdr>
        </w:div>
        <w:div w:id="1780300195">
          <w:marLeft w:val="480"/>
          <w:marRight w:val="0"/>
          <w:marTop w:val="0"/>
          <w:marBottom w:val="0"/>
          <w:divBdr>
            <w:top w:val="none" w:sz="0" w:space="0" w:color="auto"/>
            <w:left w:val="none" w:sz="0" w:space="0" w:color="auto"/>
            <w:bottom w:val="none" w:sz="0" w:space="0" w:color="auto"/>
            <w:right w:val="none" w:sz="0" w:space="0" w:color="auto"/>
          </w:divBdr>
        </w:div>
        <w:div w:id="968827526">
          <w:marLeft w:val="480"/>
          <w:marRight w:val="0"/>
          <w:marTop w:val="0"/>
          <w:marBottom w:val="0"/>
          <w:divBdr>
            <w:top w:val="none" w:sz="0" w:space="0" w:color="auto"/>
            <w:left w:val="none" w:sz="0" w:space="0" w:color="auto"/>
            <w:bottom w:val="none" w:sz="0" w:space="0" w:color="auto"/>
            <w:right w:val="none" w:sz="0" w:space="0" w:color="auto"/>
          </w:divBdr>
        </w:div>
        <w:div w:id="2108768886">
          <w:marLeft w:val="480"/>
          <w:marRight w:val="0"/>
          <w:marTop w:val="0"/>
          <w:marBottom w:val="0"/>
          <w:divBdr>
            <w:top w:val="none" w:sz="0" w:space="0" w:color="auto"/>
            <w:left w:val="none" w:sz="0" w:space="0" w:color="auto"/>
            <w:bottom w:val="none" w:sz="0" w:space="0" w:color="auto"/>
            <w:right w:val="none" w:sz="0" w:space="0" w:color="auto"/>
          </w:divBdr>
        </w:div>
        <w:div w:id="885946769">
          <w:marLeft w:val="480"/>
          <w:marRight w:val="0"/>
          <w:marTop w:val="0"/>
          <w:marBottom w:val="0"/>
          <w:divBdr>
            <w:top w:val="none" w:sz="0" w:space="0" w:color="auto"/>
            <w:left w:val="none" w:sz="0" w:space="0" w:color="auto"/>
            <w:bottom w:val="none" w:sz="0" w:space="0" w:color="auto"/>
            <w:right w:val="none" w:sz="0" w:space="0" w:color="auto"/>
          </w:divBdr>
        </w:div>
        <w:div w:id="1732072083">
          <w:marLeft w:val="480"/>
          <w:marRight w:val="0"/>
          <w:marTop w:val="0"/>
          <w:marBottom w:val="0"/>
          <w:divBdr>
            <w:top w:val="none" w:sz="0" w:space="0" w:color="auto"/>
            <w:left w:val="none" w:sz="0" w:space="0" w:color="auto"/>
            <w:bottom w:val="none" w:sz="0" w:space="0" w:color="auto"/>
            <w:right w:val="none" w:sz="0" w:space="0" w:color="auto"/>
          </w:divBdr>
        </w:div>
        <w:div w:id="1824201708">
          <w:marLeft w:val="480"/>
          <w:marRight w:val="0"/>
          <w:marTop w:val="0"/>
          <w:marBottom w:val="0"/>
          <w:divBdr>
            <w:top w:val="none" w:sz="0" w:space="0" w:color="auto"/>
            <w:left w:val="none" w:sz="0" w:space="0" w:color="auto"/>
            <w:bottom w:val="none" w:sz="0" w:space="0" w:color="auto"/>
            <w:right w:val="none" w:sz="0" w:space="0" w:color="auto"/>
          </w:divBdr>
        </w:div>
        <w:div w:id="953748718">
          <w:marLeft w:val="480"/>
          <w:marRight w:val="0"/>
          <w:marTop w:val="0"/>
          <w:marBottom w:val="0"/>
          <w:divBdr>
            <w:top w:val="none" w:sz="0" w:space="0" w:color="auto"/>
            <w:left w:val="none" w:sz="0" w:space="0" w:color="auto"/>
            <w:bottom w:val="none" w:sz="0" w:space="0" w:color="auto"/>
            <w:right w:val="none" w:sz="0" w:space="0" w:color="auto"/>
          </w:divBdr>
        </w:div>
        <w:div w:id="479885703">
          <w:marLeft w:val="480"/>
          <w:marRight w:val="0"/>
          <w:marTop w:val="0"/>
          <w:marBottom w:val="0"/>
          <w:divBdr>
            <w:top w:val="none" w:sz="0" w:space="0" w:color="auto"/>
            <w:left w:val="none" w:sz="0" w:space="0" w:color="auto"/>
            <w:bottom w:val="none" w:sz="0" w:space="0" w:color="auto"/>
            <w:right w:val="none" w:sz="0" w:space="0" w:color="auto"/>
          </w:divBdr>
        </w:div>
        <w:div w:id="1623614879">
          <w:marLeft w:val="480"/>
          <w:marRight w:val="0"/>
          <w:marTop w:val="0"/>
          <w:marBottom w:val="0"/>
          <w:divBdr>
            <w:top w:val="none" w:sz="0" w:space="0" w:color="auto"/>
            <w:left w:val="none" w:sz="0" w:space="0" w:color="auto"/>
            <w:bottom w:val="none" w:sz="0" w:space="0" w:color="auto"/>
            <w:right w:val="none" w:sz="0" w:space="0" w:color="auto"/>
          </w:divBdr>
        </w:div>
        <w:div w:id="547182048">
          <w:marLeft w:val="480"/>
          <w:marRight w:val="0"/>
          <w:marTop w:val="0"/>
          <w:marBottom w:val="0"/>
          <w:divBdr>
            <w:top w:val="none" w:sz="0" w:space="0" w:color="auto"/>
            <w:left w:val="none" w:sz="0" w:space="0" w:color="auto"/>
            <w:bottom w:val="none" w:sz="0" w:space="0" w:color="auto"/>
            <w:right w:val="none" w:sz="0" w:space="0" w:color="auto"/>
          </w:divBdr>
        </w:div>
        <w:div w:id="558902068">
          <w:marLeft w:val="480"/>
          <w:marRight w:val="0"/>
          <w:marTop w:val="0"/>
          <w:marBottom w:val="0"/>
          <w:divBdr>
            <w:top w:val="none" w:sz="0" w:space="0" w:color="auto"/>
            <w:left w:val="none" w:sz="0" w:space="0" w:color="auto"/>
            <w:bottom w:val="none" w:sz="0" w:space="0" w:color="auto"/>
            <w:right w:val="none" w:sz="0" w:space="0" w:color="auto"/>
          </w:divBdr>
        </w:div>
        <w:div w:id="51930453">
          <w:marLeft w:val="480"/>
          <w:marRight w:val="0"/>
          <w:marTop w:val="0"/>
          <w:marBottom w:val="0"/>
          <w:divBdr>
            <w:top w:val="none" w:sz="0" w:space="0" w:color="auto"/>
            <w:left w:val="none" w:sz="0" w:space="0" w:color="auto"/>
            <w:bottom w:val="none" w:sz="0" w:space="0" w:color="auto"/>
            <w:right w:val="none" w:sz="0" w:space="0" w:color="auto"/>
          </w:divBdr>
        </w:div>
        <w:div w:id="110319655">
          <w:marLeft w:val="480"/>
          <w:marRight w:val="0"/>
          <w:marTop w:val="0"/>
          <w:marBottom w:val="0"/>
          <w:divBdr>
            <w:top w:val="none" w:sz="0" w:space="0" w:color="auto"/>
            <w:left w:val="none" w:sz="0" w:space="0" w:color="auto"/>
            <w:bottom w:val="none" w:sz="0" w:space="0" w:color="auto"/>
            <w:right w:val="none" w:sz="0" w:space="0" w:color="auto"/>
          </w:divBdr>
        </w:div>
        <w:div w:id="1802961092">
          <w:marLeft w:val="480"/>
          <w:marRight w:val="0"/>
          <w:marTop w:val="0"/>
          <w:marBottom w:val="0"/>
          <w:divBdr>
            <w:top w:val="none" w:sz="0" w:space="0" w:color="auto"/>
            <w:left w:val="none" w:sz="0" w:space="0" w:color="auto"/>
            <w:bottom w:val="none" w:sz="0" w:space="0" w:color="auto"/>
            <w:right w:val="none" w:sz="0" w:space="0" w:color="auto"/>
          </w:divBdr>
        </w:div>
        <w:div w:id="1664160945">
          <w:marLeft w:val="480"/>
          <w:marRight w:val="0"/>
          <w:marTop w:val="0"/>
          <w:marBottom w:val="0"/>
          <w:divBdr>
            <w:top w:val="none" w:sz="0" w:space="0" w:color="auto"/>
            <w:left w:val="none" w:sz="0" w:space="0" w:color="auto"/>
            <w:bottom w:val="none" w:sz="0" w:space="0" w:color="auto"/>
            <w:right w:val="none" w:sz="0" w:space="0" w:color="auto"/>
          </w:divBdr>
        </w:div>
        <w:div w:id="1354065524">
          <w:marLeft w:val="480"/>
          <w:marRight w:val="0"/>
          <w:marTop w:val="0"/>
          <w:marBottom w:val="0"/>
          <w:divBdr>
            <w:top w:val="none" w:sz="0" w:space="0" w:color="auto"/>
            <w:left w:val="none" w:sz="0" w:space="0" w:color="auto"/>
            <w:bottom w:val="none" w:sz="0" w:space="0" w:color="auto"/>
            <w:right w:val="none" w:sz="0" w:space="0" w:color="auto"/>
          </w:divBdr>
        </w:div>
        <w:div w:id="431780835">
          <w:marLeft w:val="480"/>
          <w:marRight w:val="0"/>
          <w:marTop w:val="0"/>
          <w:marBottom w:val="0"/>
          <w:divBdr>
            <w:top w:val="none" w:sz="0" w:space="0" w:color="auto"/>
            <w:left w:val="none" w:sz="0" w:space="0" w:color="auto"/>
            <w:bottom w:val="none" w:sz="0" w:space="0" w:color="auto"/>
            <w:right w:val="none" w:sz="0" w:space="0" w:color="auto"/>
          </w:divBdr>
        </w:div>
        <w:div w:id="2072657399">
          <w:marLeft w:val="480"/>
          <w:marRight w:val="0"/>
          <w:marTop w:val="0"/>
          <w:marBottom w:val="0"/>
          <w:divBdr>
            <w:top w:val="none" w:sz="0" w:space="0" w:color="auto"/>
            <w:left w:val="none" w:sz="0" w:space="0" w:color="auto"/>
            <w:bottom w:val="none" w:sz="0" w:space="0" w:color="auto"/>
            <w:right w:val="none" w:sz="0" w:space="0" w:color="auto"/>
          </w:divBdr>
        </w:div>
        <w:div w:id="1070468719">
          <w:marLeft w:val="480"/>
          <w:marRight w:val="0"/>
          <w:marTop w:val="0"/>
          <w:marBottom w:val="0"/>
          <w:divBdr>
            <w:top w:val="none" w:sz="0" w:space="0" w:color="auto"/>
            <w:left w:val="none" w:sz="0" w:space="0" w:color="auto"/>
            <w:bottom w:val="none" w:sz="0" w:space="0" w:color="auto"/>
            <w:right w:val="none" w:sz="0" w:space="0" w:color="auto"/>
          </w:divBdr>
        </w:div>
        <w:div w:id="1312635247">
          <w:marLeft w:val="480"/>
          <w:marRight w:val="0"/>
          <w:marTop w:val="0"/>
          <w:marBottom w:val="0"/>
          <w:divBdr>
            <w:top w:val="none" w:sz="0" w:space="0" w:color="auto"/>
            <w:left w:val="none" w:sz="0" w:space="0" w:color="auto"/>
            <w:bottom w:val="none" w:sz="0" w:space="0" w:color="auto"/>
            <w:right w:val="none" w:sz="0" w:space="0" w:color="auto"/>
          </w:divBdr>
        </w:div>
        <w:div w:id="39785964">
          <w:marLeft w:val="480"/>
          <w:marRight w:val="0"/>
          <w:marTop w:val="0"/>
          <w:marBottom w:val="0"/>
          <w:divBdr>
            <w:top w:val="none" w:sz="0" w:space="0" w:color="auto"/>
            <w:left w:val="none" w:sz="0" w:space="0" w:color="auto"/>
            <w:bottom w:val="none" w:sz="0" w:space="0" w:color="auto"/>
            <w:right w:val="none" w:sz="0" w:space="0" w:color="auto"/>
          </w:divBdr>
        </w:div>
        <w:div w:id="410661337">
          <w:marLeft w:val="480"/>
          <w:marRight w:val="0"/>
          <w:marTop w:val="0"/>
          <w:marBottom w:val="0"/>
          <w:divBdr>
            <w:top w:val="none" w:sz="0" w:space="0" w:color="auto"/>
            <w:left w:val="none" w:sz="0" w:space="0" w:color="auto"/>
            <w:bottom w:val="none" w:sz="0" w:space="0" w:color="auto"/>
            <w:right w:val="none" w:sz="0" w:space="0" w:color="auto"/>
          </w:divBdr>
        </w:div>
        <w:div w:id="1923178036">
          <w:marLeft w:val="480"/>
          <w:marRight w:val="0"/>
          <w:marTop w:val="0"/>
          <w:marBottom w:val="0"/>
          <w:divBdr>
            <w:top w:val="none" w:sz="0" w:space="0" w:color="auto"/>
            <w:left w:val="none" w:sz="0" w:space="0" w:color="auto"/>
            <w:bottom w:val="none" w:sz="0" w:space="0" w:color="auto"/>
            <w:right w:val="none" w:sz="0" w:space="0" w:color="auto"/>
          </w:divBdr>
        </w:div>
        <w:div w:id="360791252">
          <w:marLeft w:val="480"/>
          <w:marRight w:val="0"/>
          <w:marTop w:val="0"/>
          <w:marBottom w:val="0"/>
          <w:divBdr>
            <w:top w:val="none" w:sz="0" w:space="0" w:color="auto"/>
            <w:left w:val="none" w:sz="0" w:space="0" w:color="auto"/>
            <w:bottom w:val="none" w:sz="0" w:space="0" w:color="auto"/>
            <w:right w:val="none" w:sz="0" w:space="0" w:color="auto"/>
          </w:divBdr>
        </w:div>
        <w:div w:id="836192747">
          <w:marLeft w:val="480"/>
          <w:marRight w:val="0"/>
          <w:marTop w:val="0"/>
          <w:marBottom w:val="0"/>
          <w:divBdr>
            <w:top w:val="none" w:sz="0" w:space="0" w:color="auto"/>
            <w:left w:val="none" w:sz="0" w:space="0" w:color="auto"/>
            <w:bottom w:val="none" w:sz="0" w:space="0" w:color="auto"/>
            <w:right w:val="none" w:sz="0" w:space="0" w:color="auto"/>
          </w:divBdr>
        </w:div>
        <w:div w:id="1603679613">
          <w:marLeft w:val="480"/>
          <w:marRight w:val="0"/>
          <w:marTop w:val="0"/>
          <w:marBottom w:val="0"/>
          <w:divBdr>
            <w:top w:val="none" w:sz="0" w:space="0" w:color="auto"/>
            <w:left w:val="none" w:sz="0" w:space="0" w:color="auto"/>
            <w:bottom w:val="none" w:sz="0" w:space="0" w:color="auto"/>
            <w:right w:val="none" w:sz="0" w:space="0" w:color="auto"/>
          </w:divBdr>
        </w:div>
        <w:div w:id="541864064">
          <w:marLeft w:val="480"/>
          <w:marRight w:val="0"/>
          <w:marTop w:val="0"/>
          <w:marBottom w:val="0"/>
          <w:divBdr>
            <w:top w:val="none" w:sz="0" w:space="0" w:color="auto"/>
            <w:left w:val="none" w:sz="0" w:space="0" w:color="auto"/>
            <w:bottom w:val="none" w:sz="0" w:space="0" w:color="auto"/>
            <w:right w:val="none" w:sz="0" w:space="0" w:color="auto"/>
          </w:divBdr>
        </w:div>
        <w:div w:id="713777951">
          <w:marLeft w:val="480"/>
          <w:marRight w:val="0"/>
          <w:marTop w:val="0"/>
          <w:marBottom w:val="0"/>
          <w:divBdr>
            <w:top w:val="none" w:sz="0" w:space="0" w:color="auto"/>
            <w:left w:val="none" w:sz="0" w:space="0" w:color="auto"/>
            <w:bottom w:val="none" w:sz="0" w:space="0" w:color="auto"/>
            <w:right w:val="none" w:sz="0" w:space="0" w:color="auto"/>
          </w:divBdr>
        </w:div>
        <w:div w:id="1189560588">
          <w:marLeft w:val="480"/>
          <w:marRight w:val="0"/>
          <w:marTop w:val="0"/>
          <w:marBottom w:val="0"/>
          <w:divBdr>
            <w:top w:val="none" w:sz="0" w:space="0" w:color="auto"/>
            <w:left w:val="none" w:sz="0" w:space="0" w:color="auto"/>
            <w:bottom w:val="none" w:sz="0" w:space="0" w:color="auto"/>
            <w:right w:val="none" w:sz="0" w:space="0" w:color="auto"/>
          </w:divBdr>
        </w:div>
        <w:div w:id="390740174">
          <w:marLeft w:val="480"/>
          <w:marRight w:val="0"/>
          <w:marTop w:val="0"/>
          <w:marBottom w:val="0"/>
          <w:divBdr>
            <w:top w:val="none" w:sz="0" w:space="0" w:color="auto"/>
            <w:left w:val="none" w:sz="0" w:space="0" w:color="auto"/>
            <w:bottom w:val="none" w:sz="0" w:space="0" w:color="auto"/>
            <w:right w:val="none" w:sz="0" w:space="0" w:color="auto"/>
          </w:divBdr>
        </w:div>
        <w:div w:id="1472677003">
          <w:marLeft w:val="480"/>
          <w:marRight w:val="0"/>
          <w:marTop w:val="0"/>
          <w:marBottom w:val="0"/>
          <w:divBdr>
            <w:top w:val="none" w:sz="0" w:space="0" w:color="auto"/>
            <w:left w:val="none" w:sz="0" w:space="0" w:color="auto"/>
            <w:bottom w:val="none" w:sz="0" w:space="0" w:color="auto"/>
            <w:right w:val="none" w:sz="0" w:space="0" w:color="auto"/>
          </w:divBdr>
        </w:div>
        <w:div w:id="662973082">
          <w:marLeft w:val="480"/>
          <w:marRight w:val="0"/>
          <w:marTop w:val="0"/>
          <w:marBottom w:val="0"/>
          <w:divBdr>
            <w:top w:val="none" w:sz="0" w:space="0" w:color="auto"/>
            <w:left w:val="none" w:sz="0" w:space="0" w:color="auto"/>
            <w:bottom w:val="none" w:sz="0" w:space="0" w:color="auto"/>
            <w:right w:val="none" w:sz="0" w:space="0" w:color="auto"/>
          </w:divBdr>
        </w:div>
        <w:div w:id="1551453059">
          <w:marLeft w:val="480"/>
          <w:marRight w:val="0"/>
          <w:marTop w:val="0"/>
          <w:marBottom w:val="0"/>
          <w:divBdr>
            <w:top w:val="none" w:sz="0" w:space="0" w:color="auto"/>
            <w:left w:val="none" w:sz="0" w:space="0" w:color="auto"/>
            <w:bottom w:val="none" w:sz="0" w:space="0" w:color="auto"/>
            <w:right w:val="none" w:sz="0" w:space="0" w:color="auto"/>
          </w:divBdr>
        </w:div>
        <w:div w:id="2035644438">
          <w:marLeft w:val="480"/>
          <w:marRight w:val="0"/>
          <w:marTop w:val="0"/>
          <w:marBottom w:val="0"/>
          <w:divBdr>
            <w:top w:val="none" w:sz="0" w:space="0" w:color="auto"/>
            <w:left w:val="none" w:sz="0" w:space="0" w:color="auto"/>
            <w:bottom w:val="none" w:sz="0" w:space="0" w:color="auto"/>
            <w:right w:val="none" w:sz="0" w:space="0" w:color="auto"/>
          </w:divBdr>
        </w:div>
        <w:div w:id="2121339399">
          <w:marLeft w:val="480"/>
          <w:marRight w:val="0"/>
          <w:marTop w:val="0"/>
          <w:marBottom w:val="0"/>
          <w:divBdr>
            <w:top w:val="none" w:sz="0" w:space="0" w:color="auto"/>
            <w:left w:val="none" w:sz="0" w:space="0" w:color="auto"/>
            <w:bottom w:val="none" w:sz="0" w:space="0" w:color="auto"/>
            <w:right w:val="none" w:sz="0" w:space="0" w:color="auto"/>
          </w:divBdr>
        </w:div>
        <w:div w:id="478378360">
          <w:marLeft w:val="480"/>
          <w:marRight w:val="0"/>
          <w:marTop w:val="0"/>
          <w:marBottom w:val="0"/>
          <w:divBdr>
            <w:top w:val="none" w:sz="0" w:space="0" w:color="auto"/>
            <w:left w:val="none" w:sz="0" w:space="0" w:color="auto"/>
            <w:bottom w:val="none" w:sz="0" w:space="0" w:color="auto"/>
            <w:right w:val="none" w:sz="0" w:space="0" w:color="auto"/>
          </w:divBdr>
        </w:div>
        <w:div w:id="229119628">
          <w:marLeft w:val="480"/>
          <w:marRight w:val="0"/>
          <w:marTop w:val="0"/>
          <w:marBottom w:val="0"/>
          <w:divBdr>
            <w:top w:val="none" w:sz="0" w:space="0" w:color="auto"/>
            <w:left w:val="none" w:sz="0" w:space="0" w:color="auto"/>
            <w:bottom w:val="none" w:sz="0" w:space="0" w:color="auto"/>
            <w:right w:val="none" w:sz="0" w:space="0" w:color="auto"/>
          </w:divBdr>
        </w:div>
        <w:div w:id="18626612">
          <w:marLeft w:val="480"/>
          <w:marRight w:val="0"/>
          <w:marTop w:val="0"/>
          <w:marBottom w:val="0"/>
          <w:divBdr>
            <w:top w:val="none" w:sz="0" w:space="0" w:color="auto"/>
            <w:left w:val="none" w:sz="0" w:space="0" w:color="auto"/>
            <w:bottom w:val="none" w:sz="0" w:space="0" w:color="auto"/>
            <w:right w:val="none" w:sz="0" w:space="0" w:color="auto"/>
          </w:divBdr>
        </w:div>
        <w:div w:id="1086999667">
          <w:marLeft w:val="480"/>
          <w:marRight w:val="0"/>
          <w:marTop w:val="0"/>
          <w:marBottom w:val="0"/>
          <w:divBdr>
            <w:top w:val="none" w:sz="0" w:space="0" w:color="auto"/>
            <w:left w:val="none" w:sz="0" w:space="0" w:color="auto"/>
            <w:bottom w:val="none" w:sz="0" w:space="0" w:color="auto"/>
            <w:right w:val="none" w:sz="0" w:space="0" w:color="auto"/>
          </w:divBdr>
        </w:div>
        <w:div w:id="1959723753">
          <w:marLeft w:val="480"/>
          <w:marRight w:val="0"/>
          <w:marTop w:val="0"/>
          <w:marBottom w:val="0"/>
          <w:divBdr>
            <w:top w:val="none" w:sz="0" w:space="0" w:color="auto"/>
            <w:left w:val="none" w:sz="0" w:space="0" w:color="auto"/>
            <w:bottom w:val="none" w:sz="0" w:space="0" w:color="auto"/>
            <w:right w:val="none" w:sz="0" w:space="0" w:color="auto"/>
          </w:divBdr>
        </w:div>
        <w:div w:id="723724195">
          <w:marLeft w:val="480"/>
          <w:marRight w:val="0"/>
          <w:marTop w:val="0"/>
          <w:marBottom w:val="0"/>
          <w:divBdr>
            <w:top w:val="none" w:sz="0" w:space="0" w:color="auto"/>
            <w:left w:val="none" w:sz="0" w:space="0" w:color="auto"/>
            <w:bottom w:val="none" w:sz="0" w:space="0" w:color="auto"/>
            <w:right w:val="none" w:sz="0" w:space="0" w:color="auto"/>
          </w:divBdr>
        </w:div>
        <w:div w:id="806971135">
          <w:marLeft w:val="480"/>
          <w:marRight w:val="0"/>
          <w:marTop w:val="0"/>
          <w:marBottom w:val="0"/>
          <w:divBdr>
            <w:top w:val="none" w:sz="0" w:space="0" w:color="auto"/>
            <w:left w:val="none" w:sz="0" w:space="0" w:color="auto"/>
            <w:bottom w:val="none" w:sz="0" w:space="0" w:color="auto"/>
            <w:right w:val="none" w:sz="0" w:space="0" w:color="auto"/>
          </w:divBdr>
        </w:div>
        <w:div w:id="1586959133">
          <w:marLeft w:val="480"/>
          <w:marRight w:val="0"/>
          <w:marTop w:val="0"/>
          <w:marBottom w:val="0"/>
          <w:divBdr>
            <w:top w:val="none" w:sz="0" w:space="0" w:color="auto"/>
            <w:left w:val="none" w:sz="0" w:space="0" w:color="auto"/>
            <w:bottom w:val="none" w:sz="0" w:space="0" w:color="auto"/>
            <w:right w:val="none" w:sz="0" w:space="0" w:color="auto"/>
          </w:divBdr>
        </w:div>
        <w:div w:id="1538197526">
          <w:marLeft w:val="480"/>
          <w:marRight w:val="0"/>
          <w:marTop w:val="0"/>
          <w:marBottom w:val="0"/>
          <w:divBdr>
            <w:top w:val="none" w:sz="0" w:space="0" w:color="auto"/>
            <w:left w:val="none" w:sz="0" w:space="0" w:color="auto"/>
            <w:bottom w:val="none" w:sz="0" w:space="0" w:color="auto"/>
            <w:right w:val="none" w:sz="0" w:space="0" w:color="auto"/>
          </w:divBdr>
        </w:div>
        <w:div w:id="903177825">
          <w:marLeft w:val="480"/>
          <w:marRight w:val="0"/>
          <w:marTop w:val="0"/>
          <w:marBottom w:val="0"/>
          <w:divBdr>
            <w:top w:val="none" w:sz="0" w:space="0" w:color="auto"/>
            <w:left w:val="none" w:sz="0" w:space="0" w:color="auto"/>
            <w:bottom w:val="none" w:sz="0" w:space="0" w:color="auto"/>
            <w:right w:val="none" w:sz="0" w:space="0" w:color="auto"/>
          </w:divBdr>
        </w:div>
        <w:div w:id="791675803">
          <w:marLeft w:val="480"/>
          <w:marRight w:val="0"/>
          <w:marTop w:val="0"/>
          <w:marBottom w:val="0"/>
          <w:divBdr>
            <w:top w:val="none" w:sz="0" w:space="0" w:color="auto"/>
            <w:left w:val="none" w:sz="0" w:space="0" w:color="auto"/>
            <w:bottom w:val="none" w:sz="0" w:space="0" w:color="auto"/>
            <w:right w:val="none" w:sz="0" w:space="0" w:color="auto"/>
          </w:divBdr>
        </w:div>
        <w:div w:id="1369528570">
          <w:marLeft w:val="480"/>
          <w:marRight w:val="0"/>
          <w:marTop w:val="0"/>
          <w:marBottom w:val="0"/>
          <w:divBdr>
            <w:top w:val="none" w:sz="0" w:space="0" w:color="auto"/>
            <w:left w:val="none" w:sz="0" w:space="0" w:color="auto"/>
            <w:bottom w:val="none" w:sz="0" w:space="0" w:color="auto"/>
            <w:right w:val="none" w:sz="0" w:space="0" w:color="auto"/>
          </w:divBdr>
        </w:div>
        <w:div w:id="194276360">
          <w:marLeft w:val="480"/>
          <w:marRight w:val="0"/>
          <w:marTop w:val="0"/>
          <w:marBottom w:val="0"/>
          <w:divBdr>
            <w:top w:val="none" w:sz="0" w:space="0" w:color="auto"/>
            <w:left w:val="none" w:sz="0" w:space="0" w:color="auto"/>
            <w:bottom w:val="none" w:sz="0" w:space="0" w:color="auto"/>
            <w:right w:val="none" w:sz="0" w:space="0" w:color="auto"/>
          </w:divBdr>
        </w:div>
        <w:div w:id="230502381">
          <w:marLeft w:val="480"/>
          <w:marRight w:val="0"/>
          <w:marTop w:val="0"/>
          <w:marBottom w:val="0"/>
          <w:divBdr>
            <w:top w:val="none" w:sz="0" w:space="0" w:color="auto"/>
            <w:left w:val="none" w:sz="0" w:space="0" w:color="auto"/>
            <w:bottom w:val="none" w:sz="0" w:space="0" w:color="auto"/>
            <w:right w:val="none" w:sz="0" w:space="0" w:color="auto"/>
          </w:divBdr>
        </w:div>
        <w:div w:id="558441801">
          <w:marLeft w:val="480"/>
          <w:marRight w:val="0"/>
          <w:marTop w:val="0"/>
          <w:marBottom w:val="0"/>
          <w:divBdr>
            <w:top w:val="none" w:sz="0" w:space="0" w:color="auto"/>
            <w:left w:val="none" w:sz="0" w:space="0" w:color="auto"/>
            <w:bottom w:val="none" w:sz="0" w:space="0" w:color="auto"/>
            <w:right w:val="none" w:sz="0" w:space="0" w:color="auto"/>
          </w:divBdr>
        </w:div>
        <w:div w:id="2133475610">
          <w:marLeft w:val="480"/>
          <w:marRight w:val="0"/>
          <w:marTop w:val="0"/>
          <w:marBottom w:val="0"/>
          <w:divBdr>
            <w:top w:val="none" w:sz="0" w:space="0" w:color="auto"/>
            <w:left w:val="none" w:sz="0" w:space="0" w:color="auto"/>
            <w:bottom w:val="none" w:sz="0" w:space="0" w:color="auto"/>
            <w:right w:val="none" w:sz="0" w:space="0" w:color="auto"/>
          </w:divBdr>
        </w:div>
        <w:div w:id="763038005">
          <w:marLeft w:val="480"/>
          <w:marRight w:val="0"/>
          <w:marTop w:val="0"/>
          <w:marBottom w:val="0"/>
          <w:divBdr>
            <w:top w:val="none" w:sz="0" w:space="0" w:color="auto"/>
            <w:left w:val="none" w:sz="0" w:space="0" w:color="auto"/>
            <w:bottom w:val="none" w:sz="0" w:space="0" w:color="auto"/>
            <w:right w:val="none" w:sz="0" w:space="0" w:color="auto"/>
          </w:divBdr>
        </w:div>
        <w:div w:id="790779792">
          <w:marLeft w:val="480"/>
          <w:marRight w:val="0"/>
          <w:marTop w:val="0"/>
          <w:marBottom w:val="0"/>
          <w:divBdr>
            <w:top w:val="none" w:sz="0" w:space="0" w:color="auto"/>
            <w:left w:val="none" w:sz="0" w:space="0" w:color="auto"/>
            <w:bottom w:val="none" w:sz="0" w:space="0" w:color="auto"/>
            <w:right w:val="none" w:sz="0" w:space="0" w:color="auto"/>
          </w:divBdr>
        </w:div>
        <w:div w:id="1632251538">
          <w:marLeft w:val="480"/>
          <w:marRight w:val="0"/>
          <w:marTop w:val="0"/>
          <w:marBottom w:val="0"/>
          <w:divBdr>
            <w:top w:val="none" w:sz="0" w:space="0" w:color="auto"/>
            <w:left w:val="none" w:sz="0" w:space="0" w:color="auto"/>
            <w:bottom w:val="none" w:sz="0" w:space="0" w:color="auto"/>
            <w:right w:val="none" w:sz="0" w:space="0" w:color="auto"/>
          </w:divBdr>
        </w:div>
        <w:div w:id="443500254">
          <w:marLeft w:val="480"/>
          <w:marRight w:val="0"/>
          <w:marTop w:val="0"/>
          <w:marBottom w:val="0"/>
          <w:divBdr>
            <w:top w:val="none" w:sz="0" w:space="0" w:color="auto"/>
            <w:left w:val="none" w:sz="0" w:space="0" w:color="auto"/>
            <w:bottom w:val="none" w:sz="0" w:space="0" w:color="auto"/>
            <w:right w:val="none" w:sz="0" w:space="0" w:color="auto"/>
          </w:divBdr>
        </w:div>
        <w:div w:id="1582526139">
          <w:marLeft w:val="480"/>
          <w:marRight w:val="0"/>
          <w:marTop w:val="0"/>
          <w:marBottom w:val="0"/>
          <w:divBdr>
            <w:top w:val="none" w:sz="0" w:space="0" w:color="auto"/>
            <w:left w:val="none" w:sz="0" w:space="0" w:color="auto"/>
            <w:bottom w:val="none" w:sz="0" w:space="0" w:color="auto"/>
            <w:right w:val="none" w:sz="0" w:space="0" w:color="auto"/>
          </w:divBdr>
        </w:div>
        <w:div w:id="391126065">
          <w:marLeft w:val="480"/>
          <w:marRight w:val="0"/>
          <w:marTop w:val="0"/>
          <w:marBottom w:val="0"/>
          <w:divBdr>
            <w:top w:val="none" w:sz="0" w:space="0" w:color="auto"/>
            <w:left w:val="none" w:sz="0" w:space="0" w:color="auto"/>
            <w:bottom w:val="none" w:sz="0" w:space="0" w:color="auto"/>
            <w:right w:val="none" w:sz="0" w:space="0" w:color="auto"/>
          </w:divBdr>
        </w:div>
        <w:div w:id="216085199">
          <w:marLeft w:val="480"/>
          <w:marRight w:val="0"/>
          <w:marTop w:val="0"/>
          <w:marBottom w:val="0"/>
          <w:divBdr>
            <w:top w:val="none" w:sz="0" w:space="0" w:color="auto"/>
            <w:left w:val="none" w:sz="0" w:space="0" w:color="auto"/>
            <w:bottom w:val="none" w:sz="0" w:space="0" w:color="auto"/>
            <w:right w:val="none" w:sz="0" w:space="0" w:color="auto"/>
          </w:divBdr>
        </w:div>
        <w:div w:id="995649885">
          <w:marLeft w:val="480"/>
          <w:marRight w:val="0"/>
          <w:marTop w:val="0"/>
          <w:marBottom w:val="0"/>
          <w:divBdr>
            <w:top w:val="none" w:sz="0" w:space="0" w:color="auto"/>
            <w:left w:val="none" w:sz="0" w:space="0" w:color="auto"/>
            <w:bottom w:val="none" w:sz="0" w:space="0" w:color="auto"/>
            <w:right w:val="none" w:sz="0" w:space="0" w:color="auto"/>
          </w:divBdr>
        </w:div>
        <w:div w:id="1128090863">
          <w:marLeft w:val="480"/>
          <w:marRight w:val="0"/>
          <w:marTop w:val="0"/>
          <w:marBottom w:val="0"/>
          <w:divBdr>
            <w:top w:val="none" w:sz="0" w:space="0" w:color="auto"/>
            <w:left w:val="none" w:sz="0" w:space="0" w:color="auto"/>
            <w:bottom w:val="none" w:sz="0" w:space="0" w:color="auto"/>
            <w:right w:val="none" w:sz="0" w:space="0" w:color="auto"/>
          </w:divBdr>
        </w:div>
        <w:div w:id="458454967">
          <w:marLeft w:val="480"/>
          <w:marRight w:val="0"/>
          <w:marTop w:val="0"/>
          <w:marBottom w:val="0"/>
          <w:divBdr>
            <w:top w:val="none" w:sz="0" w:space="0" w:color="auto"/>
            <w:left w:val="none" w:sz="0" w:space="0" w:color="auto"/>
            <w:bottom w:val="none" w:sz="0" w:space="0" w:color="auto"/>
            <w:right w:val="none" w:sz="0" w:space="0" w:color="auto"/>
          </w:divBdr>
        </w:div>
        <w:div w:id="1553417839">
          <w:marLeft w:val="480"/>
          <w:marRight w:val="0"/>
          <w:marTop w:val="0"/>
          <w:marBottom w:val="0"/>
          <w:divBdr>
            <w:top w:val="none" w:sz="0" w:space="0" w:color="auto"/>
            <w:left w:val="none" w:sz="0" w:space="0" w:color="auto"/>
            <w:bottom w:val="none" w:sz="0" w:space="0" w:color="auto"/>
            <w:right w:val="none" w:sz="0" w:space="0" w:color="auto"/>
          </w:divBdr>
        </w:div>
        <w:div w:id="727459918">
          <w:marLeft w:val="480"/>
          <w:marRight w:val="0"/>
          <w:marTop w:val="0"/>
          <w:marBottom w:val="0"/>
          <w:divBdr>
            <w:top w:val="none" w:sz="0" w:space="0" w:color="auto"/>
            <w:left w:val="none" w:sz="0" w:space="0" w:color="auto"/>
            <w:bottom w:val="none" w:sz="0" w:space="0" w:color="auto"/>
            <w:right w:val="none" w:sz="0" w:space="0" w:color="auto"/>
          </w:divBdr>
        </w:div>
        <w:div w:id="1067414047">
          <w:marLeft w:val="480"/>
          <w:marRight w:val="0"/>
          <w:marTop w:val="0"/>
          <w:marBottom w:val="0"/>
          <w:divBdr>
            <w:top w:val="none" w:sz="0" w:space="0" w:color="auto"/>
            <w:left w:val="none" w:sz="0" w:space="0" w:color="auto"/>
            <w:bottom w:val="none" w:sz="0" w:space="0" w:color="auto"/>
            <w:right w:val="none" w:sz="0" w:space="0" w:color="auto"/>
          </w:divBdr>
        </w:div>
        <w:div w:id="755252929">
          <w:marLeft w:val="480"/>
          <w:marRight w:val="0"/>
          <w:marTop w:val="0"/>
          <w:marBottom w:val="0"/>
          <w:divBdr>
            <w:top w:val="none" w:sz="0" w:space="0" w:color="auto"/>
            <w:left w:val="none" w:sz="0" w:space="0" w:color="auto"/>
            <w:bottom w:val="none" w:sz="0" w:space="0" w:color="auto"/>
            <w:right w:val="none" w:sz="0" w:space="0" w:color="auto"/>
          </w:divBdr>
        </w:div>
        <w:div w:id="306982985">
          <w:marLeft w:val="480"/>
          <w:marRight w:val="0"/>
          <w:marTop w:val="0"/>
          <w:marBottom w:val="0"/>
          <w:divBdr>
            <w:top w:val="none" w:sz="0" w:space="0" w:color="auto"/>
            <w:left w:val="none" w:sz="0" w:space="0" w:color="auto"/>
            <w:bottom w:val="none" w:sz="0" w:space="0" w:color="auto"/>
            <w:right w:val="none" w:sz="0" w:space="0" w:color="auto"/>
          </w:divBdr>
        </w:div>
        <w:div w:id="1749577658">
          <w:marLeft w:val="480"/>
          <w:marRight w:val="0"/>
          <w:marTop w:val="0"/>
          <w:marBottom w:val="0"/>
          <w:divBdr>
            <w:top w:val="none" w:sz="0" w:space="0" w:color="auto"/>
            <w:left w:val="none" w:sz="0" w:space="0" w:color="auto"/>
            <w:bottom w:val="none" w:sz="0" w:space="0" w:color="auto"/>
            <w:right w:val="none" w:sz="0" w:space="0" w:color="auto"/>
          </w:divBdr>
        </w:div>
        <w:div w:id="1276447491">
          <w:marLeft w:val="480"/>
          <w:marRight w:val="0"/>
          <w:marTop w:val="0"/>
          <w:marBottom w:val="0"/>
          <w:divBdr>
            <w:top w:val="none" w:sz="0" w:space="0" w:color="auto"/>
            <w:left w:val="none" w:sz="0" w:space="0" w:color="auto"/>
            <w:bottom w:val="none" w:sz="0" w:space="0" w:color="auto"/>
            <w:right w:val="none" w:sz="0" w:space="0" w:color="auto"/>
          </w:divBdr>
        </w:div>
        <w:div w:id="24908083">
          <w:marLeft w:val="480"/>
          <w:marRight w:val="0"/>
          <w:marTop w:val="0"/>
          <w:marBottom w:val="0"/>
          <w:divBdr>
            <w:top w:val="none" w:sz="0" w:space="0" w:color="auto"/>
            <w:left w:val="none" w:sz="0" w:space="0" w:color="auto"/>
            <w:bottom w:val="none" w:sz="0" w:space="0" w:color="auto"/>
            <w:right w:val="none" w:sz="0" w:space="0" w:color="auto"/>
          </w:divBdr>
        </w:div>
        <w:div w:id="1450510933">
          <w:marLeft w:val="480"/>
          <w:marRight w:val="0"/>
          <w:marTop w:val="0"/>
          <w:marBottom w:val="0"/>
          <w:divBdr>
            <w:top w:val="none" w:sz="0" w:space="0" w:color="auto"/>
            <w:left w:val="none" w:sz="0" w:space="0" w:color="auto"/>
            <w:bottom w:val="none" w:sz="0" w:space="0" w:color="auto"/>
            <w:right w:val="none" w:sz="0" w:space="0" w:color="auto"/>
          </w:divBdr>
        </w:div>
        <w:div w:id="1730036373">
          <w:marLeft w:val="480"/>
          <w:marRight w:val="0"/>
          <w:marTop w:val="0"/>
          <w:marBottom w:val="0"/>
          <w:divBdr>
            <w:top w:val="none" w:sz="0" w:space="0" w:color="auto"/>
            <w:left w:val="none" w:sz="0" w:space="0" w:color="auto"/>
            <w:bottom w:val="none" w:sz="0" w:space="0" w:color="auto"/>
            <w:right w:val="none" w:sz="0" w:space="0" w:color="auto"/>
          </w:divBdr>
        </w:div>
        <w:div w:id="1673482794">
          <w:marLeft w:val="480"/>
          <w:marRight w:val="0"/>
          <w:marTop w:val="0"/>
          <w:marBottom w:val="0"/>
          <w:divBdr>
            <w:top w:val="none" w:sz="0" w:space="0" w:color="auto"/>
            <w:left w:val="none" w:sz="0" w:space="0" w:color="auto"/>
            <w:bottom w:val="none" w:sz="0" w:space="0" w:color="auto"/>
            <w:right w:val="none" w:sz="0" w:space="0" w:color="auto"/>
          </w:divBdr>
        </w:div>
        <w:div w:id="1051732559">
          <w:marLeft w:val="480"/>
          <w:marRight w:val="0"/>
          <w:marTop w:val="0"/>
          <w:marBottom w:val="0"/>
          <w:divBdr>
            <w:top w:val="none" w:sz="0" w:space="0" w:color="auto"/>
            <w:left w:val="none" w:sz="0" w:space="0" w:color="auto"/>
            <w:bottom w:val="none" w:sz="0" w:space="0" w:color="auto"/>
            <w:right w:val="none" w:sz="0" w:space="0" w:color="auto"/>
          </w:divBdr>
        </w:div>
        <w:div w:id="540023081">
          <w:marLeft w:val="480"/>
          <w:marRight w:val="0"/>
          <w:marTop w:val="0"/>
          <w:marBottom w:val="0"/>
          <w:divBdr>
            <w:top w:val="none" w:sz="0" w:space="0" w:color="auto"/>
            <w:left w:val="none" w:sz="0" w:space="0" w:color="auto"/>
            <w:bottom w:val="none" w:sz="0" w:space="0" w:color="auto"/>
            <w:right w:val="none" w:sz="0" w:space="0" w:color="auto"/>
          </w:divBdr>
        </w:div>
        <w:div w:id="950556135">
          <w:marLeft w:val="480"/>
          <w:marRight w:val="0"/>
          <w:marTop w:val="0"/>
          <w:marBottom w:val="0"/>
          <w:divBdr>
            <w:top w:val="none" w:sz="0" w:space="0" w:color="auto"/>
            <w:left w:val="none" w:sz="0" w:space="0" w:color="auto"/>
            <w:bottom w:val="none" w:sz="0" w:space="0" w:color="auto"/>
            <w:right w:val="none" w:sz="0" w:space="0" w:color="auto"/>
          </w:divBdr>
        </w:div>
        <w:div w:id="741025437">
          <w:marLeft w:val="480"/>
          <w:marRight w:val="0"/>
          <w:marTop w:val="0"/>
          <w:marBottom w:val="0"/>
          <w:divBdr>
            <w:top w:val="none" w:sz="0" w:space="0" w:color="auto"/>
            <w:left w:val="none" w:sz="0" w:space="0" w:color="auto"/>
            <w:bottom w:val="none" w:sz="0" w:space="0" w:color="auto"/>
            <w:right w:val="none" w:sz="0" w:space="0" w:color="auto"/>
          </w:divBdr>
        </w:div>
        <w:div w:id="2027553597">
          <w:marLeft w:val="480"/>
          <w:marRight w:val="0"/>
          <w:marTop w:val="0"/>
          <w:marBottom w:val="0"/>
          <w:divBdr>
            <w:top w:val="none" w:sz="0" w:space="0" w:color="auto"/>
            <w:left w:val="none" w:sz="0" w:space="0" w:color="auto"/>
            <w:bottom w:val="none" w:sz="0" w:space="0" w:color="auto"/>
            <w:right w:val="none" w:sz="0" w:space="0" w:color="auto"/>
          </w:divBdr>
        </w:div>
        <w:div w:id="1407798026">
          <w:marLeft w:val="480"/>
          <w:marRight w:val="0"/>
          <w:marTop w:val="0"/>
          <w:marBottom w:val="0"/>
          <w:divBdr>
            <w:top w:val="none" w:sz="0" w:space="0" w:color="auto"/>
            <w:left w:val="none" w:sz="0" w:space="0" w:color="auto"/>
            <w:bottom w:val="none" w:sz="0" w:space="0" w:color="auto"/>
            <w:right w:val="none" w:sz="0" w:space="0" w:color="auto"/>
          </w:divBdr>
        </w:div>
        <w:div w:id="1252933402">
          <w:marLeft w:val="480"/>
          <w:marRight w:val="0"/>
          <w:marTop w:val="0"/>
          <w:marBottom w:val="0"/>
          <w:divBdr>
            <w:top w:val="none" w:sz="0" w:space="0" w:color="auto"/>
            <w:left w:val="none" w:sz="0" w:space="0" w:color="auto"/>
            <w:bottom w:val="none" w:sz="0" w:space="0" w:color="auto"/>
            <w:right w:val="none" w:sz="0" w:space="0" w:color="auto"/>
          </w:divBdr>
        </w:div>
        <w:div w:id="1784107668">
          <w:marLeft w:val="480"/>
          <w:marRight w:val="0"/>
          <w:marTop w:val="0"/>
          <w:marBottom w:val="0"/>
          <w:divBdr>
            <w:top w:val="none" w:sz="0" w:space="0" w:color="auto"/>
            <w:left w:val="none" w:sz="0" w:space="0" w:color="auto"/>
            <w:bottom w:val="none" w:sz="0" w:space="0" w:color="auto"/>
            <w:right w:val="none" w:sz="0" w:space="0" w:color="auto"/>
          </w:divBdr>
        </w:div>
        <w:div w:id="681200579">
          <w:marLeft w:val="480"/>
          <w:marRight w:val="0"/>
          <w:marTop w:val="0"/>
          <w:marBottom w:val="0"/>
          <w:divBdr>
            <w:top w:val="none" w:sz="0" w:space="0" w:color="auto"/>
            <w:left w:val="none" w:sz="0" w:space="0" w:color="auto"/>
            <w:bottom w:val="none" w:sz="0" w:space="0" w:color="auto"/>
            <w:right w:val="none" w:sz="0" w:space="0" w:color="auto"/>
          </w:divBdr>
        </w:div>
        <w:div w:id="592133791">
          <w:marLeft w:val="480"/>
          <w:marRight w:val="0"/>
          <w:marTop w:val="0"/>
          <w:marBottom w:val="0"/>
          <w:divBdr>
            <w:top w:val="none" w:sz="0" w:space="0" w:color="auto"/>
            <w:left w:val="none" w:sz="0" w:space="0" w:color="auto"/>
            <w:bottom w:val="none" w:sz="0" w:space="0" w:color="auto"/>
            <w:right w:val="none" w:sz="0" w:space="0" w:color="auto"/>
          </w:divBdr>
        </w:div>
        <w:div w:id="72515200">
          <w:marLeft w:val="480"/>
          <w:marRight w:val="0"/>
          <w:marTop w:val="0"/>
          <w:marBottom w:val="0"/>
          <w:divBdr>
            <w:top w:val="none" w:sz="0" w:space="0" w:color="auto"/>
            <w:left w:val="none" w:sz="0" w:space="0" w:color="auto"/>
            <w:bottom w:val="none" w:sz="0" w:space="0" w:color="auto"/>
            <w:right w:val="none" w:sz="0" w:space="0" w:color="auto"/>
          </w:divBdr>
        </w:div>
        <w:div w:id="802774183">
          <w:marLeft w:val="480"/>
          <w:marRight w:val="0"/>
          <w:marTop w:val="0"/>
          <w:marBottom w:val="0"/>
          <w:divBdr>
            <w:top w:val="none" w:sz="0" w:space="0" w:color="auto"/>
            <w:left w:val="none" w:sz="0" w:space="0" w:color="auto"/>
            <w:bottom w:val="none" w:sz="0" w:space="0" w:color="auto"/>
            <w:right w:val="none" w:sz="0" w:space="0" w:color="auto"/>
          </w:divBdr>
        </w:div>
        <w:div w:id="281228171">
          <w:marLeft w:val="480"/>
          <w:marRight w:val="0"/>
          <w:marTop w:val="0"/>
          <w:marBottom w:val="0"/>
          <w:divBdr>
            <w:top w:val="none" w:sz="0" w:space="0" w:color="auto"/>
            <w:left w:val="none" w:sz="0" w:space="0" w:color="auto"/>
            <w:bottom w:val="none" w:sz="0" w:space="0" w:color="auto"/>
            <w:right w:val="none" w:sz="0" w:space="0" w:color="auto"/>
          </w:divBdr>
        </w:div>
        <w:div w:id="1978100974">
          <w:marLeft w:val="480"/>
          <w:marRight w:val="0"/>
          <w:marTop w:val="0"/>
          <w:marBottom w:val="0"/>
          <w:divBdr>
            <w:top w:val="none" w:sz="0" w:space="0" w:color="auto"/>
            <w:left w:val="none" w:sz="0" w:space="0" w:color="auto"/>
            <w:bottom w:val="none" w:sz="0" w:space="0" w:color="auto"/>
            <w:right w:val="none" w:sz="0" w:space="0" w:color="auto"/>
          </w:divBdr>
        </w:div>
        <w:div w:id="337006387">
          <w:marLeft w:val="480"/>
          <w:marRight w:val="0"/>
          <w:marTop w:val="0"/>
          <w:marBottom w:val="0"/>
          <w:divBdr>
            <w:top w:val="none" w:sz="0" w:space="0" w:color="auto"/>
            <w:left w:val="none" w:sz="0" w:space="0" w:color="auto"/>
            <w:bottom w:val="none" w:sz="0" w:space="0" w:color="auto"/>
            <w:right w:val="none" w:sz="0" w:space="0" w:color="auto"/>
          </w:divBdr>
        </w:div>
        <w:div w:id="1844202417">
          <w:marLeft w:val="480"/>
          <w:marRight w:val="0"/>
          <w:marTop w:val="0"/>
          <w:marBottom w:val="0"/>
          <w:divBdr>
            <w:top w:val="none" w:sz="0" w:space="0" w:color="auto"/>
            <w:left w:val="none" w:sz="0" w:space="0" w:color="auto"/>
            <w:bottom w:val="none" w:sz="0" w:space="0" w:color="auto"/>
            <w:right w:val="none" w:sz="0" w:space="0" w:color="auto"/>
          </w:divBdr>
        </w:div>
        <w:div w:id="1950433846">
          <w:marLeft w:val="480"/>
          <w:marRight w:val="0"/>
          <w:marTop w:val="0"/>
          <w:marBottom w:val="0"/>
          <w:divBdr>
            <w:top w:val="none" w:sz="0" w:space="0" w:color="auto"/>
            <w:left w:val="none" w:sz="0" w:space="0" w:color="auto"/>
            <w:bottom w:val="none" w:sz="0" w:space="0" w:color="auto"/>
            <w:right w:val="none" w:sz="0" w:space="0" w:color="auto"/>
          </w:divBdr>
        </w:div>
        <w:div w:id="934555864">
          <w:marLeft w:val="480"/>
          <w:marRight w:val="0"/>
          <w:marTop w:val="0"/>
          <w:marBottom w:val="0"/>
          <w:divBdr>
            <w:top w:val="none" w:sz="0" w:space="0" w:color="auto"/>
            <w:left w:val="none" w:sz="0" w:space="0" w:color="auto"/>
            <w:bottom w:val="none" w:sz="0" w:space="0" w:color="auto"/>
            <w:right w:val="none" w:sz="0" w:space="0" w:color="auto"/>
          </w:divBdr>
        </w:div>
        <w:div w:id="1560050962">
          <w:marLeft w:val="480"/>
          <w:marRight w:val="0"/>
          <w:marTop w:val="0"/>
          <w:marBottom w:val="0"/>
          <w:divBdr>
            <w:top w:val="none" w:sz="0" w:space="0" w:color="auto"/>
            <w:left w:val="none" w:sz="0" w:space="0" w:color="auto"/>
            <w:bottom w:val="none" w:sz="0" w:space="0" w:color="auto"/>
            <w:right w:val="none" w:sz="0" w:space="0" w:color="auto"/>
          </w:divBdr>
        </w:div>
      </w:divsChild>
    </w:div>
    <w:div w:id="1116217253">
      <w:bodyDiv w:val="1"/>
      <w:marLeft w:val="0"/>
      <w:marRight w:val="0"/>
      <w:marTop w:val="0"/>
      <w:marBottom w:val="0"/>
      <w:divBdr>
        <w:top w:val="none" w:sz="0" w:space="0" w:color="auto"/>
        <w:left w:val="none" w:sz="0" w:space="0" w:color="auto"/>
        <w:bottom w:val="none" w:sz="0" w:space="0" w:color="auto"/>
        <w:right w:val="none" w:sz="0" w:space="0" w:color="auto"/>
      </w:divBdr>
    </w:div>
    <w:div w:id="1116369771">
      <w:bodyDiv w:val="1"/>
      <w:marLeft w:val="0"/>
      <w:marRight w:val="0"/>
      <w:marTop w:val="0"/>
      <w:marBottom w:val="0"/>
      <w:divBdr>
        <w:top w:val="none" w:sz="0" w:space="0" w:color="auto"/>
        <w:left w:val="none" w:sz="0" w:space="0" w:color="auto"/>
        <w:bottom w:val="none" w:sz="0" w:space="0" w:color="auto"/>
        <w:right w:val="none" w:sz="0" w:space="0" w:color="auto"/>
      </w:divBdr>
    </w:div>
    <w:div w:id="1116676029">
      <w:bodyDiv w:val="1"/>
      <w:marLeft w:val="0"/>
      <w:marRight w:val="0"/>
      <w:marTop w:val="0"/>
      <w:marBottom w:val="0"/>
      <w:divBdr>
        <w:top w:val="none" w:sz="0" w:space="0" w:color="auto"/>
        <w:left w:val="none" w:sz="0" w:space="0" w:color="auto"/>
        <w:bottom w:val="none" w:sz="0" w:space="0" w:color="auto"/>
        <w:right w:val="none" w:sz="0" w:space="0" w:color="auto"/>
      </w:divBdr>
    </w:div>
    <w:div w:id="1116683411">
      <w:bodyDiv w:val="1"/>
      <w:marLeft w:val="0"/>
      <w:marRight w:val="0"/>
      <w:marTop w:val="0"/>
      <w:marBottom w:val="0"/>
      <w:divBdr>
        <w:top w:val="none" w:sz="0" w:space="0" w:color="auto"/>
        <w:left w:val="none" w:sz="0" w:space="0" w:color="auto"/>
        <w:bottom w:val="none" w:sz="0" w:space="0" w:color="auto"/>
        <w:right w:val="none" w:sz="0" w:space="0" w:color="auto"/>
      </w:divBdr>
    </w:div>
    <w:div w:id="1117065885">
      <w:bodyDiv w:val="1"/>
      <w:marLeft w:val="0"/>
      <w:marRight w:val="0"/>
      <w:marTop w:val="0"/>
      <w:marBottom w:val="0"/>
      <w:divBdr>
        <w:top w:val="none" w:sz="0" w:space="0" w:color="auto"/>
        <w:left w:val="none" w:sz="0" w:space="0" w:color="auto"/>
        <w:bottom w:val="none" w:sz="0" w:space="0" w:color="auto"/>
        <w:right w:val="none" w:sz="0" w:space="0" w:color="auto"/>
      </w:divBdr>
    </w:div>
    <w:div w:id="1117290096">
      <w:bodyDiv w:val="1"/>
      <w:marLeft w:val="0"/>
      <w:marRight w:val="0"/>
      <w:marTop w:val="0"/>
      <w:marBottom w:val="0"/>
      <w:divBdr>
        <w:top w:val="none" w:sz="0" w:space="0" w:color="auto"/>
        <w:left w:val="none" w:sz="0" w:space="0" w:color="auto"/>
        <w:bottom w:val="none" w:sz="0" w:space="0" w:color="auto"/>
        <w:right w:val="none" w:sz="0" w:space="0" w:color="auto"/>
      </w:divBdr>
    </w:div>
    <w:div w:id="1117334686">
      <w:bodyDiv w:val="1"/>
      <w:marLeft w:val="0"/>
      <w:marRight w:val="0"/>
      <w:marTop w:val="0"/>
      <w:marBottom w:val="0"/>
      <w:divBdr>
        <w:top w:val="none" w:sz="0" w:space="0" w:color="auto"/>
        <w:left w:val="none" w:sz="0" w:space="0" w:color="auto"/>
        <w:bottom w:val="none" w:sz="0" w:space="0" w:color="auto"/>
        <w:right w:val="none" w:sz="0" w:space="0" w:color="auto"/>
      </w:divBdr>
    </w:div>
    <w:div w:id="1118184947">
      <w:bodyDiv w:val="1"/>
      <w:marLeft w:val="0"/>
      <w:marRight w:val="0"/>
      <w:marTop w:val="0"/>
      <w:marBottom w:val="0"/>
      <w:divBdr>
        <w:top w:val="none" w:sz="0" w:space="0" w:color="auto"/>
        <w:left w:val="none" w:sz="0" w:space="0" w:color="auto"/>
        <w:bottom w:val="none" w:sz="0" w:space="0" w:color="auto"/>
        <w:right w:val="none" w:sz="0" w:space="0" w:color="auto"/>
      </w:divBdr>
    </w:div>
    <w:div w:id="1119420742">
      <w:bodyDiv w:val="1"/>
      <w:marLeft w:val="0"/>
      <w:marRight w:val="0"/>
      <w:marTop w:val="0"/>
      <w:marBottom w:val="0"/>
      <w:divBdr>
        <w:top w:val="none" w:sz="0" w:space="0" w:color="auto"/>
        <w:left w:val="none" w:sz="0" w:space="0" w:color="auto"/>
        <w:bottom w:val="none" w:sz="0" w:space="0" w:color="auto"/>
        <w:right w:val="none" w:sz="0" w:space="0" w:color="auto"/>
      </w:divBdr>
    </w:div>
    <w:div w:id="1119565625">
      <w:bodyDiv w:val="1"/>
      <w:marLeft w:val="0"/>
      <w:marRight w:val="0"/>
      <w:marTop w:val="0"/>
      <w:marBottom w:val="0"/>
      <w:divBdr>
        <w:top w:val="none" w:sz="0" w:space="0" w:color="auto"/>
        <w:left w:val="none" w:sz="0" w:space="0" w:color="auto"/>
        <w:bottom w:val="none" w:sz="0" w:space="0" w:color="auto"/>
        <w:right w:val="none" w:sz="0" w:space="0" w:color="auto"/>
      </w:divBdr>
    </w:div>
    <w:div w:id="1119647363">
      <w:bodyDiv w:val="1"/>
      <w:marLeft w:val="0"/>
      <w:marRight w:val="0"/>
      <w:marTop w:val="0"/>
      <w:marBottom w:val="0"/>
      <w:divBdr>
        <w:top w:val="none" w:sz="0" w:space="0" w:color="auto"/>
        <w:left w:val="none" w:sz="0" w:space="0" w:color="auto"/>
        <w:bottom w:val="none" w:sz="0" w:space="0" w:color="auto"/>
        <w:right w:val="none" w:sz="0" w:space="0" w:color="auto"/>
      </w:divBdr>
      <w:divsChild>
        <w:div w:id="432751715">
          <w:marLeft w:val="480"/>
          <w:marRight w:val="0"/>
          <w:marTop w:val="0"/>
          <w:marBottom w:val="0"/>
          <w:divBdr>
            <w:top w:val="none" w:sz="0" w:space="0" w:color="auto"/>
            <w:left w:val="none" w:sz="0" w:space="0" w:color="auto"/>
            <w:bottom w:val="none" w:sz="0" w:space="0" w:color="auto"/>
            <w:right w:val="none" w:sz="0" w:space="0" w:color="auto"/>
          </w:divBdr>
        </w:div>
        <w:div w:id="420418628">
          <w:marLeft w:val="480"/>
          <w:marRight w:val="0"/>
          <w:marTop w:val="0"/>
          <w:marBottom w:val="0"/>
          <w:divBdr>
            <w:top w:val="none" w:sz="0" w:space="0" w:color="auto"/>
            <w:left w:val="none" w:sz="0" w:space="0" w:color="auto"/>
            <w:bottom w:val="none" w:sz="0" w:space="0" w:color="auto"/>
            <w:right w:val="none" w:sz="0" w:space="0" w:color="auto"/>
          </w:divBdr>
        </w:div>
        <w:div w:id="251671204">
          <w:marLeft w:val="480"/>
          <w:marRight w:val="0"/>
          <w:marTop w:val="0"/>
          <w:marBottom w:val="0"/>
          <w:divBdr>
            <w:top w:val="none" w:sz="0" w:space="0" w:color="auto"/>
            <w:left w:val="none" w:sz="0" w:space="0" w:color="auto"/>
            <w:bottom w:val="none" w:sz="0" w:space="0" w:color="auto"/>
            <w:right w:val="none" w:sz="0" w:space="0" w:color="auto"/>
          </w:divBdr>
        </w:div>
        <w:div w:id="1219051273">
          <w:marLeft w:val="480"/>
          <w:marRight w:val="0"/>
          <w:marTop w:val="0"/>
          <w:marBottom w:val="0"/>
          <w:divBdr>
            <w:top w:val="none" w:sz="0" w:space="0" w:color="auto"/>
            <w:left w:val="none" w:sz="0" w:space="0" w:color="auto"/>
            <w:bottom w:val="none" w:sz="0" w:space="0" w:color="auto"/>
            <w:right w:val="none" w:sz="0" w:space="0" w:color="auto"/>
          </w:divBdr>
        </w:div>
        <w:div w:id="1404178097">
          <w:marLeft w:val="480"/>
          <w:marRight w:val="0"/>
          <w:marTop w:val="0"/>
          <w:marBottom w:val="0"/>
          <w:divBdr>
            <w:top w:val="none" w:sz="0" w:space="0" w:color="auto"/>
            <w:left w:val="none" w:sz="0" w:space="0" w:color="auto"/>
            <w:bottom w:val="none" w:sz="0" w:space="0" w:color="auto"/>
            <w:right w:val="none" w:sz="0" w:space="0" w:color="auto"/>
          </w:divBdr>
        </w:div>
        <w:div w:id="862934106">
          <w:marLeft w:val="480"/>
          <w:marRight w:val="0"/>
          <w:marTop w:val="0"/>
          <w:marBottom w:val="0"/>
          <w:divBdr>
            <w:top w:val="none" w:sz="0" w:space="0" w:color="auto"/>
            <w:left w:val="none" w:sz="0" w:space="0" w:color="auto"/>
            <w:bottom w:val="none" w:sz="0" w:space="0" w:color="auto"/>
            <w:right w:val="none" w:sz="0" w:space="0" w:color="auto"/>
          </w:divBdr>
        </w:div>
        <w:div w:id="347952996">
          <w:marLeft w:val="480"/>
          <w:marRight w:val="0"/>
          <w:marTop w:val="0"/>
          <w:marBottom w:val="0"/>
          <w:divBdr>
            <w:top w:val="none" w:sz="0" w:space="0" w:color="auto"/>
            <w:left w:val="none" w:sz="0" w:space="0" w:color="auto"/>
            <w:bottom w:val="none" w:sz="0" w:space="0" w:color="auto"/>
            <w:right w:val="none" w:sz="0" w:space="0" w:color="auto"/>
          </w:divBdr>
        </w:div>
        <w:div w:id="750739033">
          <w:marLeft w:val="480"/>
          <w:marRight w:val="0"/>
          <w:marTop w:val="0"/>
          <w:marBottom w:val="0"/>
          <w:divBdr>
            <w:top w:val="none" w:sz="0" w:space="0" w:color="auto"/>
            <w:left w:val="none" w:sz="0" w:space="0" w:color="auto"/>
            <w:bottom w:val="none" w:sz="0" w:space="0" w:color="auto"/>
            <w:right w:val="none" w:sz="0" w:space="0" w:color="auto"/>
          </w:divBdr>
        </w:div>
        <w:div w:id="361714500">
          <w:marLeft w:val="480"/>
          <w:marRight w:val="0"/>
          <w:marTop w:val="0"/>
          <w:marBottom w:val="0"/>
          <w:divBdr>
            <w:top w:val="none" w:sz="0" w:space="0" w:color="auto"/>
            <w:left w:val="none" w:sz="0" w:space="0" w:color="auto"/>
            <w:bottom w:val="none" w:sz="0" w:space="0" w:color="auto"/>
            <w:right w:val="none" w:sz="0" w:space="0" w:color="auto"/>
          </w:divBdr>
        </w:div>
        <w:div w:id="1794012312">
          <w:marLeft w:val="480"/>
          <w:marRight w:val="0"/>
          <w:marTop w:val="0"/>
          <w:marBottom w:val="0"/>
          <w:divBdr>
            <w:top w:val="none" w:sz="0" w:space="0" w:color="auto"/>
            <w:left w:val="none" w:sz="0" w:space="0" w:color="auto"/>
            <w:bottom w:val="none" w:sz="0" w:space="0" w:color="auto"/>
            <w:right w:val="none" w:sz="0" w:space="0" w:color="auto"/>
          </w:divBdr>
        </w:div>
        <w:div w:id="429007034">
          <w:marLeft w:val="480"/>
          <w:marRight w:val="0"/>
          <w:marTop w:val="0"/>
          <w:marBottom w:val="0"/>
          <w:divBdr>
            <w:top w:val="none" w:sz="0" w:space="0" w:color="auto"/>
            <w:left w:val="none" w:sz="0" w:space="0" w:color="auto"/>
            <w:bottom w:val="none" w:sz="0" w:space="0" w:color="auto"/>
            <w:right w:val="none" w:sz="0" w:space="0" w:color="auto"/>
          </w:divBdr>
        </w:div>
        <w:div w:id="2122187973">
          <w:marLeft w:val="480"/>
          <w:marRight w:val="0"/>
          <w:marTop w:val="0"/>
          <w:marBottom w:val="0"/>
          <w:divBdr>
            <w:top w:val="none" w:sz="0" w:space="0" w:color="auto"/>
            <w:left w:val="none" w:sz="0" w:space="0" w:color="auto"/>
            <w:bottom w:val="none" w:sz="0" w:space="0" w:color="auto"/>
            <w:right w:val="none" w:sz="0" w:space="0" w:color="auto"/>
          </w:divBdr>
        </w:div>
        <w:div w:id="1954824865">
          <w:marLeft w:val="480"/>
          <w:marRight w:val="0"/>
          <w:marTop w:val="0"/>
          <w:marBottom w:val="0"/>
          <w:divBdr>
            <w:top w:val="none" w:sz="0" w:space="0" w:color="auto"/>
            <w:left w:val="none" w:sz="0" w:space="0" w:color="auto"/>
            <w:bottom w:val="none" w:sz="0" w:space="0" w:color="auto"/>
            <w:right w:val="none" w:sz="0" w:space="0" w:color="auto"/>
          </w:divBdr>
        </w:div>
        <w:div w:id="1161893695">
          <w:marLeft w:val="480"/>
          <w:marRight w:val="0"/>
          <w:marTop w:val="0"/>
          <w:marBottom w:val="0"/>
          <w:divBdr>
            <w:top w:val="none" w:sz="0" w:space="0" w:color="auto"/>
            <w:left w:val="none" w:sz="0" w:space="0" w:color="auto"/>
            <w:bottom w:val="none" w:sz="0" w:space="0" w:color="auto"/>
            <w:right w:val="none" w:sz="0" w:space="0" w:color="auto"/>
          </w:divBdr>
        </w:div>
        <w:div w:id="1651665197">
          <w:marLeft w:val="480"/>
          <w:marRight w:val="0"/>
          <w:marTop w:val="0"/>
          <w:marBottom w:val="0"/>
          <w:divBdr>
            <w:top w:val="none" w:sz="0" w:space="0" w:color="auto"/>
            <w:left w:val="none" w:sz="0" w:space="0" w:color="auto"/>
            <w:bottom w:val="none" w:sz="0" w:space="0" w:color="auto"/>
            <w:right w:val="none" w:sz="0" w:space="0" w:color="auto"/>
          </w:divBdr>
        </w:div>
        <w:div w:id="2040620873">
          <w:marLeft w:val="480"/>
          <w:marRight w:val="0"/>
          <w:marTop w:val="0"/>
          <w:marBottom w:val="0"/>
          <w:divBdr>
            <w:top w:val="none" w:sz="0" w:space="0" w:color="auto"/>
            <w:left w:val="none" w:sz="0" w:space="0" w:color="auto"/>
            <w:bottom w:val="none" w:sz="0" w:space="0" w:color="auto"/>
            <w:right w:val="none" w:sz="0" w:space="0" w:color="auto"/>
          </w:divBdr>
        </w:div>
        <w:div w:id="2047176789">
          <w:marLeft w:val="480"/>
          <w:marRight w:val="0"/>
          <w:marTop w:val="0"/>
          <w:marBottom w:val="0"/>
          <w:divBdr>
            <w:top w:val="none" w:sz="0" w:space="0" w:color="auto"/>
            <w:left w:val="none" w:sz="0" w:space="0" w:color="auto"/>
            <w:bottom w:val="none" w:sz="0" w:space="0" w:color="auto"/>
            <w:right w:val="none" w:sz="0" w:space="0" w:color="auto"/>
          </w:divBdr>
        </w:div>
        <w:div w:id="470055472">
          <w:marLeft w:val="480"/>
          <w:marRight w:val="0"/>
          <w:marTop w:val="0"/>
          <w:marBottom w:val="0"/>
          <w:divBdr>
            <w:top w:val="none" w:sz="0" w:space="0" w:color="auto"/>
            <w:left w:val="none" w:sz="0" w:space="0" w:color="auto"/>
            <w:bottom w:val="none" w:sz="0" w:space="0" w:color="auto"/>
            <w:right w:val="none" w:sz="0" w:space="0" w:color="auto"/>
          </w:divBdr>
        </w:div>
        <w:div w:id="1084062550">
          <w:marLeft w:val="480"/>
          <w:marRight w:val="0"/>
          <w:marTop w:val="0"/>
          <w:marBottom w:val="0"/>
          <w:divBdr>
            <w:top w:val="none" w:sz="0" w:space="0" w:color="auto"/>
            <w:left w:val="none" w:sz="0" w:space="0" w:color="auto"/>
            <w:bottom w:val="none" w:sz="0" w:space="0" w:color="auto"/>
            <w:right w:val="none" w:sz="0" w:space="0" w:color="auto"/>
          </w:divBdr>
        </w:div>
        <w:div w:id="1279409411">
          <w:marLeft w:val="480"/>
          <w:marRight w:val="0"/>
          <w:marTop w:val="0"/>
          <w:marBottom w:val="0"/>
          <w:divBdr>
            <w:top w:val="none" w:sz="0" w:space="0" w:color="auto"/>
            <w:left w:val="none" w:sz="0" w:space="0" w:color="auto"/>
            <w:bottom w:val="none" w:sz="0" w:space="0" w:color="auto"/>
            <w:right w:val="none" w:sz="0" w:space="0" w:color="auto"/>
          </w:divBdr>
        </w:div>
        <w:div w:id="1082487024">
          <w:marLeft w:val="480"/>
          <w:marRight w:val="0"/>
          <w:marTop w:val="0"/>
          <w:marBottom w:val="0"/>
          <w:divBdr>
            <w:top w:val="none" w:sz="0" w:space="0" w:color="auto"/>
            <w:left w:val="none" w:sz="0" w:space="0" w:color="auto"/>
            <w:bottom w:val="none" w:sz="0" w:space="0" w:color="auto"/>
            <w:right w:val="none" w:sz="0" w:space="0" w:color="auto"/>
          </w:divBdr>
        </w:div>
        <w:div w:id="1331836121">
          <w:marLeft w:val="480"/>
          <w:marRight w:val="0"/>
          <w:marTop w:val="0"/>
          <w:marBottom w:val="0"/>
          <w:divBdr>
            <w:top w:val="none" w:sz="0" w:space="0" w:color="auto"/>
            <w:left w:val="none" w:sz="0" w:space="0" w:color="auto"/>
            <w:bottom w:val="none" w:sz="0" w:space="0" w:color="auto"/>
            <w:right w:val="none" w:sz="0" w:space="0" w:color="auto"/>
          </w:divBdr>
        </w:div>
        <w:div w:id="1910309909">
          <w:marLeft w:val="480"/>
          <w:marRight w:val="0"/>
          <w:marTop w:val="0"/>
          <w:marBottom w:val="0"/>
          <w:divBdr>
            <w:top w:val="none" w:sz="0" w:space="0" w:color="auto"/>
            <w:left w:val="none" w:sz="0" w:space="0" w:color="auto"/>
            <w:bottom w:val="none" w:sz="0" w:space="0" w:color="auto"/>
            <w:right w:val="none" w:sz="0" w:space="0" w:color="auto"/>
          </w:divBdr>
        </w:div>
        <w:div w:id="868494159">
          <w:marLeft w:val="480"/>
          <w:marRight w:val="0"/>
          <w:marTop w:val="0"/>
          <w:marBottom w:val="0"/>
          <w:divBdr>
            <w:top w:val="none" w:sz="0" w:space="0" w:color="auto"/>
            <w:left w:val="none" w:sz="0" w:space="0" w:color="auto"/>
            <w:bottom w:val="none" w:sz="0" w:space="0" w:color="auto"/>
            <w:right w:val="none" w:sz="0" w:space="0" w:color="auto"/>
          </w:divBdr>
        </w:div>
        <w:div w:id="2012558556">
          <w:marLeft w:val="480"/>
          <w:marRight w:val="0"/>
          <w:marTop w:val="0"/>
          <w:marBottom w:val="0"/>
          <w:divBdr>
            <w:top w:val="none" w:sz="0" w:space="0" w:color="auto"/>
            <w:left w:val="none" w:sz="0" w:space="0" w:color="auto"/>
            <w:bottom w:val="none" w:sz="0" w:space="0" w:color="auto"/>
            <w:right w:val="none" w:sz="0" w:space="0" w:color="auto"/>
          </w:divBdr>
        </w:div>
        <w:div w:id="2133862432">
          <w:marLeft w:val="480"/>
          <w:marRight w:val="0"/>
          <w:marTop w:val="0"/>
          <w:marBottom w:val="0"/>
          <w:divBdr>
            <w:top w:val="none" w:sz="0" w:space="0" w:color="auto"/>
            <w:left w:val="none" w:sz="0" w:space="0" w:color="auto"/>
            <w:bottom w:val="none" w:sz="0" w:space="0" w:color="auto"/>
            <w:right w:val="none" w:sz="0" w:space="0" w:color="auto"/>
          </w:divBdr>
        </w:div>
        <w:div w:id="2047636414">
          <w:marLeft w:val="480"/>
          <w:marRight w:val="0"/>
          <w:marTop w:val="0"/>
          <w:marBottom w:val="0"/>
          <w:divBdr>
            <w:top w:val="none" w:sz="0" w:space="0" w:color="auto"/>
            <w:left w:val="none" w:sz="0" w:space="0" w:color="auto"/>
            <w:bottom w:val="none" w:sz="0" w:space="0" w:color="auto"/>
            <w:right w:val="none" w:sz="0" w:space="0" w:color="auto"/>
          </w:divBdr>
        </w:div>
        <w:div w:id="1602642607">
          <w:marLeft w:val="480"/>
          <w:marRight w:val="0"/>
          <w:marTop w:val="0"/>
          <w:marBottom w:val="0"/>
          <w:divBdr>
            <w:top w:val="none" w:sz="0" w:space="0" w:color="auto"/>
            <w:left w:val="none" w:sz="0" w:space="0" w:color="auto"/>
            <w:bottom w:val="none" w:sz="0" w:space="0" w:color="auto"/>
            <w:right w:val="none" w:sz="0" w:space="0" w:color="auto"/>
          </w:divBdr>
        </w:div>
        <w:div w:id="60493051">
          <w:marLeft w:val="480"/>
          <w:marRight w:val="0"/>
          <w:marTop w:val="0"/>
          <w:marBottom w:val="0"/>
          <w:divBdr>
            <w:top w:val="none" w:sz="0" w:space="0" w:color="auto"/>
            <w:left w:val="none" w:sz="0" w:space="0" w:color="auto"/>
            <w:bottom w:val="none" w:sz="0" w:space="0" w:color="auto"/>
            <w:right w:val="none" w:sz="0" w:space="0" w:color="auto"/>
          </w:divBdr>
        </w:div>
        <w:div w:id="306931856">
          <w:marLeft w:val="480"/>
          <w:marRight w:val="0"/>
          <w:marTop w:val="0"/>
          <w:marBottom w:val="0"/>
          <w:divBdr>
            <w:top w:val="none" w:sz="0" w:space="0" w:color="auto"/>
            <w:left w:val="none" w:sz="0" w:space="0" w:color="auto"/>
            <w:bottom w:val="none" w:sz="0" w:space="0" w:color="auto"/>
            <w:right w:val="none" w:sz="0" w:space="0" w:color="auto"/>
          </w:divBdr>
        </w:div>
        <w:div w:id="2019036199">
          <w:marLeft w:val="480"/>
          <w:marRight w:val="0"/>
          <w:marTop w:val="0"/>
          <w:marBottom w:val="0"/>
          <w:divBdr>
            <w:top w:val="none" w:sz="0" w:space="0" w:color="auto"/>
            <w:left w:val="none" w:sz="0" w:space="0" w:color="auto"/>
            <w:bottom w:val="none" w:sz="0" w:space="0" w:color="auto"/>
            <w:right w:val="none" w:sz="0" w:space="0" w:color="auto"/>
          </w:divBdr>
        </w:div>
        <w:div w:id="790055361">
          <w:marLeft w:val="480"/>
          <w:marRight w:val="0"/>
          <w:marTop w:val="0"/>
          <w:marBottom w:val="0"/>
          <w:divBdr>
            <w:top w:val="none" w:sz="0" w:space="0" w:color="auto"/>
            <w:left w:val="none" w:sz="0" w:space="0" w:color="auto"/>
            <w:bottom w:val="none" w:sz="0" w:space="0" w:color="auto"/>
            <w:right w:val="none" w:sz="0" w:space="0" w:color="auto"/>
          </w:divBdr>
        </w:div>
        <w:div w:id="406222238">
          <w:marLeft w:val="480"/>
          <w:marRight w:val="0"/>
          <w:marTop w:val="0"/>
          <w:marBottom w:val="0"/>
          <w:divBdr>
            <w:top w:val="none" w:sz="0" w:space="0" w:color="auto"/>
            <w:left w:val="none" w:sz="0" w:space="0" w:color="auto"/>
            <w:bottom w:val="none" w:sz="0" w:space="0" w:color="auto"/>
            <w:right w:val="none" w:sz="0" w:space="0" w:color="auto"/>
          </w:divBdr>
        </w:div>
        <w:div w:id="1329210875">
          <w:marLeft w:val="480"/>
          <w:marRight w:val="0"/>
          <w:marTop w:val="0"/>
          <w:marBottom w:val="0"/>
          <w:divBdr>
            <w:top w:val="none" w:sz="0" w:space="0" w:color="auto"/>
            <w:left w:val="none" w:sz="0" w:space="0" w:color="auto"/>
            <w:bottom w:val="none" w:sz="0" w:space="0" w:color="auto"/>
            <w:right w:val="none" w:sz="0" w:space="0" w:color="auto"/>
          </w:divBdr>
        </w:div>
        <w:div w:id="606696979">
          <w:marLeft w:val="480"/>
          <w:marRight w:val="0"/>
          <w:marTop w:val="0"/>
          <w:marBottom w:val="0"/>
          <w:divBdr>
            <w:top w:val="none" w:sz="0" w:space="0" w:color="auto"/>
            <w:left w:val="none" w:sz="0" w:space="0" w:color="auto"/>
            <w:bottom w:val="none" w:sz="0" w:space="0" w:color="auto"/>
            <w:right w:val="none" w:sz="0" w:space="0" w:color="auto"/>
          </w:divBdr>
        </w:div>
        <w:div w:id="1387921496">
          <w:marLeft w:val="480"/>
          <w:marRight w:val="0"/>
          <w:marTop w:val="0"/>
          <w:marBottom w:val="0"/>
          <w:divBdr>
            <w:top w:val="none" w:sz="0" w:space="0" w:color="auto"/>
            <w:left w:val="none" w:sz="0" w:space="0" w:color="auto"/>
            <w:bottom w:val="none" w:sz="0" w:space="0" w:color="auto"/>
            <w:right w:val="none" w:sz="0" w:space="0" w:color="auto"/>
          </w:divBdr>
        </w:div>
        <w:div w:id="1132746026">
          <w:marLeft w:val="480"/>
          <w:marRight w:val="0"/>
          <w:marTop w:val="0"/>
          <w:marBottom w:val="0"/>
          <w:divBdr>
            <w:top w:val="none" w:sz="0" w:space="0" w:color="auto"/>
            <w:left w:val="none" w:sz="0" w:space="0" w:color="auto"/>
            <w:bottom w:val="none" w:sz="0" w:space="0" w:color="auto"/>
            <w:right w:val="none" w:sz="0" w:space="0" w:color="auto"/>
          </w:divBdr>
        </w:div>
        <w:div w:id="1294748441">
          <w:marLeft w:val="480"/>
          <w:marRight w:val="0"/>
          <w:marTop w:val="0"/>
          <w:marBottom w:val="0"/>
          <w:divBdr>
            <w:top w:val="none" w:sz="0" w:space="0" w:color="auto"/>
            <w:left w:val="none" w:sz="0" w:space="0" w:color="auto"/>
            <w:bottom w:val="none" w:sz="0" w:space="0" w:color="auto"/>
            <w:right w:val="none" w:sz="0" w:space="0" w:color="auto"/>
          </w:divBdr>
        </w:div>
        <w:div w:id="660621776">
          <w:marLeft w:val="480"/>
          <w:marRight w:val="0"/>
          <w:marTop w:val="0"/>
          <w:marBottom w:val="0"/>
          <w:divBdr>
            <w:top w:val="none" w:sz="0" w:space="0" w:color="auto"/>
            <w:left w:val="none" w:sz="0" w:space="0" w:color="auto"/>
            <w:bottom w:val="none" w:sz="0" w:space="0" w:color="auto"/>
            <w:right w:val="none" w:sz="0" w:space="0" w:color="auto"/>
          </w:divBdr>
        </w:div>
        <w:div w:id="1126578804">
          <w:marLeft w:val="480"/>
          <w:marRight w:val="0"/>
          <w:marTop w:val="0"/>
          <w:marBottom w:val="0"/>
          <w:divBdr>
            <w:top w:val="none" w:sz="0" w:space="0" w:color="auto"/>
            <w:left w:val="none" w:sz="0" w:space="0" w:color="auto"/>
            <w:bottom w:val="none" w:sz="0" w:space="0" w:color="auto"/>
            <w:right w:val="none" w:sz="0" w:space="0" w:color="auto"/>
          </w:divBdr>
        </w:div>
        <w:div w:id="385495453">
          <w:marLeft w:val="480"/>
          <w:marRight w:val="0"/>
          <w:marTop w:val="0"/>
          <w:marBottom w:val="0"/>
          <w:divBdr>
            <w:top w:val="none" w:sz="0" w:space="0" w:color="auto"/>
            <w:left w:val="none" w:sz="0" w:space="0" w:color="auto"/>
            <w:bottom w:val="none" w:sz="0" w:space="0" w:color="auto"/>
            <w:right w:val="none" w:sz="0" w:space="0" w:color="auto"/>
          </w:divBdr>
        </w:div>
        <w:div w:id="2063863991">
          <w:marLeft w:val="480"/>
          <w:marRight w:val="0"/>
          <w:marTop w:val="0"/>
          <w:marBottom w:val="0"/>
          <w:divBdr>
            <w:top w:val="none" w:sz="0" w:space="0" w:color="auto"/>
            <w:left w:val="none" w:sz="0" w:space="0" w:color="auto"/>
            <w:bottom w:val="none" w:sz="0" w:space="0" w:color="auto"/>
            <w:right w:val="none" w:sz="0" w:space="0" w:color="auto"/>
          </w:divBdr>
        </w:div>
        <w:div w:id="994919058">
          <w:marLeft w:val="480"/>
          <w:marRight w:val="0"/>
          <w:marTop w:val="0"/>
          <w:marBottom w:val="0"/>
          <w:divBdr>
            <w:top w:val="none" w:sz="0" w:space="0" w:color="auto"/>
            <w:left w:val="none" w:sz="0" w:space="0" w:color="auto"/>
            <w:bottom w:val="none" w:sz="0" w:space="0" w:color="auto"/>
            <w:right w:val="none" w:sz="0" w:space="0" w:color="auto"/>
          </w:divBdr>
        </w:div>
        <w:div w:id="1844005540">
          <w:marLeft w:val="480"/>
          <w:marRight w:val="0"/>
          <w:marTop w:val="0"/>
          <w:marBottom w:val="0"/>
          <w:divBdr>
            <w:top w:val="none" w:sz="0" w:space="0" w:color="auto"/>
            <w:left w:val="none" w:sz="0" w:space="0" w:color="auto"/>
            <w:bottom w:val="none" w:sz="0" w:space="0" w:color="auto"/>
            <w:right w:val="none" w:sz="0" w:space="0" w:color="auto"/>
          </w:divBdr>
        </w:div>
        <w:div w:id="356125978">
          <w:marLeft w:val="480"/>
          <w:marRight w:val="0"/>
          <w:marTop w:val="0"/>
          <w:marBottom w:val="0"/>
          <w:divBdr>
            <w:top w:val="none" w:sz="0" w:space="0" w:color="auto"/>
            <w:left w:val="none" w:sz="0" w:space="0" w:color="auto"/>
            <w:bottom w:val="none" w:sz="0" w:space="0" w:color="auto"/>
            <w:right w:val="none" w:sz="0" w:space="0" w:color="auto"/>
          </w:divBdr>
        </w:div>
        <w:div w:id="757098687">
          <w:marLeft w:val="480"/>
          <w:marRight w:val="0"/>
          <w:marTop w:val="0"/>
          <w:marBottom w:val="0"/>
          <w:divBdr>
            <w:top w:val="none" w:sz="0" w:space="0" w:color="auto"/>
            <w:left w:val="none" w:sz="0" w:space="0" w:color="auto"/>
            <w:bottom w:val="none" w:sz="0" w:space="0" w:color="auto"/>
            <w:right w:val="none" w:sz="0" w:space="0" w:color="auto"/>
          </w:divBdr>
        </w:div>
        <w:div w:id="518544397">
          <w:marLeft w:val="480"/>
          <w:marRight w:val="0"/>
          <w:marTop w:val="0"/>
          <w:marBottom w:val="0"/>
          <w:divBdr>
            <w:top w:val="none" w:sz="0" w:space="0" w:color="auto"/>
            <w:left w:val="none" w:sz="0" w:space="0" w:color="auto"/>
            <w:bottom w:val="none" w:sz="0" w:space="0" w:color="auto"/>
            <w:right w:val="none" w:sz="0" w:space="0" w:color="auto"/>
          </w:divBdr>
        </w:div>
        <w:div w:id="2066679409">
          <w:marLeft w:val="480"/>
          <w:marRight w:val="0"/>
          <w:marTop w:val="0"/>
          <w:marBottom w:val="0"/>
          <w:divBdr>
            <w:top w:val="none" w:sz="0" w:space="0" w:color="auto"/>
            <w:left w:val="none" w:sz="0" w:space="0" w:color="auto"/>
            <w:bottom w:val="none" w:sz="0" w:space="0" w:color="auto"/>
            <w:right w:val="none" w:sz="0" w:space="0" w:color="auto"/>
          </w:divBdr>
        </w:div>
        <w:div w:id="657922403">
          <w:marLeft w:val="480"/>
          <w:marRight w:val="0"/>
          <w:marTop w:val="0"/>
          <w:marBottom w:val="0"/>
          <w:divBdr>
            <w:top w:val="none" w:sz="0" w:space="0" w:color="auto"/>
            <w:left w:val="none" w:sz="0" w:space="0" w:color="auto"/>
            <w:bottom w:val="none" w:sz="0" w:space="0" w:color="auto"/>
            <w:right w:val="none" w:sz="0" w:space="0" w:color="auto"/>
          </w:divBdr>
        </w:div>
        <w:div w:id="184447894">
          <w:marLeft w:val="480"/>
          <w:marRight w:val="0"/>
          <w:marTop w:val="0"/>
          <w:marBottom w:val="0"/>
          <w:divBdr>
            <w:top w:val="none" w:sz="0" w:space="0" w:color="auto"/>
            <w:left w:val="none" w:sz="0" w:space="0" w:color="auto"/>
            <w:bottom w:val="none" w:sz="0" w:space="0" w:color="auto"/>
            <w:right w:val="none" w:sz="0" w:space="0" w:color="auto"/>
          </w:divBdr>
        </w:div>
        <w:div w:id="2018075018">
          <w:marLeft w:val="480"/>
          <w:marRight w:val="0"/>
          <w:marTop w:val="0"/>
          <w:marBottom w:val="0"/>
          <w:divBdr>
            <w:top w:val="none" w:sz="0" w:space="0" w:color="auto"/>
            <w:left w:val="none" w:sz="0" w:space="0" w:color="auto"/>
            <w:bottom w:val="none" w:sz="0" w:space="0" w:color="auto"/>
            <w:right w:val="none" w:sz="0" w:space="0" w:color="auto"/>
          </w:divBdr>
        </w:div>
        <w:div w:id="300890931">
          <w:marLeft w:val="480"/>
          <w:marRight w:val="0"/>
          <w:marTop w:val="0"/>
          <w:marBottom w:val="0"/>
          <w:divBdr>
            <w:top w:val="none" w:sz="0" w:space="0" w:color="auto"/>
            <w:left w:val="none" w:sz="0" w:space="0" w:color="auto"/>
            <w:bottom w:val="none" w:sz="0" w:space="0" w:color="auto"/>
            <w:right w:val="none" w:sz="0" w:space="0" w:color="auto"/>
          </w:divBdr>
        </w:div>
        <w:div w:id="636451786">
          <w:marLeft w:val="480"/>
          <w:marRight w:val="0"/>
          <w:marTop w:val="0"/>
          <w:marBottom w:val="0"/>
          <w:divBdr>
            <w:top w:val="none" w:sz="0" w:space="0" w:color="auto"/>
            <w:left w:val="none" w:sz="0" w:space="0" w:color="auto"/>
            <w:bottom w:val="none" w:sz="0" w:space="0" w:color="auto"/>
            <w:right w:val="none" w:sz="0" w:space="0" w:color="auto"/>
          </w:divBdr>
        </w:div>
        <w:div w:id="323050990">
          <w:marLeft w:val="480"/>
          <w:marRight w:val="0"/>
          <w:marTop w:val="0"/>
          <w:marBottom w:val="0"/>
          <w:divBdr>
            <w:top w:val="none" w:sz="0" w:space="0" w:color="auto"/>
            <w:left w:val="none" w:sz="0" w:space="0" w:color="auto"/>
            <w:bottom w:val="none" w:sz="0" w:space="0" w:color="auto"/>
            <w:right w:val="none" w:sz="0" w:space="0" w:color="auto"/>
          </w:divBdr>
        </w:div>
        <w:div w:id="390231340">
          <w:marLeft w:val="480"/>
          <w:marRight w:val="0"/>
          <w:marTop w:val="0"/>
          <w:marBottom w:val="0"/>
          <w:divBdr>
            <w:top w:val="none" w:sz="0" w:space="0" w:color="auto"/>
            <w:left w:val="none" w:sz="0" w:space="0" w:color="auto"/>
            <w:bottom w:val="none" w:sz="0" w:space="0" w:color="auto"/>
            <w:right w:val="none" w:sz="0" w:space="0" w:color="auto"/>
          </w:divBdr>
        </w:div>
        <w:div w:id="881404237">
          <w:marLeft w:val="480"/>
          <w:marRight w:val="0"/>
          <w:marTop w:val="0"/>
          <w:marBottom w:val="0"/>
          <w:divBdr>
            <w:top w:val="none" w:sz="0" w:space="0" w:color="auto"/>
            <w:left w:val="none" w:sz="0" w:space="0" w:color="auto"/>
            <w:bottom w:val="none" w:sz="0" w:space="0" w:color="auto"/>
            <w:right w:val="none" w:sz="0" w:space="0" w:color="auto"/>
          </w:divBdr>
        </w:div>
        <w:div w:id="174074111">
          <w:marLeft w:val="480"/>
          <w:marRight w:val="0"/>
          <w:marTop w:val="0"/>
          <w:marBottom w:val="0"/>
          <w:divBdr>
            <w:top w:val="none" w:sz="0" w:space="0" w:color="auto"/>
            <w:left w:val="none" w:sz="0" w:space="0" w:color="auto"/>
            <w:bottom w:val="none" w:sz="0" w:space="0" w:color="auto"/>
            <w:right w:val="none" w:sz="0" w:space="0" w:color="auto"/>
          </w:divBdr>
        </w:div>
        <w:div w:id="1176581088">
          <w:marLeft w:val="480"/>
          <w:marRight w:val="0"/>
          <w:marTop w:val="0"/>
          <w:marBottom w:val="0"/>
          <w:divBdr>
            <w:top w:val="none" w:sz="0" w:space="0" w:color="auto"/>
            <w:left w:val="none" w:sz="0" w:space="0" w:color="auto"/>
            <w:bottom w:val="none" w:sz="0" w:space="0" w:color="auto"/>
            <w:right w:val="none" w:sz="0" w:space="0" w:color="auto"/>
          </w:divBdr>
        </w:div>
        <w:div w:id="534121738">
          <w:marLeft w:val="480"/>
          <w:marRight w:val="0"/>
          <w:marTop w:val="0"/>
          <w:marBottom w:val="0"/>
          <w:divBdr>
            <w:top w:val="none" w:sz="0" w:space="0" w:color="auto"/>
            <w:left w:val="none" w:sz="0" w:space="0" w:color="auto"/>
            <w:bottom w:val="none" w:sz="0" w:space="0" w:color="auto"/>
            <w:right w:val="none" w:sz="0" w:space="0" w:color="auto"/>
          </w:divBdr>
        </w:div>
        <w:div w:id="946154333">
          <w:marLeft w:val="480"/>
          <w:marRight w:val="0"/>
          <w:marTop w:val="0"/>
          <w:marBottom w:val="0"/>
          <w:divBdr>
            <w:top w:val="none" w:sz="0" w:space="0" w:color="auto"/>
            <w:left w:val="none" w:sz="0" w:space="0" w:color="auto"/>
            <w:bottom w:val="none" w:sz="0" w:space="0" w:color="auto"/>
            <w:right w:val="none" w:sz="0" w:space="0" w:color="auto"/>
          </w:divBdr>
        </w:div>
        <w:div w:id="906764153">
          <w:marLeft w:val="480"/>
          <w:marRight w:val="0"/>
          <w:marTop w:val="0"/>
          <w:marBottom w:val="0"/>
          <w:divBdr>
            <w:top w:val="none" w:sz="0" w:space="0" w:color="auto"/>
            <w:left w:val="none" w:sz="0" w:space="0" w:color="auto"/>
            <w:bottom w:val="none" w:sz="0" w:space="0" w:color="auto"/>
            <w:right w:val="none" w:sz="0" w:space="0" w:color="auto"/>
          </w:divBdr>
        </w:div>
        <w:div w:id="1892689117">
          <w:marLeft w:val="480"/>
          <w:marRight w:val="0"/>
          <w:marTop w:val="0"/>
          <w:marBottom w:val="0"/>
          <w:divBdr>
            <w:top w:val="none" w:sz="0" w:space="0" w:color="auto"/>
            <w:left w:val="none" w:sz="0" w:space="0" w:color="auto"/>
            <w:bottom w:val="none" w:sz="0" w:space="0" w:color="auto"/>
            <w:right w:val="none" w:sz="0" w:space="0" w:color="auto"/>
          </w:divBdr>
        </w:div>
        <w:div w:id="1315990220">
          <w:marLeft w:val="480"/>
          <w:marRight w:val="0"/>
          <w:marTop w:val="0"/>
          <w:marBottom w:val="0"/>
          <w:divBdr>
            <w:top w:val="none" w:sz="0" w:space="0" w:color="auto"/>
            <w:left w:val="none" w:sz="0" w:space="0" w:color="auto"/>
            <w:bottom w:val="none" w:sz="0" w:space="0" w:color="auto"/>
            <w:right w:val="none" w:sz="0" w:space="0" w:color="auto"/>
          </w:divBdr>
        </w:div>
        <w:div w:id="1225530931">
          <w:marLeft w:val="480"/>
          <w:marRight w:val="0"/>
          <w:marTop w:val="0"/>
          <w:marBottom w:val="0"/>
          <w:divBdr>
            <w:top w:val="none" w:sz="0" w:space="0" w:color="auto"/>
            <w:left w:val="none" w:sz="0" w:space="0" w:color="auto"/>
            <w:bottom w:val="none" w:sz="0" w:space="0" w:color="auto"/>
            <w:right w:val="none" w:sz="0" w:space="0" w:color="auto"/>
          </w:divBdr>
        </w:div>
        <w:div w:id="599677637">
          <w:marLeft w:val="480"/>
          <w:marRight w:val="0"/>
          <w:marTop w:val="0"/>
          <w:marBottom w:val="0"/>
          <w:divBdr>
            <w:top w:val="none" w:sz="0" w:space="0" w:color="auto"/>
            <w:left w:val="none" w:sz="0" w:space="0" w:color="auto"/>
            <w:bottom w:val="none" w:sz="0" w:space="0" w:color="auto"/>
            <w:right w:val="none" w:sz="0" w:space="0" w:color="auto"/>
          </w:divBdr>
        </w:div>
        <w:div w:id="1385719882">
          <w:marLeft w:val="480"/>
          <w:marRight w:val="0"/>
          <w:marTop w:val="0"/>
          <w:marBottom w:val="0"/>
          <w:divBdr>
            <w:top w:val="none" w:sz="0" w:space="0" w:color="auto"/>
            <w:left w:val="none" w:sz="0" w:space="0" w:color="auto"/>
            <w:bottom w:val="none" w:sz="0" w:space="0" w:color="auto"/>
            <w:right w:val="none" w:sz="0" w:space="0" w:color="auto"/>
          </w:divBdr>
        </w:div>
        <w:div w:id="1977104639">
          <w:marLeft w:val="480"/>
          <w:marRight w:val="0"/>
          <w:marTop w:val="0"/>
          <w:marBottom w:val="0"/>
          <w:divBdr>
            <w:top w:val="none" w:sz="0" w:space="0" w:color="auto"/>
            <w:left w:val="none" w:sz="0" w:space="0" w:color="auto"/>
            <w:bottom w:val="none" w:sz="0" w:space="0" w:color="auto"/>
            <w:right w:val="none" w:sz="0" w:space="0" w:color="auto"/>
          </w:divBdr>
        </w:div>
        <w:div w:id="888613516">
          <w:marLeft w:val="480"/>
          <w:marRight w:val="0"/>
          <w:marTop w:val="0"/>
          <w:marBottom w:val="0"/>
          <w:divBdr>
            <w:top w:val="none" w:sz="0" w:space="0" w:color="auto"/>
            <w:left w:val="none" w:sz="0" w:space="0" w:color="auto"/>
            <w:bottom w:val="none" w:sz="0" w:space="0" w:color="auto"/>
            <w:right w:val="none" w:sz="0" w:space="0" w:color="auto"/>
          </w:divBdr>
        </w:div>
        <w:div w:id="1394617641">
          <w:marLeft w:val="480"/>
          <w:marRight w:val="0"/>
          <w:marTop w:val="0"/>
          <w:marBottom w:val="0"/>
          <w:divBdr>
            <w:top w:val="none" w:sz="0" w:space="0" w:color="auto"/>
            <w:left w:val="none" w:sz="0" w:space="0" w:color="auto"/>
            <w:bottom w:val="none" w:sz="0" w:space="0" w:color="auto"/>
            <w:right w:val="none" w:sz="0" w:space="0" w:color="auto"/>
          </w:divBdr>
        </w:div>
        <w:div w:id="605505124">
          <w:marLeft w:val="480"/>
          <w:marRight w:val="0"/>
          <w:marTop w:val="0"/>
          <w:marBottom w:val="0"/>
          <w:divBdr>
            <w:top w:val="none" w:sz="0" w:space="0" w:color="auto"/>
            <w:left w:val="none" w:sz="0" w:space="0" w:color="auto"/>
            <w:bottom w:val="none" w:sz="0" w:space="0" w:color="auto"/>
            <w:right w:val="none" w:sz="0" w:space="0" w:color="auto"/>
          </w:divBdr>
        </w:div>
        <w:div w:id="208807725">
          <w:marLeft w:val="480"/>
          <w:marRight w:val="0"/>
          <w:marTop w:val="0"/>
          <w:marBottom w:val="0"/>
          <w:divBdr>
            <w:top w:val="none" w:sz="0" w:space="0" w:color="auto"/>
            <w:left w:val="none" w:sz="0" w:space="0" w:color="auto"/>
            <w:bottom w:val="none" w:sz="0" w:space="0" w:color="auto"/>
            <w:right w:val="none" w:sz="0" w:space="0" w:color="auto"/>
          </w:divBdr>
        </w:div>
        <w:div w:id="1793669310">
          <w:marLeft w:val="480"/>
          <w:marRight w:val="0"/>
          <w:marTop w:val="0"/>
          <w:marBottom w:val="0"/>
          <w:divBdr>
            <w:top w:val="none" w:sz="0" w:space="0" w:color="auto"/>
            <w:left w:val="none" w:sz="0" w:space="0" w:color="auto"/>
            <w:bottom w:val="none" w:sz="0" w:space="0" w:color="auto"/>
            <w:right w:val="none" w:sz="0" w:space="0" w:color="auto"/>
          </w:divBdr>
        </w:div>
        <w:div w:id="1507866990">
          <w:marLeft w:val="480"/>
          <w:marRight w:val="0"/>
          <w:marTop w:val="0"/>
          <w:marBottom w:val="0"/>
          <w:divBdr>
            <w:top w:val="none" w:sz="0" w:space="0" w:color="auto"/>
            <w:left w:val="none" w:sz="0" w:space="0" w:color="auto"/>
            <w:bottom w:val="none" w:sz="0" w:space="0" w:color="auto"/>
            <w:right w:val="none" w:sz="0" w:space="0" w:color="auto"/>
          </w:divBdr>
        </w:div>
        <w:div w:id="1278681222">
          <w:marLeft w:val="480"/>
          <w:marRight w:val="0"/>
          <w:marTop w:val="0"/>
          <w:marBottom w:val="0"/>
          <w:divBdr>
            <w:top w:val="none" w:sz="0" w:space="0" w:color="auto"/>
            <w:left w:val="none" w:sz="0" w:space="0" w:color="auto"/>
            <w:bottom w:val="none" w:sz="0" w:space="0" w:color="auto"/>
            <w:right w:val="none" w:sz="0" w:space="0" w:color="auto"/>
          </w:divBdr>
        </w:div>
        <w:div w:id="1436942931">
          <w:marLeft w:val="480"/>
          <w:marRight w:val="0"/>
          <w:marTop w:val="0"/>
          <w:marBottom w:val="0"/>
          <w:divBdr>
            <w:top w:val="none" w:sz="0" w:space="0" w:color="auto"/>
            <w:left w:val="none" w:sz="0" w:space="0" w:color="auto"/>
            <w:bottom w:val="none" w:sz="0" w:space="0" w:color="auto"/>
            <w:right w:val="none" w:sz="0" w:space="0" w:color="auto"/>
          </w:divBdr>
        </w:div>
        <w:div w:id="531528425">
          <w:marLeft w:val="480"/>
          <w:marRight w:val="0"/>
          <w:marTop w:val="0"/>
          <w:marBottom w:val="0"/>
          <w:divBdr>
            <w:top w:val="none" w:sz="0" w:space="0" w:color="auto"/>
            <w:left w:val="none" w:sz="0" w:space="0" w:color="auto"/>
            <w:bottom w:val="none" w:sz="0" w:space="0" w:color="auto"/>
            <w:right w:val="none" w:sz="0" w:space="0" w:color="auto"/>
          </w:divBdr>
        </w:div>
        <w:div w:id="2011638387">
          <w:marLeft w:val="480"/>
          <w:marRight w:val="0"/>
          <w:marTop w:val="0"/>
          <w:marBottom w:val="0"/>
          <w:divBdr>
            <w:top w:val="none" w:sz="0" w:space="0" w:color="auto"/>
            <w:left w:val="none" w:sz="0" w:space="0" w:color="auto"/>
            <w:bottom w:val="none" w:sz="0" w:space="0" w:color="auto"/>
            <w:right w:val="none" w:sz="0" w:space="0" w:color="auto"/>
          </w:divBdr>
        </w:div>
        <w:div w:id="66458388">
          <w:marLeft w:val="480"/>
          <w:marRight w:val="0"/>
          <w:marTop w:val="0"/>
          <w:marBottom w:val="0"/>
          <w:divBdr>
            <w:top w:val="none" w:sz="0" w:space="0" w:color="auto"/>
            <w:left w:val="none" w:sz="0" w:space="0" w:color="auto"/>
            <w:bottom w:val="none" w:sz="0" w:space="0" w:color="auto"/>
            <w:right w:val="none" w:sz="0" w:space="0" w:color="auto"/>
          </w:divBdr>
        </w:div>
        <w:div w:id="1664502192">
          <w:marLeft w:val="480"/>
          <w:marRight w:val="0"/>
          <w:marTop w:val="0"/>
          <w:marBottom w:val="0"/>
          <w:divBdr>
            <w:top w:val="none" w:sz="0" w:space="0" w:color="auto"/>
            <w:left w:val="none" w:sz="0" w:space="0" w:color="auto"/>
            <w:bottom w:val="none" w:sz="0" w:space="0" w:color="auto"/>
            <w:right w:val="none" w:sz="0" w:space="0" w:color="auto"/>
          </w:divBdr>
        </w:div>
        <w:div w:id="1933733718">
          <w:marLeft w:val="480"/>
          <w:marRight w:val="0"/>
          <w:marTop w:val="0"/>
          <w:marBottom w:val="0"/>
          <w:divBdr>
            <w:top w:val="none" w:sz="0" w:space="0" w:color="auto"/>
            <w:left w:val="none" w:sz="0" w:space="0" w:color="auto"/>
            <w:bottom w:val="none" w:sz="0" w:space="0" w:color="auto"/>
            <w:right w:val="none" w:sz="0" w:space="0" w:color="auto"/>
          </w:divBdr>
        </w:div>
        <w:div w:id="1861314635">
          <w:marLeft w:val="480"/>
          <w:marRight w:val="0"/>
          <w:marTop w:val="0"/>
          <w:marBottom w:val="0"/>
          <w:divBdr>
            <w:top w:val="none" w:sz="0" w:space="0" w:color="auto"/>
            <w:left w:val="none" w:sz="0" w:space="0" w:color="auto"/>
            <w:bottom w:val="none" w:sz="0" w:space="0" w:color="auto"/>
            <w:right w:val="none" w:sz="0" w:space="0" w:color="auto"/>
          </w:divBdr>
        </w:div>
        <w:div w:id="678970828">
          <w:marLeft w:val="480"/>
          <w:marRight w:val="0"/>
          <w:marTop w:val="0"/>
          <w:marBottom w:val="0"/>
          <w:divBdr>
            <w:top w:val="none" w:sz="0" w:space="0" w:color="auto"/>
            <w:left w:val="none" w:sz="0" w:space="0" w:color="auto"/>
            <w:bottom w:val="none" w:sz="0" w:space="0" w:color="auto"/>
            <w:right w:val="none" w:sz="0" w:space="0" w:color="auto"/>
          </w:divBdr>
        </w:div>
        <w:div w:id="765614785">
          <w:marLeft w:val="480"/>
          <w:marRight w:val="0"/>
          <w:marTop w:val="0"/>
          <w:marBottom w:val="0"/>
          <w:divBdr>
            <w:top w:val="none" w:sz="0" w:space="0" w:color="auto"/>
            <w:left w:val="none" w:sz="0" w:space="0" w:color="auto"/>
            <w:bottom w:val="none" w:sz="0" w:space="0" w:color="auto"/>
            <w:right w:val="none" w:sz="0" w:space="0" w:color="auto"/>
          </w:divBdr>
        </w:div>
        <w:div w:id="1033723675">
          <w:marLeft w:val="480"/>
          <w:marRight w:val="0"/>
          <w:marTop w:val="0"/>
          <w:marBottom w:val="0"/>
          <w:divBdr>
            <w:top w:val="none" w:sz="0" w:space="0" w:color="auto"/>
            <w:left w:val="none" w:sz="0" w:space="0" w:color="auto"/>
            <w:bottom w:val="none" w:sz="0" w:space="0" w:color="auto"/>
            <w:right w:val="none" w:sz="0" w:space="0" w:color="auto"/>
          </w:divBdr>
        </w:div>
        <w:div w:id="575823740">
          <w:marLeft w:val="480"/>
          <w:marRight w:val="0"/>
          <w:marTop w:val="0"/>
          <w:marBottom w:val="0"/>
          <w:divBdr>
            <w:top w:val="none" w:sz="0" w:space="0" w:color="auto"/>
            <w:left w:val="none" w:sz="0" w:space="0" w:color="auto"/>
            <w:bottom w:val="none" w:sz="0" w:space="0" w:color="auto"/>
            <w:right w:val="none" w:sz="0" w:space="0" w:color="auto"/>
          </w:divBdr>
        </w:div>
        <w:div w:id="899170144">
          <w:marLeft w:val="480"/>
          <w:marRight w:val="0"/>
          <w:marTop w:val="0"/>
          <w:marBottom w:val="0"/>
          <w:divBdr>
            <w:top w:val="none" w:sz="0" w:space="0" w:color="auto"/>
            <w:left w:val="none" w:sz="0" w:space="0" w:color="auto"/>
            <w:bottom w:val="none" w:sz="0" w:space="0" w:color="auto"/>
            <w:right w:val="none" w:sz="0" w:space="0" w:color="auto"/>
          </w:divBdr>
        </w:div>
        <w:div w:id="1585799580">
          <w:marLeft w:val="480"/>
          <w:marRight w:val="0"/>
          <w:marTop w:val="0"/>
          <w:marBottom w:val="0"/>
          <w:divBdr>
            <w:top w:val="none" w:sz="0" w:space="0" w:color="auto"/>
            <w:left w:val="none" w:sz="0" w:space="0" w:color="auto"/>
            <w:bottom w:val="none" w:sz="0" w:space="0" w:color="auto"/>
            <w:right w:val="none" w:sz="0" w:space="0" w:color="auto"/>
          </w:divBdr>
        </w:div>
        <w:div w:id="832916081">
          <w:marLeft w:val="480"/>
          <w:marRight w:val="0"/>
          <w:marTop w:val="0"/>
          <w:marBottom w:val="0"/>
          <w:divBdr>
            <w:top w:val="none" w:sz="0" w:space="0" w:color="auto"/>
            <w:left w:val="none" w:sz="0" w:space="0" w:color="auto"/>
            <w:bottom w:val="none" w:sz="0" w:space="0" w:color="auto"/>
            <w:right w:val="none" w:sz="0" w:space="0" w:color="auto"/>
          </w:divBdr>
        </w:div>
        <w:div w:id="2004426773">
          <w:marLeft w:val="480"/>
          <w:marRight w:val="0"/>
          <w:marTop w:val="0"/>
          <w:marBottom w:val="0"/>
          <w:divBdr>
            <w:top w:val="none" w:sz="0" w:space="0" w:color="auto"/>
            <w:left w:val="none" w:sz="0" w:space="0" w:color="auto"/>
            <w:bottom w:val="none" w:sz="0" w:space="0" w:color="auto"/>
            <w:right w:val="none" w:sz="0" w:space="0" w:color="auto"/>
          </w:divBdr>
        </w:div>
        <w:div w:id="1742605078">
          <w:marLeft w:val="480"/>
          <w:marRight w:val="0"/>
          <w:marTop w:val="0"/>
          <w:marBottom w:val="0"/>
          <w:divBdr>
            <w:top w:val="none" w:sz="0" w:space="0" w:color="auto"/>
            <w:left w:val="none" w:sz="0" w:space="0" w:color="auto"/>
            <w:bottom w:val="none" w:sz="0" w:space="0" w:color="auto"/>
            <w:right w:val="none" w:sz="0" w:space="0" w:color="auto"/>
          </w:divBdr>
        </w:div>
        <w:div w:id="1315989632">
          <w:marLeft w:val="480"/>
          <w:marRight w:val="0"/>
          <w:marTop w:val="0"/>
          <w:marBottom w:val="0"/>
          <w:divBdr>
            <w:top w:val="none" w:sz="0" w:space="0" w:color="auto"/>
            <w:left w:val="none" w:sz="0" w:space="0" w:color="auto"/>
            <w:bottom w:val="none" w:sz="0" w:space="0" w:color="auto"/>
            <w:right w:val="none" w:sz="0" w:space="0" w:color="auto"/>
          </w:divBdr>
        </w:div>
        <w:div w:id="261454979">
          <w:marLeft w:val="480"/>
          <w:marRight w:val="0"/>
          <w:marTop w:val="0"/>
          <w:marBottom w:val="0"/>
          <w:divBdr>
            <w:top w:val="none" w:sz="0" w:space="0" w:color="auto"/>
            <w:left w:val="none" w:sz="0" w:space="0" w:color="auto"/>
            <w:bottom w:val="none" w:sz="0" w:space="0" w:color="auto"/>
            <w:right w:val="none" w:sz="0" w:space="0" w:color="auto"/>
          </w:divBdr>
        </w:div>
        <w:div w:id="1430925082">
          <w:marLeft w:val="480"/>
          <w:marRight w:val="0"/>
          <w:marTop w:val="0"/>
          <w:marBottom w:val="0"/>
          <w:divBdr>
            <w:top w:val="none" w:sz="0" w:space="0" w:color="auto"/>
            <w:left w:val="none" w:sz="0" w:space="0" w:color="auto"/>
            <w:bottom w:val="none" w:sz="0" w:space="0" w:color="auto"/>
            <w:right w:val="none" w:sz="0" w:space="0" w:color="auto"/>
          </w:divBdr>
        </w:div>
        <w:div w:id="534931556">
          <w:marLeft w:val="480"/>
          <w:marRight w:val="0"/>
          <w:marTop w:val="0"/>
          <w:marBottom w:val="0"/>
          <w:divBdr>
            <w:top w:val="none" w:sz="0" w:space="0" w:color="auto"/>
            <w:left w:val="none" w:sz="0" w:space="0" w:color="auto"/>
            <w:bottom w:val="none" w:sz="0" w:space="0" w:color="auto"/>
            <w:right w:val="none" w:sz="0" w:space="0" w:color="auto"/>
          </w:divBdr>
        </w:div>
        <w:div w:id="1835948437">
          <w:marLeft w:val="480"/>
          <w:marRight w:val="0"/>
          <w:marTop w:val="0"/>
          <w:marBottom w:val="0"/>
          <w:divBdr>
            <w:top w:val="none" w:sz="0" w:space="0" w:color="auto"/>
            <w:left w:val="none" w:sz="0" w:space="0" w:color="auto"/>
            <w:bottom w:val="none" w:sz="0" w:space="0" w:color="auto"/>
            <w:right w:val="none" w:sz="0" w:space="0" w:color="auto"/>
          </w:divBdr>
        </w:div>
      </w:divsChild>
    </w:div>
    <w:div w:id="1119836825">
      <w:bodyDiv w:val="1"/>
      <w:marLeft w:val="0"/>
      <w:marRight w:val="0"/>
      <w:marTop w:val="0"/>
      <w:marBottom w:val="0"/>
      <w:divBdr>
        <w:top w:val="none" w:sz="0" w:space="0" w:color="auto"/>
        <w:left w:val="none" w:sz="0" w:space="0" w:color="auto"/>
        <w:bottom w:val="none" w:sz="0" w:space="0" w:color="auto"/>
        <w:right w:val="none" w:sz="0" w:space="0" w:color="auto"/>
      </w:divBdr>
    </w:div>
    <w:div w:id="1120035250">
      <w:bodyDiv w:val="1"/>
      <w:marLeft w:val="0"/>
      <w:marRight w:val="0"/>
      <w:marTop w:val="0"/>
      <w:marBottom w:val="0"/>
      <w:divBdr>
        <w:top w:val="none" w:sz="0" w:space="0" w:color="auto"/>
        <w:left w:val="none" w:sz="0" w:space="0" w:color="auto"/>
        <w:bottom w:val="none" w:sz="0" w:space="0" w:color="auto"/>
        <w:right w:val="none" w:sz="0" w:space="0" w:color="auto"/>
      </w:divBdr>
    </w:div>
    <w:div w:id="1120145264">
      <w:bodyDiv w:val="1"/>
      <w:marLeft w:val="0"/>
      <w:marRight w:val="0"/>
      <w:marTop w:val="0"/>
      <w:marBottom w:val="0"/>
      <w:divBdr>
        <w:top w:val="none" w:sz="0" w:space="0" w:color="auto"/>
        <w:left w:val="none" w:sz="0" w:space="0" w:color="auto"/>
        <w:bottom w:val="none" w:sz="0" w:space="0" w:color="auto"/>
        <w:right w:val="none" w:sz="0" w:space="0" w:color="auto"/>
      </w:divBdr>
    </w:div>
    <w:div w:id="1120418808">
      <w:bodyDiv w:val="1"/>
      <w:marLeft w:val="0"/>
      <w:marRight w:val="0"/>
      <w:marTop w:val="0"/>
      <w:marBottom w:val="0"/>
      <w:divBdr>
        <w:top w:val="none" w:sz="0" w:space="0" w:color="auto"/>
        <w:left w:val="none" w:sz="0" w:space="0" w:color="auto"/>
        <w:bottom w:val="none" w:sz="0" w:space="0" w:color="auto"/>
        <w:right w:val="none" w:sz="0" w:space="0" w:color="auto"/>
      </w:divBdr>
    </w:div>
    <w:div w:id="1120539177">
      <w:bodyDiv w:val="1"/>
      <w:marLeft w:val="0"/>
      <w:marRight w:val="0"/>
      <w:marTop w:val="0"/>
      <w:marBottom w:val="0"/>
      <w:divBdr>
        <w:top w:val="none" w:sz="0" w:space="0" w:color="auto"/>
        <w:left w:val="none" w:sz="0" w:space="0" w:color="auto"/>
        <w:bottom w:val="none" w:sz="0" w:space="0" w:color="auto"/>
        <w:right w:val="none" w:sz="0" w:space="0" w:color="auto"/>
      </w:divBdr>
    </w:div>
    <w:div w:id="1120801030">
      <w:bodyDiv w:val="1"/>
      <w:marLeft w:val="0"/>
      <w:marRight w:val="0"/>
      <w:marTop w:val="0"/>
      <w:marBottom w:val="0"/>
      <w:divBdr>
        <w:top w:val="none" w:sz="0" w:space="0" w:color="auto"/>
        <w:left w:val="none" w:sz="0" w:space="0" w:color="auto"/>
        <w:bottom w:val="none" w:sz="0" w:space="0" w:color="auto"/>
        <w:right w:val="none" w:sz="0" w:space="0" w:color="auto"/>
      </w:divBdr>
    </w:div>
    <w:div w:id="1121192980">
      <w:bodyDiv w:val="1"/>
      <w:marLeft w:val="0"/>
      <w:marRight w:val="0"/>
      <w:marTop w:val="0"/>
      <w:marBottom w:val="0"/>
      <w:divBdr>
        <w:top w:val="none" w:sz="0" w:space="0" w:color="auto"/>
        <w:left w:val="none" w:sz="0" w:space="0" w:color="auto"/>
        <w:bottom w:val="none" w:sz="0" w:space="0" w:color="auto"/>
        <w:right w:val="none" w:sz="0" w:space="0" w:color="auto"/>
      </w:divBdr>
    </w:div>
    <w:div w:id="1121193639">
      <w:bodyDiv w:val="1"/>
      <w:marLeft w:val="0"/>
      <w:marRight w:val="0"/>
      <w:marTop w:val="0"/>
      <w:marBottom w:val="0"/>
      <w:divBdr>
        <w:top w:val="none" w:sz="0" w:space="0" w:color="auto"/>
        <w:left w:val="none" w:sz="0" w:space="0" w:color="auto"/>
        <w:bottom w:val="none" w:sz="0" w:space="0" w:color="auto"/>
        <w:right w:val="none" w:sz="0" w:space="0" w:color="auto"/>
      </w:divBdr>
    </w:div>
    <w:div w:id="1121221218">
      <w:bodyDiv w:val="1"/>
      <w:marLeft w:val="0"/>
      <w:marRight w:val="0"/>
      <w:marTop w:val="0"/>
      <w:marBottom w:val="0"/>
      <w:divBdr>
        <w:top w:val="none" w:sz="0" w:space="0" w:color="auto"/>
        <w:left w:val="none" w:sz="0" w:space="0" w:color="auto"/>
        <w:bottom w:val="none" w:sz="0" w:space="0" w:color="auto"/>
        <w:right w:val="none" w:sz="0" w:space="0" w:color="auto"/>
      </w:divBdr>
      <w:divsChild>
        <w:div w:id="23337395">
          <w:marLeft w:val="480"/>
          <w:marRight w:val="0"/>
          <w:marTop w:val="0"/>
          <w:marBottom w:val="0"/>
          <w:divBdr>
            <w:top w:val="none" w:sz="0" w:space="0" w:color="auto"/>
            <w:left w:val="none" w:sz="0" w:space="0" w:color="auto"/>
            <w:bottom w:val="none" w:sz="0" w:space="0" w:color="auto"/>
            <w:right w:val="none" w:sz="0" w:space="0" w:color="auto"/>
          </w:divBdr>
        </w:div>
        <w:div w:id="74519320">
          <w:marLeft w:val="480"/>
          <w:marRight w:val="0"/>
          <w:marTop w:val="0"/>
          <w:marBottom w:val="0"/>
          <w:divBdr>
            <w:top w:val="none" w:sz="0" w:space="0" w:color="auto"/>
            <w:left w:val="none" w:sz="0" w:space="0" w:color="auto"/>
            <w:bottom w:val="none" w:sz="0" w:space="0" w:color="auto"/>
            <w:right w:val="none" w:sz="0" w:space="0" w:color="auto"/>
          </w:divBdr>
        </w:div>
        <w:div w:id="146364613">
          <w:marLeft w:val="480"/>
          <w:marRight w:val="0"/>
          <w:marTop w:val="0"/>
          <w:marBottom w:val="0"/>
          <w:divBdr>
            <w:top w:val="none" w:sz="0" w:space="0" w:color="auto"/>
            <w:left w:val="none" w:sz="0" w:space="0" w:color="auto"/>
            <w:bottom w:val="none" w:sz="0" w:space="0" w:color="auto"/>
            <w:right w:val="none" w:sz="0" w:space="0" w:color="auto"/>
          </w:divBdr>
        </w:div>
        <w:div w:id="152986795">
          <w:marLeft w:val="480"/>
          <w:marRight w:val="0"/>
          <w:marTop w:val="0"/>
          <w:marBottom w:val="0"/>
          <w:divBdr>
            <w:top w:val="none" w:sz="0" w:space="0" w:color="auto"/>
            <w:left w:val="none" w:sz="0" w:space="0" w:color="auto"/>
            <w:bottom w:val="none" w:sz="0" w:space="0" w:color="auto"/>
            <w:right w:val="none" w:sz="0" w:space="0" w:color="auto"/>
          </w:divBdr>
        </w:div>
        <w:div w:id="284652927">
          <w:marLeft w:val="480"/>
          <w:marRight w:val="0"/>
          <w:marTop w:val="0"/>
          <w:marBottom w:val="0"/>
          <w:divBdr>
            <w:top w:val="none" w:sz="0" w:space="0" w:color="auto"/>
            <w:left w:val="none" w:sz="0" w:space="0" w:color="auto"/>
            <w:bottom w:val="none" w:sz="0" w:space="0" w:color="auto"/>
            <w:right w:val="none" w:sz="0" w:space="0" w:color="auto"/>
          </w:divBdr>
        </w:div>
        <w:div w:id="314653935">
          <w:marLeft w:val="480"/>
          <w:marRight w:val="0"/>
          <w:marTop w:val="0"/>
          <w:marBottom w:val="0"/>
          <w:divBdr>
            <w:top w:val="none" w:sz="0" w:space="0" w:color="auto"/>
            <w:left w:val="none" w:sz="0" w:space="0" w:color="auto"/>
            <w:bottom w:val="none" w:sz="0" w:space="0" w:color="auto"/>
            <w:right w:val="none" w:sz="0" w:space="0" w:color="auto"/>
          </w:divBdr>
        </w:div>
        <w:div w:id="335500965">
          <w:marLeft w:val="480"/>
          <w:marRight w:val="0"/>
          <w:marTop w:val="0"/>
          <w:marBottom w:val="0"/>
          <w:divBdr>
            <w:top w:val="none" w:sz="0" w:space="0" w:color="auto"/>
            <w:left w:val="none" w:sz="0" w:space="0" w:color="auto"/>
            <w:bottom w:val="none" w:sz="0" w:space="0" w:color="auto"/>
            <w:right w:val="none" w:sz="0" w:space="0" w:color="auto"/>
          </w:divBdr>
        </w:div>
        <w:div w:id="387998827">
          <w:marLeft w:val="480"/>
          <w:marRight w:val="0"/>
          <w:marTop w:val="0"/>
          <w:marBottom w:val="0"/>
          <w:divBdr>
            <w:top w:val="none" w:sz="0" w:space="0" w:color="auto"/>
            <w:left w:val="none" w:sz="0" w:space="0" w:color="auto"/>
            <w:bottom w:val="none" w:sz="0" w:space="0" w:color="auto"/>
            <w:right w:val="none" w:sz="0" w:space="0" w:color="auto"/>
          </w:divBdr>
        </w:div>
        <w:div w:id="435248382">
          <w:marLeft w:val="480"/>
          <w:marRight w:val="0"/>
          <w:marTop w:val="0"/>
          <w:marBottom w:val="0"/>
          <w:divBdr>
            <w:top w:val="none" w:sz="0" w:space="0" w:color="auto"/>
            <w:left w:val="none" w:sz="0" w:space="0" w:color="auto"/>
            <w:bottom w:val="none" w:sz="0" w:space="0" w:color="auto"/>
            <w:right w:val="none" w:sz="0" w:space="0" w:color="auto"/>
          </w:divBdr>
        </w:div>
        <w:div w:id="519588909">
          <w:marLeft w:val="480"/>
          <w:marRight w:val="0"/>
          <w:marTop w:val="0"/>
          <w:marBottom w:val="0"/>
          <w:divBdr>
            <w:top w:val="none" w:sz="0" w:space="0" w:color="auto"/>
            <w:left w:val="none" w:sz="0" w:space="0" w:color="auto"/>
            <w:bottom w:val="none" w:sz="0" w:space="0" w:color="auto"/>
            <w:right w:val="none" w:sz="0" w:space="0" w:color="auto"/>
          </w:divBdr>
        </w:div>
        <w:div w:id="544292833">
          <w:marLeft w:val="480"/>
          <w:marRight w:val="0"/>
          <w:marTop w:val="0"/>
          <w:marBottom w:val="0"/>
          <w:divBdr>
            <w:top w:val="none" w:sz="0" w:space="0" w:color="auto"/>
            <w:left w:val="none" w:sz="0" w:space="0" w:color="auto"/>
            <w:bottom w:val="none" w:sz="0" w:space="0" w:color="auto"/>
            <w:right w:val="none" w:sz="0" w:space="0" w:color="auto"/>
          </w:divBdr>
        </w:div>
        <w:div w:id="557863941">
          <w:marLeft w:val="480"/>
          <w:marRight w:val="0"/>
          <w:marTop w:val="0"/>
          <w:marBottom w:val="0"/>
          <w:divBdr>
            <w:top w:val="none" w:sz="0" w:space="0" w:color="auto"/>
            <w:left w:val="none" w:sz="0" w:space="0" w:color="auto"/>
            <w:bottom w:val="none" w:sz="0" w:space="0" w:color="auto"/>
            <w:right w:val="none" w:sz="0" w:space="0" w:color="auto"/>
          </w:divBdr>
        </w:div>
        <w:div w:id="646282182">
          <w:marLeft w:val="480"/>
          <w:marRight w:val="0"/>
          <w:marTop w:val="0"/>
          <w:marBottom w:val="0"/>
          <w:divBdr>
            <w:top w:val="none" w:sz="0" w:space="0" w:color="auto"/>
            <w:left w:val="none" w:sz="0" w:space="0" w:color="auto"/>
            <w:bottom w:val="none" w:sz="0" w:space="0" w:color="auto"/>
            <w:right w:val="none" w:sz="0" w:space="0" w:color="auto"/>
          </w:divBdr>
        </w:div>
        <w:div w:id="738359275">
          <w:marLeft w:val="480"/>
          <w:marRight w:val="0"/>
          <w:marTop w:val="0"/>
          <w:marBottom w:val="0"/>
          <w:divBdr>
            <w:top w:val="none" w:sz="0" w:space="0" w:color="auto"/>
            <w:left w:val="none" w:sz="0" w:space="0" w:color="auto"/>
            <w:bottom w:val="none" w:sz="0" w:space="0" w:color="auto"/>
            <w:right w:val="none" w:sz="0" w:space="0" w:color="auto"/>
          </w:divBdr>
        </w:div>
        <w:div w:id="738553335">
          <w:marLeft w:val="480"/>
          <w:marRight w:val="0"/>
          <w:marTop w:val="0"/>
          <w:marBottom w:val="0"/>
          <w:divBdr>
            <w:top w:val="none" w:sz="0" w:space="0" w:color="auto"/>
            <w:left w:val="none" w:sz="0" w:space="0" w:color="auto"/>
            <w:bottom w:val="none" w:sz="0" w:space="0" w:color="auto"/>
            <w:right w:val="none" w:sz="0" w:space="0" w:color="auto"/>
          </w:divBdr>
        </w:div>
        <w:div w:id="845902648">
          <w:marLeft w:val="480"/>
          <w:marRight w:val="0"/>
          <w:marTop w:val="0"/>
          <w:marBottom w:val="0"/>
          <w:divBdr>
            <w:top w:val="none" w:sz="0" w:space="0" w:color="auto"/>
            <w:left w:val="none" w:sz="0" w:space="0" w:color="auto"/>
            <w:bottom w:val="none" w:sz="0" w:space="0" w:color="auto"/>
            <w:right w:val="none" w:sz="0" w:space="0" w:color="auto"/>
          </w:divBdr>
        </w:div>
        <w:div w:id="937256638">
          <w:marLeft w:val="480"/>
          <w:marRight w:val="0"/>
          <w:marTop w:val="0"/>
          <w:marBottom w:val="0"/>
          <w:divBdr>
            <w:top w:val="none" w:sz="0" w:space="0" w:color="auto"/>
            <w:left w:val="none" w:sz="0" w:space="0" w:color="auto"/>
            <w:bottom w:val="none" w:sz="0" w:space="0" w:color="auto"/>
            <w:right w:val="none" w:sz="0" w:space="0" w:color="auto"/>
          </w:divBdr>
        </w:div>
        <w:div w:id="1011447822">
          <w:marLeft w:val="480"/>
          <w:marRight w:val="0"/>
          <w:marTop w:val="0"/>
          <w:marBottom w:val="0"/>
          <w:divBdr>
            <w:top w:val="none" w:sz="0" w:space="0" w:color="auto"/>
            <w:left w:val="none" w:sz="0" w:space="0" w:color="auto"/>
            <w:bottom w:val="none" w:sz="0" w:space="0" w:color="auto"/>
            <w:right w:val="none" w:sz="0" w:space="0" w:color="auto"/>
          </w:divBdr>
        </w:div>
        <w:div w:id="1127049335">
          <w:marLeft w:val="480"/>
          <w:marRight w:val="0"/>
          <w:marTop w:val="0"/>
          <w:marBottom w:val="0"/>
          <w:divBdr>
            <w:top w:val="none" w:sz="0" w:space="0" w:color="auto"/>
            <w:left w:val="none" w:sz="0" w:space="0" w:color="auto"/>
            <w:bottom w:val="none" w:sz="0" w:space="0" w:color="auto"/>
            <w:right w:val="none" w:sz="0" w:space="0" w:color="auto"/>
          </w:divBdr>
        </w:div>
        <w:div w:id="1217207392">
          <w:marLeft w:val="480"/>
          <w:marRight w:val="0"/>
          <w:marTop w:val="0"/>
          <w:marBottom w:val="0"/>
          <w:divBdr>
            <w:top w:val="none" w:sz="0" w:space="0" w:color="auto"/>
            <w:left w:val="none" w:sz="0" w:space="0" w:color="auto"/>
            <w:bottom w:val="none" w:sz="0" w:space="0" w:color="auto"/>
            <w:right w:val="none" w:sz="0" w:space="0" w:color="auto"/>
          </w:divBdr>
        </w:div>
        <w:div w:id="1218930728">
          <w:marLeft w:val="480"/>
          <w:marRight w:val="0"/>
          <w:marTop w:val="0"/>
          <w:marBottom w:val="0"/>
          <w:divBdr>
            <w:top w:val="none" w:sz="0" w:space="0" w:color="auto"/>
            <w:left w:val="none" w:sz="0" w:space="0" w:color="auto"/>
            <w:bottom w:val="none" w:sz="0" w:space="0" w:color="auto"/>
            <w:right w:val="none" w:sz="0" w:space="0" w:color="auto"/>
          </w:divBdr>
        </w:div>
        <w:div w:id="1282767965">
          <w:marLeft w:val="480"/>
          <w:marRight w:val="0"/>
          <w:marTop w:val="0"/>
          <w:marBottom w:val="0"/>
          <w:divBdr>
            <w:top w:val="none" w:sz="0" w:space="0" w:color="auto"/>
            <w:left w:val="none" w:sz="0" w:space="0" w:color="auto"/>
            <w:bottom w:val="none" w:sz="0" w:space="0" w:color="auto"/>
            <w:right w:val="none" w:sz="0" w:space="0" w:color="auto"/>
          </w:divBdr>
        </w:div>
        <w:div w:id="1404791479">
          <w:marLeft w:val="480"/>
          <w:marRight w:val="0"/>
          <w:marTop w:val="0"/>
          <w:marBottom w:val="0"/>
          <w:divBdr>
            <w:top w:val="none" w:sz="0" w:space="0" w:color="auto"/>
            <w:left w:val="none" w:sz="0" w:space="0" w:color="auto"/>
            <w:bottom w:val="none" w:sz="0" w:space="0" w:color="auto"/>
            <w:right w:val="none" w:sz="0" w:space="0" w:color="auto"/>
          </w:divBdr>
        </w:div>
        <w:div w:id="1665890492">
          <w:marLeft w:val="480"/>
          <w:marRight w:val="0"/>
          <w:marTop w:val="0"/>
          <w:marBottom w:val="0"/>
          <w:divBdr>
            <w:top w:val="none" w:sz="0" w:space="0" w:color="auto"/>
            <w:left w:val="none" w:sz="0" w:space="0" w:color="auto"/>
            <w:bottom w:val="none" w:sz="0" w:space="0" w:color="auto"/>
            <w:right w:val="none" w:sz="0" w:space="0" w:color="auto"/>
          </w:divBdr>
        </w:div>
        <w:div w:id="1756320521">
          <w:marLeft w:val="480"/>
          <w:marRight w:val="0"/>
          <w:marTop w:val="0"/>
          <w:marBottom w:val="0"/>
          <w:divBdr>
            <w:top w:val="none" w:sz="0" w:space="0" w:color="auto"/>
            <w:left w:val="none" w:sz="0" w:space="0" w:color="auto"/>
            <w:bottom w:val="none" w:sz="0" w:space="0" w:color="auto"/>
            <w:right w:val="none" w:sz="0" w:space="0" w:color="auto"/>
          </w:divBdr>
        </w:div>
        <w:div w:id="1763913949">
          <w:marLeft w:val="480"/>
          <w:marRight w:val="0"/>
          <w:marTop w:val="0"/>
          <w:marBottom w:val="0"/>
          <w:divBdr>
            <w:top w:val="none" w:sz="0" w:space="0" w:color="auto"/>
            <w:left w:val="none" w:sz="0" w:space="0" w:color="auto"/>
            <w:bottom w:val="none" w:sz="0" w:space="0" w:color="auto"/>
            <w:right w:val="none" w:sz="0" w:space="0" w:color="auto"/>
          </w:divBdr>
        </w:div>
        <w:div w:id="1929382986">
          <w:marLeft w:val="480"/>
          <w:marRight w:val="0"/>
          <w:marTop w:val="0"/>
          <w:marBottom w:val="0"/>
          <w:divBdr>
            <w:top w:val="none" w:sz="0" w:space="0" w:color="auto"/>
            <w:left w:val="none" w:sz="0" w:space="0" w:color="auto"/>
            <w:bottom w:val="none" w:sz="0" w:space="0" w:color="auto"/>
            <w:right w:val="none" w:sz="0" w:space="0" w:color="auto"/>
          </w:divBdr>
        </w:div>
        <w:div w:id="1935699945">
          <w:marLeft w:val="480"/>
          <w:marRight w:val="0"/>
          <w:marTop w:val="0"/>
          <w:marBottom w:val="0"/>
          <w:divBdr>
            <w:top w:val="none" w:sz="0" w:space="0" w:color="auto"/>
            <w:left w:val="none" w:sz="0" w:space="0" w:color="auto"/>
            <w:bottom w:val="none" w:sz="0" w:space="0" w:color="auto"/>
            <w:right w:val="none" w:sz="0" w:space="0" w:color="auto"/>
          </w:divBdr>
        </w:div>
        <w:div w:id="1952081802">
          <w:marLeft w:val="480"/>
          <w:marRight w:val="0"/>
          <w:marTop w:val="0"/>
          <w:marBottom w:val="0"/>
          <w:divBdr>
            <w:top w:val="none" w:sz="0" w:space="0" w:color="auto"/>
            <w:left w:val="none" w:sz="0" w:space="0" w:color="auto"/>
            <w:bottom w:val="none" w:sz="0" w:space="0" w:color="auto"/>
            <w:right w:val="none" w:sz="0" w:space="0" w:color="auto"/>
          </w:divBdr>
        </w:div>
        <w:div w:id="2044330733">
          <w:marLeft w:val="480"/>
          <w:marRight w:val="0"/>
          <w:marTop w:val="0"/>
          <w:marBottom w:val="0"/>
          <w:divBdr>
            <w:top w:val="none" w:sz="0" w:space="0" w:color="auto"/>
            <w:left w:val="none" w:sz="0" w:space="0" w:color="auto"/>
            <w:bottom w:val="none" w:sz="0" w:space="0" w:color="auto"/>
            <w:right w:val="none" w:sz="0" w:space="0" w:color="auto"/>
          </w:divBdr>
        </w:div>
      </w:divsChild>
    </w:div>
    <w:div w:id="1121415955">
      <w:bodyDiv w:val="1"/>
      <w:marLeft w:val="0"/>
      <w:marRight w:val="0"/>
      <w:marTop w:val="0"/>
      <w:marBottom w:val="0"/>
      <w:divBdr>
        <w:top w:val="none" w:sz="0" w:space="0" w:color="auto"/>
        <w:left w:val="none" w:sz="0" w:space="0" w:color="auto"/>
        <w:bottom w:val="none" w:sz="0" w:space="0" w:color="auto"/>
        <w:right w:val="none" w:sz="0" w:space="0" w:color="auto"/>
      </w:divBdr>
    </w:div>
    <w:div w:id="1121416525">
      <w:bodyDiv w:val="1"/>
      <w:marLeft w:val="0"/>
      <w:marRight w:val="0"/>
      <w:marTop w:val="0"/>
      <w:marBottom w:val="0"/>
      <w:divBdr>
        <w:top w:val="none" w:sz="0" w:space="0" w:color="auto"/>
        <w:left w:val="none" w:sz="0" w:space="0" w:color="auto"/>
        <w:bottom w:val="none" w:sz="0" w:space="0" w:color="auto"/>
        <w:right w:val="none" w:sz="0" w:space="0" w:color="auto"/>
      </w:divBdr>
    </w:div>
    <w:div w:id="1121456334">
      <w:bodyDiv w:val="1"/>
      <w:marLeft w:val="0"/>
      <w:marRight w:val="0"/>
      <w:marTop w:val="0"/>
      <w:marBottom w:val="0"/>
      <w:divBdr>
        <w:top w:val="none" w:sz="0" w:space="0" w:color="auto"/>
        <w:left w:val="none" w:sz="0" w:space="0" w:color="auto"/>
        <w:bottom w:val="none" w:sz="0" w:space="0" w:color="auto"/>
        <w:right w:val="none" w:sz="0" w:space="0" w:color="auto"/>
      </w:divBdr>
    </w:div>
    <w:div w:id="1121613965">
      <w:bodyDiv w:val="1"/>
      <w:marLeft w:val="0"/>
      <w:marRight w:val="0"/>
      <w:marTop w:val="0"/>
      <w:marBottom w:val="0"/>
      <w:divBdr>
        <w:top w:val="none" w:sz="0" w:space="0" w:color="auto"/>
        <w:left w:val="none" w:sz="0" w:space="0" w:color="auto"/>
        <w:bottom w:val="none" w:sz="0" w:space="0" w:color="auto"/>
        <w:right w:val="none" w:sz="0" w:space="0" w:color="auto"/>
      </w:divBdr>
    </w:div>
    <w:div w:id="1121802117">
      <w:bodyDiv w:val="1"/>
      <w:marLeft w:val="0"/>
      <w:marRight w:val="0"/>
      <w:marTop w:val="0"/>
      <w:marBottom w:val="0"/>
      <w:divBdr>
        <w:top w:val="none" w:sz="0" w:space="0" w:color="auto"/>
        <w:left w:val="none" w:sz="0" w:space="0" w:color="auto"/>
        <w:bottom w:val="none" w:sz="0" w:space="0" w:color="auto"/>
        <w:right w:val="none" w:sz="0" w:space="0" w:color="auto"/>
      </w:divBdr>
    </w:div>
    <w:div w:id="1121806257">
      <w:bodyDiv w:val="1"/>
      <w:marLeft w:val="0"/>
      <w:marRight w:val="0"/>
      <w:marTop w:val="0"/>
      <w:marBottom w:val="0"/>
      <w:divBdr>
        <w:top w:val="none" w:sz="0" w:space="0" w:color="auto"/>
        <w:left w:val="none" w:sz="0" w:space="0" w:color="auto"/>
        <w:bottom w:val="none" w:sz="0" w:space="0" w:color="auto"/>
        <w:right w:val="none" w:sz="0" w:space="0" w:color="auto"/>
      </w:divBdr>
    </w:div>
    <w:div w:id="1122533317">
      <w:bodyDiv w:val="1"/>
      <w:marLeft w:val="0"/>
      <w:marRight w:val="0"/>
      <w:marTop w:val="0"/>
      <w:marBottom w:val="0"/>
      <w:divBdr>
        <w:top w:val="none" w:sz="0" w:space="0" w:color="auto"/>
        <w:left w:val="none" w:sz="0" w:space="0" w:color="auto"/>
        <w:bottom w:val="none" w:sz="0" w:space="0" w:color="auto"/>
        <w:right w:val="none" w:sz="0" w:space="0" w:color="auto"/>
      </w:divBdr>
    </w:div>
    <w:div w:id="1122571912">
      <w:bodyDiv w:val="1"/>
      <w:marLeft w:val="0"/>
      <w:marRight w:val="0"/>
      <w:marTop w:val="0"/>
      <w:marBottom w:val="0"/>
      <w:divBdr>
        <w:top w:val="none" w:sz="0" w:space="0" w:color="auto"/>
        <w:left w:val="none" w:sz="0" w:space="0" w:color="auto"/>
        <w:bottom w:val="none" w:sz="0" w:space="0" w:color="auto"/>
        <w:right w:val="none" w:sz="0" w:space="0" w:color="auto"/>
      </w:divBdr>
    </w:div>
    <w:div w:id="1122919102">
      <w:bodyDiv w:val="1"/>
      <w:marLeft w:val="0"/>
      <w:marRight w:val="0"/>
      <w:marTop w:val="0"/>
      <w:marBottom w:val="0"/>
      <w:divBdr>
        <w:top w:val="none" w:sz="0" w:space="0" w:color="auto"/>
        <w:left w:val="none" w:sz="0" w:space="0" w:color="auto"/>
        <w:bottom w:val="none" w:sz="0" w:space="0" w:color="auto"/>
        <w:right w:val="none" w:sz="0" w:space="0" w:color="auto"/>
      </w:divBdr>
    </w:div>
    <w:div w:id="1122921782">
      <w:bodyDiv w:val="1"/>
      <w:marLeft w:val="0"/>
      <w:marRight w:val="0"/>
      <w:marTop w:val="0"/>
      <w:marBottom w:val="0"/>
      <w:divBdr>
        <w:top w:val="none" w:sz="0" w:space="0" w:color="auto"/>
        <w:left w:val="none" w:sz="0" w:space="0" w:color="auto"/>
        <w:bottom w:val="none" w:sz="0" w:space="0" w:color="auto"/>
        <w:right w:val="none" w:sz="0" w:space="0" w:color="auto"/>
      </w:divBdr>
    </w:div>
    <w:div w:id="1122991306">
      <w:bodyDiv w:val="1"/>
      <w:marLeft w:val="0"/>
      <w:marRight w:val="0"/>
      <w:marTop w:val="0"/>
      <w:marBottom w:val="0"/>
      <w:divBdr>
        <w:top w:val="none" w:sz="0" w:space="0" w:color="auto"/>
        <w:left w:val="none" w:sz="0" w:space="0" w:color="auto"/>
        <w:bottom w:val="none" w:sz="0" w:space="0" w:color="auto"/>
        <w:right w:val="none" w:sz="0" w:space="0" w:color="auto"/>
      </w:divBdr>
    </w:div>
    <w:div w:id="1123110933">
      <w:bodyDiv w:val="1"/>
      <w:marLeft w:val="0"/>
      <w:marRight w:val="0"/>
      <w:marTop w:val="0"/>
      <w:marBottom w:val="0"/>
      <w:divBdr>
        <w:top w:val="none" w:sz="0" w:space="0" w:color="auto"/>
        <w:left w:val="none" w:sz="0" w:space="0" w:color="auto"/>
        <w:bottom w:val="none" w:sz="0" w:space="0" w:color="auto"/>
        <w:right w:val="none" w:sz="0" w:space="0" w:color="auto"/>
      </w:divBdr>
      <w:divsChild>
        <w:div w:id="5206832">
          <w:marLeft w:val="480"/>
          <w:marRight w:val="0"/>
          <w:marTop w:val="0"/>
          <w:marBottom w:val="0"/>
          <w:divBdr>
            <w:top w:val="none" w:sz="0" w:space="0" w:color="auto"/>
            <w:left w:val="none" w:sz="0" w:space="0" w:color="auto"/>
            <w:bottom w:val="none" w:sz="0" w:space="0" w:color="auto"/>
            <w:right w:val="none" w:sz="0" w:space="0" w:color="auto"/>
          </w:divBdr>
        </w:div>
        <w:div w:id="90125235">
          <w:marLeft w:val="480"/>
          <w:marRight w:val="0"/>
          <w:marTop w:val="0"/>
          <w:marBottom w:val="0"/>
          <w:divBdr>
            <w:top w:val="none" w:sz="0" w:space="0" w:color="auto"/>
            <w:left w:val="none" w:sz="0" w:space="0" w:color="auto"/>
            <w:bottom w:val="none" w:sz="0" w:space="0" w:color="auto"/>
            <w:right w:val="none" w:sz="0" w:space="0" w:color="auto"/>
          </w:divBdr>
        </w:div>
        <w:div w:id="94323952">
          <w:marLeft w:val="480"/>
          <w:marRight w:val="0"/>
          <w:marTop w:val="0"/>
          <w:marBottom w:val="0"/>
          <w:divBdr>
            <w:top w:val="none" w:sz="0" w:space="0" w:color="auto"/>
            <w:left w:val="none" w:sz="0" w:space="0" w:color="auto"/>
            <w:bottom w:val="none" w:sz="0" w:space="0" w:color="auto"/>
            <w:right w:val="none" w:sz="0" w:space="0" w:color="auto"/>
          </w:divBdr>
        </w:div>
        <w:div w:id="156382224">
          <w:marLeft w:val="480"/>
          <w:marRight w:val="0"/>
          <w:marTop w:val="0"/>
          <w:marBottom w:val="0"/>
          <w:divBdr>
            <w:top w:val="none" w:sz="0" w:space="0" w:color="auto"/>
            <w:left w:val="none" w:sz="0" w:space="0" w:color="auto"/>
            <w:bottom w:val="none" w:sz="0" w:space="0" w:color="auto"/>
            <w:right w:val="none" w:sz="0" w:space="0" w:color="auto"/>
          </w:divBdr>
        </w:div>
        <w:div w:id="519779863">
          <w:marLeft w:val="480"/>
          <w:marRight w:val="0"/>
          <w:marTop w:val="0"/>
          <w:marBottom w:val="0"/>
          <w:divBdr>
            <w:top w:val="none" w:sz="0" w:space="0" w:color="auto"/>
            <w:left w:val="none" w:sz="0" w:space="0" w:color="auto"/>
            <w:bottom w:val="none" w:sz="0" w:space="0" w:color="auto"/>
            <w:right w:val="none" w:sz="0" w:space="0" w:color="auto"/>
          </w:divBdr>
        </w:div>
        <w:div w:id="529220110">
          <w:marLeft w:val="480"/>
          <w:marRight w:val="0"/>
          <w:marTop w:val="0"/>
          <w:marBottom w:val="0"/>
          <w:divBdr>
            <w:top w:val="none" w:sz="0" w:space="0" w:color="auto"/>
            <w:left w:val="none" w:sz="0" w:space="0" w:color="auto"/>
            <w:bottom w:val="none" w:sz="0" w:space="0" w:color="auto"/>
            <w:right w:val="none" w:sz="0" w:space="0" w:color="auto"/>
          </w:divBdr>
        </w:div>
        <w:div w:id="564730458">
          <w:marLeft w:val="480"/>
          <w:marRight w:val="0"/>
          <w:marTop w:val="0"/>
          <w:marBottom w:val="0"/>
          <w:divBdr>
            <w:top w:val="none" w:sz="0" w:space="0" w:color="auto"/>
            <w:left w:val="none" w:sz="0" w:space="0" w:color="auto"/>
            <w:bottom w:val="none" w:sz="0" w:space="0" w:color="auto"/>
            <w:right w:val="none" w:sz="0" w:space="0" w:color="auto"/>
          </w:divBdr>
        </w:div>
        <w:div w:id="631667080">
          <w:marLeft w:val="480"/>
          <w:marRight w:val="0"/>
          <w:marTop w:val="0"/>
          <w:marBottom w:val="0"/>
          <w:divBdr>
            <w:top w:val="none" w:sz="0" w:space="0" w:color="auto"/>
            <w:left w:val="none" w:sz="0" w:space="0" w:color="auto"/>
            <w:bottom w:val="none" w:sz="0" w:space="0" w:color="auto"/>
            <w:right w:val="none" w:sz="0" w:space="0" w:color="auto"/>
          </w:divBdr>
        </w:div>
        <w:div w:id="721487964">
          <w:marLeft w:val="480"/>
          <w:marRight w:val="0"/>
          <w:marTop w:val="0"/>
          <w:marBottom w:val="0"/>
          <w:divBdr>
            <w:top w:val="none" w:sz="0" w:space="0" w:color="auto"/>
            <w:left w:val="none" w:sz="0" w:space="0" w:color="auto"/>
            <w:bottom w:val="none" w:sz="0" w:space="0" w:color="auto"/>
            <w:right w:val="none" w:sz="0" w:space="0" w:color="auto"/>
          </w:divBdr>
        </w:div>
        <w:div w:id="827285044">
          <w:marLeft w:val="480"/>
          <w:marRight w:val="0"/>
          <w:marTop w:val="0"/>
          <w:marBottom w:val="0"/>
          <w:divBdr>
            <w:top w:val="none" w:sz="0" w:space="0" w:color="auto"/>
            <w:left w:val="none" w:sz="0" w:space="0" w:color="auto"/>
            <w:bottom w:val="none" w:sz="0" w:space="0" w:color="auto"/>
            <w:right w:val="none" w:sz="0" w:space="0" w:color="auto"/>
          </w:divBdr>
        </w:div>
        <w:div w:id="1120950397">
          <w:marLeft w:val="480"/>
          <w:marRight w:val="0"/>
          <w:marTop w:val="0"/>
          <w:marBottom w:val="0"/>
          <w:divBdr>
            <w:top w:val="none" w:sz="0" w:space="0" w:color="auto"/>
            <w:left w:val="none" w:sz="0" w:space="0" w:color="auto"/>
            <w:bottom w:val="none" w:sz="0" w:space="0" w:color="auto"/>
            <w:right w:val="none" w:sz="0" w:space="0" w:color="auto"/>
          </w:divBdr>
        </w:div>
        <w:div w:id="1128008866">
          <w:marLeft w:val="480"/>
          <w:marRight w:val="0"/>
          <w:marTop w:val="0"/>
          <w:marBottom w:val="0"/>
          <w:divBdr>
            <w:top w:val="none" w:sz="0" w:space="0" w:color="auto"/>
            <w:left w:val="none" w:sz="0" w:space="0" w:color="auto"/>
            <w:bottom w:val="none" w:sz="0" w:space="0" w:color="auto"/>
            <w:right w:val="none" w:sz="0" w:space="0" w:color="auto"/>
          </w:divBdr>
        </w:div>
        <w:div w:id="1237595535">
          <w:marLeft w:val="480"/>
          <w:marRight w:val="0"/>
          <w:marTop w:val="0"/>
          <w:marBottom w:val="0"/>
          <w:divBdr>
            <w:top w:val="none" w:sz="0" w:space="0" w:color="auto"/>
            <w:left w:val="none" w:sz="0" w:space="0" w:color="auto"/>
            <w:bottom w:val="none" w:sz="0" w:space="0" w:color="auto"/>
            <w:right w:val="none" w:sz="0" w:space="0" w:color="auto"/>
          </w:divBdr>
        </w:div>
        <w:div w:id="1266116786">
          <w:marLeft w:val="480"/>
          <w:marRight w:val="0"/>
          <w:marTop w:val="0"/>
          <w:marBottom w:val="0"/>
          <w:divBdr>
            <w:top w:val="none" w:sz="0" w:space="0" w:color="auto"/>
            <w:left w:val="none" w:sz="0" w:space="0" w:color="auto"/>
            <w:bottom w:val="none" w:sz="0" w:space="0" w:color="auto"/>
            <w:right w:val="none" w:sz="0" w:space="0" w:color="auto"/>
          </w:divBdr>
        </w:div>
        <w:div w:id="1460562878">
          <w:marLeft w:val="480"/>
          <w:marRight w:val="0"/>
          <w:marTop w:val="0"/>
          <w:marBottom w:val="0"/>
          <w:divBdr>
            <w:top w:val="none" w:sz="0" w:space="0" w:color="auto"/>
            <w:left w:val="none" w:sz="0" w:space="0" w:color="auto"/>
            <w:bottom w:val="none" w:sz="0" w:space="0" w:color="auto"/>
            <w:right w:val="none" w:sz="0" w:space="0" w:color="auto"/>
          </w:divBdr>
        </w:div>
        <w:div w:id="1495147124">
          <w:marLeft w:val="480"/>
          <w:marRight w:val="0"/>
          <w:marTop w:val="0"/>
          <w:marBottom w:val="0"/>
          <w:divBdr>
            <w:top w:val="none" w:sz="0" w:space="0" w:color="auto"/>
            <w:left w:val="none" w:sz="0" w:space="0" w:color="auto"/>
            <w:bottom w:val="none" w:sz="0" w:space="0" w:color="auto"/>
            <w:right w:val="none" w:sz="0" w:space="0" w:color="auto"/>
          </w:divBdr>
        </w:div>
        <w:div w:id="1651403132">
          <w:marLeft w:val="480"/>
          <w:marRight w:val="0"/>
          <w:marTop w:val="0"/>
          <w:marBottom w:val="0"/>
          <w:divBdr>
            <w:top w:val="none" w:sz="0" w:space="0" w:color="auto"/>
            <w:left w:val="none" w:sz="0" w:space="0" w:color="auto"/>
            <w:bottom w:val="none" w:sz="0" w:space="0" w:color="auto"/>
            <w:right w:val="none" w:sz="0" w:space="0" w:color="auto"/>
          </w:divBdr>
        </w:div>
        <w:div w:id="1800372211">
          <w:marLeft w:val="480"/>
          <w:marRight w:val="0"/>
          <w:marTop w:val="0"/>
          <w:marBottom w:val="0"/>
          <w:divBdr>
            <w:top w:val="none" w:sz="0" w:space="0" w:color="auto"/>
            <w:left w:val="none" w:sz="0" w:space="0" w:color="auto"/>
            <w:bottom w:val="none" w:sz="0" w:space="0" w:color="auto"/>
            <w:right w:val="none" w:sz="0" w:space="0" w:color="auto"/>
          </w:divBdr>
        </w:div>
        <w:div w:id="1802070901">
          <w:marLeft w:val="480"/>
          <w:marRight w:val="0"/>
          <w:marTop w:val="0"/>
          <w:marBottom w:val="0"/>
          <w:divBdr>
            <w:top w:val="none" w:sz="0" w:space="0" w:color="auto"/>
            <w:left w:val="none" w:sz="0" w:space="0" w:color="auto"/>
            <w:bottom w:val="none" w:sz="0" w:space="0" w:color="auto"/>
            <w:right w:val="none" w:sz="0" w:space="0" w:color="auto"/>
          </w:divBdr>
        </w:div>
        <w:div w:id="1912351846">
          <w:marLeft w:val="480"/>
          <w:marRight w:val="0"/>
          <w:marTop w:val="0"/>
          <w:marBottom w:val="0"/>
          <w:divBdr>
            <w:top w:val="none" w:sz="0" w:space="0" w:color="auto"/>
            <w:left w:val="none" w:sz="0" w:space="0" w:color="auto"/>
            <w:bottom w:val="none" w:sz="0" w:space="0" w:color="auto"/>
            <w:right w:val="none" w:sz="0" w:space="0" w:color="auto"/>
          </w:divBdr>
        </w:div>
        <w:div w:id="1944148018">
          <w:marLeft w:val="480"/>
          <w:marRight w:val="0"/>
          <w:marTop w:val="0"/>
          <w:marBottom w:val="0"/>
          <w:divBdr>
            <w:top w:val="none" w:sz="0" w:space="0" w:color="auto"/>
            <w:left w:val="none" w:sz="0" w:space="0" w:color="auto"/>
            <w:bottom w:val="none" w:sz="0" w:space="0" w:color="auto"/>
            <w:right w:val="none" w:sz="0" w:space="0" w:color="auto"/>
          </w:divBdr>
        </w:div>
        <w:div w:id="2082218205">
          <w:marLeft w:val="480"/>
          <w:marRight w:val="0"/>
          <w:marTop w:val="0"/>
          <w:marBottom w:val="0"/>
          <w:divBdr>
            <w:top w:val="none" w:sz="0" w:space="0" w:color="auto"/>
            <w:left w:val="none" w:sz="0" w:space="0" w:color="auto"/>
            <w:bottom w:val="none" w:sz="0" w:space="0" w:color="auto"/>
            <w:right w:val="none" w:sz="0" w:space="0" w:color="auto"/>
          </w:divBdr>
        </w:div>
      </w:divsChild>
    </w:div>
    <w:div w:id="1124272876">
      <w:bodyDiv w:val="1"/>
      <w:marLeft w:val="0"/>
      <w:marRight w:val="0"/>
      <w:marTop w:val="0"/>
      <w:marBottom w:val="0"/>
      <w:divBdr>
        <w:top w:val="none" w:sz="0" w:space="0" w:color="auto"/>
        <w:left w:val="none" w:sz="0" w:space="0" w:color="auto"/>
        <w:bottom w:val="none" w:sz="0" w:space="0" w:color="auto"/>
        <w:right w:val="none" w:sz="0" w:space="0" w:color="auto"/>
      </w:divBdr>
    </w:div>
    <w:div w:id="1124277052">
      <w:bodyDiv w:val="1"/>
      <w:marLeft w:val="0"/>
      <w:marRight w:val="0"/>
      <w:marTop w:val="0"/>
      <w:marBottom w:val="0"/>
      <w:divBdr>
        <w:top w:val="none" w:sz="0" w:space="0" w:color="auto"/>
        <w:left w:val="none" w:sz="0" w:space="0" w:color="auto"/>
        <w:bottom w:val="none" w:sz="0" w:space="0" w:color="auto"/>
        <w:right w:val="none" w:sz="0" w:space="0" w:color="auto"/>
      </w:divBdr>
    </w:div>
    <w:div w:id="1124545289">
      <w:bodyDiv w:val="1"/>
      <w:marLeft w:val="0"/>
      <w:marRight w:val="0"/>
      <w:marTop w:val="0"/>
      <w:marBottom w:val="0"/>
      <w:divBdr>
        <w:top w:val="none" w:sz="0" w:space="0" w:color="auto"/>
        <w:left w:val="none" w:sz="0" w:space="0" w:color="auto"/>
        <w:bottom w:val="none" w:sz="0" w:space="0" w:color="auto"/>
        <w:right w:val="none" w:sz="0" w:space="0" w:color="auto"/>
      </w:divBdr>
    </w:div>
    <w:div w:id="1124930376">
      <w:bodyDiv w:val="1"/>
      <w:marLeft w:val="0"/>
      <w:marRight w:val="0"/>
      <w:marTop w:val="0"/>
      <w:marBottom w:val="0"/>
      <w:divBdr>
        <w:top w:val="none" w:sz="0" w:space="0" w:color="auto"/>
        <w:left w:val="none" w:sz="0" w:space="0" w:color="auto"/>
        <w:bottom w:val="none" w:sz="0" w:space="0" w:color="auto"/>
        <w:right w:val="none" w:sz="0" w:space="0" w:color="auto"/>
      </w:divBdr>
      <w:divsChild>
        <w:div w:id="163209027">
          <w:marLeft w:val="480"/>
          <w:marRight w:val="0"/>
          <w:marTop w:val="0"/>
          <w:marBottom w:val="0"/>
          <w:divBdr>
            <w:top w:val="none" w:sz="0" w:space="0" w:color="auto"/>
            <w:left w:val="none" w:sz="0" w:space="0" w:color="auto"/>
            <w:bottom w:val="none" w:sz="0" w:space="0" w:color="auto"/>
            <w:right w:val="none" w:sz="0" w:space="0" w:color="auto"/>
          </w:divBdr>
        </w:div>
        <w:div w:id="507408692">
          <w:marLeft w:val="480"/>
          <w:marRight w:val="0"/>
          <w:marTop w:val="0"/>
          <w:marBottom w:val="0"/>
          <w:divBdr>
            <w:top w:val="none" w:sz="0" w:space="0" w:color="auto"/>
            <w:left w:val="none" w:sz="0" w:space="0" w:color="auto"/>
            <w:bottom w:val="none" w:sz="0" w:space="0" w:color="auto"/>
            <w:right w:val="none" w:sz="0" w:space="0" w:color="auto"/>
          </w:divBdr>
        </w:div>
        <w:div w:id="570581483">
          <w:marLeft w:val="480"/>
          <w:marRight w:val="0"/>
          <w:marTop w:val="0"/>
          <w:marBottom w:val="0"/>
          <w:divBdr>
            <w:top w:val="none" w:sz="0" w:space="0" w:color="auto"/>
            <w:left w:val="none" w:sz="0" w:space="0" w:color="auto"/>
            <w:bottom w:val="none" w:sz="0" w:space="0" w:color="auto"/>
            <w:right w:val="none" w:sz="0" w:space="0" w:color="auto"/>
          </w:divBdr>
        </w:div>
        <w:div w:id="624384282">
          <w:marLeft w:val="480"/>
          <w:marRight w:val="0"/>
          <w:marTop w:val="0"/>
          <w:marBottom w:val="0"/>
          <w:divBdr>
            <w:top w:val="none" w:sz="0" w:space="0" w:color="auto"/>
            <w:left w:val="none" w:sz="0" w:space="0" w:color="auto"/>
            <w:bottom w:val="none" w:sz="0" w:space="0" w:color="auto"/>
            <w:right w:val="none" w:sz="0" w:space="0" w:color="auto"/>
          </w:divBdr>
        </w:div>
        <w:div w:id="765543845">
          <w:marLeft w:val="480"/>
          <w:marRight w:val="0"/>
          <w:marTop w:val="0"/>
          <w:marBottom w:val="0"/>
          <w:divBdr>
            <w:top w:val="none" w:sz="0" w:space="0" w:color="auto"/>
            <w:left w:val="none" w:sz="0" w:space="0" w:color="auto"/>
            <w:bottom w:val="none" w:sz="0" w:space="0" w:color="auto"/>
            <w:right w:val="none" w:sz="0" w:space="0" w:color="auto"/>
          </w:divBdr>
        </w:div>
        <w:div w:id="1036009401">
          <w:marLeft w:val="480"/>
          <w:marRight w:val="0"/>
          <w:marTop w:val="0"/>
          <w:marBottom w:val="0"/>
          <w:divBdr>
            <w:top w:val="none" w:sz="0" w:space="0" w:color="auto"/>
            <w:left w:val="none" w:sz="0" w:space="0" w:color="auto"/>
            <w:bottom w:val="none" w:sz="0" w:space="0" w:color="auto"/>
            <w:right w:val="none" w:sz="0" w:space="0" w:color="auto"/>
          </w:divBdr>
        </w:div>
        <w:div w:id="1037315241">
          <w:marLeft w:val="480"/>
          <w:marRight w:val="0"/>
          <w:marTop w:val="0"/>
          <w:marBottom w:val="0"/>
          <w:divBdr>
            <w:top w:val="none" w:sz="0" w:space="0" w:color="auto"/>
            <w:left w:val="none" w:sz="0" w:space="0" w:color="auto"/>
            <w:bottom w:val="none" w:sz="0" w:space="0" w:color="auto"/>
            <w:right w:val="none" w:sz="0" w:space="0" w:color="auto"/>
          </w:divBdr>
        </w:div>
        <w:div w:id="1094059182">
          <w:marLeft w:val="480"/>
          <w:marRight w:val="0"/>
          <w:marTop w:val="0"/>
          <w:marBottom w:val="0"/>
          <w:divBdr>
            <w:top w:val="none" w:sz="0" w:space="0" w:color="auto"/>
            <w:left w:val="none" w:sz="0" w:space="0" w:color="auto"/>
            <w:bottom w:val="none" w:sz="0" w:space="0" w:color="auto"/>
            <w:right w:val="none" w:sz="0" w:space="0" w:color="auto"/>
          </w:divBdr>
        </w:div>
        <w:div w:id="1282689184">
          <w:marLeft w:val="480"/>
          <w:marRight w:val="0"/>
          <w:marTop w:val="0"/>
          <w:marBottom w:val="0"/>
          <w:divBdr>
            <w:top w:val="none" w:sz="0" w:space="0" w:color="auto"/>
            <w:left w:val="none" w:sz="0" w:space="0" w:color="auto"/>
            <w:bottom w:val="none" w:sz="0" w:space="0" w:color="auto"/>
            <w:right w:val="none" w:sz="0" w:space="0" w:color="auto"/>
          </w:divBdr>
        </w:div>
        <w:div w:id="1437794693">
          <w:marLeft w:val="480"/>
          <w:marRight w:val="0"/>
          <w:marTop w:val="0"/>
          <w:marBottom w:val="0"/>
          <w:divBdr>
            <w:top w:val="none" w:sz="0" w:space="0" w:color="auto"/>
            <w:left w:val="none" w:sz="0" w:space="0" w:color="auto"/>
            <w:bottom w:val="none" w:sz="0" w:space="0" w:color="auto"/>
            <w:right w:val="none" w:sz="0" w:space="0" w:color="auto"/>
          </w:divBdr>
        </w:div>
        <w:div w:id="1632832379">
          <w:marLeft w:val="480"/>
          <w:marRight w:val="0"/>
          <w:marTop w:val="0"/>
          <w:marBottom w:val="0"/>
          <w:divBdr>
            <w:top w:val="none" w:sz="0" w:space="0" w:color="auto"/>
            <w:left w:val="none" w:sz="0" w:space="0" w:color="auto"/>
            <w:bottom w:val="none" w:sz="0" w:space="0" w:color="auto"/>
            <w:right w:val="none" w:sz="0" w:space="0" w:color="auto"/>
          </w:divBdr>
        </w:div>
        <w:div w:id="1680768400">
          <w:marLeft w:val="480"/>
          <w:marRight w:val="0"/>
          <w:marTop w:val="0"/>
          <w:marBottom w:val="0"/>
          <w:divBdr>
            <w:top w:val="none" w:sz="0" w:space="0" w:color="auto"/>
            <w:left w:val="none" w:sz="0" w:space="0" w:color="auto"/>
            <w:bottom w:val="none" w:sz="0" w:space="0" w:color="auto"/>
            <w:right w:val="none" w:sz="0" w:space="0" w:color="auto"/>
          </w:divBdr>
        </w:div>
        <w:div w:id="1718041849">
          <w:marLeft w:val="480"/>
          <w:marRight w:val="0"/>
          <w:marTop w:val="0"/>
          <w:marBottom w:val="0"/>
          <w:divBdr>
            <w:top w:val="none" w:sz="0" w:space="0" w:color="auto"/>
            <w:left w:val="none" w:sz="0" w:space="0" w:color="auto"/>
            <w:bottom w:val="none" w:sz="0" w:space="0" w:color="auto"/>
            <w:right w:val="none" w:sz="0" w:space="0" w:color="auto"/>
          </w:divBdr>
        </w:div>
        <w:div w:id="1744520556">
          <w:marLeft w:val="480"/>
          <w:marRight w:val="0"/>
          <w:marTop w:val="0"/>
          <w:marBottom w:val="0"/>
          <w:divBdr>
            <w:top w:val="none" w:sz="0" w:space="0" w:color="auto"/>
            <w:left w:val="none" w:sz="0" w:space="0" w:color="auto"/>
            <w:bottom w:val="none" w:sz="0" w:space="0" w:color="auto"/>
            <w:right w:val="none" w:sz="0" w:space="0" w:color="auto"/>
          </w:divBdr>
        </w:div>
        <w:div w:id="1846632660">
          <w:marLeft w:val="480"/>
          <w:marRight w:val="0"/>
          <w:marTop w:val="0"/>
          <w:marBottom w:val="0"/>
          <w:divBdr>
            <w:top w:val="none" w:sz="0" w:space="0" w:color="auto"/>
            <w:left w:val="none" w:sz="0" w:space="0" w:color="auto"/>
            <w:bottom w:val="none" w:sz="0" w:space="0" w:color="auto"/>
            <w:right w:val="none" w:sz="0" w:space="0" w:color="auto"/>
          </w:divBdr>
        </w:div>
        <w:div w:id="1914316411">
          <w:marLeft w:val="480"/>
          <w:marRight w:val="0"/>
          <w:marTop w:val="0"/>
          <w:marBottom w:val="0"/>
          <w:divBdr>
            <w:top w:val="none" w:sz="0" w:space="0" w:color="auto"/>
            <w:left w:val="none" w:sz="0" w:space="0" w:color="auto"/>
            <w:bottom w:val="none" w:sz="0" w:space="0" w:color="auto"/>
            <w:right w:val="none" w:sz="0" w:space="0" w:color="auto"/>
          </w:divBdr>
        </w:div>
      </w:divsChild>
    </w:div>
    <w:div w:id="1125654530">
      <w:bodyDiv w:val="1"/>
      <w:marLeft w:val="0"/>
      <w:marRight w:val="0"/>
      <w:marTop w:val="0"/>
      <w:marBottom w:val="0"/>
      <w:divBdr>
        <w:top w:val="none" w:sz="0" w:space="0" w:color="auto"/>
        <w:left w:val="none" w:sz="0" w:space="0" w:color="auto"/>
        <w:bottom w:val="none" w:sz="0" w:space="0" w:color="auto"/>
        <w:right w:val="none" w:sz="0" w:space="0" w:color="auto"/>
      </w:divBdr>
    </w:div>
    <w:div w:id="1125998976">
      <w:bodyDiv w:val="1"/>
      <w:marLeft w:val="0"/>
      <w:marRight w:val="0"/>
      <w:marTop w:val="0"/>
      <w:marBottom w:val="0"/>
      <w:divBdr>
        <w:top w:val="none" w:sz="0" w:space="0" w:color="auto"/>
        <w:left w:val="none" w:sz="0" w:space="0" w:color="auto"/>
        <w:bottom w:val="none" w:sz="0" w:space="0" w:color="auto"/>
        <w:right w:val="none" w:sz="0" w:space="0" w:color="auto"/>
      </w:divBdr>
    </w:div>
    <w:div w:id="1126196894">
      <w:bodyDiv w:val="1"/>
      <w:marLeft w:val="0"/>
      <w:marRight w:val="0"/>
      <w:marTop w:val="0"/>
      <w:marBottom w:val="0"/>
      <w:divBdr>
        <w:top w:val="none" w:sz="0" w:space="0" w:color="auto"/>
        <w:left w:val="none" w:sz="0" w:space="0" w:color="auto"/>
        <w:bottom w:val="none" w:sz="0" w:space="0" w:color="auto"/>
        <w:right w:val="none" w:sz="0" w:space="0" w:color="auto"/>
      </w:divBdr>
    </w:div>
    <w:div w:id="1126239403">
      <w:bodyDiv w:val="1"/>
      <w:marLeft w:val="0"/>
      <w:marRight w:val="0"/>
      <w:marTop w:val="0"/>
      <w:marBottom w:val="0"/>
      <w:divBdr>
        <w:top w:val="none" w:sz="0" w:space="0" w:color="auto"/>
        <w:left w:val="none" w:sz="0" w:space="0" w:color="auto"/>
        <w:bottom w:val="none" w:sz="0" w:space="0" w:color="auto"/>
        <w:right w:val="none" w:sz="0" w:space="0" w:color="auto"/>
      </w:divBdr>
    </w:div>
    <w:div w:id="1126389012">
      <w:bodyDiv w:val="1"/>
      <w:marLeft w:val="0"/>
      <w:marRight w:val="0"/>
      <w:marTop w:val="0"/>
      <w:marBottom w:val="0"/>
      <w:divBdr>
        <w:top w:val="none" w:sz="0" w:space="0" w:color="auto"/>
        <w:left w:val="none" w:sz="0" w:space="0" w:color="auto"/>
        <w:bottom w:val="none" w:sz="0" w:space="0" w:color="auto"/>
        <w:right w:val="none" w:sz="0" w:space="0" w:color="auto"/>
      </w:divBdr>
    </w:div>
    <w:div w:id="1126897995">
      <w:bodyDiv w:val="1"/>
      <w:marLeft w:val="0"/>
      <w:marRight w:val="0"/>
      <w:marTop w:val="0"/>
      <w:marBottom w:val="0"/>
      <w:divBdr>
        <w:top w:val="none" w:sz="0" w:space="0" w:color="auto"/>
        <w:left w:val="none" w:sz="0" w:space="0" w:color="auto"/>
        <w:bottom w:val="none" w:sz="0" w:space="0" w:color="auto"/>
        <w:right w:val="none" w:sz="0" w:space="0" w:color="auto"/>
      </w:divBdr>
    </w:div>
    <w:div w:id="1127359200">
      <w:bodyDiv w:val="1"/>
      <w:marLeft w:val="0"/>
      <w:marRight w:val="0"/>
      <w:marTop w:val="0"/>
      <w:marBottom w:val="0"/>
      <w:divBdr>
        <w:top w:val="none" w:sz="0" w:space="0" w:color="auto"/>
        <w:left w:val="none" w:sz="0" w:space="0" w:color="auto"/>
        <w:bottom w:val="none" w:sz="0" w:space="0" w:color="auto"/>
        <w:right w:val="none" w:sz="0" w:space="0" w:color="auto"/>
      </w:divBdr>
    </w:div>
    <w:div w:id="1127505597">
      <w:bodyDiv w:val="1"/>
      <w:marLeft w:val="0"/>
      <w:marRight w:val="0"/>
      <w:marTop w:val="0"/>
      <w:marBottom w:val="0"/>
      <w:divBdr>
        <w:top w:val="none" w:sz="0" w:space="0" w:color="auto"/>
        <w:left w:val="none" w:sz="0" w:space="0" w:color="auto"/>
        <w:bottom w:val="none" w:sz="0" w:space="0" w:color="auto"/>
        <w:right w:val="none" w:sz="0" w:space="0" w:color="auto"/>
      </w:divBdr>
    </w:div>
    <w:div w:id="1127579425">
      <w:bodyDiv w:val="1"/>
      <w:marLeft w:val="0"/>
      <w:marRight w:val="0"/>
      <w:marTop w:val="0"/>
      <w:marBottom w:val="0"/>
      <w:divBdr>
        <w:top w:val="none" w:sz="0" w:space="0" w:color="auto"/>
        <w:left w:val="none" w:sz="0" w:space="0" w:color="auto"/>
        <w:bottom w:val="none" w:sz="0" w:space="0" w:color="auto"/>
        <w:right w:val="none" w:sz="0" w:space="0" w:color="auto"/>
      </w:divBdr>
      <w:divsChild>
        <w:div w:id="18358306">
          <w:marLeft w:val="480"/>
          <w:marRight w:val="0"/>
          <w:marTop w:val="0"/>
          <w:marBottom w:val="0"/>
          <w:divBdr>
            <w:top w:val="none" w:sz="0" w:space="0" w:color="auto"/>
            <w:left w:val="none" w:sz="0" w:space="0" w:color="auto"/>
            <w:bottom w:val="none" w:sz="0" w:space="0" w:color="auto"/>
            <w:right w:val="none" w:sz="0" w:space="0" w:color="auto"/>
          </w:divBdr>
        </w:div>
        <w:div w:id="79564223">
          <w:marLeft w:val="480"/>
          <w:marRight w:val="0"/>
          <w:marTop w:val="0"/>
          <w:marBottom w:val="0"/>
          <w:divBdr>
            <w:top w:val="none" w:sz="0" w:space="0" w:color="auto"/>
            <w:left w:val="none" w:sz="0" w:space="0" w:color="auto"/>
            <w:bottom w:val="none" w:sz="0" w:space="0" w:color="auto"/>
            <w:right w:val="none" w:sz="0" w:space="0" w:color="auto"/>
          </w:divBdr>
        </w:div>
        <w:div w:id="269897484">
          <w:marLeft w:val="480"/>
          <w:marRight w:val="0"/>
          <w:marTop w:val="0"/>
          <w:marBottom w:val="0"/>
          <w:divBdr>
            <w:top w:val="none" w:sz="0" w:space="0" w:color="auto"/>
            <w:left w:val="none" w:sz="0" w:space="0" w:color="auto"/>
            <w:bottom w:val="none" w:sz="0" w:space="0" w:color="auto"/>
            <w:right w:val="none" w:sz="0" w:space="0" w:color="auto"/>
          </w:divBdr>
        </w:div>
        <w:div w:id="292255817">
          <w:marLeft w:val="480"/>
          <w:marRight w:val="0"/>
          <w:marTop w:val="0"/>
          <w:marBottom w:val="0"/>
          <w:divBdr>
            <w:top w:val="none" w:sz="0" w:space="0" w:color="auto"/>
            <w:left w:val="none" w:sz="0" w:space="0" w:color="auto"/>
            <w:bottom w:val="none" w:sz="0" w:space="0" w:color="auto"/>
            <w:right w:val="none" w:sz="0" w:space="0" w:color="auto"/>
          </w:divBdr>
        </w:div>
        <w:div w:id="361714407">
          <w:marLeft w:val="480"/>
          <w:marRight w:val="0"/>
          <w:marTop w:val="0"/>
          <w:marBottom w:val="0"/>
          <w:divBdr>
            <w:top w:val="none" w:sz="0" w:space="0" w:color="auto"/>
            <w:left w:val="none" w:sz="0" w:space="0" w:color="auto"/>
            <w:bottom w:val="none" w:sz="0" w:space="0" w:color="auto"/>
            <w:right w:val="none" w:sz="0" w:space="0" w:color="auto"/>
          </w:divBdr>
        </w:div>
        <w:div w:id="369260313">
          <w:marLeft w:val="480"/>
          <w:marRight w:val="0"/>
          <w:marTop w:val="0"/>
          <w:marBottom w:val="0"/>
          <w:divBdr>
            <w:top w:val="none" w:sz="0" w:space="0" w:color="auto"/>
            <w:left w:val="none" w:sz="0" w:space="0" w:color="auto"/>
            <w:bottom w:val="none" w:sz="0" w:space="0" w:color="auto"/>
            <w:right w:val="none" w:sz="0" w:space="0" w:color="auto"/>
          </w:divBdr>
        </w:div>
        <w:div w:id="396561735">
          <w:marLeft w:val="480"/>
          <w:marRight w:val="0"/>
          <w:marTop w:val="0"/>
          <w:marBottom w:val="0"/>
          <w:divBdr>
            <w:top w:val="none" w:sz="0" w:space="0" w:color="auto"/>
            <w:left w:val="none" w:sz="0" w:space="0" w:color="auto"/>
            <w:bottom w:val="none" w:sz="0" w:space="0" w:color="auto"/>
            <w:right w:val="none" w:sz="0" w:space="0" w:color="auto"/>
          </w:divBdr>
        </w:div>
        <w:div w:id="569775430">
          <w:marLeft w:val="480"/>
          <w:marRight w:val="0"/>
          <w:marTop w:val="0"/>
          <w:marBottom w:val="0"/>
          <w:divBdr>
            <w:top w:val="none" w:sz="0" w:space="0" w:color="auto"/>
            <w:left w:val="none" w:sz="0" w:space="0" w:color="auto"/>
            <w:bottom w:val="none" w:sz="0" w:space="0" w:color="auto"/>
            <w:right w:val="none" w:sz="0" w:space="0" w:color="auto"/>
          </w:divBdr>
        </w:div>
        <w:div w:id="664359476">
          <w:marLeft w:val="480"/>
          <w:marRight w:val="0"/>
          <w:marTop w:val="0"/>
          <w:marBottom w:val="0"/>
          <w:divBdr>
            <w:top w:val="none" w:sz="0" w:space="0" w:color="auto"/>
            <w:left w:val="none" w:sz="0" w:space="0" w:color="auto"/>
            <w:bottom w:val="none" w:sz="0" w:space="0" w:color="auto"/>
            <w:right w:val="none" w:sz="0" w:space="0" w:color="auto"/>
          </w:divBdr>
        </w:div>
        <w:div w:id="750271650">
          <w:marLeft w:val="480"/>
          <w:marRight w:val="0"/>
          <w:marTop w:val="0"/>
          <w:marBottom w:val="0"/>
          <w:divBdr>
            <w:top w:val="none" w:sz="0" w:space="0" w:color="auto"/>
            <w:left w:val="none" w:sz="0" w:space="0" w:color="auto"/>
            <w:bottom w:val="none" w:sz="0" w:space="0" w:color="auto"/>
            <w:right w:val="none" w:sz="0" w:space="0" w:color="auto"/>
          </w:divBdr>
        </w:div>
        <w:div w:id="863397287">
          <w:marLeft w:val="480"/>
          <w:marRight w:val="0"/>
          <w:marTop w:val="0"/>
          <w:marBottom w:val="0"/>
          <w:divBdr>
            <w:top w:val="none" w:sz="0" w:space="0" w:color="auto"/>
            <w:left w:val="none" w:sz="0" w:space="0" w:color="auto"/>
            <w:bottom w:val="none" w:sz="0" w:space="0" w:color="auto"/>
            <w:right w:val="none" w:sz="0" w:space="0" w:color="auto"/>
          </w:divBdr>
        </w:div>
        <w:div w:id="880825501">
          <w:marLeft w:val="480"/>
          <w:marRight w:val="0"/>
          <w:marTop w:val="0"/>
          <w:marBottom w:val="0"/>
          <w:divBdr>
            <w:top w:val="none" w:sz="0" w:space="0" w:color="auto"/>
            <w:left w:val="none" w:sz="0" w:space="0" w:color="auto"/>
            <w:bottom w:val="none" w:sz="0" w:space="0" w:color="auto"/>
            <w:right w:val="none" w:sz="0" w:space="0" w:color="auto"/>
          </w:divBdr>
        </w:div>
        <w:div w:id="909848043">
          <w:marLeft w:val="480"/>
          <w:marRight w:val="0"/>
          <w:marTop w:val="0"/>
          <w:marBottom w:val="0"/>
          <w:divBdr>
            <w:top w:val="none" w:sz="0" w:space="0" w:color="auto"/>
            <w:left w:val="none" w:sz="0" w:space="0" w:color="auto"/>
            <w:bottom w:val="none" w:sz="0" w:space="0" w:color="auto"/>
            <w:right w:val="none" w:sz="0" w:space="0" w:color="auto"/>
          </w:divBdr>
        </w:div>
        <w:div w:id="956791697">
          <w:marLeft w:val="480"/>
          <w:marRight w:val="0"/>
          <w:marTop w:val="0"/>
          <w:marBottom w:val="0"/>
          <w:divBdr>
            <w:top w:val="none" w:sz="0" w:space="0" w:color="auto"/>
            <w:left w:val="none" w:sz="0" w:space="0" w:color="auto"/>
            <w:bottom w:val="none" w:sz="0" w:space="0" w:color="auto"/>
            <w:right w:val="none" w:sz="0" w:space="0" w:color="auto"/>
          </w:divBdr>
        </w:div>
        <w:div w:id="1088815569">
          <w:marLeft w:val="480"/>
          <w:marRight w:val="0"/>
          <w:marTop w:val="0"/>
          <w:marBottom w:val="0"/>
          <w:divBdr>
            <w:top w:val="none" w:sz="0" w:space="0" w:color="auto"/>
            <w:left w:val="none" w:sz="0" w:space="0" w:color="auto"/>
            <w:bottom w:val="none" w:sz="0" w:space="0" w:color="auto"/>
            <w:right w:val="none" w:sz="0" w:space="0" w:color="auto"/>
          </w:divBdr>
        </w:div>
        <w:div w:id="1648432096">
          <w:marLeft w:val="480"/>
          <w:marRight w:val="0"/>
          <w:marTop w:val="0"/>
          <w:marBottom w:val="0"/>
          <w:divBdr>
            <w:top w:val="none" w:sz="0" w:space="0" w:color="auto"/>
            <w:left w:val="none" w:sz="0" w:space="0" w:color="auto"/>
            <w:bottom w:val="none" w:sz="0" w:space="0" w:color="auto"/>
            <w:right w:val="none" w:sz="0" w:space="0" w:color="auto"/>
          </w:divBdr>
        </w:div>
        <w:div w:id="1723796884">
          <w:marLeft w:val="480"/>
          <w:marRight w:val="0"/>
          <w:marTop w:val="0"/>
          <w:marBottom w:val="0"/>
          <w:divBdr>
            <w:top w:val="none" w:sz="0" w:space="0" w:color="auto"/>
            <w:left w:val="none" w:sz="0" w:space="0" w:color="auto"/>
            <w:bottom w:val="none" w:sz="0" w:space="0" w:color="auto"/>
            <w:right w:val="none" w:sz="0" w:space="0" w:color="auto"/>
          </w:divBdr>
        </w:div>
        <w:div w:id="1733037485">
          <w:marLeft w:val="480"/>
          <w:marRight w:val="0"/>
          <w:marTop w:val="0"/>
          <w:marBottom w:val="0"/>
          <w:divBdr>
            <w:top w:val="none" w:sz="0" w:space="0" w:color="auto"/>
            <w:left w:val="none" w:sz="0" w:space="0" w:color="auto"/>
            <w:bottom w:val="none" w:sz="0" w:space="0" w:color="auto"/>
            <w:right w:val="none" w:sz="0" w:space="0" w:color="auto"/>
          </w:divBdr>
        </w:div>
        <w:div w:id="1856770539">
          <w:marLeft w:val="480"/>
          <w:marRight w:val="0"/>
          <w:marTop w:val="0"/>
          <w:marBottom w:val="0"/>
          <w:divBdr>
            <w:top w:val="none" w:sz="0" w:space="0" w:color="auto"/>
            <w:left w:val="none" w:sz="0" w:space="0" w:color="auto"/>
            <w:bottom w:val="none" w:sz="0" w:space="0" w:color="auto"/>
            <w:right w:val="none" w:sz="0" w:space="0" w:color="auto"/>
          </w:divBdr>
        </w:div>
      </w:divsChild>
    </w:div>
    <w:div w:id="1127628173">
      <w:bodyDiv w:val="1"/>
      <w:marLeft w:val="0"/>
      <w:marRight w:val="0"/>
      <w:marTop w:val="0"/>
      <w:marBottom w:val="0"/>
      <w:divBdr>
        <w:top w:val="none" w:sz="0" w:space="0" w:color="auto"/>
        <w:left w:val="none" w:sz="0" w:space="0" w:color="auto"/>
        <w:bottom w:val="none" w:sz="0" w:space="0" w:color="auto"/>
        <w:right w:val="none" w:sz="0" w:space="0" w:color="auto"/>
      </w:divBdr>
    </w:div>
    <w:div w:id="1127698459">
      <w:bodyDiv w:val="1"/>
      <w:marLeft w:val="0"/>
      <w:marRight w:val="0"/>
      <w:marTop w:val="0"/>
      <w:marBottom w:val="0"/>
      <w:divBdr>
        <w:top w:val="none" w:sz="0" w:space="0" w:color="auto"/>
        <w:left w:val="none" w:sz="0" w:space="0" w:color="auto"/>
        <w:bottom w:val="none" w:sz="0" w:space="0" w:color="auto"/>
        <w:right w:val="none" w:sz="0" w:space="0" w:color="auto"/>
      </w:divBdr>
    </w:div>
    <w:div w:id="1127772855">
      <w:bodyDiv w:val="1"/>
      <w:marLeft w:val="0"/>
      <w:marRight w:val="0"/>
      <w:marTop w:val="0"/>
      <w:marBottom w:val="0"/>
      <w:divBdr>
        <w:top w:val="none" w:sz="0" w:space="0" w:color="auto"/>
        <w:left w:val="none" w:sz="0" w:space="0" w:color="auto"/>
        <w:bottom w:val="none" w:sz="0" w:space="0" w:color="auto"/>
        <w:right w:val="none" w:sz="0" w:space="0" w:color="auto"/>
      </w:divBdr>
    </w:div>
    <w:div w:id="1127818517">
      <w:bodyDiv w:val="1"/>
      <w:marLeft w:val="0"/>
      <w:marRight w:val="0"/>
      <w:marTop w:val="0"/>
      <w:marBottom w:val="0"/>
      <w:divBdr>
        <w:top w:val="none" w:sz="0" w:space="0" w:color="auto"/>
        <w:left w:val="none" w:sz="0" w:space="0" w:color="auto"/>
        <w:bottom w:val="none" w:sz="0" w:space="0" w:color="auto"/>
        <w:right w:val="none" w:sz="0" w:space="0" w:color="auto"/>
      </w:divBdr>
    </w:div>
    <w:div w:id="1128276506">
      <w:bodyDiv w:val="1"/>
      <w:marLeft w:val="0"/>
      <w:marRight w:val="0"/>
      <w:marTop w:val="0"/>
      <w:marBottom w:val="0"/>
      <w:divBdr>
        <w:top w:val="none" w:sz="0" w:space="0" w:color="auto"/>
        <w:left w:val="none" w:sz="0" w:space="0" w:color="auto"/>
        <w:bottom w:val="none" w:sz="0" w:space="0" w:color="auto"/>
        <w:right w:val="none" w:sz="0" w:space="0" w:color="auto"/>
      </w:divBdr>
    </w:div>
    <w:div w:id="1129393881">
      <w:bodyDiv w:val="1"/>
      <w:marLeft w:val="0"/>
      <w:marRight w:val="0"/>
      <w:marTop w:val="0"/>
      <w:marBottom w:val="0"/>
      <w:divBdr>
        <w:top w:val="none" w:sz="0" w:space="0" w:color="auto"/>
        <w:left w:val="none" w:sz="0" w:space="0" w:color="auto"/>
        <w:bottom w:val="none" w:sz="0" w:space="0" w:color="auto"/>
        <w:right w:val="none" w:sz="0" w:space="0" w:color="auto"/>
      </w:divBdr>
    </w:div>
    <w:div w:id="1129861754">
      <w:bodyDiv w:val="1"/>
      <w:marLeft w:val="0"/>
      <w:marRight w:val="0"/>
      <w:marTop w:val="0"/>
      <w:marBottom w:val="0"/>
      <w:divBdr>
        <w:top w:val="none" w:sz="0" w:space="0" w:color="auto"/>
        <w:left w:val="none" w:sz="0" w:space="0" w:color="auto"/>
        <w:bottom w:val="none" w:sz="0" w:space="0" w:color="auto"/>
        <w:right w:val="none" w:sz="0" w:space="0" w:color="auto"/>
      </w:divBdr>
    </w:div>
    <w:div w:id="1129979638">
      <w:bodyDiv w:val="1"/>
      <w:marLeft w:val="0"/>
      <w:marRight w:val="0"/>
      <w:marTop w:val="0"/>
      <w:marBottom w:val="0"/>
      <w:divBdr>
        <w:top w:val="none" w:sz="0" w:space="0" w:color="auto"/>
        <w:left w:val="none" w:sz="0" w:space="0" w:color="auto"/>
        <w:bottom w:val="none" w:sz="0" w:space="0" w:color="auto"/>
        <w:right w:val="none" w:sz="0" w:space="0" w:color="auto"/>
      </w:divBdr>
    </w:div>
    <w:div w:id="1130052031">
      <w:bodyDiv w:val="1"/>
      <w:marLeft w:val="0"/>
      <w:marRight w:val="0"/>
      <w:marTop w:val="0"/>
      <w:marBottom w:val="0"/>
      <w:divBdr>
        <w:top w:val="none" w:sz="0" w:space="0" w:color="auto"/>
        <w:left w:val="none" w:sz="0" w:space="0" w:color="auto"/>
        <w:bottom w:val="none" w:sz="0" w:space="0" w:color="auto"/>
        <w:right w:val="none" w:sz="0" w:space="0" w:color="auto"/>
      </w:divBdr>
    </w:div>
    <w:div w:id="1130325052">
      <w:bodyDiv w:val="1"/>
      <w:marLeft w:val="0"/>
      <w:marRight w:val="0"/>
      <w:marTop w:val="0"/>
      <w:marBottom w:val="0"/>
      <w:divBdr>
        <w:top w:val="none" w:sz="0" w:space="0" w:color="auto"/>
        <w:left w:val="none" w:sz="0" w:space="0" w:color="auto"/>
        <w:bottom w:val="none" w:sz="0" w:space="0" w:color="auto"/>
        <w:right w:val="none" w:sz="0" w:space="0" w:color="auto"/>
      </w:divBdr>
    </w:div>
    <w:div w:id="1130440104">
      <w:bodyDiv w:val="1"/>
      <w:marLeft w:val="0"/>
      <w:marRight w:val="0"/>
      <w:marTop w:val="0"/>
      <w:marBottom w:val="0"/>
      <w:divBdr>
        <w:top w:val="none" w:sz="0" w:space="0" w:color="auto"/>
        <w:left w:val="none" w:sz="0" w:space="0" w:color="auto"/>
        <w:bottom w:val="none" w:sz="0" w:space="0" w:color="auto"/>
        <w:right w:val="none" w:sz="0" w:space="0" w:color="auto"/>
      </w:divBdr>
      <w:divsChild>
        <w:div w:id="2057270402">
          <w:marLeft w:val="480"/>
          <w:marRight w:val="0"/>
          <w:marTop w:val="0"/>
          <w:marBottom w:val="0"/>
          <w:divBdr>
            <w:top w:val="none" w:sz="0" w:space="0" w:color="auto"/>
            <w:left w:val="none" w:sz="0" w:space="0" w:color="auto"/>
            <w:bottom w:val="none" w:sz="0" w:space="0" w:color="auto"/>
            <w:right w:val="none" w:sz="0" w:space="0" w:color="auto"/>
          </w:divBdr>
        </w:div>
        <w:div w:id="1508670830">
          <w:marLeft w:val="480"/>
          <w:marRight w:val="0"/>
          <w:marTop w:val="0"/>
          <w:marBottom w:val="0"/>
          <w:divBdr>
            <w:top w:val="none" w:sz="0" w:space="0" w:color="auto"/>
            <w:left w:val="none" w:sz="0" w:space="0" w:color="auto"/>
            <w:bottom w:val="none" w:sz="0" w:space="0" w:color="auto"/>
            <w:right w:val="none" w:sz="0" w:space="0" w:color="auto"/>
          </w:divBdr>
        </w:div>
        <w:div w:id="116996488">
          <w:marLeft w:val="480"/>
          <w:marRight w:val="0"/>
          <w:marTop w:val="0"/>
          <w:marBottom w:val="0"/>
          <w:divBdr>
            <w:top w:val="none" w:sz="0" w:space="0" w:color="auto"/>
            <w:left w:val="none" w:sz="0" w:space="0" w:color="auto"/>
            <w:bottom w:val="none" w:sz="0" w:space="0" w:color="auto"/>
            <w:right w:val="none" w:sz="0" w:space="0" w:color="auto"/>
          </w:divBdr>
        </w:div>
        <w:div w:id="555626352">
          <w:marLeft w:val="480"/>
          <w:marRight w:val="0"/>
          <w:marTop w:val="0"/>
          <w:marBottom w:val="0"/>
          <w:divBdr>
            <w:top w:val="none" w:sz="0" w:space="0" w:color="auto"/>
            <w:left w:val="none" w:sz="0" w:space="0" w:color="auto"/>
            <w:bottom w:val="none" w:sz="0" w:space="0" w:color="auto"/>
            <w:right w:val="none" w:sz="0" w:space="0" w:color="auto"/>
          </w:divBdr>
        </w:div>
        <w:div w:id="1975671384">
          <w:marLeft w:val="480"/>
          <w:marRight w:val="0"/>
          <w:marTop w:val="0"/>
          <w:marBottom w:val="0"/>
          <w:divBdr>
            <w:top w:val="none" w:sz="0" w:space="0" w:color="auto"/>
            <w:left w:val="none" w:sz="0" w:space="0" w:color="auto"/>
            <w:bottom w:val="none" w:sz="0" w:space="0" w:color="auto"/>
            <w:right w:val="none" w:sz="0" w:space="0" w:color="auto"/>
          </w:divBdr>
        </w:div>
        <w:div w:id="105346250">
          <w:marLeft w:val="480"/>
          <w:marRight w:val="0"/>
          <w:marTop w:val="0"/>
          <w:marBottom w:val="0"/>
          <w:divBdr>
            <w:top w:val="none" w:sz="0" w:space="0" w:color="auto"/>
            <w:left w:val="none" w:sz="0" w:space="0" w:color="auto"/>
            <w:bottom w:val="none" w:sz="0" w:space="0" w:color="auto"/>
            <w:right w:val="none" w:sz="0" w:space="0" w:color="auto"/>
          </w:divBdr>
        </w:div>
        <w:div w:id="490409129">
          <w:marLeft w:val="480"/>
          <w:marRight w:val="0"/>
          <w:marTop w:val="0"/>
          <w:marBottom w:val="0"/>
          <w:divBdr>
            <w:top w:val="none" w:sz="0" w:space="0" w:color="auto"/>
            <w:left w:val="none" w:sz="0" w:space="0" w:color="auto"/>
            <w:bottom w:val="none" w:sz="0" w:space="0" w:color="auto"/>
            <w:right w:val="none" w:sz="0" w:space="0" w:color="auto"/>
          </w:divBdr>
        </w:div>
        <w:div w:id="1231035941">
          <w:marLeft w:val="480"/>
          <w:marRight w:val="0"/>
          <w:marTop w:val="0"/>
          <w:marBottom w:val="0"/>
          <w:divBdr>
            <w:top w:val="none" w:sz="0" w:space="0" w:color="auto"/>
            <w:left w:val="none" w:sz="0" w:space="0" w:color="auto"/>
            <w:bottom w:val="none" w:sz="0" w:space="0" w:color="auto"/>
            <w:right w:val="none" w:sz="0" w:space="0" w:color="auto"/>
          </w:divBdr>
        </w:div>
        <w:div w:id="329257351">
          <w:marLeft w:val="480"/>
          <w:marRight w:val="0"/>
          <w:marTop w:val="0"/>
          <w:marBottom w:val="0"/>
          <w:divBdr>
            <w:top w:val="none" w:sz="0" w:space="0" w:color="auto"/>
            <w:left w:val="none" w:sz="0" w:space="0" w:color="auto"/>
            <w:bottom w:val="none" w:sz="0" w:space="0" w:color="auto"/>
            <w:right w:val="none" w:sz="0" w:space="0" w:color="auto"/>
          </w:divBdr>
        </w:div>
        <w:div w:id="1948198730">
          <w:marLeft w:val="480"/>
          <w:marRight w:val="0"/>
          <w:marTop w:val="0"/>
          <w:marBottom w:val="0"/>
          <w:divBdr>
            <w:top w:val="none" w:sz="0" w:space="0" w:color="auto"/>
            <w:left w:val="none" w:sz="0" w:space="0" w:color="auto"/>
            <w:bottom w:val="none" w:sz="0" w:space="0" w:color="auto"/>
            <w:right w:val="none" w:sz="0" w:space="0" w:color="auto"/>
          </w:divBdr>
        </w:div>
        <w:div w:id="1375495697">
          <w:marLeft w:val="480"/>
          <w:marRight w:val="0"/>
          <w:marTop w:val="0"/>
          <w:marBottom w:val="0"/>
          <w:divBdr>
            <w:top w:val="none" w:sz="0" w:space="0" w:color="auto"/>
            <w:left w:val="none" w:sz="0" w:space="0" w:color="auto"/>
            <w:bottom w:val="none" w:sz="0" w:space="0" w:color="auto"/>
            <w:right w:val="none" w:sz="0" w:space="0" w:color="auto"/>
          </w:divBdr>
        </w:div>
        <w:div w:id="1141924837">
          <w:marLeft w:val="480"/>
          <w:marRight w:val="0"/>
          <w:marTop w:val="0"/>
          <w:marBottom w:val="0"/>
          <w:divBdr>
            <w:top w:val="none" w:sz="0" w:space="0" w:color="auto"/>
            <w:left w:val="none" w:sz="0" w:space="0" w:color="auto"/>
            <w:bottom w:val="none" w:sz="0" w:space="0" w:color="auto"/>
            <w:right w:val="none" w:sz="0" w:space="0" w:color="auto"/>
          </w:divBdr>
        </w:div>
        <w:div w:id="1611353367">
          <w:marLeft w:val="480"/>
          <w:marRight w:val="0"/>
          <w:marTop w:val="0"/>
          <w:marBottom w:val="0"/>
          <w:divBdr>
            <w:top w:val="none" w:sz="0" w:space="0" w:color="auto"/>
            <w:left w:val="none" w:sz="0" w:space="0" w:color="auto"/>
            <w:bottom w:val="none" w:sz="0" w:space="0" w:color="auto"/>
            <w:right w:val="none" w:sz="0" w:space="0" w:color="auto"/>
          </w:divBdr>
        </w:div>
        <w:div w:id="2075663128">
          <w:marLeft w:val="480"/>
          <w:marRight w:val="0"/>
          <w:marTop w:val="0"/>
          <w:marBottom w:val="0"/>
          <w:divBdr>
            <w:top w:val="none" w:sz="0" w:space="0" w:color="auto"/>
            <w:left w:val="none" w:sz="0" w:space="0" w:color="auto"/>
            <w:bottom w:val="none" w:sz="0" w:space="0" w:color="auto"/>
            <w:right w:val="none" w:sz="0" w:space="0" w:color="auto"/>
          </w:divBdr>
        </w:div>
        <w:div w:id="1799837747">
          <w:marLeft w:val="480"/>
          <w:marRight w:val="0"/>
          <w:marTop w:val="0"/>
          <w:marBottom w:val="0"/>
          <w:divBdr>
            <w:top w:val="none" w:sz="0" w:space="0" w:color="auto"/>
            <w:left w:val="none" w:sz="0" w:space="0" w:color="auto"/>
            <w:bottom w:val="none" w:sz="0" w:space="0" w:color="auto"/>
            <w:right w:val="none" w:sz="0" w:space="0" w:color="auto"/>
          </w:divBdr>
        </w:div>
        <w:div w:id="1011688968">
          <w:marLeft w:val="480"/>
          <w:marRight w:val="0"/>
          <w:marTop w:val="0"/>
          <w:marBottom w:val="0"/>
          <w:divBdr>
            <w:top w:val="none" w:sz="0" w:space="0" w:color="auto"/>
            <w:left w:val="none" w:sz="0" w:space="0" w:color="auto"/>
            <w:bottom w:val="none" w:sz="0" w:space="0" w:color="auto"/>
            <w:right w:val="none" w:sz="0" w:space="0" w:color="auto"/>
          </w:divBdr>
        </w:div>
        <w:div w:id="468790598">
          <w:marLeft w:val="480"/>
          <w:marRight w:val="0"/>
          <w:marTop w:val="0"/>
          <w:marBottom w:val="0"/>
          <w:divBdr>
            <w:top w:val="none" w:sz="0" w:space="0" w:color="auto"/>
            <w:left w:val="none" w:sz="0" w:space="0" w:color="auto"/>
            <w:bottom w:val="none" w:sz="0" w:space="0" w:color="auto"/>
            <w:right w:val="none" w:sz="0" w:space="0" w:color="auto"/>
          </w:divBdr>
        </w:div>
        <w:div w:id="1950090340">
          <w:marLeft w:val="480"/>
          <w:marRight w:val="0"/>
          <w:marTop w:val="0"/>
          <w:marBottom w:val="0"/>
          <w:divBdr>
            <w:top w:val="none" w:sz="0" w:space="0" w:color="auto"/>
            <w:left w:val="none" w:sz="0" w:space="0" w:color="auto"/>
            <w:bottom w:val="none" w:sz="0" w:space="0" w:color="auto"/>
            <w:right w:val="none" w:sz="0" w:space="0" w:color="auto"/>
          </w:divBdr>
        </w:div>
        <w:div w:id="2059934382">
          <w:marLeft w:val="480"/>
          <w:marRight w:val="0"/>
          <w:marTop w:val="0"/>
          <w:marBottom w:val="0"/>
          <w:divBdr>
            <w:top w:val="none" w:sz="0" w:space="0" w:color="auto"/>
            <w:left w:val="none" w:sz="0" w:space="0" w:color="auto"/>
            <w:bottom w:val="none" w:sz="0" w:space="0" w:color="auto"/>
            <w:right w:val="none" w:sz="0" w:space="0" w:color="auto"/>
          </w:divBdr>
        </w:div>
        <w:div w:id="208998187">
          <w:marLeft w:val="480"/>
          <w:marRight w:val="0"/>
          <w:marTop w:val="0"/>
          <w:marBottom w:val="0"/>
          <w:divBdr>
            <w:top w:val="none" w:sz="0" w:space="0" w:color="auto"/>
            <w:left w:val="none" w:sz="0" w:space="0" w:color="auto"/>
            <w:bottom w:val="none" w:sz="0" w:space="0" w:color="auto"/>
            <w:right w:val="none" w:sz="0" w:space="0" w:color="auto"/>
          </w:divBdr>
        </w:div>
        <w:div w:id="1953197059">
          <w:marLeft w:val="480"/>
          <w:marRight w:val="0"/>
          <w:marTop w:val="0"/>
          <w:marBottom w:val="0"/>
          <w:divBdr>
            <w:top w:val="none" w:sz="0" w:space="0" w:color="auto"/>
            <w:left w:val="none" w:sz="0" w:space="0" w:color="auto"/>
            <w:bottom w:val="none" w:sz="0" w:space="0" w:color="auto"/>
            <w:right w:val="none" w:sz="0" w:space="0" w:color="auto"/>
          </w:divBdr>
        </w:div>
        <w:div w:id="1457288503">
          <w:marLeft w:val="480"/>
          <w:marRight w:val="0"/>
          <w:marTop w:val="0"/>
          <w:marBottom w:val="0"/>
          <w:divBdr>
            <w:top w:val="none" w:sz="0" w:space="0" w:color="auto"/>
            <w:left w:val="none" w:sz="0" w:space="0" w:color="auto"/>
            <w:bottom w:val="none" w:sz="0" w:space="0" w:color="auto"/>
            <w:right w:val="none" w:sz="0" w:space="0" w:color="auto"/>
          </w:divBdr>
        </w:div>
        <w:div w:id="1923416321">
          <w:marLeft w:val="480"/>
          <w:marRight w:val="0"/>
          <w:marTop w:val="0"/>
          <w:marBottom w:val="0"/>
          <w:divBdr>
            <w:top w:val="none" w:sz="0" w:space="0" w:color="auto"/>
            <w:left w:val="none" w:sz="0" w:space="0" w:color="auto"/>
            <w:bottom w:val="none" w:sz="0" w:space="0" w:color="auto"/>
            <w:right w:val="none" w:sz="0" w:space="0" w:color="auto"/>
          </w:divBdr>
        </w:div>
        <w:div w:id="363560741">
          <w:marLeft w:val="480"/>
          <w:marRight w:val="0"/>
          <w:marTop w:val="0"/>
          <w:marBottom w:val="0"/>
          <w:divBdr>
            <w:top w:val="none" w:sz="0" w:space="0" w:color="auto"/>
            <w:left w:val="none" w:sz="0" w:space="0" w:color="auto"/>
            <w:bottom w:val="none" w:sz="0" w:space="0" w:color="auto"/>
            <w:right w:val="none" w:sz="0" w:space="0" w:color="auto"/>
          </w:divBdr>
        </w:div>
        <w:div w:id="1582331912">
          <w:marLeft w:val="480"/>
          <w:marRight w:val="0"/>
          <w:marTop w:val="0"/>
          <w:marBottom w:val="0"/>
          <w:divBdr>
            <w:top w:val="none" w:sz="0" w:space="0" w:color="auto"/>
            <w:left w:val="none" w:sz="0" w:space="0" w:color="auto"/>
            <w:bottom w:val="none" w:sz="0" w:space="0" w:color="auto"/>
            <w:right w:val="none" w:sz="0" w:space="0" w:color="auto"/>
          </w:divBdr>
        </w:div>
        <w:div w:id="2041928601">
          <w:marLeft w:val="480"/>
          <w:marRight w:val="0"/>
          <w:marTop w:val="0"/>
          <w:marBottom w:val="0"/>
          <w:divBdr>
            <w:top w:val="none" w:sz="0" w:space="0" w:color="auto"/>
            <w:left w:val="none" w:sz="0" w:space="0" w:color="auto"/>
            <w:bottom w:val="none" w:sz="0" w:space="0" w:color="auto"/>
            <w:right w:val="none" w:sz="0" w:space="0" w:color="auto"/>
          </w:divBdr>
        </w:div>
        <w:div w:id="644428102">
          <w:marLeft w:val="480"/>
          <w:marRight w:val="0"/>
          <w:marTop w:val="0"/>
          <w:marBottom w:val="0"/>
          <w:divBdr>
            <w:top w:val="none" w:sz="0" w:space="0" w:color="auto"/>
            <w:left w:val="none" w:sz="0" w:space="0" w:color="auto"/>
            <w:bottom w:val="none" w:sz="0" w:space="0" w:color="auto"/>
            <w:right w:val="none" w:sz="0" w:space="0" w:color="auto"/>
          </w:divBdr>
        </w:div>
        <w:div w:id="1463885280">
          <w:marLeft w:val="480"/>
          <w:marRight w:val="0"/>
          <w:marTop w:val="0"/>
          <w:marBottom w:val="0"/>
          <w:divBdr>
            <w:top w:val="none" w:sz="0" w:space="0" w:color="auto"/>
            <w:left w:val="none" w:sz="0" w:space="0" w:color="auto"/>
            <w:bottom w:val="none" w:sz="0" w:space="0" w:color="auto"/>
            <w:right w:val="none" w:sz="0" w:space="0" w:color="auto"/>
          </w:divBdr>
        </w:div>
        <w:div w:id="599486979">
          <w:marLeft w:val="480"/>
          <w:marRight w:val="0"/>
          <w:marTop w:val="0"/>
          <w:marBottom w:val="0"/>
          <w:divBdr>
            <w:top w:val="none" w:sz="0" w:space="0" w:color="auto"/>
            <w:left w:val="none" w:sz="0" w:space="0" w:color="auto"/>
            <w:bottom w:val="none" w:sz="0" w:space="0" w:color="auto"/>
            <w:right w:val="none" w:sz="0" w:space="0" w:color="auto"/>
          </w:divBdr>
        </w:div>
        <w:div w:id="319038469">
          <w:marLeft w:val="480"/>
          <w:marRight w:val="0"/>
          <w:marTop w:val="0"/>
          <w:marBottom w:val="0"/>
          <w:divBdr>
            <w:top w:val="none" w:sz="0" w:space="0" w:color="auto"/>
            <w:left w:val="none" w:sz="0" w:space="0" w:color="auto"/>
            <w:bottom w:val="none" w:sz="0" w:space="0" w:color="auto"/>
            <w:right w:val="none" w:sz="0" w:space="0" w:color="auto"/>
          </w:divBdr>
        </w:div>
        <w:div w:id="1623343222">
          <w:marLeft w:val="480"/>
          <w:marRight w:val="0"/>
          <w:marTop w:val="0"/>
          <w:marBottom w:val="0"/>
          <w:divBdr>
            <w:top w:val="none" w:sz="0" w:space="0" w:color="auto"/>
            <w:left w:val="none" w:sz="0" w:space="0" w:color="auto"/>
            <w:bottom w:val="none" w:sz="0" w:space="0" w:color="auto"/>
            <w:right w:val="none" w:sz="0" w:space="0" w:color="auto"/>
          </w:divBdr>
        </w:div>
        <w:div w:id="160857113">
          <w:marLeft w:val="480"/>
          <w:marRight w:val="0"/>
          <w:marTop w:val="0"/>
          <w:marBottom w:val="0"/>
          <w:divBdr>
            <w:top w:val="none" w:sz="0" w:space="0" w:color="auto"/>
            <w:left w:val="none" w:sz="0" w:space="0" w:color="auto"/>
            <w:bottom w:val="none" w:sz="0" w:space="0" w:color="auto"/>
            <w:right w:val="none" w:sz="0" w:space="0" w:color="auto"/>
          </w:divBdr>
        </w:div>
        <w:div w:id="169494205">
          <w:marLeft w:val="480"/>
          <w:marRight w:val="0"/>
          <w:marTop w:val="0"/>
          <w:marBottom w:val="0"/>
          <w:divBdr>
            <w:top w:val="none" w:sz="0" w:space="0" w:color="auto"/>
            <w:left w:val="none" w:sz="0" w:space="0" w:color="auto"/>
            <w:bottom w:val="none" w:sz="0" w:space="0" w:color="auto"/>
            <w:right w:val="none" w:sz="0" w:space="0" w:color="auto"/>
          </w:divBdr>
        </w:div>
        <w:div w:id="1469395220">
          <w:marLeft w:val="480"/>
          <w:marRight w:val="0"/>
          <w:marTop w:val="0"/>
          <w:marBottom w:val="0"/>
          <w:divBdr>
            <w:top w:val="none" w:sz="0" w:space="0" w:color="auto"/>
            <w:left w:val="none" w:sz="0" w:space="0" w:color="auto"/>
            <w:bottom w:val="none" w:sz="0" w:space="0" w:color="auto"/>
            <w:right w:val="none" w:sz="0" w:space="0" w:color="auto"/>
          </w:divBdr>
        </w:div>
        <w:div w:id="1646350994">
          <w:marLeft w:val="480"/>
          <w:marRight w:val="0"/>
          <w:marTop w:val="0"/>
          <w:marBottom w:val="0"/>
          <w:divBdr>
            <w:top w:val="none" w:sz="0" w:space="0" w:color="auto"/>
            <w:left w:val="none" w:sz="0" w:space="0" w:color="auto"/>
            <w:bottom w:val="none" w:sz="0" w:space="0" w:color="auto"/>
            <w:right w:val="none" w:sz="0" w:space="0" w:color="auto"/>
          </w:divBdr>
        </w:div>
        <w:div w:id="1273130069">
          <w:marLeft w:val="480"/>
          <w:marRight w:val="0"/>
          <w:marTop w:val="0"/>
          <w:marBottom w:val="0"/>
          <w:divBdr>
            <w:top w:val="none" w:sz="0" w:space="0" w:color="auto"/>
            <w:left w:val="none" w:sz="0" w:space="0" w:color="auto"/>
            <w:bottom w:val="none" w:sz="0" w:space="0" w:color="auto"/>
            <w:right w:val="none" w:sz="0" w:space="0" w:color="auto"/>
          </w:divBdr>
        </w:div>
        <w:div w:id="810054058">
          <w:marLeft w:val="480"/>
          <w:marRight w:val="0"/>
          <w:marTop w:val="0"/>
          <w:marBottom w:val="0"/>
          <w:divBdr>
            <w:top w:val="none" w:sz="0" w:space="0" w:color="auto"/>
            <w:left w:val="none" w:sz="0" w:space="0" w:color="auto"/>
            <w:bottom w:val="none" w:sz="0" w:space="0" w:color="auto"/>
            <w:right w:val="none" w:sz="0" w:space="0" w:color="auto"/>
          </w:divBdr>
        </w:div>
        <w:div w:id="524444339">
          <w:marLeft w:val="480"/>
          <w:marRight w:val="0"/>
          <w:marTop w:val="0"/>
          <w:marBottom w:val="0"/>
          <w:divBdr>
            <w:top w:val="none" w:sz="0" w:space="0" w:color="auto"/>
            <w:left w:val="none" w:sz="0" w:space="0" w:color="auto"/>
            <w:bottom w:val="none" w:sz="0" w:space="0" w:color="auto"/>
            <w:right w:val="none" w:sz="0" w:space="0" w:color="auto"/>
          </w:divBdr>
        </w:div>
        <w:div w:id="34812933">
          <w:marLeft w:val="480"/>
          <w:marRight w:val="0"/>
          <w:marTop w:val="0"/>
          <w:marBottom w:val="0"/>
          <w:divBdr>
            <w:top w:val="none" w:sz="0" w:space="0" w:color="auto"/>
            <w:left w:val="none" w:sz="0" w:space="0" w:color="auto"/>
            <w:bottom w:val="none" w:sz="0" w:space="0" w:color="auto"/>
            <w:right w:val="none" w:sz="0" w:space="0" w:color="auto"/>
          </w:divBdr>
        </w:div>
        <w:div w:id="1260481607">
          <w:marLeft w:val="480"/>
          <w:marRight w:val="0"/>
          <w:marTop w:val="0"/>
          <w:marBottom w:val="0"/>
          <w:divBdr>
            <w:top w:val="none" w:sz="0" w:space="0" w:color="auto"/>
            <w:left w:val="none" w:sz="0" w:space="0" w:color="auto"/>
            <w:bottom w:val="none" w:sz="0" w:space="0" w:color="auto"/>
            <w:right w:val="none" w:sz="0" w:space="0" w:color="auto"/>
          </w:divBdr>
        </w:div>
        <w:div w:id="60250821">
          <w:marLeft w:val="480"/>
          <w:marRight w:val="0"/>
          <w:marTop w:val="0"/>
          <w:marBottom w:val="0"/>
          <w:divBdr>
            <w:top w:val="none" w:sz="0" w:space="0" w:color="auto"/>
            <w:left w:val="none" w:sz="0" w:space="0" w:color="auto"/>
            <w:bottom w:val="none" w:sz="0" w:space="0" w:color="auto"/>
            <w:right w:val="none" w:sz="0" w:space="0" w:color="auto"/>
          </w:divBdr>
        </w:div>
        <w:div w:id="1711570534">
          <w:marLeft w:val="480"/>
          <w:marRight w:val="0"/>
          <w:marTop w:val="0"/>
          <w:marBottom w:val="0"/>
          <w:divBdr>
            <w:top w:val="none" w:sz="0" w:space="0" w:color="auto"/>
            <w:left w:val="none" w:sz="0" w:space="0" w:color="auto"/>
            <w:bottom w:val="none" w:sz="0" w:space="0" w:color="auto"/>
            <w:right w:val="none" w:sz="0" w:space="0" w:color="auto"/>
          </w:divBdr>
        </w:div>
        <w:div w:id="1028411505">
          <w:marLeft w:val="480"/>
          <w:marRight w:val="0"/>
          <w:marTop w:val="0"/>
          <w:marBottom w:val="0"/>
          <w:divBdr>
            <w:top w:val="none" w:sz="0" w:space="0" w:color="auto"/>
            <w:left w:val="none" w:sz="0" w:space="0" w:color="auto"/>
            <w:bottom w:val="none" w:sz="0" w:space="0" w:color="auto"/>
            <w:right w:val="none" w:sz="0" w:space="0" w:color="auto"/>
          </w:divBdr>
        </w:div>
        <w:div w:id="816724311">
          <w:marLeft w:val="480"/>
          <w:marRight w:val="0"/>
          <w:marTop w:val="0"/>
          <w:marBottom w:val="0"/>
          <w:divBdr>
            <w:top w:val="none" w:sz="0" w:space="0" w:color="auto"/>
            <w:left w:val="none" w:sz="0" w:space="0" w:color="auto"/>
            <w:bottom w:val="none" w:sz="0" w:space="0" w:color="auto"/>
            <w:right w:val="none" w:sz="0" w:space="0" w:color="auto"/>
          </w:divBdr>
        </w:div>
        <w:div w:id="1675759351">
          <w:marLeft w:val="480"/>
          <w:marRight w:val="0"/>
          <w:marTop w:val="0"/>
          <w:marBottom w:val="0"/>
          <w:divBdr>
            <w:top w:val="none" w:sz="0" w:space="0" w:color="auto"/>
            <w:left w:val="none" w:sz="0" w:space="0" w:color="auto"/>
            <w:bottom w:val="none" w:sz="0" w:space="0" w:color="auto"/>
            <w:right w:val="none" w:sz="0" w:space="0" w:color="auto"/>
          </w:divBdr>
        </w:div>
        <w:div w:id="528881140">
          <w:marLeft w:val="480"/>
          <w:marRight w:val="0"/>
          <w:marTop w:val="0"/>
          <w:marBottom w:val="0"/>
          <w:divBdr>
            <w:top w:val="none" w:sz="0" w:space="0" w:color="auto"/>
            <w:left w:val="none" w:sz="0" w:space="0" w:color="auto"/>
            <w:bottom w:val="none" w:sz="0" w:space="0" w:color="auto"/>
            <w:right w:val="none" w:sz="0" w:space="0" w:color="auto"/>
          </w:divBdr>
        </w:div>
        <w:div w:id="977567736">
          <w:marLeft w:val="480"/>
          <w:marRight w:val="0"/>
          <w:marTop w:val="0"/>
          <w:marBottom w:val="0"/>
          <w:divBdr>
            <w:top w:val="none" w:sz="0" w:space="0" w:color="auto"/>
            <w:left w:val="none" w:sz="0" w:space="0" w:color="auto"/>
            <w:bottom w:val="none" w:sz="0" w:space="0" w:color="auto"/>
            <w:right w:val="none" w:sz="0" w:space="0" w:color="auto"/>
          </w:divBdr>
        </w:div>
        <w:div w:id="222985253">
          <w:marLeft w:val="480"/>
          <w:marRight w:val="0"/>
          <w:marTop w:val="0"/>
          <w:marBottom w:val="0"/>
          <w:divBdr>
            <w:top w:val="none" w:sz="0" w:space="0" w:color="auto"/>
            <w:left w:val="none" w:sz="0" w:space="0" w:color="auto"/>
            <w:bottom w:val="none" w:sz="0" w:space="0" w:color="auto"/>
            <w:right w:val="none" w:sz="0" w:space="0" w:color="auto"/>
          </w:divBdr>
        </w:div>
        <w:div w:id="1152525393">
          <w:marLeft w:val="480"/>
          <w:marRight w:val="0"/>
          <w:marTop w:val="0"/>
          <w:marBottom w:val="0"/>
          <w:divBdr>
            <w:top w:val="none" w:sz="0" w:space="0" w:color="auto"/>
            <w:left w:val="none" w:sz="0" w:space="0" w:color="auto"/>
            <w:bottom w:val="none" w:sz="0" w:space="0" w:color="auto"/>
            <w:right w:val="none" w:sz="0" w:space="0" w:color="auto"/>
          </w:divBdr>
        </w:div>
        <w:div w:id="1559710184">
          <w:marLeft w:val="480"/>
          <w:marRight w:val="0"/>
          <w:marTop w:val="0"/>
          <w:marBottom w:val="0"/>
          <w:divBdr>
            <w:top w:val="none" w:sz="0" w:space="0" w:color="auto"/>
            <w:left w:val="none" w:sz="0" w:space="0" w:color="auto"/>
            <w:bottom w:val="none" w:sz="0" w:space="0" w:color="auto"/>
            <w:right w:val="none" w:sz="0" w:space="0" w:color="auto"/>
          </w:divBdr>
        </w:div>
        <w:div w:id="1426076768">
          <w:marLeft w:val="480"/>
          <w:marRight w:val="0"/>
          <w:marTop w:val="0"/>
          <w:marBottom w:val="0"/>
          <w:divBdr>
            <w:top w:val="none" w:sz="0" w:space="0" w:color="auto"/>
            <w:left w:val="none" w:sz="0" w:space="0" w:color="auto"/>
            <w:bottom w:val="none" w:sz="0" w:space="0" w:color="auto"/>
            <w:right w:val="none" w:sz="0" w:space="0" w:color="auto"/>
          </w:divBdr>
        </w:div>
        <w:div w:id="1311715546">
          <w:marLeft w:val="480"/>
          <w:marRight w:val="0"/>
          <w:marTop w:val="0"/>
          <w:marBottom w:val="0"/>
          <w:divBdr>
            <w:top w:val="none" w:sz="0" w:space="0" w:color="auto"/>
            <w:left w:val="none" w:sz="0" w:space="0" w:color="auto"/>
            <w:bottom w:val="none" w:sz="0" w:space="0" w:color="auto"/>
            <w:right w:val="none" w:sz="0" w:space="0" w:color="auto"/>
          </w:divBdr>
        </w:div>
        <w:div w:id="939679339">
          <w:marLeft w:val="480"/>
          <w:marRight w:val="0"/>
          <w:marTop w:val="0"/>
          <w:marBottom w:val="0"/>
          <w:divBdr>
            <w:top w:val="none" w:sz="0" w:space="0" w:color="auto"/>
            <w:left w:val="none" w:sz="0" w:space="0" w:color="auto"/>
            <w:bottom w:val="none" w:sz="0" w:space="0" w:color="auto"/>
            <w:right w:val="none" w:sz="0" w:space="0" w:color="auto"/>
          </w:divBdr>
        </w:div>
        <w:div w:id="1359504538">
          <w:marLeft w:val="480"/>
          <w:marRight w:val="0"/>
          <w:marTop w:val="0"/>
          <w:marBottom w:val="0"/>
          <w:divBdr>
            <w:top w:val="none" w:sz="0" w:space="0" w:color="auto"/>
            <w:left w:val="none" w:sz="0" w:space="0" w:color="auto"/>
            <w:bottom w:val="none" w:sz="0" w:space="0" w:color="auto"/>
            <w:right w:val="none" w:sz="0" w:space="0" w:color="auto"/>
          </w:divBdr>
        </w:div>
        <w:div w:id="405961311">
          <w:marLeft w:val="480"/>
          <w:marRight w:val="0"/>
          <w:marTop w:val="0"/>
          <w:marBottom w:val="0"/>
          <w:divBdr>
            <w:top w:val="none" w:sz="0" w:space="0" w:color="auto"/>
            <w:left w:val="none" w:sz="0" w:space="0" w:color="auto"/>
            <w:bottom w:val="none" w:sz="0" w:space="0" w:color="auto"/>
            <w:right w:val="none" w:sz="0" w:space="0" w:color="auto"/>
          </w:divBdr>
        </w:div>
        <w:div w:id="1121731127">
          <w:marLeft w:val="480"/>
          <w:marRight w:val="0"/>
          <w:marTop w:val="0"/>
          <w:marBottom w:val="0"/>
          <w:divBdr>
            <w:top w:val="none" w:sz="0" w:space="0" w:color="auto"/>
            <w:left w:val="none" w:sz="0" w:space="0" w:color="auto"/>
            <w:bottom w:val="none" w:sz="0" w:space="0" w:color="auto"/>
            <w:right w:val="none" w:sz="0" w:space="0" w:color="auto"/>
          </w:divBdr>
        </w:div>
        <w:div w:id="1584338078">
          <w:marLeft w:val="480"/>
          <w:marRight w:val="0"/>
          <w:marTop w:val="0"/>
          <w:marBottom w:val="0"/>
          <w:divBdr>
            <w:top w:val="none" w:sz="0" w:space="0" w:color="auto"/>
            <w:left w:val="none" w:sz="0" w:space="0" w:color="auto"/>
            <w:bottom w:val="none" w:sz="0" w:space="0" w:color="auto"/>
            <w:right w:val="none" w:sz="0" w:space="0" w:color="auto"/>
          </w:divBdr>
        </w:div>
        <w:div w:id="1932927978">
          <w:marLeft w:val="480"/>
          <w:marRight w:val="0"/>
          <w:marTop w:val="0"/>
          <w:marBottom w:val="0"/>
          <w:divBdr>
            <w:top w:val="none" w:sz="0" w:space="0" w:color="auto"/>
            <w:left w:val="none" w:sz="0" w:space="0" w:color="auto"/>
            <w:bottom w:val="none" w:sz="0" w:space="0" w:color="auto"/>
            <w:right w:val="none" w:sz="0" w:space="0" w:color="auto"/>
          </w:divBdr>
        </w:div>
        <w:div w:id="1818185524">
          <w:marLeft w:val="480"/>
          <w:marRight w:val="0"/>
          <w:marTop w:val="0"/>
          <w:marBottom w:val="0"/>
          <w:divBdr>
            <w:top w:val="none" w:sz="0" w:space="0" w:color="auto"/>
            <w:left w:val="none" w:sz="0" w:space="0" w:color="auto"/>
            <w:bottom w:val="none" w:sz="0" w:space="0" w:color="auto"/>
            <w:right w:val="none" w:sz="0" w:space="0" w:color="auto"/>
          </w:divBdr>
        </w:div>
        <w:div w:id="197551612">
          <w:marLeft w:val="480"/>
          <w:marRight w:val="0"/>
          <w:marTop w:val="0"/>
          <w:marBottom w:val="0"/>
          <w:divBdr>
            <w:top w:val="none" w:sz="0" w:space="0" w:color="auto"/>
            <w:left w:val="none" w:sz="0" w:space="0" w:color="auto"/>
            <w:bottom w:val="none" w:sz="0" w:space="0" w:color="auto"/>
            <w:right w:val="none" w:sz="0" w:space="0" w:color="auto"/>
          </w:divBdr>
        </w:div>
        <w:div w:id="585529273">
          <w:marLeft w:val="480"/>
          <w:marRight w:val="0"/>
          <w:marTop w:val="0"/>
          <w:marBottom w:val="0"/>
          <w:divBdr>
            <w:top w:val="none" w:sz="0" w:space="0" w:color="auto"/>
            <w:left w:val="none" w:sz="0" w:space="0" w:color="auto"/>
            <w:bottom w:val="none" w:sz="0" w:space="0" w:color="auto"/>
            <w:right w:val="none" w:sz="0" w:space="0" w:color="auto"/>
          </w:divBdr>
        </w:div>
        <w:div w:id="719206220">
          <w:marLeft w:val="480"/>
          <w:marRight w:val="0"/>
          <w:marTop w:val="0"/>
          <w:marBottom w:val="0"/>
          <w:divBdr>
            <w:top w:val="none" w:sz="0" w:space="0" w:color="auto"/>
            <w:left w:val="none" w:sz="0" w:space="0" w:color="auto"/>
            <w:bottom w:val="none" w:sz="0" w:space="0" w:color="auto"/>
            <w:right w:val="none" w:sz="0" w:space="0" w:color="auto"/>
          </w:divBdr>
        </w:div>
        <w:div w:id="1916619891">
          <w:marLeft w:val="480"/>
          <w:marRight w:val="0"/>
          <w:marTop w:val="0"/>
          <w:marBottom w:val="0"/>
          <w:divBdr>
            <w:top w:val="none" w:sz="0" w:space="0" w:color="auto"/>
            <w:left w:val="none" w:sz="0" w:space="0" w:color="auto"/>
            <w:bottom w:val="none" w:sz="0" w:space="0" w:color="auto"/>
            <w:right w:val="none" w:sz="0" w:space="0" w:color="auto"/>
          </w:divBdr>
        </w:div>
        <w:div w:id="1954509000">
          <w:marLeft w:val="480"/>
          <w:marRight w:val="0"/>
          <w:marTop w:val="0"/>
          <w:marBottom w:val="0"/>
          <w:divBdr>
            <w:top w:val="none" w:sz="0" w:space="0" w:color="auto"/>
            <w:left w:val="none" w:sz="0" w:space="0" w:color="auto"/>
            <w:bottom w:val="none" w:sz="0" w:space="0" w:color="auto"/>
            <w:right w:val="none" w:sz="0" w:space="0" w:color="auto"/>
          </w:divBdr>
        </w:div>
      </w:divsChild>
    </w:div>
    <w:div w:id="1130824481">
      <w:bodyDiv w:val="1"/>
      <w:marLeft w:val="0"/>
      <w:marRight w:val="0"/>
      <w:marTop w:val="0"/>
      <w:marBottom w:val="0"/>
      <w:divBdr>
        <w:top w:val="none" w:sz="0" w:space="0" w:color="auto"/>
        <w:left w:val="none" w:sz="0" w:space="0" w:color="auto"/>
        <w:bottom w:val="none" w:sz="0" w:space="0" w:color="auto"/>
        <w:right w:val="none" w:sz="0" w:space="0" w:color="auto"/>
      </w:divBdr>
    </w:div>
    <w:div w:id="1130855472">
      <w:bodyDiv w:val="1"/>
      <w:marLeft w:val="0"/>
      <w:marRight w:val="0"/>
      <w:marTop w:val="0"/>
      <w:marBottom w:val="0"/>
      <w:divBdr>
        <w:top w:val="none" w:sz="0" w:space="0" w:color="auto"/>
        <w:left w:val="none" w:sz="0" w:space="0" w:color="auto"/>
        <w:bottom w:val="none" w:sz="0" w:space="0" w:color="auto"/>
        <w:right w:val="none" w:sz="0" w:space="0" w:color="auto"/>
      </w:divBdr>
    </w:div>
    <w:div w:id="1131359321">
      <w:bodyDiv w:val="1"/>
      <w:marLeft w:val="0"/>
      <w:marRight w:val="0"/>
      <w:marTop w:val="0"/>
      <w:marBottom w:val="0"/>
      <w:divBdr>
        <w:top w:val="none" w:sz="0" w:space="0" w:color="auto"/>
        <w:left w:val="none" w:sz="0" w:space="0" w:color="auto"/>
        <w:bottom w:val="none" w:sz="0" w:space="0" w:color="auto"/>
        <w:right w:val="none" w:sz="0" w:space="0" w:color="auto"/>
      </w:divBdr>
    </w:div>
    <w:div w:id="1131439789">
      <w:bodyDiv w:val="1"/>
      <w:marLeft w:val="0"/>
      <w:marRight w:val="0"/>
      <w:marTop w:val="0"/>
      <w:marBottom w:val="0"/>
      <w:divBdr>
        <w:top w:val="none" w:sz="0" w:space="0" w:color="auto"/>
        <w:left w:val="none" w:sz="0" w:space="0" w:color="auto"/>
        <w:bottom w:val="none" w:sz="0" w:space="0" w:color="auto"/>
        <w:right w:val="none" w:sz="0" w:space="0" w:color="auto"/>
      </w:divBdr>
    </w:div>
    <w:div w:id="1132094901">
      <w:bodyDiv w:val="1"/>
      <w:marLeft w:val="0"/>
      <w:marRight w:val="0"/>
      <w:marTop w:val="0"/>
      <w:marBottom w:val="0"/>
      <w:divBdr>
        <w:top w:val="none" w:sz="0" w:space="0" w:color="auto"/>
        <w:left w:val="none" w:sz="0" w:space="0" w:color="auto"/>
        <w:bottom w:val="none" w:sz="0" w:space="0" w:color="auto"/>
        <w:right w:val="none" w:sz="0" w:space="0" w:color="auto"/>
      </w:divBdr>
    </w:div>
    <w:div w:id="1132210503">
      <w:bodyDiv w:val="1"/>
      <w:marLeft w:val="0"/>
      <w:marRight w:val="0"/>
      <w:marTop w:val="0"/>
      <w:marBottom w:val="0"/>
      <w:divBdr>
        <w:top w:val="none" w:sz="0" w:space="0" w:color="auto"/>
        <w:left w:val="none" w:sz="0" w:space="0" w:color="auto"/>
        <w:bottom w:val="none" w:sz="0" w:space="0" w:color="auto"/>
        <w:right w:val="none" w:sz="0" w:space="0" w:color="auto"/>
      </w:divBdr>
    </w:div>
    <w:div w:id="1132748111">
      <w:bodyDiv w:val="1"/>
      <w:marLeft w:val="0"/>
      <w:marRight w:val="0"/>
      <w:marTop w:val="0"/>
      <w:marBottom w:val="0"/>
      <w:divBdr>
        <w:top w:val="none" w:sz="0" w:space="0" w:color="auto"/>
        <w:left w:val="none" w:sz="0" w:space="0" w:color="auto"/>
        <w:bottom w:val="none" w:sz="0" w:space="0" w:color="auto"/>
        <w:right w:val="none" w:sz="0" w:space="0" w:color="auto"/>
      </w:divBdr>
    </w:div>
    <w:div w:id="1132867451">
      <w:bodyDiv w:val="1"/>
      <w:marLeft w:val="0"/>
      <w:marRight w:val="0"/>
      <w:marTop w:val="0"/>
      <w:marBottom w:val="0"/>
      <w:divBdr>
        <w:top w:val="none" w:sz="0" w:space="0" w:color="auto"/>
        <w:left w:val="none" w:sz="0" w:space="0" w:color="auto"/>
        <w:bottom w:val="none" w:sz="0" w:space="0" w:color="auto"/>
        <w:right w:val="none" w:sz="0" w:space="0" w:color="auto"/>
      </w:divBdr>
    </w:div>
    <w:div w:id="1132987927">
      <w:bodyDiv w:val="1"/>
      <w:marLeft w:val="0"/>
      <w:marRight w:val="0"/>
      <w:marTop w:val="0"/>
      <w:marBottom w:val="0"/>
      <w:divBdr>
        <w:top w:val="none" w:sz="0" w:space="0" w:color="auto"/>
        <w:left w:val="none" w:sz="0" w:space="0" w:color="auto"/>
        <w:bottom w:val="none" w:sz="0" w:space="0" w:color="auto"/>
        <w:right w:val="none" w:sz="0" w:space="0" w:color="auto"/>
      </w:divBdr>
    </w:div>
    <w:div w:id="1132989772">
      <w:bodyDiv w:val="1"/>
      <w:marLeft w:val="0"/>
      <w:marRight w:val="0"/>
      <w:marTop w:val="0"/>
      <w:marBottom w:val="0"/>
      <w:divBdr>
        <w:top w:val="none" w:sz="0" w:space="0" w:color="auto"/>
        <w:left w:val="none" w:sz="0" w:space="0" w:color="auto"/>
        <w:bottom w:val="none" w:sz="0" w:space="0" w:color="auto"/>
        <w:right w:val="none" w:sz="0" w:space="0" w:color="auto"/>
      </w:divBdr>
    </w:div>
    <w:div w:id="1133018445">
      <w:bodyDiv w:val="1"/>
      <w:marLeft w:val="0"/>
      <w:marRight w:val="0"/>
      <w:marTop w:val="0"/>
      <w:marBottom w:val="0"/>
      <w:divBdr>
        <w:top w:val="none" w:sz="0" w:space="0" w:color="auto"/>
        <w:left w:val="none" w:sz="0" w:space="0" w:color="auto"/>
        <w:bottom w:val="none" w:sz="0" w:space="0" w:color="auto"/>
        <w:right w:val="none" w:sz="0" w:space="0" w:color="auto"/>
      </w:divBdr>
    </w:div>
    <w:div w:id="1133324525">
      <w:bodyDiv w:val="1"/>
      <w:marLeft w:val="0"/>
      <w:marRight w:val="0"/>
      <w:marTop w:val="0"/>
      <w:marBottom w:val="0"/>
      <w:divBdr>
        <w:top w:val="none" w:sz="0" w:space="0" w:color="auto"/>
        <w:left w:val="none" w:sz="0" w:space="0" w:color="auto"/>
        <w:bottom w:val="none" w:sz="0" w:space="0" w:color="auto"/>
        <w:right w:val="none" w:sz="0" w:space="0" w:color="auto"/>
      </w:divBdr>
      <w:divsChild>
        <w:div w:id="1233812316">
          <w:marLeft w:val="480"/>
          <w:marRight w:val="0"/>
          <w:marTop w:val="0"/>
          <w:marBottom w:val="0"/>
          <w:divBdr>
            <w:top w:val="none" w:sz="0" w:space="0" w:color="auto"/>
            <w:left w:val="none" w:sz="0" w:space="0" w:color="auto"/>
            <w:bottom w:val="none" w:sz="0" w:space="0" w:color="auto"/>
            <w:right w:val="none" w:sz="0" w:space="0" w:color="auto"/>
          </w:divBdr>
        </w:div>
        <w:div w:id="946736704">
          <w:marLeft w:val="480"/>
          <w:marRight w:val="0"/>
          <w:marTop w:val="0"/>
          <w:marBottom w:val="0"/>
          <w:divBdr>
            <w:top w:val="none" w:sz="0" w:space="0" w:color="auto"/>
            <w:left w:val="none" w:sz="0" w:space="0" w:color="auto"/>
            <w:bottom w:val="none" w:sz="0" w:space="0" w:color="auto"/>
            <w:right w:val="none" w:sz="0" w:space="0" w:color="auto"/>
          </w:divBdr>
        </w:div>
        <w:div w:id="692610553">
          <w:marLeft w:val="480"/>
          <w:marRight w:val="0"/>
          <w:marTop w:val="0"/>
          <w:marBottom w:val="0"/>
          <w:divBdr>
            <w:top w:val="none" w:sz="0" w:space="0" w:color="auto"/>
            <w:left w:val="none" w:sz="0" w:space="0" w:color="auto"/>
            <w:bottom w:val="none" w:sz="0" w:space="0" w:color="auto"/>
            <w:right w:val="none" w:sz="0" w:space="0" w:color="auto"/>
          </w:divBdr>
        </w:div>
        <w:div w:id="875652880">
          <w:marLeft w:val="480"/>
          <w:marRight w:val="0"/>
          <w:marTop w:val="0"/>
          <w:marBottom w:val="0"/>
          <w:divBdr>
            <w:top w:val="none" w:sz="0" w:space="0" w:color="auto"/>
            <w:left w:val="none" w:sz="0" w:space="0" w:color="auto"/>
            <w:bottom w:val="none" w:sz="0" w:space="0" w:color="auto"/>
            <w:right w:val="none" w:sz="0" w:space="0" w:color="auto"/>
          </w:divBdr>
        </w:div>
        <w:div w:id="1841045393">
          <w:marLeft w:val="480"/>
          <w:marRight w:val="0"/>
          <w:marTop w:val="0"/>
          <w:marBottom w:val="0"/>
          <w:divBdr>
            <w:top w:val="none" w:sz="0" w:space="0" w:color="auto"/>
            <w:left w:val="none" w:sz="0" w:space="0" w:color="auto"/>
            <w:bottom w:val="none" w:sz="0" w:space="0" w:color="auto"/>
            <w:right w:val="none" w:sz="0" w:space="0" w:color="auto"/>
          </w:divBdr>
        </w:div>
        <w:div w:id="184367387">
          <w:marLeft w:val="480"/>
          <w:marRight w:val="0"/>
          <w:marTop w:val="0"/>
          <w:marBottom w:val="0"/>
          <w:divBdr>
            <w:top w:val="none" w:sz="0" w:space="0" w:color="auto"/>
            <w:left w:val="none" w:sz="0" w:space="0" w:color="auto"/>
            <w:bottom w:val="none" w:sz="0" w:space="0" w:color="auto"/>
            <w:right w:val="none" w:sz="0" w:space="0" w:color="auto"/>
          </w:divBdr>
        </w:div>
        <w:div w:id="1780491767">
          <w:marLeft w:val="480"/>
          <w:marRight w:val="0"/>
          <w:marTop w:val="0"/>
          <w:marBottom w:val="0"/>
          <w:divBdr>
            <w:top w:val="none" w:sz="0" w:space="0" w:color="auto"/>
            <w:left w:val="none" w:sz="0" w:space="0" w:color="auto"/>
            <w:bottom w:val="none" w:sz="0" w:space="0" w:color="auto"/>
            <w:right w:val="none" w:sz="0" w:space="0" w:color="auto"/>
          </w:divBdr>
        </w:div>
        <w:div w:id="2103642113">
          <w:marLeft w:val="480"/>
          <w:marRight w:val="0"/>
          <w:marTop w:val="0"/>
          <w:marBottom w:val="0"/>
          <w:divBdr>
            <w:top w:val="none" w:sz="0" w:space="0" w:color="auto"/>
            <w:left w:val="none" w:sz="0" w:space="0" w:color="auto"/>
            <w:bottom w:val="none" w:sz="0" w:space="0" w:color="auto"/>
            <w:right w:val="none" w:sz="0" w:space="0" w:color="auto"/>
          </w:divBdr>
        </w:div>
        <w:div w:id="698509040">
          <w:marLeft w:val="480"/>
          <w:marRight w:val="0"/>
          <w:marTop w:val="0"/>
          <w:marBottom w:val="0"/>
          <w:divBdr>
            <w:top w:val="none" w:sz="0" w:space="0" w:color="auto"/>
            <w:left w:val="none" w:sz="0" w:space="0" w:color="auto"/>
            <w:bottom w:val="none" w:sz="0" w:space="0" w:color="auto"/>
            <w:right w:val="none" w:sz="0" w:space="0" w:color="auto"/>
          </w:divBdr>
        </w:div>
        <w:div w:id="551041303">
          <w:marLeft w:val="480"/>
          <w:marRight w:val="0"/>
          <w:marTop w:val="0"/>
          <w:marBottom w:val="0"/>
          <w:divBdr>
            <w:top w:val="none" w:sz="0" w:space="0" w:color="auto"/>
            <w:left w:val="none" w:sz="0" w:space="0" w:color="auto"/>
            <w:bottom w:val="none" w:sz="0" w:space="0" w:color="auto"/>
            <w:right w:val="none" w:sz="0" w:space="0" w:color="auto"/>
          </w:divBdr>
        </w:div>
        <w:div w:id="1058210514">
          <w:marLeft w:val="480"/>
          <w:marRight w:val="0"/>
          <w:marTop w:val="0"/>
          <w:marBottom w:val="0"/>
          <w:divBdr>
            <w:top w:val="none" w:sz="0" w:space="0" w:color="auto"/>
            <w:left w:val="none" w:sz="0" w:space="0" w:color="auto"/>
            <w:bottom w:val="none" w:sz="0" w:space="0" w:color="auto"/>
            <w:right w:val="none" w:sz="0" w:space="0" w:color="auto"/>
          </w:divBdr>
        </w:div>
        <w:div w:id="1241645516">
          <w:marLeft w:val="480"/>
          <w:marRight w:val="0"/>
          <w:marTop w:val="0"/>
          <w:marBottom w:val="0"/>
          <w:divBdr>
            <w:top w:val="none" w:sz="0" w:space="0" w:color="auto"/>
            <w:left w:val="none" w:sz="0" w:space="0" w:color="auto"/>
            <w:bottom w:val="none" w:sz="0" w:space="0" w:color="auto"/>
            <w:right w:val="none" w:sz="0" w:space="0" w:color="auto"/>
          </w:divBdr>
        </w:div>
        <w:div w:id="1749378163">
          <w:marLeft w:val="480"/>
          <w:marRight w:val="0"/>
          <w:marTop w:val="0"/>
          <w:marBottom w:val="0"/>
          <w:divBdr>
            <w:top w:val="none" w:sz="0" w:space="0" w:color="auto"/>
            <w:left w:val="none" w:sz="0" w:space="0" w:color="auto"/>
            <w:bottom w:val="none" w:sz="0" w:space="0" w:color="auto"/>
            <w:right w:val="none" w:sz="0" w:space="0" w:color="auto"/>
          </w:divBdr>
        </w:div>
        <w:div w:id="1084456049">
          <w:marLeft w:val="480"/>
          <w:marRight w:val="0"/>
          <w:marTop w:val="0"/>
          <w:marBottom w:val="0"/>
          <w:divBdr>
            <w:top w:val="none" w:sz="0" w:space="0" w:color="auto"/>
            <w:left w:val="none" w:sz="0" w:space="0" w:color="auto"/>
            <w:bottom w:val="none" w:sz="0" w:space="0" w:color="auto"/>
            <w:right w:val="none" w:sz="0" w:space="0" w:color="auto"/>
          </w:divBdr>
        </w:div>
        <w:div w:id="714158717">
          <w:marLeft w:val="480"/>
          <w:marRight w:val="0"/>
          <w:marTop w:val="0"/>
          <w:marBottom w:val="0"/>
          <w:divBdr>
            <w:top w:val="none" w:sz="0" w:space="0" w:color="auto"/>
            <w:left w:val="none" w:sz="0" w:space="0" w:color="auto"/>
            <w:bottom w:val="none" w:sz="0" w:space="0" w:color="auto"/>
            <w:right w:val="none" w:sz="0" w:space="0" w:color="auto"/>
          </w:divBdr>
        </w:div>
        <w:div w:id="116948413">
          <w:marLeft w:val="480"/>
          <w:marRight w:val="0"/>
          <w:marTop w:val="0"/>
          <w:marBottom w:val="0"/>
          <w:divBdr>
            <w:top w:val="none" w:sz="0" w:space="0" w:color="auto"/>
            <w:left w:val="none" w:sz="0" w:space="0" w:color="auto"/>
            <w:bottom w:val="none" w:sz="0" w:space="0" w:color="auto"/>
            <w:right w:val="none" w:sz="0" w:space="0" w:color="auto"/>
          </w:divBdr>
        </w:div>
        <w:div w:id="1456678415">
          <w:marLeft w:val="480"/>
          <w:marRight w:val="0"/>
          <w:marTop w:val="0"/>
          <w:marBottom w:val="0"/>
          <w:divBdr>
            <w:top w:val="none" w:sz="0" w:space="0" w:color="auto"/>
            <w:left w:val="none" w:sz="0" w:space="0" w:color="auto"/>
            <w:bottom w:val="none" w:sz="0" w:space="0" w:color="auto"/>
            <w:right w:val="none" w:sz="0" w:space="0" w:color="auto"/>
          </w:divBdr>
        </w:div>
        <w:div w:id="421417518">
          <w:marLeft w:val="480"/>
          <w:marRight w:val="0"/>
          <w:marTop w:val="0"/>
          <w:marBottom w:val="0"/>
          <w:divBdr>
            <w:top w:val="none" w:sz="0" w:space="0" w:color="auto"/>
            <w:left w:val="none" w:sz="0" w:space="0" w:color="auto"/>
            <w:bottom w:val="none" w:sz="0" w:space="0" w:color="auto"/>
            <w:right w:val="none" w:sz="0" w:space="0" w:color="auto"/>
          </w:divBdr>
        </w:div>
        <w:div w:id="1637954434">
          <w:marLeft w:val="480"/>
          <w:marRight w:val="0"/>
          <w:marTop w:val="0"/>
          <w:marBottom w:val="0"/>
          <w:divBdr>
            <w:top w:val="none" w:sz="0" w:space="0" w:color="auto"/>
            <w:left w:val="none" w:sz="0" w:space="0" w:color="auto"/>
            <w:bottom w:val="none" w:sz="0" w:space="0" w:color="auto"/>
            <w:right w:val="none" w:sz="0" w:space="0" w:color="auto"/>
          </w:divBdr>
        </w:div>
        <w:div w:id="171647411">
          <w:marLeft w:val="480"/>
          <w:marRight w:val="0"/>
          <w:marTop w:val="0"/>
          <w:marBottom w:val="0"/>
          <w:divBdr>
            <w:top w:val="none" w:sz="0" w:space="0" w:color="auto"/>
            <w:left w:val="none" w:sz="0" w:space="0" w:color="auto"/>
            <w:bottom w:val="none" w:sz="0" w:space="0" w:color="auto"/>
            <w:right w:val="none" w:sz="0" w:space="0" w:color="auto"/>
          </w:divBdr>
        </w:div>
        <w:div w:id="1858501744">
          <w:marLeft w:val="480"/>
          <w:marRight w:val="0"/>
          <w:marTop w:val="0"/>
          <w:marBottom w:val="0"/>
          <w:divBdr>
            <w:top w:val="none" w:sz="0" w:space="0" w:color="auto"/>
            <w:left w:val="none" w:sz="0" w:space="0" w:color="auto"/>
            <w:bottom w:val="none" w:sz="0" w:space="0" w:color="auto"/>
            <w:right w:val="none" w:sz="0" w:space="0" w:color="auto"/>
          </w:divBdr>
        </w:div>
        <w:div w:id="268584415">
          <w:marLeft w:val="480"/>
          <w:marRight w:val="0"/>
          <w:marTop w:val="0"/>
          <w:marBottom w:val="0"/>
          <w:divBdr>
            <w:top w:val="none" w:sz="0" w:space="0" w:color="auto"/>
            <w:left w:val="none" w:sz="0" w:space="0" w:color="auto"/>
            <w:bottom w:val="none" w:sz="0" w:space="0" w:color="auto"/>
            <w:right w:val="none" w:sz="0" w:space="0" w:color="auto"/>
          </w:divBdr>
        </w:div>
        <w:div w:id="407315357">
          <w:marLeft w:val="480"/>
          <w:marRight w:val="0"/>
          <w:marTop w:val="0"/>
          <w:marBottom w:val="0"/>
          <w:divBdr>
            <w:top w:val="none" w:sz="0" w:space="0" w:color="auto"/>
            <w:left w:val="none" w:sz="0" w:space="0" w:color="auto"/>
            <w:bottom w:val="none" w:sz="0" w:space="0" w:color="auto"/>
            <w:right w:val="none" w:sz="0" w:space="0" w:color="auto"/>
          </w:divBdr>
        </w:div>
        <w:div w:id="1133669858">
          <w:marLeft w:val="480"/>
          <w:marRight w:val="0"/>
          <w:marTop w:val="0"/>
          <w:marBottom w:val="0"/>
          <w:divBdr>
            <w:top w:val="none" w:sz="0" w:space="0" w:color="auto"/>
            <w:left w:val="none" w:sz="0" w:space="0" w:color="auto"/>
            <w:bottom w:val="none" w:sz="0" w:space="0" w:color="auto"/>
            <w:right w:val="none" w:sz="0" w:space="0" w:color="auto"/>
          </w:divBdr>
        </w:div>
        <w:div w:id="667901910">
          <w:marLeft w:val="480"/>
          <w:marRight w:val="0"/>
          <w:marTop w:val="0"/>
          <w:marBottom w:val="0"/>
          <w:divBdr>
            <w:top w:val="none" w:sz="0" w:space="0" w:color="auto"/>
            <w:left w:val="none" w:sz="0" w:space="0" w:color="auto"/>
            <w:bottom w:val="none" w:sz="0" w:space="0" w:color="auto"/>
            <w:right w:val="none" w:sz="0" w:space="0" w:color="auto"/>
          </w:divBdr>
        </w:div>
        <w:div w:id="733742347">
          <w:marLeft w:val="480"/>
          <w:marRight w:val="0"/>
          <w:marTop w:val="0"/>
          <w:marBottom w:val="0"/>
          <w:divBdr>
            <w:top w:val="none" w:sz="0" w:space="0" w:color="auto"/>
            <w:left w:val="none" w:sz="0" w:space="0" w:color="auto"/>
            <w:bottom w:val="none" w:sz="0" w:space="0" w:color="auto"/>
            <w:right w:val="none" w:sz="0" w:space="0" w:color="auto"/>
          </w:divBdr>
        </w:div>
        <w:div w:id="1913536985">
          <w:marLeft w:val="480"/>
          <w:marRight w:val="0"/>
          <w:marTop w:val="0"/>
          <w:marBottom w:val="0"/>
          <w:divBdr>
            <w:top w:val="none" w:sz="0" w:space="0" w:color="auto"/>
            <w:left w:val="none" w:sz="0" w:space="0" w:color="auto"/>
            <w:bottom w:val="none" w:sz="0" w:space="0" w:color="auto"/>
            <w:right w:val="none" w:sz="0" w:space="0" w:color="auto"/>
          </w:divBdr>
        </w:div>
        <w:div w:id="1203438100">
          <w:marLeft w:val="480"/>
          <w:marRight w:val="0"/>
          <w:marTop w:val="0"/>
          <w:marBottom w:val="0"/>
          <w:divBdr>
            <w:top w:val="none" w:sz="0" w:space="0" w:color="auto"/>
            <w:left w:val="none" w:sz="0" w:space="0" w:color="auto"/>
            <w:bottom w:val="none" w:sz="0" w:space="0" w:color="auto"/>
            <w:right w:val="none" w:sz="0" w:space="0" w:color="auto"/>
          </w:divBdr>
        </w:div>
        <w:div w:id="1112047270">
          <w:marLeft w:val="480"/>
          <w:marRight w:val="0"/>
          <w:marTop w:val="0"/>
          <w:marBottom w:val="0"/>
          <w:divBdr>
            <w:top w:val="none" w:sz="0" w:space="0" w:color="auto"/>
            <w:left w:val="none" w:sz="0" w:space="0" w:color="auto"/>
            <w:bottom w:val="none" w:sz="0" w:space="0" w:color="auto"/>
            <w:right w:val="none" w:sz="0" w:space="0" w:color="auto"/>
          </w:divBdr>
        </w:div>
        <w:div w:id="1655448454">
          <w:marLeft w:val="480"/>
          <w:marRight w:val="0"/>
          <w:marTop w:val="0"/>
          <w:marBottom w:val="0"/>
          <w:divBdr>
            <w:top w:val="none" w:sz="0" w:space="0" w:color="auto"/>
            <w:left w:val="none" w:sz="0" w:space="0" w:color="auto"/>
            <w:bottom w:val="none" w:sz="0" w:space="0" w:color="auto"/>
            <w:right w:val="none" w:sz="0" w:space="0" w:color="auto"/>
          </w:divBdr>
        </w:div>
        <w:div w:id="1675381825">
          <w:marLeft w:val="480"/>
          <w:marRight w:val="0"/>
          <w:marTop w:val="0"/>
          <w:marBottom w:val="0"/>
          <w:divBdr>
            <w:top w:val="none" w:sz="0" w:space="0" w:color="auto"/>
            <w:left w:val="none" w:sz="0" w:space="0" w:color="auto"/>
            <w:bottom w:val="none" w:sz="0" w:space="0" w:color="auto"/>
            <w:right w:val="none" w:sz="0" w:space="0" w:color="auto"/>
          </w:divBdr>
        </w:div>
        <w:div w:id="1868710050">
          <w:marLeft w:val="480"/>
          <w:marRight w:val="0"/>
          <w:marTop w:val="0"/>
          <w:marBottom w:val="0"/>
          <w:divBdr>
            <w:top w:val="none" w:sz="0" w:space="0" w:color="auto"/>
            <w:left w:val="none" w:sz="0" w:space="0" w:color="auto"/>
            <w:bottom w:val="none" w:sz="0" w:space="0" w:color="auto"/>
            <w:right w:val="none" w:sz="0" w:space="0" w:color="auto"/>
          </w:divBdr>
        </w:div>
        <w:div w:id="542834798">
          <w:marLeft w:val="480"/>
          <w:marRight w:val="0"/>
          <w:marTop w:val="0"/>
          <w:marBottom w:val="0"/>
          <w:divBdr>
            <w:top w:val="none" w:sz="0" w:space="0" w:color="auto"/>
            <w:left w:val="none" w:sz="0" w:space="0" w:color="auto"/>
            <w:bottom w:val="none" w:sz="0" w:space="0" w:color="auto"/>
            <w:right w:val="none" w:sz="0" w:space="0" w:color="auto"/>
          </w:divBdr>
        </w:div>
        <w:div w:id="104810798">
          <w:marLeft w:val="480"/>
          <w:marRight w:val="0"/>
          <w:marTop w:val="0"/>
          <w:marBottom w:val="0"/>
          <w:divBdr>
            <w:top w:val="none" w:sz="0" w:space="0" w:color="auto"/>
            <w:left w:val="none" w:sz="0" w:space="0" w:color="auto"/>
            <w:bottom w:val="none" w:sz="0" w:space="0" w:color="auto"/>
            <w:right w:val="none" w:sz="0" w:space="0" w:color="auto"/>
          </w:divBdr>
        </w:div>
        <w:div w:id="2001426568">
          <w:marLeft w:val="480"/>
          <w:marRight w:val="0"/>
          <w:marTop w:val="0"/>
          <w:marBottom w:val="0"/>
          <w:divBdr>
            <w:top w:val="none" w:sz="0" w:space="0" w:color="auto"/>
            <w:left w:val="none" w:sz="0" w:space="0" w:color="auto"/>
            <w:bottom w:val="none" w:sz="0" w:space="0" w:color="auto"/>
            <w:right w:val="none" w:sz="0" w:space="0" w:color="auto"/>
          </w:divBdr>
        </w:div>
        <w:div w:id="39717554">
          <w:marLeft w:val="480"/>
          <w:marRight w:val="0"/>
          <w:marTop w:val="0"/>
          <w:marBottom w:val="0"/>
          <w:divBdr>
            <w:top w:val="none" w:sz="0" w:space="0" w:color="auto"/>
            <w:left w:val="none" w:sz="0" w:space="0" w:color="auto"/>
            <w:bottom w:val="none" w:sz="0" w:space="0" w:color="auto"/>
            <w:right w:val="none" w:sz="0" w:space="0" w:color="auto"/>
          </w:divBdr>
        </w:div>
        <w:div w:id="1404524017">
          <w:marLeft w:val="480"/>
          <w:marRight w:val="0"/>
          <w:marTop w:val="0"/>
          <w:marBottom w:val="0"/>
          <w:divBdr>
            <w:top w:val="none" w:sz="0" w:space="0" w:color="auto"/>
            <w:left w:val="none" w:sz="0" w:space="0" w:color="auto"/>
            <w:bottom w:val="none" w:sz="0" w:space="0" w:color="auto"/>
            <w:right w:val="none" w:sz="0" w:space="0" w:color="auto"/>
          </w:divBdr>
        </w:div>
        <w:div w:id="420024694">
          <w:marLeft w:val="480"/>
          <w:marRight w:val="0"/>
          <w:marTop w:val="0"/>
          <w:marBottom w:val="0"/>
          <w:divBdr>
            <w:top w:val="none" w:sz="0" w:space="0" w:color="auto"/>
            <w:left w:val="none" w:sz="0" w:space="0" w:color="auto"/>
            <w:bottom w:val="none" w:sz="0" w:space="0" w:color="auto"/>
            <w:right w:val="none" w:sz="0" w:space="0" w:color="auto"/>
          </w:divBdr>
        </w:div>
        <w:div w:id="1442259251">
          <w:marLeft w:val="480"/>
          <w:marRight w:val="0"/>
          <w:marTop w:val="0"/>
          <w:marBottom w:val="0"/>
          <w:divBdr>
            <w:top w:val="none" w:sz="0" w:space="0" w:color="auto"/>
            <w:left w:val="none" w:sz="0" w:space="0" w:color="auto"/>
            <w:bottom w:val="none" w:sz="0" w:space="0" w:color="auto"/>
            <w:right w:val="none" w:sz="0" w:space="0" w:color="auto"/>
          </w:divBdr>
        </w:div>
        <w:div w:id="1003975254">
          <w:marLeft w:val="480"/>
          <w:marRight w:val="0"/>
          <w:marTop w:val="0"/>
          <w:marBottom w:val="0"/>
          <w:divBdr>
            <w:top w:val="none" w:sz="0" w:space="0" w:color="auto"/>
            <w:left w:val="none" w:sz="0" w:space="0" w:color="auto"/>
            <w:bottom w:val="none" w:sz="0" w:space="0" w:color="auto"/>
            <w:right w:val="none" w:sz="0" w:space="0" w:color="auto"/>
          </w:divBdr>
        </w:div>
        <w:div w:id="106386921">
          <w:marLeft w:val="480"/>
          <w:marRight w:val="0"/>
          <w:marTop w:val="0"/>
          <w:marBottom w:val="0"/>
          <w:divBdr>
            <w:top w:val="none" w:sz="0" w:space="0" w:color="auto"/>
            <w:left w:val="none" w:sz="0" w:space="0" w:color="auto"/>
            <w:bottom w:val="none" w:sz="0" w:space="0" w:color="auto"/>
            <w:right w:val="none" w:sz="0" w:space="0" w:color="auto"/>
          </w:divBdr>
        </w:div>
        <w:div w:id="1713572268">
          <w:marLeft w:val="480"/>
          <w:marRight w:val="0"/>
          <w:marTop w:val="0"/>
          <w:marBottom w:val="0"/>
          <w:divBdr>
            <w:top w:val="none" w:sz="0" w:space="0" w:color="auto"/>
            <w:left w:val="none" w:sz="0" w:space="0" w:color="auto"/>
            <w:bottom w:val="none" w:sz="0" w:space="0" w:color="auto"/>
            <w:right w:val="none" w:sz="0" w:space="0" w:color="auto"/>
          </w:divBdr>
        </w:div>
        <w:div w:id="343899062">
          <w:marLeft w:val="480"/>
          <w:marRight w:val="0"/>
          <w:marTop w:val="0"/>
          <w:marBottom w:val="0"/>
          <w:divBdr>
            <w:top w:val="none" w:sz="0" w:space="0" w:color="auto"/>
            <w:left w:val="none" w:sz="0" w:space="0" w:color="auto"/>
            <w:bottom w:val="none" w:sz="0" w:space="0" w:color="auto"/>
            <w:right w:val="none" w:sz="0" w:space="0" w:color="auto"/>
          </w:divBdr>
        </w:div>
        <w:div w:id="728723408">
          <w:marLeft w:val="480"/>
          <w:marRight w:val="0"/>
          <w:marTop w:val="0"/>
          <w:marBottom w:val="0"/>
          <w:divBdr>
            <w:top w:val="none" w:sz="0" w:space="0" w:color="auto"/>
            <w:left w:val="none" w:sz="0" w:space="0" w:color="auto"/>
            <w:bottom w:val="none" w:sz="0" w:space="0" w:color="auto"/>
            <w:right w:val="none" w:sz="0" w:space="0" w:color="auto"/>
          </w:divBdr>
        </w:div>
        <w:div w:id="697848923">
          <w:marLeft w:val="480"/>
          <w:marRight w:val="0"/>
          <w:marTop w:val="0"/>
          <w:marBottom w:val="0"/>
          <w:divBdr>
            <w:top w:val="none" w:sz="0" w:space="0" w:color="auto"/>
            <w:left w:val="none" w:sz="0" w:space="0" w:color="auto"/>
            <w:bottom w:val="none" w:sz="0" w:space="0" w:color="auto"/>
            <w:right w:val="none" w:sz="0" w:space="0" w:color="auto"/>
          </w:divBdr>
        </w:div>
        <w:div w:id="1497066853">
          <w:marLeft w:val="480"/>
          <w:marRight w:val="0"/>
          <w:marTop w:val="0"/>
          <w:marBottom w:val="0"/>
          <w:divBdr>
            <w:top w:val="none" w:sz="0" w:space="0" w:color="auto"/>
            <w:left w:val="none" w:sz="0" w:space="0" w:color="auto"/>
            <w:bottom w:val="none" w:sz="0" w:space="0" w:color="auto"/>
            <w:right w:val="none" w:sz="0" w:space="0" w:color="auto"/>
          </w:divBdr>
        </w:div>
        <w:div w:id="1368991712">
          <w:marLeft w:val="480"/>
          <w:marRight w:val="0"/>
          <w:marTop w:val="0"/>
          <w:marBottom w:val="0"/>
          <w:divBdr>
            <w:top w:val="none" w:sz="0" w:space="0" w:color="auto"/>
            <w:left w:val="none" w:sz="0" w:space="0" w:color="auto"/>
            <w:bottom w:val="none" w:sz="0" w:space="0" w:color="auto"/>
            <w:right w:val="none" w:sz="0" w:space="0" w:color="auto"/>
          </w:divBdr>
        </w:div>
        <w:div w:id="1056973536">
          <w:marLeft w:val="480"/>
          <w:marRight w:val="0"/>
          <w:marTop w:val="0"/>
          <w:marBottom w:val="0"/>
          <w:divBdr>
            <w:top w:val="none" w:sz="0" w:space="0" w:color="auto"/>
            <w:left w:val="none" w:sz="0" w:space="0" w:color="auto"/>
            <w:bottom w:val="none" w:sz="0" w:space="0" w:color="auto"/>
            <w:right w:val="none" w:sz="0" w:space="0" w:color="auto"/>
          </w:divBdr>
        </w:div>
        <w:div w:id="255678693">
          <w:marLeft w:val="480"/>
          <w:marRight w:val="0"/>
          <w:marTop w:val="0"/>
          <w:marBottom w:val="0"/>
          <w:divBdr>
            <w:top w:val="none" w:sz="0" w:space="0" w:color="auto"/>
            <w:left w:val="none" w:sz="0" w:space="0" w:color="auto"/>
            <w:bottom w:val="none" w:sz="0" w:space="0" w:color="auto"/>
            <w:right w:val="none" w:sz="0" w:space="0" w:color="auto"/>
          </w:divBdr>
        </w:div>
        <w:div w:id="1940412286">
          <w:marLeft w:val="480"/>
          <w:marRight w:val="0"/>
          <w:marTop w:val="0"/>
          <w:marBottom w:val="0"/>
          <w:divBdr>
            <w:top w:val="none" w:sz="0" w:space="0" w:color="auto"/>
            <w:left w:val="none" w:sz="0" w:space="0" w:color="auto"/>
            <w:bottom w:val="none" w:sz="0" w:space="0" w:color="auto"/>
            <w:right w:val="none" w:sz="0" w:space="0" w:color="auto"/>
          </w:divBdr>
        </w:div>
        <w:div w:id="208302240">
          <w:marLeft w:val="480"/>
          <w:marRight w:val="0"/>
          <w:marTop w:val="0"/>
          <w:marBottom w:val="0"/>
          <w:divBdr>
            <w:top w:val="none" w:sz="0" w:space="0" w:color="auto"/>
            <w:left w:val="none" w:sz="0" w:space="0" w:color="auto"/>
            <w:bottom w:val="none" w:sz="0" w:space="0" w:color="auto"/>
            <w:right w:val="none" w:sz="0" w:space="0" w:color="auto"/>
          </w:divBdr>
        </w:div>
        <w:div w:id="1133136079">
          <w:marLeft w:val="480"/>
          <w:marRight w:val="0"/>
          <w:marTop w:val="0"/>
          <w:marBottom w:val="0"/>
          <w:divBdr>
            <w:top w:val="none" w:sz="0" w:space="0" w:color="auto"/>
            <w:left w:val="none" w:sz="0" w:space="0" w:color="auto"/>
            <w:bottom w:val="none" w:sz="0" w:space="0" w:color="auto"/>
            <w:right w:val="none" w:sz="0" w:space="0" w:color="auto"/>
          </w:divBdr>
        </w:div>
        <w:div w:id="1519350311">
          <w:marLeft w:val="480"/>
          <w:marRight w:val="0"/>
          <w:marTop w:val="0"/>
          <w:marBottom w:val="0"/>
          <w:divBdr>
            <w:top w:val="none" w:sz="0" w:space="0" w:color="auto"/>
            <w:left w:val="none" w:sz="0" w:space="0" w:color="auto"/>
            <w:bottom w:val="none" w:sz="0" w:space="0" w:color="auto"/>
            <w:right w:val="none" w:sz="0" w:space="0" w:color="auto"/>
          </w:divBdr>
        </w:div>
        <w:div w:id="1574506368">
          <w:marLeft w:val="480"/>
          <w:marRight w:val="0"/>
          <w:marTop w:val="0"/>
          <w:marBottom w:val="0"/>
          <w:divBdr>
            <w:top w:val="none" w:sz="0" w:space="0" w:color="auto"/>
            <w:left w:val="none" w:sz="0" w:space="0" w:color="auto"/>
            <w:bottom w:val="none" w:sz="0" w:space="0" w:color="auto"/>
            <w:right w:val="none" w:sz="0" w:space="0" w:color="auto"/>
          </w:divBdr>
        </w:div>
        <w:div w:id="607353511">
          <w:marLeft w:val="480"/>
          <w:marRight w:val="0"/>
          <w:marTop w:val="0"/>
          <w:marBottom w:val="0"/>
          <w:divBdr>
            <w:top w:val="none" w:sz="0" w:space="0" w:color="auto"/>
            <w:left w:val="none" w:sz="0" w:space="0" w:color="auto"/>
            <w:bottom w:val="none" w:sz="0" w:space="0" w:color="auto"/>
            <w:right w:val="none" w:sz="0" w:space="0" w:color="auto"/>
          </w:divBdr>
        </w:div>
        <w:div w:id="331102598">
          <w:marLeft w:val="480"/>
          <w:marRight w:val="0"/>
          <w:marTop w:val="0"/>
          <w:marBottom w:val="0"/>
          <w:divBdr>
            <w:top w:val="none" w:sz="0" w:space="0" w:color="auto"/>
            <w:left w:val="none" w:sz="0" w:space="0" w:color="auto"/>
            <w:bottom w:val="none" w:sz="0" w:space="0" w:color="auto"/>
            <w:right w:val="none" w:sz="0" w:space="0" w:color="auto"/>
          </w:divBdr>
        </w:div>
        <w:div w:id="1514565952">
          <w:marLeft w:val="480"/>
          <w:marRight w:val="0"/>
          <w:marTop w:val="0"/>
          <w:marBottom w:val="0"/>
          <w:divBdr>
            <w:top w:val="none" w:sz="0" w:space="0" w:color="auto"/>
            <w:left w:val="none" w:sz="0" w:space="0" w:color="auto"/>
            <w:bottom w:val="none" w:sz="0" w:space="0" w:color="auto"/>
            <w:right w:val="none" w:sz="0" w:space="0" w:color="auto"/>
          </w:divBdr>
        </w:div>
        <w:div w:id="1051075442">
          <w:marLeft w:val="480"/>
          <w:marRight w:val="0"/>
          <w:marTop w:val="0"/>
          <w:marBottom w:val="0"/>
          <w:divBdr>
            <w:top w:val="none" w:sz="0" w:space="0" w:color="auto"/>
            <w:left w:val="none" w:sz="0" w:space="0" w:color="auto"/>
            <w:bottom w:val="none" w:sz="0" w:space="0" w:color="auto"/>
            <w:right w:val="none" w:sz="0" w:space="0" w:color="auto"/>
          </w:divBdr>
        </w:div>
        <w:div w:id="1539776002">
          <w:marLeft w:val="480"/>
          <w:marRight w:val="0"/>
          <w:marTop w:val="0"/>
          <w:marBottom w:val="0"/>
          <w:divBdr>
            <w:top w:val="none" w:sz="0" w:space="0" w:color="auto"/>
            <w:left w:val="none" w:sz="0" w:space="0" w:color="auto"/>
            <w:bottom w:val="none" w:sz="0" w:space="0" w:color="auto"/>
            <w:right w:val="none" w:sz="0" w:space="0" w:color="auto"/>
          </w:divBdr>
        </w:div>
        <w:div w:id="919564009">
          <w:marLeft w:val="480"/>
          <w:marRight w:val="0"/>
          <w:marTop w:val="0"/>
          <w:marBottom w:val="0"/>
          <w:divBdr>
            <w:top w:val="none" w:sz="0" w:space="0" w:color="auto"/>
            <w:left w:val="none" w:sz="0" w:space="0" w:color="auto"/>
            <w:bottom w:val="none" w:sz="0" w:space="0" w:color="auto"/>
            <w:right w:val="none" w:sz="0" w:space="0" w:color="auto"/>
          </w:divBdr>
        </w:div>
        <w:div w:id="24988562">
          <w:marLeft w:val="480"/>
          <w:marRight w:val="0"/>
          <w:marTop w:val="0"/>
          <w:marBottom w:val="0"/>
          <w:divBdr>
            <w:top w:val="none" w:sz="0" w:space="0" w:color="auto"/>
            <w:left w:val="none" w:sz="0" w:space="0" w:color="auto"/>
            <w:bottom w:val="none" w:sz="0" w:space="0" w:color="auto"/>
            <w:right w:val="none" w:sz="0" w:space="0" w:color="auto"/>
          </w:divBdr>
        </w:div>
        <w:div w:id="1314798847">
          <w:marLeft w:val="480"/>
          <w:marRight w:val="0"/>
          <w:marTop w:val="0"/>
          <w:marBottom w:val="0"/>
          <w:divBdr>
            <w:top w:val="none" w:sz="0" w:space="0" w:color="auto"/>
            <w:left w:val="none" w:sz="0" w:space="0" w:color="auto"/>
            <w:bottom w:val="none" w:sz="0" w:space="0" w:color="auto"/>
            <w:right w:val="none" w:sz="0" w:space="0" w:color="auto"/>
          </w:divBdr>
        </w:div>
        <w:div w:id="224806371">
          <w:marLeft w:val="480"/>
          <w:marRight w:val="0"/>
          <w:marTop w:val="0"/>
          <w:marBottom w:val="0"/>
          <w:divBdr>
            <w:top w:val="none" w:sz="0" w:space="0" w:color="auto"/>
            <w:left w:val="none" w:sz="0" w:space="0" w:color="auto"/>
            <w:bottom w:val="none" w:sz="0" w:space="0" w:color="auto"/>
            <w:right w:val="none" w:sz="0" w:space="0" w:color="auto"/>
          </w:divBdr>
        </w:div>
        <w:div w:id="1089698149">
          <w:marLeft w:val="480"/>
          <w:marRight w:val="0"/>
          <w:marTop w:val="0"/>
          <w:marBottom w:val="0"/>
          <w:divBdr>
            <w:top w:val="none" w:sz="0" w:space="0" w:color="auto"/>
            <w:left w:val="none" w:sz="0" w:space="0" w:color="auto"/>
            <w:bottom w:val="none" w:sz="0" w:space="0" w:color="auto"/>
            <w:right w:val="none" w:sz="0" w:space="0" w:color="auto"/>
          </w:divBdr>
        </w:div>
        <w:div w:id="856499548">
          <w:marLeft w:val="480"/>
          <w:marRight w:val="0"/>
          <w:marTop w:val="0"/>
          <w:marBottom w:val="0"/>
          <w:divBdr>
            <w:top w:val="none" w:sz="0" w:space="0" w:color="auto"/>
            <w:left w:val="none" w:sz="0" w:space="0" w:color="auto"/>
            <w:bottom w:val="none" w:sz="0" w:space="0" w:color="auto"/>
            <w:right w:val="none" w:sz="0" w:space="0" w:color="auto"/>
          </w:divBdr>
        </w:div>
        <w:div w:id="1603411718">
          <w:marLeft w:val="480"/>
          <w:marRight w:val="0"/>
          <w:marTop w:val="0"/>
          <w:marBottom w:val="0"/>
          <w:divBdr>
            <w:top w:val="none" w:sz="0" w:space="0" w:color="auto"/>
            <w:left w:val="none" w:sz="0" w:space="0" w:color="auto"/>
            <w:bottom w:val="none" w:sz="0" w:space="0" w:color="auto"/>
            <w:right w:val="none" w:sz="0" w:space="0" w:color="auto"/>
          </w:divBdr>
        </w:div>
        <w:div w:id="728499405">
          <w:marLeft w:val="480"/>
          <w:marRight w:val="0"/>
          <w:marTop w:val="0"/>
          <w:marBottom w:val="0"/>
          <w:divBdr>
            <w:top w:val="none" w:sz="0" w:space="0" w:color="auto"/>
            <w:left w:val="none" w:sz="0" w:space="0" w:color="auto"/>
            <w:bottom w:val="none" w:sz="0" w:space="0" w:color="auto"/>
            <w:right w:val="none" w:sz="0" w:space="0" w:color="auto"/>
          </w:divBdr>
        </w:div>
        <w:div w:id="1068766789">
          <w:marLeft w:val="480"/>
          <w:marRight w:val="0"/>
          <w:marTop w:val="0"/>
          <w:marBottom w:val="0"/>
          <w:divBdr>
            <w:top w:val="none" w:sz="0" w:space="0" w:color="auto"/>
            <w:left w:val="none" w:sz="0" w:space="0" w:color="auto"/>
            <w:bottom w:val="none" w:sz="0" w:space="0" w:color="auto"/>
            <w:right w:val="none" w:sz="0" w:space="0" w:color="auto"/>
          </w:divBdr>
        </w:div>
        <w:div w:id="1908955543">
          <w:marLeft w:val="480"/>
          <w:marRight w:val="0"/>
          <w:marTop w:val="0"/>
          <w:marBottom w:val="0"/>
          <w:divBdr>
            <w:top w:val="none" w:sz="0" w:space="0" w:color="auto"/>
            <w:left w:val="none" w:sz="0" w:space="0" w:color="auto"/>
            <w:bottom w:val="none" w:sz="0" w:space="0" w:color="auto"/>
            <w:right w:val="none" w:sz="0" w:space="0" w:color="auto"/>
          </w:divBdr>
        </w:div>
        <w:div w:id="222260868">
          <w:marLeft w:val="480"/>
          <w:marRight w:val="0"/>
          <w:marTop w:val="0"/>
          <w:marBottom w:val="0"/>
          <w:divBdr>
            <w:top w:val="none" w:sz="0" w:space="0" w:color="auto"/>
            <w:left w:val="none" w:sz="0" w:space="0" w:color="auto"/>
            <w:bottom w:val="none" w:sz="0" w:space="0" w:color="auto"/>
            <w:right w:val="none" w:sz="0" w:space="0" w:color="auto"/>
          </w:divBdr>
        </w:div>
        <w:div w:id="1975714539">
          <w:marLeft w:val="480"/>
          <w:marRight w:val="0"/>
          <w:marTop w:val="0"/>
          <w:marBottom w:val="0"/>
          <w:divBdr>
            <w:top w:val="none" w:sz="0" w:space="0" w:color="auto"/>
            <w:left w:val="none" w:sz="0" w:space="0" w:color="auto"/>
            <w:bottom w:val="none" w:sz="0" w:space="0" w:color="auto"/>
            <w:right w:val="none" w:sz="0" w:space="0" w:color="auto"/>
          </w:divBdr>
        </w:div>
        <w:div w:id="1882744866">
          <w:marLeft w:val="480"/>
          <w:marRight w:val="0"/>
          <w:marTop w:val="0"/>
          <w:marBottom w:val="0"/>
          <w:divBdr>
            <w:top w:val="none" w:sz="0" w:space="0" w:color="auto"/>
            <w:left w:val="none" w:sz="0" w:space="0" w:color="auto"/>
            <w:bottom w:val="none" w:sz="0" w:space="0" w:color="auto"/>
            <w:right w:val="none" w:sz="0" w:space="0" w:color="auto"/>
          </w:divBdr>
        </w:div>
        <w:div w:id="81413775">
          <w:marLeft w:val="480"/>
          <w:marRight w:val="0"/>
          <w:marTop w:val="0"/>
          <w:marBottom w:val="0"/>
          <w:divBdr>
            <w:top w:val="none" w:sz="0" w:space="0" w:color="auto"/>
            <w:left w:val="none" w:sz="0" w:space="0" w:color="auto"/>
            <w:bottom w:val="none" w:sz="0" w:space="0" w:color="auto"/>
            <w:right w:val="none" w:sz="0" w:space="0" w:color="auto"/>
          </w:divBdr>
        </w:div>
        <w:div w:id="1755932710">
          <w:marLeft w:val="480"/>
          <w:marRight w:val="0"/>
          <w:marTop w:val="0"/>
          <w:marBottom w:val="0"/>
          <w:divBdr>
            <w:top w:val="none" w:sz="0" w:space="0" w:color="auto"/>
            <w:left w:val="none" w:sz="0" w:space="0" w:color="auto"/>
            <w:bottom w:val="none" w:sz="0" w:space="0" w:color="auto"/>
            <w:right w:val="none" w:sz="0" w:space="0" w:color="auto"/>
          </w:divBdr>
        </w:div>
        <w:div w:id="353390212">
          <w:marLeft w:val="480"/>
          <w:marRight w:val="0"/>
          <w:marTop w:val="0"/>
          <w:marBottom w:val="0"/>
          <w:divBdr>
            <w:top w:val="none" w:sz="0" w:space="0" w:color="auto"/>
            <w:left w:val="none" w:sz="0" w:space="0" w:color="auto"/>
            <w:bottom w:val="none" w:sz="0" w:space="0" w:color="auto"/>
            <w:right w:val="none" w:sz="0" w:space="0" w:color="auto"/>
          </w:divBdr>
        </w:div>
        <w:div w:id="1198393305">
          <w:marLeft w:val="480"/>
          <w:marRight w:val="0"/>
          <w:marTop w:val="0"/>
          <w:marBottom w:val="0"/>
          <w:divBdr>
            <w:top w:val="none" w:sz="0" w:space="0" w:color="auto"/>
            <w:left w:val="none" w:sz="0" w:space="0" w:color="auto"/>
            <w:bottom w:val="none" w:sz="0" w:space="0" w:color="auto"/>
            <w:right w:val="none" w:sz="0" w:space="0" w:color="auto"/>
          </w:divBdr>
        </w:div>
        <w:div w:id="597100794">
          <w:marLeft w:val="480"/>
          <w:marRight w:val="0"/>
          <w:marTop w:val="0"/>
          <w:marBottom w:val="0"/>
          <w:divBdr>
            <w:top w:val="none" w:sz="0" w:space="0" w:color="auto"/>
            <w:left w:val="none" w:sz="0" w:space="0" w:color="auto"/>
            <w:bottom w:val="none" w:sz="0" w:space="0" w:color="auto"/>
            <w:right w:val="none" w:sz="0" w:space="0" w:color="auto"/>
          </w:divBdr>
        </w:div>
        <w:div w:id="1917935681">
          <w:marLeft w:val="480"/>
          <w:marRight w:val="0"/>
          <w:marTop w:val="0"/>
          <w:marBottom w:val="0"/>
          <w:divBdr>
            <w:top w:val="none" w:sz="0" w:space="0" w:color="auto"/>
            <w:left w:val="none" w:sz="0" w:space="0" w:color="auto"/>
            <w:bottom w:val="none" w:sz="0" w:space="0" w:color="auto"/>
            <w:right w:val="none" w:sz="0" w:space="0" w:color="auto"/>
          </w:divBdr>
        </w:div>
        <w:div w:id="1387143609">
          <w:marLeft w:val="480"/>
          <w:marRight w:val="0"/>
          <w:marTop w:val="0"/>
          <w:marBottom w:val="0"/>
          <w:divBdr>
            <w:top w:val="none" w:sz="0" w:space="0" w:color="auto"/>
            <w:left w:val="none" w:sz="0" w:space="0" w:color="auto"/>
            <w:bottom w:val="none" w:sz="0" w:space="0" w:color="auto"/>
            <w:right w:val="none" w:sz="0" w:space="0" w:color="auto"/>
          </w:divBdr>
        </w:div>
        <w:div w:id="1117872862">
          <w:marLeft w:val="480"/>
          <w:marRight w:val="0"/>
          <w:marTop w:val="0"/>
          <w:marBottom w:val="0"/>
          <w:divBdr>
            <w:top w:val="none" w:sz="0" w:space="0" w:color="auto"/>
            <w:left w:val="none" w:sz="0" w:space="0" w:color="auto"/>
            <w:bottom w:val="none" w:sz="0" w:space="0" w:color="auto"/>
            <w:right w:val="none" w:sz="0" w:space="0" w:color="auto"/>
          </w:divBdr>
        </w:div>
        <w:div w:id="7561171">
          <w:marLeft w:val="480"/>
          <w:marRight w:val="0"/>
          <w:marTop w:val="0"/>
          <w:marBottom w:val="0"/>
          <w:divBdr>
            <w:top w:val="none" w:sz="0" w:space="0" w:color="auto"/>
            <w:left w:val="none" w:sz="0" w:space="0" w:color="auto"/>
            <w:bottom w:val="none" w:sz="0" w:space="0" w:color="auto"/>
            <w:right w:val="none" w:sz="0" w:space="0" w:color="auto"/>
          </w:divBdr>
        </w:div>
        <w:div w:id="1139499235">
          <w:marLeft w:val="480"/>
          <w:marRight w:val="0"/>
          <w:marTop w:val="0"/>
          <w:marBottom w:val="0"/>
          <w:divBdr>
            <w:top w:val="none" w:sz="0" w:space="0" w:color="auto"/>
            <w:left w:val="none" w:sz="0" w:space="0" w:color="auto"/>
            <w:bottom w:val="none" w:sz="0" w:space="0" w:color="auto"/>
            <w:right w:val="none" w:sz="0" w:space="0" w:color="auto"/>
          </w:divBdr>
        </w:div>
        <w:div w:id="312880983">
          <w:marLeft w:val="480"/>
          <w:marRight w:val="0"/>
          <w:marTop w:val="0"/>
          <w:marBottom w:val="0"/>
          <w:divBdr>
            <w:top w:val="none" w:sz="0" w:space="0" w:color="auto"/>
            <w:left w:val="none" w:sz="0" w:space="0" w:color="auto"/>
            <w:bottom w:val="none" w:sz="0" w:space="0" w:color="auto"/>
            <w:right w:val="none" w:sz="0" w:space="0" w:color="auto"/>
          </w:divBdr>
        </w:div>
        <w:div w:id="1045639289">
          <w:marLeft w:val="480"/>
          <w:marRight w:val="0"/>
          <w:marTop w:val="0"/>
          <w:marBottom w:val="0"/>
          <w:divBdr>
            <w:top w:val="none" w:sz="0" w:space="0" w:color="auto"/>
            <w:left w:val="none" w:sz="0" w:space="0" w:color="auto"/>
            <w:bottom w:val="none" w:sz="0" w:space="0" w:color="auto"/>
            <w:right w:val="none" w:sz="0" w:space="0" w:color="auto"/>
          </w:divBdr>
        </w:div>
        <w:div w:id="791753424">
          <w:marLeft w:val="480"/>
          <w:marRight w:val="0"/>
          <w:marTop w:val="0"/>
          <w:marBottom w:val="0"/>
          <w:divBdr>
            <w:top w:val="none" w:sz="0" w:space="0" w:color="auto"/>
            <w:left w:val="none" w:sz="0" w:space="0" w:color="auto"/>
            <w:bottom w:val="none" w:sz="0" w:space="0" w:color="auto"/>
            <w:right w:val="none" w:sz="0" w:space="0" w:color="auto"/>
          </w:divBdr>
        </w:div>
        <w:div w:id="1653557979">
          <w:marLeft w:val="480"/>
          <w:marRight w:val="0"/>
          <w:marTop w:val="0"/>
          <w:marBottom w:val="0"/>
          <w:divBdr>
            <w:top w:val="none" w:sz="0" w:space="0" w:color="auto"/>
            <w:left w:val="none" w:sz="0" w:space="0" w:color="auto"/>
            <w:bottom w:val="none" w:sz="0" w:space="0" w:color="auto"/>
            <w:right w:val="none" w:sz="0" w:space="0" w:color="auto"/>
          </w:divBdr>
        </w:div>
        <w:div w:id="1689404305">
          <w:marLeft w:val="480"/>
          <w:marRight w:val="0"/>
          <w:marTop w:val="0"/>
          <w:marBottom w:val="0"/>
          <w:divBdr>
            <w:top w:val="none" w:sz="0" w:space="0" w:color="auto"/>
            <w:left w:val="none" w:sz="0" w:space="0" w:color="auto"/>
            <w:bottom w:val="none" w:sz="0" w:space="0" w:color="auto"/>
            <w:right w:val="none" w:sz="0" w:space="0" w:color="auto"/>
          </w:divBdr>
        </w:div>
        <w:div w:id="1018966423">
          <w:marLeft w:val="480"/>
          <w:marRight w:val="0"/>
          <w:marTop w:val="0"/>
          <w:marBottom w:val="0"/>
          <w:divBdr>
            <w:top w:val="none" w:sz="0" w:space="0" w:color="auto"/>
            <w:left w:val="none" w:sz="0" w:space="0" w:color="auto"/>
            <w:bottom w:val="none" w:sz="0" w:space="0" w:color="auto"/>
            <w:right w:val="none" w:sz="0" w:space="0" w:color="auto"/>
          </w:divBdr>
        </w:div>
        <w:div w:id="309290300">
          <w:marLeft w:val="480"/>
          <w:marRight w:val="0"/>
          <w:marTop w:val="0"/>
          <w:marBottom w:val="0"/>
          <w:divBdr>
            <w:top w:val="none" w:sz="0" w:space="0" w:color="auto"/>
            <w:left w:val="none" w:sz="0" w:space="0" w:color="auto"/>
            <w:bottom w:val="none" w:sz="0" w:space="0" w:color="auto"/>
            <w:right w:val="none" w:sz="0" w:space="0" w:color="auto"/>
          </w:divBdr>
        </w:div>
        <w:div w:id="1523280968">
          <w:marLeft w:val="480"/>
          <w:marRight w:val="0"/>
          <w:marTop w:val="0"/>
          <w:marBottom w:val="0"/>
          <w:divBdr>
            <w:top w:val="none" w:sz="0" w:space="0" w:color="auto"/>
            <w:left w:val="none" w:sz="0" w:space="0" w:color="auto"/>
            <w:bottom w:val="none" w:sz="0" w:space="0" w:color="auto"/>
            <w:right w:val="none" w:sz="0" w:space="0" w:color="auto"/>
          </w:divBdr>
        </w:div>
        <w:div w:id="913511191">
          <w:marLeft w:val="480"/>
          <w:marRight w:val="0"/>
          <w:marTop w:val="0"/>
          <w:marBottom w:val="0"/>
          <w:divBdr>
            <w:top w:val="none" w:sz="0" w:space="0" w:color="auto"/>
            <w:left w:val="none" w:sz="0" w:space="0" w:color="auto"/>
            <w:bottom w:val="none" w:sz="0" w:space="0" w:color="auto"/>
            <w:right w:val="none" w:sz="0" w:space="0" w:color="auto"/>
          </w:divBdr>
        </w:div>
        <w:div w:id="1736587076">
          <w:marLeft w:val="480"/>
          <w:marRight w:val="0"/>
          <w:marTop w:val="0"/>
          <w:marBottom w:val="0"/>
          <w:divBdr>
            <w:top w:val="none" w:sz="0" w:space="0" w:color="auto"/>
            <w:left w:val="none" w:sz="0" w:space="0" w:color="auto"/>
            <w:bottom w:val="none" w:sz="0" w:space="0" w:color="auto"/>
            <w:right w:val="none" w:sz="0" w:space="0" w:color="auto"/>
          </w:divBdr>
        </w:div>
        <w:div w:id="894507271">
          <w:marLeft w:val="480"/>
          <w:marRight w:val="0"/>
          <w:marTop w:val="0"/>
          <w:marBottom w:val="0"/>
          <w:divBdr>
            <w:top w:val="none" w:sz="0" w:space="0" w:color="auto"/>
            <w:left w:val="none" w:sz="0" w:space="0" w:color="auto"/>
            <w:bottom w:val="none" w:sz="0" w:space="0" w:color="auto"/>
            <w:right w:val="none" w:sz="0" w:space="0" w:color="auto"/>
          </w:divBdr>
        </w:div>
      </w:divsChild>
    </w:div>
    <w:div w:id="1133986344">
      <w:bodyDiv w:val="1"/>
      <w:marLeft w:val="0"/>
      <w:marRight w:val="0"/>
      <w:marTop w:val="0"/>
      <w:marBottom w:val="0"/>
      <w:divBdr>
        <w:top w:val="none" w:sz="0" w:space="0" w:color="auto"/>
        <w:left w:val="none" w:sz="0" w:space="0" w:color="auto"/>
        <w:bottom w:val="none" w:sz="0" w:space="0" w:color="auto"/>
        <w:right w:val="none" w:sz="0" w:space="0" w:color="auto"/>
      </w:divBdr>
    </w:div>
    <w:div w:id="1134101977">
      <w:bodyDiv w:val="1"/>
      <w:marLeft w:val="0"/>
      <w:marRight w:val="0"/>
      <w:marTop w:val="0"/>
      <w:marBottom w:val="0"/>
      <w:divBdr>
        <w:top w:val="none" w:sz="0" w:space="0" w:color="auto"/>
        <w:left w:val="none" w:sz="0" w:space="0" w:color="auto"/>
        <w:bottom w:val="none" w:sz="0" w:space="0" w:color="auto"/>
        <w:right w:val="none" w:sz="0" w:space="0" w:color="auto"/>
      </w:divBdr>
    </w:div>
    <w:div w:id="1134713047">
      <w:bodyDiv w:val="1"/>
      <w:marLeft w:val="0"/>
      <w:marRight w:val="0"/>
      <w:marTop w:val="0"/>
      <w:marBottom w:val="0"/>
      <w:divBdr>
        <w:top w:val="none" w:sz="0" w:space="0" w:color="auto"/>
        <w:left w:val="none" w:sz="0" w:space="0" w:color="auto"/>
        <w:bottom w:val="none" w:sz="0" w:space="0" w:color="auto"/>
        <w:right w:val="none" w:sz="0" w:space="0" w:color="auto"/>
      </w:divBdr>
    </w:div>
    <w:div w:id="1134908316">
      <w:bodyDiv w:val="1"/>
      <w:marLeft w:val="0"/>
      <w:marRight w:val="0"/>
      <w:marTop w:val="0"/>
      <w:marBottom w:val="0"/>
      <w:divBdr>
        <w:top w:val="none" w:sz="0" w:space="0" w:color="auto"/>
        <w:left w:val="none" w:sz="0" w:space="0" w:color="auto"/>
        <w:bottom w:val="none" w:sz="0" w:space="0" w:color="auto"/>
        <w:right w:val="none" w:sz="0" w:space="0" w:color="auto"/>
      </w:divBdr>
    </w:div>
    <w:div w:id="1134911569">
      <w:bodyDiv w:val="1"/>
      <w:marLeft w:val="0"/>
      <w:marRight w:val="0"/>
      <w:marTop w:val="0"/>
      <w:marBottom w:val="0"/>
      <w:divBdr>
        <w:top w:val="none" w:sz="0" w:space="0" w:color="auto"/>
        <w:left w:val="none" w:sz="0" w:space="0" w:color="auto"/>
        <w:bottom w:val="none" w:sz="0" w:space="0" w:color="auto"/>
        <w:right w:val="none" w:sz="0" w:space="0" w:color="auto"/>
      </w:divBdr>
    </w:div>
    <w:div w:id="1135221657">
      <w:bodyDiv w:val="1"/>
      <w:marLeft w:val="0"/>
      <w:marRight w:val="0"/>
      <w:marTop w:val="0"/>
      <w:marBottom w:val="0"/>
      <w:divBdr>
        <w:top w:val="none" w:sz="0" w:space="0" w:color="auto"/>
        <w:left w:val="none" w:sz="0" w:space="0" w:color="auto"/>
        <w:bottom w:val="none" w:sz="0" w:space="0" w:color="auto"/>
        <w:right w:val="none" w:sz="0" w:space="0" w:color="auto"/>
      </w:divBdr>
    </w:div>
    <w:div w:id="1135299635">
      <w:bodyDiv w:val="1"/>
      <w:marLeft w:val="0"/>
      <w:marRight w:val="0"/>
      <w:marTop w:val="0"/>
      <w:marBottom w:val="0"/>
      <w:divBdr>
        <w:top w:val="none" w:sz="0" w:space="0" w:color="auto"/>
        <w:left w:val="none" w:sz="0" w:space="0" w:color="auto"/>
        <w:bottom w:val="none" w:sz="0" w:space="0" w:color="auto"/>
        <w:right w:val="none" w:sz="0" w:space="0" w:color="auto"/>
      </w:divBdr>
      <w:divsChild>
        <w:div w:id="1736778912">
          <w:marLeft w:val="480"/>
          <w:marRight w:val="0"/>
          <w:marTop w:val="0"/>
          <w:marBottom w:val="0"/>
          <w:divBdr>
            <w:top w:val="none" w:sz="0" w:space="0" w:color="auto"/>
            <w:left w:val="none" w:sz="0" w:space="0" w:color="auto"/>
            <w:bottom w:val="none" w:sz="0" w:space="0" w:color="auto"/>
            <w:right w:val="none" w:sz="0" w:space="0" w:color="auto"/>
          </w:divBdr>
        </w:div>
        <w:div w:id="318732793">
          <w:marLeft w:val="480"/>
          <w:marRight w:val="0"/>
          <w:marTop w:val="0"/>
          <w:marBottom w:val="0"/>
          <w:divBdr>
            <w:top w:val="none" w:sz="0" w:space="0" w:color="auto"/>
            <w:left w:val="none" w:sz="0" w:space="0" w:color="auto"/>
            <w:bottom w:val="none" w:sz="0" w:space="0" w:color="auto"/>
            <w:right w:val="none" w:sz="0" w:space="0" w:color="auto"/>
          </w:divBdr>
        </w:div>
        <w:div w:id="2070614440">
          <w:marLeft w:val="480"/>
          <w:marRight w:val="0"/>
          <w:marTop w:val="0"/>
          <w:marBottom w:val="0"/>
          <w:divBdr>
            <w:top w:val="none" w:sz="0" w:space="0" w:color="auto"/>
            <w:left w:val="none" w:sz="0" w:space="0" w:color="auto"/>
            <w:bottom w:val="none" w:sz="0" w:space="0" w:color="auto"/>
            <w:right w:val="none" w:sz="0" w:space="0" w:color="auto"/>
          </w:divBdr>
        </w:div>
        <w:div w:id="1583879697">
          <w:marLeft w:val="480"/>
          <w:marRight w:val="0"/>
          <w:marTop w:val="0"/>
          <w:marBottom w:val="0"/>
          <w:divBdr>
            <w:top w:val="none" w:sz="0" w:space="0" w:color="auto"/>
            <w:left w:val="none" w:sz="0" w:space="0" w:color="auto"/>
            <w:bottom w:val="none" w:sz="0" w:space="0" w:color="auto"/>
            <w:right w:val="none" w:sz="0" w:space="0" w:color="auto"/>
          </w:divBdr>
        </w:div>
        <w:div w:id="734427738">
          <w:marLeft w:val="480"/>
          <w:marRight w:val="0"/>
          <w:marTop w:val="0"/>
          <w:marBottom w:val="0"/>
          <w:divBdr>
            <w:top w:val="none" w:sz="0" w:space="0" w:color="auto"/>
            <w:left w:val="none" w:sz="0" w:space="0" w:color="auto"/>
            <w:bottom w:val="none" w:sz="0" w:space="0" w:color="auto"/>
            <w:right w:val="none" w:sz="0" w:space="0" w:color="auto"/>
          </w:divBdr>
        </w:div>
        <w:div w:id="63070559">
          <w:marLeft w:val="480"/>
          <w:marRight w:val="0"/>
          <w:marTop w:val="0"/>
          <w:marBottom w:val="0"/>
          <w:divBdr>
            <w:top w:val="none" w:sz="0" w:space="0" w:color="auto"/>
            <w:left w:val="none" w:sz="0" w:space="0" w:color="auto"/>
            <w:bottom w:val="none" w:sz="0" w:space="0" w:color="auto"/>
            <w:right w:val="none" w:sz="0" w:space="0" w:color="auto"/>
          </w:divBdr>
        </w:div>
        <w:div w:id="610480431">
          <w:marLeft w:val="480"/>
          <w:marRight w:val="0"/>
          <w:marTop w:val="0"/>
          <w:marBottom w:val="0"/>
          <w:divBdr>
            <w:top w:val="none" w:sz="0" w:space="0" w:color="auto"/>
            <w:left w:val="none" w:sz="0" w:space="0" w:color="auto"/>
            <w:bottom w:val="none" w:sz="0" w:space="0" w:color="auto"/>
            <w:right w:val="none" w:sz="0" w:space="0" w:color="auto"/>
          </w:divBdr>
        </w:div>
        <w:div w:id="2088258906">
          <w:marLeft w:val="480"/>
          <w:marRight w:val="0"/>
          <w:marTop w:val="0"/>
          <w:marBottom w:val="0"/>
          <w:divBdr>
            <w:top w:val="none" w:sz="0" w:space="0" w:color="auto"/>
            <w:left w:val="none" w:sz="0" w:space="0" w:color="auto"/>
            <w:bottom w:val="none" w:sz="0" w:space="0" w:color="auto"/>
            <w:right w:val="none" w:sz="0" w:space="0" w:color="auto"/>
          </w:divBdr>
        </w:div>
        <w:div w:id="593441717">
          <w:marLeft w:val="480"/>
          <w:marRight w:val="0"/>
          <w:marTop w:val="0"/>
          <w:marBottom w:val="0"/>
          <w:divBdr>
            <w:top w:val="none" w:sz="0" w:space="0" w:color="auto"/>
            <w:left w:val="none" w:sz="0" w:space="0" w:color="auto"/>
            <w:bottom w:val="none" w:sz="0" w:space="0" w:color="auto"/>
            <w:right w:val="none" w:sz="0" w:space="0" w:color="auto"/>
          </w:divBdr>
        </w:div>
        <w:div w:id="1358849070">
          <w:marLeft w:val="480"/>
          <w:marRight w:val="0"/>
          <w:marTop w:val="0"/>
          <w:marBottom w:val="0"/>
          <w:divBdr>
            <w:top w:val="none" w:sz="0" w:space="0" w:color="auto"/>
            <w:left w:val="none" w:sz="0" w:space="0" w:color="auto"/>
            <w:bottom w:val="none" w:sz="0" w:space="0" w:color="auto"/>
            <w:right w:val="none" w:sz="0" w:space="0" w:color="auto"/>
          </w:divBdr>
        </w:div>
        <w:div w:id="1311905694">
          <w:marLeft w:val="480"/>
          <w:marRight w:val="0"/>
          <w:marTop w:val="0"/>
          <w:marBottom w:val="0"/>
          <w:divBdr>
            <w:top w:val="none" w:sz="0" w:space="0" w:color="auto"/>
            <w:left w:val="none" w:sz="0" w:space="0" w:color="auto"/>
            <w:bottom w:val="none" w:sz="0" w:space="0" w:color="auto"/>
            <w:right w:val="none" w:sz="0" w:space="0" w:color="auto"/>
          </w:divBdr>
        </w:div>
        <w:div w:id="490759032">
          <w:marLeft w:val="480"/>
          <w:marRight w:val="0"/>
          <w:marTop w:val="0"/>
          <w:marBottom w:val="0"/>
          <w:divBdr>
            <w:top w:val="none" w:sz="0" w:space="0" w:color="auto"/>
            <w:left w:val="none" w:sz="0" w:space="0" w:color="auto"/>
            <w:bottom w:val="none" w:sz="0" w:space="0" w:color="auto"/>
            <w:right w:val="none" w:sz="0" w:space="0" w:color="auto"/>
          </w:divBdr>
        </w:div>
        <w:div w:id="364214077">
          <w:marLeft w:val="480"/>
          <w:marRight w:val="0"/>
          <w:marTop w:val="0"/>
          <w:marBottom w:val="0"/>
          <w:divBdr>
            <w:top w:val="none" w:sz="0" w:space="0" w:color="auto"/>
            <w:left w:val="none" w:sz="0" w:space="0" w:color="auto"/>
            <w:bottom w:val="none" w:sz="0" w:space="0" w:color="auto"/>
            <w:right w:val="none" w:sz="0" w:space="0" w:color="auto"/>
          </w:divBdr>
        </w:div>
        <w:div w:id="497622261">
          <w:marLeft w:val="480"/>
          <w:marRight w:val="0"/>
          <w:marTop w:val="0"/>
          <w:marBottom w:val="0"/>
          <w:divBdr>
            <w:top w:val="none" w:sz="0" w:space="0" w:color="auto"/>
            <w:left w:val="none" w:sz="0" w:space="0" w:color="auto"/>
            <w:bottom w:val="none" w:sz="0" w:space="0" w:color="auto"/>
            <w:right w:val="none" w:sz="0" w:space="0" w:color="auto"/>
          </w:divBdr>
        </w:div>
        <w:div w:id="1643732467">
          <w:marLeft w:val="480"/>
          <w:marRight w:val="0"/>
          <w:marTop w:val="0"/>
          <w:marBottom w:val="0"/>
          <w:divBdr>
            <w:top w:val="none" w:sz="0" w:space="0" w:color="auto"/>
            <w:left w:val="none" w:sz="0" w:space="0" w:color="auto"/>
            <w:bottom w:val="none" w:sz="0" w:space="0" w:color="auto"/>
            <w:right w:val="none" w:sz="0" w:space="0" w:color="auto"/>
          </w:divBdr>
        </w:div>
        <w:div w:id="1483884481">
          <w:marLeft w:val="480"/>
          <w:marRight w:val="0"/>
          <w:marTop w:val="0"/>
          <w:marBottom w:val="0"/>
          <w:divBdr>
            <w:top w:val="none" w:sz="0" w:space="0" w:color="auto"/>
            <w:left w:val="none" w:sz="0" w:space="0" w:color="auto"/>
            <w:bottom w:val="none" w:sz="0" w:space="0" w:color="auto"/>
            <w:right w:val="none" w:sz="0" w:space="0" w:color="auto"/>
          </w:divBdr>
        </w:div>
        <w:div w:id="1701663362">
          <w:marLeft w:val="480"/>
          <w:marRight w:val="0"/>
          <w:marTop w:val="0"/>
          <w:marBottom w:val="0"/>
          <w:divBdr>
            <w:top w:val="none" w:sz="0" w:space="0" w:color="auto"/>
            <w:left w:val="none" w:sz="0" w:space="0" w:color="auto"/>
            <w:bottom w:val="none" w:sz="0" w:space="0" w:color="auto"/>
            <w:right w:val="none" w:sz="0" w:space="0" w:color="auto"/>
          </w:divBdr>
        </w:div>
        <w:div w:id="1555197489">
          <w:marLeft w:val="480"/>
          <w:marRight w:val="0"/>
          <w:marTop w:val="0"/>
          <w:marBottom w:val="0"/>
          <w:divBdr>
            <w:top w:val="none" w:sz="0" w:space="0" w:color="auto"/>
            <w:left w:val="none" w:sz="0" w:space="0" w:color="auto"/>
            <w:bottom w:val="none" w:sz="0" w:space="0" w:color="auto"/>
            <w:right w:val="none" w:sz="0" w:space="0" w:color="auto"/>
          </w:divBdr>
        </w:div>
        <w:div w:id="155189529">
          <w:marLeft w:val="480"/>
          <w:marRight w:val="0"/>
          <w:marTop w:val="0"/>
          <w:marBottom w:val="0"/>
          <w:divBdr>
            <w:top w:val="none" w:sz="0" w:space="0" w:color="auto"/>
            <w:left w:val="none" w:sz="0" w:space="0" w:color="auto"/>
            <w:bottom w:val="none" w:sz="0" w:space="0" w:color="auto"/>
            <w:right w:val="none" w:sz="0" w:space="0" w:color="auto"/>
          </w:divBdr>
        </w:div>
        <w:div w:id="694573510">
          <w:marLeft w:val="480"/>
          <w:marRight w:val="0"/>
          <w:marTop w:val="0"/>
          <w:marBottom w:val="0"/>
          <w:divBdr>
            <w:top w:val="none" w:sz="0" w:space="0" w:color="auto"/>
            <w:left w:val="none" w:sz="0" w:space="0" w:color="auto"/>
            <w:bottom w:val="none" w:sz="0" w:space="0" w:color="auto"/>
            <w:right w:val="none" w:sz="0" w:space="0" w:color="auto"/>
          </w:divBdr>
        </w:div>
        <w:div w:id="525750777">
          <w:marLeft w:val="480"/>
          <w:marRight w:val="0"/>
          <w:marTop w:val="0"/>
          <w:marBottom w:val="0"/>
          <w:divBdr>
            <w:top w:val="none" w:sz="0" w:space="0" w:color="auto"/>
            <w:left w:val="none" w:sz="0" w:space="0" w:color="auto"/>
            <w:bottom w:val="none" w:sz="0" w:space="0" w:color="auto"/>
            <w:right w:val="none" w:sz="0" w:space="0" w:color="auto"/>
          </w:divBdr>
        </w:div>
        <w:div w:id="1433278881">
          <w:marLeft w:val="480"/>
          <w:marRight w:val="0"/>
          <w:marTop w:val="0"/>
          <w:marBottom w:val="0"/>
          <w:divBdr>
            <w:top w:val="none" w:sz="0" w:space="0" w:color="auto"/>
            <w:left w:val="none" w:sz="0" w:space="0" w:color="auto"/>
            <w:bottom w:val="none" w:sz="0" w:space="0" w:color="auto"/>
            <w:right w:val="none" w:sz="0" w:space="0" w:color="auto"/>
          </w:divBdr>
        </w:div>
        <w:div w:id="987435935">
          <w:marLeft w:val="480"/>
          <w:marRight w:val="0"/>
          <w:marTop w:val="0"/>
          <w:marBottom w:val="0"/>
          <w:divBdr>
            <w:top w:val="none" w:sz="0" w:space="0" w:color="auto"/>
            <w:left w:val="none" w:sz="0" w:space="0" w:color="auto"/>
            <w:bottom w:val="none" w:sz="0" w:space="0" w:color="auto"/>
            <w:right w:val="none" w:sz="0" w:space="0" w:color="auto"/>
          </w:divBdr>
        </w:div>
        <w:div w:id="1225750961">
          <w:marLeft w:val="480"/>
          <w:marRight w:val="0"/>
          <w:marTop w:val="0"/>
          <w:marBottom w:val="0"/>
          <w:divBdr>
            <w:top w:val="none" w:sz="0" w:space="0" w:color="auto"/>
            <w:left w:val="none" w:sz="0" w:space="0" w:color="auto"/>
            <w:bottom w:val="none" w:sz="0" w:space="0" w:color="auto"/>
            <w:right w:val="none" w:sz="0" w:space="0" w:color="auto"/>
          </w:divBdr>
        </w:div>
        <w:div w:id="734821152">
          <w:marLeft w:val="480"/>
          <w:marRight w:val="0"/>
          <w:marTop w:val="0"/>
          <w:marBottom w:val="0"/>
          <w:divBdr>
            <w:top w:val="none" w:sz="0" w:space="0" w:color="auto"/>
            <w:left w:val="none" w:sz="0" w:space="0" w:color="auto"/>
            <w:bottom w:val="none" w:sz="0" w:space="0" w:color="auto"/>
            <w:right w:val="none" w:sz="0" w:space="0" w:color="auto"/>
          </w:divBdr>
        </w:div>
        <w:div w:id="547643637">
          <w:marLeft w:val="480"/>
          <w:marRight w:val="0"/>
          <w:marTop w:val="0"/>
          <w:marBottom w:val="0"/>
          <w:divBdr>
            <w:top w:val="none" w:sz="0" w:space="0" w:color="auto"/>
            <w:left w:val="none" w:sz="0" w:space="0" w:color="auto"/>
            <w:bottom w:val="none" w:sz="0" w:space="0" w:color="auto"/>
            <w:right w:val="none" w:sz="0" w:space="0" w:color="auto"/>
          </w:divBdr>
        </w:div>
        <w:div w:id="1190485717">
          <w:marLeft w:val="480"/>
          <w:marRight w:val="0"/>
          <w:marTop w:val="0"/>
          <w:marBottom w:val="0"/>
          <w:divBdr>
            <w:top w:val="none" w:sz="0" w:space="0" w:color="auto"/>
            <w:left w:val="none" w:sz="0" w:space="0" w:color="auto"/>
            <w:bottom w:val="none" w:sz="0" w:space="0" w:color="auto"/>
            <w:right w:val="none" w:sz="0" w:space="0" w:color="auto"/>
          </w:divBdr>
        </w:div>
        <w:div w:id="1100756771">
          <w:marLeft w:val="480"/>
          <w:marRight w:val="0"/>
          <w:marTop w:val="0"/>
          <w:marBottom w:val="0"/>
          <w:divBdr>
            <w:top w:val="none" w:sz="0" w:space="0" w:color="auto"/>
            <w:left w:val="none" w:sz="0" w:space="0" w:color="auto"/>
            <w:bottom w:val="none" w:sz="0" w:space="0" w:color="auto"/>
            <w:right w:val="none" w:sz="0" w:space="0" w:color="auto"/>
          </w:divBdr>
        </w:div>
        <w:div w:id="1275944878">
          <w:marLeft w:val="480"/>
          <w:marRight w:val="0"/>
          <w:marTop w:val="0"/>
          <w:marBottom w:val="0"/>
          <w:divBdr>
            <w:top w:val="none" w:sz="0" w:space="0" w:color="auto"/>
            <w:left w:val="none" w:sz="0" w:space="0" w:color="auto"/>
            <w:bottom w:val="none" w:sz="0" w:space="0" w:color="auto"/>
            <w:right w:val="none" w:sz="0" w:space="0" w:color="auto"/>
          </w:divBdr>
        </w:div>
        <w:div w:id="1153446297">
          <w:marLeft w:val="480"/>
          <w:marRight w:val="0"/>
          <w:marTop w:val="0"/>
          <w:marBottom w:val="0"/>
          <w:divBdr>
            <w:top w:val="none" w:sz="0" w:space="0" w:color="auto"/>
            <w:left w:val="none" w:sz="0" w:space="0" w:color="auto"/>
            <w:bottom w:val="none" w:sz="0" w:space="0" w:color="auto"/>
            <w:right w:val="none" w:sz="0" w:space="0" w:color="auto"/>
          </w:divBdr>
        </w:div>
        <w:div w:id="1244677410">
          <w:marLeft w:val="480"/>
          <w:marRight w:val="0"/>
          <w:marTop w:val="0"/>
          <w:marBottom w:val="0"/>
          <w:divBdr>
            <w:top w:val="none" w:sz="0" w:space="0" w:color="auto"/>
            <w:left w:val="none" w:sz="0" w:space="0" w:color="auto"/>
            <w:bottom w:val="none" w:sz="0" w:space="0" w:color="auto"/>
            <w:right w:val="none" w:sz="0" w:space="0" w:color="auto"/>
          </w:divBdr>
        </w:div>
        <w:div w:id="1073746762">
          <w:marLeft w:val="480"/>
          <w:marRight w:val="0"/>
          <w:marTop w:val="0"/>
          <w:marBottom w:val="0"/>
          <w:divBdr>
            <w:top w:val="none" w:sz="0" w:space="0" w:color="auto"/>
            <w:left w:val="none" w:sz="0" w:space="0" w:color="auto"/>
            <w:bottom w:val="none" w:sz="0" w:space="0" w:color="auto"/>
            <w:right w:val="none" w:sz="0" w:space="0" w:color="auto"/>
          </w:divBdr>
        </w:div>
        <w:div w:id="2021547619">
          <w:marLeft w:val="480"/>
          <w:marRight w:val="0"/>
          <w:marTop w:val="0"/>
          <w:marBottom w:val="0"/>
          <w:divBdr>
            <w:top w:val="none" w:sz="0" w:space="0" w:color="auto"/>
            <w:left w:val="none" w:sz="0" w:space="0" w:color="auto"/>
            <w:bottom w:val="none" w:sz="0" w:space="0" w:color="auto"/>
            <w:right w:val="none" w:sz="0" w:space="0" w:color="auto"/>
          </w:divBdr>
        </w:div>
        <w:div w:id="591625651">
          <w:marLeft w:val="480"/>
          <w:marRight w:val="0"/>
          <w:marTop w:val="0"/>
          <w:marBottom w:val="0"/>
          <w:divBdr>
            <w:top w:val="none" w:sz="0" w:space="0" w:color="auto"/>
            <w:left w:val="none" w:sz="0" w:space="0" w:color="auto"/>
            <w:bottom w:val="none" w:sz="0" w:space="0" w:color="auto"/>
            <w:right w:val="none" w:sz="0" w:space="0" w:color="auto"/>
          </w:divBdr>
        </w:div>
        <w:div w:id="1698311827">
          <w:marLeft w:val="480"/>
          <w:marRight w:val="0"/>
          <w:marTop w:val="0"/>
          <w:marBottom w:val="0"/>
          <w:divBdr>
            <w:top w:val="none" w:sz="0" w:space="0" w:color="auto"/>
            <w:left w:val="none" w:sz="0" w:space="0" w:color="auto"/>
            <w:bottom w:val="none" w:sz="0" w:space="0" w:color="auto"/>
            <w:right w:val="none" w:sz="0" w:space="0" w:color="auto"/>
          </w:divBdr>
        </w:div>
        <w:div w:id="1376586150">
          <w:marLeft w:val="480"/>
          <w:marRight w:val="0"/>
          <w:marTop w:val="0"/>
          <w:marBottom w:val="0"/>
          <w:divBdr>
            <w:top w:val="none" w:sz="0" w:space="0" w:color="auto"/>
            <w:left w:val="none" w:sz="0" w:space="0" w:color="auto"/>
            <w:bottom w:val="none" w:sz="0" w:space="0" w:color="auto"/>
            <w:right w:val="none" w:sz="0" w:space="0" w:color="auto"/>
          </w:divBdr>
        </w:div>
        <w:div w:id="693767090">
          <w:marLeft w:val="480"/>
          <w:marRight w:val="0"/>
          <w:marTop w:val="0"/>
          <w:marBottom w:val="0"/>
          <w:divBdr>
            <w:top w:val="none" w:sz="0" w:space="0" w:color="auto"/>
            <w:left w:val="none" w:sz="0" w:space="0" w:color="auto"/>
            <w:bottom w:val="none" w:sz="0" w:space="0" w:color="auto"/>
            <w:right w:val="none" w:sz="0" w:space="0" w:color="auto"/>
          </w:divBdr>
        </w:div>
        <w:div w:id="672682760">
          <w:marLeft w:val="480"/>
          <w:marRight w:val="0"/>
          <w:marTop w:val="0"/>
          <w:marBottom w:val="0"/>
          <w:divBdr>
            <w:top w:val="none" w:sz="0" w:space="0" w:color="auto"/>
            <w:left w:val="none" w:sz="0" w:space="0" w:color="auto"/>
            <w:bottom w:val="none" w:sz="0" w:space="0" w:color="auto"/>
            <w:right w:val="none" w:sz="0" w:space="0" w:color="auto"/>
          </w:divBdr>
        </w:div>
        <w:div w:id="2134980849">
          <w:marLeft w:val="480"/>
          <w:marRight w:val="0"/>
          <w:marTop w:val="0"/>
          <w:marBottom w:val="0"/>
          <w:divBdr>
            <w:top w:val="none" w:sz="0" w:space="0" w:color="auto"/>
            <w:left w:val="none" w:sz="0" w:space="0" w:color="auto"/>
            <w:bottom w:val="none" w:sz="0" w:space="0" w:color="auto"/>
            <w:right w:val="none" w:sz="0" w:space="0" w:color="auto"/>
          </w:divBdr>
        </w:div>
        <w:div w:id="2108884989">
          <w:marLeft w:val="480"/>
          <w:marRight w:val="0"/>
          <w:marTop w:val="0"/>
          <w:marBottom w:val="0"/>
          <w:divBdr>
            <w:top w:val="none" w:sz="0" w:space="0" w:color="auto"/>
            <w:left w:val="none" w:sz="0" w:space="0" w:color="auto"/>
            <w:bottom w:val="none" w:sz="0" w:space="0" w:color="auto"/>
            <w:right w:val="none" w:sz="0" w:space="0" w:color="auto"/>
          </w:divBdr>
        </w:div>
        <w:div w:id="2095785882">
          <w:marLeft w:val="480"/>
          <w:marRight w:val="0"/>
          <w:marTop w:val="0"/>
          <w:marBottom w:val="0"/>
          <w:divBdr>
            <w:top w:val="none" w:sz="0" w:space="0" w:color="auto"/>
            <w:left w:val="none" w:sz="0" w:space="0" w:color="auto"/>
            <w:bottom w:val="none" w:sz="0" w:space="0" w:color="auto"/>
            <w:right w:val="none" w:sz="0" w:space="0" w:color="auto"/>
          </w:divBdr>
        </w:div>
        <w:div w:id="1540506453">
          <w:marLeft w:val="480"/>
          <w:marRight w:val="0"/>
          <w:marTop w:val="0"/>
          <w:marBottom w:val="0"/>
          <w:divBdr>
            <w:top w:val="none" w:sz="0" w:space="0" w:color="auto"/>
            <w:left w:val="none" w:sz="0" w:space="0" w:color="auto"/>
            <w:bottom w:val="none" w:sz="0" w:space="0" w:color="auto"/>
            <w:right w:val="none" w:sz="0" w:space="0" w:color="auto"/>
          </w:divBdr>
        </w:div>
        <w:div w:id="844369543">
          <w:marLeft w:val="480"/>
          <w:marRight w:val="0"/>
          <w:marTop w:val="0"/>
          <w:marBottom w:val="0"/>
          <w:divBdr>
            <w:top w:val="none" w:sz="0" w:space="0" w:color="auto"/>
            <w:left w:val="none" w:sz="0" w:space="0" w:color="auto"/>
            <w:bottom w:val="none" w:sz="0" w:space="0" w:color="auto"/>
            <w:right w:val="none" w:sz="0" w:space="0" w:color="auto"/>
          </w:divBdr>
        </w:div>
        <w:div w:id="1462192999">
          <w:marLeft w:val="480"/>
          <w:marRight w:val="0"/>
          <w:marTop w:val="0"/>
          <w:marBottom w:val="0"/>
          <w:divBdr>
            <w:top w:val="none" w:sz="0" w:space="0" w:color="auto"/>
            <w:left w:val="none" w:sz="0" w:space="0" w:color="auto"/>
            <w:bottom w:val="none" w:sz="0" w:space="0" w:color="auto"/>
            <w:right w:val="none" w:sz="0" w:space="0" w:color="auto"/>
          </w:divBdr>
        </w:div>
        <w:div w:id="1503541783">
          <w:marLeft w:val="480"/>
          <w:marRight w:val="0"/>
          <w:marTop w:val="0"/>
          <w:marBottom w:val="0"/>
          <w:divBdr>
            <w:top w:val="none" w:sz="0" w:space="0" w:color="auto"/>
            <w:left w:val="none" w:sz="0" w:space="0" w:color="auto"/>
            <w:bottom w:val="none" w:sz="0" w:space="0" w:color="auto"/>
            <w:right w:val="none" w:sz="0" w:space="0" w:color="auto"/>
          </w:divBdr>
        </w:div>
        <w:div w:id="726149344">
          <w:marLeft w:val="480"/>
          <w:marRight w:val="0"/>
          <w:marTop w:val="0"/>
          <w:marBottom w:val="0"/>
          <w:divBdr>
            <w:top w:val="none" w:sz="0" w:space="0" w:color="auto"/>
            <w:left w:val="none" w:sz="0" w:space="0" w:color="auto"/>
            <w:bottom w:val="none" w:sz="0" w:space="0" w:color="auto"/>
            <w:right w:val="none" w:sz="0" w:space="0" w:color="auto"/>
          </w:divBdr>
        </w:div>
        <w:div w:id="839269285">
          <w:marLeft w:val="480"/>
          <w:marRight w:val="0"/>
          <w:marTop w:val="0"/>
          <w:marBottom w:val="0"/>
          <w:divBdr>
            <w:top w:val="none" w:sz="0" w:space="0" w:color="auto"/>
            <w:left w:val="none" w:sz="0" w:space="0" w:color="auto"/>
            <w:bottom w:val="none" w:sz="0" w:space="0" w:color="auto"/>
            <w:right w:val="none" w:sz="0" w:space="0" w:color="auto"/>
          </w:divBdr>
        </w:div>
        <w:div w:id="1212424288">
          <w:marLeft w:val="480"/>
          <w:marRight w:val="0"/>
          <w:marTop w:val="0"/>
          <w:marBottom w:val="0"/>
          <w:divBdr>
            <w:top w:val="none" w:sz="0" w:space="0" w:color="auto"/>
            <w:left w:val="none" w:sz="0" w:space="0" w:color="auto"/>
            <w:bottom w:val="none" w:sz="0" w:space="0" w:color="auto"/>
            <w:right w:val="none" w:sz="0" w:space="0" w:color="auto"/>
          </w:divBdr>
        </w:div>
        <w:div w:id="416100087">
          <w:marLeft w:val="480"/>
          <w:marRight w:val="0"/>
          <w:marTop w:val="0"/>
          <w:marBottom w:val="0"/>
          <w:divBdr>
            <w:top w:val="none" w:sz="0" w:space="0" w:color="auto"/>
            <w:left w:val="none" w:sz="0" w:space="0" w:color="auto"/>
            <w:bottom w:val="none" w:sz="0" w:space="0" w:color="auto"/>
            <w:right w:val="none" w:sz="0" w:space="0" w:color="auto"/>
          </w:divBdr>
        </w:div>
        <w:div w:id="1277057362">
          <w:marLeft w:val="480"/>
          <w:marRight w:val="0"/>
          <w:marTop w:val="0"/>
          <w:marBottom w:val="0"/>
          <w:divBdr>
            <w:top w:val="none" w:sz="0" w:space="0" w:color="auto"/>
            <w:left w:val="none" w:sz="0" w:space="0" w:color="auto"/>
            <w:bottom w:val="none" w:sz="0" w:space="0" w:color="auto"/>
            <w:right w:val="none" w:sz="0" w:space="0" w:color="auto"/>
          </w:divBdr>
        </w:div>
        <w:div w:id="1149977823">
          <w:marLeft w:val="480"/>
          <w:marRight w:val="0"/>
          <w:marTop w:val="0"/>
          <w:marBottom w:val="0"/>
          <w:divBdr>
            <w:top w:val="none" w:sz="0" w:space="0" w:color="auto"/>
            <w:left w:val="none" w:sz="0" w:space="0" w:color="auto"/>
            <w:bottom w:val="none" w:sz="0" w:space="0" w:color="auto"/>
            <w:right w:val="none" w:sz="0" w:space="0" w:color="auto"/>
          </w:divBdr>
        </w:div>
        <w:div w:id="740105133">
          <w:marLeft w:val="480"/>
          <w:marRight w:val="0"/>
          <w:marTop w:val="0"/>
          <w:marBottom w:val="0"/>
          <w:divBdr>
            <w:top w:val="none" w:sz="0" w:space="0" w:color="auto"/>
            <w:left w:val="none" w:sz="0" w:space="0" w:color="auto"/>
            <w:bottom w:val="none" w:sz="0" w:space="0" w:color="auto"/>
            <w:right w:val="none" w:sz="0" w:space="0" w:color="auto"/>
          </w:divBdr>
        </w:div>
        <w:div w:id="1238128951">
          <w:marLeft w:val="480"/>
          <w:marRight w:val="0"/>
          <w:marTop w:val="0"/>
          <w:marBottom w:val="0"/>
          <w:divBdr>
            <w:top w:val="none" w:sz="0" w:space="0" w:color="auto"/>
            <w:left w:val="none" w:sz="0" w:space="0" w:color="auto"/>
            <w:bottom w:val="none" w:sz="0" w:space="0" w:color="auto"/>
            <w:right w:val="none" w:sz="0" w:space="0" w:color="auto"/>
          </w:divBdr>
        </w:div>
        <w:div w:id="832795876">
          <w:marLeft w:val="480"/>
          <w:marRight w:val="0"/>
          <w:marTop w:val="0"/>
          <w:marBottom w:val="0"/>
          <w:divBdr>
            <w:top w:val="none" w:sz="0" w:space="0" w:color="auto"/>
            <w:left w:val="none" w:sz="0" w:space="0" w:color="auto"/>
            <w:bottom w:val="none" w:sz="0" w:space="0" w:color="auto"/>
            <w:right w:val="none" w:sz="0" w:space="0" w:color="auto"/>
          </w:divBdr>
        </w:div>
        <w:div w:id="1838304081">
          <w:marLeft w:val="480"/>
          <w:marRight w:val="0"/>
          <w:marTop w:val="0"/>
          <w:marBottom w:val="0"/>
          <w:divBdr>
            <w:top w:val="none" w:sz="0" w:space="0" w:color="auto"/>
            <w:left w:val="none" w:sz="0" w:space="0" w:color="auto"/>
            <w:bottom w:val="none" w:sz="0" w:space="0" w:color="auto"/>
            <w:right w:val="none" w:sz="0" w:space="0" w:color="auto"/>
          </w:divBdr>
        </w:div>
        <w:div w:id="2013608322">
          <w:marLeft w:val="480"/>
          <w:marRight w:val="0"/>
          <w:marTop w:val="0"/>
          <w:marBottom w:val="0"/>
          <w:divBdr>
            <w:top w:val="none" w:sz="0" w:space="0" w:color="auto"/>
            <w:left w:val="none" w:sz="0" w:space="0" w:color="auto"/>
            <w:bottom w:val="none" w:sz="0" w:space="0" w:color="auto"/>
            <w:right w:val="none" w:sz="0" w:space="0" w:color="auto"/>
          </w:divBdr>
        </w:div>
        <w:div w:id="1520391794">
          <w:marLeft w:val="480"/>
          <w:marRight w:val="0"/>
          <w:marTop w:val="0"/>
          <w:marBottom w:val="0"/>
          <w:divBdr>
            <w:top w:val="none" w:sz="0" w:space="0" w:color="auto"/>
            <w:left w:val="none" w:sz="0" w:space="0" w:color="auto"/>
            <w:bottom w:val="none" w:sz="0" w:space="0" w:color="auto"/>
            <w:right w:val="none" w:sz="0" w:space="0" w:color="auto"/>
          </w:divBdr>
        </w:div>
        <w:div w:id="1846944663">
          <w:marLeft w:val="480"/>
          <w:marRight w:val="0"/>
          <w:marTop w:val="0"/>
          <w:marBottom w:val="0"/>
          <w:divBdr>
            <w:top w:val="none" w:sz="0" w:space="0" w:color="auto"/>
            <w:left w:val="none" w:sz="0" w:space="0" w:color="auto"/>
            <w:bottom w:val="none" w:sz="0" w:space="0" w:color="auto"/>
            <w:right w:val="none" w:sz="0" w:space="0" w:color="auto"/>
          </w:divBdr>
        </w:div>
        <w:div w:id="1998805672">
          <w:marLeft w:val="480"/>
          <w:marRight w:val="0"/>
          <w:marTop w:val="0"/>
          <w:marBottom w:val="0"/>
          <w:divBdr>
            <w:top w:val="none" w:sz="0" w:space="0" w:color="auto"/>
            <w:left w:val="none" w:sz="0" w:space="0" w:color="auto"/>
            <w:bottom w:val="none" w:sz="0" w:space="0" w:color="auto"/>
            <w:right w:val="none" w:sz="0" w:space="0" w:color="auto"/>
          </w:divBdr>
        </w:div>
        <w:div w:id="39401761">
          <w:marLeft w:val="480"/>
          <w:marRight w:val="0"/>
          <w:marTop w:val="0"/>
          <w:marBottom w:val="0"/>
          <w:divBdr>
            <w:top w:val="none" w:sz="0" w:space="0" w:color="auto"/>
            <w:left w:val="none" w:sz="0" w:space="0" w:color="auto"/>
            <w:bottom w:val="none" w:sz="0" w:space="0" w:color="auto"/>
            <w:right w:val="none" w:sz="0" w:space="0" w:color="auto"/>
          </w:divBdr>
        </w:div>
        <w:div w:id="1293444323">
          <w:marLeft w:val="480"/>
          <w:marRight w:val="0"/>
          <w:marTop w:val="0"/>
          <w:marBottom w:val="0"/>
          <w:divBdr>
            <w:top w:val="none" w:sz="0" w:space="0" w:color="auto"/>
            <w:left w:val="none" w:sz="0" w:space="0" w:color="auto"/>
            <w:bottom w:val="none" w:sz="0" w:space="0" w:color="auto"/>
            <w:right w:val="none" w:sz="0" w:space="0" w:color="auto"/>
          </w:divBdr>
        </w:div>
        <w:div w:id="1848640473">
          <w:marLeft w:val="480"/>
          <w:marRight w:val="0"/>
          <w:marTop w:val="0"/>
          <w:marBottom w:val="0"/>
          <w:divBdr>
            <w:top w:val="none" w:sz="0" w:space="0" w:color="auto"/>
            <w:left w:val="none" w:sz="0" w:space="0" w:color="auto"/>
            <w:bottom w:val="none" w:sz="0" w:space="0" w:color="auto"/>
            <w:right w:val="none" w:sz="0" w:space="0" w:color="auto"/>
          </w:divBdr>
        </w:div>
        <w:div w:id="312570186">
          <w:marLeft w:val="480"/>
          <w:marRight w:val="0"/>
          <w:marTop w:val="0"/>
          <w:marBottom w:val="0"/>
          <w:divBdr>
            <w:top w:val="none" w:sz="0" w:space="0" w:color="auto"/>
            <w:left w:val="none" w:sz="0" w:space="0" w:color="auto"/>
            <w:bottom w:val="none" w:sz="0" w:space="0" w:color="auto"/>
            <w:right w:val="none" w:sz="0" w:space="0" w:color="auto"/>
          </w:divBdr>
        </w:div>
        <w:div w:id="1285578787">
          <w:marLeft w:val="480"/>
          <w:marRight w:val="0"/>
          <w:marTop w:val="0"/>
          <w:marBottom w:val="0"/>
          <w:divBdr>
            <w:top w:val="none" w:sz="0" w:space="0" w:color="auto"/>
            <w:left w:val="none" w:sz="0" w:space="0" w:color="auto"/>
            <w:bottom w:val="none" w:sz="0" w:space="0" w:color="auto"/>
            <w:right w:val="none" w:sz="0" w:space="0" w:color="auto"/>
          </w:divBdr>
        </w:div>
        <w:div w:id="1218009123">
          <w:marLeft w:val="480"/>
          <w:marRight w:val="0"/>
          <w:marTop w:val="0"/>
          <w:marBottom w:val="0"/>
          <w:divBdr>
            <w:top w:val="none" w:sz="0" w:space="0" w:color="auto"/>
            <w:left w:val="none" w:sz="0" w:space="0" w:color="auto"/>
            <w:bottom w:val="none" w:sz="0" w:space="0" w:color="auto"/>
            <w:right w:val="none" w:sz="0" w:space="0" w:color="auto"/>
          </w:divBdr>
        </w:div>
        <w:div w:id="1279331445">
          <w:marLeft w:val="480"/>
          <w:marRight w:val="0"/>
          <w:marTop w:val="0"/>
          <w:marBottom w:val="0"/>
          <w:divBdr>
            <w:top w:val="none" w:sz="0" w:space="0" w:color="auto"/>
            <w:left w:val="none" w:sz="0" w:space="0" w:color="auto"/>
            <w:bottom w:val="none" w:sz="0" w:space="0" w:color="auto"/>
            <w:right w:val="none" w:sz="0" w:space="0" w:color="auto"/>
          </w:divBdr>
        </w:div>
        <w:div w:id="1687440963">
          <w:marLeft w:val="480"/>
          <w:marRight w:val="0"/>
          <w:marTop w:val="0"/>
          <w:marBottom w:val="0"/>
          <w:divBdr>
            <w:top w:val="none" w:sz="0" w:space="0" w:color="auto"/>
            <w:left w:val="none" w:sz="0" w:space="0" w:color="auto"/>
            <w:bottom w:val="none" w:sz="0" w:space="0" w:color="auto"/>
            <w:right w:val="none" w:sz="0" w:space="0" w:color="auto"/>
          </w:divBdr>
        </w:div>
        <w:div w:id="75134531">
          <w:marLeft w:val="480"/>
          <w:marRight w:val="0"/>
          <w:marTop w:val="0"/>
          <w:marBottom w:val="0"/>
          <w:divBdr>
            <w:top w:val="none" w:sz="0" w:space="0" w:color="auto"/>
            <w:left w:val="none" w:sz="0" w:space="0" w:color="auto"/>
            <w:bottom w:val="none" w:sz="0" w:space="0" w:color="auto"/>
            <w:right w:val="none" w:sz="0" w:space="0" w:color="auto"/>
          </w:divBdr>
        </w:div>
        <w:div w:id="335500119">
          <w:marLeft w:val="480"/>
          <w:marRight w:val="0"/>
          <w:marTop w:val="0"/>
          <w:marBottom w:val="0"/>
          <w:divBdr>
            <w:top w:val="none" w:sz="0" w:space="0" w:color="auto"/>
            <w:left w:val="none" w:sz="0" w:space="0" w:color="auto"/>
            <w:bottom w:val="none" w:sz="0" w:space="0" w:color="auto"/>
            <w:right w:val="none" w:sz="0" w:space="0" w:color="auto"/>
          </w:divBdr>
        </w:div>
        <w:div w:id="1161966561">
          <w:marLeft w:val="480"/>
          <w:marRight w:val="0"/>
          <w:marTop w:val="0"/>
          <w:marBottom w:val="0"/>
          <w:divBdr>
            <w:top w:val="none" w:sz="0" w:space="0" w:color="auto"/>
            <w:left w:val="none" w:sz="0" w:space="0" w:color="auto"/>
            <w:bottom w:val="none" w:sz="0" w:space="0" w:color="auto"/>
            <w:right w:val="none" w:sz="0" w:space="0" w:color="auto"/>
          </w:divBdr>
        </w:div>
        <w:div w:id="1702779388">
          <w:marLeft w:val="480"/>
          <w:marRight w:val="0"/>
          <w:marTop w:val="0"/>
          <w:marBottom w:val="0"/>
          <w:divBdr>
            <w:top w:val="none" w:sz="0" w:space="0" w:color="auto"/>
            <w:left w:val="none" w:sz="0" w:space="0" w:color="auto"/>
            <w:bottom w:val="none" w:sz="0" w:space="0" w:color="auto"/>
            <w:right w:val="none" w:sz="0" w:space="0" w:color="auto"/>
          </w:divBdr>
        </w:div>
      </w:divsChild>
    </w:div>
    <w:div w:id="1135442861">
      <w:bodyDiv w:val="1"/>
      <w:marLeft w:val="0"/>
      <w:marRight w:val="0"/>
      <w:marTop w:val="0"/>
      <w:marBottom w:val="0"/>
      <w:divBdr>
        <w:top w:val="none" w:sz="0" w:space="0" w:color="auto"/>
        <w:left w:val="none" w:sz="0" w:space="0" w:color="auto"/>
        <w:bottom w:val="none" w:sz="0" w:space="0" w:color="auto"/>
        <w:right w:val="none" w:sz="0" w:space="0" w:color="auto"/>
      </w:divBdr>
    </w:div>
    <w:div w:id="1135563961">
      <w:bodyDiv w:val="1"/>
      <w:marLeft w:val="0"/>
      <w:marRight w:val="0"/>
      <w:marTop w:val="0"/>
      <w:marBottom w:val="0"/>
      <w:divBdr>
        <w:top w:val="none" w:sz="0" w:space="0" w:color="auto"/>
        <w:left w:val="none" w:sz="0" w:space="0" w:color="auto"/>
        <w:bottom w:val="none" w:sz="0" w:space="0" w:color="auto"/>
        <w:right w:val="none" w:sz="0" w:space="0" w:color="auto"/>
      </w:divBdr>
    </w:div>
    <w:div w:id="1135634395">
      <w:bodyDiv w:val="1"/>
      <w:marLeft w:val="0"/>
      <w:marRight w:val="0"/>
      <w:marTop w:val="0"/>
      <w:marBottom w:val="0"/>
      <w:divBdr>
        <w:top w:val="none" w:sz="0" w:space="0" w:color="auto"/>
        <w:left w:val="none" w:sz="0" w:space="0" w:color="auto"/>
        <w:bottom w:val="none" w:sz="0" w:space="0" w:color="auto"/>
        <w:right w:val="none" w:sz="0" w:space="0" w:color="auto"/>
      </w:divBdr>
    </w:div>
    <w:div w:id="1135873862">
      <w:bodyDiv w:val="1"/>
      <w:marLeft w:val="0"/>
      <w:marRight w:val="0"/>
      <w:marTop w:val="0"/>
      <w:marBottom w:val="0"/>
      <w:divBdr>
        <w:top w:val="none" w:sz="0" w:space="0" w:color="auto"/>
        <w:left w:val="none" w:sz="0" w:space="0" w:color="auto"/>
        <w:bottom w:val="none" w:sz="0" w:space="0" w:color="auto"/>
        <w:right w:val="none" w:sz="0" w:space="0" w:color="auto"/>
      </w:divBdr>
    </w:div>
    <w:div w:id="1136072238">
      <w:bodyDiv w:val="1"/>
      <w:marLeft w:val="0"/>
      <w:marRight w:val="0"/>
      <w:marTop w:val="0"/>
      <w:marBottom w:val="0"/>
      <w:divBdr>
        <w:top w:val="none" w:sz="0" w:space="0" w:color="auto"/>
        <w:left w:val="none" w:sz="0" w:space="0" w:color="auto"/>
        <w:bottom w:val="none" w:sz="0" w:space="0" w:color="auto"/>
        <w:right w:val="none" w:sz="0" w:space="0" w:color="auto"/>
      </w:divBdr>
    </w:div>
    <w:div w:id="1136291456">
      <w:bodyDiv w:val="1"/>
      <w:marLeft w:val="0"/>
      <w:marRight w:val="0"/>
      <w:marTop w:val="0"/>
      <w:marBottom w:val="0"/>
      <w:divBdr>
        <w:top w:val="none" w:sz="0" w:space="0" w:color="auto"/>
        <w:left w:val="none" w:sz="0" w:space="0" w:color="auto"/>
        <w:bottom w:val="none" w:sz="0" w:space="0" w:color="auto"/>
        <w:right w:val="none" w:sz="0" w:space="0" w:color="auto"/>
      </w:divBdr>
      <w:divsChild>
        <w:div w:id="939024294">
          <w:marLeft w:val="480"/>
          <w:marRight w:val="0"/>
          <w:marTop w:val="0"/>
          <w:marBottom w:val="0"/>
          <w:divBdr>
            <w:top w:val="none" w:sz="0" w:space="0" w:color="auto"/>
            <w:left w:val="none" w:sz="0" w:space="0" w:color="auto"/>
            <w:bottom w:val="none" w:sz="0" w:space="0" w:color="auto"/>
            <w:right w:val="none" w:sz="0" w:space="0" w:color="auto"/>
          </w:divBdr>
        </w:div>
        <w:div w:id="2123375474">
          <w:marLeft w:val="480"/>
          <w:marRight w:val="0"/>
          <w:marTop w:val="0"/>
          <w:marBottom w:val="0"/>
          <w:divBdr>
            <w:top w:val="none" w:sz="0" w:space="0" w:color="auto"/>
            <w:left w:val="none" w:sz="0" w:space="0" w:color="auto"/>
            <w:bottom w:val="none" w:sz="0" w:space="0" w:color="auto"/>
            <w:right w:val="none" w:sz="0" w:space="0" w:color="auto"/>
          </w:divBdr>
        </w:div>
        <w:div w:id="1373387320">
          <w:marLeft w:val="480"/>
          <w:marRight w:val="0"/>
          <w:marTop w:val="0"/>
          <w:marBottom w:val="0"/>
          <w:divBdr>
            <w:top w:val="none" w:sz="0" w:space="0" w:color="auto"/>
            <w:left w:val="none" w:sz="0" w:space="0" w:color="auto"/>
            <w:bottom w:val="none" w:sz="0" w:space="0" w:color="auto"/>
            <w:right w:val="none" w:sz="0" w:space="0" w:color="auto"/>
          </w:divBdr>
        </w:div>
        <w:div w:id="2099716738">
          <w:marLeft w:val="480"/>
          <w:marRight w:val="0"/>
          <w:marTop w:val="0"/>
          <w:marBottom w:val="0"/>
          <w:divBdr>
            <w:top w:val="none" w:sz="0" w:space="0" w:color="auto"/>
            <w:left w:val="none" w:sz="0" w:space="0" w:color="auto"/>
            <w:bottom w:val="none" w:sz="0" w:space="0" w:color="auto"/>
            <w:right w:val="none" w:sz="0" w:space="0" w:color="auto"/>
          </w:divBdr>
        </w:div>
        <w:div w:id="1438452975">
          <w:marLeft w:val="480"/>
          <w:marRight w:val="0"/>
          <w:marTop w:val="0"/>
          <w:marBottom w:val="0"/>
          <w:divBdr>
            <w:top w:val="none" w:sz="0" w:space="0" w:color="auto"/>
            <w:left w:val="none" w:sz="0" w:space="0" w:color="auto"/>
            <w:bottom w:val="none" w:sz="0" w:space="0" w:color="auto"/>
            <w:right w:val="none" w:sz="0" w:space="0" w:color="auto"/>
          </w:divBdr>
        </w:div>
        <w:div w:id="1029257805">
          <w:marLeft w:val="480"/>
          <w:marRight w:val="0"/>
          <w:marTop w:val="0"/>
          <w:marBottom w:val="0"/>
          <w:divBdr>
            <w:top w:val="none" w:sz="0" w:space="0" w:color="auto"/>
            <w:left w:val="none" w:sz="0" w:space="0" w:color="auto"/>
            <w:bottom w:val="none" w:sz="0" w:space="0" w:color="auto"/>
            <w:right w:val="none" w:sz="0" w:space="0" w:color="auto"/>
          </w:divBdr>
        </w:div>
        <w:div w:id="912937356">
          <w:marLeft w:val="480"/>
          <w:marRight w:val="0"/>
          <w:marTop w:val="0"/>
          <w:marBottom w:val="0"/>
          <w:divBdr>
            <w:top w:val="none" w:sz="0" w:space="0" w:color="auto"/>
            <w:left w:val="none" w:sz="0" w:space="0" w:color="auto"/>
            <w:bottom w:val="none" w:sz="0" w:space="0" w:color="auto"/>
            <w:right w:val="none" w:sz="0" w:space="0" w:color="auto"/>
          </w:divBdr>
        </w:div>
        <w:div w:id="331415885">
          <w:marLeft w:val="480"/>
          <w:marRight w:val="0"/>
          <w:marTop w:val="0"/>
          <w:marBottom w:val="0"/>
          <w:divBdr>
            <w:top w:val="none" w:sz="0" w:space="0" w:color="auto"/>
            <w:left w:val="none" w:sz="0" w:space="0" w:color="auto"/>
            <w:bottom w:val="none" w:sz="0" w:space="0" w:color="auto"/>
            <w:right w:val="none" w:sz="0" w:space="0" w:color="auto"/>
          </w:divBdr>
        </w:div>
        <w:div w:id="1544364510">
          <w:marLeft w:val="480"/>
          <w:marRight w:val="0"/>
          <w:marTop w:val="0"/>
          <w:marBottom w:val="0"/>
          <w:divBdr>
            <w:top w:val="none" w:sz="0" w:space="0" w:color="auto"/>
            <w:left w:val="none" w:sz="0" w:space="0" w:color="auto"/>
            <w:bottom w:val="none" w:sz="0" w:space="0" w:color="auto"/>
            <w:right w:val="none" w:sz="0" w:space="0" w:color="auto"/>
          </w:divBdr>
        </w:div>
        <w:div w:id="1368287556">
          <w:marLeft w:val="480"/>
          <w:marRight w:val="0"/>
          <w:marTop w:val="0"/>
          <w:marBottom w:val="0"/>
          <w:divBdr>
            <w:top w:val="none" w:sz="0" w:space="0" w:color="auto"/>
            <w:left w:val="none" w:sz="0" w:space="0" w:color="auto"/>
            <w:bottom w:val="none" w:sz="0" w:space="0" w:color="auto"/>
            <w:right w:val="none" w:sz="0" w:space="0" w:color="auto"/>
          </w:divBdr>
        </w:div>
        <w:div w:id="1794782502">
          <w:marLeft w:val="480"/>
          <w:marRight w:val="0"/>
          <w:marTop w:val="0"/>
          <w:marBottom w:val="0"/>
          <w:divBdr>
            <w:top w:val="none" w:sz="0" w:space="0" w:color="auto"/>
            <w:left w:val="none" w:sz="0" w:space="0" w:color="auto"/>
            <w:bottom w:val="none" w:sz="0" w:space="0" w:color="auto"/>
            <w:right w:val="none" w:sz="0" w:space="0" w:color="auto"/>
          </w:divBdr>
        </w:div>
        <w:div w:id="63721501">
          <w:marLeft w:val="480"/>
          <w:marRight w:val="0"/>
          <w:marTop w:val="0"/>
          <w:marBottom w:val="0"/>
          <w:divBdr>
            <w:top w:val="none" w:sz="0" w:space="0" w:color="auto"/>
            <w:left w:val="none" w:sz="0" w:space="0" w:color="auto"/>
            <w:bottom w:val="none" w:sz="0" w:space="0" w:color="auto"/>
            <w:right w:val="none" w:sz="0" w:space="0" w:color="auto"/>
          </w:divBdr>
        </w:div>
        <w:div w:id="68575629">
          <w:marLeft w:val="480"/>
          <w:marRight w:val="0"/>
          <w:marTop w:val="0"/>
          <w:marBottom w:val="0"/>
          <w:divBdr>
            <w:top w:val="none" w:sz="0" w:space="0" w:color="auto"/>
            <w:left w:val="none" w:sz="0" w:space="0" w:color="auto"/>
            <w:bottom w:val="none" w:sz="0" w:space="0" w:color="auto"/>
            <w:right w:val="none" w:sz="0" w:space="0" w:color="auto"/>
          </w:divBdr>
        </w:div>
        <w:div w:id="300697391">
          <w:marLeft w:val="480"/>
          <w:marRight w:val="0"/>
          <w:marTop w:val="0"/>
          <w:marBottom w:val="0"/>
          <w:divBdr>
            <w:top w:val="none" w:sz="0" w:space="0" w:color="auto"/>
            <w:left w:val="none" w:sz="0" w:space="0" w:color="auto"/>
            <w:bottom w:val="none" w:sz="0" w:space="0" w:color="auto"/>
            <w:right w:val="none" w:sz="0" w:space="0" w:color="auto"/>
          </w:divBdr>
        </w:div>
        <w:div w:id="1949198939">
          <w:marLeft w:val="480"/>
          <w:marRight w:val="0"/>
          <w:marTop w:val="0"/>
          <w:marBottom w:val="0"/>
          <w:divBdr>
            <w:top w:val="none" w:sz="0" w:space="0" w:color="auto"/>
            <w:left w:val="none" w:sz="0" w:space="0" w:color="auto"/>
            <w:bottom w:val="none" w:sz="0" w:space="0" w:color="auto"/>
            <w:right w:val="none" w:sz="0" w:space="0" w:color="auto"/>
          </w:divBdr>
        </w:div>
        <w:div w:id="1370567955">
          <w:marLeft w:val="480"/>
          <w:marRight w:val="0"/>
          <w:marTop w:val="0"/>
          <w:marBottom w:val="0"/>
          <w:divBdr>
            <w:top w:val="none" w:sz="0" w:space="0" w:color="auto"/>
            <w:left w:val="none" w:sz="0" w:space="0" w:color="auto"/>
            <w:bottom w:val="none" w:sz="0" w:space="0" w:color="auto"/>
            <w:right w:val="none" w:sz="0" w:space="0" w:color="auto"/>
          </w:divBdr>
        </w:div>
        <w:div w:id="673337208">
          <w:marLeft w:val="480"/>
          <w:marRight w:val="0"/>
          <w:marTop w:val="0"/>
          <w:marBottom w:val="0"/>
          <w:divBdr>
            <w:top w:val="none" w:sz="0" w:space="0" w:color="auto"/>
            <w:left w:val="none" w:sz="0" w:space="0" w:color="auto"/>
            <w:bottom w:val="none" w:sz="0" w:space="0" w:color="auto"/>
            <w:right w:val="none" w:sz="0" w:space="0" w:color="auto"/>
          </w:divBdr>
        </w:div>
        <w:div w:id="1027483109">
          <w:marLeft w:val="480"/>
          <w:marRight w:val="0"/>
          <w:marTop w:val="0"/>
          <w:marBottom w:val="0"/>
          <w:divBdr>
            <w:top w:val="none" w:sz="0" w:space="0" w:color="auto"/>
            <w:left w:val="none" w:sz="0" w:space="0" w:color="auto"/>
            <w:bottom w:val="none" w:sz="0" w:space="0" w:color="auto"/>
            <w:right w:val="none" w:sz="0" w:space="0" w:color="auto"/>
          </w:divBdr>
        </w:div>
        <w:div w:id="1306155920">
          <w:marLeft w:val="480"/>
          <w:marRight w:val="0"/>
          <w:marTop w:val="0"/>
          <w:marBottom w:val="0"/>
          <w:divBdr>
            <w:top w:val="none" w:sz="0" w:space="0" w:color="auto"/>
            <w:left w:val="none" w:sz="0" w:space="0" w:color="auto"/>
            <w:bottom w:val="none" w:sz="0" w:space="0" w:color="auto"/>
            <w:right w:val="none" w:sz="0" w:space="0" w:color="auto"/>
          </w:divBdr>
        </w:div>
        <w:div w:id="1374696366">
          <w:marLeft w:val="480"/>
          <w:marRight w:val="0"/>
          <w:marTop w:val="0"/>
          <w:marBottom w:val="0"/>
          <w:divBdr>
            <w:top w:val="none" w:sz="0" w:space="0" w:color="auto"/>
            <w:left w:val="none" w:sz="0" w:space="0" w:color="auto"/>
            <w:bottom w:val="none" w:sz="0" w:space="0" w:color="auto"/>
            <w:right w:val="none" w:sz="0" w:space="0" w:color="auto"/>
          </w:divBdr>
        </w:div>
        <w:div w:id="759059976">
          <w:marLeft w:val="480"/>
          <w:marRight w:val="0"/>
          <w:marTop w:val="0"/>
          <w:marBottom w:val="0"/>
          <w:divBdr>
            <w:top w:val="none" w:sz="0" w:space="0" w:color="auto"/>
            <w:left w:val="none" w:sz="0" w:space="0" w:color="auto"/>
            <w:bottom w:val="none" w:sz="0" w:space="0" w:color="auto"/>
            <w:right w:val="none" w:sz="0" w:space="0" w:color="auto"/>
          </w:divBdr>
        </w:div>
        <w:div w:id="378164968">
          <w:marLeft w:val="480"/>
          <w:marRight w:val="0"/>
          <w:marTop w:val="0"/>
          <w:marBottom w:val="0"/>
          <w:divBdr>
            <w:top w:val="none" w:sz="0" w:space="0" w:color="auto"/>
            <w:left w:val="none" w:sz="0" w:space="0" w:color="auto"/>
            <w:bottom w:val="none" w:sz="0" w:space="0" w:color="auto"/>
            <w:right w:val="none" w:sz="0" w:space="0" w:color="auto"/>
          </w:divBdr>
        </w:div>
        <w:div w:id="610627585">
          <w:marLeft w:val="480"/>
          <w:marRight w:val="0"/>
          <w:marTop w:val="0"/>
          <w:marBottom w:val="0"/>
          <w:divBdr>
            <w:top w:val="none" w:sz="0" w:space="0" w:color="auto"/>
            <w:left w:val="none" w:sz="0" w:space="0" w:color="auto"/>
            <w:bottom w:val="none" w:sz="0" w:space="0" w:color="auto"/>
            <w:right w:val="none" w:sz="0" w:space="0" w:color="auto"/>
          </w:divBdr>
        </w:div>
        <w:div w:id="13918310">
          <w:marLeft w:val="480"/>
          <w:marRight w:val="0"/>
          <w:marTop w:val="0"/>
          <w:marBottom w:val="0"/>
          <w:divBdr>
            <w:top w:val="none" w:sz="0" w:space="0" w:color="auto"/>
            <w:left w:val="none" w:sz="0" w:space="0" w:color="auto"/>
            <w:bottom w:val="none" w:sz="0" w:space="0" w:color="auto"/>
            <w:right w:val="none" w:sz="0" w:space="0" w:color="auto"/>
          </w:divBdr>
        </w:div>
        <w:div w:id="1348947520">
          <w:marLeft w:val="480"/>
          <w:marRight w:val="0"/>
          <w:marTop w:val="0"/>
          <w:marBottom w:val="0"/>
          <w:divBdr>
            <w:top w:val="none" w:sz="0" w:space="0" w:color="auto"/>
            <w:left w:val="none" w:sz="0" w:space="0" w:color="auto"/>
            <w:bottom w:val="none" w:sz="0" w:space="0" w:color="auto"/>
            <w:right w:val="none" w:sz="0" w:space="0" w:color="auto"/>
          </w:divBdr>
        </w:div>
        <w:div w:id="473717205">
          <w:marLeft w:val="480"/>
          <w:marRight w:val="0"/>
          <w:marTop w:val="0"/>
          <w:marBottom w:val="0"/>
          <w:divBdr>
            <w:top w:val="none" w:sz="0" w:space="0" w:color="auto"/>
            <w:left w:val="none" w:sz="0" w:space="0" w:color="auto"/>
            <w:bottom w:val="none" w:sz="0" w:space="0" w:color="auto"/>
            <w:right w:val="none" w:sz="0" w:space="0" w:color="auto"/>
          </w:divBdr>
        </w:div>
        <w:div w:id="1961573183">
          <w:marLeft w:val="480"/>
          <w:marRight w:val="0"/>
          <w:marTop w:val="0"/>
          <w:marBottom w:val="0"/>
          <w:divBdr>
            <w:top w:val="none" w:sz="0" w:space="0" w:color="auto"/>
            <w:left w:val="none" w:sz="0" w:space="0" w:color="auto"/>
            <w:bottom w:val="none" w:sz="0" w:space="0" w:color="auto"/>
            <w:right w:val="none" w:sz="0" w:space="0" w:color="auto"/>
          </w:divBdr>
        </w:div>
        <w:div w:id="1996182476">
          <w:marLeft w:val="480"/>
          <w:marRight w:val="0"/>
          <w:marTop w:val="0"/>
          <w:marBottom w:val="0"/>
          <w:divBdr>
            <w:top w:val="none" w:sz="0" w:space="0" w:color="auto"/>
            <w:left w:val="none" w:sz="0" w:space="0" w:color="auto"/>
            <w:bottom w:val="none" w:sz="0" w:space="0" w:color="auto"/>
            <w:right w:val="none" w:sz="0" w:space="0" w:color="auto"/>
          </w:divBdr>
        </w:div>
        <w:div w:id="1589804231">
          <w:marLeft w:val="480"/>
          <w:marRight w:val="0"/>
          <w:marTop w:val="0"/>
          <w:marBottom w:val="0"/>
          <w:divBdr>
            <w:top w:val="none" w:sz="0" w:space="0" w:color="auto"/>
            <w:left w:val="none" w:sz="0" w:space="0" w:color="auto"/>
            <w:bottom w:val="none" w:sz="0" w:space="0" w:color="auto"/>
            <w:right w:val="none" w:sz="0" w:space="0" w:color="auto"/>
          </w:divBdr>
        </w:div>
        <w:div w:id="294802615">
          <w:marLeft w:val="480"/>
          <w:marRight w:val="0"/>
          <w:marTop w:val="0"/>
          <w:marBottom w:val="0"/>
          <w:divBdr>
            <w:top w:val="none" w:sz="0" w:space="0" w:color="auto"/>
            <w:left w:val="none" w:sz="0" w:space="0" w:color="auto"/>
            <w:bottom w:val="none" w:sz="0" w:space="0" w:color="auto"/>
            <w:right w:val="none" w:sz="0" w:space="0" w:color="auto"/>
          </w:divBdr>
        </w:div>
        <w:div w:id="372004399">
          <w:marLeft w:val="480"/>
          <w:marRight w:val="0"/>
          <w:marTop w:val="0"/>
          <w:marBottom w:val="0"/>
          <w:divBdr>
            <w:top w:val="none" w:sz="0" w:space="0" w:color="auto"/>
            <w:left w:val="none" w:sz="0" w:space="0" w:color="auto"/>
            <w:bottom w:val="none" w:sz="0" w:space="0" w:color="auto"/>
            <w:right w:val="none" w:sz="0" w:space="0" w:color="auto"/>
          </w:divBdr>
        </w:div>
        <w:div w:id="1490098922">
          <w:marLeft w:val="480"/>
          <w:marRight w:val="0"/>
          <w:marTop w:val="0"/>
          <w:marBottom w:val="0"/>
          <w:divBdr>
            <w:top w:val="none" w:sz="0" w:space="0" w:color="auto"/>
            <w:left w:val="none" w:sz="0" w:space="0" w:color="auto"/>
            <w:bottom w:val="none" w:sz="0" w:space="0" w:color="auto"/>
            <w:right w:val="none" w:sz="0" w:space="0" w:color="auto"/>
          </w:divBdr>
        </w:div>
        <w:div w:id="547768704">
          <w:marLeft w:val="480"/>
          <w:marRight w:val="0"/>
          <w:marTop w:val="0"/>
          <w:marBottom w:val="0"/>
          <w:divBdr>
            <w:top w:val="none" w:sz="0" w:space="0" w:color="auto"/>
            <w:left w:val="none" w:sz="0" w:space="0" w:color="auto"/>
            <w:bottom w:val="none" w:sz="0" w:space="0" w:color="auto"/>
            <w:right w:val="none" w:sz="0" w:space="0" w:color="auto"/>
          </w:divBdr>
        </w:div>
        <w:div w:id="1367294455">
          <w:marLeft w:val="480"/>
          <w:marRight w:val="0"/>
          <w:marTop w:val="0"/>
          <w:marBottom w:val="0"/>
          <w:divBdr>
            <w:top w:val="none" w:sz="0" w:space="0" w:color="auto"/>
            <w:left w:val="none" w:sz="0" w:space="0" w:color="auto"/>
            <w:bottom w:val="none" w:sz="0" w:space="0" w:color="auto"/>
            <w:right w:val="none" w:sz="0" w:space="0" w:color="auto"/>
          </w:divBdr>
        </w:div>
        <w:div w:id="744183016">
          <w:marLeft w:val="480"/>
          <w:marRight w:val="0"/>
          <w:marTop w:val="0"/>
          <w:marBottom w:val="0"/>
          <w:divBdr>
            <w:top w:val="none" w:sz="0" w:space="0" w:color="auto"/>
            <w:left w:val="none" w:sz="0" w:space="0" w:color="auto"/>
            <w:bottom w:val="none" w:sz="0" w:space="0" w:color="auto"/>
            <w:right w:val="none" w:sz="0" w:space="0" w:color="auto"/>
          </w:divBdr>
        </w:div>
        <w:div w:id="1497724567">
          <w:marLeft w:val="480"/>
          <w:marRight w:val="0"/>
          <w:marTop w:val="0"/>
          <w:marBottom w:val="0"/>
          <w:divBdr>
            <w:top w:val="none" w:sz="0" w:space="0" w:color="auto"/>
            <w:left w:val="none" w:sz="0" w:space="0" w:color="auto"/>
            <w:bottom w:val="none" w:sz="0" w:space="0" w:color="auto"/>
            <w:right w:val="none" w:sz="0" w:space="0" w:color="auto"/>
          </w:divBdr>
        </w:div>
        <w:div w:id="927537797">
          <w:marLeft w:val="480"/>
          <w:marRight w:val="0"/>
          <w:marTop w:val="0"/>
          <w:marBottom w:val="0"/>
          <w:divBdr>
            <w:top w:val="none" w:sz="0" w:space="0" w:color="auto"/>
            <w:left w:val="none" w:sz="0" w:space="0" w:color="auto"/>
            <w:bottom w:val="none" w:sz="0" w:space="0" w:color="auto"/>
            <w:right w:val="none" w:sz="0" w:space="0" w:color="auto"/>
          </w:divBdr>
        </w:div>
        <w:div w:id="1670476817">
          <w:marLeft w:val="480"/>
          <w:marRight w:val="0"/>
          <w:marTop w:val="0"/>
          <w:marBottom w:val="0"/>
          <w:divBdr>
            <w:top w:val="none" w:sz="0" w:space="0" w:color="auto"/>
            <w:left w:val="none" w:sz="0" w:space="0" w:color="auto"/>
            <w:bottom w:val="none" w:sz="0" w:space="0" w:color="auto"/>
            <w:right w:val="none" w:sz="0" w:space="0" w:color="auto"/>
          </w:divBdr>
        </w:div>
        <w:div w:id="1234658527">
          <w:marLeft w:val="480"/>
          <w:marRight w:val="0"/>
          <w:marTop w:val="0"/>
          <w:marBottom w:val="0"/>
          <w:divBdr>
            <w:top w:val="none" w:sz="0" w:space="0" w:color="auto"/>
            <w:left w:val="none" w:sz="0" w:space="0" w:color="auto"/>
            <w:bottom w:val="none" w:sz="0" w:space="0" w:color="auto"/>
            <w:right w:val="none" w:sz="0" w:space="0" w:color="auto"/>
          </w:divBdr>
        </w:div>
        <w:div w:id="1872523627">
          <w:marLeft w:val="480"/>
          <w:marRight w:val="0"/>
          <w:marTop w:val="0"/>
          <w:marBottom w:val="0"/>
          <w:divBdr>
            <w:top w:val="none" w:sz="0" w:space="0" w:color="auto"/>
            <w:left w:val="none" w:sz="0" w:space="0" w:color="auto"/>
            <w:bottom w:val="none" w:sz="0" w:space="0" w:color="auto"/>
            <w:right w:val="none" w:sz="0" w:space="0" w:color="auto"/>
          </w:divBdr>
        </w:div>
        <w:div w:id="1198346532">
          <w:marLeft w:val="480"/>
          <w:marRight w:val="0"/>
          <w:marTop w:val="0"/>
          <w:marBottom w:val="0"/>
          <w:divBdr>
            <w:top w:val="none" w:sz="0" w:space="0" w:color="auto"/>
            <w:left w:val="none" w:sz="0" w:space="0" w:color="auto"/>
            <w:bottom w:val="none" w:sz="0" w:space="0" w:color="auto"/>
            <w:right w:val="none" w:sz="0" w:space="0" w:color="auto"/>
          </w:divBdr>
        </w:div>
        <w:div w:id="1790395597">
          <w:marLeft w:val="480"/>
          <w:marRight w:val="0"/>
          <w:marTop w:val="0"/>
          <w:marBottom w:val="0"/>
          <w:divBdr>
            <w:top w:val="none" w:sz="0" w:space="0" w:color="auto"/>
            <w:left w:val="none" w:sz="0" w:space="0" w:color="auto"/>
            <w:bottom w:val="none" w:sz="0" w:space="0" w:color="auto"/>
            <w:right w:val="none" w:sz="0" w:space="0" w:color="auto"/>
          </w:divBdr>
        </w:div>
        <w:div w:id="439253816">
          <w:marLeft w:val="480"/>
          <w:marRight w:val="0"/>
          <w:marTop w:val="0"/>
          <w:marBottom w:val="0"/>
          <w:divBdr>
            <w:top w:val="none" w:sz="0" w:space="0" w:color="auto"/>
            <w:left w:val="none" w:sz="0" w:space="0" w:color="auto"/>
            <w:bottom w:val="none" w:sz="0" w:space="0" w:color="auto"/>
            <w:right w:val="none" w:sz="0" w:space="0" w:color="auto"/>
          </w:divBdr>
        </w:div>
        <w:div w:id="1073548260">
          <w:marLeft w:val="480"/>
          <w:marRight w:val="0"/>
          <w:marTop w:val="0"/>
          <w:marBottom w:val="0"/>
          <w:divBdr>
            <w:top w:val="none" w:sz="0" w:space="0" w:color="auto"/>
            <w:left w:val="none" w:sz="0" w:space="0" w:color="auto"/>
            <w:bottom w:val="none" w:sz="0" w:space="0" w:color="auto"/>
            <w:right w:val="none" w:sz="0" w:space="0" w:color="auto"/>
          </w:divBdr>
        </w:div>
        <w:div w:id="826365742">
          <w:marLeft w:val="480"/>
          <w:marRight w:val="0"/>
          <w:marTop w:val="0"/>
          <w:marBottom w:val="0"/>
          <w:divBdr>
            <w:top w:val="none" w:sz="0" w:space="0" w:color="auto"/>
            <w:left w:val="none" w:sz="0" w:space="0" w:color="auto"/>
            <w:bottom w:val="none" w:sz="0" w:space="0" w:color="auto"/>
            <w:right w:val="none" w:sz="0" w:space="0" w:color="auto"/>
          </w:divBdr>
        </w:div>
        <w:div w:id="391462517">
          <w:marLeft w:val="480"/>
          <w:marRight w:val="0"/>
          <w:marTop w:val="0"/>
          <w:marBottom w:val="0"/>
          <w:divBdr>
            <w:top w:val="none" w:sz="0" w:space="0" w:color="auto"/>
            <w:left w:val="none" w:sz="0" w:space="0" w:color="auto"/>
            <w:bottom w:val="none" w:sz="0" w:space="0" w:color="auto"/>
            <w:right w:val="none" w:sz="0" w:space="0" w:color="auto"/>
          </w:divBdr>
        </w:div>
        <w:div w:id="950160880">
          <w:marLeft w:val="480"/>
          <w:marRight w:val="0"/>
          <w:marTop w:val="0"/>
          <w:marBottom w:val="0"/>
          <w:divBdr>
            <w:top w:val="none" w:sz="0" w:space="0" w:color="auto"/>
            <w:left w:val="none" w:sz="0" w:space="0" w:color="auto"/>
            <w:bottom w:val="none" w:sz="0" w:space="0" w:color="auto"/>
            <w:right w:val="none" w:sz="0" w:space="0" w:color="auto"/>
          </w:divBdr>
        </w:div>
        <w:div w:id="185025298">
          <w:marLeft w:val="480"/>
          <w:marRight w:val="0"/>
          <w:marTop w:val="0"/>
          <w:marBottom w:val="0"/>
          <w:divBdr>
            <w:top w:val="none" w:sz="0" w:space="0" w:color="auto"/>
            <w:left w:val="none" w:sz="0" w:space="0" w:color="auto"/>
            <w:bottom w:val="none" w:sz="0" w:space="0" w:color="auto"/>
            <w:right w:val="none" w:sz="0" w:space="0" w:color="auto"/>
          </w:divBdr>
        </w:div>
        <w:div w:id="556207472">
          <w:marLeft w:val="480"/>
          <w:marRight w:val="0"/>
          <w:marTop w:val="0"/>
          <w:marBottom w:val="0"/>
          <w:divBdr>
            <w:top w:val="none" w:sz="0" w:space="0" w:color="auto"/>
            <w:left w:val="none" w:sz="0" w:space="0" w:color="auto"/>
            <w:bottom w:val="none" w:sz="0" w:space="0" w:color="auto"/>
            <w:right w:val="none" w:sz="0" w:space="0" w:color="auto"/>
          </w:divBdr>
        </w:div>
        <w:div w:id="31154604">
          <w:marLeft w:val="480"/>
          <w:marRight w:val="0"/>
          <w:marTop w:val="0"/>
          <w:marBottom w:val="0"/>
          <w:divBdr>
            <w:top w:val="none" w:sz="0" w:space="0" w:color="auto"/>
            <w:left w:val="none" w:sz="0" w:space="0" w:color="auto"/>
            <w:bottom w:val="none" w:sz="0" w:space="0" w:color="auto"/>
            <w:right w:val="none" w:sz="0" w:space="0" w:color="auto"/>
          </w:divBdr>
        </w:div>
        <w:div w:id="965937148">
          <w:marLeft w:val="480"/>
          <w:marRight w:val="0"/>
          <w:marTop w:val="0"/>
          <w:marBottom w:val="0"/>
          <w:divBdr>
            <w:top w:val="none" w:sz="0" w:space="0" w:color="auto"/>
            <w:left w:val="none" w:sz="0" w:space="0" w:color="auto"/>
            <w:bottom w:val="none" w:sz="0" w:space="0" w:color="auto"/>
            <w:right w:val="none" w:sz="0" w:space="0" w:color="auto"/>
          </w:divBdr>
        </w:div>
        <w:div w:id="1645893198">
          <w:marLeft w:val="480"/>
          <w:marRight w:val="0"/>
          <w:marTop w:val="0"/>
          <w:marBottom w:val="0"/>
          <w:divBdr>
            <w:top w:val="none" w:sz="0" w:space="0" w:color="auto"/>
            <w:left w:val="none" w:sz="0" w:space="0" w:color="auto"/>
            <w:bottom w:val="none" w:sz="0" w:space="0" w:color="auto"/>
            <w:right w:val="none" w:sz="0" w:space="0" w:color="auto"/>
          </w:divBdr>
        </w:div>
        <w:div w:id="548077726">
          <w:marLeft w:val="480"/>
          <w:marRight w:val="0"/>
          <w:marTop w:val="0"/>
          <w:marBottom w:val="0"/>
          <w:divBdr>
            <w:top w:val="none" w:sz="0" w:space="0" w:color="auto"/>
            <w:left w:val="none" w:sz="0" w:space="0" w:color="auto"/>
            <w:bottom w:val="none" w:sz="0" w:space="0" w:color="auto"/>
            <w:right w:val="none" w:sz="0" w:space="0" w:color="auto"/>
          </w:divBdr>
        </w:div>
        <w:div w:id="730344120">
          <w:marLeft w:val="480"/>
          <w:marRight w:val="0"/>
          <w:marTop w:val="0"/>
          <w:marBottom w:val="0"/>
          <w:divBdr>
            <w:top w:val="none" w:sz="0" w:space="0" w:color="auto"/>
            <w:left w:val="none" w:sz="0" w:space="0" w:color="auto"/>
            <w:bottom w:val="none" w:sz="0" w:space="0" w:color="auto"/>
            <w:right w:val="none" w:sz="0" w:space="0" w:color="auto"/>
          </w:divBdr>
        </w:div>
        <w:div w:id="1535918358">
          <w:marLeft w:val="480"/>
          <w:marRight w:val="0"/>
          <w:marTop w:val="0"/>
          <w:marBottom w:val="0"/>
          <w:divBdr>
            <w:top w:val="none" w:sz="0" w:space="0" w:color="auto"/>
            <w:left w:val="none" w:sz="0" w:space="0" w:color="auto"/>
            <w:bottom w:val="none" w:sz="0" w:space="0" w:color="auto"/>
            <w:right w:val="none" w:sz="0" w:space="0" w:color="auto"/>
          </w:divBdr>
        </w:div>
        <w:div w:id="143352035">
          <w:marLeft w:val="480"/>
          <w:marRight w:val="0"/>
          <w:marTop w:val="0"/>
          <w:marBottom w:val="0"/>
          <w:divBdr>
            <w:top w:val="none" w:sz="0" w:space="0" w:color="auto"/>
            <w:left w:val="none" w:sz="0" w:space="0" w:color="auto"/>
            <w:bottom w:val="none" w:sz="0" w:space="0" w:color="auto"/>
            <w:right w:val="none" w:sz="0" w:space="0" w:color="auto"/>
          </w:divBdr>
        </w:div>
        <w:div w:id="455873983">
          <w:marLeft w:val="480"/>
          <w:marRight w:val="0"/>
          <w:marTop w:val="0"/>
          <w:marBottom w:val="0"/>
          <w:divBdr>
            <w:top w:val="none" w:sz="0" w:space="0" w:color="auto"/>
            <w:left w:val="none" w:sz="0" w:space="0" w:color="auto"/>
            <w:bottom w:val="none" w:sz="0" w:space="0" w:color="auto"/>
            <w:right w:val="none" w:sz="0" w:space="0" w:color="auto"/>
          </w:divBdr>
        </w:div>
        <w:div w:id="1086269475">
          <w:marLeft w:val="480"/>
          <w:marRight w:val="0"/>
          <w:marTop w:val="0"/>
          <w:marBottom w:val="0"/>
          <w:divBdr>
            <w:top w:val="none" w:sz="0" w:space="0" w:color="auto"/>
            <w:left w:val="none" w:sz="0" w:space="0" w:color="auto"/>
            <w:bottom w:val="none" w:sz="0" w:space="0" w:color="auto"/>
            <w:right w:val="none" w:sz="0" w:space="0" w:color="auto"/>
          </w:divBdr>
        </w:div>
        <w:div w:id="1419984264">
          <w:marLeft w:val="480"/>
          <w:marRight w:val="0"/>
          <w:marTop w:val="0"/>
          <w:marBottom w:val="0"/>
          <w:divBdr>
            <w:top w:val="none" w:sz="0" w:space="0" w:color="auto"/>
            <w:left w:val="none" w:sz="0" w:space="0" w:color="auto"/>
            <w:bottom w:val="none" w:sz="0" w:space="0" w:color="auto"/>
            <w:right w:val="none" w:sz="0" w:space="0" w:color="auto"/>
          </w:divBdr>
        </w:div>
        <w:div w:id="365638622">
          <w:marLeft w:val="480"/>
          <w:marRight w:val="0"/>
          <w:marTop w:val="0"/>
          <w:marBottom w:val="0"/>
          <w:divBdr>
            <w:top w:val="none" w:sz="0" w:space="0" w:color="auto"/>
            <w:left w:val="none" w:sz="0" w:space="0" w:color="auto"/>
            <w:bottom w:val="none" w:sz="0" w:space="0" w:color="auto"/>
            <w:right w:val="none" w:sz="0" w:space="0" w:color="auto"/>
          </w:divBdr>
        </w:div>
        <w:div w:id="1842693248">
          <w:marLeft w:val="480"/>
          <w:marRight w:val="0"/>
          <w:marTop w:val="0"/>
          <w:marBottom w:val="0"/>
          <w:divBdr>
            <w:top w:val="none" w:sz="0" w:space="0" w:color="auto"/>
            <w:left w:val="none" w:sz="0" w:space="0" w:color="auto"/>
            <w:bottom w:val="none" w:sz="0" w:space="0" w:color="auto"/>
            <w:right w:val="none" w:sz="0" w:space="0" w:color="auto"/>
          </w:divBdr>
        </w:div>
        <w:div w:id="2043632556">
          <w:marLeft w:val="480"/>
          <w:marRight w:val="0"/>
          <w:marTop w:val="0"/>
          <w:marBottom w:val="0"/>
          <w:divBdr>
            <w:top w:val="none" w:sz="0" w:space="0" w:color="auto"/>
            <w:left w:val="none" w:sz="0" w:space="0" w:color="auto"/>
            <w:bottom w:val="none" w:sz="0" w:space="0" w:color="auto"/>
            <w:right w:val="none" w:sz="0" w:space="0" w:color="auto"/>
          </w:divBdr>
        </w:div>
        <w:div w:id="2015381418">
          <w:marLeft w:val="480"/>
          <w:marRight w:val="0"/>
          <w:marTop w:val="0"/>
          <w:marBottom w:val="0"/>
          <w:divBdr>
            <w:top w:val="none" w:sz="0" w:space="0" w:color="auto"/>
            <w:left w:val="none" w:sz="0" w:space="0" w:color="auto"/>
            <w:bottom w:val="none" w:sz="0" w:space="0" w:color="auto"/>
            <w:right w:val="none" w:sz="0" w:space="0" w:color="auto"/>
          </w:divBdr>
        </w:div>
        <w:div w:id="1427269655">
          <w:marLeft w:val="480"/>
          <w:marRight w:val="0"/>
          <w:marTop w:val="0"/>
          <w:marBottom w:val="0"/>
          <w:divBdr>
            <w:top w:val="none" w:sz="0" w:space="0" w:color="auto"/>
            <w:left w:val="none" w:sz="0" w:space="0" w:color="auto"/>
            <w:bottom w:val="none" w:sz="0" w:space="0" w:color="auto"/>
            <w:right w:val="none" w:sz="0" w:space="0" w:color="auto"/>
          </w:divBdr>
        </w:div>
        <w:div w:id="1617523776">
          <w:marLeft w:val="480"/>
          <w:marRight w:val="0"/>
          <w:marTop w:val="0"/>
          <w:marBottom w:val="0"/>
          <w:divBdr>
            <w:top w:val="none" w:sz="0" w:space="0" w:color="auto"/>
            <w:left w:val="none" w:sz="0" w:space="0" w:color="auto"/>
            <w:bottom w:val="none" w:sz="0" w:space="0" w:color="auto"/>
            <w:right w:val="none" w:sz="0" w:space="0" w:color="auto"/>
          </w:divBdr>
        </w:div>
        <w:div w:id="1439566092">
          <w:marLeft w:val="480"/>
          <w:marRight w:val="0"/>
          <w:marTop w:val="0"/>
          <w:marBottom w:val="0"/>
          <w:divBdr>
            <w:top w:val="none" w:sz="0" w:space="0" w:color="auto"/>
            <w:left w:val="none" w:sz="0" w:space="0" w:color="auto"/>
            <w:bottom w:val="none" w:sz="0" w:space="0" w:color="auto"/>
            <w:right w:val="none" w:sz="0" w:space="0" w:color="auto"/>
          </w:divBdr>
        </w:div>
        <w:div w:id="576324637">
          <w:marLeft w:val="480"/>
          <w:marRight w:val="0"/>
          <w:marTop w:val="0"/>
          <w:marBottom w:val="0"/>
          <w:divBdr>
            <w:top w:val="none" w:sz="0" w:space="0" w:color="auto"/>
            <w:left w:val="none" w:sz="0" w:space="0" w:color="auto"/>
            <w:bottom w:val="none" w:sz="0" w:space="0" w:color="auto"/>
            <w:right w:val="none" w:sz="0" w:space="0" w:color="auto"/>
          </w:divBdr>
        </w:div>
        <w:div w:id="1319191946">
          <w:marLeft w:val="480"/>
          <w:marRight w:val="0"/>
          <w:marTop w:val="0"/>
          <w:marBottom w:val="0"/>
          <w:divBdr>
            <w:top w:val="none" w:sz="0" w:space="0" w:color="auto"/>
            <w:left w:val="none" w:sz="0" w:space="0" w:color="auto"/>
            <w:bottom w:val="none" w:sz="0" w:space="0" w:color="auto"/>
            <w:right w:val="none" w:sz="0" w:space="0" w:color="auto"/>
          </w:divBdr>
        </w:div>
        <w:div w:id="1855607996">
          <w:marLeft w:val="480"/>
          <w:marRight w:val="0"/>
          <w:marTop w:val="0"/>
          <w:marBottom w:val="0"/>
          <w:divBdr>
            <w:top w:val="none" w:sz="0" w:space="0" w:color="auto"/>
            <w:left w:val="none" w:sz="0" w:space="0" w:color="auto"/>
            <w:bottom w:val="none" w:sz="0" w:space="0" w:color="auto"/>
            <w:right w:val="none" w:sz="0" w:space="0" w:color="auto"/>
          </w:divBdr>
        </w:div>
        <w:div w:id="1465199099">
          <w:marLeft w:val="480"/>
          <w:marRight w:val="0"/>
          <w:marTop w:val="0"/>
          <w:marBottom w:val="0"/>
          <w:divBdr>
            <w:top w:val="none" w:sz="0" w:space="0" w:color="auto"/>
            <w:left w:val="none" w:sz="0" w:space="0" w:color="auto"/>
            <w:bottom w:val="none" w:sz="0" w:space="0" w:color="auto"/>
            <w:right w:val="none" w:sz="0" w:space="0" w:color="auto"/>
          </w:divBdr>
        </w:div>
        <w:div w:id="511340278">
          <w:marLeft w:val="480"/>
          <w:marRight w:val="0"/>
          <w:marTop w:val="0"/>
          <w:marBottom w:val="0"/>
          <w:divBdr>
            <w:top w:val="none" w:sz="0" w:space="0" w:color="auto"/>
            <w:left w:val="none" w:sz="0" w:space="0" w:color="auto"/>
            <w:bottom w:val="none" w:sz="0" w:space="0" w:color="auto"/>
            <w:right w:val="none" w:sz="0" w:space="0" w:color="auto"/>
          </w:divBdr>
        </w:div>
        <w:div w:id="1887981207">
          <w:marLeft w:val="480"/>
          <w:marRight w:val="0"/>
          <w:marTop w:val="0"/>
          <w:marBottom w:val="0"/>
          <w:divBdr>
            <w:top w:val="none" w:sz="0" w:space="0" w:color="auto"/>
            <w:left w:val="none" w:sz="0" w:space="0" w:color="auto"/>
            <w:bottom w:val="none" w:sz="0" w:space="0" w:color="auto"/>
            <w:right w:val="none" w:sz="0" w:space="0" w:color="auto"/>
          </w:divBdr>
        </w:div>
        <w:div w:id="341593869">
          <w:marLeft w:val="480"/>
          <w:marRight w:val="0"/>
          <w:marTop w:val="0"/>
          <w:marBottom w:val="0"/>
          <w:divBdr>
            <w:top w:val="none" w:sz="0" w:space="0" w:color="auto"/>
            <w:left w:val="none" w:sz="0" w:space="0" w:color="auto"/>
            <w:bottom w:val="none" w:sz="0" w:space="0" w:color="auto"/>
            <w:right w:val="none" w:sz="0" w:space="0" w:color="auto"/>
          </w:divBdr>
        </w:div>
        <w:div w:id="895043669">
          <w:marLeft w:val="480"/>
          <w:marRight w:val="0"/>
          <w:marTop w:val="0"/>
          <w:marBottom w:val="0"/>
          <w:divBdr>
            <w:top w:val="none" w:sz="0" w:space="0" w:color="auto"/>
            <w:left w:val="none" w:sz="0" w:space="0" w:color="auto"/>
            <w:bottom w:val="none" w:sz="0" w:space="0" w:color="auto"/>
            <w:right w:val="none" w:sz="0" w:space="0" w:color="auto"/>
          </w:divBdr>
        </w:div>
        <w:div w:id="1928532974">
          <w:marLeft w:val="480"/>
          <w:marRight w:val="0"/>
          <w:marTop w:val="0"/>
          <w:marBottom w:val="0"/>
          <w:divBdr>
            <w:top w:val="none" w:sz="0" w:space="0" w:color="auto"/>
            <w:left w:val="none" w:sz="0" w:space="0" w:color="auto"/>
            <w:bottom w:val="none" w:sz="0" w:space="0" w:color="auto"/>
            <w:right w:val="none" w:sz="0" w:space="0" w:color="auto"/>
          </w:divBdr>
        </w:div>
        <w:div w:id="552809958">
          <w:marLeft w:val="480"/>
          <w:marRight w:val="0"/>
          <w:marTop w:val="0"/>
          <w:marBottom w:val="0"/>
          <w:divBdr>
            <w:top w:val="none" w:sz="0" w:space="0" w:color="auto"/>
            <w:left w:val="none" w:sz="0" w:space="0" w:color="auto"/>
            <w:bottom w:val="none" w:sz="0" w:space="0" w:color="auto"/>
            <w:right w:val="none" w:sz="0" w:space="0" w:color="auto"/>
          </w:divBdr>
        </w:div>
        <w:div w:id="1282610401">
          <w:marLeft w:val="480"/>
          <w:marRight w:val="0"/>
          <w:marTop w:val="0"/>
          <w:marBottom w:val="0"/>
          <w:divBdr>
            <w:top w:val="none" w:sz="0" w:space="0" w:color="auto"/>
            <w:left w:val="none" w:sz="0" w:space="0" w:color="auto"/>
            <w:bottom w:val="none" w:sz="0" w:space="0" w:color="auto"/>
            <w:right w:val="none" w:sz="0" w:space="0" w:color="auto"/>
          </w:divBdr>
        </w:div>
        <w:div w:id="288557285">
          <w:marLeft w:val="480"/>
          <w:marRight w:val="0"/>
          <w:marTop w:val="0"/>
          <w:marBottom w:val="0"/>
          <w:divBdr>
            <w:top w:val="none" w:sz="0" w:space="0" w:color="auto"/>
            <w:left w:val="none" w:sz="0" w:space="0" w:color="auto"/>
            <w:bottom w:val="none" w:sz="0" w:space="0" w:color="auto"/>
            <w:right w:val="none" w:sz="0" w:space="0" w:color="auto"/>
          </w:divBdr>
        </w:div>
        <w:div w:id="1244803796">
          <w:marLeft w:val="480"/>
          <w:marRight w:val="0"/>
          <w:marTop w:val="0"/>
          <w:marBottom w:val="0"/>
          <w:divBdr>
            <w:top w:val="none" w:sz="0" w:space="0" w:color="auto"/>
            <w:left w:val="none" w:sz="0" w:space="0" w:color="auto"/>
            <w:bottom w:val="none" w:sz="0" w:space="0" w:color="auto"/>
            <w:right w:val="none" w:sz="0" w:space="0" w:color="auto"/>
          </w:divBdr>
        </w:div>
        <w:div w:id="2072264194">
          <w:marLeft w:val="480"/>
          <w:marRight w:val="0"/>
          <w:marTop w:val="0"/>
          <w:marBottom w:val="0"/>
          <w:divBdr>
            <w:top w:val="none" w:sz="0" w:space="0" w:color="auto"/>
            <w:left w:val="none" w:sz="0" w:space="0" w:color="auto"/>
            <w:bottom w:val="none" w:sz="0" w:space="0" w:color="auto"/>
            <w:right w:val="none" w:sz="0" w:space="0" w:color="auto"/>
          </w:divBdr>
        </w:div>
        <w:div w:id="1819608167">
          <w:marLeft w:val="480"/>
          <w:marRight w:val="0"/>
          <w:marTop w:val="0"/>
          <w:marBottom w:val="0"/>
          <w:divBdr>
            <w:top w:val="none" w:sz="0" w:space="0" w:color="auto"/>
            <w:left w:val="none" w:sz="0" w:space="0" w:color="auto"/>
            <w:bottom w:val="none" w:sz="0" w:space="0" w:color="auto"/>
            <w:right w:val="none" w:sz="0" w:space="0" w:color="auto"/>
          </w:divBdr>
        </w:div>
        <w:div w:id="2019697613">
          <w:marLeft w:val="480"/>
          <w:marRight w:val="0"/>
          <w:marTop w:val="0"/>
          <w:marBottom w:val="0"/>
          <w:divBdr>
            <w:top w:val="none" w:sz="0" w:space="0" w:color="auto"/>
            <w:left w:val="none" w:sz="0" w:space="0" w:color="auto"/>
            <w:bottom w:val="none" w:sz="0" w:space="0" w:color="auto"/>
            <w:right w:val="none" w:sz="0" w:space="0" w:color="auto"/>
          </w:divBdr>
        </w:div>
        <w:div w:id="36588431">
          <w:marLeft w:val="480"/>
          <w:marRight w:val="0"/>
          <w:marTop w:val="0"/>
          <w:marBottom w:val="0"/>
          <w:divBdr>
            <w:top w:val="none" w:sz="0" w:space="0" w:color="auto"/>
            <w:left w:val="none" w:sz="0" w:space="0" w:color="auto"/>
            <w:bottom w:val="none" w:sz="0" w:space="0" w:color="auto"/>
            <w:right w:val="none" w:sz="0" w:space="0" w:color="auto"/>
          </w:divBdr>
        </w:div>
        <w:div w:id="1232500406">
          <w:marLeft w:val="480"/>
          <w:marRight w:val="0"/>
          <w:marTop w:val="0"/>
          <w:marBottom w:val="0"/>
          <w:divBdr>
            <w:top w:val="none" w:sz="0" w:space="0" w:color="auto"/>
            <w:left w:val="none" w:sz="0" w:space="0" w:color="auto"/>
            <w:bottom w:val="none" w:sz="0" w:space="0" w:color="auto"/>
            <w:right w:val="none" w:sz="0" w:space="0" w:color="auto"/>
          </w:divBdr>
        </w:div>
        <w:div w:id="1471707783">
          <w:marLeft w:val="480"/>
          <w:marRight w:val="0"/>
          <w:marTop w:val="0"/>
          <w:marBottom w:val="0"/>
          <w:divBdr>
            <w:top w:val="none" w:sz="0" w:space="0" w:color="auto"/>
            <w:left w:val="none" w:sz="0" w:space="0" w:color="auto"/>
            <w:bottom w:val="none" w:sz="0" w:space="0" w:color="auto"/>
            <w:right w:val="none" w:sz="0" w:space="0" w:color="auto"/>
          </w:divBdr>
        </w:div>
        <w:div w:id="1074741842">
          <w:marLeft w:val="480"/>
          <w:marRight w:val="0"/>
          <w:marTop w:val="0"/>
          <w:marBottom w:val="0"/>
          <w:divBdr>
            <w:top w:val="none" w:sz="0" w:space="0" w:color="auto"/>
            <w:left w:val="none" w:sz="0" w:space="0" w:color="auto"/>
            <w:bottom w:val="none" w:sz="0" w:space="0" w:color="auto"/>
            <w:right w:val="none" w:sz="0" w:space="0" w:color="auto"/>
          </w:divBdr>
        </w:div>
        <w:div w:id="1890726339">
          <w:marLeft w:val="480"/>
          <w:marRight w:val="0"/>
          <w:marTop w:val="0"/>
          <w:marBottom w:val="0"/>
          <w:divBdr>
            <w:top w:val="none" w:sz="0" w:space="0" w:color="auto"/>
            <w:left w:val="none" w:sz="0" w:space="0" w:color="auto"/>
            <w:bottom w:val="none" w:sz="0" w:space="0" w:color="auto"/>
            <w:right w:val="none" w:sz="0" w:space="0" w:color="auto"/>
          </w:divBdr>
        </w:div>
        <w:div w:id="295524624">
          <w:marLeft w:val="480"/>
          <w:marRight w:val="0"/>
          <w:marTop w:val="0"/>
          <w:marBottom w:val="0"/>
          <w:divBdr>
            <w:top w:val="none" w:sz="0" w:space="0" w:color="auto"/>
            <w:left w:val="none" w:sz="0" w:space="0" w:color="auto"/>
            <w:bottom w:val="none" w:sz="0" w:space="0" w:color="auto"/>
            <w:right w:val="none" w:sz="0" w:space="0" w:color="auto"/>
          </w:divBdr>
        </w:div>
        <w:div w:id="1621763854">
          <w:marLeft w:val="480"/>
          <w:marRight w:val="0"/>
          <w:marTop w:val="0"/>
          <w:marBottom w:val="0"/>
          <w:divBdr>
            <w:top w:val="none" w:sz="0" w:space="0" w:color="auto"/>
            <w:left w:val="none" w:sz="0" w:space="0" w:color="auto"/>
            <w:bottom w:val="none" w:sz="0" w:space="0" w:color="auto"/>
            <w:right w:val="none" w:sz="0" w:space="0" w:color="auto"/>
          </w:divBdr>
        </w:div>
        <w:div w:id="1258368291">
          <w:marLeft w:val="480"/>
          <w:marRight w:val="0"/>
          <w:marTop w:val="0"/>
          <w:marBottom w:val="0"/>
          <w:divBdr>
            <w:top w:val="none" w:sz="0" w:space="0" w:color="auto"/>
            <w:left w:val="none" w:sz="0" w:space="0" w:color="auto"/>
            <w:bottom w:val="none" w:sz="0" w:space="0" w:color="auto"/>
            <w:right w:val="none" w:sz="0" w:space="0" w:color="auto"/>
          </w:divBdr>
        </w:div>
        <w:div w:id="613950591">
          <w:marLeft w:val="480"/>
          <w:marRight w:val="0"/>
          <w:marTop w:val="0"/>
          <w:marBottom w:val="0"/>
          <w:divBdr>
            <w:top w:val="none" w:sz="0" w:space="0" w:color="auto"/>
            <w:left w:val="none" w:sz="0" w:space="0" w:color="auto"/>
            <w:bottom w:val="none" w:sz="0" w:space="0" w:color="auto"/>
            <w:right w:val="none" w:sz="0" w:space="0" w:color="auto"/>
          </w:divBdr>
        </w:div>
        <w:div w:id="568153042">
          <w:marLeft w:val="480"/>
          <w:marRight w:val="0"/>
          <w:marTop w:val="0"/>
          <w:marBottom w:val="0"/>
          <w:divBdr>
            <w:top w:val="none" w:sz="0" w:space="0" w:color="auto"/>
            <w:left w:val="none" w:sz="0" w:space="0" w:color="auto"/>
            <w:bottom w:val="none" w:sz="0" w:space="0" w:color="auto"/>
            <w:right w:val="none" w:sz="0" w:space="0" w:color="auto"/>
          </w:divBdr>
        </w:div>
      </w:divsChild>
    </w:div>
    <w:div w:id="1137258467">
      <w:bodyDiv w:val="1"/>
      <w:marLeft w:val="0"/>
      <w:marRight w:val="0"/>
      <w:marTop w:val="0"/>
      <w:marBottom w:val="0"/>
      <w:divBdr>
        <w:top w:val="none" w:sz="0" w:space="0" w:color="auto"/>
        <w:left w:val="none" w:sz="0" w:space="0" w:color="auto"/>
        <w:bottom w:val="none" w:sz="0" w:space="0" w:color="auto"/>
        <w:right w:val="none" w:sz="0" w:space="0" w:color="auto"/>
      </w:divBdr>
    </w:div>
    <w:div w:id="1137449879">
      <w:bodyDiv w:val="1"/>
      <w:marLeft w:val="0"/>
      <w:marRight w:val="0"/>
      <w:marTop w:val="0"/>
      <w:marBottom w:val="0"/>
      <w:divBdr>
        <w:top w:val="none" w:sz="0" w:space="0" w:color="auto"/>
        <w:left w:val="none" w:sz="0" w:space="0" w:color="auto"/>
        <w:bottom w:val="none" w:sz="0" w:space="0" w:color="auto"/>
        <w:right w:val="none" w:sz="0" w:space="0" w:color="auto"/>
      </w:divBdr>
    </w:div>
    <w:div w:id="1137457599">
      <w:bodyDiv w:val="1"/>
      <w:marLeft w:val="0"/>
      <w:marRight w:val="0"/>
      <w:marTop w:val="0"/>
      <w:marBottom w:val="0"/>
      <w:divBdr>
        <w:top w:val="none" w:sz="0" w:space="0" w:color="auto"/>
        <w:left w:val="none" w:sz="0" w:space="0" w:color="auto"/>
        <w:bottom w:val="none" w:sz="0" w:space="0" w:color="auto"/>
        <w:right w:val="none" w:sz="0" w:space="0" w:color="auto"/>
      </w:divBdr>
    </w:div>
    <w:div w:id="1137794059">
      <w:bodyDiv w:val="1"/>
      <w:marLeft w:val="0"/>
      <w:marRight w:val="0"/>
      <w:marTop w:val="0"/>
      <w:marBottom w:val="0"/>
      <w:divBdr>
        <w:top w:val="none" w:sz="0" w:space="0" w:color="auto"/>
        <w:left w:val="none" w:sz="0" w:space="0" w:color="auto"/>
        <w:bottom w:val="none" w:sz="0" w:space="0" w:color="auto"/>
        <w:right w:val="none" w:sz="0" w:space="0" w:color="auto"/>
      </w:divBdr>
    </w:div>
    <w:div w:id="1138298807">
      <w:bodyDiv w:val="1"/>
      <w:marLeft w:val="0"/>
      <w:marRight w:val="0"/>
      <w:marTop w:val="0"/>
      <w:marBottom w:val="0"/>
      <w:divBdr>
        <w:top w:val="none" w:sz="0" w:space="0" w:color="auto"/>
        <w:left w:val="none" w:sz="0" w:space="0" w:color="auto"/>
        <w:bottom w:val="none" w:sz="0" w:space="0" w:color="auto"/>
        <w:right w:val="none" w:sz="0" w:space="0" w:color="auto"/>
      </w:divBdr>
    </w:div>
    <w:div w:id="1138568707">
      <w:bodyDiv w:val="1"/>
      <w:marLeft w:val="0"/>
      <w:marRight w:val="0"/>
      <w:marTop w:val="0"/>
      <w:marBottom w:val="0"/>
      <w:divBdr>
        <w:top w:val="none" w:sz="0" w:space="0" w:color="auto"/>
        <w:left w:val="none" w:sz="0" w:space="0" w:color="auto"/>
        <w:bottom w:val="none" w:sz="0" w:space="0" w:color="auto"/>
        <w:right w:val="none" w:sz="0" w:space="0" w:color="auto"/>
      </w:divBdr>
    </w:div>
    <w:div w:id="1138843322">
      <w:bodyDiv w:val="1"/>
      <w:marLeft w:val="0"/>
      <w:marRight w:val="0"/>
      <w:marTop w:val="0"/>
      <w:marBottom w:val="0"/>
      <w:divBdr>
        <w:top w:val="none" w:sz="0" w:space="0" w:color="auto"/>
        <w:left w:val="none" w:sz="0" w:space="0" w:color="auto"/>
        <w:bottom w:val="none" w:sz="0" w:space="0" w:color="auto"/>
        <w:right w:val="none" w:sz="0" w:space="0" w:color="auto"/>
      </w:divBdr>
    </w:div>
    <w:div w:id="1139149433">
      <w:bodyDiv w:val="1"/>
      <w:marLeft w:val="0"/>
      <w:marRight w:val="0"/>
      <w:marTop w:val="0"/>
      <w:marBottom w:val="0"/>
      <w:divBdr>
        <w:top w:val="none" w:sz="0" w:space="0" w:color="auto"/>
        <w:left w:val="none" w:sz="0" w:space="0" w:color="auto"/>
        <w:bottom w:val="none" w:sz="0" w:space="0" w:color="auto"/>
        <w:right w:val="none" w:sz="0" w:space="0" w:color="auto"/>
      </w:divBdr>
    </w:div>
    <w:div w:id="1139222689">
      <w:bodyDiv w:val="1"/>
      <w:marLeft w:val="0"/>
      <w:marRight w:val="0"/>
      <w:marTop w:val="0"/>
      <w:marBottom w:val="0"/>
      <w:divBdr>
        <w:top w:val="none" w:sz="0" w:space="0" w:color="auto"/>
        <w:left w:val="none" w:sz="0" w:space="0" w:color="auto"/>
        <w:bottom w:val="none" w:sz="0" w:space="0" w:color="auto"/>
        <w:right w:val="none" w:sz="0" w:space="0" w:color="auto"/>
      </w:divBdr>
    </w:div>
    <w:div w:id="1139231397">
      <w:bodyDiv w:val="1"/>
      <w:marLeft w:val="0"/>
      <w:marRight w:val="0"/>
      <w:marTop w:val="0"/>
      <w:marBottom w:val="0"/>
      <w:divBdr>
        <w:top w:val="none" w:sz="0" w:space="0" w:color="auto"/>
        <w:left w:val="none" w:sz="0" w:space="0" w:color="auto"/>
        <w:bottom w:val="none" w:sz="0" w:space="0" w:color="auto"/>
        <w:right w:val="none" w:sz="0" w:space="0" w:color="auto"/>
      </w:divBdr>
    </w:div>
    <w:div w:id="1139344482">
      <w:bodyDiv w:val="1"/>
      <w:marLeft w:val="0"/>
      <w:marRight w:val="0"/>
      <w:marTop w:val="0"/>
      <w:marBottom w:val="0"/>
      <w:divBdr>
        <w:top w:val="none" w:sz="0" w:space="0" w:color="auto"/>
        <w:left w:val="none" w:sz="0" w:space="0" w:color="auto"/>
        <w:bottom w:val="none" w:sz="0" w:space="0" w:color="auto"/>
        <w:right w:val="none" w:sz="0" w:space="0" w:color="auto"/>
      </w:divBdr>
    </w:div>
    <w:div w:id="1139611998">
      <w:bodyDiv w:val="1"/>
      <w:marLeft w:val="0"/>
      <w:marRight w:val="0"/>
      <w:marTop w:val="0"/>
      <w:marBottom w:val="0"/>
      <w:divBdr>
        <w:top w:val="none" w:sz="0" w:space="0" w:color="auto"/>
        <w:left w:val="none" w:sz="0" w:space="0" w:color="auto"/>
        <w:bottom w:val="none" w:sz="0" w:space="0" w:color="auto"/>
        <w:right w:val="none" w:sz="0" w:space="0" w:color="auto"/>
      </w:divBdr>
      <w:divsChild>
        <w:div w:id="109786313">
          <w:marLeft w:val="480"/>
          <w:marRight w:val="0"/>
          <w:marTop w:val="0"/>
          <w:marBottom w:val="0"/>
          <w:divBdr>
            <w:top w:val="none" w:sz="0" w:space="0" w:color="auto"/>
            <w:left w:val="none" w:sz="0" w:space="0" w:color="auto"/>
            <w:bottom w:val="none" w:sz="0" w:space="0" w:color="auto"/>
            <w:right w:val="none" w:sz="0" w:space="0" w:color="auto"/>
          </w:divBdr>
        </w:div>
        <w:div w:id="247614263">
          <w:marLeft w:val="480"/>
          <w:marRight w:val="0"/>
          <w:marTop w:val="0"/>
          <w:marBottom w:val="0"/>
          <w:divBdr>
            <w:top w:val="none" w:sz="0" w:space="0" w:color="auto"/>
            <w:left w:val="none" w:sz="0" w:space="0" w:color="auto"/>
            <w:bottom w:val="none" w:sz="0" w:space="0" w:color="auto"/>
            <w:right w:val="none" w:sz="0" w:space="0" w:color="auto"/>
          </w:divBdr>
        </w:div>
        <w:div w:id="310403835">
          <w:marLeft w:val="480"/>
          <w:marRight w:val="0"/>
          <w:marTop w:val="0"/>
          <w:marBottom w:val="0"/>
          <w:divBdr>
            <w:top w:val="none" w:sz="0" w:space="0" w:color="auto"/>
            <w:left w:val="none" w:sz="0" w:space="0" w:color="auto"/>
            <w:bottom w:val="none" w:sz="0" w:space="0" w:color="auto"/>
            <w:right w:val="none" w:sz="0" w:space="0" w:color="auto"/>
          </w:divBdr>
        </w:div>
        <w:div w:id="320499108">
          <w:marLeft w:val="480"/>
          <w:marRight w:val="0"/>
          <w:marTop w:val="0"/>
          <w:marBottom w:val="0"/>
          <w:divBdr>
            <w:top w:val="none" w:sz="0" w:space="0" w:color="auto"/>
            <w:left w:val="none" w:sz="0" w:space="0" w:color="auto"/>
            <w:bottom w:val="none" w:sz="0" w:space="0" w:color="auto"/>
            <w:right w:val="none" w:sz="0" w:space="0" w:color="auto"/>
          </w:divBdr>
        </w:div>
        <w:div w:id="446195973">
          <w:marLeft w:val="480"/>
          <w:marRight w:val="0"/>
          <w:marTop w:val="0"/>
          <w:marBottom w:val="0"/>
          <w:divBdr>
            <w:top w:val="none" w:sz="0" w:space="0" w:color="auto"/>
            <w:left w:val="none" w:sz="0" w:space="0" w:color="auto"/>
            <w:bottom w:val="none" w:sz="0" w:space="0" w:color="auto"/>
            <w:right w:val="none" w:sz="0" w:space="0" w:color="auto"/>
          </w:divBdr>
        </w:div>
        <w:div w:id="500118334">
          <w:marLeft w:val="480"/>
          <w:marRight w:val="0"/>
          <w:marTop w:val="0"/>
          <w:marBottom w:val="0"/>
          <w:divBdr>
            <w:top w:val="none" w:sz="0" w:space="0" w:color="auto"/>
            <w:left w:val="none" w:sz="0" w:space="0" w:color="auto"/>
            <w:bottom w:val="none" w:sz="0" w:space="0" w:color="auto"/>
            <w:right w:val="none" w:sz="0" w:space="0" w:color="auto"/>
          </w:divBdr>
        </w:div>
        <w:div w:id="576792980">
          <w:marLeft w:val="480"/>
          <w:marRight w:val="0"/>
          <w:marTop w:val="0"/>
          <w:marBottom w:val="0"/>
          <w:divBdr>
            <w:top w:val="none" w:sz="0" w:space="0" w:color="auto"/>
            <w:left w:val="none" w:sz="0" w:space="0" w:color="auto"/>
            <w:bottom w:val="none" w:sz="0" w:space="0" w:color="auto"/>
            <w:right w:val="none" w:sz="0" w:space="0" w:color="auto"/>
          </w:divBdr>
        </w:div>
        <w:div w:id="633487337">
          <w:marLeft w:val="480"/>
          <w:marRight w:val="0"/>
          <w:marTop w:val="0"/>
          <w:marBottom w:val="0"/>
          <w:divBdr>
            <w:top w:val="none" w:sz="0" w:space="0" w:color="auto"/>
            <w:left w:val="none" w:sz="0" w:space="0" w:color="auto"/>
            <w:bottom w:val="none" w:sz="0" w:space="0" w:color="auto"/>
            <w:right w:val="none" w:sz="0" w:space="0" w:color="auto"/>
          </w:divBdr>
        </w:div>
        <w:div w:id="653527587">
          <w:marLeft w:val="480"/>
          <w:marRight w:val="0"/>
          <w:marTop w:val="0"/>
          <w:marBottom w:val="0"/>
          <w:divBdr>
            <w:top w:val="none" w:sz="0" w:space="0" w:color="auto"/>
            <w:left w:val="none" w:sz="0" w:space="0" w:color="auto"/>
            <w:bottom w:val="none" w:sz="0" w:space="0" w:color="auto"/>
            <w:right w:val="none" w:sz="0" w:space="0" w:color="auto"/>
          </w:divBdr>
        </w:div>
        <w:div w:id="717895066">
          <w:marLeft w:val="480"/>
          <w:marRight w:val="0"/>
          <w:marTop w:val="0"/>
          <w:marBottom w:val="0"/>
          <w:divBdr>
            <w:top w:val="none" w:sz="0" w:space="0" w:color="auto"/>
            <w:left w:val="none" w:sz="0" w:space="0" w:color="auto"/>
            <w:bottom w:val="none" w:sz="0" w:space="0" w:color="auto"/>
            <w:right w:val="none" w:sz="0" w:space="0" w:color="auto"/>
          </w:divBdr>
        </w:div>
        <w:div w:id="745106830">
          <w:marLeft w:val="480"/>
          <w:marRight w:val="0"/>
          <w:marTop w:val="0"/>
          <w:marBottom w:val="0"/>
          <w:divBdr>
            <w:top w:val="none" w:sz="0" w:space="0" w:color="auto"/>
            <w:left w:val="none" w:sz="0" w:space="0" w:color="auto"/>
            <w:bottom w:val="none" w:sz="0" w:space="0" w:color="auto"/>
            <w:right w:val="none" w:sz="0" w:space="0" w:color="auto"/>
          </w:divBdr>
        </w:div>
        <w:div w:id="955869037">
          <w:marLeft w:val="480"/>
          <w:marRight w:val="0"/>
          <w:marTop w:val="0"/>
          <w:marBottom w:val="0"/>
          <w:divBdr>
            <w:top w:val="none" w:sz="0" w:space="0" w:color="auto"/>
            <w:left w:val="none" w:sz="0" w:space="0" w:color="auto"/>
            <w:bottom w:val="none" w:sz="0" w:space="0" w:color="auto"/>
            <w:right w:val="none" w:sz="0" w:space="0" w:color="auto"/>
          </w:divBdr>
        </w:div>
        <w:div w:id="1050422825">
          <w:marLeft w:val="480"/>
          <w:marRight w:val="0"/>
          <w:marTop w:val="0"/>
          <w:marBottom w:val="0"/>
          <w:divBdr>
            <w:top w:val="none" w:sz="0" w:space="0" w:color="auto"/>
            <w:left w:val="none" w:sz="0" w:space="0" w:color="auto"/>
            <w:bottom w:val="none" w:sz="0" w:space="0" w:color="auto"/>
            <w:right w:val="none" w:sz="0" w:space="0" w:color="auto"/>
          </w:divBdr>
        </w:div>
        <w:div w:id="1140151315">
          <w:marLeft w:val="480"/>
          <w:marRight w:val="0"/>
          <w:marTop w:val="0"/>
          <w:marBottom w:val="0"/>
          <w:divBdr>
            <w:top w:val="none" w:sz="0" w:space="0" w:color="auto"/>
            <w:left w:val="none" w:sz="0" w:space="0" w:color="auto"/>
            <w:bottom w:val="none" w:sz="0" w:space="0" w:color="auto"/>
            <w:right w:val="none" w:sz="0" w:space="0" w:color="auto"/>
          </w:divBdr>
        </w:div>
        <w:div w:id="1304046621">
          <w:marLeft w:val="480"/>
          <w:marRight w:val="0"/>
          <w:marTop w:val="0"/>
          <w:marBottom w:val="0"/>
          <w:divBdr>
            <w:top w:val="none" w:sz="0" w:space="0" w:color="auto"/>
            <w:left w:val="none" w:sz="0" w:space="0" w:color="auto"/>
            <w:bottom w:val="none" w:sz="0" w:space="0" w:color="auto"/>
            <w:right w:val="none" w:sz="0" w:space="0" w:color="auto"/>
          </w:divBdr>
        </w:div>
        <w:div w:id="1359313938">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487211845">
          <w:marLeft w:val="480"/>
          <w:marRight w:val="0"/>
          <w:marTop w:val="0"/>
          <w:marBottom w:val="0"/>
          <w:divBdr>
            <w:top w:val="none" w:sz="0" w:space="0" w:color="auto"/>
            <w:left w:val="none" w:sz="0" w:space="0" w:color="auto"/>
            <w:bottom w:val="none" w:sz="0" w:space="0" w:color="auto"/>
            <w:right w:val="none" w:sz="0" w:space="0" w:color="auto"/>
          </w:divBdr>
        </w:div>
        <w:div w:id="1498571282">
          <w:marLeft w:val="480"/>
          <w:marRight w:val="0"/>
          <w:marTop w:val="0"/>
          <w:marBottom w:val="0"/>
          <w:divBdr>
            <w:top w:val="none" w:sz="0" w:space="0" w:color="auto"/>
            <w:left w:val="none" w:sz="0" w:space="0" w:color="auto"/>
            <w:bottom w:val="none" w:sz="0" w:space="0" w:color="auto"/>
            <w:right w:val="none" w:sz="0" w:space="0" w:color="auto"/>
          </w:divBdr>
        </w:div>
        <w:div w:id="1559632537">
          <w:marLeft w:val="480"/>
          <w:marRight w:val="0"/>
          <w:marTop w:val="0"/>
          <w:marBottom w:val="0"/>
          <w:divBdr>
            <w:top w:val="none" w:sz="0" w:space="0" w:color="auto"/>
            <w:left w:val="none" w:sz="0" w:space="0" w:color="auto"/>
            <w:bottom w:val="none" w:sz="0" w:space="0" w:color="auto"/>
            <w:right w:val="none" w:sz="0" w:space="0" w:color="auto"/>
          </w:divBdr>
        </w:div>
        <w:div w:id="1692612139">
          <w:marLeft w:val="480"/>
          <w:marRight w:val="0"/>
          <w:marTop w:val="0"/>
          <w:marBottom w:val="0"/>
          <w:divBdr>
            <w:top w:val="none" w:sz="0" w:space="0" w:color="auto"/>
            <w:left w:val="none" w:sz="0" w:space="0" w:color="auto"/>
            <w:bottom w:val="none" w:sz="0" w:space="0" w:color="auto"/>
            <w:right w:val="none" w:sz="0" w:space="0" w:color="auto"/>
          </w:divBdr>
        </w:div>
        <w:div w:id="1719164585">
          <w:marLeft w:val="480"/>
          <w:marRight w:val="0"/>
          <w:marTop w:val="0"/>
          <w:marBottom w:val="0"/>
          <w:divBdr>
            <w:top w:val="none" w:sz="0" w:space="0" w:color="auto"/>
            <w:left w:val="none" w:sz="0" w:space="0" w:color="auto"/>
            <w:bottom w:val="none" w:sz="0" w:space="0" w:color="auto"/>
            <w:right w:val="none" w:sz="0" w:space="0" w:color="auto"/>
          </w:divBdr>
        </w:div>
        <w:div w:id="1723289365">
          <w:marLeft w:val="480"/>
          <w:marRight w:val="0"/>
          <w:marTop w:val="0"/>
          <w:marBottom w:val="0"/>
          <w:divBdr>
            <w:top w:val="none" w:sz="0" w:space="0" w:color="auto"/>
            <w:left w:val="none" w:sz="0" w:space="0" w:color="auto"/>
            <w:bottom w:val="none" w:sz="0" w:space="0" w:color="auto"/>
            <w:right w:val="none" w:sz="0" w:space="0" w:color="auto"/>
          </w:divBdr>
        </w:div>
        <w:div w:id="1856115938">
          <w:marLeft w:val="480"/>
          <w:marRight w:val="0"/>
          <w:marTop w:val="0"/>
          <w:marBottom w:val="0"/>
          <w:divBdr>
            <w:top w:val="none" w:sz="0" w:space="0" w:color="auto"/>
            <w:left w:val="none" w:sz="0" w:space="0" w:color="auto"/>
            <w:bottom w:val="none" w:sz="0" w:space="0" w:color="auto"/>
            <w:right w:val="none" w:sz="0" w:space="0" w:color="auto"/>
          </w:divBdr>
        </w:div>
        <w:div w:id="1868711469">
          <w:marLeft w:val="480"/>
          <w:marRight w:val="0"/>
          <w:marTop w:val="0"/>
          <w:marBottom w:val="0"/>
          <w:divBdr>
            <w:top w:val="none" w:sz="0" w:space="0" w:color="auto"/>
            <w:left w:val="none" w:sz="0" w:space="0" w:color="auto"/>
            <w:bottom w:val="none" w:sz="0" w:space="0" w:color="auto"/>
            <w:right w:val="none" w:sz="0" w:space="0" w:color="auto"/>
          </w:divBdr>
        </w:div>
        <w:div w:id="1870100130">
          <w:marLeft w:val="480"/>
          <w:marRight w:val="0"/>
          <w:marTop w:val="0"/>
          <w:marBottom w:val="0"/>
          <w:divBdr>
            <w:top w:val="none" w:sz="0" w:space="0" w:color="auto"/>
            <w:left w:val="none" w:sz="0" w:space="0" w:color="auto"/>
            <w:bottom w:val="none" w:sz="0" w:space="0" w:color="auto"/>
            <w:right w:val="none" w:sz="0" w:space="0" w:color="auto"/>
          </w:divBdr>
        </w:div>
        <w:div w:id="1887255185">
          <w:marLeft w:val="480"/>
          <w:marRight w:val="0"/>
          <w:marTop w:val="0"/>
          <w:marBottom w:val="0"/>
          <w:divBdr>
            <w:top w:val="none" w:sz="0" w:space="0" w:color="auto"/>
            <w:left w:val="none" w:sz="0" w:space="0" w:color="auto"/>
            <w:bottom w:val="none" w:sz="0" w:space="0" w:color="auto"/>
            <w:right w:val="none" w:sz="0" w:space="0" w:color="auto"/>
          </w:divBdr>
        </w:div>
        <w:div w:id="1892888155">
          <w:marLeft w:val="480"/>
          <w:marRight w:val="0"/>
          <w:marTop w:val="0"/>
          <w:marBottom w:val="0"/>
          <w:divBdr>
            <w:top w:val="none" w:sz="0" w:space="0" w:color="auto"/>
            <w:left w:val="none" w:sz="0" w:space="0" w:color="auto"/>
            <w:bottom w:val="none" w:sz="0" w:space="0" w:color="auto"/>
            <w:right w:val="none" w:sz="0" w:space="0" w:color="auto"/>
          </w:divBdr>
        </w:div>
        <w:div w:id="1895237920">
          <w:marLeft w:val="480"/>
          <w:marRight w:val="0"/>
          <w:marTop w:val="0"/>
          <w:marBottom w:val="0"/>
          <w:divBdr>
            <w:top w:val="none" w:sz="0" w:space="0" w:color="auto"/>
            <w:left w:val="none" w:sz="0" w:space="0" w:color="auto"/>
            <w:bottom w:val="none" w:sz="0" w:space="0" w:color="auto"/>
            <w:right w:val="none" w:sz="0" w:space="0" w:color="auto"/>
          </w:divBdr>
        </w:div>
        <w:div w:id="1974753883">
          <w:marLeft w:val="480"/>
          <w:marRight w:val="0"/>
          <w:marTop w:val="0"/>
          <w:marBottom w:val="0"/>
          <w:divBdr>
            <w:top w:val="none" w:sz="0" w:space="0" w:color="auto"/>
            <w:left w:val="none" w:sz="0" w:space="0" w:color="auto"/>
            <w:bottom w:val="none" w:sz="0" w:space="0" w:color="auto"/>
            <w:right w:val="none" w:sz="0" w:space="0" w:color="auto"/>
          </w:divBdr>
        </w:div>
        <w:div w:id="1986472838">
          <w:marLeft w:val="480"/>
          <w:marRight w:val="0"/>
          <w:marTop w:val="0"/>
          <w:marBottom w:val="0"/>
          <w:divBdr>
            <w:top w:val="none" w:sz="0" w:space="0" w:color="auto"/>
            <w:left w:val="none" w:sz="0" w:space="0" w:color="auto"/>
            <w:bottom w:val="none" w:sz="0" w:space="0" w:color="auto"/>
            <w:right w:val="none" w:sz="0" w:space="0" w:color="auto"/>
          </w:divBdr>
        </w:div>
        <w:div w:id="2008241329">
          <w:marLeft w:val="480"/>
          <w:marRight w:val="0"/>
          <w:marTop w:val="0"/>
          <w:marBottom w:val="0"/>
          <w:divBdr>
            <w:top w:val="none" w:sz="0" w:space="0" w:color="auto"/>
            <w:left w:val="none" w:sz="0" w:space="0" w:color="auto"/>
            <w:bottom w:val="none" w:sz="0" w:space="0" w:color="auto"/>
            <w:right w:val="none" w:sz="0" w:space="0" w:color="auto"/>
          </w:divBdr>
        </w:div>
        <w:div w:id="2084179861">
          <w:marLeft w:val="480"/>
          <w:marRight w:val="0"/>
          <w:marTop w:val="0"/>
          <w:marBottom w:val="0"/>
          <w:divBdr>
            <w:top w:val="none" w:sz="0" w:space="0" w:color="auto"/>
            <w:left w:val="none" w:sz="0" w:space="0" w:color="auto"/>
            <w:bottom w:val="none" w:sz="0" w:space="0" w:color="auto"/>
            <w:right w:val="none" w:sz="0" w:space="0" w:color="auto"/>
          </w:divBdr>
        </w:div>
        <w:div w:id="2117403942">
          <w:marLeft w:val="480"/>
          <w:marRight w:val="0"/>
          <w:marTop w:val="0"/>
          <w:marBottom w:val="0"/>
          <w:divBdr>
            <w:top w:val="none" w:sz="0" w:space="0" w:color="auto"/>
            <w:left w:val="none" w:sz="0" w:space="0" w:color="auto"/>
            <w:bottom w:val="none" w:sz="0" w:space="0" w:color="auto"/>
            <w:right w:val="none" w:sz="0" w:space="0" w:color="auto"/>
          </w:divBdr>
        </w:div>
        <w:div w:id="2132628716">
          <w:marLeft w:val="480"/>
          <w:marRight w:val="0"/>
          <w:marTop w:val="0"/>
          <w:marBottom w:val="0"/>
          <w:divBdr>
            <w:top w:val="none" w:sz="0" w:space="0" w:color="auto"/>
            <w:left w:val="none" w:sz="0" w:space="0" w:color="auto"/>
            <w:bottom w:val="none" w:sz="0" w:space="0" w:color="auto"/>
            <w:right w:val="none" w:sz="0" w:space="0" w:color="auto"/>
          </w:divBdr>
        </w:div>
      </w:divsChild>
    </w:div>
    <w:div w:id="1139691718">
      <w:bodyDiv w:val="1"/>
      <w:marLeft w:val="0"/>
      <w:marRight w:val="0"/>
      <w:marTop w:val="0"/>
      <w:marBottom w:val="0"/>
      <w:divBdr>
        <w:top w:val="none" w:sz="0" w:space="0" w:color="auto"/>
        <w:left w:val="none" w:sz="0" w:space="0" w:color="auto"/>
        <w:bottom w:val="none" w:sz="0" w:space="0" w:color="auto"/>
        <w:right w:val="none" w:sz="0" w:space="0" w:color="auto"/>
      </w:divBdr>
    </w:div>
    <w:div w:id="1140226527">
      <w:bodyDiv w:val="1"/>
      <w:marLeft w:val="0"/>
      <w:marRight w:val="0"/>
      <w:marTop w:val="0"/>
      <w:marBottom w:val="0"/>
      <w:divBdr>
        <w:top w:val="none" w:sz="0" w:space="0" w:color="auto"/>
        <w:left w:val="none" w:sz="0" w:space="0" w:color="auto"/>
        <w:bottom w:val="none" w:sz="0" w:space="0" w:color="auto"/>
        <w:right w:val="none" w:sz="0" w:space="0" w:color="auto"/>
      </w:divBdr>
    </w:div>
    <w:div w:id="1141800863">
      <w:bodyDiv w:val="1"/>
      <w:marLeft w:val="0"/>
      <w:marRight w:val="0"/>
      <w:marTop w:val="0"/>
      <w:marBottom w:val="0"/>
      <w:divBdr>
        <w:top w:val="none" w:sz="0" w:space="0" w:color="auto"/>
        <w:left w:val="none" w:sz="0" w:space="0" w:color="auto"/>
        <w:bottom w:val="none" w:sz="0" w:space="0" w:color="auto"/>
        <w:right w:val="none" w:sz="0" w:space="0" w:color="auto"/>
      </w:divBdr>
    </w:div>
    <w:div w:id="1141926250">
      <w:bodyDiv w:val="1"/>
      <w:marLeft w:val="0"/>
      <w:marRight w:val="0"/>
      <w:marTop w:val="0"/>
      <w:marBottom w:val="0"/>
      <w:divBdr>
        <w:top w:val="none" w:sz="0" w:space="0" w:color="auto"/>
        <w:left w:val="none" w:sz="0" w:space="0" w:color="auto"/>
        <w:bottom w:val="none" w:sz="0" w:space="0" w:color="auto"/>
        <w:right w:val="none" w:sz="0" w:space="0" w:color="auto"/>
      </w:divBdr>
    </w:div>
    <w:div w:id="1142188185">
      <w:bodyDiv w:val="1"/>
      <w:marLeft w:val="0"/>
      <w:marRight w:val="0"/>
      <w:marTop w:val="0"/>
      <w:marBottom w:val="0"/>
      <w:divBdr>
        <w:top w:val="none" w:sz="0" w:space="0" w:color="auto"/>
        <w:left w:val="none" w:sz="0" w:space="0" w:color="auto"/>
        <w:bottom w:val="none" w:sz="0" w:space="0" w:color="auto"/>
        <w:right w:val="none" w:sz="0" w:space="0" w:color="auto"/>
      </w:divBdr>
    </w:div>
    <w:div w:id="1142423828">
      <w:bodyDiv w:val="1"/>
      <w:marLeft w:val="0"/>
      <w:marRight w:val="0"/>
      <w:marTop w:val="0"/>
      <w:marBottom w:val="0"/>
      <w:divBdr>
        <w:top w:val="none" w:sz="0" w:space="0" w:color="auto"/>
        <w:left w:val="none" w:sz="0" w:space="0" w:color="auto"/>
        <w:bottom w:val="none" w:sz="0" w:space="0" w:color="auto"/>
        <w:right w:val="none" w:sz="0" w:space="0" w:color="auto"/>
      </w:divBdr>
    </w:div>
    <w:div w:id="1142772524">
      <w:bodyDiv w:val="1"/>
      <w:marLeft w:val="0"/>
      <w:marRight w:val="0"/>
      <w:marTop w:val="0"/>
      <w:marBottom w:val="0"/>
      <w:divBdr>
        <w:top w:val="none" w:sz="0" w:space="0" w:color="auto"/>
        <w:left w:val="none" w:sz="0" w:space="0" w:color="auto"/>
        <w:bottom w:val="none" w:sz="0" w:space="0" w:color="auto"/>
        <w:right w:val="none" w:sz="0" w:space="0" w:color="auto"/>
      </w:divBdr>
    </w:div>
    <w:div w:id="1142966782">
      <w:bodyDiv w:val="1"/>
      <w:marLeft w:val="0"/>
      <w:marRight w:val="0"/>
      <w:marTop w:val="0"/>
      <w:marBottom w:val="0"/>
      <w:divBdr>
        <w:top w:val="none" w:sz="0" w:space="0" w:color="auto"/>
        <w:left w:val="none" w:sz="0" w:space="0" w:color="auto"/>
        <w:bottom w:val="none" w:sz="0" w:space="0" w:color="auto"/>
        <w:right w:val="none" w:sz="0" w:space="0" w:color="auto"/>
      </w:divBdr>
    </w:div>
    <w:div w:id="1143044026">
      <w:bodyDiv w:val="1"/>
      <w:marLeft w:val="0"/>
      <w:marRight w:val="0"/>
      <w:marTop w:val="0"/>
      <w:marBottom w:val="0"/>
      <w:divBdr>
        <w:top w:val="none" w:sz="0" w:space="0" w:color="auto"/>
        <w:left w:val="none" w:sz="0" w:space="0" w:color="auto"/>
        <w:bottom w:val="none" w:sz="0" w:space="0" w:color="auto"/>
        <w:right w:val="none" w:sz="0" w:space="0" w:color="auto"/>
      </w:divBdr>
    </w:div>
    <w:div w:id="1143350824">
      <w:bodyDiv w:val="1"/>
      <w:marLeft w:val="0"/>
      <w:marRight w:val="0"/>
      <w:marTop w:val="0"/>
      <w:marBottom w:val="0"/>
      <w:divBdr>
        <w:top w:val="none" w:sz="0" w:space="0" w:color="auto"/>
        <w:left w:val="none" w:sz="0" w:space="0" w:color="auto"/>
        <w:bottom w:val="none" w:sz="0" w:space="0" w:color="auto"/>
        <w:right w:val="none" w:sz="0" w:space="0" w:color="auto"/>
      </w:divBdr>
    </w:div>
    <w:div w:id="1144272223">
      <w:bodyDiv w:val="1"/>
      <w:marLeft w:val="0"/>
      <w:marRight w:val="0"/>
      <w:marTop w:val="0"/>
      <w:marBottom w:val="0"/>
      <w:divBdr>
        <w:top w:val="none" w:sz="0" w:space="0" w:color="auto"/>
        <w:left w:val="none" w:sz="0" w:space="0" w:color="auto"/>
        <w:bottom w:val="none" w:sz="0" w:space="0" w:color="auto"/>
        <w:right w:val="none" w:sz="0" w:space="0" w:color="auto"/>
      </w:divBdr>
    </w:div>
    <w:div w:id="1144540926">
      <w:bodyDiv w:val="1"/>
      <w:marLeft w:val="0"/>
      <w:marRight w:val="0"/>
      <w:marTop w:val="0"/>
      <w:marBottom w:val="0"/>
      <w:divBdr>
        <w:top w:val="none" w:sz="0" w:space="0" w:color="auto"/>
        <w:left w:val="none" w:sz="0" w:space="0" w:color="auto"/>
        <w:bottom w:val="none" w:sz="0" w:space="0" w:color="auto"/>
        <w:right w:val="none" w:sz="0" w:space="0" w:color="auto"/>
      </w:divBdr>
    </w:div>
    <w:div w:id="1144733294">
      <w:bodyDiv w:val="1"/>
      <w:marLeft w:val="0"/>
      <w:marRight w:val="0"/>
      <w:marTop w:val="0"/>
      <w:marBottom w:val="0"/>
      <w:divBdr>
        <w:top w:val="none" w:sz="0" w:space="0" w:color="auto"/>
        <w:left w:val="none" w:sz="0" w:space="0" w:color="auto"/>
        <w:bottom w:val="none" w:sz="0" w:space="0" w:color="auto"/>
        <w:right w:val="none" w:sz="0" w:space="0" w:color="auto"/>
      </w:divBdr>
    </w:div>
    <w:div w:id="1145125816">
      <w:bodyDiv w:val="1"/>
      <w:marLeft w:val="0"/>
      <w:marRight w:val="0"/>
      <w:marTop w:val="0"/>
      <w:marBottom w:val="0"/>
      <w:divBdr>
        <w:top w:val="none" w:sz="0" w:space="0" w:color="auto"/>
        <w:left w:val="none" w:sz="0" w:space="0" w:color="auto"/>
        <w:bottom w:val="none" w:sz="0" w:space="0" w:color="auto"/>
        <w:right w:val="none" w:sz="0" w:space="0" w:color="auto"/>
      </w:divBdr>
    </w:div>
    <w:div w:id="1145706755">
      <w:bodyDiv w:val="1"/>
      <w:marLeft w:val="0"/>
      <w:marRight w:val="0"/>
      <w:marTop w:val="0"/>
      <w:marBottom w:val="0"/>
      <w:divBdr>
        <w:top w:val="none" w:sz="0" w:space="0" w:color="auto"/>
        <w:left w:val="none" w:sz="0" w:space="0" w:color="auto"/>
        <w:bottom w:val="none" w:sz="0" w:space="0" w:color="auto"/>
        <w:right w:val="none" w:sz="0" w:space="0" w:color="auto"/>
      </w:divBdr>
    </w:div>
    <w:div w:id="1145781887">
      <w:bodyDiv w:val="1"/>
      <w:marLeft w:val="0"/>
      <w:marRight w:val="0"/>
      <w:marTop w:val="0"/>
      <w:marBottom w:val="0"/>
      <w:divBdr>
        <w:top w:val="none" w:sz="0" w:space="0" w:color="auto"/>
        <w:left w:val="none" w:sz="0" w:space="0" w:color="auto"/>
        <w:bottom w:val="none" w:sz="0" w:space="0" w:color="auto"/>
        <w:right w:val="none" w:sz="0" w:space="0" w:color="auto"/>
      </w:divBdr>
    </w:div>
    <w:div w:id="1146052344">
      <w:bodyDiv w:val="1"/>
      <w:marLeft w:val="0"/>
      <w:marRight w:val="0"/>
      <w:marTop w:val="0"/>
      <w:marBottom w:val="0"/>
      <w:divBdr>
        <w:top w:val="none" w:sz="0" w:space="0" w:color="auto"/>
        <w:left w:val="none" w:sz="0" w:space="0" w:color="auto"/>
        <w:bottom w:val="none" w:sz="0" w:space="0" w:color="auto"/>
        <w:right w:val="none" w:sz="0" w:space="0" w:color="auto"/>
      </w:divBdr>
    </w:div>
    <w:div w:id="1146119098">
      <w:bodyDiv w:val="1"/>
      <w:marLeft w:val="0"/>
      <w:marRight w:val="0"/>
      <w:marTop w:val="0"/>
      <w:marBottom w:val="0"/>
      <w:divBdr>
        <w:top w:val="none" w:sz="0" w:space="0" w:color="auto"/>
        <w:left w:val="none" w:sz="0" w:space="0" w:color="auto"/>
        <w:bottom w:val="none" w:sz="0" w:space="0" w:color="auto"/>
        <w:right w:val="none" w:sz="0" w:space="0" w:color="auto"/>
      </w:divBdr>
    </w:div>
    <w:div w:id="1146511322">
      <w:bodyDiv w:val="1"/>
      <w:marLeft w:val="0"/>
      <w:marRight w:val="0"/>
      <w:marTop w:val="0"/>
      <w:marBottom w:val="0"/>
      <w:divBdr>
        <w:top w:val="none" w:sz="0" w:space="0" w:color="auto"/>
        <w:left w:val="none" w:sz="0" w:space="0" w:color="auto"/>
        <w:bottom w:val="none" w:sz="0" w:space="0" w:color="auto"/>
        <w:right w:val="none" w:sz="0" w:space="0" w:color="auto"/>
      </w:divBdr>
    </w:div>
    <w:div w:id="1146816389">
      <w:bodyDiv w:val="1"/>
      <w:marLeft w:val="0"/>
      <w:marRight w:val="0"/>
      <w:marTop w:val="0"/>
      <w:marBottom w:val="0"/>
      <w:divBdr>
        <w:top w:val="none" w:sz="0" w:space="0" w:color="auto"/>
        <w:left w:val="none" w:sz="0" w:space="0" w:color="auto"/>
        <w:bottom w:val="none" w:sz="0" w:space="0" w:color="auto"/>
        <w:right w:val="none" w:sz="0" w:space="0" w:color="auto"/>
      </w:divBdr>
    </w:div>
    <w:div w:id="1146893214">
      <w:bodyDiv w:val="1"/>
      <w:marLeft w:val="0"/>
      <w:marRight w:val="0"/>
      <w:marTop w:val="0"/>
      <w:marBottom w:val="0"/>
      <w:divBdr>
        <w:top w:val="none" w:sz="0" w:space="0" w:color="auto"/>
        <w:left w:val="none" w:sz="0" w:space="0" w:color="auto"/>
        <w:bottom w:val="none" w:sz="0" w:space="0" w:color="auto"/>
        <w:right w:val="none" w:sz="0" w:space="0" w:color="auto"/>
      </w:divBdr>
    </w:div>
    <w:div w:id="1147018377">
      <w:bodyDiv w:val="1"/>
      <w:marLeft w:val="0"/>
      <w:marRight w:val="0"/>
      <w:marTop w:val="0"/>
      <w:marBottom w:val="0"/>
      <w:divBdr>
        <w:top w:val="none" w:sz="0" w:space="0" w:color="auto"/>
        <w:left w:val="none" w:sz="0" w:space="0" w:color="auto"/>
        <w:bottom w:val="none" w:sz="0" w:space="0" w:color="auto"/>
        <w:right w:val="none" w:sz="0" w:space="0" w:color="auto"/>
      </w:divBdr>
    </w:div>
    <w:div w:id="1147167699">
      <w:bodyDiv w:val="1"/>
      <w:marLeft w:val="0"/>
      <w:marRight w:val="0"/>
      <w:marTop w:val="0"/>
      <w:marBottom w:val="0"/>
      <w:divBdr>
        <w:top w:val="none" w:sz="0" w:space="0" w:color="auto"/>
        <w:left w:val="none" w:sz="0" w:space="0" w:color="auto"/>
        <w:bottom w:val="none" w:sz="0" w:space="0" w:color="auto"/>
        <w:right w:val="none" w:sz="0" w:space="0" w:color="auto"/>
      </w:divBdr>
    </w:div>
    <w:div w:id="1147168907">
      <w:bodyDiv w:val="1"/>
      <w:marLeft w:val="0"/>
      <w:marRight w:val="0"/>
      <w:marTop w:val="0"/>
      <w:marBottom w:val="0"/>
      <w:divBdr>
        <w:top w:val="none" w:sz="0" w:space="0" w:color="auto"/>
        <w:left w:val="none" w:sz="0" w:space="0" w:color="auto"/>
        <w:bottom w:val="none" w:sz="0" w:space="0" w:color="auto"/>
        <w:right w:val="none" w:sz="0" w:space="0" w:color="auto"/>
      </w:divBdr>
    </w:div>
    <w:div w:id="1147749669">
      <w:bodyDiv w:val="1"/>
      <w:marLeft w:val="0"/>
      <w:marRight w:val="0"/>
      <w:marTop w:val="0"/>
      <w:marBottom w:val="0"/>
      <w:divBdr>
        <w:top w:val="none" w:sz="0" w:space="0" w:color="auto"/>
        <w:left w:val="none" w:sz="0" w:space="0" w:color="auto"/>
        <w:bottom w:val="none" w:sz="0" w:space="0" w:color="auto"/>
        <w:right w:val="none" w:sz="0" w:space="0" w:color="auto"/>
      </w:divBdr>
    </w:div>
    <w:div w:id="1148012001">
      <w:bodyDiv w:val="1"/>
      <w:marLeft w:val="0"/>
      <w:marRight w:val="0"/>
      <w:marTop w:val="0"/>
      <w:marBottom w:val="0"/>
      <w:divBdr>
        <w:top w:val="none" w:sz="0" w:space="0" w:color="auto"/>
        <w:left w:val="none" w:sz="0" w:space="0" w:color="auto"/>
        <w:bottom w:val="none" w:sz="0" w:space="0" w:color="auto"/>
        <w:right w:val="none" w:sz="0" w:space="0" w:color="auto"/>
      </w:divBdr>
    </w:div>
    <w:div w:id="1148087301">
      <w:bodyDiv w:val="1"/>
      <w:marLeft w:val="0"/>
      <w:marRight w:val="0"/>
      <w:marTop w:val="0"/>
      <w:marBottom w:val="0"/>
      <w:divBdr>
        <w:top w:val="none" w:sz="0" w:space="0" w:color="auto"/>
        <w:left w:val="none" w:sz="0" w:space="0" w:color="auto"/>
        <w:bottom w:val="none" w:sz="0" w:space="0" w:color="auto"/>
        <w:right w:val="none" w:sz="0" w:space="0" w:color="auto"/>
      </w:divBdr>
    </w:div>
    <w:div w:id="1148203233">
      <w:bodyDiv w:val="1"/>
      <w:marLeft w:val="0"/>
      <w:marRight w:val="0"/>
      <w:marTop w:val="0"/>
      <w:marBottom w:val="0"/>
      <w:divBdr>
        <w:top w:val="none" w:sz="0" w:space="0" w:color="auto"/>
        <w:left w:val="none" w:sz="0" w:space="0" w:color="auto"/>
        <w:bottom w:val="none" w:sz="0" w:space="0" w:color="auto"/>
        <w:right w:val="none" w:sz="0" w:space="0" w:color="auto"/>
      </w:divBdr>
    </w:div>
    <w:div w:id="1148865876">
      <w:bodyDiv w:val="1"/>
      <w:marLeft w:val="0"/>
      <w:marRight w:val="0"/>
      <w:marTop w:val="0"/>
      <w:marBottom w:val="0"/>
      <w:divBdr>
        <w:top w:val="none" w:sz="0" w:space="0" w:color="auto"/>
        <w:left w:val="none" w:sz="0" w:space="0" w:color="auto"/>
        <w:bottom w:val="none" w:sz="0" w:space="0" w:color="auto"/>
        <w:right w:val="none" w:sz="0" w:space="0" w:color="auto"/>
      </w:divBdr>
    </w:div>
    <w:div w:id="1148938976">
      <w:bodyDiv w:val="1"/>
      <w:marLeft w:val="0"/>
      <w:marRight w:val="0"/>
      <w:marTop w:val="0"/>
      <w:marBottom w:val="0"/>
      <w:divBdr>
        <w:top w:val="none" w:sz="0" w:space="0" w:color="auto"/>
        <w:left w:val="none" w:sz="0" w:space="0" w:color="auto"/>
        <w:bottom w:val="none" w:sz="0" w:space="0" w:color="auto"/>
        <w:right w:val="none" w:sz="0" w:space="0" w:color="auto"/>
      </w:divBdr>
    </w:div>
    <w:div w:id="1149251370">
      <w:bodyDiv w:val="1"/>
      <w:marLeft w:val="0"/>
      <w:marRight w:val="0"/>
      <w:marTop w:val="0"/>
      <w:marBottom w:val="0"/>
      <w:divBdr>
        <w:top w:val="none" w:sz="0" w:space="0" w:color="auto"/>
        <w:left w:val="none" w:sz="0" w:space="0" w:color="auto"/>
        <w:bottom w:val="none" w:sz="0" w:space="0" w:color="auto"/>
        <w:right w:val="none" w:sz="0" w:space="0" w:color="auto"/>
      </w:divBdr>
    </w:div>
    <w:div w:id="1149443219">
      <w:bodyDiv w:val="1"/>
      <w:marLeft w:val="0"/>
      <w:marRight w:val="0"/>
      <w:marTop w:val="0"/>
      <w:marBottom w:val="0"/>
      <w:divBdr>
        <w:top w:val="none" w:sz="0" w:space="0" w:color="auto"/>
        <w:left w:val="none" w:sz="0" w:space="0" w:color="auto"/>
        <w:bottom w:val="none" w:sz="0" w:space="0" w:color="auto"/>
        <w:right w:val="none" w:sz="0" w:space="0" w:color="auto"/>
      </w:divBdr>
    </w:div>
    <w:div w:id="1149664845">
      <w:bodyDiv w:val="1"/>
      <w:marLeft w:val="0"/>
      <w:marRight w:val="0"/>
      <w:marTop w:val="0"/>
      <w:marBottom w:val="0"/>
      <w:divBdr>
        <w:top w:val="none" w:sz="0" w:space="0" w:color="auto"/>
        <w:left w:val="none" w:sz="0" w:space="0" w:color="auto"/>
        <w:bottom w:val="none" w:sz="0" w:space="0" w:color="auto"/>
        <w:right w:val="none" w:sz="0" w:space="0" w:color="auto"/>
      </w:divBdr>
    </w:div>
    <w:div w:id="1149858119">
      <w:bodyDiv w:val="1"/>
      <w:marLeft w:val="0"/>
      <w:marRight w:val="0"/>
      <w:marTop w:val="0"/>
      <w:marBottom w:val="0"/>
      <w:divBdr>
        <w:top w:val="none" w:sz="0" w:space="0" w:color="auto"/>
        <w:left w:val="none" w:sz="0" w:space="0" w:color="auto"/>
        <w:bottom w:val="none" w:sz="0" w:space="0" w:color="auto"/>
        <w:right w:val="none" w:sz="0" w:space="0" w:color="auto"/>
      </w:divBdr>
    </w:div>
    <w:div w:id="1149902421">
      <w:bodyDiv w:val="1"/>
      <w:marLeft w:val="0"/>
      <w:marRight w:val="0"/>
      <w:marTop w:val="0"/>
      <w:marBottom w:val="0"/>
      <w:divBdr>
        <w:top w:val="none" w:sz="0" w:space="0" w:color="auto"/>
        <w:left w:val="none" w:sz="0" w:space="0" w:color="auto"/>
        <w:bottom w:val="none" w:sz="0" w:space="0" w:color="auto"/>
        <w:right w:val="none" w:sz="0" w:space="0" w:color="auto"/>
      </w:divBdr>
    </w:div>
    <w:div w:id="1150516731">
      <w:bodyDiv w:val="1"/>
      <w:marLeft w:val="0"/>
      <w:marRight w:val="0"/>
      <w:marTop w:val="0"/>
      <w:marBottom w:val="0"/>
      <w:divBdr>
        <w:top w:val="none" w:sz="0" w:space="0" w:color="auto"/>
        <w:left w:val="none" w:sz="0" w:space="0" w:color="auto"/>
        <w:bottom w:val="none" w:sz="0" w:space="0" w:color="auto"/>
        <w:right w:val="none" w:sz="0" w:space="0" w:color="auto"/>
      </w:divBdr>
    </w:div>
    <w:div w:id="1150945010">
      <w:bodyDiv w:val="1"/>
      <w:marLeft w:val="0"/>
      <w:marRight w:val="0"/>
      <w:marTop w:val="0"/>
      <w:marBottom w:val="0"/>
      <w:divBdr>
        <w:top w:val="none" w:sz="0" w:space="0" w:color="auto"/>
        <w:left w:val="none" w:sz="0" w:space="0" w:color="auto"/>
        <w:bottom w:val="none" w:sz="0" w:space="0" w:color="auto"/>
        <w:right w:val="none" w:sz="0" w:space="0" w:color="auto"/>
      </w:divBdr>
      <w:divsChild>
        <w:div w:id="1222329722">
          <w:marLeft w:val="480"/>
          <w:marRight w:val="0"/>
          <w:marTop w:val="0"/>
          <w:marBottom w:val="0"/>
          <w:divBdr>
            <w:top w:val="none" w:sz="0" w:space="0" w:color="auto"/>
            <w:left w:val="none" w:sz="0" w:space="0" w:color="auto"/>
            <w:bottom w:val="none" w:sz="0" w:space="0" w:color="auto"/>
            <w:right w:val="none" w:sz="0" w:space="0" w:color="auto"/>
          </w:divBdr>
        </w:div>
        <w:div w:id="2135319450">
          <w:marLeft w:val="480"/>
          <w:marRight w:val="0"/>
          <w:marTop w:val="0"/>
          <w:marBottom w:val="0"/>
          <w:divBdr>
            <w:top w:val="none" w:sz="0" w:space="0" w:color="auto"/>
            <w:left w:val="none" w:sz="0" w:space="0" w:color="auto"/>
            <w:bottom w:val="none" w:sz="0" w:space="0" w:color="auto"/>
            <w:right w:val="none" w:sz="0" w:space="0" w:color="auto"/>
          </w:divBdr>
        </w:div>
        <w:div w:id="511846273">
          <w:marLeft w:val="480"/>
          <w:marRight w:val="0"/>
          <w:marTop w:val="0"/>
          <w:marBottom w:val="0"/>
          <w:divBdr>
            <w:top w:val="none" w:sz="0" w:space="0" w:color="auto"/>
            <w:left w:val="none" w:sz="0" w:space="0" w:color="auto"/>
            <w:bottom w:val="none" w:sz="0" w:space="0" w:color="auto"/>
            <w:right w:val="none" w:sz="0" w:space="0" w:color="auto"/>
          </w:divBdr>
        </w:div>
        <w:div w:id="66150201">
          <w:marLeft w:val="480"/>
          <w:marRight w:val="0"/>
          <w:marTop w:val="0"/>
          <w:marBottom w:val="0"/>
          <w:divBdr>
            <w:top w:val="none" w:sz="0" w:space="0" w:color="auto"/>
            <w:left w:val="none" w:sz="0" w:space="0" w:color="auto"/>
            <w:bottom w:val="none" w:sz="0" w:space="0" w:color="auto"/>
            <w:right w:val="none" w:sz="0" w:space="0" w:color="auto"/>
          </w:divBdr>
        </w:div>
        <w:div w:id="837236901">
          <w:marLeft w:val="480"/>
          <w:marRight w:val="0"/>
          <w:marTop w:val="0"/>
          <w:marBottom w:val="0"/>
          <w:divBdr>
            <w:top w:val="none" w:sz="0" w:space="0" w:color="auto"/>
            <w:left w:val="none" w:sz="0" w:space="0" w:color="auto"/>
            <w:bottom w:val="none" w:sz="0" w:space="0" w:color="auto"/>
            <w:right w:val="none" w:sz="0" w:space="0" w:color="auto"/>
          </w:divBdr>
        </w:div>
        <w:div w:id="933632433">
          <w:marLeft w:val="480"/>
          <w:marRight w:val="0"/>
          <w:marTop w:val="0"/>
          <w:marBottom w:val="0"/>
          <w:divBdr>
            <w:top w:val="none" w:sz="0" w:space="0" w:color="auto"/>
            <w:left w:val="none" w:sz="0" w:space="0" w:color="auto"/>
            <w:bottom w:val="none" w:sz="0" w:space="0" w:color="auto"/>
            <w:right w:val="none" w:sz="0" w:space="0" w:color="auto"/>
          </w:divBdr>
        </w:div>
        <w:div w:id="756051723">
          <w:marLeft w:val="480"/>
          <w:marRight w:val="0"/>
          <w:marTop w:val="0"/>
          <w:marBottom w:val="0"/>
          <w:divBdr>
            <w:top w:val="none" w:sz="0" w:space="0" w:color="auto"/>
            <w:left w:val="none" w:sz="0" w:space="0" w:color="auto"/>
            <w:bottom w:val="none" w:sz="0" w:space="0" w:color="auto"/>
            <w:right w:val="none" w:sz="0" w:space="0" w:color="auto"/>
          </w:divBdr>
        </w:div>
        <w:div w:id="385762926">
          <w:marLeft w:val="480"/>
          <w:marRight w:val="0"/>
          <w:marTop w:val="0"/>
          <w:marBottom w:val="0"/>
          <w:divBdr>
            <w:top w:val="none" w:sz="0" w:space="0" w:color="auto"/>
            <w:left w:val="none" w:sz="0" w:space="0" w:color="auto"/>
            <w:bottom w:val="none" w:sz="0" w:space="0" w:color="auto"/>
            <w:right w:val="none" w:sz="0" w:space="0" w:color="auto"/>
          </w:divBdr>
        </w:div>
        <w:div w:id="2008358621">
          <w:marLeft w:val="480"/>
          <w:marRight w:val="0"/>
          <w:marTop w:val="0"/>
          <w:marBottom w:val="0"/>
          <w:divBdr>
            <w:top w:val="none" w:sz="0" w:space="0" w:color="auto"/>
            <w:left w:val="none" w:sz="0" w:space="0" w:color="auto"/>
            <w:bottom w:val="none" w:sz="0" w:space="0" w:color="auto"/>
            <w:right w:val="none" w:sz="0" w:space="0" w:color="auto"/>
          </w:divBdr>
        </w:div>
        <w:div w:id="127168615">
          <w:marLeft w:val="480"/>
          <w:marRight w:val="0"/>
          <w:marTop w:val="0"/>
          <w:marBottom w:val="0"/>
          <w:divBdr>
            <w:top w:val="none" w:sz="0" w:space="0" w:color="auto"/>
            <w:left w:val="none" w:sz="0" w:space="0" w:color="auto"/>
            <w:bottom w:val="none" w:sz="0" w:space="0" w:color="auto"/>
            <w:right w:val="none" w:sz="0" w:space="0" w:color="auto"/>
          </w:divBdr>
        </w:div>
        <w:div w:id="1193423254">
          <w:marLeft w:val="480"/>
          <w:marRight w:val="0"/>
          <w:marTop w:val="0"/>
          <w:marBottom w:val="0"/>
          <w:divBdr>
            <w:top w:val="none" w:sz="0" w:space="0" w:color="auto"/>
            <w:left w:val="none" w:sz="0" w:space="0" w:color="auto"/>
            <w:bottom w:val="none" w:sz="0" w:space="0" w:color="auto"/>
            <w:right w:val="none" w:sz="0" w:space="0" w:color="auto"/>
          </w:divBdr>
        </w:div>
        <w:div w:id="1578318452">
          <w:marLeft w:val="480"/>
          <w:marRight w:val="0"/>
          <w:marTop w:val="0"/>
          <w:marBottom w:val="0"/>
          <w:divBdr>
            <w:top w:val="none" w:sz="0" w:space="0" w:color="auto"/>
            <w:left w:val="none" w:sz="0" w:space="0" w:color="auto"/>
            <w:bottom w:val="none" w:sz="0" w:space="0" w:color="auto"/>
            <w:right w:val="none" w:sz="0" w:space="0" w:color="auto"/>
          </w:divBdr>
        </w:div>
        <w:div w:id="296227005">
          <w:marLeft w:val="480"/>
          <w:marRight w:val="0"/>
          <w:marTop w:val="0"/>
          <w:marBottom w:val="0"/>
          <w:divBdr>
            <w:top w:val="none" w:sz="0" w:space="0" w:color="auto"/>
            <w:left w:val="none" w:sz="0" w:space="0" w:color="auto"/>
            <w:bottom w:val="none" w:sz="0" w:space="0" w:color="auto"/>
            <w:right w:val="none" w:sz="0" w:space="0" w:color="auto"/>
          </w:divBdr>
        </w:div>
        <w:div w:id="643123000">
          <w:marLeft w:val="480"/>
          <w:marRight w:val="0"/>
          <w:marTop w:val="0"/>
          <w:marBottom w:val="0"/>
          <w:divBdr>
            <w:top w:val="none" w:sz="0" w:space="0" w:color="auto"/>
            <w:left w:val="none" w:sz="0" w:space="0" w:color="auto"/>
            <w:bottom w:val="none" w:sz="0" w:space="0" w:color="auto"/>
            <w:right w:val="none" w:sz="0" w:space="0" w:color="auto"/>
          </w:divBdr>
        </w:div>
        <w:div w:id="1294487113">
          <w:marLeft w:val="480"/>
          <w:marRight w:val="0"/>
          <w:marTop w:val="0"/>
          <w:marBottom w:val="0"/>
          <w:divBdr>
            <w:top w:val="none" w:sz="0" w:space="0" w:color="auto"/>
            <w:left w:val="none" w:sz="0" w:space="0" w:color="auto"/>
            <w:bottom w:val="none" w:sz="0" w:space="0" w:color="auto"/>
            <w:right w:val="none" w:sz="0" w:space="0" w:color="auto"/>
          </w:divBdr>
        </w:div>
        <w:div w:id="1812601585">
          <w:marLeft w:val="480"/>
          <w:marRight w:val="0"/>
          <w:marTop w:val="0"/>
          <w:marBottom w:val="0"/>
          <w:divBdr>
            <w:top w:val="none" w:sz="0" w:space="0" w:color="auto"/>
            <w:left w:val="none" w:sz="0" w:space="0" w:color="auto"/>
            <w:bottom w:val="none" w:sz="0" w:space="0" w:color="auto"/>
            <w:right w:val="none" w:sz="0" w:space="0" w:color="auto"/>
          </w:divBdr>
        </w:div>
        <w:div w:id="231738794">
          <w:marLeft w:val="480"/>
          <w:marRight w:val="0"/>
          <w:marTop w:val="0"/>
          <w:marBottom w:val="0"/>
          <w:divBdr>
            <w:top w:val="none" w:sz="0" w:space="0" w:color="auto"/>
            <w:left w:val="none" w:sz="0" w:space="0" w:color="auto"/>
            <w:bottom w:val="none" w:sz="0" w:space="0" w:color="auto"/>
            <w:right w:val="none" w:sz="0" w:space="0" w:color="auto"/>
          </w:divBdr>
        </w:div>
        <w:div w:id="1026247673">
          <w:marLeft w:val="480"/>
          <w:marRight w:val="0"/>
          <w:marTop w:val="0"/>
          <w:marBottom w:val="0"/>
          <w:divBdr>
            <w:top w:val="none" w:sz="0" w:space="0" w:color="auto"/>
            <w:left w:val="none" w:sz="0" w:space="0" w:color="auto"/>
            <w:bottom w:val="none" w:sz="0" w:space="0" w:color="auto"/>
            <w:right w:val="none" w:sz="0" w:space="0" w:color="auto"/>
          </w:divBdr>
        </w:div>
        <w:div w:id="777219005">
          <w:marLeft w:val="480"/>
          <w:marRight w:val="0"/>
          <w:marTop w:val="0"/>
          <w:marBottom w:val="0"/>
          <w:divBdr>
            <w:top w:val="none" w:sz="0" w:space="0" w:color="auto"/>
            <w:left w:val="none" w:sz="0" w:space="0" w:color="auto"/>
            <w:bottom w:val="none" w:sz="0" w:space="0" w:color="auto"/>
            <w:right w:val="none" w:sz="0" w:space="0" w:color="auto"/>
          </w:divBdr>
        </w:div>
        <w:div w:id="1223718268">
          <w:marLeft w:val="480"/>
          <w:marRight w:val="0"/>
          <w:marTop w:val="0"/>
          <w:marBottom w:val="0"/>
          <w:divBdr>
            <w:top w:val="none" w:sz="0" w:space="0" w:color="auto"/>
            <w:left w:val="none" w:sz="0" w:space="0" w:color="auto"/>
            <w:bottom w:val="none" w:sz="0" w:space="0" w:color="auto"/>
            <w:right w:val="none" w:sz="0" w:space="0" w:color="auto"/>
          </w:divBdr>
        </w:div>
        <w:div w:id="1151292722">
          <w:marLeft w:val="480"/>
          <w:marRight w:val="0"/>
          <w:marTop w:val="0"/>
          <w:marBottom w:val="0"/>
          <w:divBdr>
            <w:top w:val="none" w:sz="0" w:space="0" w:color="auto"/>
            <w:left w:val="none" w:sz="0" w:space="0" w:color="auto"/>
            <w:bottom w:val="none" w:sz="0" w:space="0" w:color="auto"/>
            <w:right w:val="none" w:sz="0" w:space="0" w:color="auto"/>
          </w:divBdr>
        </w:div>
        <w:div w:id="29384652">
          <w:marLeft w:val="480"/>
          <w:marRight w:val="0"/>
          <w:marTop w:val="0"/>
          <w:marBottom w:val="0"/>
          <w:divBdr>
            <w:top w:val="none" w:sz="0" w:space="0" w:color="auto"/>
            <w:left w:val="none" w:sz="0" w:space="0" w:color="auto"/>
            <w:bottom w:val="none" w:sz="0" w:space="0" w:color="auto"/>
            <w:right w:val="none" w:sz="0" w:space="0" w:color="auto"/>
          </w:divBdr>
        </w:div>
        <w:div w:id="655691651">
          <w:marLeft w:val="480"/>
          <w:marRight w:val="0"/>
          <w:marTop w:val="0"/>
          <w:marBottom w:val="0"/>
          <w:divBdr>
            <w:top w:val="none" w:sz="0" w:space="0" w:color="auto"/>
            <w:left w:val="none" w:sz="0" w:space="0" w:color="auto"/>
            <w:bottom w:val="none" w:sz="0" w:space="0" w:color="auto"/>
            <w:right w:val="none" w:sz="0" w:space="0" w:color="auto"/>
          </w:divBdr>
        </w:div>
        <w:div w:id="270750711">
          <w:marLeft w:val="480"/>
          <w:marRight w:val="0"/>
          <w:marTop w:val="0"/>
          <w:marBottom w:val="0"/>
          <w:divBdr>
            <w:top w:val="none" w:sz="0" w:space="0" w:color="auto"/>
            <w:left w:val="none" w:sz="0" w:space="0" w:color="auto"/>
            <w:bottom w:val="none" w:sz="0" w:space="0" w:color="auto"/>
            <w:right w:val="none" w:sz="0" w:space="0" w:color="auto"/>
          </w:divBdr>
        </w:div>
        <w:div w:id="1567449057">
          <w:marLeft w:val="480"/>
          <w:marRight w:val="0"/>
          <w:marTop w:val="0"/>
          <w:marBottom w:val="0"/>
          <w:divBdr>
            <w:top w:val="none" w:sz="0" w:space="0" w:color="auto"/>
            <w:left w:val="none" w:sz="0" w:space="0" w:color="auto"/>
            <w:bottom w:val="none" w:sz="0" w:space="0" w:color="auto"/>
            <w:right w:val="none" w:sz="0" w:space="0" w:color="auto"/>
          </w:divBdr>
        </w:div>
        <w:div w:id="1402681001">
          <w:marLeft w:val="480"/>
          <w:marRight w:val="0"/>
          <w:marTop w:val="0"/>
          <w:marBottom w:val="0"/>
          <w:divBdr>
            <w:top w:val="none" w:sz="0" w:space="0" w:color="auto"/>
            <w:left w:val="none" w:sz="0" w:space="0" w:color="auto"/>
            <w:bottom w:val="none" w:sz="0" w:space="0" w:color="auto"/>
            <w:right w:val="none" w:sz="0" w:space="0" w:color="auto"/>
          </w:divBdr>
        </w:div>
        <w:div w:id="254635607">
          <w:marLeft w:val="480"/>
          <w:marRight w:val="0"/>
          <w:marTop w:val="0"/>
          <w:marBottom w:val="0"/>
          <w:divBdr>
            <w:top w:val="none" w:sz="0" w:space="0" w:color="auto"/>
            <w:left w:val="none" w:sz="0" w:space="0" w:color="auto"/>
            <w:bottom w:val="none" w:sz="0" w:space="0" w:color="auto"/>
            <w:right w:val="none" w:sz="0" w:space="0" w:color="auto"/>
          </w:divBdr>
        </w:div>
        <w:div w:id="843013227">
          <w:marLeft w:val="480"/>
          <w:marRight w:val="0"/>
          <w:marTop w:val="0"/>
          <w:marBottom w:val="0"/>
          <w:divBdr>
            <w:top w:val="none" w:sz="0" w:space="0" w:color="auto"/>
            <w:left w:val="none" w:sz="0" w:space="0" w:color="auto"/>
            <w:bottom w:val="none" w:sz="0" w:space="0" w:color="auto"/>
            <w:right w:val="none" w:sz="0" w:space="0" w:color="auto"/>
          </w:divBdr>
        </w:div>
        <w:div w:id="489904949">
          <w:marLeft w:val="480"/>
          <w:marRight w:val="0"/>
          <w:marTop w:val="0"/>
          <w:marBottom w:val="0"/>
          <w:divBdr>
            <w:top w:val="none" w:sz="0" w:space="0" w:color="auto"/>
            <w:left w:val="none" w:sz="0" w:space="0" w:color="auto"/>
            <w:bottom w:val="none" w:sz="0" w:space="0" w:color="auto"/>
            <w:right w:val="none" w:sz="0" w:space="0" w:color="auto"/>
          </w:divBdr>
        </w:div>
        <w:div w:id="452746813">
          <w:marLeft w:val="480"/>
          <w:marRight w:val="0"/>
          <w:marTop w:val="0"/>
          <w:marBottom w:val="0"/>
          <w:divBdr>
            <w:top w:val="none" w:sz="0" w:space="0" w:color="auto"/>
            <w:left w:val="none" w:sz="0" w:space="0" w:color="auto"/>
            <w:bottom w:val="none" w:sz="0" w:space="0" w:color="auto"/>
            <w:right w:val="none" w:sz="0" w:space="0" w:color="auto"/>
          </w:divBdr>
        </w:div>
        <w:div w:id="1798252636">
          <w:marLeft w:val="480"/>
          <w:marRight w:val="0"/>
          <w:marTop w:val="0"/>
          <w:marBottom w:val="0"/>
          <w:divBdr>
            <w:top w:val="none" w:sz="0" w:space="0" w:color="auto"/>
            <w:left w:val="none" w:sz="0" w:space="0" w:color="auto"/>
            <w:bottom w:val="none" w:sz="0" w:space="0" w:color="auto"/>
            <w:right w:val="none" w:sz="0" w:space="0" w:color="auto"/>
          </w:divBdr>
        </w:div>
        <w:div w:id="1405294477">
          <w:marLeft w:val="480"/>
          <w:marRight w:val="0"/>
          <w:marTop w:val="0"/>
          <w:marBottom w:val="0"/>
          <w:divBdr>
            <w:top w:val="none" w:sz="0" w:space="0" w:color="auto"/>
            <w:left w:val="none" w:sz="0" w:space="0" w:color="auto"/>
            <w:bottom w:val="none" w:sz="0" w:space="0" w:color="auto"/>
            <w:right w:val="none" w:sz="0" w:space="0" w:color="auto"/>
          </w:divBdr>
        </w:div>
        <w:div w:id="371002111">
          <w:marLeft w:val="480"/>
          <w:marRight w:val="0"/>
          <w:marTop w:val="0"/>
          <w:marBottom w:val="0"/>
          <w:divBdr>
            <w:top w:val="none" w:sz="0" w:space="0" w:color="auto"/>
            <w:left w:val="none" w:sz="0" w:space="0" w:color="auto"/>
            <w:bottom w:val="none" w:sz="0" w:space="0" w:color="auto"/>
            <w:right w:val="none" w:sz="0" w:space="0" w:color="auto"/>
          </w:divBdr>
        </w:div>
        <w:div w:id="1838037881">
          <w:marLeft w:val="480"/>
          <w:marRight w:val="0"/>
          <w:marTop w:val="0"/>
          <w:marBottom w:val="0"/>
          <w:divBdr>
            <w:top w:val="none" w:sz="0" w:space="0" w:color="auto"/>
            <w:left w:val="none" w:sz="0" w:space="0" w:color="auto"/>
            <w:bottom w:val="none" w:sz="0" w:space="0" w:color="auto"/>
            <w:right w:val="none" w:sz="0" w:space="0" w:color="auto"/>
          </w:divBdr>
        </w:div>
        <w:div w:id="772743430">
          <w:marLeft w:val="480"/>
          <w:marRight w:val="0"/>
          <w:marTop w:val="0"/>
          <w:marBottom w:val="0"/>
          <w:divBdr>
            <w:top w:val="none" w:sz="0" w:space="0" w:color="auto"/>
            <w:left w:val="none" w:sz="0" w:space="0" w:color="auto"/>
            <w:bottom w:val="none" w:sz="0" w:space="0" w:color="auto"/>
            <w:right w:val="none" w:sz="0" w:space="0" w:color="auto"/>
          </w:divBdr>
        </w:div>
        <w:div w:id="1938756461">
          <w:marLeft w:val="480"/>
          <w:marRight w:val="0"/>
          <w:marTop w:val="0"/>
          <w:marBottom w:val="0"/>
          <w:divBdr>
            <w:top w:val="none" w:sz="0" w:space="0" w:color="auto"/>
            <w:left w:val="none" w:sz="0" w:space="0" w:color="auto"/>
            <w:bottom w:val="none" w:sz="0" w:space="0" w:color="auto"/>
            <w:right w:val="none" w:sz="0" w:space="0" w:color="auto"/>
          </w:divBdr>
        </w:div>
        <w:div w:id="1308629006">
          <w:marLeft w:val="480"/>
          <w:marRight w:val="0"/>
          <w:marTop w:val="0"/>
          <w:marBottom w:val="0"/>
          <w:divBdr>
            <w:top w:val="none" w:sz="0" w:space="0" w:color="auto"/>
            <w:left w:val="none" w:sz="0" w:space="0" w:color="auto"/>
            <w:bottom w:val="none" w:sz="0" w:space="0" w:color="auto"/>
            <w:right w:val="none" w:sz="0" w:space="0" w:color="auto"/>
          </w:divBdr>
        </w:div>
        <w:div w:id="1535194495">
          <w:marLeft w:val="480"/>
          <w:marRight w:val="0"/>
          <w:marTop w:val="0"/>
          <w:marBottom w:val="0"/>
          <w:divBdr>
            <w:top w:val="none" w:sz="0" w:space="0" w:color="auto"/>
            <w:left w:val="none" w:sz="0" w:space="0" w:color="auto"/>
            <w:bottom w:val="none" w:sz="0" w:space="0" w:color="auto"/>
            <w:right w:val="none" w:sz="0" w:space="0" w:color="auto"/>
          </w:divBdr>
        </w:div>
        <w:div w:id="1484666194">
          <w:marLeft w:val="480"/>
          <w:marRight w:val="0"/>
          <w:marTop w:val="0"/>
          <w:marBottom w:val="0"/>
          <w:divBdr>
            <w:top w:val="none" w:sz="0" w:space="0" w:color="auto"/>
            <w:left w:val="none" w:sz="0" w:space="0" w:color="auto"/>
            <w:bottom w:val="none" w:sz="0" w:space="0" w:color="auto"/>
            <w:right w:val="none" w:sz="0" w:space="0" w:color="auto"/>
          </w:divBdr>
        </w:div>
        <w:div w:id="854343474">
          <w:marLeft w:val="480"/>
          <w:marRight w:val="0"/>
          <w:marTop w:val="0"/>
          <w:marBottom w:val="0"/>
          <w:divBdr>
            <w:top w:val="none" w:sz="0" w:space="0" w:color="auto"/>
            <w:left w:val="none" w:sz="0" w:space="0" w:color="auto"/>
            <w:bottom w:val="none" w:sz="0" w:space="0" w:color="auto"/>
            <w:right w:val="none" w:sz="0" w:space="0" w:color="auto"/>
          </w:divBdr>
        </w:div>
        <w:div w:id="1907836481">
          <w:marLeft w:val="480"/>
          <w:marRight w:val="0"/>
          <w:marTop w:val="0"/>
          <w:marBottom w:val="0"/>
          <w:divBdr>
            <w:top w:val="none" w:sz="0" w:space="0" w:color="auto"/>
            <w:left w:val="none" w:sz="0" w:space="0" w:color="auto"/>
            <w:bottom w:val="none" w:sz="0" w:space="0" w:color="auto"/>
            <w:right w:val="none" w:sz="0" w:space="0" w:color="auto"/>
          </w:divBdr>
        </w:div>
        <w:div w:id="1411537763">
          <w:marLeft w:val="480"/>
          <w:marRight w:val="0"/>
          <w:marTop w:val="0"/>
          <w:marBottom w:val="0"/>
          <w:divBdr>
            <w:top w:val="none" w:sz="0" w:space="0" w:color="auto"/>
            <w:left w:val="none" w:sz="0" w:space="0" w:color="auto"/>
            <w:bottom w:val="none" w:sz="0" w:space="0" w:color="auto"/>
            <w:right w:val="none" w:sz="0" w:space="0" w:color="auto"/>
          </w:divBdr>
        </w:div>
        <w:div w:id="1994529645">
          <w:marLeft w:val="480"/>
          <w:marRight w:val="0"/>
          <w:marTop w:val="0"/>
          <w:marBottom w:val="0"/>
          <w:divBdr>
            <w:top w:val="none" w:sz="0" w:space="0" w:color="auto"/>
            <w:left w:val="none" w:sz="0" w:space="0" w:color="auto"/>
            <w:bottom w:val="none" w:sz="0" w:space="0" w:color="auto"/>
            <w:right w:val="none" w:sz="0" w:space="0" w:color="auto"/>
          </w:divBdr>
        </w:div>
        <w:div w:id="854342233">
          <w:marLeft w:val="480"/>
          <w:marRight w:val="0"/>
          <w:marTop w:val="0"/>
          <w:marBottom w:val="0"/>
          <w:divBdr>
            <w:top w:val="none" w:sz="0" w:space="0" w:color="auto"/>
            <w:left w:val="none" w:sz="0" w:space="0" w:color="auto"/>
            <w:bottom w:val="none" w:sz="0" w:space="0" w:color="auto"/>
            <w:right w:val="none" w:sz="0" w:space="0" w:color="auto"/>
          </w:divBdr>
        </w:div>
        <w:div w:id="279074273">
          <w:marLeft w:val="480"/>
          <w:marRight w:val="0"/>
          <w:marTop w:val="0"/>
          <w:marBottom w:val="0"/>
          <w:divBdr>
            <w:top w:val="none" w:sz="0" w:space="0" w:color="auto"/>
            <w:left w:val="none" w:sz="0" w:space="0" w:color="auto"/>
            <w:bottom w:val="none" w:sz="0" w:space="0" w:color="auto"/>
            <w:right w:val="none" w:sz="0" w:space="0" w:color="auto"/>
          </w:divBdr>
        </w:div>
        <w:div w:id="1298799047">
          <w:marLeft w:val="480"/>
          <w:marRight w:val="0"/>
          <w:marTop w:val="0"/>
          <w:marBottom w:val="0"/>
          <w:divBdr>
            <w:top w:val="none" w:sz="0" w:space="0" w:color="auto"/>
            <w:left w:val="none" w:sz="0" w:space="0" w:color="auto"/>
            <w:bottom w:val="none" w:sz="0" w:space="0" w:color="auto"/>
            <w:right w:val="none" w:sz="0" w:space="0" w:color="auto"/>
          </w:divBdr>
        </w:div>
        <w:div w:id="1864397904">
          <w:marLeft w:val="480"/>
          <w:marRight w:val="0"/>
          <w:marTop w:val="0"/>
          <w:marBottom w:val="0"/>
          <w:divBdr>
            <w:top w:val="none" w:sz="0" w:space="0" w:color="auto"/>
            <w:left w:val="none" w:sz="0" w:space="0" w:color="auto"/>
            <w:bottom w:val="none" w:sz="0" w:space="0" w:color="auto"/>
            <w:right w:val="none" w:sz="0" w:space="0" w:color="auto"/>
          </w:divBdr>
        </w:div>
        <w:div w:id="1408573284">
          <w:marLeft w:val="480"/>
          <w:marRight w:val="0"/>
          <w:marTop w:val="0"/>
          <w:marBottom w:val="0"/>
          <w:divBdr>
            <w:top w:val="none" w:sz="0" w:space="0" w:color="auto"/>
            <w:left w:val="none" w:sz="0" w:space="0" w:color="auto"/>
            <w:bottom w:val="none" w:sz="0" w:space="0" w:color="auto"/>
            <w:right w:val="none" w:sz="0" w:space="0" w:color="auto"/>
          </w:divBdr>
        </w:div>
        <w:div w:id="1460295193">
          <w:marLeft w:val="480"/>
          <w:marRight w:val="0"/>
          <w:marTop w:val="0"/>
          <w:marBottom w:val="0"/>
          <w:divBdr>
            <w:top w:val="none" w:sz="0" w:space="0" w:color="auto"/>
            <w:left w:val="none" w:sz="0" w:space="0" w:color="auto"/>
            <w:bottom w:val="none" w:sz="0" w:space="0" w:color="auto"/>
            <w:right w:val="none" w:sz="0" w:space="0" w:color="auto"/>
          </w:divBdr>
        </w:div>
        <w:div w:id="730158512">
          <w:marLeft w:val="480"/>
          <w:marRight w:val="0"/>
          <w:marTop w:val="0"/>
          <w:marBottom w:val="0"/>
          <w:divBdr>
            <w:top w:val="none" w:sz="0" w:space="0" w:color="auto"/>
            <w:left w:val="none" w:sz="0" w:space="0" w:color="auto"/>
            <w:bottom w:val="none" w:sz="0" w:space="0" w:color="auto"/>
            <w:right w:val="none" w:sz="0" w:space="0" w:color="auto"/>
          </w:divBdr>
        </w:div>
        <w:div w:id="1436485012">
          <w:marLeft w:val="480"/>
          <w:marRight w:val="0"/>
          <w:marTop w:val="0"/>
          <w:marBottom w:val="0"/>
          <w:divBdr>
            <w:top w:val="none" w:sz="0" w:space="0" w:color="auto"/>
            <w:left w:val="none" w:sz="0" w:space="0" w:color="auto"/>
            <w:bottom w:val="none" w:sz="0" w:space="0" w:color="auto"/>
            <w:right w:val="none" w:sz="0" w:space="0" w:color="auto"/>
          </w:divBdr>
        </w:div>
        <w:div w:id="234439436">
          <w:marLeft w:val="480"/>
          <w:marRight w:val="0"/>
          <w:marTop w:val="0"/>
          <w:marBottom w:val="0"/>
          <w:divBdr>
            <w:top w:val="none" w:sz="0" w:space="0" w:color="auto"/>
            <w:left w:val="none" w:sz="0" w:space="0" w:color="auto"/>
            <w:bottom w:val="none" w:sz="0" w:space="0" w:color="auto"/>
            <w:right w:val="none" w:sz="0" w:space="0" w:color="auto"/>
          </w:divBdr>
        </w:div>
        <w:div w:id="1260485228">
          <w:marLeft w:val="480"/>
          <w:marRight w:val="0"/>
          <w:marTop w:val="0"/>
          <w:marBottom w:val="0"/>
          <w:divBdr>
            <w:top w:val="none" w:sz="0" w:space="0" w:color="auto"/>
            <w:left w:val="none" w:sz="0" w:space="0" w:color="auto"/>
            <w:bottom w:val="none" w:sz="0" w:space="0" w:color="auto"/>
            <w:right w:val="none" w:sz="0" w:space="0" w:color="auto"/>
          </w:divBdr>
        </w:div>
        <w:div w:id="674259522">
          <w:marLeft w:val="480"/>
          <w:marRight w:val="0"/>
          <w:marTop w:val="0"/>
          <w:marBottom w:val="0"/>
          <w:divBdr>
            <w:top w:val="none" w:sz="0" w:space="0" w:color="auto"/>
            <w:left w:val="none" w:sz="0" w:space="0" w:color="auto"/>
            <w:bottom w:val="none" w:sz="0" w:space="0" w:color="auto"/>
            <w:right w:val="none" w:sz="0" w:space="0" w:color="auto"/>
          </w:divBdr>
        </w:div>
        <w:div w:id="587615372">
          <w:marLeft w:val="480"/>
          <w:marRight w:val="0"/>
          <w:marTop w:val="0"/>
          <w:marBottom w:val="0"/>
          <w:divBdr>
            <w:top w:val="none" w:sz="0" w:space="0" w:color="auto"/>
            <w:left w:val="none" w:sz="0" w:space="0" w:color="auto"/>
            <w:bottom w:val="none" w:sz="0" w:space="0" w:color="auto"/>
            <w:right w:val="none" w:sz="0" w:space="0" w:color="auto"/>
          </w:divBdr>
        </w:div>
        <w:div w:id="838468513">
          <w:marLeft w:val="480"/>
          <w:marRight w:val="0"/>
          <w:marTop w:val="0"/>
          <w:marBottom w:val="0"/>
          <w:divBdr>
            <w:top w:val="none" w:sz="0" w:space="0" w:color="auto"/>
            <w:left w:val="none" w:sz="0" w:space="0" w:color="auto"/>
            <w:bottom w:val="none" w:sz="0" w:space="0" w:color="auto"/>
            <w:right w:val="none" w:sz="0" w:space="0" w:color="auto"/>
          </w:divBdr>
        </w:div>
        <w:div w:id="1057971968">
          <w:marLeft w:val="480"/>
          <w:marRight w:val="0"/>
          <w:marTop w:val="0"/>
          <w:marBottom w:val="0"/>
          <w:divBdr>
            <w:top w:val="none" w:sz="0" w:space="0" w:color="auto"/>
            <w:left w:val="none" w:sz="0" w:space="0" w:color="auto"/>
            <w:bottom w:val="none" w:sz="0" w:space="0" w:color="auto"/>
            <w:right w:val="none" w:sz="0" w:space="0" w:color="auto"/>
          </w:divBdr>
        </w:div>
        <w:div w:id="677464456">
          <w:marLeft w:val="480"/>
          <w:marRight w:val="0"/>
          <w:marTop w:val="0"/>
          <w:marBottom w:val="0"/>
          <w:divBdr>
            <w:top w:val="none" w:sz="0" w:space="0" w:color="auto"/>
            <w:left w:val="none" w:sz="0" w:space="0" w:color="auto"/>
            <w:bottom w:val="none" w:sz="0" w:space="0" w:color="auto"/>
            <w:right w:val="none" w:sz="0" w:space="0" w:color="auto"/>
          </w:divBdr>
        </w:div>
        <w:div w:id="114980583">
          <w:marLeft w:val="480"/>
          <w:marRight w:val="0"/>
          <w:marTop w:val="0"/>
          <w:marBottom w:val="0"/>
          <w:divBdr>
            <w:top w:val="none" w:sz="0" w:space="0" w:color="auto"/>
            <w:left w:val="none" w:sz="0" w:space="0" w:color="auto"/>
            <w:bottom w:val="none" w:sz="0" w:space="0" w:color="auto"/>
            <w:right w:val="none" w:sz="0" w:space="0" w:color="auto"/>
          </w:divBdr>
        </w:div>
        <w:div w:id="397410878">
          <w:marLeft w:val="480"/>
          <w:marRight w:val="0"/>
          <w:marTop w:val="0"/>
          <w:marBottom w:val="0"/>
          <w:divBdr>
            <w:top w:val="none" w:sz="0" w:space="0" w:color="auto"/>
            <w:left w:val="none" w:sz="0" w:space="0" w:color="auto"/>
            <w:bottom w:val="none" w:sz="0" w:space="0" w:color="auto"/>
            <w:right w:val="none" w:sz="0" w:space="0" w:color="auto"/>
          </w:divBdr>
        </w:div>
        <w:div w:id="474183232">
          <w:marLeft w:val="480"/>
          <w:marRight w:val="0"/>
          <w:marTop w:val="0"/>
          <w:marBottom w:val="0"/>
          <w:divBdr>
            <w:top w:val="none" w:sz="0" w:space="0" w:color="auto"/>
            <w:left w:val="none" w:sz="0" w:space="0" w:color="auto"/>
            <w:bottom w:val="none" w:sz="0" w:space="0" w:color="auto"/>
            <w:right w:val="none" w:sz="0" w:space="0" w:color="auto"/>
          </w:divBdr>
        </w:div>
        <w:div w:id="417364605">
          <w:marLeft w:val="480"/>
          <w:marRight w:val="0"/>
          <w:marTop w:val="0"/>
          <w:marBottom w:val="0"/>
          <w:divBdr>
            <w:top w:val="none" w:sz="0" w:space="0" w:color="auto"/>
            <w:left w:val="none" w:sz="0" w:space="0" w:color="auto"/>
            <w:bottom w:val="none" w:sz="0" w:space="0" w:color="auto"/>
            <w:right w:val="none" w:sz="0" w:space="0" w:color="auto"/>
          </w:divBdr>
        </w:div>
        <w:div w:id="717971274">
          <w:marLeft w:val="480"/>
          <w:marRight w:val="0"/>
          <w:marTop w:val="0"/>
          <w:marBottom w:val="0"/>
          <w:divBdr>
            <w:top w:val="none" w:sz="0" w:space="0" w:color="auto"/>
            <w:left w:val="none" w:sz="0" w:space="0" w:color="auto"/>
            <w:bottom w:val="none" w:sz="0" w:space="0" w:color="auto"/>
            <w:right w:val="none" w:sz="0" w:space="0" w:color="auto"/>
          </w:divBdr>
        </w:div>
        <w:div w:id="1085803685">
          <w:marLeft w:val="480"/>
          <w:marRight w:val="0"/>
          <w:marTop w:val="0"/>
          <w:marBottom w:val="0"/>
          <w:divBdr>
            <w:top w:val="none" w:sz="0" w:space="0" w:color="auto"/>
            <w:left w:val="none" w:sz="0" w:space="0" w:color="auto"/>
            <w:bottom w:val="none" w:sz="0" w:space="0" w:color="auto"/>
            <w:right w:val="none" w:sz="0" w:space="0" w:color="auto"/>
          </w:divBdr>
        </w:div>
        <w:div w:id="517239291">
          <w:marLeft w:val="480"/>
          <w:marRight w:val="0"/>
          <w:marTop w:val="0"/>
          <w:marBottom w:val="0"/>
          <w:divBdr>
            <w:top w:val="none" w:sz="0" w:space="0" w:color="auto"/>
            <w:left w:val="none" w:sz="0" w:space="0" w:color="auto"/>
            <w:bottom w:val="none" w:sz="0" w:space="0" w:color="auto"/>
            <w:right w:val="none" w:sz="0" w:space="0" w:color="auto"/>
          </w:divBdr>
        </w:div>
        <w:div w:id="1734498713">
          <w:marLeft w:val="480"/>
          <w:marRight w:val="0"/>
          <w:marTop w:val="0"/>
          <w:marBottom w:val="0"/>
          <w:divBdr>
            <w:top w:val="none" w:sz="0" w:space="0" w:color="auto"/>
            <w:left w:val="none" w:sz="0" w:space="0" w:color="auto"/>
            <w:bottom w:val="none" w:sz="0" w:space="0" w:color="auto"/>
            <w:right w:val="none" w:sz="0" w:space="0" w:color="auto"/>
          </w:divBdr>
        </w:div>
        <w:div w:id="1873417615">
          <w:marLeft w:val="480"/>
          <w:marRight w:val="0"/>
          <w:marTop w:val="0"/>
          <w:marBottom w:val="0"/>
          <w:divBdr>
            <w:top w:val="none" w:sz="0" w:space="0" w:color="auto"/>
            <w:left w:val="none" w:sz="0" w:space="0" w:color="auto"/>
            <w:bottom w:val="none" w:sz="0" w:space="0" w:color="auto"/>
            <w:right w:val="none" w:sz="0" w:space="0" w:color="auto"/>
          </w:divBdr>
        </w:div>
        <w:div w:id="695079016">
          <w:marLeft w:val="480"/>
          <w:marRight w:val="0"/>
          <w:marTop w:val="0"/>
          <w:marBottom w:val="0"/>
          <w:divBdr>
            <w:top w:val="none" w:sz="0" w:space="0" w:color="auto"/>
            <w:left w:val="none" w:sz="0" w:space="0" w:color="auto"/>
            <w:bottom w:val="none" w:sz="0" w:space="0" w:color="auto"/>
            <w:right w:val="none" w:sz="0" w:space="0" w:color="auto"/>
          </w:divBdr>
        </w:div>
        <w:div w:id="2123181853">
          <w:marLeft w:val="480"/>
          <w:marRight w:val="0"/>
          <w:marTop w:val="0"/>
          <w:marBottom w:val="0"/>
          <w:divBdr>
            <w:top w:val="none" w:sz="0" w:space="0" w:color="auto"/>
            <w:left w:val="none" w:sz="0" w:space="0" w:color="auto"/>
            <w:bottom w:val="none" w:sz="0" w:space="0" w:color="auto"/>
            <w:right w:val="none" w:sz="0" w:space="0" w:color="auto"/>
          </w:divBdr>
        </w:div>
        <w:div w:id="1985544205">
          <w:marLeft w:val="480"/>
          <w:marRight w:val="0"/>
          <w:marTop w:val="0"/>
          <w:marBottom w:val="0"/>
          <w:divBdr>
            <w:top w:val="none" w:sz="0" w:space="0" w:color="auto"/>
            <w:left w:val="none" w:sz="0" w:space="0" w:color="auto"/>
            <w:bottom w:val="none" w:sz="0" w:space="0" w:color="auto"/>
            <w:right w:val="none" w:sz="0" w:space="0" w:color="auto"/>
          </w:divBdr>
        </w:div>
        <w:div w:id="157579655">
          <w:marLeft w:val="480"/>
          <w:marRight w:val="0"/>
          <w:marTop w:val="0"/>
          <w:marBottom w:val="0"/>
          <w:divBdr>
            <w:top w:val="none" w:sz="0" w:space="0" w:color="auto"/>
            <w:left w:val="none" w:sz="0" w:space="0" w:color="auto"/>
            <w:bottom w:val="none" w:sz="0" w:space="0" w:color="auto"/>
            <w:right w:val="none" w:sz="0" w:space="0" w:color="auto"/>
          </w:divBdr>
        </w:div>
        <w:div w:id="1818495411">
          <w:marLeft w:val="480"/>
          <w:marRight w:val="0"/>
          <w:marTop w:val="0"/>
          <w:marBottom w:val="0"/>
          <w:divBdr>
            <w:top w:val="none" w:sz="0" w:space="0" w:color="auto"/>
            <w:left w:val="none" w:sz="0" w:space="0" w:color="auto"/>
            <w:bottom w:val="none" w:sz="0" w:space="0" w:color="auto"/>
            <w:right w:val="none" w:sz="0" w:space="0" w:color="auto"/>
          </w:divBdr>
        </w:div>
        <w:div w:id="537855274">
          <w:marLeft w:val="480"/>
          <w:marRight w:val="0"/>
          <w:marTop w:val="0"/>
          <w:marBottom w:val="0"/>
          <w:divBdr>
            <w:top w:val="none" w:sz="0" w:space="0" w:color="auto"/>
            <w:left w:val="none" w:sz="0" w:space="0" w:color="auto"/>
            <w:bottom w:val="none" w:sz="0" w:space="0" w:color="auto"/>
            <w:right w:val="none" w:sz="0" w:space="0" w:color="auto"/>
          </w:divBdr>
        </w:div>
        <w:div w:id="930628123">
          <w:marLeft w:val="480"/>
          <w:marRight w:val="0"/>
          <w:marTop w:val="0"/>
          <w:marBottom w:val="0"/>
          <w:divBdr>
            <w:top w:val="none" w:sz="0" w:space="0" w:color="auto"/>
            <w:left w:val="none" w:sz="0" w:space="0" w:color="auto"/>
            <w:bottom w:val="none" w:sz="0" w:space="0" w:color="auto"/>
            <w:right w:val="none" w:sz="0" w:space="0" w:color="auto"/>
          </w:divBdr>
        </w:div>
        <w:div w:id="819494762">
          <w:marLeft w:val="480"/>
          <w:marRight w:val="0"/>
          <w:marTop w:val="0"/>
          <w:marBottom w:val="0"/>
          <w:divBdr>
            <w:top w:val="none" w:sz="0" w:space="0" w:color="auto"/>
            <w:left w:val="none" w:sz="0" w:space="0" w:color="auto"/>
            <w:bottom w:val="none" w:sz="0" w:space="0" w:color="auto"/>
            <w:right w:val="none" w:sz="0" w:space="0" w:color="auto"/>
          </w:divBdr>
        </w:div>
        <w:div w:id="774638692">
          <w:marLeft w:val="480"/>
          <w:marRight w:val="0"/>
          <w:marTop w:val="0"/>
          <w:marBottom w:val="0"/>
          <w:divBdr>
            <w:top w:val="none" w:sz="0" w:space="0" w:color="auto"/>
            <w:left w:val="none" w:sz="0" w:space="0" w:color="auto"/>
            <w:bottom w:val="none" w:sz="0" w:space="0" w:color="auto"/>
            <w:right w:val="none" w:sz="0" w:space="0" w:color="auto"/>
          </w:divBdr>
        </w:div>
        <w:div w:id="1407260759">
          <w:marLeft w:val="480"/>
          <w:marRight w:val="0"/>
          <w:marTop w:val="0"/>
          <w:marBottom w:val="0"/>
          <w:divBdr>
            <w:top w:val="none" w:sz="0" w:space="0" w:color="auto"/>
            <w:left w:val="none" w:sz="0" w:space="0" w:color="auto"/>
            <w:bottom w:val="none" w:sz="0" w:space="0" w:color="auto"/>
            <w:right w:val="none" w:sz="0" w:space="0" w:color="auto"/>
          </w:divBdr>
        </w:div>
        <w:div w:id="1579942080">
          <w:marLeft w:val="480"/>
          <w:marRight w:val="0"/>
          <w:marTop w:val="0"/>
          <w:marBottom w:val="0"/>
          <w:divBdr>
            <w:top w:val="none" w:sz="0" w:space="0" w:color="auto"/>
            <w:left w:val="none" w:sz="0" w:space="0" w:color="auto"/>
            <w:bottom w:val="none" w:sz="0" w:space="0" w:color="auto"/>
            <w:right w:val="none" w:sz="0" w:space="0" w:color="auto"/>
          </w:divBdr>
        </w:div>
      </w:divsChild>
    </w:div>
    <w:div w:id="1151483773">
      <w:bodyDiv w:val="1"/>
      <w:marLeft w:val="0"/>
      <w:marRight w:val="0"/>
      <w:marTop w:val="0"/>
      <w:marBottom w:val="0"/>
      <w:divBdr>
        <w:top w:val="none" w:sz="0" w:space="0" w:color="auto"/>
        <w:left w:val="none" w:sz="0" w:space="0" w:color="auto"/>
        <w:bottom w:val="none" w:sz="0" w:space="0" w:color="auto"/>
        <w:right w:val="none" w:sz="0" w:space="0" w:color="auto"/>
      </w:divBdr>
    </w:div>
    <w:div w:id="1151822790">
      <w:bodyDiv w:val="1"/>
      <w:marLeft w:val="0"/>
      <w:marRight w:val="0"/>
      <w:marTop w:val="0"/>
      <w:marBottom w:val="0"/>
      <w:divBdr>
        <w:top w:val="none" w:sz="0" w:space="0" w:color="auto"/>
        <w:left w:val="none" w:sz="0" w:space="0" w:color="auto"/>
        <w:bottom w:val="none" w:sz="0" w:space="0" w:color="auto"/>
        <w:right w:val="none" w:sz="0" w:space="0" w:color="auto"/>
      </w:divBdr>
    </w:div>
    <w:div w:id="1151869163">
      <w:bodyDiv w:val="1"/>
      <w:marLeft w:val="0"/>
      <w:marRight w:val="0"/>
      <w:marTop w:val="0"/>
      <w:marBottom w:val="0"/>
      <w:divBdr>
        <w:top w:val="none" w:sz="0" w:space="0" w:color="auto"/>
        <w:left w:val="none" w:sz="0" w:space="0" w:color="auto"/>
        <w:bottom w:val="none" w:sz="0" w:space="0" w:color="auto"/>
        <w:right w:val="none" w:sz="0" w:space="0" w:color="auto"/>
      </w:divBdr>
    </w:div>
    <w:div w:id="1151874450">
      <w:bodyDiv w:val="1"/>
      <w:marLeft w:val="0"/>
      <w:marRight w:val="0"/>
      <w:marTop w:val="0"/>
      <w:marBottom w:val="0"/>
      <w:divBdr>
        <w:top w:val="none" w:sz="0" w:space="0" w:color="auto"/>
        <w:left w:val="none" w:sz="0" w:space="0" w:color="auto"/>
        <w:bottom w:val="none" w:sz="0" w:space="0" w:color="auto"/>
        <w:right w:val="none" w:sz="0" w:space="0" w:color="auto"/>
      </w:divBdr>
    </w:div>
    <w:div w:id="1152331123">
      <w:bodyDiv w:val="1"/>
      <w:marLeft w:val="0"/>
      <w:marRight w:val="0"/>
      <w:marTop w:val="0"/>
      <w:marBottom w:val="0"/>
      <w:divBdr>
        <w:top w:val="none" w:sz="0" w:space="0" w:color="auto"/>
        <w:left w:val="none" w:sz="0" w:space="0" w:color="auto"/>
        <w:bottom w:val="none" w:sz="0" w:space="0" w:color="auto"/>
        <w:right w:val="none" w:sz="0" w:space="0" w:color="auto"/>
      </w:divBdr>
    </w:div>
    <w:div w:id="1152714304">
      <w:bodyDiv w:val="1"/>
      <w:marLeft w:val="0"/>
      <w:marRight w:val="0"/>
      <w:marTop w:val="0"/>
      <w:marBottom w:val="0"/>
      <w:divBdr>
        <w:top w:val="none" w:sz="0" w:space="0" w:color="auto"/>
        <w:left w:val="none" w:sz="0" w:space="0" w:color="auto"/>
        <w:bottom w:val="none" w:sz="0" w:space="0" w:color="auto"/>
        <w:right w:val="none" w:sz="0" w:space="0" w:color="auto"/>
      </w:divBdr>
    </w:div>
    <w:div w:id="1152871297">
      <w:bodyDiv w:val="1"/>
      <w:marLeft w:val="0"/>
      <w:marRight w:val="0"/>
      <w:marTop w:val="0"/>
      <w:marBottom w:val="0"/>
      <w:divBdr>
        <w:top w:val="none" w:sz="0" w:space="0" w:color="auto"/>
        <w:left w:val="none" w:sz="0" w:space="0" w:color="auto"/>
        <w:bottom w:val="none" w:sz="0" w:space="0" w:color="auto"/>
        <w:right w:val="none" w:sz="0" w:space="0" w:color="auto"/>
      </w:divBdr>
    </w:div>
    <w:div w:id="1153371941">
      <w:bodyDiv w:val="1"/>
      <w:marLeft w:val="0"/>
      <w:marRight w:val="0"/>
      <w:marTop w:val="0"/>
      <w:marBottom w:val="0"/>
      <w:divBdr>
        <w:top w:val="none" w:sz="0" w:space="0" w:color="auto"/>
        <w:left w:val="none" w:sz="0" w:space="0" w:color="auto"/>
        <w:bottom w:val="none" w:sz="0" w:space="0" w:color="auto"/>
        <w:right w:val="none" w:sz="0" w:space="0" w:color="auto"/>
      </w:divBdr>
    </w:div>
    <w:div w:id="1154370624">
      <w:bodyDiv w:val="1"/>
      <w:marLeft w:val="0"/>
      <w:marRight w:val="0"/>
      <w:marTop w:val="0"/>
      <w:marBottom w:val="0"/>
      <w:divBdr>
        <w:top w:val="none" w:sz="0" w:space="0" w:color="auto"/>
        <w:left w:val="none" w:sz="0" w:space="0" w:color="auto"/>
        <w:bottom w:val="none" w:sz="0" w:space="0" w:color="auto"/>
        <w:right w:val="none" w:sz="0" w:space="0" w:color="auto"/>
      </w:divBdr>
    </w:div>
    <w:div w:id="1154445232">
      <w:bodyDiv w:val="1"/>
      <w:marLeft w:val="0"/>
      <w:marRight w:val="0"/>
      <w:marTop w:val="0"/>
      <w:marBottom w:val="0"/>
      <w:divBdr>
        <w:top w:val="none" w:sz="0" w:space="0" w:color="auto"/>
        <w:left w:val="none" w:sz="0" w:space="0" w:color="auto"/>
        <w:bottom w:val="none" w:sz="0" w:space="0" w:color="auto"/>
        <w:right w:val="none" w:sz="0" w:space="0" w:color="auto"/>
      </w:divBdr>
    </w:div>
    <w:div w:id="1154835285">
      <w:bodyDiv w:val="1"/>
      <w:marLeft w:val="0"/>
      <w:marRight w:val="0"/>
      <w:marTop w:val="0"/>
      <w:marBottom w:val="0"/>
      <w:divBdr>
        <w:top w:val="none" w:sz="0" w:space="0" w:color="auto"/>
        <w:left w:val="none" w:sz="0" w:space="0" w:color="auto"/>
        <w:bottom w:val="none" w:sz="0" w:space="0" w:color="auto"/>
        <w:right w:val="none" w:sz="0" w:space="0" w:color="auto"/>
      </w:divBdr>
    </w:div>
    <w:div w:id="1155099128">
      <w:bodyDiv w:val="1"/>
      <w:marLeft w:val="0"/>
      <w:marRight w:val="0"/>
      <w:marTop w:val="0"/>
      <w:marBottom w:val="0"/>
      <w:divBdr>
        <w:top w:val="none" w:sz="0" w:space="0" w:color="auto"/>
        <w:left w:val="none" w:sz="0" w:space="0" w:color="auto"/>
        <w:bottom w:val="none" w:sz="0" w:space="0" w:color="auto"/>
        <w:right w:val="none" w:sz="0" w:space="0" w:color="auto"/>
      </w:divBdr>
    </w:div>
    <w:div w:id="1155605485">
      <w:bodyDiv w:val="1"/>
      <w:marLeft w:val="0"/>
      <w:marRight w:val="0"/>
      <w:marTop w:val="0"/>
      <w:marBottom w:val="0"/>
      <w:divBdr>
        <w:top w:val="none" w:sz="0" w:space="0" w:color="auto"/>
        <w:left w:val="none" w:sz="0" w:space="0" w:color="auto"/>
        <w:bottom w:val="none" w:sz="0" w:space="0" w:color="auto"/>
        <w:right w:val="none" w:sz="0" w:space="0" w:color="auto"/>
      </w:divBdr>
    </w:div>
    <w:div w:id="1155688141">
      <w:bodyDiv w:val="1"/>
      <w:marLeft w:val="0"/>
      <w:marRight w:val="0"/>
      <w:marTop w:val="0"/>
      <w:marBottom w:val="0"/>
      <w:divBdr>
        <w:top w:val="none" w:sz="0" w:space="0" w:color="auto"/>
        <w:left w:val="none" w:sz="0" w:space="0" w:color="auto"/>
        <w:bottom w:val="none" w:sz="0" w:space="0" w:color="auto"/>
        <w:right w:val="none" w:sz="0" w:space="0" w:color="auto"/>
      </w:divBdr>
      <w:divsChild>
        <w:div w:id="2019963442">
          <w:marLeft w:val="480"/>
          <w:marRight w:val="0"/>
          <w:marTop w:val="0"/>
          <w:marBottom w:val="0"/>
          <w:divBdr>
            <w:top w:val="none" w:sz="0" w:space="0" w:color="auto"/>
            <w:left w:val="none" w:sz="0" w:space="0" w:color="auto"/>
            <w:bottom w:val="none" w:sz="0" w:space="0" w:color="auto"/>
            <w:right w:val="none" w:sz="0" w:space="0" w:color="auto"/>
          </w:divBdr>
        </w:div>
        <w:div w:id="1026949896">
          <w:marLeft w:val="480"/>
          <w:marRight w:val="0"/>
          <w:marTop w:val="0"/>
          <w:marBottom w:val="0"/>
          <w:divBdr>
            <w:top w:val="none" w:sz="0" w:space="0" w:color="auto"/>
            <w:left w:val="none" w:sz="0" w:space="0" w:color="auto"/>
            <w:bottom w:val="none" w:sz="0" w:space="0" w:color="auto"/>
            <w:right w:val="none" w:sz="0" w:space="0" w:color="auto"/>
          </w:divBdr>
        </w:div>
        <w:div w:id="1176772307">
          <w:marLeft w:val="480"/>
          <w:marRight w:val="0"/>
          <w:marTop w:val="0"/>
          <w:marBottom w:val="0"/>
          <w:divBdr>
            <w:top w:val="none" w:sz="0" w:space="0" w:color="auto"/>
            <w:left w:val="none" w:sz="0" w:space="0" w:color="auto"/>
            <w:bottom w:val="none" w:sz="0" w:space="0" w:color="auto"/>
            <w:right w:val="none" w:sz="0" w:space="0" w:color="auto"/>
          </w:divBdr>
        </w:div>
        <w:div w:id="563420051">
          <w:marLeft w:val="480"/>
          <w:marRight w:val="0"/>
          <w:marTop w:val="0"/>
          <w:marBottom w:val="0"/>
          <w:divBdr>
            <w:top w:val="none" w:sz="0" w:space="0" w:color="auto"/>
            <w:left w:val="none" w:sz="0" w:space="0" w:color="auto"/>
            <w:bottom w:val="none" w:sz="0" w:space="0" w:color="auto"/>
            <w:right w:val="none" w:sz="0" w:space="0" w:color="auto"/>
          </w:divBdr>
        </w:div>
        <w:div w:id="1840190767">
          <w:marLeft w:val="480"/>
          <w:marRight w:val="0"/>
          <w:marTop w:val="0"/>
          <w:marBottom w:val="0"/>
          <w:divBdr>
            <w:top w:val="none" w:sz="0" w:space="0" w:color="auto"/>
            <w:left w:val="none" w:sz="0" w:space="0" w:color="auto"/>
            <w:bottom w:val="none" w:sz="0" w:space="0" w:color="auto"/>
            <w:right w:val="none" w:sz="0" w:space="0" w:color="auto"/>
          </w:divBdr>
        </w:div>
        <w:div w:id="1060404065">
          <w:marLeft w:val="480"/>
          <w:marRight w:val="0"/>
          <w:marTop w:val="0"/>
          <w:marBottom w:val="0"/>
          <w:divBdr>
            <w:top w:val="none" w:sz="0" w:space="0" w:color="auto"/>
            <w:left w:val="none" w:sz="0" w:space="0" w:color="auto"/>
            <w:bottom w:val="none" w:sz="0" w:space="0" w:color="auto"/>
            <w:right w:val="none" w:sz="0" w:space="0" w:color="auto"/>
          </w:divBdr>
        </w:div>
        <w:div w:id="1823422634">
          <w:marLeft w:val="480"/>
          <w:marRight w:val="0"/>
          <w:marTop w:val="0"/>
          <w:marBottom w:val="0"/>
          <w:divBdr>
            <w:top w:val="none" w:sz="0" w:space="0" w:color="auto"/>
            <w:left w:val="none" w:sz="0" w:space="0" w:color="auto"/>
            <w:bottom w:val="none" w:sz="0" w:space="0" w:color="auto"/>
            <w:right w:val="none" w:sz="0" w:space="0" w:color="auto"/>
          </w:divBdr>
        </w:div>
        <w:div w:id="1739328392">
          <w:marLeft w:val="480"/>
          <w:marRight w:val="0"/>
          <w:marTop w:val="0"/>
          <w:marBottom w:val="0"/>
          <w:divBdr>
            <w:top w:val="none" w:sz="0" w:space="0" w:color="auto"/>
            <w:left w:val="none" w:sz="0" w:space="0" w:color="auto"/>
            <w:bottom w:val="none" w:sz="0" w:space="0" w:color="auto"/>
            <w:right w:val="none" w:sz="0" w:space="0" w:color="auto"/>
          </w:divBdr>
        </w:div>
        <w:div w:id="1564410818">
          <w:marLeft w:val="480"/>
          <w:marRight w:val="0"/>
          <w:marTop w:val="0"/>
          <w:marBottom w:val="0"/>
          <w:divBdr>
            <w:top w:val="none" w:sz="0" w:space="0" w:color="auto"/>
            <w:left w:val="none" w:sz="0" w:space="0" w:color="auto"/>
            <w:bottom w:val="none" w:sz="0" w:space="0" w:color="auto"/>
            <w:right w:val="none" w:sz="0" w:space="0" w:color="auto"/>
          </w:divBdr>
        </w:div>
        <w:div w:id="1055816171">
          <w:marLeft w:val="480"/>
          <w:marRight w:val="0"/>
          <w:marTop w:val="0"/>
          <w:marBottom w:val="0"/>
          <w:divBdr>
            <w:top w:val="none" w:sz="0" w:space="0" w:color="auto"/>
            <w:left w:val="none" w:sz="0" w:space="0" w:color="auto"/>
            <w:bottom w:val="none" w:sz="0" w:space="0" w:color="auto"/>
            <w:right w:val="none" w:sz="0" w:space="0" w:color="auto"/>
          </w:divBdr>
        </w:div>
        <w:div w:id="1279490264">
          <w:marLeft w:val="480"/>
          <w:marRight w:val="0"/>
          <w:marTop w:val="0"/>
          <w:marBottom w:val="0"/>
          <w:divBdr>
            <w:top w:val="none" w:sz="0" w:space="0" w:color="auto"/>
            <w:left w:val="none" w:sz="0" w:space="0" w:color="auto"/>
            <w:bottom w:val="none" w:sz="0" w:space="0" w:color="auto"/>
            <w:right w:val="none" w:sz="0" w:space="0" w:color="auto"/>
          </w:divBdr>
        </w:div>
        <w:div w:id="686520904">
          <w:marLeft w:val="480"/>
          <w:marRight w:val="0"/>
          <w:marTop w:val="0"/>
          <w:marBottom w:val="0"/>
          <w:divBdr>
            <w:top w:val="none" w:sz="0" w:space="0" w:color="auto"/>
            <w:left w:val="none" w:sz="0" w:space="0" w:color="auto"/>
            <w:bottom w:val="none" w:sz="0" w:space="0" w:color="auto"/>
            <w:right w:val="none" w:sz="0" w:space="0" w:color="auto"/>
          </w:divBdr>
        </w:div>
        <w:div w:id="1307859278">
          <w:marLeft w:val="480"/>
          <w:marRight w:val="0"/>
          <w:marTop w:val="0"/>
          <w:marBottom w:val="0"/>
          <w:divBdr>
            <w:top w:val="none" w:sz="0" w:space="0" w:color="auto"/>
            <w:left w:val="none" w:sz="0" w:space="0" w:color="auto"/>
            <w:bottom w:val="none" w:sz="0" w:space="0" w:color="auto"/>
            <w:right w:val="none" w:sz="0" w:space="0" w:color="auto"/>
          </w:divBdr>
        </w:div>
        <w:div w:id="801118670">
          <w:marLeft w:val="480"/>
          <w:marRight w:val="0"/>
          <w:marTop w:val="0"/>
          <w:marBottom w:val="0"/>
          <w:divBdr>
            <w:top w:val="none" w:sz="0" w:space="0" w:color="auto"/>
            <w:left w:val="none" w:sz="0" w:space="0" w:color="auto"/>
            <w:bottom w:val="none" w:sz="0" w:space="0" w:color="auto"/>
            <w:right w:val="none" w:sz="0" w:space="0" w:color="auto"/>
          </w:divBdr>
        </w:div>
        <w:div w:id="49304475">
          <w:marLeft w:val="480"/>
          <w:marRight w:val="0"/>
          <w:marTop w:val="0"/>
          <w:marBottom w:val="0"/>
          <w:divBdr>
            <w:top w:val="none" w:sz="0" w:space="0" w:color="auto"/>
            <w:left w:val="none" w:sz="0" w:space="0" w:color="auto"/>
            <w:bottom w:val="none" w:sz="0" w:space="0" w:color="auto"/>
            <w:right w:val="none" w:sz="0" w:space="0" w:color="auto"/>
          </w:divBdr>
        </w:div>
        <w:div w:id="2070956411">
          <w:marLeft w:val="480"/>
          <w:marRight w:val="0"/>
          <w:marTop w:val="0"/>
          <w:marBottom w:val="0"/>
          <w:divBdr>
            <w:top w:val="none" w:sz="0" w:space="0" w:color="auto"/>
            <w:left w:val="none" w:sz="0" w:space="0" w:color="auto"/>
            <w:bottom w:val="none" w:sz="0" w:space="0" w:color="auto"/>
            <w:right w:val="none" w:sz="0" w:space="0" w:color="auto"/>
          </w:divBdr>
        </w:div>
        <w:div w:id="375738532">
          <w:marLeft w:val="480"/>
          <w:marRight w:val="0"/>
          <w:marTop w:val="0"/>
          <w:marBottom w:val="0"/>
          <w:divBdr>
            <w:top w:val="none" w:sz="0" w:space="0" w:color="auto"/>
            <w:left w:val="none" w:sz="0" w:space="0" w:color="auto"/>
            <w:bottom w:val="none" w:sz="0" w:space="0" w:color="auto"/>
            <w:right w:val="none" w:sz="0" w:space="0" w:color="auto"/>
          </w:divBdr>
        </w:div>
        <w:div w:id="1369792758">
          <w:marLeft w:val="480"/>
          <w:marRight w:val="0"/>
          <w:marTop w:val="0"/>
          <w:marBottom w:val="0"/>
          <w:divBdr>
            <w:top w:val="none" w:sz="0" w:space="0" w:color="auto"/>
            <w:left w:val="none" w:sz="0" w:space="0" w:color="auto"/>
            <w:bottom w:val="none" w:sz="0" w:space="0" w:color="auto"/>
            <w:right w:val="none" w:sz="0" w:space="0" w:color="auto"/>
          </w:divBdr>
        </w:div>
        <w:div w:id="1692102675">
          <w:marLeft w:val="480"/>
          <w:marRight w:val="0"/>
          <w:marTop w:val="0"/>
          <w:marBottom w:val="0"/>
          <w:divBdr>
            <w:top w:val="none" w:sz="0" w:space="0" w:color="auto"/>
            <w:left w:val="none" w:sz="0" w:space="0" w:color="auto"/>
            <w:bottom w:val="none" w:sz="0" w:space="0" w:color="auto"/>
            <w:right w:val="none" w:sz="0" w:space="0" w:color="auto"/>
          </w:divBdr>
        </w:div>
        <w:div w:id="544177434">
          <w:marLeft w:val="480"/>
          <w:marRight w:val="0"/>
          <w:marTop w:val="0"/>
          <w:marBottom w:val="0"/>
          <w:divBdr>
            <w:top w:val="none" w:sz="0" w:space="0" w:color="auto"/>
            <w:left w:val="none" w:sz="0" w:space="0" w:color="auto"/>
            <w:bottom w:val="none" w:sz="0" w:space="0" w:color="auto"/>
            <w:right w:val="none" w:sz="0" w:space="0" w:color="auto"/>
          </w:divBdr>
        </w:div>
        <w:div w:id="1806924863">
          <w:marLeft w:val="480"/>
          <w:marRight w:val="0"/>
          <w:marTop w:val="0"/>
          <w:marBottom w:val="0"/>
          <w:divBdr>
            <w:top w:val="none" w:sz="0" w:space="0" w:color="auto"/>
            <w:left w:val="none" w:sz="0" w:space="0" w:color="auto"/>
            <w:bottom w:val="none" w:sz="0" w:space="0" w:color="auto"/>
            <w:right w:val="none" w:sz="0" w:space="0" w:color="auto"/>
          </w:divBdr>
        </w:div>
        <w:div w:id="983580789">
          <w:marLeft w:val="480"/>
          <w:marRight w:val="0"/>
          <w:marTop w:val="0"/>
          <w:marBottom w:val="0"/>
          <w:divBdr>
            <w:top w:val="none" w:sz="0" w:space="0" w:color="auto"/>
            <w:left w:val="none" w:sz="0" w:space="0" w:color="auto"/>
            <w:bottom w:val="none" w:sz="0" w:space="0" w:color="auto"/>
            <w:right w:val="none" w:sz="0" w:space="0" w:color="auto"/>
          </w:divBdr>
        </w:div>
        <w:div w:id="1758558081">
          <w:marLeft w:val="480"/>
          <w:marRight w:val="0"/>
          <w:marTop w:val="0"/>
          <w:marBottom w:val="0"/>
          <w:divBdr>
            <w:top w:val="none" w:sz="0" w:space="0" w:color="auto"/>
            <w:left w:val="none" w:sz="0" w:space="0" w:color="auto"/>
            <w:bottom w:val="none" w:sz="0" w:space="0" w:color="auto"/>
            <w:right w:val="none" w:sz="0" w:space="0" w:color="auto"/>
          </w:divBdr>
        </w:div>
        <w:div w:id="931671032">
          <w:marLeft w:val="480"/>
          <w:marRight w:val="0"/>
          <w:marTop w:val="0"/>
          <w:marBottom w:val="0"/>
          <w:divBdr>
            <w:top w:val="none" w:sz="0" w:space="0" w:color="auto"/>
            <w:left w:val="none" w:sz="0" w:space="0" w:color="auto"/>
            <w:bottom w:val="none" w:sz="0" w:space="0" w:color="auto"/>
            <w:right w:val="none" w:sz="0" w:space="0" w:color="auto"/>
          </w:divBdr>
        </w:div>
        <w:div w:id="1461608660">
          <w:marLeft w:val="480"/>
          <w:marRight w:val="0"/>
          <w:marTop w:val="0"/>
          <w:marBottom w:val="0"/>
          <w:divBdr>
            <w:top w:val="none" w:sz="0" w:space="0" w:color="auto"/>
            <w:left w:val="none" w:sz="0" w:space="0" w:color="auto"/>
            <w:bottom w:val="none" w:sz="0" w:space="0" w:color="auto"/>
            <w:right w:val="none" w:sz="0" w:space="0" w:color="auto"/>
          </w:divBdr>
        </w:div>
        <w:div w:id="1047873891">
          <w:marLeft w:val="480"/>
          <w:marRight w:val="0"/>
          <w:marTop w:val="0"/>
          <w:marBottom w:val="0"/>
          <w:divBdr>
            <w:top w:val="none" w:sz="0" w:space="0" w:color="auto"/>
            <w:left w:val="none" w:sz="0" w:space="0" w:color="auto"/>
            <w:bottom w:val="none" w:sz="0" w:space="0" w:color="auto"/>
            <w:right w:val="none" w:sz="0" w:space="0" w:color="auto"/>
          </w:divBdr>
        </w:div>
        <w:div w:id="2086605120">
          <w:marLeft w:val="480"/>
          <w:marRight w:val="0"/>
          <w:marTop w:val="0"/>
          <w:marBottom w:val="0"/>
          <w:divBdr>
            <w:top w:val="none" w:sz="0" w:space="0" w:color="auto"/>
            <w:left w:val="none" w:sz="0" w:space="0" w:color="auto"/>
            <w:bottom w:val="none" w:sz="0" w:space="0" w:color="auto"/>
            <w:right w:val="none" w:sz="0" w:space="0" w:color="auto"/>
          </w:divBdr>
        </w:div>
        <w:div w:id="1591115425">
          <w:marLeft w:val="480"/>
          <w:marRight w:val="0"/>
          <w:marTop w:val="0"/>
          <w:marBottom w:val="0"/>
          <w:divBdr>
            <w:top w:val="none" w:sz="0" w:space="0" w:color="auto"/>
            <w:left w:val="none" w:sz="0" w:space="0" w:color="auto"/>
            <w:bottom w:val="none" w:sz="0" w:space="0" w:color="auto"/>
            <w:right w:val="none" w:sz="0" w:space="0" w:color="auto"/>
          </w:divBdr>
        </w:div>
        <w:div w:id="208616208">
          <w:marLeft w:val="480"/>
          <w:marRight w:val="0"/>
          <w:marTop w:val="0"/>
          <w:marBottom w:val="0"/>
          <w:divBdr>
            <w:top w:val="none" w:sz="0" w:space="0" w:color="auto"/>
            <w:left w:val="none" w:sz="0" w:space="0" w:color="auto"/>
            <w:bottom w:val="none" w:sz="0" w:space="0" w:color="auto"/>
            <w:right w:val="none" w:sz="0" w:space="0" w:color="auto"/>
          </w:divBdr>
        </w:div>
        <w:div w:id="2067531238">
          <w:marLeft w:val="480"/>
          <w:marRight w:val="0"/>
          <w:marTop w:val="0"/>
          <w:marBottom w:val="0"/>
          <w:divBdr>
            <w:top w:val="none" w:sz="0" w:space="0" w:color="auto"/>
            <w:left w:val="none" w:sz="0" w:space="0" w:color="auto"/>
            <w:bottom w:val="none" w:sz="0" w:space="0" w:color="auto"/>
            <w:right w:val="none" w:sz="0" w:space="0" w:color="auto"/>
          </w:divBdr>
        </w:div>
        <w:div w:id="1396780105">
          <w:marLeft w:val="480"/>
          <w:marRight w:val="0"/>
          <w:marTop w:val="0"/>
          <w:marBottom w:val="0"/>
          <w:divBdr>
            <w:top w:val="none" w:sz="0" w:space="0" w:color="auto"/>
            <w:left w:val="none" w:sz="0" w:space="0" w:color="auto"/>
            <w:bottom w:val="none" w:sz="0" w:space="0" w:color="auto"/>
            <w:right w:val="none" w:sz="0" w:space="0" w:color="auto"/>
          </w:divBdr>
        </w:div>
        <w:div w:id="1870139665">
          <w:marLeft w:val="480"/>
          <w:marRight w:val="0"/>
          <w:marTop w:val="0"/>
          <w:marBottom w:val="0"/>
          <w:divBdr>
            <w:top w:val="none" w:sz="0" w:space="0" w:color="auto"/>
            <w:left w:val="none" w:sz="0" w:space="0" w:color="auto"/>
            <w:bottom w:val="none" w:sz="0" w:space="0" w:color="auto"/>
            <w:right w:val="none" w:sz="0" w:space="0" w:color="auto"/>
          </w:divBdr>
        </w:div>
        <w:div w:id="1239486404">
          <w:marLeft w:val="480"/>
          <w:marRight w:val="0"/>
          <w:marTop w:val="0"/>
          <w:marBottom w:val="0"/>
          <w:divBdr>
            <w:top w:val="none" w:sz="0" w:space="0" w:color="auto"/>
            <w:left w:val="none" w:sz="0" w:space="0" w:color="auto"/>
            <w:bottom w:val="none" w:sz="0" w:space="0" w:color="auto"/>
            <w:right w:val="none" w:sz="0" w:space="0" w:color="auto"/>
          </w:divBdr>
        </w:div>
        <w:div w:id="1354186300">
          <w:marLeft w:val="480"/>
          <w:marRight w:val="0"/>
          <w:marTop w:val="0"/>
          <w:marBottom w:val="0"/>
          <w:divBdr>
            <w:top w:val="none" w:sz="0" w:space="0" w:color="auto"/>
            <w:left w:val="none" w:sz="0" w:space="0" w:color="auto"/>
            <w:bottom w:val="none" w:sz="0" w:space="0" w:color="auto"/>
            <w:right w:val="none" w:sz="0" w:space="0" w:color="auto"/>
          </w:divBdr>
        </w:div>
        <w:div w:id="352414909">
          <w:marLeft w:val="480"/>
          <w:marRight w:val="0"/>
          <w:marTop w:val="0"/>
          <w:marBottom w:val="0"/>
          <w:divBdr>
            <w:top w:val="none" w:sz="0" w:space="0" w:color="auto"/>
            <w:left w:val="none" w:sz="0" w:space="0" w:color="auto"/>
            <w:bottom w:val="none" w:sz="0" w:space="0" w:color="auto"/>
            <w:right w:val="none" w:sz="0" w:space="0" w:color="auto"/>
          </w:divBdr>
        </w:div>
        <w:div w:id="800535534">
          <w:marLeft w:val="480"/>
          <w:marRight w:val="0"/>
          <w:marTop w:val="0"/>
          <w:marBottom w:val="0"/>
          <w:divBdr>
            <w:top w:val="none" w:sz="0" w:space="0" w:color="auto"/>
            <w:left w:val="none" w:sz="0" w:space="0" w:color="auto"/>
            <w:bottom w:val="none" w:sz="0" w:space="0" w:color="auto"/>
            <w:right w:val="none" w:sz="0" w:space="0" w:color="auto"/>
          </w:divBdr>
        </w:div>
        <w:div w:id="1197159965">
          <w:marLeft w:val="480"/>
          <w:marRight w:val="0"/>
          <w:marTop w:val="0"/>
          <w:marBottom w:val="0"/>
          <w:divBdr>
            <w:top w:val="none" w:sz="0" w:space="0" w:color="auto"/>
            <w:left w:val="none" w:sz="0" w:space="0" w:color="auto"/>
            <w:bottom w:val="none" w:sz="0" w:space="0" w:color="auto"/>
            <w:right w:val="none" w:sz="0" w:space="0" w:color="auto"/>
          </w:divBdr>
        </w:div>
        <w:div w:id="473254220">
          <w:marLeft w:val="480"/>
          <w:marRight w:val="0"/>
          <w:marTop w:val="0"/>
          <w:marBottom w:val="0"/>
          <w:divBdr>
            <w:top w:val="none" w:sz="0" w:space="0" w:color="auto"/>
            <w:left w:val="none" w:sz="0" w:space="0" w:color="auto"/>
            <w:bottom w:val="none" w:sz="0" w:space="0" w:color="auto"/>
            <w:right w:val="none" w:sz="0" w:space="0" w:color="auto"/>
          </w:divBdr>
        </w:div>
        <w:div w:id="56325037">
          <w:marLeft w:val="480"/>
          <w:marRight w:val="0"/>
          <w:marTop w:val="0"/>
          <w:marBottom w:val="0"/>
          <w:divBdr>
            <w:top w:val="none" w:sz="0" w:space="0" w:color="auto"/>
            <w:left w:val="none" w:sz="0" w:space="0" w:color="auto"/>
            <w:bottom w:val="none" w:sz="0" w:space="0" w:color="auto"/>
            <w:right w:val="none" w:sz="0" w:space="0" w:color="auto"/>
          </w:divBdr>
        </w:div>
        <w:div w:id="1800030076">
          <w:marLeft w:val="480"/>
          <w:marRight w:val="0"/>
          <w:marTop w:val="0"/>
          <w:marBottom w:val="0"/>
          <w:divBdr>
            <w:top w:val="none" w:sz="0" w:space="0" w:color="auto"/>
            <w:left w:val="none" w:sz="0" w:space="0" w:color="auto"/>
            <w:bottom w:val="none" w:sz="0" w:space="0" w:color="auto"/>
            <w:right w:val="none" w:sz="0" w:space="0" w:color="auto"/>
          </w:divBdr>
        </w:div>
        <w:div w:id="78791099">
          <w:marLeft w:val="480"/>
          <w:marRight w:val="0"/>
          <w:marTop w:val="0"/>
          <w:marBottom w:val="0"/>
          <w:divBdr>
            <w:top w:val="none" w:sz="0" w:space="0" w:color="auto"/>
            <w:left w:val="none" w:sz="0" w:space="0" w:color="auto"/>
            <w:bottom w:val="none" w:sz="0" w:space="0" w:color="auto"/>
            <w:right w:val="none" w:sz="0" w:space="0" w:color="auto"/>
          </w:divBdr>
        </w:div>
        <w:div w:id="764305371">
          <w:marLeft w:val="480"/>
          <w:marRight w:val="0"/>
          <w:marTop w:val="0"/>
          <w:marBottom w:val="0"/>
          <w:divBdr>
            <w:top w:val="none" w:sz="0" w:space="0" w:color="auto"/>
            <w:left w:val="none" w:sz="0" w:space="0" w:color="auto"/>
            <w:bottom w:val="none" w:sz="0" w:space="0" w:color="auto"/>
            <w:right w:val="none" w:sz="0" w:space="0" w:color="auto"/>
          </w:divBdr>
        </w:div>
        <w:div w:id="2045977676">
          <w:marLeft w:val="480"/>
          <w:marRight w:val="0"/>
          <w:marTop w:val="0"/>
          <w:marBottom w:val="0"/>
          <w:divBdr>
            <w:top w:val="none" w:sz="0" w:space="0" w:color="auto"/>
            <w:left w:val="none" w:sz="0" w:space="0" w:color="auto"/>
            <w:bottom w:val="none" w:sz="0" w:space="0" w:color="auto"/>
            <w:right w:val="none" w:sz="0" w:space="0" w:color="auto"/>
          </w:divBdr>
        </w:div>
        <w:div w:id="1010938">
          <w:marLeft w:val="480"/>
          <w:marRight w:val="0"/>
          <w:marTop w:val="0"/>
          <w:marBottom w:val="0"/>
          <w:divBdr>
            <w:top w:val="none" w:sz="0" w:space="0" w:color="auto"/>
            <w:left w:val="none" w:sz="0" w:space="0" w:color="auto"/>
            <w:bottom w:val="none" w:sz="0" w:space="0" w:color="auto"/>
            <w:right w:val="none" w:sz="0" w:space="0" w:color="auto"/>
          </w:divBdr>
        </w:div>
        <w:div w:id="1287932227">
          <w:marLeft w:val="480"/>
          <w:marRight w:val="0"/>
          <w:marTop w:val="0"/>
          <w:marBottom w:val="0"/>
          <w:divBdr>
            <w:top w:val="none" w:sz="0" w:space="0" w:color="auto"/>
            <w:left w:val="none" w:sz="0" w:space="0" w:color="auto"/>
            <w:bottom w:val="none" w:sz="0" w:space="0" w:color="auto"/>
            <w:right w:val="none" w:sz="0" w:space="0" w:color="auto"/>
          </w:divBdr>
        </w:div>
        <w:div w:id="439763743">
          <w:marLeft w:val="480"/>
          <w:marRight w:val="0"/>
          <w:marTop w:val="0"/>
          <w:marBottom w:val="0"/>
          <w:divBdr>
            <w:top w:val="none" w:sz="0" w:space="0" w:color="auto"/>
            <w:left w:val="none" w:sz="0" w:space="0" w:color="auto"/>
            <w:bottom w:val="none" w:sz="0" w:space="0" w:color="auto"/>
            <w:right w:val="none" w:sz="0" w:space="0" w:color="auto"/>
          </w:divBdr>
        </w:div>
        <w:div w:id="674461511">
          <w:marLeft w:val="480"/>
          <w:marRight w:val="0"/>
          <w:marTop w:val="0"/>
          <w:marBottom w:val="0"/>
          <w:divBdr>
            <w:top w:val="none" w:sz="0" w:space="0" w:color="auto"/>
            <w:left w:val="none" w:sz="0" w:space="0" w:color="auto"/>
            <w:bottom w:val="none" w:sz="0" w:space="0" w:color="auto"/>
            <w:right w:val="none" w:sz="0" w:space="0" w:color="auto"/>
          </w:divBdr>
        </w:div>
        <w:div w:id="452753072">
          <w:marLeft w:val="480"/>
          <w:marRight w:val="0"/>
          <w:marTop w:val="0"/>
          <w:marBottom w:val="0"/>
          <w:divBdr>
            <w:top w:val="none" w:sz="0" w:space="0" w:color="auto"/>
            <w:left w:val="none" w:sz="0" w:space="0" w:color="auto"/>
            <w:bottom w:val="none" w:sz="0" w:space="0" w:color="auto"/>
            <w:right w:val="none" w:sz="0" w:space="0" w:color="auto"/>
          </w:divBdr>
        </w:div>
        <w:div w:id="1609048197">
          <w:marLeft w:val="480"/>
          <w:marRight w:val="0"/>
          <w:marTop w:val="0"/>
          <w:marBottom w:val="0"/>
          <w:divBdr>
            <w:top w:val="none" w:sz="0" w:space="0" w:color="auto"/>
            <w:left w:val="none" w:sz="0" w:space="0" w:color="auto"/>
            <w:bottom w:val="none" w:sz="0" w:space="0" w:color="auto"/>
            <w:right w:val="none" w:sz="0" w:space="0" w:color="auto"/>
          </w:divBdr>
        </w:div>
        <w:div w:id="824584670">
          <w:marLeft w:val="480"/>
          <w:marRight w:val="0"/>
          <w:marTop w:val="0"/>
          <w:marBottom w:val="0"/>
          <w:divBdr>
            <w:top w:val="none" w:sz="0" w:space="0" w:color="auto"/>
            <w:left w:val="none" w:sz="0" w:space="0" w:color="auto"/>
            <w:bottom w:val="none" w:sz="0" w:space="0" w:color="auto"/>
            <w:right w:val="none" w:sz="0" w:space="0" w:color="auto"/>
          </w:divBdr>
        </w:div>
        <w:div w:id="724524618">
          <w:marLeft w:val="480"/>
          <w:marRight w:val="0"/>
          <w:marTop w:val="0"/>
          <w:marBottom w:val="0"/>
          <w:divBdr>
            <w:top w:val="none" w:sz="0" w:space="0" w:color="auto"/>
            <w:left w:val="none" w:sz="0" w:space="0" w:color="auto"/>
            <w:bottom w:val="none" w:sz="0" w:space="0" w:color="auto"/>
            <w:right w:val="none" w:sz="0" w:space="0" w:color="auto"/>
          </w:divBdr>
        </w:div>
        <w:div w:id="1511988870">
          <w:marLeft w:val="480"/>
          <w:marRight w:val="0"/>
          <w:marTop w:val="0"/>
          <w:marBottom w:val="0"/>
          <w:divBdr>
            <w:top w:val="none" w:sz="0" w:space="0" w:color="auto"/>
            <w:left w:val="none" w:sz="0" w:space="0" w:color="auto"/>
            <w:bottom w:val="none" w:sz="0" w:space="0" w:color="auto"/>
            <w:right w:val="none" w:sz="0" w:space="0" w:color="auto"/>
          </w:divBdr>
        </w:div>
        <w:div w:id="487748126">
          <w:marLeft w:val="480"/>
          <w:marRight w:val="0"/>
          <w:marTop w:val="0"/>
          <w:marBottom w:val="0"/>
          <w:divBdr>
            <w:top w:val="none" w:sz="0" w:space="0" w:color="auto"/>
            <w:left w:val="none" w:sz="0" w:space="0" w:color="auto"/>
            <w:bottom w:val="none" w:sz="0" w:space="0" w:color="auto"/>
            <w:right w:val="none" w:sz="0" w:space="0" w:color="auto"/>
          </w:divBdr>
        </w:div>
        <w:div w:id="133330730">
          <w:marLeft w:val="480"/>
          <w:marRight w:val="0"/>
          <w:marTop w:val="0"/>
          <w:marBottom w:val="0"/>
          <w:divBdr>
            <w:top w:val="none" w:sz="0" w:space="0" w:color="auto"/>
            <w:left w:val="none" w:sz="0" w:space="0" w:color="auto"/>
            <w:bottom w:val="none" w:sz="0" w:space="0" w:color="auto"/>
            <w:right w:val="none" w:sz="0" w:space="0" w:color="auto"/>
          </w:divBdr>
        </w:div>
        <w:div w:id="527529398">
          <w:marLeft w:val="480"/>
          <w:marRight w:val="0"/>
          <w:marTop w:val="0"/>
          <w:marBottom w:val="0"/>
          <w:divBdr>
            <w:top w:val="none" w:sz="0" w:space="0" w:color="auto"/>
            <w:left w:val="none" w:sz="0" w:space="0" w:color="auto"/>
            <w:bottom w:val="none" w:sz="0" w:space="0" w:color="auto"/>
            <w:right w:val="none" w:sz="0" w:space="0" w:color="auto"/>
          </w:divBdr>
        </w:div>
        <w:div w:id="1606499082">
          <w:marLeft w:val="480"/>
          <w:marRight w:val="0"/>
          <w:marTop w:val="0"/>
          <w:marBottom w:val="0"/>
          <w:divBdr>
            <w:top w:val="none" w:sz="0" w:space="0" w:color="auto"/>
            <w:left w:val="none" w:sz="0" w:space="0" w:color="auto"/>
            <w:bottom w:val="none" w:sz="0" w:space="0" w:color="auto"/>
            <w:right w:val="none" w:sz="0" w:space="0" w:color="auto"/>
          </w:divBdr>
        </w:div>
        <w:div w:id="2119762670">
          <w:marLeft w:val="480"/>
          <w:marRight w:val="0"/>
          <w:marTop w:val="0"/>
          <w:marBottom w:val="0"/>
          <w:divBdr>
            <w:top w:val="none" w:sz="0" w:space="0" w:color="auto"/>
            <w:left w:val="none" w:sz="0" w:space="0" w:color="auto"/>
            <w:bottom w:val="none" w:sz="0" w:space="0" w:color="auto"/>
            <w:right w:val="none" w:sz="0" w:space="0" w:color="auto"/>
          </w:divBdr>
        </w:div>
        <w:div w:id="1609853316">
          <w:marLeft w:val="480"/>
          <w:marRight w:val="0"/>
          <w:marTop w:val="0"/>
          <w:marBottom w:val="0"/>
          <w:divBdr>
            <w:top w:val="none" w:sz="0" w:space="0" w:color="auto"/>
            <w:left w:val="none" w:sz="0" w:space="0" w:color="auto"/>
            <w:bottom w:val="none" w:sz="0" w:space="0" w:color="auto"/>
            <w:right w:val="none" w:sz="0" w:space="0" w:color="auto"/>
          </w:divBdr>
        </w:div>
        <w:div w:id="155189557">
          <w:marLeft w:val="480"/>
          <w:marRight w:val="0"/>
          <w:marTop w:val="0"/>
          <w:marBottom w:val="0"/>
          <w:divBdr>
            <w:top w:val="none" w:sz="0" w:space="0" w:color="auto"/>
            <w:left w:val="none" w:sz="0" w:space="0" w:color="auto"/>
            <w:bottom w:val="none" w:sz="0" w:space="0" w:color="auto"/>
            <w:right w:val="none" w:sz="0" w:space="0" w:color="auto"/>
          </w:divBdr>
        </w:div>
        <w:div w:id="1573391598">
          <w:marLeft w:val="480"/>
          <w:marRight w:val="0"/>
          <w:marTop w:val="0"/>
          <w:marBottom w:val="0"/>
          <w:divBdr>
            <w:top w:val="none" w:sz="0" w:space="0" w:color="auto"/>
            <w:left w:val="none" w:sz="0" w:space="0" w:color="auto"/>
            <w:bottom w:val="none" w:sz="0" w:space="0" w:color="auto"/>
            <w:right w:val="none" w:sz="0" w:space="0" w:color="auto"/>
          </w:divBdr>
        </w:div>
        <w:div w:id="565074623">
          <w:marLeft w:val="480"/>
          <w:marRight w:val="0"/>
          <w:marTop w:val="0"/>
          <w:marBottom w:val="0"/>
          <w:divBdr>
            <w:top w:val="none" w:sz="0" w:space="0" w:color="auto"/>
            <w:left w:val="none" w:sz="0" w:space="0" w:color="auto"/>
            <w:bottom w:val="none" w:sz="0" w:space="0" w:color="auto"/>
            <w:right w:val="none" w:sz="0" w:space="0" w:color="auto"/>
          </w:divBdr>
        </w:div>
        <w:div w:id="1663966056">
          <w:marLeft w:val="480"/>
          <w:marRight w:val="0"/>
          <w:marTop w:val="0"/>
          <w:marBottom w:val="0"/>
          <w:divBdr>
            <w:top w:val="none" w:sz="0" w:space="0" w:color="auto"/>
            <w:left w:val="none" w:sz="0" w:space="0" w:color="auto"/>
            <w:bottom w:val="none" w:sz="0" w:space="0" w:color="auto"/>
            <w:right w:val="none" w:sz="0" w:space="0" w:color="auto"/>
          </w:divBdr>
        </w:div>
        <w:div w:id="2030789958">
          <w:marLeft w:val="480"/>
          <w:marRight w:val="0"/>
          <w:marTop w:val="0"/>
          <w:marBottom w:val="0"/>
          <w:divBdr>
            <w:top w:val="none" w:sz="0" w:space="0" w:color="auto"/>
            <w:left w:val="none" w:sz="0" w:space="0" w:color="auto"/>
            <w:bottom w:val="none" w:sz="0" w:space="0" w:color="auto"/>
            <w:right w:val="none" w:sz="0" w:space="0" w:color="auto"/>
          </w:divBdr>
        </w:div>
        <w:div w:id="1405183853">
          <w:marLeft w:val="480"/>
          <w:marRight w:val="0"/>
          <w:marTop w:val="0"/>
          <w:marBottom w:val="0"/>
          <w:divBdr>
            <w:top w:val="none" w:sz="0" w:space="0" w:color="auto"/>
            <w:left w:val="none" w:sz="0" w:space="0" w:color="auto"/>
            <w:bottom w:val="none" w:sz="0" w:space="0" w:color="auto"/>
            <w:right w:val="none" w:sz="0" w:space="0" w:color="auto"/>
          </w:divBdr>
        </w:div>
        <w:div w:id="1646275109">
          <w:marLeft w:val="480"/>
          <w:marRight w:val="0"/>
          <w:marTop w:val="0"/>
          <w:marBottom w:val="0"/>
          <w:divBdr>
            <w:top w:val="none" w:sz="0" w:space="0" w:color="auto"/>
            <w:left w:val="none" w:sz="0" w:space="0" w:color="auto"/>
            <w:bottom w:val="none" w:sz="0" w:space="0" w:color="auto"/>
            <w:right w:val="none" w:sz="0" w:space="0" w:color="auto"/>
          </w:divBdr>
        </w:div>
        <w:div w:id="1944074453">
          <w:marLeft w:val="480"/>
          <w:marRight w:val="0"/>
          <w:marTop w:val="0"/>
          <w:marBottom w:val="0"/>
          <w:divBdr>
            <w:top w:val="none" w:sz="0" w:space="0" w:color="auto"/>
            <w:left w:val="none" w:sz="0" w:space="0" w:color="auto"/>
            <w:bottom w:val="none" w:sz="0" w:space="0" w:color="auto"/>
            <w:right w:val="none" w:sz="0" w:space="0" w:color="auto"/>
          </w:divBdr>
        </w:div>
        <w:div w:id="1545555253">
          <w:marLeft w:val="480"/>
          <w:marRight w:val="0"/>
          <w:marTop w:val="0"/>
          <w:marBottom w:val="0"/>
          <w:divBdr>
            <w:top w:val="none" w:sz="0" w:space="0" w:color="auto"/>
            <w:left w:val="none" w:sz="0" w:space="0" w:color="auto"/>
            <w:bottom w:val="none" w:sz="0" w:space="0" w:color="auto"/>
            <w:right w:val="none" w:sz="0" w:space="0" w:color="auto"/>
          </w:divBdr>
        </w:div>
        <w:div w:id="2040859011">
          <w:marLeft w:val="480"/>
          <w:marRight w:val="0"/>
          <w:marTop w:val="0"/>
          <w:marBottom w:val="0"/>
          <w:divBdr>
            <w:top w:val="none" w:sz="0" w:space="0" w:color="auto"/>
            <w:left w:val="none" w:sz="0" w:space="0" w:color="auto"/>
            <w:bottom w:val="none" w:sz="0" w:space="0" w:color="auto"/>
            <w:right w:val="none" w:sz="0" w:space="0" w:color="auto"/>
          </w:divBdr>
        </w:div>
        <w:div w:id="1596480278">
          <w:marLeft w:val="480"/>
          <w:marRight w:val="0"/>
          <w:marTop w:val="0"/>
          <w:marBottom w:val="0"/>
          <w:divBdr>
            <w:top w:val="none" w:sz="0" w:space="0" w:color="auto"/>
            <w:left w:val="none" w:sz="0" w:space="0" w:color="auto"/>
            <w:bottom w:val="none" w:sz="0" w:space="0" w:color="auto"/>
            <w:right w:val="none" w:sz="0" w:space="0" w:color="auto"/>
          </w:divBdr>
        </w:div>
        <w:div w:id="1907916600">
          <w:marLeft w:val="480"/>
          <w:marRight w:val="0"/>
          <w:marTop w:val="0"/>
          <w:marBottom w:val="0"/>
          <w:divBdr>
            <w:top w:val="none" w:sz="0" w:space="0" w:color="auto"/>
            <w:left w:val="none" w:sz="0" w:space="0" w:color="auto"/>
            <w:bottom w:val="none" w:sz="0" w:space="0" w:color="auto"/>
            <w:right w:val="none" w:sz="0" w:space="0" w:color="auto"/>
          </w:divBdr>
        </w:div>
        <w:div w:id="1198468181">
          <w:marLeft w:val="480"/>
          <w:marRight w:val="0"/>
          <w:marTop w:val="0"/>
          <w:marBottom w:val="0"/>
          <w:divBdr>
            <w:top w:val="none" w:sz="0" w:space="0" w:color="auto"/>
            <w:left w:val="none" w:sz="0" w:space="0" w:color="auto"/>
            <w:bottom w:val="none" w:sz="0" w:space="0" w:color="auto"/>
            <w:right w:val="none" w:sz="0" w:space="0" w:color="auto"/>
          </w:divBdr>
        </w:div>
      </w:divsChild>
    </w:div>
    <w:div w:id="1155728402">
      <w:bodyDiv w:val="1"/>
      <w:marLeft w:val="0"/>
      <w:marRight w:val="0"/>
      <w:marTop w:val="0"/>
      <w:marBottom w:val="0"/>
      <w:divBdr>
        <w:top w:val="none" w:sz="0" w:space="0" w:color="auto"/>
        <w:left w:val="none" w:sz="0" w:space="0" w:color="auto"/>
        <w:bottom w:val="none" w:sz="0" w:space="0" w:color="auto"/>
        <w:right w:val="none" w:sz="0" w:space="0" w:color="auto"/>
      </w:divBdr>
    </w:div>
    <w:div w:id="1155758650">
      <w:bodyDiv w:val="1"/>
      <w:marLeft w:val="0"/>
      <w:marRight w:val="0"/>
      <w:marTop w:val="0"/>
      <w:marBottom w:val="0"/>
      <w:divBdr>
        <w:top w:val="none" w:sz="0" w:space="0" w:color="auto"/>
        <w:left w:val="none" w:sz="0" w:space="0" w:color="auto"/>
        <w:bottom w:val="none" w:sz="0" w:space="0" w:color="auto"/>
        <w:right w:val="none" w:sz="0" w:space="0" w:color="auto"/>
      </w:divBdr>
    </w:div>
    <w:div w:id="1155874146">
      <w:bodyDiv w:val="1"/>
      <w:marLeft w:val="0"/>
      <w:marRight w:val="0"/>
      <w:marTop w:val="0"/>
      <w:marBottom w:val="0"/>
      <w:divBdr>
        <w:top w:val="none" w:sz="0" w:space="0" w:color="auto"/>
        <w:left w:val="none" w:sz="0" w:space="0" w:color="auto"/>
        <w:bottom w:val="none" w:sz="0" w:space="0" w:color="auto"/>
        <w:right w:val="none" w:sz="0" w:space="0" w:color="auto"/>
      </w:divBdr>
    </w:div>
    <w:div w:id="1156144392">
      <w:bodyDiv w:val="1"/>
      <w:marLeft w:val="0"/>
      <w:marRight w:val="0"/>
      <w:marTop w:val="0"/>
      <w:marBottom w:val="0"/>
      <w:divBdr>
        <w:top w:val="none" w:sz="0" w:space="0" w:color="auto"/>
        <w:left w:val="none" w:sz="0" w:space="0" w:color="auto"/>
        <w:bottom w:val="none" w:sz="0" w:space="0" w:color="auto"/>
        <w:right w:val="none" w:sz="0" w:space="0" w:color="auto"/>
      </w:divBdr>
    </w:div>
    <w:div w:id="1156607838">
      <w:bodyDiv w:val="1"/>
      <w:marLeft w:val="0"/>
      <w:marRight w:val="0"/>
      <w:marTop w:val="0"/>
      <w:marBottom w:val="0"/>
      <w:divBdr>
        <w:top w:val="none" w:sz="0" w:space="0" w:color="auto"/>
        <w:left w:val="none" w:sz="0" w:space="0" w:color="auto"/>
        <w:bottom w:val="none" w:sz="0" w:space="0" w:color="auto"/>
        <w:right w:val="none" w:sz="0" w:space="0" w:color="auto"/>
      </w:divBdr>
    </w:div>
    <w:div w:id="1156992875">
      <w:bodyDiv w:val="1"/>
      <w:marLeft w:val="0"/>
      <w:marRight w:val="0"/>
      <w:marTop w:val="0"/>
      <w:marBottom w:val="0"/>
      <w:divBdr>
        <w:top w:val="none" w:sz="0" w:space="0" w:color="auto"/>
        <w:left w:val="none" w:sz="0" w:space="0" w:color="auto"/>
        <w:bottom w:val="none" w:sz="0" w:space="0" w:color="auto"/>
        <w:right w:val="none" w:sz="0" w:space="0" w:color="auto"/>
      </w:divBdr>
    </w:div>
    <w:div w:id="1157183671">
      <w:bodyDiv w:val="1"/>
      <w:marLeft w:val="0"/>
      <w:marRight w:val="0"/>
      <w:marTop w:val="0"/>
      <w:marBottom w:val="0"/>
      <w:divBdr>
        <w:top w:val="none" w:sz="0" w:space="0" w:color="auto"/>
        <w:left w:val="none" w:sz="0" w:space="0" w:color="auto"/>
        <w:bottom w:val="none" w:sz="0" w:space="0" w:color="auto"/>
        <w:right w:val="none" w:sz="0" w:space="0" w:color="auto"/>
      </w:divBdr>
    </w:div>
    <w:div w:id="1158224487">
      <w:bodyDiv w:val="1"/>
      <w:marLeft w:val="0"/>
      <w:marRight w:val="0"/>
      <w:marTop w:val="0"/>
      <w:marBottom w:val="0"/>
      <w:divBdr>
        <w:top w:val="none" w:sz="0" w:space="0" w:color="auto"/>
        <w:left w:val="none" w:sz="0" w:space="0" w:color="auto"/>
        <w:bottom w:val="none" w:sz="0" w:space="0" w:color="auto"/>
        <w:right w:val="none" w:sz="0" w:space="0" w:color="auto"/>
      </w:divBdr>
    </w:div>
    <w:div w:id="1159269937">
      <w:bodyDiv w:val="1"/>
      <w:marLeft w:val="0"/>
      <w:marRight w:val="0"/>
      <w:marTop w:val="0"/>
      <w:marBottom w:val="0"/>
      <w:divBdr>
        <w:top w:val="none" w:sz="0" w:space="0" w:color="auto"/>
        <w:left w:val="none" w:sz="0" w:space="0" w:color="auto"/>
        <w:bottom w:val="none" w:sz="0" w:space="0" w:color="auto"/>
        <w:right w:val="none" w:sz="0" w:space="0" w:color="auto"/>
      </w:divBdr>
    </w:div>
    <w:div w:id="1160000524">
      <w:bodyDiv w:val="1"/>
      <w:marLeft w:val="0"/>
      <w:marRight w:val="0"/>
      <w:marTop w:val="0"/>
      <w:marBottom w:val="0"/>
      <w:divBdr>
        <w:top w:val="none" w:sz="0" w:space="0" w:color="auto"/>
        <w:left w:val="none" w:sz="0" w:space="0" w:color="auto"/>
        <w:bottom w:val="none" w:sz="0" w:space="0" w:color="auto"/>
        <w:right w:val="none" w:sz="0" w:space="0" w:color="auto"/>
      </w:divBdr>
    </w:div>
    <w:div w:id="1160269536">
      <w:bodyDiv w:val="1"/>
      <w:marLeft w:val="0"/>
      <w:marRight w:val="0"/>
      <w:marTop w:val="0"/>
      <w:marBottom w:val="0"/>
      <w:divBdr>
        <w:top w:val="none" w:sz="0" w:space="0" w:color="auto"/>
        <w:left w:val="none" w:sz="0" w:space="0" w:color="auto"/>
        <w:bottom w:val="none" w:sz="0" w:space="0" w:color="auto"/>
        <w:right w:val="none" w:sz="0" w:space="0" w:color="auto"/>
      </w:divBdr>
    </w:div>
    <w:div w:id="1160537868">
      <w:bodyDiv w:val="1"/>
      <w:marLeft w:val="0"/>
      <w:marRight w:val="0"/>
      <w:marTop w:val="0"/>
      <w:marBottom w:val="0"/>
      <w:divBdr>
        <w:top w:val="none" w:sz="0" w:space="0" w:color="auto"/>
        <w:left w:val="none" w:sz="0" w:space="0" w:color="auto"/>
        <w:bottom w:val="none" w:sz="0" w:space="0" w:color="auto"/>
        <w:right w:val="none" w:sz="0" w:space="0" w:color="auto"/>
      </w:divBdr>
    </w:div>
    <w:div w:id="1160779514">
      <w:bodyDiv w:val="1"/>
      <w:marLeft w:val="0"/>
      <w:marRight w:val="0"/>
      <w:marTop w:val="0"/>
      <w:marBottom w:val="0"/>
      <w:divBdr>
        <w:top w:val="none" w:sz="0" w:space="0" w:color="auto"/>
        <w:left w:val="none" w:sz="0" w:space="0" w:color="auto"/>
        <w:bottom w:val="none" w:sz="0" w:space="0" w:color="auto"/>
        <w:right w:val="none" w:sz="0" w:space="0" w:color="auto"/>
      </w:divBdr>
      <w:divsChild>
        <w:div w:id="1148208266">
          <w:marLeft w:val="480"/>
          <w:marRight w:val="0"/>
          <w:marTop w:val="0"/>
          <w:marBottom w:val="0"/>
          <w:divBdr>
            <w:top w:val="none" w:sz="0" w:space="0" w:color="auto"/>
            <w:left w:val="none" w:sz="0" w:space="0" w:color="auto"/>
            <w:bottom w:val="none" w:sz="0" w:space="0" w:color="auto"/>
            <w:right w:val="none" w:sz="0" w:space="0" w:color="auto"/>
          </w:divBdr>
        </w:div>
        <w:div w:id="1982268810">
          <w:marLeft w:val="480"/>
          <w:marRight w:val="0"/>
          <w:marTop w:val="0"/>
          <w:marBottom w:val="0"/>
          <w:divBdr>
            <w:top w:val="none" w:sz="0" w:space="0" w:color="auto"/>
            <w:left w:val="none" w:sz="0" w:space="0" w:color="auto"/>
            <w:bottom w:val="none" w:sz="0" w:space="0" w:color="auto"/>
            <w:right w:val="none" w:sz="0" w:space="0" w:color="auto"/>
          </w:divBdr>
        </w:div>
        <w:div w:id="1975678784">
          <w:marLeft w:val="480"/>
          <w:marRight w:val="0"/>
          <w:marTop w:val="0"/>
          <w:marBottom w:val="0"/>
          <w:divBdr>
            <w:top w:val="none" w:sz="0" w:space="0" w:color="auto"/>
            <w:left w:val="none" w:sz="0" w:space="0" w:color="auto"/>
            <w:bottom w:val="none" w:sz="0" w:space="0" w:color="auto"/>
            <w:right w:val="none" w:sz="0" w:space="0" w:color="auto"/>
          </w:divBdr>
        </w:div>
        <w:div w:id="167213713">
          <w:marLeft w:val="480"/>
          <w:marRight w:val="0"/>
          <w:marTop w:val="0"/>
          <w:marBottom w:val="0"/>
          <w:divBdr>
            <w:top w:val="none" w:sz="0" w:space="0" w:color="auto"/>
            <w:left w:val="none" w:sz="0" w:space="0" w:color="auto"/>
            <w:bottom w:val="none" w:sz="0" w:space="0" w:color="auto"/>
            <w:right w:val="none" w:sz="0" w:space="0" w:color="auto"/>
          </w:divBdr>
        </w:div>
        <w:div w:id="817306890">
          <w:marLeft w:val="480"/>
          <w:marRight w:val="0"/>
          <w:marTop w:val="0"/>
          <w:marBottom w:val="0"/>
          <w:divBdr>
            <w:top w:val="none" w:sz="0" w:space="0" w:color="auto"/>
            <w:left w:val="none" w:sz="0" w:space="0" w:color="auto"/>
            <w:bottom w:val="none" w:sz="0" w:space="0" w:color="auto"/>
            <w:right w:val="none" w:sz="0" w:space="0" w:color="auto"/>
          </w:divBdr>
        </w:div>
        <w:div w:id="299919626">
          <w:marLeft w:val="480"/>
          <w:marRight w:val="0"/>
          <w:marTop w:val="0"/>
          <w:marBottom w:val="0"/>
          <w:divBdr>
            <w:top w:val="none" w:sz="0" w:space="0" w:color="auto"/>
            <w:left w:val="none" w:sz="0" w:space="0" w:color="auto"/>
            <w:bottom w:val="none" w:sz="0" w:space="0" w:color="auto"/>
            <w:right w:val="none" w:sz="0" w:space="0" w:color="auto"/>
          </w:divBdr>
        </w:div>
        <w:div w:id="1292397502">
          <w:marLeft w:val="480"/>
          <w:marRight w:val="0"/>
          <w:marTop w:val="0"/>
          <w:marBottom w:val="0"/>
          <w:divBdr>
            <w:top w:val="none" w:sz="0" w:space="0" w:color="auto"/>
            <w:left w:val="none" w:sz="0" w:space="0" w:color="auto"/>
            <w:bottom w:val="none" w:sz="0" w:space="0" w:color="auto"/>
            <w:right w:val="none" w:sz="0" w:space="0" w:color="auto"/>
          </w:divBdr>
        </w:div>
        <w:div w:id="173688794">
          <w:marLeft w:val="480"/>
          <w:marRight w:val="0"/>
          <w:marTop w:val="0"/>
          <w:marBottom w:val="0"/>
          <w:divBdr>
            <w:top w:val="none" w:sz="0" w:space="0" w:color="auto"/>
            <w:left w:val="none" w:sz="0" w:space="0" w:color="auto"/>
            <w:bottom w:val="none" w:sz="0" w:space="0" w:color="auto"/>
            <w:right w:val="none" w:sz="0" w:space="0" w:color="auto"/>
          </w:divBdr>
        </w:div>
        <w:div w:id="223562919">
          <w:marLeft w:val="480"/>
          <w:marRight w:val="0"/>
          <w:marTop w:val="0"/>
          <w:marBottom w:val="0"/>
          <w:divBdr>
            <w:top w:val="none" w:sz="0" w:space="0" w:color="auto"/>
            <w:left w:val="none" w:sz="0" w:space="0" w:color="auto"/>
            <w:bottom w:val="none" w:sz="0" w:space="0" w:color="auto"/>
            <w:right w:val="none" w:sz="0" w:space="0" w:color="auto"/>
          </w:divBdr>
        </w:div>
        <w:div w:id="879122824">
          <w:marLeft w:val="480"/>
          <w:marRight w:val="0"/>
          <w:marTop w:val="0"/>
          <w:marBottom w:val="0"/>
          <w:divBdr>
            <w:top w:val="none" w:sz="0" w:space="0" w:color="auto"/>
            <w:left w:val="none" w:sz="0" w:space="0" w:color="auto"/>
            <w:bottom w:val="none" w:sz="0" w:space="0" w:color="auto"/>
            <w:right w:val="none" w:sz="0" w:space="0" w:color="auto"/>
          </w:divBdr>
        </w:div>
        <w:div w:id="1642425027">
          <w:marLeft w:val="480"/>
          <w:marRight w:val="0"/>
          <w:marTop w:val="0"/>
          <w:marBottom w:val="0"/>
          <w:divBdr>
            <w:top w:val="none" w:sz="0" w:space="0" w:color="auto"/>
            <w:left w:val="none" w:sz="0" w:space="0" w:color="auto"/>
            <w:bottom w:val="none" w:sz="0" w:space="0" w:color="auto"/>
            <w:right w:val="none" w:sz="0" w:space="0" w:color="auto"/>
          </w:divBdr>
        </w:div>
        <w:div w:id="1956906700">
          <w:marLeft w:val="480"/>
          <w:marRight w:val="0"/>
          <w:marTop w:val="0"/>
          <w:marBottom w:val="0"/>
          <w:divBdr>
            <w:top w:val="none" w:sz="0" w:space="0" w:color="auto"/>
            <w:left w:val="none" w:sz="0" w:space="0" w:color="auto"/>
            <w:bottom w:val="none" w:sz="0" w:space="0" w:color="auto"/>
            <w:right w:val="none" w:sz="0" w:space="0" w:color="auto"/>
          </w:divBdr>
        </w:div>
        <w:div w:id="953898847">
          <w:marLeft w:val="480"/>
          <w:marRight w:val="0"/>
          <w:marTop w:val="0"/>
          <w:marBottom w:val="0"/>
          <w:divBdr>
            <w:top w:val="none" w:sz="0" w:space="0" w:color="auto"/>
            <w:left w:val="none" w:sz="0" w:space="0" w:color="auto"/>
            <w:bottom w:val="none" w:sz="0" w:space="0" w:color="auto"/>
            <w:right w:val="none" w:sz="0" w:space="0" w:color="auto"/>
          </w:divBdr>
        </w:div>
        <w:div w:id="1895971796">
          <w:marLeft w:val="480"/>
          <w:marRight w:val="0"/>
          <w:marTop w:val="0"/>
          <w:marBottom w:val="0"/>
          <w:divBdr>
            <w:top w:val="none" w:sz="0" w:space="0" w:color="auto"/>
            <w:left w:val="none" w:sz="0" w:space="0" w:color="auto"/>
            <w:bottom w:val="none" w:sz="0" w:space="0" w:color="auto"/>
            <w:right w:val="none" w:sz="0" w:space="0" w:color="auto"/>
          </w:divBdr>
        </w:div>
        <w:div w:id="1077018791">
          <w:marLeft w:val="480"/>
          <w:marRight w:val="0"/>
          <w:marTop w:val="0"/>
          <w:marBottom w:val="0"/>
          <w:divBdr>
            <w:top w:val="none" w:sz="0" w:space="0" w:color="auto"/>
            <w:left w:val="none" w:sz="0" w:space="0" w:color="auto"/>
            <w:bottom w:val="none" w:sz="0" w:space="0" w:color="auto"/>
            <w:right w:val="none" w:sz="0" w:space="0" w:color="auto"/>
          </w:divBdr>
        </w:div>
        <w:div w:id="374358117">
          <w:marLeft w:val="480"/>
          <w:marRight w:val="0"/>
          <w:marTop w:val="0"/>
          <w:marBottom w:val="0"/>
          <w:divBdr>
            <w:top w:val="none" w:sz="0" w:space="0" w:color="auto"/>
            <w:left w:val="none" w:sz="0" w:space="0" w:color="auto"/>
            <w:bottom w:val="none" w:sz="0" w:space="0" w:color="auto"/>
            <w:right w:val="none" w:sz="0" w:space="0" w:color="auto"/>
          </w:divBdr>
        </w:div>
        <w:div w:id="198276264">
          <w:marLeft w:val="480"/>
          <w:marRight w:val="0"/>
          <w:marTop w:val="0"/>
          <w:marBottom w:val="0"/>
          <w:divBdr>
            <w:top w:val="none" w:sz="0" w:space="0" w:color="auto"/>
            <w:left w:val="none" w:sz="0" w:space="0" w:color="auto"/>
            <w:bottom w:val="none" w:sz="0" w:space="0" w:color="auto"/>
            <w:right w:val="none" w:sz="0" w:space="0" w:color="auto"/>
          </w:divBdr>
        </w:div>
        <w:div w:id="1989479092">
          <w:marLeft w:val="480"/>
          <w:marRight w:val="0"/>
          <w:marTop w:val="0"/>
          <w:marBottom w:val="0"/>
          <w:divBdr>
            <w:top w:val="none" w:sz="0" w:space="0" w:color="auto"/>
            <w:left w:val="none" w:sz="0" w:space="0" w:color="auto"/>
            <w:bottom w:val="none" w:sz="0" w:space="0" w:color="auto"/>
            <w:right w:val="none" w:sz="0" w:space="0" w:color="auto"/>
          </w:divBdr>
        </w:div>
        <w:div w:id="346910866">
          <w:marLeft w:val="480"/>
          <w:marRight w:val="0"/>
          <w:marTop w:val="0"/>
          <w:marBottom w:val="0"/>
          <w:divBdr>
            <w:top w:val="none" w:sz="0" w:space="0" w:color="auto"/>
            <w:left w:val="none" w:sz="0" w:space="0" w:color="auto"/>
            <w:bottom w:val="none" w:sz="0" w:space="0" w:color="auto"/>
            <w:right w:val="none" w:sz="0" w:space="0" w:color="auto"/>
          </w:divBdr>
        </w:div>
        <w:div w:id="878977178">
          <w:marLeft w:val="480"/>
          <w:marRight w:val="0"/>
          <w:marTop w:val="0"/>
          <w:marBottom w:val="0"/>
          <w:divBdr>
            <w:top w:val="none" w:sz="0" w:space="0" w:color="auto"/>
            <w:left w:val="none" w:sz="0" w:space="0" w:color="auto"/>
            <w:bottom w:val="none" w:sz="0" w:space="0" w:color="auto"/>
            <w:right w:val="none" w:sz="0" w:space="0" w:color="auto"/>
          </w:divBdr>
        </w:div>
        <w:div w:id="1131246275">
          <w:marLeft w:val="480"/>
          <w:marRight w:val="0"/>
          <w:marTop w:val="0"/>
          <w:marBottom w:val="0"/>
          <w:divBdr>
            <w:top w:val="none" w:sz="0" w:space="0" w:color="auto"/>
            <w:left w:val="none" w:sz="0" w:space="0" w:color="auto"/>
            <w:bottom w:val="none" w:sz="0" w:space="0" w:color="auto"/>
            <w:right w:val="none" w:sz="0" w:space="0" w:color="auto"/>
          </w:divBdr>
        </w:div>
        <w:div w:id="1486360089">
          <w:marLeft w:val="480"/>
          <w:marRight w:val="0"/>
          <w:marTop w:val="0"/>
          <w:marBottom w:val="0"/>
          <w:divBdr>
            <w:top w:val="none" w:sz="0" w:space="0" w:color="auto"/>
            <w:left w:val="none" w:sz="0" w:space="0" w:color="auto"/>
            <w:bottom w:val="none" w:sz="0" w:space="0" w:color="auto"/>
            <w:right w:val="none" w:sz="0" w:space="0" w:color="auto"/>
          </w:divBdr>
        </w:div>
        <w:div w:id="1721705603">
          <w:marLeft w:val="480"/>
          <w:marRight w:val="0"/>
          <w:marTop w:val="0"/>
          <w:marBottom w:val="0"/>
          <w:divBdr>
            <w:top w:val="none" w:sz="0" w:space="0" w:color="auto"/>
            <w:left w:val="none" w:sz="0" w:space="0" w:color="auto"/>
            <w:bottom w:val="none" w:sz="0" w:space="0" w:color="auto"/>
            <w:right w:val="none" w:sz="0" w:space="0" w:color="auto"/>
          </w:divBdr>
        </w:div>
        <w:div w:id="1192260186">
          <w:marLeft w:val="480"/>
          <w:marRight w:val="0"/>
          <w:marTop w:val="0"/>
          <w:marBottom w:val="0"/>
          <w:divBdr>
            <w:top w:val="none" w:sz="0" w:space="0" w:color="auto"/>
            <w:left w:val="none" w:sz="0" w:space="0" w:color="auto"/>
            <w:bottom w:val="none" w:sz="0" w:space="0" w:color="auto"/>
            <w:right w:val="none" w:sz="0" w:space="0" w:color="auto"/>
          </w:divBdr>
        </w:div>
        <w:div w:id="2110273669">
          <w:marLeft w:val="480"/>
          <w:marRight w:val="0"/>
          <w:marTop w:val="0"/>
          <w:marBottom w:val="0"/>
          <w:divBdr>
            <w:top w:val="none" w:sz="0" w:space="0" w:color="auto"/>
            <w:left w:val="none" w:sz="0" w:space="0" w:color="auto"/>
            <w:bottom w:val="none" w:sz="0" w:space="0" w:color="auto"/>
            <w:right w:val="none" w:sz="0" w:space="0" w:color="auto"/>
          </w:divBdr>
        </w:div>
        <w:div w:id="1911957747">
          <w:marLeft w:val="480"/>
          <w:marRight w:val="0"/>
          <w:marTop w:val="0"/>
          <w:marBottom w:val="0"/>
          <w:divBdr>
            <w:top w:val="none" w:sz="0" w:space="0" w:color="auto"/>
            <w:left w:val="none" w:sz="0" w:space="0" w:color="auto"/>
            <w:bottom w:val="none" w:sz="0" w:space="0" w:color="auto"/>
            <w:right w:val="none" w:sz="0" w:space="0" w:color="auto"/>
          </w:divBdr>
        </w:div>
        <w:div w:id="214704261">
          <w:marLeft w:val="480"/>
          <w:marRight w:val="0"/>
          <w:marTop w:val="0"/>
          <w:marBottom w:val="0"/>
          <w:divBdr>
            <w:top w:val="none" w:sz="0" w:space="0" w:color="auto"/>
            <w:left w:val="none" w:sz="0" w:space="0" w:color="auto"/>
            <w:bottom w:val="none" w:sz="0" w:space="0" w:color="auto"/>
            <w:right w:val="none" w:sz="0" w:space="0" w:color="auto"/>
          </w:divBdr>
        </w:div>
        <w:div w:id="563564875">
          <w:marLeft w:val="480"/>
          <w:marRight w:val="0"/>
          <w:marTop w:val="0"/>
          <w:marBottom w:val="0"/>
          <w:divBdr>
            <w:top w:val="none" w:sz="0" w:space="0" w:color="auto"/>
            <w:left w:val="none" w:sz="0" w:space="0" w:color="auto"/>
            <w:bottom w:val="none" w:sz="0" w:space="0" w:color="auto"/>
            <w:right w:val="none" w:sz="0" w:space="0" w:color="auto"/>
          </w:divBdr>
        </w:div>
        <w:div w:id="1305693733">
          <w:marLeft w:val="480"/>
          <w:marRight w:val="0"/>
          <w:marTop w:val="0"/>
          <w:marBottom w:val="0"/>
          <w:divBdr>
            <w:top w:val="none" w:sz="0" w:space="0" w:color="auto"/>
            <w:left w:val="none" w:sz="0" w:space="0" w:color="auto"/>
            <w:bottom w:val="none" w:sz="0" w:space="0" w:color="auto"/>
            <w:right w:val="none" w:sz="0" w:space="0" w:color="auto"/>
          </w:divBdr>
        </w:div>
        <w:div w:id="282536712">
          <w:marLeft w:val="480"/>
          <w:marRight w:val="0"/>
          <w:marTop w:val="0"/>
          <w:marBottom w:val="0"/>
          <w:divBdr>
            <w:top w:val="none" w:sz="0" w:space="0" w:color="auto"/>
            <w:left w:val="none" w:sz="0" w:space="0" w:color="auto"/>
            <w:bottom w:val="none" w:sz="0" w:space="0" w:color="auto"/>
            <w:right w:val="none" w:sz="0" w:space="0" w:color="auto"/>
          </w:divBdr>
        </w:div>
        <w:div w:id="2020279164">
          <w:marLeft w:val="480"/>
          <w:marRight w:val="0"/>
          <w:marTop w:val="0"/>
          <w:marBottom w:val="0"/>
          <w:divBdr>
            <w:top w:val="none" w:sz="0" w:space="0" w:color="auto"/>
            <w:left w:val="none" w:sz="0" w:space="0" w:color="auto"/>
            <w:bottom w:val="none" w:sz="0" w:space="0" w:color="auto"/>
            <w:right w:val="none" w:sz="0" w:space="0" w:color="auto"/>
          </w:divBdr>
        </w:div>
        <w:div w:id="1078864500">
          <w:marLeft w:val="480"/>
          <w:marRight w:val="0"/>
          <w:marTop w:val="0"/>
          <w:marBottom w:val="0"/>
          <w:divBdr>
            <w:top w:val="none" w:sz="0" w:space="0" w:color="auto"/>
            <w:left w:val="none" w:sz="0" w:space="0" w:color="auto"/>
            <w:bottom w:val="none" w:sz="0" w:space="0" w:color="auto"/>
            <w:right w:val="none" w:sz="0" w:space="0" w:color="auto"/>
          </w:divBdr>
        </w:div>
        <w:div w:id="880630826">
          <w:marLeft w:val="480"/>
          <w:marRight w:val="0"/>
          <w:marTop w:val="0"/>
          <w:marBottom w:val="0"/>
          <w:divBdr>
            <w:top w:val="none" w:sz="0" w:space="0" w:color="auto"/>
            <w:left w:val="none" w:sz="0" w:space="0" w:color="auto"/>
            <w:bottom w:val="none" w:sz="0" w:space="0" w:color="auto"/>
            <w:right w:val="none" w:sz="0" w:space="0" w:color="auto"/>
          </w:divBdr>
        </w:div>
        <w:div w:id="1428306364">
          <w:marLeft w:val="480"/>
          <w:marRight w:val="0"/>
          <w:marTop w:val="0"/>
          <w:marBottom w:val="0"/>
          <w:divBdr>
            <w:top w:val="none" w:sz="0" w:space="0" w:color="auto"/>
            <w:left w:val="none" w:sz="0" w:space="0" w:color="auto"/>
            <w:bottom w:val="none" w:sz="0" w:space="0" w:color="auto"/>
            <w:right w:val="none" w:sz="0" w:space="0" w:color="auto"/>
          </w:divBdr>
        </w:div>
        <w:div w:id="1789274948">
          <w:marLeft w:val="480"/>
          <w:marRight w:val="0"/>
          <w:marTop w:val="0"/>
          <w:marBottom w:val="0"/>
          <w:divBdr>
            <w:top w:val="none" w:sz="0" w:space="0" w:color="auto"/>
            <w:left w:val="none" w:sz="0" w:space="0" w:color="auto"/>
            <w:bottom w:val="none" w:sz="0" w:space="0" w:color="auto"/>
            <w:right w:val="none" w:sz="0" w:space="0" w:color="auto"/>
          </w:divBdr>
        </w:div>
        <w:div w:id="1972515317">
          <w:marLeft w:val="480"/>
          <w:marRight w:val="0"/>
          <w:marTop w:val="0"/>
          <w:marBottom w:val="0"/>
          <w:divBdr>
            <w:top w:val="none" w:sz="0" w:space="0" w:color="auto"/>
            <w:left w:val="none" w:sz="0" w:space="0" w:color="auto"/>
            <w:bottom w:val="none" w:sz="0" w:space="0" w:color="auto"/>
            <w:right w:val="none" w:sz="0" w:space="0" w:color="auto"/>
          </w:divBdr>
        </w:div>
        <w:div w:id="490948911">
          <w:marLeft w:val="480"/>
          <w:marRight w:val="0"/>
          <w:marTop w:val="0"/>
          <w:marBottom w:val="0"/>
          <w:divBdr>
            <w:top w:val="none" w:sz="0" w:space="0" w:color="auto"/>
            <w:left w:val="none" w:sz="0" w:space="0" w:color="auto"/>
            <w:bottom w:val="none" w:sz="0" w:space="0" w:color="auto"/>
            <w:right w:val="none" w:sz="0" w:space="0" w:color="auto"/>
          </w:divBdr>
        </w:div>
        <w:div w:id="813105828">
          <w:marLeft w:val="480"/>
          <w:marRight w:val="0"/>
          <w:marTop w:val="0"/>
          <w:marBottom w:val="0"/>
          <w:divBdr>
            <w:top w:val="none" w:sz="0" w:space="0" w:color="auto"/>
            <w:left w:val="none" w:sz="0" w:space="0" w:color="auto"/>
            <w:bottom w:val="none" w:sz="0" w:space="0" w:color="auto"/>
            <w:right w:val="none" w:sz="0" w:space="0" w:color="auto"/>
          </w:divBdr>
        </w:div>
        <w:div w:id="1679036020">
          <w:marLeft w:val="480"/>
          <w:marRight w:val="0"/>
          <w:marTop w:val="0"/>
          <w:marBottom w:val="0"/>
          <w:divBdr>
            <w:top w:val="none" w:sz="0" w:space="0" w:color="auto"/>
            <w:left w:val="none" w:sz="0" w:space="0" w:color="auto"/>
            <w:bottom w:val="none" w:sz="0" w:space="0" w:color="auto"/>
            <w:right w:val="none" w:sz="0" w:space="0" w:color="auto"/>
          </w:divBdr>
        </w:div>
        <w:div w:id="290790857">
          <w:marLeft w:val="480"/>
          <w:marRight w:val="0"/>
          <w:marTop w:val="0"/>
          <w:marBottom w:val="0"/>
          <w:divBdr>
            <w:top w:val="none" w:sz="0" w:space="0" w:color="auto"/>
            <w:left w:val="none" w:sz="0" w:space="0" w:color="auto"/>
            <w:bottom w:val="none" w:sz="0" w:space="0" w:color="auto"/>
            <w:right w:val="none" w:sz="0" w:space="0" w:color="auto"/>
          </w:divBdr>
        </w:div>
        <w:div w:id="767040660">
          <w:marLeft w:val="480"/>
          <w:marRight w:val="0"/>
          <w:marTop w:val="0"/>
          <w:marBottom w:val="0"/>
          <w:divBdr>
            <w:top w:val="none" w:sz="0" w:space="0" w:color="auto"/>
            <w:left w:val="none" w:sz="0" w:space="0" w:color="auto"/>
            <w:bottom w:val="none" w:sz="0" w:space="0" w:color="auto"/>
            <w:right w:val="none" w:sz="0" w:space="0" w:color="auto"/>
          </w:divBdr>
        </w:div>
        <w:div w:id="1993681000">
          <w:marLeft w:val="480"/>
          <w:marRight w:val="0"/>
          <w:marTop w:val="0"/>
          <w:marBottom w:val="0"/>
          <w:divBdr>
            <w:top w:val="none" w:sz="0" w:space="0" w:color="auto"/>
            <w:left w:val="none" w:sz="0" w:space="0" w:color="auto"/>
            <w:bottom w:val="none" w:sz="0" w:space="0" w:color="auto"/>
            <w:right w:val="none" w:sz="0" w:space="0" w:color="auto"/>
          </w:divBdr>
        </w:div>
        <w:div w:id="835000865">
          <w:marLeft w:val="480"/>
          <w:marRight w:val="0"/>
          <w:marTop w:val="0"/>
          <w:marBottom w:val="0"/>
          <w:divBdr>
            <w:top w:val="none" w:sz="0" w:space="0" w:color="auto"/>
            <w:left w:val="none" w:sz="0" w:space="0" w:color="auto"/>
            <w:bottom w:val="none" w:sz="0" w:space="0" w:color="auto"/>
            <w:right w:val="none" w:sz="0" w:space="0" w:color="auto"/>
          </w:divBdr>
        </w:div>
        <w:div w:id="1944533596">
          <w:marLeft w:val="480"/>
          <w:marRight w:val="0"/>
          <w:marTop w:val="0"/>
          <w:marBottom w:val="0"/>
          <w:divBdr>
            <w:top w:val="none" w:sz="0" w:space="0" w:color="auto"/>
            <w:left w:val="none" w:sz="0" w:space="0" w:color="auto"/>
            <w:bottom w:val="none" w:sz="0" w:space="0" w:color="auto"/>
            <w:right w:val="none" w:sz="0" w:space="0" w:color="auto"/>
          </w:divBdr>
        </w:div>
        <w:div w:id="2018801819">
          <w:marLeft w:val="480"/>
          <w:marRight w:val="0"/>
          <w:marTop w:val="0"/>
          <w:marBottom w:val="0"/>
          <w:divBdr>
            <w:top w:val="none" w:sz="0" w:space="0" w:color="auto"/>
            <w:left w:val="none" w:sz="0" w:space="0" w:color="auto"/>
            <w:bottom w:val="none" w:sz="0" w:space="0" w:color="auto"/>
            <w:right w:val="none" w:sz="0" w:space="0" w:color="auto"/>
          </w:divBdr>
        </w:div>
        <w:div w:id="104738249">
          <w:marLeft w:val="480"/>
          <w:marRight w:val="0"/>
          <w:marTop w:val="0"/>
          <w:marBottom w:val="0"/>
          <w:divBdr>
            <w:top w:val="none" w:sz="0" w:space="0" w:color="auto"/>
            <w:left w:val="none" w:sz="0" w:space="0" w:color="auto"/>
            <w:bottom w:val="none" w:sz="0" w:space="0" w:color="auto"/>
            <w:right w:val="none" w:sz="0" w:space="0" w:color="auto"/>
          </w:divBdr>
        </w:div>
        <w:div w:id="541134679">
          <w:marLeft w:val="480"/>
          <w:marRight w:val="0"/>
          <w:marTop w:val="0"/>
          <w:marBottom w:val="0"/>
          <w:divBdr>
            <w:top w:val="none" w:sz="0" w:space="0" w:color="auto"/>
            <w:left w:val="none" w:sz="0" w:space="0" w:color="auto"/>
            <w:bottom w:val="none" w:sz="0" w:space="0" w:color="auto"/>
            <w:right w:val="none" w:sz="0" w:space="0" w:color="auto"/>
          </w:divBdr>
        </w:div>
        <w:div w:id="386227146">
          <w:marLeft w:val="480"/>
          <w:marRight w:val="0"/>
          <w:marTop w:val="0"/>
          <w:marBottom w:val="0"/>
          <w:divBdr>
            <w:top w:val="none" w:sz="0" w:space="0" w:color="auto"/>
            <w:left w:val="none" w:sz="0" w:space="0" w:color="auto"/>
            <w:bottom w:val="none" w:sz="0" w:space="0" w:color="auto"/>
            <w:right w:val="none" w:sz="0" w:space="0" w:color="auto"/>
          </w:divBdr>
        </w:div>
        <w:div w:id="120416141">
          <w:marLeft w:val="480"/>
          <w:marRight w:val="0"/>
          <w:marTop w:val="0"/>
          <w:marBottom w:val="0"/>
          <w:divBdr>
            <w:top w:val="none" w:sz="0" w:space="0" w:color="auto"/>
            <w:left w:val="none" w:sz="0" w:space="0" w:color="auto"/>
            <w:bottom w:val="none" w:sz="0" w:space="0" w:color="auto"/>
            <w:right w:val="none" w:sz="0" w:space="0" w:color="auto"/>
          </w:divBdr>
        </w:div>
        <w:div w:id="656616133">
          <w:marLeft w:val="480"/>
          <w:marRight w:val="0"/>
          <w:marTop w:val="0"/>
          <w:marBottom w:val="0"/>
          <w:divBdr>
            <w:top w:val="none" w:sz="0" w:space="0" w:color="auto"/>
            <w:left w:val="none" w:sz="0" w:space="0" w:color="auto"/>
            <w:bottom w:val="none" w:sz="0" w:space="0" w:color="auto"/>
            <w:right w:val="none" w:sz="0" w:space="0" w:color="auto"/>
          </w:divBdr>
        </w:div>
        <w:div w:id="1775395271">
          <w:marLeft w:val="480"/>
          <w:marRight w:val="0"/>
          <w:marTop w:val="0"/>
          <w:marBottom w:val="0"/>
          <w:divBdr>
            <w:top w:val="none" w:sz="0" w:space="0" w:color="auto"/>
            <w:left w:val="none" w:sz="0" w:space="0" w:color="auto"/>
            <w:bottom w:val="none" w:sz="0" w:space="0" w:color="auto"/>
            <w:right w:val="none" w:sz="0" w:space="0" w:color="auto"/>
          </w:divBdr>
        </w:div>
        <w:div w:id="1121071101">
          <w:marLeft w:val="480"/>
          <w:marRight w:val="0"/>
          <w:marTop w:val="0"/>
          <w:marBottom w:val="0"/>
          <w:divBdr>
            <w:top w:val="none" w:sz="0" w:space="0" w:color="auto"/>
            <w:left w:val="none" w:sz="0" w:space="0" w:color="auto"/>
            <w:bottom w:val="none" w:sz="0" w:space="0" w:color="auto"/>
            <w:right w:val="none" w:sz="0" w:space="0" w:color="auto"/>
          </w:divBdr>
        </w:div>
        <w:div w:id="622273179">
          <w:marLeft w:val="480"/>
          <w:marRight w:val="0"/>
          <w:marTop w:val="0"/>
          <w:marBottom w:val="0"/>
          <w:divBdr>
            <w:top w:val="none" w:sz="0" w:space="0" w:color="auto"/>
            <w:left w:val="none" w:sz="0" w:space="0" w:color="auto"/>
            <w:bottom w:val="none" w:sz="0" w:space="0" w:color="auto"/>
            <w:right w:val="none" w:sz="0" w:space="0" w:color="auto"/>
          </w:divBdr>
        </w:div>
        <w:div w:id="819616894">
          <w:marLeft w:val="480"/>
          <w:marRight w:val="0"/>
          <w:marTop w:val="0"/>
          <w:marBottom w:val="0"/>
          <w:divBdr>
            <w:top w:val="none" w:sz="0" w:space="0" w:color="auto"/>
            <w:left w:val="none" w:sz="0" w:space="0" w:color="auto"/>
            <w:bottom w:val="none" w:sz="0" w:space="0" w:color="auto"/>
            <w:right w:val="none" w:sz="0" w:space="0" w:color="auto"/>
          </w:divBdr>
        </w:div>
        <w:div w:id="2039774382">
          <w:marLeft w:val="480"/>
          <w:marRight w:val="0"/>
          <w:marTop w:val="0"/>
          <w:marBottom w:val="0"/>
          <w:divBdr>
            <w:top w:val="none" w:sz="0" w:space="0" w:color="auto"/>
            <w:left w:val="none" w:sz="0" w:space="0" w:color="auto"/>
            <w:bottom w:val="none" w:sz="0" w:space="0" w:color="auto"/>
            <w:right w:val="none" w:sz="0" w:space="0" w:color="auto"/>
          </w:divBdr>
        </w:div>
        <w:div w:id="1373649496">
          <w:marLeft w:val="480"/>
          <w:marRight w:val="0"/>
          <w:marTop w:val="0"/>
          <w:marBottom w:val="0"/>
          <w:divBdr>
            <w:top w:val="none" w:sz="0" w:space="0" w:color="auto"/>
            <w:left w:val="none" w:sz="0" w:space="0" w:color="auto"/>
            <w:bottom w:val="none" w:sz="0" w:space="0" w:color="auto"/>
            <w:right w:val="none" w:sz="0" w:space="0" w:color="auto"/>
          </w:divBdr>
        </w:div>
        <w:div w:id="1393576039">
          <w:marLeft w:val="480"/>
          <w:marRight w:val="0"/>
          <w:marTop w:val="0"/>
          <w:marBottom w:val="0"/>
          <w:divBdr>
            <w:top w:val="none" w:sz="0" w:space="0" w:color="auto"/>
            <w:left w:val="none" w:sz="0" w:space="0" w:color="auto"/>
            <w:bottom w:val="none" w:sz="0" w:space="0" w:color="auto"/>
            <w:right w:val="none" w:sz="0" w:space="0" w:color="auto"/>
          </w:divBdr>
        </w:div>
        <w:div w:id="902056832">
          <w:marLeft w:val="480"/>
          <w:marRight w:val="0"/>
          <w:marTop w:val="0"/>
          <w:marBottom w:val="0"/>
          <w:divBdr>
            <w:top w:val="none" w:sz="0" w:space="0" w:color="auto"/>
            <w:left w:val="none" w:sz="0" w:space="0" w:color="auto"/>
            <w:bottom w:val="none" w:sz="0" w:space="0" w:color="auto"/>
            <w:right w:val="none" w:sz="0" w:space="0" w:color="auto"/>
          </w:divBdr>
        </w:div>
        <w:div w:id="315189750">
          <w:marLeft w:val="480"/>
          <w:marRight w:val="0"/>
          <w:marTop w:val="0"/>
          <w:marBottom w:val="0"/>
          <w:divBdr>
            <w:top w:val="none" w:sz="0" w:space="0" w:color="auto"/>
            <w:left w:val="none" w:sz="0" w:space="0" w:color="auto"/>
            <w:bottom w:val="none" w:sz="0" w:space="0" w:color="auto"/>
            <w:right w:val="none" w:sz="0" w:space="0" w:color="auto"/>
          </w:divBdr>
        </w:div>
        <w:div w:id="928125295">
          <w:marLeft w:val="480"/>
          <w:marRight w:val="0"/>
          <w:marTop w:val="0"/>
          <w:marBottom w:val="0"/>
          <w:divBdr>
            <w:top w:val="none" w:sz="0" w:space="0" w:color="auto"/>
            <w:left w:val="none" w:sz="0" w:space="0" w:color="auto"/>
            <w:bottom w:val="none" w:sz="0" w:space="0" w:color="auto"/>
            <w:right w:val="none" w:sz="0" w:space="0" w:color="auto"/>
          </w:divBdr>
        </w:div>
        <w:div w:id="1740667784">
          <w:marLeft w:val="480"/>
          <w:marRight w:val="0"/>
          <w:marTop w:val="0"/>
          <w:marBottom w:val="0"/>
          <w:divBdr>
            <w:top w:val="none" w:sz="0" w:space="0" w:color="auto"/>
            <w:left w:val="none" w:sz="0" w:space="0" w:color="auto"/>
            <w:bottom w:val="none" w:sz="0" w:space="0" w:color="auto"/>
            <w:right w:val="none" w:sz="0" w:space="0" w:color="auto"/>
          </w:divBdr>
        </w:div>
        <w:div w:id="1185480953">
          <w:marLeft w:val="480"/>
          <w:marRight w:val="0"/>
          <w:marTop w:val="0"/>
          <w:marBottom w:val="0"/>
          <w:divBdr>
            <w:top w:val="none" w:sz="0" w:space="0" w:color="auto"/>
            <w:left w:val="none" w:sz="0" w:space="0" w:color="auto"/>
            <w:bottom w:val="none" w:sz="0" w:space="0" w:color="auto"/>
            <w:right w:val="none" w:sz="0" w:space="0" w:color="auto"/>
          </w:divBdr>
        </w:div>
        <w:div w:id="1329791652">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564030364">
          <w:marLeft w:val="480"/>
          <w:marRight w:val="0"/>
          <w:marTop w:val="0"/>
          <w:marBottom w:val="0"/>
          <w:divBdr>
            <w:top w:val="none" w:sz="0" w:space="0" w:color="auto"/>
            <w:left w:val="none" w:sz="0" w:space="0" w:color="auto"/>
            <w:bottom w:val="none" w:sz="0" w:space="0" w:color="auto"/>
            <w:right w:val="none" w:sz="0" w:space="0" w:color="auto"/>
          </w:divBdr>
        </w:div>
        <w:div w:id="1733699165">
          <w:marLeft w:val="480"/>
          <w:marRight w:val="0"/>
          <w:marTop w:val="0"/>
          <w:marBottom w:val="0"/>
          <w:divBdr>
            <w:top w:val="none" w:sz="0" w:space="0" w:color="auto"/>
            <w:left w:val="none" w:sz="0" w:space="0" w:color="auto"/>
            <w:bottom w:val="none" w:sz="0" w:space="0" w:color="auto"/>
            <w:right w:val="none" w:sz="0" w:space="0" w:color="auto"/>
          </w:divBdr>
        </w:div>
        <w:div w:id="1048988724">
          <w:marLeft w:val="480"/>
          <w:marRight w:val="0"/>
          <w:marTop w:val="0"/>
          <w:marBottom w:val="0"/>
          <w:divBdr>
            <w:top w:val="none" w:sz="0" w:space="0" w:color="auto"/>
            <w:left w:val="none" w:sz="0" w:space="0" w:color="auto"/>
            <w:bottom w:val="none" w:sz="0" w:space="0" w:color="auto"/>
            <w:right w:val="none" w:sz="0" w:space="0" w:color="auto"/>
          </w:divBdr>
        </w:div>
        <w:div w:id="374430458">
          <w:marLeft w:val="480"/>
          <w:marRight w:val="0"/>
          <w:marTop w:val="0"/>
          <w:marBottom w:val="0"/>
          <w:divBdr>
            <w:top w:val="none" w:sz="0" w:space="0" w:color="auto"/>
            <w:left w:val="none" w:sz="0" w:space="0" w:color="auto"/>
            <w:bottom w:val="none" w:sz="0" w:space="0" w:color="auto"/>
            <w:right w:val="none" w:sz="0" w:space="0" w:color="auto"/>
          </w:divBdr>
        </w:div>
        <w:div w:id="1025444283">
          <w:marLeft w:val="480"/>
          <w:marRight w:val="0"/>
          <w:marTop w:val="0"/>
          <w:marBottom w:val="0"/>
          <w:divBdr>
            <w:top w:val="none" w:sz="0" w:space="0" w:color="auto"/>
            <w:left w:val="none" w:sz="0" w:space="0" w:color="auto"/>
            <w:bottom w:val="none" w:sz="0" w:space="0" w:color="auto"/>
            <w:right w:val="none" w:sz="0" w:space="0" w:color="auto"/>
          </w:divBdr>
        </w:div>
        <w:div w:id="1581791296">
          <w:marLeft w:val="480"/>
          <w:marRight w:val="0"/>
          <w:marTop w:val="0"/>
          <w:marBottom w:val="0"/>
          <w:divBdr>
            <w:top w:val="none" w:sz="0" w:space="0" w:color="auto"/>
            <w:left w:val="none" w:sz="0" w:space="0" w:color="auto"/>
            <w:bottom w:val="none" w:sz="0" w:space="0" w:color="auto"/>
            <w:right w:val="none" w:sz="0" w:space="0" w:color="auto"/>
          </w:divBdr>
        </w:div>
        <w:div w:id="252670417">
          <w:marLeft w:val="480"/>
          <w:marRight w:val="0"/>
          <w:marTop w:val="0"/>
          <w:marBottom w:val="0"/>
          <w:divBdr>
            <w:top w:val="none" w:sz="0" w:space="0" w:color="auto"/>
            <w:left w:val="none" w:sz="0" w:space="0" w:color="auto"/>
            <w:bottom w:val="none" w:sz="0" w:space="0" w:color="auto"/>
            <w:right w:val="none" w:sz="0" w:space="0" w:color="auto"/>
          </w:divBdr>
        </w:div>
        <w:div w:id="118838055">
          <w:marLeft w:val="480"/>
          <w:marRight w:val="0"/>
          <w:marTop w:val="0"/>
          <w:marBottom w:val="0"/>
          <w:divBdr>
            <w:top w:val="none" w:sz="0" w:space="0" w:color="auto"/>
            <w:left w:val="none" w:sz="0" w:space="0" w:color="auto"/>
            <w:bottom w:val="none" w:sz="0" w:space="0" w:color="auto"/>
            <w:right w:val="none" w:sz="0" w:space="0" w:color="auto"/>
          </w:divBdr>
        </w:div>
        <w:div w:id="399595266">
          <w:marLeft w:val="480"/>
          <w:marRight w:val="0"/>
          <w:marTop w:val="0"/>
          <w:marBottom w:val="0"/>
          <w:divBdr>
            <w:top w:val="none" w:sz="0" w:space="0" w:color="auto"/>
            <w:left w:val="none" w:sz="0" w:space="0" w:color="auto"/>
            <w:bottom w:val="none" w:sz="0" w:space="0" w:color="auto"/>
            <w:right w:val="none" w:sz="0" w:space="0" w:color="auto"/>
          </w:divBdr>
        </w:div>
        <w:div w:id="399712173">
          <w:marLeft w:val="480"/>
          <w:marRight w:val="0"/>
          <w:marTop w:val="0"/>
          <w:marBottom w:val="0"/>
          <w:divBdr>
            <w:top w:val="none" w:sz="0" w:space="0" w:color="auto"/>
            <w:left w:val="none" w:sz="0" w:space="0" w:color="auto"/>
            <w:bottom w:val="none" w:sz="0" w:space="0" w:color="auto"/>
            <w:right w:val="none" w:sz="0" w:space="0" w:color="auto"/>
          </w:divBdr>
        </w:div>
        <w:div w:id="826357444">
          <w:marLeft w:val="480"/>
          <w:marRight w:val="0"/>
          <w:marTop w:val="0"/>
          <w:marBottom w:val="0"/>
          <w:divBdr>
            <w:top w:val="none" w:sz="0" w:space="0" w:color="auto"/>
            <w:left w:val="none" w:sz="0" w:space="0" w:color="auto"/>
            <w:bottom w:val="none" w:sz="0" w:space="0" w:color="auto"/>
            <w:right w:val="none" w:sz="0" w:space="0" w:color="auto"/>
          </w:divBdr>
        </w:div>
        <w:div w:id="167331697">
          <w:marLeft w:val="480"/>
          <w:marRight w:val="0"/>
          <w:marTop w:val="0"/>
          <w:marBottom w:val="0"/>
          <w:divBdr>
            <w:top w:val="none" w:sz="0" w:space="0" w:color="auto"/>
            <w:left w:val="none" w:sz="0" w:space="0" w:color="auto"/>
            <w:bottom w:val="none" w:sz="0" w:space="0" w:color="auto"/>
            <w:right w:val="none" w:sz="0" w:space="0" w:color="auto"/>
          </w:divBdr>
        </w:div>
        <w:div w:id="1553155682">
          <w:marLeft w:val="480"/>
          <w:marRight w:val="0"/>
          <w:marTop w:val="0"/>
          <w:marBottom w:val="0"/>
          <w:divBdr>
            <w:top w:val="none" w:sz="0" w:space="0" w:color="auto"/>
            <w:left w:val="none" w:sz="0" w:space="0" w:color="auto"/>
            <w:bottom w:val="none" w:sz="0" w:space="0" w:color="auto"/>
            <w:right w:val="none" w:sz="0" w:space="0" w:color="auto"/>
          </w:divBdr>
        </w:div>
        <w:div w:id="1202984079">
          <w:marLeft w:val="480"/>
          <w:marRight w:val="0"/>
          <w:marTop w:val="0"/>
          <w:marBottom w:val="0"/>
          <w:divBdr>
            <w:top w:val="none" w:sz="0" w:space="0" w:color="auto"/>
            <w:left w:val="none" w:sz="0" w:space="0" w:color="auto"/>
            <w:bottom w:val="none" w:sz="0" w:space="0" w:color="auto"/>
            <w:right w:val="none" w:sz="0" w:space="0" w:color="auto"/>
          </w:divBdr>
        </w:div>
        <w:div w:id="1187671405">
          <w:marLeft w:val="480"/>
          <w:marRight w:val="0"/>
          <w:marTop w:val="0"/>
          <w:marBottom w:val="0"/>
          <w:divBdr>
            <w:top w:val="none" w:sz="0" w:space="0" w:color="auto"/>
            <w:left w:val="none" w:sz="0" w:space="0" w:color="auto"/>
            <w:bottom w:val="none" w:sz="0" w:space="0" w:color="auto"/>
            <w:right w:val="none" w:sz="0" w:space="0" w:color="auto"/>
          </w:divBdr>
        </w:div>
        <w:div w:id="275143408">
          <w:marLeft w:val="480"/>
          <w:marRight w:val="0"/>
          <w:marTop w:val="0"/>
          <w:marBottom w:val="0"/>
          <w:divBdr>
            <w:top w:val="none" w:sz="0" w:space="0" w:color="auto"/>
            <w:left w:val="none" w:sz="0" w:space="0" w:color="auto"/>
            <w:bottom w:val="none" w:sz="0" w:space="0" w:color="auto"/>
            <w:right w:val="none" w:sz="0" w:space="0" w:color="auto"/>
          </w:divBdr>
        </w:div>
        <w:div w:id="965231535">
          <w:marLeft w:val="480"/>
          <w:marRight w:val="0"/>
          <w:marTop w:val="0"/>
          <w:marBottom w:val="0"/>
          <w:divBdr>
            <w:top w:val="none" w:sz="0" w:space="0" w:color="auto"/>
            <w:left w:val="none" w:sz="0" w:space="0" w:color="auto"/>
            <w:bottom w:val="none" w:sz="0" w:space="0" w:color="auto"/>
            <w:right w:val="none" w:sz="0" w:space="0" w:color="auto"/>
          </w:divBdr>
        </w:div>
        <w:div w:id="648899733">
          <w:marLeft w:val="480"/>
          <w:marRight w:val="0"/>
          <w:marTop w:val="0"/>
          <w:marBottom w:val="0"/>
          <w:divBdr>
            <w:top w:val="none" w:sz="0" w:space="0" w:color="auto"/>
            <w:left w:val="none" w:sz="0" w:space="0" w:color="auto"/>
            <w:bottom w:val="none" w:sz="0" w:space="0" w:color="auto"/>
            <w:right w:val="none" w:sz="0" w:space="0" w:color="auto"/>
          </w:divBdr>
        </w:div>
        <w:div w:id="919606265">
          <w:marLeft w:val="480"/>
          <w:marRight w:val="0"/>
          <w:marTop w:val="0"/>
          <w:marBottom w:val="0"/>
          <w:divBdr>
            <w:top w:val="none" w:sz="0" w:space="0" w:color="auto"/>
            <w:left w:val="none" w:sz="0" w:space="0" w:color="auto"/>
            <w:bottom w:val="none" w:sz="0" w:space="0" w:color="auto"/>
            <w:right w:val="none" w:sz="0" w:space="0" w:color="auto"/>
          </w:divBdr>
        </w:div>
        <w:div w:id="1444494818">
          <w:marLeft w:val="480"/>
          <w:marRight w:val="0"/>
          <w:marTop w:val="0"/>
          <w:marBottom w:val="0"/>
          <w:divBdr>
            <w:top w:val="none" w:sz="0" w:space="0" w:color="auto"/>
            <w:left w:val="none" w:sz="0" w:space="0" w:color="auto"/>
            <w:bottom w:val="none" w:sz="0" w:space="0" w:color="auto"/>
            <w:right w:val="none" w:sz="0" w:space="0" w:color="auto"/>
          </w:divBdr>
        </w:div>
        <w:div w:id="476268376">
          <w:marLeft w:val="480"/>
          <w:marRight w:val="0"/>
          <w:marTop w:val="0"/>
          <w:marBottom w:val="0"/>
          <w:divBdr>
            <w:top w:val="none" w:sz="0" w:space="0" w:color="auto"/>
            <w:left w:val="none" w:sz="0" w:space="0" w:color="auto"/>
            <w:bottom w:val="none" w:sz="0" w:space="0" w:color="auto"/>
            <w:right w:val="none" w:sz="0" w:space="0" w:color="auto"/>
          </w:divBdr>
        </w:div>
        <w:div w:id="467625696">
          <w:marLeft w:val="480"/>
          <w:marRight w:val="0"/>
          <w:marTop w:val="0"/>
          <w:marBottom w:val="0"/>
          <w:divBdr>
            <w:top w:val="none" w:sz="0" w:space="0" w:color="auto"/>
            <w:left w:val="none" w:sz="0" w:space="0" w:color="auto"/>
            <w:bottom w:val="none" w:sz="0" w:space="0" w:color="auto"/>
            <w:right w:val="none" w:sz="0" w:space="0" w:color="auto"/>
          </w:divBdr>
        </w:div>
        <w:div w:id="912933401">
          <w:marLeft w:val="480"/>
          <w:marRight w:val="0"/>
          <w:marTop w:val="0"/>
          <w:marBottom w:val="0"/>
          <w:divBdr>
            <w:top w:val="none" w:sz="0" w:space="0" w:color="auto"/>
            <w:left w:val="none" w:sz="0" w:space="0" w:color="auto"/>
            <w:bottom w:val="none" w:sz="0" w:space="0" w:color="auto"/>
            <w:right w:val="none" w:sz="0" w:space="0" w:color="auto"/>
          </w:divBdr>
        </w:div>
        <w:div w:id="1315715875">
          <w:marLeft w:val="480"/>
          <w:marRight w:val="0"/>
          <w:marTop w:val="0"/>
          <w:marBottom w:val="0"/>
          <w:divBdr>
            <w:top w:val="none" w:sz="0" w:space="0" w:color="auto"/>
            <w:left w:val="none" w:sz="0" w:space="0" w:color="auto"/>
            <w:bottom w:val="none" w:sz="0" w:space="0" w:color="auto"/>
            <w:right w:val="none" w:sz="0" w:space="0" w:color="auto"/>
          </w:divBdr>
        </w:div>
        <w:div w:id="1178890920">
          <w:marLeft w:val="480"/>
          <w:marRight w:val="0"/>
          <w:marTop w:val="0"/>
          <w:marBottom w:val="0"/>
          <w:divBdr>
            <w:top w:val="none" w:sz="0" w:space="0" w:color="auto"/>
            <w:left w:val="none" w:sz="0" w:space="0" w:color="auto"/>
            <w:bottom w:val="none" w:sz="0" w:space="0" w:color="auto"/>
            <w:right w:val="none" w:sz="0" w:space="0" w:color="auto"/>
          </w:divBdr>
        </w:div>
        <w:div w:id="1203636201">
          <w:marLeft w:val="480"/>
          <w:marRight w:val="0"/>
          <w:marTop w:val="0"/>
          <w:marBottom w:val="0"/>
          <w:divBdr>
            <w:top w:val="none" w:sz="0" w:space="0" w:color="auto"/>
            <w:left w:val="none" w:sz="0" w:space="0" w:color="auto"/>
            <w:bottom w:val="none" w:sz="0" w:space="0" w:color="auto"/>
            <w:right w:val="none" w:sz="0" w:space="0" w:color="auto"/>
          </w:divBdr>
        </w:div>
        <w:div w:id="123819203">
          <w:marLeft w:val="480"/>
          <w:marRight w:val="0"/>
          <w:marTop w:val="0"/>
          <w:marBottom w:val="0"/>
          <w:divBdr>
            <w:top w:val="none" w:sz="0" w:space="0" w:color="auto"/>
            <w:left w:val="none" w:sz="0" w:space="0" w:color="auto"/>
            <w:bottom w:val="none" w:sz="0" w:space="0" w:color="auto"/>
            <w:right w:val="none" w:sz="0" w:space="0" w:color="auto"/>
          </w:divBdr>
        </w:div>
        <w:div w:id="1828937307">
          <w:marLeft w:val="480"/>
          <w:marRight w:val="0"/>
          <w:marTop w:val="0"/>
          <w:marBottom w:val="0"/>
          <w:divBdr>
            <w:top w:val="none" w:sz="0" w:space="0" w:color="auto"/>
            <w:left w:val="none" w:sz="0" w:space="0" w:color="auto"/>
            <w:bottom w:val="none" w:sz="0" w:space="0" w:color="auto"/>
            <w:right w:val="none" w:sz="0" w:space="0" w:color="auto"/>
          </w:divBdr>
        </w:div>
        <w:div w:id="2031492668">
          <w:marLeft w:val="480"/>
          <w:marRight w:val="0"/>
          <w:marTop w:val="0"/>
          <w:marBottom w:val="0"/>
          <w:divBdr>
            <w:top w:val="none" w:sz="0" w:space="0" w:color="auto"/>
            <w:left w:val="none" w:sz="0" w:space="0" w:color="auto"/>
            <w:bottom w:val="none" w:sz="0" w:space="0" w:color="auto"/>
            <w:right w:val="none" w:sz="0" w:space="0" w:color="auto"/>
          </w:divBdr>
        </w:div>
        <w:div w:id="1832063928">
          <w:marLeft w:val="480"/>
          <w:marRight w:val="0"/>
          <w:marTop w:val="0"/>
          <w:marBottom w:val="0"/>
          <w:divBdr>
            <w:top w:val="none" w:sz="0" w:space="0" w:color="auto"/>
            <w:left w:val="none" w:sz="0" w:space="0" w:color="auto"/>
            <w:bottom w:val="none" w:sz="0" w:space="0" w:color="auto"/>
            <w:right w:val="none" w:sz="0" w:space="0" w:color="auto"/>
          </w:divBdr>
        </w:div>
        <w:div w:id="349840383">
          <w:marLeft w:val="480"/>
          <w:marRight w:val="0"/>
          <w:marTop w:val="0"/>
          <w:marBottom w:val="0"/>
          <w:divBdr>
            <w:top w:val="none" w:sz="0" w:space="0" w:color="auto"/>
            <w:left w:val="none" w:sz="0" w:space="0" w:color="auto"/>
            <w:bottom w:val="none" w:sz="0" w:space="0" w:color="auto"/>
            <w:right w:val="none" w:sz="0" w:space="0" w:color="auto"/>
          </w:divBdr>
        </w:div>
        <w:div w:id="107353386">
          <w:marLeft w:val="480"/>
          <w:marRight w:val="0"/>
          <w:marTop w:val="0"/>
          <w:marBottom w:val="0"/>
          <w:divBdr>
            <w:top w:val="none" w:sz="0" w:space="0" w:color="auto"/>
            <w:left w:val="none" w:sz="0" w:space="0" w:color="auto"/>
            <w:bottom w:val="none" w:sz="0" w:space="0" w:color="auto"/>
            <w:right w:val="none" w:sz="0" w:space="0" w:color="auto"/>
          </w:divBdr>
        </w:div>
        <w:div w:id="224610092">
          <w:marLeft w:val="480"/>
          <w:marRight w:val="0"/>
          <w:marTop w:val="0"/>
          <w:marBottom w:val="0"/>
          <w:divBdr>
            <w:top w:val="none" w:sz="0" w:space="0" w:color="auto"/>
            <w:left w:val="none" w:sz="0" w:space="0" w:color="auto"/>
            <w:bottom w:val="none" w:sz="0" w:space="0" w:color="auto"/>
            <w:right w:val="none" w:sz="0" w:space="0" w:color="auto"/>
          </w:divBdr>
        </w:div>
        <w:div w:id="1890796742">
          <w:marLeft w:val="480"/>
          <w:marRight w:val="0"/>
          <w:marTop w:val="0"/>
          <w:marBottom w:val="0"/>
          <w:divBdr>
            <w:top w:val="none" w:sz="0" w:space="0" w:color="auto"/>
            <w:left w:val="none" w:sz="0" w:space="0" w:color="auto"/>
            <w:bottom w:val="none" w:sz="0" w:space="0" w:color="auto"/>
            <w:right w:val="none" w:sz="0" w:space="0" w:color="auto"/>
          </w:divBdr>
        </w:div>
        <w:div w:id="25110010">
          <w:marLeft w:val="480"/>
          <w:marRight w:val="0"/>
          <w:marTop w:val="0"/>
          <w:marBottom w:val="0"/>
          <w:divBdr>
            <w:top w:val="none" w:sz="0" w:space="0" w:color="auto"/>
            <w:left w:val="none" w:sz="0" w:space="0" w:color="auto"/>
            <w:bottom w:val="none" w:sz="0" w:space="0" w:color="auto"/>
            <w:right w:val="none" w:sz="0" w:space="0" w:color="auto"/>
          </w:divBdr>
        </w:div>
        <w:div w:id="1843277455">
          <w:marLeft w:val="480"/>
          <w:marRight w:val="0"/>
          <w:marTop w:val="0"/>
          <w:marBottom w:val="0"/>
          <w:divBdr>
            <w:top w:val="none" w:sz="0" w:space="0" w:color="auto"/>
            <w:left w:val="none" w:sz="0" w:space="0" w:color="auto"/>
            <w:bottom w:val="none" w:sz="0" w:space="0" w:color="auto"/>
            <w:right w:val="none" w:sz="0" w:space="0" w:color="auto"/>
          </w:divBdr>
        </w:div>
      </w:divsChild>
    </w:div>
    <w:div w:id="1160806074">
      <w:bodyDiv w:val="1"/>
      <w:marLeft w:val="0"/>
      <w:marRight w:val="0"/>
      <w:marTop w:val="0"/>
      <w:marBottom w:val="0"/>
      <w:divBdr>
        <w:top w:val="none" w:sz="0" w:space="0" w:color="auto"/>
        <w:left w:val="none" w:sz="0" w:space="0" w:color="auto"/>
        <w:bottom w:val="none" w:sz="0" w:space="0" w:color="auto"/>
        <w:right w:val="none" w:sz="0" w:space="0" w:color="auto"/>
      </w:divBdr>
    </w:div>
    <w:div w:id="1160854207">
      <w:bodyDiv w:val="1"/>
      <w:marLeft w:val="0"/>
      <w:marRight w:val="0"/>
      <w:marTop w:val="0"/>
      <w:marBottom w:val="0"/>
      <w:divBdr>
        <w:top w:val="none" w:sz="0" w:space="0" w:color="auto"/>
        <w:left w:val="none" w:sz="0" w:space="0" w:color="auto"/>
        <w:bottom w:val="none" w:sz="0" w:space="0" w:color="auto"/>
        <w:right w:val="none" w:sz="0" w:space="0" w:color="auto"/>
      </w:divBdr>
    </w:div>
    <w:div w:id="1162039981">
      <w:bodyDiv w:val="1"/>
      <w:marLeft w:val="0"/>
      <w:marRight w:val="0"/>
      <w:marTop w:val="0"/>
      <w:marBottom w:val="0"/>
      <w:divBdr>
        <w:top w:val="none" w:sz="0" w:space="0" w:color="auto"/>
        <w:left w:val="none" w:sz="0" w:space="0" w:color="auto"/>
        <w:bottom w:val="none" w:sz="0" w:space="0" w:color="auto"/>
        <w:right w:val="none" w:sz="0" w:space="0" w:color="auto"/>
      </w:divBdr>
    </w:div>
    <w:div w:id="1162161881">
      <w:bodyDiv w:val="1"/>
      <w:marLeft w:val="0"/>
      <w:marRight w:val="0"/>
      <w:marTop w:val="0"/>
      <w:marBottom w:val="0"/>
      <w:divBdr>
        <w:top w:val="none" w:sz="0" w:space="0" w:color="auto"/>
        <w:left w:val="none" w:sz="0" w:space="0" w:color="auto"/>
        <w:bottom w:val="none" w:sz="0" w:space="0" w:color="auto"/>
        <w:right w:val="none" w:sz="0" w:space="0" w:color="auto"/>
      </w:divBdr>
    </w:div>
    <w:div w:id="1162504569">
      <w:bodyDiv w:val="1"/>
      <w:marLeft w:val="0"/>
      <w:marRight w:val="0"/>
      <w:marTop w:val="0"/>
      <w:marBottom w:val="0"/>
      <w:divBdr>
        <w:top w:val="none" w:sz="0" w:space="0" w:color="auto"/>
        <w:left w:val="none" w:sz="0" w:space="0" w:color="auto"/>
        <w:bottom w:val="none" w:sz="0" w:space="0" w:color="auto"/>
        <w:right w:val="none" w:sz="0" w:space="0" w:color="auto"/>
      </w:divBdr>
    </w:div>
    <w:div w:id="1162696965">
      <w:bodyDiv w:val="1"/>
      <w:marLeft w:val="0"/>
      <w:marRight w:val="0"/>
      <w:marTop w:val="0"/>
      <w:marBottom w:val="0"/>
      <w:divBdr>
        <w:top w:val="none" w:sz="0" w:space="0" w:color="auto"/>
        <w:left w:val="none" w:sz="0" w:space="0" w:color="auto"/>
        <w:bottom w:val="none" w:sz="0" w:space="0" w:color="auto"/>
        <w:right w:val="none" w:sz="0" w:space="0" w:color="auto"/>
      </w:divBdr>
    </w:div>
    <w:div w:id="1163204677">
      <w:bodyDiv w:val="1"/>
      <w:marLeft w:val="0"/>
      <w:marRight w:val="0"/>
      <w:marTop w:val="0"/>
      <w:marBottom w:val="0"/>
      <w:divBdr>
        <w:top w:val="none" w:sz="0" w:space="0" w:color="auto"/>
        <w:left w:val="none" w:sz="0" w:space="0" w:color="auto"/>
        <w:bottom w:val="none" w:sz="0" w:space="0" w:color="auto"/>
        <w:right w:val="none" w:sz="0" w:space="0" w:color="auto"/>
      </w:divBdr>
    </w:div>
    <w:div w:id="1163356076">
      <w:bodyDiv w:val="1"/>
      <w:marLeft w:val="0"/>
      <w:marRight w:val="0"/>
      <w:marTop w:val="0"/>
      <w:marBottom w:val="0"/>
      <w:divBdr>
        <w:top w:val="none" w:sz="0" w:space="0" w:color="auto"/>
        <w:left w:val="none" w:sz="0" w:space="0" w:color="auto"/>
        <w:bottom w:val="none" w:sz="0" w:space="0" w:color="auto"/>
        <w:right w:val="none" w:sz="0" w:space="0" w:color="auto"/>
      </w:divBdr>
    </w:div>
    <w:div w:id="1163594256">
      <w:bodyDiv w:val="1"/>
      <w:marLeft w:val="0"/>
      <w:marRight w:val="0"/>
      <w:marTop w:val="0"/>
      <w:marBottom w:val="0"/>
      <w:divBdr>
        <w:top w:val="none" w:sz="0" w:space="0" w:color="auto"/>
        <w:left w:val="none" w:sz="0" w:space="0" w:color="auto"/>
        <w:bottom w:val="none" w:sz="0" w:space="0" w:color="auto"/>
        <w:right w:val="none" w:sz="0" w:space="0" w:color="auto"/>
      </w:divBdr>
    </w:div>
    <w:div w:id="1163819344">
      <w:bodyDiv w:val="1"/>
      <w:marLeft w:val="0"/>
      <w:marRight w:val="0"/>
      <w:marTop w:val="0"/>
      <w:marBottom w:val="0"/>
      <w:divBdr>
        <w:top w:val="none" w:sz="0" w:space="0" w:color="auto"/>
        <w:left w:val="none" w:sz="0" w:space="0" w:color="auto"/>
        <w:bottom w:val="none" w:sz="0" w:space="0" w:color="auto"/>
        <w:right w:val="none" w:sz="0" w:space="0" w:color="auto"/>
      </w:divBdr>
    </w:div>
    <w:div w:id="1163820116">
      <w:bodyDiv w:val="1"/>
      <w:marLeft w:val="0"/>
      <w:marRight w:val="0"/>
      <w:marTop w:val="0"/>
      <w:marBottom w:val="0"/>
      <w:divBdr>
        <w:top w:val="none" w:sz="0" w:space="0" w:color="auto"/>
        <w:left w:val="none" w:sz="0" w:space="0" w:color="auto"/>
        <w:bottom w:val="none" w:sz="0" w:space="0" w:color="auto"/>
        <w:right w:val="none" w:sz="0" w:space="0" w:color="auto"/>
      </w:divBdr>
    </w:div>
    <w:div w:id="1164126340">
      <w:bodyDiv w:val="1"/>
      <w:marLeft w:val="0"/>
      <w:marRight w:val="0"/>
      <w:marTop w:val="0"/>
      <w:marBottom w:val="0"/>
      <w:divBdr>
        <w:top w:val="none" w:sz="0" w:space="0" w:color="auto"/>
        <w:left w:val="none" w:sz="0" w:space="0" w:color="auto"/>
        <w:bottom w:val="none" w:sz="0" w:space="0" w:color="auto"/>
        <w:right w:val="none" w:sz="0" w:space="0" w:color="auto"/>
      </w:divBdr>
    </w:div>
    <w:div w:id="1164248035">
      <w:bodyDiv w:val="1"/>
      <w:marLeft w:val="0"/>
      <w:marRight w:val="0"/>
      <w:marTop w:val="0"/>
      <w:marBottom w:val="0"/>
      <w:divBdr>
        <w:top w:val="none" w:sz="0" w:space="0" w:color="auto"/>
        <w:left w:val="none" w:sz="0" w:space="0" w:color="auto"/>
        <w:bottom w:val="none" w:sz="0" w:space="0" w:color="auto"/>
        <w:right w:val="none" w:sz="0" w:space="0" w:color="auto"/>
      </w:divBdr>
    </w:div>
    <w:div w:id="1165247581">
      <w:bodyDiv w:val="1"/>
      <w:marLeft w:val="0"/>
      <w:marRight w:val="0"/>
      <w:marTop w:val="0"/>
      <w:marBottom w:val="0"/>
      <w:divBdr>
        <w:top w:val="none" w:sz="0" w:space="0" w:color="auto"/>
        <w:left w:val="none" w:sz="0" w:space="0" w:color="auto"/>
        <w:bottom w:val="none" w:sz="0" w:space="0" w:color="auto"/>
        <w:right w:val="none" w:sz="0" w:space="0" w:color="auto"/>
      </w:divBdr>
    </w:div>
    <w:div w:id="1165390204">
      <w:bodyDiv w:val="1"/>
      <w:marLeft w:val="0"/>
      <w:marRight w:val="0"/>
      <w:marTop w:val="0"/>
      <w:marBottom w:val="0"/>
      <w:divBdr>
        <w:top w:val="none" w:sz="0" w:space="0" w:color="auto"/>
        <w:left w:val="none" w:sz="0" w:space="0" w:color="auto"/>
        <w:bottom w:val="none" w:sz="0" w:space="0" w:color="auto"/>
        <w:right w:val="none" w:sz="0" w:space="0" w:color="auto"/>
      </w:divBdr>
    </w:div>
    <w:div w:id="1165510202">
      <w:bodyDiv w:val="1"/>
      <w:marLeft w:val="0"/>
      <w:marRight w:val="0"/>
      <w:marTop w:val="0"/>
      <w:marBottom w:val="0"/>
      <w:divBdr>
        <w:top w:val="none" w:sz="0" w:space="0" w:color="auto"/>
        <w:left w:val="none" w:sz="0" w:space="0" w:color="auto"/>
        <w:bottom w:val="none" w:sz="0" w:space="0" w:color="auto"/>
        <w:right w:val="none" w:sz="0" w:space="0" w:color="auto"/>
      </w:divBdr>
    </w:div>
    <w:div w:id="1165974014">
      <w:bodyDiv w:val="1"/>
      <w:marLeft w:val="0"/>
      <w:marRight w:val="0"/>
      <w:marTop w:val="0"/>
      <w:marBottom w:val="0"/>
      <w:divBdr>
        <w:top w:val="none" w:sz="0" w:space="0" w:color="auto"/>
        <w:left w:val="none" w:sz="0" w:space="0" w:color="auto"/>
        <w:bottom w:val="none" w:sz="0" w:space="0" w:color="auto"/>
        <w:right w:val="none" w:sz="0" w:space="0" w:color="auto"/>
      </w:divBdr>
    </w:div>
    <w:div w:id="1166171666">
      <w:bodyDiv w:val="1"/>
      <w:marLeft w:val="0"/>
      <w:marRight w:val="0"/>
      <w:marTop w:val="0"/>
      <w:marBottom w:val="0"/>
      <w:divBdr>
        <w:top w:val="none" w:sz="0" w:space="0" w:color="auto"/>
        <w:left w:val="none" w:sz="0" w:space="0" w:color="auto"/>
        <w:bottom w:val="none" w:sz="0" w:space="0" w:color="auto"/>
        <w:right w:val="none" w:sz="0" w:space="0" w:color="auto"/>
      </w:divBdr>
    </w:div>
    <w:div w:id="1166746538">
      <w:bodyDiv w:val="1"/>
      <w:marLeft w:val="0"/>
      <w:marRight w:val="0"/>
      <w:marTop w:val="0"/>
      <w:marBottom w:val="0"/>
      <w:divBdr>
        <w:top w:val="none" w:sz="0" w:space="0" w:color="auto"/>
        <w:left w:val="none" w:sz="0" w:space="0" w:color="auto"/>
        <w:bottom w:val="none" w:sz="0" w:space="0" w:color="auto"/>
        <w:right w:val="none" w:sz="0" w:space="0" w:color="auto"/>
      </w:divBdr>
    </w:div>
    <w:div w:id="1167135085">
      <w:bodyDiv w:val="1"/>
      <w:marLeft w:val="0"/>
      <w:marRight w:val="0"/>
      <w:marTop w:val="0"/>
      <w:marBottom w:val="0"/>
      <w:divBdr>
        <w:top w:val="none" w:sz="0" w:space="0" w:color="auto"/>
        <w:left w:val="none" w:sz="0" w:space="0" w:color="auto"/>
        <w:bottom w:val="none" w:sz="0" w:space="0" w:color="auto"/>
        <w:right w:val="none" w:sz="0" w:space="0" w:color="auto"/>
      </w:divBdr>
    </w:div>
    <w:div w:id="1167162510">
      <w:bodyDiv w:val="1"/>
      <w:marLeft w:val="0"/>
      <w:marRight w:val="0"/>
      <w:marTop w:val="0"/>
      <w:marBottom w:val="0"/>
      <w:divBdr>
        <w:top w:val="none" w:sz="0" w:space="0" w:color="auto"/>
        <w:left w:val="none" w:sz="0" w:space="0" w:color="auto"/>
        <w:bottom w:val="none" w:sz="0" w:space="0" w:color="auto"/>
        <w:right w:val="none" w:sz="0" w:space="0" w:color="auto"/>
      </w:divBdr>
    </w:div>
    <w:div w:id="1167287343">
      <w:bodyDiv w:val="1"/>
      <w:marLeft w:val="0"/>
      <w:marRight w:val="0"/>
      <w:marTop w:val="0"/>
      <w:marBottom w:val="0"/>
      <w:divBdr>
        <w:top w:val="none" w:sz="0" w:space="0" w:color="auto"/>
        <w:left w:val="none" w:sz="0" w:space="0" w:color="auto"/>
        <w:bottom w:val="none" w:sz="0" w:space="0" w:color="auto"/>
        <w:right w:val="none" w:sz="0" w:space="0" w:color="auto"/>
      </w:divBdr>
    </w:div>
    <w:div w:id="1167404926">
      <w:bodyDiv w:val="1"/>
      <w:marLeft w:val="0"/>
      <w:marRight w:val="0"/>
      <w:marTop w:val="0"/>
      <w:marBottom w:val="0"/>
      <w:divBdr>
        <w:top w:val="none" w:sz="0" w:space="0" w:color="auto"/>
        <w:left w:val="none" w:sz="0" w:space="0" w:color="auto"/>
        <w:bottom w:val="none" w:sz="0" w:space="0" w:color="auto"/>
        <w:right w:val="none" w:sz="0" w:space="0" w:color="auto"/>
      </w:divBdr>
    </w:div>
    <w:div w:id="1167479016">
      <w:bodyDiv w:val="1"/>
      <w:marLeft w:val="0"/>
      <w:marRight w:val="0"/>
      <w:marTop w:val="0"/>
      <w:marBottom w:val="0"/>
      <w:divBdr>
        <w:top w:val="none" w:sz="0" w:space="0" w:color="auto"/>
        <w:left w:val="none" w:sz="0" w:space="0" w:color="auto"/>
        <w:bottom w:val="none" w:sz="0" w:space="0" w:color="auto"/>
        <w:right w:val="none" w:sz="0" w:space="0" w:color="auto"/>
      </w:divBdr>
    </w:div>
    <w:div w:id="1167555113">
      <w:bodyDiv w:val="1"/>
      <w:marLeft w:val="0"/>
      <w:marRight w:val="0"/>
      <w:marTop w:val="0"/>
      <w:marBottom w:val="0"/>
      <w:divBdr>
        <w:top w:val="none" w:sz="0" w:space="0" w:color="auto"/>
        <w:left w:val="none" w:sz="0" w:space="0" w:color="auto"/>
        <w:bottom w:val="none" w:sz="0" w:space="0" w:color="auto"/>
        <w:right w:val="none" w:sz="0" w:space="0" w:color="auto"/>
      </w:divBdr>
    </w:div>
    <w:div w:id="1167748007">
      <w:bodyDiv w:val="1"/>
      <w:marLeft w:val="0"/>
      <w:marRight w:val="0"/>
      <w:marTop w:val="0"/>
      <w:marBottom w:val="0"/>
      <w:divBdr>
        <w:top w:val="none" w:sz="0" w:space="0" w:color="auto"/>
        <w:left w:val="none" w:sz="0" w:space="0" w:color="auto"/>
        <w:bottom w:val="none" w:sz="0" w:space="0" w:color="auto"/>
        <w:right w:val="none" w:sz="0" w:space="0" w:color="auto"/>
      </w:divBdr>
    </w:div>
    <w:div w:id="1167748738">
      <w:bodyDiv w:val="1"/>
      <w:marLeft w:val="0"/>
      <w:marRight w:val="0"/>
      <w:marTop w:val="0"/>
      <w:marBottom w:val="0"/>
      <w:divBdr>
        <w:top w:val="none" w:sz="0" w:space="0" w:color="auto"/>
        <w:left w:val="none" w:sz="0" w:space="0" w:color="auto"/>
        <w:bottom w:val="none" w:sz="0" w:space="0" w:color="auto"/>
        <w:right w:val="none" w:sz="0" w:space="0" w:color="auto"/>
      </w:divBdr>
    </w:div>
    <w:div w:id="1167869135">
      <w:bodyDiv w:val="1"/>
      <w:marLeft w:val="0"/>
      <w:marRight w:val="0"/>
      <w:marTop w:val="0"/>
      <w:marBottom w:val="0"/>
      <w:divBdr>
        <w:top w:val="none" w:sz="0" w:space="0" w:color="auto"/>
        <w:left w:val="none" w:sz="0" w:space="0" w:color="auto"/>
        <w:bottom w:val="none" w:sz="0" w:space="0" w:color="auto"/>
        <w:right w:val="none" w:sz="0" w:space="0" w:color="auto"/>
      </w:divBdr>
    </w:div>
    <w:div w:id="1168013696">
      <w:bodyDiv w:val="1"/>
      <w:marLeft w:val="0"/>
      <w:marRight w:val="0"/>
      <w:marTop w:val="0"/>
      <w:marBottom w:val="0"/>
      <w:divBdr>
        <w:top w:val="none" w:sz="0" w:space="0" w:color="auto"/>
        <w:left w:val="none" w:sz="0" w:space="0" w:color="auto"/>
        <w:bottom w:val="none" w:sz="0" w:space="0" w:color="auto"/>
        <w:right w:val="none" w:sz="0" w:space="0" w:color="auto"/>
      </w:divBdr>
    </w:div>
    <w:div w:id="1168134079">
      <w:bodyDiv w:val="1"/>
      <w:marLeft w:val="0"/>
      <w:marRight w:val="0"/>
      <w:marTop w:val="0"/>
      <w:marBottom w:val="0"/>
      <w:divBdr>
        <w:top w:val="none" w:sz="0" w:space="0" w:color="auto"/>
        <w:left w:val="none" w:sz="0" w:space="0" w:color="auto"/>
        <w:bottom w:val="none" w:sz="0" w:space="0" w:color="auto"/>
        <w:right w:val="none" w:sz="0" w:space="0" w:color="auto"/>
      </w:divBdr>
    </w:div>
    <w:div w:id="1168711921">
      <w:bodyDiv w:val="1"/>
      <w:marLeft w:val="0"/>
      <w:marRight w:val="0"/>
      <w:marTop w:val="0"/>
      <w:marBottom w:val="0"/>
      <w:divBdr>
        <w:top w:val="none" w:sz="0" w:space="0" w:color="auto"/>
        <w:left w:val="none" w:sz="0" w:space="0" w:color="auto"/>
        <w:bottom w:val="none" w:sz="0" w:space="0" w:color="auto"/>
        <w:right w:val="none" w:sz="0" w:space="0" w:color="auto"/>
      </w:divBdr>
    </w:div>
    <w:div w:id="1168978494">
      <w:bodyDiv w:val="1"/>
      <w:marLeft w:val="0"/>
      <w:marRight w:val="0"/>
      <w:marTop w:val="0"/>
      <w:marBottom w:val="0"/>
      <w:divBdr>
        <w:top w:val="none" w:sz="0" w:space="0" w:color="auto"/>
        <w:left w:val="none" w:sz="0" w:space="0" w:color="auto"/>
        <w:bottom w:val="none" w:sz="0" w:space="0" w:color="auto"/>
        <w:right w:val="none" w:sz="0" w:space="0" w:color="auto"/>
      </w:divBdr>
    </w:div>
    <w:div w:id="1168983553">
      <w:bodyDiv w:val="1"/>
      <w:marLeft w:val="0"/>
      <w:marRight w:val="0"/>
      <w:marTop w:val="0"/>
      <w:marBottom w:val="0"/>
      <w:divBdr>
        <w:top w:val="none" w:sz="0" w:space="0" w:color="auto"/>
        <w:left w:val="none" w:sz="0" w:space="0" w:color="auto"/>
        <w:bottom w:val="none" w:sz="0" w:space="0" w:color="auto"/>
        <w:right w:val="none" w:sz="0" w:space="0" w:color="auto"/>
      </w:divBdr>
    </w:div>
    <w:div w:id="1169560502">
      <w:bodyDiv w:val="1"/>
      <w:marLeft w:val="0"/>
      <w:marRight w:val="0"/>
      <w:marTop w:val="0"/>
      <w:marBottom w:val="0"/>
      <w:divBdr>
        <w:top w:val="none" w:sz="0" w:space="0" w:color="auto"/>
        <w:left w:val="none" w:sz="0" w:space="0" w:color="auto"/>
        <w:bottom w:val="none" w:sz="0" w:space="0" w:color="auto"/>
        <w:right w:val="none" w:sz="0" w:space="0" w:color="auto"/>
      </w:divBdr>
    </w:div>
    <w:div w:id="1170097820">
      <w:bodyDiv w:val="1"/>
      <w:marLeft w:val="0"/>
      <w:marRight w:val="0"/>
      <w:marTop w:val="0"/>
      <w:marBottom w:val="0"/>
      <w:divBdr>
        <w:top w:val="none" w:sz="0" w:space="0" w:color="auto"/>
        <w:left w:val="none" w:sz="0" w:space="0" w:color="auto"/>
        <w:bottom w:val="none" w:sz="0" w:space="0" w:color="auto"/>
        <w:right w:val="none" w:sz="0" w:space="0" w:color="auto"/>
      </w:divBdr>
    </w:div>
    <w:div w:id="1170872098">
      <w:bodyDiv w:val="1"/>
      <w:marLeft w:val="0"/>
      <w:marRight w:val="0"/>
      <w:marTop w:val="0"/>
      <w:marBottom w:val="0"/>
      <w:divBdr>
        <w:top w:val="none" w:sz="0" w:space="0" w:color="auto"/>
        <w:left w:val="none" w:sz="0" w:space="0" w:color="auto"/>
        <w:bottom w:val="none" w:sz="0" w:space="0" w:color="auto"/>
        <w:right w:val="none" w:sz="0" w:space="0" w:color="auto"/>
      </w:divBdr>
    </w:div>
    <w:div w:id="1171137788">
      <w:bodyDiv w:val="1"/>
      <w:marLeft w:val="0"/>
      <w:marRight w:val="0"/>
      <w:marTop w:val="0"/>
      <w:marBottom w:val="0"/>
      <w:divBdr>
        <w:top w:val="none" w:sz="0" w:space="0" w:color="auto"/>
        <w:left w:val="none" w:sz="0" w:space="0" w:color="auto"/>
        <w:bottom w:val="none" w:sz="0" w:space="0" w:color="auto"/>
        <w:right w:val="none" w:sz="0" w:space="0" w:color="auto"/>
      </w:divBdr>
    </w:div>
    <w:div w:id="1171145423">
      <w:bodyDiv w:val="1"/>
      <w:marLeft w:val="0"/>
      <w:marRight w:val="0"/>
      <w:marTop w:val="0"/>
      <w:marBottom w:val="0"/>
      <w:divBdr>
        <w:top w:val="none" w:sz="0" w:space="0" w:color="auto"/>
        <w:left w:val="none" w:sz="0" w:space="0" w:color="auto"/>
        <w:bottom w:val="none" w:sz="0" w:space="0" w:color="auto"/>
        <w:right w:val="none" w:sz="0" w:space="0" w:color="auto"/>
      </w:divBdr>
    </w:div>
    <w:div w:id="1171260070">
      <w:bodyDiv w:val="1"/>
      <w:marLeft w:val="0"/>
      <w:marRight w:val="0"/>
      <w:marTop w:val="0"/>
      <w:marBottom w:val="0"/>
      <w:divBdr>
        <w:top w:val="none" w:sz="0" w:space="0" w:color="auto"/>
        <w:left w:val="none" w:sz="0" w:space="0" w:color="auto"/>
        <w:bottom w:val="none" w:sz="0" w:space="0" w:color="auto"/>
        <w:right w:val="none" w:sz="0" w:space="0" w:color="auto"/>
      </w:divBdr>
    </w:div>
    <w:div w:id="1171290098">
      <w:bodyDiv w:val="1"/>
      <w:marLeft w:val="0"/>
      <w:marRight w:val="0"/>
      <w:marTop w:val="0"/>
      <w:marBottom w:val="0"/>
      <w:divBdr>
        <w:top w:val="none" w:sz="0" w:space="0" w:color="auto"/>
        <w:left w:val="none" w:sz="0" w:space="0" w:color="auto"/>
        <w:bottom w:val="none" w:sz="0" w:space="0" w:color="auto"/>
        <w:right w:val="none" w:sz="0" w:space="0" w:color="auto"/>
      </w:divBdr>
    </w:div>
    <w:div w:id="1171481348">
      <w:bodyDiv w:val="1"/>
      <w:marLeft w:val="0"/>
      <w:marRight w:val="0"/>
      <w:marTop w:val="0"/>
      <w:marBottom w:val="0"/>
      <w:divBdr>
        <w:top w:val="none" w:sz="0" w:space="0" w:color="auto"/>
        <w:left w:val="none" w:sz="0" w:space="0" w:color="auto"/>
        <w:bottom w:val="none" w:sz="0" w:space="0" w:color="auto"/>
        <w:right w:val="none" w:sz="0" w:space="0" w:color="auto"/>
      </w:divBdr>
    </w:div>
    <w:div w:id="1171606850">
      <w:bodyDiv w:val="1"/>
      <w:marLeft w:val="0"/>
      <w:marRight w:val="0"/>
      <w:marTop w:val="0"/>
      <w:marBottom w:val="0"/>
      <w:divBdr>
        <w:top w:val="none" w:sz="0" w:space="0" w:color="auto"/>
        <w:left w:val="none" w:sz="0" w:space="0" w:color="auto"/>
        <w:bottom w:val="none" w:sz="0" w:space="0" w:color="auto"/>
        <w:right w:val="none" w:sz="0" w:space="0" w:color="auto"/>
      </w:divBdr>
    </w:div>
    <w:div w:id="1172181820">
      <w:bodyDiv w:val="1"/>
      <w:marLeft w:val="0"/>
      <w:marRight w:val="0"/>
      <w:marTop w:val="0"/>
      <w:marBottom w:val="0"/>
      <w:divBdr>
        <w:top w:val="none" w:sz="0" w:space="0" w:color="auto"/>
        <w:left w:val="none" w:sz="0" w:space="0" w:color="auto"/>
        <w:bottom w:val="none" w:sz="0" w:space="0" w:color="auto"/>
        <w:right w:val="none" w:sz="0" w:space="0" w:color="auto"/>
      </w:divBdr>
    </w:div>
    <w:div w:id="1172183157">
      <w:bodyDiv w:val="1"/>
      <w:marLeft w:val="0"/>
      <w:marRight w:val="0"/>
      <w:marTop w:val="0"/>
      <w:marBottom w:val="0"/>
      <w:divBdr>
        <w:top w:val="none" w:sz="0" w:space="0" w:color="auto"/>
        <w:left w:val="none" w:sz="0" w:space="0" w:color="auto"/>
        <w:bottom w:val="none" w:sz="0" w:space="0" w:color="auto"/>
        <w:right w:val="none" w:sz="0" w:space="0" w:color="auto"/>
      </w:divBdr>
    </w:div>
    <w:div w:id="1172448108">
      <w:bodyDiv w:val="1"/>
      <w:marLeft w:val="0"/>
      <w:marRight w:val="0"/>
      <w:marTop w:val="0"/>
      <w:marBottom w:val="0"/>
      <w:divBdr>
        <w:top w:val="none" w:sz="0" w:space="0" w:color="auto"/>
        <w:left w:val="none" w:sz="0" w:space="0" w:color="auto"/>
        <w:bottom w:val="none" w:sz="0" w:space="0" w:color="auto"/>
        <w:right w:val="none" w:sz="0" w:space="0" w:color="auto"/>
      </w:divBdr>
    </w:div>
    <w:div w:id="1172641164">
      <w:bodyDiv w:val="1"/>
      <w:marLeft w:val="0"/>
      <w:marRight w:val="0"/>
      <w:marTop w:val="0"/>
      <w:marBottom w:val="0"/>
      <w:divBdr>
        <w:top w:val="none" w:sz="0" w:space="0" w:color="auto"/>
        <w:left w:val="none" w:sz="0" w:space="0" w:color="auto"/>
        <w:bottom w:val="none" w:sz="0" w:space="0" w:color="auto"/>
        <w:right w:val="none" w:sz="0" w:space="0" w:color="auto"/>
      </w:divBdr>
    </w:div>
    <w:div w:id="1172838746">
      <w:bodyDiv w:val="1"/>
      <w:marLeft w:val="0"/>
      <w:marRight w:val="0"/>
      <w:marTop w:val="0"/>
      <w:marBottom w:val="0"/>
      <w:divBdr>
        <w:top w:val="none" w:sz="0" w:space="0" w:color="auto"/>
        <w:left w:val="none" w:sz="0" w:space="0" w:color="auto"/>
        <w:bottom w:val="none" w:sz="0" w:space="0" w:color="auto"/>
        <w:right w:val="none" w:sz="0" w:space="0" w:color="auto"/>
      </w:divBdr>
    </w:div>
    <w:div w:id="1172991207">
      <w:bodyDiv w:val="1"/>
      <w:marLeft w:val="0"/>
      <w:marRight w:val="0"/>
      <w:marTop w:val="0"/>
      <w:marBottom w:val="0"/>
      <w:divBdr>
        <w:top w:val="none" w:sz="0" w:space="0" w:color="auto"/>
        <w:left w:val="none" w:sz="0" w:space="0" w:color="auto"/>
        <w:bottom w:val="none" w:sz="0" w:space="0" w:color="auto"/>
        <w:right w:val="none" w:sz="0" w:space="0" w:color="auto"/>
      </w:divBdr>
    </w:div>
    <w:div w:id="1173108738">
      <w:bodyDiv w:val="1"/>
      <w:marLeft w:val="0"/>
      <w:marRight w:val="0"/>
      <w:marTop w:val="0"/>
      <w:marBottom w:val="0"/>
      <w:divBdr>
        <w:top w:val="none" w:sz="0" w:space="0" w:color="auto"/>
        <w:left w:val="none" w:sz="0" w:space="0" w:color="auto"/>
        <w:bottom w:val="none" w:sz="0" w:space="0" w:color="auto"/>
        <w:right w:val="none" w:sz="0" w:space="0" w:color="auto"/>
      </w:divBdr>
    </w:div>
    <w:div w:id="1173297247">
      <w:bodyDiv w:val="1"/>
      <w:marLeft w:val="0"/>
      <w:marRight w:val="0"/>
      <w:marTop w:val="0"/>
      <w:marBottom w:val="0"/>
      <w:divBdr>
        <w:top w:val="none" w:sz="0" w:space="0" w:color="auto"/>
        <w:left w:val="none" w:sz="0" w:space="0" w:color="auto"/>
        <w:bottom w:val="none" w:sz="0" w:space="0" w:color="auto"/>
        <w:right w:val="none" w:sz="0" w:space="0" w:color="auto"/>
      </w:divBdr>
    </w:div>
    <w:div w:id="1173452834">
      <w:bodyDiv w:val="1"/>
      <w:marLeft w:val="0"/>
      <w:marRight w:val="0"/>
      <w:marTop w:val="0"/>
      <w:marBottom w:val="0"/>
      <w:divBdr>
        <w:top w:val="none" w:sz="0" w:space="0" w:color="auto"/>
        <w:left w:val="none" w:sz="0" w:space="0" w:color="auto"/>
        <w:bottom w:val="none" w:sz="0" w:space="0" w:color="auto"/>
        <w:right w:val="none" w:sz="0" w:space="0" w:color="auto"/>
      </w:divBdr>
    </w:div>
    <w:div w:id="1174953355">
      <w:bodyDiv w:val="1"/>
      <w:marLeft w:val="0"/>
      <w:marRight w:val="0"/>
      <w:marTop w:val="0"/>
      <w:marBottom w:val="0"/>
      <w:divBdr>
        <w:top w:val="none" w:sz="0" w:space="0" w:color="auto"/>
        <w:left w:val="none" w:sz="0" w:space="0" w:color="auto"/>
        <w:bottom w:val="none" w:sz="0" w:space="0" w:color="auto"/>
        <w:right w:val="none" w:sz="0" w:space="0" w:color="auto"/>
      </w:divBdr>
    </w:div>
    <w:div w:id="1174956706">
      <w:bodyDiv w:val="1"/>
      <w:marLeft w:val="0"/>
      <w:marRight w:val="0"/>
      <w:marTop w:val="0"/>
      <w:marBottom w:val="0"/>
      <w:divBdr>
        <w:top w:val="none" w:sz="0" w:space="0" w:color="auto"/>
        <w:left w:val="none" w:sz="0" w:space="0" w:color="auto"/>
        <w:bottom w:val="none" w:sz="0" w:space="0" w:color="auto"/>
        <w:right w:val="none" w:sz="0" w:space="0" w:color="auto"/>
      </w:divBdr>
    </w:div>
    <w:div w:id="1174998966">
      <w:bodyDiv w:val="1"/>
      <w:marLeft w:val="0"/>
      <w:marRight w:val="0"/>
      <w:marTop w:val="0"/>
      <w:marBottom w:val="0"/>
      <w:divBdr>
        <w:top w:val="none" w:sz="0" w:space="0" w:color="auto"/>
        <w:left w:val="none" w:sz="0" w:space="0" w:color="auto"/>
        <w:bottom w:val="none" w:sz="0" w:space="0" w:color="auto"/>
        <w:right w:val="none" w:sz="0" w:space="0" w:color="auto"/>
      </w:divBdr>
    </w:div>
    <w:div w:id="1175420467">
      <w:bodyDiv w:val="1"/>
      <w:marLeft w:val="0"/>
      <w:marRight w:val="0"/>
      <w:marTop w:val="0"/>
      <w:marBottom w:val="0"/>
      <w:divBdr>
        <w:top w:val="none" w:sz="0" w:space="0" w:color="auto"/>
        <w:left w:val="none" w:sz="0" w:space="0" w:color="auto"/>
        <w:bottom w:val="none" w:sz="0" w:space="0" w:color="auto"/>
        <w:right w:val="none" w:sz="0" w:space="0" w:color="auto"/>
      </w:divBdr>
    </w:div>
    <w:div w:id="1175461421">
      <w:bodyDiv w:val="1"/>
      <w:marLeft w:val="0"/>
      <w:marRight w:val="0"/>
      <w:marTop w:val="0"/>
      <w:marBottom w:val="0"/>
      <w:divBdr>
        <w:top w:val="none" w:sz="0" w:space="0" w:color="auto"/>
        <w:left w:val="none" w:sz="0" w:space="0" w:color="auto"/>
        <w:bottom w:val="none" w:sz="0" w:space="0" w:color="auto"/>
        <w:right w:val="none" w:sz="0" w:space="0" w:color="auto"/>
      </w:divBdr>
    </w:div>
    <w:div w:id="1175725678">
      <w:bodyDiv w:val="1"/>
      <w:marLeft w:val="0"/>
      <w:marRight w:val="0"/>
      <w:marTop w:val="0"/>
      <w:marBottom w:val="0"/>
      <w:divBdr>
        <w:top w:val="none" w:sz="0" w:space="0" w:color="auto"/>
        <w:left w:val="none" w:sz="0" w:space="0" w:color="auto"/>
        <w:bottom w:val="none" w:sz="0" w:space="0" w:color="auto"/>
        <w:right w:val="none" w:sz="0" w:space="0" w:color="auto"/>
      </w:divBdr>
    </w:div>
    <w:div w:id="1176191682">
      <w:bodyDiv w:val="1"/>
      <w:marLeft w:val="0"/>
      <w:marRight w:val="0"/>
      <w:marTop w:val="0"/>
      <w:marBottom w:val="0"/>
      <w:divBdr>
        <w:top w:val="none" w:sz="0" w:space="0" w:color="auto"/>
        <w:left w:val="none" w:sz="0" w:space="0" w:color="auto"/>
        <w:bottom w:val="none" w:sz="0" w:space="0" w:color="auto"/>
        <w:right w:val="none" w:sz="0" w:space="0" w:color="auto"/>
      </w:divBdr>
    </w:div>
    <w:div w:id="1176456734">
      <w:bodyDiv w:val="1"/>
      <w:marLeft w:val="0"/>
      <w:marRight w:val="0"/>
      <w:marTop w:val="0"/>
      <w:marBottom w:val="0"/>
      <w:divBdr>
        <w:top w:val="none" w:sz="0" w:space="0" w:color="auto"/>
        <w:left w:val="none" w:sz="0" w:space="0" w:color="auto"/>
        <w:bottom w:val="none" w:sz="0" w:space="0" w:color="auto"/>
        <w:right w:val="none" w:sz="0" w:space="0" w:color="auto"/>
      </w:divBdr>
    </w:div>
    <w:div w:id="1176843493">
      <w:bodyDiv w:val="1"/>
      <w:marLeft w:val="0"/>
      <w:marRight w:val="0"/>
      <w:marTop w:val="0"/>
      <w:marBottom w:val="0"/>
      <w:divBdr>
        <w:top w:val="none" w:sz="0" w:space="0" w:color="auto"/>
        <w:left w:val="none" w:sz="0" w:space="0" w:color="auto"/>
        <w:bottom w:val="none" w:sz="0" w:space="0" w:color="auto"/>
        <w:right w:val="none" w:sz="0" w:space="0" w:color="auto"/>
      </w:divBdr>
    </w:div>
    <w:div w:id="1177234903">
      <w:bodyDiv w:val="1"/>
      <w:marLeft w:val="0"/>
      <w:marRight w:val="0"/>
      <w:marTop w:val="0"/>
      <w:marBottom w:val="0"/>
      <w:divBdr>
        <w:top w:val="none" w:sz="0" w:space="0" w:color="auto"/>
        <w:left w:val="none" w:sz="0" w:space="0" w:color="auto"/>
        <w:bottom w:val="none" w:sz="0" w:space="0" w:color="auto"/>
        <w:right w:val="none" w:sz="0" w:space="0" w:color="auto"/>
      </w:divBdr>
    </w:div>
    <w:div w:id="1177308250">
      <w:bodyDiv w:val="1"/>
      <w:marLeft w:val="0"/>
      <w:marRight w:val="0"/>
      <w:marTop w:val="0"/>
      <w:marBottom w:val="0"/>
      <w:divBdr>
        <w:top w:val="none" w:sz="0" w:space="0" w:color="auto"/>
        <w:left w:val="none" w:sz="0" w:space="0" w:color="auto"/>
        <w:bottom w:val="none" w:sz="0" w:space="0" w:color="auto"/>
        <w:right w:val="none" w:sz="0" w:space="0" w:color="auto"/>
      </w:divBdr>
    </w:div>
    <w:div w:id="1177380571">
      <w:bodyDiv w:val="1"/>
      <w:marLeft w:val="0"/>
      <w:marRight w:val="0"/>
      <w:marTop w:val="0"/>
      <w:marBottom w:val="0"/>
      <w:divBdr>
        <w:top w:val="none" w:sz="0" w:space="0" w:color="auto"/>
        <w:left w:val="none" w:sz="0" w:space="0" w:color="auto"/>
        <w:bottom w:val="none" w:sz="0" w:space="0" w:color="auto"/>
        <w:right w:val="none" w:sz="0" w:space="0" w:color="auto"/>
      </w:divBdr>
    </w:div>
    <w:div w:id="1177499567">
      <w:bodyDiv w:val="1"/>
      <w:marLeft w:val="0"/>
      <w:marRight w:val="0"/>
      <w:marTop w:val="0"/>
      <w:marBottom w:val="0"/>
      <w:divBdr>
        <w:top w:val="none" w:sz="0" w:space="0" w:color="auto"/>
        <w:left w:val="none" w:sz="0" w:space="0" w:color="auto"/>
        <w:bottom w:val="none" w:sz="0" w:space="0" w:color="auto"/>
        <w:right w:val="none" w:sz="0" w:space="0" w:color="auto"/>
      </w:divBdr>
    </w:div>
    <w:div w:id="1177766777">
      <w:bodyDiv w:val="1"/>
      <w:marLeft w:val="0"/>
      <w:marRight w:val="0"/>
      <w:marTop w:val="0"/>
      <w:marBottom w:val="0"/>
      <w:divBdr>
        <w:top w:val="none" w:sz="0" w:space="0" w:color="auto"/>
        <w:left w:val="none" w:sz="0" w:space="0" w:color="auto"/>
        <w:bottom w:val="none" w:sz="0" w:space="0" w:color="auto"/>
        <w:right w:val="none" w:sz="0" w:space="0" w:color="auto"/>
      </w:divBdr>
    </w:div>
    <w:div w:id="1177772328">
      <w:bodyDiv w:val="1"/>
      <w:marLeft w:val="0"/>
      <w:marRight w:val="0"/>
      <w:marTop w:val="0"/>
      <w:marBottom w:val="0"/>
      <w:divBdr>
        <w:top w:val="none" w:sz="0" w:space="0" w:color="auto"/>
        <w:left w:val="none" w:sz="0" w:space="0" w:color="auto"/>
        <w:bottom w:val="none" w:sz="0" w:space="0" w:color="auto"/>
        <w:right w:val="none" w:sz="0" w:space="0" w:color="auto"/>
      </w:divBdr>
    </w:div>
    <w:div w:id="1177884241">
      <w:bodyDiv w:val="1"/>
      <w:marLeft w:val="0"/>
      <w:marRight w:val="0"/>
      <w:marTop w:val="0"/>
      <w:marBottom w:val="0"/>
      <w:divBdr>
        <w:top w:val="none" w:sz="0" w:space="0" w:color="auto"/>
        <w:left w:val="none" w:sz="0" w:space="0" w:color="auto"/>
        <w:bottom w:val="none" w:sz="0" w:space="0" w:color="auto"/>
        <w:right w:val="none" w:sz="0" w:space="0" w:color="auto"/>
      </w:divBdr>
    </w:div>
    <w:div w:id="1178272086">
      <w:bodyDiv w:val="1"/>
      <w:marLeft w:val="0"/>
      <w:marRight w:val="0"/>
      <w:marTop w:val="0"/>
      <w:marBottom w:val="0"/>
      <w:divBdr>
        <w:top w:val="none" w:sz="0" w:space="0" w:color="auto"/>
        <w:left w:val="none" w:sz="0" w:space="0" w:color="auto"/>
        <w:bottom w:val="none" w:sz="0" w:space="0" w:color="auto"/>
        <w:right w:val="none" w:sz="0" w:space="0" w:color="auto"/>
      </w:divBdr>
    </w:div>
    <w:div w:id="1178500173">
      <w:bodyDiv w:val="1"/>
      <w:marLeft w:val="0"/>
      <w:marRight w:val="0"/>
      <w:marTop w:val="0"/>
      <w:marBottom w:val="0"/>
      <w:divBdr>
        <w:top w:val="none" w:sz="0" w:space="0" w:color="auto"/>
        <w:left w:val="none" w:sz="0" w:space="0" w:color="auto"/>
        <w:bottom w:val="none" w:sz="0" w:space="0" w:color="auto"/>
        <w:right w:val="none" w:sz="0" w:space="0" w:color="auto"/>
      </w:divBdr>
    </w:div>
    <w:div w:id="1178500351">
      <w:bodyDiv w:val="1"/>
      <w:marLeft w:val="0"/>
      <w:marRight w:val="0"/>
      <w:marTop w:val="0"/>
      <w:marBottom w:val="0"/>
      <w:divBdr>
        <w:top w:val="none" w:sz="0" w:space="0" w:color="auto"/>
        <w:left w:val="none" w:sz="0" w:space="0" w:color="auto"/>
        <w:bottom w:val="none" w:sz="0" w:space="0" w:color="auto"/>
        <w:right w:val="none" w:sz="0" w:space="0" w:color="auto"/>
      </w:divBdr>
    </w:div>
    <w:div w:id="1178542089">
      <w:bodyDiv w:val="1"/>
      <w:marLeft w:val="0"/>
      <w:marRight w:val="0"/>
      <w:marTop w:val="0"/>
      <w:marBottom w:val="0"/>
      <w:divBdr>
        <w:top w:val="none" w:sz="0" w:space="0" w:color="auto"/>
        <w:left w:val="none" w:sz="0" w:space="0" w:color="auto"/>
        <w:bottom w:val="none" w:sz="0" w:space="0" w:color="auto"/>
        <w:right w:val="none" w:sz="0" w:space="0" w:color="auto"/>
      </w:divBdr>
      <w:divsChild>
        <w:div w:id="30569959">
          <w:marLeft w:val="480"/>
          <w:marRight w:val="0"/>
          <w:marTop w:val="0"/>
          <w:marBottom w:val="0"/>
          <w:divBdr>
            <w:top w:val="none" w:sz="0" w:space="0" w:color="auto"/>
            <w:left w:val="none" w:sz="0" w:space="0" w:color="auto"/>
            <w:bottom w:val="none" w:sz="0" w:space="0" w:color="auto"/>
            <w:right w:val="none" w:sz="0" w:space="0" w:color="auto"/>
          </w:divBdr>
        </w:div>
        <w:div w:id="342509838">
          <w:marLeft w:val="480"/>
          <w:marRight w:val="0"/>
          <w:marTop w:val="0"/>
          <w:marBottom w:val="0"/>
          <w:divBdr>
            <w:top w:val="none" w:sz="0" w:space="0" w:color="auto"/>
            <w:left w:val="none" w:sz="0" w:space="0" w:color="auto"/>
            <w:bottom w:val="none" w:sz="0" w:space="0" w:color="auto"/>
            <w:right w:val="none" w:sz="0" w:space="0" w:color="auto"/>
          </w:divBdr>
        </w:div>
        <w:div w:id="580260973">
          <w:marLeft w:val="480"/>
          <w:marRight w:val="0"/>
          <w:marTop w:val="0"/>
          <w:marBottom w:val="0"/>
          <w:divBdr>
            <w:top w:val="none" w:sz="0" w:space="0" w:color="auto"/>
            <w:left w:val="none" w:sz="0" w:space="0" w:color="auto"/>
            <w:bottom w:val="none" w:sz="0" w:space="0" w:color="auto"/>
            <w:right w:val="none" w:sz="0" w:space="0" w:color="auto"/>
          </w:divBdr>
        </w:div>
        <w:div w:id="693962928">
          <w:marLeft w:val="480"/>
          <w:marRight w:val="0"/>
          <w:marTop w:val="0"/>
          <w:marBottom w:val="0"/>
          <w:divBdr>
            <w:top w:val="none" w:sz="0" w:space="0" w:color="auto"/>
            <w:left w:val="none" w:sz="0" w:space="0" w:color="auto"/>
            <w:bottom w:val="none" w:sz="0" w:space="0" w:color="auto"/>
            <w:right w:val="none" w:sz="0" w:space="0" w:color="auto"/>
          </w:divBdr>
        </w:div>
        <w:div w:id="719327212">
          <w:marLeft w:val="480"/>
          <w:marRight w:val="0"/>
          <w:marTop w:val="0"/>
          <w:marBottom w:val="0"/>
          <w:divBdr>
            <w:top w:val="none" w:sz="0" w:space="0" w:color="auto"/>
            <w:left w:val="none" w:sz="0" w:space="0" w:color="auto"/>
            <w:bottom w:val="none" w:sz="0" w:space="0" w:color="auto"/>
            <w:right w:val="none" w:sz="0" w:space="0" w:color="auto"/>
          </w:divBdr>
        </w:div>
        <w:div w:id="728964561">
          <w:marLeft w:val="480"/>
          <w:marRight w:val="0"/>
          <w:marTop w:val="0"/>
          <w:marBottom w:val="0"/>
          <w:divBdr>
            <w:top w:val="none" w:sz="0" w:space="0" w:color="auto"/>
            <w:left w:val="none" w:sz="0" w:space="0" w:color="auto"/>
            <w:bottom w:val="none" w:sz="0" w:space="0" w:color="auto"/>
            <w:right w:val="none" w:sz="0" w:space="0" w:color="auto"/>
          </w:divBdr>
        </w:div>
        <w:div w:id="794256751">
          <w:marLeft w:val="480"/>
          <w:marRight w:val="0"/>
          <w:marTop w:val="0"/>
          <w:marBottom w:val="0"/>
          <w:divBdr>
            <w:top w:val="none" w:sz="0" w:space="0" w:color="auto"/>
            <w:left w:val="none" w:sz="0" w:space="0" w:color="auto"/>
            <w:bottom w:val="none" w:sz="0" w:space="0" w:color="auto"/>
            <w:right w:val="none" w:sz="0" w:space="0" w:color="auto"/>
          </w:divBdr>
        </w:div>
        <w:div w:id="851577833">
          <w:marLeft w:val="480"/>
          <w:marRight w:val="0"/>
          <w:marTop w:val="0"/>
          <w:marBottom w:val="0"/>
          <w:divBdr>
            <w:top w:val="none" w:sz="0" w:space="0" w:color="auto"/>
            <w:left w:val="none" w:sz="0" w:space="0" w:color="auto"/>
            <w:bottom w:val="none" w:sz="0" w:space="0" w:color="auto"/>
            <w:right w:val="none" w:sz="0" w:space="0" w:color="auto"/>
          </w:divBdr>
        </w:div>
        <w:div w:id="857357133">
          <w:marLeft w:val="480"/>
          <w:marRight w:val="0"/>
          <w:marTop w:val="0"/>
          <w:marBottom w:val="0"/>
          <w:divBdr>
            <w:top w:val="none" w:sz="0" w:space="0" w:color="auto"/>
            <w:left w:val="none" w:sz="0" w:space="0" w:color="auto"/>
            <w:bottom w:val="none" w:sz="0" w:space="0" w:color="auto"/>
            <w:right w:val="none" w:sz="0" w:space="0" w:color="auto"/>
          </w:divBdr>
        </w:div>
        <w:div w:id="991445756">
          <w:marLeft w:val="480"/>
          <w:marRight w:val="0"/>
          <w:marTop w:val="0"/>
          <w:marBottom w:val="0"/>
          <w:divBdr>
            <w:top w:val="none" w:sz="0" w:space="0" w:color="auto"/>
            <w:left w:val="none" w:sz="0" w:space="0" w:color="auto"/>
            <w:bottom w:val="none" w:sz="0" w:space="0" w:color="auto"/>
            <w:right w:val="none" w:sz="0" w:space="0" w:color="auto"/>
          </w:divBdr>
        </w:div>
        <w:div w:id="1206335234">
          <w:marLeft w:val="480"/>
          <w:marRight w:val="0"/>
          <w:marTop w:val="0"/>
          <w:marBottom w:val="0"/>
          <w:divBdr>
            <w:top w:val="none" w:sz="0" w:space="0" w:color="auto"/>
            <w:left w:val="none" w:sz="0" w:space="0" w:color="auto"/>
            <w:bottom w:val="none" w:sz="0" w:space="0" w:color="auto"/>
            <w:right w:val="none" w:sz="0" w:space="0" w:color="auto"/>
          </w:divBdr>
        </w:div>
        <w:div w:id="1264609305">
          <w:marLeft w:val="480"/>
          <w:marRight w:val="0"/>
          <w:marTop w:val="0"/>
          <w:marBottom w:val="0"/>
          <w:divBdr>
            <w:top w:val="none" w:sz="0" w:space="0" w:color="auto"/>
            <w:left w:val="none" w:sz="0" w:space="0" w:color="auto"/>
            <w:bottom w:val="none" w:sz="0" w:space="0" w:color="auto"/>
            <w:right w:val="none" w:sz="0" w:space="0" w:color="auto"/>
          </w:divBdr>
        </w:div>
        <w:div w:id="1271547333">
          <w:marLeft w:val="480"/>
          <w:marRight w:val="0"/>
          <w:marTop w:val="0"/>
          <w:marBottom w:val="0"/>
          <w:divBdr>
            <w:top w:val="none" w:sz="0" w:space="0" w:color="auto"/>
            <w:left w:val="none" w:sz="0" w:space="0" w:color="auto"/>
            <w:bottom w:val="none" w:sz="0" w:space="0" w:color="auto"/>
            <w:right w:val="none" w:sz="0" w:space="0" w:color="auto"/>
          </w:divBdr>
        </w:div>
        <w:div w:id="1276598658">
          <w:marLeft w:val="480"/>
          <w:marRight w:val="0"/>
          <w:marTop w:val="0"/>
          <w:marBottom w:val="0"/>
          <w:divBdr>
            <w:top w:val="none" w:sz="0" w:space="0" w:color="auto"/>
            <w:left w:val="none" w:sz="0" w:space="0" w:color="auto"/>
            <w:bottom w:val="none" w:sz="0" w:space="0" w:color="auto"/>
            <w:right w:val="none" w:sz="0" w:space="0" w:color="auto"/>
          </w:divBdr>
        </w:div>
        <w:div w:id="1300067314">
          <w:marLeft w:val="480"/>
          <w:marRight w:val="0"/>
          <w:marTop w:val="0"/>
          <w:marBottom w:val="0"/>
          <w:divBdr>
            <w:top w:val="none" w:sz="0" w:space="0" w:color="auto"/>
            <w:left w:val="none" w:sz="0" w:space="0" w:color="auto"/>
            <w:bottom w:val="none" w:sz="0" w:space="0" w:color="auto"/>
            <w:right w:val="none" w:sz="0" w:space="0" w:color="auto"/>
          </w:divBdr>
        </w:div>
        <w:div w:id="1503934546">
          <w:marLeft w:val="480"/>
          <w:marRight w:val="0"/>
          <w:marTop w:val="0"/>
          <w:marBottom w:val="0"/>
          <w:divBdr>
            <w:top w:val="none" w:sz="0" w:space="0" w:color="auto"/>
            <w:left w:val="none" w:sz="0" w:space="0" w:color="auto"/>
            <w:bottom w:val="none" w:sz="0" w:space="0" w:color="auto"/>
            <w:right w:val="none" w:sz="0" w:space="0" w:color="auto"/>
          </w:divBdr>
        </w:div>
        <w:div w:id="1718628059">
          <w:marLeft w:val="480"/>
          <w:marRight w:val="0"/>
          <w:marTop w:val="0"/>
          <w:marBottom w:val="0"/>
          <w:divBdr>
            <w:top w:val="none" w:sz="0" w:space="0" w:color="auto"/>
            <w:left w:val="none" w:sz="0" w:space="0" w:color="auto"/>
            <w:bottom w:val="none" w:sz="0" w:space="0" w:color="auto"/>
            <w:right w:val="none" w:sz="0" w:space="0" w:color="auto"/>
          </w:divBdr>
        </w:div>
        <w:div w:id="1751345021">
          <w:marLeft w:val="480"/>
          <w:marRight w:val="0"/>
          <w:marTop w:val="0"/>
          <w:marBottom w:val="0"/>
          <w:divBdr>
            <w:top w:val="none" w:sz="0" w:space="0" w:color="auto"/>
            <w:left w:val="none" w:sz="0" w:space="0" w:color="auto"/>
            <w:bottom w:val="none" w:sz="0" w:space="0" w:color="auto"/>
            <w:right w:val="none" w:sz="0" w:space="0" w:color="auto"/>
          </w:divBdr>
        </w:div>
        <w:div w:id="1828012626">
          <w:marLeft w:val="480"/>
          <w:marRight w:val="0"/>
          <w:marTop w:val="0"/>
          <w:marBottom w:val="0"/>
          <w:divBdr>
            <w:top w:val="none" w:sz="0" w:space="0" w:color="auto"/>
            <w:left w:val="none" w:sz="0" w:space="0" w:color="auto"/>
            <w:bottom w:val="none" w:sz="0" w:space="0" w:color="auto"/>
            <w:right w:val="none" w:sz="0" w:space="0" w:color="auto"/>
          </w:divBdr>
        </w:div>
        <w:div w:id="1909462125">
          <w:marLeft w:val="480"/>
          <w:marRight w:val="0"/>
          <w:marTop w:val="0"/>
          <w:marBottom w:val="0"/>
          <w:divBdr>
            <w:top w:val="none" w:sz="0" w:space="0" w:color="auto"/>
            <w:left w:val="none" w:sz="0" w:space="0" w:color="auto"/>
            <w:bottom w:val="none" w:sz="0" w:space="0" w:color="auto"/>
            <w:right w:val="none" w:sz="0" w:space="0" w:color="auto"/>
          </w:divBdr>
        </w:div>
      </w:divsChild>
    </w:div>
    <w:div w:id="1178930693">
      <w:bodyDiv w:val="1"/>
      <w:marLeft w:val="0"/>
      <w:marRight w:val="0"/>
      <w:marTop w:val="0"/>
      <w:marBottom w:val="0"/>
      <w:divBdr>
        <w:top w:val="none" w:sz="0" w:space="0" w:color="auto"/>
        <w:left w:val="none" w:sz="0" w:space="0" w:color="auto"/>
        <w:bottom w:val="none" w:sz="0" w:space="0" w:color="auto"/>
        <w:right w:val="none" w:sz="0" w:space="0" w:color="auto"/>
      </w:divBdr>
      <w:divsChild>
        <w:div w:id="242303390">
          <w:marLeft w:val="480"/>
          <w:marRight w:val="0"/>
          <w:marTop w:val="0"/>
          <w:marBottom w:val="0"/>
          <w:divBdr>
            <w:top w:val="none" w:sz="0" w:space="0" w:color="auto"/>
            <w:left w:val="none" w:sz="0" w:space="0" w:color="auto"/>
            <w:bottom w:val="none" w:sz="0" w:space="0" w:color="auto"/>
            <w:right w:val="none" w:sz="0" w:space="0" w:color="auto"/>
          </w:divBdr>
        </w:div>
        <w:div w:id="1598833618">
          <w:marLeft w:val="480"/>
          <w:marRight w:val="0"/>
          <w:marTop w:val="0"/>
          <w:marBottom w:val="0"/>
          <w:divBdr>
            <w:top w:val="none" w:sz="0" w:space="0" w:color="auto"/>
            <w:left w:val="none" w:sz="0" w:space="0" w:color="auto"/>
            <w:bottom w:val="none" w:sz="0" w:space="0" w:color="auto"/>
            <w:right w:val="none" w:sz="0" w:space="0" w:color="auto"/>
          </w:divBdr>
        </w:div>
        <w:div w:id="1834829592">
          <w:marLeft w:val="480"/>
          <w:marRight w:val="0"/>
          <w:marTop w:val="0"/>
          <w:marBottom w:val="0"/>
          <w:divBdr>
            <w:top w:val="none" w:sz="0" w:space="0" w:color="auto"/>
            <w:left w:val="none" w:sz="0" w:space="0" w:color="auto"/>
            <w:bottom w:val="none" w:sz="0" w:space="0" w:color="auto"/>
            <w:right w:val="none" w:sz="0" w:space="0" w:color="auto"/>
          </w:divBdr>
        </w:div>
        <w:div w:id="2034261272">
          <w:marLeft w:val="480"/>
          <w:marRight w:val="0"/>
          <w:marTop w:val="0"/>
          <w:marBottom w:val="0"/>
          <w:divBdr>
            <w:top w:val="none" w:sz="0" w:space="0" w:color="auto"/>
            <w:left w:val="none" w:sz="0" w:space="0" w:color="auto"/>
            <w:bottom w:val="none" w:sz="0" w:space="0" w:color="auto"/>
            <w:right w:val="none" w:sz="0" w:space="0" w:color="auto"/>
          </w:divBdr>
        </w:div>
        <w:div w:id="283073514">
          <w:marLeft w:val="480"/>
          <w:marRight w:val="0"/>
          <w:marTop w:val="0"/>
          <w:marBottom w:val="0"/>
          <w:divBdr>
            <w:top w:val="none" w:sz="0" w:space="0" w:color="auto"/>
            <w:left w:val="none" w:sz="0" w:space="0" w:color="auto"/>
            <w:bottom w:val="none" w:sz="0" w:space="0" w:color="auto"/>
            <w:right w:val="none" w:sz="0" w:space="0" w:color="auto"/>
          </w:divBdr>
        </w:div>
        <w:div w:id="1233853604">
          <w:marLeft w:val="480"/>
          <w:marRight w:val="0"/>
          <w:marTop w:val="0"/>
          <w:marBottom w:val="0"/>
          <w:divBdr>
            <w:top w:val="none" w:sz="0" w:space="0" w:color="auto"/>
            <w:left w:val="none" w:sz="0" w:space="0" w:color="auto"/>
            <w:bottom w:val="none" w:sz="0" w:space="0" w:color="auto"/>
            <w:right w:val="none" w:sz="0" w:space="0" w:color="auto"/>
          </w:divBdr>
        </w:div>
        <w:div w:id="1242716782">
          <w:marLeft w:val="480"/>
          <w:marRight w:val="0"/>
          <w:marTop w:val="0"/>
          <w:marBottom w:val="0"/>
          <w:divBdr>
            <w:top w:val="none" w:sz="0" w:space="0" w:color="auto"/>
            <w:left w:val="none" w:sz="0" w:space="0" w:color="auto"/>
            <w:bottom w:val="none" w:sz="0" w:space="0" w:color="auto"/>
            <w:right w:val="none" w:sz="0" w:space="0" w:color="auto"/>
          </w:divBdr>
        </w:div>
        <w:div w:id="1662199642">
          <w:marLeft w:val="480"/>
          <w:marRight w:val="0"/>
          <w:marTop w:val="0"/>
          <w:marBottom w:val="0"/>
          <w:divBdr>
            <w:top w:val="none" w:sz="0" w:space="0" w:color="auto"/>
            <w:left w:val="none" w:sz="0" w:space="0" w:color="auto"/>
            <w:bottom w:val="none" w:sz="0" w:space="0" w:color="auto"/>
            <w:right w:val="none" w:sz="0" w:space="0" w:color="auto"/>
          </w:divBdr>
        </w:div>
        <w:div w:id="1315908417">
          <w:marLeft w:val="480"/>
          <w:marRight w:val="0"/>
          <w:marTop w:val="0"/>
          <w:marBottom w:val="0"/>
          <w:divBdr>
            <w:top w:val="none" w:sz="0" w:space="0" w:color="auto"/>
            <w:left w:val="none" w:sz="0" w:space="0" w:color="auto"/>
            <w:bottom w:val="none" w:sz="0" w:space="0" w:color="auto"/>
            <w:right w:val="none" w:sz="0" w:space="0" w:color="auto"/>
          </w:divBdr>
        </w:div>
        <w:div w:id="1596090752">
          <w:marLeft w:val="480"/>
          <w:marRight w:val="0"/>
          <w:marTop w:val="0"/>
          <w:marBottom w:val="0"/>
          <w:divBdr>
            <w:top w:val="none" w:sz="0" w:space="0" w:color="auto"/>
            <w:left w:val="none" w:sz="0" w:space="0" w:color="auto"/>
            <w:bottom w:val="none" w:sz="0" w:space="0" w:color="auto"/>
            <w:right w:val="none" w:sz="0" w:space="0" w:color="auto"/>
          </w:divBdr>
        </w:div>
        <w:div w:id="2057047796">
          <w:marLeft w:val="480"/>
          <w:marRight w:val="0"/>
          <w:marTop w:val="0"/>
          <w:marBottom w:val="0"/>
          <w:divBdr>
            <w:top w:val="none" w:sz="0" w:space="0" w:color="auto"/>
            <w:left w:val="none" w:sz="0" w:space="0" w:color="auto"/>
            <w:bottom w:val="none" w:sz="0" w:space="0" w:color="auto"/>
            <w:right w:val="none" w:sz="0" w:space="0" w:color="auto"/>
          </w:divBdr>
        </w:div>
        <w:div w:id="1121730165">
          <w:marLeft w:val="480"/>
          <w:marRight w:val="0"/>
          <w:marTop w:val="0"/>
          <w:marBottom w:val="0"/>
          <w:divBdr>
            <w:top w:val="none" w:sz="0" w:space="0" w:color="auto"/>
            <w:left w:val="none" w:sz="0" w:space="0" w:color="auto"/>
            <w:bottom w:val="none" w:sz="0" w:space="0" w:color="auto"/>
            <w:right w:val="none" w:sz="0" w:space="0" w:color="auto"/>
          </w:divBdr>
        </w:div>
        <w:div w:id="899170682">
          <w:marLeft w:val="480"/>
          <w:marRight w:val="0"/>
          <w:marTop w:val="0"/>
          <w:marBottom w:val="0"/>
          <w:divBdr>
            <w:top w:val="none" w:sz="0" w:space="0" w:color="auto"/>
            <w:left w:val="none" w:sz="0" w:space="0" w:color="auto"/>
            <w:bottom w:val="none" w:sz="0" w:space="0" w:color="auto"/>
            <w:right w:val="none" w:sz="0" w:space="0" w:color="auto"/>
          </w:divBdr>
        </w:div>
        <w:div w:id="319121731">
          <w:marLeft w:val="480"/>
          <w:marRight w:val="0"/>
          <w:marTop w:val="0"/>
          <w:marBottom w:val="0"/>
          <w:divBdr>
            <w:top w:val="none" w:sz="0" w:space="0" w:color="auto"/>
            <w:left w:val="none" w:sz="0" w:space="0" w:color="auto"/>
            <w:bottom w:val="none" w:sz="0" w:space="0" w:color="auto"/>
            <w:right w:val="none" w:sz="0" w:space="0" w:color="auto"/>
          </w:divBdr>
        </w:div>
        <w:div w:id="1530413299">
          <w:marLeft w:val="480"/>
          <w:marRight w:val="0"/>
          <w:marTop w:val="0"/>
          <w:marBottom w:val="0"/>
          <w:divBdr>
            <w:top w:val="none" w:sz="0" w:space="0" w:color="auto"/>
            <w:left w:val="none" w:sz="0" w:space="0" w:color="auto"/>
            <w:bottom w:val="none" w:sz="0" w:space="0" w:color="auto"/>
            <w:right w:val="none" w:sz="0" w:space="0" w:color="auto"/>
          </w:divBdr>
        </w:div>
        <w:div w:id="1163467656">
          <w:marLeft w:val="480"/>
          <w:marRight w:val="0"/>
          <w:marTop w:val="0"/>
          <w:marBottom w:val="0"/>
          <w:divBdr>
            <w:top w:val="none" w:sz="0" w:space="0" w:color="auto"/>
            <w:left w:val="none" w:sz="0" w:space="0" w:color="auto"/>
            <w:bottom w:val="none" w:sz="0" w:space="0" w:color="auto"/>
            <w:right w:val="none" w:sz="0" w:space="0" w:color="auto"/>
          </w:divBdr>
        </w:div>
        <w:div w:id="1170297627">
          <w:marLeft w:val="480"/>
          <w:marRight w:val="0"/>
          <w:marTop w:val="0"/>
          <w:marBottom w:val="0"/>
          <w:divBdr>
            <w:top w:val="none" w:sz="0" w:space="0" w:color="auto"/>
            <w:left w:val="none" w:sz="0" w:space="0" w:color="auto"/>
            <w:bottom w:val="none" w:sz="0" w:space="0" w:color="auto"/>
            <w:right w:val="none" w:sz="0" w:space="0" w:color="auto"/>
          </w:divBdr>
        </w:div>
        <w:div w:id="1090156839">
          <w:marLeft w:val="480"/>
          <w:marRight w:val="0"/>
          <w:marTop w:val="0"/>
          <w:marBottom w:val="0"/>
          <w:divBdr>
            <w:top w:val="none" w:sz="0" w:space="0" w:color="auto"/>
            <w:left w:val="none" w:sz="0" w:space="0" w:color="auto"/>
            <w:bottom w:val="none" w:sz="0" w:space="0" w:color="auto"/>
            <w:right w:val="none" w:sz="0" w:space="0" w:color="auto"/>
          </w:divBdr>
        </w:div>
        <w:div w:id="37366503">
          <w:marLeft w:val="480"/>
          <w:marRight w:val="0"/>
          <w:marTop w:val="0"/>
          <w:marBottom w:val="0"/>
          <w:divBdr>
            <w:top w:val="none" w:sz="0" w:space="0" w:color="auto"/>
            <w:left w:val="none" w:sz="0" w:space="0" w:color="auto"/>
            <w:bottom w:val="none" w:sz="0" w:space="0" w:color="auto"/>
            <w:right w:val="none" w:sz="0" w:space="0" w:color="auto"/>
          </w:divBdr>
        </w:div>
        <w:div w:id="1761560499">
          <w:marLeft w:val="480"/>
          <w:marRight w:val="0"/>
          <w:marTop w:val="0"/>
          <w:marBottom w:val="0"/>
          <w:divBdr>
            <w:top w:val="none" w:sz="0" w:space="0" w:color="auto"/>
            <w:left w:val="none" w:sz="0" w:space="0" w:color="auto"/>
            <w:bottom w:val="none" w:sz="0" w:space="0" w:color="auto"/>
            <w:right w:val="none" w:sz="0" w:space="0" w:color="auto"/>
          </w:divBdr>
        </w:div>
        <w:div w:id="1158419273">
          <w:marLeft w:val="480"/>
          <w:marRight w:val="0"/>
          <w:marTop w:val="0"/>
          <w:marBottom w:val="0"/>
          <w:divBdr>
            <w:top w:val="none" w:sz="0" w:space="0" w:color="auto"/>
            <w:left w:val="none" w:sz="0" w:space="0" w:color="auto"/>
            <w:bottom w:val="none" w:sz="0" w:space="0" w:color="auto"/>
            <w:right w:val="none" w:sz="0" w:space="0" w:color="auto"/>
          </w:divBdr>
        </w:div>
        <w:div w:id="1409959313">
          <w:marLeft w:val="480"/>
          <w:marRight w:val="0"/>
          <w:marTop w:val="0"/>
          <w:marBottom w:val="0"/>
          <w:divBdr>
            <w:top w:val="none" w:sz="0" w:space="0" w:color="auto"/>
            <w:left w:val="none" w:sz="0" w:space="0" w:color="auto"/>
            <w:bottom w:val="none" w:sz="0" w:space="0" w:color="auto"/>
            <w:right w:val="none" w:sz="0" w:space="0" w:color="auto"/>
          </w:divBdr>
        </w:div>
        <w:div w:id="1879735058">
          <w:marLeft w:val="480"/>
          <w:marRight w:val="0"/>
          <w:marTop w:val="0"/>
          <w:marBottom w:val="0"/>
          <w:divBdr>
            <w:top w:val="none" w:sz="0" w:space="0" w:color="auto"/>
            <w:left w:val="none" w:sz="0" w:space="0" w:color="auto"/>
            <w:bottom w:val="none" w:sz="0" w:space="0" w:color="auto"/>
            <w:right w:val="none" w:sz="0" w:space="0" w:color="auto"/>
          </w:divBdr>
        </w:div>
        <w:div w:id="208611228">
          <w:marLeft w:val="480"/>
          <w:marRight w:val="0"/>
          <w:marTop w:val="0"/>
          <w:marBottom w:val="0"/>
          <w:divBdr>
            <w:top w:val="none" w:sz="0" w:space="0" w:color="auto"/>
            <w:left w:val="none" w:sz="0" w:space="0" w:color="auto"/>
            <w:bottom w:val="none" w:sz="0" w:space="0" w:color="auto"/>
            <w:right w:val="none" w:sz="0" w:space="0" w:color="auto"/>
          </w:divBdr>
        </w:div>
        <w:div w:id="543979636">
          <w:marLeft w:val="480"/>
          <w:marRight w:val="0"/>
          <w:marTop w:val="0"/>
          <w:marBottom w:val="0"/>
          <w:divBdr>
            <w:top w:val="none" w:sz="0" w:space="0" w:color="auto"/>
            <w:left w:val="none" w:sz="0" w:space="0" w:color="auto"/>
            <w:bottom w:val="none" w:sz="0" w:space="0" w:color="auto"/>
            <w:right w:val="none" w:sz="0" w:space="0" w:color="auto"/>
          </w:divBdr>
        </w:div>
        <w:div w:id="761492428">
          <w:marLeft w:val="480"/>
          <w:marRight w:val="0"/>
          <w:marTop w:val="0"/>
          <w:marBottom w:val="0"/>
          <w:divBdr>
            <w:top w:val="none" w:sz="0" w:space="0" w:color="auto"/>
            <w:left w:val="none" w:sz="0" w:space="0" w:color="auto"/>
            <w:bottom w:val="none" w:sz="0" w:space="0" w:color="auto"/>
            <w:right w:val="none" w:sz="0" w:space="0" w:color="auto"/>
          </w:divBdr>
        </w:div>
        <w:div w:id="2137406291">
          <w:marLeft w:val="480"/>
          <w:marRight w:val="0"/>
          <w:marTop w:val="0"/>
          <w:marBottom w:val="0"/>
          <w:divBdr>
            <w:top w:val="none" w:sz="0" w:space="0" w:color="auto"/>
            <w:left w:val="none" w:sz="0" w:space="0" w:color="auto"/>
            <w:bottom w:val="none" w:sz="0" w:space="0" w:color="auto"/>
            <w:right w:val="none" w:sz="0" w:space="0" w:color="auto"/>
          </w:divBdr>
        </w:div>
        <w:div w:id="1857496278">
          <w:marLeft w:val="480"/>
          <w:marRight w:val="0"/>
          <w:marTop w:val="0"/>
          <w:marBottom w:val="0"/>
          <w:divBdr>
            <w:top w:val="none" w:sz="0" w:space="0" w:color="auto"/>
            <w:left w:val="none" w:sz="0" w:space="0" w:color="auto"/>
            <w:bottom w:val="none" w:sz="0" w:space="0" w:color="auto"/>
            <w:right w:val="none" w:sz="0" w:space="0" w:color="auto"/>
          </w:divBdr>
        </w:div>
        <w:div w:id="763185175">
          <w:marLeft w:val="480"/>
          <w:marRight w:val="0"/>
          <w:marTop w:val="0"/>
          <w:marBottom w:val="0"/>
          <w:divBdr>
            <w:top w:val="none" w:sz="0" w:space="0" w:color="auto"/>
            <w:left w:val="none" w:sz="0" w:space="0" w:color="auto"/>
            <w:bottom w:val="none" w:sz="0" w:space="0" w:color="auto"/>
            <w:right w:val="none" w:sz="0" w:space="0" w:color="auto"/>
          </w:divBdr>
        </w:div>
        <w:div w:id="1136413721">
          <w:marLeft w:val="480"/>
          <w:marRight w:val="0"/>
          <w:marTop w:val="0"/>
          <w:marBottom w:val="0"/>
          <w:divBdr>
            <w:top w:val="none" w:sz="0" w:space="0" w:color="auto"/>
            <w:left w:val="none" w:sz="0" w:space="0" w:color="auto"/>
            <w:bottom w:val="none" w:sz="0" w:space="0" w:color="auto"/>
            <w:right w:val="none" w:sz="0" w:space="0" w:color="auto"/>
          </w:divBdr>
        </w:div>
        <w:div w:id="62069002">
          <w:marLeft w:val="480"/>
          <w:marRight w:val="0"/>
          <w:marTop w:val="0"/>
          <w:marBottom w:val="0"/>
          <w:divBdr>
            <w:top w:val="none" w:sz="0" w:space="0" w:color="auto"/>
            <w:left w:val="none" w:sz="0" w:space="0" w:color="auto"/>
            <w:bottom w:val="none" w:sz="0" w:space="0" w:color="auto"/>
            <w:right w:val="none" w:sz="0" w:space="0" w:color="auto"/>
          </w:divBdr>
        </w:div>
        <w:div w:id="692539773">
          <w:marLeft w:val="480"/>
          <w:marRight w:val="0"/>
          <w:marTop w:val="0"/>
          <w:marBottom w:val="0"/>
          <w:divBdr>
            <w:top w:val="none" w:sz="0" w:space="0" w:color="auto"/>
            <w:left w:val="none" w:sz="0" w:space="0" w:color="auto"/>
            <w:bottom w:val="none" w:sz="0" w:space="0" w:color="auto"/>
            <w:right w:val="none" w:sz="0" w:space="0" w:color="auto"/>
          </w:divBdr>
        </w:div>
        <w:div w:id="1415936551">
          <w:marLeft w:val="480"/>
          <w:marRight w:val="0"/>
          <w:marTop w:val="0"/>
          <w:marBottom w:val="0"/>
          <w:divBdr>
            <w:top w:val="none" w:sz="0" w:space="0" w:color="auto"/>
            <w:left w:val="none" w:sz="0" w:space="0" w:color="auto"/>
            <w:bottom w:val="none" w:sz="0" w:space="0" w:color="auto"/>
            <w:right w:val="none" w:sz="0" w:space="0" w:color="auto"/>
          </w:divBdr>
        </w:div>
        <w:div w:id="1730884994">
          <w:marLeft w:val="480"/>
          <w:marRight w:val="0"/>
          <w:marTop w:val="0"/>
          <w:marBottom w:val="0"/>
          <w:divBdr>
            <w:top w:val="none" w:sz="0" w:space="0" w:color="auto"/>
            <w:left w:val="none" w:sz="0" w:space="0" w:color="auto"/>
            <w:bottom w:val="none" w:sz="0" w:space="0" w:color="auto"/>
            <w:right w:val="none" w:sz="0" w:space="0" w:color="auto"/>
          </w:divBdr>
        </w:div>
        <w:div w:id="1435787469">
          <w:marLeft w:val="480"/>
          <w:marRight w:val="0"/>
          <w:marTop w:val="0"/>
          <w:marBottom w:val="0"/>
          <w:divBdr>
            <w:top w:val="none" w:sz="0" w:space="0" w:color="auto"/>
            <w:left w:val="none" w:sz="0" w:space="0" w:color="auto"/>
            <w:bottom w:val="none" w:sz="0" w:space="0" w:color="auto"/>
            <w:right w:val="none" w:sz="0" w:space="0" w:color="auto"/>
          </w:divBdr>
        </w:div>
        <w:div w:id="749888201">
          <w:marLeft w:val="480"/>
          <w:marRight w:val="0"/>
          <w:marTop w:val="0"/>
          <w:marBottom w:val="0"/>
          <w:divBdr>
            <w:top w:val="none" w:sz="0" w:space="0" w:color="auto"/>
            <w:left w:val="none" w:sz="0" w:space="0" w:color="auto"/>
            <w:bottom w:val="none" w:sz="0" w:space="0" w:color="auto"/>
            <w:right w:val="none" w:sz="0" w:space="0" w:color="auto"/>
          </w:divBdr>
        </w:div>
        <w:div w:id="1333099789">
          <w:marLeft w:val="480"/>
          <w:marRight w:val="0"/>
          <w:marTop w:val="0"/>
          <w:marBottom w:val="0"/>
          <w:divBdr>
            <w:top w:val="none" w:sz="0" w:space="0" w:color="auto"/>
            <w:left w:val="none" w:sz="0" w:space="0" w:color="auto"/>
            <w:bottom w:val="none" w:sz="0" w:space="0" w:color="auto"/>
            <w:right w:val="none" w:sz="0" w:space="0" w:color="auto"/>
          </w:divBdr>
        </w:div>
        <w:div w:id="267584435">
          <w:marLeft w:val="480"/>
          <w:marRight w:val="0"/>
          <w:marTop w:val="0"/>
          <w:marBottom w:val="0"/>
          <w:divBdr>
            <w:top w:val="none" w:sz="0" w:space="0" w:color="auto"/>
            <w:left w:val="none" w:sz="0" w:space="0" w:color="auto"/>
            <w:bottom w:val="none" w:sz="0" w:space="0" w:color="auto"/>
            <w:right w:val="none" w:sz="0" w:space="0" w:color="auto"/>
          </w:divBdr>
        </w:div>
        <w:div w:id="1709454829">
          <w:marLeft w:val="480"/>
          <w:marRight w:val="0"/>
          <w:marTop w:val="0"/>
          <w:marBottom w:val="0"/>
          <w:divBdr>
            <w:top w:val="none" w:sz="0" w:space="0" w:color="auto"/>
            <w:left w:val="none" w:sz="0" w:space="0" w:color="auto"/>
            <w:bottom w:val="none" w:sz="0" w:space="0" w:color="auto"/>
            <w:right w:val="none" w:sz="0" w:space="0" w:color="auto"/>
          </w:divBdr>
        </w:div>
        <w:div w:id="1450856624">
          <w:marLeft w:val="480"/>
          <w:marRight w:val="0"/>
          <w:marTop w:val="0"/>
          <w:marBottom w:val="0"/>
          <w:divBdr>
            <w:top w:val="none" w:sz="0" w:space="0" w:color="auto"/>
            <w:left w:val="none" w:sz="0" w:space="0" w:color="auto"/>
            <w:bottom w:val="none" w:sz="0" w:space="0" w:color="auto"/>
            <w:right w:val="none" w:sz="0" w:space="0" w:color="auto"/>
          </w:divBdr>
        </w:div>
        <w:div w:id="456872156">
          <w:marLeft w:val="480"/>
          <w:marRight w:val="0"/>
          <w:marTop w:val="0"/>
          <w:marBottom w:val="0"/>
          <w:divBdr>
            <w:top w:val="none" w:sz="0" w:space="0" w:color="auto"/>
            <w:left w:val="none" w:sz="0" w:space="0" w:color="auto"/>
            <w:bottom w:val="none" w:sz="0" w:space="0" w:color="auto"/>
            <w:right w:val="none" w:sz="0" w:space="0" w:color="auto"/>
          </w:divBdr>
        </w:div>
        <w:div w:id="816842477">
          <w:marLeft w:val="480"/>
          <w:marRight w:val="0"/>
          <w:marTop w:val="0"/>
          <w:marBottom w:val="0"/>
          <w:divBdr>
            <w:top w:val="none" w:sz="0" w:space="0" w:color="auto"/>
            <w:left w:val="none" w:sz="0" w:space="0" w:color="auto"/>
            <w:bottom w:val="none" w:sz="0" w:space="0" w:color="auto"/>
            <w:right w:val="none" w:sz="0" w:space="0" w:color="auto"/>
          </w:divBdr>
        </w:div>
        <w:div w:id="819032782">
          <w:marLeft w:val="480"/>
          <w:marRight w:val="0"/>
          <w:marTop w:val="0"/>
          <w:marBottom w:val="0"/>
          <w:divBdr>
            <w:top w:val="none" w:sz="0" w:space="0" w:color="auto"/>
            <w:left w:val="none" w:sz="0" w:space="0" w:color="auto"/>
            <w:bottom w:val="none" w:sz="0" w:space="0" w:color="auto"/>
            <w:right w:val="none" w:sz="0" w:space="0" w:color="auto"/>
          </w:divBdr>
        </w:div>
        <w:div w:id="1611283174">
          <w:marLeft w:val="480"/>
          <w:marRight w:val="0"/>
          <w:marTop w:val="0"/>
          <w:marBottom w:val="0"/>
          <w:divBdr>
            <w:top w:val="none" w:sz="0" w:space="0" w:color="auto"/>
            <w:left w:val="none" w:sz="0" w:space="0" w:color="auto"/>
            <w:bottom w:val="none" w:sz="0" w:space="0" w:color="auto"/>
            <w:right w:val="none" w:sz="0" w:space="0" w:color="auto"/>
          </w:divBdr>
        </w:div>
        <w:div w:id="745497722">
          <w:marLeft w:val="480"/>
          <w:marRight w:val="0"/>
          <w:marTop w:val="0"/>
          <w:marBottom w:val="0"/>
          <w:divBdr>
            <w:top w:val="none" w:sz="0" w:space="0" w:color="auto"/>
            <w:left w:val="none" w:sz="0" w:space="0" w:color="auto"/>
            <w:bottom w:val="none" w:sz="0" w:space="0" w:color="auto"/>
            <w:right w:val="none" w:sz="0" w:space="0" w:color="auto"/>
          </w:divBdr>
        </w:div>
        <w:div w:id="867186572">
          <w:marLeft w:val="480"/>
          <w:marRight w:val="0"/>
          <w:marTop w:val="0"/>
          <w:marBottom w:val="0"/>
          <w:divBdr>
            <w:top w:val="none" w:sz="0" w:space="0" w:color="auto"/>
            <w:left w:val="none" w:sz="0" w:space="0" w:color="auto"/>
            <w:bottom w:val="none" w:sz="0" w:space="0" w:color="auto"/>
            <w:right w:val="none" w:sz="0" w:space="0" w:color="auto"/>
          </w:divBdr>
        </w:div>
        <w:div w:id="85352265">
          <w:marLeft w:val="480"/>
          <w:marRight w:val="0"/>
          <w:marTop w:val="0"/>
          <w:marBottom w:val="0"/>
          <w:divBdr>
            <w:top w:val="none" w:sz="0" w:space="0" w:color="auto"/>
            <w:left w:val="none" w:sz="0" w:space="0" w:color="auto"/>
            <w:bottom w:val="none" w:sz="0" w:space="0" w:color="auto"/>
            <w:right w:val="none" w:sz="0" w:space="0" w:color="auto"/>
          </w:divBdr>
        </w:div>
        <w:div w:id="283123543">
          <w:marLeft w:val="480"/>
          <w:marRight w:val="0"/>
          <w:marTop w:val="0"/>
          <w:marBottom w:val="0"/>
          <w:divBdr>
            <w:top w:val="none" w:sz="0" w:space="0" w:color="auto"/>
            <w:left w:val="none" w:sz="0" w:space="0" w:color="auto"/>
            <w:bottom w:val="none" w:sz="0" w:space="0" w:color="auto"/>
            <w:right w:val="none" w:sz="0" w:space="0" w:color="auto"/>
          </w:divBdr>
        </w:div>
        <w:div w:id="1790390530">
          <w:marLeft w:val="480"/>
          <w:marRight w:val="0"/>
          <w:marTop w:val="0"/>
          <w:marBottom w:val="0"/>
          <w:divBdr>
            <w:top w:val="none" w:sz="0" w:space="0" w:color="auto"/>
            <w:left w:val="none" w:sz="0" w:space="0" w:color="auto"/>
            <w:bottom w:val="none" w:sz="0" w:space="0" w:color="auto"/>
            <w:right w:val="none" w:sz="0" w:space="0" w:color="auto"/>
          </w:divBdr>
        </w:div>
        <w:div w:id="568464641">
          <w:marLeft w:val="480"/>
          <w:marRight w:val="0"/>
          <w:marTop w:val="0"/>
          <w:marBottom w:val="0"/>
          <w:divBdr>
            <w:top w:val="none" w:sz="0" w:space="0" w:color="auto"/>
            <w:left w:val="none" w:sz="0" w:space="0" w:color="auto"/>
            <w:bottom w:val="none" w:sz="0" w:space="0" w:color="auto"/>
            <w:right w:val="none" w:sz="0" w:space="0" w:color="auto"/>
          </w:divBdr>
        </w:div>
        <w:div w:id="1483232518">
          <w:marLeft w:val="480"/>
          <w:marRight w:val="0"/>
          <w:marTop w:val="0"/>
          <w:marBottom w:val="0"/>
          <w:divBdr>
            <w:top w:val="none" w:sz="0" w:space="0" w:color="auto"/>
            <w:left w:val="none" w:sz="0" w:space="0" w:color="auto"/>
            <w:bottom w:val="none" w:sz="0" w:space="0" w:color="auto"/>
            <w:right w:val="none" w:sz="0" w:space="0" w:color="auto"/>
          </w:divBdr>
        </w:div>
        <w:div w:id="1808627083">
          <w:marLeft w:val="480"/>
          <w:marRight w:val="0"/>
          <w:marTop w:val="0"/>
          <w:marBottom w:val="0"/>
          <w:divBdr>
            <w:top w:val="none" w:sz="0" w:space="0" w:color="auto"/>
            <w:left w:val="none" w:sz="0" w:space="0" w:color="auto"/>
            <w:bottom w:val="none" w:sz="0" w:space="0" w:color="auto"/>
            <w:right w:val="none" w:sz="0" w:space="0" w:color="auto"/>
          </w:divBdr>
        </w:div>
        <w:div w:id="2070959301">
          <w:marLeft w:val="480"/>
          <w:marRight w:val="0"/>
          <w:marTop w:val="0"/>
          <w:marBottom w:val="0"/>
          <w:divBdr>
            <w:top w:val="none" w:sz="0" w:space="0" w:color="auto"/>
            <w:left w:val="none" w:sz="0" w:space="0" w:color="auto"/>
            <w:bottom w:val="none" w:sz="0" w:space="0" w:color="auto"/>
            <w:right w:val="none" w:sz="0" w:space="0" w:color="auto"/>
          </w:divBdr>
        </w:div>
        <w:div w:id="979458346">
          <w:marLeft w:val="480"/>
          <w:marRight w:val="0"/>
          <w:marTop w:val="0"/>
          <w:marBottom w:val="0"/>
          <w:divBdr>
            <w:top w:val="none" w:sz="0" w:space="0" w:color="auto"/>
            <w:left w:val="none" w:sz="0" w:space="0" w:color="auto"/>
            <w:bottom w:val="none" w:sz="0" w:space="0" w:color="auto"/>
            <w:right w:val="none" w:sz="0" w:space="0" w:color="auto"/>
          </w:divBdr>
        </w:div>
        <w:div w:id="1332172368">
          <w:marLeft w:val="480"/>
          <w:marRight w:val="0"/>
          <w:marTop w:val="0"/>
          <w:marBottom w:val="0"/>
          <w:divBdr>
            <w:top w:val="none" w:sz="0" w:space="0" w:color="auto"/>
            <w:left w:val="none" w:sz="0" w:space="0" w:color="auto"/>
            <w:bottom w:val="none" w:sz="0" w:space="0" w:color="auto"/>
            <w:right w:val="none" w:sz="0" w:space="0" w:color="auto"/>
          </w:divBdr>
        </w:div>
        <w:div w:id="1267885698">
          <w:marLeft w:val="480"/>
          <w:marRight w:val="0"/>
          <w:marTop w:val="0"/>
          <w:marBottom w:val="0"/>
          <w:divBdr>
            <w:top w:val="none" w:sz="0" w:space="0" w:color="auto"/>
            <w:left w:val="none" w:sz="0" w:space="0" w:color="auto"/>
            <w:bottom w:val="none" w:sz="0" w:space="0" w:color="auto"/>
            <w:right w:val="none" w:sz="0" w:space="0" w:color="auto"/>
          </w:divBdr>
        </w:div>
        <w:div w:id="1008099885">
          <w:marLeft w:val="480"/>
          <w:marRight w:val="0"/>
          <w:marTop w:val="0"/>
          <w:marBottom w:val="0"/>
          <w:divBdr>
            <w:top w:val="none" w:sz="0" w:space="0" w:color="auto"/>
            <w:left w:val="none" w:sz="0" w:space="0" w:color="auto"/>
            <w:bottom w:val="none" w:sz="0" w:space="0" w:color="auto"/>
            <w:right w:val="none" w:sz="0" w:space="0" w:color="auto"/>
          </w:divBdr>
        </w:div>
        <w:div w:id="1807888849">
          <w:marLeft w:val="480"/>
          <w:marRight w:val="0"/>
          <w:marTop w:val="0"/>
          <w:marBottom w:val="0"/>
          <w:divBdr>
            <w:top w:val="none" w:sz="0" w:space="0" w:color="auto"/>
            <w:left w:val="none" w:sz="0" w:space="0" w:color="auto"/>
            <w:bottom w:val="none" w:sz="0" w:space="0" w:color="auto"/>
            <w:right w:val="none" w:sz="0" w:space="0" w:color="auto"/>
          </w:divBdr>
        </w:div>
        <w:div w:id="961110987">
          <w:marLeft w:val="480"/>
          <w:marRight w:val="0"/>
          <w:marTop w:val="0"/>
          <w:marBottom w:val="0"/>
          <w:divBdr>
            <w:top w:val="none" w:sz="0" w:space="0" w:color="auto"/>
            <w:left w:val="none" w:sz="0" w:space="0" w:color="auto"/>
            <w:bottom w:val="none" w:sz="0" w:space="0" w:color="auto"/>
            <w:right w:val="none" w:sz="0" w:space="0" w:color="auto"/>
          </w:divBdr>
        </w:div>
        <w:div w:id="2129350054">
          <w:marLeft w:val="480"/>
          <w:marRight w:val="0"/>
          <w:marTop w:val="0"/>
          <w:marBottom w:val="0"/>
          <w:divBdr>
            <w:top w:val="none" w:sz="0" w:space="0" w:color="auto"/>
            <w:left w:val="none" w:sz="0" w:space="0" w:color="auto"/>
            <w:bottom w:val="none" w:sz="0" w:space="0" w:color="auto"/>
            <w:right w:val="none" w:sz="0" w:space="0" w:color="auto"/>
          </w:divBdr>
        </w:div>
        <w:div w:id="2021203333">
          <w:marLeft w:val="480"/>
          <w:marRight w:val="0"/>
          <w:marTop w:val="0"/>
          <w:marBottom w:val="0"/>
          <w:divBdr>
            <w:top w:val="none" w:sz="0" w:space="0" w:color="auto"/>
            <w:left w:val="none" w:sz="0" w:space="0" w:color="auto"/>
            <w:bottom w:val="none" w:sz="0" w:space="0" w:color="auto"/>
            <w:right w:val="none" w:sz="0" w:space="0" w:color="auto"/>
          </w:divBdr>
        </w:div>
        <w:div w:id="405609960">
          <w:marLeft w:val="480"/>
          <w:marRight w:val="0"/>
          <w:marTop w:val="0"/>
          <w:marBottom w:val="0"/>
          <w:divBdr>
            <w:top w:val="none" w:sz="0" w:space="0" w:color="auto"/>
            <w:left w:val="none" w:sz="0" w:space="0" w:color="auto"/>
            <w:bottom w:val="none" w:sz="0" w:space="0" w:color="auto"/>
            <w:right w:val="none" w:sz="0" w:space="0" w:color="auto"/>
          </w:divBdr>
        </w:div>
        <w:div w:id="1747219119">
          <w:marLeft w:val="480"/>
          <w:marRight w:val="0"/>
          <w:marTop w:val="0"/>
          <w:marBottom w:val="0"/>
          <w:divBdr>
            <w:top w:val="none" w:sz="0" w:space="0" w:color="auto"/>
            <w:left w:val="none" w:sz="0" w:space="0" w:color="auto"/>
            <w:bottom w:val="none" w:sz="0" w:space="0" w:color="auto"/>
            <w:right w:val="none" w:sz="0" w:space="0" w:color="auto"/>
          </w:divBdr>
        </w:div>
        <w:div w:id="1386568740">
          <w:marLeft w:val="480"/>
          <w:marRight w:val="0"/>
          <w:marTop w:val="0"/>
          <w:marBottom w:val="0"/>
          <w:divBdr>
            <w:top w:val="none" w:sz="0" w:space="0" w:color="auto"/>
            <w:left w:val="none" w:sz="0" w:space="0" w:color="auto"/>
            <w:bottom w:val="none" w:sz="0" w:space="0" w:color="auto"/>
            <w:right w:val="none" w:sz="0" w:space="0" w:color="auto"/>
          </w:divBdr>
        </w:div>
        <w:div w:id="1901593610">
          <w:marLeft w:val="480"/>
          <w:marRight w:val="0"/>
          <w:marTop w:val="0"/>
          <w:marBottom w:val="0"/>
          <w:divBdr>
            <w:top w:val="none" w:sz="0" w:space="0" w:color="auto"/>
            <w:left w:val="none" w:sz="0" w:space="0" w:color="auto"/>
            <w:bottom w:val="none" w:sz="0" w:space="0" w:color="auto"/>
            <w:right w:val="none" w:sz="0" w:space="0" w:color="auto"/>
          </w:divBdr>
        </w:div>
        <w:div w:id="2106533737">
          <w:marLeft w:val="480"/>
          <w:marRight w:val="0"/>
          <w:marTop w:val="0"/>
          <w:marBottom w:val="0"/>
          <w:divBdr>
            <w:top w:val="none" w:sz="0" w:space="0" w:color="auto"/>
            <w:left w:val="none" w:sz="0" w:space="0" w:color="auto"/>
            <w:bottom w:val="none" w:sz="0" w:space="0" w:color="auto"/>
            <w:right w:val="none" w:sz="0" w:space="0" w:color="auto"/>
          </w:divBdr>
        </w:div>
        <w:div w:id="2006207976">
          <w:marLeft w:val="480"/>
          <w:marRight w:val="0"/>
          <w:marTop w:val="0"/>
          <w:marBottom w:val="0"/>
          <w:divBdr>
            <w:top w:val="none" w:sz="0" w:space="0" w:color="auto"/>
            <w:left w:val="none" w:sz="0" w:space="0" w:color="auto"/>
            <w:bottom w:val="none" w:sz="0" w:space="0" w:color="auto"/>
            <w:right w:val="none" w:sz="0" w:space="0" w:color="auto"/>
          </w:divBdr>
        </w:div>
        <w:div w:id="1504314786">
          <w:marLeft w:val="480"/>
          <w:marRight w:val="0"/>
          <w:marTop w:val="0"/>
          <w:marBottom w:val="0"/>
          <w:divBdr>
            <w:top w:val="none" w:sz="0" w:space="0" w:color="auto"/>
            <w:left w:val="none" w:sz="0" w:space="0" w:color="auto"/>
            <w:bottom w:val="none" w:sz="0" w:space="0" w:color="auto"/>
            <w:right w:val="none" w:sz="0" w:space="0" w:color="auto"/>
          </w:divBdr>
        </w:div>
        <w:div w:id="723069935">
          <w:marLeft w:val="480"/>
          <w:marRight w:val="0"/>
          <w:marTop w:val="0"/>
          <w:marBottom w:val="0"/>
          <w:divBdr>
            <w:top w:val="none" w:sz="0" w:space="0" w:color="auto"/>
            <w:left w:val="none" w:sz="0" w:space="0" w:color="auto"/>
            <w:bottom w:val="none" w:sz="0" w:space="0" w:color="auto"/>
            <w:right w:val="none" w:sz="0" w:space="0" w:color="auto"/>
          </w:divBdr>
        </w:div>
        <w:div w:id="2082747807">
          <w:marLeft w:val="480"/>
          <w:marRight w:val="0"/>
          <w:marTop w:val="0"/>
          <w:marBottom w:val="0"/>
          <w:divBdr>
            <w:top w:val="none" w:sz="0" w:space="0" w:color="auto"/>
            <w:left w:val="none" w:sz="0" w:space="0" w:color="auto"/>
            <w:bottom w:val="none" w:sz="0" w:space="0" w:color="auto"/>
            <w:right w:val="none" w:sz="0" w:space="0" w:color="auto"/>
          </w:divBdr>
        </w:div>
        <w:div w:id="609359096">
          <w:marLeft w:val="480"/>
          <w:marRight w:val="0"/>
          <w:marTop w:val="0"/>
          <w:marBottom w:val="0"/>
          <w:divBdr>
            <w:top w:val="none" w:sz="0" w:space="0" w:color="auto"/>
            <w:left w:val="none" w:sz="0" w:space="0" w:color="auto"/>
            <w:bottom w:val="none" w:sz="0" w:space="0" w:color="auto"/>
            <w:right w:val="none" w:sz="0" w:space="0" w:color="auto"/>
          </w:divBdr>
        </w:div>
        <w:div w:id="1802460391">
          <w:marLeft w:val="480"/>
          <w:marRight w:val="0"/>
          <w:marTop w:val="0"/>
          <w:marBottom w:val="0"/>
          <w:divBdr>
            <w:top w:val="none" w:sz="0" w:space="0" w:color="auto"/>
            <w:left w:val="none" w:sz="0" w:space="0" w:color="auto"/>
            <w:bottom w:val="none" w:sz="0" w:space="0" w:color="auto"/>
            <w:right w:val="none" w:sz="0" w:space="0" w:color="auto"/>
          </w:divBdr>
        </w:div>
        <w:div w:id="864826500">
          <w:marLeft w:val="480"/>
          <w:marRight w:val="0"/>
          <w:marTop w:val="0"/>
          <w:marBottom w:val="0"/>
          <w:divBdr>
            <w:top w:val="none" w:sz="0" w:space="0" w:color="auto"/>
            <w:left w:val="none" w:sz="0" w:space="0" w:color="auto"/>
            <w:bottom w:val="none" w:sz="0" w:space="0" w:color="auto"/>
            <w:right w:val="none" w:sz="0" w:space="0" w:color="auto"/>
          </w:divBdr>
        </w:div>
        <w:div w:id="957181921">
          <w:marLeft w:val="480"/>
          <w:marRight w:val="0"/>
          <w:marTop w:val="0"/>
          <w:marBottom w:val="0"/>
          <w:divBdr>
            <w:top w:val="none" w:sz="0" w:space="0" w:color="auto"/>
            <w:left w:val="none" w:sz="0" w:space="0" w:color="auto"/>
            <w:bottom w:val="none" w:sz="0" w:space="0" w:color="auto"/>
            <w:right w:val="none" w:sz="0" w:space="0" w:color="auto"/>
          </w:divBdr>
        </w:div>
        <w:div w:id="691079283">
          <w:marLeft w:val="480"/>
          <w:marRight w:val="0"/>
          <w:marTop w:val="0"/>
          <w:marBottom w:val="0"/>
          <w:divBdr>
            <w:top w:val="none" w:sz="0" w:space="0" w:color="auto"/>
            <w:left w:val="none" w:sz="0" w:space="0" w:color="auto"/>
            <w:bottom w:val="none" w:sz="0" w:space="0" w:color="auto"/>
            <w:right w:val="none" w:sz="0" w:space="0" w:color="auto"/>
          </w:divBdr>
        </w:div>
        <w:div w:id="465123758">
          <w:marLeft w:val="480"/>
          <w:marRight w:val="0"/>
          <w:marTop w:val="0"/>
          <w:marBottom w:val="0"/>
          <w:divBdr>
            <w:top w:val="none" w:sz="0" w:space="0" w:color="auto"/>
            <w:left w:val="none" w:sz="0" w:space="0" w:color="auto"/>
            <w:bottom w:val="none" w:sz="0" w:space="0" w:color="auto"/>
            <w:right w:val="none" w:sz="0" w:space="0" w:color="auto"/>
          </w:divBdr>
        </w:div>
        <w:div w:id="1825508110">
          <w:marLeft w:val="480"/>
          <w:marRight w:val="0"/>
          <w:marTop w:val="0"/>
          <w:marBottom w:val="0"/>
          <w:divBdr>
            <w:top w:val="none" w:sz="0" w:space="0" w:color="auto"/>
            <w:left w:val="none" w:sz="0" w:space="0" w:color="auto"/>
            <w:bottom w:val="none" w:sz="0" w:space="0" w:color="auto"/>
            <w:right w:val="none" w:sz="0" w:space="0" w:color="auto"/>
          </w:divBdr>
        </w:div>
        <w:div w:id="889802323">
          <w:marLeft w:val="480"/>
          <w:marRight w:val="0"/>
          <w:marTop w:val="0"/>
          <w:marBottom w:val="0"/>
          <w:divBdr>
            <w:top w:val="none" w:sz="0" w:space="0" w:color="auto"/>
            <w:left w:val="none" w:sz="0" w:space="0" w:color="auto"/>
            <w:bottom w:val="none" w:sz="0" w:space="0" w:color="auto"/>
            <w:right w:val="none" w:sz="0" w:space="0" w:color="auto"/>
          </w:divBdr>
        </w:div>
        <w:div w:id="1729958749">
          <w:marLeft w:val="480"/>
          <w:marRight w:val="0"/>
          <w:marTop w:val="0"/>
          <w:marBottom w:val="0"/>
          <w:divBdr>
            <w:top w:val="none" w:sz="0" w:space="0" w:color="auto"/>
            <w:left w:val="none" w:sz="0" w:space="0" w:color="auto"/>
            <w:bottom w:val="none" w:sz="0" w:space="0" w:color="auto"/>
            <w:right w:val="none" w:sz="0" w:space="0" w:color="auto"/>
          </w:divBdr>
        </w:div>
        <w:div w:id="1946767503">
          <w:marLeft w:val="480"/>
          <w:marRight w:val="0"/>
          <w:marTop w:val="0"/>
          <w:marBottom w:val="0"/>
          <w:divBdr>
            <w:top w:val="none" w:sz="0" w:space="0" w:color="auto"/>
            <w:left w:val="none" w:sz="0" w:space="0" w:color="auto"/>
            <w:bottom w:val="none" w:sz="0" w:space="0" w:color="auto"/>
            <w:right w:val="none" w:sz="0" w:space="0" w:color="auto"/>
          </w:divBdr>
        </w:div>
        <w:div w:id="642925934">
          <w:marLeft w:val="480"/>
          <w:marRight w:val="0"/>
          <w:marTop w:val="0"/>
          <w:marBottom w:val="0"/>
          <w:divBdr>
            <w:top w:val="none" w:sz="0" w:space="0" w:color="auto"/>
            <w:left w:val="none" w:sz="0" w:space="0" w:color="auto"/>
            <w:bottom w:val="none" w:sz="0" w:space="0" w:color="auto"/>
            <w:right w:val="none" w:sz="0" w:space="0" w:color="auto"/>
          </w:divBdr>
        </w:div>
        <w:div w:id="434786018">
          <w:marLeft w:val="480"/>
          <w:marRight w:val="0"/>
          <w:marTop w:val="0"/>
          <w:marBottom w:val="0"/>
          <w:divBdr>
            <w:top w:val="none" w:sz="0" w:space="0" w:color="auto"/>
            <w:left w:val="none" w:sz="0" w:space="0" w:color="auto"/>
            <w:bottom w:val="none" w:sz="0" w:space="0" w:color="auto"/>
            <w:right w:val="none" w:sz="0" w:space="0" w:color="auto"/>
          </w:divBdr>
        </w:div>
        <w:div w:id="1558280990">
          <w:marLeft w:val="480"/>
          <w:marRight w:val="0"/>
          <w:marTop w:val="0"/>
          <w:marBottom w:val="0"/>
          <w:divBdr>
            <w:top w:val="none" w:sz="0" w:space="0" w:color="auto"/>
            <w:left w:val="none" w:sz="0" w:space="0" w:color="auto"/>
            <w:bottom w:val="none" w:sz="0" w:space="0" w:color="auto"/>
            <w:right w:val="none" w:sz="0" w:space="0" w:color="auto"/>
          </w:divBdr>
        </w:div>
        <w:div w:id="1707178043">
          <w:marLeft w:val="480"/>
          <w:marRight w:val="0"/>
          <w:marTop w:val="0"/>
          <w:marBottom w:val="0"/>
          <w:divBdr>
            <w:top w:val="none" w:sz="0" w:space="0" w:color="auto"/>
            <w:left w:val="none" w:sz="0" w:space="0" w:color="auto"/>
            <w:bottom w:val="none" w:sz="0" w:space="0" w:color="auto"/>
            <w:right w:val="none" w:sz="0" w:space="0" w:color="auto"/>
          </w:divBdr>
        </w:div>
        <w:div w:id="170266278">
          <w:marLeft w:val="480"/>
          <w:marRight w:val="0"/>
          <w:marTop w:val="0"/>
          <w:marBottom w:val="0"/>
          <w:divBdr>
            <w:top w:val="none" w:sz="0" w:space="0" w:color="auto"/>
            <w:left w:val="none" w:sz="0" w:space="0" w:color="auto"/>
            <w:bottom w:val="none" w:sz="0" w:space="0" w:color="auto"/>
            <w:right w:val="none" w:sz="0" w:space="0" w:color="auto"/>
          </w:divBdr>
        </w:div>
        <w:div w:id="2112357931">
          <w:marLeft w:val="480"/>
          <w:marRight w:val="0"/>
          <w:marTop w:val="0"/>
          <w:marBottom w:val="0"/>
          <w:divBdr>
            <w:top w:val="none" w:sz="0" w:space="0" w:color="auto"/>
            <w:left w:val="none" w:sz="0" w:space="0" w:color="auto"/>
            <w:bottom w:val="none" w:sz="0" w:space="0" w:color="auto"/>
            <w:right w:val="none" w:sz="0" w:space="0" w:color="auto"/>
          </w:divBdr>
        </w:div>
        <w:div w:id="460877737">
          <w:marLeft w:val="480"/>
          <w:marRight w:val="0"/>
          <w:marTop w:val="0"/>
          <w:marBottom w:val="0"/>
          <w:divBdr>
            <w:top w:val="none" w:sz="0" w:space="0" w:color="auto"/>
            <w:left w:val="none" w:sz="0" w:space="0" w:color="auto"/>
            <w:bottom w:val="none" w:sz="0" w:space="0" w:color="auto"/>
            <w:right w:val="none" w:sz="0" w:space="0" w:color="auto"/>
          </w:divBdr>
        </w:div>
        <w:div w:id="1524511723">
          <w:marLeft w:val="480"/>
          <w:marRight w:val="0"/>
          <w:marTop w:val="0"/>
          <w:marBottom w:val="0"/>
          <w:divBdr>
            <w:top w:val="none" w:sz="0" w:space="0" w:color="auto"/>
            <w:left w:val="none" w:sz="0" w:space="0" w:color="auto"/>
            <w:bottom w:val="none" w:sz="0" w:space="0" w:color="auto"/>
            <w:right w:val="none" w:sz="0" w:space="0" w:color="auto"/>
          </w:divBdr>
        </w:div>
        <w:div w:id="1690788662">
          <w:marLeft w:val="480"/>
          <w:marRight w:val="0"/>
          <w:marTop w:val="0"/>
          <w:marBottom w:val="0"/>
          <w:divBdr>
            <w:top w:val="none" w:sz="0" w:space="0" w:color="auto"/>
            <w:left w:val="none" w:sz="0" w:space="0" w:color="auto"/>
            <w:bottom w:val="none" w:sz="0" w:space="0" w:color="auto"/>
            <w:right w:val="none" w:sz="0" w:space="0" w:color="auto"/>
          </w:divBdr>
        </w:div>
      </w:divsChild>
    </w:div>
    <w:div w:id="1179079803">
      <w:bodyDiv w:val="1"/>
      <w:marLeft w:val="0"/>
      <w:marRight w:val="0"/>
      <w:marTop w:val="0"/>
      <w:marBottom w:val="0"/>
      <w:divBdr>
        <w:top w:val="none" w:sz="0" w:space="0" w:color="auto"/>
        <w:left w:val="none" w:sz="0" w:space="0" w:color="auto"/>
        <w:bottom w:val="none" w:sz="0" w:space="0" w:color="auto"/>
        <w:right w:val="none" w:sz="0" w:space="0" w:color="auto"/>
      </w:divBdr>
    </w:div>
    <w:div w:id="1179155977">
      <w:bodyDiv w:val="1"/>
      <w:marLeft w:val="0"/>
      <w:marRight w:val="0"/>
      <w:marTop w:val="0"/>
      <w:marBottom w:val="0"/>
      <w:divBdr>
        <w:top w:val="none" w:sz="0" w:space="0" w:color="auto"/>
        <w:left w:val="none" w:sz="0" w:space="0" w:color="auto"/>
        <w:bottom w:val="none" w:sz="0" w:space="0" w:color="auto"/>
        <w:right w:val="none" w:sz="0" w:space="0" w:color="auto"/>
      </w:divBdr>
    </w:div>
    <w:div w:id="1179344562">
      <w:bodyDiv w:val="1"/>
      <w:marLeft w:val="0"/>
      <w:marRight w:val="0"/>
      <w:marTop w:val="0"/>
      <w:marBottom w:val="0"/>
      <w:divBdr>
        <w:top w:val="none" w:sz="0" w:space="0" w:color="auto"/>
        <w:left w:val="none" w:sz="0" w:space="0" w:color="auto"/>
        <w:bottom w:val="none" w:sz="0" w:space="0" w:color="auto"/>
        <w:right w:val="none" w:sz="0" w:space="0" w:color="auto"/>
      </w:divBdr>
    </w:div>
    <w:div w:id="1180004285">
      <w:bodyDiv w:val="1"/>
      <w:marLeft w:val="0"/>
      <w:marRight w:val="0"/>
      <w:marTop w:val="0"/>
      <w:marBottom w:val="0"/>
      <w:divBdr>
        <w:top w:val="none" w:sz="0" w:space="0" w:color="auto"/>
        <w:left w:val="none" w:sz="0" w:space="0" w:color="auto"/>
        <w:bottom w:val="none" w:sz="0" w:space="0" w:color="auto"/>
        <w:right w:val="none" w:sz="0" w:space="0" w:color="auto"/>
      </w:divBdr>
    </w:div>
    <w:div w:id="1180007200">
      <w:bodyDiv w:val="1"/>
      <w:marLeft w:val="0"/>
      <w:marRight w:val="0"/>
      <w:marTop w:val="0"/>
      <w:marBottom w:val="0"/>
      <w:divBdr>
        <w:top w:val="none" w:sz="0" w:space="0" w:color="auto"/>
        <w:left w:val="none" w:sz="0" w:space="0" w:color="auto"/>
        <w:bottom w:val="none" w:sz="0" w:space="0" w:color="auto"/>
        <w:right w:val="none" w:sz="0" w:space="0" w:color="auto"/>
      </w:divBdr>
    </w:div>
    <w:div w:id="1180587445">
      <w:bodyDiv w:val="1"/>
      <w:marLeft w:val="0"/>
      <w:marRight w:val="0"/>
      <w:marTop w:val="0"/>
      <w:marBottom w:val="0"/>
      <w:divBdr>
        <w:top w:val="none" w:sz="0" w:space="0" w:color="auto"/>
        <w:left w:val="none" w:sz="0" w:space="0" w:color="auto"/>
        <w:bottom w:val="none" w:sz="0" w:space="0" w:color="auto"/>
        <w:right w:val="none" w:sz="0" w:space="0" w:color="auto"/>
      </w:divBdr>
    </w:div>
    <w:div w:id="1180895911">
      <w:bodyDiv w:val="1"/>
      <w:marLeft w:val="0"/>
      <w:marRight w:val="0"/>
      <w:marTop w:val="0"/>
      <w:marBottom w:val="0"/>
      <w:divBdr>
        <w:top w:val="none" w:sz="0" w:space="0" w:color="auto"/>
        <w:left w:val="none" w:sz="0" w:space="0" w:color="auto"/>
        <w:bottom w:val="none" w:sz="0" w:space="0" w:color="auto"/>
        <w:right w:val="none" w:sz="0" w:space="0" w:color="auto"/>
      </w:divBdr>
    </w:div>
    <w:div w:id="1180969970">
      <w:bodyDiv w:val="1"/>
      <w:marLeft w:val="0"/>
      <w:marRight w:val="0"/>
      <w:marTop w:val="0"/>
      <w:marBottom w:val="0"/>
      <w:divBdr>
        <w:top w:val="none" w:sz="0" w:space="0" w:color="auto"/>
        <w:left w:val="none" w:sz="0" w:space="0" w:color="auto"/>
        <w:bottom w:val="none" w:sz="0" w:space="0" w:color="auto"/>
        <w:right w:val="none" w:sz="0" w:space="0" w:color="auto"/>
      </w:divBdr>
    </w:div>
    <w:div w:id="1181045769">
      <w:bodyDiv w:val="1"/>
      <w:marLeft w:val="0"/>
      <w:marRight w:val="0"/>
      <w:marTop w:val="0"/>
      <w:marBottom w:val="0"/>
      <w:divBdr>
        <w:top w:val="none" w:sz="0" w:space="0" w:color="auto"/>
        <w:left w:val="none" w:sz="0" w:space="0" w:color="auto"/>
        <w:bottom w:val="none" w:sz="0" w:space="0" w:color="auto"/>
        <w:right w:val="none" w:sz="0" w:space="0" w:color="auto"/>
      </w:divBdr>
    </w:div>
    <w:div w:id="1181166982">
      <w:bodyDiv w:val="1"/>
      <w:marLeft w:val="0"/>
      <w:marRight w:val="0"/>
      <w:marTop w:val="0"/>
      <w:marBottom w:val="0"/>
      <w:divBdr>
        <w:top w:val="none" w:sz="0" w:space="0" w:color="auto"/>
        <w:left w:val="none" w:sz="0" w:space="0" w:color="auto"/>
        <w:bottom w:val="none" w:sz="0" w:space="0" w:color="auto"/>
        <w:right w:val="none" w:sz="0" w:space="0" w:color="auto"/>
      </w:divBdr>
    </w:div>
    <w:div w:id="1181310272">
      <w:bodyDiv w:val="1"/>
      <w:marLeft w:val="0"/>
      <w:marRight w:val="0"/>
      <w:marTop w:val="0"/>
      <w:marBottom w:val="0"/>
      <w:divBdr>
        <w:top w:val="none" w:sz="0" w:space="0" w:color="auto"/>
        <w:left w:val="none" w:sz="0" w:space="0" w:color="auto"/>
        <w:bottom w:val="none" w:sz="0" w:space="0" w:color="auto"/>
        <w:right w:val="none" w:sz="0" w:space="0" w:color="auto"/>
      </w:divBdr>
    </w:div>
    <w:div w:id="1181428342">
      <w:bodyDiv w:val="1"/>
      <w:marLeft w:val="0"/>
      <w:marRight w:val="0"/>
      <w:marTop w:val="0"/>
      <w:marBottom w:val="0"/>
      <w:divBdr>
        <w:top w:val="none" w:sz="0" w:space="0" w:color="auto"/>
        <w:left w:val="none" w:sz="0" w:space="0" w:color="auto"/>
        <w:bottom w:val="none" w:sz="0" w:space="0" w:color="auto"/>
        <w:right w:val="none" w:sz="0" w:space="0" w:color="auto"/>
      </w:divBdr>
    </w:div>
    <w:div w:id="1181774846">
      <w:bodyDiv w:val="1"/>
      <w:marLeft w:val="0"/>
      <w:marRight w:val="0"/>
      <w:marTop w:val="0"/>
      <w:marBottom w:val="0"/>
      <w:divBdr>
        <w:top w:val="none" w:sz="0" w:space="0" w:color="auto"/>
        <w:left w:val="none" w:sz="0" w:space="0" w:color="auto"/>
        <w:bottom w:val="none" w:sz="0" w:space="0" w:color="auto"/>
        <w:right w:val="none" w:sz="0" w:space="0" w:color="auto"/>
      </w:divBdr>
    </w:div>
    <w:div w:id="1181892206">
      <w:bodyDiv w:val="1"/>
      <w:marLeft w:val="0"/>
      <w:marRight w:val="0"/>
      <w:marTop w:val="0"/>
      <w:marBottom w:val="0"/>
      <w:divBdr>
        <w:top w:val="none" w:sz="0" w:space="0" w:color="auto"/>
        <w:left w:val="none" w:sz="0" w:space="0" w:color="auto"/>
        <w:bottom w:val="none" w:sz="0" w:space="0" w:color="auto"/>
        <w:right w:val="none" w:sz="0" w:space="0" w:color="auto"/>
      </w:divBdr>
    </w:div>
    <w:div w:id="1182086102">
      <w:bodyDiv w:val="1"/>
      <w:marLeft w:val="0"/>
      <w:marRight w:val="0"/>
      <w:marTop w:val="0"/>
      <w:marBottom w:val="0"/>
      <w:divBdr>
        <w:top w:val="none" w:sz="0" w:space="0" w:color="auto"/>
        <w:left w:val="none" w:sz="0" w:space="0" w:color="auto"/>
        <w:bottom w:val="none" w:sz="0" w:space="0" w:color="auto"/>
        <w:right w:val="none" w:sz="0" w:space="0" w:color="auto"/>
      </w:divBdr>
    </w:div>
    <w:div w:id="1182816913">
      <w:bodyDiv w:val="1"/>
      <w:marLeft w:val="0"/>
      <w:marRight w:val="0"/>
      <w:marTop w:val="0"/>
      <w:marBottom w:val="0"/>
      <w:divBdr>
        <w:top w:val="none" w:sz="0" w:space="0" w:color="auto"/>
        <w:left w:val="none" w:sz="0" w:space="0" w:color="auto"/>
        <w:bottom w:val="none" w:sz="0" w:space="0" w:color="auto"/>
        <w:right w:val="none" w:sz="0" w:space="0" w:color="auto"/>
      </w:divBdr>
    </w:div>
    <w:div w:id="1182859425">
      <w:bodyDiv w:val="1"/>
      <w:marLeft w:val="0"/>
      <w:marRight w:val="0"/>
      <w:marTop w:val="0"/>
      <w:marBottom w:val="0"/>
      <w:divBdr>
        <w:top w:val="none" w:sz="0" w:space="0" w:color="auto"/>
        <w:left w:val="none" w:sz="0" w:space="0" w:color="auto"/>
        <w:bottom w:val="none" w:sz="0" w:space="0" w:color="auto"/>
        <w:right w:val="none" w:sz="0" w:space="0" w:color="auto"/>
      </w:divBdr>
    </w:div>
    <w:div w:id="1182860075">
      <w:bodyDiv w:val="1"/>
      <w:marLeft w:val="0"/>
      <w:marRight w:val="0"/>
      <w:marTop w:val="0"/>
      <w:marBottom w:val="0"/>
      <w:divBdr>
        <w:top w:val="none" w:sz="0" w:space="0" w:color="auto"/>
        <w:left w:val="none" w:sz="0" w:space="0" w:color="auto"/>
        <w:bottom w:val="none" w:sz="0" w:space="0" w:color="auto"/>
        <w:right w:val="none" w:sz="0" w:space="0" w:color="auto"/>
      </w:divBdr>
    </w:div>
    <w:div w:id="1182888841">
      <w:bodyDiv w:val="1"/>
      <w:marLeft w:val="0"/>
      <w:marRight w:val="0"/>
      <w:marTop w:val="0"/>
      <w:marBottom w:val="0"/>
      <w:divBdr>
        <w:top w:val="none" w:sz="0" w:space="0" w:color="auto"/>
        <w:left w:val="none" w:sz="0" w:space="0" w:color="auto"/>
        <w:bottom w:val="none" w:sz="0" w:space="0" w:color="auto"/>
        <w:right w:val="none" w:sz="0" w:space="0" w:color="auto"/>
      </w:divBdr>
    </w:div>
    <w:div w:id="1182934572">
      <w:bodyDiv w:val="1"/>
      <w:marLeft w:val="0"/>
      <w:marRight w:val="0"/>
      <w:marTop w:val="0"/>
      <w:marBottom w:val="0"/>
      <w:divBdr>
        <w:top w:val="none" w:sz="0" w:space="0" w:color="auto"/>
        <w:left w:val="none" w:sz="0" w:space="0" w:color="auto"/>
        <w:bottom w:val="none" w:sz="0" w:space="0" w:color="auto"/>
        <w:right w:val="none" w:sz="0" w:space="0" w:color="auto"/>
      </w:divBdr>
    </w:div>
    <w:div w:id="1183087637">
      <w:bodyDiv w:val="1"/>
      <w:marLeft w:val="0"/>
      <w:marRight w:val="0"/>
      <w:marTop w:val="0"/>
      <w:marBottom w:val="0"/>
      <w:divBdr>
        <w:top w:val="none" w:sz="0" w:space="0" w:color="auto"/>
        <w:left w:val="none" w:sz="0" w:space="0" w:color="auto"/>
        <w:bottom w:val="none" w:sz="0" w:space="0" w:color="auto"/>
        <w:right w:val="none" w:sz="0" w:space="0" w:color="auto"/>
      </w:divBdr>
    </w:div>
    <w:div w:id="1183275394">
      <w:bodyDiv w:val="1"/>
      <w:marLeft w:val="0"/>
      <w:marRight w:val="0"/>
      <w:marTop w:val="0"/>
      <w:marBottom w:val="0"/>
      <w:divBdr>
        <w:top w:val="none" w:sz="0" w:space="0" w:color="auto"/>
        <w:left w:val="none" w:sz="0" w:space="0" w:color="auto"/>
        <w:bottom w:val="none" w:sz="0" w:space="0" w:color="auto"/>
        <w:right w:val="none" w:sz="0" w:space="0" w:color="auto"/>
      </w:divBdr>
    </w:div>
    <w:div w:id="1183518297">
      <w:bodyDiv w:val="1"/>
      <w:marLeft w:val="0"/>
      <w:marRight w:val="0"/>
      <w:marTop w:val="0"/>
      <w:marBottom w:val="0"/>
      <w:divBdr>
        <w:top w:val="none" w:sz="0" w:space="0" w:color="auto"/>
        <w:left w:val="none" w:sz="0" w:space="0" w:color="auto"/>
        <w:bottom w:val="none" w:sz="0" w:space="0" w:color="auto"/>
        <w:right w:val="none" w:sz="0" w:space="0" w:color="auto"/>
      </w:divBdr>
    </w:div>
    <w:div w:id="1184172665">
      <w:bodyDiv w:val="1"/>
      <w:marLeft w:val="0"/>
      <w:marRight w:val="0"/>
      <w:marTop w:val="0"/>
      <w:marBottom w:val="0"/>
      <w:divBdr>
        <w:top w:val="none" w:sz="0" w:space="0" w:color="auto"/>
        <w:left w:val="none" w:sz="0" w:space="0" w:color="auto"/>
        <w:bottom w:val="none" w:sz="0" w:space="0" w:color="auto"/>
        <w:right w:val="none" w:sz="0" w:space="0" w:color="auto"/>
      </w:divBdr>
    </w:div>
    <w:div w:id="1184898959">
      <w:bodyDiv w:val="1"/>
      <w:marLeft w:val="0"/>
      <w:marRight w:val="0"/>
      <w:marTop w:val="0"/>
      <w:marBottom w:val="0"/>
      <w:divBdr>
        <w:top w:val="none" w:sz="0" w:space="0" w:color="auto"/>
        <w:left w:val="none" w:sz="0" w:space="0" w:color="auto"/>
        <w:bottom w:val="none" w:sz="0" w:space="0" w:color="auto"/>
        <w:right w:val="none" w:sz="0" w:space="0" w:color="auto"/>
      </w:divBdr>
    </w:div>
    <w:div w:id="1184974867">
      <w:bodyDiv w:val="1"/>
      <w:marLeft w:val="0"/>
      <w:marRight w:val="0"/>
      <w:marTop w:val="0"/>
      <w:marBottom w:val="0"/>
      <w:divBdr>
        <w:top w:val="none" w:sz="0" w:space="0" w:color="auto"/>
        <w:left w:val="none" w:sz="0" w:space="0" w:color="auto"/>
        <w:bottom w:val="none" w:sz="0" w:space="0" w:color="auto"/>
        <w:right w:val="none" w:sz="0" w:space="0" w:color="auto"/>
      </w:divBdr>
    </w:div>
    <w:div w:id="1185444095">
      <w:bodyDiv w:val="1"/>
      <w:marLeft w:val="0"/>
      <w:marRight w:val="0"/>
      <w:marTop w:val="0"/>
      <w:marBottom w:val="0"/>
      <w:divBdr>
        <w:top w:val="none" w:sz="0" w:space="0" w:color="auto"/>
        <w:left w:val="none" w:sz="0" w:space="0" w:color="auto"/>
        <w:bottom w:val="none" w:sz="0" w:space="0" w:color="auto"/>
        <w:right w:val="none" w:sz="0" w:space="0" w:color="auto"/>
      </w:divBdr>
    </w:div>
    <w:div w:id="1186090037">
      <w:bodyDiv w:val="1"/>
      <w:marLeft w:val="0"/>
      <w:marRight w:val="0"/>
      <w:marTop w:val="0"/>
      <w:marBottom w:val="0"/>
      <w:divBdr>
        <w:top w:val="none" w:sz="0" w:space="0" w:color="auto"/>
        <w:left w:val="none" w:sz="0" w:space="0" w:color="auto"/>
        <w:bottom w:val="none" w:sz="0" w:space="0" w:color="auto"/>
        <w:right w:val="none" w:sz="0" w:space="0" w:color="auto"/>
      </w:divBdr>
    </w:div>
    <w:div w:id="1186289638">
      <w:bodyDiv w:val="1"/>
      <w:marLeft w:val="0"/>
      <w:marRight w:val="0"/>
      <w:marTop w:val="0"/>
      <w:marBottom w:val="0"/>
      <w:divBdr>
        <w:top w:val="none" w:sz="0" w:space="0" w:color="auto"/>
        <w:left w:val="none" w:sz="0" w:space="0" w:color="auto"/>
        <w:bottom w:val="none" w:sz="0" w:space="0" w:color="auto"/>
        <w:right w:val="none" w:sz="0" w:space="0" w:color="auto"/>
      </w:divBdr>
    </w:div>
    <w:div w:id="1186401695">
      <w:bodyDiv w:val="1"/>
      <w:marLeft w:val="0"/>
      <w:marRight w:val="0"/>
      <w:marTop w:val="0"/>
      <w:marBottom w:val="0"/>
      <w:divBdr>
        <w:top w:val="none" w:sz="0" w:space="0" w:color="auto"/>
        <w:left w:val="none" w:sz="0" w:space="0" w:color="auto"/>
        <w:bottom w:val="none" w:sz="0" w:space="0" w:color="auto"/>
        <w:right w:val="none" w:sz="0" w:space="0" w:color="auto"/>
      </w:divBdr>
    </w:div>
    <w:div w:id="1186485399">
      <w:bodyDiv w:val="1"/>
      <w:marLeft w:val="0"/>
      <w:marRight w:val="0"/>
      <w:marTop w:val="0"/>
      <w:marBottom w:val="0"/>
      <w:divBdr>
        <w:top w:val="none" w:sz="0" w:space="0" w:color="auto"/>
        <w:left w:val="none" w:sz="0" w:space="0" w:color="auto"/>
        <w:bottom w:val="none" w:sz="0" w:space="0" w:color="auto"/>
        <w:right w:val="none" w:sz="0" w:space="0" w:color="auto"/>
      </w:divBdr>
    </w:div>
    <w:div w:id="1187133734">
      <w:bodyDiv w:val="1"/>
      <w:marLeft w:val="0"/>
      <w:marRight w:val="0"/>
      <w:marTop w:val="0"/>
      <w:marBottom w:val="0"/>
      <w:divBdr>
        <w:top w:val="none" w:sz="0" w:space="0" w:color="auto"/>
        <w:left w:val="none" w:sz="0" w:space="0" w:color="auto"/>
        <w:bottom w:val="none" w:sz="0" w:space="0" w:color="auto"/>
        <w:right w:val="none" w:sz="0" w:space="0" w:color="auto"/>
      </w:divBdr>
    </w:div>
    <w:div w:id="1187254028">
      <w:bodyDiv w:val="1"/>
      <w:marLeft w:val="0"/>
      <w:marRight w:val="0"/>
      <w:marTop w:val="0"/>
      <w:marBottom w:val="0"/>
      <w:divBdr>
        <w:top w:val="none" w:sz="0" w:space="0" w:color="auto"/>
        <w:left w:val="none" w:sz="0" w:space="0" w:color="auto"/>
        <w:bottom w:val="none" w:sz="0" w:space="0" w:color="auto"/>
        <w:right w:val="none" w:sz="0" w:space="0" w:color="auto"/>
      </w:divBdr>
    </w:div>
    <w:div w:id="1187407731">
      <w:bodyDiv w:val="1"/>
      <w:marLeft w:val="0"/>
      <w:marRight w:val="0"/>
      <w:marTop w:val="0"/>
      <w:marBottom w:val="0"/>
      <w:divBdr>
        <w:top w:val="none" w:sz="0" w:space="0" w:color="auto"/>
        <w:left w:val="none" w:sz="0" w:space="0" w:color="auto"/>
        <w:bottom w:val="none" w:sz="0" w:space="0" w:color="auto"/>
        <w:right w:val="none" w:sz="0" w:space="0" w:color="auto"/>
      </w:divBdr>
    </w:div>
    <w:div w:id="1188182439">
      <w:bodyDiv w:val="1"/>
      <w:marLeft w:val="0"/>
      <w:marRight w:val="0"/>
      <w:marTop w:val="0"/>
      <w:marBottom w:val="0"/>
      <w:divBdr>
        <w:top w:val="none" w:sz="0" w:space="0" w:color="auto"/>
        <w:left w:val="none" w:sz="0" w:space="0" w:color="auto"/>
        <w:bottom w:val="none" w:sz="0" w:space="0" w:color="auto"/>
        <w:right w:val="none" w:sz="0" w:space="0" w:color="auto"/>
      </w:divBdr>
      <w:divsChild>
        <w:div w:id="1620138096">
          <w:marLeft w:val="480"/>
          <w:marRight w:val="0"/>
          <w:marTop w:val="0"/>
          <w:marBottom w:val="0"/>
          <w:divBdr>
            <w:top w:val="none" w:sz="0" w:space="0" w:color="auto"/>
            <w:left w:val="none" w:sz="0" w:space="0" w:color="auto"/>
            <w:bottom w:val="none" w:sz="0" w:space="0" w:color="auto"/>
            <w:right w:val="none" w:sz="0" w:space="0" w:color="auto"/>
          </w:divBdr>
        </w:div>
        <w:div w:id="1607231783">
          <w:marLeft w:val="480"/>
          <w:marRight w:val="0"/>
          <w:marTop w:val="0"/>
          <w:marBottom w:val="0"/>
          <w:divBdr>
            <w:top w:val="none" w:sz="0" w:space="0" w:color="auto"/>
            <w:left w:val="none" w:sz="0" w:space="0" w:color="auto"/>
            <w:bottom w:val="none" w:sz="0" w:space="0" w:color="auto"/>
            <w:right w:val="none" w:sz="0" w:space="0" w:color="auto"/>
          </w:divBdr>
        </w:div>
        <w:div w:id="801776784">
          <w:marLeft w:val="480"/>
          <w:marRight w:val="0"/>
          <w:marTop w:val="0"/>
          <w:marBottom w:val="0"/>
          <w:divBdr>
            <w:top w:val="none" w:sz="0" w:space="0" w:color="auto"/>
            <w:left w:val="none" w:sz="0" w:space="0" w:color="auto"/>
            <w:bottom w:val="none" w:sz="0" w:space="0" w:color="auto"/>
            <w:right w:val="none" w:sz="0" w:space="0" w:color="auto"/>
          </w:divBdr>
        </w:div>
        <w:div w:id="725877228">
          <w:marLeft w:val="480"/>
          <w:marRight w:val="0"/>
          <w:marTop w:val="0"/>
          <w:marBottom w:val="0"/>
          <w:divBdr>
            <w:top w:val="none" w:sz="0" w:space="0" w:color="auto"/>
            <w:left w:val="none" w:sz="0" w:space="0" w:color="auto"/>
            <w:bottom w:val="none" w:sz="0" w:space="0" w:color="auto"/>
            <w:right w:val="none" w:sz="0" w:space="0" w:color="auto"/>
          </w:divBdr>
        </w:div>
        <w:div w:id="1188638889">
          <w:marLeft w:val="480"/>
          <w:marRight w:val="0"/>
          <w:marTop w:val="0"/>
          <w:marBottom w:val="0"/>
          <w:divBdr>
            <w:top w:val="none" w:sz="0" w:space="0" w:color="auto"/>
            <w:left w:val="none" w:sz="0" w:space="0" w:color="auto"/>
            <w:bottom w:val="none" w:sz="0" w:space="0" w:color="auto"/>
            <w:right w:val="none" w:sz="0" w:space="0" w:color="auto"/>
          </w:divBdr>
        </w:div>
        <w:div w:id="1828521102">
          <w:marLeft w:val="480"/>
          <w:marRight w:val="0"/>
          <w:marTop w:val="0"/>
          <w:marBottom w:val="0"/>
          <w:divBdr>
            <w:top w:val="none" w:sz="0" w:space="0" w:color="auto"/>
            <w:left w:val="none" w:sz="0" w:space="0" w:color="auto"/>
            <w:bottom w:val="none" w:sz="0" w:space="0" w:color="auto"/>
            <w:right w:val="none" w:sz="0" w:space="0" w:color="auto"/>
          </w:divBdr>
        </w:div>
        <w:div w:id="933048499">
          <w:marLeft w:val="480"/>
          <w:marRight w:val="0"/>
          <w:marTop w:val="0"/>
          <w:marBottom w:val="0"/>
          <w:divBdr>
            <w:top w:val="none" w:sz="0" w:space="0" w:color="auto"/>
            <w:left w:val="none" w:sz="0" w:space="0" w:color="auto"/>
            <w:bottom w:val="none" w:sz="0" w:space="0" w:color="auto"/>
            <w:right w:val="none" w:sz="0" w:space="0" w:color="auto"/>
          </w:divBdr>
        </w:div>
        <w:div w:id="1311473336">
          <w:marLeft w:val="480"/>
          <w:marRight w:val="0"/>
          <w:marTop w:val="0"/>
          <w:marBottom w:val="0"/>
          <w:divBdr>
            <w:top w:val="none" w:sz="0" w:space="0" w:color="auto"/>
            <w:left w:val="none" w:sz="0" w:space="0" w:color="auto"/>
            <w:bottom w:val="none" w:sz="0" w:space="0" w:color="auto"/>
            <w:right w:val="none" w:sz="0" w:space="0" w:color="auto"/>
          </w:divBdr>
        </w:div>
        <w:div w:id="1995791930">
          <w:marLeft w:val="480"/>
          <w:marRight w:val="0"/>
          <w:marTop w:val="0"/>
          <w:marBottom w:val="0"/>
          <w:divBdr>
            <w:top w:val="none" w:sz="0" w:space="0" w:color="auto"/>
            <w:left w:val="none" w:sz="0" w:space="0" w:color="auto"/>
            <w:bottom w:val="none" w:sz="0" w:space="0" w:color="auto"/>
            <w:right w:val="none" w:sz="0" w:space="0" w:color="auto"/>
          </w:divBdr>
        </w:div>
        <w:div w:id="1821580225">
          <w:marLeft w:val="480"/>
          <w:marRight w:val="0"/>
          <w:marTop w:val="0"/>
          <w:marBottom w:val="0"/>
          <w:divBdr>
            <w:top w:val="none" w:sz="0" w:space="0" w:color="auto"/>
            <w:left w:val="none" w:sz="0" w:space="0" w:color="auto"/>
            <w:bottom w:val="none" w:sz="0" w:space="0" w:color="auto"/>
            <w:right w:val="none" w:sz="0" w:space="0" w:color="auto"/>
          </w:divBdr>
        </w:div>
        <w:div w:id="974678649">
          <w:marLeft w:val="480"/>
          <w:marRight w:val="0"/>
          <w:marTop w:val="0"/>
          <w:marBottom w:val="0"/>
          <w:divBdr>
            <w:top w:val="none" w:sz="0" w:space="0" w:color="auto"/>
            <w:left w:val="none" w:sz="0" w:space="0" w:color="auto"/>
            <w:bottom w:val="none" w:sz="0" w:space="0" w:color="auto"/>
            <w:right w:val="none" w:sz="0" w:space="0" w:color="auto"/>
          </w:divBdr>
        </w:div>
        <w:div w:id="1033844826">
          <w:marLeft w:val="480"/>
          <w:marRight w:val="0"/>
          <w:marTop w:val="0"/>
          <w:marBottom w:val="0"/>
          <w:divBdr>
            <w:top w:val="none" w:sz="0" w:space="0" w:color="auto"/>
            <w:left w:val="none" w:sz="0" w:space="0" w:color="auto"/>
            <w:bottom w:val="none" w:sz="0" w:space="0" w:color="auto"/>
            <w:right w:val="none" w:sz="0" w:space="0" w:color="auto"/>
          </w:divBdr>
        </w:div>
        <w:div w:id="1634867017">
          <w:marLeft w:val="480"/>
          <w:marRight w:val="0"/>
          <w:marTop w:val="0"/>
          <w:marBottom w:val="0"/>
          <w:divBdr>
            <w:top w:val="none" w:sz="0" w:space="0" w:color="auto"/>
            <w:left w:val="none" w:sz="0" w:space="0" w:color="auto"/>
            <w:bottom w:val="none" w:sz="0" w:space="0" w:color="auto"/>
            <w:right w:val="none" w:sz="0" w:space="0" w:color="auto"/>
          </w:divBdr>
        </w:div>
        <w:div w:id="1785266644">
          <w:marLeft w:val="480"/>
          <w:marRight w:val="0"/>
          <w:marTop w:val="0"/>
          <w:marBottom w:val="0"/>
          <w:divBdr>
            <w:top w:val="none" w:sz="0" w:space="0" w:color="auto"/>
            <w:left w:val="none" w:sz="0" w:space="0" w:color="auto"/>
            <w:bottom w:val="none" w:sz="0" w:space="0" w:color="auto"/>
            <w:right w:val="none" w:sz="0" w:space="0" w:color="auto"/>
          </w:divBdr>
        </w:div>
        <w:div w:id="626396198">
          <w:marLeft w:val="480"/>
          <w:marRight w:val="0"/>
          <w:marTop w:val="0"/>
          <w:marBottom w:val="0"/>
          <w:divBdr>
            <w:top w:val="none" w:sz="0" w:space="0" w:color="auto"/>
            <w:left w:val="none" w:sz="0" w:space="0" w:color="auto"/>
            <w:bottom w:val="none" w:sz="0" w:space="0" w:color="auto"/>
            <w:right w:val="none" w:sz="0" w:space="0" w:color="auto"/>
          </w:divBdr>
        </w:div>
        <w:div w:id="515657259">
          <w:marLeft w:val="480"/>
          <w:marRight w:val="0"/>
          <w:marTop w:val="0"/>
          <w:marBottom w:val="0"/>
          <w:divBdr>
            <w:top w:val="none" w:sz="0" w:space="0" w:color="auto"/>
            <w:left w:val="none" w:sz="0" w:space="0" w:color="auto"/>
            <w:bottom w:val="none" w:sz="0" w:space="0" w:color="auto"/>
            <w:right w:val="none" w:sz="0" w:space="0" w:color="auto"/>
          </w:divBdr>
        </w:div>
        <w:div w:id="2019038682">
          <w:marLeft w:val="480"/>
          <w:marRight w:val="0"/>
          <w:marTop w:val="0"/>
          <w:marBottom w:val="0"/>
          <w:divBdr>
            <w:top w:val="none" w:sz="0" w:space="0" w:color="auto"/>
            <w:left w:val="none" w:sz="0" w:space="0" w:color="auto"/>
            <w:bottom w:val="none" w:sz="0" w:space="0" w:color="auto"/>
            <w:right w:val="none" w:sz="0" w:space="0" w:color="auto"/>
          </w:divBdr>
        </w:div>
        <w:div w:id="1493329918">
          <w:marLeft w:val="480"/>
          <w:marRight w:val="0"/>
          <w:marTop w:val="0"/>
          <w:marBottom w:val="0"/>
          <w:divBdr>
            <w:top w:val="none" w:sz="0" w:space="0" w:color="auto"/>
            <w:left w:val="none" w:sz="0" w:space="0" w:color="auto"/>
            <w:bottom w:val="none" w:sz="0" w:space="0" w:color="auto"/>
            <w:right w:val="none" w:sz="0" w:space="0" w:color="auto"/>
          </w:divBdr>
        </w:div>
        <w:div w:id="806630953">
          <w:marLeft w:val="480"/>
          <w:marRight w:val="0"/>
          <w:marTop w:val="0"/>
          <w:marBottom w:val="0"/>
          <w:divBdr>
            <w:top w:val="none" w:sz="0" w:space="0" w:color="auto"/>
            <w:left w:val="none" w:sz="0" w:space="0" w:color="auto"/>
            <w:bottom w:val="none" w:sz="0" w:space="0" w:color="auto"/>
            <w:right w:val="none" w:sz="0" w:space="0" w:color="auto"/>
          </w:divBdr>
        </w:div>
        <w:div w:id="1352948729">
          <w:marLeft w:val="480"/>
          <w:marRight w:val="0"/>
          <w:marTop w:val="0"/>
          <w:marBottom w:val="0"/>
          <w:divBdr>
            <w:top w:val="none" w:sz="0" w:space="0" w:color="auto"/>
            <w:left w:val="none" w:sz="0" w:space="0" w:color="auto"/>
            <w:bottom w:val="none" w:sz="0" w:space="0" w:color="auto"/>
            <w:right w:val="none" w:sz="0" w:space="0" w:color="auto"/>
          </w:divBdr>
        </w:div>
        <w:div w:id="89814308">
          <w:marLeft w:val="480"/>
          <w:marRight w:val="0"/>
          <w:marTop w:val="0"/>
          <w:marBottom w:val="0"/>
          <w:divBdr>
            <w:top w:val="none" w:sz="0" w:space="0" w:color="auto"/>
            <w:left w:val="none" w:sz="0" w:space="0" w:color="auto"/>
            <w:bottom w:val="none" w:sz="0" w:space="0" w:color="auto"/>
            <w:right w:val="none" w:sz="0" w:space="0" w:color="auto"/>
          </w:divBdr>
        </w:div>
        <w:div w:id="464391914">
          <w:marLeft w:val="480"/>
          <w:marRight w:val="0"/>
          <w:marTop w:val="0"/>
          <w:marBottom w:val="0"/>
          <w:divBdr>
            <w:top w:val="none" w:sz="0" w:space="0" w:color="auto"/>
            <w:left w:val="none" w:sz="0" w:space="0" w:color="auto"/>
            <w:bottom w:val="none" w:sz="0" w:space="0" w:color="auto"/>
            <w:right w:val="none" w:sz="0" w:space="0" w:color="auto"/>
          </w:divBdr>
        </w:div>
        <w:div w:id="1094593995">
          <w:marLeft w:val="480"/>
          <w:marRight w:val="0"/>
          <w:marTop w:val="0"/>
          <w:marBottom w:val="0"/>
          <w:divBdr>
            <w:top w:val="none" w:sz="0" w:space="0" w:color="auto"/>
            <w:left w:val="none" w:sz="0" w:space="0" w:color="auto"/>
            <w:bottom w:val="none" w:sz="0" w:space="0" w:color="auto"/>
            <w:right w:val="none" w:sz="0" w:space="0" w:color="auto"/>
          </w:divBdr>
        </w:div>
        <w:div w:id="1785004510">
          <w:marLeft w:val="480"/>
          <w:marRight w:val="0"/>
          <w:marTop w:val="0"/>
          <w:marBottom w:val="0"/>
          <w:divBdr>
            <w:top w:val="none" w:sz="0" w:space="0" w:color="auto"/>
            <w:left w:val="none" w:sz="0" w:space="0" w:color="auto"/>
            <w:bottom w:val="none" w:sz="0" w:space="0" w:color="auto"/>
            <w:right w:val="none" w:sz="0" w:space="0" w:color="auto"/>
          </w:divBdr>
        </w:div>
        <w:div w:id="785084464">
          <w:marLeft w:val="480"/>
          <w:marRight w:val="0"/>
          <w:marTop w:val="0"/>
          <w:marBottom w:val="0"/>
          <w:divBdr>
            <w:top w:val="none" w:sz="0" w:space="0" w:color="auto"/>
            <w:left w:val="none" w:sz="0" w:space="0" w:color="auto"/>
            <w:bottom w:val="none" w:sz="0" w:space="0" w:color="auto"/>
            <w:right w:val="none" w:sz="0" w:space="0" w:color="auto"/>
          </w:divBdr>
        </w:div>
        <w:div w:id="82072079">
          <w:marLeft w:val="480"/>
          <w:marRight w:val="0"/>
          <w:marTop w:val="0"/>
          <w:marBottom w:val="0"/>
          <w:divBdr>
            <w:top w:val="none" w:sz="0" w:space="0" w:color="auto"/>
            <w:left w:val="none" w:sz="0" w:space="0" w:color="auto"/>
            <w:bottom w:val="none" w:sz="0" w:space="0" w:color="auto"/>
            <w:right w:val="none" w:sz="0" w:space="0" w:color="auto"/>
          </w:divBdr>
        </w:div>
        <w:div w:id="393162004">
          <w:marLeft w:val="480"/>
          <w:marRight w:val="0"/>
          <w:marTop w:val="0"/>
          <w:marBottom w:val="0"/>
          <w:divBdr>
            <w:top w:val="none" w:sz="0" w:space="0" w:color="auto"/>
            <w:left w:val="none" w:sz="0" w:space="0" w:color="auto"/>
            <w:bottom w:val="none" w:sz="0" w:space="0" w:color="auto"/>
            <w:right w:val="none" w:sz="0" w:space="0" w:color="auto"/>
          </w:divBdr>
        </w:div>
        <w:div w:id="1941528843">
          <w:marLeft w:val="480"/>
          <w:marRight w:val="0"/>
          <w:marTop w:val="0"/>
          <w:marBottom w:val="0"/>
          <w:divBdr>
            <w:top w:val="none" w:sz="0" w:space="0" w:color="auto"/>
            <w:left w:val="none" w:sz="0" w:space="0" w:color="auto"/>
            <w:bottom w:val="none" w:sz="0" w:space="0" w:color="auto"/>
            <w:right w:val="none" w:sz="0" w:space="0" w:color="auto"/>
          </w:divBdr>
        </w:div>
        <w:div w:id="349913377">
          <w:marLeft w:val="480"/>
          <w:marRight w:val="0"/>
          <w:marTop w:val="0"/>
          <w:marBottom w:val="0"/>
          <w:divBdr>
            <w:top w:val="none" w:sz="0" w:space="0" w:color="auto"/>
            <w:left w:val="none" w:sz="0" w:space="0" w:color="auto"/>
            <w:bottom w:val="none" w:sz="0" w:space="0" w:color="auto"/>
            <w:right w:val="none" w:sz="0" w:space="0" w:color="auto"/>
          </w:divBdr>
        </w:div>
        <w:div w:id="726495727">
          <w:marLeft w:val="480"/>
          <w:marRight w:val="0"/>
          <w:marTop w:val="0"/>
          <w:marBottom w:val="0"/>
          <w:divBdr>
            <w:top w:val="none" w:sz="0" w:space="0" w:color="auto"/>
            <w:left w:val="none" w:sz="0" w:space="0" w:color="auto"/>
            <w:bottom w:val="none" w:sz="0" w:space="0" w:color="auto"/>
            <w:right w:val="none" w:sz="0" w:space="0" w:color="auto"/>
          </w:divBdr>
        </w:div>
        <w:div w:id="2060591085">
          <w:marLeft w:val="480"/>
          <w:marRight w:val="0"/>
          <w:marTop w:val="0"/>
          <w:marBottom w:val="0"/>
          <w:divBdr>
            <w:top w:val="none" w:sz="0" w:space="0" w:color="auto"/>
            <w:left w:val="none" w:sz="0" w:space="0" w:color="auto"/>
            <w:bottom w:val="none" w:sz="0" w:space="0" w:color="auto"/>
            <w:right w:val="none" w:sz="0" w:space="0" w:color="auto"/>
          </w:divBdr>
        </w:div>
        <w:div w:id="1763525045">
          <w:marLeft w:val="480"/>
          <w:marRight w:val="0"/>
          <w:marTop w:val="0"/>
          <w:marBottom w:val="0"/>
          <w:divBdr>
            <w:top w:val="none" w:sz="0" w:space="0" w:color="auto"/>
            <w:left w:val="none" w:sz="0" w:space="0" w:color="auto"/>
            <w:bottom w:val="none" w:sz="0" w:space="0" w:color="auto"/>
            <w:right w:val="none" w:sz="0" w:space="0" w:color="auto"/>
          </w:divBdr>
        </w:div>
        <w:div w:id="1513687715">
          <w:marLeft w:val="480"/>
          <w:marRight w:val="0"/>
          <w:marTop w:val="0"/>
          <w:marBottom w:val="0"/>
          <w:divBdr>
            <w:top w:val="none" w:sz="0" w:space="0" w:color="auto"/>
            <w:left w:val="none" w:sz="0" w:space="0" w:color="auto"/>
            <w:bottom w:val="none" w:sz="0" w:space="0" w:color="auto"/>
            <w:right w:val="none" w:sz="0" w:space="0" w:color="auto"/>
          </w:divBdr>
        </w:div>
        <w:div w:id="344017920">
          <w:marLeft w:val="480"/>
          <w:marRight w:val="0"/>
          <w:marTop w:val="0"/>
          <w:marBottom w:val="0"/>
          <w:divBdr>
            <w:top w:val="none" w:sz="0" w:space="0" w:color="auto"/>
            <w:left w:val="none" w:sz="0" w:space="0" w:color="auto"/>
            <w:bottom w:val="none" w:sz="0" w:space="0" w:color="auto"/>
            <w:right w:val="none" w:sz="0" w:space="0" w:color="auto"/>
          </w:divBdr>
        </w:div>
        <w:div w:id="1116027986">
          <w:marLeft w:val="480"/>
          <w:marRight w:val="0"/>
          <w:marTop w:val="0"/>
          <w:marBottom w:val="0"/>
          <w:divBdr>
            <w:top w:val="none" w:sz="0" w:space="0" w:color="auto"/>
            <w:left w:val="none" w:sz="0" w:space="0" w:color="auto"/>
            <w:bottom w:val="none" w:sz="0" w:space="0" w:color="auto"/>
            <w:right w:val="none" w:sz="0" w:space="0" w:color="auto"/>
          </w:divBdr>
        </w:div>
        <w:div w:id="515777019">
          <w:marLeft w:val="480"/>
          <w:marRight w:val="0"/>
          <w:marTop w:val="0"/>
          <w:marBottom w:val="0"/>
          <w:divBdr>
            <w:top w:val="none" w:sz="0" w:space="0" w:color="auto"/>
            <w:left w:val="none" w:sz="0" w:space="0" w:color="auto"/>
            <w:bottom w:val="none" w:sz="0" w:space="0" w:color="auto"/>
            <w:right w:val="none" w:sz="0" w:space="0" w:color="auto"/>
          </w:divBdr>
        </w:div>
        <w:div w:id="959844248">
          <w:marLeft w:val="480"/>
          <w:marRight w:val="0"/>
          <w:marTop w:val="0"/>
          <w:marBottom w:val="0"/>
          <w:divBdr>
            <w:top w:val="none" w:sz="0" w:space="0" w:color="auto"/>
            <w:left w:val="none" w:sz="0" w:space="0" w:color="auto"/>
            <w:bottom w:val="none" w:sz="0" w:space="0" w:color="auto"/>
            <w:right w:val="none" w:sz="0" w:space="0" w:color="auto"/>
          </w:divBdr>
        </w:div>
        <w:div w:id="950086564">
          <w:marLeft w:val="480"/>
          <w:marRight w:val="0"/>
          <w:marTop w:val="0"/>
          <w:marBottom w:val="0"/>
          <w:divBdr>
            <w:top w:val="none" w:sz="0" w:space="0" w:color="auto"/>
            <w:left w:val="none" w:sz="0" w:space="0" w:color="auto"/>
            <w:bottom w:val="none" w:sz="0" w:space="0" w:color="auto"/>
            <w:right w:val="none" w:sz="0" w:space="0" w:color="auto"/>
          </w:divBdr>
        </w:div>
        <w:div w:id="1158309011">
          <w:marLeft w:val="480"/>
          <w:marRight w:val="0"/>
          <w:marTop w:val="0"/>
          <w:marBottom w:val="0"/>
          <w:divBdr>
            <w:top w:val="none" w:sz="0" w:space="0" w:color="auto"/>
            <w:left w:val="none" w:sz="0" w:space="0" w:color="auto"/>
            <w:bottom w:val="none" w:sz="0" w:space="0" w:color="auto"/>
            <w:right w:val="none" w:sz="0" w:space="0" w:color="auto"/>
          </w:divBdr>
        </w:div>
        <w:div w:id="172501926">
          <w:marLeft w:val="480"/>
          <w:marRight w:val="0"/>
          <w:marTop w:val="0"/>
          <w:marBottom w:val="0"/>
          <w:divBdr>
            <w:top w:val="none" w:sz="0" w:space="0" w:color="auto"/>
            <w:left w:val="none" w:sz="0" w:space="0" w:color="auto"/>
            <w:bottom w:val="none" w:sz="0" w:space="0" w:color="auto"/>
            <w:right w:val="none" w:sz="0" w:space="0" w:color="auto"/>
          </w:divBdr>
        </w:div>
        <w:div w:id="166142253">
          <w:marLeft w:val="480"/>
          <w:marRight w:val="0"/>
          <w:marTop w:val="0"/>
          <w:marBottom w:val="0"/>
          <w:divBdr>
            <w:top w:val="none" w:sz="0" w:space="0" w:color="auto"/>
            <w:left w:val="none" w:sz="0" w:space="0" w:color="auto"/>
            <w:bottom w:val="none" w:sz="0" w:space="0" w:color="auto"/>
            <w:right w:val="none" w:sz="0" w:space="0" w:color="auto"/>
          </w:divBdr>
        </w:div>
        <w:div w:id="1076979276">
          <w:marLeft w:val="480"/>
          <w:marRight w:val="0"/>
          <w:marTop w:val="0"/>
          <w:marBottom w:val="0"/>
          <w:divBdr>
            <w:top w:val="none" w:sz="0" w:space="0" w:color="auto"/>
            <w:left w:val="none" w:sz="0" w:space="0" w:color="auto"/>
            <w:bottom w:val="none" w:sz="0" w:space="0" w:color="auto"/>
            <w:right w:val="none" w:sz="0" w:space="0" w:color="auto"/>
          </w:divBdr>
        </w:div>
        <w:div w:id="104080398">
          <w:marLeft w:val="480"/>
          <w:marRight w:val="0"/>
          <w:marTop w:val="0"/>
          <w:marBottom w:val="0"/>
          <w:divBdr>
            <w:top w:val="none" w:sz="0" w:space="0" w:color="auto"/>
            <w:left w:val="none" w:sz="0" w:space="0" w:color="auto"/>
            <w:bottom w:val="none" w:sz="0" w:space="0" w:color="auto"/>
            <w:right w:val="none" w:sz="0" w:space="0" w:color="auto"/>
          </w:divBdr>
        </w:div>
        <w:div w:id="1183318191">
          <w:marLeft w:val="480"/>
          <w:marRight w:val="0"/>
          <w:marTop w:val="0"/>
          <w:marBottom w:val="0"/>
          <w:divBdr>
            <w:top w:val="none" w:sz="0" w:space="0" w:color="auto"/>
            <w:left w:val="none" w:sz="0" w:space="0" w:color="auto"/>
            <w:bottom w:val="none" w:sz="0" w:space="0" w:color="auto"/>
            <w:right w:val="none" w:sz="0" w:space="0" w:color="auto"/>
          </w:divBdr>
        </w:div>
        <w:div w:id="1256867848">
          <w:marLeft w:val="480"/>
          <w:marRight w:val="0"/>
          <w:marTop w:val="0"/>
          <w:marBottom w:val="0"/>
          <w:divBdr>
            <w:top w:val="none" w:sz="0" w:space="0" w:color="auto"/>
            <w:left w:val="none" w:sz="0" w:space="0" w:color="auto"/>
            <w:bottom w:val="none" w:sz="0" w:space="0" w:color="auto"/>
            <w:right w:val="none" w:sz="0" w:space="0" w:color="auto"/>
          </w:divBdr>
        </w:div>
        <w:div w:id="43218947">
          <w:marLeft w:val="480"/>
          <w:marRight w:val="0"/>
          <w:marTop w:val="0"/>
          <w:marBottom w:val="0"/>
          <w:divBdr>
            <w:top w:val="none" w:sz="0" w:space="0" w:color="auto"/>
            <w:left w:val="none" w:sz="0" w:space="0" w:color="auto"/>
            <w:bottom w:val="none" w:sz="0" w:space="0" w:color="auto"/>
            <w:right w:val="none" w:sz="0" w:space="0" w:color="auto"/>
          </w:divBdr>
        </w:div>
        <w:div w:id="982929323">
          <w:marLeft w:val="480"/>
          <w:marRight w:val="0"/>
          <w:marTop w:val="0"/>
          <w:marBottom w:val="0"/>
          <w:divBdr>
            <w:top w:val="none" w:sz="0" w:space="0" w:color="auto"/>
            <w:left w:val="none" w:sz="0" w:space="0" w:color="auto"/>
            <w:bottom w:val="none" w:sz="0" w:space="0" w:color="auto"/>
            <w:right w:val="none" w:sz="0" w:space="0" w:color="auto"/>
          </w:divBdr>
        </w:div>
        <w:div w:id="1792547761">
          <w:marLeft w:val="480"/>
          <w:marRight w:val="0"/>
          <w:marTop w:val="0"/>
          <w:marBottom w:val="0"/>
          <w:divBdr>
            <w:top w:val="none" w:sz="0" w:space="0" w:color="auto"/>
            <w:left w:val="none" w:sz="0" w:space="0" w:color="auto"/>
            <w:bottom w:val="none" w:sz="0" w:space="0" w:color="auto"/>
            <w:right w:val="none" w:sz="0" w:space="0" w:color="auto"/>
          </w:divBdr>
        </w:div>
        <w:div w:id="1780946334">
          <w:marLeft w:val="480"/>
          <w:marRight w:val="0"/>
          <w:marTop w:val="0"/>
          <w:marBottom w:val="0"/>
          <w:divBdr>
            <w:top w:val="none" w:sz="0" w:space="0" w:color="auto"/>
            <w:left w:val="none" w:sz="0" w:space="0" w:color="auto"/>
            <w:bottom w:val="none" w:sz="0" w:space="0" w:color="auto"/>
            <w:right w:val="none" w:sz="0" w:space="0" w:color="auto"/>
          </w:divBdr>
        </w:div>
        <w:div w:id="1807549817">
          <w:marLeft w:val="480"/>
          <w:marRight w:val="0"/>
          <w:marTop w:val="0"/>
          <w:marBottom w:val="0"/>
          <w:divBdr>
            <w:top w:val="none" w:sz="0" w:space="0" w:color="auto"/>
            <w:left w:val="none" w:sz="0" w:space="0" w:color="auto"/>
            <w:bottom w:val="none" w:sz="0" w:space="0" w:color="auto"/>
            <w:right w:val="none" w:sz="0" w:space="0" w:color="auto"/>
          </w:divBdr>
        </w:div>
        <w:div w:id="1819885160">
          <w:marLeft w:val="480"/>
          <w:marRight w:val="0"/>
          <w:marTop w:val="0"/>
          <w:marBottom w:val="0"/>
          <w:divBdr>
            <w:top w:val="none" w:sz="0" w:space="0" w:color="auto"/>
            <w:left w:val="none" w:sz="0" w:space="0" w:color="auto"/>
            <w:bottom w:val="none" w:sz="0" w:space="0" w:color="auto"/>
            <w:right w:val="none" w:sz="0" w:space="0" w:color="auto"/>
          </w:divBdr>
        </w:div>
        <w:div w:id="1023092703">
          <w:marLeft w:val="480"/>
          <w:marRight w:val="0"/>
          <w:marTop w:val="0"/>
          <w:marBottom w:val="0"/>
          <w:divBdr>
            <w:top w:val="none" w:sz="0" w:space="0" w:color="auto"/>
            <w:left w:val="none" w:sz="0" w:space="0" w:color="auto"/>
            <w:bottom w:val="none" w:sz="0" w:space="0" w:color="auto"/>
            <w:right w:val="none" w:sz="0" w:space="0" w:color="auto"/>
          </w:divBdr>
        </w:div>
        <w:div w:id="689839916">
          <w:marLeft w:val="480"/>
          <w:marRight w:val="0"/>
          <w:marTop w:val="0"/>
          <w:marBottom w:val="0"/>
          <w:divBdr>
            <w:top w:val="none" w:sz="0" w:space="0" w:color="auto"/>
            <w:left w:val="none" w:sz="0" w:space="0" w:color="auto"/>
            <w:bottom w:val="none" w:sz="0" w:space="0" w:color="auto"/>
            <w:right w:val="none" w:sz="0" w:space="0" w:color="auto"/>
          </w:divBdr>
        </w:div>
        <w:div w:id="2036615631">
          <w:marLeft w:val="480"/>
          <w:marRight w:val="0"/>
          <w:marTop w:val="0"/>
          <w:marBottom w:val="0"/>
          <w:divBdr>
            <w:top w:val="none" w:sz="0" w:space="0" w:color="auto"/>
            <w:left w:val="none" w:sz="0" w:space="0" w:color="auto"/>
            <w:bottom w:val="none" w:sz="0" w:space="0" w:color="auto"/>
            <w:right w:val="none" w:sz="0" w:space="0" w:color="auto"/>
          </w:divBdr>
        </w:div>
        <w:div w:id="765926306">
          <w:marLeft w:val="480"/>
          <w:marRight w:val="0"/>
          <w:marTop w:val="0"/>
          <w:marBottom w:val="0"/>
          <w:divBdr>
            <w:top w:val="none" w:sz="0" w:space="0" w:color="auto"/>
            <w:left w:val="none" w:sz="0" w:space="0" w:color="auto"/>
            <w:bottom w:val="none" w:sz="0" w:space="0" w:color="auto"/>
            <w:right w:val="none" w:sz="0" w:space="0" w:color="auto"/>
          </w:divBdr>
        </w:div>
        <w:div w:id="830826632">
          <w:marLeft w:val="480"/>
          <w:marRight w:val="0"/>
          <w:marTop w:val="0"/>
          <w:marBottom w:val="0"/>
          <w:divBdr>
            <w:top w:val="none" w:sz="0" w:space="0" w:color="auto"/>
            <w:left w:val="none" w:sz="0" w:space="0" w:color="auto"/>
            <w:bottom w:val="none" w:sz="0" w:space="0" w:color="auto"/>
            <w:right w:val="none" w:sz="0" w:space="0" w:color="auto"/>
          </w:divBdr>
        </w:div>
        <w:div w:id="1366249913">
          <w:marLeft w:val="480"/>
          <w:marRight w:val="0"/>
          <w:marTop w:val="0"/>
          <w:marBottom w:val="0"/>
          <w:divBdr>
            <w:top w:val="none" w:sz="0" w:space="0" w:color="auto"/>
            <w:left w:val="none" w:sz="0" w:space="0" w:color="auto"/>
            <w:bottom w:val="none" w:sz="0" w:space="0" w:color="auto"/>
            <w:right w:val="none" w:sz="0" w:space="0" w:color="auto"/>
          </w:divBdr>
        </w:div>
        <w:div w:id="1150249132">
          <w:marLeft w:val="480"/>
          <w:marRight w:val="0"/>
          <w:marTop w:val="0"/>
          <w:marBottom w:val="0"/>
          <w:divBdr>
            <w:top w:val="none" w:sz="0" w:space="0" w:color="auto"/>
            <w:left w:val="none" w:sz="0" w:space="0" w:color="auto"/>
            <w:bottom w:val="none" w:sz="0" w:space="0" w:color="auto"/>
            <w:right w:val="none" w:sz="0" w:space="0" w:color="auto"/>
          </w:divBdr>
        </w:div>
        <w:div w:id="653098872">
          <w:marLeft w:val="480"/>
          <w:marRight w:val="0"/>
          <w:marTop w:val="0"/>
          <w:marBottom w:val="0"/>
          <w:divBdr>
            <w:top w:val="none" w:sz="0" w:space="0" w:color="auto"/>
            <w:left w:val="none" w:sz="0" w:space="0" w:color="auto"/>
            <w:bottom w:val="none" w:sz="0" w:space="0" w:color="auto"/>
            <w:right w:val="none" w:sz="0" w:space="0" w:color="auto"/>
          </w:divBdr>
        </w:div>
        <w:div w:id="1130174175">
          <w:marLeft w:val="480"/>
          <w:marRight w:val="0"/>
          <w:marTop w:val="0"/>
          <w:marBottom w:val="0"/>
          <w:divBdr>
            <w:top w:val="none" w:sz="0" w:space="0" w:color="auto"/>
            <w:left w:val="none" w:sz="0" w:space="0" w:color="auto"/>
            <w:bottom w:val="none" w:sz="0" w:space="0" w:color="auto"/>
            <w:right w:val="none" w:sz="0" w:space="0" w:color="auto"/>
          </w:divBdr>
        </w:div>
        <w:div w:id="1701273124">
          <w:marLeft w:val="480"/>
          <w:marRight w:val="0"/>
          <w:marTop w:val="0"/>
          <w:marBottom w:val="0"/>
          <w:divBdr>
            <w:top w:val="none" w:sz="0" w:space="0" w:color="auto"/>
            <w:left w:val="none" w:sz="0" w:space="0" w:color="auto"/>
            <w:bottom w:val="none" w:sz="0" w:space="0" w:color="auto"/>
            <w:right w:val="none" w:sz="0" w:space="0" w:color="auto"/>
          </w:divBdr>
        </w:div>
        <w:div w:id="488595380">
          <w:marLeft w:val="480"/>
          <w:marRight w:val="0"/>
          <w:marTop w:val="0"/>
          <w:marBottom w:val="0"/>
          <w:divBdr>
            <w:top w:val="none" w:sz="0" w:space="0" w:color="auto"/>
            <w:left w:val="none" w:sz="0" w:space="0" w:color="auto"/>
            <w:bottom w:val="none" w:sz="0" w:space="0" w:color="auto"/>
            <w:right w:val="none" w:sz="0" w:space="0" w:color="auto"/>
          </w:divBdr>
        </w:div>
        <w:div w:id="313263443">
          <w:marLeft w:val="480"/>
          <w:marRight w:val="0"/>
          <w:marTop w:val="0"/>
          <w:marBottom w:val="0"/>
          <w:divBdr>
            <w:top w:val="none" w:sz="0" w:space="0" w:color="auto"/>
            <w:left w:val="none" w:sz="0" w:space="0" w:color="auto"/>
            <w:bottom w:val="none" w:sz="0" w:space="0" w:color="auto"/>
            <w:right w:val="none" w:sz="0" w:space="0" w:color="auto"/>
          </w:divBdr>
        </w:div>
        <w:div w:id="1397509051">
          <w:marLeft w:val="480"/>
          <w:marRight w:val="0"/>
          <w:marTop w:val="0"/>
          <w:marBottom w:val="0"/>
          <w:divBdr>
            <w:top w:val="none" w:sz="0" w:space="0" w:color="auto"/>
            <w:left w:val="none" w:sz="0" w:space="0" w:color="auto"/>
            <w:bottom w:val="none" w:sz="0" w:space="0" w:color="auto"/>
            <w:right w:val="none" w:sz="0" w:space="0" w:color="auto"/>
          </w:divBdr>
        </w:div>
        <w:div w:id="1477990541">
          <w:marLeft w:val="480"/>
          <w:marRight w:val="0"/>
          <w:marTop w:val="0"/>
          <w:marBottom w:val="0"/>
          <w:divBdr>
            <w:top w:val="none" w:sz="0" w:space="0" w:color="auto"/>
            <w:left w:val="none" w:sz="0" w:space="0" w:color="auto"/>
            <w:bottom w:val="none" w:sz="0" w:space="0" w:color="auto"/>
            <w:right w:val="none" w:sz="0" w:space="0" w:color="auto"/>
          </w:divBdr>
        </w:div>
      </w:divsChild>
    </w:div>
    <w:div w:id="1188445523">
      <w:bodyDiv w:val="1"/>
      <w:marLeft w:val="0"/>
      <w:marRight w:val="0"/>
      <w:marTop w:val="0"/>
      <w:marBottom w:val="0"/>
      <w:divBdr>
        <w:top w:val="none" w:sz="0" w:space="0" w:color="auto"/>
        <w:left w:val="none" w:sz="0" w:space="0" w:color="auto"/>
        <w:bottom w:val="none" w:sz="0" w:space="0" w:color="auto"/>
        <w:right w:val="none" w:sz="0" w:space="0" w:color="auto"/>
      </w:divBdr>
    </w:div>
    <w:div w:id="1188446532">
      <w:bodyDiv w:val="1"/>
      <w:marLeft w:val="0"/>
      <w:marRight w:val="0"/>
      <w:marTop w:val="0"/>
      <w:marBottom w:val="0"/>
      <w:divBdr>
        <w:top w:val="none" w:sz="0" w:space="0" w:color="auto"/>
        <w:left w:val="none" w:sz="0" w:space="0" w:color="auto"/>
        <w:bottom w:val="none" w:sz="0" w:space="0" w:color="auto"/>
        <w:right w:val="none" w:sz="0" w:space="0" w:color="auto"/>
      </w:divBdr>
    </w:div>
    <w:div w:id="1188980180">
      <w:bodyDiv w:val="1"/>
      <w:marLeft w:val="0"/>
      <w:marRight w:val="0"/>
      <w:marTop w:val="0"/>
      <w:marBottom w:val="0"/>
      <w:divBdr>
        <w:top w:val="none" w:sz="0" w:space="0" w:color="auto"/>
        <w:left w:val="none" w:sz="0" w:space="0" w:color="auto"/>
        <w:bottom w:val="none" w:sz="0" w:space="0" w:color="auto"/>
        <w:right w:val="none" w:sz="0" w:space="0" w:color="auto"/>
      </w:divBdr>
    </w:div>
    <w:div w:id="1189417051">
      <w:bodyDiv w:val="1"/>
      <w:marLeft w:val="0"/>
      <w:marRight w:val="0"/>
      <w:marTop w:val="0"/>
      <w:marBottom w:val="0"/>
      <w:divBdr>
        <w:top w:val="none" w:sz="0" w:space="0" w:color="auto"/>
        <w:left w:val="none" w:sz="0" w:space="0" w:color="auto"/>
        <w:bottom w:val="none" w:sz="0" w:space="0" w:color="auto"/>
        <w:right w:val="none" w:sz="0" w:space="0" w:color="auto"/>
      </w:divBdr>
    </w:div>
    <w:div w:id="1189485420">
      <w:bodyDiv w:val="1"/>
      <w:marLeft w:val="0"/>
      <w:marRight w:val="0"/>
      <w:marTop w:val="0"/>
      <w:marBottom w:val="0"/>
      <w:divBdr>
        <w:top w:val="none" w:sz="0" w:space="0" w:color="auto"/>
        <w:left w:val="none" w:sz="0" w:space="0" w:color="auto"/>
        <w:bottom w:val="none" w:sz="0" w:space="0" w:color="auto"/>
        <w:right w:val="none" w:sz="0" w:space="0" w:color="auto"/>
      </w:divBdr>
    </w:div>
    <w:div w:id="1189682727">
      <w:bodyDiv w:val="1"/>
      <w:marLeft w:val="0"/>
      <w:marRight w:val="0"/>
      <w:marTop w:val="0"/>
      <w:marBottom w:val="0"/>
      <w:divBdr>
        <w:top w:val="none" w:sz="0" w:space="0" w:color="auto"/>
        <w:left w:val="none" w:sz="0" w:space="0" w:color="auto"/>
        <w:bottom w:val="none" w:sz="0" w:space="0" w:color="auto"/>
        <w:right w:val="none" w:sz="0" w:space="0" w:color="auto"/>
      </w:divBdr>
    </w:div>
    <w:div w:id="1189830981">
      <w:bodyDiv w:val="1"/>
      <w:marLeft w:val="0"/>
      <w:marRight w:val="0"/>
      <w:marTop w:val="0"/>
      <w:marBottom w:val="0"/>
      <w:divBdr>
        <w:top w:val="none" w:sz="0" w:space="0" w:color="auto"/>
        <w:left w:val="none" w:sz="0" w:space="0" w:color="auto"/>
        <w:bottom w:val="none" w:sz="0" w:space="0" w:color="auto"/>
        <w:right w:val="none" w:sz="0" w:space="0" w:color="auto"/>
      </w:divBdr>
      <w:divsChild>
        <w:div w:id="141389590">
          <w:marLeft w:val="480"/>
          <w:marRight w:val="0"/>
          <w:marTop w:val="0"/>
          <w:marBottom w:val="0"/>
          <w:divBdr>
            <w:top w:val="none" w:sz="0" w:space="0" w:color="auto"/>
            <w:left w:val="none" w:sz="0" w:space="0" w:color="auto"/>
            <w:bottom w:val="none" w:sz="0" w:space="0" w:color="auto"/>
            <w:right w:val="none" w:sz="0" w:space="0" w:color="auto"/>
          </w:divBdr>
        </w:div>
        <w:div w:id="211617205">
          <w:marLeft w:val="480"/>
          <w:marRight w:val="0"/>
          <w:marTop w:val="0"/>
          <w:marBottom w:val="0"/>
          <w:divBdr>
            <w:top w:val="none" w:sz="0" w:space="0" w:color="auto"/>
            <w:left w:val="none" w:sz="0" w:space="0" w:color="auto"/>
            <w:bottom w:val="none" w:sz="0" w:space="0" w:color="auto"/>
            <w:right w:val="none" w:sz="0" w:space="0" w:color="auto"/>
          </w:divBdr>
        </w:div>
        <w:div w:id="213396676">
          <w:marLeft w:val="480"/>
          <w:marRight w:val="0"/>
          <w:marTop w:val="0"/>
          <w:marBottom w:val="0"/>
          <w:divBdr>
            <w:top w:val="none" w:sz="0" w:space="0" w:color="auto"/>
            <w:left w:val="none" w:sz="0" w:space="0" w:color="auto"/>
            <w:bottom w:val="none" w:sz="0" w:space="0" w:color="auto"/>
            <w:right w:val="none" w:sz="0" w:space="0" w:color="auto"/>
          </w:divBdr>
        </w:div>
        <w:div w:id="286087177">
          <w:marLeft w:val="480"/>
          <w:marRight w:val="0"/>
          <w:marTop w:val="0"/>
          <w:marBottom w:val="0"/>
          <w:divBdr>
            <w:top w:val="none" w:sz="0" w:space="0" w:color="auto"/>
            <w:left w:val="none" w:sz="0" w:space="0" w:color="auto"/>
            <w:bottom w:val="none" w:sz="0" w:space="0" w:color="auto"/>
            <w:right w:val="none" w:sz="0" w:space="0" w:color="auto"/>
          </w:divBdr>
        </w:div>
        <w:div w:id="324624464">
          <w:marLeft w:val="480"/>
          <w:marRight w:val="0"/>
          <w:marTop w:val="0"/>
          <w:marBottom w:val="0"/>
          <w:divBdr>
            <w:top w:val="none" w:sz="0" w:space="0" w:color="auto"/>
            <w:left w:val="none" w:sz="0" w:space="0" w:color="auto"/>
            <w:bottom w:val="none" w:sz="0" w:space="0" w:color="auto"/>
            <w:right w:val="none" w:sz="0" w:space="0" w:color="auto"/>
          </w:divBdr>
        </w:div>
        <w:div w:id="376323635">
          <w:marLeft w:val="480"/>
          <w:marRight w:val="0"/>
          <w:marTop w:val="0"/>
          <w:marBottom w:val="0"/>
          <w:divBdr>
            <w:top w:val="none" w:sz="0" w:space="0" w:color="auto"/>
            <w:left w:val="none" w:sz="0" w:space="0" w:color="auto"/>
            <w:bottom w:val="none" w:sz="0" w:space="0" w:color="auto"/>
            <w:right w:val="none" w:sz="0" w:space="0" w:color="auto"/>
          </w:divBdr>
        </w:div>
        <w:div w:id="575668303">
          <w:marLeft w:val="480"/>
          <w:marRight w:val="0"/>
          <w:marTop w:val="0"/>
          <w:marBottom w:val="0"/>
          <w:divBdr>
            <w:top w:val="none" w:sz="0" w:space="0" w:color="auto"/>
            <w:left w:val="none" w:sz="0" w:space="0" w:color="auto"/>
            <w:bottom w:val="none" w:sz="0" w:space="0" w:color="auto"/>
            <w:right w:val="none" w:sz="0" w:space="0" w:color="auto"/>
          </w:divBdr>
        </w:div>
        <w:div w:id="807406094">
          <w:marLeft w:val="480"/>
          <w:marRight w:val="0"/>
          <w:marTop w:val="0"/>
          <w:marBottom w:val="0"/>
          <w:divBdr>
            <w:top w:val="none" w:sz="0" w:space="0" w:color="auto"/>
            <w:left w:val="none" w:sz="0" w:space="0" w:color="auto"/>
            <w:bottom w:val="none" w:sz="0" w:space="0" w:color="auto"/>
            <w:right w:val="none" w:sz="0" w:space="0" w:color="auto"/>
          </w:divBdr>
        </w:div>
        <w:div w:id="833498824">
          <w:marLeft w:val="480"/>
          <w:marRight w:val="0"/>
          <w:marTop w:val="0"/>
          <w:marBottom w:val="0"/>
          <w:divBdr>
            <w:top w:val="none" w:sz="0" w:space="0" w:color="auto"/>
            <w:left w:val="none" w:sz="0" w:space="0" w:color="auto"/>
            <w:bottom w:val="none" w:sz="0" w:space="0" w:color="auto"/>
            <w:right w:val="none" w:sz="0" w:space="0" w:color="auto"/>
          </w:divBdr>
        </w:div>
        <w:div w:id="844904485">
          <w:marLeft w:val="480"/>
          <w:marRight w:val="0"/>
          <w:marTop w:val="0"/>
          <w:marBottom w:val="0"/>
          <w:divBdr>
            <w:top w:val="none" w:sz="0" w:space="0" w:color="auto"/>
            <w:left w:val="none" w:sz="0" w:space="0" w:color="auto"/>
            <w:bottom w:val="none" w:sz="0" w:space="0" w:color="auto"/>
            <w:right w:val="none" w:sz="0" w:space="0" w:color="auto"/>
          </w:divBdr>
        </w:div>
        <w:div w:id="853615830">
          <w:marLeft w:val="480"/>
          <w:marRight w:val="0"/>
          <w:marTop w:val="0"/>
          <w:marBottom w:val="0"/>
          <w:divBdr>
            <w:top w:val="none" w:sz="0" w:space="0" w:color="auto"/>
            <w:left w:val="none" w:sz="0" w:space="0" w:color="auto"/>
            <w:bottom w:val="none" w:sz="0" w:space="0" w:color="auto"/>
            <w:right w:val="none" w:sz="0" w:space="0" w:color="auto"/>
          </w:divBdr>
        </w:div>
        <w:div w:id="909847168">
          <w:marLeft w:val="480"/>
          <w:marRight w:val="0"/>
          <w:marTop w:val="0"/>
          <w:marBottom w:val="0"/>
          <w:divBdr>
            <w:top w:val="none" w:sz="0" w:space="0" w:color="auto"/>
            <w:left w:val="none" w:sz="0" w:space="0" w:color="auto"/>
            <w:bottom w:val="none" w:sz="0" w:space="0" w:color="auto"/>
            <w:right w:val="none" w:sz="0" w:space="0" w:color="auto"/>
          </w:divBdr>
        </w:div>
        <w:div w:id="933367136">
          <w:marLeft w:val="480"/>
          <w:marRight w:val="0"/>
          <w:marTop w:val="0"/>
          <w:marBottom w:val="0"/>
          <w:divBdr>
            <w:top w:val="none" w:sz="0" w:space="0" w:color="auto"/>
            <w:left w:val="none" w:sz="0" w:space="0" w:color="auto"/>
            <w:bottom w:val="none" w:sz="0" w:space="0" w:color="auto"/>
            <w:right w:val="none" w:sz="0" w:space="0" w:color="auto"/>
          </w:divBdr>
        </w:div>
        <w:div w:id="1034378618">
          <w:marLeft w:val="480"/>
          <w:marRight w:val="0"/>
          <w:marTop w:val="0"/>
          <w:marBottom w:val="0"/>
          <w:divBdr>
            <w:top w:val="none" w:sz="0" w:space="0" w:color="auto"/>
            <w:left w:val="none" w:sz="0" w:space="0" w:color="auto"/>
            <w:bottom w:val="none" w:sz="0" w:space="0" w:color="auto"/>
            <w:right w:val="none" w:sz="0" w:space="0" w:color="auto"/>
          </w:divBdr>
        </w:div>
        <w:div w:id="1036613565">
          <w:marLeft w:val="480"/>
          <w:marRight w:val="0"/>
          <w:marTop w:val="0"/>
          <w:marBottom w:val="0"/>
          <w:divBdr>
            <w:top w:val="none" w:sz="0" w:space="0" w:color="auto"/>
            <w:left w:val="none" w:sz="0" w:space="0" w:color="auto"/>
            <w:bottom w:val="none" w:sz="0" w:space="0" w:color="auto"/>
            <w:right w:val="none" w:sz="0" w:space="0" w:color="auto"/>
          </w:divBdr>
        </w:div>
        <w:div w:id="1149056116">
          <w:marLeft w:val="480"/>
          <w:marRight w:val="0"/>
          <w:marTop w:val="0"/>
          <w:marBottom w:val="0"/>
          <w:divBdr>
            <w:top w:val="none" w:sz="0" w:space="0" w:color="auto"/>
            <w:left w:val="none" w:sz="0" w:space="0" w:color="auto"/>
            <w:bottom w:val="none" w:sz="0" w:space="0" w:color="auto"/>
            <w:right w:val="none" w:sz="0" w:space="0" w:color="auto"/>
          </w:divBdr>
        </w:div>
        <w:div w:id="1178689099">
          <w:marLeft w:val="480"/>
          <w:marRight w:val="0"/>
          <w:marTop w:val="0"/>
          <w:marBottom w:val="0"/>
          <w:divBdr>
            <w:top w:val="none" w:sz="0" w:space="0" w:color="auto"/>
            <w:left w:val="none" w:sz="0" w:space="0" w:color="auto"/>
            <w:bottom w:val="none" w:sz="0" w:space="0" w:color="auto"/>
            <w:right w:val="none" w:sz="0" w:space="0" w:color="auto"/>
          </w:divBdr>
        </w:div>
        <w:div w:id="1201936062">
          <w:marLeft w:val="480"/>
          <w:marRight w:val="0"/>
          <w:marTop w:val="0"/>
          <w:marBottom w:val="0"/>
          <w:divBdr>
            <w:top w:val="none" w:sz="0" w:space="0" w:color="auto"/>
            <w:left w:val="none" w:sz="0" w:space="0" w:color="auto"/>
            <w:bottom w:val="none" w:sz="0" w:space="0" w:color="auto"/>
            <w:right w:val="none" w:sz="0" w:space="0" w:color="auto"/>
          </w:divBdr>
        </w:div>
        <w:div w:id="1210728024">
          <w:marLeft w:val="480"/>
          <w:marRight w:val="0"/>
          <w:marTop w:val="0"/>
          <w:marBottom w:val="0"/>
          <w:divBdr>
            <w:top w:val="none" w:sz="0" w:space="0" w:color="auto"/>
            <w:left w:val="none" w:sz="0" w:space="0" w:color="auto"/>
            <w:bottom w:val="none" w:sz="0" w:space="0" w:color="auto"/>
            <w:right w:val="none" w:sz="0" w:space="0" w:color="auto"/>
          </w:divBdr>
        </w:div>
        <w:div w:id="1359818699">
          <w:marLeft w:val="480"/>
          <w:marRight w:val="0"/>
          <w:marTop w:val="0"/>
          <w:marBottom w:val="0"/>
          <w:divBdr>
            <w:top w:val="none" w:sz="0" w:space="0" w:color="auto"/>
            <w:left w:val="none" w:sz="0" w:space="0" w:color="auto"/>
            <w:bottom w:val="none" w:sz="0" w:space="0" w:color="auto"/>
            <w:right w:val="none" w:sz="0" w:space="0" w:color="auto"/>
          </w:divBdr>
        </w:div>
        <w:div w:id="1361315798">
          <w:marLeft w:val="480"/>
          <w:marRight w:val="0"/>
          <w:marTop w:val="0"/>
          <w:marBottom w:val="0"/>
          <w:divBdr>
            <w:top w:val="none" w:sz="0" w:space="0" w:color="auto"/>
            <w:left w:val="none" w:sz="0" w:space="0" w:color="auto"/>
            <w:bottom w:val="none" w:sz="0" w:space="0" w:color="auto"/>
            <w:right w:val="none" w:sz="0" w:space="0" w:color="auto"/>
          </w:divBdr>
        </w:div>
        <w:div w:id="1424689011">
          <w:marLeft w:val="480"/>
          <w:marRight w:val="0"/>
          <w:marTop w:val="0"/>
          <w:marBottom w:val="0"/>
          <w:divBdr>
            <w:top w:val="none" w:sz="0" w:space="0" w:color="auto"/>
            <w:left w:val="none" w:sz="0" w:space="0" w:color="auto"/>
            <w:bottom w:val="none" w:sz="0" w:space="0" w:color="auto"/>
            <w:right w:val="none" w:sz="0" w:space="0" w:color="auto"/>
          </w:divBdr>
        </w:div>
        <w:div w:id="1561942940">
          <w:marLeft w:val="480"/>
          <w:marRight w:val="0"/>
          <w:marTop w:val="0"/>
          <w:marBottom w:val="0"/>
          <w:divBdr>
            <w:top w:val="none" w:sz="0" w:space="0" w:color="auto"/>
            <w:left w:val="none" w:sz="0" w:space="0" w:color="auto"/>
            <w:bottom w:val="none" w:sz="0" w:space="0" w:color="auto"/>
            <w:right w:val="none" w:sz="0" w:space="0" w:color="auto"/>
          </w:divBdr>
        </w:div>
        <w:div w:id="1577398999">
          <w:marLeft w:val="480"/>
          <w:marRight w:val="0"/>
          <w:marTop w:val="0"/>
          <w:marBottom w:val="0"/>
          <w:divBdr>
            <w:top w:val="none" w:sz="0" w:space="0" w:color="auto"/>
            <w:left w:val="none" w:sz="0" w:space="0" w:color="auto"/>
            <w:bottom w:val="none" w:sz="0" w:space="0" w:color="auto"/>
            <w:right w:val="none" w:sz="0" w:space="0" w:color="auto"/>
          </w:divBdr>
        </w:div>
        <w:div w:id="1636713487">
          <w:marLeft w:val="480"/>
          <w:marRight w:val="0"/>
          <w:marTop w:val="0"/>
          <w:marBottom w:val="0"/>
          <w:divBdr>
            <w:top w:val="none" w:sz="0" w:space="0" w:color="auto"/>
            <w:left w:val="none" w:sz="0" w:space="0" w:color="auto"/>
            <w:bottom w:val="none" w:sz="0" w:space="0" w:color="auto"/>
            <w:right w:val="none" w:sz="0" w:space="0" w:color="auto"/>
          </w:divBdr>
        </w:div>
        <w:div w:id="1724598458">
          <w:marLeft w:val="480"/>
          <w:marRight w:val="0"/>
          <w:marTop w:val="0"/>
          <w:marBottom w:val="0"/>
          <w:divBdr>
            <w:top w:val="none" w:sz="0" w:space="0" w:color="auto"/>
            <w:left w:val="none" w:sz="0" w:space="0" w:color="auto"/>
            <w:bottom w:val="none" w:sz="0" w:space="0" w:color="auto"/>
            <w:right w:val="none" w:sz="0" w:space="0" w:color="auto"/>
          </w:divBdr>
        </w:div>
        <w:div w:id="1926301171">
          <w:marLeft w:val="480"/>
          <w:marRight w:val="0"/>
          <w:marTop w:val="0"/>
          <w:marBottom w:val="0"/>
          <w:divBdr>
            <w:top w:val="none" w:sz="0" w:space="0" w:color="auto"/>
            <w:left w:val="none" w:sz="0" w:space="0" w:color="auto"/>
            <w:bottom w:val="none" w:sz="0" w:space="0" w:color="auto"/>
            <w:right w:val="none" w:sz="0" w:space="0" w:color="auto"/>
          </w:divBdr>
        </w:div>
        <w:div w:id="1935628212">
          <w:marLeft w:val="480"/>
          <w:marRight w:val="0"/>
          <w:marTop w:val="0"/>
          <w:marBottom w:val="0"/>
          <w:divBdr>
            <w:top w:val="none" w:sz="0" w:space="0" w:color="auto"/>
            <w:left w:val="none" w:sz="0" w:space="0" w:color="auto"/>
            <w:bottom w:val="none" w:sz="0" w:space="0" w:color="auto"/>
            <w:right w:val="none" w:sz="0" w:space="0" w:color="auto"/>
          </w:divBdr>
        </w:div>
        <w:div w:id="1959094612">
          <w:marLeft w:val="480"/>
          <w:marRight w:val="0"/>
          <w:marTop w:val="0"/>
          <w:marBottom w:val="0"/>
          <w:divBdr>
            <w:top w:val="none" w:sz="0" w:space="0" w:color="auto"/>
            <w:left w:val="none" w:sz="0" w:space="0" w:color="auto"/>
            <w:bottom w:val="none" w:sz="0" w:space="0" w:color="auto"/>
            <w:right w:val="none" w:sz="0" w:space="0" w:color="auto"/>
          </w:divBdr>
        </w:div>
        <w:div w:id="1960716843">
          <w:marLeft w:val="480"/>
          <w:marRight w:val="0"/>
          <w:marTop w:val="0"/>
          <w:marBottom w:val="0"/>
          <w:divBdr>
            <w:top w:val="none" w:sz="0" w:space="0" w:color="auto"/>
            <w:left w:val="none" w:sz="0" w:space="0" w:color="auto"/>
            <w:bottom w:val="none" w:sz="0" w:space="0" w:color="auto"/>
            <w:right w:val="none" w:sz="0" w:space="0" w:color="auto"/>
          </w:divBdr>
        </w:div>
        <w:div w:id="1987513680">
          <w:marLeft w:val="480"/>
          <w:marRight w:val="0"/>
          <w:marTop w:val="0"/>
          <w:marBottom w:val="0"/>
          <w:divBdr>
            <w:top w:val="none" w:sz="0" w:space="0" w:color="auto"/>
            <w:left w:val="none" w:sz="0" w:space="0" w:color="auto"/>
            <w:bottom w:val="none" w:sz="0" w:space="0" w:color="auto"/>
            <w:right w:val="none" w:sz="0" w:space="0" w:color="auto"/>
          </w:divBdr>
        </w:div>
        <w:div w:id="2015645790">
          <w:marLeft w:val="480"/>
          <w:marRight w:val="0"/>
          <w:marTop w:val="0"/>
          <w:marBottom w:val="0"/>
          <w:divBdr>
            <w:top w:val="none" w:sz="0" w:space="0" w:color="auto"/>
            <w:left w:val="none" w:sz="0" w:space="0" w:color="auto"/>
            <w:bottom w:val="none" w:sz="0" w:space="0" w:color="auto"/>
            <w:right w:val="none" w:sz="0" w:space="0" w:color="auto"/>
          </w:divBdr>
        </w:div>
        <w:div w:id="2077703736">
          <w:marLeft w:val="480"/>
          <w:marRight w:val="0"/>
          <w:marTop w:val="0"/>
          <w:marBottom w:val="0"/>
          <w:divBdr>
            <w:top w:val="none" w:sz="0" w:space="0" w:color="auto"/>
            <w:left w:val="none" w:sz="0" w:space="0" w:color="auto"/>
            <w:bottom w:val="none" w:sz="0" w:space="0" w:color="auto"/>
            <w:right w:val="none" w:sz="0" w:space="0" w:color="auto"/>
          </w:divBdr>
        </w:div>
        <w:div w:id="2089619710">
          <w:marLeft w:val="480"/>
          <w:marRight w:val="0"/>
          <w:marTop w:val="0"/>
          <w:marBottom w:val="0"/>
          <w:divBdr>
            <w:top w:val="none" w:sz="0" w:space="0" w:color="auto"/>
            <w:left w:val="none" w:sz="0" w:space="0" w:color="auto"/>
            <w:bottom w:val="none" w:sz="0" w:space="0" w:color="auto"/>
            <w:right w:val="none" w:sz="0" w:space="0" w:color="auto"/>
          </w:divBdr>
        </w:div>
        <w:div w:id="2136824117">
          <w:marLeft w:val="480"/>
          <w:marRight w:val="0"/>
          <w:marTop w:val="0"/>
          <w:marBottom w:val="0"/>
          <w:divBdr>
            <w:top w:val="none" w:sz="0" w:space="0" w:color="auto"/>
            <w:left w:val="none" w:sz="0" w:space="0" w:color="auto"/>
            <w:bottom w:val="none" w:sz="0" w:space="0" w:color="auto"/>
            <w:right w:val="none" w:sz="0" w:space="0" w:color="auto"/>
          </w:divBdr>
        </w:div>
      </w:divsChild>
    </w:div>
    <w:div w:id="1189831829">
      <w:bodyDiv w:val="1"/>
      <w:marLeft w:val="0"/>
      <w:marRight w:val="0"/>
      <w:marTop w:val="0"/>
      <w:marBottom w:val="0"/>
      <w:divBdr>
        <w:top w:val="none" w:sz="0" w:space="0" w:color="auto"/>
        <w:left w:val="none" w:sz="0" w:space="0" w:color="auto"/>
        <w:bottom w:val="none" w:sz="0" w:space="0" w:color="auto"/>
        <w:right w:val="none" w:sz="0" w:space="0" w:color="auto"/>
      </w:divBdr>
    </w:div>
    <w:div w:id="1189874736">
      <w:bodyDiv w:val="1"/>
      <w:marLeft w:val="0"/>
      <w:marRight w:val="0"/>
      <w:marTop w:val="0"/>
      <w:marBottom w:val="0"/>
      <w:divBdr>
        <w:top w:val="none" w:sz="0" w:space="0" w:color="auto"/>
        <w:left w:val="none" w:sz="0" w:space="0" w:color="auto"/>
        <w:bottom w:val="none" w:sz="0" w:space="0" w:color="auto"/>
        <w:right w:val="none" w:sz="0" w:space="0" w:color="auto"/>
      </w:divBdr>
    </w:div>
    <w:div w:id="1190148549">
      <w:bodyDiv w:val="1"/>
      <w:marLeft w:val="0"/>
      <w:marRight w:val="0"/>
      <w:marTop w:val="0"/>
      <w:marBottom w:val="0"/>
      <w:divBdr>
        <w:top w:val="none" w:sz="0" w:space="0" w:color="auto"/>
        <w:left w:val="none" w:sz="0" w:space="0" w:color="auto"/>
        <w:bottom w:val="none" w:sz="0" w:space="0" w:color="auto"/>
        <w:right w:val="none" w:sz="0" w:space="0" w:color="auto"/>
      </w:divBdr>
    </w:div>
    <w:div w:id="1190797703">
      <w:bodyDiv w:val="1"/>
      <w:marLeft w:val="0"/>
      <w:marRight w:val="0"/>
      <w:marTop w:val="0"/>
      <w:marBottom w:val="0"/>
      <w:divBdr>
        <w:top w:val="none" w:sz="0" w:space="0" w:color="auto"/>
        <w:left w:val="none" w:sz="0" w:space="0" w:color="auto"/>
        <w:bottom w:val="none" w:sz="0" w:space="0" w:color="auto"/>
        <w:right w:val="none" w:sz="0" w:space="0" w:color="auto"/>
      </w:divBdr>
      <w:divsChild>
        <w:div w:id="1769230042">
          <w:marLeft w:val="480"/>
          <w:marRight w:val="0"/>
          <w:marTop w:val="0"/>
          <w:marBottom w:val="0"/>
          <w:divBdr>
            <w:top w:val="none" w:sz="0" w:space="0" w:color="auto"/>
            <w:left w:val="none" w:sz="0" w:space="0" w:color="auto"/>
            <w:bottom w:val="none" w:sz="0" w:space="0" w:color="auto"/>
            <w:right w:val="none" w:sz="0" w:space="0" w:color="auto"/>
          </w:divBdr>
        </w:div>
        <w:div w:id="438574685">
          <w:marLeft w:val="480"/>
          <w:marRight w:val="0"/>
          <w:marTop w:val="0"/>
          <w:marBottom w:val="0"/>
          <w:divBdr>
            <w:top w:val="none" w:sz="0" w:space="0" w:color="auto"/>
            <w:left w:val="none" w:sz="0" w:space="0" w:color="auto"/>
            <w:bottom w:val="none" w:sz="0" w:space="0" w:color="auto"/>
            <w:right w:val="none" w:sz="0" w:space="0" w:color="auto"/>
          </w:divBdr>
        </w:div>
        <w:div w:id="1448503244">
          <w:marLeft w:val="480"/>
          <w:marRight w:val="0"/>
          <w:marTop w:val="0"/>
          <w:marBottom w:val="0"/>
          <w:divBdr>
            <w:top w:val="none" w:sz="0" w:space="0" w:color="auto"/>
            <w:left w:val="none" w:sz="0" w:space="0" w:color="auto"/>
            <w:bottom w:val="none" w:sz="0" w:space="0" w:color="auto"/>
            <w:right w:val="none" w:sz="0" w:space="0" w:color="auto"/>
          </w:divBdr>
        </w:div>
        <w:div w:id="362096130">
          <w:marLeft w:val="480"/>
          <w:marRight w:val="0"/>
          <w:marTop w:val="0"/>
          <w:marBottom w:val="0"/>
          <w:divBdr>
            <w:top w:val="none" w:sz="0" w:space="0" w:color="auto"/>
            <w:left w:val="none" w:sz="0" w:space="0" w:color="auto"/>
            <w:bottom w:val="none" w:sz="0" w:space="0" w:color="auto"/>
            <w:right w:val="none" w:sz="0" w:space="0" w:color="auto"/>
          </w:divBdr>
        </w:div>
        <w:div w:id="685205487">
          <w:marLeft w:val="480"/>
          <w:marRight w:val="0"/>
          <w:marTop w:val="0"/>
          <w:marBottom w:val="0"/>
          <w:divBdr>
            <w:top w:val="none" w:sz="0" w:space="0" w:color="auto"/>
            <w:left w:val="none" w:sz="0" w:space="0" w:color="auto"/>
            <w:bottom w:val="none" w:sz="0" w:space="0" w:color="auto"/>
            <w:right w:val="none" w:sz="0" w:space="0" w:color="auto"/>
          </w:divBdr>
        </w:div>
        <w:div w:id="1560093957">
          <w:marLeft w:val="480"/>
          <w:marRight w:val="0"/>
          <w:marTop w:val="0"/>
          <w:marBottom w:val="0"/>
          <w:divBdr>
            <w:top w:val="none" w:sz="0" w:space="0" w:color="auto"/>
            <w:left w:val="none" w:sz="0" w:space="0" w:color="auto"/>
            <w:bottom w:val="none" w:sz="0" w:space="0" w:color="auto"/>
            <w:right w:val="none" w:sz="0" w:space="0" w:color="auto"/>
          </w:divBdr>
        </w:div>
        <w:div w:id="927270904">
          <w:marLeft w:val="480"/>
          <w:marRight w:val="0"/>
          <w:marTop w:val="0"/>
          <w:marBottom w:val="0"/>
          <w:divBdr>
            <w:top w:val="none" w:sz="0" w:space="0" w:color="auto"/>
            <w:left w:val="none" w:sz="0" w:space="0" w:color="auto"/>
            <w:bottom w:val="none" w:sz="0" w:space="0" w:color="auto"/>
            <w:right w:val="none" w:sz="0" w:space="0" w:color="auto"/>
          </w:divBdr>
        </w:div>
        <w:div w:id="1153522958">
          <w:marLeft w:val="480"/>
          <w:marRight w:val="0"/>
          <w:marTop w:val="0"/>
          <w:marBottom w:val="0"/>
          <w:divBdr>
            <w:top w:val="none" w:sz="0" w:space="0" w:color="auto"/>
            <w:left w:val="none" w:sz="0" w:space="0" w:color="auto"/>
            <w:bottom w:val="none" w:sz="0" w:space="0" w:color="auto"/>
            <w:right w:val="none" w:sz="0" w:space="0" w:color="auto"/>
          </w:divBdr>
        </w:div>
        <w:div w:id="2077127475">
          <w:marLeft w:val="480"/>
          <w:marRight w:val="0"/>
          <w:marTop w:val="0"/>
          <w:marBottom w:val="0"/>
          <w:divBdr>
            <w:top w:val="none" w:sz="0" w:space="0" w:color="auto"/>
            <w:left w:val="none" w:sz="0" w:space="0" w:color="auto"/>
            <w:bottom w:val="none" w:sz="0" w:space="0" w:color="auto"/>
            <w:right w:val="none" w:sz="0" w:space="0" w:color="auto"/>
          </w:divBdr>
        </w:div>
        <w:div w:id="405684436">
          <w:marLeft w:val="480"/>
          <w:marRight w:val="0"/>
          <w:marTop w:val="0"/>
          <w:marBottom w:val="0"/>
          <w:divBdr>
            <w:top w:val="none" w:sz="0" w:space="0" w:color="auto"/>
            <w:left w:val="none" w:sz="0" w:space="0" w:color="auto"/>
            <w:bottom w:val="none" w:sz="0" w:space="0" w:color="auto"/>
            <w:right w:val="none" w:sz="0" w:space="0" w:color="auto"/>
          </w:divBdr>
        </w:div>
        <w:div w:id="615411002">
          <w:marLeft w:val="480"/>
          <w:marRight w:val="0"/>
          <w:marTop w:val="0"/>
          <w:marBottom w:val="0"/>
          <w:divBdr>
            <w:top w:val="none" w:sz="0" w:space="0" w:color="auto"/>
            <w:left w:val="none" w:sz="0" w:space="0" w:color="auto"/>
            <w:bottom w:val="none" w:sz="0" w:space="0" w:color="auto"/>
            <w:right w:val="none" w:sz="0" w:space="0" w:color="auto"/>
          </w:divBdr>
        </w:div>
        <w:div w:id="2117558936">
          <w:marLeft w:val="480"/>
          <w:marRight w:val="0"/>
          <w:marTop w:val="0"/>
          <w:marBottom w:val="0"/>
          <w:divBdr>
            <w:top w:val="none" w:sz="0" w:space="0" w:color="auto"/>
            <w:left w:val="none" w:sz="0" w:space="0" w:color="auto"/>
            <w:bottom w:val="none" w:sz="0" w:space="0" w:color="auto"/>
            <w:right w:val="none" w:sz="0" w:space="0" w:color="auto"/>
          </w:divBdr>
        </w:div>
        <w:div w:id="2023621983">
          <w:marLeft w:val="480"/>
          <w:marRight w:val="0"/>
          <w:marTop w:val="0"/>
          <w:marBottom w:val="0"/>
          <w:divBdr>
            <w:top w:val="none" w:sz="0" w:space="0" w:color="auto"/>
            <w:left w:val="none" w:sz="0" w:space="0" w:color="auto"/>
            <w:bottom w:val="none" w:sz="0" w:space="0" w:color="auto"/>
            <w:right w:val="none" w:sz="0" w:space="0" w:color="auto"/>
          </w:divBdr>
        </w:div>
        <w:div w:id="202601203">
          <w:marLeft w:val="480"/>
          <w:marRight w:val="0"/>
          <w:marTop w:val="0"/>
          <w:marBottom w:val="0"/>
          <w:divBdr>
            <w:top w:val="none" w:sz="0" w:space="0" w:color="auto"/>
            <w:left w:val="none" w:sz="0" w:space="0" w:color="auto"/>
            <w:bottom w:val="none" w:sz="0" w:space="0" w:color="auto"/>
            <w:right w:val="none" w:sz="0" w:space="0" w:color="auto"/>
          </w:divBdr>
        </w:div>
        <w:div w:id="185025860">
          <w:marLeft w:val="480"/>
          <w:marRight w:val="0"/>
          <w:marTop w:val="0"/>
          <w:marBottom w:val="0"/>
          <w:divBdr>
            <w:top w:val="none" w:sz="0" w:space="0" w:color="auto"/>
            <w:left w:val="none" w:sz="0" w:space="0" w:color="auto"/>
            <w:bottom w:val="none" w:sz="0" w:space="0" w:color="auto"/>
            <w:right w:val="none" w:sz="0" w:space="0" w:color="auto"/>
          </w:divBdr>
        </w:div>
        <w:div w:id="1524173022">
          <w:marLeft w:val="480"/>
          <w:marRight w:val="0"/>
          <w:marTop w:val="0"/>
          <w:marBottom w:val="0"/>
          <w:divBdr>
            <w:top w:val="none" w:sz="0" w:space="0" w:color="auto"/>
            <w:left w:val="none" w:sz="0" w:space="0" w:color="auto"/>
            <w:bottom w:val="none" w:sz="0" w:space="0" w:color="auto"/>
            <w:right w:val="none" w:sz="0" w:space="0" w:color="auto"/>
          </w:divBdr>
        </w:div>
        <w:div w:id="752314992">
          <w:marLeft w:val="480"/>
          <w:marRight w:val="0"/>
          <w:marTop w:val="0"/>
          <w:marBottom w:val="0"/>
          <w:divBdr>
            <w:top w:val="none" w:sz="0" w:space="0" w:color="auto"/>
            <w:left w:val="none" w:sz="0" w:space="0" w:color="auto"/>
            <w:bottom w:val="none" w:sz="0" w:space="0" w:color="auto"/>
            <w:right w:val="none" w:sz="0" w:space="0" w:color="auto"/>
          </w:divBdr>
        </w:div>
        <w:div w:id="1677416722">
          <w:marLeft w:val="480"/>
          <w:marRight w:val="0"/>
          <w:marTop w:val="0"/>
          <w:marBottom w:val="0"/>
          <w:divBdr>
            <w:top w:val="none" w:sz="0" w:space="0" w:color="auto"/>
            <w:left w:val="none" w:sz="0" w:space="0" w:color="auto"/>
            <w:bottom w:val="none" w:sz="0" w:space="0" w:color="auto"/>
            <w:right w:val="none" w:sz="0" w:space="0" w:color="auto"/>
          </w:divBdr>
        </w:div>
        <w:div w:id="453838017">
          <w:marLeft w:val="480"/>
          <w:marRight w:val="0"/>
          <w:marTop w:val="0"/>
          <w:marBottom w:val="0"/>
          <w:divBdr>
            <w:top w:val="none" w:sz="0" w:space="0" w:color="auto"/>
            <w:left w:val="none" w:sz="0" w:space="0" w:color="auto"/>
            <w:bottom w:val="none" w:sz="0" w:space="0" w:color="auto"/>
            <w:right w:val="none" w:sz="0" w:space="0" w:color="auto"/>
          </w:divBdr>
        </w:div>
        <w:div w:id="1493638320">
          <w:marLeft w:val="480"/>
          <w:marRight w:val="0"/>
          <w:marTop w:val="0"/>
          <w:marBottom w:val="0"/>
          <w:divBdr>
            <w:top w:val="none" w:sz="0" w:space="0" w:color="auto"/>
            <w:left w:val="none" w:sz="0" w:space="0" w:color="auto"/>
            <w:bottom w:val="none" w:sz="0" w:space="0" w:color="auto"/>
            <w:right w:val="none" w:sz="0" w:space="0" w:color="auto"/>
          </w:divBdr>
        </w:div>
        <w:div w:id="343287700">
          <w:marLeft w:val="480"/>
          <w:marRight w:val="0"/>
          <w:marTop w:val="0"/>
          <w:marBottom w:val="0"/>
          <w:divBdr>
            <w:top w:val="none" w:sz="0" w:space="0" w:color="auto"/>
            <w:left w:val="none" w:sz="0" w:space="0" w:color="auto"/>
            <w:bottom w:val="none" w:sz="0" w:space="0" w:color="auto"/>
            <w:right w:val="none" w:sz="0" w:space="0" w:color="auto"/>
          </w:divBdr>
        </w:div>
        <w:div w:id="1607884228">
          <w:marLeft w:val="480"/>
          <w:marRight w:val="0"/>
          <w:marTop w:val="0"/>
          <w:marBottom w:val="0"/>
          <w:divBdr>
            <w:top w:val="none" w:sz="0" w:space="0" w:color="auto"/>
            <w:left w:val="none" w:sz="0" w:space="0" w:color="auto"/>
            <w:bottom w:val="none" w:sz="0" w:space="0" w:color="auto"/>
            <w:right w:val="none" w:sz="0" w:space="0" w:color="auto"/>
          </w:divBdr>
        </w:div>
        <w:div w:id="1376391949">
          <w:marLeft w:val="480"/>
          <w:marRight w:val="0"/>
          <w:marTop w:val="0"/>
          <w:marBottom w:val="0"/>
          <w:divBdr>
            <w:top w:val="none" w:sz="0" w:space="0" w:color="auto"/>
            <w:left w:val="none" w:sz="0" w:space="0" w:color="auto"/>
            <w:bottom w:val="none" w:sz="0" w:space="0" w:color="auto"/>
            <w:right w:val="none" w:sz="0" w:space="0" w:color="auto"/>
          </w:divBdr>
        </w:div>
        <w:div w:id="1804275784">
          <w:marLeft w:val="480"/>
          <w:marRight w:val="0"/>
          <w:marTop w:val="0"/>
          <w:marBottom w:val="0"/>
          <w:divBdr>
            <w:top w:val="none" w:sz="0" w:space="0" w:color="auto"/>
            <w:left w:val="none" w:sz="0" w:space="0" w:color="auto"/>
            <w:bottom w:val="none" w:sz="0" w:space="0" w:color="auto"/>
            <w:right w:val="none" w:sz="0" w:space="0" w:color="auto"/>
          </w:divBdr>
        </w:div>
        <w:div w:id="929578412">
          <w:marLeft w:val="480"/>
          <w:marRight w:val="0"/>
          <w:marTop w:val="0"/>
          <w:marBottom w:val="0"/>
          <w:divBdr>
            <w:top w:val="none" w:sz="0" w:space="0" w:color="auto"/>
            <w:left w:val="none" w:sz="0" w:space="0" w:color="auto"/>
            <w:bottom w:val="none" w:sz="0" w:space="0" w:color="auto"/>
            <w:right w:val="none" w:sz="0" w:space="0" w:color="auto"/>
          </w:divBdr>
        </w:div>
        <w:div w:id="2050571971">
          <w:marLeft w:val="480"/>
          <w:marRight w:val="0"/>
          <w:marTop w:val="0"/>
          <w:marBottom w:val="0"/>
          <w:divBdr>
            <w:top w:val="none" w:sz="0" w:space="0" w:color="auto"/>
            <w:left w:val="none" w:sz="0" w:space="0" w:color="auto"/>
            <w:bottom w:val="none" w:sz="0" w:space="0" w:color="auto"/>
            <w:right w:val="none" w:sz="0" w:space="0" w:color="auto"/>
          </w:divBdr>
        </w:div>
        <w:div w:id="1781413143">
          <w:marLeft w:val="480"/>
          <w:marRight w:val="0"/>
          <w:marTop w:val="0"/>
          <w:marBottom w:val="0"/>
          <w:divBdr>
            <w:top w:val="none" w:sz="0" w:space="0" w:color="auto"/>
            <w:left w:val="none" w:sz="0" w:space="0" w:color="auto"/>
            <w:bottom w:val="none" w:sz="0" w:space="0" w:color="auto"/>
            <w:right w:val="none" w:sz="0" w:space="0" w:color="auto"/>
          </w:divBdr>
        </w:div>
        <w:div w:id="1253080243">
          <w:marLeft w:val="480"/>
          <w:marRight w:val="0"/>
          <w:marTop w:val="0"/>
          <w:marBottom w:val="0"/>
          <w:divBdr>
            <w:top w:val="none" w:sz="0" w:space="0" w:color="auto"/>
            <w:left w:val="none" w:sz="0" w:space="0" w:color="auto"/>
            <w:bottom w:val="none" w:sz="0" w:space="0" w:color="auto"/>
            <w:right w:val="none" w:sz="0" w:space="0" w:color="auto"/>
          </w:divBdr>
        </w:div>
        <w:div w:id="2101945119">
          <w:marLeft w:val="480"/>
          <w:marRight w:val="0"/>
          <w:marTop w:val="0"/>
          <w:marBottom w:val="0"/>
          <w:divBdr>
            <w:top w:val="none" w:sz="0" w:space="0" w:color="auto"/>
            <w:left w:val="none" w:sz="0" w:space="0" w:color="auto"/>
            <w:bottom w:val="none" w:sz="0" w:space="0" w:color="auto"/>
            <w:right w:val="none" w:sz="0" w:space="0" w:color="auto"/>
          </w:divBdr>
        </w:div>
        <w:div w:id="1986658475">
          <w:marLeft w:val="480"/>
          <w:marRight w:val="0"/>
          <w:marTop w:val="0"/>
          <w:marBottom w:val="0"/>
          <w:divBdr>
            <w:top w:val="none" w:sz="0" w:space="0" w:color="auto"/>
            <w:left w:val="none" w:sz="0" w:space="0" w:color="auto"/>
            <w:bottom w:val="none" w:sz="0" w:space="0" w:color="auto"/>
            <w:right w:val="none" w:sz="0" w:space="0" w:color="auto"/>
          </w:divBdr>
        </w:div>
        <w:div w:id="620918451">
          <w:marLeft w:val="480"/>
          <w:marRight w:val="0"/>
          <w:marTop w:val="0"/>
          <w:marBottom w:val="0"/>
          <w:divBdr>
            <w:top w:val="none" w:sz="0" w:space="0" w:color="auto"/>
            <w:left w:val="none" w:sz="0" w:space="0" w:color="auto"/>
            <w:bottom w:val="none" w:sz="0" w:space="0" w:color="auto"/>
            <w:right w:val="none" w:sz="0" w:space="0" w:color="auto"/>
          </w:divBdr>
        </w:div>
        <w:div w:id="1639336867">
          <w:marLeft w:val="480"/>
          <w:marRight w:val="0"/>
          <w:marTop w:val="0"/>
          <w:marBottom w:val="0"/>
          <w:divBdr>
            <w:top w:val="none" w:sz="0" w:space="0" w:color="auto"/>
            <w:left w:val="none" w:sz="0" w:space="0" w:color="auto"/>
            <w:bottom w:val="none" w:sz="0" w:space="0" w:color="auto"/>
            <w:right w:val="none" w:sz="0" w:space="0" w:color="auto"/>
          </w:divBdr>
        </w:div>
        <w:div w:id="1239435966">
          <w:marLeft w:val="480"/>
          <w:marRight w:val="0"/>
          <w:marTop w:val="0"/>
          <w:marBottom w:val="0"/>
          <w:divBdr>
            <w:top w:val="none" w:sz="0" w:space="0" w:color="auto"/>
            <w:left w:val="none" w:sz="0" w:space="0" w:color="auto"/>
            <w:bottom w:val="none" w:sz="0" w:space="0" w:color="auto"/>
            <w:right w:val="none" w:sz="0" w:space="0" w:color="auto"/>
          </w:divBdr>
        </w:div>
        <w:div w:id="1906255731">
          <w:marLeft w:val="480"/>
          <w:marRight w:val="0"/>
          <w:marTop w:val="0"/>
          <w:marBottom w:val="0"/>
          <w:divBdr>
            <w:top w:val="none" w:sz="0" w:space="0" w:color="auto"/>
            <w:left w:val="none" w:sz="0" w:space="0" w:color="auto"/>
            <w:bottom w:val="none" w:sz="0" w:space="0" w:color="auto"/>
            <w:right w:val="none" w:sz="0" w:space="0" w:color="auto"/>
          </w:divBdr>
        </w:div>
        <w:div w:id="1797917168">
          <w:marLeft w:val="480"/>
          <w:marRight w:val="0"/>
          <w:marTop w:val="0"/>
          <w:marBottom w:val="0"/>
          <w:divBdr>
            <w:top w:val="none" w:sz="0" w:space="0" w:color="auto"/>
            <w:left w:val="none" w:sz="0" w:space="0" w:color="auto"/>
            <w:bottom w:val="none" w:sz="0" w:space="0" w:color="auto"/>
            <w:right w:val="none" w:sz="0" w:space="0" w:color="auto"/>
          </w:divBdr>
        </w:div>
        <w:div w:id="1141845679">
          <w:marLeft w:val="480"/>
          <w:marRight w:val="0"/>
          <w:marTop w:val="0"/>
          <w:marBottom w:val="0"/>
          <w:divBdr>
            <w:top w:val="none" w:sz="0" w:space="0" w:color="auto"/>
            <w:left w:val="none" w:sz="0" w:space="0" w:color="auto"/>
            <w:bottom w:val="none" w:sz="0" w:space="0" w:color="auto"/>
            <w:right w:val="none" w:sz="0" w:space="0" w:color="auto"/>
          </w:divBdr>
        </w:div>
        <w:div w:id="372506723">
          <w:marLeft w:val="480"/>
          <w:marRight w:val="0"/>
          <w:marTop w:val="0"/>
          <w:marBottom w:val="0"/>
          <w:divBdr>
            <w:top w:val="none" w:sz="0" w:space="0" w:color="auto"/>
            <w:left w:val="none" w:sz="0" w:space="0" w:color="auto"/>
            <w:bottom w:val="none" w:sz="0" w:space="0" w:color="auto"/>
            <w:right w:val="none" w:sz="0" w:space="0" w:color="auto"/>
          </w:divBdr>
        </w:div>
        <w:div w:id="1724210842">
          <w:marLeft w:val="480"/>
          <w:marRight w:val="0"/>
          <w:marTop w:val="0"/>
          <w:marBottom w:val="0"/>
          <w:divBdr>
            <w:top w:val="none" w:sz="0" w:space="0" w:color="auto"/>
            <w:left w:val="none" w:sz="0" w:space="0" w:color="auto"/>
            <w:bottom w:val="none" w:sz="0" w:space="0" w:color="auto"/>
            <w:right w:val="none" w:sz="0" w:space="0" w:color="auto"/>
          </w:divBdr>
        </w:div>
        <w:div w:id="1258513613">
          <w:marLeft w:val="480"/>
          <w:marRight w:val="0"/>
          <w:marTop w:val="0"/>
          <w:marBottom w:val="0"/>
          <w:divBdr>
            <w:top w:val="none" w:sz="0" w:space="0" w:color="auto"/>
            <w:left w:val="none" w:sz="0" w:space="0" w:color="auto"/>
            <w:bottom w:val="none" w:sz="0" w:space="0" w:color="auto"/>
            <w:right w:val="none" w:sz="0" w:space="0" w:color="auto"/>
          </w:divBdr>
        </w:div>
        <w:div w:id="626009410">
          <w:marLeft w:val="480"/>
          <w:marRight w:val="0"/>
          <w:marTop w:val="0"/>
          <w:marBottom w:val="0"/>
          <w:divBdr>
            <w:top w:val="none" w:sz="0" w:space="0" w:color="auto"/>
            <w:left w:val="none" w:sz="0" w:space="0" w:color="auto"/>
            <w:bottom w:val="none" w:sz="0" w:space="0" w:color="auto"/>
            <w:right w:val="none" w:sz="0" w:space="0" w:color="auto"/>
          </w:divBdr>
        </w:div>
        <w:div w:id="1724985086">
          <w:marLeft w:val="480"/>
          <w:marRight w:val="0"/>
          <w:marTop w:val="0"/>
          <w:marBottom w:val="0"/>
          <w:divBdr>
            <w:top w:val="none" w:sz="0" w:space="0" w:color="auto"/>
            <w:left w:val="none" w:sz="0" w:space="0" w:color="auto"/>
            <w:bottom w:val="none" w:sz="0" w:space="0" w:color="auto"/>
            <w:right w:val="none" w:sz="0" w:space="0" w:color="auto"/>
          </w:divBdr>
        </w:div>
        <w:div w:id="1259291923">
          <w:marLeft w:val="480"/>
          <w:marRight w:val="0"/>
          <w:marTop w:val="0"/>
          <w:marBottom w:val="0"/>
          <w:divBdr>
            <w:top w:val="none" w:sz="0" w:space="0" w:color="auto"/>
            <w:left w:val="none" w:sz="0" w:space="0" w:color="auto"/>
            <w:bottom w:val="none" w:sz="0" w:space="0" w:color="auto"/>
            <w:right w:val="none" w:sz="0" w:space="0" w:color="auto"/>
          </w:divBdr>
        </w:div>
        <w:div w:id="2118400627">
          <w:marLeft w:val="480"/>
          <w:marRight w:val="0"/>
          <w:marTop w:val="0"/>
          <w:marBottom w:val="0"/>
          <w:divBdr>
            <w:top w:val="none" w:sz="0" w:space="0" w:color="auto"/>
            <w:left w:val="none" w:sz="0" w:space="0" w:color="auto"/>
            <w:bottom w:val="none" w:sz="0" w:space="0" w:color="auto"/>
            <w:right w:val="none" w:sz="0" w:space="0" w:color="auto"/>
          </w:divBdr>
        </w:div>
        <w:div w:id="2039163451">
          <w:marLeft w:val="480"/>
          <w:marRight w:val="0"/>
          <w:marTop w:val="0"/>
          <w:marBottom w:val="0"/>
          <w:divBdr>
            <w:top w:val="none" w:sz="0" w:space="0" w:color="auto"/>
            <w:left w:val="none" w:sz="0" w:space="0" w:color="auto"/>
            <w:bottom w:val="none" w:sz="0" w:space="0" w:color="auto"/>
            <w:right w:val="none" w:sz="0" w:space="0" w:color="auto"/>
          </w:divBdr>
        </w:div>
        <w:div w:id="522594682">
          <w:marLeft w:val="480"/>
          <w:marRight w:val="0"/>
          <w:marTop w:val="0"/>
          <w:marBottom w:val="0"/>
          <w:divBdr>
            <w:top w:val="none" w:sz="0" w:space="0" w:color="auto"/>
            <w:left w:val="none" w:sz="0" w:space="0" w:color="auto"/>
            <w:bottom w:val="none" w:sz="0" w:space="0" w:color="auto"/>
            <w:right w:val="none" w:sz="0" w:space="0" w:color="auto"/>
          </w:divBdr>
        </w:div>
        <w:div w:id="1115440365">
          <w:marLeft w:val="480"/>
          <w:marRight w:val="0"/>
          <w:marTop w:val="0"/>
          <w:marBottom w:val="0"/>
          <w:divBdr>
            <w:top w:val="none" w:sz="0" w:space="0" w:color="auto"/>
            <w:left w:val="none" w:sz="0" w:space="0" w:color="auto"/>
            <w:bottom w:val="none" w:sz="0" w:space="0" w:color="auto"/>
            <w:right w:val="none" w:sz="0" w:space="0" w:color="auto"/>
          </w:divBdr>
        </w:div>
        <w:div w:id="1543444598">
          <w:marLeft w:val="480"/>
          <w:marRight w:val="0"/>
          <w:marTop w:val="0"/>
          <w:marBottom w:val="0"/>
          <w:divBdr>
            <w:top w:val="none" w:sz="0" w:space="0" w:color="auto"/>
            <w:left w:val="none" w:sz="0" w:space="0" w:color="auto"/>
            <w:bottom w:val="none" w:sz="0" w:space="0" w:color="auto"/>
            <w:right w:val="none" w:sz="0" w:space="0" w:color="auto"/>
          </w:divBdr>
        </w:div>
        <w:div w:id="1680351245">
          <w:marLeft w:val="480"/>
          <w:marRight w:val="0"/>
          <w:marTop w:val="0"/>
          <w:marBottom w:val="0"/>
          <w:divBdr>
            <w:top w:val="none" w:sz="0" w:space="0" w:color="auto"/>
            <w:left w:val="none" w:sz="0" w:space="0" w:color="auto"/>
            <w:bottom w:val="none" w:sz="0" w:space="0" w:color="auto"/>
            <w:right w:val="none" w:sz="0" w:space="0" w:color="auto"/>
          </w:divBdr>
        </w:div>
        <w:div w:id="736126670">
          <w:marLeft w:val="480"/>
          <w:marRight w:val="0"/>
          <w:marTop w:val="0"/>
          <w:marBottom w:val="0"/>
          <w:divBdr>
            <w:top w:val="none" w:sz="0" w:space="0" w:color="auto"/>
            <w:left w:val="none" w:sz="0" w:space="0" w:color="auto"/>
            <w:bottom w:val="none" w:sz="0" w:space="0" w:color="auto"/>
            <w:right w:val="none" w:sz="0" w:space="0" w:color="auto"/>
          </w:divBdr>
        </w:div>
        <w:div w:id="270550200">
          <w:marLeft w:val="480"/>
          <w:marRight w:val="0"/>
          <w:marTop w:val="0"/>
          <w:marBottom w:val="0"/>
          <w:divBdr>
            <w:top w:val="none" w:sz="0" w:space="0" w:color="auto"/>
            <w:left w:val="none" w:sz="0" w:space="0" w:color="auto"/>
            <w:bottom w:val="none" w:sz="0" w:space="0" w:color="auto"/>
            <w:right w:val="none" w:sz="0" w:space="0" w:color="auto"/>
          </w:divBdr>
        </w:div>
        <w:div w:id="1389449812">
          <w:marLeft w:val="480"/>
          <w:marRight w:val="0"/>
          <w:marTop w:val="0"/>
          <w:marBottom w:val="0"/>
          <w:divBdr>
            <w:top w:val="none" w:sz="0" w:space="0" w:color="auto"/>
            <w:left w:val="none" w:sz="0" w:space="0" w:color="auto"/>
            <w:bottom w:val="none" w:sz="0" w:space="0" w:color="auto"/>
            <w:right w:val="none" w:sz="0" w:space="0" w:color="auto"/>
          </w:divBdr>
        </w:div>
        <w:div w:id="69893645">
          <w:marLeft w:val="480"/>
          <w:marRight w:val="0"/>
          <w:marTop w:val="0"/>
          <w:marBottom w:val="0"/>
          <w:divBdr>
            <w:top w:val="none" w:sz="0" w:space="0" w:color="auto"/>
            <w:left w:val="none" w:sz="0" w:space="0" w:color="auto"/>
            <w:bottom w:val="none" w:sz="0" w:space="0" w:color="auto"/>
            <w:right w:val="none" w:sz="0" w:space="0" w:color="auto"/>
          </w:divBdr>
        </w:div>
        <w:div w:id="1623684468">
          <w:marLeft w:val="480"/>
          <w:marRight w:val="0"/>
          <w:marTop w:val="0"/>
          <w:marBottom w:val="0"/>
          <w:divBdr>
            <w:top w:val="none" w:sz="0" w:space="0" w:color="auto"/>
            <w:left w:val="none" w:sz="0" w:space="0" w:color="auto"/>
            <w:bottom w:val="none" w:sz="0" w:space="0" w:color="auto"/>
            <w:right w:val="none" w:sz="0" w:space="0" w:color="auto"/>
          </w:divBdr>
        </w:div>
        <w:div w:id="2097899809">
          <w:marLeft w:val="480"/>
          <w:marRight w:val="0"/>
          <w:marTop w:val="0"/>
          <w:marBottom w:val="0"/>
          <w:divBdr>
            <w:top w:val="none" w:sz="0" w:space="0" w:color="auto"/>
            <w:left w:val="none" w:sz="0" w:space="0" w:color="auto"/>
            <w:bottom w:val="none" w:sz="0" w:space="0" w:color="auto"/>
            <w:right w:val="none" w:sz="0" w:space="0" w:color="auto"/>
          </w:divBdr>
        </w:div>
        <w:div w:id="1060206914">
          <w:marLeft w:val="480"/>
          <w:marRight w:val="0"/>
          <w:marTop w:val="0"/>
          <w:marBottom w:val="0"/>
          <w:divBdr>
            <w:top w:val="none" w:sz="0" w:space="0" w:color="auto"/>
            <w:left w:val="none" w:sz="0" w:space="0" w:color="auto"/>
            <w:bottom w:val="none" w:sz="0" w:space="0" w:color="auto"/>
            <w:right w:val="none" w:sz="0" w:space="0" w:color="auto"/>
          </w:divBdr>
        </w:div>
        <w:div w:id="2006855615">
          <w:marLeft w:val="480"/>
          <w:marRight w:val="0"/>
          <w:marTop w:val="0"/>
          <w:marBottom w:val="0"/>
          <w:divBdr>
            <w:top w:val="none" w:sz="0" w:space="0" w:color="auto"/>
            <w:left w:val="none" w:sz="0" w:space="0" w:color="auto"/>
            <w:bottom w:val="none" w:sz="0" w:space="0" w:color="auto"/>
            <w:right w:val="none" w:sz="0" w:space="0" w:color="auto"/>
          </w:divBdr>
        </w:div>
        <w:div w:id="1093552133">
          <w:marLeft w:val="480"/>
          <w:marRight w:val="0"/>
          <w:marTop w:val="0"/>
          <w:marBottom w:val="0"/>
          <w:divBdr>
            <w:top w:val="none" w:sz="0" w:space="0" w:color="auto"/>
            <w:left w:val="none" w:sz="0" w:space="0" w:color="auto"/>
            <w:bottom w:val="none" w:sz="0" w:space="0" w:color="auto"/>
            <w:right w:val="none" w:sz="0" w:space="0" w:color="auto"/>
          </w:divBdr>
        </w:div>
        <w:div w:id="105973201">
          <w:marLeft w:val="480"/>
          <w:marRight w:val="0"/>
          <w:marTop w:val="0"/>
          <w:marBottom w:val="0"/>
          <w:divBdr>
            <w:top w:val="none" w:sz="0" w:space="0" w:color="auto"/>
            <w:left w:val="none" w:sz="0" w:space="0" w:color="auto"/>
            <w:bottom w:val="none" w:sz="0" w:space="0" w:color="auto"/>
            <w:right w:val="none" w:sz="0" w:space="0" w:color="auto"/>
          </w:divBdr>
        </w:div>
        <w:div w:id="665862448">
          <w:marLeft w:val="480"/>
          <w:marRight w:val="0"/>
          <w:marTop w:val="0"/>
          <w:marBottom w:val="0"/>
          <w:divBdr>
            <w:top w:val="none" w:sz="0" w:space="0" w:color="auto"/>
            <w:left w:val="none" w:sz="0" w:space="0" w:color="auto"/>
            <w:bottom w:val="none" w:sz="0" w:space="0" w:color="auto"/>
            <w:right w:val="none" w:sz="0" w:space="0" w:color="auto"/>
          </w:divBdr>
        </w:div>
        <w:div w:id="1556356623">
          <w:marLeft w:val="480"/>
          <w:marRight w:val="0"/>
          <w:marTop w:val="0"/>
          <w:marBottom w:val="0"/>
          <w:divBdr>
            <w:top w:val="none" w:sz="0" w:space="0" w:color="auto"/>
            <w:left w:val="none" w:sz="0" w:space="0" w:color="auto"/>
            <w:bottom w:val="none" w:sz="0" w:space="0" w:color="auto"/>
            <w:right w:val="none" w:sz="0" w:space="0" w:color="auto"/>
          </w:divBdr>
        </w:div>
      </w:divsChild>
    </w:div>
    <w:div w:id="1191067165">
      <w:bodyDiv w:val="1"/>
      <w:marLeft w:val="0"/>
      <w:marRight w:val="0"/>
      <w:marTop w:val="0"/>
      <w:marBottom w:val="0"/>
      <w:divBdr>
        <w:top w:val="none" w:sz="0" w:space="0" w:color="auto"/>
        <w:left w:val="none" w:sz="0" w:space="0" w:color="auto"/>
        <w:bottom w:val="none" w:sz="0" w:space="0" w:color="auto"/>
        <w:right w:val="none" w:sz="0" w:space="0" w:color="auto"/>
      </w:divBdr>
    </w:div>
    <w:div w:id="1191453233">
      <w:bodyDiv w:val="1"/>
      <w:marLeft w:val="0"/>
      <w:marRight w:val="0"/>
      <w:marTop w:val="0"/>
      <w:marBottom w:val="0"/>
      <w:divBdr>
        <w:top w:val="none" w:sz="0" w:space="0" w:color="auto"/>
        <w:left w:val="none" w:sz="0" w:space="0" w:color="auto"/>
        <w:bottom w:val="none" w:sz="0" w:space="0" w:color="auto"/>
        <w:right w:val="none" w:sz="0" w:space="0" w:color="auto"/>
      </w:divBdr>
    </w:div>
    <w:div w:id="1191800422">
      <w:bodyDiv w:val="1"/>
      <w:marLeft w:val="0"/>
      <w:marRight w:val="0"/>
      <w:marTop w:val="0"/>
      <w:marBottom w:val="0"/>
      <w:divBdr>
        <w:top w:val="none" w:sz="0" w:space="0" w:color="auto"/>
        <w:left w:val="none" w:sz="0" w:space="0" w:color="auto"/>
        <w:bottom w:val="none" w:sz="0" w:space="0" w:color="auto"/>
        <w:right w:val="none" w:sz="0" w:space="0" w:color="auto"/>
      </w:divBdr>
    </w:div>
    <w:div w:id="1192036368">
      <w:bodyDiv w:val="1"/>
      <w:marLeft w:val="0"/>
      <w:marRight w:val="0"/>
      <w:marTop w:val="0"/>
      <w:marBottom w:val="0"/>
      <w:divBdr>
        <w:top w:val="none" w:sz="0" w:space="0" w:color="auto"/>
        <w:left w:val="none" w:sz="0" w:space="0" w:color="auto"/>
        <w:bottom w:val="none" w:sz="0" w:space="0" w:color="auto"/>
        <w:right w:val="none" w:sz="0" w:space="0" w:color="auto"/>
      </w:divBdr>
    </w:div>
    <w:div w:id="1192108018">
      <w:bodyDiv w:val="1"/>
      <w:marLeft w:val="0"/>
      <w:marRight w:val="0"/>
      <w:marTop w:val="0"/>
      <w:marBottom w:val="0"/>
      <w:divBdr>
        <w:top w:val="none" w:sz="0" w:space="0" w:color="auto"/>
        <w:left w:val="none" w:sz="0" w:space="0" w:color="auto"/>
        <w:bottom w:val="none" w:sz="0" w:space="0" w:color="auto"/>
        <w:right w:val="none" w:sz="0" w:space="0" w:color="auto"/>
      </w:divBdr>
    </w:div>
    <w:div w:id="1192110269">
      <w:bodyDiv w:val="1"/>
      <w:marLeft w:val="0"/>
      <w:marRight w:val="0"/>
      <w:marTop w:val="0"/>
      <w:marBottom w:val="0"/>
      <w:divBdr>
        <w:top w:val="none" w:sz="0" w:space="0" w:color="auto"/>
        <w:left w:val="none" w:sz="0" w:space="0" w:color="auto"/>
        <w:bottom w:val="none" w:sz="0" w:space="0" w:color="auto"/>
        <w:right w:val="none" w:sz="0" w:space="0" w:color="auto"/>
      </w:divBdr>
    </w:div>
    <w:div w:id="1192305497">
      <w:bodyDiv w:val="1"/>
      <w:marLeft w:val="0"/>
      <w:marRight w:val="0"/>
      <w:marTop w:val="0"/>
      <w:marBottom w:val="0"/>
      <w:divBdr>
        <w:top w:val="none" w:sz="0" w:space="0" w:color="auto"/>
        <w:left w:val="none" w:sz="0" w:space="0" w:color="auto"/>
        <w:bottom w:val="none" w:sz="0" w:space="0" w:color="auto"/>
        <w:right w:val="none" w:sz="0" w:space="0" w:color="auto"/>
      </w:divBdr>
    </w:div>
    <w:div w:id="1192955825">
      <w:bodyDiv w:val="1"/>
      <w:marLeft w:val="0"/>
      <w:marRight w:val="0"/>
      <w:marTop w:val="0"/>
      <w:marBottom w:val="0"/>
      <w:divBdr>
        <w:top w:val="none" w:sz="0" w:space="0" w:color="auto"/>
        <w:left w:val="none" w:sz="0" w:space="0" w:color="auto"/>
        <w:bottom w:val="none" w:sz="0" w:space="0" w:color="auto"/>
        <w:right w:val="none" w:sz="0" w:space="0" w:color="auto"/>
      </w:divBdr>
    </w:div>
    <w:div w:id="1193223445">
      <w:bodyDiv w:val="1"/>
      <w:marLeft w:val="0"/>
      <w:marRight w:val="0"/>
      <w:marTop w:val="0"/>
      <w:marBottom w:val="0"/>
      <w:divBdr>
        <w:top w:val="none" w:sz="0" w:space="0" w:color="auto"/>
        <w:left w:val="none" w:sz="0" w:space="0" w:color="auto"/>
        <w:bottom w:val="none" w:sz="0" w:space="0" w:color="auto"/>
        <w:right w:val="none" w:sz="0" w:space="0" w:color="auto"/>
      </w:divBdr>
    </w:div>
    <w:div w:id="1193346497">
      <w:bodyDiv w:val="1"/>
      <w:marLeft w:val="0"/>
      <w:marRight w:val="0"/>
      <w:marTop w:val="0"/>
      <w:marBottom w:val="0"/>
      <w:divBdr>
        <w:top w:val="none" w:sz="0" w:space="0" w:color="auto"/>
        <w:left w:val="none" w:sz="0" w:space="0" w:color="auto"/>
        <w:bottom w:val="none" w:sz="0" w:space="0" w:color="auto"/>
        <w:right w:val="none" w:sz="0" w:space="0" w:color="auto"/>
      </w:divBdr>
    </w:div>
    <w:div w:id="1194072129">
      <w:bodyDiv w:val="1"/>
      <w:marLeft w:val="0"/>
      <w:marRight w:val="0"/>
      <w:marTop w:val="0"/>
      <w:marBottom w:val="0"/>
      <w:divBdr>
        <w:top w:val="none" w:sz="0" w:space="0" w:color="auto"/>
        <w:left w:val="none" w:sz="0" w:space="0" w:color="auto"/>
        <w:bottom w:val="none" w:sz="0" w:space="0" w:color="auto"/>
        <w:right w:val="none" w:sz="0" w:space="0" w:color="auto"/>
      </w:divBdr>
    </w:div>
    <w:div w:id="1194147075">
      <w:bodyDiv w:val="1"/>
      <w:marLeft w:val="0"/>
      <w:marRight w:val="0"/>
      <w:marTop w:val="0"/>
      <w:marBottom w:val="0"/>
      <w:divBdr>
        <w:top w:val="none" w:sz="0" w:space="0" w:color="auto"/>
        <w:left w:val="none" w:sz="0" w:space="0" w:color="auto"/>
        <w:bottom w:val="none" w:sz="0" w:space="0" w:color="auto"/>
        <w:right w:val="none" w:sz="0" w:space="0" w:color="auto"/>
      </w:divBdr>
    </w:div>
    <w:div w:id="1194539026">
      <w:bodyDiv w:val="1"/>
      <w:marLeft w:val="0"/>
      <w:marRight w:val="0"/>
      <w:marTop w:val="0"/>
      <w:marBottom w:val="0"/>
      <w:divBdr>
        <w:top w:val="none" w:sz="0" w:space="0" w:color="auto"/>
        <w:left w:val="none" w:sz="0" w:space="0" w:color="auto"/>
        <w:bottom w:val="none" w:sz="0" w:space="0" w:color="auto"/>
        <w:right w:val="none" w:sz="0" w:space="0" w:color="auto"/>
      </w:divBdr>
    </w:div>
    <w:div w:id="1194878146">
      <w:bodyDiv w:val="1"/>
      <w:marLeft w:val="0"/>
      <w:marRight w:val="0"/>
      <w:marTop w:val="0"/>
      <w:marBottom w:val="0"/>
      <w:divBdr>
        <w:top w:val="none" w:sz="0" w:space="0" w:color="auto"/>
        <w:left w:val="none" w:sz="0" w:space="0" w:color="auto"/>
        <w:bottom w:val="none" w:sz="0" w:space="0" w:color="auto"/>
        <w:right w:val="none" w:sz="0" w:space="0" w:color="auto"/>
      </w:divBdr>
    </w:div>
    <w:div w:id="1194996165">
      <w:bodyDiv w:val="1"/>
      <w:marLeft w:val="0"/>
      <w:marRight w:val="0"/>
      <w:marTop w:val="0"/>
      <w:marBottom w:val="0"/>
      <w:divBdr>
        <w:top w:val="none" w:sz="0" w:space="0" w:color="auto"/>
        <w:left w:val="none" w:sz="0" w:space="0" w:color="auto"/>
        <w:bottom w:val="none" w:sz="0" w:space="0" w:color="auto"/>
        <w:right w:val="none" w:sz="0" w:space="0" w:color="auto"/>
      </w:divBdr>
    </w:div>
    <w:div w:id="1195079872">
      <w:bodyDiv w:val="1"/>
      <w:marLeft w:val="0"/>
      <w:marRight w:val="0"/>
      <w:marTop w:val="0"/>
      <w:marBottom w:val="0"/>
      <w:divBdr>
        <w:top w:val="none" w:sz="0" w:space="0" w:color="auto"/>
        <w:left w:val="none" w:sz="0" w:space="0" w:color="auto"/>
        <w:bottom w:val="none" w:sz="0" w:space="0" w:color="auto"/>
        <w:right w:val="none" w:sz="0" w:space="0" w:color="auto"/>
      </w:divBdr>
    </w:div>
    <w:div w:id="1195122329">
      <w:bodyDiv w:val="1"/>
      <w:marLeft w:val="0"/>
      <w:marRight w:val="0"/>
      <w:marTop w:val="0"/>
      <w:marBottom w:val="0"/>
      <w:divBdr>
        <w:top w:val="none" w:sz="0" w:space="0" w:color="auto"/>
        <w:left w:val="none" w:sz="0" w:space="0" w:color="auto"/>
        <w:bottom w:val="none" w:sz="0" w:space="0" w:color="auto"/>
        <w:right w:val="none" w:sz="0" w:space="0" w:color="auto"/>
      </w:divBdr>
    </w:div>
    <w:div w:id="1195315646">
      <w:bodyDiv w:val="1"/>
      <w:marLeft w:val="0"/>
      <w:marRight w:val="0"/>
      <w:marTop w:val="0"/>
      <w:marBottom w:val="0"/>
      <w:divBdr>
        <w:top w:val="none" w:sz="0" w:space="0" w:color="auto"/>
        <w:left w:val="none" w:sz="0" w:space="0" w:color="auto"/>
        <w:bottom w:val="none" w:sz="0" w:space="0" w:color="auto"/>
        <w:right w:val="none" w:sz="0" w:space="0" w:color="auto"/>
      </w:divBdr>
    </w:div>
    <w:div w:id="1195339854">
      <w:bodyDiv w:val="1"/>
      <w:marLeft w:val="0"/>
      <w:marRight w:val="0"/>
      <w:marTop w:val="0"/>
      <w:marBottom w:val="0"/>
      <w:divBdr>
        <w:top w:val="none" w:sz="0" w:space="0" w:color="auto"/>
        <w:left w:val="none" w:sz="0" w:space="0" w:color="auto"/>
        <w:bottom w:val="none" w:sz="0" w:space="0" w:color="auto"/>
        <w:right w:val="none" w:sz="0" w:space="0" w:color="auto"/>
      </w:divBdr>
    </w:div>
    <w:div w:id="1195462355">
      <w:bodyDiv w:val="1"/>
      <w:marLeft w:val="0"/>
      <w:marRight w:val="0"/>
      <w:marTop w:val="0"/>
      <w:marBottom w:val="0"/>
      <w:divBdr>
        <w:top w:val="none" w:sz="0" w:space="0" w:color="auto"/>
        <w:left w:val="none" w:sz="0" w:space="0" w:color="auto"/>
        <w:bottom w:val="none" w:sz="0" w:space="0" w:color="auto"/>
        <w:right w:val="none" w:sz="0" w:space="0" w:color="auto"/>
      </w:divBdr>
    </w:div>
    <w:div w:id="1195581858">
      <w:bodyDiv w:val="1"/>
      <w:marLeft w:val="0"/>
      <w:marRight w:val="0"/>
      <w:marTop w:val="0"/>
      <w:marBottom w:val="0"/>
      <w:divBdr>
        <w:top w:val="none" w:sz="0" w:space="0" w:color="auto"/>
        <w:left w:val="none" w:sz="0" w:space="0" w:color="auto"/>
        <w:bottom w:val="none" w:sz="0" w:space="0" w:color="auto"/>
        <w:right w:val="none" w:sz="0" w:space="0" w:color="auto"/>
      </w:divBdr>
    </w:div>
    <w:div w:id="1195732065">
      <w:bodyDiv w:val="1"/>
      <w:marLeft w:val="0"/>
      <w:marRight w:val="0"/>
      <w:marTop w:val="0"/>
      <w:marBottom w:val="0"/>
      <w:divBdr>
        <w:top w:val="none" w:sz="0" w:space="0" w:color="auto"/>
        <w:left w:val="none" w:sz="0" w:space="0" w:color="auto"/>
        <w:bottom w:val="none" w:sz="0" w:space="0" w:color="auto"/>
        <w:right w:val="none" w:sz="0" w:space="0" w:color="auto"/>
      </w:divBdr>
    </w:div>
    <w:div w:id="1196237721">
      <w:bodyDiv w:val="1"/>
      <w:marLeft w:val="0"/>
      <w:marRight w:val="0"/>
      <w:marTop w:val="0"/>
      <w:marBottom w:val="0"/>
      <w:divBdr>
        <w:top w:val="none" w:sz="0" w:space="0" w:color="auto"/>
        <w:left w:val="none" w:sz="0" w:space="0" w:color="auto"/>
        <w:bottom w:val="none" w:sz="0" w:space="0" w:color="auto"/>
        <w:right w:val="none" w:sz="0" w:space="0" w:color="auto"/>
      </w:divBdr>
    </w:div>
    <w:div w:id="1196312161">
      <w:bodyDiv w:val="1"/>
      <w:marLeft w:val="0"/>
      <w:marRight w:val="0"/>
      <w:marTop w:val="0"/>
      <w:marBottom w:val="0"/>
      <w:divBdr>
        <w:top w:val="none" w:sz="0" w:space="0" w:color="auto"/>
        <w:left w:val="none" w:sz="0" w:space="0" w:color="auto"/>
        <w:bottom w:val="none" w:sz="0" w:space="0" w:color="auto"/>
        <w:right w:val="none" w:sz="0" w:space="0" w:color="auto"/>
      </w:divBdr>
    </w:div>
    <w:div w:id="1196314414">
      <w:bodyDiv w:val="1"/>
      <w:marLeft w:val="0"/>
      <w:marRight w:val="0"/>
      <w:marTop w:val="0"/>
      <w:marBottom w:val="0"/>
      <w:divBdr>
        <w:top w:val="none" w:sz="0" w:space="0" w:color="auto"/>
        <w:left w:val="none" w:sz="0" w:space="0" w:color="auto"/>
        <w:bottom w:val="none" w:sz="0" w:space="0" w:color="auto"/>
        <w:right w:val="none" w:sz="0" w:space="0" w:color="auto"/>
      </w:divBdr>
    </w:div>
    <w:div w:id="1196650476">
      <w:bodyDiv w:val="1"/>
      <w:marLeft w:val="0"/>
      <w:marRight w:val="0"/>
      <w:marTop w:val="0"/>
      <w:marBottom w:val="0"/>
      <w:divBdr>
        <w:top w:val="none" w:sz="0" w:space="0" w:color="auto"/>
        <w:left w:val="none" w:sz="0" w:space="0" w:color="auto"/>
        <w:bottom w:val="none" w:sz="0" w:space="0" w:color="auto"/>
        <w:right w:val="none" w:sz="0" w:space="0" w:color="auto"/>
      </w:divBdr>
    </w:div>
    <w:div w:id="1196652967">
      <w:bodyDiv w:val="1"/>
      <w:marLeft w:val="0"/>
      <w:marRight w:val="0"/>
      <w:marTop w:val="0"/>
      <w:marBottom w:val="0"/>
      <w:divBdr>
        <w:top w:val="none" w:sz="0" w:space="0" w:color="auto"/>
        <w:left w:val="none" w:sz="0" w:space="0" w:color="auto"/>
        <w:bottom w:val="none" w:sz="0" w:space="0" w:color="auto"/>
        <w:right w:val="none" w:sz="0" w:space="0" w:color="auto"/>
      </w:divBdr>
    </w:div>
    <w:div w:id="1197354782">
      <w:bodyDiv w:val="1"/>
      <w:marLeft w:val="0"/>
      <w:marRight w:val="0"/>
      <w:marTop w:val="0"/>
      <w:marBottom w:val="0"/>
      <w:divBdr>
        <w:top w:val="none" w:sz="0" w:space="0" w:color="auto"/>
        <w:left w:val="none" w:sz="0" w:space="0" w:color="auto"/>
        <w:bottom w:val="none" w:sz="0" w:space="0" w:color="auto"/>
        <w:right w:val="none" w:sz="0" w:space="0" w:color="auto"/>
      </w:divBdr>
    </w:div>
    <w:div w:id="1197618855">
      <w:bodyDiv w:val="1"/>
      <w:marLeft w:val="0"/>
      <w:marRight w:val="0"/>
      <w:marTop w:val="0"/>
      <w:marBottom w:val="0"/>
      <w:divBdr>
        <w:top w:val="none" w:sz="0" w:space="0" w:color="auto"/>
        <w:left w:val="none" w:sz="0" w:space="0" w:color="auto"/>
        <w:bottom w:val="none" w:sz="0" w:space="0" w:color="auto"/>
        <w:right w:val="none" w:sz="0" w:space="0" w:color="auto"/>
      </w:divBdr>
    </w:div>
    <w:div w:id="1198469620">
      <w:bodyDiv w:val="1"/>
      <w:marLeft w:val="0"/>
      <w:marRight w:val="0"/>
      <w:marTop w:val="0"/>
      <w:marBottom w:val="0"/>
      <w:divBdr>
        <w:top w:val="none" w:sz="0" w:space="0" w:color="auto"/>
        <w:left w:val="none" w:sz="0" w:space="0" w:color="auto"/>
        <w:bottom w:val="none" w:sz="0" w:space="0" w:color="auto"/>
        <w:right w:val="none" w:sz="0" w:space="0" w:color="auto"/>
      </w:divBdr>
      <w:divsChild>
        <w:div w:id="1504927970">
          <w:marLeft w:val="480"/>
          <w:marRight w:val="0"/>
          <w:marTop w:val="0"/>
          <w:marBottom w:val="0"/>
          <w:divBdr>
            <w:top w:val="none" w:sz="0" w:space="0" w:color="auto"/>
            <w:left w:val="none" w:sz="0" w:space="0" w:color="auto"/>
            <w:bottom w:val="none" w:sz="0" w:space="0" w:color="auto"/>
            <w:right w:val="none" w:sz="0" w:space="0" w:color="auto"/>
          </w:divBdr>
        </w:div>
        <w:div w:id="1383754125">
          <w:marLeft w:val="480"/>
          <w:marRight w:val="0"/>
          <w:marTop w:val="0"/>
          <w:marBottom w:val="0"/>
          <w:divBdr>
            <w:top w:val="none" w:sz="0" w:space="0" w:color="auto"/>
            <w:left w:val="none" w:sz="0" w:space="0" w:color="auto"/>
            <w:bottom w:val="none" w:sz="0" w:space="0" w:color="auto"/>
            <w:right w:val="none" w:sz="0" w:space="0" w:color="auto"/>
          </w:divBdr>
        </w:div>
        <w:div w:id="1796869873">
          <w:marLeft w:val="480"/>
          <w:marRight w:val="0"/>
          <w:marTop w:val="0"/>
          <w:marBottom w:val="0"/>
          <w:divBdr>
            <w:top w:val="none" w:sz="0" w:space="0" w:color="auto"/>
            <w:left w:val="none" w:sz="0" w:space="0" w:color="auto"/>
            <w:bottom w:val="none" w:sz="0" w:space="0" w:color="auto"/>
            <w:right w:val="none" w:sz="0" w:space="0" w:color="auto"/>
          </w:divBdr>
        </w:div>
        <w:div w:id="835456049">
          <w:marLeft w:val="480"/>
          <w:marRight w:val="0"/>
          <w:marTop w:val="0"/>
          <w:marBottom w:val="0"/>
          <w:divBdr>
            <w:top w:val="none" w:sz="0" w:space="0" w:color="auto"/>
            <w:left w:val="none" w:sz="0" w:space="0" w:color="auto"/>
            <w:bottom w:val="none" w:sz="0" w:space="0" w:color="auto"/>
            <w:right w:val="none" w:sz="0" w:space="0" w:color="auto"/>
          </w:divBdr>
        </w:div>
        <w:div w:id="866680750">
          <w:marLeft w:val="480"/>
          <w:marRight w:val="0"/>
          <w:marTop w:val="0"/>
          <w:marBottom w:val="0"/>
          <w:divBdr>
            <w:top w:val="none" w:sz="0" w:space="0" w:color="auto"/>
            <w:left w:val="none" w:sz="0" w:space="0" w:color="auto"/>
            <w:bottom w:val="none" w:sz="0" w:space="0" w:color="auto"/>
            <w:right w:val="none" w:sz="0" w:space="0" w:color="auto"/>
          </w:divBdr>
        </w:div>
        <w:div w:id="1721006629">
          <w:marLeft w:val="480"/>
          <w:marRight w:val="0"/>
          <w:marTop w:val="0"/>
          <w:marBottom w:val="0"/>
          <w:divBdr>
            <w:top w:val="none" w:sz="0" w:space="0" w:color="auto"/>
            <w:left w:val="none" w:sz="0" w:space="0" w:color="auto"/>
            <w:bottom w:val="none" w:sz="0" w:space="0" w:color="auto"/>
            <w:right w:val="none" w:sz="0" w:space="0" w:color="auto"/>
          </w:divBdr>
        </w:div>
        <w:div w:id="367798435">
          <w:marLeft w:val="480"/>
          <w:marRight w:val="0"/>
          <w:marTop w:val="0"/>
          <w:marBottom w:val="0"/>
          <w:divBdr>
            <w:top w:val="none" w:sz="0" w:space="0" w:color="auto"/>
            <w:left w:val="none" w:sz="0" w:space="0" w:color="auto"/>
            <w:bottom w:val="none" w:sz="0" w:space="0" w:color="auto"/>
            <w:right w:val="none" w:sz="0" w:space="0" w:color="auto"/>
          </w:divBdr>
        </w:div>
        <w:div w:id="222378129">
          <w:marLeft w:val="480"/>
          <w:marRight w:val="0"/>
          <w:marTop w:val="0"/>
          <w:marBottom w:val="0"/>
          <w:divBdr>
            <w:top w:val="none" w:sz="0" w:space="0" w:color="auto"/>
            <w:left w:val="none" w:sz="0" w:space="0" w:color="auto"/>
            <w:bottom w:val="none" w:sz="0" w:space="0" w:color="auto"/>
            <w:right w:val="none" w:sz="0" w:space="0" w:color="auto"/>
          </w:divBdr>
        </w:div>
        <w:div w:id="593368061">
          <w:marLeft w:val="480"/>
          <w:marRight w:val="0"/>
          <w:marTop w:val="0"/>
          <w:marBottom w:val="0"/>
          <w:divBdr>
            <w:top w:val="none" w:sz="0" w:space="0" w:color="auto"/>
            <w:left w:val="none" w:sz="0" w:space="0" w:color="auto"/>
            <w:bottom w:val="none" w:sz="0" w:space="0" w:color="auto"/>
            <w:right w:val="none" w:sz="0" w:space="0" w:color="auto"/>
          </w:divBdr>
        </w:div>
        <w:div w:id="1719432648">
          <w:marLeft w:val="480"/>
          <w:marRight w:val="0"/>
          <w:marTop w:val="0"/>
          <w:marBottom w:val="0"/>
          <w:divBdr>
            <w:top w:val="none" w:sz="0" w:space="0" w:color="auto"/>
            <w:left w:val="none" w:sz="0" w:space="0" w:color="auto"/>
            <w:bottom w:val="none" w:sz="0" w:space="0" w:color="auto"/>
            <w:right w:val="none" w:sz="0" w:space="0" w:color="auto"/>
          </w:divBdr>
        </w:div>
        <w:div w:id="719331425">
          <w:marLeft w:val="480"/>
          <w:marRight w:val="0"/>
          <w:marTop w:val="0"/>
          <w:marBottom w:val="0"/>
          <w:divBdr>
            <w:top w:val="none" w:sz="0" w:space="0" w:color="auto"/>
            <w:left w:val="none" w:sz="0" w:space="0" w:color="auto"/>
            <w:bottom w:val="none" w:sz="0" w:space="0" w:color="auto"/>
            <w:right w:val="none" w:sz="0" w:space="0" w:color="auto"/>
          </w:divBdr>
        </w:div>
        <w:div w:id="963577949">
          <w:marLeft w:val="480"/>
          <w:marRight w:val="0"/>
          <w:marTop w:val="0"/>
          <w:marBottom w:val="0"/>
          <w:divBdr>
            <w:top w:val="none" w:sz="0" w:space="0" w:color="auto"/>
            <w:left w:val="none" w:sz="0" w:space="0" w:color="auto"/>
            <w:bottom w:val="none" w:sz="0" w:space="0" w:color="auto"/>
            <w:right w:val="none" w:sz="0" w:space="0" w:color="auto"/>
          </w:divBdr>
        </w:div>
        <w:div w:id="1469399612">
          <w:marLeft w:val="480"/>
          <w:marRight w:val="0"/>
          <w:marTop w:val="0"/>
          <w:marBottom w:val="0"/>
          <w:divBdr>
            <w:top w:val="none" w:sz="0" w:space="0" w:color="auto"/>
            <w:left w:val="none" w:sz="0" w:space="0" w:color="auto"/>
            <w:bottom w:val="none" w:sz="0" w:space="0" w:color="auto"/>
            <w:right w:val="none" w:sz="0" w:space="0" w:color="auto"/>
          </w:divBdr>
        </w:div>
        <w:div w:id="467557310">
          <w:marLeft w:val="480"/>
          <w:marRight w:val="0"/>
          <w:marTop w:val="0"/>
          <w:marBottom w:val="0"/>
          <w:divBdr>
            <w:top w:val="none" w:sz="0" w:space="0" w:color="auto"/>
            <w:left w:val="none" w:sz="0" w:space="0" w:color="auto"/>
            <w:bottom w:val="none" w:sz="0" w:space="0" w:color="auto"/>
            <w:right w:val="none" w:sz="0" w:space="0" w:color="auto"/>
          </w:divBdr>
        </w:div>
        <w:div w:id="516432910">
          <w:marLeft w:val="480"/>
          <w:marRight w:val="0"/>
          <w:marTop w:val="0"/>
          <w:marBottom w:val="0"/>
          <w:divBdr>
            <w:top w:val="none" w:sz="0" w:space="0" w:color="auto"/>
            <w:left w:val="none" w:sz="0" w:space="0" w:color="auto"/>
            <w:bottom w:val="none" w:sz="0" w:space="0" w:color="auto"/>
            <w:right w:val="none" w:sz="0" w:space="0" w:color="auto"/>
          </w:divBdr>
        </w:div>
        <w:div w:id="1179000991">
          <w:marLeft w:val="480"/>
          <w:marRight w:val="0"/>
          <w:marTop w:val="0"/>
          <w:marBottom w:val="0"/>
          <w:divBdr>
            <w:top w:val="none" w:sz="0" w:space="0" w:color="auto"/>
            <w:left w:val="none" w:sz="0" w:space="0" w:color="auto"/>
            <w:bottom w:val="none" w:sz="0" w:space="0" w:color="auto"/>
            <w:right w:val="none" w:sz="0" w:space="0" w:color="auto"/>
          </w:divBdr>
        </w:div>
        <w:div w:id="159394556">
          <w:marLeft w:val="480"/>
          <w:marRight w:val="0"/>
          <w:marTop w:val="0"/>
          <w:marBottom w:val="0"/>
          <w:divBdr>
            <w:top w:val="none" w:sz="0" w:space="0" w:color="auto"/>
            <w:left w:val="none" w:sz="0" w:space="0" w:color="auto"/>
            <w:bottom w:val="none" w:sz="0" w:space="0" w:color="auto"/>
            <w:right w:val="none" w:sz="0" w:space="0" w:color="auto"/>
          </w:divBdr>
        </w:div>
        <w:div w:id="265162095">
          <w:marLeft w:val="480"/>
          <w:marRight w:val="0"/>
          <w:marTop w:val="0"/>
          <w:marBottom w:val="0"/>
          <w:divBdr>
            <w:top w:val="none" w:sz="0" w:space="0" w:color="auto"/>
            <w:left w:val="none" w:sz="0" w:space="0" w:color="auto"/>
            <w:bottom w:val="none" w:sz="0" w:space="0" w:color="auto"/>
            <w:right w:val="none" w:sz="0" w:space="0" w:color="auto"/>
          </w:divBdr>
        </w:div>
        <w:div w:id="1874883527">
          <w:marLeft w:val="480"/>
          <w:marRight w:val="0"/>
          <w:marTop w:val="0"/>
          <w:marBottom w:val="0"/>
          <w:divBdr>
            <w:top w:val="none" w:sz="0" w:space="0" w:color="auto"/>
            <w:left w:val="none" w:sz="0" w:space="0" w:color="auto"/>
            <w:bottom w:val="none" w:sz="0" w:space="0" w:color="auto"/>
            <w:right w:val="none" w:sz="0" w:space="0" w:color="auto"/>
          </w:divBdr>
        </w:div>
        <w:div w:id="1133984813">
          <w:marLeft w:val="480"/>
          <w:marRight w:val="0"/>
          <w:marTop w:val="0"/>
          <w:marBottom w:val="0"/>
          <w:divBdr>
            <w:top w:val="none" w:sz="0" w:space="0" w:color="auto"/>
            <w:left w:val="none" w:sz="0" w:space="0" w:color="auto"/>
            <w:bottom w:val="none" w:sz="0" w:space="0" w:color="auto"/>
            <w:right w:val="none" w:sz="0" w:space="0" w:color="auto"/>
          </w:divBdr>
        </w:div>
        <w:div w:id="754011362">
          <w:marLeft w:val="480"/>
          <w:marRight w:val="0"/>
          <w:marTop w:val="0"/>
          <w:marBottom w:val="0"/>
          <w:divBdr>
            <w:top w:val="none" w:sz="0" w:space="0" w:color="auto"/>
            <w:left w:val="none" w:sz="0" w:space="0" w:color="auto"/>
            <w:bottom w:val="none" w:sz="0" w:space="0" w:color="auto"/>
            <w:right w:val="none" w:sz="0" w:space="0" w:color="auto"/>
          </w:divBdr>
        </w:div>
        <w:div w:id="193004155">
          <w:marLeft w:val="480"/>
          <w:marRight w:val="0"/>
          <w:marTop w:val="0"/>
          <w:marBottom w:val="0"/>
          <w:divBdr>
            <w:top w:val="none" w:sz="0" w:space="0" w:color="auto"/>
            <w:left w:val="none" w:sz="0" w:space="0" w:color="auto"/>
            <w:bottom w:val="none" w:sz="0" w:space="0" w:color="auto"/>
            <w:right w:val="none" w:sz="0" w:space="0" w:color="auto"/>
          </w:divBdr>
        </w:div>
        <w:div w:id="1017930753">
          <w:marLeft w:val="480"/>
          <w:marRight w:val="0"/>
          <w:marTop w:val="0"/>
          <w:marBottom w:val="0"/>
          <w:divBdr>
            <w:top w:val="none" w:sz="0" w:space="0" w:color="auto"/>
            <w:left w:val="none" w:sz="0" w:space="0" w:color="auto"/>
            <w:bottom w:val="none" w:sz="0" w:space="0" w:color="auto"/>
            <w:right w:val="none" w:sz="0" w:space="0" w:color="auto"/>
          </w:divBdr>
        </w:div>
        <w:div w:id="608197051">
          <w:marLeft w:val="480"/>
          <w:marRight w:val="0"/>
          <w:marTop w:val="0"/>
          <w:marBottom w:val="0"/>
          <w:divBdr>
            <w:top w:val="none" w:sz="0" w:space="0" w:color="auto"/>
            <w:left w:val="none" w:sz="0" w:space="0" w:color="auto"/>
            <w:bottom w:val="none" w:sz="0" w:space="0" w:color="auto"/>
            <w:right w:val="none" w:sz="0" w:space="0" w:color="auto"/>
          </w:divBdr>
        </w:div>
        <w:div w:id="94831437">
          <w:marLeft w:val="480"/>
          <w:marRight w:val="0"/>
          <w:marTop w:val="0"/>
          <w:marBottom w:val="0"/>
          <w:divBdr>
            <w:top w:val="none" w:sz="0" w:space="0" w:color="auto"/>
            <w:left w:val="none" w:sz="0" w:space="0" w:color="auto"/>
            <w:bottom w:val="none" w:sz="0" w:space="0" w:color="auto"/>
            <w:right w:val="none" w:sz="0" w:space="0" w:color="auto"/>
          </w:divBdr>
        </w:div>
        <w:div w:id="781533609">
          <w:marLeft w:val="480"/>
          <w:marRight w:val="0"/>
          <w:marTop w:val="0"/>
          <w:marBottom w:val="0"/>
          <w:divBdr>
            <w:top w:val="none" w:sz="0" w:space="0" w:color="auto"/>
            <w:left w:val="none" w:sz="0" w:space="0" w:color="auto"/>
            <w:bottom w:val="none" w:sz="0" w:space="0" w:color="auto"/>
            <w:right w:val="none" w:sz="0" w:space="0" w:color="auto"/>
          </w:divBdr>
        </w:div>
        <w:div w:id="180050707">
          <w:marLeft w:val="480"/>
          <w:marRight w:val="0"/>
          <w:marTop w:val="0"/>
          <w:marBottom w:val="0"/>
          <w:divBdr>
            <w:top w:val="none" w:sz="0" w:space="0" w:color="auto"/>
            <w:left w:val="none" w:sz="0" w:space="0" w:color="auto"/>
            <w:bottom w:val="none" w:sz="0" w:space="0" w:color="auto"/>
            <w:right w:val="none" w:sz="0" w:space="0" w:color="auto"/>
          </w:divBdr>
        </w:div>
        <w:div w:id="217597325">
          <w:marLeft w:val="480"/>
          <w:marRight w:val="0"/>
          <w:marTop w:val="0"/>
          <w:marBottom w:val="0"/>
          <w:divBdr>
            <w:top w:val="none" w:sz="0" w:space="0" w:color="auto"/>
            <w:left w:val="none" w:sz="0" w:space="0" w:color="auto"/>
            <w:bottom w:val="none" w:sz="0" w:space="0" w:color="auto"/>
            <w:right w:val="none" w:sz="0" w:space="0" w:color="auto"/>
          </w:divBdr>
        </w:div>
        <w:div w:id="1391610074">
          <w:marLeft w:val="480"/>
          <w:marRight w:val="0"/>
          <w:marTop w:val="0"/>
          <w:marBottom w:val="0"/>
          <w:divBdr>
            <w:top w:val="none" w:sz="0" w:space="0" w:color="auto"/>
            <w:left w:val="none" w:sz="0" w:space="0" w:color="auto"/>
            <w:bottom w:val="none" w:sz="0" w:space="0" w:color="auto"/>
            <w:right w:val="none" w:sz="0" w:space="0" w:color="auto"/>
          </w:divBdr>
        </w:div>
        <w:div w:id="2112192456">
          <w:marLeft w:val="480"/>
          <w:marRight w:val="0"/>
          <w:marTop w:val="0"/>
          <w:marBottom w:val="0"/>
          <w:divBdr>
            <w:top w:val="none" w:sz="0" w:space="0" w:color="auto"/>
            <w:left w:val="none" w:sz="0" w:space="0" w:color="auto"/>
            <w:bottom w:val="none" w:sz="0" w:space="0" w:color="auto"/>
            <w:right w:val="none" w:sz="0" w:space="0" w:color="auto"/>
          </w:divBdr>
        </w:div>
        <w:div w:id="1231038147">
          <w:marLeft w:val="480"/>
          <w:marRight w:val="0"/>
          <w:marTop w:val="0"/>
          <w:marBottom w:val="0"/>
          <w:divBdr>
            <w:top w:val="none" w:sz="0" w:space="0" w:color="auto"/>
            <w:left w:val="none" w:sz="0" w:space="0" w:color="auto"/>
            <w:bottom w:val="none" w:sz="0" w:space="0" w:color="auto"/>
            <w:right w:val="none" w:sz="0" w:space="0" w:color="auto"/>
          </w:divBdr>
        </w:div>
        <w:div w:id="709652180">
          <w:marLeft w:val="480"/>
          <w:marRight w:val="0"/>
          <w:marTop w:val="0"/>
          <w:marBottom w:val="0"/>
          <w:divBdr>
            <w:top w:val="none" w:sz="0" w:space="0" w:color="auto"/>
            <w:left w:val="none" w:sz="0" w:space="0" w:color="auto"/>
            <w:bottom w:val="none" w:sz="0" w:space="0" w:color="auto"/>
            <w:right w:val="none" w:sz="0" w:space="0" w:color="auto"/>
          </w:divBdr>
        </w:div>
        <w:div w:id="1488204057">
          <w:marLeft w:val="480"/>
          <w:marRight w:val="0"/>
          <w:marTop w:val="0"/>
          <w:marBottom w:val="0"/>
          <w:divBdr>
            <w:top w:val="none" w:sz="0" w:space="0" w:color="auto"/>
            <w:left w:val="none" w:sz="0" w:space="0" w:color="auto"/>
            <w:bottom w:val="none" w:sz="0" w:space="0" w:color="auto"/>
            <w:right w:val="none" w:sz="0" w:space="0" w:color="auto"/>
          </w:divBdr>
        </w:div>
        <w:div w:id="362026602">
          <w:marLeft w:val="480"/>
          <w:marRight w:val="0"/>
          <w:marTop w:val="0"/>
          <w:marBottom w:val="0"/>
          <w:divBdr>
            <w:top w:val="none" w:sz="0" w:space="0" w:color="auto"/>
            <w:left w:val="none" w:sz="0" w:space="0" w:color="auto"/>
            <w:bottom w:val="none" w:sz="0" w:space="0" w:color="auto"/>
            <w:right w:val="none" w:sz="0" w:space="0" w:color="auto"/>
          </w:divBdr>
        </w:div>
        <w:div w:id="1657416670">
          <w:marLeft w:val="480"/>
          <w:marRight w:val="0"/>
          <w:marTop w:val="0"/>
          <w:marBottom w:val="0"/>
          <w:divBdr>
            <w:top w:val="none" w:sz="0" w:space="0" w:color="auto"/>
            <w:left w:val="none" w:sz="0" w:space="0" w:color="auto"/>
            <w:bottom w:val="none" w:sz="0" w:space="0" w:color="auto"/>
            <w:right w:val="none" w:sz="0" w:space="0" w:color="auto"/>
          </w:divBdr>
        </w:div>
        <w:div w:id="1996954533">
          <w:marLeft w:val="480"/>
          <w:marRight w:val="0"/>
          <w:marTop w:val="0"/>
          <w:marBottom w:val="0"/>
          <w:divBdr>
            <w:top w:val="none" w:sz="0" w:space="0" w:color="auto"/>
            <w:left w:val="none" w:sz="0" w:space="0" w:color="auto"/>
            <w:bottom w:val="none" w:sz="0" w:space="0" w:color="auto"/>
            <w:right w:val="none" w:sz="0" w:space="0" w:color="auto"/>
          </w:divBdr>
        </w:div>
        <w:div w:id="298733057">
          <w:marLeft w:val="480"/>
          <w:marRight w:val="0"/>
          <w:marTop w:val="0"/>
          <w:marBottom w:val="0"/>
          <w:divBdr>
            <w:top w:val="none" w:sz="0" w:space="0" w:color="auto"/>
            <w:left w:val="none" w:sz="0" w:space="0" w:color="auto"/>
            <w:bottom w:val="none" w:sz="0" w:space="0" w:color="auto"/>
            <w:right w:val="none" w:sz="0" w:space="0" w:color="auto"/>
          </w:divBdr>
        </w:div>
        <w:div w:id="609779017">
          <w:marLeft w:val="480"/>
          <w:marRight w:val="0"/>
          <w:marTop w:val="0"/>
          <w:marBottom w:val="0"/>
          <w:divBdr>
            <w:top w:val="none" w:sz="0" w:space="0" w:color="auto"/>
            <w:left w:val="none" w:sz="0" w:space="0" w:color="auto"/>
            <w:bottom w:val="none" w:sz="0" w:space="0" w:color="auto"/>
            <w:right w:val="none" w:sz="0" w:space="0" w:color="auto"/>
          </w:divBdr>
        </w:div>
        <w:div w:id="2088652939">
          <w:marLeft w:val="480"/>
          <w:marRight w:val="0"/>
          <w:marTop w:val="0"/>
          <w:marBottom w:val="0"/>
          <w:divBdr>
            <w:top w:val="none" w:sz="0" w:space="0" w:color="auto"/>
            <w:left w:val="none" w:sz="0" w:space="0" w:color="auto"/>
            <w:bottom w:val="none" w:sz="0" w:space="0" w:color="auto"/>
            <w:right w:val="none" w:sz="0" w:space="0" w:color="auto"/>
          </w:divBdr>
        </w:div>
        <w:div w:id="2022664708">
          <w:marLeft w:val="480"/>
          <w:marRight w:val="0"/>
          <w:marTop w:val="0"/>
          <w:marBottom w:val="0"/>
          <w:divBdr>
            <w:top w:val="none" w:sz="0" w:space="0" w:color="auto"/>
            <w:left w:val="none" w:sz="0" w:space="0" w:color="auto"/>
            <w:bottom w:val="none" w:sz="0" w:space="0" w:color="auto"/>
            <w:right w:val="none" w:sz="0" w:space="0" w:color="auto"/>
          </w:divBdr>
        </w:div>
        <w:div w:id="839391716">
          <w:marLeft w:val="480"/>
          <w:marRight w:val="0"/>
          <w:marTop w:val="0"/>
          <w:marBottom w:val="0"/>
          <w:divBdr>
            <w:top w:val="none" w:sz="0" w:space="0" w:color="auto"/>
            <w:left w:val="none" w:sz="0" w:space="0" w:color="auto"/>
            <w:bottom w:val="none" w:sz="0" w:space="0" w:color="auto"/>
            <w:right w:val="none" w:sz="0" w:space="0" w:color="auto"/>
          </w:divBdr>
        </w:div>
        <w:div w:id="1428620568">
          <w:marLeft w:val="480"/>
          <w:marRight w:val="0"/>
          <w:marTop w:val="0"/>
          <w:marBottom w:val="0"/>
          <w:divBdr>
            <w:top w:val="none" w:sz="0" w:space="0" w:color="auto"/>
            <w:left w:val="none" w:sz="0" w:space="0" w:color="auto"/>
            <w:bottom w:val="none" w:sz="0" w:space="0" w:color="auto"/>
            <w:right w:val="none" w:sz="0" w:space="0" w:color="auto"/>
          </w:divBdr>
        </w:div>
        <w:div w:id="62652453">
          <w:marLeft w:val="480"/>
          <w:marRight w:val="0"/>
          <w:marTop w:val="0"/>
          <w:marBottom w:val="0"/>
          <w:divBdr>
            <w:top w:val="none" w:sz="0" w:space="0" w:color="auto"/>
            <w:left w:val="none" w:sz="0" w:space="0" w:color="auto"/>
            <w:bottom w:val="none" w:sz="0" w:space="0" w:color="auto"/>
            <w:right w:val="none" w:sz="0" w:space="0" w:color="auto"/>
          </w:divBdr>
        </w:div>
        <w:div w:id="311836435">
          <w:marLeft w:val="480"/>
          <w:marRight w:val="0"/>
          <w:marTop w:val="0"/>
          <w:marBottom w:val="0"/>
          <w:divBdr>
            <w:top w:val="none" w:sz="0" w:space="0" w:color="auto"/>
            <w:left w:val="none" w:sz="0" w:space="0" w:color="auto"/>
            <w:bottom w:val="none" w:sz="0" w:space="0" w:color="auto"/>
            <w:right w:val="none" w:sz="0" w:space="0" w:color="auto"/>
          </w:divBdr>
        </w:div>
        <w:div w:id="1211922767">
          <w:marLeft w:val="480"/>
          <w:marRight w:val="0"/>
          <w:marTop w:val="0"/>
          <w:marBottom w:val="0"/>
          <w:divBdr>
            <w:top w:val="none" w:sz="0" w:space="0" w:color="auto"/>
            <w:left w:val="none" w:sz="0" w:space="0" w:color="auto"/>
            <w:bottom w:val="none" w:sz="0" w:space="0" w:color="auto"/>
            <w:right w:val="none" w:sz="0" w:space="0" w:color="auto"/>
          </w:divBdr>
        </w:div>
        <w:div w:id="1983998863">
          <w:marLeft w:val="480"/>
          <w:marRight w:val="0"/>
          <w:marTop w:val="0"/>
          <w:marBottom w:val="0"/>
          <w:divBdr>
            <w:top w:val="none" w:sz="0" w:space="0" w:color="auto"/>
            <w:left w:val="none" w:sz="0" w:space="0" w:color="auto"/>
            <w:bottom w:val="none" w:sz="0" w:space="0" w:color="auto"/>
            <w:right w:val="none" w:sz="0" w:space="0" w:color="auto"/>
          </w:divBdr>
        </w:div>
        <w:div w:id="1991403729">
          <w:marLeft w:val="480"/>
          <w:marRight w:val="0"/>
          <w:marTop w:val="0"/>
          <w:marBottom w:val="0"/>
          <w:divBdr>
            <w:top w:val="none" w:sz="0" w:space="0" w:color="auto"/>
            <w:left w:val="none" w:sz="0" w:space="0" w:color="auto"/>
            <w:bottom w:val="none" w:sz="0" w:space="0" w:color="auto"/>
            <w:right w:val="none" w:sz="0" w:space="0" w:color="auto"/>
          </w:divBdr>
        </w:div>
        <w:div w:id="1146050224">
          <w:marLeft w:val="480"/>
          <w:marRight w:val="0"/>
          <w:marTop w:val="0"/>
          <w:marBottom w:val="0"/>
          <w:divBdr>
            <w:top w:val="none" w:sz="0" w:space="0" w:color="auto"/>
            <w:left w:val="none" w:sz="0" w:space="0" w:color="auto"/>
            <w:bottom w:val="none" w:sz="0" w:space="0" w:color="auto"/>
            <w:right w:val="none" w:sz="0" w:space="0" w:color="auto"/>
          </w:divBdr>
        </w:div>
        <w:div w:id="878517240">
          <w:marLeft w:val="480"/>
          <w:marRight w:val="0"/>
          <w:marTop w:val="0"/>
          <w:marBottom w:val="0"/>
          <w:divBdr>
            <w:top w:val="none" w:sz="0" w:space="0" w:color="auto"/>
            <w:left w:val="none" w:sz="0" w:space="0" w:color="auto"/>
            <w:bottom w:val="none" w:sz="0" w:space="0" w:color="auto"/>
            <w:right w:val="none" w:sz="0" w:space="0" w:color="auto"/>
          </w:divBdr>
        </w:div>
        <w:div w:id="280503283">
          <w:marLeft w:val="480"/>
          <w:marRight w:val="0"/>
          <w:marTop w:val="0"/>
          <w:marBottom w:val="0"/>
          <w:divBdr>
            <w:top w:val="none" w:sz="0" w:space="0" w:color="auto"/>
            <w:left w:val="none" w:sz="0" w:space="0" w:color="auto"/>
            <w:bottom w:val="none" w:sz="0" w:space="0" w:color="auto"/>
            <w:right w:val="none" w:sz="0" w:space="0" w:color="auto"/>
          </w:divBdr>
        </w:div>
        <w:div w:id="1075589265">
          <w:marLeft w:val="480"/>
          <w:marRight w:val="0"/>
          <w:marTop w:val="0"/>
          <w:marBottom w:val="0"/>
          <w:divBdr>
            <w:top w:val="none" w:sz="0" w:space="0" w:color="auto"/>
            <w:left w:val="none" w:sz="0" w:space="0" w:color="auto"/>
            <w:bottom w:val="none" w:sz="0" w:space="0" w:color="auto"/>
            <w:right w:val="none" w:sz="0" w:space="0" w:color="auto"/>
          </w:divBdr>
        </w:div>
        <w:div w:id="854030148">
          <w:marLeft w:val="480"/>
          <w:marRight w:val="0"/>
          <w:marTop w:val="0"/>
          <w:marBottom w:val="0"/>
          <w:divBdr>
            <w:top w:val="none" w:sz="0" w:space="0" w:color="auto"/>
            <w:left w:val="none" w:sz="0" w:space="0" w:color="auto"/>
            <w:bottom w:val="none" w:sz="0" w:space="0" w:color="auto"/>
            <w:right w:val="none" w:sz="0" w:space="0" w:color="auto"/>
          </w:divBdr>
        </w:div>
        <w:div w:id="287781718">
          <w:marLeft w:val="480"/>
          <w:marRight w:val="0"/>
          <w:marTop w:val="0"/>
          <w:marBottom w:val="0"/>
          <w:divBdr>
            <w:top w:val="none" w:sz="0" w:space="0" w:color="auto"/>
            <w:left w:val="none" w:sz="0" w:space="0" w:color="auto"/>
            <w:bottom w:val="none" w:sz="0" w:space="0" w:color="auto"/>
            <w:right w:val="none" w:sz="0" w:space="0" w:color="auto"/>
          </w:divBdr>
        </w:div>
        <w:div w:id="26689430">
          <w:marLeft w:val="480"/>
          <w:marRight w:val="0"/>
          <w:marTop w:val="0"/>
          <w:marBottom w:val="0"/>
          <w:divBdr>
            <w:top w:val="none" w:sz="0" w:space="0" w:color="auto"/>
            <w:left w:val="none" w:sz="0" w:space="0" w:color="auto"/>
            <w:bottom w:val="none" w:sz="0" w:space="0" w:color="auto"/>
            <w:right w:val="none" w:sz="0" w:space="0" w:color="auto"/>
          </w:divBdr>
        </w:div>
        <w:div w:id="2016615806">
          <w:marLeft w:val="480"/>
          <w:marRight w:val="0"/>
          <w:marTop w:val="0"/>
          <w:marBottom w:val="0"/>
          <w:divBdr>
            <w:top w:val="none" w:sz="0" w:space="0" w:color="auto"/>
            <w:left w:val="none" w:sz="0" w:space="0" w:color="auto"/>
            <w:bottom w:val="none" w:sz="0" w:space="0" w:color="auto"/>
            <w:right w:val="none" w:sz="0" w:space="0" w:color="auto"/>
          </w:divBdr>
        </w:div>
        <w:div w:id="113639860">
          <w:marLeft w:val="480"/>
          <w:marRight w:val="0"/>
          <w:marTop w:val="0"/>
          <w:marBottom w:val="0"/>
          <w:divBdr>
            <w:top w:val="none" w:sz="0" w:space="0" w:color="auto"/>
            <w:left w:val="none" w:sz="0" w:space="0" w:color="auto"/>
            <w:bottom w:val="none" w:sz="0" w:space="0" w:color="auto"/>
            <w:right w:val="none" w:sz="0" w:space="0" w:color="auto"/>
          </w:divBdr>
        </w:div>
        <w:div w:id="1339229933">
          <w:marLeft w:val="480"/>
          <w:marRight w:val="0"/>
          <w:marTop w:val="0"/>
          <w:marBottom w:val="0"/>
          <w:divBdr>
            <w:top w:val="none" w:sz="0" w:space="0" w:color="auto"/>
            <w:left w:val="none" w:sz="0" w:space="0" w:color="auto"/>
            <w:bottom w:val="none" w:sz="0" w:space="0" w:color="auto"/>
            <w:right w:val="none" w:sz="0" w:space="0" w:color="auto"/>
          </w:divBdr>
        </w:div>
        <w:div w:id="1036152827">
          <w:marLeft w:val="480"/>
          <w:marRight w:val="0"/>
          <w:marTop w:val="0"/>
          <w:marBottom w:val="0"/>
          <w:divBdr>
            <w:top w:val="none" w:sz="0" w:space="0" w:color="auto"/>
            <w:left w:val="none" w:sz="0" w:space="0" w:color="auto"/>
            <w:bottom w:val="none" w:sz="0" w:space="0" w:color="auto"/>
            <w:right w:val="none" w:sz="0" w:space="0" w:color="auto"/>
          </w:divBdr>
        </w:div>
        <w:div w:id="519395890">
          <w:marLeft w:val="480"/>
          <w:marRight w:val="0"/>
          <w:marTop w:val="0"/>
          <w:marBottom w:val="0"/>
          <w:divBdr>
            <w:top w:val="none" w:sz="0" w:space="0" w:color="auto"/>
            <w:left w:val="none" w:sz="0" w:space="0" w:color="auto"/>
            <w:bottom w:val="none" w:sz="0" w:space="0" w:color="auto"/>
            <w:right w:val="none" w:sz="0" w:space="0" w:color="auto"/>
          </w:divBdr>
        </w:div>
      </w:divsChild>
    </w:div>
    <w:div w:id="1198739384">
      <w:bodyDiv w:val="1"/>
      <w:marLeft w:val="0"/>
      <w:marRight w:val="0"/>
      <w:marTop w:val="0"/>
      <w:marBottom w:val="0"/>
      <w:divBdr>
        <w:top w:val="none" w:sz="0" w:space="0" w:color="auto"/>
        <w:left w:val="none" w:sz="0" w:space="0" w:color="auto"/>
        <w:bottom w:val="none" w:sz="0" w:space="0" w:color="auto"/>
        <w:right w:val="none" w:sz="0" w:space="0" w:color="auto"/>
      </w:divBdr>
    </w:div>
    <w:div w:id="1199003900">
      <w:bodyDiv w:val="1"/>
      <w:marLeft w:val="0"/>
      <w:marRight w:val="0"/>
      <w:marTop w:val="0"/>
      <w:marBottom w:val="0"/>
      <w:divBdr>
        <w:top w:val="none" w:sz="0" w:space="0" w:color="auto"/>
        <w:left w:val="none" w:sz="0" w:space="0" w:color="auto"/>
        <w:bottom w:val="none" w:sz="0" w:space="0" w:color="auto"/>
        <w:right w:val="none" w:sz="0" w:space="0" w:color="auto"/>
      </w:divBdr>
    </w:div>
    <w:div w:id="1199121649">
      <w:bodyDiv w:val="1"/>
      <w:marLeft w:val="0"/>
      <w:marRight w:val="0"/>
      <w:marTop w:val="0"/>
      <w:marBottom w:val="0"/>
      <w:divBdr>
        <w:top w:val="none" w:sz="0" w:space="0" w:color="auto"/>
        <w:left w:val="none" w:sz="0" w:space="0" w:color="auto"/>
        <w:bottom w:val="none" w:sz="0" w:space="0" w:color="auto"/>
        <w:right w:val="none" w:sz="0" w:space="0" w:color="auto"/>
      </w:divBdr>
    </w:div>
    <w:div w:id="1199247039">
      <w:bodyDiv w:val="1"/>
      <w:marLeft w:val="0"/>
      <w:marRight w:val="0"/>
      <w:marTop w:val="0"/>
      <w:marBottom w:val="0"/>
      <w:divBdr>
        <w:top w:val="none" w:sz="0" w:space="0" w:color="auto"/>
        <w:left w:val="none" w:sz="0" w:space="0" w:color="auto"/>
        <w:bottom w:val="none" w:sz="0" w:space="0" w:color="auto"/>
        <w:right w:val="none" w:sz="0" w:space="0" w:color="auto"/>
      </w:divBdr>
    </w:div>
    <w:div w:id="1199859377">
      <w:bodyDiv w:val="1"/>
      <w:marLeft w:val="0"/>
      <w:marRight w:val="0"/>
      <w:marTop w:val="0"/>
      <w:marBottom w:val="0"/>
      <w:divBdr>
        <w:top w:val="none" w:sz="0" w:space="0" w:color="auto"/>
        <w:left w:val="none" w:sz="0" w:space="0" w:color="auto"/>
        <w:bottom w:val="none" w:sz="0" w:space="0" w:color="auto"/>
        <w:right w:val="none" w:sz="0" w:space="0" w:color="auto"/>
      </w:divBdr>
    </w:div>
    <w:div w:id="1200052018">
      <w:bodyDiv w:val="1"/>
      <w:marLeft w:val="0"/>
      <w:marRight w:val="0"/>
      <w:marTop w:val="0"/>
      <w:marBottom w:val="0"/>
      <w:divBdr>
        <w:top w:val="none" w:sz="0" w:space="0" w:color="auto"/>
        <w:left w:val="none" w:sz="0" w:space="0" w:color="auto"/>
        <w:bottom w:val="none" w:sz="0" w:space="0" w:color="auto"/>
        <w:right w:val="none" w:sz="0" w:space="0" w:color="auto"/>
      </w:divBdr>
    </w:div>
    <w:div w:id="1200239462">
      <w:bodyDiv w:val="1"/>
      <w:marLeft w:val="0"/>
      <w:marRight w:val="0"/>
      <w:marTop w:val="0"/>
      <w:marBottom w:val="0"/>
      <w:divBdr>
        <w:top w:val="none" w:sz="0" w:space="0" w:color="auto"/>
        <w:left w:val="none" w:sz="0" w:space="0" w:color="auto"/>
        <w:bottom w:val="none" w:sz="0" w:space="0" w:color="auto"/>
        <w:right w:val="none" w:sz="0" w:space="0" w:color="auto"/>
      </w:divBdr>
    </w:div>
    <w:div w:id="1200320841">
      <w:bodyDiv w:val="1"/>
      <w:marLeft w:val="0"/>
      <w:marRight w:val="0"/>
      <w:marTop w:val="0"/>
      <w:marBottom w:val="0"/>
      <w:divBdr>
        <w:top w:val="none" w:sz="0" w:space="0" w:color="auto"/>
        <w:left w:val="none" w:sz="0" w:space="0" w:color="auto"/>
        <w:bottom w:val="none" w:sz="0" w:space="0" w:color="auto"/>
        <w:right w:val="none" w:sz="0" w:space="0" w:color="auto"/>
      </w:divBdr>
    </w:div>
    <w:div w:id="1200361776">
      <w:bodyDiv w:val="1"/>
      <w:marLeft w:val="0"/>
      <w:marRight w:val="0"/>
      <w:marTop w:val="0"/>
      <w:marBottom w:val="0"/>
      <w:divBdr>
        <w:top w:val="none" w:sz="0" w:space="0" w:color="auto"/>
        <w:left w:val="none" w:sz="0" w:space="0" w:color="auto"/>
        <w:bottom w:val="none" w:sz="0" w:space="0" w:color="auto"/>
        <w:right w:val="none" w:sz="0" w:space="0" w:color="auto"/>
      </w:divBdr>
    </w:div>
    <w:div w:id="1200975031">
      <w:bodyDiv w:val="1"/>
      <w:marLeft w:val="0"/>
      <w:marRight w:val="0"/>
      <w:marTop w:val="0"/>
      <w:marBottom w:val="0"/>
      <w:divBdr>
        <w:top w:val="none" w:sz="0" w:space="0" w:color="auto"/>
        <w:left w:val="none" w:sz="0" w:space="0" w:color="auto"/>
        <w:bottom w:val="none" w:sz="0" w:space="0" w:color="auto"/>
        <w:right w:val="none" w:sz="0" w:space="0" w:color="auto"/>
      </w:divBdr>
    </w:div>
    <w:div w:id="1201090791">
      <w:bodyDiv w:val="1"/>
      <w:marLeft w:val="0"/>
      <w:marRight w:val="0"/>
      <w:marTop w:val="0"/>
      <w:marBottom w:val="0"/>
      <w:divBdr>
        <w:top w:val="none" w:sz="0" w:space="0" w:color="auto"/>
        <w:left w:val="none" w:sz="0" w:space="0" w:color="auto"/>
        <w:bottom w:val="none" w:sz="0" w:space="0" w:color="auto"/>
        <w:right w:val="none" w:sz="0" w:space="0" w:color="auto"/>
      </w:divBdr>
      <w:divsChild>
        <w:div w:id="30889431">
          <w:marLeft w:val="480"/>
          <w:marRight w:val="0"/>
          <w:marTop w:val="0"/>
          <w:marBottom w:val="0"/>
          <w:divBdr>
            <w:top w:val="none" w:sz="0" w:space="0" w:color="auto"/>
            <w:left w:val="none" w:sz="0" w:space="0" w:color="auto"/>
            <w:bottom w:val="none" w:sz="0" w:space="0" w:color="auto"/>
            <w:right w:val="none" w:sz="0" w:space="0" w:color="auto"/>
          </w:divBdr>
        </w:div>
        <w:div w:id="71779451">
          <w:marLeft w:val="480"/>
          <w:marRight w:val="0"/>
          <w:marTop w:val="0"/>
          <w:marBottom w:val="0"/>
          <w:divBdr>
            <w:top w:val="none" w:sz="0" w:space="0" w:color="auto"/>
            <w:left w:val="none" w:sz="0" w:space="0" w:color="auto"/>
            <w:bottom w:val="none" w:sz="0" w:space="0" w:color="auto"/>
            <w:right w:val="none" w:sz="0" w:space="0" w:color="auto"/>
          </w:divBdr>
        </w:div>
        <w:div w:id="106967496">
          <w:marLeft w:val="480"/>
          <w:marRight w:val="0"/>
          <w:marTop w:val="0"/>
          <w:marBottom w:val="0"/>
          <w:divBdr>
            <w:top w:val="none" w:sz="0" w:space="0" w:color="auto"/>
            <w:left w:val="none" w:sz="0" w:space="0" w:color="auto"/>
            <w:bottom w:val="none" w:sz="0" w:space="0" w:color="auto"/>
            <w:right w:val="none" w:sz="0" w:space="0" w:color="auto"/>
          </w:divBdr>
        </w:div>
        <w:div w:id="166092998">
          <w:marLeft w:val="480"/>
          <w:marRight w:val="0"/>
          <w:marTop w:val="0"/>
          <w:marBottom w:val="0"/>
          <w:divBdr>
            <w:top w:val="none" w:sz="0" w:space="0" w:color="auto"/>
            <w:left w:val="none" w:sz="0" w:space="0" w:color="auto"/>
            <w:bottom w:val="none" w:sz="0" w:space="0" w:color="auto"/>
            <w:right w:val="none" w:sz="0" w:space="0" w:color="auto"/>
          </w:divBdr>
        </w:div>
        <w:div w:id="205265231">
          <w:marLeft w:val="480"/>
          <w:marRight w:val="0"/>
          <w:marTop w:val="0"/>
          <w:marBottom w:val="0"/>
          <w:divBdr>
            <w:top w:val="none" w:sz="0" w:space="0" w:color="auto"/>
            <w:left w:val="none" w:sz="0" w:space="0" w:color="auto"/>
            <w:bottom w:val="none" w:sz="0" w:space="0" w:color="auto"/>
            <w:right w:val="none" w:sz="0" w:space="0" w:color="auto"/>
          </w:divBdr>
        </w:div>
        <w:div w:id="291713001">
          <w:marLeft w:val="480"/>
          <w:marRight w:val="0"/>
          <w:marTop w:val="0"/>
          <w:marBottom w:val="0"/>
          <w:divBdr>
            <w:top w:val="none" w:sz="0" w:space="0" w:color="auto"/>
            <w:left w:val="none" w:sz="0" w:space="0" w:color="auto"/>
            <w:bottom w:val="none" w:sz="0" w:space="0" w:color="auto"/>
            <w:right w:val="none" w:sz="0" w:space="0" w:color="auto"/>
          </w:divBdr>
        </w:div>
        <w:div w:id="311909713">
          <w:marLeft w:val="480"/>
          <w:marRight w:val="0"/>
          <w:marTop w:val="0"/>
          <w:marBottom w:val="0"/>
          <w:divBdr>
            <w:top w:val="none" w:sz="0" w:space="0" w:color="auto"/>
            <w:left w:val="none" w:sz="0" w:space="0" w:color="auto"/>
            <w:bottom w:val="none" w:sz="0" w:space="0" w:color="auto"/>
            <w:right w:val="none" w:sz="0" w:space="0" w:color="auto"/>
          </w:divBdr>
        </w:div>
        <w:div w:id="426115538">
          <w:marLeft w:val="480"/>
          <w:marRight w:val="0"/>
          <w:marTop w:val="0"/>
          <w:marBottom w:val="0"/>
          <w:divBdr>
            <w:top w:val="none" w:sz="0" w:space="0" w:color="auto"/>
            <w:left w:val="none" w:sz="0" w:space="0" w:color="auto"/>
            <w:bottom w:val="none" w:sz="0" w:space="0" w:color="auto"/>
            <w:right w:val="none" w:sz="0" w:space="0" w:color="auto"/>
          </w:divBdr>
        </w:div>
        <w:div w:id="435904400">
          <w:marLeft w:val="480"/>
          <w:marRight w:val="0"/>
          <w:marTop w:val="0"/>
          <w:marBottom w:val="0"/>
          <w:divBdr>
            <w:top w:val="none" w:sz="0" w:space="0" w:color="auto"/>
            <w:left w:val="none" w:sz="0" w:space="0" w:color="auto"/>
            <w:bottom w:val="none" w:sz="0" w:space="0" w:color="auto"/>
            <w:right w:val="none" w:sz="0" w:space="0" w:color="auto"/>
          </w:divBdr>
        </w:div>
        <w:div w:id="525631462">
          <w:marLeft w:val="480"/>
          <w:marRight w:val="0"/>
          <w:marTop w:val="0"/>
          <w:marBottom w:val="0"/>
          <w:divBdr>
            <w:top w:val="none" w:sz="0" w:space="0" w:color="auto"/>
            <w:left w:val="none" w:sz="0" w:space="0" w:color="auto"/>
            <w:bottom w:val="none" w:sz="0" w:space="0" w:color="auto"/>
            <w:right w:val="none" w:sz="0" w:space="0" w:color="auto"/>
          </w:divBdr>
        </w:div>
        <w:div w:id="529339821">
          <w:marLeft w:val="480"/>
          <w:marRight w:val="0"/>
          <w:marTop w:val="0"/>
          <w:marBottom w:val="0"/>
          <w:divBdr>
            <w:top w:val="none" w:sz="0" w:space="0" w:color="auto"/>
            <w:left w:val="none" w:sz="0" w:space="0" w:color="auto"/>
            <w:bottom w:val="none" w:sz="0" w:space="0" w:color="auto"/>
            <w:right w:val="none" w:sz="0" w:space="0" w:color="auto"/>
          </w:divBdr>
        </w:div>
        <w:div w:id="546718599">
          <w:marLeft w:val="480"/>
          <w:marRight w:val="0"/>
          <w:marTop w:val="0"/>
          <w:marBottom w:val="0"/>
          <w:divBdr>
            <w:top w:val="none" w:sz="0" w:space="0" w:color="auto"/>
            <w:left w:val="none" w:sz="0" w:space="0" w:color="auto"/>
            <w:bottom w:val="none" w:sz="0" w:space="0" w:color="auto"/>
            <w:right w:val="none" w:sz="0" w:space="0" w:color="auto"/>
          </w:divBdr>
        </w:div>
        <w:div w:id="648829568">
          <w:marLeft w:val="480"/>
          <w:marRight w:val="0"/>
          <w:marTop w:val="0"/>
          <w:marBottom w:val="0"/>
          <w:divBdr>
            <w:top w:val="none" w:sz="0" w:space="0" w:color="auto"/>
            <w:left w:val="none" w:sz="0" w:space="0" w:color="auto"/>
            <w:bottom w:val="none" w:sz="0" w:space="0" w:color="auto"/>
            <w:right w:val="none" w:sz="0" w:space="0" w:color="auto"/>
          </w:divBdr>
        </w:div>
        <w:div w:id="680163252">
          <w:marLeft w:val="480"/>
          <w:marRight w:val="0"/>
          <w:marTop w:val="0"/>
          <w:marBottom w:val="0"/>
          <w:divBdr>
            <w:top w:val="none" w:sz="0" w:space="0" w:color="auto"/>
            <w:left w:val="none" w:sz="0" w:space="0" w:color="auto"/>
            <w:bottom w:val="none" w:sz="0" w:space="0" w:color="auto"/>
            <w:right w:val="none" w:sz="0" w:space="0" w:color="auto"/>
          </w:divBdr>
        </w:div>
        <w:div w:id="701439010">
          <w:marLeft w:val="480"/>
          <w:marRight w:val="0"/>
          <w:marTop w:val="0"/>
          <w:marBottom w:val="0"/>
          <w:divBdr>
            <w:top w:val="none" w:sz="0" w:space="0" w:color="auto"/>
            <w:left w:val="none" w:sz="0" w:space="0" w:color="auto"/>
            <w:bottom w:val="none" w:sz="0" w:space="0" w:color="auto"/>
            <w:right w:val="none" w:sz="0" w:space="0" w:color="auto"/>
          </w:divBdr>
        </w:div>
        <w:div w:id="715391192">
          <w:marLeft w:val="480"/>
          <w:marRight w:val="0"/>
          <w:marTop w:val="0"/>
          <w:marBottom w:val="0"/>
          <w:divBdr>
            <w:top w:val="none" w:sz="0" w:space="0" w:color="auto"/>
            <w:left w:val="none" w:sz="0" w:space="0" w:color="auto"/>
            <w:bottom w:val="none" w:sz="0" w:space="0" w:color="auto"/>
            <w:right w:val="none" w:sz="0" w:space="0" w:color="auto"/>
          </w:divBdr>
        </w:div>
        <w:div w:id="716662659">
          <w:marLeft w:val="480"/>
          <w:marRight w:val="0"/>
          <w:marTop w:val="0"/>
          <w:marBottom w:val="0"/>
          <w:divBdr>
            <w:top w:val="none" w:sz="0" w:space="0" w:color="auto"/>
            <w:left w:val="none" w:sz="0" w:space="0" w:color="auto"/>
            <w:bottom w:val="none" w:sz="0" w:space="0" w:color="auto"/>
            <w:right w:val="none" w:sz="0" w:space="0" w:color="auto"/>
          </w:divBdr>
        </w:div>
        <w:div w:id="774790850">
          <w:marLeft w:val="480"/>
          <w:marRight w:val="0"/>
          <w:marTop w:val="0"/>
          <w:marBottom w:val="0"/>
          <w:divBdr>
            <w:top w:val="none" w:sz="0" w:space="0" w:color="auto"/>
            <w:left w:val="none" w:sz="0" w:space="0" w:color="auto"/>
            <w:bottom w:val="none" w:sz="0" w:space="0" w:color="auto"/>
            <w:right w:val="none" w:sz="0" w:space="0" w:color="auto"/>
          </w:divBdr>
        </w:div>
        <w:div w:id="789594431">
          <w:marLeft w:val="480"/>
          <w:marRight w:val="0"/>
          <w:marTop w:val="0"/>
          <w:marBottom w:val="0"/>
          <w:divBdr>
            <w:top w:val="none" w:sz="0" w:space="0" w:color="auto"/>
            <w:left w:val="none" w:sz="0" w:space="0" w:color="auto"/>
            <w:bottom w:val="none" w:sz="0" w:space="0" w:color="auto"/>
            <w:right w:val="none" w:sz="0" w:space="0" w:color="auto"/>
          </w:divBdr>
        </w:div>
        <w:div w:id="916859540">
          <w:marLeft w:val="480"/>
          <w:marRight w:val="0"/>
          <w:marTop w:val="0"/>
          <w:marBottom w:val="0"/>
          <w:divBdr>
            <w:top w:val="none" w:sz="0" w:space="0" w:color="auto"/>
            <w:left w:val="none" w:sz="0" w:space="0" w:color="auto"/>
            <w:bottom w:val="none" w:sz="0" w:space="0" w:color="auto"/>
            <w:right w:val="none" w:sz="0" w:space="0" w:color="auto"/>
          </w:divBdr>
        </w:div>
        <w:div w:id="1062173902">
          <w:marLeft w:val="480"/>
          <w:marRight w:val="0"/>
          <w:marTop w:val="0"/>
          <w:marBottom w:val="0"/>
          <w:divBdr>
            <w:top w:val="none" w:sz="0" w:space="0" w:color="auto"/>
            <w:left w:val="none" w:sz="0" w:space="0" w:color="auto"/>
            <w:bottom w:val="none" w:sz="0" w:space="0" w:color="auto"/>
            <w:right w:val="none" w:sz="0" w:space="0" w:color="auto"/>
          </w:divBdr>
        </w:div>
        <w:div w:id="1080180440">
          <w:marLeft w:val="480"/>
          <w:marRight w:val="0"/>
          <w:marTop w:val="0"/>
          <w:marBottom w:val="0"/>
          <w:divBdr>
            <w:top w:val="none" w:sz="0" w:space="0" w:color="auto"/>
            <w:left w:val="none" w:sz="0" w:space="0" w:color="auto"/>
            <w:bottom w:val="none" w:sz="0" w:space="0" w:color="auto"/>
            <w:right w:val="none" w:sz="0" w:space="0" w:color="auto"/>
          </w:divBdr>
        </w:div>
        <w:div w:id="1144617149">
          <w:marLeft w:val="480"/>
          <w:marRight w:val="0"/>
          <w:marTop w:val="0"/>
          <w:marBottom w:val="0"/>
          <w:divBdr>
            <w:top w:val="none" w:sz="0" w:space="0" w:color="auto"/>
            <w:left w:val="none" w:sz="0" w:space="0" w:color="auto"/>
            <w:bottom w:val="none" w:sz="0" w:space="0" w:color="auto"/>
            <w:right w:val="none" w:sz="0" w:space="0" w:color="auto"/>
          </w:divBdr>
        </w:div>
        <w:div w:id="1178693831">
          <w:marLeft w:val="480"/>
          <w:marRight w:val="0"/>
          <w:marTop w:val="0"/>
          <w:marBottom w:val="0"/>
          <w:divBdr>
            <w:top w:val="none" w:sz="0" w:space="0" w:color="auto"/>
            <w:left w:val="none" w:sz="0" w:space="0" w:color="auto"/>
            <w:bottom w:val="none" w:sz="0" w:space="0" w:color="auto"/>
            <w:right w:val="none" w:sz="0" w:space="0" w:color="auto"/>
          </w:divBdr>
        </w:div>
        <w:div w:id="1230270958">
          <w:marLeft w:val="480"/>
          <w:marRight w:val="0"/>
          <w:marTop w:val="0"/>
          <w:marBottom w:val="0"/>
          <w:divBdr>
            <w:top w:val="none" w:sz="0" w:space="0" w:color="auto"/>
            <w:left w:val="none" w:sz="0" w:space="0" w:color="auto"/>
            <w:bottom w:val="none" w:sz="0" w:space="0" w:color="auto"/>
            <w:right w:val="none" w:sz="0" w:space="0" w:color="auto"/>
          </w:divBdr>
        </w:div>
        <w:div w:id="1231497264">
          <w:marLeft w:val="480"/>
          <w:marRight w:val="0"/>
          <w:marTop w:val="0"/>
          <w:marBottom w:val="0"/>
          <w:divBdr>
            <w:top w:val="none" w:sz="0" w:space="0" w:color="auto"/>
            <w:left w:val="none" w:sz="0" w:space="0" w:color="auto"/>
            <w:bottom w:val="none" w:sz="0" w:space="0" w:color="auto"/>
            <w:right w:val="none" w:sz="0" w:space="0" w:color="auto"/>
          </w:divBdr>
        </w:div>
        <w:div w:id="1302492891">
          <w:marLeft w:val="480"/>
          <w:marRight w:val="0"/>
          <w:marTop w:val="0"/>
          <w:marBottom w:val="0"/>
          <w:divBdr>
            <w:top w:val="none" w:sz="0" w:space="0" w:color="auto"/>
            <w:left w:val="none" w:sz="0" w:space="0" w:color="auto"/>
            <w:bottom w:val="none" w:sz="0" w:space="0" w:color="auto"/>
            <w:right w:val="none" w:sz="0" w:space="0" w:color="auto"/>
          </w:divBdr>
        </w:div>
        <w:div w:id="1424884220">
          <w:marLeft w:val="480"/>
          <w:marRight w:val="0"/>
          <w:marTop w:val="0"/>
          <w:marBottom w:val="0"/>
          <w:divBdr>
            <w:top w:val="none" w:sz="0" w:space="0" w:color="auto"/>
            <w:left w:val="none" w:sz="0" w:space="0" w:color="auto"/>
            <w:bottom w:val="none" w:sz="0" w:space="0" w:color="auto"/>
            <w:right w:val="none" w:sz="0" w:space="0" w:color="auto"/>
          </w:divBdr>
        </w:div>
        <w:div w:id="1434741404">
          <w:marLeft w:val="480"/>
          <w:marRight w:val="0"/>
          <w:marTop w:val="0"/>
          <w:marBottom w:val="0"/>
          <w:divBdr>
            <w:top w:val="none" w:sz="0" w:space="0" w:color="auto"/>
            <w:left w:val="none" w:sz="0" w:space="0" w:color="auto"/>
            <w:bottom w:val="none" w:sz="0" w:space="0" w:color="auto"/>
            <w:right w:val="none" w:sz="0" w:space="0" w:color="auto"/>
          </w:divBdr>
        </w:div>
        <w:div w:id="1485466753">
          <w:marLeft w:val="480"/>
          <w:marRight w:val="0"/>
          <w:marTop w:val="0"/>
          <w:marBottom w:val="0"/>
          <w:divBdr>
            <w:top w:val="none" w:sz="0" w:space="0" w:color="auto"/>
            <w:left w:val="none" w:sz="0" w:space="0" w:color="auto"/>
            <w:bottom w:val="none" w:sz="0" w:space="0" w:color="auto"/>
            <w:right w:val="none" w:sz="0" w:space="0" w:color="auto"/>
          </w:divBdr>
        </w:div>
        <w:div w:id="1502969190">
          <w:marLeft w:val="480"/>
          <w:marRight w:val="0"/>
          <w:marTop w:val="0"/>
          <w:marBottom w:val="0"/>
          <w:divBdr>
            <w:top w:val="none" w:sz="0" w:space="0" w:color="auto"/>
            <w:left w:val="none" w:sz="0" w:space="0" w:color="auto"/>
            <w:bottom w:val="none" w:sz="0" w:space="0" w:color="auto"/>
            <w:right w:val="none" w:sz="0" w:space="0" w:color="auto"/>
          </w:divBdr>
        </w:div>
        <w:div w:id="1562516337">
          <w:marLeft w:val="480"/>
          <w:marRight w:val="0"/>
          <w:marTop w:val="0"/>
          <w:marBottom w:val="0"/>
          <w:divBdr>
            <w:top w:val="none" w:sz="0" w:space="0" w:color="auto"/>
            <w:left w:val="none" w:sz="0" w:space="0" w:color="auto"/>
            <w:bottom w:val="none" w:sz="0" w:space="0" w:color="auto"/>
            <w:right w:val="none" w:sz="0" w:space="0" w:color="auto"/>
          </w:divBdr>
        </w:div>
        <w:div w:id="1637762067">
          <w:marLeft w:val="480"/>
          <w:marRight w:val="0"/>
          <w:marTop w:val="0"/>
          <w:marBottom w:val="0"/>
          <w:divBdr>
            <w:top w:val="none" w:sz="0" w:space="0" w:color="auto"/>
            <w:left w:val="none" w:sz="0" w:space="0" w:color="auto"/>
            <w:bottom w:val="none" w:sz="0" w:space="0" w:color="auto"/>
            <w:right w:val="none" w:sz="0" w:space="0" w:color="auto"/>
          </w:divBdr>
        </w:div>
        <w:div w:id="1679187561">
          <w:marLeft w:val="480"/>
          <w:marRight w:val="0"/>
          <w:marTop w:val="0"/>
          <w:marBottom w:val="0"/>
          <w:divBdr>
            <w:top w:val="none" w:sz="0" w:space="0" w:color="auto"/>
            <w:left w:val="none" w:sz="0" w:space="0" w:color="auto"/>
            <w:bottom w:val="none" w:sz="0" w:space="0" w:color="auto"/>
            <w:right w:val="none" w:sz="0" w:space="0" w:color="auto"/>
          </w:divBdr>
        </w:div>
        <w:div w:id="1700469693">
          <w:marLeft w:val="480"/>
          <w:marRight w:val="0"/>
          <w:marTop w:val="0"/>
          <w:marBottom w:val="0"/>
          <w:divBdr>
            <w:top w:val="none" w:sz="0" w:space="0" w:color="auto"/>
            <w:left w:val="none" w:sz="0" w:space="0" w:color="auto"/>
            <w:bottom w:val="none" w:sz="0" w:space="0" w:color="auto"/>
            <w:right w:val="none" w:sz="0" w:space="0" w:color="auto"/>
          </w:divBdr>
        </w:div>
        <w:div w:id="1701276766">
          <w:marLeft w:val="480"/>
          <w:marRight w:val="0"/>
          <w:marTop w:val="0"/>
          <w:marBottom w:val="0"/>
          <w:divBdr>
            <w:top w:val="none" w:sz="0" w:space="0" w:color="auto"/>
            <w:left w:val="none" w:sz="0" w:space="0" w:color="auto"/>
            <w:bottom w:val="none" w:sz="0" w:space="0" w:color="auto"/>
            <w:right w:val="none" w:sz="0" w:space="0" w:color="auto"/>
          </w:divBdr>
        </w:div>
        <w:div w:id="1751611796">
          <w:marLeft w:val="480"/>
          <w:marRight w:val="0"/>
          <w:marTop w:val="0"/>
          <w:marBottom w:val="0"/>
          <w:divBdr>
            <w:top w:val="none" w:sz="0" w:space="0" w:color="auto"/>
            <w:left w:val="none" w:sz="0" w:space="0" w:color="auto"/>
            <w:bottom w:val="none" w:sz="0" w:space="0" w:color="auto"/>
            <w:right w:val="none" w:sz="0" w:space="0" w:color="auto"/>
          </w:divBdr>
        </w:div>
        <w:div w:id="1843742895">
          <w:marLeft w:val="480"/>
          <w:marRight w:val="0"/>
          <w:marTop w:val="0"/>
          <w:marBottom w:val="0"/>
          <w:divBdr>
            <w:top w:val="none" w:sz="0" w:space="0" w:color="auto"/>
            <w:left w:val="none" w:sz="0" w:space="0" w:color="auto"/>
            <w:bottom w:val="none" w:sz="0" w:space="0" w:color="auto"/>
            <w:right w:val="none" w:sz="0" w:space="0" w:color="auto"/>
          </w:divBdr>
        </w:div>
        <w:div w:id="1860777399">
          <w:marLeft w:val="480"/>
          <w:marRight w:val="0"/>
          <w:marTop w:val="0"/>
          <w:marBottom w:val="0"/>
          <w:divBdr>
            <w:top w:val="none" w:sz="0" w:space="0" w:color="auto"/>
            <w:left w:val="none" w:sz="0" w:space="0" w:color="auto"/>
            <w:bottom w:val="none" w:sz="0" w:space="0" w:color="auto"/>
            <w:right w:val="none" w:sz="0" w:space="0" w:color="auto"/>
          </w:divBdr>
        </w:div>
        <w:div w:id="1871452359">
          <w:marLeft w:val="480"/>
          <w:marRight w:val="0"/>
          <w:marTop w:val="0"/>
          <w:marBottom w:val="0"/>
          <w:divBdr>
            <w:top w:val="none" w:sz="0" w:space="0" w:color="auto"/>
            <w:left w:val="none" w:sz="0" w:space="0" w:color="auto"/>
            <w:bottom w:val="none" w:sz="0" w:space="0" w:color="auto"/>
            <w:right w:val="none" w:sz="0" w:space="0" w:color="auto"/>
          </w:divBdr>
        </w:div>
        <w:div w:id="1941713684">
          <w:marLeft w:val="480"/>
          <w:marRight w:val="0"/>
          <w:marTop w:val="0"/>
          <w:marBottom w:val="0"/>
          <w:divBdr>
            <w:top w:val="none" w:sz="0" w:space="0" w:color="auto"/>
            <w:left w:val="none" w:sz="0" w:space="0" w:color="auto"/>
            <w:bottom w:val="none" w:sz="0" w:space="0" w:color="auto"/>
            <w:right w:val="none" w:sz="0" w:space="0" w:color="auto"/>
          </w:divBdr>
        </w:div>
        <w:div w:id="2002541537">
          <w:marLeft w:val="480"/>
          <w:marRight w:val="0"/>
          <w:marTop w:val="0"/>
          <w:marBottom w:val="0"/>
          <w:divBdr>
            <w:top w:val="none" w:sz="0" w:space="0" w:color="auto"/>
            <w:left w:val="none" w:sz="0" w:space="0" w:color="auto"/>
            <w:bottom w:val="none" w:sz="0" w:space="0" w:color="auto"/>
            <w:right w:val="none" w:sz="0" w:space="0" w:color="auto"/>
          </w:divBdr>
        </w:div>
        <w:div w:id="2017343671">
          <w:marLeft w:val="480"/>
          <w:marRight w:val="0"/>
          <w:marTop w:val="0"/>
          <w:marBottom w:val="0"/>
          <w:divBdr>
            <w:top w:val="none" w:sz="0" w:space="0" w:color="auto"/>
            <w:left w:val="none" w:sz="0" w:space="0" w:color="auto"/>
            <w:bottom w:val="none" w:sz="0" w:space="0" w:color="auto"/>
            <w:right w:val="none" w:sz="0" w:space="0" w:color="auto"/>
          </w:divBdr>
        </w:div>
        <w:div w:id="2058509182">
          <w:marLeft w:val="480"/>
          <w:marRight w:val="0"/>
          <w:marTop w:val="0"/>
          <w:marBottom w:val="0"/>
          <w:divBdr>
            <w:top w:val="none" w:sz="0" w:space="0" w:color="auto"/>
            <w:left w:val="none" w:sz="0" w:space="0" w:color="auto"/>
            <w:bottom w:val="none" w:sz="0" w:space="0" w:color="auto"/>
            <w:right w:val="none" w:sz="0" w:space="0" w:color="auto"/>
          </w:divBdr>
        </w:div>
        <w:div w:id="2092848179">
          <w:marLeft w:val="480"/>
          <w:marRight w:val="0"/>
          <w:marTop w:val="0"/>
          <w:marBottom w:val="0"/>
          <w:divBdr>
            <w:top w:val="none" w:sz="0" w:space="0" w:color="auto"/>
            <w:left w:val="none" w:sz="0" w:space="0" w:color="auto"/>
            <w:bottom w:val="none" w:sz="0" w:space="0" w:color="auto"/>
            <w:right w:val="none" w:sz="0" w:space="0" w:color="auto"/>
          </w:divBdr>
        </w:div>
        <w:div w:id="2118061206">
          <w:marLeft w:val="480"/>
          <w:marRight w:val="0"/>
          <w:marTop w:val="0"/>
          <w:marBottom w:val="0"/>
          <w:divBdr>
            <w:top w:val="none" w:sz="0" w:space="0" w:color="auto"/>
            <w:left w:val="none" w:sz="0" w:space="0" w:color="auto"/>
            <w:bottom w:val="none" w:sz="0" w:space="0" w:color="auto"/>
            <w:right w:val="none" w:sz="0" w:space="0" w:color="auto"/>
          </w:divBdr>
        </w:div>
      </w:divsChild>
    </w:div>
    <w:div w:id="1201164444">
      <w:bodyDiv w:val="1"/>
      <w:marLeft w:val="0"/>
      <w:marRight w:val="0"/>
      <w:marTop w:val="0"/>
      <w:marBottom w:val="0"/>
      <w:divBdr>
        <w:top w:val="none" w:sz="0" w:space="0" w:color="auto"/>
        <w:left w:val="none" w:sz="0" w:space="0" w:color="auto"/>
        <w:bottom w:val="none" w:sz="0" w:space="0" w:color="auto"/>
        <w:right w:val="none" w:sz="0" w:space="0" w:color="auto"/>
      </w:divBdr>
    </w:div>
    <w:div w:id="1201167462">
      <w:bodyDiv w:val="1"/>
      <w:marLeft w:val="0"/>
      <w:marRight w:val="0"/>
      <w:marTop w:val="0"/>
      <w:marBottom w:val="0"/>
      <w:divBdr>
        <w:top w:val="none" w:sz="0" w:space="0" w:color="auto"/>
        <w:left w:val="none" w:sz="0" w:space="0" w:color="auto"/>
        <w:bottom w:val="none" w:sz="0" w:space="0" w:color="auto"/>
        <w:right w:val="none" w:sz="0" w:space="0" w:color="auto"/>
      </w:divBdr>
    </w:div>
    <w:div w:id="1201626917">
      <w:bodyDiv w:val="1"/>
      <w:marLeft w:val="0"/>
      <w:marRight w:val="0"/>
      <w:marTop w:val="0"/>
      <w:marBottom w:val="0"/>
      <w:divBdr>
        <w:top w:val="none" w:sz="0" w:space="0" w:color="auto"/>
        <w:left w:val="none" w:sz="0" w:space="0" w:color="auto"/>
        <w:bottom w:val="none" w:sz="0" w:space="0" w:color="auto"/>
        <w:right w:val="none" w:sz="0" w:space="0" w:color="auto"/>
      </w:divBdr>
    </w:div>
    <w:div w:id="1202209762">
      <w:bodyDiv w:val="1"/>
      <w:marLeft w:val="0"/>
      <w:marRight w:val="0"/>
      <w:marTop w:val="0"/>
      <w:marBottom w:val="0"/>
      <w:divBdr>
        <w:top w:val="none" w:sz="0" w:space="0" w:color="auto"/>
        <w:left w:val="none" w:sz="0" w:space="0" w:color="auto"/>
        <w:bottom w:val="none" w:sz="0" w:space="0" w:color="auto"/>
        <w:right w:val="none" w:sz="0" w:space="0" w:color="auto"/>
      </w:divBdr>
    </w:div>
    <w:div w:id="1202403030">
      <w:bodyDiv w:val="1"/>
      <w:marLeft w:val="0"/>
      <w:marRight w:val="0"/>
      <w:marTop w:val="0"/>
      <w:marBottom w:val="0"/>
      <w:divBdr>
        <w:top w:val="none" w:sz="0" w:space="0" w:color="auto"/>
        <w:left w:val="none" w:sz="0" w:space="0" w:color="auto"/>
        <w:bottom w:val="none" w:sz="0" w:space="0" w:color="auto"/>
        <w:right w:val="none" w:sz="0" w:space="0" w:color="auto"/>
      </w:divBdr>
    </w:div>
    <w:div w:id="1202523521">
      <w:bodyDiv w:val="1"/>
      <w:marLeft w:val="0"/>
      <w:marRight w:val="0"/>
      <w:marTop w:val="0"/>
      <w:marBottom w:val="0"/>
      <w:divBdr>
        <w:top w:val="none" w:sz="0" w:space="0" w:color="auto"/>
        <w:left w:val="none" w:sz="0" w:space="0" w:color="auto"/>
        <w:bottom w:val="none" w:sz="0" w:space="0" w:color="auto"/>
        <w:right w:val="none" w:sz="0" w:space="0" w:color="auto"/>
      </w:divBdr>
    </w:div>
    <w:div w:id="1202595558">
      <w:bodyDiv w:val="1"/>
      <w:marLeft w:val="0"/>
      <w:marRight w:val="0"/>
      <w:marTop w:val="0"/>
      <w:marBottom w:val="0"/>
      <w:divBdr>
        <w:top w:val="none" w:sz="0" w:space="0" w:color="auto"/>
        <w:left w:val="none" w:sz="0" w:space="0" w:color="auto"/>
        <w:bottom w:val="none" w:sz="0" w:space="0" w:color="auto"/>
        <w:right w:val="none" w:sz="0" w:space="0" w:color="auto"/>
      </w:divBdr>
    </w:div>
    <w:div w:id="1202665257">
      <w:bodyDiv w:val="1"/>
      <w:marLeft w:val="0"/>
      <w:marRight w:val="0"/>
      <w:marTop w:val="0"/>
      <w:marBottom w:val="0"/>
      <w:divBdr>
        <w:top w:val="none" w:sz="0" w:space="0" w:color="auto"/>
        <w:left w:val="none" w:sz="0" w:space="0" w:color="auto"/>
        <w:bottom w:val="none" w:sz="0" w:space="0" w:color="auto"/>
        <w:right w:val="none" w:sz="0" w:space="0" w:color="auto"/>
      </w:divBdr>
    </w:div>
    <w:div w:id="1202792452">
      <w:bodyDiv w:val="1"/>
      <w:marLeft w:val="0"/>
      <w:marRight w:val="0"/>
      <w:marTop w:val="0"/>
      <w:marBottom w:val="0"/>
      <w:divBdr>
        <w:top w:val="none" w:sz="0" w:space="0" w:color="auto"/>
        <w:left w:val="none" w:sz="0" w:space="0" w:color="auto"/>
        <w:bottom w:val="none" w:sz="0" w:space="0" w:color="auto"/>
        <w:right w:val="none" w:sz="0" w:space="0" w:color="auto"/>
      </w:divBdr>
    </w:div>
    <w:div w:id="1203203806">
      <w:bodyDiv w:val="1"/>
      <w:marLeft w:val="0"/>
      <w:marRight w:val="0"/>
      <w:marTop w:val="0"/>
      <w:marBottom w:val="0"/>
      <w:divBdr>
        <w:top w:val="none" w:sz="0" w:space="0" w:color="auto"/>
        <w:left w:val="none" w:sz="0" w:space="0" w:color="auto"/>
        <w:bottom w:val="none" w:sz="0" w:space="0" w:color="auto"/>
        <w:right w:val="none" w:sz="0" w:space="0" w:color="auto"/>
      </w:divBdr>
    </w:div>
    <w:div w:id="1203438502">
      <w:bodyDiv w:val="1"/>
      <w:marLeft w:val="0"/>
      <w:marRight w:val="0"/>
      <w:marTop w:val="0"/>
      <w:marBottom w:val="0"/>
      <w:divBdr>
        <w:top w:val="none" w:sz="0" w:space="0" w:color="auto"/>
        <w:left w:val="none" w:sz="0" w:space="0" w:color="auto"/>
        <w:bottom w:val="none" w:sz="0" w:space="0" w:color="auto"/>
        <w:right w:val="none" w:sz="0" w:space="0" w:color="auto"/>
      </w:divBdr>
    </w:div>
    <w:div w:id="1203597991">
      <w:bodyDiv w:val="1"/>
      <w:marLeft w:val="0"/>
      <w:marRight w:val="0"/>
      <w:marTop w:val="0"/>
      <w:marBottom w:val="0"/>
      <w:divBdr>
        <w:top w:val="none" w:sz="0" w:space="0" w:color="auto"/>
        <w:left w:val="none" w:sz="0" w:space="0" w:color="auto"/>
        <w:bottom w:val="none" w:sz="0" w:space="0" w:color="auto"/>
        <w:right w:val="none" w:sz="0" w:space="0" w:color="auto"/>
      </w:divBdr>
    </w:div>
    <w:div w:id="1203788180">
      <w:bodyDiv w:val="1"/>
      <w:marLeft w:val="0"/>
      <w:marRight w:val="0"/>
      <w:marTop w:val="0"/>
      <w:marBottom w:val="0"/>
      <w:divBdr>
        <w:top w:val="none" w:sz="0" w:space="0" w:color="auto"/>
        <w:left w:val="none" w:sz="0" w:space="0" w:color="auto"/>
        <w:bottom w:val="none" w:sz="0" w:space="0" w:color="auto"/>
        <w:right w:val="none" w:sz="0" w:space="0" w:color="auto"/>
      </w:divBdr>
    </w:div>
    <w:div w:id="1204252974">
      <w:bodyDiv w:val="1"/>
      <w:marLeft w:val="0"/>
      <w:marRight w:val="0"/>
      <w:marTop w:val="0"/>
      <w:marBottom w:val="0"/>
      <w:divBdr>
        <w:top w:val="none" w:sz="0" w:space="0" w:color="auto"/>
        <w:left w:val="none" w:sz="0" w:space="0" w:color="auto"/>
        <w:bottom w:val="none" w:sz="0" w:space="0" w:color="auto"/>
        <w:right w:val="none" w:sz="0" w:space="0" w:color="auto"/>
      </w:divBdr>
    </w:div>
    <w:div w:id="1204296292">
      <w:bodyDiv w:val="1"/>
      <w:marLeft w:val="0"/>
      <w:marRight w:val="0"/>
      <w:marTop w:val="0"/>
      <w:marBottom w:val="0"/>
      <w:divBdr>
        <w:top w:val="none" w:sz="0" w:space="0" w:color="auto"/>
        <w:left w:val="none" w:sz="0" w:space="0" w:color="auto"/>
        <w:bottom w:val="none" w:sz="0" w:space="0" w:color="auto"/>
        <w:right w:val="none" w:sz="0" w:space="0" w:color="auto"/>
      </w:divBdr>
    </w:div>
    <w:div w:id="1204832199">
      <w:bodyDiv w:val="1"/>
      <w:marLeft w:val="0"/>
      <w:marRight w:val="0"/>
      <w:marTop w:val="0"/>
      <w:marBottom w:val="0"/>
      <w:divBdr>
        <w:top w:val="none" w:sz="0" w:space="0" w:color="auto"/>
        <w:left w:val="none" w:sz="0" w:space="0" w:color="auto"/>
        <w:bottom w:val="none" w:sz="0" w:space="0" w:color="auto"/>
        <w:right w:val="none" w:sz="0" w:space="0" w:color="auto"/>
      </w:divBdr>
    </w:div>
    <w:div w:id="1204902511">
      <w:bodyDiv w:val="1"/>
      <w:marLeft w:val="0"/>
      <w:marRight w:val="0"/>
      <w:marTop w:val="0"/>
      <w:marBottom w:val="0"/>
      <w:divBdr>
        <w:top w:val="none" w:sz="0" w:space="0" w:color="auto"/>
        <w:left w:val="none" w:sz="0" w:space="0" w:color="auto"/>
        <w:bottom w:val="none" w:sz="0" w:space="0" w:color="auto"/>
        <w:right w:val="none" w:sz="0" w:space="0" w:color="auto"/>
      </w:divBdr>
    </w:div>
    <w:div w:id="1204949344">
      <w:bodyDiv w:val="1"/>
      <w:marLeft w:val="0"/>
      <w:marRight w:val="0"/>
      <w:marTop w:val="0"/>
      <w:marBottom w:val="0"/>
      <w:divBdr>
        <w:top w:val="none" w:sz="0" w:space="0" w:color="auto"/>
        <w:left w:val="none" w:sz="0" w:space="0" w:color="auto"/>
        <w:bottom w:val="none" w:sz="0" w:space="0" w:color="auto"/>
        <w:right w:val="none" w:sz="0" w:space="0" w:color="auto"/>
      </w:divBdr>
    </w:div>
    <w:div w:id="1205100797">
      <w:bodyDiv w:val="1"/>
      <w:marLeft w:val="0"/>
      <w:marRight w:val="0"/>
      <w:marTop w:val="0"/>
      <w:marBottom w:val="0"/>
      <w:divBdr>
        <w:top w:val="none" w:sz="0" w:space="0" w:color="auto"/>
        <w:left w:val="none" w:sz="0" w:space="0" w:color="auto"/>
        <w:bottom w:val="none" w:sz="0" w:space="0" w:color="auto"/>
        <w:right w:val="none" w:sz="0" w:space="0" w:color="auto"/>
      </w:divBdr>
    </w:div>
    <w:div w:id="1205408827">
      <w:bodyDiv w:val="1"/>
      <w:marLeft w:val="0"/>
      <w:marRight w:val="0"/>
      <w:marTop w:val="0"/>
      <w:marBottom w:val="0"/>
      <w:divBdr>
        <w:top w:val="none" w:sz="0" w:space="0" w:color="auto"/>
        <w:left w:val="none" w:sz="0" w:space="0" w:color="auto"/>
        <w:bottom w:val="none" w:sz="0" w:space="0" w:color="auto"/>
        <w:right w:val="none" w:sz="0" w:space="0" w:color="auto"/>
      </w:divBdr>
    </w:div>
    <w:div w:id="1205486403">
      <w:bodyDiv w:val="1"/>
      <w:marLeft w:val="0"/>
      <w:marRight w:val="0"/>
      <w:marTop w:val="0"/>
      <w:marBottom w:val="0"/>
      <w:divBdr>
        <w:top w:val="none" w:sz="0" w:space="0" w:color="auto"/>
        <w:left w:val="none" w:sz="0" w:space="0" w:color="auto"/>
        <w:bottom w:val="none" w:sz="0" w:space="0" w:color="auto"/>
        <w:right w:val="none" w:sz="0" w:space="0" w:color="auto"/>
      </w:divBdr>
    </w:div>
    <w:div w:id="1205562791">
      <w:bodyDiv w:val="1"/>
      <w:marLeft w:val="0"/>
      <w:marRight w:val="0"/>
      <w:marTop w:val="0"/>
      <w:marBottom w:val="0"/>
      <w:divBdr>
        <w:top w:val="none" w:sz="0" w:space="0" w:color="auto"/>
        <w:left w:val="none" w:sz="0" w:space="0" w:color="auto"/>
        <w:bottom w:val="none" w:sz="0" w:space="0" w:color="auto"/>
        <w:right w:val="none" w:sz="0" w:space="0" w:color="auto"/>
      </w:divBdr>
    </w:div>
    <w:div w:id="1206016640">
      <w:bodyDiv w:val="1"/>
      <w:marLeft w:val="0"/>
      <w:marRight w:val="0"/>
      <w:marTop w:val="0"/>
      <w:marBottom w:val="0"/>
      <w:divBdr>
        <w:top w:val="none" w:sz="0" w:space="0" w:color="auto"/>
        <w:left w:val="none" w:sz="0" w:space="0" w:color="auto"/>
        <w:bottom w:val="none" w:sz="0" w:space="0" w:color="auto"/>
        <w:right w:val="none" w:sz="0" w:space="0" w:color="auto"/>
      </w:divBdr>
    </w:div>
    <w:div w:id="1206065441">
      <w:bodyDiv w:val="1"/>
      <w:marLeft w:val="0"/>
      <w:marRight w:val="0"/>
      <w:marTop w:val="0"/>
      <w:marBottom w:val="0"/>
      <w:divBdr>
        <w:top w:val="none" w:sz="0" w:space="0" w:color="auto"/>
        <w:left w:val="none" w:sz="0" w:space="0" w:color="auto"/>
        <w:bottom w:val="none" w:sz="0" w:space="0" w:color="auto"/>
        <w:right w:val="none" w:sz="0" w:space="0" w:color="auto"/>
      </w:divBdr>
    </w:div>
    <w:div w:id="1206521046">
      <w:bodyDiv w:val="1"/>
      <w:marLeft w:val="0"/>
      <w:marRight w:val="0"/>
      <w:marTop w:val="0"/>
      <w:marBottom w:val="0"/>
      <w:divBdr>
        <w:top w:val="none" w:sz="0" w:space="0" w:color="auto"/>
        <w:left w:val="none" w:sz="0" w:space="0" w:color="auto"/>
        <w:bottom w:val="none" w:sz="0" w:space="0" w:color="auto"/>
        <w:right w:val="none" w:sz="0" w:space="0" w:color="auto"/>
      </w:divBdr>
    </w:div>
    <w:div w:id="1206524171">
      <w:bodyDiv w:val="1"/>
      <w:marLeft w:val="0"/>
      <w:marRight w:val="0"/>
      <w:marTop w:val="0"/>
      <w:marBottom w:val="0"/>
      <w:divBdr>
        <w:top w:val="none" w:sz="0" w:space="0" w:color="auto"/>
        <w:left w:val="none" w:sz="0" w:space="0" w:color="auto"/>
        <w:bottom w:val="none" w:sz="0" w:space="0" w:color="auto"/>
        <w:right w:val="none" w:sz="0" w:space="0" w:color="auto"/>
      </w:divBdr>
    </w:div>
    <w:div w:id="1207257088">
      <w:bodyDiv w:val="1"/>
      <w:marLeft w:val="0"/>
      <w:marRight w:val="0"/>
      <w:marTop w:val="0"/>
      <w:marBottom w:val="0"/>
      <w:divBdr>
        <w:top w:val="none" w:sz="0" w:space="0" w:color="auto"/>
        <w:left w:val="none" w:sz="0" w:space="0" w:color="auto"/>
        <w:bottom w:val="none" w:sz="0" w:space="0" w:color="auto"/>
        <w:right w:val="none" w:sz="0" w:space="0" w:color="auto"/>
      </w:divBdr>
    </w:div>
    <w:div w:id="1207331487">
      <w:bodyDiv w:val="1"/>
      <w:marLeft w:val="0"/>
      <w:marRight w:val="0"/>
      <w:marTop w:val="0"/>
      <w:marBottom w:val="0"/>
      <w:divBdr>
        <w:top w:val="none" w:sz="0" w:space="0" w:color="auto"/>
        <w:left w:val="none" w:sz="0" w:space="0" w:color="auto"/>
        <w:bottom w:val="none" w:sz="0" w:space="0" w:color="auto"/>
        <w:right w:val="none" w:sz="0" w:space="0" w:color="auto"/>
      </w:divBdr>
    </w:div>
    <w:div w:id="1208028804">
      <w:bodyDiv w:val="1"/>
      <w:marLeft w:val="0"/>
      <w:marRight w:val="0"/>
      <w:marTop w:val="0"/>
      <w:marBottom w:val="0"/>
      <w:divBdr>
        <w:top w:val="none" w:sz="0" w:space="0" w:color="auto"/>
        <w:left w:val="none" w:sz="0" w:space="0" w:color="auto"/>
        <w:bottom w:val="none" w:sz="0" w:space="0" w:color="auto"/>
        <w:right w:val="none" w:sz="0" w:space="0" w:color="auto"/>
      </w:divBdr>
    </w:div>
    <w:div w:id="1208103236">
      <w:bodyDiv w:val="1"/>
      <w:marLeft w:val="0"/>
      <w:marRight w:val="0"/>
      <w:marTop w:val="0"/>
      <w:marBottom w:val="0"/>
      <w:divBdr>
        <w:top w:val="none" w:sz="0" w:space="0" w:color="auto"/>
        <w:left w:val="none" w:sz="0" w:space="0" w:color="auto"/>
        <w:bottom w:val="none" w:sz="0" w:space="0" w:color="auto"/>
        <w:right w:val="none" w:sz="0" w:space="0" w:color="auto"/>
      </w:divBdr>
    </w:div>
    <w:div w:id="1208420516">
      <w:bodyDiv w:val="1"/>
      <w:marLeft w:val="0"/>
      <w:marRight w:val="0"/>
      <w:marTop w:val="0"/>
      <w:marBottom w:val="0"/>
      <w:divBdr>
        <w:top w:val="none" w:sz="0" w:space="0" w:color="auto"/>
        <w:left w:val="none" w:sz="0" w:space="0" w:color="auto"/>
        <w:bottom w:val="none" w:sz="0" w:space="0" w:color="auto"/>
        <w:right w:val="none" w:sz="0" w:space="0" w:color="auto"/>
      </w:divBdr>
    </w:div>
    <w:div w:id="1208951018">
      <w:bodyDiv w:val="1"/>
      <w:marLeft w:val="0"/>
      <w:marRight w:val="0"/>
      <w:marTop w:val="0"/>
      <w:marBottom w:val="0"/>
      <w:divBdr>
        <w:top w:val="none" w:sz="0" w:space="0" w:color="auto"/>
        <w:left w:val="none" w:sz="0" w:space="0" w:color="auto"/>
        <w:bottom w:val="none" w:sz="0" w:space="0" w:color="auto"/>
        <w:right w:val="none" w:sz="0" w:space="0" w:color="auto"/>
      </w:divBdr>
    </w:div>
    <w:div w:id="1209493193">
      <w:bodyDiv w:val="1"/>
      <w:marLeft w:val="0"/>
      <w:marRight w:val="0"/>
      <w:marTop w:val="0"/>
      <w:marBottom w:val="0"/>
      <w:divBdr>
        <w:top w:val="none" w:sz="0" w:space="0" w:color="auto"/>
        <w:left w:val="none" w:sz="0" w:space="0" w:color="auto"/>
        <w:bottom w:val="none" w:sz="0" w:space="0" w:color="auto"/>
        <w:right w:val="none" w:sz="0" w:space="0" w:color="auto"/>
      </w:divBdr>
    </w:div>
    <w:div w:id="1209995611">
      <w:bodyDiv w:val="1"/>
      <w:marLeft w:val="0"/>
      <w:marRight w:val="0"/>
      <w:marTop w:val="0"/>
      <w:marBottom w:val="0"/>
      <w:divBdr>
        <w:top w:val="none" w:sz="0" w:space="0" w:color="auto"/>
        <w:left w:val="none" w:sz="0" w:space="0" w:color="auto"/>
        <w:bottom w:val="none" w:sz="0" w:space="0" w:color="auto"/>
        <w:right w:val="none" w:sz="0" w:space="0" w:color="auto"/>
      </w:divBdr>
    </w:div>
    <w:div w:id="1210341646">
      <w:bodyDiv w:val="1"/>
      <w:marLeft w:val="0"/>
      <w:marRight w:val="0"/>
      <w:marTop w:val="0"/>
      <w:marBottom w:val="0"/>
      <w:divBdr>
        <w:top w:val="none" w:sz="0" w:space="0" w:color="auto"/>
        <w:left w:val="none" w:sz="0" w:space="0" w:color="auto"/>
        <w:bottom w:val="none" w:sz="0" w:space="0" w:color="auto"/>
        <w:right w:val="none" w:sz="0" w:space="0" w:color="auto"/>
      </w:divBdr>
    </w:div>
    <w:div w:id="1210461843">
      <w:bodyDiv w:val="1"/>
      <w:marLeft w:val="0"/>
      <w:marRight w:val="0"/>
      <w:marTop w:val="0"/>
      <w:marBottom w:val="0"/>
      <w:divBdr>
        <w:top w:val="none" w:sz="0" w:space="0" w:color="auto"/>
        <w:left w:val="none" w:sz="0" w:space="0" w:color="auto"/>
        <w:bottom w:val="none" w:sz="0" w:space="0" w:color="auto"/>
        <w:right w:val="none" w:sz="0" w:space="0" w:color="auto"/>
      </w:divBdr>
    </w:div>
    <w:div w:id="1210532164">
      <w:bodyDiv w:val="1"/>
      <w:marLeft w:val="0"/>
      <w:marRight w:val="0"/>
      <w:marTop w:val="0"/>
      <w:marBottom w:val="0"/>
      <w:divBdr>
        <w:top w:val="none" w:sz="0" w:space="0" w:color="auto"/>
        <w:left w:val="none" w:sz="0" w:space="0" w:color="auto"/>
        <w:bottom w:val="none" w:sz="0" w:space="0" w:color="auto"/>
        <w:right w:val="none" w:sz="0" w:space="0" w:color="auto"/>
      </w:divBdr>
    </w:div>
    <w:div w:id="1210798292">
      <w:bodyDiv w:val="1"/>
      <w:marLeft w:val="0"/>
      <w:marRight w:val="0"/>
      <w:marTop w:val="0"/>
      <w:marBottom w:val="0"/>
      <w:divBdr>
        <w:top w:val="none" w:sz="0" w:space="0" w:color="auto"/>
        <w:left w:val="none" w:sz="0" w:space="0" w:color="auto"/>
        <w:bottom w:val="none" w:sz="0" w:space="0" w:color="auto"/>
        <w:right w:val="none" w:sz="0" w:space="0" w:color="auto"/>
      </w:divBdr>
    </w:div>
    <w:div w:id="1210917185">
      <w:bodyDiv w:val="1"/>
      <w:marLeft w:val="0"/>
      <w:marRight w:val="0"/>
      <w:marTop w:val="0"/>
      <w:marBottom w:val="0"/>
      <w:divBdr>
        <w:top w:val="none" w:sz="0" w:space="0" w:color="auto"/>
        <w:left w:val="none" w:sz="0" w:space="0" w:color="auto"/>
        <w:bottom w:val="none" w:sz="0" w:space="0" w:color="auto"/>
        <w:right w:val="none" w:sz="0" w:space="0" w:color="auto"/>
      </w:divBdr>
    </w:div>
    <w:div w:id="1211069569">
      <w:bodyDiv w:val="1"/>
      <w:marLeft w:val="0"/>
      <w:marRight w:val="0"/>
      <w:marTop w:val="0"/>
      <w:marBottom w:val="0"/>
      <w:divBdr>
        <w:top w:val="none" w:sz="0" w:space="0" w:color="auto"/>
        <w:left w:val="none" w:sz="0" w:space="0" w:color="auto"/>
        <w:bottom w:val="none" w:sz="0" w:space="0" w:color="auto"/>
        <w:right w:val="none" w:sz="0" w:space="0" w:color="auto"/>
      </w:divBdr>
    </w:div>
    <w:div w:id="1211117242">
      <w:bodyDiv w:val="1"/>
      <w:marLeft w:val="0"/>
      <w:marRight w:val="0"/>
      <w:marTop w:val="0"/>
      <w:marBottom w:val="0"/>
      <w:divBdr>
        <w:top w:val="none" w:sz="0" w:space="0" w:color="auto"/>
        <w:left w:val="none" w:sz="0" w:space="0" w:color="auto"/>
        <w:bottom w:val="none" w:sz="0" w:space="0" w:color="auto"/>
        <w:right w:val="none" w:sz="0" w:space="0" w:color="auto"/>
      </w:divBdr>
    </w:div>
    <w:div w:id="1211455142">
      <w:bodyDiv w:val="1"/>
      <w:marLeft w:val="0"/>
      <w:marRight w:val="0"/>
      <w:marTop w:val="0"/>
      <w:marBottom w:val="0"/>
      <w:divBdr>
        <w:top w:val="none" w:sz="0" w:space="0" w:color="auto"/>
        <w:left w:val="none" w:sz="0" w:space="0" w:color="auto"/>
        <w:bottom w:val="none" w:sz="0" w:space="0" w:color="auto"/>
        <w:right w:val="none" w:sz="0" w:space="0" w:color="auto"/>
      </w:divBdr>
    </w:div>
    <w:div w:id="1211579161">
      <w:bodyDiv w:val="1"/>
      <w:marLeft w:val="0"/>
      <w:marRight w:val="0"/>
      <w:marTop w:val="0"/>
      <w:marBottom w:val="0"/>
      <w:divBdr>
        <w:top w:val="none" w:sz="0" w:space="0" w:color="auto"/>
        <w:left w:val="none" w:sz="0" w:space="0" w:color="auto"/>
        <w:bottom w:val="none" w:sz="0" w:space="0" w:color="auto"/>
        <w:right w:val="none" w:sz="0" w:space="0" w:color="auto"/>
      </w:divBdr>
    </w:div>
    <w:div w:id="1211579345">
      <w:bodyDiv w:val="1"/>
      <w:marLeft w:val="0"/>
      <w:marRight w:val="0"/>
      <w:marTop w:val="0"/>
      <w:marBottom w:val="0"/>
      <w:divBdr>
        <w:top w:val="none" w:sz="0" w:space="0" w:color="auto"/>
        <w:left w:val="none" w:sz="0" w:space="0" w:color="auto"/>
        <w:bottom w:val="none" w:sz="0" w:space="0" w:color="auto"/>
        <w:right w:val="none" w:sz="0" w:space="0" w:color="auto"/>
      </w:divBdr>
    </w:div>
    <w:div w:id="1211651197">
      <w:bodyDiv w:val="1"/>
      <w:marLeft w:val="0"/>
      <w:marRight w:val="0"/>
      <w:marTop w:val="0"/>
      <w:marBottom w:val="0"/>
      <w:divBdr>
        <w:top w:val="none" w:sz="0" w:space="0" w:color="auto"/>
        <w:left w:val="none" w:sz="0" w:space="0" w:color="auto"/>
        <w:bottom w:val="none" w:sz="0" w:space="0" w:color="auto"/>
        <w:right w:val="none" w:sz="0" w:space="0" w:color="auto"/>
      </w:divBdr>
    </w:div>
    <w:div w:id="1211696756">
      <w:bodyDiv w:val="1"/>
      <w:marLeft w:val="0"/>
      <w:marRight w:val="0"/>
      <w:marTop w:val="0"/>
      <w:marBottom w:val="0"/>
      <w:divBdr>
        <w:top w:val="none" w:sz="0" w:space="0" w:color="auto"/>
        <w:left w:val="none" w:sz="0" w:space="0" w:color="auto"/>
        <w:bottom w:val="none" w:sz="0" w:space="0" w:color="auto"/>
        <w:right w:val="none" w:sz="0" w:space="0" w:color="auto"/>
      </w:divBdr>
    </w:div>
    <w:div w:id="1213034765">
      <w:bodyDiv w:val="1"/>
      <w:marLeft w:val="0"/>
      <w:marRight w:val="0"/>
      <w:marTop w:val="0"/>
      <w:marBottom w:val="0"/>
      <w:divBdr>
        <w:top w:val="none" w:sz="0" w:space="0" w:color="auto"/>
        <w:left w:val="none" w:sz="0" w:space="0" w:color="auto"/>
        <w:bottom w:val="none" w:sz="0" w:space="0" w:color="auto"/>
        <w:right w:val="none" w:sz="0" w:space="0" w:color="auto"/>
      </w:divBdr>
    </w:div>
    <w:div w:id="1213154436">
      <w:bodyDiv w:val="1"/>
      <w:marLeft w:val="0"/>
      <w:marRight w:val="0"/>
      <w:marTop w:val="0"/>
      <w:marBottom w:val="0"/>
      <w:divBdr>
        <w:top w:val="none" w:sz="0" w:space="0" w:color="auto"/>
        <w:left w:val="none" w:sz="0" w:space="0" w:color="auto"/>
        <w:bottom w:val="none" w:sz="0" w:space="0" w:color="auto"/>
        <w:right w:val="none" w:sz="0" w:space="0" w:color="auto"/>
      </w:divBdr>
    </w:div>
    <w:div w:id="1213226454">
      <w:bodyDiv w:val="1"/>
      <w:marLeft w:val="0"/>
      <w:marRight w:val="0"/>
      <w:marTop w:val="0"/>
      <w:marBottom w:val="0"/>
      <w:divBdr>
        <w:top w:val="none" w:sz="0" w:space="0" w:color="auto"/>
        <w:left w:val="none" w:sz="0" w:space="0" w:color="auto"/>
        <w:bottom w:val="none" w:sz="0" w:space="0" w:color="auto"/>
        <w:right w:val="none" w:sz="0" w:space="0" w:color="auto"/>
      </w:divBdr>
    </w:div>
    <w:div w:id="1213419761">
      <w:bodyDiv w:val="1"/>
      <w:marLeft w:val="0"/>
      <w:marRight w:val="0"/>
      <w:marTop w:val="0"/>
      <w:marBottom w:val="0"/>
      <w:divBdr>
        <w:top w:val="none" w:sz="0" w:space="0" w:color="auto"/>
        <w:left w:val="none" w:sz="0" w:space="0" w:color="auto"/>
        <w:bottom w:val="none" w:sz="0" w:space="0" w:color="auto"/>
        <w:right w:val="none" w:sz="0" w:space="0" w:color="auto"/>
      </w:divBdr>
    </w:div>
    <w:div w:id="1213730400">
      <w:bodyDiv w:val="1"/>
      <w:marLeft w:val="0"/>
      <w:marRight w:val="0"/>
      <w:marTop w:val="0"/>
      <w:marBottom w:val="0"/>
      <w:divBdr>
        <w:top w:val="none" w:sz="0" w:space="0" w:color="auto"/>
        <w:left w:val="none" w:sz="0" w:space="0" w:color="auto"/>
        <w:bottom w:val="none" w:sz="0" w:space="0" w:color="auto"/>
        <w:right w:val="none" w:sz="0" w:space="0" w:color="auto"/>
      </w:divBdr>
    </w:div>
    <w:div w:id="1213734268">
      <w:bodyDiv w:val="1"/>
      <w:marLeft w:val="0"/>
      <w:marRight w:val="0"/>
      <w:marTop w:val="0"/>
      <w:marBottom w:val="0"/>
      <w:divBdr>
        <w:top w:val="none" w:sz="0" w:space="0" w:color="auto"/>
        <w:left w:val="none" w:sz="0" w:space="0" w:color="auto"/>
        <w:bottom w:val="none" w:sz="0" w:space="0" w:color="auto"/>
        <w:right w:val="none" w:sz="0" w:space="0" w:color="auto"/>
      </w:divBdr>
    </w:div>
    <w:div w:id="1213882503">
      <w:bodyDiv w:val="1"/>
      <w:marLeft w:val="0"/>
      <w:marRight w:val="0"/>
      <w:marTop w:val="0"/>
      <w:marBottom w:val="0"/>
      <w:divBdr>
        <w:top w:val="none" w:sz="0" w:space="0" w:color="auto"/>
        <w:left w:val="none" w:sz="0" w:space="0" w:color="auto"/>
        <w:bottom w:val="none" w:sz="0" w:space="0" w:color="auto"/>
        <w:right w:val="none" w:sz="0" w:space="0" w:color="auto"/>
      </w:divBdr>
    </w:div>
    <w:div w:id="1214124224">
      <w:bodyDiv w:val="1"/>
      <w:marLeft w:val="0"/>
      <w:marRight w:val="0"/>
      <w:marTop w:val="0"/>
      <w:marBottom w:val="0"/>
      <w:divBdr>
        <w:top w:val="none" w:sz="0" w:space="0" w:color="auto"/>
        <w:left w:val="none" w:sz="0" w:space="0" w:color="auto"/>
        <w:bottom w:val="none" w:sz="0" w:space="0" w:color="auto"/>
        <w:right w:val="none" w:sz="0" w:space="0" w:color="auto"/>
      </w:divBdr>
    </w:div>
    <w:div w:id="1214316781">
      <w:bodyDiv w:val="1"/>
      <w:marLeft w:val="0"/>
      <w:marRight w:val="0"/>
      <w:marTop w:val="0"/>
      <w:marBottom w:val="0"/>
      <w:divBdr>
        <w:top w:val="none" w:sz="0" w:space="0" w:color="auto"/>
        <w:left w:val="none" w:sz="0" w:space="0" w:color="auto"/>
        <w:bottom w:val="none" w:sz="0" w:space="0" w:color="auto"/>
        <w:right w:val="none" w:sz="0" w:space="0" w:color="auto"/>
      </w:divBdr>
    </w:div>
    <w:div w:id="1214348154">
      <w:bodyDiv w:val="1"/>
      <w:marLeft w:val="0"/>
      <w:marRight w:val="0"/>
      <w:marTop w:val="0"/>
      <w:marBottom w:val="0"/>
      <w:divBdr>
        <w:top w:val="none" w:sz="0" w:space="0" w:color="auto"/>
        <w:left w:val="none" w:sz="0" w:space="0" w:color="auto"/>
        <w:bottom w:val="none" w:sz="0" w:space="0" w:color="auto"/>
        <w:right w:val="none" w:sz="0" w:space="0" w:color="auto"/>
      </w:divBdr>
    </w:div>
    <w:div w:id="1214391836">
      <w:bodyDiv w:val="1"/>
      <w:marLeft w:val="0"/>
      <w:marRight w:val="0"/>
      <w:marTop w:val="0"/>
      <w:marBottom w:val="0"/>
      <w:divBdr>
        <w:top w:val="none" w:sz="0" w:space="0" w:color="auto"/>
        <w:left w:val="none" w:sz="0" w:space="0" w:color="auto"/>
        <w:bottom w:val="none" w:sz="0" w:space="0" w:color="auto"/>
        <w:right w:val="none" w:sz="0" w:space="0" w:color="auto"/>
      </w:divBdr>
    </w:div>
    <w:div w:id="1214652921">
      <w:bodyDiv w:val="1"/>
      <w:marLeft w:val="0"/>
      <w:marRight w:val="0"/>
      <w:marTop w:val="0"/>
      <w:marBottom w:val="0"/>
      <w:divBdr>
        <w:top w:val="none" w:sz="0" w:space="0" w:color="auto"/>
        <w:left w:val="none" w:sz="0" w:space="0" w:color="auto"/>
        <w:bottom w:val="none" w:sz="0" w:space="0" w:color="auto"/>
        <w:right w:val="none" w:sz="0" w:space="0" w:color="auto"/>
      </w:divBdr>
    </w:div>
    <w:div w:id="1214804559">
      <w:bodyDiv w:val="1"/>
      <w:marLeft w:val="0"/>
      <w:marRight w:val="0"/>
      <w:marTop w:val="0"/>
      <w:marBottom w:val="0"/>
      <w:divBdr>
        <w:top w:val="none" w:sz="0" w:space="0" w:color="auto"/>
        <w:left w:val="none" w:sz="0" w:space="0" w:color="auto"/>
        <w:bottom w:val="none" w:sz="0" w:space="0" w:color="auto"/>
        <w:right w:val="none" w:sz="0" w:space="0" w:color="auto"/>
      </w:divBdr>
    </w:div>
    <w:div w:id="1215389715">
      <w:bodyDiv w:val="1"/>
      <w:marLeft w:val="0"/>
      <w:marRight w:val="0"/>
      <w:marTop w:val="0"/>
      <w:marBottom w:val="0"/>
      <w:divBdr>
        <w:top w:val="none" w:sz="0" w:space="0" w:color="auto"/>
        <w:left w:val="none" w:sz="0" w:space="0" w:color="auto"/>
        <w:bottom w:val="none" w:sz="0" w:space="0" w:color="auto"/>
        <w:right w:val="none" w:sz="0" w:space="0" w:color="auto"/>
      </w:divBdr>
    </w:div>
    <w:div w:id="1215391254">
      <w:bodyDiv w:val="1"/>
      <w:marLeft w:val="0"/>
      <w:marRight w:val="0"/>
      <w:marTop w:val="0"/>
      <w:marBottom w:val="0"/>
      <w:divBdr>
        <w:top w:val="none" w:sz="0" w:space="0" w:color="auto"/>
        <w:left w:val="none" w:sz="0" w:space="0" w:color="auto"/>
        <w:bottom w:val="none" w:sz="0" w:space="0" w:color="auto"/>
        <w:right w:val="none" w:sz="0" w:space="0" w:color="auto"/>
      </w:divBdr>
    </w:div>
    <w:div w:id="1215846607">
      <w:bodyDiv w:val="1"/>
      <w:marLeft w:val="0"/>
      <w:marRight w:val="0"/>
      <w:marTop w:val="0"/>
      <w:marBottom w:val="0"/>
      <w:divBdr>
        <w:top w:val="none" w:sz="0" w:space="0" w:color="auto"/>
        <w:left w:val="none" w:sz="0" w:space="0" w:color="auto"/>
        <w:bottom w:val="none" w:sz="0" w:space="0" w:color="auto"/>
        <w:right w:val="none" w:sz="0" w:space="0" w:color="auto"/>
      </w:divBdr>
    </w:div>
    <w:div w:id="1215892271">
      <w:bodyDiv w:val="1"/>
      <w:marLeft w:val="0"/>
      <w:marRight w:val="0"/>
      <w:marTop w:val="0"/>
      <w:marBottom w:val="0"/>
      <w:divBdr>
        <w:top w:val="none" w:sz="0" w:space="0" w:color="auto"/>
        <w:left w:val="none" w:sz="0" w:space="0" w:color="auto"/>
        <w:bottom w:val="none" w:sz="0" w:space="0" w:color="auto"/>
        <w:right w:val="none" w:sz="0" w:space="0" w:color="auto"/>
      </w:divBdr>
    </w:div>
    <w:div w:id="1216432890">
      <w:bodyDiv w:val="1"/>
      <w:marLeft w:val="0"/>
      <w:marRight w:val="0"/>
      <w:marTop w:val="0"/>
      <w:marBottom w:val="0"/>
      <w:divBdr>
        <w:top w:val="none" w:sz="0" w:space="0" w:color="auto"/>
        <w:left w:val="none" w:sz="0" w:space="0" w:color="auto"/>
        <w:bottom w:val="none" w:sz="0" w:space="0" w:color="auto"/>
        <w:right w:val="none" w:sz="0" w:space="0" w:color="auto"/>
      </w:divBdr>
    </w:div>
    <w:div w:id="1217350020">
      <w:bodyDiv w:val="1"/>
      <w:marLeft w:val="0"/>
      <w:marRight w:val="0"/>
      <w:marTop w:val="0"/>
      <w:marBottom w:val="0"/>
      <w:divBdr>
        <w:top w:val="none" w:sz="0" w:space="0" w:color="auto"/>
        <w:left w:val="none" w:sz="0" w:space="0" w:color="auto"/>
        <w:bottom w:val="none" w:sz="0" w:space="0" w:color="auto"/>
        <w:right w:val="none" w:sz="0" w:space="0" w:color="auto"/>
      </w:divBdr>
    </w:div>
    <w:div w:id="1217473949">
      <w:bodyDiv w:val="1"/>
      <w:marLeft w:val="0"/>
      <w:marRight w:val="0"/>
      <w:marTop w:val="0"/>
      <w:marBottom w:val="0"/>
      <w:divBdr>
        <w:top w:val="none" w:sz="0" w:space="0" w:color="auto"/>
        <w:left w:val="none" w:sz="0" w:space="0" w:color="auto"/>
        <w:bottom w:val="none" w:sz="0" w:space="0" w:color="auto"/>
        <w:right w:val="none" w:sz="0" w:space="0" w:color="auto"/>
      </w:divBdr>
    </w:div>
    <w:div w:id="1217814589">
      <w:bodyDiv w:val="1"/>
      <w:marLeft w:val="0"/>
      <w:marRight w:val="0"/>
      <w:marTop w:val="0"/>
      <w:marBottom w:val="0"/>
      <w:divBdr>
        <w:top w:val="none" w:sz="0" w:space="0" w:color="auto"/>
        <w:left w:val="none" w:sz="0" w:space="0" w:color="auto"/>
        <w:bottom w:val="none" w:sz="0" w:space="0" w:color="auto"/>
        <w:right w:val="none" w:sz="0" w:space="0" w:color="auto"/>
      </w:divBdr>
    </w:div>
    <w:div w:id="1217815133">
      <w:bodyDiv w:val="1"/>
      <w:marLeft w:val="0"/>
      <w:marRight w:val="0"/>
      <w:marTop w:val="0"/>
      <w:marBottom w:val="0"/>
      <w:divBdr>
        <w:top w:val="none" w:sz="0" w:space="0" w:color="auto"/>
        <w:left w:val="none" w:sz="0" w:space="0" w:color="auto"/>
        <w:bottom w:val="none" w:sz="0" w:space="0" w:color="auto"/>
        <w:right w:val="none" w:sz="0" w:space="0" w:color="auto"/>
      </w:divBdr>
    </w:div>
    <w:div w:id="1218473018">
      <w:bodyDiv w:val="1"/>
      <w:marLeft w:val="0"/>
      <w:marRight w:val="0"/>
      <w:marTop w:val="0"/>
      <w:marBottom w:val="0"/>
      <w:divBdr>
        <w:top w:val="none" w:sz="0" w:space="0" w:color="auto"/>
        <w:left w:val="none" w:sz="0" w:space="0" w:color="auto"/>
        <w:bottom w:val="none" w:sz="0" w:space="0" w:color="auto"/>
        <w:right w:val="none" w:sz="0" w:space="0" w:color="auto"/>
      </w:divBdr>
    </w:div>
    <w:div w:id="1218511779">
      <w:bodyDiv w:val="1"/>
      <w:marLeft w:val="0"/>
      <w:marRight w:val="0"/>
      <w:marTop w:val="0"/>
      <w:marBottom w:val="0"/>
      <w:divBdr>
        <w:top w:val="none" w:sz="0" w:space="0" w:color="auto"/>
        <w:left w:val="none" w:sz="0" w:space="0" w:color="auto"/>
        <w:bottom w:val="none" w:sz="0" w:space="0" w:color="auto"/>
        <w:right w:val="none" w:sz="0" w:space="0" w:color="auto"/>
      </w:divBdr>
    </w:div>
    <w:div w:id="1218514624">
      <w:bodyDiv w:val="1"/>
      <w:marLeft w:val="0"/>
      <w:marRight w:val="0"/>
      <w:marTop w:val="0"/>
      <w:marBottom w:val="0"/>
      <w:divBdr>
        <w:top w:val="none" w:sz="0" w:space="0" w:color="auto"/>
        <w:left w:val="none" w:sz="0" w:space="0" w:color="auto"/>
        <w:bottom w:val="none" w:sz="0" w:space="0" w:color="auto"/>
        <w:right w:val="none" w:sz="0" w:space="0" w:color="auto"/>
      </w:divBdr>
    </w:div>
    <w:div w:id="1218517870">
      <w:bodyDiv w:val="1"/>
      <w:marLeft w:val="0"/>
      <w:marRight w:val="0"/>
      <w:marTop w:val="0"/>
      <w:marBottom w:val="0"/>
      <w:divBdr>
        <w:top w:val="none" w:sz="0" w:space="0" w:color="auto"/>
        <w:left w:val="none" w:sz="0" w:space="0" w:color="auto"/>
        <w:bottom w:val="none" w:sz="0" w:space="0" w:color="auto"/>
        <w:right w:val="none" w:sz="0" w:space="0" w:color="auto"/>
      </w:divBdr>
    </w:div>
    <w:div w:id="1218665516">
      <w:bodyDiv w:val="1"/>
      <w:marLeft w:val="0"/>
      <w:marRight w:val="0"/>
      <w:marTop w:val="0"/>
      <w:marBottom w:val="0"/>
      <w:divBdr>
        <w:top w:val="none" w:sz="0" w:space="0" w:color="auto"/>
        <w:left w:val="none" w:sz="0" w:space="0" w:color="auto"/>
        <w:bottom w:val="none" w:sz="0" w:space="0" w:color="auto"/>
        <w:right w:val="none" w:sz="0" w:space="0" w:color="auto"/>
      </w:divBdr>
    </w:div>
    <w:div w:id="1219124302">
      <w:bodyDiv w:val="1"/>
      <w:marLeft w:val="0"/>
      <w:marRight w:val="0"/>
      <w:marTop w:val="0"/>
      <w:marBottom w:val="0"/>
      <w:divBdr>
        <w:top w:val="none" w:sz="0" w:space="0" w:color="auto"/>
        <w:left w:val="none" w:sz="0" w:space="0" w:color="auto"/>
        <w:bottom w:val="none" w:sz="0" w:space="0" w:color="auto"/>
        <w:right w:val="none" w:sz="0" w:space="0" w:color="auto"/>
      </w:divBdr>
    </w:div>
    <w:div w:id="1220090601">
      <w:bodyDiv w:val="1"/>
      <w:marLeft w:val="0"/>
      <w:marRight w:val="0"/>
      <w:marTop w:val="0"/>
      <w:marBottom w:val="0"/>
      <w:divBdr>
        <w:top w:val="none" w:sz="0" w:space="0" w:color="auto"/>
        <w:left w:val="none" w:sz="0" w:space="0" w:color="auto"/>
        <w:bottom w:val="none" w:sz="0" w:space="0" w:color="auto"/>
        <w:right w:val="none" w:sz="0" w:space="0" w:color="auto"/>
      </w:divBdr>
    </w:div>
    <w:div w:id="1220748879">
      <w:bodyDiv w:val="1"/>
      <w:marLeft w:val="0"/>
      <w:marRight w:val="0"/>
      <w:marTop w:val="0"/>
      <w:marBottom w:val="0"/>
      <w:divBdr>
        <w:top w:val="none" w:sz="0" w:space="0" w:color="auto"/>
        <w:left w:val="none" w:sz="0" w:space="0" w:color="auto"/>
        <w:bottom w:val="none" w:sz="0" w:space="0" w:color="auto"/>
        <w:right w:val="none" w:sz="0" w:space="0" w:color="auto"/>
      </w:divBdr>
    </w:div>
    <w:div w:id="1221097155">
      <w:bodyDiv w:val="1"/>
      <w:marLeft w:val="0"/>
      <w:marRight w:val="0"/>
      <w:marTop w:val="0"/>
      <w:marBottom w:val="0"/>
      <w:divBdr>
        <w:top w:val="none" w:sz="0" w:space="0" w:color="auto"/>
        <w:left w:val="none" w:sz="0" w:space="0" w:color="auto"/>
        <w:bottom w:val="none" w:sz="0" w:space="0" w:color="auto"/>
        <w:right w:val="none" w:sz="0" w:space="0" w:color="auto"/>
      </w:divBdr>
    </w:div>
    <w:div w:id="1221134731">
      <w:bodyDiv w:val="1"/>
      <w:marLeft w:val="0"/>
      <w:marRight w:val="0"/>
      <w:marTop w:val="0"/>
      <w:marBottom w:val="0"/>
      <w:divBdr>
        <w:top w:val="none" w:sz="0" w:space="0" w:color="auto"/>
        <w:left w:val="none" w:sz="0" w:space="0" w:color="auto"/>
        <w:bottom w:val="none" w:sz="0" w:space="0" w:color="auto"/>
        <w:right w:val="none" w:sz="0" w:space="0" w:color="auto"/>
      </w:divBdr>
    </w:div>
    <w:div w:id="1221283999">
      <w:bodyDiv w:val="1"/>
      <w:marLeft w:val="0"/>
      <w:marRight w:val="0"/>
      <w:marTop w:val="0"/>
      <w:marBottom w:val="0"/>
      <w:divBdr>
        <w:top w:val="none" w:sz="0" w:space="0" w:color="auto"/>
        <w:left w:val="none" w:sz="0" w:space="0" w:color="auto"/>
        <w:bottom w:val="none" w:sz="0" w:space="0" w:color="auto"/>
        <w:right w:val="none" w:sz="0" w:space="0" w:color="auto"/>
      </w:divBdr>
    </w:div>
    <w:div w:id="1221359238">
      <w:bodyDiv w:val="1"/>
      <w:marLeft w:val="0"/>
      <w:marRight w:val="0"/>
      <w:marTop w:val="0"/>
      <w:marBottom w:val="0"/>
      <w:divBdr>
        <w:top w:val="none" w:sz="0" w:space="0" w:color="auto"/>
        <w:left w:val="none" w:sz="0" w:space="0" w:color="auto"/>
        <w:bottom w:val="none" w:sz="0" w:space="0" w:color="auto"/>
        <w:right w:val="none" w:sz="0" w:space="0" w:color="auto"/>
      </w:divBdr>
    </w:div>
    <w:div w:id="1221482086">
      <w:bodyDiv w:val="1"/>
      <w:marLeft w:val="0"/>
      <w:marRight w:val="0"/>
      <w:marTop w:val="0"/>
      <w:marBottom w:val="0"/>
      <w:divBdr>
        <w:top w:val="none" w:sz="0" w:space="0" w:color="auto"/>
        <w:left w:val="none" w:sz="0" w:space="0" w:color="auto"/>
        <w:bottom w:val="none" w:sz="0" w:space="0" w:color="auto"/>
        <w:right w:val="none" w:sz="0" w:space="0" w:color="auto"/>
      </w:divBdr>
    </w:div>
    <w:div w:id="1221597939">
      <w:bodyDiv w:val="1"/>
      <w:marLeft w:val="0"/>
      <w:marRight w:val="0"/>
      <w:marTop w:val="0"/>
      <w:marBottom w:val="0"/>
      <w:divBdr>
        <w:top w:val="none" w:sz="0" w:space="0" w:color="auto"/>
        <w:left w:val="none" w:sz="0" w:space="0" w:color="auto"/>
        <w:bottom w:val="none" w:sz="0" w:space="0" w:color="auto"/>
        <w:right w:val="none" w:sz="0" w:space="0" w:color="auto"/>
      </w:divBdr>
    </w:div>
    <w:div w:id="1221669167">
      <w:bodyDiv w:val="1"/>
      <w:marLeft w:val="0"/>
      <w:marRight w:val="0"/>
      <w:marTop w:val="0"/>
      <w:marBottom w:val="0"/>
      <w:divBdr>
        <w:top w:val="none" w:sz="0" w:space="0" w:color="auto"/>
        <w:left w:val="none" w:sz="0" w:space="0" w:color="auto"/>
        <w:bottom w:val="none" w:sz="0" w:space="0" w:color="auto"/>
        <w:right w:val="none" w:sz="0" w:space="0" w:color="auto"/>
      </w:divBdr>
    </w:div>
    <w:div w:id="1221674231">
      <w:bodyDiv w:val="1"/>
      <w:marLeft w:val="0"/>
      <w:marRight w:val="0"/>
      <w:marTop w:val="0"/>
      <w:marBottom w:val="0"/>
      <w:divBdr>
        <w:top w:val="none" w:sz="0" w:space="0" w:color="auto"/>
        <w:left w:val="none" w:sz="0" w:space="0" w:color="auto"/>
        <w:bottom w:val="none" w:sz="0" w:space="0" w:color="auto"/>
        <w:right w:val="none" w:sz="0" w:space="0" w:color="auto"/>
      </w:divBdr>
    </w:div>
    <w:div w:id="1221985853">
      <w:bodyDiv w:val="1"/>
      <w:marLeft w:val="0"/>
      <w:marRight w:val="0"/>
      <w:marTop w:val="0"/>
      <w:marBottom w:val="0"/>
      <w:divBdr>
        <w:top w:val="none" w:sz="0" w:space="0" w:color="auto"/>
        <w:left w:val="none" w:sz="0" w:space="0" w:color="auto"/>
        <w:bottom w:val="none" w:sz="0" w:space="0" w:color="auto"/>
        <w:right w:val="none" w:sz="0" w:space="0" w:color="auto"/>
      </w:divBdr>
    </w:div>
    <w:div w:id="1222447792">
      <w:bodyDiv w:val="1"/>
      <w:marLeft w:val="0"/>
      <w:marRight w:val="0"/>
      <w:marTop w:val="0"/>
      <w:marBottom w:val="0"/>
      <w:divBdr>
        <w:top w:val="none" w:sz="0" w:space="0" w:color="auto"/>
        <w:left w:val="none" w:sz="0" w:space="0" w:color="auto"/>
        <w:bottom w:val="none" w:sz="0" w:space="0" w:color="auto"/>
        <w:right w:val="none" w:sz="0" w:space="0" w:color="auto"/>
      </w:divBdr>
    </w:div>
    <w:div w:id="1223058621">
      <w:bodyDiv w:val="1"/>
      <w:marLeft w:val="0"/>
      <w:marRight w:val="0"/>
      <w:marTop w:val="0"/>
      <w:marBottom w:val="0"/>
      <w:divBdr>
        <w:top w:val="none" w:sz="0" w:space="0" w:color="auto"/>
        <w:left w:val="none" w:sz="0" w:space="0" w:color="auto"/>
        <w:bottom w:val="none" w:sz="0" w:space="0" w:color="auto"/>
        <w:right w:val="none" w:sz="0" w:space="0" w:color="auto"/>
      </w:divBdr>
    </w:div>
    <w:div w:id="1223519859">
      <w:bodyDiv w:val="1"/>
      <w:marLeft w:val="0"/>
      <w:marRight w:val="0"/>
      <w:marTop w:val="0"/>
      <w:marBottom w:val="0"/>
      <w:divBdr>
        <w:top w:val="none" w:sz="0" w:space="0" w:color="auto"/>
        <w:left w:val="none" w:sz="0" w:space="0" w:color="auto"/>
        <w:bottom w:val="none" w:sz="0" w:space="0" w:color="auto"/>
        <w:right w:val="none" w:sz="0" w:space="0" w:color="auto"/>
      </w:divBdr>
    </w:div>
    <w:div w:id="1223566783">
      <w:bodyDiv w:val="1"/>
      <w:marLeft w:val="0"/>
      <w:marRight w:val="0"/>
      <w:marTop w:val="0"/>
      <w:marBottom w:val="0"/>
      <w:divBdr>
        <w:top w:val="none" w:sz="0" w:space="0" w:color="auto"/>
        <w:left w:val="none" w:sz="0" w:space="0" w:color="auto"/>
        <w:bottom w:val="none" w:sz="0" w:space="0" w:color="auto"/>
        <w:right w:val="none" w:sz="0" w:space="0" w:color="auto"/>
      </w:divBdr>
    </w:div>
    <w:div w:id="1223709493">
      <w:bodyDiv w:val="1"/>
      <w:marLeft w:val="0"/>
      <w:marRight w:val="0"/>
      <w:marTop w:val="0"/>
      <w:marBottom w:val="0"/>
      <w:divBdr>
        <w:top w:val="none" w:sz="0" w:space="0" w:color="auto"/>
        <w:left w:val="none" w:sz="0" w:space="0" w:color="auto"/>
        <w:bottom w:val="none" w:sz="0" w:space="0" w:color="auto"/>
        <w:right w:val="none" w:sz="0" w:space="0" w:color="auto"/>
      </w:divBdr>
    </w:div>
    <w:div w:id="1224213777">
      <w:bodyDiv w:val="1"/>
      <w:marLeft w:val="0"/>
      <w:marRight w:val="0"/>
      <w:marTop w:val="0"/>
      <w:marBottom w:val="0"/>
      <w:divBdr>
        <w:top w:val="none" w:sz="0" w:space="0" w:color="auto"/>
        <w:left w:val="none" w:sz="0" w:space="0" w:color="auto"/>
        <w:bottom w:val="none" w:sz="0" w:space="0" w:color="auto"/>
        <w:right w:val="none" w:sz="0" w:space="0" w:color="auto"/>
      </w:divBdr>
    </w:div>
    <w:div w:id="1224221164">
      <w:bodyDiv w:val="1"/>
      <w:marLeft w:val="0"/>
      <w:marRight w:val="0"/>
      <w:marTop w:val="0"/>
      <w:marBottom w:val="0"/>
      <w:divBdr>
        <w:top w:val="none" w:sz="0" w:space="0" w:color="auto"/>
        <w:left w:val="none" w:sz="0" w:space="0" w:color="auto"/>
        <w:bottom w:val="none" w:sz="0" w:space="0" w:color="auto"/>
        <w:right w:val="none" w:sz="0" w:space="0" w:color="auto"/>
      </w:divBdr>
    </w:div>
    <w:div w:id="1224682518">
      <w:bodyDiv w:val="1"/>
      <w:marLeft w:val="0"/>
      <w:marRight w:val="0"/>
      <w:marTop w:val="0"/>
      <w:marBottom w:val="0"/>
      <w:divBdr>
        <w:top w:val="none" w:sz="0" w:space="0" w:color="auto"/>
        <w:left w:val="none" w:sz="0" w:space="0" w:color="auto"/>
        <w:bottom w:val="none" w:sz="0" w:space="0" w:color="auto"/>
        <w:right w:val="none" w:sz="0" w:space="0" w:color="auto"/>
      </w:divBdr>
    </w:div>
    <w:div w:id="1224832168">
      <w:bodyDiv w:val="1"/>
      <w:marLeft w:val="0"/>
      <w:marRight w:val="0"/>
      <w:marTop w:val="0"/>
      <w:marBottom w:val="0"/>
      <w:divBdr>
        <w:top w:val="none" w:sz="0" w:space="0" w:color="auto"/>
        <w:left w:val="none" w:sz="0" w:space="0" w:color="auto"/>
        <w:bottom w:val="none" w:sz="0" w:space="0" w:color="auto"/>
        <w:right w:val="none" w:sz="0" w:space="0" w:color="auto"/>
      </w:divBdr>
    </w:div>
    <w:div w:id="1225532039">
      <w:bodyDiv w:val="1"/>
      <w:marLeft w:val="0"/>
      <w:marRight w:val="0"/>
      <w:marTop w:val="0"/>
      <w:marBottom w:val="0"/>
      <w:divBdr>
        <w:top w:val="none" w:sz="0" w:space="0" w:color="auto"/>
        <w:left w:val="none" w:sz="0" w:space="0" w:color="auto"/>
        <w:bottom w:val="none" w:sz="0" w:space="0" w:color="auto"/>
        <w:right w:val="none" w:sz="0" w:space="0" w:color="auto"/>
      </w:divBdr>
    </w:div>
    <w:div w:id="1225720470">
      <w:bodyDiv w:val="1"/>
      <w:marLeft w:val="0"/>
      <w:marRight w:val="0"/>
      <w:marTop w:val="0"/>
      <w:marBottom w:val="0"/>
      <w:divBdr>
        <w:top w:val="none" w:sz="0" w:space="0" w:color="auto"/>
        <w:left w:val="none" w:sz="0" w:space="0" w:color="auto"/>
        <w:bottom w:val="none" w:sz="0" w:space="0" w:color="auto"/>
        <w:right w:val="none" w:sz="0" w:space="0" w:color="auto"/>
      </w:divBdr>
    </w:div>
    <w:div w:id="1226182932">
      <w:bodyDiv w:val="1"/>
      <w:marLeft w:val="0"/>
      <w:marRight w:val="0"/>
      <w:marTop w:val="0"/>
      <w:marBottom w:val="0"/>
      <w:divBdr>
        <w:top w:val="none" w:sz="0" w:space="0" w:color="auto"/>
        <w:left w:val="none" w:sz="0" w:space="0" w:color="auto"/>
        <w:bottom w:val="none" w:sz="0" w:space="0" w:color="auto"/>
        <w:right w:val="none" w:sz="0" w:space="0" w:color="auto"/>
      </w:divBdr>
    </w:div>
    <w:div w:id="1226645396">
      <w:bodyDiv w:val="1"/>
      <w:marLeft w:val="0"/>
      <w:marRight w:val="0"/>
      <w:marTop w:val="0"/>
      <w:marBottom w:val="0"/>
      <w:divBdr>
        <w:top w:val="none" w:sz="0" w:space="0" w:color="auto"/>
        <w:left w:val="none" w:sz="0" w:space="0" w:color="auto"/>
        <w:bottom w:val="none" w:sz="0" w:space="0" w:color="auto"/>
        <w:right w:val="none" w:sz="0" w:space="0" w:color="auto"/>
      </w:divBdr>
    </w:div>
    <w:div w:id="1227185340">
      <w:bodyDiv w:val="1"/>
      <w:marLeft w:val="0"/>
      <w:marRight w:val="0"/>
      <w:marTop w:val="0"/>
      <w:marBottom w:val="0"/>
      <w:divBdr>
        <w:top w:val="none" w:sz="0" w:space="0" w:color="auto"/>
        <w:left w:val="none" w:sz="0" w:space="0" w:color="auto"/>
        <w:bottom w:val="none" w:sz="0" w:space="0" w:color="auto"/>
        <w:right w:val="none" w:sz="0" w:space="0" w:color="auto"/>
      </w:divBdr>
    </w:div>
    <w:div w:id="1227299516">
      <w:bodyDiv w:val="1"/>
      <w:marLeft w:val="0"/>
      <w:marRight w:val="0"/>
      <w:marTop w:val="0"/>
      <w:marBottom w:val="0"/>
      <w:divBdr>
        <w:top w:val="none" w:sz="0" w:space="0" w:color="auto"/>
        <w:left w:val="none" w:sz="0" w:space="0" w:color="auto"/>
        <w:bottom w:val="none" w:sz="0" w:space="0" w:color="auto"/>
        <w:right w:val="none" w:sz="0" w:space="0" w:color="auto"/>
      </w:divBdr>
    </w:div>
    <w:div w:id="1228416014">
      <w:bodyDiv w:val="1"/>
      <w:marLeft w:val="0"/>
      <w:marRight w:val="0"/>
      <w:marTop w:val="0"/>
      <w:marBottom w:val="0"/>
      <w:divBdr>
        <w:top w:val="none" w:sz="0" w:space="0" w:color="auto"/>
        <w:left w:val="none" w:sz="0" w:space="0" w:color="auto"/>
        <w:bottom w:val="none" w:sz="0" w:space="0" w:color="auto"/>
        <w:right w:val="none" w:sz="0" w:space="0" w:color="auto"/>
      </w:divBdr>
    </w:div>
    <w:div w:id="1228419259">
      <w:bodyDiv w:val="1"/>
      <w:marLeft w:val="0"/>
      <w:marRight w:val="0"/>
      <w:marTop w:val="0"/>
      <w:marBottom w:val="0"/>
      <w:divBdr>
        <w:top w:val="none" w:sz="0" w:space="0" w:color="auto"/>
        <w:left w:val="none" w:sz="0" w:space="0" w:color="auto"/>
        <w:bottom w:val="none" w:sz="0" w:space="0" w:color="auto"/>
        <w:right w:val="none" w:sz="0" w:space="0" w:color="auto"/>
      </w:divBdr>
    </w:div>
    <w:div w:id="1228539459">
      <w:bodyDiv w:val="1"/>
      <w:marLeft w:val="0"/>
      <w:marRight w:val="0"/>
      <w:marTop w:val="0"/>
      <w:marBottom w:val="0"/>
      <w:divBdr>
        <w:top w:val="none" w:sz="0" w:space="0" w:color="auto"/>
        <w:left w:val="none" w:sz="0" w:space="0" w:color="auto"/>
        <w:bottom w:val="none" w:sz="0" w:space="0" w:color="auto"/>
        <w:right w:val="none" w:sz="0" w:space="0" w:color="auto"/>
      </w:divBdr>
    </w:div>
    <w:div w:id="1228616599">
      <w:bodyDiv w:val="1"/>
      <w:marLeft w:val="0"/>
      <w:marRight w:val="0"/>
      <w:marTop w:val="0"/>
      <w:marBottom w:val="0"/>
      <w:divBdr>
        <w:top w:val="none" w:sz="0" w:space="0" w:color="auto"/>
        <w:left w:val="none" w:sz="0" w:space="0" w:color="auto"/>
        <w:bottom w:val="none" w:sz="0" w:space="0" w:color="auto"/>
        <w:right w:val="none" w:sz="0" w:space="0" w:color="auto"/>
      </w:divBdr>
    </w:div>
    <w:div w:id="1229342778">
      <w:bodyDiv w:val="1"/>
      <w:marLeft w:val="0"/>
      <w:marRight w:val="0"/>
      <w:marTop w:val="0"/>
      <w:marBottom w:val="0"/>
      <w:divBdr>
        <w:top w:val="none" w:sz="0" w:space="0" w:color="auto"/>
        <w:left w:val="none" w:sz="0" w:space="0" w:color="auto"/>
        <w:bottom w:val="none" w:sz="0" w:space="0" w:color="auto"/>
        <w:right w:val="none" w:sz="0" w:space="0" w:color="auto"/>
      </w:divBdr>
    </w:div>
    <w:div w:id="1229414213">
      <w:bodyDiv w:val="1"/>
      <w:marLeft w:val="0"/>
      <w:marRight w:val="0"/>
      <w:marTop w:val="0"/>
      <w:marBottom w:val="0"/>
      <w:divBdr>
        <w:top w:val="none" w:sz="0" w:space="0" w:color="auto"/>
        <w:left w:val="none" w:sz="0" w:space="0" w:color="auto"/>
        <w:bottom w:val="none" w:sz="0" w:space="0" w:color="auto"/>
        <w:right w:val="none" w:sz="0" w:space="0" w:color="auto"/>
      </w:divBdr>
    </w:div>
    <w:div w:id="1229611591">
      <w:bodyDiv w:val="1"/>
      <w:marLeft w:val="0"/>
      <w:marRight w:val="0"/>
      <w:marTop w:val="0"/>
      <w:marBottom w:val="0"/>
      <w:divBdr>
        <w:top w:val="none" w:sz="0" w:space="0" w:color="auto"/>
        <w:left w:val="none" w:sz="0" w:space="0" w:color="auto"/>
        <w:bottom w:val="none" w:sz="0" w:space="0" w:color="auto"/>
        <w:right w:val="none" w:sz="0" w:space="0" w:color="auto"/>
      </w:divBdr>
    </w:div>
    <w:div w:id="1229730792">
      <w:bodyDiv w:val="1"/>
      <w:marLeft w:val="0"/>
      <w:marRight w:val="0"/>
      <w:marTop w:val="0"/>
      <w:marBottom w:val="0"/>
      <w:divBdr>
        <w:top w:val="none" w:sz="0" w:space="0" w:color="auto"/>
        <w:left w:val="none" w:sz="0" w:space="0" w:color="auto"/>
        <w:bottom w:val="none" w:sz="0" w:space="0" w:color="auto"/>
        <w:right w:val="none" w:sz="0" w:space="0" w:color="auto"/>
      </w:divBdr>
    </w:div>
    <w:div w:id="1229881277">
      <w:bodyDiv w:val="1"/>
      <w:marLeft w:val="0"/>
      <w:marRight w:val="0"/>
      <w:marTop w:val="0"/>
      <w:marBottom w:val="0"/>
      <w:divBdr>
        <w:top w:val="none" w:sz="0" w:space="0" w:color="auto"/>
        <w:left w:val="none" w:sz="0" w:space="0" w:color="auto"/>
        <w:bottom w:val="none" w:sz="0" w:space="0" w:color="auto"/>
        <w:right w:val="none" w:sz="0" w:space="0" w:color="auto"/>
      </w:divBdr>
    </w:div>
    <w:div w:id="1230074604">
      <w:bodyDiv w:val="1"/>
      <w:marLeft w:val="0"/>
      <w:marRight w:val="0"/>
      <w:marTop w:val="0"/>
      <w:marBottom w:val="0"/>
      <w:divBdr>
        <w:top w:val="none" w:sz="0" w:space="0" w:color="auto"/>
        <w:left w:val="none" w:sz="0" w:space="0" w:color="auto"/>
        <w:bottom w:val="none" w:sz="0" w:space="0" w:color="auto"/>
        <w:right w:val="none" w:sz="0" w:space="0" w:color="auto"/>
      </w:divBdr>
    </w:div>
    <w:div w:id="1230117770">
      <w:bodyDiv w:val="1"/>
      <w:marLeft w:val="0"/>
      <w:marRight w:val="0"/>
      <w:marTop w:val="0"/>
      <w:marBottom w:val="0"/>
      <w:divBdr>
        <w:top w:val="none" w:sz="0" w:space="0" w:color="auto"/>
        <w:left w:val="none" w:sz="0" w:space="0" w:color="auto"/>
        <w:bottom w:val="none" w:sz="0" w:space="0" w:color="auto"/>
        <w:right w:val="none" w:sz="0" w:space="0" w:color="auto"/>
      </w:divBdr>
    </w:div>
    <w:div w:id="1230192066">
      <w:bodyDiv w:val="1"/>
      <w:marLeft w:val="0"/>
      <w:marRight w:val="0"/>
      <w:marTop w:val="0"/>
      <w:marBottom w:val="0"/>
      <w:divBdr>
        <w:top w:val="none" w:sz="0" w:space="0" w:color="auto"/>
        <w:left w:val="none" w:sz="0" w:space="0" w:color="auto"/>
        <w:bottom w:val="none" w:sz="0" w:space="0" w:color="auto"/>
        <w:right w:val="none" w:sz="0" w:space="0" w:color="auto"/>
      </w:divBdr>
    </w:div>
    <w:div w:id="1230384681">
      <w:bodyDiv w:val="1"/>
      <w:marLeft w:val="0"/>
      <w:marRight w:val="0"/>
      <w:marTop w:val="0"/>
      <w:marBottom w:val="0"/>
      <w:divBdr>
        <w:top w:val="none" w:sz="0" w:space="0" w:color="auto"/>
        <w:left w:val="none" w:sz="0" w:space="0" w:color="auto"/>
        <w:bottom w:val="none" w:sz="0" w:space="0" w:color="auto"/>
        <w:right w:val="none" w:sz="0" w:space="0" w:color="auto"/>
      </w:divBdr>
    </w:div>
    <w:div w:id="1230463790">
      <w:bodyDiv w:val="1"/>
      <w:marLeft w:val="0"/>
      <w:marRight w:val="0"/>
      <w:marTop w:val="0"/>
      <w:marBottom w:val="0"/>
      <w:divBdr>
        <w:top w:val="none" w:sz="0" w:space="0" w:color="auto"/>
        <w:left w:val="none" w:sz="0" w:space="0" w:color="auto"/>
        <w:bottom w:val="none" w:sz="0" w:space="0" w:color="auto"/>
        <w:right w:val="none" w:sz="0" w:space="0" w:color="auto"/>
      </w:divBdr>
    </w:div>
    <w:div w:id="1231036110">
      <w:bodyDiv w:val="1"/>
      <w:marLeft w:val="0"/>
      <w:marRight w:val="0"/>
      <w:marTop w:val="0"/>
      <w:marBottom w:val="0"/>
      <w:divBdr>
        <w:top w:val="none" w:sz="0" w:space="0" w:color="auto"/>
        <w:left w:val="none" w:sz="0" w:space="0" w:color="auto"/>
        <w:bottom w:val="none" w:sz="0" w:space="0" w:color="auto"/>
        <w:right w:val="none" w:sz="0" w:space="0" w:color="auto"/>
      </w:divBdr>
    </w:div>
    <w:div w:id="1231312381">
      <w:bodyDiv w:val="1"/>
      <w:marLeft w:val="0"/>
      <w:marRight w:val="0"/>
      <w:marTop w:val="0"/>
      <w:marBottom w:val="0"/>
      <w:divBdr>
        <w:top w:val="none" w:sz="0" w:space="0" w:color="auto"/>
        <w:left w:val="none" w:sz="0" w:space="0" w:color="auto"/>
        <w:bottom w:val="none" w:sz="0" w:space="0" w:color="auto"/>
        <w:right w:val="none" w:sz="0" w:space="0" w:color="auto"/>
      </w:divBdr>
    </w:div>
    <w:div w:id="1231964728">
      <w:bodyDiv w:val="1"/>
      <w:marLeft w:val="0"/>
      <w:marRight w:val="0"/>
      <w:marTop w:val="0"/>
      <w:marBottom w:val="0"/>
      <w:divBdr>
        <w:top w:val="none" w:sz="0" w:space="0" w:color="auto"/>
        <w:left w:val="none" w:sz="0" w:space="0" w:color="auto"/>
        <w:bottom w:val="none" w:sz="0" w:space="0" w:color="auto"/>
        <w:right w:val="none" w:sz="0" w:space="0" w:color="auto"/>
      </w:divBdr>
      <w:divsChild>
        <w:div w:id="1936130455">
          <w:marLeft w:val="480"/>
          <w:marRight w:val="0"/>
          <w:marTop w:val="0"/>
          <w:marBottom w:val="0"/>
          <w:divBdr>
            <w:top w:val="none" w:sz="0" w:space="0" w:color="auto"/>
            <w:left w:val="none" w:sz="0" w:space="0" w:color="auto"/>
            <w:bottom w:val="none" w:sz="0" w:space="0" w:color="auto"/>
            <w:right w:val="none" w:sz="0" w:space="0" w:color="auto"/>
          </w:divBdr>
        </w:div>
        <w:div w:id="287857590">
          <w:marLeft w:val="480"/>
          <w:marRight w:val="0"/>
          <w:marTop w:val="0"/>
          <w:marBottom w:val="0"/>
          <w:divBdr>
            <w:top w:val="none" w:sz="0" w:space="0" w:color="auto"/>
            <w:left w:val="none" w:sz="0" w:space="0" w:color="auto"/>
            <w:bottom w:val="none" w:sz="0" w:space="0" w:color="auto"/>
            <w:right w:val="none" w:sz="0" w:space="0" w:color="auto"/>
          </w:divBdr>
        </w:div>
        <w:div w:id="1905602163">
          <w:marLeft w:val="480"/>
          <w:marRight w:val="0"/>
          <w:marTop w:val="0"/>
          <w:marBottom w:val="0"/>
          <w:divBdr>
            <w:top w:val="none" w:sz="0" w:space="0" w:color="auto"/>
            <w:left w:val="none" w:sz="0" w:space="0" w:color="auto"/>
            <w:bottom w:val="none" w:sz="0" w:space="0" w:color="auto"/>
            <w:right w:val="none" w:sz="0" w:space="0" w:color="auto"/>
          </w:divBdr>
        </w:div>
        <w:div w:id="2107532490">
          <w:marLeft w:val="480"/>
          <w:marRight w:val="0"/>
          <w:marTop w:val="0"/>
          <w:marBottom w:val="0"/>
          <w:divBdr>
            <w:top w:val="none" w:sz="0" w:space="0" w:color="auto"/>
            <w:left w:val="none" w:sz="0" w:space="0" w:color="auto"/>
            <w:bottom w:val="none" w:sz="0" w:space="0" w:color="auto"/>
            <w:right w:val="none" w:sz="0" w:space="0" w:color="auto"/>
          </w:divBdr>
        </w:div>
        <w:div w:id="1091240227">
          <w:marLeft w:val="480"/>
          <w:marRight w:val="0"/>
          <w:marTop w:val="0"/>
          <w:marBottom w:val="0"/>
          <w:divBdr>
            <w:top w:val="none" w:sz="0" w:space="0" w:color="auto"/>
            <w:left w:val="none" w:sz="0" w:space="0" w:color="auto"/>
            <w:bottom w:val="none" w:sz="0" w:space="0" w:color="auto"/>
            <w:right w:val="none" w:sz="0" w:space="0" w:color="auto"/>
          </w:divBdr>
        </w:div>
        <w:div w:id="288977374">
          <w:marLeft w:val="480"/>
          <w:marRight w:val="0"/>
          <w:marTop w:val="0"/>
          <w:marBottom w:val="0"/>
          <w:divBdr>
            <w:top w:val="none" w:sz="0" w:space="0" w:color="auto"/>
            <w:left w:val="none" w:sz="0" w:space="0" w:color="auto"/>
            <w:bottom w:val="none" w:sz="0" w:space="0" w:color="auto"/>
            <w:right w:val="none" w:sz="0" w:space="0" w:color="auto"/>
          </w:divBdr>
        </w:div>
        <w:div w:id="1826318792">
          <w:marLeft w:val="480"/>
          <w:marRight w:val="0"/>
          <w:marTop w:val="0"/>
          <w:marBottom w:val="0"/>
          <w:divBdr>
            <w:top w:val="none" w:sz="0" w:space="0" w:color="auto"/>
            <w:left w:val="none" w:sz="0" w:space="0" w:color="auto"/>
            <w:bottom w:val="none" w:sz="0" w:space="0" w:color="auto"/>
            <w:right w:val="none" w:sz="0" w:space="0" w:color="auto"/>
          </w:divBdr>
        </w:div>
        <w:div w:id="921646953">
          <w:marLeft w:val="480"/>
          <w:marRight w:val="0"/>
          <w:marTop w:val="0"/>
          <w:marBottom w:val="0"/>
          <w:divBdr>
            <w:top w:val="none" w:sz="0" w:space="0" w:color="auto"/>
            <w:left w:val="none" w:sz="0" w:space="0" w:color="auto"/>
            <w:bottom w:val="none" w:sz="0" w:space="0" w:color="auto"/>
            <w:right w:val="none" w:sz="0" w:space="0" w:color="auto"/>
          </w:divBdr>
        </w:div>
        <w:div w:id="1164054746">
          <w:marLeft w:val="480"/>
          <w:marRight w:val="0"/>
          <w:marTop w:val="0"/>
          <w:marBottom w:val="0"/>
          <w:divBdr>
            <w:top w:val="none" w:sz="0" w:space="0" w:color="auto"/>
            <w:left w:val="none" w:sz="0" w:space="0" w:color="auto"/>
            <w:bottom w:val="none" w:sz="0" w:space="0" w:color="auto"/>
            <w:right w:val="none" w:sz="0" w:space="0" w:color="auto"/>
          </w:divBdr>
        </w:div>
        <w:div w:id="202060980">
          <w:marLeft w:val="480"/>
          <w:marRight w:val="0"/>
          <w:marTop w:val="0"/>
          <w:marBottom w:val="0"/>
          <w:divBdr>
            <w:top w:val="none" w:sz="0" w:space="0" w:color="auto"/>
            <w:left w:val="none" w:sz="0" w:space="0" w:color="auto"/>
            <w:bottom w:val="none" w:sz="0" w:space="0" w:color="auto"/>
            <w:right w:val="none" w:sz="0" w:space="0" w:color="auto"/>
          </w:divBdr>
        </w:div>
        <w:div w:id="1922988611">
          <w:marLeft w:val="480"/>
          <w:marRight w:val="0"/>
          <w:marTop w:val="0"/>
          <w:marBottom w:val="0"/>
          <w:divBdr>
            <w:top w:val="none" w:sz="0" w:space="0" w:color="auto"/>
            <w:left w:val="none" w:sz="0" w:space="0" w:color="auto"/>
            <w:bottom w:val="none" w:sz="0" w:space="0" w:color="auto"/>
            <w:right w:val="none" w:sz="0" w:space="0" w:color="auto"/>
          </w:divBdr>
        </w:div>
        <w:div w:id="235895516">
          <w:marLeft w:val="480"/>
          <w:marRight w:val="0"/>
          <w:marTop w:val="0"/>
          <w:marBottom w:val="0"/>
          <w:divBdr>
            <w:top w:val="none" w:sz="0" w:space="0" w:color="auto"/>
            <w:left w:val="none" w:sz="0" w:space="0" w:color="auto"/>
            <w:bottom w:val="none" w:sz="0" w:space="0" w:color="auto"/>
            <w:right w:val="none" w:sz="0" w:space="0" w:color="auto"/>
          </w:divBdr>
        </w:div>
        <w:div w:id="2142065667">
          <w:marLeft w:val="480"/>
          <w:marRight w:val="0"/>
          <w:marTop w:val="0"/>
          <w:marBottom w:val="0"/>
          <w:divBdr>
            <w:top w:val="none" w:sz="0" w:space="0" w:color="auto"/>
            <w:left w:val="none" w:sz="0" w:space="0" w:color="auto"/>
            <w:bottom w:val="none" w:sz="0" w:space="0" w:color="auto"/>
            <w:right w:val="none" w:sz="0" w:space="0" w:color="auto"/>
          </w:divBdr>
        </w:div>
        <w:div w:id="616260120">
          <w:marLeft w:val="480"/>
          <w:marRight w:val="0"/>
          <w:marTop w:val="0"/>
          <w:marBottom w:val="0"/>
          <w:divBdr>
            <w:top w:val="none" w:sz="0" w:space="0" w:color="auto"/>
            <w:left w:val="none" w:sz="0" w:space="0" w:color="auto"/>
            <w:bottom w:val="none" w:sz="0" w:space="0" w:color="auto"/>
            <w:right w:val="none" w:sz="0" w:space="0" w:color="auto"/>
          </w:divBdr>
        </w:div>
        <w:div w:id="1672564803">
          <w:marLeft w:val="480"/>
          <w:marRight w:val="0"/>
          <w:marTop w:val="0"/>
          <w:marBottom w:val="0"/>
          <w:divBdr>
            <w:top w:val="none" w:sz="0" w:space="0" w:color="auto"/>
            <w:left w:val="none" w:sz="0" w:space="0" w:color="auto"/>
            <w:bottom w:val="none" w:sz="0" w:space="0" w:color="auto"/>
            <w:right w:val="none" w:sz="0" w:space="0" w:color="auto"/>
          </w:divBdr>
        </w:div>
        <w:div w:id="1257205347">
          <w:marLeft w:val="480"/>
          <w:marRight w:val="0"/>
          <w:marTop w:val="0"/>
          <w:marBottom w:val="0"/>
          <w:divBdr>
            <w:top w:val="none" w:sz="0" w:space="0" w:color="auto"/>
            <w:left w:val="none" w:sz="0" w:space="0" w:color="auto"/>
            <w:bottom w:val="none" w:sz="0" w:space="0" w:color="auto"/>
            <w:right w:val="none" w:sz="0" w:space="0" w:color="auto"/>
          </w:divBdr>
        </w:div>
        <w:div w:id="86586454">
          <w:marLeft w:val="480"/>
          <w:marRight w:val="0"/>
          <w:marTop w:val="0"/>
          <w:marBottom w:val="0"/>
          <w:divBdr>
            <w:top w:val="none" w:sz="0" w:space="0" w:color="auto"/>
            <w:left w:val="none" w:sz="0" w:space="0" w:color="auto"/>
            <w:bottom w:val="none" w:sz="0" w:space="0" w:color="auto"/>
            <w:right w:val="none" w:sz="0" w:space="0" w:color="auto"/>
          </w:divBdr>
        </w:div>
        <w:div w:id="1497842643">
          <w:marLeft w:val="480"/>
          <w:marRight w:val="0"/>
          <w:marTop w:val="0"/>
          <w:marBottom w:val="0"/>
          <w:divBdr>
            <w:top w:val="none" w:sz="0" w:space="0" w:color="auto"/>
            <w:left w:val="none" w:sz="0" w:space="0" w:color="auto"/>
            <w:bottom w:val="none" w:sz="0" w:space="0" w:color="auto"/>
            <w:right w:val="none" w:sz="0" w:space="0" w:color="auto"/>
          </w:divBdr>
        </w:div>
        <w:div w:id="554587802">
          <w:marLeft w:val="480"/>
          <w:marRight w:val="0"/>
          <w:marTop w:val="0"/>
          <w:marBottom w:val="0"/>
          <w:divBdr>
            <w:top w:val="none" w:sz="0" w:space="0" w:color="auto"/>
            <w:left w:val="none" w:sz="0" w:space="0" w:color="auto"/>
            <w:bottom w:val="none" w:sz="0" w:space="0" w:color="auto"/>
            <w:right w:val="none" w:sz="0" w:space="0" w:color="auto"/>
          </w:divBdr>
        </w:div>
        <w:div w:id="1851681658">
          <w:marLeft w:val="480"/>
          <w:marRight w:val="0"/>
          <w:marTop w:val="0"/>
          <w:marBottom w:val="0"/>
          <w:divBdr>
            <w:top w:val="none" w:sz="0" w:space="0" w:color="auto"/>
            <w:left w:val="none" w:sz="0" w:space="0" w:color="auto"/>
            <w:bottom w:val="none" w:sz="0" w:space="0" w:color="auto"/>
            <w:right w:val="none" w:sz="0" w:space="0" w:color="auto"/>
          </w:divBdr>
        </w:div>
        <w:div w:id="1494251816">
          <w:marLeft w:val="480"/>
          <w:marRight w:val="0"/>
          <w:marTop w:val="0"/>
          <w:marBottom w:val="0"/>
          <w:divBdr>
            <w:top w:val="none" w:sz="0" w:space="0" w:color="auto"/>
            <w:left w:val="none" w:sz="0" w:space="0" w:color="auto"/>
            <w:bottom w:val="none" w:sz="0" w:space="0" w:color="auto"/>
            <w:right w:val="none" w:sz="0" w:space="0" w:color="auto"/>
          </w:divBdr>
        </w:div>
        <w:div w:id="385226681">
          <w:marLeft w:val="480"/>
          <w:marRight w:val="0"/>
          <w:marTop w:val="0"/>
          <w:marBottom w:val="0"/>
          <w:divBdr>
            <w:top w:val="none" w:sz="0" w:space="0" w:color="auto"/>
            <w:left w:val="none" w:sz="0" w:space="0" w:color="auto"/>
            <w:bottom w:val="none" w:sz="0" w:space="0" w:color="auto"/>
            <w:right w:val="none" w:sz="0" w:space="0" w:color="auto"/>
          </w:divBdr>
        </w:div>
        <w:div w:id="458232871">
          <w:marLeft w:val="480"/>
          <w:marRight w:val="0"/>
          <w:marTop w:val="0"/>
          <w:marBottom w:val="0"/>
          <w:divBdr>
            <w:top w:val="none" w:sz="0" w:space="0" w:color="auto"/>
            <w:left w:val="none" w:sz="0" w:space="0" w:color="auto"/>
            <w:bottom w:val="none" w:sz="0" w:space="0" w:color="auto"/>
            <w:right w:val="none" w:sz="0" w:space="0" w:color="auto"/>
          </w:divBdr>
        </w:div>
        <w:div w:id="697046977">
          <w:marLeft w:val="480"/>
          <w:marRight w:val="0"/>
          <w:marTop w:val="0"/>
          <w:marBottom w:val="0"/>
          <w:divBdr>
            <w:top w:val="none" w:sz="0" w:space="0" w:color="auto"/>
            <w:left w:val="none" w:sz="0" w:space="0" w:color="auto"/>
            <w:bottom w:val="none" w:sz="0" w:space="0" w:color="auto"/>
            <w:right w:val="none" w:sz="0" w:space="0" w:color="auto"/>
          </w:divBdr>
        </w:div>
        <w:div w:id="1758674352">
          <w:marLeft w:val="480"/>
          <w:marRight w:val="0"/>
          <w:marTop w:val="0"/>
          <w:marBottom w:val="0"/>
          <w:divBdr>
            <w:top w:val="none" w:sz="0" w:space="0" w:color="auto"/>
            <w:left w:val="none" w:sz="0" w:space="0" w:color="auto"/>
            <w:bottom w:val="none" w:sz="0" w:space="0" w:color="auto"/>
            <w:right w:val="none" w:sz="0" w:space="0" w:color="auto"/>
          </w:divBdr>
        </w:div>
        <w:div w:id="421724334">
          <w:marLeft w:val="480"/>
          <w:marRight w:val="0"/>
          <w:marTop w:val="0"/>
          <w:marBottom w:val="0"/>
          <w:divBdr>
            <w:top w:val="none" w:sz="0" w:space="0" w:color="auto"/>
            <w:left w:val="none" w:sz="0" w:space="0" w:color="auto"/>
            <w:bottom w:val="none" w:sz="0" w:space="0" w:color="auto"/>
            <w:right w:val="none" w:sz="0" w:space="0" w:color="auto"/>
          </w:divBdr>
        </w:div>
        <w:div w:id="774132000">
          <w:marLeft w:val="480"/>
          <w:marRight w:val="0"/>
          <w:marTop w:val="0"/>
          <w:marBottom w:val="0"/>
          <w:divBdr>
            <w:top w:val="none" w:sz="0" w:space="0" w:color="auto"/>
            <w:left w:val="none" w:sz="0" w:space="0" w:color="auto"/>
            <w:bottom w:val="none" w:sz="0" w:space="0" w:color="auto"/>
            <w:right w:val="none" w:sz="0" w:space="0" w:color="auto"/>
          </w:divBdr>
        </w:div>
        <w:div w:id="1422532129">
          <w:marLeft w:val="480"/>
          <w:marRight w:val="0"/>
          <w:marTop w:val="0"/>
          <w:marBottom w:val="0"/>
          <w:divBdr>
            <w:top w:val="none" w:sz="0" w:space="0" w:color="auto"/>
            <w:left w:val="none" w:sz="0" w:space="0" w:color="auto"/>
            <w:bottom w:val="none" w:sz="0" w:space="0" w:color="auto"/>
            <w:right w:val="none" w:sz="0" w:space="0" w:color="auto"/>
          </w:divBdr>
        </w:div>
        <w:div w:id="1476801245">
          <w:marLeft w:val="480"/>
          <w:marRight w:val="0"/>
          <w:marTop w:val="0"/>
          <w:marBottom w:val="0"/>
          <w:divBdr>
            <w:top w:val="none" w:sz="0" w:space="0" w:color="auto"/>
            <w:left w:val="none" w:sz="0" w:space="0" w:color="auto"/>
            <w:bottom w:val="none" w:sz="0" w:space="0" w:color="auto"/>
            <w:right w:val="none" w:sz="0" w:space="0" w:color="auto"/>
          </w:divBdr>
        </w:div>
        <w:div w:id="1507938600">
          <w:marLeft w:val="480"/>
          <w:marRight w:val="0"/>
          <w:marTop w:val="0"/>
          <w:marBottom w:val="0"/>
          <w:divBdr>
            <w:top w:val="none" w:sz="0" w:space="0" w:color="auto"/>
            <w:left w:val="none" w:sz="0" w:space="0" w:color="auto"/>
            <w:bottom w:val="none" w:sz="0" w:space="0" w:color="auto"/>
            <w:right w:val="none" w:sz="0" w:space="0" w:color="auto"/>
          </w:divBdr>
        </w:div>
        <w:div w:id="37320818">
          <w:marLeft w:val="480"/>
          <w:marRight w:val="0"/>
          <w:marTop w:val="0"/>
          <w:marBottom w:val="0"/>
          <w:divBdr>
            <w:top w:val="none" w:sz="0" w:space="0" w:color="auto"/>
            <w:left w:val="none" w:sz="0" w:space="0" w:color="auto"/>
            <w:bottom w:val="none" w:sz="0" w:space="0" w:color="auto"/>
            <w:right w:val="none" w:sz="0" w:space="0" w:color="auto"/>
          </w:divBdr>
        </w:div>
        <w:div w:id="1191843348">
          <w:marLeft w:val="480"/>
          <w:marRight w:val="0"/>
          <w:marTop w:val="0"/>
          <w:marBottom w:val="0"/>
          <w:divBdr>
            <w:top w:val="none" w:sz="0" w:space="0" w:color="auto"/>
            <w:left w:val="none" w:sz="0" w:space="0" w:color="auto"/>
            <w:bottom w:val="none" w:sz="0" w:space="0" w:color="auto"/>
            <w:right w:val="none" w:sz="0" w:space="0" w:color="auto"/>
          </w:divBdr>
        </w:div>
        <w:div w:id="95056661">
          <w:marLeft w:val="480"/>
          <w:marRight w:val="0"/>
          <w:marTop w:val="0"/>
          <w:marBottom w:val="0"/>
          <w:divBdr>
            <w:top w:val="none" w:sz="0" w:space="0" w:color="auto"/>
            <w:left w:val="none" w:sz="0" w:space="0" w:color="auto"/>
            <w:bottom w:val="none" w:sz="0" w:space="0" w:color="auto"/>
            <w:right w:val="none" w:sz="0" w:space="0" w:color="auto"/>
          </w:divBdr>
        </w:div>
        <w:div w:id="462386730">
          <w:marLeft w:val="480"/>
          <w:marRight w:val="0"/>
          <w:marTop w:val="0"/>
          <w:marBottom w:val="0"/>
          <w:divBdr>
            <w:top w:val="none" w:sz="0" w:space="0" w:color="auto"/>
            <w:left w:val="none" w:sz="0" w:space="0" w:color="auto"/>
            <w:bottom w:val="none" w:sz="0" w:space="0" w:color="auto"/>
            <w:right w:val="none" w:sz="0" w:space="0" w:color="auto"/>
          </w:divBdr>
        </w:div>
        <w:div w:id="1333340307">
          <w:marLeft w:val="480"/>
          <w:marRight w:val="0"/>
          <w:marTop w:val="0"/>
          <w:marBottom w:val="0"/>
          <w:divBdr>
            <w:top w:val="none" w:sz="0" w:space="0" w:color="auto"/>
            <w:left w:val="none" w:sz="0" w:space="0" w:color="auto"/>
            <w:bottom w:val="none" w:sz="0" w:space="0" w:color="auto"/>
            <w:right w:val="none" w:sz="0" w:space="0" w:color="auto"/>
          </w:divBdr>
        </w:div>
        <w:div w:id="904532441">
          <w:marLeft w:val="480"/>
          <w:marRight w:val="0"/>
          <w:marTop w:val="0"/>
          <w:marBottom w:val="0"/>
          <w:divBdr>
            <w:top w:val="none" w:sz="0" w:space="0" w:color="auto"/>
            <w:left w:val="none" w:sz="0" w:space="0" w:color="auto"/>
            <w:bottom w:val="none" w:sz="0" w:space="0" w:color="auto"/>
            <w:right w:val="none" w:sz="0" w:space="0" w:color="auto"/>
          </w:divBdr>
        </w:div>
        <w:div w:id="976105395">
          <w:marLeft w:val="480"/>
          <w:marRight w:val="0"/>
          <w:marTop w:val="0"/>
          <w:marBottom w:val="0"/>
          <w:divBdr>
            <w:top w:val="none" w:sz="0" w:space="0" w:color="auto"/>
            <w:left w:val="none" w:sz="0" w:space="0" w:color="auto"/>
            <w:bottom w:val="none" w:sz="0" w:space="0" w:color="auto"/>
            <w:right w:val="none" w:sz="0" w:space="0" w:color="auto"/>
          </w:divBdr>
        </w:div>
        <w:div w:id="1976642309">
          <w:marLeft w:val="480"/>
          <w:marRight w:val="0"/>
          <w:marTop w:val="0"/>
          <w:marBottom w:val="0"/>
          <w:divBdr>
            <w:top w:val="none" w:sz="0" w:space="0" w:color="auto"/>
            <w:left w:val="none" w:sz="0" w:space="0" w:color="auto"/>
            <w:bottom w:val="none" w:sz="0" w:space="0" w:color="auto"/>
            <w:right w:val="none" w:sz="0" w:space="0" w:color="auto"/>
          </w:divBdr>
        </w:div>
        <w:div w:id="2067682490">
          <w:marLeft w:val="480"/>
          <w:marRight w:val="0"/>
          <w:marTop w:val="0"/>
          <w:marBottom w:val="0"/>
          <w:divBdr>
            <w:top w:val="none" w:sz="0" w:space="0" w:color="auto"/>
            <w:left w:val="none" w:sz="0" w:space="0" w:color="auto"/>
            <w:bottom w:val="none" w:sz="0" w:space="0" w:color="auto"/>
            <w:right w:val="none" w:sz="0" w:space="0" w:color="auto"/>
          </w:divBdr>
        </w:div>
        <w:div w:id="2076850536">
          <w:marLeft w:val="480"/>
          <w:marRight w:val="0"/>
          <w:marTop w:val="0"/>
          <w:marBottom w:val="0"/>
          <w:divBdr>
            <w:top w:val="none" w:sz="0" w:space="0" w:color="auto"/>
            <w:left w:val="none" w:sz="0" w:space="0" w:color="auto"/>
            <w:bottom w:val="none" w:sz="0" w:space="0" w:color="auto"/>
            <w:right w:val="none" w:sz="0" w:space="0" w:color="auto"/>
          </w:divBdr>
        </w:div>
        <w:div w:id="1432362642">
          <w:marLeft w:val="480"/>
          <w:marRight w:val="0"/>
          <w:marTop w:val="0"/>
          <w:marBottom w:val="0"/>
          <w:divBdr>
            <w:top w:val="none" w:sz="0" w:space="0" w:color="auto"/>
            <w:left w:val="none" w:sz="0" w:space="0" w:color="auto"/>
            <w:bottom w:val="none" w:sz="0" w:space="0" w:color="auto"/>
            <w:right w:val="none" w:sz="0" w:space="0" w:color="auto"/>
          </w:divBdr>
        </w:div>
        <w:div w:id="1238780969">
          <w:marLeft w:val="480"/>
          <w:marRight w:val="0"/>
          <w:marTop w:val="0"/>
          <w:marBottom w:val="0"/>
          <w:divBdr>
            <w:top w:val="none" w:sz="0" w:space="0" w:color="auto"/>
            <w:left w:val="none" w:sz="0" w:space="0" w:color="auto"/>
            <w:bottom w:val="none" w:sz="0" w:space="0" w:color="auto"/>
            <w:right w:val="none" w:sz="0" w:space="0" w:color="auto"/>
          </w:divBdr>
        </w:div>
        <w:div w:id="1466309345">
          <w:marLeft w:val="480"/>
          <w:marRight w:val="0"/>
          <w:marTop w:val="0"/>
          <w:marBottom w:val="0"/>
          <w:divBdr>
            <w:top w:val="none" w:sz="0" w:space="0" w:color="auto"/>
            <w:left w:val="none" w:sz="0" w:space="0" w:color="auto"/>
            <w:bottom w:val="none" w:sz="0" w:space="0" w:color="auto"/>
            <w:right w:val="none" w:sz="0" w:space="0" w:color="auto"/>
          </w:divBdr>
        </w:div>
        <w:div w:id="1103766928">
          <w:marLeft w:val="480"/>
          <w:marRight w:val="0"/>
          <w:marTop w:val="0"/>
          <w:marBottom w:val="0"/>
          <w:divBdr>
            <w:top w:val="none" w:sz="0" w:space="0" w:color="auto"/>
            <w:left w:val="none" w:sz="0" w:space="0" w:color="auto"/>
            <w:bottom w:val="none" w:sz="0" w:space="0" w:color="auto"/>
            <w:right w:val="none" w:sz="0" w:space="0" w:color="auto"/>
          </w:divBdr>
        </w:div>
        <w:div w:id="299581340">
          <w:marLeft w:val="480"/>
          <w:marRight w:val="0"/>
          <w:marTop w:val="0"/>
          <w:marBottom w:val="0"/>
          <w:divBdr>
            <w:top w:val="none" w:sz="0" w:space="0" w:color="auto"/>
            <w:left w:val="none" w:sz="0" w:space="0" w:color="auto"/>
            <w:bottom w:val="none" w:sz="0" w:space="0" w:color="auto"/>
            <w:right w:val="none" w:sz="0" w:space="0" w:color="auto"/>
          </w:divBdr>
        </w:div>
        <w:div w:id="1749884884">
          <w:marLeft w:val="480"/>
          <w:marRight w:val="0"/>
          <w:marTop w:val="0"/>
          <w:marBottom w:val="0"/>
          <w:divBdr>
            <w:top w:val="none" w:sz="0" w:space="0" w:color="auto"/>
            <w:left w:val="none" w:sz="0" w:space="0" w:color="auto"/>
            <w:bottom w:val="none" w:sz="0" w:space="0" w:color="auto"/>
            <w:right w:val="none" w:sz="0" w:space="0" w:color="auto"/>
          </w:divBdr>
        </w:div>
        <w:div w:id="547496109">
          <w:marLeft w:val="480"/>
          <w:marRight w:val="0"/>
          <w:marTop w:val="0"/>
          <w:marBottom w:val="0"/>
          <w:divBdr>
            <w:top w:val="none" w:sz="0" w:space="0" w:color="auto"/>
            <w:left w:val="none" w:sz="0" w:space="0" w:color="auto"/>
            <w:bottom w:val="none" w:sz="0" w:space="0" w:color="auto"/>
            <w:right w:val="none" w:sz="0" w:space="0" w:color="auto"/>
          </w:divBdr>
        </w:div>
        <w:div w:id="684409065">
          <w:marLeft w:val="480"/>
          <w:marRight w:val="0"/>
          <w:marTop w:val="0"/>
          <w:marBottom w:val="0"/>
          <w:divBdr>
            <w:top w:val="none" w:sz="0" w:space="0" w:color="auto"/>
            <w:left w:val="none" w:sz="0" w:space="0" w:color="auto"/>
            <w:bottom w:val="none" w:sz="0" w:space="0" w:color="auto"/>
            <w:right w:val="none" w:sz="0" w:space="0" w:color="auto"/>
          </w:divBdr>
        </w:div>
        <w:div w:id="1397896526">
          <w:marLeft w:val="480"/>
          <w:marRight w:val="0"/>
          <w:marTop w:val="0"/>
          <w:marBottom w:val="0"/>
          <w:divBdr>
            <w:top w:val="none" w:sz="0" w:space="0" w:color="auto"/>
            <w:left w:val="none" w:sz="0" w:space="0" w:color="auto"/>
            <w:bottom w:val="none" w:sz="0" w:space="0" w:color="auto"/>
            <w:right w:val="none" w:sz="0" w:space="0" w:color="auto"/>
          </w:divBdr>
        </w:div>
        <w:div w:id="2017807213">
          <w:marLeft w:val="480"/>
          <w:marRight w:val="0"/>
          <w:marTop w:val="0"/>
          <w:marBottom w:val="0"/>
          <w:divBdr>
            <w:top w:val="none" w:sz="0" w:space="0" w:color="auto"/>
            <w:left w:val="none" w:sz="0" w:space="0" w:color="auto"/>
            <w:bottom w:val="none" w:sz="0" w:space="0" w:color="auto"/>
            <w:right w:val="none" w:sz="0" w:space="0" w:color="auto"/>
          </w:divBdr>
        </w:div>
        <w:div w:id="992753479">
          <w:marLeft w:val="480"/>
          <w:marRight w:val="0"/>
          <w:marTop w:val="0"/>
          <w:marBottom w:val="0"/>
          <w:divBdr>
            <w:top w:val="none" w:sz="0" w:space="0" w:color="auto"/>
            <w:left w:val="none" w:sz="0" w:space="0" w:color="auto"/>
            <w:bottom w:val="none" w:sz="0" w:space="0" w:color="auto"/>
            <w:right w:val="none" w:sz="0" w:space="0" w:color="auto"/>
          </w:divBdr>
        </w:div>
        <w:div w:id="630015917">
          <w:marLeft w:val="480"/>
          <w:marRight w:val="0"/>
          <w:marTop w:val="0"/>
          <w:marBottom w:val="0"/>
          <w:divBdr>
            <w:top w:val="none" w:sz="0" w:space="0" w:color="auto"/>
            <w:left w:val="none" w:sz="0" w:space="0" w:color="auto"/>
            <w:bottom w:val="none" w:sz="0" w:space="0" w:color="auto"/>
            <w:right w:val="none" w:sz="0" w:space="0" w:color="auto"/>
          </w:divBdr>
        </w:div>
        <w:div w:id="1532763610">
          <w:marLeft w:val="480"/>
          <w:marRight w:val="0"/>
          <w:marTop w:val="0"/>
          <w:marBottom w:val="0"/>
          <w:divBdr>
            <w:top w:val="none" w:sz="0" w:space="0" w:color="auto"/>
            <w:left w:val="none" w:sz="0" w:space="0" w:color="auto"/>
            <w:bottom w:val="none" w:sz="0" w:space="0" w:color="auto"/>
            <w:right w:val="none" w:sz="0" w:space="0" w:color="auto"/>
          </w:divBdr>
        </w:div>
        <w:div w:id="1458379095">
          <w:marLeft w:val="480"/>
          <w:marRight w:val="0"/>
          <w:marTop w:val="0"/>
          <w:marBottom w:val="0"/>
          <w:divBdr>
            <w:top w:val="none" w:sz="0" w:space="0" w:color="auto"/>
            <w:left w:val="none" w:sz="0" w:space="0" w:color="auto"/>
            <w:bottom w:val="none" w:sz="0" w:space="0" w:color="auto"/>
            <w:right w:val="none" w:sz="0" w:space="0" w:color="auto"/>
          </w:divBdr>
        </w:div>
        <w:div w:id="547693822">
          <w:marLeft w:val="480"/>
          <w:marRight w:val="0"/>
          <w:marTop w:val="0"/>
          <w:marBottom w:val="0"/>
          <w:divBdr>
            <w:top w:val="none" w:sz="0" w:space="0" w:color="auto"/>
            <w:left w:val="none" w:sz="0" w:space="0" w:color="auto"/>
            <w:bottom w:val="none" w:sz="0" w:space="0" w:color="auto"/>
            <w:right w:val="none" w:sz="0" w:space="0" w:color="auto"/>
          </w:divBdr>
        </w:div>
        <w:div w:id="741485313">
          <w:marLeft w:val="480"/>
          <w:marRight w:val="0"/>
          <w:marTop w:val="0"/>
          <w:marBottom w:val="0"/>
          <w:divBdr>
            <w:top w:val="none" w:sz="0" w:space="0" w:color="auto"/>
            <w:left w:val="none" w:sz="0" w:space="0" w:color="auto"/>
            <w:bottom w:val="none" w:sz="0" w:space="0" w:color="auto"/>
            <w:right w:val="none" w:sz="0" w:space="0" w:color="auto"/>
          </w:divBdr>
        </w:div>
        <w:div w:id="1669989154">
          <w:marLeft w:val="480"/>
          <w:marRight w:val="0"/>
          <w:marTop w:val="0"/>
          <w:marBottom w:val="0"/>
          <w:divBdr>
            <w:top w:val="none" w:sz="0" w:space="0" w:color="auto"/>
            <w:left w:val="none" w:sz="0" w:space="0" w:color="auto"/>
            <w:bottom w:val="none" w:sz="0" w:space="0" w:color="auto"/>
            <w:right w:val="none" w:sz="0" w:space="0" w:color="auto"/>
          </w:divBdr>
        </w:div>
        <w:div w:id="1122455402">
          <w:marLeft w:val="480"/>
          <w:marRight w:val="0"/>
          <w:marTop w:val="0"/>
          <w:marBottom w:val="0"/>
          <w:divBdr>
            <w:top w:val="none" w:sz="0" w:space="0" w:color="auto"/>
            <w:left w:val="none" w:sz="0" w:space="0" w:color="auto"/>
            <w:bottom w:val="none" w:sz="0" w:space="0" w:color="auto"/>
            <w:right w:val="none" w:sz="0" w:space="0" w:color="auto"/>
          </w:divBdr>
        </w:div>
        <w:div w:id="810899172">
          <w:marLeft w:val="480"/>
          <w:marRight w:val="0"/>
          <w:marTop w:val="0"/>
          <w:marBottom w:val="0"/>
          <w:divBdr>
            <w:top w:val="none" w:sz="0" w:space="0" w:color="auto"/>
            <w:left w:val="none" w:sz="0" w:space="0" w:color="auto"/>
            <w:bottom w:val="none" w:sz="0" w:space="0" w:color="auto"/>
            <w:right w:val="none" w:sz="0" w:space="0" w:color="auto"/>
          </w:divBdr>
        </w:div>
        <w:div w:id="176047439">
          <w:marLeft w:val="480"/>
          <w:marRight w:val="0"/>
          <w:marTop w:val="0"/>
          <w:marBottom w:val="0"/>
          <w:divBdr>
            <w:top w:val="none" w:sz="0" w:space="0" w:color="auto"/>
            <w:left w:val="none" w:sz="0" w:space="0" w:color="auto"/>
            <w:bottom w:val="none" w:sz="0" w:space="0" w:color="auto"/>
            <w:right w:val="none" w:sz="0" w:space="0" w:color="auto"/>
          </w:divBdr>
        </w:div>
        <w:div w:id="1965965988">
          <w:marLeft w:val="480"/>
          <w:marRight w:val="0"/>
          <w:marTop w:val="0"/>
          <w:marBottom w:val="0"/>
          <w:divBdr>
            <w:top w:val="none" w:sz="0" w:space="0" w:color="auto"/>
            <w:left w:val="none" w:sz="0" w:space="0" w:color="auto"/>
            <w:bottom w:val="none" w:sz="0" w:space="0" w:color="auto"/>
            <w:right w:val="none" w:sz="0" w:space="0" w:color="auto"/>
          </w:divBdr>
        </w:div>
        <w:div w:id="927229234">
          <w:marLeft w:val="480"/>
          <w:marRight w:val="0"/>
          <w:marTop w:val="0"/>
          <w:marBottom w:val="0"/>
          <w:divBdr>
            <w:top w:val="none" w:sz="0" w:space="0" w:color="auto"/>
            <w:left w:val="none" w:sz="0" w:space="0" w:color="auto"/>
            <w:bottom w:val="none" w:sz="0" w:space="0" w:color="auto"/>
            <w:right w:val="none" w:sz="0" w:space="0" w:color="auto"/>
          </w:divBdr>
        </w:div>
        <w:div w:id="1366565629">
          <w:marLeft w:val="480"/>
          <w:marRight w:val="0"/>
          <w:marTop w:val="0"/>
          <w:marBottom w:val="0"/>
          <w:divBdr>
            <w:top w:val="none" w:sz="0" w:space="0" w:color="auto"/>
            <w:left w:val="none" w:sz="0" w:space="0" w:color="auto"/>
            <w:bottom w:val="none" w:sz="0" w:space="0" w:color="auto"/>
            <w:right w:val="none" w:sz="0" w:space="0" w:color="auto"/>
          </w:divBdr>
        </w:div>
        <w:div w:id="1456800517">
          <w:marLeft w:val="480"/>
          <w:marRight w:val="0"/>
          <w:marTop w:val="0"/>
          <w:marBottom w:val="0"/>
          <w:divBdr>
            <w:top w:val="none" w:sz="0" w:space="0" w:color="auto"/>
            <w:left w:val="none" w:sz="0" w:space="0" w:color="auto"/>
            <w:bottom w:val="none" w:sz="0" w:space="0" w:color="auto"/>
            <w:right w:val="none" w:sz="0" w:space="0" w:color="auto"/>
          </w:divBdr>
        </w:div>
        <w:div w:id="1487629480">
          <w:marLeft w:val="480"/>
          <w:marRight w:val="0"/>
          <w:marTop w:val="0"/>
          <w:marBottom w:val="0"/>
          <w:divBdr>
            <w:top w:val="none" w:sz="0" w:space="0" w:color="auto"/>
            <w:left w:val="none" w:sz="0" w:space="0" w:color="auto"/>
            <w:bottom w:val="none" w:sz="0" w:space="0" w:color="auto"/>
            <w:right w:val="none" w:sz="0" w:space="0" w:color="auto"/>
          </w:divBdr>
        </w:div>
        <w:div w:id="18549784">
          <w:marLeft w:val="480"/>
          <w:marRight w:val="0"/>
          <w:marTop w:val="0"/>
          <w:marBottom w:val="0"/>
          <w:divBdr>
            <w:top w:val="none" w:sz="0" w:space="0" w:color="auto"/>
            <w:left w:val="none" w:sz="0" w:space="0" w:color="auto"/>
            <w:bottom w:val="none" w:sz="0" w:space="0" w:color="auto"/>
            <w:right w:val="none" w:sz="0" w:space="0" w:color="auto"/>
          </w:divBdr>
        </w:div>
        <w:div w:id="1978144052">
          <w:marLeft w:val="480"/>
          <w:marRight w:val="0"/>
          <w:marTop w:val="0"/>
          <w:marBottom w:val="0"/>
          <w:divBdr>
            <w:top w:val="none" w:sz="0" w:space="0" w:color="auto"/>
            <w:left w:val="none" w:sz="0" w:space="0" w:color="auto"/>
            <w:bottom w:val="none" w:sz="0" w:space="0" w:color="auto"/>
            <w:right w:val="none" w:sz="0" w:space="0" w:color="auto"/>
          </w:divBdr>
        </w:div>
        <w:div w:id="2083066249">
          <w:marLeft w:val="480"/>
          <w:marRight w:val="0"/>
          <w:marTop w:val="0"/>
          <w:marBottom w:val="0"/>
          <w:divBdr>
            <w:top w:val="none" w:sz="0" w:space="0" w:color="auto"/>
            <w:left w:val="none" w:sz="0" w:space="0" w:color="auto"/>
            <w:bottom w:val="none" w:sz="0" w:space="0" w:color="auto"/>
            <w:right w:val="none" w:sz="0" w:space="0" w:color="auto"/>
          </w:divBdr>
        </w:div>
        <w:div w:id="1325627269">
          <w:marLeft w:val="480"/>
          <w:marRight w:val="0"/>
          <w:marTop w:val="0"/>
          <w:marBottom w:val="0"/>
          <w:divBdr>
            <w:top w:val="none" w:sz="0" w:space="0" w:color="auto"/>
            <w:left w:val="none" w:sz="0" w:space="0" w:color="auto"/>
            <w:bottom w:val="none" w:sz="0" w:space="0" w:color="auto"/>
            <w:right w:val="none" w:sz="0" w:space="0" w:color="auto"/>
          </w:divBdr>
        </w:div>
        <w:div w:id="1113093348">
          <w:marLeft w:val="480"/>
          <w:marRight w:val="0"/>
          <w:marTop w:val="0"/>
          <w:marBottom w:val="0"/>
          <w:divBdr>
            <w:top w:val="none" w:sz="0" w:space="0" w:color="auto"/>
            <w:left w:val="none" w:sz="0" w:space="0" w:color="auto"/>
            <w:bottom w:val="none" w:sz="0" w:space="0" w:color="auto"/>
            <w:right w:val="none" w:sz="0" w:space="0" w:color="auto"/>
          </w:divBdr>
        </w:div>
        <w:div w:id="127557261">
          <w:marLeft w:val="480"/>
          <w:marRight w:val="0"/>
          <w:marTop w:val="0"/>
          <w:marBottom w:val="0"/>
          <w:divBdr>
            <w:top w:val="none" w:sz="0" w:space="0" w:color="auto"/>
            <w:left w:val="none" w:sz="0" w:space="0" w:color="auto"/>
            <w:bottom w:val="none" w:sz="0" w:space="0" w:color="auto"/>
            <w:right w:val="none" w:sz="0" w:space="0" w:color="auto"/>
          </w:divBdr>
        </w:div>
        <w:div w:id="1806242688">
          <w:marLeft w:val="480"/>
          <w:marRight w:val="0"/>
          <w:marTop w:val="0"/>
          <w:marBottom w:val="0"/>
          <w:divBdr>
            <w:top w:val="none" w:sz="0" w:space="0" w:color="auto"/>
            <w:left w:val="none" w:sz="0" w:space="0" w:color="auto"/>
            <w:bottom w:val="none" w:sz="0" w:space="0" w:color="auto"/>
            <w:right w:val="none" w:sz="0" w:space="0" w:color="auto"/>
          </w:divBdr>
        </w:div>
        <w:div w:id="826941125">
          <w:marLeft w:val="480"/>
          <w:marRight w:val="0"/>
          <w:marTop w:val="0"/>
          <w:marBottom w:val="0"/>
          <w:divBdr>
            <w:top w:val="none" w:sz="0" w:space="0" w:color="auto"/>
            <w:left w:val="none" w:sz="0" w:space="0" w:color="auto"/>
            <w:bottom w:val="none" w:sz="0" w:space="0" w:color="auto"/>
            <w:right w:val="none" w:sz="0" w:space="0" w:color="auto"/>
          </w:divBdr>
        </w:div>
        <w:div w:id="2076586979">
          <w:marLeft w:val="480"/>
          <w:marRight w:val="0"/>
          <w:marTop w:val="0"/>
          <w:marBottom w:val="0"/>
          <w:divBdr>
            <w:top w:val="none" w:sz="0" w:space="0" w:color="auto"/>
            <w:left w:val="none" w:sz="0" w:space="0" w:color="auto"/>
            <w:bottom w:val="none" w:sz="0" w:space="0" w:color="auto"/>
            <w:right w:val="none" w:sz="0" w:space="0" w:color="auto"/>
          </w:divBdr>
        </w:div>
        <w:div w:id="447088679">
          <w:marLeft w:val="480"/>
          <w:marRight w:val="0"/>
          <w:marTop w:val="0"/>
          <w:marBottom w:val="0"/>
          <w:divBdr>
            <w:top w:val="none" w:sz="0" w:space="0" w:color="auto"/>
            <w:left w:val="none" w:sz="0" w:space="0" w:color="auto"/>
            <w:bottom w:val="none" w:sz="0" w:space="0" w:color="auto"/>
            <w:right w:val="none" w:sz="0" w:space="0" w:color="auto"/>
          </w:divBdr>
        </w:div>
        <w:div w:id="1518152865">
          <w:marLeft w:val="480"/>
          <w:marRight w:val="0"/>
          <w:marTop w:val="0"/>
          <w:marBottom w:val="0"/>
          <w:divBdr>
            <w:top w:val="none" w:sz="0" w:space="0" w:color="auto"/>
            <w:left w:val="none" w:sz="0" w:space="0" w:color="auto"/>
            <w:bottom w:val="none" w:sz="0" w:space="0" w:color="auto"/>
            <w:right w:val="none" w:sz="0" w:space="0" w:color="auto"/>
          </w:divBdr>
        </w:div>
        <w:div w:id="607931918">
          <w:marLeft w:val="480"/>
          <w:marRight w:val="0"/>
          <w:marTop w:val="0"/>
          <w:marBottom w:val="0"/>
          <w:divBdr>
            <w:top w:val="none" w:sz="0" w:space="0" w:color="auto"/>
            <w:left w:val="none" w:sz="0" w:space="0" w:color="auto"/>
            <w:bottom w:val="none" w:sz="0" w:space="0" w:color="auto"/>
            <w:right w:val="none" w:sz="0" w:space="0" w:color="auto"/>
          </w:divBdr>
        </w:div>
        <w:div w:id="483863956">
          <w:marLeft w:val="480"/>
          <w:marRight w:val="0"/>
          <w:marTop w:val="0"/>
          <w:marBottom w:val="0"/>
          <w:divBdr>
            <w:top w:val="none" w:sz="0" w:space="0" w:color="auto"/>
            <w:left w:val="none" w:sz="0" w:space="0" w:color="auto"/>
            <w:bottom w:val="none" w:sz="0" w:space="0" w:color="auto"/>
            <w:right w:val="none" w:sz="0" w:space="0" w:color="auto"/>
          </w:divBdr>
        </w:div>
        <w:div w:id="379936012">
          <w:marLeft w:val="480"/>
          <w:marRight w:val="0"/>
          <w:marTop w:val="0"/>
          <w:marBottom w:val="0"/>
          <w:divBdr>
            <w:top w:val="none" w:sz="0" w:space="0" w:color="auto"/>
            <w:left w:val="none" w:sz="0" w:space="0" w:color="auto"/>
            <w:bottom w:val="none" w:sz="0" w:space="0" w:color="auto"/>
            <w:right w:val="none" w:sz="0" w:space="0" w:color="auto"/>
          </w:divBdr>
        </w:div>
        <w:div w:id="1138492145">
          <w:marLeft w:val="480"/>
          <w:marRight w:val="0"/>
          <w:marTop w:val="0"/>
          <w:marBottom w:val="0"/>
          <w:divBdr>
            <w:top w:val="none" w:sz="0" w:space="0" w:color="auto"/>
            <w:left w:val="none" w:sz="0" w:space="0" w:color="auto"/>
            <w:bottom w:val="none" w:sz="0" w:space="0" w:color="auto"/>
            <w:right w:val="none" w:sz="0" w:space="0" w:color="auto"/>
          </w:divBdr>
        </w:div>
        <w:div w:id="1606574433">
          <w:marLeft w:val="480"/>
          <w:marRight w:val="0"/>
          <w:marTop w:val="0"/>
          <w:marBottom w:val="0"/>
          <w:divBdr>
            <w:top w:val="none" w:sz="0" w:space="0" w:color="auto"/>
            <w:left w:val="none" w:sz="0" w:space="0" w:color="auto"/>
            <w:bottom w:val="none" w:sz="0" w:space="0" w:color="auto"/>
            <w:right w:val="none" w:sz="0" w:space="0" w:color="auto"/>
          </w:divBdr>
        </w:div>
        <w:div w:id="1707099341">
          <w:marLeft w:val="480"/>
          <w:marRight w:val="0"/>
          <w:marTop w:val="0"/>
          <w:marBottom w:val="0"/>
          <w:divBdr>
            <w:top w:val="none" w:sz="0" w:space="0" w:color="auto"/>
            <w:left w:val="none" w:sz="0" w:space="0" w:color="auto"/>
            <w:bottom w:val="none" w:sz="0" w:space="0" w:color="auto"/>
            <w:right w:val="none" w:sz="0" w:space="0" w:color="auto"/>
          </w:divBdr>
        </w:div>
        <w:div w:id="194855188">
          <w:marLeft w:val="480"/>
          <w:marRight w:val="0"/>
          <w:marTop w:val="0"/>
          <w:marBottom w:val="0"/>
          <w:divBdr>
            <w:top w:val="none" w:sz="0" w:space="0" w:color="auto"/>
            <w:left w:val="none" w:sz="0" w:space="0" w:color="auto"/>
            <w:bottom w:val="none" w:sz="0" w:space="0" w:color="auto"/>
            <w:right w:val="none" w:sz="0" w:space="0" w:color="auto"/>
          </w:divBdr>
        </w:div>
        <w:div w:id="723024269">
          <w:marLeft w:val="480"/>
          <w:marRight w:val="0"/>
          <w:marTop w:val="0"/>
          <w:marBottom w:val="0"/>
          <w:divBdr>
            <w:top w:val="none" w:sz="0" w:space="0" w:color="auto"/>
            <w:left w:val="none" w:sz="0" w:space="0" w:color="auto"/>
            <w:bottom w:val="none" w:sz="0" w:space="0" w:color="auto"/>
            <w:right w:val="none" w:sz="0" w:space="0" w:color="auto"/>
          </w:divBdr>
        </w:div>
        <w:div w:id="1394500558">
          <w:marLeft w:val="480"/>
          <w:marRight w:val="0"/>
          <w:marTop w:val="0"/>
          <w:marBottom w:val="0"/>
          <w:divBdr>
            <w:top w:val="none" w:sz="0" w:space="0" w:color="auto"/>
            <w:left w:val="none" w:sz="0" w:space="0" w:color="auto"/>
            <w:bottom w:val="none" w:sz="0" w:space="0" w:color="auto"/>
            <w:right w:val="none" w:sz="0" w:space="0" w:color="auto"/>
          </w:divBdr>
        </w:div>
        <w:div w:id="1988391679">
          <w:marLeft w:val="480"/>
          <w:marRight w:val="0"/>
          <w:marTop w:val="0"/>
          <w:marBottom w:val="0"/>
          <w:divBdr>
            <w:top w:val="none" w:sz="0" w:space="0" w:color="auto"/>
            <w:left w:val="none" w:sz="0" w:space="0" w:color="auto"/>
            <w:bottom w:val="none" w:sz="0" w:space="0" w:color="auto"/>
            <w:right w:val="none" w:sz="0" w:space="0" w:color="auto"/>
          </w:divBdr>
        </w:div>
        <w:div w:id="1535078719">
          <w:marLeft w:val="480"/>
          <w:marRight w:val="0"/>
          <w:marTop w:val="0"/>
          <w:marBottom w:val="0"/>
          <w:divBdr>
            <w:top w:val="none" w:sz="0" w:space="0" w:color="auto"/>
            <w:left w:val="none" w:sz="0" w:space="0" w:color="auto"/>
            <w:bottom w:val="none" w:sz="0" w:space="0" w:color="auto"/>
            <w:right w:val="none" w:sz="0" w:space="0" w:color="auto"/>
          </w:divBdr>
        </w:div>
        <w:div w:id="576793639">
          <w:marLeft w:val="480"/>
          <w:marRight w:val="0"/>
          <w:marTop w:val="0"/>
          <w:marBottom w:val="0"/>
          <w:divBdr>
            <w:top w:val="none" w:sz="0" w:space="0" w:color="auto"/>
            <w:left w:val="none" w:sz="0" w:space="0" w:color="auto"/>
            <w:bottom w:val="none" w:sz="0" w:space="0" w:color="auto"/>
            <w:right w:val="none" w:sz="0" w:space="0" w:color="auto"/>
          </w:divBdr>
        </w:div>
        <w:div w:id="1990556322">
          <w:marLeft w:val="480"/>
          <w:marRight w:val="0"/>
          <w:marTop w:val="0"/>
          <w:marBottom w:val="0"/>
          <w:divBdr>
            <w:top w:val="none" w:sz="0" w:space="0" w:color="auto"/>
            <w:left w:val="none" w:sz="0" w:space="0" w:color="auto"/>
            <w:bottom w:val="none" w:sz="0" w:space="0" w:color="auto"/>
            <w:right w:val="none" w:sz="0" w:space="0" w:color="auto"/>
          </w:divBdr>
        </w:div>
        <w:div w:id="1126586993">
          <w:marLeft w:val="480"/>
          <w:marRight w:val="0"/>
          <w:marTop w:val="0"/>
          <w:marBottom w:val="0"/>
          <w:divBdr>
            <w:top w:val="none" w:sz="0" w:space="0" w:color="auto"/>
            <w:left w:val="none" w:sz="0" w:space="0" w:color="auto"/>
            <w:bottom w:val="none" w:sz="0" w:space="0" w:color="auto"/>
            <w:right w:val="none" w:sz="0" w:space="0" w:color="auto"/>
          </w:divBdr>
        </w:div>
      </w:divsChild>
    </w:div>
    <w:div w:id="1232042764">
      <w:bodyDiv w:val="1"/>
      <w:marLeft w:val="0"/>
      <w:marRight w:val="0"/>
      <w:marTop w:val="0"/>
      <w:marBottom w:val="0"/>
      <w:divBdr>
        <w:top w:val="none" w:sz="0" w:space="0" w:color="auto"/>
        <w:left w:val="none" w:sz="0" w:space="0" w:color="auto"/>
        <w:bottom w:val="none" w:sz="0" w:space="0" w:color="auto"/>
        <w:right w:val="none" w:sz="0" w:space="0" w:color="auto"/>
      </w:divBdr>
    </w:div>
    <w:div w:id="1232078568">
      <w:bodyDiv w:val="1"/>
      <w:marLeft w:val="0"/>
      <w:marRight w:val="0"/>
      <w:marTop w:val="0"/>
      <w:marBottom w:val="0"/>
      <w:divBdr>
        <w:top w:val="none" w:sz="0" w:space="0" w:color="auto"/>
        <w:left w:val="none" w:sz="0" w:space="0" w:color="auto"/>
        <w:bottom w:val="none" w:sz="0" w:space="0" w:color="auto"/>
        <w:right w:val="none" w:sz="0" w:space="0" w:color="auto"/>
      </w:divBdr>
    </w:div>
    <w:div w:id="1232079306">
      <w:bodyDiv w:val="1"/>
      <w:marLeft w:val="0"/>
      <w:marRight w:val="0"/>
      <w:marTop w:val="0"/>
      <w:marBottom w:val="0"/>
      <w:divBdr>
        <w:top w:val="none" w:sz="0" w:space="0" w:color="auto"/>
        <w:left w:val="none" w:sz="0" w:space="0" w:color="auto"/>
        <w:bottom w:val="none" w:sz="0" w:space="0" w:color="auto"/>
        <w:right w:val="none" w:sz="0" w:space="0" w:color="auto"/>
      </w:divBdr>
    </w:div>
    <w:div w:id="1232233010">
      <w:bodyDiv w:val="1"/>
      <w:marLeft w:val="0"/>
      <w:marRight w:val="0"/>
      <w:marTop w:val="0"/>
      <w:marBottom w:val="0"/>
      <w:divBdr>
        <w:top w:val="none" w:sz="0" w:space="0" w:color="auto"/>
        <w:left w:val="none" w:sz="0" w:space="0" w:color="auto"/>
        <w:bottom w:val="none" w:sz="0" w:space="0" w:color="auto"/>
        <w:right w:val="none" w:sz="0" w:space="0" w:color="auto"/>
      </w:divBdr>
    </w:div>
    <w:div w:id="1232472331">
      <w:bodyDiv w:val="1"/>
      <w:marLeft w:val="0"/>
      <w:marRight w:val="0"/>
      <w:marTop w:val="0"/>
      <w:marBottom w:val="0"/>
      <w:divBdr>
        <w:top w:val="none" w:sz="0" w:space="0" w:color="auto"/>
        <w:left w:val="none" w:sz="0" w:space="0" w:color="auto"/>
        <w:bottom w:val="none" w:sz="0" w:space="0" w:color="auto"/>
        <w:right w:val="none" w:sz="0" w:space="0" w:color="auto"/>
      </w:divBdr>
    </w:div>
    <w:div w:id="1233008232">
      <w:bodyDiv w:val="1"/>
      <w:marLeft w:val="0"/>
      <w:marRight w:val="0"/>
      <w:marTop w:val="0"/>
      <w:marBottom w:val="0"/>
      <w:divBdr>
        <w:top w:val="none" w:sz="0" w:space="0" w:color="auto"/>
        <w:left w:val="none" w:sz="0" w:space="0" w:color="auto"/>
        <w:bottom w:val="none" w:sz="0" w:space="0" w:color="auto"/>
        <w:right w:val="none" w:sz="0" w:space="0" w:color="auto"/>
      </w:divBdr>
    </w:div>
    <w:div w:id="1233202085">
      <w:bodyDiv w:val="1"/>
      <w:marLeft w:val="0"/>
      <w:marRight w:val="0"/>
      <w:marTop w:val="0"/>
      <w:marBottom w:val="0"/>
      <w:divBdr>
        <w:top w:val="none" w:sz="0" w:space="0" w:color="auto"/>
        <w:left w:val="none" w:sz="0" w:space="0" w:color="auto"/>
        <w:bottom w:val="none" w:sz="0" w:space="0" w:color="auto"/>
        <w:right w:val="none" w:sz="0" w:space="0" w:color="auto"/>
      </w:divBdr>
    </w:div>
    <w:div w:id="1233396705">
      <w:bodyDiv w:val="1"/>
      <w:marLeft w:val="0"/>
      <w:marRight w:val="0"/>
      <w:marTop w:val="0"/>
      <w:marBottom w:val="0"/>
      <w:divBdr>
        <w:top w:val="none" w:sz="0" w:space="0" w:color="auto"/>
        <w:left w:val="none" w:sz="0" w:space="0" w:color="auto"/>
        <w:bottom w:val="none" w:sz="0" w:space="0" w:color="auto"/>
        <w:right w:val="none" w:sz="0" w:space="0" w:color="auto"/>
      </w:divBdr>
    </w:div>
    <w:div w:id="1233663287">
      <w:bodyDiv w:val="1"/>
      <w:marLeft w:val="0"/>
      <w:marRight w:val="0"/>
      <w:marTop w:val="0"/>
      <w:marBottom w:val="0"/>
      <w:divBdr>
        <w:top w:val="none" w:sz="0" w:space="0" w:color="auto"/>
        <w:left w:val="none" w:sz="0" w:space="0" w:color="auto"/>
        <w:bottom w:val="none" w:sz="0" w:space="0" w:color="auto"/>
        <w:right w:val="none" w:sz="0" w:space="0" w:color="auto"/>
      </w:divBdr>
    </w:div>
    <w:div w:id="1233933547">
      <w:bodyDiv w:val="1"/>
      <w:marLeft w:val="0"/>
      <w:marRight w:val="0"/>
      <w:marTop w:val="0"/>
      <w:marBottom w:val="0"/>
      <w:divBdr>
        <w:top w:val="none" w:sz="0" w:space="0" w:color="auto"/>
        <w:left w:val="none" w:sz="0" w:space="0" w:color="auto"/>
        <w:bottom w:val="none" w:sz="0" w:space="0" w:color="auto"/>
        <w:right w:val="none" w:sz="0" w:space="0" w:color="auto"/>
      </w:divBdr>
      <w:divsChild>
        <w:div w:id="70739507">
          <w:marLeft w:val="480"/>
          <w:marRight w:val="0"/>
          <w:marTop w:val="0"/>
          <w:marBottom w:val="0"/>
          <w:divBdr>
            <w:top w:val="none" w:sz="0" w:space="0" w:color="auto"/>
            <w:left w:val="none" w:sz="0" w:space="0" w:color="auto"/>
            <w:bottom w:val="none" w:sz="0" w:space="0" w:color="auto"/>
            <w:right w:val="none" w:sz="0" w:space="0" w:color="auto"/>
          </w:divBdr>
        </w:div>
        <w:div w:id="1628975090">
          <w:marLeft w:val="480"/>
          <w:marRight w:val="0"/>
          <w:marTop w:val="0"/>
          <w:marBottom w:val="0"/>
          <w:divBdr>
            <w:top w:val="none" w:sz="0" w:space="0" w:color="auto"/>
            <w:left w:val="none" w:sz="0" w:space="0" w:color="auto"/>
            <w:bottom w:val="none" w:sz="0" w:space="0" w:color="auto"/>
            <w:right w:val="none" w:sz="0" w:space="0" w:color="auto"/>
          </w:divBdr>
        </w:div>
        <w:div w:id="1797991123">
          <w:marLeft w:val="480"/>
          <w:marRight w:val="0"/>
          <w:marTop w:val="0"/>
          <w:marBottom w:val="0"/>
          <w:divBdr>
            <w:top w:val="none" w:sz="0" w:space="0" w:color="auto"/>
            <w:left w:val="none" w:sz="0" w:space="0" w:color="auto"/>
            <w:bottom w:val="none" w:sz="0" w:space="0" w:color="auto"/>
            <w:right w:val="none" w:sz="0" w:space="0" w:color="auto"/>
          </w:divBdr>
        </w:div>
        <w:div w:id="1997106911">
          <w:marLeft w:val="480"/>
          <w:marRight w:val="0"/>
          <w:marTop w:val="0"/>
          <w:marBottom w:val="0"/>
          <w:divBdr>
            <w:top w:val="none" w:sz="0" w:space="0" w:color="auto"/>
            <w:left w:val="none" w:sz="0" w:space="0" w:color="auto"/>
            <w:bottom w:val="none" w:sz="0" w:space="0" w:color="auto"/>
            <w:right w:val="none" w:sz="0" w:space="0" w:color="auto"/>
          </w:divBdr>
        </w:div>
        <w:div w:id="460348743">
          <w:marLeft w:val="480"/>
          <w:marRight w:val="0"/>
          <w:marTop w:val="0"/>
          <w:marBottom w:val="0"/>
          <w:divBdr>
            <w:top w:val="none" w:sz="0" w:space="0" w:color="auto"/>
            <w:left w:val="none" w:sz="0" w:space="0" w:color="auto"/>
            <w:bottom w:val="none" w:sz="0" w:space="0" w:color="auto"/>
            <w:right w:val="none" w:sz="0" w:space="0" w:color="auto"/>
          </w:divBdr>
        </w:div>
        <w:div w:id="456460165">
          <w:marLeft w:val="480"/>
          <w:marRight w:val="0"/>
          <w:marTop w:val="0"/>
          <w:marBottom w:val="0"/>
          <w:divBdr>
            <w:top w:val="none" w:sz="0" w:space="0" w:color="auto"/>
            <w:left w:val="none" w:sz="0" w:space="0" w:color="auto"/>
            <w:bottom w:val="none" w:sz="0" w:space="0" w:color="auto"/>
            <w:right w:val="none" w:sz="0" w:space="0" w:color="auto"/>
          </w:divBdr>
        </w:div>
        <w:div w:id="335152613">
          <w:marLeft w:val="480"/>
          <w:marRight w:val="0"/>
          <w:marTop w:val="0"/>
          <w:marBottom w:val="0"/>
          <w:divBdr>
            <w:top w:val="none" w:sz="0" w:space="0" w:color="auto"/>
            <w:left w:val="none" w:sz="0" w:space="0" w:color="auto"/>
            <w:bottom w:val="none" w:sz="0" w:space="0" w:color="auto"/>
            <w:right w:val="none" w:sz="0" w:space="0" w:color="auto"/>
          </w:divBdr>
        </w:div>
        <w:div w:id="706609791">
          <w:marLeft w:val="480"/>
          <w:marRight w:val="0"/>
          <w:marTop w:val="0"/>
          <w:marBottom w:val="0"/>
          <w:divBdr>
            <w:top w:val="none" w:sz="0" w:space="0" w:color="auto"/>
            <w:left w:val="none" w:sz="0" w:space="0" w:color="auto"/>
            <w:bottom w:val="none" w:sz="0" w:space="0" w:color="auto"/>
            <w:right w:val="none" w:sz="0" w:space="0" w:color="auto"/>
          </w:divBdr>
        </w:div>
        <w:div w:id="1548373783">
          <w:marLeft w:val="480"/>
          <w:marRight w:val="0"/>
          <w:marTop w:val="0"/>
          <w:marBottom w:val="0"/>
          <w:divBdr>
            <w:top w:val="none" w:sz="0" w:space="0" w:color="auto"/>
            <w:left w:val="none" w:sz="0" w:space="0" w:color="auto"/>
            <w:bottom w:val="none" w:sz="0" w:space="0" w:color="auto"/>
            <w:right w:val="none" w:sz="0" w:space="0" w:color="auto"/>
          </w:divBdr>
        </w:div>
        <w:div w:id="923028060">
          <w:marLeft w:val="480"/>
          <w:marRight w:val="0"/>
          <w:marTop w:val="0"/>
          <w:marBottom w:val="0"/>
          <w:divBdr>
            <w:top w:val="none" w:sz="0" w:space="0" w:color="auto"/>
            <w:left w:val="none" w:sz="0" w:space="0" w:color="auto"/>
            <w:bottom w:val="none" w:sz="0" w:space="0" w:color="auto"/>
            <w:right w:val="none" w:sz="0" w:space="0" w:color="auto"/>
          </w:divBdr>
        </w:div>
        <w:div w:id="1470201043">
          <w:marLeft w:val="480"/>
          <w:marRight w:val="0"/>
          <w:marTop w:val="0"/>
          <w:marBottom w:val="0"/>
          <w:divBdr>
            <w:top w:val="none" w:sz="0" w:space="0" w:color="auto"/>
            <w:left w:val="none" w:sz="0" w:space="0" w:color="auto"/>
            <w:bottom w:val="none" w:sz="0" w:space="0" w:color="auto"/>
            <w:right w:val="none" w:sz="0" w:space="0" w:color="auto"/>
          </w:divBdr>
        </w:div>
        <w:div w:id="1696417020">
          <w:marLeft w:val="480"/>
          <w:marRight w:val="0"/>
          <w:marTop w:val="0"/>
          <w:marBottom w:val="0"/>
          <w:divBdr>
            <w:top w:val="none" w:sz="0" w:space="0" w:color="auto"/>
            <w:left w:val="none" w:sz="0" w:space="0" w:color="auto"/>
            <w:bottom w:val="none" w:sz="0" w:space="0" w:color="auto"/>
            <w:right w:val="none" w:sz="0" w:space="0" w:color="auto"/>
          </w:divBdr>
        </w:div>
        <w:div w:id="104274632">
          <w:marLeft w:val="480"/>
          <w:marRight w:val="0"/>
          <w:marTop w:val="0"/>
          <w:marBottom w:val="0"/>
          <w:divBdr>
            <w:top w:val="none" w:sz="0" w:space="0" w:color="auto"/>
            <w:left w:val="none" w:sz="0" w:space="0" w:color="auto"/>
            <w:bottom w:val="none" w:sz="0" w:space="0" w:color="auto"/>
            <w:right w:val="none" w:sz="0" w:space="0" w:color="auto"/>
          </w:divBdr>
        </w:div>
        <w:div w:id="1924293877">
          <w:marLeft w:val="480"/>
          <w:marRight w:val="0"/>
          <w:marTop w:val="0"/>
          <w:marBottom w:val="0"/>
          <w:divBdr>
            <w:top w:val="none" w:sz="0" w:space="0" w:color="auto"/>
            <w:left w:val="none" w:sz="0" w:space="0" w:color="auto"/>
            <w:bottom w:val="none" w:sz="0" w:space="0" w:color="auto"/>
            <w:right w:val="none" w:sz="0" w:space="0" w:color="auto"/>
          </w:divBdr>
        </w:div>
        <w:div w:id="542981760">
          <w:marLeft w:val="480"/>
          <w:marRight w:val="0"/>
          <w:marTop w:val="0"/>
          <w:marBottom w:val="0"/>
          <w:divBdr>
            <w:top w:val="none" w:sz="0" w:space="0" w:color="auto"/>
            <w:left w:val="none" w:sz="0" w:space="0" w:color="auto"/>
            <w:bottom w:val="none" w:sz="0" w:space="0" w:color="auto"/>
            <w:right w:val="none" w:sz="0" w:space="0" w:color="auto"/>
          </w:divBdr>
        </w:div>
        <w:div w:id="1497645800">
          <w:marLeft w:val="480"/>
          <w:marRight w:val="0"/>
          <w:marTop w:val="0"/>
          <w:marBottom w:val="0"/>
          <w:divBdr>
            <w:top w:val="none" w:sz="0" w:space="0" w:color="auto"/>
            <w:left w:val="none" w:sz="0" w:space="0" w:color="auto"/>
            <w:bottom w:val="none" w:sz="0" w:space="0" w:color="auto"/>
            <w:right w:val="none" w:sz="0" w:space="0" w:color="auto"/>
          </w:divBdr>
        </w:div>
        <w:div w:id="1515417520">
          <w:marLeft w:val="480"/>
          <w:marRight w:val="0"/>
          <w:marTop w:val="0"/>
          <w:marBottom w:val="0"/>
          <w:divBdr>
            <w:top w:val="none" w:sz="0" w:space="0" w:color="auto"/>
            <w:left w:val="none" w:sz="0" w:space="0" w:color="auto"/>
            <w:bottom w:val="none" w:sz="0" w:space="0" w:color="auto"/>
            <w:right w:val="none" w:sz="0" w:space="0" w:color="auto"/>
          </w:divBdr>
        </w:div>
        <w:div w:id="1429814379">
          <w:marLeft w:val="480"/>
          <w:marRight w:val="0"/>
          <w:marTop w:val="0"/>
          <w:marBottom w:val="0"/>
          <w:divBdr>
            <w:top w:val="none" w:sz="0" w:space="0" w:color="auto"/>
            <w:left w:val="none" w:sz="0" w:space="0" w:color="auto"/>
            <w:bottom w:val="none" w:sz="0" w:space="0" w:color="auto"/>
            <w:right w:val="none" w:sz="0" w:space="0" w:color="auto"/>
          </w:divBdr>
        </w:div>
        <w:div w:id="1656034915">
          <w:marLeft w:val="480"/>
          <w:marRight w:val="0"/>
          <w:marTop w:val="0"/>
          <w:marBottom w:val="0"/>
          <w:divBdr>
            <w:top w:val="none" w:sz="0" w:space="0" w:color="auto"/>
            <w:left w:val="none" w:sz="0" w:space="0" w:color="auto"/>
            <w:bottom w:val="none" w:sz="0" w:space="0" w:color="auto"/>
            <w:right w:val="none" w:sz="0" w:space="0" w:color="auto"/>
          </w:divBdr>
        </w:div>
        <w:div w:id="1752700209">
          <w:marLeft w:val="480"/>
          <w:marRight w:val="0"/>
          <w:marTop w:val="0"/>
          <w:marBottom w:val="0"/>
          <w:divBdr>
            <w:top w:val="none" w:sz="0" w:space="0" w:color="auto"/>
            <w:left w:val="none" w:sz="0" w:space="0" w:color="auto"/>
            <w:bottom w:val="none" w:sz="0" w:space="0" w:color="auto"/>
            <w:right w:val="none" w:sz="0" w:space="0" w:color="auto"/>
          </w:divBdr>
        </w:div>
        <w:div w:id="205601447">
          <w:marLeft w:val="480"/>
          <w:marRight w:val="0"/>
          <w:marTop w:val="0"/>
          <w:marBottom w:val="0"/>
          <w:divBdr>
            <w:top w:val="none" w:sz="0" w:space="0" w:color="auto"/>
            <w:left w:val="none" w:sz="0" w:space="0" w:color="auto"/>
            <w:bottom w:val="none" w:sz="0" w:space="0" w:color="auto"/>
            <w:right w:val="none" w:sz="0" w:space="0" w:color="auto"/>
          </w:divBdr>
        </w:div>
        <w:div w:id="886532962">
          <w:marLeft w:val="480"/>
          <w:marRight w:val="0"/>
          <w:marTop w:val="0"/>
          <w:marBottom w:val="0"/>
          <w:divBdr>
            <w:top w:val="none" w:sz="0" w:space="0" w:color="auto"/>
            <w:left w:val="none" w:sz="0" w:space="0" w:color="auto"/>
            <w:bottom w:val="none" w:sz="0" w:space="0" w:color="auto"/>
            <w:right w:val="none" w:sz="0" w:space="0" w:color="auto"/>
          </w:divBdr>
        </w:div>
        <w:div w:id="877356441">
          <w:marLeft w:val="480"/>
          <w:marRight w:val="0"/>
          <w:marTop w:val="0"/>
          <w:marBottom w:val="0"/>
          <w:divBdr>
            <w:top w:val="none" w:sz="0" w:space="0" w:color="auto"/>
            <w:left w:val="none" w:sz="0" w:space="0" w:color="auto"/>
            <w:bottom w:val="none" w:sz="0" w:space="0" w:color="auto"/>
            <w:right w:val="none" w:sz="0" w:space="0" w:color="auto"/>
          </w:divBdr>
        </w:div>
        <w:div w:id="1140001374">
          <w:marLeft w:val="480"/>
          <w:marRight w:val="0"/>
          <w:marTop w:val="0"/>
          <w:marBottom w:val="0"/>
          <w:divBdr>
            <w:top w:val="none" w:sz="0" w:space="0" w:color="auto"/>
            <w:left w:val="none" w:sz="0" w:space="0" w:color="auto"/>
            <w:bottom w:val="none" w:sz="0" w:space="0" w:color="auto"/>
            <w:right w:val="none" w:sz="0" w:space="0" w:color="auto"/>
          </w:divBdr>
        </w:div>
        <w:div w:id="1275404610">
          <w:marLeft w:val="480"/>
          <w:marRight w:val="0"/>
          <w:marTop w:val="0"/>
          <w:marBottom w:val="0"/>
          <w:divBdr>
            <w:top w:val="none" w:sz="0" w:space="0" w:color="auto"/>
            <w:left w:val="none" w:sz="0" w:space="0" w:color="auto"/>
            <w:bottom w:val="none" w:sz="0" w:space="0" w:color="auto"/>
            <w:right w:val="none" w:sz="0" w:space="0" w:color="auto"/>
          </w:divBdr>
        </w:div>
        <w:div w:id="1733312083">
          <w:marLeft w:val="480"/>
          <w:marRight w:val="0"/>
          <w:marTop w:val="0"/>
          <w:marBottom w:val="0"/>
          <w:divBdr>
            <w:top w:val="none" w:sz="0" w:space="0" w:color="auto"/>
            <w:left w:val="none" w:sz="0" w:space="0" w:color="auto"/>
            <w:bottom w:val="none" w:sz="0" w:space="0" w:color="auto"/>
            <w:right w:val="none" w:sz="0" w:space="0" w:color="auto"/>
          </w:divBdr>
        </w:div>
        <w:div w:id="306083442">
          <w:marLeft w:val="480"/>
          <w:marRight w:val="0"/>
          <w:marTop w:val="0"/>
          <w:marBottom w:val="0"/>
          <w:divBdr>
            <w:top w:val="none" w:sz="0" w:space="0" w:color="auto"/>
            <w:left w:val="none" w:sz="0" w:space="0" w:color="auto"/>
            <w:bottom w:val="none" w:sz="0" w:space="0" w:color="auto"/>
            <w:right w:val="none" w:sz="0" w:space="0" w:color="auto"/>
          </w:divBdr>
        </w:div>
        <w:div w:id="283849910">
          <w:marLeft w:val="480"/>
          <w:marRight w:val="0"/>
          <w:marTop w:val="0"/>
          <w:marBottom w:val="0"/>
          <w:divBdr>
            <w:top w:val="none" w:sz="0" w:space="0" w:color="auto"/>
            <w:left w:val="none" w:sz="0" w:space="0" w:color="auto"/>
            <w:bottom w:val="none" w:sz="0" w:space="0" w:color="auto"/>
            <w:right w:val="none" w:sz="0" w:space="0" w:color="auto"/>
          </w:divBdr>
        </w:div>
        <w:div w:id="832570371">
          <w:marLeft w:val="480"/>
          <w:marRight w:val="0"/>
          <w:marTop w:val="0"/>
          <w:marBottom w:val="0"/>
          <w:divBdr>
            <w:top w:val="none" w:sz="0" w:space="0" w:color="auto"/>
            <w:left w:val="none" w:sz="0" w:space="0" w:color="auto"/>
            <w:bottom w:val="none" w:sz="0" w:space="0" w:color="auto"/>
            <w:right w:val="none" w:sz="0" w:space="0" w:color="auto"/>
          </w:divBdr>
        </w:div>
        <w:div w:id="1778019264">
          <w:marLeft w:val="480"/>
          <w:marRight w:val="0"/>
          <w:marTop w:val="0"/>
          <w:marBottom w:val="0"/>
          <w:divBdr>
            <w:top w:val="none" w:sz="0" w:space="0" w:color="auto"/>
            <w:left w:val="none" w:sz="0" w:space="0" w:color="auto"/>
            <w:bottom w:val="none" w:sz="0" w:space="0" w:color="auto"/>
            <w:right w:val="none" w:sz="0" w:space="0" w:color="auto"/>
          </w:divBdr>
        </w:div>
        <w:div w:id="1144926501">
          <w:marLeft w:val="480"/>
          <w:marRight w:val="0"/>
          <w:marTop w:val="0"/>
          <w:marBottom w:val="0"/>
          <w:divBdr>
            <w:top w:val="none" w:sz="0" w:space="0" w:color="auto"/>
            <w:left w:val="none" w:sz="0" w:space="0" w:color="auto"/>
            <w:bottom w:val="none" w:sz="0" w:space="0" w:color="auto"/>
            <w:right w:val="none" w:sz="0" w:space="0" w:color="auto"/>
          </w:divBdr>
        </w:div>
        <w:div w:id="1758281602">
          <w:marLeft w:val="480"/>
          <w:marRight w:val="0"/>
          <w:marTop w:val="0"/>
          <w:marBottom w:val="0"/>
          <w:divBdr>
            <w:top w:val="none" w:sz="0" w:space="0" w:color="auto"/>
            <w:left w:val="none" w:sz="0" w:space="0" w:color="auto"/>
            <w:bottom w:val="none" w:sz="0" w:space="0" w:color="auto"/>
            <w:right w:val="none" w:sz="0" w:space="0" w:color="auto"/>
          </w:divBdr>
        </w:div>
        <w:div w:id="2142769732">
          <w:marLeft w:val="480"/>
          <w:marRight w:val="0"/>
          <w:marTop w:val="0"/>
          <w:marBottom w:val="0"/>
          <w:divBdr>
            <w:top w:val="none" w:sz="0" w:space="0" w:color="auto"/>
            <w:left w:val="none" w:sz="0" w:space="0" w:color="auto"/>
            <w:bottom w:val="none" w:sz="0" w:space="0" w:color="auto"/>
            <w:right w:val="none" w:sz="0" w:space="0" w:color="auto"/>
          </w:divBdr>
        </w:div>
        <w:div w:id="1040013850">
          <w:marLeft w:val="480"/>
          <w:marRight w:val="0"/>
          <w:marTop w:val="0"/>
          <w:marBottom w:val="0"/>
          <w:divBdr>
            <w:top w:val="none" w:sz="0" w:space="0" w:color="auto"/>
            <w:left w:val="none" w:sz="0" w:space="0" w:color="auto"/>
            <w:bottom w:val="none" w:sz="0" w:space="0" w:color="auto"/>
            <w:right w:val="none" w:sz="0" w:space="0" w:color="auto"/>
          </w:divBdr>
        </w:div>
        <w:div w:id="900213154">
          <w:marLeft w:val="480"/>
          <w:marRight w:val="0"/>
          <w:marTop w:val="0"/>
          <w:marBottom w:val="0"/>
          <w:divBdr>
            <w:top w:val="none" w:sz="0" w:space="0" w:color="auto"/>
            <w:left w:val="none" w:sz="0" w:space="0" w:color="auto"/>
            <w:bottom w:val="none" w:sz="0" w:space="0" w:color="auto"/>
            <w:right w:val="none" w:sz="0" w:space="0" w:color="auto"/>
          </w:divBdr>
        </w:div>
        <w:div w:id="1233387773">
          <w:marLeft w:val="480"/>
          <w:marRight w:val="0"/>
          <w:marTop w:val="0"/>
          <w:marBottom w:val="0"/>
          <w:divBdr>
            <w:top w:val="none" w:sz="0" w:space="0" w:color="auto"/>
            <w:left w:val="none" w:sz="0" w:space="0" w:color="auto"/>
            <w:bottom w:val="none" w:sz="0" w:space="0" w:color="auto"/>
            <w:right w:val="none" w:sz="0" w:space="0" w:color="auto"/>
          </w:divBdr>
        </w:div>
        <w:div w:id="2100633675">
          <w:marLeft w:val="480"/>
          <w:marRight w:val="0"/>
          <w:marTop w:val="0"/>
          <w:marBottom w:val="0"/>
          <w:divBdr>
            <w:top w:val="none" w:sz="0" w:space="0" w:color="auto"/>
            <w:left w:val="none" w:sz="0" w:space="0" w:color="auto"/>
            <w:bottom w:val="none" w:sz="0" w:space="0" w:color="auto"/>
            <w:right w:val="none" w:sz="0" w:space="0" w:color="auto"/>
          </w:divBdr>
        </w:div>
        <w:div w:id="1715423877">
          <w:marLeft w:val="480"/>
          <w:marRight w:val="0"/>
          <w:marTop w:val="0"/>
          <w:marBottom w:val="0"/>
          <w:divBdr>
            <w:top w:val="none" w:sz="0" w:space="0" w:color="auto"/>
            <w:left w:val="none" w:sz="0" w:space="0" w:color="auto"/>
            <w:bottom w:val="none" w:sz="0" w:space="0" w:color="auto"/>
            <w:right w:val="none" w:sz="0" w:space="0" w:color="auto"/>
          </w:divBdr>
        </w:div>
        <w:div w:id="2123957520">
          <w:marLeft w:val="480"/>
          <w:marRight w:val="0"/>
          <w:marTop w:val="0"/>
          <w:marBottom w:val="0"/>
          <w:divBdr>
            <w:top w:val="none" w:sz="0" w:space="0" w:color="auto"/>
            <w:left w:val="none" w:sz="0" w:space="0" w:color="auto"/>
            <w:bottom w:val="none" w:sz="0" w:space="0" w:color="auto"/>
            <w:right w:val="none" w:sz="0" w:space="0" w:color="auto"/>
          </w:divBdr>
        </w:div>
        <w:div w:id="787238184">
          <w:marLeft w:val="480"/>
          <w:marRight w:val="0"/>
          <w:marTop w:val="0"/>
          <w:marBottom w:val="0"/>
          <w:divBdr>
            <w:top w:val="none" w:sz="0" w:space="0" w:color="auto"/>
            <w:left w:val="none" w:sz="0" w:space="0" w:color="auto"/>
            <w:bottom w:val="none" w:sz="0" w:space="0" w:color="auto"/>
            <w:right w:val="none" w:sz="0" w:space="0" w:color="auto"/>
          </w:divBdr>
        </w:div>
        <w:div w:id="166675601">
          <w:marLeft w:val="480"/>
          <w:marRight w:val="0"/>
          <w:marTop w:val="0"/>
          <w:marBottom w:val="0"/>
          <w:divBdr>
            <w:top w:val="none" w:sz="0" w:space="0" w:color="auto"/>
            <w:left w:val="none" w:sz="0" w:space="0" w:color="auto"/>
            <w:bottom w:val="none" w:sz="0" w:space="0" w:color="auto"/>
            <w:right w:val="none" w:sz="0" w:space="0" w:color="auto"/>
          </w:divBdr>
        </w:div>
        <w:div w:id="375862668">
          <w:marLeft w:val="480"/>
          <w:marRight w:val="0"/>
          <w:marTop w:val="0"/>
          <w:marBottom w:val="0"/>
          <w:divBdr>
            <w:top w:val="none" w:sz="0" w:space="0" w:color="auto"/>
            <w:left w:val="none" w:sz="0" w:space="0" w:color="auto"/>
            <w:bottom w:val="none" w:sz="0" w:space="0" w:color="auto"/>
            <w:right w:val="none" w:sz="0" w:space="0" w:color="auto"/>
          </w:divBdr>
        </w:div>
        <w:div w:id="1284338640">
          <w:marLeft w:val="480"/>
          <w:marRight w:val="0"/>
          <w:marTop w:val="0"/>
          <w:marBottom w:val="0"/>
          <w:divBdr>
            <w:top w:val="none" w:sz="0" w:space="0" w:color="auto"/>
            <w:left w:val="none" w:sz="0" w:space="0" w:color="auto"/>
            <w:bottom w:val="none" w:sz="0" w:space="0" w:color="auto"/>
            <w:right w:val="none" w:sz="0" w:space="0" w:color="auto"/>
          </w:divBdr>
        </w:div>
        <w:div w:id="526604122">
          <w:marLeft w:val="480"/>
          <w:marRight w:val="0"/>
          <w:marTop w:val="0"/>
          <w:marBottom w:val="0"/>
          <w:divBdr>
            <w:top w:val="none" w:sz="0" w:space="0" w:color="auto"/>
            <w:left w:val="none" w:sz="0" w:space="0" w:color="auto"/>
            <w:bottom w:val="none" w:sz="0" w:space="0" w:color="auto"/>
            <w:right w:val="none" w:sz="0" w:space="0" w:color="auto"/>
          </w:divBdr>
        </w:div>
        <w:div w:id="1008826662">
          <w:marLeft w:val="480"/>
          <w:marRight w:val="0"/>
          <w:marTop w:val="0"/>
          <w:marBottom w:val="0"/>
          <w:divBdr>
            <w:top w:val="none" w:sz="0" w:space="0" w:color="auto"/>
            <w:left w:val="none" w:sz="0" w:space="0" w:color="auto"/>
            <w:bottom w:val="none" w:sz="0" w:space="0" w:color="auto"/>
            <w:right w:val="none" w:sz="0" w:space="0" w:color="auto"/>
          </w:divBdr>
        </w:div>
        <w:div w:id="1074277182">
          <w:marLeft w:val="480"/>
          <w:marRight w:val="0"/>
          <w:marTop w:val="0"/>
          <w:marBottom w:val="0"/>
          <w:divBdr>
            <w:top w:val="none" w:sz="0" w:space="0" w:color="auto"/>
            <w:left w:val="none" w:sz="0" w:space="0" w:color="auto"/>
            <w:bottom w:val="none" w:sz="0" w:space="0" w:color="auto"/>
            <w:right w:val="none" w:sz="0" w:space="0" w:color="auto"/>
          </w:divBdr>
        </w:div>
        <w:div w:id="2037584356">
          <w:marLeft w:val="480"/>
          <w:marRight w:val="0"/>
          <w:marTop w:val="0"/>
          <w:marBottom w:val="0"/>
          <w:divBdr>
            <w:top w:val="none" w:sz="0" w:space="0" w:color="auto"/>
            <w:left w:val="none" w:sz="0" w:space="0" w:color="auto"/>
            <w:bottom w:val="none" w:sz="0" w:space="0" w:color="auto"/>
            <w:right w:val="none" w:sz="0" w:space="0" w:color="auto"/>
          </w:divBdr>
        </w:div>
        <w:div w:id="1425607817">
          <w:marLeft w:val="480"/>
          <w:marRight w:val="0"/>
          <w:marTop w:val="0"/>
          <w:marBottom w:val="0"/>
          <w:divBdr>
            <w:top w:val="none" w:sz="0" w:space="0" w:color="auto"/>
            <w:left w:val="none" w:sz="0" w:space="0" w:color="auto"/>
            <w:bottom w:val="none" w:sz="0" w:space="0" w:color="auto"/>
            <w:right w:val="none" w:sz="0" w:space="0" w:color="auto"/>
          </w:divBdr>
        </w:div>
        <w:div w:id="1662390882">
          <w:marLeft w:val="480"/>
          <w:marRight w:val="0"/>
          <w:marTop w:val="0"/>
          <w:marBottom w:val="0"/>
          <w:divBdr>
            <w:top w:val="none" w:sz="0" w:space="0" w:color="auto"/>
            <w:left w:val="none" w:sz="0" w:space="0" w:color="auto"/>
            <w:bottom w:val="none" w:sz="0" w:space="0" w:color="auto"/>
            <w:right w:val="none" w:sz="0" w:space="0" w:color="auto"/>
          </w:divBdr>
        </w:div>
        <w:div w:id="985670748">
          <w:marLeft w:val="480"/>
          <w:marRight w:val="0"/>
          <w:marTop w:val="0"/>
          <w:marBottom w:val="0"/>
          <w:divBdr>
            <w:top w:val="none" w:sz="0" w:space="0" w:color="auto"/>
            <w:left w:val="none" w:sz="0" w:space="0" w:color="auto"/>
            <w:bottom w:val="none" w:sz="0" w:space="0" w:color="auto"/>
            <w:right w:val="none" w:sz="0" w:space="0" w:color="auto"/>
          </w:divBdr>
        </w:div>
        <w:div w:id="1833329390">
          <w:marLeft w:val="480"/>
          <w:marRight w:val="0"/>
          <w:marTop w:val="0"/>
          <w:marBottom w:val="0"/>
          <w:divBdr>
            <w:top w:val="none" w:sz="0" w:space="0" w:color="auto"/>
            <w:left w:val="none" w:sz="0" w:space="0" w:color="auto"/>
            <w:bottom w:val="none" w:sz="0" w:space="0" w:color="auto"/>
            <w:right w:val="none" w:sz="0" w:space="0" w:color="auto"/>
          </w:divBdr>
        </w:div>
        <w:div w:id="1484392613">
          <w:marLeft w:val="480"/>
          <w:marRight w:val="0"/>
          <w:marTop w:val="0"/>
          <w:marBottom w:val="0"/>
          <w:divBdr>
            <w:top w:val="none" w:sz="0" w:space="0" w:color="auto"/>
            <w:left w:val="none" w:sz="0" w:space="0" w:color="auto"/>
            <w:bottom w:val="none" w:sz="0" w:space="0" w:color="auto"/>
            <w:right w:val="none" w:sz="0" w:space="0" w:color="auto"/>
          </w:divBdr>
        </w:div>
        <w:div w:id="761686364">
          <w:marLeft w:val="480"/>
          <w:marRight w:val="0"/>
          <w:marTop w:val="0"/>
          <w:marBottom w:val="0"/>
          <w:divBdr>
            <w:top w:val="none" w:sz="0" w:space="0" w:color="auto"/>
            <w:left w:val="none" w:sz="0" w:space="0" w:color="auto"/>
            <w:bottom w:val="none" w:sz="0" w:space="0" w:color="auto"/>
            <w:right w:val="none" w:sz="0" w:space="0" w:color="auto"/>
          </w:divBdr>
        </w:div>
        <w:div w:id="187989069">
          <w:marLeft w:val="480"/>
          <w:marRight w:val="0"/>
          <w:marTop w:val="0"/>
          <w:marBottom w:val="0"/>
          <w:divBdr>
            <w:top w:val="none" w:sz="0" w:space="0" w:color="auto"/>
            <w:left w:val="none" w:sz="0" w:space="0" w:color="auto"/>
            <w:bottom w:val="none" w:sz="0" w:space="0" w:color="auto"/>
            <w:right w:val="none" w:sz="0" w:space="0" w:color="auto"/>
          </w:divBdr>
        </w:div>
        <w:div w:id="1431197858">
          <w:marLeft w:val="480"/>
          <w:marRight w:val="0"/>
          <w:marTop w:val="0"/>
          <w:marBottom w:val="0"/>
          <w:divBdr>
            <w:top w:val="none" w:sz="0" w:space="0" w:color="auto"/>
            <w:left w:val="none" w:sz="0" w:space="0" w:color="auto"/>
            <w:bottom w:val="none" w:sz="0" w:space="0" w:color="auto"/>
            <w:right w:val="none" w:sz="0" w:space="0" w:color="auto"/>
          </w:divBdr>
        </w:div>
        <w:div w:id="1719352345">
          <w:marLeft w:val="480"/>
          <w:marRight w:val="0"/>
          <w:marTop w:val="0"/>
          <w:marBottom w:val="0"/>
          <w:divBdr>
            <w:top w:val="none" w:sz="0" w:space="0" w:color="auto"/>
            <w:left w:val="none" w:sz="0" w:space="0" w:color="auto"/>
            <w:bottom w:val="none" w:sz="0" w:space="0" w:color="auto"/>
            <w:right w:val="none" w:sz="0" w:space="0" w:color="auto"/>
          </w:divBdr>
        </w:div>
        <w:div w:id="734282306">
          <w:marLeft w:val="480"/>
          <w:marRight w:val="0"/>
          <w:marTop w:val="0"/>
          <w:marBottom w:val="0"/>
          <w:divBdr>
            <w:top w:val="none" w:sz="0" w:space="0" w:color="auto"/>
            <w:left w:val="none" w:sz="0" w:space="0" w:color="auto"/>
            <w:bottom w:val="none" w:sz="0" w:space="0" w:color="auto"/>
            <w:right w:val="none" w:sz="0" w:space="0" w:color="auto"/>
          </w:divBdr>
        </w:div>
        <w:div w:id="209807179">
          <w:marLeft w:val="480"/>
          <w:marRight w:val="0"/>
          <w:marTop w:val="0"/>
          <w:marBottom w:val="0"/>
          <w:divBdr>
            <w:top w:val="none" w:sz="0" w:space="0" w:color="auto"/>
            <w:left w:val="none" w:sz="0" w:space="0" w:color="auto"/>
            <w:bottom w:val="none" w:sz="0" w:space="0" w:color="auto"/>
            <w:right w:val="none" w:sz="0" w:space="0" w:color="auto"/>
          </w:divBdr>
        </w:div>
        <w:div w:id="1092624099">
          <w:marLeft w:val="480"/>
          <w:marRight w:val="0"/>
          <w:marTop w:val="0"/>
          <w:marBottom w:val="0"/>
          <w:divBdr>
            <w:top w:val="none" w:sz="0" w:space="0" w:color="auto"/>
            <w:left w:val="none" w:sz="0" w:space="0" w:color="auto"/>
            <w:bottom w:val="none" w:sz="0" w:space="0" w:color="auto"/>
            <w:right w:val="none" w:sz="0" w:space="0" w:color="auto"/>
          </w:divBdr>
        </w:div>
        <w:div w:id="200016630">
          <w:marLeft w:val="480"/>
          <w:marRight w:val="0"/>
          <w:marTop w:val="0"/>
          <w:marBottom w:val="0"/>
          <w:divBdr>
            <w:top w:val="none" w:sz="0" w:space="0" w:color="auto"/>
            <w:left w:val="none" w:sz="0" w:space="0" w:color="auto"/>
            <w:bottom w:val="none" w:sz="0" w:space="0" w:color="auto"/>
            <w:right w:val="none" w:sz="0" w:space="0" w:color="auto"/>
          </w:divBdr>
        </w:div>
        <w:div w:id="429353502">
          <w:marLeft w:val="480"/>
          <w:marRight w:val="0"/>
          <w:marTop w:val="0"/>
          <w:marBottom w:val="0"/>
          <w:divBdr>
            <w:top w:val="none" w:sz="0" w:space="0" w:color="auto"/>
            <w:left w:val="none" w:sz="0" w:space="0" w:color="auto"/>
            <w:bottom w:val="none" w:sz="0" w:space="0" w:color="auto"/>
            <w:right w:val="none" w:sz="0" w:space="0" w:color="auto"/>
          </w:divBdr>
        </w:div>
        <w:div w:id="809830176">
          <w:marLeft w:val="480"/>
          <w:marRight w:val="0"/>
          <w:marTop w:val="0"/>
          <w:marBottom w:val="0"/>
          <w:divBdr>
            <w:top w:val="none" w:sz="0" w:space="0" w:color="auto"/>
            <w:left w:val="none" w:sz="0" w:space="0" w:color="auto"/>
            <w:bottom w:val="none" w:sz="0" w:space="0" w:color="auto"/>
            <w:right w:val="none" w:sz="0" w:space="0" w:color="auto"/>
          </w:divBdr>
        </w:div>
        <w:div w:id="1469666997">
          <w:marLeft w:val="480"/>
          <w:marRight w:val="0"/>
          <w:marTop w:val="0"/>
          <w:marBottom w:val="0"/>
          <w:divBdr>
            <w:top w:val="none" w:sz="0" w:space="0" w:color="auto"/>
            <w:left w:val="none" w:sz="0" w:space="0" w:color="auto"/>
            <w:bottom w:val="none" w:sz="0" w:space="0" w:color="auto"/>
            <w:right w:val="none" w:sz="0" w:space="0" w:color="auto"/>
          </w:divBdr>
        </w:div>
        <w:div w:id="1904287871">
          <w:marLeft w:val="480"/>
          <w:marRight w:val="0"/>
          <w:marTop w:val="0"/>
          <w:marBottom w:val="0"/>
          <w:divBdr>
            <w:top w:val="none" w:sz="0" w:space="0" w:color="auto"/>
            <w:left w:val="none" w:sz="0" w:space="0" w:color="auto"/>
            <w:bottom w:val="none" w:sz="0" w:space="0" w:color="auto"/>
            <w:right w:val="none" w:sz="0" w:space="0" w:color="auto"/>
          </w:divBdr>
        </w:div>
        <w:div w:id="739327384">
          <w:marLeft w:val="480"/>
          <w:marRight w:val="0"/>
          <w:marTop w:val="0"/>
          <w:marBottom w:val="0"/>
          <w:divBdr>
            <w:top w:val="none" w:sz="0" w:space="0" w:color="auto"/>
            <w:left w:val="none" w:sz="0" w:space="0" w:color="auto"/>
            <w:bottom w:val="none" w:sz="0" w:space="0" w:color="auto"/>
            <w:right w:val="none" w:sz="0" w:space="0" w:color="auto"/>
          </w:divBdr>
        </w:div>
        <w:div w:id="2074501844">
          <w:marLeft w:val="480"/>
          <w:marRight w:val="0"/>
          <w:marTop w:val="0"/>
          <w:marBottom w:val="0"/>
          <w:divBdr>
            <w:top w:val="none" w:sz="0" w:space="0" w:color="auto"/>
            <w:left w:val="none" w:sz="0" w:space="0" w:color="auto"/>
            <w:bottom w:val="none" w:sz="0" w:space="0" w:color="auto"/>
            <w:right w:val="none" w:sz="0" w:space="0" w:color="auto"/>
          </w:divBdr>
        </w:div>
        <w:div w:id="2097701553">
          <w:marLeft w:val="480"/>
          <w:marRight w:val="0"/>
          <w:marTop w:val="0"/>
          <w:marBottom w:val="0"/>
          <w:divBdr>
            <w:top w:val="none" w:sz="0" w:space="0" w:color="auto"/>
            <w:left w:val="none" w:sz="0" w:space="0" w:color="auto"/>
            <w:bottom w:val="none" w:sz="0" w:space="0" w:color="auto"/>
            <w:right w:val="none" w:sz="0" w:space="0" w:color="auto"/>
          </w:divBdr>
        </w:div>
        <w:div w:id="1069577612">
          <w:marLeft w:val="480"/>
          <w:marRight w:val="0"/>
          <w:marTop w:val="0"/>
          <w:marBottom w:val="0"/>
          <w:divBdr>
            <w:top w:val="none" w:sz="0" w:space="0" w:color="auto"/>
            <w:left w:val="none" w:sz="0" w:space="0" w:color="auto"/>
            <w:bottom w:val="none" w:sz="0" w:space="0" w:color="auto"/>
            <w:right w:val="none" w:sz="0" w:space="0" w:color="auto"/>
          </w:divBdr>
        </w:div>
        <w:div w:id="966086510">
          <w:marLeft w:val="480"/>
          <w:marRight w:val="0"/>
          <w:marTop w:val="0"/>
          <w:marBottom w:val="0"/>
          <w:divBdr>
            <w:top w:val="none" w:sz="0" w:space="0" w:color="auto"/>
            <w:left w:val="none" w:sz="0" w:space="0" w:color="auto"/>
            <w:bottom w:val="none" w:sz="0" w:space="0" w:color="auto"/>
            <w:right w:val="none" w:sz="0" w:space="0" w:color="auto"/>
          </w:divBdr>
        </w:div>
        <w:div w:id="1552418691">
          <w:marLeft w:val="480"/>
          <w:marRight w:val="0"/>
          <w:marTop w:val="0"/>
          <w:marBottom w:val="0"/>
          <w:divBdr>
            <w:top w:val="none" w:sz="0" w:space="0" w:color="auto"/>
            <w:left w:val="none" w:sz="0" w:space="0" w:color="auto"/>
            <w:bottom w:val="none" w:sz="0" w:space="0" w:color="auto"/>
            <w:right w:val="none" w:sz="0" w:space="0" w:color="auto"/>
          </w:divBdr>
        </w:div>
        <w:div w:id="652947615">
          <w:marLeft w:val="480"/>
          <w:marRight w:val="0"/>
          <w:marTop w:val="0"/>
          <w:marBottom w:val="0"/>
          <w:divBdr>
            <w:top w:val="none" w:sz="0" w:space="0" w:color="auto"/>
            <w:left w:val="none" w:sz="0" w:space="0" w:color="auto"/>
            <w:bottom w:val="none" w:sz="0" w:space="0" w:color="auto"/>
            <w:right w:val="none" w:sz="0" w:space="0" w:color="auto"/>
          </w:divBdr>
        </w:div>
        <w:div w:id="1701202285">
          <w:marLeft w:val="480"/>
          <w:marRight w:val="0"/>
          <w:marTop w:val="0"/>
          <w:marBottom w:val="0"/>
          <w:divBdr>
            <w:top w:val="none" w:sz="0" w:space="0" w:color="auto"/>
            <w:left w:val="none" w:sz="0" w:space="0" w:color="auto"/>
            <w:bottom w:val="none" w:sz="0" w:space="0" w:color="auto"/>
            <w:right w:val="none" w:sz="0" w:space="0" w:color="auto"/>
          </w:divBdr>
        </w:div>
        <w:div w:id="1720124221">
          <w:marLeft w:val="480"/>
          <w:marRight w:val="0"/>
          <w:marTop w:val="0"/>
          <w:marBottom w:val="0"/>
          <w:divBdr>
            <w:top w:val="none" w:sz="0" w:space="0" w:color="auto"/>
            <w:left w:val="none" w:sz="0" w:space="0" w:color="auto"/>
            <w:bottom w:val="none" w:sz="0" w:space="0" w:color="auto"/>
            <w:right w:val="none" w:sz="0" w:space="0" w:color="auto"/>
          </w:divBdr>
        </w:div>
        <w:div w:id="1230459682">
          <w:marLeft w:val="480"/>
          <w:marRight w:val="0"/>
          <w:marTop w:val="0"/>
          <w:marBottom w:val="0"/>
          <w:divBdr>
            <w:top w:val="none" w:sz="0" w:space="0" w:color="auto"/>
            <w:left w:val="none" w:sz="0" w:space="0" w:color="auto"/>
            <w:bottom w:val="none" w:sz="0" w:space="0" w:color="auto"/>
            <w:right w:val="none" w:sz="0" w:space="0" w:color="auto"/>
          </w:divBdr>
        </w:div>
        <w:div w:id="1372731583">
          <w:marLeft w:val="480"/>
          <w:marRight w:val="0"/>
          <w:marTop w:val="0"/>
          <w:marBottom w:val="0"/>
          <w:divBdr>
            <w:top w:val="none" w:sz="0" w:space="0" w:color="auto"/>
            <w:left w:val="none" w:sz="0" w:space="0" w:color="auto"/>
            <w:bottom w:val="none" w:sz="0" w:space="0" w:color="auto"/>
            <w:right w:val="none" w:sz="0" w:space="0" w:color="auto"/>
          </w:divBdr>
        </w:div>
        <w:div w:id="526063003">
          <w:marLeft w:val="480"/>
          <w:marRight w:val="0"/>
          <w:marTop w:val="0"/>
          <w:marBottom w:val="0"/>
          <w:divBdr>
            <w:top w:val="none" w:sz="0" w:space="0" w:color="auto"/>
            <w:left w:val="none" w:sz="0" w:space="0" w:color="auto"/>
            <w:bottom w:val="none" w:sz="0" w:space="0" w:color="auto"/>
            <w:right w:val="none" w:sz="0" w:space="0" w:color="auto"/>
          </w:divBdr>
        </w:div>
        <w:div w:id="1872569549">
          <w:marLeft w:val="480"/>
          <w:marRight w:val="0"/>
          <w:marTop w:val="0"/>
          <w:marBottom w:val="0"/>
          <w:divBdr>
            <w:top w:val="none" w:sz="0" w:space="0" w:color="auto"/>
            <w:left w:val="none" w:sz="0" w:space="0" w:color="auto"/>
            <w:bottom w:val="none" w:sz="0" w:space="0" w:color="auto"/>
            <w:right w:val="none" w:sz="0" w:space="0" w:color="auto"/>
          </w:divBdr>
        </w:div>
        <w:div w:id="1743285838">
          <w:marLeft w:val="480"/>
          <w:marRight w:val="0"/>
          <w:marTop w:val="0"/>
          <w:marBottom w:val="0"/>
          <w:divBdr>
            <w:top w:val="none" w:sz="0" w:space="0" w:color="auto"/>
            <w:left w:val="none" w:sz="0" w:space="0" w:color="auto"/>
            <w:bottom w:val="none" w:sz="0" w:space="0" w:color="auto"/>
            <w:right w:val="none" w:sz="0" w:space="0" w:color="auto"/>
          </w:divBdr>
        </w:div>
        <w:div w:id="1320159374">
          <w:marLeft w:val="480"/>
          <w:marRight w:val="0"/>
          <w:marTop w:val="0"/>
          <w:marBottom w:val="0"/>
          <w:divBdr>
            <w:top w:val="none" w:sz="0" w:space="0" w:color="auto"/>
            <w:left w:val="none" w:sz="0" w:space="0" w:color="auto"/>
            <w:bottom w:val="none" w:sz="0" w:space="0" w:color="auto"/>
            <w:right w:val="none" w:sz="0" w:space="0" w:color="auto"/>
          </w:divBdr>
        </w:div>
        <w:div w:id="833304144">
          <w:marLeft w:val="480"/>
          <w:marRight w:val="0"/>
          <w:marTop w:val="0"/>
          <w:marBottom w:val="0"/>
          <w:divBdr>
            <w:top w:val="none" w:sz="0" w:space="0" w:color="auto"/>
            <w:left w:val="none" w:sz="0" w:space="0" w:color="auto"/>
            <w:bottom w:val="none" w:sz="0" w:space="0" w:color="auto"/>
            <w:right w:val="none" w:sz="0" w:space="0" w:color="auto"/>
          </w:divBdr>
        </w:div>
        <w:div w:id="569386207">
          <w:marLeft w:val="480"/>
          <w:marRight w:val="0"/>
          <w:marTop w:val="0"/>
          <w:marBottom w:val="0"/>
          <w:divBdr>
            <w:top w:val="none" w:sz="0" w:space="0" w:color="auto"/>
            <w:left w:val="none" w:sz="0" w:space="0" w:color="auto"/>
            <w:bottom w:val="none" w:sz="0" w:space="0" w:color="auto"/>
            <w:right w:val="none" w:sz="0" w:space="0" w:color="auto"/>
          </w:divBdr>
        </w:div>
        <w:div w:id="135100937">
          <w:marLeft w:val="480"/>
          <w:marRight w:val="0"/>
          <w:marTop w:val="0"/>
          <w:marBottom w:val="0"/>
          <w:divBdr>
            <w:top w:val="none" w:sz="0" w:space="0" w:color="auto"/>
            <w:left w:val="none" w:sz="0" w:space="0" w:color="auto"/>
            <w:bottom w:val="none" w:sz="0" w:space="0" w:color="auto"/>
            <w:right w:val="none" w:sz="0" w:space="0" w:color="auto"/>
          </w:divBdr>
        </w:div>
        <w:div w:id="1733500707">
          <w:marLeft w:val="480"/>
          <w:marRight w:val="0"/>
          <w:marTop w:val="0"/>
          <w:marBottom w:val="0"/>
          <w:divBdr>
            <w:top w:val="none" w:sz="0" w:space="0" w:color="auto"/>
            <w:left w:val="none" w:sz="0" w:space="0" w:color="auto"/>
            <w:bottom w:val="none" w:sz="0" w:space="0" w:color="auto"/>
            <w:right w:val="none" w:sz="0" w:space="0" w:color="auto"/>
          </w:divBdr>
        </w:div>
        <w:div w:id="136649567">
          <w:marLeft w:val="480"/>
          <w:marRight w:val="0"/>
          <w:marTop w:val="0"/>
          <w:marBottom w:val="0"/>
          <w:divBdr>
            <w:top w:val="none" w:sz="0" w:space="0" w:color="auto"/>
            <w:left w:val="none" w:sz="0" w:space="0" w:color="auto"/>
            <w:bottom w:val="none" w:sz="0" w:space="0" w:color="auto"/>
            <w:right w:val="none" w:sz="0" w:space="0" w:color="auto"/>
          </w:divBdr>
        </w:div>
        <w:div w:id="446005167">
          <w:marLeft w:val="480"/>
          <w:marRight w:val="0"/>
          <w:marTop w:val="0"/>
          <w:marBottom w:val="0"/>
          <w:divBdr>
            <w:top w:val="none" w:sz="0" w:space="0" w:color="auto"/>
            <w:left w:val="none" w:sz="0" w:space="0" w:color="auto"/>
            <w:bottom w:val="none" w:sz="0" w:space="0" w:color="auto"/>
            <w:right w:val="none" w:sz="0" w:space="0" w:color="auto"/>
          </w:divBdr>
        </w:div>
        <w:div w:id="337662542">
          <w:marLeft w:val="480"/>
          <w:marRight w:val="0"/>
          <w:marTop w:val="0"/>
          <w:marBottom w:val="0"/>
          <w:divBdr>
            <w:top w:val="none" w:sz="0" w:space="0" w:color="auto"/>
            <w:left w:val="none" w:sz="0" w:space="0" w:color="auto"/>
            <w:bottom w:val="none" w:sz="0" w:space="0" w:color="auto"/>
            <w:right w:val="none" w:sz="0" w:space="0" w:color="auto"/>
          </w:divBdr>
        </w:div>
        <w:div w:id="740832972">
          <w:marLeft w:val="480"/>
          <w:marRight w:val="0"/>
          <w:marTop w:val="0"/>
          <w:marBottom w:val="0"/>
          <w:divBdr>
            <w:top w:val="none" w:sz="0" w:space="0" w:color="auto"/>
            <w:left w:val="none" w:sz="0" w:space="0" w:color="auto"/>
            <w:bottom w:val="none" w:sz="0" w:space="0" w:color="auto"/>
            <w:right w:val="none" w:sz="0" w:space="0" w:color="auto"/>
          </w:divBdr>
        </w:div>
        <w:div w:id="1529175056">
          <w:marLeft w:val="480"/>
          <w:marRight w:val="0"/>
          <w:marTop w:val="0"/>
          <w:marBottom w:val="0"/>
          <w:divBdr>
            <w:top w:val="none" w:sz="0" w:space="0" w:color="auto"/>
            <w:left w:val="none" w:sz="0" w:space="0" w:color="auto"/>
            <w:bottom w:val="none" w:sz="0" w:space="0" w:color="auto"/>
            <w:right w:val="none" w:sz="0" w:space="0" w:color="auto"/>
          </w:divBdr>
        </w:div>
        <w:div w:id="1813326226">
          <w:marLeft w:val="480"/>
          <w:marRight w:val="0"/>
          <w:marTop w:val="0"/>
          <w:marBottom w:val="0"/>
          <w:divBdr>
            <w:top w:val="none" w:sz="0" w:space="0" w:color="auto"/>
            <w:left w:val="none" w:sz="0" w:space="0" w:color="auto"/>
            <w:bottom w:val="none" w:sz="0" w:space="0" w:color="auto"/>
            <w:right w:val="none" w:sz="0" w:space="0" w:color="auto"/>
          </w:divBdr>
        </w:div>
        <w:div w:id="1253857422">
          <w:marLeft w:val="480"/>
          <w:marRight w:val="0"/>
          <w:marTop w:val="0"/>
          <w:marBottom w:val="0"/>
          <w:divBdr>
            <w:top w:val="none" w:sz="0" w:space="0" w:color="auto"/>
            <w:left w:val="none" w:sz="0" w:space="0" w:color="auto"/>
            <w:bottom w:val="none" w:sz="0" w:space="0" w:color="auto"/>
            <w:right w:val="none" w:sz="0" w:space="0" w:color="auto"/>
          </w:divBdr>
        </w:div>
        <w:div w:id="1913201322">
          <w:marLeft w:val="480"/>
          <w:marRight w:val="0"/>
          <w:marTop w:val="0"/>
          <w:marBottom w:val="0"/>
          <w:divBdr>
            <w:top w:val="none" w:sz="0" w:space="0" w:color="auto"/>
            <w:left w:val="none" w:sz="0" w:space="0" w:color="auto"/>
            <w:bottom w:val="none" w:sz="0" w:space="0" w:color="auto"/>
            <w:right w:val="none" w:sz="0" w:space="0" w:color="auto"/>
          </w:divBdr>
        </w:div>
        <w:div w:id="1747072483">
          <w:marLeft w:val="480"/>
          <w:marRight w:val="0"/>
          <w:marTop w:val="0"/>
          <w:marBottom w:val="0"/>
          <w:divBdr>
            <w:top w:val="none" w:sz="0" w:space="0" w:color="auto"/>
            <w:left w:val="none" w:sz="0" w:space="0" w:color="auto"/>
            <w:bottom w:val="none" w:sz="0" w:space="0" w:color="auto"/>
            <w:right w:val="none" w:sz="0" w:space="0" w:color="auto"/>
          </w:divBdr>
        </w:div>
        <w:div w:id="1752779061">
          <w:marLeft w:val="480"/>
          <w:marRight w:val="0"/>
          <w:marTop w:val="0"/>
          <w:marBottom w:val="0"/>
          <w:divBdr>
            <w:top w:val="none" w:sz="0" w:space="0" w:color="auto"/>
            <w:left w:val="none" w:sz="0" w:space="0" w:color="auto"/>
            <w:bottom w:val="none" w:sz="0" w:space="0" w:color="auto"/>
            <w:right w:val="none" w:sz="0" w:space="0" w:color="auto"/>
          </w:divBdr>
        </w:div>
        <w:div w:id="253052004">
          <w:marLeft w:val="480"/>
          <w:marRight w:val="0"/>
          <w:marTop w:val="0"/>
          <w:marBottom w:val="0"/>
          <w:divBdr>
            <w:top w:val="none" w:sz="0" w:space="0" w:color="auto"/>
            <w:left w:val="none" w:sz="0" w:space="0" w:color="auto"/>
            <w:bottom w:val="none" w:sz="0" w:space="0" w:color="auto"/>
            <w:right w:val="none" w:sz="0" w:space="0" w:color="auto"/>
          </w:divBdr>
        </w:div>
      </w:divsChild>
    </w:div>
    <w:div w:id="1234120538">
      <w:bodyDiv w:val="1"/>
      <w:marLeft w:val="0"/>
      <w:marRight w:val="0"/>
      <w:marTop w:val="0"/>
      <w:marBottom w:val="0"/>
      <w:divBdr>
        <w:top w:val="none" w:sz="0" w:space="0" w:color="auto"/>
        <w:left w:val="none" w:sz="0" w:space="0" w:color="auto"/>
        <w:bottom w:val="none" w:sz="0" w:space="0" w:color="auto"/>
        <w:right w:val="none" w:sz="0" w:space="0" w:color="auto"/>
      </w:divBdr>
    </w:div>
    <w:div w:id="1234586344">
      <w:bodyDiv w:val="1"/>
      <w:marLeft w:val="0"/>
      <w:marRight w:val="0"/>
      <w:marTop w:val="0"/>
      <w:marBottom w:val="0"/>
      <w:divBdr>
        <w:top w:val="none" w:sz="0" w:space="0" w:color="auto"/>
        <w:left w:val="none" w:sz="0" w:space="0" w:color="auto"/>
        <w:bottom w:val="none" w:sz="0" w:space="0" w:color="auto"/>
        <w:right w:val="none" w:sz="0" w:space="0" w:color="auto"/>
      </w:divBdr>
    </w:div>
    <w:div w:id="1235048630">
      <w:bodyDiv w:val="1"/>
      <w:marLeft w:val="0"/>
      <w:marRight w:val="0"/>
      <w:marTop w:val="0"/>
      <w:marBottom w:val="0"/>
      <w:divBdr>
        <w:top w:val="none" w:sz="0" w:space="0" w:color="auto"/>
        <w:left w:val="none" w:sz="0" w:space="0" w:color="auto"/>
        <w:bottom w:val="none" w:sz="0" w:space="0" w:color="auto"/>
        <w:right w:val="none" w:sz="0" w:space="0" w:color="auto"/>
      </w:divBdr>
    </w:div>
    <w:div w:id="1235123307">
      <w:bodyDiv w:val="1"/>
      <w:marLeft w:val="0"/>
      <w:marRight w:val="0"/>
      <w:marTop w:val="0"/>
      <w:marBottom w:val="0"/>
      <w:divBdr>
        <w:top w:val="none" w:sz="0" w:space="0" w:color="auto"/>
        <w:left w:val="none" w:sz="0" w:space="0" w:color="auto"/>
        <w:bottom w:val="none" w:sz="0" w:space="0" w:color="auto"/>
        <w:right w:val="none" w:sz="0" w:space="0" w:color="auto"/>
      </w:divBdr>
    </w:div>
    <w:div w:id="1235123309">
      <w:bodyDiv w:val="1"/>
      <w:marLeft w:val="0"/>
      <w:marRight w:val="0"/>
      <w:marTop w:val="0"/>
      <w:marBottom w:val="0"/>
      <w:divBdr>
        <w:top w:val="none" w:sz="0" w:space="0" w:color="auto"/>
        <w:left w:val="none" w:sz="0" w:space="0" w:color="auto"/>
        <w:bottom w:val="none" w:sz="0" w:space="0" w:color="auto"/>
        <w:right w:val="none" w:sz="0" w:space="0" w:color="auto"/>
      </w:divBdr>
    </w:div>
    <w:div w:id="1235162947">
      <w:bodyDiv w:val="1"/>
      <w:marLeft w:val="0"/>
      <w:marRight w:val="0"/>
      <w:marTop w:val="0"/>
      <w:marBottom w:val="0"/>
      <w:divBdr>
        <w:top w:val="none" w:sz="0" w:space="0" w:color="auto"/>
        <w:left w:val="none" w:sz="0" w:space="0" w:color="auto"/>
        <w:bottom w:val="none" w:sz="0" w:space="0" w:color="auto"/>
        <w:right w:val="none" w:sz="0" w:space="0" w:color="auto"/>
      </w:divBdr>
      <w:divsChild>
        <w:div w:id="2010325795">
          <w:marLeft w:val="480"/>
          <w:marRight w:val="0"/>
          <w:marTop w:val="0"/>
          <w:marBottom w:val="0"/>
          <w:divBdr>
            <w:top w:val="none" w:sz="0" w:space="0" w:color="auto"/>
            <w:left w:val="none" w:sz="0" w:space="0" w:color="auto"/>
            <w:bottom w:val="none" w:sz="0" w:space="0" w:color="auto"/>
            <w:right w:val="none" w:sz="0" w:space="0" w:color="auto"/>
          </w:divBdr>
        </w:div>
        <w:div w:id="375349810">
          <w:marLeft w:val="480"/>
          <w:marRight w:val="0"/>
          <w:marTop w:val="0"/>
          <w:marBottom w:val="0"/>
          <w:divBdr>
            <w:top w:val="none" w:sz="0" w:space="0" w:color="auto"/>
            <w:left w:val="none" w:sz="0" w:space="0" w:color="auto"/>
            <w:bottom w:val="none" w:sz="0" w:space="0" w:color="auto"/>
            <w:right w:val="none" w:sz="0" w:space="0" w:color="auto"/>
          </w:divBdr>
        </w:div>
        <w:div w:id="1014456532">
          <w:marLeft w:val="480"/>
          <w:marRight w:val="0"/>
          <w:marTop w:val="0"/>
          <w:marBottom w:val="0"/>
          <w:divBdr>
            <w:top w:val="none" w:sz="0" w:space="0" w:color="auto"/>
            <w:left w:val="none" w:sz="0" w:space="0" w:color="auto"/>
            <w:bottom w:val="none" w:sz="0" w:space="0" w:color="auto"/>
            <w:right w:val="none" w:sz="0" w:space="0" w:color="auto"/>
          </w:divBdr>
        </w:div>
        <w:div w:id="1436251132">
          <w:marLeft w:val="480"/>
          <w:marRight w:val="0"/>
          <w:marTop w:val="0"/>
          <w:marBottom w:val="0"/>
          <w:divBdr>
            <w:top w:val="none" w:sz="0" w:space="0" w:color="auto"/>
            <w:left w:val="none" w:sz="0" w:space="0" w:color="auto"/>
            <w:bottom w:val="none" w:sz="0" w:space="0" w:color="auto"/>
            <w:right w:val="none" w:sz="0" w:space="0" w:color="auto"/>
          </w:divBdr>
        </w:div>
        <w:div w:id="760837140">
          <w:marLeft w:val="480"/>
          <w:marRight w:val="0"/>
          <w:marTop w:val="0"/>
          <w:marBottom w:val="0"/>
          <w:divBdr>
            <w:top w:val="none" w:sz="0" w:space="0" w:color="auto"/>
            <w:left w:val="none" w:sz="0" w:space="0" w:color="auto"/>
            <w:bottom w:val="none" w:sz="0" w:space="0" w:color="auto"/>
            <w:right w:val="none" w:sz="0" w:space="0" w:color="auto"/>
          </w:divBdr>
        </w:div>
        <w:div w:id="1439639765">
          <w:marLeft w:val="480"/>
          <w:marRight w:val="0"/>
          <w:marTop w:val="0"/>
          <w:marBottom w:val="0"/>
          <w:divBdr>
            <w:top w:val="none" w:sz="0" w:space="0" w:color="auto"/>
            <w:left w:val="none" w:sz="0" w:space="0" w:color="auto"/>
            <w:bottom w:val="none" w:sz="0" w:space="0" w:color="auto"/>
            <w:right w:val="none" w:sz="0" w:space="0" w:color="auto"/>
          </w:divBdr>
        </w:div>
        <w:div w:id="287932246">
          <w:marLeft w:val="480"/>
          <w:marRight w:val="0"/>
          <w:marTop w:val="0"/>
          <w:marBottom w:val="0"/>
          <w:divBdr>
            <w:top w:val="none" w:sz="0" w:space="0" w:color="auto"/>
            <w:left w:val="none" w:sz="0" w:space="0" w:color="auto"/>
            <w:bottom w:val="none" w:sz="0" w:space="0" w:color="auto"/>
            <w:right w:val="none" w:sz="0" w:space="0" w:color="auto"/>
          </w:divBdr>
        </w:div>
        <w:div w:id="841510521">
          <w:marLeft w:val="480"/>
          <w:marRight w:val="0"/>
          <w:marTop w:val="0"/>
          <w:marBottom w:val="0"/>
          <w:divBdr>
            <w:top w:val="none" w:sz="0" w:space="0" w:color="auto"/>
            <w:left w:val="none" w:sz="0" w:space="0" w:color="auto"/>
            <w:bottom w:val="none" w:sz="0" w:space="0" w:color="auto"/>
            <w:right w:val="none" w:sz="0" w:space="0" w:color="auto"/>
          </w:divBdr>
        </w:div>
        <w:div w:id="1136534011">
          <w:marLeft w:val="480"/>
          <w:marRight w:val="0"/>
          <w:marTop w:val="0"/>
          <w:marBottom w:val="0"/>
          <w:divBdr>
            <w:top w:val="none" w:sz="0" w:space="0" w:color="auto"/>
            <w:left w:val="none" w:sz="0" w:space="0" w:color="auto"/>
            <w:bottom w:val="none" w:sz="0" w:space="0" w:color="auto"/>
            <w:right w:val="none" w:sz="0" w:space="0" w:color="auto"/>
          </w:divBdr>
        </w:div>
        <w:div w:id="638388743">
          <w:marLeft w:val="480"/>
          <w:marRight w:val="0"/>
          <w:marTop w:val="0"/>
          <w:marBottom w:val="0"/>
          <w:divBdr>
            <w:top w:val="none" w:sz="0" w:space="0" w:color="auto"/>
            <w:left w:val="none" w:sz="0" w:space="0" w:color="auto"/>
            <w:bottom w:val="none" w:sz="0" w:space="0" w:color="auto"/>
            <w:right w:val="none" w:sz="0" w:space="0" w:color="auto"/>
          </w:divBdr>
        </w:div>
        <w:div w:id="977687151">
          <w:marLeft w:val="480"/>
          <w:marRight w:val="0"/>
          <w:marTop w:val="0"/>
          <w:marBottom w:val="0"/>
          <w:divBdr>
            <w:top w:val="none" w:sz="0" w:space="0" w:color="auto"/>
            <w:left w:val="none" w:sz="0" w:space="0" w:color="auto"/>
            <w:bottom w:val="none" w:sz="0" w:space="0" w:color="auto"/>
            <w:right w:val="none" w:sz="0" w:space="0" w:color="auto"/>
          </w:divBdr>
        </w:div>
        <w:div w:id="151996427">
          <w:marLeft w:val="480"/>
          <w:marRight w:val="0"/>
          <w:marTop w:val="0"/>
          <w:marBottom w:val="0"/>
          <w:divBdr>
            <w:top w:val="none" w:sz="0" w:space="0" w:color="auto"/>
            <w:left w:val="none" w:sz="0" w:space="0" w:color="auto"/>
            <w:bottom w:val="none" w:sz="0" w:space="0" w:color="auto"/>
            <w:right w:val="none" w:sz="0" w:space="0" w:color="auto"/>
          </w:divBdr>
        </w:div>
        <w:div w:id="2090420604">
          <w:marLeft w:val="480"/>
          <w:marRight w:val="0"/>
          <w:marTop w:val="0"/>
          <w:marBottom w:val="0"/>
          <w:divBdr>
            <w:top w:val="none" w:sz="0" w:space="0" w:color="auto"/>
            <w:left w:val="none" w:sz="0" w:space="0" w:color="auto"/>
            <w:bottom w:val="none" w:sz="0" w:space="0" w:color="auto"/>
            <w:right w:val="none" w:sz="0" w:space="0" w:color="auto"/>
          </w:divBdr>
        </w:div>
        <w:div w:id="893010551">
          <w:marLeft w:val="480"/>
          <w:marRight w:val="0"/>
          <w:marTop w:val="0"/>
          <w:marBottom w:val="0"/>
          <w:divBdr>
            <w:top w:val="none" w:sz="0" w:space="0" w:color="auto"/>
            <w:left w:val="none" w:sz="0" w:space="0" w:color="auto"/>
            <w:bottom w:val="none" w:sz="0" w:space="0" w:color="auto"/>
            <w:right w:val="none" w:sz="0" w:space="0" w:color="auto"/>
          </w:divBdr>
        </w:div>
        <w:div w:id="1947155481">
          <w:marLeft w:val="480"/>
          <w:marRight w:val="0"/>
          <w:marTop w:val="0"/>
          <w:marBottom w:val="0"/>
          <w:divBdr>
            <w:top w:val="none" w:sz="0" w:space="0" w:color="auto"/>
            <w:left w:val="none" w:sz="0" w:space="0" w:color="auto"/>
            <w:bottom w:val="none" w:sz="0" w:space="0" w:color="auto"/>
            <w:right w:val="none" w:sz="0" w:space="0" w:color="auto"/>
          </w:divBdr>
        </w:div>
        <w:div w:id="913395651">
          <w:marLeft w:val="480"/>
          <w:marRight w:val="0"/>
          <w:marTop w:val="0"/>
          <w:marBottom w:val="0"/>
          <w:divBdr>
            <w:top w:val="none" w:sz="0" w:space="0" w:color="auto"/>
            <w:left w:val="none" w:sz="0" w:space="0" w:color="auto"/>
            <w:bottom w:val="none" w:sz="0" w:space="0" w:color="auto"/>
            <w:right w:val="none" w:sz="0" w:space="0" w:color="auto"/>
          </w:divBdr>
        </w:div>
        <w:div w:id="307436700">
          <w:marLeft w:val="480"/>
          <w:marRight w:val="0"/>
          <w:marTop w:val="0"/>
          <w:marBottom w:val="0"/>
          <w:divBdr>
            <w:top w:val="none" w:sz="0" w:space="0" w:color="auto"/>
            <w:left w:val="none" w:sz="0" w:space="0" w:color="auto"/>
            <w:bottom w:val="none" w:sz="0" w:space="0" w:color="auto"/>
            <w:right w:val="none" w:sz="0" w:space="0" w:color="auto"/>
          </w:divBdr>
        </w:div>
        <w:div w:id="371272046">
          <w:marLeft w:val="480"/>
          <w:marRight w:val="0"/>
          <w:marTop w:val="0"/>
          <w:marBottom w:val="0"/>
          <w:divBdr>
            <w:top w:val="none" w:sz="0" w:space="0" w:color="auto"/>
            <w:left w:val="none" w:sz="0" w:space="0" w:color="auto"/>
            <w:bottom w:val="none" w:sz="0" w:space="0" w:color="auto"/>
            <w:right w:val="none" w:sz="0" w:space="0" w:color="auto"/>
          </w:divBdr>
        </w:div>
        <w:div w:id="15740897">
          <w:marLeft w:val="480"/>
          <w:marRight w:val="0"/>
          <w:marTop w:val="0"/>
          <w:marBottom w:val="0"/>
          <w:divBdr>
            <w:top w:val="none" w:sz="0" w:space="0" w:color="auto"/>
            <w:left w:val="none" w:sz="0" w:space="0" w:color="auto"/>
            <w:bottom w:val="none" w:sz="0" w:space="0" w:color="auto"/>
            <w:right w:val="none" w:sz="0" w:space="0" w:color="auto"/>
          </w:divBdr>
        </w:div>
        <w:div w:id="1417628217">
          <w:marLeft w:val="480"/>
          <w:marRight w:val="0"/>
          <w:marTop w:val="0"/>
          <w:marBottom w:val="0"/>
          <w:divBdr>
            <w:top w:val="none" w:sz="0" w:space="0" w:color="auto"/>
            <w:left w:val="none" w:sz="0" w:space="0" w:color="auto"/>
            <w:bottom w:val="none" w:sz="0" w:space="0" w:color="auto"/>
            <w:right w:val="none" w:sz="0" w:space="0" w:color="auto"/>
          </w:divBdr>
        </w:div>
        <w:div w:id="492334098">
          <w:marLeft w:val="480"/>
          <w:marRight w:val="0"/>
          <w:marTop w:val="0"/>
          <w:marBottom w:val="0"/>
          <w:divBdr>
            <w:top w:val="none" w:sz="0" w:space="0" w:color="auto"/>
            <w:left w:val="none" w:sz="0" w:space="0" w:color="auto"/>
            <w:bottom w:val="none" w:sz="0" w:space="0" w:color="auto"/>
            <w:right w:val="none" w:sz="0" w:space="0" w:color="auto"/>
          </w:divBdr>
        </w:div>
        <w:div w:id="518470106">
          <w:marLeft w:val="480"/>
          <w:marRight w:val="0"/>
          <w:marTop w:val="0"/>
          <w:marBottom w:val="0"/>
          <w:divBdr>
            <w:top w:val="none" w:sz="0" w:space="0" w:color="auto"/>
            <w:left w:val="none" w:sz="0" w:space="0" w:color="auto"/>
            <w:bottom w:val="none" w:sz="0" w:space="0" w:color="auto"/>
            <w:right w:val="none" w:sz="0" w:space="0" w:color="auto"/>
          </w:divBdr>
        </w:div>
        <w:div w:id="2066684616">
          <w:marLeft w:val="480"/>
          <w:marRight w:val="0"/>
          <w:marTop w:val="0"/>
          <w:marBottom w:val="0"/>
          <w:divBdr>
            <w:top w:val="none" w:sz="0" w:space="0" w:color="auto"/>
            <w:left w:val="none" w:sz="0" w:space="0" w:color="auto"/>
            <w:bottom w:val="none" w:sz="0" w:space="0" w:color="auto"/>
            <w:right w:val="none" w:sz="0" w:space="0" w:color="auto"/>
          </w:divBdr>
        </w:div>
        <w:div w:id="1741172500">
          <w:marLeft w:val="480"/>
          <w:marRight w:val="0"/>
          <w:marTop w:val="0"/>
          <w:marBottom w:val="0"/>
          <w:divBdr>
            <w:top w:val="none" w:sz="0" w:space="0" w:color="auto"/>
            <w:left w:val="none" w:sz="0" w:space="0" w:color="auto"/>
            <w:bottom w:val="none" w:sz="0" w:space="0" w:color="auto"/>
            <w:right w:val="none" w:sz="0" w:space="0" w:color="auto"/>
          </w:divBdr>
        </w:div>
        <w:div w:id="783887801">
          <w:marLeft w:val="480"/>
          <w:marRight w:val="0"/>
          <w:marTop w:val="0"/>
          <w:marBottom w:val="0"/>
          <w:divBdr>
            <w:top w:val="none" w:sz="0" w:space="0" w:color="auto"/>
            <w:left w:val="none" w:sz="0" w:space="0" w:color="auto"/>
            <w:bottom w:val="none" w:sz="0" w:space="0" w:color="auto"/>
            <w:right w:val="none" w:sz="0" w:space="0" w:color="auto"/>
          </w:divBdr>
        </w:div>
        <w:div w:id="861555441">
          <w:marLeft w:val="480"/>
          <w:marRight w:val="0"/>
          <w:marTop w:val="0"/>
          <w:marBottom w:val="0"/>
          <w:divBdr>
            <w:top w:val="none" w:sz="0" w:space="0" w:color="auto"/>
            <w:left w:val="none" w:sz="0" w:space="0" w:color="auto"/>
            <w:bottom w:val="none" w:sz="0" w:space="0" w:color="auto"/>
            <w:right w:val="none" w:sz="0" w:space="0" w:color="auto"/>
          </w:divBdr>
        </w:div>
        <w:div w:id="653340107">
          <w:marLeft w:val="480"/>
          <w:marRight w:val="0"/>
          <w:marTop w:val="0"/>
          <w:marBottom w:val="0"/>
          <w:divBdr>
            <w:top w:val="none" w:sz="0" w:space="0" w:color="auto"/>
            <w:left w:val="none" w:sz="0" w:space="0" w:color="auto"/>
            <w:bottom w:val="none" w:sz="0" w:space="0" w:color="auto"/>
            <w:right w:val="none" w:sz="0" w:space="0" w:color="auto"/>
          </w:divBdr>
        </w:div>
        <w:div w:id="1240602167">
          <w:marLeft w:val="480"/>
          <w:marRight w:val="0"/>
          <w:marTop w:val="0"/>
          <w:marBottom w:val="0"/>
          <w:divBdr>
            <w:top w:val="none" w:sz="0" w:space="0" w:color="auto"/>
            <w:left w:val="none" w:sz="0" w:space="0" w:color="auto"/>
            <w:bottom w:val="none" w:sz="0" w:space="0" w:color="auto"/>
            <w:right w:val="none" w:sz="0" w:space="0" w:color="auto"/>
          </w:divBdr>
        </w:div>
        <w:div w:id="1022437721">
          <w:marLeft w:val="480"/>
          <w:marRight w:val="0"/>
          <w:marTop w:val="0"/>
          <w:marBottom w:val="0"/>
          <w:divBdr>
            <w:top w:val="none" w:sz="0" w:space="0" w:color="auto"/>
            <w:left w:val="none" w:sz="0" w:space="0" w:color="auto"/>
            <w:bottom w:val="none" w:sz="0" w:space="0" w:color="auto"/>
            <w:right w:val="none" w:sz="0" w:space="0" w:color="auto"/>
          </w:divBdr>
        </w:div>
        <w:div w:id="1051735394">
          <w:marLeft w:val="480"/>
          <w:marRight w:val="0"/>
          <w:marTop w:val="0"/>
          <w:marBottom w:val="0"/>
          <w:divBdr>
            <w:top w:val="none" w:sz="0" w:space="0" w:color="auto"/>
            <w:left w:val="none" w:sz="0" w:space="0" w:color="auto"/>
            <w:bottom w:val="none" w:sz="0" w:space="0" w:color="auto"/>
            <w:right w:val="none" w:sz="0" w:space="0" w:color="auto"/>
          </w:divBdr>
        </w:div>
        <w:div w:id="448477865">
          <w:marLeft w:val="480"/>
          <w:marRight w:val="0"/>
          <w:marTop w:val="0"/>
          <w:marBottom w:val="0"/>
          <w:divBdr>
            <w:top w:val="none" w:sz="0" w:space="0" w:color="auto"/>
            <w:left w:val="none" w:sz="0" w:space="0" w:color="auto"/>
            <w:bottom w:val="none" w:sz="0" w:space="0" w:color="auto"/>
            <w:right w:val="none" w:sz="0" w:space="0" w:color="auto"/>
          </w:divBdr>
        </w:div>
        <w:div w:id="1824079343">
          <w:marLeft w:val="480"/>
          <w:marRight w:val="0"/>
          <w:marTop w:val="0"/>
          <w:marBottom w:val="0"/>
          <w:divBdr>
            <w:top w:val="none" w:sz="0" w:space="0" w:color="auto"/>
            <w:left w:val="none" w:sz="0" w:space="0" w:color="auto"/>
            <w:bottom w:val="none" w:sz="0" w:space="0" w:color="auto"/>
            <w:right w:val="none" w:sz="0" w:space="0" w:color="auto"/>
          </w:divBdr>
        </w:div>
        <w:div w:id="259022139">
          <w:marLeft w:val="480"/>
          <w:marRight w:val="0"/>
          <w:marTop w:val="0"/>
          <w:marBottom w:val="0"/>
          <w:divBdr>
            <w:top w:val="none" w:sz="0" w:space="0" w:color="auto"/>
            <w:left w:val="none" w:sz="0" w:space="0" w:color="auto"/>
            <w:bottom w:val="none" w:sz="0" w:space="0" w:color="auto"/>
            <w:right w:val="none" w:sz="0" w:space="0" w:color="auto"/>
          </w:divBdr>
        </w:div>
        <w:div w:id="1259370194">
          <w:marLeft w:val="480"/>
          <w:marRight w:val="0"/>
          <w:marTop w:val="0"/>
          <w:marBottom w:val="0"/>
          <w:divBdr>
            <w:top w:val="none" w:sz="0" w:space="0" w:color="auto"/>
            <w:left w:val="none" w:sz="0" w:space="0" w:color="auto"/>
            <w:bottom w:val="none" w:sz="0" w:space="0" w:color="auto"/>
            <w:right w:val="none" w:sz="0" w:space="0" w:color="auto"/>
          </w:divBdr>
        </w:div>
        <w:div w:id="1979335389">
          <w:marLeft w:val="480"/>
          <w:marRight w:val="0"/>
          <w:marTop w:val="0"/>
          <w:marBottom w:val="0"/>
          <w:divBdr>
            <w:top w:val="none" w:sz="0" w:space="0" w:color="auto"/>
            <w:left w:val="none" w:sz="0" w:space="0" w:color="auto"/>
            <w:bottom w:val="none" w:sz="0" w:space="0" w:color="auto"/>
            <w:right w:val="none" w:sz="0" w:space="0" w:color="auto"/>
          </w:divBdr>
        </w:div>
        <w:div w:id="666596485">
          <w:marLeft w:val="480"/>
          <w:marRight w:val="0"/>
          <w:marTop w:val="0"/>
          <w:marBottom w:val="0"/>
          <w:divBdr>
            <w:top w:val="none" w:sz="0" w:space="0" w:color="auto"/>
            <w:left w:val="none" w:sz="0" w:space="0" w:color="auto"/>
            <w:bottom w:val="none" w:sz="0" w:space="0" w:color="auto"/>
            <w:right w:val="none" w:sz="0" w:space="0" w:color="auto"/>
          </w:divBdr>
        </w:div>
        <w:div w:id="1225220094">
          <w:marLeft w:val="480"/>
          <w:marRight w:val="0"/>
          <w:marTop w:val="0"/>
          <w:marBottom w:val="0"/>
          <w:divBdr>
            <w:top w:val="none" w:sz="0" w:space="0" w:color="auto"/>
            <w:left w:val="none" w:sz="0" w:space="0" w:color="auto"/>
            <w:bottom w:val="none" w:sz="0" w:space="0" w:color="auto"/>
            <w:right w:val="none" w:sz="0" w:space="0" w:color="auto"/>
          </w:divBdr>
        </w:div>
        <w:div w:id="955985026">
          <w:marLeft w:val="480"/>
          <w:marRight w:val="0"/>
          <w:marTop w:val="0"/>
          <w:marBottom w:val="0"/>
          <w:divBdr>
            <w:top w:val="none" w:sz="0" w:space="0" w:color="auto"/>
            <w:left w:val="none" w:sz="0" w:space="0" w:color="auto"/>
            <w:bottom w:val="none" w:sz="0" w:space="0" w:color="auto"/>
            <w:right w:val="none" w:sz="0" w:space="0" w:color="auto"/>
          </w:divBdr>
        </w:div>
        <w:div w:id="113984307">
          <w:marLeft w:val="480"/>
          <w:marRight w:val="0"/>
          <w:marTop w:val="0"/>
          <w:marBottom w:val="0"/>
          <w:divBdr>
            <w:top w:val="none" w:sz="0" w:space="0" w:color="auto"/>
            <w:left w:val="none" w:sz="0" w:space="0" w:color="auto"/>
            <w:bottom w:val="none" w:sz="0" w:space="0" w:color="auto"/>
            <w:right w:val="none" w:sz="0" w:space="0" w:color="auto"/>
          </w:divBdr>
        </w:div>
        <w:div w:id="389155549">
          <w:marLeft w:val="480"/>
          <w:marRight w:val="0"/>
          <w:marTop w:val="0"/>
          <w:marBottom w:val="0"/>
          <w:divBdr>
            <w:top w:val="none" w:sz="0" w:space="0" w:color="auto"/>
            <w:left w:val="none" w:sz="0" w:space="0" w:color="auto"/>
            <w:bottom w:val="none" w:sz="0" w:space="0" w:color="auto"/>
            <w:right w:val="none" w:sz="0" w:space="0" w:color="auto"/>
          </w:divBdr>
        </w:div>
        <w:div w:id="1057167883">
          <w:marLeft w:val="480"/>
          <w:marRight w:val="0"/>
          <w:marTop w:val="0"/>
          <w:marBottom w:val="0"/>
          <w:divBdr>
            <w:top w:val="none" w:sz="0" w:space="0" w:color="auto"/>
            <w:left w:val="none" w:sz="0" w:space="0" w:color="auto"/>
            <w:bottom w:val="none" w:sz="0" w:space="0" w:color="auto"/>
            <w:right w:val="none" w:sz="0" w:space="0" w:color="auto"/>
          </w:divBdr>
        </w:div>
        <w:div w:id="914124087">
          <w:marLeft w:val="480"/>
          <w:marRight w:val="0"/>
          <w:marTop w:val="0"/>
          <w:marBottom w:val="0"/>
          <w:divBdr>
            <w:top w:val="none" w:sz="0" w:space="0" w:color="auto"/>
            <w:left w:val="none" w:sz="0" w:space="0" w:color="auto"/>
            <w:bottom w:val="none" w:sz="0" w:space="0" w:color="auto"/>
            <w:right w:val="none" w:sz="0" w:space="0" w:color="auto"/>
          </w:divBdr>
        </w:div>
        <w:div w:id="2049521432">
          <w:marLeft w:val="480"/>
          <w:marRight w:val="0"/>
          <w:marTop w:val="0"/>
          <w:marBottom w:val="0"/>
          <w:divBdr>
            <w:top w:val="none" w:sz="0" w:space="0" w:color="auto"/>
            <w:left w:val="none" w:sz="0" w:space="0" w:color="auto"/>
            <w:bottom w:val="none" w:sz="0" w:space="0" w:color="auto"/>
            <w:right w:val="none" w:sz="0" w:space="0" w:color="auto"/>
          </w:divBdr>
        </w:div>
        <w:div w:id="637154427">
          <w:marLeft w:val="480"/>
          <w:marRight w:val="0"/>
          <w:marTop w:val="0"/>
          <w:marBottom w:val="0"/>
          <w:divBdr>
            <w:top w:val="none" w:sz="0" w:space="0" w:color="auto"/>
            <w:left w:val="none" w:sz="0" w:space="0" w:color="auto"/>
            <w:bottom w:val="none" w:sz="0" w:space="0" w:color="auto"/>
            <w:right w:val="none" w:sz="0" w:space="0" w:color="auto"/>
          </w:divBdr>
        </w:div>
        <w:div w:id="1581283009">
          <w:marLeft w:val="480"/>
          <w:marRight w:val="0"/>
          <w:marTop w:val="0"/>
          <w:marBottom w:val="0"/>
          <w:divBdr>
            <w:top w:val="none" w:sz="0" w:space="0" w:color="auto"/>
            <w:left w:val="none" w:sz="0" w:space="0" w:color="auto"/>
            <w:bottom w:val="none" w:sz="0" w:space="0" w:color="auto"/>
            <w:right w:val="none" w:sz="0" w:space="0" w:color="auto"/>
          </w:divBdr>
        </w:div>
        <w:div w:id="89129798">
          <w:marLeft w:val="480"/>
          <w:marRight w:val="0"/>
          <w:marTop w:val="0"/>
          <w:marBottom w:val="0"/>
          <w:divBdr>
            <w:top w:val="none" w:sz="0" w:space="0" w:color="auto"/>
            <w:left w:val="none" w:sz="0" w:space="0" w:color="auto"/>
            <w:bottom w:val="none" w:sz="0" w:space="0" w:color="auto"/>
            <w:right w:val="none" w:sz="0" w:space="0" w:color="auto"/>
          </w:divBdr>
        </w:div>
        <w:div w:id="793209360">
          <w:marLeft w:val="480"/>
          <w:marRight w:val="0"/>
          <w:marTop w:val="0"/>
          <w:marBottom w:val="0"/>
          <w:divBdr>
            <w:top w:val="none" w:sz="0" w:space="0" w:color="auto"/>
            <w:left w:val="none" w:sz="0" w:space="0" w:color="auto"/>
            <w:bottom w:val="none" w:sz="0" w:space="0" w:color="auto"/>
            <w:right w:val="none" w:sz="0" w:space="0" w:color="auto"/>
          </w:divBdr>
        </w:div>
        <w:div w:id="2131123206">
          <w:marLeft w:val="480"/>
          <w:marRight w:val="0"/>
          <w:marTop w:val="0"/>
          <w:marBottom w:val="0"/>
          <w:divBdr>
            <w:top w:val="none" w:sz="0" w:space="0" w:color="auto"/>
            <w:left w:val="none" w:sz="0" w:space="0" w:color="auto"/>
            <w:bottom w:val="none" w:sz="0" w:space="0" w:color="auto"/>
            <w:right w:val="none" w:sz="0" w:space="0" w:color="auto"/>
          </w:divBdr>
        </w:div>
        <w:div w:id="1675570616">
          <w:marLeft w:val="480"/>
          <w:marRight w:val="0"/>
          <w:marTop w:val="0"/>
          <w:marBottom w:val="0"/>
          <w:divBdr>
            <w:top w:val="none" w:sz="0" w:space="0" w:color="auto"/>
            <w:left w:val="none" w:sz="0" w:space="0" w:color="auto"/>
            <w:bottom w:val="none" w:sz="0" w:space="0" w:color="auto"/>
            <w:right w:val="none" w:sz="0" w:space="0" w:color="auto"/>
          </w:divBdr>
        </w:div>
        <w:div w:id="1882478974">
          <w:marLeft w:val="480"/>
          <w:marRight w:val="0"/>
          <w:marTop w:val="0"/>
          <w:marBottom w:val="0"/>
          <w:divBdr>
            <w:top w:val="none" w:sz="0" w:space="0" w:color="auto"/>
            <w:left w:val="none" w:sz="0" w:space="0" w:color="auto"/>
            <w:bottom w:val="none" w:sz="0" w:space="0" w:color="auto"/>
            <w:right w:val="none" w:sz="0" w:space="0" w:color="auto"/>
          </w:divBdr>
        </w:div>
        <w:div w:id="1456682514">
          <w:marLeft w:val="480"/>
          <w:marRight w:val="0"/>
          <w:marTop w:val="0"/>
          <w:marBottom w:val="0"/>
          <w:divBdr>
            <w:top w:val="none" w:sz="0" w:space="0" w:color="auto"/>
            <w:left w:val="none" w:sz="0" w:space="0" w:color="auto"/>
            <w:bottom w:val="none" w:sz="0" w:space="0" w:color="auto"/>
            <w:right w:val="none" w:sz="0" w:space="0" w:color="auto"/>
          </w:divBdr>
        </w:div>
        <w:div w:id="1504466260">
          <w:marLeft w:val="480"/>
          <w:marRight w:val="0"/>
          <w:marTop w:val="0"/>
          <w:marBottom w:val="0"/>
          <w:divBdr>
            <w:top w:val="none" w:sz="0" w:space="0" w:color="auto"/>
            <w:left w:val="none" w:sz="0" w:space="0" w:color="auto"/>
            <w:bottom w:val="none" w:sz="0" w:space="0" w:color="auto"/>
            <w:right w:val="none" w:sz="0" w:space="0" w:color="auto"/>
          </w:divBdr>
        </w:div>
        <w:div w:id="387384752">
          <w:marLeft w:val="480"/>
          <w:marRight w:val="0"/>
          <w:marTop w:val="0"/>
          <w:marBottom w:val="0"/>
          <w:divBdr>
            <w:top w:val="none" w:sz="0" w:space="0" w:color="auto"/>
            <w:left w:val="none" w:sz="0" w:space="0" w:color="auto"/>
            <w:bottom w:val="none" w:sz="0" w:space="0" w:color="auto"/>
            <w:right w:val="none" w:sz="0" w:space="0" w:color="auto"/>
          </w:divBdr>
        </w:div>
        <w:div w:id="691079043">
          <w:marLeft w:val="480"/>
          <w:marRight w:val="0"/>
          <w:marTop w:val="0"/>
          <w:marBottom w:val="0"/>
          <w:divBdr>
            <w:top w:val="none" w:sz="0" w:space="0" w:color="auto"/>
            <w:left w:val="none" w:sz="0" w:space="0" w:color="auto"/>
            <w:bottom w:val="none" w:sz="0" w:space="0" w:color="auto"/>
            <w:right w:val="none" w:sz="0" w:space="0" w:color="auto"/>
          </w:divBdr>
        </w:div>
        <w:div w:id="1127816225">
          <w:marLeft w:val="480"/>
          <w:marRight w:val="0"/>
          <w:marTop w:val="0"/>
          <w:marBottom w:val="0"/>
          <w:divBdr>
            <w:top w:val="none" w:sz="0" w:space="0" w:color="auto"/>
            <w:left w:val="none" w:sz="0" w:space="0" w:color="auto"/>
            <w:bottom w:val="none" w:sz="0" w:space="0" w:color="auto"/>
            <w:right w:val="none" w:sz="0" w:space="0" w:color="auto"/>
          </w:divBdr>
        </w:div>
        <w:div w:id="507870584">
          <w:marLeft w:val="480"/>
          <w:marRight w:val="0"/>
          <w:marTop w:val="0"/>
          <w:marBottom w:val="0"/>
          <w:divBdr>
            <w:top w:val="none" w:sz="0" w:space="0" w:color="auto"/>
            <w:left w:val="none" w:sz="0" w:space="0" w:color="auto"/>
            <w:bottom w:val="none" w:sz="0" w:space="0" w:color="auto"/>
            <w:right w:val="none" w:sz="0" w:space="0" w:color="auto"/>
          </w:divBdr>
        </w:div>
        <w:div w:id="591427932">
          <w:marLeft w:val="480"/>
          <w:marRight w:val="0"/>
          <w:marTop w:val="0"/>
          <w:marBottom w:val="0"/>
          <w:divBdr>
            <w:top w:val="none" w:sz="0" w:space="0" w:color="auto"/>
            <w:left w:val="none" w:sz="0" w:space="0" w:color="auto"/>
            <w:bottom w:val="none" w:sz="0" w:space="0" w:color="auto"/>
            <w:right w:val="none" w:sz="0" w:space="0" w:color="auto"/>
          </w:divBdr>
        </w:div>
        <w:div w:id="2108113184">
          <w:marLeft w:val="480"/>
          <w:marRight w:val="0"/>
          <w:marTop w:val="0"/>
          <w:marBottom w:val="0"/>
          <w:divBdr>
            <w:top w:val="none" w:sz="0" w:space="0" w:color="auto"/>
            <w:left w:val="none" w:sz="0" w:space="0" w:color="auto"/>
            <w:bottom w:val="none" w:sz="0" w:space="0" w:color="auto"/>
            <w:right w:val="none" w:sz="0" w:space="0" w:color="auto"/>
          </w:divBdr>
        </w:div>
        <w:div w:id="1965884595">
          <w:marLeft w:val="480"/>
          <w:marRight w:val="0"/>
          <w:marTop w:val="0"/>
          <w:marBottom w:val="0"/>
          <w:divBdr>
            <w:top w:val="none" w:sz="0" w:space="0" w:color="auto"/>
            <w:left w:val="none" w:sz="0" w:space="0" w:color="auto"/>
            <w:bottom w:val="none" w:sz="0" w:space="0" w:color="auto"/>
            <w:right w:val="none" w:sz="0" w:space="0" w:color="auto"/>
          </w:divBdr>
        </w:div>
        <w:div w:id="1390806911">
          <w:marLeft w:val="480"/>
          <w:marRight w:val="0"/>
          <w:marTop w:val="0"/>
          <w:marBottom w:val="0"/>
          <w:divBdr>
            <w:top w:val="none" w:sz="0" w:space="0" w:color="auto"/>
            <w:left w:val="none" w:sz="0" w:space="0" w:color="auto"/>
            <w:bottom w:val="none" w:sz="0" w:space="0" w:color="auto"/>
            <w:right w:val="none" w:sz="0" w:space="0" w:color="auto"/>
          </w:divBdr>
        </w:div>
        <w:div w:id="389421780">
          <w:marLeft w:val="480"/>
          <w:marRight w:val="0"/>
          <w:marTop w:val="0"/>
          <w:marBottom w:val="0"/>
          <w:divBdr>
            <w:top w:val="none" w:sz="0" w:space="0" w:color="auto"/>
            <w:left w:val="none" w:sz="0" w:space="0" w:color="auto"/>
            <w:bottom w:val="none" w:sz="0" w:space="0" w:color="auto"/>
            <w:right w:val="none" w:sz="0" w:space="0" w:color="auto"/>
          </w:divBdr>
        </w:div>
        <w:div w:id="1103458592">
          <w:marLeft w:val="480"/>
          <w:marRight w:val="0"/>
          <w:marTop w:val="0"/>
          <w:marBottom w:val="0"/>
          <w:divBdr>
            <w:top w:val="none" w:sz="0" w:space="0" w:color="auto"/>
            <w:left w:val="none" w:sz="0" w:space="0" w:color="auto"/>
            <w:bottom w:val="none" w:sz="0" w:space="0" w:color="auto"/>
            <w:right w:val="none" w:sz="0" w:space="0" w:color="auto"/>
          </w:divBdr>
        </w:div>
        <w:div w:id="2035879185">
          <w:marLeft w:val="480"/>
          <w:marRight w:val="0"/>
          <w:marTop w:val="0"/>
          <w:marBottom w:val="0"/>
          <w:divBdr>
            <w:top w:val="none" w:sz="0" w:space="0" w:color="auto"/>
            <w:left w:val="none" w:sz="0" w:space="0" w:color="auto"/>
            <w:bottom w:val="none" w:sz="0" w:space="0" w:color="auto"/>
            <w:right w:val="none" w:sz="0" w:space="0" w:color="auto"/>
          </w:divBdr>
        </w:div>
        <w:div w:id="1278177646">
          <w:marLeft w:val="480"/>
          <w:marRight w:val="0"/>
          <w:marTop w:val="0"/>
          <w:marBottom w:val="0"/>
          <w:divBdr>
            <w:top w:val="none" w:sz="0" w:space="0" w:color="auto"/>
            <w:left w:val="none" w:sz="0" w:space="0" w:color="auto"/>
            <w:bottom w:val="none" w:sz="0" w:space="0" w:color="auto"/>
            <w:right w:val="none" w:sz="0" w:space="0" w:color="auto"/>
          </w:divBdr>
        </w:div>
        <w:div w:id="807893940">
          <w:marLeft w:val="480"/>
          <w:marRight w:val="0"/>
          <w:marTop w:val="0"/>
          <w:marBottom w:val="0"/>
          <w:divBdr>
            <w:top w:val="none" w:sz="0" w:space="0" w:color="auto"/>
            <w:left w:val="none" w:sz="0" w:space="0" w:color="auto"/>
            <w:bottom w:val="none" w:sz="0" w:space="0" w:color="auto"/>
            <w:right w:val="none" w:sz="0" w:space="0" w:color="auto"/>
          </w:divBdr>
        </w:div>
        <w:div w:id="1529217666">
          <w:marLeft w:val="480"/>
          <w:marRight w:val="0"/>
          <w:marTop w:val="0"/>
          <w:marBottom w:val="0"/>
          <w:divBdr>
            <w:top w:val="none" w:sz="0" w:space="0" w:color="auto"/>
            <w:left w:val="none" w:sz="0" w:space="0" w:color="auto"/>
            <w:bottom w:val="none" w:sz="0" w:space="0" w:color="auto"/>
            <w:right w:val="none" w:sz="0" w:space="0" w:color="auto"/>
          </w:divBdr>
        </w:div>
        <w:div w:id="982470505">
          <w:marLeft w:val="480"/>
          <w:marRight w:val="0"/>
          <w:marTop w:val="0"/>
          <w:marBottom w:val="0"/>
          <w:divBdr>
            <w:top w:val="none" w:sz="0" w:space="0" w:color="auto"/>
            <w:left w:val="none" w:sz="0" w:space="0" w:color="auto"/>
            <w:bottom w:val="none" w:sz="0" w:space="0" w:color="auto"/>
            <w:right w:val="none" w:sz="0" w:space="0" w:color="auto"/>
          </w:divBdr>
        </w:div>
        <w:div w:id="115606548">
          <w:marLeft w:val="480"/>
          <w:marRight w:val="0"/>
          <w:marTop w:val="0"/>
          <w:marBottom w:val="0"/>
          <w:divBdr>
            <w:top w:val="none" w:sz="0" w:space="0" w:color="auto"/>
            <w:left w:val="none" w:sz="0" w:space="0" w:color="auto"/>
            <w:bottom w:val="none" w:sz="0" w:space="0" w:color="auto"/>
            <w:right w:val="none" w:sz="0" w:space="0" w:color="auto"/>
          </w:divBdr>
        </w:div>
        <w:div w:id="2114787214">
          <w:marLeft w:val="480"/>
          <w:marRight w:val="0"/>
          <w:marTop w:val="0"/>
          <w:marBottom w:val="0"/>
          <w:divBdr>
            <w:top w:val="none" w:sz="0" w:space="0" w:color="auto"/>
            <w:left w:val="none" w:sz="0" w:space="0" w:color="auto"/>
            <w:bottom w:val="none" w:sz="0" w:space="0" w:color="auto"/>
            <w:right w:val="none" w:sz="0" w:space="0" w:color="auto"/>
          </w:divBdr>
        </w:div>
        <w:div w:id="942540850">
          <w:marLeft w:val="480"/>
          <w:marRight w:val="0"/>
          <w:marTop w:val="0"/>
          <w:marBottom w:val="0"/>
          <w:divBdr>
            <w:top w:val="none" w:sz="0" w:space="0" w:color="auto"/>
            <w:left w:val="none" w:sz="0" w:space="0" w:color="auto"/>
            <w:bottom w:val="none" w:sz="0" w:space="0" w:color="auto"/>
            <w:right w:val="none" w:sz="0" w:space="0" w:color="auto"/>
          </w:divBdr>
        </w:div>
        <w:div w:id="1942102940">
          <w:marLeft w:val="480"/>
          <w:marRight w:val="0"/>
          <w:marTop w:val="0"/>
          <w:marBottom w:val="0"/>
          <w:divBdr>
            <w:top w:val="none" w:sz="0" w:space="0" w:color="auto"/>
            <w:left w:val="none" w:sz="0" w:space="0" w:color="auto"/>
            <w:bottom w:val="none" w:sz="0" w:space="0" w:color="auto"/>
            <w:right w:val="none" w:sz="0" w:space="0" w:color="auto"/>
          </w:divBdr>
        </w:div>
        <w:div w:id="399523691">
          <w:marLeft w:val="480"/>
          <w:marRight w:val="0"/>
          <w:marTop w:val="0"/>
          <w:marBottom w:val="0"/>
          <w:divBdr>
            <w:top w:val="none" w:sz="0" w:space="0" w:color="auto"/>
            <w:left w:val="none" w:sz="0" w:space="0" w:color="auto"/>
            <w:bottom w:val="none" w:sz="0" w:space="0" w:color="auto"/>
            <w:right w:val="none" w:sz="0" w:space="0" w:color="auto"/>
          </w:divBdr>
        </w:div>
        <w:div w:id="215043559">
          <w:marLeft w:val="480"/>
          <w:marRight w:val="0"/>
          <w:marTop w:val="0"/>
          <w:marBottom w:val="0"/>
          <w:divBdr>
            <w:top w:val="none" w:sz="0" w:space="0" w:color="auto"/>
            <w:left w:val="none" w:sz="0" w:space="0" w:color="auto"/>
            <w:bottom w:val="none" w:sz="0" w:space="0" w:color="auto"/>
            <w:right w:val="none" w:sz="0" w:space="0" w:color="auto"/>
          </w:divBdr>
        </w:div>
        <w:div w:id="911889622">
          <w:marLeft w:val="480"/>
          <w:marRight w:val="0"/>
          <w:marTop w:val="0"/>
          <w:marBottom w:val="0"/>
          <w:divBdr>
            <w:top w:val="none" w:sz="0" w:space="0" w:color="auto"/>
            <w:left w:val="none" w:sz="0" w:space="0" w:color="auto"/>
            <w:bottom w:val="none" w:sz="0" w:space="0" w:color="auto"/>
            <w:right w:val="none" w:sz="0" w:space="0" w:color="auto"/>
          </w:divBdr>
        </w:div>
      </w:divsChild>
    </w:div>
    <w:div w:id="1235315156">
      <w:bodyDiv w:val="1"/>
      <w:marLeft w:val="0"/>
      <w:marRight w:val="0"/>
      <w:marTop w:val="0"/>
      <w:marBottom w:val="0"/>
      <w:divBdr>
        <w:top w:val="none" w:sz="0" w:space="0" w:color="auto"/>
        <w:left w:val="none" w:sz="0" w:space="0" w:color="auto"/>
        <w:bottom w:val="none" w:sz="0" w:space="0" w:color="auto"/>
        <w:right w:val="none" w:sz="0" w:space="0" w:color="auto"/>
      </w:divBdr>
    </w:div>
    <w:div w:id="1235891916">
      <w:bodyDiv w:val="1"/>
      <w:marLeft w:val="0"/>
      <w:marRight w:val="0"/>
      <w:marTop w:val="0"/>
      <w:marBottom w:val="0"/>
      <w:divBdr>
        <w:top w:val="none" w:sz="0" w:space="0" w:color="auto"/>
        <w:left w:val="none" w:sz="0" w:space="0" w:color="auto"/>
        <w:bottom w:val="none" w:sz="0" w:space="0" w:color="auto"/>
        <w:right w:val="none" w:sz="0" w:space="0" w:color="auto"/>
      </w:divBdr>
    </w:div>
    <w:div w:id="1236430189">
      <w:bodyDiv w:val="1"/>
      <w:marLeft w:val="0"/>
      <w:marRight w:val="0"/>
      <w:marTop w:val="0"/>
      <w:marBottom w:val="0"/>
      <w:divBdr>
        <w:top w:val="none" w:sz="0" w:space="0" w:color="auto"/>
        <w:left w:val="none" w:sz="0" w:space="0" w:color="auto"/>
        <w:bottom w:val="none" w:sz="0" w:space="0" w:color="auto"/>
        <w:right w:val="none" w:sz="0" w:space="0" w:color="auto"/>
      </w:divBdr>
    </w:div>
    <w:div w:id="1236696137">
      <w:bodyDiv w:val="1"/>
      <w:marLeft w:val="0"/>
      <w:marRight w:val="0"/>
      <w:marTop w:val="0"/>
      <w:marBottom w:val="0"/>
      <w:divBdr>
        <w:top w:val="none" w:sz="0" w:space="0" w:color="auto"/>
        <w:left w:val="none" w:sz="0" w:space="0" w:color="auto"/>
        <w:bottom w:val="none" w:sz="0" w:space="0" w:color="auto"/>
        <w:right w:val="none" w:sz="0" w:space="0" w:color="auto"/>
      </w:divBdr>
    </w:div>
    <w:div w:id="1236814624">
      <w:bodyDiv w:val="1"/>
      <w:marLeft w:val="0"/>
      <w:marRight w:val="0"/>
      <w:marTop w:val="0"/>
      <w:marBottom w:val="0"/>
      <w:divBdr>
        <w:top w:val="none" w:sz="0" w:space="0" w:color="auto"/>
        <w:left w:val="none" w:sz="0" w:space="0" w:color="auto"/>
        <w:bottom w:val="none" w:sz="0" w:space="0" w:color="auto"/>
        <w:right w:val="none" w:sz="0" w:space="0" w:color="auto"/>
      </w:divBdr>
    </w:div>
    <w:div w:id="1236820428">
      <w:bodyDiv w:val="1"/>
      <w:marLeft w:val="0"/>
      <w:marRight w:val="0"/>
      <w:marTop w:val="0"/>
      <w:marBottom w:val="0"/>
      <w:divBdr>
        <w:top w:val="none" w:sz="0" w:space="0" w:color="auto"/>
        <w:left w:val="none" w:sz="0" w:space="0" w:color="auto"/>
        <w:bottom w:val="none" w:sz="0" w:space="0" w:color="auto"/>
        <w:right w:val="none" w:sz="0" w:space="0" w:color="auto"/>
      </w:divBdr>
      <w:divsChild>
        <w:div w:id="77680602">
          <w:marLeft w:val="480"/>
          <w:marRight w:val="0"/>
          <w:marTop w:val="0"/>
          <w:marBottom w:val="0"/>
          <w:divBdr>
            <w:top w:val="none" w:sz="0" w:space="0" w:color="auto"/>
            <w:left w:val="none" w:sz="0" w:space="0" w:color="auto"/>
            <w:bottom w:val="none" w:sz="0" w:space="0" w:color="auto"/>
            <w:right w:val="none" w:sz="0" w:space="0" w:color="auto"/>
          </w:divBdr>
        </w:div>
        <w:div w:id="78597962">
          <w:marLeft w:val="480"/>
          <w:marRight w:val="0"/>
          <w:marTop w:val="0"/>
          <w:marBottom w:val="0"/>
          <w:divBdr>
            <w:top w:val="none" w:sz="0" w:space="0" w:color="auto"/>
            <w:left w:val="none" w:sz="0" w:space="0" w:color="auto"/>
            <w:bottom w:val="none" w:sz="0" w:space="0" w:color="auto"/>
            <w:right w:val="none" w:sz="0" w:space="0" w:color="auto"/>
          </w:divBdr>
        </w:div>
        <w:div w:id="135996507">
          <w:marLeft w:val="480"/>
          <w:marRight w:val="0"/>
          <w:marTop w:val="0"/>
          <w:marBottom w:val="0"/>
          <w:divBdr>
            <w:top w:val="none" w:sz="0" w:space="0" w:color="auto"/>
            <w:left w:val="none" w:sz="0" w:space="0" w:color="auto"/>
            <w:bottom w:val="none" w:sz="0" w:space="0" w:color="auto"/>
            <w:right w:val="none" w:sz="0" w:space="0" w:color="auto"/>
          </w:divBdr>
        </w:div>
        <w:div w:id="141848019">
          <w:marLeft w:val="480"/>
          <w:marRight w:val="0"/>
          <w:marTop w:val="0"/>
          <w:marBottom w:val="0"/>
          <w:divBdr>
            <w:top w:val="none" w:sz="0" w:space="0" w:color="auto"/>
            <w:left w:val="none" w:sz="0" w:space="0" w:color="auto"/>
            <w:bottom w:val="none" w:sz="0" w:space="0" w:color="auto"/>
            <w:right w:val="none" w:sz="0" w:space="0" w:color="auto"/>
          </w:divBdr>
        </w:div>
        <w:div w:id="159784266">
          <w:marLeft w:val="480"/>
          <w:marRight w:val="0"/>
          <w:marTop w:val="0"/>
          <w:marBottom w:val="0"/>
          <w:divBdr>
            <w:top w:val="none" w:sz="0" w:space="0" w:color="auto"/>
            <w:left w:val="none" w:sz="0" w:space="0" w:color="auto"/>
            <w:bottom w:val="none" w:sz="0" w:space="0" w:color="auto"/>
            <w:right w:val="none" w:sz="0" w:space="0" w:color="auto"/>
          </w:divBdr>
        </w:div>
        <w:div w:id="194463169">
          <w:marLeft w:val="480"/>
          <w:marRight w:val="0"/>
          <w:marTop w:val="0"/>
          <w:marBottom w:val="0"/>
          <w:divBdr>
            <w:top w:val="none" w:sz="0" w:space="0" w:color="auto"/>
            <w:left w:val="none" w:sz="0" w:space="0" w:color="auto"/>
            <w:bottom w:val="none" w:sz="0" w:space="0" w:color="auto"/>
            <w:right w:val="none" w:sz="0" w:space="0" w:color="auto"/>
          </w:divBdr>
        </w:div>
        <w:div w:id="204023950">
          <w:marLeft w:val="480"/>
          <w:marRight w:val="0"/>
          <w:marTop w:val="0"/>
          <w:marBottom w:val="0"/>
          <w:divBdr>
            <w:top w:val="none" w:sz="0" w:space="0" w:color="auto"/>
            <w:left w:val="none" w:sz="0" w:space="0" w:color="auto"/>
            <w:bottom w:val="none" w:sz="0" w:space="0" w:color="auto"/>
            <w:right w:val="none" w:sz="0" w:space="0" w:color="auto"/>
          </w:divBdr>
        </w:div>
        <w:div w:id="225384150">
          <w:marLeft w:val="480"/>
          <w:marRight w:val="0"/>
          <w:marTop w:val="0"/>
          <w:marBottom w:val="0"/>
          <w:divBdr>
            <w:top w:val="none" w:sz="0" w:space="0" w:color="auto"/>
            <w:left w:val="none" w:sz="0" w:space="0" w:color="auto"/>
            <w:bottom w:val="none" w:sz="0" w:space="0" w:color="auto"/>
            <w:right w:val="none" w:sz="0" w:space="0" w:color="auto"/>
          </w:divBdr>
        </w:div>
        <w:div w:id="300769494">
          <w:marLeft w:val="480"/>
          <w:marRight w:val="0"/>
          <w:marTop w:val="0"/>
          <w:marBottom w:val="0"/>
          <w:divBdr>
            <w:top w:val="none" w:sz="0" w:space="0" w:color="auto"/>
            <w:left w:val="none" w:sz="0" w:space="0" w:color="auto"/>
            <w:bottom w:val="none" w:sz="0" w:space="0" w:color="auto"/>
            <w:right w:val="none" w:sz="0" w:space="0" w:color="auto"/>
          </w:divBdr>
        </w:div>
        <w:div w:id="325089297">
          <w:marLeft w:val="480"/>
          <w:marRight w:val="0"/>
          <w:marTop w:val="0"/>
          <w:marBottom w:val="0"/>
          <w:divBdr>
            <w:top w:val="none" w:sz="0" w:space="0" w:color="auto"/>
            <w:left w:val="none" w:sz="0" w:space="0" w:color="auto"/>
            <w:bottom w:val="none" w:sz="0" w:space="0" w:color="auto"/>
            <w:right w:val="none" w:sz="0" w:space="0" w:color="auto"/>
          </w:divBdr>
        </w:div>
        <w:div w:id="440338424">
          <w:marLeft w:val="480"/>
          <w:marRight w:val="0"/>
          <w:marTop w:val="0"/>
          <w:marBottom w:val="0"/>
          <w:divBdr>
            <w:top w:val="none" w:sz="0" w:space="0" w:color="auto"/>
            <w:left w:val="none" w:sz="0" w:space="0" w:color="auto"/>
            <w:bottom w:val="none" w:sz="0" w:space="0" w:color="auto"/>
            <w:right w:val="none" w:sz="0" w:space="0" w:color="auto"/>
          </w:divBdr>
        </w:div>
        <w:div w:id="499347109">
          <w:marLeft w:val="480"/>
          <w:marRight w:val="0"/>
          <w:marTop w:val="0"/>
          <w:marBottom w:val="0"/>
          <w:divBdr>
            <w:top w:val="none" w:sz="0" w:space="0" w:color="auto"/>
            <w:left w:val="none" w:sz="0" w:space="0" w:color="auto"/>
            <w:bottom w:val="none" w:sz="0" w:space="0" w:color="auto"/>
            <w:right w:val="none" w:sz="0" w:space="0" w:color="auto"/>
          </w:divBdr>
        </w:div>
        <w:div w:id="503863820">
          <w:marLeft w:val="480"/>
          <w:marRight w:val="0"/>
          <w:marTop w:val="0"/>
          <w:marBottom w:val="0"/>
          <w:divBdr>
            <w:top w:val="none" w:sz="0" w:space="0" w:color="auto"/>
            <w:left w:val="none" w:sz="0" w:space="0" w:color="auto"/>
            <w:bottom w:val="none" w:sz="0" w:space="0" w:color="auto"/>
            <w:right w:val="none" w:sz="0" w:space="0" w:color="auto"/>
          </w:divBdr>
        </w:div>
        <w:div w:id="591428977">
          <w:marLeft w:val="480"/>
          <w:marRight w:val="0"/>
          <w:marTop w:val="0"/>
          <w:marBottom w:val="0"/>
          <w:divBdr>
            <w:top w:val="none" w:sz="0" w:space="0" w:color="auto"/>
            <w:left w:val="none" w:sz="0" w:space="0" w:color="auto"/>
            <w:bottom w:val="none" w:sz="0" w:space="0" w:color="auto"/>
            <w:right w:val="none" w:sz="0" w:space="0" w:color="auto"/>
          </w:divBdr>
        </w:div>
        <w:div w:id="705452891">
          <w:marLeft w:val="480"/>
          <w:marRight w:val="0"/>
          <w:marTop w:val="0"/>
          <w:marBottom w:val="0"/>
          <w:divBdr>
            <w:top w:val="none" w:sz="0" w:space="0" w:color="auto"/>
            <w:left w:val="none" w:sz="0" w:space="0" w:color="auto"/>
            <w:bottom w:val="none" w:sz="0" w:space="0" w:color="auto"/>
            <w:right w:val="none" w:sz="0" w:space="0" w:color="auto"/>
          </w:divBdr>
        </w:div>
        <w:div w:id="754936076">
          <w:marLeft w:val="480"/>
          <w:marRight w:val="0"/>
          <w:marTop w:val="0"/>
          <w:marBottom w:val="0"/>
          <w:divBdr>
            <w:top w:val="none" w:sz="0" w:space="0" w:color="auto"/>
            <w:left w:val="none" w:sz="0" w:space="0" w:color="auto"/>
            <w:bottom w:val="none" w:sz="0" w:space="0" w:color="auto"/>
            <w:right w:val="none" w:sz="0" w:space="0" w:color="auto"/>
          </w:divBdr>
        </w:div>
        <w:div w:id="813372673">
          <w:marLeft w:val="480"/>
          <w:marRight w:val="0"/>
          <w:marTop w:val="0"/>
          <w:marBottom w:val="0"/>
          <w:divBdr>
            <w:top w:val="none" w:sz="0" w:space="0" w:color="auto"/>
            <w:left w:val="none" w:sz="0" w:space="0" w:color="auto"/>
            <w:bottom w:val="none" w:sz="0" w:space="0" w:color="auto"/>
            <w:right w:val="none" w:sz="0" w:space="0" w:color="auto"/>
          </w:divBdr>
        </w:div>
        <w:div w:id="845752078">
          <w:marLeft w:val="480"/>
          <w:marRight w:val="0"/>
          <w:marTop w:val="0"/>
          <w:marBottom w:val="0"/>
          <w:divBdr>
            <w:top w:val="none" w:sz="0" w:space="0" w:color="auto"/>
            <w:left w:val="none" w:sz="0" w:space="0" w:color="auto"/>
            <w:bottom w:val="none" w:sz="0" w:space="0" w:color="auto"/>
            <w:right w:val="none" w:sz="0" w:space="0" w:color="auto"/>
          </w:divBdr>
        </w:div>
        <w:div w:id="876627858">
          <w:marLeft w:val="480"/>
          <w:marRight w:val="0"/>
          <w:marTop w:val="0"/>
          <w:marBottom w:val="0"/>
          <w:divBdr>
            <w:top w:val="none" w:sz="0" w:space="0" w:color="auto"/>
            <w:left w:val="none" w:sz="0" w:space="0" w:color="auto"/>
            <w:bottom w:val="none" w:sz="0" w:space="0" w:color="auto"/>
            <w:right w:val="none" w:sz="0" w:space="0" w:color="auto"/>
          </w:divBdr>
        </w:div>
        <w:div w:id="1005746265">
          <w:marLeft w:val="480"/>
          <w:marRight w:val="0"/>
          <w:marTop w:val="0"/>
          <w:marBottom w:val="0"/>
          <w:divBdr>
            <w:top w:val="none" w:sz="0" w:space="0" w:color="auto"/>
            <w:left w:val="none" w:sz="0" w:space="0" w:color="auto"/>
            <w:bottom w:val="none" w:sz="0" w:space="0" w:color="auto"/>
            <w:right w:val="none" w:sz="0" w:space="0" w:color="auto"/>
          </w:divBdr>
        </w:div>
        <w:div w:id="1018848568">
          <w:marLeft w:val="480"/>
          <w:marRight w:val="0"/>
          <w:marTop w:val="0"/>
          <w:marBottom w:val="0"/>
          <w:divBdr>
            <w:top w:val="none" w:sz="0" w:space="0" w:color="auto"/>
            <w:left w:val="none" w:sz="0" w:space="0" w:color="auto"/>
            <w:bottom w:val="none" w:sz="0" w:space="0" w:color="auto"/>
            <w:right w:val="none" w:sz="0" w:space="0" w:color="auto"/>
          </w:divBdr>
        </w:div>
        <w:div w:id="1030494996">
          <w:marLeft w:val="480"/>
          <w:marRight w:val="0"/>
          <w:marTop w:val="0"/>
          <w:marBottom w:val="0"/>
          <w:divBdr>
            <w:top w:val="none" w:sz="0" w:space="0" w:color="auto"/>
            <w:left w:val="none" w:sz="0" w:space="0" w:color="auto"/>
            <w:bottom w:val="none" w:sz="0" w:space="0" w:color="auto"/>
            <w:right w:val="none" w:sz="0" w:space="0" w:color="auto"/>
          </w:divBdr>
        </w:div>
        <w:div w:id="1079986988">
          <w:marLeft w:val="480"/>
          <w:marRight w:val="0"/>
          <w:marTop w:val="0"/>
          <w:marBottom w:val="0"/>
          <w:divBdr>
            <w:top w:val="none" w:sz="0" w:space="0" w:color="auto"/>
            <w:left w:val="none" w:sz="0" w:space="0" w:color="auto"/>
            <w:bottom w:val="none" w:sz="0" w:space="0" w:color="auto"/>
            <w:right w:val="none" w:sz="0" w:space="0" w:color="auto"/>
          </w:divBdr>
        </w:div>
        <w:div w:id="1120877031">
          <w:marLeft w:val="480"/>
          <w:marRight w:val="0"/>
          <w:marTop w:val="0"/>
          <w:marBottom w:val="0"/>
          <w:divBdr>
            <w:top w:val="none" w:sz="0" w:space="0" w:color="auto"/>
            <w:left w:val="none" w:sz="0" w:space="0" w:color="auto"/>
            <w:bottom w:val="none" w:sz="0" w:space="0" w:color="auto"/>
            <w:right w:val="none" w:sz="0" w:space="0" w:color="auto"/>
          </w:divBdr>
        </w:div>
        <w:div w:id="1126240641">
          <w:marLeft w:val="480"/>
          <w:marRight w:val="0"/>
          <w:marTop w:val="0"/>
          <w:marBottom w:val="0"/>
          <w:divBdr>
            <w:top w:val="none" w:sz="0" w:space="0" w:color="auto"/>
            <w:left w:val="none" w:sz="0" w:space="0" w:color="auto"/>
            <w:bottom w:val="none" w:sz="0" w:space="0" w:color="auto"/>
            <w:right w:val="none" w:sz="0" w:space="0" w:color="auto"/>
          </w:divBdr>
        </w:div>
        <w:div w:id="1242372451">
          <w:marLeft w:val="480"/>
          <w:marRight w:val="0"/>
          <w:marTop w:val="0"/>
          <w:marBottom w:val="0"/>
          <w:divBdr>
            <w:top w:val="none" w:sz="0" w:space="0" w:color="auto"/>
            <w:left w:val="none" w:sz="0" w:space="0" w:color="auto"/>
            <w:bottom w:val="none" w:sz="0" w:space="0" w:color="auto"/>
            <w:right w:val="none" w:sz="0" w:space="0" w:color="auto"/>
          </w:divBdr>
        </w:div>
        <w:div w:id="1242639209">
          <w:marLeft w:val="480"/>
          <w:marRight w:val="0"/>
          <w:marTop w:val="0"/>
          <w:marBottom w:val="0"/>
          <w:divBdr>
            <w:top w:val="none" w:sz="0" w:space="0" w:color="auto"/>
            <w:left w:val="none" w:sz="0" w:space="0" w:color="auto"/>
            <w:bottom w:val="none" w:sz="0" w:space="0" w:color="auto"/>
            <w:right w:val="none" w:sz="0" w:space="0" w:color="auto"/>
          </w:divBdr>
        </w:div>
        <w:div w:id="1287009340">
          <w:marLeft w:val="480"/>
          <w:marRight w:val="0"/>
          <w:marTop w:val="0"/>
          <w:marBottom w:val="0"/>
          <w:divBdr>
            <w:top w:val="none" w:sz="0" w:space="0" w:color="auto"/>
            <w:left w:val="none" w:sz="0" w:space="0" w:color="auto"/>
            <w:bottom w:val="none" w:sz="0" w:space="0" w:color="auto"/>
            <w:right w:val="none" w:sz="0" w:space="0" w:color="auto"/>
          </w:divBdr>
        </w:div>
        <w:div w:id="1327594093">
          <w:marLeft w:val="480"/>
          <w:marRight w:val="0"/>
          <w:marTop w:val="0"/>
          <w:marBottom w:val="0"/>
          <w:divBdr>
            <w:top w:val="none" w:sz="0" w:space="0" w:color="auto"/>
            <w:left w:val="none" w:sz="0" w:space="0" w:color="auto"/>
            <w:bottom w:val="none" w:sz="0" w:space="0" w:color="auto"/>
            <w:right w:val="none" w:sz="0" w:space="0" w:color="auto"/>
          </w:divBdr>
        </w:div>
        <w:div w:id="1374892049">
          <w:marLeft w:val="480"/>
          <w:marRight w:val="0"/>
          <w:marTop w:val="0"/>
          <w:marBottom w:val="0"/>
          <w:divBdr>
            <w:top w:val="none" w:sz="0" w:space="0" w:color="auto"/>
            <w:left w:val="none" w:sz="0" w:space="0" w:color="auto"/>
            <w:bottom w:val="none" w:sz="0" w:space="0" w:color="auto"/>
            <w:right w:val="none" w:sz="0" w:space="0" w:color="auto"/>
          </w:divBdr>
        </w:div>
        <w:div w:id="1403716623">
          <w:marLeft w:val="480"/>
          <w:marRight w:val="0"/>
          <w:marTop w:val="0"/>
          <w:marBottom w:val="0"/>
          <w:divBdr>
            <w:top w:val="none" w:sz="0" w:space="0" w:color="auto"/>
            <w:left w:val="none" w:sz="0" w:space="0" w:color="auto"/>
            <w:bottom w:val="none" w:sz="0" w:space="0" w:color="auto"/>
            <w:right w:val="none" w:sz="0" w:space="0" w:color="auto"/>
          </w:divBdr>
        </w:div>
        <w:div w:id="1474563508">
          <w:marLeft w:val="480"/>
          <w:marRight w:val="0"/>
          <w:marTop w:val="0"/>
          <w:marBottom w:val="0"/>
          <w:divBdr>
            <w:top w:val="none" w:sz="0" w:space="0" w:color="auto"/>
            <w:left w:val="none" w:sz="0" w:space="0" w:color="auto"/>
            <w:bottom w:val="none" w:sz="0" w:space="0" w:color="auto"/>
            <w:right w:val="none" w:sz="0" w:space="0" w:color="auto"/>
          </w:divBdr>
        </w:div>
        <w:div w:id="1482624360">
          <w:marLeft w:val="480"/>
          <w:marRight w:val="0"/>
          <w:marTop w:val="0"/>
          <w:marBottom w:val="0"/>
          <w:divBdr>
            <w:top w:val="none" w:sz="0" w:space="0" w:color="auto"/>
            <w:left w:val="none" w:sz="0" w:space="0" w:color="auto"/>
            <w:bottom w:val="none" w:sz="0" w:space="0" w:color="auto"/>
            <w:right w:val="none" w:sz="0" w:space="0" w:color="auto"/>
          </w:divBdr>
        </w:div>
        <w:div w:id="1524129062">
          <w:marLeft w:val="480"/>
          <w:marRight w:val="0"/>
          <w:marTop w:val="0"/>
          <w:marBottom w:val="0"/>
          <w:divBdr>
            <w:top w:val="none" w:sz="0" w:space="0" w:color="auto"/>
            <w:left w:val="none" w:sz="0" w:space="0" w:color="auto"/>
            <w:bottom w:val="none" w:sz="0" w:space="0" w:color="auto"/>
            <w:right w:val="none" w:sz="0" w:space="0" w:color="auto"/>
          </w:divBdr>
        </w:div>
        <w:div w:id="1546092462">
          <w:marLeft w:val="480"/>
          <w:marRight w:val="0"/>
          <w:marTop w:val="0"/>
          <w:marBottom w:val="0"/>
          <w:divBdr>
            <w:top w:val="none" w:sz="0" w:space="0" w:color="auto"/>
            <w:left w:val="none" w:sz="0" w:space="0" w:color="auto"/>
            <w:bottom w:val="none" w:sz="0" w:space="0" w:color="auto"/>
            <w:right w:val="none" w:sz="0" w:space="0" w:color="auto"/>
          </w:divBdr>
        </w:div>
        <w:div w:id="1608922628">
          <w:marLeft w:val="480"/>
          <w:marRight w:val="0"/>
          <w:marTop w:val="0"/>
          <w:marBottom w:val="0"/>
          <w:divBdr>
            <w:top w:val="none" w:sz="0" w:space="0" w:color="auto"/>
            <w:left w:val="none" w:sz="0" w:space="0" w:color="auto"/>
            <w:bottom w:val="none" w:sz="0" w:space="0" w:color="auto"/>
            <w:right w:val="none" w:sz="0" w:space="0" w:color="auto"/>
          </w:divBdr>
        </w:div>
        <w:div w:id="1730378655">
          <w:marLeft w:val="480"/>
          <w:marRight w:val="0"/>
          <w:marTop w:val="0"/>
          <w:marBottom w:val="0"/>
          <w:divBdr>
            <w:top w:val="none" w:sz="0" w:space="0" w:color="auto"/>
            <w:left w:val="none" w:sz="0" w:space="0" w:color="auto"/>
            <w:bottom w:val="none" w:sz="0" w:space="0" w:color="auto"/>
            <w:right w:val="none" w:sz="0" w:space="0" w:color="auto"/>
          </w:divBdr>
        </w:div>
        <w:div w:id="1756124725">
          <w:marLeft w:val="480"/>
          <w:marRight w:val="0"/>
          <w:marTop w:val="0"/>
          <w:marBottom w:val="0"/>
          <w:divBdr>
            <w:top w:val="none" w:sz="0" w:space="0" w:color="auto"/>
            <w:left w:val="none" w:sz="0" w:space="0" w:color="auto"/>
            <w:bottom w:val="none" w:sz="0" w:space="0" w:color="auto"/>
            <w:right w:val="none" w:sz="0" w:space="0" w:color="auto"/>
          </w:divBdr>
        </w:div>
        <w:div w:id="1759641864">
          <w:marLeft w:val="480"/>
          <w:marRight w:val="0"/>
          <w:marTop w:val="0"/>
          <w:marBottom w:val="0"/>
          <w:divBdr>
            <w:top w:val="none" w:sz="0" w:space="0" w:color="auto"/>
            <w:left w:val="none" w:sz="0" w:space="0" w:color="auto"/>
            <w:bottom w:val="none" w:sz="0" w:space="0" w:color="auto"/>
            <w:right w:val="none" w:sz="0" w:space="0" w:color="auto"/>
          </w:divBdr>
        </w:div>
        <w:div w:id="1810895623">
          <w:marLeft w:val="480"/>
          <w:marRight w:val="0"/>
          <w:marTop w:val="0"/>
          <w:marBottom w:val="0"/>
          <w:divBdr>
            <w:top w:val="none" w:sz="0" w:space="0" w:color="auto"/>
            <w:left w:val="none" w:sz="0" w:space="0" w:color="auto"/>
            <w:bottom w:val="none" w:sz="0" w:space="0" w:color="auto"/>
            <w:right w:val="none" w:sz="0" w:space="0" w:color="auto"/>
          </w:divBdr>
        </w:div>
        <w:div w:id="1812823774">
          <w:marLeft w:val="480"/>
          <w:marRight w:val="0"/>
          <w:marTop w:val="0"/>
          <w:marBottom w:val="0"/>
          <w:divBdr>
            <w:top w:val="none" w:sz="0" w:space="0" w:color="auto"/>
            <w:left w:val="none" w:sz="0" w:space="0" w:color="auto"/>
            <w:bottom w:val="none" w:sz="0" w:space="0" w:color="auto"/>
            <w:right w:val="none" w:sz="0" w:space="0" w:color="auto"/>
          </w:divBdr>
        </w:div>
        <w:div w:id="1859419938">
          <w:marLeft w:val="480"/>
          <w:marRight w:val="0"/>
          <w:marTop w:val="0"/>
          <w:marBottom w:val="0"/>
          <w:divBdr>
            <w:top w:val="none" w:sz="0" w:space="0" w:color="auto"/>
            <w:left w:val="none" w:sz="0" w:space="0" w:color="auto"/>
            <w:bottom w:val="none" w:sz="0" w:space="0" w:color="auto"/>
            <w:right w:val="none" w:sz="0" w:space="0" w:color="auto"/>
          </w:divBdr>
        </w:div>
        <w:div w:id="1865092213">
          <w:marLeft w:val="480"/>
          <w:marRight w:val="0"/>
          <w:marTop w:val="0"/>
          <w:marBottom w:val="0"/>
          <w:divBdr>
            <w:top w:val="none" w:sz="0" w:space="0" w:color="auto"/>
            <w:left w:val="none" w:sz="0" w:space="0" w:color="auto"/>
            <w:bottom w:val="none" w:sz="0" w:space="0" w:color="auto"/>
            <w:right w:val="none" w:sz="0" w:space="0" w:color="auto"/>
          </w:divBdr>
        </w:div>
        <w:div w:id="1877621584">
          <w:marLeft w:val="480"/>
          <w:marRight w:val="0"/>
          <w:marTop w:val="0"/>
          <w:marBottom w:val="0"/>
          <w:divBdr>
            <w:top w:val="none" w:sz="0" w:space="0" w:color="auto"/>
            <w:left w:val="none" w:sz="0" w:space="0" w:color="auto"/>
            <w:bottom w:val="none" w:sz="0" w:space="0" w:color="auto"/>
            <w:right w:val="none" w:sz="0" w:space="0" w:color="auto"/>
          </w:divBdr>
        </w:div>
        <w:div w:id="1884974043">
          <w:marLeft w:val="480"/>
          <w:marRight w:val="0"/>
          <w:marTop w:val="0"/>
          <w:marBottom w:val="0"/>
          <w:divBdr>
            <w:top w:val="none" w:sz="0" w:space="0" w:color="auto"/>
            <w:left w:val="none" w:sz="0" w:space="0" w:color="auto"/>
            <w:bottom w:val="none" w:sz="0" w:space="0" w:color="auto"/>
            <w:right w:val="none" w:sz="0" w:space="0" w:color="auto"/>
          </w:divBdr>
        </w:div>
        <w:div w:id="1966352107">
          <w:marLeft w:val="480"/>
          <w:marRight w:val="0"/>
          <w:marTop w:val="0"/>
          <w:marBottom w:val="0"/>
          <w:divBdr>
            <w:top w:val="none" w:sz="0" w:space="0" w:color="auto"/>
            <w:left w:val="none" w:sz="0" w:space="0" w:color="auto"/>
            <w:bottom w:val="none" w:sz="0" w:space="0" w:color="auto"/>
            <w:right w:val="none" w:sz="0" w:space="0" w:color="auto"/>
          </w:divBdr>
        </w:div>
        <w:div w:id="2108574081">
          <w:marLeft w:val="480"/>
          <w:marRight w:val="0"/>
          <w:marTop w:val="0"/>
          <w:marBottom w:val="0"/>
          <w:divBdr>
            <w:top w:val="none" w:sz="0" w:space="0" w:color="auto"/>
            <w:left w:val="none" w:sz="0" w:space="0" w:color="auto"/>
            <w:bottom w:val="none" w:sz="0" w:space="0" w:color="auto"/>
            <w:right w:val="none" w:sz="0" w:space="0" w:color="auto"/>
          </w:divBdr>
        </w:div>
      </w:divsChild>
    </w:div>
    <w:div w:id="1236891268">
      <w:bodyDiv w:val="1"/>
      <w:marLeft w:val="0"/>
      <w:marRight w:val="0"/>
      <w:marTop w:val="0"/>
      <w:marBottom w:val="0"/>
      <w:divBdr>
        <w:top w:val="none" w:sz="0" w:space="0" w:color="auto"/>
        <w:left w:val="none" w:sz="0" w:space="0" w:color="auto"/>
        <w:bottom w:val="none" w:sz="0" w:space="0" w:color="auto"/>
        <w:right w:val="none" w:sz="0" w:space="0" w:color="auto"/>
      </w:divBdr>
    </w:div>
    <w:div w:id="1237283577">
      <w:bodyDiv w:val="1"/>
      <w:marLeft w:val="0"/>
      <w:marRight w:val="0"/>
      <w:marTop w:val="0"/>
      <w:marBottom w:val="0"/>
      <w:divBdr>
        <w:top w:val="none" w:sz="0" w:space="0" w:color="auto"/>
        <w:left w:val="none" w:sz="0" w:space="0" w:color="auto"/>
        <w:bottom w:val="none" w:sz="0" w:space="0" w:color="auto"/>
        <w:right w:val="none" w:sz="0" w:space="0" w:color="auto"/>
      </w:divBdr>
    </w:div>
    <w:div w:id="1237324455">
      <w:bodyDiv w:val="1"/>
      <w:marLeft w:val="0"/>
      <w:marRight w:val="0"/>
      <w:marTop w:val="0"/>
      <w:marBottom w:val="0"/>
      <w:divBdr>
        <w:top w:val="none" w:sz="0" w:space="0" w:color="auto"/>
        <w:left w:val="none" w:sz="0" w:space="0" w:color="auto"/>
        <w:bottom w:val="none" w:sz="0" w:space="0" w:color="auto"/>
        <w:right w:val="none" w:sz="0" w:space="0" w:color="auto"/>
      </w:divBdr>
    </w:div>
    <w:div w:id="1237784081">
      <w:bodyDiv w:val="1"/>
      <w:marLeft w:val="0"/>
      <w:marRight w:val="0"/>
      <w:marTop w:val="0"/>
      <w:marBottom w:val="0"/>
      <w:divBdr>
        <w:top w:val="none" w:sz="0" w:space="0" w:color="auto"/>
        <w:left w:val="none" w:sz="0" w:space="0" w:color="auto"/>
        <w:bottom w:val="none" w:sz="0" w:space="0" w:color="auto"/>
        <w:right w:val="none" w:sz="0" w:space="0" w:color="auto"/>
      </w:divBdr>
      <w:divsChild>
        <w:div w:id="1868715100">
          <w:marLeft w:val="480"/>
          <w:marRight w:val="0"/>
          <w:marTop w:val="0"/>
          <w:marBottom w:val="0"/>
          <w:divBdr>
            <w:top w:val="none" w:sz="0" w:space="0" w:color="auto"/>
            <w:left w:val="none" w:sz="0" w:space="0" w:color="auto"/>
            <w:bottom w:val="none" w:sz="0" w:space="0" w:color="auto"/>
            <w:right w:val="none" w:sz="0" w:space="0" w:color="auto"/>
          </w:divBdr>
        </w:div>
        <w:div w:id="1885829982">
          <w:marLeft w:val="480"/>
          <w:marRight w:val="0"/>
          <w:marTop w:val="0"/>
          <w:marBottom w:val="0"/>
          <w:divBdr>
            <w:top w:val="none" w:sz="0" w:space="0" w:color="auto"/>
            <w:left w:val="none" w:sz="0" w:space="0" w:color="auto"/>
            <w:bottom w:val="none" w:sz="0" w:space="0" w:color="auto"/>
            <w:right w:val="none" w:sz="0" w:space="0" w:color="auto"/>
          </w:divBdr>
        </w:div>
        <w:div w:id="1885826362">
          <w:marLeft w:val="480"/>
          <w:marRight w:val="0"/>
          <w:marTop w:val="0"/>
          <w:marBottom w:val="0"/>
          <w:divBdr>
            <w:top w:val="none" w:sz="0" w:space="0" w:color="auto"/>
            <w:left w:val="none" w:sz="0" w:space="0" w:color="auto"/>
            <w:bottom w:val="none" w:sz="0" w:space="0" w:color="auto"/>
            <w:right w:val="none" w:sz="0" w:space="0" w:color="auto"/>
          </w:divBdr>
        </w:div>
        <w:div w:id="1632713915">
          <w:marLeft w:val="480"/>
          <w:marRight w:val="0"/>
          <w:marTop w:val="0"/>
          <w:marBottom w:val="0"/>
          <w:divBdr>
            <w:top w:val="none" w:sz="0" w:space="0" w:color="auto"/>
            <w:left w:val="none" w:sz="0" w:space="0" w:color="auto"/>
            <w:bottom w:val="none" w:sz="0" w:space="0" w:color="auto"/>
            <w:right w:val="none" w:sz="0" w:space="0" w:color="auto"/>
          </w:divBdr>
        </w:div>
        <w:div w:id="1697585356">
          <w:marLeft w:val="480"/>
          <w:marRight w:val="0"/>
          <w:marTop w:val="0"/>
          <w:marBottom w:val="0"/>
          <w:divBdr>
            <w:top w:val="none" w:sz="0" w:space="0" w:color="auto"/>
            <w:left w:val="none" w:sz="0" w:space="0" w:color="auto"/>
            <w:bottom w:val="none" w:sz="0" w:space="0" w:color="auto"/>
            <w:right w:val="none" w:sz="0" w:space="0" w:color="auto"/>
          </w:divBdr>
        </w:div>
        <w:div w:id="1437094993">
          <w:marLeft w:val="480"/>
          <w:marRight w:val="0"/>
          <w:marTop w:val="0"/>
          <w:marBottom w:val="0"/>
          <w:divBdr>
            <w:top w:val="none" w:sz="0" w:space="0" w:color="auto"/>
            <w:left w:val="none" w:sz="0" w:space="0" w:color="auto"/>
            <w:bottom w:val="none" w:sz="0" w:space="0" w:color="auto"/>
            <w:right w:val="none" w:sz="0" w:space="0" w:color="auto"/>
          </w:divBdr>
        </w:div>
        <w:div w:id="1126896696">
          <w:marLeft w:val="480"/>
          <w:marRight w:val="0"/>
          <w:marTop w:val="0"/>
          <w:marBottom w:val="0"/>
          <w:divBdr>
            <w:top w:val="none" w:sz="0" w:space="0" w:color="auto"/>
            <w:left w:val="none" w:sz="0" w:space="0" w:color="auto"/>
            <w:bottom w:val="none" w:sz="0" w:space="0" w:color="auto"/>
            <w:right w:val="none" w:sz="0" w:space="0" w:color="auto"/>
          </w:divBdr>
        </w:div>
        <w:div w:id="842739285">
          <w:marLeft w:val="480"/>
          <w:marRight w:val="0"/>
          <w:marTop w:val="0"/>
          <w:marBottom w:val="0"/>
          <w:divBdr>
            <w:top w:val="none" w:sz="0" w:space="0" w:color="auto"/>
            <w:left w:val="none" w:sz="0" w:space="0" w:color="auto"/>
            <w:bottom w:val="none" w:sz="0" w:space="0" w:color="auto"/>
            <w:right w:val="none" w:sz="0" w:space="0" w:color="auto"/>
          </w:divBdr>
        </w:div>
        <w:div w:id="367725962">
          <w:marLeft w:val="480"/>
          <w:marRight w:val="0"/>
          <w:marTop w:val="0"/>
          <w:marBottom w:val="0"/>
          <w:divBdr>
            <w:top w:val="none" w:sz="0" w:space="0" w:color="auto"/>
            <w:left w:val="none" w:sz="0" w:space="0" w:color="auto"/>
            <w:bottom w:val="none" w:sz="0" w:space="0" w:color="auto"/>
            <w:right w:val="none" w:sz="0" w:space="0" w:color="auto"/>
          </w:divBdr>
        </w:div>
        <w:div w:id="2121290015">
          <w:marLeft w:val="480"/>
          <w:marRight w:val="0"/>
          <w:marTop w:val="0"/>
          <w:marBottom w:val="0"/>
          <w:divBdr>
            <w:top w:val="none" w:sz="0" w:space="0" w:color="auto"/>
            <w:left w:val="none" w:sz="0" w:space="0" w:color="auto"/>
            <w:bottom w:val="none" w:sz="0" w:space="0" w:color="auto"/>
            <w:right w:val="none" w:sz="0" w:space="0" w:color="auto"/>
          </w:divBdr>
        </w:div>
        <w:div w:id="725110090">
          <w:marLeft w:val="480"/>
          <w:marRight w:val="0"/>
          <w:marTop w:val="0"/>
          <w:marBottom w:val="0"/>
          <w:divBdr>
            <w:top w:val="none" w:sz="0" w:space="0" w:color="auto"/>
            <w:left w:val="none" w:sz="0" w:space="0" w:color="auto"/>
            <w:bottom w:val="none" w:sz="0" w:space="0" w:color="auto"/>
            <w:right w:val="none" w:sz="0" w:space="0" w:color="auto"/>
          </w:divBdr>
        </w:div>
        <w:div w:id="808132683">
          <w:marLeft w:val="480"/>
          <w:marRight w:val="0"/>
          <w:marTop w:val="0"/>
          <w:marBottom w:val="0"/>
          <w:divBdr>
            <w:top w:val="none" w:sz="0" w:space="0" w:color="auto"/>
            <w:left w:val="none" w:sz="0" w:space="0" w:color="auto"/>
            <w:bottom w:val="none" w:sz="0" w:space="0" w:color="auto"/>
            <w:right w:val="none" w:sz="0" w:space="0" w:color="auto"/>
          </w:divBdr>
        </w:div>
        <w:div w:id="1649165277">
          <w:marLeft w:val="480"/>
          <w:marRight w:val="0"/>
          <w:marTop w:val="0"/>
          <w:marBottom w:val="0"/>
          <w:divBdr>
            <w:top w:val="none" w:sz="0" w:space="0" w:color="auto"/>
            <w:left w:val="none" w:sz="0" w:space="0" w:color="auto"/>
            <w:bottom w:val="none" w:sz="0" w:space="0" w:color="auto"/>
            <w:right w:val="none" w:sz="0" w:space="0" w:color="auto"/>
          </w:divBdr>
        </w:div>
        <w:div w:id="579562617">
          <w:marLeft w:val="480"/>
          <w:marRight w:val="0"/>
          <w:marTop w:val="0"/>
          <w:marBottom w:val="0"/>
          <w:divBdr>
            <w:top w:val="none" w:sz="0" w:space="0" w:color="auto"/>
            <w:left w:val="none" w:sz="0" w:space="0" w:color="auto"/>
            <w:bottom w:val="none" w:sz="0" w:space="0" w:color="auto"/>
            <w:right w:val="none" w:sz="0" w:space="0" w:color="auto"/>
          </w:divBdr>
        </w:div>
        <w:div w:id="1983382359">
          <w:marLeft w:val="480"/>
          <w:marRight w:val="0"/>
          <w:marTop w:val="0"/>
          <w:marBottom w:val="0"/>
          <w:divBdr>
            <w:top w:val="none" w:sz="0" w:space="0" w:color="auto"/>
            <w:left w:val="none" w:sz="0" w:space="0" w:color="auto"/>
            <w:bottom w:val="none" w:sz="0" w:space="0" w:color="auto"/>
            <w:right w:val="none" w:sz="0" w:space="0" w:color="auto"/>
          </w:divBdr>
        </w:div>
        <w:div w:id="850680114">
          <w:marLeft w:val="480"/>
          <w:marRight w:val="0"/>
          <w:marTop w:val="0"/>
          <w:marBottom w:val="0"/>
          <w:divBdr>
            <w:top w:val="none" w:sz="0" w:space="0" w:color="auto"/>
            <w:left w:val="none" w:sz="0" w:space="0" w:color="auto"/>
            <w:bottom w:val="none" w:sz="0" w:space="0" w:color="auto"/>
            <w:right w:val="none" w:sz="0" w:space="0" w:color="auto"/>
          </w:divBdr>
        </w:div>
        <w:div w:id="1778525845">
          <w:marLeft w:val="480"/>
          <w:marRight w:val="0"/>
          <w:marTop w:val="0"/>
          <w:marBottom w:val="0"/>
          <w:divBdr>
            <w:top w:val="none" w:sz="0" w:space="0" w:color="auto"/>
            <w:left w:val="none" w:sz="0" w:space="0" w:color="auto"/>
            <w:bottom w:val="none" w:sz="0" w:space="0" w:color="auto"/>
            <w:right w:val="none" w:sz="0" w:space="0" w:color="auto"/>
          </w:divBdr>
        </w:div>
        <w:div w:id="1041974270">
          <w:marLeft w:val="480"/>
          <w:marRight w:val="0"/>
          <w:marTop w:val="0"/>
          <w:marBottom w:val="0"/>
          <w:divBdr>
            <w:top w:val="none" w:sz="0" w:space="0" w:color="auto"/>
            <w:left w:val="none" w:sz="0" w:space="0" w:color="auto"/>
            <w:bottom w:val="none" w:sz="0" w:space="0" w:color="auto"/>
            <w:right w:val="none" w:sz="0" w:space="0" w:color="auto"/>
          </w:divBdr>
        </w:div>
        <w:div w:id="367922512">
          <w:marLeft w:val="480"/>
          <w:marRight w:val="0"/>
          <w:marTop w:val="0"/>
          <w:marBottom w:val="0"/>
          <w:divBdr>
            <w:top w:val="none" w:sz="0" w:space="0" w:color="auto"/>
            <w:left w:val="none" w:sz="0" w:space="0" w:color="auto"/>
            <w:bottom w:val="none" w:sz="0" w:space="0" w:color="auto"/>
            <w:right w:val="none" w:sz="0" w:space="0" w:color="auto"/>
          </w:divBdr>
        </w:div>
        <w:div w:id="1262179733">
          <w:marLeft w:val="480"/>
          <w:marRight w:val="0"/>
          <w:marTop w:val="0"/>
          <w:marBottom w:val="0"/>
          <w:divBdr>
            <w:top w:val="none" w:sz="0" w:space="0" w:color="auto"/>
            <w:left w:val="none" w:sz="0" w:space="0" w:color="auto"/>
            <w:bottom w:val="none" w:sz="0" w:space="0" w:color="auto"/>
            <w:right w:val="none" w:sz="0" w:space="0" w:color="auto"/>
          </w:divBdr>
        </w:div>
        <w:div w:id="1240750772">
          <w:marLeft w:val="480"/>
          <w:marRight w:val="0"/>
          <w:marTop w:val="0"/>
          <w:marBottom w:val="0"/>
          <w:divBdr>
            <w:top w:val="none" w:sz="0" w:space="0" w:color="auto"/>
            <w:left w:val="none" w:sz="0" w:space="0" w:color="auto"/>
            <w:bottom w:val="none" w:sz="0" w:space="0" w:color="auto"/>
            <w:right w:val="none" w:sz="0" w:space="0" w:color="auto"/>
          </w:divBdr>
        </w:div>
        <w:div w:id="1316449907">
          <w:marLeft w:val="480"/>
          <w:marRight w:val="0"/>
          <w:marTop w:val="0"/>
          <w:marBottom w:val="0"/>
          <w:divBdr>
            <w:top w:val="none" w:sz="0" w:space="0" w:color="auto"/>
            <w:left w:val="none" w:sz="0" w:space="0" w:color="auto"/>
            <w:bottom w:val="none" w:sz="0" w:space="0" w:color="auto"/>
            <w:right w:val="none" w:sz="0" w:space="0" w:color="auto"/>
          </w:divBdr>
        </w:div>
        <w:div w:id="1682246180">
          <w:marLeft w:val="480"/>
          <w:marRight w:val="0"/>
          <w:marTop w:val="0"/>
          <w:marBottom w:val="0"/>
          <w:divBdr>
            <w:top w:val="none" w:sz="0" w:space="0" w:color="auto"/>
            <w:left w:val="none" w:sz="0" w:space="0" w:color="auto"/>
            <w:bottom w:val="none" w:sz="0" w:space="0" w:color="auto"/>
            <w:right w:val="none" w:sz="0" w:space="0" w:color="auto"/>
          </w:divBdr>
        </w:div>
        <w:div w:id="318273510">
          <w:marLeft w:val="480"/>
          <w:marRight w:val="0"/>
          <w:marTop w:val="0"/>
          <w:marBottom w:val="0"/>
          <w:divBdr>
            <w:top w:val="none" w:sz="0" w:space="0" w:color="auto"/>
            <w:left w:val="none" w:sz="0" w:space="0" w:color="auto"/>
            <w:bottom w:val="none" w:sz="0" w:space="0" w:color="auto"/>
            <w:right w:val="none" w:sz="0" w:space="0" w:color="auto"/>
          </w:divBdr>
        </w:div>
        <w:div w:id="1457792477">
          <w:marLeft w:val="480"/>
          <w:marRight w:val="0"/>
          <w:marTop w:val="0"/>
          <w:marBottom w:val="0"/>
          <w:divBdr>
            <w:top w:val="none" w:sz="0" w:space="0" w:color="auto"/>
            <w:left w:val="none" w:sz="0" w:space="0" w:color="auto"/>
            <w:bottom w:val="none" w:sz="0" w:space="0" w:color="auto"/>
            <w:right w:val="none" w:sz="0" w:space="0" w:color="auto"/>
          </w:divBdr>
        </w:div>
        <w:div w:id="722217411">
          <w:marLeft w:val="480"/>
          <w:marRight w:val="0"/>
          <w:marTop w:val="0"/>
          <w:marBottom w:val="0"/>
          <w:divBdr>
            <w:top w:val="none" w:sz="0" w:space="0" w:color="auto"/>
            <w:left w:val="none" w:sz="0" w:space="0" w:color="auto"/>
            <w:bottom w:val="none" w:sz="0" w:space="0" w:color="auto"/>
            <w:right w:val="none" w:sz="0" w:space="0" w:color="auto"/>
          </w:divBdr>
        </w:div>
        <w:div w:id="964888521">
          <w:marLeft w:val="480"/>
          <w:marRight w:val="0"/>
          <w:marTop w:val="0"/>
          <w:marBottom w:val="0"/>
          <w:divBdr>
            <w:top w:val="none" w:sz="0" w:space="0" w:color="auto"/>
            <w:left w:val="none" w:sz="0" w:space="0" w:color="auto"/>
            <w:bottom w:val="none" w:sz="0" w:space="0" w:color="auto"/>
            <w:right w:val="none" w:sz="0" w:space="0" w:color="auto"/>
          </w:divBdr>
        </w:div>
        <w:div w:id="1196308172">
          <w:marLeft w:val="480"/>
          <w:marRight w:val="0"/>
          <w:marTop w:val="0"/>
          <w:marBottom w:val="0"/>
          <w:divBdr>
            <w:top w:val="none" w:sz="0" w:space="0" w:color="auto"/>
            <w:left w:val="none" w:sz="0" w:space="0" w:color="auto"/>
            <w:bottom w:val="none" w:sz="0" w:space="0" w:color="auto"/>
            <w:right w:val="none" w:sz="0" w:space="0" w:color="auto"/>
          </w:divBdr>
        </w:div>
        <w:div w:id="945886273">
          <w:marLeft w:val="480"/>
          <w:marRight w:val="0"/>
          <w:marTop w:val="0"/>
          <w:marBottom w:val="0"/>
          <w:divBdr>
            <w:top w:val="none" w:sz="0" w:space="0" w:color="auto"/>
            <w:left w:val="none" w:sz="0" w:space="0" w:color="auto"/>
            <w:bottom w:val="none" w:sz="0" w:space="0" w:color="auto"/>
            <w:right w:val="none" w:sz="0" w:space="0" w:color="auto"/>
          </w:divBdr>
        </w:div>
        <w:div w:id="156002849">
          <w:marLeft w:val="480"/>
          <w:marRight w:val="0"/>
          <w:marTop w:val="0"/>
          <w:marBottom w:val="0"/>
          <w:divBdr>
            <w:top w:val="none" w:sz="0" w:space="0" w:color="auto"/>
            <w:left w:val="none" w:sz="0" w:space="0" w:color="auto"/>
            <w:bottom w:val="none" w:sz="0" w:space="0" w:color="auto"/>
            <w:right w:val="none" w:sz="0" w:space="0" w:color="auto"/>
          </w:divBdr>
        </w:div>
        <w:div w:id="568880164">
          <w:marLeft w:val="480"/>
          <w:marRight w:val="0"/>
          <w:marTop w:val="0"/>
          <w:marBottom w:val="0"/>
          <w:divBdr>
            <w:top w:val="none" w:sz="0" w:space="0" w:color="auto"/>
            <w:left w:val="none" w:sz="0" w:space="0" w:color="auto"/>
            <w:bottom w:val="none" w:sz="0" w:space="0" w:color="auto"/>
            <w:right w:val="none" w:sz="0" w:space="0" w:color="auto"/>
          </w:divBdr>
        </w:div>
        <w:div w:id="1149829690">
          <w:marLeft w:val="480"/>
          <w:marRight w:val="0"/>
          <w:marTop w:val="0"/>
          <w:marBottom w:val="0"/>
          <w:divBdr>
            <w:top w:val="none" w:sz="0" w:space="0" w:color="auto"/>
            <w:left w:val="none" w:sz="0" w:space="0" w:color="auto"/>
            <w:bottom w:val="none" w:sz="0" w:space="0" w:color="auto"/>
            <w:right w:val="none" w:sz="0" w:space="0" w:color="auto"/>
          </w:divBdr>
        </w:div>
        <w:div w:id="66391426">
          <w:marLeft w:val="480"/>
          <w:marRight w:val="0"/>
          <w:marTop w:val="0"/>
          <w:marBottom w:val="0"/>
          <w:divBdr>
            <w:top w:val="none" w:sz="0" w:space="0" w:color="auto"/>
            <w:left w:val="none" w:sz="0" w:space="0" w:color="auto"/>
            <w:bottom w:val="none" w:sz="0" w:space="0" w:color="auto"/>
            <w:right w:val="none" w:sz="0" w:space="0" w:color="auto"/>
          </w:divBdr>
        </w:div>
        <w:div w:id="879054533">
          <w:marLeft w:val="480"/>
          <w:marRight w:val="0"/>
          <w:marTop w:val="0"/>
          <w:marBottom w:val="0"/>
          <w:divBdr>
            <w:top w:val="none" w:sz="0" w:space="0" w:color="auto"/>
            <w:left w:val="none" w:sz="0" w:space="0" w:color="auto"/>
            <w:bottom w:val="none" w:sz="0" w:space="0" w:color="auto"/>
            <w:right w:val="none" w:sz="0" w:space="0" w:color="auto"/>
          </w:divBdr>
        </w:div>
        <w:div w:id="2007703450">
          <w:marLeft w:val="480"/>
          <w:marRight w:val="0"/>
          <w:marTop w:val="0"/>
          <w:marBottom w:val="0"/>
          <w:divBdr>
            <w:top w:val="none" w:sz="0" w:space="0" w:color="auto"/>
            <w:left w:val="none" w:sz="0" w:space="0" w:color="auto"/>
            <w:bottom w:val="none" w:sz="0" w:space="0" w:color="auto"/>
            <w:right w:val="none" w:sz="0" w:space="0" w:color="auto"/>
          </w:divBdr>
        </w:div>
        <w:div w:id="1843936270">
          <w:marLeft w:val="480"/>
          <w:marRight w:val="0"/>
          <w:marTop w:val="0"/>
          <w:marBottom w:val="0"/>
          <w:divBdr>
            <w:top w:val="none" w:sz="0" w:space="0" w:color="auto"/>
            <w:left w:val="none" w:sz="0" w:space="0" w:color="auto"/>
            <w:bottom w:val="none" w:sz="0" w:space="0" w:color="auto"/>
            <w:right w:val="none" w:sz="0" w:space="0" w:color="auto"/>
          </w:divBdr>
        </w:div>
        <w:div w:id="1945765654">
          <w:marLeft w:val="480"/>
          <w:marRight w:val="0"/>
          <w:marTop w:val="0"/>
          <w:marBottom w:val="0"/>
          <w:divBdr>
            <w:top w:val="none" w:sz="0" w:space="0" w:color="auto"/>
            <w:left w:val="none" w:sz="0" w:space="0" w:color="auto"/>
            <w:bottom w:val="none" w:sz="0" w:space="0" w:color="auto"/>
            <w:right w:val="none" w:sz="0" w:space="0" w:color="auto"/>
          </w:divBdr>
        </w:div>
        <w:div w:id="1306470872">
          <w:marLeft w:val="480"/>
          <w:marRight w:val="0"/>
          <w:marTop w:val="0"/>
          <w:marBottom w:val="0"/>
          <w:divBdr>
            <w:top w:val="none" w:sz="0" w:space="0" w:color="auto"/>
            <w:left w:val="none" w:sz="0" w:space="0" w:color="auto"/>
            <w:bottom w:val="none" w:sz="0" w:space="0" w:color="auto"/>
            <w:right w:val="none" w:sz="0" w:space="0" w:color="auto"/>
          </w:divBdr>
        </w:div>
        <w:div w:id="1202670667">
          <w:marLeft w:val="480"/>
          <w:marRight w:val="0"/>
          <w:marTop w:val="0"/>
          <w:marBottom w:val="0"/>
          <w:divBdr>
            <w:top w:val="none" w:sz="0" w:space="0" w:color="auto"/>
            <w:left w:val="none" w:sz="0" w:space="0" w:color="auto"/>
            <w:bottom w:val="none" w:sz="0" w:space="0" w:color="auto"/>
            <w:right w:val="none" w:sz="0" w:space="0" w:color="auto"/>
          </w:divBdr>
        </w:div>
        <w:div w:id="139463887">
          <w:marLeft w:val="480"/>
          <w:marRight w:val="0"/>
          <w:marTop w:val="0"/>
          <w:marBottom w:val="0"/>
          <w:divBdr>
            <w:top w:val="none" w:sz="0" w:space="0" w:color="auto"/>
            <w:left w:val="none" w:sz="0" w:space="0" w:color="auto"/>
            <w:bottom w:val="none" w:sz="0" w:space="0" w:color="auto"/>
            <w:right w:val="none" w:sz="0" w:space="0" w:color="auto"/>
          </w:divBdr>
        </w:div>
        <w:div w:id="1789617464">
          <w:marLeft w:val="480"/>
          <w:marRight w:val="0"/>
          <w:marTop w:val="0"/>
          <w:marBottom w:val="0"/>
          <w:divBdr>
            <w:top w:val="none" w:sz="0" w:space="0" w:color="auto"/>
            <w:left w:val="none" w:sz="0" w:space="0" w:color="auto"/>
            <w:bottom w:val="none" w:sz="0" w:space="0" w:color="auto"/>
            <w:right w:val="none" w:sz="0" w:space="0" w:color="auto"/>
          </w:divBdr>
        </w:div>
        <w:div w:id="1304850532">
          <w:marLeft w:val="480"/>
          <w:marRight w:val="0"/>
          <w:marTop w:val="0"/>
          <w:marBottom w:val="0"/>
          <w:divBdr>
            <w:top w:val="none" w:sz="0" w:space="0" w:color="auto"/>
            <w:left w:val="none" w:sz="0" w:space="0" w:color="auto"/>
            <w:bottom w:val="none" w:sz="0" w:space="0" w:color="auto"/>
            <w:right w:val="none" w:sz="0" w:space="0" w:color="auto"/>
          </w:divBdr>
        </w:div>
        <w:div w:id="1341666608">
          <w:marLeft w:val="480"/>
          <w:marRight w:val="0"/>
          <w:marTop w:val="0"/>
          <w:marBottom w:val="0"/>
          <w:divBdr>
            <w:top w:val="none" w:sz="0" w:space="0" w:color="auto"/>
            <w:left w:val="none" w:sz="0" w:space="0" w:color="auto"/>
            <w:bottom w:val="none" w:sz="0" w:space="0" w:color="auto"/>
            <w:right w:val="none" w:sz="0" w:space="0" w:color="auto"/>
          </w:divBdr>
        </w:div>
        <w:div w:id="324820351">
          <w:marLeft w:val="480"/>
          <w:marRight w:val="0"/>
          <w:marTop w:val="0"/>
          <w:marBottom w:val="0"/>
          <w:divBdr>
            <w:top w:val="none" w:sz="0" w:space="0" w:color="auto"/>
            <w:left w:val="none" w:sz="0" w:space="0" w:color="auto"/>
            <w:bottom w:val="none" w:sz="0" w:space="0" w:color="auto"/>
            <w:right w:val="none" w:sz="0" w:space="0" w:color="auto"/>
          </w:divBdr>
        </w:div>
        <w:div w:id="2140679047">
          <w:marLeft w:val="480"/>
          <w:marRight w:val="0"/>
          <w:marTop w:val="0"/>
          <w:marBottom w:val="0"/>
          <w:divBdr>
            <w:top w:val="none" w:sz="0" w:space="0" w:color="auto"/>
            <w:left w:val="none" w:sz="0" w:space="0" w:color="auto"/>
            <w:bottom w:val="none" w:sz="0" w:space="0" w:color="auto"/>
            <w:right w:val="none" w:sz="0" w:space="0" w:color="auto"/>
          </w:divBdr>
        </w:div>
        <w:div w:id="1817646280">
          <w:marLeft w:val="480"/>
          <w:marRight w:val="0"/>
          <w:marTop w:val="0"/>
          <w:marBottom w:val="0"/>
          <w:divBdr>
            <w:top w:val="none" w:sz="0" w:space="0" w:color="auto"/>
            <w:left w:val="none" w:sz="0" w:space="0" w:color="auto"/>
            <w:bottom w:val="none" w:sz="0" w:space="0" w:color="auto"/>
            <w:right w:val="none" w:sz="0" w:space="0" w:color="auto"/>
          </w:divBdr>
        </w:div>
        <w:div w:id="1132477439">
          <w:marLeft w:val="480"/>
          <w:marRight w:val="0"/>
          <w:marTop w:val="0"/>
          <w:marBottom w:val="0"/>
          <w:divBdr>
            <w:top w:val="none" w:sz="0" w:space="0" w:color="auto"/>
            <w:left w:val="none" w:sz="0" w:space="0" w:color="auto"/>
            <w:bottom w:val="none" w:sz="0" w:space="0" w:color="auto"/>
            <w:right w:val="none" w:sz="0" w:space="0" w:color="auto"/>
          </w:divBdr>
        </w:div>
        <w:div w:id="1054239613">
          <w:marLeft w:val="480"/>
          <w:marRight w:val="0"/>
          <w:marTop w:val="0"/>
          <w:marBottom w:val="0"/>
          <w:divBdr>
            <w:top w:val="none" w:sz="0" w:space="0" w:color="auto"/>
            <w:left w:val="none" w:sz="0" w:space="0" w:color="auto"/>
            <w:bottom w:val="none" w:sz="0" w:space="0" w:color="auto"/>
            <w:right w:val="none" w:sz="0" w:space="0" w:color="auto"/>
          </w:divBdr>
        </w:div>
        <w:div w:id="854346080">
          <w:marLeft w:val="480"/>
          <w:marRight w:val="0"/>
          <w:marTop w:val="0"/>
          <w:marBottom w:val="0"/>
          <w:divBdr>
            <w:top w:val="none" w:sz="0" w:space="0" w:color="auto"/>
            <w:left w:val="none" w:sz="0" w:space="0" w:color="auto"/>
            <w:bottom w:val="none" w:sz="0" w:space="0" w:color="auto"/>
            <w:right w:val="none" w:sz="0" w:space="0" w:color="auto"/>
          </w:divBdr>
        </w:div>
        <w:div w:id="225343390">
          <w:marLeft w:val="480"/>
          <w:marRight w:val="0"/>
          <w:marTop w:val="0"/>
          <w:marBottom w:val="0"/>
          <w:divBdr>
            <w:top w:val="none" w:sz="0" w:space="0" w:color="auto"/>
            <w:left w:val="none" w:sz="0" w:space="0" w:color="auto"/>
            <w:bottom w:val="none" w:sz="0" w:space="0" w:color="auto"/>
            <w:right w:val="none" w:sz="0" w:space="0" w:color="auto"/>
          </w:divBdr>
        </w:div>
        <w:div w:id="221647928">
          <w:marLeft w:val="480"/>
          <w:marRight w:val="0"/>
          <w:marTop w:val="0"/>
          <w:marBottom w:val="0"/>
          <w:divBdr>
            <w:top w:val="none" w:sz="0" w:space="0" w:color="auto"/>
            <w:left w:val="none" w:sz="0" w:space="0" w:color="auto"/>
            <w:bottom w:val="none" w:sz="0" w:space="0" w:color="auto"/>
            <w:right w:val="none" w:sz="0" w:space="0" w:color="auto"/>
          </w:divBdr>
        </w:div>
        <w:div w:id="1067068890">
          <w:marLeft w:val="480"/>
          <w:marRight w:val="0"/>
          <w:marTop w:val="0"/>
          <w:marBottom w:val="0"/>
          <w:divBdr>
            <w:top w:val="none" w:sz="0" w:space="0" w:color="auto"/>
            <w:left w:val="none" w:sz="0" w:space="0" w:color="auto"/>
            <w:bottom w:val="none" w:sz="0" w:space="0" w:color="auto"/>
            <w:right w:val="none" w:sz="0" w:space="0" w:color="auto"/>
          </w:divBdr>
        </w:div>
        <w:div w:id="154883439">
          <w:marLeft w:val="480"/>
          <w:marRight w:val="0"/>
          <w:marTop w:val="0"/>
          <w:marBottom w:val="0"/>
          <w:divBdr>
            <w:top w:val="none" w:sz="0" w:space="0" w:color="auto"/>
            <w:left w:val="none" w:sz="0" w:space="0" w:color="auto"/>
            <w:bottom w:val="none" w:sz="0" w:space="0" w:color="auto"/>
            <w:right w:val="none" w:sz="0" w:space="0" w:color="auto"/>
          </w:divBdr>
        </w:div>
        <w:div w:id="413089880">
          <w:marLeft w:val="480"/>
          <w:marRight w:val="0"/>
          <w:marTop w:val="0"/>
          <w:marBottom w:val="0"/>
          <w:divBdr>
            <w:top w:val="none" w:sz="0" w:space="0" w:color="auto"/>
            <w:left w:val="none" w:sz="0" w:space="0" w:color="auto"/>
            <w:bottom w:val="none" w:sz="0" w:space="0" w:color="auto"/>
            <w:right w:val="none" w:sz="0" w:space="0" w:color="auto"/>
          </w:divBdr>
        </w:div>
        <w:div w:id="493953932">
          <w:marLeft w:val="480"/>
          <w:marRight w:val="0"/>
          <w:marTop w:val="0"/>
          <w:marBottom w:val="0"/>
          <w:divBdr>
            <w:top w:val="none" w:sz="0" w:space="0" w:color="auto"/>
            <w:left w:val="none" w:sz="0" w:space="0" w:color="auto"/>
            <w:bottom w:val="none" w:sz="0" w:space="0" w:color="auto"/>
            <w:right w:val="none" w:sz="0" w:space="0" w:color="auto"/>
          </w:divBdr>
        </w:div>
        <w:div w:id="939022266">
          <w:marLeft w:val="480"/>
          <w:marRight w:val="0"/>
          <w:marTop w:val="0"/>
          <w:marBottom w:val="0"/>
          <w:divBdr>
            <w:top w:val="none" w:sz="0" w:space="0" w:color="auto"/>
            <w:left w:val="none" w:sz="0" w:space="0" w:color="auto"/>
            <w:bottom w:val="none" w:sz="0" w:space="0" w:color="auto"/>
            <w:right w:val="none" w:sz="0" w:space="0" w:color="auto"/>
          </w:divBdr>
        </w:div>
        <w:div w:id="194003159">
          <w:marLeft w:val="480"/>
          <w:marRight w:val="0"/>
          <w:marTop w:val="0"/>
          <w:marBottom w:val="0"/>
          <w:divBdr>
            <w:top w:val="none" w:sz="0" w:space="0" w:color="auto"/>
            <w:left w:val="none" w:sz="0" w:space="0" w:color="auto"/>
            <w:bottom w:val="none" w:sz="0" w:space="0" w:color="auto"/>
            <w:right w:val="none" w:sz="0" w:space="0" w:color="auto"/>
          </w:divBdr>
        </w:div>
        <w:div w:id="382215316">
          <w:marLeft w:val="480"/>
          <w:marRight w:val="0"/>
          <w:marTop w:val="0"/>
          <w:marBottom w:val="0"/>
          <w:divBdr>
            <w:top w:val="none" w:sz="0" w:space="0" w:color="auto"/>
            <w:left w:val="none" w:sz="0" w:space="0" w:color="auto"/>
            <w:bottom w:val="none" w:sz="0" w:space="0" w:color="auto"/>
            <w:right w:val="none" w:sz="0" w:space="0" w:color="auto"/>
          </w:divBdr>
        </w:div>
        <w:div w:id="1341732793">
          <w:marLeft w:val="480"/>
          <w:marRight w:val="0"/>
          <w:marTop w:val="0"/>
          <w:marBottom w:val="0"/>
          <w:divBdr>
            <w:top w:val="none" w:sz="0" w:space="0" w:color="auto"/>
            <w:left w:val="none" w:sz="0" w:space="0" w:color="auto"/>
            <w:bottom w:val="none" w:sz="0" w:space="0" w:color="auto"/>
            <w:right w:val="none" w:sz="0" w:space="0" w:color="auto"/>
          </w:divBdr>
        </w:div>
        <w:div w:id="1282106371">
          <w:marLeft w:val="480"/>
          <w:marRight w:val="0"/>
          <w:marTop w:val="0"/>
          <w:marBottom w:val="0"/>
          <w:divBdr>
            <w:top w:val="none" w:sz="0" w:space="0" w:color="auto"/>
            <w:left w:val="none" w:sz="0" w:space="0" w:color="auto"/>
            <w:bottom w:val="none" w:sz="0" w:space="0" w:color="auto"/>
            <w:right w:val="none" w:sz="0" w:space="0" w:color="auto"/>
          </w:divBdr>
        </w:div>
        <w:div w:id="1590313374">
          <w:marLeft w:val="480"/>
          <w:marRight w:val="0"/>
          <w:marTop w:val="0"/>
          <w:marBottom w:val="0"/>
          <w:divBdr>
            <w:top w:val="none" w:sz="0" w:space="0" w:color="auto"/>
            <w:left w:val="none" w:sz="0" w:space="0" w:color="auto"/>
            <w:bottom w:val="none" w:sz="0" w:space="0" w:color="auto"/>
            <w:right w:val="none" w:sz="0" w:space="0" w:color="auto"/>
          </w:divBdr>
        </w:div>
        <w:div w:id="1527676326">
          <w:marLeft w:val="480"/>
          <w:marRight w:val="0"/>
          <w:marTop w:val="0"/>
          <w:marBottom w:val="0"/>
          <w:divBdr>
            <w:top w:val="none" w:sz="0" w:space="0" w:color="auto"/>
            <w:left w:val="none" w:sz="0" w:space="0" w:color="auto"/>
            <w:bottom w:val="none" w:sz="0" w:space="0" w:color="auto"/>
            <w:right w:val="none" w:sz="0" w:space="0" w:color="auto"/>
          </w:divBdr>
        </w:div>
        <w:div w:id="1991791351">
          <w:marLeft w:val="480"/>
          <w:marRight w:val="0"/>
          <w:marTop w:val="0"/>
          <w:marBottom w:val="0"/>
          <w:divBdr>
            <w:top w:val="none" w:sz="0" w:space="0" w:color="auto"/>
            <w:left w:val="none" w:sz="0" w:space="0" w:color="auto"/>
            <w:bottom w:val="none" w:sz="0" w:space="0" w:color="auto"/>
            <w:right w:val="none" w:sz="0" w:space="0" w:color="auto"/>
          </w:divBdr>
        </w:div>
        <w:div w:id="1684747111">
          <w:marLeft w:val="480"/>
          <w:marRight w:val="0"/>
          <w:marTop w:val="0"/>
          <w:marBottom w:val="0"/>
          <w:divBdr>
            <w:top w:val="none" w:sz="0" w:space="0" w:color="auto"/>
            <w:left w:val="none" w:sz="0" w:space="0" w:color="auto"/>
            <w:bottom w:val="none" w:sz="0" w:space="0" w:color="auto"/>
            <w:right w:val="none" w:sz="0" w:space="0" w:color="auto"/>
          </w:divBdr>
        </w:div>
        <w:div w:id="211697735">
          <w:marLeft w:val="480"/>
          <w:marRight w:val="0"/>
          <w:marTop w:val="0"/>
          <w:marBottom w:val="0"/>
          <w:divBdr>
            <w:top w:val="none" w:sz="0" w:space="0" w:color="auto"/>
            <w:left w:val="none" w:sz="0" w:space="0" w:color="auto"/>
            <w:bottom w:val="none" w:sz="0" w:space="0" w:color="auto"/>
            <w:right w:val="none" w:sz="0" w:space="0" w:color="auto"/>
          </w:divBdr>
        </w:div>
        <w:div w:id="1997415125">
          <w:marLeft w:val="480"/>
          <w:marRight w:val="0"/>
          <w:marTop w:val="0"/>
          <w:marBottom w:val="0"/>
          <w:divBdr>
            <w:top w:val="none" w:sz="0" w:space="0" w:color="auto"/>
            <w:left w:val="none" w:sz="0" w:space="0" w:color="auto"/>
            <w:bottom w:val="none" w:sz="0" w:space="0" w:color="auto"/>
            <w:right w:val="none" w:sz="0" w:space="0" w:color="auto"/>
          </w:divBdr>
        </w:div>
        <w:div w:id="1245647108">
          <w:marLeft w:val="480"/>
          <w:marRight w:val="0"/>
          <w:marTop w:val="0"/>
          <w:marBottom w:val="0"/>
          <w:divBdr>
            <w:top w:val="none" w:sz="0" w:space="0" w:color="auto"/>
            <w:left w:val="none" w:sz="0" w:space="0" w:color="auto"/>
            <w:bottom w:val="none" w:sz="0" w:space="0" w:color="auto"/>
            <w:right w:val="none" w:sz="0" w:space="0" w:color="auto"/>
          </w:divBdr>
        </w:div>
        <w:div w:id="1611425947">
          <w:marLeft w:val="480"/>
          <w:marRight w:val="0"/>
          <w:marTop w:val="0"/>
          <w:marBottom w:val="0"/>
          <w:divBdr>
            <w:top w:val="none" w:sz="0" w:space="0" w:color="auto"/>
            <w:left w:val="none" w:sz="0" w:space="0" w:color="auto"/>
            <w:bottom w:val="none" w:sz="0" w:space="0" w:color="auto"/>
            <w:right w:val="none" w:sz="0" w:space="0" w:color="auto"/>
          </w:divBdr>
        </w:div>
        <w:div w:id="920875155">
          <w:marLeft w:val="480"/>
          <w:marRight w:val="0"/>
          <w:marTop w:val="0"/>
          <w:marBottom w:val="0"/>
          <w:divBdr>
            <w:top w:val="none" w:sz="0" w:space="0" w:color="auto"/>
            <w:left w:val="none" w:sz="0" w:space="0" w:color="auto"/>
            <w:bottom w:val="none" w:sz="0" w:space="0" w:color="auto"/>
            <w:right w:val="none" w:sz="0" w:space="0" w:color="auto"/>
          </w:divBdr>
        </w:div>
        <w:div w:id="1664046765">
          <w:marLeft w:val="480"/>
          <w:marRight w:val="0"/>
          <w:marTop w:val="0"/>
          <w:marBottom w:val="0"/>
          <w:divBdr>
            <w:top w:val="none" w:sz="0" w:space="0" w:color="auto"/>
            <w:left w:val="none" w:sz="0" w:space="0" w:color="auto"/>
            <w:bottom w:val="none" w:sz="0" w:space="0" w:color="auto"/>
            <w:right w:val="none" w:sz="0" w:space="0" w:color="auto"/>
          </w:divBdr>
        </w:div>
        <w:div w:id="1067142585">
          <w:marLeft w:val="480"/>
          <w:marRight w:val="0"/>
          <w:marTop w:val="0"/>
          <w:marBottom w:val="0"/>
          <w:divBdr>
            <w:top w:val="none" w:sz="0" w:space="0" w:color="auto"/>
            <w:left w:val="none" w:sz="0" w:space="0" w:color="auto"/>
            <w:bottom w:val="none" w:sz="0" w:space="0" w:color="auto"/>
            <w:right w:val="none" w:sz="0" w:space="0" w:color="auto"/>
          </w:divBdr>
        </w:div>
        <w:div w:id="1685520811">
          <w:marLeft w:val="480"/>
          <w:marRight w:val="0"/>
          <w:marTop w:val="0"/>
          <w:marBottom w:val="0"/>
          <w:divBdr>
            <w:top w:val="none" w:sz="0" w:space="0" w:color="auto"/>
            <w:left w:val="none" w:sz="0" w:space="0" w:color="auto"/>
            <w:bottom w:val="none" w:sz="0" w:space="0" w:color="auto"/>
            <w:right w:val="none" w:sz="0" w:space="0" w:color="auto"/>
          </w:divBdr>
        </w:div>
        <w:div w:id="301161865">
          <w:marLeft w:val="480"/>
          <w:marRight w:val="0"/>
          <w:marTop w:val="0"/>
          <w:marBottom w:val="0"/>
          <w:divBdr>
            <w:top w:val="none" w:sz="0" w:space="0" w:color="auto"/>
            <w:left w:val="none" w:sz="0" w:space="0" w:color="auto"/>
            <w:bottom w:val="none" w:sz="0" w:space="0" w:color="auto"/>
            <w:right w:val="none" w:sz="0" w:space="0" w:color="auto"/>
          </w:divBdr>
        </w:div>
        <w:div w:id="1843932432">
          <w:marLeft w:val="480"/>
          <w:marRight w:val="0"/>
          <w:marTop w:val="0"/>
          <w:marBottom w:val="0"/>
          <w:divBdr>
            <w:top w:val="none" w:sz="0" w:space="0" w:color="auto"/>
            <w:left w:val="none" w:sz="0" w:space="0" w:color="auto"/>
            <w:bottom w:val="none" w:sz="0" w:space="0" w:color="auto"/>
            <w:right w:val="none" w:sz="0" w:space="0" w:color="auto"/>
          </w:divBdr>
        </w:div>
        <w:div w:id="1384645657">
          <w:marLeft w:val="480"/>
          <w:marRight w:val="0"/>
          <w:marTop w:val="0"/>
          <w:marBottom w:val="0"/>
          <w:divBdr>
            <w:top w:val="none" w:sz="0" w:space="0" w:color="auto"/>
            <w:left w:val="none" w:sz="0" w:space="0" w:color="auto"/>
            <w:bottom w:val="none" w:sz="0" w:space="0" w:color="auto"/>
            <w:right w:val="none" w:sz="0" w:space="0" w:color="auto"/>
          </w:divBdr>
        </w:div>
        <w:div w:id="1010179793">
          <w:marLeft w:val="480"/>
          <w:marRight w:val="0"/>
          <w:marTop w:val="0"/>
          <w:marBottom w:val="0"/>
          <w:divBdr>
            <w:top w:val="none" w:sz="0" w:space="0" w:color="auto"/>
            <w:left w:val="none" w:sz="0" w:space="0" w:color="auto"/>
            <w:bottom w:val="none" w:sz="0" w:space="0" w:color="auto"/>
            <w:right w:val="none" w:sz="0" w:space="0" w:color="auto"/>
          </w:divBdr>
        </w:div>
        <w:div w:id="1252398046">
          <w:marLeft w:val="480"/>
          <w:marRight w:val="0"/>
          <w:marTop w:val="0"/>
          <w:marBottom w:val="0"/>
          <w:divBdr>
            <w:top w:val="none" w:sz="0" w:space="0" w:color="auto"/>
            <w:left w:val="none" w:sz="0" w:space="0" w:color="auto"/>
            <w:bottom w:val="none" w:sz="0" w:space="0" w:color="auto"/>
            <w:right w:val="none" w:sz="0" w:space="0" w:color="auto"/>
          </w:divBdr>
        </w:div>
        <w:div w:id="852963733">
          <w:marLeft w:val="480"/>
          <w:marRight w:val="0"/>
          <w:marTop w:val="0"/>
          <w:marBottom w:val="0"/>
          <w:divBdr>
            <w:top w:val="none" w:sz="0" w:space="0" w:color="auto"/>
            <w:left w:val="none" w:sz="0" w:space="0" w:color="auto"/>
            <w:bottom w:val="none" w:sz="0" w:space="0" w:color="auto"/>
            <w:right w:val="none" w:sz="0" w:space="0" w:color="auto"/>
          </w:divBdr>
        </w:div>
        <w:div w:id="664939701">
          <w:marLeft w:val="480"/>
          <w:marRight w:val="0"/>
          <w:marTop w:val="0"/>
          <w:marBottom w:val="0"/>
          <w:divBdr>
            <w:top w:val="none" w:sz="0" w:space="0" w:color="auto"/>
            <w:left w:val="none" w:sz="0" w:space="0" w:color="auto"/>
            <w:bottom w:val="none" w:sz="0" w:space="0" w:color="auto"/>
            <w:right w:val="none" w:sz="0" w:space="0" w:color="auto"/>
          </w:divBdr>
        </w:div>
        <w:div w:id="866219375">
          <w:marLeft w:val="480"/>
          <w:marRight w:val="0"/>
          <w:marTop w:val="0"/>
          <w:marBottom w:val="0"/>
          <w:divBdr>
            <w:top w:val="none" w:sz="0" w:space="0" w:color="auto"/>
            <w:left w:val="none" w:sz="0" w:space="0" w:color="auto"/>
            <w:bottom w:val="none" w:sz="0" w:space="0" w:color="auto"/>
            <w:right w:val="none" w:sz="0" w:space="0" w:color="auto"/>
          </w:divBdr>
        </w:div>
        <w:div w:id="1244148677">
          <w:marLeft w:val="480"/>
          <w:marRight w:val="0"/>
          <w:marTop w:val="0"/>
          <w:marBottom w:val="0"/>
          <w:divBdr>
            <w:top w:val="none" w:sz="0" w:space="0" w:color="auto"/>
            <w:left w:val="none" w:sz="0" w:space="0" w:color="auto"/>
            <w:bottom w:val="none" w:sz="0" w:space="0" w:color="auto"/>
            <w:right w:val="none" w:sz="0" w:space="0" w:color="auto"/>
          </w:divBdr>
        </w:div>
        <w:div w:id="653919067">
          <w:marLeft w:val="480"/>
          <w:marRight w:val="0"/>
          <w:marTop w:val="0"/>
          <w:marBottom w:val="0"/>
          <w:divBdr>
            <w:top w:val="none" w:sz="0" w:space="0" w:color="auto"/>
            <w:left w:val="none" w:sz="0" w:space="0" w:color="auto"/>
            <w:bottom w:val="none" w:sz="0" w:space="0" w:color="auto"/>
            <w:right w:val="none" w:sz="0" w:space="0" w:color="auto"/>
          </w:divBdr>
        </w:div>
      </w:divsChild>
    </w:div>
    <w:div w:id="1238173370">
      <w:bodyDiv w:val="1"/>
      <w:marLeft w:val="0"/>
      <w:marRight w:val="0"/>
      <w:marTop w:val="0"/>
      <w:marBottom w:val="0"/>
      <w:divBdr>
        <w:top w:val="none" w:sz="0" w:space="0" w:color="auto"/>
        <w:left w:val="none" w:sz="0" w:space="0" w:color="auto"/>
        <w:bottom w:val="none" w:sz="0" w:space="0" w:color="auto"/>
        <w:right w:val="none" w:sz="0" w:space="0" w:color="auto"/>
      </w:divBdr>
    </w:div>
    <w:div w:id="1238174808">
      <w:bodyDiv w:val="1"/>
      <w:marLeft w:val="0"/>
      <w:marRight w:val="0"/>
      <w:marTop w:val="0"/>
      <w:marBottom w:val="0"/>
      <w:divBdr>
        <w:top w:val="none" w:sz="0" w:space="0" w:color="auto"/>
        <w:left w:val="none" w:sz="0" w:space="0" w:color="auto"/>
        <w:bottom w:val="none" w:sz="0" w:space="0" w:color="auto"/>
        <w:right w:val="none" w:sz="0" w:space="0" w:color="auto"/>
      </w:divBdr>
    </w:div>
    <w:div w:id="1238248584">
      <w:bodyDiv w:val="1"/>
      <w:marLeft w:val="0"/>
      <w:marRight w:val="0"/>
      <w:marTop w:val="0"/>
      <w:marBottom w:val="0"/>
      <w:divBdr>
        <w:top w:val="none" w:sz="0" w:space="0" w:color="auto"/>
        <w:left w:val="none" w:sz="0" w:space="0" w:color="auto"/>
        <w:bottom w:val="none" w:sz="0" w:space="0" w:color="auto"/>
        <w:right w:val="none" w:sz="0" w:space="0" w:color="auto"/>
      </w:divBdr>
    </w:div>
    <w:div w:id="1238319066">
      <w:bodyDiv w:val="1"/>
      <w:marLeft w:val="0"/>
      <w:marRight w:val="0"/>
      <w:marTop w:val="0"/>
      <w:marBottom w:val="0"/>
      <w:divBdr>
        <w:top w:val="none" w:sz="0" w:space="0" w:color="auto"/>
        <w:left w:val="none" w:sz="0" w:space="0" w:color="auto"/>
        <w:bottom w:val="none" w:sz="0" w:space="0" w:color="auto"/>
        <w:right w:val="none" w:sz="0" w:space="0" w:color="auto"/>
      </w:divBdr>
    </w:div>
    <w:div w:id="1239247350">
      <w:bodyDiv w:val="1"/>
      <w:marLeft w:val="0"/>
      <w:marRight w:val="0"/>
      <w:marTop w:val="0"/>
      <w:marBottom w:val="0"/>
      <w:divBdr>
        <w:top w:val="none" w:sz="0" w:space="0" w:color="auto"/>
        <w:left w:val="none" w:sz="0" w:space="0" w:color="auto"/>
        <w:bottom w:val="none" w:sz="0" w:space="0" w:color="auto"/>
        <w:right w:val="none" w:sz="0" w:space="0" w:color="auto"/>
      </w:divBdr>
    </w:div>
    <w:div w:id="1239249805">
      <w:bodyDiv w:val="1"/>
      <w:marLeft w:val="0"/>
      <w:marRight w:val="0"/>
      <w:marTop w:val="0"/>
      <w:marBottom w:val="0"/>
      <w:divBdr>
        <w:top w:val="none" w:sz="0" w:space="0" w:color="auto"/>
        <w:left w:val="none" w:sz="0" w:space="0" w:color="auto"/>
        <w:bottom w:val="none" w:sz="0" w:space="0" w:color="auto"/>
        <w:right w:val="none" w:sz="0" w:space="0" w:color="auto"/>
      </w:divBdr>
    </w:div>
    <w:div w:id="1239631051">
      <w:bodyDiv w:val="1"/>
      <w:marLeft w:val="0"/>
      <w:marRight w:val="0"/>
      <w:marTop w:val="0"/>
      <w:marBottom w:val="0"/>
      <w:divBdr>
        <w:top w:val="none" w:sz="0" w:space="0" w:color="auto"/>
        <w:left w:val="none" w:sz="0" w:space="0" w:color="auto"/>
        <w:bottom w:val="none" w:sz="0" w:space="0" w:color="auto"/>
        <w:right w:val="none" w:sz="0" w:space="0" w:color="auto"/>
      </w:divBdr>
    </w:div>
    <w:div w:id="1239633794">
      <w:bodyDiv w:val="1"/>
      <w:marLeft w:val="0"/>
      <w:marRight w:val="0"/>
      <w:marTop w:val="0"/>
      <w:marBottom w:val="0"/>
      <w:divBdr>
        <w:top w:val="none" w:sz="0" w:space="0" w:color="auto"/>
        <w:left w:val="none" w:sz="0" w:space="0" w:color="auto"/>
        <w:bottom w:val="none" w:sz="0" w:space="0" w:color="auto"/>
        <w:right w:val="none" w:sz="0" w:space="0" w:color="auto"/>
      </w:divBdr>
    </w:div>
    <w:div w:id="1240335986">
      <w:bodyDiv w:val="1"/>
      <w:marLeft w:val="0"/>
      <w:marRight w:val="0"/>
      <w:marTop w:val="0"/>
      <w:marBottom w:val="0"/>
      <w:divBdr>
        <w:top w:val="none" w:sz="0" w:space="0" w:color="auto"/>
        <w:left w:val="none" w:sz="0" w:space="0" w:color="auto"/>
        <w:bottom w:val="none" w:sz="0" w:space="0" w:color="auto"/>
        <w:right w:val="none" w:sz="0" w:space="0" w:color="auto"/>
      </w:divBdr>
    </w:div>
    <w:div w:id="1240404533">
      <w:bodyDiv w:val="1"/>
      <w:marLeft w:val="0"/>
      <w:marRight w:val="0"/>
      <w:marTop w:val="0"/>
      <w:marBottom w:val="0"/>
      <w:divBdr>
        <w:top w:val="none" w:sz="0" w:space="0" w:color="auto"/>
        <w:left w:val="none" w:sz="0" w:space="0" w:color="auto"/>
        <w:bottom w:val="none" w:sz="0" w:space="0" w:color="auto"/>
        <w:right w:val="none" w:sz="0" w:space="0" w:color="auto"/>
      </w:divBdr>
    </w:div>
    <w:div w:id="1241058361">
      <w:bodyDiv w:val="1"/>
      <w:marLeft w:val="0"/>
      <w:marRight w:val="0"/>
      <w:marTop w:val="0"/>
      <w:marBottom w:val="0"/>
      <w:divBdr>
        <w:top w:val="none" w:sz="0" w:space="0" w:color="auto"/>
        <w:left w:val="none" w:sz="0" w:space="0" w:color="auto"/>
        <w:bottom w:val="none" w:sz="0" w:space="0" w:color="auto"/>
        <w:right w:val="none" w:sz="0" w:space="0" w:color="auto"/>
      </w:divBdr>
    </w:div>
    <w:div w:id="1241520478">
      <w:bodyDiv w:val="1"/>
      <w:marLeft w:val="0"/>
      <w:marRight w:val="0"/>
      <w:marTop w:val="0"/>
      <w:marBottom w:val="0"/>
      <w:divBdr>
        <w:top w:val="none" w:sz="0" w:space="0" w:color="auto"/>
        <w:left w:val="none" w:sz="0" w:space="0" w:color="auto"/>
        <w:bottom w:val="none" w:sz="0" w:space="0" w:color="auto"/>
        <w:right w:val="none" w:sz="0" w:space="0" w:color="auto"/>
      </w:divBdr>
    </w:div>
    <w:div w:id="1241719235">
      <w:bodyDiv w:val="1"/>
      <w:marLeft w:val="0"/>
      <w:marRight w:val="0"/>
      <w:marTop w:val="0"/>
      <w:marBottom w:val="0"/>
      <w:divBdr>
        <w:top w:val="none" w:sz="0" w:space="0" w:color="auto"/>
        <w:left w:val="none" w:sz="0" w:space="0" w:color="auto"/>
        <w:bottom w:val="none" w:sz="0" w:space="0" w:color="auto"/>
        <w:right w:val="none" w:sz="0" w:space="0" w:color="auto"/>
      </w:divBdr>
    </w:div>
    <w:div w:id="1241912507">
      <w:bodyDiv w:val="1"/>
      <w:marLeft w:val="0"/>
      <w:marRight w:val="0"/>
      <w:marTop w:val="0"/>
      <w:marBottom w:val="0"/>
      <w:divBdr>
        <w:top w:val="none" w:sz="0" w:space="0" w:color="auto"/>
        <w:left w:val="none" w:sz="0" w:space="0" w:color="auto"/>
        <w:bottom w:val="none" w:sz="0" w:space="0" w:color="auto"/>
        <w:right w:val="none" w:sz="0" w:space="0" w:color="auto"/>
      </w:divBdr>
    </w:div>
    <w:div w:id="1241981311">
      <w:bodyDiv w:val="1"/>
      <w:marLeft w:val="0"/>
      <w:marRight w:val="0"/>
      <w:marTop w:val="0"/>
      <w:marBottom w:val="0"/>
      <w:divBdr>
        <w:top w:val="none" w:sz="0" w:space="0" w:color="auto"/>
        <w:left w:val="none" w:sz="0" w:space="0" w:color="auto"/>
        <w:bottom w:val="none" w:sz="0" w:space="0" w:color="auto"/>
        <w:right w:val="none" w:sz="0" w:space="0" w:color="auto"/>
      </w:divBdr>
    </w:div>
    <w:div w:id="1241987513">
      <w:bodyDiv w:val="1"/>
      <w:marLeft w:val="0"/>
      <w:marRight w:val="0"/>
      <w:marTop w:val="0"/>
      <w:marBottom w:val="0"/>
      <w:divBdr>
        <w:top w:val="none" w:sz="0" w:space="0" w:color="auto"/>
        <w:left w:val="none" w:sz="0" w:space="0" w:color="auto"/>
        <w:bottom w:val="none" w:sz="0" w:space="0" w:color="auto"/>
        <w:right w:val="none" w:sz="0" w:space="0" w:color="auto"/>
      </w:divBdr>
    </w:div>
    <w:div w:id="1242132069">
      <w:bodyDiv w:val="1"/>
      <w:marLeft w:val="0"/>
      <w:marRight w:val="0"/>
      <w:marTop w:val="0"/>
      <w:marBottom w:val="0"/>
      <w:divBdr>
        <w:top w:val="none" w:sz="0" w:space="0" w:color="auto"/>
        <w:left w:val="none" w:sz="0" w:space="0" w:color="auto"/>
        <w:bottom w:val="none" w:sz="0" w:space="0" w:color="auto"/>
        <w:right w:val="none" w:sz="0" w:space="0" w:color="auto"/>
      </w:divBdr>
    </w:div>
    <w:div w:id="1242181873">
      <w:bodyDiv w:val="1"/>
      <w:marLeft w:val="0"/>
      <w:marRight w:val="0"/>
      <w:marTop w:val="0"/>
      <w:marBottom w:val="0"/>
      <w:divBdr>
        <w:top w:val="none" w:sz="0" w:space="0" w:color="auto"/>
        <w:left w:val="none" w:sz="0" w:space="0" w:color="auto"/>
        <w:bottom w:val="none" w:sz="0" w:space="0" w:color="auto"/>
        <w:right w:val="none" w:sz="0" w:space="0" w:color="auto"/>
      </w:divBdr>
    </w:div>
    <w:div w:id="1242331132">
      <w:bodyDiv w:val="1"/>
      <w:marLeft w:val="0"/>
      <w:marRight w:val="0"/>
      <w:marTop w:val="0"/>
      <w:marBottom w:val="0"/>
      <w:divBdr>
        <w:top w:val="none" w:sz="0" w:space="0" w:color="auto"/>
        <w:left w:val="none" w:sz="0" w:space="0" w:color="auto"/>
        <w:bottom w:val="none" w:sz="0" w:space="0" w:color="auto"/>
        <w:right w:val="none" w:sz="0" w:space="0" w:color="auto"/>
      </w:divBdr>
    </w:div>
    <w:div w:id="1242447156">
      <w:bodyDiv w:val="1"/>
      <w:marLeft w:val="0"/>
      <w:marRight w:val="0"/>
      <w:marTop w:val="0"/>
      <w:marBottom w:val="0"/>
      <w:divBdr>
        <w:top w:val="none" w:sz="0" w:space="0" w:color="auto"/>
        <w:left w:val="none" w:sz="0" w:space="0" w:color="auto"/>
        <w:bottom w:val="none" w:sz="0" w:space="0" w:color="auto"/>
        <w:right w:val="none" w:sz="0" w:space="0" w:color="auto"/>
      </w:divBdr>
    </w:div>
    <w:div w:id="1243563948">
      <w:bodyDiv w:val="1"/>
      <w:marLeft w:val="0"/>
      <w:marRight w:val="0"/>
      <w:marTop w:val="0"/>
      <w:marBottom w:val="0"/>
      <w:divBdr>
        <w:top w:val="none" w:sz="0" w:space="0" w:color="auto"/>
        <w:left w:val="none" w:sz="0" w:space="0" w:color="auto"/>
        <w:bottom w:val="none" w:sz="0" w:space="0" w:color="auto"/>
        <w:right w:val="none" w:sz="0" w:space="0" w:color="auto"/>
      </w:divBdr>
    </w:div>
    <w:div w:id="1243830605">
      <w:bodyDiv w:val="1"/>
      <w:marLeft w:val="0"/>
      <w:marRight w:val="0"/>
      <w:marTop w:val="0"/>
      <w:marBottom w:val="0"/>
      <w:divBdr>
        <w:top w:val="none" w:sz="0" w:space="0" w:color="auto"/>
        <w:left w:val="none" w:sz="0" w:space="0" w:color="auto"/>
        <w:bottom w:val="none" w:sz="0" w:space="0" w:color="auto"/>
        <w:right w:val="none" w:sz="0" w:space="0" w:color="auto"/>
      </w:divBdr>
    </w:div>
    <w:div w:id="1244143861">
      <w:bodyDiv w:val="1"/>
      <w:marLeft w:val="0"/>
      <w:marRight w:val="0"/>
      <w:marTop w:val="0"/>
      <w:marBottom w:val="0"/>
      <w:divBdr>
        <w:top w:val="none" w:sz="0" w:space="0" w:color="auto"/>
        <w:left w:val="none" w:sz="0" w:space="0" w:color="auto"/>
        <w:bottom w:val="none" w:sz="0" w:space="0" w:color="auto"/>
        <w:right w:val="none" w:sz="0" w:space="0" w:color="auto"/>
      </w:divBdr>
    </w:div>
    <w:div w:id="1244489034">
      <w:bodyDiv w:val="1"/>
      <w:marLeft w:val="0"/>
      <w:marRight w:val="0"/>
      <w:marTop w:val="0"/>
      <w:marBottom w:val="0"/>
      <w:divBdr>
        <w:top w:val="none" w:sz="0" w:space="0" w:color="auto"/>
        <w:left w:val="none" w:sz="0" w:space="0" w:color="auto"/>
        <w:bottom w:val="none" w:sz="0" w:space="0" w:color="auto"/>
        <w:right w:val="none" w:sz="0" w:space="0" w:color="auto"/>
      </w:divBdr>
    </w:div>
    <w:div w:id="1244996176">
      <w:bodyDiv w:val="1"/>
      <w:marLeft w:val="0"/>
      <w:marRight w:val="0"/>
      <w:marTop w:val="0"/>
      <w:marBottom w:val="0"/>
      <w:divBdr>
        <w:top w:val="none" w:sz="0" w:space="0" w:color="auto"/>
        <w:left w:val="none" w:sz="0" w:space="0" w:color="auto"/>
        <w:bottom w:val="none" w:sz="0" w:space="0" w:color="auto"/>
        <w:right w:val="none" w:sz="0" w:space="0" w:color="auto"/>
      </w:divBdr>
    </w:div>
    <w:div w:id="1245458087">
      <w:bodyDiv w:val="1"/>
      <w:marLeft w:val="0"/>
      <w:marRight w:val="0"/>
      <w:marTop w:val="0"/>
      <w:marBottom w:val="0"/>
      <w:divBdr>
        <w:top w:val="none" w:sz="0" w:space="0" w:color="auto"/>
        <w:left w:val="none" w:sz="0" w:space="0" w:color="auto"/>
        <w:bottom w:val="none" w:sz="0" w:space="0" w:color="auto"/>
        <w:right w:val="none" w:sz="0" w:space="0" w:color="auto"/>
      </w:divBdr>
    </w:div>
    <w:div w:id="1245531343">
      <w:bodyDiv w:val="1"/>
      <w:marLeft w:val="0"/>
      <w:marRight w:val="0"/>
      <w:marTop w:val="0"/>
      <w:marBottom w:val="0"/>
      <w:divBdr>
        <w:top w:val="none" w:sz="0" w:space="0" w:color="auto"/>
        <w:left w:val="none" w:sz="0" w:space="0" w:color="auto"/>
        <w:bottom w:val="none" w:sz="0" w:space="0" w:color="auto"/>
        <w:right w:val="none" w:sz="0" w:space="0" w:color="auto"/>
      </w:divBdr>
    </w:div>
    <w:div w:id="1245650965">
      <w:bodyDiv w:val="1"/>
      <w:marLeft w:val="0"/>
      <w:marRight w:val="0"/>
      <w:marTop w:val="0"/>
      <w:marBottom w:val="0"/>
      <w:divBdr>
        <w:top w:val="none" w:sz="0" w:space="0" w:color="auto"/>
        <w:left w:val="none" w:sz="0" w:space="0" w:color="auto"/>
        <w:bottom w:val="none" w:sz="0" w:space="0" w:color="auto"/>
        <w:right w:val="none" w:sz="0" w:space="0" w:color="auto"/>
      </w:divBdr>
    </w:div>
    <w:div w:id="1246038364">
      <w:bodyDiv w:val="1"/>
      <w:marLeft w:val="0"/>
      <w:marRight w:val="0"/>
      <w:marTop w:val="0"/>
      <w:marBottom w:val="0"/>
      <w:divBdr>
        <w:top w:val="none" w:sz="0" w:space="0" w:color="auto"/>
        <w:left w:val="none" w:sz="0" w:space="0" w:color="auto"/>
        <w:bottom w:val="none" w:sz="0" w:space="0" w:color="auto"/>
        <w:right w:val="none" w:sz="0" w:space="0" w:color="auto"/>
      </w:divBdr>
    </w:div>
    <w:div w:id="1246302032">
      <w:bodyDiv w:val="1"/>
      <w:marLeft w:val="0"/>
      <w:marRight w:val="0"/>
      <w:marTop w:val="0"/>
      <w:marBottom w:val="0"/>
      <w:divBdr>
        <w:top w:val="none" w:sz="0" w:space="0" w:color="auto"/>
        <w:left w:val="none" w:sz="0" w:space="0" w:color="auto"/>
        <w:bottom w:val="none" w:sz="0" w:space="0" w:color="auto"/>
        <w:right w:val="none" w:sz="0" w:space="0" w:color="auto"/>
      </w:divBdr>
    </w:div>
    <w:div w:id="1246576035">
      <w:bodyDiv w:val="1"/>
      <w:marLeft w:val="0"/>
      <w:marRight w:val="0"/>
      <w:marTop w:val="0"/>
      <w:marBottom w:val="0"/>
      <w:divBdr>
        <w:top w:val="none" w:sz="0" w:space="0" w:color="auto"/>
        <w:left w:val="none" w:sz="0" w:space="0" w:color="auto"/>
        <w:bottom w:val="none" w:sz="0" w:space="0" w:color="auto"/>
        <w:right w:val="none" w:sz="0" w:space="0" w:color="auto"/>
      </w:divBdr>
    </w:div>
    <w:div w:id="1246692463">
      <w:bodyDiv w:val="1"/>
      <w:marLeft w:val="0"/>
      <w:marRight w:val="0"/>
      <w:marTop w:val="0"/>
      <w:marBottom w:val="0"/>
      <w:divBdr>
        <w:top w:val="none" w:sz="0" w:space="0" w:color="auto"/>
        <w:left w:val="none" w:sz="0" w:space="0" w:color="auto"/>
        <w:bottom w:val="none" w:sz="0" w:space="0" w:color="auto"/>
        <w:right w:val="none" w:sz="0" w:space="0" w:color="auto"/>
      </w:divBdr>
    </w:div>
    <w:div w:id="1246765108">
      <w:bodyDiv w:val="1"/>
      <w:marLeft w:val="0"/>
      <w:marRight w:val="0"/>
      <w:marTop w:val="0"/>
      <w:marBottom w:val="0"/>
      <w:divBdr>
        <w:top w:val="none" w:sz="0" w:space="0" w:color="auto"/>
        <w:left w:val="none" w:sz="0" w:space="0" w:color="auto"/>
        <w:bottom w:val="none" w:sz="0" w:space="0" w:color="auto"/>
        <w:right w:val="none" w:sz="0" w:space="0" w:color="auto"/>
      </w:divBdr>
    </w:div>
    <w:div w:id="1247154075">
      <w:bodyDiv w:val="1"/>
      <w:marLeft w:val="0"/>
      <w:marRight w:val="0"/>
      <w:marTop w:val="0"/>
      <w:marBottom w:val="0"/>
      <w:divBdr>
        <w:top w:val="none" w:sz="0" w:space="0" w:color="auto"/>
        <w:left w:val="none" w:sz="0" w:space="0" w:color="auto"/>
        <w:bottom w:val="none" w:sz="0" w:space="0" w:color="auto"/>
        <w:right w:val="none" w:sz="0" w:space="0" w:color="auto"/>
      </w:divBdr>
    </w:div>
    <w:div w:id="1247417351">
      <w:bodyDiv w:val="1"/>
      <w:marLeft w:val="0"/>
      <w:marRight w:val="0"/>
      <w:marTop w:val="0"/>
      <w:marBottom w:val="0"/>
      <w:divBdr>
        <w:top w:val="none" w:sz="0" w:space="0" w:color="auto"/>
        <w:left w:val="none" w:sz="0" w:space="0" w:color="auto"/>
        <w:bottom w:val="none" w:sz="0" w:space="0" w:color="auto"/>
        <w:right w:val="none" w:sz="0" w:space="0" w:color="auto"/>
      </w:divBdr>
    </w:div>
    <w:div w:id="1247811123">
      <w:bodyDiv w:val="1"/>
      <w:marLeft w:val="0"/>
      <w:marRight w:val="0"/>
      <w:marTop w:val="0"/>
      <w:marBottom w:val="0"/>
      <w:divBdr>
        <w:top w:val="none" w:sz="0" w:space="0" w:color="auto"/>
        <w:left w:val="none" w:sz="0" w:space="0" w:color="auto"/>
        <w:bottom w:val="none" w:sz="0" w:space="0" w:color="auto"/>
        <w:right w:val="none" w:sz="0" w:space="0" w:color="auto"/>
      </w:divBdr>
    </w:div>
    <w:div w:id="1248029634">
      <w:bodyDiv w:val="1"/>
      <w:marLeft w:val="0"/>
      <w:marRight w:val="0"/>
      <w:marTop w:val="0"/>
      <w:marBottom w:val="0"/>
      <w:divBdr>
        <w:top w:val="none" w:sz="0" w:space="0" w:color="auto"/>
        <w:left w:val="none" w:sz="0" w:space="0" w:color="auto"/>
        <w:bottom w:val="none" w:sz="0" w:space="0" w:color="auto"/>
        <w:right w:val="none" w:sz="0" w:space="0" w:color="auto"/>
      </w:divBdr>
    </w:div>
    <w:div w:id="1248343723">
      <w:bodyDiv w:val="1"/>
      <w:marLeft w:val="0"/>
      <w:marRight w:val="0"/>
      <w:marTop w:val="0"/>
      <w:marBottom w:val="0"/>
      <w:divBdr>
        <w:top w:val="none" w:sz="0" w:space="0" w:color="auto"/>
        <w:left w:val="none" w:sz="0" w:space="0" w:color="auto"/>
        <w:bottom w:val="none" w:sz="0" w:space="0" w:color="auto"/>
        <w:right w:val="none" w:sz="0" w:space="0" w:color="auto"/>
      </w:divBdr>
    </w:div>
    <w:div w:id="1248732271">
      <w:bodyDiv w:val="1"/>
      <w:marLeft w:val="0"/>
      <w:marRight w:val="0"/>
      <w:marTop w:val="0"/>
      <w:marBottom w:val="0"/>
      <w:divBdr>
        <w:top w:val="none" w:sz="0" w:space="0" w:color="auto"/>
        <w:left w:val="none" w:sz="0" w:space="0" w:color="auto"/>
        <w:bottom w:val="none" w:sz="0" w:space="0" w:color="auto"/>
        <w:right w:val="none" w:sz="0" w:space="0" w:color="auto"/>
      </w:divBdr>
    </w:div>
    <w:div w:id="1248921306">
      <w:bodyDiv w:val="1"/>
      <w:marLeft w:val="0"/>
      <w:marRight w:val="0"/>
      <w:marTop w:val="0"/>
      <w:marBottom w:val="0"/>
      <w:divBdr>
        <w:top w:val="none" w:sz="0" w:space="0" w:color="auto"/>
        <w:left w:val="none" w:sz="0" w:space="0" w:color="auto"/>
        <w:bottom w:val="none" w:sz="0" w:space="0" w:color="auto"/>
        <w:right w:val="none" w:sz="0" w:space="0" w:color="auto"/>
      </w:divBdr>
    </w:div>
    <w:div w:id="1248922852">
      <w:bodyDiv w:val="1"/>
      <w:marLeft w:val="0"/>
      <w:marRight w:val="0"/>
      <w:marTop w:val="0"/>
      <w:marBottom w:val="0"/>
      <w:divBdr>
        <w:top w:val="none" w:sz="0" w:space="0" w:color="auto"/>
        <w:left w:val="none" w:sz="0" w:space="0" w:color="auto"/>
        <w:bottom w:val="none" w:sz="0" w:space="0" w:color="auto"/>
        <w:right w:val="none" w:sz="0" w:space="0" w:color="auto"/>
      </w:divBdr>
    </w:div>
    <w:div w:id="1249266371">
      <w:bodyDiv w:val="1"/>
      <w:marLeft w:val="0"/>
      <w:marRight w:val="0"/>
      <w:marTop w:val="0"/>
      <w:marBottom w:val="0"/>
      <w:divBdr>
        <w:top w:val="none" w:sz="0" w:space="0" w:color="auto"/>
        <w:left w:val="none" w:sz="0" w:space="0" w:color="auto"/>
        <w:bottom w:val="none" w:sz="0" w:space="0" w:color="auto"/>
        <w:right w:val="none" w:sz="0" w:space="0" w:color="auto"/>
      </w:divBdr>
    </w:div>
    <w:div w:id="1249462391">
      <w:bodyDiv w:val="1"/>
      <w:marLeft w:val="0"/>
      <w:marRight w:val="0"/>
      <w:marTop w:val="0"/>
      <w:marBottom w:val="0"/>
      <w:divBdr>
        <w:top w:val="none" w:sz="0" w:space="0" w:color="auto"/>
        <w:left w:val="none" w:sz="0" w:space="0" w:color="auto"/>
        <w:bottom w:val="none" w:sz="0" w:space="0" w:color="auto"/>
        <w:right w:val="none" w:sz="0" w:space="0" w:color="auto"/>
      </w:divBdr>
    </w:div>
    <w:div w:id="1249581634">
      <w:bodyDiv w:val="1"/>
      <w:marLeft w:val="0"/>
      <w:marRight w:val="0"/>
      <w:marTop w:val="0"/>
      <w:marBottom w:val="0"/>
      <w:divBdr>
        <w:top w:val="none" w:sz="0" w:space="0" w:color="auto"/>
        <w:left w:val="none" w:sz="0" w:space="0" w:color="auto"/>
        <w:bottom w:val="none" w:sz="0" w:space="0" w:color="auto"/>
        <w:right w:val="none" w:sz="0" w:space="0" w:color="auto"/>
      </w:divBdr>
    </w:div>
    <w:div w:id="1249729421">
      <w:bodyDiv w:val="1"/>
      <w:marLeft w:val="0"/>
      <w:marRight w:val="0"/>
      <w:marTop w:val="0"/>
      <w:marBottom w:val="0"/>
      <w:divBdr>
        <w:top w:val="none" w:sz="0" w:space="0" w:color="auto"/>
        <w:left w:val="none" w:sz="0" w:space="0" w:color="auto"/>
        <w:bottom w:val="none" w:sz="0" w:space="0" w:color="auto"/>
        <w:right w:val="none" w:sz="0" w:space="0" w:color="auto"/>
      </w:divBdr>
    </w:div>
    <w:div w:id="1249778063">
      <w:bodyDiv w:val="1"/>
      <w:marLeft w:val="0"/>
      <w:marRight w:val="0"/>
      <w:marTop w:val="0"/>
      <w:marBottom w:val="0"/>
      <w:divBdr>
        <w:top w:val="none" w:sz="0" w:space="0" w:color="auto"/>
        <w:left w:val="none" w:sz="0" w:space="0" w:color="auto"/>
        <w:bottom w:val="none" w:sz="0" w:space="0" w:color="auto"/>
        <w:right w:val="none" w:sz="0" w:space="0" w:color="auto"/>
      </w:divBdr>
      <w:divsChild>
        <w:div w:id="147019920">
          <w:marLeft w:val="480"/>
          <w:marRight w:val="0"/>
          <w:marTop w:val="0"/>
          <w:marBottom w:val="0"/>
          <w:divBdr>
            <w:top w:val="none" w:sz="0" w:space="0" w:color="auto"/>
            <w:left w:val="none" w:sz="0" w:space="0" w:color="auto"/>
            <w:bottom w:val="none" w:sz="0" w:space="0" w:color="auto"/>
            <w:right w:val="none" w:sz="0" w:space="0" w:color="auto"/>
          </w:divBdr>
        </w:div>
        <w:div w:id="188491290">
          <w:marLeft w:val="480"/>
          <w:marRight w:val="0"/>
          <w:marTop w:val="0"/>
          <w:marBottom w:val="0"/>
          <w:divBdr>
            <w:top w:val="none" w:sz="0" w:space="0" w:color="auto"/>
            <w:left w:val="none" w:sz="0" w:space="0" w:color="auto"/>
            <w:bottom w:val="none" w:sz="0" w:space="0" w:color="auto"/>
            <w:right w:val="none" w:sz="0" w:space="0" w:color="auto"/>
          </w:divBdr>
        </w:div>
        <w:div w:id="202252605">
          <w:marLeft w:val="480"/>
          <w:marRight w:val="0"/>
          <w:marTop w:val="0"/>
          <w:marBottom w:val="0"/>
          <w:divBdr>
            <w:top w:val="none" w:sz="0" w:space="0" w:color="auto"/>
            <w:left w:val="none" w:sz="0" w:space="0" w:color="auto"/>
            <w:bottom w:val="none" w:sz="0" w:space="0" w:color="auto"/>
            <w:right w:val="none" w:sz="0" w:space="0" w:color="auto"/>
          </w:divBdr>
        </w:div>
        <w:div w:id="469172747">
          <w:marLeft w:val="480"/>
          <w:marRight w:val="0"/>
          <w:marTop w:val="0"/>
          <w:marBottom w:val="0"/>
          <w:divBdr>
            <w:top w:val="none" w:sz="0" w:space="0" w:color="auto"/>
            <w:left w:val="none" w:sz="0" w:space="0" w:color="auto"/>
            <w:bottom w:val="none" w:sz="0" w:space="0" w:color="auto"/>
            <w:right w:val="none" w:sz="0" w:space="0" w:color="auto"/>
          </w:divBdr>
        </w:div>
        <w:div w:id="482240234">
          <w:marLeft w:val="480"/>
          <w:marRight w:val="0"/>
          <w:marTop w:val="0"/>
          <w:marBottom w:val="0"/>
          <w:divBdr>
            <w:top w:val="none" w:sz="0" w:space="0" w:color="auto"/>
            <w:left w:val="none" w:sz="0" w:space="0" w:color="auto"/>
            <w:bottom w:val="none" w:sz="0" w:space="0" w:color="auto"/>
            <w:right w:val="none" w:sz="0" w:space="0" w:color="auto"/>
          </w:divBdr>
        </w:div>
        <w:div w:id="488903520">
          <w:marLeft w:val="480"/>
          <w:marRight w:val="0"/>
          <w:marTop w:val="0"/>
          <w:marBottom w:val="0"/>
          <w:divBdr>
            <w:top w:val="none" w:sz="0" w:space="0" w:color="auto"/>
            <w:left w:val="none" w:sz="0" w:space="0" w:color="auto"/>
            <w:bottom w:val="none" w:sz="0" w:space="0" w:color="auto"/>
            <w:right w:val="none" w:sz="0" w:space="0" w:color="auto"/>
          </w:divBdr>
        </w:div>
        <w:div w:id="538055436">
          <w:marLeft w:val="480"/>
          <w:marRight w:val="0"/>
          <w:marTop w:val="0"/>
          <w:marBottom w:val="0"/>
          <w:divBdr>
            <w:top w:val="none" w:sz="0" w:space="0" w:color="auto"/>
            <w:left w:val="none" w:sz="0" w:space="0" w:color="auto"/>
            <w:bottom w:val="none" w:sz="0" w:space="0" w:color="auto"/>
            <w:right w:val="none" w:sz="0" w:space="0" w:color="auto"/>
          </w:divBdr>
        </w:div>
        <w:div w:id="608439118">
          <w:marLeft w:val="480"/>
          <w:marRight w:val="0"/>
          <w:marTop w:val="0"/>
          <w:marBottom w:val="0"/>
          <w:divBdr>
            <w:top w:val="none" w:sz="0" w:space="0" w:color="auto"/>
            <w:left w:val="none" w:sz="0" w:space="0" w:color="auto"/>
            <w:bottom w:val="none" w:sz="0" w:space="0" w:color="auto"/>
            <w:right w:val="none" w:sz="0" w:space="0" w:color="auto"/>
          </w:divBdr>
        </w:div>
        <w:div w:id="644706287">
          <w:marLeft w:val="480"/>
          <w:marRight w:val="0"/>
          <w:marTop w:val="0"/>
          <w:marBottom w:val="0"/>
          <w:divBdr>
            <w:top w:val="none" w:sz="0" w:space="0" w:color="auto"/>
            <w:left w:val="none" w:sz="0" w:space="0" w:color="auto"/>
            <w:bottom w:val="none" w:sz="0" w:space="0" w:color="auto"/>
            <w:right w:val="none" w:sz="0" w:space="0" w:color="auto"/>
          </w:divBdr>
        </w:div>
        <w:div w:id="717363954">
          <w:marLeft w:val="480"/>
          <w:marRight w:val="0"/>
          <w:marTop w:val="0"/>
          <w:marBottom w:val="0"/>
          <w:divBdr>
            <w:top w:val="none" w:sz="0" w:space="0" w:color="auto"/>
            <w:left w:val="none" w:sz="0" w:space="0" w:color="auto"/>
            <w:bottom w:val="none" w:sz="0" w:space="0" w:color="auto"/>
            <w:right w:val="none" w:sz="0" w:space="0" w:color="auto"/>
          </w:divBdr>
        </w:div>
        <w:div w:id="733628297">
          <w:marLeft w:val="480"/>
          <w:marRight w:val="0"/>
          <w:marTop w:val="0"/>
          <w:marBottom w:val="0"/>
          <w:divBdr>
            <w:top w:val="none" w:sz="0" w:space="0" w:color="auto"/>
            <w:left w:val="none" w:sz="0" w:space="0" w:color="auto"/>
            <w:bottom w:val="none" w:sz="0" w:space="0" w:color="auto"/>
            <w:right w:val="none" w:sz="0" w:space="0" w:color="auto"/>
          </w:divBdr>
        </w:div>
        <w:div w:id="775104644">
          <w:marLeft w:val="480"/>
          <w:marRight w:val="0"/>
          <w:marTop w:val="0"/>
          <w:marBottom w:val="0"/>
          <w:divBdr>
            <w:top w:val="none" w:sz="0" w:space="0" w:color="auto"/>
            <w:left w:val="none" w:sz="0" w:space="0" w:color="auto"/>
            <w:bottom w:val="none" w:sz="0" w:space="0" w:color="auto"/>
            <w:right w:val="none" w:sz="0" w:space="0" w:color="auto"/>
          </w:divBdr>
        </w:div>
        <w:div w:id="778332402">
          <w:marLeft w:val="480"/>
          <w:marRight w:val="0"/>
          <w:marTop w:val="0"/>
          <w:marBottom w:val="0"/>
          <w:divBdr>
            <w:top w:val="none" w:sz="0" w:space="0" w:color="auto"/>
            <w:left w:val="none" w:sz="0" w:space="0" w:color="auto"/>
            <w:bottom w:val="none" w:sz="0" w:space="0" w:color="auto"/>
            <w:right w:val="none" w:sz="0" w:space="0" w:color="auto"/>
          </w:divBdr>
        </w:div>
        <w:div w:id="826552376">
          <w:marLeft w:val="480"/>
          <w:marRight w:val="0"/>
          <w:marTop w:val="0"/>
          <w:marBottom w:val="0"/>
          <w:divBdr>
            <w:top w:val="none" w:sz="0" w:space="0" w:color="auto"/>
            <w:left w:val="none" w:sz="0" w:space="0" w:color="auto"/>
            <w:bottom w:val="none" w:sz="0" w:space="0" w:color="auto"/>
            <w:right w:val="none" w:sz="0" w:space="0" w:color="auto"/>
          </w:divBdr>
        </w:div>
        <w:div w:id="831985650">
          <w:marLeft w:val="480"/>
          <w:marRight w:val="0"/>
          <w:marTop w:val="0"/>
          <w:marBottom w:val="0"/>
          <w:divBdr>
            <w:top w:val="none" w:sz="0" w:space="0" w:color="auto"/>
            <w:left w:val="none" w:sz="0" w:space="0" w:color="auto"/>
            <w:bottom w:val="none" w:sz="0" w:space="0" w:color="auto"/>
            <w:right w:val="none" w:sz="0" w:space="0" w:color="auto"/>
          </w:divBdr>
        </w:div>
        <w:div w:id="941259442">
          <w:marLeft w:val="480"/>
          <w:marRight w:val="0"/>
          <w:marTop w:val="0"/>
          <w:marBottom w:val="0"/>
          <w:divBdr>
            <w:top w:val="none" w:sz="0" w:space="0" w:color="auto"/>
            <w:left w:val="none" w:sz="0" w:space="0" w:color="auto"/>
            <w:bottom w:val="none" w:sz="0" w:space="0" w:color="auto"/>
            <w:right w:val="none" w:sz="0" w:space="0" w:color="auto"/>
          </w:divBdr>
        </w:div>
        <w:div w:id="974876567">
          <w:marLeft w:val="480"/>
          <w:marRight w:val="0"/>
          <w:marTop w:val="0"/>
          <w:marBottom w:val="0"/>
          <w:divBdr>
            <w:top w:val="none" w:sz="0" w:space="0" w:color="auto"/>
            <w:left w:val="none" w:sz="0" w:space="0" w:color="auto"/>
            <w:bottom w:val="none" w:sz="0" w:space="0" w:color="auto"/>
            <w:right w:val="none" w:sz="0" w:space="0" w:color="auto"/>
          </w:divBdr>
        </w:div>
        <w:div w:id="989403568">
          <w:marLeft w:val="480"/>
          <w:marRight w:val="0"/>
          <w:marTop w:val="0"/>
          <w:marBottom w:val="0"/>
          <w:divBdr>
            <w:top w:val="none" w:sz="0" w:space="0" w:color="auto"/>
            <w:left w:val="none" w:sz="0" w:space="0" w:color="auto"/>
            <w:bottom w:val="none" w:sz="0" w:space="0" w:color="auto"/>
            <w:right w:val="none" w:sz="0" w:space="0" w:color="auto"/>
          </w:divBdr>
        </w:div>
        <w:div w:id="1000233762">
          <w:marLeft w:val="480"/>
          <w:marRight w:val="0"/>
          <w:marTop w:val="0"/>
          <w:marBottom w:val="0"/>
          <w:divBdr>
            <w:top w:val="none" w:sz="0" w:space="0" w:color="auto"/>
            <w:left w:val="none" w:sz="0" w:space="0" w:color="auto"/>
            <w:bottom w:val="none" w:sz="0" w:space="0" w:color="auto"/>
            <w:right w:val="none" w:sz="0" w:space="0" w:color="auto"/>
          </w:divBdr>
        </w:div>
        <w:div w:id="1049299365">
          <w:marLeft w:val="480"/>
          <w:marRight w:val="0"/>
          <w:marTop w:val="0"/>
          <w:marBottom w:val="0"/>
          <w:divBdr>
            <w:top w:val="none" w:sz="0" w:space="0" w:color="auto"/>
            <w:left w:val="none" w:sz="0" w:space="0" w:color="auto"/>
            <w:bottom w:val="none" w:sz="0" w:space="0" w:color="auto"/>
            <w:right w:val="none" w:sz="0" w:space="0" w:color="auto"/>
          </w:divBdr>
        </w:div>
        <w:div w:id="1198395008">
          <w:marLeft w:val="480"/>
          <w:marRight w:val="0"/>
          <w:marTop w:val="0"/>
          <w:marBottom w:val="0"/>
          <w:divBdr>
            <w:top w:val="none" w:sz="0" w:space="0" w:color="auto"/>
            <w:left w:val="none" w:sz="0" w:space="0" w:color="auto"/>
            <w:bottom w:val="none" w:sz="0" w:space="0" w:color="auto"/>
            <w:right w:val="none" w:sz="0" w:space="0" w:color="auto"/>
          </w:divBdr>
        </w:div>
        <w:div w:id="1235774794">
          <w:marLeft w:val="480"/>
          <w:marRight w:val="0"/>
          <w:marTop w:val="0"/>
          <w:marBottom w:val="0"/>
          <w:divBdr>
            <w:top w:val="none" w:sz="0" w:space="0" w:color="auto"/>
            <w:left w:val="none" w:sz="0" w:space="0" w:color="auto"/>
            <w:bottom w:val="none" w:sz="0" w:space="0" w:color="auto"/>
            <w:right w:val="none" w:sz="0" w:space="0" w:color="auto"/>
          </w:divBdr>
        </w:div>
        <w:div w:id="1263144915">
          <w:marLeft w:val="480"/>
          <w:marRight w:val="0"/>
          <w:marTop w:val="0"/>
          <w:marBottom w:val="0"/>
          <w:divBdr>
            <w:top w:val="none" w:sz="0" w:space="0" w:color="auto"/>
            <w:left w:val="none" w:sz="0" w:space="0" w:color="auto"/>
            <w:bottom w:val="none" w:sz="0" w:space="0" w:color="auto"/>
            <w:right w:val="none" w:sz="0" w:space="0" w:color="auto"/>
          </w:divBdr>
        </w:div>
        <w:div w:id="1278022370">
          <w:marLeft w:val="480"/>
          <w:marRight w:val="0"/>
          <w:marTop w:val="0"/>
          <w:marBottom w:val="0"/>
          <w:divBdr>
            <w:top w:val="none" w:sz="0" w:space="0" w:color="auto"/>
            <w:left w:val="none" w:sz="0" w:space="0" w:color="auto"/>
            <w:bottom w:val="none" w:sz="0" w:space="0" w:color="auto"/>
            <w:right w:val="none" w:sz="0" w:space="0" w:color="auto"/>
          </w:divBdr>
        </w:div>
        <w:div w:id="1280987380">
          <w:marLeft w:val="480"/>
          <w:marRight w:val="0"/>
          <w:marTop w:val="0"/>
          <w:marBottom w:val="0"/>
          <w:divBdr>
            <w:top w:val="none" w:sz="0" w:space="0" w:color="auto"/>
            <w:left w:val="none" w:sz="0" w:space="0" w:color="auto"/>
            <w:bottom w:val="none" w:sz="0" w:space="0" w:color="auto"/>
            <w:right w:val="none" w:sz="0" w:space="0" w:color="auto"/>
          </w:divBdr>
        </w:div>
        <w:div w:id="1342003122">
          <w:marLeft w:val="480"/>
          <w:marRight w:val="0"/>
          <w:marTop w:val="0"/>
          <w:marBottom w:val="0"/>
          <w:divBdr>
            <w:top w:val="none" w:sz="0" w:space="0" w:color="auto"/>
            <w:left w:val="none" w:sz="0" w:space="0" w:color="auto"/>
            <w:bottom w:val="none" w:sz="0" w:space="0" w:color="auto"/>
            <w:right w:val="none" w:sz="0" w:space="0" w:color="auto"/>
          </w:divBdr>
        </w:div>
        <w:div w:id="1397320220">
          <w:marLeft w:val="480"/>
          <w:marRight w:val="0"/>
          <w:marTop w:val="0"/>
          <w:marBottom w:val="0"/>
          <w:divBdr>
            <w:top w:val="none" w:sz="0" w:space="0" w:color="auto"/>
            <w:left w:val="none" w:sz="0" w:space="0" w:color="auto"/>
            <w:bottom w:val="none" w:sz="0" w:space="0" w:color="auto"/>
            <w:right w:val="none" w:sz="0" w:space="0" w:color="auto"/>
          </w:divBdr>
        </w:div>
        <w:div w:id="1414887887">
          <w:marLeft w:val="480"/>
          <w:marRight w:val="0"/>
          <w:marTop w:val="0"/>
          <w:marBottom w:val="0"/>
          <w:divBdr>
            <w:top w:val="none" w:sz="0" w:space="0" w:color="auto"/>
            <w:left w:val="none" w:sz="0" w:space="0" w:color="auto"/>
            <w:bottom w:val="none" w:sz="0" w:space="0" w:color="auto"/>
            <w:right w:val="none" w:sz="0" w:space="0" w:color="auto"/>
          </w:divBdr>
        </w:div>
        <w:div w:id="1431122667">
          <w:marLeft w:val="480"/>
          <w:marRight w:val="0"/>
          <w:marTop w:val="0"/>
          <w:marBottom w:val="0"/>
          <w:divBdr>
            <w:top w:val="none" w:sz="0" w:space="0" w:color="auto"/>
            <w:left w:val="none" w:sz="0" w:space="0" w:color="auto"/>
            <w:bottom w:val="none" w:sz="0" w:space="0" w:color="auto"/>
            <w:right w:val="none" w:sz="0" w:space="0" w:color="auto"/>
          </w:divBdr>
        </w:div>
        <w:div w:id="1462311149">
          <w:marLeft w:val="480"/>
          <w:marRight w:val="0"/>
          <w:marTop w:val="0"/>
          <w:marBottom w:val="0"/>
          <w:divBdr>
            <w:top w:val="none" w:sz="0" w:space="0" w:color="auto"/>
            <w:left w:val="none" w:sz="0" w:space="0" w:color="auto"/>
            <w:bottom w:val="none" w:sz="0" w:space="0" w:color="auto"/>
            <w:right w:val="none" w:sz="0" w:space="0" w:color="auto"/>
          </w:divBdr>
        </w:div>
        <w:div w:id="1507790645">
          <w:marLeft w:val="480"/>
          <w:marRight w:val="0"/>
          <w:marTop w:val="0"/>
          <w:marBottom w:val="0"/>
          <w:divBdr>
            <w:top w:val="none" w:sz="0" w:space="0" w:color="auto"/>
            <w:left w:val="none" w:sz="0" w:space="0" w:color="auto"/>
            <w:bottom w:val="none" w:sz="0" w:space="0" w:color="auto"/>
            <w:right w:val="none" w:sz="0" w:space="0" w:color="auto"/>
          </w:divBdr>
        </w:div>
        <w:div w:id="1543403482">
          <w:marLeft w:val="480"/>
          <w:marRight w:val="0"/>
          <w:marTop w:val="0"/>
          <w:marBottom w:val="0"/>
          <w:divBdr>
            <w:top w:val="none" w:sz="0" w:space="0" w:color="auto"/>
            <w:left w:val="none" w:sz="0" w:space="0" w:color="auto"/>
            <w:bottom w:val="none" w:sz="0" w:space="0" w:color="auto"/>
            <w:right w:val="none" w:sz="0" w:space="0" w:color="auto"/>
          </w:divBdr>
        </w:div>
        <w:div w:id="1571303484">
          <w:marLeft w:val="480"/>
          <w:marRight w:val="0"/>
          <w:marTop w:val="0"/>
          <w:marBottom w:val="0"/>
          <w:divBdr>
            <w:top w:val="none" w:sz="0" w:space="0" w:color="auto"/>
            <w:left w:val="none" w:sz="0" w:space="0" w:color="auto"/>
            <w:bottom w:val="none" w:sz="0" w:space="0" w:color="auto"/>
            <w:right w:val="none" w:sz="0" w:space="0" w:color="auto"/>
          </w:divBdr>
        </w:div>
        <w:div w:id="1585140614">
          <w:marLeft w:val="480"/>
          <w:marRight w:val="0"/>
          <w:marTop w:val="0"/>
          <w:marBottom w:val="0"/>
          <w:divBdr>
            <w:top w:val="none" w:sz="0" w:space="0" w:color="auto"/>
            <w:left w:val="none" w:sz="0" w:space="0" w:color="auto"/>
            <w:bottom w:val="none" w:sz="0" w:space="0" w:color="auto"/>
            <w:right w:val="none" w:sz="0" w:space="0" w:color="auto"/>
          </w:divBdr>
        </w:div>
        <w:div w:id="1608854278">
          <w:marLeft w:val="480"/>
          <w:marRight w:val="0"/>
          <w:marTop w:val="0"/>
          <w:marBottom w:val="0"/>
          <w:divBdr>
            <w:top w:val="none" w:sz="0" w:space="0" w:color="auto"/>
            <w:left w:val="none" w:sz="0" w:space="0" w:color="auto"/>
            <w:bottom w:val="none" w:sz="0" w:space="0" w:color="auto"/>
            <w:right w:val="none" w:sz="0" w:space="0" w:color="auto"/>
          </w:divBdr>
        </w:div>
        <w:div w:id="1618291253">
          <w:marLeft w:val="480"/>
          <w:marRight w:val="0"/>
          <w:marTop w:val="0"/>
          <w:marBottom w:val="0"/>
          <w:divBdr>
            <w:top w:val="none" w:sz="0" w:space="0" w:color="auto"/>
            <w:left w:val="none" w:sz="0" w:space="0" w:color="auto"/>
            <w:bottom w:val="none" w:sz="0" w:space="0" w:color="auto"/>
            <w:right w:val="none" w:sz="0" w:space="0" w:color="auto"/>
          </w:divBdr>
        </w:div>
        <w:div w:id="1653634408">
          <w:marLeft w:val="480"/>
          <w:marRight w:val="0"/>
          <w:marTop w:val="0"/>
          <w:marBottom w:val="0"/>
          <w:divBdr>
            <w:top w:val="none" w:sz="0" w:space="0" w:color="auto"/>
            <w:left w:val="none" w:sz="0" w:space="0" w:color="auto"/>
            <w:bottom w:val="none" w:sz="0" w:space="0" w:color="auto"/>
            <w:right w:val="none" w:sz="0" w:space="0" w:color="auto"/>
          </w:divBdr>
        </w:div>
        <w:div w:id="1769346054">
          <w:marLeft w:val="480"/>
          <w:marRight w:val="0"/>
          <w:marTop w:val="0"/>
          <w:marBottom w:val="0"/>
          <w:divBdr>
            <w:top w:val="none" w:sz="0" w:space="0" w:color="auto"/>
            <w:left w:val="none" w:sz="0" w:space="0" w:color="auto"/>
            <w:bottom w:val="none" w:sz="0" w:space="0" w:color="auto"/>
            <w:right w:val="none" w:sz="0" w:space="0" w:color="auto"/>
          </w:divBdr>
        </w:div>
        <w:div w:id="1788155104">
          <w:marLeft w:val="480"/>
          <w:marRight w:val="0"/>
          <w:marTop w:val="0"/>
          <w:marBottom w:val="0"/>
          <w:divBdr>
            <w:top w:val="none" w:sz="0" w:space="0" w:color="auto"/>
            <w:left w:val="none" w:sz="0" w:space="0" w:color="auto"/>
            <w:bottom w:val="none" w:sz="0" w:space="0" w:color="auto"/>
            <w:right w:val="none" w:sz="0" w:space="0" w:color="auto"/>
          </w:divBdr>
        </w:div>
        <w:div w:id="1890726213">
          <w:marLeft w:val="480"/>
          <w:marRight w:val="0"/>
          <w:marTop w:val="0"/>
          <w:marBottom w:val="0"/>
          <w:divBdr>
            <w:top w:val="none" w:sz="0" w:space="0" w:color="auto"/>
            <w:left w:val="none" w:sz="0" w:space="0" w:color="auto"/>
            <w:bottom w:val="none" w:sz="0" w:space="0" w:color="auto"/>
            <w:right w:val="none" w:sz="0" w:space="0" w:color="auto"/>
          </w:divBdr>
        </w:div>
        <w:div w:id="1912155150">
          <w:marLeft w:val="480"/>
          <w:marRight w:val="0"/>
          <w:marTop w:val="0"/>
          <w:marBottom w:val="0"/>
          <w:divBdr>
            <w:top w:val="none" w:sz="0" w:space="0" w:color="auto"/>
            <w:left w:val="none" w:sz="0" w:space="0" w:color="auto"/>
            <w:bottom w:val="none" w:sz="0" w:space="0" w:color="auto"/>
            <w:right w:val="none" w:sz="0" w:space="0" w:color="auto"/>
          </w:divBdr>
        </w:div>
        <w:div w:id="1921208070">
          <w:marLeft w:val="480"/>
          <w:marRight w:val="0"/>
          <w:marTop w:val="0"/>
          <w:marBottom w:val="0"/>
          <w:divBdr>
            <w:top w:val="none" w:sz="0" w:space="0" w:color="auto"/>
            <w:left w:val="none" w:sz="0" w:space="0" w:color="auto"/>
            <w:bottom w:val="none" w:sz="0" w:space="0" w:color="auto"/>
            <w:right w:val="none" w:sz="0" w:space="0" w:color="auto"/>
          </w:divBdr>
        </w:div>
        <w:div w:id="2010326695">
          <w:marLeft w:val="480"/>
          <w:marRight w:val="0"/>
          <w:marTop w:val="0"/>
          <w:marBottom w:val="0"/>
          <w:divBdr>
            <w:top w:val="none" w:sz="0" w:space="0" w:color="auto"/>
            <w:left w:val="none" w:sz="0" w:space="0" w:color="auto"/>
            <w:bottom w:val="none" w:sz="0" w:space="0" w:color="auto"/>
            <w:right w:val="none" w:sz="0" w:space="0" w:color="auto"/>
          </w:divBdr>
        </w:div>
        <w:div w:id="2031291886">
          <w:marLeft w:val="480"/>
          <w:marRight w:val="0"/>
          <w:marTop w:val="0"/>
          <w:marBottom w:val="0"/>
          <w:divBdr>
            <w:top w:val="none" w:sz="0" w:space="0" w:color="auto"/>
            <w:left w:val="none" w:sz="0" w:space="0" w:color="auto"/>
            <w:bottom w:val="none" w:sz="0" w:space="0" w:color="auto"/>
            <w:right w:val="none" w:sz="0" w:space="0" w:color="auto"/>
          </w:divBdr>
        </w:div>
        <w:div w:id="2031879661">
          <w:marLeft w:val="480"/>
          <w:marRight w:val="0"/>
          <w:marTop w:val="0"/>
          <w:marBottom w:val="0"/>
          <w:divBdr>
            <w:top w:val="none" w:sz="0" w:space="0" w:color="auto"/>
            <w:left w:val="none" w:sz="0" w:space="0" w:color="auto"/>
            <w:bottom w:val="none" w:sz="0" w:space="0" w:color="auto"/>
            <w:right w:val="none" w:sz="0" w:space="0" w:color="auto"/>
          </w:divBdr>
        </w:div>
        <w:div w:id="2072070863">
          <w:marLeft w:val="480"/>
          <w:marRight w:val="0"/>
          <w:marTop w:val="0"/>
          <w:marBottom w:val="0"/>
          <w:divBdr>
            <w:top w:val="none" w:sz="0" w:space="0" w:color="auto"/>
            <w:left w:val="none" w:sz="0" w:space="0" w:color="auto"/>
            <w:bottom w:val="none" w:sz="0" w:space="0" w:color="auto"/>
            <w:right w:val="none" w:sz="0" w:space="0" w:color="auto"/>
          </w:divBdr>
        </w:div>
        <w:div w:id="2094427896">
          <w:marLeft w:val="480"/>
          <w:marRight w:val="0"/>
          <w:marTop w:val="0"/>
          <w:marBottom w:val="0"/>
          <w:divBdr>
            <w:top w:val="none" w:sz="0" w:space="0" w:color="auto"/>
            <w:left w:val="none" w:sz="0" w:space="0" w:color="auto"/>
            <w:bottom w:val="none" w:sz="0" w:space="0" w:color="auto"/>
            <w:right w:val="none" w:sz="0" w:space="0" w:color="auto"/>
          </w:divBdr>
        </w:div>
        <w:div w:id="2130972866">
          <w:marLeft w:val="480"/>
          <w:marRight w:val="0"/>
          <w:marTop w:val="0"/>
          <w:marBottom w:val="0"/>
          <w:divBdr>
            <w:top w:val="none" w:sz="0" w:space="0" w:color="auto"/>
            <w:left w:val="none" w:sz="0" w:space="0" w:color="auto"/>
            <w:bottom w:val="none" w:sz="0" w:space="0" w:color="auto"/>
            <w:right w:val="none" w:sz="0" w:space="0" w:color="auto"/>
          </w:divBdr>
        </w:div>
      </w:divsChild>
    </w:div>
    <w:div w:id="1250038980">
      <w:bodyDiv w:val="1"/>
      <w:marLeft w:val="0"/>
      <w:marRight w:val="0"/>
      <w:marTop w:val="0"/>
      <w:marBottom w:val="0"/>
      <w:divBdr>
        <w:top w:val="none" w:sz="0" w:space="0" w:color="auto"/>
        <w:left w:val="none" w:sz="0" w:space="0" w:color="auto"/>
        <w:bottom w:val="none" w:sz="0" w:space="0" w:color="auto"/>
        <w:right w:val="none" w:sz="0" w:space="0" w:color="auto"/>
      </w:divBdr>
      <w:divsChild>
        <w:div w:id="1107315986">
          <w:marLeft w:val="480"/>
          <w:marRight w:val="0"/>
          <w:marTop w:val="0"/>
          <w:marBottom w:val="0"/>
          <w:divBdr>
            <w:top w:val="none" w:sz="0" w:space="0" w:color="auto"/>
            <w:left w:val="none" w:sz="0" w:space="0" w:color="auto"/>
            <w:bottom w:val="none" w:sz="0" w:space="0" w:color="auto"/>
            <w:right w:val="none" w:sz="0" w:space="0" w:color="auto"/>
          </w:divBdr>
        </w:div>
        <w:div w:id="1012998926">
          <w:marLeft w:val="480"/>
          <w:marRight w:val="0"/>
          <w:marTop w:val="0"/>
          <w:marBottom w:val="0"/>
          <w:divBdr>
            <w:top w:val="none" w:sz="0" w:space="0" w:color="auto"/>
            <w:left w:val="none" w:sz="0" w:space="0" w:color="auto"/>
            <w:bottom w:val="none" w:sz="0" w:space="0" w:color="auto"/>
            <w:right w:val="none" w:sz="0" w:space="0" w:color="auto"/>
          </w:divBdr>
        </w:div>
        <w:div w:id="1447116207">
          <w:marLeft w:val="480"/>
          <w:marRight w:val="0"/>
          <w:marTop w:val="0"/>
          <w:marBottom w:val="0"/>
          <w:divBdr>
            <w:top w:val="none" w:sz="0" w:space="0" w:color="auto"/>
            <w:left w:val="none" w:sz="0" w:space="0" w:color="auto"/>
            <w:bottom w:val="none" w:sz="0" w:space="0" w:color="auto"/>
            <w:right w:val="none" w:sz="0" w:space="0" w:color="auto"/>
          </w:divBdr>
        </w:div>
        <w:div w:id="58793760">
          <w:marLeft w:val="480"/>
          <w:marRight w:val="0"/>
          <w:marTop w:val="0"/>
          <w:marBottom w:val="0"/>
          <w:divBdr>
            <w:top w:val="none" w:sz="0" w:space="0" w:color="auto"/>
            <w:left w:val="none" w:sz="0" w:space="0" w:color="auto"/>
            <w:bottom w:val="none" w:sz="0" w:space="0" w:color="auto"/>
            <w:right w:val="none" w:sz="0" w:space="0" w:color="auto"/>
          </w:divBdr>
        </w:div>
        <w:div w:id="554849631">
          <w:marLeft w:val="480"/>
          <w:marRight w:val="0"/>
          <w:marTop w:val="0"/>
          <w:marBottom w:val="0"/>
          <w:divBdr>
            <w:top w:val="none" w:sz="0" w:space="0" w:color="auto"/>
            <w:left w:val="none" w:sz="0" w:space="0" w:color="auto"/>
            <w:bottom w:val="none" w:sz="0" w:space="0" w:color="auto"/>
            <w:right w:val="none" w:sz="0" w:space="0" w:color="auto"/>
          </w:divBdr>
        </w:div>
        <w:div w:id="1026449093">
          <w:marLeft w:val="480"/>
          <w:marRight w:val="0"/>
          <w:marTop w:val="0"/>
          <w:marBottom w:val="0"/>
          <w:divBdr>
            <w:top w:val="none" w:sz="0" w:space="0" w:color="auto"/>
            <w:left w:val="none" w:sz="0" w:space="0" w:color="auto"/>
            <w:bottom w:val="none" w:sz="0" w:space="0" w:color="auto"/>
            <w:right w:val="none" w:sz="0" w:space="0" w:color="auto"/>
          </w:divBdr>
        </w:div>
        <w:div w:id="1462453429">
          <w:marLeft w:val="480"/>
          <w:marRight w:val="0"/>
          <w:marTop w:val="0"/>
          <w:marBottom w:val="0"/>
          <w:divBdr>
            <w:top w:val="none" w:sz="0" w:space="0" w:color="auto"/>
            <w:left w:val="none" w:sz="0" w:space="0" w:color="auto"/>
            <w:bottom w:val="none" w:sz="0" w:space="0" w:color="auto"/>
            <w:right w:val="none" w:sz="0" w:space="0" w:color="auto"/>
          </w:divBdr>
        </w:div>
        <w:div w:id="2109503487">
          <w:marLeft w:val="480"/>
          <w:marRight w:val="0"/>
          <w:marTop w:val="0"/>
          <w:marBottom w:val="0"/>
          <w:divBdr>
            <w:top w:val="none" w:sz="0" w:space="0" w:color="auto"/>
            <w:left w:val="none" w:sz="0" w:space="0" w:color="auto"/>
            <w:bottom w:val="none" w:sz="0" w:space="0" w:color="auto"/>
            <w:right w:val="none" w:sz="0" w:space="0" w:color="auto"/>
          </w:divBdr>
        </w:div>
        <w:div w:id="541209402">
          <w:marLeft w:val="480"/>
          <w:marRight w:val="0"/>
          <w:marTop w:val="0"/>
          <w:marBottom w:val="0"/>
          <w:divBdr>
            <w:top w:val="none" w:sz="0" w:space="0" w:color="auto"/>
            <w:left w:val="none" w:sz="0" w:space="0" w:color="auto"/>
            <w:bottom w:val="none" w:sz="0" w:space="0" w:color="auto"/>
            <w:right w:val="none" w:sz="0" w:space="0" w:color="auto"/>
          </w:divBdr>
        </w:div>
        <w:div w:id="1373774204">
          <w:marLeft w:val="480"/>
          <w:marRight w:val="0"/>
          <w:marTop w:val="0"/>
          <w:marBottom w:val="0"/>
          <w:divBdr>
            <w:top w:val="none" w:sz="0" w:space="0" w:color="auto"/>
            <w:left w:val="none" w:sz="0" w:space="0" w:color="auto"/>
            <w:bottom w:val="none" w:sz="0" w:space="0" w:color="auto"/>
            <w:right w:val="none" w:sz="0" w:space="0" w:color="auto"/>
          </w:divBdr>
        </w:div>
        <w:div w:id="569312405">
          <w:marLeft w:val="480"/>
          <w:marRight w:val="0"/>
          <w:marTop w:val="0"/>
          <w:marBottom w:val="0"/>
          <w:divBdr>
            <w:top w:val="none" w:sz="0" w:space="0" w:color="auto"/>
            <w:left w:val="none" w:sz="0" w:space="0" w:color="auto"/>
            <w:bottom w:val="none" w:sz="0" w:space="0" w:color="auto"/>
            <w:right w:val="none" w:sz="0" w:space="0" w:color="auto"/>
          </w:divBdr>
        </w:div>
        <w:div w:id="1429619678">
          <w:marLeft w:val="480"/>
          <w:marRight w:val="0"/>
          <w:marTop w:val="0"/>
          <w:marBottom w:val="0"/>
          <w:divBdr>
            <w:top w:val="none" w:sz="0" w:space="0" w:color="auto"/>
            <w:left w:val="none" w:sz="0" w:space="0" w:color="auto"/>
            <w:bottom w:val="none" w:sz="0" w:space="0" w:color="auto"/>
            <w:right w:val="none" w:sz="0" w:space="0" w:color="auto"/>
          </w:divBdr>
        </w:div>
        <w:div w:id="742996092">
          <w:marLeft w:val="480"/>
          <w:marRight w:val="0"/>
          <w:marTop w:val="0"/>
          <w:marBottom w:val="0"/>
          <w:divBdr>
            <w:top w:val="none" w:sz="0" w:space="0" w:color="auto"/>
            <w:left w:val="none" w:sz="0" w:space="0" w:color="auto"/>
            <w:bottom w:val="none" w:sz="0" w:space="0" w:color="auto"/>
            <w:right w:val="none" w:sz="0" w:space="0" w:color="auto"/>
          </w:divBdr>
        </w:div>
        <w:div w:id="1200107">
          <w:marLeft w:val="480"/>
          <w:marRight w:val="0"/>
          <w:marTop w:val="0"/>
          <w:marBottom w:val="0"/>
          <w:divBdr>
            <w:top w:val="none" w:sz="0" w:space="0" w:color="auto"/>
            <w:left w:val="none" w:sz="0" w:space="0" w:color="auto"/>
            <w:bottom w:val="none" w:sz="0" w:space="0" w:color="auto"/>
            <w:right w:val="none" w:sz="0" w:space="0" w:color="auto"/>
          </w:divBdr>
        </w:div>
        <w:div w:id="125394472">
          <w:marLeft w:val="480"/>
          <w:marRight w:val="0"/>
          <w:marTop w:val="0"/>
          <w:marBottom w:val="0"/>
          <w:divBdr>
            <w:top w:val="none" w:sz="0" w:space="0" w:color="auto"/>
            <w:left w:val="none" w:sz="0" w:space="0" w:color="auto"/>
            <w:bottom w:val="none" w:sz="0" w:space="0" w:color="auto"/>
            <w:right w:val="none" w:sz="0" w:space="0" w:color="auto"/>
          </w:divBdr>
        </w:div>
        <w:div w:id="1000504551">
          <w:marLeft w:val="480"/>
          <w:marRight w:val="0"/>
          <w:marTop w:val="0"/>
          <w:marBottom w:val="0"/>
          <w:divBdr>
            <w:top w:val="none" w:sz="0" w:space="0" w:color="auto"/>
            <w:left w:val="none" w:sz="0" w:space="0" w:color="auto"/>
            <w:bottom w:val="none" w:sz="0" w:space="0" w:color="auto"/>
            <w:right w:val="none" w:sz="0" w:space="0" w:color="auto"/>
          </w:divBdr>
        </w:div>
        <w:div w:id="1150295466">
          <w:marLeft w:val="480"/>
          <w:marRight w:val="0"/>
          <w:marTop w:val="0"/>
          <w:marBottom w:val="0"/>
          <w:divBdr>
            <w:top w:val="none" w:sz="0" w:space="0" w:color="auto"/>
            <w:left w:val="none" w:sz="0" w:space="0" w:color="auto"/>
            <w:bottom w:val="none" w:sz="0" w:space="0" w:color="auto"/>
            <w:right w:val="none" w:sz="0" w:space="0" w:color="auto"/>
          </w:divBdr>
        </w:div>
        <w:div w:id="254870572">
          <w:marLeft w:val="480"/>
          <w:marRight w:val="0"/>
          <w:marTop w:val="0"/>
          <w:marBottom w:val="0"/>
          <w:divBdr>
            <w:top w:val="none" w:sz="0" w:space="0" w:color="auto"/>
            <w:left w:val="none" w:sz="0" w:space="0" w:color="auto"/>
            <w:bottom w:val="none" w:sz="0" w:space="0" w:color="auto"/>
            <w:right w:val="none" w:sz="0" w:space="0" w:color="auto"/>
          </w:divBdr>
        </w:div>
        <w:div w:id="364141192">
          <w:marLeft w:val="480"/>
          <w:marRight w:val="0"/>
          <w:marTop w:val="0"/>
          <w:marBottom w:val="0"/>
          <w:divBdr>
            <w:top w:val="none" w:sz="0" w:space="0" w:color="auto"/>
            <w:left w:val="none" w:sz="0" w:space="0" w:color="auto"/>
            <w:bottom w:val="none" w:sz="0" w:space="0" w:color="auto"/>
            <w:right w:val="none" w:sz="0" w:space="0" w:color="auto"/>
          </w:divBdr>
        </w:div>
        <w:div w:id="1140030411">
          <w:marLeft w:val="480"/>
          <w:marRight w:val="0"/>
          <w:marTop w:val="0"/>
          <w:marBottom w:val="0"/>
          <w:divBdr>
            <w:top w:val="none" w:sz="0" w:space="0" w:color="auto"/>
            <w:left w:val="none" w:sz="0" w:space="0" w:color="auto"/>
            <w:bottom w:val="none" w:sz="0" w:space="0" w:color="auto"/>
            <w:right w:val="none" w:sz="0" w:space="0" w:color="auto"/>
          </w:divBdr>
        </w:div>
        <w:div w:id="1479110294">
          <w:marLeft w:val="480"/>
          <w:marRight w:val="0"/>
          <w:marTop w:val="0"/>
          <w:marBottom w:val="0"/>
          <w:divBdr>
            <w:top w:val="none" w:sz="0" w:space="0" w:color="auto"/>
            <w:left w:val="none" w:sz="0" w:space="0" w:color="auto"/>
            <w:bottom w:val="none" w:sz="0" w:space="0" w:color="auto"/>
            <w:right w:val="none" w:sz="0" w:space="0" w:color="auto"/>
          </w:divBdr>
        </w:div>
        <w:div w:id="482429643">
          <w:marLeft w:val="480"/>
          <w:marRight w:val="0"/>
          <w:marTop w:val="0"/>
          <w:marBottom w:val="0"/>
          <w:divBdr>
            <w:top w:val="none" w:sz="0" w:space="0" w:color="auto"/>
            <w:left w:val="none" w:sz="0" w:space="0" w:color="auto"/>
            <w:bottom w:val="none" w:sz="0" w:space="0" w:color="auto"/>
            <w:right w:val="none" w:sz="0" w:space="0" w:color="auto"/>
          </w:divBdr>
        </w:div>
        <w:div w:id="2041279879">
          <w:marLeft w:val="480"/>
          <w:marRight w:val="0"/>
          <w:marTop w:val="0"/>
          <w:marBottom w:val="0"/>
          <w:divBdr>
            <w:top w:val="none" w:sz="0" w:space="0" w:color="auto"/>
            <w:left w:val="none" w:sz="0" w:space="0" w:color="auto"/>
            <w:bottom w:val="none" w:sz="0" w:space="0" w:color="auto"/>
            <w:right w:val="none" w:sz="0" w:space="0" w:color="auto"/>
          </w:divBdr>
        </w:div>
        <w:div w:id="1489319178">
          <w:marLeft w:val="480"/>
          <w:marRight w:val="0"/>
          <w:marTop w:val="0"/>
          <w:marBottom w:val="0"/>
          <w:divBdr>
            <w:top w:val="none" w:sz="0" w:space="0" w:color="auto"/>
            <w:left w:val="none" w:sz="0" w:space="0" w:color="auto"/>
            <w:bottom w:val="none" w:sz="0" w:space="0" w:color="auto"/>
            <w:right w:val="none" w:sz="0" w:space="0" w:color="auto"/>
          </w:divBdr>
        </w:div>
        <w:div w:id="1301615744">
          <w:marLeft w:val="480"/>
          <w:marRight w:val="0"/>
          <w:marTop w:val="0"/>
          <w:marBottom w:val="0"/>
          <w:divBdr>
            <w:top w:val="none" w:sz="0" w:space="0" w:color="auto"/>
            <w:left w:val="none" w:sz="0" w:space="0" w:color="auto"/>
            <w:bottom w:val="none" w:sz="0" w:space="0" w:color="auto"/>
            <w:right w:val="none" w:sz="0" w:space="0" w:color="auto"/>
          </w:divBdr>
        </w:div>
        <w:div w:id="1948079491">
          <w:marLeft w:val="480"/>
          <w:marRight w:val="0"/>
          <w:marTop w:val="0"/>
          <w:marBottom w:val="0"/>
          <w:divBdr>
            <w:top w:val="none" w:sz="0" w:space="0" w:color="auto"/>
            <w:left w:val="none" w:sz="0" w:space="0" w:color="auto"/>
            <w:bottom w:val="none" w:sz="0" w:space="0" w:color="auto"/>
            <w:right w:val="none" w:sz="0" w:space="0" w:color="auto"/>
          </w:divBdr>
        </w:div>
        <w:div w:id="583032436">
          <w:marLeft w:val="480"/>
          <w:marRight w:val="0"/>
          <w:marTop w:val="0"/>
          <w:marBottom w:val="0"/>
          <w:divBdr>
            <w:top w:val="none" w:sz="0" w:space="0" w:color="auto"/>
            <w:left w:val="none" w:sz="0" w:space="0" w:color="auto"/>
            <w:bottom w:val="none" w:sz="0" w:space="0" w:color="auto"/>
            <w:right w:val="none" w:sz="0" w:space="0" w:color="auto"/>
          </w:divBdr>
        </w:div>
        <w:div w:id="1013148379">
          <w:marLeft w:val="480"/>
          <w:marRight w:val="0"/>
          <w:marTop w:val="0"/>
          <w:marBottom w:val="0"/>
          <w:divBdr>
            <w:top w:val="none" w:sz="0" w:space="0" w:color="auto"/>
            <w:left w:val="none" w:sz="0" w:space="0" w:color="auto"/>
            <w:bottom w:val="none" w:sz="0" w:space="0" w:color="auto"/>
            <w:right w:val="none" w:sz="0" w:space="0" w:color="auto"/>
          </w:divBdr>
        </w:div>
        <w:div w:id="1778938380">
          <w:marLeft w:val="480"/>
          <w:marRight w:val="0"/>
          <w:marTop w:val="0"/>
          <w:marBottom w:val="0"/>
          <w:divBdr>
            <w:top w:val="none" w:sz="0" w:space="0" w:color="auto"/>
            <w:left w:val="none" w:sz="0" w:space="0" w:color="auto"/>
            <w:bottom w:val="none" w:sz="0" w:space="0" w:color="auto"/>
            <w:right w:val="none" w:sz="0" w:space="0" w:color="auto"/>
          </w:divBdr>
        </w:div>
        <w:div w:id="1813667597">
          <w:marLeft w:val="480"/>
          <w:marRight w:val="0"/>
          <w:marTop w:val="0"/>
          <w:marBottom w:val="0"/>
          <w:divBdr>
            <w:top w:val="none" w:sz="0" w:space="0" w:color="auto"/>
            <w:left w:val="none" w:sz="0" w:space="0" w:color="auto"/>
            <w:bottom w:val="none" w:sz="0" w:space="0" w:color="auto"/>
            <w:right w:val="none" w:sz="0" w:space="0" w:color="auto"/>
          </w:divBdr>
        </w:div>
        <w:div w:id="414715938">
          <w:marLeft w:val="480"/>
          <w:marRight w:val="0"/>
          <w:marTop w:val="0"/>
          <w:marBottom w:val="0"/>
          <w:divBdr>
            <w:top w:val="none" w:sz="0" w:space="0" w:color="auto"/>
            <w:left w:val="none" w:sz="0" w:space="0" w:color="auto"/>
            <w:bottom w:val="none" w:sz="0" w:space="0" w:color="auto"/>
            <w:right w:val="none" w:sz="0" w:space="0" w:color="auto"/>
          </w:divBdr>
        </w:div>
        <w:div w:id="1907257078">
          <w:marLeft w:val="480"/>
          <w:marRight w:val="0"/>
          <w:marTop w:val="0"/>
          <w:marBottom w:val="0"/>
          <w:divBdr>
            <w:top w:val="none" w:sz="0" w:space="0" w:color="auto"/>
            <w:left w:val="none" w:sz="0" w:space="0" w:color="auto"/>
            <w:bottom w:val="none" w:sz="0" w:space="0" w:color="auto"/>
            <w:right w:val="none" w:sz="0" w:space="0" w:color="auto"/>
          </w:divBdr>
        </w:div>
        <w:div w:id="2095468550">
          <w:marLeft w:val="480"/>
          <w:marRight w:val="0"/>
          <w:marTop w:val="0"/>
          <w:marBottom w:val="0"/>
          <w:divBdr>
            <w:top w:val="none" w:sz="0" w:space="0" w:color="auto"/>
            <w:left w:val="none" w:sz="0" w:space="0" w:color="auto"/>
            <w:bottom w:val="none" w:sz="0" w:space="0" w:color="auto"/>
            <w:right w:val="none" w:sz="0" w:space="0" w:color="auto"/>
          </w:divBdr>
        </w:div>
        <w:div w:id="369645730">
          <w:marLeft w:val="480"/>
          <w:marRight w:val="0"/>
          <w:marTop w:val="0"/>
          <w:marBottom w:val="0"/>
          <w:divBdr>
            <w:top w:val="none" w:sz="0" w:space="0" w:color="auto"/>
            <w:left w:val="none" w:sz="0" w:space="0" w:color="auto"/>
            <w:bottom w:val="none" w:sz="0" w:space="0" w:color="auto"/>
            <w:right w:val="none" w:sz="0" w:space="0" w:color="auto"/>
          </w:divBdr>
        </w:div>
        <w:div w:id="1375958131">
          <w:marLeft w:val="480"/>
          <w:marRight w:val="0"/>
          <w:marTop w:val="0"/>
          <w:marBottom w:val="0"/>
          <w:divBdr>
            <w:top w:val="none" w:sz="0" w:space="0" w:color="auto"/>
            <w:left w:val="none" w:sz="0" w:space="0" w:color="auto"/>
            <w:bottom w:val="none" w:sz="0" w:space="0" w:color="auto"/>
            <w:right w:val="none" w:sz="0" w:space="0" w:color="auto"/>
          </w:divBdr>
        </w:div>
        <w:div w:id="299191534">
          <w:marLeft w:val="480"/>
          <w:marRight w:val="0"/>
          <w:marTop w:val="0"/>
          <w:marBottom w:val="0"/>
          <w:divBdr>
            <w:top w:val="none" w:sz="0" w:space="0" w:color="auto"/>
            <w:left w:val="none" w:sz="0" w:space="0" w:color="auto"/>
            <w:bottom w:val="none" w:sz="0" w:space="0" w:color="auto"/>
            <w:right w:val="none" w:sz="0" w:space="0" w:color="auto"/>
          </w:divBdr>
        </w:div>
        <w:div w:id="2008822992">
          <w:marLeft w:val="480"/>
          <w:marRight w:val="0"/>
          <w:marTop w:val="0"/>
          <w:marBottom w:val="0"/>
          <w:divBdr>
            <w:top w:val="none" w:sz="0" w:space="0" w:color="auto"/>
            <w:left w:val="none" w:sz="0" w:space="0" w:color="auto"/>
            <w:bottom w:val="none" w:sz="0" w:space="0" w:color="auto"/>
            <w:right w:val="none" w:sz="0" w:space="0" w:color="auto"/>
          </w:divBdr>
        </w:div>
        <w:div w:id="573393605">
          <w:marLeft w:val="480"/>
          <w:marRight w:val="0"/>
          <w:marTop w:val="0"/>
          <w:marBottom w:val="0"/>
          <w:divBdr>
            <w:top w:val="none" w:sz="0" w:space="0" w:color="auto"/>
            <w:left w:val="none" w:sz="0" w:space="0" w:color="auto"/>
            <w:bottom w:val="none" w:sz="0" w:space="0" w:color="auto"/>
            <w:right w:val="none" w:sz="0" w:space="0" w:color="auto"/>
          </w:divBdr>
        </w:div>
        <w:div w:id="18943364">
          <w:marLeft w:val="480"/>
          <w:marRight w:val="0"/>
          <w:marTop w:val="0"/>
          <w:marBottom w:val="0"/>
          <w:divBdr>
            <w:top w:val="none" w:sz="0" w:space="0" w:color="auto"/>
            <w:left w:val="none" w:sz="0" w:space="0" w:color="auto"/>
            <w:bottom w:val="none" w:sz="0" w:space="0" w:color="auto"/>
            <w:right w:val="none" w:sz="0" w:space="0" w:color="auto"/>
          </w:divBdr>
        </w:div>
        <w:div w:id="225917113">
          <w:marLeft w:val="480"/>
          <w:marRight w:val="0"/>
          <w:marTop w:val="0"/>
          <w:marBottom w:val="0"/>
          <w:divBdr>
            <w:top w:val="none" w:sz="0" w:space="0" w:color="auto"/>
            <w:left w:val="none" w:sz="0" w:space="0" w:color="auto"/>
            <w:bottom w:val="none" w:sz="0" w:space="0" w:color="auto"/>
            <w:right w:val="none" w:sz="0" w:space="0" w:color="auto"/>
          </w:divBdr>
        </w:div>
        <w:div w:id="657343600">
          <w:marLeft w:val="480"/>
          <w:marRight w:val="0"/>
          <w:marTop w:val="0"/>
          <w:marBottom w:val="0"/>
          <w:divBdr>
            <w:top w:val="none" w:sz="0" w:space="0" w:color="auto"/>
            <w:left w:val="none" w:sz="0" w:space="0" w:color="auto"/>
            <w:bottom w:val="none" w:sz="0" w:space="0" w:color="auto"/>
            <w:right w:val="none" w:sz="0" w:space="0" w:color="auto"/>
          </w:divBdr>
        </w:div>
        <w:div w:id="278757164">
          <w:marLeft w:val="480"/>
          <w:marRight w:val="0"/>
          <w:marTop w:val="0"/>
          <w:marBottom w:val="0"/>
          <w:divBdr>
            <w:top w:val="none" w:sz="0" w:space="0" w:color="auto"/>
            <w:left w:val="none" w:sz="0" w:space="0" w:color="auto"/>
            <w:bottom w:val="none" w:sz="0" w:space="0" w:color="auto"/>
            <w:right w:val="none" w:sz="0" w:space="0" w:color="auto"/>
          </w:divBdr>
        </w:div>
        <w:div w:id="1919288050">
          <w:marLeft w:val="480"/>
          <w:marRight w:val="0"/>
          <w:marTop w:val="0"/>
          <w:marBottom w:val="0"/>
          <w:divBdr>
            <w:top w:val="none" w:sz="0" w:space="0" w:color="auto"/>
            <w:left w:val="none" w:sz="0" w:space="0" w:color="auto"/>
            <w:bottom w:val="none" w:sz="0" w:space="0" w:color="auto"/>
            <w:right w:val="none" w:sz="0" w:space="0" w:color="auto"/>
          </w:divBdr>
        </w:div>
        <w:div w:id="1944533299">
          <w:marLeft w:val="480"/>
          <w:marRight w:val="0"/>
          <w:marTop w:val="0"/>
          <w:marBottom w:val="0"/>
          <w:divBdr>
            <w:top w:val="none" w:sz="0" w:space="0" w:color="auto"/>
            <w:left w:val="none" w:sz="0" w:space="0" w:color="auto"/>
            <w:bottom w:val="none" w:sz="0" w:space="0" w:color="auto"/>
            <w:right w:val="none" w:sz="0" w:space="0" w:color="auto"/>
          </w:divBdr>
        </w:div>
        <w:div w:id="1654404486">
          <w:marLeft w:val="480"/>
          <w:marRight w:val="0"/>
          <w:marTop w:val="0"/>
          <w:marBottom w:val="0"/>
          <w:divBdr>
            <w:top w:val="none" w:sz="0" w:space="0" w:color="auto"/>
            <w:left w:val="none" w:sz="0" w:space="0" w:color="auto"/>
            <w:bottom w:val="none" w:sz="0" w:space="0" w:color="auto"/>
            <w:right w:val="none" w:sz="0" w:space="0" w:color="auto"/>
          </w:divBdr>
        </w:div>
        <w:div w:id="2058963737">
          <w:marLeft w:val="480"/>
          <w:marRight w:val="0"/>
          <w:marTop w:val="0"/>
          <w:marBottom w:val="0"/>
          <w:divBdr>
            <w:top w:val="none" w:sz="0" w:space="0" w:color="auto"/>
            <w:left w:val="none" w:sz="0" w:space="0" w:color="auto"/>
            <w:bottom w:val="none" w:sz="0" w:space="0" w:color="auto"/>
            <w:right w:val="none" w:sz="0" w:space="0" w:color="auto"/>
          </w:divBdr>
        </w:div>
        <w:div w:id="492063575">
          <w:marLeft w:val="480"/>
          <w:marRight w:val="0"/>
          <w:marTop w:val="0"/>
          <w:marBottom w:val="0"/>
          <w:divBdr>
            <w:top w:val="none" w:sz="0" w:space="0" w:color="auto"/>
            <w:left w:val="none" w:sz="0" w:space="0" w:color="auto"/>
            <w:bottom w:val="none" w:sz="0" w:space="0" w:color="auto"/>
            <w:right w:val="none" w:sz="0" w:space="0" w:color="auto"/>
          </w:divBdr>
        </w:div>
        <w:div w:id="1761488818">
          <w:marLeft w:val="480"/>
          <w:marRight w:val="0"/>
          <w:marTop w:val="0"/>
          <w:marBottom w:val="0"/>
          <w:divBdr>
            <w:top w:val="none" w:sz="0" w:space="0" w:color="auto"/>
            <w:left w:val="none" w:sz="0" w:space="0" w:color="auto"/>
            <w:bottom w:val="none" w:sz="0" w:space="0" w:color="auto"/>
            <w:right w:val="none" w:sz="0" w:space="0" w:color="auto"/>
          </w:divBdr>
        </w:div>
        <w:div w:id="1481456947">
          <w:marLeft w:val="480"/>
          <w:marRight w:val="0"/>
          <w:marTop w:val="0"/>
          <w:marBottom w:val="0"/>
          <w:divBdr>
            <w:top w:val="none" w:sz="0" w:space="0" w:color="auto"/>
            <w:left w:val="none" w:sz="0" w:space="0" w:color="auto"/>
            <w:bottom w:val="none" w:sz="0" w:space="0" w:color="auto"/>
            <w:right w:val="none" w:sz="0" w:space="0" w:color="auto"/>
          </w:divBdr>
        </w:div>
        <w:div w:id="1967077591">
          <w:marLeft w:val="480"/>
          <w:marRight w:val="0"/>
          <w:marTop w:val="0"/>
          <w:marBottom w:val="0"/>
          <w:divBdr>
            <w:top w:val="none" w:sz="0" w:space="0" w:color="auto"/>
            <w:left w:val="none" w:sz="0" w:space="0" w:color="auto"/>
            <w:bottom w:val="none" w:sz="0" w:space="0" w:color="auto"/>
            <w:right w:val="none" w:sz="0" w:space="0" w:color="auto"/>
          </w:divBdr>
        </w:div>
        <w:div w:id="392510429">
          <w:marLeft w:val="480"/>
          <w:marRight w:val="0"/>
          <w:marTop w:val="0"/>
          <w:marBottom w:val="0"/>
          <w:divBdr>
            <w:top w:val="none" w:sz="0" w:space="0" w:color="auto"/>
            <w:left w:val="none" w:sz="0" w:space="0" w:color="auto"/>
            <w:bottom w:val="none" w:sz="0" w:space="0" w:color="auto"/>
            <w:right w:val="none" w:sz="0" w:space="0" w:color="auto"/>
          </w:divBdr>
        </w:div>
        <w:div w:id="575675323">
          <w:marLeft w:val="480"/>
          <w:marRight w:val="0"/>
          <w:marTop w:val="0"/>
          <w:marBottom w:val="0"/>
          <w:divBdr>
            <w:top w:val="none" w:sz="0" w:space="0" w:color="auto"/>
            <w:left w:val="none" w:sz="0" w:space="0" w:color="auto"/>
            <w:bottom w:val="none" w:sz="0" w:space="0" w:color="auto"/>
            <w:right w:val="none" w:sz="0" w:space="0" w:color="auto"/>
          </w:divBdr>
        </w:div>
        <w:div w:id="1862816237">
          <w:marLeft w:val="480"/>
          <w:marRight w:val="0"/>
          <w:marTop w:val="0"/>
          <w:marBottom w:val="0"/>
          <w:divBdr>
            <w:top w:val="none" w:sz="0" w:space="0" w:color="auto"/>
            <w:left w:val="none" w:sz="0" w:space="0" w:color="auto"/>
            <w:bottom w:val="none" w:sz="0" w:space="0" w:color="auto"/>
            <w:right w:val="none" w:sz="0" w:space="0" w:color="auto"/>
          </w:divBdr>
        </w:div>
        <w:div w:id="237638193">
          <w:marLeft w:val="480"/>
          <w:marRight w:val="0"/>
          <w:marTop w:val="0"/>
          <w:marBottom w:val="0"/>
          <w:divBdr>
            <w:top w:val="none" w:sz="0" w:space="0" w:color="auto"/>
            <w:left w:val="none" w:sz="0" w:space="0" w:color="auto"/>
            <w:bottom w:val="none" w:sz="0" w:space="0" w:color="auto"/>
            <w:right w:val="none" w:sz="0" w:space="0" w:color="auto"/>
          </w:divBdr>
        </w:div>
        <w:div w:id="2104103957">
          <w:marLeft w:val="480"/>
          <w:marRight w:val="0"/>
          <w:marTop w:val="0"/>
          <w:marBottom w:val="0"/>
          <w:divBdr>
            <w:top w:val="none" w:sz="0" w:space="0" w:color="auto"/>
            <w:left w:val="none" w:sz="0" w:space="0" w:color="auto"/>
            <w:bottom w:val="none" w:sz="0" w:space="0" w:color="auto"/>
            <w:right w:val="none" w:sz="0" w:space="0" w:color="auto"/>
          </w:divBdr>
        </w:div>
        <w:div w:id="2078821626">
          <w:marLeft w:val="480"/>
          <w:marRight w:val="0"/>
          <w:marTop w:val="0"/>
          <w:marBottom w:val="0"/>
          <w:divBdr>
            <w:top w:val="none" w:sz="0" w:space="0" w:color="auto"/>
            <w:left w:val="none" w:sz="0" w:space="0" w:color="auto"/>
            <w:bottom w:val="none" w:sz="0" w:space="0" w:color="auto"/>
            <w:right w:val="none" w:sz="0" w:space="0" w:color="auto"/>
          </w:divBdr>
        </w:div>
        <w:div w:id="692270808">
          <w:marLeft w:val="480"/>
          <w:marRight w:val="0"/>
          <w:marTop w:val="0"/>
          <w:marBottom w:val="0"/>
          <w:divBdr>
            <w:top w:val="none" w:sz="0" w:space="0" w:color="auto"/>
            <w:left w:val="none" w:sz="0" w:space="0" w:color="auto"/>
            <w:bottom w:val="none" w:sz="0" w:space="0" w:color="auto"/>
            <w:right w:val="none" w:sz="0" w:space="0" w:color="auto"/>
          </w:divBdr>
        </w:div>
        <w:div w:id="579487308">
          <w:marLeft w:val="480"/>
          <w:marRight w:val="0"/>
          <w:marTop w:val="0"/>
          <w:marBottom w:val="0"/>
          <w:divBdr>
            <w:top w:val="none" w:sz="0" w:space="0" w:color="auto"/>
            <w:left w:val="none" w:sz="0" w:space="0" w:color="auto"/>
            <w:bottom w:val="none" w:sz="0" w:space="0" w:color="auto"/>
            <w:right w:val="none" w:sz="0" w:space="0" w:color="auto"/>
          </w:divBdr>
        </w:div>
        <w:div w:id="1662273746">
          <w:marLeft w:val="480"/>
          <w:marRight w:val="0"/>
          <w:marTop w:val="0"/>
          <w:marBottom w:val="0"/>
          <w:divBdr>
            <w:top w:val="none" w:sz="0" w:space="0" w:color="auto"/>
            <w:left w:val="none" w:sz="0" w:space="0" w:color="auto"/>
            <w:bottom w:val="none" w:sz="0" w:space="0" w:color="auto"/>
            <w:right w:val="none" w:sz="0" w:space="0" w:color="auto"/>
          </w:divBdr>
        </w:div>
        <w:div w:id="1305816815">
          <w:marLeft w:val="480"/>
          <w:marRight w:val="0"/>
          <w:marTop w:val="0"/>
          <w:marBottom w:val="0"/>
          <w:divBdr>
            <w:top w:val="none" w:sz="0" w:space="0" w:color="auto"/>
            <w:left w:val="none" w:sz="0" w:space="0" w:color="auto"/>
            <w:bottom w:val="none" w:sz="0" w:space="0" w:color="auto"/>
            <w:right w:val="none" w:sz="0" w:space="0" w:color="auto"/>
          </w:divBdr>
        </w:div>
        <w:div w:id="480659877">
          <w:marLeft w:val="480"/>
          <w:marRight w:val="0"/>
          <w:marTop w:val="0"/>
          <w:marBottom w:val="0"/>
          <w:divBdr>
            <w:top w:val="none" w:sz="0" w:space="0" w:color="auto"/>
            <w:left w:val="none" w:sz="0" w:space="0" w:color="auto"/>
            <w:bottom w:val="none" w:sz="0" w:space="0" w:color="auto"/>
            <w:right w:val="none" w:sz="0" w:space="0" w:color="auto"/>
          </w:divBdr>
        </w:div>
        <w:div w:id="1800537075">
          <w:marLeft w:val="480"/>
          <w:marRight w:val="0"/>
          <w:marTop w:val="0"/>
          <w:marBottom w:val="0"/>
          <w:divBdr>
            <w:top w:val="none" w:sz="0" w:space="0" w:color="auto"/>
            <w:left w:val="none" w:sz="0" w:space="0" w:color="auto"/>
            <w:bottom w:val="none" w:sz="0" w:space="0" w:color="auto"/>
            <w:right w:val="none" w:sz="0" w:space="0" w:color="auto"/>
          </w:divBdr>
        </w:div>
        <w:div w:id="451636070">
          <w:marLeft w:val="480"/>
          <w:marRight w:val="0"/>
          <w:marTop w:val="0"/>
          <w:marBottom w:val="0"/>
          <w:divBdr>
            <w:top w:val="none" w:sz="0" w:space="0" w:color="auto"/>
            <w:left w:val="none" w:sz="0" w:space="0" w:color="auto"/>
            <w:bottom w:val="none" w:sz="0" w:space="0" w:color="auto"/>
            <w:right w:val="none" w:sz="0" w:space="0" w:color="auto"/>
          </w:divBdr>
        </w:div>
        <w:div w:id="1411269624">
          <w:marLeft w:val="480"/>
          <w:marRight w:val="0"/>
          <w:marTop w:val="0"/>
          <w:marBottom w:val="0"/>
          <w:divBdr>
            <w:top w:val="none" w:sz="0" w:space="0" w:color="auto"/>
            <w:left w:val="none" w:sz="0" w:space="0" w:color="auto"/>
            <w:bottom w:val="none" w:sz="0" w:space="0" w:color="auto"/>
            <w:right w:val="none" w:sz="0" w:space="0" w:color="auto"/>
          </w:divBdr>
        </w:div>
        <w:div w:id="757286248">
          <w:marLeft w:val="480"/>
          <w:marRight w:val="0"/>
          <w:marTop w:val="0"/>
          <w:marBottom w:val="0"/>
          <w:divBdr>
            <w:top w:val="none" w:sz="0" w:space="0" w:color="auto"/>
            <w:left w:val="none" w:sz="0" w:space="0" w:color="auto"/>
            <w:bottom w:val="none" w:sz="0" w:space="0" w:color="auto"/>
            <w:right w:val="none" w:sz="0" w:space="0" w:color="auto"/>
          </w:divBdr>
        </w:div>
        <w:div w:id="1149244003">
          <w:marLeft w:val="480"/>
          <w:marRight w:val="0"/>
          <w:marTop w:val="0"/>
          <w:marBottom w:val="0"/>
          <w:divBdr>
            <w:top w:val="none" w:sz="0" w:space="0" w:color="auto"/>
            <w:left w:val="none" w:sz="0" w:space="0" w:color="auto"/>
            <w:bottom w:val="none" w:sz="0" w:space="0" w:color="auto"/>
            <w:right w:val="none" w:sz="0" w:space="0" w:color="auto"/>
          </w:divBdr>
        </w:div>
        <w:div w:id="2028826778">
          <w:marLeft w:val="480"/>
          <w:marRight w:val="0"/>
          <w:marTop w:val="0"/>
          <w:marBottom w:val="0"/>
          <w:divBdr>
            <w:top w:val="none" w:sz="0" w:space="0" w:color="auto"/>
            <w:left w:val="none" w:sz="0" w:space="0" w:color="auto"/>
            <w:bottom w:val="none" w:sz="0" w:space="0" w:color="auto"/>
            <w:right w:val="none" w:sz="0" w:space="0" w:color="auto"/>
          </w:divBdr>
        </w:div>
        <w:div w:id="1793549986">
          <w:marLeft w:val="480"/>
          <w:marRight w:val="0"/>
          <w:marTop w:val="0"/>
          <w:marBottom w:val="0"/>
          <w:divBdr>
            <w:top w:val="none" w:sz="0" w:space="0" w:color="auto"/>
            <w:left w:val="none" w:sz="0" w:space="0" w:color="auto"/>
            <w:bottom w:val="none" w:sz="0" w:space="0" w:color="auto"/>
            <w:right w:val="none" w:sz="0" w:space="0" w:color="auto"/>
          </w:divBdr>
        </w:div>
        <w:div w:id="2079984008">
          <w:marLeft w:val="480"/>
          <w:marRight w:val="0"/>
          <w:marTop w:val="0"/>
          <w:marBottom w:val="0"/>
          <w:divBdr>
            <w:top w:val="none" w:sz="0" w:space="0" w:color="auto"/>
            <w:left w:val="none" w:sz="0" w:space="0" w:color="auto"/>
            <w:bottom w:val="none" w:sz="0" w:space="0" w:color="auto"/>
            <w:right w:val="none" w:sz="0" w:space="0" w:color="auto"/>
          </w:divBdr>
        </w:div>
        <w:div w:id="964504672">
          <w:marLeft w:val="480"/>
          <w:marRight w:val="0"/>
          <w:marTop w:val="0"/>
          <w:marBottom w:val="0"/>
          <w:divBdr>
            <w:top w:val="none" w:sz="0" w:space="0" w:color="auto"/>
            <w:left w:val="none" w:sz="0" w:space="0" w:color="auto"/>
            <w:bottom w:val="none" w:sz="0" w:space="0" w:color="auto"/>
            <w:right w:val="none" w:sz="0" w:space="0" w:color="auto"/>
          </w:divBdr>
        </w:div>
        <w:div w:id="2635069">
          <w:marLeft w:val="480"/>
          <w:marRight w:val="0"/>
          <w:marTop w:val="0"/>
          <w:marBottom w:val="0"/>
          <w:divBdr>
            <w:top w:val="none" w:sz="0" w:space="0" w:color="auto"/>
            <w:left w:val="none" w:sz="0" w:space="0" w:color="auto"/>
            <w:bottom w:val="none" w:sz="0" w:space="0" w:color="auto"/>
            <w:right w:val="none" w:sz="0" w:space="0" w:color="auto"/>
          </w:divBdr>
        </w:div>
        <w:div w:id="103964924">
          <w:marLeft w:val="480"/>
          <w:marRight w:val="0"/>
          <w:marTop w:val="0"/>
          <w:marBottom w:val="0"/>
          <w:divBdr>
            <w:top w:val="none" w:sz="0" w:space="0" w:color="auto"/>
            <w:left w:val="none" w:sz="0" w:space="0" w:color="auto"/>
            <w:bottom w:val="none" w:sz="0" w:space="0" w:color="auto"/>
            <w:right w:val="none" w:sz="0" w:space="0" w:color="auto"/>
          </w:divBdr>
        </w:div>
        <w:div w:id="911738001">
          <w:marLeft w:val="480"/>
          <w:marRight w:val="0"/>
          <w:marTop w:val="0"/>
          <w:marBottom w:val="0"/>
          <w:divBdr>
            <w:top w:val="none" w:sz="0" w:space="0" w:color="auto"/>
            <w:left w:val="none" w:sz="0" w:space="0" w:color="auto"/>
            <w:bottom w:val="none" w:sz="0" w:space="0" w:color="auto"/>
            <w:right w:val="none" w:sz="0" w:space="0" w:color="auto"/>
          </w:divBdr>
        </w:div>
        <w:div w:id="1012688136">
          <w:marLeft w:val="480"/>
          <w:marRight w:val="0"/>
          <w:marTop w:val="0"/>
          <w:marBottom w:val="0"/>
          <w:divBdr>
            <w:top w:val="none" w:sz="0" w:space="0" w:color="auto"/>
            <w:left w:val="none" w:sz="0" w:space="0" w:color="auto"/>
            <w:bottom w:val="none" w:sz="0" w:space="0" w:color="auto"/>
            <w:right w:val="none" w:sz="0" w:space="0" w:color="auto"/>
          </w:divBdr>
        </w:div>
        <w:div w:id="371273382">
          <w:marLeft w:val="480"/>
          <w:marRight w:val="0"/>
          <w:marTop w:val="0"/>
          <w:marBottom w:val="0"/>
          <w:divBdr>
            <w:top w:val="none" w:sz="0" w:space="0" w:color="auto"/>
            <w:left w:val="none" w:sz="0" w:space="0" w:color="auto"/>
            <w:bottom w:val="none" w:sz="0" w:space="0" w:color="auto"/>
            <w:right w:val="none" w:sz="0" w:space="0" w:color="auto"/>
          </w:divBdr>
        </w:div>
        <w:div w:id="928805979">
          <w:marLeft w:val="480"/>
          <w:marRight w:val="0"/>
          <w:marTop w:val="0"/>
          <w:marBottom w:val="0"/>
          <w:divBdr>
            <w:top w:val="none" w:sz="0" w:space="0" w:color="auto"/>
            <w:left w:val="none" w:sz="0" w:space="0" w:color="auto"/>
            <w:bottom w:val="none" w:sz="0" w:space="0" w:color="auto"/>
            <w:right w:val="none" w:sz="0" w:space="0" w:color="auto"/>
          </w:divBdr>
        </w:div>
        <w:div w:id="1850943546">
          <w:marLeft w:val="480"/>
          <w:marRight w:val="0"/>
          <w:marTop w:val="0"/>
          <w:marBottom w:val="0"/>
          <w:divBdr>
            <w:top w:val="none" w:sz="0" w:space="0" w:color="auto"/>
            <w:left w:val="none" w:sz="0" w:space="0" w:color="auto"/>
            <w:bottom w:val="none" w:sz="0" w:space="0" w:color="auto"/>
            <w:right w:val="none" w:sz="0" w:space="0" w:color="auto"/>
          </w:divBdr>
        </w:div>
        <w:div w:id="1359888416">
          <w:marLeft w:val="480"/>
          <w:marRight w:val="0"/>
          <w:marTop w:val="0"/>
          <w:marBottom w:val="0"/>
          <w:divBdr>
            <w:top w:val="none" w:sz="0" w:space="0" w:color="auto"/>
            <w:left w:val="none" w:sz="0" w:space="0" w:color="auto"/>
            <w:bottom w:val="none" w:sz="0" w:space="0" w:color="auto"/>
            <w:right w:val="none" w:sz="0" w:space="0" w:color="auto"/>
          </w:divBdr>
        </w:div>
        <w:div w:id="890187634">
          <w:marLeft w:val="480"/>
          <w:marRight w:val="0"/>
          <w:marTop w:val="0"/>
          <w:marBottom w:val="0"/>
          <w:divBdr>
            <w:top w:val="none" w:sz="0" w:space="0" w:color="auto"/>
            <w:left w:val="none" w:sz="0" w:space="0" w:color="auto"/>
            <w:bottom w:val="none" w:sz="0" w:space="0" w:color="auto"/>
            <w:right w:val="none" w:sz="0" w:space="0" w:color="auto"/>
          </w:divBdr>
        </w:div>
        <w:div w:id="874927876">
          <w:marLeft w:val="480"/>
          <w:marRight w:val="0"/>
          <w:marTop w:val="0"/>
          <w:marBottom w:val="0"/>
          <w:divBdr>
            <w:top w:val="none" w:sz="0" w:space="0" w:color="auto"/>
            <w:left w:val="none" w:sz="0" w:space="0" w:color="auto"/>
            <w:bottom w:val="none" w:sz="0" w:space="0" w:color="auto"/>
            <w:right w:val="none" w:sz="0" w:space="0" w:color="auto"/>
          </w:divBdr>
        </w:div>
        <w:div w:id="1509906255">
          <w:marLeft w:val="480"/>
          <w:marRight w:val="0"/>
          <w:marTop w:val="0"/>
          <w:marBottom w:val="0"/>
          <w:divBdr>
            <w:top w:val="none" w:sz="0" w:space="0" w:color="auto"/>
            <w:left w:val="none" w:sz="0" w:space="0" w:color="auto"/>
            <w:bottom w:val="none" w:sz="0" w:space="0" w:color="auto"/>
            <w:right w:val="none" w:sz="0" w:space="0" w:color="auto"/>
          </w:divBdr>
        </w:div>
        <w:div w:id="150830584">
          <w:marLeft w:val="480"/>
          <w:marRight w:val="0"/>
          <w:marTop w:val="0"/>
          <w:marBottom w:val="0"/>
          <w:divBdr>
            <w:top w:val="none" w:sz="0" w:space="0" w:color="auto"/>
            <w:left w:val="none" w:sz="0" w:space="0" w:color="auto"/>
            <w:bottom w:val="none" w:sz="0" w:space="0" w:color="auto"/>
            <w:right w:val="none" w:sz="0" w:space="0" w:color="auto"/>
          </w:divBdr>
        </w:div>
        <w:div w:id="922881327">
          <w:marLeft w:val="480"/>
          <w:marRight w:val="0"/>
          <w:marTop w:val="0"/>
          <w:marBottom w:val="0"/>
          <w:divBdr>
            <w:top w:val="none" w:sz="0" w:space="0" w:color="auto"/>
            <w:left w:val="none" w:sz="0" w:space="0" w:color="auto"/>
            <w:bottom w:val="none" w:sz="0" w:space="0" w:color="auto"/>
            <w:right w:val="none" w:sz="0" w:space="0" w:color="auto"/>
          </w:divBdr>
        </w:div>
        <w:div w:id="1223903331">
          <w:marLeft w:val="480"/>
          <w:marRight w:val="0"/>
          <w:marTop w:val="0"/>
          <w:marBottom w:val="0"/>
          <w:divBdr>
            <w:top w:val="none" w:sz="0" w:space="0" w:color="auto"/>
            <w:left w:val="none" w:sz="0" w:space="0" w:color="auto"/>
            <w:bottom w:val="none" w:sz="0" w:space="0" w:color="auto"/>
            <w:right w:val="none" w:sz="0" w:space="0" w:color="auto"/>
          </w:divBdr>
        </w:div>
        <w:div w:id="417023783">
          <w:marLeft w:val="480"/>
          <w:marRight w:val="0"/>
          <w:marTop w:val="0"/>
          <w:marBottom w:val="0"/>
          <w:divBdr>
            <w:top w:val="none" w:sz="0" w:space="0" w:color="auto"/>
            <w:left w:val="none" w:sz="0" w:space="0" w:color="auto"/>
            <w:bottom w:val="none" w:sz="0" w:space="0" w:color="auto"/>
            <w:right w:val="none" w:sz="0" w:space="0" w:color="auto"/>
          </w:divBdr>
        </w:div>
        <w:div w:id="850491302">
          <w:marLeft w:val="480"/>
          <w:marRight w:val="0"/>
          <w:marTop w:val="0"/>
          <w:marBottom w:val="0"/>
          <w:divBdr>
            <w:top w:val="none" w:sz="0" w:space="0" w:color="auto"/>
            <w:left w:val="none" w:sz="0" w:space="0" w:color="auto"/>
            <w:bottom w:val="none" w:sz="0" w:space="0" w:color="auto"/>
            <w:right w:val="none" w:sz="0" w:space="0" w:color="auto"/>
          </w:divBdr>
        </w:div>
        <w:div w:id="1334725877">
          <w:marLeft w:val="480"/>
          <w:marRight w:val="0"/>
          <w:marTop w:val="0"/>
          <w:marBottom w:val="0"/>
          <w:divBdr>
            <w:top w:val="none" w:sz="0" w:space="0" w:color="auto"/>
            <w:left w:val="none" w:sz="0" w:space="0" w:color="auto"/>
            <w:bottom w:val="none" w:sz="0" w:space="0" w:color="auto"/>
            <w:right w:val="none" w:sz="0" w:space="0" w:color="auto"/>
          </w:divBdr>
        </w:div>
        <w:div w:id="1912735506">
          <w:marLeft w:val="480"/>
          <w:marRight w:val="0"/>
          <w:marTop w:val="0"/>
          <w:marBottom w:val="0"/>
          <w:divBdr>
            <w:top w:val="none" w:sz="0" w:space="0" w:color="auto"/>
            <w:left w:val="none" w:sz="0" w:space="0" w:color="auto"/>
            <w:bottom w:val="none" w:sz="0" w:space="0" w:color="auto"/>
            <w:right w:val="none" w:sz="0" w:space="0" w:color="auto"/>
          </w:divBdr>
        </w:div>
      </w:divsChild>
    </w:div>
    <w:div w:id="1251113625">
      <w:bodyDiv w:val="1"/>
      <w:marLeft w:val="0"/>
      <w:marRight w:val="0"/>
      <w:marTop w:val="0"/>
      <w:marBottom w:val="0"/>
      <w:divBdr>
        <w:top w:val="none" w:sz="0" w:space="0" w:color="auto"/>
        <w:left w:val="none" w:sz="0" w:space="0" w:color="auto"/>
        <w:bottom w:val="none" w:sz="0" w:space="0" w:color="auto"/>
        <w:right w:val="none" w:sz="0" w:space="0" w:color="auto"/>
      </w:divBdr>
      <w:divsChild>
        <w:div w:id="2060547643">
          <w:marLeft w:val="480"/>
          <w:marRight w:val="0"/>
          <w:marTop w:val="0"/>
          <w:marBottom w:val="0"/>
          <w:divBdr>
            <w:top w:val="none" w:sz="0" w:space="0" w:color="auto"/>
            <w:left w:val="none" w:sz="0" w:space="0" w:color="auto"/>
            <w:bottom w:val="none" w:sz="0" w:space="0" w:color="auto"/>
            <w:right w:val="none" w:sz="0" w:space="0" w:color="auto"/>
          </w:divBdr>
        </w:div>
        <w:div w:id="1350791034">
          <w:marLeft w:val="480"/>
          <w:marRight w:val="0"/>
          <w:marTop w:val="0"/>
          <w:marBottom w:val="0"/>
          <w:divBdr>
            <w:top w:val="none" w:sz="0" w:space="0" w:color="auto"/>
            <w:left w:val="none" w:sz="0" w:space="0" w:color="auto"/>
            <w:bottom w:val="none" w:sz="0" w:space="0" w:color="auto"/>
            <w:right w:val="none" w:sz="0" w:space="0" w:color="auto"/>
          </w:divBdr>
        </w:div>
        <w:div w:id="888954708">
          <w:marLeft w:val="480"/>
          <w:marRight w:val="0"/>
          <w:marTop w:val="0"/>
          <w:marBottom w:val="0"/>
          <w:divBdr>
            <w:top w:val="none" w:sz="0" w:space="0" w:color="auto"/>
            <w:left w:val="none" w:sz="0" w:space="0" w:color="auto"/>
            <w:bottom w:val="none" w:sz="0" w:space="0" w:color="auto"/>
            <w:right w:val="none" w:sz="0" w:space="0" w:color="auto"/>
          </w:divBdr>
        </w:div>
        <w:div w:id="993989273">
          <w:marLeft w:val="480"/>
          <w:marRight w:val="0"/>
          <w:marTop w:val="0"/>
          <w:marBottom w:val="0"/>
          <w:divBdr>
            <w:top w:val="none" w:sz="0" w:space="0" w:color="auto"/>
            <w:left w:val="none" w:sz="0" w:space="0" w:color="auto"/>
            <w:bottom w:val="none" w:sz="0" w:space="0" w:color="auto"/>
            <w:right w:val="none" w:sz="0" w:space="0" w:color="auto"/>
          </w:divBdr>
        </w:div>
        <w:div w:id="133332163">
          <w:marLeft w:val="480"/>
          <w:marRight w:val="0"/>
          <w:marTop w:val="0"/>
          <w:marBottom w:val="0"/>
          <w:divBdr>
            <w:top w:val="none" w:sz="0" w:space="0" w:color="auto"/>
            <w:left w:val="none" w:sz="0" w:space="0" w:color="auto"/>
            <w:bottom w:val="none" w:sz="0" w:space="0" w:color="auto"/>
            <w:right w:val="none" w:sz="0" w:space="0" w:color="auto"/>
          </w:divBdr>
        </w:div>
        <w:div w:id="1908152879">
          <w:marLeft w:val="480"/>
          <w:marRight w:val="0"/>
          <w:marTop w:val="0"/>
          <w:marBottom w:val="0"/>
          <w:divBdr>
            <w:top w:val="none" w:sz="0" w:space="0" w:color="auto"/>
            <w:left w:val="none" w:sz="0" w:space="0" w:color="auto"/>
            <w:bottom w:val="none" w:sz="0" w:space="0" w:color="auto"/>
            <w:right w:val="none" w:sz="0" w:space="0" w:color="auto"/>
          </w:divBdr>
        </w:div>
        <w:div w:id="2069453916">
          <w:marLeft w:val="480"/>
          <w:marRight w:val="0"/>
          <w:marTop w:val="0"/>
          <w:marBottom w:val="0"/>
          <w:divBdr>
            <w:top w:val="none" w:sz="0" w:space="0" w:color="auto"/>
            <w:left w:val="none" w:sz="0" w:space="0" w:color="auto"/>
            <w:bottom w:val="none" w:sz="0" w:space="0" w:color="auto"/>
            <w:right w:val="none" w:sz="0" w:space="0" w:color="auto"/>
          </w:divBdr>
        </w:div>
        <w:div w:id="1235508825">
          <w:marLeft w:val="480"/>
          <w:marRight w:val="0"/>
          <w:marTop w:val="0"/>
          <w:marBottom w:val="0"/>
          <w:divBdr>
            <w:top w:val="none" w:sz="0" w:space="0" w:color="auto"/>
            <w:left w:val="none" w:sz="0" w:space="0" w:color="auto"/>
            <w:bottom w:val="none" w:sz="0" w:space="0" w:color="auto"/>
            <w:right w:val="none" w:sz="0" w:space="0" w:color="auto"/>
          </w:divBdr>
        </w:div>
        <w:div w:id="686178207">
          <w:marLeft w:val="480"/>
          <w:marRight w:val="0"/>
          <w:marTop w:val="0"/>
          <w:marBottom w:val="0"/>
          <w:divBdr>
            <w:top w:val="none" w:sz="0" w:space="0" w:color="auto"/>
            <w:left w:val="none" w:sz="0" w:space="0" w:color="auto"/>
            <w:bottom w:val="none" w:sz="0" w:space="0" w:color="auto"/>
            <w:right w:val="none" w:sz="0" w:space="0" w:color="auto"/>
          </w:divBdr>
        </w:div>
        <w:div w:id="1587836505">
          <w:marLeft w:val="480"/>
          <w:marRight w:val="0"/>
          <w:marTop w:val="0"/>
          <w:marBottom w:val="0"/>
          <w:divBdr>
            <w:top w:val="none" w:sz="0" w:space="0" w:color="auto"/>
            <w:left w:val="none" w:sz="0" w:space="0" w:color="auto"/>
            <w:bottom w:val="none" w:sz="0" w:space="0" w:color="auto"/>
            <w:right w:val="none" w:sz="0" w:space="0" w:color="auto"/>
          </w:divBdr>
        </w:div>
        <w:div w:id="1606691747">
          <w:marLeft w:val="480"/>
          <w:marRight w:val="0"/>
          <w:marTop w:val="0"/>
          <w:marBottom w:val="0"/>
          <w:divBdr>
            <w:top w:val="none" w:sz="0" w:space="0" w:color="auto"/>
            <w:left w:val="none" w:sz="0" w:space="0" w:color="auto"/>
            <w:bottom w:val="none" w:sz="0" w:space="0" w:color="auto"/>
            <w:right w:val="none" w:sz="0" w:space="0" w:color="auto"/>
          </w:divBdr>
        </w:div>
        <w:div w:id="627859655">
          <w:marLeft w:val="480"/>
          <w:marRight w:val="0"/>
          <w:marTop w:val="0"/>
          <w:marBottom w:val="0"/>
          <w:divBdr>
            <w:top w:val="none" w:sz="0" w:space="0" w:color="auto"/>
            <w:left w:val="none" w:sz="0" w:space="0" w:color="auto"/>
            <w:bottom w:val="none" w:sz="0" w:space="0" w:color="auto"/>
            <w:right w:val="none" w:sz="0" w:space="0" w:color="auto"/>
          </w:divBdr>
        </w:div>
        <w:div w:id="1278831213">
          <w:marLeft w:val="480"/>
          <w:marRight w:val="0"/>
          <w:marTop w:val="0"/>
          <w:marBottom w:val="0"/>
          <w:divBdr>
            <w:top w:val="none" w:sz="0" w:space="0" w:color="auto"/>
            <w:left w:val="none" w:sz="0" w:space="0" w:color="auto"/>
            <w:bottom w:val="none" w:sz="0" w:space="0" w:color="auto"/>
            <w:right w:val="none" w:sz="0" w:space="0" w:color="auto"/>
          </w:divBdr>
        </w:div>
        <w:div w:id="2096432841">
          <w:marLeft w:val="480"/>
          <w:marRight w:val="0"/>
          <w:marTop w:val="0"/>
          <w:marBottom w:val="0"/>
          <w:divBdr>
            <w:top w:val="none" w:sz="0" w:space="0" w:color="auto"/>
            <w:left w:val="none" w:sz="0" w:space="0" w:color="auto"/>
            <w:bottom w:val="none" w:sz="0" w:space="0" w:color="auto"/>
            <w:right w:val="none" w:sz="0" w:space="0" w:color="auto"/>
          </w:divBdr>
        </w:div>
        <w:div w:id="1587494511">
          <w:marLeft w:val="480"/>
          <w:marRight w:val="0"/>
          <w:marTop w:val="0"/>
          <w:marBottom w:val="0"/>
          <w:divBdr>
            <w:top w:val="none" w:sz="0" w:space="0" w:color="auto"/>
            <w:left w:val="none" w:sz="0" w:space="0" w:color="auto"/>
            <w:bottom w:val="none" w:sz="0" w:space="0" w:color="auto"/>
            <w:right w:val="none" w:sz="0" w:space="0" w:color="auto"/>
          </w:divBdr>
        </w:div>
        <w:div w:id="1402487778">
          <w:marLeft w:val="480"/>
          <w:marRight w:val="0"/>
          <w:marTop w:val="0"/>
          <w:marBottom w:val="0"/>
          <w:divBdr>
            <w:top w:val="none" w:sz="0" w:space="0" w:color="auto"/>
            <w:left w:val="none" w:sz="0" w:space="0" w:color="auto"/>
            <w:bottom w:val="none" w:sz="0" w:space="0" w:color="auto"/>
            <w:right w:val="none" w:sz="0" w:space="0" w:color="auto"/>
          </w:divBdr>
        </w:div>
        <w:div w:id="1276017359">
          <w:marLeft w:val="480"/>
          <w:marRight w:val="0"/>
          <w:marTop w:val="0"/>
          <w:marBottom w:val="0"/>
          <w:divBdr>
            <w:top w:val="none" w:sz="0" w:space="0" w:color="auto"/>
            <w:left w:val="none" w:sz="0" w:space="0" w:color="auto"/>
            <w:bottom w:val="none" w:sz="0" w:space="0" w:color="auto"/>
            <w:right w:val="none" w:sz="0" w:space="0" w:color="auto"/>
          </w:divBdr>
        </w:div>
        <w:div w:id="2085443551">
          <w:marLeft w:val="480"/>
          <w:marRight w:val="0"/>
          <w:marTop w:val="0"/>
          <w:marBottom w:val="0"/>
          <w:divBdr>
            <w:top w:val="none" w:sz="0" w:space="0" w:color="auto"/>
            <w:left w:val="none" w:sz="0" w:space="0" w:color="auto"/>
            <w:bottom w:val="none" w:sz="0" w:space="0" w:color="auto"/>
            <w:right w:val="none" w:sz="0" w:space="0" w:color="auto"/>
          </w:divBdr>
        </w:div>
        <w:div w:id="959723481">
          <w:marLeft w:val="480"/>
          <w:marRight w:val="0"/>
          <w:marTop w:val="0"/>
          <w:marBottom w:val="0"/>
          <w:divBdr>
            <w:top w:val="none" w:sz="0" w:space="0" w:color="auto"/>
            <w:left w:val="none" w:sz="0" w:space="0" w:color="auto"/>
            <w:bottom w:val="none" w:sz="0" w:space="0" w:color="auto"/>
            <w:right w:val="none" w:sz="0" w:space="0" w:color="auto"/>
          </w:divBdr>
        </w:div>
        <w:div w:id="715664665">
          <w:marLeft w:val="480"/>
          <w:marRight w:val="0"/>
          <w:marTop w:val="0"/>
          <w:marBottom w:val="0"/>
          <w:divBdr>
            <w:top w:val="none" w:sz="0" w:space="0" w:color="auto"/>
            <w:left w:val="none" w:sz="0" w:space="0" w:color="auto"/>
            <w:bottom w:val="none" w:sz="0" w:space="0" w:color="auto"/>
            <w:right w:val="none" w:sz="0" w:space="0" w:color="auto"/>
          </w:divBdr>
        </w:div>
        <w:div w:id="837502118">
          <w:marLeft w:val="480"/>
          <w:marRight w:val="0"/>
          <w:marTop w:val="0"/>
          <w:marBottom w:val="0"/>
          <w:divBdr>
            <w:top w:val="none" w:sz="0" w:space="0" w:color="auto"/>
            <w:left w:val="none" w:sz="0" w:space="0" w:color="auto"/>
            <w:bottom w:val="none" w:sz="0" w:space="0" w:color="auto"/>
            <w:right w:val="none" w:sz="0" w:space="0" w:color="auto"/>
          </w:divBdr>
        </w:div>
        <w:div w:id="776829365">
          <w:marLeft w:val="480"/>
          <w:marRight w:val="0"/>
          <w:marTop w:val="0"/>
          <w:marBottom w:val="0"/>
          <w:divBdr>
            <w:top w:val="none" w:sz="0" w:space="0" w:color="auto"/>
            <w:left w:val="none" w:sz="0" w:space="0" w:color="auto"/>
            <w:bottom w:val="none" w:sz="0" w:space="0" w:color="auto"/>
            <w:right w:val="none" w:sz="0" w:space="0" w:color="auto"/>
          </w:divBdr>
        </w:div>
        <w:div w:id="963583234">
          <w:marLeft w:val="480"/>
          <w:marRight w:val="0"/>
          <w:marTop w:val="0"/>
          <w:marBottom w:val="0"/>
          <w:divBdr>
            <w:top w:val="none" w:sz="0" w:space="0" w:color="auto"/>
            <w:left w:val="none" w:sz="0" w:space="0" w:color="auto"/>
            <w:bottom w:val="none" w:sz="0" w:space="0" w:color="auto"/>
            <w:right w:val="none" w:sz="0" w:space="0" w:color="auto"/>
          </w:divBdr>
        </w:div>
        <w:div w:id="1806197683">
          <w:marLeft w:val="480"/>
          <w:marRight w:val="0"/>
          <w:marTop w:val="0"/>
          <w:marBottom w:val="0"/>
          <w:divBdr>
            <w:top w:val="none" w:sz="0" w:space="0" w:color="auto"/>
            <w:left w:val="none" w:sz="0" w:space="0" w:color="auto"/>
            <w:bottom w:val="none" w:sz="0" w:space="0" w:color="auto"/>
            <w:right w:val="none" w:sz="0" w:space="0" w:color="auto"/>
          </w:divBdr>
        </w:div>
        <w:div w:id="2043555720">
          <w:marLeft w:val="480"/>
          <w:marRight w:val="0"/>
          <w:marTop w:val="0"/>
          <w:marBottom w:val="0"/>
          <w:divBdr>
            <w:top w:val="none" w:sz="0" w:space="0" w:color="auto"/>
            <w:left w:val="none" w:sz="0" w:space="0" w:color="auto"/>
            <w:bottom w:val="none" w:sz="0" w:space="0" w:color="auto"/>
            <w:right w:val="none" w:sz="0" w:space="0" w:color="auto"/>
          </w:divBdr>
        </w:div>
        <w:div w:id="306446476">
          <w:marLeft w:val="480"/>
          <w:marRight w:val="0"/>
          <w:marTop w:val="0"/>
          <w:marBottom w:val="0"/>
          <w:divBdr>
            <w:top w:val="none" w:sz="0" w:space="0" w:color="auto"/>
            <w:left w:val="none" w:sz="0" w:space="0" w:color="auto"/>
            <w:bottom w:val="none" w:sz="0" w:space="0" w:color="auto"/>
            <w:right w:val="none" w:sz="0" w:space="0" w:color="auto"/>
          </w:divBdr>
        </w:div>
        <w:div w:id="172572689">
          <w:marLeft w:val="480"/>
          <w:marRight w:val="0"/>
          <w:marTop w:val="0"/>
          <w:marBottom w:val="0"/>
          <w:divBdr>
            <w:top w:val="none" w:sz="0" w:space="0" w:color="auto"/>
            <w:left w:val="none" w:sz="0" w:space="0" w:color="auto"/>
            <w:bottom w:val="none" w:sz="0" w:space="0" w:color="auto"/>
            <w:right w:val="none" w:sz="0" w:space="0" w:color="auto"/>
          </w:divBdr>
        </w:div>
        <w:div w:id="1791510271">
          <w:marLeft w:val="480"/>
          <w:marRight w:val="0"/>
          <w:marTop w:val="0"/>
          <w:marBottom w:val="0"/>
          <w:divBdr>
            <w:top w:val="none" w:sz="0" w:space="0" w:color="auto"/>
            <w:left w:val="none" w:sz="0" w:space="0" w:color="auto"/>
            <w:bottom w:val="none" w:sz="0" w:space="0" w:color="auto"/>
            <w:right w:val="none" w:sz="0" w:space="0" w:color="auto"/>
          </w:divBdr>
        </w:div>
        <w:div w:id="1423867303">
          <w:marLeft w:val="480"/>
          <w:marRight w:val="0"/>
          <w:marTop w:val="0"/>
          <w:marBottom w:val="0"/>
          <w:divBdr>
            <w:top w:val="none" w:sz="0" w:space="0" w:color="auto"/>
            <w:left w:val="none" w:sz="0" w:space="0" w:color="auto"/>
            <w:bottom w:val="none" w:sz="0" w:space="0" w:color="auto"/>
            <w:right w:val="none" w:sz="0" w:space="0" w:color="auto"/>
          </w:divBdr>
        </w:div>
        <w:div w:id="564998816">
          <w:marLeft w:val="480"/>
          <w:marRight w:val="0"/>
          <w:marTop w:val="0"/>
          <w:marBottom w:val="0"/>
          <w:divBdr>
            <w:top w:val="none" w:sz="0" w:space="0" w:color="auto"/>
            <w:left w:val="none" w:sz="0" w:space="0" w:color="auto"/>
            <w:bottom w:val="none" w:sz="0" w:space="0" w:color="auto"/>
            <w:right w:val="none" w:sz="0" w:space="0" w:color="auto"/>
          </w:divBdr>
        </w:div>
        <w:div w:id="1144464740">
          <w:marLeft w:val="480"/>
          <w:marRight w:val="0"/>
          <w:marTop w:val="0"/>
          <w:marBottom w:val="0"/>
          <w:divBdr>
            <w:top w:val="none" w:sz="0" w:space="0" w:color="auto"/>
            <w:left w:val="none" w:sz="0" w:space="0" w:color="auto"/>
            <w:bottom w:val="none" w:sz="0" w:space="0" w:color="auto"/>
            <w:right w:val="none" w:sz="0" w:space="0" w:color="auto"/>
          </w:divBdr>
        </w:div>
        <w:div w:id="1874876125">
          <w:marLeft w:val="480"/>
          <w:marRight w:val="0"/>
          <w:marTop w:val="0"/>
          <w:marBottom w:val="0"/>
          <w:divBdr>
            <w:top w:val="none" w:sz="0" w:space="0" w:color="auto"/>
            <w:left w:val="none" w:sz="0" w:space="0" w:color="auto"/>
            <w:bottom w:val="none" w:sz="0" w:space="0" w:color="auto"/>
            <w:right w:val="none" w:sz="0" w:space="0" w:color="auto"/>
          </w:divBdr>
        </w:div>
        <w:div w:id="215550399">
          <w:marLeft w:val="480"/>
          <w:marRight w:val="0"/>
          <w:marTop w:val="0"/>
          <w:marBottom w:val="0"/>
          <w:divBdr>
            <w:top w:val="none" w:sz="0" w:space="0" w:color="auto"/>
            <w:left w:val="none" w:sz="0" w:space="0" w:color="auto"/>
            <w:bottom w:val="none" w:sz="0" w:space="0" w:color="auto"/>
            <w:right w:val="none" w:sz="0" w:space="0" w:color="auto"/>
          </w:divBdr>
        </w:div>
        <w:div w:id="1933968637">
          <w:marLeft w:val="480"/>
          <w:marRight w:val="0"/>
          <w:marTop w:val="0"/>
          <w:marBottom w:val="0"/>
          <w:divBdr>
            <w:top w:val="none" w:sz="0" w:space="0" w:color="auto"/>
            <w:left w:val="none" w:sz="0" w:space="0" w:color="auto"/>
            <w:bottom w:val="none" w:sz="0" w:space="0" w:color="auto"/>
            <w:right w:val="none" w:sz="0" w:space="0" w:color="auto"/>
          </w:divBdr>
        </w:div>
        <w:div w:id="1498303671">
          <w:marLeft w:val="480"/>
          <w:marRight w:val="0"/>
          <w:marTop w:val="0"/>
          <w:marBottom w:val="0"/>
          <w:divBdr>
            <w:top w:val="none" w:sz="0" w:space="0" w:color="auto"/>
            <w:left w:val="none" w:sz="0" w:space="0" w:color="auto"/>
            <w:bottom w:val="none" w:sz="0" w:space="0" w:color="auto"/>
            <w:right w:val="none" w:sz="0" w:space="0" w:color="auto"/>
          </w:divBdr>
        </w:div>
        <w:div w:id="650520589">
          <w:marLeft w:val="480"/>
          <w:marRight w:val="0"/>
          <w:marTop w:val="0"/>
          <w:marBottom w:val="0"/>
          <w:divBdr>
            <w:top w:val="none" w:sz="0" w:space="0" w:color="auto"/>
            <w:left w:val="none" w:sz="0" w:space="0" w:color="auto"/>
            <w:bottom w:val="none" w:sz="0" w:space="0" w:color="auto"/>
            <w:right w:val="none" w:sz="0" w:space="0" w:color="auto"/>
          </w:divBdr>
        </w:div>
        <w:div w:id="319430768">
          <w:marLeft w:val="480"/>
          <w:marRight w:val="0"/>
          <w:marTop w:val="0"/>
          <w:marBottom w:val="0"/>
          <w:divBdr>
            <w:top w:val="none" w:sz="0" w:space="0" w:color="auto"/>
            <w:left w:val="none" w:sz="0" w:space="0" w:color="auto"/>
            <w:bottom w:val="none" w:sz="0" w:space="0" w:color="auto"/>
            <w:right w:val="none" w:sz="0" w:space="0" w:color="auto"/>
          </w:divBdr>
        </w:div>
        <w:div w:id="15079070">
          <w:marLeft w:val="480"/>
          <w:marRight w:val="0"/>
          <w:marTop w:val="0"/>
          <w:marBottom w:val="0"/>
          <w:divBdr>
            <w:top w:val="none" w:sz="0" w:space="0" w:color="auto"/>
            <w:left w:val="none" w:sz="0" w:space="0" w:color="auto"/>
            <w:bottom w:val="none" w:sz="0" w:space="0" w:color="auto"/>
            <w:right w:val="none" w:sz="0" w:space="0" w:color="auto"/>
          </w:divBdr>
        </w:div>
        <w:div w:id="847909210">
          <w:marLeft w:val="480"/>
          <w:marRight w:val="0"/>
          <w:marTop w:val="0"/>
          <w:marBottom w:val="0"/>
          <w:divBdr>
            <w:top w:val="none" w:sz="0" w:space="0" w:color="auto"/>
            <w:left w:val="none" w:sz="0" w:space="0" w:color="auto"/>
            <w:bottom w:val="none" w:sz="0" w:space="0" w:color="auto"/>
            <w:right w:val="none" w:sz="0" w:space="0" w:color="auto"/>
          </w:divBdr>
        </w:div>
        <w:div w:id="959383934">
          <w:marLeft w:val="480"/>
          <w:marRight w:val="0"/>
          <w:marTop w:val="0"/>
          <w:marBottom w:val="0"/>
          <w:divBdr>
            <w:top w:val="none" w:sz="0" w:space="0" w:color="auto"/>
            <w:left w:val="none" w:sz="0" w:space="0" w:color="auto"/>
            <w:bottom w:val="none" w:sz="0" w:space="0" w:color="auto"/>
            <w:right w:val="none" w:sz="0" w:space="0" w:color="auto"/>
          </w:divBdr>
        </w:div>
        <w:div w:id="644504973">
          <w:marLeft w:val="480"/>
          <w:marRight w:val="0"/>
          <w:marTop w:val="0"/>
          <w:marBottom w:val="0"/>
          <w:divBdr>
            <w:top w:val="none" w:sz="0" w:space="0" w:color="auto"/>
            <w:left w:val="none" w:sz="0" w:space="0" w:color="auto"/>
            <w:bottom w:val="none" w:sz="0" w:space="0" w:color="auto"/>
            <w:right w:val="none" w:sz="0" w:space="0" w:color="auto"/>
          </w:divBdr>
        </w:div>
        <w:div w:id="2066953921">
          <w:marLeft w:val="480"/>
          <w:marRight w:val="0"/>
          <w:marTop w:val="0"/>
          <w:marBottom w:val="0"/>
          <w:divBdr>
            <w:top w:val="none" w:sz="0" w:space="0" w:color="auto"/>
            <w:left w:val="none" w:sz="0" w:space="0" w:color="auto"/>
            <w:bottom w:val="none" w:sz="0" w:space="0" w:color="auto"/>
            <w:right w:val="none" w:sz="0" w:space="0" w:color="auto"/>
          </w:divBdr>
        </w:div>
        <w:div w:id="676615818">
          <w:marLeft w:val="480"/>
          <w:marRight w:val="0"/>
          <w:marTop w:val="0"/>
          <w:marBottom w:val="0"/>
          <w:divBdr>
            <w:top w:val="none" w:sz="0" w:space="0" w:color="auto"/>
            <w:left w:val="none" w:sz="0" w:space="0" w:color="auto"/>
            <w:bottom w:val="none" w:sz="0" w:space="0" w:color="auto"/>
            <w:right w:val="none" w:sz="0" w:space="0" w:color="auto"/>
          </w:divBdr>
        </w:div>
        <w:div w:id="283394006">
          <w:marLeft w:val="480"/>
          <w:marRight w:val="0"/>
          <w:marTop w:val="0"/>
          <w:marBottom w:val="0"/>
          <w:divBdr>
            <w:top w:val="none" w:sz="0" w:space="0" w:color="auto"/>
            <w:left w:val="none" w:sz="0" w:space="0" w:color="auto"/>
            <w:bottom w:val="none" w:sz="0" w:space="0" w:color="auto"/>
            <w:right w:val="none" w:sz="0" w:space="0" w:color="auto"/>
          </w:divBdr>
        </w:div>
        <w:div w:id="507445792">
          <w:marLeft w:val="480"/>
          <w:marRight w:val="0"/>
          <w:marTop w:val="0"/>
          <w:marBottom w:val="0"/>
          <w:divBdr>
            <w:top w:val="none" w:sz="0" w:space="0" w:color="auto"/>
            <w:left w:val="none" w:sz="0" w:space="0" w:color="auto"/>
            <w:bottom w:val="none" w:sz="0" w:space="0" w:color="auto"/>
            <w:right w:val="none" w:sz="0" w:space="0" w:color="auto"/>
          </w:divBdr>
        </w:div>
        <w:div w:id="34623876">
          <w:marLeft w:val="480"/>
          <w:marRight w:val="0"/>
          <w:marTop w:val="0"/>
          <w:marBottom w:val="0"/>
          <w:divBdr>
            <w:top w:val="none" w:sz="0" w:space="0" w:color="auto"/>
            <w:left w:val="none" w:sz="0" w:space="0" w:color="auto"/>
            <w:bottom w:val="none" w:sz="0" w:space="0" w:color="auto"/>
            <w:right w:val="none" w:sz="0" w:space="0" w:color="auto"/>
          </w:divBdr>
        </w:div>
        <w:div w:id="1643971585">
          <w:marLeft w:val="480"/>
          <w:marRight w:val="0"/>
          <w:marTop w:val="0"/>
          <w:marBottom w:val="0"/>
          <w:divBdr>
            <w:top w:val="none" w:sz="0" w:space="0" w:color="auto"/>
            <w:left w:val="none" w:sz="0" w:space="0" w:color="auto"/>
            <w:bottom w:val="none" w:sz="0" w:space="0" w:color="auto"/>
            <w:right w:val="none" w:sz="0" w:space="0" w:color="auto"/>
          </w:divBdr>
        </w:div>
        <w:div w:id="641539144">
          <w:marLeft w:val="480"/>
          <w:marRight w:val="0"/>
          <w:marTop w:val="0"/>
          <w:marBottom w:val="0"/>
          <w:divBdr>
            <w:top w:val="none" w:sz="0" w:space="0" w:color="auto"/>
            <w:left w:val="none" w:sz="0" w:space="0" w:color="auto"/>
            <w:bottom w:val="none" w:sz="0" w:space="0" w:color="auto"/>
            <w:right w:val="none" w:sz="0" w:space="0" w:color="auto"/>
          </w:divBdr>
        </w:div>
        <w:div w:id="132204">
          <w:marLeft w:val="480"/>
          <w:marRight w:val="0"/>
          <w:marTop w:val="0"/>
          <w:marBottom w:val="0"/>
          <w:divBdr>
            <w:top w:val="none" w:sz="0" w:space="0" w:color="auto"/>
            <w:left w:val="none" w:sz="0" w:space="0" w:color="auto"/>
            <w:bottom w:val="none" w:sz="0" w:space="0" w:color="auto"/>
            <w:right w:val="none" w:sz="0" w:space="0" w:color="auto"/>
          </w:divBdr>
        </w:div>
        <w:div w:id="888229589">
          <w:marLeft w:val="480"/>
          <w:marRight w:val="0"/>
          <w:marTop w:val="0"/>
          <w:marBottom w:val="0"/>
          <w:divBdr>
            <w:top w:val="none" w:sz="0" w:space="0" w:color="auto"/>
            <w:left w:val="none" w:sz="0" w:space="0" w:color="auto"/>
            <w:bottom w:val="none" w:sz="0" w:space="0" w:color="auto"/>
            <w:right w:val="none" w:sz="0" w:space="0" w:color="auto"/>
          </w:divBdr>
        </w:div>
        <w:div w:id="1944995621">
          <w:marLeft w:val="480"/>
          <w:marRight w:val="0"/>
          <w:marTop w:val="0"/>
          <w:marBottom w:val="0"/>
          <w:divBdr>
            <w:top w:val="none" w:sz="0" w:space="0" w:color="auto"/>
            <w:left w:val="none" w:sz="0" w:space="0" w:color="auto"/>
            <w:bottom w:val="none" w:sz="0" w:space="0" w:color="auto"/>
            <w:right w:val="none" w:sz="0" w:space="0" w:color="auto"/>
          </w:divBdr>
        </w:div>
        <w:div w:id="86123187">
          <w:marLeft w:val="480"/>
          <w:marRight w:val="0"/>
          <w:marTop w:val="0"/>
          <w:marBottom w:val="0"/>
          <w:divBdr>
            <w:top w:val="none" w:sz="0" w:space="0" w:color="auto"/>
            <w:left w:val="none" w:sz="0" w:space="0" w:color="auto"/>
            <w:bottom w:val="none" w:sz="0" w:space="0" w:color="auto"/>
            <w:right w:val="none" w:sz="0" w:space="0" w:color="auto"/>
          </w:divBdr>
        </w:div>
        <w:div w:id="1013218816">
          <w:marLeft w:val="480"/>
          <w:marRight w:val="0"/>
          <w:marTop w:val="0"/>
          <w:marBottom w:val="0"/>
          <w:divBdr>
            <w:top w:val="none" w:sz="0" w:space="0" w:color="auto"/>
            <w:left w:val="none" w:sz="0" w:space="0" w:color="auto"/>
            <w:bottom w:val="none" w:sz="0" w:space="0" w:color="auto"/>
            <w:right w:val="none" w:sz="0" w:space="0" w:color="auto"/>
          </w:divBdr>
        </w:div>
        <w:div w:id="1688167953">
          <w:marLeft w:val="480"/>
          <w:marRight w:val="0"/>
          <w:marTop w:val="0"/>
          <w:marBottom w:val="0"/>
          <w:divBdr>
            <w:top w:val="none" w:sz="0" w:space="0" w:color="auto"/>
            <w:left w:val="none" w:sz="0" w:space="0" w:color="auto"/>
            <w:bottom w:val="none" w:sz="0" w:space="0" w:color="auto"/>
            <w:right w:val="none" w:sz="0" w:space="0" w:color="auto"/>
          </w:divBdr>
        </w:div>
        <w:div w:id="1354572988">
          <w:marLeft w:val="480"/>
          <w:marRight w:val="0"/>
          <w:marTop w:val="0"/>
          <w:marBottom w:val="0"/>
          <w:divBdr>
            <w:top w:val="none" w:sz="0" w:space="0" w:color="auto"/>
            <w:left w:val="none" w:sz="0" w:space="0" w:color="auto"/>
            <w:bottom w:val="none" w:sz="0" w:space="0" w:color="auto"/>
            <w:right w:val="none" w:sz="0" w:space="0" w:color="auto"/>
          </w:divBdr>
        </w:div>
        <w:div w:id="1562865551">
          <w:marLeft w:val="480"/>
          <w:marRight w:val="0"/>
          <w:marTop w:val="0"/>
          <w:marBottom w:val="0"/>
          <w:divBdr>
            <w:top w:val="none" w:sz="0" w:space="0" w:color="auto"/>
            <w:left w:val="none" w:sz="0" w:space="0" w:color="auto"/>
            <w:bottom w:val="none" w:sz="0" w:space="0" w:color="auto"/>
            <w:right w:val="none" w:sz="0" w:space="0" w:color="auto"/>
          </w:divBdr>
        </w:div>
        <w:div w:id="1555193076">
          <w:marLeft w:val="480"/>
          <w:marRight w:val="0"/>
          <w:marTop w:val="0"/>
          <w:marBottom w:val="0"/>
          <w:divBdr>
            <w:top w:val="none" w:sz="0" w:space="0" w:color="auto"/>
            <w:left w:val="none" w:sz="0" w:space="0" w:color="auto"/>
            <w:bottom w:val="none" w:sz="0" w:space="0" w:color="auto"/>
            <w:right w:val="none" w:sz="0" w:space="0" w:color="auto"/>
          </w:divBdr>
        </w:div>
        <w:div w:id="658309246">
          <w:marLeft w:val="480"/>
          <w:marRight w:val="0"/>
          <w:marTop w:val="0"/>
          <w:marBottom w:val="0"/>
          <w:divBdr>
            <w:top w:val="none" w:sz="0" w:space="0" w:color="auto"/>
            <w:left w:val="none" w:sz="0" w:space="0" w:color="auto"/>
            <w:bottom w:val="none" w:sz="0" w:space="0" w:color="auto"/>
            <w:right w:val="none" w:sz="0" w:space="0" w:color="auto"/>
          </w:divBdr>
        </w:div>
        <w:div w:id="1948735359">
          <w:marLeft w:val="480"/>
          <w:marRight w:val="0"/>
          <w:marTop w:val="0"/>
          <w:marBottom w:val="0"/>
          <w:divBdr>
            <w:top w:val="none" w:sz="0" w:space="0" w:color="auto"/>
            <w:left w:val="none" w:sz="0" w:space="0" w:color="auto"/>
            <w:bottom w:val="none" w:sz="0" w:space="0" w:color="auto"/>
            <w:right w:val="none" w:sz="0" w:space="0" w:color="auto"/>
          </w:divBdr>
        </w:div>
        <w:div w:id="918177849">
          <w:marLeft w:val="480"/>
          <w:marRight w:val="0"/>
          <w:marTop w:val="0"/>
          <w:marBottom w:val="0"/>
          <w:divBdr>
            <w:top w:val="none" w:sz="0" w:space="0" w:color="auto"/>
            <w:left w:val="none" w:sz="0" w:space="0" w:color="auto"/>
            <w:bottom w:val="none" w:sz="0" w:space="0" w:color="auto"/>
            <w:right w:val="none" w:sz="0" w:space="0" w:color="auto"/>
          </w:divBdr>
        </w:div>
        <w:div w:id="1222329285">
          <w:marLeft w:val="480"/>
          <w:marRight w:val="0"/>
          <w:marTop w:val="0"/>
          <w:marBottom w:val="0"/>
          <w:divBdr>
            <w:top w:val="none" w:sz="0" w:space="0" w:color="auto"/>
            <w:left w:val="none" w:sz="0" w:space="0" w:color="auto"/>
            <w:bottom w:val="none" w:sz="0" w:space="0" w:color="auto"/>
            <w:right w:val="none" w:sz="0" w:space="0" w:color="auto"/>
          </w:divBdr>
        </w:div>
        <w:div w:id="2080905023">
          <w:marLeft w:val="480"/>
          <w:marRight w:val="0"/>
          <w:marTop w:val="0"/>
          <w:marBottom w:val="0"/>
          <w:divBdr>
            <w:top w:val="none" w:sz="0" w:space="0" w:color="auto"/>
            <w:left w:val="none" w:sz="0" w:space="0" w:color="auto"/>
            <w:bottom w:val="none" w:sz="0" w:space="0" w:color="auto"/>
            <w:right w:val="none" w:sz="0" w:space="0" w:color="auto"/>
          </w:divBdr>
        </w:div>
        <w:div w:id="1553689350">
          <w:marLeft w:val="480"/>
          <w:marRight w:val="0"/>
          <w:marTop w:val="0"/>
          <w:marBottom w:val="0"/>
          <w:divBdr>
            <w:top w:val="none" w:sz="0" w:space="0" w:color="auto"/>
            <w:left w:val="none" w:sz="0" w:space="0" w:color="auto"/>
            <w:bottom w:val="none" w:sz="0" w:space="0" w:color="auto"/>
            <w:right w:val="none" w:sz="0" w:space="0" w:color="auto"/>
          </w:divBdr>
        </w:div>
        <w:div w:id="1611887060">
          <w:marLeft w:val="480"/>
          <w:marRight w:val="0"/>
          <w:marTop w:val="0"/>
          <w:marBottom w:val="0"/>
          <w:divBdr>
            <w:top w:val="none" w:sz="0" w:space="0" w:color="auto"/>
            <w:left w:val="none" w:sz="0" w:space="0" w:color="auto"/>
            <w:bottom w:val="none" w:sz="0" w:space="0" w:color="auto"/>
            <w:right w:val="none" w:sz="0" w:space="0" w:color="auto"/>
          </w:divBdr>
        </w:div>
        <w:div w:id="1867672472">
          <w:marLeft w:val="480"/>
          <w:marRight w:val="0"/>
          <w:marTop w:val="0"/>
          <w:marBottom w:val="0"/>
          <w:divBdr>
            <w:top w:val="none" w:sz="0" w:space="0" w:color="auto"/>
            <w:left w:val="none" w:sz="0" w:space="0" w:color="auto"/>
            <w:bottom w:val="none" w:sz="0" w:space="0" w:color="auto"/>
            <w:right w:val="none" w:sz="0" w:space="0" w:color="auto"/>
          </w:divBdr>
        </w:div>
        <w:div w:id="1262378058">
          <w:marLeft w:val="480"/>
          <w:marRight w:val="0"/>
          <w:marTop w:val="0"/>
          <w:marBottom w:val="0"/>
          <w:divBdr>
            <w:top w:val="none" w:sz="0" w:space="0" w:color="auto"/>
            <w:left w:val="none" w:sz="0" w:space="0" w:color="auto"/>
            <w:bottom w:val="none" w:sz="0" w:space="0" w:color="auto"/>
            <w:right w:val="none" w:sz="0" w:space="0" w:color="auto"/>
          </w:divBdr>
        </w:div>
        <w:div w:id="592588542">
          <w:marLeft w:val="480"/>
          <w:marRight w:val="0"/>
          <w:marTop w:val="0"/>
          <w:marBottom w:val="0"/>
          <w:divBdr>
            <w:top w:val="none" w:sz="0" w:space="0" w:color="auto"/>
            <w:left w:val="none" w:sz="0" w:space="0" w:color="auto"/>
            <w:bottom w:val="none" w:sz="0" w:space="0" w:color="auto"/>
            <w:right w:val="none" w:sz="0" w:space="0" w:color="auto"/>
          </w:divBdr>
        </w:div>
        <w:div w:id="1779910047">
          <w:marLeft w:val="480"/>
          <w:marRight w:val="0"/>
          <w:marTop w:val="0"/>
          <w:marBottom w:val="0"/>
          <w:divBdr>
            <w:top w:val="none" w:sz="0" w:space="0" w:color="auto"/>
            <w:left w:val="none" w:sz="0" w:space="0" w:color="auto"/>
            <w:bottom w:val="none" w:sz="0" w:space="0" w:color="auto"/>
            <w:right w:val="none" w:sz="0" w:space="0" w:color="auto"/>
          </w:divBdr>
        </w:div>
        <w:div w:id="264072320">
          <w:marLeft w:val="480"/>
          <w:marRight w:val="0"/>
          <w:marTop w:val="0"/>
          <w:marBottom w:val="0"/>
          <w:divBdr>
            <w:top w:val="none" w:sz="0" w:space="0" w:color="auto"/>
            <w:left w:val="none" w:sz="0" w:space="0" w:color="auto"/>
            <w:bottom w:val="none" w:sz="0" w:space="0" w:color="auto"/>
            <w:right w:val="none" w:sz="0" w:space="0" w:color="auto"/>
          </w:divBdr>
        </w:div>
        <w:div w:id="302001817">
          <w:marLeft w:val="480"/>
          <w:marRight w:val="0"/>
          <w:marTop w:val="0"/>
          <w:marBottom w:val="0"/>
          <w:divBdr>
            <w:top w:val="none" w:sz="0" w:space="0" w:color="auto"/>
            <w:left w:val="none" w:sz="0" w:space="0" w:color="auto"/>
            <w:bottom w:val="none" w:sz="0" w:space="0" w:color="auto"/>
            <w:right w:val="none" w:sz="0" w:space="0" w:color="auto"/>
          </w:divBdr>
        </w:div>
      </w:divsChild>
    </w:div>
    <w:div w:id="1251158463">
      <w:bodyDiv w:val="1"/>
      <w:marLeft w:val="0"/>
      <w:marRight w:val="0"/>
      <w:marTop w:val="0"/>
      <w:marBottom w:val="0"/>
      <w:divBdr>
        <w:top w:val="none" w:sz="0" w:space="0" w:color="auto"/>
        <w:left w:val="none" w:sz="0" w:space="0" w:color="auto"/>
        <w:bottom w:val="none" w:sz="0" w:space="0" w:color="auto"/>
        <w:right w:val="none" w:sz="0" w:space="0" w:color="auto"/>
      </w:divBdr>
    </w:div>
    <w:div w:id="1251234555">
      <w:bodyDiv w:val="1"/>
      <w:marLeft w:val="0"/>
      <w:marRight w:val="0"/>
      <w:marTop w:val="0"/>
      <w:marBottom w:val="0"/>
      <w:divBdr>
        <w:top w:val="none" w:sz="0" w:space="0" w:color="auto"/>
        <w:left w:val="none" w:sz="0" w:space="0" w:color="auto"/>
        <w:bottom w:val="none" w:sz="0" w:space="0" w:color="auto"/>
        <w:right w:val="none" w:sz="0" w:space="0" w:color="auto"/>
      </w:divBdr>
    </w:div>
    <w:div w:id="1251311470">
      <w:bodyDiv w:val="1"/>
      <w:marLeft w:val="0"/>
      <w:marRight w:val="0"/>
      <w:marTop w:val="0"/>
      <w:marBottom w:val="0"/>
      <w:divBdr>
        <w:top w:val="none" w:sz="0" w:space="0" w:color="auto"/>
        <w:left w:val="none" w:sz="0" w:space="0" w:color="auto"/>
        <w:bottom w:val="none" w:sz="0" w:space="0" w:color="auto"/>
        <w:right w:val="none" w:sz="0" w:space="0" w:color="auto"/>
      </w:divBdr>
    </w:div>
    <w:div w:id="1252006566">
      <w:bodyDiv w:val="1"/>
      <w:marLeft w:val="0"/>
      <w:marRight w:val="0"/>
      <w:marTop w:val="0"/>
      <w:marBottom w:val="0"/>
      <w:divBdr>
        <w:top w:val="none" w:sz="0" w:space="0" w:color="auto"/>
        <w:left w:val="none" w:sz="0" w:space="0" w:color="auto"/>
        <w:bottom w:val="none" w:sz="0" w:space="0" w:color="auto"/>
        <w:right w:val="none" w:sz="0" w:space="0" w:color="auto"/>
      </w:divBdr>
    </w:div>
    <w:div w:id="1252466940">
      <w:bodyDiv w:val="1"/>
      <w:marLeft w:val="0"/>
      <w:marRight w:val="0"/>
      <w:marTop w:val="0"/>
      <w:marBottom w:val="0"/>
      <w:divBdr>
        <w:top w:val="none" w:sz="0" w:space="0" w:color="auto"/>
        <w:left w:val="none" w:sz="0" w:space="0" w:color="auto"/>
        <w:bottom w:val="none" w:sz="0" w:space="0" w:color="auto"/>
        <w:right w:val="none" w:sz="0" w:space="0" w:color="auto"/>
      </w:divBdr>
    </w:div>
    <w:div w:id="1252548519">
      <w:bodyDiv w:val="1"/>
      <w:marLeft w:val="0"/>
      <w:marRight w:val="0"/>
      <w:marTop w:val="0"/>
      <w:marBottom w:val="0"/>
      <w:divBdr>
        <w:top w:val="none" w:sz="0" w:space="0" w:color="auto"/>
        <w:left w:val="none" w:sz="0" w:space="0" w:color="auto"/>
        <w:bottom w:val="none" w:sz="0" w:space="0" w:color="auto"/>
        <w:right w:val="none" w:sz="0" w:space="0" w:color="auto"/>
      </w:divBdr>
    </w:div>
    <w:div w:id="1253121998">
      <w:bodyDiv w:val="1"/>
      <w:marLeft w:val="0"/>
      <w:marRight w:val="0"/>
      <w:marTop w:val="0"/>
      <w:marBottom w:val="0"/>
      <w:divBdr>
        <w:top w:val="none" w:sz="0" w:space="0" w:color="auto"/>
        <w:left w:val="none" w:sz="0" w:space="0" w:color="auto"/>
        <w:bottom w:val="none" w:sz="0" w:space="0" w:color="auto"/>
        <w:right w:val="none" w:sz="0" w:space="0" w:color="auto"/>
      </w:divBdr>
    </w:div>
    <w:div w:id="1253246871">
      <w:bodyDiv w:val="1"/>
      <w:marLeft w:val="0"/>
      <w:marRight w:val="0"/>
      <w:marTop w:val="0"/>
      <w:marBottom w:val="0"/>
      <w:divBdr>
        <w:top w:val="none" w:sz="0" w:space="0" w:color="auto"/>
        <w:left w:val="none" w:sz="0" w:space="0" w:color="auto"/>
        <w:bottom w:val="none" w:sz="0" w:space="0" w:color="auto"/>
        <w:right w:val="none" w:sz="0" w:space="0" w:color="auto"/>
      </w:divBdr>
    </w:div>
    <w:div w:id="1253784752">
      <w:bodyDiv w:val="1"/>
      <w:marLeft w:val="0"/>
      <w:marRight w:val="0"/>
      <w:marTop w:val="0"/>
      <w:marBottom w:val="0"/>
      <w:divBdr>
        <w:top w:val="none" w:sz="0" w:space="0" w:color="auto"/>
        <w:left w:val="none" w:sz="0" w:space="0" w:color="auto"/>
        <w:bottom w:val="none" w:sz="0" w:space="0" w:color="auto"/>
        <w:right w:val="none" w:sz="0" w:space="0" w:color="auto"/>
      </w:divBdr>
      <w:divsChild>
        <w:div w:id="13381677">
          <w:marLeft w:val="480"/>
          <w:marRight w:val="0"/>
          <w:marTop w:val="0"/>
          <w:marBottom w:val="0"/>
          <w:divBdr>
            <w:top w:val="none" w:sz="0" w:space="0" w:color="auto"/>
            <w:left w:val="none" w:sz="0" w:space="0" w:color="auto"/>
            <w:bottom w:val="none" w:sz="0" w:space="0" w:color="auto"/>
            <w:right w:val="none" w:sz="0" w:space="0" w:color="auto"/>
          </w:divBdr>
        </w:div>
        <w:div w:id="247615832">
          <w:marLeft w:val="480"/>
          <w:marRight w:val="0"/>
          <w:marTop w:val="0"/>
          <w:marBottom w:val="0"/>
          <w:divBdr>
            <w:top w:val="none" w:sz="0" w:space="0" w:color="auto"/>
            <w:left w:val="none" w:sz="0" w:space="0" w:color="auto"/>
            <w:bottom w:val="none" w:sz="0" w:space="0" w:color="auto"/>
            <w:right w:val="none" w:sz="0" w:space="0" w:color="auto"/>
          </w:divBdr>
        </w:div>
        <w:div w:id="371999827">
          <w:marLeft w:val="480"/>
          <w:marRight w:val="0"/>
          <w:marTop w:val="0"/>
          <w:marBottom w:val="0"/>
          <w:divBdr>
            <w:top w:val="none" w:sz="0" w:space="0" w:color="auto"/>
            <w:left w:val="none" w:sz="0" w:space="0" w:color="auto"/>
            <w:bottom w:val="none" w:sz="0" w:space="0" w:color="auto"/>
            <w:right w:val="none" w:sz="0" w:space="0" w:color="auto"/>
          </w:divBdr>
        </w:div>
        <w:div w:id="524903417">
          <w:marLeft w:val="480"/>
          <w:marRight w:val="0"/>
          <w:marTop w:val="0"/>
          <w:marBottom w:val="0"/>
          <w:divBdr>
            <w:top w:val="none" w:sz="0" w:space="0" w:color="auto"/>
            <w:left w:val="none" w:sz="0" w:space="0" w:color="auto"/>
            <w:bottom w:val="none" w:sz="0" w:space="0" w:color="auto"/>
            <w:right w:val="none" w:sz="0" w:space="0" w:color="auto"/>
          </w:divBdr>
        </w:div>
        <w:div w:id="540483058">
          <w:marLeft w:val="480"/>
          <w:marRight w:val="0"/>
          <w:marTop w:val="0"/>
          <w:marBottom w:val="0"/>
          <w:divBdr>
            <w:top w:val="none" w:sz="0" w:space="0" w:color="auto"/>
            <w:left w:val="none" w:sz="0" w:space="0" w:color="auto"/>
            <w:bottom w:val="none" w:sz="0" w:space="0" w:color="auto"/>
            <w:right w:val="none" w:sz="0" w:space="0" w:color="auto"/>
          </w:divBdr>
        </w:div>
        <w:div w:id="651370579">
          <w:marLeft w:val="480"/>
          <w:marRight w:val="0"/>
          <w:marTop w:val="0"/>
          <w:marBottom w:val="0"/>
          <w:divBdr>
            <w:top w:val="none" w:sz="0" w:space="0" w:color="auto"/>
            <w:left w:val="none" w:sz="0" w:space="0" w:color="auto"/>
            <w:bottom w:val="none" w:sz="0" w:space="0" w:color="auto"/>
            <w:right w:val="none" w:sz="0" w:space="0" w:color="auto"/>
          </w:divBdr>
        </w:div>
        <w:div w:id="697395766">
          <w:marLeft w:val="480"/>
          <w:marRight w:val="0"/>
          <w:marTop w:val="0"/>
          <w:marBottom w:val="0"/>
          <w:divBdr>
            <w:top w:val="none" w:sz="0" w:space="0" w:color="auto"/>
            <w:left w:val="none" w:sz="0" w:space="0" w:color="auto"/>
            <w:bottom w:val="none" w:sz="0" w:space="0" w:color="auto"/>
            <w:right w:val="none" w:sz="0" w:space="0" w:color="auto"/>
          </w:divBdr>
        </w:div>
        <w:div w:id="752746809">
          <w:marLeft w:val="480"/>
          <w:marRight w:val="0"/>
          <w:marTop w:val="0"/>
          <w:marBottom w:val="0"/>
          <w:divBdr>
            <w:top w:val="none" w:sz="0" w:space="0" w:color="auto"/>
            <w:left w:val="none" w:sz="0" w:space="0" w:color="auto"/>
            <w:bottom w:val="none" w:sz="0" w:space="0" w:color="auto"/>
            <w:right w:val="none" w:sz="0" w:space="0" w:color="auto"/>
          </w:divBdr>
        </w:div>
        <w:div w:id="867333021">
          <w:marLeft w:val="480"/>
          <w:marRight w:val="0"/>
          <w:marTop w:val="0"/>
          <w:marBottom w:val="0"/>
          <w:divBdr>
            <w:top w:val="none" w:sz="0" w:space="0" w:color="auto"/>
            <w:left w:val="none" w:sz="0" w:space="0" w:color="auto"/>
            <w:bottom w:val="none" w:sz="0" w:space="0" w:color="auto"/>
            <w:right w:val="none" w:sz="0" w:space="0" w:color="auto"/>
          </w:divBdr>
        </w:div>
        <w:div w:id="1063718630">
          <w:marLeft w:val="480"/>
          <w:marRight w:val="0"/>
          <w:marTop w:val="0"/>
          <w:marBottom w:val="0"/>
          <w:divBdr>
            <w:top w:val="none" w:sz="0" w:space="0" w:color="auto"/>
            <w:left w:val="none" w:sz="0" w:space="0" w:color="auto"/>
            <w:bottom w:val="none" w:sz="0" w:space="0" w:color="auto"/>
            <w:right w:val="none" w:sz="0" w:space="0" w:color="auto"/>
          </w:divBdr>
        </w:div>
        <w:div w:id="1076899387">
          <w:marLeft w:val="480"/>
          <w:marRight w:val="0"/>
          <w:marTop w:val="0"/>
          <w:marBottom w:val="0"/>
          <w:divBdr>
            <w:top w:val="none" w:sz="0" w:space="0" w:color="auto"/>
            <w:left w:val="none" w:sz="0" w:space="0" w:color="auto"/>
            <w:bottom w:val="none" w:sz="0" w:space="0" w:color="auto"/>
            <w:right w:val="none" w:sz="0" w:space="0" w:color="auto"/>
          </w:divBdr>
        </w:div>
        <w:div w:id="1138180833">
          <w:marLeft w:val="480"/>
          <w:marRight w:val="0"/>
          <w:marTop w:val="0"/>
          <w:marBottom w:val="0"/>
          <w:divBdr>
            <w:top w:val="none" w:sz="0" w:space="0" w:color="auto"/>
            <w:left w:val="none" w:sz="0" w:space="0" w:color="auto"/>
            <w:bottom w:val="none" w:sz="0" w:space="0" w:color="auto"/>
            <w:right w:val="none" w:sz="0" w:space="0" w:color="auto"/>
          </w:divBdr>
        </w:div>
        <w:div w:id="1157770640">
          <w:marLeft w:val="480"/>
          <w:marRight w:val="0"/>
          <w:marTop w:val="0"/>
          <w:marBottom w:val="0"/>
          <w:divBdr>
            <w:top w:val="none" w:sz="0" w:space="0" w:color="auto"/>
            <w:left w:val="none" w:sz="0" w:space="0" w:color="auto"/>
            <w:bottom w:val="none" w:sz="0" w:space="0" w:color="auto"/>
            <w:right w:val="none" w:sz="0" w:space="0" w:color="auto"/>
          </w:divBdr>
        </w:div>
        <w:div w:id="1227255147">
          <w:marLeft w:val="480"/>
          <w:marRight w:val="0"/>
          <w:marTop w:val="0"/>
          <w:marBottom w:val="0"/>
          <w:divBdr>
            <w:top w:val="none" w:sz="0" w:space="0" w:color="auto"/>
            <w:left w:val="none" w:sz="0" w:space="0" w:color="auto"/>
            <w:bottom w:val="none" w:sz="0" w:space="0" w:color="auto"/>
            <w:right w:val="none" w:sz="0" w:space="0" w:color="auto"/>
          </w:divBdr>
        </w:div>
        <w:div w:id="1242377282">
          <w:marLeft w:val="480"/>
          <w:marRight w:val="0"/>
          <w:marTop w:val="0"/>
          <w:marBottom w:val="0"/>
          <w:divBdr>
            <w:top w:val="none" w:sz="0" w:space="0" w:color="auto"/>
            <w:left w:val="none" w:sz="0" w:space="0" w:color="auto"/>
            <w:bottom w:val="none" w:sz="0" w:space="0" w:color="auto"/>
            <w:right w:val="none" w:sz="0" w:space="0" w:color="auto"/>
          </w:divBdr>
        </w:div>
        <w:div w:id="1394235687">
          <w:marLeft w:val="480"/>
          <w:marRight w:val="0"/>
          <w:marTop w:val="0"/>
          <w:marBottom w:val="0"/>
          <w:divBdr>
            <w:top w:val="none" w:sz="0" w:space="0" w:color="auto"/>
            <w:left w:val="none" w:sz="0" w:space="0" w:color="auto"/>
            <w:bottom w:val="none" w:sz="0" w:space="0" w:color="auto"/>
            <w:right w:val="none" w:sz="0" w:space="0" w:color="auto"/>
          </w:divBdr>
        </w:div>
        <w:div w:id="1514684798">
          <w:marLeft w:val="480"/>
          <w:marRight w:val="0"/>
          <w:marTop w:val="0"/>
          <w:marBottom w:val="0"/>
          <w:divBdr>
            <w:top w:val="none" w:sz="0" w:space="0" w:color="auto"/>
            <w:left w:val="none" w:sz="0" w:space="0" w:color="auto"/>
            <w:bottom w:val="none" w:sz="0" w:space="0" w:color="auto"/>
            <w:right w:val="none" w:sz="0" w:space="0" w:color="auto"/>
          </w:divBdr>
        </w:div>
        <w:div w:id="1617638053">
          <w:marLeft w:val="480"/>
          <w:marRight w:val="0"/>
          <w:marTop w:val="0"/>
          <w:marBottom w:val="0"/>
          <w:divBdr>
            <w:top w:val="none" w:sz="0" w:space="0" w:color="auto"/>
            <w:left w:val="none" w:sz="0" w:space="0" w:color="auto"/>
            <w:bottom w:val="none" w:sz="0" w:space="0" w:color="auto"/>
            <w:right w:val="none" w:sz="0" w:space="0" w:color="auto"/>
          </w:divBdr>
        </w:div>
        <w:div w:id="1686248628">
          <w:marLeft w:val="480"/>
          <w:marRight w:val="0"/>
          <w:marTop w:val="0"/>
          <w:marBottom w:val="0"/>
          <w:divBdr>
            <w:top w:val="none" w:sz="0" w:space="0" w:color="auto"/>
            <w:left w:val="none" w:sz="0" w:space="0" w:color="auto"/>
            <w:bottom w:val="none" w:sz="0" w:space="0" w:color="auto"/>
            <w:right w:val="none" w:sz="0" w:space="0" w:color="auto"/>
          </w:divBdr>
        </w:div>
        <w:div w:id="1794520094">
          <w:marLeft w:val="480"/>
          <w:marRight w:val="0"/>
          <w:marTop w:val="0"/>
          <w:marBottom w:val="0"/>
          <w:divBdr>
            <w:top w:val="none" w:sz="0" w:space="0" w:color="auto"/>
            <w:left w:val="none" w:sz="0" w:space="0" w:color="auto"/>
            <w:bottom w:val="none" w:sz="0" w:space="0" w:color="auto"/>
            <w:right w:val="none" w:sz="0" w:space="0" w:color="auto"/>
          </w:divBdr>
        </w:div>
        <w:div w:id="1814786583">
          <w:marLeft w:val="480"/>
          <w:marRight w:val="0"/>
          <w:marTop w:val="0"/>
          <w:marBottom w:val="0"/>
          <w:divBdr>
            <w:top w:val="none" w:sz="0" w:space="0" w:color="auto"/>
            <w:left w:val="none" w:sz="0" w:space="0" w:color="auto"/>
            <w:bottom w:val="none" w:sz="0" w:space="0" w:color="auto"/>
            <w:right w:val="none" w:sz="0" w:space="0" w:color="auto"/>
          </w:divBdr>
        </w:div>
        <w:div w:id="1830518083">
          <w:marLeft w:val="480"/>
          <w:marRight w:val="0"/>
          <w:marTop w:val="0"/>
          <w:marBottom w:val="0"/>
          <w:divBdr>
            <w:top w:val="none" w:sz="0" w:space="0" w:color="auto"/>
            <w:left w:val="none" w:sz="0" w:space="0" w:color="auto"/>
            <w:bottom w:val="none" w:sz="0" w:space="0" w:color="auto"/>
            <w:right w:val="none" w:sz="0" w:space="0" w:color="auto"/>
          </w:divBdr>
        </w:div>
        <w:div w:id="1847939608">
          <w:marLeft w:val="480"/>
          <w:marRight w:val="0"/>
          <w:marTop w:val="0"/>
          <w:marBottom w:val="0"/>
          <w:divBdr>
            <w:top w:val="none" w:sz="0" w:space="0" w:color="auto"/>
            <w:left w:val="none" w:sz="0" w:space="0" w:color="auto"/>
            <w:bottom w:val="none" w:sz="0" w:space="0" w:color="auto"/>
            <w:right w:val="none" w:sz="0" w:space="0" w:color="auto"/>
          </w:divBdr>
        </w:div>
        <w:div w:id="1926837974">
          <w:marLeft w:val="480"/>
          <w:marRight w:val="0"/>
          <w:marTop w:val="0"/>
          <w:marBottom w:val="0"/>
          <w:divBdr>
            <w:top w:val="none" w:sz="0" w:space="0" w:color="auto"/>
            <w:left w:val="none" w:sz="0" w:space="0" w:color="auto"/>
            <w:bottom w:val="none" w:sz="0" w:space="0" w:color="auto"/>
            <w:right w:val="none" w:sz="0" w:space="0" w:color="auto"/>
          </w:divBdr>
        </w:div>
        <w:div w:id="1945115679">
          <w:marLeft w:val="480"/>
          <w:marRight w:val="0"/>
          <w:marTop w:val="0"/>
          <w:marBottom w:val="0"/>
          <w:divBdr>
            <w:top w:val="none" w:sz="0" w:space="0" w:color="auto"/>
            <w:left w:val="none" w:sz="0" w:space="0" w:color="auto"/>
            <w:bottom w:val="none" w:sz="0" w:space="0" w:color="auto"/>
            <w:right w:val="none" w:sz="0" w:space="0" w:color="auto"/>
          </w:divBdr>
        </w:div>
        <w:div w:id="1999534866">
          <w:marLeft w:val="480"/>
          <w:marRight w:val="0"/>
          <w:marTop w:val="0"/>
          <w:marBottom w:val="0"/>
          <w:divBdr>
            <w:top w:val="none" w:sz="0" w:space="0" w:color="auto"/>
            <w:left w:val="none" w:sz="0" w:space="0" w:color="auto"/>
            <w:bottom w:val="none" w:sz="0" w:space="0" w:color="auto"/>
            <w:right w:val="none" w:sz="0" w:space="0" w:color="auto"/>
          </w:divBdr>
        </w:div>
        <w:div w:id="2129276262">
          <w:marLeft w:val="480"/>
          <w:marRight w:val="0"/>
          <w:marTop w:val="0"/>
          <w:marBottom w:val="0"/>
          <w:divBdr>
            <w:top w:val="none" w:sz="0" w:space="0" w:color="auto"/>
            <w:left w:val="none" w:sz="0" w:space="0" w:color="auto"/>
            <w:bottom w:val="none" w:sz="0" w:space="0" w:color="auto"/>
            <w:right w:val="none" w:sz="0" w:space="0" w:color="auto"/>
          </w:divBdr>
        </w:div>
      </w:divsChild>
    </w:div>
    <w:div w:id="1253854184">
      <w:bodyDiv w:val="1"/>
      <w:marLeft w:val="0"/>
      <w:marRight w:val="0"/>
      <w:marTop w:val="0"/>
      <w:marBottom w:val="0"/>
      <w:divBdr>
        <w:top w:val="none" w:sz="0" w:space="0" w:color="auto"/>
        <w:left w:val="none" w:sz="0" w:space="0" w:color="auto"/>
        <w:bottom w:val="none" w:sz="0" w:space="0" w:color="auto"/>
        <w:right w:val="none" w:sz="0" w:space="0" w:color="auto"/>
      </w:divBdr>
    </w:div>
    <w:div w:id="1254049591">
      <w:bodyDiv w:val="1"/>
      <w:marLeft w:val="0"/>
      <w:marRight w:val="0"/>
      <w:marTop w:val="0"/>
      <w:marBottom w:val="0"/>
      <w:divBdr>
        <w:top w:val="none" w:sz="0" w:space="0" w:color="auto"/>
        <w:left w:val="none" w:sz="0" w:space="0" w:color="auto"/>
        <w:bottom w:val="none" w:sz="0" w:space="0" w:color="auto"/>
        <w:right w:val="none" w:sz="0" w:space="0" w:color="auto"/>
      </w:divBdr>
    </w:div>
    <w:div w:id="1254170851">
      <w:bodyDiv w:val="1"/>
      <w:marLeft w:val="0"/>
      <w:marRight w:val="0"/>
      <w:marTop w:val="0"/>
      <w:marBottom w:val="0"/>
      <w:divBdr>
        <w:top w:val="none" w:sz="0" w:space="0" w:color="auto"/>
        <w:left w:val="none" w:sz="0" w:space="0" w:color="auto"/>
        <w:bottom w:val="none" w:sz="0" w:space="0" w:color="auto"/>
        <w:right w:val="none" w:sz="0" w:space="0" w:color="auto"/>
      </w:divBdr>
    </w:div>
    <w:div w:id="1255094219">
      <w:bodyDiv w:val="1"/>
      <w:marLeft w:val="0"/>
      <w:marRight w:val="0"/>
      <w:marTop w:val="0"/>
      <w:marBottom w:val="0"/>
      <w:divBdr>
        <w:top w:val="none" w:sz="0" w:space="0" w:color="auto"/>
        <w:left w:val="none" w:sz="0" w:space="0" w:color="auto"/>
        <w:bottom w:val="none" w:sz="0" w:space="0" w:color="auto"/>
        <w:right w:val="none" w:sz="0" w:space="0" w:color="auto"/>
      </w:divBdr>
    </w:div>
    <w:div w:id="1255237346">
      <w:bodyDiv w:val="1"/>
      <w:marLeft w:val="0"/>
      <w:marRight w:val="0"/>
      <w:marTop w:val="0"/>
      <w:marBottom w:val="0"/>
      <w:divBdr>
        <w:top w:val="none" w:sz="0" w:space="0" w:color="auto"/>
        <w:left w:val="none" w:sz="0" w:space="0" w:color="auto"/>
        <w:bottom w:val="none" w:sz="0" w:space="0" w:color="auto"/>
        <w:right w:val="none" w:sz="0" w:space="0" w:color="auto"/>
      </w:divBdr>
    </w:div>
    <w:div w:id="1255475008">
      <w:bodyDiv w:val="1"/>
      <w:marLeft w:val="0"/>
      <w:marRight w:val="0"/>
      <w:marTop w:val="0"/>
      <w:marBottom w:val="0"/>
      <w:divBdr>
        <w:top w:val="none" w:sz="0" w:space="0" w:color="auto"/>
        <w:left w:val="none" w:sz="0" w:space="0" w:color="auto"/>
        <w:bottom w:val="none" w:sz="0" w:space="0" w:color="auto"/>
        <w:right w:val="none" w:sz="0" w:space="0" w:color="auto"/>
      </w:divBdr>
    </w:div>
    <w:div w:id="1255628282">
      <w:bodyDiv w:val="1"/>
      <w:marLeft w:val="0"/>
      <w:marRight w:val="0"/>
      <w:marTop w:val="0"/>
      <w:marBottom w:val="0"/>
      <w:divBdr>
        <w:top w:val="none" w:sz="0" w:space="0" w:color="auto"/>
        <w:left w:val="none" w:sz="0" w:space="0" w:color="auto"/>
        <w:bottom w:val="none" w:sz="0" w:space="0" w:color="auto"/>
        <w:right w:val="none" w:sz="0" w:space="0" w:color="auto"/>
      </w:divBdr>
    </w:div>
    <w:div w:id="1256863279">
      <w:bodyDiv w:val="1"/>
      <w:marLeft w:val="0"/>
      <w:marRight w:val="0"/>
      <w:marTop w:val="0"/>
      <w:marBottom w:val="0"/>
      <w:divBdr>
        <w:top w:val="none" w:sz="0" w:space="0" w:color="auto"/>
        <w:left w:val="none" w:sz="0" w:space="0" w:color="auto"/>
        <w:bottom w:val="none" w:sz="0" w:space="0" w:color="auto"/>
        <w:right w:val="none" w:sz="0" w:space="0" w:color="auto"/>
      </w:divBdr>
    </w:div>
    <w:div w:id="1256943561">
      <w:bodyDiv w:val="1"/>
      <w:marLeft w:val="0"/>
      <w:marRight w:val="0"/>
      <w:marTop w:val="0"/>
      <w:marBottom w:val="0"/>
      <w:divBdr>
        <w:top w:val="none" w:sz="0" w:space="0" w:color="auto"/>
        <w:left w:val="none" w:sz="0" w:space="0" w:color="auto"/>
        <w:bottom w:val="none" w:sz="0" w:space="0" w:color="auto"/>
        <w:right w:val="none" w:sz="0" w:space="0" w:color="auto"/>
      </w:divBdr>
    </w:div>
    <w:div w:id="1257134406">
      <w:bodyDiv w:val="1"/>
      <w:marLeft w:val="0"/>
      <w:marRight w:val="0"/>
      <w:marTop w:val="0"/>
      <w:marBottom w:val="0"/>
      <w:divBdr>
        <w:top w:val="none" w:sz="0" w:space="0" w:color="auto"/>
        <w:left w:val="none" w:sz="0" w:space="0" w:color="auto"/>
        <w:bottom w:val="none" w:sz="0" w:space="0" w:color="auto"/>
        <w:right w:val="none" w:sz="0" w:space="0" w:color="auto"/>
      </w:divBdr>
    </w:div>
    <w:div w:id="1257252516">
      <w:bodyDiv w:val="1"/>
      <w:marLeft w:val="0"/>
      <w:marRight w:val="0"/>
      <w:marTop w:val="0"/>
      <w:marBottom w:val="0"/>
      <w:divBdr>
        <w:top w:val="none" w:sz="0" w:space="0" w:color="auto"/>
        <w:left w:val="none" w:sz="0" w:space="0" w:color="auto"/>
        <w:bottom w:val="none" w:sz="0" w:space="0" w:color="auto"/>
        <w:right w:val="none" w:sz="0" w:space="0" w:color="auto"/>
      </w:divBdr>
    </w:div>
    <w:div w:id="1257329120">
      <w:bodyDiv w:val="1"/>
      <w:marLeft w:val="0"/>
      <w:marRight w:val="0"/>
      <w:marTop w:val="0"/>
      <w:marBottom w:val="0"/>
      <w:divBdr>
        <w:top w:val="none" w:sz="0" w:space="0" w:color="auto"/>
        <w:left w:val="none" w:sz="0" w:space="0" w:color="auto"/>
        <w:bottom w:val="none" w:sz="0" w:space="0" w:color="auto"/>
        <w:right w:val="none" w:sz="0" w:space="0" w:color="auto"/>
      </w:divBdr>
    </w:div>
    <w:div w:id="1257439279">
      <w:bodyDiv w:val="1"/>
      <w:marLeft w:val="0"/>
      <w:marRight w:val="0"/>
      <w:marTop w:val="0"/>
      <w:marBottom w:val="0"/>
      <w:divBdr>
        <w:top w:val="none" w:sz="0" w:space="0" w:color="auto"/>
        <w:left w:val="none" w:sz="0" w:space="0" w:color="auto"/>
        <w:bottom w:val="none" w:sz="0" w:space="0" w:color="auto"/>
        <w:right w:val="none" w:sz="0" w:space="0" w:color="auto"/>
      </w:divBdr>
    </w:div>
    <w:div w:id="1257447254">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903359">
      <w:bodyDiv w:val="1"/>
      <w:marLeft w:val="0"/>
      <w:marRight w:val="0"/>
      <w:marTop w:val="0"/>
      <w:marBottom w:val="0"/>
      <w:divBdr>
        <w:top w:val="none" w:sz="0" w:space="0" w:color="auto"/>
        <w:left w:val="none" w:sz="0" w:space="0" w:color="auto"/>
        <w:bottom w:val="none" w:sz="0" w:space="0" w:color="auto"/>
        <w:right w:val="none" w:sz="0" w:space="0" w:color="auto"/>
      </w:divBdr>
    </w:div>
    <w:div w:id="1258246099">
      <w:bodyDiv w:val="1"/>
      <w:marLeft w:val="0"/>
      <w:marRight w:val="0"/>
      <w:marTop w:val="0"/>
      <w:marBottom w:val="0"/>
      <w:divBdr>
        <w:top w:val="none" w:sz="0" w:space="0" w:color="auto"/>
        <w:left w:val="none" w:sz="0" w:space="0" w:color="auto"/>
        <w:bottom w:val="none" w:sz="0" w:space="0" w:color="auto"/>
        <w:right w:val="none" w:sz="0" w:space="0" w:color="auto"/>
      </w:divBdr>
    </w:div>
    <w:div w:id="1258321896">
      <w:bodyDiv w:val="1"/>
      <w:marLeft w:val="0"/>
      <w:marRight w:val="0"/>
      <w:marTop w:val="0"/>
      <w:marBottom w:val="0"/>
      <w:divBdr>
        <w:top w:val="none" w:sz="0" w:space="0" w:color="auto"/>
        <w:left w:val="none" w:sz="0" w:space="0" w:color="auto"/>
        <w:bottom w:val="none" w:sz="0" w:space="0" w:color="auto"/>
        <w:right w:val="none" w:sz="0" w:space="0" w:color="auto"/>
      </w:divBdr>
    </w:div>
    <w:div w:id="1258707275">
      <w:bodyDiv w:val="1"/>
      <w:marLeft w:val="0"/>
      <w:marRight w:val="0"/>
      <w:marTop w:val="0"/>
      <w:marBottom w:val="0"/>
      <w:divBdr>
        <w:top w:val="none" w:sz="0" w:space="0" w:color="auto"/>
        <w:left w:val="none" w:sz="0" w:space="0" w:color="auto"/>
        <w:bottom w:val="none" w:sz="0" w:space="0" w:color="auto"/>
        <w:right w:val="none" w:sz="0" w:space="0" w:color="auto"/>
      </w:divBdr>
    </w:div>
    <w:div w:id="1258709214">
      <w:bodyDiv w:val="1"/>
      <w:marLeft w:val="0"/>
      <w:marRight w:val="0"/>
      <w:marTop w:val="0"/>
      <w:marBottom w:val="0"/>
      <w:divBdr>
        <w:top w:val="none" w:sz="0" w:space="0" w:color="auto"/>
        <w:left w:val="none" w:sz="0" w:space="0" w:color="auto"/>
        <w:bottom w:val="none" w:sz="0" w:space="0" w:color="auto"/>
        <w:right w:val="none" w:sz="0" w:space="0" w:color="auto"/>
      </w:divBdr>
    </w:div>
    <w:div w:id="1258947666">
      <w:bodyDiv w:val="1"/>
      <w:marLeft w:val="0"/>
      <w:marRight w:val="0"/>
      <w:marTop w:val="0"/>
      <w:marBottom w:val="0"/>
      <w:divBdr>
        <w:top w:val="none" w:sz="0" w:space="0" w:color="auto"/>
        <w:left w:val="none" w:sz="0" w:space="0" w:color="auto"/>
        <w:bottom w:val="none" w:sz="0" w:space="0" w:color="auto"/>
        <w:right w:val="none" w:sz="0" w:space="0" w:color="auto"/>
      </w:divBdr>
    </w:div>
    <w:div w:id="1258952141">
      <w:bodyDiv w:val="1"/>
      <w:marLeft w:val="0"/>
      <w:marRight w:val="0"/>
      <w:marTop w:val="0"/>
      <w:marBottom w:val="0"/>
      <w:divBdr>
        <w:top w:val="none" w:sz="0" w:space="0" w:color="auto"/>
        <w:left w:val="none" w:sz="0" w:space="0" w:color="auto"/>
        <w:bottom w:val="none" w:sz="0" w:space="0" w:color="auto"/>
        <w:right w:val="none" w:sz="0" w:space="0" w:color="auto"/>
      </w:divBdr>
    </w:div>
    <w:div w:id="1259169760">
      <w:bodyDiv w:val="1"/>
      <w:marLeft w:val="0"/>
      <w:marRight w:val="0"/>
      <w:marTop w:val="0"/>
      <w:marBottom w:val="0"/>
      <w:divBdr>
        <w:top w:val="none" w:sz="0" w:space="0" w:color="auto"/>
        <w:left w:val="none" w:sz="0" w:space="0" w:color="auto"/>
        <w:bottom w:val="none" w:sz="0" w:space="0" w:color="auto"/>
        <w:right w:val="none" w:sz="0" w:space="0" w:color="auto"/>
      </w:divBdr>
    </w:div>
    <w:div w:id="1259287260">
      <w:bodyDiv w:val="1"/>
      <w:marLeft w:val="0"/>
      <w:marRight w:val="0"/>
      <w:marTop w:val="0"/>
      <w:marBottom w:val="0"/>
      <w:divBdr>
        <w:top w:val="none" w:sz="0" w:space="0" w:color="auto"/>
        <w:left w:val="none" w:sz="0" w:space="0" w:color="auto"/>
        <w:bottom w:val="none" w:sz="0" w:space="0" w:color="auto"/>
        <w:right w:val="none" w:sz="0" w:space="0" w:color="auto"/>
      </w:divBdr>
    </w:div>
    <w:div w:id="1260409858">
      <w:bodyDiv w:val="1"/>
      <w:marLeft w:val="0"/>
      <w:marRight w:val="0"/>
      <w:marTop w:val="0"/>
      <w:marBottom w:val="0"/>
      <w:divBdr>
        <w:top w:val="none" w:sz="0" w:space="0" w:color="auto"/>
        <w:left w:val="none" w:sz="0" w:space="0" w:color="auto"/>
        <w:bottom w:val="none" w:sz="0" w:space="0" w:color="auto"/>
        <w:right w:val="none" w:sz="0" w:space="0" w:color="auto"/>
      </w:divBdr>
    </w:div>
    <w:div w:id="1260411255">
      <w:bodyDiv w:val="1"/>
      <w:marLeft w:val="0"/>
      <w:marRight w:val="0"/>
      <w:marTop w:val="0"/>
      <w:marBottom w:val="0"/>
      <w:divBdr>
        <w:top w:val="none" w:sz="0" w:space="0" w:color="auto"/>
        <w:left w:val="none" w:sz="0" w:space="0" w:color="auto"/>
        <w:bottom w:val="none" w:sz="0" w:space="0" w:color="auto"/>
        <w:right w:val="none" w:sz="0" w:space="0" w:color="auto"/>
      </w:divBdr>
    </w:div>
    <w:div w:id="1260676100">
      <w:bodyDiv w:val="1"/>
      <w:marLeft w:val="0"/>
      <w:marRight w:val="0"/>
      <w:marTop w:val="0"/>
      <w:marBottom w:val="0"/>
      <w:divBdr>
        <w:top w:val="none" w:sz="0" w:space="0" w:color="auto"/>
        <w:left w:val="none" w:sz="0" w:space="0" w:color="auto"/>
        <w:bottom w:val="none" w:sz="0" w:space="0" w:color="auto"/>
        <w:right w:val="none" w:sz="0" w:space="0" w:color="auto"/>
      </w:divBdr>
    </w:div>
    <w:div w:id="1261765167">
      <w:bodyDiv w:val="1"/>
      <w:marLeft w:val="0"/>
      <w:marRight w:val="0"/>
      <w:marTop w:val="0"/>
      <w:marBottom w:val="0"/>
      <w:divBdr>
        <w:top w:val="none" w:sz="0" w:space="0" w:color="auto"/>
        <w:left w:val="none" w:sz="0" w:space="0" w:color="auto"/>
        <w:bottom w:val="none" w:sz="0" w:space="0" w:color="auto"/>
        <w:right w:val="none" w:sz="0" w:space="0" w:color="auto"/>
      </w:divBdr>
    </w:div>
    <w:div w:id="1262227836">
      <w:bodyDiv w:val="1"/>
      <w:marLeft w:val="0"/>
      <w:marRight w:val="0"/>
      <w:marTop w:val="0"/>
      <w:marBottom w:val="0"/>
      <w:divBdr>
        <w:top w:val="none" w:sz="0" w:space="0" w:color="auto"/>
        <w:left w:val="none" w:sz="0" w:space="0" w:color="auto"/>
        <w:bottom w:val="none" w:sz="0" w:space="0" w:color="auto"/>
        <w:right w:val="none" w:sz="0" w:space="0" w:color="auto"/>
      </w:divBdr>
    </w:div>
    <w:div w:id="1262493371">
      <w:bodyDiv w:val="1"/>
      <w:marLeft w:val="0"/>
      <w:marRight w:val="0"/>
      <w:marTop w:val="0"/>
      <w:marBottom w:val="0"/>
      <w:divBdr>
        <w:top w:val="none" w:sz="0" w:space="0" w:color="auto"/>
        <w:left w:val="none" w:sz="0" w:space="0" w:color="auto"/>
        <w:bottom w:val="none" w:sz="0" w:space="0" w:color="auto"/>
        <w:right w:val="none" w:sz="0" w:space="0" w:color="auto"/>
      </w:divBdr>
    </w:div>
    <w:div w:id="1262686192">
      <w:bodyDiv w:val="1"/>
      <w:marLeft w:val="0"/>
      <w:marRight w:val="0"/>
      <w:marTop w:val="0"/>
      <w:marBottom w:val="0"/>
      <w:divBdr>
        <w:top w:val="none" w:sz="0" w:space="0" w:color="auto"/>
        <w:left w:val="none" w:sz="0" w:space="0" w:color="auto"/>
        <w:bottom w:val="none" w:sz="0" w:space="0" w:color="auto"/>
        <w:right w:val="none" w:sz="0" w:space="0" w:color="auto"/>
      </w:divBdr>
    </w:div>
    <w:div w:id="1263143118">
      <w:bodyDiv w:val="1"/>
      <w:marLeft w:val="0"/>
      <w:marRight w:val="0"/>
      <w:marTop w:val="0"/>
      <w:marBottom w:val="0"/>
      <w:divBdr>
        <w:top w:val="none" w:sz="0" w:space="0" w:color="auto"/>
        <w:left w:val="none" w:sz="0" w:space="0" w:color="auto"/>
        <w:bottom w:val="none" w:sz="0" w:space="0" w:color="auto"/>
        <w:right w:val="none" w:sz="0" w:space="0" w:color="auto"/>
      </w:divBdr>
    </w:div>
    <w:div w:id="1263143913">
      <w:bodyDiv w:val="1"/>
      <w:marLeft w:val="0"/>
      <w:marRight w:val="0"/>
      <w:marTop w:val="0"/>
      <w:marBottom w:val="0"/>
      <w:divBdr>
        <w:top w:val="none" w:sz="0" w:space="0" w:color="auto"/>
        <w:left w:val="none" w:sz="0" w:space="0" w:color="auto"/>
        <w:bottom w:val="none" w:sz="0" w:space="0" w:color="auto"/>
        <w:right w:val="none" w:sz="0" w:space="0" w:color="auto"/>
      </w:divBdr>
    </w:div>
    <w:div w:id="1263223114">
      <w:bodyDiv w:val="1"/>
      <w:marLeft w:val="0"/>
      <w:marRight w:val="0"/>
      <w:marTop w:val="0"/>
      <w:marBottom w:val="0"/>
      <w:divBdr>
        <w:top w:val="none" w:sz="0" w:space="0" w:color="auto"/>
        <w:left w:val="none" w:sz="0" w:space="0" w:color="auto"/>
        <w:bottom w:val="none" w:sz="0" w:space="0" w:color="auto"/>
        <w:right w:val="none" w:sz="0" w:space="0" w:color="auto"/>
      </w:divBdr>
    </w:div>
    <w:div w:id="1263340297">
      <w:bodyDiv w:val="1"/>
      <w:marLeft w:val="0"/>
      <w:marRight w:val="0"/>
      <w:marTop w:val="0"/>
      <w:marBottom w:val="0"/>
      <w:divBdr>
        <w:top w:val="none" w:sz="0" w:space="0" w:color="auto"/>
        <w:left w:val="none" w:sz="0" w:space="0" w:color="auto"/>
        <w:bottom w:val="none" w:sz="0" w:space="0" w:color="auto"/>
        <w:right w:val="none" w:sz="0" w:space="0" w:color="auto"/>
      </w:divBdr>
    </w:div>
    <w:div w:id="1263489499">
      <w:bodyDiv w:val="1"/>
      <w:marLeft w:val="0"/>
      <w:marRight w:val="0"/>
      <w:marTop w:val="0"/>
      <w:marBottom w:val="0"/>
      <w:divBdr>
        <w:top w:val="none" w:sz="0" w:space="0" w:color="auto"/>
        <w:left w:val="none" w:sz="0" w:space="0" w:color="auto"/>
        <w:bottom w:val="none" w:sz="0" w:space="0" w:color="auto"/>
        <w:right w:val="none" w:sz="0" w:space="0" w:color="auto"/>
      </w:divBdr>
    </w:div>
    <w:div w:id="1263490986">
      <w:bodyDiv w:val="1"/>
      <w:marLeft w:val="0"/>
      <w:marRight w:val="0"/>
      <w:marTop w:val="0"/>
      <w:marBottom w:val="0"/>
      <w:divBdr>
        <w:top w:val="none" w:sz="0" w:space="0" w:color="auto"/>
        <w:left w:val="none" w:sz="0" w:space="0" w:color="auto"/>
        <w:bottom w:val="none" w:sz="0" w:space="0" w:color="auto"/>
        <w:right w:val="none" w:sz="0" w:space="0" w:color="auto"/>
      </w:divBdr>
    </w:div>
    <w:div w:id="1263563103">
      <w:bodyDiv w:val="1"/>
      <w:marLeft w:val="0"/>
      <w:marRight w:val="0"/>
      <w:marTop w:val="0"/>
      <w:marBottom w:val="0"/>
      <w:divBdr>
        <w:top w:val="none" w:sz="0" w:space="0" w:color="auto"/>
        <w:left w:val="none" w:sz="0" w:space="0" w:color="auto"/>
        <w:bottom w:val="none" w:sz="0" w:space="0" w:color="auto"/>
        <w:right w:val="none" w:sz="0" w:space="0" w:color="auto"/>
      </w:divBdr>
    </w:div>
    <w:div w:id="1263684574">
      <w:bodyDiv w:val="1"/>
      <w:marLeft w:val="0"/>
      <w:marRight w:val="0"/>
      <w:marTop w:val="0"/>
      <w:marBottom w:val="0"/>
      <w:divBdr>
        <w:top w:val="none" w:sz="0" w:space="0" w:color="auto"/>
        <w:left w:val="none" w:sz="0" w:space="0" w:color="auto"/>
        <w:bottom w:val="none" w:sz="0" w:space="0" w:color="auto"/>
        <w:right w:val="none" w:sz="0" w:space="0" w:color="auto"/>
      </w:divBdr>
    </w:div>
    <w:div w:id="1264410781">
      <w:bodyDiv w:val="1"/>
      <w:marLeft w:val="0"/>
      <w:marRight w:val="0"/>
      <w:marTop w:val="0"/>
      <w:marBottom w:val="0"/>
      <w:divBdr>
        <w:top w:val="none" w:sz="0" w:space="0" w:color="auto"/>
        <w:left w:val="none" w:sz="0" w:space="0" w:color="auto"/>
        <w:bottom w:val="none" w:sz="0" w:space="0" w:color="auto"/>
        <w:right w:val="none" w:sz="0" w:space="0" w:color="auto"/>
      </w:divBdr>
    </w:div>
    <w:div w:id="1264606755">
      <w:bodyDiv w:val="1"/>
      <w:marLeft w:val="0"/>
      <w:marRight w:val="0"/>
      <w:marTop w:val="0"/>
      <w:marBottom w:val="0"/>
      <w:divBdr>
        <w:top w:val="none" w:sz="0" w:space="0" w:color="auto"/>
        <w:left w:val="none" w:sz="0" w:space="0" w:color="auto"/>
        <w:bottom w:val="none" w:sz="0" w:space="0" w:color="auto"/>
        <w:right w:val="none" w:sz="0" w:space="0" w:color="auto"/>
      </w:divBdr>
    </w:div>
    <w:div w:id="1264723222">
      <w:bodyDiv w:val="1"/>
      <w:marLeft w:val="0"/>
      <w:marRight w:val="0"/>
      <w:marTop w:val="0"/>
      <w:marBottom w:val="0"/>
      <w:divBdr>
        <w:top w:val="none" w:sz="0" w:space="0" w:color="auto"/>
        <w:left w:val="none" w:sz="0" w:space="0" w:color="auto"/>
        <w:bottom w:val="none" w:sz="0" w:space="0" w:color="auto"/>
        <w:right w:val="none" w:sz="0" w:space="0" w:color="auto"/>
      </w:divBdr>
    </w:div>
    <w:div w:id="1264728665">
      <w:bodyDiv w:val="1"/>
      <w:marLeft w:val="0"/>
      <w:marRight w:val="0"/>
      <w:marTop w:val="0"/>
      <w:marBottom w:val="0"/>
      <w:divBdr>
        <w:top w:val="none" w:sz="0" w:space="0" w:color="auto"/>
        <w:left w:val="none" w:sz="0" w:space="0" w:color="auto"/>
        <w:bottom w:val="none" w:sz="0" w:space="0" w:color="auto"/>
        <w:right w:val="none" w:sz="0" w:space="0" w:color="auto"/>
      </w:divBdr>
    </w:div>
    <w:div w:id="1264993358">
      <w:bodyDiv w:val="1"/>
      <w:marLeft w:val="0"/>
      <w:marRight w:val="0"/>
      <w:marTop w:val="0"/>
      <w:marBottom w:val="0"/>
      <w:divBdr>
        <w:top w:val="none" w:sz="0" w:space="0" w:color="auto"/>
        <w:left w:val="none" w:sz="0" w:space="0" w:color="auto"/>
        <w:bottom w:val="none" w:sz="0" w:space="0" w:color="auto"/>
        <w:right w:val="none" w:sz="0" w:space="0" w:color="auto"/>
      </w:divBdr>
    </w:div>
    <w:div w:id="1265306989">
      <w:bodyDiv w:val="1"/>
      <w:marLeft w:val="0"/>
      <w:marRight w:val="0"/>
      <w:marTop w:val="0"/>
      <w:marBottom w:val="0"/>
      <w:divBdr>
        <w:top w:val="none" w:sz="0" w:space="0" w:color="auto"/>
        <w:left w:val="none" w:sz="0" w:space="0" w:color="auto"/>
        <w:bottom w:val="none" w:sz="0" w:space="0" w:color="auto"/>
        <w:right w:val="none" w:sz="0" w:space="0" w:color="auto"/>
      </w:divBdr>
    </w:div>
    <w:div w:id="1265922289">
      <w:bodyDiv w:val="1"/>
      <w:marLeft w:val="0"/>
      <w:marRight w:val="0"/>
      <w:marTop w:val="0"/>
      <w:marBottom w:val="0"/>
      <w:divBdr>
        <w:top w:val="none" w:sz="0" w:space="0" w:color="auto"/>
        <w:left w:val="none" w:sz="0" w:space="0" w:color="auto"/>
        <w:bottom w:val="none" w:sz="0" w:space="0" w:color="auto"/>
        <w:right w:val="none" w:sz="0" w:space="0" w:color="auto"/>
      </w:divBdr>
    </w:div>
    <w:div w:id="1265922324">
      <w:bodyDiv w:val="1"/>
      <w:marLeft w:val="0"/>
      <w:marRight w:val="0"/>
      <w:marTop w:val="0"/>
      <w:marBottom w:val="0"/>
      <w:divBdr>
        <w:top w:val="none" w:sz="0" w:space="0" w:color="auto"/>
        <w:left w:val="none" w:sz="0" w:space="0" w:color="auto"/>
        <w:bottom w:val="none" w:sz="0" w:space="0" w:color="auto"/>
        <w:right w:val="none" w:sz="0" w:space="0" w:color="auto"/>
      </w:divBdr>
    </w:div>
    <w:div w:id="1266497846">
      <w:bodyDiv w:val="1"/>
      <w:marLeft w:val="0"/>
      <w:marRight w:val="0"/>
      <w:marTop w:val="0"/>
      <w:marBottom w:val="0"/>
      <w:divBdr>
        <w:top w:val="none" w:sz="0" w:space="0" w:color="auto"/>
        <w:left w:val="none" w:sz="0" w:space="0" w:color="auto"/>
        <w:bottom w:val="none" w:sz="0" w:space="0" w:color="auto"/>
        <w:right w:val="none" w:sz="0" w:space="0" w:color="auto"/>
      </w:divBdr>
    </w:div>
    <w:div w:id="1266573491">
      <w:bodyDiv w:val="1"/>
      <w:marLeft w:val="0"/>
      <w:marRight w:val="0"/>
      <w:marTop w:val="0"/>
      <w:marBottom w:val="0"/>
      <w:divBdr>
        <w:top w:val="none" w:sz="0" w:space="0" w:color="auto"/>
        <w:left w:val="none" w:sz="0" w:space="0" w:color="auto"/>
        <w:bottom w:val="none" w:sz="0" w:space="0" w:color="auto"/>
        <w:right w:val="none" w:sz="0" w:space="0" w:color="auto"/>
      </w:divBdr>
    </w:div>
    <w:div w:id="1266621687">
      <w:bodyDiv w:val="1"/>
      <w:marLeft w:val="0"/>
      <w:marRight w:val="0"/>
      <w:marTop w:val="0"/>
      <w:marBottom w:val="0"/>
      <w:divBdr>
        <w:top w:val="none" w:sz="0" w:space="0" w:color="auto"/>
        <w:left w:val="none" w:sz="0" w:space="0" w:color="auto"/>
        <w:bottom w:val="none" w:sz="0" w:space="0" w:color="auto"/>
        <w:right w:val="none" w:sz="0" w:space="0" w:color="auto"/>
      </w:divBdr>
    </w:div>
    <w:div w:id="1267080505">
      <w:bodyDiv w:val="1"/>
      <w:marLeft w:val="0"/>
      <w:marRight w:val="0"/>
      <w:marTop w:val="0"/>
      <w:marBottom w:val="0"/>
      <w:divBdr>
        <w:top w:val="none" w:sz="0" w:space="0" w:color="auto"/>
        <w:left w:val="none" w:sz="0" w:space="0" w:color="auto"/>
        <w:bottom w:val="none" w:sz="0" w:space="0" w:color="auto"/>
        <w:right w:val="none" w:sz="0" w:space="0" w:color="auto"/>
      </w:divBdr>
    </w:div>
    <w:div w:id="1267156598">
      <w:bodyDiv w:val="1"/>
      <w:marLeft w:val="0"/>
      <w:marRight w:val="0"/>
      <w:marTop w:val="0"/>
      <w:marBottom w:val="0"/>
      <w:divBdr>
        <w:top w:val="none" w:sz="0" w:space="0" w:color="auto"/>
        <w:left w:val="none" w:sz="0" w:space="0" w:color="auto"/>
        <w:bottom w:val="none" w:sz="0" w:space="0" w:color="auto"/>
        <w:right w:val="none" w:sz="0" w:space="0" w:color="auto"/>
      </w:divBdr>
    </w:div>
    <w:div w:id="1267663713">
      <w:bodyDiv w:val="1"/>
      <w:marLeft w:val="0"/>
      <w:marRight w:val="0"/>
      <w:marTop w:val="0"/>
      <w:marBottom w:val="0"/>
      <w:divBdr>
        <w:top w:val="none" w:sz="0" w:space="0" w:color="auto"/>
        <w:left w:val="none" w:sz="0" w:space="0" w:color="auto"/>
        <w:bottom w:val="none" w:sz="0" w:space="0" w:color="auto"/>
        <w:right w:val="none" w:sz="0" w:space="0" w:color="auto"/>
      </w:divBdr>
    </w:div>
    <w:div w:id="1267925051">
      <w:bodyDiv w:val="1"/>
      <w:marLeft w:val="0"/>
      <w:marRight w:val="0"/>
      <w:marTop w:val="0"/>
      <w:marBottom w:val="0"/>
      <w:divBdr>
        <w:top w:val="none" w:sz="0" w:space="0" w:color="auto"/>
        <w:left w:val="none" w:sz="0" w:space="0" w:color="auto"/>
        <w:bottom w:val="none" w:sz="0" w:space="0" w:color="auto"/>
        <w:right w:val="none" w:sz="0" w:space="0" w:color="auto"/>
      </w:divBdr>
    </w:div>
    <w:div w:id="1268151890">
      <w:bodyDiv w:val="1"/>
      <w:marLeft w:val="0"/>
      <w:marRight w:val="0"/>
      <w:marTop w:val="0"/>
      <w:marBottom w:val="0"/>
      <w:divBdr>
        <w:top w:val="none" w:sz="0" w:space="0" w:color="auto"/>
        <w:left w:val="none" w:sz="0" w:space="0" w:color="auto"/>
        <w:bottom w:val="none" w:sz="0" w:space="0" w:color="auto"/>
        <w:right w:val="none" w:sz="0" w:space="0" w:color="auto"/>
      </w:divBdr>
    </w:div>
    <w:div w:id="1268153438">
      <w:bodyDiv w:val="1"/>
      <w:marLeft w:val="0"/>
      <w:marRight w:val="0"/>
      <w:marTop w:val="0"/>
      <w:marBottom w:val="0"/>
      <w:divBdr>
        <w:top w:val="none" w:sz="0" w:space="0" w:color="auto"/>
        <w:left w:val="none" w:sz="0" w:space="0" w:color="auto"/>
        <w:bottom w:val="none" w:sz="0" w:space="0" w:color="auto"/>
        <w:right w:val="none" w:sz="0" w:space="0" w:color="auto"/>
      </w:divBdr>
    </w:div>
    <w:div w:id="1268999141">
      <w:bodyDiv w:val="1"/>
      <w:marLeft w:val="0"/>
      <w:marRight w:val="0"/>
      <w:marTop w:val="0"/>
      <w:marBottom w:val="0"/>
      <w:divBdr>
        <w:top w:val="none" w:sz="0" w:space="0" w:color="auto"/>
        <w:left w:val="none" w:sz="0" w:space="0" w:color="auto"/>
        <w:bottom w:val="none" w:sz="0" w:space="0" w:color="auto"/>
        <w:right w:val="none" w:sz="0" w:space="0" w:color="auto"/>
      </w:divBdr>
    </w:div>
    <w:div w:id="1269463810">
      <w:bodyDiv w:val="1"/>
      <w:marLeft w:val="0"/>
      <w:marRight w:val="0"/>
      <w:marTop w:val="0"/>
      <w:marBottom w:val="0"/>
      <w:divBdr>
        <w:top w:val="none" w:sz="0" w:space="0" w:color="auto"/>
        <w:left w:val="none" w:sz="0" w:space="0" w:color="auto"/>
        <w:bottom w:val="none" w:sz="0" w:space="0" w:color="auto"/>
        <w:right w:val="none" w:sz="0" w:space="0" w:color="auto"/>
      </w:divBdr>
    </w:div>
    <w:div w:id="1269893366">
      <w:bodyDiv w:val="1"/>
      <w:marLeft w:val="0"/>
      <w:marRight w:val="0"/>
      <w:marTop w:val="0"/>
      <w:marBottom w:val="0"/>
      <w:divBdr>
        <w:top w:val="none" w:sz="0" w:space="0" w:color="auto"/>
        <w:left w:val="none" w:sz="0" w:space="0" w:color="auto"/>
        <w:bottom w:val="none" w:sz="0" w:space="0" w:color="auto"/>
        <w:right w:val="none" w:sz="0" w:space="0" w:color="auto"/>
      </w:divBdr>
    </w:div>
    <w:div w:id="1270091117">
      <w:bodyDiv w:val="1"/>
      <w:marLeft w:val="0"/>
      <w:marRight w:val="0"/>
      <w:marTop w:val="0"/>
      <w:marBottom w:val="0"/>
      <w:divBdr>
        <w:top w:val="none" w:sz="0" w:space="0" w:color="auto"/>
        <w:left w:val="none" w:sz="0" w:space="0" w:color="auto"/>
        <w:bottom w:val="none" w:sz="0" w:space="0" w:color="auto"/>
        <w:right w:val="none" w:sz="0" w:space="0" w:color="auto"/>
      </w:divBdr>
      <w:divsChild>
        <w:div w:id="362680594">
          <w:marLeft w:val="480"/>
          <w:marRight w:val="0"/>
          <w:marTop w:val="0"/>
          <w:marBottom w:val="0"/>
          <w:divBdr>
            <w:top w:val="none" w:sz="0" w:space="0" w:color="auto"/>
            <w:left w:val="none" w:sz="0" w:space="0" w:color="auto"/>
            <w:bottom w:val="none" w:sz="0" w:space="0" w:color="auto"/>
            <w:right w:val="none" w:sz="0" w:space="0" w:color="auto"/>
          </w:divBdr>
        </w:div>
        <w:div w:id="395591492">
          <w:marLeft w:val="480"/>
          <w:marRight w:val="0"/>
          <w:marTop w:val="0"/>
          <w:marBottom w:val="0"/>
          <w:divBdr>
            <w:top w:val="none" w:sz="0" w:space="0" w:color="auto"/>
            <w:left w:val="none" w:sz="0" w:space="0" w:color="auto"/>
            <w:bottom w:val="none" w:sz="0" w:space="0" w:color="auto"/>
            <w:right w:val="none" w:sz="0" w:space="0" w:color="auto"/>
          </w:divBdr>
        </w:div>
        <w:div w:id="448360565">
          <w:marLeft w:val="480"/>
          <w:marRight w:val="0"/>
          <w:marTop w:val="0"/>
          <w:marBottom w:val="0"/>
          <w:divBdr>
            <w:top w:val="none" w:sz="0" w:space="0" w:color="auto"/>
            <w:left w:val="none" w:sz="0" w:space="0" w:color="auto"/>
            <w:bottom w:val="none" w:sz="0" w:space="0" w:color="auto"/>
            <w:right w:val="none" w:sz="0" w:space="0" w:color="auto"/>
          </w:divBdr>
        </w:div>
        <w:div w:id="456918547">
          <w:marLeft w:val="480"/>
          <w:marRight w:val="0"/>
          <w:marTop w:val="0"/>
          <w:marBottom w:val="0"/>
          <w:divBdr>
            <w:top w:val="none" w:sz="0" w:space="0" w:color="auto"/>
            <w:left w:val="none" w:sz="0" w:space="0" w:color="auto"/>
            <w:bottom w:val="none" w:sz="0" w:space="0" w:color="auto"/>
            <w:right w:val="none" w:sz="0" w:space="0" w:color="auto"/>
          </w:divBdr>
        </w:div>
        <w:div w:id="634988218">
          <w:marLeft w:val="480"/>
          <w:marRight w:val="0"/>
          <w:marTop w:val="0"/>
          <w:marBottom w:val="0"/>
          <w:divBdr>
            <w:top w:val="none" w:sz="0" w:space="0" w:color="auto"/>
            <w:left w:val="none" w:sz="0" w:space="0" w:color="auto"/>
            <w:bottom w:val="none" w:sz="0" w:space="0" w:color="auto"/>
            <w:right w:val="none" w:sz="0" w:space="0" w:color="auto"/>
          </w:divBdr>
        </w:div>
        <w:div w:id="789128743">
          <w:marLeft w:val="480"/>
          <w:marRight w:val="0"/>
          <w:marTop w:val="0"/>
          <w:marBottom w:val="0"/>
          <w:divBdr>
            <w:top w:val="none" w:sz="0" w:space="0" w:color="auto"/>
            <w:left w:val="none" w:sz="0" w:space="0" w:color="auto"/>
            <w:bottom w:val="none" w:sz="0" w:space="0" w:color="auto"/>
            <w:right w:val="none" w:sz="0" w:space="0" w:color="auto"/>
          </w:divBdr>
        </w:div>
        <w:div w:id="859975508">
          <w:marLeft w:val="480"/>
          <w:marRight w:val="0"/>
          <w:marTop w:val="0"/>
          <w:marBottom w:val="0"/>
          <w:divBdr>
            <w:top w:val="none" w:sz="0" w:space="0" w:color="auto"/>
            <w:left w:val="none" w:sz="0" w:space="0" w:color="auto"/>
            <w:bottom w:val="none" w:sz="0" w:space="0" w:color="auto"/>
            <w:right w:val="none" w:sz="0" w:space="0" w:color="auto"/>
          </w:divBdr>
        </w:div>
        <w:div w:id="977146914">
          <w:marLeft w:val="480"/>
          <w:marRight w:val="0"/>
          <w:marTop w:val="0"/>
          <w:marBottom w:val="0"/>
          <w:divBdr>
            <w:top w:val="none" w:sz="0" w:space="0" w:color="auto"/>
            <w:left w:val="none" w:sz="0" w:space="0" w:color="auto"/>
            <w:bottom w:val="none" w:sz="0" w:space="0" w:color="auto"/>
            <w:right w:val="none" w:sz="0" w:space="0" w:color="auto"/>
          </w:divBdr>
        </w:div>
        <w:div w:id="1019237144">
          <w:marLeft w:val="480"/>
          <w:marRight w:val="0"/>
          <w:marTop w:val="0"/>
          <w:marBottom w:val="0"/>
          <w:divBdr>
            <w:top w:val="none" w:sz="0" w:space="0" w:color="auto"/>
            <w:left w:val="none" w:sz="0" w:space="0" w:color="auto"/>
            <w:bottom w:val="none" w:sz="0" w:space="0" w:color="auto"/>
            <w:right w:val="none" w:sz="0" w:space="0" w:color="auto"/>
          </w:divBdr>
        </w:div>
        <w:div w:id="1094204763">
          <w:marLeft w:val="480"/>
          <w:marRight w:val="0"/>
          <w:marTop w:val="0"/>
          <w:marBottom w:val="0"/>
          <w:divBdr>
            <w:top w:val="none" w:sz="0" w:space="0" w:color="auto"/>
            <w:left w:val="none" w:sz="0" w:space="0" w:color="auto"/>
            <w:bottom w:val="none" w:sz="0" w:space="0" w:color="auto"/>
            <w:right w:val="none" w:sz="0" w:space="0" w:color="auto"/>
          </w:divBdr>
        </w:div>
        <w:div w:id="1133523100">
          <w:marLeft w:val="480"/>
          <w:marRight w:val="0"/>
          <w:marTop w:val="0"/>
          <w:marBottom w:val="0"/>
          <w:divBdr>
            <w:top w:val="none" w:sz="0" w:space="0" w:color="auto"/>
            <w:left w:val="none" w:sz="0" w:space="0" w:color="auto"/>
            <w:bottom w:val="none" w:sz="0" w:space="0" w:color="auto"/>
            <w:right w:val="none" w:sz="0" w:space="0" w:color="auto"/>
          </w:divBdr>
        </w:div>
        <w:div w:id="1188565057">
          <w:marLeft w:val="480"/>
          <w:marRight w:val="0"/>
          <w:marTop w:val="0"/>
          <w:marBottom w:val="0"/>
          <w:divBdr>
            <w:top w:val="none" w:sz="0" w:space="0" w:color="auto"/>
            <w:left w:val="none" w:sz="0" w:space="0" w:color="auto"/>
            <w:bottom w:val="none" w:sz="0" w:space="0" w:color="auto"/>
            <w:right w:val="none" w:sz="0" w:space="0" w:color="auto"/>
          </w:divBdr>
        </w:div>
        <w:div w:id="1314488205">
          <w:marLeft w:val="480"/>
          <w:marRight w:val="0"/>
          <w:marTop w:val="0"/>
          <w:marBottom w:val="0"/>
          <w:divBdr>
            <w:top w:val="none" w:sz="0" w:space="0" w:color="auto"/>
            <w:left w:val="none" w:sz="0" w:space="0" w:color="auto"/>
            <w:bottom w:val="none" w:sz="0" w:space="0" w:color="auto"/>
            <w:right w:val="none" w:sz="0" w:space="0" w:color="auto"/>
          </w:divBdr>
        </w:div>
        <w:div w:id="1435636571">
          <w:marLeft w:val="480"/>
          <w:marRight w:val="0"/>
          <w:marTop w:val="0"/>
          <w:marBottom w:val="0"/>
          <w:divBdr>
            <w:top w:val="none" w:sz="0" w:space="0" w:color="auto"/>
            <w:left w:val="none" w:sz="0" w:space="0" w:color="auto"/>
            <w:bottom w:val="none" w:sz="0" w:space="0" w:color="auto"/>
            <w:right w:val="none" w:sz="0" w:space="0" w:color="auto"/>
          </w:divBdr>
        </w:div>
        <w:div w:id="1539270575">
          <w:marLeft w:val="480"/>
          <w:marRight w:val="0"/>
          <w:marTop w:val="0"/>
          <w:marBottom w:val="0"/>
          <w:divBdr>
            <w:top w:val="none" w:sz="0" w:space="0" w:color="auto"/>
            <w:left w:val="none" w:sz="0" w:space="0" w:color="auto"/>
            <w:bottom w:val="none" w:sz="0" w:space="0" w:color="auto"/>
            <w:right w:val="none" w:sz="0" w:space="0" w:color="auto"/>
          </w:divBdr>
        </w:div>
        <w:div w:id="1566642054">
          <w:marLeft w:val="480"/>
          <w:marRight w:val="0"/>
          <w:marTop w:val="0"/>
          <w:marBottom w:val="0"/>
          <w:divBdr>
            <w:top w:val="none" w:sz="0" w:space="0" w:color="auto"/>
            <w:left w:val="none" w:sz="0" w:space="0" w:color="auto"/>
            <w:bottom w:val="none" w:sz="0" w:space="0" w:color="auto"/>
            <w:right w:val="none" w:sz="0" w:space="0" w:color="auto"/>
          </w:divBdr>
        </w:div>
        <w:div w:id="1646086218">
          <w:marLeft w:val="480"/>
          <w:marRight w:val="0"/>
          <w:marTop w:val="0"/>
          <w:marBottom w:val="0"/>
          <w:divBdr>
            <w:top w:val="none" w:sz="0" w:space="0" w:color="auto"/>
            <w:left w:val="none" w:sz="0" w:space="0" w:color="auto"/>
            <w:bottom w:val="none" w:sz="0" w:space="0" w:color="auto"/>
            <w:right w:val="none" w:sz="0" w:space="0" w:color="auto"/>
          </w:divBdr>
        </w:div>
        <w:div w:id="1673296189">
          <w:marLeft w:val="480"/>
          <w:marRight w:val="0"/>
          <w:marTop w:val="0"/>
          <w:marBottom w:val="0"/>
          <w:divBdr>
            <w:top w:val="none" w:sz="0" w:space="0" w:color="auto"/>
            <w:left w:val="none" w:sz="0" w:space="0" w:color="auto"/>
            <w:bottom w:val="none" w:sz="0" w:space="0" w:color="auto"/>
            <w:right w:val="none" w:sz="0" w:space="0" w:color="auto"/>
          </w:divBdr>
        </w:div>
        <w:div w:id="1710101964">
          <w:marLeft w:val="480"/>
          <w:marRight w:val="0"/>
          <w:marTop w:val="0"/>
          <w:marBottom w:val="0"/>
          <w:divBdr>
            <w:top w:val="none" w:sz="0" w:space="0" w:color="auto"/>
            <w:left w:val="none" w:sz="0" w:space="0" w:color="auto"/>
            <w:bottom w:val="none" w:sz="0" w:space="0" w:color="auto"/>
            <w:right w:val="none" w:sz="0" w:space="0" w:color="auto"/>
          </w:divBdr>
        </w:div>
        <w:div w:id="1723402956">
          <w:marLeft w:val="480"/>
          <w:marRight w:val="0"/>
          <w:marTop w:val="0"/>
          <w:marBottom w:val="0"/>
          <w:divBdr>
            <w:top w:val="none" w:sz="0" w:space="0" w:color="auto"/>
            <w:left w:val="none" w:sz="0" w:space="0" w:color="auto"/>
            <w:bottom w:val="none" w:sz="0" w:space="0" w:color="auto"/>
            <w:right w:val="none" w:sz="0" w:space="0" w:color="auto"/>
          </w:divBdr>
        </w:div>
        <w:div w:id="1873298607">
          <w:marLeft w:val="480"/>
          <w:marRight w:val="0"/>
          <w:marTop w:val="0"/>
          <w:marBottom w:val="0"/>
          <w:divBdr>
            <w:top w:val="none" w:sz="0" w:space="0" w:color="auto"/>
            <w:left w:val="none" w:sz="0" w:space="0" w:color="auto"/>
            <w:bottom w:val="none" w:sz="0" w:space="0" w:color="auto"/>
            <w:right w:val="none" w:sz="0" w:space="0" w:color="auto"/>
          </w:divBdr>
        </w:div>
        <w:div w:id="1881240256">
          <w:marLeft w:val="480"/>
          <w:marRight w:val="0"/>
          <w:marTop w:val="0"/>
          <w:marBottom w:val="0"/>
          <w:divBdr>
            <w:top w:val="none" w:sz="0" w:space="0" w:color="auto"/>
            <w:left w:val="none" w:sz="0" w:space="0" w:color="auto"/>
            <w:bottom w:val="none" w:sz="0" w:space="0" w:color="auto"/>
            <w:right w:val="none" w:sz="0" w:space="0" w:color="auto"/>
          </w:divBdr>
        </w:div>
        <w:div w:id="2058359677">
          <w:marLeft w:val="480"/>
          <w:marRight w:val="0"/>
          <w:marTop w:val="0"/>
          <w:marBottom w:val="0"/>
          <w:divBdr>
            <w:top w:val="none" w:sz="0" w:space="0" w:color="auto"/>
            <w:left w:val="none" w:sz="0" w:space="0" w:color="auto"/>
            <w:bottom w:val="none" w:sz="0" w:space="0" w:color="auto"/>
            <w:right w:val="none" w:sz="0" w:space="0" w:color="auto"/>
          </w:divBdr>
        </w:div>
        <w:div w:id="2098137337">
          <w:marLeft w:val="480"/>
          <w:marRight w:val="0"/>
          <w:marTop w:val="0"/>
          <w:marBottom w:val="0"/>
          <w:divBdr>
            <w:top w:val="none" w:sz="0" w:space="0" w:color="auto"/>
            <w:left w:val="none" w:sz="0" w:space="0" w:color="auto"/>
            <w:bottom w:val="none" w:sz="0" w:space="0" w:color="auto"/>
            <w:right w:val="none" w:sz="0" w:space="0" w:color="auto"/>
          </w:divBdr>
        </w:div>
        <w:div w:id="2137793421">
          <w:marLeft w:val="480"/>
          <w:marRight w:val="0"/>
          <w:marTop w:val="0"/>
          <w:marBottom w:val="0"/>
          <w:divBdr>
            <w:top w:val="none" w:sz="0" w:space="0" w:color="auto"/>
            <w:left w:val="none" w:sz="0" w:space="0" w:color="auto"/>
            <w:bottom w:val="none" w:sz="0" w:space="0" w:color="auto"/>
            <w:right w:val="none" w:sz="0" w:space="0" w:color="auto"/>
          </w:divBdr>
        </w:div>
      </w:divsChild>
    </w:div>
    <w:div w:id="1270234839">
      <w:bodyDiv w:val="1"/>
      <w:marLeft w:val="0"/>
      <w:marRight w:val="0"/>
      <w:marTop w:val="0"/>
      <w:marBottom w:val="0"/>
      <w:divBdr>
        <w:top w:val="none" w:sz="0" w:space="0" w:color="auto"/>
        <w:left w:val="none" w:sz="0" w:space="0" w:color="auto"/>
        <w:bottom w:val="none" w:sz="0" w:space="0" w:color="auto"/>
        <w:right w:val="none" w:sz="0" w:space="0" w:color="auto"/>
      </w:divBdr>
    </w:div>
    <w:div w:id="1270311162">
      <w:bodyDiv w:val="1"/>
      <w:marLeft w:val="0"/>
      <w:marRight w:val="0"/>
      <w:marTop w:val="0"/>
      <w:marBottom w:val="0"/>
      <w:divBdr>
        <w:top w:val="none" w:sz="0" w:space="0" w:color="auto"/>
        <w:left w:val="none" w:sz="0" w:space="0" w:color="auto"/>
        <w:bottom w:val="none" w:sz="0" w:space="0" w:color="auto"/>
        <w:right w:val="none" w:sz="0" w:space="0" w:color="auto"/>
      </w:divBdr>
      <w:divsChild>
        <w:div w:id="558830415">
          <w:marLeft w:val="480"/>
          <w:marRight w:val="0"/>
          <w:marTop w:val="0"/>
          <w:marBottom w:val="0"/>
          <w:divBdr>
            <w:top w:val="none" w:sz="0" w:space="0" w:color="auto"/>
            <w:left w:val="none" w:sz="0" w:space="0" w:color="auto"/>
            <w:bottom w:val="none" w:sz="0" w:space="0" w:color="auto"/>
            <w:right w:val="none" w:sz="0" w:space="0" w:color="auto"/>
          </w:divBdr>
        </w:div>
        <w:div w:id="1052652710">
          <w:marLeft w:val="480"/>
          <w:marRight w:val="0"/>
          <w:marTop w:val="0"/>
          <w:marBottom w:val="0"/>
          <w:divBdr>
            <w:top w:val="none" w:sz="0" w:space="0" w:color="auto"/>
            <w:left w:val="none" w:sz="0" w:space="0" w:color="auto"/>
            <w:bottom w:val="none" w:sz="0" w:space="0" w:color="auto"/>
            <w:right w:val="none" w:sz="0" w:space="0" w:color="auto"/>
          </w:divBdr>
        </w:div>
        <w:div w:id="1740713265">
          <w:marLeft w:val="480"/>
          <w:marRight w:val="0"/>
          <w:marTop w:val="0"/>
          <w:marBottom w:val="0"/>
          <w:divBdr>
            <w:top w:val="none" w:sz="0" w:space="0" w:color="auto"/>
            <w:left w:val="none" w:sz="0" w:space="0" w:color="auto"/>
            <w:bottom w:val="none" w:sz="0" w:space="0" w:color="auto"/>
            <w:right w:val="none" w:sz="0" w:space="0" w:color="auto"/>
          </w:divBdr>
        </w:div>
        <w:div w:id="1235358934">
          <w:marLeft w:val="480"/>
          <w:marRight w:val="0"/>
          <w:marTop w:val="0"/>
          <w:marBottom w:val="0"/>
          <w:divBdr>
            <w:top w:val="none" w:sz="0" w:space="0" w:color="auto"/>
            <w:left w:val="none" w:sz="0" w:space="0" w:color="auto"/>
            <w:bottom w:val="none" w:sz="0" w:space="0" w:color="auto"/>
            <w:right w:val="none" w:sz="0" w:space="0" w:color="auto"/>
          </w:divBdr>
        </w:div>
        <w:div w:id="1594123497">
          <w:marLeft w:val="480"/>
          <w:marRight w:val="0"/>
          <w:marTop w:val="0"/>
          <w:marBottom w:val="0"/>
          <w:divBdr>
            <w:top w:val="none" w:sz="0" w:space="0" w:color="auto"/>
            <w:left w:val="none" w:sz="0" w:space="0" w:color="auto"/>
            <w:bottom w:val="none" w:sz="0" w:space="0" w:color="auto"/>
            <w:right w:val="none" w:sz="0" w:space="0" w:color="auto"/>
          </w:divBdr>
        </w:div>
        <w:div w:id="1472405013">
          <w:marLeft w:val="480"/>
          <w:marRight w:val="0"/>
          <w:marTop w:val="0"/>
          <w:marBottom w:val="0"/>
          <w:divBdr>
            <w:top w:val="none" w:sz="0" w:space="0" w:color="auto"/>
            <w:left w:val="none" w:sz="0" w:space="0" w:color="auto"/>
            <w:bottom w:val="none" w:sz="0" w:space="0" w:color="auto"/>
            <w:right w:val="none" w:sz="0" w:space="0" w:color="auto"/>
          </w:divBdr>
        </w:div>
        <w:div w:id="637539567">
          <w:marLeft w:val="480"/>
          <w:marRight w:val="0"/>
          <w:marTop w:val="0"/>
          <w:marBottom w:val="0"/>
          <w:divBdr>
            <w:top w:val="none" w:sz="0" w:space="0" w:color="auto"/>
            <w:left w:val="none" w:sz="0" w:space="0" w:color="auto"/>
            <w:bottom w:val="none" w:sz="0" w:space="0" w:color="auto"/>
            <w:right w:val="none" w:sz="0" w:space="0" w:color="auto"/>
          </w:divBdr>
        </w:div>
        <w:div w:id="698091907">
          <w:marLeft w:val="480"/>
          <w:marRight w:val="0"/>
          <w:marTop w:val="0"/>
          <w:marBottom w:val="0"/>
          <w:divBdr>
            <w:top w:val="none" w:sz="0" w:space="0" w:color="auto"/>
            <w:left w:val="none" w:sz="0" w:space="0" w:color="auto"/>
            <w:bottom w:val="none" w:sz="0" w:space="0" w:color="auto"/>
            <w:right w:val="none" w:sz="0" w:space="0" w:color="auto"/>
          </w:divBdr>
        </w:div>
        <w:div w:id="2110081687">
          <w:marLeft w:val="480"/>
          <w:marRight w:val="0"/>
          <w:marTop w:val="0"/>
          <w:marBottom w:val="0"/>
          <w:divBdr>
            <w:top w:val="none" w:sz="0" w:space="0" w:color="auto"/>
            <w:left w:val="none" w:sz="0" w:space="0" w:color="auto"/>
            <w:bottom w:val="none" w:sz="0" w:space="0" w:color="auto"/>
            <w:right w:val="none" w:sz="0" w:space="0" w:color="auto"/>
          </w:divBdr>
        </w:div>
        <w:div w:id="840238721">
          <w:marLeft w:val="480"/>
          <w:marRight w:val="0"/>
          <w:marTop w:val="0"/>
          <w:marBottom w:val="0"/>
          <w:divBdr>
            <w:top w:val="none" w:sz="0" w:space="0" w:color="auto"/>
            <w:left w:val="none" w:sz="0" w:space="0" w:color="auto"/>
            <w:bottom w:val="none" w:sz="0" w:space="0" w:color="auto"/>
            <w:right w:val="none" w:sz="0" w:space="0" w:color="auto"/>
          </w:divBdr>
        </w:div>
        <w:div w:id="241377481">
          <w:marLeft w:val="480"/>
          <w:marRight w:val="0"/>
          <w:marTop w:val="0"/>
          <w:marBottom w:val="0"/>
          <w:divBdr>
            <w:top w:val="none" w:sz="0" w:space="0" w:color="auto"/>
            <w:left w:val="none" w:sz="0" w:space="0" w:color="auto"/>
            <w:bottom w:val="none" w:sz="0" w:space="0" w:color="auto"/>
            <w:right w:val="none" w:sz="0" w:space="0" w:color="auto"/>
          </w:divBdr>
        </w:div>
        <w:div w:id="1533498475">
          <w:marLeft w:val="480"/>
          <w:marRight w:val="0"/>
          <w:marTop w:val="0"/>
          <w:marBottom w:val="0"/>
          <w:divBdr>
            <w:top w:val="none" w:sz="0" w:space="0" w:color="auto"/>
            <w:left w:val="none" w:sz="0" w:space="0" w:color="auto"/>
            <w:bottom w:val="none" w:sz="0" w:space="0" w:color="auto"/>
            <w:right w:val="none" w:sz="0" w:space="0" w:color="auto"/>
          </w:divBdr>
        </w:div>
        <w:div w:id="603001588">
          <w:marLeft w:val="480"/>
          <w:marRight w:val="0"/>
          <w:marTop w:val="0"/>
          <w:marBottom w:val="0"/>
          <w:divBdr>
            <w:top w:val="none" w:sz="0" w:space="0" w:color="auto"/>
            <w:left w:val="none" w:sz="0" w:space="0" w:color="auto"/>
            <w:bottom w:val="none" w:sz="0" w:space="0" w:color="auto"/>
            <w:right w:val="none" w:sz="0" w:space="0" w:color="auto"/>
          </w:divBdr>
        </w:div>
        <w:div w:id="940380389">
          <w:marLeft w:val="480"/>
          <w:marRight w:val="0"/>
          <w:marTop w:val="0"/>
          <w:marBottom w:val="0"/>
          <w:divBdr>
            <w:top w:val="none" w:sz="0" w:space="0" w:color="auto"/>
            <w:left w:val="none" w:sz="0" w:space="0" w:color="auto"/>
            <w:bottom w:val="none" w:sz="0" w:space="0" w:color="auto"/>
            <w:right w:val="none" w:sz="0" w:space="0" w:color="auto"/>
          </w:divBdr>
        </w:div>
        <w:div w:id="477647407">
          <w:marLeft w:val="480"/>
          <w:marRight w:val="0"/>
          <w:marTop w:val="0"/>
          <w:marBottom w:val="0"/>
          <w:divBdr>
            <w:top w:val="none" w:sz="0" w:space="0" w:color="auto"/>
            <w:left w:val="none" w:sz="0" w:space="0" w:color="auto"/>
            <w:bottom w:val="none" w:sz="0" w:space="0" w:color="auto"/>
            <w:right w:val="none" w:sz="0" w:space="0" w:color="auto"/>
          </w:divBdr>
        </w:div>
        <w:div w:id="1822961562">
          <w:marLeft w:val="480"/>
          <w:marRight w:val="0"/>
          <w:marTop w:val="0"/>
          <w:marBottom w:val="0"/>
          <w:divBdr>
            <w:top w:val="none" w:sz="0" w:space="0" w:color="auto"/>
            <w:left w:val="none" w:sz="0" w:space="0" w:color="auto"/>
            <w:bottom w:val="none" w:sz="0" w:space="0" w:color="auto"/>
            <w:right w:val="none" w:sz="0" w:space="0" w:color="auto"/>
          </w:divBdr>
        </w:div>
        <w:div w:id="1003432504">
          <w:marLeft w:val="480"/>
          <w:marRight w:val="0"/>
          <w:marTop w:val="0"/>
          <w:marBottom w:val="0"/>
          <w:divBdr>
            <w:top w:val="none" w:sz="0" w:space="0" w:color="auto"/>
            <w:left w:val="none" w:sz="0" w:space="0" w:color="auto"/>
            <w:bottom w:val="none" w:sz="0" w:space="0" w:color="auto"/>
            <w:right w:val="none" w:sz="0" w:space="0" w:color="auto"/>
          </w:divBdr>
        </w:div>
        <w:div w:id="695621357">
          <w:marLeft w:val="480"/>
          <w:marRight w:val="0"/>
          <w:marTop w:val="0"/>
          <w:marBottom w:val="0"/>
          <w:divBdr>
            <w:top w:val="none" w:sz="0" w:space="0" w:color="auto"/>
            <w:left w:val="none" w:sz="0" w:space="0" w:color="auto"/>
            <w:bottom w:val="none" w:sz="0" w:space="0" w:color="auto"/>
            <w:right w:val="none" w:sz="0" w:space="0" w:color="auto"/>
          </w:divBdr>
        </w:div>
        <w:div w:id="1392995647">
          <w:marLeft w:val="480"/>
          <w:marRight w:val="0"/>
          <w:marTop w:val="0"/>
          <w:marBottom w:val="0"/>
          <w:divBdr>
            <w:top w:val="none" w:sz="0" w:space="0" w:color="auto"/>
            <w:left w:val="none" w:sz="0" w:space="0" w:color="auto"/>
            <w:bottom w:val="none" w:sz="0" w:space="0" w:color="auto"/>
            <w:right w:val="none" w:sz="0" w:space="0" w:color="auto"/>
          </w:divBdr>
        </w:div>
        <w:div w:id="1126512328">
          <w:marLeft w:val="480"/>
          <w:marRight w:val="0"/>
          <w:marTop w:val="0"/>
          <w:marBottom w:val="0"/>
          <w:divBdr>
            <w:top w:val="none" w:sz="0" w:space="0" w:color="auto"/>
            <w:left w:val="none" w:sz="0" w:space="0" w:color="auto"/>
            <w:bottom w:val="none" w:sz="0" w:space="0" w:color="auto"/>
            <w:right w:val="none" w:sz="0" w:space="0" w:color="auto"/>
          </w:divBdr>
        </w:div>
        <w:div w:id="939409049">
          <w:marLeft w:val="480"/>
          <w:marRight w:val="0"/>
          <w:marTop w:val="0"/>
          <w:marBottom w:val="0"/>
          <w:divBdr>
            <w:top w:val="none" w:sz="0" w:space="0" w:color="auto"/>
            <w:left w:val="none" w:sz="0" w:space="0" w:color="auto"/>
            <w:bottom w:val="none" w:sz="0" w:space="0" w:color="auto"/>
            <w:right w:val="none" w:sz="0" w:space="0" w:color="auto"/>
          </w:divBdr>
        </w:div>
        <w:div w:id="97063379">
          <w:marLeft w:val="480"/>
          <w:marRight w:val="0"/>
          <w:marTop w:val="0"/>
          <w:marBottom w:val="0"/>
          <w:divBdr>
            <w:top w:val="none" w:sz="0" w:space="0" w:color="auto"/>
            <w:left w:val="none" w:sz="0" w:space="0" w:color="auto"/>
            <w:bottom w:val="none" w:sz="0" w:space="0" w:color="auto"/>
            <w:right w:val="none" w:sz="0" w:space="0" w:color="auto"/>
          </w:divBdr>
        </w:div>
        <w:div w:id="1602950802">
          <w:marLeft w:val="480"/>
          <w:marRight w:val="0"/>
          <w:marTop w:val="0"/>
          <w:marBottom w:val="0"/>
          <w:divBdr>
            <w:top w:val="none" w:sz="0" w:space="0" w:color="auto"/>
            <w:left w:val="none" w:sz="0" w:space="0" w:color="auto"/>
            <w:bottom w:val="none" w:sz="0" w:space="0" w:color="auto"/>
            <w:right w:val="none" w:sz="0" w:space="0" w:color="auto"/>
          </w:divBdr>
        </w:div>
        <w:div w:id="1801531198">
          <w:marLeft w:val="480"/>
          <w:marRight w:val="0"/>
          <w:marTop w:val="0"/>
          <w:marBottom w:val="0"/>
          <w:divBdr>
            <w:top w:val="none" w:sz="0" w:space="0" w:color="auto"/>
            <w:left w:val="none" w:sz="0" w:space="0" w:color="auto"/>
            <w:bottom w:val="none" w:sz="0" w:space="0" w:color="auto"/>
            <w:right w:val="none" w:sz="0" w:space="0" w:color="auto"/>
          </w:divBdr>
        </w:div>
        <w:div w:id="106243671">
          <w:marLeft w:val="480"/>
          <w:marRight w:val="0"/>
          <w:marTop w:val="0"/>
          <w:marBottom w:val="0"/>
          <w:divBdr>
            <w:top w:val="none" w:sz="0" w:space="0" w:color="auto"/>
            <w:left w:val="none" w:sz="0" w:space="0" w:color="auto"/>
            <w:bottom w:val="none" w:sz="0" w:space="0" w:color="auto"/>
            <w:right w:val="none" w:sz="0" w:space="0" w:color="auto"/>
          </w:divBdr>
        </w:div>
        <w:div w:id="1569144807">
          <w:marLeft w:val="480"/>
          <w:marRight w:val="0"/>
          <w:marTop w:val="0"/>
          <w:marBottom w:val="0"/>
          <w:divBdr>
            <w:top w:val="none" w:sz="0" w:space="0" w:color="auto"/>
            <w:left w:val="none" w:sz="0" w:space="0" w:color="auto"/>
            <w:bottom w:val="none" w:sz="0" w:space="0" w:color="auto"/>
            <w:right w:val="none" w:sz="0" w:space="0" w:color="auto"/>
          </w:divBdr>
        </w:div>
        <w:div w:id="498499148">
          <w:marLeft w:val="480"/>
          <w:marRight w:val="0"/>
          <w:marTop w:val="0"/>
          <w:marBottom w:val="0"/>
          <w:divBdr>
            <w:top w:val="none" w:sz="0" w:space="0" w:color="auto"/>
            <w:left w:val="none" w:sz="0" w:space="0" w:color="auto"/>
            <w:bottom w:val="none" w:sz="0" w:space="0" w:color="auto"/>
            <w:right w:val="none" w:sz="0" w:space="0" w:color="auto"/>
          </w:divBdr>
        </w:div>
        <w:div w:id="1578779846">
          <w:marLeft w:val="480"/>
          <w:marRight w:val="0"/>
          <w:marTop w:val="0"/>
          <w:marBottom w:val="0"/>
          <w:divBdr>
            <w:top w:val="none" w:sz="0" w:space="0" w:color="auto"/>
            <w:left w:val="none" w:sz="0" w:space="0" w:color="auto"/>
            <w:bottom w:val="none" w:sz="0" w:space="0" w:color="auto"/>
            <w:right w:val="none" w:sz="0" w:space="0" w:color="auto"/>
          </w:divBdr>
        </w:div>
        <w:div w:id="136805139">
          <w:marLeft w:val="480"/>
          <w:marRight w:val="0"/>
          <w:marTop w:val="0"/>
          <w:marBottom w:val="0"/>
          <w:divBdr>
            <w:top w:val="none" w:sz="0" w:space="0" w:color="auto"/>
            <w:left w:val="none" w:sz="0" w:space="0" w:color="auto"/>
            <w:bottom w:val="none" w:sz="0" w:space="0" w:color="auto"/>
            <w:right w:val="none" w:sz="0" w:space="0" w:color="auto"/>
          </w:divBdr>
        </w:div>
        <w:div w:id="1068066732">
          <w:marLeft w:val="480"/>
          <w:marRight w:val="0"/>
          <w:marTop w:val="0"/>
          <w:marBottom w:val="0"/>
          <w:divBdr>
            <w:top w:val="none" w:sz="0" w:space="0" w:color="auto"/>
            <w:left w:val="none" w:sz="0" w:space="0" w:color="auto"/>
            <w:bottom w:val="none" w:sz="0" w:space="0" w:color="auto"/>
            <w:right w:val="none" w:sz="0" w:space="0" w:color="auto"/>
          </w:divBdr>
        </w:div>
        <w:div w:id="1701199505">
          <w:marLeft w:val="480"/>
          <w:marRight w:val="0"/>
          <w:marTop w:val="0"/>
          <w:marBottom w:val="0"/>
          <w:divBdr>
            <w:top w:val="none" w:sz="0" w:space="0" w:color="auto"/>
            <w:left w:val="none" w:sz="0" w:space="0" w:color="auto"/>
            <w:bottom w:val="none" w:sz="0" w:space="0" w:color="auto"/>
            <w:right w:val="none" w:sz="0" w:space="0" w:color="auto"/>
          </w:divBdr>
        </w:div>
        <w:div w:id="1482427991">
          <w:marLeft w:val="480"/>
          <w:marRight w:val="0"/>
          <w:marTop w:val="0"/>
          <w:marBottom w:val="0"/>
          <w:divBdr>
            <w:top w:val="none" w:sz="0" w:space="0" w:color="auto"/>
            <w:left w:val="none" w:sz="0" w:space="0" w:color="auto"/>
            <w:bottom w:val="none" w:sz="0" w:space="0" w:color="auto"/>
            <w:right w:val="none" w:sz="0" w:space="0" w:color="auto"/>
          </w:divBdr>
        </w:div>
        <w:div w:id="1017662551">
          <w:marLeft w:val="480"/>
          <w:marRight w:val="0"/>
          <w:marTop w:val="0"/>
          <w:marBottom w:val="0"/>
          <w:divBdr>
            <w:top w:val="none" w:sz="0" w:space="0" w:color="auto"/>
            <w:left w:val="none" w:sz="0" w:space="0" w:color="auto"/>
            <w:bottom w:val="none" w:sz="0" w:space="0" w:color="auto"/>
            <w:right w:val="none" w:sz="0" w:space="0" w:color="auto"/>
          </w:divBdr>
        </w:div>
        <w:div w:id="1082944584">
          <w:marLeft w:val="480"/>
          <w:marRight w:val="0"/>
          <w:marTop w:val="0"/>
          <w:marBottom w:val="0"/>
          <w:divBdr>
            <w:top w:val="none" w:sz="0" w:space="0" w:color="auto"/>
            <w:left w:val="none" w:sz="0" w:space="0" w:color="auto"/>
            <w:bottom w:val="none" w:sz="0" w:space="0" w:color="auto"/>
            <w:right w:val="none" w:sz="0" w:space="0" w:color="auto"/>
          </w:divBdr>
        </w:div>
        <w:div w:id="756096786">
          <w:marLeft w:val="480"/>
          <w:marRight w:val="0"/>
          <w:marTop w:val="0"/>
          <w:marBottom w:val="0"/>
          <w:divBdr>
            <w:top w:val="none" w:sz="0" w:space="0" w:color="auto"/>
            <w:left w:val="none" w:sz="0" w:space="0" w:color="auto"/>
            <w:bottom w:val="none" w:sz="0" w:space="0" w:color="auto"/>
            <w:right w:val="none" w:sz="0" w:space="0" w:color="auto"/>
          </w:divBdr>
        </w:div>
        <w:div w:id="425658795">
          <w:marLeft w:val="480"/>
          <w:marRight w:val="0"/>
          <w:marTop w:val="0"/>
          <w:marBottom w:val="0"/>
          <w:divBdr>
            <w:top w:val="none" w:sz="0" w:space="0" w:color="auto"/>
            <w:left w:val="none" w:sz="0" w:space="0" w:color="auto"/>
            <w:bottom w:val="none" w:sz="0" w:space="0" w:color="auto"/>
            <w:right w:val="none" w:sz="0" w:space="0" w:color="auto"/>
          </w:divBdr>
        </w:div>
        <w:div w:id="2080127513">
          <w:marLeft w:val="480"/>
          <w:marRight w:val="0"/>
          <w:marTop w:val="0"/>
          <w:marBottom w:val="0"/>
          <w:divBdr>
            <w:top w:val="none" w:sz="0" w:space="0" w:color="auto"/>
            <w:left w:val="none" w:sz="0" w:space="0" w:color="auto"/>
            <w:bottom w:val="none" w:sz="0" w:space="0" w:color="auto"/>
            <w:right w:val="none" w:sz="0" w:space="0" w:color="auto"/>
          </w:divBdr>
        </w:div>
        <w:div w:id="1976788575">
          <w:marLeft w:val="480"/>
          <w:marRight w:val="0"/>
          <w:marTop w:val="0"/>
          <w:marBottom w:val="0"/>
          <w:divBdr>
            <w:top w:val="none" w:sz="0" w:space="0" w:color="auto"/>
            <w:left w:val="none" w:sz="0" w:space="0" w:color="auto"/>
            <w:bottom w:val="none" w:sz="0" w:space="0" w:color="auto"/>
            <w:right w:val="none" w:sz="0" w:space="0" w:color="auto"/>
          </w:divBdr>
        </w:div>
        <w:div w:id="1995913314">
          <w:marLeft w:val="480"/>
          <w:marRight w:val="0"/>
          <w:marTop w:val="0"/>
          <w:marBottom w:val="0"/>
          <w:divBdr>
            <w:top w:val="none" w:sz="0" w:space="0" w:color="auto"/>
            <w:left w:val="none" w:sz="0" w:space="0" w:color="auto"/>
            <w:bottom w:val="none" w:sz="0" w:space="0" w:color="auto"/>
            <w:right w:val="none" w:sz="0" w:space="0" w:color="auto"/>
          </w:divBdr>
        </w:div>
        <w:div w:id="659970770">
          <w:marLeft w:val="480"/>
          <w:marRight w:val="0"/>
          <w:marTop w:val="0"/>
          <w:marBottom w:val="0"/>
          <w:divBdr>
            <w:top w:val="none" w:sz="0" w:space="0" w:color="auto"/>
            <w:left w:val="none" w:sz="0" w:space="0" w:color="auto"/>
            <w:bottom w:val="none" w:sz="0" w:space="0" w:color="auto"/>
            <w:right w:val="none" w:sz="0" w:space="0" w:color="auto"/>
          </w:divBdr>
        </w:div>
        <w:div w:id="1109357412">
          <w:marLeft w:val="480"/>
          <w:marRight w:val="0"/>
          <w:marTop w:val="0"/>
          <w:marBottom w:val="0"/>
          <w:divBdr>
            <w:top w:val="none" w:sz="0" w:space="0" w:color="auto"/>
            <w:left w:val="none" w:sz="0" w:space="0" w:color="auto"/>
            <w:bottom w:val="none" w:sz="0" w:space="0" w:color="auto"/>
            <w:right w:val="none" w:sz="0" w:space="0" w:color="auto"/>
          </w:divBdr>
        </w:div>
        <w:div w:id="1593011520">
          <w:marLeft w:val="480"/>
          <w:marRight w:val="0"/>
          <w:marTop w:val="0"/>
          <w:marBottom w:val="0"/>
          <w:divBdr>
            <w:top w:val="none" w:sz="0" w:space="0" w:color="auto"/>
            <w:left w:val="none" w:sz="0" w:space="0" w:color="auto"/>
            <w:bottom w:val="none" w:sz="0" w:space="0" w:color="auto"/>
            <w:right w:val="none" w:sz="0" w:space="0" w:color="auto"/>
          </w:divBdr>
        </w:div>
        <w:div w:id="1361054578">
          <w:marLeft w:val="480"/>
          <w:marRight w:val="0"/>
          <w:marTop w:val="0"/>
          <w:marBottom w:val="0"/>
          <w:divBdr>
            <w:top w:val="none" w:sz="0" w:space="0" w:color="auto"/>
            <w:left w:val="none" w:sz="0" w:space="0" w:color="auto"/>
            <w:bottom w:val="none" w:sz="0" w:space="0" w:color="auto"/>
            <w:right w:val="none" w:sz="0" w:space="0" w:color="auto"/>
          </w:divBdr>
        </w:div>
        <w:div w:id="326784844">
          <w:marLeft w:val="480"/>
          <w:marRight w:val="0"/>
          <w:marTop w:val="0"/>
          <w:marBottom w:val="0"/>
          <w:divBdr>
            <w:top w:val="none" w:sz="0" w:space="0" w:color="auto"/>
            <w:left w:val="none" w:sz="0" w:space="0" w:color="auto"/>
            <w:bottom w:val="none" w:sz="0" w:space="0" w:color="auto"/>
            <w:right w:val="none" w:sz="0" w:space="0" w:color="auto"/>
          </w:divBdr>
        </w:div>
        <w:div w:id="374354118">
          <w:marLeft w:val="480"/>
          <w:marRight w:val="0"/>
          <w:marTop w:val="0"/>
          <w:marBottom w:val="0"/>
          <w:divBdr>
            <w:top w:val="none" w:sz="0" w:space="0" w:color="auto"/>
            <w:left w:val="none" w:sz="0" w:space="0" w:color="auto"/>
            <w:bottom w:val="none" w:sz="0" w:space="0" w:color="auto"/>
            <w:right w:val="none" w:sz="0" w:space="0" w:color="auto"/>
          </w:divBdr>
        </w:div>
        <w:div w:id="579022403">
          <w:marLeft w:val="480"/>
          <w:marRight w:val="0"/>
          <w:marTop w:val="0"/>
          <w:marBottom w:val="0"/>
          <w:divBdr>
            <w:top w:val="none" w:sz="0" w:space="0" w:color="auto"/>
            <w:left w:val="none" w:sz="0" w:space="0" w:color="auto"/>
            <w:bottom w:val="none" w:sz="0" w:space="0" w:color="auto"/>
            <w:right w:val="none" w:sz="0" w:space="0" w:color="auto"/>
          </w:divBdr>
        </w:div>
        <w:div w:id="1141077199">
          <w:marLeft w:val="480"/>
          <w:marRight w:val="0"/>
          <w:marTop w:val="0"/>
          <w:marBottom w:val="0"/>
          <w:divBdr>
            <w:top w:val="none" w:sz="0" w:space="0" w:color="auto"/>
            <w:left w:val="none" w:sz="0" w:space="0" w:color="auto"/>
            <w:bottom w:val="none" w:sz="0" w:space="0" w:color="auto"/>
            <w:right w:val="none" w:sz="0" w:space="0" w:color="auto"/>
          </w:divBdr>
        </w:div>
        <w:div w:id="1653556260">
          <w:marLeft w:val="480"/>
          <w:marRight w:val="0"/>
          <w:marTop w:val="0"/>
          <w:marBottom w:val="0"/>
          <w:divBdr>
            <w:top w:val="none" w:sz="0" w:space="0" w:color="auto"/>
            <w:left w:val="none" w:sz="0" w:space="0" w:color="auto"/>
            <w:bottom w:val="none" w:sz="0" w:space="0" w:color="auto"/>
            <w:right w:val="none" w:sz="0" w:space="0" w:color="auto"/>
          </w:divBdr>
        </w:div>
        <w:div w:id="1035273200">
          <w:marLeft w:val="480"/>
          <w:marRight w:val="0"/>
          <w:marTop w:val="0"/>
          <w:marBottom w:val="0"/>
          <w:divBdr>
            <w:top w:val="none" w:sz="0" w:space="0" w:color="auto"/>
            <w:left w:val="none" w:sz="0" w:space="0" w:color="auto"/>
            <w:bottom w:val="none" w:sz="0" w:space="0" w:color="auto"/>
            <w:right w:val="none" w:sz="0" w:space="0" w:color="auto"/>
          </w:divBdr>
        </w:div>
        <w:div w:id="467672824">
          <w:marLeft w:val="480"/>
          <w:marRight w:val="0"/>
          <w:marTop w:val="0"/>
          <w:marBottom w:val="0"/>
          <w:divBdr>
            <w:top w:val="none" w:sz="0" w:space="0" w:color="auto"/>
            <w:left w:val="none" w:sz="0" w:space="0" w:color="auto"/>
            <w:bottom w:val="none" w:sz="0" w:space="0" w:color="auto"/>
            <w:right w:val="none" w:sz="0" w:space="0" w:color="auto"/>
          </w:divBdr>
        </w:div>
        <w:div w:id="735863268">
          <w:marLeft w:val="480"/>
          <w:marRight w:val="0"/>
          <w:marTop w:val="0"/>
          <w:marBottom w:val="0"/>
          <w:divBdr>
            <w:top w:val="none" w:sz="0" w:space="0" w:color="auto"/>
            <w:left w:val="none" w:sz="0" w:space="0" w:color="auto"/>
            <w:bottom w:val="none" w:sz="0" w:space="0" w:color="auto"/>
            <w:right w:val="none" w:sz="0" w:space="0" w:color="auto"/>
          </w:divBdr>
        </w:div>
        <w:div w:id="514733057">
          <w:marLeft w:val="480"/>
          <w:marRight w:val="0"/>
          <w:marTop w:val="0"/>
          <w:marBottom w:val="0"/>
          <w:divBdr>
            <w:top w:val="none" w:sz="0" w:space="0" w:color="auto"/>
            <w:left w:val="none" w:sz="0" w:space="0" w:color="auto"/>
            <w:bottom w:val="none" w:sz="0" w:space="0" w:color="auto"/>
            <w:right w:val="none" w:sz="0" w:space="0" w:color="auto"/>
          </w:divBdr>
        </w:div>
        <w:div w:id="724913760">
          <w:marLeft w:val="480"/>
          <w:marRight w:val="0"/>
          <w:marTop w:val="0"/>
          <w:marBottom w:val="0"/>
          <w:divBdr>
            <w:top w:val="none" w:sz="0" w:space="0" w:color="auto"/>
            <w:left w:val="none" w:sz="0" w:space="0" w:color="auto"/>
            <w:bottom w:val="none" w:sz="0" w:space="0" w:color="auto"/>
            <w:right w:val="none" w:sz="0" w:space="0" w:color="auto"/>
          </w:divBdr>
        </w:div>
        <w:div w:id="1413743612">
          <w:marLeft w:val="480"/>
          <w:marRight w:val="0"/>
          <w:marTop w:val="0"/>
          <w:marBottom w:val="0"/>
          <w:divBdr>
            <w:top w:val="none" w:sz="0" w:space="0" w:color="auto"/>
            <w:left w:val="none" w:sz="0" w:space="0" w:color="auto"/>
            <w:bottom w:val="none" w:sz="0" w:space="0" w:color="auto"/>
            <w:right w:val="none" w:sz="0" w:space="0" w:color="auto"/>
          </w:divBdr>
        </w:div>
        <w:div w:id="1635915204">
          <w:marLeft w:val="480"/>
          <w:marRight w:val="0"/>
          <w:marTop w:val="0"/>
          <w:marBottom w:val="0"/>
          <w:divBdr>
            <w:top w:val="none" w:sz="0" w:space="0" w:color="auto"/>
            <w:left w:val="none" w:sz="0" w:space="0" w:color="auto"/>
            <w:bottom w:val="none" w:sz="0" w:space="0" w:color="auto"/>
            <w:right w:val="none" w:sz="0" w:space="0" w:color="auto"/>
          </w:divBdr>
        </w:div>
        <w:div w:id="161508598">
          <w:marLeft w:val="480"/>
          <w:marRight w:val="0"/>
          <w:marTop w:val="0"/>
          <w:marBottom w:val="0"/>
          <w:divBdr>
            <w:top w:val="none" w:sz="0" w:space="0" w:color="auto"/>
            <w:left w:val="none" w:sz="0" w:space="0" w:color="auto"/>
            <w:bottom w:val="none" w:sz="0" w:space="0" w:color="auto"/>
            <w:right w:val="none" w:sz="0" w:space="0" w:color="auto"/>
          </w:divBdr>
        </w:div>
        <w:div w:id="917715471">
          <w:marLeft w:val="480"/>
          <w:marRight w:val="0"/>
          <w:marTop w:val="0"/>
          <w:marBottom w:val="0"/>
          <w:divBdr>
            <w:top w:val="none" w:sz="0" w:space="0" w:color="auto"/>
            <w:left w:val="none" w:sz="0" w:space="0" w:color="auto"/>
            <w:bottom w:val="none" w:sz="0" w:space="0" w:color="auto"/>
            <w:right w:val="none" w:sz="0" w:space="0" w:color="auto"/>
          </w:divBdr>
        </w:div>
        <w:div w:id="1941597105">
          <w:marLeft w:val="480"/>
          <w:marRight w:val="0"/>
          <w:marTop w:val="0"/>
          <w:marBottom w:val="0"/>
          <w:divBdr>
            <w:top w:val="none" w:sz="0" w:space="0" w:color="auto"/>
            <w:left w:val="none" w:sz="0" w:space="0" w:color="auto"/>
            <w:bottom w:val="none" w:sz="0" w:space="0" w:color="auto"/>
            <w:right w:val="none" w:sz="0" w:space="0" w:color="auto"/>
          </w:divBdr>
        </w:div>
        <w:div w:id="490947874">
          <w:marLeft w:val="480"/>
          <w:marRight w:val="0"/>
          <w:marTop w:val="0"/>
          <w:marBottom w:val="0"/>
          <w:divBdr>
            <w:top w:val="none" w:sz="0" w:space="0" w:color="auto"/>
            <w:left w:val="none" w:sz="0" w:space="0" w:color="auto"/>
            <w:bottom w:val="none" w:sz="0" w:space="0" w:color="auto"/>
            <w:right w:val="none" w:sz="0" w:space="0" w:color="auto"/>
          </w:divBdr>
        </w:div>
        <w:div w:id="1307583916">
          <w:marLeft w:val="480"/>
          <w:marRight w:val="0"/>
          <w:marTop w:val="0"/>
          <w:marBottom w:val="0"/>
          <w:divBdr>
            <w:top w:val="none" w:sz="0" w:space="0" w:color="auto"/>
            <w:left w:val="none" w:sz="0" w:space="0" w:color="auto"/>
            <w:bottom w:val="none" w:sz="0" w:space="0" w:color="auto"/>
            <w:right w:val="none" w:sz="0" w:space="0" w:color="auto"/>
          </w:divBdr>
        </w:div>
        <w:div w:id="1477339072">
          <w:marLeft w:val="480"/>
          <w:marRight w:val="0"/>
          <w:marTop w:val="0"/>
          <w:marBottom w:val="0"/>
          <w:divBdr>
            <w:top w:val="none" w:sz="0" w:space="0" w:color="auto"/>
            <w:left w:val="none" w:sz="0" w:space="0" w:color="auto"/>
            <w:bottom w:val="none" w:sz="0" w:space="0" w:color="auto"/>
            <w:right w:val="none" w:sz="0" w:space="0" w:color="auto"/>
          </w:divBdr>
        </w:div>
        <w:div w:id="1737825108">
          <w:marLeft w:val="480"/>
          <w:marRight w:val="0"/>
          <w:marTop w:val="0"/>
          <w:marBottom w:val="0"/>
          <w:divBdr>
            <w:top w:val="none" w:sz="0" w:space="0" w:color="auto"/>
            <w:left w:val="none" w:sz="0" w:space="0" w:color="auto"/>
            <w:bottom w:val="none" w:sz="0" w:space="0" w:color="auto"/>
            <w:right w:val="none" w:sz="0" w:space="0" w:color="auto"/>
          </w:divBdr>
        </w:div>
        <w:div w:id="2014140776">
          <w:marLeft w:val="480"/>
          <w:marRight w:val="0"/>
          <w:marTop w:val="0"/>
          <w:marBottom w:val="0"/>
          <w:divBdr>
            <w:top w:val="none" w:sz="0" w:space="0" w:color="auto"/>
            <w:left w:val="none" w:sz="0" w:space="0" w:color="auto"/>
            <w:bottom w:val="none" w:sz="0" w:space="0" w:color="auto"/>
            <w:right w:val="none" w:sz="0" w:space="0" w:color="auto"/>
          </w:divBdr>
        </w:div>
        <w:div w:id="152335083">
          <w:marLeft w:val="480"/>
          <w:marRight w:val="0"/>
          <w:marTop w:val="0"/>
          <w:marBottom w:val="0"/>
          <w:divBdr>
            <w:top w:val="none" w:sz="0" w:space="0" w:color="auto"/>
            <w:left w:val="none" w:sz="0" w:space="0" w:color="auto"/>
            <w:bottom w:val="none" w:sz="0" w:space="0" w:color="auto"/>
            <w:right w:val="none" w:sz="0" w:space="0" w:color="auto"/>
          </w:divBdr>
        </w:div>
        <w:div w:id="1128813710">
          <w:marLeft w:val="480"/>
          <w:marRight w:val="0"/>
          <w:marTop w:val="0"/>
          <w:marBottom w:val="0"/>
          <w:divBdr>
            <w:top w:val="none" w:sz="0" w:space="0" w:color="auto"/>
            <w:left w:val="none" w:sz="0" w:space="0" w:color="auto"/>
            <w:bottom w:val="none" w:sz="0" w:space="0" w:color="auto"/>
            <w:right w:val="none" w:sz="0" w:space="0" w:color="auto"/>
          </w:divBdr>
        </w:div>
        <w:div w:id="1831287270">
          <w:marLeft w:val="480"/>
          <w:marRight w:val="0"/>
          <w:marTop w:val="0"/>
          <w:marBottom w:val="0"/>
          <w:divBdr>
            <w:top w:val="none" w:sz="0" w:space="0" w:color="auto"/>
            <w:left w:val="none" w:sz="0" w:space="0" w:color="auto"/>
            <w:bottom w:val="none" w:sz="0" w:space="0" w:color="auto"/>
            <w:right w:val="none" w:sz="0" w:space="0" w:color="auto"/>
          </w:divBdr>
        </w:div>
        <w:div w:id="1344477035">
          <w:marLeft w:val="480"/>
          <w:marRight w:val="0"/>
          <w:marTop w:val="0"/>
          <w:marBottom w:val="0"/>
          <w:divBdr>
            <w:top w:val="none" w:sz="0" w:space="0" w:color="auto"/>
            <w:left w:val="none" w:sz="0" w:space="0" w:color="auto"/>
            <w:bottom w:val="none" w:sz="0" w:space="0" w:color="auto"/>
            <w:right w:val="none" w:sz="0" w:space="0" w:color="auto"/>
          </w:divBdr>
        </w:div>
        <w:div w:id="1637176933">
          <w:marLeft w:val="480"/>
          <w:marRight w:val="0"/>
          <w:marTop w:val="0"/>
          <w:marBottom w:val="0"/>
          <w:divBdr>
            <w:top w:val="none" w:sz="0" w:space="0" w:color="auto"/>
            <w:left w:val="none" w:sz="0" w:space="0" w:color="auto"/>
            <w:bottom w:val="none" w:sz="0" w:space="0" w:color="auto"/>
            <w:right w:val="none" w:sz="0" w:space="0" w:color="auto"/>
          </w:divBdr>
        </w:div>
        <w:div w:id="356153111">
          <w:marLeft w:val="480"/>
          <w:marRight w:val="0"/>
          <w:marTop w:val="0"/>
          <w:marBottom w:val="0"/>
          <w:divBdr>
            <w:top w:val="none" w:sz="0" w:space="0" w:color="auto"/>
            <w:left w:val="none" w:sz="0" w:space="0" w:color="auto"/>
            <w:bottom w:val="none" w:sz="0" w:space="0" w:color="auto"/>
            <w:right w:val="none" w:sz="0" w:space="0" w:color="auto"/>
          </w:divBdr>
        </w:div>
        <w:div w:id="1549953638">
          <w:marLeft w:val="480"/>
          <w:marRight w:val="0"/>
          <w:marTop w:val="0"/>
          <w:marBottom w:val="0"/>
          <w:divBdr>
            <w:top w:val="none" w:sz="0" w:space="0" w:color="auto"/>
            <w:left w:val="none" w:sz="0" w:space="0" w:color="auto"/>
            <w:bottom w:val="none" w:sz="0" w:space="0" w:color="auto"/>
            <w:right w:val="none" w:sz="0" w:space="0" w:color="auto"/>
          </w:divBdr>
        </w:div>
        <w:div w:id="1741978620">
          <w:marLeft w:val="480"/>
          <w:marRight w:val="0"/>
          <w:marTop w:val="0"/>
          <w:marBottom w:val="0"/>
          <w:divBdr>
            <w:top w:val="none" w:sz="0" w:space="0" w:color="auto"/>
            <w:left w:val="none" w:sz="0" w:space="0" w:color="auto"/>
            <w:bottom w:val="none" w:sz="0" w:space="0" w:color="auto"/>
            <w:right w:val="none" w:sz="0" w:space="0" w:color="auto"/>
          </w:divBdr>
        </w:div>
        <w:div w:id="789906013">
          <w:marLeft w:val="480"/>
          <w:marRight w:val="0"/>
          <w:marTop w:val="0"/>
          <w:marBottom w:val="0"/>
          <w:divBdr>
            <w:top w:val="none" w:sz="0" w:space="0" w:color="auto"/>
            <w:left w:val="none" w:sz="0" w:space="0" w:color="auto"/>
            <w:bottom w:val="none" w:sz="0" w:space="0" w:color="auto"/>
            <w:right w:val="none" w:sz="0" w:space="0" w:color="auto"/>
          </w:divBdr>
        </w:div>
        <w:div w:id="933249912">
          <w:marLeft w:val="480"/>
          <w:marRight w:val="0"/>
          <w:marTop w:val="0"/>
          <w:marBottom w:val="0"/>
          <w:divBdr>
            <w:top w:val="none" w:sz="0" w:space="0" w:color="auto"/>
            <w:left w:val="none" w:sz="0" w:space="0" w:color="auto"/>
            <w:bottom w:val="none" w:sz="0" w:space="0" w:color="auto"/>
            <w:right w:val="none" w:sz="0" w:space="0" w:color="auto"/>
          </w:divBdr>
        </w:div>
        <w:div w:id="1676226645">
          <w:marLeft w:val="480"/>
          <w:marRight w:val="0"/>
          <w:marTop w:val="0"/>
          <w:marBottom w:val="0"/>
          <w:divBdr>
            <w:top w:val="none" w:sz="0" w:space="0" w:color="auto"/>
            <w:left w:val="none" w:sz="0" w:space="0" w:color="auto"/>
            <w:bottom w:val="none" w:sz="0" w:space="0" w:color="auto"/>
            <w:right w:val="none" w:sz="0" w:space="0" w:color="auto"/>
          </w:divBdr>
        </w:div>
        <w:div w:id="1187478589">
          <w:marLeft w:val="480"/>
          <w:marRight w:val="0"/>
          <w:marTop w:val="0"/>
          <w:marBottom w:val="0"/>
          <w:divBdr>
            <w:top w:val="none" w:sz="0" w:space="0" w:color="auto"/>
            <w:left w:val="none" w:sz="0" w:space="0" w:color="auto"/>
            <w:bottom w:val="none" w:sz="0" w:space="0" w:color="auto"/>
            <w:right w:val="none" w:sz="0" w:space="0" w:color="auto"/>
          </w:divBdr>
        </w:div>
        <w:div w:id="1616711295">
          <w:marLeft w:val="480"/>
          <w:marRight w:val="0"/>
          <w:marTop w:val="0"/>
          <w:marBottom w:val="0"/>
          <w:divBdr>
            <w:top w:val="none" w:sz="0" w:space="0" w:color="auto"/>
            <w:left w:val="none" w:sz="0" w:space="0" w:color="auto"/>
            <w:bottom w:val="none" w:sz="0" w:space="0" w:color="auto"/>
            <w:right w:val="none" w:sz="0" w:space="0" w:color="auto"/>
          </w:divBdr>
        </w:div>
        <w:div w:id="794758847">
          <w:marLeft w:val="480"/>
          <w:marRight w:val="0"/>
          <w:marTop w:val="0"/>
          <w:marBottom w:val="0"/>
          <w:divBdr>
            <w:top w:val="none" w:sz="0" w:space="0" w:color="auto"/>
            <w:left w:val="none" w:sz="0" w:space="0" w:color="auto"/>
            <w:bottom w:val="none" w:sz="0" w:space="0" w:color="auto"/>
            <w:right w:val="none" w:sz="0" w:space="0" w:color="auto"/>
          </w:divBdr>
        </w:div>
        <w:div w:id="1051031675">
          <w:marLeft w:val="480"/>
          <w:marRight w:val="0"/>
          <w:marTop w:val="0"/>
          <w:marBottom w:val="0"/>
          <w:divBdr>
            <w:top w:val="none" w:sz="0" w:space="0" w:color="auto"/>
            <w:left w:val="none" w:sz="0" w:space="0" w:color="auto"/>
            <w:bottom w:val="none" w:sz="0" w:space="0" w:color="auto"/>
            <w:right w:val="none" w:sz="0" w:space="0" w:color="auto"/>
          </w:divBdr>
        </w:div>
        <w:div w:id="610865097">
          <w:marLeft w:val="480"/>
          <w:marRight w:val="0"/>
          <w:marTop w:val="0"/>
          <w:marBottom w:val="0"/>
          <w:divBdr>
            <w:top w:val="none" w:sz="0" w:space="0" w:color="auto"/>
            <w:left w:val="none" w:sz="0" w:space="0" w:color="auto"/>
            <w:bottom w:val="none" w:sz="0" w:space="0" w:color="auto"/>
            <w:right w:val="none" w:sz="0" w:space="0" w:color="auto"/>
          </w:divBdr>
        </w:div>
        <w:div w:id="296304590">
          <w:marLeft w:val="480"/>
          <w:marRight w:val="0"/>
          <w:marTop w:val="0"/>
          <w:marBottom w:val="0"/>
          <w:divBdr>
            <w:top w:val="none" w:sz="0" w:space="0" w:color="auto"/>
            <w:left w:val="none" w:sz="0" w:space="0" w:color="auto"/>
            <w:bottom w:val="none" w:sz="0" w:space="0" w:color="auto"/>
            <w:right w:val="none" w:sz="0" w:space="0" w:color="auto"/>
          </w:divBdr>
        </w:div>
        <w:div w:id="1822890669">
          <w:marLeft w:val="480"/>
          <w:marRight w:val="0"/>
          <w:marTop w:val="0"/>
          <w:marBottom w:val="0"/>
          <w:divBdr>
            <w:top w:val="none" w:sz="0" w:space="0" w:color="auto"/>
            <w:left w:val="none" w:sz="0" w:space="0" w:color="auto"/>
            <w:bottom w:val="none" w:sz="0" w:space="0" w:color="auto"/>
            <w:right w:val="none" w:sz="0" w:space="0" w:color="auto"/>
          </w:divBdr>
        </w:div>
        <w:div w:id="1805848929">
          <w:marLeft w:val="480"/>
          <w:marRight w:val="0"/>
          <w:marTop w:val="0"/>
          <w:marBottom w:val="0"/>
          <w:divBdr>
            <w:top w:val="none" w:sz="0" w:space="0" w:color="auto"/>
            <w:left w:val="none" w:sz="0" w:space="0" w:color="auto"/>
            <w:bottom w:val="none" w:sz="0" w:space="0" w:color="auto"/>
            <w:right w:val="none" w:sz="0" w:space="0" w:color="auto"/>
          </w:divBdr>
        </w:div>
        <w:div w:id="1252470068">
          <w:marLeft w:val="480"/>
          <w:marRight w:val="0"/>
          <w:marTop w:val="0"/>
          <w:marBottom w:val="0"/>
          <w:divBdr>
            <w:top w:val="none" w:sz="0" w:space="0" w:color="auto"/>
            <w:left w:val="none" w:sz="0" w:space="0" w:color="auto"/>
            <w:bottom w:val="none" w:sz="0" w:space="0" w:color="auto"/>
            <w:right w:val="none" w:sz="0" w:space="0" w:color="auto"/>
          </w:divBdr>
        </w:div>
        <w:div w:id="1192720161">
          <w:marLeft w:val="480"/>
          <w:marRight w:val="0"/>
          <w:marTop w:val="0"/>
          <w:marBottom w:val="0"/>
          <w:divBdr>
            <w:top w:val="none" w:sz="0" w:space="0" w:color="auto"/>
            <w:left w:val="none" w:sz="0" w:space="0" w:color="auto"/>
            <w:bottom w:val="none" w:sz="0" w:space="0" w:color="auto"/>
            <w:right w:val="none" w:sz="0" w:space="0" w:color="auto"/>
          </w:divBdr>
        </w:div>
        <w:div w:id="1565333345">
          <w:marLeft w:val="480"/>
          <w:marRight w:val="0"/>
          <w:marTop w:val="0"/>
          <w:marBottom w:val="0"/>
          <w:divBdr>
            <w:top w:val="none" w:sz="0" w:space="0" w:color="auto"/>
            <w:left w:val="none" w:sz="0" w:space="0" w:color="auto"/>
            <w:bottom w:val="none" w:sz="0" w:space="0" w:color="auto"/>
            <w:right w:val="none" w:sz="0" w:space="0" w:color="auto"/>
          </w:divBdr>
        </w:div>
        <w:div w:id="1916739493">
          <w:marLeft w:val="480"/>
          <w:marRight w:val="0"/>
          <w:marTop w:val="0"/>
          <w:marBottom w:val="0"/>
          <w:divBdr>
            <w:top w:val="none" w:sz="0" w:space="0" w:color="auto"/>
            <w:left w:val="none" w:sz="0" w:space="0" w:color="auto"/>
            <w:bottom w:val="none" w:sz="0" w:space="0" w:color="auto"/>
            <w:right w:val="none" w:sz="0" w:space="0" w:color="auto"/>
          </w:divBdr>
        </w:div>
        <w:div w:id="54864249">
          <w:marLeft w:val="480"/>
          <w:marRight w:val="0"/>
          <w:marTop w:val="0"/>
          <w:marBottom w:val="0"/>
          <w:divBdr>
            <w:top w:val="none" w:sz="0" w:space="0" w:color="auto"/>
            <w:left w:val="none" w:sz="0" w:space="0" w:color="auto"/>
            <w:bottom w:val="none" w:sz="0" w:space="0" w:color="auto"/>
            <w:right w:val="none" w:sz="0" w:space="0" w:color="auto"/>
          </w:divBdr>
        </w:div>
        <w:div w:id="449782095">
          <w:marLeft w:val="480"/>
          <w:marRight w:val="0"/>
          <w:marTop w:val="0"/>
          <w:marBottom w:val="0"/>
          <w:divBdr>
            <w:top w:val="none" w:sz="0" w:space="0" w:color="auto"/>
            <w:left w:val="none" w:sz="0" w:space="0" w:color="auto"/>
            <w:bottom w:val="none" w:sz="0" w:space="0" w:color="auto"/>
            <w:right w:val="none" w:sz="0" w:space="0" w:color="auto"/>
          </w:divBdr>
        </w:div>
        <w:div w:id="1880313296">
          <w:marLeft w:val="480"/>
          <w:marRight w:val="0"/>
          <w:marTop w:val="0"/>
          <w:marBottom w:val="0"/>
          <w:divBdr>
            <w:top w:val="none" w:sz="0" w:space="0" w:color="auto"/>
            <w:left w:val="none" w:sz="0" w:space="0" w:color="auto"/>
            <w:bottom w:val="none" w:sz="0" w:space="0" w:color="auto"/>
            <w:right w:val="none" w:sz="0" w:space="0" w:color="auto"/>
          </w:divBdr>
        </w:div>
        <w:div w:id="1383941823">
          <w:marLeft w:val="480"/>
          <w:marRight w:val="0"/>
          <w:marTop w:val="0"/>
          <w:marBottom w:val="0"/>
          <w:divBdr>
            <w:top w:val="none" w:sz="0" w:space="0" w:color="auto"/>
            <w:left w:val="none" w:sz="0" w:space="0" w:color="auto"/>
            <w:bottom w:val="none" w:sz="0" w:space="0" w:color="auto"/>
            <w:right w:val="none" w:sz="0" w:space="0" w:color="auto"/>
          </w:divBdr>
        </w:div>
        <w:div w:id="923606989">
          <w:marLeft w:val="480"/>
          <w:marRight w:val="0"/>
          <w:marTop w:val="0"/>
          <w:marBottom w:val="0"/>
          <w:divBdr>
            <w:top w:val="none" w:sz="0" w:space="0" w:color="auto"/>
            <w:left w:val="none" w:sz="0" w:space="0" w:color="auto"/>
            <w:bottom w:val="none" w:sz="0" w:space="0" w:color="auto"/>
            <w:right w:val="none" w:sz="0" w:space="0" w:color="auto"/>
          </w:divBdr>
        </w:div>
        <w:div w:id="299580995">
          <w:marLeft w:val="480"/>
          <w:marRight w:val="0"/>
          <w:marTop w:val="0"/>
          <w:marBottom w:val="0"/>
          <w:divBdr>
            <w:top w:val="none" w:sz="0" w:space="0" w:color="auto"/>
            <w:left w:val="none" w:sz="0" w:space="0" w:color="auto"/>
            <w:bottom w:val="none" w:sz="0" w:space="0" w:color="auto"/>
            <w:right w:val="none" w:sz="0" w:space="0" w:color="auto"/>
          </w:divBdr>
        </w:div>
        <w:div w:id="424351005">
          <w:marLeft w:val="480"/>
          <w:marRight w:val="0"/>
          <w:marTop w:val="0"/>
          <w:marBottom w:val="0"/>
          <w:divBdr>
            <w:top w:val="none" w:sz="0" w:space="0" w:color="auto"/>
            <w:left w:val="none" w:sz="0" w:space="0" w:color="auto"/>
            <w:bottom w:val="none" w:sz="0" w:space="0" w:color="auto"/>
            <w:right w:val="none" w:sz="0" w:space="0" w:color="auto"/>
          </w:divBdr>
        </w:div>
        <w:div w:id="414712310">
          <w:marLeft w:val="480"/>
          <w:marRight w:val="0"/>
          <w:marTop w:val="0"/>
          <w:marBottom w:val="0"/>
          <w:divBdr>
            <w:top w:val="none" w:sz="0" w:space="0" w:color="auto"/>
            <w:left w:val="none" w:sz="0" w:space="0" w:color="auto"/>
            <w:bottom w:val="none" w:sz="0" w:space="0" w:color="auto"/>
            <w:right w:val="none" w:sz="0" w:space="0" w:color="auto"/>
          </w:divBdr>
        </w:div>
      </w:divsChild>
    </w:div>
    <w:div w:id="1270701143">
      <w:bodyDiv w:val="1"/>
      <w:marLeft w:val="0"/>
      <w:marRight w:val="0"/>
      <w:marTop w:val="0"/>
      <w:marBottom w:val="0"/>
      <w:divBdr>
        <w:top w:val="none" w:sz="0" w:space="0" w:color="auto"/>
        <w:left w:val="none" w:sz="0" w:space="0" w:color="auto"/>
        <w:bottom w:val="none" w:sz="0" w:space="0" w:color="auto"/>
        <w:right w:val="none" w:sz="0" w:space="0" w:color="auto"/>
      </w:divBdr>
    </w:div>
    <w:div w:id="1271011311">
      <w:bodyDiv w:val="1"/>
      <w:marLeft w:val="0"/>
      <w:marRight w:val="0"/>
      <w:marTop w:val="0"/>
      <w:marBottom w:val="0"/>
      <w:divBdr>
        <w:top w:val="none" w:sz="0" w:space="0" w:color="auto"/>
        <w:left w:val="none" w:sz="0" w:space="0" w:color="auto"/>
        <w:bottom w:val="none" w:sz="0" w:space="0" w:color="auto"/>
        <w:right w:val="none" w:sz="0" w:space="0" w:color="auto"/>
      </w:divBdr>
    </w:div>
    <w:div w:id="1271157754">
      <w:bodyDiv w:val="1"/>
      <w:marLeft w:val="0"/>
      <w:marRight w:val="0"/>
      <w:marTop w:val="0"/>
      <w:marBottom w:val="0"/>
      <w:divBdr>
        <w:top w:val="none" w:sz="0" w:space="0" w:color="auto"/>
        <w:left w:val="none" w:sz="0" w:space="0" w:color="auto"/>
        <w:bottom w:val="none" w:sz="0" w:space="0" w:color="auto"/>
        <w:right w:val="none" w:sz="0" w:space="0" w:color="auto"/>
      </w:divBdr>
    </w:div>
    <w:div w:id="1271206947">
      <w:bodyDiv w:val="1"/>
      <w:marLeft w:val="0"/>
      <w:marRight w:val="0"/>
      <w:marTop w:val="0"/>
      <w:marBottom w:val="0"/>
      <w:divBdr>
        <w:top w:val="none" w:sz="0" w:space="0" w:color="auto"/>
        <w:left w:val="none" w:sz="0" w:space="0" w:color="auto"/>
        <w:bottom w:val="none" w:sz="0" w:space="0" w:color="auto"/>
        <w:right w:val="none" w:sz="0" w:space="0" w:color="auto"/>
      </w:divBdr>
    </w:div>
    <w:div w:id="1271666146">
      <w:bodyDiv w:val="1"/>
      <w:marLeft w:val="0"/>
      <w:marRight w:val="0"/>
      <w:marTop w:val="0"/>
      <w:marBottom w:val="0"/>
      <w:divBdr>
        <w:top w:val="none" w:sz="0" w:space="0" w:color="auto"/>
        <w:left w:val="none" w:sz="0" w:space="0" w:color="auto"/>
        <w:bottom w:val="none" w:sz="0" w:space="0" w:color="auto"/>
        <w:right w:val="none" w:sz="0" w:space="0" w:color="auto"/>
      </w:divBdr>
    </w:div>
    <w:div w:id="1272007309">
      <w:bodyDiv w:val="1"/>
      <w:marLeft w:val="0"/>
      <w:marRight w:val="0"/>
      <w:marTop w:val="0"/>
      <w:marBottom w:val="0"/>
      <w:divBdr>
        <w:top w:val="none" w:sz="0" w:space="0" w:color="auto"/>
        <w:left w:val="none" w:sz="0" w:space="0" w:color="auto"/>
        <w:bottom w:val="none" w:sz="0" w:space="0" w:color="auto"/>
        <w:right w:val="none" w:sz="0" w:space="0" w:color="auto"/>
      </w:divBdr>
    </w:div>
    <w:div w:id="1272128188">
      <w:bodyDiv w:val="1"/>
      <w:marLeft w:val="0"/>
      <w:marRight w:val="0"/>
      <w:marTop w:val="0"/>
      <w:marBottom w:val="0"/>
      <w:divBdr>
        <w:top w:val="none" w:sz="0" w:space="0" w:color="auto"/>
        <w:left w:val="none" w:sz="0" w:space="0" w:color="auto"/>
        <w:bottom w:val="none" w:sz="0" w:space="0" w:color="auto"/>
        <w:right w:val="none" w:sz="0" w:space="0" w:color="auto"/>
      </w:divBdr>
    </w:div>
    <w:div w:id="1272399278">
      <w:bodyDiv w:val="1"/>
      <w:marLeft w:val="0"/>
      <w:marRight w:val="0"/>
      <w:marTop w:val="0"/>
      <w:marBottom w:val="0"/>
      <w:divBdr>
        <w:top w:val="none" w:sz="0" w:space="0" w:color="auto"/>
        <w:left w:val="none" w:sz="0" w:space="0" w:color="auto"/>
        <w:bottom w:val="none" w:sz="0" w:space="0" w:color="auto"/>
        <w:right w:val="none" w:sz="0" w:space="0" w:color="auto"/>
      </w:divBdr>
    </w:div>
    <w:div w:id="1272712686">
      <w:bodyDiv w:val="1"/>
      <w:marLeft w:val="0"/>
      <w:marRight w:val="0"/>
      <w:marTop w:val="0"/>
      <w:marBottom w:val="0"/>
      <w:divBdr>
        <w:top w:val="none" w:sz="0" w:space="0" w:color="auto"/>
        <w:left w:val="none" w:sz="0" w:space="0" w:color="auto"/>
        <w:bottom w:val="none" w:sz="0" w:space="0" w:color="auto"/>
        <w:right w:val="none" w:sz="0" w:space="0" w:color="auto"/>
      </w:divBdr>
    </w:div>
    <w:div w:id="1272739219">
      <w:bodyDiv w:val="1"/>
      <w:marLeft w:val="0"/>
      <w:marRight w:val="0"/>
      <w:marTop w:val="0"/>
      <w:marBottom w:val="0"/>
      <w:divBdr>
        <w:top w:val="none" w:sz="0" w:space="0" w:color="auto"/>
        <w:left w:val="none" w:sz="0" w:space="0" w:color="auto"/>
        <w:bottom w:val="none" w:sz="0" w:space="0" w:color="auto"/>
        <w:right w:val="none" w:sz="0" w:space="0" w:color="auto"/>
      </w:divBdr>
    </w:div>
    <w:div w:id="1272782805">
      <w:bodyDiv w:val="1"/>
      <w:marLeft w:val="0"/>
      <w:marRight w:val="0"/>
      <w:marTop w:val="0"/>
      <w:marBottom w:val="0"/>
      <w:divBdr>
        <w:top w:val="none" w:sz="0" w:space="0" w:color="auto"/>
        <w:left w:val="none" w:sz="0" w:space="0" w:color="auto"/>
        <w:bottom w:val="none" w:sz="0" w:space="0" w:color="auto"/>
        <w:right w:val="none" w:sz="0" w:space="0" w:color="auto"/>
      </w:divBdr>
    </w:div>
    <w:div w:id="1273130720">
      <w:bodyDiv w:val="1"/>
      <w:marLeft w:val="0"/>
      <w:marRight w:val="0"/>
      <w:marTop w:val="0"/>
      <w:marBottom w:val="0"/>
      <w:divBdr>
        <w:top w:val="none" w:sz="0" w:space="0" w:color="auto"/>
        <w:left w:val="none" w:sz="0" w:space="0" w:color="auto"/>
        <w:bottom w:val="none" w:sz="0" w:space="0" w:color="auto"/>
        <w:right w:val="none" w:sz="0" w:space="0" w:color="auto"/>
      </w:divBdr>
    </w:div>
    <w:div w:id="1273172351">
      <w:bodyDiv w:val="1"/>
      <w:marLeft w:val="0"/>
      <w:marRight w:val="0"/>
      <w:marTop w:val="0"/>
      <w:marBottom w:val="0"/>
      <w:divBdr>
        <w:top w:val="none" w:sz="0" w:space="0" w:color="auto"/>
        <w:left w:val="none" w:sz="0" w:space="0" w:color="auto"/>
        <w:bottom w:val="none" w:sz="0" w:space="0" w:color="auto"/>
        <w:right w:val="none" w:sz="0" w:space="0" w:color="auto"/>
      </w:divBdr>
    </w:div>
    <w:div w:id="1273174840">
      <w:bodyDiv w:val="1"/>
      <w:marLeft w:val="0"/>
      <w:marRight w:val="0"/>
      <w:marTop w:val="0"/>
      <w:marBottom w:val="0"/>
      <w:divBdr>
        <w:top w:val="none" w:sz="0" w:space="0" w:color="auto"/>
        <w:left w:val="none" w:sz="0" w:space="0" w:color="auto"/>
        <w:bottom w:val="none" w:sz="0" w:space="0" w:color="auto"/>
        <w:right w:val="none" w:sz="0" w:space="0" w:color="auto"/>
      </w:divBdr>
    </w:div>
    <w:div w:id="1273243625">
      <w:bodyDiv w:val="1"/>
      <w:marLeft w:val="0"/>
      <w:marRight w:val="0"/>
      <w:marTop w:val="0"/>
      <w:marBottom w:val="0"/>
      <w:divBdr>
        <w:top w:val="none" w:sz="0" w:space="0" w:color="auto"/>
        <w:left w:val="none" w:sz="0" w:space="0" w:color="auto"/>
        <w:bottom w:val="none" w:sz="0" w:space="0" w:color="auto"/>
        <w:right w:val="none" w:sz="0" w:space="0" w:color="auto"/>
      </w:divBdr>
    </w:div>
    <w:div w:id="1273434231">
      <w:bodyDiv w:val="1"/>
      <w:marLeft w:val="0"/>
      <w:marRight w:val="0"/>
      <w:marTop w:val="0"/>
      <w:marBottom w:val="0"/>
      <w:divBdr>
        <w:top w:val="none" w:sz="0" w:space="0" w:color="auto"/>
        <w:left w:val="none" w:sz="0" w:space="0" w:color="auto"/>
        <w:bottom w:val="none" w:sz="0" w:space="0" w:color="auto"/>
        <w:right w:val="none" w:sz="0" w:space="0" w:color="auto"/>
      </w:divBdr>
    </w:div>
    <w:div w:id="1274284897">
      <w:bodyDiv w:val="1"/>
      <w:marLeft w:val="0"/>
      <w:marRight w:val="0"/>
      <w:marTop w:val="0"/>
      <w:marBottom w:val="0"/>
      <w:divBdr>
        <w:top w:val="none" w:sz="0" w:space="0" w:color="auto"/>
        <w:left w:val="none" w:sz="0" w:space="0" w:color="auto"/>
        <w:bottom w:val="none" w:sz="0" w:space="0" w:color="auto"/>
        <w:right w:val="none" w:sz="0" w:space="0" w:color="auto"/>
      </w:divBdr>
    </w:div>
    <w:div w:id="1274286274">
      <w:bodyDiv w:val="1"/>
      <w:marLeft w:val="0"/>
      <w:marRight w:val="0"/>
      <w:marTop w:val="0"/>
      <w:marBottom w:val="0"/>
      <w:divBdr>
        <w:top w:val="none" w:sz="0" w:space="0" w:color="auto"/>
        <w:left w:val="none" w:sz="0" w:space="0" w:color="auto"/>
        <w:bottom w:val="none" w:sz="0" w:space="0" w:color="auto"/>
        <w:right w:val="none" w:sz="0" w:space="0" w:color="auto"/>
      </w:divBdr>
    </w:div>
    <w:div w:id="1274288646">
      <w:bodyDiv w:val="1"/>
      <w:marLeft w:val="0"/>
      <w:marRight w:val="0"/>
      <w:marTop w:val="0"/>
      <w:marBottom w:val="0"/>
      <w:divBdr>
        <w:top w:val="none" w:sz="0" w:space="0" w:color="auto"/>
        <w:left w:val="none" w:sz="0" w:space="0" w:color="auto"/>
        <w:bottom w:val="none" w:sz="0" w:space="0" w:color="auto"/>
        <w:right w:val="none" w:sz="0" w:space="0" w:color="auto"/>
      </w:divBdr>
    </w:div>
    <w:div w:id="1274362491">
      <w:bodyDiv w:val="1"/>
      <w:marLeft w:val="0"/>
      <w:marRight w:val="0"/>
      <w:marTop w:val="0"/>
      <w:marBottom w:val="0"/>
      <w:divBdr>
        <w:top w:val="none" w:sz="0" w:space="0" w:color="auto"/>
        <w:left w:val="none" w:sz="0" w:space="0" w:color="auto"/>
        <w:bottom w:val="none" w:sz="0" w:space="0" w:color="auto"/>
        <w:right w:val="none" w:sz="0" w:space="0" w:color="auto"/>
      </w:divBdr>
    </w:div>
    <w:div w:id="1274899995">
      <w:bodyDiv w:val="1"/>
      <w:marLeft w:val="0"/>
      <w:marRight w:val="0"/>
      <w:marTop w:val="0"/>
      <w:marBottom w:val="0"/>
      <w:divBdr>
        <w:top w:val="none" w:sz="0" w:space="0" w:color="auto"/>
        <w:left w:val="none" w:sz="0" w:space="0" w:color="auto"/>
        <w:bottom w:val="none" w:sz="0" w:space="0" w:color="auto"/>
        <w:right w:val="none" w:sz="0" w:space="0" w:color="auto"/>
      </w:divBdr>
    </w:div>
    <w:div w:id="1275020147">
      <w:bodyDiv w:val="1"/>
      <w:marLeft w:val="0"/>
      <w:marRight w:val="0"/>
      <w:marTop w:val="0"/>
      <w:marBottom w:val="0"/>
      <w:divBdr>
        <w:top w:val="none" w:sz="0" w:space="0" w:color="auto"/>
        <w:left w:val="none" w:sz="0" w:space="0" w:color="auto"/>
        <w:bottom w:val="none" w:sz="0" w:space="0" w:color="auto"/>
        <w:right w:val="none" w:sz="0" w:space="0" w:color="auto"/>
      </w:divBdr>
    </w:div>
    <w:div w:id="1275097145">
      <w:bodyDiv w:val="1"/>
      <w:marLeft w:val="0"/>
      <w:marRight w:val="0"/>
      <w:marTop w:val="0"/>
      <w:marBottom w:val="0"/>
      <w:divBdr>
        <w:top w:val="none" w:sz="0" w:space="0" w:color="auto"/>
        <w:left w:val="none" w:sz="0" w:space="0" w:color="auto"/>
        <w:bottom w:val="none" w:sz="0" w:space="0" w:color="auto"/>
        <w:right w:val="none" w:sz="0" w:space="0" w:color="auto"/>
      </w:divBdr>
    </w:div>
    <w:div w:id="1275600481">
      <w:bodyDiv w:val="1"/>
      <w:marLeft w:val="0"/>
      <w:marRight w:val="0"/>
      <w:marTop w:val="0"/>
      <w:marBottom w:val="0"/>
      <w:divBdr>
        <w:top w:val="none" w:sz="0" w:space="0" w:color="auto"/>
        <w:left w:val="none" w:sz="0" w:space="0" w:color="auto"/>
        <w:bottom w:val="none" w:sz="0" w:space="0" w:color="auto"/>
        <w:right w:val="none" w:sz="0" w:space="0" w:color="auto"/>
      </w:divBdr>
    </w:div>
    <w:div w:id="1276015783">
      <w:bodyDiv w:val="1"/>
      <w:marLeft w:val="0"/>
      <w:marRight w:val="0"/>
      <w:marTop w:val="0"/>
      <w:marBottom w:val="0"/>
      <w:divBdr>
        <w:top w:val="none" w:sz="0" w:space="0" w:color="auto"/>
        <w:left w:val="none" w:sz="0" w:space="0" w:color="auto"/>
        <w:bottom w:val="none" w:sz="0" w:space="0" w:color="auto"/>
        <w:right w:val="none" w:sz="0" w:space="0" w:color="auto"/>
      </w:divBdr>
    </w:div>
    <w:div w:id="1277634152">
      <w:bodyDiv w:val="1"/>
      <w:marLeft w:val="0"/>
      <w:marRight w:val="0"/>
      <w:marTop w:val="0"/>
      <w:marBottom w:val="0"/>
      <w:divBdr>
        <w:top w:val="none" w:sz="0" w:space="0" w:color="auto"/>
        <w:left w:val="none" w:sz="0" w:space="0" w:color="auto"/>
        <w:bottom w:val="none" w:sz="0" w:space="0" w:color="auto"/>
        <w:right w:val="none" w:sz="0" w:space="0" w:color="auto"/>
      </w:divBdr>
    </w:div>
    <w:div w:id="1277709772">
      <w:bodyDiv w:val="1"/>
      <w:marLeft w:val="0"/>
      <w:marRight w:val="0"/>
      <w:marTop w:val="0"/>
      <w:marBottom w:val="0"/>
      <w:divBdr>
        <w:top w:val="none" w:sz="0" w:space="0" w:color="auto"/>
        <w:left w:val="none" w:sz="0" w:space="0" w:color="auto"/>
        <w:bottom w:val="none" w:sz="0" w:space="0" w:color="auto"/>
        <w:right w:val="none" w:sz="0" w:space="0" w:color="auto"/>
      </w:divBdr>
    </w:div>
    <w:div w:id="1277715488">
      <w:bodyDiv w:val="1"/>
      <w:marLeft w:val="0"/>
      <w:marRight w:val="0"/>
      <w:marTop w:val="0"/>
      <w:marBottom w:val="0"/>
      <w:divBdr>
        <w:top w:val="none" w:sz="0" w:space="0" w:color="auto"/>
        <w:left w:val="none" w:sz="0" w:space="0" w:color="auto"/>
        <w:bottom w:val="none" w:sz="0" w:space="0" w:color="auto"/>
        <w:right w:val="none" w:sz="0" w:space="0" w:color="auto"/>
      </w:divBdr>
    </w:div>
    <w:div w:id="1277978946">
      <w:bodyDiv w:val="1"/>
      <w:marLeft w:val="0"/>
      <w:marRight w:val="0"/>
      <w:marTop w:val="0"/>
      <w:marBottom w:val="0"/>
      <w:divBdr>
        <w:top w:val="none" w:sz="0" w:space="0" w:color="auto"/>
        <w:left w:val="none" w:sz="0" w:space="0" w:color="auto"/>
        <w:bottom w:val="none" w:sz="0" w:space="0" w:color="auto"/>
        <w:right w:val="none" w:sz="0" w:space="0" w:color="auto"/>
      </w:divBdr>
    </w:div>
    <w:div w:id="1278103529">
      <w:bodyDiv w:val="1"/>
      <w:marLeft w:val="0"/>
      <w:marRight w:val="0"/>
      <w:marTop w:val="0"/>
      <w:marBottom w:val="0"/>
      <w:divBdr>
        <w:top w:val="none" w:sz="0" w:space="0" w:color="auto"/>
        <w:left w:val="none" w:sz="0" w:space="0" w:color="auto"/>
        <w:bottom w:val="none" w:sz="0" w:space="0" w:color="auto"/>
        <w:right w:val="none" w:sz="0" w:space="0" w:color="auto"/>
      </w:divBdr>
    </w:div>
    <w:div w:id="1278636497">
      <w:bodyDiv w:val="1"/>
      <w:marLeft w:val="0"/>
      <w:marRight w:val="0"/>
      <w:marTop w:val="0"/>
      <w:marBottom w:val="0"/>
      <w:divBdr>
        <w:top w:val="none" w:sz="0" w:space="0" w:color="auto"/>
        <w:left w:val="none" w:sz="0" w:space="0" w:color="auto"/>
        <w:bottom w:val="none" w:sz="0" w:space="0" w:color="auto"/>
        <w:right w:val="none" w:sz="0" w:space="0" w:color="auto"/>
      </w:divBdr>
    </w:div>
    <w:div w:id="1278947728">
      <w:bodyDiv w:val="1"/>
      <w:marLeft w:val="0"/>
      <w:marRight w:val="0"/>
      <w:marTop w:val="0"/>
      <w:marBottom w:val="0"/>
      <w:divBdr>
        <w:top w:val="none" w:sz="0" w:space="0" w:color="auto"/>
        <w:left w:val="none" w:sz="0" w:space="0" w:color="auto"/>
        <w:bottom w:val="none" w:sz="0" w:space="0" w:color="auto"/>
        <w:right w:val="none" w:sz="0" w:space="0" w:color="auto"/>
      </w:divBdr>
    </w:div>
    <w:div w:id="1279409757">
      <w:bodyDiv w:val="1"/>
      <w:marLeft w:val="0"/>
      <w:marRight w:val="0"/>
      <w:marTop w:val="0"/>
      <w:marBottom w:val="0"/>
      <w:divBdr>
        <w:top w:val="none" w:sz="0" w:space="0" w:color="auto"/>
        <w:left w:val="none" w:sz="0" w:space="0" w:color="auto"/>
        <w:bottom w:val="none" w:sz="0" w:space="0" w:color="auto"/>
        <w:right w:val="none" w:sz="0" w:space="0" w:color="auto"/>
      </w:divBdr>
    </w:div>
    <w:div w:id="1279409872">
      <w:bodyDiv w:val="1"/>
      <w:marLeft w:val="0"/>
      <w:marRight w:val="0"/>
      <w:marTop w:val="0"/>
      <w:marBottom w:val="0"/>
      <w:divBdr>
        <w:top w:val="none" w:sz="0" w:space="0" w:color="auto"/>
        <w:left w:val="none" w:sz="0" w:space="0" w:color="auto"/>
        <w:bottom w:val="none" w:sz="0" w:space="0" w:color="auto"/>
        <w:right w:val="none" w:sz="0" w:space="0" w:color="auto"/>
      </w:divBdr>
    </w:div>
    <w:div w:id="1279487076">
      <w:bodyDiv w:val="1"/>
      <w:marLeft w:val="0"/>
      <w:marRight w:val="0"/>
      <w:marTop w:val="0"/>
      <w:marBottom w:val="0"/>
      <w:divBdr>
        <w:top w:val="none" w:sz="0" w:space="0" w:color="auto"/>
        <w:left w:val="none" w:sz="0" w:space="0" w:color="auto"/>
        <w:bottom w:val="none" w:sz="0" w:space="0" w:color="auto"/>
        <w:right w:val="none" w:sz="0" w:space="0" w:color="auto"/>
      </w:divBdr>
      <w:divsChild>
        <w:div w:id="95058858">
          <w:marLeft w:val="480"/>
          <w:marRight w:val="0"/>
          <w:marTop w:val="0"/>
          <w:marBottom w:val="0"/>
          <w:divBdr>
            <w:top w:val="none" w:sz="0" w:space="0" w:color="auto"/>
            <w:left w:val="none" w:sz="0" w:space="0" w:color="auto"/>
            <w:bottom w:val="none" w:sz="0" w:space="0" w:color="auto"/>
            <w:right w:val="none" w:sz="0" w:space="0" w:color="auto"/>
          </w:divBdr>
        </w:div>
        <w:div w:id="1554390547">
          <w:marLeft w:val="480"/>
          <w:marRight w:val="0"/>
          <w:marTop w:val="0"/>
          <w:marBottom w:val="0"/>
          <w:divBdr>
            <w:top w:val="none" w:sz="0" w:space="0" w:color="auto"/>
            <w:left w:val="none" w:sz="0" w:space="0" w:color="auto"/>
            <w:bottom w:val="none" w:sz="0" w:space="0" w:color="auto"/>
            <w:right w:val="none" w:sz="0" w:space="0" w:color="auto"/>
          </w:divBdr>
        </w:div>
        <w:div w:id="1217666307">
          <w:marLeft w:val="480"/>
          <w:marRight w:val="0"/>
          <w:marTop w:val="0"/>
          <w:marBottom w:val="0"/>
          <w:divBdr>
            <w:top w:val="none" w:sz="0" w:space="0" w:color="auto"/>
            <w:left w:val="none" w:sz="0" w:space="0" w:color="auto"/>
            <w:bottom w:val="none" w:sz="0" w:space="0" w:color="auto"/>
            <w:right w:val="none" w:sz="0" w:space="0" w:color="auto"/>
          </w:divBdr>
        </w:div>
        <w:div w:id="373164451">
          <w:marLeft w:val="480"/>
          <w:marRight w:val="0"/>
          <w:marTop w:val="0"/>
          <w:marBottom w:val="0"/>
          <w:divBdr>
            <w:top w:val="none" w:sz="0" w:space="0" w:color="auto"/>
            <w:left w:val="none" w:sz="0" w:space="0" w:color="auto"/>
            <w:bottom w:val="none" w:sz="0" w:space="0" w:color="auto"/>
            <w:right w:val="none" w:sz="0" w:space="0" w:color="auto"/>
          </w:divBdr>
        </w:div>
        <w:div w:id="1138183720">
          <w:marLeft w:val="480"/>
          <w:marRight w:val="0"/>
          <w:marTop w:val="0"/>
          <w:marBottom w:val="0"/>
          <w:divBdr>
            <w:top w:val="none" w:sz="0" w:space="0" w:color="auto"/>
            <w:left w:val="none" w:sz="0" w:space="0" w:color="auto"/>
            <w:bottom w:val="none" w:sz="0" w:space="0" w:color="auto"/>
            <w:right w:val="none" w:sz="0" w:space="0" w:color="auto"/>
          </w:divBdr>
        </w:div>
        <w:div w:id="10843273">
          <w:marLeft w:val="480"/>
          <w:marRight w:val="0"/>
          <w:marTop w:val="0"/>
          <w:marBottom w:val="0"/>
          <w:divBdr>
            <w:top w:val="none" w:sz="0" w:space="0" w:color="auto"/>
            <w:left w:val="none" w:sz="0" w:space="0" w:color="auto"/>
            <w:bottom w:val="none" w:sz="0" w:space="0" w:color="auto"/>
            <w:right w:val="none" w:sz="0" w:space="0" w:color="auto"/>
          </w:divBdr>
        </w:div>
        <w:div w:id="1459179230">
          <w:marLeft w:val="480"/>
          <w:marRight w:val="0"/>
          <w:marTop w:val="0"/>
          <w:marBottom w:val="0"/>
          <w:divBdr>
            <w:top w:val="none" w:sz="0" w:space="0" w:color="auto"/>
            <w:left w:val="none" w:sz="0" w:space="0" w:color="auto"/>
            <w:bottom w:val="none" w:sz="0" w:space="0" w:color="auto"/>
            <w:right w:val="none" w:sz="0" w:space="0" w:color="auto"/>
          </w:divBdr>
        </w:div>
        <w:div w:id="972637931">
          <w:marLeft w:val="480"/>
          <w:marRight w:val="0"/>
          <w:marTop w:val="0"/>
          <w:marBottom w:val="0"/>
          <w:divBdr>
            <w:top w:val="none" w:sz="0" w:space="0" w:color="auto"/>
            <w:left w:val="none" w:sz="0" w:space="0" w:color="auto"/>
            <w:bottom w:val="none" w:sz="0" w:space="0" w:color="auto"/>
            <w:right w:val="none" w:sz="0" w:space="0" w:color="auto"/>
          </w:divBdr>
        </w:div>
        <w:div w:id="1255092135">
          <w:marLeft w:val="480"/>
          <w:marRight w:val="0"/>
          <w:marTop w:val="0"/>
          <w:marBottom w:val="0"/>
          <w:divBdr>
            <w:top w:val="none" w:sz="0" w:space="0" w:color="auto"/>
            <w:left w:val="none" w:sz="0" w:space="0" w:color="auto"/>
            <w:bottom w:val="none" w:sz="0" w:space="0" w:color="auto"/>
            <w:right w:val="none" w:sz="0" w:space="0" w:color="auto"/>
          </w:divBdr>
        </w:div>
        <w:div w:id="577905917">
          <w:marLeft w:val="480"/>
          <w:marRight w:val="0"/>
          <w:marTop w:val="0"/>
          <w:marBottom w:val="0"/>
          <w:divBdr>
            <w:top w:val="none" w:sz="0" w:space="0" w:color="auto"/>
            <w:left w:val="none" w:sz="0" w:space="0" w:color="auto"/>
            <w:bottom w:val="none" w:sz="0" w:space="0" w:color="auto"/>
            <w:right w:val="none" w:sz="0" w:space="0" w:color="auto"/>
          </w:divBdr>
        </w:div>
        <w:div w:id="258297563">
          <w:marLeft w:val="480"/>
          <w:marRight w:val="0"/>
          <w:marTop w:val="0"/>
          <w:marBottom w:val="0"/>
          <w:divBdr>
            <w:top w:val="none" w:sz="0" w:space="0" w:color="auto"/>
            <w:left w:val="none" w:sz="0" w:space="0" w:color="auto"/>
            <w:bottom w:val="none" w:sz="0" w:space="0" w:color="auto"/>
            <w:right w:val="none" w:sz="0" w:space="0" w:color="auto"/>
          </w:divBdr>
        </w:div>
        <w:div w:id="1179001665">
          <w:marLeft w:val="480"/>
          <w:marRight w:val="0"/>
          <w:marTop w:val="0"/>
          <w:marBottom w:val="0"/>
          <w:divBdr>
            <w:top w:val="none" w:sz="0" w:space="0" w:color="auto"/>
            <w:left w:val="none" w:sz="0" w:space="0" w:color="auto"/>
            <w:bottom w:val="none" w:sz="0" w:space="0" w:color="auto"/>
            <w:right w:val="none" w:sz="0" w:space="0" w:color="auto"/>
          </w:divBdr>
        </w:div>
        <w:div w:id="236866753">
          <w:marLeft w:val="480"/>
          <w:marRight w:val="0"/>
          <w:marTop w:val="0"/>
          <w:marBottom w:val="0"/>
          <w:divBdr>
            <w:top w:val="none" w:sz="0" w:space="0" w:color="auto"/>
            <w:left w:val="none" w:sz="0" w:space="0" w:color="auto"/>
            <w:bottom w:val="none" w:sz="0" w:space="0" w:color="auto"/>
            <w:right w:val="none" w:sz="0" w:space="0" w:color="auto"/>
          </w:divBdr>
        </w:div>
        <w:div w:id="709653150">
          <w:marLeft w:val="480"/>
          <w:marRight w:val="0"/>
          <w:marTop w:val="0"/>
          <w:marBottom w:val="0"/>
          <w:divBdr>
            <w:top w:val="none" w:sz="0" w:space="0" w:color="auto"/>
            <w:left w:val="none" w:sz="0" w:space="0" w:color="auto"/>
            <w:bottom w:val="none" w:sz="0" w:space="0" w:color="auto"/>
            <w:right w:val="none" w:sz="0" w:space="0" w:color="auto"/>
          </w:divBdr>
        </w:div>
        <w:div w:id="1375882292">
          <w:marLeft w:val="480"/>
          <w:marRight w:val="0"/>
          <w:marTop w:val="0"/>
          <w:marBottom w:val="0"/>
          <w:divBdr>
            <w:top w:val="none" w:sz="0" w:space="0" w:color="auto"/>
            <w:left w:val="none" w:sz="0" w:space="0" w:color="auto"/>
            <w:bottom w:val="none" w:sz="0" w:space="0" w:color="auto"/>
            <w:right w:val="none" w:sz="0" w:space="0" w:color="auto"/>
          </w:divBdr>
        </w:div>
        <w:div w:id="21515548">
          <w:marLeft w:val="480"/>
          <w:marRight w:val="0"/>
          <w:marTop w:val="0"/>
          <w:marBottom w:val="0"/>
          <w:divBdr>
            <w:top w:val="none" w:sz="0" w:space="0" w:color="auto"/>
            <w:left w:val="none" w:sz="0" w:space="0" w:color="auto"/>
            <w:bottom w:val="none" w:sz="0" w:space="0" w:color="auto"/>
            <w:right w:val="none" w:sz="0" w:space="0" w:color="auto"/>
          </w:divBdr>
        </w:div>
        <w:div w:id="1461610681">
          <w:marLeft w:val="480"/>
          <w:marRight w:val="0"/>
          <w:marTop w:val="0"/>
          <w:marBottom w:val="0"/>
          <w:divBdr>
            <w:top w:val="none" w:sz="0" w:space="0" w:color="auto"/>
            <w:left w:val="none" w:sz="0" w:space="0" w:color="auto"/>
            <w:bottom w:val="none" w:sz="0" w:space="0" w:color="auto"/>
            <w:right w:val="none" w:sz="0" w:space="0" w:color="auto"/>
          </w:divBdr>
        </w:div>
        <w:div w:id="971834993">
          <w:marLeft w:val="480"/>
          <w:marRight w:val="0"/>
          <w:marTop w:val="0"/>
          <w:marBottom w:val="0"/>
          <w:divBdr>
            <w:top w:val="none" w:sz="0" w:space="0" w:color="auto"/>
            <w:left w:val="none" w:sz="0" w:space="0" w:color="auto"/>
            <w:bottom w:val="none" w:sz="0" w:space="0" w:color="auto"/>
            <w:right w:val="none" w:sz="0" w:space="0" w:color="auto"/>
          </w:divBdr>
        </w:div>
        <w:div w:id="886988367">
          <w:marLeft w:val="480"/>
          <w:marRight w:val="0"/>
          <w:marTop w:val="0"/>
          <w:marBottom w:val="0"/>
          <w:divBdr>
            <w:top w:val="none" w:sz="0" w:space="0" w:color="auto"/>
            <w:left w:val="none" w:sz="0" w:space="0" w:color="auto"/>
            <w:bottom w:val="none" w:sz="0" w:space="0" w:color="auto"/>
            <w:right w:val="none" w:sz="0" w:space="0" w:color="auto"/>
          </w:divBdr>
        </w:div>
        <w:div w:id="263224371">
          <w:marLeft w:val="480"/>
          <w:marRight w:val="0"/>
          <w:marTop w:val="0"/>
          <w:marBottom w:val="0"/>
          <w:divBdr>
            <w:top w:val="none" w:sz="0" w:space="0" w:color="auto"/>
            <w:left w:val="none" w:sz="0" w:space="0" w:color="auto"/>
            <w:bottom w:val="none" w:sz="0" w:space="0" w:color="auto"/>
            <w:right w:val="none" w:sz="0" w:space="0" w:color="auto"/>
          </w:divBdr>
        </w:div>
        <w:div w:id="1543250065">
          <w:marLeft w:val="480"/>
          <w:marRight w:val="0"/>
          <w:marTop w:val="0"/>
          <w:marBottom w:val="0"/>
          <w:divBdr>
            <w:top w:val="none" w:sz="0" w:space="0" w:color="auto"/>
            <w:left w:val="none" w:sz="0" w:space="0" w:color="auto"/>
            <w:bottom w:val="none" w:sz="0" w:space="0" w:color="auto"/>
            <w:right w:val="none" w:sz="0" w:space="0" w:color="auto"/>
          </w:divBdr>
        </w:div>
        <w:div w:id="1904097895">
          <w:marLeft w:val="480"/>
          <w:marRight w:val="0"/>
          <w:marTop w:val="0"/>
          <w:marBottom w:val="0"/>
          <w:divBdr>
            <w:top w:val="none" w:sz="0" w:space="0" w:color="auto"/>
            <w:left w:val="none" w:sz="0" w:space="0" w:color="auto"/>
            <w:bottom w:val="none" w:sz="0" w:space="0" w:color="auto"/>
            <w:right w:val="none" w:sz="0" w:space="0" w:color="auto"/>
          </w:divBdr>
        </w:div>
        <w:div w:id="658578587">
          <w:marLeft w:val="480"/>
          <w:marRight w:val="0"/>
          <w:marTop w:val="0"/>
          <w:marBottom w:val="0"/>
          <w:divBdr>
            <w:top w:val="none" w:sz="0" w:space="0" w:color="auto"/>
            <w:left w:val="none" w:sz="0" w:space="0" w:color="auto"/>
            <w:bottom w:val="none" w:sz="0" w:space="0" w:color="auto"/>
            <w:right w:val="none" w:sz="0" w:space="0" w:color="auto"/>
          </w:divBdr>
        </w:div>
        <w:div w:id="1859849326">
          <w:marLeft w:val="480"/>
          <w:marRight w:val="0"/>
          <w:marTop w:val="0"/>
          <w:marBottom w:val="0"/>
          <w:divBdr>
            <w:top w:val="none" w:sz="0" w:space="0" w:color="auto"/>
            <w:left w:val="none" w:sz="0" w:space="0" w:color="auto"/>
            <w:bottom w:val="none" w:sz="0" w:space="0" w:color="auto"/>
            <w:right w:val="none" w:sz="0" w:space="0" w:color="auto"/>
          </w:divBdr>
        </w:div>
        <w:div w:id="1943174812">
          <w:marLeft w:val="480"/>
          <w:marRight w:val="0"/>
          <w:marTop w:val="0"/>
          <w:marBottom w:val="0"/>
          <w:divBdr>
            <w:top w:val="none" w:sz="0" w:space="0" w:color="auto"/>
            <w:left w:val="none" w:sz="0" w:space="0" w:color="auto"/>
            <w:bottom w:val="none" w:sz="0" w:space="0" w:color="auto"/>
            <w:right w:val="none" w:sz="0" w:space="0" w:color="auto"/>
          </w:divBdr>
        </w:div>
        <w:div w:id="1553077438">
          <w:marLeft w:val="480"/>
          <w:marRight w:val="0"/>
          <w:marTop w:val="0"/>
          <w:marBottom w:val="0"/>
          <w:divBdr>
            <w:top w:val="none" w:sz="0" w:space="0" w:color="auto"/>
            <w:left w:val="none" w:sz="0" w:space="0" w:color="auto"/>
            <w:bottom w:val="none" w:sz="0" w:space="0" w:color="auto"/>
            <w:right w:val="none" w:sz="0" w:space="0" w:color="auto"/>
          </w:divBdr>
        </w:div>
        <w:div w:id="1051881554">
          <w:marLeft w:val="480"/>
          <w:marRight w:val="0"/>
          <w:marTop w:val="0"/>
          <w:marBottom w:val="0"/>
          <w:divBdr>
            <w:top w:val="none" w:sz="0" w:space="0" w:color="auto"/>
            <w:left w:val="none" w:sz="0" w:space="0" w:color="auto"/>
            <w:bottom w:val="none" w:sz="0" w:space="0" w:color="auto"/>
            <w:right w:val="none" w:sz="0" w:space="0" w:color="auto"/>
          </w:divBdr>
        </w:div>
        <w:div w:id="653683469">
          <w:marLeft w:val="480"/>
          <w:marRight w:val="0"/>
          <w:marTop w:val="0"/>
          <w:marBottom w:val="0"/>
          <w:divBdr>
            <w:top w:val="none" w:sz="0" w:space="0" w:color="auto"/>
            <w:left w:val="none" w:sz="0" w:space="0" w:color="auto"/>
            <w:bottom w:val="none" w:sz="0" w:space="0" w:color="auto"/>
            <w:right w:val="none" w:sz="0" w:space="0" w:color="auto"/>
          </w:divBdr>
        </w:div>
        <w:div w:id="2112780690">
          <w:marLeft w:val="480"/>
          <w:marRight w:val="0"/>
          <w:marTop w:val="0"/>
          <w:marBottom w:val="0"/>
          <w:divBdr>
            <w:top w:val="none" w:sz="0" w:space="0" w:color="auto"/>
            <w:left w:val="none" w:sz="0" w:space="0" w:color="auto"/>
            <w:bottom w:val="none" w:sz="0" w:space="0" w:color="auto"/>
            <w:right w:val="none" w:sz="0" w:space="0" w:color="auto"/>
          </w:divBdr>
        </w:div>
        <w:div w:id="258292306">
          <w:marLeft w:val="480"/>
          <w:marRight w:val="0"/>
          <w:marTop w:val="0"/>
          <w:marBottom w:val="0"/>
          <w:divBdr>
            <w:top w:val="none" w:sz="0" w:space="0" w:color="auto"/>
            <w:left w:val="none" w:sz="0" w:space="0" w:color="auto"/>
            <w:bottom w:val="none" w:sz="0" w:space="0" w:color="auto"/>
            <w:right w:val="none" w:sz="0" w:space="0" w:color="auto"/>
          </w:divBdr>
        </w:div>
        <w:div w:id="110518488">
          <w:marLeft w:val="480"/>
          <w:marRight w:val="0"/>
          <w:marTop w:val="0"/>
          <w:marBottom w:val="0"/>
          <w:divBdr>
            <w:top w:val="none" w:sz="0" w:space="0" w:color="auto"/>
            <w:left w:val="none" w:sz="0" w:space="0" w:color="auto"/>
            <w:bottom w:val="none" w:sz="0" w:space="0" w:color="auto"/>
            <w:right w:val="none" w:sz="0" w:space="0" w:color="auto"/>
          </w:divBdr>
        </w:div>
        <w:div w:id="1780173919">
          <w:marLeft w:val="480"/>
          <w:marRight w:val="0"/>
          <w:marTop w:val="0"/>
          <w:marBottom w:val="0"/>
          <w:divBdr>
            <w:top w:val="none" w:sz="0" w:space="0" w:color="auto"/>
            <w:left w:val="none" w:sz="0" w:space="0" w:color="auto"/>
            <w:bottom w:val="none" w:sz="0" w:space="0" w:color="auto"/>
            <w:right w:val="none" w:sz="0" w:space="0" w:color="auto"/>
          </w:divBdr>
        </w:div>
        <w:div w:id="1819108032">
          <w:marLeft w:val="480"/>
          <w:marRight w:val="0"/>
          <w:marTop w:val="0"/>
          <w:marBottom w:val="0"/>
          <w:divBdr>
            <w:top w:val="none" w:sz="0" w:space="0" w:color="auto"/>
            <w:left w:val="none" w:sz="0" w:space="0" w:color="auto"/>
            <w:bottom w:val="none" w:sz="0" w:space="0" w:color="auto"/>
            <w:right w:val="none" w:sz="0" w:space="0" w:color="auto"/>
          </w:divBdr>
        </w:div>
        <w:div w:id="361441412">
          <w:marLeft w:val="480"/>
          <w:marRight w:val="0"/>
          <w:marTop w:val="0"/>
          <w:marBottom w:val="0"/>
          <w:divBdr>
            <w:top w:val="none" w:sz="0" w:space="0" w:color="auto"/>
            <w:left w:val="none" w:sz="0" w:space="0" w:color="auto"/>
            <w:bottom w:val="none" w:sz="0" w:space="0" w:color="auto"/>
            <w:right w:val="none" w:sz="0" w:space="0" w:color="auto"/>
          </w:divBdr>
        </w:div>
        <w:div w:id="1872761171">
          <w:marLeft w:val="480"/>
          <w:marRight w:val="0"/>
          <w:marTop w:val="0"/>
          <w:marBottom w:val="0"/>
          <w:divBdr>
            <w:top w:val="none" w:sz="0" w:space="0" w:color="auto"/>
            <w:left w:val="none" w:sz="0" w:space="0" w:color="auto"/>
            <w:bottom w:val="none" w:sz="0" w:space="0" w:color="auto"/>
            <w:right w:val="none" w:sz="0" w:space="0" w:color="auto"/>
          </w:divBdr>
        </w:div>
        <w:div w:id="562645740">
          <w:marLeft w:val="480"/>
          <w:marRight w:val="0"/>
          <w:marTop w:val="0"/>
          <w:marBottom w:val="0"/>
          <w:divBdr>
            <w:top w:val="none" w:sz="0" w:space="0" w:color="auto"/>
            <w:left w:val="none" w:sz="0" w:space="0" w:color="auto"/>
            <w:bottom w:val="none" w:sz="0" w:space="0" w:color="auto"/>
            <w:right w:val="none" w:sz="0" w:space="0" w:color="auto"/>
          </w:divBdr>
        </w:div>
        <w:div w:id="1281454176">
          <w:marLeft w:val="480"/>
          <w:marRight w:val="0"/>
          <w:marTop w:val="0"/>
          <w:marBottom w:val="0"/>
          <w:divBdr>
            <w:top w:val="none" w:sz="0" w:space="0" w:color="auto"/>
            <w:left w:val="none" w:sz="0" w:space="0" w:color="auto"/>
            <w:bottom w:val="none" w:sz="0" w:space="0" w:color="auto"/>
            <w:right w:val="none" w:sz="0" w:space="0" w:color="auto"/>
          </w:divBdr>
        </w:div>
        <w:div w:id="1201743448">
          <w:marLeft w:val="480"/>
          <w:marRight w:val="0"/>
          <w:marTop w:val="0"/>
          <w:marBottom w:val="0"/>
          <w:divBdr>
            <w:top w:val="none" w:sz="0" w:space="0" w:color="auto"/>
            <w:left w:val="none" w:sz="0" w:space="0" w:color="auto"/>
            <w:bottom w:val="none" w:sz="0" w:space="0" w:color="auto"/>
            <w:right w:val="none" w:sz="0" w:space="0" w:color="auto"/>
          </w:divBdr>
        </w:div>
        <w:div w:id="183634007">
          <w:marLeft w:val="480"/>
          <w:marRight w:val="0"/>
          <w:marTop w:val="0"/>
          <w:marBottom w:val="0"/>
          <w:divBdr>
            <w:top w:val="none" w:sz="0" w:space="0" w:color="auto"/>
            <w:left w:val="none" w:sz="0" w:space="0" w:color="auto"/>
            <w:bottom w:val="none" w:sz="0" w:space="0" w:color="auto"/>
            <w:right w:val="none" w:sz="0" w:space="0" w:color="auto"/>
          </w:divBdr>
        </w:div>
        <w:div w:id="2145612487">
          <w:marLeft w:val="480"/>
          <w:marRight w:val="0"/>
          <w:marTop w:val="0"/>
          <w:marBottom w:val="0"/>
          <w:divBdr>
            <w:top w:val="none" w:sz="0" w:space="0" w:color="auto"/>
            <w:left w:val="none" w:sz="0" w:space="0" w:color="auto"/>
            <w:bottom w:val="none" w:sz="0" w:space="0" w:color="auto"/>
            <w:right w:val="none" w:sz="0" w:space="0" w:color="auto"/>
          </w:divBdr>
        </w:div>
        <w:div w:id="1526599246">
          <w:marLeft w:val="480"/>
          <w:marRight w:val="0"/>
          <w:marTop w:val="0"/>
          <w:marBottom w:val="0"/>
          <w:divBdr>
            <w:top w:val="none" w:sz="0" w:space="0" w:color="auto"/>
            <w:left w:val="none" w:sz="0" w:space="0" w:color="auto"/>
            <w:bottom w:val="none" w:sz="0" w:space="0" w:color="auto"/>
            <w:right w:val="none" w:sz="0" w:space="0" w:color="auto"/>
          </w:divBdr>
        </w:div>
        <w:div w:id="1202593834">
          <w:marLeft w:val="480"/>
          <w:marRight w:val="0"/>
          <w:marTop w:val="0"/>
          <w:marBottom w:val="0"/>
          <w:divBdr>
            <w:top w:val="none" w:sz="0" w:space="0" w:color="auto"/>
            <w:left w:val="none" w:sz="0" w:space="0" w:color="auto"/>
            <w:bottom w:val="none" w:sz="0" w:space="0" w:color="auto"/>
            <w:right w:val="none" w:sz="0" w:space="0" w:color="auto"/>
          </w:divBdr>
        </w:div>
        <w:div w:id="2100633324">
          <w:marLeft w:val="480"/>
          <w:marRight w:val="0"/>
          <w:marTop w:val="0"/>
          <w:marBottom w:val="0"/>
          <w:divBdr>
            <w:top w:val="none" w:sz="0" w:space="0" w:color="auto"/>
            <w:left w:val="none" w:sz="0" w:space="0" w:color="auto"/>
            <w:bottom w:val="none" w:sz="0" w:space="0" w:color="auto"/>
            <w:right w:val="none" w:sz="0" w:space="0" w:color="auto"/>
          </w:divBdr>
        </w:div>
        <w:div w:id="1708949266">
          <w:marLeft w:val="480"/>
          <w:marRight w:val="0"/>
          <w:marTop w:val="0"/>
          <w:marBottom w:val="0"/>
          <w:divBdr>
            <w:top w:val="none" w:sz="0" w:space="0" w:color="auto"/>
            <w:left w:val="none" w:sz="0" w:space="0" w:color="auto"/>
            <w:bottom w:val="none" w:sz="0" w:space="0" w:color="auto"/>
            <w:right w:val="none" w:sz="0" w:space="0" w:color="auto"/>
          </w:divBdr>
        </w:div>
        <w:div w:id="176777906">
          <w:marLeft w:val="480"/>
          <w:marRight w:val="0"/>
          <w:marTop w:val="0"/>
          <w:marBottom w:val="0"/>
          <w:divBdr>
            <w:top w:val="none" w:sz="0" w:space="0" w:color="auto"/>
            <w:left w:val="none" w:sz="0" w:space="0" w:color="auto"/>
            <w:bottom w:val="none" w:sz="0" w:space="0" w:color="auto"/>
            <w:right w:val="none" w:sz="0" w:space="0" w:color="auto"/>
          </w:divBdr>
        </w:div>
        <w:div w:id="1299916519">
          <w:marLeft w:val="480"/>
          <w:marRight w:val="0"/>
          <w:marTop w:val="0"/>
          <w:marBottom w:val="0"/>
          <w:divBdr>
            <w:top w:val="none" w:sz="0" w:space="0" w:color="auto"/>
            <w:left w:val="none" w:sz="0" w:space="0" w:color="auto"/>
            <w:bottom w:val="none" w:sz="0" w:space="0" w:color="auto"/>
            <w:right w:val="none" w:sz="0" w:space="0" w:color="auto"/>
          </w:divBdr>
        </w:div>
        <w:div w:id="1943368484">
          <w:marLeft w:val="480"/>
          <w:marRight w:val="0"/>
          <w:marTop w:val="0"/>
          <w:marBottom w:val="0"/>
          <w:divBdr>
            <w:top w:val="none" w:sz="0" w:space="0" w:color="auto"/>
            <w:left w:val="none" w:sz="0" w:space="0" w:color="auto"/>
            <w:bottom w:val="none" w:sz="0" w:space="0" w:color="auto"/>
            <w:right w:val="none" w:sz="0" w:space="0" w:color="auto"/>
          </w:divBdr>
        </w:div>
        <w:div w:id="1638796842">
          <w:marLeft w:val="480"/>
          <w:marRight w:val="0"/>
          <w:marTop w:val="0"/>
          <w:marBottom w:val="0"/>
          <w:divBdr>
            <w:top w:val="none" w:sz="0" w:space="0" w:color="auto"/>
            <w:left w:val="none" w:sz="0" w:space="0" w:color="auto"/>
            <w:bottom w:val="none" w:sz="0" w:space="0" w:color="auto"/>
            <w:right w:val="none" w:sz="0" w:space="0" w:color="auto"/>
          </w:divBdr>
        </w:div>
        <w:div w:id="1572427180">
          <w:marLeft w:val="480"/>
          <w:marRight w:val="0"/>
          <w:marTop w:val="0"/>
          <w:marBottom w:val="0"/>
          <w:divBdr>
            <w:top w:val="none" w:sz="0" w:space="0" w:color="auto"/>
            <w:left w:val="none" w:sz="0" w:space="0" w:color="auto"/>
            <w:bottom w:val="none" w:sz="0" w:space="0" w:color="auto"/>
            <w:right w:val="none" w:sz="0" w:space="0" w:color="auto"/>
          </w:divBdr>
        </w:div>
        <w:div w:id="1433548143">
          <w:marLeft w:val="480"/>
          <w:marRight w:val="0"/>
          <w:marTop w:val="0"/>
          <w:marBottom w:val="0"/>
          <w:divBdr>
            <w:top w:val="none" w:sz="0" w:space="0" w:color="auto"/>
            <w:left w:val="none" w:sz="0" w:space="0" w:color="auto"/>
            <w:bottom w:val="none" w:sz="0" w:space="0" w:color="auto"/>
            <w:right w:val="none" w:sz="0" w:space="0" w:color="auto"/>
          </w:divBdr>
        </w:div>
        <w:div w:id="21826622">
          <w:marLeft w:val="480"/>
          <w:marRight w:val="0"/>
          <w:marTop w:val="0"/>
          <w:marBottom w:val="0"/>
          <w:divBdr>
            <w:top w:val="none" w:sz="0" w:space="0" w:color="auto"/>
            <w:left w:val="none" w:sz="0" w:space="0" w:color="auto"/>
            <w:bottom w:val="none" w:sz="0" w:space="0" w:color="auto"/>
            <w:right w:val="none" w:sz="0" w:space="0" w:color="auto"/>
          </w:divBdr>
        </w:div>
        <w:div w:id="944120679">
          <w:marLeft w:val="480"/>
          <w:marRight w:val="0"/>
          <w:marTop w:val="0"/>
          <w:marBottom w:val="0"/>
          <w:divBdr>
            <w:top w:val="none" w:sz="0" w:space="0" w:color="auto"/>
            <w:left w:val="none" w:sz="0" w:space="0" w:color="auto"/>
            <w:bottom w:val="none" w:sz="0" w:space="0" w:color="auto"/>
            <w:right w:val="none" w:sz="0" w:space="0" w:color="auto"/>
          </w:divBdr>
        </w:div>
        <w:div w:id="1154103531">
          <w:marLeft w:val="480"/>
          <w:marRight w:val="0"/>
          <w:marTop w:val="0"/>
          <w:marBottom w:val="0"/>
          <w:divBdr>
            <w:top w:val="none" w:sz="0" w:space="0" w:color="auto"/>
            <w:left w:val="none" w:sz="0" w:space="0" w:color="auto"/>
            <w:bottom w:val="none" w:sz="0" w:space="0" w:color="auto"/>
            <w:right w:val="none" w:sz="0" w:space="0" w:color="auto"/>
          </w:divBdr>
        </w:div>
        <w:div w:id="872810282">
          <w:marLeft w:val="480"/>
          <w:marRight w:val="0"/>
          <w:marTop w:val="0"/>
          <w:marBottom w:val="0"/>
          <w:divBdr>
            <w:top w:val="none" w:sz="0" w:space="0" w:color="auto"/>
            <w:left w:val="none" w:sz="0" w:space="0" w:color="auto"/>
            <w:bottom w:val="none" w:sz="0" w:space="0" w:color="auto"/>
            <w:right w:val="none" w:sz="0" w:space="0" w:color="auto"/>
          </w:divBdr>
        </w:div>
        <w:div w:id="1717317928">
          <w:marLeft w:val="480"/>
          <w:marRight w:val="0"/>
          <w:marTop w:val="0"/>
          <w:marBottom w:val="0"/>
          <w:divBdr>
            <w:top w:val="none" w:sz="0" w:space="0" w:color="auto"/>
            <w:left w:val="none" w:sz="0" w:space="0" w:color="auto"/>
            <w:bottom w:val="none" w:sz="0" w:space="0" w:color="auto"/>
            <w:right w:val="none" w:sz="0" w:space="0" w:color="auto"/>
          </w:divBdr>
        </w:div>
        <w:div w:id="1484543523">
          <w:marLeft w:val="480"/>
          <w:marRight w:val="0"/>
          <w:marTop w:val="0"/>
          <w:marBottom w:val="0"/>
          <w:divBdr>
            <w:top w:val="none" w:sz="0" w:space="0" w:color="auto"/>
            <w:left w:val="none" w:sz="0" w:space="0" w:color="auto"/>
            <w:bottom w:val="none" w:sz="0" w:space="0" w:color="auto"/>
            <w:right w:val="none" w:sz="0" w:space="0" w:color="auto"/>
          </w:divBdr>
        </w:div>
        <w:div w:id="581253688">
          <w:marLeft w:val="480"/>
          <w:marRight w:val="0"/>
          <w:marTop w:val="0"/>
          <w:marBottom w:val="0"/>
          <w:divBdr>
            <w:top w:val="none" w:sz="0" w:space="0" w:color="auto"/>
            <w:left w:val="none" w:sz="0" w:space="0" w:color="auto"/>
            <w:bottom w:val="none" w:sz="0" w:space="0" w:color="auto"/>
            <w:right w:val="none" w:sz="0" w:space="0" w:color="auto"/>
          </w:divBdr>
        </w:div>
        <w:div w:id="25329520">
          <w:marLeft w:val="480"/>
          <w:marRight w:val="0"/>
          <w:marTop w:val="0"/>
          <w:marBottom w:val="0"/>
          <w:divBdr>
            <w:top w:val="none" w:sz="0" w:space="0" w:color="auto"/>
            <w:left w:val="none" w:sz="0" w:space="0" w:color="auto"/>
            <w:bottom w:val="none" w:sz="0" w:space="0" w:color="auto"/>
            <w:right w:val="none" w:sz="0" w:space="0" w:color="auto"/>
          </w:divBdr>
        </w:div>
        <w:div w:id="636684039">
          <w:marLeft w:val="480"/>
          <w:marRight w:val="0"/>
          <w:marTop w:val="0"/>
          <w:marBottom w:val="0"/>
          <w:divBdr>
            <w:top w:val="none" w:sz="0" w:space="0" w:color="auto"/>
            <w:left w:val="none" w:sz="0" w:space="0" w:color="auto"/>
            <w:bottom w:val="none" w:sz="0" w:space="0" w:color="auto"/>
            <w:right w:val="none" w:sz="0" w:space="0" w:color="auto"/>
          </w:divBdr>
        </w:div>
        <w:div w:id="256209273">
          <w:marLeft w:val="480"/>
          <w:marRight w:val="0"/>
          <w:marTop w:val="0"/>
          <w:marBottom w:val="0"/>
          <w:divBdr>
            <w:top w:val="none" w:sz="0" w:space="0" w:color="auto"/>
            <w:left w:val="none" w:sz="0" w:space="0" w:color="auto"/>
            <w:bottom w:val="none" w:sz="0" w:space="0" w:color="auto"/>
            <w:right w:val="none" w:sz="0" w:space="0" w:color="auto"/>
          </w:divBdr>
        </w:div>
        <w:div w:id="1632596363">
          <w:marLeft w:val="480"/>
          <w:marRight w:val="0"/>
          <w:marTop w:val="0"/>
          <w:marBottom w:val="0"/>
          <w:divBdr>
            <w:top w:val="none" w:sz="0" w:space="0" w:color="auto"/>
            <w:left w:val="none" w:sz="0" w:space="0" w:color="auto"/>
            <w:bottom w:val="none" w:sz="0" w:space="0" w:color="auto"/>
            <w:right w:val="none" w:sz="0" w:space="0" w:color="auto"/>
          </w:divBdr>
        </w:div>
        <w:div w:id="52315398">
          <w:marLeft w:val="480"/>
          <w:marRight w:val="0"/>
          <w:marTop w:val="0"/>
          <w:marBottom w:val="0"/>
          <w:divBdr>
            <w:top w:val="none" w:sz="0" w:space="0" w:color="auto"/>
            <w:left w:val="none" w:sz="0" w:space="0" w:color="auto"/>
            <w:bottom w:val="none" w:sz="0" w:space="0" w:color="auto"/>
            <w:right w:val="none" w:sz="0" w:space="0" w:color="auto"/>
          </w:divBdr>
        </w:div>
        <w:div w:id="441730176">
          <w:marLeft w:val="480"/>
          <w:marRight w:val="0"/>
          <w:marTop w:val="0"/>
          <w:marBottom w:val="0"/>
          <w:divBdr>
            <w:top w:val="none" w:sz="0" w:space="0" w:color="auto"/>
            <w:left w:val="none" w:sz="0" w:space="0" w:color="auto"/>
            <w:bottom w:val="none" w:sz="0" w:space="0" w:color="auto"/>
            <w:right w:val="none" w:sz="0" w:space="0" w:color="auto"/>
          </w:divBdr>
        </w:div>
        <w:div w:id="189077410">
          <w:marLeft w:val="480"/>
          <w:marRight w:val="0"/>
          <w:marTop w:val="0"/>
          <w:marBottom w:val="0"/>
          <w:divBdr>
            <w:top w:val="none" w:sz="0" w:space="0" w:color="auto"/>
            <w:left w:val="none" w:sz="0" w:space="0" w:color="auto"/>
            <w:bottom w:val="none" w:sz="0" w:space="0" w:color="auto"/>
            <w:right w:val="none" w:sz="0" w:space="0" w:color="auto"/>
          </w:divBdr>
        </w:div>
        <w:div w:id="1140457500">
          <w:marLeft w:val="480"/>
          <w:marRight w:val="0"/>
          <w:marTop w:val="0"/>
          <w:marBottom w:val="0"/>
          <w:divBdr>
            <w:top w:val="none" w:sz="0" w:space="0" w:color="auto"/>
            <w:left w:val="none" w:sz="0" w:space="0" w:color="auto"/>
            <w:bottom w:val="none" w:sz="0" w:space="0" w:color="auto"/>
            <w:right w:val="none" w:sz="0" w:space="0" w:color="auto"/>
          </w:divBdr>
        </w:div>
        <w:div w:id="999426856">
          <w:marLeft w:val="480"/>
          <w:marRight w:val="0"/>
          <w:marTop w:val="0"/>
          <w:marBottom w:val="0"/>
          <w:divBdr>
            <w:top w:val="none" w:sz="0" w:space="0" w:color="auto"/>
            <w:left w:val="none" w:sz="0" w:space="0" w:color="auto"/>
            <w:bottom w:val="none" w:sz="0" w:space="0" w:color="auto"/>
            <w:right w:val="none" w:sz="0" w:space="0" w:color="auto"/>
          </w:divBdr>
        </w:div>
        <w:div w:id="54007984">
          <w:marLeft w:val="480"/>
          <w:marRight w:val="0"/>
          <w:marTop w:val="0"/>
          <w:marBottom w:val="0"/>
          <w:divBdr>
            <w:top w:val="none" w:sz="0" w:space="0" w:color="auto"/>
            <w:left w:val="none" w:sz="0" w:space="0" w:color="auto"/>
            <w:bottom w:val="none" w:sz="0" w:space="0" w:color="auto"/>
            <w:right w:val="none" w:sz="0" w:space="0" w:color="auto"/>
          </w:divBdr>
        </w:div>
        <w:div w:id="358702754">
          <w:marLeft w:val="480"/>
          <w:marRight w:val="0"/>
          <w:marTop w:val="0"/>
          <w:marBottom w:val="0"/>
          <w:divBdr>
            <w:top w:val="none" w:sz="0" w:space="0" w:color="auto"/>
            <w:left w:val="none" w:sz="0" w:space="0" w:color="auto"/>
            <w:bottom w:val="none" w:sz="0" w:space="0" w:color="auto"/>
            <w:right w:val="none" w:sz="0" w:space="0" w:color="auto"/>
          </w:divBdr>
        </w:div>
        <w:div w:id="523206277">
          <w:marLeft w:val="480"/>
          <w:marRight w:val="0"/>
          <w:marTop w:val="0"/>
          <w:marBottom w:val="0"/>
          <w:divBdr>
            <w:top w:val="none" w:sz="0" w:space="0" w:color="auto"/>
            <w:left w:val="none" w:sz="0" w:space="0" w:color="auto"/>
            <w:bottom w:val="none" w:sz="0" w:space="0" w:color="auto"/>
            <w:right w:val="none" w:sz="0" w:space="0" w:color="auto"/>
          </w:divBdr>
        </w:div>
        <w:div w:id="1713265232">
          <w:marLeft w:val="480"/>
          <w:marRight w:val="0"/>
          <w:marTop w:val="0"/>
          <w:marBottom w:val="0"/>
          <w:divBdr>
            <w:top w:val="none" w:sz="0" w:space="0" w:color="auto"/>
            <w:left w:val="none" w:sz="0" w:space="0" w:color="auto"/>
            <w:bottom w:val="none" w:sz="0" w:space="0" w:color="auto"/>
            <w:right w:val="none" w:sz="0" w:space="0" w:color="auto"/>
          </w:divBdr>
        </w:div>
        <w:div w:id="1099106635">
          <w:marLeft w:val="480"/>
          <w:marRight w:val="0"/>
          <w:marTop w:val="0"/>
          <w:marBottom w:val="0"/>
          <w:divBdr>
            <w:top w:val="none" w:sz="0" w:space="0" w:color="auto"/>
            <w:left w:val="none" w:sz="0" w:space="0" w:color="auto"/>
            <w:bottom w:val="none" w:sz="0" w:space="0" w:color="auto"/>
            <w:right w:val="none" w:sz="0" w:space="0" w:color="auto"/>
          </w:divBdr>
        </w:div>
        <w:div w:id="2147045944">
          <w:marLeft w:val="480"/>
          <w:marRight w:val="0"/>
          <w:marTop w:val="0"/>
          <w:marBottom w:val="0"/>
          <w:divBdr>
            <w:top w:val="none" w:sz="0" w:space="0" w:color="auto"/>
            <w:left w:val="none" w:sz="0" w:space="0" w:color="auto"/>
            <w:bottom w:val="none" w:sz="0" w:space="0" w:color="auto"/>
            <w:right w:val="none" w:sz="0" w:space="0" w:color="auto"/>
          </w:divBdr>
        </w:div>
        <w:div w:id="1545560263">
          <w:marLeft w:val="480"/>
          <w:marRight w:val="0"/>
          <w:marTop w:val="0"/>
          <w:marBottom w:val="0"/>
          <w:divBdr>
            <w:top w:val="none" w:sz="0" w:space="0" w:color="auto"/>
            <w:left w:val="none" w:sz="0" w:space="0" w:color="auto"/>
            <w:bottom w:val="none" w:sz="0" w:space="0" w:color="auto"/>
            <w:right w:val="none" w:sz="0" w:space="0" w:color="auto"/>
          </w:divBdr>
        </w:div>
        <w:div w:id="1510486718">
          <w:marLeft w:val="480"/>
          <w:marRight w:val="0"/>
          <w:marTop w:val="0"/>
          <w:marBottom w:val="0"/>
          <w:divBdr>
            <w:top w:val="none" w:sz="0" w:space="0" w:color="auto"/>
            <w:left w:val="none" w:sz="0" w:space="0" w:color="auto"/>
            <w:bottom w:val="none" w:sz="0" w:space="0" w:color="auto"/>
            <w:right w:val="none" w:sz="0" w:space="0" w:color="auto"/>
          </w:divBdr>
        </w:div>
        <w:div w:id="748768985">
          <w:marLeft w:val="480"/>
          <w:marRight w:val="0"/>
          <w:marTop w:val="0"/>
          <w:marBottom w:val="0"/>
          <w:divBdr>
            <w:top w:val="none" w:sz="0" w:space="0" w:color="auto"/>
            <w:left w:val="none" w:sz="0" w:space="0" w:color="auto"/>
            <w:bottom w:val="none" w:sz="0" w:space="0" w:color="auto"/>
            <w:right w:val="none" w:sz="0" w:space="0" w:color="auto"/>
          </w:divBdr>
        </w:div>
        <w:div w:id="1887138303">
          <w:marLeft w:val="480"/>
          <w:marRight w:val="0"/>
          <w:marTop w:val="0"/>
          <w:marBottom w:val="0"/>
          <w:divBdr>
            <w:top w:val="none" w:sz="0" w:space="0" w:color="auto"/>
            <w:left w:val="none" w:sz="0" w:space="0" w:color="auto"/>
            <w:bottom w:val="none" w:sz="0" w:space="0" w:color="auto"/>
            <w:right w:val="none" w:sz="0" w:space="0" w:color="auto"/>
          </w:divBdr>
        </w:div>
        <w:div w:id="9383315">
          <w:marLeft w:val="480"/>
          <w:marRight w:val="0"/>
          <w:marTop w:val="0"/>
          <w:marBottom w:val="0"/>
          <w:divBdr>
            <w:top w:val="none" w:sz="0" w:space="0" w:color="auto"/>
            <w:left w:val="none" w:sz="0" w:space="0" w:color="auto"/>
            <w:bottom w:val="none" w:sz="0" w:space="0" w:color="auto"/>
            <w:right w:val="none" w:sz="0" w:space="0" w:color="auto"/>
          </w:divBdr>
        </w:div>
        <w:div w:id="1660767676">
          <w:marLeft w:val="480"/>
          <w:marRight w:val="0"/>
          <w:marTop w:val="0"/>
          <w:marBottom w:val="0"/>
          <w:divBdr>
            <w:top w:val="none" w:sz="0" w:space="0" w:color="auto"/>
            <w:left w:val="none" w:sz="0" w:space="0" w:color="auto"/>
            <w:bottom w:val="none" w:sz="0" w:space="0" w:color="auto"/>
            <w:right w:val="none" w:sz="0" w:space="0" w:color="auto"/>
          </w:divBdr>
        </w:div>
        <w:div w:id="1135567752">
          <w:marLeft w:val="480"/>
          <w:marRight w:val="0"/>
          <w:marTop w:val="0"/>
          <w:marBottom w:val="0"/>
          <w:divBdr>
            <w:top w:val="none" w:sz="0" w:space="0" w:color="auto"/>
            <w:left w:val="none" w:sz="0" w:space="0" w:color="auto"/>
            <w:bottom w:val="none" w:sz="0" w:space="0" w:color="auto"/>
            <w:right w:val="none" w:sz="0" w:space="0" w:color="auto"/>
          </w:divBdr>
        </w:div>
        <w:div w:id="1919361814">
          <w:marLeft w:val="480"/>
          <w:marRight w:val="0"/>
          <w:marTop w:val="0"/>
          <w:marBottom w:val="0"/>
          <w:divBdr>
            <w:top w:val="none" w:sz="0" w:space="0" w:color="auto"/>
            <w:left w:val="none" w:sz="0" w:space="0" w:color="auto"/>
            <w:bottom w:val="none" w:sz="0" w:space="0" w:color="auto"/>
            <w:right w:val="none" w:sz="0" w:space="0" w:color="auto"/>
          </w:divBdr>
        </w:div>
        <w:div w:id="606472584">
          <w:marLeft w:val="480"/>
          <w:marRight w:val="0"/>
          <w:marTop w:val="0"/>
          <w:marBottom w:val="0"/>
          <w:divBdr>
            <w:top w:val="none" w:sz="0" w:space="0" w:color="auto"/>
            <w:left w:val="none" w:sz="0" w:space="0" w:color="auto"/>
            <w:bottom w:val="none" w:sz="0" w:space="0" w:color="auto"/>
            <w:right w:val="none" w:sz="0" w:space="0" w:color="auto"/>
          </w:divBdr>
        </w:div>
        <w:div w:id="649096096">
          <w:marLeft w:val="480"/>
          <w:marRight w:val="0"/>
          <w:marTop w:val="0"/>
          <w:marBottom w:val="0"/>
          <w:divBdr>
            <w:top w:val="none" w:sz="0" w:space="0" w:color="auto"/>
            <w:left w:val="none" w:sz="0" w:space="0" w:color="auto"/>
            <w:bottom w:val="none" w:sz="0" w:space="0" w:color="auto"/>
            <w:right w:val="none" w:sz="0" w:space="0" w:color="auto"/>
          </w:divBdr>
        </w:div>
        <w:div w:id="2142379344">
          <w:marLeft w:val="480"/>
          <w:marRight w:val="0"/>
          <w:marTop w:val="0"/>
          <w:marBottom w:val="0"/>
          <w:divBdr>
            <w:top w:val="none" w:sz="0" w:space="0" w:color="auto"/>
            <w:left w:val="none" w:sz="0" w:space="0" w:color="auto"/>
            <w:bottom w:val="none" w:sz="0" w:space="0" w:color="auto"/>
            <w:right w:val="none" w:sz="0" w:space="0" w:color="auto"/>
          </w:divBdr>
        </w:div>
        <w:div w:id="636956550">
          <w:marLeft w:val="480"/>
          <w:marRight w:val="0"/>
          <w:marTop w:val="0"/>
          <w:marBottom w:val="0"/>
          <w:divBdr>
            <w:top w:val="none" w:sz="0" w:space="0" w:color="auto"/>
            <w:left w:val="none" w:sz="0" w:space="0" w:color="auto"/>
            <w:bottom w:val="none" w:sz="0" w:space="0" w:color="auto"/>
            <w:right w:val="none" w:sz="0" w:space="0" w:color="auto"/>
          </w:divBdr>
        </w:div>
      </w:divsChild>
    </w:div>
    <w:div w:id="1279603250">
      <w:bodyDiv w:val="1"/>
      <w:marLeft w:val="0"/>
      <w:marRight w:val="0"/>
      <w:marTop w:val="0"/>
      <w:marBottom w:val="0"/>
      <w:divBdr>
        <w:top w:val="none" w:sz="0" w:space="0" w:color="auto"/>
        <w:left w:val="none" w:sz="0" w:space="0" w:color="auto"/>
        <w:bottom w:val="none" w:sz="0" w:space="0" w:color="auto"/>
        <w:right w:val="none" w:sz="0" w:space="0" w:color="auto"/>
      </w:divBdr>
    </w:div>
    <w:div w:id="1279752041">
      <w:bodyDiv w:val="1"/>
      <w:marLeft w:val="0"/>
      <w:marRight w:val="0"/>
      <w:marTop w:val="0"/>
      <w:marBottom w:val="0"/>
      <w:divBdr>
        <w:top w:val="none" w:sz="0" w:space="0" w:color="auto"/>
        <w:left w:val="none" w:sz="0" w:space="0" w:color="auto"/>
        <w:bottom w:val="none" w:sz="0" w:space="0" w:color="auto"/>
        <w:right w:val="none" w:sz="0" w:space="0" w:color="auto"/>
      </w:divBdr>
    </w:div>
    <w:div w:id="1280256031">
      <w:bodyDiv w:val="1"/>
      <w:marLeft w:val="0"/>
      <w:marRight w:val="0"/>
      <w:marTop w:val="0"/>
      <w:marBottom w:val="0"/>
      <w:divBdr>
        <w:top w:val="none" w:sz="0" w:space="0" w:color="auto"/>
        <w:left w:val="none" w:sz="0" w:space="0" w:color="auto"/>
        <w:bottom w:val="none" w:sz="0" w:space="0" w:color="auto"/>
        <w:right w:val="none" w:sz="0" w:space="0" w:color="auto"/>
      </w:divBdr>
    </w:div>
    <w:div w:id="1280258285">
      <w:bodyDiv w:val="1"/>
      <w:marLeft w:val="0"/>
      <w:marRight w:val="0"/>
      <w:marTop w:val="0"/>
      <w:marBottom w:val="0"/>
      <w:divBdr>
        <w:top w:val="none" w:sz="0" w:space="0" w:color="auto"/>
        <w:left w:val="none" w:sz="0" w:space="0" w:color="auto"/>
        <w:bottom w:val="none" w:sz="0" w:space="0" w:color="auto"/>
        <w:right w:val="none" w:sz="0" w:space="0" w:color="auto"/>
      </w:divBdr>
    </w:div>
    <w:div w:id="1281259170">
      <w:bodyDiv w:val="1"/>
      <w:marLeft w:val="0"/>
      <w:marRight w:val="0"/>
      <w:marTop w:val="0"/>
      <w:marBottom w:val="0"/>
      <w:divBdr>
        <w:top w:val="none" w:sz="0" w:space="0" w:color="auto"/>
        <w:left w:val="none" w:sz="0" w:space="0" w:color="auto"/>
        <w:bottom w:val="none" w:sz="0" w:space="0" w:color="auto"/>
        <w:right w:val="none" w:sz="0" w:space="0" w:color="auto"/>
      </w:divBdr>
    </w:div>
    <w:div w:id="1281491449">
      <w:bodyDiv w:val="1"/>
      <w:marLeft w:val="0"/>
      <w:marRight w:val="0"/>
      <w:marTop w:val="0"/>
      <w:marBottom w:val="0"/>
      <w:divBdr>
        <w:top w:val="none" w:sz="0" w:space="0" w:color="auto"/>
        <w:left w:val="none" w:sz="0" w:space="0" w:color="auto"/>
        <w:bottom w:val="none" w:sz="0" w:space="0" w:color="auto"/>
        <w:right w:val="none" w:sz="0" w:space="0" w:color="auto"/>
      </w:divBdr>
    </w:div>
    <w:div w:id="1281499923">
      <w:bodyDiv w:val="1"/>
      <w:marLeft w:val="0"/>
      <w:marRight w:val="0"/>
      <w:marTop w:val="0"/>
      <w:marBottom w:val="0"/>
      <w:divBdr>
        <w:top w:val="none" w:sz="0" w:space="0" w:color="auto"/>
        <w:left w:val="none" w:sz="0" w:space="0" w:color="auto"/>
        <w:bottom w:val="none" w:sz="0" w:space="0" w:color="auto"/>
        <w:right w:val="none" w:sz="0" w:space="0" w:color="auto"/>
      </w:divBdr>
    </w:div>
    <w:div w:id="1281650243">
      <w:bodyDiv w:val="1"/>
      <w:marLeft w:val="0"/>
      <w:marRight w:val="0"/>
      <w:marTop w:val="0"/>
      <w:marBottom w:val="0"/>
      <w:divBdr>
        <w:top w:val="none" w:sz="0" w:space="0" w:color="auto"/>
        <w:left w:val="none" w:sz="0" w:space="0" w:color="auto"/>
        <w:bottom w:val="none" w:sz="0" w:space="0" w:color="auto"/>
        <w:right w:val="none" w:sz="0" w:space="0" w:color="auto"/>
      </w:divBdr>
    </w:div>
    <w:div w:id="1281840007">
      <w:bodyDiv w:val="1"/>
      <w:marLeft w:val="0"/>
      <w:marRight w:val="0"/>
      <w:marTop w:val="0"/>
      <w:marBottom w:val="0"/>
      <w:divBdr>
        <w:top w:val="none" w:sz="0" w:space="0" w:color="auto"/>
        <w:left w:val="none" w:sz="0" w:space="0" w:color="auto"/>
        <w:bottom w:val="none" w:sz="0" w:space="0" w:color="auto"/>
        <w:right w:val="none" w:sz="0" w:space="0" w:color="auto"/>
      </w:divBdr>
    </w:div>
    <w:div w:id="1281958297">
      <w:bodyDiv w:val="1"/>
      <w:marLeft w:val="0"/>
      <w:marRight w:val="0"/>
      <w:marTop w:val="0"/>
      <w:marBottom w:val="0"/>
      <w:divBdr>
        <w:top w:val="none" w:sz="0" w:space="0" w:color="auto"/>
        <w:left w:val="none" w:sz="0" w:space="0" w:color="auto"/>
        <w:bottom w:val="none" w:sz="0" w:space="0" w:color="auto"/>
        <w:right w:val="none" w:sz="0" w:space="0" w:color="auto"/>
      </w:divBdr>
    </w:div>
    <w:div w:id="1283851870">
      <w:bodyDiv w:val="1"/>
      <w:marLeft w:val="0"/>
      <w:marRight w:val="0"/>
      <w:marTop w:val="0"/>
      <w:marBottom w:val="0"/>
      <w:divBdr>
        <w:top w:val="none" w:sz="0" w:space="0" w:color="auto"/>
        <w:left w:val="none" w:sz="0" w:space="0" w:color="auto"/>
        <w:bottom w:val="none" w:sz="0" w:space="0" w:color="auto"/>
        <w:right w:val="none" w:sz="0" w:space="0" w:color="auto"/>
      </w:divBdr>
    </w:div>
    <w:div w:id="1283882083">
      <w:bodyDiv w:val="1"/>
      <w:marLeft w:val="0"/>
      <w:marRight w:val="0"/>
      <w:marTop w:val="0"/>
      <w:marBottom w:val="0"/>
      <w:divBdr>
        <w:top w:val="none" w:sz="0" w:space="0" w:color="auto"/>
        <w:left w:val="none" w:sz="0" w:space="0" w:color="auto"/>
        <w:bottom w:val="none" w:sz="0" w:space="0" w:color="auto"/>
        <w:right w:val="none" w:sz="0" w:space="0" w:color="auto"/>
      </w:divBdr>
    </w:div>
    <w:div w:id="1283920643">
      <w:bodyDiv w:val="1"/>
      <w:marLeft w:val="0"/>
      <w:marRight w:val="0"/>
      <w:marTop w:val="0"/>
      <w:marBottom w:val="0"/>
      <w:divBdr>
        <w:top w:val="none" w:sz="0" w:space="0" w:color="auto"/>
        <w:left w:val="none" w:sz="0" w:space="0" w:color="auto"/>
        <w:bottom w:val="none" w:sz="0" w:space="0" w:color="auto"/>
        <w:right w:val="none" w:sz="0" w:space="0" w:color="auto"/>
      </w:divBdr>
    </w:div>
    <w:div w:id="1283922332">
      <w:bodyDiv w:val="1"/>
      <w:marLeft w:val="0"/>
      <w:marRight w:val="0"/>
      <w:marTop w:val="0"/>
      <w:marBottom w:val="0"/>
      <w:divBdr>
        <w:top w:val="none" w:sz="0" w:space="0" w:color="auto"/>
        <w:left w:val="none" w:sz="0" w:space="0" w:color="auto"/>
        <w:bottom w:val="none" w:sz="0" w:space="0" w:color="auto"/>
        <w:right w:val="none" w:sz="0" w:space="0" w:color="auto"/>
      </w:divBdr>
    </w:div>
    <w:div w:id="1283999761">
      <w:bodyDiv w:val="1"/>
      <w:marLeft w:val="0"/>
      <w:marRight w:val="0"/>
      <w:marTop w:val="0"/>
      <w:marBottom w:val="0"/>
      <w:divBdr>
        <w:top w:val="none" w:sz="0" w:space="0" w:color="auto"/>
        <w:left w:val="none" w:sz="0" w:space="0" w:color="auto"/>
        <w:bottom w:val="none" w:sz="0" w:space="0" w:color="auto"/>
        <w:right w:val="none" w:sz="0" w:space="0" w:color="auto"/>
      </w:divBdr>
    </w:div>
    <w:div w:id="1284069216">
      <w:bodyDiv w:val="1"/>
      <w:marLeft w:val="0"/>
      <w:marRight w:val="0"/>
      <w:marTop w:val="0"/>
      <w:marBottom w:val="0"/>
      <w:divBdr>
        <w:top w:val="none" w:sz="0" w:space="0" w:color="auto"/>
        <w:left w:val="none" w:sz="0" w:space="0" w:color="auto"/>
        <w:bottom w:val="none" w:sz="0" w:space="0" w:color="auto"/>
        <w:right w:val="none" w:sz="0" w:space="0" w:color="auto"/>
      </w:divBdr>
    </w:div>
    <w:div w:id="1284386581">
      <w:bodyDiv w:val="1"/>
      <w:marLeft w:val="0"/>
      <w:marRight w:val="0"/>
      <w:marTop w:val="0"/>
      <w:marBottom w:val="0"/>
      <w:divBdr>
        <w:top w:val="none" w:sz="0" w:space="0" w:color="auto"/>
        <w:left w:val="none" w:sz="0" w:space="0" w:color="auto"/>
        <w:bottom w:val="none" w:sz="0" w:space="0" w:color="auto"/>
        <w:right w:val="none" w:sz="0" w:space="0" w:color="auto"/>
      </w:divBdr>
    </w:div>
    <w:div w:id="1284965066">
      <w:bodyDiv w:val="1"/>
      <w:marLeft w:val="0"/>
      <w:marRight w:val="0"/>
      <w:marTop w:val="0"/>
      <w:marBottom w:val="0"/>
      <w:divBdr>
        <w:top w:val="none" w:sz="0" w:space="0" w:color="auto"/>
        <w:left w:val="none" w:sz="0" w:space="0" w:color="auto"/>
        <w:bottom w:val="none" w:sz="0" w:space="0" w:color="auto"/>
        <w:right w:val="none" w:sz="0" w:space="0" w:color="auto"/>
      </w:divBdr>
    </w:div>
    <w:div w:id="1285035538">
      <w:bodyDiv w:val="1"/>
      <w:marLeft w:val="0"/>
      <w:marRight w:val="0"/>
      <w:marTop w:val="0"/>
      <w:marBottom w:val="0"/>
      <w:divBdr>
        <w:top w:val="none" w:sz="0" w:space="0" w:color="auto"/>
        <w:left w:val="none" w:sz="0" w:space="0" w:color="auto"/>
        <w:bottom w:val="none" w:sz="0" w:space="0" w:color="auto"/>
        <w:right w:val="none" w:sz="0" w:space="0" w:color="auto"/>
      </w:divBdr>
    </w:div>
    <w:div w:id="1285387489">
      <w:bodyDiv w:val="1"/>
      <w:marLeft w:val="0"/>
      <w:marRight w:val="0"/>
      <w:marTop w:val="0"/>
      <w:marBottom w:val="0"/>
      <w:divBdr>
        <w:top w:val="none" w:sz="0" w:space="0" w:color="auto"/>
        <w:left w:val="none" w:sz="0" w:space="0" w:color="auto"/>
        <w:bottom w:val="none" w:sz="0" w:space="0" w:color="auto"/>
        <w:right w:val="none" w:sz="0" w:space="0" w:color="auto"/>
      </w:divBdr>
      <w:divsChild>
        <w:div w:id="176621650">
          <w:marLeft w:val="480"/>
          <w:marRight w:val="0"/>
          <w:marTop w:val="0"/>
          <w:marBottom w:val="0"/>
          <w:divBdr>
            <w:top w:val="none" w:sz="0" w:space="0" w:color="auto"/>
            <w:left w:val="none" w:sz="0" w:space="0" w:color="auto"/>
            <w:bottom w:val="none" w:sz="0" w:space="0" w:color="auto"/>
            <w:right w:val="none" w:sz="0" w:space="0" w:color="auto"/>
          </w:divBdr>
        </w:div>
        <w:div w:id="211960905">
          <w:marLeft w:val="480"/>
          <w:marRight w:val="0"/>
          <w:marTop w:val="0"/>
          <w:marBottom w:val="0"/>
          <w:divBdr>
            <w:top w:val="none" w:sz="0" w:space="0" w:color="auto"/>
            <w:left w:val="none" w:sz="0" w:space="0" w:color="auto"/>
            <w:bottom w:val="none" w:sz="0" w:space="0" w:color="auto"/>
            <w:right w:val="none" w:sz="0" w:space="0" w:color="auto"/>
          </w:divBdr>
        </w:div>
        <w:div w:id="295185110">
          <w:marLeft w:val="480"/>
          <w:marRight w:val="0"/>
          <w:marTop w:val="0"/>
          <w:marBottom w:val="0"/>
          <w:divBdr>
            <w:top w:val="none" w:sz="0" w:space="0" w:color="auto"/>
            <w:left w:val="none" w:sz="0" w:space="0" w:color="auto"/>
            <w:bottom w:val="none" w:sz="0" w:space="0" w:color="auto"/>
            <w:right w:val="none" w:sz="0" w:space="0" w:color="auto"/>
          </w:divBdr>
        </w:div>
        <w:div w:id="459156369">
          <w:marLeft w:val="480"/>
          <w:marRight w:val="0"/>
          <w:marTop w:val="0"/>
          <w:marBottom w:val="0"/>
          <w:divBdr>
            <w:top w:val="none" w:sz="0" w:space="0" w:color="auto"/>
            <w:left w:val="none" w:sz="0" w:space="0" w:color="auto"/>
            <w:bottom w:val="none" w:sz="0" w:space="0" w:color="auto"/>
            <w:right w:val="none" w:sz="0" w:space="0" w:color="auto"/>
          </w:divBdr>
        </w:div>
        <w:div w:id="544414938">
          <w:marLeft w:val="480"/>
          <w:marRight w:val="0"/>
          <w:marTop w:val="0"/>
          <w:marBottom w:val="0"/>
          <w:divBdr>
            <w:top w:val="none" w:sz="0" w:space="0" w:color="auto"/>
            <w:left w:val="none" w:sz="0" w:space="0" w:color="auto"/>
            <w:bottom w:val="none" w:sz="0" w:space="0" w:color="auto"/>
            <w:right w:val="none" w:sz="0" w:space="0" w:color="auto"/>
          </w:divBdr>
        </w:div>
        <w:div w:id="607977925">
          <w:marLeft w:val="480"/>
          <w:marRight w:val="0"/>
          <w:marTop w:val="0"/>
          <w:marBottom w:val="0"/>
          <w:divBdr>
            <w:top w:val="none" w:sz="0" w:space="0" w:color="auto"/>
            <w:left w:val="none" w:sz="0" w:space="0" w:color="auto"/>
            <w:bottom w:val="none" w:sz="0" w:space="0" w:color="auto"/>
            <w:right w:val="none" w:sz="0" w:space="0" w:color="auto"/>
          </w:divBdr>
        </w:div>
        <w:div w:id="671185563">
          <w:marLeft w:val="480"/>
          <w:marRight w:val="0"/>
          <w:marTop w:val="0"/>
          <w:marBottom w:val="0"/>
          <w:divBdr>
            <w:top w:val="none" w:sz="0" w:space="0" w:color="auto"/>
            <w:left w:val="none" w:sz="0" w:space="0" w:color="auto"/>
            <w:bottom w:val="none" w:sz="0" w:space="0" w:color="auto"/>
            <w:right w:val="none" w:sz="0" w:space="0" w:color="auto"/>
          </w:divBdr>
        </w:div>
        <w:div w:id="677924137">
          <w:marLeft w:val="480"/>
          <w:marRight w:val="0"/>
          <w:marTop w:val="0"/>
          <w:marBottom w:val="0"/>
          <w:divBdr>
            <w:top w:val="none" w:sz="0" w:space="0" w:color="auto"/>
            <w:left w:val="none" w:sz="0" w:space="0" w:color="auto"/>
            <w:bottom w:val="none" w:sz="0" w:space="0" w:color="auto"/>
            <w:right w:val="none" w:sz="0" w:space="0" w:color="auto"/>
          </w:divBdr>
        </w:div>
        <w:div w:id="743180853">
          <w:marLeft w:val="480"/>
          <w:marRight w:val="0"/>
          <w:marTop w:val="0"/>
          <w:marBottom w:val="0"/>
          <w:divBdr>
            <w:top w:val="none" w:sz="0" w:space="0" w:color="auto"/>
            <w:left w:val="none" w:sz="0" w:space="0" w:color="auto"/>
            <w:bottom w:val="none" w:sz="0" w:space="0" w:color="auto"/>
            <w:right w:val="none" w:sz="0" w:space="0" w:color="auto"/>
          </w:divBdr>
        </w:div>
        <w:div w:id="782305336">
          <w:marLeft w:val="480"/>
          <w:marRight w:val="0"/>
          <w:marTop w:val="0"/>
          <w:marBottom w:val="0"/>
          <w:divBdr>
            <w:top w:val="none" w:sz="0" w:space="0" w:color="auto"/>
            <w:left w:val="none" w:sz="0" w:space="0" w:color="auto"/>
            <w:bottom w:val="none" w:sz="0" w:space="0" w:color="auto"/>
            <w:right w:val="none" w:sz="0" w:space="0" w:color="auto"/>
          </w:divBdr>
        </w:div>
        <w:div w:id="806554307">
          <w:marLeft w:val="480"/>
          <w:marRight w:val="0"/>
          <w:marTop w:val="0"/>
          <w:marBottom w:val="0"/>
          <w:divBdr>
            <w:top w:val="none" w:sz="0" w:space="0" w:color="auto"/>
            <w:left w:val="none" w:sz="0" w:space="0" w:color="auto"/>
            <w:bottom w:val="none" w:sz="0" w:space="0" w:color="auto"/>
            <w:right w:val="none" w:sz="0" w:space="0" w:color="auto"/>
          </w:divBdr>
        </w:div>
        <w:div w:id="877546657">
          <w:marLeft w:val="480"/>
          <w:marRight w:val="0"/>
          <w:marTop w:val="0"/>
          <w:marBottom w:val="0"/>
          <w:divBdr>
            <w:top w:val="none" w:sz="0" w:space="0" w:color="auto"/>
            <w:left w:val="none" w:sz="0" w:space="0" w:color="auto"/>
            <w:bottom w:val="none" w:sz="0" w:space="0" w:color="auto"/>
            <w:right w:val="none" w:sz="0" w:space="0" w:color="auto"/>
          </w:divBdr>
        </w:div>
        <w:div w:id="885528613">
          <w:marLeft w:val="480"/>
          <w:marRight w:val="0"/>
          <w:marTop w:val="0"/>
          <w:marBottom w:val="0"/>
          <w:divBdr>
            <w:top w:val="none" w:sz="0" w:space="0" w:color="auto"/>
            <w:left w:val="none" w:sz="0" w:space="0" w:color="auto"/>
            <w:bottom w:val="none" w:sz="0" w:space="0" w:color="auto"/>
            <w:right w:val="none" w:sz="0" w:space="0" w:color="auto"/>
          </w:divBdr>
        </w:div>
        <w:div w:id="1081485206">
          <w:marLeft w:val="480"/>
          <w:marRight w:val="0"/>
          <w:marTop w:val="0"/>
          <w:marBottom w:val="0"/>
          <w:divBdr>
            <w:top w:val="none" w:sz="0" w:space="0" w:color="auto"/>
            <w:left w:val="none" w:sz="0" w:space="0" w:color="auto"/>
            <w:bottom w:val="none" w:sz="0" w:space="0" w:color="auto"/>
            <w:right w:val="none" w:sz="0" w:space="0" w:color="auto"/>
          </w:divBdr>
        </w:div>
        <w:div w:id="1144157132">
          <w:marLeft w:val="480"/>
          <w:marRight w:val="0"/>
          <w:marTop w:val="0"/>
          <w:marBottom w:val="0"/>
          <w:divBdr>
            <w:top w:val="none" w:sz="0" w:space="0" w:color="auto"/>
            <w:left w:val="none" w:sz="0" w:space="0" w:color="auto"/>
            <w:bottom w:val="none" w:sz="0" w:space="0" w:color="auto"/>
            <w:right w:val="none" w:sz="0" w:space="0" w:color="auto"/>
          </w:divBdr>
        </w:div>
        <w:div w:id="1155102990">
          <w:marLeft w:val="480"/>
          <w:marRight w:val="0"/>
          <w:marTop w:val="0"/>
          <w:marBottom w:val="0"/>
          <w:divBdr>
            <w:top w:val="none" w:sz="0" w:space="0" w:color="auto"/>
            <w:left w:val="none" w:sz="0" w:space="0" w:color="auto"/>
            <w:bottom w:val="none" w:sz="0" w:space="0" w:color="auto"/>
            <w:right w:val="none" w:sz="0" w:space="0" w:color="auto"/>
          </w:divBdr>
        </w:div>
        <w:div w:id="1200778634">
          <w:marLeft w:val="480"/>
          <w:marRight w:val="0"/>
          <w:marTop w:val="0"/>
          <w:marBottom w:val="0"/>
          <w:divBdr>
            <w:top w:val="none" w:sz="0" w:space="0" w:color="auto"/>
            <w:left w:val="none" w:sz="0" w:space="0" w:color="auto"/>
            <w:bottom w:val="none" w:sz="0" w:space="0" w:color="auto"/>
            <w:right w:val="none" w:sz="0" w:space="0" w:color="auto"/>
          </w:divBdr>
        </w:div>
        <w:div w:id="1407796851">
          <w:marLeft w:val="480"/>
          <w:marRight w:val="0"/>
          <w:marTop w:val="0"/>
          <w:marBottom w:val="0"/>
          <w:divBdr>
            <w:top w:val="none" w:sz="0" w:space="0" w:color="auto"/>
            <w:left w:val="none" w:sz="0" w:space="0" w:color="auto"/>
            <w:bottom w:val="none" w:sz="0" w:space="0" w:color="auto"/>
            <w:right w:val="none" w:sz="0" w:space="0" w:color="auto"/>
          </w:divBdr>
        </w:div>
        <w:div w:id="1449086602">
          <w:marLeft w:val="480"/>
          <w:marRight w:val="0"/>
          <w:marTop w:val="0"/>
          <w:marBottom w:val="0"/>
          <w:divBdr>
            <w:top w:val="none" w:sz="0" w:space="0" w:color="auto"/>
            <w:left w:val="none" w:sz="0" w:space="0" w:color="auto"/>
            <w:bottom w:val="none" w:sz="0" w:space="0" w:color="auto"/>
            <w:right w:val="none" w:sz="0" w:space="0" w:color="auto"/>
          </w:divBdr>
        </w:div>
        <w:div w:id="1494371914">
          <w:marLeft w:val="480"/>
          <w:marRight w:val="0"/>
          <w:marTop w:val="0"/>
          <w:marBottom w:val="0"/>
          <w:divBdr>
            <w:top w:val="none" w:sz="0" w:space="0" w:color="auto"/>
            <w:left w:val="none" w:sz="0" w:space="0" w:color="auto"/>
            <w:bottom w:val="none" w:sz="0" w:space="0" w:color="auto"/>
            <w:right w:val="none" w:sz="0" w:space="0" w:color="auto"/>
          </w:divBdr>
        </w:div>
        <w:div w:id="1511597892">
          <w:marLeft w:val="480"/>
          <w:marRight w:val="0"/>
          <w:marTop w:val="0"/>
          <w:marBottom w:val="0"/>
          <w:divBdr>
            <w:top w:val="none" w:sz="0" w:space="0" w:color="auto"/>
            <w:left w:val="none" w:sz="0" w:space="0" w:color="auto"/>
            <w:bottom w:val="none" w:sz="0" w:space="0" w:color="auto"/>
            <w:right w:val="none" w:sz="0" w:space="0" w:color="auto"/>
          </w:divBdr>
        </w:div>
        <w:div w:id="1556627042">
          <w:marLeft w:val="480"/>
          <w:marRight w:val="0"/>
          <w:marTop w:val="0"/>
          <w:marBottom w:val="0"/>
          <w:divBdr>
            <w:top w:val="none" w:sz="0" w:space="0" w:color="auto"/>
            <w:left w:val="none" w:sz="0" w:space="0" w:color="auto"/>
            <w:bottom w:val="none" w:sz="0" w:space="0" w:color="auto"/>
            <w:right w:val="none" w:sz="0" w:space="0" w:color="auto"/>
          </w:divBdr>
        </w:div>
        <w:div w:id="1586573399">
          <w:marLeft w:val="480"/>
          <w:marRight w:val="0"/>
          <w:marTop w:val="0"/>
          <w:marBottom w:val="0"/>
          <w:divBdr>
            <w:top w:val="none" w:sz="0" w:space="0" w:color="auto"/>
            <w:left w:val="none" w:sz="0" w:space="0" w:color="auto"/>
            <w:bottom w:val="none" w:sz="0" w:space="0" w:color="auto"/>
            <w:right w:val="none" w:sz="0" w:space="0" w:color="auto"/>
          </w:divBdr>
        </w:div>
        <w:div w:id="1593665093">
          <w:marLeft w:val="480"/>
          <w:marRight w:val="0"/>
          <w:marTop w:val="0"/>
          <w:marBottom w:val="0"/>
          <w:divBdr>
            <w:top w:val="none" w:sz="0" w:space="0" w:color="auto"/>
            <w:left w:val="none" w:sz="0" w:space="0" w:color="auto"/>
            <w:bottom w:val="none" w:sz="0" w:space="0" w:color="auto"/>
            <w:right w:val="none" w:sz="0" w:space="0" w:color="auto"/>
          </w:divBdr>
        </w:div>
        <w:div w:id="1625651858">
          <w:marLeft w:val="480"/>
          <w:marRight w:val="0"/>
          <w:marTop w:val="0"/>
          <w:marBottom w:val="0"/>
          <w:divBdr>
            <w:top w:val="none" w:sz="0" w:space="0" w:color="auto"/>
            <w:left w:val="none" w:sz="0" w:space="0" w:color="auto"/>
            <w:bottom w:val="none" w:sz="0" w:space="0" w:color="auto"/>
            <w:right w:val="none" w:sz="0" w:space="0" w:color="auto"/>
          </w:divBdr>
        </w:div>
        <w:div w:id="1673607597">
          <w:marLeft w:val="480"/>
          <w:marRight w:val="0"/>
          <w:marTop w:val="0"/>
          <w:marBottom w:val="0"/>
          <w:divBdr>
            <w:top w:val="none" w:sz="0" w:space="0" w:color="auto"/>
            <w:left w:val="none" w:sz="0" w:space="0" w:color="auto"/>
            <w:bottom w:val="none" w:sz="0" w:space="0" w:color="auto"/>
            <w:right w:val="none" w:sz="0" w:space="0" w:color="auto"/>
          </w:divBdr>
        </w:div>
        <w:div w:id="1759477039">
          <w:marLeft w:val="480"/>
          <w:marRight w:val="0"/>
          <w:marTop w:val="0"/>
          <w:marBottom w:val="0"/>
          <w:divBdr>
            <w:top w:val="none" w:sz="0" w:space="0" w:color="auto"/>
            <w:left w:val="none" w:sz="0" w:space="0" w:color="auto"/>
            <w:bottom w:val="none" w:sz="0" w:space="0" w:color="auto"/>
            <w:right w:val="none" w:sz="0" w:space="0" w:color="auto"/>
          </w:divBdr>
        </w:div>
        <w:div w:id="1769426677">
          <w:marLeft w:val="480"/>
          <w:marRight w:val="0"/>
          <w:marTop w:val="0"/>
          <w:marBottom w:val="0"/>
          <w:divBdr>
            <w:top w:val="none" w:sz="0" w:space="0" w:color="auto"/>
            <w:left w:val="none" w:sz="0" w:space="0" w:color="auto"/>
            <w:bottom w:val="none" w:sz="0" w:space="0" w:color="auto"/>
            <w:right w:val="none" w:sz="0" w:space="0" w:color="auto"/>
          </w:divBdr>
        </w:div>
        <w:div w:id="1808624797">
          <w:marLeft w:val="480"/>
          <w:marRight w:val="0"/>
          <w:marTop w:val="0"/>
          <w:marBottom w:val="0"/>
          <w:divBdr>
            <w:top w:val="none" w:sz="0" w:space="0" w:color="auto"/>
            <w:left w:val="none" w:sz="0" w:space="0" w:color="auto"/>
            <w:bottom w:val="none" w:sz="0" w:space="0" w:color="auto"/>
            <w:right w:val="none" w:sz="0" w:space="0" w:color="auto"/>
          </w:divBdr>
        </w:div>
        <w:div w:id="1896500421">
          <w:marLeft w:val="480"/>
          <w:marRight w:val="0"/>
          <w:marTop w:val="0"/>
          <w:marBottom w:val="0"/>
          <w:divBdr>
            <w:top w:val="none" w:sz="0" w:space="0" w:color="auto"/>
            <w:left w:val="none" w:sz="0" w:space="0" w:color="auto"/>
            <w:bottom w:val="none" w:sz="0" w:space="0" w:color="auto"/>
            <w:right w:val="none" w:sz="0" w:space="0" w:color="auto"/>
          </w:divBdr>
        </w:div>
        <w:div w:id="2007592276">
          <w:marLeft w:val="480"/>
          <w:marRight w:val="0"/>
          <w:marTop w:val="0"/>
          <w:marBottom w:val="0"/>
          <w:divBdr>
            <w:top w:val="none" w:sz="0" w:space="0" w:color="auto"/>
            <w:left w:val="none" w:sz="0" w:space="0" w:color="auto"/>
            <w:bottom w:val="none" w:sz="0" w:space="0" w:color="auto"/>
            <w:right w:val="none" w:sz="0" w:space="0" w:color="auto"/>
          </w:divBdr>
        </w:div>
        <w:div w:id="2127381465">
          <w:marLeft w:val="480"/>
          <w:marRight w:val="0"/>
          <w:marTop w:val="0"/>
          <w:marBottom w:val="0"/>
          <w:divBdr>
            <w:top w:val="none" w:sz="0" w:space="0" w:color="auto"/>
            <w:left w:val="none" w:sz="0" w:space="0" w:color="auto"/>
            <w:bottom w:val="none" w:sz="0" w:space="0" w:color="auto"/>
            <w:right w:val="none" w:sz="0" w:space="0" w:color="auto"/>
          </w:divBdr>
        </w:div>
        <w:div w:id="2142914449">
          <w:marLeft w:val="480"/>
          <w:marRight w:val="0"/>
          <w:marTop w:val="0"/>
          <w:marBottom w:val="0"/>
          <w:divBdr>
            <w:top w:val="none" w:sz="0" w:space="0" w:color="auto"/>
            <w:left w:val="none" w:sz="0" w:space="0" w:color="auto"/>
            <w:bottom w:val="none" w:sz="0" w:space="0" w:color="auto"/>
            <w:right w:val="none" w:sz="0" w:space="0" w:color="auto"/>
          </w:divBdr>
        </w:div>
      </w:divsChild>
    </w:div>
    <w:div w:id="1285842597">
      <w:bodyDiv w:val="1"/>
      <w:marLeft w:val="0"/>
      <w:marRight w:val="0"/>
      <w:marTop w:val="0"/>
      <w:marBottom w:val="0"/>
      <w:divBdr>
        <w:top w:val="none" w:sz="0" w:space="0" w:color="auto"/>
        <w:left w:val="none" w:sz="0" w:space="0" w:color="auto"/>
        <w:bottom w:val="none" w:sz="0" w:space="0" w:color="auto"/>
        <w:right w:val="none" w:sz="0" w:space="0" w:color="auto"/>
      </w:divBdr>
    </w:div>
    <w:div w:id="1286737657">
      <w:bodyDiv w:val="1"/>
      <w:marLeft w:val="0"/>
      <w:marRight w:val="0"/>
      <w:marTop w:val="0"/>
      <w:marBottom w:val="0"/>
      <w:divBdr>
        <w:top w:val="none" w:sz="0" w:space="0" w:color="auto"/>
        <w:left w:val="none" w:sz="0" w:space="0" w:color="auto"/>
        <w:bottom w:val="none" w:sz="0" w:space="0" w:color="auto"/>
        <w:right w:val="none" w:sz="0" w:space="0" w:color="auto"/>
      </w:divBdr>
    </w:div>
    <w:div w:id="1287004114">
      <w:bodyDiv w:val="1"/>
      <w:marLeft w:val="0"/>
      <w:marRight w:val="0"/>
      <w:marTop w:val="0"/>
      <w:marBottom w:val="0"/>
      <w:divBdr>
        <w:top w:val="none" w:sz="0" w:space="0" w:color="auto"/>
        <w:left w:val="none" w:sz="0" w:space="0" w:color="auto"/>
        <w:bottom w:val="none" w:sz="0" w:space="0" w:color="auto"/>
        <w:right w:val="none" w:sz="0" w:space="0" w:color="auto"/>
      </w:divBdr>
    </w:div>
    <w:div w:id="1287078029">
      <w:bodyDiv w:val="1"/>
      <w:marLeft w:val="0"/>
      <w:marRight w:val="0"/>
      <w:marTop w:val="0"/>
      <w:marBottom w:val="0"/>
      <w:divBdr>
        <w:top w:val="none" w:sz="0" w:space="0" w:color="auto"/>
        <w:left w:val="none" w:sz="0" w:space="0" w:color="auto"/>
        <w:bottom w:val="none" w:sz="0" w:space="0" w:color="auto"/>
        <w:right w:val="none" w:sz="0" w:space="0" w:color="auto"/>
      </w:divBdr>
    </w:div>
    <w:div w:id="1287078205">
      <w:bodyDiv w:val="1"/>
      <w:marLeft w:val="0"/>
      <w:marRight w:val="0"/>
      <w:marTop w:val="0"/>
      <w:marBottom w:val="0"/>
      <w:divBdr>
        <w:top w:val="none" w:sz="0" w:space="0" w:color="auto"/>
        <w:left w:val="none" w:sz="0" w:space="0" w:color="auto"/>
        <w:bottom w:val="none" w:sz="0" w:space="0" w:color="auto"/>
        <w:right w:val="none" w:sz="0" w:space="0" w:color="auto"/>
      </w:divBdr>
    </w:div>
    <w:div w:id="1287152302">
      <w:bodyDiv w:val="1"/>
      <w:marLeft w:val="0"/>
      <w:marRight w:val="0"/>
      <w:marTop w:val="0"/>
      <w:marBottom w:val="0"/>
      <w:divBdr>
        <w:top w:val="none" w:sz="0" w:space="0" w:color="auto"/>
        <w:left w:val="none" w:sz="0" w:space="0" w:color="auto"/>
        <w:bottom w:val="none" w:sz="0" w:space="0" w:color="auto"/>
        <w:right w:val="none" w:sz="0" w:space="0" w:color="auto"/>
      </w:divBdr>
    </w:div>
    <w:div w:id="1287159230">
      <w:bodyDiv w:val="1"/>
      <w:marLeft w:val="0"/>
      <w:marRight w:val="0"/>
      <w:marTop w:val="0"/>
      <w:marBottom w:val="0"/>
      <w:divBdr>
        <w:top w:val="none" w:sz="0" w:space="0" w:color="auto"/>
        <w:left w:val="none" w:sz="0" w:space="0" w:color="auto"/>
        <w:bottom w:val="none" w:sz="0" w:space="0" w:color="auto"/>
        <w:right w:val="none" w:sz="0" w:space="0" w:color="auto"/>
      </w:divBdr>
    </w:div>
    <w:div w:id="1287354658">
      <w:bodyDiv w:val="1"/>
      <w:marLeft w:val="0"/>
      <w:marRight w:val="0"/>
      <w:marTop w:val="0"/>
      <w:marBottom w:val="0"/>
      <w:divBdr>
        <w:top w:val="none" w:sz="0" w:space="0" w:color="auto"/>
        <w:left w:val="none" w:sz="0" w:space="0" w:color="auto"/>
        <w:bottom w:val="none" w:sz="0" w:space="0" w:color="auto"/>
        <w:right w:val="none" w:sz="0" w:space="0" w:color="auto"/>
      </w:divBdr>
    </w:div>
    <w:div w:id="1287391706">
      <w:bodyDiv w:val="1"/>
      <w:marLeft w:val="0"/>
      <w:marRight w:val="0"/>
      <w:marTop w:val="0"/>
      <w:marBottom w:val="0"/>
      <w:divBdr>
        <w:top w:val="none" w:sz="0" w:space="0" w:color="auto"/>
        <w:left w:val="none" w:sz="0" w:space="0" w:color="auto"/>
        <w:bottom w:val="none" w:sz="0" w:space="0" w:color="auto"/>
        <w:right w:val="none" w:sz="0" w:space="0" w:color="auto"/>
      </w:divBdr>
    </w:div>
    <w:div w:id="1287544729">
      <w:bodyDiv w:val="1"/>
      <w:marLeft w:val="0"/>
      <w:marRight w:val="0"/>
      <w:marTop w:val="0"/>
      <w:marBottom w:val="0"/>
      <w:divBdr>
        <w:top w:val="none" w:sz="0" w:space="0" w:color="auto"/>
        <w:left w:val="none" w:sz="0" w:space="0" w:color="auto"/>
        <w:bottom w:val="none" w:sz="0" w:space="0" w:color="auto"/>
        <w:right w:val="none" w:sz="0" w:space="0" w:color="auto"/>
      </w:divBdr>
    </w:div>
    <w:div w:id="1288005515">
      <w:bodyDiv w:val="1"/>
      <w:marLeft w:val="0"/>
      <w:marRight w:val="0"/>
      <w:marTop w:val="0"/>
      <w:marBottom w:val="0"/>
      <w:divBdr>
        <w:top w:val="none" w:sz="0" w:space="0" w:color="auto"/>
        <w:left w:val="none" w:sz="0" w:space="0" w:color="auto"/>
        <w:bottom w:val="none" w:sz="0" w:space="0" w:color="auto"/>
        <w:right w:val="none" w:sz="0" w:space="0" w:color="auto"/>
      </w:divBdr>
    </w:div>
    <w:div w:id="1288199633">
      <w:bodyDiv w:val="1"/>
      <w:marLeft w:val="0"/>
      <w:marRight w:val="0"/>
      <w:marTop w:val="0"/>
      <w:marBottom w:val="0"/>
      <w:divBdr>
        <w:top w:val="none" w:sz="0" w:space="0" w:color="auto"/>
        <w:left w:val="none" w:sz="0" w:space="0" w:color="auto"/>
        <w:bottom w:val="none" w:sz="0" w:space="0" w:color="auto"/>
        <w:right w:val="none" w:sz="0" w:space="0" w:color="auto"/>
      </w:divBdr>
    </w:div>
    <w:div w:id="1288243462">
      <w:bodyDiv w:val="1"/>
      <w:marLeft w:val="0"/>
      <w:marRight w:val="0"/>
      <w:marTop w:val="0"/>
      <w:marBottom w:val="0"/>
      <w:divBdr>
        <w:top w:val="none" w:sz="0" w:space="0" w:color="auto"/>
        <w:left w:val="none" w:sz="0" w:space="0" w:color="auto"/>
        <w:bottom w:val="none" w:sz="0" w:space="0" w:color="auto"/>
        <w:right w:val="none" w:sz="0" w:space="0" w:color="auto"/>
      </w:divBdr>
    </w:div>
    <w:div w:id="1288394359">
      <w:bodyDiv w:val="1"/>
      <w:marLeft w:val="0"/>
      <w:marRight w:val="0"/>
      <w:marTop w:val="0"/>
      <w:marBottom w:val="0"/>
      <w:divBdr>
        <w:top w:val="none" w:sz="0" w:space="0" w:color="auto"/>
        <w:left w:val="none" w:sz="0" w:space="0" w:color="auto"/>
        <w:bottom w:val="none" w:sz="0" w:space="0" w:color="auto"/>
        <w:right w:val="none" w:sz="0" w:space="0" w:color="auto"/>
      </w:divBdr>
    </w:div>
    <w:div w:id="1288468626">
      <w:bodyDiv w:val="1"/>
      <w:marLeft w:val="0"/>
      <w:marRight w:val="0"/>
      <w:marTop w:val="0"/>
      <w:marBottom w:val="0"/>
      <w:divBdr>
        <w:top w:val="none" w:sz="0" w:space="0" w:color="auto"/>
        <w:left w:val="none" w:sz="0" w:space="0" w:color="auto"/>
        <w:bottom w:val="none" w:sz="0" w:space="0" w:color="auto"/>
        <w:right w:val="none" w:sz="0" w:space="0" w:color="auto"/>
      </w:divBdr>
    </w:div>
    <w:div w:id="1288898478">
      <w:bodyDiv w:val="1"/>
      <w:marLeft w:val="0"/>
      <w:marRight w:val="0"/>
      <w:marTop w:val="0"/>
      <w:marBottom w:val="0"/>
      <w:divBdr>
        <w:top w:val="none" w:sz="0" w:space="0" w:color="auto"/>
        <w:left w:val="none" w:sz="0" w:space="0" w:color="auto"/>
        <w:bottom w:val="none" w:sz="0" w:space="0" w:color="auto"/>
        <w:right w:val="none" w:sz="0" w:space="0" w:color="auto"/>
      </w:divBdr>
    </w:div>
    <w:div w:id="1288969959">
      <w:bodyDiv w:val="1"/>
      <w:marLeft w:val="0"/>
      <w:marRight w:val="0"/>
      <w:marTop w:val="0"/>
      <w:marBottom w:val="0"/>
      <w:divBdr>
        <w:top w:val="none" w:sz="0" w:space="0" w:color="auto"/>
        <w:left w:val="none" w:sz="0" w:space="0" w:color="auto"/>
        <w:bottom w:val="none" w:sz="0" w:space="0" w:color="auto"/>
        <w:right w:val="none" w:sz="0" w:space="0" w:color="auto"/>
      </w:divBdr>
    </w:div>
    <w:div w:id="1289704292">
      <w:bodyDiv w:val="1"/>
      <w:marLeft w:val="0"/>
      <w:marRight w:val="0"/>
      <w:marTop w:val="0"/>
      <w:marBottom w:val="0"/>
      <w:divBdr>
        <w:top w:val="none" w:sz="0" w:space="0" w:color="auto"/>
        <w:left w:val="none" w:sz="0" w:space="0" w:color="auto"/>
        <w:bottom w:val="none" w:sz="0" w:space="0" w:color="auto"/>
        <w:right w:val="none" w:sz="0" w:space="0" w:color="auto"/>
      </w:divBdr>
    </w:div>
    <w:div w:id="1289968795">
      <w:bodyDiv w:val="1"/>
      <w:marLeft w:val="0"/>
      <w:marRight w:val="0"/>
      <w:marTop w:val="0"/>
      <w:marBottom w:val="0"/>
      <w:divBdr>
        <w:top w:val="none" w:sz="0" w:space="0" w:color="auto"/>
        <w:left w:val="none" w:sz="0" w:space="0" w:color="auto"/>
        <w:bottom w:val="none" w:sz="0" w:space="0" w:color="auto"/>
        <w:right w:val="none" w:sz="0" w:space="0" w:color="auto"/>
      </w:divBdr>
    </w:div>
    <w:div w:id="1290207666">
      <w:bodyDiv w:val="1"/>
      <w:marLeft w:val="0"/>
      <w:marRight w:val="0"/>
      <w:marTop w:val="0"/>
      <w:marBottom w:val="0"/>
      <w:divBdr>
        <w:top w:val="none" w:sz="0" w:space="0" w:color="auto"/>
        <w:left w:val="none" w:sz="0" w:space="0" w:color="auto"/>
        <w:bottom w:val="none" w:sz="0" w:space="0" w:color="auto"/>
        <w:right w:val="none" w:sz="0" w:space="0" w:color="auto"/>
      </w:divBdr>
    </w:div>
    <w:div w:id="1290405007">
      <w:bodyDiv w:val="1"/>
      <w:marLeft w:val="0"/>
      <w:marRight w:val="0"/>
      <w:marTop w:val="0"/>
      <w:marBottom w:val="0"/>
      <w:divBdr>
        <w:top w:val="none" w:sz="0" w:space="0" w:color="auto"/>
        <w:left w:val="none" w:sz="0" w:space="0" w:color="auto"/>
        <w:bottom w:val="none" w:sz="0" w:space="0" w:color="auto"/>
        <w:right w:val="none" w:sz="0" w:space="0" w:color="auto"/>
      </w:divBdr>
      <w:divsChild>
        <w:div w:id="972255737">
          <w:marLeft w:val="480"/>
          <w:marRight w:val="0"/>
          <w:marTop w:val="0"/>
          <w:marBottom w:val="0"/>
          <w:divBdr>
            <w:top w:val="none" w:sz="0" w:space="0" w:color="auto"/>
            <w:left w:val="none" w:sz="0" w:space="0" w:color="auto"/>
            <w:bottom w:val="none" w:sz="0" w:space="0" w:color="auto"/>
            <w:right w:val="none" w:sz="0" w:space="0" w:color="auto"/>
          </w:divBdr>
        </w:div>
        <w:div w:id="171653968">
          <w:marLeft w:val="480"/>
          <w:marRight w:val="0"/>
          <w:marTop w:val="0"/>
          <w:marBottom w:val="0"/>
          <w:divBdr>
            <w:top w:val="none" w:sz="0" w:space="0" w:color="auto"/>
            <w:left w:val="none" w:sz="0" w:space="0" w:color="auto"/>
            <w:bottom w:val="none" w:sz="0" w:space="0" w:color="auto"/>
            <w:right w:val="none" w:sz="0" w:space="0" w:color="auto"/>
          </w:divBdr>
        </w:div>
        <w:div w:id="2042048320">
          <w:marLeft w:val="480"/>
          <w:marRight w:val="0"/>
          <w:marTop w:val="0"/>
          <w:marBottom w:val="0"/>
          <w:divBdr>
            <w:top w:val="none" w:sz="0" w:space="0" w:color="auto"/>
            <w:left w:val="none" w:sz="0" w:space="0" w:color="auto"/>
            <w:bottom w:val="none" w:sz="0" w:space="0" w:color="auto"/>
            <w:right w:val="none" w:sz="0" w:space="0" w:color="auto"/>
          </w:divBdr>
        </w:div>
        <w:div w:id="918059461">
          <w:marLeft w:val="480"/>
          <w:marRight w:val="0"/>
          <w:marTop w:val="0"/>
          <w:marBottom w:val="0"/>
          <w:divBdr>
            <w:top w:val="none" w:sz="0" w:space="0" w:color="auto"/>
            <w:left w:val="none" w:sz="0" w:space="0" w:color="auto"/>
            <w:bottom w:val="none" w:sz="0" w:space="0" w:color="auto"/>
            <w:right w:val="none" w:sz="0" w:space="0" w:color="auto"/>
          </w:divBdr>
        </w:div>
        <w:div w:id="645402727">
          <w:marLeft w:val="480"/>
          <w:marRight w:val="0"/>
          <w:marTop w:val="0"/>
          <w:marBottom w:val="0"/>
          <w:divBdr>
            <w:top w:val="none" w:sz="0" w:space="0" w:color="auto"/>
            <w:left w:val="none" w:sz="0" w:space="0" w:color="auto"/>
            <w:bottom w:val="none" w:sz="0" w:space="0" w:color="auto"/>
            <w:right w:val="none" w:sz="0" w:space="0" w:color="auto"/>
          </w:divBdr>
        </w:div>
        <w:div w:id="1003363921">
          <w:marLeft w:val="480"/>
          <w:marRight w:val="0"/>
          <w:marTop w:val="0"/>
          <w:marBottom w:val="0"/>
          <w:divBdr>
            <w:top w:val="none" w:sz="0" w:space="0" w:color="auto"/>
            <w:left w:val="none" w:sz="0" w:space="0" w:color="auto"/>
            <w:bottom w:val="none" w:sz="0" w:space="0" w:color="auto"/>
            <w:right w:val="none" w:sz="0" w:space="0" w:color="auto"/>
          </w:divBdr>
        </w:div>
        <w:div w:id="545870145">
          <w:marLeft w:val="480"/>
          <w:marRight w:val="0"/>
          <w:marTop w:val="0"/>
          <w:marBottom w:val="0"/>
          <w:divBdr>
            <w:top w:val="none" w:sz="0" w:space="0" w:color="auto"/>
            <w:left w:val="none" w:sz="0" w:space="0" w:color="auto"/>
            <w:bottom w:val="none" w:sz="0" w:space="0" w:color="auto"/>
            <w:right w:val="none" w:sz="0" w:space="0" w:color="auto"/>
          </w:divBdr>
        </w:div>
        <w:div w:id="1083644455">
          <w:marLeft w:val="480"/>
          <w:marRight w:val="0"/>
          <w:marTop w:val="0"/>
          <w:marBottom w:val="0"/>
          <w:divBdr>
            <w:top w:val="none" w:sz="0" w:space="0" w:color="auto"/>
            <w:left w:val="none" w:sz="0" w:space="0" w:color="auto"/>
            <w:bottom w:val="none" w:sz="0" w:space="0" w:color="auto"/>
            <w:right w:val="none" w:sz="0" w:space="0" w:color="auto"/>
          </w:divBdr>
        </w:div>
        <w:div w:id="1340934490">
          <w:marLeft w:val="480"/>
          <w:marRight w:val="0"/>
          <w:marTop w:val="0"/>
          <w:marBottom w:val="0"/>
          <w:divBdr>
            <w:top w:val="none" w:sz="0" w:space="0" w:color="auto"/>
            <w:left w:val="none" w:sz="0" w:space="0" w:color="auto"/>
            <w:bottom w:val="none" w:sz="0" w:space="0" w:color="auto"/>
            <w:right w:val="none" w:sz="0" w:space="0" w:color="auto"/>
          </w:divBdr>
        </w:div>
        <w:div w:id="1172912189">
          <w:marLeft w:val="480"/>
          <w:marRight w:val="0"/>
          <w:marTop w:val="0"/>
          <w:marBottom w:val="0"/>
          <w:divBdr>
            <w:top w:val="none" w:sz="0" w:space="0" w:color="auto"/>
            <w:left w:val="none" w:sz="0" w:space="0" w:color="auto"/>
            <w:bottom w:val="none" w:sz="0" w:space="0" w:color="auto"/>
            <w:right w:val="none" w:sz="0" w:space="0" w:color="auto"/>
          </w:divBdr>
        </w:div>
        <w:div w:id="323358598">
          <w:marLeft w:val="480"/>
          <w:marRight w:val="0"/>
          <w:marTop w:val="0"/>
          <w:marBottom w:val="0"/>
          <w:divBdr>
            <w:top w:val="none" w:sz="0" w:space="0" w:color="auto"/>
            <w:left w:val="none" w:sz="0" w:space="0" w:color="auto"/>
            <w:bottom w:val="none" w:sz="0" w:space="0" w:color="auto"/>
            <w:right w:val="none" w:sz="0" w:space="0" w:color="auto"/>
          </w:divBdr>
        </w:div>
        <w:div w:id="627315982">
          <w:marLeft w:val="480"/>
          <w:marRight w:val="0"/>
          <w:marTop w:val="0"/>
          <w:marBottom w:val="0"/>
          <w:divBdr>
            <w:top w:val="none" w:sz="0" w:space="0" w:color="auto"/>
            <w:left w:val="none" w:sz="0" w:space="0" w:color="auto"/>
            <w:bottom w:val="none" w:sz="0" w:space="0" w:color="auto"/>
            <w:right w:val="none" w:sz="0" w:space="0" w:color="auto"/>
          </w:divBdr>
        </w:div>
        <w:div w:id="1276911480">
          <w:marLeft w:val="480"/>
          <w:marRight w:val="0"/>
          <w:marTop w:val="0"/>
          <w:marBottom w:val="0"/>
          <w:divBdr>
            <w:top w:val="none" w:sz="0" w:space="0" w:color="auto"/>
            <w:left w:val="none" w:sz="0" w:space="0" w:color="auto"/>
            <w:bottom w:val="none" w:sz="0" w:space="0" w:color="auto"/>
            <w:right w:val="none" w:sz="0" w:space="0" w:color="auto"/>
          </w:divBdr>
        </w:div>
        <w:div w:id="1389721509">
          <w:marLeft w:val="480"/>
          <w:marRight w:val="0"/>
          <w:marTop w:val="0"/>
          <w:marBottom w:val="0"/>
          <w:divBdr>
            <w:top w:val="none" w:sz="0" w:space="0" w:color="auto"/>
            <w:left w:val="none" w:sz="0" w:space="0" w:color="auto"/>
            <w:bottom w:val="none" w:sz="0" w:space="0" w:color="auto"/>
            <w:right w:val="none" w:sz="0" w:space="0" w:color="auto"/>
          </w:divBdr>
        </w:div>
        <w:div w:id="660430309">
          <w:marLeft w:val="480"/>
          <w:marRight w:val="0"/>
          <w:marTop w:val="0"/>
          <w:marBottom w:val="0"/>
          <w:divBdr>
            <w:top w:val="none" w:sz="0" w:space="0" w:color="auto"/>
            <w:left w:val="none" w:sz="0" w:space="0" w:color="auto"/>
            <w:bottom w:val="none" w:sz="0" w:space="0" w:color="auto"/>
            <w:right w:val="none" w:sz="0" w:space="0" w:color="auto"/>
          </w:divBdr>
        </w:div>
        <w:div w:id="1250772839">
          <w:marLeft w:val="480"/>
          <w:marRight w:val="0"/>
          <w:marTop w:val="0"/>
          <w:marBottom w:val="0"/>
          <w:divBdr>
            <w:top w:val="none" w:sz="0" w:space="0" w:color="auto"/>
            <w:left w:val="none" w:sz="0" w:space="0" w:color="auto"/>
            <w:bottom w:val="none" w:sz="0" w:space="0" w:color="auto"/>
            <w:right w:val="none" w:sz="0" w:space="0" w:color="auto"/>
          </w:divBdr>
        </w:div>
        <w:div w:id="1165583404">
          <w:marLeft w:val="480"/>
          <w:marRight w:val="0"/>
          <w:marTop w:val="0"/>
          <w:marBottom w:val="0"/>
          <w:divBdr>
            <w:top w:val="none" w:sz="0" w:space="0" w:color="auto"/>
            <w:left w:val="none" w:sz="0" w:space="0" w:color="auto"/>
            <w:bottom w:val="none" w:sz="0" w:space="0" w:color="auto"/>
            <w:right w:val="none" w:sz="0" w:space="0" w:color="auto"/>
          </w:divBdr>
        </w:div>
        <w:div w:id="402142561">
          <w:marLeft w:val="480"/>
          <w:marRight w:val="0"/>
          <w:marTop w:val="0"/>
          <w:marBottom w:val="0"/>
          <w:divBdr>
            <w:top w:val="none" w:sz="0" w:space="0" w:color="auto"/>
            <w:left w:val="none" w:sz="0" w:space="0" w:color="auto"/>
            <w:bottom w:val="none" w:sz="0" w:space="0" w:color="auto"/>
            <w:right w:val="none" w:sz="0" w:space="0" w:color="auto"/>
          </w:divBdr>
        </w:div>
        <w:div w:id="1758986864">
          <w:marLeft w:val="480"/>
          <w:marRight w:val="0"/>
          <w:marTop w:val="0"/>
          <w:marBottom w:val="0"/>
          <w:divBdr>
            <w:top w:val="none" w:sz="0" w:space="0" w:color="auto"/>
            <w:left w:val="none" w:sz="0" w:space="0" w:color="auto"/>
            <w:bottom w:val="none" w:sz="0" w:space="0" w:color="auto"/>
            <w:right w:val="none" w:sz="0" w:space="0" w:color="auto"/>
          </w:divBdr>
        </w:div>
        <w:div w:id="120154652">
          <w:marLeft w:val="480"/>
          <w:marRight w:val="0"/>
          <w:marTop w:val="0"/>
          <w:marBottom w:val="0"/>
          <w:divBdr>
            <w:top w:val="none" w:sz="0" w:space="0" w:color="auto"/>
            <w:left w:val="none" w:sz="0" w:space="0" w:color="auto"/>
            <w:bottom w:val="none" w:sz="0" w:space="0" w:color="auto"/>
            <w:right w:val="none" w:sz="0" w:space="0" w:color="auto"/>
          </w:divBdr>
        </w:div>
        <w:div w:id="1707944146">
          <w:marLeft w:val="480"/>
          <w:marRight w:val="0"/>
          <w:marTop w:val="0"/>
          <w:marBottom w:val="0"/>
          <w:divBdr>
            <w:top w:val="none" w:sz="0" w:space="0" w:color="auto"/>
            <w:left w:val="none" w:sz="0" w:space="0" w:color="auto"/>
            <w:bottom w:val="none" w:sz="0" w:space="0" w:color="auto"/>
            <w:right w:val="none" w:sz="0" w:space="0" w:color="auto"/>
          </w:divBdr>
        </w:div>
        <w:div w:id="373385866">
          <w:marLeft w:val="480"/>
          <w:marRight w:val="0"/>
          <w:marTop w:val="0"/>
          <w:marBottom w:val="0"/>
          <w:divBdr>
            <w:top w:val="none" w:sz="0" w:space="0" w:color="auto"/>
            <w:left w:val="none" w:sz="0" w:space="0" w:color="auto"/>
            <w:bottom w:val="none" w:sz="0" w:space="0" w:color="auto"/>
            <w:right w:val="none" w:sz="0" w:space="0" w:color="auto"/>
          </w:divBdr>
        </w:div>
        <w:div w:id="1721199634">
          <w:marLeft w:val="480"/>
          <w:marRight w:val="0"/>
          <w:marTop w:val="0"/>
          <w:marBottom w:val="0"/>
          <w:divBdr>
            <w:top w:val="none" w:sz="0" w:space="0" w:color="auto"/>
            <w:left w:val="none" w:sz="0" w:space="0" w:color="auto"/>
            <w:bottom w:val="none" w:sz="0" w:space="0" w:color="auto"/>
            <w:right w:val="none" w:sz="0" w:space="0" w:color="auto"/>
          </w:divBdr>
        </w:div>
        <w:div w:id="156188224">
          <w:marLeft w:val="480"/>
          <w:marRight w:val="0"/>
          <w:marTop w:val="0"/>
          <w:marBottom w:val="0"/>
          <w:divBdr>
            <w:top w:val="none" w:sz="0" w:space="0" w:color="auto"/>
            <w:left w:val="none" w:sz="0" w:space="0" w:color="auto"/>
            <w:bottom w:val="none" w:sz="0" w:space="0" w:color="auto"/>
            <w:right w:val="none" w:sz="0" w:space="0" w:color="auto"/>
          </w:divBdr>
        </w:div>
        <w:div w:id="814179543">
          <w:marLeft w:val="480"/>
          <w:marRight w:val="0"/>
          <w:marTop w:val="0"/>
          <w:marBottom w:val="0"/>
          <w:divBdr>
            <w:top w:val="none" w:sz="0" w:space="0" w:color="auto"/>
            <w:left w:val="none" w:sz="0" w:space="0" w:color="auto"/>
            <w:bottom w:val="none" w:sz="0" w:space="0" w:color="auto"/>
            <w:right w:val="none" w:sz="0" w:space="0" w:color="auto"/>
          </w:divBdr>
        </w:div>
        <w:div w:id="872620325">
          <w:marLeft w:val="480"/>
          <w:marRight w:val="0"/>
          <w:marTop w:val="0"/>
          <w:marBottom w:val="0"/>
          <w:divBdr>
            <w:top w:val="none" w:sz="0" w:space="0" w:color="auto"/>
            <w:left w:val="none" w:sz="0" w:space="0" w:color="auto"/>
            <w:bottom w:val="none" w:sz="0" w:space="0" w:color="auto"/>
            <w:right w:val="none" w:sz="0" w:space="0" w:color="auto"/>
          </w:divBdr>
        </w:div>
        <w:div w:id="191656278">
          <w:marLeft w:val="480"/>
          <w:marRight w:val="0"/>
          <w:marTop w:val="0"/>
          <w:marBottom w:val="0"/>
          <w:divBdr>
            <w:top w:val="none" w:sz="0" w:space="0" w:color="auto"/>
            <w:left w:val="none" w:sz="0" w:space="0" w:color="auto"/>
            <w:bottom w:val="none" w:sz="0" w:space="0" w:color="auto"/>
            <w:right w:val="none" w:sz="0" w:space="0" w:color="auto"/>
          </w:divBdr>
        </w:div>
        <w:div w:id="362632954">
          <w:marLeft w:val="480"/>
          <w:marRight w:val="0"/>
          <w:marTop w:val="0"/>
          <w:marBottom w:val="0"/>
          <w:divBdr>
            <w:top w:val="none" w:sz="0" w:space="0" w:color="auto"/>
            <w:left w:val="none" w:sz="0" w:space="0" w:color="auto"/>
            <w:bottom w:val="none" w:sz="0" w:space="0" w:color="auto"/>
            <w:right w:val="none" w:sz="0" w:space="0" w:color="auto"/>
          </w:divBdr>
        </w:div>
        <w:div w:id="1509827184">
          <w:marLeft w:val="480"/>
          <w:marRight w:val="0"/>
          <w:marTop w:val="0"/>
          <w:marBottom w:val="0"/>
          <w:divBdr>
            <w:top w:val="none" w:sz="0" w:space="0" w:color="auto"/>
            <w:left w:val="none" w:sz="0" w:space="0" w:color="auto"/>
            <w:bottom w:val="none" w:sz="0" w:space="0" w:color="auto"/>
            <w:right w:val="none" w:sz="0" w:space="0" w:color="auto"/>
          </w:divBdr>
        </w:div>
        <w:div w:id="1131754406">
          <w:marLeft w:val="480"/>
          <w:marRight w:val="0"/>
          <w:marTop w:val="0"/>
          <w:marBottom w:val="0"/>
          <w:divBdr>
            <w:top w:val="none" w:sz="0" w:space="0" w:color="auto"/>
            <w:left w:val="none" w:sz="0" w:space="0" w:color="auto"/>
            <w:bottom w:val="none" w:sz="0" w:space="0" w:color="auto"/>
            <w:right w:val="none" w:sz="0" w:space="0" w:color="auto"/>
          </w:divBdr>
        </w:div>
        <w:div w:id="79448343">
          <w:marLeft w:val="480"/>
          <w:marRight w:val="0"/>
          <w:marTop w:val="0"/>
          <w:marBottom w:val="0"/>
          <w:divBdr>
            <w:top w:val="none" w:sz="0" w:space="0" w:color="auto"/>
            <w:left w:val="none" w:sz="0" w:space="0" w:color="auto"/>
            <w:bottom w:val="none" w:sz="0" w:space="0" w:color="auto"/>
            <w:right w:val="none" w:sz="0" w:space="0" w:color="auto"/>
          </w:divBdr>
        </w:div>
        <w:div w:id="623117082">
          <w:marLeft w:val="480"/>
          <w:marRight w:val="0"/>
          <w:marTop w:val="0"/>
          <w:marBottom w:val="0"/>
          <w:divBdr>
            <w:top w:val="none" w:sz="0" w:space="0" w:color="auto"/>
            <w:left w:val="none" w:sz="0" w:space="0" w:color="auto"/>
            <w:bottom w:val="none" w:sz="0" w:space="0" w:color="auto"/>
            <w:right w:val="none" w:sz="0" w:space="0" w:color="auto"/>
          </w:divBdr>
        </w:div>
        <w:div w:id="2094885874">
          <w:marLeft w:val="480"/>
          <w:marRight w:val="0"/>
          <w:marTop w:val="0"/>
          <w:marBottom w:val="0"/>
          <w:divBdr>
            <w:top w:val="none" w:sz="0" w:space="0" w:color="auto"/>
            <w:left w:val="none" w:sz="0" w:space="0" w:color="auto"/>
            <w:bottom w:val="none" w:sz="0" w:space="0" w:color="auto"/>
            <w:right w:val="none" w:sz="0" w:space="0" w:color="auto"/>
          </w:divBdr>
        </w:div>
        <w:div w:id="1578124399">
          <w:marLeft w:val="480"/>
          <w:marRight w:val="0"/>
          <w:marTop w:val="0"/>
          <w:marBottom w:val="0"/>
          <w:divBdr>
            <w:top w:val="none" w:sz="0" w:space="0" w:color="auto"/>
            <w:left w:val="none" w:sz="0" w:space="0" w:color="auto"/>
            <w:bottom w:val="none" w:sz="0" w:space="0" w:color="auto"/>
            <w:right w:val="none" w:sz="0" w:space="0" w:color="auto"/>
          </w:divBdr>
        </w:div>
        <w:div w:id="2081751125">
          <w:marLeft w:val="480"/>
          <w:marRight w:val="0"/>
          <w:marTop w:val="0"/>
          <w:marBottom w:val="0"/>
          <w:divBdr>
            <w:top w:val="none" w:sz="0" w:space="0" w:color="auto"/>
            <w:left w:val="none" w:sz="0" w:space="0" w:color="auto"/>
            <w:bottom w:val="none" w:sz="0" w:space="0" w:color="auto"/>
            <w:right w:val="none" w:sz="0" w:space="0" w:color="auto"/>
          </w:divBdr>
        </w:div>
        <w:div w:id="1449936246">
          <w:marLeft w:val="480"/>
          <w:marRight w:val="0"/>
          <w:marTop w:val="0"/>
          <w:marBottom w:val="0"/>
          <w:divBdr>
            <w:top w:val="none" w:sz="0" w:space="0" w:color="auto"/>
            <w:left w:val="none" w:sz="0" w:space="0" w:color="auto"/>
            <w:bottom w:val="none" w:sz="0" w:space="0" w:color="auto"/>
            <w:right w:val="none" w:sz="0" w:space="0" w:color="auto"/>
          </w:divBdr>
        </w:div>
        <w:div w:id="1747144030">
          <w:marLeft w:val="480"/>
          <w:marRight w:val="0"/>
          <w:marTop w:val="0"/>
          <w:marBottom w:val="0"/>
          <w:divBdr>
            <w:top w:val="none" w:sz="0" w:space="0" w:color="auto"/>
            <w:left w:val="none" w:sz="0" w:space="0" w:color="auto"/>
            <w:bottom w:val="none" w:sz="0" w:space="0" w:color="auto"/>
            <w:right w:val="none" w:sz="0" w:space="0" w:color="auto"/>
          </w:divBdr>
        </w:div>
        <w:div w:id="632714221">
          <w:marLeft w:val="480"/>
          <w:marRight w:val="0"/>
          <w:marTop w:val="0"/>
          <w:marBottom w:val="0"/>
          <w:divBdr>
            <w:top w:val="none" w:sz="0" w:space="0" w:color="auto"/>
            <w:left w:val="none" w:sz="0" w:space="0" w:color="auto"/>
            <w:bottom w:val="none" w:sz="0" w:space="0" w:color="auto"/>
            <w:right w:val="none" w:sz="0" w:space="0" w:color="auto"/>
          </w:divBdr>
        </w:div>
        <w:div w:id="1721897724">
          <w:marLeft w:val="480"/>
          <w:marRight w:val="0"/>
          <w:marTop w:val="0"/>
          <w:marBottom w:val="0"/>
          <w:divBdr>
            <w:top w:val="none" w:sz="0" w:space="0" w:color="auto"/>
            <w:left w:val="none" w:sz="0" w:space="0" w:color="auto"/>
            <w:bottom w:val="none" w:sz="0" w:space="0" w:color="auto"/>
            <w:right w:val="none" w:sz="0" w:space="0" w:color="auto"/>
          </w:divBdr>
        </w:div>
        <w:div w:id="1440372945">
          <w:marLeft w:val="480"/>
          <w:marRight w:val="0"/>
          <w:marTop w:val="0"/>
          <w:marBottom w:val="0"/>
          <w:divBdr>
            <w:top w:val="none" w:sz="0" w:space="0" w:color="auto"/>
            <w:left w:val="none" w:sz="0" w:space="0" w:color="auto"/>
            <w:bottom w:val="none" w:sz="0" w:space="0" w:color="auto"/>
            <w:right w:val="none" w:sz="0" w:space="0" w:color="auto"/>
          </w:divBdr>
        </w:div>
        <w:div w:id="1732117894">
          <w:marLeft w:val="480"/>
          <w:marRight w:val="0"/>
          <w:marTop w:val="0"/>
          <w:marBottom w:val="0"/>
          <w:divBdr>
            <w:top w:val="none" w:sz="0" w:space="0" w:color="auto"/>
            <w:left w:val="none" w:sz="0" w:space="0" w:color="auto"/>
            <w:bottom w:val="none" w:sz="0" w:space="0" w:color="auto"/>
            <w:right w:val="none" w:sz="0" w:space="0" w:color="auto"/>
          </w:divBdr>
        </w:div>
        <w:div w:id="1856186097">
          <w:marLeft w:val="480"/>
          <w:marRight w:val="0"/>
          <w:marTop w:val="0"/>
          <w:marBottom w:val="0"/>
          <w:divBdr>
            <w:top w:val="none" w:sz="0" w:space="0" w:color="auto"/>
            <w:left w:val="none" w:sz="0" w:space="0" w:color="auto"/>
            <w:bottom w:val="none" w:sz="0" w:space="0" w:color="auto"/>
            <w:right w:val="none" w:sz="0" w:space="0" w:color="auto"/>
          </w:divBdr>
        </w:div>
        <w:div w:id="2076779758">
          <w:marLeft w:val="480"/>
          <w:marRight w:val="0"/>
          <w:marTop w:val="0"/>
          <w:marBottom w:val="0"/>
          <w:divBdr>
            <w:top w:val="none" w:sz="0" w:space="0" w:color="auto"/>
            <w:left w:val="none" w:sz="0" w:space="0" w:color="auto"/>
            <w:bottom w:val="none" w:sz="0" w:space="0" w:color="auto"/>
            <w:right w:val="none" w:sz="0" w:space="0" w:color="auto"/>
          </w:divBdr>
        </w:div>
        <w:div w:id="1470049569">
          <w:marLeft w:val="480"/>
          <w:marRight w:val="0"/>
          <w:marTop w:val="0"/>
          <w:marBottom w:val="0"/>
          <w:divBdr>
            <w:top w:val="none" w:sz="0" w:space="0" w:color="auto"/>
            <w:left w:val="none" w:sz="0" w:space="0" w:color="auto"/>
            <w:bottom w:val="none" w:sz="0" w:space="0" w:color="auto"/>
            <w:right w:val="none" w:sz="0" w:space="0" w:color="auto"/>
          </w:divBdr>
        </w:div>
        <w:div w:id="1651206930">
          <w:marLeft w:val="480"/>
          <w:marRight w:val="0"/>
          <w:marTop w:val="0"/>
          <w:marBottom w:val="0"/>
          <w:divBdr>
            <w:top w:val="none" w:sz="0" w:space="0" w:color="auto"/>
            <w:left w:val="none" w:sz="0" w:space="0" w:color="auto"/>
            <w:bottom w:val="none" w:sz="0" w:space="0" w:color="auto"/>
            <w:right w:val="none" w:sz="0" w:space="0" w:color="auto"/>
          </w:divBdr>
        </w:div>
        <w:div w:id="1281687608">
          <w:marLeft w:val="480"/>
          <w:marRight w:val="0"/>
          <w:marTop w:val="0"/>
          <w:marBottom w:val="0"/>
          <w:divBdr>
            <w:top w:val="none" w:sz="0" w:space="0" w:color="auto"/>
            <w:left w:val="none" w:sz="0" w:space="0" w:color="auto"/>
            <w:bottom w:val="none" w:sz="0" w:space="0" w:color="auto"/>
            <w:right w:val="none" w:sz="0" w:space="0" w:color="auto"/>
          </w:divBdr>
        </w:div>
        <w:div w:id="2026708870">
          <w:marLeft w:val="480"/>
          <w:marRight w:val="0"/>
          <w:marTop w:val="0"/>
          <w:marBottom w:val="0"/>
          <w:divBdr>
            <w:top w:val="none" w:sz="0" w:space="0" w:color="auto"/>
            <w:left w:val="none" w:sz="0" w:space="0" w:color="auto"/>
            <w:bottom w:val="none" w:sz="0" w:space="0" w:color="auto"/>
            <w:right w:val="none" w:sz="0" w:space="0" w:color="auto"/>
          </w:divBdr>
        </w:div>
        <w:div w:id="1846556491">
          <w:marLeft w:val="480"/>
          <w:marRight w:val="0"/>
          <w:marTop w:val="0"/>
          <w:marBottom w:val="0"/>
          <w:divBdr>
            <w:top w:val="none" w:sz="0" w:space="0" w:color="auto"/>
            <w:left w:val="none" w:sz="0" w:space="0" w:color="auto"/>
            <w:bottom w:val="none" w:sz="0" w:space="0" w:color="auto"/>
            <w:right w:val="none" w:sz="0" w:space="0" w:color="auto"/>
          </w:divBdr>
        </w:div>
        <w:div w:id="1415784869">
          <w:marLeft w:val="480"/>
          <w:marRight w:val="0"/>
          <w:marTop w:val="0"/>
          <w:marBottom w:val="0"/>
          <w:divBdr>
            <w:top w:val="none" w:sz="0" w:space="0" w:color="auto"/>
            <w:left w:val="none" w:sz="0" w:space="0" w:color="auto"/>
            <w:bottom w:val="none" w:sz="0" w:space="0" w:color="auto"/>
            <w:right w:val="none" w:sz="0" w:space="0" w:color="auto"/>
          </w:divBdr>
        </w:div>
        <w:div w:id="1096709961">
          <w:marLeft w:val="480"/>
          <w:marRight w:val="0"/>
          <w:marTop w:val="0"/>
          <w:marBottom w:val="0"/>
          <w:divBdr>
            <w:top w:val="none" w:sz="0" w:space="0" w:color="auto"/>
            <w:left w:val="none" w:sz="0" w:space="0" w:color="auto"/>
            <w:bottom w:val="none" w:sz="0" w:space="0" w:color="auto"/>
            <w:right w:val="none" w:sz="0" w:space="0" w:color="auto"/>
          </w:divBdr>
        </w:div>
        <w:div w:id="1399667153">
          <w:marLeft w:val="480"/>
          <w:marRight w:val="0"/>
          <w:marTop w:val="0"/>
          <w:marBottom w:val="0"/>
          <w:divBdr>
            <w:top w:val="none" w:sz="0" w:space="0" w:color="auto"/>
            <w:left w:val="none" w:sz="0" w:space="0" w:color="auto"/>
            <w:bottom w:val="none" w:sz="0" w:space="0" w:color="auto"/>
            <w:right w:val="none" w:sz="0" w:space="0" w:color="auto"/>
          </w:divBdr>
        </w:div>
        <w:div w:id="457577205">
          <w:marLeft w:val="480"/>
          <w:marRight w:val="0"/>
          <w:marTop w:val="0"/>
          <w:marBottom w:val="0"/>
          <w:divBdr>
            <w:top w:val="none" w:sz="0" w:space="0" w:color="auto"/>
            <w:left w:val="none" w:sz="0" w:space="0" w:color="auto"/>
            <w:bottom w:val="none" w:sz="0" w:space="0" w:color="auto"/>
            <w:right w:val="none" w:sz="0" w:space="0" w:color="auto"/>
          </w:divBdr>
        </w:div>
        <w:div w:id="1280379433">
          <w:marLeft w:val="480"/>
          <w:marRight w:val="0"/>
          <w:marTop w:val="0"/>
          <w:marBottom w:val="0"/>
          <w:divBdr>
            <w:top w:val="none" w:sz="0" w:space="0" w:color="auto"/>
            <w:left w:val="none" w:sz="0" w:space="0" w:color="auto"/>
            <w:bottom w:val="none" w:sz="0" w:space="0" w:color="auto"/>
            <w:right w:val="none" w:sz="0" w:space="0" w:color="auto"/>
          </w:divBdr>
        </w:div>
        <w:div w:id="1242720173">
          <w:marLeft w:val="480"/>
          <w:marRight w:val="0"/>
          <w:marTop w:val="0"/>
          <w:marBottom w:val="0"/>
          <w:divBdr>
            <w:top w:val="none" w:sz="0" w:space="0" w:color="auto"/>
            <w:left w:val="none" w:sz="0" w:space="0" w:color="auto"/>
            <w:bottom w:val="none" w:sz="0" w:space="0" w:color="auto"/>
            <w:right w:val="none" w:sz="0" w:space="0" w:color="auto"/>
          </w:divBdr>
        </w:div>
        <w:div w:id="1926261541">
          <w:marLeft w:val="480"/>
          <w:marRight w:val="0"/>
          <w:marTop w:val="0"/>
          <w:marBottom w:val="0"/>
          <w:divBdr>
            <w:top w:val="none" w:sz="0" w:space="0" w:color="auto"/>
            <w:left w:val="none" w:sz="0" w:space="0" w:color="auto"/>
            <w:bottom w:val="none" w:sz="0" w:space="0" w:color="auto"/>
            <w:right w:val="none" w:sz="0" w:space="0" w:color="auto"/>
          </w:divBdr>
        </w:div>
        <w:div w:id="302194995">
          <w:marLeft w:val="480"/>
          <w:marRight w:val="0"/>
          <w:marTop w:val="0"/>
          <w:marBottom w:val="0"/>
          <w:divBdr>
            <w:top w:val="none" w:sz="0" w:space="0" w:color="auto"/>
            <w:left w:val="none" w:sz="0" w:space="0" w:color="auto"/>
            <w:bottom w:val="none" w:sz="0" w:space="0" w:color="auto"/>
            <w:right w:val="none" w:sz="0" w:space="0" w:color="auto"/>
          </w:divBdr>
        </w:div>
        <w:div w:id="624192830">
          <w:marLeft w:val="480"/>
          <w:marRight w:val="0"/>
          <w:marTop w:val="0"/>
          <w:marBottom w:val="0"/>
          <w:divBdr>
            <w:top w:val="none" w:sz="0" w:space="0" w:color="auto"/>
            <w:left w:val="none" w:sz="0" w:space="0" w:color="auto"/>
            <w:bottom w:val="none" w:sz="0" w:space="0" w:color="auto"/>
            <w:right w:val="none" w:sz="0" w:space="0" w:color="auto"/>
          </w:divBdr>
        </w:div>
        <w:div w:id="34283875">
          <w:marLeft w:val="480"/>
          <w:marRight w:val="0"/>
          <w:marTop w:val="0"/>
          <w:marBottom w:val="0"/>
          <w:divBdr>
            <w:top w:val="none" w:sz="0" w:space="0" w:color="auto"/>
            <w:left w:val="none" w:sz="0" w:space="0" w:color="auto"/>
            <w:bottom w:val="none" w:sz="0" w:space="0" w:color="auto"/>
            <w:right w:val="none" w:sz="0" w:space="0" w:color="auto"/>
          </w:divBdr>
        </w:div>
        <w:div w:id="1896551512">
          <w:marLeft w:val="480"/>
          <w:marRight w:val="0"/>
          <w:marTop w:val="0"/>
          <w:marBottom w:val="0"/>
          <w:divBdr>
            <w:top w:val="none" w:sz="0" w:space="0" w:color="auto"/>
            <w:left w:val="none" w:sz="0" w:space="0" w:color="auto"/>
            <w:bottom w:val="none" w:sz="0" w:space="0" w:color="auto"/>
            <w:right w:val="none" w:sz="0" w:space="0" w:color="auto"/>
          </w:divBdr>
        </w:div>
        <w:div w:id="2089618839">
          <w:marLeft w:val="480"/>
          <w:marRight w:val="0"/>
          <w:marTop w:val="0"/>
          <w:marBottom w:val="0"/>
          <w:divBdr>
            <w:top w:val="none" w:sz="0" w:space="0" w:color="auto"/>
            <w:left w:val="none" w:sz="0" w:space="0" w:color="auto"/>
            <w:bottom w:val="none" w:sz="0" w:space="0" w:color="auto"/>
            <w:right w:val="none" w:sz="0" w:space="0" w:color="auto"/>
          </w:divBdr>
        </w:div>
        <w:div w:id="1639677240">
          <w:marLeft w:val="480"/>
          <w:marRight w:val="0"/>
          <w:marTop w:val="0"/>
          <w:marBottom w:val="0"/>
          <w:divBdr>
            <w:top w:val="none" w:sz="0" w:space="0" w:color="auto"/>
            <w:left w:val="none" w:sz="0" w:space="0" w:color="auto"/>
            <w:bottom w:val="none" w:sz="0" w:space="0" w:color="auto"/>
            <w:right w:val="none" w:sz="0" w:space="0" w:color="auto"/>
          </w:divBdr>
        </w:div>
        <w:div w:id="1827740158">
          <w:marLeft w:val="480"/>
          <w:marRight w:val="0"/>
          <w:marTop w:val="0"/>
          <w:marBottom w:val="0"/>
          <w:divBdr>
            <w:top w:val="none" w:sz="0" w:space="0" w:color="auto"/>
            <w:left w:val="none" w:sz="0" w:space="0" w:color="auto"/>
            <w:bottom w:val="none" w:sz="0" w:space="0" w:color="auto"/>
            <w:right w:val="none" w:sz="0" w:space="0" w:color="auto"/>
          </w:divBdr>
        </w:div>
        <w:div w:id="836119345">
          <w:marLeft w:val="480"/>
          <w:marRight w:val="0"/>
          <w:marTop w:val="0"/>
          <w:marBottom w:val="0"/>
          <w:divBdr>
            <w:top w:val="none" w:sz="0" w:space="0" w:color="auto"/>
            <w:left w:val="none" w:sz="0" w:space="0" w:color="auto"/>
            <w:bottom w:val="none" w:sz="0" w:space="0" w:color="auto"/>
            <w:right w:val="none" w:sz="0" w:space="0" w:color="auto"/>
          </w:divBdr>
        </w:div>
        <w:div w:id="207493280">
          <w:marLeft w:val="480"/>
          <w:marRight w:val="0"/>
          <w:marTop w:val="0"/>
          <w:marBottom w:val="0"/>
          <w:divBdr>
            <w:top w:val="none" w:sz="0" w:space="0" w:color="auto"/>
            <w:left w:val="none" w:sz="0" w:space="0" w:color="auto"/>
            <w:bottom w:val="none" w:sz="0" w:space="0" w:color="auto"/>
            <w:right w:val="none" w:sz="0" w:space="0" w:color="auto"/>
          </w:divBdr>
        </w:div>
        <w:div w:id="1227959505">
          <w:marLeft w:val="480"/>
          <w:marRight w:val="0"/>
          <w:marTop w:val="0"/>
          <w:marBottom w:val="0"/>
          <w:divBdr>
            <w:top w:val="none" w:sz="0" w:space="0" w:color="auto"/>
            <w:left w:val="none" w:sz="0" w:space="0" w:color="auto"/>
            <w:bottom w:val="none" w:sz="0" w:space="0" w:color="auto"/>
            <w:right w:val="none" w:sz="0" w:space="0" w:color="auto"/>
          </w:divBdr>
        </w:div>
        <w:div w:id="1758020678">
          <w:marLeft w:val="480"/>
          <w:marRight w:val="0"/>
          <w:marTop w:val="0"/>
          <w:marBottom w:val="0"/>
          <w:divBdr>
            <w:top w:val="none" w:sz="0" w:space="0" w:color="auto"/>
            <w:left w:val="none" w:sz="0" w:space="0" w:color="auto"/>
            <w:bottom w:val="none" w:sz="0" w:space="0" w:color="auto"/>
            <w:right w:val="none" w:sz="0" w:space="0" w:color="auto"/>
          </w:divBdr>
        </w:div>
        <w:div w:id="1417046313">
          <w:marLeft w:val="480"/>
          <w:marRight w:val="0"/>
          <w:marTop w:val="0"/>
          <w:marBottom w:val="0"/>
          <w:divBdr>
            <w:top w:val="none" w:sz="0" w:space="0" w:color="auto"/>
            <w:left w:val="none" w:sz="0" w:space="0" w:color="auto"/>
            <w:bottom w:val="none" w:sz="0" w:space="0" w:color="auto"/>
            <w:right w:val="none" w:sz="0" w:space="0" w:color="auto"/>
          </w:divBdr>
        </w:div>
        <w:div w:id="1647735750">
          <w:marLeft w:val="480"/>
          <w:marRight w:val="0"/>
          <w:marTop w:val="0"/>
          <w:marBottom w:val="0"/>
          <w:divBdr>
            <w:top w:val="none" w:sz="0" w:space="0" w:color="auto"/>
            <w:left w:val="none" w:sz="0" w:space="0" w:color="auto"/>
            <w:bottom w:val="none" w:sz="0" w:space="0" w:color="auto"/>
            <w:right w:val="none" w:sz="0" w:space="0" w:color="auto"/>
          </w:divBdr>
        </w:div>
        <w:div w:id="588585027">
          <w:marLeft w:val="480"/>
          <w:marRight w:val="0"/>
          <w:marTop w:val="0"/>
          <w:marBottom w:val="0"/>
          <w:divBdr>
            <w:top w:val="none" w:sz="0" w:space="0" w:color="auto"/>
            <w:left w:val="none" w:sz="0" w:space="0" w:color="auto"/>
            <w:bottom w:val="none" w:sz="0" w:space="0" w:color="auto"/>
            <w:right w:val="none" w:sz="0" w:space="0" w:color="auto"/>
          </w:divBdr>
        </w:div>
      </w:divsChild>
    </w:div>
    <w:div w:id="1290671746">
      <w:bodyDiv w:val="1"/>
      <w:marLeft w:val="0"/>
      <w:marRight w:val="0"/>
      <w:marTop w:val="0"/>
      <w:marBottom w:val="0"/>
      <w:divBdr>
        <w:top w:val="none" w:sz="0" w:space="0" w:color="auto"/>
        <w:left w:val="none" w:sz="0" w:space="0" w:color="auto"/>
        <w:bottom w:val="none" w:sz="0" w:space="0" w:color="auto"/>
        <w:right w:val="none" w:sz="0" w:space="0" w:color="auto"/>
      </w:divBdr>
    </w:div>
    <w:div w:id="1291084954">
      <w:bodyDiv w:val="1"/>
      <w:marLeft w:val="0"/>
      <w:marRight w:val="0"/>
      <w:marTop w:val="0"/>
      <w:marBottom w:val="0"/>
      <w:divBdr>
        <w:top w:val="none" w:sz="0" w:space="0" w:color="auto"/>
        <w:left w:val="none" w:sz="0" w:space="0" w:color="auto"/>
        <w:bottom w:val="none" w:sz="0" w:space="0" w:color="auto"/>
        <w:right w:val="none" w:sz="0" w:space="0" w:color="auto"/>
      </w:divBdr>
    </w:div>
    <w:div w:id="1291589967">
      <w:bodyDiv w:val="1"/>
      <w:marLeft w:val="0"/>
      <w:marRight w:val="0"/>
      <w:marTop w:val="0"/>
      <w:marBottom w:val="0"/>
      <w:divBdr>
        <w:top w:val="none" w:sz="0" w:space="0" w:color="auto"/>
        <w:left w:val="none" w:sz="0" w:space="0" w:color="auto"/>
        <w:bottom w:val="none" w:sz="0" w:space="0" w:color="auto"/>
        <w:right w:val="none" w:sz="0" w:space="0" w:color="auto"/>
      </w:divBdr>
    </w:div>
    <w:div w:id="1291781513">
      <w:bodyDiv w:val="1"/>
      <w:marLeft w:val="0"/>
      <w:marRight w:val="0"/>
      <w:marTop w:val="0"/>
      <w:marBottom w:val="0"/>
      <w:divBdr>
        <w:top w:val="none" w:sz="0" w:space="0" w:color="auto"/>
        <w:left w:val="none" w:sz="0" w:space="0" w:color="auto"/>
        <w:bottom w:val="none" w:sz="0" w:space="0" w:color="auto"/>
        <w:right w:val="none" w:sz="0" w:space="0" w:color="auto"/>
      </w:divBdr>
    </w:div>
    <w:div w:id="1291862148">
      <w:bodyDiv w:val="1"/>
      <w:marLeft w:val="0"/>
      <w:marRight w:val="0"/>
      <w:marTop w:val="0"/>
      <w:marBottom w:val="0"/>
      <w:divBdr>
        <w:top w:val="none" w:sz="0" w:space="0" w:color="auto"/>
        <w:left w:val="none" w:sz="0" w:space="0" w:color="auto"/>
        <w:bottom w:val="none" w:sz="0" w:space="0" w:color="auto"/>
        <w:right w:val="none" w:sz="0" w:space="0" w:color="auto"/>
      </w:divBdr>
    </w:div>
    <w:div w:id="1291865065">
      <w:bodyDiv w:val="1"/>
      <w:marLeft w:val="0"/>
      <w:marRight w:val="0"/>
      <w:marTop w:val="0"/>
      <w:marBottom w:val="0"/>
      <w:divBdr>
        <w:top w:val="none" w:sz="0" w:space="0" w:color="auto"/>
        <w:left w:val="none" w:sz="0" w:space="0" w:color="auto"/>
        <w:bottom w:val="none" w:sz="0" w:space="0" w:color="auto"/>
        <w:right w:val="none" w:sz="0" w:space="0" w:color="auto"/>
      </w:divBdr>
    </w:div>
    <w:div w:id="1291935924">
      <w:bodyDiv w:val="1"/>
      <w:marLeft w:val="0"/>
      <w:marRight w:val="0"/>
      <w:marTop w:val="0"/>
      <w:marBottom w:val="0"/>
      <w:divBdr>
        <w:top w:val="none" w:sz="0" w:space="0" w:color="auto"/>
        <w:left w:val="none" w:sz="0" w:space="0" w:color="auto"/>
        <w:bottom w:val="none" w:sz="0" w:space="0" w:color="auto"/>
        <w:right w:val="none" w:sz="0" w:space="0" w:color="auto"/>
      </w:divBdr>
    </w:div>
    <w:div w:id="1292054520">
      <w:bodyDiv w:val="1"/>
      <w:marLeft w:val="0"/>
      <w:marRight w:val="0"/>
      <w:marTop w:val="0"/>
      <w:marBottom w:val="0"/>
      <w:divBdr>
        <w:top w:val="none" w:sz="0" w:space="0" w:color="auto"/>
        <w:left w:val="none" w:sz="0" w:space="0" w:color="auto"/>
        <w:bottom w:val="none" w:sz="0" w:space="0" w:color="auto"/>
        <w:right w:val="none" w:sz="0" w:space="0" w:color="auto"/>
      </w:divBdr>
    </w:div>
    <w:div w:id="1292204805">
      <w:bodyDiv w:val="1"/>
      <w:marLeft w:val="0"/>
      <w:marRight w:val="0"/>
      <w:marTop w:val="0"/>
      <w:marBottom w:val="0"/>
      <w:divBdr>
        <w:top w:val="none" w:sz="0" w:space="0" w:color="auto"/>
        <w:left w:val="none" w:sz="0" w:space="0" w:color="auto"/>
        <w:bottom w:val="none" w:sz="0" w:space="0" w:color="auto"/>
        <w:right w:val="none" w:sz="0" w:space="0" w:color="auto"/>
      </w:divBdr>
    </w:div>
    <w:div w:id="1292320879">
      <w:bodyDiv w:val="1"/>
      <w:marLeft w:val="0"/>
      <w:marRight w:val="0"/>
      <w:marTop w:val="0"/>
      <w:marBottom w:val="0"/>
      <w:divBdr>
        <w:top w:val="none" w:sz="0" w:space="0" w:color="auto"/>
        <w:left w:val="none" w:sz="0" w:space="0" w:color="auto"/>
        <w:bottom w:val="none" w:sz="0" w:space="0" w:color="auto"/>
        <w:right w:val="none" w:sz="0" w:space="0" w:color="auto"/>
      </w:divBdr>
    </w:div>
    <w:div w:id="1292327651">
      <w:bodyDiv w:val="1"/>
      <w:marLeft w:val="0"/>
      <w:marRight w:val="0"/>
      <w:marTop w:val="0"/>
      <w:marBottom w:val="0"/>
      <w:divBdr>
        <w:top w:val="none" w:sz="0" w:space="0" w:color="auto"/>
        <w:left w:val="none" w:sz="0" w:space="0" w:color="auto"/>
        <w:bottom w:val="none" w:sz="0" w:space="0" w:color="auto"/>
        <w:right w:val="none" w:sz="0" w:space="0" w:color="auto"/>
      </w:divBdr>
    </w:div>
    <w:div w:id="1292511998">
      <w:bodyDiv w:val="1"/>
      <w:marLeft w:val="0"/>
      <w:marRight w:val="0"/>
      <w:marTop w:val="0"/>
      <w:marBottom w:val="0"/>
      <w:divBdr>
        <w:top w:val="none" w:sz="0" w:space="0" w:color="auto"/>
        <w:left w:val="none" w:sz="0" w:space="0" w:color="auto"/>
        <w:bottom w:val="none" w:sz="0" w:space="0" w:color="auto"/>
        <w:right w:val="none" w:sz="0" w:space="0" w:color="auto"/>
      </w:divBdr>
    </w:div>
    <w:div w:id="1292633172">
      <w:bodyDiv w:val="1"/>
      <w:marLeft w:val="0"/>
      <w:marRight w:val="0"/>
      <w:marTop w:val="0"/>
      <w:marBottom w:val="0"/>
      <w:divBdr>
        <w:top w:val="none" w:sz="0" w:space="0" w:color="auto"/>
        <w:left w:val="none" w:sz="0" w:space="0" w:color="auto"/>
        <w:bottom w:val="none" w:sz="0" w:space="0" w:color="auto"/>
        <w:right w:val="none" w:sz="0" w:space="0" w:color="auto"/>
      </w:divBdr>
    </w:div>
    <w:div w:id="1293093236">
      <w:bodyDiv w:val="1"/>
      <w:marLeft w:val="0"/>
      <w:marRight w:val="0"/>
      <w:marTop w:val="0"/>
      <w:marBottom w:val="0"/>
      <w:divBdr>
        <w:top w:val="none" w:sz="0" w:space="0" w:color="auto"/>
        <w:left w:val="none" w:sz="0" w:space="0" w:color="auto"/>
        <w:bottom w:val="none" w:sz="0" w:space="0" w:color="auto"/>
        <w:right w:val="none" w:sz="0" w:space="0" w:color="auto"/>
      </w:divBdr>
    </w:div>
    <w:div w:id="1293177025">
      <w:bodyDiv w:val="1"/>
      <w:marLeft w:val="0"/>
      <w:marRight w:val="0"/>
      <w:marTop w:val="0"/>
      <w:marBottom w:val="0"/>
      <w:divBdr>
        <w:top w:val="none" w:sz="0" w:space="0" w:color="auto"/>
        <w:left w:val="none" w:sz="0" w:space="0" w:color="auto"/>
        <w:bottom w:val="none" w:sz="0" w:space="0" w:color="auto"/>
        <w:right w:val="none" w:sz="0" w:space="0" w:color="auto"/>
      </w:divBdr>
    </w:div>
    <w:div w:id="1293243899">
      <w:bodyDiv w:val="1"/>
      <w:marLeft w:val="0"/>
      <w:marRight w:val="0"/>
      <w:marTop w:val="0"/>
      <w:marBottom w:val="0"/>
      <w:divBdr>
        <w:top w:val="none" w:sz="0" w:space="0" w:color="auto"/>
        <w:left w:val="none" w:sz="0" w:space="0" w:color="auto"/>
        <w:bottom w:val="none" w:sz="0" w:space="0" w:color="auto"/>
        <w:right w:val="none" w:sz="0" w:space="0" w:color="auto"/>
      </w:divBdr>
    </w:div>
    <w:div w:id="1294022298">
      <w:bodyDiv w:val="1"/>
      <w:marLeft w:val="0"/>
      <w:marRight w:val="0"/>
      <w:marTop w:val="0"/>
      <w:marBottom w:val="0"/>
      <w:divBdr>
        <w:top w:val="none" w:sz="0" w:space="0" w:color="auto"/>
        <w:left w:val="none" w:sz="0" w:space="0" w:color="auto"/>
        <w:bottom w:val="none" w:sz="0" w:space="0" w:color="auto"/>
        <w:right w:val="none" w:sz="0" w:space="0" w:color="auto"/>
      </w:divBdr>
    </w:div>
    <w:div w:id="1294484147">
      <w:bodyDiv w:val="1"/>
      <w:marLeft w:val="0"/>
      <w:marRight w:val="0"/>
      <w:marTop w:val="0"/>
      <w:marBottom w:val="0"/>
      <w:divBdr>
        <w:top w:val="none" w:sz="0" w:space="0" w:color="auto"/>
        <w:left w:val="none" w:sz="0" w:space="0" w:color="auto"/>
        <w:bottom w:val="none" w:sz="0" w:space="0" w:color="auto"/>
        <w:right w:val="none" w:sz="0" w:space="0" w:color="auto"/>
      </w:divBdr>
    </w:div>
    <w:div w:id="1295328261">
      <w:bodyDiv w:val="1"/>
      <w:marLeft w:val="0"/>
      <w:marRight w:val="0"/>
      <w:marTop w:val="0"/>
      <w:marBottom w:val="0"/>
      <w:divBdr>
        <w:top w:val="none" w:sz="0" w:space="0" w:color="auto"/>
        <w:left w:val="none" w:sz="0" w:space="0" w:color="auto"/>
        <w:bottom w:val="none" w:sz="0" w:space="0" w:color="auto"/>
        <w:right w:val="none" w:sz="0" w:space="0" w:color="auto"/>
      </w:divBdr>
    </w:div>
    <w:div w:id="1295985461">
      <w:bodyDiv w:val="1"/>
      <w:marLeft w:val="0"/>
      <w:marRight w:val="0"/>
      <w:marTop w:val="0"/>
      <w:marBottom w:val="0"/>
      <w:divBdr>
        <w:top w:val="none" w:sz="0" w:space="0" w:color="auto"/>
        <w:left w:val="none" w:sz="0" w:space="0" w:color="auto"/>
        <w:bottom w:val="none" w:sz="0" w:space="0" w:color="auto"/>
        <w:right w:val="none" w:sz="0" w:space="0" w:color="auto"/>
      </w:divBdr>
    </w:div>
    <w:div w:id="1296255820">
      <w:bodyDiv w:val="1"/>
      <w:marLeft w:val="0"/>
      <w:marRight w:val="0"/>
      <w:marTop w:val="0"/>
      <w:marBottom w:val="0"/>
      <w:divBdr>
        <w:top w:val="none" w:sz="0" w:space="0" w:color="auto"/>
        <w:left w:val="none" w:sz="0" w:space="0" w:color="auto"/>
        <w:bottom w:val="none" w:sz="0" w:space="0" w:color="auto"/>
        <w:right w:val="none" w:sz="0" w:space="0" w:color="auto"/>
      </w:divBdr>
    </w:div>
    <w:div w:id="1296257258">
      <w:bodyDiv w:val="1"/>
      <w:marLeft w:val="0"/>
      <w:marRight w:val="0"/>
      <w:marTop w:val="0"/>
      <w:marBottom w:val="0"/>
      <w:divBdr>
        <w:top w:val="none" w:sz="0" w:space="0" w:color="auto"/>
        <w:left w:val="none" w:sz="0" w:space="0" w:color="auto"/>
        <w:bottom w:val="none" w:sz="0" w:space="0" w:color="auto"/>
        <w:right w:val="none" w:sz="0" w:space="0" w:color="auto"/>
      </w:divBdr>
    </w:div>
    <w:div w:id="1296375304">
      <w:bodyDiv w:val="1"/>
      <w:marLeft w:val="0"/>
      <w:marRight w:val="0"/>
      <w:marTop w:val="0"/>
      <w:marBottom w:val="0"/>
      <w:divBdr>
        <w:top w:val="none" w:sz="0" w:space="0" w:color="auto"/>
        <w:left w:val="none" w:sz="0" w:space="0" w:color="auto"/>
        <w:bottom w:val="none" w:sz="0" w:space="0" w:color="auto"/>
        <w:right w:val="none" w:sz="0" w:space="0" w:color="auto"/>
      </w:divBdr>
    </w:div>
    <w:div w:id="1296520294">
      <w:bodyDiv w:val="1"/>
      <w:marLeft w:val="0"/>
      <w:marRight w:val="0"/>
      <w:marTop w:val="0"/>
      <w:marBottom w:val="0"/>
      <w:divBdr>
        <w:top w:val="none" w:sz="0" w:space="0" w:color="auto"/>
        <w:left w:val="none" w:sz="0" w:space="0" w:color="auto"/>
        <w:bottom w:val="none" w:sz="0" w:space="0" w:color="auto"/>
        <w:right w:val="none" w:sz="0" w:space="0" w:color="auto"/>
      </w:divBdr>
    </w:div>
    <w:div w:id="1296596321">
      <w:bodyDiv w:val="1"/>
      <w:marLeft w:val="0"/>
      <w:marRight w:val="0"/>
      <w:marTop w:val="0"/>
      <w:marBottom w:val="0"/>
      <w:divBdr>
        <w:top w:val="none" w:sz="0" w:space="0" w:color="auto"/>
        <w:left w:val="none" w:sz="0" w:space="0" w:color="auto"/>
        <w:bottom w:val="none" w:sz="0" w:space="0" w:color="auto"/>
        <w:right w:val="none" w:sz="0" w:space="0" w:color="auto"/>
      </w:divBdr>
    </w:div>
    <w:div w:id="1296645161">
      <w:bodyDiv w:val="1"/>
      <w:marLeft w:val="0"/>
      <w:marRight w:val="0"/>
      <w:marTop w:val="0"/>
      <w:marBottom w:val="0"/>
      <w:divBdr>
        <w:top w:val="none" w:sz="0" w:space="0" w:color="auto"/>
        <w:left w:val="none" w:sz="0" w:space="0" w:color="auto"/>
        <w:bottom w:val="none" w:sz="0" w:space="0" w:color="auto"/>
        <w:right w:val="none" w:sz="0" w:space="0" w:color="auto"/>
      </w:divBdr>
    </w:div>
    <w:div w:id="1296715080">
      <w:bodyDiv w:val="1"/>
      <w:marLeft w:val="0"/>
      <w:marRight w:val="0"/>
      <w:marTop w:val="0"/>
      <w:marBottom w:val="0"/>
      <w:divBdr>
        <w:top w:val="none" w:sz="0" w:space="0" w:color="auto"/>
        <w:left w:val="none" w:sz="0" w:space="0" w:color="auto"/>
        <w:bottom w:val="none" w:sz="0" w:space="0" w:color="auto"/>
        <w:right w:val="none" w:sz="0" w:space="0" w:color="auto"/>
      </w:divBdr>
    </w:div>
    <w:div w:id="1296763977">
      <w:bodyDiv w:val="1"/>
      <w:marLeft w:val="0"/>
      <w:marRight w:val="0"/>
      <w:marTop w:val="0"/>
      <w:marBottom w:val="0"/>
      <w:divBdr>
        <w:top w:val="none" w:sz="0" w:space="0" w:color="auto"/>
        <w:left w:val="none" w:sz="0" w:space="0" w:color="auto"/>
        <w:bottom w:val="none" w:sz="0" w:space="0" w:color="auto"/>
        <w:right w:val="none" w:sz="0" w:space="0" w:color="auto"/>
      </w:divBdr>
    </w:div>
    <w:div w:id="1297028061">
      <w:bodyDiv w:val="1"/>
      <w:marLeft w:val="0"/>
      <w:marRight w:val="0"/>
      <w:marTop w:val="0"/>
      <w:marBottom w:val="0"/>
      <w:divBdr>
        <w:top w:val="none" w:sz="0" w:space="0" w:color="auto"/>
        <w:left w:val="none" w:sz="0" w:space="0" w:color="auto"/>
        <w:bottom w:val="none" w:sz="0" w:space="0" w:color="auto"/>
        <w:right w:val="none" w:sz="0" w:space="0" w:color="auto"/>
      </w:divBdr>
    </w:div>
    <w:div w:id="1297375359">
      <w:bodyDiv w:val="1"/>
      <w:marLeft w:val="0"/>
      <w:marRight w:val="0"/>
      <w:marTop w:val="0"/>
      <w:marBottom w:val="0"/>
      <w:divBdr>
        <w:top w:val="none" w:sz="0" w:space="0" w:color="auto"/>
        <w:left w:val="none" w:sz="0" w:space="0" w:color="auto"/>
        <w:bottom w:val="none" w:sz="0" w:space="0" w:color="auto"/>
        <w:right w:val="none" w:sz="0" w:space="0" w:color="auto"/>
      </w:divBdr>
    </w:div>
    <w:div w:id="1298100039">
      <w:bodyDiv w:val="1"/>
      <w:marLeft w:val="0"/>
      <w:marRight w:val="0"/>
      <w:marTop w:val="0"/>
      <w:marBottom w:val="0"/>
      <w:divBdr>
        <w:top w:val="none" w:sz="0" w:space="0" w:color="auto"/>
        <w:left w:val="none" w:sz="0" w:space="0" w:color="auto"/>
        <w:bottom w:val="none" w:sz="0" w:space="0" w:color="auto"/>
        <w:right w:val="none" w:sz="0" w:space="0" w:color="auto"/>
      </w:divBdr>
    </w:div>
    <w:div w:id="1298679393">
      <w:bodyDiv w:val="1"/>
      <w:marLeft w:val="0"/>
      <w:marRight w:val="0"/>
      <w:marTop w:val="0"/>
      <w:marBottom w:val="0"/>
      <w:divBdr>
        <w:top w:val="none" w:sz="0" w:space="0" w:color="auto"/>
        <w:left w:val="none" w:sz="0" w:space="0" w:color="auto"/>
        <w:bottom w:val="none" w:sz="0" w:space="0" w:color="auto"/>
        <w:right w:val="none" w:sz="0" w:space="0" w:color="auto"/>
      </w:divBdr>
    </w:div>
    <w:div w:id="1298755674">
      <w:bodyDiv w:val="1"/>
      <w:marLeft w:val="0"/>
      <w:marRight w:val="0"/>
      <w:marTop w:val="0"/>
      <w:marBottom w:val="0"/>
      <w:divBdr>
        <w:top w:val="none" w:sz="0" w:space="0" w:color="auto"/>
        <w:left w:val="none" w:sz="0" w:space="0" w:color="auto"/>
        <w:bottom w:val="none" w:sz="0" w:space="0" w:color="auto"/>
        <w:right w:val="none" w:sz="0" w:space="0" w:color="auto"/>
      </w:divBdr>
    </w:div>
    <w:div w:id="1298797906">
      <w:bodyDiv w:val="1"/>
      <w:marLeft w:val="0"/>
      <w:marRight w:val="0"/>
      <w:marTop w:val="0"/>
      <w:marBottom w:val="0"/>
      <w:divBdr>
        <w:top w:val="none" w:sz="0" w:space="0" w:color="auto"/>
        <w:left w:val="none" w:sz="0" w:space="0" w:color="auto"/>
        <w:bottom w:val="none" w:sz="0" w:space="0" w:color="auto"/>
        <w:right w:val="none" w:sz="0" w:space="0" w:color="auto"/>
      </w:divBdr>
    </w:div>
    <w:div w:id="1298991428">
      <w:bodyDiv w:val="1"/>
      <w:marLeft w:val="0"/>
      <w:marRight w:val="0"/>
      <w:marTop w:val="0"/>
      <w:marBottom w:val="0"/>
      <w:divBdr>
        <w:top w:val="none" w:sz="0" w:space="0" w:color="auto"/>
        <w:left w:val="none" w:sz="0" w:space="0" w:color="auto"/>
        <w:bottom w:val="none" w:sz="0" w:space="0" w:color="auto"/>
        <w:right w:val="none" w:sz="0" w:space="0" w:color="auto"/>
      </w:divBdr>
    </w:div>
    <w:div w:id="1299871053">
      <w:bodyDiv w:val="1"/>
      <w:marLeft w:val="0"/>
      <w:marRight w:val="0"/>
      <w:marTop w:val="0"/>
      <w:marBottom w:val="0"/>
      <w:divBdr>
        <w:top w:val="none" w:sz="0" w:space="0" w:color="auto"/>
        <w:left w:val="none" w:sz="0" w:space="0" w:color="auto"/>
        <w:bottom w:val="none" w:sz="0" w:space="0" w:color="auto"/>
        <w:right w:val="none" w:sz="0" w:space="0" w:color="auto"/>
      </w:divBdr>
    </w:div>
    <w:div w:id="1300261616">
      <w:bodyDiv w:val="1"/>
      <w:marLeft w:val="0"/>
      <w:marRight w:val="0"/>
      <w:marTop w:val="0"/>
      <w:marBottom w:val="0"/>
      <w:divBdr>
        <w:top w:val="none" w:sz="0" w:space="0" w:color="auto"/>
        <w:left w:val="none" w:sz="0" w:space="0" w:color="auto"/>
        <w:bottom w:val="none" w:sz="0" w:space="0" w:color="auto"/>
        <w:right w:val="none" w:sz="0" w:space="0" w:color="auto"/>
      </w:divBdr>
    </w:div>
    <w:div w:id="1300266841">
      <w:bodyDiv w:val="1"/>
      <w:marLeft w:val="0"/>
      <w:marRight w:val="0"/>
      <w:marTop w:val="0"/>
      <w:marBottom w:val="0"/>
      <w:divBdr>
        <w:top w:val="none" w:sz="0" w:space="0" w:color="auto"/>
        <w:left w:val="none" w:sz="0" w:space="0" w:color="auto"/>
        <w:bottom w:val="none" w:sz="0" w:space="0" w:color="auto"/>
        <w:right w:val="none" w:sz="0" w:space="0" w:color="auto"/>
      </w:divBdr>
    </w:div>
    <w:div w:id="1300576085">
      <w:bodyDiv w:val="1"/>
      <w:marLeft w:val="0"/>
      <w:marRight w:val="0"/>
      <w:marTop w:val="0"/>
      <w:marBottom w:val="0"/>
      <w:divBdr>
        <w:top w:val="none" w:sz="0" w:space="0" w:color="auto"/>
        <w:left w:val="none" w:sz="0" w:space="0" w:color="auto"/>
        <w:bottom w:val="none" w:sz="0" w:space="0" w:color="auto"/>
        <w:right w:val="none" w:sz="0" w:space="0" w:color="auto"/>
      </w:divBdr>
    </w:div>
    <w:div w:id="1300765255">
      <w:bodyDiv w:val="1"/>
      <w:marLeft w:val="0"/>
      <w:marRight w:val="0"/>
      <w:marTop w:val="0"/>
      <w:marBottom w:val="0"/>
      <w:divBdr>
        <w:top w:val="none" w:sz="0" w:space="0" w:color="auto"/>
        <w:left w:val="none" w:sz="0" w:space="0" w:color="auto"/>
        <w:bottom w:val="none" w:sz="0" w:space="0" w:color="auto"/>
        <w:right w:val="none" w:sz="0" w:space="0" w:color="auto"/>
      </w:divBdr>
    </w:div>
    <w:div w:id="1300964854">
      <w:bodyDiv w:val="1"/>
      <w:marLeft w:val="0"/>
      <w:marRight w:val="0"/>
      <w:marTop w:val="0"/>
      <w:marBottom w:val="0"/>
      <w:divBdr>
        <w:top w:val="none" w:sz="0" w:space="0" w:color="auto"/>
        <w:left w:val="none" w:sz="0" w:space="0" w:color="auto"/>
        <w:bottom w:val="none" w:sz="0" w:space="0" w:color="auto"/>
        <w:right w:val="none" w:sz="0" w:space="0" w:color="auto"/>
      </w:divBdr>
    </w:div>
    <w:div w:id="1301496852">
      <w:bodyDiv w:val="1"/>
      <w:marLeft w:val="0"/>
      <w:marRight w:val="0"/>
      <w:marTop w:val="0"/>
      <w:marBottom w:val="0"/>
      <w:divBdr>
        <w:top w:val="none" w:sz="0" w:space="0" w:color="auto"/>
        <w:left w:val="none" w:sz="0" w:space="0" w:color="auto"/>
        <w:bottom w:val="none" w:sz="0" w:space="0" w:color="auto"/>
        <w:right w:val="none" w:sz="0" w:space="0" w:color="auto"/>
      </w:divBdr>
    </w:div>
    <w:div w:id="1301767976">
      <w:bodyDiv w:val="1"/>
      <w:marLeft w:val="0"/>
      <w:marRight w:val="0"/>
      <w:marTop w:val="0"/>
      <w:marBottom w:val="0"/>
      <w:divBdr>
        <w:top w:val="none" w:sz="0" w:space="0" w:color="auto"/>
        <w:left w:val="none" w:sz="0" w:space="0" w:color="auto"/>
        <w:bottom w:val="none" w:sz="0" w:space="0" w:color="auto"/>
        <w:right w:val="none" w:sz="0" w:space="0" w:color="auto"/>
      </w:divBdr>
    </w:div>
    <w:div w:id="1302463666">
      <w:bodyDiv w:val="1"/>
      <w:marLeft w:val="0"/>
      <w:marRight w:val="0"/>
      <w:marTop w:val="0"/>
      <w:marBottom w:val="0"/>
      <w:divBdr>
        <w:top w:val="none" w:sz="0" w:space="0" w:color="auto"/>
        <w:left w:val="none" w:sz="0" w:space="0" w:color="auto"/>
        <w:bottom w:val="none" w:sz="0" w:space="0" w:color="auto"/>
        <w:right w:val="none" w:sz="0" w:space="0" w:color="auto"/>
      </w:divBdr>
    </w:div>
    <w:div w:id="1302468699">
      <w:bodyDiv w:val="1"/>
      <w:marLeft w:val="0"/>
      <w:marRight w:val="0"/>
      <w:marTop w:val="0"/>
      <w:marBottom w:val="0"/>
      <w:divBdr>
        <w:top w:val="none" w:sz="0" w:space="0" w:color="auto"/>
        <w:left w:val="none" w:sz="0" w:space="0" w:color="auto"/>
        <w:bottom w:val="none" w:sz="0" w:space="0" w:color="auto"/>
        <w:right w:val="none" w:sz="0" w:space="0" w:color="auto"/>
      </w:divBdr>
    </w:div>
    <w:div w:id="1302541759">
      <w:bodyDiv w:val="1"/>
      <w:marLeft w:val="0"/>
      <w:marRight w:val="0"/>
      <w:marTop w:val="0"/>
      <w:marBottom w:val="0"/>
      <w:divBdr>
        <w:top w:val="none" w:sz="0" w:space="0" w:color="auto"/>
        <w:left w:val="none" w:sz="0" w:space="0" w:color="auto"/>
        <w:bottom w:val="none" w:sz="0" w:space="0" w:color="auto"/>
        <w:right w:val="none" w:sz="0" w:space="0" w:color="auto"/>
      </w:divBdr>
    </w:div>
    <w:div w:id="1302886826">
      <w:bodyDiv w:val="1"/>
      <w:marLeft w:val="0"/>
      <w:marRight w:val="0"/>
      <w:marTop w:val="0"/>
      <w:marBottom w:val="0"/>
      <w:divBdr>
        <w:top w:val="none" w:sz="0" w:space="0" w:color="auto"/>
        <w:left w:val="none" w:sz="0" w:space="0" w:color="auto"/>
        <w:bottom w:val="none" w:sz="0" w:space="0" w:color="auto"/>
        <w:right w:val="none" w:sz="0" w:space="0" w:color="auto"/>
      </w:divBdr>
    </w:div>
    <w:div w:id="1302999768">
      <w:bodyDiv w:val="1"/>
      <w:marLeft w:val="0"/>
      <w:marRight w:val="0"/>
      <w:marTop w:val="0"/>
      <w:marBottom w:val="0"/>
      <w:divBdr>
        <w:top w:val="none" w:sz="0" w:space="0" w:color="auto"/>
        <w:left w:val="none" w:sz="0" w:space="0" w:color="auto"/>
        <w:bottom w:val="none" w:sz="0" w:space="0" w:color="auto"/>
        <w:right w:val="none" w:sz="0" w:space="0" w:color="auto"/>
      </w:divBdr>
    </w:div>
    <w:div w:id="1303266421">
      <w:bodyDiv w:val="1"/>
      <w:marLeft w:val="0"/>
      <w:marRight w:val="0"/>
      <w:marTop w:val="0"/>
      <w:marBottom w:val="0"/>
      <w:divBdr>
        <w:top w:val="none" w:sz="0" w:space="0" w:color="auto"/>
        <w:left w:val="none" w:sz="0" w:space="0" w:color="auto"/>
        <w:bottom w:val="none" w:sz="0" w:space="0" w:color="auto"/>
        <w:right w:val="none" w:sz="0" w:space="0" w:color="auto"/>
      </w:divBdr>
    </w:div>
    <w:div w:id="1304310254">
      <w:bodyDiv w:val="1"/>
      <w:marLeft w:val="0"/>
      <w:marRight w:val="0"/>
      <w:marTop w:val="0"/>
      <w:marBottom w:val="0"/>
      <w:divBdr>
        <w:top w:val="none" w:sz="0" w:space="0" w:color="auto"/>
        <w:left w:val="none" w:sz="0" w:space="0" w:color="auto"/>
        <w:bottom w:val="none" w:sz="0" w:space="0" w:color="auto"/>
        <w:right w:val="none" w:sz="0" w:space="0" w:color="auto"/>
      </w:divBdr>
    </w:div>
    <w:div w:id="1305043491">
      <w:bodyDiv w:val="1"/>
      <w:marLeft w:val="0"/>
      <w:marRight w:val="0"/>
      <w:marTop w:val="0"/>
      <w:marBottom w:val="0"/>
      <w:divBdr>
        <w:top w:val="none" w:sz="0" w:space="0" w:color="auto"/>
        <w:left w:val="none" w:sz="0" w:space="0" w:color="auto"/>
        <w:bottom w:val="none" w:sz="0" w:space="0" w:color="auto"/>
        <w:right w:val="none" w:sz="0" w:space="0" w:color="auto"/>
      </w:divBdr>
    </w:div>
    <w:div w:id="1305238081">
      <w:bodyDiv w:val="1"/>
      <w:marLeft w:val="0"/>
      <w:marRight w:val="0"/>
      <w:marTop w:val="0"/>
      <w:marBottom w:val="0"/>
      <w:divBdr>
        <w:top w:val="none" w:sz="0" w:space="0" w:color="auto"/>
        <w:left w:val="none" w:sz="0" w:space="0" w:color="auto"/>
        <w:bottom w:val="none" w:sz="0" w:space="0" w:color="auto"/>
        <w:right w:val="none" w:sz="0" w:space="0" w:color="auto"/>
      </w:divBdr>
    </w:div>
    <w:div w:id="1305312319">
      <w:bodyDiv w:val="1"/>
      <w:marLeft w:val="0"/>
      <w:marRight w:val="0"/>
      <w:marTop w:val="0"/>
      <w:marBottom w:val="0"/>
      <w:divBdr>
        <w:top w:val="none" w:sz="0" w:space="0" w:color="auto"/>
        <w:left w:val="none" w:sz="0" w:space="0" w:color="auto"/>
        <w:bottom w:val="none" w:sz="0" w:space="0" w:color="auto"/>
        <w:right w:val="none" w:sz="0" w:space="0" w:color="auto"/>
      </w:divBdr>
    </w:div>
    <w:div w:id="1305429226">
      <w:bodyDiv w:val="1"/>
      <w:marLeft w:val="0"/>
      <w:marRight w:val="0"/>
      <w:marTop w:val="0"/>
      <w:marBottom w:val="0"/>
      <w:divBdr>
        <w:top w:val="none" w:sz="0" w:space="0" w:color="auto"/>
        <w:left w:val="none" w:sz="0" w:space="0" w:color="auto"/>
        <w:bottom w:val="none" w:sz="0" w:space="0" w:color="auto"/>
        <w:right w:val="none" w:sz="0" w:space="0" w:color="auto"/>
      </w:divBdr>
    </w:div>
    <w:div w:id="1305963384">
      <w:bodyDiv w:val="1"/>
      <w:marLeft w:val="0"/>
      <w:marRight w:val="0"/>
      <w:marTop w:val="0"/>
      <w:marBottom w:val="0"/>
      <w:divBdr>
        <w:top w:val="none" w:sz="0" w:space="0" w:color="auto"/>
        <w:left w:val="none" w:sz="0" w:space="0" w:color="auto"/>
        <w:bottom w:val="none" w:sz="0" w:space="0" w:color="auto"/>
        <w:right w:val="none" w:sz="0" w:space="0" w:color="auto"/>
      </w:divBdr>
    </w:div>
    <w:div w:id="1306354950">
      <w:bodyDiv w:val="1"/>
      <w:marLeft w:val="0"/>
      <w:marRight w:val="0"/>
      <w:marTop w:val="0"/>
      <w:marBottom w:val="0"/>
      <w:divBdr>
        <w:top w:val="none" w:sz="0" w:space="0" w:color="auto"/>
        <w:left w:val="none" w:sz="0" w:space="0" w:color="auto"/>
        <w:bottom w:val="none" w:sz="0" w:space="0" w:color="auto"/>
        <w:right w:val="none" w:sz="0" w:space="0" w:color="auto"/>
      </w:divBdr>
    </w:div>
    <w:div w:id="1306356302">
      <w:bodyDiv w:val="1"/>
      <w:marLeft w:val="0"/>
      <w:marRight w:val="0"/>
      <w:marTop w:val="0"/>
      <w:marBottom w:val="0"/>
      <w:divBdr>
        <w:top w:val="none" w:sz="0" w:space="0" w:color="auto"/>
        <w:left w:val="none" w:sz="0" w:space="0" w:color="auto"/>
        <w:bottom w:val="none" w:sz="0" w:space="0" w:color="auto"/>
        <w:right w:val="none" w:sz="0" w:space="0" w:color="auto"/>
      </w:divBdr>
    </w:div>
    <w:div w:id="1306739325">
      <w:bodyDiv w:val="1"/>
      <w:marLeft w:val="0"/>
      <w:marRight w:val="0"/>
      <w:marTop w:val="0"/>
      <w:marBottom w:val="0"/>
      <w:divBdr>
        <w:top w:val="none" w:sz="0" w:space="0" w:color="auto"/>
        <w:left w:val="none" w:sz="0" w:space="0" w:color="auto"/>
        <w:bottom w:val="none" w:sz="0" w:space="0" w:color="auto"/>
        <w:right w:val="none" w:sz="0" w:space="0" w:color="auto"/>
      </w:divBdr>
    </w:div>
    <w:div w:id="1306934044">
      <w:bodyDiv w:val="1"/>
      <w:marLeft w:val="0"/>
      <w:marRight w:val="0"/>
      <w:marTop w:val="0"/>
      <w:marBottom w:val="0"/>
      <w:divBdr>
        <w:top w:val="none" w:sz="0" w:space="0" w:color="auto"/>
        <w:left w:val="none" w:sz="0" w:space="0" w:color="auto"/>
        <w:bottom w:val="none" w:sz="0" w:space="0" w:color="auto"/>
        <w:right w:val="none" w:sz="0" w:space="0" w:color="auto"/>
      </w:divBdr>
    </w:div>
    <w:div w:id="1307010144">
      <w:bodyDiv w:val="1"/>
      <w:marLeft w:val="0"/>
      <w:marRight w:val="0"/>
      <w:marTop w:val="0"/>
      <w:marBottom w:val="0"/>
      <w:divBdr>
        <w:top w:val="none" w:sz="0" w:space="0" w:color="auto"/>
        <w:left w:val="none" w:sz="0" w:space="0" w:color="auto"/>
        <w:bottom w:val="none" w:sz="0" w:space="0" w:color="auto"/>
        <w:right w:val="none" w:sz="0" w:space="0" w:color="auto"/>
      </w:divBdr>
    </w:div>
    <w:div w:id="1307591043">
      <w:bodyDiv w:val="1"/>
      <w:marLeft w:val="0"/>
      <w:marRight w:val="0"/>
      <w:marTop w:val="0"/>
      <w:marBottom w:val="0"/>
      <w:divBdr>
        <w:top w:val="none" w:sz="0" w:space="0" w:color="auto"/>
        <w:left w:val="none" w:sz="0" w:space="0" w:color="auto"/>
        <w:bottom w:val="none" w:sz="0" w:space="0" w:color="auto"/>
        <w:right w:val="none" w:sz="0" w:space="0" w:color="auto"/>
      </w:divBdr>
    </w:div>
    <w:div w:id="1307666215">
      <w:bodyDiv w:val="1"/>
      <w:marLeft w:val="0"/>
      <w:marRight w:val="0"/>
      <w:marTop w:val="0"/>
      <w:marBottom w:val="0"/>
      <w:divBdr>
        <w:top w:val="none" w:sz="0" w:space="0" w:color="auto"/>
        <w:left w:val="none" w:sz="0" w:space="0" w:color="auto"/>
        <w:bottom w:val="none" w:sz="0" w:space="0" w:color="auto"/>
        <w:right w:val="none" w:sz="0" w:space="0" w:color="auto"/>
      </w:divBdr>
    </w:div>
    <w:div w:id="1307706638">
      <w:bodyDiv w:val="1"/>
      <w:marLeft w:val="0"/>
      <w:marRight w:val="0"/>
      <w:marTop w:val="0"/>
      <w:marBottom w:val="0"/>
      <w:divBdr>
        <w:top w:val="none" w:sz="0" w:space="0" w:color="auto"/>
        <w:left w:val="none" w:sz="0" w:space="0" w:color="auto"/>
        <w:bottom w:val="none" w:sz="0" w:space="0" w:color="auto"/>
        <w:right w:val="none" w:sz="0" w:space="0" w:color="auto"/>
      </w:divBdr>
    </w:div>
    <w:div w:id="1307855428">
      <w:bodyDiv w:val="1"/>
      <w:marLeft w:val="0"/>
      <w:marRight w:val="0"/>
      <w:marTop w:val="0"/>
      <w:marBottom w:val="0"/>
      <w:divBdr>
        <w:top w:val="none" w:sz="0" w:space="0" w:color="auto"/>
        <w:left w:val="none" w:sz="0" w:space="0" w:color="auto"/>
        <w:bottom w:val="none" w:sz="0" w:space="0" w:color="auto"/>
        <w:right w:val="none" w:sz="0" w:space="0" w:color="auto"/>
      </w:divBdr>
    </w:div>
    <w:div w:id="1309363047">
      <w:bodyDiv w:val="1"/>
      <w:marLeft w:val="0"/>
      <w:marRight w:val="0"/>
      <w:marTop w:val="0"/>
      <w:marBottom w:val="0"/>
      <w:divBdr>
        <w:top w:val="none" w:sz="0" w:space="0" w:color="auto"/>
        <w:left w:val="none" w:sz="0" w:space="0" w:color="auto"/>
        <w:bottom w:val="none" w:sz="0" w:space="0" w:color="auto"/>
        <w:right w:val="none" w:sz="0" w:space="0" w:color="auto"/>
      </w:divBdr>
    </w:div>
    <w:div w:id="1310011681">
      <w:bodyDiv w:val="1"/>
      <w:marLeft w:val="0"/>
      <w:marRight w:val="0"/>
      <w:marTop w:val="0"/>
      <w:marBottom w:val="0"/>
      <w:divBdr>
        <w:top w:val="none" w:sz="0" w:space="0" w:color="auto"/>
        <w:left w:val="none" w:sz="0" w:space="0" w:color="auto"/>
        <w:bottom w:val="none" w:sz="0" w:space="0" w:color="auto"/>
        <w:right w:val="none" w:sz="0" w:space="0" w:color="auto"/>
      </w:divBdr>
    </w:div>
    <w:div w:id="1310012887">
      <w:bodyDiv w:val="1"/>
      <w:marLeft w:val="0"/>
      <w:marRight w:val="0"/>
      <w:marTop w:val="0"/>
      <w:marBottom w:val="0"/>
      <w:divBdr>
        <w:top w:val="none" w:sz="0" w:space="0" w:color="auto"/>
        <w:left w:val="none" w:sz="0" w:space="0" w:color="auto"/>
        <w:bottom w:val="none" w:sz="0" w:space="0" w:color="auto"/>
        <w:right w:val="none" w:sz="0" w:space="0" w:color="auto"/>
      </w:divBdr>
    </w:div>
    <w:div w:id="1310281152">
      <w:bodyDiv w:val="1"/>
      <w:marLeft w:val="0"/>
      <w:marRight w:val="0"/>
      <w:marTop w:val="0"/>
      <w:marBottom w:val="0"/>
      <w:divBdr>
        <w:top w:val="none" w:sz="0" w:space="0" w:color="auto"/>
        <w:left w:val="none" w:sz="0" w:space="0" w:color="auto"/>
        <w:bottom w:val="none" w:sz="0" w:space="0" w:color="auto"/>
        <w:right w:val="none" w:sz="0" w:space="0" w:color="auto"/>
      </w:divBdr>
    </w:div>
    <w:div w:id="1310591865">
      <w:bodyDiv w:val="1"/>
      <w:marLeft w:val="0"/>
      <w:marRight w:val="0"/>
      <w:marTop w:val="0"/>
      <w:marBottom w:val="0"/>
      <w:divBdr>
        <w:top w:val="none" w:sz="0" w:space="0" w:color="auto"/>
        <w:left w:val="none" w:sz="0" w:space="0" w:color="auto"/>
        <w:bottom w:val="none" w:sz="0" w:space="0" w:color="auto"/>
        <w:right w:val="none" w:sz="0" w:space="0" w:color="auto"/>
      </w:divBdr>
    </w:div>
    <w:div w:id="1310742459">
      <w:bodyDiv w:val="1"/>
      <w:marLeft w:val="0"/>
      <w:marRight w:val="0"/>
      <w:marTop w:val="0"/>
      <w:marBottom w:val="0"/>
      <w:divBdr>
        <w:top w:val="none" w:sz="0" w:space="0" w:color="auto"/>
        <w:left w:val="none" w:sz="0" w:space="0" w:color="auto"/>
        <w:bottom w:val="none" w:sz="0" w:space="0" w:color="auto"/>
        <w:right w:val="none" w:sz="0" w:space="0" w:color="auto"/>
      </w:divBdr>
    </w:div>
    <w:div w:id="1310743053">
      <w:bodyDiv w:val="1"/>
      <w:marLeft w:val="0"/>
      <w:marRight w:val="0"/>
      <w:marTop w:val="0"/>
      <w:marBottom w:val="0"/>
      <w:divBdr>
        <w:top w:val="none" w:sz="0" w:space="0" w:color="auto"/>
        <w:left w:val="none" w:sz="0" w:space="0" w:color="auto"/>
        <w:bottom w:val="none" w:sz="0" w:space="0" w:color="auto"/>
        <w:right w:val="none" w:sz="0" w:space="0" w:color="auto"/>
      </w:divBdr>
    </w:div>
    <w:div w:id="1310789898">
      <w:bodyDiv w:val="1"/>
      <w:marLeft w:val="0"/>
      <w:marRight w:val="0"/>
      <w:marTop w:val="0"/>
      <w:marBottom w:val="0"/>
      <w:divBdr>
        <w:top w:val="none" w:sz="0" w:space="0" w:color="auto"/>
        <w:left w:val="none" w:sz="0" w:space="0" w:color="auto"/>
        <w:bottom w:val="none" w:sz="0" w:space="0" w:color="auto"/>
        <w:right w:val="none" w:sz="0" w:space="0" w:color="auto"/>
      </w:divBdr>
      <w:divsChild>
        <w:div w:id="501940585">
          <w:marLeft w:val="480"/>
          <w:marRight w:val="0"/>
          <w:marTop w:val="0"/>
          <w:marBottom w:val="0"/>
          <w:divBdr>
            <w:top w:val="none" w:sz="0" w:space="0" w:color="auto"/>
            <w:left w:val="none" w:sz="0" w:space="0" w:color="auto"/>
            <w:bottom w:val="none" w:sz="0" w:space="0" w:color="auto"/>
            <w:right w:val="none" w:sz="0" w:space="0" w:color="auto"/>
          </w:divBdr>
        </w:div>
        <w:div w:id="867060626">
          <w:marLeft w:val="480"/>
          <w:marRight w:val="0"/>
          <w:marTop w:val="0"/>
          <w:marBottom w:val="0"/>
          <w:divBdr>
            <w:top w:val="none" w:sz="0" w:space="0" w:color="auto"/>
            <w:left w:val="none" w:sz="0" w:space="0" w:color="auto"/>
            <w:bottom w:val="none" w:sz="0" w:space="0" w:color="auto"/>
            <w:right w:val="none" w:sz="0" w:space="0" w:color="auto"/>
          </w:divBdr>
        </w:div>
        <w:div w:id="1194418803">
          <w:marLeft w:val="480"/>
          <w:marRight w:val="0"/>
          <w:marTop w:val="0"/>
          <w:marBottom w:val="0"/>
          <w:divBdr>
            <w:top w:val="none" w:sz="0" w:space="0" w:color="auto"/>
            <w:left w:val="none" w:sz="0" w:space="0" w:color="auto"/>
            <w:bottom w:val="none" w:sz="0" w:space="0" w:color="auto"/>
            <w:right w:val="none" w:sz="0" w:space="0" w:color="auto"/>
          </w:divBdr>
        </w:div>
        <w:div w:id="1744988835">
          <w:marLeft w:val="480"/>
          <w:marRight w:val="0"/>
          <w:marTop w:val="0"/>
          <w:marBottom w:val="0"/>
          <w:divBdr>
            <w:top w:val="none" w:sz="0" w:space="0" w:color="auto"/>
            <w:left w:val="none" w:sz="0" w:space="0" w:color="auto"/>
            <w:bottom w:val="none" w:sz="0" w:space="0" w:color="auto"/>
            <w:right w:val="none" w:sz="0" w:space="0" w:color="auto"/>
          </w:divBdr>
        </w:div>
        <w:div w:id="662665562">
          <w:marLeft w:val="480"/>
          <w:marRight w:val="0"/>
          <w:marTop w:val="0"/>
          <w:marBottom w:val="0"/>
          <w:divBdr>
            <w:top w:val="none" w:sz="0" w:space="0" w:color="auto"/>
            <w:left w:val="none" w:sz="0" w:space="0" w:color="auto"/>
            <w:bottom w:val="none" w:sz="0" w:space="0" w:color="auto"/>
            <w:right w:val="none" w:sz="0" w:space="0" w:color="auto"/>
          </w:divBdr>
        </w:div>
        <w:div w:id="405538526">
          <w:marLeft w:val="480"/>
          <w:marRight w:val="0"/>
          <w:marTop w:val="0"/>
          <w:marBottom w:val="0"/>
          <w:divBdr>
            <w:top w:val="none" w:sz="0" w:space="0" w:color="auto"/>
            <w:left w:val="none" w:sz="0" w:space="0" w:color="auto"/>
            <w:bottom w:val="none" w:sz="0" w:space="0" w:color="auto"/>
            <w:right w:val="none" w:sz="0" w:space="0" w:color="auto"/>
          </w:divBdr>
        </w:div>
        <w:div w:id="116995153">
          <w:marLeft w:val="480"/>
          <w:marRight w:val="0"/>
          <w:marTop w:val="0"/>
          <w:marBottom w:val="0"/>
          <w:divBdr>
            <w:top w:val="none" w:sz="0" w:space="0" w:color="auto"/>
            <w:left w:val="none" w:sz="0" w:space="0" w:color="auto"/>
            <w:bottom w:val="none" w:sz="0" w:space="0" w:color="auto"/>
            <w:right w:val="none" w:sz="0" w:space="0" w:color="auto"/>
          </w:divBdr>
        </w:div>
        <w:div w:id="382563166">
          <w:marLeft w:val="480"/>
          <w:marRight w:val="0"/>
          <w:marTop w:val="0"/>
          <w:marBottom w:val="0"/>
          <w:divBdr>
            <w:top w:val="none" w:sz="0" w:space="0" w:color="auto"/>
            <w:left w:val="none" w:sz="0" w:space="0" w:color="auto"/>
            <w:bottom w:val="none" w:sz="0" w:space="0" w:color="auto"/>
            <w:right w:val="none" w:sz="0" w:space="0" w:color="auto"/>
          </w:divBdr>
        </w:div>
        <w:div w:id="1994141761">
          <w:marLeft w:val="480"/>
          <w:marRight w:val="0"/>
          <w:marTop w:val="0"/>
          <w:marBottom w:val="0"/>
          <w:divBdr>
            <w:top w:val="none" w:sz="0" w:space="0" w:color="auto"/>
            <w:left w:val="none" w:sz="0" w:space="0" w:color="auto"/>
            <w:bottom w:val="none" w:sz="0" w:space="0" w:color="auto"/>
            <w:right w:val="none" w:sz="0" w:space="0" w:color="auto"/>
          </w:divBdr>
        </w:div>
        <w:div w:id="837964480">
          <w:marLeft w:val="480"/>
          <w:marRight w:val="0"/>
          <w:marTop w:val="0"/>
          <w:marBottom w:val="0"/>
          <w:divBdr>
            <w:top w:val="none" w:sz="0" w:space="0" w:color="auto"/>
            <w:left w:val="none" w:sz="0" w:space="0" w:color="auto"/>
            <w:bottom w:val="none" w:sz="0" w:space="0" w:color="auto"/>
            <w:right w:val="none" w:sz="0" w:space="0" w:color="auto"/>
          </w:divBdr>
        </w:div>
        <w:div w:id="883181531">
          <w:marLeft w:val="480"/>
          <w:marRight w:val="0"/>
          <w:marTop w:val="0"/>
          <w:marBottom w:val="0"/>
          <w:divBdr>
            <w:top w:val="none" w:sz="0" w:space="0" w:color="auto"/>
            <w:left w:val="none" w:sz="0" w:space="0" w:color="auto"/>
            <w:bottom w:val="none" w:sz="0" w:space="0" w:color="auto"/>
            <w:right w:val="none" w:sz="0" w:space="0" w:color="auto"/>
          </w:divBdr>
        </w:div>
        <w:div w:id="1052582873">
          <w:marLeft w:val="480"/>
          <w:marRight w:val="0"/>
          <w:marTop w:val="0"/>
          <w:marBottom w:val="0"/>
          <w:divBdr>
            <w:top w:val="none" w:sz="0" w:space="0" w:color="auto"/>
            <w:left w:val="none" w:sz="0" w:space="0" w:color="auto"/>
            <w:bottom w:val="none" w:sz="0" w:space="0" w:color="auto"/>
            <w:right w:val="none" w:sz="0" w:space="0" w:color="auto"/>
          </w:divBdr>
        </w:div>
        <w:div w:id="1461266057">
          <w:marLeft w:val="480"/>
          <w:marRight w:val="0"/>
          <w:marTop w:val="0"/>
          <w:marBottom w:val="0"/>
          <w:divBdr>
            <w:top w:val="none" w:sz="0" w:space="0" w:color="auto"/>
            <w:left w:val="none" w:sz="0" w:space="0" w:color="auto"/>
            <w:bottom w:val="none" w:sz="0" w:space="0" w:color="auto"/>
            <w:right w:val="none" w:sz="0" w:space="0" w:color="auto"/>
          </w:divBdr>
        </w:div>
        <w:div w:id="1706444029">
          <w:marLeft w:val="480"/>
          <w:marRight w:val="0"/>
          <w:marTop w:val="0"/>
          <w:marBottom w:val="0"/>
          <w:divBdr>
            <w:top w:val="none" w:sz="0" w:space="0" w:color="auto"/>
            <w:left w:val="none" w:sz="0" w:space="0" w:color="auto"/>
            <w:bottom w:val="none" w:sz="0" w:space="0" w:color="auto"/>
            <w:right w:val="none" w:sz="0" w:space="0" w:color="auto"/>
          </w:divBdr>
        </w:div>
        <w:div w:id="992370669">
          <w:marLeft w:val="480"/>
          <w:marRight w:val="0"/>
          <w:marTop w:val="0"/>
          <w:marBottom w:val="0"/>
          <w:divBdr>
            <w:top w:val="none" w:sz="0" w:space="0" w:color="auto"/>
            <w:left w:val="none" w:sz="0" w:space="0" w:color="auto"/>
            <w:bottom w:val="none" w:sz="0" w:space="0" w:color="auto"/>
            <w:right w:val="none" w:sz="0" w:space="0" w:color="auto"/>
          </w:divBdr>
        </w:div>
        <w:div w:id="690452514">
          <w:marLeft w:val="480"/>
          <w:marRight w:val="0"/>
          <w:marTop w:val="0"/>
          <w:marBottom w:val="0"/>
          <w:divBdr>
            <w:top w:val="none" w:sz="0" w:space="0" w:color="auto"/>
            <w:left w:val="none" w:sz="0" w:space="0" w:color="auto"/>
            <w:bottom w:val="none" w:sz="0" w:space="0" w:color="auto"/>
            <w:right w:val="none" w:sz="0" w:space="0" w:color="auto"/>
          </w:divBdr>
        </w:div>
        <w:div w:id="1244030217">
          <w:marLeft w:val="480"/>
          <w:marRight w:val="0"/>
          <w:marTop w:val="0"/>
          <w:marBottom w:val="0"/>
          <w:divBdr>
            <w:top w:val="none" w:sz="0" w:space="0" w:color="auto"/>
            <w:left w:val="none" w:sz="0" w:space="0" w:color="auto"/>
            <w:bottom w:val="none" w:sz="0" w:space="0" w:color="auto"/>
            <w:right w:val="none" w:sz="0" w:space="0" w:color="auto"/>
          </w:divBdr>
        </w:div>
        <w:div w:id="928584350">
          <w:marLeft w:val="480"/>
          <w:marRight w:val="0"/>
          <w:marTop w:val="0"/>
          <w:marBottom w:val="0"/>
          <w:divBdr>
            <w:top w:val="none" w:sz="0" w:space="0" w:color="auto"/>
            <w:left w:val="none" w:sz="0" w:space="0" w:color="auto"/>
            <w:bottom w:val="none" w:sz="0" w:space="0" w:color="auto"/>
            <w:right w:val="none" w:sz="0" w:space="0" w:color="auto"/>
          </w:divBdr>
        </w:div>
        <w:div w:id="1254052557">
          <w:marLeft w:val="480"/>
          <w:marRight w:val="0"/>
          <w:marTop w:val="0"/>
          <w:marBottom w:val="0"/>
          <w:divBdr>
            <w:top w:val="none" w:sz="0" w:space="0" w:color="auto"/>
            <w:left w:val="none" w:sz="0" w:space="0" w:color="auto"/>
            <w:bottom w:val="none" w:sz="0" w:space="0" w:color="auto"/>
            <w:right w:val="none" w:sz="0" w:space="0" w:color="auto"/>
          </w:divBdr>
        </w:div>
        <w:div w:id="466237840">
          <w:marLeft w:val="480"/>
          <w:marRight w:val="0"/>
          <w:marTop w:val="0"/>
          <w:marBottom w:val="0"/>
          <w:divBdr>
            <w:top w:val="none" w:sz="0" w:space="0" w:color="auto"/>
            <w:left w:val="none" w:sz="0" w:space="0" w:color="auto"/>
            <w:bottom w:val="none" w:sz="0" w:space="0" w:color="auto"/>
            <w:right w:val="none" w:sz="0" w:space="0" w:color="auto"/>
          </w:divBdr>
        </w:div>
        <w:div w:id="1924488415">
          <w:marLeft w:val="480"/>
          <w:marRight w:val="0"/>
          <w:marTop w:val="0"/>
          <w:marBottom w:val="0"/>
          <w:divBdr>
            <w:top w:val="none" w:sz="0" w:space="0" w:color="auto"/>
            <w:left w:val="none" w:sz="0" w:space="0" w:color="auto"/>
            <w:bottom w:val="none" w:sz="0" w:space="0" w:color="auto"/>
            <w:right w:val="none" w:sz="0" w:space="0" w:color="auto"/>
          </w:divBdr>
        </w:div>
        <w:div w:id="1823888027">
          <w:marLeft w:val="480"/>
          <w:marRight w:val="0"/>
          <w:marTop w:val="0"/>
          <w:marBottom w:val="0"/>
          <w:divBdr>
            <w:top w:val="none" w:sz="0" w:space="0" w:color="auto"/>
            <w:left w:val="none" w:sz="0" w:space="0" w:color="auto"/>
            <w:bottom w:val="none" w:sz="0" w:space="0" w:color="auto"/>
            <w:right w:val="none" w:sz="0" w:space="0" w:color="auto"/>
          </w:divBdr>
        </w:div>
        <w:div w:id="572588981">
          <w:marLeft w:val="480"/>
          <w:marRight w:val="0"/>
          <w:marTop w:val="0"/>
          <w:marBottom w:val="0"/>
          <w:divBdr>
            <w:top w:val="none" w:sz="0" w:space="0" w:color="auto"/>
            <w:left w:val="none" w:sz="0" w:space="0" w:color="auto"/>
            <w:bottom w:val="none" w:sz="0" w:space="0" w:color="auto"/>
            <w:right w:val="none" w:sz="0" w:space="0" w:color="auto"/>
          </w:divBdr>
        </w:div>
        <w:div w:id="1110124474">
          <w:marLeft w:val="480"/>
          <w:marRight w:val="0"/>
          <w:marTop w:val="0"/>
          <w:marBottom w:val="0"/>
          <w:divBdr>
            <w:top w:val="none" w:sz="0" w:space="0" w:color="auto"/>
            <w:left w:val="none" w:sz="0" w:space="0" w:color="auto"/>
            <w:bottom w:val="none" w:sz="0" w:space="0" w:color="auto"/>
            <w:right w:val="none" w:sz="0" w:space="0" w:color="auto"/>
          </w:divBdr>
        </w:div>
        <w:div w:id="653679543">
          <w:marLeft w:val="480"/>
          <w:marRight w:val="0"/>
          <w:marTop w:val="0"/>
          <w:marBottom w:val="0"/>
          <w:divBdr>
            <w:top w:val="none" w:sz="0" w:space="0" w:color="auto"/>
            <w:left w:val="none" w:sz="0" w:space="0" w:color="auto"/>
            <w:bottom w:val="none" w:sz="0" w:space="0" w:color="auto"/>
            <w:right w:val="none" w:sz="0" w:space="0" w:color="auto"/>
          </w:divBdr>
        </w:div>
        <w:div w:id="467012120">
          <w:marLeft w:val="480"/>
          <w:marRight w:val="0"/>
          <w:marTop w:val="0"/>
          <w:marBottom w:val="0"/>
          <w:divBdr>
            <w:top w:val="none" w:sz="0" w:space="0" w:color="auto"/>
            <w:left w:val="none" w:sz="0" w:space="0" w:color="auto"/>
            <w:bottom w:val="none" w:sz="0" w:space="0" w:color="auto"/>
            <w:right w:val="none" w:sz="0" w:space="0" w:color="auto"/>
          </w:divBdr>
        </w:div>
        <w:div w:id="999963787">
          <w:marLeft w:val="480"/>
          <w:marRight w:val="0"/>
          <w:marTop w:val="0"/>
          <w:marBottom w:val="0"/>
          <w:divBdr>
            <w:top w:val="none" w:sz="0" w:space="0" w:color="auto"/>
            <w:left w:val="none" w:sz="0" w:space="0" w:color="auto"/>
            <w:bottom w:val="none" w:sz="0" w:space="0" w:color="auto"/>
            <w:right w:val="none" w:sz="0" w:space="0" w:color="auto"/>
          </w:divBdr>
        </w:div>
        <w:div w:id="793863382">
          <w:marLeft w:val="480"/>
          <w:marRight w:val="0"/>
          <w:marTop w:val="0"/>
          <w:marBottom w:val="0"/>
          <w:divBdr>
            <w:top w:val="none" w:sz="0" w:space="0" w:color="auto"/>
            <w:left w:val="none" w:sz="0" w:space="0" w:color="auto"/>
            <w:bottom w:val="none" w:sz="0" w:space="0" w:color="auto"/>
            <w:right w:val="none" w:sz="0" w:space="0" w:color="auto"/>
          </w:divBdr>
        </w:div>
        <w:div w:id="388579158">
          <w:marLeft w:val="480"/>
          <w:marRight w:val="0"/>
          <w:marTop w:val="0"/>
          <w:marBottom w:val="0"/>
          <w:divBdr>
            <w:top w:val="none" w:sz="0" w:space="0" w:color="auto"/>
            <w:left w:val="none" w:sz="0" w:space="0" w:color="auto"/>
            <w:bottom w:val="none" w:sz="0" w:space="0" w:color="auto"/>
            <w:right w:val="none" w:sz="0" w:space="0" w:color="auto"/>
          </w:divBdr>
        </w:div>
        <w:div w:id="1906647170">
          <w:marLeft w:val="480"/>
          <w:marRight w:val="0"/>
          <w:marTop w:val="0"/>
          <w:marBottom w:val="0"/>
          <w:divBdr>
            <w:top w:val="none" w:sz="0" w:space="0" w:color="auto"/>
            <w:left w:val="none" w:sz="0" w:space="0" w:color="auto"/>
            <w:bottom w:val="none" w:sz="0" w:space="0" w:color="auto"/>
            <w:right w:val="none" w:sz="0" w:space="0" w:color="auto"/>
          </w:divBdr>
        </w:div>
        <w:div w:id="932394109">
          <w:marLeft w:val="480"/>
          <w:marRight w:val="0"/>
          <w:marTop w:val="0"/>
          <w:marBottom w:val="0"/>
          <w:divBdr>
            <w:top w:val="none" w:sz="0" w:space="0" w:color="auto"/>
            <w:left w:val="none" w:sz="0" w:space="0" w:color="auto"/>
            <w:bottom w:val="none" w:sz="0" w:space="0" w:color="auto"/>
            <w:right w:val="none" w:sz="0" w:space="0" w:color="auto"/>
          </w:divBdr>
        </w:div>
        <w:div w:id="688679969">
          <w:marLeft w:val="480"/>
          <w:marRight w:val="0"/>
          <w:marTop w:val="0"/>
          <w:marBottom w:val="0"/>
          <w:divBdr>
            <w:top w:val="none" w:sz="0" w:space="0" w:color="auto"/>
            <w:left w:val="none" w:sz="0" w:space="0" w:color="auto"/>
            <w:bottom w:val="none" w:sz="0" w:space="0" w:color="auto"/>
            <w:right w:val="none" w:sz="0" w:space="0" w:color="auto"/>
          </w:divBdr>
        </w:div>
        <w:div w:id="1497497893">
          <w:marLeft w:val="480"/>
          <w:marRight w:val="0"/>
          <w:marTop w:val="0"/>
          <w:marBottom w:val="0"/>
          <w:divBdr>
            <w:top w:val="none" w:sz="0" w:space="0" w:color="auto"/>
            <w:left w:val="none" w:sz="0" w:space="0" w:color="auto"/>
            <w:bottom w:val="none" w:sz="0" w:space="0" w:color="auto"/>
            <w:right w:val="none" w:sz="0" w:space="0" w:color="auto"/>
          </w:divBdr>
        </w:div>
        <w:div w:id="2045597975">
          <w:marLeft w:val="480"/>
          <w:marRight w:val="0"/>
          <w:marTop w:val="0"/>
          <w:marBottom w:val="0"/>
          <w:divBdr>
            <w:top w:val="none" w:sz="0" w:space="0" w:color="auto"/>
            <w:left w:val="none" w:sz="0" w:space="0" w:color="auto"/>
            <w:bottom w:val="none" w:sz="0" w:space="0" w:color="auto"/>
            <w:right w:val="none" w:sz="0" w:space="0" w:color="auto"/>
          </w:divBdr>
        </w:div>
        <w:div w:id="1714423418">
          <w:marLeft w:val="480"/>
          <w:marRight w:val="0"/>
          <w:marTop w:val="0"/>
          <w:marBottom w:val="0"/>
          <w:divBdr>
            <w:top w:val="none" w:sz="0" w:space="0" w:color="auto"/>
            <w:left w:val="none" w:sz="0" w:space="0" w:color="auto"/>
            <w:bottom w:val="none" w:sz="0" w:space="0" w:color="auto"/>
            <w:right w:val="none" w:sz="0" w:space="0" w:color="auto"/>
          </w:divBdr>
        </w:div>
        <w:div w:id="207962417">
          <w:marLeft w:val="480"/>
          <w:marRight w:val="0"/>
          <w:marTop w:val="0"/>
          <w:marBottom w:val="0"/>
          <w:divBdr>
            <w:top w:val="none" w:sz="0" w:space="0" w:color="auto"/>
            <w:left w:val="none" w:sz="0" w:space="0" w:color="auto"/>
            <w:bottom w:val="none" w:sz="0" w:space="0" w:color="auto"/>
            <w:right w:val="none" w:sz="0" w:space="0" w:color="auto"/>
          </w:divBdr>
        </w:div>
        <w:div w:id="591619951">
          <w:marLeft w:val="480"/>
          <w:marRight w:val="0"/>
          <w:marTop w:val="0"/>
          <w:marBottom w:val="0"/>
          <w:divBdr>
            <w:top w:val="none" w:sz="0" w:space="0" w:color="auto"/>
            <w:left w:val="none" w:sz="0" w:space="0" w:color="auto"/>
            <w:bottom w:val="none" w:sz="0" w:space="0" w:color="auto"/>
            <w:right w:val="none" w:sz="0" w:space="0" w:color="auto"/>
          </w:divBdr>
        </w:div>
        <w:div w:id="770859545">
          <w:marLeft w:val="480"/>
          <w:marRight w:val="0"/>
          <w:marTop w:val="0"/>
          <w:marBottom w:val="0"/>
          <w:divBdr>
            <w:top w:val="none" w:sz="0" w:space="0" w:color="auto"/>
            <w:left w:val="none" w:sz="0" w:space="0" w:color="auto"/>
            <w:bottom w:val="none" w:sz="0" w:space="0" w:color="auto"/>
            <w:right w:val="none" w:sz="0" w:space="0" w:color="auto"/>
          </w:divBdr>
        </w:div>
        <w:div w:id="250046910">
          <w:marLeft w:val="480"/>
          <w:marRight w:val="0"/>
          <w:marTop w:val="0"/>
          <w:marBottom w:val="0"/>
          <w:divBdr>
            <w:top w:val="none" w:sz="0" w:space="0" w:color="auto"/>
            <w:left w:val="none" w:sz="0" w:space="0" w:color="auto"/>
            <w:bottom w:val="none" w:sz="0" w:space="0" w:color="auto"/>
            <w:right w:val="none" w:sz="0" w:space="0" w:color="auto"/>
          </w:divBdr>
        </w:div>
        <w:div w:id="1062022615">
          <w:marLeft w:val="480"/>
          <w:marRight w:val="0"/>
          <w:marTop w:val="0"/>
          <w:marBottom w:val="0"/>
          <w:divBdr>
            <w:top w:val="none" w:sz="0" w:space="0" w:color="auto"/>
            <w:left w:val="none" w:sz="0" w:space="0" w:color="auto"/>
            <w:bottom w:val="none" w:sz="0" w:space="0" w:color="auto"/>
            <w:right w:val="none" w:sz="0" w:space="0" w:color="auto"/>
          </w:divBdr>
        </w:div>
        <w:div w:id="370765798">
          <w:marLeft w:val="480"/>
          <w:marRight w:val="0"/>
          <w:marTop w:val="0"/>
          <w:marBottom w:val="0"/>
          <w:divBdr>
            <w:top w:val="none" w:sz="0" w:space="0" w:color="auto"/>
            <w:left w:val="none" w:sz="0" w:space="0" w:color="auto"/>
            <w:bottom w:val="none" w:sz="0" w:space="0" w:color="auto"/>
            <w:right w:val="none" w:sz="0" w:space="0" w:color="auto"/>
          </w:divBdr>
        </w:div>
        <w:div w:id="32850559">
          <w:marLeft w:val="480"/>
          <w:marRight w:val="0"/>
          <w:marTop w:val="0"/>
          <w:marBottom w:val="0"/>
          <w:divBdr>
            <w:top w:val="none" w:sz="0" w:space="0" w:color="auto"/>
            <w:left w:val="none" w:sz="0" w:space="0" w:color="auto"/>
            <w:bottom w:val="none" w:sz="0" w:space="0" w:color="auto"/>
            <w:right w:val="none" w:sz="0" w:space="0" w:color="auto"/>
          </w:divBdr>
        </w:div>
        <w:div w:id="305936635">
          <w:marLeft w:val="480"/>
          <w:marRight w:val="0"/>
          <w:marTop w:val="0"/>
          <w:marBottom w:val="0"/>
          <w:divBdr>
            <w:top w:val="none" w:sz="0" w:space="0" w:color="auto"/>
            <w:left w:val="none" w:sz="0" w:space="0" w:color="auto"/>
            <w:bottom w:val="none" w:sz="0" w:space="0" w:color="auto"/>
            <w:right w:val="none" w:sz="0" w:space="0" w:color="auto"/>
          </w:divBdr>
        </w:div>
        <w:div w:id="126168304">
          <w:marLeft w:val="480"/>
          <w:marRight w:val="0"/>
          <w:marTop w:val="0"/>
          <w:marBottom w:val="0"/>
          <w:divBdr>
            <w:top w:val="none" w:sz="0" w:space="0" w:color="auto"/>
            <w:left w:val="none" w:sz="0" w:space="0" w:color="auto"/>
            <w:bottom w:val="none" w:sz="0" w:space="0" w:color="auto"/>
            <w:right w:val="none" w:sz="0" w:space="0" w:color="auto"/>
          </w:divBdr>
        </w:div>
        <w:div w:id="2034266370">
          <w:marLeft w:val="480"/>
          <w:marRight w:val="0"/>
          <w:marTop w:val="0"/>
          <w:marBottom w:val="0"/>
          <w:divBdr>
            <w:top w:val="none" w:sz="0" w:space="0" w:color="auto"/>
            <w:left w:val="none" w:sz="0" w:space="0" w:color="auto"/>
            <w:bottom w:val="none" w:sz="0" w:space="0" w:color="auto"/>
            <w:right w:val="none" w:sz="0" w:space="0" w:color="auto"/>
          </w:divBdr>
        </w:div>
        <w:div w:id="2003924854">
          <w:marLeft w:val="480"/>
          <w:marRight w:val="0"/>
          <w:marTop w:val="0"/>
          <w:marBottom w:val="0"/>
          <w:divBdr>
            <w:top w:val="none" w:sz="0" w:space="0" w:color="auto"/>
            <w:left w:val="none" w:sz="0" w:space="0" w:color="auto"/>
            <w:bottom w:val="none" w:sz="0" w:space="0" w:color="auto"/>
            <w:right w:val="none" w:sz="0" w:space="0" w:color="auto"/>
          </w:divBdr>
        </w:div>
        <w:div w:id="544950787">
          <w:marLeft w:val="480"/>
          <w:marRight w:val="0"/>
          <w:marTop w:val="0"/>
          <w:marBottom w:val="0"/>
          <w:divBdr>
            <w:top w:val="none" w:sz="0" w:space="0" w:color="auto"/>
            <w:left w:val="none" w:sz="0" w:space="0" w:color="auto"/>
            <w:bottom w:val="none" w:sz="0" w:space="0" w:color="auto"/>
            <w:right w:val="none" w:sz="0" w:space="0" w:color="auto"/>
          </w:divBdr>
        </w:div>
        <w:div w:id="1905798781">
          <w:marLeft w:val="480"/>
          <w:marRight w:val="0"/>
          <w:marTop w:val="0"/>
          <w:marBottom w:val="0"/>
          <w:divBdr>
            <w:top w:val="none" w:sz="0" w:space="0" w:color="auto"/>
            <w:left w:val="none" w:sz="0" w:space="0" w:color="auto"/>
            <w:bottom w:val="none" w:sz="0" w:space="0" w:color="auto"/>
            <w:right w:val="none" w:sz="0" w:space="0" w:color="auto"/>
          </w:divBdr>
        </w:div>
        <w:div w:id="417168570">
          <w:marLeft w:val="480"/>
          <w:marRight w:val="0"/>
          <w:marTop w:val="0"/>
          <w:marBottom w:val="0"/>
          <w:divBdr>
            <w:top w:val="none" w:sz="0" w:space="0" w:color="auto"/>
            <w:left w:val="none" w:sz="0" w:space="0" w:color="auto"/>
            <w:bottom w:val="none" w:sz="0" w:space="0" w:color="auto"/>
            <w:right w:val="none" w:sz="0" w:space="0" w:color="auto"/>
          </w:divBdr>
        </w:div>
        <w:div w:id="313921353">
          <w:marLeft w:val="480"/>
          <w:marRight w:val="0"/>
          <w:marTop w:val="0"/>
          <w:marBottom w:val="0"/>
          <w:divBdr>
            <w:top w:val="none" w:sz="0" w:space="0" w:color="auto"/>
            <w:left w:val="none" w:sz="0" w:space="0" w:color="auto"/>
            <w:bottom w:val="none" w:sz="0" w:space="0" w:color="auto"/>
            <w:right w:val="none" w:sz="0" w:space="0" w:color="auto"/>
          </w:divBdr>
        </w:div>
        <w:div w:id="2144497670">
          <w:marLeft w:val="480"/>
          <w:marRight w:val="0"/>
          <w:marTop w:val="0"/>
          <w:marBottom w:val="0"/>
          <w:divBdr>
            <w:top w:val="none" w:sz="0" w:space="0" w:color="auto"/>
            <w:left w:val="none" w:sz="0" w:space="0" w:color="auto"/>
            <w:bottom w:val="none" w:sz="0" w:space="0" w:color="auto"/>
            <w:right w:val="none" w:sz="0" w:space="0" w:color="auto"/>
          </w:divBdr>
        </w:div>
        <w:div w:id="1356299465">
          <w:marLeft w:val="480"/>
          <w:marRight w:val="0"/>
          <w:marTop w:val="0"/>
          <w:marBottom w:val="0"/>
          <w:divBdr>
            <w:top w:val="none" w:sz="0" w:space="0" w:color="auto"/>
            <w:left w:val="none" w:sz="0" w:space="0" w:color="auto"/>
            <w:bottom w:val="none" w:sz="0" w:space="0" w:color="auto"/>
            <w:right w:val="none" w:sz="0" w:space="0" w:color="auto"/>
          </w:divBdr>
        </w:div>
        <w:div w:id="1469006716">
          <w:marLeft w:val="480"/>
          <w:marRight w:val="0"/>
          <w:marTop w:val="0"/>
          <w:marBottom w:val="0"/>
          <w:divBdr>
            <w:top w:val="none" w:sz="0" w:space="0" w:color="auto"/>
            <w:left w:val="none" w:sz="0" w:space="0" w:color="auto"/>
            <w:bottom w:val="none" w:sz="0" w:space="0" w:color="auto"/>
            <w:right w:val="none" w:sz="0" w:space="0" w:color="auto"/>
          </w:divBdr>
        </w:div>
        <w:div w:id="2131585150">
          <w:marLeft w:val="480"/>
          <w:marRight w:val="0"/>
          <w:marTop w:val="0"/>
          <w:marBottom w:val="0"/>
          <w:divBdr>
            <w:top w:val="none" w:sz="0" w:space="0" w:color="auto"/>
            <w:left w:val="none" w:sz="0" w:space="0" w:color="auto"/>
            <w:bottom w:val="none" w:sz="0" w:space="0" w:color="auto"/>
            <w:right w:val="none" w:sz="0" w:space="0" w:color="auto"/>
          </w:divBdr>
        </w:div>
        <w:div w:id="1335690805">
          <w:marLeft w:val="480"/>
          <w:marRight w:val="0"/>
          <w:marTop w:val="0"/>
          <w:marBottom w:val="0"/>
          <w:divBdr>
            <w:top w:val="none" w:sz="0" w:space="0" w:color="auto"/>
            <w:left w:val="none" w:sz="0" w:space="0" w:color="auto"/>
            <w:bottom w:val="none" w:sz="0" w:space="0" w:color="auto"/>
            <w:right w:val="none" w:sz="0" w:space="0" w:color="auto"/>
          </w:divBdr>
        </w:div>
        <w:div w:id="626667678">
          <w:marLeft w:val="480"/>
          <w:marRight w:val="0"/>
          <w:marTop w:val="0"/>
          <w:marBottom w:val="0"/>
          <w:divBdr>
            <w:top w:val="none" w:sz="0" w:space="0" w:color="auto"/>
            <w:left w:val="none" w:sz="0" w:space="0" w:color="auto"/>
            <w:bottom w:val="none" w:sz="0" w:space="0" w:color="auto"/>
            <w:right w:val="none" w:sz="0" w:space="0" w:color="auto"/>
          </w:divBdr>
        </w:div>
        <w:div w:id="984313815">
          <w:marLeft w:val="480"/>
          <w:marRight w:val="0"/>
          <w:marTop w:val="0"/>
          <w:marBottom w:val="0"/>
          <w:divBdr>
            <w:top w:val="none" w:sz="0" w:space="0" w:color="auto"/>
            <w:left w:val="none" w:sz="0" w:space="0" w:color="auto"/>
            <w:bottom w:val="none" w:sz="0" w:space="0" w:color="auto"/>
            <w:right w:val="none" w:sz="0" w:space="0" w:color="auto"/>
          </w:divBdr>
        </w:div>
        <w:div w:id="921838655">
          <w:marLeft w:val="480"/>
          <w:marRight w:val="0"/>
          <w:marTop w:val="0"/>
          <w:marBottom w:val="0"/>
          <w:divBdr>
            <w:top w:val="none" w:sz="0" w:space="0" w:color="auto"/>
            <w:left w:val="none" w:sz="0" w:space="0" w:color="auto"/>
            <w:bottom w:val="none" w:sz="0" w:space="0" w:color="auto"/>
            <w:right w:val="none" w:sz="0" w:space="0" w:color="auto"/>
          </w:divBdr>
        </w:div>
        <w:div w:id="547379840">
          <w:marLeft w:val="480"/>
          <w:marRight w:val="0"/>
          <w:marTop w:val="0"/>
          <w:marBottom w:val="0"/>
          <w:divBdr>
            <w:top w:val="none" w:sz="0" w:space="0" w:color="auto"/>
            <w:left w:val="none" w:sz="0" w:space="0" w:color="auto"/>
            <w:bottom w:val="none" w:sz="0" w:space="0" w:color="auto"/>
            <w:right w:val="none" w:sz="0" w:space="0" w:color="auto"/>
          </w:divBdr>
        </w:div>
        <w:div w:id="1933397308">
          <w:marLeft w:val="480"/>
          <w:marRight w:val="0"/>
          <w:marTop w:val="0"/>
          <w:marBottom w:val="0"/>
          <w:divBdr>
            <w:top w:val="none" w:sz="0" w:space="0" w:color="auto"/>
            <w:left w:val="none" w:sz="0" w:space="0" w:color="auto"/>
            <w:bottom w:val="none" w:sz="0" w:space="0" w:color="auto"/>
            <w:right w:val="none" w:sz="0" w:space="0" w:color="auto"/>
          </w:divBdr>
        </w:div>
        <w:div w:id="113137608">
          <w:marLeft w:val="480"/>
          <w:marRight w:val="0"/>
          <w:marTop w:val="0"/>
          <w:marBottom w:val="0"/>
          <w:divBdr>
            <w:top w:val="none" w:sz="0" w:space="0" w:color="auto"/>
            <w:left w:val="none" w:sz="0" w:space="0" w:color="auto"/>
            <w:bottom w:val="none" w:sz="0" w:space="0" w:color="auto"/>
            <w:right w:val="none" w:sz="0" w:space="0" w:color="auto"/>
          </w:divBdr>
        </w:div>
        <w:div w:id="1196038835">
          <w:marLeft w:val="480"/>
          <w:marRight w:val="0"/>
          <w:marTop w:val="0"/>
          <w:marBottom w:val="0"/>
          <w:divBdr>
            <w:top w:val="none" w:sz="0" w:space="0" w:color="auto"/>
            <w:left w:val="none" w:sz="0" w:space="0" w:color="auto"/>
            <w:bottom w:val="none" w:sz="0" w:space="0" w:color="auto"/>
            <w:right w:val="none" w:sz="0" w:space="0" w:color="auto"/>
          </w:divBdr>
        </w:div>
        <w:div w:id="1184053444">
          <w:marLeft w:val="480"/>
          <w:marRight w:val="0"/>
          <w:marTop w:val="0"/>
          <w:marBottom w:val="0"/>
          <w:divBdr>
            <w:top w:val="none" w:sz="0" w:space="0" w:color="auto"/>
            <w:left w:val="none" w:sz="0" w:space="0" w:color="auto"/>
            <w:bottom w:val="none" w:sz="0" w:space="0" w:color="auto"/>
            <w:right w:val="none" w:sz="0" w:space="0" w:color="auto"/>
          </w:divBdr>
        </w:div>
        <w:div w:id="1587568145">
          <w:marLeft w:val="480"/>
          <w:marRight w:val="0"/>
          <w:marTop w:val="0"/>
          <w:marBottom w:val="0"/>
          <w:divBdr>
            <w:top w:val="none" w:sz="0" w:space="0" w:color="auto"/>
            <w:left w:val="none" w:sz="0" w:space="0" w:color="auto"/>
            <w:bottom w:val="none" w:sz="0" w:space="0" w:color="auto"/>
            <w:right w:val="none" w:sz="0" w:space="0" w:color="auto"/>
          </w:divBdr>
        </w:div>
        <w:div w:id="1338071100">
          <w:marLeft w:val="480"/>
          <w:marRight w:val="0"/>
          <w:marTop w:val="0"/>
          <w:marBottom w:val="0"/>
          <w:divBdr>
            <w:top w:val="none" w:sz="0" w:space="0" w:color="auto"/>
            <w:left w:val="none" w:sz="0" w:space="0" w:color="auto"/>
            <w:bottom w:val="none" w:sz="0" w:space="0" w:color="auto"/>
            <w:right w:val="none" w:sz="0" w:space="0" w:color="auto"/>
          </w:divBdr>
        </w:div>
        <w:div w:id="630788187">
          <w:marLeft w:val="480"/>
          <w:marRight w:val="0"/>
          <w:marTop w:val="0"/>
          <w:marBottom w:val="0"/>
          <w:divBdr>
            <w:top w:val="none" w:sz="0" w:space="0" w:color="auto"/>
            <w:left w:val="none" w:sz="0" w:space="0" w:color="auto"/>
            <w:bottom w:val="none" w:sz="0" w:space="0" w:color="auto"/>
            <w:right w:val="none" w:sz="0" w:space="0" w:color="auto"/>
          </w:divBdr>
        </w:div>
        <w:div w:id="142426956">
          <w:marLeft w:val="480"/>
          <w:marRight w:val="0"/>
          <w:marTop w:val="0"/>
          <w:marBottom w:val="0"/>
          <w:divBdr>
            <w:top w:val="none" w:sz="0" w:space="0" w:color="auto"/>
            <w:left w:val="none" w:sz="0" w:space="0" w:color="auto"/>
            <w:bottom w:val="none" w:sz="0" w:space="0" w:color="auto"/>
            <w:right w:val="none" w:sz="0" w:space="0" w:color="auto"/>
          </w:divBdr>
        </w:div>
        <w:div w:id="1181353004">
          <w:marLeft w:val="480"/>
          <w:marRight w:val="0"/>
          <w:marTop w:val="0"/>
          <w:marBottom w:val="0"/>
          <w:divBdr>
            <w:top w:val="none" w:sz="0" w:space="0" w:color="auto"/>
            <w:left w:val="none" w:sz="0" w:space="0" w:color="auto"/>
            <w:bottom w:val="none" w:sz="0" w:space="0" w:color="auto"/>
            <w:right w:val="none" w:sz="0" w:space="0" w:color="auto"/>
          </w:divBdr>
        </w:div>
        <w:div w:id="214238018">
          <w:marLeft w:val="480"/>
          <w:marRight w:val="0"/>
          <w:marTop w:val="0"/>
          <w:marBottom w:val="0"/>
          <w:divBdr>
            <w:top w:val="none" w:sz="0" w:space="0" w:color="auto"/>
            <w:left w:val="none" w:sz="0" w:space="0" w:color="auto"/>
            <w:bottom w:val="none" w:sz="0" w:space="0" w:color="auto"/>
            <w:right w:val="none" w:sz="0" w:space="0" w:color="auto"/>
          </w:divBdr>
        </w:div>
        <w:div w:id="309477992">
          <w:marLeft w:val="480"/>
          <w:marRight w:val="0"/>
          <w:marTop w:val="0"/>
          <w:marBottom w:val="0"/>
          <w:divBdr>
            <w:top w:val="none" w:sz="0" w:space="0" w:color="auto"/>
            <w:left w:val="none" w:sz="0" w:space="0" w:color="auto"/>
            <w:bottom w:val="none" w:sz="0" w:space="0" w:color="auto"/>
            <w:right w:val="none" w:sz="0" w:space="0" w:color="auto"/>
          </w:divBdr>
        </w:div>
        <w:div w:id="553391245">
          <w:marLeft w:val="480"/>
          <w:marRight w:val="0"/>
          <w:marTop w:val="0"/>
          <w:marBottom w:val="0"/>
          <w:divBdr>
            <w:top w:val="none" w:sz="0" w:space="0" w:color="auto"/>
            <w:left w:val="none" w:sz="0" w:space="0" w:color="auto"/>
            <w:bottom w:val="none" w:sz="0" w:space="0" w:color="auto"/>
            <w:right w:val="none" w:sz="0" w:space="0" w:color="auto"/>
          </w:divBdr>
        </w:div>
        <w:div w:id="2141922068">
          <w:marLeft w:val="480"/>
          <w:marRight w:val="0"/>
          <w:marTop w:val="0"/>
          <w:marBottom w:val="0"/>
          <w:divBdr>
            <w:top w:val="none" w:sz="0" w:space="0" w:color="auto"/>
            <w:left w:val="none" w:sz="0" w:space="0" w:color="auto"/>
            <w:bottom w:val="none" w:sz="0" w:space="0" w:color="auto"/>
            <w:right w:val="none" w:sz="0" w:space="0" w:color="auto"/>
          </w:divBdr>
        </w:div>
      </w:divsChild>
    </w:div>
    <w:div w:id="1310791005">
      <w:bodyDiv w:val="1"/>
      <w:marLeft w:val="0"/>
      <w:marRight w:val="0"/>
      <w:marTop w:val="0"/>
      <w:marBottom w:val="0"/>
      <w:divBdr>
        <w:top w:val="none" w:sz="0" w:space="0" w:color="auto"/>
        <w:left w:val="none" w:sz="0" w:space="0" w:color="auto"/>
        <w:bottom w:val="none" w:sz="0" w:space="0" w:color="auto"/>
        <w:right w:val="none" w:sz="0" w:space="0" w:color="auto"/>
      </w:divBdr>
    </w:div>
    <w:div w:id="1311013036">
      <w:bodyDiv w:val="1"/>
      <w:marLeft w:val="0"/>
      <w:marRight w:val="0"/>
      <w:marTop w:val="0"/>
      <w:marBottom w:val="0"/>
      <w:divBdr>
        <w:top w:val="none" w:sz="0" w:space="0" w:color="auto"/>
        <w:left w:val="none" w:sz="0" w:space="0" w:color="auto"/>
        <w:bottom w:val="none" w:sz="0" w:space="0" w:color="auto"/>
        <w:right w:val="none" w:sz="0" w:space="0" w:color="auto"/>
      </w:divBdr>
      <w:divsChild>
        <w:div w:id="213275010">
          <w:marLeft w:val="480"/>
          <w:marRight w:val="0"/>
          <w:marTop w:val="0"/>
          <w:marBottom w:val="0"/>
          <w:divBdr>
            <w:top w:val="none" w:sz="0" w:space="0" w:color="auto"/>
            <w:left w:val="none" w:sz="0" w:space="0" w:color="auto"/>
            <w:bottom w:val="none" w:sz="0" w:space="0" w:color="auto"/>
            <w:right w:val="none" w:sz="0" w:space="0" w:color="auto"/>
          </w:divBdr>
        </w:div>
        <w:div w:id="271936407">
          <w:marLeft w:val="480"/>
          <w:marRight w:val="0"/>
          <w:marTop w:val="0"/>
          <w:marBottom w:val="0"/>
          <w:divBdr>
            <w:top w:val="none" w:sz="0" w:space="0" w:color="auto"/>
            <w:left w:val="none" w:sz="0" w:space="0" w:color="auto"/>
            <w:bottom w:val="none" w:sz="0" w:space="0" w:color="auto"/>
            <w:right w:val="none" w:sz="0" w:space="0" w:color="auto"/>
          </w:divBdr>
        </w:div>
        <w:div w:id="857236530">
          <w:marLeft w:val="480"/>
          <w:marRight w:val="0"/>
          <w:marTop w:val="0"/>
          <w:marBottom w:val="0"/>
          <w:divBdr>
            <w:top w:val="none" w:sz="0" w:space="0" w:color="auto"/>
            <w:left w:val="none" w:sz="0" w:space="0" w:color="auto"/>
            <w:bottom w:val="none" w:sz="0" w:space="0" w:color="auto"/>
            <w:right w:val="none" w:sz="0" w:space="0" w:color="auto"/>
          </w:divBdr>
        </w:div>
        <w:div w:id="1759136953">
          <w:marLeft w:val="480"/>
          <w:marRight w:val="0"/>
          <w:marTop w:val="0"/>
          <w:marBottom w:val="0"/>
          <w:divBdr>
            <w:top w:val="none" w:sz="0" w:space="0" w:color="auto"/>
            <w:left w:val="none" w:sz="0" w:space="0" w:color="auto"/>
            <w:bottom w:val="none" w:sz="0" w:space="0" w:color="auto"/>
            <w:right w:val="none" w:sz="0" w:space="0" w:color="auto"/>
          </w:divBdr>
        </w:div>
        <w:div w:id="2117435145">
          <w:marLeft w:val="480"/>
          <w:marRight w:val="0"/>
          <w:marTop w:val="0"/>
          <w:marBottom w:val="0"/>
          <w:divBdr>
            <w:top w:val="none" w:sz="0" w:space="0" w:color="auto"/>
            <w:left w:val="none" w:sz="0" w:space="0" w:color="auto"/>
            <w:bottom w:val="none" w:sz="0" w:space="0" w:color="auto"/>
            <w:right w:val="none" w:sz="0" w:space="0" w:color="auto"/>
          </w:divBdr>
        </w:div>
        <w:div w:id="678315074">
          <w:marLeft w:val="480"/>
          <w:marRight w:val="0"/>
          <w:marTop w:val="0"/>
          <w:marBottom w:val="0"/>
          <w:divBdr>
            <w:top w:val="none" w:sz="0" w:space="0" w:color="auto"/>
            <w:left w:val="none" w:sz="0" w:space="0" w:color="auto"/>
            <w:bottom w:val="none" w:sz="0" w:space="0" w:color="auto"/>
            <w:right w:val="none" w:sz="0" w:space="0" w:color="auto"/>
          </w:divBdr>
        </w:div>
        <w:div w:id="906258949">
          <w:marLeft w:val="480"/>
          <w:marRight w:val="0"/>
          <w:marTop w:val="0"/>
          <w:marBottom w:val="0"/>
          <w:divBdr>
            <w:top w:val="none" w:sz="0" w:space="0" w:color="auto"/>
            <w:left w:val="none" w:sz="0" w:space="0" w:color="auto"/>
            <w:bottom w:val="none" w:sz="0" w:space="0" w:color="auto"/>
            <w:right w:val="none" w:sz="0" w:space="0" w:color="auto"/>
          </w:divBdr>
        </w:div>
        <w:div w:id="1746872700">
          <w:marLeft w:val="480"/>
          <w:marRight w:val="0"/>
          <w:marTop w:val="0"/>
          <w:marBottom w:val="0"/>
          <w:divBdr>
            <w:top w:val="none" w:sz="0" w:space="0" w:color="auto"/>
            <w:left w:val="none" w:sz="0" w:space="0" w:color="auto"/>
            <w:bottom w:val="none" w:sz="0" w:space="0" w:color="auto"/>
            <w:right w:val="none" w:sz="0" w:space="0" w:color="auto"/>
          </w:divBdr>
        </w:div>
        <w:div w:id="2117169677">
          <w:marLeft w:val="480"/>
          <w:marRight w:val="0"/>
          <w:marTop w:val="0"/>
          <w:marBottom w:val="0"/>
          <w:divBdr>
            <w:top w:val="none" w:sz="0" w:space="0" w:color="auto"/>
            <w:left w:val="none" w:sz="0" w:space="0" w:color="auto"/>
            <w:bottom w:val="none" w:sz="0" w:space="0" w:color="auto"/>
            <w:right w:val="none" w:sz="0" w:space="0" w:color="auto"/>
          </w:divBdr>
        </w:div>
        <w:div w:id="1945653404">
          <w:marLeft w:val="480"/>
          <w:marRight w:val="0"/>
          <w:marTop w:val="0"/>
          <w:marBottom w:val="0"/>
          <w:divBdr>
            <w:top w:val="none" w:sz="0" w:space="0" w:color="auto"/>
            <w:left w:val="none" w:sz="0" w:space="0" w:color="auto"/>
            <w:bottom w:val="none" w:sz="0" w:space="0" w:color="auto"/>
            <w:right w:val="none" w:sz="0" w:space="0" w:color="auto"/>
          </w:divBdr>
        </w:div>
        <w:div w:id="133766483">
          <w:marLeft w:val="480"/>
          <w:marRight w:val="0"/>
          <w:marTop w:val="0"/>
          <w:marBottom w:val="0"/>
          <w:divBdr>
            <w:top w:val="none" w:sz="0" w:space="0" w:color="auto"/>
            <w:left w:val="none" w:sz="0" w:space="0" w:color="auto"/>
            <w:bottom w:val="none" w:sz="0" w:space="0" w:color="auto"/>
            <w:right w:val="none" w:sz="0" w:space="0" w:color="auto"/>
          </w:divBdr>
        </w:div>
        <w:div w:id="385229431">
          <w:marLeft w:val="480"/>
          <w:marRight w:val="0"/>
          <w:marTop w:val="0"/>
          <w:marBottom w:val="0"/>
          <w:divBdr>
            <w:top w:val="none" w:sz="0" w:space="0" w:color="auto"/>
            <w:left w:val="none" w:sz="0" w:space="0" w:color="auto"/>
            <w:bottom w:val="none" w:sz="0" w:space="0" w:color="auto"/>
            <w:right w:val="none" w:sz="0" w:space="0" w:color="auto"/>
          </w:divBdr>
        </w:div>
        <w:div w:id="1296713940">
          <w:marLeft w:val="480"/>
          <w:marRight w:val="0"/>
          <w:marTop w:val="0"/>
          <w:marBottom w:val="0"/>
          <w:divBdr>
            <w:top w:val="none" w:sz="0" w:space="0" w:color="auto"/>
            <w:left w:val="none" w:sz="0" w:space="0" w:color="auto"/>
            <w:bottom w:val="none" w:sz="0" w:space="0" w:color="auto"/>
            <w:right w:val="none" w:sz="0" w:space="0" w:color="auto"/>
          </w:divBdr>
        </w:div>
        <w:div w:id="136268926">
          <w:marLeft w:val="480"/>
          <w:marRight w:val="0"/>
          <w:marTop w:val="0"/>
          <w:marBottom w:val="0"/>
          <w:divBdr>
            <w:top w:val="none" w:sz="0" w:space="0" w:color="auto"/>
            <w:left w:val="none" w:sz="0" w:space="0" w:color="auto"/>
            <w:bottom w:val="none" w:sz="0" w:space="0" w:color="auto"/>
            <w:right w:val="none" w:sz="0" w:space="0" w:color="auto"/>
          </w:divBdr>
        </w:div>
        <w:div w:id="623122449">
          <w:marLeft w:val="480"/>
          <w:marRight w:val="0"/>
          <w:marTop w:val="0"/>
          <w:marBottom w:val="0"/>
          <w:divBdr>
            <w:top w:val="none" w:sz="0" w:space="0" w:color="auto"/>
            <w:left w:val="none" w:sz="0" w:space="0" w:color="auto"/>
            <w:bottom w:val="none" w:sz="0" w:space="0" w:color="auto"/>
            <w:right w:val="none" w:sz="0" w:space="0" w:color="auto"/>
          </w:divBdr>
        </w:div>
        <w:div w:id="1628320190">
          <w:marLeft w:val="480"/>
          <w:marRight w:val="0"/>
          <w:marTop w:val="0"/>
          <w:marBottom w:val="0"/>
          <w:divBdr>
            <w:top w:val="none" w:sz="0" w:space="0" w:color="auto"/>
            <w:left w:val="none" w:sz="0" w:space="0" w:color="auto"/>
            <w:bottom w:val="none" w:sz="0" w:space="0" w:color="auto"/>
            <w:right w:val="none" w:sz="0" w:space="0" w:color="auto"/>
          </w:divBdr>
        </w:div>
        <w:div w:id="1590233710">
          <w:marLeft w:val="480"/>
          <w:marRight w:val="0"/>
          <w:marTop w:val="0"/>
          <w:marBottom w:val="0"/>
          <w:divBdr>
            <w:top w:val="none" w:sz="0" w:space="0" w:color="auto"/>
            <w:left w:val="none" w:sz="0" w:space="0" w:color="auto"/>
            <w:bottom w:val="none" w:sz="0" w:space="0" w:color="auto"/>
            <w:right w:val="none" w:sz="0" w:space="0" w:color="auto"/>
          </w:divBdr>
        </w:div>
        <w:div w:id="885944435">
          <w:marLeft w:val="480"/>
          <w:marRight w:val="0"/>
          <w:marTop w:val="0"/>
          <w:marBottom w:val="0"/>
          <w:divBdr>
            <w:top w:val="none" w:sz="0" w:space="0" w:color="auto"/>
            <w:left w:val="none" w:sz="0" w:space="0" w:color="auto"/>
            <w:bottom w:val="none" w:sz="0" w:space="0" w:color="auto"/>
            <w:right w:val="none" w:sz="0" w:space="0" w:color="auto"/>
          </w:divBdr>
        </w:div>
        <w:div w:id="226960008">
          <w:marLeft w:val="480"/>
          <w:marRight w:val="0"/>
          <w:marTop w:val="0"/>
          <w:marBottom w:val="0"/>
          <w:divBdr>
            <w:top w:val="none" w:sz="0" w:space="0" w:color="auto"/>
            <w:left w:val="none" w:sz="0" w:space="0" w:color="auto"/>
            <w:bottom w:val="none" w:sz="0" w:space="0" w:color="auto"/>
            <w:right w:val="none" w:sz="0" w:space="0" w:color="auto"/>
          </w:divBdr>
        </w:div>
        <w:div w:id="1390418863">
          <w:marLeft w:val="480"/>
          <w:marRight w:val="0"/>
          <w:marTop w:val="0"/>
          <w:marBottom w:val="0"/>
          <w:divBdr>
            <w:top w:val="none" w:sz="0" w:space="0" w:color="auto"/>
            <w:left w:val="none" w:sz="0" w:space="0" w:color="auto"/>
            <w:bottom w:val="none" w:sz="0" w:space="0" w:color="auto"/>
            <w:right w:val="none" w:sz="0" w:space="0" w:color="auto"/>
          </w:divBdr>
        </w:div>
        <w:div w:id="629434006">
          <w:marLeft w:val="480"/>
          <w:marRight w:val="0"/>
          <w:marTop w:val="0"/>
          <w:marBottom w:val="0"/>
          <w:divBdr>
            <w:top w:val="none" w:sz="0" w:space="0" w:color="auto"/>
            <w:left w:val="none" w:sz="0" w:space="0" w:color="auto"/>
            <w:bottom w:val="none" w:sz="0" w:space="0" w:color="auto"/>
            <w:right w:val="none" w:sz="0" w:space="0" w:color="auto"/>
          </w:divBdr>
        </w:div>
        <w:div w:id="930940771">
          <w:marLeft w:val="480"/>
          <w:marRight w:val="0"/>
          <w:marTop w:val="0"/>
          <w:marBottom w:val="0"/>
          <w:divBdr>
            <w:top w:val="none" w:sz="0" w:space="0" w:color="auto"/>
            <w:left w:val="none" w:sz="0" w:space="0" w:color="auto"/>
            <w:bottom w:val="none" w:sz="0" w:space="0" w:color="auto"/>
            <w:right w:val="none" w:sz="0" w:space="0" w:color="auto"/>
          </w:divBdr>
        </w:div>
        <w:div w:id="1520503371">
          <w:marLeft w:val="480"/>
          <w:marRight w:val="0"/>
          <w:marTop w:val="0"/>
          <w:marBottom w:val="0"/>
          <w:divBdr>
            <w:top w:val="none" w:sz="0" w:space="0" w:color="auto"/>
            <w:left w:val="none" w:sz="0" w:space="0" w:color="auto"/>
            <w:bottom w:val="none" w:sz="0" w:space="0" w:color="auto"/>
            <w:right w:val="none" w:sz="0" w:space="0" w:color="auto"/>
          </w:divBdr>
        </w:div>
        <w:div w:id="2068602428">
          <w:marLeft w:val="480"/>
          <w:marRight w:val="0"/>
          <w:marTop w:val="0"/>
          <w:marBottom w:val="0"/>
          <w:divBdr>
            <w:top w:val="none" w:sz="0" w:space="0" w:color="auto"/>
            <w:left w:val="none" w:sz="0" w:space="0" w:color="auto"/>
            <w:bottom w:val="none" w:sz="0" w:space="0" w:color="auto"/>
            <w:right w:val="none" w:sz="0" w:space="0" w:color="auto"/>
          </w:divBdr>
        </w:div>
        <w:div w:id="1020670076">
          <w:marLeft w:val="480"/>
          <w:marRight w:val="0"/>
          <w:marTop w:val="0"/>
          <w:marBottom w:val="0"/>
          <w:divBdr>
            <w:top w:val="none" w:sz="0" w:space="0" w:color="auto"/>
            <w:left w:val="none" w:sz="0" w:space="0" w:color="auto"/>
            <w:bottom w:val="none" w:sz="0" w:space="0" w:color="auto"/>
            <w:right w:val="none" w:sz="0" w:space="0" w:color="auto"/>
          </w:divBdr>
        </w:div>
        <w:div w:id="535196075">
          <w:marLeft w:val="480"/>
          <w:marRight w:val="0"/>
          <w:marTop w:val="0"/>
          <w:marBottom w:val="0"/>
          <w:divBdr>
            <w:top w:val="none" w:sz="0" w:space="0" w:color="auto"/>
            <w:left w:val="none" w:sz="0" w:space="0" w:color="auto"/>
            <w:bottom w:val="none" w:sz="0" w:space="0" w:color="auto"/>
            <w:right w:val="none" w:sz="0" w:space="0" w:color="auto"/>
          </w:divBdr>
        </w:div>
        <w:div w:id="1291938103">
          <w:marLeft w:val="480"/>
          <w:marRight w:val="0"/>
          <w:marTop w:val="0"/>
          <w:marBottom w:val="0"/>
          <w:divBdr>
            <w:top w:val="none" w:sz="0" w:space="0" w:color="auto"/>
            <w:left w:val="none" w:sz="0" w:space="0" w:color="auto"/>
            <w:bottom w:val="none" w:sz="0" w:space="0" w:color="auto"/>
            <w:right w:val="none" w:sz="0" w:space="0" w:color="auto"/>
          </w:divBdr>
        </w:div>
        <w:div w:id="2083063627">
          <w:marLeft w:val="480"/>
          <w:marRight w:val="0"/>
          <w:marTop w:val="0"/>
          <w:marBottom w:val="0"/>
          <w:divBdr>
            <w:top w:val="none" w:sz="0" w:space="0" w:color="auto"/>
            <w:left w:val="none" w:sz="0" w:space="0" w:color="auto"/>
            <w:bottom w:val="none" w:sz="0" w:space="0" w:color="auto"/>
            <w:right w:val="none" w:sz="0" w:space="0" w:color="auto"/>
          </w:divBdr>
        </w:div>
        <w:div w:id="1227960585">
          <w:marLeft w:val="480"/>
          <w:marRight w:val="0"/>
          <w:marTop w:val="0"/>
          <w:marBottom w:val="0"/>
          <w:divBdr>
            <w:top w:val="none" w:sz="0" w:space="0" w:color="auto"/>
            <w:left w:val="none" w:sz="0" w:space="0" w:color="auto"/>
            <w:bottom w:val="none" w:sz="0" w:space="0" w:color="auto"/>
            <w:right w:val="none" w:sz="0" w:space="0" w:color="auto"/>
          </w:divBdr>
        </w:div>
        <w:div w:id="1171027311">
          <w:marLeft w:val="480"/>
          <w:marRight w:val="0"/>
          <w:marTop w:val="0"/>
          <w:marBottom w:val="0"/>
          <w:divBdr>
            <w:top w:val="none" w:sz="0" w:space="0" w:color="auto"/>
            <w:left w:val="none" w:sz="0" w:space="0" w:color="auto"/>
            <w:bottom w:val="none" w:sz="0" w:space="0" w:color="auto"/>
            <w:right w:val="none" w:sz="0" w:space="0" w:color="auto"/>
          </w:divBdr>
        </w:div>
        <w:div w:id="1133599136">
          <w:marLeft w:val="480"/>
          <w:marRight w:val="0"/>
          <w:marTop w:val="0"/>
          <w:marBottom w:val="0"/>
          <w:divBdr>
            <w:top w:val="none" w:sz="0" w:space="0" w:color="auto"/>
            <w:left w:val="none" w:sz="0" w:space="0" w:color="auto"/>
            <w:bottom w:val="none" w:sz="0" w:space="0" w:color="auto"/>
            <w:right w:val="none" w:sz="0" w:space="0" w:color="auto"/>
          </w:divBdr>
        </w:div>
        <w:div w:id="2100056685">
          <w:marLeft w:val="480"/>
          <w:marRight w:val="0"/>
          <w:marTop w:val="0"/>
          <w:marBottom w:val="0"/>
          <w:divBdr>
            <w:top w:val="none" w:sz="0" w:space="0" w:color="auto"/>
            <w:left w:val="none" w:sz="0" w:space="0" w:color="auto"/>
            <w:bottom w:val="none" w:sz="0" w:space="0" w:color="auto"/>
            <w:right w:val="none" w:sz="0" w:space="0" w:color="auto"/>
          </w:divBdr>
        </w:div>
        <w:div w:id="1322153019">
          <w:marLeft w:val="480"/>
          <w:marRight w:val="0"/>
          <w:marTop w:val="0"/>
          <w:marBottom w:val="0"/>
          <w:divBdr>
            <w:top w:val="none" w:sz="0" w:space="0" w:color="auto"/>
            <w:left w:val="none" w:sz="0" w:space="0" w:color="auto"/>
            <w:bottom w:val="none" w:sz="0" w:space="0" w:color="auto"/>
            <w:right w:val="none" w:sz="0" w:space="0" w:color="auto"/>
          </w:divBdr>
        </w:div>
        <w:div w:id="597250645">
          <w:marLeft w:val="480"/>
          <w:marRight w:val="0"/>
          <w:marTop w:val="0"/>
          <w:marBottom w:val="0"/>
          <w:divBdr>
            <w:top w:val="none" w:sz="0" w:space="0" w:color="auto"/>
            <w:left w:val="none" w:sz="0" w:space="0" w:color="auto"/>
            <w:bottom w:val="none" w:sz="0" w:space="0" w:color="auto"/>
            <w:right w:val="none" w:sz="0" w:space="0" w:color="auto"/>
          </w:divBdr>
        </w:div>
        <w:div w:id="476335573">
          <w:marLeft w:val="480"/>
          <w:marRight w:val="0"/>
          <w:marTop w:val="0"/>
          <w:marBottom w:val="0"/>
          <w:divBdr>
            <w:top w:val="none" w:sz="0" w:space="0" w:color="auto"/>
            <w:left w:val="none" w:sz="0" w:space="0" w:color="auto"/>
            <w:bottom w:val="none" w:sz="0" w:space="0" w:color="auto"/>
            <w:right w:val="none" w:sz="0" w:space="0" w:color="auto"/>
          </w:divBdr>
        </w:div>
        <w:div w:id="2124301212">
          <w:marLeft w:val="480"/>
          <w:marRight w:val="0"/>
          <w:marTop w:val="0"/>
          <w:marBottom w:val="0"/>
          <w:divBdr>
            <w:top w:val="none" w:sz="0" w:space="0" w:color="auto"/>
            <w:left w:val="none" w:sz="0" w:space="0" w:color="auto"/>
            <w:bottom w:val="none" w:sz="0" w:space="0" w:color="auto"/>
            <w:right w:val="none" w:sz="0" w:space="0" w:color="auto"/>
          </w:divBdr>
        </w:div>
        <w:div w:id="1615092007">
          <w:marLeft w:val="480"/>
          <w:marRight w:val="0"/>
          <w:marTop w:val="0"/>
          <w:marBottom w:val="0"/>
          <w:divBdr>
            <w:top w:val="none" w:sz="0" w:space="0" w:color="auto"/>
            <w:left w:val="none" w:sz="0" w:space="0" w:color="auto"/>
            <w:bottom w:val="none" w:sz="0" w:space="0" w:color="auto"/>
            <w:right w:val="none" w:sz="0" w:space="0" w:color="auto"/>
          </w:divBdr>
        </w:div>
        <w:div w:id="1401171688">
          <w:marLeft w:val="480"/>
          <w:marRight w:val="0"/>
          <w:marTop w:val="0"/>
          <w:marBottom w:val="0"/>
          <w:divBdr>
            <w:top w:val="none" w:sz="0" w:space="0" w:color="auto"/>
            <w:left w:val="none" w:sz="0" w:space="0" w:color="auto"/>
            <w:bottom w:val="none" w:sz="0" w:space="0" w:color="auto"/>
            <w:right w:val="none" w:sz="0" w:space="0" w:color="auto"/>
          </w:divBdr>
        </w:div>
        <w:div w:id="276910649">
          <w:marLeft w:val="480"/>
          <w:marRight w:val="0"/>
          <w:marTop w:val="0"/>
          <w:marBottom w:val="0"/>
          <w:divBdr>
            <w:top w:val="none" w:sz="0" w:space="0" w:color="auto"/>
            <w:left w:val="none" w:sz="0" w:space="0" w:color="auto"/>
            <w:bottom w:val="none" w:sz="0" w:space="0" w:color="auto"/>
            <w:right w:val="none" w:sz="0" w:space="0" w:color="auto"/>
          </w:divBdr>
        </w:div>
        <w:div w:id="2112621667">
          <w:marLeft w:val="480"/>
          <w:marRight w:val="0"/>
          <w:marTop w:val="0"/>
          <w:marBottom w:val="0"/>
          <w:divBdr>
            <w:top w:val="none" w:sz="0" w:space="0" w:color="auto"/>
            <w:left w:val="none" w:sz="0" w:space="0" w:color="auto"/>
            <w:bottom w:val="none" w:sz="0" w:space="0" w:color="auto"/>
            <w:right w:val="none" w:sz="0" w:space="0" w:color="auto"/>
          </w:divBdr>
        </w:div>
        <w:div w:id="801192645">
          <w:marLeft w:val="480"/>
          <w:marRight w:val="0"/>
          <w:marTop w:val="0"/>
          <w:marBottom w:val="0"/>
          <w:divBdr>
            <w:top w:val="none" w:sz="0" w:space="0" w:color="auto"/>
            <w:left w:val="none" w:sz="0" w:space="0" w:color="auto"/>
            <w:bottom w:val="none" w:sz="0" w:space="0" w:color="auto"/>
            <w:right w:val="none" w:sz="0" w:space="0" w:color="auto"/>
          </w:divBdr>
        </w:div>
        <w:div w:id="898632724">
          <w:marLeft w:val="480"/>
          <w:marRight w:val="0"/>
          <w:marTop w:val="0"/>
          <w:marBottom w:val="0"/>
          <w:divBdr>
            <w:top w:val="none" w:sz="0" w:space="0" w:color="auto"/>
            <w:left w:val="none" w:sz="0" w:space="0" w:color="auto"/>
            <w:bottom w:val="none" w:sz="0" w:space="0" w:color="auto"/>
            <w:right w:val="none" w:sz="0" w:space="0" w:color="auto"/>
          </w:divBdr>
        </w:div>
        <w:div w:id="1480147065">
          <w:marLeft w:val="480"/>
          <w:marRight w:val="0"/>
          <w:marTop w:val="0"/>
          <w:marBottom w:val="0"/>
          <w:divBdr>
            <w:top w:val="none" w:sz="0" w:space="0" w:color="auto"/>
            <w:left w:val="none" w:sz="0" w:space="0" w:color="auto"/>
            <w:bottom w:val="none" w:sz="0" w:space="0" w:color="auto"/>
            <w:right w:val="none" w:sz="0" w:space="0" w:color="auto"/>
          </w:divBdr>
        </w:div>
        <w:div w:id="26369381">
          <w:marLeft w:val="480"/>
          <w:marRight w:val="0"/>
          <w:marTop w:val="0"/>
          <w:marBottom w:val="0"/>
          <w:divBdr>
            <w:top w:val="none" w:sz="0" w:space="0" w:color="auto"/>
            <w:left w:val="none" w:sz="0" w:space="0" w:color="auto"/>
            <w:bottom w:val="none" w:sz="0" w:space="0" w:color="auto"/>
            <w:right w:val="none" w:sz="0" w:space="0" w:color="auto"/>
          </w:divBdr>
        </w:div>
        <w:div w:id="246114199">
          <w:marLeft w:val="480"/>
          <w:marRight w:val="0"/>
          <w:marTop w:val="0"/>
          <w:marBottom w:val="0"/>
          <w:divBdr>
            <w:top w:val="none" w:sz="0" w:space="0" w:color="auto"/>
            <w:left w:val="none" w:sz="0" w:space="0" w:color="auto"/>
            <w:bottom w:val="none" w:sz="0" w:space="0" w:color="auto"/>
            <w:right w:val="none" w:sz="0" w:space="0" w:color="auto"/>
          </w:divBdr>
        </w:div>
        <w:div w:id="719983187">
          <w:marLeft w:val="480"/>
          <w:marRight w:val="0"/>
          <w:marTop w:val="0"/>
          <w:marBottom w:val="0"/>
          <w:divBdr>
            <w:top w:val="none" w:sz="0" w:space="0" w:color="auto"/>
            <w:left w:val="none" w:sz="0" w:space="0" w:color="auto"/>
            <w:bottom w:val="none" w:sz="0" w:space="0" w:color="auto"/>
            <w:right w:val="none" w:sz="0" w:space="0" w:color="auto"/>
          </w:divBdr>
        </w:div>
        <w:div w:id="185217985">
          <w:marLeft w:val="480"/>
          <w:marRight w:val="0"/>
          <w:marTop w:val="0"/>
          <w:marBottom w:val="0"/>
          <w:divBdr>
            <w:top w:val="none" w:sz="0" w:space="0" w:color="auto"/>
            <w:left w:val="none" w:sz="0" w:space="0" w:color="auto"/>
            <w:bottom w:val="none" w:sz="0" w:space="0" w:color="auto"/>
            <w:right w:val="none" w:sz="0" w:space="0" w:color="auto"/>
          </w:divBdr>
        </w:div>
        <w:div w:id="144198908">
          <w:marLeft w:val="480"/>
          <w:marRight w:val="0"/>
          <w:marTop w:val="0"/>
          <w:marBottom w:val="0"/>
          <w:divBdr>
            <w:top w:val="none" w:sz="0" w:space="0" w:color="auto"/>
            <w:left w:val="none" w:sz="0" w:space="0" w:color="auto"/>
            <w:bottom w:val="none" w:sz="0" w:space="0" w:color="auto"/>
            <w:right w:val="none" w:sz="0" w:space="0" w:color="auto"/>
          </w:divBdr>
        </w:div>
        <w:div w:id="1982807413">
          <w:marLeft w:val="480"/>
          <w:marRight w:val="0"/>
          <w:marTop w:val="0"/>
          <w:marBottom w:val="0"/>
          <w:divBdr>
            <w:top w:val="none" w:sz="0" w:space="0" w:color="auto"/>
            <w:left w:val="none" w:sz="0" w:space="0" w:color="auto"/>
            <w:bottom w:val="none" w:sz="0" w:space="0" w:color="auto"/>
            <w:right w:val="none" w:sz="0" w:space="0" w:color="auto"/>
          </w:divBdr>
        </w:div>
        <w:div w:id="1466577684">
          <w:marLeft w:val="480"/>
          <w:marRight w:val="0"/>
          <w:marTop w:val="0"/>
          <w:marBottom w:val="0"/>
          <w:divBdr>
            <w:top w:val="none" w:sz="0" w:space="0" w:color="auto"/>
            <w:left w:val="none" w:sz="0" w:space="0" w:color="auto"/>
            <w:bottom w:val="none" w:sz="0" w:space="0" w:color="auto"/>
            <w:right w:val="none" w:sz="0" w:space="0" w:color="auto"/>
          </w:divBdr>
        </w:div>
        <w:div w:id="335498745">
          <w:marLeft w:val="480"/>
          <w:marRight w:val="0"/>
          <w:marTop w:val="0"/>
          <w:marBottom w:val="0"/>
          <w:divBdr>
            <w:top w:val="none" w:sz="0" w:space="0" w:color="auto"/>
            <w:left w:val="none" w:sz="0" w:space="0" w:color="auto"/>
            <w:bottom w:val="none" w:sz="0" w:space="0" w:color="auto"/>
            <w:right w:val="none" w:sz="0" w:space="0" w:color="auto"/>
          </w:divBdr>
        </w:div>
        <w:div w:id="2039623205">
          <w:marLeft w:val="480"/>
          <w:marRight w:val="0"/>
          <w:marTop w:val="0"/>
          <w:marBottom w:val="0"/>
          <w:divBdr>
            <w:top w:val="none" w:sz="0" w:space="0" w:color="auto"/>
            <w:left w:val="none" w:sz="0" w:space="0" w:color="auto"/>
            <w:bottom w:val="none" w:sz="0" w:space="0" w:color="auto"/>
            <w:right w:val="none" w:sz="0" w:space="0" w:color="auto"/>
          </w:divBdr>
        </w:div>
        <w:div w:id="1744257043">
          <w:marLeft w:val="480"/>
          <w:marRight w:val="0"/>
          <w:marTop w:val="0"/>
          <w:marBottom w:val="0"/>
          <w:divBdr>
            <w:top w:val="none" w:sz="0" w:space="0" w:color="auto"/>
            <w:left w:val="none" w:sz="0" w:space="0" w:color="auto"/>
            <w:bottom w:val="none" w:sz="0" w:space="0" w:color="auto"/>
            <w:right w:val="none" w:sz="0" w:space="0" w:color="auto"/>
          </w:divBdr>
        </w:div>
        <w:div w:id="1143086373">
          <w:marLeft w:val="480"/>
          <w:marRight w:val="0"/>
          <w:marTop w:val="0"/>
          <w:marBottom w:val="0"/>
          <w:divBdr>
            <w:top w:val="none" w:sz="0" w:space="0" w:color="auto"/>
            <w:left w:val="none" w:sz="0" w:space="0" w:color="auto"/>
            <w:bottom w:val="none" w:sz="0" w:space="0" w:color="auto"/>
            <w:right w:val="none" w:sz="0" w:space="0" w:color="auto"/>
          </w:divBdr>
        </w:div>
        <w:div w:id="392891260">
          <w:marLeft w:val="480"/>
          <w:marRight w:val="0"/>
          <w:marTop w:val="0"/>
          <w:marBottom w:val="0"/>
          <w:divBdr>
            <w:top w:val="none" w:sz="0" w:space="0" w:color="auto"/>
            <w:left w:val="none" w:sz="0" w:space="0" w:color="auto"/>
            <w:bottom w:val="none" w:sz="0" w:space="0" w:color="auto"/>
            <w:right w:val="none" w:sz="0" w:space="0" w:color="auto"/>
          </w:divBdr>
        </w:div>
        <w:div w:id="376243105">
          <w:marLeft w:val="480"/>
          <w:marRight w:val="0"/>
          <w:marTop w:val="0"/>
          <w:marBottom w:val="0"/>
          <w:divBdr>
            <w:top w:val="none" w:sz="0" w:space="0" w:color="auto"/>
            <w:left w:val="none" w:sz="0" w:space="0" w:color="auto"/>
            <w:bottom w:val="none" w:sz="0" w:space="0" w:color="auto"/>
            <w:right w:val="none" w:sz="0" w:space="0" w:color="auto"/>
          </w:divBdr>
        </w:div>
        <w:div w:id="1259483921">
          <w:marLeft w:val="480"/>
          <w:marRight w:val="0"/>
          <w:marTop w:val="0"/>
          <w:marBottom w:val="0"/>
          <w:divBdr>
            <w:top w:val="none" w:sz="0" w:space="0" w:color="auto"/>
            <w:left w:val="none" w:sz="0" w:space="0" w:color="auto"/>
            <w:bottom w:val="none" w:sz="0" w:space="0" w:color="auto"/>
            <w:right w:val="none" w:sz="0" w:space="0" w:color="auto"/>
          </w:divBdr>
        </w:div>
        <w:div w:id="444037187">
          <w:marLeft w:val="480"/>
          <w:marRight w:val="0"/>
          <w:marTop w:val="0"/>
          <w:marBottom w:val="0"/>
          <w:divBdr>
            <w:top w:val="none" w:sz="0" w:space="0" w:color="auto"/>
            <w:left w:val="none" w:sz="0" w:space="0" w:color="auto"/>
            <w:bottom w:val="none" w:sz="0" w:space="0" w:color="auto"/>
            <w:right w:val="none" w:sz="0" w:space="0" w:color="auto"/>
          </w:divBdr>
        </w:div>
        <w:div w:id="1470244943">
          <w:marLeft w:val="480"/>
          <w:marRight w:val="0"/>
          <w:marTop w:val="0"/>
          <w:marBottom w:val="0"/>
          <w:divBdr>
            <w:top w:val="none" w:sz="0" w:space="0" w:color="auto"/>
            <w:left w:val="none" w:sz="0" w:space="0" w:color="auto"/>
            <w:bottom w:val="none" w:sz="0" w:space="0" w:color="auto"/>
            <w:right w:val="none" w:sz="0" w:space="0" w:color="auto"/>
          </w:divBdr>
        </w:div>
        <w:div w:id="1671785599">
          <w:marLeft w:val="480"/>
          <w:marRight w:val="0"/>
          <w:marTop w:val="0"/>
          <w:marBottom w:val="0"/>
          <w:divBdr>
            <w:top w:val="none" w:sz="0" w:space="0" w:color="auto"/>
            <w:left w:val="none" w:sz="0" w:space="0" w:color="auto"/>
            <w:bottom w:val="none" w:sz="0" w:space="0" w:color="auto"/>
            <w:right w:val="none" w:sz="0" w:space="0" w:color="auto"/>
          </w:divBdr>
        </w:div>
        <w:div w:id="2036423074">
          <w:marLeft w:val="480"/>
          <w:marRight w:val="0"/>
          <w:marTop w:val="0"/>
          <w:marBottom w:val="0"/>
          <w:divBdr>
            <w:top w:val="none" w:sz="0" w:space="0" w:color="auto"/>
            <w:left w:val="none" w:sz="0" w:space="0" w:color="auto"/>
            <w:bottom w:val="none" w:sz="0" w:space="0" w:color="auto"/>
            <w:right w:val="none" w:sz="0" w:space="0" w:color="auto"/>
          </w:divBdr>
        </w:div>
        <w:div w:id="788813265">
          <w:marLeft w:val="480"/>
          <w:marRight w:val="0"/>
          <w:marTop w:val="0"/>
          <w:marBottom w:val="0"/>
          <w:divBdr>
            <w:top w:val="none" w:sz="0" w:space="0" w:color="auto"/>
            <w:left w:val="none" w:sz="0" w:space="0" w:color="auto"/>
            <w:bottom w:val="none" w:sz="0" w:space="0" w:color="auto"/>
            <w:right w:val="none" w:sz="0" w:space="0" w:color="auto"/>
          </w:divBdr>
        </w:div>
        <w:div w:id="1471288015">
          <w:marLeft w:val="480"/>
          <w:marRight w:val="0"/>
          <w:marTop w:val="0"/>
          <w:marBottom w:val="0"/>
          <w:divBdr>
            <w:top w:val="none" w:sz="0" w:space="0" w:color="auto"/>
            <w:left w:val="none" w:sz="0" w:space="0" w:color="auto"/>
            <w:bottom w:val="none" w:sz="0" w:space="0" w:color="auto"/>
            <w:right w:val="none" w:sz="0" w:space="0" w:color="auto"/>
          </w:divBdr>
        </w:div>
        <w:div w:id="337318493">
          <w:marLeft w:val="480"/>
          <w:marRight w:val="0"/>
          <w:marTop w:val="0"/>
          <w:marBottom w:val="0"/>
          <w:divBdr>
            <w:top w:val="none" w:sz="0" w:space="0" w:color="auto"/>
            <w:left w:val="none" w:sz="0" w:space="0" w:color="auto"/>
            <w:bottom w:val="none" w:sz="0" w:space="0" w:color="auto"/>
            <w:right w:val="none" w:sz="0" w:space="0" w:color="auto"/>
          </w:divBdr>
        </w:div>
        <w:div w:id="29763585">
          <w:marLeft w:val="480"/>
          <w:marRight w:val="0"/>
          <w:marTop w:val="0"/>
          <w:marBottom w:val="0"/>
          <w:divBdr>
            <w:top w:val="none" w:sz="0" w:space="0" w:color="auto"/>
            <w:left w:val="none" w:sz="0" w:space="0" w:color="auto"/>
            <w:bottom w:val="none" w:sz="0" w:space="0" w:color="auto"/>
            <w:right w:val="none" w:sz="0" w:space="0" w:color="auto"/>
          </w:divBdr>
        </w:div>
        <w:div w:id="1256746310">
          <w:marLeft w:val="480"/>
          <w:marRight w:val="0"/>
          <w:marTop w:val="0"/>
          <w:marBottom w:val="0"/>
          <w:divBdr>
            <w:top w:val="none" w:sz="0" w:space="0" w:color="auto"/>
            <w:left w:val="none" w:sz="0" w:space="0" w:color="auto"/>
            <w:bottom w:val="none" w:sz="0" w:space="0" w:color="auto"/>
            <w:right w:val="none" w:sz="0" w:space="0" w:color="auto"/>
          </w:divBdr>
        </w:div>
        <w:div w:id="762918281">
          <w:marLeft w:val="480"/>
          <w:marRight w:val="0"/>
          <w:marTop w:val="0"/>
          <w:marBottom w:val="0"/>
          <w:divBdr>
            <w:top w:val="none" w:sz="0" w:space="0" w:color="auto"/>
            <w:left w:val="none" w:sz="0" w:space="0" w:color="auto"/>
            <w:bottom w:val="none" w:sz="0" w:space="0" w:color="auto"/>
            <w:right w:val="none" w:sz="0" w:space="0" w:color="auto"/>
          </w:divBdr>
        </w:div>
        <w:div w:id="1314682547">
          <w:marLeft w:val="480"/>
          <w:marRight w:val="0"/>
          <w:marTop w:val="0"/>
          <w:marBottom w:val="0"/>
          <w:divBdr>
            <w:top w:val="none" w:sz="0" w:space="0" w:color="auto"/>
            <w:left w:val="none" w:sz="0" w:space="0" w:color="auto"/>
            <w:bottom w:val="none" w:sz="0" w:space="0" w:color="auto"/>
            <w:right w:val="none" w:sz="0" w:space="0" w:color="auto"/>
          </w:divBdr>
        </w:div>
        <w:div w:id="1692339689">
          <w:marLeft w:val="480"/>
          <w:marRight w:val="0"/>
          <w:marTop w:val="0"/>
          <w:marBottom w:val="0"/>
          <w:divBdr>
            <w:top w:val="none" w:sz="0" w:space="0" w:color="auto"/>
            <w:left w:val="none" w:sz="0" w:space="0" w:color="auto"/>
            <w:bottom w:val="none" w:sz="0" w:space="0" w:color="auto"/>
            <w:right w:val="none" w:sz="0" w:space="0" w:color="auto"/>
          </w:divBdr>
        </w:div>
        <w:div w:id="577519877">
          <w:marLeft w:val="480"/>
          <w:marRight w:val="0"/>
          <w:marTop w:val="0"/>
          <w:marBottom w:val="0"/>
          <w:divBdr>
            <w:top w:val="none" w:sz="0" w:space="0" w:color="auto"/>
            <w:left w:val="none" w:sz="0" w:space="0" w:color="auto"/>
            <w:bottom w:val="none" w:sz="0" w:space="0" w:color="auto"/>
            <w:right w:val="none" w:sz="0" w:space="0" w:color="auto"/>
          </w:divBdr>
        </w:div>
        <w:div w:id="1817411386">
          <w:marLeft w:val="480"/>
          <w:marRight w:val="0"/>
          <w:marTop w:val="0"/>
          <w:marBottom w:val="0"/>
          <w:divBdr>
            <w:top w:val="none" w:sz="0" w:space="0" w:color="auto"/>
            <w:left w:val="none" w:sz="0" w:space="0" w:color="auto"/>
            <w:bottom w:val="none" w:sz="0" w:space="0" w:color="auto"/>
            <w:right w:val="none" w:sz="0" w:space="0" w:color="auto"/>
          </w:divBdr>
        </w:div>
        <w:div w:id="220987548">
          <w:marLeft w:val="480"/>
          <w:marRight w:val="0"/>
          <w:marTop w:val="0"/>
          <w:marBottom w:val="0"/>
          <w:divBdr>
            <w:top w:val="none" w:sz="0" w:space="0" w:color="auto"/>
            <w:left w:val="none" w:sz="0" w:space="0" w:color="auto"/>
            <w:bottom w:val="none" w:sz="0" w:space="0" w:color="auto"/>
            <w:right w:val="none" w:sz="0" w:space="0" w:color="auto"/>
          </w:divBdr>
        </w:div>
        <w:div w:id="1821842780">
          <w:marLeft w:val="480"/>
          <w:marRight w:val="0"/>
          <w:marTop w:val="0"/>
          <w:marBottom w:val="0"/>
          <w:divBdr>
            <w:top w:val="none" w:sz="0" w:space="0" w:color="auto"/>
            <w:left w:val="none" w:sz="0" w:space="0" w:color="auto"/>
            <w:bottom w:val="none" w:sz="0" w:space="0" w:color="auto"/>
            <w:right w:val="none" w:sz="0" w:space="0" w:color="auto"/>
          </w:divBdr>
        </w:div>
        <w:div w:id="1552644931">
          <w:marLeft w:val="480"/>
          <w:marRight w:val="0"/>
          <w:marTop w:val="0"/>
          <w:marBottom w:val="0"/>
          <w:divBdr>
            <w:top w:val="none" w:sz="0" w:space="0" w:color="auto"/>
            <w:left w:val="none" w:sz="0" w:space="0" w:color="auto"/>
            <w:bottom w:val="none" w:sz="0" w:space="0" w:color="auto"/>
            <w:right w:val="none" w:sz="0" w:space="0" w:color="auto"/>
          </w:divBdr>
        </w:div>
        <w:div w:id="1512139300">
          <w:marLeft w:val="480"/>
          <w:marRight w:val="0"/>
          <w:marTop w:val="0"/>
          <w:marBottom w:val="0"/>
          <w:divBdr>
            <w:top w:val="none" w:sz="0" w:space="0" w:color="auto"/>
            <w:left w:val="none" w:sz="0" w:space="0" w:color="auto"/>
            <w:bottom w:val="none" w:sz="0" w:space="0" w:color="auto"/>
            <w:right w:val="none" w:sz="0" w:space="0" w:color="auto"/>
          </w:divBdr>
        </w:div>
        <w:div w:id="316811423">
          <w:marLeft w:val="480"/>
          <w:marRight w:val="0"/>
          <w:marTop w:val="0"/>
          <w:marBottom w:val="0"/>
          <w:divBdr>
            <w:top w:val="none" w:sz="0" w:space="0" w:color="auto"/>
            <w:left w:val="none" w:sz="0" w:space="0" w:color="auto"/>
            <w:bottom w:val="none" w:sz="0" w:space="0" w:color="auto"/>
            <w:right w:val="none" w:sz="0" w:space="0" w:color="auto"/>
          </w:divBdr>
        </w:div>
        <w:div w:id="1676805263">
          <w:marLeft w:val="480"/>
          <w:marRight w:val="0"/>
          <w:marTop w:val="0"/>
          <w:marBottom w:val="0"/>
          <w:divBdr>
            <w:top w:val="none" w:sz="0" w:space="0" w:color="auto"/>
            <w:left w:val="none" w:sz="0" w:space="0" w:color="auto"/>
            <w:bottom w:val="none" w:sz="0" w:space="0" w:color="auto"/>
            <w:right w:val="none" w:sz="0" w:space="0" w:color="auto"/>
          </w:divBdr>
        </w:div>
        <w:div w:id="1581601911">
          <w:marLeft w:val="480"/>
          <w:marRight w:val="0"/>
          <w:marTop w:val="0"/>
          <w:marBottom w:val="0"/>
          <w:divBdr>
            <w:top w:val="none" w:sz="0" w:space="0" w:color="auto"/>
            <w:left w:val="none" w:sz="0" w:space="0" w:color="auto"/>
            <w:bottom w:val="none" w:sz="0" w:space="0" w:color="auto"/>
            <w:right w:val="none" w:sz="0" w:space="0" w:color="auto"/>
          </w:divBdr>
        </w:div>
        <w:div w:id="2065327453">
          <w:marLeft w:val="480"/>
          <w:marRight w:val="0"/>
          <w:marTop w:val="0"/>
          <w:marBottom w:val="0"/>
          <w:divBdr>
            <w:top w:val="none" w:sz="0" w:space="0" w:color="auto"/>
            <w:left w:val="none" w:sz="0" w:space="0" w:color="auto"/>
            <w:bottom w:val="none" w:sz="0" w:space="0" w:color="auto"/>
            <w:right w:val="none" w:sz="0" w:space="0" w:color="auto"/>
          </w:divBdr>
        </w:div>
        <w:div w:id="1149597386">
          <w:marLeft w:val="480"/>
          <w:marRight w:val="0"/>
          <w:marTop w:val="0"/>
          <w:marBottom w:val="0"/>
          <w:divBdr>
            <w:top w:val="none" w:sz="0" w:space="0" w:color="auto"/>
            <w:left w:val="none" w:sz="0" w:space="0" w:color="auto"/>
            <w:bottom w:val="none" w:sz="0" w:space="0" w:color="auto"/>
            <w:right w:val="none" w:sz="0" w:space="0" w:color="auto"/>
          </w:divBdr>
        </w:div>
        <w:div w:id="1299602694">
          <w:marLeft w:val="480"/>
          <w:marRight w:val="0"/>
          <w:marTop w:val="0"/>
          <w:marBottom w:val="0"/>
          <w:divBdr>
            <w:top w:val="none" w:sz="0" w:space="0" w:color="auto"/>
            <w:left w:val="none" w:sz="0" w:space="0" w:color="auto"/>
            <w:bottom w:val="none" w:sz="0" w:space="0" w:color="auto"/>
            <w:right w:val="none" w:sz="0" w:space="0" w:color="auto"/>
          </w:divBdr>
        </w:div>
        <w:div w:id="1589387688">
          <w:marLeft w:val="480"/>
          <w:marRight w:val="0"/>
          <w:marTop w:val="0"/>
          <w:marBottom w:val="0"/>
          <w:divBdr>
            <w:top w:val="none" w:sz="0" w:space="0" w:color="auto"/>
            <w:left w:val="none" w:sz="0" w:space="0" w:color="auto"/>
            <w:bottom w:val="none" w:sz="0" w:space="0" w:color="auto"/>
            <w:right w:val="none" w:sz="0" w:space="0" w:color="auto"/>
          </w:divBdr>
        </w:div>
        <w:div w:id="924145184">
          <w:marLeft w:val="480"/>
          <w:marRight w:val="0"/>
          <w:marTop w:val="0"/>
          <w:marBottom w:val="0"/>
          <w:divBdr>
            <w:top w:val="none" w:sz="0" w:space="0" w:color="auto"/>
            <w:left w:val="none" w:sz="0" w:space="0" w:color="auto"/>
            <w:bottom w:val="none" w:sz="0" w:space="0" w:color="auto"/>
            <w:right w:val="none" w:sz="0" w:space="0" w:color="auto"/>
          </w:divBdr>
        </w:div>
        <w:div w:id="785973925">
          <w:marLeft w:val="480"/>
          <w:marRight w:val="0"/>
          <w:marTop w:val="0"/>
          <w:marBottom w:val="0"/>
          <w:divBdr>
            <w:top w:val="none" w:sz="0" w:space="0" w:color="auto"/>
            <w:left w:val="none" w:sz="0" w:space="0" w:color="auto"/>
            <w:bottom w:val="none" w:sz="0" w:space="0" w:color="auto"/>
            <w:right w:val="none" w:sz="0" w:space="0" w:color="auto"/>
          </w:divBdr>
        </w:div>
        <w:div w:id="79182496">
          <w:marLeft w:val="480"/>
          <w:marRight w:val="0"/>
          <w:marTop w:val="0"/>
          <w:marBottom w:val="0"/>
          <w:divBdr>
            <w:top w:val="none" w:sz="0" w:space="0" w:color="auto"/>
            <w:left w:val="none" w:sz="0" w:space="0" w:color="auto"/>
            <w:bottom w:val="none" w:sz="0" w:space="0" w:color="auto"/>
            <w:right w:val="none" w:sz="0" w:space="0" w:color="auto"/>
          </w:divBdr>
        </w:div>
        <w:div w:id="813563976">
          <w:marLeft w:val="480"/>
          <w:marRight w:val="0"/>
          <w:marTop w:val="0"/>
          <w:marBottom w:val="0"/>
          <w:divBdr>
            <w:top w:val="none" w:sz="0" w:space="0" w:color="auto"/>
            <w:left w:val="none" w:sz="0" w:space="0" w:color="auto"/>
            <w:bottom w:val="none" w:sz="0" w:space="0" w:color="auto"/>
            <w:right w:val="none" w:sz="0" w:space="0" w:color="auto"/>
          </w:divBdr>
        </w:div>
        <w:div w:id="1459296894">
          <w:marLeft w:val="480"/>
          <w:marRight w:val="0"/>
          <w:marTop w:val="0"/>
          <w:marBottom w:val="0"/>
          <w:divBdr>
            <w:top w:val="none" w:sz="0" w:space="0" w:color="auto"/>
            <w:left w:val="none" w:sz="0" w:space="0" w:color="auto"/>
            <w:bottom w:val="none" w:sz="0" w:space="0" w:color="auto"/>
            <w:right w:val="none" w:sz="0" w:space="0" w:color="auto"/>
          </w:divBdr>
        </w:div>
        <w:div w:id="1895657167">
          <w:marLeft w:val="480"/>
          <w:marRight w:val="0"/>
          <w:marTop w:val="0"/>
          <w:marBottom w:val="0"/>
          <w:divBdr>
            <w:top w:val="none" w:sz="0" w:space="0" w:color="auto"/>
            <w:left w:val="none" w:sz="0" w:space="0" w:color="auto"/>
            <w:bottom w:val="none" w:sz="0" w:space="0" w:color="auto"/>
            <w:right w:val="none" w:sz="0" w:space="0" w:color="auto"/>
          </w:divBdr>
        </w:div>
        <w:div w:id="732893373">
          <w:marLeft w:val="480"/>
          <w:marRight w:val="0"/>
          <w:marTop w:val="0"/>
          <w:marBottom w:val="0"/>
          <w:divBdr>
            <w:top w:val="none" w:sz="0" w:space="0" w:color="auto"/>
            <w:left w:val="none" w:sz="0" w:space="0" w:color="auto"/>
            <w:bottom w:val="none" w:sz="0" w:space="0" w:color="auto"/>
            <w:right w:val="none" w:sz="0" w:space="0" w:color="auto"/>
          </w:divBdr>
        </w:div>
        <w:div w:id="563611383">
          <w:marLeft w:val="480"/>
          <w:marRight w:val="0"/>
          <w:marTop w:val="0"/>
          <w:marBottom w:val="0"/>
          <w:divBdr>
            <w:top w:val="none" w:sz="0" w:space="0" w:color="auto"/>
            <w:left w:val="none" w:sz="0" w:space="0" w:color="auto"/>
            <w:bottom w:val="none" w:sz="0" w:space="0" w:color="auto"/>
            <w:right w:val="none" w:sz="0" w:space="0" w:color="auto"/>
          </w:divBdr>
        </w:div>
        <w:div w:id="751589536">
          <w:marLeft w:val="480"/>
          <w:marRight w:val="0"/>
          <w:marTop w:val="0"/>
          <w:marBottom w:val="0"/>
          <w:divBdr>
            <w:top w:val="none" w:sz="0" w:space="0" w:color="auto"/>
            <w:left w:val="none" w:sz="0" w:space="0" w:color="auto"/>
            <w:bottom w:val="none" w:sz="0" w:space="0" w:color="auto"/>
            <w:right w:val="none" w:sz="0" w:space="0" w:color="auto"/>
          </w:divBdr>
        </w:div>
        <w:div w:id="415370434">
          <w:marLeft w:val="480"/>
          <w:marRight w:val="0"/>
          <w:marTop w:val="0"/>
          <w:marBottom w:val="0"/>
          <w:divBdr>
            <w:top w:val="none" w:sz="0" w:space="0" w:color="auto"/>
            <w:left w:val="none" w:sz="0" w:space="0" w:color="auto"/>
            <w:bottom w:val="none" w:sz="0" w:space="0" w:color="auto"/>
            <w:right w:val="none" w:sz="0" w:space="0" w:color="auto"/>
          </w:divBdr>
        </w:div>
        <w:div w:id="1919055650">
          <w:marLeft w:val="480"/>
          <w:marRight w:val="0"/>
          <w:marTop w:val="0"/>
          <w:marBottom w:val="0"/>
          <w:divBdr>
            <w:top w:val="none" w:sz="0" w:space="0" w:color="auto"/>
            <w:left w:val="none" w:sz="0" w:space="0" w:color="auto"/>
            <w:bottom w:val="none" w:sz="0" w:space="0" w:color="auto"/>
            <w:right w:val="none" w:sz="0" w:space="0" w:color="auto"/>
          </w:divBdr>
        </w:div>
        <w:div w:id="1864443807">
          <w:marLeft w:val="480"/>
          <w:marRight w:val="0"/>
          <w:marTop w:val="0"/>
          <w:marBottom w:val="0"/>
          <w:divBdr>
            <w:top w:val="none" w:sz="0" w:space="0" w:color="auto"/>
            <w:left w:val="none" w:sz="0" w:space="0" w:color="auto"/>
            <w:bottom w:val="none" w:sz="0" w:space="0" w:color="auto"/>
            <w:right w:val="none" w:sz="0" w:space="0" w:color="auto"/>
          </w:divBdr>
        </w:div>
        <w:div w:id="341325104">
          <w:marLeft w:val="480"/>
          <w:marRight w:val="0"/>
          <w:marTop w:val="0"/>
          <w:marBottom w:val="0"/>
          <w:divBdr>
            <w:top w:val="none" w:sz="0" w:space="0" w:color="auto"/>
            <w:left w:val="none" w:sz="0" w:space="0" w:color="auto"/>
            <w:bottom w:val="none" w:sz="0" w:space="0" w:color="auto"/>
            <w:right w:val="none" w:sz="0" w:space="0" w:color="auto"/>
          </w:divBdr>
        </w:div>
        <w:div w:id="90588291">
          <w:marLeft w:val="480"/>
          <w:marRight w:val="0"/>
          <w:marTop w:val="0"/>
          <w:marBottom w:val="0"/>
          <w:divBdr>
            <w:top w:val="none" w:sz="0" w:space="0" w:color="auto"/>
            <w:left w:val="none" w:sz="0" w:space="0" w:color="auto"/>
            <w:bottom w:val="none" w:sz="0" w:space="0" w:color="auto"/>
            <w:right w:val="none" w:sz="0" w:space="0" w:color="auto"/>
          </w:divBdr>
        </w:div>
        <w:div w:id="1700550022">
          <w:marLeft w:val="480"/>
          <w:marRight w:val="0"/>
          <w:marTop w:val="0"/>
          <w:marBottom w:val="0"/>
          <w:divBdr>
            <w:top w:val="none" w:sz="0" w:space="0" w:color="auto"/>
            <w:left w:val="none" w:sz="0" w:space="0" w:color="auto"/>
            <w:bottom w:val="none" w:sz="0" w:space="0" w:color="auto"/>
            <w:right w:val="none" w:sz="0" w:space="0" w:color="auto"/>
          </w:divBdr>
        </w:div>
        <w:div w:id="541745407">
          <w:marLeft w:val="480"/>
          <w:marRight w:val="0"/>
          <w:marTop w:val="0"/>
          <w:marBottom w:val="0"/>
          <w:divBdr>
            <w:top w:val="none" w:sz="0" w:space="0" w:color="auto"/>
            <w:left w:val="none" w:sz="0" w:space="0" w:color="auto"/>
            <w:bottom w:val="none" w:sz="0" w:space="0" w:color="auto"/>
            <w:right w:val="none" w:sz="0" w:space="0" w:color="auto"/>
          </w:divBdr>
        </w:div>
        <w:div w:id="863127943">
          <w:marLeft w:val="480"/>
          <w:marRight w:val="0"/>
          <w:marTop w:val="0"/>
          <w:marBottom w:val="0"/>
          <w:divBdr>
            <w:top w:val="none" w:sz="0" w:space="0" w:color="auto"/>
            <w:left w:val="none" w:sz="0" w:space="0" w:color="auto"/>
            <w:bottom w:val="none" w:sz="0" w:space="0" w:color="auto"/>
            <w:right w:val="none" w:sz="0" w:space="0" w:color="auto"/>
          </w:divBdr>
        </w:div>
        <w:div w:id="1272324694">
          <w:marLeft w:val="480"/>
          <w:marRight w:val="0"/>
          <w:marTop w:val="0"/>
          <w:marBottom w:val="0"/>
          <w:divBdr>
            <w:top w:val="none" w:sz="0" w:space="0" w:color="auto"/>
            <w:left w:val="none" w:sz="0" w:space="0" w:color="auto"/>
            <w:bottom w:val="none" w:sz="0" w:space="0" w:color="auto"/>
            <w:right w:val="none" w:sz="0" w:space="0" w:color="auto"/>
          </w:divBdr>
        </w:div>
        <w:div w:id="1575625125">
          <w:marLeft w:val="480"/>
          <w:marRight w:val="0"/>
          <w:marTop w:val="0"/>
          <w:marBottom w:val="0"/>
          <w:divBdr>
            <w:top w:val="none" w:sz="0" w:space="0" w:color="auto"/>
            <w:left w:val="none" w:sz="0" w:space="0" w:color="auto"/>
            <w:bottom w:val="none" w:sz="0" w:space="0" w:color="auto"/>
            <w:right w:val="none" w:sz="0" w:space="0" w:color="auto"/>
          </w:divBdr>
        </w:div>
      </w:divsChild>
    </w:div>
    <w:div w:id="1311396848">
      <w:bodyDiv w:val="1"/>
      <w:marLeft w:val="0"/>
      <w:marRight w:val="0"/>
      <w:marTop w:val="0"/>
      <w:marBottom w:val="0"/>
      <w:divBdr>
        <w:top w:val="none" w:sz="0" w:space="0" w:color="auto"/>
        <w:left w:val="none" w:sz="0" w:space="0" w:color="auto"/>
        <w:bottom w:val="none" w:sz="0" w:space="0" w:color="auto"/>
        <w:right w:val="none" w:sz="0" w:space="0" w:color="auto"/>
      </w:divBdr>
      <w:divsChild>
        <w:div w:id="36513567">
          <w:marLeft w:val="480"/>
          <w:marRight w:val="0"/>
          <w:marTop w:val="0"/>
          <w:marBottom w:val="0"/>
          <w:divBdr>
            <w:top w:val="none" w:sz="0" w:space="0" w:color="auto"/>
            <w:left w:val="none" w:sz="0" w:space="0" w:color="auto"/>
            <w:bottom w:val="none" w:sz="0" w:space="0" w:color="auto"/>
            <w:right w:val="none" w:sz="0" w:space="0" w:color="auto"/>
          </w:divBdr>
        </w:div>
        <w:div w:id="210463943">
          <w:marLeft w:val="480"/>
          <w:marRight w:val="0"/>
          <w:marTop w:val="0"/>
          <w:marBottom w:val="0"/>
          <w:divBdr>
            <w:top w:val="none" w:sz="0" w:space="0" w:color="auto"/>
            <w:left w:val="none" w:sz="0" w:space="0" w:color="auto"/>
            <w:bottom w:val="none" w:sz="0" w:space="0" w:color="auto"/>
            <w:right w:val="none" w:sz="0" w:space="0" w:color="auto"/>
          </w:divBdr>
        </w:div>
        <w:div w:id="286475747">
          <w:marLeft w:val="480"/>
          <w:marRight w:val="0"/>
          <w:marTop w:val="0"/>
          <w:marBottom w:val="0"/>
          <w:divBdr>
            <w:top w:val="none" w:sz="0" w:space="0" w:color="auto"/>
            <w:left w:val="none" w:sz="0" w:space="0" w:color="auto"/>
            <w:bottom w:val="none" w:sz="0" w:space="0" w:color="auto"/>
            <w:right w:val="none" w:sz="0" w:space="0" w:color="auto"/>
          </w:divBdr>
        </w:div>
        <w:div w:id="320350830">
          <w:marLeft w:val="480"/>
          <w:marRight w:val="0"/>
          <w:marTop w:val="0"/>
          <w:marBottom w:val="0"/>
          <w:divBdr>
            <w:top w:val="none" w:sz="0" w:space="0" w:color="auto"/>
            <w:left w:val="none" w:sz="0" w:space="0" w:color="auto"/>
            <w:bottom w:val="none" w:sz="0" w:space="0" w:color="auto"/>
            <w:right w:val="none" w:sz="0" w:space="0" w:color="auto"/>
          </w:divBdr>
        </w:div>
        <w:div w:id="334771030">
          <w:marLeft w:val="480"/>
          <w:marRight w:val="0"/>
          <w:marTop w:val="0"/>
          <w:marBottom w:val="0"/>
          <w:divBdr>
            <w:top w:val="none" w:sz="0" w:space="0" w:color="auto"/>
            <w:left w:val="none" w:sz="0" w:space="0" w:color="auto"/>
            <w:bottom w:val="none" w:sz="0" w:space="0" w:color="auto"/>
            <w:right w:val="none" w:sz="0" w:space="0" w:color="auto"/>
          </w:divBdr>
        </w:div>
        <w:div w:id="435683932">
          <w:marLeft w:val="480"/>
          <w:marRight w:val="0"/>
          <w:marTop w:val="0"/>
          <w:marBottom w:val="0"/>
          <w:divBdr>
            <w:top w:val="none" w:sz="0" w:space="0" w:color="auto"/>
            <w:left w:val="none" w:sz="0" w:space="0" w:color="auto"/>
            <w:bottom w:val="none" w:sz="0" w:space="0" w:color="auto"/>
            <w:right w:val="none" w:sz="0" w:space="0" w:color="auto"/>
          </w:divBdr>
        </w:div>
        <w:div w:id="441613416">
          <w:marLeft w:val="480"/>
          <w:marRight w:val="0"/>
          <w:marTop w:val="0"/>
          <w:marBottom w:val="0"/>
          <w:divBdr>
            <w:top w:val="none" w:sz="0" w:space="0" w:color="auto"/>
            <w:left w:val="none" w:sz="0" w:space="0" w:color="auto"/>
            <w:bottom w:val="none" w:sz="0" w:space="0" w:color="auto"/>
            <w:right w:val="none" w:sz="0" w:space="0" w:color="auto"/>
          </w:divBdr>
        </w:div>
        <w:div w:id="615523156">
          <w:marLeft w:val="480"/>
          <w:marRight w:val="0"/>
          <w:marTop w:val="0"/>
          <w:marBottom w:val="0"/>
          <w:divBdr>
            <w:top w:val="none" w:sz="0" w:space="0" w:color="auto"/>
            <w:left w:val="none" w:sz="0" w:space="0" w:color="auto"/>
            <w:bottom w:val="none" w:sz="0" w:space="0" w:color="auto"/>
            <w:right w:val="none" w:sz="0" w:space="0" w:color="auto"/>
          </w:divBdr>
        </w:div>
        <w:div w:id="634683289">
          <w:marLeft w:val="480"/>
          <w:marRight w:val="0"/>
          <w:marTop w:val="0"/>
          <w:marBottom w:val="0"/>
          <w:divBdr>
            <w:top w:val="none" w:sz="0" w:space="0" w:color="auto"/>
            <w:left w:val="none" w:sz="0" w:space="0" w:color="auto"/>
            <w:bottom w:val="none" w:sz="0" w:space="0" w:color="auto"/>
            <w:right w:val="none" w:sz="0" w:space="0" w:color="auto"/>
          </w:divBdr>
        </w:div>
        <w:div w:id="713045299">
          <w:marLeft w:val="480"/>
          <w:marRight w:val="0"/>
          <w:marTop w:val="0"/>
          <w:marBottom w:val="0"/>
          <w:divBdr>
            <w:top w:val="none" w:sz="0" w:space="0" w:color="auto"/>
            <w:left w:val="none" w:sz="0" w:space="0" w:color="auto"/>
            <w:bottom w:val="none" w:sz="0" w:space="0" w:color="auto"/>
            <w:right w:val="none" w:sz="0" w:space="0" w:color="auto"/>
          </w:divBdr>
        </w:div>
        <w:div w:id="869411623">
          <w:marLeft w:val="480"/>
          <w:marRight w:val="0"/>
          <w:marTop w:val="0"/>
          <w:marBottom w:val="0"/>
          <w:divBdr>
            <w:top w:val="none" w:sz="0" w:space="0" w:color="auto"/>
            <w:left w:val="none" w:sz="0" w:space="0" w:color="auto"/>
            <w:bottom w:val="none" w:sz="0" w:space="0" w:color="auto"/>
            <w:right w:val="none" w:sz="0" w:space="0" w:color="auto"/>
          </w:divBdr>
        </w:div>
        <w:div w:id="959645801">
          <w:marLeft w:val="480"/>
          <w:marRight w:val="0"/>
          <w:marTop w:val="0"/>
          <w:marBottom w:val="0"/>
          <w:divBdr>
            <w:top w:val="none" w:sz="0" w:space="0" w:color="auto"/>
            <w:left w:val="none" w:sz="0" w:space="0" w:color="auto"/>
            <w:bottom w:val="none" w:sz="0" w:space="0" w:color="auto"/>
            <w:right w:val="none" w:sz="0" w:space="0" w:color="auto"/>
          </w:divBdr>
        </w:div>
        <w:div w:id="977804254">
          <w:marLeft w:val="480"/>
          <w:marRight w:val="0"/>
          <w:marTop w:val="0"/>
          <w:marBottom w:val="0"/>
          <w:divBdr>
            <w:top w:val="none" w:sz="0" w:space="0" w:color="auto"/>
            <w:left w:val="none" w:sz="0" w:space="0" w:color="auto"/>
            <w:bottom w:val="none" w:sz="0" w:space="0" w:color="auto"/>
            <w:right w:val="none" w:sz="0" w:space="0" w:color="auto"/>
          </w:divBdr>
        </w:div>
        <w:div w:id="1026323975">
          <w:marLeft w:val="480"/>
          <w:marRight w:val="0"/>
          <w:marTop w:val="0"/>
          <w:marBottom w:val="0"/>
          <w:divBdr>
            <w:top w:val="none" w:sz="0" w:space="0" w:color="auto"/>
            <w:left w:val="none" w:sz="0" w:space="0" w:color="auto"/>
            <w:bottom w:val="none" w:sz="0" w:space="0" w:color="auto"/>
            <w:right w:val="none" w:sz="0" w:space="0" w:color="auto"/>
          </w:divBdr>
        </w:div>
        <w:div w:id="1047951672">
          <w:marLeft w:val="480"/>
          <w:marRight w:val="0"/>
          <w:marTop w:val="0"/>
          <w:marBottom w:val="0"/>
          <w:divBdr>
            <w:top w:val="none" w:sz="0" w:space="0" w:color="auto"/>
            <w:left w:val="none" w:sz="0" w:space="0" w:color="auto"/>
            <w:bottom w:val="none" w:sz="0" w:space="0" w:color="auto"/>
            <w:right w:val="none" w:sz="0" w:space="0" w:color="auto"/>
          </w:divBdr>
        </w:div>
        <w:div w:id="1049572830">
          <w:marLeft w:val="480"/>
          <w:marRight w:val="0"/>
          <w:marTop w:val="0"/>
          <w:marBottom w:val="0"/>
          <w:divBdr>
            <w:top w:val="none" w:sz="0" w:space="0" w:color="auto"/>
            <w:left w:val="none" w:sz="0" w:space="0" w:color="auto"/>
            <w:bottom w:val="none" w:sz="0" w:space="0" w:color="auto"/>
            <w:right w:val="none" w:sz="0" w:space="0" w:color="auto"/>
          </w:divBdr>
        </w:div>
        <w:div w:id="1060708752">
          <w:marLeft w:val="480"/>
          <w:marRight w:val="0"/>
          <w:marTop w:val="0"/>
          <w:marBottom w:val="0"/>
          <w:divBdr>
            <w:top w:val="none" w:sz="0" w:space="0" w:color="auto"/>
            <w:left w:val="none" w:sz="0" w:space="0" w:color="auto"/>
            <w:bottom w:val="none" w:sz="0" w:space="0" w:color="auto"/>
            <w:right w:val="none" w:sz="0" w:space="0" w:color="auto"/>
          </w:divBdr>
        </w:div>
        <w:div w:id="1110776900">
          <w:marLeft w:val="480"/>
          <w:marRight w:val="0"/>
          <w:marTop w:val="0"/>
          <w:marBottom w:val="0"/>
          <w:divBdr>
            <w:top w:val="none" w:sz="0" w:space="0" w:color="auto"/>
            <w:left w:val="none" w:sz="0" w:space="0" w:color="auto"/>
            <w:bottom w:val="none" w:sz="0" w:space="0" w:color="auto"/>
            <w:right w:val="none" w:sz="0" w:space="0" w:color="auto"/>
          </w:divBdr>
        </w:div>
        <w:div w:id="1211108270">
          <w:marLeft w:val="480"/>
          <w:marRight w:val="0"/>
          <w:marTop w:val="0"/>
          <w:marBottom w:val="0"/>
          <w:divBdr>
            <w:top w:val="none" w:sz="0" w:space="0" w:color="auto"/>
            <w:left w:val="none" w:sz="0" w:space="0" w:color="auto"/>
            <w:bottom w:val="none" w:sz="0" w:space="0" w:color="auto"/>
            <w:right w:val="none" w:sz="0" w:space="0" w:color="auto"/>
          </w:divBdr>
        </w:div>
        <w:div w:id="1406294167">
          <w:marLeft w:val="480"/>
          <w:marRight w:val="0"/>
          <w:marTop w:val="0"/>
          <w:marBottom w:val="0"/>
          <w:divBdr>
            <w:top w:val="none" w:sz="0" w:space="0" w:color="auto"/>
            <w:left w:val="none" w:sz="0" w:space="0" w:color="auto"/>
            <w:bottom w:val="none" w:sz="0" w:space="0" w:color="auto"/>
            <w:right w:val="none" w:sz="0" w:space="0" w:color="auto"/>
          </w:divBdr>
        </w:div>
        <w:div w:id="1583564837">
          <w:marLeft w:val="480"/>
          <w:marRight w:val="0"/>
          <w:marTop w:val="0"/>
          <w:marBottom w:val="0"/>
          <w:divBdr>
            <w:top w:val="none" w:sz="0" w:space="0" w:color="auto"/>
            <w:left w:val="none" w:sz="0" w:space="0" w:color="auto"/>
            <w:bottom w:val="none" w:sz="0" w:space="0" w:color="auto"/>
            <w:right w:val="none" w:sz="0" w:space="0" w:color="auto"/>
          </w:divBdr>
        </w:div>
        <w:div w:id="1851485507">
          <w:marLeft w:val="480"/>
          <w:marRight w:val="0"/>
          <w:marTop w:val="0"/>
          <w:marBottom w:val="0"/>
          <w:divBdr>
            <w:top w:val="none" w:sz="0" w:space="0" w:color="auto"/>
            <w:left w:val="none" w:sz="0" w:space="0" w:color="auto"/>
            <w:bottom w:val="none" w:sz="0" w:space="0" w:color="auto"/>
            <w:right w:val="none" w:sz="0" w:space="0" w:color="auto"/>
          </w:divBdr>
        </w:div>
        <w:div w:id="1867671090">
          <w:marLeft w:val="480"/>
          <w:marRight w:val="0"/>
          <w:marTop w:val="0"/>
          <w:marBottom w:val="0"/>
          <w:divBdr>
            <w:top w:val="none" w:sz="0" w:space="0" w:color="auto"/>
            <w:left w:val="none" w:sz="0" w:space="0" w:color="auto"/>
            <w:bottom w:val="none" w:sz="0" w:space="0" w:color="auto"/>
            <w:right w:val="none" w:sz="0" w:space="0" w:color="auto"/>
          </w:divBdr>
        </w:div>
        <w:div w:id="1873376196">
          <w:marLeft w:val="480"/>
          <w:marRight w:val="0"/>
          <w:marTop w:val="0"/>
          <w:marBottom w:val="0"/>
          <w:divBdr>
            <w:top w:val="none" w:sz="0" w:space="0" w:color="auto"/>
            <w:left w:val="none" w:sz="0" w:space="0" w:color="auto"/>
            <w:bottom w:val="none" w:sz="0" w:space="0" w:color="auto"/>
            <w:right w:val="none" w:sz="0" w:space="0" w:color="auto"/>
          </w:divBdr>
        </w:div>
        <w:div w:id="1935894902">
          <w:marLeft w:val="480"/>
          <w:marRight w:val="0"/>
          <w:marTop w:val="0"/>
          <w:marBottom w:val="0"/>
          <w:divBdr>
            <w:top w:val="none" w:sz="0" w:space="0" w:color="auto"/>
            <w:left w:val="none" w:sz="0" w:space="0" w:color="auto"/>
            <w:bottom w:val="none" w:sz="0" w:space="0" w:color="auto"/>
            <w:right w:val="none" w:sz="0" w:space="0" w:color="auto"/>
          </w:divBdr>
        </w:div>
        <w:div w:id="2070764088">
          <w:marLeft w:val="480"/>
          <w:marRight w:val="0"/>
          <w:marTop w:val="0"/>
          <w:marBottom w:val="0"/>
          <w:divBdr>
            <w:top w:val="none" w:sz="0" w:space="0" w:color="auto"/>
            <w:left w:val="none" w:sz="0" w:space="0" w:color="auto"/>
            <w:bottom w:val="none" w:sz="0" w:space="0" w:color="auto"/>
            <w:right w:val="none" w:sz="0" w:space="0" w:color="auto"/>
          </w:divBdr>
        </w:div>
      </w:divsChild>
    </w:div>
    <w:div w:id="1311788191">
      <w:bodyDiv w:val="1"/>
      <w:marLeft w:val="0"/>
      <w:marRight w:val="0"/>
      <w:marTop w:val="0"/>
      <w:marBottom w:val="0"/>
      <w:divBdr>
        <w:top w:val="none" w:sz="0" w:space="0" w:color="auto"/>
        <w:left w:val="none" w:sz="0" w:space="0" w:color="auto"/>
        <w:bottom w:val="none" w:sz="0" w:space="0" w:color="auto"/>
        <w:right w:val="none" w:sz="0" w:space="0" w:color="auto"/>
      </w:divBdr>
    </w:div>
    <w:div w:id="1312363675">
      <w:bodyDiv w:val="1"/>
      <w:marLeft w:val="0"/>
      <w:marRight w:val="0"/>
      <w:marTop w:val="0"/>
      <w:marBottom w:val="0"/>
      <w:divBdr>
        <w:top w:val="none" w:sz="0" w:space="0" w:color="auto"/>
        <w:left w:val="none" w:sz="0" w:space="0" w:color="auto"/>
        <w:bottom w:val="none" w:sz="0" w:space="0" w:color="auto"/>
        <w:right w:val="none" w:sz="0" w:space="0" w:color="auto"/>
      </w:divBdr>
    </w:div>
    <w:div w:id="1312560942">
      <w:bodyDiv w:val="1"/>
      <w:marLeft w:val="0"/>
      <w:marRight w:val="0"/>
      <w:marTop w:val="0"/>
      <w:marBottom w:val="0"/>
      <w:divBdr>
        <w:top w:val="none" w:sz="0" w:space="0" w:color="auto"/>
        <w:left w:val="none" w:sz="0" w:space="0" w:color="auto"/>
        <w:bottom w:val="none" w:sz="0" w:space="0" w:color="auto"/>
        <w:right w:val="none" w:sz="0" w:space="0" w:color="auto"/>
      </w:divBdr>
    </w:div>
    <w:div w:id="1312714450">
      <w:bodyDiv w:val="1"/>
      <w:marLeft w:val="0"/>
      <w:marRight w:val="0"/>
      <w:marTop w:val="0"/>
      <w:marBottom w:val="0"/>
      <w:divBdr>
        <w:top w:val="none" w:sz="0" w:space="0" w:color="auto"/>
        <w:left w:val="none" w:sz="0" w:space="0" w:color="auto"/>
        <w:bottom w:val="none" w:sz="0" w:space="0" w:color="auto"/>
        <w:right w:val="none" w:sz="0" w:space="0" w:color="auto"/>
      </w:divBdr>
    </w:div>
    <w:div w:id="1312758360">
      <w:bodyDiv w:val="1"/>
      <w:marLeft w:val="0"/>
      <w:marRight w:val="0"/>
      <w:marTop w:val="0"/>
      <w:marBottom w:val="0"/>
      <w:divBdr>
        <w:top w:val="none" w:sz="0" w:space="0" w:color="auto"/>
        <w:left w:val="none" w:sz="0" w:space="0" w:color="auto"/>
        <w:bottom w:val="none" w:sz="0" w:space="0" w:color="auto"/>
        <w:right w:val="none" w:sz="0" w:space="0" w:color="auto"/>
      </w:divBdr>
    </w:div>
    <w:div w:id="1312979947">
      <w:bodyDiv w:val="1"/>
      <w:marLeft w:val="0"/>
      <w:marRight w:val="0"/>
      <w:marTop w:val="0"/>
      <w:marBottom w:val="0"/>
      <w:divBdr>
        <w:top w:val="none" w:sz="0" w:space="0" w:color="auto"/>
        <w:left w:val="none" w:sz="0" w:space="0" w:color="auto"/>
        <w:bottom w:val="none" w:sz="0" w:space="0" w:color="auto"/>
        <w:right w:val="none" w:sz="0" w:space="0" w:color="auto"/>
      </w:divBdr>
      <w:divsChild>
        <w:div w:id="1320184337">
          <w:marLeft w:val="480"/>
          <w:marRight w:val="0"/>
          <w:marTop w:val="0"/>
          <w:marBottom w:val="0"/>
          <w:divBdr>
            <w:top w:val="none" w:sz="0" w:space="0" w:color="auto"/>
            <w:left w:val="none" w:sz="0" w:space="0" w:color="auto"/>
            <w:bottom w:val="none" w:sz="0" w:space="0" w:color="auto"/>
            <w:right w:val="none" w:sz="0" w:space="0" w:color="auto"/>
          </w:divBdr>
        </w:div>
        <w:div w:id="585653037">
          <w:marLeft w:val="480"/>
          <w:marRight w:val="0"/>
          <w:marTop w:val="0"/>
          <w:marBottom w:val="0"/>
          <w:divBdr>
            <w:top w:val="none" w:sz="0" w:space="0" w:color="auto"/>
            <w:left w:val="none" w:sz="0" w:space="0" w:color="auto"/>
            <w:bottom w:val="none" w:sz="0" w:space="0" w:color="auto"/>
            <w:right w:val="none" w:sz="0" w:space="0" w:color="auto"/>
          </w:divBdr>
        </w:div>
        <w:div w:id="1590969642">
          <w:marLeft w:val="480"/>
          <w:marRight w:val="0"/>
          <w:marTop w:val="0"/>
          <w:marBottom w:val="0"/>
          <w:divBdr>
            <w:top w:val="none" w:sz="0" w:space="0" w:color="auto"/>
            <w:left w:val="none" w:sz="0" w:space="0" w:color="auto"/>
            <w:bottom w:val="none" w:sz="0" w:space="0" w:color="auto"/>
            <w:right w:val="none" w:sz="0" w:space="0" w:color="auto"/>
          </w:divBdr>
        </w:div>
        <w:div w:id="2138375335">
          <w:marLeft w:val="480"/>
          <w:marRight w:val="0"/>
          <w:marTop w:val="0"/>
          <w:marBottom w:val="0"/>
          <w:divBdr>
            <w:top w:val="none" w:sz="0" w:space="0" w:color="auto"/>
            <w:left w:val="none" w:sz="0" w:space="0" w:color="auto"/>
            <w:bottom w:val="none" w:sz="0" w:space="0" w:color="auto"/>
            <w:right w:val="none" w:sz="0" w:space="0" w:color="auto"/>
          </w:divBdr>
        </w:div>
        <w:div w:id="295378976">
          <w:marLeft w:val="480"/>
          <w:marRight w:val="0"/>
          <w:marTop w:val="0"/>
          <w:marBottom w:val="0"/>
          <w:divBdr>
            <w:top w:val="none" w:sz="0" w:space="0" w:color="auto"/>
            <w:left w:val="none" w:sz="0" w:space="0" w:color="auto"/>
            <w:bottom w:val="none" w:sz="0" w:space="0" w:color="auto"/>
            <w:right w:val="none" w:sz="0" w:space="0" w:color="auto"/>
          </w:divBdr>
        </w:div>
        <w:div w:id="2096438035">
          <w:marLeft w:val="480"/>
          <w:marRight w:val="0"/>
          <w:marTop w:val="0"/>
          <w:marBottom w:val="0"/>
          <w:divBdr>
            <w:top w:val="none" w:sz="0" w:space="0" w:color="auto"/>
            <w:left w:val="none" w:sz="0" w:space="0" w:color="auto"/>
            <w:bottom w:val="none" w:sz="0" w:space="0" w:color="auto"/>
            <w:right w:val="none" w:sz="0" w:space="0" w:color="auto"/>
          </w:divBdr>
        </w:div>
        <w:div w:id="1054936685">
          <w:marLeft w:val="480"/>
          <w:marRight w:val="0"/>
          <w:marTop w:val="0"/>
          <w:marBottom w:val="0"/>
          <w:divBdr>
            <w:top w:val="none" w:sz="0" w:space="0" w:color="auto"/>
            <w:left w:val="none" w:sz="0" w:space="0" w:color="auto"/>
            <w:bottom w:val="none" w:sz="0" w:space="0" w:color="auto"/>
            <w:right w:val="none" w:sz="0" w:space="0" w:color="auto"/>
          </w:divBdr>
        </w:div>
        <w:div w:id="55471065">
          <w:marLeft w:val="480"/>
          <w:marRight w:val="0"/>
          <w:marTop w:val="0"/>
          <w:marBottom w:val="0"/>
          <w:divBdr>
            <w:top w:val="none" w:sz="0" w:space="0" w:color="auto"/>
            <w:left w:val="none" w:sz="0" w:space="0" w:color="auto"/>
            <w:bottom w:val="none" w:sz="0" w:space="0" w:color="auto"/>
            <w:right w:val="none" w:sz="0" w:space="0" w:color="auto"/>
          </w:divBdr>
        </w:div>
        <w:div w:id="2057388062">
          <w:marLeft w:val="480"/>
          <w:marRight w:val="0"/>
          <w:marTop w:val="0"/>
          <w:marBottom w:val="0"/>
          <w:divBdr>
            <w:top w:val="none" w:sz="0" w:space="0" w:color="auto"/>
            <w:left w:val="none" w:sz="0" w:space="0" w:color="auto"/>
            <w:bottom w:val="none" w:sz="0" w:space="0" w:color="auto"/>
            <w:right w:val="none" w:sz="0" w:space="0" w:color="auto"/>
          </w:divBdr>
        </w:div>
        <w:div w:id="1532264055">
          <w:marLeft w:val="480"/>
          <w:marRight w:val="0"/>
          <w:marTop w:val="0"/>
          <w:marBottom w:val="0"/>
          <w:divBdr>
            <w:top w:val="none" w:sz="0" w:space="0" w:color="auto"/>
            <w:left w:val="none" w:sz="0" w:space="0" w:color="auto"/>
            <w:bottom w:val="none" w:sz="0" w:space="0" w:color="auto"/>
            <w:right w:val="none" w:sz="0" w:space="0" w:color="auto"/>
          </w:divBdr>
        </w:div>
        <w:div w:id="1104769152">
          <w:marLeft w:val="480"/>
          <w:marRight w:val="0"/>
          <w:marTop w:val="0"/>
          <w:marBottom w:val="0"/>
          <w:divBdr>
            <w:top w:val="none" w:sz="0" w:space="0" w:color="auto"/>
            <w:left w:val="none" w:sz="0" w:space="0" w:color="auto"/>
            <w:bottom w:val="none" w:sz="0" w:space="0" w:color="auto"/>
            <w:right w:val="none" w:sz="0" w:space="0" w:color="auto"/>
          </w:divBdr>
        </w:div>
        <w:div w:id="2115662059">
          <w:marLeft w:val="480"/>
          <w:marRight w:val="0"/>
          <w:marTop w:val="0"/>
          <w:marBottom w:val="0"/>
          <w:divBdr>
            <w:top w:val="none" w:sz="0" w:space="0" w:color="auto"/>
            <w:left w:val="none" w:sz="0" w:space="0" w:color="auto"/>
            <w:bottom w:val="none" w:sz="0" w:space="0" w:color="auto"/>
            <w:right w:val="none" w:sz="0" w:space="0" w:color="auto"/>
          </w:divBdr>
        </w:div>
        <w:div w:id="391543398">
          <w:marLeft w:val="480"/>
          <w:marRight w:val="0"/>
          <w:marTop w:val="0"/>
          <w:marBottom w:val="0"/>
          <w:divBdr>
            <w:top w:val="none" w:sz="0" w:space="0" w:color="auto"/>
            <w:left w:val="none" w:sz="0" w:space="0" w:color="auto"/>
            <w:bottom w:val="none" w:sz="0" w:space="0" w:color="auto"/>
            <w:right w:val="none" w:sz="0" w:space="0" w:color="auto"/>
          </w:divBdr>
        </w:div>
        <w:div w:id="1000890231">
          <w:marLeft w:val="480"/>
          <w:marRight w:val="0"/>
          <w:marTop w:val="0"/>
          <w:marBottom w:val="0"/>
          <w:divBdr>
            <w:top w:val="none" w:sz="0" w:space="0" w:color="auto"/>
            <w:left w:val="none" w:sz="0" w:space="0" w:color="auto"/>
            <w:bottom w:val="none" w:sz="0" w:space="0" w:color="auto"/>
            <w:right w:val="none" w:sz="0" w:space="0" w:color="auto"/>
          </w:divBdr>
        </w:div>
        <w:div w:id="2115635974">
          <w:marLeft w:val="480"/>
          <w:marRight w:val="0"/>
          <w:marTop w:val="0"/>
          <w:marBottom w:val="0"/>
          <w:divBdr>
            <w:top w:val="none" w:sz="0" w:space="0" w:color="auto"/>
            <w:left w:val="none" w:sz="0" w:space="0" w:color="auto"/>
            <w:bottom w:val="none" w:sz="0" w:space="0" w:color="auto"/>
            <w:right w:val="none" w:sz="0" w:space="0" w:color="auto"/>
          </w:divBdr>
        </w:div>
        <w:div w:id="1602840310">
          <w:marLeft w:val="480"/>
          <w:marRight w:val="0"/>
          <w:marTop w:val="0"/>
          <w:marBottom w:val="0"/>
          <w:divBdr>
            <w:top w:val="none" w:sz="0" w:space="0" w:color="auto"/>
            <w:left w:val="none" w:sz="0" w:space="0" w:color="auto"/>
            <w:bottom w:val="none" w:sz="0" w:space="0" w:color="auto"/>
            <w:right w:val="none" w:sz="0" w:space="0" w:color="auto"/>
          </w:divBdr>
        </w:div>
        <w:div w:id="437723678">
          <w:marLeft w:val="480"/>
          <w:marRight w:val="0"/>
          <w:marTop w:val="0"/>
          <w:marBottom w:val="0"/>
          <w:divBdr>
            <w:top w:val="none" w:sz="0" w:space="0" w:color="auto"/>
            <w:left w:val="none" w:sz="0" w:space="0" w:color="auto"/>
            <w:bottom w:val="none" w:sz="0" w:space="0" w:color="auto"/>
            <w:right w:val="none" w:sz="0" w:space="0" w:color="auto"/>
          </w:divBdr>
        </w:div>
        <w:div w:id="1905869239">
          <w:marLeft w:val="480"/>
          <w:marRight w:val="0"/>
          <w:marTop w:val="0"/>
          <w:marBottom w:val="0"/>
          <w:divBdr>
            <w:top w:val="none" w:sz="0" w:space="0" w:color="auto"/>
            <w:left w:val="none" w:sz="0" w:space="0" w:color="auto"/>
            <w:bottom w:val="none" w:sz="0" w:space="0" w:color="auto"/>
            <w:right w:val="none" w:sz="0" w:space="0" w:color="auto"/>
          </w:divBdr>
        </w:div>
        <w:div w:id="888734941">
          <w:marLeft w:val="480"/>
          <w:marRight w:val="0"/>
          <w:marTop w:val="0"/>
          <w:marBottom w:val="0"/>
          <w:divBdr>
            <w:top w:val="none" w:sz="0" w:space="0" w:color="auto"/>
            <w:left w:val="none" w:sz="0" w:space="0" w:color="auto"/>
            <w:bottom w:val="none" w:sz="0" w:space="0" w:color="auto"/>
            <w:right w:val="none" w:sz="0" w:space="0" w:color="auto"/>
          </w:divBdr>
        </w:div>
        <w:div w:id="759368865">
          <w:marLeft w:val="480"/>
          <w:marRight w:val="0"/>
          <w:marTop w:val="0"/>
          <w:marBottom w:val="0"/>
          <w:divBdr>
            <w:top w:val="none" w:sz="0" w:space="0" w:color="auto"/>
            <w:left w:val="none" w:sz="0" w:space="0" w:color="auto"/>
            <w:bottom w:val="none" w:sz="0" w:space="0" w:color="auto"/>
            <w:right w:val="none" w:sz="0" w:space="0" w:color="auto"/>
          </w:divBdr>
        </w:div>
        <w:div w:id="405372898">
          <w:marLeft w:val="480"/>
          <w:marRight w:val="0"/>
          <w:marTop w:val="0"/>
          <w:marBottom w:val="0"/>
          <w:divBdr>
            <w:top w:val="none" w:sz="0" w:space="0" w:color="auto"/>
            <w:left w:val="none" w:sz="0" w:space="0" w:color="auto"/>
            <w:bottom w:val="none" w:sz="0" w:space="0" w:color="auto"/>
            <w:right w:val="none" w:sz="0" w:space="0" w:color="auto"/>
          </w:divBdr>
        </w:div>
        <w:div w:id="1001616369">
          <w:marLeft w:val="480"/>
          <w:marRight w:val="0"/>
          <w:marTop w:val="0"/>
          <w:marBottom w:val="0"/>
          <w:divBdr>
            <w:top w:val="none" w:sz="0" w:space="0" w:color="auto"/>
            <w:left w:val="none" w:sz="0" w:space="0" w:color="auto"/>
            <w:bottom w:val="none" w:sz="0" w:space="0" w:color="auto"/>
            <w:right w:val="none" w:sz="0" w:space="0" w:color="auto"/>
          </w:divBdr>
        </w:div>
        <w:div w:id="119687396">
          <w:marLeft w:val="480"/>
          <w:marRight w:val="0"/>
          <w:marTop w:val="0"/>
          <w:marBottom w:val="0"/>
          <w:divBdr>
            <w:top w:val="none" w:sz="0" w:space="0" w:color="auto"/>
            <w:left w:val="none" w:sz="0" w:space="0" w:color="auto"/>
            <w:bottom w:val="none" w:sz="0" w:space="0" w:color="auto"/>
            <w:right w:val="none" w:sz="0" w:space="0" w:color="auto"/>
          </w:divBdr>
        </w:div>
        <w:div w:id="2034501099">
          <w:marLeft w:val="480"/>
          <w:marRight w:val="0"/>
          <w:marTop w:val="0"/>
          <w:marBottom w:val="0"/>
          <w:divBdr>
            <w:top w:val="none" w:sz="0" w:space="0" w:color="auto"/>
            <w:left w:val="none" w:sz="0" w:space="0" w:color="auto"/>
            <w:bottom w:val="none" w:sz="0" w:space="0" w:color="auto"/>
            <w:right w:val="none" w:sz="0" w:space="0" w:color="auto"/>
          </w:divBdr>
        </w:div>
        <w:div w:id="497581356">
          <w:marLeft w:val="480"/>
          <w:marRight w:val="0"/>
          <w:marTop w:val="0"/>
          <w:marBottom w:val="0"/>
          <w:divBdr>
            <w:top w:val="none" w:sz="0" w:space="0" w:color="auto"/>
            <w:left w:val="none" w:sz="0" w:space="0" w:color="auto"/>
            <w:bottom w:val="none" w:sz="0" w:space="0" w:color="auto"/>
            <w:right w:val="none" w:sz="0" w:space="0" w:color="auto"/>
          </w:divBdr>
        </w:div>
        <w:div w:id="758864646">
          <w:marLeft w:val="480"/>
          <w:marRight w:val="0"/>
          <w:marTop w:val="0"/>
          <w:marBottom w:val="0"/>
          <w:divBdr>
            <w:top w:val="none" w:sz="0" w:space="0" w:color="auto"/>
            <w:left w:val="none" w:sz="0" w:space="0" w:color="auto"/>
            <w:bottom w:val="none" w:sz="0" w:space="0" w:color="auto"/>
            <w:right w:val="none" w:sz="0" w:space="0" w:color="auto"/>
          </w:divBdr>
        </w:div>
        <w:div w:id="325480439">
          <w:marLeft w:val="480"/>
          <w:marRight w:val="0"/>
          <w:marTop w:val="0"/>
          <w:marBottom w:val="0"/>
          <w:divBdr>
            <w:top w:val="none" w:sz="0" w:space="0" w:color="auto"/>
            <w:left w:val="none" w:sz="0" w:space="0" w:color="auto"/>
            <w:bottom w:val="none" w:sz="0" w:space="0" w:color="auto"/>
            <w:right w:val="none" w:sz="0" w:space="0" w:color="auto"/>
          </w:divBdr>
        </w:div>
        <w:div w:id="2100178954">
          <w:marLeft w:val="480"/>
          <w:marRight w:val="0"/>
          <w:marTop w:val="0"/>
          <w:marBottom w:val="0"/>
          <w:divBdr>
            <w:top w:val="none" w:sz="0" w:space="0" w:color="auto"/>
            <w:left w:val="none" w:sz="0" w:space="0" w:color="auto"/>
            <w:bottom w:val="none" w:sz="0" w:space="0" w:color="auto"/>
            <w:right w:val="none" w:sz="0" w:space="0" w:color="auto"/>
          </w:divBdr>
        </w:div>
        <w:div w:id="67699262">
          <w:marLeft w:val="480"/>
          <w:marRight w:val="0"/>
          <w:marTop w:val="0"/>
          <w:marBottom w:val="0"/>
          <w:divBdr>
            <w:top w:val="none" w:sz="0" w:space="0" w:color="auto"/>
            <w:left w:val="none" w:sz="0" w:space="0" w:color="auto"/>
            <w:bottom w:val="none" w:sz="0" w:space="0" w:color="auto"/>
            <w:right w:val="none" w:sz="0" w:space="0" w:color="auto"/>
          </w:divBdr>
        </w:div>
        <w:div w:id="266278253">
          <w:marLeft w:val="480"/>
          <w:marRight w:val="0"/>
          <w:marTop w:val="0"/>
          <w:marBottom w:val="0"/>
          <w:divBdr>
            <w:top w:val="none" w:sz="0" w:space="0" w:color="auto"/>
            <w:left w:val="none" w:sz="0" w:space="0" w:color="auto"/>
            <w:bottom w:val="none" w:sz="0" w:space="0" w:color="auto"/>
            <w:right w:val="none" w:sz="0" w:space="0" w:color="auto"/>
          </w:divBdr>
        </w:div>
        <w:div w:id="352657723">
          <w:marLeft w:val="480"/>
          <w:marRight w:val="0"/>
          <w:marTop w:val="0"/>
          <w:marBottom w:val="0"/>
          <w:divBdr>
            <w:top w:val="none" w:sz="0" w:space="0" w:color="auto"/>
            <w:left w:val="none" w:sz="0" w:space="0" w:color="auto"/>
            <w:bottom w:val="none" w:sz="0" w:space="0" w:color="auto"/>
            <w:right w:val="none" w:sz="0" w:space="0" w:color="auto"/>
          </w:divBdr>
        </w:div>
        <w:div w:id="1885094315">
          <w:marLeft w:val="480"/>
          <w:marRight w:val="0"/>
          <w:marTop w:val="0"/>
          <w:marBottom w:val="0"/>
          <w:divBdr>
            <w:top w:val="none" w:sz="0" w:space="0" w:color="auto"/>
            <w:left w:val="none" w:sz="0" w:space="0" w:color="auto"/>
            <w:bottom w:val="none" w:sz="0" w:space="0" w:color="auto"/>
            <w:right w:val="none" w:sz="0" w:space="0" w:color="auto"/>
          </w:divBdr>
        </w:div>
        <w:div w:id="1692537154">
          <w:marLeft w:val="480"/>
          <w:marRight w:val="0"/>
          <w:marTop w:val="0"/>
          <w:marBottom w:val="0"/>
          <w:divBdr>
            <w:top w:val="none" w:sz="0" w:space="0" w:color="auto"/>
            <w:left w:val="none" w:sz="0" w:space="0" w:color="auto"/>
            <w:bottom w:val="none" w:sz="0" w:space="0" w:color="auto"/>
            <w:right w:val="none" w:sz="0" w:space="0" w:color="auto"/>
          </w:divBdr>
        </w:div>
        <w:div w:id="198057391">
          <w:marLeft w:val="480"/>
          <w:marRight w:val="0"/>
          <w:marTop w:val="0"/>
          <w:marBottom w:val="0"/>
          <w:divBdr>
            <w:top w:val="none" w:sz="0" w:space="0" w:color="auto"/>
            <w:left w:val="none" w:sz="0" w:space="0" w:color="auto"/>
            <w:bottom w:val="none" w:sz="0" w:space="0" w:color="auto"/>
            <w:right w:val="none" w:sz="0" w:space="0" w:color="auto"/>
          </w:divBdr>
        </w:div>
        <w:div w:id="1212112160">
          <w:marLeft w:val="480"/>
          <w:marRight w:val="0"/>
          <w:marTop w:val="0"/>
          <w:marBottom w:val="0"/>
          <w:divBdr>
            <w:top w:val="none" w:sz="0" w:space="0" w:color="auto"/>
            <w:left w:val="none" w:sz="0" w:space="0" w:color="auto"/>
            <w:bottom w:val="none" w:sz="0" w:space="0" w:color="auto"/>
            <w:right w:val="none" w:sz="0" w:space="0" w:color="auto"/>
          </w:divBdr>
        </w:div>
        <w:div w:id="1206673573">
          <w:marLeft w:val="480"/>
          <w:marRight w:val="0"/>
          <w:marTop w:val="0"/>
          <w:marBottom w:val="0"/>
          <w:divBdr>
            <w:top w:val="none" w:sz="0" w:space="0" w:color="auto"/>
            <w:left w:val="none" w:sz="0" w:space="0" w:color="auto"/>
            <w:bottom w:val="none" w:sz="0" w:space="0" w:color="auto"/>
            <w:right w:val="none" w:sz="0" w:space="0" w:color="auto"/>
          </w:divBdr>
        </w:div>
        <w:div w:id="1089471486">
          <w:marLeft w:val="480"/>
          <w:marRight w:val="0"/>
          <w:marTop w:val="0"/>
          <w:marBottom w:val="0"/>
          <w:divBdr>
            <w:top w:val="none" w:sz="0" w:space="0" w:color="auto"/>
            <w:left w:val="none" w:sz="0" w:space="0" w:color="auto"/>
            <w:bottom w:val="none" w:sz="0" w:space="0" w:color="auto"/>
            <w:right w:val="none" w:sz="0" w:space="0" w:color="auto"/>
          </w:divBdr>
        </w:div>
        <w:div w:id="649865123">
          <w:marLeft w:val="480"/>
          <w:marRight w:val="0"/>
          <w:marTop w:val="0"/>
          <w:marBottom w:val="0"/>
          <w:divBdr>
            <w:top w:val="none" w:sz="0" w:space="0" w:color="auto"/>
            <w:left w:val="none" w:sz="0" w:space="0" w:color="auto"/>
            <w:bottom w:val="none" w:sz="0" w:space="0" w:color="auto"/>
            <w:right w:val="none" w:sz="0" w:space="0" w:color="auto"/>
          </w:divBdr>
        </w:div>
        <w:div w:id="1017662439">
          <w:marLeft w:val="480"/>
          <w:marRight w:val="0"/>
          <w:marTop w:val="0"/>
          <w:marBottom w:val="0"/>
          <w:divBdr>
            <w:top w:val="none" w:sz="0" w:space="0" w:color="auto"/>
            <w:left w:val="none" w:sz="0" w:space="0" w:color="auto"/>
            <w:bottom w:val="none" w:sz="0" w:space="0" w:color="auto"/>
            <w:right w:val="none" w:sz="0" w:space="0" w:color="auto"/>
          </w:divBdr>
        </w:div>
        <w:div w:id="63918933">
          <w:marLeft w:val="480"/>
          <w:marRight w:val="0"/>
          <w:marTop w:val="0"/>
          <w:marBottom w:val="0"/>
          <w:divBdr>
            <w:top w:val="none" w:sz="0" w:space="0" w:color="auto"/>
            <w:left w:val="none" w:sz="0" w:space="0" w:color="auto"/>
            <w:bottom w:val="none" w:sz="0" w:space="0" w:color="auto"/>
            <w:right w:val="none" w:sz="0" w:space="0" w:color="auto"/>
          </w:divBdr>
        </w:div>
        <w:div w:id="51344940">
          <w:marLeft w:val="480"/>
          <w:marRight w:val="0"/>
          <w:marTop w:val="0"/>
          <w:marBottom w:val="0"/>
          <w:divBdr>
            <w:top w:val="none" w:sz="0" w:space="0" w:color="auto"/>
            <w:left w:val="none" w:sz="0" w:space="0" w:color="auto"/>
            <w:bottom w:val="none" w:sz="0" w:space="0" w:color="auto"/>
            <w:right w:val="none" w:sz="0" w:space="0" w:color="auto"/>
          </w:divBdr>
        </w:div>
        <w:div w:id="302276903">
          <w:marLeft w:val="480"/>
          <w:marRight w:val="0"/>
          <w:marTop w:val="0"/>
          <w:marBottom w:val="0"/>
          <w:divBdr>
            <w:top w:val="none" w:sz="0" w:space="0" w:color="auto"/>
            <w:left w:val="none" w:sz="0" w:space="0" w:color="auto"/>
            <w:bottom w:val="none" w:sz="0" w:space="0" w:color="auto"/>
            <w:right w:val="none" w:sz="0" w:space="0" w:color="auto"/>
          </w:divBdr>
        </w:div>
        <w:div w:id="1239513482">
          <w:marLeft w:val="480"/>
          <w:marRight w:val="0"/>
          <w:marTop w:val="0"/>
          <w:marBottom w:val="0"/>
          <w:divBdr>
            <w:top w:val="none" w:sz="0" w:space="0" w:color="auto"/>
            <w:left w:val="none" w:sz="0" w:space="0" w:color="auto"/>
            <w:bottom w:val="none" w:sz="0" w:space="0" w:color="auto"/>
            <w:right w:val="none" w:sz="0" w:space="0" w:color="auto"/>
          </w:divBdr>
        </w:div>
        <w:div w:id="1465469683">
          <w:marLeft w:val="480"/>
          <w:marRight w:val="0"/>
          <w:marTop w:val="0"/>
          <w:marBottom w:val="0"/>
          <w:divBdr>
            <w:top w:val="none" w:sz="0" w:space="0" w:color="auto"/>
            <w:left w:val="none" w:sz="0" w:space="0" w:color="auto"/>
            <w:bottom w:val="none" w:sz="0" w:space="0" w:color="auto"/>
            <w:right w:val="none" w:sz="0" w:space="0" w:color="auto"/>
          </w:divBdr>
        </w:div>
        <w:div w:id="1933735998">
          <w:marLeft w:val="480"/>
          <w:marRight w:val="0"/>
          <w:marTop w:val="0"/>
          <w:marBottom w:val="0"/>
          <w:divBdr>
            <w:top w:val="none" w:sz="0" w:space="0" w:color="auto"/>
            <w:left w:val="none" w:sz="0" w:space="0" w:color="auto"/>
            <w:bottom w:val="none" w:sz="0" w:space="0" w:color="auto"/>
            <w:right w:val="none" w:sz="0" w:space="0" w:color="auto"/>
          </w:divBdr>
        </w:div>
        <w:div w:id="145246907">
          <w:marLeft w:val="480"/>
          <w:marRight w:val="0"/>
          <w:marTop w:val="0"/>
          <w:marBottom w:val="0"/>
          <w:divBdr>
            <w:top w:val="none" w:sz="0" w:space="0" w:color="auto"/>
            <w:left w:val="none" w:sz="0" w:space="0" w:color="auto"/>
            <w:bottom w:val="none" w:sz="0" w:space="0" w:color="auto"/>
            <w:right w:val="none" w:sz="0" w:space="0" w:color="auto"/>
          </w:divBdr>
        </w:div>
        <w:div w:id="381826169">
          <w:marLeft w:val="480"/>
          <w:marRight w:val="0"/>
          <w:marTop w:val="0"/>
          <w:marBottom w:val="0"/>
          <w:divBdr>
            <w:top w:val="none" w:sz="0" w:space="0" w:color="auto"/>
            <w:left w:val="none" w:sz="0" w:space="0" w:color="auto"/>
            <w:bottom w:val="none" w:sz="0" w:space="0" w:color="auto"/>
            <w:right w:val="none" w:sz="0" w:space="0" w:color="auto"/>
          </w:divBdr>
        </w:div>
        <w:div w:id="616257568">
          <w:marLeft w:val="480"/>
          <w:marRight w:val="0"/>
          <w:marTop w:val="0"/>
          <w:marBottom w:val="0"/>
          <w:divBdr>
            <w:top w:val="none" w:sz="0" w:space="0" w:color="auto"/>
            <w:left w:val="none" w:sz="0" w:space="0" w:color="auto"/>
            <w:bottom w:val="none" w:sz="0" w:space="0" w:color="auto"/>
            <w:right w:val="none" w:sz="0" w:space="0" w:color="auto"/>
          </w:divBdr>
        </w:div>
        <w:div w:id="1448960776">
          <w:marLeft w:val="480"/>
          <w:marRight w:val="0"/>
          <w:marTop w:val="0"/>
          <w:marBottom w:val="0"/>
          <w:divBdr>
            <w:top w:val="none" w:sz="0" w:space="0" w:color="auto"/>
            <w:left w:val="none" w:sz="0" w:space="0" w:color="auto"/>
            <w:bottom w:val="none" w:sz="0" w:space="0" w:color="auto"/>
            <w:right w:val="none" w:sz="0" w:space="0" w:color="auto"/>
          </w:divBdr>
        </w:div>
        <w:div w:id="1624922467">
          <w:marLeft w:val="480"/>
          <w:marRight w:val="0"/>
          <w:marTop w:val="0"/>
          <w:marBottom w:val="0"/>
          <w:divBdr>
            <w:top w:val="none" w:sz="0" w:space="0" w:color="auto"/>
            <w:left w:val="none" w:sz="0" w:space="0" w:color="auto"/>
            <w:bottom w:val="none" w:sz="0" w:space="0" w:color="auto"/>
            <w:right w:val="none" w:sz="0" w:space="0" w:color="auto"/>
          </w:divBdr>
        </w:div>
        <w:div w:id="1241866594">
          <w:marLeft w:val="480"/>
          <w:marRight w:val="0"/>
          <w:marTop w:val="0"/>
          <w:marBottom w:val="0"/>
          <w:divBdr>
            <w:top w:val="none" w:sz="0" w:space="0" w:color="auto"/>
            <w:left w:val="none" w:sz="0" w:space="0" w:color="auto"/>
            <w:bottom w:val="none" w:sz="0" w:space="0" w:color="auto"/>
            <w:right w:val="none" w:sz="0" w:space="0" w:color="auto"/>
          </w:divBdr>
        </w:div>
        <w:div w:id="578712973">
          <w:marLeft w:val="480"/>
          <w:marRight w:val="0"/>
          <w:marTop w:val="0"/>
          <w:marBottom w:val="0"/>
          <w:divBdr>
            <w:top w:val="none" w:sz="0" w:space="0" w:color="auto"/>
            <w:left w:val="none" w:sz="0" w:space="0" w:color="auto"/>
            <w:bottom w:val="none" w:sz="0" w:space="0" w:color="auto"/>
            <w:right w:val="none" w:sz="0" w:space="0" w:color="auto"/>
          </w:divBdr>
        </w:div>
        <w:div w:id="1376538149">
          <w:marLeft w:val="480"/>
          <w:marRight w:val="0"/>
          <w:marTop w:val="0"/>
          <w:marBottom w:val="0"/>
          <w:divBdr>
            <w:top w:val="none" w:sz="0" w:space="0" w:color="auto"/>
            <w:left w:val="none" w:sz="0" w:space="0" w:color="auto"/>
            <w:bottom w:val="none" w:sz="0" w:space="0" w:color="auto"/>
            <w:right w:val="none" w:sz="0" w:space="0" w:color="auto"/>
          </w:divBdr>
        </w:div>
        <w:div w:id="1993361647">
          <w:marLeft w:val="480"/>
          <w:marRight w:val="0"/>
          <w:marTop w:val="0"/>
          <w:marBottom w:val="0"/>
          <w:divBdr>
            <w:top w:val="none" w:sz="0" w:space="0" w:color="auto"/>
            <w:left w:val="none" w:sz="0" w:space="0" w:color="auto"/>
            <w:bottom w:val="none" w:sz="0" w:space="0" w:color="auto"/>
            <w:right w:val="none" w:sz="0" w:space="0" w:color="auto"/>
          </w:divBdr>
        </w:div>
        <w:div w:id="141040563">
          <w:marLeft w:val="480"/>
          <w:marRight w:val="0"/>
          <w:marTop w:val="0"/>
          <w:marBottom w:val="0"/>
          <w:divBdr>
            <w:top w:val="none" w:sz="0" w:space="0" w:color="auto"/>
            <w:left w:val="none" w:sz="0" w:space="0" w:color="auto"/>
            <w:bottom w:val="none" w:sz="0" w:space="0" w:color="auto"/>
            <w:right w:val="none" w:sz="0" w:space="0" w:color="auto"/>
          </w:divBdr>
        </w:div>
        <w:div w:id="867790725">
          <w:marLeft w:val="480"/>
          <w:marRight w:val="0"/>
          <w:marTop w:val="0"/>
          <w:marBottom w:val="0"/>
          <w:divBdr>
            <w:top w:val="none" w:sz="0" w:space="0" w:color="auto"/>
            <w:left w:val="none" w:sz="0" w:space="0" w:color="auto"/>
            <w:bottom w:val="none" w:sz="0" w:space="0" w:color="auto"/>
            <w:right w:val="none" w:sz="0" w:space="0" w:color="auto"/>
          </w:divBdr>
        </w:div>
        <w:div w:id="1523933553">
          <w:marLeft w:val="480"/>
          <w:marRight w:val="0"/>
          <w:marTop w:val="0"/>
          <w:marBottom w:val="0"/>
          <w:divBdr>
            <w:top w:val="none" w:sz="0" w:space="0" w:color="auto"/>
            <w:left w:val="none" w:sz="0" w:space="0" w:color="auto"/>
            <w:bottom w:val="none" w:sz="0" w:space="0" w:color="auto"/>
            <w:right w:val="none" w:sz="0" w:space="0" w:color="auto"/>
          </w:divBdr>
        </w:div>
        <w:div w:id="1407848181">
          <w:marLeft w:val="480"/>
          <w:marRight w:val="0"/>
          <w:marTop w:val="0"/>
          <w:marBottom w:val="0"/>
          <w:divBdr>
            <w:top w:val="none" w:sz="0" w:space="0" w:color="auto"/>
            <w:left w:val="none" w:sz="0" w:space="0" w:color="auto"/>
            <w:bottom w:val="none" w:sz="0" w:space="0" w:color="auto"/>
            <w:right w:val="none" w:sz="0" w:space="0" w:color="auto"/>
          </w:divBdr>
        </w:div>
        <w:div w:id="1763917346">
          <w:marLeft w:val="480"/>
          <w:marRight w:val="0"/>
          <w:marTop w:val="0"/>
          <w:marBottom w:val="0"/>
          <w:divBdr>
            <w:top w:val="none" w:sz="0" w:space="0" w:color="auto"/>
            <w:left w:val="none" w:sz="0" w:space="0" w:color="auto"/>
            <w:bottom w:val="none" w:sz="0" w:space="0" w:color="auto"/>
            <w:right w:val="none" w:sz="0" w:space="0" w:color="auto"/>
          </w:divBdr>
        </w:div>
        <w:div w:id="825440294">
          <w:marLeft w:val="480"/>
          <w:marRight w:val="0"/>
          <w:marTop w:val="0"/>
          <w:marBottom w:val="0"/>
          <w:divBdr>
            <w:top w:val="none" w:sz="0" w:space="0" w:color="auto"/>
            <w:left w:val="none" w:sz="0" w:space="0" w:color="auto"/>
            <w:bottom w:val="none" w:sz="0" w:space="0" w:color="auto"/>
            <w:right w:val="none" w:sz="0" w:space="0" w:color="auto"/>
          </w:divBdr>
        </w:div>
        <w:div w:id="694113741">
          <w:marLeft w:val="480"/>
          <w:marRight w:val="0"/>
          <w:marTop w:val="0"/>
          <w:marBottom w:val="0"/>
          <w:divBdr>
            <w:top w:val="none" w:sz="0" w:space="0" w:color="auto"/>
            <w:left w:val="none" w:sz="0" w:space="0" w:color="auto"/>
            <w:bottom w:val="none" w:sz="0" w:space="0" w:color="auto"/>
            <w:right w:val="none" w:sz="0" w:space="0" w:color="auto"/>
          </w:divBdr>
        </w:div>
        <w:div w:id="785778620">
          <w:marLeft w:val="480"/>
          <w:marRight w:val="0"/>
          <w:marTop w:val="0"/>
          <w:marBottom w:val="0"/>
          <w:divBdr>
            <w:top w:val="none" w:sz="0" w:space="0" w:color="auto"/>
            <w:left w:val="none" w:sz="0" w:space="0" w:color="auto"/>
            <w:bottom w:val="none" w:sz="0" w:space="0" w:color="auto"/>
            <w:right w:val="none" w:sz="0" w:space="0" w:color="auto"/>
          </w:divBdr>
        </w:div>
        <w:div w:id="979312981">
          <w:marLeft w:val="480"/>
          <w:marRight w:val="0"/>
          <w:marTop w:val="0"/>
          <w:marBottom w:val="0"/>
          <w:divBdr>
            <w:top w:val="none" w:sz="0" w:space="0" w:color="auto"/>
            <w:left w:val="none" w:sz="0" w:space="0" w:color="auto"/>
            <w:bottom w:val="none" w:sz="0" w:space="0" w:color="auto"/>
            <w:right w:val="none" w:sz="0" w:space="0" w:color="auto"/>
          </w:divBdr>
        </w:div>
        <w:div w:id="1031030809">
          <w:marLeft w:val="480"/>
          <w:marRight w:val="0"/>
          <w:marTop w:val="0"/>
          <w:marBottom w:val="0"/>
          <w:divBdr>
            <w:top w:val="none" w:sz="0" w:space="0" w:color="auto"/>
            <w:left w:val="none" w:sz="0" w:space="0" w:color="auto"/>
            <w:bottom w:val="none" w:sz="0" w:space="0" w:color="auto"/>
            <w:right w:val="none" w:sz="0" w:space="0" w:color="auto"/>
          </w:divBdr>
        </w:div>
        <w:div w:id="160779435">
          <w:marLeft w:val="480"/>
          <w:marRight w:val="0"/>
          <w:marTop w:val="0"/>
          <w:marBottom w:val="0"/>
          <w:divBdr>
            <w:top w:val="none" w:sz="0" w:space="0" w:color="auto"/>
            <w:left w:val="none" w:sz="0" w:space="0" w:color="auto"/>
            <w:bottom w:val="none" w:sz="0" w:space="0" w:color="auto"/>
            <w:right w:val="none" w:sz="0" w:space="0" w:color="auto"/>
          </w:divBdr>
        </w:div>
        <w:div w:id="1245644804">
          <w:marLeft w:val="480"/>
          <w:marRight w:val="0"/>
          <w:marTop w:val="0"/>
          <w:marBottom w:val="0"/>
          <w:divBdr>
            <w:top w:val="none" w:sz="0" w:space="0" w:color="auto"/>
            <w:left w:val="none" w:sz="0" w:space="0" w:color="auto"/>
            <w:bottom w:val="none" w:sz="0" w:space="0" w:color="auto"/>
            <w:right w:val="none" w:sz="0" w:space="0" w:color="auto"/>
          </w:divBdr>
        </w:div>
        <w:div w:id="2067726964">
          <w:marLeft w:val="480"/>
          <w:marRight w:val="0"/>
          <w:marTop w:val="0"/>
          <w:marBottom w:val="0"/>
          <w:divBdr>
            <w:top w:val="none" w:sz="0" w:space="0" w:color="auto"/>
            <w:left w:val="none" w:sz="0" w:space="0" w:color="auto"/>
            <w:bottom w:val="none" w:sz="0" w:space="0" w:color="auto"/>
            <w:right w:val="none" w:sz="0" w:space="0" w:color="auto"/>
          </w:divBdr>
        </w:div>
        <w:div w:id="697124324">
          <w:marLeft w:val="480"/>
          <w:marRight w:val="0"/>
          <w:marTop w:val="0"/>
          <w:marBottom w:val="0"/>
          <w:divBdr>
            <w:top w:val="none" w:sz="0" w:space="0" w:color="auto"/>
            <w:left w:val="none" w:sz="0" w:space="0" w:color="auto"/>
            <w:bottom w:val="none" w:sz="0" w:space="0" w:color="auto"/>
            <w:right w:val="none" w:sz="0" w:space="0" w:color="auto"/>
          </w:divBdr>
        </w:div>
        <w:div w:id="1387484727">
          <w:marLeft w:val="480"/>
          <w:marRight w:val="0"/>
          <w:marTop w:val="0"/>
          <w:marBottom w:val="0"/>
          <w:divBdr>
            <w:top w:val="none" w:sz="0" w:space="0" w:color="auto"/>
            <w:left w:val="none" w:sz="0" w:space="0" w:color="auto"/>
            <w:bottom w:val="none" w:sz="0" w:space="0" w:color="auto"/>
            <w:right w:val="none" w:sz="0" w:space="0" w:color="auto"/>
          </w:divBdr>
        </w:div>
        <w:div w:id="513150346">
          <w:marLeft w:val="480"/>
          <w:marRight w:val="0"/>
          <w:marTop w:val="0"/>
          <w:marBottom w:val="0"/>
          <w:divBdr>
            <w:top w:val="none" w:sz="0" w:space="0" w:color="auto"/>
            <w:left w:val="none" w:sz="0" w:space="0" w:color="auto"/>
            <w:bottom w:val="none" w:sz="0" w:space="0" w:color="auto"/>
            <w:right w:val="none" w:sz="0" w:space="0" w:color="auto"/>
          </w:divBdr>
        </w:div>
        <w:div w:id="1928732985">
          <w:marLeft w:val="480"/>
          <w:marRight w:val="0"/>
          <w:marTop w:val="0"/>
          <w:marBottom w:val="0"/>
          <w:divBdr>
            <w:top w:val="none" w:sz="0" w:space="0" w:color="auto"/>
            <w:left w:val="none" w:sz="0" w:space="0" w:color="auto"/>
            <w:bottom w:val="none" w:sz="0" w:space="0" w:color="auto"/>
            <w:right w:val="none" w:sz="0" w:space="0" w:color="auto"/>
          </w:divBdr>
        </w:div>
        <w:div w:id="336035262">
          <w:marLeft w:val="480"/>
          <w:marRight w:val="0"/>
          <w:marTop w:val="0"/>
          <w:marBottom w:val="0"/>
          <w:divBdr>
            <w:top w:val="none" w:sz="0" w:space="0" w:color="auto"/>
            <w:left w:val="none" w:sz="0" w:space="0" w:color="auto"/>
            <w:bottom w:val="none" w:sz="0" w:space="0" w:color="auto"/>
            <w:right w:val="none" w:sz="0" w:space="0" w:color="auto"/>
          </w:divBdr>
        </w:div>
        <w:div w:id="449403190">
          <w:marLeft w:val="480"/>
          <w:marRight w:val="0"/>
          <w:marTop w:val="0"/>
          <w:marBottom w:val="0"/>
          <w:divBdr>
            <w:top w:val="none" w:sz="0" w:space="0" w:color="auto"/>
            <w:left w:val="none" w:sz="0" w:space="0" w:color="auto"/>
            <w:bottom w:val="none" w:sz="0" w:space="0" w:color="auto"/>
            <w:right w:val="none" w:sz="0" w:space="0" w:color="auto"/>
          </w:divBdr>
        </w:div>
        <w:div w:id="554581833">
          <w:marLeft w:val="480"/>
          <w:marRight w:val="0"/>
          <w:marTop w:val="0"/>
          <w:marBottom w:val="0"/>
          <w:divBdr>
            <w:top w:val="none" w:sz="0" w:space="0" w:color="auto"/>
            <w:left w:val="none" w:sz="0" w:space="0" w:color="auto"/>
            <w:bottom w:val="none" w:sz="0" w:space="0" w:color="auto"/>
            <w:right w:val="none" w:sz="0" w:space="0" w:color="auto"/>
          </w:divBdr>
        </w:div>
        <w:div w:id="1763454416">
          <w:marLeft w:val="480"/>
          <w:marRight w:val="0"/>
          <w:marTop w:val="0"/>
          <w:marBottom w:val="0"/>
          <w:divBdr>
            <w:top w:val="none" w:sz="0" w:space="0" w:color="auto"/>
            <w:left w:val="none" w:sz="0" w:space="0" w:color="auto"/>
            <w:bottom w:val="none" w:sz="0" w:space="0" w:color="auto"/>
            <w:right w:val="none" w:sz="0" w:space="0" w:color="auto"/>
          </w:divBdr>
        </w:div>
        <w:div w:id="368384251">
          <w:marLeft w:val="480"/>
          <w:marRight w:val="0"/>
          <w:marTop w:val="0"/>
          <w:marBottom w:val="0"/>
          <w:divBdr>
            <w:top w:val="none" w:sz="0" w:space="0" w:color="auto"/>
            <w:left w:val="none" w:sz="0" w:space="0" w:color="auto"/>
            <w:bottom w:val="none" w:sz="0" w:space="0" w:color="auto"/>
            <w:right w:val="none" w:sz="0" w:space="0" w:color="auto"/>
          </w:divBdr>
        </w:div>
        <w:div w:id="2006470859">
          <w:marLeft w:val="480"/>
          <w:marRight w:val="0"/>
          <w:marTop w:val="0"/>
          <w:marBottom w:val="0"/>
          <w:divBdr>
            <w:top w:val="none" w:sz="0" w:space="0" w:color="auto"/>
            <w:left w:val="none" w:sz="0" w:space="0" w:color="auto"/>
            <w:bottom w:val="none" w:sz="0" w:space="0" w:color="auto"/>
            <w:right w:val="none" w:sz="0" w:space="0" w:color="auto"/>
          </w:divBdr>
        </w:div>
        <w:div w:id="314646824">
          <w:marLeft w:val="480"/>
          <w:marRight w:val="0"/>
          <w:marTop w:val="0"/>
          <w:marBottom w:val="0"/>
          <w:divBdr>
            <w:top w:val="none" w:sz="0" w:space="0" w:color="auto"/>
            <w:left w:val="none" w:sz="0" w:space="0" w:color="auto"/>
            <w:bottom w:val="none" w:sz="0" w:space="0" w:color="auto"/>
            <w:right w:val="none" w:sz="0" w:space="0" w:color="auto"/>
          </w:divBdr>
        </w:div>
        <w:div w:id="2074886010">
          <w:marLeft w:val="480"/>
          <w:marRight w:val="0"/>
          <w:marTop w:val="0"/>
          <w:marBottom w:val="0"/>
          <w:divBdr>
            <w:top w:val="none" w:sz="0" w:space="0" w:color="auto"/>
            <w:left w:val="none" w:sz="0" w:space="0" w:color="auto"/>
            <w:bottom w:val="none" w:sz="0" w:space="0" w:color="auto"/>
            <w:right w:val="none" w:sz="0" w:space="0" w:color="auto"/>
          </w:divBdr>
        </w:div>
        <w:div w:id="944196121">
          <w:marLeft w:val="480"/>
          <w:marRight w:val="0"/>
          <w:marTop w:val="0"/>
          <w:marBottom w:val="0"/>
          <w:divBdr>
            <w:top w:val="none" w:sz="0" w:space="0" w:color="auto"/>
            <w:left w:val="none" w:sz="0" w:space="0" w:color="auto"/>
            <w:bottom w:val="none" w:sz="0" w:space="0" w:color="auto"/>
            <w:right w:val="none" w:sz="0" w:space="0" w:color="auto"/>
          </w:divBdr>
        </w:div>
        <w:div w:id="1136290069">
          <w:marLeft w:val="480"/>
          <w:marRight w:val="0"/>
          <w:marTop w:val="0"/>
          <w:marBottom w:val="0"/>
          <w:divBdr>
            <w:top w:val="none" w:sz="0" w:space="0" w:color="auto"/>
            <w:left w:val="none" w:sz="0" w:space="0" w:color="auto"/>
            <w:bottom w:val="none" w:sz="0" w:space="0" w:color="auto"/>
            <w:right w:val="none" w:sz="0" w:space="0" w:color="auto"/>
          </w:divBdr>
        </w:div>
        <w:div w:id="2009865151">
          <w:marLeft w:val="480"/>
          <w:marRight w:val="0"/>
          <w:marTop w:val="0"/>
          <w:marBottom w:val="0"/>
          <w:divBdr>
            <w:top w:val="none" w:sz="0" w:space="0" w:color="auto"/>
            <w:left w:val="none" w:sz="0" w:space="0" w:color="auto"/>
            <w:bottom w:val="none" w:sz="0" w:space="0" w:color="auto"/>
            <w:right w:val="none" w:sz="0" w:space="0" w:color="auto"/>
          </w:divBdr>
        </w:div>
        <w:div w:id="239216963">
          <w:marLeft w:val="480"/>
          <w:marRight w:val="0"/>
          <w:marTop w:val="0"/>
          <w:marBottom w:val="0"/>
          <w:divBdr>
            <w:top w:val="none" w:sz="0" w:space="0" w:color="auto"/>
            <w:left w:val="none" w:sz="0" w:space="0" w:color="auto"/>
            <w:bottom w:val="none" w:sz="0" w:space="0" w:color="auto"/>
            <w:right w:val="none" w:sz="0" w:space="0" w:color="auto"/>
          </w:divBdr>
        </w:div>
        <w:div w:id="1886942855">
          <w:marLeft w:val="480"/>
          <w:marRight w:val="0"/>
          <w:marTop w:val="0"/>
          <w:marBottom w:val="0"/>
          <w:divBdr>
            <w:top w:val="none" w:sz="0" w:space="0" w:color="auto"/>
            <w:left w:val="none" w:sz="0" w:space="0" w:color="auto"/>
            <w:bottom w:val="none" w:sz="0" w:space="0" w:color="auto"/>
            <w:right w:val="none" w:sz="0" w:space="0" w:color="auto"/>
          </w:divBdr>
        </w:div>
        <w:div w:id="1140004552">
          <w:marLeft w:val="480"/>
          <w:marRight w:val="0"/>
          <w:marTop w:val="0"/>
          <w:marBottom w:val="0"/>
          <w:divBdr>
            <w:top w:val="none" w:sz="0" w:space="0" w:color="auto"/>
            <w:left w:val="none" w:sz="0" w:space="0" w:color="auto"/>
            <w:bottom w:val="none" w:sz="0" w:space="0" w:color="auto"/>
            <w:right w:val="none" w:sz="0" w:space="0" w:color="auto"/>
          </w:divBdr>
        </w:div>
        <w:div w:id="405348199">
          <w:marLeft w:val="480"/>
          <w:marRight w:val="0"/>
          <w:marTop w:val="0"/>
          <w:marBottom w:val="0"/>
          <w:divBdr>
            <w:top w:val="none" w:sz="0" w:space="0" w:color="auto"/>
            <w:left w:val="none" w:sz="0" w:space="0" w:color="auto"/>
            <w:bottom w:val="none" w:sz="0" w:space="0" w:color="auto"/>
            <w:right w:val="none" w:sz="0" w:space="0" w:color="auto"/>
          </w:divBdr>
        </w:div>
        <w:div w:id="1054086590">
          <w:marLeft w:val="480"/>
          <w:marRight w:val="0"/>
          <w:marTop w:val="0"/>
          <w:marBottom w:val="0"/>
          <w:divBdr>
            <w:top w:val="none" w:sz="0" w:space="0" w:color="auto"/>
            <w:left w:val="none" w:sz="0" w:space="0" w:color="auto"/>
            <w:bottom w:val="none" w:sz="0" w:space="0" w:color="auto"/>
            <w:right w:val="none" w:sz="0" w:space="0" w:color="auto"/>
          </w:divBdr>
        </w:div>
        <w:div w:id="487137452">
          <w:marLeft w:val="480"/>
          <w:marRight w:val="0"/>
          <w:marTop w:val="0"/>
          <w:marBottom w:val="0"/>
          <w:divBdr>
            <w:top w:val="none" w:sz="0" w:space="0" w:color="auto"/>
            <w:left w:val="none" w:sz="0" w:space="0" w:color="auto"/>
            <w:bottom w:val="none" w:sz="0" w:space="0" w:color="auto"/>
            <w:right w:val="none" w:sz="0" w:space="0" w:color="auto"/>
          </w:divBdr>
        </w:div>
        <w:div w:id="1801606123">
          <w:marLeft w:val="480"/>
          <w:marRight w:val="0"/>
          <w:marTop w:val="0"/>
          <w:marBottom w:val="0"/>
          <w:divBdr>
            <w:top w:val="none" w:sz="0" w:space="0" w:color="auto"/>
            <w:left w:val="none" w:sz="0" w:space="0" w:color="auto"/>
            <w:bottom w:val="none" w:sz="0" w:space="0" w:color="auto"/>
            <w:right w:val="none" w:sz="0" w:space="0" w:color="auto"/>
          </w:divBdr>
        </w:div>
        <w:div w:id="22022110">
          <w:marLeft w:val="480"/>
          <w:marRight w:val="0"/>
          <w:marTop w:val="0"/>
          <w:marBottom w:val="0"/>
          <w:divBdr>
            <w:top w:val="none" w:sz="0" w:space="0" w:color="auto"/>
            <w:left w:val="none" w:sz="0" w:space="0" w:color="auto"/>
            <w:bottom w:val="none" w:sz="0" w:space="0" w:color="auto"/>
            <w:right w:val="none" w:sz="0" w:space="0" w:color="auto"/>
          </w:divBdr>
        </w:div>
      </w:divsChild>
    </w:div>
    <w:div w:id="1313100650">
      <w:bodyDiv w:val="1"/>
      <w:marLeft w:val="0"/>
      <w:marRight w:val="0"/>
      <w:marTop w:val="0"/>
      <w:marBottom w:val="0"/>
      <w:divBdr>
        <w:top w:val="none" w:sz="0" w:space="0" w:color="auto"/>
        <w:left w:val="none" w:sz="0" w:space="0" w:color="auto"/>
        <w:bottom w:val="none" w:sz="0" w:space="0" w:color="auto"/>
        <w:right w:val="none" w:sz="0" w:space="0" w:color="auto"/>
      </w:divBdr>
    </w:div>
    <w:div w:id="1313680831">
      <w:bodyDiv w:val="1"/>
      <w:marLeft w:val="0"/>
      <w:marRight w:val="0"/>
      <w:marTop w:val="0"/>
      <w:marBottom w:val="0"/>
      <w:divBdr>
        <w:top w:val="none" w:sz="0" w:space="0" w:color="auto"/>
        <w:left w:val="none" w:sz="0" w:space="0" w:color="auto"/>
        <w:bottom w:val="none" w:sz="0" w:space="0" w:color="auto"/>
        <w:right w:val="none" w:sz="0" w:space="0" w:color="auto"/>
      </w:divBdr>
    </w:div>
    <w:div w:id="1313945482">
      <w:bodyDiv w:val="1"/>
      <w:marLeft w:val="0"/>
      <w:marRight w:val="0"/>
      <w:marTop w:val="0"/>
      <w:marBottom w:val="0"/>
      <w:divBdr>
        <w:top w:val="none" w:sz="0" w:space="0" w:color="auto"/>
        <w:left w:val="none" w:sz="0" w:space="0" w:color="auto"/>
        <w:bottom w:val="none" w:sz="0" w:space="0" w:color="auto"/>
        <w:right w:val="none" w:sz="0" w:space="0" w:color="auto"/>
      </w:divBdr>
    </w:div>
    <w:div w:id="1314338834">
      <w:bodyDiv w:val="1"/>
      <w:marLeft w:val="0"/>
      <w:marRight w:val="0"/>
      <w:marTop w:val="0"/>
      <w:marBottom w:val="0"/>
      <w:divBdr>
        <w:top w:val="none" w:sz="0" w:space="0" w:color="auto"/>
        <w:left w:val="none" w:sz="0" w:space="0" w:color="auto"/>
        <w:bottom w:val="none" w:sz="0" w:space="0" w:color="auto"/>
        <w:right w:val="none" w:sz="0" w:space="0" w:color="auto"/>
      </w:divBdr>
    </w:div>
    <w:div w:id="1314676777">
      <w:bodyDiv w:val="1"/>
      <w:marLeft w:val="0"/>
      <w:marRight w:val="0"/>
      <w:marTop w:val="0"/>
      <w:marBottom w:val="0"/>
      <w:divBdr>
        <w:top w:val="none" w:sz="0" w:space="0" w:color="auto"/>
        <w:left w:val="none" w:sz="0" w:space="0" w:color="auto"/>
        <w:bottom w:val="none" w:sz="0" w:space="0" w:color="auto"/>
        <w:right w:val="none" w:sz="0" w:space="0" w:color="auto"/>
      </w:divBdr>
    </w:div>
    <w:div w:id="1314866688">
      <w:bodyDiv w:val="1"/>
      <w:marLeft w:val="0"/>
      <w:marRight w:val="0"/>
      <w:marTop w:val="0"/>
      <w:marBottom w:val="0"/>
      <w:divBdr>
        <w:top w:val="none" w:sz="0" w:space="0" w:color="auto"/>
        <w:left w:val="none" w:sz="0" w:space="0" w:color="auto"/>
        <w:bottom w:val="none" w:sz="0" w:space="0" w:color="auto"/>
        <w:right w:val="none" w:sz="0" w:space="0" w:color="auto"/>
      </w:divBdr>
    </w:div>
    <w:div w:id="1314875046">
      <w:bodyDiv w:val="1"/>
      <w:marLeft w:val="0"/>
      <w:marRight w:val="0"/>
      <w:marTop w:val="0"/>
      <w:marBottom w:val="0"/>
      <w:divBdr>
        <w:top w:val="none" w:sz="0" w:space="0" w:color="auto"/>
        <w:left w:val="none" w:sz="0" w:space="0" w:color="auto"/>
        <w:bottom w:val="none" w:sz="0" w:space="0" w:color="auto"/>
        <w:right w:val="none" w:sz="0" w:space="0" w:color="auto"/>
      </w:divBdr>
    </w:div>
    <w:div w:id="1314985440">
      <w:bodyDiv w:val="1"/>
      <w:marLeft w:val="0"/>
      <w:marRight w:val="0"/>
      <w:marTop w:val="0"/>
      <w:marBottom w:val="0"/>
      <w:divBdr>
        <w:top w:val="none" w:sz="0" w:space="0" w:color="auto"/>
        <w:left w:val="none" w:sz="0" w:space="0" w:color="auto"/>
        <w:bottom w:val="none" w:sz="0" w:space="0" w:color="auto"/>
        <w:right w:val="none" w:sz="0" w:space="0" w:color="auto"/>
      </w:divBdr>
    </w:div>
    <w:div w:id="1315111919">
      <w:bodyDiv w:val="1"/>
      <w:marLeft w:val="0"/>
      <w:marRight w:val="0"/>
      <w:marTop w:val="0"/>
      <w:marBottom w:val="0"/>
      <w:divBdr>
        <w:top w:val="none" w:sz="0" w:space="0" w:color="auto"/>
        <w:left w:val="none" w:sz="0" w:space="0" w:color="auto"/>
        <w:bottom w:val="none" w:sz="0" w:space="0" w:color="auto"/>
        <w:right w:val="none" w:sz="0" w:space="0" w:color="auto"/>
      </w:divBdr>
    </w:div>
    <w:div w:id="1315338111">
      <w:bodyDiv w:val="1"/>
      <w:marLeft w:val="0"/>
      <w:marRight w:val="0"/>
      <w:marTop w:val="0"/>
      <w:marBottom w:val="0"/>
      <w:divBdr>
        <w:top w:val="none" w:sz="0" w:space="0" w:color="auto"/>
        <w:left w:val="none" w:sz="0" w:space="0" w:color="auto"/>
        <w:bottom w:val="none" w:sz="0" w:space="0" w:color="auto"/>
        <w:right w:val="none" w:sz="0" w:space="0" w:color="auto"/>
      </w:divBdr>
    </w:div>
    <w:div w:id="1315716646">
      <w:bodyDiv w:val="1"/>
      <w:marLeft w:val="0"/>
      <w:marRight w:val="0"/>
      <w:marTop w:val="0"/>
      <w:marBottom w:val="0"/>
      <w:divBdr>
        <w:top w:val="none" w:sz="0" w:space="0" w:color="auto"/>
        <w:left w:val="none" w:sz="0" w:space="0" w:color="auto"/>
        <w:bottom w:val="none" w:sz="0" w:space="0" w:color="auto"/>
        <w:right w:val="none" w:sz="0" w:space="0" w:color="auto"/>
      </w:divBdr>
    </w:div>
    <w:div w:id="1315912066">
      <w:bodyDiv w:val="1"/>
      <w:marLeft w:val="0"/>
      <w:marRight w:val="0"/>
      <w:marTop w:val="0"/>
      <w:marBottom w:val="0"/>
      <w:divBdr>
        <w:top w:val="none" w:sz="0" w:space="0" w:color="auto"/>
        <w:left w:val="none" w:sz="0" w:space="0" w:color="auto"/>
        <w:bottom w:val="none" w:sz="0" w:space="0" w:color="auto"/>
        <w:right w:val="none" w:sz="0" w:space="0" w:color="auto"/>
      </w:divBdr>
    </w:div>
    <w:div w:id="1315984990">
      <w:bodyDiv w:val="1"/>
      <w:marLeft w:val="0"/>
      <w:marRight w:val="0"/>
      <w:marTop w:val="0"/>
      <w:marBottom w:val="0"/>
      <w:divBdr>
        <w:top w:val="none" w:sz="0" w:space="0" w:color="auto"/>
        <w:left w:val="none" w:sz="0" w:space="0" w:color="auto"/>
        <w:bottom w:val="none" w:sz="0" w:space="0" w:color="auto"/>
        <w:right w:val="none" w:sz="0" w:space="0" w:color="auto"/>
      </w:divBdr>
    </w:div>
    <w:div w:id="1316061002">
      <w:bodyDiv w:val="1"/>
      <w:marLeft w:val="0"/>
      <w:marRight w:val="0"/>
      <w:marTop w:val="0"/>
      <w:marBottom w:val="0"/>
      <w:divBdr>
        <w:top w:val="none" w:sz="0" w:space="0" w:color="auto"/>
        <w:left w:val="none" w:sz="0" w:space="0" w:color="auto"/>
        <w:bottom w:val="none" w:sz="0" w:space="0" w:color="auto"/>
        <w:right w:val="none" w:sz="0" w:space="0" w:color="auto"/>
      </w:divBdr>
      <w:divsChild>
        <w:div w:id="2123722002">
          <w:marLeft w:val="480"/>
          <w:marRight w:val="0"/>
          <w:marTop w:val="0"/>
          <w:marBottom w:val="0"/>
          <w:divBdr>
            <w:top w:val="none" w:sz="0" w:space="0" w:color="auto"/>
            <w:left w:val="none" w:sz="0" w:space="0" w:color="auto"/>
            <w:bottom w:val="none" w:sz="0" w:space="0" w:color="auto"/>
            <w:right w:val="none" w:sz="0" w:space="0" w:color="auto"/>
          </w:divBdr>
        </w:div>
        <w:div w:id="1661350170">
          <w:marLeft w:val="480"/>
          <w:marRight w:val="0"/>
          <w:marTop w:val="0"/>
          <w:marBottom w:val="0"/>
          <w:divBdr>
            <w:top w:val="none" w:sz="0" w:space="0" w:color="auto"/>
            <w:left w:val="none" w:sz="0" w:space="0" w:color="auto"/>
            <w:bottom w:val="none" w:sz="0" w:space="0" w:color="auto"/>
            <w:right w:val="none" w:sz="0" w:space="0" w:color="auto"/>
          </w:divBdr>
        </w:div>
        <w:div w:id="1067337504">
          <w:marLeft w:val="480"/>
          <w:marRight w:val="0"/>
          <w:marTop w:val="0"/>
          <w:marBottom w:val="0"/>
          <w:divBdr>
            <w:top w:val="none" w:sz="0" w:space="0" w:color="auto"/>
            <w:left w:val="none" w:sz="0" w:space="0" w:color="auto"/>
            <w:bottom w:val="none" w:sz="0" w:space="0" w:color="auto"/>
            <w:right w:val="none" w:sz="0" w:space="0" w:color="auto"/>
          </w:divBdr>
        </w:div>
        <w:div w:id="643000919">
          <w:marLeft w:val="480"/>
          <w:marRight w:val="0"/>
          <w:marTop w:val="0"/>
          <w:marBottom w:val="0"/>
          <w:divBdr>
            <w:top w:val="none" w:sz="0" w:space="0" w:color="auto"/>
            <w:left w:val="none" w:sz="0" w:space="0" w:color="auto"/>
            <w:bottom w:val="none" w:sz="0" w:space="0" w:color="auto"/>
            <w:right w:val="none" w:sz="0" w:space="0" w:color="auto"/>
          </w:divBdr>
        </w:div>
        <w:div w:id="783158512">
          <w:marLeft w:val="480"/>
          <w:marRight w:val="0"/>
          <w:marTop w:val="0"/>
          <w:marBottom w:val="0"/>
          <w:divBdr>
            <w:top w:val="none" w:sz="0" w:space="0" w:color="auto"/>
            <w:left w:val="none" w:sz="0" w:space="0" w:color="auto"/>
            <w:bottom w:val="none" w:sz="0" w:space="0" w:color="auto"/>
            <w:right w:val="none" w:sz="0" w:space="0" w:color="auto"/>
          </w:divBdr>
        </w:div>
        <w:div w:id="1825929120">
          <w:marLeft w:val="480"/>
          <w:marRight w:val="0"/>
          <w:marTop w:val="0"/>
          <w:marBottom w:val="0"/>
          <w:divBdr>
            <w:top w:val="none" w:sz="0" w:space="0" w:color="auto"/>
            <w:left w:val="none" w:sz="0" w:space="0" w:color="auto"/>
            <w:bottom w:val="none" w:sz="0" w:space="0" w:color="auto"/>
            <w:right w:val="none" w:sz="0" w:space="0" w:color="auto"/>
          </w:divBdr>
        </w:div>
        <w:div w:id="1797405320">
          <w:marLeft w:val="480"/>
          <w:marRight w:val="0"/>
          <w:marTop w:val="0"/>
          <w:marBottom w:val="0"/>
          <w:divBdr>
            <w:top w:val="none" w:sz="0" w:space="0" w:color="auto"/>
            <w:left w:val="none" w:sz="0" w:space="0" w:color="auto"/>
            <w:bottom w:val="none" w:sz="0" w:space="0" w:color="auto"/>
            <w:right w:val="none" w:sz="0" w:space="0" w:color="auto"/>
          </w:divBdr>
        </w:div>
        <w:div w:id="2045059094">
          <w:marLeft w:val="480"/>
          <w:marRight w:val="0"/>
          <w:marTop w:val="0"/>
          <w:marBottom w:val="0"/>
          <w:divBdr>
            <w:top w:val="none" w:sz="0" w:space="0" w:color="auto"/>
            <w:left w:val="none" w:sz="0" w:space="0" w:color="auto"/>
            <w:bottom w:val="none" w:sz="0" w:space="0" w:color="auto"/>
            <w:right w:val="none" w:sz="0" w:space="0" w:color="auto"/>
          </w:divBdr>
        </w:div>
        <w:div w:id="230626547">
          <w:marLeft w:val="480"/>
          <w:marRight w:val="0"/>
          <w:marTop w:val="0"/>
          <w:marBottom w:val="0"/>
          <w:divBdr>
            <w:top w:val="none" w:sz="0" w:space="0" w:color="auto"/>
            <w:left w:val="none" w:sz="0" w:space="0" w:color="auto"/>
            <w:bottom w:val="none" w:sz="0" w:space="0" w:color="auto"/>
            <w:right w:val="none" w:sz="0" w:space="0" w:color="auto"/>
          </w:divBdr>
        </w:div>
        <w:div w:id="1099714715">
          <w:marLeft w:val="480"/>
          <w:marRight w:val="0"/>
          <w:marTop w:val="0"/>
          <w:marBottom w:val="0"/>
          <w:divBdr>
            <w:top w:val="none" w:sz="0" w:space="0" w:color="auto"/>
            <w:left w:val="none" w:sz="0" w:space="0" w:color="auto"/>
            <w:bottom w:val="none" w:sz="0" w:space="0" w:color="auto"/>
            <w:right w:val="none" w:sz="0" w:space="0" w:color="auto"/>
          </w:divBdr>
        </w:div>
        <w:div w:id="1513566297">
          <w:marLeft w:val="480"/>
          <w:marRight w:val="0"/>
          <w:marTop w:val="0"/>
          <w:marBottom w:val="0"/>
          <w:divBdr>
            <w:top w:val="none" w:sz="0" w:space="0" w:color="auto"/>
            <w:left w:val="none" w:sz="0" w:space="0" w:color="auto"/>
            <w:bottom w:val="none" w:sz="0" w:space="0" w:color="auto"/>
            <w:right w:val="none" w:sz="0" w:space="0" w:color="auto"/>
          </w:divBdr>
        </w:div>
        <w:div w:id="1761563077">
          <w:marLeft w:val="480"/>
          <w:marRight w:val="0"/>
          <w:marTop w:val="0"/>
          <w:marBottom w:val="0"/>
          <w:divBdr>
            <w:top w:val="none" w:sz="0" w:space="0" w:color="auto"/>
            <w:left w:val="none" w:sz="0" w:space="0" w:color="auto"/>
            <w:bottom w:val="none" w:sz="0" w:space="0" w:color="auto"/>
            <w:right w:val="none" w:sz="0" w:space="0" w:color="auto"/>
          </w:divBdr>
        </w:div>
        <w:div w:id="147937381">
          <w:marLeft w:val="480"/>
          <w:marRight w:val="0"/>
          <w:marTop w:val="0"/>
          <w:marBottom w:val="0"/>
          <w:divBdr>
            <w:top w:val="none" w:sz="0" w:space="0" w:color="auto"/>
            <w:left w:val="none" w:sz="0" w:space="0" w:color="auto"/>
            <w:bottom w:val="none" w:sz="0" w:space="0" w:color="auto"/>
            <w:right w:val="none" w:sz="0" w:space="0" w:color="auto"/>
          </w:divBdr>
        </w:div>
        <w:div w:id="1035040220">
          <w:marLeft w:val="480"/>
          <w:marRight w:val="0"/>
          <w:marTop w:val="0"/>
          <w:marBottom w:val="0"/>
          <w:divBdr>
            <w:top w:val="none" w:sz="0" w:space="0" w:color="auto"/>
            <w:left w:val="none" w:sz="0" w:space="0" w:color="auto"/>
            <w:bottom w:val="none" w:sz="0" w:space="0" w:color="auto"/>
            <w:right w:val="none" w:sz="0" w:space="0" w:color="auto"/>
          </w:divBdr>
        </w:div>
        <w:div w:id="660038168">
          <w:marLeft w:val="480"/>
          <w:marRight w:val="0"/>
          <w:marTop w:val="0"/>
          <w:marBottom w:val="0"/>
          <w:divBdr>
            <w:top w:val="none" w:sz="0" w:space="0" w:color="auto"/>
            <w:left w:val="none" w:sz="0" w:space="0" w:color="auto"/>
            <w:bottom w:val="none" w:sz="0" w:space="0" w:color="auto"/>
            <w:right w:val="none" w:sz="0" w:space="0" w:color="auto"/>
          </w:divBdr>
        </w:div>
        <w:div w:id="1497065979">
          <w:marLeft w:val="480"/>
          <w:marRight w:val="0"/>
          <w:marTop w:val="0"/>
          <w:marBottom w:val="0"/>
          <w:divBdr>
            <w:top w:val="none" w:sz="0" w:space="0" w:color="auto"/>
            <w:left w:val="none" w:sz="0" w:space="0" w:color="auto"/>
            <w:bottom w:val="none" w:sz="0" w:space="0" w:color="auto"/>
            <w:right w:val="none" w:sz="0" w:space="0" w:color="auto"/>
          </w:divBdr>
        </w:div>
        <w:div w:id="1638532984">
          <w:marLeft w:val="480"/>
          <w:marRight w:val="0"/>
          <w:marTop w:val="0"/>
          <w:marBottom w:val="0"/>
          <w:divBdr>
            <w:top w:val="none" w:sz="0" w:space="0" w:color="auto"/>
            <w:left w:val="none" w:sz="0" w:space="0" w:color="auto"/>
            <w:bottom w:val="none" w:sz="0" w:space="0" w:color="auto"/>
            <w:right w:val="none" w:sz="0" w:space="0" w:color="auto"/>
          </w:divBdr>
        </w:div>
        <w:div w:id="432482181">
          <w:marLeft w:val="480"/>
          <w:marRight w:val="0"/>
          <w:marTop w:val="0"/>
          <w:marBottom w:val="0"/>
          <w:divBdr>
            <w:top w:val="none" w:sz="0" w:space="0" w:color="auto"/>
            <w:left w:val="none" w:sz="0" w:space="0" w:color="auto"/>
            <w:bottom w:val="none" w:sz="0" w:space="0" w:color="auto"/>
            <w:right w:val="none" w:sz="0" w:space="0" w:color="auto"/>
          </w:divBdr>
        </w:div>
        <w:div w:id="698312926">
          <w:marLeft w:val="480"/>
          <w:marRight w:val="0"/>
          <w:marTop w:val="0"/>
          <w:marBottom w:val="0"/>
          <w:divBdr>
            <w:top w:val="none" w:sz="0" w:space="0" w:color="auto"/>
            <w:left w:val="none" w:sz="0" w:space="0" w:color="auto"/>
            <w:bottom w:val="none" w:sz="0" w:space="0" w:color="auto"/>
            <w:right w:val="none" w:sz="0" w:space="0" w:color="auto"/>
          </w:divBdr>
        </w:div>
        <w:div w:id="829323649">
          <w:marLeft w:val="480"/>
          <w:marRight w:val="0"/>
          <w:marTop w:val="0"/>
          <w:marBottom w:val="0"/>
          <w:divBdr>
            <w:top w:val="none" w:sz="0" w:space="0" w:color="auto"/>
            <w:left w:val="none" w:sz="0" w:space="0" w:color="auto"/>
            <w:bottom w:val="none" w:sz="0" w:space="0" w:color="auto"/>
            <w:right w:val="none" w:sz="0" w:space="0" w:color="auto"/>
          </w:divBdr>
        </w:div>
        <w:div w:id="1896768330">
          <w:marLeft w:val="480"/>
          <w:marRight w:val="0"/>
          <w:marTop w:val="0"/>
          <w:marBottom w:val="0"/>
          <w:divBdr>
            <w:top w:val="none" w:sz="0" w:space="0" w:color="auto"/>
            <w:left w:val="none" w:sz="0" w:space="0" w:color="auto"/>
            <w:bottom w:val="none" w:sz="0" w:space="0" w:color="auto"/>
            <w:right w:val="none" w:sz="0" w:space="0" w:color="auto"/>
          </w:divBdr>
        </w:div>
        <w:div w:id="1045719146">
          <w:marLeft w:val="480"/>
          <w:marRight w:val="0"/>
          <w:marTop w:val="0"/>
          <w:marBottom w:val="0"/>
          <w:divBdr>
            <w:top w:val="none" w:sz="0" w:space="0" w:color="auto"/>
            <w:left w:val="none" w:sz="0" w:space="0" w:color="auto"/>
            <w:bottom w:val="none" w:sz="0" w:space="0" w:color="auto"/>
            <w:right w:val="none" w:sz="0" w:space="0" w:color="auto"/>
          </w:divBdr>
        </w:div>
        <w:div w:id="1578051922">
          <w:marLeft w:val="480"/>
          <w:marRight w:val="0"/>
          <w:marTop w:val="0"/>
          <w:marBottom w:val="0"/>
          <w:divBdr>
            <w:top w:val="none" w:sz="0" w:space="0" w:color="auto"/>
            <w:left w:val="none" w:sz="0" w:space="0" w:color="auto"/>
            <w:bottom w:val="none" w:sz="0" w:space="0" w:color="auto"/>
            <w:right w:val="none" w:sz="0" w:space="0" w:color="auto"/>
          </w:divBdr>
        </w:div>
        <w:div w:id="970936412">
          <w:marLeft w:val="480"/>
          <w:marRight w:val="0"/>
          <w:marTop w:val="0"/>
          <w:marBottom w:val="0"/>
          <w:divBdr>
            <w:top w:val="none" w:sz="0" w:space="0" w:color="auto"/>
            <w:left w:val="none" w:sz="0" w:space="0" w:color="auto"/>
            <w:bottom w:val="none" w:sz="0" w:space="0" w:color="auto"/>
            <w:right w:val="none" w:sz="0" w:space="0" w:color="auto"/>
          </w:divBdr>
        </w:div>
        <w:div w:id="143544989">
          <w:marLeft w:val="480"/>
          <w:marRight w:val="0"/>
          <w:marTop w:val="0"/>
          <w:marBottom w:val="0"/>
          <w:divBdr>
            <w:top w:val="none" w:sz="0" w:space="0" w:color="auto"/>
            <w:left w:val="none" w:sz="0" w:space="0" w:color="auto"/>
            <w:bottom w:val="none" w:sz="0" w:space="0" w:color="auto"/>
            <w:right w:val="none" w:sz="0" w:space="0" w:color="auto"/>
          </w:divBdr>
        </w:div>
        <w:div w:id="1595895058">
          <w:marLeft w:val="480"/>
          <w:marRight w:val="0"/>
          <w:marTop w:val="0"/>
          <w:marBottom w:val="0"/>
          <w:divBdr>
            <w:top w:val="none" w:sz="0" w:space="0" w:color="auto"/>
            <w:left w:val="none" w:sz="0" w:space="0" w:color="auto"/>
            <w:bottom w:val="none" w:sz="0" w:space="0" w:color="auto"/>
            <w:right w:val="none" w:sz="0" w:space="0" w:color="auto"/>
          </w:divBdr>
        </w:div>
        <w:div w:id="96604064">
          <w:marLeft w:val="480"/>
          <w:marRight w:val="0"/>
          <w:marTop w:val="0"/>
          <w:marBottom w:val="0"/>
          <w:divBdr>
            <w:top w:val="none" w:sz="0" w:space="0" w:color="auto"/>
            <w:left w:val="none" w:sz="0" w:space="0" w:color="auto"/>
            <w:bottom w:val="none" w:sz="0" w:space="0" w:color="auto"/>
            <w:right w:val="none" w:sz="0" w:space="0" w:color="auto"/>
          </w:divBdr>
        </w:div>
        <w:div w:id="1883864815">
          <w:marLeft w:val="480"/>
          <w:marRight w:val="0"/>
          <w:marTop w:val="0"/>
          <w:marBottom w:val="0"/>
          <w:divBdr>
            <w:top w:val="none" w:sz="0" w:space="0" w:color="auto"/>
            <w:left w:val="none" w:sz="0" w:space="0" w:color="auto"/>
            <w:bottom w:val="none" w:sz="0" w:space="0" w:color="auto"/>
            <w:right w:val="none" w:sz="0" w:space="0" w:color="auto"/>
          </w:divBdr>
        </w:div>
        <w:div w:id="929702345">
          <w:marLeft w:val="480"/>
          <w:marRight w:val="0"/>
          <w:marTop w:val="0"/>
          <w:marBottom w:val="0"/>
          <w:divBdr>
            <w:top w:val="none" w:sz="0" w:space="0" w:color="auto"/>
            <w:left w:val="none" w:sz="0" w:space="0" w:color="auto"/>
            <w:bottom w:val="none" w:sz="0" w:space="0" w:color="auto"/>
            <w:right w:val="none" w:sz="0" w:space="0" w:color="auto"/>
          </w:divBdr>
        </w:div>
        <w:div w:id="471488880">
          <w:marLeft w:val="480"/>
          <w:marRight w:val="0"/>
          <w:marTop w:val="0"/>
          <w:marBottom w:val="0"/>
          <w:divBdr>
            <w:top w:val="none" w:sz="0" w:space="0" w:color="auto"/>
            <w:left w:val="none" w:sz="0" w:space="0" w:color="auto"/>
            <w:bottom w:val="none" w:sz="0" w:space="0" w:color="auto"/>
            <w:right w:val="none" w:sz="0" w:space="0" w:color="auto"/>
          </w:divBdr>
        </w:div>
        <w:div w:id="943851831">
          <w:marLeft w:val="480"/>
          <w:marRight w:val="0"/>
          <w:marTop w:val="0"/>
          <w:marBottom w:val="0"/>
          <w:divBdr>
            <w:top w:val="none" w:sz="0" w:space="0" w:color="auto"/>
            <w:left w:val="none" w:sz="0" w:space="0" w:color="auto"/>
            <w:bottom w:val="none" w:sz="0" w:space="0" w:color="auto"/>
            <w:right w:val="none" w:sz="0" w:space="0" w:color="auto"/>
          </w:divBdr>
        </w:div>
        <w:div w:id="199635420">
          <w:marLeft w:val="480"/>
          <w:marRight w:val="0"/>
          <w:marTop w:val="0"/>
          <w:marBottom w:val="0"/>
          <w:divBdr>
            <w:top w:val="none" w:sz="0" w:space="0" w:color="auto"/>
            <w:left w:val="none" w:sz="0" w:space="0" w:color="auto"/>
            <w:bottom w:val="none" w:sz="0" w:space="0" w:color="auto"/>
            <w:right w:val="none" w:sz="0" w:space="0" w:color="auto"/>
          </w:divBdr>
        </w:div>
        <w:div w:id="1518078722">
          <w:marLeft w:val="480"/>
          <w:marRight w:val="0"/>
          <w:marTop w:val="0"/>
          <w:marBottom w:val="0"/>
          <w:divBdr>
            <w:top w:val="none" w:sz="0" w:space="0" w:color="auto"/>
            <w:left w:val="none" w:sz="0" w:space="0" w:color="auto"/>
            <w:bottom w:val="none" w:sz="0" w:space="0" w:color="auto"/>
            <w:right w:val="none" w:sz="0" w:space="0" w:color="auto"/>
          </w:divBdr>
        </w:div>
        <w:div w:id="1190607520">
          <w:marLeft w:val="480"/>
          <w:marRight w:val="0"/>
          <w:marTop w:val="0"/>
          <w:marBottom w:val="0"/>
          <w:divBdr>
            <w:top w:val="none" w:sz="0" w:space="0" w:color="auto"/>
            <w:left w:val="none" w:sz="0" w:space="0" w:color="auto"/>
            <w:bottom w:val="none" w:sz="0" w:space="0" w:color="auto"/>
            <w:right w:val="none" w:sz="0" w:space="0" w:color="auto"/>
          </w:divBdr>
        </w:div>
        <w:div w:id="773793537">
          <w:marLeft w:val="480"/>
          <w:marRight w:val="0"/>
          <w:marTop w:val="0"/>
          <w:marBottom w:val="0"/>
          <w:divBdr>
            <w:top w:val="none" w:sz="0" w:space="0" w:color="auto"/>
            <w:left w:val="none" w:sz="0" w:space="0" w:color="auto"/>
            <w:bottom w:val="none" w:sz="0" w:space="0" w:color="auto"/>
            <w:right w:val="none" w:sz="0" w:space="0" w:color="auto"/>
          </w:divBdr>
        </w:div>
        <w:div w:id="1482650948">
          <w:marLeft w:val="480"/>
          <w:marRight w:val="0"/>
          <w:marTop w:val="0"/>
          <w:marBottom w:val="0"/>
          <w:divBdr>
            <w:top w:val="none" w:sz="0" w:space="0" w:color="auto"/>
            <w:left w:val="none" w:sz="0" w:space="0" w:color="auto"/>
            <w:bottom w:val="none" w:sz="0" w:space="0" w:color="auto"/>
            <w:right w:val="none" w:sz="0" w:space="0" w:color="auto"/>
          </w:divBdr>
        </w:div>
        <w:div w:id="1688941765">
          <w:marLeft w:val="480"/>
          <w:marRight w:val="0"/>
          <w:marTop w:val="0"/>
          <w:marBottom w:val="0"/>
          <w:divBdr>
            <w:top w:val="none" w:sz="0" w:space="0" w:color="auto"/>
            <w:left w:val="none" w:sz="0" w:space="0" w:color="auto"/>
            <w:bottom w:val="none" w:sz="0" w:space="0" w:color="auto"/>
            <w:right w:val="none" w:sz="0" w:space="0" w:color="auto"/>
          </w:divBdr>
        </w:div>
        <w:div w:id="2065911585">
          <w:marLeft w:val="480"/>
          <w:marRight w:val="0"/>
          <w:marTop w:val="0"/>
          <w:marBottom w:val="0"/>
          <w:divBdr>
            <w:top w:val="none" w:sz="0" w:space="0" w:color="auto"/>
            <w:left w:val="none" w:sz="0" w:space="0" w:color="auto"/>
            <w:bottom w:val="none" w:sz="0" w:space="0" w:color="auto"/>
            <w:right w:val="none" w:sz="0" w:space="0" w:color="auto"/>
          </w:divBdr>
        </w:div>
        <w:div w:id="1436486356">
          <w:marLeft w:val="480"/>
          <w:marRight w:val="0"/>
          <w:marTop w:val="0"/>
          <w:marBottom w:val="0"/>
          <w:divBdr>
            <w:top w:val="none" w:sz="0" w:space="0" w:color="auto"/>
            <w:left w:val="none" w:sz="0" w:space="0" w:color="auto"/>
            <w:bottom w:val="none" w:sz="0" w:space="0" w:color="auto"/>
            <w:right w:val="none" w:sz="0" w:space="0" w:color="auto"/>
          </w:divBdr>
        </w:div>
        <w:div w:id="1914121199">
          <w:marLeft w:val="480"/>
          <w:marRight w:val="0"/>
          <w:marTop w:val="0"/>
          <w:marBottom w:val="0"/>
          <w:divBdr>
            <w:top w:val="none" w:sz="0" w:space="0" w:color="auto"/>
            <w:left w:val="none" w:sz="0" w:space="0" w:color="auto"/>
            <w:bottom w:val="none" w:sz="0" w:space="0" w:color="auto"/>
            <w:right w:val="none" w:sz="0" w:space="0" w:color="auto"/>
          </w:divBdr>
        </w:div>
        <w:div w:id="227805151">
          <w:marLeft w:val="480"/>
          <w:marRight w:val="0"/>
          <w:marTop w:val="0"/>
          <w:marBottom w:val="0"/>
          <w:divBdr>
            <w:top w:val="none" w:sz="0" w:space="0" w:color="auto"/>
            <w:left w:val="none" w:sz="0" w:space="0" w:color="auto"/>
            <w:bottom w:val="none" w:sz="0" w:space="0" w:color="auto"/>
            <w:right w:val="none" w:sz="0" w:space="0" w:color="auto"/>
          </w:divBdr>
        </w:div>
        <w:div w:id="255141571">
          <w:marLeft w:val="480"/>
          <w:marRight w:val="0"/>
          <w:marTop w:val="0"/>
          <w:marBottom w:val="0"/>
          <w:divBdr>
            <w:top w:val="none" w:sz="0" w:space="0" w:color="auto"/>
            <w:left w:val="none" w:sz="0" w:space="0" w:color="auto"/>
            <w:bottom w:val="none" w:sz="0" w:space="0" w:color="auto"/>
            <w:right w:val="none" w:sz="0" w:space="0" w:color="auto"/>
          </w:divBdr>
        </w:div>
        <w:div w:id="205262609">
          <w:marLeft w:val="480"/>
          <w:marRight w:val="0"/>
          <w:marTop w:val="0"/>
          <w:marBottom w:val="0"/>
          <w:divBdr>
            <w:top w:val="none" w:sz="0" w:space="0" w:color="auto"/>
            <w:left w:val="none" w:sz="0" w:space="0" w:color="auto"/>
            <w:bottom w:val="none" w:sz="0" w:space="0" w:color="auto"/>
            <w:right w:val="none" w:sz="0" w:space="0" w:color="auto"/>
          </w:divBdr>
        </w:div>
        <w:div w:id="344291353">
          <w:marLeft w:val="480"/>
          <w:marRight w:val="0"/>
          <w:marTop w:val="0"/>
          <w:marBottom w:val="0"/>
          <w:divBdr>
            <w:top w:val="none" w:sz="0" w:space="0" w:color="auto"/>
            <w:left w:val="none" w:sz="0" w:space="0" w:color="auto"/>
            <w:bottom w:val="none" w:sz="0" w:space="0" w:color="auto"/>
            <w:right w:val="none" w:sz="0" w:space="0" w:color="auto"/>
          </w:divBdr>
        </w:div>
        <w:div w:id="166022718">
          <w:marLeft w:val="480"/>
          <w:marRight w:val="0"/>
          <w:marTop w:val="0"/>
          <w:marBottom w:val="0"/>
          <w:divBdr>
            <w:top w:val="none" w:sz="0" w:space="0" w:color="auto"/>
            <w:left w:val="none" w:sz="0" w:space="0" w:color="auto"/>
            <w:bottom w:val="none" w:sz="0" w:space="0" w:color="auto"/>
            <w:right w:val="none" w:sz="0" w:space="0" w:color="auto"/>
          </w:divBdr>
        </w:div>
        <w:div w:id="1050229808">
          <w:marLeft w:val="480"/>
          <w:marRight w:val="0"/>
          <w:marTop w:val="0"/>
          <w:marBottom w:val="0"/>
          <w:divBdr>
            <w:top w:val="none" w:sz="0" w:space="0" w:color="auto"/>
            <w:left w:val="none" w:sz="0" w:space="0" w:color="auto"/>
            <w:bottom w:val="none" w:sz="0" w:space="0" w:color="auto"/>
            <w:right w:val="none" w:sz="0" w:space="0" w:color="auto"/>
          </w:divBdr>
        </w:div>
        <w:div w:id="261497760">
          <w:marLeft w:val="480"/>
          <w:marRight w:val="0"/>
          <w:marTop w:val="0"/>
          <w:marBottom w:val="0"/>
          <w:divBdr>
            <w:top w:val="none" w:sz="0" w:space="0" w:color="auto"/>
            <w:left w:val="none" w:sz="0" w:space="0" w:color="auto"/>
            <w:bottom w:val="none" w:sz="0" w:space="0" w:color="auto"/>
            <w:right w:val="none" w:sz="0" w:space="0" w:color="auto"/>
          </w:divBdr>
        </w:div>
        <w:div w:id="1157527230">
          <w:marLeft w:val="480"/>
          <w:marRight w:val="0"/>
          <w:marTop w:val="0"/>
          <w:marBottom w:val="0"/>
          <w:divBdr>
            <w:top w:val="none" w:sz="0" w:space="0" w:color="auto"/>
            <w:left w:val="none" w:sz="0" w:space="0" w:color="auto"/>
            <w:bottom w:val="none" w:sz="0" w:space="0" w:color="auto"/>
            <w:right w:val="none" w:sz="0" w:space="0" w:color="auto"/>
          </w:divBdr>
        </w:div>
        <w:div w:id="2100175646">
          <w:marLeft w:val="480"/>
          <w:marRight w:val="0"/>
          <w:marTop w:val="0"/>
          <w:marBottom w:val="0"/>
          <w:divBdr>
            <w:top w:val="none" w:sz="0" w:space="0" w:color="auto"/>
            <w:left w:val="none" w:sz="0" w:space="0" w:color="auto"/>
            <w:bottom w:val="none" w:sz="0" w:space="0" w:color="auto"/>
            <w:right w:val="none" w:sz="0" w:space="0" w:color="auto"/>
          </w:divBdr>
        </w:div>
        <w:div w:id="944768581">
          <w:marLeft w:val="480"/>
          <w:marRight w:val="0"/>
          <w:marTop w:val="0"/>
          <w:marBottom w:val="0"/>
          <w:divBdr>
            <w:top w:val="none" w:sz="0" w:space="0" w:color="auto"/>
            <w:left w:val="none" w:sz="0" w:space="0" w:color="auto"/>
            <w:bottom w:val="none" w:sz="0" w:space="0" w:color="auto"/>
            <w:right w:val="none" w:sz="0" w:space="0" w:color="auto"/>
          </w:divBdr>
        </w:div>
        <w:div w:id="196815837">
          <w:marLeft w:val="480"/>
          <w:marRight w:val="0"/>
          <w:marTop w:val="0"/>
          <w:marBottom w:val="0"/>
          <w:divBdr>
            <w:top w:val="none" w:sz="0" w:space="0" w:color="auto"/>
            <w:left w:val="none" w:sz="0" w:space="0" w:color="auto"/>
            <w:bottom w:val="none" w:sz="0" w:space="0" w:color="auto"/>
            <w:right w:val="none" w:sz="0" w:space="0" w:color="auto"/>
          </w:divBdr>
        </w:div>
        <w:div w:id="1351957498">
          <w:marLeft w:val="480"/>
          <w:marRight w:val="0"/>
          <w:marTop w:val="0"/>
          <w:marBottom w:val="0"/>
          <w:divBdr>
            <w:top w:val="none" w:sz="0" w:space="0" w:color="auto"/>
            <w:left w:val="none" w:sz="0" w:space="0" w:color="auto"/>
            <w:bottom w:val="none" w:sz="0" w:space="0" w:color="auto"/>
            <w:right w:val="none" w:sz="0" w:space="0" w:color="auto"/>
          </w:divBdr>
        </w:div>
        <w:div w:id="1826314356">
          <w:marLeft w:val="480"/>
          <w:marRight w:val="0"/>
          <w:marTop w:val="0"/>
          <w:marBottom w:val="0"/>
          <w:divBdr>
            <w:top w:val="none" w:sz="0" w:space="0" w:color="auto"/>
            <w:left w:val="none" w:sz="0" w:space="0" w:color="auto"/>
            <w:bottom w:val="none" w:sz="0" w:space="0" w:color="auto"/>
            <w:right w:val="none" w:sz="0" w:space="0" w:color="auto"/>
          </w:divBdr>
        </w:div>
        <w:div w:id="1779712657">
          <w:marLeft w:val="480"/>
          <w:marRight w:val="0"/>
          <w:marTop w:val="0"/>
          <w:marBottom w:val="0"/>
          <w:divBdr>
            <w:top w:val="none" w:sz="0" w:space="0" w:color="auto"/>
            <w:left w:val="none" w:sz="0" w:space="0" w:color="auto"/>
            <w:bottom w:val="none" w:sz="0" w:space="0" w:color="auto"/>
            <w:right w:val="none" w:sz="0" w:space="0" w:color="auto"/>
          </w:divBdr>
        </w:div>
        <w:div w:id="1561869723">
          <w:marLeft w:val="480"/>
          <w:marRight w:val="0"/>
          <w:marTop w:val="0"/>
          <w:marBottom w:val="0"/>
          <w:divBdr>
            <w:top w:val="none" w:sz="0" w:space="0" w:color="auto"/>
            <w:left w:val="none" w:sz="0" w:space="0" w:color="auto"/>
            <w:bottom w:val="none" w:sz="0" w:space="0" w:color="auto"/>
            <w:right w:val="none" w:sz="0" w:space="0" w:color="auto"/>
          </w:divBdr>
        </w:div>
        <w:div w:id="30307363">
          <w:marLeft w:val="480"/>
          <w:marRight w:val="0"/>
          <w:marTop w:val="0"/>
          <w:marBottom w:val="0"/>
          <w:divBdr>
            <w:top w:val="none" w:sz="0" w:space="0" w:color="auto"/>
            <w:left w:val="none" w:sz="0" w:space="0" w:color="auto"/>
            <w:bottom w:val="none" w:sz="0" w:space="0" w:color="auto"/>
            <w:right w:val="none" w:sz="0" w:space="0" w:color="auto"/>
          </w:divBdr>
        </w:div>
        <w:div w:id="264311829">
          <w:marLeft w:val="480"/>
          <w:marRight w:val="0"/>
          <w:marTop w:val="0"/>
          <w:marBottom w:val="0"/>
          <w:divBdr>
            <w:top w:val="none" w:sz="0" w:space="0" w:color="auto"/>
            <w:left w:val="none" w:sz="0" w:space="0" w:color="auto"/>
            <w:bottom w:val="none" w:sz="0" w:space="0" w:color="auto"/>
            <w:right w:val="none" w:sz="0" w:space="0" w:color="auto"/>
          </w:divBdr>
        </w:div>
        <w:div w:id="1954483869">
          <w:marLeft w:val="480"/>
          <w:marRight w:val="0"/>
          <w:marTop w:val="0"/>
          <w:marBottom w:val="0"/>
          <w:divBdr>
            <w:top w:val="none" w:sz="0" w:space="0" w:color="auto"/>
            <w:left w:val="none" w:sz="0" w:space="0" w:color="auto"/>
            <w:bottom w:val="none" w:sz="0" w:space="0" w:color="auto"/>
            <w:right w:val="none" w:sz="0" w:space="0" w:color="auto"/>
          </w:divBdr>
        </w:div>
        <w:div w:id="505219046">
          <w:marLeft w:val="480"/>
          <w:marRight w:val="0"/>
          <w:marTop w:val="0"/>
          <w:marBottom w:val="0"/>
          <w:divBdr>
            <w:top w:val="none" w:sz="0" w:space="0" w:color="auto"/>
            <w:left w:val="none" w:sz="0" w:space="0" w:color="auto"/>
            <w:bottom w:val="none" w:sz="0" w:space="0" w:color="auto"/>
            <w:right w:val="none" w:sz="0" w:space="0" w:color="auto"/>
          </w:divBdr>
        </w:div>
        <w:div w:id="124781868">
          <w:marLeft w:val="480"/>
          <w:marRight w:val="0"/>
          <w:marTop w:val="0"/>
          <w:marBottom w:val="0"/>
          <w:divBdr>
            <w:top w:val="none" w:sz="0" w:space="0" w:color="auto"/>
            <w:left w:val="none" w:sz="0" w:space="0" w:color="auto"/>
            <w:bottom w:val="none" w:sz="0" w:space="0" w:color="auto"/>
            <w:right w:val="none" w:sz="0" w:space="0" w:color="auto"/>
          </w:divBdr>
        </w:div>
        <w:div w:id="1653362853">
          <w:marLeft w:val="480"/>
          <w:marRight w:val="0"/>
          <w:marTop w:val="0"/>
          <w:marBottom w:val="0"/>
          <w:divBdr>
            <w:top w:val="none" w:sz="0" w:space="0" w:color="auto"/>
            <w:left w:val="none" w:sz="0" w:space="0" w:color="auto"/>
            <w:bottom w:val="none" w:sz="0" w:space="0" w:color="auto"/>
            <w:right w:val="none" w:sz="0" w:space="0" w:color="auto"/>
          </w:divBdr>
        </w:div>
        <w:div w:id="1918242930">
          <w:marLeft w:val="480"/>
          <w:marRight w:val="0"/>
          <w:marTop w:val="0"/>
          <w:marBottom w:val="0"/>
          <w:divBdr>
            <w:top w:val="none" w:sz="0" w:space="0" w:color="auto"/>
            <w:left w:val="none" w:sz="0" w:space="0" w:color="auto"/>
            <w:bottom w:val="none" w:sz="0" w:space="0" w:color="auto"/>
            <w:right w:val="none" w:sz="0" w:space="0" w:color="auto"/>
          </w:divBdr>
        </w:div>
        <w:div w:id="2030637630">
          <w:marLeft w:val="480"/>
          <w:marRight w:val="0"/>
          <w:marTop w:val="0"/>
          <w:marBottom w:val="0"/>
          <w:divBdr>
            <w:top w:val="none" w:sz="0" w:space="0" w:color="auto"/>
            <w:left w:val="none" w:sz="0" w:space="0" w:color="auto"/>
            <w:bottom w:val="none" w:sz="0" w:space="0" w:color="auto"/>
            <w:right w:val="none" w:sz="0" w:space="0" w:color="auto"/>
          </w:divBdr>
        </w:div>
        <w:div w:id="1945796542">
          <w:marLeft w:val="480"/>
          <w:marRight w:val="0"/>
          <w:marTop w:val="0"/>
          <w:marBottom w:val="0"/>
          <w:divBdr>
            <w:top w:val="none" w:sz="0" w:space="0" w:color="auto"/>
            <w:left w:val="none" w:sz="0" w:space="0" w:color="auto"/>
            <w:bottom w:val="none" w:sz="0" w:space="0" w:color="auto"/>
            <w:right w:val="none" w:sz="0" w:space="0" w:color="auto"/>
          </w:divBdr>
        </w:div>
        <w:div w:id="1353410128">
          <w:marLeft w:val="480"/>
          <w:marRight w:val="0"/>
          <w:marTop w:val="0"/>
          <w:marBottom w:val="0"/>
          <w:divBdr>
            <w:top w:val="none" w:sz="0" w:space="0" w:color="auto"/>
            <w:left w:val="none" w:sz="0" w:space="0" w:color="auto"/>
            <w:bottom w:val="none" w:sz="0" w:space="0" w:color="auto"/>
            <w:right w:val="none" w:sz="0" w:space="0" w:color="auto"/>
          </w:divBdr>
        </w:div>
        <w:div w:id="749278400">
          <w:marLeft w:val="480"/>
          <w:marRight w:val="0"/>
          <w:marTop w:val="0"/>
          <w:marBottom w:val="0"/>
          <w:divBdr>
            <w:top w:val="none" w:sz="0" w:space="0" w:color="auto"/>
            <w:left w:val="none" w:sz="0" w:space="0" w:color="auto"/>
            <w:bottom w:val="none" w:sz="0" w:space="0" w:color="auto"/>
            <w:right w:val="none" w:sz="0" w:space="0" w:color="auto"/>
          </w:divBdr>
        </w:div>
        <w:div w:id="338388734">
          <w:marLeft w:val="480"/>
          <w:marRight w:val="0"/>
          <w:marTop w:val="0"/>
          <w:marBottom w:val="0"/>
          <w:divBdr>
            <w:top w:val="none" w:sz="0" w:space="0" w:color="auto"/>
            <w:left w:val="none" w:sz="0" w:space="0" w:color="auto"/>
            <w:bottom w:val="none" w:sz="0" w:space="0" w:color="auto"/>
            <w:right w:val="none" w:sz="0" w:space="0" w:color="auto"/>
          </w:divBdr>
        </w:div>
        <w:div w:id="1136532789">
          <w:marLeft w:val="480"/>
          <w:marRight w:val="0"/>
          <w:marTop w:val="0"/>
          <w:marBottom w:val="0"/>
          <w:divBdr>
            <w:top w:val="none" w:sz="0" w:space="0" w:color="auto"/>
            <w:left w:val="none" w:sz="0" w:space="0" w:color="auto"/>
            <w:bottom w:val="none" w:sz="0" w:space="0" w:color="auto"/>
            <w:right w:val="none" w:sz="0" w:space="0" w:color="auto"/>
          </w:divBdr>
        </w:div>
        <w:div w:id="2024016111">
          <w:marLeft w:val="480"/>
          <w:marRight w:val="0"/>
          <w:marTop w:val="0"/>
          <w:marBottom w:val="0"/>
          <w:divBdr>
            <w:top w:val="none" w:sz="0" w:space="0" w:color="auto"/>
            <w:left w:val="none" w:sz="0" w:space="0" w:color="auto"/>
            <w:bottom w:val="none" w:sz="0" w:space="0" w:color="auto"/>
            <w:right w:val="none" w:sz="0" w:space="0" w:color="auto"/>
          </w:divBdr>
        </w:div>
      </w:divsChild>
    </w:div>
    <w:div w:id="1316298359">
      <w:bodyDiv w:val="1"/>
      <w:marLeft w:val="0"/>
      <w:marRight w:val="0"/>
      <w:marTop w:val="0"/>
      <w:marBottom w:val="0"/>
      <w:divBdr>
        <w:top w:val="none" w:sz="0" w:space="0" w:color="auto"/>
        <w:left w:val="none" w:sz="0" w:space="0" w:color="auto"/>
        <w:bottom w:val="none" w:sz="0" w:space="0" w:color="auto"/>
        <w:right w:val="none" w:sz="0" w:space="0" w:color="auto"/>
      </w:divBdr>
    </w:div>
    <w:div w:id="1316835995">
      <w:bodyDiv w:val="1"/>
      <w:marLeft w:val="0"/>
      <w:marRight w:val="0"/>
      <w:marTop w:val="0"/>
      <w:marBottom w:val="0"/>
      <w:divBdr>
        <w:top w:val="none" w:sz="0" w:space="0" w:color="auto"/>
        <w:left w:val="none" w:sz="0" w:space="0" w:color="auto"/>
        <w:bottom w:val="none" w:sz="0" w:space="0" w:color="auto"/>
        <w:right w:val="none" w:sz="0" w:space="0" w:color="auto"/>
      </w:divBdr>
    </w:div>
    <w:div w:id="1316952542">
      <w:bodyDiv w:val="1"/>
      <w:marLeft w:val="0"/>
      <w:marRight w:val="0"/>
      <w:marTop w:val="0"/>
      <w:marBottom w:val="0"/>
      <w:divBdr>
        <w:top w:val="none" w:sz="0" w:space="0" w:color="auto"/>
        <w:left w:val="none" w:sz="0" w:space="0" w:color="auto"/>
        <w:bottom w:val="none" w:sz="0" w:space="0" w:color="auto"/>
        <w:right w:val="none" w:sz="0" w:space="0" w:color="auto"/>
      </w:divBdr>
    </w:div>
    <w:div w:id="1317149520">
      <w:bodyDiv w:val="1"/>
      <w:marLeft w:val="0"/>
      <w:marRight w:val="0"/>
      <w:marTop w:val="0"/>
      <w:marBottom w:val="0"/>
      <w:divBdr>
        <w:top w:val="none" w:sz="0" w:space="0" w:color="auto"/>
        <w:left w:val="none" w:sz="0" w:space="0" w:color="auto"/>
        <w:bottom w:val="none" w:sz="0" w:space="0" w:color="auto"/>
        <w:right w:val="none" w:sz="0" w:space="0" w:color="auto"/>
      </w:divBdr>
    </w:div>
    <w:div w:id="1317493543">
      <w:bodyDiv w:val="1"/>
      <w:marLeft w:val="0"/>
      <w:marRight w:val="0"/>
      <w:marTop w:val="0"/>
      <w:marBottom w:val="0"/>
      <w:divBdr>
        <w:top w:val="none" w:sz="0" w:space="0" w:color="auto"/>
        <w:left w:val="none" w:sz="0" w:space="0" w:color="auto"/>
        <w:bottom w:val="none" w:sz="0" w:space="0" w:color="auto"/>
        <w:right w:val="none" w:sz="0" w:space="0" w:color="auto"/>
      </w:divBdr>
    </w:div>
    <w:div w:id="1317875232">
      <w:bodyDiv w:val="1"/>
      <w:marLeft w:val="0"/>
      <w:marRight w:val="0"/>
      <w:marTop w:val="0"/>
      <w:marBottom w:val="0"/>
      <w:divBdr>
        <w:top w:val="none" w:sz="0" w:space="0" w:color="auto"/>
        <w:left w:val="none" w:sz="0" w:space="0" w:color="auto"/>
        <w:bottom w:val="none" w:sz="0" w:space="0" w:color="auto"/>
        <w:right w:val="none" w:sz="0" w:space="0" w:color="auto"/>
      </w:divBdr>
    </w:div>
    <w:div w:id="1318146184">
      <w:bodyDiv w:val="1"/>
      <w:marLeft w:val="0"/>
      <w:marRight w:val="0"/>
      <w:marTop w:val="0"/>
      <w:marBottom w:val="0"/>
      <w:divBdr>
        <w:top w:val="none" w:sz="0" w:space="0" w:color="auto"/>
        <w:left w:val="none" w:sz="0" w:space="0" w:color="auto"/>
        <w:bottom w:val="none" w:sz="0" w:space="0" w:color="auto"/>
        <w:right w:val="none" w:sz="0" w:space="0" w:color="auto"/>
      </w:divBdr>
    </w:div>
    <w:div w:id="1318336625">
      <w:bodyDiv w:val="1"/>
      <w:marLeft w:val="0"/>
      <w:marRight w:val="0"/>
      <w:marTop w:val="0"/>
      <w:marBottom w:val="0"/>
      <w:divBdr>
        <w:top w:val="none" w:sz="0" w:space="0" w:color="auto"/>
        <w:left w:val="none" w:sz="0" w:space="0" w:color="auto"/>
        <w:bottom w:val="none" w:sz="0" w:space="0" w:color="auto"/>
        <w:right w:val="none" w:sz="0" w:space="0" w:color="auto"/>
      </w:divBdr>
    </w:div>
    <w:div w:id="1318417383">
      <w:bodyDiv w:val="1"/>
      <w:marLeft w:val="0"/>
      <w:marRight w:val="0"/>
      <w:marTop w:val="0"/>
      <w:marBottom w:val="0"/>
      <w:divBdr>
        <w:top w:val="none" w:sz="0" w:space="0" w:color="auto"/>
        <w:left w:val="none" w:sz="0" w:space="0" w:color="auto"/>
        <w:bottom w:val="none" w:sz="0" w:space="0" w:color="auto"/>
        <w:right w:val="none" w:sz="0" w:space="0" w:color="auto"/>
      </w:divBdr>
    </w:div>
    <w:div w:id="1318607493">
      <w:bodyDiv w:val="1"/>
      <w:marLeft w:val="0"/>
      <w:marRight w:val="0"/>
      <w:marTop w:val="0"/>
      <w:marBottom w:val="0"/>
      <w:divBdr>
        <w:top w:val="none" w:sz="0" w:space="0" w:color="auto"/>
        <w:left w:val="none" w:sz="0" w:space="0" w:color="auto"/>
        <w:bottom w:val="none" w:sz="0" w:space="0" w:color="auto"/>
        <w:right w:val="none" w:sz="0" w:space="0" w:color="auto"/>
      </w:divBdr>
    </w:div>
    <w:div w:id="1319185962">
      <w:bodyDiv w:val="1"/>
      <w:marLeft w:val="0"/>
      <w:marRight w:val="0"/>
      <w:marTop w:val="0"/>
      <w:marBottom w:val="0"/>
      <w:divBdr>
        <w:top w:val="none" w:sz="0" w:space="0" w:color="auto"/>
        <w:left w:val="none" w:sz="0" w:space="0" w:color="auto"/>
        <w:bottom w:val="none" w:sz="0" w:space="0" w:color="auto"/>
        <w:right w:val="none" w:sz="0" w:space="0" w:color="auto"/>
      </w:divBdr>
      <w:divsChild>
        <w:div w:id="1543054795">
          <w:marLeft w:val="480"/>
          <w:marRight w:val="0"/>
          <w:marTop w:val="0"/>
          <w:marBottom w:val="0"/>
          <w:divBdr>
            <w:top w:val="none" w:sz="0" w:space="0" w:color="auto"/>
            <w:left w:val="none" w:sz="0" w:space="0" w:color="auto"/>
            <w:bottom w:val="none" w:sz="0" w:space="0" w:color="auto"/>
            <w:right w:val="none" w:sz="0" w:space="0" w:color="auto"/>
          </w:divBdr>
        </w:div>
        <w:div w:id="2093306716">
          <w:marLeft w:val="480"/>
          <w:marRight w:val="0"/>
          <w:marTop w:val="0"/>
          <w:marBottom w:val="0"/>
          <w:divBdr>
            <w:top w:val="none" w:sz="0" w:space="0" w:color="auto"/>
            <w:left w:val="none" w:sz="0" w:space="0" w:color="auto"/>
            <w:bottom w:val="none" w:sz="0" w:space="0" w:color="auto"/>
            <w:right w:val="none" w:sz="0" w:space="0" w:color="auto"/>
          </w:divBdr>
        </w:div>
        <w:div w:id="306864815">
          <w:marLeft w:val="480"/>
          <w:marRight w:val="0"/>
          <w:marTop w:val="0"/>
          <w:marBottom w:val="0"/>
          <w:divBdr>
            <w:top w:val="none" w:sz="0" w:space="0" w:color="auto"/>
            <w:left w:val="none" w:sz="0" w:space="0" w:color="auto"/>
            <w:bottom w:val="none" w:sz="0" w:space="0" w:color="auto"/>
            <w:right w:val="none" w:sz="0" w:space="0" w:color="auto"/>
          </w:divBdr>
        </w:div>
        <w:div w:id="1860851172">
          <w:marLeft w:val="480"/>
          <w:marRight w:val="0"/>
          <w:marTop w:val="0"/>
          <w:marBottom w:val="0"/>
          <w:divBdr>
            <w:top w:val="none" w:sz="0" w:space="0" w:color="auto"/>
            <w:left w:val="none" w:sz="0" w:space="0" w:color="auto"/>
            <w:bottom w:val="none" w:sz="0" w:space="0" w:color="auto"/>
            <w:right w:val="none" w:sz="0" w:space="0" w:color="auto"/>
          </w:divBdr>
        </w:div>
        <w:div w:id="849954680">
          <w:marLeft w:val="480"/>
          <w:marRight w:val="0"/>
          <w:marTop w:val="0"/>
          <w:marBottom w:val="0"/>
          <w:divBdr>
            <w:top w:val="none" w:sz="0" w:space="0" w:color="auto"/>
            <w:left w:val="none" w:sz="0" w:space="0" w:color="auto"/>
            <w:bottom w:val="none" w:sz="0" w:space="0" w:color="auto"/>
            <w:right w:val="none" w:sz="0" w:space="0" w:color="auto"/>
          </w:divBdr>
        </w:div>
        <w:div w:id="1892574297">
          <w:marLeft w:val="480"/>
          <w:marRight w:val="0"/>
          <w:marTop w:val="0"/>
          <w:marBottom w:val="0"/>
          <w:divBdr>
            <w:top w:val="none" w:sz="0" w:space="0" w:color="auto"/>
            <w:left w:val="none" w:sz="0" w:space="0" w:color="auto"/>
            <w:bottom w:val="none" w:sz="0" w:space="0" w:color="auto"/>
            <w:right w:val="none" w:sz="0" w:space="0" w:color="auto"/>
          </w:divBdr>
        </w:div>
        <w:div w:id="1578976487">
          <w:marLeft w:val="480"/>
          <w:marRight w:val="0"/>
          <w:marTop w:val="0"/>
          <w:marBottom w:val="0"/>
          <w:divBdr>
            <w:top w:val="none" w:sz="0" w:space="0" w:color="auto"/>
            <w:left w:val="none" w:sz="0" w:space="0" w:color="auto"/>
            <w:bottom w:val="none" w:sz="0" w:space="0" w:color="auto"/>
            <w:right w:val="none" w:sz="0" w:space="0" w:color="auto"/>
          </w:divBdr>
        </w:div>
        <w:div w:id="2077622891">
          <w:marLeft w:val="480"/>
          <w:marRight w:val="0"/>
          <w:marTop w:val="0"/>
          <w:marBottom w:val="0"/>
          <w:divBdr>
            <w:top w:val="none" w:sz="0" w:space="0" w:color="auto"/>
            <w:left w:val="none" w:sz="0" w:space="0" w:color="auto"/>
            <w:bottom w:val="none" w:sz="0" w:space="0" w:color="auto"/>
            <w:right w:val="none" w:sz="0" w:space="0" w:color="auto"/>
          </w:divBdr>
        </w:div>
        <w:div w:id="1245532277">
          <w:marLeft w:val="480"/>
          <w:marRight w:val="0"/>
          <w:marTop w:val="0"/>
          <w:marBottom w:val="0"/>
          <w:divBdr>
            <w:top w:val="none" w:sz="0" w:space="0" w:color="auto"/>
            <w:left w:val="none" w:sz="0" w:space="0" w:color="auto"/>
            <w:bottom w:val="none" w:sz="0" w:space="0" w:color="auto"/>
            <w:right w:val="none" w:sz="0" w:space="0" w:color="auto"/>
          </w:divBdr>
        </w:div>
        <w:div w:id="1043561635">
          <w:marLeft w:val="480"/>
          <w:marRight w:val="0"/>
          <w:marTop w:val="0"/>
          <w:marBottom w:val="0"/>
          <w:divBdr>
            <w:top w:val="none" w:sz="0" w:space="0" w:color="auto"/>
            <w:left w:val="none" w:sz="0" w:space="0" w:color="auto"/>
            <w:bottom w:val="none" w:sz="0" w:space="0" w:color="auto"/>
            <w:right w:val="none" w:sz="0" w:space="0" w:color="auto"/>
          </w:divBdr>
        </w:div>
        <w:div w:id="773399834">
          <w:marLeft w:val="480"/>
          <w:marRight w:val="0"/>
          <w:marTop w:val="0"/>
          <w:marBottom w:val="0"/>
          <w:divBdr>
            <w:top w:val="none" w:sz="0" w:space="0" w:color="auto"/>
            <w:left w:val="none" w:sz="0" w:space="0" w:color="auto"/>
            <w:bottom w:val="none" w:sz="0" w:space="0" w:color="auto"/>
            <w:right w:val="none" w:sz="0" w:space="0" w:color="auto"/>
          </w:divBdr>
        </w:div>
        <w:div w:id="2089422257">
          <w:marLeft w:val="480"/>
          <w:marRight w:val="0"/>
          <w:marTop w:val="0"/>
          <w:marBottom w:val="0"/>
          <w:divBdr>
            <w:top w:val="none" w:sz="0" w:space="0" w:color="auto"/>
            <w:left w:val="none" w:sz="0" w:space="0" w:color="auto"/>
            <w:bottom w:val="none" w:sz="0" w:space="0" w:color="auto"/>
            <w:right w:val="none" w:sz="0" w:space="0" w:color="auto"/>
          </w:divBdr>
        </w:div>
        <w:div w:id="1391460511">
          <w:marLeft w:val="480"/>
          <w:marRight w:val="0"/>
          <w:marTop w:val="0"/>
          <w:marBottom w:val="0"/>
          <w:divBdr>
            <w:top w:val="none" w:sz="0" w:space="0" w:color="auto"/>
            <w:left w:val="none" w:sz="0" w:space="0" w:color="auto"/>
            <w:bottom w:val="none" w:sz="0" w:space="0" w:color="auto"/>
            <w:right w:val="none" w:sz="0" w:space="0" w:color="auto"/>
          </w:divBdr>
        </w:div>
        <w:div w:id="1643541642">
          <w:marLeft w:val="480"/>
          <w:marRight w:val="0"/>
          <w:marTop w:val="0"/>
          <w:marBottom w:val="0"/>
          <w:divBdr>
            <w:top w:val="none" w:sz="0" w:space="0" w:color="auto"/>
            <w:left w:val="none" w:sz="0" w:space="0" w:color="auto"/>
            <w:bottom w:val="none" w:sz="0" w:space="0" w:color="auto"/>
            <w:right w:val="none" w:sz="0" w:space="0" w:color="auto"/>
          </w:divBdr>
        </w:div>
        <w:div w:id="197553710">
          <w:marLeft w:val="480"/>
          <w:marRight w:val="0"/>
          <w:marTop w:val="0"/>
          <w:marBottom w:val="0"/>
          <w:divBdr>
            <w:top w:val="none" w:sz="0" w:space="0" w:color="auto"/>
            <w:left w:val="none" w:sz="0" w:space="0" w:color="auto"/>
            <w:bottom w:val="none" w:sz="0" w:space="0" w:color="auto"/>
            <w:right w:val="none" w:sz="0" w:space="0" w:color="auto"/>
          </w:divBdr>
        </w:div>
        <w:div w:id="253318892">
          <w:marLeft w:val="480"/>
          <w:marRight w:val="0"/>
          <w:marTop w:val="0"/>
          <w:marBottom w:val="0"/>
          <w:divBdr>
            <w:top w:val="none" w:sz="0" w:space="0" w:color="auto"/>
            <w:left w:val="none" w:sz="0" w:space="0" w:color="auto"/>
            <w:bottom w:val="none" w:sz="0" w:space="0" w:color="auto"/>
            <w:right w:val="none" w:sz="0" w:space="0" w:color="auto"/>
          </w:divBdr>
        </w:div>
        <w:div w:id="914241744">
          <w:marLeft w:val="480"/>
          <w:marRight w:val="0"/>
          <w:marTop w:val="0"/>
          <w:marBottom w:val="0"/>
          <w:divBdr>
            <w:top w:val="none" w:sz="0" w:space="0" w:color="auto"/>
            <w:left w:val="none" w:sz="0" w:space="0" w:color="auto"/>
            <w:bottom w:val="none" w:sz="0" w:space="0" w:color="auto"/>
            <w:right w:val="none" w:sz="0" w:space="0" w:color="auto"/>
          </w:divBdr>
        </w:div>
        <w:div w:id="409544991">
          <w:marLeft w:val="480"/>
          <w:marRight w:val="0"/>
          <w:marTop w:val="0"/>
          <w:marBottom w:val="0"/>
          <w:divBdr>
            <w:top w:val="none" w:sz="0" w:space="0" w:color="auto"/>
            <w:left w:val="none" w:sz="0" w:space="0" w:color="auto"/>
            <w:bottom w:val="none" w:sz="0" w:space="0" w:color="auto"/>
            <w:right w:val="none" w:sz="0" w:space="0" w:color="auto"/>
          </w:divBdr>
        </w:div>
        <w:div w:id="755979128">
          <w:marLeft w:val="480"/>
          <w:marRight w:val="0"/>
          <w:marTop w:val="0"/>
          <w:marBottom w:val="0"/>
          <w:divBdr>
            <w:top w:val="none" w:sz="0" w:space="0" w:color="auto"/>
            <w:left w:val="none" w:sz="0" w:space="0" w:color="auto"/>
            <w:bottom w:val="none" w:sz="0" w:space="0" w:color="auto"/>
            <w:right w:val="none" w:sz="0" w:space="0" w:color="auto"/>
          </w:divBdr>
        </w:div>
        <w:div w:id="1131283296">
          <w:marLeft w:val="480"/>
          <w:marRight w:val="0"/>
          <w:marTop w:val="0"/>
          <w:marBottom w:val="0"/>
          <w:divBdr>
            <w:top w:val="none" w:sz="0" w:space="0" w:color="auto"/>
            <w:left w:val="none" w:sz="0" w:space="0" w:color="auto"/>
            <w:bottom w:val="none" w:sz="0" w:space="0" w:color="auto"/>
            <w:right w:val="none" w:sz="0" w:space="0" w:color="auto"/>
          </w:divBdr>
        </w:div>
        <w:div w:id="240144959">
          <w:marLeft w:val="480"/>
          <w:marRight w:val="0"/>
          <w:marTop w:val="0"/>
          <w:marBottom w:val="0"/>
          <w:divBdr>
            <w:top w:val="none" w:sz="0" w:space="0" w:color="auto"/>
            <w:left w:val="none" w:sz="0" w:space="0" w:color="auto"/>
            <w:bottom w:val="none" w:sz="0" w:space="0" w:color="auto"/>
            <w:right w:val="none" w:sz="0" w:space="0" w:color="auto"/>
          </w:divBdr>
        </w:div>
        <w:div w:id="1584797478">
          <w:marLeft w:val="480"/>
          <w:marRight w:val="0"/>
          <w:marTop w:val="0"/>
          <w:marBottom w:val="0"/>
          <w:divBdr>
            <w:top w:val="none" w:sz="0" w:space="0" w:color="auto"/>
            <w:left w:val="none" w:sz="0" w:space="0" w:color="auto"/>
            <w:bottom w:val="none" w:sz="0" w:space="0" w:color="auto"/>
            <w:right w:val="none" w:sz="0" w:space="0" w:color="auto"/>
          </w:divBdr>
        </w:div>
        <w:div w:id="411901859">
          <w:marLeft w:val="480"/>
          <w:marRight w:val="0"/>
          <w:marTop w:val="0"/>
          <w:marBottom w:val="0"/>
          <w:divBdr>
            <w:top w:val="none" w:sz="0" w:space="0" w:color="auto"/>
            <w:left w:val="none" w:sz="0" w:space="0" w:color="auto"/>
            <w:bottom w:val="none" w:sz="0" w:space="0" w:color="auto"/>
            <w:right w:val="none" w:sz="0" w:space="0" w:color="auto"/>
          </w:divBdr>
        </w:div>
        <w:div w:id="1093235147">
          <w:marLeft w:val="480"/>
          <w:marRight w:val="0"/>
          <w:marTop w:val="0"/>
          <w:marBottom w:val="0"/>
          <w:divBdr>
            <w:top w:val="none" w:sz="0" w:space="0" w:color="auto"/>
            <w:left w:val="none" w:sz="0" w:space="0" w:color="auto"/>
            <w:bottom w:val="none" w:sz="0" w:space="0" w:color="auto"/>
            <w:right w:val="none" w:sz="0" w:space="0" w:color="auto"/>
          </w:divBdr>
        </w:div>
        <w:div w:id="460660210">
          <w:marLeft w:val="480"/>
          <w:marRight w:val="0"/>
          <w:marTop w:val="0"/>
          <w:marBottom w:val="0"/>
          <w:divBdr>
            <w:top w:val="none" w:sz="0" w:space="0" w:color="auto"/>
            <w:left w:val="none" w:sz="0" w:space="0" w:color="auto"/>
            <w:bottom w:val="none" w:sz="0" w:space="0" w:color="auto"/>
            <w:right w:val="none" w:sz="0" w:space="0" w:color="auto"/>
          </w:divBdr>
        </w:div>
        <w:div w:id="1814635755">
          <w:marLeft w:val="480"/>
          <w:marRight w:val="0"/>
          <w:marTop w:val="0"/>
          <w:marBottom w:val="0"/>
          <w:divBdr>
            <w:top w:val="none" w:sz="0" w:space="0" w:color="auto"/>
            <w:left w:val="none" w:sz="0" w:space="0" w:color="auto"/>
            <w:bottom w:val="none" w:sz="0" w:space="0" w:color="auto"/>
            <w:right w:val="none" w:sz="0" w:space="0" w:color="auto"/>
          </w:divBdr>
        </w:div>
        <w:div w:id="1509516613">
          <w:marLeft w:val="480"/>
          <w:marRight w:val="0"/>
          <w:marTop w:val="0"/>
          <w:marBottom w:val="0"/>
          <w:divBdr>
            <w:top w:val="none" w:sz="0" w:space="0" w:color="auto"/>
            <w:left w:val="none" w:sz="0" w:space="0" w:color="auto"/>
            <w:bottom w:val="none" w:sz="0" w:space="0" w:color="auto"/>
            <w:right w:val="none" w:sz="0" w:space="0" w:color="auto"/>
          </w:divBdr>
        </w:div>
        <w:div w:id="560798854">
          <w:marLeft w:val="480"/>
          <w:marRight w:val="0"/>
          <w:marTop w:val="0"/>
          <w:marBottom w:val="0"/>
          <w:divBdr>
            <w:top w:val="none" w:sz="0" w:space="0" w:color="auto"/>
            <w:left w:val="none" w:sz="0" w:space="0" w:color="auto"/>
            <w:bottom w:val="none" w:sz="0" w:space="0" w:color="auto"/>
            <w:right w:val="none" w:sz="0" w:space="0" w:color="auto"/>
          </w:divBdr>
        </w:div>
        <w:div w:id="1448743083">
          <w:marLeft w:val="480"/>
          <w:marRight w:val="0"/>
          <w:marTop w:val="0"/>
          <w:marBottom w:val="0"/>
          <w:divBdr>
            <w:top w:val="none" w:sz="0" w:space="0" w:color="auto"/>
            <w:left w:val="none" w:sz="0" w:space="0" w:color="auto"/>
            <w:bottom w:val="none" w:sz="0" w:space="0" w:color="auto"/>
            <w:right w:val="none" w:sz="0" w:space="0" w:color="auto"/>
          </w:divBdr>
        </w:div>
        <w:div w:id="1953585200">
          <w:marLeft w:val="480"/>
          <w:marRight w:val="0"/>
          <w:marTop w:val="0"/>
          <w:marBottom w:val="0"/>
          <w:divBdr>
            <w:top w:val="none" w:sz="0" w:space="0" w:color="auto"/>
            <w:left w:val="none" w:sz="0" w:space="0" w:color="auto"/>
            <w:bottom w:val="none" w:sz="0" w:space="0" w:color="auto"/>
            <w:right w:val="none" w:sz="0" w:space="0" w:color="auto"/>
          </w:divBdr>
        </w:div>
        <w:div w:id="1011376268">
          <w:marLeft w:val="480"/>
          <w:marRight w:val="0"/>
          <w:marTop w:val="0"/>
          <w:marBottom w:val="0"/>
          <w:divBdr>
            <w:top w:val="none" w:sz="0" w:space="0" w:color="auto"/>
            <w:left w:val="none" w:sz="0" w:space="0" w:color="auto"/>
            <w:bottom w:val="none" w:sz="0" w:space="0" w:color="auto"/>
            <w:right w:val="none" w:sz="0" w:space="0" w:color="auto"/>
          </w:divBdr>
        </w:div>
        <w:div w:id="1848904650">
          <w:marLeft w:val="480"/>
          <w:marRight w:val="0"/>
          <w:marTop w:val="0"/>
          <w:marBottom w:val="0"/>
          <w:divBdr>
            <w:top w:val="none" w:sz="0" w:space="0" w:color="auto"/>
            <w:left w:val="none" w:sz="0" w:space="0" w:color="auto"/>
            <w:bottom w:val="none" w:sz="0" w:space="0" w:color="auto"/>
            <w:right w:val="none" w:sz="0" w:space="0" w:color="auto"/>
          </w:divBdr>
        </w:div>
        <w:div w:id="1342970974">
          <w:marLeft w:val="480"/>
          <w:marRight w:val="0"/>
          <w:marTop w:val="0"/>
          <w:marBottom w:val="0"/>
          <w:divBdr>
            <w:top w:val="none" w:sz="0" w:space="0" w:color="auto"/>
            <w:left w:val="none" w:sz="0" w:space="0" w:color="auto"/>
            <w:bottom w:val="none" w:sz="0" w:space="0" w:color="auto"/>
            <w:right w:val="none" w:sz="0" w:space="0" w:color="auto"/>
          </w:divBdr>
        </w:div>
        <w:div w:id="1657369722">
          <w:marLeft w:val="480"/>
          <w:marRight w:val="0"/>
          <w:marTop w:val="0"/>
          <w:marBottom w:val="0"/>
          <w:divBdr>
            <w:top w:val="none" w:sz="0" w:space="0" w:color="auto"/>
            <w:left w:val="none" w:sz="0" w:space="0" w:color="auto"/>
            <w:bottom w:val="none" w:sz="0" w:space="0" w:color="auto"/>
            <w:right w:val="none" w:sz="0" w:space="0" w:color="auto"/>
          </w:divBdr>
        </w:div>
        <w:div w:id="272707975">
          <w:marLeft w:val="480"/>
          <w:marRight w:val="0"/>
          <w:marTop w:val="0"/>
          <w:marBottom w:val="0"/>
          <w:divBdr>
            <w:top w:val="none" w:sz="0" w:space="0" w:color="auto"/>
            <w:left w:val="none" w:sz="0" w:space="0" w:color="auto"/>
            <w:bottom w:val="none" w:sz="0" w:space="0" w:color="auto"/>
            <w:right w:val="none" w:sz="0" w:space="0" w:color="auto"/>
          </w:divBdr>
        </w:div>
        <w:div w:id="782463109">
          <w:marLeft w:val="480"/>
          <w:marRight w:val="0"/>
          <w:marTop w:val="0"/>
          <w:marBottom w:val="0"/>
          <w:divBdr>
            <w:top w:val="none" w:sz="0" w:space="0" w:color="auto"/>
            <w:left w:val="none" w:sz="0" w:space="0" w:color="auto"/>
            <w:bottom w:val="none" w:sz="0" w:space="0" w:color="auto"/>
            <w:right w:val="none" w:sz="0" w:space="0" w:color="auto"/>
          </w:divBdr>
        </w:div>
        <w:div w:id="1065908380">
          <w:marLeft w:val="480"/>
          <w:marRight w:val="0"/>
          <w:marTop w:val="0"/>
          <w:marBottom w:val="0"/>
          <w:divBdr>
            <w:top w:val="none" w:sz="0" w:space="0" w:color="auto"/>
            <w:left w:val="none" w:sz="0" w:space="0" w:color="auto"/>
            <w:bottom w:val="none" w:sz="0" w:space="0" w:color="auto"/>
            <w:right w:val="none" w:sz="0" w:space="0" w:color="auto"/>
          </w:divBdr>
        </w:div>
        <w:div w:id="804273802">
          <w:marLeft w:val="480"/>
          <w:marRight w:val="0"/>
          <w:marTop w:val="0"/>
          <w:marBottom w:val="0"/>
          <w:divBdr>
            <w:top w:val="none" w:sz="0" w:space="0" w:color="auto"/>
            <w:left w:val="none" w:sz="0" w:space="0" w:color="auto"/>
            <w:bottom w:val="none" w:sz="0" w:space="0" w:color="auto"/>
            <w:right w:val="none" w:sz="0" w:space="0" w:color="auto"/>
          </w:divBdr>
        </w:div>
        <w:div w:id="1480270207">
          <w:marLeft w:val="480"/>
          <w:marRight w:val="0"/>
          <w:marTop w:val="0"/>
          <w:marBottom w:val="0"/>
          <w:divBdr>
            <w:top w:val="none" w:sz="0" w:space="0" w:color="auto"/>
            <w:left w:val="none" w:sz="0" w:space="0" w:color="auto"/>
            <w:bottom w:val="none" w:sz="0" w:space="0" w:color="auto"/>
            <w:right w:val="none" w:sz="0" w:space="0" w:color="auto"/>
          </w:divBdr>
        </w:div>
        <w:div w:id="448401351">
          <w:marLeft w:val="480"/>
          <w:marRight w:val="0"/>
          <w:marTop w:val="0"/>
          <w:marBottom w:val="0"/>
          <w:divBdr>
            <w:top w:val="none" w:sz="0" w:space="0" w:color="auto"/>
            <w:left w:val="none" w:sz="0" w:space="0" w:color="auto"/>
            <w:bottom w:val="none" w:sz="0" w:space="0" w:color="auto"/>
            <w:right w:val="none" w:sz="0" w:space="0" w:color="auto"/>
          </w:divBdr>
        </w:div>
        <w:div w:id="1518303335">
          <w:marLeft w:val="480"/>
          <w:marRight w:val="0"/>
          <w:marTop w:val="0"/>
          <w:marBottom w:val="0"/>
          <w:divBdr>
            <w:top w:val="none" w:sz="0" w:space="0" w:color="auto"/>
            <w:left w:val="none" w:sz="0" w:space="0" w:color="auto"/>
            <w:bottom w:val="none" w:sz="0" w:space="0" w:color="auto"/>
            <w:right w:val="none" w:sz="0" w:space="0" w:color="auto"/>
          </w:divBdr>
        </w:div>
        <w:div w:id="879780568">
          <w:marLeft w:val="480"/>
          <w:marRight w:val="0"/>
          <w:marTop w:val="0"/>
          <w:marBottom w:val="0"/>
          <w:divBdr>
            <w:top w:val="none" w:sz="0" w:space="0" w:color="auto"/>
            <w:left w:val="none" w:sz="0" w:space="0" w:color="auto"/>
            <w:bottom w:val="none" w:sz="0" w:space="0" w:color="auto"/>
            <w:right w:val="none" w:sz="0" w:space="0" w:color="auto"/>
          </w:divBdr>
        </w:div>
        <w:div w:id="449671132">
          <w:marLeft w:val="480"/>
          <w:marRight w:val="0"/>
          <w:marTop w:val="0"/>
          <w:marBottom w:val="0"/>
          <w:divBdr>
            <w:top w:val="none" w:sz="0" w:space="0" w:color="auto"/>
            <w:left w:val="none" w:sz="0" w:space="0" w:color="auto"/>
            <w:bottom w:val="none" w:sz="0" w:space="0" w:color="auto"/>
            <w:right w:val="none" w:sz="0" w:space="0" w:color="auto"/>
          </w:divBdr>
        </w:div>
        <w:div w:id="2082634249">
          <w:marLeft w:val="480"/>
          <w:marRight w:val="0"/>
          <w:marTop w:val="0"/>
          <w:marBottom w:val="0"/>
          <w:divBdr>
            <w:top w:val="none" w:sz="0" w:space="0" w:color="auto"/>
            <w:left w:val="none" w:sz="0" w:space="0" w:color="auto"/>
            <w:bottom w:val="none" w:sz="0" w:space="0" w:color="auto"/>
            <w:right w:val="none" w:sz="0" w:space="0" w:color="auto"/>
          </w:divBdr>
        </w:div>
        <w:div w:id="1358965817">
          <w:marLeft w:val="480"/>
          <w:marRight w:val="0"/>
          <w:marTop w:val="0"/>
          <w:marBottom w:val="0"/>
          <w:divBdr>
            <w:top w:val="none" w:sz="0" w:space="0" w:color="auto"/>
            <w:left w:val="none" w:sz="0" w:space="0" w:color="auto"/>
            <w:bottom w:val="none" w:sz="0" w:space="0" w:color="auto"/>
            <w:right w:val="none" w:sz="0" w:space="0" w:color="auto"/>
          </w:divBdr>
        </w:div>
        <w:div w:id="318311180">
          <w:marLeft w:val="480"/>
          <w:marRight w:val="0"/>
          <w:marTop w:val="0"/>
          <w:marBottom w:val="0"/>
          <w:divBdr>
            <w:top w:val="none" w:sz="0" w:space="0" w:color="auto"/>
            <w:left w:val="none" w:sz="0" w:space="0" w:color="auto"/>
            <w:bottom w:val="none" w:sz="0" w:space="0" w:color="auto"/>
            <w:right w:val="none" w:sz="0" w:space="0" w:color="auto"/>
          </w:divBdr>
        </w:div>
        <w:div w:id="1178303047">
          <w:marLeft w:val="480"/>
          <w:marRight w:val="0"/>
          <w:marTop w:val="0"/>
          <w:marBottom w:val="0"/>
          <w:divBdr>
            <w:top w:val="none" w:sz="0" w:space="0" w:color="auto"/>
            <w:left w:val="none" w:sz="0" w:space="0" w:color="auto"/>
            <w:bottom w:val="none" w:sz="0" w:space="0" w:color="auto"/>
            <w:right w:val="none" w:sz="0" w:space="0" w:color="auto"/>
          </w:divBdr>
        </w:div>
        <w:div w:id="653795674">
          <w:marLeft w:val="480"/>
          <w:marRight w:val="0"/>
          <w:marTop w:val="0"/>
          <w:marBottom w:val="0"/>
          <w:divBdr>
            <w:top w:val="none" w:sz="0" w:space="0" w:color="auto"/>
            <w:left w:val="none" w:sz="0" w:space="0" w:color="auto"/>
            <w:bottom w:val="none" w:sz="0" w:space="0" w:color="auto"/>
            <w:right w:val="none" w:sz="0" w:space="0" w:color="auto"/>
          </w:divBdr>
        </w:div>
        <w:div w:id="387807052">
          <w:marLeft w:val="480"/>
          <w:marRight w:val="0"/>
          <w:marTop w:val="0"/>
          <w:marBottom w:val="0"/>
          <w:divBdr>
            <w:top w:val="none" w:sz="0" w:space="0" w:color="auto"/>
            <w:left w:val="none" w:sz="0" w:space="0" w:color="auto"/>
            <w:bottom w:val="none" w:sz="0" w:space="0" w:color="auto"/>
            <w:right w:val="none" w:sz="0" w:space="0" w:color="auto"/>
          </w:divBdr>
        </w:div>
        <w:div w:id="1258906514">
          <w:marLeft w:val="480"/>
          <w:marRight w:val="0"/>
          <w:marTop w:val="0"/>
          <w:marBottom w:val="0"/>
          <w:divBdr>
            <w:top w:val="none" w:sz="0" w:space="0" w:color="auto"/>
            <w:left w:val="none" w:sz="0" w:space="0" w:color="auto"/>
            <w:bottom w:val="none" w:sz="0" w:space="0" w:color="auto"/>
            <w:right w:val="none" w:sz="0" w:space="0" w:color="auto"/>
          </w:divBdr>
        </w:div>
        <w:div w:id="163013523">
          <w:marLeft w:val="480"/>
          <w:marRight w:val="0"/>
          <w:marTop w:val="0"/>
          <w:marBottom w:val="0"/>
          <w:divBdr>
            <w:top w:val="none" w:sz="0" w:space="0" w:color="auto"/>
            <w:left w:val="none" w:sz="0" w:space="0" w:color="auto"/>
            <w:bottom w:val="none" w:sz="0" w:space="0" w:color="auto"/>
            <w:right w:val="none" w:sz="0" w:space="0" w:color="auto"/>
          </w:divBdr>
        </w:div>
        <w:div w:id="900794020">
          <w:marLeft w:val="480"/>
          <w:marRight w:val="0"/>
          <w:marTop w:val="0"/>
          <w:marBottom w:val="0"/>
          <w:divBdr>
            <w:top w:val="none" w:sz="0" w:space="0" w:color="auto"/>
            <w:left w:val="none" w:sz="0" w:space="0" w:color="auto"/>
            <w:bottom w:val="none" w:sz="0" w:space="0" w:color="auto"/>
            <w:right w:val="none" w:sz="0" w:space="0" w:color="auto"/>
          </w:divBdr>
        </w:div>
      </w:divsChild>
    </w:div>
    <w:div w:id="1319336538">
      <w:bodyDiv w:val="1"/>
      <w:marLeft w:val="0"/>
      <w:marRight w:val="0"/>
      <w:marTop w:val="0"/>
      <w:marBottom w:val="0"/>
      <w:divBdr>
        <w:top w:val="none" w:sz="0" w:space="0" w:color="auto"/>
        <w:left w:val="none" w:sz="0" w:space="0" w:color="auto"/>
        <w:bottom w:val="none" w:sz="0" w:space="0" w:color="auto"/>
        <w:right w:val="none" w:sz="0" w:space="0" w:color="auto"/>
      </w:divBdr>
    </w:div>
    <w:div w:id="1319379132">
      <w:bodyDiv w:val="1"/>
      <w:marLeft w:val="0"/>
      <w:marRight w:val="0"/>
      <w:marTop w:val="0"/>
      <w:marBottom w:val="0"/>
      <w:divBdr>
        <w:top w:val="none" w:sz="0" w:space="0" w:color="auto"/>
        <w:left w:val="none" w:sz="0" w:space="0" w:color="auto"/>
        <w:bottom w:val="none" w:sz="0" w:space="0" w:color="auto"/>
        <w:right w:val="none" w:sz="0" w:space="0" w:color="auto"/>
      </w:divBdr>
    </w:div>
    <w:div w:id="1319725161">
      <w:bodyDiv w:val="1"/>
      <w:marLeft w:val="0"/>
      <w:marRight w:val="0"/>
      <w:marTop w:val="0"/>
      <w:marBottom w:val="0"/>
      <w:divBdr>
        <w:top w:val="none" w:sz="0" w:space="0" w:color="auto"/>
        <w:left w:val="none" w:sz="0" w:space="0" w:color="auto"/>
        <w:bottom w:val="none" w:sz="0" w:space="0" w:color="auto"/>
        <w:right w:val="none" w:sz="0" w:space="0" w:color="auto"/>
      </w:divBdr>
    </w:div>
    <w:div w:id="1320042985">
      <w:bodyDiv w:val="1"/>
      <w:marLeft w:val="0"/>
      <w:marRight w:val="0"/>
      <w:marTop w:val="0"/>
      <w:marBottom w:val="0"/>
      <w:divBdr>
        <w:top w:val="none" w:sz="0" w:space="0" w:color="auto"/>
        <w:left w:val="none" w:sz="0" w:space="0" w:color="auto"/>
        <w:bottom w:val="none" w:sz="0" w:space="0" w:color="auto"/>
        <w:right w:val="none" w:sz="0" w:space="0" w:color="auto"/>
      </w:divBdr>
    </w:div>
    <w:div w:id="1320226857">
      <w:bodyDiv w:val="1"/>
      <w:marLeft w:val="0"/>
      <w:marRight w:val="0"/>
      <w:marTop w:val="0"/>
      <w:marBottom w:val="0"/>
      <w:divBdr>
        <w:top w:val="none" w:sz="0" w:space="0" w:color="auto"/>
        <w:left w:val="none" w:sz="0" w:space="0" w:color="auto"/>
        <w:bottom w:val="none" w:sz="0" w:space="0" w:color="auto"/>
        <w:right w:val="none" w:sz="0" w:space="0" w:color="auto"/>
      </w:divBdr>
    </w:div>
    <w:div w:id="1320232232">
      <w:bodyDiv w:val="1"/>
      <w:marLeft w:val="0"/>
      <w:marRight w:val="0"/>
      <w:marTop w:val="0"/>
      <w:marBottom w:val="0"/>
      <w:divBdr>
        <w:top w:val="none" w:sz="0" w:space="0" w:color="auto"/>
        <w:left w:val="none" w:sz="0" w:space="0" w:color="auto"/>
        <w:bottom w:val="none" w:sz="0" w:space="0" w:color="auto"/>
        <w:right w:val="none" w:sz="0" w:space="0" w:color="auto"/>
      </w:divBdr>
    </w:div>
    <w:div w:id="1320504500">
      <w:bodyDiv w:val="1"/>
      <w:marLeft w:val="0"/>
      <w:marRight w:val="0"/>
      <w:marTop w:val="0"/>
      <w:marBottom w:val="0"/>
      <w:divBdr>
        <w:top w:val="none" w:sz="0" w:space="0" w:color="auto"/>
        <w:left w:val="none" w:sz="0" w:space="0" w:color="auto"/>
        <w:bottom w:val="none" w:sz="0" w:space="0" w:color="auto"/>
        <w:right w:val="none" w:sz="0" w:space="0" w:color="auto"/>
      </w:divBdr>
    </w:div>
    <w:div w:id="1321730889">
      <w:bodyDiv w:val="1"/>
      <w:marLeft w:val="0"/>
      <w:marRight w:val="0"/>
      <w:marTop w:val="0"/>
      <w:marBottom w:val="0"/>
      <w:divBdr>
        <w:top w:val="none" w:sz="0" w:space="0" w:color="auto"/>
        <w:left w:val="none" w:sz="0" w:space="0" w:color="auto"/>
        <w:bottom w:val="none" w:sz="0" w:space="0" w:color="auto"/>
        <w:right w:val="none" w:sz="0" w:space="0" w:color="auto"/>
      </w:divBdr>
    </w:div>
    <w:div w:id="1321806051">
      <w:bodyDiv w:val="1"/>
      <w:marLeft w:val="0"/>
      <w:marRight w:val="0"/>
      <w:marTop w:val="0"/>
      <w:marBottom w:val="0"/>
      <w:divBdr>
        <w:top w:val="none" w:sz="0" w:space="0" w:color="auto"/>
        <w:left w:val="none" w:sz="0" w:space="0" w:color="auto"/>
        <w:bottom w:val="none" w:sz="0" w:space="0" w:color="auto"/>
        <w:right w:val="none" w:sz="0" w:space="0" w:color="auto"/>
      </w:divBdr>
    </w:div>
    <w:div w:id="1321807134">
      <w:bodyDiv w:val="1"/>
      <w:marLeft w:val="0"/>
      <w:marRight w:val="0"/>
      <w:marTop w:val="0"/>
      <w:marBottom w:val="0"/>
      <w:divBdr>
        <w:top w:val="none" w:sz="0" w:space="0" w:color="auto"/>
        <w:left w:val="none" w:sz="0" w:space="0" w:color="auto"/>
        <w:bottom w:val="none" w:sz="0" w:space="0" w:color="auto"/>
        <w:right w:val="none" w:sz="0" w:space="0" w:color="auto"/>
      </w:divBdr>
    </w:div>
    <w:div w:id="1322001220">
      <w:bodyDiv w:val="1"/>
      <w:marLeft w:val="0"/>
      <w:marRight w:val="0"/>
      <w:marTop w:val="0"/>
      <w:marBottom w:val="0"/>
      <w:divBdr>
        <w:top w:val="none" w:sz="0" w:space="0" w:color="auto"/>
        <w:left w:val="none" w:sz="0" w:space="0" w:color="auto"/>
        <w:bottom w:val="none" w:sz="0" w:space="0" w:color="auto"/>
        <w:right w:val="none" w:sz="0" w:space="0" w:color="auto"/>
      </w:divBdr>
    </w:div>
    <w:div w:id="1322387084">
      <w:bodyDiv w:val="1"/>
      <w:marLeft w:val="0"/>
      <w:marRight w:val="0"/>
      <w:marTop w:val="0"/>
      <w:marBottom w:val="0"/>
      <w:divBdr>
        <w:top w:val="none" w:sz="0" w:space="0" w:color="auto"/>
        <w:left w:val="none" w:sz="0" w:space="0" w:color="auto"/>
        <w:bottom w:val="none" w:sz="0" w:space="0" w:color="auto"/>
        <w:right w:val="none" w:sz="0" w:space="0" w:color="auto"/>
      </w:divBdr>
    </w:div>
    <w:div w:id="1322584762">
      <w:bodyDiv w:val="1"/>
      <w:marLeft w:val="0"/>
      <w:marRight w:val="0"/>
      <w:marTop w:val="0"/>
      <w:marBottom w:val="0"/>
      <w:divBdr>
        <w:top w:val="none" w:sz="0" w:space="0" w:color="auto"/>
        <w:left w:val="none" w:sz="0" w:space="0" w:color="auto"/>
        <w:bottom w:val="none" w:sz="0" w:space="0" w:color="auto"/>
        <w:right w:val="none" w:sz="0" w:space="0" w:color="auto"/>
      </w:divBdr>
    </w:div>
    <w:div w:id="1322923110">
      <w:bodyDiv w:val="1"/>
      <w:marLeft w:val="0"/>
      <w:marRight w:val="0"/>
      <w:marTop w:val="0"/>
      <w:marBottom w:val="0"/>
      <w:divBdr>
        <w:top w:val="none" w:sz="0" w:space="0" w:color="auto"/>
        <w:left w:val="none" w:sz="0" w:space="0" w:color="auto"/>
        <w:bottom w:val="none" w:sz="0" w:space="0" w:color="auto"/>
        <w:right w:val="none" w:sz="0" w:space="0" w:color="auto"/>
      </w:divBdr>
    </w:div>
    <w:div w:id="1322930807">
      <w:bodyDiv w:val="1"/>
      <w:marLeft w:val="0"/>
      <w:marRight w:val="0"/>
      <w:marTop w:val="0"/>
      <w:marBottom w:val="0"/>
      <w:divBdr>
        <w:top w:val="none" w:sz="0" w:space="0" w:color="auto"/>
        <w:left w:val="none" w:sz="0" w:space="0" w:color="auto"/>
        <w:bottom w:val="none" w:sz="0" w:space="0" w:color="auto"/>
        <w:right w:val="none" w:sz="0" w:space="0" w:color="auto"/>
      </w:divBdr>
    </w:div>
    <w:div w:id="1323044470">
      <w:bodyDiv w:val="1"/>
      <w:marLeft w:val="0"/>
      <w:marRight w:val="0"/>
      <w:marTop w:val="0"/>
      <w:marBottom w:val="0"/>
      <w:divBdr>
        <w:top w:val="none" w:sz="0" w:space="0" w:color="auto"/>
        <w:left w:val="none" w:sz="0" w:space="0" w:color="auto"/>
        <w:bottom w:val="none" w:sz="0" w:space="0" w:color="auto"/>
        <w:right w:val="none" w:sz="0" w:space="0" w:color="auto"/>
      </w:divBdr>
    </w:div>
    <w:div w:id="1323195349">
      <w:bodyDiv w:val="1"/>
      <w:marLeft w:val="0"/>
      <w:marRight w:val="0"/>
      <w:marTop w:val="0"/>
      <w:marBottom w:val="0"/>
      <w:divBdr>
        <w:top w:val="none" w:sz="0" w:space="0" w:color="auto"/>
        <w:left w:val="none" w:sz="0" w:space="0" w:color="auto"/>
        <w:bottom w:val="none" w:sz="0" w:space="0" w:color="auto"/>
        <w:right w:val="none" w:sz="0" w:space="0" w:color="auto"/>
      </w:divBdr>
    </w:div>
    <w:div w:id="1323580461">
      <w:bodyDiv w:val="1"/>
      <w:marLeft w:val="0"/>
      <w:marRight w:val="0"/>
      <w:marTop w:val="0"/>
      <w:marBottom w:val="0"/>
      <w:divBdr>
        <w:top w:val="none" w:sz="0" w:space="0" w:color="auto"/>
        <w:left w:val="none" w:sz="0" w:space="0" w:color="auto"/>
        <w:bottom w:val="none" w:sz="0" w:space="0" w:color="auto"/>
        <w:right w:val="none" w:sz="0" w:space="0" w:color="auto"/>
      </w:divBdr>
    </w:div>
    <w:div w:id="1324428015">
      <w:bodyDiv w:val="1"/>
      <w:marLeft w:val="0"/>
      <w:marRight w:val="0"/>
      <w:marTop w:val="0"/>
      <w:marBottom w:val="0"/>
      <w:divBdr>
        <w:top w:val="none" w:sz="0" w:space="0" w:color="auto"/>
        <w:left w:val="none" w:sz="0" w:space="0" w:color="auto"/>
        <w:bottom w:val="none" w:sz="0" w:space="0" w:color="auto"/>
        <w:right w:val="none" w:sz="0" w:space="0" w:color="auto"/>
      </w:divBdr>
    </w:div>
    <w:div w:id="1324620436">
      <w:bodyDiv w:val="1"/>
      <w:marLeft w:val="0"/>
      <w:marRight w:val="0"/>
      <w:marTop w:val="0"/>
      <w:marBottom w:val="0"/>
      <w:divBdr>
        <w:top w:val="none" w:sz="0" w:space="0" w:color="auto"/>
        <w:left w:val="none" w:sz="0" w:space="0" w:color="auto"/>
        <w:bottom w:val="none" w:sz="0" w:space="0" w:color="auto"/>
        <w:right w:val="none" w:sz="0" w:space="0" w:color="auto"/>
      </w:divBdr>
    </w:div>
    <w:div w:id="1326133256">
      <w:bodyDiv w:val="1"/>
      <w:marLeft w:val="0"/>
      <w:marRight w:val="0"/>
      <w:marTop w:val="0"/>
      <w:marBottom w:val="0"/>
      <w:divBdr>
        <w:top w:val="none" w:sz="0" w:space="0" w:color="auto"/>
        <w:left w:val="none" w:sz="0" w:space="0" w:color="auto"/>
        <w:bottom w:val="none" w:sz="0" w:space="0" w:color="auto"/>
        <w:right w:val="none" w:sz="0" w:space="0" w:color="auto"/>
      </w:divBdr>
    </w:div>
    <w:div w:id="1326939475">
      <w:bodyDiv w:val="1"/>
      <w:marLeft w:val="0"/>
      <w:marRight w:val="0"/>
      <w:marTop w:val="0"/>
      <w:marBottom w:val="0"/>
      <w:divBdr>
        <w:top w:val="none" w:sz="0" w:space="0" w:color="auto"/>
        <w:left w:val="none" w:sz="0" w:space="0" w:color="auto"/>
        <w:bottom w:val="none" w:sz="0" w:space="0" w:color="auto"/>
        <w:right w:val="none" w:sz="0" w:space="0" w:color="auto"/>
      </w:divBdr>
      <w:divsChild>
        <w:div w:id="460929085">
          <w:marLeft w:val="480"/>
          <w:marRight w:val="0"/>
          <w:marTop w:val="0"/>
          <w:marBottom w:val="0"/>
          <w:divBdr>
            <w:top w:val="none" w:sz="0" w:space="0" w:color="auto"/>
            <w:left w:val="none" w:sz="0" w:space="0" w:color="auto"/>
            <w:bottom w:val="none" w:sz="0" w:space="0" w:color="auto"/>
            <w:right w:val="none" w:sz="0" w:space="0" w:color="auto"/>
          </w:divBdr>
        </w:div>
        <w:div w:id="430979203">
          <w:marLeft w:val="480"/>
          <w:marRight w:val="0"/>
          <w:marTop w:val="0"/>
          <w:marBottom w:val="0"/>
          <w:divBdr>
            <w:top w:val="none" w:sz="0" w:space="0" w:color="auto"/>
            <w:left w:val="none" w:sz="0" w:space="0" w:color="auto"/>
            <w:bottom w:val="none" w:sz="0" w:space="0" w:color="auto"/>
            <w:right w:val="none" w:sz="0" w:space="0" w:color="auto"/>
          </w:divBdr>
        </w:div>
        <w:div w:id="432285812">
          <w:marLeft w:val="480"/>
          <w:marRight w:val="0"/>
          <w:marTop w:val="0"/>
          <w:marBottom w:val="0"/>
          <w:divBdr>
            <w:top w:val="none" w:sz="0" w:space="0" w:color="auto"/>
            <w:left w:val="none" w:sz="0" w:space="0" w:color="auto"/>
            <w:bottom w:val="none" w:sz="0" w:space="0" w:color="auto"/>
            <w:right w:val="none" w:sz="0" w:space="0" w:color="auto"/>
          </w:divBdr>
        </w:div>
        <w:div w:id="1815105317">
          <w:marLeft w:val="480"/>
          <w:marRight w:val="0"/>
          <w:marTop w:val="0"/>
          <w:marBottom w:val="0"/>
          <w:divBdr>
            <w:top w:val="none" w:sz="0" w:space="0" w:color="auto"/>
            <w:left w:val="none" w:sz="0" w:space="0" w:color="auto"/>
            <w:bottom w:val="none" w:sz="0" w:space="0" w:color="auto"/>
            <w:right w:val="none" w:sz="0" w:space="0" w:color="auto"/>
          </w:divBdr>
        </w:div>
        <w:div w:id="1279407146">
          <w:marLeft w:val="480"/>
          <w:marRight w:val="0"/>
          <w:marTop w:val="0"/>
          <w:marBottom w:val="0"/>
          <w:divBdr>
            <w:top w:val="none" w:sz="0" w:space="0" w:color="auto"/>
            <w:left w:val="none" w:sz="0" w:space="0" w:color="auto"/>
            <w:bottom w:val="none" w:sz="0" w:space="0" w:color="auto"/>
            <w:right w:val="none" w:sz="0" w:space="0" w:color="auto"/>
          </w:divBdr>
        </w:div>
        <w:div w:id="1184905182">
          <w:marLeft w:val="480"/>
          <w:marRight w:val="0"/>
          <w:marTop w:val="0"/>
          <w:marBottom w:val="0"/>
          <w:divBdr>
            <w:top w:val="none" w:sz="0" w:space="0" w:color="auto"/>
            <w:left w:val="none" w:sz="0" w:space="0" w:color="auto"/>
            <w:bottom w:val="none" w:sz="0" w:space="0" w:color="auto"/>
            <w:right w:val="none" w:sz="0" w:space="0" w:color="auto"/>
          </w:divBdr>
        </w:div>
        <w:div w:id="1750614021">
          <w:marLeft w:val="480"/>
          <w:marRight w:val="0"/>
          <w:marTop w:val="0"/>
          <w:marBottom w:val="0"/>
          <w:divBdr>
            <w:top w:val="none" w:sz="0" w:space="0" w:color="auto"/>
            <w:left w:val="none" w:sz="0" w:space="0" w:color="auto"/>
            <w:bottom w:val="none" w:sz="0" w:space="0" w:color="auto"/>
            <w:right w:val="none" w:sz="0" w:space="0" w:color="auto"/>
          </w:divBdr>
        </w:div>
        <w:div w:id="409936069">
          <w:marLeft w:val="480"/>
          <w:marRight w:val="0"/>
          <w:marTop w:val="0"/>
          <w:marBottom w:val="0"/>
          <w:divBdr>
            <w:top w:val="none" w:sz="0" w:space="0" w:color="auto"/>
            <w:left w:val="none" w:sz="0" w:space="0" w:color="auto"/>
            <w:bottom w:val="none" w:sz="0" w:space="0" w:color="auto"/>
            <w:right w:val="none" w:sz="0" w:space="0" w:color="auto"/>
          </w:divBdr>
        </w:div>
        <w:div w:id="1055472379">
          <w:marLeft w:val="480"/>
          <w:marRight w:val="0"/>
          <w:marTop w:val="0"/>
          <w:marBottom w:val="0"/>
          <w:divBdr>
            <w:top w:val="none" w:sz="0" w:space="0" w:color="auto"/>
            <w:left w:val="none" w:sz="0" w:space="0" w:color="auto"/>
            <w:bottom w:val="none" w:sz="0" w:space="0" w:color="auto"/>
            <w:right w:val="none" w:sz="0" w:space="0" w:color="auto"/>
          </w:divBdr>
        </w:div>
        <w:div w:id="920718101">
          <w:marLeft w:val="480"/>
          <w:marRight w:val="0"/>
          <w:marTop w:val="0"/>
          <w:marBottom w:val="0"/>
          <w:divBdr>
            <w:top w:val="none" w:sz="0" w:space="0" w:color="auto"/>
            <w:left w:val="none" w:sz="0" w:space="0" w:color="auto"/>
            <w:bottom w:val="none" w:sz="0" w:space="0" w:color="auto"/>
            <w:right w:val="none" w:sz="0" w:space="0" w:color="auto"/>
          </w:divBdr>
        </w:div>
        <w:div w:id="577205009">
          <w:marLeft w:val="480"/>
          <w:marRight w:val="0"/>
          <w:marTop w:val="0"/>
          <w:marBottom w:val="0"/>
          <w:divBdr>
            <w:top w:val="none" w:sz="0" w:space="0" w:color="auto"/>
            <w:left w:val="none" w:sz="0" w:space="0" w:color="auto"/>
            <w:bottom w:val="none" w:sz="0" w:space="0" w:color="auto"/>
            <w:right w:val="none" w:sz="0" w:space="0" w:color="auto"/>
          </w:divBdr>
        </w:div>
        <w:div w:id="49962861">
          <w:marLeft w:val="480"/>
          <w:marRight w:val="0"/>
          <w:marTop w:val="0"/>
          <w:marBottom w:val="0"/>
          <w:divBdr>
            <w:top w:val="none" w:sz="0" w:space="0" w:color="auto"/>
            <w:left w:val="none" w:sz="0" w:space="0" w:color="auto"/>
            <w:bottom w:val="none" w:sz="0" w:space="0" w:color="auto"/>
            <w:right w:val="none" w:sz="0" w:space="0" w:color="auto"/>
          </w:divBdr>
        </w:div>
        <w:div w:id="2098670183">
          <w:marLeft w:val="480"/>
          <w:marRight w:val="0"/>
          <w:marTop w:val="0"/>
          <w:marBottom w:val="0"/>
          <w:divBdr>
            <w:top w:val="none" w:sz="0" w:space="0" w:color="auto"/>
            <w:left w:val="none" w:sz="0" w:space="0" w:color="auto"/>
            <w:bottom w:val="none" w:sz="0" w:space="0" w:color="auto"/>
            <w:right w:val="none" w:sz="0" w:space="0" w:color="auto"/>
          </w:divBdr>
        </w:div>
        <w:div w:id="1126971237">
          <w:marLeft w:val="480"/>
          <w:marRight w:val="0"/>
          <w:marTop w:val="0"/>
          <w:marBottom w:val="0"/>
          <w:divBdr>
            <w:top w:val="none" w:sz="0" w:space="0" w:color="auto"/>
            <w:left w:val="none" w:sz="0" w:space="0" w:color="auto"/>
            <w:bottom w:val="none" w:sz="0" w:space="0" w:color="auto"/>
            <w:right w:val="none" w:sz="0" w:space="0" w:color="auto"/>
          </w:divBdr>
        </w:div>
        <w:div w:id="592206313">
          <w:marLeft w:val="480"/>
          <w:marRight w:val="0"/>
          <w:marTop w:val="0"/>
          <w:marBottom w:val="0"/>
          <w:divBdr>
            <w:top w:val="none" w:sz="0" w:space="0" w:color="auto"/>
            <w:left w:val="none" w:sz="0" w:space="0" w:color="auto"/>
            <w:bottom w:val="none" w:sz="0" w:space="0" w:color="auto"/>
            <w:right w:val="none" w:sz="0" w:space="0" w:color="auto"/>
          </w:divBdr>
        </w:div>
        <w:div w:id="1808737509">
          <w:marLeft w:val="480"/>
          <w:marRight w:val="0"/>
          <w:marTop w:val="0"/>
          <w:marBottom w:val="0"/>
          <w:divBdr>
            <w:top w:val="none" w:sz="0" w:space="0" w:color="auto"/>
            <w:left w:val="none" w:sz="0" w:space="0" w:color="auto"/>
            <w:bottom w:val="none" w:sz="0" w:space="0" w:color="auto"/>
            <w:right w:val="none" w:sz="0" w:space="0" w:color="auto"/>
          </w:divBdr>
        </w:div>
        <w:div w:id="2044478894">
          <w:marLeft w:val="480"/>
          <w:marRight w:val="0"/>
          <w:marTop w:val="0"/>
          <w:marBottom w:val="0"/>
          <w:divBdr>
            <w:top w:val="none" w:sz="0" w:space="0" w:color="auto"/>
            <w:left w:val="none" w:sz="0" w:space="0" w:color="auto"/>
            <w:bottom w:val="none" w:sz="0" w:space="0" w:color="auto"/>
            <w:right w:val="none" w:sz="0" w:space="0" w:color="auto"/>
          </w:divBdr>
        </w:div>
        <w:div w:id="1133988935">
          <w:marLeft w:val="480"/>
          <w:marRight w:val="0"/>
          <w:marTop w:val="0"/>
          <w:marBottom w:val="0"/>
          <w:divBdr>
            <w:top w:val="none" w:sz="0" w:space="0" w:color="auto"/>
            <w:left w:val="none" w:sz="0" w:space="0" w:color="auto"/>
            <w:bottom w:val="none" w:sz="0" w:space="0" w:color="auto"/>
            <w:right w:val="none" w:sz="0" w:space="0" w:color="auto"/>
          </w:divBdr>
        </w:div>
        <w:div w:id="1607031965">
          <w:marLeft w:val="480"/>
          <w:marRight w:val="0"/>
          <w:marTop w:val="0"/>
          <w:marBottom w:val="0"/>
          <w:divBdr>
            <w:top w:val="none" w:sz="0" w:space="0" w:color="auto"/>
            <w:left w:val="none" w:sz="0" w:space="0" w:color="auto"/>
            <w:bottom w:val="none" w:sz="0" w:space="0" w:color="auto"/>
            <w:right w:val="none" w:sz="0" w:space="0" w:color="auto"/>
          </w:divBdr>
        </w:div>
        <w:div w:id="274681057">
          <w:marLeft w:val="480"/>
          <w:marRight w:val="0"/>
          <w:marTop w:val="0"/>
          <w:marBottom w:val="0"/>
          <w:divBdr>
            <w:top w:val="none" w:sz="0" w:space="0" w:color="auto"/>
            <w:left w:val="none" w:sz="0" w:space="0" w:color="auto"/>
            <w:bottom w:val="none" w:sz="0" w:space="0" w:color="auto"/>
            <w:right w:val="none" w:sz="0" w:space="0" w:color="auto"/>
          </w:divBdr>
        </w:div>
        <w:div w:id="2004581108">
          <w:marLeft w:val="480"/>
          <w:marRight w:val="0"/>
          <w:marTop w:val="0"/>
          <w:marBottom w:val="0"/>
          <w:divBdr>
            <w:top w:val="none" w:sz="0" w:space="0" w:color="auto"/>
            <w:left w:val="none" w:sz="0" w:space="0" w:color="auto"/>
            <w:bottom w:val="none" w:sz="0" w:space="0" w:color="auto"/>
            <w:right w:val="none" w:sz="0" w:space="0" w:color="auto"/>
          </w:divBdr>
        </w:div>
        <w:div w:id="337074110">
          <w:marLeft w:val="480"/>
          <w:marRight w:val="0"/>
          <w:marTop w:val="0"/>
          <w:marBottom w:val="0"/>
          <w:divBdr>
            <w:top w:val="none" w:sz="0" w:space="0" w:color="auto"/>
            <w:left w:val="none" w:sz="0" w:space="0" w:color="auto"/>
            <w:bottom w:val="none" w:sz="0" w:space="0" w:color="auto"/>
            <w:right w:val="none" w:sz="0" w:space="0" w:color="auto"/>
          </w:divBdr>
        </w:div>
        <w:div w:id="771052851">
          <w:marLeft w:val="480"/>
          <w:marRight w:val="0"/>
          <w:marTop w:val="0"/>
          <w:marBottom w:val="0"/>
          <w:divBdr>
            <w:top w:val="none" w:sz="0" w:space="0" w:color="auto"/>
            <w:left w:val="none" w:sz="0" w:space="0" w:color="auto"/>
            <w:bottom w:val="none" w:sz="0" w:space="0" w:color="auto"/>
            <w:right w:val="none" w:sz="0" w:space="0" w:color="auto"/>
          </w:divBdr>
        </w:div>
        <w:div w:id="531381527">
          <w:marLeft w:val="480"/>
          <w:marRight w:val="0"/>
          <w:marTop w:val="0"/>
          <w:marBottom w:val="0"/>
          <w:divBdr>
            <w:top w:val="none" w:sz="0" w:space="0" w:color="auto"/>
            <w:left w:val="none" w:sz="0" w:space="0" w:color="auto"/>
            <w:bottom w:val="none" w:sz="0" w:space="0" w:color="auto"/>
            <w:right w:val="none" w:sz="0" w:space="0" w:color="auto"/>
          </w:divBdr>
        </w:div>
        <w:div w:id="1114863058">
          <w:marLeft w:val="480"/>
          <w:marRight w:val="0"/>
          <w:marTop w:val="0"/>
          <w:marBottom w:val="0"/>
          <w:divBdr>
            <w:top w:val="none" w:sz="0" w:space="0" w:color="auto"/>
            <w:left w:val="none" w:sz="0" w:space="0" w:color="auto"/>
            <w:bottom w:val="none" w:sz="0" w:space="0" w:color="auto"/>
            <w:right w:val="none" w:sz="0" w:space="0" w:color="auto"/>
          </w:divBdr>
        </w:div>
        <w:div w:id="875317037">
          <w:marLeft w:val="480"/>
          <w:marRight w:val="0"/>
          <w:marTop w:val="0"/>
          <w:marBottom w:val="0"/>
          <w:divBdr>
            <w:top w:val="none" w:sz="0" w:space="0" w:color="auto"/>
            <w:left w:val="none" w:sz="0" w:space="0" w:color="auto"/>
            <w:bottom w:val="none" w:sz="0" w:space="0" w:color="auto"/>
            <w:right w:val="none" w:sz="0" w:space="0" w:color="auto"/>
          </w:divBdr>
        </w:div>
        <w:div w:id="730426622">
          <w:marLeft w:val="480"/>
          <w:marRight w:val="0"/>
          <w:marTop w:val="0"/>
          <w:marBottom w:val="0"/>
          <w:divBdr>
            <w:top w:val="none" w:sz="0" w:space="0" w:color="auto"/>
            <w:left w:val="none" w:sz="0" w:space="0" w:color="auto"/>
            <w:bottom w:val="none" w:sz="0" w:space="0" w:color="auto"/>
            <w:right w:val="none" w:sz="0" w:space="0" w:color="auto"/>
          </w:divBdr>
        </w:div>
        <w:div w:id="1670474913">
          <w:marLeft w:val="480"/>
          <w:marRight w:val="0"/>
          <w:marTop w:val="0"/>
          <w:marBottom w:val="0"/>
          <w:divBdr>
            <w:top w:val="none" w:sz="0" w:space="0" w:color="auto"/>
            <w:left w:val="none" w:sz="0" w:space="0" w:color="auto"/>
            <w:bottom w:val="none" w:sz="0" w:space="0" w:color="auto"/>
            <w:right w:val="none" w:sz="0" w:space="0" w:color="auto"/>
          </w:divBdr>
        </w:div>
        <w:div w:id="1979794671">
          <w:marLeft w:val="480"/>
          <w:marRight w:val="0"/>
          <w:marTop w:val="0"/>
          <w:marBottom w:val="0"/>
          <w:divBdr>
            <w:top w:val="none" w:sz="0" w:space="0" w:color="auto"/>
            <w:left w:val="none" w:sz="0" w:space="0" w:color="auto"/>
            <w:bottom w:val="none" w:sz="0" w:space="0" w:color="auto"/>
            <w:right w:val="none" w:sz="0" w:space="0" w:color="auto"/>
          </w:divBdr>
        </w:div>
        <w:div w:id="770663269">
          <w:marLeft w:val="480"/>
          <w:marRight w:val="0"/>
          <w:marTop w:val="0"/>
          <w:marBottom w:val="0"/>
          <w:divBdr>
            <w:top w:val="none" w:sz="0" w:space="0" w:color="auto"/>
            <w:left w:val="none" w:sz="0" w:space="0" w:color="auto"/>
            <w:bottom w:val="none" w:sz="0" w:space="0" w:color="auto"/>
            <w:right w:val="none" w:sz="0" w:space="0" w:color="auto"/>
          </w:divBdr>
        </w:div>
        <w:div w:id="809323408">
          <w:marLeft w:val="480"/>
          <w:marRight w:val="0"/>
          <w:marTop w:val="0"/>
          <w:marBottom w:val="0"/>
          <w:divBdr>
            <w:top w:val="none" w:sz="0" w:space="0" w:color="auto"/>
            <w:left w:val="none" w:sz="0" w:space="0" w:color="auto"/>
            <w:bottom w:val="none" w:sz="0" w:space="0" w:color="auto"/>
            <w:right w:val="none" w:sz="0" w:space="0" w:color="auto"/>
          </w:divBdr>
        </w:div>
        <w:div w:id="1632705074">
          <w:marLeft w:val="480"/>
          <w:marRight w:val="0"/>
          <w:marTop w:val="0"/>
          <w:marBottom w:val="0"/>
          <w:divBdr>
            <w:top w:val="none" w:sz="0" w:space="0" w:color="auto"/>
            <w:left w:val="none" w:sz="0" w:space="0" w:color="auto"/>
            <w:bottom w:val="none" w:sz="0" w:space="0" w:color="auto"/>
            <w:right w:val="none" w:sz="0" w:space="0" w:color="auto"/>
          </w:divBdr>
        </w:div>
        <w:div w:id="223612336">
          <w:marLeft w:val="480"/>
          <w:marRight w:val="0"/>
          <w:marTop w:val="0"/>
          <w:marBottom w:val="0"/>
          <w:divBdr>
            <w:top w:val="none" w:sz="0" w:space="0" w:color="auto"/>
            <w:left w:val="none" w:sz="0" w:space="0" w:color="auto"/>
            <w:bottom w:val="none" w:sz="0" w:space="0" w:color="auto"/>
            <w:right w:val="none" w:sz="0" w:space="0" w:color="auto"/>
          </w:divBdr>
        </w:div>
        <w:div w:id="884634363">
          <w:marLeft w:val="480"/>
          <w:marRight w:val="0"/>
          <w:marTop w:val="0"/>
          <w:marBottom w:val="0"/>
          <w:divBdr>
            <w:top w:val="none" w:sz="0" w:space="0" w:color="auto"/>
            <w:left w:val="none" w:sz="0" w:space="0" w:color="auto"/>
            <w:bottom w:val="none" w:sz="0" w:space="0" w:color="auto"/>
            <w:right w:val="none" w:sz="0" w:space="0" w:color="auto"/>
          </w:divBdr>
        </w:div>
        <w:div w:id="563878507">
          <w:marLeft w:val="480"/>
          <w:marRight w:val="0"/>
          <w:marTop w:val="0"/>
          <w:marBottom w:val="0"/>
          <w:divBdr>
            <w:top w:val="none" w:sz="0" w:space="0" w:color="auto"/>
            <w:left w:val="none" w:sz="0" w:space="0" w:color="auto"/>
            <w:bottom w:val="none" w:sz="0" w:space="0" w:color="auto"/>
            <w:right w:val="none" w:sz="0" w:space="0" w:color="auto"/>
          </w:divBdr>
        </w:div>
        <w:div w:id="50158808">
          <w:marLeft w:val="480"/>
          <w:marRight w:val="0"/>
          <w:marTop w:val="0"/>
          <w:marBottom w:val="0"/>
          <w:divBdr>
            <w:top w:val="none" w:sz="0" w:space="0" w:color="auto"/>
            <w:left w:val="none" w:sz="0" w:space="0" w:color="auto"/>
            <w:bottom w:val="none" w:sz="0" w:space="0" w:color="auto"/>
            <w:right w:val="none" w:sz="0" w:space="0" w:color="auto"/>
          </w:divBdr>
        </w:div>
        <w:div w:id="2052414532">
          <w:marLeft w:val="480"/>
          <w:marRight w:val="0"/>
          <w:marTop w:val="0"/>
          <w:marBottom w:val="0"/>
          <w:divBdr>
            <w:top w:val="none" w:sz="0" w:space="0" w:color="auto"/>
            <w:left w:val="none" w:sz="0" w:space="0" w:color="auto"/>
            <w:bottom w:val="none" w:sz="0" w:space="0" w:color="auto"/>
            <w:right w:val="none" w:sz="0" w:space="0" w:color="auto"/>
          </w:divBdr>
        </w:div>
        <w:div w:id="1231387901">
          <w:marLeft w:val="480"/>
          <w:marRight w:val="0"/>
          <w:marTop w:val="0"/>
          <w:marBottom w:val="0"/>
          <w:divBdr>
            <w:top w:val="none" w:sz="0" w:space="0" w:color="auto"/>
            <w:left w:val="none" w:sz="0" w:space="0" w:color="auto"/>
            <w:bottom w:val="none" w:sz="0" w:space="0" w:color="auto"/>
            <w:right w:val="none" w:sz="0" w:space="0" w:color="auto"/>
          </w:divBdr>
        </w:div>
        <w:div w:id="540292441">
          <w:marLeft w:val="480"/>
          <w:marRight w:val="0"/>
          <w:marTop w:val="0"/>
          <w:marBottom w:val="0"/>
          <w:divBdr>
            <w:top w:val="none" w:sz="0" w:space="0" w:color="auto"/>
            <w:left w:val="none" w:sz="0" w:space="0" w:color="auto"/>
            <w:bottom w:val="none" w:sz="0" w:space="0" w:color="auto"/>
            <w:right w:val="none" w:sz="0" w:space="0" w:color="auto"/>
          </w:divBdr>
        </w:div>
        <w:div w:id="1100419693">
          <w:marLeft w:val="480"/>
          <w:marRight w:val="0"/>
          <w:marTop w:val="0"/>
          <w:marBottom w:val="0"/>
          <w:divBdr>
            <w:top w:val="none" w:sz="0" w:space="0" w:color="auto"/>
            <w:left w:val="none" w:sz="0" w:space="0" w:color="auto"/>
            <w:bottom w:val="none" w:sz="0" w:space="0" w:color="auto"/>
            <w:right w:val="none" w:sz="0" w:space="0" w:color="auto"/>
          </w:divBdr>
        </w:div>
        <w:div w:id="1800412751">
          <w:marLeft w:val="480"/>
          <w:marRight w:val="0"/>
          <w:marTop w:val="0"/>
          <w:marBottom w:val="0"/>
          <w:divBdr>
            <w:top w:val="none" w:sz="0" w:space="0" w:color="auto"/>
            <w:left w:val="none" w:sz="0" w:space="0" w:color="auto"/>
            <w:bottom w:val="none" w:sz="0" w:space="0" w:color="auto"/>
            <w:right w:val="none" w:sz="0" w:space="0" w:color="auto"/>
          </w:divBdr>
        </w:div>
        <w:div w:id="1299725630">
          <w:marLeft w:val="480"/>
          <w:marRight w:val="0"/>
          <w:marTop w:val="0"/>
          <w:marBottom w:val="0"/>
          <w:divBdr>
            <w:top w:val="none" w:sz="0" w:space="0" w:color="auto"/>
            <w:left w:val="none" w:sz="0" w:space="0" w:color="auto"/>
            <w:bottom w:val="none" w:sz="0" w:space="0" w:color="auto"/>
            <w:right w:val="none" w:sz="0" w:space="0" w:color="auto"/>
          </w:divBdr>
        </w:div>
        <w:div w:id="7102613">
          <w:marLeft w:val="480"/>
          <w:marRight w:val="0"/>
          <w:marTop w:val="0"/>
          <w:marBottom w:val="0"/>
          <w:divBdr>
            <w:top w:val="none" w:sz="0" w:space="0" w:color="auto"/>
            <w:left w:val="none" w:sz="0" w:space="0" w:color="auto"/>
            <w:bottom w:val="none" w:sz="0" w:space="0" w:color="auto"/>
            <w:right w:val="none" w:sz="0" w:space="0" w:color="auto"/>
          </w:divBdr>
        </w:div>
        <w:div w:id="1258059785">
          <w:marLeft w:val="480"/>
          <w:marRight w:val="0"/>
          <w:marTop w:val="0"/>
          <w:marBottom w:val="0"/>
          <w:divBdr>
            <w:top w:val="none" w:sz="0" w:space="0" w:color="auto"/>
            <w:left w:val="none" w:sz="0" w:space="0" w:color="auto"/>
            <w:bottom w:val="none" w:sz="0" w:space="0" w:color="auto"/>
            <w:right w:val="none" w:sz="0" w:space="0" w:color="auto"/>
          </w:divBdr>
        </w:div>
        <w:div w:id="613707244">
          <w:marLeft w:val="480"/>
          <w:marRight w:val="0"/>
          <w:marTop w:val="0"/>
          <w:marBottom w:val="0"/>
          <w:divBdr>
            <w:top w:val="none" w:sz="0" w:space="0" w:color="auto"/>
            <w:left w:val="none" w:sz="0" w:space="0" w:color="auto"/>
            <w:bottom w:val="none" w:sz="0" w:space="0" w:color="auto"/>
            <w:right w:val="none" w:sz="0" w:space="0" w:color="auto"/>
          </w:divBdr>
        </w:div>
        <w:div w:id="483281821">
          <w:marLeft w:val="480"/>
          <w:marRight w:val="0"/>
          <w:marTop w:val="0"/>
          <w:marBottom w:val="0"/>
          <w:divBdr>
            <w:top w:val="none" w:sz="0" w:space="0" w:color="auto"/>
            <w:left w:val="none" w:sz="0" w:space="0" w:color="auto"/>
            <w:bottom w:val="none" w:sz="0" w:space="0" w:color="auto"/>
            <w:right w:val="none" w:sz="0" w:space="0" w:color="auto"/>
          </w:divBdr>
        </w:div>
        <w:div w:id="1955866920">
          <w:marLeft w:val="480"/>
          <w:marRight w:val="0"/>
          <w:marTop w:val="0"/>
          <w:marBottom w:val="0"/>
          <w:divBdr>
            <w:top w:val="none" w:sz="0" w:space="0" w:color="auto"/>
            <w:left w:val="none" w:sz="0" w:space="0" w:color="auto"/>
            <w:bottom w:val="none" w:sz="0" w:space="0" w:color="auto"/>
            <w:right w:val="none" w:sz="0" w:space="0" w:color="auto"/>
          </w:divBdr>
        </w:div>
        <w:div w:id="173425210">
          <w:marLeft w:val="480"/>
          <w:marRight w:val="0"/>
          <w:marTop w:val="0"/>
          <w:marBottom w:val="0"/>
          <w:divBdr>
            <w:top w:val="none" w:sz="0" w:space="0" w:color="auto"/>
            <w:left w:val="none" w:sz="0" w:space="0" w:color="auto"/>
            <w:bottom w:val="none" w:sz="0" w:space="0" w:color="auto"/>
            <w:right w:val="none" w:sz="0" w:space="0" w:color="auto"/>
          </w:divBdr>
        </w:div>
        <w:div w:id="1379932148">
          <w:marLeft w:val="480"/>
          <w:marRight w:val="0"/>
          <w:marTop w:val="0"/>
          <w:marBottom w:val="0"/>
          <w:divBdr>
            <w:top w:val="none" w:sz="0" w:space="0" w:color="auto"/>
            <w:left w:val="none" w:sz="0" w:space="0" w:color="auto"/>
            <w:bottom w:val="none" w:sz="0" w:space="0" w:color="auto"/>
            <w:right w:val="none" w:sz="0" w:space="0" w:color="auto"/>
          </w:divBdr>
        </w:div>
        <w:div w:id="2036609876">
          <w:marLeft w:val="480"/>
          <w:marRight w:val="0"/>
          <w:marTop w:val="0"/>
          <w:marBottom w:val="0"/>
          <w:divBdr>
            <w:top w:val="none" w:sz="0" w:space="0" w:color="auto"/>
            <w:left w:val="none" w:sz="0" w:space="0" w:color="auto"/>
            <w:bottom w:val="none" w:sz="0" w:space="0" w:color="auto"/>
            <w:right w:val="none" w:sz="0" w:space="0" w:color="auto"/>
          </w:divBdr>
        </w:div>
        <w:div w:id="1029112411">
          <w:marLeft w:val="480"/>
          <w:marRight w:val="0"/>
          <w:marTop w:val="0"/>
          <w:marBottom w:val="0"/>
          <w:divBdr>
            <w:top w:val="none" w:sz="0" w:space="0" w:color="auto"/>
            <w:left w:val="none" w:sz="0" w:space="0" w:color="auto"/>
            <w:bottom w:val="none" w:sz="0" w:space="0" w:color="auto"/>
            <w:right w:val="none" w:sz="0" w:space="0" w:color="auto"/>
          </w:divBdr>
        </w:div>
        <w:div w:id="1420179002">
          <w:marLeft w:val="480"/>
          <w:marRight w:val="0"/>
          <w:marTop w:val="0"/>
          <w:marBottom w:val="0"/>
          <w:divBdr>
            <w:top w:val="none" w:sz="0" w:space="0" w:color="auto"/>
            <w:left w:val="none" w:sz="0" w:space="0" w:color="auto"/>
            <w:bottom w:val="none" w:sz="0" w:space="0" w:color="auto"/>
            <w:right w:val="none" w:sz="0" w:space="0" w:color="auto"/>
          </w:divBdr>
        </w:div>
        <w:div w:id="1445536056">
          <w:marLeft w:val="480"/>
          <w:marRight w:val="0"/>
          <w:marTop w:val="0"/>
          <w:marBottom w:val="0"/>
          <w:divBdr>
            <w:top w:val="none" w:sz="0" w:space="0" w:color="auto"/>
            <w:left w:val="none" w:sz="0" w:space="0" w:color="auto"/>
            <w:bottom w:val="none" w:sz="0" w:space="0" w:color="auto"/>
            <w:right w:val="none" w:sz="0" w:space="0" w:color="auto"/>
          </w:divBdr>
        </w:div>
        <w:div w:id="2078548200">
          <w:marLeft w:val="480"/>
          <w:marRight w:val="0"/>
          <w:marTop w:val="0"/>
          <w:marBottom w:val="0"/>
          <w:divBdr>
            <w:top w:val="none" w:sz="0" w:space="0" w:color="auto"/>
            <w:left w:val="none" w:sz="0" w:space="0" w:color="auto"/>
            <w:bottom w:val="none" w:sz="0" w:space="0" w:color="auto"/>
            <w:right w:val="none" w:sz="0" w:space="0" w:color="auto"/>
          </w:divBdr>
        </w:div>
        <w:div w:id="92019141">
          <w:marLeft w:val="480"/>
          <w:marRight w:val="0"/>
          <w:marTop w:val="0"/>
          <w:marBottom w:val="0"/>
          <w:divBdr>
            <w:top w:val="none" w:sz="0" w:space="0" w:color="auto"/>
            <w:left w:val="none" w:sz="0" w:space="0" w:color="auto"/>
            <w:bottom w:val="none" w:sz="0" w:space="0" w:color="auto"/>
            <w:right w:val="none" w:sz="0" w:space="0" w:color="auto"/>
          </w:divBdr>
        </w:div>
        <w:div w:id="616528136">
          <w:marLeft w:val="480"/>
          <w:marRight w:val="0"/>
          <w:marTop w:val="0"/>
          <w:marBottom w:val="0"/>
          <w:divBdr>
            <w:top w:val="none" w:sz="0" w:space="0" w:color="auto"/>
            <w:left w:val="none" w:sz="0" w:space="0" w:color="auto"/>
            <w:bottom w:val="none" w:sz="0" w:space="0" w:color="auto"/>
            <w:right w:val="none" w:sz="0" w:space="0" w:color="auto"/>
          </w:divBdr>
        </w:div>
        <w:div w:id="1458140924">
          <w:marLeft w:val="480"/>
          <w:marRight w:val="0"/>
          <w:marTop w:val="0"/>
          <w:marBottom w:val="0"/>
          <w:divBdr>
            <w:top w:val="none" w:sz="0" w:space="0" w:color="auto"/>
            <w:left w:val="none" w:sz="0" w:space="0" w:color="auto"/>
            <w:bottom w:val="none" w:sz="0" w:space="0" w:color="auto"/>
            <w:right w:val="none" w:sz="0" w:space="0" w:color="auto"/>
          </w:divBdr>
        </w:div>
        <w:div w:id="1609656779">
          <w:marLeft w:val="480"/>
          <w:marRight w:val="0"/>
          <w:marTop w:val="0"/>
          <w:marBottom w:val="0"/>
          <w:divBdr>
            <w:top w:val="none" w:sz="0" w:space="0" w:color="auto"/>
            <w:left w:val="none" w:sz="0" w:space="0" w:color="auto"/>
            <w:bottom w:val="none" w:sz="0" w:space="0" w:color="auto"/>
            <w:right w:val="none" w:sz="0" w:space="0" w:color="auto"/>
          </w:divBdr>
        </w:div>
        <w:div w:id="641233554">
          <w:marLeft w:val="480"/>
          <w:marRight w:val="0"/>
          <w:marTop w:val="0"/>
          <w:marBottom w:val="0"/>
          <w:divBdr>
            <w:top w:val="none" w:sz="0" w:space="0" w:color="auto"/>
            <w:left w:val="none" w:sz="0" w:space="0" w:color="auto"/>
            <w:bottom w:val="none" w:sz="0" w:space="0" w:color="auto"/>
            <w:right w:val="none" w:sz="0" w:space="0" w:color="auto"/>
          </w:divBdr>
        </w:div>
        <w:div w:id="1897161620">
          <w:marLeft w:val="480"/>
          <w:marRight w:val="0"/>
          <w:marTop w:val="0"/>
          <w:marBottom w:val="0"/>
          <w:divBdr>
            <w:top w:val="none" w:sz="0" w:space="0" w:color="auto"/>
            <w:left w:val="none" w:sz="0" w:space="0" w:color="auto"/>
            <w:bottom w:val="none" w:sz="0" w:space="0" w:color="auto"/>
            <w:right w:val="none" w:sz="0" w:space="0" w:color="auto"/>
          </w:divBdr>
        </w:div>
        <w:div w:id="1103960702">
          <w:marLeft w:val="480"/>
          <w:marRight w:val="0"/>
          <w:marTop w:val="0"/>
          <w:marBottom w:val="0"/>
          <w:divBdr>
            <w:top w:val="none" w:sz="0" w:space="0" w:color="auto"/>
            <w:left w:val="none" w:sz="0" w:space="0" w:color="auto"/>
            <w:bottom w:val="none" w:sz="0" w:space="0" w:color="auto"/>
            <w:right w:val="none" w:sz="0" w:space="0" w:color="auto"/>
          </w:divBdr>
        </w:div>
        <w:div w:id="1807161289">
          <w:marLeft w:val="480"/>
          <w:marRight w:val="0"/>
          <w:marTop w:val="0"/>
          <w:marBottom w:val="0"/>
          <w:divBdr>
            <w:top w:val="none" w:sz="0" w:space="0" w:color="auto"/>
            <w:left w:val="none" w:sz="0" w:space="0" w:color="auto"/>
            <w:bottom w:val="none" w:sz="0" w:space="0" w:color="auto"/>
            <w:right w:val="none" w:sz="0" w:space="0" w:color="auto"/>
          </w:divBdr>
        </w:div>
        <w:div w:id="378673797">
          <w:marLeft w:val="480"/>
          <w:marRight w:val="0"/>
          <w:marTop w:val="0"/>
          <w:marBottom w:val="0"/>
          <w:divBdr>
            <w:top w:val="none" w:sz="0" w:space="0" w:color="auto"/>
            <w:left w:val="none" w:sz="0" w:space="0" w:color="auto"/>
            <w:bottom w:val="none" w:sz="0" w:space="0" w:color="auto"/>
            <w:right w:val="none" w:sz="0" w:space="0" w:color="auto"/>
          </w:divBdr>
        </w:div>
        <w:div w:id="1987052732">
          <w:marLeft w:val="480"/>
          <w:marRight w:val="0"/>
          <w:marTop w:val="0"/>
          <w:marBottom w:val="0"/>
          <w:divBdr>
            <w:top w:val="none" w:sz="0" w:space="0" w:color="auto"/>
            <w:left w:val="none" w:sz="0" w:space="0" w:color="auto"/>
            <w:bottom w:val="none" w:sz="0" w:space="0" w:color="auto"/>
            <w:right w:val="none" w:sz="0" w:space="0" w:color="auto"/>
          </w:divBdr>
        </w:div>
        <w:div w:id="387415655">
          <w:marLeft w:val="480"/>
          <w:marRight w:val="0"/>
          <w:marTop w:val="0"/>
          <w:marBottom w:val="0"/>
          <w:divBdr>
            <w:top w:val="none" w:sz="0" w:space="0" w:color="auto"/>
            <w:left w:val="none" w:sz="0" w:space="0" w:color="auto"/>
            <w:bottom w:val="none" w:sz="0" w:space="0" w:color="auto"/>
            <w:right w:val="none" w:sz="0" w:space="0" w:color="auto"/>
          </w:divBdr>
        </w:div>
        <w:div w:id="1550611569">
          <w:marLeft w:val="480"/>
          <w:marRight w:val="0"/>
          <w:marTop w:val="0"/>
          <w:marBottom w:val="0"/>
          <w:divBdr>
            <w:top w:val="none" w:sz="0" w:space="0" w:color="auto"/>
            <w:left w:val="none" w:sz="0" w:space="0" w:color="auto"/>
            <w:bottom w:val="none" w:sz="0" w:space="0" w:color="auto"/>
            <w:right w:val="none" w:sz="0" w:space="0" w:color="auto"/>
          </w:divBdr>
        </w:div>
        <w:div w:id="786969499">
          <w:marLeft w:val="480"/>
          <w:marRight w:val="0"/>
          <w:marTop w:val="0"/>
          <w:marBottom w:val="0"/>
          <w:divBdr>
            <w:top w:val="none" w:sz="0" w:space="0" w:color="auto"/>
            <w:left w:val="none" w:sz="0" w:space="0" w:color="auto"/>
            <w:bottom w:val="none" w:sz="0" w:space="0" w:color="auto"/>
            <w:right w:val="none" w:sz="0" w:space="0" w:color="auto"/>
          </w:divBdr>
        </w:div>
        <w:div w:id="1273318753">
          <w:marLeft w:val="480"/>
          <w:marRight w:val="0"/>
          <w:marTop w:val="0"/>
          <w:marBottom w:val="0"/>
          <w:divBdr>
            <w:top w:val="none" w:sz="0" w:space="0" w:color="auto"/>
            <w:left w:val="none" w:sz="0" w:space="0" w:color="auto"/>
            <w:bottom w:val="none" w:sz="0" w:space="0" w:color="auto"/>
            <w:right w:val="none" w:sz="0" w:space="0" w:color="auto"/>
          </w:divBdr>
        </w:div>
        <w:div w:id="344863100">
          <w:marLeft w:val="480"/>
          <w:marRight w:val="0"/>
          <w:marTop w:val="0"/>
          <w:marBottom w:val="0"/>
          <w:divBdr>
            <w:top w:val="none" w:sz="0" w:space="0" w:color="auto"/>
            <w:left w:val="none" w:sz="0" w:space="0" w:color="auto"/>
            <w:bottom w:val="none" w:sz="0" w:space="0" w:color="auto"/>
            <w:right w:val="none" w:sz="0" w:space="0" w:color="auto"/>
          </w:divBdr>
        </w:div>
        <w:div w:id="1986350741">
          <w:marLeft w:val="480"/>
          <w:marRight w:val="0"/>
          <w:marTop w:val="0"/>
          <w:marBottom w:val="0"/>
          <w:divBdr>
            <w:top w:val="none" w:sz="0" w:space="0" w:color="auto"/>
            <w:left w:val="none" w:sz="0" w:space="0" w:color="auto"/>
            <w:bottom w:val="none" w:sz="0" w:space="0" w:color="auto"/>
            <w:right w:val="none" w:sz="0" w:space="0" w:color="auto"/>
          </w:divBdr>
        </w:div>
      </w:divsChild>
    </w:div>
    <w:div w:id="1327174305">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979623">
      <w:bodyDiv w:val="1"/>
      <w:marLeft w:val="0"/>
      <w:marRight w:val="0"/>
      <w:marTop w:val="0"/>
      <w:marBottom w:val="0"/>
      <w:divBdr>
        <w:top w:val="none" w:sz="0" w:space="0" w:color="auto"/>
        <w:left w:val="none" w:sz="0" w:space="0" w:color="auto"/>
        <w:bottom w:val="none" w:sz="0" w:space="0" w:color="auto"/>
        <w:right w:val="none" w:sz="0" w:space="0" w:color="auto"/>
      </w:divBdr>
    </w:div>
    <w:div w:id="1328095491">
      <w:bodyDiv w:val="1"/>
      <w:marLeft w:val="0"/>
      <w:marRight w:val="0"/>
      <w:marTop w:val="0"/>
      <w:marBottom w:val="0"/>
      <w:divBdr>
        <w:top w:val="none" w:sz="0" w:space="0" w:color="auto"/>
        <w:left w:val="none" w:sz="0" w:space="0" w:color="auto"/>
        <w:bottom w:val="none" w:sz="0" w:space="0" w:color="auto"/>
        <w:right w:val="none" w:sz="0" w:space="0" w:color="auto"/>
      </w:divBdr>
    </w:div>
    <w:div w:id="1328365872">
      <w:bodyDiv w:val="1"/>
      <w:marLeft w:val="0"/>
      <w:marRight w:val="0"/>
      <w:marTop w:val="0"/>
      <w:marBottom w:val="0"/>
      <w:divBdr>
        <w:top w:val="none" w:sz="0" w:space="0" w:color="auto"/>
        <w:left w:val="none" w:sz="0" w:space="0" w:color="auto"/>
        <w:bottom w:val="none" w:sz="0" w:space="0" w:color="auto"/>
        <w:right w:val="none" w:sz="0" w:space="0" w:color="auto"/>
      </w:divBdr>
    </w:div>
    <w:div w:id="1328747620">
      <w:bodyDiv w:val="1"/>
      <w:marLeft w:val="0"/>
      <w:marRight w:val="0"/>
      <w:marTop w:val="0"/>
      <w:marBottom w:val="0"/>
      <w:divBdr>
        <w:top w:val="none" w:sz="0" w:space="0" w:color="auto"/>
        <w:left w:val="none" w:sz="0" w:space="0" w:color="auto"/>
        <w:bottom w:val="none" w:sz="0" w:space="0" w:color="auto"/>
        <w:right w:val="none" w:sz="0" w:space="0" w:color="auto"/>
      </w:divBdr>
    </w:div>
    <w:div w:id="1328900649">
      <w:bodyDiv w:val="1"/>
      <w:marLeft w:val="0"/>
      <w:marRight w:val="0"/>
      <w:marTop w:val="0"/>
      <w:marBottom w:val="0"/>
      <w:divBdr>
        <w:top w:val="none" w:sz="0" w:space="0" w:color="auto"/>
        <w:left w:val="none" w:sz="0" w:space="0" w:color="auto"/>
        <w:bottom w:val="none" w:sz="0" w:space="0" w:color="auto"/>
        <w:right w:val="none" w:sz="0" w:space="0" w:color="auto"/>
      </w:divBdr>
    </w:div>
    <w:div w:id="1329405894">
      <w:bodyDiv w:val="1"/>
      <w:marLeft w:val="0"/>
      <w:marRight w:val="0"/>
      <w:marTop w:val="0"/>
      <w:marBottom w:val="0"/>
      <w:divBdr>
        <w:top w:val="none" w:sz="0" w:space="0" w:color="auto"/>
        <w:left w:val="none" w:sz="0" w:space="0" w:color="auto"/>
        <w:bottom w:val="none" w:sz="0" w:space="0" w:color="auto"/>
        <w:right w:val="none" w:sz="0" w:space="0" w:color="auto"/>
      </w:divBdr>
      <w:divsChild>
        <w:div w:id="1331788782">
          <w:marLeft w:val="480"/>
          <w:marRight w:val="0"/>
          <w:marTop w:val="0"/>
          <w:marBottom w:val="0"/>
          <w:divBdr>
            <w:top w:val="none" w:sz="0" w:space="0" w:color="auto"/>
            <w:left w:val="none" w:sz="0" w:space="0" w:color="auto"/>
            <w:bottom w:val="none" w:sz="0" w:space="0" w:color="auto"/>
            <w:right w:val="none" w:sz="0" w:space="0" w:color="auto"/>
          </w:divBdr>
        </w:div>
        <w:div w:id="186334778">
          <w:marLeft w:val="480"/>
          <w:marRight w:val="0"/>
          <w:marTop w:val="0"/>
          <w:marBottom w:val="0"/>
          <w:divBdr>
            <w:top w:val="none" w:sz="0" w:space="0" w:color="auto"/>
            <w:left w:val="none" w:sz="0" w:space="0" w:color="auto"/>
            <w:bottom w:val="none" w:sz="0" w:space="0" w:color="auto"/>
            <w:right w:val="none" w:sz="0" w:space="0" w:color="auto"/>
          </w:divBdr>
        </w:div>
        <w:div w:id="1609317956">
          <w:marLeft w:val="480"/>
          <w:marRight w:val="0"/>
          <w:marTop w:val="0"/>
          <w:marBottom w:val="0"/>
          <w:divBdr>
            <w:top w:val="none" w:sz="0" w:space="0" w:color="auto"/>
            <w:left w:val="none" w:sz="0" w:space="0" w:color="auto"/>
            <w:bottom w:val="none" w:sz="0" w:space="0" w:color="auto"/>
            <w:right w:val="none" w:sz="0" w:space="0" w:color="auto"/>
          </w:divBdr>
        </w:div>
        <w:div w:id="1246307972">
          <w:marLeft w:val="480"/>
          <w:marRight w:val="0"/>
          <w:marTop w:val="0"/>
          <w:marBottom w:val="0"/>
          <w:divBdr>
            <w:top w:val="none" w:sz="0" w:space="0" w:color="auto"/>
            <w:left w:val="none" w:sz="0" w:space="0" w:color="auto"/>
            <w:bottom w:val="none" w:sz="0" w:space="0" w:color="auto"/>
            <w:right w:val="none" w:sz="0" w:space="0" w:color="auto"/>
          </w:divBdr>
        </w:div>
        <w:div w:id="840703414">
          <w:marLeft w:val="480"/>
          <w:marRight w:val="0"/>
          <w:marTop w:val="0"/>
          <w:marBottom w:val="0"/>
          <w:divBdr>
            <w:top w:val="none" w:sz="0" w:space="0" w:color="auto"/>
            <w:left w:val="none" w:sz="0" w:space="0" w:color="auto"/>
            <w:bottom w:val="none" w:sz="0" w:space="0" w:color="auto"/>
            <w:right w:val="none" w:sz="0" w:space="0" w:color="auto"/>
          </w:divBdr>
        </w:div>
        <w:div w:id="1813056342">
          <w:marLeft w:val="480"/>
          <w:marRight w:val="0"/>
          <w:marTop w:val="0"/>
          <w:marBottom w:val="0"/>
          <w:divBdr>
            <w:top w:val="none" w:sz="0" w:space="0" w:color="auto"/>
            <w:left w:val="none" w:sz="0" w:space="0" w:color="auto"/>
            <w:bottom w:val="none" w:sz="0" w:space="0" w:color="auto"/>
            <w:right w:val="none" w:sz="0" w:space="0" w:color="auto"/>
          </w:divBdr>
        </w:div>
        <w:div w:id="1683438201">
          <w:marLeft w:val="480"/>
          <w:marRight w:val="0"/>
          <w:marTop w:val="0"/>
          <w:marBottom w:val="0"/>
          <w:divBdr>
            <w:top w:val="none" w:sz="0" w:space="0" w:color="auto"/>
            <w:left w:val="none" w:sz="0" w:space="0" w:color="auto"/>
            <w:bottom w:val="none" w:sz="0" w:space="0" w:color="auto"/>
            <w:right w:val="none" w:sz="0" w:space="0" w:color="auto"/>
          </w:divBdr>
        </w:div>
        <w:div w:id="1524828042">
          <w:marLeft w:val="480"/>
          <w:marRight w:val="0"/>
          <w:marTop w:val="0"/>
          <w:marBottom w:val="0"/>
          <w:divBdr>
            <w:top w:val="none" w:sz="0" w:space="0" w:color="auto"/>
            <w:left w:val="none" w:sz="0" w:space="0" w:color="auto"/>
            <w:bottom w:val="none" w:sz="0" w:space="0" w:color="auto"/>
            <w:right w:val="none" w:sz="0" w:space="0" w:color="auto"/>
          </w:divBdr>
        </w:div>
        <w:div w:id="885024465">
          <w:marLeft w:val="480"/>
          <w:marRight w:val="0"/>
          <w:marTop w:val="0"/>
          <w:marBottom w:val="0"/>
          <w:divBdr>
            <w:top w:val="none" w:sz="0" w:space="0" w:color="auto"/>
            <w:left w:val="none" w:sz="0" w:space="0" w:color="auto"/>
            <w:bottom w:val="none" w:sz="0" w:space="0" w:color="auto"/>
            <w:right w:val="none" w:sz="0" w:space="0" w:color="auto"/>
          </w:divBdr>
        </w:div>
        <w:div w:id="344791055">
          <w:marLeft w:val="480"/>
          <w:marRight w:val="0"/>
          <w:marTop w:val="0"/>
          <w:marBottom w:val="0"/>
          <w:divBdr>
            <w:top w:val="none" w:sz="0" w:space="0" w:color="auto"/>
            <w:left w:val="none" w:sz="0" w:space="0" w:color="auto"/>
            <w:bottom w:val="none" w:sz="0" w:space="0" w:color="auto"/>
            <w:right w:val="none" w:sz="0" w:space="0" w:color="auto"/>
          </w:divBdr>
        </w:div>
        <w:div w:id="118227567">
          <w:marLeft w:val="480"/>
          <w:marRight w:val="0"/>
          <w:marTop w:val="0"/>
          <w:marBottom w:val="0"/>
          <w:divBdr>
            <w:top w:val="none" w:sz="0" w:space="0" w:color="auto"/>
            <w:left w:val="none" w:sz="0" w:space="0" w:color="auto"/>
            <w:bottom w:val="none" w:sz="0" w:space="0" w:color="auto"/>
            <w:right w:val="none" w:sz="0" w:space="0" w:color="auto"/>
          </w:divBdr>
        </w:div>
        <w:div w:id="1687556566">
          <w:marLeft w:val="480"/>
          <w:marRight w:val="0"/>
          <w:marTop w:val="0"/>
          <w:marBottom w:val="0"/>
          <w:divBdr>
            <w:top w:val="none" w:sz="0" w:space="0" w:color="auto"/>
            <w:left w:val="none" w:sz="0" w:space="0" w:color="auto"/>
            <w:bottom w:val="none" w:sz="0" w:space="0" w:color="auto"/>
            <w:right w:val="none" w:sz="0" w:space="0" w:color="auto"/>
          </w:divBdr>
        </w:div>
        <w:div w:id="1241019949">
          <w:marLeft w:val="480"/>
          <w:marRight w:val="0"/>
          <w:marTop w:val="0"/>
          <w:marBottom w:val="0"/>
          <w:divBdr>
            <w:top w:val="none" w:sz="0" w:space="0" w:color="auto"/>
            <w:left w:val="none" w:sz="0" w:space="0" w:color="auto"/>
            <w:bottom w:val="none" w:sz="0" w:space="0" w:color="auto"/>
            <w:right w:val="none" w:sz="0" w:space="0" w:color="auto"/>
          </w:divBdr>
        </w:div>
        <w:div w:id="1420981987">
          <w:marLeft w:val="480"/>
          <w:marRight w:val="0"/>
          <w:marTop w:val="0"/>
          <w:marBottom w:val="0"/>
          <w:divBdr>
            <w:top w:val="none" w:sz="0" w:space="0" w:color="auto"/>
            <w:left w:val="none" w:sz="0" w:space="0" w:color="auto"/>
            <w:bottom w:val="none" w:sz="0" w:space="0" w:color="auto"/>
            <w:right w:val="none" w:sz="0" w:space="0" w:color="auto"/>
          </w:divBdr>
        </w:div>
        <w:div w:id="331957249">
          <w:marLeft w:val="480"/>
          <w:marRight w:val="0"/>
          <w:marTop w:val="0"/>
          <w:marBottom w:val="0"/>
          <w:divBdr>
            <w:top w:val="none" w:sz="0" w:space="0" w:color="auto"/>
            <w:left w:val="none" w:sz="0" w:space="0" w:color="auto"/>
            <w:bottom w:val="none" w:sz="0" w:space="0" w:color="auto"/>
            <w:right w:val="none" w:sz="0" w:space="0" w:color="auto"/>
          </w:divBdr>
        </w:div>
        <w:div w:id="1820220623">
          <w:marLeft w:val="480"/>
          <w:marRight w:val="0"/>
          <w:marTop w:val="0"/>
          <w:marBottom w:val="0"/>
          <w:divBdr>
            <w:top w:val="none" w:sz="0" w:space="0" w:color="auto"/>
            <w:left w:val="none" w:sz="0" w:space="0" w:color="auto"/>
            <w:bottom w:val="none" w:sz="0" w:space="0" w:color="auto"/>
            <w:right w:val="none" w:sz="0" w:space="0" w:color="auto"/>
          </w:divBdr>
        </w:div>
        <w:div w:id="393548123">
          <w:marLeft w:val="480"/>
          <w:marRight w:val="0"/>
          <w:marTop w:val="0"/>
          <w:marBottom w:val="0"/>
          <w:divBdr>
            <w:top w:val="none" w:sz="0" w:space="0" w:color="auto"/>
            <w:left w:val="none" w:sz="0" w:space="0" w:color="auto"/>
            <w:bottom w:val="none" w:sz="0" w:space="0" w:color="auto"/>
            <w:right w:val="none" w:sz="0" w:space="0" w:color="auto"/>
          </w:divBdr>
        </w:div>
        <w:div w:id="1562984101">
          <w:marLeft w:val="480"/>
          <w:marRight w:val="0"/>
          <w:marTop w:val="0"/>
          <w:marBottom w:val="0"/>
          <w:divBdr>
            <w:top w:val="none" w:sz="0" w:space="0" w:color="auto"/>
            <w:left w:val="none" w:sz="0" w:space="0" w:color="auto"/>
            <w:bottom w:val="none" w:sz="0" w:space="0" w:color="auto"/>
            <w:right w:val="none" w:sz="0" w:space="0" w:color="auto"/>
          </w:divBdr>
        </w:div>
        <w:div w:id="1672099231">
          <w:marLeft w:val="480"/>
          <w:marRight w:val="0"/>
          <w:marTop w:val="0"/>
          <w:marBottom w:val="0"/>
          <w:divBdr>
            <w:top w:val="none" w:sz="0" w:space="0" w:color="auto"/>
            <w:left w:val="none" w:sz="0" w:space="0" w:color="auto"/>
            <w:bottom w:val="none" w:sz="0" w:space="0" w:color="auto"/>
            <w:right w:val="none" w:sz="0" w:space="0" w:color="auto"/>
          </w:divBdr>
        </w:div>
        <w:div w:id="977224432">
          <w:marLeft w:val="480"/>
          <w:marRight w:val="0"/>
          <w:marTop w:val="0"/>
          <w:marBottom w:val="0"/>
          <w:divBdr>
            <w:top w:val="none" w:sz="0" w:space="0" w:color="auto"/>
            <w:left w:val="none" w:sz="0" w:space="0" w:color="auto"/>
            <w:bottom w:val="none" w:sz="0" w:space="0" w:color="auto"/>
            <w:right w:val="none" w:sz="0" w:space="0" w:color="auto"/>
          </w:divBdr>
        </w:div>
        <w:div w:id="86049208">
          <w:marLeft w:val="480"/>
          <w:marRight w:val="0"/>
          <w:marTop w:val="0"/>
          <w:marBottom w:val="0"/>
          <w:divBdr>
            <w:top w:val="none" w:sz="0" w:space="0" w:color="auto"/>
            <w:left w:val="none" w:sz="0" w:space="0" w:color="auto"/>
            <w:bottom w:val="none" w:sz="0" w:space="0" w:color="auto"/>
            <w:right w:val="none" w:sz="0" w:space="0" w:color="auto"/>
          </w:divBdr>
        </w:div>
        <w:div w:id="1731151113">
          <w:marLeft w:val="480"/>
          <w:marRight w:val="0"/>
          <w:marTop w:val="0"/>
          <w:marBottom w:val="0"/>
          <w:divBdr>
            <w:top w:val="none" w:sz="0" w:space="0" w:color="auto"/>
            <w:left w:val="none" w:sz="0" w:space="0" w:color="auto"/>
            <w:bottom w:val="none" w:sz="0" w:space="0" w:color="auto"/>
            <w:right w:val="none" w:sz="0" w:space="0" w:color="auto"/>
          </w:divBdr>
        </w:div>
        <w:div w:id="2125074322">
          <w:marLeft w:val="480"/>
          <w:marRight w:val="0"/>
          <w:marTop w:val="0"/>
          <w:marBottom w:val="0"/>
          <w:divBdr>
            <w:top w:val="none" w:sz="0" w:space="0" w:color="auto"/>
            <w:left w:val="none" w:sz="0" w:space="0" w:color="auto"/>
            <w:bottom w:val="none" w:sz="0" w:space="0" w:color="auto"/>
            <w:right w:val="none" w:sz="0" w:space="0" w:color="auto"/>
          </w:divBdr>
        </w:div>
        <w:div w:id="1355420971">
          <w:marLeft w:val="480"/>
          <w:marRight w:val="0"/>
          <w:marTop w:val="0"/>
          <w:marBottom w:val="0"/>
          <w:divBdr>
            <w:top w:val="none" w:sz="0" w:space="0" w:color="auto"/>
            <w:left w:val="none" w:sz="0" w:space="0" w:color="auto"/>
            <w:bottom w:val="none" w:sz="0" w:space="0" w:color="auto"/>
            <w:right w:val="none" w:sz="0" w:space="0" w:color="auto"/>
          </w:divBdr>
        </w:div>
        <w:div w:id="770004784">
          <w:marLeft w:val="480"/>
          <w:marRight w:val="0"/>
          <w:marTop w:val="0"/>
          <w:marBottom w:val="0"/>
          <w:divBdr>
            <w:top w:val="none" w:sz="0" w:space="0" w:color="auto"/>
            <w:left w:val="none" w:sz="0" w:space="0" w:color="auto"/>
            <w:bottom w:val="none" w:sz="0" w:space="0" w:color="auto"/>
            <w:right w:val="none" w:sz="0" w:space="0" w:color="auto"/>
          </w:divBdr>
        </w:div>
        <w:div w:id="22362334">
          <w:marLeft w:val="480"/>
          <w:marRight w:val="0"/>
          <w:marTop w:val="0"/>
          <w:marBottom w:val="0"/>
          <w:divBdr>
            <w:top w:val="none" w:sz="0" w:space="0" w:color="auto"/>
            <w:left w:val="none" w:sz="0" w:space="0" w:color="auto"/>
            <w:bottom w:val="none" w:sz="0" w:space="0" w:color="auto"/>
            <w:right w:val="none" w:sz="0" w:space="0" w:color="auto"/>
          </w:divBdr>
        </w:div>
        <w:div w:id="1095785357">
          <w:marLeft w:val="480"/>
          <w:marRight w:val="0"/>
          <w:marTop w:val="0"/>
          <w:marBottom w:val="0"/>
          <w:divBdr>
            <w:top w:val="none" w:sz="0" w:space="0" w:color="auto"/>
            <w:left w:val="none" w:sz="0" w:space="0" w:color="auto"/>
            <w:bottom w:val="none" w:sz="0" w:space="0" w:color="auto"/>
            <w:right w:val="none" w:sz="0" w:space="0" w:color="auto"/>
          </w:divBdr>
        </w:div>
        <w:div w:id="1265306541">
          <w:marLeft w:val="480"/>
          <w:marRight w:val="0"/>
          <w:marTop w:val="0"/>
          <w:marBottom w:val="0"/>
          <w:divBdr>
            <w:top w:val="none" w:sz="0" w:space="0" w:color="auto"/>
            <w:left w:val="none" w:sz="0" w:space="0" w:color="auto"/>
            <w:bottom w:val="none" w:sz="0" w:space="0" w:color="auto"/>
            <w:right w:val="none" w:sz="0" w:space="0" w:color="auto"/>
          </w:divBdr>
        </w:div>
        <w:div w:id="2129621408">
          <w:marLeft w:val="480"/>
          <w:marRight w:val="0"/>
          <w:marTop w:val="0"/>
          <w:marBottom w:val="0"/>
          <w:divBdr>
            <w:top w:val="none" w:sz="0" w:space="0" w:color="auto"/>
            <w:left w:val="none" w:sz="0" w:space="0" w:color="auto"/>
            <w:bottom w:val="none" w:sz="0" w:space="0" w:color="auto"/>
            <w:right w:val="none" w:sz="0" w:space="0" w:color="auto"/>
          </w:divBdr>
        </w:div>
        <w:div w:id="1007173284">
          <w:marLeft w:val="480"/>
          <w:marRight w:val="0"/>
          <w:marTop w:val="0"/>
          <w:marBottom w:val="0"/>
          <w:divBdr>
            <w:top w:val="none" w:sz="0" w:space="0" w:color="auto"/>
            <w:left w:val="none" w:sz="0" w:space="0" w:color="auto"/>
            <w:bottom w:val="none" w:sz="0" w:space="0" w:color="auto"/>
            <w:right w:val="none" w:sz="0" w:space="0" w:color="auto"/>
          </w:divBdr>
        </w:div>
        <w:div w:id="786238985">
          <w:marLeft w:val="480"/>
          <w:marRight w:val="0"/>
          <w:marTop w:val="0"/>
          <w:marBottom w:val="0"/>
          <w:divBdr>
            <w:top w:val="none" w:sz="0" w:space="0" w:color="auto"/>
            <w:left w:val="none" w:sz="0" w:space="0" w:color="auto"/>
            <w:bottom w:val="none" w:sz="0" w:space="0" w:color="auto"/>
            <w:right w:val="none" w:sz="0" w:space="0" w:color="auto"/>
          </w:divBdr>
        </w:div>
        <w:div w:id="1790196333">
          <w:marLeft w:val="480"/>
          <w:marRight w:val="0"/>
          <w:marTop w:val="0"/>
          <w:marBottom w:val="0"/>
          <w:divBdr>
            <w:top w:val="none" w:sz="0" w:space="0" w:color="auto"/>
            <w:left w:val="none" w:sz="0" w:space="0" w:color="auto"/>
            <w:bottom w:val="none" w:sz="0" w:space="0" w:color="auto"/>
            <w:right w:val="none" w:sz="0" w:space="0" w:color="auto"/>
          </w:divBdr>
        </w:div>
        <w:div w:id="253589300">
          <w:marLeft w:val="480"/>
          <w:marRight w:val="0"/>
          <w:marTop w:val="0"/>
          <w:marBottom w:val="0"/>
          <w:divBdr>
            <w:top w:val="none" w:sz="0" w:space="0" w:color="auto"/>
            <w:left w:val="none" w:sz="0" w:space="0" w:color="auto"/>
            <w:bottom w:val="none" w:sz="0" w:space="0" w:color="auto"/>
            <w:right w:val="none" w:sz="0" w:space="0" w:color="auto"/>
          </w:divBdr>
        </w:div>
        <w:div w:id="610017717">
          <w:marLeft w:val="480"/>
          <w:marRight w:val="0"/>
          <w:marTop w:val="0"/>
          <w:marBottom w:val="0"/>
          <w:divBdr>
            <w:top w:val="none" w:sz="0" w:space="0" w:color="auto"/>
            <w:left w:val="none" w:sz="0" w:space="0" w:color="auto"/>
            <w:bottom w:val="none" w:sz="0" w:space="0" w:color="auto"/>
            <w:right w:val="none" w:sz="0" w:space="0" w:color="auto"/>
          </w:divBdr>
        </w:div>
        <w:div w:id="1024599880">
          <w:marLeft w:val="480"/>
          <w:marRight w:val="0"/>
          <w:marTop w:val="0"/>
          <w:marBottom w:val="0"/>
          <w:divBdr>
            <w:top w:val="none" w:sz="0" w:space="0" w:color="auto"/>
            <w:left w:val="none" w:sz="0" w:space="0" w:color="auto"/>
            <w:bottom w:val="none" w:sz="0" w:space="0" w:color="auto"/>
            <w:right w:val="none" w:sz="0" w:space="0" w:color="auto"/>
          </w:divBdr>
        </w:div>
        <w:div w:id="211115556">
          <w:marLeft w:val="480"/>
          <w:marRight w:val="0"/>
          <w:marTop w:val="0"/>
          <w:marBottom w:val="0"/>
          <w:divBdr>
            <w:top w:val="none" w:sz="0" w:space="0" w:color="auto"/>
            <w:left w:val="none" w:sz="0" w:space="0" w:color="auto"/>
            <w:bottom w:val="none" w:sz="0" w:space="0" w:color="auto"/>
            <w:right w:val="none" w:sz="0" w:space="0" w:color="auto"/>
          </w:divBdr>
        </w:div>
        <w:div w:id="870341194">
          <w:marLeft w:val="480"/>
          <w:marRight w:val="0"/>
          <w:marTop w:val="0"/>
          <w:marBottom w:val="0"/>
          <w:divBdr>
            <w:top w:val="none" w:sz="0" w:space="0" w:color="auto"/>
            <w:left w:val="none" w:sz="0" w:space="0" w:color="auto"/>
            <w:bottom w:val="none" w:sz="0" w:space="0" w:color="auto"/>
            <w:right w:val="none" w:sz="0" w:space="0" w:color="auto"/>
          </w:divBdr>
        </w:div>
        <w:div w:id="1491168914">
          <w:marLeft w:val="480"/>
          <w:marRight w:val="0"/>
          <w:marTop w:val="0"/>
          <w:marBottom w:val="0"/>
          <w:divBdr>
            <w:top w:val="none" w:sz="0" w:space="0" w:color="auto"/>
            <w:left w:val="none" w:sz="0" w:space="0" w:color="auto"/>
            <w:bottom w:val="none" w:sz="0" w:space="0" w:color="auto"/>
            <w:right w:val="none" w:sz="0" w:space="0" w:color="auto"/>
          </w:divBdr>
        </w:div>
        <w:div w:id="1878540800">
          <w:marLeft w:val="480"/>
          <w:marRight w:val="0"/>
          <w:marTop w:val="0"/>
          <w:marBottom w:val="0"/>
          <w:divBdr>
            <w:top w:val="none" w:sz="0" w:space="0" w:color="auto"/>
            <w:left w:val="none" w:sz="0" w:space="0" w:color="auto"/>
            <w:bottom w:val="none" w:sz="0" w:space="0" w:color="auto"/>
            <w:right w:val="none" w:sz="0" w:space="0" w:color="auto"/>
          </w:divBdr>
        </w:div>
        <w:div w:id="398747279">
          <w:marLeft w:val="480"/>
          <w:marRight w:val="0"/>
          <w:marTop w:val="0"/>
          <w:marBottom w:val="0"/>
          <w:divBdr>
            <w:top w:val="none" w:sz="0" w:space="0" w:color="auto"/>
            <w:left w:val="none" w:sz="0" w:space="0" w:color="auto"/>
            <w:bottom w:val="none" w:sz="0" w:space="0" w:color="auto"/>
            <w:right w:val="none" w:sz="0" w:space="0" w:color="auto"/>
          </w:divBdr>
        </w:div>
        <w:div w:id="879785944">
          <w:marLeft w:val="480"/>
          <w:marRight w:val="0"/>
          <w:marTop w:val="0"/>
          <w:marBottom w:val="0"/>
          <w:divBdr>
            <w:top w:val="none" w:sz="0" w:space="0" w:color="auto"/>
            <w:left w:val="none" w:sz="0" w:space="0" w:color="auto"/>
            <w:bottom w:val="none" w:sz="0" w:space="0" w:color="auto"/>
            <w:right w:val="none" w:sz="0" w:space="0" w:color="auto"/>
          </w:divBdr>
        </w:div>
        <w:div w:id="1265841519">
          <w:marLeft w:val="480"/>
          <w:marRight w:val="0"/>
          <w:marTop w:val="0"/>
          <w:marBottom w:val="0"/>
          <w:divBdr>
            <w:top w:val="none" w:sz="0" w:space="0" w:color="auto"/>
            <w:left w:val="none" w:sz="0" w:space="0" w:color="auto"/>
            <w:bottom w:val="none" w:sz="0" w:space="0" w:color="auto"/>
            <w:right w:val="none" w:sz="0" w:space="0" w:color="auto"/>
          </w:divBdr>
        </w:div>
        <w:div w:id="1861897229">
          <w:marLeft w:val="480"/>
          <w:marRight w:val="0"/>
          <w:marTop w:val="0"/>
          <w:marBottom w:val="0"/>
          <w:divBdr>
            <w:top w:val="none" w:sz="0" w:space="0" w:color="auto"/>
            <w:left w:val="none" w:sz="0" w:space="0" w:color="auto"/>
            <w:bottom w:val="none" w:sz="0" w:space="0" w:color="auto"/>
            <w:right w:val="none" w:sz="0" w:space="0" w:color="auto"/>
          </w:divBdr>
        </w:div>
        <w:div w:id="1050811826">
          <w:marLeft w:val="480"/>
          <w:marRight w:val="0"/>
          <w:marTop w:val="0"/>
          <w:marBottom w:val="0"/>
          <w:divBdr>
            <w:top w:val="none" w:sz="0" w:space="0" w:color="auto"/>
            <w:left w:val="none" w:sz="0" w:space="0" w:color="auto"/>
            <w:bottom w:val="none" w:sz="0" w:space="0" w:color="auto"/>
            <w:right w:val="none" w:sz="0" w:space="0" w:color="auto"/>
          </w:divBdr>
        </w:div>
        <w:div w:id="1436288611">
          <w:marLeft w:val="480"/>
          <w:marRight w:val="0"/>
          <w:marTop w:val="0"/>
          <w:marBottom w:val="0"/>
          <w:divBdr>
            <w:top w:val="none" w:sz="0" w:space="0" w:color="auto"/>
            <w:left w:val="none" w:sz="0" w:space="0" w:color="auto"/>
            <w:bottom w:val="none" w:sz="0" w:space="0" w:color="auto"/>
            <w:right w:val="none" w:sz="0" w:space="0" w:color="auto"/>
          </w:divBdr>
        </w:div>
        <w:div w:id="241187602">
          <w:marLeft w:val="480"/>
          <w:marRight w:val="0"/>
          <w:marTop w:val="0"/>
          <w:marBottom w:val="0"/>
          <w:divBdr>
            <w:top w:val="none" w:sz="0" w:space="0" w:color="auto"/>
            <w:left w:val="none" w:sz="0" w:space="0" w:color="auto"/>
            <w:bottom w:val="none" w:sz="0" w:space="0" w:color="auto"/>
            <w:right w:val="none" w:sz="0" w:space="0" w:color="auto"/>
          </w:divBdr>
        </w:div>
        <w:div w:id="914701548">
          <w:marLeft w:val="480"/>
          <w:marRight w:val="0"/>
          <w:marTop w:val="0"/>
          <w:marBottom w:val="0"/>
          <w:divBdr>
            <w:top w:val="none" w:sz="0" w:space="0" w:color="auto"/>
            <w:left w:val="none" w:sz="0" w:space="0" w:color="auto"/>
            <w:bottom w:val="none" w:sz="0" w:space="0" w:color="auto"/>
            <w:right w:val="none" w:sz="0" w:space="0" w:color="auto"/>
          </w:divBdr>
        </w:div>
        <w:div w:id="1050887869">
          <w:marLeft w:val="480"/>
          <w:marRight w:val="0"/>
          <w:marTop w:val="0"/>
          <w:marBottom w:val="0"/>
          <w:divBdr>
            <w:top w:val="none" w:sz="0" w:space="0" w:color="auto"/>
            <w:left w:val="none" w:sz="0" w:space="0" w:color="auto"/>
            <w:bottom w:val="none" w:sz="0" w:space="0" w:color="auto"/>
            <w:right w:val="none" w:sz="0" w:space="0" w:color="auto"/>
          </w:divBdr>
        </w:div>
        <w:div w:id="1885289246">
          <w:marLeft w:val="480"/>
          <w:marRight w:val="0"/>
          <w:marTop w:val="0"/>
          <w:marBottom w:val="0"/>
          <w:divBdr>
            <w:top w:val="none" w:sz="0" w:space="0" w:color="auto"/>
            <w:left w:val="none" w:sz="0" w:space="0" w:color="auto"/>
            <w:bottom w:val="none" w:sz="0" w:space="0" w:color="auto"/>
            <w:right w:val="none" w:sz="0" w:space="0" w:color="auto"/>
          </w:divBdr>
        </w:div>
        <w:div w:id="152769524">
          <w:marLeft w:val="480"/>
          <w:marRight w:val="0"/>
          <w:marTop w:val="0"/>
          <w:marBottom w:val="0"/>
          <w:divBdr>
            <w:top w:val="none" w:sz="0" w:space="0" w:color="auto"/>
            <w:left w:val="none" w:sz="0" w:space="0" w:color="auto"/>
            <w:bottom w:val="none" w:sz="0" w:space="0" w:color="auto"/>
            <w:right w:val="none" w:sz="0" w:space="0" w:color="auto"/>
          </w:divBdr>
        </w:div>
        <w:div w:id="165026031">
          <w:marLeft w:val="480"/>
          <w:marRight w:val="0"/>
          <w:marTop w:val="0"/>
          <w:marBottom w:val="0"/>
          <w:divBdr>
            <w:top w:val="none" w:sz="0" w:space="0" w:color="auto"/>
            <w:left w:val="none" w:sz="0" w:space="0" w:color="auto"/>
            <w:bottom w:val="none" w:sz="0" w:space="0" w:color="auto"/>
            <w:right w:val="none" w:sz="0" w:space="0" w:color="auto"/>
          </w:divBdr>
        </w:div>
        <w:div w:id="237175468">
          <w:marLeft w:val="480"/>
          <w:marRight w:val="0"/>
          <w:marTop w:val="0"/>
          <w:marBottom w:val="0"/>
          <w:divBdr>
            <w:top w:val="none" w:sz="0" w:space="0" w:color="auto"/>
            <w:left w:val="none" w:sz="0" w:space="0" w:color="auto"/>
            <w:bottom w:val="none" w:sz="0" w:space="0" w:color="auto"/>
            <w:right w:val="none" w:sz="0" w:space="0" w:color="auto"/>
          </w:divBdr>
        </w:div>
        <w:div w:id="92677035">
          <w:marLeft w:val="480"/>
          <w:marRight w:val="0"/>
          <w:marTop w:val="0"/>
          <w:marBottom w:val="0"/>
          <w:divBdr>
            <w:top w:val="none" w:sz="0" w:space="0" w:color="auto"/>
            <w:left w:val="none" w:sz="0" w:space="0" w:color="auto"/>
            <w:bottom w:val="none" w:sz="0" w:space="0" w:color="auto"/>
            <w:right w:val="none" w:sz="0" w:space="0" w:color="auto"/>
          </w:divBdr>
        </w:div>
        <w:div w:id="2092121906">
          <w:marLeft w:val="480"/>
          <w:marRight w:val="0"/>
          <w:marTop w:val="0"/>
          <w:marBottom w:val="0"/>
          <w:divBdr>
            <w:top w:val="none" w:sz="0" w:space="0" w:color="auto"/>
            <w:left w:val="none" w:sz="0" w:space="0" w:color="auto"/>
            <w:bottom w:val="none" w:sz="0" w:space="0" w:color="auto"/>
            <w:right w:val="none" w:sz="0" w:space="0" w:color="auto"/>
          </w:divBdr>
        </w:div>
        <w:div w:id="72625218">
          <w:marLeft w:val="480"/>
          <w:marRight w:val="0"/>
          <w:marTop w:val="0"/>
          <w:marBottom w:val="0"/>
          <w:divBdr>
            <w:top w:val="none" w:sz="0" w:space="0" w:color="auto"/>
            <w:left w:val="none" w:sz="0" w:space="0" w:color="auto"/>
            <w:bottom w:val="none" w:sz="0" w:space="0" w:color="auto"/>
            <w:right w:val="none" w:sz="0" w:space="0" w:color="auto"/>
          </w:divBdr>
        </w:div>
        <w:div w:id="1690451782">
          <w:marLeft w:val="480"/>
          <w:marRight w:val="0"/>
          <w:marTop w:val="0"/>
          <w:marBottom w:val="0"/>
          <w:divBdr>
            <w:top w:val="none" w:sz="0" w:space="0" w:color="auto"/>
            <w:left w:val="none" w:sz="0" w:space="0" w:color="auto"/>
            <w:bottom w:val="none" w:sz="0" w:space="0" w:color="auto"/>
            <w:right w:val="none" w:sz="0" w:space="0" w:color="auto"/>
          </w:divBdr>
        </w:div>
        <w:div w:id="235745532">
          <w:marLeft w:val="480"/>
          <w:marRight w:val="0"/>
          <w:marTop w:val="0"/>
          <w:marBottom w:val="0"/>
          <w:divBdr>
            <w:top w:val="none" w:sz="0" w:space="0" w:color="auto"/>
            <w:left w:val="none" w:sz="0" w:space="0" w:color="auto"/>
            <w:bottom w:val="none" w:sz="0" w:space="0" w:color="auto"/>
            <w:right w:val="none" w:sz="0" w:space="0" w:color="auto"/>
          </w:divBdr>
        </w:div>
        <w:div w:id="1406609317">
          <w:marLeft w:val="480"/>
          <w:marRight w:val="0"/>
          <w:marTop w:val="0"/>
          <w:marBottom w:val="0"/>
          <w:divBdr>
            <w:top w:val="none" w:sz="0" w:space="0" w:color="auto"/>
            <w:left w:val="none" w:sz="0" w:space="0" w:color="auto"/>
            <w:bottom w:val="none" w:sz="0" w:space="0" w:color="auto"/>
            <w:right w:val="none" w:sz="0" w:space="0" w:color="auto"/>
          </w:divBdr>
        </w:div>
        <w:div w:id="1845240096">
          <w:marLeft w:val="480"/>
          <w:marRight w:val="0"/>
          <w:marTop w:val="0"/>
          <w:marBottom w:val="0"/>
          <w:divBdr>
            <w:top w:val="none" w:sz="0" w:space="0" w:color="auto"/>
            <w:left w:val="none" w:sz="0" w:space="0" w:color="auto"/>
            <w:bottom w:val="none" w:sz="0" w:space="0" w:color="auto"/>
            <w:right w:val="none" w:sz="0" w:space="0" w:color="auto"/>
          </w:divBdr>
        </w:div>
        <w:div w:id="1403867520">
          <w:marLeft w:val="480"/>
          <w:marRight w:val="0"/>
          <w:marTop w:val="0"/>
          <w:marBottom w:val="0"/>
          <w:divBdr>
            <w:top w:val="none" w:sz="0" w:space="0" w:color="auto"/>
            <w:left w:val="none" w:sz="0" w:space="0" w:color="auto"/>
            <w:bottom w:val="none" w:sz="0" w:space="0" w:color="auto"/>
            <w:right w:val="none" w:sz="0" w:space="0" w:color="auto"/>
          </w:divBdr>
        </w:div>
        <w:div w:id="1065035035">
          <w:marLeft w:val="480"/>
          <w:marRight w:val="0"/>
          <w:marTop w:val="0"/>
          <w:marBottom w:val="0"/>
          <w:divBdr>
            <w:top w:val="none" w:sz="0" w:space="0" w:color="auto"/>
            <w:left w:val="none" w:sz="0" w:space="0" w:color="auto"/>
            <w:bottom w:val="none" w:sz="0" w:space="0" w:color="auto"/>
            <w:right w:val="none" w:sz="0" w:space="0" w:color="auto"/>
          </w:divBdr>
        </w:div>
        <w:div w:id="208147239">
          <w:marLeft w:val="480"/>
          <w:marRight w:val="0"/>
          <w:marTop w:val="0"/>
          <w:marBottom w:val="0"/>
          <w:divBdr>
            <w:top w:val="none" w:sz="0" w:space="0" w:color="auto"/>
            <w:left w:val="none" w:sz="0" w:space="0" w:color="auto"/>
            <w:bottom w:val="none" w:sz="0" w:space="0" w:color="auto"/>
            <w:right w:val="none" w:sz="0" w:space="0" w:color="auto"/>
          </w:divBdr>
        </w:div>
        <w:div w:id="1479306003">
          <w:marLeft w:val="480"/>
          <w:marRight w:val="0"/>
          <w:marTop w:val="0"/>
          <w:marBottom w:val="0"/>
          <w:divBdr>
            <w:top w:val="none" w:sz="0" w:space="0" w:color="auto"/>
            <w:left w:val="none" w:sz="0" w:space="0" w:color="auto"/>
            <w:bottom w:val="none" w:sz="0" w:space="0" w:color="auto"/>
            <w:right w:val="none" w:sz="0" w:space="0" w:color="auto"/>
          </w:divBdr>
        </w:div>
      </w:divsChild>
    </w:div>
    <w:div w:id="1329475955">
      <w:bodyDiv w:val="1"/>
      <w:marLeft w:val="0"/>
      <w:marRight w:val="0"/>
      <w:marTop w:val="0"/>
      <w:marBottom w:val="0"/>
      <w:divBdr>
        <w:top w:val="none" w:sz="0" w:space="0" w:color="auto"/>
        <w:left w:val="none" w:sz="0" w:space="0" w:color="auto"/>
        <w:bottom w:val="none" w:sz="0" w:space="0" w:color="auto"/>
        <w:right w:val="none" w:sz="0" w:space="0" w:color="auto"/>
      </w:divBdr>
    </w:div>
    <w:div w:id="1329479689">
      <w:bodyDiv w:val="1"/>
      <w:marLeft w:val="0"/>
      <w:marRight w:val="0"/>
      <w:marTop w:val="0"/>
      <w:marBottom w:val="0"/>
      <w:divBdr>
        <w:top w:val="none" w:sz="0" w:space="0" w:color="auto"/>
        <w:left w:val="none" w:sz="0" w:space="0" w:color="auto"/>
        <w:bottom w:val="none" w:sz="0" w:space="0" w:color="auto"/>
        <w:right w:val="none" w:sz="0" w:space="0" w:color="auto"/>
      </w:divBdr>
    </w:div>
    <w:div w:id="1329554141">
      <w:bodyDiv w:val="1"/>
      <w:marLeft w:val="0"/>
      <w:marRight w:val="0"/>
      <w:marTop w:val="0"/>
      <w:marBottom w:val="0"/>
      <w:divBdr>
        <w:top w:val="none" w:sz="0" w:space="0" w:color="auto"/>
        <w:left w:val="none" w:sz="0" w:space="0" w:color="auto"/>
        <w:bottom w:val="none" w:sz="0" w:space="0" w:color="auto"/>
        <w:right w:val="none" w:sz="0" w:space="0" w:color="auto"/>
      </w:divBdr>
    </w:div>
    <w:div w:id="1329745872">
      <w:bodyDiv w:val="1"/>
      <w:marLeft w:val="0"/>
      <w:marRight w:val="0"/>
      <w:marTop w:val="0"/>
      <w:marBottom w:val="0"/>
      <w:divBdr>
        <w:top w:val="none" w:sz="0" w:space="0" w:color="auto"/>
        <w:left w:val="none" w:sz="0" w:space="0" w:color="auto"/>
        <w:bottom w:val="none" w:sz="0" w:space="0" w:color="auto"/>
        <w:right w:val="none" w:sz="0" w:space="0" w:color="auto"/>
      </w:divBdr>
    </w:div>
    <w:div w:id="1330062770">
      <w:bodyDiv w:val="1"/>
      <w:marLeft w:val="0"/>
      <w:marRight w:val="0"/>
      <w:marTop w:val="0"/>
      <w:marBottom w:val="0"/>
      <w:divBdr>
        <w:top w:val="none" w:sz="0" w:space="0" w:color="auto"/>
        <w:left w:val="none" w:sz="0" w:space="0" w:color="auto"/>
        <w:bottom w:val="none" w:sz="0" w:space="0" w:color="auto"/>
        <w:right w:val="none" w:sz="0" w:space="0" w:color="auto"/>
      </w:divBdr>
    </w:div>
    <w:div w:id="1330131397">
      <w:bodyDiv w:val="1"/>
      <w:marLeft w:val="0"/>
      <w:marRight w:val="0"/>
      <w:marTop w:val="0"/>
      <w:marBottom w:val="0"/>
      <w:divBdr>
        <w:top w:val="none" w:sz="0" w:space="0" w:color="auto"/>
        <w:left w:val="none" w:sz="0" w:space="0" w:color="auto"/>
        <w:bottom w:val="none" w:sz="0" w:space="0" w:color="auto"/>
        <w:right w:val="none" w:sz="0" w:space="0" w:color="auto"/>
      </w:divBdr>
    </w:div>
    <w:div w:id="1330328938">
      <w:bodyDiv w:val="1"/>
      <w:marLeft w:val="0"/>
      <w:marRight w:val="0"/>
      <w:marTop w:val="0"/>
      <w:marBottom w:val="0"/>
      <w:divBdr>
        <w:top w:val="none" w:sz="0" w:space="0" w:color="auto"/>
        <w:left w:val="none" w:sz="0" w:space="0" w:color="auto"/>
        <w:bottom w:val="none" w:sz="0" w:space="0" w:color="auto"/>
        <w:right w:val="none" w:sz="0" w:space="0" w:color="auto"/>
      </w:divBdr>
    </w:div>
    <w:div w:id="1330407998">
      <w:bodyDiv w:val="1"/>
      <w:marLeft w:val="0"/>
      <w:marRight w:val="0"/>
      <w:marTop w:val="0"/>
      <w:marBottom w:val="0"/>
      <w:divBdr>
        <w:top w:val="none" w:sz="0" w:space="0" w:color="auto"/>
        <w:left w:val="none" w:sz="0" w:space="0" w:color="auto"/>
        <w:bottom w:val="none" w:sz="0" w:space="0" w:color="auto"/>
        <w:right w:val="none" w:sz="0" w:space="0" w:color="auto"/>
      </w:divBdr>
    </w:div>
    <w:div w:id="1330669652">
      <w:bodyDiv w:val="1"/>
      <w:marLeft w:val="0"/>
      <w:marRight w:val="0"/>
      <w:marTop w:val="0"/>
      <w:marBottom w:val="0"/>
      <w:divBdr>
        <w:top w:val="none" w:sz="0" w:space="0" w:color="auto"/>
        <w:left w:val="none" w:sz="0" w:space="0" w:color="auto"/>
        <w:bottom w:val="none" w:sz="0" w:space="0" w:color="auto"/>
        <w:right w:val="none" w:sz="0" w:space="0" w:color="auto"/>
      </w:divBdr>
    </w:div>
    <w:div w:id="1330980041">
      <w:bodyDiv w:val="1"/>
      <w:marLeft w:val="0"/>
      <w:marRight w:val="0"/>
      <w:marTop w:val="0"/>
      <w:marBottom w:val="0"/>
      <w:divBdr>
        <w:top w:val="none" w:sz="0" w:space="0" w:color="auto"/>
        <w:left w:val="none" w:sz="0" w:space="0" w:color="auto"/>
        <w:bottom w:val="none" w:sz="0" w:space="0" w:color="auto"/>
        <w:right w:val="none" w:sz="0" w:space="0" w:color="auto"/>
      </w:divBdr>
    </w:div>
    <w:div w:id="1331525722">
      <w:bodyDiv w:val="1"/>
      <w:marLeft w:val="0"/>
      <w:marRight w:val="0"/>
      <w:marTop w:val="0"/>
      <w:marBottom w:val="0"/>
      <w:divBdr>
        <w:top w:val="none" w:sz="0" w:space="0" w:color="auto"/>
        <w:left w:val="none" w:sz="0" w:space="0" w:color="auto"/>
        <w:bottom w:val="none" w:sz="0" w:space="0" w:color="auto"/>
        <w:right w:val="none" w:sz="0" w:space="0" w:color="auto"/>
      </w:divBdr>
    </w:div>
    <w:div w:id="1331980371">
      <w:bodyDiv w:val="1"/>
      <w:marLeft w:val="0"/>
      <w:marRight w:val="0"/>
      <w:marTop w:val="0"/>
      <w:marBottom w:val="0"/>
      <w:divBdr>
        <w:top w:val="none" w:sz="0" w:space="0" w:color="auto"/>
        <w:left w:val="none" w:sz="0" w:space="0" w:color="auto"/>
        <w:bottom w:val="none" w:sz="0" w:space="0" w:color="auto"/>
        <w:right w:val="none" w:sz="0" w:space="0" w:color="auto"/>
      </w:divBdr>
    </w:div>
    <w:div w:id="1331982902">
      <w:bodyDiv w:val="1"/>
      <w:marLeft w:val="0"/>
      <w:marRight w:val="0"/>
      <w:marTop w:val="0"/>
      <w:marBottom w:val="0"/>
      <w:divBdr>
        <w:top w:val="none" w:sz="0" w:space="0" w:color="auto"/>
        <w:left w:val="none" w:sz="0" w:space="0" w:color="auto"/>
        <w:bottom w:val="none" w:sz="0" w:space="0" w:color="auto"/>
        <w:right w:val="none" w:sz="0" w:space="0" w:color="auto"/>
      </w:divBdr>
    </w:div>
    <w:div w:id="1332684954">
      <w:bodyDiv w:val="1"/>
      <w:marLeft w:val="0"/>
      <w:marRight w:val="0"/>
      <w:marTop w:val="0"/>
      <w:marBottom w:val="0"/>
      <w:divBdr>
        <w:top w:val="none" w:sz="0" w:space="0" w:color="auto"/>
        <w:left w:val="none" w:sz="0" w:space="0" w:color="auto"/>
        <w:bottom w:val="none" w:sz="0" w:space="0" w:color="auto"/>
        <w:right w:val="none" w:sz="0" w:space="0" w:color="auto"/>
      </w:divBdr>
    </w:div>
    <w:div w:id="1333338402">
      <w:bodyDiv w:val="1"/>
      <w:marLeft w:val="0"/>
      <w:marRight w:val="0"/>
      <w:marTop w:val="0"/>
      <w:marBottom w:val="0"/>
      <w:divBdr>
        <w:top w:val="none" w:sz="0" w:space="0" w:color="auto"/>
        <w:left w:val="none" w:sz="0" w:space="0" w:color="auto"/>
        <w:bottom w:val="none" w:sz="0" w:space="0" w:color="auto"/>
        <w:right w:val="none" w:sz="0" w:space="0" w:color="auto"/>
      </w:divBdr>
    </w:div>
    <w:div w:id="1333340773">
      <w:bodyDiv w:val="1"/>
      <w:marLeft w:val="0"/>
      <w:marRight w:val="0"/>
      <w:marTop w:val="0"/>
      <w:marBottom w:val="0"/>
      <w:divBdr>
        <w:top w:val="none" w:sz="0" w:space="0" w:color="auto"/>
        <w:left w:val="none" w:sz="0" w:space="0" w:color="auto"/>
        <w:bottom w:val="none" w:sz="0" w:space="0" w:color="auto"/>
        <w:right w:val="none" w:sz="0" w:space="0" w:color="auto"/>
      </w:divBdr>
    </w:div>
    <w:div w:id="1333528125">
      <w:bodyDiv w:val="1"/>
      <w:marLeft w:val="0"/>
      <w:marRight w:val="0"/>
      <w:marTop w:val="0"/>
      <w:marBottom w:val="0"/>
      <w:divBdr>
        <w:top w:val="none" w:sz="0" w:space="0" w:color="auto"/>
        <w:left w:val="none" w:sz="0" w:space="0" w:color="auto"/>
        <w:bottom w:val="none" w:sz="0" w:space="0" w:color="auto"/>
        <w:right w:val="none" w:sz="0" w:space="0" w:color="auto"/>
      </w:divBdr>
    </w:div>
    <w:div w:id="1333796691">
      <w:bodyDiv w:val="1"/>
      <w:marLeft w:val="0"/>
      <w:marRight w:val="0"/>
      <w:marTop w:val="0"/>
      <w:marBottom w:val="0"/>
      <w:divBdr>
        <w:top w:val="none" w:sz="0" w:space="0" w:color="auto"/>
        <w:left w:val="none" w:sz="0" w:space="0" w:color="auto"/>
        <w:bottom w:val="none" w:sz="0" w:space="0" w:color="auto"/>
        <w:right w:val="none" w:sz="0" w:space="0" w:color="auto"/>
      </w:divBdr>
    </w:div>
    <w:div w:id="1333798566">
      <w:bodyDiv w:val="1"/>
      <w:marLeft w:val="0"/>
      <w:marRight w:val="0"/>
      <w:marTop w:val="0"/>
      <w:marBottom w:val="0"/>
      <w:divBdr>
        <w:top w:val="none" w:sz="0" w:space="0" w:color="auto"/>
        <w:left w:val="none" w:sz="0" w:space="0" w:color="auto"/>
        <w:bottom w:val="none" w:sz="0" w:space="0" w:color="auto"/>
        <w:right w:val="none" w:sz="0" w:space="0" w:color="auto"/>
      </w:divBdr>
    </w:div>
    <w:div w:id="1334450710">
      <w:bodyDiv w:val="1"/>
      <w:marLeft w:val="0"/>
      <w:marRight w:val="0"/>
      <w:marTop w:val="0"/>
      <w:marBottom w:val="0"/>
      <w:divBdr>
        <w:top w:val="none" w:sz="0" w:space="0" w:color="auto"/>
        <w:left w:val="none" w:sz="0" w:space="0" w:color="auto"/>
        <w:bottom w:val="none" w:sz="0" w:space="0" w:color="auto"/>
        <w:right w:val="none" w:sz="0" w:space="0" w:color="auto"/>
      </w:divBdr>
    </w:div>
    <w:div w:id="1334720129">
      <w:bodyDiv w:val="1"/>
      <w:marLeft w:val="0"/>
      <w:marRight w:val="0"/>
      <w:marTop w:val="0"/>
      <w:marBottom w:val="0"/>
      <w:divBdr>
        <w:top w:val="none" w:sz="0" w:space="0" w:color="auto"/>
        <w:left w:val="none" w:sz="0" w:space="0" w:color="auto"/>
        <w:bottom w:val="none" w:sz="0" w:space="0" w:color="auto"/>
        <w:right w:val="none" w:sz="0" w:space="0" w:color="auto"/>
      </w:divBdr>
    </w:div>
    <w:div w:id="1334797702">
      <w:bodyDiv w:val="1"/>
      <w:marLeft w:val="0"/>
      <w:marRight w:val="0"/>
      <w:marTop w:val="0"/>
      <w:marBottom w:val="0"/>
      <w:divBdr>
        <w:top w:val="none" w:sz="0" w:space="0" w:color="auto"/>
        <w:left w:val="none" w:sz="0" w:space="0" w:color="auto"/>
        <w:bottom w:val="none" w:sz="0" w:space="0" w:color="auto"/>
        <w:right w:val="none" w:sz="0" w:space="0" w:color="auto"/>
      </w:divBdr>
    </w:div>
    <w:div w:id="1335379277">
      <w:bodyDiv w:val="1"/>
      <w:marLeft w:val="0"/>
      <w:marRight w:val="0"/>
      <w:marTop w:val="0"/>
      <w:marBottom w:val="0"/>
      <w:divBdr>
        <w:top w:val="none" w:sz="0" w:space="0" w:color="auto"/>
        <w:left w:val="none" w:sz="0" w:space="0" w:color="auto"/>
        <w:bottom w:val="none" w:sz="0" w:space="0" w:color="auto"/>
        <w:right w:val="none" w:sz="0" w:space="0" w:color="auto"/>
      </w:divBdr>
    </w:div>
    <w:div w:id="1335381680">
      <w:bodyDiv w:val="1"/>
      <w:marLeft w:val="0"/>
      <w:marRight w:val="0"/>
      <w:marTop w:val="0"/>
      <w:marBottom w:val="0"/>
      <w:divBdr>
        <w:top w:val="none" w:sz="0" w:space="0" w:color="auto"/>
        <w:left w:val="none" w:sz="0" w:space="0" w:color="auto"/>
        <w:bottom w:val="none" w:sz="0" w:space="0" w:color="auto"/>
        <w:right w:val="none" w:sz="0" w:space="0" w:color="auto"/>
      </w:divBdr>
    </w:div>
    <w:div w:id="1335840486">
      <w:bodyDiv w:val="1"/>
      <w:marLeft w:val="0"/>
      <w:marRight w:val="0"/>
      <w:marTop w:val="0"/>
      <w:marBottom w:val="0"/>
      <w:divBdr>
        <w:top w:val="none" w:sz="0" w:space="0" w:color="auto"/>
        <w:left w:val="none" w:sz="0" w:space="0" w:color="auto"/>
        <w:bottom w:val="none" w:sz="0" w:space="0" w:color="auto"/>
        <w:right w:val="none" w:sz="0" w:space="0" w:color="auto"/>
      </w:divBdr>
    </w:div>
    <w:div w:id="1335886767">
      <w:bodyDiv w:val="1"/>
      <w:marLeft w:val="0"/>
      <w:marRight w:val="0"/>
      <w:marTop w:val="0"/>
      <w:marBottom w:val="0"/>
      <w:divBdr>
        <w:top w:val="none" w:sz="0" w:space="0" w:color="auto"/>
        <w:left w:val="none" w:sz="0" w:space="0" w:color="auto"/>
        <w:bottom w:val="none" w:sz="0" w:space="0" w:color="auto"/>
        <w:right w:val="none" w:sz="0" w:space="0" w:color="auto"/>
      </w:divBdr>
    </w:div>
    <w:div w:id="1335960422">
      <w:bodyDiv w:val="1"/>
      <w:marLeft w:val="0"/>
      <w:marRight w:val="0"/>
      <w:marTop w:val="0"/>
      <w:marBottom w:val="0"/>
      <w:divBdr>
        <w:top w:val="none" w:sz="0" w:space="0" w:color="auto"/>
        <w:left w:val="none" w:sz="0" w:space="0" w:color="auto"/>
        <w:bottom w:val="none" w:sz="0" w:space="0" w:color="auto"/>
        <w:right w:val="none" w:sz="0" w:space="0" w:color="auto"/>
      </w:divBdr>
    </w:div>
    <w:div w:id="1336033390">
      <w:bodyDiv w:val="1"/>
      <w:marLeft w:val="0"/>
      <w:marRight w:val="0"/>
      <w:marTop w:val="0"/>
      <w:marBottom w:val="0"/>
      <w:divBdr>
        <w:top w:val="none" w:sz="0" w:space="0" w:color="auto"/>
        <w:left w:val="none" w:sz="0" w:space="0" w:color="auto"/>
        <w:bottom w:val="none" w:sz="0" w:space="0" w:color="auto"/>
        <w:right w:val="none" w:sz="0" w:space="0" w:color="auto"/>
      </w:divBdr>
    </w:div>
    <w:div w:id="1336302087">
      <w:bodyDiv w:val="1"/>
      <w:marLeft w:val="0"/>
      <w:marRight w:val="0"/>
      <w:marTop w:val="0"/>
      <w:marBottom w:val="0"/>
      <w:divBdr>
        <w:top w:val="none" w:sz="0" w:space="0" w:color="auto"/>
        <w:left w:val="none" w:sz="0" w:space="0" w:color="auto"/>
        <w:bottom w:val="none" w:sz="0" w:space="0" w:color="auto"/>
        <w:right w:val="none" w:sz="0" w:space="0" w:color="auto"/>
      </w:divBdr>
    </w:div>
    <w:div w:id="1336759959">
      <w:bodyDiv w:val="1"/>
      <w:marLeft w:val="0"/>
      <w:marRight w:val="0"/>
      <w:marTop w:val="0"/>
      <w:marBottom w:val="0"/>
      <w:divBdr>
        <w:top w:val="none" w:sz="0" w:space="0" w:color="auto"/>
        <w:left w:val="none" w:sz="0" w:space="0" w:color="auto"/>
        <w:bottom w:val="none" w:sz="0" w:space="0" w:color="auto"/>
        <w:right w:val="none" w:sz="0" w:space="0" w:color="auto"/>
      </w:divBdr>
    </w:div>
    <w:div w:id="1337078260">
      <w:bodyDiv w:val="1"/>
      <w:marLeft w:val="0"/>
      <w:marRight w:val="0"/>
      <w:marTop w:val="0"/>
      <w:marBottom w:val="0"/>
      <w:divBdr>
        <w:top w:val="none" w:sz="0" w:space="0" w:color="auto"/>
        <w:left w:val="none" w:sz="0" w:space="0" w:color="auto"/>
        <w:bottom w:val="none" w:sz="0" w:space="0" w:color="auto"/>
        <w:right w:val="none" w:sz="0" w:space="0" w:color="auto"/>
      </w:divBdr>
    </w:div>
    <w:div w:id="1337266538">
      <w:bodyDiv w:val="1"/>
      <w:marLeft w:val="0"/>
      <w:marRight w:val="0"/>
      <w:marTop w:val="0"/>
      <w:marBottom w:val="0"/>
      <w:divBdr>
        <w:top w:val="none" w:sz="0" w:space="0" w:color="auto"/>
        <w:left w:val="none" w:sz="0" w:space="0" w:color="auto"/>
        <w:bottom w:val="none" w:sz="0" w:space="0" w:color="auto"/>
        <w:right w:val="none" w:sz="0" w:space="0" w:color="auto"/>
      </w:divBdr>
    </w:div>
    <w:div w:id="1337344981">
      <w:bodyDiv w:val="1"/>
      <w:marLeft w:val="0"/>
      <w:marRight w:val="0"/>
      <w:marTop w:val="0"/>
      <w:marBottom w:val="0"/>
      <w:divBdr>
        <w:top w:val="none" w:sz="0" w:space="0" w:color="auto"/>
        <w:left w:val="none" w:sz="0" w:space="0" w:color="auto"/>
        <w:bottom w:val="none" w:sz="0" w:space="0" w:color="auto"/>
        <w:right w:val="none" w:sz="0" w:space="0" w:color="auto"/>
      </w:divBdr>
    </w:div>
    <w:div w:id="1337345944">
      <w:bodyDiv w:val="1"/>
      <w:marLeft w:val="0"/>
      <w:marRight w:val="0"/>
      <w:marTop w:val="0"/>
      <w:marBottom w:val="0"/>
      <w:divBdr>
        <w:top w:val="none" w:sz="0" w:space="0" w:color="auto"/>
        <w:left w:val="none" w:sz="0" w:space="0" w:color="auto"/>
        <w:bottom w:val="none" w:sz="0" w:space="0" w:color="auto"/>
        <w:right w:val="none" w:sz="0" w:space="0" w:color="auto"/>
      </w:divBdr>
    </w:div>
    <w:div w:id="1337464604">
      <w:bodyDiv w:val="1"/>
      <w:marLeft w:val="0"/>
      <w:marRight w:val="0"/>
      <w:marTop w:val="0"/>
      <w:marBottom w:val="0"/>
      <w:divBdr>
        <w:top w:val="none" w:sz="0" w:space="0" w:color="auto"/>
        <w:left w:val="none" w:sz="0" w:space="0" w:color="auto"/>
        <w:bottom w:val="none" w:sz="0" w:space="0" w:color="auto"/>
        <w:right w:val="none" w:sz="0" w:space="0" w:color="auto"/>
      </w:divBdr>
    </w:div>
    <w:div w:id="1337535355">
      <w:bodyDiv w:val="1"/>
      <w:marLeft w:val="0"/>
      <w:marRight w:val="0"/>
      <w:marTop w:val="0"/>
      <w:marBottom w:val="0"/>
      <w:divBdr>
        <w:top w:val="none" w:sz="0" w:space="0" w:color="auto"/>
        <w:left w:val="none" w:sz="0" w:space="0" w:color="auto"/>
        <w:bottom w:val="none" w:sz="0" w:space="0" w:color="auto"/>
        <w:right w:val="none" w:sz="0" w:space="0" w:color="auto"/>
      </w:divBdr>
    </w:div>
    <w:div w:id="1337614470">
      <w:bodyDiv w:val="1"/>
      <w:marLeft w:val="0"/>
      <w:marRight w:val="0"/>
      <w:marTop w:val="0"/>
      <w:marBottom w:val="0"/>
      <w:divBdr>
        <w:top w:val="none" w:sz="0" w:space="0" w:color="auto"/>
        <w:left w:val="none" w:sz="0" w:space="0" w:color="auto"/>
        <w:bottom w:val="none" w:sz="0" w:space="0" w:color="auto"/>
        <w:right w:val="none" w:sz="0" w:space="0" w:color="auto"/>
      </w:divBdr>
    </w:div>
    <w:div w:id="1337926211">
      <w:bodyDiv w:val="1"/>
      <w:marLeft w:val="0"/>
      <w:marRight w:val="0"/>
      <w:marTop w:val="0"/>
      <w:marBottom w:val="0"/>
      <w:divBdr>
        <w:top w:val="none" w:sz="0" w:space="0" w:color="auto"/>
        <w:left w:val="none" w:sz="0" w:space="0" w:color="auto"/>
        <w:bottom w:val="none" w:sz="0" w:space="0" w:color="auto"/>
        <w:right w:val="none" w:sz="0" w:space="0" w:color="auto"/>
      </w:divBdr>
    </w:div>
    <w:div w:id="1337996730">
      <w:bodyDiv w:val="1"/>
      <w:marLeft w:val="0"/>
      <w:marRight w:val="0"/>
      <w:marTop w:val="0"/>
      <w:marBottom w:val="0"/>
      <w:divBdr>
        <w:top w:val="none" w:sz="0" w:space="0" w:color="auto"/>
        <w:left w:val="none" w:sz="0" w:space="0" w:color="auto"/>
        <w:bottom w:val="none" w:sz="0" w:space="0" w:color="auto"/>
        <w:right w:val="none" w:sz="0" w:space="0" w:color="auto"/>
      </w:divBdr>
    </w:div>
    <w:div w:id="1338462830">
      <w:bodyDiv w:val="1"/>
      <w:marLeft w:val="0"/>
      <w:marRight w:val="0"/>
      <w:marTop w:val="0"/>
      <w:marBottom w:val="0"/>
      <w:divBdr>
        <w:top w:val="none" w:sz="0" w:space="0" w:color="auto"/>
        <w:left w:val="none" w:sz="0" w:space="0" w:color="auto"/>
        <w:bottom w:val="none" w:sz="0" w:space="0" w:color="auto"/>
        <w:right w:val="none" w:sz="0" w:space="0" w:color="auto"/>
      </w:divBdr>
    </w:div>
    <w:div w:id="1339119930">
      <w:bodyDiv w:val="1"/>
      <w:marLeft w:val="0"/>
      <w:marRight w:val="0"/>
      <w:marTop w:val="0"/>
      <w:marBottom w:val="0"/>
      <w:divBdr>
        <w:top w:val="none" w:sz="0" w:space="0" w:color="auto"/>
        <w:left w:val="none" w:sz="0" w:space="0" w:color="auto"/>
        <w:bottom w:val="none" w:sz="0" w:space="0" w:color="auto"/>
        <w:right w:val="none" w:sz="0" w:space="0" w:color="auto"/>
      </w:divBdr>
    </w:div>
    <w:div w:id="1339312154">
      <w:bodyDiv w:val="1"/>
      <w:marLeft w:val="0"/>
      <w:marRight w:val="0"/>
      <w:marTop w:val="0"/>
      <w:marBottom w:val="0"/>
      <w:divBdr>
        <w:top w:val="none" w:sz="0" w:space="0" w:color="auto"/>
        <w:left w:val="none" w:sz="0" w:space="0" w:color="auto"/>
        <w:bottom w:val="none" w:sz="0" w:space="0" w:color="auto"/>
        <w:right w:val="none" w:sz="0" w:space="0" w:color="auto"/>
      </w:divBdr>
    </w:div>
    <w:div w:id="1339967541">
      <w:bodyDiv w:val="1"/>
      <w:marLeft w:val="0"/>
      <w:marRight w:val="0"/>
      <w:marTop w:val="0"/>
      <w:marBottom w:val="0"/>
      <w:divBdr>
        <w:top w:val="none" w:sz="0" w:space="0" w:color="auto"/>
        <w:left w:val="none" w:sz="0" w:space="0" w:color="auto"/>
        <w:bottom w:val="none" w:sz="0" w:space="0" w:color="auto"/>
        <w:right w:val="none" w:sz="0" w:space="0" w:color="auto"/>
      </w:divBdr>
    </w:div>
    <w:div w:id="1340037890">
      <w:bodyDiv w:val="1"/>
      <w:marLeft w:val="0"/>
      <w:marRight w:val="0"/>
      <w:marTop w:val="0"/>
      <w:marBottom w:val="0"/>
      <w:divBdr>
        <w:top w:val="none" w:sz="0" w:space="0" w:color="auto"/>
        <w:left w:val="none" w:sz="0" w:space="0" w:color="auto"/>
        <w:bottom w:val="none" w:sz="0" w:space="0" w:color="auto"/>
        <w:right w:val="none" w:sz="0" w:space="0" w:color="auto"/>
      </w:divBdr>
    </w:div>
    <w:div w:id="1340430841">
      <w:bodyDiv w:val="1"/>
      <w:marLeft w:val="0"/>
      <w:marRight w:val="0"/>
      <w:marTop w:val="0"/>
      <w:marBottom w:val="0"/>
      <w:divBdr>
        <w:top w:val="none" w:sz="0" w:space="0" w:color="auto"/>
        <w:left w:val="none" w:sz="0" w:space="0" w:color="auto"/>
        <w:bottom w:val="none" w:sz="0" w:space="0" w:color="auto"/>
        <w:right w:val="none" w:sz="0" w:space="0" w:color="auto"/>
      </w:divBdr>
    </w:div>
    <w:div w:id="1340543790">
      <w:bodyDiv w:val="1"/>
      <w:marLeft w:val="0"/>
      <w:marRight w:val="0"/>
      <w:marTop w:val="0"/>
      <w:marBottom w:val="0"/>
      <w:divBdr>
        <w:top w:val="none" w:sz="0" w:space="0" w:color="auto"/>
        <w:left w:val="none" w:sz="0" w:space="0" w:color="auto"/>
        <w:bottom w:val="none" w:sz="0" w:space="0" w:color="auto"/>
        <w:right w:val="none" w:sz="0" w:space="0" w:color="auto"/>
      </w:divBdr>
    </w:div>
    <w:div w:id="1340620403">
      <w:bodyDiv w:val="1"/>
      <w:marLeft w:val="0"/>
      <w:marRight w:val="0"/>
      <w:marTop w:val="0"/>
      <w:marBottom w:val="0"/>
      <w:divBdr>
        <w:top w:val="none" w:sz="0" w:space="0" w:color="auto"/>
        <w:left w:val="none" w:sz="0" w:space="0" w:color="auto"/>
        <w:bottom w:val="none" w:sz="0" w:space="0" w:color="auto"/>
        <w:right w:val="none" w:sz="0" w:space="0" w:color="auto"/>
      </w:divBdr>
    </w:div>
    <w:div w:id="1340624675">
      <w:bodyDiv w:val="1"/>
      <w:marLeft w:val="0"/>
      <w:marRight w:val="0"/>
      <w:marTop w:val="0"/>
      <w:marBottom w:val="0"/>
      <w:divBdr>
        <w:top w:val="none" w:sz="0" w:space="0" w:color="auto"/>
        <w:left w:val="none" w:sz="0" w:space="0" w:color="auto"/>
        <w:bottom w:val="none" w:sz="0" w:space="0" w:color="auto"/>
        <w:right w:val="none" w:sz="0" w:space="0" w:color="auto"/>
      </w:divBdr>
    </w:div>
    <w:div w:id="1341158150">
      <w:bodyDiv w:val="1"/>
      <w:marLeft w:val="0"/>
      <w:marRight w:val="0"/>
      <w:marTop w:val="0"/>
      <w:marBottom w:val="0"/>
      <w:divBdr>
        <w:top w:val="none" w:sz="0" w:space="0" w:color="auto"/>
        <w:left w:val="none" w:sz="0" w:space="0" w:color="auto"/>
        <w:bottom w:val="none" w:sz="0" w:space="0" w:color="auto"/>
        <w:right w:val="none" w:sz="0" w:space="0" w:color="auto"/>
      </w:divBdr>
    </w:div>
    <w:div w:id="1341347137">
      <w:bodyDiv w:val="1"/>
      <w:marLeft w:val="0"/>
      <w:marRight w:val="0"/>
      <w:marTop w:val="0"/>
      <w:marBottom w:val="0"/>
      <w:divBdr>
        <w:top w:val="none" w:sz="0" w:space="0" w:color="auto"/>
        <w:left w:val="none" w:sz="0" w:space="0" w:color="auto"/>
        <w:bottom w:val="none" w:sz="0" w:space="0" w:color="auto"/>
        <w:right w:val="none" w:sz="0" w:space="0" w:color="auto"/>
      </w:divBdr>
    </w:div>
    <w:div w:id="1341661996">
      <w:bodyDiv w:val="1"/>
      <w:marLeft w:val="0"/>
      <w:marRight w:val="0"/>
      <w:marTop w:val="0"/>
      <w:marBottom w:val="0"/>
      <w:divBdr>
        <w:top w:val="none" w:sz="0" w:space="0" w:color="auto"/>
        <w:left w:val="none" w:sz="0" w:space="0" w:color="auto"/>
        <w:bottom w:val="none" w:sz="0" w:space="0" w:color="auto"/>
        <w:right w:val="none" w:sz="0" w:space="0" w:color="auto"/>
      </w:divBdr>
    </w:div>
    <w:div w:id="1341814230">
      <w:bodyDiv w:val="1"/>
      <w:marLeft w:val="0"/>
      <w:marRight w:val="0"/>
      <w:marTop w:val="0"/>
      <w:marBottom w:val="0"/>
      <w:divBdr>
        <w:top w:val="none" w:sz="0" w:space="0" w:color="auto"/>
        <w:left w:val="none" w:sz="0" w:space="0" w:color="auto"/>
        <w:bottom w:val="none" w:sz="0" w:space="0" w:color="auto"/>
        <w:right w:val="none" w:sz="0" w:space="0" w:color="auto"/>
      </w:divBdr>
      <w:divsChild>
        <w:div w:id="1472333027">
          <w:marLeft w:val="480"/>
          <w:marRight w:val="0"/>
          <w:marTop w:val="0"/>
          <w:marBottom w:val="0"/>
          <w:divBdr>
            <w:top w:val="none" w:sz="0" w:space="0" w:color="auto"/>
            <w:left w:val="none" w:sz="0" w:space="0" w:color="auto"/>
            <w:bottom w:val="none" w:sz="0" w:space="0" w:color="auto"/>
            <w:right w:val="none" w:sz="0" w:space="0" w:color="auto"/>
          </w:divBdr>
        </w:div>
        <w:div w:id="333070623">
          <w:marLeft w:val="480"/>
          <w:marRight w:val="0"/>
          <w:marTop w:val="0"/>
          <w:marBottom w:val="0"/>
          <w:divBdr>
            <w:top w:val="none" w:sz="0" w:space="0" w:color="auto"/>
            <w:left w:val="none" w:sz="0" w:space="0" w:color="auto"/>
            <w:bottom w:val="none" w:sz="0" w:space="0" w:color="auto"/>
            <w:right w:val="none" w:sz="0" w:space="0" w:color="auto"/>
          </w:divBdr>
        </w:div>
        <w:div w:id="1506289738">
          <w:marLeft w:val="480"/>
          <w:marRight w:val="0"/>
          <w:marTop w:val="0"/>
          <w:marBottom w:val="0"/>
          <w:divBdr>
            <w:top w:val="none" w:sz="0" w:space="0" w:color="auto"/>
            <w:left w:val="none" w:sz="0" w:space="0" w:color="auto"/>
            <w:bottom w:val="none" w:sz="0" w:space="0" w:color="auto"/>
            <w:right w:val="none" w:sz="0" w:space="0" w:color="auto"/>
          </w:divBdr>
        </w:div>
        <w:div w:id="603196407">
          <w:marLeft w:val="480"/>
          <w:marRight w:val="0"/>
          <w:marTop w:val="0"/>
          <w:marBottom w:val="0"/>
          <w:divBdr>
            <w:top w:val="none" w:sz="0" w:space="0" w:color="auto"/>
            <w:left w:val="none" w:sz="0" w:space="0" w:color="auto"/>
            <w:bottom w:val="none" w:sz="0" w:space="0" w:color="auto"/>
            <w:right w:val="none" w:sz="0" w:space="0" w:color="auto"/>
          </w:divBdr>
        </w:div>
        <w:div w:id="536046286">
          <w:marLeft w:val="480"/>
          <w:marRight w:val="0"/>
          <w:marTop w:val="0"/>
          <w:marBottom w:val="0"/>
          <w:divBdr>
            <w:top w:val="none" w:sz="0" w:space="0" w:color="auto"/>
            <w:left w:val="none" w:sz="0" w:space="0" w:color="auto"/>
            <w:bottom w:val="none" w:sz="0" w:space="0" w:color="auto"/>
            <w:right w:val="none" w:sz="0" w:space="0" w:color="auto"/>
          </w:divBdr>
        </w:div>
        <w:div w:id="2084378236">
          <w:marLeft w:val="480"/>
          <w:marRight w:val="0"/>
          <w:marTop w:val="0"/>
          <w:marBottom w:val="0"/>
          <w:divBdr>
            <w:top w:val="none" w:sz="0" w:space="0" w:color="auto"/>
            <w:left w:val="none" w:sz="0" w:space="0" w:color="auto"/>
            <w:bottom w:val="none" w:sz="0" w:space="0" w:color="auto"/>
            <w:right w:val="none" w:sz="0" w:space="0" w:color="auto"/>
          </w:divBdr>
        </w:div>
        <w:div w:id="459499351">
          <w:marLeft w:val="480"/>
          <w:marRight w:val="0"/>
          <w:marTop w:val="0"/>
          <w:marBottom w:val="0"/>
          <w:divBdr>
            <w:top w:val="none" w:sz="0" w:space="0" w:color="auto"/>
            <w:left w:val="none" w:sz="0" w:space="0" w:color="auto"/>
            <w:bottom w:val="none" w:sz="0" w:space="0" w:color="auto"/>
            <w:right w:val="none" w:sz="0" w:space="0" w:color="auto"/>
          </w:divBdr>
        </w:div>
        <w:div w:id="495076965">
          <w:marLeft w:val="480"/>
          <w:marRight w:val="0"/>
          <w:marTop w:val="0"/>
          <w:marBottom w:val="0"/>
          <w:divBdr>
            <w:top w:val="none" w:sz="0" w:space="0" w:color="auto"/>
            <w:left w:val="none" w:sz="0" w:space="0" w:color="auto"/>
            <w:bottom w:val="none" w:sz="0" w:space="0" w:color="auto"/>
            <w:right w:val="none" w:sz="0" w:space="0" w:color="auto"/>
          </w:divBdr>
        </w:div>
        <w:div w:id="877737237">
          <w:marLeft w:val="480"/>
          <w:marRight w:val="0"/>
          <w:marTop w:val="0"/>
          <w:marBottom w:val="0"/>
          <w:divBdr>
            <w:top w:val="none" w:sz="0" w:space="0" w:color="auto"/>
            <w:left w:val="none" w:sz="0" w:space="0" w:color="auto"/>
            <w:bottom w:val="none" w:sz="0" w:space="0" w:color="auto"/>
            <w:right w:val="none" w:sz="0" w:space="0" w:color="auto"/>
          </w:divBdr>
        </w:div>
        <w:div w:id="1992903272">
          <w:marLeft w:val="480"/>
          <w:marRight w:val="0"/>
          <w:marTop w:val="0"/>
          <w:marBottom w:val="0"/>
          <w:divBdr>
            <w:top w:val="none" w:sz="0" w:space="0" w:color="auto"/>
            <w:left w:val="none" w:sz="0" w:space="0" w:color="auto"/>
            <w:bottom w:val="none" w:sz="0" w:space="0" w:color="auto"/>
            <w:right w:val="none" w:sz="0" w:space="0" w:color="auto"/>
          </w:divBdr>
        </w:div>
        <w:div w:id="572813835">
          <w:marLeft w:val="480"/>
          <w:marRight w:val="0"/>
          <w:marTop w:val="0"/>
          <w:marBottom w:val="0"/>
          <w:divBdr>
            <w:top w:val="none" w:sz="0" w:space="0" w:color="auto"/>
            <w:left w:val="none" w:sz="0" w:space="0" w:color="auto"/>
            <w:bottom w:val="none" w:sz="0" w:space="0" w:color="auto"/>
            <w:right w:val="none" w:sz="0" w:space="0" w:color="auto"/>
          </w:divBdr>
        </w:div>
        <w:div w:id="954677774">
          <w:marLeft w:val="480"/>
          <w:marRight w:val="0"/>
          <w:marTop w:val="0"/>
          <w:marBottom w:val="0"/>
          <w:divBdr>
            <w:top w:val="none" w:sz="0" w:space="0" w:color="auto"/>
            <w:left w:val="none" w:sz="0" w:space="0" w:color="auto"/>
            <w:bottom w:val="none" w:sz="0" w:space="0" w:color="auto"/>
            <w:right w:val="none" w:sz="0" w:space="0" w:color="auto"/>
          </w:divBdr>
        </w:div>
        <w:div w:id="1440027413">
          <w:marLeft w:val="480"/>
          <w:marRight w:val="0"/>
          <w:marTop w:val="0"/>
          <w:marBottom w:val="0"/>
          <w:divBdr>
            <w:top w:val="none" w:sz="0" w:space="0" w:color="auto"/>
            <w:left w:val="none" w:sz="0" w:space="0" w:color="auto"/>
            <w:bottom w:val="none" w:sz="0" w:space="0" w:color="auto"/>
            <w:right w:val="none" w:sz="0" w:space="0" w:color="auto"/>
          </w:divBdr>
        </w:div>
        <w:div w:id="327710584">
          <w:marLeft w:val="480"/>
          <w:marRight w:val="0"/>
          <w:marTop w:val="0"/>
          <w:marBottom w:val="0"/>
          <w:divBdr>
            <w:top w:val="none" w:sz="0" w:space="0" w:color="auto"/>
            <w:left w:val="none" w:sz="0" w:space="0" w:color="auto"/>
            <w:bottom w:val="none" w:sz="0" w:space="0" w:color="auto"/>
            <w:right w:val="none" w:sz="0" w:space="0" w:color="auto"/>
          </w:divBdr>
        </w:div>
        <w:div w:id="1383480390">
          <w:marLeft w:val="480"/>
          <w:marRight w:val="0"/>
          <w:marTop w:val="0"/>
          <w:marBottom w:val="0"/>
          <w:divBdr>
            <w:top w:val="none" w:sz="0" w:space="0" w:color="auto"/>
            <w:left w:val="none" w:sz="0" w:space="0" w:color="auto"/>
            <w:bottom w:val="none" w:sz="0" w:space="0" w:color="auto"/>
            <w:right w:val="none" w:sz="0" w:space="0" w:color="auto"/>
          </w:divBdr>
        </w:div>
        <w:div w:id="1968387660">
          <w:marLeft w:val="480"/>
          <w:marRight w:val="0"/>
          <w:marTop w:val="0"/>
          <w:marBottom w:val="0"/>
          <w:divBdr>
            <w:top w:val="none" w:sz="0" w:space="0" w:color="auto"/>
            <w:left w:val="none" w:sz="0" w:space="0" w:color="auto"/>
            <w:bottom w:val="none" w:sz="0" w:space="0" w:color="auto"/>
            <w:right w:val="none" w:sz="0" w:space="0" w:color="auto"/>
          </w:divBdr>
        </w:div>
        <w:div w:id="707490391">
          <w:marLeft w:val="480"/>
          <w:marRight w:val="0"/>
          <w:marTop w:val="0"/>
          <w:marBottom w:val="0"/>
          <w:divBdr>
            <w:top w:val="none" w:sz="0" w:space="0" w:color="auto"/>
            <w:left w:val="none" w:sz="0" w:space="0" w:color="auto"/>
            <w:bottom w:val="none" w:sz="0" w:space="0" w:color="auto"/>
            <w:right w:val="none" w:sz="0" w:space="0" w:color="auto"/>
          </w:divBdr>
        </w:div>
        <w:div w:id="417288167">
          <w:marLeft w:val="480"/>
          <w:marRight w:val="0"/>
          <w:marTop w:val="0"/>
          <w:marBottom w:val="0"/>
          <w:divBdr>
            <w:top w:val="none" w:sz="0" w:space="0" w:color="auto"/>
            <w:left w:val="none" w:sz="0" w:space="0" w:color="auto"/>
            <w:bottom w:val="none" w:sz="0" w:space="0" w:color="auto"/>
            <w:right w:val="none" w:sz="0" w:space="0" w:color="auto"/>
          </w:divBdr>
        </w:div>
        <w:div w:id="1703747177">
          <w:marLeft w:val="480"/>
          <w:marRight w:val="0"/>
          <w:marTop w:val="0"/>
          <w:marBottom w:val="0"/>
          <w:divBdr>
            <w:top w:val="none" w:sz="0" w:space="0" w:color="auto"/>
            <w:left w:val="none" w:sz="0" w:space="0" w:color="auto"/>
            <w:bottom w:val="none" w:sz="0" w:space="0" w:color="auto"/>
            <w:right w:val="none" w:sz="0" w:space="0" w:color="auto"/>
          </w:divBdr>
        </w:div>
        <w:div w:id="922035143">
          <w:marLeft w:val="480"/>
          <w:marRight w:val="0"/>
          <w:marTop w:val="0"/>
          <w:marBottom w:val="0"/>
          <w:divBdr>
            <w:top w:val="none" w:sz="0" w:space="0" w:color="auto"/>
            <w:left w:val="none" w:sz="0" w:space="0" w:color="auto"/>
            <w:bottom w:val="none" w:sz="0" w:space="0" w:color="auto"/>
            <w:right w:val="none" w:sz="0" w:space="0" w:color="auto"/>
          </w:divBdr>
        </w:div>
        <w:div w:id="658196191">
          <w:marLeft w:val="480"/>
          <w:marRight w:val="0"/>
          <w:marTop w:val="0"/>
          <w:marBottom w:val="0"/>
          <w:divBdr>
            <w:top w:val="none" w:sz="0" w:space="0" w:color="auto"/>
            <w:left w:val="none" w:sz="0" w:space="0" w:color="auto"/>
            <w:bottom w:val="none" w:sz="0" w:space="0" w:color="auto"/>
            <w:right w:val="none" w:sz="0" w:space="0" w:color="auto"/>
          </w:divBdr>
        </w:div>
        <w:div w:id="34814445">
          <w:marLeft w:val="480"/>
          <w:marRight w:val="0"/>
          <w:marTop w:val="0"/>
          <w:marBottom w:val="0"/>
          <w:divBdr>
            <w:top w:val="none" w:sz="0" w:space="0" w:color="auto"/>
            <w:left w:val="none" w:sz="0" w:space="0" w:color="auto"/>
            <w:bottom w:val="none" w:sz="0" w:space="0" w:color="auto"/>
            <w:right w:val="none" w:sz="0" w:space="0" w:color="auto"/>
          </w:divBdr>
        </w:div>
        <w:div w:id="1285649737">
          <w:marLeft w:val="480"/>
          <w:marRight w:val="0"/>
          <w:marTop w:val="0"/>
          <w:marBottom w:val="0"/>
          <w:divBdr>
            <w:top w:val="none" w:sz="0" w:space="0" w:color="auto"/>
            <w:left w:val="none" w:sz="0" w:space="0" w:color="auto"/>
            <w:bottom w:val="none" w:sz="0" w:space="0" w:color="auto"/>
            <w:right w:val="none" w:sz="0" w:space="0" w:color="auto"/>
          </w:divBdr>
        </w:div>
        <w:div w:id="552231878">
          <w:marLeft w:val="480"/>
          <w:marRight w:val="0"/>
          <w:marTop w:val="0"/>
          <w:marBottom w:val="0"/>
          <w:divBdr>
            <w:top w:val="none" w:sz="0" w:space="0" w:color="auto"/>
            <w:left w:val="none" w:sz="0" w:space="0" w:color="auto"/>
            <w:bottom w:val="none" w:sz="0" w:space="0" w:color="auto"/>
            <w:right w:val="none" w:sz="0" w:space="0" w:color="auto"/>
          </w:divBdr>
        </w:div>
        <w:div w:id="1080101418">
          <w:marLeft w:val="480"/>
          <w:marRight w:val="0"/>
          <w:marTop w:val="0"/>
          <w:marBottom w:val="0"/>
          <w:divBdr>
            <w:top w:val="none" w:sz="0" w:space="0" w:color="auto"/>
            <w:left w:val="none" w:sz="0" w:space="0" w:color="auto"/>
            <w:bottom w:val="none" w:sz="0" w:space="0" w:color="auto"/>
            <w:right w:val="none" w:sz="0" w:space="0" w:color="auto"/>
          </w:divBdr>
        </w:div>
        <w:div w:id="2140566082">
          <w:marLeft w:val="480"/>
          <w:marRight w:val="0"/>
          <w:marTop w:val="0"/>
          <w:marBottom w:val="0"/>
          <w:divBdr>
            <w:top w:val="none" w:sz="0" w:space="0" w:color="auto"/>
            <w:left w:val="none" w:sz="0" w:space="0" w:color="auto"/>
            <w:bottom w:val="none" w:sz="0" w:space="0" w:color="auto"/>
            <w:right w:val="none" w:sz="0" w:space="0" w:color="auto"/>
          </w:divBdr>
        </w:div>
        <w:div w:id="2108694904">
          <w:marLeft w:val="480"/>
          <w:marRight w:val="0"/>
          <w:marTop w:val="0"/>
          <w:marBottom w:val="0"/>
          <w:divBdr>
            <w:top w:val="none" w:sz="0" w:space="0" w:color="auto"/>
            <w:left w:val="none" w:sz="0" w:space="0" w:color="auto"/>
            <w:bottom w:val="none" w:sz="0" w:space="0" w:color="auto"/>
            <w:right w:val="none" w:sz="0" w:space="0" w:color="auto"/>
          </w:divBdr>
        </w:div>
        <w:div w:id="366833745">
          <w:marLeft w:val="480"/>
          <w:marRight w:val="0"/>
          <w:marTop w:val="0"/>
          <w:marBottom w:val="0"/>
          <w:divBdr>
            <w:top w:val="none" w:sz="0" w:space="0" w:color="auto"/>
            <w:left w:val="none" w:sz="0" w:space="0" w:color="auto"/>
            <w:bottom w:val="none" w:sz="0" w:space="0" w:color="auto"/>
            <w:right w:val="none" w:sz="0" w:space="0" w:color="auto"/>
          </w:divBdr>
        </w:div>
        <w:div w:id="2019847519">
          <w:marLeft w:val="480"/>
          <w:marRight w:val="0"/>
          <w:marTop w:val="0"/>
          <w:marBottom w:val="0"/>
          <w:divBdr>
            <w:top w:val="none" w:sz="0" w:space="0" w:color="auto"/>
            <w:left w:val="none" w:sz="0" w:space="0" w:color="auto"/>
            <w:bottom w:val="none" w:sz="0" w:space="0" w:color="auto"/>
            <w:right w:val="none" w:sz="0" w:space="0" w:color="auto"/>
          </w:divBdr>
        </w:div>
        <w:div w:id="1887136873">
          <w:marLeft w:val="480"/>
          <w:marRight w:val="0"/>
          <w:marTop w:val="0"/>
          <w:marBottom w:val="0"/>
          <w:divBdr>
            <w:top w:val="none" w:sz="0" w:space="0" w:color="auto"/>
            <w:left w:val="none" w:sz="0" w:space="0" w:color="auto"/>
            <w:bottom w:val="none" w:sz="0" w:space="0" w:color="auto"/>
            <w:right w:val="none" w:sz="0" w:space="0" w:color="auto"/>
          </w:divBdr>
        </w:div>
        <w:div w:id="533812410">
          <w:marLeft w:val="480"/>
          <w:marRight w:val="0"/>
          <w:marTop w:val="0"/>
          <w:marBottom w:val="0"/>
          <w:divBdr>
            <w:top w:val="none" w:sz="0" w:space="0" w:color="auto"/>
            <w:left w:val="none" w:sz="0" w:space="0" w:color="auto"/>
            <w:bottom w:val="none" w:sz="0" w:space="0" w:color="auto"/>
            <w:right w:val="none" w:sz="0" w:space="0" w:color="auto"/>
          </w:divBdr>
        </w:div>
        <w:div w:id="2136410005">
          <w:marLeft w:val="480"/>
          <w:marRight w:val="0"/>
          <w:marTop w:val="0"/>
          <w:marBottom w:val="0"/>
          <w:divBdr>
            <w:top w:val="none" w:sz="0" w:space="0" w:color="auto"/>
            <w:left w:val="none" w:sz="0" w:space="0" w:color="auto"/>
            <w:bottom w:val="none" w:sz="0" w:space="0" w:color="auto"/>
            <w:right w:val="none" w:sz="0" w:space="0" w:color="auto"/>
          </w:divBdr>
        </w:div>
        <w:div w:id="2068186827">
          <w:marLeft w:val="480"/>
          <w:marRight w:val="0"/>
          <w:marTop w:val="0"/>
          <w:marBottom w:val="0"/>
          <w:divBdr>
            <w:top w:val="none" w:sz="0" w:space="0" w:color="auto"/>
            <w:left w:val="none" w:sz="0" w:space="0" w:color="auto"/>
            <w:bottom w:val="none" w:sz="0" w:space="0" w:color="auto"/>
            <w:right w:val="none" w:sz="0" w:space="0" w:color="auto"/>
          </w:divBdr>
        </w:div>
        <w:div w:id="876548050">
          <w:marLeft w:val="480"/>
          <w:marRight w:val="0"/>
          <w:marTop w:val="0"/>
          <w:marBottom w:val="0"/>
          <w:divBdr>
            <w:top w:val="none" w:sz="0" w:space="0" w:color="auto"/>
            <w:left w:val="none" w:sz="0" w:space="0" w:color="auto"/>
            <w:bottom w:val="none" w:sz="0" w:space="0" w:color="auto"/>
            <w:right w:val="none" w:sz="0" w:space="0" w:color="auto"/>
          </w:divBdr>
        </w:div>
        <w:div w:id="1960183929">
          <w:marLeft w:val="480"/>
          <w:marRight w:val="0"/>
          <w:marTop w:val="0"/>
          <w:marBottom w:val="0"/>
          <w:divBdr>
            <w:top w:val="none" w:sz="0" w:space="0" w:color="auto"/>
            <w:left w:val="none" w:sz="0" w:space="0" w:color="auto"/>
            <w:bottom w:val="none" w:sz="0" w:space="0" w:color="auto"/>
            <w:right w:val="none" w:sz="0" w:space="0" w:color="auto"/>
          </w:divBdr>
        </w:div>
        <w:div w:id="648437627">
          <w:marLeft w:val="480"/>
          <w:marRight w:val="0"/>
          <w:marTop w:val="0"/>
          <w:marBottom w:val="0"/>
          <w:divBdr>
            <w:top w:val="none" w:sz="0" w:space="0" w:color="auto"/>
            <w:left w:val="none" w:sz="0" w:space="0" w:color="auto"/>
            <w:bottom w:val="none" w:sz="0" w:space="0" w:color="auto"/>
            <w:right w:val="none" w:sz="0" w:space="0" w:color="auto"/>
          </w:divBdr>
        </w:div>
        <w:div w:id="341974098">
          <w:marLeft w:val="480"/>
          <w:marRight w:val="0"/>
          <w:marTop w:val="0"/>
          <w:marBottom w:val="0"/>
          <w:divBdr>
            <w:top w:val="none" w:sz="0" w:space="0" w:color="auto"/>
            <w:left w:val="none" w:sz="0" w:space="0" w:color="auto"/>
            <w:bottom w:val="none" w:sz="0" w:space="0" w:color="auto"/>
            <w:right w:val="none" w:sz="0" w:space="0" w:color="auto"/>
          </w:divBdr>
        </w:div>
        <w:div w:id="121077113">
          <w:marLeft w:val="480"/>
          <w:marRight w:val="0"/>
          <w:marTop w:val="0"/>
          <w:marBottom w:val="0"/>
          <w:divBdr>
            <w:top w:val="none" w:sz="0" w:space="0" w:color="auto"/>
            <w:left w:val="none" w:sz="0" w:space="0" w:color="auto"/>
            <w:bottom w:val="none" w:sz="0" w:space="0" w:color="auto"/>
            <w:right w:val="none" w:sz="0" w:space="0" w:color="auto"/>
          </w:divBdr>
        </w:div>
        <w:div w:id="843982432">
          <w:marLeft w:val="480"/>
          <w:marRight w:val="0"/>
          <w:marTop w:val="0"/>
          <w:marBottom w:val="0"/>
          <w:divBdr>
            <w:top w:val="none" w:sz="0" w:space="0" w:color="auto"/>
            <w:left w:val="none" w:sz="0" w:space="0" w:color="auto"/>
            <w:bottom w:val="none" w:sz="0" w:space="0" w:color="auto"/>
            <w:right w:val="none" w:sz="0" w:space="0" w:color="auto"/>
          </w:divBdr>
        </w:div>
        <w:div w:id="1097403472">
          <w:marLeft w:val="480"/>
          <w:marRight w:val="0"/>
          <w:marTop w:val="0"/>
          <w:marBottom w:val="0"/>
          <w:divBdr>
            <w:top w:val="none" w:sz="0" w:space="0" w:color="auto"/>
            <w:left w:val="none" w:sz="0" w:space="0" w:color="auto"/>
            <w:bottom w:val="none" w:sz="0" w:space="0" w:color="auto"/>
            <w:right w:val="none" w:sz="0" w:space="0" w:color="auto"/>
          </w:divBdr>
        </w:div>
        <w:div w:id="1807820579">
          <w:marLeft w:val="480"/>
          <w:marRight w:val="0"/>
          <w:marTop w:val="0"/>
          <w:marBottom w:val="0"/>
          <w:divBdr>
            <w:top w:val="none" w:sz="0" w:space="0" w:color="auto"/>
            <w:left w:val="none" w:sz="0" w:space="0" w:color="auto"/>
            <w:bottom w:val="none" w:sz="0" w:space="0" w:color="auto"/>
            <w:right w:val="none" w:sz="0" w:space="0" w:color="auto"/>
          </w:divBdr>
        </w:div>
        <w:div w:id="44305964">
          <w:marLeft w:val="480"/>
          <w:marRight w:val="0"/>
          <w:marTop w:val="0"/>
          <w:marBottom w:val="0"/>
          <w:divBdr>
            <w:top w:val="none" w:sz="0" w:space="0" w:color="auto"/>
            <w:left w:val="none" w:sz="0" w:space="0" w:color="auto"/>
            <w:bottom w:val="none" w:sz="0" w:space="0" w:color="auto"/>
            <w:right w:val="none" w:sz="0" w:space="0" w:color="auto"/>
          </w:divBdr>
        </w:div>
        <w:div w:id="655955791">
          <w:marLeft w:val="480"/>
          <w:marRight w:val="0"/>
          <w:marTop w:val="0"/>
          <w:marBottom w:val="0"/>
          <w:divBdr>
            <w:top w:val="none" w:sz="0" w:space="0" w:color="auto"/>
            <w:left w:val="none" w:sz="0" w:space="0" w:color="auto"/>
            <w:bottom w:val="none" w:sz="0" w:space="0" w:color="auto"/>
            <w:right w:val="none" w:sz="0" w:space="0" w:color="auto"/>
          </w:divBdr>
        </w:div>
        <w:div w:id="857933198">
          <w:marLeft w:val="480"/>
          <w:marRight w:val="0"/>
          <w:marTop w:val="0"/>
          <w:marBottom w:val="0"/>
          <w:divBdr>
            <w:top w:val="none" w:sz="0" w:space="0" w:color="auto"/>
            <w:left w:val="none" w:sz="0" w:space="0" w:color="auto"/>
            <w:bottom w:val="none" w:sz="0" w:space="0" w:color="auto"/>
            <w:right w:val="none" w:sz="0" w:space="0" w:color="auto"/>
          </w:divBdr>
        </w:div>
        <w:div w:id="341203251">
          <w:marLeft w:val="480"/>
          <w:marRight w:val="0"/>
          <w:marTop w:val="0"/>
          <w:marBottom w:val="0"/>
          <w:divBdr>
            <w:top w:val="none" w:sz="0" w:space="0" w:color="auto"/>
            <w:left w:val="none" w:sz="0" w:space="0" w:color="auto"/>
            <w:bottom w:val="none" w:sz="0" w:space="0" w:color="auto"/>
            <w:right w:val="none" w:sz="0" w:space="0" w:color="auto"/>
          </w:divBdr>
        </w:div>
        <w:div w:id="736323546">
          <w:marLeft w:val="480"/>
          <w:marRight w:val="0"/>
          <w:marTop w:val="0"/>
          <w:marBottom w:val="0"/>
          <w:divBdr>
            <w:top w:val="none" w:sz="0" w:space="0" w:color="auto"/>
            <w:left w:val="none" w:sz="0" w:space="0" w:color="auto"/>
            <w:bottom w:val="none" w:sz="0" w:space="0" w:color="auto"/>
            <w:right w:val="none" w:sz="0" w:space="0" w:color="auto"/>
          </w:divBdr>
        </w:div>
        <w:div w:id="899629170">
          <w:marLeft w:val="480"/>
          <w:marRight w:val="0"/>
          <w:marTop w:val="0"/>
          <w:marBottom w:val="0"/>
          <w:divBdr>
            <w:top w:val="none" w:sz="0" w:space="0" w:color="auto"/>
            <w:left w:val="none" w:sz="0" w:space="0" w:color="auto"/>
            <w:bottom w:val="none" w:sz="0" w:space="0" w:color="auto"/>
            <w:right w:val="none" w:sz="0" w:space="0" w:color="auto"/>
          </w:divBdr>
        </w:div>
        <w:div w:id="1806199753">
          <w:marLeft w:val="480"/>
          <w:marRight w:val="0"/>
          <w:marTop w:val="0"/>
          <w:marBottom w:val="0"/>
          <w:divBdr>
            <w:top w:val="none" w:sz="0" w:space="0" w:color="auto"/>
            <w:left w:val="none" w:sz="0" w:space="0" w:color="auto"/>
            <w:bottom w:val="none" w:sz="0" w:space="0" w:color="auto"/>
            <w:right w:val="none" w:sz="0" w:space="0" w:color="auto"/>
          </w:divBdr>
        </w:div>
        <w:div w:id="483085145">
          <w:marLeft w:val="480"/>
          <w:marRight w:val="0"/>
          <w:marTop w:val="0"/>
          <w:marBottom w:val="0"/>
          <w:divBdr>
            <w:top w:val="none" w:sz="0" w:space="0" w:color="auto"/>
            <w:left w:val="none" w:sz="0" w:space="0" w:color="auto"/>
            <w:bottom w:val="none" w:sz="0" w:space="0" w:color="auto"/>
            <w:right w:val="none" w:sz="0" w:space="0" w:color="auto"/>
          </w:divBdr>
        </w:div>
        <w:div w:id="898630532">
          <w:marLeft w:val="480"/>
          <w:marRight w:val="0"/>
          <w:marTop w:val="0"/>
          <w:marBottom w:val="0"/>
          <w:divBdr>
            <w:top w:val="none" w:sz="0" w:space="0" w:color="auto"/>
            <w:left w:val="none" w:sz="0" w:space="0" w:color="auto"/>
            <w:bottom w:val="none" w:sz="0" w:space="0" w:color="auto"/>
            <w:right w:val="none" w:sz="0" w:space="0" w:color="auto"/>
          </w:divBdr>
        </w:div>
        <w:div w:id="1857885732">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 w:id="531765857">
          <w:marLeft w:val="480"/>
          <w:marRight w:val="0"/>
          <w:marTop w:val="0"/>
          <w:marBottom w:val="0"/>
          <w:divBdr>
            <w:top w:val="none" w:sz="0" w:space="0" w:color="auto"/>
            <w:left w:val="none" w:sz="0" w:space="0" w:color="auto"/>
            <w:bottom w:val="none" w:sz="0" w:space="0" w:color="auto"/>
            <w:right w:val="none" w:sz="0" w:space="0" w:color="auto"/>
          </w:divBdr>
        </w:div>
        <w:div w:id="83112932">
          <w:marLeft w:val="480"/>
          <w:marRight w:val="0"/>
          <w:marTop w:val="0"/>
          <w:marBottom w:val="0"/>
          <w:divBdr>
            <w:top w:val="none" w:sz="0" w:space="0" w:color="auto"/>
            <w:left w:val="none" w:sz="0" w:space="0" w:color="auto"/>
            <w:bottom w:val="none" w:sz="0" w:space="0" w:color="auto"/>
            <w:right w:val="none" w:sz="0" w:space="0" w:color="auto"/>
          </w:divBdr>
        </w:div>
        <w:div w:id="1399982624">
          <w:marLeft w:val="480"/>
          <w:marRight w:val="0"/>
          <w:marTop w:val="0"/>
          <w:marBottom w:val="0"/>
          <w:divBdr>
            <w:top w:val="none" w:sz="0" w:space="0" w:color="auto"/>
            <w:left w:val="none" w:sz="0" w:space="0" w:color="auto"/>
            <w:bottom w:val="none" w:sz="0" w:space="0" w:color="auto"/>
            <w:right w:val="none" w:sz="0" w:space="0" w:color="auto"/>
          </w:divBdr>
        </w:div>
        <w:div w:id="1768846343">
          <w:marLeft w:val="480"/>
          <w:marRight w:val="0"/>
          <w:marTop w:val="0"/>
          <w:marBottom w:val="0"/>
          <w:divBdr>
            <w:top w:val="none" w:sz="0" w:space="0" w:color="auto"/>
            <w:left w:val="none" w:sz="0" w:space="0" w:color="auto"/>
            <w:bottom w:val="none" w:sz="0" w:space="0" w:color="auto"/>
            <w:right w:val="none" w:sz="0" w:space="0" w:color="auto"/>
          </w:divBdr>
        </w:div>
        <w:div w:id="1480071630">
          <w:marLeft w:val="480"/>
          <w:marRight w:val="0"/>
          <w:marTop w:val="0"/>
          <w:marBottom w:val="0"/>
          <w:divBdr>
            <w:top w:val="none" w:sz="0" w:space="0" w:color="auto"/>
            <w:left w:val="none" w:sz="0" w:space="0" w:color="auto"/>
            <w:bottom w:val="none" w:sz="0" w:space="0" w:color="auto"/>
            <w:right w:val="none" w:sz="0" w:space="0" w:color="auto"/>
          </w:divBdr>
        </w:div>
        <w:div w:id="2009867744">
          <w:marLeft w:val="480"/>
          <w:marRight w:val="0"/>
          <w:marTop w:val="0"/>
          <w:marBottom w:val="0"/>
          <w:divBdr>
            <w:top w:val="none" w:sz="0" w:space="0" w:color="auto"/>
            <w:left w:val="none" w:sz="0" w:space="0" w:color="auto"/>
            <w:bottom w:val="none" w:sz="0" w:space="0" w:color="auto"/>
            <w:right w:val="none" w:sz="0" w:space="0" w:color="auto"/>
          </w:divBdr>
        </w:div>
        <w:div w:id="538470063">
          <w:marLeft w:val="480"/>
          <w:marRight w:val="0"/>
          <w:marTop w:val="0"/>
          <w:marBottom w:val="0"/>
          <w:divBdr>
            <w:top w:val="none" w:sz="0" w:space="0" w:color="auto"/>
            <w:left w:val="none" w:sz="0" w:space="0" w:color="auto"/>
            <w:bottom w:val="none" w:sz="0" w:space="0" w:color="auto"/>
            <w:right w:val="none" w:sz="0" w:space="0" w:color="auto"/>
          </w:divBdr>
        </w:div>
        <w:div w:id="1916552857">
          <w:marLeft w:val="480"/>
          <w:marRight w:val="0"/>
          <w:marTop w:val="0"/>
          <w:marBottom w:val="0"/>
          <w:divBdr>
            <w:top w:val="none" w:sz="0" w:space="0" w:color="auto"/>
            <w:left w:val="none" w:sz="0" w:space="0" w:color="auto"/>
            <w:bottom w:val="none" w:sz="0" w:space="0" w:color="auto"/>
            <w:right w:val="none" w:sz="0" w:space="0" w:color="auto"/>
          </w:divBdr>
        </w:div>
        <w:div w:id="1821341192">
          <w:marLeft w:val="480"/>
          <w:marRight w:val="0"/>
          <w:marTop w:val="0"/>
          <w:marBottom w:val="0"/>
          <w:divBdr>
            <w:top w:val="none" w:sz="0" w:space="0" w:color="auto"/>
            <w:left w:val="none" w:sz="0" w:space="0" w:color="auto"/>
            <w:bottom w:val="none" w:sz="0" w:space="0" w:color="auto"/>
            <w:right w:val="none" w:sz="0" w:space="0" w:color="auto"/>
          </w:divBdr>
        </w:div>
        <w:div w:id="1219321847">
          <w:marLeft w:val="480"/>
          <w:marRight w:val="0"/>
          <w:marTop w:val="0"/>
          <w:marBottom w:val="0"/>
          <w:divBdr>
            <w:top w:val="none" w:sz="0" w:space="0" w:color="auto"/>
            <w:left w:val="none" w:sz="0" w:space="0" w:color="auto"/>
            <w:bottom w:val="none" w:sz="0" w:space="0" w:color="auto"/>
            <w:right w:val="none" w:sz="0" w:space="0" w:color="auto"/>
          </w:divBdr>
        </w:div>
        <w:div w:id="845435980">
          <w:marLeft w:val="480"/>
          <w:marRight w:val="0"/>
          <w:marTop w:val="0"/>
          <w:marBottom w:val="0"/>
          <w:divBdr>
            <w:top w:val="none" w:sz="0" w:space="0" w:color="auto"/>
            <w:left w:val="none" w:sz="0" w:space="0" w:color="auto"/>
            <w:bottom w:val="none" w:sz="0" w:space="0" w:color="auto"/>
            <w:right w:val="none" w:sz="0" w:space="0" w:color="auto"/>
          </w:divBdr>
        </w:div>
        <w:div w:id="337196159">
          <w:marLeft w:val="480"/>
          <w:marRight w:val="0"/>
          <w:marTop w:val="0"/>
          <w:marBottom w:val="0"/>
          <w:divBdr>
            <w:top w:val="none" w:sz="0" w:space="0" w:color="auto"/>
            <w:left w:val="none" w:sz="0" w:space="0" w:color="auto"/>
            <w:bottom w:val="none" w:sz="0" w:space="0" w:color="auto"/>
            <w:right w:val="none" w:sz="0" w:space="0" w:color="auto"/>
          </w:divBdr>
        </w:div>
        <w:div w:id="209805575">
          <w:marLeft w:val="480"/>
          <w:marRight w:val="0"/>
          <w:marTop w:val="0"/>
          <w:marBottom w:val="0"/>
          <w:divBdr>
            <w:top w:val="none" w:sz="0" w:space="0" w:color="auto"/>
            <w:left w:val="none" w:sz="0" w:space="0" w:color="auto"/>
            <w:bottom w:val="none" w:sz="0" w:space="0" w:color="auto"/>
            <w:right w:val="none" w:sz="0" w:space="0" w:color="auto"/>
          </w:divBdr>
        </w:div>
        <w:div w:id="2143424328">
          <w:marLeft w:val="480"/>
          <w:marRight w:val="0"/>
          <w:marTop w:val="0"/>
          <w:marBottom w:val="0"/>
          <w:divBdr>
            <w:top w:val="none" w:sz="0" w:space="0" w:color="auto"/>
            <w:left w:val="none" w:sz="0" w:space="0" w:color="auto"/>
            <w:bottom w:val="none" w:sz="0" w:space="0" w:color="auto"/>
            <w:right w:val="none" w:sz="0" w:space="0" w:color="auto"/>
          </w:divBdr>
        </w:div>
        <w:div w:id="1539705165">
          <w:marLeft w:val="480"/>
          <w:marRight w:val="0"/>
          <w:marTop w:val="0"/>
          <w:marBottom w:val="0"/>
          <w:divBdr>
            <w:top w:val="none" w:sz="0" w:space="0" w:color="auto"/>
            <w:left w:val="none" w:sz="0" w:space="0" w:color="auto"/>
            <w:bottom w:val="none" w:sz="0" w:space="0" w:color="auto"/>
            <w:right w:val="none" w:sz="0" w:space="0" w:color="auto"/>
          </w:divBdr>
        </w:div>
        <w:div w:id="1759523896">
          <w:marLeft w:val="480"/>
          <w:marRight w:val="0"/>
          <w:marTop w:val="0"/>
          <w:marBottom w:val="0"/>
          <w:divBdr>
            <w:top w:val="none" w:sz="0" w:space="0" w:color="auto"/>
            <w:left w:val="none" w:sz="0" w:space="0" w:color="auto"/>
            <w:bottom w:val="none" w:sz="0" w:space="0" w:color="auto"/>
            <w:right w:val="none" w:sz="0" w:space="0" w:color="auto"/>
          </w:divBdr>
        </w:div>
        <w:div w:id="1304194979">
          <w:marLeft w:val="480"/>
          <w:marRight w:val="0"/>
          <w:marTop w:val="0"/>
          <w:marBottom w:val="0"/>
          <w:divBdr>
            <w:top w:val="none" w:sz="0" w:space="0" w:color="auto"/>
            <w:left w:val="none" w:sz="0" w:space="0" w:color="auto"/>
            <w:bottom w:val="none" w:sz="0" w:space="0" w:color="auto"/>
            <w:right w:val="none" w:sz="0" w:space="0" w:color="auto"/>
          </w:divBdr>
        </w:div>
        <w:div w:id="1614360716">
          <w:marLeft w:val="480"/>
          <w:marRight w:val="0"/>
          <w:marTop w:val="0"/>
          <w:marBottom w:val="0"/>
          <w:divBdr>
            <w:top w:val="none" w:sz="0" w:space="0" w:color="auto"/>
            <w:left w:val="none" w:sz="0" w:space="0" w:color="auto"/>
            <w:bottom w:val="none" w:sz="0" w:space="0" w:color="auto"/>
            <w:right w:val="none" w:sz="0" w:space="0" w:color="auto"/>
          </w:divBdr>
        </w:div>
        <w:div w:id="195630535">
          <w:marLeft w:val="480"/>
          <w:marRight w:val="0"/>
          <w:marTop w:val="0"/>
          <w:marBottom w:val="0"/>
          <w:divBdr>
            <w:top w:val="none" w:sz="0" w:space="0" w:color="auto"/>
            <w:left w:val="none" w:sz="0" w:space="0" w:color="auto"/>
            <w:bottom w:val="none" w:sz="0" w:space="0" w:color="auto"/>
            <w:right w:val="none" w:sz="0" w:space="0" w:color="auto"/>
          </w:divBdr>
        </w:div>
        <w:div w:id="245922003">
          <w:marLeft w:val="480"/>
          <w:marRight w:val="0"/>
          <w:marTop w:val="0"/>
          <w:marBottom w:val="0"/>
          <w:divBdr>
            <w:top w:val="none" w:sz="0" w:space="0" w:color="auto"/>
            <w:left w:val="none" w:sz="0" w:space="0" w:color="auto"/>
            <w:bottom w:val="none" w:sz="0" w:space="0" w:color="auto"/>
            <w:right w:val="none" w:sz="0" w:space="0" w:color="auto"/>
          </w:divBdr>
        </w:div>
      </w:divsChild>
    </w:div>
    <w:div w:id="1342048478">
      <w:bodyDiv w:val="1"/>
      <w:marLeft w:val="0"/>
      <w:marRight w:val="0"/>
      <w:marTop w:val="0"/>
      <w:marBottom w:val="0"/>
      <w:divBdr>
        <w:top w:val="none" w:sz="0" w:space="0" w:color="auto"/>
        <w:left w:val="none" w:sz="0" w:space="0" w:color="auto"/>
        <w:bottom w:val="none" w:sz="0" w:space="0" w:color="auto"/>
        <w:right w:val="none" w:sz="0" w:space="0" w:color="auto"/>
      </w:divBdr>
    </w:div>
    <w:div w:id="1342246053">
      <w:bodyDiv w:val="1"/>
      <w:marLeft w:val="0"/>
      <w:marRight w:val="0"/>
      <w:marTop w:val="0"/>
      <w:marBottom w:val="0"/>
      <w:divBdr>
        <w:top w:val="none" w:sz="0" w:space="0" w:color="auto"/>
        <w:left w:val="none" w:sz="0" w:space="0" w:color="auto"/>
        <w:bottom w:val="none" w:sz="0" w:space="0" w:color="auto"/>
        <w:right w:val="none" w:sz="0" w:space="0" w:color="auto"/>
      </w:divBdr>
    </w:div>
    <w:div w:id="1343120271">
      <w:bodyDiv w:val="1"/>
      <w:marLeft w:val="0"/>
      <w:marRight w:val="0"/>
      <w:marTop w:val="0"/>
      <w:marBottom w:val="0"/>
      <w:divBdr>
        <w:top w:val="none" w:sz="0" w:space="0" w:color="auto"/>
        <w:left w:val="none" w:sz="0" w:space="0" w:color="auto"/>
        <w:bottom w:val="none" w:sz="0" w:space="0" w:color="auto"/>
        <w:right w:val="none" w:sz="0" w:space="0" w:color="auto"/>
      </w:divBdr>
    </w:div>
    <w:div w:id="1343625242">
      <w:bodyDiv w:val="1"/>
      <w:marLeft w:val="0"/>
      <w:marRight w:val="0"/>
      <w:marTop w:val="0"/>
      <w:marBottom w:val="0"/>
      <w:divBdr>
        <w:top w:val="none" w:sz="0" w:space="0" w:color="auto"/>
        <w:left w:val="none" w:sz="0" w:space="0" w:color="auto"/>
        <w:bottom w:val="none" w:sz="0" w:space="0" w:color="auto"/>
        <w:right w:val="none" w:sz="0" w:space="0" w:color="auto"/>
      </w:divBdr>
    </w:div>
    <w:div w:id="1344547017">
      <w:bodyDiv w:val="1"/>
      <w:marLeft w:val="0"/>
      <w:marRight w:val="0"/>
      <w:marTop w:val="0"/>
      <w:marBottom w:val="0"/>
      <w:divBdr>
        <w:top w:val="none" w:sz="0" w:space="0" w:color="auto"/>
        <w:left w:val="none" w:sz="0" w:space="0" w:color="auto"/>
        <w:bottom w:val="none" w:sz="0" w:space="0" w:color="auto"/>
        <w:right w:val="none" w:sz="0" w:space="0" w:color="auto"/>
      </w:divBdr>
    </w:div>
    <w:div w:id="1344628726">
      <w:bodyDiv w:val="1"/>
      <w:marLeft w:val="0"/>
      <w:marRight w:val="0"/>
      <w:marTop w:val="0"/>
      <w:marBottom w:val="0"/>
      <w:divBdr>
        <w:top w:val="none" w:sz="0" w:space="0" w:color="auto"/>
        <w:left w:val="none" w:sz="0" w:space="0" w:color="auto"/>
        <w:bottom w:val="none" w:sz="0" w:space="0" w:color="auto"/>
        <w:right w:val="none" w:sz="0" w:space="0" w:color="auto"/>
      </w:divBdr>
    </w:div>
    <w:div w:id="1344890902">
      <w:bodyDiv w:val="1"/>
      <w:marLeft w:val="0"/>
      <w:marRight w:val="0"/>
      <w:marTop w:val="0"/>
      <w:marBottom w:val="0"/>
      <w:divBdr>
        <w:top w:val="none" w:sz="0" w:space="0" w:color="auto"/>
        <w:left w:val="none" w:sz="0" w:space="0" w:color="auto"/>
        <w:bottom w:val="none" w:sz="0" w:space="0" w:color="auto"/>
        <w:right w:val="none" w:sz="0" w:space="0" w:color="auto"/>
      </w:divBdr>
    </w:div>
    <w:div w:id="1345205786">
      <w:bodyDiv w:val="1"/>
      <w:marLeft w:val="0"/>
      <w:marRight w:val="0"/>
      <w:marTop w:val="0"/>
      <w:marBottom w:val="0"/>
      <w:divBdr>
        <w:top w:val="none" w:sz="0" w:space="0" w:color="auto"/>
        <w:left w:val="none" w:sz="0" w:space="0" w:color="auto"/>
        <w:bottom w:val="none" w:sz="0" w:space="0" w:color="auto"/>
        <w:right w:val="none" w:sz="0" w:space="0" w:color="auto"/>
      </w:divBdr>
    </w:div>
    <w:div w:id="1345479244">
      <w:bodyDiv w:val="1"/>
      <w:marLeft w:val="0"/>
      <w:marRight w:val="0"/>
      <w:marTop w:val="0"/>
      <w:marBottom w:val="0"/>
      <w:divBdr>
        <w:top w:val="none" w:sz="0" w:space="0" w:color="auto"/>
        <w:left w:val="none" w:sz="0" w:space="0" w:color="auto"/>
        <w:bottom w:val="none" w:sz="0" w:space="0" w:color="auto"/>
        <w:right w:val="none" w:sz="0" w:space="0" w:color="auto"/>
      </w:divBdr>
    </w:div>
    <w:div w:id="1345862538">
      <w:bodyDiv w:val="1"/>
      <w:marLeft w:val="0"/>
      <w:marRight w:val="0"/>
      <w:marTop w:val="0"/>
      <w:marBottom w:val="0"/>
      <w:divBdr>
        <w:top w:val="none" w:sz="0" w:space="0" w:color="auto"/>
        <w:left w:val="none" w:sz="0" w:space="0" w:color="auto"/>
        <w:bottom w:val="none" w:sz="0" w:space="0" w:color="auto"/>
        <w:right w:val="none" w:sz="0" w:space="0" w:color="auto"/>
      </w:divBdr>
    </w:div>
    <w:div w:id="1346327595">
      <w:bodyDiv w:val="1"/>
      <w:marLeft w:val="0"/>
      <w:marRight w:val="0"/>
      <w:marTop w:val="0"/>
      <w:marBottom w:val="0"/>
      <w:divBdr>
        <w:top w:val="none" w:sz="0" w:space="0" w:color="auto"/>
        <w:left w:val="none" w:sz="0" w:space="0" w:color="auto"/>
        <w:bottom w:val="none" w:sz="0" w:space="0" w:color="auto"/>
        <w:right w:val="none" w:sz="0" w:space="0" w:color="auto"/>
      </w:divBdr>
    </w:div>
    <w:div w:id="1346328495">
      <w:bodyDiv w:val="1"/>
      <w:marLeft w:val="0"/>
      <w:marRight w:val="0"/>
      <w:marTop w:val="0"/>
      <w:marBottom w:val="0"/>
      <w:divBdr>
        <w:top w:val="none" w:sz="0" w:space="0" w:color="auto"/>
        <w:left w:val="none" w:sz="0" w:space="0" w:color="auto"/>
        <w:bottom w:val="none" w:sz="0" w:space="0" w:color="auto"/>
        <w:right w:val="none" w:sz="0" w:space="0" w:color="auto"/>
      </w:divBdr>
    </w:div>
    <w:div w:id="1346439905">
      <w:bodyDiv w:val="1"/>
      <w:marLeft w:val="0"/>
      <w:marRight w:val="0"/>
      <w:marTop w:val="0"/>
      <w:marBottom w:val="0"/>
      <w:divBdr>
        <w:top w:val="none" w:sz="0" w:space="0" w:color="auto"/>
        <w:left w:val="none" w:sz="0" w:space="0" w:color="auto"/>
        <w:bottom w:val="none" w:sz="0" w:space="0" w:color="auto"/>
        <w:right w:val="none" w:sz="0" w:space="0" w:color="auto"/>
      </w:divBdr>
    </w:div>
    <w:div w:id="1346514573">
      <w:bodyDiv w:val="1"/>
      <w:marLeft w:val="0"/>
      <w:marRight w:val="0"/>
      <w:marTop w:val="0"/>
      <w:marBottom w:val="0"/>
      <w:divBdr>
        <w:top w:val="none" w:sz="0" w:space="0" w:color="auto"/>
        <w:left w:val="none" w:sz="0" w:space="0" w:color="auto"/>
        <w:bottom w:val="none" w:sz="0" w:space="0" w:color="auto"/>
        <w:right w:val="none" w:sz="0" w:space="0" w:color="auto"/>
      </w:divBdr>
    </w:div>
    <w:div w:id="1347052925">
      <w:bodyDiv w:val="1"/>
      <w:marLeft w:val="0"/>
      <w:marRight w:val="0"/>
      <w:marTop w:val="0"/>
      <w:marBottom w:val="0"/>
      <w:divBdr>
        <w:top w:val="none" w:sz="0" w:space="0" w:color="auto"/>
        <w:left w:val="none" w:sz="0" w:space="0" w:color="auto"/>
        <w:bottom w:val="none" w:sz="0" w:space="0" w:color="auto"/>
        <w:right w:val="none" w:sz="0" w:space="0" w:color="auto"/>
      </w:divBdr>
    </w:div>
    <w:div w:id="1347175706">
      <w:bodyDiv w:val="1"/>
      <w:marLeft w:val="0"/>
      <w:marRight w:val="0"/>
      <w:marTop w:val="0"/>
      <w:marBottom w:val="0"/>
      <w:divBdr>
        <w:top w:val="none" w:sz="0" w:space="0" w:color="auto"/>
        <w:left w:val="none" w:sz="0" w:space="0" w:color="auto"/>
        <w:bottom w:val="none" w:sz="0" w:space="0" w:color="auto"/>
        <w:right w:val="none" w:sz="0" w:space="0" w:color="auto"/>
      </w:divBdr>
    </w:div>
    <w:div w:id="1347631563">
      <w:bodyDiv w:val="1"/>
      <w:marLeft w:val="0"/>
      <w:marRight w:val="0"/>
      <w:marTop w:val="0"/>
      <w:marBottom w:val="0"/>
      <w:divBdr>
        <w:top w:val="none" w:sz="0" w:space="0" w:color="auto"/>
        <w:left w:val="none" w:sz="0" w:space="0" w:color="auto"/>
        <w:bottom w:val="none" w:sz="0" w:space="0" w:color="auto"/>
        <w:right w:val="none" w:sz="0" w:space="0" w:color="auto"/>
      </w:divBdr>
    </w:div>
    <w:div w:id="1347631633">
      <w:bodyDiv w:val="1"/>
      <w:marLeft w:val="0"/>
      <w:marRight w:val="0"/>
      <w:marTop w:val="0"/>
      <w:marBottom w:val="0"/>
      <w:divBdr>
        <w:top w:val="none" w:sz="0" w:space="0" w:color="auto"/>
        <w:left w:val="none" w:sz="0" w:space="0" w:color="auto"/>
        <w:bottom w:val="none" w:sz="0" w:space="0" w:color="auto"/>
        <w:right w:val="none" w:sz="0" w:space="0" w:color="auto"/>
      </w:divBdr>
    </w:div>
    <w:div w:id="1347903417">
      <w:bodyDiv w:val="1"/>
      <w:marLeft w:val="0"/>
      <w:marRight w:val="0"/>
      <w:marTop w:val="0"/>
      <w:marBottom w:val="0"/>
      <w:divBdr>
        <w:top w:val="none" w:sz="0" w:space="0" w:color="auto"/>
        <w:left w:val="none" w:sz="0" w:space="0" w:color="auto"/>
        <w:bottom w:val="none" w:sz="0" w:space="0" w:color="auto"/>
        <w:right w:val="none" w:sz="0" w:space="0" w:color="auto"/>
      </w:divBdr>
    </w:div>
    <w:div w:id="1348480373">
      <w:bodyDiv w:val="1"/>
      <w:marLeft w:val="0"/>
      <w:marRight w:val="0"/>
      <w:marTop w:val="0"/>
      <w:marBottom w:val="0"/>
      <w:divBdr>
        <w:top w:val="none" w:sz="0" w:space="0" w:color="auto"/>
        <w:left w:val="none" w:sz="0" w:space="0" w:color="auto"/>
        <w:bottom w:val="none" w:sz="0" w:space="0" w:color="auto"/>
        <w:right w:val="none" w:sz="0" w:space="0" w:color="auto"/>
      </w:divBdr>
    </w:div>
    <w:div w:id="1348603381">
      <w:bodyDiv w:val="1"/>
      <w:marLeft w:val="0"/>
      <w:marRight w:val="0"/>
      <w:marTop w:val="0"/>
      <w:marBottom w:val="0"/>
      <w:divBdr>
        <w:top w:val="none" w:sz="0" w:space="0" w:color="auto"/>
        <w:left w:val="none" w:sz="0" w:space="0" w:color="auto"/>
        <w:bottom w:val="none" w:sz="0" w:space="0" w:color="auto"/>
        <w:right w:val="none" w:sz="0" w:space="0" w:color="auto"/>
      </w:divBdr>
      <w:divsChild>
        <w:div w:id="69736718">
          <w:marLeft w:val="480"/>
          <w:marRight w:val="0"/>
          <w:marTop w:val="0"/>
          <w:marBottom w:val="0"/>
          <w:divBdr>
            <w:top w:val="none" w:sz="0" w:space="0" w:color="auto"/>
            <w:left w:val="none" w:sz="0" w:space="0" w:color="auto"/>
            <w:bottom w:val="none" w:sz="0" w:space="0" w:color="auto"/>
            <w:right w:val="none" w:sz="0" w:space="0" w:color="auto"/>
          </w:divBdr>
        </w:div>
        <w:div w:id="1067847653">
          <w:marLeft w:val="480"/>
          <w:marRight w:val="0"/>
          <w:marTop w:val="0"/>
          <w:marBottom w:val="0"/>
          <w:divBdr>
            <w:top w:val="none" w:sz="0" w:space="0" w:color="auto"/>
            <w:left w:val="none" w:sz="0" w:space="0" w:color="auto"/>
            <w:bottom w:val="none" w:sz="0" w:space="0" w:color="auto"/>
            <w:right w:val="none" w:sz="0" w:space="0" w:color="auto"/>
          </w:divBdr>
        </w:div>
        <w:div w:id="1566792584">
          <w:marLeft w:val="480"/>
          <w:marRight w:val="0"/>
          <w:marTop w:val="0"/>
          <w:marBottom w:val="0"/>
          <w:divBdr>
            <w:top w:val="none" w:sz="0" w:space="0" w:color="auto"/>
            <w:left w:val="none" w:sz="0" w:space="0" w:color="auto"/>
            <w:bottom w:val="none" w:sz="0" w:space="0" w:color="auto"/>
            <w:right w:val="none" w:sz="0" w:space="0" w:color="auto"/>
          </w:divBdr>
        </w:div>
        <w:div w:id="81343813">
          <w:marLeft w:val="480"/>
          <w:marRight w:val="0"/>
          <w:marTop w:val="0"/>
          <w:marBottom w:val="0"/>
          <w:divBdr>
            <w:top w:val="none" w:sz="0" w:space="0" w:color="auto"/>
            <w:left w:val="none" w:sz="0" w:space="0" w:color="auto"/>
            <w:bottom w:val="none" w:sz="0" w:space="0" w:color="auto"/>
            <w:right w:val="none" w:sz="0" w:space="0" w:color="auto"/>
          </w:divBdr>
        </w:div>
        <w:div w:id="934675808">
          <w:marLeft w:val="480"/>
          <w:marRight w:val="0"/>
          <w:marTop w:val="0"/>
          <w:marBottom w:val="0"/>
          <w:divBdr>
            <w:top w:val="none" w:sz="0" w:space="0" w:color="auto"/>
            <w:left w:val="none" w:sz="0" w:space="0" w:color="auto"/>
            <w:bottom w:val="none" w:sz="0" w:space="0" w:color="auto"/>
            <w:right w:val="none" w:sz="0" w:space="0" w:color="auto"/>
          </w:divBdr>
        </w:div>
        <w:div w:id="914509472">
          <w:marLeft w:val="480"/>
          <w:marRight w:val="0"/>
          <w:marTop w:val="0"/>
          <w:marBottom w:val="0"/>
          <w:divBdr>
            <w:top w:val="none" w:sz="0" w:space="0" w:color="auto"/>
            <w:left w:val="none" w:sz="0" w:space="0" w:color="auto"/>
            <w:bottom w:val="none" w:sz="0" w:space="0" w:color="auto"/>
            <w:right w:val="none" w:sz="0" w:space="0" w:color="auto"/>
          </w:divBdr>
        </w:div>
        <w:div w:id="1636643118">
          <w:marLeft w:val="480"/>
          <w:marRight w:val="0"/>
          <w:marTop w:val="0"/>
          <w:marBottom w:val="0"/>
          <w:divBdr>
            <w:top w:val="none" w:sz="0" w:space="0" w:color="auto"/>
            <w:left w:val="none" w:sz="0" w:space="0" w:color="auto"/>
            <w:bottom w:val="none" w:sz="0" w:space="0" w:color="auto"/>
            <w:right w:val="none" w:sz="0" w:space="0" w:color="auto"/>
          </w:divBdr>
        </w:div>
        <w:div w:id="1175195084">
          <w:marLeft w:val="480"/>
          <w:marRight w:val="0"/>
          <w:marTop w:val="0"/>
          <w:marBottom w:val="0"/>
          <w:divBdr>
            <w:top w:val="none" w:sz="0" w:space="0" w:color="auto"/>
            <w:left w:val="none" w:sz="0" w:space="0" w:color="auto"/>
            <w:bottom w:val="none" w:sz="0" w:space="0" w:color="auto"/>
            <w:right w:val="none" w:sz="0" w:space="0" w:color="auto"/>
          </w:divBdr>
        </w:div>
        <w:div w:id="1512450915">
          <w:marLeft w:val="480"/>
          <w:marRight w:val="0"/>
          <w:marTop w:val="0"/>
          <w:marBottom w:val="0"/>
          <w:divBdr>
            <w:top w:val="none" w:sz="0" w:space="0" w:color="auto"/>
            <w:left w:val="none" w:sz="0" w:space="0" w:color="auto"/>
            <w:bottom w:val="none" w:sz="0" w:space="0" w:color="auto"/>
            <w:right w:val="none" w:sz="0" w:space="0" w:color="auto"/>
          </w:divBdr>
        </w:div>
        <w:div w:id="2042825904">
          <w:marLeft w:val="480"/>
          <w:marRight w:val="0"/>
          <w:marTop w:val="0"/>
          <w:marBottom w:val="0"/>
          <w:divBdr>
            <w:top w:val="none" w:sz="0" w:space="0" w:color="auto"/>
            <w:left w:val="none" w:sz="0" w:space="0" w:color="auto"/>
            <w:bottom w:val="none" w:sz="0" w:space="0" w:color="auto"/>
            <w:right w:val="none" w:sz="0" w:space="0" w:color="auto"/>
          </w:divBdr>
        </w:div>
        <w:div w:id="1255359342">
          <w:marLeft w:val="480"/>
          <w:marRight w:val="0"/>
          <w:marTop w:val="0"/>
          <w:marBottom w:val="0"/>
          <w:divBdr>
            <w:top w:val="none" w:sz="0" w:space="0" w:color="auto"/>
            <w:left w:val="none" w:sz="0" w:space="0" w:color="auto"/>
            <w:bottom w:val="none" w:sz="0" w:space="0" w:color="auto"/>
            <w:right w:val="none" w:sz="0" w:space="0" w:color="auto"/>
          </w:divBdr>
        </w:div>
        <w:div w:id="2054764408">
          <w:marLeft w:val="480"/>
          <w:marRight w:val="0"/>
          <w:marTop w:val="0"/>
          <w:marBottom w:val="0"/>
          <w:divBdr>
            <w:top w:val="none" w:sz="0" w:space="0" w:color="auto"/>
            <w:left w:val="none" w:sz="0" w:space="0" w:color="auto"/>
            <w:bottom w:val="none" w:sz="0" w:space="0" w:color="auto"/>
            <w:right w:val="none" w:sz="0" w:space="0" w:color="auto"/>
          </w:divBdr>
        </w:div>
        <w:div w:id="532429339">
          <w:marLeft w:val="480"/>
          <w:marRight w:val="0"/>
          <w:marTop w:val="0"/>
          <w:marBottom w:val="0"/>
          <w:divBdr>
            <w:top w:val="none" w:sz="0" w:space="0" w:color="auto"/>
            <w:left w:val="none" w:sz="0" w:space="0" w:color="auto"/>
            <w:bottom w:val="none" w:sz="0" w:space="0" w:color="auto"/>
            <w:right w:val="none" w:sz="0" w:space="0" w:color="auto"/>
          </w:divBdr>
        </w:div>
        <w:div w:id="824661485">
          <w:marLeft w:val="480"/>
          <w:marRight w:val="0"/>
          <w:marTop w:val="0"/>
          <w:marBottom w:val="0"/>
          <w:divBdr>
            <w:top w:val="none" w:sz="0" w:space="0" w:color="auto"/>
            <w:left w:val="none" w:sz="0" w:space="0" w:color="auto"/>
            <w:bottom w:val="none" w:sz="0" w:space="0" w:color="auto"/>
            <w:right w:val="none" w:sz="0" w:space="0" w:color="auto"/>
          </w:divBdr>
        </w:div>
        <w:div w:id="2005157156">
          <w:marLeft w:val="480"/>
          <w:marRight w:val="0"/>
          <w:marTop w:val="0"/>
          <w:marBottom w:val="0"/>
          <w:divBdr>
            <w:top w:val="none" w:sz="0" w:space="0" w:color="auto"/>
            <w:left w:val="none" w:sz="0" w:space="0" w:color="auto"/>
            <w:bottom w:val="none" w:sz="0" w:space="0" w:color="auto"/>
            <w:right w:val="none" w:sz="0" w:space="0" w:color="auto"/>
          </w:divBdr>
        </w:div>
        <w:div w:id="159777159">
          <w:marLeft w:val="480"/>
          <w:marRight w:val="0"/>
          <w:marTop w:val="0"/>
          <w:marBottom w:val="0"/>
          <w:divBdr>
            <w:top w:val="none" w:sz="0" w:space="0" w:color="auto"/>
            <w:left w:val="none" w:sz="0" w:space="0" w:color="auto"/>
            <w:bottom w:val="none" w:sz="0" w:space="0" w:color="auto"/>
            <w:right w:val="none" w:sz="0" w:space="0" w:color="auto"/>
          </w:divBdr>
        </w:div>
        <w:div w:id="567614595">
          <w:marLeft w:val="480"/>
          <w:marRight w:val="0"/>
          <w:marTop w:val="0"/>
          <w:marBottom w:val="0"/>
          <w:divBdr>
            <w:top w:val="none" w:sz="0" w:space="0" w:color="auto"/>
            <w:left w:val="none" w:sz="0" w:space="0" w:color="auto"/>
            <w:bottom w:val="none" w:sz="0" w:space="0" w:color="auto"/>
            <w:right w:val="none" w:sz="0" w:space="0" w:color="auto"/>
          </w:divBdr>
        </w:div>
        <w:div w:id="1374385824">
          <w:marLeft w:val="480"/>
          <w:marRight w:val="0"/>
          <w:marTop w:val="0"/>
          <w:marBottom w:val="0"/>
          <w:divBdr>
            <w:top w:val="none" w:sz="0" w:space="0" w:color="auto"/>
            <w:left w:val="none" w:sz="0" w:space="0" w:color="auto"/>
            <w:bottom w:val="none" w:sz="0" w:space="0" w:color="auto"/>
            <w:right w:val="none" w:sz="0" w:space="0" w:color="auto"/>
          </w:divBdr>
        </w:div>
        <w:div w:id="1968654745">
          <w:marLeft w:val="480"/>
          <w:marRight w:val="0"/>
          <w:marTop w:val="0"/>
          <w:marBottom w:val="0"/>
          <w:divBdr>
            <w:top w:val="none" w:sz="0" w:space="0" w:color="auto"/>
            <w:left w:val="none" w:sz="0" w:space="0" w:color="auto"/>
            <w:bottom w:val="none" w:sz="0" w:space="0" w:color="auto"/>
            <w:right w:val="none" w:sz="0" w:space="0" w:color="auto"/>
          </w:divBdr>
        </w:div>
        <w:div w:id="499003511">
          <w:marLeft w:val="480"/>
          <w:marRight w:val="0"/>
          <w:marTop w:val="0"/>
          <w:marBottom w:val="0"/>
          <w:divBdr>
            <w:top w:val="none" w:sz="0" w:space="0" w:color="auto"/>
            <w:left w:val="none" w:sz="0" w:space="0" w:color="auto"/>
            <w:bottom w:val="none" w:sz="0" w:space="0" w:color="auto"/>
            <w:right w:val="none" w:sz="0" w:space="0" w:color="auto"/>
          </w:divBdr>
        </w:div>
        <w:div w:id="1445266744">
          <w:marLeft w:val="480"/>
          <w:marRight w:val="0"/>
          <w:marTop w:val="0"/>
          <w:marBottom w:val="0"/>
          <w:divBdr>
            <w:top w:val="none" w:sz="0" w:space="0" w:color="auto"/>
            <w:left w:val="none" w:sz="0" w:space="0" w:color="auto"/>
            <w:bottom w:val="none" w:sz="0" w:space="0" w:color="auto"/>
            <w:right w:val="none" w:sz="0" w:space="0" w:color="auto"/>
          </w:divBdr>
        </w:div>
        <w:div w:id="1251157371">
          <w:marLeft w:val="480"/>
          <w:marRight w:val="0"/>
          <w:marTop w:val="0"/>
          <w:marBottom w:val="0"/>
          <w:divBdr>
            <w:top w:val="none" w:sz="0" w:space="0" w:color="auto"/>
            <w:left w:val="none" w:sz="0" w:space="0" w:color="auto"/>
            <w:bottom w:val="none" w:sz="0" w:space="0" w:color="auto"/>
            <w:right w:val="none" w:sz="0" w:space="0" w:color="auto"/>
          </w:divBdr>
        </w:div>
        <w:div w:id="1647203661">
          <w:marLeft w:val="480"/>
          <w:marRight w:val="0"/>
          <w:marTop w:val="0"/>
          <w:marBottom w:val="0"/>
          <w:divBdr>
            <w:top w:val="none" w:sz="0" w:space="0" w:color="auto"/>
            <w:left w:val="none" w:sz="0" w:space="0" w:color="auto"/>
            <w:bottom w:val="none" w:sz="0" w:space="0" w:color="auto"/>
            <w:right w:val="none" w:sz="0" w:space="0" w:color="auto"/>
          </w:divBdr>
        </w:div>
        <w:div w:id="2113815411">
          <w:marLeft w:val="480"/>
          <w:marRight w:val="0"/>
          <w:marTop w:val="0"/>
          <w:marBottom w:val="0"/>
          <w:divBdr>
            <w:top w:val="none" w:sz="0" w:space="0" w:color="auto"/>
            <w:left w:val="none" w:sz="0" w:space="0" w:color="auto"/>
            <w:bottom w:val="none" w:sz="0" w:space="0" w:color="auto"/>
            <w:right w:val="none" w:sz="0" w:space="0" w:color="auto"/>
          </w:divBdr>
        </w:div>
        <w:div w:id="858348958">
          <w:marLeft w:val="480"/>
          <w:marRight w:val="0"/>
          <w:marTop w:val="0"/>
          <w:marBottom w:val="0"/>
          <w:divBdr>
            <w:top w:val="none" w:sz="0" w:space="0" w:color="auto"/>
            <w:left w:val="none" w:sz="0" w:space="0" w:color="auto"/>
            <w:bottom w:val="none" w:sz="0" w:space="0" w:color="auto"/>
            <w:right w:val="none" w:sz="0" w:space="0" w:color="auto"/>
          </w:divBdr>
        </w:div>
        <w:div w:id="363023037">
          <w:marLeft w:val="480"/>
          <w:marRight w:val="0"/>
          <w:marTop w:val="0"/>
          <w:marBottom w:val="0"/>
          <w:divBdr>
            <w:top w:val="none" w:sz="0" w:space="0" w:color="auto"/>
            <w:left w:val="none" w:sz="0" w:space="0" w:color="auto"/>
            <w:bottom w:val="none" w:sz="0" w:space="0" w:color="auto"/>
            <w:right w:val="none" w:sz="0" w:space="0" w:color="auto"/>
          </w:divBdr>
        </w:div>
        <w:div w:id="1395159460">
          <w:marLeft w:val="480"/>
          <w:marRight w:val="0"/>
          <w:marTop w:val="0"/>
          <w:marBottom w:val="0"/>
          <w:divBdr>
            <w:top w:val="none" w:sz="0" w:space="0" w:color="auto"/>
            <w:left w:val="none" w:sz="0" w:space="0" w:color="auto"/>
            <w:bottom w:val="none" w:sz="0" w:space="0" w:color="auto"/>
            <w:right w:val="none" w:sz="0" w:space="0" w:color="auto"/>
          </w:divBdr>
        </w:div>
        <w:div w:id="1050424495">
          <w:marLeft w:val="480"/>
          <w:marRight w:val="0"/>
          <w:marTop w:val="0"/>
          <w:marBottom w:val="0"/>
          <w:divBdr>
            <w:top w:val="none" w:sz="0" w:space="0" w:color="auto"/>
            <w:left w:val="none" w:sz="0" w:space="0" w:color="auto"/>
            <w:bottom w:val="none" w:sz="0" w:space="0" w:color="auto"/>
            <w:right w:val="none" w:sz="0" w:space="0" w:color="auto"/>
          </w:divBdr>
        </w:div>
        <w:div w:id="1037436777">
          <w:marLeft w:val="480"/>
          <w:marRight w:val="0"/>
          <w:marTop w:val="0"/>
          <w:marBottom w:val="0"/>
          <w:divBdr>
            <w:top w:val="none" w:sz="0" w:space="0" w:color="auto"/>
            <w:left w:val="none" w:sz="0" w:space="0" w:color="auto"/>
            <w:bottom w:val="none" w:sz="0" w:space="0" w:color="auto"/>
            <w:right w:val="none" w:sz="0" w:space="0" w:color="auto"/>
          </w:divBdr>
        </w:div>
        <w:div w:id="1504396807">
          <w:marLeft w:val="480"/>
          <w:marRight w:val="0"/>
          <w:marTop w:val="0"/>
          <w:marBottom w:val="0"/>
          <w:divBdr>
            <w:top w:val="none" w:sz="0" w:space="0" w:color="auto"/>
            <w:left w:val="none" w:sz="0" w:space="0" w:color="auto"/>
            <w:bottom w:val="none" w:sz="0" w:space="0" w:color="auto"/>
            <w:right w:val="none" w:sz="0" w:space="0" w:color="auto"/>
          </w:divBdr>
        </w:div>
        <w:div w:id="145171088">
          <w:marLeft w:val="480"/>
          <w:marRight w:val="0"/>
          <w:marTop w:val="0"/>
          <w:marBottom w:val="0"/>
          <w:divBdr>
            <w:top w:val="none" w:sz="0" w:space="0" w:color="auto"/>
            <w:left w:val="none" w:sz="0" w:space="0" w:color="auto"/>
            <w:bottom w:val="none" w:sz="0" w:space="0" w:color="auto"/>
            <w:right w:val="none" w:sz="0" w:space="0" w:color="auto"/>
          </w:divBdr>
        </w:div>
        <w:div w:id="216670196">
          <w:marLeft w:val="480"/>
          <w:marRight w:val="0"/>
          <w:marTop w:val="0"/>
          <w:marBottom w:val="0"/>
          <w:divBdr>
            <w:top w:val="none" w:sz="0" w:space="0" w:color="auto"/>
            <w:left w:val="none" w:sz="0" w:space="0" w:color="auto"/>
            <w:bottom w:val="none" w:sz="0" w:space="0" w:color="auto"/>
            <w:right w:val="none" w:sz="0" w:space="0" w:color="auto"/>
          </w:divBdr>
        </w:div>
        <w:div w:id="1685283052">
          <w:marLeft w:val="480"/>
          <w:marRight w:val="0"/>
          <w:marTop w:val="0"/>
          <w:marBottom w:val="0"/>
          <w:divBdr>
            <w:top w:val="none" w:sz="0" w:space="0" w:color="auto"/>
            <w:left w:val="none" w:sz="0" w:space="0" w:color="auto"/>
            <w:bottom w:val="none" w:sz="0" w:space="0" w:color="auto"/>
            <w:right w:val="none" w:sz="0" w:space="0" w:color="auto"/>
          </w:divBdr>
        </w:div>
        <w:div w:id="1884554955">
          <w:marLeft w:val="480"/>
          <w:marRight w:val="0"/>
          <w:marTop w:val="0"/>
          <w:marBottom w:val="0"/>
          <w:divBdr>
            <w:top w:val="none" w:sz="0" w:space="0" w:color="auto"/>
            <w:left w:val="none" w:sz="0" w:space="0" w:color="auto"/>
            <w:bottom w:val="none" w:sz="0" w:space="0" w:color="auto"/>
            <w:right w:val="none" w:sz="0" w:space="0" w:color="auto"/>
          </w:divBdr>
        </w:div>
        <w:div w:id="878856051">
          <w:marLeft w:val="480"/>
          <w:marRight w:val="0"/>
          <w:marTop w:val="0"/>
          <w:marBottom w:val="0"/>
          <w:divBdr>
            <w:top w:val="none" w:sz="0" w:space="0" w:color="auto"/>
            <w:left w:val="none" w:sz="0" w:space="0" w:color="auto"/>
            <w:bottom w:val="none" w:sz="0" w:space="0" w:color="auto"/>
            <w:right w:val="none" w:sz="0" w:space="0" w:color="auto"/>
          </w:divBdr>
        </w:div>
        <w:div w:id="376274259">
          <w:marLeft w:val="480"/>
          <w:marRight w:val="0"/>
          <w:marTop w:val="0"/>
          <w:marBottom w:val="0"/>
          <w:divBdr>
            <w:top w:val="none" w:sz="0" w:space="0" w:color="auto"/>
            <w:left w:val="none" w:sz="0" w:space="0" w:color="auto"/>
            <w:bottom w:val="none" w:sz="0" w:space="0" w:color="auto"/>
            <w:right w:val="none" w:sz="0" w:space="0" w:color="auto"/>
          </w:divBdr>
        </w:div>
        <w:div w:id="2035034895">
          <w:marLeft w:val="480"/>
          <w:marRight w:val="0"/>
          <w:marTop w:val="0"/>
          <w:marBottom w:val="0"/>
          <w:divBdr>
            <w:top w:val="none" w:sz="0" w:space="0" w:color="auto"/>
            <w:left w:val="none" w:sz="0" w:space="0" w:color="auto"/>
            <w:bottom w:val="none" w:sz="0" w:space="0" w:color="auto"/>
            <w:right w:val="none" w:sz="0" w:space="0" w:color="auto"/>
          </w:divBdr>
        </w:div>
        <w:div w:id="2170930">
          <w:marLeft w:val="480"/>
          <w:marRight w:val="0"/>
          <w:marTop w:val="0"/>
          <w:marBottom w:val="0"/>
          <w:divBdr>
            <w:top w:val="none" w:sz="0" w:space="0" w:color="auto"/>
            <w:left w:val="none" w:sz="0" w:space="0" w:color="auto"/>
            <w:bottom w:val="none" w:sz="0" w:space="0" w:color="auto"/>
            <w:right w:val="none" w:sz="0" w:space="0" w:color="auto"/>
          </w:divBdr>
        </w:div>
        <w:div w:id="629746314">
          <w:marLeft w:val="480"/>
          <w:marRight w:val="0"/>
          <w:marTop w:val="0"/>
          <w:marBottom w:val="0"/>
          <w:divBdr>
            <w:top w:val="none" w:sz="0" w:space="0" w:color="auto"/>
            <w:left w:val="none" w:sz="0" w:space="0" w:color="auto"/>
            <w:bottom w:val="none" w:sz="0" w:space="0" w:color="auto"/>
            <w:right w:val="none" w:sz="0" w:space="0" w:color="auto"/>
          </w:divBdr>
        </w:div>
        <w:div w:id="1863097">
          <w:marLeft w:val="480"/>
          <w:marRight w:val="0"/>
          <w:marTop w:val="0"/>
          <w:marBottom w:val="0"/>
          <w:divBdr>
            <w:top w:val="none" w:sz="0" w:space="0" w:color="auto"/>
            <w:left w:val="none" w:sz="0" w:space="0" w:color="auto"/>
            <w:bottom w:val="none" w:sz="0" w:space="0" w:color="auto"/>
            <w:right w:val="none" w:sz="0" w:space="0" w:color="auto"/>
          </w:divBdr>
        </w:div>
        <w:div w:id="70004169">
          <w:marLeft w:val="480"/>
          <w:marRight w:val="0"/>
          <w:marTop w:val="0"/>
          <w:marBottom w:val="0"/>
          <w:divBdr>
            <w:top w:val="none" w:sz="0" w:space="0" w:color="auto"/>
            <w:left w:val="none" w:sz="0" w:space="0" w:color="auto"/>
            <w:bottom w:val="none" w:sz="0" w:space="0" w:color="auto"/>
            <w:right w:val="none" w:sz="0" w:space="0" w:color="auto"/>
          </w:divBdr>
        </w:div>
        <w:div w:id="112209599">
          <w:marLeft w:val="480"/>
          <w:marRight w:val="0"/>
          <w:marTop w:val="0"/>
          <w:marBottom w:val="0"/>
          <w:divBdr>
            <w:top w:val="none" w:sz="0" w:space="0" w:color="auto"/>
            <w:left w:val="none" w:sz="0" w:space="0" w:color="auto"/>
            <w:bottom w:val="none" w:sz="0" w:space="0" w:color="auto"/>
            <w:right w:val="none" w:sz="0" w:space="0" w:color="auto"/>
          </w:divBdr>
        </w:div>
        <w:div w:id="1811702243">
          <w:marLeft w:val="480"/>
          <w:marRight w:val="0"/>
          <w:marTop w:val="0"/>
          <w:marBottom w:val="0"/>
          <w:divBdr>
            <w:top w:val="none" w:sz="0" w:space="0" w:color="auto"/>
            <w:left w:val="none" w:sz="0" w:space="0" w:color="auto"/>
            <w:bottom w:val="none" w:sz="0" w:space="0" w:color="auto"/>
            <w:right w:val="none" w:sz="0" w:space="0" w:color="auto"/>
          </w:divBdr>
        </w:div>
        <w:div w:id="1867327692">
          <w:marLeft w:val="480"/>
          <w:marRight w:val="0"/>
          <w:marTop w:val="0"/>
          <w:marBottom w:val="0"/>
          <w:divBdr>
            <w:top w:val="none" w:sz="0" w:space="0" w:color="auto"/>
            <w:left w:val="none" w:sz="0" w:space="0" w:color="auto"/>
            <w:bottom w:val="none" w:sz="0" w:space="0" w:color="auto"/>
            <w:right w:val="none" w:sz="0" w:space="0" w:color="auto"/>
          </w:divBdr>
        </w:div>
        <w:div w:id="638995855">
          <w:marLeft w:val="480"/>
          <w:marRight w:val="0"/>
          <w:marTop w:val="0"/>
          <w:marBottom w:val="0"/>
          <w:divBdr>
            <w:top w:val="none" w:sz="0" w:space="0" w:color="auto"/>
            <w:left w:val="none" w:sz="0" w:space="0" w:color="auto"/>
            <w:bottom w:val="none" w:sz="0" w:space="0" w:color="auto"/>
            <w:right w:val="none" w:sz="0" w:space="0" w:color="auto"/>
          </w:divBdr>
        </w:div>
        <w:div w:id="114491793">
          <w:marLeft w:val="480"/>
          <w:marRight w:val="0"/>
          <w:marTop w:val="0"/>
          <w:marBottom w:val="0"/>
          <w:divBdr>
            <w:top w:val="none" w:sz="0" w:space="0" w:color="auto"/>
            <w:left w:val="none" w:sz="0" w:space="0" w:color="auto"/>
            <w:bottom w:val="none" w:sz="0" w:space="0" w:color="auto"/>
            <w:right w:val="none" w:sz="0" w:space="0" w:color="auto"/>
          </w:divBdr>
        </w:div>
        <w:div w:id="590433099">
          <w:marLeft w:val="480"/>
          <w:marRight w:val="0"/>
          <w:marTop w:val="0"/>
          <w:marBottom w:val="0"/>
          <w:divBdr>
            <w:top w:val="none" w:sz="0" w:space="0" w:color="auto"/>
            <w:left w:val="none" w:sz="0" w:space="0" w:color="auto"/>
            <w:bottom w:val="none" w:sz="0" w:space="0" w:color="auto"/>
            <w:right w:val="none" w:sz="0" w:space="0" w:color="auto"/>
          </w:divBdr>
        </w:div>
        <w:div w:id="321127142">
          <w:marLeft w:val="480"/>
          <w:marRight w:val="0"/>
          <w:marTop w:val="0"/>
          <w:marBottom w:val="0"/>
          <w:divBdr>
            <w:top w:val="none" w:sz="0" w:space="0" w:color="auto"/>
            <w:left w:val="none" w:sz="0" w:space="0" w:color="auto"/>
            <w:bottom w:val="none" w:sz="0" w:space="0" w:color="auto"/>
            <w:right w:val="none" w:sz="0" w:space="0" w:color="auto"/>
          </w:divBdr>
        </w:div>
        <w:div w:id="889536574">
          <w:marLeft w:val="480"/>
          <w:marRight w:val="0"/>
          <w:marTop w:val="0"/>
          <w:marBottom w:val="0"/>
          <w:divBdr>
            <w:top w:val="none" w:sz="0" w:space="0" w:color="auto"/>
            <w:left w:val="none" w:sz="0" w:space="0" w:color="auto"/>
            <w:bottom w:val="none" w:sz="0" w:space="0" w:color="auto"/>
            <w:right w:val="none" w:sz="0" w:space="0" w:color="auto"/>
          </w:divBdr>
        </w:div>
        <w:div w:id="653536116">
          <w:marLeft w:val="480"/>
          <w:marRight w:val="0"/>
          <w:marTop w:val="0"/>
          <w:marBottom w:val="0"/>
          <w:divBdr>
            <w:top w:val="none" w:sz="0" w:space="0" w:color="auto"/>
            <w:left w:val="none" w:sz="0" w:space="0" w:color="auto"/>
            <w:bottom w:val="none" w:sz="0" w:space="0" w:color="auto"/>
            <w:right w:val="none" w:sz="0" w:space="0" w:color="auto"/>
          </w:divBdr>
        </w:div>
        <w:div w:id="455376225">
          <w:marLeft w:val="480"/>
          <w:marRight w:val="0"/>
          <w:marTop w:val="0"/>
          <w:marBottom w:val="0"/>
          <w:divBdr>
            <w:top w:val="none" w:sz="0" w:space="0" w:color="auto"/>
            <w:left w:val="none" w:sz="0" w:space="0" w:color="auto"/>
            <w:bottom w:val="none" w:sz="0" w:space="0" w:color="auto"/>
            <w:right w:val="none" w:sz="0" w:space="0" w:color="auto"/>
          </w:divBdr>
        </w:div>
        <w:div w:id="512380404">
          <w:marLeft w:val="480"/>
          <w:marRight w:val="0"/>
          <w:marTop w:val="0"/>
          <w:marBottom w:val="0"/>
          <w:divBdr>
            <w:top w:val="none" w:sz="0" w:space="0" w:color="auto"/>
            <w:left w:val="none" w:sz="0" w:space="0" w:color="auto"/>
            <w:bottom w:val="none" w:sz="0" w:space="0" w:color="auto"/>
            <w:right w:val="none" w:sz="0" w:space="0" w:color="auto"/>
          </w:divBdr>
        </w:div>
        <w:div w:id="1006908964">
          <w:marLeft w:val="480"/>
          <w:marRight w:val="0"/>
          <w:marTop w:val="0"/>
          <w:marBottom w:val="0"/>
          <w:divBdr>
            <w:top w:val="none" w:sz="0" w:space="0" w:color="auto"/>
            <w:left w:val="none" w:sz="0" w:space="0" w:color="auto"/>
            <w:bottom w:val="none" w:sz="0" w:space="0" w:color="auto"/>
            <w:right w:val="none" w:sz="0" w:space="0" w:color="auto"/>
          </w:divBdr>
        </w:div>
        <w:div w:id="767190923">
          <w:marLeft w:val="480"/>
          <w:marRight w:val="0"/>
          <w:marTop w:val="0"/>
          <w:marBottom w:val="0"/>
          <w:divBdr>
            <w:top w:val="none" w:sz="0" w:space="0" w:color="auto"/>
            <w:left w:val="none" w:sz="0" w:space="0" w:color="auto"/>
            <w:bottom w:val="none" w:sz="0" w:space="0" w:color="auto"/>
            <w:right w:val="none" w:sz="0" w:space="0" w:color="auto"/>
          </w:divBdr>
        </w:div>
        <w:div w:id="1964538736">
          <w:marLeft w:val="480"/>
          <w:marRight w:val="0"/>
          <w:marTop w:val="0"/>
          <w:marBottom w:val="0"/>
          <w:divBdr>
            <w:top w:val="none" w:sz="0" w:space="0" w:color="auto"/>
            <w:left w:val="none" w:sz="0" w:space="0" w:color="auto"/>
            <w:bottom w:val="none" w:sz="0" w:space="0" w:color="auto"/>
            <w:right w:val="none" w:sz="0" w:space="0" w:color="auto"/>
          </w:divBdr>
        </w:div>
        <w:div w:id="439379619">
          <w:marLeft w:val="480"/>
          <w:marRight w:val="0"/>
          <w:marTop w:val="0"/>
          <w:marBottom w:val="0"/>
          <w:divBdr>
            <w:top w:val="none" w:sz="0" w:space="0" w:color="auto"/>
            <w:left w:val="none" w:sz="0" w:space="0" w:color="auto"/>
            <w:bottom w:val="none" w:sz="0" w:space="0" w:color="auto"/>
            <w:right w:val="none" w:sz="0" w:space="0" w:color="auto"/>
          </w:divBdr>
        </w:div>
        <w:div w:id="749230633">
          <w:marLeft w:val="480"/>
          <w:marRight w:val="0"/>
          <w:marTop w:val="0"/>
          <w:marBottom w:val="0"/>
          <w:divBdr>
            <w:top w:val="none" w:sz="0" w:space="0" w:color="auto"/>
            <w:left w:val="none" w:sz="0" w:space="0" w:color="auto"/>
            <w:bottom w:val="none" w:sz="0" w:space="0" w:color="auto"/>
            <w:right w:val="none" w:sz="0" w:space="0" w:color="auto"/>
          </w:divBdr>
        </w:div>
        <w:div w:id="143475154">
          <w:marLeft w:val="480"/>
          <w:marRight w:val="0"/>
          <w:marTop w:val="0"/>
          <w:marBottom w:val="0"/>
          <w:divBdr>
            <w:top w:val="none" w:sz="0" w:space="0" w:color="auto"/>
            <w:left w:val="none" w:sz="0" w:space="0" w:color="auto"/>
            <w:bottom w:val="none" w:sz="0" w:space="0" w:color="auto"/>
            <w:right w:val="none" w:sz="0" w:space="0" w:color="auto"/>
          </w:divBdr>
        </w:div>
        <w:div w:id="858355992">
          <w:marLeft w:val="480"/>
          <w:marRight w:val="0"/>
          <w:marTop w:val="0"/>
          <w:marBottom w:val="0"/>
          <w:divBdr>
            <w:top w:val="none" w:sz="0" w:space="0" w:color="auto"/>
            <w:left w:val="none" w:sz="0" w:space="0" w:color="auto"/>
            <w:bottom w:val="none" w:sz="0" w:space="0" w:color="auto"/>
            <w:right w:val="none" w:sz="0" w:space="0" w:color="auto"/>
          </w:divBdr>
        </w:div>
        <w:div w:id="724529727">
          <w:marLeft w:val="480"/>
          <w:marRight w:val="0"/>
          <w:marTop w:val="0"/>
          <w:marBottom w:val="0"/>
          <w:divBdr>
            <w:top w:val="none" w:sz="0" w:space="0" w:color="auto"/>
            <w:left w:val="none" w:sz="0" w:space="0" w:color="auto"/>
            <w:bottom w:val="none" w:sz="0" w:space="0" w:color="auto"/>
            <w:right w:val="none" w:sz="0" w:space="0" w:color="auto"/>
          </w:divBdr>
        </w:div>
        <w:div w:id="180819750">
          <w:marLeft w:val="480"/>
          <w:marRight w:val="0"/>
          <w:marTop w:val="0"/>
          <w:marBottom w:val="0"/>
          <w:divBdr>
            <w:top w:val="none" w:sz="0" w:space="0" w:color="auto"/>
            <w:left w:val="none" w:sz="0" w:space="0" w:color="auto"/>
            <w:bottom w:val="none" w:sz="0" w:space="0" w:color="auto"/>
            <w:right w:val="none" w:sz="0" w:space="0" w:color="auto"/>
          </w:divBdr>
        </w:div>
        <w:div w:id="155342162">
          <w:marLeft w:val="480"/>
          <w:marRight w:val="0"/>
          <w:marTop w:val="0"/>
          <w:marBottom w:val="0"/>
          <w:divBdr>
            <w:top w:val="none" w:sz="0" w:space="0" w:color="auto"/>
            <w:left w:val="none" w:sz="0" w:space="0" w:color="auto"/>
            <w:bottom w:val="none" w:sz="0" w:space="0" w:color="auto"/>
            <w:right w:val="none" w:sz="0" w:space="0" w:color="auto"/>
          </w:divBdr>
        </w:div>
        <w:div w:id="1288273684">
          <w:marLeft w:val="480"/>
          <w:marRight w:val="0"/>
          <w:marTop w:val="0"/>
          <w:marBottom w:val="0"/>
          <w:divBdr>
            <w:top w:val="none" w:sz="0" w:space="0" w:color="auto"/>
            <w:left w:val="none" w:sz="0" w:space="0" w:color="auto"/>
            <w:bottom w:val="none" w:sz="0" w:space="0" w:color="auto"/>
            <w:right w:val="none" w:sz="0" w:space="0" w:color="auto"/>
          </w:divBdr>
        </w:div>
        <w:div w:id="1236668081">
          <w:marLeft w:val="480"/>
          <w:marRight w:val="0"/>
          <w:marTop w:val="0"/>
          <w:marBottom w:val="0"/>
          <w:divBdr>
            <w:top w:val="none" w:sz="0" w:space="0" w:color="auto"/>
            <w:left w:val="none" w:sz="0" w:space="0" w:color="auto"/>
            <w:bottom w:val="none" w:sz="0" w:space="0" w:color="auto"/>
            <w:right w:val="none" w:sz="0" w:space="0" w:color="auto"/>
          </w:divBdr>
        </w:div>
        <w:div w:id="498883449">
          <w:marLeft w:val="480"/>
          <w:marRight w:val="0"/>
          <w:marTop w:val="0"/>
          <w:marBottom w:val="0"/>
          <w:divBdr>
            <w:top w:val="none" w:sz="0" w:space="0" w:color="auto"/>
            <w:left w:val="none" w:sz="0" w:space="0" w:color="auto"/>
            <w:bottom w:val="none" w:sz="0" w:space="0" w:color="auto"/>
            <w:right w:val="none" w:sz="0" w:space="0" w:color="auto"/>
          </w:divBdr>
        </w:div>
        <w:div w:id="1155876979">
          <w:marLeft w:val="480"/>
          <w:marRight w:val="0"/>
          <w:marTop w:val="0"/>
          <w:marBottom w:val="0"/>
          <w:divBdr>
            <w:top w:val="none" w:sz="0" w:space="0" w:color="auto"/>
            <w:left w:val="none" w:sz="0" w:space="0" w:color="auto"/>
            <w:bottom w:val="none" w:sz="0" w:space="0" w:color="auto"/>
            <w:right w:val="none" w:sz="0" w:space="0" w:color="auto"/>
          </w:divBdr>
        </w:div>
        <w:div w:id="119610038">
          <w:marLeft w:val="480"/>
          <w:marRight w:val="0"/>
          <w:marTop w:val="0"/>
          <w:marBottom w:val="0"/>
          <w:divBdr>
            <w:top w:val="none" w:sz="0" w:space="0" w:color="auto"/>
            <w:left w:val="none" w:sz="0" w:space="0" w:color="auto"/>
            <w:bottom w:val="none" w:sz="0" w:space="0" w:color="auto"/>
            <w:right w:val="none" w:sz="0" w:space="0" w:color="auto"/>
          </w:divBdr>
        </w:div>
        <w:div w:id="1316496878">
          <w:marLeft w:val="480"/>
          <w:marRight w:val="0"/>
          <w:marTop w:val="0"/>
          <w:marBottom w:val="0"/>
          <w:divBdr>
            <w:top w:val="none" w:sz="0" w:space="0" w:color="auto"/>
            <w:left w:val="none" w:sz="0" w:space="0" w:color="auto"/>
            <w:bottom w:val="none" w:sz="0" w:space="0" w:color="auto"/>
            <w:right w:val="none" w:sz="0" w:space="0" w:color="auto"/>
          </w:divBdr>
        </w:div>
        <w:div w:id="1096562511">
          <w:marLeft w:val="480"/>
          <w:marRight w:val="0"/>
          <w:marTop w:val="0"/>
          <w:marBottom w:val="0"/>
          <w:divBdr>
            <w:top w:val="none" w:sz="0" w:space="0" w:color="auto"/>
            <w:left w:val="none" w:sz="0" w:space="0" w:color="auto"/>
            <w:bottom w:val="none" w:sz="0" w:space="0" w:color="auto"/>
            <w:right w:val="none" w:sz="0" w:space="0" w:color="auto"/>
          </w:divBdr>
        </w:div>
        <w:div w:id="1648628358">
          <w:marLeft w:val="480"/>
          <w:marRight w:val="0"/>
          <w:marTop w:val="0"/>
          <w:marBottom w:val="0"/>
          <w:divBdr>
            <w:top w:val="none" w:sz="0" w:space="0" w:color="auto"/>
            <w:left w:val="none" w:sz="0" w:space="0" w:color="auto"/>
            <w:bottom w:val="none" w:sz="0" w:space="0" w:color="auto"/>
            <w:right w:val="none" w:sz="0" w:space="0" w:color="auto"/>
          </w:divBdr>
        </w:div>
        <w:div w:id="675772261">
          <w:marLeft w:val="480"/>
          <w:marRight w:val="0"/>
          <w:marTop w:val="0"/>
          <w:marBottom w:val="0"/>
          <w:divBdr>
            <w:top w:val="none" w:sz="0" w:space="0" w:color="auto"/>
            <w:left w:val="none" w:sz="0" w:space="0" w:color="auto"/>
            <w:bottom w:val="none" w:sz="0" w:space="0" w:color="auto"/>
            <w:right w:val="none" w:sz="0" w:space="0" w:color="auto"/>
          </w:divBdr>
        </w:div>
        <w:div w:id="71633536">
          <w:marLeft w:val="480"/>
          <w:marRight w:val="0"/>
          <w:marTop w:val="0"/>
          <w:marBottom w:val="0"/>
          <w:divBdr>
            <w:top w:val="none" w:sz="0" w:space="0" w:color="auto"/>
            <w:left w:val="none" w:sz="0" w:space="0" w:color="auto"/>
            <w:bottom w:val="none" w:sz="0" w:space="0" w:color="auto"/>
            <w:right w:val="none" w:sz="0" w:space="0" w:color="auto"/>
          </w:divBdr>
        </w:div>
        <w:div w:id="1443190934">
          <w:marLeft w:val="480"/>
          <w:marRight w:val="0"/>
          <w:marTop w:val="0"/>
          <w:marBottom w:val="0"/>
          <w:divBdr>
            <w:top w:val="none" w:sz="0" w:space="0" w:color="auto"/>
            <w:left w:val="none" w:sz="0" w:space="0" w:color="auto"/>
            <w:bottom w:val="none" w:sz="0" w:space="0" w:color="auto"/>
            <w:right w:val="none" w:sz="0" w:space="0" w:color="auto"/>
          </w:divBdr>
        </w:div>
        <w:div w:id="264044670">
          <w:marLeft w:val="480"/>
          <w:marRight w:val="0"/>
          <w:marTop w:val="0"/>
          <w:marBottom w:val="0"/>
          <w:divBdr>
            <w:top w:val="none" w:sz="0" w:space="0" w:color="auto"/>
            <w:left w:val="none" w:sz="0" w:space="0" w:color="auto"/>
            <w:bottom w:val="none" w:sz="0" w:space="0" w:color="auto"/>
            <w:right w:val="none" w:sz="0" w:space="0" w:color="auto"/>
          </w:divBdr>
        </w:div>
        <w:div w:id="1803690772">
          <w:marLeft w:val="480"/>
          <w:marRight w:val="0"/>
          <w:marTop w:val="0"/>
          <w:marBottom w:val="0"/>
          <w:divBdr>
            <w:top w:val="none" w:sz="0" w:space="0" w:color="auto"/>
            <w:left w:val="none" w:sz="0" w:space="0" w:color="auto"/>
            <w:bottom w:val="none" w:sz="0" w:space="0" w:color="auto"/>
            <w:right w:val="none" w:sz="0" w:space="0" w:color="auto"/>
          </w:divBdr>
        </w:div>
        <w:div w:id="1373505952">
          <w:marLeft w:val="480"/>
          <w:marRight w:val="0"/>
          <w:marTop w:val="0"/>
          <w:marBottom w:val="0"/>
          <w:divBdr>
            <w:top w:val="none" w:sz="0" w:space="0" w:color="auto"/>
            <w:left w:val="none" w:sz="0" w:space="0" w:color="auto"/>
            <w:bottom w:val="none" w:sz="0" w:space="0" w:color="auto"/>
            <w:right w:val="none" w:sz="0" w:space="0" w:color="auto"/>
          </w:divBdr>
        </w:div>
        <w:div w:id="1516964552">
          <w:marLeft w:val="480"/>
          <w:marRight w:val="0"/>
          <w:marTop w:val="0"/>
          <w:marBottom w:val="0"/>
          <w:divBdr>
            <w:top w:val="none" w:sz="0" w:space="0" w:color="auto"/>
            <w:left w:val="none" w:sz="0" w:space="0" w:color="auto"/>
            <w:bottom w:val="none" w:sz="0" w:space="0" w:color="auto"/>
            <w:right w:val="none" w:sz="0" w:space="0" w:color="auto"/>
          </w:divBdr>
        </w:div>
        <w:div w:id="561840794">
          <w:marLeft w:val="480"/>
          <w:marRight w:val="0"/>
          <w:marTop w:val="0"/>
          <w:marBottom w:val="0"/>
          <w:divBdr>
            <w:top w:val="none" w:sz="0" w:space="0" w:color="auto"/>
            <w:left w:val="none" w:sz="0" w:space="0" w:color="auto"/>
            <w:bottom w:val="none" w:sz="0" w:space="0" w:color="auto"/>
            <w:right w:val="none" w:sz="0" w:space="0" w:color="auto"/>
          </w:divBdr>
        </w:div>
        <w:div w:id="1274825943">
          <w:marLeft w:val="480"/>
          <w:marRight w:val="0"/>
          <w:marTop w:val="0"/>
          <w:marBottom w:val="0"/>
          <w:divBdr>
            <w:top w:val="none" w:sz="0" w:space="0" w:color="auto"/>
            <w:left w:val="none" w:sz="0" w:space="0" w:color="auto"/>
            <w:bottom w:val="none" w:sz="0" w:space="0" w:color="auto"/>
            <w:right w:val="none" w:sz="0" w:space="0" w:color="auto"/>
          </w:divBdr>
        </w:div>
        <w:div w:id="1996493063">
          <w:marLeft w:val="480"/>
          <w:marRight w:val="0"/>
          <w:marTop w:val="0"/>
          <w:marBottom w:val="0"/>
          <w:divBdr>
            <w:top w:val="none" w:sz="0" w:space="0" w:color="auto"/>
            <w:left w:val="none" w:sz="0" w:space="0" w:color="auto"/>
            <w:bottom w:val="none" w:sz="0" w:space="0" w:color="auto"/>
            <w:right w:val="none" w:sz="0" w:space="0" w:color="auto"/>
          </w:divBdr>
        </w:div>
        <w:div w:id="959650724">
          <w:marLeft w:val="480"/>
          <w:marRight w:val="0"/>
          <w:marTop w:val="0"/>
          <w:marBottom w:val="0"/>
          <w:divBdr>
            <w:top w:val="none" w:sz="0" w:space="0" w:color="auto"/>
            <w:left w:val="none" w:sz="0" w:space="0" w:color="auto"/>
            <w:bottom w:val="none" w:sz="0" w:space="0" w:color="auto"/>
            <w:right w:val="none" w:sz="0" w:space="0" w:color="auto"/>
          </w:divBdr>
        </w:div>
        <w:div w:id="2114468596">
          <w:marLeft w:val="480"/>
          <w:marRight w:val="0"/>
          <w:marTop w:val="0"/>
          <w:marBottom w:val="0"/>
          <w:divBdr>
            <w:top w:val="none" w:sz="0" w:space="0" w:color="auto"/>
            <w:left w:val="none" w:sz="0" w:space="0" w:color="auto"/>
            <w:bottom w:val="none" w:sz="0" w:space="0" w:color="auto"/>
            <w:right w:val="none" w:sz="0" w:space="0" w:color="auto"/>
          </w:divBdr>
        </w:div>
        <w:div w:id="765270967">
          <w:marLeft w:val="480"/>
          <w:marRight w:val="0"/>
          <w:marTop w:val="0"/>
          <w:marBottom w:val="0"/>
          <w:divBdr>
            <w:top w:val="none" w:sz="0" w:space="0" w:color="auto"/>
            <w:left w:val="none" w:sz="0" w:space="0" w:color="auto"/>
            <w:bottom w:val="none" w:sz="0" w:space="0" w:color="auto"/>
            <w:right w:val="none" w:sz="0" w:space="0" w:color="auto"/>
          </w:divBdr>
        </w:div>
        <w:div w:id="1028025607">
          <w:marLeft w:val="480"/>
          <w:marRight w:val="0"/>
          <w:marTop w:val="0"/>
          <w:marBottom w:val="0"/>
          <w:divBdr>
            <w:top w:val="none" w:sz="0" w:space="0" w:color="auto"/>
            <w:left w:val="none" w:sz="0" w:space="0" w:color="auto"/>
            <w:bottom w:val="none" w:sz="0" w:space="0" w:color="auto"/>
            <w:right w:val="none" w:sz="0" w:space="0" w:color="auto"/>
          </w:divBdr>
        </w:div>
        <w:div w:id="1527255747">
          <w:marLeft w:val="480"/>
          <w:marRight w:val="0"/>
          <w:marTop w:val="0"/>
          <w:marBottom w:val="0"/>
          <w:divBdr>
            <w:top w:val="none" w:sz="0" w:space="0" w:color="auto"/>
            <w:left w:val="none" w:sz="0" w:space="0" w:color="auto"/>
            <w:bottom w:val="none" w:sz="0" w:space="0" w:color="auto"/>
            <w:right w:val="none" w:sz="0" w:space="0" w:color="auto"/>
          </w:divBdr>
        </w:div>
        <w:div w:id="1032151237">
          <w:marLeft w:val="480"/>
          <w:marRight w:val="0"/>
          <w:marTop w:val="0"/>
          <w:marBottom w:val="0"/>
          <w:divBdr>
            <w:top w:val="none" w:sz="0" w:space="0" w:color="auto"/>
            <w:left w:val="none" w:sz="0" w:space="0" w:color="auto"/>
            <w:bottom w:val="none" w:sz="0" w:space="0" w:color="auto"/>
            <w:right w:val="none" w:sz="0" w:space="0" w:color="auto"/>
          </w:divBdr>
        </w:div>
        <w:div w:id="314991143">
          <w:marLeft w:val="480"/>
          <w:marRight w:val="0"/>
          <w:marTop w:val="0"/>
          <w:marBottom w:val="0"/>
          <w:divBdr>
            <w:top w:val="none" w:sz="0" w:space="0" w:color="auto"/>
            <w:left w:val="none" w:sz="0" w:space="0" w:color="auto"/>
            <w:bottom w:val="none" w:sz="0" w:space="0" w:color="auto"/>
            <w:right w:val="none" w:sz="0" w:space="0" w:color="auto"/>
          </w:divBdr>
        </w:div>
        <w:div w:id="86007320">
          <w:marLeft w:val="480"/>
          <w:marRight w:val="0"/>
          <w:marTop w:val="0"/>
          <w:marBottom w:val="0"/>
          <w:divBdr>
            <w:top w:val="none" w:sz="0" w:space="0" w:color="auto"/>
            <w:left w:val="none" w:sz="0" w:space="0" w:color="auto"/>
            <w:bottom w:val="none" w:sz="0" w:space="0" w:color="auto"/>
            <w:right w:val="none" w:sz="0" w:space="0" w:color="auto"/>
          </w:divBdr>
        </w:div>
        <w:div w:id="1680887725">
          <w:marLeft w:val="480"/>
          <w:marRight w:val="0"/>
          <w:marTop w:val="0"/>
          <w:marBottom w:val="0"/>
          <w:divBdr>
            <w:top w:val="none" w:sz="0" w:space="0" w:color="auto"/>
            <w:left w:val="none" w:sz="0" w:space="0" w:color="auto"/>
            <w:bottom w:val="none" w:sz="0" w:space="0" w:color="auto"/>
            <w:right w:val="none" w:sz="0" w:space="0" w:color="auto"/>
          </w:divBdr>
        </w:div>
        <w:div w:id="1075206927">
          <w:marLeft w:val="480"/>
          <w:marRight w:val="0"/>
          <w:marTop w:val="0"/>
          <w:marBottom w:val="0"/>
          <w:divBdr>
            <w:top w:val="none" w:sz="0" w:space="0" w:color="auto"/>
            <w:left w:val="none" w:sz="0" w:space="0" w:color="auto"/>
            <w:bottom w:val="none" w:sz="0" w:space="0" w:color="auto"/>
            <w:right w:val="none" w:sz="0" w:space="0" w:color="auto"/>
          </w:divBdr>
        </w:div>
        <w:div w:id="1625696297">
          <w:marLeft w:val="480"/>
          <w:marRight w:val="0"/>
          <w:marTop w:val="0"/>
          <w:marBottom w:val="0"/>
          <w:divBdr>
            <w:top w:val="none" w:sz="0" w:space="0" w:color="auto"/>
            <w:left w:val="none" w:sz="0" w:space="0" w:color="auto"/>
            <w:bottom w:val="none" w:sz="0" w:space="0" w:color="auto"/>
            <w:right w:val="none" w:sz="0" w:space="0" w:color="auto"/>
          </w:divBdr>
        </w:div>
      </w:divsChild>
    </w:div>
    <w:div w:id="1348947566">
      <w:bodyDiv w:val="1"/>
      <w:marLeft w:val="0"/>
      <w:marRight w:val="0"/>
      <w:marTop w:val="0"/>
      <w:marBottom w:val="0"/>
      <w:divBdr>
        <w:top w:val="none" w:sz="0" w:space="0" w:color="auto"/>
        <w:left w:val="none" w:sz="0" w:space="0" w:color="auto"/>
        <w:bottom w:val="none" w:sz="0" w:space="0" w:color="auto"/>
        <w:right w:val="none" w:sz="0" w:space="0" w:color="auto"/>
      </w:divBdr>
    </w:div>
    <w:div w:id="1349140507">
      <w:bodyDiv w:val="1"/>
      <w:marLeft w:val="0"/>
      <w:marRight w:val="0"/>
      <w:marTop w:val="0"/>
      <w:marBottom w:val="0"/>
      <w:divBdr>
        <w:top w:val="none" w:sz="0" w:space="0" w:color="auto"/>
        <w:left w:val="none" w:sz="0" w:space="0" w:color="auto"/>
        <w:bottom w:val="none" w:sz="0" w:space="0" w:color="auto"/>
        <w:right w:val="none" w:sz="0" w:space="0" w:color="auto"/>
      </w:divBdr>
    </w:div>
    <w:div w:id="1349210591">
      <w:bodyDiv w:val="1"/>
      <w:marLeft w:val="0"/>
      <w:marRight w:val="0"/>
      <w:marTop w:val="0"/>
      <w:marBottom w:val="0"/>
      <w:divBdr>
        <w:top w:val="none" w:sz="0" w:space="0" w:color="auto"/>
        <w:left w:val="none" w:sz="0" w:space="0" w:color="auto"/>
        <w:bottom w:val="none" w:sz="0" w:space="0" w:color="auto"/>
        <w:right w:val="none" w:sz="0" w:space="0" w:color="auto"/>
      </w:divBdr>
    </w:div>
    <w:div w:id="1349865951">
      <w:bodyDiv w:val="1"/>
      <w:marLeft w:val="0"/>
      <w:marRight w:val="0"/>
      <w:marTop w:val="0"/>
      <w:marBottom w:val="0"/>
      <w:divBdr>
        <w:top w:val="none" w:sz="0" w:space="0" w:color="auto"/>
        <w:left w:val="none" w:sz="0" w:space="0" w:color="auto"/>
        <w:bottom w:val="none" w:sz="0" w:space="0" w:color="auto"/>
        <w:right w:val="none" w:sz="0" w:space="0" w:color="auto"/>
      </w:divBdr>
    </w:div>
    <w:div w:id="1349910587">
      <w:bodyDiv w:val="1"/>
      <w:marLeft w:val="0"/>
      <w:marRight w:val="0"/>
      <w:marTop w:val="0"/>
      <w:marBottom w:val="0"/>
      <w:divBdr>
        <w:top w:val="none" w:sz="0" w:space="0" w:color="auto"/>
        <w:left w:val="none" w:sz="0" w:space="0" w:color="auto"/>
        <w:bottom w:val="none" w:sz="0" w:space="0" w:color="auto"/>
        <w:right w:val="none" w:sz="0" w:space="0" w:color="auto"/>
      </w:divBdr>
    </w:div>
    <w:div w:id="1350330233">
      <w:bodyDiv w:val="1"/>
      <w:marLeft w:val="0"/>
      <w:marRight w:val="0"/>
      <w:marTop w:val="0"/>
      <w:marBottom w:val="0"/>
      <w:divBdr>
        <w:top w:val="none" w:sz="0" w:space="0" w:color="auto"/>
        <w:left w:val="none" w:sz="0" w:space="0" w:color="auto"/>
        <w:bottom w:val="none" w:sz="0" w:space="0" w:color="auto"/>
        <w:right w:val="none" w:sz="0" w:space="0" w:color="auto"/>
      </w:divBdr>
    </w:div>
    <w:div w:id="1350332521">
      <w:bodyDiv w:val="1"/>
      <w:marLeft w:val="0"/>
      <w:marRight w:val="0"/>
      <w:marTop w:val="0"/>
      <w:marBottom w:val="0"/>
      <w:divBdr>
        <w:top w:val="none" w:sz="0" w:space="0" w:color="auto"/>
        <w:left w:val="none" w:sz="0" w:space="0" w:color="auto"/>
        <w:bottom w:val="none" w:sz="0" w:space="0" w:color="auto"/>
        <w:right w:val="none" w:sz="0" w:space="0" w:color="auto"/>
      </w:divBdr>
    </w:div>
    <w:div w:id="1350598061">
      <w:bodyDiv w:val="1"/>
      <w:marLeft w:val="0"/>
      <w:marRight w:val="0"/>
      <w:marTop w:val="0"/>
      <w:marBottom w:val="0"/>
      <w:divBdr>
        <w:top w:val="none" w:sz="0" w:space="0" w:color="auto"/>
        <w:left w:val="none" w:sz="0" w:space="0" w:color="auto"/>
        <w:bottom w:val="none" w:sz="0" w:space="0" w:color="auto"/>
        <w:right w:val="none" w:sz="0" w:space="0" w:color="auto"/>
      </w:divBdr>
    </w:div>
    <w:div w:id="1350640110">
      <w:bodyDiv w:val="1"/>
      <w:marLeft w:val="0"/>
      <w:marRight w:val="0"/>
      <w:marTop w:val="0"/>
      <w:marBottom w:val="0"/>
      <w:divBdr>
        <w:top w:val="none" w:sz="0" w:space="0" w:color="auto"/>
        <w:left w:val="none" w:sz="0" w:space="0" w:color="auto"/>
        <w:bottom w:val="none" w:sz="0" w:space="0" w:color="auto"/>
        <w:right w:val="none" w:sz="0" w:space="0" w:color="auto"/>
      </w:divBdr>
    </w:div>
    <w:div w:id="1350910561">
      <w:bodyDiv w:val="1"/>
      <w:marLeft w:val="0"/>
      <w:marRight w:val="0"/>
      <w:marTop w:val="0"/>
      <w:marBottom w:val="0"/>
      <w:divBdr>
        <w:top w:val="none" w:sz="0" w:space="0" w:color="auto"/>
        <w:left w:val="none" w:sz="0" w:space="0" w:color="auto"/>
        <w:bottom w:val="none" w:sz="0" w:space="0" w:color="auto"/>
        <w:right w:val="none" w:sz="0" w:space="0" w:color="auto"/>
      </w:divBdr>
    </w:div>
    <w:div w:id="1350914854">
      <w:bodyDiv w:val="1"/>
      <w:marLeft w:val="0"/>
      <w:marRight w:val="0"/>
      <w:marTop w:val="0"/>
      <w:marBottom w:val="0"/>
      <w:divBdr>
        <w:top w:val="none" w:sz="0" w:space="0" w:color="auto"/>
        <w:left w:val="none" w:sz="0" w:space="0" w:color="auto"/>
        <w:bottom w:val="none" w:sz="0" w:space="0" w:color="auto"/>
        <w:right w:val="none" w:sz="0" w:space="0" w:color="auto"/>
      </w:divBdr>
    </w:div>
    <w:div w:id="1351100815">
      <w:bodyDiv w:val="1"/>
      <w:marLeft w:val="0"/>
      <w:marRight w:val="0"/>
      <w:marTop w:val="0"/>
      <w:marBottom w:val="0"/>
      <w:divBdr>
        <w:top w:val="none" w:sz="0" w:space="0" w:color="auto"/>
        <w:left w:val="none" w:sz="0" w:space="0" w:color="auto"/>
        <w:bottom w:val="none" w:sz="0" w:space="0" w:color="auto"/>
        <w:right w:val="none" w:sz="0" w:space="0" w:color="auto"/>
      </w:divBdr>
    </w:div>
    <w:div w:id="1351179727">
      <w:bodyDiv w:val="1"/>
      <w:marLeft w:val="0"/>
      <w:marRight w:val="0"/>
      <w:marTop w:val="0"/>
      <w:marBottom w:val="0"/>
      <w:divBdr>
        <w:top w:val="none" w:sz="0" w:space="0" w:color="auto"/>
        <w:left w:val="none" w:sz="0" w:space="0" w:color="auto"/>
        <w:bottom w:val="none" w:sz="0" w:space="0" w:color="auto"/>
        <w:right w:val="none" w:sz="0" w:space="0" w:color="auto"/>
      </w:divBdr>
    </w:div>
    <w:div w:id="1351223067">
      <w:bodyDiv w:val="1"/>
      <w:marLeft w:val="0"/>
      <w:marRight w:val="0"/>
      <w:marTop w:val="0"/>
      <w:marBottom w:val="0"/>
      <w:divBdr>
        <w:top w:val="none" w:sz="0" w:space="0" w:color="auto"/>
        <w:left w:val="none" w:sz="0" w:space="0" w:color="auto"/>
        <w:bottom w:val="none" w:sz="0" w:space="0" w:color="auto"/>
        <w:right w:val="none" w:sz="0" w:space="0" w:color="auto"/>
      </w:divBdr>
    </w:div>
    <w:div w:id="1351223182">
      <w:bodyDiv w:val="1"/>
      <w:marLeft w:val="0"/>
      <w:marRight w:val="0"/>
      <w:marTop w:val="0"/>
      <w:marBottom w:val="0"/>
      <w:divBdr>
        <w:top w:val="none" w:sz="0" w:space="0" w:color="auto"/>
        <w:left w:val="none" w:sz="0" w:space="0" w:color="auto"/>
        <w:bottom w:val="none" w:sz="0" w:space="0" w:color="auto"/>
        <w:right w:val="none" w:sz="0" w:space="0" w:color="auto"/>
      </w:divBdr>
    </w:div>
    <w:div w:id="1351253690">
      <w:bodyDiv w:val="1"/>
      <w:marLeft w:val="0"/>
      <w:marRight w:val="0"/>
      <w:marTop w:val="0"/>
      <w:marBottom w:val="0"/>
      <w:divBdr>
        <w:top w:val="none" w:sz="0" w:space="0" w:color="auto"/>
        <w:left w:val="none" w:sz="0" w:space="0" w:color="auto"/>
        <w:bottom w:val="none" w:sz="0" w:space="0" w:color="auto"/>
        <w:right w:val="none" w:sz="0" w:space="0" w:color="auto"/>
      </w:divBdr>
    </w:div>
    <w:div w:id="1351295846">
      <w:bodyDiv w:val="1"/>
      <w:marLeft w:val="0"/>
      <w:marRight w:val="0"/>
      <w:marTop w:val="0"/>
      <w:marBottom w:val="0"/>
      <w:divBdr>
        <w:top w:val="none" w:sz="0" w:space="0" w:color="auto"/>
        <w:left w:val="none" w:sz="0" w:space="0" w:color="auto"/>
        <w:bottom w:val="none" w:sz="0" w:space="0" w:color="auto"/>
        <w:right w:val="none" w:sz="0" w:space="0" w:color="auto"/>
      </w:divBdr>
    </w:div>
    <w:div w:id="1351564958">
      <w:bodyDiv w:val="1"/>
      <w:marLeft w:val="0"/>
      <w:marRight w:val="0"/>
      <w:marTop w:val="0"/>
      <w:marBottom w:val="0"/>
      <w:divBdr>
        <w:top w:val="none" w:sz="0" w:space="0" w:color="auto"/>
        <w:left w:val="none" w:sz="0" w:space="0" w:color="auto"/>
        <w:bottom w:val="none" w:sz="0" w:space="0" w:color="auto"/>
        <w:right w:val="none" w:sz="0" w:space="0" w:color="auto"/>
      </w:divBdr>
    </w:div>
    <w:div w:id="1351566971">
      <w:bodyDiv w:val="1"/>
      <w:marLeft w:val="0"/>
      <w:marRight w:val="0"/>
      <w:marTop w:val="0"/>
      <w:marBottom w:val="0"/>
      <w:divBdr>
        <w:top w:val="none" w:sz="0" w:space="0" w:color="auto"/>
        <w:left w:val="none" w:sz="0" w:space="0" w:color="auto"/>
        <w:bottom w:val="none" w:sz="0" w:space="0" w:color="auto"/>
        <w:right w:val="none" w:sz="0" w:space="0" w:color="auto"/>
      </w:divBdr>
    </w:div>
    <w:div w:id="1351639524">
      <w:bodyDiv w:val="1"/>
      <w:marLeft w:val="0"/>
      <w:marRight w:val="0"/>
      <w:marTop w:val="0"/>
      <w:marBottom w:val="0"/>
      <w:divBdr>
        <w:top w:val="none" w:sz="0" w:space="0" w:color="auto"/>
        <w:left w:val="none" w:sz="0" w:space="0" w:color="auto"/>
        <w:bottom w:val="none" w:sz="0" w:space="0" w:color="auto"/>
        <w:right w:val="none" w:sz="0" w:space="0" w:color="auto"/>
      </w:divBdr>
    </w:div>
    <w:div w:id="1351950801">
      <w:bodyDiv w:val="1"/>
      <w:marLeft w:val="0"/>
      <w:marRight w:val="0"/>
      <w:marTop w:val="0"/>
      <w:marBottom w:val="0"/>
      <w:divBdr>
        <w:top w:val="none" w:sz="0" w:space="0" w:color="auto"/>
        <w:left w:val="none" w:sz="0" w:space="0" w:color="auto"/>
        <w:bottom w:val="none" w:sz="0" w:space="0" w:color="auto"/>
        <w:right w:val="none" w:sz="0" w:space="0" w:color="auto"/>
      </w:divBdr>
    </w:div>
    <w:div w:id="1352145308">
      <w:bodyDiv w:val="1"/>
      <w:marLeft w:val="0"/>
      <w:marRight w:val="0"/>
      <w:marTop w:val="0"/>
      <w:marBottom w:val="0"/>
      <w:divBdr>
        <w:top w:val="none" w:sz="0" w:space="0" w:color="auto"/>
        <w:left w:val="none" w:sz="0" w:space="0" w:color="auto"/>
        <w:bottom w:val="none" w:sz="0" w:space="0" w:color="auto"/>
        <w:right w:val="none" w:sz="0" w:space="0" w:color="auto"/>
      </w:divBdr>
    </w:div>
    <w:div w:id="1352412075">
      <w:bodyDiv w:val="1"/>
      <w:marLeft w:val="0"/>
      <w:marRight w:val="0"/>
      <w:marTop w:val="0"/>
      <w:marBottom w:val="0"/>
      <w:divBdr>
        <w:top w:val="none" w:sz="0" w:space="0" w:color="auto"/>
        <w:left w:val="none" w:sz="0" w:space="0" w:color="auto"/>
        <w:bottom w:val="none" w:sz="0" w:space="0" w:color="auto"/>
        <w:right w:val="none" w:sz="0" w:space="0" w:color="auto"/>
      </w:divBdr>
    </w:div>
    <w:div w:id="1352485886">
      <w:bodyDiv w:val="1"/>
      <w:marLeft w:val="0"/>
      <w:marRight w:val="0"/>
      <w:marTop w:val="0"/>
      <w:marBottom w:val="0"/>
      <w:divBdr>
        <w:top w:val="none" w:sz="0" w:space="0" w:color="auto"/>
        <w:left w:val="none" w:sz="0" w:space="0" w:color="auto"/>
        <w:bottom w:val="none" w:sz="0" w:space="0" w:color="auto"/>
        <w:right w:val="none" w:sz="0" w:space="0" w:color="auto"/>
      </w:divBdr>
    </w:div>
    <w:div w:id="1353074412">
      <w:bodyDiv w:val="1"/>
      <w:marLeft w:val="0"/>
      <w:marRight w:val="0"/>
      <w:marTop w:val="0"/>
      <w:marBottom w:val="0"/>
      <w:divBdr>
        <w:top w:val="none" w:sz="0" w:space="0" w:color="auto"/>
        <w:left w:val="none" w:sz="0" w:space="0" w:color="auto"/>
        <w:bottom w:val="none" w:sz="0" w:space="0" w:color="auto"/>
        <w:right w:val="none" w:sz="0" w:space="0" w:color="auto"/>
      </w:divBdr>
    </w:div>
    <w:div w:id="1353147263">
      <w:bodyDiv w:val="1"/>
      <w:marLeft w:val="0"/>
      <w:marRight w:val="0"/>
      <w:marTop w:val="0"/>
      <w:marBottom w:val="0"/>
      <w:divBdr>
        <w:top w:val="none" w:sz="0" w:space="0" w:color="auto"/>
        <w:left w:val="none" w:sz="0" w:space="0" w:color="auto"/>
        <w:bottom w:val="none" w:sz="0" w:space="0" w:color="auto"/>
        <w:right w:val="none" w:sz="0" w:space="0" w:color="auto"/>
      </w:divBdr>
    </w:div>
    <w:div w:id="1353217192">
      <w:bodyDiv w:val="1"/>
      <w:marLeft w:val="0"/>
      <w:marRight w:val="0"/>
      <w:marTop w:val="0"/>
      <w:marBottom w:val="0"/>
      <w:divBdr>
        <w:top w:val="none" w:sz="0" w:space="0" w:color="auto"/>
        <w:left w:val="none" w:sz="0" w:space="0" w:color="auto"/>
        <w:bottom w:val="none" w:sz="0" w:space="0" w:color="auto"/>
        <w:right w:val="none" w:sz="0" w:space="0" w:color="auto"/>
      </w:divBdr>
    </w:div>
    <w:div w:id="1353258994">
      <w:bodyDiv w:val="1"/>
      <w:marLeft w:val="0"/>
      <w:marRight w:val="0"/>
      <w:marTop w:val="0"/>
      <w:marBottom w:val="0"/>
      <w:divBdr>
        <w:top w:val="none" w:sz="0" w:space="0" w:color="auto"/>
        <w:left w:val="none" w:sz="0" w:space="0" w:color="auto"/>
        <w:bottom w:val="none" w:sz="0" w:space="0" w:color="auto"/>
        <w:right w:val="none" w:sz="0" w:space="0" w:color="auto"/>
      </w:divBdr>
    </w:div>
    <w:div w:id="1353529130">
      <w:bodyDiv w:val="1"/>
      <w:marLeft w:val="0"/>
      <w:marRight w:val="0"/>
      <w:marTop w:val="0"/>
      <w:marBottom w:val="0"/>
      <w:divBdr>
        <w:top w:val="none" w:sz="0" w:space="0" w:color="auto"/>
        <w:left w:val="none" w:sz="0" w:space="0" w:color="auto"/>
        <w:bottom w:val="none" w:sz="0" w:space="0" w:color="auto"/>
        <w:right w:val="none" w:sz="0" w:space="0" w:color="auto"/>
      </w:divBdr>
    </w:div>
    <w:div w:id="1353646327">
      <w:bodyDiv w:val="1"/>
      <w:marLeft w:val="0"/>
      <w:marRight w:val="0"/>
      <w:marTop w:val="0"/>
      <w:marBottom w:val="0"/>
      <w:divBdr>
        <w:top w:val="none" w:sz="0" w:space="0" w:color="auto"/>
        <w:left w:val="none" w:sz="0" w:space="0" w:color="auto"/>
        <w:bottom w:val="none" w:sz="0" w:space="0" w:color="auto"/>
        <w:right w:val="none" w:sz="0" w:space="0" w:color="auto"/>
      </w:divBdr>
    </w:div>
    <w:div w:id="1353651996">
      <w:bodyDiv w:val="1"/>
      <w:marLeft w:val="0"/>
      <w:marRight w:val="0"/>
      <w:marTop w:val="0"/>
      <w:marBottom w:val="0"/>
      <w:divBdr>
        <w:top w:val="none" w:sz="0" w:space="0" w:color="auto"/>
        <w:left w:val="none" w:sz="0" w:space="0" w:color="auto"/>
        <w:bottom w:val="none" w:sz="0" w:space="0" w:color="auto"/>
        <w:right w:val="none" w:sz="0" w:space="0" w:color="auto"/>
      </w:divBdr>
    </w:div>
    <w:div w:id="1353728906">
      <w:bodyDiv w:val="1"/>
      <w:marLeft w:val="0"/>
      <w:marRight w:val="0"/>
      <w:marTop w:val="0"/>
      <w:marBottom w:val="0"/>
      <w:divBdr>
        <w:top w:val="none" w:sz="0" w:space="0" w:color="auto"/>
        <w:left w:val="none" w:sz="0" w:space="0" w:color="auto"/>
        <w:bottom w:val="none" w:sz="0" w:space="0" w:color="auto"/>
        <w:right w:val="none" w:sz="0" w:space="0" w:color="auto"/>
      </w:divBdr>
    </w:div>
    <w:div w:id="1353799077">
      <w:bodyDiv w:val="1"/>
      <w:marLeft w:val="0"/>
      <w:marRight w:val="0"/>
      <w:marTop w:val="0"/>
      <w:marBottom w:val="0"/>
      <w:divBdr>
        <w:top w:val="none" w:sz="0" w:space="0" w:color="auto"/>
        <w:left w:val="none" w:sz="0" w:space="0" w:color="auto"/>
        <w:bottom w:val="none" w:sz="0" w:space="0" w:color="auto"/>
        <w:right w:val="none" w:sz="0" w:space="0" w:color="auto"/>
      </w:divBdr>
    </w:div>
    <w:div w:id="1353919281">
      <w:bodyDiv w:val="1"/>
      <w:marLeft w:val="0"/>
      <w:marRight w:val="0"/>
      <w:marTop w:val="0"/>
      <w:marBottom w:val="0"/>
      <w:divBdr>
        <w:top w:val="none" w:sz="0" w:space="0" w:color="auto"/>
        <w:left w:val="none" w:sz="0" w:space="0" w:color="auto"/>
        <w:bottom w:val="none" w:sz="0" w:space="0" w:color="auto"/>
        <w:right w:val="none" w:sz="0" w:space="0" w:color="auto"/>
      </w:divBdr>
    </w:div>
    <w:div w:id="1353919927">
      <w:bodyDiv w:val="1"/>
      <w:marLeft w:val="0"/>
      <w:marRight w:val="0"/>
      <w:marTop w:val="0"/>
      <w:marBottom w:val="0"/>
      <w:divBdr>
        <w:top w:val="none" w:sz="0" w:space="0" w:color="auto"/>
        <w:left w:val="none" w:sz="0" w:space="0" w:color="auto"/>
        <w:bottom w:val="none" w:sz="0" w:space="0" w:color="auto"/>
        <w:right w:val="none" w:sz="0" w:space="0" w:color="auto"/>
      </w:divBdr>
    </w:div>
    <w:div w:id="1354041157">
      <w:bodyDiv w:val="1"/>
      <w:marLeft w:val="0"/>
      <w:marRight w:val="0"/>
      <w:marTop w:val="0"/>
      <w:marBottom w:val="0"/>
      <w:divBdr>
        <w:top w:val="none" w:sz="0" w:space="0" w:color="auto"/>
        <w:left w:val="none" w:sz="0" w:space="0" w:color="auto"/>
        <w:bottom w:val="none" w:sz="0" w:space="0" w:color="auto"/>
        <w:right w:val="none" w:sz="0" w:space="0" w:color="auto"/>
      </w:divBdr>
    </w:div>
    <w:div w:id="1354502990">
      <w:bodyDiv w:val="1"/>
      <w:marLeft w:val="0"/>
      <w:marRight w:val="0"/>
      <w:marTop w:val="0"/>
      <w:marBottom w:val="0"/>
      <w:divBdr>
        <w:top w:val="none" w:sz="0" w:space="0" w:color="auto"/>
        <w:left w:val="none" w:sz="0" w:space="0" w:color="auto"/>
        <w:bottom w:val="none" w:sz="0" w:space="0" w:color="auto"/>
        <w:right w:val="none" w:sz="0" w:space="0" w:color="auto"/>
      </w:divBdr>
    </w:div>
    <w:div w:id="1354573215">
      <w:bodyDiv w:val="1"/>
      <w:marLeft w:val="0"/>
      <w:marRight w:val="0"/>
      <w:marTop w:val="0"/>
      <w:marBottom w:val="0"/>
      <w:divBdr>
        <w:top w:val="none" w:sz="0" w:space="0" w:color="auto"/>
        <w:left w:val="none" w:sz="0" w:space="0" w:color="auto"/>
        <w:bottom w:val="none" w:sz="0" w:space="0" w:color="auto"/>
        <w:right w:val="none" w:sz="0" w:space="0" w:color="auto"/>
      </w:divBdr>
    </w:div>
    <w:div w:id="1354574458">
      <w:bodyDiv w:val="1"/>
      <w:marLeft w:val="0"/>
      <w:marRight w:val="0"/>
      <w:marTop w:val="0"/>
      <w:marBottom w:val="0"/>
      <w:divBdr>
        <w:top w:val="none" w:sz="0" w:space="0" w:color="auto"/>
        <w:left w:val="none" w:sz="0" w:space="0" w:color="auto"/>
        <w:bottom w:val="none" w:sz="0" w:space="0" w:color="auto"/>
        <w:right w:val="none" w:sz="0" w:space="0" w:color="auto"/>
      </w:divBdr>
    </w:div>
    <w:div w:id="1354768810">
      <w:bodyDiv w:val="1"/>
      <w:marLeft w:val="0"/>
      <w:marRight w:val="0"/>
      <w:marTop w:val="0"/>
      <w:marBottom w:val="0"/>
      <w:divBdr>
        <w:top w:val="none" w:sz="0" w:space="0" w:color="auto"/>
        <w:left w:val="none" w:sz="0" w:space="0" w:color="auto"/>
        <w:bottom w:val="none" w:sz="0" w:space="0" w:color="auto"/>
        <w:right w:val="none" w:sz="0" w:space="0" w:color="auto"/>
      </w:divBdr>
    </w:div>
    <w:div w:id="1355570775">
      <w:bodyDiv w:val="1"/>
      <w:marLeft w:val="0"/>
      <w:marRight w:val="0"/>
      <w:marTop w:val="0"/>
      <w:marBottom w:val="0"/>
      <w:divBdr>
        <w:top w:val="none" w:sz="0" w:space="0" w:color="auto"/>
        <w:left w:val="none" w:sz="0" w:space="0" w:color="auto"/>
        <w:bottom w:val="none" w:sz="0" w:space="0" w:color="auto"/>
        <w:right w:val="none" w:sz="0" w:space="0" w:color="auto"/>
      </w:divBdr>
    </w:div>
    <w:div w:id="1355576145">
      <w:bodyDiv w:val="1"/>
      <w:marLeft w:val="0"/>
      <w:marRight w:val="0"/>
      <w:marTop w:val="0"/>
      <w:marBottom w:val="0"/>
      <w:divBdr>
        <w:top w:val="none" w:sz="0" w:space="0" w:color="auto"/>
        <w:left w:val="none" w:sz="0" w:space="0" w:color="auto"/>
        <w:bottom w:val="none" w:sz="0" w:space="0" w:color="auto"/>
        <w:right w:val="none" w:sz="0" w:space="0" w:color="auto"/>
      </w:divBdr>
    </w:div>
    <w:div w:id="1355576301">
      <w:bodyDiv w:val="1"/>
      <w:marLeft w:val="0"/>
      <w:marRight w:val="0"/>
      <w:marTop w:val="0"/>
      <w:marBottom w:val="0"/>
      <w:divBdr>
        <w:top w:val="none" w:sz="0" w:space="0" w:color="auto"/>
        <w:left w:val="none" w:sz="0" w:space="0" w:color="auto"/>
        <w:bottom w:val="none" w:sz="0" w:space="0" w:color="auto"/>
        <w:right w:val="none" w:sz="0" w:space="0" w:color="auto"/>
      </w:divBdr>
    </w:div>
    <w:div w:id="1355613837">
      <w:bodyDiv w:val="1"/>
      <w:marLeft w:val="0"/>
      <w:marRight w:val="0"/>
      <w:marTop w:val="0"/>
      <w:marBottom w:val="0"/>
      <w:divBdr>
        <w:top w:val="none" w:sz="0" w:space="0" w:color="auto"/>
        <w:left w:val="none" w:sz="0" w:space="0" w:color="auto"/>
        <w:bottom w:val="none" w:sz="0" w:space="0" w:color="auto"/>
        <w:right w:val="none" w:sz="0" w:space="0" w:color="auto"/>
      </w:divBdr>
    </w:div>
    <w:div w:id="1356036193">
      <w:bodyDiv w:val="1"/>
      <w:marLeft w:val="0"/>
      <w:marRight w:val="0"/>
      <w:marTop w:val="0"/>
      <w:marBottom w:val="0"/>
      <w:divBdr>
        <w:top w:val="none" w:sz="0" w:space="0" w:color="auto"/>
        <w:left w:val="none" w:sz="0" w:space="0" w:color="auto"/>
        <w:bottom w:val="none" w:sz="0" w:space="0" w:color="auto"/>
        <w:right w:val="none" w:sz="0" w:space="0" w:color="auto"/>
      </w:divBdr>
    </w:div>
    <w:div w:id="1356149145">
      <w:bodyDiv w:val="1"/>
      <w:marLeft w:val="0"/>
      <w:marRight w:val="0"/>
      <w:marTop w:val="0"/>
      <w:marBottom w:val="0"/>
      <w:divBdr>
        <w:top w:val="none" w:sz="0" w:space="0" w:color="auto"/>
        <w:left w:val="none" w:sz="0" w:space="0" w:color="auto"/>
        <w:bottom w:val="none" w:sz="0" w:space="0" w:color="auto"/>
        <w:right w:val="none" w:sz="0" w:space="0" w:color="auto"/>
      </w:divBdr>
    </w:div>
    <w:div w:id="1356270258">
      <w:bodyDiv w:val="1"/>
      <w:marLeft w:val="0"/>
      <w:marRight w:val="0"/>
      <w:marTop w:val="0"/>
      <w:marBottom w:val="0"/>
      <w:divBdr>
        <w:top w:val="none" w:sz="0" w:space="0" w:color="auto"/>
        <w:left w:val="none" w:sz="0" w:space="0" w:color="auto"/>
        <w:bottom w:val="none" w:sz="0" w:space="0" w:color="auto"/>
        <w:right w:val="none" w:sz="0" w:space="0" w:color="auto"/>
      </w:divBdr>
    </w:div>
    <w:div w:id="1356345053">
      <w:bodyDiv w:val="1"/>
      <w:marLeft w:val="0"/>
      <w:marRight w:val="0"/>
      <w:marTop w:val="0"/>
      <w:marBottom w:val="0"/>
      <w:divBdr>
        <w:top w:val="none" w:sz="0" w:space="0" w:color="auto"/>
        <w:left w:val="none" w:sz="0" w:space="0" w:color="auto"/>
        <w:bottom w:val="none" w:sz="0" w:space="0" w:color="auto"/>
        <w:right w:val="none" w:sz="0" w:space="0" w:color="auto"/>
      </w:divBdr>
    </w:div>
    <w:div w:id="1356692225">
      <w:bodyDiv w:val="1"/>
      <w:marLeft w:val="0"/>
      <w:marRight w:val="0"/>
      <w:marTop w:val="0"/>
      <w:marBottom w:val="0"/>
      <w:divBdr>
        <w:top w:val="none" w:sz="0" w:space="0" w:color="auto"/>
        <w:left w:val="none" w:sz="0" w:space="0" w:color="auto"/>
        <w:bottom w:val="none" w:sz="0" w:space="0" w:color="auto"/>
        <w:right w:val="none" w:sz="0" w:space="0" w:color="auto"/>
      </w:divBdr>
    </w:div>
    <w:div w:id="1356812582">
      <w:bodyDiv w:val="1"/>
      <w:marLeft w:val="0"/>
      <w:marRight w:val="0"/>
      <w:marTop w:val="0"/>
      <w:marBottom w:val="0"/>
      <w:divBdr>
        <w:top w:val="none" w:sz="0" w:space="0" w:color="auto"/>
        <w:left w:val="none" w:sz="0" w:space="0" w:color="auto"/>
        <w:bottom w:val="none" w:sz="0" w:space="0" w:color="auto"/>
        <w:right w:val="none" w:sz="0" w:space="0" w:color="auto"/>
      </w:divBdr>
    </w:div>
    <w:div w:id="1356881604">
      <w:bodyDiv w:val="1"/>
      <w:marLeft w:val="0"/>
      <w:marRight w:val="0"/>
      <w:marTop w:val="0"/>
      <w:marBottom w:val="0"/>
      <w:divBdr>
        <w:top w:val="none" w:sz="0" w:space="0" w:color="auto"/>
        <w:left w:val="none" w:sz="0" w:space="0" w:color="auto"/>
        <w:bottom w:val="none" w:sz="0" w:space="0" w:color="auto"/>
        <w:right w:val="none" w:sz="0" w:space="0" w:color="auto"/>
      </w:divBdr>
    </w:div>
    <w:div w:id="1356998331">
      <w:bodyDiv w:val="1"/>
      <w:marLeft w:val="0"/>
      <w:marRight w:val="0"/>
      <w:marTop w:val="0"/>
      <w:marBottom w:val="0"/>
      <w:divBdr>
        <w:top w:val="none" w:sz="0" w:space="0" w:color="auto"/>
        <w:left w:val="none" w:sz="0" w:space="0" w:color="auto"/>
        <w:bottom w:val="none" w:sz="0" w:space="0" w:color="auto"/>
        <w:right w:val="none" w:sz="0" w:space="0" w:color="auto"/>
      </w:divBdr>
    </w:div>
    <w:div w:id="1357072744">
      <w:bodyDiv w:val="1"/>
      <w:marLeft w:val="0"/>
      <w:marRight w:val="0"/>
      <w:marTop w:val="0"/>
      <w:marBottom w:val="0"/>
      <w:divBdr>
        <w:top w:val="none" w:sz="0" w:space="0" w:color="auto"/>
        <w:left w:val="none" w:sz="0" w:space="0" w:color="auto"/>
        <w:bottom w:val="none" w:sz="0" w:space="0" w:color="auto"/>
        <w:right w:val="none" w:sz="0" w:space="0" w:color="auto"/>
      </w:divBdr>
    </w:div>
    <w:div w:id="1357346034">
      <w:bodyDiv w:val="1"/>
      <w:marLeft w:val="0"/>
      <w:marRight w:val="0"/>
      <w:marTop w:val="0"/>
      <w:marBottom w:val="0"/>
      <w:divBdr>
        <w:top w:val="none" w:sz="0" w:space="0" w:color="auto"/>
        <w:left w:val="none" w:sz="0" w:space="0" w:color="auto"/>
        <w:bottom w:val="none" w:sz="0" w:space="0" w:color="auto"/>
        <w:right w:val="none" w:sz="0" w:space="0" w:color="auto"/>
      </w:divBdr>
    </w:div>
    <w:div w:id="1357535597">
      <w:bodyDiv w:val="1"/>
      <w:marLeft w:val="0"/>
      <w:marRight w:val="0"/>
      <w:marTop w:val="0"/>
      <w:marBottom w:val="0"/>
      <w:divBdr>
        <w:top w:val="none" w:sz="0" w:space="0" w:color="auto"/>
        <w:left w:val="none" w:sz="0" w:space="0" w:color="auto"/>
        <w:bottom w:val="none" w:sz="0" w:space="0" w:color="auto"/>
        <w:right w:val="none" w:sz="0" w:space="0" w:color="auto"/>
      </w:divBdr>
    </w:div>
    <w:div w:id="1357541529">
      <w:bodyDiv w:val="1"/>
      <w:marLeft w:val="0"/>
      <w:marRight w:val="0"/>
      <w:marTop w:val="0"/>
      <w:marBottom w:val="0"/>
      <w:divBdr>
        <w:top w:val="none" w:sz="0" w:space="0" w:color="auto"/>
        <w:left w:val="none" w:sz="0" w:space="0" w:color="auto"/>
        <w:bottom w:val="none" w:sz="0" w:space="0" w:color="auto"/>
        <w:right w:val="none" w:sz="0" w:space="0" w:color="auto"/>
      </w:divBdr>
    </w:div>
    <w:div w:id="1357779948">
      <w:bodyDiv w:val="1"/>
      <w:marLeft w:val="0"/>
      <w:marRight w:val="0"/>
      <w:marTop w:val="0"/>
      <w:marBottom w:val="0"/>
      <w:divBdr>
        <w:top w:val="none" w:sz="0" w:space="0" w:color="auto"/>
        <w:left w:val="none" w:sz="0" w:space="0" w:color="auto"/>
        <w:bottom w:val="none" w:sz="0" w:space="0" w:color="auto"/>
        <w:right w:val="none" w:sz="0" w:space="0" w:color="auto"/>
      </w:divBdr>
    </w:div>
    <w:div w:id="1358114412">
      <w:bodyDiv w:val="1"/>
      <w:marLeft w:val="0"/>
      <w:marRight w:val="0"/>
      <w:marTop w:val="0"/>
      <w:marBottom w:val="0"/>
      <w:divBdr>
        <w:top w:val="none" w:sz="0" w:space="0" w:color="auto"/>
        <w:left w:val="none" w:sz="0" w:space="0" w:color="auto"/>
        <w:bottom w:val="none" w:sz="0" w:space="0" w:color="auto"/>
        <w:right w:val="none" w:sz="0" w:space="0" w:color="auto"/>
      </w:divBdr>
    </w:div>
    <w:div w:id="1358196475">
      <w:bodyDiv w:val="1"/>
      <w:marLeft w:val="0"/>
      <w:marRight w:val="0"/>
      <w:marTop w:val="0"/>
      <w:marBottom w:val="0"/>
      <w:divBdr>
        <w:top w:val="none" w:sz="0" w:space="0" w:color="auto"/>
        <w:left w:val="none" w:sz="0" w:space="0" w:color="auto"/>
        <w:bottom w:val="none" w:sz="0" w:space="0" w:color="auto"/>
        <w:right w:val="none" w:sz="0" w:space="0" w:color="auto"/>
      </w:divBdr>
    </w:div>
    <w:div w:id="1358387524">
      <w:bodyDiv w:val="1"/>
      <w:marLeft w:val="0"/>
      <w:marRight w:val="0"/>
      <w:marTop w:val="0"/>
      <w:marBottom w:val="0"/>
      <w:divBdr>
        <w:top w:val="none" w:sz="0" w:space="0" w:color="auto"/>
        <w:left w:val="none" w:sz="0" w:space="0" w:color="auto"/>
        <w:bottom w:val="none" w:sz="0" w:space="0" w:color="auto"/>
        <w:right w:val="none" w:sz="0" w:space="0" w:color="auto"/>
      </w:divBdr>
    </w:div>
    <w:div w:id="1358848779">
      <w:bodyDiv w:val="1"/>
      <w:marLeft w:val="0"/>
      <w:marRight w:val="0"/>
      <w:marTop w:val="0"/>
      <w:marBottom w:val="0"/>
      <w:divBdr>
        <w:top w:val="none" w:sz="0" w:space="0" w:color="auto"/>
        <w:left w:val="none" w:sz="0" w:space="0" w:color="auto"/>
        <w:bottom w:val="none" w:sz="0" w:space="0" w:color="auto"/>
        <w:right w:val="none" w:sz="0" w:space="0" w:color="auto"/>
      </w:divBdr>
    </w:div>
    <w:div w:id="1359165125">
      <w:bodyDiv w:val="1"/>
      <w:marLeft w:val="0"/>
      <w:marRight w:val="0"/>
      <w:marTop w:val="0"/>
      <w:marBottom w:val="0"/>
      <w:divBdr>
        <w:top w:val="none" w:sz="0" w:space="0" w:color="auto"/>
        <w:left w:val="none" w:sz="0" w:space="0" w:color="auto"/>
        <w:bottom w:val="none" w:sz="0" w:space="0" w:color="auto"/>
        <w:right w:val="none" w:sz="0" w:space="0" w:color="auto"/>
      </w:divBdr>
    </w:div>
    <w:div w:id="1359693906">
      <w:bodyDiv w:val="1"/>
      <w:marLeft w:val="0"/>
      <w:marRight w:val="0"/>
      <w:marTop w:val="0"/>
      <w:marBottom w:val="0"/>
      <w:divBdr>
        <w:top w:val="none" w:sz="0" w:space="0" w:color="auto"/>
        <w:left w:val="none" w:sz="0" w:space="0" w:color="auto"/>
        <w:bottom w:val="none" w:sz="0" w:space="0" w:color="auto"/>
        <w:right w:val="none" w:sz="0" w:space="0" w:color="auto"/>
      </w:divBdr>
    </w:div>
    <w:div w:id="1360089730">
      <w:bodyDiv w:val="1"/>
      <w:marLeft w:val="0"/>
      <w:marRight w:val="0"/>
      <w:marTop w:val="0"/>
      <w:marBottom w:val="0"/>
      <w:divBdr>
        <w:top w:val="none" w:sz="0" w:space="0" w:color="auto"/>
        <w:left w:val="none" w:sz="0" w:space="0" w:color="auto"/>
        <w:bottom w:val="none" w:sz="0" w:space="0" w:color="auto"/>
        <w:right w:val="none" w:sz="0" w:space="0" w:color="auto"/>
      </w:divBdr>
    </w:div>
    <w:div w:id="1360273342">
      <w:bodyDiv w:val="1"/>
      <w:marLeft w:val="0"/>
      <w:marRight w:val="0"/>
      <w:marTop w:val="0"/>
      <w:marBottom w:val="0"/>
      <w:divBdr>
        <w:top w:val="none" w:sz="0" w:space="0" w:color="auto"/>
        <w:left w:val="none" w:sz="0" w:space="0" w:color="auto"/>
        <w:bottom w:val="none" w:sz="0" w:space="0" w:color="auto"/>
        <w:right w:val="none" w:sz="0" w:space="0" w:color="auto"/>
      </w:divBdr>
    </w:div>
    <w:div w:id="1360281845">
      <w:bodyDiv w:val="1"/>
      <w:marLeft w:val="0"/>
      <w:marRight w:val="0"/>
      <w:marTop w:val="0"/>
      <w:marBottom w:val="0"/>
      <w:divBdr>
        <w:top w:val="none" w:sz="0" w:space="0" w:color="auto"/>
        <w:left w:val="none" w:sz="0" w:space="0" w:color="auto"/>
        <w:bottom w:val="none" w:sz="0" w:space="0" w:color="auto"/>
        <w:right w:val="none" w:sz="0" w:space="0" w:color="auto"/>
      </w:divBdr>
    </w:div>
    <w:div w:id="1360282083">
      <w:bodyDiv w:val="1"/>
      <w:marLeft w:val="0"/>
      <w:marRight w:val="0"/>
      <w:marTop w:val="0"/>
      <w:marBottom w:val="0"/>
      <w:divBdr>
        <w:top w:val="none" w:sz="0" w:space="0" w:color="auto"/>
        <w:left w:val="none" w:sz="0" w:space="0" w:color="auto"/>
        <w:bottom w:val="none" w:sz="0" w:space="0" w:color="auto"/>
        <w:right w:val="none" w:sz="0" w:space="0" w:color="auto"/>
      </w:divBdr>
    </w:div>
    <w:div w:id="1360469234">
      <w:bodyDiv w:val="1"/>
      <w:marLeft w:val="0"/>
      <w:marRight w:val="0"/>
      <w:marTop w:val="0"/>
      <w:marBottom w:val="0"/>
      <w:divBdr>
        <w:top w:val="none" w:sz="0" w:space="0" w:color="auto"/>
        <w:left w:val="none" w:sz="0" w:space="0" w:color="auto"/>
        <w:bottom w:val="none" w:sz="0" w:space="0" w:color="auto"/>
        <w:right w:val="none" w:sz="0" w:space="0" w:color="auto"/>
      </w:divBdr>
    </w:div>
    <w:div w:id="1360475077">
      <w:bodyDiv w:val="1"/>
      <w:marLeft w:val="0"/>
      <w:marRight w:val="0"/>
      <w:marTop w:val="0"/>
      <w:marBottom w:val="0"/>
      <w:divBdr>
        <w:top w:val="none" w:sz="0" w:space="0" w:color="auto"/>
        <w:left w:val="none" w:sz="0" w:space="0" w:color="auto"/>
        <w:bottom w:val="none" w:sz="0" w:space="0" w:color="auto"/>
        <w:right w:val="none" w:sz="0" w:space="0" w:color="auto"/>
      </w:divBdr>
    </w:div>
    <w:div w:id="1360857128">
      <w:bodyDiv w:val="1"/>
      <w:marLeft w:val="0"/>
      <w:marRight w:val="0"/>
      <w:marTop w:val="0"/>
      <w:marBottom w:val="0"/>
      <w:divBdr>
        <w:top w:val="none" w:sz="0" w:space="0" w:color="auto"/>
        <w:left w:val="none" w:sz="0" w:space="0" w:color="auto"/>
        <w:bottom w:val="none" w:sz="0" w:space="0" w:color="auto"/>
        <w:right w:val="none" w:sz="0" w:space="0" w:color="auto"/>
      </w:divBdr>
    </w:div>
    <w:div w:id="1360932903">
      <w:bodyDiv w:val="1"/>
      <w:marLeft w:val="0"/>
      <w:marRight w:val="0"/>
      <w:marTop w:val="0"/>
      <w:marBottom w:val="0"/>
      <w:divBdr>
        <w:top w:val="none" w:sz="0" w:space="0" w:color="auto"/>
        <w:left w:val="none" w:sz="0" w:space="0" w:color="auto"/>
        <w:bottom w:val="none" w:sz="0" w:space="0" w:color="auto"/>
        <w:right w:val="none" w:sz="0" w:space="0" w:color="auto"/>
      </w:divBdr>
    </w:div>
    <w:div w:id="1361274346">
      <w:bodyDiv w:val="1"/>
      <w:marLeft w:val="0"/>
      <w:marRight w:val="0"/>
      <w:marTop w:val="0"/>
      <w:marBottom w:val="0"/>
      <w:divBdr>
        <w:top w:val="none" w:sz="0" w:space="0" w:color="auto"/>
        <w:left w:val="none" w:sz="0" w:space="0" w:color="auto"/>
        <w:bottom w:val="none" w:sz="0" w:space="0" w:color="auto"/>
        <w:right w:val="none" w:sz="0" w:space="0" w:color="auto"/>
      </w:divBdr>
    </w:div>
    <w:div w:id="1361468767">
      <w:bodyDiv w:val="1"/>
      <w:marLeft w:val="0"/>
      <w:marRight w:val="0"/>
      <w:marTop w:val="0"/>
      <w:marBottom w:val="0"/>
      <w:divBdr>
        <w:top w:val="none" w:sz="0" w:space="0" w:color="auto"/>
        <w:left w:val="none" w:sz="0" w:space="0" w:color="auto"/>
        <w:bottom w:val="none" w:sz="0" w:space="0" w:color="auto"/>
        <w:right w:val="none" w:sz="0" w:space="0" w:color="auto"/>
      </w:divBdr>
    </w:div>
    <w:div w:id="1361932941">
      <w:bodyDiv w:val="1"/>
      <w:marLeft w:val="0"/>
      <w:marRight w:val="0"/>
      <w:marTop w:val="0"/>
      <w:marBottom w:val="0"/>
      <w:divBdr>
        <w:top w:val="none" w:sz="0" w:space="0" w:color="auto"/>
        <w:left w:val="none" w:sz="0" w:space="0" w:color="auto"/>
        <w:bottom w:val="none" w:sz="0" w:space="0" w:color="auto"/>
        <w:right w:val="none" w:sz="0" w:space="0" w:color="auto"/>
      </w:divBdr>
    </w:div>
    <w:div w:id="1362513145">
      <w:bodyDiv w:val="1"/>
      <w:marLeft w:val="0"/>
      <w:marRight w:val="0"/>
      <w:marTop w:val="0"/>
      <w:marBottom w:val="0"/>
      <w:divBdr>
        <w:top w:val="none" w:sz="0" w:space="0" w:color="auto"/>
        <w:left w:val="none" w:sz="0" w:space="0" w:color="auto"/>
        <w:bottom w:val="none" w:sz="0" w:space="0" w:color="auto"/>
        <w:right w:val="none" w:sz="0" w:space="0" w:color="auto"/>
      </w:divBdr>
    </w:div>
    <w:div w:id="1362513629">
      <w:bodyDiv w:val="1"/>
      <w:marLeft w:val="0"/>
      <w:marRight w:val="0"/>
      <w:marTop w:val="0"/>
      <w:marBottom w:val="0"/>
      <w:divBdr>
        <w:top w:val="none" w:sz="0" w:space="0" w:color="auto"/>
        <w:left w:val="none" w:sz="0" w:space="0" w:color="auto"/>
        <w:bottom w:val="none" w:sz="0" w:space="0" w:color="auto"/>
        <w:right w:val="none" w:sz="0" w:space="0" w:color="auto"/>
      </w:divBdr>
    </w:div>
    <w:div w:id="1362973066">
      <w:bodyDiv w:val="1"/>
      <w:marLeft w:val="0"/>
      <w:marRight w:val="0"/>
      <w:marTop w:val="0"/>
      <w:marBottom w:val="0"/>
      <w:divBdr>
        <w:top w:val="none" w:sz="0" w:space="0" w:color="auto"/>
        <w:left w:val="none" w:sz="0" w:space="0" w:color="auto"/>
        <w:bottom w:val="none" w:sz="0" w:space="0" w:color="auto"/>
        <w:right w:val="none" w:sz="0" w:space="0" w:color="auto"/>
      </w:divBdr>
      <w:divsChild>
        <w:div w:id="537206987">
          <w:marLeft w:val="480"/>
          <w:marRight w:val="0"/>
          <w:marTop w:val="0"/>
          <w:marBottom w:val="0"/>
          <w:divBdr>
            <w:top w:val="none" w:sz="0" w:space="0" w:color="auto"/>
            <w:left w:val="none" w:sz="0" w:space="0" w:color="auto"/>
            <w:bottom w:val="none" w:sz="0" w:space="0" w:color="auto"/>
            <w:right w:val="none" w:sz="0" w:space="0" w:color="auto"/>
          </w:divBdr>
        </w:div>
        <w:div w:id="635378718">
          <w:marLeft w:val="480"/>
          <w:marRight w:val="0"/>
          <w:marTop w:val="0"/>
          <w:marBottom w:val="0"/>
          <w:divBdr>
            <w:top w:val="none" w:sz="0" w:space="0" w:color="auto"/>
            <w:left w:val="none" w:sz="0" w:space="0" w:color="auto"/>
            <w:bottom w:val="none" w:sz="0" w:space="0" w:color="auto"/>
            <w:right w:val="none" w:sz="0" w:space="0" w:color="auto"/>
          </w:divBdr>
        </w:div>
        <w:div w:id="936449608">
          <w:marLeft w:val="480"/>
          <w:marRight w:val="0"/>
          <w:marTop w:val="0"/>
          <w:marBottom w:val="0"/>
          <w:divBdr>
            <w:top w:val="none" w:sz="0" w:space="0" w:color="auto"/>
            <w:left w:val="none" w:sz="0" w:space="0" w:color="auto"/>
            <w:bottom w:val="none" w:sz="0" w:space="0" w:color="auto"/>
            <w:right w:val="none" w:sz="0" w:space="0" w:color="auto"/>
          </w:divBdr>
        </w:div>
        <w:div w:id="1378430380">
          <w:marLeft w:val="480"/>
          <w:marRight w:val="0"/>
          <w:marTop w:val="0"/>
          <w:marBottom w:val="0"/>
          <w:divBdr>
            <w:top w:val="none" w:sz="0" w:space="0" w:color="auto"/>
            <w:left w:val="none" w:sz="0" w:space="0" w:color="auto"/>
            <w:bottom w:val="none" w:sz="0" w:space="0" w:color="auto"/>
            <w:right w:val="none" w:sz="0" w:space="0" w:color="auto"/>
          </w:divBdr>
        </w:div>
        <w:div w:id="579219381">
          <w:marLeft w:val="480"/>
          <w:marRight w:val="0"/>
          <w:marTop w:val="0"/>
          <w:marBottom w:val="0"/>
          <w:divBdr>
            <w:top w:val="none" w:sz="0" w:space="0" w:color="auto"/>
            <w:left w:val="none" w:sz="0" w:space="0" w:color="auto"/>
            <w:bottom w:val="none" w:sz="0" w:space="0" w:color="auto"/>
            <w:right w:val="none" w:sz="0" w:space="0" w:color="auto"/>
          </w:divBdr>
        </w:div>
        <w:div w:id="965820495">
          <w:marLeft w:val="480"/>
          <w:marRight w:val="0"/>
          <w:marTop w:val="0"/>
          <w:marBottom w:val="0"/>
          <w:divBdr>
            <w:top w:val="none" w:sz="0" w:space="0" w:color="auto"/>
            <w:left w:val="none" w:sz="0" w:space="0" w:color="auto"/>
            <w:bottom w:val="none" w:sz="0" w:space="0" w:color="auto"/>
            <w:right w:val="none" w:sz="0" w:space="0" w:color="auto"/>
          </w:divBdr>
        </w:div>
        <w:div w:id="969088260">
          <w:marLeft w:val="480"/>
          <w:marRight w:val="0"/>
          <w:marTop w:val="0"/>
          <w:marBottom w:val="0"/>
          <w:divBdr>
            <w:top w:val="none" w:sz="0" w:space="0" w:color="auto"/>
            <w:left w:val="none" w:sz="0" w:space="0" w:color="auto"/>
            <w:bottom w:val="none" w:sz="0" w:space="0" w:color="auto"/>
            <w:right w:val="none" w:sz="0" w:space="0" w:color="auto"/>
          </w:divBdr>
        </w:div>
        <w:div w:id="1074351632">
          <w:marLeft w:val="480"/>
          <w:marRight w:val="0"/>
          <w:marTop w:val="0"/>
          <w:marBottom w:val="0"/>
          <w:divBdr>
            <w:top w:val="none" w:sz="0" w:space="0" w:color="auto"/>
            <w:left w:val="none" w:sz="0" w:space="0" w:color="auto"/>
            <w:bottom w:val="none" w:sz="0" w:space="0" w:color="auto"/>
            <w:right w:val="none" w:sz="0" w:space="0" w:color="auto"/>
          </w:divBdr>
        </w:div>
        <w:div w:id="1543980615">
          <w:marLeft w:val="480"/>
          <w:marRight w:val="0"/>
          <w:marTop w:val="0"/>
          <w:marBottom w:val="0"/>
          <w:divBdr>
            <w:top w:val="none" w:sz="0" w:space="0" w:color="auto"/>
            <w:left w:val="none" w:sz="0" w:space="0" w:color="auto"/>
            <w:bottom w:val="none" w:sz="0" w:space="0" w:color="auto"/>
            <w:right w:val="none" w:sz="0" w:space="0" w:color="auto"/>
          </w:divBdr>
        </w:div>
        <w:div w:id="1036585929">
          <w:marLeft w:val="480"/>
          <w:marRight w:val="0"/>
          <w:marTop w:val="0"/>
          <w:marBottom w:val="0"/>
          <w:divBdr>
            <w:top w:val="none" w:sz="0" w:space="0" w:color="auto"/>
            <w:left w:val="none" w:sz="0" w:space="0" w:color="auto"/>
            <w:bottom w:val="none" w:sz="0" w:space="0" w:color="auto"/>
            <w:right w:val="none" w:sz="0" w:space="0" w:color="auto"/>
          </w:divBdr>
        </w:div>
        <w:div w:id="805853590">
          <w:marLeft w:val="480"/>
          <w:marRight w:val="0"/>
          <w:marTop w:val="0"/>
          <w:marBottom w:val="0"/>
          <w:divBdr>
            <w:top w:val="none" w:sz="0" w:space="0" w:color="auto"/>
            <w:left w:val="none" w:sz="0" w:space="0" w:color="auto"/>
            <w:bottom w:val="none" w:sz="0" w:space="0" w:color="auto"/>
            <w:right w:val="none" w:sz="0" w:space="0" w:color="auto"/>
          </w:divBdr>
        </w:div>
        <w:div w:id="89132367">
          <w:marLeft w:val="480"/>
          <w:marRight w:val="0"/>
          <w:marTop w:val="0"/>
          <w:marBottom w:val="0"/>
          <w:divBdr>
            <w:top w:val="none" w:sz="0" w:space="0" w:color="auto"/>
            <w:left w:val="none" w:sz="0" w:space="0" w:color="auto"/>
            <w:bottom w:val="none" w:sz="0" w:space="0" w:color="auto"/>
            <w:right w:val="none" w:sz="0" w:space="0" w:color="auto"/>
          </w:divBdr>
        </w:div>
        <w:div w:id="629363966">
          <w:marLeft w:val="480"/>
          <w:marRight w:val="0"/>
          <w:marTop w:val="0"/>
          <w:marBottom w:val="0"/>
          <w:divBdr>
            <w:top w:val="none" w:sz="0" w:space="0" w:color="auto"/>
            <w:left w:val="none" w:sz="0" w:space="0" w:color="auto"/>
            <w:bottom w:val="none" w:sz="0" w:space="0" w:color="auto"/>
            <w:right w:val="none" w:sz="0" w:space="0" w:color="auto"/>
          </w:divBdr>
        </w:div>
        <w:div w:id="972321345">
          <w:marLeft w:val="480"/>
          <w:marRight w:val="0"/>
          <w:marTop w:val="0"/>
          <w:marBottom w:val="0"/>
          <w:divBdr>
            <w:top w:val="none" w:sz="0" w:space="0" w:color="auto"/>
            <w:left w:val="none" w:sz="0" w:space="0" w:color="auto"/>
            <w:bottom w:val="none" w:sz="0" w:space="0" w:color="auto"/>
            <w:right w:val="none" w:sz="0" w:space="0" w:color="auto"/>
          </w:divBdr>
        </w:div>
        <w:div w:id="1127702651">
          <w:marLeft w:val="480"/>
          <w:marRight w:val="0"/>
          <w:marTop w:val="0"/>
          <w:marBottom w:val="0"/>
          <w:divBdr>
            <w:top w:val="none" w:sz="0" w:space="0" w:color="auto"/>
            <w:left w:val="none" w:sz="0" w:space="0" w:color="auto"/>
            <w:bottom w:val="none" w:sz="0" w:space="0" w:color="auto"/>
            <w:right w:val="none" w:sz="0" w:space="0" w:color="auto"/>
          </w:divBdr>
        </w:div>
        <w:div w:id="2058778964">
          <w:marLeft w:val="480"/>
          <w:marRight w:val="0"/>
          <w:marTop w:val="0"/>
          <w:marBottom w:val="0"/>
          <w:divBdr>
            <w:top w:val="none" w:sz="0" w:space="0" w:color="auto"/>
            <w:left w:val="none" w:sz="0" w:space="0" w:color="auto"/>
            <w:bottom w:val="none" w:sz="0" w:space="0" w:color="auto"/>
            <w:right w:val="none" w:sz="0" w:space="0" w:color="auto"/>
          </w:divBdr>
        </w:div>
        <w:div w:id="908073525">
          <w:marLeft w:val="480"/>
          <w:marRight w:val="0"/>
          <w:marTop w:val="0"/>
          <w:marBottom w:val="0"/>
          <w:divBdr>
            <w:top w:val="none" w:sz="0" w:space="0" w:color="auto"/>
            <w:left w:val="none" w:sz="0" w:space="0" w:color="auto"/>
            <w:bottom w:val="none" w:sz="0" w:space="0" w:color="auto"/>
            <w:right w:val="none" w:sz="0" w:space="0" w:color="auto"/>
          </w:divBdr>
        </w:div>
        <w:div w:id="1961377967">
          <w:marLeft w:val="480"/>
          <w:marRight w:val="0"/>
          <w:marTop w:val="0"/>
          <w:marBottom w:val="0"/>
          <w:divBdr>
            <w:top w:val="none" w:sz="0" w:space="0" w:color="auto"/>
            <w:left w:val="none" w:sz="0" w:space="0" w:color="auto"/>
            <w:bottom w:val="none" w:sz="0" w:space="0" w:color="auto"/>
            <w:right w:val="none" w:sz="0" w:space="0" w:color="auto"/>
          </w:divBdr>
        </w:div>
        <w:div w:id="650014254">
          <w:marLeft w:val="480"/>
          <w:marRight w:val="0"/>
          <w:marTop w:val="0"/>
          <w:marBottom w:val="0"/>
          <w:divBdr>
            <w:top w:val="none" w:sz="0" w:space="0" w:color="auto"/>
            <w:left w:val="none" w:sz="0" w:space="0" w:color="auto"/>
            <w:bottom w:val="none" w:sz="0" w:space="0" w:color="auto"/>
            <w:right w:val="none" w:sz="0" w:space="0" w:color="auto"/>
          </w:divBdr>
        </w:div>
        <w:div w:id="86923225">
          <w:marLeft w:val="480"/>
          <w:marRight w:val="0"/>
          <w:marTop w:val="0"/>
          <w:marBottom w:val="0"/>
          <w:divBdr>
            <w:top w:val="none" w:sz="0" w:space="0" w:color="auto"/>
            <w:left w:val="none" w:sz="0" w:space="0" w:color="auto"/>
            <w:bottom w:val="none" w:sz="0" w:space="0" w:color="auto"/>
            <w:right w:val="none" w:sz="0" w:space="0" w:color="auto"/>
          </w:divBdr>
        </w:div>
        <w:div w:id="1014116288">
          <w:marLeft w:val="480"/>
          <w:marRight w:val="0"/>
          <w:marTop w:val="0"/>
          <w:marBottom w:val="0"/>
          <w:divBdr>
            <w:top w:val="none" w:sz="0" w:space="0" w:color="auto"/>
            <w:left w:val="none" w:sz="0" w:space="0" w:color="auto"/>
            <w:bottom w:val="none" w:sz="0" w:space="0" w:color="auto"/>
            <w:right w:val="none" w:sz="0" w:space="0" w:color="auto"/>
          </w:divBdr>
        </w:div>
        <w:div w:id="2124491052">
          <w:marLeft w:val="480"/>
          <w:marRight w:val="0"/>
          <w:marTop w:val="0"/>
          <w:marBottom w:val="0"/>
          <w:divBdr>
            <w:top w:val="none" w:sz="0" w:space="0" w:color="auto"/>
            <w:left w:val="none" w:sz="0" w:space="0" w:color="auto"/>
            <w:bottom w:val="none" w:sz="0" w:space="0" w:color="auto"/>
            <w:right w:val="none" w:sz="0" w:space="0" w:color="auto"/>
          </w:divBdr>
        </w:div>
        <w:div w:id="78721910">
          <w:marLeft w:val="480"/>
          <w:marRight w:val="0"/>
          <w:marTop w:val="0"/>
          <w:marBottom w:val="0"/>
          <w:divBdr>
            <w:top w:val="none" w:sz="0" w:space="0" w:color="auto"/>
            <w:left w:val="none" w:sz="0" w:space="0" w:color="auto"/>
            <w:bottom w:val="none" w:sz="0" w:space="0" w:color="auto"/>
            <w:right w:val="none" w:sz="0" w:space="0" w:color="auto"/>
          </w:divBdr>
        </w:div>
        <w:div w:id="1445727985">
          <w:marLeft w:val="480"/>
          <w:marRight w:val="0"/>
          <w:marTop w:val="0"/>
          <w:marBottom w:val="0"/>
          <w:divBdr>
            <w:top w:val="none" w:sz="0" w:space="0" w:color="auto"/>
            <w:left w:val="none" w:sz="0" w:space="0" w:color="auto"/>
            <w:bottom w:val="none" w:sz="0" w:space="0" w:color="auto"/>
            <w:right w:val="none" w:sz="0" w:space="0" w:color="auto"/>
          </w:divBdr>
        </w:div>
        <w:div w:id="870606970">
          <w:marLeft w:val="480"/>
          <w:marRight w:val="0"/>
          <w:marTop w:val="0"/>
          <w:marBottom w:val="0"/>
          <w:divBdr>
            <w:top w:val="none" w:sz="0" w:space="0" w:color="auto"/>
            <w:left w:val="none" w:sz="0" w:space="0" w:color="auto"/>
            <w:bottom w:val="none" w:sz="0" w:space="0" w:color="auto"/>
            <w:right w:val="none" w:sz="0" w:space="0" w:color="auto"/>
          </w:divBdr>
        </w:div>
        <w:div w:id="712995684">
          <w:marLeft w:val="480"/>
          <w:marRight w:val="0"/>
          <w:marTop w:val="0"/>
          <w:marBottom w:val="0"/>
          <w:divBdr>
            <w:top w:val="none" w:sz="0" w:space="0" w:color="auto"/>
            <w:left w:val="none" w:sz="0" w:space="0" w:color="auto"/>
            <w:bottom w:val="none" w:sz="0" w:space="0" w:color="auto"/>
            <w:right w:val="none" w:sz="0" w:space="0" w:color="auto"/>
          </w:divBdr>
        </w:div>
        <w:div w:id="1967392225">
          <w:marLeft w:val="480"/>
          <w:marRight w:val="0"/>
          <w:marTop w:val="0"/>
          <w:marBottom w:val="0"/>
          <w:divBdr>
            <w:top w:val="none" w:sz="0" w:space="0" w:color="auto"/>
            <w:left w:val="none" w:sz="0" w:space="0" w:color="auto"/>
            <w:bottom w:val="none" w:sz="0" w:space="0" w:color="auto"/>
            <w:right w:val="none" w:sz="0" w:space="0" w:color="auto"/>
          </w:divBdr>
        </w:div>
        <w:div w:id="76944766">
          <w:marLeft w:val="480"/>
          <w:marRight w:val="0"/>
          <w:marTop w:val="0"/>
          <w:marBottom w:val="0"/>
          <w:divBdr>
            <w:top w:val="none" w:sz="0" w:space="0" w:color="auto"/>
            <w:left w:val="none" w:sz="0" w:space="0" w:color="auto"/>
            <w:bottom w:val="none" w:sz="0" w:space="0" w:color="auto"/>
            <w:right w:val="none" w:sz="0" w:space="0" w:color="auto"/>
          </w:divBdr>
        </w:div>
        <w:div w:id="549152967">
          <w:marLeft w:val="480"/>
          <w:marRight w:val="0"/>
          <w:marTop w:val="0"/>
          <w:marBottom w:val="0"/>
          <w:divBdr>
            <w:top w:val="none" w:sz="0" w:space="0" w:color="auto"/>
            <w:left w:val="none" w:sz="0" w:space="0" w:color="auto"/>
            <w:bottom w:val="none" w:sz="0" w:space="0" w:color="auto"/>
            <w:right w:val="none" w:sz="0" w:space="0" w:color="auto"/>
          </w:divBdr>
        </w:div>
        <w:div w:id="1012101739">
          <w:marLeft w:val="480"/>
          <w:marRight w:val="0"/>
          <w:marTop w:val="0"/>
          <w:marBottom w:val="0"/>
          <w:divBdr>
            <w:top w:val="none" w:sz="0" w:space="0" w:color="auto"/>
            <w:left w:val="none" w:sz="0" w:space="0" w:color="auto"/>
            <w:bottom w:val="none" w:sz="0" w:space="0" w:color="auto"/>
            <w:right w:val="none" w:sz="0" w:space="0" w:color="auto"/>
          </w:divBdr>
        </w:div>
        <w:div w:id="416831330">
          <w:marLeft w:val="480"/>
          <w:marRight w:val="0"/>
          <w:marTop w:val="0"/>
          <w:marBottom w:val="0"/>
          <w:divBdr>
            <w:top w:val="none" w:sz="0" w:space="0" w:color="auto"/>
            <w:left w:val="none" w:sz="0" w:space="0" w:color="auto"/>
            <w:bottom w:val="none" w:sz="0" w:space="0" w:color="auto"/>
            <w:right w:val="none" w:sz="0" w:space="0" w:color="auto"/>
          </w:divBdr>
        </w:div>
        <w:div w:id="1722629129">
          <w:marLeft w:val="480"/>
          <w:marRight w:val="0"/>
          <w:marTop w:val="0"/>
          <w:marBottom w:val="0"/>
          <w:divBdr>
            <w:top w:val="none" w:sz="0" w:space="0" w:color="auto"/>
            <w:left w:val="none" w:sz="0" w:space="0" w:color="auto"/>
            <w:bottom w:val="none" w:sz="0" w:space="0" w:color="auto"/>
            <w:right w:val="none" w:sz="0" w:space="0" w:color="auto"/>
          </w:divBdr>
        </w:div>
        <w:div w:id="957612300">
          <w:marLeft w:val="480"/>
          <w:marRight w:val="0"/>
          <w:marTop w:val="0"/>
          <w:marBottom w:val="0"/>
          <w:divBdr>
            <w:top w:val="none" w:sz="0" w:space="0" w:color="auto"/>
            <w:left w:val="none" w:sz="0" w:space="0" w:color="auto"/>
            <w:bottom w:val="none" w:sz="0" w:space="0" w:color="auto"/>
            <w:right w:val="none" w:sz="0" w:space="0" w:color="auto"/>
          </w:divBdr>
        </w:div>
        <w:div w:id="662322949">
          <w:marLeft w:val="480"/>
          <w:marRight w:val="0"/>
          <w:marTop w:val="0"/>
          <w:marBottom w:val="0"/>
          <w:divBdr>
            <w:top w:val="none" w:sz="0" w:space="0" w:color="auto"/>
            <w:left w:val="none" w:sz="0" w:space="0" w:color="auto"/>
            <w:bottom w:val="none" w:sz="0" w:space="0" w:color="auto"/>
            <w:right w:val="none" w:sz="0" w:space="0" w:color="auto"/>
          </w:divBdr>
        </w:div>
        <w:div w:id="713890386">
          <w:marLeft w:val="480"/>
          <w:marRight w:val="0"/>
          <w:marTop w:val="0"/>
          <w:marBottom w:val="0"/>
          <w:divBdr>
            <w:top w:val="none" w:sz="0" w:space="0" w:color="auto"/>
            <w:left w:val="none" w:sz="0" w:space="0" w:color="auto"/>
            <w:bottom w:val="none" w:sz="0" w:space="0" w:color="auto"/>
            <w:right w:val="none" w:sz="0" w:space="0" w:color="auto"/>
          </w:divBdr>
        </w:div>
        <w:div w:id="1511750935">
          <w:marLeft w:val="480"/>
          <w:marRight w:val="0"/>
          <w:marTop w:val="0"/>
          <w:marBottom w:val="0"/>
          <w:divBdr>
            <w:top w:val="none" w:sz="0" w:space="0" w:color="auto"/>
            <w:left w:val="none" w:sz="0" w:space="0" w:color="auto"/>
            <w:bottom w:val="none" w:sz="0" w:space="0" w:color="auto"/>
            <w:right w:val="none" w:sz="0" w:space="0" w:color="auto"/>
          </w:divBdr>
        </w:div>
        <w:div w:id="32580480">
          <w:marLeft w:val="480"/>
          <w:marRight w:val="0"/>
          <w:marTop w:val="0"/>
          <w:marBottom w:val="0"/>
          <w:divBdr>
            <w:top w:val="none" w:sz="0" w:space="0" w:color="auto"/>
            <w:left w:val="none" w:sz="0" w:space="0" w:color="auto"/>
            <w:bottom w:val="none" w:sz="0" w:space="0" w:color="auto"/>
            <w:right w:val="none" w:sz="0" w:space="0" w:color="auto"/>
          </w:divBdr>
        </w:div>
        <w:div w:id="88819788">
          <w:marLeft w:val="480"/>
          <w:marRight w:val="0"/>
          <w:marTop w:val="0"/>
          <w:marBottom w:val="0"/>
          <w:divBdr>
            <w:top w:val="none" w:sz="0" w:space="0" w:color="auto"/>
            <w:left w:val="none" w:sz="0" w:space="0" w:color="auto"/>
            <w:bottom w:val="none" w:sz="0" w:space="0" w:color="auto"/>
            <w:right w:val="none" w:sz="0" w:space="0" w:color="auto"/>
          </w:divBdr>
        </w:div>
        <w:div w:id="696661434">
          <w:marLeft w:val="480"/>
          <w:marRight w:val="0"/>
          <w:marTop w:val="0"/>
          <w:marBottom w:val="0"/>
          <w:divBdr>
            <w:top w:val="none" w:sz="0" w:space="0" w:color="auto"/>
            <w:left w:val="none" w:sz="0" w:space="0" w:color="auto"/>
            <w:bottom w:val="none" w:sz="0" w:space="0" w:color="auto"/>
            <w:right w:val="none" w:sz="0" w:space="0" w:color="auto"/>
          </w:divBdr>
        </w:div>
        <w:div w:id="983388877">
          <w:marLeft w:val="480"/>
          <w:marRight w:val="0"/>
          <w:marTop w:val="0"/>
          <w:marBottom w:val="0"/>
          <w:divBdr>
            <w:top w:val="none" w:sz="0" w:space="0" w:color="auto"/>
            <w:left w:val="none" w:sz="0" w:space="0" w:color="auto"/>
            <w:bottom w:val="none" w:sz="0" w:space="0" w:color="auto"/>
            <w:right w:val="none" w:sz="0" w:space="0" w:color="auto"/>
          </w:divBdr>
        </w:div>
        <w:div w:id="680474364">
          <w:marLeft w:val="480"/>
          <w:marRight w:val="0"/>
          <w:marTop w:val="0"/>
          <w:marBottom w:val="0"/>
          <w:divBdr>
            <w:top w:val="none" w:sz="0" w:space="0" w:color="auto"/>
            <w:left w:val="none" w:sz="0" w:space="0" w:color="auto"/>
            <w:bottom w:val="none" w:sz="0" w:space="0" w:color="auto"/>
            <w:right w:val="none" w:sz="0" w:space="0" w:color="auto"/>
          </w:divBdr>
        </w:div>
        <w:div w:id="1747454714">
          <w:marLeft w:val="480"/>
          <w:marRight w:val="0"/>
          <w:marTop w:val="0"/>
          <w:marBottom w:val="0"/>
          <w:divBdr>
            <w:top w:val="none" w:sz="0" w:space="0" w:color="auto"/>
            <w:left w:val="none" w:sz="0" w:space="0" w:color="auto"/>
            <w:bottom w:val="none" w:sz="0" w:space="0" w:color="auto"/>
            <w:right w:val="none" w:sz="0" w:space="0" w:color="auto"/>
          </w:divBdr>
        </w:div>
        <w:div w:id="312951582">
          <w:marLeft w:val="480"/>
          <w:marRight w:val="0"/>
          <w:marTop w:val="0"/>
          <w:marBottom w:val="0"/>
          <w:divBdr>
            <w:top w:val="none" w:sz="0" w:space="0" w:color="auto"/>
            <w:left w:val="none" w:sz="0" w:space="0" w:color="auto"/>
            <w:bottom w:val="none" w:sz="0" w:space="0" w:color="auto"/>
            <w:right w:val="none" w:sz="0" w:space="0" w:color="auto"/>
          </w:divBdr>
        </w:div>
        <w:div w:id="20521269">
          <w:marLeft w:val="480"/>
          <w:marRight w:val="0"/>
          <w:marTop w:val="0"/>
          <w:marBottom w:val="0"/>
          <w:divBdr>
            <w:top w:val="none" w:sz="0" w:space="0" w:color="auto"/>
            <w:left w:val="none" w:sz="0" w:space="0" w:color="auto"/>
            <w:bottom w:val="none" w:sz="0" w:space="0" w:color="auto"/>
            <w:right w:val="none" w:sz="0" w:space="0" w:color="auto"/>
          </w:divBdr>
        </w:div>
        <w:div w:id="1979457974">
          <w:marLeft w:val="480"/>
          <w:marRight w:val="0"/>
          <w:marTop w:val="0"/>
          <w:marBottom w:val="0"/>
          <w:divBdr>
            <w:top w:val="none" w:sz="0" w:space="0" w:color="auto"/>
            <w:left w:val="none" w:sz="0" w:space="0" w:color="auto"/>
            <w:bottom w:val="none" w:sz="0" w:space="0" w:color="auto"/>
            <w:right w:val="none" w:sz="0" w:space="0" w:color="auto"/>
          </w:divBdr>
        </w:div>
        <w:div w:id="1551578430">
          <w:marLeft w:val="480"/>
          <w:marRight w:val="0"/>
          <w:marTop w:val="0"/>
          <w:marBottom w:val="0"/>
          <w:divBdr>
            <w:top w:val="none" w:sz="0" w:space="0" w:color="auto"/>
            <w:left w:val="none" w:sz="0" w:space="0" w:color="auto"/>
            <w:bottom w:val="none" w:sz="0" w:space="0" w:color="auto"/>
            <w:right w:val="none" w:sz="0" w:space="0" w:color="auto"/>
          </w:divBdr>
        </w:div>
        <w:div w:id="734427649">
          <w:marLeft w:val="480"/>
          <w:marRight w:val="0"/>
          <w:marTop w:val="0"/>
          <w:marBottom w:val="0"/>
          <w:divBdr>
            <w:top w:val="none" w:sz="0" w:space="0" w:color="auto"/>
            <w:left w:val="none" w:sz="0" w:space="0" w:color="auto"/>
            <w:bottom w:val="none" w:sz="0" w:space="0" w:color="auto"/>
            <w:right w:val="none" w:sz="0" w:space="0" w:color="auto"/>
          </w:divBdr>
        </w:div>
        <w:div w:id="912737221">
          <w:marLeft w:val="480"/>
          <w:marRight w:val="0"/>
          <w:marTop w:val="0"/>
          <w:marBottom w:val="0"/>
          <w:divBdr>
            <w:top w:val="none" w:sz="0" w:space="0" w:color="auto"/>
            <w:left w:val="none" w:sz="0" w:space="0" w:color="auto"/>
            <w:bottom w:val="none" w:sz="0" w:space="0" w:color="auto"/>
            <w:right w:val="none" w:sz="0" w:space="0" w:color="auto"/>
          </w:divBdr>
        </w:div>
        <w:div w:id="1939098568">
          <w:marLeft w:val="480"/>
          <w:marRight w:val="0"/>
          <w:marTop w:val="0"/>
          <w:marBottom w:val="0"/>
          <w:divBdr>
            <w:top w:val="none" w:sz="0" w:space="0" w:color="auto"/>
            <w:left w:val="none" w:sz="0" w:space="0" w:color="auto"/>
            <w:bottom w:val="none" w:sz="0" w:space="0" w:color="auto"/>
            <w:right w:val="none" w:sz="0" w:space="0" w:color="auto"/>
          </w:divBdr>
        </w:div>
        <w:div w:id="1367682188">
          <w:marLeft w:val="480"/>
          <w:marRight w:val="0"/>
          <w:marTop w:val="0"/>
          <w:marBottom w:val="0"/>
          <w:divBdr>
            <w:top w:val="none" w:sz="0" w:space="0" w:color="auto"/>
            <w:left w:val="none" w:sz="0" w:space="0" w:color="auto"/>
            <w:bottom w:val="none" w:sz="0" w:space="0" w:color="auto"/>
            <w:right w:val="none" w:sz="0" w:space="0" w:color="auto"/>
          </w:divBdr>
        </w:div>
        <w:div w:id="221839627">
          <w:marLeft w:val="480"/>
          <w:marRight w:val="0"/>
          <w:marTop w:val="0"/>
          <w:marBottom w:val="0"/>
          <w:divBdr>
            <w:top w:val="none" w:sz="0" w:space="0" w:color="auto"/>
            <w:left w:val="none" w:sz="0" w:space="0" w:color="auto"/>
            <w:bottom w:val="none" w:sz="0" w:space="0" w:color="auto"/>
            <w:right w:val="none" w:sz="0" w:space="0" w:color="auto"/>
          </w:divBdr>
        </w:div>
        <w:div w:id="2017462458">
          <w:marLeft w:val="480"/>
          <w:marRight w:val="0"/>
          <w:marTop w:val="0"/>
          <w:marBottom w:val="0"/>
          <w:divBdr>
            <w:top w:val="none" w:sz="0" w:space="0" w:color="auto"/>
            <w:left w:val="none" w:sz="0" w:space="0" w:color="auto"/>
            <w:bottom w:val="none" w:sz="0" w:space="0" w:color="auto"/>
            <w:right w:val="none" w:sz="0" w:space="0" w:color="auto"/>
          </w:divBdr>
        </w:div>
        <w:div w:id="1677002268">
          <w:marLeft w:val="480"/>
          <w:marRight w:val="0"/>
          <w:marTop w:val="0"/>
          <w:marBottom w:val="0"/>
          <w:divBdr>
            <w:top w:val="none" w:sz="0" w:space="0" w:color="auto"/>
            <w:left w:val="none" w:sz="0" w:space="0" w:color="auto"/>
            <w:bottom w:val="none" w:sz="0" w:space="0" w:color="auto"/>
            <w:right w:val="none" w:sz="0" w:space="0" w:color="auto"/>
          </w:divBdr>
        </w:div>
        <w:div w:id="1794135054">
          <w:marLeft w:val="480"/>
          <w:marRight w:val="0"/>
          <w:marTop w:val="0"/>
          <w:marBottom w:val="0"/>
          <w:divBdr>
            <w:top w:val="none" w:sz="0" w:space="0" w:color="auto"/>
            <w:left w:val="none" w:sz="0" w:space="0" w:color="auto"/>
            <w:bottom w:val="none" w:sz="0" w:space="0" w:color="auto"/>
            <w:right w:val="none" w:sz="0" w:space="0" w:color="auto"/>
          </w:divBdr>
        </w:div>
        <w:div w:id="1048725267">
          <w:marLeft w:val="480"/>
          <w:marRight w:val="0"/>
          <w:marTop w:val="0"/>
          <w:marBottom w:val="0"/>
          <w:divBdr>
            <w:top w:val="none" w:sz="0" w:space="0" w:color="auto"/>
            <w:left w:val="none" w:sz="0" w:space="0" w:color="auto"/>
            <w:bottom w:val="none" w:sz="0" w:space="0" w:color="auto"/>
            <w:right w:val="none" w:sz="0" w:space="0" w:color="auto"/>
          </w:divBdr>
        </w:div>
        <w:div w:id="1113473390">
          <w:marLeft w:val="480"/>
          <w:marRight w:val="0"/>
          <w:marTop w:val="0"/>
          <w:marBottom w:val="0"/>
          <w:divBdr>
            <w:top w:val="none" w:sz="0" w:space="0" w:color="auto"/>
            <w:left w:val="none" w:sz="0" w:space="0" w:color="auto"/>
            <w:bottom w:val="none" w:sz="0" w:space="0" w:color="auto"/>
            <w:right w:val="none" w:sz="0" w:space="0" w:color="auto"/>
          </w:divBdr>
        </w:div>
        <w:div w:id="1093166797">
          <w:marLeft w:val="480"/>
          <w:marRight w:val="0"/>
          <w:marTop w:val="0"/>
          <w:marBottom w:val="0"/>
          <w:divBdr>
            <w:top w:val="none" w:sz="0" w:space="0" w:color="auto"/>
            <w:left w:val="none" w:sz="0" w:space="0" w:color="auto"/>
            <w:bottom w:val="none" w:sz="0" w:space="0" w:color="auto"/>
            <w:right w:val="none" w:sz="0" w:space="0" w:color="auto"/>
          </w:divBdr>
        </w:div>
        <w:div w:id="1938058452">
          <w:marLeft w:val="480"/>
          <w:marRight w:val="0"/>
          <w:marTop w:val="0"/>
          <w:marBottom w:val="0"/>
          <w:divBdr>
            <w:top w:val="none" w:sz="0" w:space="0" w:color="auto"/>
            <w:left w:val="none" w:sz="0" w:space="0" w:color="auto"/>
            <w:bottom w:val="none" w:sz="0" w:space="0" w:color="auto"/>
            <w:right w:val="none" w:sz="0" w:space="0" w:color="auto"/>
          </w:divBdr>
        </w:div>
        <w:div w:id="742410121">
          <w:marLeft w:val="480"/>
          <w:marRight w:val="0"/>
          <w:marTop w:val="0"/>
          <w:marBottom w:val="0"/>
          <w:divBdr>
            <w:top w:val="none" w:sz="0" w:space="0" w:color="auto"/>
            <w:left w:val="none" w:sz="0" w:space="0" w:color="auto"/>
            <w:bottom w:val="none" w:sz="0" w:space="0" w:color="auto"/>
            <w:right w:val="none" w:sz="0" w:space="0" w:color="auto"/>
          </w:divBdr>
        </w:div>
        <w:div w:id="1957788173">
          <w:marLeft w:val="480"/>
          <w:marRight w:val="0"/>
          <w:marTop w:val="0"/>
          <w:marBottom w:val="0"/>
          <w:divBdr>
            <w:top w:val="none" w:sz="0" w:space="0" w:color="auto"/>
            <w:left w:val="none" w:sz="0" w:space="0" w:color="auto"/>
            <w:bottom w:val="none" w:sz="0" w:space="0" w:color="auto"/>
            <w:right w:val="none" w:sz="0" w:space="0" w:color="auto"/>
          </w:divBdr>
        </w:div>
        <w:div w:id="591831">
          <w:marLeft w:val="480"/>
          <w:marRight w:val="0"/>
          <w:marTop w:val="0"/>
          <w:marBottom w:val="0"/>
          <w:divBdr>
            <w:top w:val="none" w:sz="0" w:space="0" w:color="auto"/>
            <w:left w:val="none" w:sz="0" w:space="0" w:color="auto"/>
            <w:bottom w:val="none" w:sz="0" w:space="0" w:color="auto"/>
            <w:right w:val="none" w:sz="0" w:space="0" w:color="auto"/>
          </w:divBdr>
        </w:div>
        <w:div w:id="1572932828">
          <w:marLeft w:val="480"/>
          <w:marRight w:val="0"/>
          <w:marTop w:val="0"/>
          <w:marBottom w:val="0"/>
          <w:divBdr>
            <w:top w:val="none" w:sz="0" w:space="0" w:color="auto"/>
            <w:left w:val="none" w:sz="0" w:space="0" w:color="auto"/>
            <w:bottom w:val="none" w:sz="0" w:space="0" w:color="auto"/>
            <w:right w:val="none" w:sz="0" w:space="0" w:color="auto"/>
          </w:divBdr>
        </w:div>
        <w:div w:id="1918397256">
          <w:marLeft w:val="480"/>
          <w:marRight w:val="0"/>
          <w:marTop w:val="0"/>
          <w:marBottom w:val="0"/>
          <w:divBdr>
            <w:top w:val="none" w:sz="0" w:space="0" w:color="auto"/>
            <w:left w:val="none" w:sz="0" w:space="0" w:color="auto"/>
            <w:bottom w:val="none" w:sz="0" w:space="0" w:color="auto"/>
            <w:right w:val="none" w:sz="0" w:space="0" w:color="auto"/>
          </w:divBdr>
        </w:div>
        <w:div w:id="1232883699">
          <w:marLeft w:val="480"/>
          <w:marRight w:val="0"/>
          <w:marTop w:val="0"/>
          <w:marBottom w:val="0"/>
          <w:divBdr>
            <w:top w:val="none" w:sz="0" w:space="0" w:color="auto"/>
            <w:left w:val="none" w:sz="0" w:space="0" w:color="auto"/>
            <w:bottom w:val="none" w:sz="0" w:space="0" w:color="auto"/>
            <w:right w:val="none" w:sz="0" w:space="0" w:color="auto"/>
          </w:divBdr>
        </w:div>
        <w:div w:id="1321664804">
          <w:marLeft w:val="480"/>
          <w:marRight w:val="0"/>
          <w:marTop w:val="0"/>
          <w:marBottom w:val="0"/>
          <w:divBdr>
            <w:top w:val="none" w:sz="0" w:space="0" w:color="auto"/>
            <w:left w:val="none" w:sz="0" w:space="0" w:color="auto"/>
            <w:bottom w:val="none" w:sz="0" w:space="0" w:color="auto"/>
            <w:right w:val="none" w:sz="0" w:space="0" w:color="auto"/>
          </w:divBdr>
        </w:div>
        <w:div w:id="1345207750">
          <w:marLeft w:val="480"/>
          <w:marRight w:val="0"/>
          <w:marTop w:val="0"/>
          <w:marBottom w:val="0"/>
          <w:divBdr>
            <w:top w:val="none" w:sz="0" w:space="0" w:color="auto"/>
            <w:left w:val="none" w:sz="0" w:space="0" w:color="auto"/>
            <w:bottom w:val="none" w:sz="0" w:space="0" w:color="auto"/>
            <w:right w:val="none" w:sz="0" w:space="0" w:color="auto"/>
          </w:divBdr>
        </w:div>
        <w:div w:id="1938051162">
          <w:marLeft w:val="480"/>
          <w:marRight w:val="0"/>
          <w:marTop w:val="0"/>
          <w:marBottom w:val="0"/>
          <w:divBdr>
            <w:top w:val="none" w:sz="0" w:space="0" w:color="auto"/>
            <w:left w:val="none" w:sz="0" w:space="0" w:color="auto"/>
            <w:bottom w:val="none" w:sz="0" w:space="0" w:color="auto"/>
            <w:right w:val="none" w:sz="0" w:space="0" w:color="auto"/>
          </w:divBdr>
        </w:div>
        <w:div w:id="899634910">
          <w:marLeft w:val="480"/>
          <w:marRight w:val="0"/>
          <w:marTop w:val="0"/>
          <w:marBottom w:val="0"/>
          <w:divBdr>
            <w:top w:val="none" w:sz="0" w:space="0" w:color="auto"/>
            <w:left w:val="none" w:sz="0" w:space="0" w:color="auto"/>
            <w:bottom w:val="none" w:sz="0" w:space="0" w:color="auto"/>
            <w:right w:val="none" w:sz="0" w:space="0" w:color="auto"/>
          </w:divBdr>
        </w:div>
        <w:div w:id="575745220">
          <w:marLeft w:val="480"/>
          <w:marRight w:val="0"/>
          <w:marTop w:val="0"/>
          <w:marBottom w:val="0"/>
          <w:divBdr>
            <w:top w:val="none" w:sz="0" w:space="0" w:color="auto"/>
            <w:left w:val="none" w:sz="0" w:space="0" w:color="auto"/>
            <w:bottom w:val="none" w:sz="0" w:space="0" w:color="auto"/>
            <w:right w:val="none" w:sz="0" w:space="0" w:color="auto"/>
          </w:divBdr>
        </w:div>
        <w:div w:id="44721715">
          <w:marLeft w:val="480"/>
          <w:marRight w:val="0"/>
          <w:marTop w:val="0"/>
          <w:marBottom w:val="0"/>
          <w:divBdr>
            <w:top w:val="none" w:sz="0" w:space="0" w:color="auto"/>
            <w:left w:val="none" w:sz="0" w:space="0" w:color="auto"/>
            <w:bottom w:val="none" w:sz="0" w:space="0" w:color="auto"/>
            <w:right w:val="none" w:sz="0" w:space="0" w:color="auto"/>
          </w:divBdr>
        </w:div>
        <w:div w:id="1670448596">
          <w:marLeft w:val="480"/>
          <w:marRight w:val="0"/>
          <w:marTop w:val="0"/>
          <w:marBottom w:val="0"/>
          <w:divBdr>
            <w:top w:val="none" w:sz="0" w:space="0" w:color="auto"/>
            <w:left w:val="none" w:sz="0" w:space="0" w:color="auto"/>
            <w:bottom w:val="none" w:sz="0" w:space="0" w:color="auto"/>
            <w:right w:val="none" w:sz="0" w:space="0" w:color="auto"/>
          </w:divBdr>
        </w:div>
        <w:div w:id="666175910">
          <w:marLeft w:val="480"/>
          <w:marRight w:val="0"/>
          <w:marTop w:val="0"/>
          <w:marBottom w:val="0"/>
          <w:divBdr>
            <w:top w:val="none" w:sz="0" w:space="0" w:color="auto"/>
            <w:left w:val="none" w:sz="0" w:space="0" w:color="auto"/>
            <w:bottom w:val="none" w:sz="0" w:space="0" w:color="auto"/>
            <w:right w:val="none" w:sz="0" w:space="0" w:color="auto"/>
          </w:divBdr>
        </w:div>
        <w:div w:id="828713355">
          <w:marLeft w:val="480"/>
          <w:marRight w:val="0"/>
          <w:marTop w:val="0"/>
          <w:marBottom w:val="0"/>
          <w:divBdr>
            <w:top w:val="none" w:sz="0" w:space="0" w:color="auto"/>
            <w:left w:val="none" w:sz="0" w:space="0" w:color="auto"/>
            <w:bottom w:val="none" w:sz="0" w:space="0" w:color="auto"/>
            <w:right w:val="none" w:sz="0" w:space="0" w:color="auto"/>
          </w:divBdr>
        </w:div>
        <w:div w:id="1202355047">
          <w:marLeft w:val="480"/>
          <w:marRight w:val="0"/>
          <w:marTop w:val="0"/>
          <w:marBottom w:val="0"/>
          <w:divBdr>
            <w:top w:val="none" w:sz="0" w:space="0" w:color="auto"/>
            <w:left w:val="none" w:sz="0" w:space="0" w:color="auto"/>
            <w:bottom w:val="none" w:sz="0" w:space="0" w:color="auto"/>
            <w:right w:val="none" w:sz="0" w:space="0" w:color="auto"/>
          </w:divBdr>
        </w:div>
        <w:div w:id="1175806724">
          <w:marLeft w:val="480"/>
          <w:marRight w:val="0"/>
          <w:marTop w:val="0"/>
          <w:marBottom w:val="0"/>
          <w:divBdr>
            <w:top w:val="none" w:sz="0" w:space="0" w:color="auto"/>
            <w:left w:val="none" w:sz="0" w:space="0" w:color="auto"/>
            <w:bottom w:val="none" w:sz="0" w:space="0" w:color="auto"/>
            <w:right w:val="none" w:sz="0" w:space="0" w:color="auto"/>
          </w:divBdr>
        </w:div>
        <w:div w:id="983655046">
          <w:marLeft w:val="480"/>
          <w:marRight w:val="0"/>
          <w:marTop w:val="0"/>
          <w:marBottom w:val="0"/>
          <w:divBdr>
            <w:top w:val="none" w:sz="0" w:space="0" w:color="auto"/>
            <w:left w:val="none" w:sz="0" w:space="0" w:color="auto"/>
            <w:bottom w:val="none" w:sz="0" w:space="0" w:color="auto"/>
            <w:right w:val="none" w:sz="0" w:space="0" w:color="auto"/>
          </w:divBdr>
        </w:div>
        <w:div w:id="1713074152">
          <w:marLeft w:val="480"/>
          <w:marRight w:val="0"/>
          <w:marTop w:val="0"/>
          <w:marBottom w:val="0"/>
          <w:divBdr>
            <w:top w:val="none" w:sz="0" w:space="0" w:color="auto"/>
            <w:left w:val="none" w:sz="0" w:space="0" w:color="auto"/>
            <w:bottom w:val="none" w:sz="0" w:space="0" w:color="auto"/>
            <w:right w:val="none" w:sz="0" w:space="0" w:color="auto"/>
          </w:divBdr>
        </w:div>
        <w:div w:id="973949632">
          <w:marLeft w:val="480"/>
          <w:marRight w:val="0"/>
          <w:marTop w:val="0"/>
          <w:marBottom w:val="0"/>
          <w:divBdr>
            <w:top w:val="none" w:sz="0" w:space="0" w:color="auto"/>
            <w:left w:val="none" w:sz="0" w:space="0" w:color="auto"/>
            <w:bottom w:val="none" w:sz="0" w:space="0" w:color="auto"/>
            <w:right w:val="none" w:sz="0" w:space="0" w:color="auto"/>
          </w:divBdr>
        </w:div>
        <w:div w:id="952175572">
          <w:marLeft w:val="480"/>
          <w:marRight w:val="0"/>
          <w:marTop w:val="0"/>
          <w:marBottom w:val="0"/>
          <w:divBdr>
            <w:top w:val="none" w:sz="0" w:space="0" w:color="auto"/>
            <w:left w:val="none" w:sz="0" w:space="0" w:color="auto"/>
            <w:bottom w:val="none" w:sz="0" w:space="0" w:color="auto"/>
            <w:right w:val="none" w:sz="0" w:space="0" w:color="auto"/>
          </w:divBdr>
        </w:div>
        <w:div w:id="1587416872">
          <w:marLeft w:val="480"/>
          <w:marRight w:val="0"/>
          <w:marTop w:val="0"/>
          <w:marBottom w:val="0"/>
          <w:divBdr>
            <w:top w:val="none" w:sz="0" w:space="0" w:color="auto"/>
            <w:left w:val="none" w:sz="0" w:space="0" w:color="auto"/>
            <w:bottom w:val="none" w:sz="0" w:space="0" w:color="auto"/>
            <w:right w:val="none" w:sz="0" w:space="0" w:color="auto"/>
          </w:divBdr>
        </w:div>
        <w:div w:id="2040472907">
          <w:marLeft w:val="480"/>
          <w:marRight w:val="0"/>
          <w:marTop w:val="0"/>
          <w:marBottom w:val="0"/>
          <w:divBdr>
            <w:top w:val="none" w:sz="0" w:space="0" w:color="auto"/>
            <w:left w:val="none" w:sz="0" w:space="0" w:color="auto"/>
            <w:bottom w:val="none" w:sz="0" w:space="0" w:color="auto"/>
            <w:right w:val="none" w:sz="0" w:space="0" w:color="auto"/>
          </w:divBdr>
        </w:div>
        <w:div w:id="1405447992">
          <w:marLeft w:val="480"/>
          <w:marRight w:val="0"/>
          <w:marTop w:val="0"/>
          <w:marBottom w:val="0"/>
          <w:divBdr>
            <w:top w:val="none" w:sz="0" w:space="0" w:color="auto"/>
            <w:left w:val="none" w:sz="0" w:space="0" w:color="auto"/>
            <w:bottom w:val="none" w:sz="0" w:space="0" w:color="auto"/>
            <w:right w:val="none" w:sz="0" w:space="0" w:color="auto"/>
          </w:divBdr>
        </w:div>
        <w:div w:id="1824852260">
          <w:marLeft w:val="480"/>
          <w:marRight w:val="0"/>
          <w:marTop w:val="0"/>
          <w:marBottom w:val="0"/>
          <w:divBdr>
            <w:top w:val="none" w:sz="0" w:space="0" w:color="auto"/>
            <w:left w:val="none" w:sz="0" w:space="0" w:color="auto"/>
            <w:bottom w:val="none" w:sz="0" w:space="0" w:color="auto"/>
            <w:right w:val="none" w:sz="0" w:space="0" w:color="auto"/>
          </w:divBdr>
        </w:div>
        <w:div w:id="960067504">
          <w:marLeft w:val="480"/>
          <w:marRight w:val="0"/>
          <w:marTop w:val="0"/>
          <w:marBottom w:val="0"/>
          <w:divBdr>
            <w:top w:val="none" w:sz="0" w:space="0" w:color="auto"/>
            <w:left w:val="none" w:sz="0" w:space="0" w:color="auto"/>
            <w:bottom w:val="none" w:sz="0" w:space="0" w:color="auto"/>
            <w:right w:val="none" w:sz="0" w:space="0" w:color="auto"/>
          </w:divBdr>
        </w:div>
        <w:div w:id="999044477">
          <w:marLeft w:val="480"/>
          <w:marRight w:val="0"/>
          <w:marTop w:val="0"/>
          <w:marBottom w:val="0"/>
          <w:divBdr>
            <w:top w:val="none" w:sz="0" w:space="0" w:color="auto"/>
            <w:left w:val="none" w:sz="0" w:space="0" w:color="auto"/>
            <w:bottom w:val="none" w:sz="0" w:space="0" w:color="auto"/>
            <w:right w:val="none" w:sz="0" w:space="0" w:color="auto"/>
          </w:divBdr>
        </w:div>
        <w:div w:id="449125294">
          <w:marLeft w:val="480"/>
          <w:marRight w:val="0"/>
          <w:marTop w:val="0"/>
          <w:marBottom w:val="0"/>
          <w:divBdr>
            <w:top w:val="none" w:sz="0" w:space="0" w:color="auto"/>
            <w:left w:val="none" w:sz="0" w:space="0" w:color="auto"/>
            <w:bottom w:val="none" w:sz="0" w:space="0" w:color="auto"/>
            <w:right w:val="none" w:sz="0" w:space="0" w:color="auto"/>
          </w:divBdr>
        </w:div>
        <w:div w:id="58335656">
          <w:marLeft w:val="480"/>
          <w:marRight w:val="0"/>
          <w:marTop w:val="0"/>
          <w:marBottom w:val="0"/>
          <w:divBdr>
            <w:top w:val="none" w:sz="0" w:space="0" w:color="auto"/>
            <w:left w:val="none" w:sz="0" w:space="0" w:color="auto"/>
            <w:bottom w:val="none" w:sz="0" w:space="0" w:color="auto"/>
            <w:right w:val="none" w:sz="0" w:space="0" w:color="auto"/>
          </w:divBdr>
        </w:div>
        <w:div w:id="780494688">
          <w:marLeft w:val="480"/>
          <w:marRight w:val="0"/>
          <w:marTop w:val="0"/>
          <w:marBottom w:val="0"/>
          <w:divBdr>
            <w:top w:val="none" w:sz="0" w:space="0" w:color="auto"/>
            <w:left w:val="none" w:sz="0" w:space="0" w:color="auto"/>
            <w:bottom w:val="none" w:sz="0" w:space="0" w:color="auto"/>
            <w:right w:val="none" w:sz="0" w:space="0" w:color="auto"/>
          </w:divBdr>
        </w:div>
        <w:div w:id="2105762000">
          <w:marLeft w:val="480"/>
          <w:marRight w:val="0"/>
          <w:marTop w:val="0"/>
          <w:marBottom w:val="0"/>
          <w:divBdr>
            <w:top w:val="none" w:sz="0" w:space="0" w:color="auto"/>
            <w:left w:val="none" w:sz="0" w:space="0" w:color="auto"/>
            <w:bottom w:val="none" w:sz="0" w:space="0" w:color="auto"/>
            <w:right w:val="none" w:sz="0" w:space="0" w:color="auto"/>
          </w:divBdr>
        </w:div>
        <w:div w:id="699546123">
          <w:marLeft w:val="480"/>
          <w:marRight w:val="0"/>
          <w:marTop w:val="0"/>
          <w:marBottom w:val="0"/>
          <w:divBdr>
            <w:top w:val="none" w:sz="0" w:space="0" w:color="auto"/>
            <w:left w:val="none" w:sz="0" w:space="0" w:color="auto"/>
            <w:bottom w:val="none" w:sz="0" w:space="0" w:color="auto"/>
            <w:right w:val="none" w:sz="0" w:space="0" w:color="auto"/>
          </w:divBdr>
        </w:div>
      </w:divsChild>
    </w:div>
    <w:div w:id="1363164330">
      <w:bodyDiv w:val="1"/>
      <w:marLeft w:val="0"/>
      <w:marRight w:val="0"/>
      <w:marTop w:val="0"/>
      <w:marBottom w:val="0"/>
      <w:divBdr>
        <w:top w:val="none" w:sz="0" w:space="0" w:color="auto"/>
        <w:left w:val="none" w:sz="0" w:space="0" w:color="auto"/>
        <w:bottom w:val="none" w:sz="0" w:space="0" w:color="auto"/>
        <w:right w:val="none" w:sz="0" w:space="0" w:color="auto"/>
      </w:divBdr>
    </w:div>
    <w:div w:id="1363169436">
      <w:bodyDiv w:val="1"/>
      <w:marLeft w:val="0"/>
      <w:marRight w:val="0"/>
      <w:marTop w:val="0"/>
      <w:marBottom w:val="0"/>
      <w:divBdr>
        <w:top w:val="none" w:sz="0" w:space="0" w:color="auto"/>
        <w:left w:val="none" w:sz="0" w:space="0" w:color="auto"/>
        <w:bottom w:val="none" w:sz="0" w:space="0" w:color="auto"/>
        <w:right w:val="none" w:sz="0" w:space="0" w:color="auto"/>
      </w:divBdr>
    </w:div>
    <w:div w:id="1363359052">
      <w:bodyDiv w:val="1"/>
      <w:marLeft w:val="0"/>
      <w:marRight w:val="0"/>
      <w:marTop w:val="0"/>
      <w:marBottom w:val="0"/>
      <w:divBdr>
        <w:top w:val="none" w:sz="0" w:space="0" w:color="auto"/>
        <w:left w:val="none" w:sz="0" w:space="0" w:color="auto"/>
        <w:bottom w:val="none" w:sz="0" w:space="0" w:color="auto"/>
        <w:right w:val="none" w:sz="0" w:space="0" w:color="auto"/>
      </w:divBdr>
    </w:div>
    <w:div w:id="1363359238">
      <w:bodyDiv w:val="1"/>
      <w:marLeft w:val="0"/>
      <w:marRight w:val="0"/>
      <w:marTop w:val="0"/>
      <w:marBottom w:val="0"/>
      <w:divBdr>
        <w:top w:val="none" w:sz="0" w:space="0" w:color="auto"/>
        <w:left w:val="none" w:sz="0" w:space="0" w:color="auto"/>
        <w:bottom w:val="none" w:sz="0" w:space="0" w:color="auto"/>
        <w:right w:val="none" w:sz="0" w:space="0" w:color="auto"/>
      </w:divBdr>
      <w:divsChild>
        <w:div w:id="19285494">
          <w:marLeft w:val="480"/>
          <w:marRight w:val="0"/>
          <w:marTop w:val="0"/>
          <w:marBottom w:val="0"/>
          <w:divBdr>
            <w:top w:val="none" w:sz="0" w:space="0" w:color="auto"/>
            <w:left w:val="none" w:sz="0" w:space="0" w:color="auto"/>
            <w:bottom w:val="none" w:sz="0" w:space="0" w:color="auto"/>
            <w:right w:val="none" w:sz="0" w:space="0" w:color="auto"/>
          </w:divBdr>
        </w:div>
        <w:div w:id="93596373">
          <w:marLeft w:val="480"/>
          <w:marRight w:val="0"/>
          <w:marTop w:val="0"/>
          <w:marBottom w:val="0"/>
          <w:divBdr>
            <w:top w:val="none" w:sz="0" w:space="0" w:color="auto"/>
            <w:left w:val="none" w:sz="0" w:space="0" w:color="auto"/>
            <w:bottom w:val="none" w:sz="0" w:space="0" w:color="auto"/>
            <w:right w:val="none" w:sz="0" w:space="0" w:color="auto"/>
          </w:divBdr>
        </w:div>
        <w:div w:id="131291258">
          <w:marLeft w:val="480"/>
          <w:marRight w:val="0"/>
          <w:marTop w:val="0"/>
          <w:marBottom w:val="0"/>
          <w:divBdr>
            <w:top w:val="none" w:sz="0" w:space="0" w:color="auto"/>
            <w:left w:val="none" w:sz="0" w:space="0" w:color="auto"/>
            <w:bottom w:val="none" w:sz="0" w:space="0" w:color="auto"/>
            <w:right w:val="none" w:sz="0" w:space="0" w:color="auto"/>
          </w:divBdr>
        </w:div>
        <w:div w:id="167253433">
          <w:marLeft w:val="480"/>
          <w:marRight w:val="0"/>
          <w:marTop w:val="0"/>
          <w:marBottom w:val="0"/>
          <w:divBdr>
            <w:top w:val="none" w:sz="0" w:space="0" w:color="auto"/>
            <w:left w:val="none" w:sz="0" w:space="0" w:color="auto"/>
            <w:bottom w:val="none" w:sz="0" w:space="0" w:color="auto"/>
            <w:right w:val="none" w:sz="0" w:space="0" w:color="auto"/>
          </w:divBdr>
        </w:div>
        <w:div w:id="241566328">
          <w:marLeft w:val="480"/>
          <w:marRight w:val="0"/>
          <w:marTop w:val="0"/>
          <w:marBottom w:val="0"/>
          <w:divBdr>
            <w:top w:val="none" w:sz="0" w:space="0" w:color="auto"/>
            <w:left w:val="none" w:sz="0" w:space="0" w:color="auto"/>
            <w:bottom w:val="none" w:sz="0" w:space="0" w:color="auto"/>
            <w:right w:val="none" w:sz="0" w:space="0" w:color="auto"/>
          </w:divBdr>
        </w:div>
        <w:div w:id="285308820">
          <w:marLeft w:val="480"/>
          <w:marRight w:val="0"/>
          <w:marTop w:val="0"/>
          <w:marBottom w:val="0"/>
          <w:divBdr>
            <w:top w:val="none" w:sz="0" w:space="0" w:color="auto"/>
            <w:left w:val="none" w:sz="0" w:space="0" w:color="auto"/>
            <w:bottom w:val="none" w:sz="0" w:space="0" w:color="auto"/>
            <w:right w:val="none" w:sz="0" w:space="0" w:color="auto"/>
          </w:divBdr>
        </w:div>
        <w:div w:id="296615942">
          <w:marLeft w:val="480"/>
          <w:marRight w:val="0"/>
          <w:marTop w:val="0"/>
          <w:marBottom w:val="0"/>
          <w:divBdr>
            <w:top w:val="none" w:sz="0" w:space="0" w:color="auto"/>
            <w:left w:val="none" w:sz="0" w:space="0" w:color="auto"/>
            <w:bottom w:val="none" w:sz="0" w:space="0" w:color="auto"/>
            <w:right w:val="none" w:sz="0" w:space="0" w:color="auto"/>
          </w:divBdr>
        </w:div>
        <w:div w:id="302124334">
          <w:marLeft w:val="480"/>
          <w:marRight w:val="0"/>
          <w:marTop w:val="0"/>
          <w:marBottom w:val="0"/>
          <w:divBdr>
            <w:top w:val="none" w:sz="0" w:space="0" w:color="auto"/>
            <w:left w:val="none" w:sz="0" w:space="0" w:color="auto"/>
            <w:bottom w:val="none" w:sz="0" w:space="0" w:color="auto"/>
            <w:right w:val="none" w:sz="0" w:space="0" w:color="auto"/>
          </w:divBdr>
        </w:div>
        <w:div w:id="340355254">
          <w:marLeft w:val="480"/>
          <w:marRight w:val="0"/>
          <w:marTop w:val="0"/>
          <w:marBottom w:val="0"/>
          <w:divBdr>
            <w:top w:val="none" w:sz="0" w:space="0" w:color="auto"/>
            <w:left w:val="none" w:sz="0" w:space="0" w:color="auto"/>
            <w:bottom w:val="none" w:sz="0" w:space="0" w:color="auto"/>
            <w:right w:val="none" w:sz="0" w:space="0" w:color="auto"/>
          </w:divBdr>
        </w:div>
        <w:div w:id="433092468">
          <w:marLeft w:val="480"/>
          <w:marRight w:val="0"/>
          <w:marTop w:val="0"/>
          <w:marBottom w:val="0"/>
          <w:divBdr>
            <w:top w:val="none" w:sz="0" w:space="0" w:color="auto"/>
            <w:left w:val="none" w:sz="0" w:space="0" w:color="auto"/>
            <w:bottom w:val="none" w:sz="0" w:space="0" w:color="auto"/>
            <w:right w:val="none" w:sz="0" w:space="0" w:color="auto"/>
          </w:divBdr>
        </w:div>
        <w:div w:id="457191089">
          <w:marLeft w:val="480"/>
          <w:marRight w:val="0"/>
          <w:marTop w:val="0"/>
          <w:marBottom w:val="0"/>
          <w:divBdr>
            <w:top w:val="none" w:sz="0" w:space="0" w:color="auto"/>
            <w:left w:val="none" w:sz="0" w:space="0" w:color="auto"/>
            <w:bottom w:val="none" w:sz="0" w:space="0" w:color="auto"/>
            <w:right w:val="none" w:sz="0" w:space="0" w:color="auto"/>
          </w:divBdr>
        </w:div>
        <w:div w:id="459492396">
          <w:marLeft w:val="480"/>
          <w:marRight w:val="0"/>
          <w:marTop w:val="0"/>
          <w:marBottom w:val="0"/>
          <w:divBdr>
            <w:top w:val="none" w:sz="0" w:space="0" w:color="auto"/>
            <w:left w:val="none" w:sz="0" w:space="0" w:color="auto"/>
            <w:bottom w:val="none" w:sz="0" w:space="0" w:color="auto"/>
            <w:right w:val="none" w:sz="0" w:space="0" w:color="auto"/>
          </w:divBdr>
        </w:div>
        <w:div w:id="510023234">
          <w:marLeft w:val="480"/>
          <w:marRight w:val="0"/>
          <w:marTop w:val="0"/>
          <w:marBottom w:val="0"/>
          <w:divBdr>
            <w:top w:val="none" w:sz="0" w:space="0" w:color="auto"/>
            <w:left w:val="none" w:sz="0" w:space="0" w:color="auto"/>
            <w:bottom w:val="none" w:sz="0" w:space="0" w:color="auto"/>
            <w:right w:val="none" w:sz="0" w:space="0" w:color="auto"/>
          </w:divBdr>
        </w:div>
        <w:div w:id="561018769">
          <w:marLeft w:val="480"/>
          <w:marRight w:val="0"/>
          <w:marTop w:val="0"/>
          <w:marBottom w:val="0"/>
          <w:divBdr>
            <w:top w:val="none" w:sz="0" w:space="0" w:color="auto"/>
            <w:left w:val="none" w:sz="0" w:space="0" w:color="auto"/>
            <w:bottom w:val="none" w:sz="0" w:space="0" w:color="auto"/>
            <w:right w:val="none" w:sz="0" w:space="0" w:color="auto"/>
          </w:divBdr>
        </w:div>
        <w:div w:id="595215040">
          <w:marLeft w:val="480"/>
          <w:marRight w:val="0"/>
          <w:marTop w:val="0"/>
          <w:marBottom w:val="0"/>
          <w:divBdr>
            <w:top w:val="none" w:sz="0" w:space="0" w:color="auto"/>
            <w:left w:val="none" w:sz="0" w:space="0" w:color="auto"/>
            <w:bottom w:val="none" w:sz="0" w:space="0" w:color="auto"/>
            <w:right w:val="none" w:sz="0" w:space="0" w:color="auto"/>
          </w:divBdr>
        </w:div>
        <w:div w:id="631205327">
          <w:marLeft w:val="480"/>
          <w:marRight w:val="0"/>
          <w:marTop w:val="0"/>
          <w:marBottom w:val="0"/>
          <w:divBdr>
            <w:top w:val="none" w:sz="0" w:space="0" w:color="auto"/>
            <w:left w:val="none" w:sz="0" w:space="0" w:color="auto"/>
            <w:bottom w:val="none" w:sz="0" w:space="0" w:color="auto"/>
            <w:right w:val="none" w:sz="0" w:space="0" w:color="auto"/>
          </w:divBdr>
        </w:div>
        <w:div w:id="637032220">
          <w:marLeft w:val="480"/>
          <w:marRight w:val="0"/>
          <w:marTop w:val="0"/>
          <w:marBottom w:val="0"/>
          <w:divBdr>
            <w:top w:val="none" w:sz="0" w:space="0" w:color="auto"/>
            <w:left w:val="none" w:sz="0" w:space="0" w:color="auto"/>
            <w:bottom w:val="none" w:sz="0" w:space="0" w:color="auto"/>
            <w:right w:val="none" w:sz="0" w:space="0" w:color="auto"/>
          </w:divBdr>
        </w:div>
        <w:div w:id="741104175">
          <w:marLeft w:val="480"/>
          <w:marRight w:val="0"/>
          <w:marTop w:val="0"/>
          <w:marBottom w:val="0"/>
          <w:divBdr>
            <w:top w:val="none" w:sz="0" w:space="0" w:color="auto"/>
            <w:left w:val="none" w:sz="0" w:space="0" w:color="auto"/>
            <w:bottom w:val="none" w:sz="0" w:space="0" w:color="auto"/>
            <w:right w:val="none" w:sz="0" w:space="0" w:color="auto"/>
          </w:divBdr>
        </w:div>
        <w:div w:id="780105148">
          <w:marLeft w:val="480"/>
          <w:marRight w:val="0"/>
          <w:marTop w:val="0"/>
          <w:marBottom w:val="0"/>
          <w:divBdr>
            <w:top w:val="none" w:sz="0" w:space="0" w:color="auto"/>
            <w:left w:val="none" w:sz="0" w:space="0" w:color="auto"/>
            <w:bottom w:val="none" w:sz="0" w:space="0" w:color="auto"/>
            <w:right w:val="none" w:sz="0" w:space="0" w:color="auto"/>
          </w:divBdr>
        </w:div>
        <w:div w:id="1016154533">
          <w:marLeft w:val="480"/>
          <w:marRight w:val="0"/>
          <w:marTop w:val="0"/>
          <w:marBottom w:val="0"/>
          <w:divBdr>
            <w:top w:val="none" w:sz="0" w:space="0" w:color="auto"/>
            <w:left w:val="none" w:sz="0" w:space="0" w:color="auto"/>
            <w:bottom w:val="none" w:sz="0" w:space="0" w:color="auto"/>
            <w:right w:val="none" w:sz="0" w:space="0" w:color="auto"/>
          </w:divBdr>
        </w:div>
        <w:div w:id="1036659988">
          <w:marLeft w:val="480"/>
          <w:marRight w:val="0"/>
          <w:marTop w:val="0"/>
          <w:marBottom w:val="0"/>
          <w:divBdr>
            <w:top w:val="none" w:sz="0" w:space="0" w:color="auto"/>
            <w:left w:val="none" w:sz="0" w:space="0" w:color="auto"/>
            <w:bottom w:val="none" w:sz="0" w:space="0" w:color="auto"/>
            <w:right w:val="none" w:sz="0" w:space="0" w:color="auto"/>
          </w:divBdr>
        </w:div>
        <w:div w:id="1090347569">
          <w:marLeft w:val="480"/>
          <w:marRight w:val="0"/>
          <w:marTop w:val="0"/>
          <w:marBottom w:val="0"/>
          <w:divBdr>
            <w:top w:val="none" w:sz="0" w:space="0" w:color="auto"/>
            <w:left w:val="none" w:sz="0" w:space="0" w:color="auto"/>
            <w:bottom w:val="none" w:sz="0" w:space="0" w:color="auto"/>
            <w:right w:val="none" w:sz="0" w:space="0" w:color="auto"/>
          </w:divBdr>
        </w:div>
        <w:div w:id="1098991222">
          <w:marLeft w:val="480"/>
          <w:marRight w:val="0"/>
          <w:marTop w:val="0"/>
          <w:marBottom w:val="0"/>
          <w:divBdr>
            <w:top w:val="none" w:sz="0" w:space="0" w:color="auto"/>
            <w:left w:val="none" w:sz="0" w:space="0" w:color="auto"/>
            <w:bottom w:val="none" w:sz="0" w:space="0" w:color="auto"/>
            <w:right w:val="none" w:sz="0" w:space="0" w:color="auto"/>
          </w:divBdr>
        </w:div>
        <w:div w:id="1176336593">
          <w:marLeft w:val="480"/>
          <w:marRight w:val="0"/>
          <w:marTop w:val="0"/>
          <w:marBottom w:val="0"/>
          <w:divBdr>
            <w:top w:val="none" w:sz="0" w:space="0" w:color="auto"/>
            <w:left w:val="none" w:sz="0" w:space="0" w:color="auto"/>
            <w:bottom w:val="none" w:sz="0" w:space="0" w:color="auto"/>
            <w:right w:val="none" w:sz="0" w:space="0" w:color="auto"/>
          </w:divBdr>
        </w:div>
        <w:div w:id="1179857648">
          <w:marLeft w:val="480"/>
          <w:marRight w:val="0"/>
          <w:marTop w:val="0"/>
          <w:marBottom w:val="0"/>
          <w:divBdr>
            <w:top w:val="none" w:sz="0" w:space="0" w:color="auto"/>
            <w:left w:val="none" w:sz="0" w:space="0" w:color="auto"/>
            <w:bottom w:val="none" w:sz="0" w:space="0" w:color="auto"/>
            <w:right w:val="none" w:sz="0" w:space="0" w:color="auto"/>
          </w:divBdr>
        </w:div>
        <w:div w:id="1216042069">
          <w:marLeft w:val="480"/>
          <w:marRight w:val="0"/>
          <w:marTop w:val="0"/>
          <w:marBottom w:val="0"/>
          <w:divBdr>
            <w:top w:val="none" w:sz="0" w:space="0" w:color="auto"/>
            <w:left w:val="none" w:sz="0" w:space="0" w:color="auto"/>
            <w:bottom w:val="none" w:sz="0" w:space="0" w:color="auto"/>
            <w:right w:val="none" w:sz="0" w:space="0" w:color="auto"/>
          </w:divBdr>
        </w:div>
        <w:div w:id="1222398796">
          <w:marLeft w:val="480"/>
          <w:marRight w:val="0"/>
          <w:marTop w:val="0"/>
          <w:marBottom w:val="0"/>
          <w:divBdr>
            <w:top w:val="none" w:sz="0" w:space="0" w:color="auto"/>
            <w:left w:val="none" w:sz="0" w:space="0" w:color="auto"/>
            <w:bottom w:val="none" w:sz="0" w:space="0" w:color="auto"/>
            <w:right w:val="none" w:sz="0" w:space="0" w:color="auto"/>
          </w:divBdr>
        </w:div>
        <w:div w:id="1281182394">
          <w:marLeft w:val="480"/>
          <w:marRight w:val="0"/>
          <w:marTop w:val="0"/>
          <w:marBottom w:val="0"/>
          <w:divBdr>
            <w:top w:val="none" w:sz="0" w:space="0" w:color="auto"/>
            <w:left w:val="none" w:sz="0" w:space="0" w:color="auto"/>
            <w:bottom w:val="none" w:sz="0" w:space="0" w:color="auto"/>
            <w:right w:val="none" w:sz="0" w:space="0" w:color="auto"/>
          </w:divBdr>
        </w:div>
        <w:div w:id="1294407405">
          <w:marLeft w:val="480"/>
          <w:marRight w:val="0"/>
          <w:marTop w:val="0"/>
          <w:marBottom w:val="0"/>
          <w:divBdr>
            <w:top w:val="none" w:sz="0" w:space="0" w:color="auto"/>
            <w:left w:val="none" w:sz="0" w:space="0" w:color="auto"/>
            <w:bottom w:val="none" w:sz="0" w:space="0" w:color="auto"/>
            <w:right w:val="none" w:sz="0" w:space="0" w:color="auto"/>
          </w:divBdr>
        </w:div>
        <w:div w:id="1320576120">
          <w:marLeft w:val="480"/>
          <w:marRight w:val="0"/>
          <w:marTop w:val="0"/>
          <w:marBottom w:val="0"/>
          <w:divBdr>
            <w:top w:val="none" w:sz="0" w:space="0" w:color="auto"/>
            <w:left w:val="none" w:sz="0" w:space="0" w:color="auto"/>
            <w:bottom w:val="none" w:sz="0" w:space="0" w:color="auto"/>
            <w:right w:val="none" w:sz="0" w:space="0" w:color="auto"/>
          </w:divBdr>
        </w:div>
        <w:div w:id="1342583590">
          <w:marLeft w:val="480"/>
          <w:marRight w:val="0"/>
          <w:marTop w:val="0"/>
          <w:marBottom w:val="0"/>
          <w:divBdr>
            <w:top w:val="none" w:sz="0" w:space="0" w:color="auto"/>
            <w:left w:val="none" w:sz="0" w:space="0" w:color="auto"/>
            <w:bottom w:val="none" w:sz="0" w:space="0" w:color="auto"/>
            <w:right w:val="none" w:sz="0" w:space="0" w:color="auto"/>
          </w:divBdr>
        </w:div>
        <w:div w:id="1344433676">
          <w:marLeft w:val="480"/>
          <w:marRight w:val="0"/>
          <w:marTop w:val="0"/>
          <w:marBottom w:val="0"/>
          <w:divBdr>
            <w:top w:val="none" w:sz="0" w:space="0" w:color="auto"/>
            <w:left w:val="none" w:sz="0" w:space="0" w:color="auto"/>
            <w:bottom w:val="none" w:sz="0" w:space="0" w:color="auto"/>
            <w:right w:val="none" w:sz="0" w:space="0" w:color="auto"/>
          </w:divBdr>
        </w:div>
        <w:div w:id="1408530291">
          <w:marLeft w:val="480"/>
          <w:marRight w:val="0"/>
          <w:marTop w:val="0"/>
          <w:marBottom w:val="0"/>
          <w:divBdr>
            <w:top w:val="none" w:sz="0" w:space="0" w:color="auto"/>
            <w:left w:val="none" w:sz="0" w:space="0" w:color="auto"/>
            <w:bottom w:val="none" w:sz="0" w:space="0" w:color="auto"/>
            <w:right w:val="none" w:sz="0" w:space="0" w:color="auto"/>
          </w:divBdr>
        </w:div>
        <w:div w:id="1513686220">
          <w:marLeft w:val="480"/>
          <w:marRight w:val="0"/>
          <w:marTop w:val="0"/>
          <w:marBottom w:val="0"/>
          <w:divBdr>
            <w:top w:val="none" w:sz="0" w:space="0" w:color="auto"/>
            <w:left w:val="none" w:sz="0" w:space="0" w:color="auto"/>
            <w:bottom w:val="none" w:sz="0" w:space="0" w:color="auto"/>
            <w:right w:val="none" w:sz="0" w:space="0" w:color="auto"/>
          </w:divBdr>
        </w:div>
        <w:div w:id="1553999545">
          <w:marLeft w:val="480"/>
          <w:marRight w:val="0"/>
          <w:marTop w:val="0"/>
          <w:marBottom w:val="0"/>
          <w:divBdr>
            <w:top w:val="none" w:sz="0" w:space="0" w:color="auto"/>
            <w:left w:val="none" w:sz="0" w:space="0" w:color="auto"/>
            <w:bottom w:val="none" w:sz="0" w:space="0" w:color="auto"/>
            <w:right w:val="none" w:sz="0" w:space="0" w:color="auto"/>
          </w:divBdr>
        </w:div>
        <w:div w:id="1616793309">
          <w:marLeft w:val="480"/>
          <w:marRight w:val="0"/>
          <w:marTop w:val="0"/>
          <w:marBottom w:val="0"/>
          <w:divBdr>
            <w:top w:val="none" w:sz="0" w:space="0" w:color="auto"/>
            <w:left w:val="none" w:sz="0" w:space="0" w:color="auto"/>
            <w:bottom w:val="none" w:sz="0" w:space="0" w:color="auto"/>
            <w:right w:val="none" w:sz="0" w:space="0" w:color="auto"/>
          </w:divBdr>
        </w:div>
        <w:div w:id="1681352088">
          <w:marLeft w:val="480"/>
          <w:marRight w:val="0"/>
          <w:marTop w:val="0"/>
          <w:marBottom w:val="0"/>
          <w:divBdr>
            <w:top w:val="none" w:sz="0" w:space="0" w:color="auto"/>
            <w:left w:val="none" w:sz="0" w:space="0" w:color="auto"/>
            <w:bottom w:val="none" w:sz="0" w:space="0" w:color="auto"/>
            <w:right w:val="none" w:sz="0" w:space="0" w:color="auto"/>
          </w:divBdr>
        </w:div>
        <w:div w:id="1689527481">
          <w:marLeft w:val="480"/>
          <w:marRight w:val="0"/>
          <w:marTop w:val="0"/>
          <w:marBottom w:val="0"/>
          <w:divBdr>
            <w:top w:val="none" w:sz="0" w:space="0" w:color="auto"/>
            <w:left w:val="none" w:sz="0" w:space="0" w:color="auto"/>
            <w:bottom w:val="none" w:sz="0" w:space="0" w:color="auto"/>
            <w:right w:val="none" w:sz="0" w:space="0" w:color="auto"/>
          </w:divBdr>
        </w:div>
        <w:div w:id="1693918717">
          <w:marLeft w:val="480"/>
          <w:marRight w:val="0"/>
          <w:marTop w:val="0"/>
          <w:marBottom w:val="0"/>
          <w:divBdr>
            <w:top w:val="none" w:sz="0" w:space="0" w:color="auto"/>
            <w:left w:val="none" w:sz="0" w:space="0" w:color="auto"/>
            <w:bottom w:val="none" w:sz="0" w:space="0" w:color="auto"/>
            <w:right w:val="none" w:sz="0" w:space="0" w:color="auto"/>
          </w:divBdr>
        </w:div>
        <w:div w:id="1739668538">
          <w:marLeft w:val="480"/>
          <w:marRight w:val="0"/>
          <w:marTop w:val="0"/>
          <w:marBottom w:val="0"/>
          <w:divBdr>
            <w:top w:val="none" w:sz="0" w:space="0" w:color="auto"/>
            <w:left w:val="none" w:sz="0" w:space="0" w:color="auto"/>
            <w:bottom w:val="none" w:sz="0" w:space="0" w:color="auto"/>
            <w:right w:val="none" w:sz="0" w:space="0" w:color="auto"/>
          </w:divBdr>
        </w:div>
        <w:div w:id="1762870250">
          <w:marLeft w:val="480"/>
          <w:marRight w:val="0"/>
          <w:marTop w:val="0"/>
          <w:marBottom w:val="0"/>
          <w:divBdr>
            <w:top w:val="none" w:sz="0" w:space="0" w:color="auto"/>
            <w:left w:val="none" w:sz="0" w:space="0" w:color="auto"/>
            <w:bottom w:val="none" w:sz="0" w:space="0" w:color="auto"/>
            <w:right w:val="none" w:sz="0" w:space="0" w:color="auto"/>
          </w:divBdr>
        </w:div>
        <w:div w:id="1836339534">
          <w:marLeft w:val="480"/>
          <w:marRight w:val="0"/>
          <w:marTop w:val="0"/>
          <w:marBottom w:val="0"/>
          <w:divBdr>
            <w:top w:val="none" w:sz="0" w:space="0" w:color="auto"/>
            <w:left w:val="none" w:sz="0" w:space="0" w:color="auto"/>
            <w:bottom w:val="none" w:sz="0" w:space="0" w:color="auto"/>
            <w:right w:val="none" w:sz="0" w:space="0" w:color="auto"/>
          </w:divBdr>
        </w:div>
        <w:div w:id="1841238776">
          <w:marLeft w:val="480"/>
          <w:marRight w:val="0"/>
          <w:marTop w:val="0"/>
          <w:marBottom w:val="0"/>
          <w:divBdr>
            <w:top w:val="none" w:sz="0" w:space="0" w:color="auto"/>
            <w:left w:val="none" w:sz="0" w:space="0" w:color="auto"/>
            <w:bottom w:val="none" w:sz="0" w:space="0" w:color="auto"/>
            <w:right w:val="none" w:sz="0" w:space="0" w:color="auto"/>
          </w:divBdr>
        </w:div>
        <w:div w:id="1872187706">
          <w:marLeft w:val="480"/>
          <w:marRight w:val="0"/>
          <w:marTop w:val="0"/>
          <w:marBottom w:val="0"/>
          <w:divBdr>
            <w:top w:val="none" w:sz="0" w:space="0" w:color="auto"/>
            <w:left w:val="none" w:sz="0" w:space="0" w:color="auto"/>
            <w:bottom w:val="none" w:sz="0" w:space="0" w:color="auto"/>
            <w:right w:val="none" w:sz="0" w:space="0" w:color="auto"/>
          </w:divBdr>
        </w:div>
        <w:div w:id="1877036907">
          <w:marLeft w:val="480"/>
          <w:marRight w:val="0"/>
          <w:marTop w:val="0"/>
          <w:marBottom w:val="0"/>
          <w:divBdr>
            <w:top w:val="none" w:sz="0" w:space="0" w:color="auto"/>
            <w:left w:val="none" w:sz="0" w:space="0" w:color="auto"/>
            <w:bottom w:val="none" w:sz="0" w:space="0" w:color="auto"/>
            <w:right w:val="none" w:sz="0" w:space="0" w:color="auto"/>
          </w:divBdr>
        </w:div>
        <w:div w:id="1896770621">
          <w:marLeft w:val="480"/>
          <w:marRight w:val="0"/>
          <w:marTop w:val="0"/>
          <w:marBottom w:val="0"/>
          <w:divBdr>
            <w:top w:val="none" w:sz="0" w:space="0" w:color="auto"/>
            <w:left w:val="none" w:sz="0" w:space="0" w:color="auto"/>
            <w:bottom w:val="none" w:sz="0" w:space="0" w:color="auto"/>
            <w:right w:val="none" w:sz="0" w:space="0" w:color="auto"/>
          </w:divBdr>
        </w:div>
      </w:divsChild>
    </w:div>
    <w:div w:id="1363434283">
      <w:bodyDiv w:val="1"/>
      <w:marLeft w:val="0"/>
      <w:marRight w:val="0"/>
      <w:marTop w:val="0"/>
      <w:marBottom w:val="0"/>
      <w:divBdr>
        <w:top w:val="none" w:sz="0" w:space="0" w:color="auto"/>
        <w:left w:val="none" w:sz="0" w:space="0" w:color="auto"/>
        <w:bottom w:val="none" w:sz="0" w:space="0" w:color="auto"/>
        <w:right w:val="none" w:sz="0" w:space="0" w:color="auto"/>
      </w:divBdr>
    </w:div>
    <w:div w:id="1363482768">
      <w:bodyDiv w:val="1"/>
      <w:marLeft w:val="0"/>
      <w:marRight w:val="0"/>
      <w:marTop w:val="0"/>
      <w:marBottom w:val="0"/>
      <w:divBdr>
        <w:top w:val="none" w:sz="0" w:space="0" w:color="auto"/>
        <w:left w:val="none" w:sz="0" w:space="0" w:color="auto"/>
        <w:bottom w:val="none" w:sz="0" w:space="0" w:color="auto"/>
        <w:right w:val="none" w:sz="0" w:space="0" w:color="auto"/>
      </w:divBdr>
    </w:div>
    <w:div w:id="1363551685">
      <w:bodyDiv w:val="1"/>
      <w:marLeft w:val="0"/>
      <w:marRight w:val="0"/>
      <w:marTop w:val="0"/>
      <w:marBottom w:val="0"/>
      <w:divBdr>
        <w:top w:val="none" w:sz="0" w:space="0" w:color="auto"/>
        <w:left w:val="none" w:sz="0" w:space="0" w:color="auto"/>
        <w:bottom w:val="none" w:sz="0" w:space="0" w:color="auto"/>
        <w:right w:val="none" w:sz="0" w:space="0" w:color="auto"/>
      </w:divBdr>
    </w:div>
    <w:div w:id="1363629312">
      <w:bodyDiv w:val="1"/>
      <w:marLeft w:val="0"/>
      <w:marRight w:val="0"/>
      <w:marTop w:val="0"/>
      <w:marBottom w:val="0"/>
      <w:divBdr>
        <w:top w:val="none" w:sz="0" w:space="0" w:color="auto"/>
        <w:left w:val="none" w:sz="0" w:space="0" w:color="auto"/>
        <w:bottom w:val="none" w:sz="0" w:space="0" w:color="auto"/>
        <w:right w:val="none" w:sz="0" w:space="0" w:color="auto"/>
      </w:divBdr>
    </w:div>
    <w:div w:id="1363705140">
      <w:bodyDiv w:val="1"/>
      <w:marLeft w:val="0"/>
      <w:marRight w:val="0"/>
      <w:marTop w:val="0"/>
      <w:marBottom w:val="0"/>
      <w:divBdr>
        <w:top w:val="none" w:sz="0" w:space="0" w:color="auto"/>
        <w:left w:val="none" w:sz="0" w:space="0" w:color="auto"/>
        <w:bottom w:val="none" w:sz="0" w:space="0" w:color="auto"/>
        <w:right w:val="none" w:sz="0" w:space="0" w:color="auto"/>
      </w:divBdr>
    </w:div>
    <w:div w:id="1364011775">
      <w:bodyDiv w:val="1"/>
      <w:marLeft w:val="0"/>
      <w:marRight w:val="0"/>
      <w:marTop w:val="0"/>
      <w:marBottom w:val="0"/>
      <w:divBdr>
        <w:top w:val="none" w:sz="0" w:space="0" w:color="auto"/>
        <w:left w:val="none" w:sz="0" w:space="0" w:color="auto"/>
        <w:bottom w:val="none" w:sz="0" w:space="0" w:color="auto"/>
        <w:right w:val="none" w:sz="0" w:space="0" w:color="auto"/>
      </w:divBdr>
    </w:div>
    <w:div w:id="1364014305">
      <w:bodyDiv w:val="1"/>
      <w:marLeft w:val="0"/>
      <w:marRight w:val="0"/>
      <w:marTop w:val="0"/>
      <w:marBottom w:val="0"/>
      <w:divBdr>
        <w:top w:val="none" w:sz="0" w:space="0" w:color="auto"/>
        <w:left w:val="none" w:sz="0" w:space="0" w:color="auto"/>
        <w:bottom w:val="none" w:sz="0" w:space="0" w:color="auto"/>
        <w:right w:val="none" w:sz="0" w:space="0" w:color="auto"/>
      </w:divBdr>
    </w:div>
    <w:div w:id="1364137302">
      <w:bodyDiv w:val="1"/>
      <w:marLeft w:val="0"/>
      <w:marRight w:val="0"/>
      <w:marTop w:val="0"/>
      <w:marBottom w:val="0"/>
      <w:divBdr>
        <w:top w:val="none" w:sz="0" w:space="0" w:color="auto"/>
        <w:left w:val="none" w:sz="0" w:space="0" w:color="auto"/>
        <w:bottom w:val="none" w:sz="0" w:space="0" w:color="auto"/>
        <w:right w:val="none" w:sz="0" w:space="0" w:color="auto"/>
      </w:divBdr>
    </w:div>
    <w:div w:id="1364551078">
      <w:bodyDiv w:val="1"/>
      <w:marLeft w:val="0"/>
      <w:marRight w:val="0"/>
      <w:marTop w:val="0"/>
      <w:marBottom w:val="0"/>
      <w:divBdr>
        <w:top w:val="none" w:sz="0" w:space="0" w:color="auto"/>
        <w:left w:val="none" w:sz="0" w:space="0" w:color="auto"/>
        <w:bottom w:val="none" w:sz="0" w:space="0" w:color="auto"/>
        <w:right w:val="none" w:sz="0" w:space="0" w:color="auto"/>
      </w:divBdr>
    </w:div>
    <w:div w:id="1364671948">
      <w:bodyDiv w:val="1"/>
      <w:marLeft w:val="0"/>
      <w:marRight w:val="0"/>
      <w:marTop w:val="0"/>
      <w:marBottom w:val="0"/>
      <w:divBdr>
        <w:top w:val="none" w:sz="0" w:space="0" w:color="auto"/>
        <w:left w:val="none" w:sz="0" w:space="0" w:color="auto"/>
        <w:bottom w:val="none" w:sz="0" w:space="0" w:color="auto"/>
        <w:right w:val="none" w:sz="0" w:space="0" w:color="auto"/>
      </w:divBdr>
    </w:div>
    <w:div w:id="1365407234">
      <w:bodyDiv w:val="1"/>
      <w:marLeft w:val="0"/>
      <w:marRight w:val="0"/>
      <w:marTop w:val="0"/>
      <w:marBottom w:val="0"/>
      <w:divBdr>
        <w:top w:val="none" w:sz="0" w:space="0" w:color="auto"/>
        <w:left w:val="none" w:sz="0" w:space="0" w:color="auto"/>
        <w:bottom w:val="none" w:sz="0" w:space="0" w:color="auto"/>
        <w:right w:val="none" w:sz="0" w:space="0" w:color="auto"/>
      </w:divBdr>
    </w:div>
    <w:div w:id="1365520051">
      <w:bodyDiv w:val="1"/>
      <w:marLeft w:val="0"/>
      <w:marRight w:val="0"/>
      <w:marTop w:val="0"/>
      <w:marBottom w:val="0"/>
      <w:divBdr>
        <w:top w:val="none" w:sz="0" w:space="0" w:color="auto"/>
        <w:left w:val="none" w:sz="0" w:space="0" w:color="auto"/>
        <w:bottom w:val="none" w:sz="0" w:space="0" w:color="auto"/>
        <w:right w:val="none" w:sz="0" w:space="0" w:color="auto"/>
      </w:divBdr>
      <w:divsChild>
        <w:div w:id="229775298">
          <w:marLeft w:val="480"/>
          <w:marRight w:val="0"/>
          <w:marTop w:val="0"/>
          <w:marBottom w:val="0"/>
          <w:divBdr>
            <w:top w:val="none" w:sz="0" w:space="0" w:color="auto"/>
            <w:left w:val="none" w:sz="0" w:space="0" w:color="auto"/>
            <w:bottom w:val="none" w:sz="0" w:space="0" w:color="auto"/>
            <w:right w:val="none" w:sz="0" w:space="0" w:color="auto"/>
          </w:divBdr>
        </w:div>
        <w:div w:id="392117605">
          <w:marLeft w:val="480"/>
          <w:marRight w:val="0"/>
          <w:marTop w:val="0"/>
          <w:marBottom w:val="0"/>
          <w:divBdr>
            <w:top w:val="none" w:sz="0" w:space="0" w:color="auto"/>
            <w:left w:val="none" w:sz="0" w:space="0" w:color="auto"/>
            <w:bottom w:val="none" w:sz="0" w:space="0" w:color="auto"/>
            <w:right w:val="none" w:sz="0" w:space="0" w:color="auto"/>
          </w:divBdr>
        </w:div>
        <w:div w:id="535316481">
          <w:marLeft w:val="480"/>
          <w:marRight w:val="0"/>
          <w:marTop w:val="0"/>
          <w:marBottom w:val="0"/>
          <w:divBdr>
            <w:top w:val="none" w:sz="0" w:space="0" w:color="auto"/>
            <w:left w:val="none" w:sz="0" w:space="0" w:color="auto"/>
            <w:bottom w:val="none" w:sz="0" w:space="0" w:color="auto"/>
            <w:right w:val="none" w:sz="0" w:space="0" w:color="auto"/>
          </w:divBdr>
        </w:div>
        <w:div w:id="720590708">
          <w:marLeft w:val="480"/>
          <w:marRight w:val="0"/>
          <w:marTop w:val="0"/>
          <w:marBottom w:val="0"/>
          <w:divBdr>
            <w:top w:val="none" w:sz="0" w:space="0" w:color="auto"/>
            <w:left w:val="none" w:sz="0" w:space="0" w:color="auto"/>
            <w:bottom w:val="none" w:sz="0" w:space="0" w:color="auto"/>
            <w:right w:val="none" w:sz="0" w:space="0" w:color="auto"/>
          </w:divBdr>
        </w:div>
        <w:div w:id="1195074394">
          <w:marLeft w:val="480"/>
          <w:marRight w:val="0"/>
          <w:marTop w:val="0"/>
          <w:marBottom w:val="0"/>
          <w:divBdr>
            <w:top w:val="none" w:sz="0" w:space="0" w:color="auto"/>
            <w:left w:val="none" w:sz="0" w:space="0" w:color="auto"/>
            <w:bottom w:val="none" w:sz="0" w:space="0" w:color="auto"/>
            <w:right w:val="none" w:sz="0" w:space="0" w:color="auto"/>
          </w:divBdr>
        </w:div>
        <w:div w:id="1396245780">
          <w:marLeft w:val="480"/>
          <w:marRight w:val="0"/>
          <w:marTop w:val="0"/>
          <w:marBottom w:val="0"/>
          <w:divBdr>
            <w:top w:val="none" w:sz="0" w:space="0" w:color="auto"/>
            <w:left w:val="none" w:sz="0" w:space="0" w:color="auto"/>
            <w:bottom w:val="none" w:sz="0" w:space="0" w:color="auto"/>
            <w:right w:val="none" w:sz="0" w:space="0" w:color="auto"/>
          </w:divBdr>
        </w:div>
        <w:div w:id="1427071867">
          <w:marLeft w:val="480"/>
          <w:marRight w:val="0"/>
          <w:marTop w:val="0"/>
          <w:marBottom w:val="0"/>
          <w:divBdr>
            <w:top w:val="none" w:sz="0" w:space="0" w:color="auto"/>
            <w:left w:val="none" w:sz="0" w:space="0" w:color="auto"/>
            <w:bottom w:val="none" w:sz="0" w:space="0" w:color="auto"/>
            <w:right w:val="none" w:sz="0" w:space="0" w:color="auto"/>
          </w:divBdr>
        </w:div>
        <w:div w:id="1427575635">
          <w:marLeft w:val="480"/>
          <w:marRight w:val="0"/>
          <w:marTop w:val="0"/>
          <w:marBottom w:val="0"/>
          <w:divBdr>
            <w:top w:val="none" w:sz="0" w:space="0" w:color="auto"/>
            <w:left w:val="none" w:sz="0" w:space="0" w:color="auto"/>
            <w:bottom w:val="none" w:sz="0" w:space="0" w:color="auto"/>
            <w:right w:val="none" w:sz="0" w:space="0" w:color="auto"/>
          </w:divBdr>
        </w:div>
        <w:div w:id="1632058379">
          <w:marLeft w:val="480"/>
          <w:marRight w:val="0"/>
          <w:marTop w:val="0"/>
          <w:marBottom w:val="0"/>
          <w:divBdr>
            <w:top w:val="none" w:sz="0" w:space="0" w:color="auto"/>
            <w:left w:val="none" w:sz="0" w:space="0" w:color="auto"/>
            <w:bottom w:val="none" w:sz="0" w:space="0" w:color="auto"/>
            <w:right w:val="none" w:sz="0" w:space="0" w:color="auto"/>
          </w:divBdr>
        </w:div>
        <w:div w:id="1657369156">
          <w:marLeft w:val="480"/>
          <w:marRight w:val="0"/>
          <w:marTop w:val="0"/>
          <w:marBottom w:val="0"/>
          <w:divBdr>
            <w:top w:val="none" w:sz="0" w:space="0" w:color="auto"/>
            <w:left w:val="none" w:sz="0" w:space="0" w:color="auto"/>
            <w:bottom w:val="none" w:sz="0" w:space="0" w:color="auto"/>
            <w:right w:val="none" w:sz="0" w:space="0" w:color="auto"/>
          </w:divBdr>
        </w:div>
        <w:div w:id="1927495873">
          <w:marLeft w:val="480"/>
          <w:marRight w:val="0"/>
          <w:marTop w:val="0"/>
          <w:marBottom w:val="0"/>
          <w:divBdr>
            <w:top w:val="none" w:sz="0" w:space="0" w:color="auto"/>
            <w:left w:val="none" w:sz="0" w:space="0" w:color="auto"/>
            <w:bottom w:val="none" w:sz="0" w:space="0" w:color="auto"/>
            <w:right w:val="none" w:sz="0" w:space="0" w:color="auto"/>
          </w:divBdr>
        </w:div>
        <w:div w:id="2016883871">
          <w:marLeft w:val="480"/>
          <w:marRight w:val="0"/>
          <w:marTop w:val="0"/>
          <w:marBottom w:val="0"/>
          <w:divBdr>
            <w:top w:val="none" w:sz="0" w:space="0" w:color="auto"/>
            <w:left w:val="none" w:sz="0" w:space="0" w:color="auto"/>
            <w:bottom w:val="none" w:sz="0" w:space="0" w:color="auto"/>
            <w:right w:val="none" w:sz="0" w:space="0" w:color="auto"/>
          </w:divBdr>
        </w:div>
      </w:divsChild>
    </w:div>
    <w:div w:id="1365667503">
      <w:bodyDiv w:val="1"/>
      <w:marLeft w:val="0"/>
      <w:marRight w:val="0"/>
      <w:marTop w:val="0"/>
      <w:marBottom w:val="0"/>
      <w:divBdr>
        <w:top w:val="none" w:sz="0" w:space="0" w:color="auto"/>
        <w:left w:val="none" w:sz="0" w:space="0" w:color="auto"/>
        <w:bottom w:val="none" w:sz="0" w:space="0" w:color="auto"/>
        <w:right w:val="none" w:sz="0" w:space="0" w:color="auto"/>
      </w:divBdr>
    </w:div>
    <w:div w:id="1365787054">
      <w:bodyDiv w:val="1"/>
      <w:marLeft w:val="0"/>
      <w:marRight w:val="0"/>
      <w:marTop w:val="0"/>
      <w:marBottom w:val="0"/>
      <w:divBdr>
        <w:top w:val="none" w:sz="0" w:space="0" w:color="auto"/>
        <w:left w:val="none" w:sz="0" w:space="0" w:color="auto"/>
        <w:bottom w:val="none" w:sz="0" w:space="0" w:color="auto"/>
        <w:right w:val="none" w:sz="0" w:space="0" w:color="auto"/>
      </w:divBdr>
    </w:div>
    <w:div w:id="1366179438">
      <w:bodyDiv w:val="1"/>
      <w:marLeft w:val="0"/>
      <w:marRight w:val="0"/>
      <w:marTop w:val="0"/>
      <w:marBottom w:val="0"/>
      <w:divBdr>
        <w:top w:val="none" w:sz="0" w:space="0" w:color="auto"/>
        <w:left w:val="none" w:sz="0" w:space="0" w:color="auto"/>
        <w:bottom w:val="none" w:sz="0" w:space="0" w:color="auto"/>
        <w:right w:val="none" w:sz="0" w:space="0" w:color="auto"/>
      </w:divBdr>
    </w:div>
    <w:div w:id="1366514814">
      <w:bodyDiv w:val="1"/>
      <w:marLeft w:val="0"/>
      <w:marRight w:val="0"/>
      <w:marTop w:val="0"/>
      <w:marBottom w:val="0"/>
      <w:divBdr>
        <w:top w:val="none" w:sz="0" w:space="0" w:color="auto"/>
        <w:left w:val="none" w:sz="0" w:space="0" w:color="auto"/>
        <w:bottom w:val="none" w:sz="0" w:space="0" w:color="auto"/>
        <w:right w:val="none" w:sz="0" w:space="0" w:color="auto"/>
      </w:divBdr>
    </w:div>
    <w:div w:id="1366515402">
      <w:bodyDiv w:val="1"/>
      <w:marLeft w:val="0"/>
      <w:marRight w:val="0"/>
      <w:marTop w:val="0"/>
      <w:marBottom w:val="0"/>
      <w:divBdr>
        <w:top w:val="none" w:sz="0" w:space="0" w:color="auto"/>
        <w:left w:val="none" w:sz="0" w:space="0" w:color="auto"/>
        <w:bottom w:val="none" w:sz="0" w:space="0" w:color="auto"/>
        <w:right w:val="none" w:sz="0" w:space="0" w:color="auto"/>
      </w:divBdr>
    </w:div>
    <w:div w:id="1366951601">
      <w:bodyDiv w:val="1"/>
      <w:marLeft w:val="0"/>
      <w:marRight w:val="0"/>
      <w:marTop w:val="0"/>
      <w:marBottom w:val="0"/>
      <w:divBdr>
        <w:top w:val="none" w:sz="0" w:space="0" w:color="auto"/>
        <w:left w:val="none" w:sz="0" w:space="0" w:color="auto"/>
        <w:bottom w:val="none" w:sz="0" w:space="0" w:color="auto"/>
        <w:right w:val="none" w:sz="0" w:space="0" w:color="auto"/>
      </w:divBdr>
    </w:div>
    <w:div w:id="1366951994">
      <w:bodyDiv w:val="1"/>
      <w:marLeft w:val="0"/>
      <w:marRight w:val="0"/>
      <w:marTop w:val="0"/>
      <w:marBottom w:val="0"/>
      <w:divBdr>
        <w:top w:val="none" w:sz="0" w:space="0" w:color="auto"/>
        <w:left w:val="none" w:sz="0" w:space="0" w:color="auto"/>
        <w:bottom w:val="none" w:sz="0" w:space="0" w:color="auto"/>
        <w:right w:val="none" w:sz="0" w:space="0" w:color="auto"/>
      </w:divBdr>
    </w:div>
    <w:div w:id="1367296203">
      <w:bodyDiv w:val="1"/>
      <w:marLeft w:val="0"/>
      <w:marRight w:val="0"/>
      <w:marTop w:val="0"/>
      <w:marBottom w:val="0"/>
      <w:divBdr>
        <w:top w:val="none" w:sz="0" w:space="0" w:color="auto"/>
        <w:left w:val="none" w:sz="0" w:space="0" w:color="auto"/>
        <w:bottom w:val="none" w:sz="0" w:space="0" w:color="auto"/>
        <w:right w:val="none" w:sz="0" w:space="0" w:color="auto"/>
      </w:divBdr>
    </w:div>
    <w:div w:id="1367559046">
      <w:bodyDiv w:val="1"/>
      <w:marLeft w:val="0"/>
      <w:marRight w:val="0"/>
      <w:marTop w:val="0"/>
      <w:marBottom w:val="0"/>
      <w:divBdr>
        <w:top w:val="none" w:sz="0" w:space="0" w:color="auto"/>
        <w:left w:val="none" w:sz="0" w:space="0" w:color="auto"/>
        <w:bottom w:val="none" w:sz="0" w:space="0" w:color="auto"/>
        <w:right w:val="none" w:sz="0" w:space="0" w:color="auto"/>
      </w:divBdr>
    </w:div>
    <w:div w:id="1367637698">
      <w:bodyDiv w:val="1"/>
      <w:marLeft w:val="0"/>
      <w:marRight w:val="0"/>
      <w:marTop w:val="0"/>
      <w:marBottom w:val="0"/>
      <w:divBdr>
        <w:top w:val="none" w:sz="0" w:space="0" w:color="auto"/>
        <w:left w:val="none" w:sz="0" w:space="0" w:color="auto"/>
        <w:bottom w:val="none" w:sz="0" w:space="0" w:color="auto"/>
        <w:right w:val="none" w:sz="0" w:space="0" w:color="auto"/>
      </w:divBdr>
    </w:div>
    <w:div w:id="1368139522">
      <w:bodyDiv w:val="1"/>
      <w:marLeft w:val="0"/>
      <w:marRight w:val="0"/>
      <w:marTop w:val="0"/>
      <w:marBottom w:val="0"/>
      <w:divBdr>
        <w:top w:val="none" w:sz="0" w:space="0" w:color="auto"/>
        <w:left w:val="none" w:sz="0" w:space="0" w:color="auto"/>
        <w:bottom w:val="none" w:sz="0" w:space="0" w:color="auto"/>
        <w:right w:val="none" w:sz="0" w:space="0" w:color="auto"/>
      </w:divBdr>
    </w:div>
    <w:div w:id="1368606761">
      <w:bodyDiv w:val="1"/>
      <w:marLeft w:val="0"/>
      <w:marRight w:val="0"/>
      <w:marTop w:val="0"/>
      <w:marBottom w:val="0"/>
      <w:divBdr>
        <w:top w:val="none" w:sz="0" w:space="0" w:color="auto"/>
        <w:left w:val="none" w:sz="0" w:space="0" w:color="auto"/>
        <w:bottom w:val="none" w:sz="0" w:space="0" w:color="auto"/>
        <w:right w:val="none" w:sz="0" w:space="0" w:color="auto"/>
      </w:divBdr>
    </w:div>
    <w:div w:id="1368799775">
      <w:bodyDiv w:val="1"/>
      <w:marLeft w:val="0"/>
      <w:marRight w:val="0"/>
      <w:marTop w:val="0"/>
      <w:marBottom w:val="0"/>
      <w:divBdr>
        <w:top w:val="none" w:sz="0" w:space="0" w:color="auto"/>
        <w:left w:val="none" w:sz="0" w:space="0" w:color="auto"/>
        <w:bottom w:val="none" w:sz="0" w:space="0" w:color="auto"/>
        <w:right w:val="none" w:sz="0" w:space="0" w:color="auto"/>
      </w:divBdr>
    </w:div>
    <w:div w:id="1368988761">
      <w:bodyDiv w:val="1"/>
      <w:marLeft w:val="0"/>
      <w:marRight w:val="0"/>
      <w:marTop w:val="0"/>
      <w:marBottom w:val="0"/>
      <w:divBdr>
        <w:top w:val="none" w:sz="0" w:space="0" w:color="auto"/>
        <w:left w:val="none" w:sz="0" w:space="0" w:color="auto"/>
        <w:bottom w:val="none" w:sz="0" w:space="0" w:color="auto"/>
        <w:right w:val="none" w:sz="0" w:space="0" w:color="auto"/>
      </w:divBdr>
    </w:div>
    <w:div w:id="1369066333">
      <w:bodyDiv w:val="1"/>
      <w:marLeft w:val="0"/>
      <w:marRight w:val="0"/>
      <w:marTop w:val="0"/>
      <w:marBottom w:val="0"/>
      <w:divBdr>
        <w:top w:val="none" w:sz="0" w:space="0" w:color="auto"/>
        <w:left w:val="none" w:sz="0" w:space="0" w:color="auto"/>
        <w:bottom w:val="none" w:sz="0" w:space="0" w:color="auto"/>
        <w:right w:val="none" w:sz="0" w:space="0" w:color="auto"/>
      </w:divBdr>
    </w:div>
    <w:div w:id="1369526631">
      <w:bodyDiv w:val="1"/>
      <w:marLeft w:val="0"/>
      <w:marRight w:val="0"/>
      <w:marTop w:val="0"/>
      <w:marBottom w:val="0"/>
      <w:divBdr>
        <w:top w:val="none" w:sz="0" w:space="0" w:color="auto"/>
        <w:left w:val="none" w:sz="0" w:space="0" w:color="auto"/>
        <w:bottom w:val="none" w:sz="0" w:space="0" w:color="auto"/>
        <w:right w:val="none" w:sz="0" w:space="0" w:color="auto"/>
      </w:divBdr>
    </w:div>
    <w:div w:id="1369574499">
      <w:bodyDiv w:val="1"/>
      <w:marLeft w:val="0"/>
      <w:marRight w:val="0"/>
      <w:marTop w:val="0"/>
      <w:marBottom w:val="0"/>
      <w:divBdr>
        <w:top w:val="none" w:sz="0" w:space="0" w:color="auto"/>
        <w:left w:val="none" w:sz="0" w:space="0" w:color="auto"/>
        <w:bottom w:val="none" w:sz="0" w:space="0" w:color="auto"/>
        <w:right w:val="none" w:sz="0" w:space="0" w:color="auto"/>
      </w:divBdr>
    </w:div>
    <w:div w:id="1370258176">
      <w:bodyDiv w:val="1"/>
      <w:marLeft w:val="0"/>
      <w:marRight w:val="0"/>
      <w:marTop w:val="0"/>
      <w:marBottom w:val="0"/>
      <w:divBdr>
        <w:top w:val="none" w:sz="0" w:space="0" w:color="auto"/>
        <w:left w:val="none" w:sz="0" w:space="0" w:color="auto"/>
        <w:bottom w:val="none" w:sz="0" w:space="0" w:color="auto"/>
        <w:right w:val="none" w:sz="0" w:space="0" w:color="auto"/>
      </w:divBdr>
    </w:div>
    <w:div w:id="1370377432">
      <w:bodyDiv w:val="1"/>
      <w:marLeft w:val="0"/>
      <w:marRight w:val="0"/>
      <w:marTop w:val="0"/>
      <w:marBottom w:val="0"/>
      <w:divBdr>
        <w:top w:val="none" w:sz="0" w:space="0" w:color="auto"/>
        <w:left w:val="none" w:sz="0" w:space="0" w:color="auto"/>
        <w:bottom w:val="none" w:sz="0" w:space="0" w:color="auto"/>
        <w:right w:val="none" w:sz="0" w:space="0" w:color="auto"/>
      </w:divBdr>
    </w:div>
    <w:div w:id="1371539334">
      <w:bodyDiv w:val="1"/>
      <w:marLeft w:val="0"/>
      <w:marRight w:val="0"/>
      <w:marTop w:val="0"/>
      <w:marBottom w:val="0"/>
      <w:divBdr>
        <w:top w:val="none" w:sz="0" w:space="0" w:color="auto"/>
        <w:left w:val="none" w:sz="0" w:space="0" w:color="auto"/>
        <w:bottom w:val="none" w:sz="0" w:space="0" w:color="auto"/>
        <w:right w:val="none" w:sz="0" w:space="0" w:color="auto"/>
      </w:divBdr>
    </w:div>
    <w:div w:id="1371607698">
      <w:bodyDiv w:val="1"/>
      <w:marLeft w:val="0"/>
      <w:marRight w:val="0"/>
      <w:marTop w:val="0"/>
      <w:marBottom w:val="0"/>
      <w:divBdr>
        <w:top w:val="none" w:sz="0" w:space="0" w:color="auto"/>
        <w:left w:val="none" w:sz="0" w:space="0" w:color="auto"/>
        <w:bottom w:val="none" w:sz="0" w:space="0" w:color="auto"/>
        <w:right w:val="none" w:sz="0" w:space="0" w:color="auto"/>
      </w:divBdr>
    </w:div>
    <w:div w:id="1372144843">
      <w:bodyDiv w:val="1"/>
      <w:marLeft w:val="0"/>
      <w:marRight w:val="0"/>
      <w:marTop w:val="0"/>
      <w:marBottom w:val="0"/>
      <w:divBdr>
        <w:top w:val="none" w:sz="0" w:space="0" w:color="auto"/>
        <w:left w:val="none" w:sz="0" w:space="0" w:color="auto"/>
        <w:bottom w:val="none" w:sz="0" w:space="0" w:color="auto"/>
        <w:right w:val="none" w:sz="0" w:space="0" w:color="auto"/>
      </w:divBdr>
    </w:div>
    <w:div w:id="1372420250">
      <w:bodyDiv w:val="1"/>
      <w:marLeft w:val="0"/>
      <w:marRight w:val="0"/>
      <w:marTop w:val="0"/>
      <w:marBottom w:val="0"/>
      <w:divBdr>
        <w:top w:val="none" w:sz="0" w:space="0" w:color="auto"/>
        <w:left w:val="none" w:sz="0" w:space="0" w:color="auto"/>
        <w:bottom w:val="none" w:sz="0" w:space="0" w:color="auto"/>
        <w:right w:val="none" w:sz="0" w:space="0" w:color="auto"/>
      </w:divBdr>
    </w:div>
    <w:div w:id="1372457318">
      <w:bodyDiv w:val="1"/>
      <w:marLeft w:val="0"/>
      <w:marRight w:val="0"/>
      <w:marTop w:val="0"/>
      <w:marBottom w:val="0"/>
      <w:divBdr>
        <w:top w:val="none" w:sz="0" w:space="0" w:color="auto"/>
        <w:left w:val="none" w:sz="0" w:space="0" w:color="auto"/>
        <w:bottom w:val="none" w:sz="0" w:space="0" w:color="auto"/>
        <w:right w:val="none" w:sz="0" w:space="0" w:color="auto"/>
      </w:divBdr>
    </w:div>
    <w:div w:id="1372653278">
      <w:bodyDiv w:val="1"/>
      <w:marLeft w:val="0"/>
      <w:marRight w:val="0"/>
      <w:marTop w:val="0"/>
      <w:marBottom w:val="0"/>
      <w:divBdr>
        <w:top w:val="none" w:sz="0" w:space="0" w:color="auto"/>
        <w:left w:val="none" w:sz="0" w:space="0" w:color="auto"/>
        <w:bottom w:val="none" w:sz="0" w:space="0" w:color="auto"/>
        <w:right w:val="none" w:sz="0" w:space="0" w:color="auto"/>
      </w:divBdr>
    </w:div>
    <w:div w:id="1373186246">
      <w:bodyDiv w:val="1"/>
      <w:marLeft w:val="0"/>
      <w:marRight w:val="0"/>
      <w:marTop w:val="0"/>
      <w:marBottom w:val="0"/>
      <w:divBdr>
        <w:top w:val="none" w:sz="0" w:space="0" w:color="auto"/>
        <w:left w:val="none" w:sz="0" w:space="0" w:color="auto"/>
        <w:bottom w:val="none" w:sz="0" w:space="0" w:color="auto"/>
        <w:right w:val="none" w:sz="0" w:space="0" w:color="auto"/>
      </w:divBdr>
    </w:div>
    <w:div w:id="1373457712">
      <w:bodyDiv w:val="1"/>
      <w:marLeft w:val="0"/>
      <w:marRight w:val="0"/>
      <w:marTop w:val="0"/>
      <w:marBottom w:val="0"/>
      <w:divBdr>
        <w:top w:val="none" w:sz="0" w:space="0" w:color="auto"/>
        <w:left w:val="none" w:sz="0" w:space="0" w:color="auto"/>
        <w:bottom w:val="none" w:sz="0" w:space="0" w:color="auto"/>
        <w:right w:val="none" w:sz="0" w:space="0" w:color="auto"/>
      </w:divBdr>
    </w:div>
    <w:div w:id="1373575094">
      <w:bodyDiv w:val="1"/>
      <w:marLeft w:val="0"/>
      <w:marRight w:val="0"/>
      <w:marTop w:val="0"/>
      <w:marBottom w:val="0"/>
      <w:divBdr>
        <w:top w:val="none" w:sz="0" w:space="0" w:color="auto"/>
        <w:left w:val="none" w:sz="0" w:space="0" w:color="auto"/>
        <w:bottom w:val="none" w:sz="0" w:space="0" w:color="auto"/>
        <w:right w:val="none" w:sz="0" w:space="0" w:color="auto"/>
      </w:divBdr>
    </w:div>
    <w:div w:id="1373968087">
      <w:bodyDiv w:val="1"/>
      <w:marLeft w:val="0"/>
      <w:marRight w:val="0"/>
      <w:marTop w:val="0"/>
      <w:marBottom w:val="0"/>
      <w:divBdr>
        <w:top w:val="none" w:sz="0" w:space="0" w:color="auto"/>
        <w:left w:val="none" w:sz="0" w:space="0" w:color="auto"/>
        <w:bottom w:val="none" w:sz="0" w:space="0" w:color="auto"/>
        <w:right w:val="none" w:sz="0" w:space="0" w:color="auto"/>
      </w:divBdr>
    </w:div>
    <w:div w:id="1374110770">
      <w:bodyDiv w:val="1"/>
      <w:marLeft w:val="0"/>
      <w:marRight w:val="0"/>
      <w:marTop w:val="0"/>
      <w:marBottom w:val="0"/>
      <w:divBdr>
        <w:top w:val="none" w:sz="0" w:space="0" w:color="auto"/>
        <w:left w:val="none" w:sz="0" w:space="0" w:color="auto"/>
        <w:bottom w:val="none" w:sz="0" w:space="0" w:color="auto"/>
        <w:right w:val="none" w:sz="0" w:space="0" w:color="auto"/>
      </w:divBdr>
    </w:div>
    <w:div w:id="1374189094">
      <w:bodyDiv w:val="1"/>
      <w:marLeft w:val="0"/>
      <w:marRight w:val="0"/>
      <w:marTop w:val="0"/>
      <w:marBottom w:val="0"/>
      <w:divBdr>
        <w:top w:val="none" w:sz="0" w:space="0" w:color="auto"/>
        <w:left w:val="none" w:sz="0" w:space="0" w:color="auto"/>
        <w:bottom w:val="none" w:sz="0" w:space="0" w:color="auto"/>
        <w:right w:val="none" w:sz="0" w:space="0" w:color="auto"/>
      </w:divBdr>
    </w:div>
    <w:div w:id="1374305808">
      <w:bodyDiv w:val="1"/>
      <w:marLeft w:val="0"/>
      <w:marRight w:val="0"/>
      <w:marTop w:val="0"/>
      <w:marBottom w:val="0"/>
      <w:divBdr>
        <w:top w:val="none" w:sz="0" w:space="0" w:color="auto"/>
        <w:left w:val="none" w:sz="0" w:space="0" w:color="auto"/>
        <w:bottom w:val="none" w:sz="0" w:space="0" w:color="auto"/>
        <w:right w:val="none" w:sz="0" w:space="0" w:color="auto"/>
      </w:divBdr>
    </w:div>
    <w:div w:id="1374309269">
      <w:bodyDiv w:val="1"/>
      <w:marLeft w:val="0"/>
      <w:marRight w:val="0"/>
      <w:marTop w:val="0"/>
      <w:marBottom w:val="0"/>
      <w:divBdr>
        <w:top w:val="none" w:sz="0" w:space="0" w:color="auto"/>
        <w:left w:val="none" w:sz="0" w:space="0" w:color="auto"/>
        <w:bottom w:val="none" w:sz="0" w:space="0" w:color="auto"/>
        <w:right w:val="none" w:sz="0" w:space="0" w:color="auto"/>
      </w:divBdr>
    </w:div>
    <w:div w:id="1374383095">
      <w:bodyDiv w:val="1"/>
      <w:marLeft w:val="0"/>
      <w:marRight w:val="0"/>
      <w:marTop w:val="0"/>
      <w:marBottom w:val="0"/>
      <w:divBdr>
        <w:top w:val="none" w:sz="0" w:space="0" w:color="auto"/>
        <w:left w:val="none" w:sz="0" w:space="0" w:color="auto"/>
        <w:bottom w:val="none" w:sz="0" w:space="0" w:color="auto"/>
        <w:right w:val="none" w:sz="0" w:space="0" w:color="auto"/>
      </w:divBdr>
    </w:div>
    <w:div w:id="1374578144">
      <w:bodyDiv w:val="1"/>
      <w:marLeft w:val="0"/>
      <w:marRight w:val="0"/>
      <w:marTop w:val="0"/>
      <w:marBottom w:val="0"/>
      <w:divBdr>
        <w:top w:val="none" w:sz="0" w:space="0" w:color="auto"/>
        <w:left w:val="none" w:sz="0" w:space="0" w:color="auto"/>
        <w:bottom w:val="none" w:sz="0" w:space="0" w:color="auto"/>
        <w:right w:val="none" w:sz="0" w:space="0" w:color="auto"/>
      </w:divBdr>
    </w:div>
    <w:div w:id="1374769969">
      <w:bodyDiv w:val="1"/>
      <w:marLeft w:val="0"/>
      <w:marRight w:val="0"/>
      <w:marTop w:val="0"/>
      <w:marBottom w:val="0"/>
      <w:divBdr>
        <w:top w:val="none" w:sz="0" w:space="0" w:color="auto"/>
        <w:left w:val="none" w:sz="0" w:space="0" w:color="auto"/>
        <w:bottom w:val="none" w:sz="0" w:space="0" w:color="auto"/>
        <w:right w:val="none" w:sz="0" w:space="0" w:color="auto"/>
      </w:divBdr>
    </w:div>
    <w:div w:id="1374773129">
      <w:bodyDiv w:val="1"/>
      <w:marLeft w:val="0"/>
      <w:marRight w:val="0"/>
      <w:marTop w:val="0"/>
      <w:marBottom w:val="0"/>
      <w:divBdr>
        <w:top w:val="none" w:sz="0" w:space="0" w:color="auto"/>
        <w:left w:val="none" w:sz="0" w:space="0" w:color="auto"/>
        <w:bottom w:val="none" w:sz="0" w:space="0" w:color="auto"/>
        <w:right w:val="none" w:sz="0" w:space="0" w:color="auto"/>
      </w:divBdr>
    </w:div>
    <w:div w:id="1375079876">
      <w:bodyDiv w:val="1"/>
      <w:marLeft w:val="0"/>
      <w:marRight w:val="0"/>
      <w:marTop w:val="0"/>
      <w:marBottom w:val="0"/>
      <w:divBdr>
        <w:top w:val="none" w:sz="0" w:space="0" w:color="auto"/>
        <w:left w:val="none" w:sz="0" w:space="0" w:color="auto"/>
        <w:bottom w:val="none" w:sz="0" w:space="0" w:color="auto"/>
        <w:right w:val="none" w:sz="0" w:space="0" w:color="auto"/>
      </w:divBdr>
    </w:div>
    <w:div w:id="1375083676">
      <w:bodyDiv w:val="1"/>
      <w:marLeft w:val="0"/>
      <w:marRight w:val="0"/>
      <w:marTop w:val="0"/>
      <w:marBottom w:val="0"/>
      <w:divBdr>
        <w:top w:val="none" w:sz="0" w:space="0" w:color="auto"/>
        <w:left w:val="none" w:sz="0" w:space="0" w:color="auto"/>
        <w:bottom w:val="none" w:sz="0" w:space="0" w:color="auto"/>
        <w:right w:val="none" w:sz="0" w:space="0" w:color="auto"/>
      </w:divBdr>
      <w:divsChild>
        <w:div w:id="995885308">
          <w:marLeft w:val="480"/>
          <w:marRight w:val="0"/>
          <w:marTop w:val="0"/>
          <w:marBottom w:val="0"/>
          <w:divBdr>
            <w:top w:val="none" w:sz="0" w:space="0" w:color="auto"/>
            <w:left w:val="none" w:sz="0" w:space="0" w:color="auto"/>
            <w:bottom w:val="none" w:sz="0" w:space="0" w:color="auto"/>
            <w:right w:val="none" w:sz="0" w:space="0" w:color="auto"/>
          </w:divBdr>
        </w:div>
        <w:div w:id="1574008638">
          <w:marLeft w:val="480"/>
          <w:marRight w:val="0"/>
          <w:marTop w:val="0"/>
          <w:marBottom w:val="0"/>
          <w:divBdr>
            <w:top w:val="none" w:sz="0" w:space="0" w:color="auto"/>
            <w:left w:val="none" w:sz="0" w:space="0" w:color="auto"/>
            <w:bottom w:val="none" w:sz="0" w:space="0" w:color="auto"/>
            <w:right w:val="none" w:sz="0" w:space="0" w:color="auto"/>
          </w:divBdr>
        </w:div>
        <w:div w:id="949048572">
          <w:marLeft w:val="480"/>
          <w:marRight w:val="0"/>
          <w:marTop w:val="0"/>
          <w:marBottom w:val="0"/>
          <w:divBdr>
            <w:top w:val="none" w:sz="0" w:space="0" w:color="auto"/>
            <w:left w:val="none" w:sz="0" w:space="0" w:color="auto"/>
            <w:bottom w:val="none" w:sz="0" w:space="0" w:color="auto"/>
            <w:right w:val="none" w:sz="0" w:space="0" w:color="auto"/>
          </w:divBdr>
        </w:div>
        <w:div w:id="1756053514">
          <w:marLeft w:val="480"/>
          <w:marRight w:val="0"/>
          <w:marTop w:val="0"/>
          <w:marBottom w:val="0"/>
          <w:divBdr>
            <w:top w:val="none" w:sz="0" w:space="0" w:color="auto"/>
            <w:left w:val="none" w:sz="0" w:space="0" w:color="auto"/>
            <w:bottom w:val="none" w:sz="0" w:space="0" w:color="auto"/>
            <w:right w:val="none" w:sz="0" w:space="0" w:color="auto"/>
          </w:divBdr>
        </w:div>
        <w:div w:id="1394423588">
          <w:marLeft w:val="480"/>
          <w:marRight w:val="0"/>
          <w:marTop w:val="0"/>
          <w:marBottom w:val="0"/>
          <w:divBdr>
            <w:top w:val="none" w:sz="0" w:space="0" w:color="auto"/>
            <w:left w:val="none" w:sz="0" w:space="0" w:color="auto"/>
            <w:bottom w:val="none" w:sz="0" w:space="0" w:color="auto"/>
            <w:right w:val="none" w:sz="0" w:space="0" w:color="auto"/>
          </w:divBdr>
        </w:div>
        <w:div w:id="35469326">
          <w:marLeft w:val="480"/>
          <w:marRight w:val="0"/>
          <w:marTop w:val="0"/>
          <w:marBottom w:val="0"/>
          <w:divBdr>
            <w:top w:val="none" w:sz="0" w:space="0" w:color="auto"/>
            <w:left w:val="none" w:sz="0" w:space="0" w:color="auto"/>
            <w:bottom w:val="none" w:sz="0" w:space="0" w:color="auto"/>
            <w:right w:val="none" w:sz="0" w:space="0" w:color="auto"/>
          </w:divBdr>
        </w:div>
        <w:div w:id="2361639">
          <w:marLeft w:val="480"/>
          <w:marRight w:val="0"/>
          <w:marTop w:val="0"/>
          <w:marBottom w:val="0"/>
          <w:divBdr>
            <w:top w:val="none" w:sz="0" w:space="0" w:color="auto"/>
            <w:left w:val="none" w:sz="0" w:space="0" w:color="auto"/>
            <w:bottom w:val="none" w:sz="0" w:space="0" w:color="auto"/>
            <w:right w:val="none" w:sz="0" w:space="0" w:color="auto"/>
          </w:divBdr>
        </w:div>
        <w:div w:id="430517310">
          <w:marLeft w:val="480"/>
          <w:marRight w:val="0"/>
          <w:marTop w:val="0"/>
          <w:marBottom w:val="0"/>
          <w:divBdr>
            <w:top w:val="none" w:sz="0" w:space="0" w:color="auto"/>
            <w:left w:val="none" w:sz="0" w:space="0" w:color="auto"/>
            <w:bottom w:val="none" w:sz="0" w:space="0" w:color="auto"/>
            <w:right w:val="none" w:sz="0" w:space="0" w:color="auto"/>
          </w:divBdr>
        </w:div>
        <w:div w:id="1344094640">
          <w:marLeft w:val="480"/>
          <w:marRight w:val="0"/>
          <w:marTop w:val="0"/>
          <w:marBottom w:val="0"/>
          <w:divBdr>
            <w:top w:val="none" w:sz="0" w:space="0" w:color="auto"/>
            <w:left w:val="none" w:sz="0" w:space="0" w:color="auto"/>
            <w:bottom w:val="none" w:sz="0" w:space="0" w:color="auto"/>
            <w:right w:val="none" w:sz="0" w:space="0" w:color="auto"/>
          </w:divBdr>
        </w:div>
        <w:div w:id="373773560">
          <w:marLeft w:val="480"/>
          <w:marRight w:val="0"/>
          <w:marTop w:val="0"/>
          <w:marBottom w:val="0"/>
          <w:divBdr>
            <w:top w:val="none" w:sz="0" w:space="0" w:color="auto"/>
            <w:left w:val="none" w:sz="0" w:space="0" w:color="auto"/>
            <w:bottom w:val="none" w:sz="0" w:space="0" w:color="auto"/>
            <w:right w:val="none" w:sz="0" w:space="0" w:color="auto"/>
          </w:divBdr>
        </w:div>
        <w:div w:id="1316184486">
          <w:marLeft w:val="480"/>
          <w:marRight w:val="0"/>
          <w:marTop w:val="0"/>
          <w:marBottom w:val="0"/>
          <w:divBdr>
            <w:top w:val="none" w:sz="0" w:space="0" w:color="auto"/>
            <w:left w:val="none" w:sz="0" w:space="0" w:color="auto"/>
            <w:bottom w:val="none" w:sz="0" w:space="0" w:color="auto"/>
            <w:right w:val="none" w:sz="0" w:space="0" w:color="auto"/>
          </w:divBdr>
        </w:div>
        <w:div w:id="1402213731">
          <w:marLeft w:val="480"/>
          <w:marRight w:val="0"/>
          <w:marTop w:val="0"/>
          <w:marBottom w:val="0"/>
          <w:divBdr>
            <w:top w:val="none" w:sz="0" w:space="0" w:color="auto"/>
            <w:left w:val="none" w:sz="0" w:space="0" w:color="auto"/>
            <w:bottom w:val="none" w:sz="0" w:space="0" w:color="auto"/>
            <w:right w:val="none" w:sz="0" w:space="0" w:color="auto"/>
          </w:divBdr>
        </w:div>
        <w:div w:id="35937978">
          <w:marLeft w:val="480"/>
          <w:marRight w:val="0"/>
          <w:marTop w:val="0"/>
          <w:marBottom w:val="0"/>
          <w:divBdr>
            <w:top w:val="none" w:sz="0" w:space="0" w:color="auto"/>
            <w:left w:val="none" w:sz="0" w:space="0" w:color="auto"/>
            <w:bottom w:val="none" w:sz="0" w:space="0" w:color="auto"/>
            <w:right w:val="none" w:sz="0" w:space="0" w:color="auto"/>
          </w:divBdr>
        </w:div>
        <w:div w:id="731469902">
          <w:marLeft w:val="480"/>
          <w:marRight w:val="0"/>
          <w:marTop w:val="0"/>
          <w:marBottom w:val="0"/>
          <w:divBdr>
            <w:top w:val="none" w:sz="0" w:space="0" w:color="auto"/>
            <w:left w:val="none" w:sz="0" w:space="0" w:color="auto"/>
            <w:bottom w:val="none" w:sz="0" w:space="0" w:color="auto"/>
            <w:right w:val="none" w:sz="0" w:space="0" w:color="auto"/>
          </w:divBdr>
        </w:div>
        <w:div w:id="1189176429">
          <w:marLeft w:val="480"/>
          <w:marRight w:val="0"/>
          <w:marTop w:val="0"/>
          <w:marBottom w:val="0"/>
          <w:divBdr>
            <w:top w:val="none" w:sz="0" w:space="0" w:color="auto"/>
            <w:left w:val="none" w:sz="0" w:space="0" w:color="auto"/>
            <w:bottom w:val="none" w:sz="0" w:space="0" w:color="auto"/>
            <w:right w:val="none" w:sz="0" w:space="0" w:color="auto"/>
          </w:divBdr>
        </w:div>
        <w:div w:id="1453943958">
          <w:marLeft w:val="480"/>
          <w:marRight w:val="0"/>
          <w:marTop w:val="0"/>
          <w:marBottom w:val="0"/>
          <w:divBdr>
            <w:top w:val="none" w:sz="0" w:space="0" w:color="auto"/>
            <w:left w:val="none" w:sz="0" w:space="0" w:color="auto"/>
            <w:bottom w:val="none" w:sz="0" w:space="0" w:color="auto"/>
            <w:right w:val="none" w:sz="0" w:space="0" w:color="auto"/>
          </w:divBdr>
        </w:div>
        <w:div w:id="1633630294">
          <w:marLeft w:val="480"/>
          <w:marRight w:val="0"/>
          <w:marTop w:val="0"/>
          <w:marBottom w:val="0"/>
          <w:divBdr>
            <w:top w:val="none" w:sz="0" w:space="0" w:color="auto"/>
            <w:left w:val="none" w:sz="0" w:space="0" w:color="auto"/>
            <w:bottom w:val="none" w:sz="0" w:space="0" w:color="auto"/>
            <w:right w:val="none" w:sz="0" w:space="0" w:color="auto"/>
          </w:divBdr>
        </w:div>
        <w:div w:id="1621911336">
          <w:marLeft w:val="480"/>
          <w:marRight w:val="0"/>
          <w:marTop w:val="0"/>
          <w:marBottom w:val="0"/>
          <w:divBdr>
            <w:top w:val="none" w:sz="0" w:space="0" w:color="auto"/>
            <w:left w:val="none" w:sz="0" w:space="0" w:color="auto"/>
            <w:bottom w:val="none" w:sz="0" w:space="0" w:color="auto"/>
            <w:right w:val="none" w:sz="0" w:space="0" w:color="auto"/>
          </w:divBdr>
        </w:div>
        <w:div w:id="125588698">
          <w:marLeft w:val="480"/>
          <w:marRight w:val="0"/>
          <w:marTop w:val="0"/>
          <w:marBottom w:val="0"/>
          <w:divBdr>
            <w:top w:val="none" w:sz="0" w:space="0" w:color="auto"/>
            <w:left w:val="none" w:sz="0" w:space="0" w:color="auto"/>
            <w:bottom w:val="none" w:sz="0" w:space="0" w:color="auto"/>
            <w:right w:val="none" w:sz="0" w:space="0" w:color="auto"/>
          </w:divBdr>
        </w:div>
        <w:div w:id="1190683643">
          <w:marLeft w:val="480"/>
          <w:marRight w:val="0"/>
          <w:marTop w:val="0"/>
          <w:marBottom w:val="0"/>
          <w:divBdr>
            <w:top w:val="none" w:sz="0" w:space="0" w:color="auto"/>
            <w:left w:val="none" w:sz="0" w:space="0" w:color="auto"/>
            <w:bottom w:val="none" w:sz="0" w:space="0" w:color="auto"/>
            <w:right w:val="none" w:sz="0" w:space="0" w:color="auto"/>
          </w:divBdr>
        </w:div>
        <w:div w:id="889458871">
          <w:marLeft w:val="480"/>
          <w:marRight w:val="0"/>
          <w:marTop w:val="0"/>
          <w:marBottom w:val="0"/>
          <w:divBdr>
            <w:top w:val="none" w:sz="0" w:space="0" w:color="auto"/>
            <w:left w:val="none" w:sz="0" w:space="0" w:color="auto"/>
            <w:bottom w:val="none" w:sz="0" w:space="0" w:color="auto"/>
            <w:right w:val="none" w:sz="0" w:space="0" w:color="auto"/>
          </w:divBdr>
        </w:div>
        <w:div w:id="1011954407">
          <w:marLeft w:val="480"/>
          <w:marRight w:val="0"/>
          <w:marTop w:val="0"/>
          <w:marBottom w:val="0"/>
          <w:divBdr>
            <w:top w:val="none" w:sz="0" w:space="0" w:color="auto"/>
            <w:left w:val="none" w:sz="0" w:space="0" w:color="auto"/>
            <w:bottom w:val="none" w:sz="0" w:space="0" w:color="auto"/>
            <w:right w:val="none" w:sz="0" w:space="0" w:color="auto"/>
          </w:divBdr>
        </w:div>
        <w:div w:id="1614290716">
          <w:marLeft w:val="480"/>
          <w:marRight w:val="0"/>
          <w:marTop w:val="0"/>
          <w:marBottom w:val="0"/>
          <w:divBdr>
            <w:top w:val="none" w:sz="0" w:space="0" w:color="auto"/>
            <w:left w:val="none" w:sz="0" w:space="0" w:color="auto"/>
            <w:bottom w:val="none" w:sz="0" w:space="0" w:color="auto"/>
            <w:right w:val="none" w:sz="0" w:space="0" w:color="auto"/>
          </w:divBdr>
        </w:div>
        <w:div w:id="93284529">
          <w:marLeft w:val="480"/>
          <w:marRight w:val="0"/>
          <w:marTop w:val="0"/>
          <w:marBottom w:val="0"/>
          <w:divBdr>
            <w:top w:val="none" w:sz="0" w:space="0" w:color="auto"/>
            <w:left w:val="none" w:sz="0" w:space="0" w:color="auto"/>
            <w:bottom w:val="none" w:sz="0" w:space="0" w:color="auto"/>
            <w:right w:val="none" w:sz="0" w:space="0" w:color="auto"/>
          </w:divBdr>
        </w:div>
        <w:div w:id="2117560845">
          <w:marLeft w:val="480"/>
          <w:marRight w:val="0"/>
          <w:marTop w:val="0"/>
          <w:marBottom w:val="0"/>
          <w:divBdr>
            <w:top w:val="none" w:sz="0" w:space="0" w:color="auto"/>
            <w:left w:val="none" w:sz="0" w:space="0" w:color="auto"/>
            <w:bottom w:val="none" w:sz="0" w:space="0" w:color="auto"/>
            <w:right w:val="none" w:sz="0" w:space="0" w:color="auto"/>
          </w:divBdr>
        </w:div>
        <w:div w:id="310788940">
          <w:marLeft w:val="480"/>
          <w:marRight w:val="0"/>
          <w:marTop w:val="0"/>
          <w:marBottom w:val="0"/>
          <w:divBdr>
            <w:top w:val="none" w:sz="0" w:space="0" w:color="auto"/>
            <w:left w:val="none" w:sz="0" w:space="0" w:color="auto"/>
            <w:bottom w:val="none" w:sz="0" w:space="0" w:color="auto"/>
            <w:right w:val="none" w:sz="0" w:space="0" w:color="auto"/>
          </w:divBdr>
        </w:div>
        <w:div w:id="1489709647">
          <w:marLeft w:val="480"/>
          <w:marRight w:val="0"/>
          <w:marTop w:val="0"/>
          <w:marBottom w:val="0"/>
          <w:divBdr>
            <w:top w:val="none" w:sz="0" w:space="0" w:color="auto"/>
            <w:left w:val="none" w:sz="0" w:space="0" w:color="auto"/>
            <w:bottom w:val="none" w:sz="0" w:space="0" w:color="auto"/>
            <w:right w:val="none" w:sz="0" w:space="0" w:color="auto"/>
          </w:divBdr>
        </w:div>
        <w:div w:id="969242219">
          <w:marLeft w:val="480"/>
          <w:marRight w:val="0"/>
          <w:marTop w:val="0"/>
          <w:marBottom w:val="0"/>
          <w:divBdr>
            <w:top w:val="none" w:sz="0" w:space="0" w:color="auto"/>
            <w:left w:val="none" w:sz="0" w:space="0" w:color="auto"/>
            <w:bottom w:val="none" w:sz="0" w:space="0" w:color="auto"/>
            <w:right w:val="none" w:sz="0" w:space="0" w:color="auto"/>
          </w:divBdr>
        </w:div>
        <w:div w:id="597449369">
          <w:marLeft w:val="480"/>
          <w:marRight w:val="0"/>
          <w:marTop w:val="0"/>
          <w:marBottom w:val="0"/>
          <w:divBdr>
            <w:top w:val="none" w:sz="0" w:space="0" w:color="auto"/>
            <w:left w:val="none" w:sz="0" w:space="0" w:color="auto"/>
            <w:bottom w:val="none" w:sz="0" w:space="0" w:color="auto"/>
            <w:right w:val="none" w:sz="0" w:space="0" w:color="auto"/>
          </w:divBdr>
        </w:div>
        <w:div w:id="1038704343">
          <w:marLeft w:val="480"/>
          <w:marRight w:val="0"/>
          <w:marTop w:val="0"/>
          <w:marBottom w:val="0"/>
          <w:divBdr>
            <w:top w:val="none" w:sz="0" w:space="0" w:color="auto"/>
            <w:left w:val="none" w:sz="0" w:space="0" w:color="auto"/>
            <w:bottom w:val="none" w:sz="0" w:space="0" w:color="auto"/>
            <w:right w:val="none" w:sz="0" w:space="0" w:color="auto"/>
          </w:divBdr>
        </w:div>
        <w:div w:id="343172930">
          <w:marLeft w:val="480"/>
          <w:marRight w:val="0"/>
          <w:marTop w:val="0"/>
          <w:marBottom w:val="0"/>
          <w:divBdr>
            <w:top w:val="none" w:sz="0" w:space="0" w:color="auto"/>
            <w:left w:val="none" w:sz="0" w:space="0" w:color="auto"/>
            <w:bottom w:val="none" w:sz="0" w:space="0" w:color="auto"/>
            <w:right w:val="none" w:sz="0" w:space="0" w:color="auto"/>
          </w:divBdr>
        </w:div>
        <w:div w:id="126824251">
          <w:marLeft w:val="480"/>
          <w:marRight w:val="0"/>
          <w:marTop w:val="0"/>
          <w:marBottom w:val="0"/>
          <w:divBdr>
            <w:top w:val="none" w:sz="0" w:space="0" w:color="auto"/>
            <w:left w:val="none" w:sz="0" w:space="0" w:color="auto"/>
            <w:bottom w:val="none" w:sz="0" w:space="0" w:color="auto"/>
            <w:right w:val="none" w:sz="0" w:space="0" w:color="auto"/>
          </w:divBdr>
        </w:div>
        <w:div w:id="2070953705">
          <w:marLeft w:val="480"/>
          <w:marRight w:val="0"/>
          <w:marTop w:val="0"/>
          <w:marBottom w:val="0"/>
          <w:divBdr>
            <w:top w:val="none" w:sz="0" w:space="0" w:color="auto"/>
            <w:left w:val="none" w:sz="0" w:space="0" w:color="auto"/>
            <w:bottom w:val="none" w:sz="0" w:space="0" w:color="auto"/>
            <w:right w:val="none" w:sz="0" w:space="0" w:color="auto"/>
          </w:divBdr>
        </w:div>
        <w:div w:id="2028602232">
          <w:marLeft w:val="480"/>
          <w:marRight w:val="0"/>
          <w:marTop w:val="0"/>
          <w:marBottom w:val="0"/>
          <w:divBdr>
            <w:top w:val="none" w:sz="0" w:space="0" w:color="auto"/>
            <w:left w:val="none" w:sz="0" w:space="0" w:color="auto"/>
            <w:bottom w:val="none" w:sz="0" w:space="0" w:color="auto"/>
            <w:right w:val="none" w:sz="0" w:space="0" w:color="auto"/>
          </w:divBdr>
        </w:div>
        <w:div w:id="505444103">
          <w:marLeft w:val="480"/>
          <w:marRight w:val="0"/>
          <w:marTop w:val="0"/>
          <w:marBottom w:val="0"/>
          <w:divBdr>
            <w:top w:val="none" w:sz="0" w:space="0" w:color="auto"/>
            <w:left w:val="none" w:sz="0" w:space="0" w:color="auto"/>
            <w:bottom w:val="none" w:sz="0" w:space="0" w:color="auto"/>
            <w:right w:val="none" w:sz="0" w:space="0" w:color="auto"/>
          </w:divBdr>
        </w:div>
        <w:div w:id="1709984325">
          <w:marLeft w:val="480"/>
          <w:marRight w:val="0"/>
          <w:marTop w:val="0"/>
          <w:marBottom w:val="0"/>
          <w:divBdr>
            <w:top w:val="none" w:sz="0" w:space="0" w:color="auto"/>
            <w:left w:val="none" w:sz="0" w:space="0" w:color="auto"/>
            <w:bottom w:val="none" w:sz="0" w:space="0" w:color="auto"/>
            <w:right w:val="none" w:sz="0" w:space="0" w:color="auto"/>
          </w:divBdr>
        </w:div>
        <w:div w:id="1638796506">
          <w:marLeft w:val="480"/>
          <w:marRight w:val="0"/>
          <w:marTop w:val="0"/>
          <w:marBottom w:val="0"/>
          <w:divBdr>
            <w:top w:val="none" w:sz="0" w:space="0" w:color="auto"/>
            <w:left w:val="none" w:sz="0" w:space="0" w:color="auto"/>
            <w:bottom w:val="none" w:sz="0" w:space="0" w:color="auto"/>
            <w:right w:val="none" w:sz="0" w:space="0" w:color="auto"/>
          </w:divBdr>
        </w:div>
        <w:div w:id="137504179">
          <w:marLeft w:val="480"/>
          <w:marRight w:val="0"/>
          <w:marTop w:val="0"/>
          <w:marBottom w:val="0"/>
          <w:divBdr>
            <w:top w:val="none" w:sz="0" w:space="0" w:color="auto"/>
            <w:left w:val="none" w:sz="0" w:space="0" w:color="auto"/>
            <w:bottom w:val="none" w:sz="0" w:space="0" w:color="auto"/>
            <w:right w:val="none" w:sz="0" w:space="0" w:color="auto"/>
          </w:divBdr>
        </w:div>
        <w:div w:id="1761870963">
          <w:marLeft w:val="480"/>
          <w:marRight w:val="0"/>
          <w:marTop w:val="0"/>
          <w:marBottom w:val="0"/>
          <w:divBdr>
            <w:top w:val="none" w:sz="0" w:space="0" w:color="auto"/>
            <w:left w:val="none" w:sz="0" w:space="0" w:color="auto"/>
            <w:bottom w:val="none" w:sz="0" w:space="0" w:color="auto"/>
            <w:right w:val="none" w:sz="0" w:space="0" w:color="auto"/>
          </w:divBdr>
        </w:div>
        <w:div w:id="691421001">
          <w:marLeft w:val="480"/>
          <w:marRight w:val="0"/>
          <w:marTop w:val="0"/>
          <w:marBottom w:val="0"/>
          <w:divBdr>
            <w:top w:val="none" w:sz="0" w:space="0" w:color="auto"/>
            <w:left w:val="none" w:sz="0" w:space="0" w:color="auto"/>
            <w:bottom w:val="none" w:sz="0" w:space="0" w:color="auto"/>
            <w:right w:val="none" w:sz="0" w:space="0" w:color="auto"/>
          </w:divBdr>
        </w:div>
        <w:div w:id="1772118554">
          <w:marLeft w:val="480"/>
          <w:marRight w:val="0"/>
          <w:marTop w:val="0"/>
          <w:marBottom w:val="0"/>
          <w:divBdr>
            <w:top w:val="none" w:sz="0" w:space="0" w:color="auto"/>
            <w:left w:val="none" w:sz="0" w:space="0" w:color="auto"/>
            <w:bottom w:val="none" w:sz="0" w:space="0" w:color="auto"/>
            <w:right w:val="none" w:sz="0" w:space="0" w:color="auto"/>
          </w:divBdr>
        </w:div>
        <w:div w:id="316882659">
          <w:marLeft w:val="480"/>
          <w:marRight w:val="0"/>
          <w:marTop w:val="0"/>
          <w:marBottom w:val="0"/>
          <w:divBdr>
            <w:top w:val="none" w:sz="0" w:space="0" w:color="auto"/>
            <w:left w:val="none" w:sz="0" w:space="0" w:color="auto"/>
            <w:bottom w:val="none" w:sz="0" w:space="0" w:color="auto"/>
            <w:right w:val="none" w:sz="0" w:space="0" w:color="auto"/>
          </w:divBdr>
        </w:div>
        <w:div w:id="317459838">
          <w:marLeft w:val="480"/>
          <w:marRight w:val="0"/>
          <w:marTop w:val="0"/>
          <w:marBottom w:val="0"/>
          <w:divBdr>
            <w:top w:val="none" w:sz="0" w:space="0" w:color="auto"/>
            <w:left w:val="none" w:sz="0" w:space="0" w:color="auto"/>
            <w:bottom w:val="none" w:sz="0" w:space="0" w:color="auto"/>
            <w:right w:val="none" w:sz="0" w:space="0" w:color="auto"/>
          </w:divBdr>
        </w:div>
        <w:div w:id="416439593">
          <w:marLeft w:val="480"/>
          <w:marRight w:val="0"/>
          <w:marTop w:val="0"/>
          <w:marBottom w:val="0"/>
          <w:divBdr>
            <w:top w:val="none" w:sz="0" w:space="0" w:color="auto"/>
            <w:left w:val="none" w:sz="0" w:space="0" w:color="auto"/>
            <w:bottom w:val="none" w:sz="0" w:space="0" w:color="auto"/>
            <w:right w:val="none" w:sz="0" w:space="0" w:color="auto"/>
          </w:divBdr>
        </w:div>
        <w:div w:id="440497307">
          <w:marLeft w:val="480"/>
          <w:marRight w:val="0"/>
          <w:marTop w:val="0"/>
          <w:marBottom w:val="0"/>
          <w:divBdr>
            <w:top w:val="none" w:sz="0" w:space="0" w:color="auto"/>
            <w:left w:val="none" w:sz="0" w:space="0" w:color="auto"/>
            <w:bottom w:val="none" w:sz="0" w:space="0" w:color="auto"/>
            <w:right w:val="none" w:sz="0" w:space="0" w:color="auto"/>
          </w:divBdr>
        </w:div>
        <w:div w:id="349139532">
          <w:marLeft w:val="480"/>
          <w:marRight w:val="0"/>
          <w:marTop w:val="0"/>
          <w:marBottom w:val="0"/>
          <w:divBdr>
            <w:top w:val="none" w:sz="0" w:space="0" w:color="auto"/>
            <w:left w:val="none" w:sz="0" w:space="0" w:color="auto"/>
            <w:bottom w:val="none" w:sz="0" w:space="0" w:color="auto"/>
            <w:right w:val="none" w:sz="0" w:space="0" w:color="auto"/>
          </w:divBdr>
        </w:div>
        <w:div w:id="1779909615">
          <w:marLeft w:val="480"/>
          <w:marRight w:val="0"/>
          <w:marTop w:val="0"/>
          <w:marBottom w:val="0"/>
          <w:divBdr>
            <w:top w:val="none" w:sz="0" w:space="0" w:color="auto"/>
            <w:left w:val="none" w:sz="0" w:space="0" w:color="auto"/>
            <w:bottom w:val="none" w:sz="0" w:space="0" w:color="auto"/>
            <w:right w:val="none" w:sz="0" w:space="0" w:color="auto"/>
          </w:divBdr>
        </w:div>
        <w:div w:id="903757069">
          <w:marLeft w:val="480"/>
          <w:marRight w:val="0"/>
          <w:marTop w:val="0"/>
          <w:marBottom w:val="0"/>
          <w:divBdr>
            <w:top w:val="none" w:sz="0" w:space="0" w:color="auto"/>
            <w:left w:val="none" w:sz="0" w:space="0" w:color="auto"/>
            <w:bottom w:val="none" w:sz="0" w:space="0" w:color="auto"/>
            <w:right w:val="none" w:sz="0" w:space="0" w:color="auto"/>
          </w:divBdr>
        </w:div>
        <w:div w:id="614367024">
          <w:marLeft w:val="480"/>
          <w:marRight w:val="0"/>
          <w:marTop w:val="0"/>
          <w:marBottom w:val="0"/>
          <w:divBdr>
            <w:top w:val="none" w:sz="0" w:space="0" w:color="auto"/>
            <w:left w:val="none" w:sz="0" w:space="0" w:color="auto"/>
            <w:bottom w:val="none" w:sz="0" w:space="0" w:color="auto"/>
            <w:right w:val="none" w:sz="0" w:space="0" w:color="auto"/>
          </w:divBdr>
        </w:div>
        <w:div w:id="270743518">
          <w:marLeft w:val="480"/>
          <w:marRight w:val="0"/>
          <w:marTop w:val="0"/>
          <w:marBottom w:val="0"/>
          <w:divBdr>
            <w:top w:val="none" w:sz="0" w:space="0" w:color="auto"/>
            <w:left w:val="none" w:sz="0" w:space="0" w:color="auto"/>
            <w:bottom w:val="none" w:sz="0" w:space="0" w:color="auto"/>
            <w:right w:val="none" w:sz="0" w:space="0" w:color="auto"/>
          </w:divBdr>
        </w:div>
        <w:div w:id="1672950491">
          <w:marLeft w:val="480"/>
          <w:marRight w:val="0"/>
          <w:marTop w:val="0"/>
          <w:marBottom w:val="0"/>
          <w:divBdr>
            <w:top w:val="none" w:sz="0" w:space="0" w:color="auto"/>
            <w:left w:val="none" w:sz="0" w:space="0" w:color="auto"/>
            <w:bottom w:val="none" w:sz="0" w:space="0" w:color="auto"/>
            <w:right w:val="none" w:sz="0" w:space="0" w:color="auto"/>
          </w:divBdr>
        </w:div>
        <w:div w:id="563687981">
          <w:marLeft w:val="480"/>
          <w:marRight w:val="0"/>
          <w:marTop w:val="0"/>
          <w:marBottom w:val="0"/>
          <w:divBdr>
            <w:top w:val="none" w:sz="0" w:space="0" w:color="auto"/>
            <w:left w:val="none" w:sz="0" w:space="0" w:color="auto"/>
            <w:bottom w:val="none" w:sz="0" w:space="0" w:color="auto"/>
            <w:right w:val="none" w:sz="0" w:space="0" w:color="auto"/>
          </w:divBdr>
        </w:div>
        <w:div w:id="2049403837">
          <w:marLeft w:val="480"/>
          <w:marRight w:val="0"/>
          <w:marTop w:val="0"/>
          <w:marBottom w:val="0"/>
          <w:divBdr>
            <w:top w:val="none" w:sz="0" w:space="0" w:color="auto"/>
            <w:left w:val="none" w:sz="0" w:space="0" w:color="auto"/>
            <w:bottom w:val="none" w:sz="0" w:space="0" w:color="auto"/>
            <w:right w:val="none" w:sz="0" w:space="0" w:color="auto"/>
          </w:divBdr>
        </w:div>
        <w:div w:id="1567374435">
          <w:marLeft w:val="480"/>
          <w:marRight w:val="0"/>
          <w:marTop w:val="0"/>
          <w:marBottom w:val="0"/>
          <w:divBdr>
            <w:top w:val="none" w:sz="0" w:space="0" w:color="auto"/>
            <w:left w:val="none" w:sz="0" w:space="0" w:color="auto"/>
            <w:bottom w:val="none" w:sz="0" w:space="0" w:color="auto"/>
            <w:right w:val="none" w:sz="0" w:space="0" w:color="auto"/>
          </w:divBdr>
        </w:div>
        <w:div w:id="834489313">
          <w:marLeft w:val="480"/>
          <w:marRight w:val="0"/>
          <w:marTop w:val="0"/>
          <w:marBottom w:val="0"/>
          <w:divBdr>
            <w:top w:val="none" w:sz="0" w:space="0" w:color="auto"/>
            <w:left w:val="none" w:sz="0" w:space="0" w:color="auto"/>
            <w:bottom w:val="none" w:sz="0" w:space="0" w:color="auto"/>
            <w:right w:val="none" w:sz="0" w:space="0" w:color="auto"/>
          </w:divBdr>
        </w:div>
        <w:div w:id="82188190">
          <w:marLeft w:val="480"/>
          <w:marRight w:val="0"/>
          <w:marTop w:val="0"/>
          <w:marBottom w:val="0"/>
          <w:divBdr>
            <w:top w:val="none" w:sz="0" w:space="0" w:color="auto"/>
            <w:left w:val="none" w:sz="0" w:space="0" w:color="auto"/>
            <w:bottom w:val="none" w:sz="0" w:space="0" w:color="auto"/>
            <w:right w:val="none" w:sz="0" w:space="0" w:color="auto"/>
          </w:divBdr>
        </w:div>
        <w:div w:id="116610870">
          <w:marLeft w:val="480"/>
          <w:marRight w:val="0"/>
          <w:marTop w:val="0"/>
          <w:marBottom w:val="0"/>
          <w:divBdr>
            <w:top w:val="none" w:sz="0" w:space="0" w:color="auto"/>
            <w:left w:val="none" w:sz="0" w:space="0" w:color="auto"/>
            <w:bottom w:val="none" w:sz="0" w:space="0" w:color="auto"/>
            <w:right w:val="none" w:sz="0" w:space="0" w:color="auto"/>
          </w:divBdr>
        </w:div>
        <w:div w:id="1454471868">
          <w:marLeft w:val="480"/>
          <w:marRight w:val="0"/>
          <w:marTop w:val="0"/>
          <w:marBottom w:val="0"/>
          <w:divBdr>
            <w:top w:val="none" w:sz="0" w:space="0" w:color="auto"/>
            <w:left w:val="none" w:sz="0" w:space="0" w:color="auto"/>
            <w:bottom w:val="none" w:sz="0" w:space="0" w:color="auto"/>
            <w:right w:val="none" w:sz="0" w:space="0" w:color="auto"/>
          </w:divBdr>
        </w:div>
        <w:div w:id="719133658">
          <w:marLeft w:val="480"/>
          <w:marRight w:val="0"/>
          <w:marTop w:val="0"/>
          <w:marBottom w:val="0"/>
          <w:divBdr>
            <w:top w:val="none" w:sz="0" w:space="0" w:color="auto"/>
            <w:left w:val="none" w:sz="0" w:space="0" w:color="auto"/>
            <w:bottom w:val="none" w:sz="0" w:space="0" w:color="auto"/>
            <w:right w:val="none" w:sz="0" w:space="0" w:color="auto"/>
          </w:divBdr>
        </w:div>
        <w:div w:id="138890659">
          <w:marLeft w:val="480"/>
          <w:marRight w:val="0"/>
          <w:marTop w:val="0"/>
          <w:marBottom w:val="0"/>
          <w:divBdr>
            <w:top w:val="none" w:sz="0" w:space="0" w:color="auto"/>
            <w:left w:val="none" w:sz="0" w:space="0" w:color="auto"/>
            <w:bottom w:val="none" w:sz="0" w:space="0" w:color="auto"/>
            <w:right w:val="none" w:sz="0" w:space="0" w:color="auto"/>
          </w:divBdr>
        </w:div>
        <w:div w:id="2038003999">
          <w:marLeft w:val="480"/>
          <w:marRight w:val="0"/>
          <w:marTop w:val="0"/>
          <w:marBottom w:val="0"/>
          <w:divBdr>
            <w:top w:val="none" w:sz="0" w:space="0" w:color="auto"/>
            <w:left w:val="none" w:sz="0" w:space="0" w:color="auto"/>
            <w:bottom w:val="none" w:sz="0" w:space="0" w:color="auto"/>
            <w:right w:val="none" w:sz="0" w:space="0" w:color="auto"/>
          </w:divBdr>
        </w:div>
        <w:div w:id="990331193">
          <w:marLeft w:val="480"/>
          <w:marRight w:val="0"/>
          <w:marTop w:val="0"/>
          <w:marBottom w:val="0"/>
          <w:divBdr>
            <w:top w:val="none" w:sz="0" w:space="0" w:color="auto"/>
            <w:left w:val="none" w:sz="0" w:space="0" w:color="auto"/>
            <w:bottom w:val="none" w:sz="0" w:space="0" w:color="auto"/>
            <w:right w:val="none" w:sz="0" w:space="0" w:color="auto"/>
          </w:divBdr>
        </w:div>
        <w:div w:id="839468975">
          <w:marLeft w:val="480"/>
          <w:marRight w:val="0"/>
          <w:marTop w:val="0"/>
          <w:marBottom w:val="0"/>
          <w:divBdr>
            <w:top w:val="none" w:sz="0" w:space="0" w:color="auto"/>
            <w:left w:val="none" w:sz="0" w:space="0" w:color="auto"/>
            <w:bottom w:val="none" w:sz="0" w:space="0" w:color="auto"/>
            <w:right w:val="none" w:sz="0" w:space="0" w:color="auto"/>
          </w:divBdr>
        </w:div>
        <w:div w:id="442306910">
          <w:marLeft w:val="480"/>
          <w:marRight w:val="0"/>
          <w:marTop w:val="0"/>
          <w:marBottom w:val="0"/>
          <w:divBdr>
            <w:top w:val="none" w:sz="0" w:space="0" w:color="auto"/>
            <w:left w:val="none" w:sz="0" w:space="0" w:color="auto"/>
            <w:bottom w:val="none" w:sz="0" w:space="0" w:color="auto"/>
            <w:right w:val="none" w:sz="0" w:space="0" w:color="auto"/>
          </w:divBdr>
        </w:div>
        <w:div w:id="1245644798">
          <w:marLeft w:val="480"/>
          <w:marRight w:val="0"/>
          <w:marTop w:val="0"/>
          <w:marBottom w:val="0"/>
          <w:divBdr>
            <w:top w:val="none" w:sz="0" w:space="0" w:color="auto"/>
            <w:left w:val="none" w:sz="0" w:space="0" w:color="auto"/>
            <w:bottom w:val="none" w:sz="0" w:space="0" w:color="auto"/>
            <w:right w:val="none" w:sz="0" w:space="0" w:color="auto"/>
          </w:divBdr>
        </w:div>
        <w:div w:id="557283703">
          <w:marLeft w:val="480"/>
          <w:marRight w:val="0"/>
          <w:marTop w:val="0"/>
          <w:marBottom w:val="0"/>
          <w:divBdr>
            <w:top w:val="none" w:sz="0" w:space="0" w:color="auto"/>
            <w:left w:val="none" w:sz="0" w:space="0" w:color="auto"/>
            <w:bottom w:val="none" w:sz="0" w:space="0" w:color="auto"/>
            <w:right w:val="none" w:sz="0" w:space="0" w:color="auto"/>
          </w:divBdr>
        </w:div>
        <w:div w:id="2131821009">
          <w:marLeft w:val="480"/>
          <w:marRight w:val="0"/>
          <w:marTop w:val="0"/>
          <w:marBottom w:val="0"/>
          <w:divBdr>
            <w:top w:val="none" w:sz="0" w:space="0" w:color="auto"/>
            <w:left w:val="none" w:sz="0" w:space="0" w:color="auto"/>
            <w:bottom w:val="none" w:sz="0" w:space="0" w:color="auto"/>
            <w:right w:val="none" w:sz="0" w:space="0" w:color="auto"/>
          </w:divBdr>
        </w:div>
        <w:div w:id="1203980305">
          <w:marLeft w:val="480"/>
          <w:marRight w:val="0"/>
          <w:marTop w:val="0"/>
          <w:marBottom w:val="0"/>
          <w:divBdr>
            <w:top w:val="none" w:sz="0" w:space="0" w:color="auto"/>
            <w:left w:val="none" w:sz="0" w:space="0" w:color="auto"/>
            <w:bottom w:val="none" w:sz="0" w:space="0" w:color="auto"/>
            <w:right w:val="none" w:sz="0" w:space="0" w:color="auto"/>
          </w:divBdr>
        </w:div>
        <w:div w:id="1264610865">
          <w:marLeft w:val="480"/>
          <w:marRight w:val="0"/>
          <w:marTop w:val="0"/>
          <w:marBottom w:val="0"/>
          <w:divBdr>
            <w:top w:val="none" w:sz="0" w:space="0" w:color="auto"/>
            <w:left w:val="none" w:sz="0" w:space="0" w:color="auto"/>
            <w:bottom w:val="none" w:sz="0" w:space="0" w:color="auto"/>
            <w:right w:val="none" w:sz="0" w:space="0" w:color="auto"/>
          </w:divBdr>
        </w:div>
        <w:div w:id="1825196493">
          <w:marLeft w:val="480"/>
          <w:marRight w:val="0"/>
          <w:marTop w:val="0"/>
          <w:marBottom w:val="0"/>
          <w:divBdr>
            <w:top w:val="none" w:sz="0" w:space="0" w:color="auto"/>
            <w:left w:val="none" w:sz="0" w:space="0" w:color="auto"/>
            <w:bottom w:val="none" w:sz="0" w:space="0" w:color="auto"/>
            <w:right w:val="none" w:sz="0" w:space="0" w:color="auto"/>
          </w:divBdr>
        </w:div>
        <w:div w:id="1738673926">
          <w:marLeft w:val="480"/>
          <w:marRight w:val="0"/>
          <w:marTop w:val="0"/>
          <w:marBottom w:val="0"/>
          <w:divBdr>
            <w:top w:val="none" w:sz="0" w:space="0" w:color="auto"/>
            <w:left w:val="none" w:sz="0" w:space="0" w:color="auto"/>
            <w:bottom w:val="none" w:sz="0" w:space="0" w:color="auto"/>
            <w:right w:val="none" w:sz="0" w:space="0" w:color="auto"/>
          </w:divBdr>
        </w:div>
        <w:div w:id="1620602942">
          <w:marLeft w:val="480"/>
          <w:marRight w:val="0"/>
          <w:marTop w:val="0"/>
          <w:marBottom w:val="0"/>
          <w:divBdr>
            <w:top w:val="none" w:sz="0" w:space="0" w:color="auto"/>
            <w:left w:val="none" w:sz="0" w:space="0" w:color="auto"/>
            <w:bottom w:val="none" w:sz="0" w:space="0" w:color="auto"/>
            <w:right w:val="none" w:sz="0" w:space="0" w:color="auto"/>
          </w:divBdr>
        </w:div>
        <w:div w:id="923688653">
          <w:marLeft w:val="480"/>
          <w:marRight w:val="0"/>
          <w:marTop w:val="0"/>
          <w:marBottom w:val="0"/>
          <w:divBdr>
            <w:top w:val="none" w:sz="0" w:space="0" w:color="auto"/>
            <w:left w:val="none" w:sz="0" w:space="0" w:color="auto"/>
            <w:bottom w:val="none" w:sz="0" w:space="0" w:color="auto"/>
            <w:right w:val="none" w:sz="0" w:space="0" w:color="auto"/>
          </w:divBdr>
        </w:div>
        <w:div w:id="189220417">
          <w:marLeft w:val="480"/>
          <w:marRight w:val="0"/>
          <w:marTop w:val="0"/>
          <w:marBottom w:val="0"/>
          <w:divBdr>
            <w:top w:val="none" w:sz="0" w:space="0" w:color="auto"/>
            <w:left w:val="none" w:sz="0" w:space="0" w:color="auto"/>
            <w:bottom w:val="none" w:sz="0" w:space="0" w:color="auto"/>
            <w:right w:val="none" w:sz="0" w:space="0" w:color="auto"/>
          </w:divBdr>
        </w:div>
        <w:div w:id="1321153577">
          <w:marLeft w:val="480"/>
          <w:marRight w:val="0"/>
          <w:marTop w:val="0"/>
          <w:marBottom w:val="0"/>
          <w:divBdr>
            <w:top w:val="none" w:sz="0" w:space="0" w:color="auto"/>
            <w:left w:val="none" w:sz="0" w:space="0" w:color="auto"/>
            <w:bottom w:val="none" w:sz="0" w:space="0" w:color="auto"/>
            <w:right w:val="none" w:sz="0" w:space="0" w:color="auto"/>
          </w:divBdr>
        </w:div>
        <w:div w:id="793786744">
          <w:marLeft w:val="480"/>
          <w:marRight w:val="0"/>
          <w:marTop w:val="0"/>
          <w:marBottom w:val="0"/>
          <w:divBdr>
            <w:top w:val="none" w:sz="0" w:space="0" w:color="auto"/>
            <w:left w:val="none" w:sz="0" w:space="0" w:color="auto"/>
            <w:bottom w:val="none" w:sz="0" w:space="0" w:color="auto"/>
            <w:right w:val="none" w:sz="0" w:space="0" w:color="auto"/>
          </w:divBdr>
        </w:div>
        <w:div w:id="1555848205">
          <w:marLeft w:val="480"/>
          <w:marRight w:val="0"/>
          <w:marTop w:val="0"/>
          <w:marBottom w:val="0"/>
          <w:divBdr>
            <w:top w:val="none" w:sz="0" w:space="0" w:color="auto"/>
            <w:left w:val="none" w:sz="0" w:space="0" w:color="auto"/>
            <w:bottom w:val="none" w:sz="0" w:space="0" w:color="auto"/>
            <w:right w:val="none" w:sz="0" w:space="0" w:color="auto"/>
          </w:divBdr>
        </w:div>
        <w:div w:id="170343362">
          <w:marLeft w:val="480"/>
          <w:marRight w:val="0"/>
          <w:marTop w:val="0"/>
          <w:marBottom w:val="0"/>
          <w:divBdr>
            <w:top w:val="none" w:sz="0" w:space="0" w:color="auto"/>
            <w:left w:val="none" w:sz="0" w:space="0" w:color="auto"/>
            <w:bottom w:val="none" w:sz="0" w:space="0" w:color="auto"/>
            <w:right w:val="none" w:sz="0" w:space="0" w:color="auto"/>
          </w:divBdr>
        </w:div>
        <w:div w:id="739599047">
          <w:marLeft w:val="480"/>
          <w:marRight w:val="0"/>
          <w:marTop w:val="0"/>
          <w:marBottom w:val="0"/>
          <w:divBdr>
            <w:top w:val="none" w:sz="0" w:space="0" w:color="auto"/>
            <w:left w:val="none" w:sz="0" w:space="0" w:color="auto"/>
            <w:bottom w:val="none" w:sz="0" w:space="0" w:color="auto"/>
            <w:right w:val="none" w:sz="0" w:space="0" w:color="auto"/>
          </w:divBdr>
        </w:div>
        <w:div w:id="355159707">
          <w:marLeft w:val="480"/>
          <w:marRight w:val="0"/>
          <w:marTop w:val="0"/>
          <w:marBottom w:val="0"/>
          <w:divBdr>
            <w:top w:val="none" w:sz="0" w:space="0" w:color="auto"/>
            <w:left w:val="none" w:sz="0" w:space="0" w:color="auto"/>
            <w:bottom w:val="none" w:sz="0" w:space="0" w:color="auto"/>
            <w:right w:val="none" w:sz="0" w:space="0" w:color="auto"/>
          </w:divBdr>
        </w:div>
        <w:div w:id="700863727">
          <w:marLeft w:val="480"/>
          <w:marRight w:val="0"/>
          <w:marTop w:val="0"/>
          <w:marBottom w:val="0"/>
          <w:divBdr>
            <w:top w:val="none" w:sz="0" w:space="0" w:color="auto"/>
            <w:left w:val="none" w:sz="0" w:space="0" w:color="auto"/>
            <w:bottom w:val="none" w:sz="0" w:space="0" w:color="auto"/>
            <w:right w:val="none" w:sz="0" w:space="0" w:color="auto"/>
          </w:divBdr>
        </w:div>
        <w:div w:id="2133938892">
          <w:marLeft w:val="480"/>
          <w:marRight w:val="0"/>
          <w:marTop w:val="0"/>
          <w:marBottom w:val="0"/>
          <w:divBdr>
            <w:top w:val="none" w:sz="0" w:space="0" w:color="auto"/>
            <w:left w:val="none" w:sz="0" w:space="0" w:color="auto"/>
            <w:bottom w:val="none" w:sz="0" w:space="0" w:color="auto"/>
            <w:right w:val="none" w:sz="0" w:space="0" w:color="auto"/>
          </w:divBdr>
        </w:div>
        <w:div w:id="1914316882">
          <w:marLeft w:val="480"/>
          <w:marRight w:val="0"/>
          <w:marTop w:val="0"/>
          <w:marBottom w:val="0"/>
          <w:divBdr>
            <w:top w:val="none" w:sz="0" w:space="0" w:color="auto"/>
            <w:left w:val="none" w:sz="0" w:space="0" w:color="auto"/>
            <w:bottom w:val="none" w:sz="0" w:space="0" w:color="auto"/>
            <w:right w:val="none" w:sz="0" w:space="0" w:color="auto"/>
          </w:divBdr>
        </w:div>
        <w:div w:id="1983776308">
          <w:marLeft w:val="480"/>
          <w:marRight w:val="0"/>
          <w:marTop w:val="0"/>
          <w:marBottom w:val="0"/>
          <w:divBdr>
            <w:top w:val="none" w:sz="0" w:space="0" w:color="auto"/>
            <w:left w:val="none" w:sz="0" w:space="0" w:color="auto"/>
            <w:bottom w:val="none" w:sz="0" w:space="0" w:color="auto"/>
            <w:right w:val="none" w:sz="0" w:space="0" w:color="auto"/>
          </w:divBdr>
        </w:div>
        <w:div w:id="1931427203">
          <w:marLeft w:val="480"/>
          <w:marRight w:val="0"/>
          <w:marTop w:val="0"/>
          <w:marBottom w:val="0"/>
          <w:divBdr>
            <w:top w:val="none" w:sz="0" w:space="0" w:color="auto"/>
            <w:left w:val="none" w:sz="0" w:space="0" w:color="auto"/>
            <w:bottom w:val="none" w:sz="0" w:space="0" w:color="auto"/>
            <w:right w:val="none" w:sz="0" w:space="0" w:color="auto"/>
          </w:divBdr>
        </w:div>
      </w:divsChild>
    </w:div>
    <w:div w:id="1375233350">
      <w:bodyDiv w:val="1"/>
      <w:marLeft w:val="0"/>
      <w:marRight w:val="0"/>
      <w:marTop w:val="0"/>
      <w:marBottom w:val="0"/>
      <w:divBdr>
        <w:top w:val="none" w:sz="0" w:space="0" w:color="auto"/>
        <w:left w:val="none" w:sz="0" w:space="0" w:color="auto"/>
        <w:bottom w:val="none" w:sz="0" w:space="0" w:color="auto"/>
        <w:right w:val="none" w:sz="0" w:space="0" w:color="auto"/>
      </w:divBdr>
    </w:div>
    <w:div w:id="1375351465">
      <w:bodyDiv w:val="1"/>
      <w:marLeft w:val="0"/>
      <w:marRight w:val="0"/>
      <w:marTop w:val="0"/>
      <w:marBottom w:val="0"/>
      <w:divBdr>
        <w:top w:val="none" w:sz="0" w:space="0" w:color="auto"/>
        <w:left w:val="none" w:sz="0" w:space="0" w:color="auto"/>
        <w:bottom w:val="none" w:sz="0" w:space="0" w:color="auto"/>
        <w:right w:val="none" w:sz="0" w:space="0" w:color="auto"/>
      </w:divBdr>
    </w:div>
    <w:div w:id="1375427681">
      <w:bodyDiv w:val="1"/>
      <w:marLeft w:val="0"/>
      <w:marRight w:val="0"/>
      <w:marTop w:val="0"/>
      <w:marBottom w:val="0"/>
      <w:divBdr>
        <w:top w:val="none" w:sz="0" w:space="0" w:color="auto"/>
        <w:left w:val="none" w:sz="0" w:space="0" w:color="auto"/>
        <w:bottom w:val="none" w:sz="0" w:space="0" w:color="auto"/>
        <w:right w:val="none" w:sz="0" w:space="0" w:color="auto"/>
      </w:divBdr>
    </w:div>
    <w:div w:id="1375495594">
      <w:bodyDiv w:val="1"/>
      <w:marLeft w:val="0"/>
      <w:marRight w:val="0"/>
      <w:marTop w:val="0"/>
      <w:marBottom w:val="0"/>
      <w:divBdr>
        <w:top w:val="none" w:sz="0" w:space="0" w:color="auto"/>
        <w:left w:val="none" w:sz="0" w:space="0" w:color="auto"/>
        <w:bottom w:val="none" w:sz="0" w:space="0" w:color="auto"/>
        <w:right w:val="none" w:sz="0" w:space="0" w:color="auto"/>
      </w:divBdr>
    </w:div>
    <w:div w:id="1375614646">
      <w:bodyDiv w:val="1"/>
      <w:marLeft w:val="0"/>
      <w:marRight w:val="0"/>
      <w:marTop w:val="0"/>
      <w:marBottom w:val="0"/>
      <w:divBdr>
        <w:top w:val="none" w:sz="0" w:space="0" w:color="auto"/>
        <w:left w:val="none" w:sz="0" w:space="0" w:color="auto"/>
        <w:bottom w:val="none" w:sz="0" w:space="0" w:color="auto"/>
        <w:right w:val="none" w:sz="0" w:space="0" w:color="auto"/>
      </w:divBdr>
    </w:div>
    <w:div w:id="1375808106">
      <w:bodyDiv w:val="1"/>
      <w:marLeft w:val="0"/>
      <w:marRight w:val="0"/>
      <w:marTop w:val="0"/>
      <w:marBottom w:val="0"/>
      <w:divBdr>
        <w:top w:val="none" w:sz="0" w:space="0" w:color="auto"/>
        <w:left w:val="none" w:sz="0" w:space="0" w:color="auto"/>
        <w:bottom w:val="none" w:sz="0" w:space="0" w:color="auto"/>
        <w:right w:val="none" w:sz="0" w:space="0" w:color="auto"/>
      </w:divBdr>
    </w:div>
    <w:div w:id="1377047205">
      <w:bodyDiv w:val="1"/>
      <w:marLeft w:val="0"/>
      <w:marRight w:val="0"/>
      <w:marTop w:val="0"/>
      <w:marBottom w:val="0"/>
      <w:divBdr>
        <w:top w:val="none" w:sz="0" w:space="0" w:color="auto"/>
        <w:left w:val="none" w:sz="0" w:space="0" w:color="auto"/>
        <w:bottom w:val="none" w:sz="0" w:space="0" w:color="auto"/>
        <w:right w:val="none" w:sz="0" w:space="0" w:color="auto"/>
      </w:divBdr>
    </w:div>
    <w:div w:id="1377197270">
      <w:bodyDiv w:val="1"/>
      <w:marLeft w:val="0"/>
      <w:marRight w:val="0"/>
      <w:marTop w:val="0"/>
      <w:marBottom w:val="0"/>
      <w:divBdr>
        <w:top w:val="none" w:sz="0" w:space="0" w:color="auto"/>
        <w:left w:val="none" w:sz="0" w:space="0" w:color="auto"/>
        <w:bottom w:val="none" w:sz="0" w:space="0" w:color="auto"/>
        <w:right w:val="none" w:sz="0" w:space="0" w:color="auto"/>
      </w:divBdr>
    </w:div>
    <w:div w:id="1377269987">
      <w:bodyDiv w:val="1"/>
      <w:marLeft w:val="0"/>
      <w:marRight w:val="0"/>
      <w:marTop w:val="0"/>
      <w:marBottom w:val="0"/>
      <w:divBdr>
        <w:top w:val="none" w:sz="0" w:space="0" w:color="auto"/>
        <w:left w:val="none" w:sz="0" w:space="0" w:color="auto"/>
        <w:bottom w:val="none" w:sz="0" w:space="0" w:color="auto"/>
        <w:right w:val="none" w:sz="0" w:space="0" w:color="auto"/>
      </w:divBdr>
    </w:div>
    <w:div w:id="1377704255">
      <w:bodyDiv w:val="1"/>
      <w:marLeft w:val="0"/>
      <w:marRight w:val="0"/>
      <w:marTop w:val="0"/>
      <w:marBottom w:val="0"/>
      <w:divBdr>
        <w:top w:val="none" w:sz="0" w:space="0" w:color="auto"/>
        <w:left w:val="none" w:sz="0" w:space="0" w:color="auto"/>
        <w:bottom w:val="none" w:sz="0" w:space="0" w:color="auto"/>
        <w:right w:val="none" w:sz="0" w:space="0" w:color="auto"/>
      </w:divBdr>
    </w:div>
    <w:div w:id="1378511289">
      <w:bodyDiv w:val="1"/>
      <w:marLeft w:val="0"/>
      <w:marRight w:val="0"/>
      <w:marTop w:val="0"/>
      <w:marBottom w:val="0"/>
      <w:divBdr>
        <w:top w:val="none" w:sz="0" w:space="0" w:color="auto"/>
        <w:left w:val="none" w:sz="0" w:space="0" w:color="auto"/>
        <w:bottom w:val="none" w:sz="0" w:space="0" w:color="auto"/>
        <w:right w:val="none" w:sz="0" w:space="0" w:color="auto"/>
      </w:divBdr>
    </w:div>
    <w:div w:id="1378704420">
      <w:bodyDiv w:val="1"/>
      <w:marLeft w:val="0"/>
      <w:marRight w:val="0"/>
      <w:marTop w:val="0"/>
      <w:marBottom w:val="0"/>
      <w:divBdr>
        <w:top w:val="none" w:sz="0" w:space="0" w:color="auto"/>
        <w:left w:val="none" w:sz="0" w:space="0" w:color="auto"/>
        <w:bottom w:val="none" w:sz="0" w:space="0" w:color="auto"/>
        <w:right w:val="none" w:sz="0" w:space="0" w:color="auto"/>
      </w:divBdr>
    </w:div>
    <w:div w:id="1380130001">
      <w:bodyDiv w:val="1"/>
      <w:marLeft w:val="0"/>
      <w:marRight w:val="0"/>
      <w:marTop w:val="0"/>
      <w:marBottom w:val="0"/>
      <w:divBdr>
        <w:top w:val="none" w:sz="0" w:space="0" w:color="auto"/>
        <w:left w:val="none" w:sz="0" w:space="0" w:color="auto"/>
        <w:bottom w:val="none" w:sz="0" w:space="0" w:color="auto"/>
        <w:right w:val="none" w:sz="0" w:space="0" w:color="auto"/>
      </w:divBdr>
    </w:div>
    <w:div w:id="1380546056">
      <w:bodyDiv w:val="1"/>
      <w:marLeft w:val="0"/>
      <w:marRight w:val="0"/>
      <w:marTop w:val="0"/>
      <w:marBottom w:val="0"/>
      <w:divBdr>
        <w:top w:val="none" w:sz="0" w:space="0" w:color="auto"/>
        <w:left w:val="none" w:sz="0" w:space="0" w:color="auto"/>
        <w:bottom w:val="none" w:sz="0" w:space="0" w:color="auto"/>
        <w:right w:val="none" w:sz="0" w:space="0" w:color="auto"/>
      </w:divBdr>
    </w:div>
    <w:div w:id="1380588777">
      <w:bodyDiv w:val="1"/>
      <w:marLeft w:val="0"/>
      <w:marRight w:val="0"/>
      <w:marTop w:val="0"/>
      <w:marBottom w:val="0"/>
      <w:divBdr>
        <w:top w:val="none" w:sz="0" w:space="0" w:color="auto"/>
        <w:left w:val="none" w:sz="0" w:space="0" w:color="auto"/>
        <w:bottom w:val="none" w:sz="0" w:space="0" w:color="auto"/>
        <w:right w:val="none" w:sz="0" w:space="0" w:color="auto"/>
      </w:divBdr>
    </w:div>
    <w:div w:id="1380669346">
      <w:bodyDiv w:val="1"/>
      <w:marLeft w:val="0"/>
      <w:marRight w:val="0"/>
      <w:marTop w:val="0"/>
      <w:marBottom w:val="0"/>
      <w:divBdr>
        <w:top w:val="none" w:sz="0" w:space="0" w:color="auto"/>
        <w:left w:val="none" w:sz="0" w:space="0" w:color="auto"/>
        <w:bottom w:val="none" w:sz="0" w:space="0" w:color="auto"/>
        <w:right w:val="none" w:sz="0" w:space="0" w:color="auto"/>
      </w:divBdr>
    </w:div>
    <w:div w:id="1381051696">
      <w:bodyDiv w:val="1"/>
      <w:marLeft w:val="0"/>
      <w:marRight w:val="0"/>
      <w:marTop w:val="0"/>
      <w:marBottom w:val="0"/>
      <w:divBdr>
        <w:top w:val="none" w:sz="0" w:space="0" w:color="auto"/>
        <w:left w:val="none" w:sz="0" w:space="0" w:color="auto"/>
        <w:bottom w:val="none" w:sz="0" w:space="0" w:color="auto"/>
        <w:right w:val="none" w:sz="0" w:space="0" w:color="auto"/>
      </w:divBdr>
    </w:div>
    <w:div w:id="1381129065">
      <w:bodyDiv w:val="1"/>
      <w:marLeft w:val="0"/>
      <w:marRight w:val="0"/>
      <w:marTop w:val="0"/>
      <w:marBottom w:val="0"/>
      <w:divBdr>
        <w:top w:val="none" w:sz="0" w:space="0" w:color="auto"/>
        <w:left w:val="none" w:sz="0" w:space="0" w:color="auto"/>
        <w:bottom w:val="none" w:sz="0" w:space="0" w:color="auto"/>
        <w:right w:val="none" w:sz="0" w:space="0" w:color="auto"/>
      </w:divBdr>
    </w:div>
    <w:div w:id="1381203501">
      <w:bodyDiv w:val="1"/>
      <w:marLeft w:val="0"/>
      <w:marRight w:val="0"/>
      <w:marTop w:val="0"/>
      <w:marBottom w:val="0"/>
      <w:divBdr>
        <w:top w:val="none" w:sz="0" w:space="0" w:color="auto"/>
        <w:left w:val="none" w:sz="0" w:space="0" w:color="auto"/>
        <w:bottom w:val="none" w:sz="0" w:space="0" w:color="auto"/>
        <w:right w:val="none" w:sz="0" w:space="0" w:color="auto"/>
      </w:divBdr>
    </w:div>
    <w:div w:id="1381322688">
      <w:bodyDiv w:val="1"/>
      <w:marLeft w:val="0"/>
      <w:marRight w:val="0"/>
      <w:marTop w:val="0"/>
      <w:marBottom w:val="0"/>
      <w:divBdr>
        <w:top w:val="none" w:sz="0" w:space="0" w:color="auto"/>
        <w:left w:val="none" w:sz="0" w:space="0" w:color="auto"/>
        <w:bottom w:val="none" w:sz="0" w:space="0" w:color="auto"/>
        <w:right w:val="none" w:sz="0" w:space="0" w:color="auto"/>
      </w:divBdr>
    </w:div>
    <w:div w:id="1381400287">
      <w:bodyDiv w:val="1"/>
      <w:marLeft w:val="0"/>
      <w:marRight w:val="0"/>
      <w:marTop w:val="0"/>
      <w:marBottom w:val="0"/>
      <w:divBdr>
        <w:top w:val="none" w:sz="0" w:space="0" w:color="auto"/>
        <w:left w:val="none" w:sz="0" w:space="0" w:color="auto"/>
        <w:bottom w:val="none" w:sz="0" w:space="0" w:color="auto"/>
        <w:right w:val="none" w:sz="0" w:space="0" w:color="auto"/>
      </w:divBdr>
    </w:div>
    <w:div w:id="1381442081">
      <w:bodyDiv w:val="1"/>
      <w:marLeft w:val="0"/>
      <w:marRight w:val="0"/>
      <w:marTop w:val="0"/>
      <w:marBottom w:val="0"/>
      <w:divBdr>
        <w:top w:val="none" w:sz="0" w:space="0" w:color="auto"/>
        <w:left w:val="none" w:sz="0" w:space="0" w:color="auto"/>
        <w:bottom w:val="none" w:sz="0" w:space="0" w:color="auto"/>
        <w:right w:val="none" w:sz="0" w:space="0" w:color="auto"/>
      </w:divBdr>
    </w:div>
    <w:div w:id="1381442867">
      <w:bodyDiv w:val="1"/>
      <w:marLeft w:val="0"/>
      <w:marRight w:val="0"/>
      <w:marTop w:val="0"/>
      <w:marBottom w:val="0"/>
      <w:divBdr>
        <w:top w:val="none" w:sz="0" w:space="0" w:color="auto"/>
        <w:left w:val="none" w:sz="0" w:space="0" w:color="auto"/>
        <w:bottom w:val="none" w:sz="0" w:space="0" w:color="auto"/>
        <w:right w:val="none" w:sz="0" w:space="0" w:color="auto"/>
      </w:divBdr>
    </w:div>
    <w:div w:id="1381973356">
      <w:bodyDiv w:val="1"/>
      <w:marLeft w:val="0"/>
      <w:marRight w:val="0"/>
      <w:marTop w:val="0"/>
      <w:marBottom w:val="0"/>
      <w:divBdr>
        <w:top w:val="none" w:sz="0" w:space="0" w:color="auto"/>
        <w:left w:val="none" w:sz="0" w:space="0" w:color="auto"/>
        <w:bottom w:val="none" w:sz="0" w:space="0" w:color="auto"/>
        <w:right w:val="none" w:sz="0" w:space="0" w:color="auto"/>
      </w:divBdr>
      <w:divsChild>
        <w:div w:id="733703080">
          <w:marLeft w:val="480"/>
          <w:marRight w:val="0"/>
          <w:marTop w:val="0"/>
          <w:marBottom w:val="0"/>
          <w:divBdr>
            <w:top w:val="none" w:sz="0" w:space="0" w:color="auto"/>
            <w:left w:val="none" w:sz="0" w:space="0" w:color="auto"/>
            <w:bottom w:val="none" w:sz="0" w:space="0" w:color="auto"/>
            <w:right w:val="none" w:sz="0" w:space="0" w:color="auto"/>
          </w:divBdr>
        </w:div>
        <w:div w:id="1022362796">
          <w:marLeft w:val="480"/>
          <w:marRight w:val="0"/>
          <w:marTop w:val="0"/>
          <w:marBottom w:val="0"/>
          <w:divBdr>
            <w:top w:val="none" w:sz="0" w:space="0" w:color="auto"/>
            <w:left w:val="none" w:sz="0" w:space="0" w:color="auto"/>
            <w:bottom w:val="none" w:sz="0" w:space="0" w:color="auto"/>
            <w:right w:val="none" w:sz="0" w:space="0" w:color="auto"/>
          </w:divBdr>
        </w:div>
        <w:div w:id="1155412528">
          <w:marLeft w:val="480"/>
          <w:marRight w:val="0"/>
          <w:marTop w:val="0"/>
          <w:marBottom w:val="0"/>
          <w:divBdr>
            <w:top w:val="none" w:sz="0" w:space="0" w:color="auto"/>
            <w:left w:val="none" w:sz="0" w:space="0" w:color="auto"/>
            <w:bottom w:val="none" w:sz="0" w:space="0" w:color="auto"/>
            <w:right w:val="none" w:sz="0" w:space="0" w:color="auto"/>
          </w:divBdr>
        </w:div>
        <w:div w:id="2108959067">
          <w:marLeft w:val="480"/>
          <w:marRight w:val="0"/>
          <w:marTop w:val="0"/>
          <w:marBottom w:val="0"/>
          <w:divBdr>
            <w:top w:val="none" w:sz="0" w:space="0" w:color="auto"/>
            <w:left w:val="none" w:sz="0" w:space="0" w:color="auto"/>
            <w:bottom w:val="none" w:sz="0" w:space="0" w:color="auto"/>
            <w:right w:val="none" w:sz="0" w:space="0" w:color="auto"/>
          </w:divBdr>
        </w:div>
        <w:div w:id="330837620">
          <w:marLeft w:val="480"/>
          <w:marRight w:val="0"/>
          <w:marTop w:val="0"/>
          <w:marBottom w:val="0"/>
          <w:divBdr>
            <w:top w:val="none" w:sz="0" w:space="0" w:color="auto"/>
            <w:left w:val="none" w:sz="0" w:space="0" w:color="auto"/>
            <w:bottom w:val="none" w:sz="0" w:space="0" w:color="auto"/>
            <w:right w:val="none" w:sz="0" w:space="0" w:color="auto"/>
          </w:divBdr>
        </w:div>
        <w:div w:id="462771631">
          <w:marLeft w:val="480"/>
          <w:marRight w:val="0"/>
          <w:marTop w:val="0"/>
          <w:marBottom w:val="0"/>
          <w:divBdr>
            <w:top w:val="none" w:sz="0" w:space="0" w:color="auto"/>
            <w:left w:val="none" w:sz="0" w:space="0" w:color="auto"/>
            <w:bottom w:val="none" w:sz="0" w:space="0" w:color="auto"/>
            <w:right w:val="none" w:sz="0" w:space="0" w:color="auto"/>
          </w:divBdr>
        </w:div>
        <w:div w:id="720206410">
          <w:marLeft w:val="480"/>
          <w:marRight w:val="0"/>
          <w:marTop w:val="0"/>
          <w:marBottom w:val="0"/>
          <w:divBdr>
            <w:top w:val="none" w:sz="0" w:space="0" w:color="auto"/>
            <w:left w:val="none" w:sz="0" w:space="0" w:color="auto"/>
            <w:bottom w:val="none" w:sz="0" w:space="0" w:color="auto"/>
            <w:right w:val="none" w:sz="0" w:space="0" w:color="auto"/>
          </w:divBdr>
        </w:div>
        <w:div w:id="55014158">
          <w:marLeft w:val="480"/>
          <w:marRight w:val="0"/>
          <w:marTop w:val="0"/>
          <w:marBottom w:val="0"/>
          <w:divBdr>
            <w:top w:val="none" w:sz="0" w:space="0" w:color="auto"/>
            <w:left w:val="none" w:sz="0" w:space="0" w:color="auto"/>
            <w:bottom w:val="none" w:sz="0" w:space="0" w:color="auto"/>
            <w:right w:val="none" w:sz="0" w:space="0" w:color="auto"/>
          </w:divBdr>
        </w:div>
        <w:div w:id="2076202615">
          <w:marLeft w:val="480"/>
          <w:marRight w:val="0"/>
          <w:marTop w:val="0"/>
          <w:marBottom w:val="0"/>
          <w:divBdr>
            <w:top w:val="none" w:sz="0" w:space="0" w:color="auto"/>
            <w:left w:val="none" w:sz="0" w:space="0" w:color="auto"/>
            <w:bottom w:val="none" w:sz="0" w:space="0" w:color="auto"/>
            <w:right w:val="none" w:sz="0" w:space="0" w:color="auto"/>
          </w:divBdr>
        </w:div>
        <w:div w:id="1045105134">
          <w:marLeft w:val="480"/>
          <w:marRight w:val="0"/>
          <w:marTop w:val="0"/>
          <w:marBottom w:val="0"/>
          <w:divBdr>
            <w:top w:val="none" w:sz="0" w:space="0" w:color="auto"/>
            <w:left w:val="none" w:sz="0" w:space="0" w:color="auto"/>
            <w:bottom w:val="none" w:sz="0" w:space="0" w:color="auto"/>
            <w:right w:val="none" w:sz="0" w:space="0" w:color="auto"/>
          </w:divBdr>
        </w:div>
        <w:div w:id="44449266">
          <w:marLeft w:val="480"/>
          <w:marRight w:val="0"/>
          <w:marTop w:val="0"/>
          <w:marBottom w:val="0"/>
          <w:divBdr>
            <w:top w:val="none" w:sz="0" w:space="0" w:color="auto"/>
            <w:left w:val="none" w:sz="0" w:space="0" w:color="auto"/>
            <w:bottom w:val="none" w:sz="0" w:space="0" w:color="auto"/>
            <w:right w:val="none" w:sz="0" w:space="0" w:color="auto"/>
          </w:divBdr>
        </w:div>
        <w:div w:id="394206681">
          <w:marLeft w:val="480"/>
          <w:marRight w:val="0"/>
          <w:marTop w:val="0"/>
          <w:marBottom w:val="0"/>
          <w:divBdr>
            <w:top w:val="none" w:sz="0" w:space="0" w:color="auto"/>
            <w:left w:val="none" w:sz="0" w:space="0" w:color="auto"/>
            <w:bottom w:val="none" w:sz="0" w:space="0" w:color="auto"/>
            <w:right w:val="none" w:sz="0" w:space="0" w:color="auto"/>
          </w:divBdr>
        </w:div>
        <w:div w:id="828057958">
          <w:marLeft w:val="480"/>
          <w:marRight w:val="0"/>
          <w:marTop w:val="0"/>
          <w:marBottom w:val="0"/>
          <w:divBdr>
            <w:top w:val="none" w:sz="0" w:space="0" w:color="auto"/>
            <w:left w:val="none" w:sz="0" w:space="0" w:color="auto"/>
            <w:bottom w:val="none" w:sz="0" w:space="0" w:color="auto"/>
            <w:right w:val="none" w:sz="0" w:space="0" w:color="auto"/>
          </w:divBdr>
        </w:div>
        <w:div w:id="1188713656">
          <w:marLeft w:val="480"/>
          <w:marRight w:val="0"/>
          <w:marTop w:val="0"/>
          <w:marBottom w:val="0"/>
          <w:divBdr>
            <w:top w:val="none" w:sz="0" w:space="0" w:color="auto"/>
            <w:left w:val="none" w:sz="0" w:space="0" w:color="auto"/>
            <w:bottom w:val="none" w:sz="0" w:space="0" w:color="auto"/>
            <w:right w:val="none" w:sz="0" w:space="0" w:color="auto"/>
          </w:divBdr>
        </w:div>
        <w:div w:id="950404997">
          <w:marLeft w:val="480"/>
          <w:marRight w:val="0"/>
          <w:marTop w:val="0"/>
          <w:marBottom w:val="0"/>
          <w:divBdr>
            <w:top w:val="none" w:sz="0" w:space="0" w:color="auto"/>
            <w:left w:val="none" w:sz="0" w:space="0" w:color="auto"/>
            <w:bottom w:val="none" w:sz="0" w:space="0" w:color="auto"/>
            <w:right w:val="none" w:sz="0" w:space="0" w:color="auto"/>
          </w:divBdr>
        </w:div>
        <w:div w:id="274142557">
          <w:marLeft w:val="480"/>
          <w:marRight w:val="0"/>
          <w:marTop w:val="0"/>
          <w:marBottom w:val="0"/>
          <w:divBdr>
            <w:top w:val="none" w:sz="0" w:space="0" w:color="auto"/>
            <w:left w:val="none" w:sz="0" w:space="0" w:color="auto"/>
            <w:bottom w:val="none" w:sz="0" w:space="0" w:color="auto"/>
            <w:right w:val="none" w:sz="0" w:space="0" w:color="auto"/>
          </w:divBdr>
        </w:div>
        <w:div w:id="264045060">
          <w:marLeft w:val="480"/>
          <w:marRight w:val="0"/>
          <w:marTop w:val="0"/>
          <w:marBottom w:val="0"/>
          <w:divBdr>
            <w:top w:val="none" w:sz="0" w:space="0" w:color="auto"/>
            <w:left w:val="none" w:sz="0" w:space="0" w:color="auto"/>
            <w:bottom w:val="none" w:sz="0" w:space="0" w:color="auto"/>
            <w:right w:val="none" w:sz="0" w:space="0" w:color="auto"/>
          </w:divBdr>
        </w:div>
        <w:div w:id="1579630606">
          <w:marLeft w:val="480"/>
          <w:marRight w:val="0"/>
          <w:marTop w:val="0"/>
          <w:marBottom w:val="0"/>
          <w:divBdr>
            <w:top w:val="none" w:sz="0" w:space="0" w:color="auto"/>
            <w:left w:val="none" w:sz="0" w:space="0" w:color="auto"/>
            <w:bottom w:val="none" w:sz="0" w:space="0" w:color="auto"/>
            <w:right w:val="none" w:sz="0" w:space="0" w:color="auto"/>
          </w:divBdr>
        </w:div>
        <w:div w:id="1952929916">
          <w:marLeft w:val="480"/>
          <w:marRight w:val="0"/>
          <w:marTop w:val="0"/>
          <w:marBottom w:val="0"/>
          <w:divBdr>
            <w:top w:val="none" w:sz="0" w:space="0" w:color="auto"/>
            <w:left w:val="none" w:sz="0" w:space="0" w:color="auto"/>
            <w:bottom w:val="none" w:sz="0" w:space="0" w:color="auto"/>
            <w:right w:val="none" w:sz="0" w:space="0" w:color="auto"/>
          </w:divBdr>
        </w:div>
        <w:div w:id="579296637">
          <w:marLeft w:val="480"/>
          <w:marRight w:val="0"/>
          <w:marTop w:val="0"/>
          <w:marBottom w:val="0"/>
          <w:divBdr>
            <w:top w:val="none" w:sz="0" w:space="0" w:color="auto"/>
            <w:left w:val="none" w:sz="0" w:space="0" w:color="auto"/>
            <w:bottom w:val="none" w:sz="0" w:space="0" w:color="auto"/>
            <w:right w:val="none" w:sz="0" w:space="0" w:color="auto"/>
          </w:divBdr>
        </w:div>
        <w:div w:id="424767283">
          <w:marLeft w:val="480"/>
          <w:marRight w:val="0"/>
          <w:marTop w:val="0"/>
          <w:marBottom w:val="0"/>
          <w:divBdr>
            <w:top w:val="none" w:sz="0" w:space="0" w:color="auto"/>
            <w:left w:val="none" w:sz="0" w:space="0" w:color="auto"/>
            <w:bottom w:val="none" w:sz="0" w:space="0" w:color="auto"/>
            <w:right w:val="none" w:sz="0" w:space="0" w:color="auto"/>
          </w:divBdr>
        </w:div>
        <w:div w:id="380055467">
          <w:marLeft w:val="480"/>
          <w:marRight w:val="0"/>
          <w:marTop w:val="0"/>
          <w:marBottom w:val="0"/>
          <w:divBdr>
            <w:top w:val="none" w:sz="0" w:space="0" w:color="auto"/>
            <w:left w:val="none" w:sz="0" w:space="0" w:color="auto"/>
            <w:bottom w:val="none" w:sz="0" w:space="0" w:color="auto"/>
            <w:right w:val="none" w:sz="0" w:space="0" w:color="auto"/>
          </w:divBdr>
        </w:div>
        <w:div w:id="1428887117">
          <w:marLeft w:val="480"/>
          <w:marRight w:val="0"/>
          <w:marTop w:val="0"/>
          <w:marBottom w:val="0"/>
          <w:divBdr>
            <w:top w:val="none" w:sz="0" w:space="0" w:color="auto"/>
            <w:left w:val="none" w:sz="0" w:space="0" w:color="auto"/>
            <w:bottom w:val="none" w:sz="0" w:space="0" w:color="auto"/>
            <w:right w:val="none" w:sz="0" w:space="0" w:color="auto"/>
          </w:divBdr>
        </w:div>
        <w:div w:id="685598866">
          <w:marLeft w:val="480"/>
          <w:marRight w:val="0"/>
          <w:marTop w:val="0"/>
          <w:marBottom w:val="0"/>
          <w:divBdr>
            <w:top w:val="none" w:sz="0" w:space="0" w:color="auto"/>
            <w:left w:val="none" w:sz="0" w:space="0" w:color="auto"/>
            <w:bottom w:val="none" w:sz="0" w:space="0" w:color="auto"/>
            <w:right w:val="none" w:sz="0" w:space="0" w:color="auto"/>
          </w:divBdr>
        </w:div>
        <w:div w:id="1052004960">
          <w:marLeft w:val="480"/>
          <w:marRight w:val="0"/>
          <w:marTop w:val="0"/>
          <w:marBottom w:val="0"/>
          <w:divBdr>
            <w:top w:val="none" w:sz="0" w:space="0" w:color="auto"/>
            <w:left w:val="none" w:sz="0" w:space="0" w:color="auto"/>
            <w:bottom w:val="none" w:sz="0" w:space="0" w:color="auto"/>
            <w:right w:val="none" w:sz="0" w:space="0" w:color="auto"/>
          </w:divBdr>
        </w:div>
        <w:div w:id="1444105416">
          <w:marLeft w:val="480"/>
          <w:marRight w:val="0"/>
          <w:marTop w:val="0"/>
          <w:marBottom w:val="0"/>
          <w:divBdr>
            <w:top w:val="none" w:sz="0" w:space="0" w:color="auto"/>
            <w:left w:val="none" w:sz="0" w:space="0" w:color="auto"/>
            <w:bottom w:val="none" w:sz="0" w:space="0" w:color="auto"/>
            <w:right w:val="none" w:sz="0" w:space="0" w:color="auto"/>
          </w:divBdr>
        </w:div>
        <w:div w:id="623927792">
          <w:marLeft w:val="480"/>
          <w:marRight w:val="0"/>
          <w:marTop w:val="0"/>
          <w:marBottom w:val="0"/>
          <w:divBdr>
            <w:top w:val="none" w:sz="0" w:space="0" w:color="auto"/>
            <w:left w:val="none" w:sz="0" w:space="0" w:color="auto"/>
            <w:bottom w:val="none" w:sz="0" w:space="0" w:color="auto"/>
            <w:right w:val="none" w:sz="0" w:space="0" w:color="auto"/>
          </w:divBdr>
        </w:div>
        <w:div w:id="1782021388">
          <w:marLeft w:val="480"/>
          <w:marRight w:val="0"/>
          <w:marTop w:val="0"/>
          <w:marBottom w:val="0"/>
          <w:divBdr>
            <w:top w:val="none" w:sz="0" w:space="0" w:color="auto"/>
            <w:left w:val="none" w:sz="0" w:space="0" w:color="auto"/>
            <w:bottom w:val="none" w:sz="0" w:space="0" w:color="auto"/>
            <w:right w:val="none" w:sz="0" w:space="0" w:color="auto"/>
          </w:divBdr>
        </w:div>
        <w:div w:id="1821261918">
          <w:marLeft w:val="480"/>
          <w:marRight w:val="0"/>
          <w:marTop w:val="0"/>
          <w:marBottom w:val="0"/>
          <w:divBdr>
            <w:top w:val="none" w:sz="0" w:space="0" w:color="auto"/>
            <w:left w:val="none" w:sz="0" w:space="0" w:color="auto"/>
            <w:bottom w:val="none" w:sz="0" w:space="0" w:color="auto"/>
            <w:right w:val="none" w:sz="0" w:space="0" w:color="auto"/>
          </w:divBdr>
        </w:div>
        <w:div w:id="24915978">
          <w:marLeft w:val="480"/>
          <w:marRight w:val="0"/>
          <w:marTop w:val="0"/>
          <w:marBottom w:val="0"/>
          <w:divBdr>
            <w:top w:val="none" w:sz="0" w:space="0" w:color="auto"/>
            <w:left w:val="none" w:sz="0" w:space="0" w:color="auto"/>
            <w:bottom w:val="none" w:sz="0" w:space="0" w:color="auto"/>
            <w:right w:val="none" w:sz="0" w:space="0" w:color="auto"/>
          </w:divBdr>
        </w:div>
        <w:div w:id="93214646">
          <w:marLeft w:val="480"/>
          <w:marRight w:val="0"/>
          <w:marTop w:val="0"/>
          <w:marBottom w:val="0"/>
          <w:divBdr>
            <w:top w:val="none" w:sz="0" w:space="0" w:color="auto"/>
            <w:left w:val="none" w:sz="0" w:space="0" w:color="auto"/>
            <w:bottom w:val="none" w:sz="0" w:space="0" w:color="auto"/>
            <w:right w:val="none" w:sz="0" w:space="0" w:color="auto"/>
          </w:divBdr>
        </w:div>
        <w:div w:id="268197560">
          <w:marLeft w:val="480"/>
          <w:marRight w:val="0"/>
          <w:marTop w:val="0"/>
          <w:marBottom w:val="0"/>
          <w:divBdr>
            <w:top w:val="none" w:sz="0" w:space="0" w:color="auto"/>
            <w:left w:val="none" w:sz="0" w:space="0" w:color="auto"/>
            <w:bottom w:val="none" w:sz="0" w:space="0" w:color="auto"/>
            <w:right w:val="none" w:sz="0" w:space="0" w:color="auto"/>
          </w:divBdr>
        </w:div>
        <w:div w:id="1478844127">
          <w:marLeft w:val="480"/>
          <w:marRight w:val="0"/>
          <w:marTop w:val="0"/>
          <w:marBottom w:val="0"/>
          <w:divBdr>
            <w:top w:val="none" w:sz="0" w:space="0" w:color="auto"/>
            <w:left w:val="none" w:sz="0" w:space="0" w:color="auto"/>
            <w:bottom w:val="none" w:sz="0" w:space="0" w:color="auto"/>
            <w:right w:val="none" w:sz="0" w:space="0" w:color="auto"/>
          </w:divBdr>
        </w:div>
        <w:div w:id="632096795">
          <w:marLeft w:val="480"/>
          <w:marRight w:val="0"/>
          <w:marTop w:val="0"/>
          <w:marBottom w:val="0"/>
          <w:divBdr>
            <w:top w:val="none" w:sz="0" w:space="0" w:color="auto"/>
            <w:left w:val="none" w:sz="0" w:space="0" w:color="auto"/>
            <w:bottom w:val="none" w:sz="0" w:space="0" w:color="auto"/>
            <w:right w:val="none" w:sz="0" w:space="0" w:color="auto"/>
          </w:divBdr>
        </w:div>
        <w:div w:id="44062803">
          <w:marLeft w:val="480"/>
          <w:marRight w:val="0"/>
          <w:marTop w:val="0"/>
          <w:marBottom w:val="0"/>
          <w:divBdr>
            <w:top w:val="none" w:sz="0" w:space="0" w:color="auto"/>
            <w:left w:val="none" w:sz="0" w:space="0" w:color="auto"/>
            <w:bottom w:val="none" w:sz="0" w:space="0" w:color="auto"/>
            <w:right w:val="none" w:sz="0" w:space="0" w:color="auto"/>
          </w:divBdr>
        </w:div>
        <w:div w:id="387458131">
          <w:marLeft w:val="480"/>
          <w:marRight w:val="0"/>
          <w:marTop w:val="0"/>
          <w:marBottom w:val="0"/>
          <w:divBdr>
            <w:top w:val="none" w:sz="0" w:space="0" w:color="auto"/>
            <w:left w:val="none" w:sz="0" w:space="0" w:color="auto"/>
            <w:bottom w:val="none" w:sz="0" w:space="0" w:color="auto"/>
            <w:right w:val="none" w:sz="0" w:space="0" w:color="auto"/>
          </w:divBdr>
        </w:div>
        <w:div w:id="661737460">
          <w:marLeft w:val="480"/>
          <w:marRight w:val="0"/>
          <w:marTop w:val="0"/>
          <w:marBottom w:val="0"/>
          <w:divBdr>
            <w:top w:val="none" w:sz="0" w:space="0" w:color="auto"/>
            <w:left w:val="none" w:sz="0" w:space="0" w:color="auto"/>
            <w:bottom w:val="none" w:sz="0" w:space="0" w:color="auto"/>
            <w:right w:val="none" w:sz="0" w:space="0" w:color="auto"/>
          </w:divBdr>
        </w:div>
        <w:div w:id="1849639435">
          <w:marLeft w:val="480"/>
          <w:marRight w:val="0"/>
          <w:marTop w:val="0"/>
          <w:marBottom w:val="0"/>
          <w:divBdr>
            <w:top w:val="none" w:sz="0" w:space="0" w:color="auto"/>
            <w:left w:val="none" w:sz="0" w:space="0" w:color="auto"/>
            <w:bottom w:val="none" w:sz="0" w:space="0" w:color="auto"/>
            <w:right w:val="none" w:sz="0" w:space="0" w:color="auto"/>
          </w:divBdr>
        </w:div>
        <w:div w:id="791363541">
          <w:marLeft w:val="480"/>
          <w:marRight w:val="0"/>
          <w:marTop w:val="0"/>
          <w:marBottom w:val="0"/>
          <w:divBdr>
            <w:top w:val="none" w:sz="0" w:space="0" w:color="auto"/>
            <w:left w:val="none" w:sz="0" w:space="0" w:color="auto"/>
            <w:bottom w:val="none" w:sz="0" w:space="0" w:color="auto"/>
            <w:right w:val="none" w:sz="0" w:space="0" w:color="auto"/>
          </w:divBdr>
        </w:div>
        <w:div w:id="2037542467">
          <w:marLeft w:val="480"/>
          <w:marRight w:val="0"/>
          <w:marTop w:val="0"/>
          <w:marBottom w:val="0"/>
          <w:divBdr>
            <w:top w:val="none" w:sz="0" w:space="0" w:color="auto"/>
            <w:left w:val="none" w:sz="0" w:space="0" w:color="auto"/>
            <w:bottom w:val="none" w:sz="0" w:space="0" w:color="auto"/>
            <w:right w:val="none" w:sz="0" w:space="0" w:color="auto"/>
          </w:divBdr>
        </w:div>
        <w:div w:id="463933557">
          <w:marLeft w:val="480"/>
          <w:marRight w:val="0"/>
          <w:marTop w:val="0"/>
          <w:marBottom w:val="0"/>
          <w:divBdr>
            <w:top w:val="none" w:sz="0" w:space="0" w:color="auto"/>
            <w:left w:val="none" w:sz="0" w:space="0" w:color="auto"/>
            <w:bottom w:val="none" w:sz="0" w:space="0" w:color="auto"/>
            <w:right w:val="none" w:sz="0" w:space="0" w:color="auto"/>
          </w:divBdr>
        </w:div>
        <w:div w:id="1644890278">
          <w:marLeft w:val="480"/>
          <w:marRight w:val="0"/>
          <w:marTop w:val="0"/>
          <w:marBottom w:val="0"/>
          <w:divBdr>
            <w:top w:val="none" w:sz="0" w:space="0" w:color="auto"/>
            <w:left w:val="none" w:sz="0" w:space="0" w:color="auto"/>
            <w:bottom w:val="none" w:sz="0" w:space="0" w:color="auto"/>
            <w:right w:val="none" w:sz="0" w:space="0" w:color="auto"/>
          </w:divBdr>
        </w:div>
        <w:div w:id="1231380468">
          <w:marLeft w:val="480"/>
          <w:marRight w:val="0"/>
          <w:marTop w:val="0"/>
          <w:marBottom w:val="0"/>
          <w:divBdr>
            <w:top w:val="none" w:sz="0" w:space="0" w:color="auto"/>
            <w:left w:val="none" w:sz="0" w:space="0" w:color="auto"/>
            <w:bottom w:val="none" w:sz="0" w:space="0" w:color="auto"/>
            <w:right w:val="none" w:sz="0" w:space="0" w:color="auto"/>
          </w:divBdr>
        </w:div>
        <w:div w:id="872428550">
          <w:marLeft w:val="480"/>
          <w:marRight w:val="0"/>
          <w:marTop w:val="0"/>
          <w:marBottom w:val="0"/>
          <w:divBdr>
            <w:top w:val="none" w:sz="0" w:space="0" w:color="auto"/>
            <w:left w:val="none" w:sz="0" w:space="0" w:color="auto"/>
            <w:bottom w:val="none" w:sz="0" w:space="0" w:color="auto"/>
            <w:right w:val="none" w:sz="0" w:space="0" w:color="auto"/>
          </w:divBdr>
        </w:div>
        <w:div w:id="1844322713">
          <w:marLeft w:val="480"/>
          <w:marRight w:val="0"/>
          <w:marTop w:val="0"/>
          <w:marBottom w:val="0"/>
          <w:divBdr>
            <w:top w:val="none" w:sz="0" w:space="0" w:color="auto"/>
            <w:left w:val="none" w:sz="0" w:space="0" w:color="auto"/>
            <w:bottom w:val="none" w:sz="0" w:space="0" w:color="auto"/>
            <w:right w:val="none" w:sz="0" w:space="0" w:color="auto"/>
          </w:divBdr>
        </w:div>
        <w:div w:id="209075070">
          <w:marLeft w:val="480"/>
          <w:marRight w:val="0"/>
          <w:marTop w:val="0"/>
          <w:marBottom w:val="0"/>
          <w:divBdr>
            <w:top w:val="none" w:sz="0" w:space="0" w:color="auto"/>
            <w:left w:val="none" w:sz="0" w:space="0" w:color="auto"/>
            <w:bottom w:val="none" w:sz="0" w:space="0" w:color="auto"/>
            <w:right w:val="none" w:sz="0" w:space="0" w:color="auto"/>
          </w:divBdr>
        </w:div>
        <w:div w:id="1553078302">
          <w:marLeft w:val="480"/>
          <w:marRight w:val="0"/>
          <w:marTop w:val="0"/>
          <w:marBottom w:val="0"/>
          <w:divBdr>
            <w:top w:val="none" w:sz="0" w:space="0" w:color="auto"/>
            <w:left w:val="none" w:sz="0" w:space="0" w:color="auto"/>
            <w:bottom w:val="none" w:sz="0" w:space="0" w:color="auto"/>
            <w:right w:val="none" w:sz="0" w:space="0" w:color="auto"/>
          </w:divBdr>
        </w:div>
        <w:div w:id="868882101">
          <w:marLeft w:val="480"/>
          <w:marRight w:val="0"/>
          <w:marTop w:val="0"/>
          <w:marBottom w:val="0"/>
          <w:divBdr>
            <w:top w:val="none" w:sz="0" w:space="0" w:color="auto"/>
            <w:left w:val="none" w:sz="0" w:space="0" w:color="auto"/>
            <w:bottom w:val="none" w:sz="0" w:space="0" w:color="auto"/>
            <w:right w:val="none" w:sz="0" w:space="0" w:color="auto"/>
          </w:divBdr>
        </w:div>
        <w:div w:id="564221609">
          <w:marLeft w:val="480"/>
          <w:marRight w:val="0"/>
          <w:marTop w:val="0"/>
          <w:marBottom w:val="0"/>
          <w:divBdr>
            <w:top w:val="none" w:sz="0" w:space="0" w:color="auto"/>
            <w:left w:val="none" w:sz="0" w:space="0" w:color="auto"/>
            <w:bottom w:val="none" w:sz="0" w:space="0" w:color="auto"/>
            <w:right w:val="none" w:sz="0" w:space="0" w:color="auto"/>
          </w:divBdr>
        </w:div>
        <w:div w:id="641348049">
          <w:marLeft w:val="480"/>
          <w:marRight w:val="0"/>
          <w:marTop w:val="0"/>
          <w:marBottom w:val="0"/>
          <w:divBdr>
            <w:top w:val="none" w:sz="0" w:space="0" w:color="auto"/>
            <w:left w:val="none" w:sz="0" w:space="0" w:color="auto"/>
            <w:bottom w:val="none" w:sz="0" w:space="0" w:color="auto"/>
            <w:right w:val="none" w:sz="0" w:space="0" w:color="auto"/>
          </w:divBdr>
        </w:div>
        <w:div w:id="1185898621">
          <w:marLeft w:val="480"/>
          <w:marRight w:val="0"/>
          <w:marTop w:val="0"/>
          <w:marBottom w:val="0"/>
          <w:divBdr>
            <w:top w:val="none" w:sz="0" w:space="0" w:color="auto"/>
            <w:left w:val="none" w:sz="0" w:space="0" w:color="auto"/>
            <w:bottom w:val="none" w:sz="0" w:space="0" w:color="auto"/>
            <w:right w:val="none" w:sz="0" w:space="0" w:color="auto"/>
          </w:divBdr>
        </w:div>
        <w:div w:id="1143083796">
          <w:marLeft w:val="480"/>
          <w:marRight w:val="0"/>
          <w:marTop w:val="0"/>
          <w:marBottom w:val="0"/>
          <w:divBdr>
            <w:top w:val="none" w:sz="0" w:space="0" w:color="auto"/>
            <w:left w:val="none" w:sz="0" w:space="0" w:color="auto"/>
            <w:bottom w:val="none" w:sz="0" w:space="0" w:color="auto"/>
            <w:right w:val="none" w:sz="0" w:space="0" w:color="auto"/>
          </w:divBdr>
        </w:div>
        <w:div w:id="1631738811">
          <w:marLeft w:val="480"/>
          <w:marRight w:val="0"/>
          <w:marTop w:val="0"/>
          <w:marBottom w:val="0"/>
          <w:divBdr>
            <w:top w:val="none" w:sz="0" w:space="0" w:color="auto"/>
            <w:left w:val="none" w:sz="0" w:space="0" w:color="auto"/>
            <w:bottom w:val="none" w:sz="0" w:space="0" w:color="auto"/>
            <w:right w:val="none" w:sz="0" w:space="0" w:color="auto"/>
          </w:divBdr>
        </w:div>
        <w:div w:id="1242641617">
          <w:marLeft w:val="480"/>
          <w:marRight w:val="0"/>
          <w:marTop w:val="0"/>
          <w:marBottom w:val="0"/>
          <w:divBdr>
            <w:top w:val="none" w:sz="0" w:space="0" w:color="auto"/>
            <w:left w:val="none" w:sz="0" w:space="0" w:color="auto"/>
            <w:bottom w:val="none" w:sz="0" w:space="0" w:color="auto"/>
            <w:right w:val="none" w:sz="0" w:space="0" w:color="auto"/>
          </w:divBdr>
        </w:div>
        <w:div w:id="1474953801">
          <w:marLeft w:val="480"/>
          <w:marRight w:val="0"/>
          <w:marTop w:val="0"/>
          <w:marBottom w:val="0"/>
          <w:divBdr>
            <w:top w:val="none" w:sz="0" w:space="0" w:color="auto"/>
            <w:left w:val="none" w:sz="0" w:space="0" w:color="auto"/>
            <w:bottom w:val="none" w:sz="0" w:space="0" w:color="auto"/>
            <w:right w:val="none" w:sz="0" w:space="0" w:color="auto"/>
          </w:divBdr>
        </w:div>
        <w:div w:id="736394234">
          <w:marLeft w:val="480"/>
          <w:marRight w:val="0"/>
          <w:marTop w:val="0"/>
          <w:marBottom w:val="0"/>
          <w:divBdr>
            <w:top w:val="none" w:sz="0" w:space="0" w:color="auto"/>
            <w:left w:val="none" w:sz="0" w:space="0" w:color="auto"/>
            <w:bottom w:val="none" w:sz="0" w:space="0" w:color="auto"/>
            <w:right w:val="none" w:sz="0" w:space="0" w:color="auto"/>
          </w:divBdr>
        </w:div>
        <w:div w:id="1581796401">
          <w:marLeft w:val="480"/>
          <w:marRight w:val="0"/>
          <w:marTop w:val="0"/>
          <w:marBottom w:val="0"/>
          <w:divBdr>
            <w:top w:val="none" w:sz="0" w:space="0" w:color="auto"/>
            <w:left w:val="none" w:sz="0" w:space="0" w:color="auto"/>
            <w:bottom w:val="none" w:sz="0" w:space="0" w:color="auto"/>
            <w:right w:val="none" w:sz="0" w:space="0" w:color="auto"/>
          </w:divBdr>
        </w:div>
        <w:div w:id="600145535">
          <w:marLeft w:val="480"/>
          <w:marRight w:val="0"/>
          <w:marTop w:val="0"/>
          <w:marBottom w:val="0"/>
          <w:divBdr>
            <w:top w:val="none" w:sz="0" w:space="0" w:color="auto"/>
            <w:left w:val="none" w:sz="0" w:space="0" w:color="auto"/>
            <w:bottom w:val="none" w:sz="0" w:space="0" w:color="auto"/>
            <w:right w:val="none" w:sz="0" w:space="0" w:color="auto"/>
          </w:divBdr>
        </w:div>
        <w:div w:id="121652266">
          <w:marLeft w:val="480"/>
          <w:marRight w:val="0"/>
          <w:marTop w:val="0"/>
          <w:marBottom w:val="0"/>
          <w:divBdr>
            <w:top w:val="none" w:sz="0" w:space="0" w:color="auto"/>
            <w:left w:val="none" w:sz="0" w:space="0" w:color="auto"/>
            <w:bottom w:val="none" w:sz="0" w:space="0" w:color="auto"/>
            <w:right w:val="none" w:sz="0" w:space="0" w:color="auto"/>
          </w:divBdr>
        </w:div>
        <w:div w:id="711076851">
          <w:marLeft w:val="480"/>
          <w:marRight w:val="0"/>
          <w:marTop w:val="0"/>
          <w:marBottom w:val="0"/>
          <w:divBdr>
            <w:top w:val="none" w:sz="0" w:space="0" w:color="auto"/>
            <w:left w:val="none" w:sz="0" w:space="0" w:color="auto"/>
            <w:bottom w:val="none" w:sz="0" w:space="0" w:color="auto"/>
            <w:right w:val="none" w:sz="0" w:space="0" w:color="auto"/>
          </w:divBdr>
        </w:div>
        <w:div w:id="518811479">
          <w:marLeft w:val="480"/>
          <w:marRight w:val="0"/>
          <w:marTop w:val="0"/>
          <w:marBottom w:val="0"/>
          <w:divBdr>
            <w:top w:val="none" w:sz="0" w:space="0" w:color="auto"/>
            <w:left w:val="none" w:sz="0" w:space="0" w:color="auto"/>
            <w:bottom w:val="none" w:sz="0" w:space="0" w:color="auto"/>
            <w:right w:val="none" w:sz="0" w:space="0" w:color="auto"/>
          </w:divBdr>
        </w:div>
        <w:div w:id="194974238">
          <w:marLeft w:val="480"/>
          <w:marRight w:val="0"/>
          <w:marTop w:val="0"/>
          <w:marBottom w:val="0"/>
          <w:divBdr>
            <w:top w:val="none" w:sz="0" w:space="0" w:color="auto"/>
            <w:left w:val="none" w:sz="0" w:space="0" w:color="auto"/>
            <w:bottom w:val="none" w:sz="0" w:space="0" w:color="auto"/>
            <w:right w:val="none" w:sz="0" w:space="0" w:color="auto"/>
          </w:divBdr>
        </w:div>
        <w:div w:id="630788638">
          <w:marLeft w:val="480"/>
          <w:marRight w:val="0"/>
          <w:marTop w:val="0"/>
          <w:marBottom w:val="0"/>
          <w:divBdr>
            <w:top w:val="none" w:sz="0" w:space="0" w:color="auto"/>
            <w:left w:val="none" w:sz="0" w:space="0" w:color="auto"/>
            <w:bottom w:val="none" w:sz="0" w:space="0" w:color="auto"/>
            <w:right w:val="none" w:sz="0" w:space="0" w:color="auto"/>
          </w:divBdr>
        </w:div>
        <w:div w:id="130947978">
          <w:marLeft w:val="480"/>
          <w:marRight w:val="0"/>
          <w:marTop w:val="0"/>
          <w:marBottom w:val="0"/>
          <w:divBdr>
            <w:top w:val="none" w:sz="0" w:space="0" w:color="auto"/>
            <w:left w:val="none" w:sz="0" w:space="0" w:color="auto"/>
            <w:bottom w:val="none" w:sz="0" w:space="0" w:color="auto"/>
            <w:right w:val="none" w:sz="0" w:space="0" w:color="auto"/>
          </w:divBdr>
        </w:div>
        <w:div w:id="2080134137">
          <w:marLeft w:val="480"/>
          <w:marRight w:val="0"/>
          <w:marTop w:val="0"/>
          <w:marBottom w:val="0"/>
          <w:divBdr>
            <w:top w:val="none" w:sz="0" w:space="0" w:color="auto"/>
            <w:left w:val="none" w:sz="0" w:space="0" w:color="auto"/>
            <w:bottom w:val="none" w:sz="0" w:space="0" w:color="auto"/>
            <w:right w:val="none" w:sz="0" w:space="0" w:color="auto"/>
          </w:divBdr>
        </w:div>
        <w:div w:id="330989418">
          <w:marLeft w:val="480"/>
          <w:marRight w:val="0"/>
          <w:marTop w:val="0"/>
          <w:marBottom w:val="0"/>
          <w:divBdr>
            <w:top w:val="none" w:sz="0" w:space="0" w:color="auto"/>
            <w:left w:val="none" w:sz="0" w:space="0" w:color="auto"/>
            <w:bottom w:val="none" w:sz="0" w:space="0" w:color="auto"/>
            <w:right w:val="none" w:sz="0" w:space="0" w:color="auto"/>
          </w:divBdr>
        </w:div>
        <w:div w:id="553925901">
          <w:marLeft w:val="480"/>
          <w:marRight w:val="0"/>
          <w:marTop w:val="0"/>
          <w:marBottom w:val="0"/>
          <w:divBdr>
            <w:top w:val="none" w:sz="0" w:space="0" w:color="auto"/>
            <w:left w:val="none" w:sz="0" w:space="0" w:color="auto"/>
            <w:bottom w:val="none" w:sz="0" w:space="0" w:color="auto"/>
            <w:right w:val="none" w:sz="0" w:space="0" w:color="auto"/>
          </w:divBdr>
        </w:div>
        <w:div w:id="1016882872">
          <w:marLeft w:val="480"/>
          <w:marRight w:val="0"/>
          <w:marTop w:val="0"/>
          <w:marBottom w:val="0"/>
          <w:divBdr>
            <w:top w:val="none" w:sz="0" w:space="0" w:color="auto"/>
            <w:left w:val="none" w:sz="0" w:space="0" w:color="auto"/>
            <w:bottom w:val="none" w:sz="0" w:space="0" w:color="auto"/>
            <w:right w:val="none" w:sz="0" w:space="0" w:color="auto"/>
          </w:divBdr>
        </w:div>
        <w:div w:id="1459371524">
          <w:marLeft w:val="480"/>
          <w:marRight w:val="0"/>
          <w:marTop w:val="0"/>
          <w:marBottom w:val="0"/>
          <w:divBdr>
            <w:top w:val="none" w:sz="0" w:space="0" w:color="auto"/>
            <w:left w:val="none" w:sz="0" w:space="0" w:color="auto"/>
            <w:bottom w:val="none" w:sz="0" w:space="0" w:color="auto"/>
            <w:right w:val="none" w:sz="0" w:space="0" w:color="auto"/>
          </w:divBdr>
        </w:div>
        <w:div w:id="1114598343">
          <w:marLeft w:val="480"/>
          <w:marRight w:val="0"/>
          <w:marTop w:val="0"/>
          <w:marBottom w:val="0"/>
          <w:divBdr>
            <w:top w:val="none" w:sz="0" w:space="0" w:color="auto"/>
            <w:left w:val="none" w:sz="0" w:space="0" w:color="auto"/>
            <w:bottom w:val="none" w:sz="0" w:space="0" w:color="auto"/>
            <w:right w:val="none" w:sz="0" w:space="0" w:color="auto"/>
          </w:divBdr>
        </w:div>
        <w:div w:id="1351446675">
          <w:marLeft w:val="480"/>
          <w:marRight w:val="0"/>
          <w:marTop w:val="0"/>
          <w:marBottom w:val="0"/>
          <w:divBdr>
            <w:top w:val="none" w:sz="0" w:space="0" w:color="auto"/>
            <w:left w:val="none" w:sz="0" w:space="0" w:color="auto"/>
            <w:bottom w:val="none" w:sz="0" w:space="0" w:color="auto"/>
            <w:right w:val="none" w:sz="0" w:space="0" w:color="auto"/>
          </w:divBdr>
        </w:div>
        <w:div w:id="1677808808">
          <w:marLeft w:val="480"/>
          <w:marRight w:val="0"/>
          <w:marTop w:val="0"/>
          <w:marBottom w:val="0"/>
          <w:divBdr>
            <w:top w:val="none" w:sz="0" w:space="0" w:color="auto"/>
            <w:left w:val="none" w:sz="0" w:space="0" w:color="auto"/>
            <w:bottom w:val="none" w:sz="0" w:space="0" w:color="auto"/>
            <w:right w:val="none" w:sz="0" w:space="0" w:color="auto"/>
          </w:divBdr>
        </w:div>
        <w:div w:id="1273972697">
          <w:marLeft w:val="480"/>
          <w:marRight w:val="0"/>
          <w:marTop w:val="0"/>
          <w:marBottom w:val="0"/>
          <w:divBdr>
            <w:top w:val="none" w:sz="0" w:space="0" w:color="auto"/>
            <w:left w:val="none" w:sz="0" w:space="0" w:color="auto"/>
            <w:bottom w:val="none" w:sz="0" w:space="0" w:color="auto"/>
            <w:right w:val="none" w:sz="0" w:space="0" w:color="auto"/>
          </w:divBdr>
        </w:div>
        <w:div w:id="2129160355">
          <w:marLeft w:val="480"/>
          <w:marRight w:val="0"/>
          <w:marTop w:val="0"/>
          <w:marBottom w:val="0"/>
          <w:divBdr>
            <w:top w:val="none" w:sz="0" w:space="0" w:color="auto"/>
            <w:left w:val="none" w:sz="0" w:space="0" w:color="auto"/>
            <w:bottom w:val="none" w:sz="0" w:space="0" w:color="auto"/>
            <w:right w:val="none" w:sz="0" w:space="0" w:color="auto"/>
          </w:divBdr>
        </w:div>
        <w:div w:id="1673336839">
          <w:marLeft w:val="480"/>
          <w:marRight w:val="0"/>
          <w:marTop w:val="0"/>
          <w:marBottom w:val="0"/>
          <w:divBdr>
            <w:top w:val="none" w:sz="0" w:space="0" w:color="auto"/>
            <w:left w:val="none" w:sz="0" w:space="0" w:color="auto"/>
            <w:bottom w:val="none" w:sz="0" w:space="0" w:color="auto"/>
            <w:right w:val="none" w:sz="0" w:space="0" w:color="auto"/>
          </w:divBdr>
        </w:div>
        <w:div w:id="1100180741">
          <w:marLeft w:val="480"/>
          <w:marRight w:val="0"/>
          <w:marTop w:val="0"/>
          <w:marBottom w:val="0"/>
          <w:divBdr>
            <w:top w:val="none" w:sz="0" w:space="0" w:color="auto"/>
            <w:left w:val="none" w:sz="0" w:space="0" w:color="auto"/>
            <w:bottom w:val="none" w:sz="0" w:space="0" w:color="auto"/>
            <w:right w:val="none" w:sz="0" w:space="0" w:color="auto"/>
          </w:divBdr>
        </w:div>
        <w:div w:id="174074145">
          <w:marLeft w:val="480"/>
          <w:marRight w:val="0"/>
          <w:marTop w:val="0"/>
          <w:marBottom w:val="0"/>
          <w:divBdr>
            <w:top w:val="none" w:sz="0" w:space="0" w:color="auto"/>
            <w:left w:val="none" w:sz="0" w:space="0" w:color="auto"/>
            <w:bottom w:val="none" w:sz="0" w:space="0" w:color="auto"/>
            <w:right w:val="none" w:sz="0" w:space="0" w:color="auto"/>
          </w:divBdr>
        </w:div>
        <w:div w:id="1600523703">
          <w:marLeft w:val="480"/>
          <w:marRight w:val="0"/>
          <w:marTop w:val="0"/>
          <w:marBottom w:val="0"/>
          <w:divBdr>
            <w:top w:val="none" w:sz="0" w:space="0" w:color="auto"/>
            <w:left w:val="none" w:sz="0" w:space="0" w:color="auto"/>
            <w:bottom w:val="none" w:sz="0" w:space="0" w:color="auto"/>
            <w:right w:val="none" w:sz="0" w:space="0" w:color="auto"/>
          </w:divBdr>
        </w:div>
        <w:div w:id="1050762445">
          <w:marLeft w:val="480"/>
          <w:marRight w:val="0"/>
          <w:marTop w:val="0"/>
          <w:marBottom w:val="0"/>
          <w:divBdr>
            <w:top w:val="none" w:sz="0" w:space="0" w:color="auto"/>
            <w:left w:val="none" w:sz="0" w:space="0" w:color="auto"/>
            <w:bottom w:val="none" w:sz="0" w:space="0" w:color="auto"/>
            <w:right w:val="none" w:sz="0" w:space="0" w:color="auto"/>
          </w:divBdr>
        </w:div>
        <w:div w:id="1272318956">
          <w:marLeft w:val="480"/>
          <w:marRight w:val="0"/>
          <w:marTop w:val="0"/>
          <w:marBottom w:val="0"/>
          <w:divBdr>
            <w:top w:val="none" w:sz="0" w:space="0" w:color="auto"/>
            <w:left w:val="none" w:sz="0" w:space="0" w:color="auto"/>
            <w:bottom w:val="none" w:sz="0" w:space="0" w:color="auto"/>
            <w:right w:val="none" w:sz="0" w:space="0" w:color="auto"/>
          </w:divBdr>
        </w:div>
        <w:div w:id="1980724988">
          <w:marLeft w:val="480"/>
          <w:marRight w:val="0"/>
          <w:marTop w:val="0"/>
          <w:marBottom w:val="0"/>
          <w:divBdr>
            <w:top w:val="none" w:sz="0" w:space="0" w:color="auto"/>
            <w:left w:val="none" w:sz="0" w:space="0" w:color="auto"/>
            <w:bottom w:val="none" w:sz="0" w:space="0" w:color="auto"/>
            <w:right w:val="none" w:sz="0" w:space="0" w:color="auto"/>
          </w:divBdr>
        </w:div>
        <w:div w:id="1381176099">
          <w:marLeft w:val="480"/>
          <w:marRight w:val="0"/>
          <w:marTop w:val="0"/>
          <w:marBottom w:val="0"/>
          <w:divBdr>
            <w:top w:val="none" w:sz="0" w:space="0" w:color="auto"/>
            <w:left w:val="none" w:sz="0" w:space="0" w:color="auto"/>
            <w:bottom w:val="none" w:sz="0" w:space="0" w:color="auto"/>
            <w:right w:val="none" w:sz="0" w:space="0" w:color="auto"/>
          </w:divBdr>
        </w:div>
        <w:div w:id="662321247">
          <w:marLeft w:val="480"/>
          <w:marRight w:val="0"/>
          <w:marTop w:val="0"/>
          <w:marBottom w:val="0"/>
          <w:divBdr>
            <w:top w:val="none" w:sz="0" w:space="0" w:color="auto"/>
            <w:left w:val="none" w:sz="0" w:space="0" w:color="auto"/>
            <w:bottom w:val="none" w:sz="0" w:space="0" w:color="auto"/>
            <w:right w:val="none" w:sz="0" w:space="0" w:color="auto"/>
          </w:divBdr>
        </w:div>
        <w:div w:id="438836188">
          <w:marLeft w:val="480"/>
          <w:marRight w:val="0"/>
          <w:marTop w:val="0"/>
          <w:marBottom w:val="0"/>
          <w:divBdr>
            <w:top w:val="none" w:sz="0" w:space="0" w:color="auto"/>
            <w:left w:val="none" w:sz="0" w:space="0" w:color="auto"/>
            <w:bottom w:val="none" w:sz="0" w:space="0" w:color="auto"/>
            <w:right w:val="none" w:sz="0" w:space="0" w:color="auto"/>
          </w:divBdr>
        </w:div>
        <w:div w:id="1456948869">
          <w:marLeft w:val="480"/>
          <w:marRight w:val="0"/>
          <w:marTop w:val="0"/>
          <w:marBottom w:val="0"/>
          <w:divBdr>
            <w:top w:val="none" w:sz="0" w:space="0" w:color="auto"/>
            <w:left w:val="none" w:sz="0" w:space="0" w:color="auto"/>
            <w:bottom w:val="none" w:sz="0" w:space="0" w:color="auto"/>
            <w:right w:val="none" w:sz="0" w:space="0" w:color="auto"/>
          </w:divBdr>
        </w:div>
        <w:div w:id="127819605">
          <w:marLeft w:val="480"/>
          <w:marRight w:val="0"/>
          <w:marTop w:val="0"/>
          <w:marBottom w:val="0"/>
          <w:divBdr>
            <w:top w:val="none" w:sz="0" w:space="0" w:color="auto"/>
            <w:left w:val="none" w:sz="0" w:space="0" w:color="auto"/>
            <w:bottom w:val="none" w:sz="0" w:space="0" w:color="auto"/>
            <w:right w:val="none" w:sz="0" w:space="0" w:color="auto"/>
          </w:divBdr>
        </w:div>
        <w:div w:id="1404990212">
          <w:marLeft w:val="480"/>
          <w:marRight w:val="0"/>
          <w:marTop w:val="0"/>
          <w:marBottom w:val="0"/>
          <w:divBdr>
            <w:top w:val="none" w:sz="0" w:space="0" w:color="auto"/>
            <w:left w:val="none" w:sz="0" w:space="0" w:color="auto"/>
            <w:bottom w:val="none" w:sz="0" w:space="0" w:color="auto"/>
            <w:right w:val="none" w:sz="0" w:space="0" w:color="auto"/>
          </w:divBdr>
        </w:div>
        <w:div w:id="280035808">
          <w:marLeft w:val="480"/>
          <w:marRight w:val="0"/>
          <w:marTop w:val="0"/>
          <w:marBottom w:val="0"/>
          <w:divBdr>
            <w:top w:val="none" w:sz="0" w:space="0" w:color="auto"/>
            <w:left w:val="none" w:sz="0" w:space="0" w:color="auto"/>
            <w:bottom w:val="none" w:sz="0" w:space="0" w:color="auto"/>
            <w:right w:val="none" w:sz="0" w:space="0" w:color="auto"/>
          </w:divBdr>
        </w:div>
        <w:div w:id="1948998454">
          <w:marLeft w:val="480"/>
          <w:marRight w:val="0"/>
          <w:marTop w:val="0"/>
          <w:marBottom w:val="0"/>
          <w:divBdr>
            <w:top w:val="none" w:sz="0" w:space="0" w:color="auto"/>
            <w:left w:val="none" w:sz="0" w:space="0" w:color="auto"/>
            <w:bottom w:val="none" w:sz="0" w:space="0" w:color="auto"/>
            <w:right w:val="none" w:sz="0" w:space="0" w:color="auto"/>
          </w:divBdr>
        </w:div>
        <w:div w:id="1546025216">
          <w:marLeft w:val="480"/>
          <w:marRight w:val="0"/>
          <w:marTop w:val="0"/>
          <w:marBottom w:val="0"/>
          <w:divBdr>
            <w:top w:val="none" w:sz="0" w:space="0" w:color="auto"/>
            <w:left w:val="none" w:sz="0" w:space="0" w:color="auto"/>
            <w:bottom w:val="none" w:sz="0" w:space="0" w:color="auto"/>
            <w:right w:val="none" w:sz="0" w:space="0" w:color="auto"/>
          </w:divBdr>
        </w:div>
        <w:div w:id="722755037">
          <w:marLeft w:val="480"/>
          <w:marRight w:val="0"/>
          <w:marTop w:val="0"/>
          <w:marBottom w:val="0"/>
          <w:divBdr>
            <w:top w:val="none" w:sz="0" w:space="0" w:color="auto"/>
            <w:left w:val="none" w:sz="0" w:space="0" w:color="auto"/>
            <w:bottom w:val="none" w:sz="0" w:space="0" w:color="auto"/>
            <w:right w:val="none" w:sz="0" w:space="0" w:color="auto"/>
          </w:divBdr>
        </w:div>
        <w:div w:id="76026147">
          <w:marLeft w:val="480"/>
          <w:marRight w:val="0"/>
          <w:marTop w:val="0"/>
          <w:marBottom w:val="0"/>
          <w:divBdr>
            <w:top w:val="none" w:sz="0" w:space="0" w:color="auto"/>
            <w:left w:val="none" w:sz="0" w:space="0" w:color="auto"/>
            <w:bottom w:val="none" w:sz="0" w:space="0" w:color="auto"/>
            <w:right w:val="none" w:sz="0" w:space="0" w:color="auto"/>
          </w:divBdr>
        </w:div>
        <w:div w:id="1944455908">
          <w:marLeft w:val="480"/>
          <w:marRight w:val="0"/>
          <w:marTop w:val="0"/>
          <w:marBottom w:val="0"/>
          <w:divBdr>
            <w:top w:val="none" w:sz="0" w:space="0" w:color="auto"/>
            <w:left w:val="none" w:sz="0" w:space="0" w:color="auto"/>
            <w:bottom w:val="none" w:sz="0" w:space="0" w:color="auto"/>
            <w:right w:val="none" w:sz="0" w:space="0" w:color="auto"/>
          </w:divBdr>
        </w:div>
        <w:div w:id="1792891849">
          <w:marLeft w:val="480"/>
          <w:marRight w:val="0"/>
          <w:marTop w:val="0"/>
          <w:marBottom w:val="0"/>
          <w:divBdr>
            <w:top w:val="none" w:sz="0" w:space="0" w:color="auto"/>
            <w:left w:val="none" w:sz="0" w:space="0" w:color="auto"/>
            <w:bottom w:val="none" w:sz="0" w:space="0" w:color="auto"/>
            <w:right w:val="none" w:sz="0" w:space="0" w:color="auto"/>
          </w:divBdr>
        </w:div>
      </w:divsChild>
    </w:div>
    <w:div w:id="1382245446">
      <w:bodyDiv w:val="1"/>
      <w:marLeft w:val="0"/>
      <w:marRight w:val="0"/>
      <w:marTop w:val="0"/>
      <w:marBottom w:val="0"/>
      <w:divBdr>
        <w:top w:val="none" w:sz="0" w:space="0" w:color="auto"/>
        <w:left w:val="none" w:sz="0" w:space="0" w:color="auto"/>
        <w:bottom w:val="none" w:sz="0" w:space="0" w:color="auto"/>
        <w:right w:val="none" w:sz="0" w:space="0" w:color="auto"/>
      </w:divBdr>
    </w:div>
    <w:div w:id="1382437668">
      <w:bodyDiv w:val="1"/>
      <w:marLeft w:val="0"/>
      <w:marRight w:val="0"/>
      <w:marTop w:val="0"/>
      <w:marBottom w:val="0"/>
      <w:divBdr>
        <w:top w:val="none" w:sz="0" w:space="0" w:color="auto"/>
        <w:left w:val="none" w:sz="0" w:space="0" w:color="auto"/>
        <w:bottom w:val="none" w:sz="0" w:space="0" w:color="auto"/>
        <w:right w:val="none" w:sz="0" w:space="0" w:color="auto"/>
      </w:divBdr>
    </w:div>
    <w:div w:id="1382513190">
      <w:bodyDiv w:val="1"/>
      <w:marLeft w:val="0"/>
      <w:marRight w:val="0"/>
      <w:marTop w:val="0"/>
      <w:marBottom w:val="0"/>
      <w:divBdr>
        <w:top w:val="none" w:sz="0" w:space="0" w:color="auto"/>
        <w:left w:val="none" w:sz="0" w:space="0" w:color="auto"/>
        <w:bottom w:val="none" w:sz="0" w:space="0" w:color="auto"/>
        <w:right w:val="none" w:sz="0" w:space="0" w:color="auto"/>
      </w:divBdr>
    </w:div>
    <w:div w:id="1382561246">
      <w:bodyDiv w:val="1"/>
      <w:marLeft w:val="0"/>
      <w:marRight w:val="0"/>
      <w:marTop w:val="0"/>
      <w:marBottom w:val="0"/>
      <w:divBdr>
        <w:top w:val="none" w:sz="0" w:space="0" w:color="auto"/>
        <w:left w:val="none" w:sz="0" w:space="0" w:color="auto"/>
        <w:bottom w:val="none" w:sz="0" w:space="0" w:color="auto"/>
        <w:right w:val="none" w:sz="0" w:space="0" w:color="auto"/>
      </w:divBdr>
    </w:div>
    <w:div w:id="1382830182">
      <w:bodyDiv w:val="1"/>
      <w:marLeft w:val="0"/>
      <w:marRight w:val="0"/>
      <w:marTop w:val="0"/>
      <w:marBottom w:val="0"/>
      <w:divBdr>
        <w:top w:val="none" w:sz="0" w:space="0" w:color="auto"/>
        <w:left w:val="none" w:sz="0" w:space="0" w:color="auto"/>
        <w:bottom w:val="none" w:sz="0" w:space="0" w:color="auto"/>
        <w:right w:val="none" w:sz="0" w:space="0" w:color="auto"/>
      </w:divBdr>
    </w:div>
    <w:div w:id="1382902221">
      <w:bodyDiv w:val="1"/>
      <w:marLeft w:val="0"/>
      <w:marRight w:val="0"/>
      <w:marTop w:val="0"/>
      <w:marBottom w:val="0"/>
      <w:divBdr>
        <w:top w:val="none" w:sz="0" w:space="0" w:color="auto"/>
        <w:left w:val="none" w:sz="0" w:space="0" w:color="auto"/>
        <w:bottom w:val="none" w:sz="0" w:space="0" w:color="auto"/>
        <w:right w:val="none" w:sz="0" w:space="0" w:color="auto"/>
      </w:divBdr>
    </w:div>
    <w:div w:id="1383554604">
      <w:bodyDiv w:val="1"/>
      <w:marLeft w:val="0"/>
      <w:marRight w:val="0"/>
      <w:marTop w:val="0"/>
      <w:marBottom w:val="0"/>
      <w:divBdr>
        <w:top w:val="none" w:sz="0" w:space="0" w:color="auto"/>
        <w:left w:val="none" w:sz="0" w:space="0" w:color="auto"/>
        <w:bottom w:val="none" w:sz="0" w:space="0" w:color="auto"/>
        <w:right w:val="none" w:sz="0" w:space="0" w:color="auto"/>
      </w:divBdr>
    </w:div>
    <w:div w:id="1383560584">
      <w:bodyDiv w:val="1"/>
      <w:marLeft w:val="0"/>
      <w:marRight w:val="0"/>
      <w:marTop w:val="0"/>
      <w:marBottom w:val="0"/>
      <w:divBdr>
        <w:top w:val="none" w:sz="0" w:space="0" w:color="auto"/>
        <w:left w:val="none" w:sz="0" w:space="0" w:color="auto"/>
        <w:bottom w:val="none" w:sz="0" w:space="0" w:color="auto"/>
        <w:right w:val="none" w:sz="0" w:space="0" w:color="auto"/>
      </w:divBdr>
    </w:div>
    <w:div w:id="1383670350">
      <w:bodyDiv w:val="1"/>
      <w:marLeft w:val="0"/>
      <w:marRight w:val="0"/>
      <w:marTop w:val="0"/>
      <w:marBottom w:val="0"/>
      <w:divBdr>
        <w:top w:val="none" w:sz="0" w:space="0" w:color="auto"/>
        <w:left w:val="none" w:sz="0" w:space="0" w:color="auto"/>
        <w:bottom w:val="none" w:sz="0" w:space="0" w:color="auto"/>
        <w:right w:val="none" w:sz="0" w:space="0" w:color="auto"/>
      </w:divBdr>
    </w:div>
    <w:div w:id="1383868715">
      <w:bodyDiv w:val="1"/>
      <w:marLeft w:val="0"/>
      <w:marRight w:val="0"/>
      <w:marTop w:val="0"/>
      <w:marBottom w:val="0"/>
      <w:divBdr>
        <w:top w:val="none" w:sz="0" w:space="0" w:color="auto"/>
        <w:left w:val="none" w:sz="0" w:space="0" w:color="auto"/>
        <w:bottom w:val="none" w:sz="0" w:space="0" w:color="auto"/>
        <w:right w:val="none" w:sz="0" w:space="0" w:color="auto"/>
      </w:divBdr>
    </w:div>
    <w:div w:id="1384256675">
      <w:bodyDiv w:val="1"/>
      <w:marLeft w:val="0"/>
      <w:marRight w:val="0"/>
      <w:marTop w:val="0"/>
      <w:marBottom w:val="0"/>
      <w:divBdr>
        <w:top w:val="none" w:sz="0" w:space="0" w:color="auto"/>
        <w:left w:val="none" w:sz="0" w:space="0" w:color="auto"/>
        <w:bottom w:val="none" w:sz="0" w:space="0" w:color="auto"/>
        <w:right w:val="none" w:sz="0" w:space="0" w:color="auto"/>
      </w:divBdr>
      <w:divsChild>
        <w:div w:id="1373112226">
          <w:marLeft w:val="480"/>
          <w:marRight w:val="0"/>
          <w:marTop w:val="0"/>
          <w:marBottom w:val="0"/>
          <w:divBdr>
            <w:top w:val="none" w:sz="0" w:space="0" w:color="auto"/>
            <w:left w:val="none" w:sz="0" w:space="0" w:color="auto"/>
            <w:bottom w:val="none" w:sz="0" w:space="0" w:color="auto"/>
            <w:right w:val="none" w:sz="0" w:space="0" w:color="auto"/>
          </w:divBdr>
        </w:div>
        <w:div w:id="1748185170">
          <w:marLeft w:val="480"/>
          <w:marRight w:val="0"/>
          <w:marTop w:val="0"/>
          <w:marBottom w:val="0"/>
          <w:divBdr>
            <w:top w:val="none" w:sz="0" w:space="0" w:color="auto"/>
            <w:left w:val="none" w:sz="0" w:space="0" w:color="auto"/>
            <w:bottom w:val="none" w:sz="0" w:space="0" w:color="auto"/>
            <w:right w:val="none" w:sz="0" w:space="0" w:color="auto"/>
          </w:divBdr>
        </w:div>
        <w:div w:id="1425414215">
          <w:marLeft w:val="480"/>
          <w:marRight w:val="0"/>
          <w:marTop w:val="0"/>
          <w:marBottom w:val="0"/>
          <w:divBdr>
            <w:top w:val="none" w:sz="0" w:space="0" w:color="auto"/>
            <w:left w:val="none" w:sz="0" w:space="0" w:color="auto"/>
            <w:bottom w:val="none" w:sz="0" w:space="0" w:color="auto"/>
            <w:right w:val="none" w:sz="0" w:space="0" w:color="auto"/>
          </w:divBdr>
        </w:div>
        <w:div w:id="1819149368">
          <w:marLeft w:val="480"/>
          <w:marRight w:val="0"/>
          <w:marTop w:val="0"/>
          <w:marBottom w:val="0"/>
          <w:divBdr>
            <w:top w:val="none" w:sz="0" w:space="0" w:color="auto"/>
            <w:left w:val="none" w:sz="0" w:space="0" w:color="auto"/>
            <w:bottom w:val="none" w:sz="0" w:space="0" w:color="auto"/>
            <w:right w:val="none" w:sz="0" w:space="0" w:color="auto"/>
          </w:divBdr>
        </w:div>
        <w:div w:id="1631932007">
          <w:marLeft w:val="480"/>
          <w:marRight w:val="0"/>
          <w:marTop w:val="0"/>
          <w:marBottom w:val="0"/>
          <w:divBdr>
            <w:top w:val="none" w:sz="0" w:space="0" w:color="auto"/>
            <w:left w:val="none" w:sz="0" w:space="0" w:color="auto"/>
            <w:bottom w:val="none" w:sz="0" w:space="0" w:color="auto"/>
            <w:right w:val="none" w:sz="0" w:space="0" w:color="auto"/>
          </w:divBdr>
        </w:div>
        <w:div w:id="1665813016">
          <w:marLeft w:val="480"/>
          <w:marRight w:val="0"/>
          <w:marTop w:val="0"/>
          <w:marBottom w:val="0"/>
          <w:divBdr>
            <w:top w:val="none" w:sz="0" w:space="0" w:color="auto"/>
            <w:left w:val="none" w:sz="0" w:space="0" w:color="auto"/>
            <w:bottom w:val="none" w:sz="0" w:space="0" w:color="auto"/>
            <w:right w:val="none" w:sz="0" w:space="0" w:color="auto"/>
          </w:divBdr>
        </w:div>
        <w:div w:id="334572767">
          <w:marLeft w:val="480"/>
          <w:marRight w:val="0"/>
          <w:marTop w:val="0"/>
          <w:marBottom w:val="0"/>
          <w:divBdr>
            <w:top w:val="none" w:sz="0" w:space="0" w:color="auto"/>
            <w:left w:val="none" w:sz="0" w:space="0" w:color="auto"/>
            <w:bottom w:val="none" w:sz="0" w:space="0" w:color="auto"/>
            <w:right w:val="none" w:sz="0" w:space="0" w:color="auto"/>
          </w:divBdr>
        </w:div>
        <w:div w:id="1880629444">
          <w:marLeft w:val="480"/>
          <w:marRight w:val="0"/>
          <w:marTop w:val="0"/>
          <w:marBottom w:val="0"/>
          <w:divBdr>
            <w:top w:val="none" w:sz="0" w:space="0" w:color="auto"/>
            <w:left w:val="none" w:sz="0" w:space="0" w:color="auto"/>
            <w:bottom w:val="none" w:sz="0" w:space="0" w:color="auto"/>
            <w:right w:val="none" w:sz="0" w:space="0" w:color="auto"/>
          </w:divBdr>
        </w:div>
        <w:div w:id="406416793">
          <w:marLeft w:val="480"/>
          <w:marRight w:val="0"/>
          <w:marTop w:val="0"/>
          <w:marBottom w:val="0"/>
          <w:divBdr>
            <w:top w:val="none" w:sz="0" w:space="0" w:color="auto"/>
            <w:left w:val="none" w:sz="0" w:space="0" w:color="auto"/>
            <w:bottom w:val="none" w:sz="0" w:space="0" w:color="auto"/>
            <w:right w:val="none" w:sz="0" w:space="0" w:color="auto"/>
          </w:divBdr>
        </w:div>
        <w:div w:id="833104979">
          <w:marLeft w:val="480"/>
          <w:marRight w:val="0"/>
          <w:marTop w:val="0"/>
          <w:marBottom w:val="0"/>
          <w:divBdr>
            <w:top w:val="none" w:sz="0" w:space="0" w:color="auto"/>
            <w:left w:val="none" w:sz="0" w:space="0" w:color="auto"/>
            <w:bottom w:val="none" w:sz="0" w:space="0" w:color="auto"/>
            <w:right w:val="none" w:sz="0" w:space="0" w:color="auto"/>
          </w:divBdr>
        </w:div>
        <w:div w:id="304047397">
          <w:marLeft w:val="480"/>
          <w:marRight w:val="0"/>
          <w:marTop w:val="0"/>
          <w:marBottom w:val="0"/>
          <w:divBdr>
            <w:top w:val="none" w:sz="0" w:space="0" w:color="auto"/>
            <w:left w:val="none" w:sz="0" w:space="0" w:color="auto"/>
            <w:bottom w:val="none" w:sz="0" w:space="0" w:color="auto"/>
            <w:right w:val="none" w:sz="0" w:space="0" w:color="auto"/>
          </w:divBdr>
        </w:div>
        <w:div w:id="1547452372">
          <w:marLeft w:val="480"/>
          <w:marRight w:val="0"/>
          <w:marTop w:val="0"/>
          <w:marBottom w:val="0"/>
          <w:divBdr>
            <w:top w:val="none" w:sz="0" w:space="0" w:color="auto"/>
            <w:left w:val="none" w:sz="0" w:space="0" w:color="auto"/>
            <w:bottom w:val="none" w:sz="0" w:space="0" w:color="auto"/>
            <w:right w:val="none" w:sz="0" w:space="0" w:color="auto"/>
          </w:divBdr>
        </w:div>
        <w:div w:id="1270549723">
          <w:marLeft w:val="480"/>
          <w:marRight w:val="0"/>
          <w:marTop w:val="0"/>
          <w:marBottom w:val="0"/>
          <w:divBdr>
            <w:top w:val="none" w:sz="0" w:space="0" w:color="auto"/>
            <w:left w:val="none" w:sz="0" w:space="0" w:color="auto"/>
            <w:bottom w:val="none" w:sz="0" w:space="0" w:color="auto"/>
            <w:right w:val="none" w:sz="0" w:space="0" w:color="auto"/>
          </w:divBdr>
        </w:div>
        <w:div w:id="1032461436">
          <w:marLeft w:val="480"/>
          <w:marRight w:val="0"/>
          <w:marTop w:val="0"/>
          <w:marBottom w:val="0"/>
          <w:divBdr>
            <w:top w:val="none" w:sz="0" w:space="0" w:color="auto"/>
            <w:left w:val="none" w:sz="0" w:space="0" w:color="auto"/>
            <w:bottom w:val="none" w:sz="0" w:space="0" w:color="auto"/>
            <w:right w:val="none" w:sz="0" w:space="0" w:color="auto"/>
          </w:divBdr>
        </w:div>
        <w:div w:id="1098140277">
          <w:marLeft w:val="480"/>
          <w:marRight w:val="0"/>
          <w:marTop w:val="0"/>
          <w:marBottom w:val="0"/>
          <w:divBdr>
            <w:top w:val="none" w:sz="0" w:space="0" w:color="auto"/>
            <w:left w:val="none" w:sz="0" w:space="0" w:color="auto"/>
            <w:bottom w:val="none" w:sz="0" w:space="0" w:color="auto"/>
            <w:right w:val="none" w:sz="0" w:space="0" w:color="auto"/>
          </w:divBdr>
        </w:div>
        <w:div w:id="305819353">
          <w:marLeft w:val="480"/>
          <w:marRight w:val="0"/>
          <w:marTop w:val="0"/>
          <w:marBottom w:val="0"/>
          <w:divBdr>
            <w:top w:val="none" w:sz="0" w:space="0" w:color="auto"/>
            <w:left w:val="none" w:sz="0" w:space="0" w:color="auto"/>
            <w:bottom w:val="none" w:sz="0" w:space="0" w:color="auto"/>
            <w:right w:val="none" w:sz="0" w:space="0" w:color="auto"/>
          </w:divBdr>
        </w:div>
        <w:div w:id="364912946">
          <w:marLeft w:val="480"/>
          <w:marRight w:val="0"/>
          <w:marTop w:val="0"/>
          <w:marBottom w:val="0"/>
          <w:divBdr>
            <w:top w:val="none" w:sz="0" w:space="0" w:color="auto"/>
            <w:left w:val="none" w:sz="0" w:space="0" w:color="auto"/>
            <w:bottom w:val="none" w:sz="0" w:space="0" w:color="auto"/>
            <w:right w:val="none" w:sz="0" w:space="0" w:color="auto"/>
          </w:divBdr>
        </w:div>
        <w:div w:id="539515353">
          <w:marLeft w:val="480"/>
          <w:marRight w:val="0"/>
          <w:marTop w:val="0"/>
          <w:marBottom w:val="0"/>
          <w:divBdr>
            <w:top w:val="none" w:sz="0" w:space="0" w:color="auto"/>
            <w:left w:val="none" w:sz="0" w:space="0" w:color="auto"/>
            <w:bottom w:val="none" w:sz="0" w:space="0" w:color="auto"/>
            <w:right w:val="none" w:sz="0" w:space="0" w:color="auto"/>
          </w:divBdr>
        </w:div>
        <w:div w:id="217673748">
          <w:marLeft w:val="480"/>
          <w:marRight w:val="0"/>
          <w:marTop w:val="0"/>
          <w:marBottom w:val="0"/>
          <w:divBdr>
            <w:top w:val="none" w:sz="0" w:space="0" w:color="auto"/>
            <w:left w:val="none" w:sz="0" w:space="0" w:color="auto"/>
            <w:bottom w:val="none" w:sz="0" w:space="0" w:color="auto"/>
            <w:right w:val="none" w:sz="0" w:space="0" w:color="auto"/>
          </w:divBdr>
        </w:div>
        <w:div w:id="1535969938">
          <w:marLeft w:val="480"/>
          <w:marRight w:val="0"/>
          <w:marTop w:val="0"/>
          <w:marBottom w:val="0"/>
          <w:divBdr>
            <w:top w:val="none" w:sz="0" w:space="0" w:color="auto"/>
            <w:left w:val="none" w:sz="0" w:space="0" w:color="auto"/>
            <w:bottom w:val="none" w:sz="0" w:space="0" w:color="auto"/>
            <w:right w:val="none" w:sz="0" w:space="0" w:color="auto"/>
          </w:divBdr>
        </w:div>
        <w:div w:id="53967694">
          <w:marLeft w:val="480"/>
          <w:marRight w:val="0"/>
          <w:marTop w:val="0"/>
          <w:marBottom w:val="0"/>
          <w:divBdr>
            <w:top w:val="none" w:sz="0" w:space="0" w:color="auto"/>
            <w:left w:val="none" w:sz="0" w:space="0" w:color="auto"/>
            <w:bottom w:val="none" w:sz="0" w:space="0" w:color="auto"/>
            <w:right w:val="none" w:sz="0" w:space="0" w:color="auto"/>
          </w:divBdr>
        </w:div>
        <w:div w:id="2103720478">
          <w:marLeft w:val="480"/>
          <w:marRight w:val="0"/>
          <w:marTop w:val="0"/>
          <w:marBottom w:val="0"/>
          <w:divBdr>
            <w:top w:val="none" w:sz="0" w:space="0" w:color="auto"/>
            <w:left w:val="none" w:sz="0" w:space="0" w:color="auto"/>
            <w:bottom w:val="none" w:sz="0" w:space="0" w:color="auto"/>
            <w:right w:val="none" w:sz="0" w:space="0" w:color="auto"/>
          </w:divBdr>
        </w:div>
        <w:div w:id="537816942">
          <w:marLeft w:val="480"/>
          <w:marRight w:val="0"/>
          <w:marTop w:val="0"/>
          <w:marBottom w:val="0"/>
          <w:divBdr>
            <w:top w:val="none" w:sz="0" w:space="0" w:color="auto"/>
            <w:left w:val="none" w:sz="0" w:space="0" w:color="auto"/>
            <w:bottom w:val="none" w:sz="0" w:space="0" w:color="auto"/>
            <w:right w:val="none" w:sz="0" w:space="0" w:color="auto"/>
          </w:divBdr>
        </w:div>
        <w:div w:id="1804694420">
          <w:marLeft w:val="480"/>
          <w:marRight w:val="0"/>
          <w:marTop w:val="0"/>
          <w:marBottom w:val="0"/>
          <w:divBdr>
            <w:top w:val="none" w:sz="0" w:space="0" w:color="auto"/>
            <w:left w:val="none" w:sz="0" w:space="0" w:color="auto"/>
            <w:bottom w:val="none" w:sz="0" w:space="0" w:color="auto"/>
            <w:right w:val="none" w:sz="0" w:space="0" w:color="auto"/>
          </w:divBdr>
        </w:div>
        <w:div w:id="644548668">
          <w:marLeft w:val="480"/>
          <w:marRight w:val="0"/>
          <w:marTop w:val="0"/>
          <w:marBottom w:val="0"/>
          <w:divBdr>
            <w:top w:val="none" w:sz="0" w:space="0" w:color="auto"/>
            <w:left w:val="none" w:sz="0" w:space="0" w:color="auto"/>
            <w:bottom w:val="none" w:sz="0" w:space="0" w:color="auto"/>
            <w:right w:val="none" w:sz="0" w:space="0" w:color="auto"/>
          </w:divBdr>
        </w:div>
        <w:div w:id="2001036069">
          <w:marLeft w:val="480"/>
          <w:marRight w:val="0"/>
          <w:marTop w:val="0"/>
          <w:marBottom w:val="0"/>
          <w:divBdr>
            <w:top w:val="none" w:sz="0" w:space="0" w:color="auto"/>
            <w:left w:val="none" w:sz="0" w:space="0" w:color="auto"/>
            <w:bottom w:val="none" w:sz="0" w:space="0" w:color="auto"/>
            <w:right w:val="none" w:sz="0" w:space="0" w:color="auto"/>
          </w:divBdr>
        </w:div>
        <w:div w:id="621962787">
          <w:marLeft w:val="480"/>
          <w:marRight w:val="0"/>
          <w:marTop w:val="0"/>
          <w:marBottom w:val="0"/>
          <w:divBdr>
            <w:top w:val="none" w:sz="0" w:space="0" w:color="auto"/>
            <w:left w:val="none" w:sz="0" w:space="0" w:color="auto"/>
            <w:bottom w:val="none" w:sz="0" w:space="0" w:color="auto"/>
            <w:right w:val="none" w:sz="0" w:space="0" w:color="auto"/>
          </w:divBdr>
        </w:div>
        <w:div w:id="1678263706">
          <w:marLeft w:val="480"/>
          <w:marRight w:val="0"/>
          <w:marTop w:val="0"/>
          <w:marBottom w:val="0"/>
          <w:divBdr>
            <w:top w:val="none" w:sz="0" w:space="0" w:color="auto"/>
            <w:left w:val="none" w:sz="0" w:space="0" w:color="auto"/>
            <w:bottom w:val="none" w:sz="0" w:space="0" w:color="auto"/>
            <w:right w:val="none" w:sz="0" w:space="0" w:color="auto"/>
          </w:divBdr>
        </w:div>
        <w:div w:id="1273590895">
          <w:marLeft w:val="480"/>
          <w:marRight w:val="0"/>
          <w:marTop w:val="0"/>
          <w:marBottom w:val="0"/>
          <w:divBdr>
            <w:top w:val="none" w:sz="0" w:space="0" w:color="auto"/>
            <w:left w:val="none" w:sz="0" w:space="0" w:color="auto"/>
            <w:bottom w:val="none" w:sz="0" w:space="0" w:color="auto"/>
            <w:right w:val="none" w:sz="0" w:space="0" w:color="auto"/>
          </w:divBdr>
        </w:div>
        <w:div w:id="1749038429">
          <w:marLeft w:val="480"/>
          <w:marRight w:val="0"/>
          <w:marTop w:val="0"/>
          <w:marBottom w:val="0"/>
          <w:divBdr>
            <w:top w:val="none" w:sz="0" w:space="0" w:color="auto"/>
            <w:left w:val="none" w:sz="0" w:space="0" w:color="auto"/>
            <w:bottom w:val="none" w:sz="0" w:space="0" w:color="auto"/>
            <w:right w:val="none" w:sz="0" w:space="0" w:color="auto"/>
          </w:divBdr>
        </w:div>
        <w:div w:id="1242789940">
          <w:marLeft w:val="480"/>
          <w:marRight w:val="0"/>
          <w:marTop w:val="0"/>
          <w:marBottom w:val="0"/>
          <w:divBdr>
            <w:top w:val="none" w:sz="0" w:space="0" w:color="auto"/>
            <w:left w:val="none" w:sz="0" w:space="0" w:color="auto"/>
            <w:bottom w:val="none" w:sz="0" w:space="0" w:color="auto"/>
            <w:right w:val="none" w:sz="0" w:space="0" w:color="auto"/>
          </w:divBdr>
        </w:div>
        <w:div w:id="204100459">
          <w:marLeft w:val="480"/>
          <w:marRight w:val="0"/>
          <w:marTop w:val="0"/>
          <w:marBottom w:val="0"/>
          <w:divBdr>
            <w:top w:val="none" w:sz="0" w:space="0" w:color="auto"/>
            <w:left w:val="none" w:sz="0" w:space="0" w:color="auto"/>
            <w:bottom w:val="none" w:sz="0" w:space="0" w:color="auto"/>
            <w:right w:val="none" w:sz="0" w:space="0" w:color="auto"/>
          </w:divBdr>
        </w:div>
        <w:div w:id="1333991372">
          <w:marLeft w:val="480"/>
          <w:marRight w:val="0"/>
          <w:marTop w:val="0"/>
          <w:marBottom w:val="0"/>
          <w:divBdr>
            <w:top w:val="none" w:sz="0" w:space="0" w:color="auto"/>
            <w:left w:val="none" w:sz="0" w:space="0" w:color="auto"/>
            <w:bottom w:val="none" w:sz="0" w:space="0" w:color="auto"/>
            <w:right w:val="none" w:sz="0" w:space="0" w:color="auto"/>
          </w:divBdr>
        </w:div>
        <w:div w:id="63995218">
          <w:marLeft w:val="480"/>
          <w:marRight w:val="0"/>
          <w:marTop w:val="0"/>
          <w:marBottom w:val="0"/>
          <w:divBdr>
            <w:top w:val="none" w:sz="0" w:space="0" w:color="auto"/>
            <w:left w:val="none" w:sz="0" w:space="0" w:color="auto"/>
            <w:bottom w:val="none" w:sz="0" w:space="0" w:color="auto"/>
            <w:right w:val="none" w:sz="0" w:space="0" w:color="auto"/>
          </w:divBdr>
        </w:div>
        <w:div w:id="1366448330">
          <w:marLeft w:val="480"/>
          <w:marRight w:val="0"/>
          <w:marTop w:val="0"/>
          <w:marBottom w:val="0"/>
          <w:divBdr>
            <w:top w:val="none" w:sz="0" w:space="0" w:color="auto"/>
            <w:left w:val="none" w:sz="0" w:space="0" w:color="auto"/>
            <w:bottom w:val="none" w:sz="0" w:space="0" w:color="auto"/>
            <w:right w:val="none" w:sz="0" w:space="0" w:color="auto"/>
          </w:divBdr>
        </w:div>
        <w:div w:id="1789740882">
          <w:marLeft w:val="480"/>
          <w:marRight w:val="0"/>
          <w:marTop w:val="0"/>
          <w:marBottom w:val="0"/>
          <w:divBdr>
            <w:top w:val="none" w:sz="0" w:space="0" w:color="auto"/>
            <w:left w:val="none" w:sz="0" w:space="0" w:color="auto"/>
            <w:bottom w:val="none" w:sz="0" w:space="0" w:color="auto"/>
            <w:right w:val="none" w:sz="0" w:space="0" w:color="auto"/>
          </w:divBdr>
        </w:div>
        <w:div w:id="529924245">
          <w:marLeft w:val="480"/>
          <w:marRight w:val="0"/>
          <w:marTop w:val="0"/>
          <w:marBottom w:val="0"/>
          <w:divBdr>
            <w:top w:val="none" w:sz="0" w:space="0" w:color="auto"/>
            <w:left w:val="none" w:sz="0" w:space="0" w:color="auto"/>
            <w:bottom w:val="none" w:sz="0" w:space="0" w:color="auto"/>
            <w:right w:val="none" w:sz="0" w:space="0" w:color="auto"/>
          </w:divBdr>
        </w:div>
        <w:div w:id="1577588665">
          <w:marLeft w:val="480"/>
          <w:marRight w:val="0"/>
          <w:marTop w:val="0"/>
          <w:marBottom w:val="0"/>
          <w:divBdr>
            <w:top w:val="none" w:sz="0" w:space="0" w:color="auto"/>
            <w:left w:val="none" w:sz="0" w:space="0" w:color="auto"/>
            <w:bottom w:val="none" w:sz="0" w:space="0" w:color="auto"/>
            <w:right w:val="none" w:sz="0" w:space="0" w:color="auto"/>
          </w:divBdr>
        </w:div>
        <w:div w:id="630788549">
          <w:marLeft w:val="480"/>
          <w:marRight w:val="0"/>
          <w:marTop w:val="0"/>
          <w:marBottom w:val="0"/>
          <w:divBdr>
            <w:top w:val="none" w:sz="0" w:space="0" w:color="auto"/>
            <w:left w:val="none" w:sz="0" w:space="0" w:color="auto"/>
            <w:bottom w:val="none" w:sz="0" w:space="0" w:color="auto"/>
            <w:right w:val="none" w:sz="0" w:space="0" w:color="auto"/>
          </w:divBdr>
        </w:div>
        <w:div w:id="763768665">
          <w:marLeft w:val="480"/>
          <w:marRight w:val="0"/>
          <w:marTop w:val="0"/>
          <w:marBottom w:val="0"/>
          <w:divBdr>
            <w:top w:val="none" w:sz="0" w:space="0" w:color="auto"/>
            <w:left w:val="none" w:sz="0" w:space="0" w:color="auto"/>
            <w:bottom w:val="none" w:sz="0" w:space="0" w:color="auto"/>
            <w:right w:val="none" w:sz="0" w:space="0" w:color="auto"/>
          </w:divBdr>
        </w:div>
        <w:div w:id="1997611370">
          <w:marLeft w:val="480"/>
          <w:marRight w:val="0"/>
          <w:marTop w:val="0"/>
          <w:marBottom w:val="0"/>
          <w:divBdr>
            <w:top w:val="none" w:sz="0" w:space="0" w:color="auto"/>
            <w:left w:val="none" w:sz="0" w:space="0" w:color="auto"/>
            <w:bottom w:val="none" w:sz="0" w:space="0" w:color="auto"/>
            <w:right w:val="none" w:sz="0" w:space="0" w:color="auto"/>
          </w:divBdr>
        </w:div>
        <w:div w:id="1694530633">
          <w:marLeft w:val="480"/>
          <w:marRight w:val="0"/>
          <w:marTop w:val="0"/>
          <w:marBottom w:val="0"/>
          <w:divBdr>
            <w:top w:val="none" w:sz="0" w:space="0" w:color="auto"/>
            <w:left w:val="none" w:sz="0" w:space="0" w:color="auto"/>
            <w:bottom w:val="none" w:sz="0" w:space="0" w:color="auto"/>
            <w:right w:val="none" w:sz="0" w:space="0" w:color="auto"/>
          </w:divBdr>
        </w:div>
        <w:div w:id="852916766">
          <w:marLeft w:val="480"/>
          <w:marRight w:val="0"/>
          <w:marTop w:val="0"/>
          <w:marBottom w:val="0"/>
          <w:divBdr>
            <w:top w:val="none" w:sz="0" w:space="0" w:color="auto"/>
            <w:left w:val="none" w:sz="0" w:space="0" w:color="auto"/>
            <w:bottom w:val="none" w:sz="0" w:space="0" w:color="auto"/>
            <w:right w:val="none" w:sz="0" w:space="0" w:color="auto"/>
          </w:divBdr>
        </w:div>
        <w:div w:id="195509736">
          <w:marLeft w:val="480"/>
          <w:marRight w:val="0"/>
          <w:marTop w:val="0"/>
          <w:marBottom w:val="0"/>
          <w:divBdr>
            <w:top w:val="none" w:sz="0" w:space="0" w:color="auto"/>
            <w:left w:val="none" w:sz="0" w:space="0" w:color="auto"/>
            <w:bottom w:val="none" w:sz="0" w:space="0" w:color="auto"/>
            <w:right w:val="none" w:sz="0" w:space="0" w:color="auto"/>
          </w:divBdr>
        </w:div>
        <w:div w:id="1963341262">
          <w:marLeft w:val="480"/>
          <w:marRight w:val="0"/>
          <w:marTop w:val="0"/>
          <w:marBottom w:val="0"/>
          <w:divBdr>
            <w:top w:val="none" w:sz="0" w:space="0" w:color="auto"/>
            <w:left w:val="none" w:sz="0" w:space="0" w:color="auto"/>
            <w:bottom w:val="none" w:sz="0" w:space="0" w:color="auto"/>
            <w:right w:val="none" w:sz="0" w:space="0" w:color="auto"/>
          </w:divBdr>
        </w:div>
        <w:div w:id="995911587">
          <w:marLeft w:val="480"/>
          <w:marRight w:val="0"/>
          <w:marTop w:val="0"/>
          <w:marBottom w:val="0"/>
          <w:divBdr>
            <w:top w:val="none" w:sz="0" w:space="0" w:color="auto"/>
            <w:left w:val="none" w:sz="0" w:space="0" w:color="auto"/>
            <w:bottom w:val="none" w:sz="0" w:space="0" w:color="auto"/>
            <w:right w:val="none" w:sz="0" w:space="0" w:color="auto"/>
          </w:divBdr>
        </w:div>
        <w:div w:id="179048665">
          <w:marLeft w:val="480"/>
          <w:marRight w:val="0"/>
          <w:marTop w:val="0"/>
          <w:marBottom w:val="0"/>
          <w:divBdr>
            <w:top w:val="none" w:sz="0" w:space="0" w:color="auto"/>
            <w:left w:val="none" w:sz="0" w:space="0" w:color="auto"/>
            <w:bottom w:val="none" w:sz="0" w:space="0" w:color="auto"/>
            <w:right w:val="none" w:sz="0" w:space="0" w:color="auto"/>
          </w:divBdr>
        </w:div>
        <w:div w:id="1458724080">
          <w:marLeft w:val="480"/>
          <w:marRight w:val="0"/>
          <w:marTop w:val="0"/>
          <w:marBottom w:val="0"/>
          <w:divBdr>
            <w:top w:val="none" w:sz="0" w:space="0" w:color="auto"/>
            <w:left w:val="none" w:sz="0" w:space="0" w:color="auto"/>
            <w:bottom w:val="none" w:sz="0" w:space="0" w:color="auto"/>
            <w:right w:val="none" w:sz="0" w:space="0" w:color="auto"/>
          </w:divBdr>
        </w:div>
        <w:div w:id="1949773674">
          <w:marLeft w:val="480"/>
          <w:marRight w:val="0"/>
          <w:marTop w:val="0"/>
          <w:marBottom w:val="0"/>
          <w:divBdr>
            <w:top w:val="none" w:sz="0" w:space="0" w:color="auto"/>
            <w:left w:val="none" w:sz="0" w:space="0" w:color="auto"/>
            <w:bottom w:val="none" w:sz="0" w:space="0" w:color="auto"/>
            <w:right w:val="none" w:sz="0" w:space="0" w:color="auto"/>
          </w:divBdr>
        </w:div>
        <w:div w:id="438723103">
          <w:marLeft w:val="480"/>
          <w:marRight w:val="0"/>
          <w:marTop w:val="0"/>
          <w:marBottom w:val="0"/>
          <w:divBdr>
            <w:top w:val="none" w:sz="0" w:space="0" w:color="auto"/>
            <w:left w:val="none" w:sz="0" w:space="0" w:color="auto"/>
            <w:bottom w:val="none" w:sz="0" w:space="0" w:color="auto"/>
            <w:right w:val="none" w:sz="0" w:space="0" w:color="auto"/>
          </w:divBdr>
        </w:div>
        <w:div w:id="1648820941">
          <w:marLeft w:val="480"/>
          <w:marRight w:val="0"/>
          <w:marTop w:val="0"/>
          <w:marBottom w:val="0"/>
          <w:divBdr>
            <w:top w:val="none" w:sz="0" w:space="0" w:color="auto"/>
            <w:left w:val="none" w:sz="0" w:space="0" w:color="auto"/>
            <w:bottom w:val="none" w:sz="0" w:space="0" w:color="auto"/>
            <w:right w:val="none" w:sz="0" w:space="0" w:color="auto"/>
          </w:divBdr>
        </w:div>
        <w:div w:id="15036832">
          <w:marLeft w:val="480"/>
          <w:marRight w:val="0"/>
          <w:marTop w:val="0"/>
          <w:marBottom w:val="0"/>
          <w:divBdr>
            <w:top w:val="none" w:sz="0" w:space="0" w:color="auto"/>
            <w:left w:val="none" w:sz="0" w:space="0" w:color="auto"/>
            <w:bottom w:val="none" w:sz="0" w:space="0" w:color="auto"/>
            <w:right w:val="none" w:sz="0" w:space="0" w:color="auto"/>
          </w:divBdr>
        </w:div>
        <w:div w:id="903835184">
          <w:marLeft w:val="480"/>
          <w:marRight w:val="0"/>
          <w:marTop w:val="0"/>
          <w:marBottom w:val="0"/>
          <w:divBdr>
            <w:top w:val="none" w:sz="0" w:space="0" w:color="auto"/>
            <w:left w:val="none" w:sz="0" w:space="0" w:color="auto"/>
            <w:bottom w:val="none" w:sz="0" w:space="0" w:color="auto"/>
            <w:right w:val="none" w:sz="0" w:space="0" w:color="auto"/>
          </w:divBdr>
        </w:div>
        <w:div w:id="1459687679">
          <w:marLeft w:val="480"/>
          <w:marRight w:val="0"/>
          <w:marTop w:val="0"/>
          <w:marBottom w:val="0"/>
          <w:divBdr>
            <w:top w:val="none" w:sz="0" w:space="0" w:color="auto"/>
            <w:left w:val="none" w:sz="0" w:space="0" w:color="auto"/>
            <w:bottom w:val="none" w:sz="0" w:space="0" w:color="auto"/>
            <w:right w:val="none" w:sz="0" w:space="0" w:color="auto"/>
          </w:divBdr>
        </w:div>
        <w:div w:id="46996501">
          <w:marLeft w:val="480"/>
          <w:marRight w:val="0"/>
          <w:marTop w:val="0"/>
          <w:marBottom w:val="0"/>
          <w:divBdr>
            <w:top w:val="none" w:sz="0" w:space="0" w:color="auto"/>
            <w:left w:val="none" w:sz="0" w:space="0" w:color="auto"/>
            <w:bottom w:val="none" w:sz="0" w:space="0" w:color="auto"/>
            <w:right w:val="none" w:sz="0" w:space="0" w:color="auto"/>
          </w:divBdr>
        </w:div>
        <w:div w:id="1841194952">
          <w:marLeft w:val="480"/>
          <w:marRight w:val="0"/>
          <w:marTop w:val="0"/>
          <w:marBottom w:val="0"/>
          <w:divBdr>
            <w:top w:val="none" w:sz="0" w:space="0" w:color="auto"/>
            <w:left w:val="none" w:sz="0" w:space="0" w:color="auto"/>
            <w:bottom w:val="none" w:sz="0" w:space="0" w:color="auto"/>
            <w:right w:val="none" w:sz="0" w:space="0" w:color="auto"/>
          </w:divBdr>
        </w:div>
        <w:div w:id="2103648155">
          <w:marLeft w:val="480"/>
          <w:marRight w:val="0"/>
          <w:marTop w:val="0"/>
          <w:marBottom w:val="0"/>
          <w:divBdr>
            <w:top w:val="none" w:sz="0" w:space="0" w:color="auto"/>
            <w:left w:val="none" w:sz="0" w:space="0" w:color="auto"/>
            <w:bottom w:val="none" w:sz="0" w:space="0" w:color="auto"/>
            <w:right w:val="none" w:sz="0" w:space="0" w:color="auto"/>
          </w:divBdr>
        </w:div>
        <w:div w:id="323975604">
          <w:marLeft w:val="480"/>
          <w:marRight w:val="0"/>
          <w:marTop w:val="0"/>
          <w:marBottom w:val="0"/>
          <w:divBdr>
            <w:top w:val="none" w:sz="0" w:space="0" w:color="auto"/>
            <w:left w:val="none" w:sz="0" w:space="0" w:color="auto"/>
            <w:bottom w:val="none" w:sz="0" w:space="0" w:color="auto"/>
            <w:right w:val="none" w:sz="0" w:space="0" w:color="auto"/>
          </w:divBdr>
        </w:div>
        <w:div w:id="378629297">
          <w:marLeft w:val="480"/>
          <w:marRight w:val="0"/>
          <w:marTop w:val="0"/>
          <w:marBottom w:val="0"/>
          <w:divBdr>
            <w:top w:val="none" w:sz="0" w:space="0" w:color="auto"/>
            <w:left w:val="none" w:sz="0" w:space="0" w:color="auto"/>
            <w:bottom w:val="none" w:sz="0" w:space="0" w:color="auto"/>
            <w:right w:val="none" w:sz="0" w:space="0" w:color="auto"/>
          </w:divBdr>
        </w:div>
        <w:div w:id="1820734072">
          <w:marLeft w:val="480"/>
          <w:marRight w:val="0"/>
          <w:marTop w:val="0"/>
          <w:marBottom w:val="0"/>
          <w:divBdr>
            <w:top w:val="none" w:sz="0" w:space="0" w:color="auto"/>
            <w:left w:val="none" w:sz="0" w:space="0" w:color="auto"/>
            <w:bottom w:val="none" w:sz="0" w:space="0" w:color="auto"/>
            <w:right w:val="none" w:sz="0" w:space="0" w:color="auto"/>
          </w:divBdr>
        </w:div>
        <w:div w:id="1109932489">
          <w:marLeft w:val="480"/>
          <w:marRight w:val="0"/>
          <w:marTop w:val="0"/>
          <w:marBottom w:val="0"/>
          <w:divBdr>
            <w:top w:val="none" w:sz="0" w:space="0" w:color="auto"/>
            <w:left w:val="none" w:sz="0" w:space="0" w:color="auto"/>
            <w:bottom w:val="none" w:sz="0" w:space="0" w:color="auto"/>
            <w:right w:val="none" w:sz="0" w:space="0" w:color="auto"/>
          </w:divBdr>
        </w:div>
        <w:div w:id="1820877654">
          <w:marLeft w:val="480"/>
          <w:marRight w:val="0"/>
          <w:marTop w:val="0"/>
          <w:marBottom w:val="0"/>
          <w:divBdr>
            <w:top w:val="none" w:sz="0" w:space="0" w:color="auto"/>
            <w:left w:val="none" w:sz="0" w:space="0" w:color="auto"/>
            <w:bottom w:val="none" w:sz="0" w:space="0" w:color="auto"/>
            <w:right w:val="none" w:sz="0" w:space="0" w:color="auto"/>
          </w:divBdr>
        </w:div>
        <w:div w:id="33191235">
          <w:marLeft w:val="480"/>
          <w:marRight w:val="0"/>
          <w:marTop w:val="0"/>
          <w:marBottom w:val="0"/>
          <w:divBdr>
            <w:top w:val="none" w:sz="0" w:space="0" w:color="auto"/>
            <w:left w:val="none" w:sz="0" w:space="0" w:color="auto"/>
            <w:bottom w:val="none" w:sz="0" w:space="0" w:color="auto"/>
            <w:right w:val="none" w:sz="0" w:space="0" w:color="auto"/>
          </w:divBdr>
        </w:div>
        <w:div w:id="977763227">
          <w:marLeft w:val="480"/>
          <w:marRight w:val="0"/>
          <w:marTop w:val="0"/>
          <w:marBottom w:val="0"/>
          <w:divBdr>
            <w:top w:val="none" w:sz="0" w:space="0" w:color="auto"/>
            <w:left w:val="none" w:sz="0" w:space="0" w:color="auto"/>
            <w:bottom w:val="none" w:sz="0" w:space="0" w:color="auto"/>
            <w:right w:val="none" w:sz="0" w:space="0" w:color="auto"/>
          </w:divBdr>
        </w:div>
        <w:div w:id="64573542">
          <w:marLeft w:val="480"/>
          <w:marRight w:val="0"/>
          <w:marTop w:val="0"/>
          <w:marBottom w:val="0"/>
          <w:divBdr>
            <w:top w:val="none" w:sz="0" w:space="0" w:color="auto"/>
            <w:left w:val="none" w:sz="0" w:space="0" w:color="auto"/>
            <w:bottom w:val="none" w:sz="0" w:space="0" w:color="auto"/>
            <w:right w:val="none" w:sz="0" w:space="0" w:color="auto"/>
          </w:divBdr>
        </w:div>
        <w:div w:id="1752190888">
          <w:marLeft w:val="480"/>
          <w:marRight w:val="0"/>
          <w:marTop w:val="0"/>
          <w:marBottom w:val="0"/>
          <w:divBdr>
            <w:top w:val="none" w:sz="0" w:space="0" w:color="auto"/>
            <w:left w:val="none" w:sz="0" w:space="0" w:color="auto"/>
            <w:bottom w:val="none" w:sz="0" w:space="0" w:color="auto"/>
            <w:right w:val="none" w:sz="0" w:space="0" w:color="auto"/>
          </w:divBdr>
        </w:div>
        <w:div w:id="26835572">
          <w:marLeft w:val="480"/>
          <w:marRight w:val="0"/>
          <w:marTop w:val="0"/>
          <w:marBottom w:val="0"/>
          <w:divBdr>
            <w:top w:val="none" w:sz="0" w:space="0" w:color="auto"/>
            <w:left w:val="none" w:sz="0" w:space="0" w:color="auto"/>
            <w:bottom w:val="none" w:sz="0" w:space="0" w:color="auto"/>
            <w:right w:val="none" w:sz="0" w:space="0" w:color="auto"/>
          </w:divBdr>
        </w:div>
        <w:div w:id="1387071396">
          <w:marLeft w:val="480"/>
          <w:marRight w:val="0"/>
          <w:marTop w:val="0"/>
          <w:marBottom w:val="0"/>
          <w:divBdr>
            <w:top w:val="none" w:sz="0" w:space="0" w:color="auto"/>
            <w:left w:val="none" w:sz="0" w:space="0" w:color="auto"/>
            <w:bottom w:val="none" w:sz="0" w:space="0" w:color="auto"/>
            <w:right w:val="none" w:sz="0" w:space="0" w:color="auto"/>
          </w:divBdr>
        </w:div>
        <w:div w:id="823470745">
          <w:marLeft w:val="480"/>
          <w:marRight w:val="0"/>
          <w:marTop w:val="0"/>
          <w:marBottom w:val="0"/>
          <w:divBdr>
            <w:top w:val="none" w:sz="0" w:space="0" w:color="auto"/>
            <w:left w:val="none" w:sz="0" w:space="0" w:color="auto"/>
            <w:bottom w:val="none" w:sz="0" w:space="0" w:color="auto"/>
            <w:right w:val="none" w:sz="0" w:space="0" w:color="auto"/>
          </w:divBdr>
        </w:div>
        <w:div w:id="875388219">
          <w:marLeft w:val="480"/>
          <w:marRight w:val="0"/>
          <w:marTop w:val="0"/>
          <w:marBottom w:val="0"/>
          <w:divBdr>
            <w:top w:val="none" w:sz="0" w:space="0" w:color="auto"/>
            <w:left w:val="none" w:sz="0" w:space="0" w:color="auto"/>
            <w:bottom w:val="none" w:sz="0" w:space="0" w:color="auto"/>
            <w:right w:val="none" w:sz="0" w:space="0" w:color="auto"/>
          </w:divBdr>
        </w:div>
        <w:div w:id="1192769170">
          <w:marLeft w:val="480"/>
          <w:marRight w:val="0"/>
          <w:marTop w:val="0"/>
          <w:marBottom w:val="0"/>
          <w:divBdr>
            <w:top w:val="none" w:sz="0" w:space="0" w:color="auto"/>
            <w:left w:val="none" w:sz="0" w:space="0" w:color="auto"/>
            <w:bottom w:val="none" w:sz="0" w:space="0" w:color="auto"/>
            <w:right w:val="none" w:sz="0" w:space="0" w:color="auto"/>
          </w:divBdr>
        </w:div>
        <w:div w:id="160512000">
          <w:marLeft w:val="480"/>
          <w:marRight w:val="0"/>
          <w:marTop w:val="0"/>
          <w:marBottom w:val="0"/>
          <w:divBdr>
            <w:top w:val="none" w:sz="0" w:space="0" w:color="auto"/>
            <w:left w:val="none" w:sz="0" w:space="0" w:color="auto"/>
            <w:bottom w:val="none" w:sz="0" w:space="0" w:color="auto"/>
            <w:right w:val="none" w:sz="0" w:space="0" w:color="auto"/>
          </w:divBdr>
        </w:div>
        <w:div w:id="2014456267">
          <w:marLeft w:val="480"/>
          <w:marRight w:val="0"/>
          <w:marTop w:val="0"/>
          <w:marBottom w:val="0"/>
          <w:divBdr>
            <w:top w:val="none" w:sz="0" w:space="0" w:color="auto"/>
            <w:left w:val="none" w:sz="0" w:space="0" w:color="auto"/>
            <w:bottom w:val="none" w:sz="0" w:space="0" w:color="auto"/>
            <w:right w:val="none" w:sz="0" w:space="0" w:color="auto"/>
          </w:divBdr>
        </w:div>
        <w:div w:id="1979257832">
          <w:marLeft w:val="480"/>
          <w:marRight w:val="0"/>
          <w:marTop w:val="0"/>
          <w:marBottom w:val="0"/>
          <w:divBdr>
            <w:top w:val="none" w:sz="0" w:space="0" w:color="auto"/>
            <w:left w:val="none" w:sz="0" w:space="0" w:color="auto"/>
            <w:bottom w:val="none" w:sz="0" w:space="0" w:color="auto"/>
            <w:right w:val="none" w:sz="0" w:space="0" w:color="auto"/>
          </w:divBdr>
        </w:div>
        <w:div w:id="1097872216">
          <w:marLeft w:val="480"/>
          <w:marRight w:val="0"/>
          <w:marTop w:val="0"/>
          <w:marBottom w:val="0"/>
          <w:divBdr>
            <w:top w:val="none" w:sz="0" w:space="0" w:color="auto"/>
            <w:left w:val="none" w:sz="0" w:space="0" w:color="auto"/>
            <w:bottom w:val="none" w:sz="0" w:space="0" w:color="auto"/>
            <w:right w:val="none" w:sz="0" w:space="0" w:color="auto"/>
          </w:divBdr>
        </w:div>
        <w:div w:id="1381320331">
          <w:marLeft w:val="480"/>
          <w:marRight w:val="0"/>
          <w:marTop w:val="0"/>
          <w:marBottom w:val="0"/>
          <w:divBdr>
            <w:top w:val="none" w:sz="0" w:space="0" w:color="auto"/>
            <w:left w:val="none" w:sz="0" w:space="0" w:color="auto"/>
            <w:bottom w:val="none" w:sz="0" w:space="0" w:color="auto"/>
            <w:right w:val="none" w:sz="0" w:space="0" w:color="auto"/>
          </w:divBdr>
        </w:div>
        <w:div w:id="1335182143">
          <w:marLeft w:val="480"/>
          <w:marRight w:val="0"/>
          <w:marTop w:val="0"/>
          <w:marBottom w:val="0"/>
          <w:divBdr>
            <w:top w:val="none" w:sz="0" w:space="0" w:color="auto"/>
            <w:left w:val="none" w:sz="0" w:space="0" w:color="auto"/>
            <w:bottom w:val="none" w:sz="0" w:space="0" w:color="auto"/>
            <w:right w:val="none" w:sz="0" w:space="0" w:color="auto"/>
          </w:divBdr>
        </w:div>
        <w:div w:id="1697461270">
          <w:marLeft w:val="480"/>
          <w:marRight w:val="0"/>
          <w:marTop w:val="0"/>
          <w:marBottom w:val="0"/>
          <w:divBdr>
            <w:top w:val="none" w:sz="0" w:space="0" w:color="auto"/>
            <w:left w:val="none" w:sz="0" w:space="0" w:color="auto"/>
            <w:bottom w:val="none" w:sz="0" w:space="0" w:color="auto"/>
            <w:right w:val="none" w:sz="0" w:space="0" w:color="auto"/>
          </w:divBdr>
        </w:div>
        <w:div w:id="1253852012">
          <w:marLeft w:val="480"/>
          <w:marRight w:val="0"/>
          <w:marTop w:val="0"/>
          <w:marBottom w:val="0"/>
          <w:divBdr>
            <w:top w:val="none" w:sz="0" w:space="0" w:color="auto"/>
            <w:left w:val="none" w:sz="0" w:space="0" w:color="auto"/>
            <w:bottom w:val="none" w:sz="0" w:space="0" w:color="auto"/>
            <w:right w:val="none" w:sz="0" w:space="0" w:color="auto"/>
          </w:divBdr>
        </w:div>
        <w:div w:id="425463695">
          <w:marLeft w:val="480"/>
          <w:marRight w:val="0"/>
          <w:marTop w:val="0"/>
          <w:marBottom w:val="0"/>
          <w:divBdr>
            <w:top w:val="none" w:sz="0" w:space="0" w:color="auto"/>
            <w:left w:val="none" w:sz="0" w:space="0" w:color="auto"/>
            <w:bottom w:val="none" w:sz="0" w:space="0" w:color="auto"/>
            <w:right w:val="none" w:sz="0" w:space="0" w:color="auto"/>
          </w:divBdr>
        </w:div>
        <w:div w:id="1703048745">
          <w:marLeft w:val="480"/>
          <w:marRight w:val="0"/>
          <w:marTop w:val="0"/>
          <w:marBottom w:val="0"/>
          <w:divBdr>
            <w:top w:val="none" w:sz="0" w:space="0" w:color="auto"/>
            <w:left w:val="none" w:sz="0" w:space="0" w:color="auto"/>
            <w:bottom w:val="none" w:sz="0" w:space="0" w:color="auto"/>
            <w:right w:val="none" w:sz="0" w:space="0" w:color="auto"/>
          </w:divBdr>
        </w:div>
        <w:div w:id="685521822">
          <w:marLeft w:val="480"/>
          <w:marRight w:val="0"/>
          <w:marTop w:val="0"/>
          <w:marBottom w:val="0"/>
          <w:divBdr>
            <w:top w:val="none" w:sz="0" w:space="0" w:color="auto"/>
            <w:left w:val="none" w:sz="0" w:space="0" w:color="auto"/>
            <w:bottom w:val="none" w:sz="0" w:space="0" w:color="auto"/>
            <w:right w:val="none" w:sz="0" w:space="0" w:color="auto"/>
          </w:divBdr>
        </w:div>
        <w:div w:id="906770080">
          <w:marLeft w:val="480"/>
          <w:marRight w:val="0"/>
          <w:marTop w:val="0"/>
          <w:marBottom w:val="0"/>
          <w:divBdr>
            <w:top w:val="none" w:sz="0" w:space="0" w:color="auto"/>
            <w:left w:val="none" w:sz="0" w:space="0" w:color="auto"/>
            <w:bottom w:val="none" w:sz="0" w:space="0" w:color="auto"/>
            <w:right w:val="none" w:sz="0" w:space="0" w:color="auto"/>
          </w:divBdr>
        </w:div>
        <w:div w:id="1119832922">
          <w:marLeft w:val="480"/>
          <w:marRight w:val="0"/>
          <w:marTop w:val="0"/>
          <w:marBottom w:val="0"/>
          <w:divBdr>
            <w:top w:val="none" w:sz="0" w:space="0" w:color="auto"/>
            <w:left w:val="none" w:sz="0" w:space="0" w:color="auto"/>
            <w:bottom w:val="none" w:sz="0" w:space="0" w:color="auto"/>
            <w:right w:val="none" w:sz="0" w:space="0" w:color="auto"/>
          </w:divBdr>
        </w:div>
      </w:divsChild>
    </w:div>
    <w:div w:id="1384598484">
      <w:bodyDiv w:val="1"/>
      <w:marLeft w:val="0"/>
      <w:marRight w:val="0"/>
      <w:marTop w:val="0"/>
      <w:marBottom w:val="0"/>
      <w:divBdr>
        <w:top w:val="none" w:sz="0" w:space="0" w:color="auto"/>
        <w:left w:val="none" w:sz="0" w:space="0" w:color="auto"/>
        <w:bottom w:val="none" w:sz="0" w:space="0" w:color="auto"/>
        <w:right w:val="none" w:sz="0" w:space="0" w:color="auto"/>
      </w:divBdr>
    </w:div>
    <w:div w:id="1384676849">
      <w:bodyDiv w:val="1"/>
      <w:marLeft w:val="0"/>
      <w:marRight w:val="0"/>
      <w:marTop w:val="0"/>
      <w:marBottom w:val="0"/>
      <w:divBdr>
        <w:top w:val="none" w:sz="0" w:space="0" w:color="auto"/>
        <w:left w:val="none" w:sz="0" w:space="0" w:color="auto"/>
        <w:bottom w:val="none" w:sz="0" w:space="0" w:color="auto"/>
        <w:right w:val="none" w:sz="0" w:space="0" w:color="auto"/>
      </w:divBdr>
    </w:div>
    <w:div w:id="1384720034">
      <w:bodyDiv w:val="1"/>
      <w:marLeft w:val="0"/>
      <w:marRight w:val="0"/>
      <w:marTop w:val="0"/>
      <w:marBottom w:val="0"/>
      <w:divBdr>
        <w:top w:val="none" w:sz="0" w:space="0" w:color="auto"/>
        <w:left w:val="none" w:sz="0" w:space="0" w:color="auto"/>
        <w:bottom w:val="none" w:sz="0" w:space="0" w:color="auto"/>
        <w:right w:val="none" w:sz="0" w:space="0" w:color="auto"/>
      </w:divBdr>
      <w:divsChild>
        <w:div w:id="307787585">
          <w:marLeft w:val="480"/>
          <w:marRight w:val="0"/>
          <w:marTop w:val="0"/>
          <w:marBottom w:val="0"/>
          <w:divBdr>
            <w:top w:val="none" w:sz="0" w:space="0" w:color="auto"/>
            <w:left w:val="none" w:sz="0" w:space="0" w:color="auto"/>
            <w:bottom w:val="none" w:sz="0" w:space="0" w:color="auto"/>
            <w:right w:val="none" w:sz="0" w:space="0" w:color="auto"/>
          </w:divBdr>
        </w:div>
        <w:div w:id="413361982">
          <w:marLeft w:val="480"/>
          <w:marRight w:val="0"/>
          <w:marTop w:val="0"/>
          <w:marBottom w:val="0"/>
          <w:divBdr>
            <w:top w:val="none" w:sz="0" w:space="0" w:color="auto"/>
            <w:left w:val="none" w:sz="0" w:space="0" w:color="auto"/>
            <w:bottom w:val="none" w:sz="0" w:space="0" w:color="auto"/>
            <w:right w:val="none" w:sz="0" w:space="0" w:color="auto"/>
          </w:divBdr>
        </w:div>
        <w:div w:id="1700668226">
          <w:marLeft w:val="480"/>
          <w:marRight w:val="0"/>
          <w:marTop w:val="0"/>
          <w:marBottom w:val="0"/>
          <w:divBdr>
            <w:top w:val="none" w:sz="0" w:space="0" w:color="auto"/>
            <w:left w:val="none" w:sz="0" w:space="0" w:color="auto"/>
            <w:bottom w:val="none" w:sz="0" w:space="0" w:color="auto"/>
            <w:right w:val="none" w:sz="0" w:space="0" w:color="auto"/>
          </w:divBdr>
        </w:div>
        <w:div w:id="801969206">
          <w:marLeft w:val="480"/>
          <w:marRight w:val="0"/>
          <w:marTop w:val="0"/>
          <w:marBottom w:val="0"/>
          <w:divBdr>
            <w:top w:val="none" w:sz="0" w:space="0" w:color="auto"/>
            <w:left w:val="none" w:sz="0" w:space="0" w:color="auto"/>
            <w:bottom w:val="none" w:sz="0" w:space="0" w:color="auto"/>
            <w:right w:val="none" w:sz="0" w:space="0" w:color="auto"/>
          </w:divBdr>
        </w:div>
        <w:div w:id="1456024107">
          <w:marLeft w:val="480"/>
          <w:marRight w:val="0"/>
          <w:marTop w:val="0"/>
          <w:marBottom w:val="0"/>
          <w:divBdr>
            <w:top w:val="none" w:sz="0" w:space="0" w:color="auto"/>
            <w:left w:val="none" w:sz="0" w:space="0" w:color="auto"/>
            <w:bottom w:val="none" w:sz="0" w:space="0" w:color="auto"/>
            <w:right w:val="none" w:sz="0" w:space="0" w:color="auto"/>
          </w:divBdr>
        </w:div>
        <w:div w:id="1356999336">
          <w:marLeft w:val="480"/>
          <w:marRight w:val="0"/>
          <w:marTop w:val="0"/>
          <w:marBottom w:val="0"/>
          <w:divBdr>
            <w:top w:val="none" w:sz="0" w:space="0" w:color="auto"/>
            <w:left w:val="none" w:sz="0" w:space="0" w:color="auto"/>
            <w:bottom w:val="none" w:sz="0" w:space="0" w:color="auto"/>
            <w:right w:val="none" w:sz="0" w:space="0" w:color="auto"/>
          </w:divBdr>
        </w:div>
        <w:div w:id="212352115">
          <w:marLeft w:val="480"/>
          <w:marRight w:val="0"/>
          <w:marTop w:val="0"/>
          <w:marBottom w:val="0"/>
          <w:divBdr>
            <w:top w:val="none" w:sz="0" w:space="0" w:color="auto"/>
            <w:left w:val="none" w:sz="0" w:space="0" w:color="auto"/>
            <w:bottom w:val="none" w:sz="0" w:space="0" w:color="auto"/>
            <w:right w:val="none" w:sz="0" w:space="0" w:color="auto"/>
          </w:divBdr>
        </w:div>
        <w:div w:id="398098419">
          <w:marLeft w:val="480"/>
          <w:marRight w:val="0"/>
          <w:marTop w:val="0"/>
          <w:marBottom w:val="0"/>
          <w:divBdr>
            <w:top w:val="none" w:sz="0" w:space="0" w:color="auto"/>
            <w:left w:val="none" w:sz="0" w:space="0" w:color="auto"/>
            <w:bottom w:val="none" w:sz="0" w:space="0" w:color="auto"/>
            <w:right w:val="none" w:sz="0" w:space="0" w:color="auto"/>
          </w:divBdr>
        </w:div>
        <w:div w:id="909653123">
          <w:marLeft w:val="480"/>
          <w:marRight w:val="0"/>
          <w:marTop w:val="0"/>
          <w:marBottom w:val="0"/>
          <w:divBdr>
            <w:top w:val="none" w:sz="0" w:space="0" w:color="auto"/>
            <w:left w:val="none" w:sz="0" w:space="0" w:color="auto"/>
            <w:bottom w:val="none" w:sz="0" w:space="0" w:color="auto"/>
            <w:right w:val="none" w:sz="0" w:space="0" w:color="auto"/>
          </w:divBdr>
        </w:div>
        <w:div w:id="585579531">
          <w:marLeft w:val="480"/>
          <w:marRight w:val="0"/>
          <w:marTop w:val="0"/>
          <w:marBottom w:val="0"/>
          <w:divBdr>
            <w:top w:val="none" w:sz="0" w:space="0" w:color="auto"/>
            <w:left w:val="none" w:sz="0" w:space="0" w:color="auto"/>
            <w:bottom w:val="none" w:sz="0" w:space="0" w:color="auto"/>
            <w:right w:val="none" w:sz="0" w:space="0" w:color="auto"/>
          </w:divBdr>
        </w:div>
        <w:div w:id="243760529">
          <w:marLeft w:val="480"/>
          <w:marRight w:val="0"/>
          <w:marTop w:val="0"/>
          <w:marBottom w:val="0"/>
          <w:divBdr>
            <w:top w:val="none" w:sz="0" w:space="0" w:color="auto"/>
            <w:left w:val="none" w:sz="0" w:space="0" w:color="auto"/>
            <w:bottom w:val="none" w:sz="0" w:space="0" w:color="auto"/>
            <w:right w:val="none" w:sz="0" w:space="0" w:color="auto"/>
          </w:divBdr>
        </w:div>
        <w:div w:id="1084255775">
          <w:marLeft w:val="480"/>
          <w:marRight w:val="0"/>
          <w:marTop w:val="0"/>
          <w:marBottom w:val="0"/>
          <w:divBdr>
            <w:top w:val="none" w:sz="0" w:space="0" w:color="auto"/>
            <w:left w:val="none" w:sz="0" w:space="0" w:color="auto"/>
            <w:bottom w:val="none" w:sz="0" w:space="0" w:color="auto"/>
            <w:right w:val="none" w:sz="0" w:space="0" w:color="auto"/>
          </w:divBdr>
        </w:div>
        <w:div w:id="1414664544">
          <w:marLeft w:val="480"/>
          <w:marRight w:val="0"/>
          <w:marTop w:val="0"/>
          <w:marBottom w:val="0"/>
          <w:divBdr>
            <w:top w:val="none" w:sz="0" w:space="0" w:color="auto"/>
            <w:left w:val="none" w:sz="0" w:space="0" w:color="auto"/>
            <w:bottom w:val="none" w:sz="0" w:space="0" w:color="auto"/>
            <w:right w:val="none" w:sz="0" w:space="0" w:color="auto"/>
          </w:divBdr>
        </w:div>
        <w:div w:id="281767721">
          <w:marLeft w:val="480"/>
          <w:marRight w:val="0"/>
          <w:marTop w:val="0"/>
          <w:marBottom w:val="0"/>
          <w:divBdr>
            <w:top w:val="none" w:sz="0" w:space="0" w:color="auto"/>
            <w:left w:val="none" w:sz="0" w:space="0" w:color="auto"/>
            <w:bottom w:val="none" w:sz="0" w:space="0" w:color="auto"/>
            <w:right w:val="none" w:sz="0" w:space="0" w:color="auto"/>
          </w:divBdr>
        </w:div>
        <w:div w:id="672030183">
          <w:marLeft w:val="480"/>
          <w:marRight w:val="0"/>
          <w:marTop w:val="0"/>
          <w:marBottom w:val="0"/>
          <w:divBdr>
            <w:top w:val="none" w:sz="0" w:space="0" w:color="auto"/>
            <w:left w:val="none" w:sz="0" w:space="0" w:color="auto"/>
            <w:bottom w:val="none" w:sz="0" w:space="0" w:color="auto"/>
            <w:right w:val="none" w:sz="0" w:space="0" w:color="auto"/>
          </w:divBdr>
        </w:div>
        <w:div w:id="477039773">
          <w:marLeft w:val="480"/>
          <w:marRight w:val="0"/>
          <w:marTop w:val="0"/>
          <w:marBottom w:val="0"/>
          <w:divBdr>
            <w:top w:val="none" w:sz="0" w:space="0" w:color="auto"/>
            <w:left w:val="none" w:sz="0" w:space="0" w:color="auto"/>
            <w:bottom w:val="none" w:sz="0" w:space="0" w:color="auto"/>
            <w:right w:val="none" w:sz="0" w:space="0" w:color="auto"/>
          </w:divBdr>
        </w:div>
        <w:div w:id="2137328370">
          <w:marLeft w:val="480"/>
          <w:marRight w:val="0"/>
          <w:marTop w:val="0"/>
          <w:marBottom w:val="0"/>
          <w:divBdr>
            <w:top w:val="none" w:sz="0" w:space="0" w:color="auto"/>
            <w:left w:val="none" w:sz="0" w:space="0" w:color="auto"/>
            <w:bottom w:val="none" w:sz="0" w:space="0" w:color="auto"/>
            <w:right w:val="none" w:sz="0" w:space="0" w:color="auto"/>
          </w:divBdr>
        </w:div>
        <w:div w:id="2086803086">
          <w:marLeft w:val="480"/>
          <w:marRight w:val="0"/>
          <w:marTop w:val="0"/>
          <w:marBottom w:val="0"/>
          <w:divBdr>
            <w:top w:val="none" w:sz="0" w:space="0" w:color="auto"/>
            <w:left w:val="none" w:sz="0" w:space="0" w:color="auto"/>
            <w:bottom w:val="none" w:sz="0" w:space="0" w:color="auto"/>
            <w:right w:val="none" w:sz="0" w:space="0" w:color="auto"/>
          </w:divBdr>
        </w:div>
        <w:div w:id="1190335341">
          <w:marLeft w:val="480"/>
          <w:marRight w:val="0"/>
          <w:marTop w:val="0"/>
          <w:marBottom w:val="0"/>
          <w:divBdr>
            <w:top w:val="none" w:sz="0" w:space="0" w:color="auto"/>
            <w:left w:val="none" w:sz="0" w:space="0" w:color="auto"/>
            <w:bottom w:val="none" w:sz="0" w:space="0" w:color="auto"/>
            <w:right w:val="none" w:sz="0" w:space="0" w:color="auto"/>
          </w:divBdr>
        </w:div>
        <w:div w:id="1350722034">
          <w:marLeft w:val="480"/>
          <w:marRight w:val="0"/>
          <w:marTop w:val="0"/>
          <w:marBottom w:val="0"/>
          <w:divBdr>
            <w:top w:val="none" w:sz="0" w:space="0" w:color="auto"/>
            <w:left w:val="none" w:sz="0" w:space="0" w:color="auto"/>
            <w:bottom w:val="none" w:sz="0" w:space="0" w:color="auto"/>
            <w:right w:val="none" w:sz="0" w:space="0" w:color="auto"/>
          </w:divBdr>
        </w:div>
        <w:div w:id="660810544">
          <w:marLeft w:val="480"/>
          <w:marRight w:val="0"/>
          <w:marTop w:val="0"/>
          <w:marBottom w:val="0"/>
          <w:divBdr>
            <w:top w:val="none" w:sz="0" w:space="0" w:color="auto"/>
            <w:left w:val="none" w:sz="0" w:space="0" w:color="auto"/>
            <w:bottom w:val="none" w:sz="0" w:space="0" w:color="auto"/>
            <w:right w:val="none" w:sz="0" w:space="0" w:color="auto"/>
          </w:divBdr>
        </w:div>
        <w:div w:id="1880508307">
          <w:marLeft w:val="480"/>
          <w:marRight w:val="0"/>
          <w:marTop w:val="0"/>
          <w:marBottom w:val="0"/>
          <w:divBdr>
            <w:top w:val="none" w:sz="0" w:space="0" w:color="auto"/>
            <w:left w:val="none" w:sz="0" w:space="0" w:color="auto"/>
            <w:bottom w:val="none" w:sz="0" w:space="0" w:color="auto"/>
            <w:right w:val="none" w:sz="0" w:space="0" w:color="auto"/>
          </w:divBdr>
        </w:div>
        <w:div w:id="1632242802">
          <w:marLeft w:val="480"/>
          <w:marRight w:val="0"/>
          <w:marTop w:val="0"/>
          <w:marBottom w:val="0"/>
          <w:divBdr>
            <w:top w:val="none" w:sz="0" w:space="0" w:color="auto"/>
            <w:left w:val="none" w:sz="0" w:space="0" w:color="auto"/>
            <w:bottom w:val="none" w:sz="0" w:space="0" w:color="auto"/>
            <w:right w:val="none" w:sz="0" w:space="0" w:color="auto"/>
          </w:divBdr>
        </w:div>
        <w:div w:id="2057004678">
          <w:marLeft w:val="480"/>
          <w:marRight w:val="0"/>
          <w:marTop w:val="0"/>
          <w:marBottom w:val="0"/>
          <w:divBdr>
            <w:top w:val="none" w:sz="0" w:space="0" w:color="auto"/>
            <w:left w:val="none" w:sz="0" w:space="0" w:color="auto"/>
            <w:bottom w:val="none" w:sz="0" w:space="0" w:color="auto"/>
            <w:right w:val="none" w:sz="0" w:space="0" w:color="auto"/>
          </w:divBdr>
        </w:div>
        <w:div w:id="1210453695">
          <w:marLeft w:val="480"/>
          <w:marRight w:val="0"/>
          <w:marTop w:val="0"/>
          <w:marBottom w:val="0"/>
          <w:divBdr>
            <w:top w:val="none" w:sz="0" w:space="0" w:color="auto"/>
            <w:left w:val="none" w:sz="0" w:space="0" w:color="auto"/>
            <w:bottom w:val="none" w:sz="0" w:space="0" w:color="auto"/>
            <w:right w:val="none" w:sz="0" w:space="0" w:color="auto"/>
          </w:divBdr>
        </w:div>
        <w:div w:id="846597727">
          <w:marLeft w:val="480"/>
          <w:marRight w:val="0"/>
          <w:marTop w:val="0"/>
          <w:marBottom w:val="0"/>
          <w:divBdr>
            <w:top w:val="none" w:sz="0" w:space="0" w:color="auto"/>
            <w:left w:val="none" w:sz="0" w:space="0" w:color="auto"/>
            <w:bottom w:val="none" w:sz="0" w:space="0" w:color="auto"/>
            <w:right w:val="none" w:sz="0" w:space="0" w:color="auto"/>
          </w:divBdr>
        </w:div>
        <w:div w:id="1491098913">
          <w:marLeft w:val="480"/>
          <w:marRight w:val="0"/>
          <w:marTop w:val="0"/>
          <w:marBottom w:val="0"/>
          <w:divBdr>
            <w:top w:val="none" w:sz="0" w:space="0" w:color="auto"/>
            <w:left w:val="none" w:sz="0" w:space="0" w:color="auto"/>
            <w:bottom w:val="none" w:sz="0" w:space="0" w:color="auto"/>
            <w:right w:val="none" w:sz="0" w:space="0" w:color="auto"/>
          </w:divBdr>
        </w:div>
        <w:div w:id="1722053625">
          <w:marLeft w:val="480"/>
          <w:marRight w:val="0"/>
          <w:marTop w:val="0"/>
          <w:marBottom w:val="0"/>
          <w:divBdr>
            <w:top w:val="none" w:sz="0" w:space="0" w:color="auto"/>
            <w:left w:val="none" w:sz="0" w:space="0" w:color="auto"/>
            <w:bottom w:val="none" w:sz="0" w:space="0" w:color="auto"/>
            <w:right w:val="none" w:sz="0" w:space="0" w:color="auto"/>
          </w:divBdr>
        </w:div>
        <w:div w:id="1421872361">
          <w:marLeft w:val="480"/>
          <w:marRight w:val="0"/>
          <w:marTop w:val="0"/>
          <w:marBottom w:val="0"/>
          <w:divBdr>
            <w:top w:val="none" w:sz="0" w:space="0" w:color="auto"/>
            <w:left w:val="none" w:sz="0" w:space="0" w:color="auto"/>
            <w:bottom w:val="none" w:sz="0" w:space="0" w:color="auto"/>
            <w:right w:val="none" w:sz="0" w:space="0" w:color="auto"/>
          </w:divBdr>
        </w:div>
        <w:div w:id="1467623104">
          <w:marLeft w:val="480"/>
          <w:marRight w:val="0"/>
          <w:marTop w:val="0"/>
          <w:marBottom w:val="0"/>
          <w:divBdr>
            <w:top w:val="none" w:sz="0" w:space="0" w:color="auto"/>
            <w:left w:val="none" w:sz="0" w:space="0" w:color="auto"/>
            <w:bottom w:val="none" w:sz="0" w:space="0" w:color="auto"/>
            <w:right w:val="none" w:sz="0" w:space="0" w:color="auto"/>
          </w:divBdr>
        </w:div>
        <w:div w:id="865561231">
          <w:marLeft w:val="480"/>
          <w:marRight w:val="0"/>
          <w:marTop w:val="0"/>
          <w:marBottom w:val="0"/>
          <w:divBdr>
            <w:top w:val="none" w:sz="0" w:space="0" w:color="auto"/>
            <w:left w:val="none" w:sz="0" w:space="0" w:color="auto"/>
            <w:bottom w:val="none" w:sz="0" w:space="0" w:color="auto"/>
            <w:right w:val="none" w:sz="0" w:space="0" w:color="auto"/>
          </w:divBdr>
        </w:div>
        <w:div w:id="592248864">
          <w:marLeft w:val="480"/>
          <w:marRight w:val="0"/>
          <w:marTop w:val="0"/>
          <w:marBottom w:val="0"/>
          <w:divBdr>
            <w:top w:val="none" w:sz="0" w:space="0" w:color="auto"/>
            <w:left w:val="none" w:sz="0" w:space="0" w:color="auto"/>
            <w:bottom w:val="none" w:sz="0" w:space="0" w:color="auto"/>
            <w:right w:val="none" w:sz="0" w:space="0" w:color="auto"/>
          </w:divBdr>
        </w:div>
        <w:div w:id="1205677708">
          <w:marLeft w:val="480"/>
          <w:marRight w:val="0"/>
          <w:marTop w:val="0"/>
          <w:marBottom w:val="0"/>
          <w:divBdr>
            <w:top w:val="none" w:sz="0" w:space="0" w:color="auto"/>
            <w:left w:val="none" w:sz="0" w:space="0" w:color="auto"/>
            <w:bottom w:val="none" w:sz="0" w:space="0" w:color="auto"/>
            <w:right w:val="none" w:sz="0" w:space="0" w:color="auto"/>
          </w:divBdr>
        </w:div>
        <w:div w:id="1106081325">
          <w:marLeft w:val="480"/>
          <w:marRight w:val="0"/>
          <w:marTop w:val="0"/>
          <w:marBottom w:val="0"/>
          <w:divBdr>
            <w:top w:val="none" w:sz="0" w:space="0" w:color="auto"/>
            <w:left w:val="none" w:sz="0" w:space="0" w:color="auto"/>
            <w:bottom w:val="none" w:sz="0" w:space="0" w:color="auto"/>
            <w:right w:val="none" w:sz="0" w:space="0" w:color="auto"/>
          </w:divBdr>
        </w:div>
        <w:div w:id="1425684303">
          <w:marLeft w:val="480"/>
          <w:marRight w:val="0"/>
          <w:marTop w:val="0"/>
          <w:marBottom w:val="0"/>
          <w:divBdr>
            <w:top w:val="none" w:sz="0" w:space="0" w:color="auto"/>
            <w:left w:val="none" w:sz="0" w:space="0" w:color="auto"/>
            <w:bottom w:val="none" w:sz="0" w:space="0" w:color="auto"/>
            <w:right w:val="none" w:sz="0" w:space="0" w:color="auto"/>
          </w:divBdr>
        </w:div>
        <w:div w:id="1661619293">
          <w:marLeft w:val="480"/>
          <w:marRight w:val="0"/>
          <w:marTop w:val="0"/>
          <w:marBottom w:val="0"/>
          <w:divBdr>
            <w:top w:val="none" w:sz="0" w:space="0" w:color="auto"/>
            <w:left w:val="none" w:sz="0" w:space="0" w:color="auto"/>
            <w:bottom w:val="none" w:sz="0" w:space="0" w:color="auto"/>
            <w:right w:val="none" w:sz="0" w:space="0" w:color="auto"/>
          </w:divBdr>
        </w:div>
        <w:div w:id="923221683">
          <w:marLeft w:val="480"/>
          <w:marRight w:val="0"/>
          <w:marTop w:val="0"/>
          <w:marBottom w:val="0"/>
          <w:divBdr>
            <w:top w:val="none" w:sz="0" w:space="0" w:color="auto"/>
            <w:left w:val="none" w:sz="0" w:space="0" w:color="auto"/>
            <w:bottom w:val="none" w:sz="0" w:space="0" w:color="auto"/>
            <w:right w:val="none" w:sz="0" w:space="0" w:color="auto"/>
          </w:divBdr>
        </w:div>
        <w:div w:id="104234457">
          <w:marLeft w:val="480"/>
          <w:marRight w:val="0"/>
          <w:marTop w:val="0"/>
          <w:marBottom w:val="0"/>
          <w:divBdr>
            <w:top w:val="none" w:sz="0" w:space="0" w:color="auto"/>
            <w:left w:val="none" w:sz="0" w:space="0" w:color="auto"/>
            <w:bottom w:val="none" w:sz="0" w:space="0" w:color="auto"/>
            <w:right w:val="none" w:sz="0" w:space="0" w:color="auto"/>
          </w:divBdr>
        </w:div>
        <w:div w:id="377322839">
          <w:marLeft w:val="480"/>
          <w:marRight w:val="0"/>
          <w:marTop w:val="0"/>
          <w:marBottom w:val="0"/>
          <w:divBdr>
            <w:top w:val="none" w:sz="0" w:space="0" w:color="auto"/>
            <w:left w:val="none" w:sz="0" w:space="0" w:color="auto"/>
            <w:bottom w:val="none" w:sz="0" w:space="0" w:color="auto"/>
            <w:right w:val="none" w:sz="0" w:space="0" w:color="auto"/>
          </w:divBdr>
        </w:div>
        <w:div w:id="233593457">
          <w:marLeft w:val="480"/>
          <w:marRight w:val="0"/>
          <w:marTop w:val="0"/>
          <w:marBottom w:val="0"/>
          <w:divBdr>
            <w:top w:val="none" w:sz="0" w:space="0" w:color="auto"/>
            <w:left w:val="none" w:sz="0" w:space="0" w:color="auto"/>
            <w:bottom w:val="none" w:sz="0" w:space="0" w:color="auto"/>
            <w:right w:val="none" w:sz="0" w:space="0" w:color="auto"/>
          </w:divBdr>
        </w:div>
        <w:div w:id="1035080331">
          <w:marLeft w:val="480"/>
          <w:marRight w:val="0"/>
          <w:marTop w:val="0"/>
          <w:marBottom w:val="0"/>
          <w:divBdr>
            <w:top w:val="none" w:sz="0" w:space="0" w:color="auto"/>
            <w:left w:val="none" w:sz="0" w:space="0" w:color="auto"/>
            <w:bottom w:val="none" w:sz="0" w:space="0" w:color="auto"/>
            <w:right w:val="none" w:sz="0" w:space="0" w:color="auto"/>
          </w:divBdr>
        </w:div>
        <w:div w:id="2045446568">
          <w:marLeft w:val="480"/>
          <w:marRight w:val="0"/>
          <w:marTop w:val="0"/>
          <w:marBottom w:val="0"/>
          <w:divBdr>
            <w:top w:val="none" w:sz="0" w:space="0" w:color="auto"/>
            <w:left w:val="none" w:sz="0" w:space="0" w:color="auto"/>
            <w:bottom w:val="none" w:sz="0" w:space="0" w:color="auto"/>
            <w:right w:val="none" w:sz="0" w:space="0" w:color="auto"/>
          </w:divBdr>
        </w:div>
        <w:div w:id="2069839243">
          <w:marLeft w:val="480"/>
          <w:marRight w:val="0"/>
          <w:marTop w:val="0"/>
          <w:marBottom w:val="0"/>
          <w:divBdr>
            <w:top w:val="none" w:sz="0" w:space="0" w:color="auto"/>
            <w:left w:val="none" w:sz="0" w:space="0" w:color="auto"/>
            <w:bottom w:val="none" w:sz="0" w:space="0" w:color="auto"/>
            <w:right w:val="none" w:sz="0" w:space="0" w:color="auto"/>
          </w:divBdr>
        </w:div>
        <w:div w:id="606159105">
          <w:marLeft w:val="480"/>
          <w:marRight w:val="0"/>
          <w:marTop w:val="0"/>
          <w:marBottom w:val="0"/>
          <w:divBdr>
            <w:top w:val="none" w:sz="0" w:space="0" w:color="auto"/>
            <w:left w:val="none" w:sz="0" w:space="0" w:color="auto"/>
            <w:bottom w:val="none" w:sz="0" w:space="0" w:color="auto"/>
            <w:right w:val="none" w:sz="0" w:space="0" w:color="auto"/>
          </w:divBdr>
        </w:div>
        <w:div w:id="1325666847">
          <w:marLeft w:val="480"/>
          <w:marRight w:val="0"/>
          <w:marTop w:val="0"/>
          <w:marBottom w:val="0"/>
          <w:divBdr>
            <w:top w:val="none" w:sz="0" w:space="0" w:color="auto"/>
            <w:left w:val="none" w:sz="0" w:space="0" w:color="auto"/>
            <w:bottom w:val="none" w:sz="0" w:space="0" w:color="auto"/>
            <w:right w:val="none" w:sz="0" w:space="0" w:color="auto"/>
          </w:divBdr>
        </w:div>
        <w:div w:id="808548379">
          <w:marLeft w:val="480"/>
          <w:marRight w:val="0"/>
          <w:marTop w:val="0"/>
          <w:marBottom w:val="0"/>
          <w:divBdr>
            <w:top w:val="none" w:sz="0" w:space="0" w:color="auto"/>
            <w:left w:val="none" w:sz="0" w:space="0" w:color="auto"/>
            <w:bottom w:val="none" w:sz="0" w:space="0" w:color="auto"/>
            <w:right w:val="none" w:sz="0" w:space="0" w:color="auto"/>
          </w:divBdr>
        </w:div>
        <w:div w:id="1625575111">
          <w:marLeft w:val="480"/>
          <w:marRight w:val="0"/>
          <w:marTop w:val="0"/>
          <w:marBottom w:val="0"/>
          <w:divBdr>
            <w:top w:val="none" w:sz="0" w:space="0" w:color="auto"/>
            <w:left w:val="none" w:sz="0" w:space="0" w:color="auto"/>
            <w:bottom w:val="none" w:sz="0" w:space="0" w:color="auto"/>
            <w:right w:val="none" w:sz="0" w:space="0" w:color="auto"/>
          </w:divBdr>
        </w:div>
        <w:div w:id="1227568471">
          <w:marLeft w:val="480"/>
          <w:marRight w:val="0"/>
          <w:marTop w:val="0"/>
          <w:marBottom w:val="0"/>
          <w:divBdr>
            <w:top w:val="none" w:sz="0" w:space="0" w:color="auto"/>
            <w:left w:val="none" w:sz="0" w:space="0" w:color="auto"/>
            <w:bottom w:val="none" w:sz="0" w:space="0" w:color="auto"/>
            <w:right w:val="none" w:sz="0" w:space="0" w:color="auto"/>
          </w:divBdr>
        </w:div>
        <w:div w:id="1656642397">
          <w:marLeft w:val="480"/>
          <w:marRight w:val="0"/>
          <w:marTop w:val="0"/>
          <w:marBottom w:val="0"/>
          <w:divBdr>
            <w:top w:val="none" w:sz="0" w:space="0" w:color="auto"/>
            <w:left w:val="none" w:sz="0" w:space="0" w:color="auto"/>
            <w:bottom w:val="none" w:sz="0" w:space="0" w:color="auto"/>
            <w:right w:val="none" w:sz="0" w:space="0" w:color="auto"/>
          </w:divBdr>
        </w:div>
        <w:div w:id="621813419">
          <w:marLeft w:val="480"/>
          <w:marRight w:val="0"/>
          <w:marTop w:val="0"/>
          <w:marBottom w:val="0"/>
          <w:divBdr>
            <w:top w:val="none" w:sz="0" w:space="0" w:color="auto"/>
            <w:left w:val="none" w:sz="0" w:space="0" w:color="auto"/>
            <w:bottom w:val="none" w:sz="0" w:space="0" w:color="auto"/>
            <w:right w:val="none" w:sz="0" w:space="0" w:color="auto"/>
          </w:divBdr>
        </w:div>
        <w:div w:id="531766885">
          <w:marLeft w:val="480"/>
          <w:marRight w:val="0"/>
          <w:marTop w:val="0"/>
          <w:marBottom w:val="0"/>
          <w:divBdr>
            <w:top w:val="none" w:sz="0" w:space="0" w:color="auto"/>
            <w:left w:val="none" w:sz="0" w:space="0" w:color="auto"/>
            <w:bottom w:val="none" w:sz="0" w:space="0" w:color="auto"/>
            <w:right w:val="none" w:sz="0" w:space="0" w:color="auto"/>
          </w:divBdr>
        </w:div>
        <w:div w:id="457191061">
          <w:marLeft w:val="480"/>
          <w:marRight w:val="0"/>
          <w:marTop w:val="0"/>
          <w:marBottom w:val="0"/>
          <w:divBdr>
            <w:top w:val="none" w:sz="0" w:space="0" w:color="auto"/>
            <w:left w:val="none" w:sz="0" w:space="0" w:color="auto"/>
            <w:bottom w:val="none" w:sz="0" w:space="0" w:color="auto"/>
            <w:right w:val="none" w:sz="0" w:space="0" w:color="auto"/>
          </w:divBdr>
        </w:div>
        <w:div w:id="793910039">
          <w:marLeft w:val="480"/>
          <w:marRight w:val="0"/>
          <w:marTop w:val="0"/>
          <w:marBottom w:val="0"/>
          <w:divBdr>
            <w:top w:val="none" w:sz="0" w:space="0" w:color="auto"/>
            <w:left w:val="none" w:sz="0" w:space="0" w:color="auto"/>
            <w:bottom w:val="none" w:sz="0" w:space="0" w:color="auto"/>
            <w:right w:val="none" w:sz="0" w:space="0" w:color="auto"/>
          </w:divBdr>
        </w:div>
        <w:div w:id="1207990456">
          <w:marLeft w:val="480"/>
          <w:marRight w:val="0"/>
          <w:marTop w:val="0"/>
          <w:marBottom w:val="0"/>
          <w:divBdr>
            <w:top w:val="none" w:sz="0" w:space="0" w:color="auto"/>
            <w:left w:val="none" w:sz="0" w:space="0" w:color="auto"/>
            <w:bottom w:val="none" w:sz="0" w:space="0" w:color="auto"/>
            <w:right w:val="none" w:sz="0" w:space="0" w:color="auto"/>
          </w:divBdr>
        </w:div>
        <w:div w:id="1605572486">
          <w:marLeft w:val="480"/>
          <w:marRight w:val="0"/>
          <w:marTop w:val="0"/>
          <w:marBottom w:val="0"/>
          <w:divBdr>
            <w:top w:val="none" w:sz="0" w:space="0" w:color="auto"/>
            <w:left w:val="none" w:sz="0" w:space="0" w:color="auto"/>
            <w:bottom w:val="none" w:sz="0" w:space="0" w:color="auto"/>
            <w:right w:val="none" w:sz="0" w:space="0" w:color="auto"/>
          </w:divBdr>
        </w:div>
        <w:div w:id="2059549785">
          <w:marLeft w:val="480"/>
          <w:marRight w:val="0"/>
          <w:marTop w:val="0"/>
          <w:marBottom w:val="0"/>
          <w:divBdr>
            <w:top w:val="none" w:sz="0" w:space="0" w:color="auto"/>
            <w:left w:val="none" w:sz="0" w:space="0" w:color="auto"/>
            <w:bottom w:val="none" w:sz="0" w:space="0" w:color="auto"/>
            <w:right w:val="none" w:sz="0" w:space="0" w:color="auto"/>
          </w:divBdr>
        </w:div>
        <w:div w:id="770050760">
          <w:marLeft w:val="480"/>
          <w:marRight w:val="0"/>
          <w:marTop w:val="0"/>
          <w:marBottom w:val="0"/>
          <w:divBdr>
            <w:top w:val="none" w:sz="0" w:space="0" w:color="auto"/>
            <w:left w:val="none" w:sz="0" w:space="0" w:color="auto"/>
            <w:bottom w:val="none" w:sz="0" w:space="0" w:color="auto"/>
            <w:right w:val="none" w:sz="0" w:space="0" w:color="auto"/>
          </w:divBdr>
        </w:div>
        <w:div w:id="775951512">
          <w:marLeft w:val="480"/>
          <w:marRight w:val="0"/>
          <w:marTop w:val="0"/>
          <w:marBottom w:val="0"/>
          <w:divBdr>
            <w:top w:val="none" w:sz="0" w:space="0" w:color="auto"/>
            <w:left w:val="none" w:sz="0" w:space="0" w:color="auto"/>
            <w:bottom w:val="none" w:sz="0" w:space="0" w:color="auto"/>
            <w:right w:val="none" w:sz="0" w:space="0" w:color="auto"/>
          </w:divBdr>
        </w:div>
        <w:div w:id="671103496">
          <w:marLeft w:val="480"/>
          <w:marRight w:val="0"/>
          <w:marTop w:val="0"/>
          <w:marBottom w:val="0"/>
          <w:divBdr>
            <w:top w:val="none" w:sz="0" w:space="0" w:color="auto"/>
            <w:left w:val="none" w:sz="0" w:space="0" w:color="auto"/>
            <w:bottom w:val="none" w:sz="0" w:space="0" w:color="auto"/>
            <w:right w:val="none" w:sz="0" w:space="0" w:color="auto"/>
          </w:divBdr>
        </w:div>
        <w:div w:id="1746950267">
          <w:marLeft w:val="480"/>
          <w:marRight w:val="0"/>
          <w:marTop w:val="0"/>
          <w:marBottom w:val="0"/>
          <w:divBdr>
            <w:top w:val="none" w:sz="0" w:space="0" w:color="auto"/>
            <w:left w:val="none" w:sz="0" w:space="0" w:color="auto"/>
            <w:bottom w:val="none" w:sz="0" w:space="0" w:color="auto"/>
            <w:right w:val="none" w:sz="0" w:space="0" w:color="auto"/>
          </w:divBdr>
        </w:div>
        <w:div w:id="464005402">
          <w:marLeft w:val="480"/>
          <w:marRight w:val="0"/>
          <w:marTop w:val="0"/>
          <w:marBottom w:val="0"/>
          <w:divBdr>
            <w:top w:val="none" w:sz="0" w:space="0" w:color="auto"/>
            <w:left w:val="none" w:sz="0" w:space="0" w:color="auto"/>
            <w:bottom w:val="none" w:sz="0" w:space="0" w:color="auto"/>
            <w:right w:val="none" w:sz="0" w:space="0" w:color="auto"/>
          </w:divBdr>
        </w:div>
        <w:div w:id="1604457545">
          <w:marLeft w:val="480"/>
          <w:marRight w:val="0"/>
          <w:marTop w:val="0"/>
          <w:marBottom w:val="0"/>
          <w:divBdr>
            <w:top w:val="none" w:sz="0" w:space="0" w:color="auto"/>
            <w:left w:val="none" w:sz="0" w:space="0" w:color="auto"/>
            <w:bottom w:val="none" w:sz="0" w:space="0" w:color="auto"/>
            <w:right w:val="none" w:sz="0" w:space="0" w:color="auto"/>
          </w:divBdr>
        </w:div>
        <w:div w:id="1141921953">
          <w:marLeft w:val="480"/>
          <w:marRight w:val="0"/>
          <w:marTop w:val="0"/>
          <w:marBottom w:val="0"/>
          <w:divBdr>
            <w:top w:val="none" w:sz="0" w:space="0" w:color="auto"/>
            <w:left w:val="none" w:sz="0" w:space="0" w:color="auto"/>
            <w:bottom w:val="none" w:sz="0" w:space="0" w:color="auto"/>
            <w:right w:val="none" w:sz="0" w:space="0" w:color="auto"/>
          </w:divBdr>
        </w:div>
        <w:div w:id="887766677">
          <w:marLeft w:val="480"/>
          <w:marRight w:val="0"/>
          <w:marTop w:val="0"/>
          <w:marBottom w:val="0"/>
          <w:divBdr>
            <w:top w:val="none" w:sz="0" w:space="0" w:color="auto"/>
            <w:left w:val="none" w:sz="0" w:space="0" w:color="auto"/>
            <w:bottom w:val="none" w:sz="0" w:space="0" w:color="auto"/>
            <w:right w:val="none" w:sz="0" w:space="0" w:color="auto"/>
          </w:divBdr>
        </w:div>
        <w:div w:id="1946189759">
          <w:marLeft w:val="480"/>
          <w:marRight w:val="0"/>
          <w:marTop w:val="0"/>
          <w:marBottom w:val="0"/>
          <w:divBdr>
            <w:top w:val="none" w:sz="0" w:space="0" w:color="auto"/>
            <w:left w:val="none" w:sz="0" w:space="0" w:color="auto"/>
            <w:bottom w:val="none" w:sz="0" w:space="0" w:color="auto"/>
            <w:right w:val="none" w:sz="0" w:space="0" w:color="auto"/>
          </w:divBdr>
        </w:div>
        <w:div w:id="2019774369">
          <w:marLeft w:val="480"/>
          <w:marRight w:val="0"/>
          <w:marTop w:val="0"/>
          <w:marBottom w:val="0"/>
          <w:divBdr>
            <w:top w:val="none" w:sz="0" w:space="0" w:color="auto"/>
            <w:left w:val="none" w:sz="0" w:space="0" w:color="auto"/>
            <w:bottom w:val="none" w:sz="0" w:space="0" w:color="auto"/>
            <w:right w:val="none" w:sz="0" w:space="0" w:color="auto"/>
          </w:divBdr>
        </w:div>
        <w:div w:id="2044013779">
          <w:marLeft w:val="480"/>
          <w:marRight w:val="0"/>
          <w:marTop w:val="0"/>
          <w:marBottom w:val="0"/>
          <w:divBdr>
            <w:top w:val="none" w:sz="0" w:space="0" w:color="auto"/>
            <w:left w:val="none" w:sz="0" w:space="0" w:color="auto"/>
            <w:bottom w:val="none" w:sz="0" w:space="0" w:color="auto"/>
            <w:right w:val="none" w:sz="0" w:space="0" w:color="auto"/>
          </w:divBdr>
        </w:div>
        <w:div w:id="925528839">
          <w:marLeft w:val="480"/>
          <w:marRight w:val="0"/>
          <w:marTop w:val="0"/>
          <w:marBottom w:val="0"/>
          <w:divBdr>
            <w:top w:val="none" w:sz="0" w:space="0" w:color="auto"/>
            <w:left w:val="none" w:sz="0" w:space="0" w:color="auto"/>
            <w:bottom w:val="none" w:sz="0" w:space="0" w:color="auto"/>
            <w:right w:val="none" w:sz="0" w:space="0" w:color="auto"/>
          </w:divBdr>
        </w:div>
        <w:div w:id="2044210315">
          <w:marLeft w:val="480"/>
          <w:marRight w:val="0"/>
          <w:marTop w:val="0"/>
          <w:marBottom w:val="0"/>
          <w:divBdr>
            <w:top w:val="none" w:sz="0" w:space="0" w:color="auto"/>
            <w:left w:val="none" w:sz="0" w:space="0" w:color="auto"/>
            <w:bottom w:val="none" w:sz="0" w:space="0" w:color="auto"/>
            <w:right w:val="none" w:sz="0" w:space="0" w:color="auto"/>
          </w:divBdr>
        </w:div>
        <w:div w:id="1615208315">
          <w:marLeft w:val="480"/>
          <w:marRight w:val="0"/>
          <w:marTop w:val="0"/>
          <w:marBottom w:val="0"/>
          <w:divBdr>
            <w:top w:val="none" w:sz="0" w:space="0" w:color="auto"/>
            <w:left w:val="none" w:sz="0" w:space="0" w:color="auto"/>
            <w:bottom w:val="none" w:sz="0" w:space="0" w:color="auto"/>
            <w:right w:val="none" w:sz="0" w:space="0" w:color="auto"/>
          </w:divBdr>
        </w:div>
        <w:div w:id="1178423649">
          <w:marLeft w:val="480"/>
          <w:marRight w:val="0"/>
          <w:marTop w:val="0"/>
          <w:marBottom w:val="0"/>
          <w:divBdr>
            <w:top w:val="none" w:sz="0" w:space="0" w:color="auto"/>
            <w:left w:val="none" w:sz="0" w:space="0" w:color="auto"/>
            <w:bottom w:val="none" w:sz="0" w:space="0" w:color="auto"/>
            <w:right w:val="none" w:sz="0" w:space="0" w:color="auto"/>
          </w:divBdr>
        </w:div>
        <w:div w:id="171536541">
          <w:marLeft w:val="480"/>
          <w:marRight w:val="0"/>
          <w:marTop w:val="0"/>
          <w:marBottom w:val="0"/>
          <w:divBdr>
            <w:top w:val="none" w:sz="0" w:space="0" w:color="auto"/>
            <w:left w:val="none" w:sz="0" w:space="0" w:color="auto"/>
            <w:bottom w:val="none" w:sz="0" w:space="0" w:color="auto"/>
            <w:right w:val="none" w:sz="0" w:space="0" w:color="auto"/>
          </w:divBdr>
        </w:div>
        <w:div w:id="1602496297">
          <w:marLeft w:val="480"/>
          <w:marRight w:val="0"/>
          <w:marTop w:val="0"/>
          <w:marBottom w:val="0"/>
          <w:divBdr>
            <w:top w:val="none" w:sz="0" w:space="0" w:color="auto"/>
            <w:left w:val="none" w:sz="0" w:space="0" w:color="auto"/>
            <w:bottom w:val="none" w:sz="0" w:space="0" w:color="auto"/>
            <w:right w:val="none" w:sz="0" w:space="0" w:color="auto"/>
          </w:divBdr>
        </w:div>
        <w:div w:id="1607495789">
          <w:marLeft w:val="480"/>
          <w:marRight w:val="0"/>
          <w:marTop w:val="0"/>
          <w:marBottom w:val="0"/>
          <w:divBdr>
            <w:top w:val="none" w:sz="0" w:space="0" w:color="auto"/>
            <w:left w:val="none" w:sz="0" w:space="0" w:color="auto"/>
            <w:bottom w:val="none" w:sz="0" w:space="0" w:color="auto"/>
            <w:right w:val="none" w:sz="0" w:space="0" w:color="auto"/>
          </w:divBdr>
        </w:div>
        <w:div w:id="598106588">
          <w:marLeft w:val="480"/>
          <w:marRight w:val="0"/>
          <w:marTop w:val="0"/>
          <w:marBottom w:val="0"/>
          <w:divBdr>
            <w:top w:val="none" w:sz="0" w:space="0" w:color="auto"/>
            <w:left w:val="none" w:sz="0" w:space="0" w:color="auto"/>
            <w:bottom w:val="none" w:sz="0" w:space="0" w:color="auto"/>
            <w:right w:val="none" w:sz="0" w:space="0" w:color="auto"/>
          </w:divBdr>
        </w:div>
        <w:div w:id="1204099031">
          <w:marLeft w:val="480"/>
          <w:marRight w:val="0"/>
          <w:marTop w:val="0"/>
          <w:marBottom w:val="0"/>
          <w:divBdr>
            <w:top w:val="none" w:sz="0" w:space="0" w:color="auto"/>
            <w:left w:val="none" w:sz="0" w:space="0" w:color="auto"/>
            <w:bottom w:val="none" w:sz="0" w:space="0" w:color="auto"/>
            <w:right w:val="none" w:sz="0" w:space="0" w:color="auto"/>
          </w:divBdr>
        </w:div>
        <w:div w:id="670373361">
          <w:marLeft w:val="480"/>
          <w:marRight w:val="0"/>
          <w:marTop w:val="0"/>
          <w:marBottom w:val="0"/>
          <w:divBdr>
            <w:top w:val="none" w:sz="0" w:space="0" w:color="auto"/>
            <w:left w:val="none" w:sz="0" w:space="0" w:color="auto"/>
            <w:bottom w:val="none" w:sz="0" w:space="0" w:color="auto"/>
            <w:right w:val="none" w:sz="0" w:space="0" w:color="auto"/>
          </w:divBdr>
        </w:div>
        <w:div w:id="1517882385">
          <w:marLeft w:val="480"/>
          <w:marRight w:val="0"/>
          <w:marTop w:val="0"/>
          <w:marBottom w:val="0"/>
          <w:divBdr>
            <w:top w:val="none" w:sz="0" w:space="0" w:color="auto"/>
            <w:left w:val="none" w:sz="0" w:space="0" w:color="auto"/>
            <w:bottom w:val="none" w:sz="0" w:space="0" w:color="auto"/>
            <w:right w:val="none" w:sz="0" w:space="0" w:color="auto"/>
          </w:divBdr>
        </w:div>
        <w:div w:id="1901398748">
          <w:marLeft w:val="480"/>
          <w:marRight w:val="0"/>
          <w:marTop w:val="0"/>
          <w:marBottom w:val="0"/>
          <w:divBdr>
            <w:top w:val="none" w:sz="0" w:space="0" w:color="auto"/>
            <w:left w:val="none" w:sz="0" w:space="0" w:color="auto"/>
            <w:bottom w:val="none" w:sz="0" w:space="0" w:color="auto"/>
            <w:right w:val="none" w:sz="0" w:space="0" w:color="auto"/>
          </w:divBdr>
        </w:div>
        <w:div w:id="609361203">
          <w:marLeft w:val="480"/>
          <w:marRight w:val="0"/>
          <w:marTop w:val="0"/>
          <w:marBottom w:val="0"/>
          <w:divBdr>
            <w:top w:val="none" w:sz="0" w:space="0" w:color="auto"/>
            <w:left w:val="none" w:sz="0" w:space="0" w:color="auto"/>
            <w:bottom w:val="none" w:sz="0" w:space="0" w:color="auto"/>
            <w:right w:val="none" w:sz="0" w:space="0" w:color="auto"/>
          </w:divBdr>
        </w:div>
        <w:div w:id="828330820">
          <w:marLeft w:val="480"/>
          <w:marRight w:val="0"/>
          <w:marTop w:val="0"/>
          <w:marBottom w:val="0"/>
          <w:divBdr>
            <w:top w:val="none" w:sz="0" w:space="0" w:color="auto"/>
            <w:left w:val="none" w:sz="0" w:space="0" w:color="auto"/>
            <w:bottom w:val="none" w:sz="0" w:space="0" w:color="auto"/>
            <w:right w:val="none" w:sz="0" w:space="0" w:color="auto"/>
          </w:divBdr>
        </w:div>
        <w:div w:id="1860703499">
          <w:marLeft w:val="480"/>
          <w:marRight w:val="0"/>
          <w:marTop w:val="0"/>
          <w:marBottom w:val="0"/>
          <w:divBdr>
            <w:top w:val="none" w:sz="0" w:space="0" w:color="auto"/>
            <w:left w:val="none" w:sz="0" w:space="0" w:color="auto"/>
            <w:bottom w:val="none" w:sz="0" w:space="0" w:color="auto"/>
            <w:right w:val="none" w:sz="0" w:space="0" w:color="auto"/>
          </w:divBdr>
        </w:div>
        <w:div w:id="1549535852">
          <w:marLeft w:val="480"/>
          <w:marRight w:val="0"/>
          <w:marTop w:val="0"/>
          <w:marBottom w:val="0"/>
          <w:divBdr>
            <w:top w:val="none" w:sz="0" w:space="0" w:color="auto"/>
            <w:left w:val="none" w:sz="0" w:space="0" w:color="auto"/>
            <w:bottom w:val="none" w:sz="0" w:space="0" w:color="auto"/>
            <w:right w:val="none" w:sz="0" w:space="0" w:color="auto"/>
          </w:divBdr>
        </w:div>
        <w:div w:id="1530220464">
          <w:marLeft w:val="480"/>
          <w:marRight w:val="0"/>
          <w:marTop w:val="0"/>
          <w:marBottom w:val="0"/>
          <w:divBdr>
            <w:top w:val="none" w:sz="0" w:space="0" w:color="auto"/>
            <w:left w:val="none" w:sz="0" w:space="0" w:color="auto"/>
            <w:bottom w:val="none" w:sz="0" w:space="0" w:color="auto"/>
            <w:right w:val="none" w:sz="0" w:space="0" w:color="auto"/>
          </w:divBdr>
        </w:div>
        <w:div w:id="1130395786">
          <w:marLeft w:val="480"/>
          <w:marRight w:val="0"/>
          <w:marTop w:val="0"/>
          <w:marBottom w:val="0"/>
          <w:divBdr>
            <w:top w:val="none" w:sz="0" w:space="0" w:color="auto"/>
            <w:left w:val="none" w:sz="0" w:space="0" w:color="auto"/>
            <w:bottom w:val="none" w:sz="0" w:space="0" w:color="auto"/>
            <w:right w:val="none" w:sz="0" w:space="0" w:color="auto"/>
          </w:divBdr>
        </w:div>
        <w:div w:id="1750301241">
          <w:marLeft w:val="480"/>
          <w:marRight w:val="0"/>
          <w:marTop w:val="0"/>
          <w:marBottom w:val="0"/>
          <w:divBdr>
            <w:top w:val="none" w:sz="0" w:space="0" w:color="auto"/>
            <w:left w:val="none" w:sz="0" w:space="0" w:color="auto"/>
            <w:bottom w:val="none" w:sz="0" w:space="0" w:color="auto"/>
            <w:right w:val="none" w:sz="0" w:space="0" w:color="auto"/>
          </w:divBdr>
        </w:div>
        <w:div w:id="175854627">
          <w:marLeft w:val="480"/>
          <w:marRight w:val="0"/>
          <w:marTop w:val="0"/>
          <w:marBottom w:val="0"/>
          <w:divBdr>
            <w:top w:val="none" w:sz="0" w:space="0" w:color="auto"/>
            <w:left w:val="none" w:sz="0" w:space="0" w:color="auto"/>
            <w:bottom w:val="none" w:sz="0" w:space="0" w:color="auto"/>
            <w:right w:val="none" w:sz="0" w:space="0" w:color="auto"/>
          </w:divBdr>
        </w:div>
        <w:div w:id="1556702923">
          <w:marLeft w:val="480"/>
          <w:marRight w:val="0"/>
          <w:marTop w:val="0"/>
          <w:marBottom w:val="0"/>
          <w:divBdr>
            <w:top w:val="none" w:sz="0" w:space="0" w:color="auto"/>
            <w:left w:val="none" w:sz="0" w:space="0" w:color="auto"/>
            <w:bottom w:val="none" w:sz="0" w:space="0" w:color="auto"/>
            <w:right w:val="none" w:sz="0" w:space="0" w:color="auto"/>
          </w:divBdr>
        </w:div>
        <w:div w:id="703360250">
          <w:marLeft w:val="480"/>
          <w:marRight w:val="0"/>
          <w:marTop w:val="0"/>
          <w:marBottom w:val="0"/>
          <w:divBdr>
            <w:top w:val="none" w:sz="0" w:space="0" w:color="auto"/>
            <w:left w:val="none" w:sz="0" w:space="0" w:color="auto"/>
            <w:bottom w:val="none" w:sz="0" w:space="0" w:color="auto"/>
            <w:right w:val="none" w:sz="0" w:space="0" w:color="auto"/>
          </w:divBdr>
        </w:div>
      </w:divsChild>
    </w:div>
    <w:div w:id="1384988468">
      <w:bodyDiv w:val="1"/>
      <w:marLeft w:val="0"/>
      <w:marRight w:val="0"/>
      <w:marTop w:val="0"/>
      <w:marBottom w:val="0"/>
      <w:divBdr>
        <w:top w:val="none" w:sz="0" w:space="0" w:color="auto"/>
        <w:left w:val="none" w:sz="0" w:space="0" w:color="auto"/>
        <w:bottom w:val="none" w:sz="0" w:space="0" w:color="auto"/>
        <w:right w:val="none" w:sz="0" w:space="0" w:color="auto"/>
      </w:divBdr>
    </w:div>
    <w:div w:id="1385103778">
      <w:bodyDiv w:val="1"/>
      <w:marLeft w:val="0"/>
      <w:marRight w:val="0"/>
      <w:marTop w:val="0"/>
      <w:marBottom w:val="0"/>
      <w:divBdr>
        <w:top w:val="none" w:sz="0" w:space="0" w:color="auto"/>
        <w:left w:val="none" w:sz="0" w:space="0" w:color="auto"/>
        <w:bottom w:val="none" w:sz="0" w:space="0" w:color="auto"/>
        <w:right w:val="none" w:sz="0" w:space="0" w:color="auto"/>
      </w:divBdr>
    </w:div>
    <w:div w:id="1385446032">
      <w:bodyDiv w:val="1"/>
      <w:marLeft w:val="0"/>
      <w:marRight w:val="0"/>
      <w:marTop w:val="0"/>
      <w:marBottom w:val="0"/>
      <w:divBdr>
        <w:top w:val="none" w:sz="0" w:space="0" w:color="auto"/>
        <w:left w:val="none" w:sz="0" w:space="0" w:color="auto"/>
        <w:bottom w:val="none" w:sz="0" w:space="0" w:color="auto"/>
        <w:right w:val="none" w:sz="0" w:space="0" w:color="auto"/>
      </w:divBdr>
    </w:div>
    <w:div w:id="1385638579">
      <w:bodyDiv w:val="1"/>
      <w:marLeft w:val="0"/>
      <w:marRight w:val="0"/>
      <w:marTop w:val="0"/>
      <w:marBottom w:val="0"/>
      <w:divBdr>
        <w:top w:val="none" w:sz="0" w:space="0" w:color="auto"/>
        <w:left w:val="none" w:sz="0" w:space="0" w:color="auto"/>
        <w:bottom w:val="none" w:sz="0" w:space="0" w:color="auto"/>
        <w:right w:val="none" w:sz="0" w:space="0" w:color="auto"/>
      </w:divBdr>
    </w:div>
    <w:div w:id="1386101453">
      <w:bodyDiv w:val="1"/>
      <w:marLeft w:val="0"/>
      <w:marRight w:val="0"/>
      <w:marTop w:val="0"/>
      <w:marBottom w:val="0"/>
      <w:divBdr>
        <w:top w:val="none" w:sz="0" w:space="0" w:color="auto"/>
        <w:left w:val="none" w:sz="0" w:space="0" w:color="auto"/>
        <w:bottom w:val="none" w:sz="0" w:space="0" w:color="auto"/>
        <w:right w:val="none" w:sz="0" w:space="0" w:color="auto"/>
      </w:divBdr>
    </w:div>
    <w:div w:id="1386367659">
      <w:bodyDiv w:val="1"/>
      <w:marLeft w:val="0"/>
      <w:marRight w:val="0"/>
      <w:marTop w:val="0"/>
      <w:marBottom w:val="0"/>
      <w:divBdr>
        <w:top w:val="none" w:sz="0" w:space="0" w:color="auto"/>
        <w:left w:val="none" w:sz="0" w:space="0" w:color="auto"/>
        <w:bottom w:val="none" w:sz="0" w:space="0" w:color="auto"/>
        <w:right w:val="none" w:sz="0" w:space="0" w:color="auto"/>
      </w:divBdr>
    </w:div>
    <w:div w:id="1386373655">
      <w:bodyDiv w:val="1"/>
      <w:marLeft w:val="0"/>
      <w:marRight w:val="0"/>
      <w:marTop w:val="0"/>
      <w:marBottom w:val="0"/>
      <w:divBdr>
        <w:top w:val="none" w:sz="0" w:space="0" w:color="auto"/>
        <w:left w:val="none" w:sz="0" w:space="0" w:color="auto"/>
        <w:bottom w:val="none" w:sz="0" w:space="0" w:color="auto"/>
        <w:right w:val="none" w:sz="0" w:space="0" w:color="auto"/>
      </w:divBdr>
    </w:div>
    <w:div w:id="1386947863">
      <w:bodyDiv w:val="1"/>
      <w:marLeft w:val="0"/>
      <w:marRight w:val="0"/>
      <w:marTop w:val="0"/>
      <w:marBottom w:val="0"/>
      <w:divBdr>
        <w:top w:val="none" w:sz="0" w:space="0" w:color="auto"/>
        <w:left w:val="none" w:sz="0" w:space="0" w:color="auto"/>
        <w:bottom w:val="none" w:sz="0" w:space="0" w:color="auto"/>
        <w:right w:val="none" w:sz="0" w:space="0" w:color="auto"/>
      </w:divBdr>
    </w:div>
    <w:div w:id="1386949939">
      <w:bodyDiv w:val="1"/>
      <w:marLeft w:val="0"/>
      <w:marRight w:val="0"/>
      <w:marTop w:val="0"/>
      <w:marBottom w:val="0"/>
      <w:divBdr>
        <w:top w:val="none" w:sz="0" w:space="0" w:color="auto"/>
        <w:left w:val="none" w:sz="0" w:space="0" w:color="auto"/>
        <w:bottom w:val="none" w:sz="0" w:space="0" w:color="auto"/>
        <w:right w:val="none" w:sz="0" w:space="0" w:color="auto"/>
      </w:divBdr>
    </w:div>
    <w:div w:id="1387143407">
      <w:bodyDiv w:val="1"/>
      <w:marLeft w:val="0"/>
      <w:marRight w:val="0"/>
      <w:marTop w:val="0"/>
      <w:marBottom w:val="0"/>
      <w:divBdr>
        <w:top w:val="none" w:sz="0" w:space="0" w:color="auto"/>
        <w:left w:val="none" w:sz="0" w:space="0" w:color="auto"/>
        <w:bottom w:val="none" w:sz="0" w:space="0" w:color="auto"/>
        <w:right w:val="none" w:sz="0" w:space="0" w:color="auto"/>
      </w:divBdr>
    </w:div>
    <w:div w:id="1387294204">
      <w:bodyDiv w:val="1"/>
      <w:marLeft w:val="0"/>
      <w:marRight w:val="0"/>
      <w:marTop w:val="0"/>
      <w:marBottom w:val="0"/>
      <w:divBdr>
        <w:top w:val="none" w:sz="0" w:space="0" w:color="auto"/>
        <w:left w:val="none" w:sz="0" w:space="0" w:color="auto"/>
        <w:bottom w:val="none" w:sz="0" w:space="0" w:color="auto"/>
        <w:right w:val="none" w:sz="0" w:space="0" w:color="auto"/>
      </w:divBdr>
    </w:div>
    <w:div w:id="1387528415">
      <w:bodyDiv w:val="1"/>
      <w:marLeft w:val="0"/>
      <w:marRight w:val="0"/>
      <w:marTop w:val="0"/>
      <w:marBottom w:val="0"/>
      <w:divBdr>
        <w:top w:val="none" w:sz="0" w:space="0" w:color="auto"/>
        <w:left w:val="none" w:sz="0" w:space="0" w:color="auto"/>
        <w:bottom w:val="none" w:sz="0" w:space="0" w:color="auto"/>
        <w:right w:val="none" w:sz="0" w:space="0" w:color="auto"/>
      </w:divBdr>
    </w:div>
    <w:div w:id="1387608143">
      <w:bodyDiv w:val="1"/>
      <w:marLeft w:val="0"/>
      <w:marRight w:val="0"/>
      <w:marTop w:val="0"/>
      <w:marBottom w:val="0"/>
      <w:divBdr>
        <w:top w:val="none" w:sz="0" w:space="0" w:color="auto"/>
        <w:left w:val="none" w:sz="0" w:space="0" w:color="auto"/>
        <w:bottom w:val="none" w:sz="0" w:space="0" w:color="auto"/>
        <w:right w:val="none" w:sz="0" w:space="0" w:color="auto"/>
      </w:divBdr>
    </w:div>
    <w:div w:id="1388527476">
      <w:bodyDiv w:val="1"/>
      <w:marLeft w:val="0"/>
      <w:marRight w:val="0"/>
      <w:marTop w:val="0"/>
      <w:marBottom w:val="0"/>
      <w:divBdr>
        <w:top w:val="none" w:sz="0" w:space="0" w:color="auto"/>
        <w:left w:val="none" w:sz="0" w:space="0" w:color="auto"/>
        <w:bottom w:val="none" w:sz="0" w:space="0" w:color="auto"/>
        <w:right w:val="none" w:sz="0" w:space="0" w:color="auto"/>
      </w:divBdr>
    </w:div>
    <w:div w:id="1388645611">
      <w:bodyDiv w:val="1"/>
      <w:marLeft w:val="0"/>
      <w:marRight w:val="0"/>
      <w:marTop w:val="0"/>
      <w:marBottom w:val="0"/>
      <w:divBdr>
        <w:top w:val="none" w:sz="0" w:space="0" w:color="auto"/>
        <w:left w:val="none" w:sz="0" w:space="0" w:color="auto"/>
        <w:bottom w:val="none" w:sz="0" w:space="0" w:color="auto"/>
        <w:right w:val="none" w:sz="0" w:space="0" w:color="auto"/>
      </w:divBdr>
    </w:div>
    <w:div w:id="1388723558">
      <w:bodyDiv w:val="1"/>
      <w:marLeft w:val="0"/>
      <w:marRight w:val="0"/>
      <w:marTop w:val="0"/>
      <w:marBottom w:val="0"/>
      <w:divBdr>
        <w:top w:val="none" w:sz="0" w:space="0" w:color="auto"/>
        <w:left w:val="none" w:sz="0" w:space="0" w:color="auto"/>
        <w:bottom w:val="none" w:sz="0" w:space="0" w:color="auto"/>
        <w:right w:val="none" w:sz="0" w:space="0" w:color="auto"/>
      </w:divBdr>
    </w:div>
    <w:div w:id="1388987379">
      <w:bodyDiv w:val="1"/>
      <w:marLeft w:val="0"/>
      <w:marRight w:val="0"/>
      <w:marTop w:val="0"/>
      <w:marBottom w:val="0"/>
      <w:divBdr>
        <w:top w:val="none" w:sz="0" w:space="0" w:color="auto"/>
        <w:left w:val="none" w:sz="0" w:space="0" w:color="auto"/>
        <w:bottom w:val="none" w:sz="0" w:space="0" w:color="auto"/>
        <w:right w:val="none" w:sz="0" w:space="0" w:color="auto"/>
      </w:divBdr>
    </w:div>
    <w:div w:id="1389109941">
      <w:bodyDiv w:val="1"/>
      <w:marLeft w:val="0"/>
      <w:marRight w:val="0"/>
      <w:marTop w:val="0"/>
      <w:marBottom w:val="0"/>
      <w:divBdr>
        <w:top w:val="none" w:sz="0" w:space="0" w:color="auto"/>
        <w:left w:val="none" w:sz="0" w:space="0" w:color="auto"/>
        <w:bottom w:val="none" w:sz="0" w:space="0" w:color="auto"/>
        <w:right w:val="none" w:sz="0" w:space="0" w:color="auto"/>
      </w:divBdr>
    </w:div>
    <w:div w:id="1389260414">
      <w:bodyDiv w:val="1"/>
      <w:marLeft w:val="0"/>
      <w:marRight w:val="0"/>
      <w:marTop w:val="0"/>
      <w:marBottom w:val="0"/>
      <w:divBdr>
        <w:top w:val="none" w:sz="0" w:space="0" w:color="auto"/>
        <w:left w:val="none" w:sz="0" w:space="0" w:color="auto"/>
        <w:bottom w:val="none" w:sz="0" w:space="0" w:color="auto"/>
        <w:right w:val="none" w:sz="0" w:space="0" w:color="auto"/>
      </w:divBdr>
    </w:div>
    <w:div w:id="1389457257">
      <w:bodyDiv w:val="1"/>
      <w:marLeft w:val="0"/>
      <w:marRight w:val="0"/>
      <w:marTop w:val="0"/>
      <w:marBottom w:val="0"/>
      <w:divBdr>
        <w:top w:val="none" w:sz="0" w:space="0" w:color="auto"/>
        <w:left w:val="none" w:sz="0" w:space="0" w:color="auto"/>
        <w:bottom w:val="none" w:sz="0" w:space="0" w:color="auto"/>
        <w:right w:val="none" w:sz="0" w:space="0" w:color="auto"/>
      </w:divBdr>
    </w:div>
    <w:div w:id="1389769928">
      <w:bodyDiv w:val="1"/>
      <w:marLeft w:val="0"/>
      <w:marRight w:val="0"/>
      <w:marTop w:val="0"/>
      <w:marBottom w:val="0"/>
      <w:divBdr>
        <w:top w:val="none" w:sz="0" w:space="0" w:color="auto"/>
        <w:left w:val="none" w:sz="0" w:space="0" w:color="auto"/>
        <w:bottom w:val="none" w:sz="0" w:space="0" w:color="auto"/>
        <w:right w:val="none" w:sz="0" w:space="0" w:color="auto"/>
      </w:divBdr>
    </w:div>
    <w:div w:id="1389914411">
      <w:bodyDiv w:val="1"/>
      <w:marLeft w:val="0"/>
      <w:marRight w:val="0"/>
      <w:marTop w:val="0"/>
      <w:marBottom w:val="0"/>
      <w:divBdr>
        <w:top w:val="none" w:sz="0" w:space="0" w:color="auto"/>
        <w:left w:val="none" w:sz="0" w:space="0" w:color="auto"/>
        <w:bottom w:val="none" w:sz="0" w:space="0" w:color="auto"/>
        <w:right w:val="none" w:sz="0" w:space="0" w:color="auto"/>
      </w:divBdr>
    </w:div>
    <w:div w:id="1390231388">
      <w:bodyDiv w:val="1"/>
      <w:marLeft w:val="0"/>
      <w:marRight w:val="0"/>
      <w:marTop w:val="0"/>
      <w:marBottom w:val="0"/>
      <w:divBdr>
        <w:top w:val="none" w:sz="0" w:space="0" w:color="auto"/>
        <w:left w:val="none" w:sz="0" w:space="0" w:color="auto"/>
        <w:bottom w:val="none" w:sz="0" w:space="0" w:color="auto"/>
        <w:right w:val="none" w:sz="0" w:space="0" w:color="auto"/>
      </w:divBdr>
    </w:div>
    <w:div w:id="1390305712">
      <w:bodyDiv w:val="1"/>
      <w:marLeft w:val="0"/>
      <w:marRight w:val="0"/>
      <w:marTop w:val="0"/>
      <w:marBottom w:val="0"/>
      <w:divBdr>
        <w:top w:val="none" w:sz="0" w:space="0" w:color="auto"/>
        <w:left w:val="none" w:sz="0" w:space="0" w:color="auto"/>
        <w:bottom w:val="none" w:sz="0" w:space="0" w:color="auto"/>
        <w:right w:val="none" w:sz="0" w:space="0" w:color="auto"/>
      </w:divBdr>
    </w:div>
    <w:div w:id="1390494042">
      <w:bodyDiv w:val="1"/>
      <w:marLeft w:val="0"/>
      <w:marRight w:val="0"/>
      <w:marTop w:val="0"/>
      <w:marBottom w:val="0"/>
      <w:divBdr>
        <w:top w:val="none" w:sz="0" w:space="0" w:color="auto"/>
        <w:left w:val="none" w:sz="0" w:space="0" w:color="auto"/>
        <w:bottom w:val="none" w:sz="0" w:space="0" w:color="auto"/>
        <w:right w:val="none" w:sz="0" w:space="0" w:color="auto"/>
      </w:divBdr>
      <w:divsChild>
        <w:div w:id="947198664">
          <w:marLeft w:val="480"/>
          <w:marRight w:val="0"/>
          <w:marTop w:val="0"/>
          <w:marBottom w:val="0"/>
          <w:divBdr>
            <w:top w:val="none" w:sz="0" w:space="0" w:color="auto"/>
            <w:left w:val="none" w:sz="0" w:space="0" w:color="auto"/>
            <w:bottom w:val="none" w:sz="0" w:space="0" w:color="auto"/>
            <w:right w:val="none" w:sz="0" w:space="0" w:color="auto"/>
          </w:divBdr>
        </w:div>
        <w:div w:id="2028482362">
          <w:marLeft w:val="480"/>
          <w:marRight w:val="0"/>
          <w:marTop w:val="0"/>
          <w:marBottom w:val="0"/>
          <w:divBdr>
            <w:top w:val="none" w:sz="0" w:space="0" w:color="auto"/>
            <w:left w:val="none" w:sz="0" w:space="0" w:color="auto"/>
            <w:bottom w:val="none" w:sz="0" w:space="0" w:color="auto"/>
            <w:right w:val="none" w:sz="0" w:space="0" w:color="auto"/>
          </w:divBdr>
        </w:div>
        <w:div w:id="1714697047">
          <w:marLeft w:val="480"/>
          <w:marRight w:val="0"/>
          <w:marTop w:val="0"/>
          <w:marBottom w:val="0"/>
          <w:divBdr>
            <w:top w:val="none" w:sz="0" w:space="0" w:color="auto"/>
            <w:left w:val="none" w:sz="0" w:space="0" w:color="auto"/>
            <w:bottom w:val="none" w:sz="0" w:space="0" w:color="auto"/>
            <w:right w:val="none" w:sz="0" w:space="0" w:color="auto"/>
          </w:divBdr>
        </w:div>
        <w:div w:id="752358261">
          <w:marLeft w:val="480"/>
          <w:marRight w:val="0"/>
          <w:marTop w:val="0"/>
          <w:marBottom w:val="0"/>
          <w:divBdr>
            <w:top w:val="none" w:sz="0" w:space="0" w:color="auto"/>
            <w:left w:val="none" w:sz="0" w:space="0" w:color="auto"/>
            <w:bottom w:val="none" w:sz="0" w:space="0" w:color="auto"/>
            <w:right w:val="none" w:sz="0" w:space="0" w:color="auto"/>
          </w:divBdr>
        </w:div>
        <w:div w:id="56980156">
          <w:marLeft w:val="480"/>
          <w:marRight w:val="0"/>
          <w:marTop w:val="0"/>
          <w:marBottom w:val="0"/>
          <w:divBdr>
            <w:top w:val="none" w:sz="0" w:space="0" w:color="auto"/>
            <w:left w:val="none" w:sz="0" w:space="0" w:color="auto"/>
            <w:bottom w:val="none" w:sz="0" w:space="0" w:color="auto"/>
            <w:right w:val="none" w:sz="0" w:space="0" w:color="auto"/>
          </w:divBdr>
        </w:div>
        <w:div w:id="836192108">
          <w:marLeft w:val="480"/>
          <w:marRight w:val="0"/>
          <w:marTop w:val="0"/>
          <w:marBottom w:val="0"/>
          <w:divBdr>
            <w:top w:val="none" w:sz="0" w:space="0" w:color="auto"/>
            <w:left w:val="none" w:sz="0" w:space="0" w:color="auto"/>
            <w:bottom w:val="none" w:sz="0" w:space="0" w:color="auto"/>
            <w:right w:val="none" w:sz="0" w:space="0" w:color="auto"/>
          </w:divBdr>
        </w:div>
        <w:div w:id="435060457">
          <w:marLeft w:val="480"/>
          <w:marRight w:val="0"/>
          <w:marTop w:val="0"/>
          <w:marBottom w:val="0"/>
          <w:divBdr>
            <w:top w:val="none" w:sz="0" w:space="0" w:color="auto"/>
            <w:left w:val="none" w:sz="0" w:space="0" w:color="auto"/>
            <w:bottom w:val="none" w:sz="0" w:space="0" w:color="auto"/>
            <w:right w:val="none" w:sz="0" w:space="0" w:color="auto"/>
          </w:divBdr>
        </w:div>
        <w:div w:id="1682900540">
          <w:marLeft w:val="480"/>
          <w:marRight w:val="0"/>
          <w:marTop w:val="0"/>
          <w:marBottom w:val="0"/>
          <w:divBdr>
            <w:top w:val="none" w:sz="0" w:space="0" w:color="auto"/>
            <w:left w:val="none" w:sz="0" w:space="0" w:color="auto"/>
            <w:bottom w:val="none" w:sz="0" w:space="0" w:color="auto"/>
            <w:right w:val="none" w:sz="0" w:space="0" w:color="auto"/>
          </w:divBdr>
        </w:div>
        <w:div w:id="1086146282">
          <w:marLeft w:val="480"/>
          <w:marRight w:val="0"/>
          <w:marTop w:val="0"/>
          <w:marBottom w:val="0"/>
          <w:divBdr>
            <w:top w:val="none" w:sz="0" w:space="0" w:color="auto"/>
            <w:left w:val="none" w:sz="0" w:space="0" w:color="auto"/>
            <w:bottom w:val="none" w:sz="0" w:space="0" w:color="auto"/>
            <w:right w:val="none" w:sz="0" w:space="0" w:color="auto"/>
          </w:divBdr>
        </w:div>
        <w:div w:id="476188434">
          <w:marLeft w:val="480"/>
          <w:marRight w:val="0"/>
          <w:marTop w:val="0"/>
          <w:marBottom w:val="0"/>
          <w:divBdr>
            <w:top w:val="none" w:sz="0" w:space="0" w:color="auto"/>
            <w:left w:val="none" w:sz="0" w:space="0" w:color="auto"/>
            <w:bottom w:val="none" w:sz="0" w:space="0" w:color="auto"/>
            <w:right w:val="none" w:sz="0" w:space="0" w:color="auto"/>
          </w:divBdr>
        </w:div>
        <w:div w:id="711728166">
          <w:marLeft w:val="480"/>
          <w:marRight w:val="0"/>
          <w:marTop w:val="0"/>
          <w:marBottom w:val="0"/>
          <w:divBdr>
            <w:top w:val="none" w:sz="0" w:space="0" w:color="auto"/>
            <w:left w:val="none" w:sz="0" w:space="0" w:color="auto"/>
            <w:bottom w:val="none" w:sz="0" w:space="0" w:color="auto"/>
            <w:right w:val="none" w:sz="0" w:space="0" w:color="auto"/>
          </w:divBdr>
        </w:div>
        <w:div w:id="1736463918">
          <w:marLeft w:val="480"/>
          <w:marRight w:val="0"/>
          <w:marTop w:val="0"/>
          <w:marBottom w:val="0"/>
          <w:divBdr>
            <w:top w:val="none" w:sz="0" w:space="0" w:color="auto"/>
            <w:left w:val="none" w:sz="0" w:space="0" w:color="auto"/>
            <w:bottom w:val="none" w:sz="0" w:space="0" w:color="auto"/>
            <w:right w:val="none" w:sz="0" w:space="0" w:color="auto"/>
          </w:divBdr>
        </w:div>
        <w:div w:id="1082528271">
          <w:marLeft w:val="480"/>
          <w:marRight w:val="0"/>
          <w:marTop w:val="0"/>
          <w:marBottom w:val="0"/>
          <w:divBdr>
            <w:top w:val="none" w:sz="0" w:space="0" w:color="auto"/>
            <w:left w:val="none" w:sz="0" w:space="0" w:color="auto"/>
            <w:bottom w:val="none" w:sz="0" w:space="0" w:color="auto"/>
            <w:right w:val="none" w:sz="0" w:space="0" w:color="auto"/>
          </w:divBdr>
        </w:div>
        <w:div w:id="1631202834">
          <w:marLeft w:val="480"/>
          <w:marRight w:val="0"/>
          <w:marTop w:val="0"/>
          <w:marBottom w:val="0"/>
          <w:divBdr>
            <w:top w:val="none" w:sz="0" w:space="0" w:color="auto"/>
            <w:left w:val="none" w:sz="0" w:space="0" w:color="auto"/>
            <w:bottom w:val="none" w:sz="0" w:space="0" w:color="auto"/>
            <w:right w:val="none" w:sz="0" w:space="0" w:color="auto"/>
          </w:divBdr>
        </w:div>
        <w:div w:id="195050726">
          <w:marLeft w:val="480"/>
          <w:marRight w:val="0"/>
          <w:marTop w:val="0"/>
          <w:marBottom w:val="0"/>
          <w:divBdr>
            <w:top w:val="none" w:sz="0" w:space="0" w:color="auto"/>
            <w:left w:val="none" w:sz="0" w:space="0" w:color="auto"/>
            <w:bottom w:val="none" w:sz="0" w:space="0" w:color="auto"/>
            <w:right w:val="none" w:sz="0" w:space="0" w:color="auto"/>
          </w:divBdr>
        </w:div>
        <w:div w:id="1608653568">
          <w:marLeft w:val="480"/>
          <w:marRight w:val="0"/>
          <w:marTop w:val="0"/>
          <w:marBottom w:val="0"/>
          <w:divBdr>
            <w:top w:val="none" w:sz="0" w:space="0" w:color="auto"/>
            <w:left w:val="none" w:sz="0" w:space="0" w:color="auto"/>
            <w:bottom w:val="none" w:sz="0" w:space="0" w:color="auto"/>
            <w:right w:val="none" w:sz="0" w:space="0" w:color="auto"/>
          </w:divBdr>
        </w:div>
        <w:div w:id="1907570644">
          <w:marLeft w:val="480"/>
          <w:marRight w:val="0"/>
          <w:marTop w:val="0"/>
          <w:marBottom w:val="0"/>
          <w:divBdr>
            <w:top w:val="none" w:sz="0" w:space="0" w:color="auto"/>
            <w:left w:val="none" w:sz="0" w:space="0" w:color="auto"/>
            <w:bottom w:val="none" w:sz="0" w:space="0" w:color="auto"/>
            <w:right w:val="none" w:sz="0" w:space="0" w:color="auto"/>
          </w:divBdr>
        </w:div>
        <w:div w:id="1209801983">
          <w:marLeft w:val="480"/>
          <w:marRight w:val="0"/>
          <w:marTop w:val="0"/>
          <w:marBottom w:val="0"/>
          <w:divBdr>
            <w:top w:val="none" w:sz="0" w:space="0" w:color="auto"/>
            <w:left w:val="none" w:sz="0" w:space="0" w:color="auto"/>
            <w:bottom w:val="none" w:sz="0" w:space="0" w:color="auto"/>
            <w:right w:val="none" w:sz="0" w:space="0" w:color="auto"/>
          </w:divBdr>
        </w:div>
        <w:div w:id="1998412951">
          <w:marLeft w:val="480"/>
          <w:marRight w:val="0"/>
          <w:marTop w:val="0"/>
          <w:marBottom w:val="0"/>
          <w:divBdr>
            <w:top w:val="none" w:sz="0" w:space="0" w:color="auto"/>
            <w:left w:val="none" w:sz="0" w:space="0" w:color="auto"/>
            <w:bottom w:val="none" w:sz="0" w:space="0" w:color="auto"/>
            <w:right w:val="none" w:sz="0" w:space="0" w:color="auto"/>
          </w:divBdr>
        </w:div>
        <w:div w:id="600799449">
          <w:marLeft w:val="480"/>
          <w:marRight w:val="0"/>
          <w:marTop w:val="0"/>
          <w:marBottom w:val="0"/>
          <w:divBdr>
            <w:top w:val="none" w:sz="0" w:space="0" w:color="auto"/>
            <w:left w:val="none" w:sz="0" w:space="0" w:color="auto"/>
            <w:bottom w:val="none" w:sz="0" w:space="0" w:color="auto"/>
            <w:right w:val="none" w:sz="0" w:space="0" w:color="auto"/>
          </w:divBdr>
        </w:div>
        <w:div w:id="1368944071">
          <w:marLeft w:val="480"/>
          <w:marRight w:val="0"/>
          <w:marTop w:val="0"/>
          <w:marBottom w:val="0"/>
          <w:divBdr>
            <w:top w:val="none" w:sz="0" w:space="0" w:color="auto"/>
            <w:left w:val="none" w:sz="0" w:space="0" w:color="auto"/>
            <w:bottom w:val="none" w:sz="0" w:space="0" w:color="auto"/>
            <w:right w:val="none" w:sz="0" w:space="0" w:color="auto"/>
          </w:divBdr>
        </w:div>
        <w:div w:id="421342912">
          <w:marLeft w:val="480"/>
          <w:marRight w:val="0"/>
          <w:marTop w:val="0"/>
          <w:marBottom w:val="0"/>
          <w:divBdr>
            <w:top w:val="none" w:sz="0" w:space="0" w:color="auto"/>
            <w:left w:val="none" w:sz="0" w:space="0" w:color="auto"/>
            <w:bottom w:val="none" w:sz="0" w:space="0" w:color="auto"/>
            <w:right w:val="none" w:sz="0" w:space="0" w:color="auto"/>
          </w:divBdr>
        </w:div>
        <w:div w:id="616301096">
          <w:marLeft w:val="480"/>
          <w:marRight w:val="0"/>
          <w:marTop w:val="0"/>
          <w:marBottom w:val="0"/>
          <w:divBdr>
            <w:top w:val="none" w:sz="0" w:space="0" w:color="auto"/>
            <w:left w:val="none" w:sz="0" w:space="0" w:color="auto"/>
            <w:bottom w:val="none" w:sz="0" w:space="0" w:color="auto"/>
            <w:right w:val="none" w:sz="0" w:space="0" w:color="auto"/>
          </w:divBdr>
        </w:div>
        <w:div w:id="1316372415">
          <w:marLeft w:val="480"/>
          <w:marRight w:val="0"/>
          <w:marTop w:val="0"/>
          <w:marBottom w:val="0"/>
          <w:divBdr>
            <w:top w:val="none" w:sz="0" w:space="0" w:color="auto"/>
            <w:left w:val="none" w:sz="0" w:space="0" w:color="auto"/>
            <w:bottom w:val="none" w:sz="0" w:space="0" w:color="auto"/>
            <w:right w:val="none" w:sz="0" w:space="0" w:color="auto"/>
          </w:divBdr>
        </w:div>
        <w:div w:id="709888171">
          <w:marLeft w:val="480"/>
          <w:marRight w:val="0"/>
          <w:marTop w:val="0"/>
          <w:marBottom w:val="0"/>
          <w:divBdr>
            <w:top w:val="none" w:sz="0" w:space="0" w:color="auto"/>
            <w:left w:val="none" w:sz="0" w:space="0" w:color="auto"/>
            <w:bottom w:val="none" w:sz="0" w:space="0" w:color="auto"/>
            <w:right w:val="none" w:sz="0" w:space="0" w:color="auto"/>
          </w:divBdr>
        </w:div>
        <w:div w:id="196088382">
          <w:marLeft w:val="480"/>
          <w:marRight w:val="0"/>
          <w:marTop w:val="0"/>
          <w:marBottom w:val="0"/>
          <w:divBdr>
            <w:top w:val="none" w:sz="0" w:space="0" w:color="auto"/>
            <w:left w:val="none" w:sz="0" w:space="0" w:color="auto"/>
            <w:bottom w:val="none" w:sz="0" w:space="0" w:color="auto"/>
            <w:right w:val="none" w:sz="0" w:space="0" w:color="auto"/>
          </w:divBdr>
        </w:div>
        <w:div w:id="1682319259">
          <w:marLeft w:val="480"/>
          <w:marRight w:val="0"/>
          <w:marTop w:val="0"/>
          <w:marBottom w:val="0"/>
          <w:divBdr>
            <w:top w:val="none" w:sz="0" w:space="0" w:color="auto"/>
            <w:left w:val="none" w:sz="0" w:space="0" w:color="auto"/>
            <w:bottom w:val="none" w:sz="0" w:space="0" w:color="auto"/>
            <w:right w:val="none" w:sz="0" w:space="0" w:color="auto"/>
          </w:divBdr>
        </w:div>
        <w:div w:id="1836340832">
          <w:marLeft w:val="480"/>
          <w:marRight w:val="0"/>
          <w:marTop w:val="0"/>
          <w:marBottom w:val="0"/>
          <w:divBdr>
            <w:top w:val="none" w:sz="0" w:space="0" w:color="auto"/>
            <w:left w:val="none" w:sz="0" w:space="0" w:color="auto"/>
            <w:bottom w:val="none" w:sz="0" w:space="0" w:color="auto"/>
            <w:right w:val="none" w:sz="0" w:space="0" w:color="auto"/>
          </w:divBdr>
        </w:div>
        <w:div w:id="1354459520">
          <w:marLeft w:val="480"/>
          <w:marRight w:val="0"/>
          <w:marTop w:val="0"/>
          <w:marBottom w:val="0"/>
          <w:divBdr>
            <w:top w:val="none" w:sz="0" w:space="0" w:color="auto"/>
            <w:left w:val="none" w:sz="0" w:space="0" w:color="auto"/>
            <w:bottom w:val="none" w:sz="0" w:space="0" w:color="auto"/>
            <w:right w:val="none" w:sz="0" w:space="0" w:color="auto"/>
          </w:divBdr>
        </w:div>
        <w:div w:id="1802648736">
          <w:marLeft w:val="480"/>
          <w:marRight w:val="0"/>
          <w:marTop w:val="0"/>
          <w:marBottom w:val="0"/>
          <w:divBdr>
            <w:top w:val="none" w:sz="0" w:space="0" w:color="auto"/>
            <w:left w:val="none" w:sz="0" w:space="0" w:color="auto"/>
            <w:bottom w:val="none" w:sz="0" w:space="0" w:color="auto"/>
            <w:right w:val="none" w:sz="0" w:space="0" w:color="auto"/>
          </w:divBdr>
        </w:div>
        <w:div w:id="1628584691">
          <w:marLeft w:val="480"/>
          <w:marRight w:val="0"/>
          <w:marTop w:val="0"/>
          <w:marBottom w:val="0"/>
          <w:divBdr>
            <w:top w:val="none" w:sz="0" w:space="0" w:color="auto"/>
            <w:left w:val="none" w:sz="0" w:space="0" w:color="auto"/>
            <w:bottom w:val="none" w:sz="0" w:space="0" w:color="auto"/>
            <w:right w:val="none" w:sz="0" w:space="0" w:color="auto"/>
          </w:divBdr>
        </w:div>
        <w:div w:id="416513810">
          <w:marLeft w:val="480"/>
          <w:marRight w:val="0"/>
          <w:marTop w:val="0"/>
          <w:marBottom w:val="0"/>
          <w:divBdr>
            <w:top w:val="none" w:sz="0" w:space="0" w:color="auto"/>
            <w:left w:val="none" w:sz="0" w:space="0" w:color="auto"/>
            <w:bottom w:val="none" w:sz="0" w:space="0" w:color="auto"/>
            <w:right w:val="none" w:sz="0" w:space="0" w:color="auto"/>
          </w:divBdr>
        </w:div>
        <w:div w:id="195313035">
          <w:marLeft w:val="480"/>
          <w:marRight w:val="0"/>
          <w:marTop w:val="0"/>
          <w:marBottom w:val="0"/>
          <w:divBdr>
            <w:top w:val="none" w:sz="0" w:space="0" w:color="auto"/>
            <w:left w:val="none" w:sz="0" w:space="0" w:color="auto"/>
            <w:bottom w:val="none" w:sz="0" w:space="0" w:color="auto"/>
            <w:right w:val="none" w:sz="0" w:space="0" w:color="auto"/>
          </w:divBdr>
        </w:div>
        <w:div w:id="334311667">
          <w:marLeft w:val="480"/>
          <w:marRight w:val="0"/>
          <w:marTop w:val="0"/>
          <w:marBottom w:val="0"/>
          <w:divBdr>
            <w:top w:val="none" w:sz="0" w:space="0" w:color="auto"/>
            <w:left w:val="none" w:sz="0" w:space="0" w:color="auto"/>
            <w:bottom w:val="none" w:sz="0" w:space="0" w:color="auto"/>
            <w:right w:val="none" w:sz="0" w:space="0" w:color="auto"/>
          </w:divBdr>
        </w:div>
        <w:div w:id="2074349912">
          <w:marLeft w:val="480"/>
          <w:marRight w:val="0"/>
          <w:marTop w:val="0"/>
          <w:marBottom w:val="0"/>
          <w:divBdr>
            <w:top w:val="none" w:sz="0" w:space="0" w:color="auto"/>
            <w:left w:val="none" w:sz="0" w:space="0" w:color="auto"/>
            <w:bottom w:val="none" w:sz="0" w:space="0" w:color="auto"/>
            <w:right w:val="none" w:sz="0" w:space="0" w:color="auto"/>
          </w:divBdr>
        </w:div>
        <w:div w:id="1661351379">
          <w:marLeft w:val="480"/>
          <w:marRight w:val="0"/>
          <w:marTop w:val="0"/>
          <w:marBottom w:val="0"/>
          <w:divBdr>
            <w:top w:val="none" w:sz="0" w:space="0" w:color="auto"/>
            <w:left w:val="none" w:sz="0" w:space="0" w:color="auto"/>
            <w:bottom w:val="none" w:sz="0" w:space="0" w:color="auto"/>
            <w:right w:val="none" w:sz="0" w:space="0" w:color="auto"/>
          </w:divBdr>
        </w:div>
        <w:div w:id="2101369290">
          <w:marLeft w:val="480"/>
          <w:marRight w:val="0"/>
          <w:marTop w:val="0"/>
          <w:marBottom w:val="0"/>
          <w:divBdr>
            <w:top w:val="none" w:sz="0" w:space="0" w:color="auto"/>
            <w:left w:val="none" w:sz="0" w:space="0" w:color="auto"/>
            <w:bottom w:val="none" w:sz="0" w:space="0" w:color="auto"/>
            <w:right w:val="none" w:sz="0" w:space="0" w:color="auto"/>
          </w:divBdr>
        </w:div>
        <w:div w:id="1026755270">
          <w:marLeft w:val="480"/>
          <w:marRight w:val="0"/>
          <w:marTop w:val="0"/>
          <w:marBottom w:val="0"/>
          <w:divBdr>
            <w:top w:val="none" w:sz="0" w:space="0" w:color="auto"/>
            <w:left w:val="none" w:sz="0" w:space="0" w:color="auto"/>
            <w:bottom w:val="none" w:sz="0" w:space="0" w:color="auto"/>
            <w:right w:val="none" w:sz="0" w:space="0" w:color="auto"/>
          </w:divBdr>
        </w:div>
        <w:div w:id="1307979373">
          <w:marLeft w:val="480"/>
          <w:marRight w:val="0"/>
          <w:marTop w:val="0"/>
          <w:marBottom w:val="0"/>
          <w:divBdr>
            <w:top w:val="none" w:sz="0" w:space="0" w:color="auto"/>
            <w:left w:val="none" w:sz="0" w:space="0" w:color="auto"/>
            <w:bottom w:val="none" w:sz="0" w:space="0" w:color="auto"/>
            <w:right w:val="none" w:sz="0" w:space="0" w:color="auto"/>
          </w:divBdr>
        </w:div>
        <w:div w:id="537477629">
          <w:marLeft w:val="480"/>
          <w:marRight w:val="0"/>
          <w:marTop w:val="0"/>
          <w:marBottom w:val="0"/>
          <w:divBdr>
            <w:top w:val="none" w:sz="0" w:space="0" w:color="auto"/>
            <w:left w:val="none" w:sz="0" w:space="0" w:color="auto"/>
            <w:bottom w:val="none" w:sz="0" w:space="0" w:color="auto"/>
            <w:right w:val="none" w:sz="0" w:space="0" w:color="auto"/>
          </w:divBdr>
        </w:div>
        <w:div w:id="356345816">
          <w:marLeft w:val="480"/>
          <w:marRight w:val="0"/>
          <w:marTop w:val="0"/>
          <w:marBottom w:val="0"/>
          <w:divBdr>
            <w:top w:val="none" w:sz="0" w:space="0" w:color="auto"/>
            <w:left w:val="none" w:sz="0" w:space="0" w:color="auto"/>
            <w:bottom w:val="none" w:sz="0" w:space="0" w:color="auto"/>
            <w:right w:val="none" w:sz="0" w:space="0" w:color="auto"/>
          </w:divBdr>
        </w:div>
        <w:div w:id="2063630091">
          <w:marLeft w:val="480"/>
          <w:marRight w:val="0"/>
          <w:marTop w:val="0"/>
          <w:marBottom w:val="0"/>
          <w:divBdr>
            <w:top w:val="none" w:sz="0" w:space="0" w:color="auto"/>
            <w:left w:val="none" w:sz="0" w:space="0" w:color="auto"/>
            <w:bottom w:val="none" w:sz="0" w:space="0" w:color="auto"/>
            <w:right w:val="none" w:sz="0" w:space="0" w:color="auto"/>
          </w:divBdr>
        </w:div>
        <w:div w:id="2081057786">
          <w:marLeft w:val="480"/>
          <w:marRight w:val="0"/>
          <w:marTop w:val="0"/>
          <w:marBottom w:val="0"/>
          <w:divBdr>
            <w:top w:val="none" w:sz="0" w:space="0" w:color="auto"/>
            <w:left w:val="none" w:sz="0" w:space="0" w:color="auto"/>
            <w:bottom w:val="none" w:sz="0" w:space="0" w:color="auto"/>
            <w:right w:val="none" w:sz="0" w:space="0" w:color="auto"/>
          </w:divBdr>
        </w:div>
        <w:div w:id="24411674">
          <w:marLeft w:val="480"/>
          <w:marRight w:val="0"/>
          <w:marTop w:val="0"/>
          <w:marBottom w:val="0"/>
          <w:divBdr>
            <w:top w:val="none" w:sz="0" w:space="0" w:color="auto"/>
            <w:left w:val="none" w:sz="0" w:space="0" w:color="auto"/>
            <w:bottom w:val="none" w:sz="0" w:space="0" w:color="auto"/>
            <w:right w:val="none" w:sz="0" w:space="0" w:color="auto"/>
          </w:divBdr>
        </w:div>
        <w:div w:id="1277560554">
          <w:marLeft w:val="480"/>
          <w:marRight w:val="0"/>
          <w:marTop w:val="0"/>
          <w:marBottom w:val="0"/>
          <w:divBdr>
            <w:top w:val="none" w:sz="0" w:space="0" w:color="auto"/>
            <w:left w:val="none" w:sz="0" w:space="0" w:color="auto"/>
            <w:bottom w:val="none" w:sz="0" w:space="0" w:color="auto"/>
            <w:right w:val="none" w:sz="0" w:space="0" w:color="auto"/>
          </w:divBdr>
        </w:div>
        <w:div w:id="1456409919">
          <w:marLeft w:val="480"/>
          <w:marRight w:val="0"/>
          <w:marTop w:val="0"/>
          <w:marBottom w:val="0"/>
          <w:divBdr>
            <w:top w:val="none" w:sz="0" w:space="0" w:color="auto"/>
            <w:left w:val="none" w:sz="0" w:space="0" w:color="auto"/>
            <w:bottom w:val="none" w:sz="0" w:space="0" w:color="auto"/>
            <w:right w:val="none" w:sz="0" w:space="0" w:color="auto"/>
          </w:divBdr>
        </w:div>
        <w:div w:id="610623543">
          <w:marLeft w:val="480"/>
          <w:marRight w:val="0"/>
          <w:marTop w:val="0"/>
          <w:marBottom w:val="0"/>
          <w:divBdr>
            <w:top w:val="none" w:sz="0" w:space="0" w:color="auto"/>
            <w:left w:val="none" w:sz="0" w:space="0" w:color="auto"/>
            <w:bottom w:val="none" w:sz="0" w:space="0" w:color="auto"/>
            <w:right w:val="none" w:sz="0" w:space="0" w:color="auto"/>
          </w:divBdr>
        </w:div>
        <w:div w:id="1345283686">
          <w:marLeft w:val="480"/>
          <w:marRight w:val="0"/>
          <w:marTop w:val="0"/>
          <w:marBottom w:val="0"/>
          <w:divBdr>
            <w:top w:val="none" w:sz="0" w:space="0" w:color="auto"/>
            <w:left w:val="none" w:sz="0" w:space="0" w:color="auto"/>
            <w:bottom w:val="none" w:sz="0" w:space="0" w:color="auto"/>
            <w:right w:val="none" w:sz="0" w:space="0" w:color="auto"/>
          </w:divBdr>
        </w:div>
        <w:div w:id="147677583">
          <w:marLeft w:val="480"/>
          <w:marRight w:val="0"/>
          <w:marTop w:val="0"/>
          <w:marBottom w:val="0"/>
          <w:divBdr>
            <w:top w:val="none" w:sz="0" w:space="0" w:color="auto"/>
            <w:left w:val="none" w:sz="0" w:space="0" w:color="auto"/>
            <w:bottom w:val="none" w:sz="0" w:space="0" w:color="auto"/>
            <w:right w:val="none" w:sz="0" w:space="0" w:color="auto"/>
          </w:divBdr>
        </w:div>
        <w:div w:id="1653023349">
          <w:marLeft w:val="480"/>
          <w:marRight w:val="0"/>
          <w:marTop w:val="0"/>
          <w:marBottom w:val="0"/>
          <w:divBdr>
            <w:top w:val="none" w:sz="0" w:space="0" w:color="auto"/>
            <w:left w:val="none" w:sz="0" w:space="0" w:color="auto"/>
            <w:bottom w:val="none" w:sz="0" w:space="0" w:color="auto"/>
            <w:right w:val="none" w:sz="0" w:space="0" w:color="auto"/>
          </w:divBdr>
        </w:div>
        <w:div w:id="2124566640">
          <w:marLeft w:val="480"/>
          <w:marRight w:val="0"/>
          <w:marTop w:val="0"/>
          <w:marBottom w:val="0"/>
          <w:divBdr>
            <w:top w:val="none" w:sz="0" w:space="0" w:color="auto"/>
            <w:left w:val="none" w:sz="0" w:space="0" w:color="auto"/>
            <w:bottom w:val="none" w:sz="0" w:space="0" w:color="auto"/>
            <w:right w:val="none" w:sz="0" w:space="0" w:color="auto"/>
          </w:divBdr>
        </w:div>
        <w:div w:id="1806200069">
          <w:marLeft w:val="480"/>
          <w:marRight w:val="0"/>
          <w:marTop w:val="0"/>
          <w:marBottom w:val="0"/>
          <w:divBdr>
            <w:top w:val="none" w:sz="0" w:space="0" w:color="auto"/>
            <w:left w:val="none" w:sz="0" w:space="0" w:color="auto"/>
            <w:bottom w:val="none" w:sz="0" w:space="0" w:color="auto"/>
            <w:right w:val="none" w:sz="0" w:space="0" w:color="auto"/>
          </w:divBdr>
        </w:div>
        <w:div w:id="150761362">
          <w:marLeft w:val="480"/>
          <w:marRight w:val="0"/>
          <w:marTop w:val="0"/>
          <w:marBottom w:val="0"/>
          <w:divBdr>
            <w:top w:val="none" w:sz="0" w:space="0" w:color="auto"/>
            <w:left w:val="none" w:sz="0" w:space="0" w:color="auto"/>
            <w:bottom w:val="none" w:sz="0" w:space="0" w:color="auto"/>
            <w:right w:val="none" w:sz="0" w:space="0" w:color="auto"/>
          </w:divBdr>
        </w:div>
        <w:div w:id="1673727178">
          <w:marLeft w:val="480"/>
          <w:marRight w:val="0"/>
          <w:marTop w:val="0"/>
          <w:marBottom w:val="0"/>
          <w:divBdr>
            <w:top w:val="none" w:sz="0" w:space="0" w:color="auto"/>
            <w:left w:val="none" w:sz="0" w:space="0" w:color="auto"/>
            <w:bottom w:val="none" w:sz="0" w:space="0" w:color="auto"/>
            <w:right w:val="none" w:sz="0" w:space="0" w:color="auto"/>
          </w:divBdr>
        </w:div>
        <w:div w:id="567573135">
          <w:marLeft w:val="480"/>
          <w:marRight w:val="0"/>
          <w:marTop w:val="0"/>
          <w:marBottom w:val="0"/>
          <w:divBdr>
            <w:top w:val="none" w:sz="0" w:space="0" w:color="auto"/>
            <w:left w:val="none" w:sz="0" w:space="0" w:color="auto"/>
            <w:bottom w:val="none" w:sz="0" w:space="0" w:color="auto"/>
            <w:right w:val="none" w:sz="0" w:space="0" w:color="auto"/>
          </w:divBdr>
        </w:div>
        <w:div w:id="1632903411">
          <w:marLeft w:val="480"/>
          <w:marRight w:val="0"/>
          <w:marTop w:val="0"/>
          <w:marBottom w:val="0"/>
          <w:divBdr>
            <w:top w:val="none" w:sz="0" w:space="0" w:color="auto"/>
            <w:left w:val="none" w:sz="0" w:space="0" w:color="auto"/>
            <w:bottom w:val="none" w:sz="0" w:space="0" w:color="auto"/>
            <w:right w:val="none" w:sz="0" w:space="0" w:color="auto"/>
          </w:divBdr>
        </w:div>
        <w:div w:id="696196305">
          <w:marLeft w:val="480"/>
          <w:marRight w:val="0"/>
          <w:marTop w:val="0"/>
          <w:marBottom w:val="0"/>
          <w:divBdr>
            <w:top w:val="none" w:sz="0" w:space="0" w:color="auto"/>
            <w:left w:val="none" w:sz="0" w:space="0" w:color="auto"/>
            <w:bottom w:val="none" w:sz="0" w:space="0" w:color="auto"/>
            <w:right w:val="none" w:sz="0" w:space="0" w:color="auto"/>
          </w:divBdr>
        </w:div>
        <w:div w:id="208423575">
          <w:marLeft w:val="480"/>
          <w:marRight w:val="0"/>
          <w:marTop w:val="0"/>
          <w:marBottom w:val="0"/>
          <w:divBdr>
            <w:top w:val="none" w:sz="0" w:space="0" w:color="auto"/>
            <w:left w:val="none" w:sz="0" w:space="0" w:color="auto"/>
            <w:bottom w:val="none" w:sz="0" w:space="0" w:color="auto"/>
            <w:right w:val="none" w:sz="0" w:space="0" w:color="auto"/>
          </w:divBdr>
        </w:div>
        <w:div w:id="310906639">
          <w:marLeft w:val="480"/>
          <w:marRight w:val="0"/>
          <w:marTop w:val="0"/>
          <w:marBottom w:val="0"/>
          <w:divBdr>
            <w:top w:val="none" w:sz="0" w:space="0" w:color="auto"/>
            <w:left w:val="none" w:sz="0" w:space="0" w:color="auto"/>
            <w:bottom w:val="none" w:sz="0" w:space="0" w:color="auto"/>
            <w:right w:val="none" w:sz="0" w:space="0" w:color="auto"/>
          </w:divBdr>
        </w:div>
        <w:div w:id="945773698">
          <w:marLeft w:val="480"/>
          <w:marRight w:val="0"/>
          <w:marTop w:val="0"/>
          <w:marBottom w:val="0"/>
          <w:divBdr>
            <w:top w:val="none" w:sz="0" w:space="0" w:color="auto"/>
            <w:left w:val="none" w:sz="0" w:space="0" w:color="auto"/>
            <w:bottom w:val="none" w:sz="0" w:space="0" w:color="auto"/>
            <w:right w:val="none" w:sz="0" w:space="0" w:color="auto"/>
          </w:divBdr>
        </w:div>
        <w:div w:id="279146947">
          <w:marLeft w:val="480"/>
          <w:marRight w:val="0"/>
          <w:marTop w:val="0"/>
          <w:marBottom w:val="0"/>
          <w:divBdr>
            <w:top w:val="none" w:sz="0" w:space="0" w:color="auto"/>
            <w:left w:val="none" w:sz="0" w:space="0" w:color="auto"/>
            <w:bottom w:val="none" w:sz="0" w:space="0" w:color="auto"/>
            <w:right w:val="none" w:sz="0" w:space="0" w:color="auto"/>
          </w:divBdr>
        </w:div>
        <w:div w:id="1839150735">
          <w:marLeft w:val="480"/>
          <w:marRight w:val="0"/>
          <w:marTop w:val="0"/>
          <w:marBottom w:val="0"/>
          <w:divBdr>
            <w:top w:val="none" w:sz="0" w:space="0" w:color="auto"/>
            <w:left w:val="none" w:sz="0" w:space="0" w:color="auto"/>
            <w:bottom w:val="none" w:sz="0" w:space="0" w:color="auto"/>
            <w:right w:val="none" w:sz="0" w:space="0" w:color="auto"/>
          </w:divBdr>
        </w:div>
        <w:div w:id="568073658">
          <w:marLeft w:val="480"/>
          <w:marRight w:val="0"/>
          <w:marTop w:val="0"/>
          <w:marBottom w:val="0"/>
          <w:divBdr>
            <w:top w:val="none" w:sz="0" w:space="0" w:color="auto"/>
            <w:left w:val="none" w:sz="0" w:space="0" w:color="auto"/>
            <w:bottom w:val="none" w:sz="0" w:space="0" w:color="auto"/>
            <w:right w:val="none" w:sz="0" w:space="0" w:color="auto"/>
          </w:divBdr>
        </w:div>
        <w:div w:id="1824615154">
          <w:marLeft w:val="480"/>
          <w:marRight w:val="0"/>
          <w:marTop w:val="0"/>
          <w:marBottom w:val="0"/>
          <w:divBdr>
            <w:top w:val="none" w:sz="0" w:space="0" w:color="auto"/>
            <w:left w:val="none" w:sz="0" w:space="0" w:color="auto"/>
            <w:bottom w:val="none" w:sz="0" w:space="0" w:color="auto"/>
            <w:right w:val="none" w:sz="0" w:space="0" w:color="auto"/>
          </w:divBdr>
        </w:div>
        <w:div w:id="1980455093">
          <w:marLeft w:val="480"/>
          <w:marRight w:val="0"/>
          <w:marTop w:val="0"/>
          <w:marBottom w:val="0"/>
          <w:divBdr>
            <w:top w:val="none" w:sz="0" w:space="0" w:color="auto"/>
            <w:left w:val="none" w:sz="0" w:space="0" w:color="auto"/>
            <w:bottom w:val="none" w:sz="0" w:space="0" w:color="auto"/>
            <w:right w:val="none" w:sz="0" w:space="0" w:color="auto"/>
          </w:divBdr>
        </w:div>
        <w:div w:id="883372139">
          <w:marLeft w:val="480"/>
          <w:marRight w:val="0"/>
          <w:marTop w:val="0"/>
          <w:marBottom w:val="0"/>
          <w:divBdr>
            <w:top w:val="none" w:sz="0" w:space="0" w:color="auto"/>
            <w:left w:val="none" w:sz="0" w:space="0" w:color="auto"/>
            <w:bottom w:val="none" w:sz="0" w:space="0" w:color="auto"/>
            <w:right w:val="none" w:sz="0" w:space="0" w:color="auto"/>
          </w:divBdr>
        </w:div>
        <w:div w:id="202981159">
          <w:marLeft w:val="480"/>
          <w:marRight w:val="0"/>
          <w:marTop w:val="0"/>
          <w:marBottom w:val="0"/>
          <w:divBdr>
            <w:top w:val="none" w:sz="0" w:space="0" w:color="auto"/>
            <w:left w:val="none" w:sz="0" w:space="0" w:color="auto"/>
            <w:bottom w:val="none" w:sz="0" w:space="0" w:color="auto"/>
            <w:right w:val="none" w:sz="0" w:space="0" w:color="auto"/>
          </w:divBdr>
        </w:div>
        <w:div w:id="1205632273">
          <w:marLeft w:val="480"/>
          <w:marRight w:val="0"/>
          <w:marTop w:val="0"/>
          <w:marBottom w:val="0"/>
          <w:divBdr>
            <w:top w:val="none" w:sz="0" w:space="0" w:color="auto"/>
            <w:left w:val="none" w:sz="0" w:space="0" w:color="auto"/>
            <w:bottom w:val="none" w:sz="0" w:space="0" w:color="auto"/>
            <w:right w:val="none" w:sz="0" w:space="0" w:color="auto"/>
          </w:divBdr>
        </w:div>
        <w:div w:id="898202685">
          <w:marLeft w:val="480"/>
          <w:marRight w:val="0"/>
          <w:marTop w:val="0"/>
          <w:marBottom w:val="0"/>
          <w:divBdr>
            <w:top w:val="none" w:sz="0" w:space="0" w:color="auto"/>
            <w:left w:val="none" w:sz="0" w:space="0" w:color="auto"/>
            <w:bottom w:val="none" w:sz="0" w:space="0" w:color="auto"/>
            <w:right w:val="none" w:sz="0" w:space="0" w:color="auto"/>
          </w:divBdr>
        </w:div>
        <w:div w:id="1444110109">
          <w:marLeft w:val="480"/>
          <w:marRight w:val="0"/>
          <w:marTop w:val="0"/>
          <w:marBottom w:val="0"/>
          <w:divBdr>
            <w:top w:val="none" w:sz="0" w:space="0" w:color="auto"/>
            <w:left w:val="none" w:sz="0" w:space="0" w:color="auto"/>
            <w:bottom w:val="none" w:sz="0" w:space="0" w:color="auto"/>
            <w:right w:val="none" w:sz="0" w:space="0" w:color="auto"/>
          </w:divBdr>
        </w:div>
        <w:div w:id="140079028">
          <w:marLeft w:val="480"/>
          <w:marRight w:val="0"/>
          <w:marTop w:val="0"/>
          <w:marBottom w:val="0"/>
          <w:divBdr>
            <w:top w:val="none" w:sz="0" w:space="0" w:color="auto"/>
            <w:left w:val="none" w:sz="0" w:space="0" w:color="auto"/>
            <w:bottom w:val="none" w:sz="0" w:space="0" w:color="auto"/>
            <w:right w:val="none" w:sz="0" w:space="0" w:color="auto"/>
          </w:divBdr>
        </w:div>
        <w:div w:id="1820926906">
          <w:marLeft w:val="480"/>
          <w:marRight w:val="0"/>
          <w:marTop w:val="0"/>
          <w:marBottom w:val="0"/>
          <w:divBdr>
            <w:top w:val="none" w:sz="0" w:space="0" w:color="auto"/>
            <w:left w:val="none" w:sz="0" w:space="0" w:color="auto"/>
            <w:bottom w:val="none" w:sz="0" w:space="0" w:color="auto"/>
            <w:right w:val="none" w:sz="0" w:space="0" w:color="auto"/>
          </w:divBdr>
        </w:div>
        <w:div w:id="954603961">
          <w:marLeft w:val="480"/>
          <w:marRight w:val="0"/>
          <w:marTop w:val="0"/>
          <w:marBottom w:val="0"/>
          <w:divBdr>
            <w:top w:val="none" w:sz="0" w:space="0" w:color="auto"/>
            <w:left w:val="none" w:sz="0" w:space="0" w:color="auto"/>
            <w:bottom w:val="none" w:sz="0" w:space="0" w:color="auto"/>
            <w:right w:val="none" w:sz="0" w:space="0" w:color="auto"/>
          </w:divBdr>
        </w:div>
        <w:div w:id="1742559214">
          <w:marLeft w:val="480"/>
          <w:marRight w:val="0"/>
          <w:marTop w:val="0"/>
          <w:marBottom w:val="0"/>
          <w:divBdr>
            <w:top w:val="none" w:sz="0" w:space="0" w:color="auto"/>
            <w:left w:val="none" w:sz="0" w:space="0" w:color="auto"/>
            <w:bottom w:val="none" w:sz="0" w:space="0" w:color="auto"/>
            <w:right w:val="none" w:sz="0" w:space="0" w:color="auto"/>
          </w:divBdr>
        </w:div>
        <w:div w:id="1761951616">
          <w:marLeft w:val="480"/>
          <w:marRight w:val="0"/>
          <w:marTop w:val="0"/>
          <w:marBottom w:val="0"/>
          <w:divBdr>
            <w:top w:val="none" w:sz="0" w:space="0" w:color="auto"/>
            <w:left w:val="none" w:sz="0" w:space="0" w:color="auto"/>
            <w:bottom w:val="none" w:sz="0" w:space="0" w:color="auto"/>
            <w:right w:val="none" w:sz="0" w:space="0" w:color="auto"/>
          </w:divBdr>
        </w:div>
        <w:div w:id="768088949">
          <w:marLeft w:val="480"/>
          <w:marRight w:val="0"/>
          <w:marTop w:val="0"/>
          <w:marBottom w:val="0"/>
          <w:divBdr>
            <w:top w:val="none" w:sz="0" w:space="0" w:color="auto"/>
            <w:left w:val="none" w:sz="0" w:space="0" w:color="auto"/>
            <w:bottom w:val="none" w:sz="0" w:space="0" w:color="auto"/>
            <w:right w:val="none" w:sz="0" w:space="0" w:color="auto"/>
          </w:divBdr>
        </w:div>
        <w:div w:id="1967544552">
          <w:marLeft w:val="480"/>
          <w:marRight w:val="0"/>
          <w:marTop w:val="0"/>
          <w:marBottom w:val="0"/>
          <w:divBdr>
            <w:top w:val="none" w:sz="0" w:space="0" w:color="auto"/>
            <w:left w:val="none" w:sz="0" w:space="0" w:color="auto"/>
            <w:bottom w:val="none" w:sz="0" w:space="0" w:color="auto"/>
            <w:right w:val="none" w:sz="0" w:space="0" w:color="auto"/>
          </w:divBdr>
        </w:div>
        <w:div w:id="1765343817">
          <w:marLeft w:val="480"/>
          <w:marRight w:val="0"/>
          <w:marTop w:val="0"/>
          <w:marBottom w:val="0"/>
          <w:divBdr>
            <w:top w:val="none" w:sz="0" w:space="0" w:color="auto"/>
            <w:left w:val="none" w:sz="0" w:space="0" w:color="auto"/>
            <w:bottom w:val="none" w:sz="0" w:space="0" w:color="auto"/>
            <w:right w:val="none" w:sz="0" w:space="0" w:color="auto"/>
          </w:divBdr>
        </w:div>
        <w:div w:id="881550842">
          <w:marLeft w:val="480"/>
          <w:marRight w:val="0"/>
          <w:marTop w:val="0"/>
          <w:marBottom w:val="0"/>
          <w:divBdr>
            <w:top w:val="none" w:sz="0" w:space="0" w:color="auto"/>
            <w:left w:val="none" w:sz="0" w:space="0" w:color="auto"/>
            <w:bottom w:val="none" w:sz="0" w:space="0" w:color="auto"/>
            <w:right w:val="none" w:sz="0" w:space="0" w:color="auto"/>
          </w:divBdr>
        </w:div>
        <w:div w:id="1538393426">
          <w:marLeft w:val="480"/>
          <w:marRight w:val="0"/>
          <w:marTop w:val="0"/>
          <w:marBottom w:val="0"/>
          <w:divBdr>
            <w:top w:val="none" w:sz="0" w:space="0" w:color="auto"/>
            <w:left w:val="none" w:sz="0" w:space="0" w:color="auto"/>
            <w:bottom w:val="none" w:sz="0" w:space="0" w:color="auto"/>
            <w:right w:val="none" w:sz="0" w:space="0" w:color="auto"/>
          </w:divBdr>
        </w:div>
        <w:div w:id="543443381">
          <w:marLeft w:val="480"/>
          <w:marRight w:val="0"/>
          <w:marTop w:val="0"/>
          <w:marBottom w:val="0"/>
          <w:divBdr>
            <w:top w:val="none" w:sz="0" w:space="0" w:color="auto"/>
            <w:left w:val="none" w:sz="0" w:space="0" w:color="auto"/>
            <w:bottom w:val="none" w:sz="0" w:space="0" w:color="auto"/>
            <w:right w:val="none" w:sz="0" w:space="0" w:color="auto"/>
          </w:divBdr>
        </w:div>
        <w:div w:id="815335684">
          <w:marLeft w:val="480"/>
          <w:marRight w:val="0"/>
          <w:marTop w:val="0"/>
          <w:marBottom w:val="0"/>
          <w:divBdr>
            <w:top w:val="none" w:sz="0" w:space="0" w:color="auto"/>
            <w:left w:val="none" w:sz="0" w:space="0" w:color="auto"/>
            <w:bottom w:val="none" w:sz="0" w:space="0" w:color="auto"/>
            <w:right w:val="none" w:sz="0" w:space="0" w:color="auto"/>
          </w:divBdr>
        </w:div>
        <w:div w:id="1588344657">
          <w:marLeft w:val="480"/>
          <w:marRight w:val="0"/>
          <w:marTop w:val="0"/>
          <w:marBottom w:val="0"/>
          <w:divBdr>
            <w:top w:val="none" w:sz="0" w:space="0" w:color="auto"/>
            <w:left w:val="none" w:sz="0" w:space="0" w:color="auto"/>
            <w:bottom w:val="none" w:sz="0" w:space="0" w:color="auto"/>
            <w:right w:val="none" w:sz="0" w:space="0" w:color="auto"/>
          </w:divBdr>
        </w:div>
        <w:div w:id="1092969920">
          <w:marLeft w:val="480"/>
          <w:marRight w:val="0"/>
          <w:marTop w:val="0"/>
          <w:marBottom w:val="0"/>
          <w:divBdr>
            <w:top w:val="none" w:sz="0" w:space="0" w:color="auto"/>
            <w:left w:val="none" w:sz="0" w:space="0" w:color="auto"/>
            <w:bottom w:val="none" w:sz="0" w:space="0" w:color="auto"/>
            <w:right w:val="none" w:sz="0" w:space="0" w:color="auto"/>
          </w:divBdr>
        </w:div>
        <w:div w:id="664011602">
          <w:marLeft w:val="480"/>
          <w:marRight w:val="0"/>
          <w:marTop w:val="0"/>
          <w:marBottom w:val="0"/>
          <w:divBdr>
            <w:top w:val="none" w:sz="0" w:space="0" w:color="auto"/>
            <w:left w:val="none" w:sz="0" w:space="0" w:color="auto"/>
            <w:bottom w:val="none" w:sz="0" w:space="0" w:color="auto"/>
            <w:right w:val="none" w:sz="0" w:space="0" w:color="auto"/>
          </w:divBdr>
        </w:div>
        <w:div w:id="1991640788">
          <w:marLeft w:val="480"/>
          <w:marRight w:val="0"/>
          <w:marTop w:val="0"/>
          <w:marBottom w:val="0"/>
          <w:divBdr>
            <w:top w:val="none" w:sz="0" w:space="0" w:color="auto"/>
            <w:left w:val="none" w:sz="0" w:space="0" w:color="auto"/>
            <w:bottom w:val="none" w:sz="0" w:space="0" w:color="auto"/>
            <w:right w:val="none" w:sz="0" w:space="0" w:color="auto"/>
          </w:divBdr>
        </w:div>
        <w:div w:id="72289383">
          <w:marLeft w:val="480"/>
          <w:marRight w:val="0"/>
          <w:marTop w:val="0"/>
          <w:marBottom w:val="0"/>
          <w:divBdr>
            <w:top w:val="none" w:sz="0" w:space="0" w:color="auto"/>
            <w:left w:val="none" w:sz="0" w:space="0" w:color="auto"/>
            <w:bottom w:val="none" w:sz="0" w:space="0" w:color="auto"/>
            <w:right w:val="none" w:sz="0" w:space="0" w:color="auto"/>
          </w:divBdr>
        </w:div>
        <w:div w:id="1661304504">
          <w:marLeft w:val="480"/>
          <w:marRight w:val="0"/>
          <w:marTop w:val="0"/>
          <w:marBottom w:val="0"/>
          <w:divBdr>
            <w:top w:val="none" w:sz="0" w:space="0" w:color="auto"/>
            <w:left w:val="none" w:sz="0" w:space="0" w:color="auto"/>
            <w:bottom w:val="none" w:sz="0" w:space="0" w:color="auto"/>
            <w:right w:val="none" w:sz="0" w:space="0" w:color="auto"/>
          </w:divBdr>
        </w:div>
        <w:div w:id="375281615">
          <w:marLeft w:val="480"/>
          <w:marRight w:val="0"/>
          <w:marTop w:val="0"/>
          <w:marBottom w:val="0"/>
          <w:divBdr>
            <w:top w:val="none" w:sz="0" w:space="0" w:color="auto"/>
            <w:left w:val="none" w:sz="0" w:space="0" w:color="auto"/>
            <w:bottom w:val="none" w:sz="0" w:space="0" w:color="auto"/>
            <w:right w:val="none" w:sz="0" w:space="0" w:color="auto"/>
          </w:divBdr>
        </w:div>
        <w:div w:id="915166606">
          <w:marLeft w:val="480"/>
          <w:marRight w:val="0"/>
          <w:marTop w:val="0"/>
          <w:marBottom w:val="0"/>
          <w:divBdr>
            <w:top w:val="none" w:sz="0" w:space="0" w:color="auto"/>
            <w:left w:val="none" w:sz="0" w:space="0" w:color="auto"/>
            <w:bottom w:val="none" w:sz="0" w:space="0" w:color="auto"/>
            <w:right w:val="none" w:sz="0" w:space="0" w:color="auto"/>
          </w:divBdr>
        </w:div>
        <w:div w:id="1342243742">
          <w:marLeft w:val="480"/>
          <w:marRight w:val="0"/>
          <w:marTop w:val="0"/>
          <w:marBottom w:val="0"/>
          <w:divBdr>
            <w:top w:val="none" w:sz="0" w:space="0" w:color="auto"/>
            <w:left w:val="none" w:sz="0" w:space="0" w:color="auto"/>
            <w:bottom w:val="none" w:sz="0" w:space="0" w:color="auto"/>
            <w:right w:val="none" w:sz="0" w:space="0" w:color="auto"/>
          </w:divBdr>
        </w:div>
        <w:div w:id="1426271272">
          <w:marLeft w:val="480"/>
          <w:marRight w:val="0"/>
          <w:marTop w:val="0"/>
          <w:marBottom w:val="0"/>
          <w:divBdr>
            <w:top w:val="none" w:sz="0" w:space="0" w:color="auto"/>
            <w:left w:val="none" w:sz="0" w:space="0" w:color="auto"/>
            <w:bottom w:val="none" w:sz="0" w:space="0" w:color="auto"/>
            <w:right w:val="none" w:sz="0" w:space="0" w:color="auto"/>
          </w:divBdr>
        </w:div>
        <w:div w:id="2092655614">
          <w:marLeft w:val="480"/>
          <w:marRight w:val="0"/>
          <w:marTop w:val="0"/>
          <w:marBottom w:val="0"/>
          <w:divBdr>
            <w:top w:val="none" w:sz="0" w:space="0" w:color="auto"/>
            <w:left w:val="none" w:sz="0" w:space="0" w:color="auto"/>
            <w:bottom w:val="none" w:sz="0" w:space="0" w:color="auto"/>
            <w:right w:val="none" w:sz="0" w:space="0" w:color="auto"/>
          </w:divBdr>
        </w:div>
        <w:div w:id="765811107">
          <w:marLeft w:val="480"/>
          <w:marRight w:val="0"/>
          <w:marTop w:val="0"/>
          <w:marBottom w:val="0"/>
          <w:divBdr>
            <w:top w:val="none" w:sz="0" w:space="0" w:color="auto"/>
            <w:left w:val="none" w:sz="0" w:space="0" w:color="auto"/>
            <w:bottom w:val="none" w:sz="0" w:space="0" w:color="auto"/>
            <w:right w:val="none" w:sz="0" w:space="0" w:color="auto"/>
          </w:divBdr>
        </w:div>
        <w:div w:id="1381171875">
          <w:marLeft w:val="480"/>
          <w:marRight w:val="0"/>
          <w:marTop w:val="0"/>
          <w:marBottom w:val="0"/>
          <w:divBdr>
            <w:top w:val="none" w:sz="0" w:space="0" w:color="auto"/>
            <w:left w:val="none" w:sz="0" w:space="0" w:color="auto"/>
            <w:bottom w:val="none" w:sz="0" w:space="0" w:color="auto"/>
            <w:right w:val="none" w:sz="0" w:space="0" w:color="auto"/>
          </w:divBdr>
        </w:div>
        <w:div w:id="1003362292">
          <w:marLeft w:val="480"/>
          <w:marRight w:val="0"/>
          <w:marTop w:val="0"/>
          <w:marBottom w:val="0"/>
          <w:divBdr>
            <w:top w:val="none" w:sz="0" w:space="0" w:color="auto"/>
            <w:left w:val="none" w:sz="0" w:space="0" w:color="auto"/>
            <w:bottom w:val="none" w:sz="0" w:space="0" w:color="auto"/>
            <w:right w:val="none" w:sz="0" w:space="0" w:color="auto"/>
          </w:divBdr>
        </w:div>
        <w:div w:id="2125539178">
          <w:marLeft w:val="480"/>
          <w:marRight w:val="0"/>
          <w:marTop w:val="0"/>
          <w:marBottom w:val="0"/>
          <w:divBdr>
            <w:top w:val="none" w:sz="0" w:space="0" w:color="auto"/>
            <w:left w:val="none" w:sz="0" w:space="0" w:color="auto"/>
            <w:bottom w:val="none" w:sz="0" w:space="0" w:color="auto"/>
            <w:right w:val="none" w:sz="0" w:space="0" w:color="auto"/>
          </w:divBdr>
        </w:div>
        <w:div w:id="322701674">
          <w:marLeft w:val="480"/>
          <w:marRight w:val="0"/>
          <w:marTop w:val="0"/>
          <w:marBottom w:val="0"/>
          <w:divBdr>
            <w:top w:val="none" w:sz="0" w:space="0" w:color="auto"/>
            <w:left w:val="none" w:sz="0" w:space="0" w:color="auto"/>
            <w:bottom w:val="none" w:sz="0" w:space="0" w:color="auto"/>
            <w:right w:val="none" w:sz="0" w:space="0" w:color="auto"/>
          </w:divBdr>
        </w:div>
        <w:div w:id="1046413960">
          <w:marLeft w:val="480"/>
          <w:marRight w:val="0"/>
          <w:marTop w:val="0"/>
          <w:marBottom w:val="0"/>
          <w:divBdr>
            <w:top w:val="none" w:sz="0" w:space="0" w:color="auto"/>
            <w:left w:val="none" w:sz="0" w:space="0" w:color="auto"/>
            <w:bottom w:val="none" w:sz="0" w:space="0" w:color="auto"/>
            <w:right w:val="none" w:sz="0" w:space="0" w:color="auto"/>
          </w:divBdr>
        </w:div>
        <w:div w:id="570385733">
          <w:marLeft w:val="480"/>
          <w:marRight w:val="0"/>
          <w:marTop w:val="0"/>
          <w:marBottom w:val="0"/>
          <w:divBdr>
            <w:top w:val="none" w:sz="0" w:space="0" w:color="auto"/>
            <w:left w:val="none" w:sz="0" w:space="0" w:color="auto"/>
            <w:bottom w:val="none" w:sz="0" w:space="0" w:color="auto"/>
            <w:right w:val="none" w:sz="0" w:space="0" w:color="auto"/>
          </w:divBdr>
        </w:div>
        <w:div w:id="821042720">
          <w:marLeft w:val="480"/>
          <w:marRight w:val="0"/>
          <w:marTop w:val="0"/>
          <w:marBottom w:val="0"/>
          <w:divBdr>
            <w:top w:val="none" w:sz="0" w:space="0" w:color="auto"/>
            <w:left w:val="none" w:sz="0" w:space="0" w:color="auto"/>
            <w:bottom w:val="none" w:sz="0" w:space="0" w:color="auto"/>
            <w:right w:val="none" w:sz="0" w:space="0" w:color="auto"/>
          </w:divBdr>
        </w:div>
      </w:divsChild>
    </w:div>
    <w:div w:id="1390691495">
      <w:bodyDiv w:val="1"/>
      <w:marLeft w:val="0"/>
      <w:marRight w:val="0"/>
      <w:marTop w:val="0"/>
      <w:marBottom w:val="0"/>
      <w:divBdr>
        <w:top w:val="none" w:sz="0" w:space="0" w:color="auto"/>
        <w:left w:val="none" w:sz="0" w:space="0" w:color="auto"/>
        <w:bottom w:val="none" w:sz="0" w:space="0" w:color="auto"/>
        <w:right w:val="none" w:sz="0" w:space="0" w:color="auto"/>
      </w:divBdr>
    </w:div>
    <w:div w:id="1390765943">
      <w:bodyDiv w:val="1"/>
      <w:marLeft w:val="0"/>
      <w:marRight w:val="0"/>
      <w:marTop w:val="0"/>
      <w:marBottom w:val="0"/>
      <w:divBdr>
        <w:top w:val="none" w:sz="0" w:space="0" w:color="auto"/>
        <w:left w:val="none" w:sz="0" w:space="0" w:color="auto"/>
        <w:bottom w:val="none" w:sz="0" w:space="0" w:color="auto"/>
        <w:right w:val="none" w:sz="0" w:space="0" w:color="auto"/>
      </w:divBdr>
    </w:div>
    <w:div w:id="1392269052">
      <w:bodyDiv w:val="1"/>
      <w:marLeft w:val="0"/>
      <w:marRight w:val="0"/>
      <w:marTop w:val="0"/>
      <w:marBottom w:val="0"/>
      <w:divBdr>
        <w:top w:val="none" w:sz="0" w:space="0" w:color="auto"/>
        <w:left w:val="none" w:sz="0" w:space="0" w:color="auto"/>
        <w:bottom w:val="none" w:sz="0" w:space="0" w:color="auto"/>
        <w:right w:val="none" w:sz="0" w:space="0" w:color="auto"/>
      </w:divBdr>
    </w:div>
    <w:div w:id="1392583564">
      <w:bodyDiv w:val="1"/>
      <w:marLeft w:val="0"/>
      <w:marRight w:val="0"/>
      <w:marTop w:val="0"/>
      <w:marBottom w:val="0"/>
      <w:divBdr>
        <w:top w:val="none" w:sz="0" w:space="0" w:color="auto"/>
        <w:left w:val="none" w:sz="0" w:space="0" w:color="auto"/>
        <w:bottom w:val="none" w:sz="0" w:space="0" w:color="auto"/>
        <w:right w:val="none" w:sz="0" w:space="0" w:color="auto"/>
      </w:divBdr>
    </w:div>
    <w:div w:id="1393115591">
      <w:bodyDiv w:val="1"/>
      <w:marLeft w:val="0"/>
      <w:marRight w:val="0"/>
      <w:marTop w:val="0"/>
      <w:marBottom w:val="0"/>
      <w:divBdr>
        <w:top w:val="none" w:sz="0" w:space="0" w:color="auto"/>
        <w:left w:val="none" w:sz="0" w:space="0" w:color="auto"/>
        <w:bottom w:val="none" w:sz="0" w:space="0" w:color="auto"/>
        <w:right w:val="none" w:sz="0" w:space="0" w:color="auto"/>
      </w:divBdr>
    </w:div>
    <w:div w:id="1393119247">
      <w:bodyDiv w:val="1"/>
      <w:marLeft w:val="0"/>
      <w:marRight w:val="0"/>
      <w:marTop w:val="0"/>
      <w:marBottom w:val="0"/>
      <w:divBdr>
        <w:top w:val="none" w:sz="0" w:space="0" w:color="auto"/>
        <w:left w:val="none" w:sz="0" w:space="0" w:color="auto"/>
        <w:bottom w:val="none" w:sz="0" w:space="0" w:color="auto"/>
        <w:right w:val="none" w:sz="0" w:space="0" w:color="auto"/>
      </w:divBdr>
    </w:div>
    <w:div w:id="1393191587">
      <w:bodyDiv w:val="1"/>
      <w:marLeft w:val="0"/>
      <w:marRight w:val="0"/>
      <w:marTop w:val="0"/>
      <w:marBottom w:val="0"/>
      <w:divBdr>
        <w:top w:val="none" w:sz="0" w:space="0" w:color="auto"/>
        <w:left w:val="none" w:sz="0" w:space="0" w:color="auto"/>
        <w:bottom w:val="none" w:sz="0" w:space="0" w:color="auto"/>
        <w:right w:val="none" w:sz="0" w:space="0" w:color="auto"/>
      </w:divBdr>
    </w:div>
    <w:div w:id="1393230357">
      <w:bodyDiv w:val="1"/>
      <w:marLeft w:val="0"/>
      <w:marRight w:val="0"/>
      <w:marTop w:val="0"/>
      <w:marBottom w:val="0"/>
      <w:divBdr>
        <w:top w:val="none" w:sz="0" w:space="0" w:color="auto"/>
        <w:left w:val="none" w:sz="0" w:space="0" w:color="auto"/>
        <w:bottom w:val="none" w:sz="0" w:space="0" w:color="auto"/>
        <w:right w:val="none" w:sz="0" w:space="0" w:color="auto"/>
      </w:divBdr>
    </w:div>
    <w:div w:id="1393692307">
      <w:bodyDiv w:val="1"/>
      <w:marLeft w:val="0"/>
      <w:marRight w:val="0"/>
      <w:marTop w:val="0"/>
      <w:marBottom w:val="0"/>
      <w:divBdr>
        <w:top w:val="none" w:sz="0" w:space="0" w:color="auto"/>
        <w:left w:val="none" w:sz="0" w:space="0" w:color="auto"/>
        <w:bottom w:val="none" w:sz="0" w:space="0" w:color="auto"/>
        <w:right w:val="none" w:sz="0" w:space="0" w:color="auto"/>
      </w:divBdr>
    </w:div>
    <w:div w:id="1393698588">
      <w:bodyDiv w:val="1"/>
      <w:marLeft w:val="0"/>
      <w:marRight w:val="0"/>
      <w:marTop w:val="0"/>
      <w:marBottom w:val="0"/>
      <w:divBdr>
        <w:top w:val="none" w:sz="0" w:space="0" w:color="auto"/>
        <w:left w:val="none" w:sz="0" w:space="0" w:color="auto"/>
        <w:bottom w:val="none" w:sz="0" w:space="0" w:color="auto"/>
        <w:right w:val="none" w:sz="0" w:space="0" w:color="auto"/>
      </w:divBdr>
    </w:div>
    <w:div w:id="1393699063">
      <w:bodyDiv w:val="1"/>
      <w:marLeft w:val="0"/>
      <w:marRight w:val="0"/>
      <w:marTop w:val="0"/>
      <w:marBottom w:val="0"/>
      <w:divBdr>
        <w:top w:val="none" w:sz="0" w:space="0" w:color="auto"/>
        <w:left w:val="none" w:sz="0" w:space="0" w:color="auto"/>
        <w:bottom w:val="none" w:sz="0" w:space="0" w:color="auto"/>
        <w:right w:val="none" w:sz="0" w:space="0" w:color="auto"/>
      </w:divBdr>
    </w:div>
    <w:div w:id="1394083117">
      <w:bodyDiv w:val="1"/>
      <w:marLeft w:val="0"/>
      <w:marRight w:val="0"/>
      <w:marTop w:val="0"/>
      <w:marBottom w:val="0"/>
      <w:divBdr>
        <w:top w:val="none" w:sz="0" w:space="0" w:color="auto"/>
        <w:left w:val="none" w:sz="0" w:space="0" w:color="auto"/>
        <w:bottom w:val="none" w:sz="0" w:space="0" w:color="auto"/>
        <w:right w:val="none" w:sz="0" w:space="0" w:color="auto"/>
      </w:divBdr>
    </w:div>
    <w:div w:id="1394161421">
      <w:bodyDiv w:val="1"/>
      <w:marLeft w:val="0"/>
      <w:marRight w:val="0"/>
      <w:marTop w:val="0"/>
      <w:marBottom w:val="0"/>
      <w:divBdr>
        <w:top w:val="none" w:sz="0" w:space="0" w:color="auto"/>
        <w:left w:val="none" w:sz="0" w:space="0" w:color="auto"/>
        <w:bottom w:val="none" w:sz="0" w:space="0" w:color="auto"/>
        <w:right w:val="none" w:sz="0" w:space="0" w:color="auto"/>
      </w:divBdr>
    </w:div>
    <w:div w:id="1394232138">
      <w:bodyDiv w:val="1"/>
      <w:marLeft w:val="0"/>
      <w:marRight w:val="0"/>
      <w:marTop w:val="0"/>
      <w:marBottom w:val="0"/>
      <w:divBdr>
        <w:top w:val="none" w:sz="0" w:space="0" w:color="auto"/>
        <w:left w:val="none" w:sz="0" w:space="0" w:color="auto"/>
        <w:bottom w:val="none" w:sz="0" w:space="0" w:color="auto"/>
        <w:right w:val="none" w:sz="0" w:space="0" w:color="auto"/>
      </w:divBdr>
    </w:div>
    <w:div w:id="1395200872">
      <w:bodyDiv w:val="1"/>
      <w:marLeft w:val="0"/>
      <w:marRight w:val="0"/>
      <w:marTop w:val="0"/>
      <w:marBottom w:val="0"/>
      <w:divBdr>
        <w:top w:val="none" w:sz="0" w:space="0" w:color="auto"/>
        <w:left w:val="none" w:sz="0" w:space="0" w:color="auto"/>
        <w:bottom w:val="none" w:sz="0" w:space="0" w:color="auto"/>
        <w:right w:val="none" w:sz="0" w:space="0" w:color="auto"/>
      </w:divBdr>
    </w:div>
    <w:div w:id="1395273900">
      <w:bodyDiv w:val="1"/>
      <w:marLeft w:val="0"/>
      <w:marRight w:val="0"/>
      <w:marTop w:val="0"/>
      <w:marBottom w:val="0"/>
      <w:divBdr>
        <w:top w:val="none" w:sz="0" w:space="0" w:color="auto"/>
        <w:left w:val="none" w:sz="0" w:space="0" w:color="auto"/>
        <w:bottom w:val="none" w:sz="0" w:space="0" w:color="auto"/>
        <w:right w:val="none" w:sz="0" w:space="0" w:color="auto"/>
      </w:divBdr>
    </w:div>
    <w:div w:id="1396468035">
      <w:bodyDiv w:val="1"/>
      <w:marLeft w:val="0"/>
      <w:marRight w:val="0"/>
      <w:marTop w:val="0"/>
      <w:marBottom w:val="0"/>
      <w:divBdr>
        <w:top w:val="none" w:sz="0" w:space="0" w:color="auto"/>
        <w:left w:val="none" w:sz="0" w:space="0" w:color="auto"/>
        <w:bottom w:val="none" w:sz="0" w:space="0" w:color="auto"/>
        <w:right w:val="none" w:sz="0" w:space="0" w:color="auto"/>
      </w:divBdr>
    </w:div>
    <w:div w:id="1396507438">
      <w:bodyDiv w:val="1"/>
      <w:marLeft w:val="0"/>
      <w:marRight w:val="0"/>
      <w:marTop w:val="0"/>
      <w:marBottom w:val="0"/>
      <w:divBdr>
        <w:top w:val="none" w:sz="0" w:space="0" w:color="auto"/>
        <w:left w:val="none" w:sz="0" w:space="0" w:color="auto"/>
        <w:bottom w:val="none" w:sz="0" w:space="0" w:color="auto"/>
        <w:right w:val="none" w:sz="0" w:space="0" w:color="auto"/>
      </w:divBdr>
    </w:div>
    <w:div w:id="1396705659">
      <w:bodyDiv w:val="1"/>
      <w:marLeft w:val="0"/>
      <w:marRight w:val="0"/>
      <w:marTop w:val="0"/>
      <w:marBottom w:val="0"/>
      <w:divBdr>
        <w:top w:val="none" w:sz="0" w:space="0" w:color="auto"/>
        <w:left w:val="none" w:sz="0" w:space="0" w:color="auto"/>
        <w:bottom w:val="none" w:sz="0" w:space="0" w:color="auto"/>
        <w:right w:val="none" w:sz="0" w:space="0" w:color="auto"/>
      </w:divBdr>
    </w:div>
    <w:div w:id="1396926767">
      <w:bodyDiv w:val="1"/>
      <w:marLeft w:val="0"/>
      <w:marRight w:val="0"/>
      <w:marTop w:val="0"/>
      <w:marBottom w:val="0"/>
      <w:divBdr>
        <w:top w:val="none" w:sz="0" w:space="0" w:color="auto"/>
        <w:left w:val="none" w:sz="0" w:space="0" w:color="auto"/>
        <w:bottom w:val="none" w:sz="0" w:space="0" w:color="auto"/>
        <w:right w:val="none" w:sz="0" w:space="0" w:color="auto"/>
      </w:divBdr>
    </w:div>
    <w:div w:id="1397121474">
      <w:bodyDiv w:val="1"/>
      <w:marLeft w:val="0"/>
      <w:marRight w:val="0"/>
      <w:marTop w:val="0"/>
      <w:marBottom w:val="0"/>
      <w:divBdr>
        <w:top w:val="none" w:sz="0" w:space="0" w:color="auto"/>
        <w:left w:val="none" w:sz="0" w:space="0" w:color="auto"/>
        <w:bottom w:val="none" w:sz="0" w:space="0" w:color="auto"/>
        <w:right w:val="none" w:sz="0" w:space="0" w:color="auto"/>
      </w:divBdr>
    </w:div>
    <w:div w:id="1397243637">
      <w:bodyDiv w:val="1"/>
      <w:marLeft w:val="0"/>
      <w:marRight w:val="0"/>
      <w:marTop w:val="0"/>
      <w:marBottom w:val="0"/>
      <w:divBdr>
        <w:top w:val="none" w:sz="0" w:space="0" w:color="auto"/>
        <w:left w:val="none" w:sz="0" w:space="0" w:color="auto"/>
        <w:bottom w:val="none" w:sz="0" w:space="0" w:color="auto"/>
        <w:right w:val="none" w:sz="0" w:space="0" w:color="auto"/>
      </w:divBdr>
    </w:div>
    <w:div w:id="1397388541">
      <w:bodyDiv w:val="1"/>
      <w:marLeft w:val="0"/>
      <w:marRight w:val="0"/>
      <w:marTop w:val="0"/>
      <w:marBottom w:val="0"/>
      <w:divBdr>
        <w:top w:val="none" w:sz="0" w:space="0" w:color="auto"/>
        <w:left w:val="none" w:sz="0" w:space="0" w:color="auto"/>
        <w:bottom w:val="none" w:sz="0" w:space="0" w:color="auto"/>
        <w:right w:val="none" w:sz="0" w:space="0" w:color="auto"/>
      </w:divBdr>
    </w:div>
    <w:div w:id="1397587204">
      <w:bodyDiv w:val="1"/>
      <w:marLeft w:val="0"/>
      <w:marRight w:val="0"/>
      <w:marTop w:val="0"/>
      <w:marBottom w:val="0"/>
      <w:divBdr>
        <w:top w:val="none" w:sz="0" w:space="0" w:color="auto"/>
        <w:left w:val="none" w:sz="0" w:space="0" w:color="auto"/>
        <w:bottom w:val="none" w:sz="0" w:space="0" w:color="auto"/>
        <w:right w:val="none" w:sz="0" w:space="0" w:color="auto"/>
      </w:divBdr>
    </w:div>
    <w:div w:id="1398163933">
      <w:bodyDiv w:val="1"/>
      <w:marLeft w:val="0"/>
      <w:marRight w:val="0"/>
      <w:marTop w:val="0"/>
      <w:marBottom w:val="0"/>
      <w:divBdr>
        <w:top w:val="none" w:sz="0" w:space="0" w:color="auto"/>
        <w:left w:val="none" w:sz="0" w:space="0" w:color="auto"/>
        <w:bottom w:val="none" w:sz="0" w:space="0" w:color="auto"/>
        <w:right w:val="none" w:sz="0" w:space="0" w:color="auto"/>
      </w:divBdr>
    </w:div>
    <w:div w:id="1398435103">
      <w:bodyDiv w:val="1"/>
      <w:marLeft w:val="0"/>
      <w:marRight w:val="0"/>
      <w:marTop w:val="0"/>
      <w:marBottom w:val="0"/>
      <w:divBdr>
        <w:top w:val="none" w:sz="0" w:space="0" w:color="auto"/>
        <w:left w:val="none" w:sz="0" w:space="0" w:color="auto"/>
        <w:bottom w:val="none" w:sz="0" w:space="0" w:color="auto"/>
        <w:right w:val="none" w:sz="0" w:space="0" w:color="auto"/>
      </w:divBdr>
    </w:div>
    <w:div w:id="1398627609">
      <w:bodyDiv w:val="1"/>
      <w:marLeft w:val="0"/>
      <w:marRight w:val="0"/>
      <w:marTop w:val="0"/>
      <w:marBottom w:val="0"/>
      <w:divBdr>
        <w:top w:val="none" w:sz="0" w:space="0" w:color="auto"/>
        <w:left w:val="none" w:sz="0" w:space="0" w:color="auto"/>
        <w:bottom w:val="none" w:sz="0" w:space="0" w:color="auto"/>
        <w:right w:val="none" w:sz="0" w:space="0" w:color="auto"/>
      </w:divBdr>
    </w:div>
    <w:div w:id="1398742904">
      <w:bodyDiv w:val="1"/>
      <w:marLeft w:val="0"/>
      <w:marRight w:val="0"/>
      <w:marTop w:val="0"/>
      <w:marBottom w:val="0"/>
      <w:divBdr>
        <w:top w:val="none" w:sz="0" w:space="0" w:color="auto"/>
        <w:left w:val="none" w:sz="0" w:space="0" w:color="auto"/>
        <w:bottom w:val="none" w:sz="0" w:space="0" w:color="auto"/>
        <w:right w:val="none" w:sz="0" w:space="0" w:color="auto"/>
      </w:divBdr>
    </w:div>
    <w:div w:id="1398866800">
      <w:bodyDiv w:val="1"/>
      <w:marLeft w:val="0"/>
      <w:marRight w:val="0"/>
      <w:marTop w:val="0"/>
      <w:marBottom w:val="0"/>
      <w:divBdr>
        <w:top w:val="none" w:sz="0" w:space="0" w:color="auto"/>
        <w:left w:val="none" w:sz="0" w:space="0" w:color="auto"/>
        <w:bottom w:val="none" w:sz="0" w:space="0" w:color="auto"/>
        <w:right w:val="none" w:sz="0" w:space="0" w:color="auto"/>
      </w:divBdr>
    </w:div>
    <w:div w:id="1399017071">
      <w:bodyDiv w:val="1"/>
      <w:marLeft w:val="0"/>
      <w:marRight w:val="0"/>
      <w:marTop w:val="0"/>
      <w:marBottom w:val="0"/>
      <w:divBdr>
        <w:top w:val="none" w:sz="0" w:space="0" w:color="auto"/>
        <w:left w:val="none" w:sz="0" w:space="0" w:color="auto"/>
        <w:bottom w:val="none" w:sz="0" w:space="0" w:color="auto"/>
        <w:right w:val="none" w:sz="0" w:space="0" w:color="auto"/>
      </w:divBdr>
    </w:div>
    <w:div w:id="1399286907">
      <w:bodyDiv w:val="1"/>
      <w:marLeft w:val="0"/>
      <w:marRight w:val="0"/>
      <w:marTop w:val="0"/>
      <w:marBottom w:val="0"/>
      <w:divBdr>
        <w:top w:val="none" w:sz="0" w:space="0" w:color="auto"/>
        <w:left w:val="none" w:sz="0" w:space="0" w:color="auto"/>
        <w:bottom w:val="none" w:sz="0" w:space="0" w:color="auto"/>
        <w:right w:val="none" w:sz="0" w:space="0" w:color="auto"/>
      </w:divBdr>
    </w:div>
    <w:div w:id="1399404564">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00059370">
      <w:bodyDiv w:val="1"/>
      <w:marLeft w:val="0"/>
      <w:marRight w:val="0"/>
      <w:marTop w:val="0"/>
      <w:marBottom w:val="0"/>
      <w:divBdr>
        <w:top w:val="none" w:sz="0" w:space="0" w:color="auto"/>
        <w:left w:val="none" w:sz="0" w:space="0" w:color="auto"/>
        <w:bottom w:val="none" w:sz="0" w:space="0" w:color="auto"/>
        <w:right w:val="none" w:sz="0" w:space="0" w:color="auto"/>
      </w:divBdr>
    </w:div>
    <w:div w:id="1400133062">
      <w:bodyDiv w:val="1"/>
      <w:marLeft w:val="0"/>
      <w:marRight w:val="0"/>
      <w:marTop w:val="0"/>
      <w:marBottom w:val="0"/>
      <w:divBdr>
        <w:top w:val="none" w:sz="0" w:space="0" w:color="auto"/>
        <w:left w:val="none" w:sz="0" w:space="0" w:color="auto"/>
        <w:bottom w:val="none" w:sz="0" w:space="0" w:color="auto"/>
        <w:right w:val="none" w:sz="0" w:space="0" w:color="auto"/>
      </w:divBdr>
    </w:div>
    <w:div w:id="1400205266">
      <w:bodyDiv w:val="1"/>
      <w:marLeft w:val="0"/>
      <w:marRight w:val="0"/>
      <w:marTop w:val="0"/>
      <w:marBottom w:val="0"/>
      <w:divBdr>
        <w:top w:val="none" w:sz="0" w:space="0" w:color="auto"/>
        <w:left w:val="none" w:sz="0" w:space="0" w:color="auto"/>
        <w:bottom w:val="none" w:sz="0" w:space="0" w:color="auto"/>
        <w:right w:val="none" w:sz="0" w:space="0" w:color="auto"/>
      </w:divBdr>
    </w:div>
    <w:div w:id="1400446502">
      <w:bodyDiv w:val="1"/>
      <w:marLeft w:val="0"/>
      <w:marRight w:val="0"/>
      <w:marTop w:val="0"/>
      <w:marBottom w:val="0"/>
      <w:divBdr>
        <w:top w:val="none" w:sz="0" w:space="0" w:color="auto"/>
        <w:left w:val="none" w:sz="0" w:space="0" w:color="auto"/>
        <w:bottom w:val="none" w:sz="0" w:space="0" w:color="auto"/>
        <w:right w:val="none" w:sz="0" w:space="0" w:color="auto"/>
      </w:divBdr>
    </w:div>
    <w:div w:id="1400592571">
      <w:bodyDiv w:val="1"/>
      <w:marLeft w:val="0"/>
      <w:marRight w:val="0"/>
      <w:marTop w:val="0"/>
      <w:marBottom w:val="0"/>
      <w:divBdr>
        <w:top w:val="none" w:sz="0" w:space="0" w:color="auto"/>
        <w:left w:val="none" w:sz="0" w:space="0" w:color="auto"/>
        <w:bottom w:val="none" w:sz="0" w:space="0" w:color="auto"/>
        <w:right w:val="none" w:sz="0" w:space="0" w:color="auto"/>
      </w:divBdr>
    </w:div>
    <w:div w:id="1401714962">
      <w:bodyDiv w:val="1"/>
      <w:marLeft w:val="0"/>
      <w:marRight w:val="0"/>
      <w:marTop w:val="0"/>
      <w:marBottom w:val="0"/>
      <w:divBdr>
        <w:top w:val="none" w:sz="0" w:space="0" w:color="auto"/>
        <w:left w:val="none" w:sz="0" w:space="0" w:color="auto"/>
        <w:bottom w:val="none" w:sz="0" w:space="0" w:color="auto"/>
        <w:right w:val="none" w:sz="0" w:space="0" w:color="auto"/>
      </w:divBdr>
    </w:div>
    <w:div w:id="1401826147">
      <w:bodyDiv w:val="1"/>
      <w:marLeft w:val="0"/>
      <w:marRight w:val="0"/>
      <w:marTop w:val="0"/>
      <w:marBottom w:val="0"/>
      <w:divBdr>
        <w:top w:val="none" w:sz="0" w:space="0" w:color="auto"/>
        <w:left w:val="none" w:sz="0" w:space="0" w:color="auto"/>
        <w:bottom w:val="none" w:sz="0" w:space="0" w:color="auto"/>
        <w:right w:val="none" w:sz="0" w:space="0" w:color="auto"/>
      </w:divBdr>
    </w:div>
    <w:div w:id="1402020039">
      <w:bodyDiv w:val="1"/>
      <w:marLeft w:val="0"/>
      <w:marRight w:val="0"/>
      <w:marTop w:val="0"/>
      <w:marBottom w:val="0"/>
      <w:divBdr>
        <w:top w:val="none" w:sz="0" w:space="0" w:color="auto"/>
        <w:left w:val="none" w:sz="0" w:space="0" w:color="auto"/>
        <w:bottom w:val="none" w:sz="0" w:space="0" w:color="auto"/>
        <w:right w:val="none" w:sz="0" w:space="0" w:color="auto"/>
      </w:divBdr>
    </w:div>
    <w:div w:id="1402098720">
      <w:bodyDiv w:val="1"/>
      <w:marLeft w:val="0"/>
      <w:marRight w:val="0"/>
      <w:marTop w:val="0"/>
      <w:marBottom w:val="0"/>
      <w:divBdr>
        <w:top w:val="none" w:sz="0" w:space="0" w:color="auto"/>
        <w:left w:val="none" w:sz="0" w:space="0" w:color="auto"/>
        <w:bottom w:val="none" w:sz="0" w:space="0" w:color="auto"/>
        <w:right w:val="none" w:sz="0" w:space="0" w:color="auto"/>
      </w:divBdr>
    </w:div>
    <w:div w:id="1402412839">
      <w:bodyDiv w:val="1"/>
      <w:marLeft w:val="0"/>
      <w:marRight w:val="0"/>
      <w:marTop w:val="0"/>
      <w:marBottom w:val="0"/>
      <w:divBdr>
        <w:top w:val="none" w:sz="0" w:space="0" w:color="auto"/>
        <w:left w:val="none" w:sz="0" w:space="0" w:color="auto"/>
        <w:bottom w:val="none" w:sz="0" w:space="0" w:color="auto"/>
        <w:right w:val="none" w:sz="0" w:space="0" w:color="auto"/>
      </w:divBdr>
      <w:divsChild>
        <w:div w:id="1397043">
          <w:marLeft w:val="480"/>
          <w:marRight w:val="0"/>
          <w:marTop w:val="0"/>
          <w:marBottom w:val="0"/>
          <w:divBdr>
            <w:top w:val="none" w:sz="0" w:space="0" w:color="auto"/>
            <w:left w:val="none" w:sz="0" w:space="0" w:color="auto"/>
            <w:bottom w:val="none" w:sz="0" w:space="0" w:color="auto"/>
            <w:right w:val="none" w:sz="0" w:space="0" w:color="auto"/>
          </w:divBdr>
        </w:div>
        <w:div w:id="280577596">
          <w:marLeft w:val="480"/>
          <w:marRight w:val="0"/>
          <w:marTop w:val="0"/>
          <w:marBottom w:val="0"/>
          <w:divBdr>
            <w:top w:val="none" w:sz="0" w:space="0" w:color="auto"/>
            <w:left w:val="none" w:sz="0" w:space="0" w:color="auto"/>
            <w:bottom w:val="none" w:sz="0" w:space="0" w:color="auto"/>
            <w:right w:val="none" w:sz="0" w:space="0" w:color="auto"/>
          </w:divBdr>
        </w:div>
        <w:div w:id="340932015">
          <w:marLeft w:val="480"/>
          <w:marRight w:val="0"/>
          <w:marTop w:val="0"/>
          <w:marBottom w:val="0"/>
          <w:divBdr>
            <w:top w:val="none" w:sz="0" w:space="0" w:color="auto"/>
            <w:left w:val="none" w:sz="0" w:space="0" w:color="auto"/>
            <w:bottom w:val="none" w:sz="0" w:space="0" w:color="auto"/>
            <w:right w:val="none" w:sz="0" w:space="0" w:color="auto"/>
          </w:divBdr>
        </w:div>
        <w:div w:id="409816733">
          <w:marLeft w:val="480"/>
          <w:marRight w:val="0"/>
          <w:marTop w:val="0"/>
          <w:marBottom w:val="0"/>
          <w:divBdr>
            <w:top w:val="none" w:sz="0" w:space="0" w:color="auto"/>
            <w:left w:val="none" w:sz="0" w:space="0" w:color="auto"/>
            <w:bottom w:val="none" w:sz="0" w:space="0" w:color="auto"/>
            <w:right w:val="none" w:sz="0" w:space="0" w:color="auto"/>
          </w:divBdr>
        </w:div>
        <w:div w:id="675496798">
          <w:marLeft w:val="480"/>
          <w:marRight w:val="0"/>
          <w:marTop w:val="0"/>
          <w:marBottom w:val="0"/>
          <w:divBdr>
            <w:top w:val="none" w:sz="0" w:space="0" w:color="auto"/>
            <w:left w:val="none" w:sz="0" w:space="0" w:color="auto"/>
            <w:bottom w:val="none" w:sz="0" w:space="0" w:color="auto"/>
            <w:right w:val="none" w:sz="0" w:space="0" w:color="auto"/>
          </w:divBdr>
        </w:div>
        <w:div w:id="932670577">
          <w:marLeft w:val="480"/>
          <w:marRight w:val="0"/>
          <w:marTop w:val="0"/>
          <w:marBottom w:val="0"/>
          <w:divBdr>
            <w:top w:val="none" w:sz="0" w:space="0" w:color="auto"/>
            <w:left w:val="none" w:sz="0" w:space="0" w:color="auto"/>
            <w:bottom w:val="none" w:sz="0" w:space="0" w:color="auto"/>
            <w:right w:val="none" w:sz="0" w:space="0" w:color="auto"/>
          </w:divBdr>
        </w:div>
        <w:div w:id="1121847111">
          <w:marLeft w:val="480"/>
          <w:marRight w:val="0"/>
          <w:marTop w:val="0"/>
          <w:marBottom w:val="0"/>
          <w:divBdr>
            <w:top w:val="none" w:sz="0" w:space="0" w:color="auto"/>
            <w:left w:val="none" w:sz="0" w:space="0" w:color="auto"/>
            <w:bottom w:val="none" w:sz="0" w:space="0" w:color="auto"/>
            <w:right w:val="none" w:sz="0" w:space="0" w:color="auto"/>
          </w:divBdr>
        </w:div>
        <w:div w:id="1266501697">
          <w:marLeft w:val="480"/>
          <w:marRight w:val="0"/>
          <w:marTop w:val="0"/>
          <w:marBottom w:val="0"/>
          <w:divBdr>
            <w:top w:val="none" w:sz="0" w:space="0" w:color="auto"/>
            <w:left w:val="none" w:sz="0" w:space="0" w:color="auto"/>
            <w:bottom w:val="none" w:sz="0" w:space="0" w:color="auto"/>
            <w:right w:val="none" w:sz="0" w:space="0" w:color="auto"/>
          </w:divBdr>
        </w:div>
        <w:div w:id="1385063519">
          <w:marLeft w:val="480"/>
          <w:marRight w:val="0"/>
          <w:marTop w:val="0"/>
          <w:marBottom w:val="0"/>
          <w:divBdr>
            <w:top w:val="none" w:sz="0" w:space="0" w:color="auto"/>
            <w:left w:val="none" w:sz="0" w:space="0" w:color="auto"/>
            <w:bottom w:val="none" w:sz="0" w:space="0" w:color="auto"/>
            <w:right w:val="none" w:sz="0" w:space="0" w:color="auto"/>
          </w:divBdr>
        </w:div>
        <w:div w:id="1678265633">
          <w:marLeft w:val="480"/>
          <w:marRight w:val="0"/>
          <w:marTop w:val="0"/>
          <w:marBottom w:val="0"/>
          <w:divBdr>
            <w:top w:val="none" w:sz="0" w:space="0" w:color="auto"/>
            <w:left w:val="none" w:sz="0" w:space="0" w:color="auto"/>
            <w:bottom w:val="none" w:sz="0" w:space="0" w:color="auto"/>
            <w:right w:val="none" w:sz="0" w:space="0" w:color="auto"/>
          </w:divBdr>
        </w:div>
        <w:div w:id="1736857485">
          <w:marLeft w:val="480"/>
          <w:marRight w:val="0"/>
          <w:marTop w:val="0"/>
          <w:marBottom w:val="0"/>
          <w:divBdr>
            <w:top w:val="none" w:sz="0" w:space="0" w:color="auto"/>
            <w:left w:val="none" w:sz="0" w:space="0" w:color="auto"/>
            <w:bottom w:val="none" w:sz="0" w:space="0" w:color="auto"/>
            <w:right w:val="none" w:sz="0" w:space="0" w:color="auto"/>
          </w:divBdr>
        </w:div>
        <w:div w:id="1966962325">
          <w:marLeft w:val="480"/>
          <w:marRight w:val="0"/>
          <w:marTop w:val="0"/>
          <w:marBottom w:val="0"/>
          <w:divBdr>
            <w:top w:val="none" w:sz="0" w:space="0" w:color="auto"/>
            <w:left w:val="none" w:sz="0" w:space="0" w:color="auto"/>
            <w:bottom w:val="none" w:sz="0" w:space="0" w:color="auto"/>
            <w:right w:val="none" w:sz="0" w:space="0" w:color="auto"/>
          </w:divBdr>
        </w:div>
        <w:div w:id="1974141883">
          <w:marLeft w:val="480"/>
          <w:marRight w:val="0"/>
          <w:marTop w:val="0"/>
          <w:marBottom w:val="0"/>
          <w:divBdr>
            <w:top w:val="none" w:sz="0" w:space="0" w:color="auto"/>
            <w:left w:val="none" w:sz="0" w:space="0" w:color="auto"/>
            <w:bottom w:val="none" w:sz="0" w:space="0" w:color="auto"/>
            <w:right w:val="none" w:sz="0" w:space="0" w:color="auto"/>
          </w:divBdr>
        </w:div>
        <w:div w:id="1980761197">
          <w:marLeft w:val="480"/>
          <w:marRight w:val="0"/>
          <w:marTop w:val="0"/>
          <w:marBottom w:val="0"/>
          <w:divBdr>
            <w:top w:val="none" w:sz="0" w:space="0" w:color="auto"/>
            <w:left w:val="none" w:sz="0" w:space="0" w:color="auto"/>
            <w:bottom w:val="none" w:sz="0" w:space="0" w:color="auto"/>
            <w:right w:val="none" w:sz="0" w:space="0" w:color="auto"/>
          </w:divBdr>
        </w:div>
      </w:divsChild>
    </w:div>
    <w:div w:id="1402563273">
      <w:bodyDiv w:val="1"/>
      <w:marLeft w:val="0"/>
      <w:marRight w:val="0"/>
      <w:marTop w:val="0"/>
      <w:marBottom w:val="0"/>
      <w:divBdr>
        <w:top w:val="none" w:sz="0" w:space="0" w:color="auto"/>
        <w:left w:val="none" w:sz="0" w:space="0" w:color="auto"/>
        <w:bottom w:val="none" w:sz="0" w:space="0" w:color="auto"/>
        <w:right w:val="none" w:sz="0" w:space="0" w:color="auto"/>
      </w:divBdr>
    </w:div>
    <w:div w:id="1403019674">
      <w:bodyDiv w:val="1"/>
      <w:marLeft w:val="0"/>
      <w:marRight w:val="0"/>
      <w:marTop w:val="0"/>
      <w:marBottom w:val="0"/>
      <w:divBdr>
        <w:top w:val="none" w:sz="0" w:space="0" w:color="auto"/>
        <w:left w:val="none" w:sz="0" w:space="0" w:color="auto"/>
        <w:bottom w:val="none" w:sz="0" w:space="0" w:color="auto"/>
        <w:right w:val="none" w:sz="0" w:space="0" w:color="auto"/>
      </w:divBdr>
    </w:div>
    <w:div w:id="1403023868">
      <w:bodyDiv w:val="1"/>
      <w:marLeft w:val="0"/>
      <w:marRight w:val="0"/>
      <w:marTop w:val="0"/>
      <w:marBottom w:val="0"/>
      <w:divBdr>
        <w:top w:val="none" w:sz="0" w:space="0" w:color="auto"/>
        <w:left w:val="none" w:sz="0" w:space="0" w:color="auto"/>
        <w:bottom w:val="none" w:sz="0" w:space="0" w:color="auto"/>
        <w:right w:val="none" w:sz="0" w:space="0" w:color="auto"/>
      </w:divBdr>
    </w:div>
    <w:div w:id="1403873927">
      <w:bodyDiv w:val="1"/>
      <w:marLeft w:val="0"/>
      <w:marRight w:val="0"/>
      <w:marTop w:val="0"/>
      <w:marBottom w:val="0"/>
      <w:divBdr>
        <w:top w:val="none" w:sz="0" w:space="0" w:color="auto"/>
        <w:left w:val="none" w:sz="0" w:space="0" w:color="auto"/>
        <w:bottom w:val="none" w:sz="0" w:space="0" w:color="auto"/>
        <w:right w:val="none" w:sz="0" w:space="0" w:color="auto"/>
      </w:divBdr>
    </w:div>
    <w:div w:id="1404181395">
      <w:bodyDiv w:val="1"/>
      <w:marLeft w:val="0"/>
      <w:marRight w:val="0"/>
      <w:marTop w:val="0"/>
      <w:marBottom w:val="0"/>
      <w:divBdr>
        <w:top w:val="none" w:sz="0" w:space="0" w:color="auto"/>
        <w:left w:val="none" w:sz="0" w:space="0" w:color="auto"/>
        <w:bottom w:val="none" w:sz="0" w:space="0" w:color="auto"/>
        <w:right w:val="none" w:sz="0" w:space="0" w:color="auto"/>
      </w:divBdr>
    </w:div>
    <w:div w:id="1404522010">
      <w:bodyDiv w:val="1"/>
      <w:marLeft w:val="0"/>
      <w:marRight w:val="0"/>
      <w:marTop w:val="0"/>
      <w:marBottom w:val="0"/>
      <w:divBdr>
        <w:top w:val="none" w:sz="0" w:space="0" w:color="auto"/>
        <w:left w:val="none" w:sz="0" w:space="0" w:color="auto"/>
        <w:bottom w:val="none" w:sz="0" w:space="0" w:color="auto"/>
        <w:right w:val="none" w:sz="0" w:space="0" w:color="auto"/>
      </w:divBdr>
    </w:div>
    <w:div w:id="1404765084">
      <w:bodyDiv w:val="1"/>
      <w:marLeft w:val="0"/>
      <w:marRight w:val="0"/>
      <w:marTop w:val="0"/>
      <w:marBottom w:val="0"/>
      <w:divBdr>
        <w:top w:val="none" w:sz="0" w:space="0" w:color="auto"/>
        <w:left w:val="none" w:sz="0" w:space="0" w:color="auto"/>
        <w:bottom w:val="none" w:sz="0" w:space="0" w:color="auto"/>
        <w:right w:val="none" w:sz="0" w:space="0" w:color="auto"/>
      </w:divBdr>
    </w:div>
    <w:div w:id="1405107961">
      <w:bodyDiv w:val="1"/>
      <w:marLeft w:val="0"/>
      <w:marRight w:val="0"/>
      <w:marTop w:val="0"/>
      <w:marBottom w:val="0"/>
      <w:divBdr>
        <w:top w:val="none" w:sz="0" w:space="0" w:color="auto"/>
        <w:left w:val="none" w:sz="0" w:space="0" w:color="auto"/>
        <w:bottom w:val="none" w:sz="0" w:space="0" w:color="auto"/>
        <w:right w:val="none" w:sz="0" w:space="0" w:color="auto"/>
      </w:divBdr>
    </w:div>
    <w:div w:id="1405109728">
      <w:bodyDiv w:val="1"/>
      <w:marLeft w:val="0"/>
      <w:marRight w:val="0"/>
      <w:marTop w:val="0"/>
      <w:marBottom w:val="0"/>
      <w:divBdr>
        <w:top w:val="none" w:sz="0" w:space="0" w:color="auto"/>
        <w:left w:val="none" w:sz="0" w:space="0" w:color="auto"/>
        <w:bottom w:val="none" w:sz="0" w:space="0" w:color="auto"/>
        <w:right w:val="none" w:sz="0" w:space="0" w:color="auto"/>
      </w:divBdr>
    </w:div>
    <w:div w:id="1405302099">
      <w:bodyDiv w:val="1"/>
      <w:marLeft w:val="0"/>
      <w:marRight w:val="0"/>
      <w:marTop w:val="0"/>
      <w:marBottom w:val="0"/>
      <w:divBdr>
        <w:top w:val="none" w:sz="0" w:space="0" w:color="auto"/>
        <w:left w:val="none" w:sz="0" w:space="0" w:color="auto"/>
        <w:bottom w:val="none" w:sz="0" w:space="0" w:color="auto"/>
        <w:right w:val="none" w:sz="0" w:space="0" w:color="auto"/>
      </w:divBdr>
    </w:div>
    <w:div w:id="1405420610">
      <w:bodyDiv w:val="1"/>
      <w:marLeft w:val="0"/>
      <w:marRight w:val="0"/>
      <w:marTop w:val="0"/>
      <w:marBottom w:val="0"/>
      <w:divBdr>
        <w:top w:val="none" w:sz="0" w:space="0" w:color="auto"/>
        <w:left w:val="none" w:sz="0" w:space="0" w:color="auto"/>
        <w:bottom w:val="none" w:sz="0" w:space="0" w:color="auto"/>
        <w:right w:val="none" w:sz="0" w:space="0" w:color="auto"/>
      </w:divBdr>
    </w:div>
    <w:div w:id="1405488313">
      <w:bodyDiv w:val="1"/>
      <w:marLeft w:val="0"/>
      <w:marRight w:val="0"/>
      <w:marTop w:val="0"/>
      <w:marBottom w:val="0"/>
      <w:divBdr>
        <w:top w:val="none" w:sz="0" w:space="0" w:color="auto"/>
        <w:left w:val="none" w:sz="0" w:space="0" w:color="auto"/>
        <w:bottom w:val="none" w:sz="0" w:space="0" w:color="auto"/>
        <w:right w:val="none" w:sz="0" w:space="0" w:color="auto"/>
      </w:divBdr>
    </w:div>
    <w:div w:id="1405645145">
      <w:bodyDiv w:val="1"/>
      <w:marLeft w:val="0"/>
      <w:marRight w:val="0"/>
      <w:marTop w:val="0"/>
      <w:marBottom w:val="0"/>
      <w:divBdr>
        <w:top w:val="none" w:sz="0" w:space="0" w:color="auto"/>
        <w:left w:val="none" w:sz="0" w:space="0" w:color="auto"/>
        <w:bottom w:val="none" w:sz="0" w:space="0" w:color="auto"/>
        <w:right w:val="none" w:sz="0" w:space="0" w:color="auto"/>
      </w:divBdr>
    </w:div>
    <w:div w:id="1405837197">
      <w:bodyDiv w:val="1"/>
      <w:marLeft w:val="0"/>
      <w:marRight w:val="0"/>
      <w:marTop w:val="0"/>
      <w:marBottom w:val="0"/>
      <w:divBdr>
        <w:top w:val="none" w:sz="0" w:space="0" w:color="auto"/>
        <w:left w:val="none" w:sz="0" w:space="0" w:color="auto"/>
        <w:bottom w:val="none" w:sz="0" w:space="0" w:color="auto"/>
        <w:right w:val="none" w:sz="0" w:space="0" w:color="auto"/>
      </w:divBdr>
    </w:div>
    <w:div w:id="1405953992">
      <w:bodyDiv w:val="1"/>
      <w:marLeft w:val="0"/>
      <w:marRight w:val="0"/>
      <w:marTop w:val="0"/>
      <w:marBottom w:val="0"/>
      <w:divBdr>
        <w:top w:val="none" w:sz="0" w:space="0" w:color="auto"/>
        <w:left w:val="none" w:sz="0" w:space="0" w:color="auto"/>
        <w:bottom w:val="none" w:sz="0" w:space="0" w:color="auto"/>
        <w:right w:val="none" w:sz="0" w:space="0" w:color="auto"/>
      </w:divBdr>
    </w:div>
    <w:div w:id="1406493754">
      <w:bodyDiv w:val="1"/>
      <w:marLeft w:val="0"/>
      <w:marRight w:val="0"/>
      <w:marTop w:val="0"/>
      <w:marBottom w:val="0"/>
      <w:divBdr>
        <w:top w:val="none" w:sz="0" w:space="0" w:color="auto"/>
        <w:left w:val="none" w:sz="0" w:space="0" w:color="auto"/>
        <w:bottom w:val="none" w:sz="0" w:space="0" w:color="auto"/>
        <w:right w:val="none" w:sz="0" w:space="0" w:color="auto"/>
      </w:divBdr>
    </w:div>
    <w:div w:id="1406564136">
      <w:bodyDiv w:val="1"/>
      <w:marLeft w:val="0"/>
      <w:marRight w:val="0"/>
      <w:marTop w:val="0"/>
      <w:marBottom w:val="0"/>
      <w:divBdr>
        <w:top w:val="none" w:sz="0" w:space="0" w:color="auto"/>
        <w:left w:val="none" w:sz="0" w:space="0" w:color="auto"/>
        <w:bottom w:val="none" w:sz="0" w:space="0" w:color="auto"/>
        <w:right w:val="none" w:sz="0" w:space="0" w:color="auto"/>
      </w:divBdr>
      <w:divsChild>
        <w:div w:id="45180166">
          <w:marLeft w:val="480"/>
          <w:marRight w:val="0"/>
          <w:marTop w:val="0"/>
          <w:marBottom w:val="0"/>
          <w:divBdr>
            <w:top w:val="none" w:sz="0" w:space="0" w:color="auto"/>
            <w:left w:val="none" w:sz="0" w:space="0" w:color="auto"/>
            <w:bottom w:val="none" w:sz="0" w:space="0" w:color="auto"/>
            <w:right w:val="none" w:sz="0" w:space="0" w:color="auto"/>
          </w:divBdr>
        </w:div>
        <w:div w:id="950282388">
          <w:marLeft w:val="480"/>
          <w:marRight w:val="0"/>
          <w:marTop w:val="0"/>
          <w:marBottom w:val="0"/>
          <w:divBdr>
            <w:top w:val="none" w:sz="0" w:space="0" w:color="auto"/>
            <w:left w:val="none" w:sz="0" w:space="0" w:color="auto"/>
            <w:bottom w:val="none" w:sz="0" w:space="0" w:color="auto"/>
            <w:right w:val="none" w:sz="0" w:space="0" w:color="auto"/>
          </w:divBdr>
        </w:div>
        <w:div w:id="1398941257">
          <w:marLeft w:val="480"/>
          <w:marRight w:val="0"/>
          <w:marTop w:val="0"/>
          <w:marBottom w:val="0"/>
          <w:divBdr>
            <w:top w:val="none" w:sz="0" w:space="0" w:color="auto"/>
            <w:left w:val="none" w:sz="0" w:space="0" w:color="auto"/>
            <w:bottom w:val="none" w:sz="0" w:space="0" w:color="auto"/>
            <w:right w:val="none" w:sz="0" w:space="0" w:color="auto"/>
          </w:divBdr>
        </w:div>
        <w:div w:id="1110779655">
          <w:marLeft w:val="480"/>
          <w:marRight w:val="0"/>
          <w:marTop w:val="0"/>
          <w:marBottom w:val="0"/>
          <w:divBdr>
            <w:top w:val="none" w:sz="0" w:space="0" w:color="auto"/>
            <w:left w:val="none" w:sz="0" w:space="0" w:color="auto"/>
            <w:bottom w:val="none" w:sz="0" w:space="0" w:color="auto"/>
            <w:right w:val="none" w:sz="0" w:space="0" w:color="auto"/>
          </w:divBdr>
        </w:div>
        <w:div w:id="1510220927">
          <w:marLeft w:val="480"/>
          <w:marRight w:val="0"/>
          <w:marTop w:val="0"/>
          <w:marBottom w:val="0"/>
          <w:divBdr>
            <w:top w:val="none" w:sz="0" w:space="0" w:color="auto"/>
            <w:left w:val="none" w:sz="0" w:space="0" w:color="auto"/>
            <w:bottom w:val="none" w:sz="0" w:space="0" w:color="auto"/>
            <w:right w:val="none" w:sz="0" w:space="0" w:color="auto"/>
          </w:divBdr>
        </w:div>
        <w:div w:id="962999459">
          <w:marLeft w:val="480"/>
          <w:marRight w:val="0"/>
          <w:marTop w:val="0"/>
          <w:marBottom w:val="0"/>
          <w:divBdr>
            <w:top w:val="none" w:sz="0" w:space="0" w:color="auto"/>
            <w:left w:val="none" w:sz="0" w:space="0" w:color="auto"/>
            <w:bottom w:val="none" w:sz="0" w:space="0" w:color="auto"/>
            <w:right w:val="none" w:sz="0" w:space="0" w:color="auto"/>
          </w:divBdr>
        </w:div>
        <w:div w:id="1710689392">
          <w:marLeft w:val="480"/>
          <w:marRight w:val="0"/>
          <w:marTop w:val="0"/>
          <w:marBottom w:val="0"/>
          <w:divBdr>
            <w:top w:val="none" w:sz="0" w:space="0" w:color="auto"/>
            <w:left w:val="none" w:sz="0" w:space="0" w:color="auto"/>
            <w:bottom w:val="none" w:sz="0" w:space="0" w:color="auto"/>
            <w:right w:val="none" w:sz="0" w:space="0" w:color="auto"/>
          </w:divBdr>
        </w:div>
        <w:div w:id="1094663588">
          <w:marLeft w:val="480"/>
          <w:marRight w:val="0"/>
          <w:marTop w:val="0"/>
          <w:marBottom w:val="0"/>
          <w:divBdr>
            <w:top w:val="none" w:sz="0" w:space="0" w:color="auto"/>
            <w:left w:val="none" w:sz="0" w:space="0" w:color="auto"/>
            <w:bottom w:val="none" w:sz="0" w:space="0" w:color="auto"/>
            <w:right w:val="none" w:sz="0" w:space="0" w:color="auto"/>
          </w:divBdr>
        </w:div>
        <w:div w:id="1677461188">
          <w:marLeft w:val="480"/>
          <w:marRight w:val="0"/>
          <w:marTop w:val="0"/>
          <w:marBottom w:val="0"/>
          <w:divBdr>
            <w:top w:val="none" w:sz="0" w:space="0" w:color="auto"/>
            <w:left w:val="none" w:sz="0" w:space="0" w:color="auto"/>
            <w:bottom w:val="none" w:sz="0" w:space="0" w:color="auto"/>
            <w:right w:val="none" w:sz="0" w:space="0" w:color="auto"/>
          </w:divBdr>
        </w:div>
        <w:div w:id="483935021">
          <w:marLeft w:val="480"/>
          <w:marRight w:val="0"/>
          <w:marTop w:val="0"/>
          <w:marBottom w:val="0"/>
          <w:divBdr>
            <w:top w:val="none" w:sz="0" w:space="0" w:color="auto"/>
            <w:left w:val="none" w:sz="0" w:space="0" w:color="auto"/>
            <w:bottom w:val="none" w:sz="0" w:space="0" w:color="auto"/>
            <w:right w:val="none" w:sz="0" w:space="0" w:color="auto"/>
          </w:divBdr>
        </w:div>
        <w:div w:id="995957490">
          <w:marLeft w:val="480"/>
          <w:marRight w:val="0"/>
          <w:marTop w:val="0"/>
          <w:marBottom w:val="0"/>
          <w:divBdr>
            <w:top w:val="none" w:sz="0" w:space="0" w:color="auto"/>
            <w:left w:val="none" w:sz="0" w:space="0" w:color="auto"/>
            <w:bottom w:val="none" w:sz="0" w:space="0" w:color="auto"/>
            <w:right w:val="none" w:sz="0" w:space="0" w:color="auto"/>
          </w:divBdr>
        </w:div>
        <w:div w:id="958923826">
          <w:marLeft w:val="480"/>
          <w:marRight w:val="0"/>
          <w:marTop w:val="0"/>
          <w:marBottom w:val="0"/>
          <w:divBdr>
            <w:top w:val="none" w:sz="0" w:space="0" w:color="auto"/>
            <w:left w:val="none" w:sz="0" w:space="0" w:color="auto"/>
            <w:bottom w:val="none" w:sz="0" w:space="0" w:color="auto"/>
            <w:right w:val="none" w:sz="0" w:space="0" w:color="auto"/>
          </w:divBdr>
        </w:div>
        <w:div w:id="232812758">
          <w:marLeft w:val="480"/>
          <w:marRight w:val="0"/>
          <w:marTop w:val="0"/>
          <w:marBottom w:val="0"/>
          <w:divBdr>
            <w:top w:val="none" w:sz="0" w:space="0" w:color="auto"/>
            <w:left w:val="none" w:sz="0" w:space="0" w:color="auto"/>
            <w:bottom w:val="none" w:sz="0" w:space="0" w:color="auto"/>
            <w:right w:val="none" w:sz="0" w:space="0" w:color="auto"/>
          </w:divBdr>
        </w:div>
        <w:div w:id="1576865351">
          <w:marLeft w:val="480"/>
          <w:marRight w:val="0"/>
          <w:marTop w:val="0"/>
          <w:marBottom w:val="0"/>
          <w:divBdr>
            <w:top w:val="none" w:sz="0" w:space="0" w:color="auto"/>
            <w:left w:val="none" w:sz="0" w:space="0" w:color="auto"/>
            <w:bottom w:val="none" w:sz="0" w:space="0" w:color="auto"/>
            <w:right w:val="none" w:sz="0" w:space="0" w:color="auto"/>
          </w:divBdr>
        </w:div>
        <w:div w:id="1384594203">
          <w:marLeft w:val="480"/>
          <w:marRight w:val="0"/>
          <w:marTop w:val="0"/>
          <w:marBottom w:val="0"/>
          <w:divBdr>
            <w:top w:val="none" w:sz="0" w:space="0" w:color="auto"/>
            <w:left w:val="none" w:sz="0" w:space="0" w:color="auto"/>
            <w:bottom w:val="none" w:sz="0" w:space="0" w:color="auto"/>
            <w:right w:val="none" w:sz="0" w:space="0" w:color="auto"/>
          </w:divBdr>
        </w:div>
        <w:div w:id="391078263">
          <w:marLeft w:val="480"/>
          <w:marRight w:val="0"/>
          <w:marTop w:val="0"/>
          <w:marBottom w:val="0"/>
          <w:divBdr>
            <w:top w:val="none" w:sz="0" w:space="0" w:color="auto"/>
            <w:left w:val="none" w:sz="0" w:space="0" w:color="auto"/>
            <w:bottom w:val="none" w:sz="0" w:space="0" w:color="auto"/>
            <w:right w:val="none" w:sz="0" w:space="0" w:color="auto"/>
          </w:divBdr>
        </w:div>
        <w:div w:id="895823975">
          <w:marLeft w:val="480"/>
          <w:marRight w:val="0"/>
          <w:marTop w:val="0"/>
          <w:marBottom w:val="0"/>
          <w:divBdr>
            <w:top w:val="none" w:sz="0" w:space="0" w:color="auto"/>
            <w:left w:val="none" w:sz="0" w:space="0" w:color="auto"/>
            <w:bottom w:val="none" w:sz="0" w:space="0" w:color="auto"/>
            <w:right w:val="none" w:sz="0" w:space="0" w:color="auto"/>
          </w:divBdr>
        </w:div>
        <w:div w:id="2126269038">
          <w:marLeft w:val="480"/>
          <w:marRight w:val="0"/>
          <w:marTop w:val="0"/>
          <w:marBottom w:val="0"/>
          <w:divBdr>
            <w:top w:val="none" w:sz="0" w:space="0" w:color="auto"/>
            <w:left w:val="none" w:sz="0" w:space="0" w:color="auto"/>
            <w:bottom w:val="none" w:sz="0" w:space="0" w:color="auto"/>
            <w:right w:val="none" w:sz="0" w:space="0" w:color="auto"/>
          </w:divBdr>
        </w:div>
        <w:div w:id="174156406">
          <w:marLeft w:val="480"/>
          <w:marRight w:val="0"/>
          <w:marTop w:val="0"/>
          <w:marBottom w:val="0"/>
          <w:divBdr>
            <w:top w:val="none" w:sz="0" w:space="0" w:color="auto"/>
            <w:left w:val="none" w:sz="0" w:space="0" w:color="auto"/>
            <w:bottom w:val="none" w:sz="0" w:space="0" w:color="auto"/>
            <w:right w:val="none" w:sz="0" w:space="0" w:color="auto"/>
          </w:divBdr>
        </w:div>
        <w:div w:id="1408961452">
          <w:marLeft w:val="480"/>
          <w:marRight w:val="0"/>
          <w:marTop w:val="0"/>
          <w:marBottom w:val="0"/>
          <w:divBdr>
            <w:top w:val="none" w:sz="0" w:space="0" w:color="auto"/>
            <w:left w:val="none" w:sz="0" w:space="0" w:color="auto"/>
            <w:bottom w:val="none" w:sz="0" w:space="0" w:color="auto"/>
            <w:right w:val="none" w:sz="0" w:space="0" w:color="auto"/>
          </w:divBdr>
        </w:div>
        <w:div w:id="1561134501">
          <w:marLeft w:val="480"/>
          <w:marRight w:val="0"/>
          <w:marTop w:val="0"/>
          <w:marBottom w:val="0"/>
          <w:divBdr>
            <w:top w:val="none" w:sz="0" w:space="0" w:color="auto"/>
            <w:left w:val="none" w:sz="0" w:space="0" w:color="auto"/>
            <w:bottom w:val="none" w:sz="0" w:space="0" w:color="auto"/>
            <w:right w:val="none" w:sz="0" w:space="0" w:color="auto"/>
          </w:divBdr>
        </w:div>
        <w:div w:id="374811459">
          <w:marLeft w:val="480"/>
          <w:marRight w:val="0"/>
          <w:marTop w:val="0"/>
          <w:marBottom w:val="0"/>
          <w:divBdr>
            <w:top w:val="none" w:sz="0" w:space="0" w:color="auto"/>
            <w:left w:val="none" w:sz="0" w:space="0" w:color="auto"/>
            <w:bottom w:val="none" w:sz="0" w:space="0" w:color="auto"/>
            <w:right w:val="none" w:sz="0" w:space="0" w:color="auto"/>
          </w:divBdr>
        </w:div>
        <w:div w:id="850682259">
          <w:marLeft w:val="480"/>
          <w:marRight w:val="0"/>
          <w:marTop w:val="0"/>
          <w:marBottom w:val="0"/>
          <w:divBdr>
            <w:top w:val="none" w:sz="0" w:space="0" w:color="auto"/>
            <w:left w:val="none" w:sz="0" w:space="0" w:color="auto"/>
            <w:bottom w:val="none" w:sz="0" w:space="0" w:color="auto"/>
            <w:right w:val="none" w:sz="0" w:space="0" w:color="auto"/>
          </w:divBdr>
        </w:div>
        <w:div w:id="1819566466">
          <w:marLeft w:val="480"/>
          <w:marRight w:val="0"/>
          <w:marTop w:val="0"/>
          <w:marBottom w:val="0"/>
          <w:divBdr>
            <w:top w:val="none" w:sz="0" w:space="0" w:color="auto"/>
            <w:left w:val="none" w:sz="0" w:space="0" w:color="auto"/>
            <w:bottom w:val="none" w:sz="0" w:space="0" w:color="auto"/>
            <w:right w:val="none" w:sz="0" w:space="0" w:color="auto"/>
          </w:divBdr>
        </w:div>
        <w:div w:id="1678073424">
          <w:marLeft w:val="480"/>
          <w:marRight w:val="0"/>
          <w:marTop w:val="0"/>
          <w:marBottom w:val="0"/>
          <w:divBdr>
            <w:top w:val="none" w:sz="0" w:space="0" w:color="auto"/>
            <w:left w:val="none" w:sz="0" w:space="0" w:color="auto"/>
            <w:bottom w:val="none" w:sz="0" w:space="0" w:color="auto"/>
            <w:right w:val="none" w:sz="0" w:space="0" w:color="auto"/>
          </w:divBdr>
        </w:div>
        <w:div w:id="1275211980">
          <w:marLeft w:val="480"/>
          <w:marRight w:val="0"/>
          <w:marTop w:val="0"/>
          <w:marBottom w:val="0"/>
          <w:divBdr>
            <w:top w:val="none" w:sz="0" w:space="0" w:color="auto"/>
            <w:left w:val="none" w:sz="0" w:space="0" w:color="auto"/>
            <w:bottom w:val="none" w:sz="0" w:space="0" w:color="auto"/>
            <w:right w:val="none" w:sz="0" w:space="0" w:color="auto"/>
          </w:divBdr>
        </w:div>
        <w:div w:id="149518672">
          <w:marLeft w:val="480"/>
          <w:marRight w:val="0"/>
          <w:marTop w:val="0"/>
          <w:marBottom w:val="0"/>
          <w:divBdr>
            <w:top w:val="none" w:sz="0" w:space="0" w:color="auto"/>
            <w:left w:val="none" w:sz="0" w:space="0" w:color="auto"/>
            <w:bottom w:val="none" w:sz="0" w:space="0" w:color="auto"/>
            <w:right w:val="none" w:sz="0" w:space="0" w:color="auto"/>
          </w:divBdr>
        </w:div>
        <w:div w:id="638193481">
          <w:marLeft w:val="480"/>
          <w:marRight w:val="0"/>
          <w:marTop w:val="0"/>
          <w:marBottom w:val="0"/>
          <w:divBdr>
            <w:top w:val="none" w:sz="0" w:space="0" w:color="auto"/>
            <w:left w:val="none" w:sz="0" w:space="0" w:color="auto"/>
            <w:bottom w:val="none" w:sz="0" w:space="0" w:color="auto"/>
            <w:right w:val="none" w:sz="0" w:space="0" w:color="auto"/>
          </w:divBdr>
        </w:div>
        <w:div w:id="8412252">
          <w:marLeft w:val="480"/>
          <w:marRight w:val="0"/>
          <w:marTop w:val="0"/>
          <w:marBottom w:val="0"/>
          <w:divBdr>
            <w:top w:val="none" w:sz="0" w:space="0" w:color="auto"/>
            <w:left w:val="none" w:sz="0" w:space="0" w:color="auto"/>
            <w:bottom w:val="none" w:sz="0" w:space="0" w:color="auto"/>
            <w:right w:val="none" w:sz="0" w:space="0" w:color="auto"/>
          </w:divBdr>
        </w:div>
        <w:div w:id="1350060778">
          <w:marLeft w:val="480"/>
          <w:marRight w:val="0"/>
          <w:marTop w:val="0"/>
          <w:marBottom w:val="0"/>
          <w:divBdr>
            <w:top w:val="none" w:sz="0" w:space="0" w:color="auto"/>
            <w:left w:val="none" w:sz="0" w:space="0" w:color="auto"/>
            <w:bottom w:val="none" w:sz="0" w:space="0" w:color="auto"/>
            <w:right w:val="none" w:sz="0" w:space="0" w:color="auto"/>
          </w:divBdr>
        </w:div>
        <w:div w:id="478348365">
          <w:marLeft w:val="480"/>
          <w:marRight w:val="0"/>
          <w:marTop w:val="0"/>
          <w:marBottom w:val="0"/>
          <w:divBdr>
            <w:top w:val="none" w:sz="0" w:space="0" w:color="auto"/>
            <w:left w:val="none" w:sz="0" w:space="0" w:color="auto"/>
            <w:bottom w:val="none" w:sz="0" w:space="0" w:color="auto"/>
            <w:right w:val="none" w:sz="0" w:space="0" w:color="auto"/>
          </w:divBdr>
        </w:div>
        <w:div w:id="378475393">
          <w:marLeft w:val="480"/>
          <w:marRight w:val="0"/>
          <w:marTop w:val="0"/>
          <w:marBottom w:val="0"/>
          <w:divBdr>
            <w:top w:val="none" w:sz="0" w:space="0" w:color="auto"/>
            <w:left w:val="none" w:sz="0" w:space="0" w:color="auto"/>
            <w:bottom w:val="none" w:sz="0" w:space="0" w:color="auto"/>
            <w:right w:val="none" w:sz="0" w:space="0" w:color="auto"/>
          </w:divBdr>
        </w:div>
        <w:div w:id="1235049921">
          <w:marLeft w:val="480"/>
          <w:marRight w:val="0"/>
          <w:marTop w:val="0"/>
          <w:marBottom w:val="0"/>
          <w:divBdr>
            <w:top w:val="none" w:sz="0" w:space="0" w:color="auto"/>
            <w:left w:val="none" w:sz="0" w:space="0" w:color="auto"/>
            <w:bottom w:val="none" w:sz="0" w:space="0" w:color="auto"/>
            <w:right w:val="none" w:sz="0" w:space="0" w:color="auto"/>
          </w:divBdr>
        </w:div>
        <w:div w:id="1613440206">
          <w:marLeft w:val="480"/>
          <w:marRight w:val="0"/>
          <w:marTop w:val="0"/>
          <w:marBottom w:val="0"/>
          <w:divBdr>
            <w:top w:val="none" w:sz="0" w:space="0" w:color="auto"/>
            <w:left w:val="none" w:sz="0" w:space="0" w:color="auto"/>
            <w:bottom w:val="none" w:sz="0" w:space="0" w:color="auto"/>
            <w:right w:val="none" w:sz="0" w:space="0" w:color="auto"/>
          </w:divBdr>
        </w:div>
        <w:div w:id="30033468">
          <w:marLeft w:val="480"/>
          <w:marRight w:val="0"/>
          <w:marTop w:val="0"/>
          <w:marBottom w:val="0"/>
          <w:divBdr>
            <w:top w:val="none" w:sz="0" w:space="0" w:color="auto"/>
            <w:left w:val="none" w:sz="0" w:space="0" w:color="auto"/>
            <w:bottom w:val="none" w:sz="0" w:space="0" w:color="auto"/>
            <w:right w:val="none" w:sz="0" w:space="0" w:color="auto"/>
          </w:divBdr>
        </w:div>
        <w:div w:id="355813164">
          <w:marLeft w:val="480"/>
          <w:marRight w:val="0"/>
          <w:marTop w:val="0"/>
          <w:marBottom w:val="0"/>
          <w:divBdr>
            <w:top w:val="none" w:sz="0" w:space="0" w:color="auto"/>
            <w:left w:val="none" w:sz="0" w:space="0" w:color="auto"/>
            <w:bottom w:val="none" w:sz="0" w:space="0" w:color="auto"/>
            <w:right w:val="none" w:sz="0" w:space="0" w:color="auto"/>
          </w:divBdr>
        </w:div>
        <w:div w:id="147327153">
          <w:marLeft w:val="480"/>
          <w:marRight w:val="0"/>
          <w:marTop w:val="0"/>
          <w:marBottom w:val="0"/>
          <w:divBdr>
            <w:top w:val="none" w:sz="0" w:space="0" w:color="auto"/>
            <w:left w:val="none" w:sz="0" w:space="0" w:color="auto"/>
            <w:bottom w:val="none" w:sz="0" w:space="0" w:color="auto"/>
            <w:right w:val="none" w:sz="0" w:space="0" w:color="auto"/>
          </w:divBdr>
        </w:div>
        <w:div w:id="1783453937">
          <w:marLeft w:val="480"/>
          <w:marRight w:val="0"/>
          <w:marTop w:val="0"/>
          <w:marBottom w:val="0"/>
          <w:divBdr>
            <w:top w:val="none" w:sz="0" w:space="0" w:color="auto"/>
            <w:left w:val="none" w:sz="0" w:space="0" w:color="auto"/>
            <w:bottom w:val="none" w:sz="0" w:space="0" w:color="auto"/>
            <w:right w:val="none" w:sz="0" w:space="0" w:color="auto"/>
          </w:divBdr>
        </w:div>
        <w:div w:id="1091312776">
          <w:marLeft w:val="480"/>
          <w:marRight w:val="0"/>
          <w:marTop w:val="0"/>
          <w:marBottom w:val="0"/>
          <w:divBdr>
            <w:top w:val="none" w:sz="0" w:space="0" w:color="auto"/>
            <w:left w:val="none" w:sz="0" w:space="0" w:color="auto"/>
            <w:bottom w:val="none" w:sz="0" w:space="0" w:color="auto"/>
            <w:right w:val="none" w:sz="0" w:space="0" w:color="auto"/>
          </w:divBdr>
        </w:div>
        <w:div w:id="654529110">
          <w:marLeft w:val="480"/>
          <w:marRight w:val="0"/>
          <w:marTop w:val="0"/>
          <w:marBottom w:val="0"/>
          <w:divBdr>
            <w:top w:val="none" w:sz="0" w:space="0" w:color="auto"/>
            <w:left w:val="none" w:sz="0" w:space="0" w:color="auto"/>
            <w:bottom w:val="none" w:sz="0" w:space="0" w:color="auto"/>
            <w:right w:val="none" w:sz="0" w:space="0" w:color="auto"/>
          </w:divBdr>
        </w:div>
        <w:div w:id="1034309967">
          <w:marLeft w:val="480"/>
          <w:marRight w:val="0"/>
          <w:marTop w:val="0"/>
          <w:marBottom w:val="0"/>
          <w:divBdr>
            <w:top w:val="none" w:sz="0" w:space="0" w:color="auto"/>
            <w:left w:val="none" w:sz="0" w:space="0" w:color="auto"/>
            <w:bottom w:val="none" w:sz="0" w:space="0" w:color="auto"/>
            <w:right w:val="none" w:sz="0" w:space="0" w:color="auto"/>
          </w:divBdr>
        </w:div>
        <w:div w:id="1784373299">
          <w:marLeft w:val="480"/>
          <w:marRight w:val="0"/>
          <w:marTop w:val="0"/>
          <w:marBottom w:val="0"/>
          <w:divBdr>
            <w:top w:val="none" w:sz="0" w:space="0" w:color="auto"/>
            <w:left w:val="none" w:sz="0" w:space="0" w:color="auto"/>
            <w:bottom w:val="none" w:sz="0" w:space="0" w:color="auto"/>
            <w:right w:val="none" w:sz="0" w:space="0" w:color="auto"/>
          </w:divBdr>
        </w:div>
        <w:div w:id="762728560">
          <w:marLeft w:val="480"/>
          <w:marRight w:val="0"/>
          <w:marTop w:val="0"/>
          <w:marBottom w:val="0"/>
          <w:divBdr>
            <w:top w:val="none" w:sz="0" w:space="0" w:color="auto"/>
            <w:left w:val="none" w:sz="0" w:space="0" w:color="auto"/>
            <w:bottom w:val="none" w:sz="0" w:space="0" w:color="auto"/>
            <w:right w:val="none" w:sz="0" w:space="0" w:color="auto"/>
          </w:divBdr>
        </w:div>
        <w:div w:id="2104254346">
          <w:marLeft w:val="480"/>
          <w:marRight w:val="0"/>
          <w:marTop w:val="0"/>
          <w:marBottom w:val="0"/>
          <w:divBdr>
            <w:top w:val="none" w:sz="0" w:space="0" w:color="auto"/>
            <w:left w:val="none" w:sz="0" w:space="0" w:color="auto"/>
            <w:bottom w:val="none" w:sz="0" w:space="0" w:color="auto"/>
            <w:right w:val="none" w:sz="0" w:space="0" w:color="auto"/>
          </w:divBdr>
        </w:div>
        <w:div w:id="1602689534">
          <w:marLeft w:val="480"/>
          <w:marRight w:val="0"/>
          <w:marTop w:val="0"/>
          <w:marBottom w:val="0"/>
          <w:divBdr>
            <w:top w:val="none" w:sz="0" w:space="0" w:color="auto"/>
            <w:left w:val="none" w:sz="0" w:space="0" w:color="auto"/>
            <w:bottom w:val="none" w:sz="0" w:space="0" w:color="auto"/>
            <w:right w:val="none" w:sz="0" w:space="0" w:color="auto"/>
          </w:divBdr>
        </w:div>
        <w:div w:id="959609156">
          <w:marLeft w:val="480"/>
          <w:marRight w:val="0"/>
          <w:marTop w:val="0"/>
          <w:marBottom w:val="0"/>
          <w:divBdr>
            <w:top w:val="none" w:sz="0" w:space="0" w:color="auto"/>
            <w:left w:val="none" w:sz="0" w:space="0" w:color="auto"/>
            <w:bottom w:val="none" w:sz="0" w:space="0" w:color="auto"/>
            <w:right w:val="none" w:sz="0" w:space="0" w:color="auto"/>
          </w:divBdr>
        </w:div>
        <w:div w:id="1483692772">
          <w:marLeft w:val="480"/>
          <w:marRight w:val="0"/>
          <w:marTop w:val="0"/>
          <w:marBottom w:val="0"/>
          <w:divBdr>
            <w:top w:val="none" w:sz="0" w:space="0" w:color="auto"/>
            <w:left w:val="none" w:sz="0" w:space="0" w:color="auto"/>
            <w:bottom w:val="none" w:sz="0" w:space="0" w:color="auto"/>
            <w:right w:val="none" w:sz="0" w:space="0" w:color="auto"/>
          </w:divBdr>
        </w:div>
        <w:div w:id="308898114">
          <w:marLeft w:val="480"/>
          <w:marRight w:val="0"/>
          <w:marTop w:val="0"/>
          <w:marBottom w:val="0"/>
          <w:divBdr>
            <w:top w:val="none" w:sz="0" w:space="0" w:color="auto"/>
            <w:left w:val="none" w:sz="0" w:space="0" w:color="auto"/>
            <w:bottom w:val="none" w:sz="0" w:space="0" w:color="auto"/>
            <w:right w:val="none" w:sz="0" w:space="0" w:color="auto"/>
          </w:divBdr>
        </w:div>
        <w:div w:id="710572869">
          <w:marLeft w:val="480"/>
          <w:marRight w:val="0"/>
          <w:marTop w:val="0"/>
          <w:marBottom w:val="0"/>
          <w:divBdr>
            <w:top w:val="none" w:sz="0" w:space="0" w:color="auto"/>
            <w:left w:val="none" w:sz="0" w:space="0" w:color="auto"/>
            <w:bottom w:val="none" w:sz="0" w:space="0" w:color="auto"/>
            <w:right w:val="none" w:sz="0" w:space="0" w:color="auto"/>
          </w:divBdr>
        </w:div>
        <w:div w:id="776414695">
          <w:marLeft w:val="480"/>
          <w:marRight w:val="0"/>
          <w:marTop w:val="0"/>
          <w:marBottom w:val="0"/>
          <w:divBdr>
            <w:top w:val="none" w:sz="0" w:space="0" w:color="auto"/>
            <w:left w:val="none" w:sz="0" w:space="0" w:color="auto"/>
            <w:bottom w:val="none" w:sz="0" w:space="0" w:color="auto"/>
            <w:right w:val="none" w:sz="0" w:space="0" w:color="auto"/>
          </w:divBdr>
        </w:div>
        <w:div w:id="641346953">
          <w:marLeft w:val="480"/>
          <w:marRight w:val="0"/>
          <w:marTop w:val="0"/>
          <w:marBottom w:val="0"/>
          <w:divBdr>
            <w:top w:val="none" w:sz="0" w:space="0" w:color="auto"/>
            <w:left w:val="none" w:sz="0" w:space="0" w:color="auto"/>
            <w:bottom w:val="none" w:sz="0" w:space="0" w:color="auto"/>
            <w:right w:val="none" w:sz="0" w:space="0" w:color="auto"/>
          </w:divBdr>
        </w:div>
        <w:div w:id="1670526590">
          <w:marLeft w:val="480"/>
          <w:marRight w:val="0"/>
          <w:marTop w:val="0"/>
          <w:marBottom w:val="0"/>
          <w:divBdr>
            <w:top w:val="none" w:sz="0" w:space="0" w:color="auto"/>
            <w:left w:val="none" w:sz="0" w:space="0" w:color="auto"/>
            <w:bottom w:val="none" w:sz="0" w:space="0" w:color="auto"/>
            <w:right w:val="none" w:sz="0" w:space="0" w:color="auto"/>
          </w:divBdr>
        </w:div>
        <w:div w:id="86002787">
          <w:marLeft w:val="480"/>
          <w:marRight w:val="0"/>
          <w:marTop w:val="0"/>
          <w:marBottom w:val="0"/>
          <w:divBdr>
            <w:top w:val="none" w:sz="0" w:space="0" w:color="auto"/>
            <w:left w:val="none" w:sz="0" w:space="0" w:color="auto"/>
            <w:bottom w:val="none" w:sz="0" w:space="0" w:color="auto"/>
            <w:right w:val="none" w:sz="0" w:space="0" w:color="auto"/>
          </w:divBdr>
        </w:div>
        <w:div w:id="353504321">
          <w:marLeft w:val="480"/>
          <w:marRight w:val="0"/>
          <w:marTop w:val="0"/>
          <w:marBottom w:val="0"/>
          <w:divBdr>
            <w:top w:val="none" w:sz="0" w:space="0" w:color="auto"/>
            <w:left w:val="none" w:sz="0" w:space="0" w:color="auto"/>
            <w:bottom w:val="none" w:sz="0" w:space="0" w:color="auto"/>
            <w:right w:val="none" w:sz="0" w:space="0" w:color="auto"/>
          </w:divBdr>
        </w:div>
        <w:div w:id="658921196">
          <w:marLeft w:val="480"/>
          <w:marRight w:val="0"/>
          <w:marTop w:val="0"/>
          <w:marBottom w:val="0"/>
          <w:divBdr>
            <w:top w:val="none" w:sz="0" w:space="0" w:color="auto"/>
            <w:left w:val="none" w:sz="0" w:space="0" w:color="auto"/>
            <w:bottom w:val="none" w:sz="0" w:space="0" w:color="auto"/>
            <w:right w:val="none" w:sz="0" w:space="0" w:color="auto"/>
          </w:divBdr>
        </w:div>
        <w:div w:id="1289169976">
          <w:marLeft w:val="480"/>
          <w:marRight w:val="0"/>
          <w:marTop w:val="0"/>
          <w:marBottom w:val="0"/>
          <w:divBdr>
            <w:top w:val="none" w:sz="0" w:space="0" w:color="auto"/>
            <w:left w:val="none" w:sz="0" w:space="0" w:color="auto"/>
            <w:bottom w:val="none" w:sz="0" w:space="0" w:color="auto"/>
            <w:right w:val="none" w:sz="0" w:space="0" w:color="auto"/>
          </w:divBdr>
        </w:div>
        <w:div w:id="1922831781">
          <w:marLeft w:val="480"/>
          <w:marRight w:val="0"/>
          <w:marTop w:val="0"/>
          <w:marBottom w:val="0"/>
          <w:divBdr>
            <w:top w:val="none" w:sz="0" w:space="0" w:color="auto"/>
            <w:left w:val="none" w:sz="0" w:space="0" w:color="auto"/>
            <w:bottom w:val="none" w:sz="0" w:space="0" w:color="auto"/>
            <w:right w:val="none" w:sz="0" w:space="0" w:color="auto"/>
          </w:divBdr>
        </w:div>
        <w:div w:id="1879969559">
          <w:marLeft w:val="480"/>
          <w:marRight w:val="0"/>
          <w:marTop w:val="0"/>
          <w:marBottom w:val="0"/>
          <w:divBdr>
            <w:top w:val="none" w:sz="0" w:space="0" w:color="auto"/>
            <w:left w:val="none" w:sz="0" w:space="0" w:color="auto"/>
            <w:bottom w:val="none" w:sz="0" w:space="0" w:color="auto"/>
            <w:right w:val="none" w:sz="0" w:space="0" w:color="auto"/>
          </w:divBdr>
        </w:div>
        <w:div w:id="1795980358">
          <w:marLeft w:val="480"/>
          <w:marRight w:val="0"/>
          <w:marTop w:val="0"/>
          <w:marBottom w:val="0"/>
          <w:divBdr>
            <w:top w:val="none" w:sz="0" w:space="0" w:color="auto"/>
            <w:left w:val="none" w:sz="0" w:space="0" w:color="auto"/>
            <w:bottom w:val="none" w:sz="0" w:space="0" w:color="auto"/>
            <w:right w:val="none" w:sz="0" w:space="0" w:color="auto"/>
          </w:divBdr>
        </w:div>
        <w:div w:id="1211723660">
          <w:marLeft w:val="480"/>
          <w:marRight w:val="0"/>
          <w:marTop w:val="0"/>
          <w:marBottom w:val="0"/>
          <w:divBdr>
            <w:top w:val="none" w:sz="0" w:space="0" w:color="auto"/>
            <w:left w:val="none" w:sz="0" w:space="0" w:color="auto"/>
            <w:bottom w:val="none" w:sz="0" w:space="0" w:color="auto"/>
            <w:right w:val="none" w:sz="0" w:space="0" w:color="auto"/>
          </w:divBdr>
        </w:div>
        <w:div w:id="86120180">
          <w:marLeft w:val="480"/>
          <w:marRight w:val="0"/>
          <w:marTop w:val="0"/>
          <w:marBottom w:val="0"/>
          <w:divBdr>
            <w:top w:val="none" w:sz="0" w:space="0" w:color="auto"/>
            <w:left w:val="none" w:sz="0" w:space="0" w:color="auto"/>
            <w:bottom w:val="none" w:sz="0" w:space="0" w:color="auto"/>
            <w:right w:val="none" w:sz="0" w:space="0" w:color="auto"/>
          </w:divBdr>
        </w:div>
        <w:div w:id="755832112">
          <w:marLeft w:val="480"/>
          <w:marRight w:val="0"/>
          <w:marTop w:val="0"/>
          <w:marBottom w:val="0"/>
          <w:divBdr>
            <w:top w:val="none" w:sz="0" w:space="0" w:color="auto"/>
            <w:left w:val="none" w:sz="0" w:space="0" w:color="auto"/>
            <w:bottom w:val="none" w:sz="0" w:space="0" w:color="auto"/>
            <w:right w:val="none" w:sz="0" w:space="0" w:color="auto"/>
          </w:divBdr>
        </w:div>
        <w:div w:id="1382360740">
          <w:marLeft w:val="480"/>
          <w:marRight w:val="0"/>
          <w:marTop w:val="0"/>
          <w:marBottom w:val="0"/>
          <w:divBdr>
            <w:top w:val="none" w:sz="0" w:space="0" w:color="auto"/>
            <w:left w:val="none" w:sz="0" w:space="0" w:color="auto"/>
            <w:bottom w:val="none" w:sz="0" w:space="0" w:color="auto"/>
            <w:right w:val="none" w:sz="0" w:space="0" w:color="auto"/>
          </w:divBdr>
        </w:div>
        <w:div w:id="1834224369">
          <w:marLeft w:val="480"/>
          <w:marRight w:val="0"/>
          <w:marTop w:val="0"/>
          <w:marBottom w:val="0"/>
          <w:divBdr>
            <w:top w:val="none" w:sz="0" w:space="0" w:color="auto"/>
            <w:left w:val="none" w:sz="0" w:space="0" w:color="auto"/>
            <w:bottom w:val="none" w:sz="0" w:space="0" w:color="auto"/>
            <w:right w:val="none" w:sz="0" w:space="0" w:color="auto"/>
          </w:divBdr>
        </w:div>
        <w:div w:id="1562012164">
          <w:marLeft w:val="480"/>
          <w:marRight w:val="0"/>
          <w:marTop w:val="0"/>
          <w:marBottom w:val="0"/>
          <w:divBdr>
            <w:top w:val="none" w:sz="0" w:space="0" w:color="auto"/>
            <w:left w:val="none" w:sz="0" w:space="0" w:color="auto"/>
            <w:bottom w:val="none" w:sz="0" w:space="0" w:color="auto"/>
            <w:right w:val="none" w:sz="0" w:space="0" w:color="auto"/>
          </w:divBdr>
        </w:div>
        <w:div w:id="1405224163">
          <w:marLeft w:val="480"/>
          <w:marRight w:val="0"/>
          <w:marTop w:val="0"/>
          <w:marBottom w:val="0"/>
          <w:divBdr>
            <w:top w:val="none" w:sz="0" w:space="0" w:color="auto"/>
            <w:left w:val="none" w:sz="0" w:space="0" w:color="auto"/>
            <w:bottom w:val="none" w:sz="0" w:space="0" w:color="auto"/>
            <w:right w:val="none" w:sz="0" w:space="0" w:color="auto"/>
          </w:divBdr>
        </w:div>
        <w:div w:id="2126191310">
          <w:marLeft w:val="480"/>
          <w:marRight w:val="0"/>
          <w:marTop w:val="0"/>
          <w:marBottom w:val="0"/>
          <w:divBdr>
            <w:top w:val="none" w:sz="0" w:space="0" w:color="auto"/>
            <w:left w:val="none" w:sz="0" w:space="0" w:color="auto"/>
            <w:bottom w:val="none" w:sz="0" w:space="0" w:color="auto"/>
            <w:right w:val="none" w:sz="0" w:space="0" w:color="auto"/>
          </w:divBdr>
        </w:div>
        <w:div w:id="1843743734">
          <w:marLeft w:val="480"/>
          <w:marRight w:val="0"/>
          <w:marTop w:val="0"/>
          <w:marBottom w:val="0"/>
          <w:divBdr>
            <w:top w:val="none" w:sz="0" w:space="0" w:color="auto"/>
            <w:left w:val="none" w:sz="0" w:space="0" w:color="auto"/>
            <w:bottom w:val="none" w:sz="0" w:space="0" w:color="auto"/>
            <w:right w:val="none" w:sz="0" w:space="0" w:color="auto"/>
          </w:divBdr>
        </w:div>
        <w:div w:id="781458002">
          <w:marLeft w:val="480"/>
          <w:marRight w:val="0"/>
          <w:marTop w:val="0"/>
          <w:marBottom w:val="0"/>
          <w:divBdr>
            <w:top w:val="none" w:sz="0" w:space="0" w:color="auto"/>
            <w:left w:val="none" w:sz="0" w:space="0" w:color="auto"/>
            <w:bottom w:val="none" w:sz="0" w:space="0" w:color="auto"/>
            <w:right w:val="none" w:sz="0" w:space="0" w:color="auto"/>
          </w:divBdr>
        </w:div>
        <w:div w:id="1008288074">
          <w:marLeft w:val="480"/>
          <w:marRight w:val="0"/>
          <w:marTop w:val="0"/>
          <w:marBottom w:val="0"/>
          <w:divBdr>
            <w:top w:val="none" w:sz="0" w:space="0" w:color="auto"/>
            <w:left w:val="none" w:sz="0" w:space="0" w:color="auto"/>
            <w:bottom w:val="none" w:sz="0" w:space="0" w:color="auto"/>
            <w:right w:val="none" w:sz="0" w:space="0" w:color="auto"/>
          </w:divBdr>
        </w:div>
        <w:div w:id="1520509190">
          <w:marLeft w:val="480"/>
          <w:marRight w:val="0"/>
          <w:marTop w:val="0"/>
          <w:marBottom w:val="0"/>
          <w:divBdr>
            <w:top w:val="none" w:sz="0" w:space="0" w:color="auto"/>
            <w:left w:val="none" w:sz="0" w:space="0" w:color="auto"/>
            <w:bottom w:val="none" w:sz="0" w:space="0" w:color="auto"/>
            <w:right w:val="none" w:sz="0" w:space="0" w:color="auto"/>
          </w:divBdr>
        </w:div>
        <w:div w:id="77487199">
          <w:marLeft w:val="480"/>
          <w:marRight w:val="0"/>
          <w:marTop w:val="0"/>
          <w:marBottom w:val="0"/>
          <w:divBdr>
            <w:top w:val="none" w:sz="0" w:space="0" w:color="auto"/>
            <w:left w:val="none" w:sz="0" w:space="0" w:color="auto"/>
            <w:bottom w:val="none" w:sz="0" w:space="0" w:color="auto"/>
            <w:right w:val="none" w:sz="0" w:space="0" w:color="auto"/>
          </w:divBdr>
        </w:div>
      </w:divsChild>
    </w:div>
    <w:div w:id="1406682588">
      <w:bodyDiv w:val="1"/>
      <w:marLeft w:val="0"/>
      <w:marRight w:val="0"/>
      <w:marTop w:val="0"/>
      <w:marBottom w:val="0"/>
      <w:divBdr>
        <w:top w:val="none" w:sz="0" w:space="0" w:color="auto"/>
        <w:left w:val="none" w:sz="0" w:space="0" w:color="auto"/>
        <w:bottom w:val="none" w:sz="0" w:space="0" w:color="auto"/>
        <w:right w:val="none" w:sz="0" w:space="0" w:color="auto"/>
      </w:divBdr>
    </w:div>
    <w:div w:id="1406683555">
      <w:bodyDiv w:val="1"/>
      <w:marLeft w:val="0"/>
      <w:marRight w:val="0"/>
      <w:marTop w:val="0"/>
      <w:marBottom w:val="0"/>
      <w:divBdr>
        <w:top w:val="none" w:sz="0" w:space="0" w:color="auto"/>
        <w:left w:val="none" w:sz="0" w:space="0" w:color="auto"/>
        <w:bottom w:val="none" w:sz="0" w:space="0" w:color="auto"/>
        <w:right w:val="none" w:sz="0" w:space="0" w:color="auto"/>
      </w:divBdr>
    </w:div>
    <w:div w:id="1407067323">
      <w:bodyDiv w:val="1"/>
      <w:marLeft w:val="0"/>
      <w:marRight w:val="0"/>
      <w:marTop w:val="0"/>
      <w:marBottom w:val="0"/>
      <w:divBdr>
        <w:top w:val="none" w:sz="0" w:space="0" w:color="auto"/>
        <w:left w:val="none" w:sz="0" w:space="0" w:color="auto"/>
        <w:bottom w:val="none" w:sz="0" w:space="0" w:color="auto"/>
        <w:right w:val="none" w:sz="0" w:space="0" w:color="auto"/>
      </w:divBdr>
    </w:div>
    <w:div w:id="1407417425">
      <w:bodyDiv w:val="1"/>
      <w:marLeft w:val="0"/>
      <w:marRight w:val="0"/>
      <w:marTop w:val="0"/>
      <w:marBottom w:val="0"/>
      <w:divBdr>
        <w:top w:val="none" w:sz="0" w:space="0" w:color="auto"/>
        <w:left w:val="none" w:sz="0" w:space="0" w:color="auto"/>
        <w:bottom w:val="none" w:sz="0" w:space="0" w:color="auto"/>
        <w:right w:val="none" w:sz="0" w:space="0" w:color="auto"/>
      </w:divBdr>
    </w:div>
    <w:div w:id="1407605905">
      <w:bodyDiv w:val="1"/>
      <w:marLeft w:val="0"/>
      <w:marRight w:val="0"/>
      <w:marTop w:val="0"/>
      <w:marBottom w:val="0"/>
      <w:divBdr>
        <w:top w:val="none" w:sz="0" w:space="0" w:color="auto"/>
        <w:left w:val="none" w:sz="0" w:space="0" w:color="auto"/>
        <w:bottom w:val="none" w:sz="0" w:space="0" w:color="auto"/>
        <w:right w:val="none" w:sz="0" w:space="0" w:color="auto"/>
      </w:divBdr>
    </w:div>
    <w:div w:id="1407608362">
      <w:bodyDiv w:val="1"/>
      <w:marLeft w:val="0"/>
      <w:marRight w:val="0"/>
      <w:marTop w:val="0"/>
      <w:marBottom w:val="0"/>
      <w:divBdr>
        <w:top w:val="none" w:sz="0" w:space="0" w:color="auto"/>
        <w:left w:val="none" w:sz="0" w:space="0" w:color="auto"/>
        <w:bottom w:val="none" w:sz="0" w:space="0" w:color="auto"/>
        <w:right w:val="none" w:sz="0" w:space="0" w:color="auto"/>
      </w:divBdr>
    </w:div>
    <w:div w:id="1408067084">
      <w:bodyDiv w:val="1"/>
      <w:marLeft w:val="0"/>
      <w:marRight w:val="0"/>
      <w:marTop w:val="0"/>
      <w:marBottom w:val="0"/>
      <w:divBdr>
        <w:top w:val="none" w:sz="0" w:space="0" w:color="auto"/>
        <w:left w:val="none" w:sz="0" w:space="0" w:color="auto"/>
        <w:bottom w:val="none" w:sz="0" w:space="0" w:color="auto"/>
        <w:right w:val="none" w:sz="0" w:space="0" w:color="auto"/>
      </w:divBdr>
      <w:divsChild>
        <w:div w:id="1094789929">
          <w:marLeft w:val="480"/>
          <w:marRight w:val="0"/>
          <w:marTop w:val="0"/>
          <w:marBottom w:val="0"/>
          <w:divBdr>
            <w:top w:val="none" w:sz="0" w:space="0" w:color="auto"/>
            <w:left w:val="none" w:sz="0" w:space="0" w:color="auto"/>
            <w:bottom w:val="none" w:sz="0" w:space="0" w:color="auto"/>
            <w:right w:val="none" w:sz="0" w:space="0" w:color="auto"/>
          </w:divBdr>
        </w:div>
        <w:div w:id="1797410007">
          <w:marLeft w:val="480"/>
          <w:marRight w:val="0"/>
          <w:marTop w:val="0"/>
          <w:marBottom w:val="0"/>
          <w:divBdr>
            <w:top w:val="none" w:sz="0" w:space="0" w:color="auto"/>
            <w:left w:val="none" w:sz="0" w:space="0" w:color="auto"/>
            <w:bottom w:val="none" w:sz="0" w:space="0" w:color="auto"/>
            <w:right w:val="none" w:sz="0" w:space="0" w:color="auto"/>
          </w:divBdr>
        </w:div>
        <w:div w:id="41294621">
          <w:marLeft w:val="480"/>
          <w:marRight w:val="0"/>
          <w:marTop w:val="0"/>
          <w:marBottom w:val="0"/>
          <w:divBdr>
            <w:top w:val="none" w:sz="0" w:space="0" w:color="auto"/>
            <w:left w:val="none" w:sz="0" w:space="0" w:color="auto"/>
            <w:bottom w:val="none" w:sz="0" w:space="0" w:color="auto"/>
            <w:right w:val="none" w:sz="0" w:space="0" w:color="auto"/>
          </w:divBdr>
        </w:div>
        <w:div w:id="1085221926">
          <w:marLeft w:val="480"/>
          <w:marRight w:val="0"/>
          <w:marTop w:val="0"/>
          <w:marBottom w:val="0"/>
          <w:divBdr>
            <w:top w:val="none" w:sz="0" w:space="0" w:color="auto"/>
            <w:left w:val="none" w:sz="0" w:space="0" w:color="auto"/>
            <w:bottom w:val="none" w:sz="0" w:space="0" w:color="auto"/>
            <w:right w:val="none" w:sz="0" w:space="0" w:color="auto"/>
          </w:divBdr>
        </w:div>
        <w:div w:id="1353611870">
          <w:marLeft w:val="480"/>
          <w:marRight w:val="0"/>
          <w:marTop w:val="0"/>
          <w:marBottom w:val="0"/>
          <w:divBdr>
            <w:top w:val="none" w:sz="0" w:space="0" w:color="auto"/>
            <w:left w:val="none" w:sz="0" w:space="0" w:color="auto"/>
            <w:bottom w:val="none" w:sz="0" w:space="0" w:color="auto"/>
            <w:right w:val="none" w:sz="0" w:space="0" w:color="auto"/>
          </w:divBdr>
        </w:div>
        <w:div w:id="449473487">
          <w:marLeft w:val="480"/>
          <w:marRight w:val="0"/>
          <w:marTop w:val="0"/>
          <w:marBottom w:val="0"/>
          <w:divBdr>
            <w:top w:val="none" w:sz="0" w:space="0" w:color="auto"/>
            <w:left w:val="none" w:sz="0" w:space="0" w:color="auto"/>
            <w:bottom w:val="none" w:sz="0" w:space="0" w:color="auto"/>
            <w:right w:val="none" w:sz="0" w:space="0" w:color="auto"/>
          </w:divBdr>
        </w:div>
        <w:div w:id="509371217">
          <w:marLeft w:val="480"/>
          <w:marRight w:val="0"/>
          <w:marTop w:val="0"/>
          <w:marBottom w:val="0"/>
          <w:divBdr>
            <w:top w:val="none" w:sz="0" w:space="0" w:color="auto"/>
            <w:left w:val="none" w:sz="0" w:space="0" w:color="auto"/>
            <w:bottom w:val="none" w:sz="0" w:space="0" w:color="auto"/>
            <w:right w:val="none" w:sz="0" w:space="0" w:color="auto"/>
          </w:divBdr>
        </w:div>
        <w:div w:id="764613615">
          <w:marLeft w:val="480"/>
          <w:marRight w:val="0"/>
          <w:marTop w:val="0"/>
          <w:marBottom w:val="0"/>
          <w:divBdr>
            <w:top w:val="none" w:sz="0" w:space="0" w:color="auto"/>
            <w:left w:val="none" w:sz="0" w:space="0" w:color="auto"/>
            <w:bottom w:val="none" w:sz="0" w:space="0" w:color="auto"/>
            <w:right w:val="none" w:sz="0" w:space="0" w:color="auto"/>
          </w:divBdr>
        </w:div>
        <w:div w:id="1277787299">
          <w:marLeft w:val="480"/>
          <w:marRight w:val="0"/>
          <w:marTop w:val="0"/>
          <w:marBottom w:val="0"/>
          <w:divBdr>
            <w:top w:val="none" w:sz="0" w:space="0" w:color="auto"/>
            <w:left w:val="none" w:sz="0" w:space="0" w:color="auto"/>
            <w:bottom w:val="none" w:sz="0" w:space="0" w:color="auto"/>
            <w:right w:val="none" w:sz="0" w:space="0" w:color="auto"/>
          </w:divBdr>
        </w:div>
        <w:div w:id="663700214">
          <w:marLeft w:val="480"/>
          <w:marRight w:val="0"/>
          <w:marTop w:val="0"/>
          <w:marBottom w:val="0"/>
          <w:divBdr>
            <w:top w:val="none" w:sz="0" w:space="0" w:color="auto"/>
            <w:left w:val="none" w:sz="0" w:space="0" w:color="auto"/>
            <w:bottom w:val="none" w:sz="0" w:space="0" w:color="auto"/>
            <w:right w:val="none" w:sz="0" w:space="0" w:color="auto"/>
          </w:divBdr>
        </w:div>
        <w:div w:id="13116218">
          <w:marLeft w:val="480"/>
          <w:marRight w:val="0"/>
          <w:marTop w:val="0"/>
          <w:marBottom w:val="0"/>
          <w:divBdr>
            <w:top w:val="none" w:sz="0" w:space="0" w:color="auto"/>
            <w:left w:val="none" w:sz="0" w:space="0" w:color="auto"/>
            <w:bottom w:val="none" w:sz="0" w:space="0" w:color="auto"/>
            <w:right w:val="none" w:sz="0" w:space="0" w:color="auto"/>
          </w:divBdr>
        </w:div>
        <w:div w:id="87627995">
          <w:marLeft w:val="480"/>
          <w:marRight w:val="0"/>
          <w:marTop w:val="0"/>
          <w:marBottom w:val="0"/>
          <w:divBdr>
            <w:top w:val="none" w:sz="0" w:space="0" w:color="auto"/>
            <w:left w:val="none" w:sz="0" w:space="0" w:color="auto"/>
            <w:bottom w:val="none" w:sz="0" w:space="0" w:color="auto"/>
            <w:right w:val="none" w:sz="0" w:space="0" w:color="auto"/>
          </w:divBdr>
        </w:div>
        <w:div w:id="558395415">
          <w:marLeft w:val="480"/>
          <w:marRight w:val="0"/>
          <w:marTop w:val="0"/>
          <w:marBottom w:val="0"/>
          <w:divBdr>
            <w:top w:val="none" w:sz="0" w:space="0" w:color="auto"/>
            <w:left w:val="none" w:sz="0" w:space="0" w:color="auto"/>
            <w:bottom w:val="none" w:sz="0" w:space="0" w:color="auto"/>
            <w:right w:val="none" w:sz="0" w:space="0" w:color="auto"/>
          </w:divBdr>
        </w:div>
        <w:div w:id="1495952087">
          <w:marLeft w:val="480"/>
          <w:marRight w:val="0"/>
          <w:marTop w:val="0"/>
          <w:marBottom w:val="0"/>
          <w:divBdr>
            <w:top w:val="none" w:sz="0" w:space="0" w:color="auto"/>
            <w:left w:val="none" w:sz="0" w:space="0" w:color="auto"/>
            <w:bottom w:val="none" w:sz="0" w:space="0" w:color="auto"/>
            <w:right w:val="none" w:sz="0" w:space="0" w:color="auto"/>
          </w:divBdr>
        </w:div>
        <w:div w:id="1421758586">
          <w:marLeft w:val="480"/>
          <w:marRight w:val="0"/>
          <w:marTop w:val="0"/>
          <w:marBottom w:val="0"/>
          <w:divBdr>
            <w:top w:val="none" w:sz="0" w:space="0" w:color="auto"/>
            <w:left w:val="none" w:sz="0" w:space="0" w:color="auto"/>
            <w:bottom w:val="none" w:sz="0" w:space="0" w:color="auto"/>
            <w:right w:val="none" w:sz="0" w:space="0" w:color="auto"/>
          </w:divBdr>
        </w:div>
        <w:div w:id="49234757">
          <w:marLeft w:val="480"/>
          <w:marRight w:val="0"/>
          <w:marTop w:val="0"/>
          <w:marBottom w:val="0"/>
          <w:divBdr>
            <w:top w:val="none" w:sz="0" w:space="0" w:color="auto"/>
            <w:left w:val="none" w:sz="0" w:space="0" w:color="auto"/>
            <w:bottom w:val="none" w:sz="0" w:space="0" w:color="auto"/>
            <w:right w:val="none" w:sz="0" w:space="0" w:color="auto"/>
          </w:divBdr>
        </w:div>
        <w:div w:id="1258900661">
          <w:marLeft w:val="480"/>
          <w:marRight w:val="0"/>
          <w:marTop w:val="0"/>
          <w:marBottom w:val="0"/>
          <w:divBdr>
            <w:top w:val="none" w:sz="0" w:space="0" w:color="auto"/>
            <w:left w:val="none" w:sz="0" w:space="0" w:color="auto"/>
            <w:bottom w:val="none" w:sz="0" w:space="0" w:color="auto"/>
            <w:right w:val="none" w:sz="0" w:space="0" w:color="auto"/>
          </w:divBdr>
        </w:div>
        <w:div w:id="1438211395">
          <w:marLeft w:val="480"/>
          <w:marRight w:val="0"/>
          <w:marTop w:val="0"/>
          <w:marBottom w:val="0"/>
          <w:divBdr>
            <w:top w:val="none" w:sz="0" w:space="0" w:color="auto"/>
            <w:left w:val="none" w:sz="0" w:space="0" w:color="auto"/>
            <w:bottom w:val="none" w:sz="0" w:space="0" w:color="auto"/>
            <w:right w:val="none" w:sz="0" w:space="0" w:color="auto"/>
          </w:divBdr>
        </w:div>
        <w:div w:id="131681880">
          <w:marLeft w:val="480"/>
          <w:marRight w:val="0"/>
          <w:marTop w:val="0"/>
          <w:marBottom w:val="0"/>
          <w:divBdr>
            <w:top w:val="none" w:sz="0" w:space="0" w:color="auto"/>
            <w:left w:val="none" w:sz="0" w:space="0" w:color="auto"/>
            <w:bottom w:val="none" w:sz="0" w:space="0" w:color="auto"/>
            <w:right w:val="none" w:sz="0" w:space="0" w:color="auto"/>
          </w:divBdr>
        </w:div>
        <w:div w:id="686520574">
          <w:marLeft w:val="480"/>
          <w:marRight w:val="0"/>
          <w:marTop w:val="0"/>
          <w:marBottom w:val="0"/>
          <w:divBdr>
            <w:top w:val="none" w:sz="0" w:space="0" w:color="auto"/>
            <w:left w:val="none" w:sz="0" w:space="0" w:color="auto"/>
            <w:bottom w:val="none" w:sz="0" w:space="0" w:color="auto"/>
            <w:right w:val="none" w:sz="0" w:space="0" w:color="auto"/>
          </w:divBdr>
        </w:div>
        <w:div w:id="1467310775">
          <w:marLeft w:val="480"/>
          <w:marRight w:val="0"/>
          <w:marTop w:val="0"/>
          <w:marBottom w:val="0"/>
          <w:divBdr>
            <w:top w:val="none" w:sz="0" w:space="0" w:color="auto"/>
            <w:left w:val="none" w:sz="0" w:space="0" w:color="auto"/>
            <w:bottom w:val="none" w:sz="0" w:space="0" w:color="auto"/>
            <w:right w:val="none" w:sz="0" w:space="0" w:color="auto"/>
          </w:divBdr>
        </w:div>
        <w:div w:id="695354417">
          <w:marLeft w:val="480"/>
          <w:marRight w:val="0"/>
          <w:marTop w:val="0"/>
          <w:marBottom w:val="0"/>
          <w:divBdr>
            <w:top w:val="none" w:sz="0" w:space="0" w:color="auto"/>
            <w:left w:val="none" w:sz="0" w:space="0" w:color="auto"/>
            <w:bottom w:val="none" w:sz="0" w:space="0" w:color="auto"/>
            <w:right w:val="none" w:sz="0" w:space="0" w:color="auto"/>
          </w:divBdr>
        </w:div>
        <w:div w:id="503207694">
          <w:marLeft w:val="480"/>
          <w:marRight w:val="0"/>
          <w:marTop w:val="0"/>
          <w:marBottom w:val="0"/>
          <w:divBdr>
            <w:top w:val="none" w:sz="0" w:space="0" w:color="auto"/>
            <w:left w:val="none" w:sz="0" w:space="0" w:color="auto"/>
            <w:bottom w:val="none" w:sz="0" w:space="0" w:color="auto"/>
            <w:right w:val="none" w:sz="0" w:space="0" w:color="auto"/>
          </w:divBdr>
        </w:div>
        <w:div w:id="1638292739">
          <w:marLeft w:val="480"/>
          <w:marRight w:val="0"/>
          <w:marTop w:val="0"/>
          <w:marBottom w:val="0"/>
          <w:divBdr>
            <w:top w:val="none" w:sz="0" w:space="0" w:color="auto"/>
            <w:left w:val="none" w:sz="0" w:space="0" w:color="auto"/>
            <w:bottom w:val="none" w:sz="0" w:space="0" w:color="auto"/>
            <w:right w:val="none" w:sz="0" w:space="0" w:color="auto"/>
          </w:divBdr>
        </w:div>
        <w:div w:id="1524248599">
          <w:marLeft w:val="480"/>
          <w:marRight w:val="0"/>
          <w:marTop w:val="0"/>
          <w:marBottom w:val="0"/>
          <w:divBdr>
            <w:top w:val="none" w:sz="0" w:space="0" w:color="auto"/>
            <w:left w:val="none" w:sz="0" w:space="0" w:color="auto"/>
            <w:bottom w:val="none" w:sz="0" w:space="0" w:color="auto"/>
            <w:right w:val="none" w:sz="0" w:space="0" w:color="auto"/>
          </w:divBdr>
        </w:div>
        <w:div w:id="1962227169">
          <w:marLeft w:val="480"/>
          <w:marRight w:val="0"/>
          <w:marTop w:val="0"/>
          <w:marBottom w:val="0"/>
          <w:divBdr>
            <w:top w:val="none" w:sz="0" w:space="0" w:color="auto"/>
            <w:left w:val="none" w:sz="0" w:space="0" w:color="auto"/>
            <w:bottom w:val="none" w:sz="0" w:space="0" w:color="auto"/>
            <w:right w:val="none" w:sz="0" w:space="0" w:color="auto"/>
          </w:divBdr>
        </w:div>
        <w:div w:id="456990983">
          <w:marLeft w:val="480"/>
          <w:marRight w:val="0"/>
          <w:marTop w:val="0"/>
          <w:marBottom w:val="0"/>
          <w:divBdr>
            <w:top w:val="none" w:sz="0" w:space="0" w:color="auto"/>
            <w:left w:val="none" w:sz="0" w:space="0" w:color="auto"/>
            <w:bottom w:val="none" w:sz="0" w:space="0" w:color="auto"/>
            <w:right w:val="none" w:sz="0" w:space="0" w:color="auto"/>
          </w:divBdr>
        </w:div>
        <w:div w:id="641736385">
          <w:marLeft w:val="480"/>
          <w:marRight w:val="0"/>
          <w:marTop w:val="0"/>
          <w:marBottom w:val="0"/>
          <w:divBdr>
            <w:top w:val="none" w:sz="0" w:space="0" w:color="auto"/>
            <w:left w:val="none" w:sz="0" w:space="0" w:color="auto"/>
            <w:bottom w:val="none" w:sz="0" w:space="0" w:color="auto"/>
            <w:right w:val="none" w:sz="0" w:space="0" w:color="auto"/>
          </w:divBdr>
        </w:div>
        <w:div w:id="1780443457">
          <w:marLeft w:val="480"/>
          <w:marRight w:val="0"/>
          <w:marTop w:val="0"/>
          <w:marBottom w:val="0"/>
          <w:divBdr>
            <w:top w:val="none" w:sz="0" w:space="0" w:color="auto"/>
            <w:left w:val="none" w:sz="0" w:space="0" w:color="auto"/>
            <w:bottom w:val="none" w:sz="0" w:space="0" w:color="auto"/>
            <w:right w:val="none" w:sz="0" w:space="0" w:color="auto"/>
          </w:divBdr>
        </w:div>
        <w:div w:id="386301628">
          <w:marLeft w:val="480"/>
          <w:marRight w:val="0"/>
          <w:marTop w:val="0"/>
          <w:marBottom w:val="0"/>
          <w:divBdr>
            <w:top w:val="none" w:sz="0" w:space="0" w:color="auto"/>
            <w:left w:val="none" w:sz="0" w:space="0" w:color="auto"/>
            <w:bottom w:val="none" w:sz="0" w:space="0" w:color="auto"/>
            <w:right w:val="none" w:sz="0" w:space="0" w:color="auto"/>
          </w:divBdr>
        </w:div>
        <w:div w:id="802386410">
          <w:marLeft w:val="480"/>
          <w:marRight w:val="0"/>
          <w:marTop w:val="0"/>
          <w:marBottom w:val="0"/>
          <w:divBdr>
            <w:top w:val="none" w:sz="0" w:space="0" w:color="auto"/>
            <w:left w:val="none" w:sz="0" w:space="0" w:color="auto"/>
            <w:bottom w:val="none" w:sz="0" w:space="0" w:color="auto"/>
            <w:right w:val="none" w:sz="0" w:space="0" w:color="auto"/>
          </w:divBdr>
        </w:div>
        <w:div w:id="992219930">
          <w:marLeft w:val="480"/>
          <w:marRight w:val="0"/>
          <w:marTop w:val="0"/>
          <w:marBottom w:val="0"/>
          <w:divBdr>
            <w:top w:val="none" w:sz="0" w:space="0" w:color="auto"/>
            <w:left w:val="none" w:sz="0" w:space="0" w:color="auto"/>
            <w:bottom w:val="none" w:sz="0" w:space="0" w:color="auto"/>
            <w:right w:val="none" w:sz="0" w:space="0" w:color="auto"/>
          </w:divBdr>
        </w:div>
        <w:div w:id="1680961515">
          <w:marLeft w:val="480"/>
          <w:marRight w:val="0"/>
          <w:marTop w:val="0"/>
          <w:marBottom w:val="0"/>
          <w:divBdr>
            <w:top w:val="none" w:sz="0" w:space="0" w:color="auto"/>
            <w:left w:val="none" w:sz="0" w:space="0" w:color="auto"/>
            <w:bottom w:val="none" w:sz="0" w:space="0" w:color="auto"/>
            <w:right w:val="none" w:sz="0" w:space="0" w:color="auto"/>
          </w:divBdr>
        </w:div>
        <w:div w:id="1002511193">
          <w:marLeft w:val="480"/>
          <w:marRight w:val="0"/>
          <w:marTop w:val="0"/>
          <w:marBottom w:val="0"/>
          <w:divBdr>
            <w:top w:val="none" w:sz="0" w:space="0" w:color="auto"/>
            <w:left w:val="none" w:sz="0" w:space="0" w:color="auto"/>
            <w:bottom w:val="none" w:sz="0" w:space="0" w:color="auto"/>
            <w:right w:val="none" w:sz="0" w:space="0" w:color="auto"/>
          </w:divBdr>
        </w:div>
        <w:div w:id="951279943">
          <w:marLeft w:val="480"/>
          <w:marRight w:val="0"/>
          <w:marTop w:val="0"/>
          <w:marBottom w:val="0"/>
          <w:divBdr>
            <w:top w:val="none" w:sz="0" w:space="0" w:color="auto"/>
            <w:left w:val="none" w:sz="0" w:space="0" w:color="auto"/>
            <w:bottom w:val="none" w:sz="0" w:space="0" w:color="auto"/>
            <w:right w:val="none" w:sz="0" w:space="0" w:color="auto"/>
          </w:divBdr>
        </w:div>
        <w:div w:id="282198670">
          <w:marLeft w:val="480"/>
          <w:marRight w:val="0"/>
          <w:marTop w:val="0"/>
          <w:marBottom w:val="0"/>
          <w:divBdr>
            <w:top w:val="none" w:sz="0" w:space="0" w:color="auto"/>
            <w:left w:val="none" w:sz="0" w:space="0" w:color="auto"/>
            <w:bottom w:val="none" w:sz="0" w:space="0" w:color="auto"/>
            <w:right w:val="none" w:sz="0" w:space="0" w:color="auto"/>
          </w:divBdr>
        </w:div>
        <w:div w:id="151341258">
          <w:marLeft w:val="480"/>
          <w:marRight w:val="0"/>
          <w:marTop w:val="0"/>
          <w:marBottom w:val="0"/>
          <w:divBdr>
            <w:top w:val="none" w:sz="0" w:space="0" w:color="auto"/>
            <w:left w:val="none" w:sz="0" w:space="0" w:color="auto"/>
            <w:bottom w:val="none" w:sz="0" w:space="0" w:color="auto"/>
            <w:right w:val="none" w:sz="0" w:space="0" w:color="auto"/>
          </w:divBdr>
        </w:div>
        <w:div w:id="363672975">
          <w:marLeft w:val="480"/>
          <w:marRight w:val="0"/>
          <w:marTop w:val="0"/>
          <w:marBottom w:val="0"/>
          <w:divBdr>
            <w:top w:val="none" w:sz="0" w:space="0" w:color="auto"/>
            <w:left w:val="none" w:sz="0" w:space="0" w:color="auto"/>
            <w:bottom w:val="none" w:sz="0" w:space="0" w:color="auto"/>
            <w:right w:val="none" w:sz="0" w:space="0" w:color="auto"/>
          </w:divBdr>
        </w:div>
        <w:div w:id="958142260">
          <w:marLeft w:val="480"/>
          <w:marRight w:val="0"/>
          <w:marTop w:val="0"/>
          <w:marBottom w:val="0"/>
          <w:divBdr>
            <w:top w:val="none" w:sz="0" w:space="0" w:color="auto"/>
            <w:left w:val="none" w:sz="0" w:space="0" w:color="auto"/>
            <w:bottom w:val="none" w:sz="0" w:space="0" w:color="auto"/>
            <w:right w:val="none" w:sz="0" w:space="0" w:color="auto"/>
          </w:divBdr>
        </w:div>
        <w:div w:id="1168444068">
          <w:marLeft w:val="480"/>
          <w:marRight w:val="0"/>
          <w:marTop w:val="0"/>
          <w:marBottom w:val="0"/>
          <w:divBdr>
            <w:top w:val="none" w:sz="0" w:space="0" w:color="auto"/>
            <w:left w:val="none" w:sz="0" w:space="0" w:color="auto"/>
            <w:bottom w:val="none" w:sz="0" w:space="0" w:color="auto"/>
            <w:right w:val="none" w:sz="0" w:space="0" w:color="auto"/>
          </w:divBdr>
        </w:div>
        <w:div w:id="1266231639">
          <w:marLeft w:val="480"/>
          <w:marRight w:val="0"/>
          <w:marTop w:val="0"/>
          <w:marBottom w:val="0"/>
          <w:divBdr>
            <w:top w:val="none" w:sz="0" w:space="0" w:color="auto"/>
            <w:left w:val="none" w:sz="0" w:space="0" w:color="auto"/>
            <w:bottom w:val="none" w:sz="0" w:space="0" w:color="auto"/>
            <w:right w:val="none" w:sz="0" w:space="0" w:color="auto"/>
          </w:divBdr>
        </w:div>
        <w:div w:id="2075929991">
          <w:marLeft w:val="480"/>
          <w:marRight w:val="0"/>
          <w:marTop w:val="0"/>
          <w:marBottom w:val="0"/>
          <w:divBdr>
            <w:top w:val="none" w:sz="0" w:space="0" w:color="auto"/>
            <w:left w:val="none" w:sz="0" w:space="0" w:color="auto"/>
            <w:bottom w:val="none" w:sz="0" w:space="0" w:color="auto"/>
            <w:right w:val="none" w:sz="0" w:space="0" w:color="auto"/>
          </w:divBdr>
        </w:div>
        <w:div w:id="840007439">
          <w:marLeft w:val="480"/>
          <w:marRight w:val="0"/>
          <w:marTop w:val="0"/>
          <w:marBottom w:val="0"/>
          <w:divBdr>
            <w:top w:val="none" w:sz="0" w:space="0" w:color="auto"/>
            <w:left w:val="none" w:sz="0" w:space="0" w:color="auto"/>
            <w:bottom w:val="none" w:sz="0" w:space="0" w:color="auto"/>
            <w:right w:val="none" w:sz="0" w:space="0" w:color="auto"/>
          </w:divBdr>
        </w:div>
        <w:div w:id="2123601">
          <w:marLeft w:val="480"/>
          <w:marRight w:val="0"/>
          <w:marTop w:val="0"/>
          <w:marBottom w:val="0"/>
          <w:divBdr>
            <w:top w:val="none" w:sz="0" w:space="0" w:color="auto"/>
            <w:left w:val="none" w:sz="0" w:space="0" w:color="auto"/>
            <w:bottom w:val="none" w:sz="0" w:space="0" w:color="auto"/>
            <w:right w:val="none" w:sz="0" w:space="0" w:color="auto"/>
          </w:divBdr>
        </w:div>
        <w:div w:id="995378890">
          <w:marLeft w:val="480"/>
          <w:marRight w:val="0"/>
          <w:marTop w:val="0"/>
          <w:marBottom w:val="0"/>
          <w:divBdr>
            <w:top w:val="none" w:sz="0" w:space="0" w:color="auto"/>
            <w:left w:val="none" w:sz="0" w:space="0" w:color="auto"/>
            <w:bottom w:val="none" w:sz="0" w:space="0" w:color="auto"/>
            <w:right w:val="none" w:sz="0" w:space="0" w:color="auto"/>
          </w:divBdr>
        </w:div>
        <w:div w:id="1332484173">
          <w:marLeft w:val="480"/>
          <w:marRight w:val="0"/>
          <w:marTop w:val="0"/>
          <w:marBottom w:val="0"/>
          <w:divBdr>
            <w:top w:val="none" w:sz="0" w:space="0" w:color="auto"/>
            <w:left w:val="none" w:sz="0" w:space="0" w:color="auto"/>
            <w:bottom w:val="none" w:sz="0" w:space="0" w:color="auto"/>
            <w:right w:val="none" w:sz="0" w:space="0" w:color="auto"/>
          </w:divBdr>
        </w:div>
        <w:div w:id="1139499851">
          <w:marLeft w:val="480"/>
          <w:marRight w:val="0"/>
          <w:marTop w:val="0"/>
          <w:marBottom w:val="0"/>
          <w:divBdr>
            <w:top w:val="none" w:sz="0" w:space="0" w:color="auto"/>
            <w:left w:val="none" w:sz="0" w:space="0" w:color="auto"/>
            <w:bottom w:val="none" w:sz="0" w:space="0" w:color="auto"/>
            <w:right w:val="none" w:sz="0" w:space="0" w:color="auto"/>
          </w:divBdr>
        </w:div>
        <w:div w:id="1559509341">
          <w:marLeft w:val="480"/>
          <w:marRight w:val="0"/>
          <w:marTop w:val="0"/>
          <w:marBottom w:val="0"/>
          <w:divBdr>
            <w:top w:val="none" w:sz="0" w:space="0" w:color="auto"/>
            <w:left w:val="none" w:sz="0" w:space="0" w:color="auto"/>
            <w:bottom w:val="none" w:sz="0" w:space="0" w:color="auto"/>
            <w:right w:val="none" w:sz="0" w:space="0" w:color="auto"/>
          </w:divBdr>
        </w:div>
        <w:div w:id="1163165053">
          <w:marLeft w:val="480"/>
          <w:marRight w:val="0"/>
          <w:marTop w:val="0"/>
          <w:marBottom w:val="0"/>
          <w:divBdr>
            <w:top w:val="none" w:sz="0" w:space="0" w:color="auto"/>
            <w:left w:val="none" w:sz="0" w:space="0" w:color="auto"/>
            <w:bottom w:val="none" w:sz="0" w:space="0" w:color="auto"/>
            <w:right w:val="none" w:sz="0" w:space="0" w:color="auto"/>
          </w:divBdr>
        </w:div>
        <w:div w:id="1121025028">
          <w:marLeft w:val="480"/>
          <w:marRight w:val="0"/>
          <w:marTop w:val="0"/>
          <w:marBottom w:val="0"/>
          <w:divBdr>
            <w:top w:val="none" w:sz="0" w:space="0" w:color="auto"/>
            <w:left w:val="none" w:sz="0" w:space="0" w:color="auto"/>
            <w:bottom w:val="none" w:sz="0" w:space="0" w:color="auto"/>
            <w:right w:val="none" w:sz="0" w:space="0" w:color="auto"/>
          </w:divBdr>
        </w:div>
        <w:div w:id="1508128775">
          <w:marLeft w:val="480"/>
          <w:marRight w:val="0"/>
          <w:marTop w:val="0"/>
          <w:marBottom w:val="0"/>
          <w:divBdr>
            <w:top w:val="none" w:sz="0" w:space="0" w:color="auto"/>
            <w:left w:val="none" w:sz="0" w:space="0" w:color="auto"/>
            <w:bottom w:val="none" w:sz="0" w:space="0" w:color="auto"/>
            <w:right w:val="none" w:sz="0" w:space="0" w:color="auto"/>
          </w:divBdr>
        </w:div>
        <w:div w:id="111217870">
          <w:marLeft w:val="480"/>
          <w:marRight w:val="0"/>
          <w:marTop w:val="0"/>
          <w:marBottom w:val="0"/>
          <w:divBdr>
            <w:top w:val="none" w:sz="0" w:space="0" w:color="auto"/>
            <w:left w:val="none" w:sz="0" w:space="0" w:color="auto"/>
            <w:bottom w:val="none" w:sz="0" w:space="0" w:color="auto"/>
            <w:right w:val="none" w:sz="0" w:space="0" w:color="auto"/>
          </w:divBdr>
        </w:div>
        <w:div w:id="883442184">
          <w:marLeft w:val="480"/>
          <w:marRight w:val="0"/>
          <w:marTop w:val="0"/>
          <w:marBottom w:val="0"/>
          <w:divBdr>
            <w:top w:val="none" w:sz="0" w:space="0" w:color="auto"/>
            <w:left w:val="none" w:sz="0" w:space="0" w:color="auto"/>
            <w:bottom w:val="none" w:sz="0" w:space="0" w:color="auto"/>
            <w:right w:val="none" w:sz="0" w:space="0" w:color="auto"/>
          </w:divBdr>
        </w:div>
        <w:div w:id="1234580561">
          <w:marLeft w:val="480"/>
          <w:marRight w:val="0"/>
          <w:marTop w:val="0"/>
          <w:marBottom w:val="0"/>
          <w:divBdr>
            <w:top w:val="none" w:sz="0" w:space="0" w:color="auto"/>
            <w:left w:val="none" w:sz="0" w:space="0" w:color="auto"/>
            <w:bottom w:val="none" w:sz="0" w:space="0" w:color="auto"/>
            <w:right w:val="none" w:sz="0" w:space="0" w:color="auto"/>
          </w:divBdr>
        </w:div>
        <w:div w:id="474301807">
          <w:marLeft w:val="480"/>
          <w:marRight w:val="0"/>
          <w:marTop w:val="0"/>
          <w:marBottom w:val="0"/>
          <w:divBdr>
            <w:top w:val="none" w:sz="0" w:space="0" w:color="auto"/>
            <w:left w:val="none" w:sz="0" w:space="0" w:color="auto"/>
            <w:bottom w:val="none" w:sz="0" w:space="0" w:color="auto"/>
            <w:right w:val="none" w:sz="0" w:space="0" w:color="auto"/>
          </w:divBdr>
        </w:div>
        <w:div w:id="1524393936">
          <w:marLeft w:val="480"/>
          <w:marRight w:val="0"/>
          <w:marTop w:val="0"/>
          <w:marBottom w:val="0"/>
          <w:divBdr>
            <w:top w:val="none" w:sz="0" w:space="0" w:color="auto"/>
            <w:left w:val="none" w:sz="0" w:space="0" w:color="auto"/>
            <w:bottom w:val="none" w:sz="0" w:space="0" w:color="auto"/>
            <w:right w:val="none" w:sz="0" w:space="0" w:color="auto"/>
          </w:divBdr>
        </w:div>
        <w:div w:id="1082944147">
          <w:marLeft w:val="480"/>
          <w:marRight w:val="0"/>
          <w:marTop w:val="0"/>
          <w:marBottom w:val="0"/>
          <w:divBdr>
            <w:top w:val="none" w:sz="0" w:space="0" w:color="auto"/>
            <w:left w:val="none" w:sz="0" w:space="0" w:color="auto"/>
            <w:bottom w:val="none" w:sz="0" w:space="0" w:color="auto"/>
            <w:right w:val="none" w:sz="0" w:space="0" w:color="auto"/>
          </w:divBdr>
        </w:div>
        <w:div w:id="983580210">
          <w:marLeft w:val="480"/>
          <w:marRight w:val="0"/>
          <w:marTop w:val="0"/>
          <w:marBottom w:val="0"/>
          <w:divBdr>
            <w:top w:val="none" w:sz="0" w:space="0" w:color="auto"/>
            <w:left w:val="none" w:sz="0" w:space="0" w:color="auto"/>
            <w:bottom w:val="none" w:sz="0" w:space="0" w:color="auto"/>
            <w:right w:val="none" w:sz="0" w:space="0" w:color="auto"/>
          </w:divBdr>
        </w:div>
        <w:div w:id="493300878">
          <w:marLeft w:val="480"/>
          <w:marRight w:val="0"/>
          <w:marTop w:val="0"/>
          <w:marBottom w:val="0"/>
          <w:divBdr>
            <w:top w:val="none" w:sz="0" w:space="0" w:color="auto"/>
            <w:left w:val="none" w:sz="0" w:space="0" w:color="auto"/>
            <w:bottom w:val="none" w:sz="0" w:space="0" w:color="auto"/>
            <w:right w:val="none" w:sz="0" w:space="0" w:color="auto"/>
          </w:divBdr>
        </w:div>
        <w:div w:id="1729953974">
          <w:marLeft w:val="480"/>
          <w:marRight w:val="0"/>
          <w:marTop w:val="0"/>
          <w:marBottom w:val="0"/>
          <w:divBdr>
            <w:top w:val="none" w:sz="0" w:space="0" w:color="auto"/>
            <w:left w:val="none" w:sz="0" w:space="0" w:color="auto"/>
            <w:bottom w:val="none" w:sz="0" w:space="0" w:color="auto"/>
            <w:right w:val="none" w:sz="0" w:space="0" w:color="auto"/>
          </w:divBdr>
        </w:div>
        <w:div w:id="1174999999">
          <w:marLeft w:val="480"/>
          <w:marRight w:val="0"/>
          <w:marTop w:val="0"/>
          <w:marBottom w:val="0"/>
          <w:divBdr>
            <w:top w:val="none" w:sz="0" w:space="0" w:color="auto"/>
            <w:left w:val="none" w:sz="0" w:space="0" w:color="auto"/>
            <w:bottom w:val="none" w:sz="0" w:space="0" w:color="auto"/>
            <w:right w:val="none" w:sz="0" w:space="0" w:color="auto"/>
          </w:divBdr>
        </w:div>
        <w:div w:id="256988692">
          <w:marLeft w:val="480"/>
          <w:marRight w:val="0"/>
          <w:marTop w:val="0"/>
          <w:marBottom w:val="0"/>
          <w:divBdr>
            <w:top w:val="none" w:sz="0" w:space="0" w:color="auto"/>
            <w:left w:val="none" w:sz="0" w:space="0" w:color="auto"/>
            <w:bottom w:val="none" w:sz="0" w:space="0" w:color="auto"/>
            <w:right w:val="none" w:sz="0" w:space="0" w:color="auto"/>
          </w:divBdr>
        </w:div>
        <w:div w:id="1390568937">
          <w:marLeft w:val="480"/>
          <w:marRight w:val="0"/>
          <w:marTop w:val="0"/>
          <w:marBottom w:val="0"/>
          <w:divBdr>
            <w:top w:val="none" w:sz="0" w:space="0" w:color="auto"/>
            <w:left w:val="none" w:sz="0" w:space="0" w:color="auto"/>
            <w:bottom w:val="none" w:sz="0" w:space="0" w:color="auto"/>
            <w:right w:val="none" w:sz="0" w:space="0" w:color="auto"/>
          </w:divBdr>
        </w:div>
        <w:div w:id="1341391603">
          <w:marLeft w:val="480"/>
          <w:marRight w:val="0"/>
          <w:marTop w:val="0"/>
          <w:marBottom w:val="0"/>
          <w:divBdr>
            <w:top w:val="none" w:sz="0" w:space="0" w:color="auto"/>
            <w:left w:val="none" w:sz="0" w:space="0" w:color="auto"/>
            <w:bottom w:val="none" w:sz="0" w:space="0" w:color="auto"/>
            <w:right w:val="none" w:sz="0" w:space="0" w:color="auto"/>
          </w:divBdr>
        </w:div>
        <w:div w:id="545022172">
          <w:marLeft w:val="480"/>
          <w:marRight w:val="0"/>
          <w:marTop w:val="0"/>
          <w:marBottom w:val="0"/>
          <w:divBdr>
            <w:top w:val="none" w:sz="0" w:space="0" w:color="auto"/>
            <w:left w:val="none" w:sz="0" w:space="0" w:color="auto"/>
            <w:bottom w:val="none" w:sz="0" w:space="0" w:color="auto"/>
            <w:right w:val="none" w:sz="0" w:space="0" w:color="auto"/>
          </w:divBdr>
        </w:div>
        <w:div w:id="146822734">
          <w:marLeft w:val="480"/>
          <w:marRight w:val="0"/>
          <w:marTop w:val="0"/>
          <w:marBottom w:val="0"/>
          <w:divBdr>
            <w:top w:val="none" w:sz="0" w:space="0" w:color="auto"/>
            <w:left w:val="none" w:sz="0" w:space="0" w:color="auto"/>
            <w:bottom w:val="none" w:sz="0" w:space="0" w:color="auto"/>
            <w:right w:val="none" w:sz="0" w:space="0" w:color="auto"/>
          </w:divBdr>
        </w:div>
        <w:div w:id="290324896">
          <w:marLeft w:val="480"/>
          <w:marRight w:val="0"/>
          <w:marTop w:val="0"/>
          <w:marBottom w:val="0"/>
          <w:divBdr>
            <w:top w:val="none" w:sz="0" w:space="0" w:color="auto"/>
            <w:left w:val="none" w:sz="0" w:space="0" w:color="auto"/>
            <w:bottom w:val="none" w:sz="0" w:space="0" w:color="auto"/>
            <w:right w:val="none" w:sz="0" w:space="0" w:color="auto"/>
          </w:divBdr>
        </w:div>
        <w:div w:id="1902475157">
          <w:marLeft w:val="480"/>
          <w:marRight w:val="0"/>
          <w:marTop w:val="0"/>
          <w:marBottom w:val="0"/>
          <w:divBdr>
            <w:top w:val="none" w:sz="0" w:space="0" w:color="auto"/>
            <w:left w:val="none" w:sz="0" w:space="0" w:color="auto"/>
            <w:bottom w:val="none" w:sz="0" w:space="0" w:color="auto"/>
            <w:right w:val="none" w:sz="0" w:space="0" w:color="auto"/>
          </w:divBdr>
        </w:div>
        <w:div w:id="1299408808">
          <w:marLeft w:val="480"/>
          <w:marRight w:val="0"/>
          <w:marTop w:val="0"/>
          <w:marBottom w:val="0"/>
          <w:divBdr>
            <w:top w:val="none" w:sz="0" w:space="0" w:color="auto"/>
            <w:left w:val="none" w:sz="0" w:space="0" w:color="auto"/>
            <w:bottom w:val="none" w:sz="0" w:space="0" w:color="auto"/>
            <w:right w:val="none" w:sz="0" w:space="0" w:color="auto"/>
          </w:divBdr>
        </w:div>
        <w:div w:id="875894352">
          <w:marLeft w:val="480"/>
          <w:marRight w:val="0"/>
          <w:marTop w:val="0"/>
          <w:marBottom w:val="0"/>
          <w:divBdr>
            <w:top w:val="none" w:sz="0" w:space="0" w:color="auto"/>
            <w:left w:val="none" w:sz="0" w:space="0" w:color="auto"/>
            <w:bottom w:val="none" w:sz="0" w:space="0" w:color="auto"/>
            <w:right w:val="none" w:sz="0" w:space="0" w:color="auto"/>
          </w:divBdr>
        </w:div>
        <w:div w:id="11418964">
          <w:marLeft w:val="480"/>
          <w:marRight w:val="0"/>
          <w:marTop w:val="0"/>
          <w:marBottom w:val="0"/>
          <w:divBdr>
            <w:top w:val="none" w:sz="0" w:space="0" w:color="auto"/>
            <w:left w:val="none" w:sz="0" w:space="0" w:color="auto"/>
            <w:bottom w:val="none" w:sz="0" w:space="0" w:color="auto"/>
            <w:right w:val="none" w:sz="0" w:space="0" w:color="auto"/>
          </w:divBdr>
        </w:div>
        <w:div w:id="1420520896">
          <w:marLeft w:val="480"/>
          <w:marRight w:val="0"/>
          <w:marTop w:val="0"/>
          <w:marBottom w:val="0"/>
          <w:divBdr>
            <w:top w:val="none" w:sz="0" w:space="0" w:color="auto"/>
            <w:left w:val="none" w:sz="0" w:space="0" w:color="auto"/>
            <w:bottom w:val="none" w:sz="0" w:space="0" w:color="auto"/>
            <w:right w:val="none" w:sz="0" w:space="0" w:color="auto"/>
          </w:divBdr>
        </w:div>
        <w:div w:id="2004813661">
          <w:marLeft w:val="480"/>
          <w:marRight w:val="0"/>
          <w:marTop w:val="0"/>
          <w:marBottom w:val="0"/>
          <w:divBdr>
            <w:top w:val="none" w:sz="0" w:space="0" w:color="auto"/>
            <w:left w:val="none" w:sz="0" w:space="0" w:color="auto"/>
            <w:bottom w:val="none" w:sz="0" w:space="0" w:color="auto"/>
            <w:right w:val="none" w:sz="0" w:space="0" w:color="auto"/>
          </w:divBdr>
        </w:div>
        <w:div w:id="2094087412">
          <w:marLeft w:val="480"/>
          <w:marRight w:val="0"/>
          <w:marTop w:val="0"/>
          <w:marBottom w:val="0"/>
          <w:divBdr>
            <w:top w:val="none" w:sz="0" w:space="0" w:color="auto"/>
            <w:left w:val="none" w:sz="0" w:space="0" w:color="auto"/>
            <w:bottom w:val="none" w:sz="0" w:space="0" w:color="auto"/>
            <w:right w:val="none" w:sz="0" w:space="0" w:color="auto"/>
          </w:divBdr>
        </w:div>
        <w:div w:id="1882278736">
          <w:marLeft w:val="480"/>
          <w:marRight w:val="0"/>
          <w:marTop w:val="0"/>
          <w:marBottom w:val="0"/>
          <w:divBdr>
            <w:top w:val="none" w:sz="0" w:space="0" w:color="auto"/>
            <w:left w:val="none" w:sz="0" w:space="0" w:color="auto"/>
            <w:bottom w:val="none" w:sz="0" w:space="0" w:color="auto"/>
            <w:right w:val="none" w:sz="0" w:space="0" w:color="auto"/>
          </w:divBdr>
        </w:div>
        <w:div w:id="1270697697">
          <w:marLeft w:val="480"/>
          <w:marRight w:val="0"/>
          <w:marTop w:val="0"/>
          <w:marBottom w:val="0"/>
          <w:divBdr>
            <w:top w:val="none" w:sz="0" w:space="0" w:color="auto"/>
            <w:left w:val="none" w:sz="0" w:space="0" w:color="auto"/>
            <w:bottom w:val="none" w:sz="0" w:space="0" w:color="auto"/>
            <w:right w:val="none" w:sz="0" w:space="0" w:color="auto"/>
          </w:divBdr>
        </w:div>
        <w:div w:id="474495057">
          <w:marLeft w:val="480"/>
          <w:marRight w:val="0"/>
          <w:marTop w:val="0"/>
          <w:marBottom w:val="0"/>
          <w:divBdr>
            <w:top w:val="none" w:sz="0" w:space="0" w:color="auto"/>
            <w:left w:val="none" w:sz="0" w:space="0" w:color="auto"/>
            <w:bottom w:val="none" w:sz="0" w:space="0" w:color="auto"/>
            <w:right w:val="none" w:sz="0" w:space="0" w:color="auto"/>
          </w:divBdr>
        </w:div>
        <w:div w:id="209996133">
          <w:marLeft w:val="480"/>
          <w:marRight w:val="0"/>
          <w:marTop w:val="0"/>
          <w:marBottom w:val="0"/>
          <w:divBdr>
            <w:top w:val="none" w:sz="0" w:space="0" w:color="auto"/>
            <w:left w:val="none" w:sz="0" w:space="0" w:color="auto"/>
            <w:bottom w:val="none" w:sz="0" w:space="0" w:color="auto"/>
            <w:right w:val="none" w:sz="0" w:space="0" w:color="auto"/>
          </w:divBdr>
        </w:div>
        <w:div w:id="1398629717">
          <w:marLeft w:val="480"/>
          <w:marRight w:val="0"/>
          <w:marTop w:val="0"/>
          <w:marBottom w:val="0"/>
          <w:divBdr>
            <w:top w:val="none" w:sz="0" w:space="0" w:color="auto"/>
            <w:left w:val="none" w:sz="0" w:space="0" w:color="auto"/>
            <w:bottom w:val="none" w:sz="0" w:space="0" w:color="auto"/>
            <w:right w:val="none" w:sz="0" w:space="0" w:color="auto"/>
          </w:divBdr>
        </w:div>
        <w:div w:id="108623513">
          <w:marLeft w:val="480"/>
          <w:marRight w:val="0"/>
          <w:marTop w:val="0"/>
          <w:marBottom w:val="0"/>
          <w:divBdr>
            <w:top w:val="none" w:sz="0" w:space="0" w:color="auto"/>
            <w:left w:val="none" w:sz="0" w:space="0" w:color="auto"/>
            <w:bottom w:val="none" w:sz="0" w:space="0" w:color="auto"/>
            <w:right w:val="none" w:sz="0" w:space="0" w:color="auto"/>
          </w:divBdr>
        </w:div>
        <w:div w:id="1877887501">
          <w:marLeft w:val="480"/>
          <w:marRight w:val="0"/>
          <w:marTop w:val="0"/>
          <w:marBottom w:val="0"/>
          <w:divBdr>
            <w:top w:val="none" w:sz="0" w:space="0" w:color="auto"/>
            <w:left w:val="none" w:sz="0" w:space="0" w:color="auto"/>
            <w:bottom w:val="none" w:sz="0" w:space="0" w:color="auto"/>
            <w:right w:val="none" w:sz="0" w:space="0" w:color="auto"/>
          </w:divBdr>
        </w:div>
        <w:div w:id="1724257796">
          <w:marLeft w:val="480"/>
          <w:marRight w:val="0"/>
          <w:marTop w:val="0"/>
          <w:marBottom w:val="0"/>
          <w:divBdr>
            <w:top w:val="none" w:sz="0" w:space="0" w:color="auto"/>
            <w:left w:val="none" w:sz="0" w:space="0" w:color="auto"/>
            <w:bottom w:val="none" w:sz="0" w:space="0" w:color="auto"/>
            <w:right w:val="none" w:sz="0" w:space="0" w:color="auto"/>
          </w:divBdr>
        </w:div>
        <w:div w:id="609244066">
          <w:marLeft w:val="480"/>
          <w:marRight w:val="0"/>
          <w:marTop w:val="0"/>
          <w:marBottom w:val="0"/>
          <w:divBdr>
            <w:top w:val="none" w:sz="0" w:space="0" w:color="auto"/>
            <w:left w:val="none" w:sz="0" w:space="0" w:color="auto"/>
            <w:bottom w:val="none" w:sz="0" w:space="0" w:color="auto"/>
            <w:right w:val="none" w:sz="0" w:space="0" w:color="auto"/>
          </w:divBdr>
        </w:div>
        <w:div w:id="391197728">
          <w:marLeft w:val="480"/>
          <w:marRight w:val="0"/>
          <w:marTop w:val="0"/>
          <w:marBottom w:val="0"/>
          <w:divBdr>
            <w:top w:val="none" w:sz="0" w:space="0" w:color="auto"/>
            <w:left w:val="none" w:sz="0" w:space="0" w:color="auto"/>
            <w:bottom w:val="none" w:sz="0" w:space="0" w:color="auto"/>
            <w:right w:val="none" w:sz="0" w:space="0" w:color="auto"/>
          </w:divBdr>
        </w:div>
      </w:divsChild>
    </w:div>
    <w:div w:id="1408114769">
      <w:bodyDiv w:val="1"/>
      <w:marLeft w:val="0"/>
      <w:marRight w:val="0"/>
      <w:marTop w:val="0"/>
      <w:marBottom w:val="0"/>
      <w:divBdr>
        <w:top w:val="none" w:sz="0" w:space="0" w:color="auto"/>
        <w:left w:val="none" w:sz="0" w:space="0" w:color="auto"/>
        <w:bottom w:val="none" w:sz="0" w:space="0" w:color="auto"/>
        <w:right w:val="none" w:sz="0" w:space="0" w:color="auto"/>
      </w:divBdr>
    </w:div>
    <w:div w:id="1408184844">
      <w:bodyDiv w:val="1"/>
      <w:marLeft w:val="0"/>
      <w:marRight w:val="0"/>
      <w:marTop w:val="0"/>
      <w:marBottom w:val="0"/>
      <w:divBdr>
        <w:top w:val="none" w:sz="0" w:space="0" w:color="auto"/>
        <w:left w:val="none" w:sz="0" w:space="0" w:color="auto"/>
        <w:bottom w:val="none" w:sz="0" w:space="0" w:color="auto"/>
        <w:right w:val="none" w:sz="0" w:space="0" w:color="auto"/>
      </w:divBdr>
    </w:div>
    <w:div w:id="1408190367">
      <w:bodyDiv w:val="1"/>
      <w:marLeft w:val="0"/>
      <w:marRight w:val="0"/>
      <w:marTop w:val="0"/>
      <w:marBottom w:val="0"/>
      <w:divBdr>
        <w:top w:val="none" w:sz="0" w:space="0" w:color="auto"/>
        <w:left w:val="none" w:sz="0" w:space="0" w:color="auto"/>
        <w:bottom w:val="none" w:sz="0" w:space="0" w:color="auto"/>
        <w:right w:val="none" w:sz="0" w:space="0" w:color="auto"/>
      </w:divBdr>
    </w:div>
    <w:div w:id="1408502403">
      <w:bodyDiv w:val="1"/>
      <w:marLeft w:val="0"/>
      <w:marRight w:val="0"/>
      <w:marTop w:val="0"/>
      <w:marBottom w:val="0"/>
      <w:divBdr>
        <w:top w:val="none" w:sz="0" w:space="0" w:color="auto"/>
        <w:left w:val="none" w:sz="0" w:space="0" w:color="auto"/>
        <w:bottom w:val="none" w:sz="0" w:space="0" w:color="auto"/>
        <w:right w:val="none" w:sz="0" w:space="0" w:color="auto"/>
      </w:divBdr>
    </w:div>
    <w:div w:id="1408843255">
      <w:bodyDiv w:val="1"/>
      <w:marLeft w:val="0"/>
      <w:marRight w:val="0"/>
      <w:marTop w:val="0"/>
      <w:marBottom w:val="0"/>
      <w:divBdr>
        <w:top w:val="none" w:sz="0" w:space="0" w:color="auto"/>
        <w:left w:val="none" w:sz="0" w:space="0" w:color="auto"/>
        <w:bottom w:val="none" w:sz="0" w:space="0" w:color="auto"/>
        <w:right w:val="none" w:sz="0" w:space="0" w:color="auto"/>
      </w:divBdr>
    </w:div>
    <w:div w:id="1409301433">
      <w:bodyDiv w:val="1"/>
      <w:marLeft w:val="0"/>
      <w:marRight w:val="0"/>
      <w:marTop w:val="0"/>
      <w:marBottom w:val="0"/>
      <w:divBdr>
        <w:top w:val="none" w:sz="0" w:space="0" w:color="auto"/>
        <w:left w:val="none" w:sz="0" w:space="0" w:color="auto"/>
        <w:bottom w:val="none" w:sz="0" w:space="0" w:color="auto"/>
        <w:right w:val="none" w:sz="0" w:space="0" w:color="auto"/>
      </w:divBdr>
    </w:div>
    <w:div w:id="1409379748">
      <w:bodyDiv w:val="1"/>
      <w:marLeft w:val="0"/>
      <w:marRight w:val="0"/>
      <w:marTop w:val="0"/>
      <w:marBottom w:val="0"/>
      <w:divBdr>
        <w:top w:val="none" w:sz="0" w:space="0" w:color="auto"/>
        <w:left w:val="none" w:sz="0" w:space="0" w:color="auto"/>
        <w:bottom w:val="none" w:sz="0" w:space="0" w:color="auto"/>
        <w:right w:val="none" w:sz="0" w:space="0" w:color="auto"/>
      </w:divBdr>
    </w:div>
    <w:div w:id="1410082212">
      <w:bodyDiv w:val="1"/>
      <w:marLeft w:val="0"/>
      <w:marRight w:val="0"/>
      <w:marTop w:val="0"/>
      <w:marBottom w:val="0"/>
      <w:divBdr>
        <w:top w:val="none" w:sz="0" w:space="0" w:color="auto"/>
        <w:left w:val="none" w:sz="0" w:space="0" w:color="auto"/>
        <w:bottom w:val="none" w:sz="0" w:space="0" w:color="auto"/>
        <w:right w:val="none" w:sz="0" w:space="0" w:color="auto"/>
      </w:divBdr>
    </w:div>
    <w:div w:id="1410344965">
      <w:bodyDiv w:val="1"/>
      <w:marLeft w:val="0"/>
      <w:marRight w:val="0"/>
      <w:marTop w:val="0"/>
      <w:marBottom w:val="0"/>
      <w:divBdr>
        <w:top w:val="none" w:sz="0" w:space="0" w:color="auto"/>
        <w:left w:val="none" w:sz="0" w:space="0" w:color="auto"/>
        <w:bottom w:val="none" w:sz="0" w:space="0" w:color="auto"/>
        <w:right w:val="none" w:sz="0" w:space="0" w:color="auto"/>
      </w:divBdr>
    </w:div>
    <w:div w:id="1410422448">
      <w:bodyDiv w:val="1"/>
      <w:marLeft w:val="0"/>
      <w:marRight w:val="0"/>
      <w:marTop w:val="0"/>
      <w:marBottom w:val="0"/>
      <w:divBdr>
        <w:top w:val="none" w:sz="0" w:space="0" w:color="auto"/>
        <w:left w:val="none" w:sz="0" w:space="0" w:color="auto"/>
        <w:bottom w:val="none" w:sz="0" w:space="0" w:color="auto"/>
        <w:right w:val="none" w:sz="0" w:space="0" w:color="auto"/>
      </w:divBdr>
    </w:div>
    <w:div w:id="1410423072">
      <w:bodyDiv w:val="1"/>
      <w:marLeft w:val="0"/>
      <w:marRight w:val="0"/>
      <w:marTop w:val="0"/>
      <w:marBottom w:val="0"/>
      <w:divBdr>
        <w:top w:val="none" w:sz="0" w:space="0" w:color="auto"/>
        <w:left w:val="none" w:sz="0" w:space="0" w:color="auto"/>
        <w:bottom w:val="none" w:sz="0" w:space="0" w:color="auto"/>
        <w:right w:val="none" w:sz="0" w:space="0" w:color="auto"/>
      </w:divBdr>
    </w:div>
    <w:div w:id="1410616281">
      <w:bodyDiv w:val="1"/>
      <w:marLeft w:val="0"/>
      <w:marRight w:val="0"/>
      <w:marTop w:val="0"/>
      <w:marBottom w:val="0"/>
      <w:divBdr>
        <w:top w:val="none" w:sz="0" w:space="0" w:color="auto"/>
        <w:left w:val="none" w:sz="0" w:space="0" w:color="auto"/>
        <w:bottom w:val="none" w:sz="0" w:space="0" w:color="auto"/>
        <w:right w:val="none" w:sz="0" w:space="0" w:color="auto"/>
      </w:divBdr>
    </w:div>
    <w:div w:id="1410729900">
      <w:bodyDiv w:val="1"/>
      <w:marLeft w:val="0"/>
      <w:marRight w:val="0"/>
      <w:marTop w:val="0"/>
      <w:marBottom w:val="0"/>
      <w:divBdr>
        <w:top w:val="none" w:sz="0" w:space="0" w:color="auto"/>
        <w:left w:val="none" w:sz="0" w:space="0" w:color="auto"/>
        <w:bottom w:val="none" w:sz="0" w:space="0" w:color="auto"/>
        <w:right w:val="none" w:sz="0" w:space="0" w:color="auto"/>
      </w:divBdr>
    </w:div>
    <w:div w:id="1411123250">
      <w:bodyDiv w:val="1"/>
      <w:marLeft w:val="0"/>
      <w:marRight w:val="0"/>
      <w:marTop w:val="0"/>
      <w:marBottom w:val="0"/>
      <w:divBdr>
        <w:top w:val="none" w:sz="0" w:space="0" w:color="auto"/>
        <w:left w:val="none" w:sz="0" w:space="0" w:color="auto"/>
        <w:bottom w:val="none" w:sz="0" w:space="0" w:color="auto"/>
        <w:right w:val="none" w:sz="0" w:space="0" w:color="auto"/>
      </w:divBdr>
    </w:div>
    <w:div w:id="1411150959">
      <w:bodyDiv w:val="1"/>
      <w:marLeft w:val="0"/>
      <w:marRight w:val="0"/>
      <w:marTop w:val="0"/>
      <w:marBottom w:val="0"/>
      <w:divBdr>
        <w:top w:val="none" w:sz="0" w:space="0" w:color="auto"/>
        <w:left w:val="none" w:sz="0" w:space="0" w:color="auto"/>
        <w:bottom w:val="none" w:sz="0" w:space="0" w:color="auto"/>
        <w:right w:val="none" w:sz="0" w:space="0" w:color="auto"/>
      </w:divBdr>
    </w:div>
    <w:div w:id="1411465770">
      <w:bodyDiv w:val="1"/>
      <w:marLeft w:val="0"/>
      <w:marRight w:val="0"/>
      <w:marTop w:val="0"/>
      <w:marBottom w:val="0"/>
      <w:divBdr>
        <w:top w:val="none" w:sz="0" w:space="0" w:color="auto"/>
        <w:left w:val="none" w:sz="0" w:space="0" w:color="auto"/>
        <w:bottom w:val="none" w:sz="0" w:space="0" w:color="auto"/>
        <w:right w:val="none" w:sz="0" w:space="0" w:color="auto"/>
      </w:divBdr>
    </w:div>
    <w:div w:id="1411930602">
      <w:bodyDiv w:val="1"/>
      <w:marLeft w:val="0"/>
      <w:marRight w:val="0"/>
      <w:marTop w:val="0"/>
      <w:marBottom w:val="0"/>
      <w:divBdr>
        <w:top w:val="none" w:sz="0" w:space="0" w:color="auto"/>
        <w:left w:val="none" w:sz="0" w:space="0" w:color="auto"/>
        <w:bottom w:val="none" w:sz="0" w:space="0" w:color="auto"/>
        <w:right w:val="none" w:sz="0" w:space="0" w:color="auto"/>
      </w:divBdr>
    </w:div>
    <w:div w:id="1412047570">
      <w:bodyDiv w:val="1"/>
      <w:marLeft w:val="0"/>
      <w:marRight w:val="0"/>
      <w:marTop w:val="0"/>
      <w:marBottom w:val="0"/>
      <w:divBdr>
        <w:top w:val="none" w:sz="0" w:space="0" w:color="auto"/>
        <w:left w:val="none" w:sz="0" w:space="0" w:color="auto"/>
        <w:bottom w:val="none" w:sz="0" w:space="0" w:color="auto"/>
        <w:right w:val="none" w:sz="0" w:space="0" w:color="auto"/>
      </w:divBdr>
    </w:div>
    <w:div w:id="1412265640">
      <w:bodyDiv w:val="1"/>
      <w:marLeft w:val="0"/>
      <w:marRight w:val="0"/>
      <w:marTop w:val="0"/>
      <w:marBottom w:val="0"/>
      <w:divBdr>
        <w:top w:val="none" w:sz="0" w:space="0" w:color="auto"/>
        <w:left w:val="none" w:sz="0" w:space="0" w:color="auto"/>
        <w:bottom w:val="none" w:sz="0" w:space="0" w:color="auto"/>
        <w:right w:val="none" w:sz="0" w:space="0" w:color="auto"/>
      </w:divBdr>
    </w:div>
    <w:div w:id="1412501764">
      <w:bodyDiv w:val="1"/>
      <w:marLeft w:val="0"/>
      <w:marRight w:val="0"/>
      <w:marTop w:val="0"/>
      <w:marBottom w:val="0"/>
      <w:divBdr>
        <w:top w:val="none" w:sz="0" w:space="0" w:color="auto"/>
        <w:left w:val="none" w:sz="0" w:space="0" w:color="auto"/>
        <w:bottom w:val="none" w:sz="0" w:space="0" w:color="auto"/>
        <w:right w:val="none" w:sz="0" w:space="0" w:color="auto"/>
      </w:divBdr>
    </w:div>
    <w:div w:id="1412660696">
      <w:bodyDiv w:val="1"/>
      <w:marLeft w:val="0"/>
      <w:marRight w:val="0"/>
      <w:marTop w:val="0"/>
      <w:marBottom w:val="0"/>
      <w:divBdr>
        <w:top w:val="none" w:sz="0" w:space="0" w:color="auto"/>
        <w:left w:val="none" w:sz="0" w:space="0" w:color="auto"/>
        <w:bottom w:val="none" w:sz="0" w:space="0" w:color="auto"/>
        <w:right w:val="none" w:sz="0" w:space="0" w:color="auto"/>
      </w:divBdr>
    </w:div>
    <w:div w:id="1412890743">
      <w:bodyDiv w:val="1"/>
      <w:marLeft w:val="0"/>
      <w:marRight w:val="0"/>
      <w:marTop w:val="0"/>
      <w:marBottom w:val="0"/>
      <w:divBdr>
        <w:top w:val="none" w:sz="0" w:space="0" w:color="auto"/>
        <w:left w:val="none" w:sz="0" w:space="0" w:color="auto"/>
        <w:bottom w:val="none" w:sz="0" w:space="0" w:color="auto"/>
        <w:right w:val="none" w:sz="0" w:space="0" w:color="auto"/>
      </w:divBdr>
    </w:div>
    <w:div w:id="1413040225">
      <w:bodyDiv w:val="1"/>
      <w:marLeft w:val="0"/>
      <w:marRight w:val="0"/>
      <w:marTop w:val="0"/>
      <w:marBottom w:val="0"/>
      <w:divBdr>
        <w:top w:val="none" w:sz="0" w:space="0" w:color="auto"/>
        <w:left w:val="none" w:sz="0" w:space="0" w:color="auto"/>
        <w:bottom w:val="none" w:sz="0" w:space="0" w:color="auto"/>
        <w:right w:val="none" w:sz="0" w:space="0" w:color="auto"/>
      </w:divBdr>
    </w:div>
    <w:div w:id="1413042120">
      <w:bodyDiv w:val="1"/>
      <w:marLeft w:val="0"/>
      <w:marRight w:val="0"/>
      <w:marTop w:val="0"/>
      <w:marBottom w:val="0"/>
      <w:divBdr>
        <w:top w:val="none" w:sz="0" w:space="0" w:color="auto"/>
        <w:left w:val="none" w:sz="0" w:space="0" w:color="auto"/>
        <w:bottom w:val="none" w:sz="0" w:space="0" w:color="auto"/>
        <w:right w:val="none" w:sz="0" w:space="0" w:color="auto"/>
      </w:divBdr>
    </w:div>
    <w:div w:id="1413233469">
      <w:bodyDiv w:val="1"/>
      <w:marLeft w:val="0"/>
      <w:marRight w:val="0"/>
      <w:marTop w:val="0"/>
      <w:marBottom w:val="0"/>
      <w:divBdr>
        <w:top w:val="none" w:sz="0" w:space="0" w:color="auto"/>
        <w:left w:val="none" w:sz="0" w:space="0" w:color="auto"/>
        <w:bottom w:val="none" w:sz="0" w:space="0" w:color="auto"/>
        <w:right w:val="none" w:sz="0" w:space="0" w:color="auto"/>
      </w:divBdr>
    </w:div>
    <w:div w:id="1413236840">
      <w:bodyDiv w:val="1"/>
      <w:marLeft w:val="0"/>
      <w:marRight w:val="0"/>
      <w:marTop w:val="0"/>
      <w:marBottom w:val="0"/>
      <w:divBdr>
        <w:top w:val="none" w:sz="0" w:space="0" w:color="auto"/>
        <w:left w:val="none" w:sz="0" w:space="0" w:color="auto"/>
        <w:bottom w:val="none" w:sz="0" w:space="0" w:color="auto"/>
        <w:right w:val="none" w:sz="0" w:space="0" w:color="auto"/>
      </w:divBdr>
    </w:div>
    <w:div w:id="1413625287">
      <w:bodyDiv w:val="1"/>
      <w:marLeft w:val="0"/>
      <w:marRight w:val="0"/>
      <w:marTop w:val="0"/>
      <w:marBottom w:val="0"/>
      <w:divBdr>
        <w:top w:val="none" w:sz="0" w:space="0" w:color="auto"/>
        <w:left w:val="none" w:sz="0" w:space="0" w:color="auto"/>
        <w:bottom w:val="none" w:sz="0" w:space="0" w:color="auto"/>
        <w:right w:val="none" w:sz="0" w:space="0" w:color="auto"/>
      </w:divBdr>
    </w:div>
    <w:div w:id="1413770079">
      <w:bodyDiv w:val="1"/>
      <w:marLeft w:val="0"/>
      <w:marRight w:val="0"/>
      <w:marTop w:val="0"/>
      <w:marBottom w:val="0"/>
      <w:divBdr>
        <w:top w:val="none" w:sz="0" w:space="0" w:color="auto"/>
        <w:left w:val="none" w:sz="0" w:space="0" w:color="auto"/>
        <w:bottom w:val="none" w:sz="0" w:space="0" w:color="auto"/>
        <w:right w:val="none" w:sz="0" w:space="0" w:color="auto"/>
      </w:divBdr>
    </w:div>
    <w:div w:id="1413892312">
      <w:bodyDiv w:val="1"/>
      <w:marLeft w:val="0"/>
      <w:marRight w:val="0"/>
      <w:marTop w:val="0"/>
      <w:marBottom w:val="0"/>
      <w:divBdr>
        <w:top w:val="none" w:sz="0" w:space="0" w:color="auto"/>
        <w:left w:val="none" w:sz="0" w:space="0" w:color="auto"/>
        <w:bottom w:val="none" w:sz="0" w:space="0" w:color="auto"/>
        <w:right w:val="none" w:sz="0" w:space="0" w:color="auto"/>
      </w:divBdr>
    </w:div>
    <w:div w:id="1414277534">
      <w:bodyDiv w:val="1"/>
      <w:marLeft w:val="0"/>
      <w:marRight w:val="0"/>
      <w:marTop w:val="0"/>
      <w:marBottom w:val="0"/>
      <w:divBdr>
        <w:top w:val="none" w:sz="0" w:space="0" w:color="auto"/>
        <w:left w:val="none" w:sz="0" w:space="0" w:color="auto"/>
        <w:bottom w:val="none" w:sz="0" w:space="0" w:color="auto"/>
        <w:right w:val="none" w:sz="0" w:space="0" w:color="auto"/>
      </w:divBdr>
    </w:div>
    <w:div w:id="1414547927">
      <w:bodyDiv w:val="1"/>
      <w:marLeft w:val="0"/>
      <w:marRight w:val="0"/>
      <w:marTop w:val="0"/>
      <w:marBottom w:val="0"/>
      <w:divBdr>
        <w:top w:val="none" w:sz="0" w:space="0" w:color="auto"/>
        <w:left w:val="none" w:sz="0" w:space="0" w:color="auto"/>
        <w:bottom w:val="none" w:sz="0" w:space="0" w:color="auto"/>
        <w:right w:val="none" w:sz="0" w:space="0" w:color="auto"/>
      </w:divBdr>
    </w:div>
    <w:div w:id="1415321930">
      <w:bodyDiv w:val="1"/>
      <w:marLeft w:val="0"/>
      <w:marRight w:val="0"/>
      <w:marTop w:val="0"/>
      <w:marBottom w:val="0"/>
      <w:divBdr>
        <w:top w:val="none" w:sz="0" w:space="0" w:color="auto"/>
        <w:left w:val="none" w:sz="0" w:space="0" w:color="auto"/>
        <w:bottom w:val="none" w:sz="0" w:space="0" w:color="auto"/>
        <w:right w:val="none" w:sz="0" w:space="0" w:color="auto"/>
      </w:divBdr>
      <w:divsChild>
        <w:div w:id="545146590">
          <w:marLeft w:val="480"/>
          <w:marRight w:val="0"/>
          <w:marTop w:val="0"/>
          <w:marBottom w:val="0"/>
          <w:divBdr>
            <w:top w:val="none" w:sz="0" w:space="0" w:color="auto"/>
            <w:left w:val="none" w:sz="0" w:space="0" w:color="auto"/>
            <w:bottom w:val="none" w:sz="0" w:space="0" w:color="auto"/>
            <w:right w:val="none" w:sz="0" w:space="0" w:color="auto"/>
          </w:divBdr>
        </w:div>
        <w:div w:id="1307508811">
          <w:marLeft w:val="480"/>
          <w:marRight w:val="0"/>
          <w:marTop w:val="0"/>
          <w:marBottom w:val="0"/>
          <w:divBdr>
            <w:top w:val="none" w:sz="0" w:space="0" w:color="auto"/>
            <w:left w:val="none" w:sz="0" w:space="0" w:color="auto"/>
            <w:bottom w:val="none" w:sz="0" w:space="0" w:color="auto"/>
            <w:right w:val="none" w:sz="0" w:space="0" w:color="auto"/>
          </w:divBdr>
        </w:div>
        <w:div w:id="1123957457">
          <w:marLeft w:val="480"/>
          <w:marRight w:val="0"/>
          <w:marTop w:val="0"/>
          <w:marBottom w:val="0"/>
          <w:divBdr>
            <w:top w:val="none" w:sz="0" w:space="0" w:color="auto"/>
            <w:left w:val="none" w:sz="0" w:space="0" w:color="auto"/>
            <w:bottom w:val="none" w:sz="0" w:space="0" w:color="auto"/>
            <w:right w:val="none" w:sz="0" w:space="0" w:color="auto"/>
          </w:divBdr>
        </w:div>
        <w:div w:id="1872453473">
          <w:marLeft w:val="480"/>
          <w:marRight w:val="0"/>
          <w:marTop w:val="0"/>
          <w:marBottom w:val="0"/>
          <w:divBdr>
            <w:top w:val="none" w:sz="0" w:space="0" w:color="auto"/>
            <w:left w:val="none" w:sz="0" w:space="0" w:color="auto"/>
            <w:bottom w:val="none" w:sz="0" w:space="0" w:color="auto"/>
            <w:right w:val="none" w:sz="0" w:space="0" w:color="auto"/>
          </w:divBdr>
        </w:div>
        <w:div w:id="693925033">
          <w:marLeft w:val="480"/>
          <w:marRight w:val="0"/>
          <w:marTop w:val="0"/>
          <w:marBottom w:val="0"/>
          <w:divBdr>
            <w:top w:val="none" w:sz="0" w:space="0" w:color="auto"/>
            <w:left w:val="none" w:sz="0" w:space="0" w:color="auto"/>
            <w:bottom w:val="none" w:sz="0" w:space="0" w:color="auto"/>
            <w:right w:val="none" w:sz="0" w:space="0" w:color="auto"/>
          </w:divBdr>
        </w:div>
        <w:div w:id="722758204">
          <w:marLeft w:val="480"/>
          <w:marRight w:val="0"/>
          <w:marTop w:val="0"/>
          <w:marBottom w:val="0"/>
          <w:divBdr>
            <w:top w:val="none" w:sz="0" w:space="0" w:color="auto"/>
            <w:left w:val="none" w:sz="0" w:space="0" w:color="auto"/>
            <w:bottom w:val="none" w:sz="0" w:space="0" w:color="auto"/>
            <w:right w:val="none" w:sz="0" w:space="0" w:color="auto"/>
          </w:divBdr>
        </w:div>
        <w:div w:id="956134565">
          <w:marLeft w:val="480"/>
          <w:marRight w:val="0"/>
          <w:marTop w:val="0"/>
          <w:marBottom w:val="0"/>
          <w:divBdr>
            <w:top w:val="none" w:sz="0" w:space="0" w:color="auto"/>
            <w:left w:val="none" w:sz="0" w:space="0" w:color="auto"/>
            <w:bottom w:val="none" w:sz="0" w:space="0" w:color="auto"/>
            <w:right w:val="none" w:sz="0" w:space="0" w:color="auto"/>
          </w:divBdr>
        </w:div>
        <w:div w:id="134958717">
          <w:marLeft w:val="480"/>
          <w:marRight w:val="0"/>
          <w:marTop w:val="0"/>
          <w:marBottom w:val="0"/>
          <w:divBdr>
            <w:top w:val="none" w:sz="0" w:space="0" w:color="auto"/>
            <w:left w:val="none" w:sz="0" w:space="0" w:color="auto"/>
            <w:bottom w:val="none" w:sz="0" w:space="0" w:color="auto"/>
            <w:right w:val="none" w:sz="0" w:space="0" w:color="auto"/>
          </w:divBdr>
        </w:div>
        <w:div w:id="773860091">
          <w:marLeft w:val="480"/>
          <w:marRight w:val="0"/>
          <w:marTop w:val="0"/>
          <w:marBottom w:val="0"/>
          <w:divBdr>
            <w:top w:val="none" w:sz="0" w:space="0" w:color="auto"/>
            <w:left w:val="none" w:sz="0" w:space="0" w:color="auto"/>
            <w:bottom w:val="none" w:sz="0" w:space="0" w:color="auto"/>
            <w:right w:val="none" w:sz="0" w:space="0" w:color="auto"/>
          </w:divBdr>
        </w:div>
        <w:div w:id="1935016406">
          <w:marLeft w:val="480"/>
          <w:marRight w:val="0"/>
          <w:marTop w:val="0"/>
          <w:marBottom w:val="0"/>
          <w:divBdr>
            <w:top w:val="none" w:sz="0" w:space="0" w:color="auto"/>
            <w:left w:val="none" w:sz="0" w:space="0" w:color="auto"/>
            <w:bottom w:val="none" w:sz="0" w:space="0" w:color="auto"/>
            <w:right w:val="none" w:sz="0" w:space="0" w:color="auto"/>
          </w:divBdr>
        </w:div>
        <w:div w:id="81728090">
          <w:marLeft w:val="480"/>
          <w:marRight w:val="0"/>
          <w:marTop w:val="0"/>
          <w:marBottom w:val="0"/>
          <w:divBdr>
            <w:top w:val="none" w:sz="0" w:space="0" w:color="auto"/>
            <w:left w:val="none" w:sz="0" w:space="0" w:color="auto"/>
            <w:bottom w:val="none" w:sz="0" w:space="0" w:color="auto"/>
            <w:right w:val="none" w:sz="0" w:space="0" w:color="auto"/>
          </w:divBdr>
        </w:div>
        <w:div w:id="420838199">
          <w:marLeft w:val="480"/>
          <w:marRight w:val="0"/>
          <w:marTop w:val="0"/>
          <w:marBottom w:val="0"/>
          <w:divBdr>
            <w:top w:val="none" w:sz="0" w:space="0" w:color="auto"/>
            <w:left w:val="none" w:sz="0" w:space="0" w:color="auto"/>
            <w:bottom w:val="none" w:sz="0" w:space="0" w:color="auto"/>
            <w:right w:val="none" w:sz="0" w:space="0" w:color="auto"/>
          </w:divBdr>
        </w:div>
        <w:div w:id="583497625">
          <w:marLeft w:val="480"/>
          <w:marRight w:val="0"/>
          <w:marTop w:val="0"/>
          <w:marBottom w:val="0"/>
          <w:divBdr>
            <w:top w:val="none" w:sz="0" w:space="0" w:color="auto"/>
            <w:left w:val="none" w:sz="0" w:space="0" w:color="auto"/>
            <w:bottom w:val="none" w:sz="0" w:space="0" w:color="auto"/>
            <w:right w:val="none" w:sz="0" w:space="0" w:color="auto"/>
          </w:divBdr>
        </w:div>
        <w:div w:id="1369453217">
          <w:marLeft w:val="480"/>
          <w:marRight w:val="0"/>
          <w:marTop w:val="0"/>
          <w:marBottom w:val="0"/>
          <w:divBdr>
            <w:top w:val="none" w:sz="0" w:space="0" w:color="auto"/>
            <w:left w:val="none" w:sz="0" w:space="0" w:color="auto"/>
            <w:bottom w:val="none" w:sz="0" w:space="0" w:color="auto"/>
            <w:right w:val="none" w:sz="0" w:space="0" w:color="auto"/>
          </w:divBdr>
        </w:div>
        <w:div w:id="1731343818">
          <w:marLeft w:val="480"/>
          <w:marRight w:val="0"/>
          <w:marTop w:val="0"/>
          <w:marBottom w:val="0"/>
          <w:divBdr>
            <w:top w:val="none" w:sz="0" w:space="0" w:color="auto"/>
            <w:left w:val="none" w:sz="0" w:space="0" w:color="auto"/>
            <w:bottom w:val="none" w:sz="0" w:space="0" w:color="auto"/>
            <w:right w:val="none" w:sz="0" w:space="0" w:color="auto"/>
          </w:divBdr>
        </w:div>
        <w:div w:id="680275621">
          <w:marLeft w:val="480"/>
          <w:marRight w:val="0"/>
          <w:marTop w:val="0"/>
          <w:marBottom w:val="0"/>
          <w:divBdr>
            <w:top w:val="none" w:sz="0" w:space="0" w:color="auto"/>
            <w:left w:val="none" w:sz="0" w:space="0" w:color="auto"/>
            <w:bottom w:val="none" w:sz="0" w:space="0" w:color="auto"/>
            <w:right w:val="none" w:sz="0" w:space="0" w:color="auto"/>
          </w:divBdr>
        </w:div>
        <w:div w:id="311523086">
          <w:marLeft w:val="480"/>
          <w:marRight w:val="0"/>
          <w:marTop w:val="0"/>
          <w:marBottom w:val="0"/>
          <w:divBdr>
            <w:top w:val="none" w:sz="0" w:space="0" w:color="auto"/>
            <w:left w:val="none" w:sz="0" w:space="0" w:color="auto"/>
            <w:bottom w:val="none" w:sz="0" w:space="0" w:color="auto"/>
            <w:right w:val="none" w:sz="0" w:space="0" w:color="auto"/>
          </w:divBdr>
        </w:div>
        <w:div w:id="1853835531">
          <w:marLeft w:val="480"/>
          <w:marRight w:val="0"/>
          <w:marTop w:val="0"/>
          <w:marBottom w:val="0"/>
          <w:divBdr>
            <w:top w:val="none" w:sz="0" w:space="0" w:color="auto"/>
            <w:left w:val="none" w:sz="0" w:space="0" w:color="auto"/>
            <w:bottom w:val="none" w:sz="0" w:space="0" w:color="auto"/>
            <w:right w:val="none" w:sz="0" w:space="0" w:color="auto"/>
          </w:divBdr>
        </w:div>
        <w:div w:id="1431311918">
          <w:marLeft w:val="480"/>
          <w:marRight w:val="0"/>
          <w:marTop w:val="0"/>
          <w:marBottom w:val="0"/>
          <w:divBdr>
            <w:top w:val="none" w:sz="0" w:space="0" w:color="auto"/>
            <w:left w:val="none" w:sz="0" w:space="0" w:color="auto"/>
            <w:bottom w:val="none" w:sz="0" w:space="0" w:color="auto"/>
            <w:right w:val="none" w:sz="0" w:space="0" w:color="auto"/>
          </w:divBdr>
        </w:div>
        <w:div w:id="1862429570">
          <w:marLeft w:val="480"/>
          <w:marRight w:val="0"/>
          <w:marTop w:val="0"/>
          <w:marBottom w:val="0"/>
          <w:divBdr>
            <w:top w:val="none" w:sz="0" w:space="0" w:color="auto"/>
            <w:left w:val="none" w:sz="0" w:space="0" w:color="auto"/>
            <w:bottom w:val="none" w:sz="0" w:space="0" w:color="auto"/>
            <w:right w:val="none" w:sz="0" w:space="0" w:color="auto"/>
          </w:divBdr>
        </w:div>
        <w:div w:id="305816890">
          <w:marLeft w:val="480"/>
          <w:marRight w:val="0"/>
          <w:marTop w:val="0"/>
          <w:marBottom w:val="0"/>
          <w:divBdr>
            <w:top w:val="none" w:sz="0" w:space="0" w:color="auto"/>
            <w:left w:val="none" w:sz="0" w:space="0" w:color="auto"/>
            <w:bottom w:val="none" w:sz="0" w:space="0" w:color="auto"/>
            <w:right w:val="none" w:sz="0" w:space="0" w:color="auto"/>
          </w:divBdr>
        </w:div>
        <w:div w:id="326401648">
          <w:marLeft w:val="480"/>
          <w:marRight w:val="0"/>
          <w:marTop w:val="0"/>
          <w:marBottom w:val="0"/>
          <w:divBdr>
            <w:top w:val="none" w:sz="0" w:space="0" w:color="auto"/>
            <w:left w:val="none" w:sz="0" w:space="0" w:color="auto"/>
            <w:bottom w:val="none" w:sz="0" w:space="0" w:color="auto"/>
            <w:right w:val="none" w:sz="0" w:space="0" w:color="auto"/>
          </w:divBdr>
        </w:div>
        <w:div w:id="727147373">
          <w:marLeft w:val="480"/>
          <w:marRight w:val="0"/>
          <w:marTop w:val="0"/>
          <w:marBottom w:val="0"/>
          <w:divBdr>
            <w:top w:val="none" w:sz="0" w:space="0" w:color="auto"/>
            <w:left w:val="none" w:sz="0" w:space="0" w:color="auto"/>
            <w:bottom w:val="none" w:sz="0" w:space="0" w:color="auto"/>
            <w:right w:val="none" w:sz="0" w:space="0" w:color="auto"/>
          </w:divBdr>
        </w:div>
        <w:div w:id="1996567090">
          <w:marLeft w:val="480"/>
          <w:marRight w:val="0"/>
          <w:marTop w:val="0"/>
          <w:marBottom w:val="0"/>
          <w:divBdr>
            <w:top w:val="none" w:sz="0" w:space="0" w:color="auto"/>
            <w:left w:val="none" w:sz="0" w:space="0" w:color="auto"/>
            <w:bottom w:val="none" w:sz="0" w:space="0" w:color="auto"/>
            <w:right w:val="none" w:sz="0" w:space="0" w:color="auto"/>
          </w:divBdr>
        </w:div>
        <w:div w:id="1082991065">
          <w:marLeft w:val="480"/>
          <w:marRight w:val="0"/>
          <w:marTop w:val="0"/>
          <w:marBottom w:val="0"/>
          <w:divBdr>
            <w:top w:val="none" w:sz="0" w:space="0" w:color="auto"/>
            <w:left w:val="none" w:sz="0" w:space="0" w:color="auto"/>
            <w:bottom w:val="none" w:sz="0" w:space="0" w:color="auto"/>
            <w:right w:val="none" w:sz="0" w:space="0" w:color="auto"/>
          </w:divBdr>
        </w:div>
        <w:div w:id="34890124">
          <w:marLeft w:val="480"/>
          <w:marRight w:val="0"/>
          <w:marTop w:val="0"/>
          <w:marBottom w:val="0"/>
          <w:divBdr>
            <w:top w:val="none" w:sz="0" w:space="0" w:color="auto"/>
            <w:left w:val="none" w:sz="0" w:space="0" w:color="auto"/>
            <w:bottom w:val="none" w:sz="0" w:space="0" w:color="auto"/>
            <w:right w:val="none" w:sz="0" w:space="0" w:color="auto"/>
          </w:divBdr>
        </w:div>
        <w:div w:id="1260672954">
          <w:marLeft w:val="480"/>
          <w:marRight w:val="0"/>
          <w:marTop w:val="0"/>
          <w:marBottom w:val="0"/>
          <w:divBdr>
            <w:top w:val="none" w:sz="0" w:space="0" w:color="auto"/>
            <w:left w:val="none" w:sz="0" w:space="0" w:color="auto"/>
            <w:bottom w:val="none" w:sz="0" w:space="0" w:color="auto"/>
            <w:right w:val="none" w:sz="0" w:space="0" w:color="auto"/>
          </w:divBdr>
        </w:div>
        <w:div w:id="588462816">
          <w:marLeft w:val="480"/>
          <w:marRight w:val="0"/>
          <w:marTop w:val="0"/>
          <w:marBottom w:val="0"/>
          <w:divBdr>
            <w:top w:val="none" w:sz="0" w:space="0" w:color="auto"/>
            <w:left w:val="none" w:sz="0" w:space="0" w:color="auto"/>
            <w:bottom w:val="none" w:sz="0" w:space="0" w:color="auto"/>
            <w:right w:val="none" w:sz="0" w:space="0" w:color="auto"/>
          </w:divBdr>
        </w:div>
        <w:div w:id="1171945648">
          <w:marLeft w:val="480"/>
          <w:marRight w:val="0"/>
          <w:marTop w:val="0"/>
          <w:marBottom w:val="0"/>
          <w:divBdr>
            <w:top w:val="none" w:sz="0" w:space="0" w:color="auto"/>
            <w:left w:val="none" w:sz="0" w:space="0" w:color="auto"/>
            <w:bottom w:val="none" w:sz="0" w:space="0" w:color="auto"/>
            <w:right w:val="none" w:sz="0" w:space="0" w:color="auto"/>
          </w:divBdr>
        </w:div>
        <w:div w:id="554203733">
          <w:marLeft w:val="480"/>
          <w:marRight w:val="0"/>
          <w:marTop w:val="0"/>
          <w:marBottom w:val="0"/>
          <w:divBdr>
            <w:top w:val="none" w:sz="0" w:space="0" w:color="auto"/>
            <w:left w:val="none" w:sz="0" w:space="0" w:color="auto"/>
            <w:bottom w:val="none" w:sz="0" w:space="0" w:color="auto"/>
            <w:right w:val="none" w:sz="0" w:space="0" w:color="auto"/>
          </w:divBdr>
        </w:div>
        <w:div w:id="1124226638">
          <w:marLeft w:val="480"/>
          <w:marRight w:val="0"/>
          <w:marTop w:val="0"/>
          <w:marBottom w:val="0"/>
          <w:divBdr>
            <w:top w:val="none" w:sz="0" w:space="0" w:color="auto"/>
            <w:left w:val="none" w:sz="0" w:space="0" w:color="auto"/>
            <w:bottom w:val="none" w:sz="0" w:space="0" w:color="auto"/>
            <w:right w:val="none" w:sz="0" w:space="0" w:color="auto"/>
          </w:divBdr>
        </w:div>
        <w:div w:id="344096368">
          <w:marLeft w:val="480"/>
          <w:marRight w:val="0"/>
          <w:marTop w:val="0"/>
          <w:marBottom w:val="0"/>
          <w:divBdr>
            <w:top w:val="none" w:sz="0" w:space="0" w:color="auto"/>
            <w:left w:val="none" w:sz="0" w:space="0" w:color="auto"/>
            <w:bottom w:val="none" w:sz="0" w:space="0" w:color="auto"/>
            <w:right w:val="none" w:sz="0" w:space="0" w:color="auto"/>
          </w:divBdr>
        </w:div>
        <w:div w:id="830412184">
          <w:marLeft w:val="480"/>
          <w:marRight w:val="0"/>
          <w:marTop w:val="0"/>
          <w:marBottom w:val="0"/>
          <w:divBdr>
            <w:top w:val="none" w:sz="0" w:space="0" w:color="auto"/>
            <w:left w:val="none" w:sz="0" w:space="0" w:color="auto"/>
            <w:bottom w:val="none" w:sz="0" w:space="0" w:color="auto"/>
            <w:right w:val="none" w:sz="0" w:space="0" w:color="auto"/>
          </w:divBdr>
        </w:div>
        <w:div w:id="40831820">
          <w:marLeft w:val="480"/>
          <w:marRight w:val="0"/>
          <w:marTop w:val="0"/>
          <w:marBottom w:val="0"/>
          <w:divBdr>
            <w:top w:val="none" w:sz="0" w:space="0" w:color="auto"/>
            <w:left w:val="none" w:sz="0" w:space="0" w:color="auto"/>
            <w:bottom w:val="none" w:sz="0" w:space="0" w:color="auto"/>
            <w:right w:val="none" w:sz="0" w:space="0" w:color="auto"/>
          </w:divBdr>
        </w:div>
        <w:div w:id="1918052082">
          <w:marLeft w:val="480"/>
          <w:marRight w:val="0"/>
          <w:marTop w:val="0"/>
          <w:marBottom w:val="0"/>
          <w:divBdr>
            <w:top w:val="none" w:sz="0" w:space="0" w:color="auto"/>
            <w:left w:val="none" w:sz="0" w:space="0" w:color="auto"/>
            <w:bottom w:val="none" w:sz="0" w:space="0" w:color="auto"/>
            <w:right w:val="none" w:sz="0" w:space="0" w:color="auto"/>
          </w:divBdr>
        </w:div>
        <w:div w:id="547230472">
          <w:marLeft w:val="480"/>
          <w:marRight w:val="0"/>
          <w:marTop w:val="0"/>
          <w:marBottom w:val="0"/>
          <w:divBdr>
            <w:top w:val="none" w:sz="0" w:space="0" w:color="auto"/>
            <w:left w:val="none" w:sz="0" w:space="0" w:color="auto"/>
            <w:bottom w:val="none" w:sz="0" w:space="0" w:color="auto"/>
            <w:right w:val="none" w:sz="0" w:space="0" w:color="auto"/>
          </w:divBdr>
        </w:div>
        <w:div w:id="932393566">
          <w:marLeft w:val="480"/>
          <w:marRight w:val="0"/>
          <w:marTop w:val="0"/>
          <w:marBottom w:val="0"/>
          <w:divBdr>
            <w:top w:val="none" w:sz="0" w:space="0" w:color="auto"/>
            <w:left w:val="none" w:sz="0" w:space="0" w:color="auto"/>
            <w:bottom w:val="none" w:sz="0" w:space="0" w:color="auto"/>
            <w:right w:val="none" w:sz="0" w:space="0" w:color="auto"/>
          </w:divBdr>
        </w:div>
        <w:div w:id="1211502326">
          <w:marLeft w:val="480"/>
          <w:marRight w:val="0"/>
          <w:marTop w:val="0"/>
          <w:marBottom w:val="0"/>
          <w:divBdr>
            <w:top w:val="none" w:sz="0" w:space="0" w:color="auto"/>
            <w:left w:val="none" w:sz="0" w:space="0" w:color="auto"/>
            <w:bottom w:val="none" w:sz="0" w:space="0" w:color="auto"/>
            <w:right w:val="none" w:sz="0" w:space="0" w:color="auto"/>
          </w:divBdr>
        </w:div>
        <w:div w:id="1953900467">
          <w:marLeft w:val="480"/>
          <w:marRight w:val="0"/>
          <w:marTop w:val="0"/>
          <w:marBottom w:val="0"/>
          <w:divBdr>
            <w:top w:val="none" w:sz="0" w:space="0" w:color="auto"/>
            <w:left w:val="none" w:sz="0" w:space="0" w:color="auto"/>
            <w:bottom w:val="none" w:sz="0" w:space="0" w:color="auto"/>
            <w:right w:val="none" w:sz="0" w:space="0" w:color="auto"/>
          </w:divBdr>
        </w:div>
        <w:div w:id="422074190">
          <w:marLeft w:val="480"/>
          <w:marRight w:val="0"/>
          <w:marTop w:val="0"/>
          <w:marBottom w:val="0"/>
          <w:divBdr>
            <w:top w:val="none" w:sz="0" w:space="0" w:color="auto"/>
            <w:left w:val="none" w:sz="0" w:space="0" w:color="auto"/>
            <w:bottom w:val="none" w:sz="0" w:space="0" w:color="auto"/>
            <w:right w:val="none" w:sz="0" w:space="0" w:color="auto"/>
          </w:divBdr>
        </w:div>
        <w:div w:id="1563759765">
          <w:marLeft w:val="480"/>
          <w:marRight w:val="0"/>
          <w:marTop w:val="0"/>
          <w:marBottom w:val="0"/>
          <w:divBdr>
            <w:top w:val="none" w:sz="0" w:space="0" w:color="auto"/>
            <w:left w:val="none" w:sz="0" w:space="0" w:color="auto"/>
            <w:bottom w:val="none" w:sz="0" w:space="0" w:color="auto"/>
            <w:right w:val="none" w:sz="0" w:space="0" w:color="auto"/>
          </w:divBdr>
        </w:div>
        <w:div w:id="926155725">
          <w:marLeft w:val="480"/>
          <w:marRight w:val="0"/>
          <w:marTop w:val="0"/>
          <w:marBottom w:val="0"/>
          <w:divBdr>
            <w:top w:val="none" w:sz="0" w:space="0" w:color="auto"/>
            <w:left w:val="none" w:sz="0" w:space="0" w:color="auto"/>
            <w:bottom w:val="none" w:sz="0" w:space="0" w:color="auto"/>
            <w:right w:val="none" w:sz="0" w:space="0" w:color="auto"/>
          </w:divBdr>
        </w:div>
        <w:div w:id="1316951213">
          <w:marLeft w:val="480"/>
          <w:marRight w:val="0"/>
          <w:marTop w:val="0"/>
          <w:marBottom w:val="0"/>
          <w:divBdr>
            <w:top w:val="none" w:sz="0" w:space="0" w:color="auto"/>
            <w:left w:val="none" w:sz="0" w:space="0" w:color="auto"/>
            <w:bottom w:val="none" w:sz="0" w:space="0" w:color="auto"/>
            <w:right w:val="none" w:sz="0" w:space="0" w:color="auto"/>
          </w:divBdr>
        </w:div>
        <w:div w:id="1365056219">
          <w:marLeft w:val="480"/>
          <w:marRight w:val="0"/>
          <w:marTop w:val="0"/>
          <w:marBottom w:val="0"/>
          <w:divBdr>
            <w:top w:val="none" w:sz="0" w:space="0" w:color="auto"/>
            <w:left w:val="none" w:sz="0" w:space="0" w:color="auto"/>
            <w:bottom w:val="none" w:sz="0" w:space="0" w:color="auto"/>
            <w:right w:val="none" w:sz="0" w:space="0" w:color="auto"/>
          </w:divBdr>
        </w:div>
        <w:div w:id="1503472985">
          <w:marLeft w:val="480"/>
          <w:marRight w:val="0"/>
          <w:marTop w:val="0"/>
          <w:marBottom w:val="0"/>
          <w:divBdr>
            <w:top w:val="none" w:sz="0" w:space="0" w:color="auto"/>
            <w:left w:val="none" w:sz="0" w:space="0" w:color="auto"/>
            <w:bottom w:val="none" w:sz="0" w:space="0" w:color="auto"/>
            <w:right w:val="none" w:sz="0" w:space="0" w:color="auto"/>
          </w:divBdr>
        </w:div>
        <w:div w:id="1228372581">
          <w:marLeft w:val="480"/>
          <w:marRight w:val="0"/>
          <w:marTop w:val="0"/>
          <w:marBottom w:val="0"/>
          <w:divBdr>
            <w:top w:val="none" w:sz="0" w:space="0" w:color="auto"/>
            <w:left w:val="none" w:sz="0" w:space="0" w:color="auto"/>
            <w:bottom w:val="none" w:sz="0" w:space="0" w:color="auto"/>
            <w:right w:val="none" w:sz="0" w:space="0" w:color="auto"/>
          </w:divBdr>
        </w:div>
        <w:div w:id="527529602">
          <w:marLeft w:val="480"/>
          <w:marRight w:val="0"/>
          <w:marTop w:val="0"/>
          <w:marBottom w:val="0"/>
          <w:divBdr>
            <w:top w:val="none" w:sz="0" w:space="0" w:color="auto"/>
            <w:left w:val="none" w:sz="0" w:space="0" w:color="auto"/>
            <w:bottom w:val="none" w:sz="0" w:space="0" w:color="auto"/>
            <w:right w:val="none" w:sz="0" w:space="0" w:color="auto"/>
          </w:divBdr>
        </w:div>
        <w:div w:id="269901761">
          <w:marLeft w:val="480"/>
          <w:marRight w:val="0"/>
          <w:marTop w:val="0"/>
          <w:marBottom w:val="0"/>
          <w:divBdr>
            <w:top w:val="none" w:sz="0" w:space="0" w:color="auto"/>
            <w:left w:val="none" w:sz="0" w:space="0" w:color="auto"/>
            <w:bottom w:val="none" w:sz="0" w:space="0" w:color="auto"/>
            <w:right w:val="none" w:sz="0" w:space="0" w:color="auto"/>
          </w:divBdr>
        </w:div>
        <w:div w:id="360712309">
          <w:marLeft w:val="480"/>
          <w:marRight w:val="0"/>
          <w:marTop w:val="0"/>
          <w:marBottom w:val="0"/>
          <w:divBdr>
            <w:top w:val="none" w:sz="0" w:space="0" w:color="auto"/>
            <w:left w:val="none" w:sz="0" w:space="0" w:color="auto"/>
            <w:bottom w:val="none" w:sz="0" w:space="0" w:color="auto"/>
            <w:right w:val="none" w:sz="0" w:space="0" w:color="auto"/>
          </w:divBdr>
        </w:div>
        <w:div w:id="228544532">
          <w:marLeft w:val="480"/>
          <w:marRight w:val="0"/>
          <w:marTop w:val="0"/>
          <w:marBottom w:val="0"/>
          <w:divBdr>
            <w:top w:val="none" w:sz="0" w:space="0" w:color="auto"/>
            <w:left w:val="none" w:sz="0" w:space="0" w:color="auto"/>
            <w:bottom w:val="none" w:sz="0" w:space="0" w:color="auto"/>
            <w:right w:val="none" w:sz="0" w:space="0" w:color="auto"/>
          </w:divBdr>
        </w:div>
        <w:div w:id="790175861">
          <w:marLeft w:val="480"/>
          <w:marRight w:val="0"/>
          <w:marTop w:val="0"/>
          <w:marBottom w:val="0"/>
          <w:divBdr>
            <w:top w:val="none" w:sz="0" w:space="0" w:color="auto"/>
            <w:left w:val="none" w:sz="0" w:space="0" w:color="auto"/>
            <w:bottom w:val="none" w:sz="0" w:space="0" w:color="auto"/>
            <w:right w:val="none" w:sz="0" w:space="0" w:color="auto"/>
          </w:divBdr>
        </w:div>
        <w:div w:id="1011377284">
          <w:marLeft w:val="480"/>
          <w:marRight w:val="0"/>
          <w:marTop w:val="0"/>
          <w:marBottom w:val="0"/>
          <w:divBdr>
            <w:top w:val="none" w:sz="0" w:space="0" w:color="auto"/>
            <w:left w:val="none" w:sz="0" w:space="0" w:color="auto"/>
            <w:bottom w:val="none" w:sz="0" w:space="0" w:color="auto"/>
            <w:right w:val="none" w:sz="0" w:space="0" w:color="auto"/>
          </w:divBdr>
        </w:div>
        <w:div w:id="911695177">
          <w:marLeft w:val="480"/>
          <w:marRight w:val="0"/>
          <w:marTop w:val="0"/>
          <w:marBottom w:val="0"/>
          <w:divBdr>
            <w:top w:val="none" w:sz="0" w:space="0" w:color="auto"/>
            <w:left w:val="none" w:sz="0" w:space="0" w:color="auto"/>
            <w:bottom w:val="none" w:sz="0" w:space="0" w:color="auto"/>
            <w:right w:val="none" w:sz="0" w:space="0" w:color="auto"/>
          </w:divBdr>
        </w:div>
        <w:div w:id="1714190610">
          <w:marLeft w:val="480"/>
          <w:marRight w:val="0"/>
          <w:marTop w:val="0"/>
          <w:marBottom w:val="0"/>
          <w:divBdr>
            <w:top w:val="none" w:sz="0" w:space="0" w:color="auto"/>
            <w:left w:val="none" w:sz="0" w:space="0" w:color="auto"/>
            <w:bottom w:val="none" w:sz="0" w:space="0" w:color="auto"/>
            <w:right w:val="none" w:sz="0" w:space="0" w:color="auto"/>
          </w:divBdr>
        </w:div>
        <w:div w:id="1202018525">
          <w:marLeft w:val="480"/>
          <w:marRight w:val="0"/>
          <w:marTop w:val="0"/>
          <w:marBottom w:val="0"/>
          <w:divBdr>
            <w:top w:val="none" w:sz="0" w:space="0" w:color="auto"/>
            <w:left w:val="none" w:sz="0" w:space="0" w:color="auto"/>
            <w:bottom w:val="none" w:sz="0" w:space="0" w:color="auto"/>
            <w:right w:val="none" w:sz="0" w:space="0" w:color="auto"/>
          </w:divBdr>
        </w:div>
        <w:div w:id="661549977">
          <w:marLeft w:val="480"/>
          <w:marRight w:val="0"/>
          <w:marTop w:val="0"/>
          <w:marBottom w:val="0"/>
          <w:divBdr>
            <w:top w:val="none" w:sz="0" w:space="0" w:color="auto"/>
            <w:left w:val="none" w:sz="0" w:space="0" w:color="auto"/>
            <w:bottom w:val="none" w:sz="0" w:space="0" w:color="auto"/>
            <w:right w:val="none" w:sz="0" w:space="0" w:color="auto"/>
          </w:divBdr>
        </w:div>
        <w:div w:id="1420328948">
          <w:marLeft w:val="480"/>
          <w:marRight w:val="0"/>
          <w:marTop w:val="0"/>
          <w:marBottom w:val="0"/>
          <w:divBdr>
            <w:top w:val="none" w:sz="0" w:space="0" w:color="auto"/>
            <w:left w:val="none" w:sz="0" w:space="0" w:color="auto"/>
            <w:bottom w:val="none" w:sz="0" w:space="0" w:color="auto"/>
            <w:right w:val="none" w:sz="0" w:space="0" w:color="auto"/>
          </w:divBdr>
        </w:div>
        <w:div w:id="1335693741">
          <w:marLeft w:val="480"/>
          <w:marRight w:val="0"/>
          <w:marTop w:val="0"/>
          <w:marBottom w:val="0"/>
          <w:divBdr>
            <w:top w:val="none" w:sz="0" w:space="0" w:color="auto"/>
            <w:left w:val="none" w:sz="0" w:space="0" w:color="auto"/>
            <w:bottom w:val="none" w:sz="0" w:space="0" w:color="auto"/>
            <w:right w:val="none" w:sz="0" w:space="0" w:color="auto"/>
          </w:divBdr>
        </w:div>
        <w:div w:id="679939655">
          <w:marLeft w:val="480"/>
          <w:marRight w:val="0"/>
          <w:marTop w:val="0"/>
          <w:marBottom w:val="0"/>
          <w:divBdr>
            <w:top w:val="none" w:sz="0" w:space="0" w:color="auto"/>
            <w:left w:val="none" w:sz="0" w:space="0" w:color="auto"/>
            <w:bottom w:val="none" w:sz="0" w:space="0" w:color="auto"/>
            <w:right w:val="none" w:sz="0" w:space="0" w:color="auto"/>
          </w:divBdr>
        </w:div>
        <w:div w:id="971138242">
          <w:marLeft w:val="480"/>
          <w:marRight w:val="0"/>
          <w:marTop w:val="0"/>
          <w:marBottom w:val="0"/>
          <w:divBdr>
            <w:top w:val="none" w:sz="0" w:space="0" w:color="auto"/>
            <w:left w:val="none" w:sz="0" w:space="0" w:color="auto"/>
            <w:bottom w:val="none" w:sz="0" w:space="0" w:color="auto"/>
            <w:right w:val="none" w:sz="0" w:space="0" w:color="auto"/>
          </w:divBdr>
        </w:div>
        <w:div w:id="251358631">
          <w:marLeft w:val="480"/>
          <w:marRight w:val="0"/>
          <w:marTop w:val="0"/>
          <w:marBottom w:val="0"/>
          <w:divBdr>
            <w:top w:val="none" w:sz="0" w:space="0" w:color="auto"/>
            <w:left w:val="none" w:sz="0" w:space="0" w:color="auto"/>
            <w:bottom w:val="none" w:sz="0" w:space="0" w:color="auto"/>
            <w:right w:val="none" w:sz="0" w:space="0" w:color="auto"/>
          </w:divBdr>
        </w:div>
        <w:div w:id="982850457">
          <w:marLeft w:val="480"/>
          <w:marRight w:val="0"/>
          <w:marTop w:val="0"/>
          <w:marBottom w:val="0"/>
          <w:divBdr>
            <w:top w:val="none" w:sz="0" w:space="0" w:color="auto"/>
            <w:left w:val="none" w:sz="0" w:space="0" w:color="auto"/>
            <w:bottom w:val="none" w:sz="0" w:space="0" w:color="auto"/>
            <w:right w:val="none" w:sz="0" w:space="0" w:color="auto"/>
          </w:divBdr>
        </w:div>
        <w:div w:id="1283000159">
          <w:marLeft w:val="480"/>
          <w:marRight w:val="0"/>
          <w:marTop w:val="0"/>
          <w:marBottom w:val="0"/>
          <w:divBdr>
            <w:top w:val="none" w:sz="0" w:space="0" w:color="auto"/>
            <w:left w:val="none" w:sz="0" w:space="0" w:color="auto"/>
            <w:bottom w:val="none" w:sz="0" w:space="0" w:color="auto"/>
            <w:right w:val="none" w:sz="0" w:space="0" w:color="auto"/>
          </w:divBdr>
        </w:div>
        <w:div w:id="1216351306">
          <w:marLeft w:val="480"/>
          <w:marRight w:val="0"/>
          <w:marTop w:val="0"/>
          <w:marBottom w:val="0"/>
          <w:divBdr>
            <w:top w:val="none" w:sz="0" w:space="0" w:color="auto"/>
            <w:left w:val="none" w:sz="0" w:space="0" w:color="auto"/>
            <w:bottom w:val="none" w:sz="0" w:space="0" w:color="auto"/>
            <w:right w:val="none" w:sz="0" w:space="0" w:color="auto"/>
          </w:divBdr>
        </w:div>
        <w:div w:id="2140295620">
          <w:marLeft w:val="480"/>
          <w:marRight w:val="0"/>
          <w:marTop w:val="0"/>
          <w:marBottom w:val="0"/>
          <w:divBdr>
            <w:top w:val="none" w:sz="0" w:space="0" w:color="auto"/>
            <w:left w:val="none" w:sz="0" w:space="0" w:color="auto"/>
            <w:bottom w:val="none" w:sz="0" w:space="0" w:color="auto"/>
            <w:right w:val="none" w:sz="0" w:space="0" w:color="auto"/>
          </w:divBdr>
        </w:div>
        <w:div w:id="1695382811">
          <w:marLeft w:val="480"/>
          <w:marRight w:val="0"/>
          <w:marTop w:val="0"/>
          <w:marBottom w:val="0"/>
          <w:divBdr>
            <w:top w:val="none" w:sz="0" w:space="0" w:color="auto"/>
            <w:left w:val="none" w:sz="0" w:space="0" w:color="auto"/>
            <w:bottom w:val="none" w:sz="0" w:space="0" w:color="auto"/>
            <w:right w:val="none" w:sz="0" w:space="0" w:color="auto"/>
          </w:divBdr>
        </w:div>
        <w:div w:id="278874179">
          <w:marLeft w:val="480"/>
          <w:marRight w:val="0"/>
          <w:marTop w:val="0"/>
          <w:marBottom w:val="0"/>
          <w:divBdr>
            <w:top w:val="none" w:sz="0" w:space="0" w:color="auto"/>
            <w:left w:val="none" w:sz="0" w:space="0" w:color="auto"/>
            <w:bottom w:val="none" w:sz="0" w:space="0" w:color="auto"/>
            <w:right w:val="none" w:sz="0" w:space="0" w:color="auto"/>
          </w:divBdr>
        </w:div>
        <w:div w:id="1374888274">
          <w:marLeft w:val="480"/>
          <w:marRight w:val="0"/>
          <w:marTop w:val="0"/>
          <w:marBottom w:val="0"/>
          <w:divBdr>
            <w:top w:val="none" w:sz="0" w:space="0" w:color="auto"/>
            <w:left w:val="none" w:sz="0" w:space="0" w:color="auto"/>
            <w:bottom w:val="none" w:sz="0" w:space="0" w:color="auto"/>
            <w:right w:val="none" w:sz="0" w:space="0" w:color="auto"/>
          </w:divBdr>
        </w:div>
        <w:div w:id="1568833349">
          <w:marLeft w:val="480"/>
          <w:marRight w:val="0"/>
          <w:marTop w:val="0"/>
          <w:marBottom w:val="0"/>
          <w:divBdr>
            <w:top w:val="none" w:sz="0" w:space="0" w:color="auto"/>
            <w:left w:val="none" w:sz="0" w:space="0" w:color="auto"/>
            <w:bottom w:val="none" w:sz="0" w:space="0" w:color="auto"/>
            <w:right w:val="none" w:sz="0" w:space="0" w:color="auto"/>
          </w:divBdr>
        </w:div>
        <w:div w:id="790130370">
          <w:marLeft w:val="480"/>
          <w:marRight w:val="0"/>
          <w:marTop w:val="0"/>
          <w:marBottom w:val="0"/>
          <w:divBdr>
            <w:top w:val="none" w:sz="0" w:space="0" w:color="auto"/>
            <w:left w:val="none" w:sz="0" w:space="0" w:color="auto"/>
            <w:bottom w:val="none" w:sz="0" w:space="0" w:color="auto"/>
            <w:right w:val="none" w:sz="0" w:space="0" w:color="auto"/>
          </w:divBdr>
        </w:div>
        <w:div w:id="641422026">
          <w:marLeft w:val="480"/>
          <w:marRight w:val="0"/>
          <w:marTop w:val="0"/>
          <w:marBottom w:val="0"/>
          <w:divBdr>
            <w:top w:val="none" w:sz="0" w:space="0" w:color="auto"/>
            <w:left w:val="none" w:sz="0" w:space="0" w:color="auto"/>
            <w:bottom w:val="none" w:sz="0" w:space="0" w:color="auto"/>
            <w:right w:val="none" w:sz="0" w:space="0" w:color="auto"/>
          </w:divBdr>
        </w:div>
        <w:div w:id="728696013">
          <w:marLeft w:val="480"/>
          <w:marRight w:val="0"/>
          <w:marTop w:val="0"/>
          <w:marBottom w:val="0"/>
          <w:divBdr>
            <w:top w:val="none" w:sz="0" w:space="0" w:color="auto"/>
            <w:left w:val="none" w:sz="0" w:space="0" w:color="auto"/>
            <w:bottom w:val="none" w:sz="0" w:space="0" w:color="auto"/>
            <w:right w:val="none" w:sz="0" w:space="0" w:color="auto"/>
          </w:divBdr>
        </w:div>
        <w:div w:id="597761725">
          <w:marLeft w:val="480"/>
          <w:marRight w:val="0"/>
          <w:marTop w:val="0"/>
          <w:marBottom w:val="0"/>
          <w:divBdr>
            <w:top w:val="none" w:sz="0" w:space="0" w:color="auto"/>
            <w:left w:val="none" w:sz="0" w:space="0" w:color="auto"/>
            <w:bottom w:val="none" w:sz="0" w:space="0" w:color="auto"/>
            <w:right w:val="none" w:sz="0" w:space="0" w:color="auto"/>
          </w:divBdr>
        </w:div>
        <w:div w:id="1192190148">
          <w:marLeft w:val="480"/>
          <w:marRight w:val="0"/>
          <w:marTop w:val="0"/>
          <w:marBottom w:val="0"/>
          <w:divBdr>
            <w:top w:val="none" w:sz="0" w:space="0" w:color="auto"/>
            <w:left w:val="none" w:sz="0" w:space="0" w:color="auto"/>
            <w:bottom w:val="none" w:sz="0" w:space="0" w:color="auto"/>
            <w:right w:val="none" w:sz="0" w:space="0" w:color="auto"/>
          </w:divBdr>
        </w:div>
        <w:div w:id="1559364156">
          <w:marLeft w:val="480"/>
          <w:marRight w:val="0"/>
          <w:marTop w:val="0"/>
          <w:marBottom w:val="0"/>
          <w:divBdr>
            <w:top w:val="none" w:sz="0" w:space="0" w:color="auto"/>
            <w:left w:val="none" w:sz="0" w:space="0" w:color="auto"/>
            <w:bottom w:val="none" w:sz="0" w:space="0" w:color="auto"/>
            <w:right w:val="none" w:sz="0" w:space="0" w:color="auto"/>
          </w:divBdr>
        </w:div>
        <w:div w:id="933324213">
          <w:marLeft w:val="480"/>
          <w:marRight w:val="0"/>
          <w:marTop w:val="0"/>
          <w:marBottom w:val="0"/>
          <w:divBdr>
            <w:top w:val="none" w:sz="0" w:space="0" w:color="auto"/>
            <w:left w:val="none" w:sz="0" w:space="0" w:color="auto"/>
            <w:bottom w:val="none" w:sz="0" w:space="0" w:color="auto"/>
            <w:right w:val="none" w:sz="0" w:space="0" w:color="auto"/>
          </w:divBdr>
        </w:div>
        <w:div w:id="2034568113">
          <w:marLeft w:val="480"/>
          <w:marRight w:val="0"/>
          <w:marTop w:val="0"/>
          <w:marBottom w:val="0"/>
          <w:divBdr>
            <w:top w:val="none" w:sz="0" w:space="0" w:color="auto"/>
            <w:left w:val="none" w:sz="0" w:space="0" w:color="auto"/>
            <w:bottom w:val="none" w:sz="0" w:space="0" w:color="auto"/>
            <w:right w:val="none" w:sz="0" w:space="0" w:color="auto"/>
          </w:divBdr>
        </w:div>
        <w:div w:id="518004313">
          <w:marLeft w:val="480"/>
          <w:marRight w:val="0"/>
          <w:marTop w:val="0"/>
          <w:marBottom w:val="0"/>
          <w:divBdr>
            <w:top w:val="none" w:sz="0" w:space="0" w:color="auto"/>
            <w:left w:val="none" w:sz="0" w:space="0" w:color="auto"/>
            <w:bottom w:val="none" w:sz="0" w:space="0" w:color="auto"/>
            <w:right w:val="none" w:sz="0" w:space="0" w:color="auto"/>
          </w:divBdr>
        </w:div>
        <w:div w:id="1145975679">
          <w:marLeft w:val="480"/>
          <w:marRight w:val="0"/>
          <w:marTop w:val="0"/>
          <w:marBottom w:val="0"/>
          <w:divBdr>
            <w:top w:val="none" w:sz="0" w:space="0" w:color="auto"/>
            <w:left w:val="none" w:sz="0" w:space="0" w:color="auto"/>
            <w:bottom w:val="none" w:sz="0" w:space="0" w:color="auto"/>
            <w:right w:val="none" w:sz="0" w:space="0" w:color="auto"/>
          </w:divBdr>
        </w:div>
        <w:div w:id="565916838">
          <w:marLeft w:val="480"/>
          <w:marRight w:val="0"/>
          <w:marTop w:val="0"/>
          <w:marBottom w:val="0"/>
          <w:divBdr>
            <w:top w:val="none" w:sz="0" w:space="0" w:color="auto"/>
            <w:left w:val="none" w:sz="0" w:space="0" w:color="auto"/>
            <w:bottom w:val="none" w:sz="0" w:space="0" w:color="auto"/>
            <w:right w:val="none" w:sz="0" w:space="0" w:color="auto"/>
          </w:divBdr>
        </w:div>
        <w:div w:id="1518108206">
          <w:marLeft w:val="480"/>
          <w:marRight w:val="0"/>
          <w:marTop w:val="0"/>
          <w:marBottom w:val="0"/>
          <w:divBdr>
            <w:top w:val="none" w:sz="0" w:space="0" w:color="auto"/>
            <w:left w:val="none" w:sz="0" w:space="0" w:color="auto"/>
            <w:bottom w:val="none" w:sz="0" w:space="0" w:color="auto"/>
            <w:right w:val="none" w:sz="0" w:space="0" w:color="auto"/>
          </w:divBdr>
        </w:div>
        <w:div w:id="1759524531">
          <w:marLeft w:val="480"/>
          <w:marRight w:val="0"/>
          <w:marTop w:val="0"/>
          <w:marBottom w:val="0"/>
          <w:divBdr>
            <w:top w:val="none" w:sz="0" w:space="0" w:color="auto"/>
            <w:left w:val="none" w:sz="0" w:space="0" w:color="auto"/>
            <w:bottom w:val="none" w:sz="0" w:space="0" w:color="auto"/>
            <w:right w:val="none" w:sz="0" w:space="0" w:color="auto"/>
          </w:divBdr>
        </w:div>
        <w:div w:id="2130972585">
          <w:marLeft w:val="480"/>
          <w:marRight w:val="0"/>
          <w:marTop w:val="0"/>
          <w:marBottom w:val="0"/>
          <w:divBdr>
            <w:top w:val="none" w:sz="0" w:space="0" w:color="auto"/>
            <w:left w:val="none" w:sz="0" w:space="0" w:color="auto"/>
            <w:bottom w:val="none" w:sz="0" w:space="0" w:color="auto"/>
            <w:right w:val="none" w:sz="0" w:space="0" w:color="auto"/>
          </w:divBdr>
        </w:div>
        <w:div w:id="1596012710">
          <w:marLeft w:val="480"/>
          <w:marRight w:val="0"/>
          <w:marTop w:val="0"/>
          <w:marBottom w:val="0"/>
          <w:divBdr>
            <w:top w:val="none" w:sz="0" w:space="0" w:color="auto"/>
            <w:left w:val="none" w:sz="0" w:space="0" w:color="auto"/>
            <w:bottom w:val="none" w:sz="0" w:space="0" w:color="auto"/>
            <w:right w:val="none" w:sz="0" w:space="0" w:color="auto"/>
          </w:divBdr>
        </w:div>
        <w:div w:id="1431243385">
          <w:marLeft w:val="480"/>
          <w:marRight w:val="0"/>
          <w:marTop w:val="0"/>
          <w:marBottom w:val="0"/>
          <w:divBdr>
            <w:top w:val="none" w:sz="0" w:space="0" w:color="auto"/>
            <w:left w:val="none" w:sz="0" w:space="0" w:color="auto"/>
            <w:bottom w:val="none" w:sz="0" w:space="0" w:color="auto"/>
            <w:right w:val="none" w:sz="0" w:space="0" w:color="auto"/>
          </w:divBdr>
        </w:div>
        <w:div w:id="1341812407">
          <w:marLeft w:val="480"/>
          <w:marRight w:val="0"/>
          <w:marTop w:val="0"/>
          <w:marBottom w:val="0"/>
          <w:divBdr>
            <w:top w:val="none" w:sz="0" w:space="0" w:color="auto"/>
            <w:left w:val="none" w:sz="0" w:space="0" w:color="auto"/>
            <w:bottom w:val="none" w:sz="0" w:space="0" w:color="auto"/>
            <w:right w:val="none" w:sz="0" w:space="0" w:color="auto"/>
          </w:divBdr>
        </w:div>
        <w:div w:id="351300663">
          <w:marLeft w:val="480"/>
          <w:marRight w:val="0"/>
          <w:marTop w:val="0"/>
          <w:marBottom w:val="0"/>
          <w:divBdr>
            <w:top w:val="none" w:sz="0" w:space="0" w:color="auto"/>
            <w:left w:val="none" w:sz="0" w:space="0" w:color="auto"/>
            <w:bottom w:val="none" w:sz="0" w:space="0" w:color="auto"/>
            <w:right w:val="none" w:sz="0" w:space="0" w:color="auto"/>
          </w:divBdr>
        </w:div>
        <w:div w:id="649138348">
          <w:marLeft w:val="480"/>
          <w:marRight w:val="0"/>
          <w:marTop w:val="0"/>
          <w:marBottom w:val="0"/>
          <w:divBdr>
            <w:top w:val="none" w:sz="0" w:space="0" w:color="auto"/>
            <w:left w:val="none" w:sz="0" w:space="0" w:color="auto"/>
            <w:bottom w:val="none" w:sz="0" w:space="0" w:color="auto"/>
            <w:right w:val="none" w:sz="0" w:space="0" w:color="auto"/>
          </w:divBdr>
        </w:div>
        <w:div w:id="840390637">
          <w:marLeft w:val="480"/>
          <w:marRight w:val="0"/>
          <w:marTop w:val="0"/>
          <w:marBottom w:val="0"/>
          <w:divBdr>
            <w:top w:val="none" w:sz="0" w:space="0" w:color="auto"/>
            <w:left w:val="none" w:sz="0" w:space="0" w:color="auto"/>
            <w:bottom w:val="none" w:sz="0" w:space="0" w:color="auto"/>
            <w:right w:val="none" w:sz="0" w:space="0" w:color="auto"/>
          </w:divBdr>
        </w:div>
      </w:divsChild>
    </w:div>
    <w:div w:id="1415584852">
      <w:bodyDiv w:val="1"/>
      <w:marLeft w:val="0"/>
      <w:marRight w:val="0"/>
      <w:marTop w:val="0"/>
      <w:marBottom w:val="0"/>
      <w:divBdr>
        <w:top w:val="none" w:sz="0" w:space="0" w:color="auto"/>
        <w:left w:val="none" w:sz="0" w:space="0" w:color="auto"/>
        <w:bottom w:val="none" w:sz="0" w:space="0" w:color="auto"/>
        <w:right w:val="none" w:sz="0" w:space="0" w:color="auto"/>
      </w:divBdr>
    </w:div>
    <w:div w:id="1415588930">
      <w:bodyDiv w:val="1"/>
      <w:marLeft w:val="0"/>
      <w:marRight w:val="0"/>
      <w:marTop w:val="0"/>
      <w:marBottom w:val="0"/>
      <w:divBdr>
        <w:top w:val="none" w:sz="0" w:space="0" w:color="auto"/>
        <w:left w:val="none" w:sz="0" w:space="0" w:color="auto"/>
        <w:bottom w:val="none" w:sz="0" w:space="0" w:color="auto"/>
        <w:right w:val="none" w:sz="0" w:space="0" w:color="auto"/>
      </w:divBdr>
    </w:div>
    <w:div w:id="1415592211">
      <w:bodyDiv w:val="1"/>
      <w:marLeft w:val="0"/>
      <w:marRight w:val="0"/>
      <w:marTop w:val="0"/>
      <w:marBottom w:val="0"/>
      <w:divBdr>
        <w:top w:val="none" w:sz="0" w:space="0" w:color="auto"/>
        <w:left w:val="none" w:sz="0" w:space="0" w:color="auto"/>
        <w:bottom w:val="none" w:sz="0" w:space="0" w:color="auto"/>
        <w:right w:val="none" w:sz="0" w:space="0" w:color="auto"/>
      </w:divBdr>
    </w:div>
    <w:div w:id="1415785401">
      <w:bodyDiv w:val="1"/>
      <w:marLeft w:val="0"/>
      <w:marRight w:val="0"/>
      <w:marTop w:val="0"/>
      <w:marBottom w:val="0"/>
      <w:divBdr>
        <w:top w:val="none" w:sz="0" w:space="0" w:color="auto"/>
        <w:left w:val="none" w:sz="0" w:space="0" w:color="auto"/>
        <w:bottom w:val="none" w:sz="0" w:space="0" w:color="auto"/>
        <w:right w:val="none" w:sz="0" w:space="0" w:color="auto"/>
      </w:divBdr>
    </w:div>
    <w:div w:id="1415858646">
      <w:bodyDiv w:val="1"/>
      <w:marLeft w:val="0"/>
      <w:marRight w:val="0"/>
      <w:marTop w:val="0"/>
      <w:marBottom w:val="0"/>
      <w:divBdr>
        <w:top w:val="none" w:sz="0" w:space="0" w:color="auto"/>
        <w:left w:val="none" w:sz="0" w:space="0" w:color="auto"/>
        <w:bottom w:val="none" w:sz="0" w:space="0" w:color="auto"/>
        <w:right w:val="none" w:sz="0" w:space="0" w:color="auto"/>
      </w:divBdr>
    </w:div>
    <w:div w:id="1416240800">
      <w:bodyDiv w:val="1"/>
      <w:marLeft w:val="0"/>
      <w:marRight w:val="0"/>
      <w:marTop w:val="0"/>
      <w:marBottom w:val="0"/>
      <w:divBdr>
        <w:top w:val="none" w:sz="0" w:space="0" w:color="auto"/>
        <w:left w:val="none" w:sz="0" w:space="0" w:color="auto"/>
        <w:bottom w:val="none" w:sz="0" w:space="0" w:color="auto"/>
        <w:right w:val="none" w:sz="0" w:space="0" w:color="auto"/>
      </w:divBdr>
    </w:div>
    <w:div w:id="1416513592">
      <w:bodyDiv w:val="1"/>
      <w:marLeft w:val="0"/>
      <w:marRight w:val="0"/>
      <w:marTop w:val="0"/>
      <w:marBottom w:val="0"/>
      <w:divBdr>
        <w:top w:val="none" w:sz="0" w:space="0" w:color="auto"/>
        <w:left w:val="none" w:sz="0" w:space="0" w:color="auto"/>
        <w:bottom w:val="none" w:sz="0" w:space="0" w:color="auto"/>
        <w:right w:val="none" w:sz="0" w:space="0" w:color="auto"/>
      </w:divBdr>
    </w:div>
    <w:div w:id="1417049067">
      <w:bodyDiv w:val="1"/>
      <w:marLeft w:val="0"/>
      <w:marRight w:val="0"/>
      <w:marTop w:val="0"/>
      <w:marBottom w:val="0"/>
      <w:divBdr>
        <w:top w:val="none" w:sz="0" w:space="0" w:color="auto"/>
        <w:left w:val="none" w:sz="0" w:space="0" w:color="auto"/>
        <w:bottom w:val="none" w:sz="0" w:space="0" w:color="auto"/>
        <w:right w:val="none" w:sz="0" w:space="0" w:color="auto"/>
      </w:divBdr>
    </w:div>
    <w:div w:id="1417243039">
      <w:bodyDiv w:val="1"/>
      <w:marLeft w:val="0"/>
      <w:marRight w:val="0"/>
      <w:marTop w:val="0"/>
      <w:marBottom w:val="0"/>
      <w:divBdr>
        <w:top w:val="none" w:sz="0" w:space="0" w:color="auto"/>
        <w:left w:val="none" w:sz="0" w:space="0" w:color="auto"/>
        <w:bottom w:val="none" w:sz="0" w:space="0" w:color="auto"/>
        <w:right w:val="none" w:sz="0" w:space="0" w:color="auto"/>
      </w:divBdr>
    </w:div>
    <w:div w:id="1417633526">
      <w:bodyDiv w:val="1"/>
      <w:marLeft w:val="0"/>
      <w:marRight w:val="0"/>
      <w:marTop w:val="0"/>
      <w:marBottom w:val="0"/>
      <w:divBdr>
        <w:top w:val="none" w:sz="0" w:space="0" w:color="auto"/>
        <w:left w:val="none" w:sz="0" w:space="0" w:color="auto"/>
        <w:bottom w:val="none" w:sz="0" w:space="0" w:color="auto"/>
        <w:right w:val="none" w:sz="0" w:space="0" w:color="auto"/>
      </w:divBdr>
    </w:div>
    <w:div w:id="1418333067">
      <w:bodyDiv w:val="1"/>
      <w:marLeft w:val="0"/>
      <w:marRight w:val="0"/>
      <w:marTop w:val="0"/>
      <w:marBottom w:val="0"/>
      <w:divBdr>
        <w:top w:val="none" w:sz="0" w:space="0" w:color="auto"/>
        <w:left w:val="none" w:sz="0" w:space="0" w:color="auto"/>
        <w:bottom w:val="none" w:sz="0" w:space="0" w:color="auto"/>
        <w:right w:val="none" w:sz="0" w:space="0" w:color="auto"/>
      </w:divBdr>
    </w:div>
    <w:div w:id="1418481944">
      <w:bodyDiv w:val="1"/>
      <w:marLeft w:val="0"/>
      <w:marRight w:val="0"/>
      <w:marTop w:val="0"/>
      <w:marBottom w:val="0"/>
      <w:divBdr>
        <w:top w:val="none" w:sz="0" w:space="0" w:color="auto"/>
        <w:left w:val="none" w:sz="0" w:space="0" w:color="auto"/>
        <w:bottom w:val="none" w:sz="0" w:space="0" w:color="auto"/>
        <w:right w:val="none" w:sz="0" w:space="0" w:color="auto"/>
      </w:divBdr>
    </w:div>
    <w:div w:id="1418672495">
      <w:bodyDiv w:val="1"/>
      <w:marLeft w:val="0"/>
      <w:marRight w:val="0"/>
      <w:marTop w:val="0"/>
      <w:marBottom w:val="0"/>
      <w:divBdr>
        <w:top w:val="none" w:sz="0" w:space="0" w:color="auto"/>
        <w:left w:val="none" w:sz="0" w:space="0" w:color="auto"/>
        <w:bottom w:val="none" w:sz="0" w:space="0" w:color="auto"/>
        <w:right w:val="none" w:sz="0" w:space="0" w:color="auto"/>
      </w:divBdr>
    </w:div>
    <w:div w:id="1418866571">
      <w:bodyDiv w:val="1"/>
      <w:marLeft w:val="0"/>
      <w:marRight w:val="0"/>
      <w:marTop w:val="0"/>
      <w:marBottom w:val="0"/>
      <w:divBdr>
        <w:top w:val="none" w:sz="0" w:space="0" w:color="auto"/>
        <w:left w:val="none" w:sz="0" w:space="0" w:color="auto"/>
        <w:bottom w:val="none" w:sz="0" w:space="0" w:color="auto"/>
        <w:right w:val="none" w:sz="0" w:space="0" w:color="auto"/>
      </w:divBdr>
    </w:div>
    <w:div w:id="1419792918">
      <w:bodyDiv w:val="1"/>
      <w:marLeft w:val="0"/>
      <w:marRight w:val="0"/>
      <w:marTop w:val="0"/>
      <w:marBottom w:val="0"/>
      <w:divBdr>
        <w:top w:val="none" w:sz="0" w:space="0" w:color="auto"/>
        <w:left w:val="none" w:sz="0" w:space="0" w:color="auto"/>
        <w:bottom w:val="none" w:sz="0" w:space="0" w:color="auto"/>
        <w:right w:val="none" w:sz="0" w:space="0" w:color="auto"/>
      </w:divBdr>
    </w:div>
    <w:div w:id="1420365348">
      <w:bodyDiv w:val="1"/>
      <w:marLeft w:val="0"/>
      <w:marRight w:val="0"/>
      <w:marTop w:val="0"/>
      <w:marBottom w:val="0"/>
      <w:divBdr>
        <w:top w:val="none" w:sz="0" w:space="0" w:color="auto"/>
        <w:left w:val="none" w:sz="0" w:space="0" w:color="auto"/>
        <w:bottom w:val="none" w:sz="0" w:space="0" w:color="auto"/>
        <w:right w:val="none" w:sz="0" w:space="0" w:color="auto"/>
      </w:divBdr>
    </w:div>
    <w:div w:id="1420758027">
      <w:bodyDiv w:val="1"/>
      <w:marLeft w:val="0"/>
      <w:marRight w:val="0"/>
      <w:marTop w:val="0"/>
      <w:marBottom w:val="0"/>
      <w:divBdr>
        <w:top w:val="none" w:sz="0" w:space="0" w:color="auto"/>
        <w:left w:val="none" w:sz="0" w:space="0" w:color="auto"/>
        <w:bottom w:val="none" w:sz="0" w:space="0" w:color="auto"/>
        <w:right w:val="none" w:sz="0" w:space="0" w:color="auto"/>
      </w:divBdr>
    </w:div>
    <w:div w:id="1420906555">
      <w:bodyDiv w:val="1"/>
      <w:marLeft w:val="0"/>
      <w:marRight w:val="0"/>
      <w:marTop w:val="0"/>
      <w:marBottom w:val="0"/>
      <w:divBdr>
        <w:top w:val="none" w:sz="0" w:space="0" w:color="auto"/>
        <w:left w:val="none" w:sz="0" w:space="0" w:color="auto"/>
        <w:bottom w:val="none" w:sz="0" w:space="0" w:color="auto"/>
        <w:right w:val="none" w:sz="0" w:space="0" w:color="auto"/>
      </w:divBdr>
    </w:div>
    <w:div w:id="1421171414">
      <w:bodyDiv w:val="1"/>
      <w:marLeft w:val="0"/>
      <w:marRight w:val="0"/>
      <w:marTop w:val="0"/>
      <w:marBottom w:val="0"/>
      <w:divBdr>
        <w:top w:val="none" w:sz="0" w:space="0" w:color="auto"/>
        <w:left w:val="none" w:sz="0" w:space="0" w:color="auto"/>
        <w:bottom w:val="none" w:sz="0" w:space="0" w:color="auto"/>
        <w:right w:val="none" w:sz="0" w:space="0" w:color="auto"/>
      </w:divBdr>
    </w:div>
    <w:div w:id="1421175608">
      <w:bodyDiv w:val="1"/>
      <w:marLeft w:val="0"/>
      <w:marRight w:val="0"/>
      <w:marTop w:val="0"/>
      <w:marBottom w:val="0"/>
      <w:divBdr>
        <w:top w:val="none" w:sz="0" w:space="0" w:color="auto"/>
        <w:left w:val="none" w:sz="0" w:space="0" w:color="auto"/>
        <w:bottom w:val="none" w:sz="0" w:space="0" w:color="auto"/>
        <w:right w:val="none" w:sz="0" w:space="0" w:color="auto"/>
      </w:divBdr>
    </w:div>
    <w:div w:id="1421290283">
      <w:bodyDiv w:val="1"/>
      <w:marLeft w:val="0"/>
      <w:marRight w:val="0"/>
      <w:marTop w:val="0"/>
      <w:marBottom w:val="0"/>
      <w:divBdr>
        <w:top w:val="none" w:sz="0" w:space="0" w:color="auto"/>
        <w:left w:val="none" w:sz="0" w:space="0" w:color="auto"/>
        <w:bottom w:val="none" w:sz="0" w:space="0" w:color="auto"/>
        <w:right w:val="none" w:sz="0" w:space="0" w:color="auto"/>
      </w:divBdr>
    </w:div>
    <w:div w:id="1421292562">
      <w:bodyDiv w:val="1"/>
      <w:marLeft w:val="0"/>
      <w:marRight w:val="0"/>
      <w:marTop w:val="0"/>
      <w:marBottom w:val="0"/>
      <w:divBdr>
        <w:top w:val="none" w:sz="0" w:space="0" w:color="auto"/>
        <w:left w:val="none" w:sz="0" w:space="0" w:color="auto"/>
        <w:bottom w:val="none" w:sz="0" w:space="0" w:color="auto"/>
        <w:right w:val="none" w:sz="0" w:space="0" w:color="auto"/>
      </w:divBdr>
    </w:div>
    <w:div w:id="1421372539">
      <w:bodyDiv w:val="1"/>
      <w:marLeft w:val="0"/>
      <w:marRight w:val="0"/>
      <w:marTop w:val="0"/>
      <w:marBottom w:val="0"/>
      <w:divBdr>
        <w:top w:val="none" w:sz="0" w:space="0" w:color="auto"/>
        <w:left w:val="none" w:sz="0" w:space="0" w:color="auto"/>
        <w:bottom w:val="none" w:sz="0" w:space="0" w:color="auto"/>
        <w:right w:val="none" w:sz="0" w:space="0" w:color="auto"/>
      </w:divBdr>
    </w:div>
    <w:div w:id="1421440512">
      <w:bodyDiv w:val="1"/>
      <w:marLeft w:val="0"/>
      <w:marRight w:val="0"/>
      <w:marTop w:val="0"/>
      <w:marBottom w:val="0"/>
      <w:divBdr>
        <w:top w:val="none" w:sz="0" w:space="0" w:color="auto"/>
        <w:left w:val="none" w:sz="0" w:space="0" w:color="auto"/>
        <w:bottom w:val="none" w:sz="0" w:space="0" w:color="auto"/>
        <w:right w:val="none" w:sz="0" w:space="0" w:color="auto"/>
      </w:divBdr>
    </w:div>
    <w:div w:id="1421608124">
      <w:bodyDiv w:val="1"/>
      <w:marLeft w:val="0"/>
      <w:marRight w:val="0"/>
      <w:marTop w:val="0"/>
      <w:marBottom w:val="0"/>
      <w:divBdr>
        <w:top w:val="none" w:sz="0" w:space="0" w:color="auto"/>
        <w:left w:val="none" w:sz="0" w:space="0" w:color="auto"/>
        <w:bottom w:val="none" w:sz="0" w:space="0" w:color="auto"/>
        <w:right w:val="none" w:sz="0" w:space="0" w:color="auto"/>
      </w:divBdr>
      <w:divsChild>
        <w:div w:id="287518464">
          <w:marLeft w:val="480"/>
          <w:marRight w:val="0"/>
          <w:marTop w:val="0"/>
          <w:marBottom w:val="0"/>
          <w:divBdr>
            <w:top w:val="none" w:sz="0" w:space="0" w:color="auto"/>
            <w:left w:val="none" w:sz="0" w:space="0" w:color="auto"/>
            <w:bottom w:val="none" w:sz="0" w:space="0" w:color="auto"/>
            <w:right w:val="none" w:sz="0" w:space="0" w:color="auto"/>
          </w:divBdr>
        </w:div>
        <w:div w:id="423916981">
          <w:marLeft w:val="480"/>
          <w:marRight w:val="0"/>
          <w:marTop w:val="0"/>
          <w:marBottom w:val="0"/>
          <w:divBdr>
            <w:top w:val="none" w:sz="0" w:space="0" w:color="auto"/>
            <w:left w:val="none" w:sz="0" w:space="0" w:color="auto"/>
            <w:bottom w:val="none" w:sz="0" w:space="0" w:color="auto"/>
            <w:right w:val="none" w:sz="0" w:space="0" w:color="auto"/>
          </w:divBdr>
        </w:div>
        <w:div w:id="1045982761">
          <w:marLeft w:val="480"/>
          <w:marRight w:val="0"/>
          <w:marTop w:val="0"/>
          <w:marBottom w:val="0"/>
          <w:divBdr>
            <w:top w:val="none" w:sz="0" w:space="0" w:color="auto"/>
            <w:left w:val="none" w:sz="0" w:space="0" w:color="auto"/>
            <w:bottom w:val="none" w:sz="0" w:space="0" w:color="auto"/>
            <w:right w:val="none" w:sz="0" w:space="0" w:color="auto"/>
          </w:divBdr>
        </w:div>
        <w:div w:id="1246376337">
          <w:marLeft w:val="480"/>
          <w:marRight w:val="0"/>
          <w:marTop w:val="0"/>
          <w:marBottom w:val="0"/>
          <w:divBdr>
            <w:top w:val="none" w:sz="0" w:space="0" w:color="auto"/>
            <w:left w:val="none" w:sz="0" w:space="0" w:color="auto"/>
            <w:bottom w:val="none" w:sz="0" w:space="0" w:color="auto"/>
            <w:right w:val="none" w:sz="0" w:space="0" w:color="auto"/>
          </w:divBdr>
        </w:div>
        <w:div w:id="532156778">
          <w:marLeft w:val="480"/>
          <w:marRight w:val="0"/>
          <w:marTop w:val="0"/>
          <w:marBottom w:val="0"/>
          <w:divBdr>
            <w:top w:val="none" w:sz="0" w:space="0" w:color="auto"/>
            <w:left w:val="none" w:sz="0" w:space="0" w:color="auto"/>
            <w:bottom w:val="none" w:sz="0" w:space="0" w:color="auto"/>
            <w:right w:val="none" w:sz="0" w:space="0" w:color="auto"/>
          </w:divBdr>
        </w:div>
        <w:div w:id="257904967">
          <w:marLeft w:val="480"/>
          <w:marRight w:val="0"/>
          <w:marTop w:val="0"/>
          <w:marBottom w:val="0"/>
          <w:divBdr>
            <w:top w:val="none" w:sz="0" w:space="0" w:color="auto"/>
            <w:left w:val="none" w:sz="0" w:space="0" w:color="auto"/>
            <w:bottom w:val="none" w:sz="0" w:space="0" w:color="auto"/>
            <w:right w:val="none" w:sz="0" w:space="0" w:color="auto"/>
          </w:divBdr>
        </w:div>
        <w:div w:id="808396463">
          <w:marLeft w:val="480"/>
          <w:marRight w:val="0"/>
          <w:marTop w:val="0"/>
          <w:marBottom w:val="0"/>
          <w:divBdr>
            <w:top w:val="none" w:sz="0" w:space="0" w:color="auto"/>
            <w:left w:val="none" w:sz="0" w:space="0" w:color="auto"/>
            <w:bottom w:val="none" w:sz="0" w:space="0" w:color="auto"/>
            <w:right w:val="none" w:sz="0" w:space="0" w:color="auto"/>
          </w:divBdr>
        </w:div>
        <w:div w:id="524295283">
          <w:marLeft w:val="480"/>
          <w:marRight w:val="0"/>
          <w:marTop w:val="0"/>
          <w:marBottom w:val="0"/>
          <w:divBdr>
            <w:top w:val="none" w:sz="0" w:space="0" w:color="auto"/>
            <w:left w:val="none" w:sz="0" w:space="0" w:color="auto"/>
            <w:bottom w:val="none" w:sz="0" w:space="0" w:color="auto"/>
            <w:right w:val="none" w:sz="0" w:space="0" w:color="auto"/>
          </w:divBdr>
        </w:div>
        <w:div w:id="1864436030">
          <w:marLeft w:val="480"/>
          <w:marRight w:val="0"/>
          <w:marTop w:val="0"/>
          <w:marBottom w:val="0"/>
          <w:divBdr>
            <w:top w:val="none" w:sz="0" w:space="0" w:color="auto"/>
            <w:left w:val="none" w:sz="0" w:space="0" w:color="auto"/>
            <w:bottom w:val="none" w:sz="0" w:space="0" w:color="auto"/>
            <w:right w:val="none" w:sz="0" w:space="0" w:color="auto"/>
          </w:divBdr>
        </w:div>
        <w:div w:id="121270333">
          <w:marLeft w:val="480"/>
          <w:marRight w:val="0"/>
          <w:marTop w:val="0"/>
          <w:marBottom w:val="0"/>
          <w:divBdr>
            <w:top w:val="none" w:sz="0" w:space="0" w:color="auto"/>
            <w:left w:val="none" w:sz="0" w:space="0" w:color="auto"/>
            <w:bottom w:val="none" w:sz="0" w:space="0" w:color="auto"/>
            <w:right w:val="none" w:sz="0" w:space="0" w:color="auto"/>
          </w:divBdr>
        </w:div>
        <w:div w:id="210267228">
          <w:marLeft w:val="480"/>
          <w:marRight w:val="0"/>
          <w:marTop w:val="0"/>
          <w:marBottom w:val="0"/>
          <w:divBdr>
            <w:top w:val="none" w:sz="0" w:space="0" w:color="auto"/>
            <w:left w:val="none" w:sz="0" w:space="0" w:color="auto"/>
            <w:bottom w:val="none" w:sz="0" w:space="0" w:color="auto"/>
            <w:right w:val="none" w:sz="0" w:space="0" w:color="auto"/>
          </w:divBdr>
        </w:div>
        <w:div w:id="478424936">
          <w:marLeft w:val="480"/>
          <w:marRight w:val="0"/>
          <w:marTop w:val="0"/>
          <w:marBottom w:val="0"/>
          <w:divBdr>
            <w:top w:val="none" w:sz="0" w:space="0" w:color="auto"/>
            <w:left w:val="none" w:sz="0" w:space="0" w:color="auto"/>
            <w:bottom w:val="none" w:sz="0" w:space="0" w:color="auto"/>
            <w:right w:val="none" w:sz="0" w:space="0" w:color="auto"/>
          </w:divBdr>
        </w:div>
        <w:div w:id="1275668434">
          <w:marLeft w:val="480"/>
          <w:marRight w:val="0"/>
          <w:marTop w:val="0"/>
          <w:marBottom w:val="0"/>
          <w:divBdr>
            <w:top w:val="none" w:sz="0" w:space="0" w:color="auto"/>
            <w:left w:val="none" w:sz="0" w:space="0" w:color="auto"/>
            <w:bottom w:val="none" w:sz="0" w:space="0" w:color="auto"/>
            <w:right w:val="none" w:sz="0" w:space="0" w:color="auto"/>
          </w:divBdr>
        </w:div>
        <w:div w:id="1104036305">
          <w:marLeft w:val="480"/>
          <w:marRight w:val="0"/>
          <w:marTop w:val="0"/>
          <w:marBottom w:val="0"/>
          <w:divBdr>
            <w:top w:val="none" w:sz="0" w:space="0" w:color="auto"/>
            <w:left w:val="none" w:sz="0" w:space="0" w:color="auto"/>
            <w:bottom w:val="none" w:sz="0" w:space="0" w:color="auto"/>
            <w:right w:val="none" w:sz="0" w:space="0" w:color="auto"/>
          </w:divBdr>
        </w:div>
        <w:div w:id="2056467069">
          <w:marLeft w:val="480"/>
          <w:marRight w:val="0"/>
          <w:marTop w:val="0"/>
          <w:marBottom w:val="0"/>
          <w:divBdr>
            <w:top w:val="none" w:sz="0" w:space="0" w:color="auto"/>
            <w:left w:val="none" w:sz="0" w:space="0" w:color="auto"/>
            <w:bottom w:val="none" w:sz="0" w:space="0" w:color="auto"/>
            <w:right w:val="none" w:sz="0" w:space="0" w:color="auto"/>
          </w:divBdr>
        </w:div>
        <w:div w:id="37557771">
          <w:marLeft w:val="480"/>
          <w:marRight w:val="0"/>
          <w:marTop w:val="0"/>
          <w:marBottom w:val="0"/>
          <w:divBdr>
            <w:top w:val="none" w:sz="0" w:space="0" w:color="auto"/>
            <w:left w:val="none" w:sz="0" w:space="0" w:color="auto"/>
            <w:bottom w:val="none" w:sz="0" w:space="0" w:color="auto"/>
            <w:right w:val="none" w:sz="0" w:space="0" w:color="auto"/>
          </w:divBdr>
        </w:div>
        <w:div w:id="567233665">
          <w:marLeft w:val="480"/>
          <w:marRight w:val="0"/>
          <w:marTop w:val="0"/>
          <w:marBottom w:val="0"/>
          <w:divBdr>
            <w:top w:val="none" w:sz="0" w:space="0" w:color="auto"/>
            <w:left w:val="none" w:sz="0" w:space="0" w:color="auto"/>
            <w:bottom w:val="none" w:sz="0" w:space="0" w:color="auto"/>
            <w:right w:val="none" w:sz="0" w:space="0" w:color="auto"/>
          </w:divBdr>
        </w:div>
        <w:div w:id="2123181163">
          <w:marLeft w:val="480"/>
          <w:marRight w:val="0"/>
          <w:marTop w:val="0"/>
          <w:marBottom w:val="0"/>
          <w:divBdr>
            <w:top w:val="none" w:sz="0" w:space="0" w:color="auto"/>
            <w:left w:val="none" w:sz="0" w:space="0" w:color="auto"/>
            <w:bottom w:val="none" w:sz="0" w:space="0" w:color="auto"/>
            <w:right w:val="none" w:sz="0" w:space="0" w:color="auto"/>
          </w:divBdr>
        </w:div>
        <w:div w:id="678234769">
          <w:marLeft w:val="480"/>
          <w:marRight w:val="0"/>
          <w:marTop w:val="0"/>
          <w:marBottom w:val="0"/>
          <w:divBdr>
            <w:top w:val="none" w:sz="0" w:space="0" w:color="auto"/>
            <w:left w:val="none" w:sz="0" w:space="0" w:color="auto"/>
            <w:bottom w:val="none" w:sz="0" w:space="0" w:color="auto"/>
            <w:right w:val="none" w:sz="0" w:space="0" w:color="auto"/>
          </w:divBdr>
        </w:div>
        <w:div w:id="1889560664">
          <w:marLeft w:val="480"/>
          <w:marRight w:val="0"/>
          <w:marTop w:val="0"/>
          <w:marBottom w:val="0"/>
          <w:divBdr>
            <w:top w:val="none" w:sz="0" w:space="0" w:color="auto"/>
            <w:left w:val="none" w:sz="0" w:space="0" w:color="auto"/>
            <w:bottom w:val="none" w:sz="0" w:space="0" w:color="auto"/>
            <w:right w:val="none" w:sz="0" w:space="0" w:color="auto"/>
          </w:divBdr>
        </w:div>
        <w:div w:id="409238008">
          <w:marLeft w:val="480"/>
          <w:marRight w:val="0"/>
          <w:marTop w:val="0"/>
          <w:marBottom w:val="0"/>
          <w:divBdr>
            <w:top w:val="none" w:sz="0" w:space="0" w:color="auto"/>
            <w:left w:val="none" w:sz="0" w:space="0" w:color="auto"/>
            <w:bottom w:val="none" w:sz="0" w:space="0" w:color="auto"/>
            <w:right w:val="none" w:sz="0" w:space="0" w:color="auto"/>
          </w:divBdr>
        </w:div>
        <w:div w:id="1267077726">
          <w:marLeft w:val="480"/>
          <w:marRight w:val="0"/>
          <w:marTop w:val="0"/>
          <w:marBottom w:val="0"/>
          <w:divBdr>
            <w:top w:val="none" w:sz="0" w:space="0" w:color="auto"/>
            <w:left w:val="none" w:sz="0" w:space="0" w:color="auto"/>
            <w:bottom w:val="none" w:sz="0" w:space="0" w:color="auto"/>
            <w:right w:val="none" w:sz="0" w:space="0" w:color="auto"/>
          </w:divBdr>
        </w:div>
        <w:div w:id="868761297">
          <w:marLeft w:val="480"/>
          <w:marRight w:val="0"/>
          <w:marTop w:val="0"/>
          <w:marBottom w:val="0"/>
          <w:divBdr>
            <w:top w:val="none" w:sz="0" w:space="0" w:color="auto"/>
            <w:left w:val="none" w:sz="0" w:space="0" w:color="auto"/>
            <w:bottom w:val="none" w:sz="0" w:space="0" w:color="auto"/>
            <w:right w:val="none" w:sz="0" w:space="0" w:color="auto"/>
          </w:divBdr>
        </w:div>
        <w:div w:id="1625426950">
          <w:marLeft w:val="480"/>
          <w:marRight w:val="0"/>
          <w:marTop w:val="0"/>
          <w:marBottom w:val="0"/>
          <w:divBdr>
            <w:top w:val="none" w:sz="0" w:space="0" w:color="auto"/>
            <w:left w:val="none" w:sz="0" w:space="0" w:color="auto"/>
            <w:bottom w:val="none" w:sz="0" w:space="0" w:color="auto"/>
            <w:right w:val="none" w:sz="0" w:space="0" w:color="auto"/>
          </w:divBdr>
        </w:div>
        <w:div w:id="1409305298">
          <w:marLeft w:val="480"/>
          <w:marRight w:val="0"/>
          <w:marTop w:val="0"/>
          <w:marBottom w:val="0"/>
          <w:divBdr>
            <w:top w:val="none" w:sz="0" w:space="0" w:color="auto"/>
            <w:left w:val="none" w:sz="0" w:space="0" w:color="auto"/>
            <w:bottom w:val="none" w:sz="0" w:space="0" w:color="auto"/>
            <w:right w:val="none" w:sz="0" w:space="0" w:color="auto"/>
          </w:divBdr>
        </w:div>
        <w:div w:id="172260572">
          <w:marLeft w:val="480"/>
          <w:marRight w:val="0"/>
          <w:marTop w:val="0"/>
          <w:marBottom w:val="0"/>
          <w:divBdr>
            <w:top w:val="none" w:sz="0" w:space="0" w:color="auto"/>
            <w:left w:val="none" w:sz="0" w:space="0" w:color="auto"/>
            <w:bottom w:val="none" w:sz="0" w:space="0" w:color="auto"/>
            <w:right w:val="none" w:sz="0" w:space="0" w:color="auto"/>
          </w:divBdr>
        </w:div>
        <w:div w:id="1099640433">
          <w:marLeft w:val="480"/>
          <w:marRight w:val="0"/>
          <w:marTop w:val="0"/>
          <w:marBottom w:val="0"/>
          <w:divBdr>
            <w:top w:val="none" w:sz="0" w:space="0" w:color="auto"/>
            <w:left w:val="none" w:sz="0" w:space="0" w:color="auto"/>
            <w:bottom w:val="none" w:sz="0" w:space="0" w:color="auto"/>
            <w:right w:val="none" w:sz="0" w:space="0" w:color="auto"/>
          </w:divBdr>
        </w:div>
        <w:div w:id="1013847429">
          <w:marLeft w:val="480"/>
          <w:marRight w:val="0"/>
          <w:marTop w:val="0"/>
          <w:marBottom w:val="0"/>
          <w:divBdr>
            <w:top w:val="none" w:sz="0" w:space="0" w:color="auto"/>
            <w:left w:val="none" w:sz="0" w:space="0" w:color="auto"/>
            <w:bottom w:val="none" w:sz="0" w:space="0" w:color="auto"/>
            <w:right w:val="none" w:sz="0" w:space="0" w:color="auto"/>
          </w:divBdr>
        </w:div>
        <w:div w:id="325398366">
          <w:marLeft w:val="480"/>
          <w:marRight w:val="0"/>
          <w:marTop w:val="0"/>
          <w:marBottom w:val="0"/>
          <w:divBdr>
            <w:top w:val="none" w:sz="0" w:space="0" w:color="auto"/>
            <w:left w:val="none" w:sz="0" w:space="0" w:color="auto"/>
            <w:bottom w:val="none" w:sz="0" w:space="0" w:color="auto"/>
            <w:right w:val="none" w:sz="0" w:space="0" w:color="auto"/>
          </w:divBdr>
        </w:div>
        <w:div w:id="1200974402">
          <w:marLeft w:val="480"/>
          <w:marRight w:val="0"/>
          <w:marTop w:val="0"/>
          <w:marBottom w:val="0"/>
          <w:divBdr>
            <w:top w:val="none" w:sz="0" w:space="0" w:color="auto"/>
            <w:left w:val="none" w:sz="0" w:space="0" w:color="auto"/>
            <w:bottom w:val="none" w:sz="0" w:space="0" w:color="auto"/>
            <w:right w:val="none" w:sz="0" w:space="0" w:color="auto"/>
          </w:divBdr>
        </w:div>
        <w:div w:id="2076393042">
          <w:marLeft w:val="480"/>
          <w:marRight w:val="0"/>
          <w:marTop w:val="0"/>
          <w:marBottom w:val="0"/>
          <w:divBdr>
            <w:top w:val="none" w:sz="0" w:space="0" w:color="auto"/>
            <w:left w:val="none" w:sz="0" w:space="0" w:color="auto"/>
            <w:bottom w:val="none" w:sz="0" w:space="0" w:color="auto"/>
            <w:right w:val="none" w:sz="0" w:space="0" w:color="auto"/>
          </w:divBdr>
        </w:div>
        <w:div w:id="2085684563">
          <w:marLeft w:val="480"/>
          <w:marRight w:val="0"/>
          <w:marTop w:val="0"/>
          <w:marBottom w:val="0"/>
          <w:divBdr>
            <w:top w:val="none" w:sz="0" w:space="0" w:color="auto"/>
            <w:left w:val="none" w:sz="0" w:space="0" w:color="auto"/>
            <w:bottom w:val="none" w:sz="0" w:space="0" w:color="auto"/>
            <w:right w:val="none" w:sz="0" w:space="0" w:color="auto"/>
          </w:divBdr>
        </w:div>
        <w:div w:id="1136484433">
          <w:marLeft w:val="480"/>
          <w:marRight w:val="0"/>
          <w:marTop w:val="0"/>
          <w:marBottom w:val="0"/>
          <w:divBdr>
            <w:top w:val="none" w:sz="0" w:space="0" w:color="auto"/>
            <w:left w:val="none" w:sz="0" w:space="0" w:color="auto"/>
            <w:bottom w:val="none" w:sz="0" w:space="0" w:color="auto"/>
            <w:right w:val="none" w:sz="0" w:space="0" w:color="auto"/>
          </w:divBdr>
        </w:div>
        <w:div w:id="691153459">
          <w:marLeft w:val="480"/>
          <w:marRight w:val="0"/>
          <w:marTop w:val="0"/>
          <w:marBottom w:val="0"/>
          <w:divBdr>
            <w:top w:val="none" w:sz="0" w:space="0" w:color="auto"/>
            <w:left w:val="none" w:sz="0" w:space="0" w:color="auto"/>
            <w:bottom w:val="none" w:sz="0" w:space="0" w:color="auto"/>
            <w:right w:val="none" w:sz="0" w:space="0" w:color="auto"/>
          </w:divBdr>
        </w:div>
        <w:div w:id="189151199">
          <w:marLeft w:val="480"/>
          <w:marRight w:val="0"/>
          <w:marTop w:val="0"/>
          <w:marBottom w:val="0"/>
          <w:divBdr>
            <w:top w:val="none" w:sz="0" w:space="0" w:color="auto"/>
            <w:left w:val="none" w:sz="0" w:space="0" w:color="auto"/>
            <w:bottom w:val="none" w:sz="0" w:space="0" w:color="auto"/>
            <w:right w:val="none" w:sz="0" w:space="0" w:color="auto"/>
          </w:divBdr>
        </w:div>
        <w:div w:id="1994868378">
          <w:marLeft w:val="480"/>
          <w:marRight w:val="0"/>
          <w:marTop w:val="0"/>
          <w:marBottom w:val="0"/>
          <w:divBdr>
            <w:top w:val="none" w:sz="0" w:space="0" w:color="auto"/>
            <w:left w:val="none" w:sz="0" w:space="0" w:color="auto"/>
            <w:bottom w:val="none" w:sz="0" w:space="0" w:color="auto"/>
            <w:right w:val="none" w:sz="0" w:space="0" w:color="auto"/>
          </w:divBdr>
        </w:div>
        <w:div w:id="508103228">
          <w:marLeft w:val="480"/>
          <w:marRight w:val="0"/>
          <w:marTop w:val="0"/>
          <w:marBottom w:val="0"/>
          <w:divBdr>
            <w:top w:val="none" w:sz="0" w:space="0" w:color="auto"/>
            <w:left w:val="none" w:sz="0" w:space="0" w:color="auto"/>
            <w:bottom w:val="none" w:sz="0" w:space="0" w:color="auto"/>
            <w:right w:val="none" w:sz="0" w:space="0" w:color="auto"/>
          </w:divBdr>
        </w:div>
        <w:div w:id="938804235">
          <w:marLeft w:val="480"/>
          <w:marRight w:val="0"/>
          <w:marTop w:val="0"/>
          <w:marBottom w:val="0"/>
          <w:divBdr>
            <w:top w:val="none" w:sz="0" w:space="0" w:color="auto"/>
            <w:left w:val="none" w:sz="0" w:space="0" w:color="auto"/>
            <w:bottom w:val="none" w:sz="0" w:space="0" w:color="auto"/>
            <w:right w:val="none" w:sz="0" w:space="0" w:color="auto"/>
          </w:divBdr>
        </w:div>
        <w:div w:id="327174633">
          <w:marLeft w:val="480"/>
          <w:marRight w:val="0"/>
          <w:marTop w:val="0"/>
          <w:marBottom w:val="0"/>
          <w:divBdr>
            <w:top w:val="none" w:sz="0" w:space="0" w:color="auto"/>
            <w:left w:val="none" w:sz="0" w:space="0" w:color="auto"/>
            <w:bottom w:val="none" w:sz="0" w:space="0" w:color="auto"/>
            <w:right w:val="none" w:sz="0" w:space="0" w:color="auto"/>
          </w:divBdr>
        </w:div>
        <w:div w:id="63383139">
          <w:marLeft w:val="480"/>
          <w:marRight w:val="0"/>
          <w:marTop w:val="0"/>
          <w:marBottom w:val="0"/>
          <w:divBdr>
            <w:top w:val="none" w:sz="0" w:space="0" w:color="auto"/>
            <w:left w:val="none" w:sz="0" w:space="0" w:color="auto"/>
            <w:bottom w:val="none" w:sz="0" w:space="0" w:color="auto"/>
            <w:right w:val="none" w:sz="0" w:space="0" w:color="auto"/>
          </w:divBdr>
        </w:div>
        <w:div w:id="1101535158">
          <w:marLeft w:val="480"/>
          <w:marRight w:val="0"/>
          <w:marTop w:val="0"/>
          <w:marBottom w:val="0"/>
          <w:divBdr>
            <w:top w:val="none" w:sz="0" w:space="0" w:color="auto"/>
            <w:left w:val="none" w:sz="0" w:space="0" w:color="auto"/>
            <w:bottom w:val="none" w:sz="0" w:space="0" w:color="auto"/>
            <w:right w:val="none" w:sz="0" w:space="0" w:color="auto"/>
          </w:divBdr>
        </w:div>
        <w:div w:id="727722764">
          <w:marLeft w:val="480"/>
          <w:marRight w:val="0"/>
          <w:marTop w:val="0"/>
          <w:marBottom w:val="0"/>
          <w:divBdr>
            <w:top w:val="none" w:sz="0" w:space="0" w:color="auto"/>
            <w:left w:val="none" w:sz="0" w:space="0" w:color="auto"/>
            <w:bottom w:val="none" w:sz="0" w:space="0" w:color="auto"/>
            <w:right w:val="none" w:sz="0" w:space="0" w:color="auto"/>
          </w:divBdr>
        </w:div>
        <w:div w:id="2114283891">
          <w:marLeft w:val="480"/>
          <w:marRight w:val="0"/>
          <w:marTop w:val="0"/>
          <w:marBottom w:val="0"/>
          <w:divBdr>
            <w:top w:val="none" w:sz="0" w:space="0" w:color="auto"/>
            <w:left w:val="none" w:sz="0" w:space="0" w:color="auto"/>
            <w:bottom w:val="none" w:sz="0" w:space="0" w:color="auto"/>
            <w:right w:val="none" w:sz="0" w:space="0" w:color="auto"/>
          </w:divBdr>
        </w:div>
        <w:div w:id="113599191">
          <w:marLeft w:val="480"/>
          <w:marRight w:val="0"/>
          <w:marTop w:val="0"/>
          <w:marBottom w:val="0"/>
          <w:divBdr>
            <w:top w:val="none" w:sz="0" w:space="0" w:color="auto"/>
            <w:left w:val="none" w:sz="0" w:space="0" w:color="auto"/>
            <w:bottom w:val="none" w:sz="0" w:space="0" w:color="auto"/>
            <w:right w:val="none" w:sz="0" w:space="0" w:color="auto"/>
          </w:divBdr>
        </w:div>
        <w:div w:id="1953631079">
          <w:marLeft w:val="480"/>
          <w:marRight w:val="0"/>
          <w:marTop w:val="0"/>
          <w:marBottom w:val="0"/>
          <w:divBdr>
            <w:top w:val="none" w:sz="0" w:space="0" w:color="auto"/>
            <w:left w:val="none" w:sz="0" w:space="0" w:color="auto"/>
            <w:bottom w:val="none" w:sz="0" w:space="0" w:color="auto"/>
            <w:right w:val="none" w:sz="0" w:space="0" w:color="auto"/>
          </w:divBdr>
        </w:div>
        <w:div w:id="1781141145">
          <w:marLeft w:val="480"/>
          <w:marRight w:val="0"/>
          <w:marTop w:val="0"/>
          <w:marBottom w:val="0"/>
          <w:divBdr>
            <w:top w:val="none" w:sz="0" w:space="0" w:color="auto"/>
            <w:left w:val="none" w:sz="0" w:space="0" w:color="auto"/>
            <w:bottom w:val="none" w:sz="0" w:space="0" w:color="auto"/>
            <w:right w:val="none" w:sz="0" w:space="0" w:color="auto"/>
          </w:divBdr>
        </w:div>
        <w:div w:id="202907086">
          <w:marLeft w:val="480"/>
          <w:marRight w:val="0"/>
          <w:marTop w:val="0"/>
          <w:marBottom w:val="0"/>
          <w:divBdr>
            <w:top w:val="none" w:sz="0" w:space="0" w:color="auto"/>
            <w:left w:val="none" w:sz="0" w:space="0" w:color="auto"/>
            <w:bottom w:val="none" w:sz="0" w:space="0" w:color="auto"/>
            <w:right w:val="none" w:sz="0" w:space="0" w:color="auto"/>
          </w:divBdr>
        </w:div>
        <w:div w:id="2070493426">
          <w:marLeft w:val="480"/>
          <w:marRight w:val="0"/>
          <w:marTop w:val="0"/>
          <w:marBottom w:val="0"/>
          <w:divBdr>
            <w:top w:val="none" w:sz="0" w:space="0" w:color="auto"/>
            <w:left w:val="none" w:sz="0" w:space="0" w:color="auto"/>
            <w:bottom w:val="none" w:sz="0" w:space="0" w:color="auto"/>
            <w:right w:val="none" w:sz="0" w:space="0" w:color="auto"/>
          </w:divBdr>
        </w:div>
        <w:div w:id="847871728">
          <w:marLeft w:val="480"/>
          <w:marRight w:val="0"/>
          <w:marTop w:val="0"/>
          <w:marBottom w:val="0"/>
          <w:divBdr>
            <w:top w:val="none" w:sz="0" w:space="0" w:color="auto"/>
            <w:left w:val="none" w:sz="0" w:space="0" w:color="auto"/>
            <w:bottom w:val="none" w:sz="0" w:space="0" w:color="auto"/>
            <w:right w:val="none" w:sz="0" w:space="0" w:color="auto"/>
          </w:divBdr>
        </w:div>
        <w:div w:id="1568372839">
          <w:marLeft w:val="480"/>
          <w:marRight w:val="0"/>
          <w:marTop w:val="0"/>
          <w:marBottom w:val="0"/>
          <w:divBdr>
            <w:top w:val="none" w:sz="0" w:space="0" w:color="auto"/>
            <w:left w:val="none" w:sz="0" w:space="0" w:color="auto"/>
            <w:bottom w:val="none" w:sz="0" w:space="0" w:color="auto"/>
            <w:right w:val="none" w:sz="0" w:space="0" w:color="auto"/>
          </w:divBdr>
        </w:div>
        <w:div w:id="1146316832">
          <w:marLeft w:val="480"/>
          <w:marRight w:val="0"/>
          <w:marTop w:val="0"/>
          <w:marBottom w:val="0"/>
          <w:divBdr>
            <w:top w:val="none" w:sz="0" w:space="0" w:color="auto"/>
            <w:left w:val="none" w:sz="0" w:space="0" w:color="auto"/>
            <w:bottom w:val="none" w:sz="0" w:space="0" w:color="auto"/>
            <w:right w:val="none" w:sz="0" w:space="0" w:color="auto"/>
          </w:divBdr>
        </w:div>
        <w:div w:id="747921129">
          <w:marLeft w:val="480"/>
          <w:marRight w:val="0"/>
          <w:marTop w:val="0"/>
          <w:marBottom w:val="0"/>
          <w:divBdr>
            <w:top w:val="none" w:sz="0" w:space="0" w:color="auto"/>
            <w:left w:val="none" w:sz="0" w:space="0" w:color="auto"/>
            <w:bottom w:val="none" w:sz="0" w:space="0" w:color="auto"/>
            <w:right w:val="none" w:sz="0" w:space="0" w:color="auto"/>
          </w:divBdr>
        </w:div>
        <w:div w:id="1005546860">
          <w:marLeft w:val="480"/>
          <w:marRight w:val="0"/>
          <w:marTop w:val="0"/>
          <w:marBottom w:val="0"/>
          <w:divBdr>
            <w:top w:val="none" w:sz="0" w:space="0" w:color="auto"/>
            <w:left w:val="none" w:sz="0" w:space="0" w:color="auto"/>
            <w:bottom w:val="none" w:sz="0" w:space="0" w:color="auto"/>
            <w:right w:val="none" w:sz="0" w:space="0" w:color="auto"/>
          </w:divBdr>
        </w:div>
        <w:div w:id="2110272056">
          <w:marLeft w:val="480"/>
          <w:marRight w:val="0"/>
          <w:marTop w:val="0"/>
          <w:marBottom w:val="0"/>
          <w:divBdr>
            <w:top w:val="none" w:sz="0" w:space="0" w:color="auto"/>
            <w:left w:val="none" w:sz="0" w:space="0" w:color="auto"/>
            <w:bottom w:val="none" w:sz="0" w:space="0" w:color="auto"/>
            <w:right w:val="none" w:sz="0" w:space="0" w:color="auto"/>
          </w:divBdr>
        </w:div>
        <w:div w:id="311373576">
          <w:marLeft w:val="480"/>
          <w:marRight w:val="0"/>
          <w:marTop w:val="0"/>
          <w:marBottom w:val="0"/>
          <w:divBdr>
            <w:top w:val="none" w:sz="0" w:space="0" w:color="auto"/>
            <w:left w:val="none" w:sz="0" w:space="0" w:color="auto"/>
            <w:bottom w:val="none" w:sz="0" w:space="0" w:color="auto"/>
            <w:right w:val="none" w:sz="0" w:space="0" w:color="auto"/>
          </w:divBdr>
        </w:div>
        <w:div w:id="1317956454">
          <w:marLeft w:val="480"/>
          <w:marRight w:val="0"/>
          <w:marTop w:val="0"/>
          <w:marBottom w:val="0"/>
          <w:divBdr>
            <w:top w:val="none" w:sz="0" w:space="0" w:color="auto"/>
            <w:left w:val="none" w:sz="0" w:space="0" w:color="auto"/>
            <w:bottom w:val="none" w:sz="0" w:space="0" w:color="auto"/>
            <w:right w:val="none" w:sz="0" w:space="0" w:color="auto"/>
          </w:divBdr>
        </w:div>
        <w:div w:id="1282152090">
          <w:marLeft w:val="480"/>
          <w:marRight w:val="0"/>
          <w:marTop w:val="0"/>
          <w:marBottom w:val="0"/>
          <w:divBdr>
            <w:top w:val="none" w:sz="0" w:space="0" w:color="auto"/>
            <w:left w:val="none" w:sz="0" w:space="0" w:color="auto"/>
            <w:bottom w:val="none" w:sz="0" w:space="0" w:color="auto"/>
            <w:right w:val="none" w:sz="0" w:space="0" w:color="auto"/>
          </w:divBdr>
        </w:div>
        <w:div w:id="394861132">
          <w:marLeft w:val="480"/>
          <w:marRight w:val="0"/>
          <w:marTop w:val="0"/>
          <w:marBottom w:val="0"/>
          <w:divBdr>
            <w:top w:val="none" w:sz="0" w:space="0" w:color="auto"/>
            <w:left w:val="none" w:sz="0" w:space="0" w:color="auto"/>
            <w:bottom w:val="none" w:sz="0" w:space="0" w:color="auto"/>
            <w:right w:val="none" w:sz="0" w:space="0" w:color="auto"/>
          </w:divBdr>
        </w:div>
        <w:div w:id="1616524483">
          <w:marLeft w:val="480"/>
          <w:marRight w:val="0"/>
          <w:marTop w:val="0"/>
          <w:marBottom w:val="0"/>
          <w:divBdr>
            <w:top w:val="none" w:sz="0" w:space="0" w:color="auto"/>
            <w:left w:val="none" w:sz="0" w:space="0" w:color="auto"/>
            <w:bottom w:val="none" w:sz="0" w:space="0" w:color="auto"/>
            <w:right w:val="none" w:sz="0" w:space="0" w:color="auto"/>
          </w:divBdr>
        </w:div>
        <w:div w:id="1113473539">
          <w:marLeft w:val="480"/>
          <w:marRight w:val="0"/>
          <w:marTop w:val="0"/>
          <w:marBottom w:val="0"/>
          <w:divBdr>
            <w:top w:val="none" w:sz="0" w:space="0" w:color="auto"/>
            <w:left w:val="none" w:sz="0" w:space="0" w:color="auto"/>
            <w:bottom w:val="none" w:sz="0" w:space="0" w:color="auto"/>
            <w:right w:val="none" w:sz="0" w:space="0" w:color="auto"/>
          </w:divBdr>
        </w:div>
        <w:div w:id="2021470658">
          <w:marLeft w:val="480"/>
          <w:marRight w:val="0"/>
          <w:marTop w:val="0"/>
          <w:marBottom w:val="0"/>
          <w:divBdr>
            <w:top w:val="none" w:sz="0" w:space="0" w:color="auto"/>
            <w:left w:val="none" w:sz="0" w:space="0" w:color="auto"/>
            <w:bottom w:val="none" w:sz="0" w:space="0" w:color="auto"/>
            <w:right w:val="none" w:sz="0" w:space="0" w:color="auto"/>
          </w:divBdr>
        </w:div>
        <w:div w:id="1748915070">
          <w:marLeft w:val="480"/>
          <w:marRight w:val="0"/>
          <w:marTop w:val="0"/>
          <w:marBottom w:val="0"/>
          <w:divBdr>
            <w:top w:val="none" w:sz="0" w:space="0" w:color="auto"/>
            <w:left w:val="none" w:sz="0" w:space="0" w:color="auto"/>
            <w:bottom w:val="none" w:sz="0" w:space="0" w:color="auto"/>
            <w:right w:val="none" w:sz="0" w:space="0" w:color="auto"/>
          </w:divBdr>
        </w:div>
        <w:div w:id="466512373">
          <w:marLeft w:val="480"/>
          <w:marRight w:val="0"/>
          <w:marTop w:val="0"/>
          <w:marBottom w:val="0"/>
          <w:divBdr>
            <w:top w:val="none" w:sz="0" w:space="0" w:color="auto"/>
            <w:left w:val="none" w:sz="0" w:space="0" w:color="auto"/>
            <w:bottom w:val="none" w:sz="0" w:space="0" w:color="auto"/>
            <w:right w:val="none" w:sz="0" w:space="0" w:color="auto"/>
          </w:divBdr>
        </w:div>
        <w:div w:id="1896548069">
          <w:marLeft w:val="480"/>
          <w:marRight w:val="0"/>
          <w:marTop w:val="0"/>
          <w:marBottom w:val="0"/>
          <w:divBdr>
            <w:top w:val="none" w:sz="0" w:space="0" w:color="auto"/>
            <w:left w:val="none" w:sz="0" w:space="0" w:color="auto"/>
            <w:bottom w:val="none" w:sz="0" w:space="0" w:color="auto"/>
            <w:right w:val="none" w:sz="0" w:space="0" w:color="auto"/>
          </w:divBdr>
        </w:div>
        <w:div w:id="29696327">
          <w:marLeft w:val="480"/>
          <w:marRight w:val="0"/>
          <w:marTop w:val="0"/>
          <w:marBottom w:val="0"/>
          <w:divBdr>
            <w:top w:val="none" w:sz="0" w:space="0" w:color="auto"/>
            <w:left w:val="none" w:sz="0" w:space="0" w:color="auto"/>
            <w:bottom w:val="none" w:sz="0" w:space="0" w:color="auto"/>
            <w:right w:val="none" w:sz="0" w:space="0" w:color="auto"/>
          </w:divBdr>
        </w:div>
        <w:div w:id="919758137">
          <w:marLeft w:val="480"/>
          <w:marRight w:val="0"/>
          <w:marTop w:val="0"/>
          <w:marBottom w:val="0"/>
          <w:divBdr>
            <w:top w:val="none" w:sz="0" w:space="0" w:color="auto"/>
            <w:left w:val="none" w:sz="0" w:space="0" w:color="auto"/>
            <w:bottom w:val="none" w:sz="0" w:space="0" w:color="auto"/>
            <w:right w:val="none" w:sz="0" w:space="0" w:color="auto"/>
          </w:divBdr>
        </w:div>
        <w:div w:id="1615401596">
          <w:marLeft w:val="480"/>
          <w:marRight w:val="0"/>
          <w:marTop w:val="0"/>
          <w:marBottom w:val="0"/>
          <w:divBdr>
            <w:top w:val="none" w:sz="0" w:space="0" w:color="auto"/>
            <w:left w:val="none" w:sz="0" w:space="0" w:color="auto"/>
            <w:bottom w:val="none" w:sz="0" w:space="0" w:color="auto"/>
            <w:right w:val="none" w:sz="0" w:space="0" w:color="auto"/>
          </w:divBdr>
        </w:div>
        <w:div w:id="514270159">
          <w:marLeft w:val="480"/>
          <w:marRight w:val="0"/>
          <w:marTop w:val="0"/>
          <w:marBottom w:val="0"/>
          <w:divBdr>
            <w:top w:val="none" w:sz="0" w:space="0" w:color="auto"/>
            <w:left w:val="none" w:sz="0" w:space="0" w:color="auto"/>
            <w:bottom w:val="none" w:sz="0" w:space="0" w:color="auto"/>
            <w:right w:val="none" w:sz="0" w:space="0" w:color="auto"/>
          </w:divBdr>
        </w:div>
        <w:div w:id="1507012575">
          <w:marLeft w:val="480"/>
          <w:marRight w:val="0"/>
          <w:marTop w:val="0"/>
          <w:marBottom w:val="0"/>
          <w:divBdr>
            <w:top w:val="none" w:sz="0" w:space="0" w:color="auto"/>
            <w:left w:val="none" w:sz="0" w:space="0" w:color="auto"/>
            <w:bottom w:val="none" w:sz="0" w:space="0" w:color="auto"/>
            <w:right w:val="none" w:sz="0" w:space="0" w:color="auto"/>
          </w:divBdr>
        </w:div>
        <w:div w:id="622998400">
          <w:marLeft w:val="480"/>
          <w:marRight w:val="0"/>
          <w:marTop w:val="0"/>
          <w:marBottom w:val="0"/>
          <w:divBdr>
            <w:top w:val="none" w:sz="0" w:space="0" w:color="auto"/>
            <w:left w:val="none" w:sz="0" w:space="0" w:color="auto"/>
            <w:bottom w:val="none" w:sz="0" w:space="0" w:color="auto"/>
            <w:right w:val="none" w:sz="0" w:space="0" w:color="auto"/>
          </w:divBdr>
        </w:div>
        <w:div w:id="1340502655">
          <w:marLeft w:val="480"/>
          <w:marRight w:val="0"/>
          <w:marTop w:val="0"/>
          <w:marBottom w:val="0"/>
          <w:divBdr>
            <w:top w:val="none" w:sz="0" w:space="0" w:color="auto"/>
            <w:left w:val="none" w:sz="0" w:space="0" w:color="auto"/>
            <w:bottom w:val="none" w:sz="0" w:space="0" w:color="auto"/>
            <w:right w:val="none" w:sz="0" w:space="0" w:color="auto"/>
          </w:divBdr>
        </w:div>
        <w:div w:id="195123463">
          <w:marLeft w:val="480"/>
          <w:marRight w:val="0"/>
          <w:marTop w:val="0"/>
          <w:marBottom w:val="0"/>
          <w:divBdr>
            <w:top w:val="none" w:sz="0" w:space="0" w:color="auto"/>
            <w:left w:val="none" w:sz="0" w:space="0" w:color="auto"/>
            <w:bottom w:val="none" w:sz="0" w:space="0" w:color="auto"/>
            <w:right w:val="none" w:sz="0" w:space="0" w:color="auto"/>
          </w:divBdr>
        </w:div>
        <w:div w:id="1954051952">
          <w:marLeft w:val="480"/>
          <w:marRight w:val="0"/>
          <w:marTop w:val="0"/>
          <w:marBottom w:val="0"/>
          <w:divBdr>
            <w:top w:val="none" w:sz="0" w:space="0" w:color="auto"/>
            <w:left w:val="none" w:sz="0" w:space="0" w:color="auto"/>
            <w:bottom w:val="none" w:sz="0" w:space="0" w:color="auto"/>
            <w:right w:val="none" w:sz="0" w:space="0" w:color="auto"/>
          </w:divBdr>
        </w:div>
        <w:div w:id="884410046">
          <w:marLeft w:val="480"/>
          <w:marRight w:val="0"/>
          <w:marTop w:val="0"/>
          <w:marBottom w:val="0"/>
          <w:divBdr>
            <w:top w:val="none" w:sz="0" w:space="0" w:color="auto"/>
            <w:left w:val="none" w:sz="0" w:space="0" w:color="auto"/>
            <w:bottom w:val="none" w:sz="0" w:space="0" w:color="auto"/>
            <w:right w:val="none" w:sz="0" w:space="0" w:color="auto"/>
          </w:divBdr>
        </w:div>
        <w:div w:id="586841658">
          <w:marLeft w:val="480"/>
          <w:marRight w:val="0"/>
          <w:marTop w:val="0"/>
          <w:marBottom w:val="0"/>
          <w:divBdr>
            <w:top w:val="none" w:sz="0" w:space="0" w:color="auto"/>
            <w:left w:val="none" w:sz="0" w:space="0" w:color="auto"/>
            <w:bottom w:val="none" w:sz="0" w:space="0" w:color="auto"/>
            <w:right w:val="none" w:sz="0" w:space="0" w:color="auto"/>
          </w:divBdr>
        </w:div>
        <w:div w:id="825710191">
          <w:marLeft w:val="480"/>
          <w:marRight w:val="0"/>
          <w:marTop w:val="0"/>
          <w:marBottom w:val="0"/>
          <w:divBdr>
            <w:top w:val="none" w:sz="0" w:space="0" w:color="auto"/>
            <w:left w:val="none" w:sz="0" w:space="0" w:color="auto"/>
            <w:bottom w:val="none" w:sz="0" w:space="0" w:color="auto"/>
            <w:right w:val="none" w:sz="0" w:space="0" w:color="auto"/>
          </w:divBdr>
        </w:div>
        <w:div w:id="332997090">
          <w:marLeft w:val="480"/>
          <w:marRight w:val="0"/>
          <w:marTop w:val="0"/>
          <w:marBottom w:val="0"/>
          <w:divBdr>
            <w:top w:val="none" w:sz="0" w:space="0" w:color="auto"/>
            <w:left w:val="none" w:sz="0" w:space="0" w:color="auto"/>
            <w:bottom w:val="none" w:sz="0" w:space="0" w:color="auto"/>
            <w:right w:val="none" w:sz="0" w:space="0" w:color="auto"/>
          </w:divBdr>
        </w:div>
        <w:div w:id="1765026855">
          <w:marLeft w:val="480"/>
          <w:marRight w:val="0"/>
          <w:marTop w:val="0"/>
          <w:marBottom w:val="0"/>
          <w:divBdr>
            <w:top w:val="none" w:sz="0" w:space="0" w:color="auto"/>
            <w:left w:val="none" w:sz="0" w:space="0" w:color="auto"/>
            <w:bottom w:val="none" w:sz="0" w:space="0" w:color="auto"/>
            <w:right w:val="none" w:sz="0" w:space="0" w:color="auto"/>
          </w:divBdr>
        </w:div>
        <w:div w:id="1974094827">
          <w:marLeft w:val="480"/>
          <w:marRight w:val="0"/>
          <w:marTop w:val="0"/>
          <w:marBottom w:val="0"/>
          <w:divBdr>
            <w:top w:val="none" w:sz="0" w:space="0" w:color="auto"/>
            <w:left w:val="none" w:sz="0" w:space="0" w:color="auto"/>
            <w:bottom w:val="none" w:sz="0" w:space="0" w:color="auto"/>
            <w:right w:val="none" w:sz="0" w:space="0" w:color="auto"/>
          </w:divBdr>
        </w:div>
        <w:div w:id="556861804">
          <w:marLeft w:val="480"/>
          <w:marRight w:val="0"/>
          <w:marTop w:val="0"/>
          <w:marBottom w:val="0"/>
          <w:divBdr>
            <w:top w:val="none" w:sz="0" w:space="0" w:color="auto"/>
            <w:left w:val="none" w:sz="0" w:space="0" w:color="auto"/>
            <w:bottom w:val="none" w:sz="0" w:space="0" w:color="auto"/>
            <w:right w:val="none" w:sz="0" w:space="0" w:color="auto"/>
          </w:divBdr>
        </w:div>
        <w:div w:id="1997998602">
          <w:marLeft w:val="480"/>
          <w:marRight w:val="0"/>
          <w:marTop w:val="0"/>
          <w:marBottom w:val="0"/>
          <w:divBdr>
            <w:top w:val="none" w:sz="0" w:space="0" w:color="auto"/>
            <w:left w:val="none" w:sz="0" w:space="0" w:color="auto"/>
            <w:bottom w:val="none" w:sz="0" w:space="0" w:color="auto"/>
            <w:right w:val="none" w:sz="0" w:space="0" w:color="auto"/>
          </w:divBdr>
        </w:div>
        <w:div w:id="1002003096">
          <w:marLeft w:val="480"/>
          <w:marRight w:val="0"/>
          <w:marTop w:val="0"/>
          <w:marBottom w:val="0"/>
          <w:divBdr>
            <w:top w:val="none" w:sz="0" w:space="0" w:color="auto"/>
            <w:left w:val="none" w:sz="0" w:space="0" w:color="auto"/>
            <w:bottom w:val="none" w:sz="0" w:space="0" w:color="auto"/>
            <w:right w:val="none" w:sz="0" w:space="0" w:color="auto"/>
          </w:divBdr>
        </w:div>
        <w:div w:id="441612338">
          <w:marLeft w:val="480"/>
          <w:marRight w:val="0"/>
          <w:marTop w:val="0"/>
          <w:marBottom w:val="0"/>
          <w:divBdr>
            <w:top w:val="none" w:sz="0" w:space="0" w:color="auto"/>
            <w:left w:val="none" w:sz="0" w:space="0" w:color="auto"/>
            <w:bottom w:val="none" w:sz="0" w:space="0" w:color="auto"/>
            <w:right w:val="none" w:sz="0" w:space="0" w:color="auto"/>
          </w:divBdr>
        </w:div>
        <w:div w:id="1015769532">
          <w:marLeft w:val="480"/>
          <w:marRight w:val="0"/>
          <w:marTop w:val="0"/>
          <w:marBottom w:val="0"/>
          <w:divBdr>
            <w:top w:val="none" w:sz="0" w:space="0" w:color="auto"/>
            <w:left w:val="none" w:sz="0" w:space="0" w:color="auto"/>
            <w:bottom w:val="none" w:sz="0" w:space="0" w:color="auto"/>
            <w:right w:val="none" w:sz="0" w:space="0" w:color="auto"/>
          </w:divBdr>
        </w:div>
        <w:div w:id="87773169">
          <w:marLeft w:val="480"/>
          <w:marRight w:val="0"/>
          <w:marTop w:val="0"/>
          <w:marBottom w:val="0"/>
          <w:divBdr>
            <w:top w:val="none" w:sz="0" w:space="0" w:color="auto"/>
            <w:left w:val="none" w:sz="0" w:space="0" w:color="auto"/>
            <w:bottom w:val="none" w:sz="0" w:space="0" w:color="auto"/>
            <w:right w:val="none" w:sz="0" w:space="0" w:color="auto"/>
          </w:divBdr>
        </w:div>
        <w:div w:id="1861385173">
          <w:marLeft w:val="480"/>
          <w:marRight w:val="0"/>
          <w:marTop w:val="0"/>
          <w:marBottom w:val="0"/>
          <w:divBdr>
            <w:top w:val="none" w:sz="0" w:space="0" w:color="auto"/>
            <w:left w:val="none" w:sz="0" w:space="0" w:color="auto"/>
            <w:bottom w:val="none" w:sz="0" w:space="0" w:color="auto"/>
            <w:right w:val="none" w:sz="0" w:space="0" w:color="auto"/>
          </w:divBdr>
        </w:div>
        <w:div w:id="1402945551">
          <w:marLeft w:val="480"/>
          <w:marRight w:val="0"/>
          <w:marTop w:val="0"/>
          <w:marBottom w:val="0"/>
          <w:divBdr>
            <w:top w:val="none" w:sz="0" w:space="0" w:color="auto"/>
            <w:left w:val="none" w:sz="0" w:space="0" w:color="auto"/>
            <w:bottom w:val="none" w:sz="0" w:space="0" w:color="auto"/>
            <w:right w:val="none" w:sz="0" w:space="0" w:color="auto"/>
          </w:divBdr>
        </w:div>
        <w:div w:id="762916298">
          <w:marLeft w:val="480"/>
          <w:marRight w:val="0"/>
          <w:marTop w:val="0"/>
          <w:marBottom w:val="0"/>
          <w:divBdr>
            <w:top w:val="none" w:sz="0" w:space="0" w:color="auto"/>
            <w:left w:val="none" w:sz="0" w:space="0" w:color="auto"/>
            <w:bottom w:val="none" w:sz="0" w:space="0" w:color="auto"/>
            <w:right w:val="none" w:sz="0" w:space="0" w:color="auto"/>
          </w:divBdr>
        </w:div>
        <w:div w:id="647365683">
          <w:marLeft w:val="480"/>
          <w:marRight w:val="0"/>
          <w:marTop w:val="0"/>
          <w:marBottom w:val="0"/>
          <w:divBdr>
            <w:top w:val="none" w:sz="0" w:space="0" w:color="auto"/>
            <w:left w:val="none" w:sz="0" w:space="0" w:color="auto"/>
            <w:bottom w:val="none" w:sz="0" w:space="0" w:color="auto"/>
            <w:right w:val="none" w:sz="0" w:space="0" w:color="auto"/>
          </w:divBdr>
        </w:div>
        <w:div w:id="830566925">
          <w:marLeft w:val="480"/>
          <w:marRight w:val="0"/>
          <w:marTop w:val="0"/>
          <w:marBottom w:val="0"/>
          <w:divBdr>
            <w:top w:val="none" w:sz="0" w:space="0" w:color="auto"/>
            <w:left w:val="none" w:sz="0" w:space="0" w:color="auto"/>
            <w:bottom w:val="none" w:sz="0" w:space="0" w:color="auto"/>
            <w:right w:val="none" w:sz="0" w:space="0" w:color="auto"/>
          </w:divBdr>
        </w:div>
        <w:div w:id="87695049">
          <w:marLeft w:val="480"/>
          <w:marRight w:val="0"/>
          <w:marTop w:val="0"/>
          <w:marBottom w:val="0"/>
          <w:divBdr>
            <w:top w:val="none" w:sz="0" w:space="0" w:color="auto"/>
            <w:left w:val="none" w:sz="0" w:space="0" w:color="auto"/>
            <w:bottom w:val="none" w:sz="0" w:space="0" w:color="auto"/>
            <w:right w:val="none" w:sz="0" w:space="0" w:color="auto"/>
          </w:divBdr>
        </w:div>
        <w:div w:id="271089373">
          <w:marLeft w:val="480"/>
          <w:marRight w:val="0"/>
          <w:marTop w:val="0"/>
          <w:marBottom w:val="0"/>
          <w:divBdr>
            <w:top w:val="none" w:sz="0" w:space="0" w:color="auto"/>
            <w:left w:val="none" w:sz="0" w:space="0" w:color="auto"/>
            <w:bottom w:val="none" w:sz="0" w:space="0" w:color="auto"/>
            <w:right w:val="none" w:sz="0" w:space="0" w:color="auto"/>
          </w:divBdr>
        </w:div>
        <w:div w:id="301158689">
          <w:marLeft w:val="480"/>
          <w:marRight w:val="0"/>
          <w:marTop w:val="0"/>
          <w:marBottom w:val="0"/>
          <w:divBdr>
            <w:top w:val="none" w:sz="0" w:space="0" w:color="auto"/>
            <w:left w:val="none" w:sz="0" w:space="0" w:color="auto"/>
            <w:bottom w:val="none" w:sz="0" w:space="0" w:color="auto"/>
            <w:right w:val="none" w:sz="0" w:space="0" w:color="auto"/>
          </w:divBdr>
        </w:div>
        <w:div w:id="1876504625">
          <w:marLeft w:val="480"/>
          <w:marRight w:val="0"/>
          <w:marTop w:val="0"/>
          <w:marBottom w:val="0"/>
          <w:divBdr>
            <w:top w:val="none" w:sz="0" w:space="0" w:color="auto"/>
            <w:left w:val="none" w:sz="0" w:space="0" w:color="auto"/>
            <w:bottom w:val="none" w:sz="0" w:space="0" w:color="auto"/>
            <w:right w:val="none" w:sz="0" w:space="0" w:color="auto"/>
          </w:divBdr>
        </w:div>
        <w:div w:id="1401832775">
          <w:marLeft w:val="480"/>
          <w:marRight w:val="0"/>
          <w:marTop w:val="0"/>
          <w:marBottom w:val="0"/>
          <w:divBdr>
            <w:top w:val="none" w:sz="0" w:space="0" w:color="auto"/>
            <w:left w:val="none" w:sz="0" w:space="0" w:color="auto"/>
            <w:bottom w:val="none" w:sz="0" w:space="0" w:color="auto"/>
            <w:right w:val="none" w:sz="0" w:space="0" w:color="auto"/>
          </w:divBdr>
        </w:div>
        <w:div w:id="1453590254">
          <w:marLeft w:val="480"/>
          <w:marRight w:val="0"/>
          <w:marTop w:val="0"/>
          <w:marBottom w:val="0"/>
          <w:divBdr>
            <w:top w:val="none" w:sz="0" w:space="0" w:color="auto"/>
            <w:left w:val="none" w:sz="0" w:space="0" w:color="auto"/>
            <w:bottom w:val="none" w:sz="0" w:space="0" w:color="auto"/>
            <w:right w:val="none" w:sz="0" w:space="0" w:color="auto"/>
          </w:divBdr>
        </w:div>
      </w:divsChild>
    </w:div>
    <w:div w:id="1421684062">
      <w:bodyDiv w:val="1"/>
      <w:marLeft w:val="0"/>
      <w:marRight w:val="0"/>
      <w:marTop w:val="0"/>
      <w:marBottom w:val="0"/>
      <w:divBdr>
        <w:top w:val="none" w:sz="0" w:space="0" w:color="auto"/>
        <w:left w:val="none" w:sz="0" w:space="0" w:color="auto"/>
        <w:bottom w:val="none" w:sz="0" w:space="0" w:color="auto"/>
        <w:right w:val="none" w:sz="0" w:space="0" w:color="auto"/>
      </w:divBdr>
    </w:div>
    <w:div w:id="1422097818">
      <w:bodyDiv w:val="1"/>
      <w:marLeft w:val="0"/>
      <w:marRight w:val="0"/>
      <w:marTop w:val="0"/>
      <w:marBottom w:val="0"/>
      <w:divBdr>
        <w:top w:val="none" w:sz="0" w:space="0" w:color="auto"/>
        <w:left w:val="none" w:sz="0" w:space="0" w:color="auto"/>
        <w:bottom w:val="none" w:sz="0" w:space="0" w:color="auto"/>
        <w:right w:val="none" w:sz="0" w:space="0" w:color="auto"/>
      </w:divBdr>
    </w:div>
    <w:div w:id="1422291115">
      <w:bodyDiv w:val="1"/>
      <w:marLeft w:val="0"/>
      <w:marRight w:val="0"/>
      <w:marTop w:val="0"/>
      <w:marBottom w:val="0"/>
      <w:divBdr>
        <w:top w:val="none" w:sz="0" w:space="0" w:color="auto"/>
        <w:left w:val="none" w:sz="0" w:space="0" w:color="auto"/>
        <w:bottom w:val="none" w:sz="0" w:space="0" w:color="auto"/>
        <w:right w:val="none" w:sz="0" w:space="0" w:color="auto"/>
      </w:divBdr>
    </w:div>
    <w:div w:id="1422919909">
      <w:bodyDiv w:val="1"/>
      <w:marLeft w:val="0"/>
      <w:marRight w:val="0"/>
      <w:marTop w:val="0"/>
      <w:marBottom w:val="0"/>
      <w:divBdr>
        <w:top w:val="none" w:sz="0" w:space="0" w:color="auto"/>
        <w:left w:val="none" w:sz="0" w:space="0" w:color="auto"/>
        <w:bottom w:val="none" w:sz="0" w:space="0" w:color="auto"/>
        <w:right w:val="none" w:sz="0" w:space="0" w:color="auto"/>
      </w:divBdr>
    </w:div>
    <w:div w:id="1422995199">
      <w:bodyDiv w:val="1"/>
      <w:marLeft w:val="0"/>
      <w:marRight w:val="0"/>
      <w:marTop w:val="0"/>
      <w:marBottom w:val="0"/>
      <w:divBdr>
        <w:top w:val="none" w:sz="0" w:space="0" w:color="auto"/>
        <w:left w:val="none" w:sz="0" w:space="0" w:color="auto"/>
        <w:bottom w:val="none" w:sz="0" w:space="0" w:color="auto"/>
        <w:right w:val="none" w:sz="0" w:space="0" w:color="auto"/>
      </w:divBdr>
    </w:div>
    <w:div w:id="1423144281">
      <w:bodyDiv w:val="1"/>
      <w:marLeft w:val="0"/>
      <w:marRight w:val="0"/>
      <w:marTop w:val="0"/>
      <w:marBottom w:val="0"/>
      <w:divBdr>
        <w:top w:val="none" w:sz="0" w:space="0" w:color="auto"/>
        <w:left w:val="none" w:sz="0" w:space="0" w:color="auto"/>
        <w:bottom w:val="none" w:sz="0" w:space="0" w:color="auto"/>
        <w:right w:val="none" w:sz="0" w:space="0" w:color="auto"/>
      </w:divBdr>
    </w:div>
    <w:div w:id="1423330049">
      <w:bodyDiv w:val="1"/>
      <w:marLeft w:val="0"/>
      <w:marRight w:val="0"/>
      <w:marTop w:val="0"/>
      <w:marBottom w:val="0"/>
      <w:divBdr>
        <w:top w:val="none" w:sz="0" w:space="0" w:color="auto"/>
        <w:left w:val="none" w:sz="0" w:space="0" w:color="auto"/>
        <w:bottom w:val="none" w:sz="0" w:space="0" w:color="auto"/>
        <w:right w:val="none" w:sz="0" w:space="0" w:color="auto"/>
      </w:divBdr>
    </w:div>
    <w:div w:id="1423336776">
      <w:bodyDiv w:val="1"/>
      <w:marLeft w:val="0"/>
      <w:marRight w:val="0"/>
      <w:marTop w:val="0"/>
      <w:marBottom w:val="0"/>
      <w:divBdr>
        <w:top w:val="none" w:sz="0" w:space="0" w:color="auto"/>
        <w:left w:val="none" w:sz="0" w:space="0" w:color="auto"/>
        <w:bottom w:val="none" w:sz="0" w:space="0" w:color="auto"/>
        <w:right w:val="none" w:sz="0" w:space="0" w:color="auto"/>
      </w:divBdr>
    </w:div>
    <w:div w:id="1423449445">
      <w:bodyDiv w:val="1"/>
      <w:marLeft w:val="0"/>
      <w:marRight w:val="0"/>
      <w:marTop w:val="0"/>
      <w:marBottom w:val="0"/>
      <w:divBdr>
        <w:top w:val="none" w:sz="0" w:space="0" w:color="auto"/>
        <w:left w:val="none" w:sz="0" w:space="0" w:color="auto"/>
        <w:bottom w:val="none" w:sz="0" w:space="0" w:color="auto"/>
        <w:right w:val="none" w:sz="0" w:space="0" w:color="auto"/>
      </w:divBdr>
    </w:div>
    <w:div w:id="1424759772">
      <w:bodyDiv w:val="1"/>
      <w:marLeft w:val="0"/>
      <w:marRight w:val="0"/>
      <w:marTop w:val="0"/>
      <w:marBottom w:val="0"/>
      <w:divBdr>
        <w:top w:val="none" w:sz="0" w:space="0" w:color="auto"/>
        <w:left w:val="none" w:sz="0" w:space="0" w:color="auto"/>
        <w:bottom w:val="none" w:sz="0" w:space="0" w:color="auto"/>
        <w:right w:val="none" w:sz="0" w:space="0" w:color="auto"/>
      </w:divBdr>
    </w:div>
    <w:div w:id="1425027096">
      <w:bodyDiv w:val="1"/>
      <w:marLeft w:val="0"/>
      <w:marRight w:val="0"/>
      <w:marTop w:val="0"/>
      <w:marBottom w:val="0"/>
      <w:divBdr>
        <w:top w:val="none" w:sz="0" w:space="0" w:color="auto"/>
        <w:left w:val="none" w:sz="0" w:space="0" w:color="auto"/>
        <w:bottom w:val="none" w:sz="0" w:space="0" w:color="auto"/>
        <w:right w:val="none" w:sz="0" w:space="0" w:color="auto"/>
      </w:divBdr>
    </w:div>
    <w:div w:id="1425103270">
      <w:bodyDiv w:val="1"/>
      <w:marLeft w:val="0"/>
      <w:marRight w:val="0"/>
      <w:marTop w:val="0"/>
      <w:marBottom w:val="0"/>
      <w:divBdr>
        <w:top w:val="none" w:sz="0" w:space="0" w:color="auto"/>
        <w:left w:val="none" w:sz="0" w:space="0" w:color="auto"/>
        <w:bottom w:val="none" w:sz="0" w:space="0" w:color="auto"/>
        <w:right w:val="none" w:sz="0" w:space="0" w:color="auto"/>
      </w:divBdr>
    </w:div>
    <w:div w:id="1425571382">
      <w:bodyDiv w:val="1"/>
      <w:marLeft w:val="0"/>
      <w:marRight w:val="0"/>
      <w:marTop w:val="0"/>
      <w:marBottom w:val="0"/>
      <w:divBdr>
        <w:top w:val="none" w:sz="0" w:space="0" w:color="auto"/>
        <w:left w:val="none" w:sz="0" w:space="0" w:color="auto"/>
        <w:bottom w:val="none" w:sz="0" w:space="0" w:color="auto"/>
        <w:right w:val="none" w:sz="0" w:space="0" w:color="auto"/>
      </w:divBdr>
    </w:div>
    <w:div w:id="1425833500">
      <w:bodyDiv w:val="1"/>
      <w:marLeft w:val="0"/>
      <w:marRight w:val="0"/>
      <w:marTop w:val="0"/>
      <w:marBottom w:val="0"/>
      <w:divBdr>
        <w:top w:val="none" w:sz="0" w:space="0" w:color="auto"/>
        <w:left w:val="none" w:sz="0" w:space="0" w:color="auto"/>
        <w:bottom w:val="none" w:sz="0" w:space="0" w:color="auto"/>
        <w:right w:val="none" w:sz="0" w:space="0" w:color="auto"/>
      </w:divBdr>
    </w:div>
    <w:div w:id="1426270818">
      <w:bodyDiv w:val="1"/>
      <w:marLeft w:val="0"/>
      <w:marRight w:val="0"/>
      <w:marTop w:val="0"/>
      <w:marBottom w:val="0"/>
      <w:divBdr>
        <w:top w:val="none" w:sz="0" w:space="0" w:color="auto"/>
        <w:left w:val="none" w:sz="0" w:space="0" w:color="auto"/>
        <w:bottom w:val="none" w:sz="0" w:space="0" w:color="auto"/>
        <w:right w:val="none" w:sz="0" w:space="0" w:color="auto"/>
      </w:divBdr>
    </w:div>
    <w:div w:id="1426536220">
      <w:bodyDiv w:val="1"/>
      <w:marLeft w:val="0"/>
      <w:marRight w:val="0"/>
      <w:marTop w:val="0"/>
      <w:marBottom w:val="0"/>
      <w:divBdr>
        <w:top w:val="none" w:sz="0" w:space="0" w:color="auto"/>
        <w:left w:val="none" w:sz="0" w:space="0" w:color="auto"/>
        <w:bottom w:val="none" w:sz="0" w:space="0" w:color="auto"/>
        <w:right w:val="none" w:sz="0" w:space="0" w:color="auto"/>
      </w:divBdr>
    </w:div>
    <w:div w:id="1426732755">
      <w:bodyDiv w:val="1"/>
      <w:marLeft w:val="0"/>
      <w:marRight w:val="0"/>
      <w:marTop w:val="0"/>
      <w:marBottom w:val="0"/>
      <w:divBdr>
        <w:top w:val="none" w:sz="0" w:space="0" w:color="auto"/>
        <w:left w:val="none" w:sz="0" w:space="0" w:color="auto"/>
        <w:bottom w:val="none" w:sz="0" w:space="0" w:color="auto"/>
        <w:right w:val="none" w:sz="0" w:space="0" w:color="auto"/>
      </w:divBdr>
    </w:div>
    <w:div w:id="1426926099">
      <w:bodyDiv w:val="1"/>
      <w:marLeft w:val="0"/>
      <w:marRight w:val="0"/>
      <w:marTop w:val="0"/>
      <w:marBottom w:val="0"/>
      <w:divBdr>
        <w:top w:val="none" w:sz="0" w:space="0" w:color="auto"/>
        <w:left w:val="none" w:sz="0" w:space="0" w:color="auto"/>
        <w:bottom w:val="none" w:sz="0" w:space="0" w:color="auto"/>
        <w:right w:val="none" w:sz="0" w:space="0" w:color="auto"/>
      </w:divBdr>
      <w:divsChild>
        <w:div w:id="932124881">
          <w:marLeft w:val="480"/>
          <w:marRight w:val="0"/>
          <w:marTop w:val="0"/>
          <w:marBottom w:val="0"/>
          <w:divBdr>
            <w:top w:val="none" w:sz="0" w:space="0" w:color="auto"/>
            <w:left w:val="none" w:sz="0" w:space="0" w:color="auto"/>
            <w:bottom w:val="none" w:sz="0" w:space="0" w:color="auto"/>
            <w:right w:val="none" w:sz="0" w:space="0" w:color="auto"/>
          </w:divBdr>
        </w:div>
        <w:div w:id="614018296">
          <w:marLeft w:val="480"/>
          <w:marRight w:val="0"/>
          <w:marTop w:val="0"/>
          <w:marBottom w:val="0"/>
          <w:divBdr>
            <w:top w:val="none" w:sz="0" w:space="0" w:color="auto"/>
            <w:left w:val="none" w:sz="0" w:space="0" w:color="auto"/>
            <w:bottom w:val="none" w:sz="0" w:space="0" w:color="auto"/>
            <w:right w:val="none" w:sz="0" w:space="0" w:color="auto"/>
          </w:divBdr>
        </w:div>
        <w:div w:id="1124732927">
          <w:marLeft w:val="480"/>
          <w:marRight w:val="0"/>
          <w:marTop w:val="0"/>
          <w:marBottom w:val="0"/>
          <w:divBdr>
            <w:top w:val="none" w:sz="0" w:space="0" w:color="auto"/>
            <w:left w:val="none" w:sz="0" w:space="0" w:color="auto"/>
            <w:bottom w:val="none" w:sz="0" w:space="0" w:color="auto"/>
            <w:right w:val="none" w:sz="0" w:space="0" w:color="auto"/>
          </w:divBdr>
        </w:div>
        <w:div w:id="921598924">
          <w:marLeft w:val="480"/>
          <w:marRight w:val="0"/>
          <w:marTop w:val="0"/>
          <w:marBottom w:val="0"/>
          <w:divBdr>
            <w:top w:val="none" w:sz="0" w:space="0" w:color="auto"/>
            <w:left w:val="none" w:sz="0" w:space="0" w:color="auto"/>
            <w:bottom w:val="none" w:sz="0" w:space="0" w:color="auto"/>
            <w:right w:val="none" w:sz="0" w:space="0" w:color="auto"/>
          </w:divBdr>
        </w:div>
        <w:div w:id="2013145192">
          <w:marLeft w:val="480"/>
          <w:marRight w:val="0"/>
          <w:marTop w:val="0"/>
          <w:marBottom w:val="0"/>
          <w:divBdr>
            <w:top w:val="none" w:sz="0" w:space="0" w:color="auto"/>
            <w:left w:val="none" w:sz="0" w:space="0" w:color="auto"/>
            <w:bottom w:val="none" w:sz="0" w:space="0" w:color="auto"/>
            <w:right w:val="none" w:sz="0" w:space="0" w:color="auto"/>
          </w:divBdr>
        </w:div>
        <w:div w:id="904217495">
          <w:marLeft w:val="480"/>
          <w:marRight w:val="0"/>
          <w:marTop w:val="0"/>
          <w:marBottom w:val="0"/>
          <w:divBdr>
            <w:top w:val="none" w:sz="0" w:space="0" w:color="auto"/>
            <w:left w:val="none" w:sz="0" w:space="0" w:color="auto"/>
            <w:bottom w:val="none" w:sz="0" w:space="0" w:color="auto"/>
            <w:right w:val="none" w:sz="0" w:space="0" w:color="auto"/>
          </w:divBdr>
        </w:div>
        <w:div w:id="31422849">
          <w:marLeft w:val="480"/>
          <w:marRight w:val="0"/>
          <w:marTop w:val="0"/>
          <w:marBottom w:val="0"/>
          <w:divBdr>
            <w:top w:val="none" w:sz="0" w:space="0" w:color="auto"/>
            <w:left w:val="none" w:sz="0" w:space="0" w:color="auto"/>
            <w:bottom w:val="none" w:sz="0" w:space="0" w:color="auto"/>
            <w:right w:val="none" w:sz="0" w:space="0" w:color="auto"/>
          </w:divBdr>
        </w:div>
        <w:div w:id="1962493456">
          <w:marLeft w:val="480"/>
          <w:marRight w:val="0"/>
          <w:marTop w:val="0"/>
          <w:marBottom w:val="0"/>
          <w:divBdr>
            <w:top w:val="none" w:sz="0" w:space="0" w:color="auto"/>
            <w:left w:val="none" w:sz="0" w:space="0" w:color="auto"/>
            <w:bottom w:val="none" w:sz="0" w:space="0" w:color="auto"/>
            <w:right w:val="none" w:sz="0" w:space="0" w:color="auto"/>
          </w:divBdr>
        </w:div>
        <w:div w:id="1976719710">
          <w:marLeft w:val="480"/>
          <w:marRight w:val="0"/>
          <w:marTop w:val="0"/>
          <w:marBottom w:val="0"/>
          <w:divBdr>
            <w:top w:val="none" w:sz="0" w:space="0" w:color="auto"/>
            <w:left w:val="none" w:sz="0" w:space="0" w:color="auto"/>
            <w:bottom w:val="none" w:sz="0" w:space="0" w:color="auto"/>
            <w:right w:val="none" w:sz="0" w:space="0" w:color="auto"/>
          </w:divBdr>
        </w:div>
        <w:div w:id="2096709139">
          <w:marLeft w:val="480"/>
          <w:marRight w:val="0"/>
          <w:marTop w:val="0"/>
          <w:marBottom w:val="0"/>
          <w:divBdr>
            <w:top w:val="none" w:sz="0" w:space="0" w:color="auto"/>
            <w:left w:val="none" w:sz="0" w:space="0" w:color="auto"/>
            <w:bottom w:val="none" w:sz="0" w:space="0" w:color="auto"/>
            <w:right w:val="none" w:sz="0" w:space="0" w:color="auto"/>
          </w:divBdr>
        </w:div>
        <w:div w:id="52317337">
          <w:marLeft w:val="480"/>
          <w:marRight w:val="0"/>
          <w:marTop w:val="0"/>
          <w:marBottom w:val="0"/>
          <w:divBdr>
            <w:top w:val="none" w:sz="0" w:space="0" w:color="auto"/>
            <w:left w:val="none" w:sz="0" w:space="0" w:color="auto"/>
            <w:bottom w:val="none" w:sz="0" w:space="0" w:color="auto"/>
            <w:right w:val="none" w:sz="0" w:space="0" w:color="auto"/>
          </w:divBdr>
        </w:div>
        <w:div w:id="411199664">
          <w:marLeft w:val="480"/>
          <w:marRight w:val="0"/>
          <w:marTop w:val="0"/>
          <w:marBottom w:val="0"/>
          <w:divBdr>
            <w:top w:val="none" w:sz="0" w:space="0" w:color="auto"/>
            <w:left w:val="none" w:sz="0" w:space="0" w:color="auto"/>
            <w:bottom w:val="none" w:sz="0" w:space="0" w:color="auto"/>
            <w:right w:val="none" w:sz="0" w:space="0" w:color="auto"/>
          </w:divBdr>
        </w:div>
        <w:div w:id="1287275887">
          <w:marLeft w:val="480"/>
          <w:marRight w:val="0"/>
          <w:marTop w:val="0"/>
          <w:marBottom w:val="0"/>
          <w:divBdr>
            <w:top w:val="none" w:sz="0" w:space="0" w:color="auto"/>
            <w:left w:val="none" w:sz="0" w:space="0" w:color="auto"/>
            <w:bottom w:val="none" w:sz="0" w:space="0" w:color="auto"/>
            <w:right w:val="none" w:sz="0" w:space="0" w:color="auto"/>
          </w:divBdr>
        </w:div>
        <w:div w:id="1138184412">
          <w:marLeft w:val="480"/>
          <w:marRight w:val="0"/>
          <w:marTop w:val="0"/>
          <w:marBottom w:val="0"/>
          <w:divBdr>
            <w:top w:val="none" w:sz="0" w:space="0" w:color="auto"/>
            <w:left w:val="none" w:sz="0" w:space="0" w:color="auto"/>
            <w:bottom w:val="none" w:sz="0" w:space="0" w:color="auto"/>
            <w:right w:val="none" w:sz="0" w:space="0" w:color="auto"/>
          </w:divBdr>
        </w:div>
        <w:div w:id="429666865">
          <w:marLeft w:val="480"/>
          <w:marRight w:val="0"/>
          <w:marTop w:val="0"/>
          <w:marBottom w:val="0"/>
          <w:divBdr>
            <w:top w:val="none" w:sz="0" w:space="0" w:color="auto"/>
            <w:left w:val="none" w:sz="0" w:space="0" w:color="auto"/>
            <w:bottom w:val="none" w:sz="0" w:space="0" w:color="auto"/>
            <w:right w:val="none" w:sz="0" w:space="0" w:color="auto"/>
          </w:divBdr>
        </w:div>
        <w:div w:id="447243666">
          <w:marLeft w:val="480"/>
          <w:marRight w:val="0"/>
          <w:marTop w:val="0"/>
          <w:marBottom w:val="0"/>
          <w:divBdr>
            <w:top w:val="none" w:sz="0" w:space="0" w:color="auto"/>
            <w:left w:val="none" w:sz="0" w:space="0" w:color="auto"/>
            <w:bottom w:val="none" w:sz="0" w:space="0" w:color="auto"/>
            <w:right w:val="none" w:sz="0" w:space="0" w:color="auto"/>
          </w:divBdr>
        </w:div>
        <w:div w:id="782648819">
          <w:marLeft w:val="480"/>
          <w:marRight w:val="0"/>
          <w:marTop w:val="0"/>
          <w:marBottom w:val="0"/>
          <w:divBdr>
            <w:top w:val="none" w:sz="0" w:space="0" w:color="auto"/>
            <w:left w:val="none" w:sz="0" w:space="0" w:color="auto"/>
            <w:bottom w:val="none" w:sz="0" w:space="0" w:color="auto"/>
            <w:right w:val="none" w:sz="0" w:space="0" w:color="auto"/>
          </w:divBdr>
        </w:div>
        <w:div w:id="464130278">
          <w:marLeft w:val="480"/>
          <w:marRight w:val="0"/>
          <w:marTop w:val="0"/>
          <w:marBottom w:val="0"/>
          <w:divBdr>
            <w:top w:val="none" w:sz="0" w:space="0" w:color="auto"/>
            <w:left w:val="none" w:sz="0" w:space="0" w:color="auto"/>
            <w:bottom w:val="none" w:sz="0" w:space="0" w:color="auto"/>
            <w:right w:val="none" w:sz="0" w:space="0" w:color="auto"/>
          </w:divBdr>
        </w:div>
        <w:div w:id="1493176793">
          <w:marLeft w:val="480"/>
          <w:marRight w:val="0"/>
          <w:marTop w:val="0"/>
          <w:marBottom w:val="0"/>
          <w:divBdr>
            <w:top w:val="none" w:sz="0" w:space="0" w:color="auto"/>
            <w:left w:val="none" w:sz="0" w:space="0" w:color="auto"/>
            <w:bottom w:val="none" w:sz="0" w:space="0" w:color="auto"/>
            <w:right w:val="none" w:sz="0" w:space="0" w:color="auto"/>
          </w:divBdr>
        </w:div>
        <w:div w:id="1251084905">
          <w:marLeft w:val="480"/>
          <w:marRight w:val="0"/>
          <w:marTop w:val="0"/>
          <w:marBottom w:val="0"/>
          <w:divBdr>
            <w:top w:val="none" w:sz="0" w:space="0" w:color="auto"/>
            <w:left w:val="none" w:sz="0" w:space="0" w:color="auto"/>
            <w:bottom w:val="none" w:sz="0" w:space="0" w:color="auto"/>
            <w:right w:val="none" w:sz="0" w:space="0" w:color="auto"/>
          </w:divBdr>
        </w:div>
        <w:div w:id="1893689762">
          <w:marLeft w:val="480"/>
          <w:marRight w:val="0"/>
          <w:marTop w:val="0"/>
          <w:marBottom w:val="0"/>
          <w:divBdr>
            <w:top w:val="none" w:sz="0" w:space="0" w:color="auto"/>
            <w:left w:val="none" w:sz="0" w:space="0" w:color="auto"/>
            <w:bottom w:val="none" w:sz="0" w:space="0" w:color="auto"/>
            <w:right w:val="none" w:sz="0" w:space="0" w:color="auto"/>
          </w:divBdr>
        </w:div>
        <w:div w:id="446387760">
          <w:marLeft w:val="480"/>
          <w:marRight w:val="0"/>
          <w:marTop w:val="0"/>
          <w:marBottom w:val="0"/>
          <w:divBdr>
            <w:top w:val="none" w:sz="0" w:space="0" w:color="auto"/>
            <w:left w:val="none" w:sz="0" w:space="0" w:color="auto"/>
            <w:bottom w:val="none" w:sz="0" w:space="0" w:color="auto"/>
            <w:right w:val="none" w:sz="0" w:space="0" w:color="auto"/>
          </w:divBdr>
        </w:div>
        <w:div w:id="1450588830">
          <w:marLeft w:val="480"/>
          <w:marRight w:val="0"/>
          <w:marTop w:val="0"/>
          <w:marBottom w:val="0"/>
          <w:divBdr>
            <w:top w:val="none" w:sz="0" w:space="0" w:color="auto"/>
            <w:left w:val="none" w:sz="0" w:space="0" w:color="auto"/>
            <w:bottom w:val="none" w:sz="0" w:space="0" w:color="auto"/>
            <w:right w:val="none" w:sz="0" w:space="0" w:color="auto"/>
          </w:divBdr>
        </w:div>
        <w:div w:id="1389106295">
          <w:marLeft w:val="480"/>
          <w:marRight w:val="0"/>
          <w:marTop w:val="0"/>
          <w:marBottom w:val="0"/>
          <w:divBdr>
            <w:top w:val="none" w:sz="0" w:space="0" w:color="auto"/>
            <w:left w:val="none" w:sz="0" w:space="0" w:color="auto"/>
            <w:bottom w:val="none" w:sz="0" w:space="0" w:color="auto"/>
            <w:right w:val="none" w:sz="0" w:space="0" w:color="auto"/>
          </w:divBdr>
        </w:div>
        <w:div w:id="648173712">
          <w:marLeft w:val="480"/>
          <w:marRight w:val="0"/>
          <w:marTop w:val="0"/>
          <w:marBottom w:val="0"/>
          <w:divBdr>
            <w:top w:val="none" w:sz="0" w:space="0" w:color="auto"/>
            <w:left w:val="none" w:sz="0" w:space="0" w:color="auto"/>
            <w:bottom w:val="none" w:sz="0" w:space="0" w:color="auto"/>
            <w:right w:val="none" w:sz="0" w:space="0" w:color="auto"/>
          </w:divBdr>
        </w:div>
        <w:div w:id="844519328">
          <w:marLeft w:val="480"/>
          <w:marRight w:val="0"/>
          <w:marTop w:val="0"/>
          <w:marBottom w:val="0"/>
          <w:divBdr>
            <w:top w:val="none" w:sz="0" w:space="0" w:color="auto"/>
            <w:left w:val="none" w:sz="0" w:space="0" w:color="auto"/>
            <w:bottom w:val="none" w:sz="0" w:space="0" w:color="auto"/>
            <w:right w:val="none" w:sz="0" w:space="0" w:color="auto"/>
          </w:divBdr>
        </w:div>
        <w:div w:id="671492511">
          <w:marLeft w:val="480"/>
          <w:marRight w:val="0"/>
          <w:marTop w:val="0"/>
          <w:marBottom w:val="0"/>
          <w:divBdr>
            <w:top w:val="none" w:sz="0" w:space="0" w:color="auto"/>
            <w:left w:val="none" w:sz="0" w:space="0" w:color="auto"/>
            <w:bottom w:val="none" w:sz="0" w:space="0" w:color="auto"/>
            <w:right w:val="none" w:sz="0" w:space="0" w:color="auto"/>
          </w:divBdr>
        </w:div>
        <w:div w:id="1202010910">
          <w:marLeft w:val="480"/>
          <w:marRight w:val="0"/>
          <w:marTop w:val="0"/>
          <w:marBottom w:val="0"/>
          <w:divBdr>
            <w:top w:val="none" w:sz="0" w:space="0" w:color="auto"/>
            <w:left w:val="none" w:sz="0" w:space="0" w:color="auto"/>
            <w:bottom w:val="none" w:sz="0" w:space="0" w:color="auto"/>
            <w:right w:val="none" w:sz="0" w:space="0" w:color="auto"/>
          </w:divBdr>
        </w:div>
        <w:div w:id="145556870">
          <w:marLeft w:val="480"/>
          <w:marRight w:val="0"/>
          <w:marTop w:val="0"/>
          <w:marBottom w:val="0"/>
          <w:divBdr>
            <w:top w:val="none" w:sz="0" w:space="0" w:color="auto"/>
            <w:left w:val="none" w:sz="0" w:space="0" w:color="auto"/>
            <w:bottom w:val="none" w:sz="0" w:space="0" w:color="auto"/>
            <w:right w:val="none" w:sz="0" w:space="0" w:color="auto"/>
          </w:divBdr>
        </w:div>
        <w:div w:id="1731465288">
          <w:marLeft w:val="480"/>
          <w:marRight w:val="0"/>
          <w:marTop w:val="0"/>
          <w:marBottom w:val="0"/>
          <w:divBdr>
            <w:top w:val="none" w:sz="0" w:space="0" w:color="auto"/>
            <w:left w:val="none" w:sz="0" w:space="0" w:color="auto"/>
            <w:bottom w:val="none" w:sz="0" w:space="0" w:color="auto"/>
            <w:right w:val="none" w:sz="0" w:space="0" w:color="auto"/>
          </w:divBdr>
        </w:div>
        <w:div w:id="743066292">
          <w:marLeft w:val="480"/>
          <w:marRight w:val="0"/>
          <w:marTop w:val="0"/>
          <w:marBottom w:val="0"/>
          <w:divBdr>
            <w:top w:val="none" w:sz="0" w:space="0" w:color="auto"/>
            <w:left w:val="none" w:sz="0" w:space="0" w:color="auto"/>
            <w:bottom w:val="none" w:sz="0" w:space="0" w:color="auto"/>
            <w:right w:val="none" w:sz="0" w:space="0" w:color="auto"/>
          </w:divBdr>
        </w:div>
        <w:div w:id="2077631804">
          <w:marLeft w:val="480"/>
          <w:marRight w:val="0"/>
          <w:marTop w:val="0"/>
          <w:marBottom w:val="0"/>
          <w:divBdr>
            <w:top w:val="none" w:sz="0" w:space="0" w:color="auto"/>
            <w:left w:val="none" w:sz="0" w:space="0" w:color="auto"/>
            <w:bottom w:val="none" w:sz="0" w:space="0" w:color="auto"/>
            <w:right w:val="none" w:sz="0" w:space="0" w:color="auto"/>
          </w:divBdr>
        </w:div>
        <w:div w:id="58483300">
          <w:marLeft w:val="480"/>
          <w:marRight w:val="0"/>
          <w:marTop w:val="0"/>
          <w:marBottom w:val="0"/>
          <w:divBdr>
            <w:top w:val="none" w:sz="0" w:space="0" w:color="auto"/>
            <w:left w:val="none" w:sz="0" w:space="0" w:color="auto"/>
            <w:bottom w:val="none" w:sz="0" w:space="0" w:color="auto"/>
            <w:right w:val="none" w:sz="0" w:space="0" w:color="auto"/>
          </w:divBdr>
        </w:div>
        <w:div w:id="687680776">
          <w:marLeft w:val="480"/>
          <w:marRight w:val="0"/>
          <w:marTop w:val="0"/>
          <w:marBottom w:val="0"/>
          <w:divBdr>
            <w:top w:val="none" w:sz="0" w:space="0" w:color="auto"/>
            <w:left w:val="none" w:sz="0" w:space="0" w:color="auto"/>
            <w:bottom w:val="none" w:sz="0" w:space="0" w:color="auto"/>
            <w:right w:val="none" w:sz="0" w:space="0" w:color="auto"/>
          </w:divBdr>
        </w:div>
        <w:div w:id="723025439">
          <w:marLeft w:val="480"/>
          <w:marRight w:val="0"/>
          <w:marTop w:val="0"/>
          <w:marBottom w:val="0"/>
          <w:divBdr>
            <w:top w:val="none" w:sz="0" w:space="0" w:color="auto"/>
            <w:left w:val="none" w:sz="0" w:space="0" w:color="auto"/>
            <w:bottom w:val="none" w:sz="0" w:space="0" w:color="auto"/>
            <w:right w:val="none" w:sz="0" w:space="0" w:color="auto"/>
          </w:divBdr>
        </w:div>
        <w:div w:id="159583015">
          <w:marLeft w:val="480"/>
          <w:marRight w:val="0"/>
          <w:marTop w:val="0"/>
          <w:marBottom w:val="0"/>
          <w:divBdr>
            <w:top w:val="none" w:sz="0" w:space="0" w:color="auto"/>
            <w:left w:val="none" w:sz="0" w:space="0" w:color="auto"/>
            <w:bottom w:val="none" w:sz="0" w:space="0" w:color="auto"/>
            <w:right w:val="none" w:sz="0" w:space="0" w:color="auto"/>
          </w:divBdr>
        </w:div>
        <w:div w:id="1655641470">
          <w:marLeft w:val="480"/>
          <w:marRight w:val="0"/>
          <w:marTop w:val="0"/>
          <w:marBottom w:val="0"/>
          <w:divBdr>
            <w:top w:val="none" w:sz="0" w:space="0" w:color="auto"/>
            <w:left w:val="none" w:sz="0" w:space="0" w:color="auto"/>
            <w:bottom w:val="none" w:sz="0" w:space="0" w:color="auto"/>
            <w:right w:val="none" w:sz="0" w:space="0" w:color="auto"/>
          </w:divBdr>
        </w:div>
        <w:div w:id="32270237">
          <w:marLeft w:val="480"/>
          <w:marRight w:val="0"/>
          <w:marTop w:val="0"/>
          <w:marBottom w:val="0"/>
          <w:divBdr>
            <w:top w:val="none" w:sz="0" w:space="0" w:color="auto"/>
            <w:left w:val="none" w:sz="0" w:space="0" w:color="auto"/>
            <w:bottom w:val="none" w:sz="0" w:space="0" w:color="auto"/>
            <w:right w:val="none" w:sz="0" w:space="0" w:color="auto"/>
          </w:divBdr>
        </w:div>
        <w:div w:id="522205039">
          <w:marLeft w:val="480"/>
          <w:marRight w:val="0"/>
          <w:marTop w:val="0"/>
          <w:marBottom w:val="0"/>
          <w:divBdr>
            <w:top w:val="none" w:sz="0" w:space="0" w:color="auto"/>
            <w:left w:val="none" w:sz="0" w:space="0" w:color="auto"/>
            <w:bottom w:val="none" w:sz="0" w:space="0" w:color="auto"/>
            <w:right w:val="none" w:sz="0" w:space="0" w:color="auto"/>
          </w:divBdr>
        </w:div>
        <w:div w:id="985935802">
          <w:marLeft w:val="480"/>
          <w:marRight w:val="0"/>
          <w:marTop w:val="0"/>
          <w:marBottom w:val="0"/>
          <w:divBdr>
            <w:top w:val="none" w:sz="0" w:space="0" w:color="auto"/>
            <w:left w:val="none" w:sz="0" w:space="0" w:color="auto"/>
            <w:bottom w:val="none" w:sz="0" w:space="0" w:color="auto"/>
            <w:right w:val="none" w:sz="0" w:space="0" w:color="auto"/>
          </w:divBdr>
        </w:div>
        <w:div w:id="362247303">
          <w:marLeft w:val="480"/>
          <w:marRight w:val="0"/>
          <w:marTop w:val="0"/>
          <w:marBottom w:val="0"/>
          <w:divBdr>
            <w:top w:val="none" w:sz="0" w:space="0" w:color="auto"/>
            <w:left w:val="none" w:sz="0" w:space="0" w:color="auto"/>
            <w:bottom w:val="none" w:sz="0" w:space="0" w:color="auto"/>
            <w:right w:val="none" w:sz="0" w:space="0" w:color="auto"/>
          </w:divBdr>
        </w:div>
        <w:div w:id="396174843">
          <w:marLeft w:val="480"/>
          <w:marRight w:val="0"/>
          <w:marTop w:val="0"/>
          <w:marBottom w:val="0"/>
          <w:divBdr>
            <w:top w:val="none" w:sz="0" w:space="0" w:color="auto"/>
            <w:left w:val="none" w:sz="0" w:space="0" w:color="auto"/>
            <w:bottom w:val="none" w:sz="0" w:space="0" w:color="auto"/>
            <w:right w:val="none" w:sz="0" w:space="0" w:color="auto"/>
          </w:divBdr>
        </w:div>
        <w:div w:id="322856394">
          <w:marLeft w:val="480"/>
          <w:marRight w:val="0"/>
          <w:marTop w:val="0"/>
          <w:marBottom w:val="0"/>
          <w:divBdr>
            <w:top w:val="none" w:sz="0" w:space="0" w:color="auto"/>
            <w:left w:val="none" w:sz="0" w:space="0" w:color="auto"/>
            <w:bottom w:val="none" w:sz="0" w:space="0" w:color="auto"/>
            <w:right w:val="none" w:sz="0" w:space="0" w:color="auto"/>
          </w:divBdr>
        </w:div>
        <w:div w:id="264848772">
          <w:marLeft w:val="480"/>
          <w:marRight w:val="0"/>
          <w:marTop w:val="0"/>
          <w:marBottom w:val="0"/>
          <w:divBdr>
            <w:top w:val="none" w:sz="0" w:space="0" w:color="auto"/>
            <w:left w:val="none" w:sz="0" w:space="0" w:color="auto"/>
            <w:bottom w:val="none" w:sz="0" w:space="0" w:color="auto"/>
            <w:right w:val="none" w:sz="0" w:space="0" w:color="auto"/>
          </w:divBdr>
        </w:div>
        <w:div w:id="1790472984">
          <w:marLeft w:val="480"/>
          <w:marRight w:val="0"/>
          <w:marTop w:val="0"/>
          <w:marBottom w:val="0"/>
          <w:divBdr>
            <w:top w:val="none" w:sz="0" w:space="0" w:color="auto"/>
            <w:left w:val="none" w:sz="0" w:space="0" w:color="auto"/>
            <w:bottom w:val="none" w:sz="0" w:space="0" w:color="auto"/>
            <w:right w:val="none" w:sz="0" w:space="0" w:color="auto"/>
          </w:divBdr>
        </w:div>
        <w:div w:id="1998799847">
          <w:marLeft w:val="480"/>
          <w:marRight w:val="0"/>
          <w:marTop w:val="0"/>
          <w:marBottom w:val="0"/>
          <w:divBdr>
            <w:top w:val="none" w:sz="0" w:space="0" w:color="auto"/>
            <w:left w:val="none" w:sz="0" w:space="0" w:color="auto"/>
            <w:bottom w:val="none" w:sz="0" w:space="0" w:color="auto"/>
            <w:right w:val="none" w:sz="0" w:space="0" w:color="auto"/>
          </w:divBdr>
        </w:div>
        <w:div w:id="295451170">
          <w:marLeft w:val="480"/>
          <w:marRight w:val="0"/>
          <w:marTop w:val="0"/>
          <w:marBottom w:val="0"/>
          <w:divBdr>
            <w:top w:val="none" w:sz="0" w:space="0" w:color="auto"/>
            <w:left w:val="none" w:sz="0" w:space="0" w:color="auto"/>
            <w:bottom w:val="none" w:sz="0" w:space="0" w:color="auto"/>
            <w:right w:val="none" w:sz="0" w:space="0" w:color="auto"/>
          </w:divBdr>
        </w:div>
        <w:div w:id="1107458540">
          <w:marLeft w:val="480"/>
          <w:marRight w:val="0"/>
          <w:marTop w:val="0"/>
          <w:marBottom w:val="0"/>
          <w:divBdr>
            <w:top w:val="none" w:sz="0" w:space="0" w:color="auto"/>
            <w:left w:val="none" w:sz="0" w:space="0" w:color="auto"/>
            <w:bottom w:val="none" w:sz="0" w:space="0" w:color="auto"/>
            <w:right w:val="none" w:sz="0" w:space="0" w:color="auto"/>
          </w:divBdr>
        </w:div>
        <w:div w:id="1949000561">
          <w:marLeft w:val="480"/>
          <w:marRight w:val="0"/>
          <w:marTop w:val="0"/>
          <w:marBottom w:val="0"/>
          <w:divBdr>
            <w:top w:val="none" w:sz="0" w:space="0" w:color="auto"/>
            <w:left w:val="none" w:sz="0" w:space="0" w:color="auto"/>
            <w:bottom w:val="none" w:sz="0" w:space="0" w:color="auto"/>
            <w:right w:val="none" w:sz="0" w:space="0" w:color="auto"/>
          </w:divBdr>
        </w:div>
        <w:div w:id="374087456">
          <w:marLeft w:val="480"/>
          <w:marRight w:val="0"/>
          <w:marTop w:val="0"/>
          <w:marBottom w:val="0"/>
          <w:divBdr>
            <w:top w:val="none" w:sz="0" w:space="0" w:color="auto"/>
            <w:left w:val="none" w:sz="0" w:space="0" w:color="auto"/>
            <w:bottom w:val="none" w:sz="0" w:space="0" w:color="auto"/>
            <w:right w:val="none" w:sz="0" w:space="0" w:color="auto"/>
          </w:divBdr>
        </w:div>
        <w:div w:id="256253305">
          <w:marLeft w:val="480"/>
          <w:marRight w:val="0"/>
          <w:marTop w:val="0"/>
          <w:marBottom w:val="0"/>
          <w:divBdr>
            <w:top w:val="none" w:sz="0" w:space="0" w:color="auto"/>
            <w:left w:val="none" w:sz="0" w:space="0" w:color="auto"/>
            <w:bottom w:val="none" w:sz="0" w:space="0" w:color="auto"/>
            <w:right w:val="none" w:sz="0" w:space="0" w:color="auto"/>
          </w:divBdr>
        </w:div>
        <w:div w:id="1210343432">
          <w:marLeft w:val="480"/>
          <w:marRight w:val="0"/>
          <w:marTop w:val="0"/>
          <w:marBottom w:val="0"/>
          <w:divBdr>
            <w:top w:val="none" w:sz="0" w:space="0" w:color="auto"/>
            <w:left w:val="none" w:sz="0" w:space="0" w:color="auto"/>
            <w:bottom w:val="none" w:sz="0" w:space="0" w:color="auto"/>
            <w:right w:val="none" w:sz="0" w:space="0" w:color="auto"/>
          </w:divBdr>
        </w:div>
        <w:div w:id="1224220454">
          <w:marLeft w:val="480"/>
          <w:marRight w:val="0"/>
          <w:marTop w:val="0"/>
          <w:marBottom w:val="0"/>
          <w:divBdr>
            <w:top w:val="none" w:sz="0" w:space="0" w:color="auto"/>
            <w:left w:val="none" w:sz="0" w:space="0" w:color="auto"/>
            <w:bottom w:val="none" w:sz="0" w:space="0" w:color="auto"/>
            <w:right w:val="none" w:sz="0" w:space="0" w:color="auto"/>
          </w:divBdr>
        </w:div>
        <w:div w:id="173037490">
          <w:marLeft w:val="480"/>
          <w:marRight w:val="0"/>
          <w:marTop w:val="0"/>
          <w:marBottom w:val="0"/>
          <w:divBdr>
            <w:top w:val="none" w:sz="0" w:space="0" w:color="auto"/>
            <w:left w:val="none" w:sz="0" w:space="0" w:color="auto"/>
            <w:bottom w:val="none" w:sz="0" w:space="0" w:color="auto"/>
            <w:right w:val="none" w:sz="0" w:space="0" w:color="auto"/>
          </w:divBdr>
        </w:div>
        <w:div w:id="1636401048">
          <w:marLeft w:val="480"/>
          <w:marRight w:val="0"/>
          <w:marTop w:val="0"/>
          <w:marBottom w:val="0"/>
          <w:divBdr>
            <w:top w:val="none" w:sz="0" w:space="0" w:color="auto"/>
            <w:left w:val="none" w:sz="0" w:space="0" w:color="auto"/>
            <w:bottom w:val="none" w:sz="0" w:space="0" w:color="auto"/>
            <w:right w:val="none" w:sz="0" w:space="0" w:color="auto"/>
          </w:divBdr>
        </w:div>
        <w:div w:id="528495944">
          <w:marLeft w:val="480"/>
          <w:marRight w:val="0"/>
          <w:marTop w:val="0"/>
          <w:marBottom w:val="0"/>
          <w:divBdr>
            <w:top w:val="none" w:sz="0" w:space="0" w:color="auto"/>
            <w:left w:val="none" w:sz="0" w:space="0" w:color="auto"/>
            <w:bottom w:val="none" w:sz="0" w:space="0" w:color="auto"/>
            <w:right w:val="none" w:sz="0" w:space="0" w:color="auto"/>
          </w:divBdr>
        </w:div>
        <w:div w:id="462191982">
          <w:marLeft w:val="480"/>
          <w:marRight w:val="0"/>
          <w:marTop w:val="0"/>
          <w:marBottom w:val="0"/>
          <w:divBdr>
            <w:top w:val="none" w:sz="0" w:space="0" w:color="auto"/>
            <w:left w:val="none" w:sz="0" w:space="0" w:color="auto"/>
            <w:bottom w:val="none" w:sz="0" w:space="0" w:color="auto"/>
            <w:right w:val="none" w:sz="0" w:space="0" w:color="auto"/>
          </w:divBdr>
        </w:div>
        <w:div w:id="563872618">
          <w:marLeft w:val="480"/>
          <w:marRight w:val="0"/>
          <w:marTop w:val="0"/>
          <w:marBottom w:val="0"/>
          <w:divBdr>
            <w:top w:val="none" w:sz="0" w:space="0" w:color="auto"/>
            <w:left w:val="none" w:sz="0" w:space="0" w:color="auto"/>
            <w:bottom w:val="none" w:sz="0" w:space="0" w:color="auto"/>
            <w:right w:val="none" w:sz="0" w:space="0" w:color="auto"/>
          </w:divBdr>
        </w:div>
        <w:div w:id="165412879">
          <w:marLeft w:val="480"/>
          <w:marRight w:val="0"/>
          <w:marTop w:val="0"/>
          <w:marBottom w:val="0"/>
          <w:divBdr>
            <w:top w:val="none" w:sz="0" w:space="0" w:color="auto"/>
            <w:left w:val="none" w:sz="0" w:space="0" w:color="auto"/>
            <w:bottom w:val="none" w:sz="0" w:space="0" w:color="auto"/>
            <w:right w:val="none" w:sz="0" w:space="0" w:color="auto"/>
          </w:divBdr>
        </w:div>
        <w:div w:id="1476799358">
          <w:marLeft w:val="480"/>
          <w:marRight w:val="0"/>
          <w:marTop w:val="0"/>
          <w:marBottom w:val="0"/>
          <w:divBdr>
            <w:top w:val="none" w:sz="0" w:space="0" w:color="auto"/>
            <w:left w:val="none" w:sz="0" w:space="0" w:color="auto"/>
            <w:bottom w:val="none" w:sz="0" w:space="0" w:color="auto"/>
            <w:right w:val="none" w:sz="0" w:space="0" w:color="auto"/>
          </w:divBdr>
        </w:div>
        <w:div w:id="471678253">
          <w:marLeft w:val="480"/>
          <w:marRight w:val="0"/>
          <w:marTop w:val="0"/>
          <w:marBottom w:val="0"/>
          <w:divBdr>
            <w:top w:val="none" w:sz="0" w:space="0" w:color="auto"/>
            <w:left w:val="none" w:sz="0" w:space="0" w:color="auto"/>
            <w:bottom w:val="none" w:sz="0" w:space="0" w:color="auto"/>
            <w:right w:val="none" w:sz="0" w:space="0" w:color="auto"/>
          </w:divBdr>
        </w:div>
        <w:div w:id="2144500718">
          <w:marLeft w:val="480"/>
          <w:marRight w:val="0"/>
          <w:marTop w:val="0"/>
          <w:marBottom w:val="0"/>
          <w:divBdr>
            <w:top w:val="none" w:sz="0" w:space="0" w:color="auto"/>
            <w:left w:val="none" w:sz="0" w:space="0" w:color="auto"/>
            <w:bottom w:val="none" w:sz="0" w:space="0" w:color="auto"/>
            <w:right w:val="none" w:sz="0" w:space="0" w:color="auto"/>
          </w:divBdr>
        </w:div>
        <w:div w:id="298807615">
          <w:marLeft w:val="480"/>
          <w:marRight w:val="0"/>
          <w:marTop w:val="0"/>
          <w:marBottom w:val="0"/>
          <w:divBdr>
            <w:top w:val="none" w:sz="0" w:space="0" w:color="auto"/>
            <w:left w:val="none" w:sz="0" w:space="0" w:color="auto"/>
            <w:bottom w:val="none" w:sz="0" w:space="0" w:color="auto"/>
            <w:right w:val="none" w:sz="0" w:space="0" w:color="auto"/>
          </w:divBdr>
        </w:div>
        <w:div w:id="919556188">
          <w:marLeft w:val="480"/>
          <w:marRight w:val="0"/>
          <w:marTop w:val="0"/>
          <w:marBottom w:val="0"/>
          <w:divBdr>
            <w:top w:val="none" w:sz="0" w:space="0" w:color="auto"/>
            <w:left w:val="none" w:sz="0" w:space="0" w:color="auto"/>
            <w:bottom w:val="none" w:sz="0" w:space="0" w:color="auto"/>
            <w:right w:val="none" w:sz="0" w:space="0" w:color="auto"/>
          </w:divBdr>
        </w:div>
        <w:div w:id="1945644923">
          <w:marLeft w:val="480"/>
          <w:marRight w:val="0"/>
          <w:marTop w:val="0"/>
          <w:marBottom w:val="0"/>
          <w:divBdr>
            <w:top w:val="none" w:sz="0" w:space="0" w:color="auto"/>
            <w:left w:val="none" w:sz="0" w:space="0" w:color="auto"/>
            <w:bottom w:val="none" w:sz="0" w:space="0" w:color="auto"/>
            <w:right w:val="none" w:sz="0" w:space="0" w:color="auto"/>
          </w:divBdr>
        </w:div>
        <w:div w:id="676075886">
          <w:marLeft w:val="480"/>
          <w:marRight w:val="0"/>
          <w:marTop w:val="0"/>
          <w:marBottom w:val="0"/>
          <w:divBdr>
            <w:top w:val="none" w:sz="0" w:space="0" w:color="auto"/>
            <w:left w:val="none" w:sz="0" w:space="0" w:color="auto"/>
            <w:bottom w:val="none" w:sz="0" w:space="0" w:color="auto"/>
            <w:right w:val="none" w:sz="0" w:space="0" w:color="auto"/>
          </w:divBdr>
        </w:div>
        <w:div w:id="784887390">
          <w:marLeft w:val="480"/>
          <w:marRight w:val="0"/>
          <w:marTop w:val="0"/>
          <w:marBottom w:val="0"/>
          <w:divBdr>
            <w:top w:val="none" w:sz="0" w:space="0" w:color="auto"/>
            <w:left w:val="none" w:sz="0" w:space="0" w:color="auto"/>
            <w:bottom w:val="none" w:sz="0" w:space="0" w:color="auto"/>
            <w:right w:val="none" w:sz="0" w:space="0" w:color="auto"/>
          </w:divBdr>
        </w:div>
        <w:div w:id="807406397">
          <w:marLeft w:val="480"/>
          <w:marRight w:val="0"/>
          <w:marTop w:val="0"/>
          <w:marBottom w:val="0"/>
          <w:divBdr>
            <w:top w:val="none" w:sz="0" w:space="0" w:color="auto"/>
            <w:left w:val="none" w:sz="0" w:space="0" w:color="auto"/>
            <w:bottom w:val="none" w:sz="0" w:space="0" w:color="auto"/>
            <w:right w:val="none" w:sz="0" w:space="0" w:color="auto"/>
          </w:divBdr>
        </w:div>
        <w:div w:id="463929603">
          <w:marLeft w:val="480"/>
          <w:marRight w:val="0"/>
          <w:marTop w:val="0"/>
          <w:marBottom w:val="0"/>
          <w:divBdr>
            <w:top w:val="none" w:sz="0" w:space="0" w:color="auto"/>
            <w:left w:val="none" w:sz="0" w:space="0" w:color="auto"/>
            <w:bottom w:val="none" w:sz="0" w:space="0" w:color="auto"/>
            <w:right w:val="none" w:sz="0" w:space="0" w:color="auto"/>
          </w:divBdr>
        </w:div>
        <w:div w:id="1562863364">
          <w:marLeft w:val="480"/>
          <w:marRight w:val="0"/>
          <w:marTop w:val="0"/>
          <w:marBottom w:val="0"/>
          <w:divBdr>
            <w:top w:val="none" w:sz="0" w:space="0" w:color="auto"/>
            <w:left w:val="none" w:sz="0" w:space="0" w:color="auto"/>
            <w:bottom w:val="none" w:sz="0" w:space="0" w:color="auto"/>
            <w:right w:val="none" w:sz="0" w:space="0" w:color="auto"/>
          </w:divBdr>
        </w:div>
        <w:div w:id="593906227">
          <w:marLeft w:val="480"/>
          <w:marRight w:val="0"/>
          <w:marTop w:val="0"/>
          <w:marBottom w:val="0"/>
          <w:divBdr>
            <w:top w:val="none" w:sz="0" w:space="0" w:color="auto"/>
            <w:left w:val="none" w:sz="0" w:space="0" w:color="auto"/>
            <w:bottom w:val="none" w:sz="0" w:space="0" w:color="auto"/>
            <w:right w:val="none" w:sz="0" w:space="0" w:color="auto"/>
          </w:divBdr>
        </w:div>
        <w:div w:id="516163375">
          <w:marLeft w:val="480"/>
          <w:marRight w:val="0"/>
          <w:marTop w:val="0"/>
          <w:marBottom w:val="0"/>
          <w:divBdr>
            <w:top w:val="none" w:sz="0" w:space="0" w:color="auto"/>
            <w:left w:val="none" w:sz="0" w:space="0" w:color="auto"/>
            <w:bottom w:val="none" w:sz="0" w:space="0" w:color="auto"/>
            <w:right w:val="none" w:sz="0" w:space="0" w:color="auto"/>
          </w:divBdr>
        </w:div>
        <w:div w:id="552619256">
          <w:marLeft w:val="480"/>
          <w:marRight w:val="0"/>
          <w:marTop w:val="0"/>
          <w:marBottom w:val="0"/>
          <w:divBdr>
            <w:top w:val="none" w:sz="0" w:space="0" w:color="auto"/>
            <w:left w:val="none" w:sz="0" w:space="0" w:color="auto"/>
            <w:bottom w:val="none" w:sz="0" w:space="0" w:color="auto"/>
            <w:right w:val="none" w:sz="0" w:space="0" w:color="auto"/>
          </w:divBdr>
        </w:div>
      </w:divsChild>
    </w:div>
    <w:div w:id="1427117085">
      <w:bodyDiv w:val="1"/>
      <w:marLeft w:val="0"/>
      <w:marRight w:val="0"/>
      <w:marTop w:val="0"/>
      <w:marBottom w:val="0"/>
      <w:divBdr>
        <w:top w:val="none" w:sz="0" w:space="0" w:color="auto"/>
        <w:left w:val="none" w:sz="0" w:space="0" w:color="auto"/>
        <w:bottom w:val="none" w:sz="0" w:space="0" w:color="auto"/>
        <w:right w:val="none" w:sz="0" w:space="0" w:color="auto"/>
      </w:divBdr>
    </w:div>
    <w:div w:id="1427727075">
      <w:bodyDiv w:val="1"/>
      <w:marLeft w:val="0"/>
      <w:marRight w:val="0"/>
      <w:marTop w:val="0"/>
      <w:marBottom w:val="0"/>
      <w:divBdr>
        <w:top w:val="none" w:sz="0" w:space="0" w:color="auto"/>
        <w:left w:val="none" w:sz="0" w:space="0" w:color="auto"/>
        <w:bottom w:val="none" w:sz="0" w:space="0" w:color="auto"/>
        <w:right w:val="none" w:sz="0" w:space="0" w:color="auto"/>
      </w:divBdr>
    </w:div>
    <w:div w:id="1428847022">
      <w:bodyDiv w:val="1"/>
      <w:marLeft w:val="0"/>
      <w:marRight w:val="0"/>
      <w:marTop w:val="0"/>
      <w:marBottom w:val="0"/>
      <w:divBdr>
        <w:top w:val="none" w:sz="0" w:space="0" w:color="auto"/>
        <w:left w:val="none" w:sz="0" w:space="0" w:color="auto"/>
        <w:bottom w:val="none" w:sz="0" w:space="0" w:color="auto"/>
        <w:right w:val="none" w:sz="0" w:space="0" w:color="auto"/>
      </w:divBdr>
    </w:div>
    <w:div w:id="1429233523">
      <w:bodyDiv w:val="1"/>
      <w:marLeft w:val="0"/>
      <w:marRight w:val="0"/>
      <w:marTop w:val="0"/>
      <w:marBottom w:val="0"/>
      <w:divBdr>
        <w:top w:val="none" w:sz="0" w:space="0" w:color="auto"/>
        <w:left w:val="none" w:sz="0" w:space="0" w:color="auto"/>
        <w:bottom w:val="none" w:sz="0" w:space="0" w:color="auto"/>
        <w:right w:val="none" w:sz="0" w:space="0" w:color="auto"/>
      </w:divBdr>
    </w:div>
    <w:div w:id="1429305323">
      <w:bodyDiv w:val="1"/>
      <w:marLeft w:val="0"/>
      <w:marRight w:val="0"/>
      <w:marTop w:val="0"/>
      <w:marBottom w:val="0"/>
      <w:divBdr>
        <w:top w:val="none" w:sz="0" w:space="0" w:color="auto"/>
        <w:left w:val="none" w:sz="0" w:space="0" w:color="auto"/>
        <w:bottom w:val="none" w:sz="0" w:space="0" w:color="auto"/>
        <w:right w:val="none" w:sz="0" w:space="0" w:color="auto"/>
      </w:divBdr>
    </w:div>
    <w:div w:id="1430000645">
      <w:bodyDiv w:val="1"/>
      <w:marLeft w:val="0"/>
      <w:marRight w:val="0"/>
      <w:marTop w:val="0"/>
      <w:marBottom w:val="0"/>
      <w:divBdr>
        <w:top w:val="none" w:sz="0" w:space="0" w:color="auto"/>
        <w:left w:val="none" w:sz="0" w:space="0" w:color="auto"/>
        <w:bottom w:val="none" w:sz="0" w:space="0" w:color="auto"/>
        <w:right w:val="none" w:sz="0" w:space="0" w:color="auto"/>
      </w:divBdr>
    </w:div>
    <w:div w:id="1430153608">
      <w:bodyDiv w:val="1"/>
      <w:marLeft w:val="0"/>
      <w:marRight w:val="0"/>
      <w:marTop w:val="0"/>
      <w:marBottom w:val="0"/>
      <w:divBdr>
        <w:top w:val="none" w:sz="0" w:space="0" w:color="auto"/>
        <w:left w:val="none" w:sz="0" w:space="0" w:color="auto"/>
        <w:bottom w:val="none" w:sz="0" w:space="0" w:color="auto"/>
        <w:right w:val="none" w:sz="0" w:space="0" w:color="auto"/>
      </w:divBdr>
    </w:div>
    <w:div w:id="1430928308">
      <w:bodyDiv w:val="1"/>
      <w:marLeft w:val="0"/>
      <w:marRight w:val="0"/>
      <w:marTop w:val="0"/>
      <w:marBottom w:val="0"/>
      <w:divBdr>
        <w:top w:val="none" w:sz="0" w:space="0" w:color="auto"/>
        <w:left w:val="none" w:sz="0" w:space="0" w:color="auto"/>
        <w:bottom w:val="none" w:sz="0" w:space="0" w:color="auto"/>
        <w:right w:val="none" w:sz="0" w:space="0" w:color="auto"/>
      </w:divBdr>
    </w:div>
    <w:div w:id="1431120166">
      <w:bodyDiv w:val="1"/>
      <w:marLeft w:val="0"/>
      <w:marRight w:val="0"/>
      <w:marTop w:val="0"/>
      <w:marBottom w:val="0"/>
      <w:divBdr>
        <w:top w:val="none" w:sz="0" w:space="0" w:color="auto"/>
        <w:left w:val="none" w:sz="0" w:space="0" w:color="auto"/>
        <w:bottom w:val="none" w:sz="0" w:space="0" w:color="auto"/>
        <w:right w:val="none" w:sz="0" w:space="0" w:color="auto"/>
      </w:divBdr>
    </w:div>
    <w:div w:id="1431704385">
      <w:bodyDiv w:val="1"/>
      <w:marLeft w:val="0"/>
      <w:marRight w:val="0"/>
      <w:marTop w:val="0"/>
      <w:marBottom w:val="0"/>
      <w:divBdr>
        <w:top w:val="none" w:sz="0" w:space="0" w:color="auto"/>
        <w:left w:val="none" w:sz="0" w:space="0" w:color="auto"/>
        <w:bottom w:val="none" w:sz="0" w:space="0" w:color="auto"/>
        <w:right w:val="none" w:sz="0" w:space="0" w:color="auto"/>
      </w:divBdr>
    </w:div>
    <w:div w:id="1431896722">
      <w:bodyDiv w:val="1"/>
      <w:marLeft w:val="0"/>
      <w:marRight w:val="0"/>
      <w:marTop w:val="0"/>
      <w:marBottom w:val="0"/>
      <w:divBdr>
        <w:top w:val="none" w:sz="0" w:space="0" w:color="auto"/>
        <w:left w:val="none" w:sz="0" w:space="0" w:color="auto"/>
        <w:bottom w:val="none" w:sz="0" w:space="0" w:color="auto"/>
        <w:right w:val="none" w:sz="0" w:space="0" w:color="auto"/>
      </w:divBdr>
    </w:div>
    <w:div w:id="1431967624">
      <w:bodyDiv w:val="1"/>
      <w:marLeft w:val="0"/>
      <w:marRight w:val="0"/>
      <w:marTop w:val="0"/>
      <w:marBottom w:val="0"/>
      <w:divBdr>
        <w:top w:val="none" w:sz="0" w:space="0" w:color="auto"/>
        <w:left w:val="none" w:sz="0" w:space="0" w:color="auto"/>
        <w:bottom w:val="none" w:sz="0" w:space="0" w:color="auto"/>
        <w:right w:val="none" w:sz="0" w:space="0" w:color="auto"/>
      </w:divBdr>
    </w:div>
    <w:div w:id="1432121700">
      <w:bodyDiv w:val="1"/>
      <w:marLeft w:val="0"/>
      <w:marRight w:val="0"/>
      <w:marTop w:val="0"/>
      <w:marBottom w:val="0"/>
      <w:divBdr>
        <w:top w:val="none" w:sz="0" w:space="0" w:color="auto"/>
        <w:left w:val="none" w:sz="0" w:space="0" w:color="auto"/>
        <w:bottom w:val="none" w:sz="0" w:space="0" w:color="auto"/>
        <w:right w:val="none" w:sz="0" w:space="0" w:color="auto"/>
      </w:divBdr>
    </w:div>
    <w:div w:id="1433015353">
      <w:bodyDiv w:val="1"/>
      <w:marLeft w:val="0"/>
      <w:marRight w:val="0"/>
      <w:marTop w:val="0"/>
      <w:marBottom w:val="0"/>
      <w:divBdr>
        <w:top w:val="none" w:sz="0" w:space="0" w:color="auto"/>
        <w:left w:val="none" w:sz="0" w:space="0" w:color="auto"/>
        <w:bottom w:val="none" w:sz="0" w:space="0" w:color="auto"/>
        <w:right w:val="none" w:sz="0" w:space="0" w:color="auto"/>
      </w:divBdr>
    </w:div>
    <w:div w:id="1433479065">
      <w:bodyDiv w:val="1"/>
      <w:marLeft w:val="0"/>
      <w:marRight w:val="0"/>
      <w:marTop w:val="0"/>
      <w:marBottom w:val="0"/>
      <w:divBdr>
        <w:top w:val="none" w:sz="0" w:space="0" w:color="auto"/>
        <w:left w:val="none" w:sz="0" w:space="0" w:color="auto"/>
        <w:bottom w:val="none" w:sz="0" w:space="0" w:color="auto"/>
        <w:right w:val="none" w:sz="0" w:space="0" w:color="auto"/>
      </w:divBdr>
    </w:div>
    <w:div w:id="1433936205">
      <w:bodyDiv w:val="1"/>
      <w:marLeft w:val="0"/>
      <w:marRight w:val="0"/>
      <w:marTop w:val="0"/>
      <w:marBottom w:val="0"/>
      <w:divBdr>
        <w:top w:val="none" w:sz="0" w:space="0" w:color="auto"/>
        <w:left w:val="none" w:sz="0" w:space="0" w:color="auto"/>
        <w:bottom w:val="none" w:sz="0" w:space="0" w:color="auto"/>
        <w:right w:val="none" w:sz="0" w:space="0" w:color="auto"/>
      </w:divBdr>
    </w:div>
    <w:div w:id="1434132036">
      <w:bodyDiv w:val="1"/>
      <w:marLeft w:val="0"/>
      <w:marRight w:val="0"/>
      <w:marTop w:val="0"/>
      <w:marBottom w:val="0"/>
      <w:divBdr>
        <w:top w:val="none" w:sz="0" w:space="0" w:color="auto"/>
        <w:left w:val="none" w:sz="0" w:space="0" w:color="auto"/>
        <w:bottom w:val="none" w:sz="0" w:space="0" w:color="auto"/>
        <w:right w:val="none" w:sz="0" w:space="0" w:color="auto"/>
      </w:divBdr>
    </w:div>
    <w:div w:id="1434326376">
      <w:bodyDiv w:val="1"/>
      <w:marLeft w:val="0"/>
      <w:marRight w:val="0"/>
      <w:marTop w:val="0"/>
      <w:marBottom w:val="0"/>
      <w:divBdr>
        <w:top w:val="none" w:sz="0" w:space="0" w:color="auto"/>
        <w:left w:val="none" w:sz="0" w:space="0" w:color="auto"/>
        <w:bottom w:val="none" w:sz="0" w:space="0" w:color="auto"/>
        <w:right w:val="none" w:sz="0" w:space="0" w:color="auto"/>
      </w:divBdr>
    </w:div>
    <w:div w:id="1434478919">
      <w:bodyDiv w:val="1"/>
      <w:marLeft w:val="0"/>
      <w:marRight w:val="0"/>
      <w:marTop w:val="0"/>
      <w:marBottom w:val="0"/>
      <w:divBdr>
        <w:top w:val="none" w:sz="0" w:space="0" w:color="auto"/>
        <w:left w:val="none" w:sz="0" w:space="0" w:color="auto"/>
        <w:bottom w:val="none" w:sz="0" w:space="0" w:color="auto"/>
        <w:right w:val="none" w:sz="0" w:space="0" w:color="auto"/>
      </w:divBdr>
      <w:divsChild>
        <w:div w:id="44254090">
          <w:marLeft w:val="480"/>
          <w:marRight w:val="0"/>
          <w:marTop w:val="0"/>
          <w:marBottom w:val="0"/>
          <w:divBdr>
            <w:top w:val="none" w:sz="0" w:space="0" w:color="auto"/>
            <w:left w:val="none" w:sz="0" w:space="0" w:color="auto"/>
            <w:bottom w:val="none" w:sz="0" w:space="0" w:color="auto"/>
            <w:right w:val="none" w:sz="0" w:space="0" w:color="auto"/>
          </w:divBdr>
        </w:div>
        <w:div w:id="122038404">
          <w:marLeft w:val="480"/>
          <w:marRight w:val="0"/>
          <w:marTop w:val="0"/>
          <w:marBottom w:val="0"/>
          <w:divBdr>
            <w:top w:val="none" w:sz="0" w:space="0" w:color="auto"/>
            <w:left w:val="none" w:sz="0" w:space="0" w:color="auto"/>
            <w:bottom w:val="none" w:sz="0" w:space="0" w:color="auto"/>
            <w:right w:val="none" w:sz="0" w:space="0" w:color="auto"/>
          </w:divBdr>
        </w:div>
        <w:div w:id="292489595">
          <w:marLeft w:val="480"/>
          <w:marRight w:val="0"/>
          <w:marTop w:val="0"/>
          <w:marBottom w:val="0"/>
          <w:divBdr>
            <w:top w:val="none" w:sz="0" w:space="0" w:color="auto"/>
            <w:left w:val="none" w:sz="0" w:space="0" w:color="auto"/>
            <w:bottom w:val="none" w:sz="0" w:space="0" w:color="auto"/>
            <w:right w:val="none" w:sz="0" w:space="0" w:color="auto"/>
          </w:divBdr>
        </w:div>
        <w:div w:id="329481963">
          <w:marLeft w:val="480"/>
          <w:marRight w:val="0"/>
          <w:marTop w:val="0"/>
          <w:marBottom w:val="0"/>
          <w:divBdr>
            <w:top w:val="none" w:sz="0" w:space="0" w:color="auto"/>
            <w:left w:val="none" w:sz="0" w:space="0" w:color="auto"/>
            <w:bottom w:val="none" w:sz="0" w:space="0" w:color="auto"/>
            <w:right w:val="none" w:sz="0" w:space="0" w:color="auto"/>
          </w:divBdr>
        </w:div>
        <w:div w:id="340280790">
          <w:marLeft w:val="480"/>
          <w:marRight w:val="0"/>
          <w:marTop w:val="0"/>
          <w:marBottom w:val="0"/>
          <w:divBdr>
            <w:top w:val="none" w:sz="0" w:space="0" w:color="auto"/>
            <w:left w:val="none" w:sz="0" w:space="0" w:color="auto"/>
            <w:bottom w:val="none" w:sz="0" w:space="0" w:color="auto"/>
            <w:right w:val="none" w:sz="0" w:space="0" w:color="auto"/>
          </w:divBdr>
        </w:div>
        <w:div w:id="425616386">
          <w:marLeft w:val="480"/>
          <w:marRight w:val="0"/>
          <w:marTop w:val="0"/>
          <w:marBottom w:val="0"/>
          <w:divBdr>
            <w:top w:val="none" w:sz="0" w:space="0" w:color="auto"/>
            <w:left w:val="none" w:sz="0" w:space="0" w:color="auto"/>
            <w:bottom w:val="none" w:sz="0" w:space="0" w:color="auto"/>
            <w:right w:val="none" w:sz="0" w:space="0" w:color="auto"/>
          </w:divBdr>
        </w:div>
        <w:div w:id="447434490">
          <w:marLeft w:val="480"/>
          <w:marRight w:val="0"/>
          <w:marTop w:val="0"/>
          <w:marBottom w:val="0"/>
          <w:divBdr>
            <w:top w:val="none" w:sz="0" w:space="0" w:color="auto"/>
            <w:left w:val="none" w:sz="0" w:space="0" w:color="auto"/>
            <w:bottom w:val="none" w:sz="0" w:space="0" w:color="auto"/>
            <w:right w:val="none" w:sz="0" w:space="0" w:color="auto"/>
          </w:divBdr>
        </w:div>
        <w:div w:id="477310395">
          <w:marLeft w:val="480"/>
          <w:marRight w:val="0"/>
          <w:marTop w:val="0"/>
          <w:marBottom w:val="0"/>
          <w:divBdr>
            <w:top w:val="none" w:sz="0" w:space="0" w:color="auto"/>
            <w:left w:val="none" w:sz="0" w:space="0" w:color="auto"/>
            <w:bottom w:val="none" w:sz="0" w:space="0" w:color="auto"/>
            <w:right w:val="none" w:sz="0" w:space="0" w:color="auto"/>
          </w:divBdr>
        </w:div>
        <w:div w:id="524827285">
          <w:marLeft w:val="480"/>
          <w:marRight w:val="0"/>
          <w:marTop w:val="0"/>
          <w:marBottom w:val="0"/>
          <w:divBdr>
            <w:top w:val="none" w:sz="0" w:space="0" w:color="auto"/>
            <w:left w:val="none" w:sz="0" w:space="0" w:color="auto"/>
            <w:bottom w:val="none" w:sz="0" w:space="0" w:color="auto"/>
            <w:right w:val="none" w:sz="0" w:space="0" w:color="auto"/>
          </w:divBdr>
        </w:div>
        <w:div w:id="538128844">
          <w:marLeft w:val="480"/>
          <w:marRight w:val="0"/>
          <w:marTop w:val="0"/>
          <w:marBottom w:val="0"/>
          <w:divBdr>
            <w:top w:val="none" w:sz="0" w:space="0" w:color="auto"/>
            <w:left w:val="none" w:sz="0" w:space="0" w:color="auto"/>
            <w:bottom w:val="none" w:sz="0" w:space="0" w:color="auto"/>
            <w:right w:val="none" w:sz="0" w:space="0" w:color="auto"/>
          </w:divBdr>
        </w:div>
        <w:div w:id="763306287">
          <w:marLeft w:val="480"/>
          <w:marRight w:val="0"/>
          <w:marTop w:val="0"/>
          <w:marBottom w:val="0"/>
          <w:divBdr>
            <w:top w:val="none" w:sz="0" w:space="0" w:color="auto"/>
            <w:left w:val="none" w:sz="0" w:space="0" w:color="auto"/>
            <w:bottom w:val="none" w:sz="0" w:space="0" w:color="auto"/>
            <w:right w:val="none" w:sz="0" w:space="0" w:color="auto"/>
          </w:divBdr>
        </w:div>
        <w:div w:id="850293124">
          <w:marLeft w:val="480"/>
          <w:marRight w:val="0"/>
          <w:marTop w:val="0"/>
          <w:marBottom w:val="0"/>
          <w:divBdr>
            <w:top w:val="none" w:sz="0" w:space="0" w:color="auto"/>
            <w:left w:val="none" w:sz="0" w:space="0" w:color="auto"/>
            <w:bottom w:val="none" w:sz="0" w:space="0" w:color="auto"/>
            <w:right w:val="none" w:sz="0" w:space="0" w:color="auto"/>
          </w:divBdr>
        </w:div>
        <w:div w:id="851065550">
          <w:marLeft w:val="480"/>
          <w:marRight w:val="0"/>
          <w:marTop w:val="0"/>
          <w:marBottom w:val="0"/>
          <w:divBdr>
            <w:top w:val="none" w:sz="0" w:space="0" w:color="auto"/>
            <w:left w:val="none" w:sz="0" w:space="0" w:color="auto"/>
            <w:bottom w:val="none" w:sz="0" w:space="0" w:color="auto"/>
            <w:right w:val="none" w:sz="0" w:space="0" w:color="auto"/>
          </w:divBdr>
        </w:div>
        <w:div w:id="960914770">
          <w:marLeft w:val="480"/>
          <w:marRight w:val="0"/>
          <w:marTop w:val="0"/>
          <w:marBottom w:val="0"/>
          <w:divBdr>
            <w:top w:val="none" w:sz="0" w:space="0" w:color="auto"/>
            <w:left w:val="none" w:sz="0" w:space="0" w:color="auto"/>
            <w:bottom w:val="none" w:sz="0" w:space="0" w:color="auto"/>
            <w:right w:val="none" w:sz="0" w:space="0" w:color="auto"/>
          </w:divBdr>
        </w:div>
        <w:div w:id="992291644">
          <w:marLeft w:val="480"/>
          <w:marRight w:val="0"/>
          <w:marTop w:val="0"/>
          <w:marBottom w:val="0"/>
          <w:divBdr>
            <w:top w:val="none" w:sz="0" w:space="0" w:color="auto"/>
            <w:left w:val="none" w:sz="0" w:space="0" w:color="auto"/>
            <w:bottom w:val="none" w:sz="0" w:space="0" w:color="auto"/>
            <w:right w:val="none" w:sz="0" w:space="0" w:color="auto"/>
          </w:divBdr>
        </w:div>
        <w:div w:id="1192259979">
          <w:marLeft w:val="480"/>
          <w:marRight w:val="0"/>
          <w:marTop w:val="0"/>
          <w:marBottom w:val="0"/>
          <w:divBdr>
            <w:top w:val="none" w:sz="0" w:space="0" w:color="auto"/>
            <w:left w:val="none" w:sz="0" w:space="0" w:color="auto"/>
            <w:bottom w:val="none" w:sz="0" w:space="0" w:color="auto"/>
            <w:right w:val="none" w:sz="0" w:space="0" w:color="auto"/>
          </w:divBdr>
        </w:div>
        <w:div w:id="1585214253">
          <w:marLeft w:val="480"/>
          <w:marRight w:val="0"/>
          <w:marTop w:val="0"/>
          <w:marBottom w:val="0"/>
          <w:divBdr>
            <w:top w:val="none" w:sz="0" w:space="0" w:color="auto"/>
            <w:left w:val="none" w:sz="0" w:space="0" w:color="auto"/>
            <w:bottom w:val="none" w:sz="0" w:space="0" w:color="auto"/>
            <w:right w:val="none" w:sz="0" w:space="0" w:color="auto"/>
          </w:divBdr>
        </w:div>
        <w:div w:id="1600988326">
          <w:marLeft w:val="480"/>
          <w:marRight w:val="0"/>
          <w:marTop w:val="0"/>
          <w:marBottom w:val="0"/>
          <w:divBdr>
            <w:top w:val="none" w:sz="0" w:space="0" w:color="auto"/>
            <w:left w:val="none" w:sz="0" w:space="0" w:color="auto"/>
            <w:bottom w:val="none" w:sz="0" w:space="0" w:color="auto"/>
            <w:right w:val="none" w:sz="0" w:space="0" w:color="auto"/>
          </w:divBdr>
        </w:div>
        <w:div w:id="1719553600">
          <w:marLeft w:val="480"/>
          <w:marRight w:val="0"/>
          <w:marTop w:val="0"/>
          <w:marBottom w:val="0"/>
          <w:divBdr>
            <w:top w:val="none" w:sz="0" w:space="0" w:color="auto"/>
            <w:left w:val="none" w:sz="0" w:space="0" w:color="auto"/>
            <w:bottom w:val="none" w:sz="0" w:space="0" w:color="auto"/>
            <w:right w:val="none" w:sz="0" w:space="0" w:color="auto"/>
          </w:divBdr>
        </w:div>
        <w:div w:id="1761099246">
          <w:marLeft w:val="480"/>
          <w:marRight w:val="0"/>
          <w:marTop w:val="0"/>
          <w:marBottom w:val="0"/>
          <w:divBdr>
            <w:top w:val="none" w:sz="0" w:space="0" w:color="auto"/>
            <w:left w:val="none" w:sz="0" w:space="0" w:color="auto"/>
            <w:bottom w:val="none" w:sz="0" w:space="0" w:color="auto"/>
            <w:right w:val="none" w:sz="0" w:space="0" w:color="auto"/>
          </w:divBdr>
        </w:div>
        <w:div w:id="1832216356">
          <w:marLeft w:val="480"/>
          <w:marRight w:val="0"/>
          <w:marTop w:val="0"/>
          <w:marBottom w:val="0"/>
          <w:divBdr>
            <w:top w:val="none" w:sz="0" w:space="0" w:color="auto"/>
            <w:left w:val="none" w:sz="0" w:space="0" w:color="auto"/>
            <w:bottom w:val="none" w:sz="0" w:space="0" w:color="auto"/>
            <w:right w:val="none" w:sz="0" w:space="0" w:color="auto"/>
          </w:divBdr>
        </w:div>
        <w:div w:id="1840265271">
          <w:marLeft w:val="480"/>
          <w:marRight w:val="0"/>
          <w:marTop w:val="0"/>
          <w:marBottom w:val="0"/>
          <w:divBdr>
            <w:top w:val="none" w:sz="0" w:space="0" w:color="auto"/>
            <w:left w:val="none" w:sz="0" w:space="0" w:color="auto"/>
            <w:bottom w:val="none" w:sz="0" w:space="0" w:color="auto"/>
            <w:right w:val="none" w:sz="0" w:space="0" w:color="auto"/>
          </w:divBdr>
        </w:div>
        <w:div w:id="1955558377">
          <w:marLeft w:val="480"/>
          <w:marRight w:val="0"/>
          <w:marTop w:val="0"/>
          <w:marBottom w:val="0"/>
          <w:divBdr>
            <w:top w:val="none" w:sz="0" w:space="0" w:color="auto"/>
            <w:left w:val="none" w:sz="0" w:space="0" w:color="auto"/>
            <w:bottom w:val="none" w:sz="0" w:space="0" w:color="auto"/>
            <w:right w:val="none" w:sz="0" w:space="0" w:color="auto"/>
          </w:divBdr>
        </w:div>
        <w:div w:id="1991203489">
          <w:marLeft w:val="480"/>
          <w:marRight w:val="0"/>
          <w:marTop w:val="0"/>
          <w:marBottom w:val="0"/>
          <w:divBdr>
            <w:top w:val="none" w:sz="0" w:space="0" w:color="auto"/>
            <w:left w:val="none" w:sz="0" w:space="0" w:color="auto"/>
            <w:bottom w:val="none" w:sz="0" w:space="0" w:color="auto"/>
            <w:right w:val="none" w:sz="0" w:space="0" w:color="auto"/>
          </w:divBdr>
        </w:div>
        <w:div w:id="2042901289">
          <w:marLeft w:val="480"/>
          <w:marRight w:val="0"/>
          <w:marTop w:val="0"/>
          <w:marBottom w:val="0"/>
          <w:divBdr>
            <w:top w:val="none" w:sz="0" w:space="0" w:color="auto"/>
            <w:left w:val="none" w:sz="0" w:space="0" w:color="auto"/>
            <w:bottom w:val="none" w:sz="0" w:space="0" w:color="auto"/>
            <w:right w:val="none" w:sz="0" w:space="0" w:color="auto"/>
          </w:divBdr>
        </w:div>
        <w:div w:id="2103913715">
          <w:marLeft w:val="480"/>
          <w:marRight w:val="0"/>
          <w:marTop w:val="0"/>
          <w:marBottom w:val="0"/>
          <w:divBdr>
            <w:top w:val="none" w:sz="0" w:space="0" w:color="auto"/>
            <w:left w:val="none" w:sz="0" w:space="0" w:color="auto"/>
            <w:bottom w:val="none" w:sz="0" w:space="0" w:color="auto"/>
            <w:right w:val="none" w:sz="0" w:space="0" w:color="auto"/>
          </w:divBdr>
        </w:div>
        <w:div w:id="2120366677">
          <w:marLeft w:val="480"/>
          <w:marRight w:val="0"/>
          <w:marTop w:val="0"/>
          <w:marBottom w:val="0"/>
          <w:divBdr>
            <w:top w:val="none" w:sz="0" w:space="0" w:color="auto"/>
            <w:left w:val="none" w:sz="0" w:space="0" w:color="auto"/>
            <w:bottom w:val="none" w:sz="0" w:space="0" w:color="auto"/>
            <w:right w:val="none" w:sz="0" w:space="0" w:color="auto"/>
          </w:divBdr>
        </w:div>
      </w:divsChild>
    </w:div>
    <w:div w:id="1434549011">
      <w:bodyDiv w:val="1"/>
      <w:marLeft w:val="0"/>
      <w:marRight w:val="0"/>
      <w:marTop w:val="0"/>
      <w:marBottom w:val="0"/>
      <w:divBdr>
        <w:top w:val="none" w:sz="0" w:space="0" w:color="auto"/>
        <w:left w:val="none" w:sz="0" w:space="0" w:color="auto"/>
        <w:bottom w:val="none" w:sz="0" w:space="0" w:color="auto"/>
        <w:right w:val="none" w:sz="0" w:space="0" w:color="auto"/>
      </w:divBdr>
      <w:divsChild>
        <w:div w:id="490297473">
          <w:marLeft w:val="480"/>
          <w:marRight w:val="0"/>
          <w:marTop w:val="0"/>
          <w:marBottom w:val="0"/>
          <w:divBdr>
            <w:top w:val="none" w:sz="0" w:space="0" w:color="auto"/>
            <w:left w:val="none" w:sz="0" w:space="0" w:color="auto"/>
            <w:bottom w:val="none" w:sz="0" w:space="0" w:color="auto"/>
            <w:right w:val="none" w:sz="0" w:space="0" w:color="auto"/>
          </w:divBdr>
        </w:div>
        <w:div w:id="1574855011">
          <w:marLeft w:val="480"/>
          <w:marRight w:val="0"/>
          <w:marTop w:val="0"/>
          <w:marBottom w:val="0"/>
          <w:divBdr>
            <w:top w:val="none" w:sz="0" w:space="0" w:color="auto"/>
            <w:left w:val="none" w:sz="0" w:space="0" w:color="auto"/>
            <w:bottom w:val="none" w:sz="0" w:space="0" w:color="auto"/>
            <w:right w:val="none" w:sz="0" w:space="0" w:color="auto"/>
          </w:divBdr>
        </w:div>
        <w:div w:id="1140342012">
          <w:marLeft w:val="480"/>
          <w:marRight w:val="0"/>
          <w:marTop w:val="0"/>
          <w:marBottom w:val="0"/>
          <w:divBdr>
            <w:top w:val="none" w:sz="0" w:space="0" w:color="auto"/>
            <w:left w:val="none" w:sz="0" w:space="0" w:color="auto"/>
            <w:bottom w:val="none" w:sz="0" w:space="0" w:color="auto"/>
            <w:right w:val="none" w:sz="0" w:space="0" w:color="auto"/>
          </w:divBdr>
        </w:div>
        <w:div w:id="741486838">
          <w:marLeft w:val="480"/>
          <w:marRight w:val="0"/>
          <w:marTop w:val="0"/>
          <w:marBottom w:val="0"/>
          <w:divBdr>
            <w:top w:val="none" w:sz="0" w:space="0" w:color="auto"/>
            <w:left w:val="none" w:sz="0" w:space="0" w:color="auto"/>
            <w:bottom w:val="none" w:sz="0" w:space="0" w:color="auto"/>
            <w:right w:val="none" w:sz="0" w:space="0" w:color="auto"/>
          </w:divBdr>
        </w:div>
        <w:div w:id="1869247531">
          <w:marLeft w:val="480"/>
          <w:marRight w:val="0"/>
          <w:marTop w:val="0"/>
          <w:marBottom w:val="0"/>
          <w:divBdr>
            <w:top w:val="none" w:sz="0" w:space="0" w:color="auto"/>
            <w:left w:val="none" w:sz="0" w:space="0" w:color="auto"/>
            <w:bottom w:val="none" w:sz="0" w:space="0" w:color="auto"/>
            <w:right w:val="none" w:sz="0" w:space="0" w:color="auto"/>
          </w:divBdr>
        </w:div>
        <w:div w:id="979460498">
          <w:marLeft w:val="480"/>
          <w:marRight w:val="0"/>
          <w:marTop w:val="0"/>
          <w:marBottom w:val="0"/>
          <w:divBdr>
            <w:top w:val="none" w:sz="0" w:space="0" w:color="auto"/>
            <w:left w:val="none" w:sz="0" w:space="0" w:color="auto"/>
            <w:bottom w:val="none" w:sz="0" w:space="0" w:color="auto"/>
            <w:right w:val="none" w:sz="0" w:space="0" w:color="auto"/>
          </w:divBdr>
        </w:div>
        <w:div w:id="1323003139">
          <w:marLeft w:val="480"/>
          <w:marRight w:val="0"/>
          <w:marTop w:val="0"/>
          <w:marBottom w:val="0"/>
          <w:divBdr>
            <w:top w:val="none" w:sz="0" w:space="0" w:color="auto"/>
            <w:left w:val="none" w:sz="0" w:space="0" w:color="auto"/>
            <w:bottom w:val="none" w:sz="0" w:space="0" w:color="auto"/>
            <w:right w:val="none" w:sz="0" w:space="0" w:color="auto"/>
          </w:divBdr>
        </w:div>
        <w:div w:id="1032612865">
          <w:marLeft w:val="480"/>
          <w:marRight w:val="0"/>
          <w:marTop w:val="0"/>
          <w:marBottom w:val="0"/>
          <w:divBdr>
            <w:top w:val="none" w:sz="0" w:space="0" w:color="auto"/>
            <w:left w:val="none" w:sz="0" w:space="0" w:color="auto"/>
            <w:bottom w:val="none" w:sz="0" w:space="0" w:color="auto"/>
            <w:right w:val="none" w:sz="0" w:space="0" w:color="auto"/>
          </w:divBdr>
        </w:div>
        <w:div w:id="53088030">
          <w:marLeft w:val="480"/>
          <w:marRight w:val="0"/>
          <w:marTop w:val="0"/>
          <w:marBottom w:val="0"/>
          <w:divBdr>
            <w:top w:val="none" w:sz="0" w:space="0" w:color="auto"/>
            <w:left w:val="none" w:sz="0" w:space="0" w:color="auto"/>
            <w:bottom w:val="none" w:sz="0" w:space="0" w:color="auto"/>
            <w:right w:val="none" w:sz="0" w:space="0" w:color="auto"/>
          </w:divBdr>
        </w:div>
        <w:div w:id="70589161">
          <w:marLeft w:val="480"/>
          <w:marRight w:val="0"/>
          <w:marTop w:val="0"/>
          <w:marBottom w:val="0"/>
          <w:divBdr>
            <w:top w:val="none" w:sz="0" w:space="0" w:color="auto"/>
            <w:left w:val="none" w:sz="0" w:space="0" w:color="auto"/>
            <w:bottom w:val="none" w:sz="0" w:space="0" w:color="auto"/>
            <w:right w:val="none" w:sz="0" w:space="0" w:color="auto"/>
          </w:divBdr>
        </w:div>
        <w:div w:id="1627279014">
          <w:marLeft w:val="480"/>
          <w:marRight w:val="0"/>
          <w:marTop w:val="0"/>
          <w:marBottom w:val="0"/>
          <w:divBdr>
            <w:top w:val="none" w:sz="0" w:space="0" w:color="auto"/>
            <w:left w:val="none" w:sz="0" w:space="0" w:color="auto"/>
            <w:bottom w:val="none" w:sz="0" w:space="0" w:color="auto"/>
            <w:right w:val="none" w:sz="0" w:space="0" w:color="auto"/>
          </w:divBdr>
        </w:div>
        <w:div w:id="1409041049">
          <w:marLeft w:val="480"/>
          <w:marRight w:val="0"/>
          <w:marTop w:val="0"/>
          <w:marBottom w:val="0"/>
          <w:divBdr>
            <w:top w:val="none" w:sz="0" w:space="0" w:color="auto"/>
            <w:left w:val="none" w:sz="0" w:space="0" w:color="auto"/>
            <w:bottom w:val="none" w:sz="0" w:space="0" w:color="auto"/>
            <w:right w:val="none" w:sz="0" w:space="0" w:color="auto"/>
          </w:divBdr>
        </w:div>
        <w:div w:id="59332781">
          <w:marLeft w:val="480"/>
          <w:marRight w:val="0"/>
          <w:marTop w:val="0"/>
          <w:marBottom w:val="0"/>
          <w:divBdr>
            <w:top w:val="none" w:sz="0" w:space="0" w:color="auto"/>
            <w:left w:val="none" w:sz="0" w:space="0" w:color="auto"/>
            <w:bottom w:val="none" w:sz="0" w:space="0" w:color="auto"/>
            <w:right w:val="none" w:sz="0" w:space="0" w:color="auto"/>
          </w:divBdr>
        </w:div>
        <w:div w:id="11029157">
          <w:marLeft w:val="480"/>
          <w:marRight w:val="0"/>
          <w:marTop w:val="0"/>
          <w:marBottom w:val="0"/>
          <w:divBdr>
            <w:top w:val="none" w:sz="0" w:space="0" w:color="auto"/>
            <w:left w:val="none" w:sz="0" w:space="0" w:color="auto"/>
            <w:bottom w:val="none" w:sz="0" w:space="0" w:color="auto"/>
            <w:right w:val="none" w:sz="0" w:space="0" w:color="auto"/>
          </w:divBdr>
        </w:div>
        <w:div w:id="861095911">
          <w:marLeft w:val="480"/>
          <w:marRight w:val="0"/>
          <w:marTop w:val="0"/>
          <w:marBottom w:val="0"/>
          <w:divBdr>
            <w:top w:val="none" w:sz="0" w:space="0" w:color="auto"/>
            <w:left w:val="none" w:sz="0" w:space="0" w:color="auto"/>
            <w:bottom w:val="none" w:sz="0" w:space="0" w:color="auto"/>
            <w:right w:val="none" w:sz="0" w:space="0" w:color="auto"/>
          </w:divBdr>
        </w:div>
        <w:div w:id="35207211">
          <w:marLeft w:val="480"/>
          <w:marRight w:val="0"/>
          <w:marTop w:val="0"/>
          <w:marBottom w:val="0"/>
          <w:divBdr>
            <w:top w:val="none" w:sz="0" w:space="0" w:color="auto"/>
            <w:left w:val="none" w:sz="0" w:space="0" w:color="auto"/>
            <w:bottom w:val="none" w:sz="0" w:space="0" w:color="auto"/>
            <w:right w:val="none" w:sz="0" w:space="0" w:color="auto"/>
          </w:divBdr>
        </w:div>
        <w:div w:id="1604259804">
          <w:marLeft w:val="480"/>
          <w:marRight w:val="0"/>
          <w:marTop w:val="0"/>
          <w:marBottom w:val="0"/>
          <w:divBdr>
            <w:top w:val="none" w:sz="0" w:space="0" w:color="auto"/>
            <w:left w:val="none" w:sz="0" w:space="0" w:color="auto"/>
            <w:bottom w:val="none" w:sz="0" w:space="0" w:color="auto"/>
            <w:right w:val="none" w:sz="0" w:space="0" w:color="auto"/>
          </w:divBdr>
        </w:div>
        <w:div w:id="60183165">
          <w:marLeft w:val="480"/>
          <w:marRight w:val="0"/>
          <w:marTop w:val="0"/>
          <w:marBottom w:val="0"/>
          <w:divBdr>
            <w:top w:val="none" w:sz="0" w:space="0" w:color="auto"/>
            <w:left w:val="none" w:sz="0" w:space="0" w:color="auto"/>
            <w:bottom w:val="none" w:sz="0" w:space="0" w:color="auto"/>
            <w:right w:val="none" w:sz="0" w:space="0" w:color="auto"/>
          </w:divBdr>
        </w:div>
        <w:div w:id="698244526">
          <w:marLeft w:val="480"/>
          <w:marRight w:val="0"/>
          <w:marTop w:val="0"/>
          <w:marBottom w:val="0"/>
          <w:divBdr>
            <w:top w:val="none" w:sz="0" w:space="0" w:color="auto"/>
            <w:left w:val="none" w:sz="0" w:space="0" w:color="auto"/>
            <w:bottom w:val="none" w:sz="0" w:space="0" w:color="auto"/>
            <w:right w:val="none" w:sz="0" w:space="0" w:color="auto"/>
          </w:divBdr>
        </w:div>
        <w:div w:id="2135903932">
          <w:marLeft w:val="480"/>
          <w:marRight w:val="0"/>
          <w:marTop w:val="0"/>
          <w:marBottom w:val="0"/>
          <w:divBdr>
            <w:top w:val="none" w:sz="0" w:space="0" w:color="auto"/>
            <w:left w:val="none" w:sz="0" w:space="0" w:color="auto"/>
            <w:bottom w:val="none" w:sz="0" w:space="0" w:color="auto"/>
            <w:right w:val="none" w:sz="0" w:space="0" w:color="auto"/>
          </w:divBdr>
        </w:div>
        <w:div w:id="301733901">
          <w:marLeft w:val="480"/>
          <w:marRight w:val="0"/>
          <w:marTop w:val="0"/>
          <w:marBottom w:val="0"/>
          <w:divBdr>
            <w:top w:val="none" w:sz="0" w:space="0" w:color="auto"/>
            <w:left w:val="none" w:sz="0" w:space="0" w:color="auto"/>
            <w:bottom w:val="none" w:sz="0" w:space="0" w:color="auto"/>
            <w:right w:val="none" w:sz="0" w:space="0" w:color="auto"/>
          </w:divBdr>
        </w:div>
        <w:div w:id="1153178234">
          <w:marLeft w:val="480"/>
          <w:marRight w:val="0"/>
          <w:marTop w:val="0"/>
          <w:marBottom w:val="0"/>
          <w:divBdr>
            <w:top w:val="none" w:sz="0" w:space="0" w:color="auto"/>
            <w:left w:val="none" w:sz="0" w:space="0" w:color="auto"/>
            <w:bottom w:val="none" w:sz="0" w:space="0" w:color="auto"/>
            <w:right w:val="none" w:sz="0" w:space="0" w:color="auto"/>
          </w:divBdr>
        </w:div>
        <w:div w:id="1481849047">
          <w:marLeft w:val="480"/>
          <w:marRight w:val="0"/>
          <w:marTop w:val="0"/>
          <w:marBottom w:val="0"/>
          <w:divBdr>
            <w:top w:val="none" w:sz="0" w:space="0" w:color="auto"/>
            <w:left w:val="none" w:sz="0" w:space="0" w:color="auto"/>
            <w:bottom w:val="none" w:sz="0" w:space="0" w:color="auto"/>
            <w:right w:val="none" w:sz="0" w:space="0" w:color="auto"/>
          </w:divBdr>
        </w:div>
        <w:div w:id="625769846">
          <w:marLeft w:val="480"/>
          <w:marRight w:val="0"/>
          <w:marTop w:val="0"/>
          <w:marBottom w:val="0"/>
          <w:divBdr>
            <w:top w:val="none" w:sz="0" w:space="0" w:color="auto"/>
            <w:left w:val="none" w:sz="0" w:space="0" w:color="auto"/>
            <w:bottom w:val="none" w:sz="0" w:space="0" w:color="auto"/>
            <w:right w:val="none" w:sz="0" w:space="0" w:color="auto"/>
          </w:divBdr>
        </w:div>
        <w:div w:id="1005402604">
          <w:marLeft w:val="480"/>
          <w:marRight w:val="0"/>
          <w:marTop w:val="0"/>
          <w:marBottom w:val="0"/>
          <w:divBdr>
            <w:top w:val="none" w:sz="0" w:space="0" w:color="auto"/>
            <w:left w:val="none" w:sz="0" w:space="0" w:color="auto"/>
            <w:bottom w:val="none" w:sz="0" w:space="0" w:color="auto"/>
            <w:right w:val="none" w:sz="0" w:space="0" w:color="auto"/>
          </w:divBdr>
        </w:div>
        <w:div w:id="445464700">
          <w:marLeft w:val="480"/>
          <w:marRight w:val="0"/>
          <w:marTop w:val="0"/>
          <w:marBottom w:val="0"/>
          <w:divBdr>
            <w:top w:val="none" w:sz="0" w:space="0" w:color="auto"/>
            <w:left w:val="none" w:sz="0" w:space="0" w:color="auto"/>
            <w:bottom w:val="none" w:sz="0" w:space="0" w:color="auto"/>
            <w:right w:val="none" w:sz="0" w:space="0" w:color="auto"/>
          </w:divBdr>
        </w:div>
        <w:div w:id="1700088915">
          <w:marLeft w:val="480"/>
          <w:marRight w:val="0"/>
          <w:marTop w:val="0"/>
          <w:marBottom w:val="0"/>
          <w:divBdr>
            <w:top w:val="none" w:sz="0" w:space="0" w:color="auto"/>
            <w:left w:val="none" w:sz="0" w:space="0" w:color="auto"/>
            <w:bottom w:val="none" w:sz="0" w:space="0" w:color="auto"/>
            <w:right w:val="none" w:sz="0" w:space="0" w:color="auto"/>
          </w:divBdr>
        </w:div>
        <w:div w:id="850022909">
          <w:marLeft w:val="480"/>
          <w:marRight w:val="0"/>
          <w:marTop w:val="0"/>
          <w:marBottom w:val="0"/>
          <w:divBdr>
            <w:top w:val="none" w:sz="0" w:space="0" w:color="auto"/>
            <w:left w:val="none" w:sz="0" w:space="0" w:color="auto"/>
            <w:bottom w:val="none" w:sz="0" w:space="0" w:color="auto"/>
            <w:right w:val="none" w:sz="0" w:space="0" w:color="auto"/>
          </w:divBdr>
        </w:div>
        <w:div w:id="2107993095">
          <w:marLeft w:val="480"/>
          <w:marRight w:val="0"/>
          <w:marTop w:val="0"/>
          <w:marBottom w:val="0"/>
          <w:divBdr>
            <w:top w:val="none" w:sz="0" w:space="0" w:color="auto"/>
            <w:left w:val="none" w:sz="0" w:space="0" w:color="auto"/>
            <w:bottom w:val="none" w:sz="0" w:space="0" w:color="auto"/>
            <w:right w:val="none" w:sz="0" w:space="0" w:color="auto"/>
          </w:divBdr>
        </w:div>
        <w:div w:id="1969895022">
          <w:marLeft w:val="480"/>
          <w:marRight w:val="0"/>
          <w:marTop w:val="0"/>
          <w:marBottom w:val="0"/>
          <w:divBdr>
            <w:top w:val="none" w:sz="0" w:space="0" w:color="auto"/>
            <w:left w:val="none" w:sz="0" w:space="0" w:color="auto"/>
            <w:bottom w:val="none" w:sz="0" w:space="0" w:color="auto"/>
            <w:right w:val="none" w:sz="0" w:space="0" w:color="auto"/>
          </w:divBdr>
        </w:div>
        <w:div w:id="959382026">
          <w:marLeft w:val="480"/>
          <w:marRight w:val="0"/>
          <w:marTop w:val="0"/>
          <w:marBottom w:val="0"/>
          <w:divBdr>
            <w:top w:val="none" w:sz="0" w:space="0" w:color="auto"/>
            <w:left w:val="none" w:sz="0" w:space="0" w:color="auto"/>
            <w:bottom w:val="none" w:sz="0" w:space="0" w:color="auto"/>
            <w:right w:val="none" w:sz="0" w:space="0" w:color="auto"/>
          </w:divBdr>
        </w:div>
        <w:div w:id="1098403818">
          <w:marLeft w:val="480"/>
          <w:marRight w:val="0"/>
          <w:marTop w:val="0"/>
          <w:marBottom w:val="0"/>
          <w:divBdr>
            <w:top w:val="none" w:sz="0" w:space="0" w:color="auto"/>
            <w:left w:val="none" w:sz="0" w:space="0" w:color="auto"/>
            <w:bottom w:val="none" w:sz="0" w:space="0" w:color="auto"/>
            <w:right w:val="none" w:sz="0" w:space="0" w:color="auto"/>
          </w:divBdr>
        </w:div>
        <w:div w:id="1763336904">
          <w:marLeft w:val="480"/>
          <w:marRight w:val="0"/>
          <w:marTop w:val="0"/>
          <w:marBottom w:val="0"/>
          <w:divBdr>
            <w:top w:val="none" w:sz="0" w:space="0" w:color="auto"/>
            <w:left w:val="none" w:sz="0" w:space="0" w:color="auto"/>
            <w:bottom w:val="none" w:sz="0" w:space="0" w:color="auto"/>
            <w:right w:val="none" w:sz="0" w:space="0" w:color="auto"/>
          </w:divBdr>
        </w:div>
        <w:div w:id="1054234444">
          <w:marLeft w:val="480"/>
          <w:marRight w:val="0"/>
          <w:marTop w:val="0"/>
          <w:marBottom w:val="0"/>
          <w:divBdr>
            <w:top w:val="none" w:sz="0" w:space="0" w:color="auto"/>
            <w:left w:val="none" w:sz="0" w:space="0" w:color="auto"/>
            <w:bottom w:val="none" w:sz="0" w:space="0" w:color="auto"/>
            <w:right w:val="none" w:sz="0" w:space="0" w:color="auto"/>
          </w:divBdr>
        </w:div>
        <w:div w:id="659652461">
          <w:marLeft w:val="480"/>
          <w:marRight w:val="0"/>
          <w:marTop w:val="0"/>
          <w:marBottom w:val="0"/>
          <w:divBdr>
            <w:top w:val="none" w:sz="0" w:space="0" w:color="auto"/>
            <w:left w:val="none" w:sz="0" w:space="0" w:color="auto"/>
            <w:bottom w:val="none" w:sz="0" w:space="0" w:color="auto"/>
            <w:right w:val="none" w:sz="0" w:space="0" w:color="auto"/>
          </w:divBdr>
        </w:div>
        <w:div w:id="439494167">
          <w:marLeft w:val="480"/>
          <w:marRight w:val="0"/>
          <w:marTop w:val="0"/>
          <w:marBottom w:val="0"/>
          <w:divBdr>
            <w:top w:val="none" w:sz="0" w:space="0" w:color="auto"/>
            <w:left w:val="none" w:sz="0" w:space="0" w:color="auto"/>
            <w:bottom w:val="none" w:sz="0" w:space="0" w:color="auto"/>
            <w:right w:val="none" w:sz="0" w:space="0" w:color="auto"/>
          </w:divBdr>
        </w:div>
        <w:div w:id="1540316949">
          <w:marLeft w:val="480"/>
          <w:marRight w:val="0"/>
          <w:marTop w:val="0"/>
          <w:marBottom w:val="0"/>
          <w:divBdr>
            <w:top w:val="none" w:sz="0" w:space="0" w:color="auto"/>
            <w:left w:val="none" w:sz="0" w:space="0" w:color="auto"/>
            <w:bottom w:val="none" w:sz="0" w:space="0" w:color="auto"/>
            <w:right w:val="none" w:sz="0" w:space="0" w:color="auto"/>
          </w:divBdr>
        </w:div>
        <w:div w:id="1012075567">
          <w:marLeft w:val="480"/>
          <w:marRight w:val="0"/>
          <w:marTop w:val="0"/>
          <w:marBottom w:val="0"/>
          <w:divBdr>
            <w:top w:val="none" w:sz="0" w:space="0" w:color="auto"/>
            <w:left w:val="none" w:sz="0" w:space="0" w:color="auto"/>
            <w:bottom w:val="none" w:sz="0" w:space="0" w:color="auto"/>
            <w:right w:val="none" w:sz="0" w:space="0" w:color="auto"/>
          </w:divBdr>
        </w:div>
        <w:div w:id="1638297097">
          <w:marLeft w:val="480"/>
          <w:marRight w:val="0"/>
          <w:marTop w:val="0"/>
          <w:marBottom w:val="0"/>
          <w:divBdr>
            <w:top w:val="none" w:sz="0" w:space="0" w:color="auto"/>
            <w:left w:val="none" w:sz="0" w:space="0" w:color="auto"/>
            <w:bottom w:val="none" w:sz="0" w:space="0" w:color="auto"/>
            <w:right w:val="none" w:sz="0" w:space="0" w:color="auto"/>
          </w:divBdr>
        </w:div>
        <w:div w:id="117529977">
          <w:marLeft w:val="480"/>
          <w:marRight w:val="0"/>
          <w:marTop w:val="0"/>
          <w:marBottom w:val="0"/>
          <w:divBdr>
            <w:top w:val="none" w:sz="0" w:space="0" w:color="auto"/>
            <w:left w:val="none" w:sz="0" w:space="0" w:color="auto"/>
            <w:bottom w:val="none" w:sz="0" w:space="0" w:color="auto"/>
            <w:right w:val="none" w:sz="0" w:space="0" w:color="auto"/>
          </w:divBdr>
        </w:div>
        <w:div w:id="253168449">
          <w:marLeft w:val="480"/>
          <w:marRight w:val="0"/>
          <w:marTop w:val="0"/>
          <w:marBottom w:val="0"/>
          <w:divBdr>
            <w:top w:val="none" w:sz="0" w:space="0" w:color="auto"/>
            <w:left w:val="none" w:sz="0" w:space="0" w:color="auto"/>
            <w:bottom w:val="none" w:sz="0" w:space="0" w:color="auto"/>
            <w:right w:val="none" w:sz="0" w:space="0" w:color="auto"/>
          </w:divBdr>
        </w:div>
        <w:div w:id="1027175351">
          <w:marLeft w:val="480"/>
          <w:marRight w:val="0"/>
          <w:marTop w:val="0"/>
          <w:marBottom w:val="0"/>
          <w:divBdr>
            <w:top w:val="none" w:sz="0" w:space="0" w:color="auto"/>
            <w:left w:val="none" w:sz="0" w:space="0" w:color="auto"/>
            <w:bottom w:val="none" w:sz="0" w:space="0" w:color="auto"/>
            <w:right w:val="none" w:sz="0" w:space="0" w:color="auto"/>
          </w:divBdr>
        </w:div>
        <w:div w:id="1373767071">
          <w:marLeft w:val="480"/>
          <w:marRight w:val="0"/>
          <w:marTop w:val="0"/>
          <w:marBottom w:val="0"/>
          <w:divBdr>
            <w:top w:val="none" w:sz="0" w:space="0" w:color="auto"/>
            <w:left w:val="none" w:sz="0" w:space="0" w:color="auto"/>
            <w:bottom w:val="none" w:sz="0" w:space="0" w:color="auto"/>
            <w:right w:val="none" w:sz="0" w:space="0" w:color="auto"/>
          </w:divBdr>
        </w:div>
        <w:div w:id="1018234294">
          <w:marLeft w:val="480"/>
          <w:marRight w:val="0"/>
          <w:marTop w:val="0"/>
          <w:marBottom w:val="0"/>
          <w:divBdr>
            <w:top w:val="none" w:sz="0" w:space="0" w:color="auto"/>
            <w:left w:val="none" w:sz="0" w:space="0" w:color="auto"/>
            <w:bottom w:val="none" w:sz="0" w:space="0" w:color="auto"/>
            <w:right w:val="none" w:sz="0" w:space="0" w:color="auto"/>
          </w:divBdr>
        </w:div>
        <w:div w:id="656423440">
          <w:marLeft w:val="480"/>
          <w:marRight w:val="0"/>
          <w:marTop w:val="0"/>
          <w:marBottom w:val="0"/>
          <w:divBdr>
            <w:top w:val="none" w:sz="0" w:space="0" w:color="auto"/>
            <w:left w:val="none" w:sz="0" w:space="0" w:color="auto"/>
            <w:bottom w:val="none" w:sz="0" w:space="0" w:color="auto"/>
            <w:right w:val="none" w:sz="0" w:space="0" w:color="auto"/>
          </w:divBdr>
        </w:div>
        <w:div w:id="354844391">
          <w:marLeft w:val="480"/>
          <w:marRight w:val="0"/>
          <w:marTop w:val="0"/>
          <w:marBottom w:val="0"/>
          <w:divBdr>
            <w:top w:val="none" w:sz="0" w:space="0" w:color="auto"/>
            <w:left w:val="none" w:sz="0" w:space="0" w:color="auto"/>
            <w:bottom w:val="none" w:sz="0" w:space="0" w:color="auto"/>
            <w:right w:val="none" w:sz="0" w:space="0" w:color="auto"/>
          </w:divBdr>
        </w:div>
        <w:div w:id="474106310">
          <w:marLeft w:val="480"/>
          <w:marRight w:val="0"/>
          <w:marTop w:val="0"/>
          <w:marBottom w:val="0"/>
          <w:divBdr>
            <w:top w:val="none" w:sz="0" w:space="0" w:color="auto"/>
            <w:left w:val="none" w:sz="0" w:space="0" w:color="auto"/>
            <w:bottom w:val="none" w:sz="0" w:space="0" w:color="auto"/>
            <w:right w:val="none" w:sz="0" w:space="0" w:color="auto"/>
          </w:divBdr>
        </w:div>
        <w:div w:id="1333751539">
          <w:marLeft w:val="480"/>
          <w:marRight w:val="0"/>
          <w:marTop w:val="0"/>
          <w:marBottom w:val="0"/>
          <w:divBdr>
            <w:top w:val="none" w:sz="0" w:space="0" w:color="auto"/>
            <w:left w:val="none" w:sz="0" w:space="0" w:color="auto"/>
            <w:bottom w:val="none" w:sz="0" w:space="0" w:color="auto"/>
            <w:right w:val="none" w:sz="0" w:space="0" w:color="auto"/>
          </w:divBdr>
        </w:div>
        <w:div w:id="68384441">
          <w:marLeft w:val="480"/>
          <w:marRight w:val="0"/>
          <w:marTop w:val="0"/>
          <w:marBottom w:val="0"/>
          <w:divBdr>
            <w:top w:val="none" w:sz="0" w:space="0" w:color="auto"/>
            <w:left w:val="none" w:sz="0" w:space="0" w:color="auto"/>
            <w:bottom w:val="none" w:sz="0" w:space="0" w:color="auto"/>
            <w:right w:val="none" w:sz="0" w:space="0" w:color="auto"/>
          </w:divBdr>
        </w:div>
        <w:div w:id="1048993505">
          <w:marLeft w:val="480"/>
          <w:marRight w:val="0"/>
          <w:marTop w:val="0"/>
          <w:marBottom w:val="0"/>
          <w:divBdr>
            <w:top w:val="none" w:sz="0" w:space="0" w:color="auto"/>
            <w:left w:val="none" w:sz="0" w:space="0" w:color="auto"/>
            <w:bottom w:val="none" w:sz="0" w:space="0" w:color="auto"/>
            <w:right w:val="none" w:sz="0" w:space="0" w:color="auto"/>
          </w:divBdr>
        </w:div>
        <w:div w:id="1873221333">
          <w:marLeft w:val="480"/>
          <w:marRight w:val="0"/>
          <w:marTop w:val="0"/>
          <w:marBottom w:val="0"/>
          <w:divBdr>
            <w:top w:val="none" w:sz="0" w:space="0" w:color="auto"/>
            <w:left w:val="none" w:sz="0" w:space="0" w:color="auto"/>
            <w:bottom w:val="none" w:sz="0" w:space="0" w:color="auto"/>
            <w:right w:val="none" w:sz="0" w:space="0" w:color="auto"/>
          </w:divBdr>
        </w:div>
        <w:div w:id="1775243215">
          <w:marLeft w:val="480"/>
          <w:marRight w:val="0"/>
          <w:marTop w:val="0"/>
          <w:marBottom w:val="0"/>
          <w:divBdr>
            <w:top w:val="none" w:sz="0" w:space="0" w:color="auto"/>
            <w:left w:val="none" w:sz="0" w:space="0" w:color="auto"/>
            <w:bottom w:val="none" w:sz="0" w:space="0" w:color="auto"/>
            <w:right w:val="none" w:sz="0" w:space="0" w:color="auto"/>
          </w:divBdr>
        </w:div>
        <w:div w:id="108356706">
          <w:marLeft w:val="480"/>
          <w:marRight w:val="0"/>
          <w:marTop w:val="0"/>
          <w:marBottom w:val="0"/>
          <w:divBdr>
            <w:top w:val="none" w:sz="0" w:space="0" w:color="auto"/>
            <w:left w:val="none" w:sz="0" w:space="0" w:color="auto"/>
            <w:bottom w:val="none" w:sz="0" w:space="0" w:color="auto"/>
            <w:right w:val="none" w:sz="0" w:space="0" w:color="auto"/>
          </w:divBdr>
        </w:div>
        <w:div w:id="450170859">
          <w:marLeft w:val="480"/>
          <w:marRight w:val="0"/>
          <w:marTop w:val="0"/>
          <w:marBottom w:val="0"/>
          <w:divBdr>
            <w:top w:val="none" w:sz="0" w:space="0" w:color="auto"/>
            <w:left w:val="none" w:sz="0" w:space="0" w:color="auto"/>
            <w:bottom w:val="none" w:sz="0" w:space="0" w:color="auto"/>
            <w:right w:val="none" w:sz="0" w:space="0" w:color="auto"/>
          </w:divBdr>
        </w:div>
        <w:div w:id="1054936431">
          <w:marLeft w:val="480"/>
          <w:marRight w:val="0"/>
          <w:marTop w:val="0"/>
          <w:marBottom w:val="0"/>
          <w:divBdr>
            <w:top w:val="none" w:sz="0" w:space="0" w:color="auto"/>
            <w:left w:val="none" w:sz="0" w:space="0" w:color="auto"/>
            <w:bottom w:val="none" w:sz="0" w:space="0" w:color="auto"/>
            <w:right w:val="none" w:sz="0" w:space="0" w:color="auto"/>
          </w:divBdr>
        </w:div>
        <w:div w:id="1526824860">
          <w:marLeft w:val="480"/>
          <w:marRight w:val="0"/>
          <w:marTop w:val="0"/>
          <w:marBottom w:val="0"/>
          <w:divBdr>
            <w:top w:val="none" w:sz="0" w:space="0" w:color="auto"/>
            <w:left w:val="none" w:sz="0" w:space="0" w:color="auto"/>
            <w:bottom w:val="none" w:sz="0" w:space="0" w:color="auto"/>
            <w:right w:val="none" w:sz="0" w:space="0" w:color="auto"/>
          </w:divBdr>
        </w:div>
        <w:div w:id="701174453">
          <w:marLeft w:val="480"/>
          <w:marRight w:val="0"/>
          <w:marTop w:val="0"/>
          <w:marBottom w:val="0"/>
          <w:divBdr>
            <w:top w:val="none" w:sz="0" w:space="0" w:color="auto"/>
            <w:left w:val="none" w:sz="0" w:space="0" w:color="auto"/>
            <w:bottom w:val="none" w:sz="0" w:space="0" w:color="auto"/>
            <w:right w:val="none" w:sz="0" w:space="0" w:color="auto"/>
          </w:divBdr>
        </w:div>
        <w:div w:id="1084689978">
          <w:marLeft w:val="480"/>
          <w:marRight w:val="0"/>
          <w:marTop w:val="0"/>
          <w:marBottom w:val="0"/>
          <w:divBdr>
            <w:top w:val="none" w:sz="0" w:space="0" w:color="auto"/>
            <w:left w:val="none" w:sz="0" w:space="0" w:color="auto"/>
            <w:bottom w:val="none" w:sz="0" w:space="0" w:color="auto"/>
            <w:right w:val="none" w:sz="0" w:space="0" w:color="auto"/>
          </w:divBdr>
        </w:div>
        <w:div w:id="1625847312">
          <w:marLeft w:val="480"/>
          <w:marRight w:val="0"/>
          <w:marTop w:val="0"/>
          <w:marBottom w:val="0"/>
          <w:divBdr>
            <w:top w:val="none" w:sz="0" w:space="0" w:color="auto"/>
            <w:left w:val="none" w:sz="0" w:space="0" w:color="auto"/>
            <w:bottom w:val="none" w:sz="0" w:space="0" w:color="auto"/>
            <w:right w:val="none" w:sz="0" w:space="0" w:color="auto"/>
          </w:divBdr>
        </w:div>
        <w:div w:id="1790976611">
          <w:marLeft w:val="480"/>
          <w:marRight w:val="0"/>
          <w:marTop w:val="0"/>
          <w:marBottom w:val="0"/>
          <w:divBdr>
            <w:top w:val="none" w:sz="0" w:space="0" w:color="auto"/>
            <w:left w:val="none" w:sz="0" w:space="0" w:color="auto"/>
            <w:bottom w:val="none" w:sz="0" w:space="0" w:color="auto"/>
            <w:right w:val="none" w:sz="0" w:space="0" w:color="auto"/>
          </w:divBdr>
        </w:div>
        <w:div w:id="1048652937">
          <w:marLeft w:val="480"/>
          <w:marRight w:val="0"/>
          <w:marTop w:val="0"/>
          <w:marBottom w:val="0"/>
          <w:divBdr>
            <w:top w:val="none" w:sz="0" w:space="0" w:color="auto"/>
            <w:left w:val="none" w:sz="0" w:space="0" w:color="auto"/>
            <w:bottom w:val="none" w:sz="0" w:space="0" w:color="auto"/>
            <w:right w:val="none" w:sz="0" w:space="0" w:color="auto"/>
          </w:divBdr>
        </w:div>
        <w:div w:id="609357030">
          <w:marLeft w:val="480"/>
          <w:marRight w:val="0"/>
          <w:marTop w:val="0"/>
          <w:marBottom w:val="0"/>
          <w:divBdr>
            <w:top w:val="none" w:sz="0" w:space="0" w:color="auto"/>
            <w:left w:val="none" w:sz="0" w:space="0" w:color="auto"/>
            <w:bottom w:val="none" w:sz="0" w:space="0" w:color="auto"/>
            <w:right w:val="none" w:sz="0" w:space="0" w:color="auto"/>
          </w:divBdr>
        </w:div>
        <w:div w:id="1780951073">
          <w:marLeft w:val="480"/>
          <w:marRight w:val="0"/>
          <w:marTop w:val="0"/>
          <w:marBottom w:val="0"/>
          <w:divBdr>
            <w:top w:val="none" w:sz="0" w:space="0" w:color="auto"/>
            <w:left w:val="none" w:sz="0" w:space="0" w:color="auto"/>
            <w:bottom w:val="none" w:sz="0" w:space="0" w:color="auto"/>
            <w:right w:val="none" w:sz="0" w:space="0" w:color="auto"/>
          </w:divBdr>
        </w:div>
        <w:div w:id="405765567">
          <w:marLeft w:val="480"/>
          <w:marRight w:val="0"/>
          <w:marTop w:val="0"/>
          <w:marBottom w:val="0"/>
          <w:divBdr>
            <w:top w:val="none" w:sz="0" w:space="0" w:color="auto"/>
            <w:left w:val="none" w:sz="0" w:space="0" w:color="auto"/>
            <w:bottom w:val="none" w:sz="0" w:space="0" w:color="auto"/>
            <w:right w:val="none" w:sz="0" w:space="0" w:color="auto"/>
          </w:divBdr>
        </w:div>
        <w:div w:id="1005741092">
          <w:marLeft w:val="480"/>
          <w:marRight w:val="0"/>
          <w:marTop w:val="0"/>
          <w:marBottom w:val="0"/>
          <w:divBdr>
            <w:top w:val="none" w:sz="0" w:space="0" w:color="auto"/>
            <w:left w:val="none" w:sz="0" w:space="0" w:color="auto"/>
            <w:bottom w:val="none" w:sz="0" w:space="0" w:color="auto"/>
            <w:right w:val="none" w:sz="0" w:space="0" w:color="auto"/>
          </w:divBdr>
        </w:div>
        <w:div w:id="1634168671">
          <w:marLeft w:val="480"/>
          <w:marRight w:val="0"/>
          <w:marTop w:val="0"/>
          <w:marBottom w:val="0"/>
          <w:divBdr>
            <w:top w:val="none" w:sz="0" w:space="0" w:color="auto"/>
            <w:left w:val="none" w:sz="0" w:space="0" w:color="auto"/>
            <w:bottom w:val="none" w:sz="0" w:space="0" w:color="auto"/>
            <w:right w:val="none" w:sz="0" w:space="0" w:color="auto"/>
          </w:divBdr>
        </w:div>
        <w:div w:id="720863121">
          <w:marLeft w:val="480"/>
          <w:marRight w:val="0"/>
          <w:marTop w:val="0"/>
          <w:marBottom w:val="0"/>
          <w:divBdr>
            <w:top w:val="none" w:sz="0" w:space="0" w:color="auto"/>
            <w:left w:val="none" w:sz="0" w:space="0" w:color="auto"/>
            <w:bottom w:val="none" w:sz="0" w:space="0" w:color="auto"/>
            <w:right w:val="none" w:sz="0" w:space="0" w:color="auto"/>
          </w:divBdr>
        </w:div>
        <w:div w:id="87312755">
          <w:marLeft w:val="480"/>
          <w:marRight w:val="0"/>
          <w:marTop w:val="0"/>
          <w:marBottom w:val="0"/>
          <w:divBdr>
            <w:top w:val="none" w:sz="0" w:space="0" w:color="auto"/>
            <w:left w:val="none" w:sz="0" w:space="0" w:color="auto"/>
            <w:bottom w:val="none" w:sz="0" w:space="0" w:color="auto"/>
            <w:right w:val="none" w:sz="0" w:space="0" w:color="auto"/>
          </w:divBdr>
        </w:div>
        <w:div w:id="1268196414">
          <w:marLeft w:val="480"/>
          <w:marRight w:val="0"/>
          <w:marTop w:val="0"/>
          <w:marBottom w:val="0"/>
          <w:divBdr>
            <w:top w:val="none" w:sz="0" w:space="0" w:color="auto"/>
            <w:left w:val="none" w:sz="0" w:space="0" w:color="auto"/>
            <w:bottom w:val="none" w:sz="0" w:space="0" w:color="auto"/>
            <w:right w:val="none" w:sz="0" w:space="0" w:color="auto"/>
          </w:divBdr>
        </w:div>
        <w:div w:id="1937058320">
          <w:marLeft w:val="480"/>
          <w:marRight w:val="0"/>
          <w:marTop w:val="0"/>
          <w:marBottom w:val="0"/>
          <w:divBdr>
            <w:top w:val="none" w:sz="0" w:space="0" w:color="auto"/>
            <w:left w:val="none" w:sz="0" w:space="0" w:color="auto"/>
            <w:bottom w:val="none" w:sz="0" w:space="0" w:color="auto"/>
            <w:right w:val="none" w:sz="0" w:space="0" w:color="auto"/>
          </w:divBdr>
        </w:div>
        <w:div w:id="825247390">
          <w:marLeft w:val="480"/>
          <w:marRight w:val="0"/>
          <w:marTop w:val="0"/>
          <w:marBottom w:val="0"/>
          <w:divBdr>
            <w:top w:val="none" w:sz="0" w:space="0" w:color="auto"/>
            <w:left w:val="none" w:sz="0" w:space="0" w:color="auto"/>
            <w:bottom w:val="none" w:sz="0" w:space="0" w:color="auto"/>
            <w:right w:val="none" w:sz="0" w:space="0" w:color="auto"/>
          </w:divBdr>
        </w:div>
        <w:div w:id="1049454257">
          <w:marLeft w:val="480"/>
          <w:marRight w:val="0"/>
          <w:marTop w:val="0"/>
          <w:marBottom w:val="0"/>
          <w:divBdr>
            <w:top w:val="none" w:sz="0" w:space="0" w:color="auto"/>
            <w:left w:val="none" w:sz="0" w:space="0" w:color="auto"/>
            <w:bottom w:val="none" w:sz="0" w:space="0" w:color="auto"/>
            <w:right w:val="none" w:sz="0" w:space="0" w:color="auto"/>
          </w:divBdr>
        </w:div>
        <w:div w:id="1122652749">
          <w:marLeft w:val="480"/>
          <w:marRight w:val="0"/>
          <w:marTop w:val="0"/>
          <w:marBottom w:val="0"/>
          <w:divBdr>
            <w:top w:val="none" w:sz="0" w:space="0" w:color="auto"/>
            <w:left w:val="none" w:sz="0" w:space="0" w:color="auto"/>
            <w:bottom w:val="none" w:sz="0" w:space="0" w:color="auto"/>
            <w:right w:val="none" w:sz="0" w:space="0" w:color="auto"/>
          </w:divBdr>
        </w:div>
        <w:div w:id="1758281177">
          <w:marLeft w:val="480"/>
          <w:marRight w:val="0"/>
          <w:marTop w:val="0"/>
          <w:marBottom w:val="0"/>
          <w:divBdr>
            <w:top w:val="none" w:sz="0" w:space="0" w:color="auto"/>
            <w:left w:val="none" w:sz="0" w:space="0" w:color="auto"/>
            <w:bottom w:val="none" w:sz="0" w:space="0" w:color="auto"/>
            <w:right w:val="none" w:sz="0" w:space="0" w:color="auto"/>
          </w:divBdr>
        </w:div>
      </w:divsChild>
    </w:div>
    <w:div w:id="1435200934">
      <w:bodyDiv w:val="1"/>
      <w:marLeft w:val="0"/>
      <w:marRight w:val="0"/>
      <w:marTop w:val="0"/>
      <w:marBottom w:val="0"/>
      <w:divBdr>
        <w:top w:val="none" w:sz="0" w:space="0" w:color="auto"/>
        <w:left w:val="none" w:sz="0" w:space="0" w:color="auto"/>
        <w:bottom w:val="none" w:sz="0" w:space="0" w:color="auto"/>
        <w:right w:val="none" w:sz="0" w:space="0" w:color="auto"/>
      </w:divBdr>
    </w:div>
    <w:div w:id="1435249049">
      <w:bodyDiv w:val="1"/>
      <w:marLeft w:val="0"/>
      <w:marRight w:val="0"/>
      <w:marTop w:val="0"/>
      <w:marBottom w:val="0"/>
      <w:divBdr>
        <w:top w:val="none" w:sz="0" w:space="0" w:color="auto"/>
        <w:left w:val="none" w:sz="0" w:space="0" w:color="auto"/>
        <w:bottom w:val="none" w:sz="0" w:space="0" w:color="auto"/>
        <w:right w:val="none" w:sz="0" w:space="0" w:color="auto"/>
      </w:divBdr>
    </w:div>
    <w:div w:id="1435323547">
      <w:bodyDiv w:val="1"/>
      <w:marLeft w:val="0"/>
      <w:marRight w:val="0"/>
      <w:marTop w:val="0"/>
      <w:marBottom w:val="0"/>
      <w:divBdr>
        <w:top w:val="none" w:sz="0" w:space="0" w:color="auto"/>
        <w:left w:val="none" w:sz="0" w:space="0" w:color="auto"/>
        <w:bottom w:val="none" w:sz="0" w:space="0" w:color="auto"/>
        <w:right w:val="none" w:sz="0" w:space="0" w:color="auto"/>
      </w:divBdr>
    </w:div>
    <w:div w:id="1435520509">
      <w:bodyDiv w:val="1"/>
      <w:marLeft w:val="0"/>
      <w:marRight w:val="0"/>
      <w:marTop w:val="0"/>
      <w:marBottom w:val="0"/>
      <w:divBdr>
        <w:top w:val="none" w:sz="0" w:space="0" w:color="auto"/>
        <w:left w:val="none" w:sz="0" w:space="0" w:color="auto"/>
        <w:bottom w:val="none" w:sz="0" w:space="0" w:color="auto"/>
        <w:right w:val="none" w:sz="0" w:space="0" w:color="auto"/>
      </w:divBdr>
    </w:div>
    <w:div w:id="1435782667">
      <w:bodyDiv w:val="1"/>
      <w:marLeft w:val="0"/>
      <w:marRight w:val="0"/>
      <w:marTop w:val="0"/>
      <w:marBottom w:val="0"/>
      <w:divBdr>
        <w:top w:val="none" w:sz="0" w:space="0" w:color="auto"/>
        <w:left w:val="none" w:sz="0" w:space="0" w:color="auto"/>
        <w:bottom w:val="none" w:sz="0" w:space="0" w:color="auto"/>
        <w:right w:val="none" w:sz="0" w:space="0" w:color="auto"/>
      </w:divBdr>
    </w:div>
    <w:div w:id="1436561262">
      <w:bodyDiv w:val="1"/>
      <w:marLeft w:val="0"/>
      <w:marRight w:val="0"/>
      <w:marTop w:val="0"/>
      <w:marBottom w:val="0"/>
      <w:divBdr>
        <w:top w:val="none" w:sz="0" w:space="0" w:color="auto"/>
        <w:left w:val="none" w:sz="0" w:space="0" w:color="auto"/>
        <w:bottom w:val="none" w:sz="0" w:space="0" w:color="auto"/>
        <w:right w:val="none" w:sz="0" w:space="0" w:color="auto"/>
      </w:divBdr>
    </w:div>
    <w:div w:id="1437139098">
      <w:bodyDiv w:val="1"/>
      <w:marLeft w:val="0"/>
      <w:marRight w:val="0"/>
      <w:marTop w:val="0"/>
      <w:marBottom w:val="0"/>
      <w:divBdr>
        <w:top w:val="none" w:sz="0" w:space="0" w:color="auto"/>
        <w:left w:val="none" w:sz="0" w:space="0" w:color="auto"/>
        <w:bottom w:val="none" w:sz="0" w:space="0" w:color="auto"/>
        <w:right w:val="none" w:sz="0" w:space="0" w:color="auto"/>
      </w:divBdr>
    </w:div>
    <w:div w:id="1437139139">
      <w:bodyDiv w:val="1"/>
      <w:marLeft w:val="0"/>
      <w:marRight w:val="0"/>
      <w:marTop w:val="0"/>
      <w:marBottom w:val="0"/>
      <w:divBdr>
        <w:top w:val="none" w:sz="0" w:space="0" w:color="auto"/>
        <w:left w:val="none" w:sz="0" w:space="0" w:color="auto"/>
        <w:bottom w:val="none" w:sz="0" w:space="0" w:color="auto"/>
        <w:right w:val="none" w:sz="0" w:space="0" w:color="auto"/>
      </w:divBdr>
    </w:div>
    <w:div w:id="1437218215">
      <w:bodyDiv w:val="1"/>
      <w:marLeft w:val="0"/>
      <w:marRight w:val="0"/>
      <w:marTop w:val="0"/>
      <w:marBottom w:val="0"/>
      <w:divBdr>
        <w:top w:val="none" w:sz="0" w:space="0" w:color="auto"/>
        <w:left w:val="none" w:sz="0" w:space="0" w:color="auto"/>
        <w:bottom w:val="none" w:sz="0" w:space="0" w:color="auto"/>
        <w:right w:val="none" w:sz="0" w:space="0" w:color="auto"/>
      </w:divBdr>
    </w:div>
    <w:div w:id="1437939498">
      <w:bodyDiv w:val="1"/>
      <w:marLeft w:val="0"/>
      <w:marRight w:val="0"/>
      <w:marTop w:val="0"/>
      <w:marBottom w:val="0"/>
      <w:divBdr>
        <w:top w:val="none" w:sz="0" w:space="0" w:color="auto"/>
        <w:left w:val="none" w:sz="0" w:space="0" w:color="auto"/>
        <w:bottom w:val="none" w:sz="0" w:space="0" w:color="auto"/>
        <w:right w:val="none" w:sz="0" w:space="0" w:color="auto"/>
      </w:divBdr>
    </w:div>
    <w:div w:id="1438478582">
      <w:bodyDiv w:val="1"/>
      <w:marLeft w:val="0"/>
      <w:marRight w:val="0"/>
      <w:marTop w:val="0"/>
      <w:marBottom w:val="0"/>
      <w:divBdr>
        <w:top w:val="none" w:sz="0" w:space="0" w:color="auto"/>
        <w:left w:val="none" w:sz="0" w:space="0" w:color="auto"/>
        <w:bottom w:val="none" w:sz="0" w:space="0" w:color="auto"/>
        <w:right w:val="none" w:sz="0" w:space="0" w:color="auto"/>
      </w:divBdr>
    </w:div>
    <w:div w:id="1438720813">
      <w:bodyDiv w:val="1"/>
      <w:marLeft w:val="0"/>
      <w:marRight w:val="0"/>
      <w:marTop w:val="0"/>
      <w:marBottom w:val="0"/>
      <w:divBdr>
        <w:top w:val="none" w:sz="0" w:space="0" w:color="auto"/>
        <w:left w:val="none" w:sz="0" w:space="0" w:color="auto"/>
        <w:bottom w:val="none" w:sz="0" w:space="0" w:color="auto"/>
        <w:right w:val="none" w:sz="0" w:space="0" w:color="auto"/>
      </w:divBdr>
    </w:div>
    <w:div w:id="1438721208">
      <w:bodyDiv w:val="1"/>
      <w:marLeft w:val="0"/>
      <w:marRight w:val="0"/>
      <w:marTop w:val="0"/>
      <w:marBottom w:val="0"/>
      <w:divBdr>
        <w:top w:val="none" w:sz="0" w:space="0" w:color="auto"/>
        <w:left w:val="none" w:sz="0" w:space="0" w:color="auto"/>
        <w:bottom w:val="none" w:sz="0" w:space="0" w:color="auto"/>
        <w:right w:val="none" w:sz="0" w:space="0" w:color="auto"/>
      </w:divBdr>
    </w:div>
    <w:div w:id="1438911905">
      <w:bodyDiv w:val="1"/>
      <w:marLeft w:val="0"/>
      <w:marRight w:val="0"/>
      <w:marTop w:val="0"/>
      <w:marBottom w:val="0"/>
      <w:divBdr>
        <w:top w:val="none" w:sz="0" w:space="0" w:color="auto"/>
        <w:left w:val="none" w:sz="0" w:space="0" w:color="auto"/>
        <w:bottom w:val="none" w:sz="0" w:space="0" w:color="auto"/>
        <w:right w:val="none" w:sz="0" w:space="0" w:color="auto"/>
      </w:divBdr>
    </w:div>
    <w:div w:id="1439062930">
      <w:bodyDiv w:val="1"/>
      <w:marLeft w:val="0"/>
      <w:marRight w:val="0"/>
      <w:marTop w:val="0"/>
      <w:marBottom w:val="0"/>
      <w:divBdr>
        <w:top w:val="none" w:sz="0" w:space="0" w:color="auto"/>
        <w:left w:val="none" w:sz="0" w:space="0" w:color="auto"/>
        <w:bottom w:val="none" w:sz="0" w:space="0" w:color="auto"/>
        <w:right w:val="none" w:sz="0" w:space="0" w:color="auto"/>
      </w:divBdr>
    </w:div>
    <w:div w:id="1439445518">
      <w:bodyDiv w:val="1"/>
      <w:marLeft w:val="0"/>
      <w:marRight w:val="0"/>
      <w:marTop w:val="0"/>
      <w:marBottom w:val="0"/>
      <w:divBdr>
        <w:top w:val="none" w:sz="0" w:space="0" w:color="auto"/>
        <w:left w:val="none" w:sz="0" w:space="0" w:color="auto"/>
        <w:bottom w:val="none" w:sz="0" w:space="0" w:color="auto"/>
        <w:right w:val="none" w:sz="0" w:space="0" w:color="auto"/>
      </w:divBdr>
    </w:div>
    <w:div w:id="1439636818">
      <w:bodyDiv w:val="1"/>
      <w:marLeft w:val="0"/>
      <w:marRight w:val="0"/>
      <w:marTop w:val="0"/>
      <w:marBottom w:val="0"/>
      <w:divBdr>
        <w:top w:val="none" w:sz="0" w:space="0" w:color="auto"/>
        <w:left w:val="none" w:sz="0" w:space="0" w:color="auto"/>
        <w:bottom w:val="none" w:sz="0" w:space="0" w:color="auto"/>
        <w:right w:val="none" w:sz="0" w:space="0" w:color="auto"/>
      </w:divBdr>
    </w:div>
    <w:div w:id="1439906625">
      <w:bodyDiv w:val="1"/>
      <w:marLeft w:val="0"/>
      <w:marRight w:val="0"/>
      <w:marTop w:val="0"/>
      <w:marBottom w:val="0"/>
      <w:divBdr>
        <w:top w:val="none" w:sz="0" w:space="0" w:color="auto"/>
        <w:left w:val="none" w:sz="0" w:space="0" w:color="auto"/>
        <w:bottom w:val="none" w:sz="0" w:space="0" w:color="auto"/>
        <w:right w:val="none" w:sz="0" w:space="0" w:color="auto"/>
      </w:divBdr>
    </w:div>
    <w:div w:id="1440293470">
      <w:bodyDiv w:val="1"/>
      <w:marLeft w:val="0"/>
      <w:marRight w:val="0"/>
      <w:marTop w:val="0"/>
      <w:marBottom w:val="0"/>
      <w:divBdr>
        <w:top w:val="none" w:sz="0" w:space="0" w:color="auto"/>
        <w:left w:val="none" w:sz="0" w:space="0" w:color="auto"/>
        <w:bottom w:val="none" w:sz="0" w:space="0" w:color="auto"/>
        <w:right w:val="none" w:sz="0" w:space="0" w:color="auto"/>
      </w:divBdr>
    </w:div>
    <w:div w:id="1441336524">
      <w:bodyDiv w:val="1"/>
      <w:marLeft w:val="0"/>
      <w:marRight w:val="0"/>
      <w:marTop w:val="0"/>
      <w:marBottom w:val="0"/>
      <w:divBdr>
        <w:top w:val="none" w:sz="0" w:space="0" w:color="auto"/>
        <w:left w:val="none" w:sz="0" w:space="0" w:color="auto"/>
        <w:bottom w:val="none" w:sz="0" w:space="0" w:color="auto"/>
        <w:right w:val="none" w:sz="0" w:space="0" w:color="auto"/>
      </w:divBdr>
      <w:divsChild>
        <w:div w:id="66005452">
          <w:marLeft w:val="480"/>
          <w:marRight w:val="0"/>
          <w:marTop w:val="0"/>
          <w:marBottom w:val="0"/>
          <w:divBdr>
            <w:top w:val="none" w:sz="0" w:space="0" w:color="auto"/>
            <w:left w:val="none" w:sz="0" w:space="0" w:color="auto"/>
            <w:bottom w:val="none" w:sz="0" w:space="0" w:color="auto"/>
            <w:right w:val="none" w:sz="0" w:space="0" w:color="auto"/>
          </w:divBdr>
        </w:div>
        <w:div w:id="91554467">
          <w:marLeft w:val="480"/>
          <w:marRight w:val="0"/>
          <w:marTop w:val="0"/>
          <w:marBottom w:val="0"/>
          <w:divBdr>
            <w:top w:val="none" w:sz="0" w:space="0" w:color="auto"/>
            <w:left w:val="none" w:sz="0" w:space="0" w:color="auto"/>
            <w:bottom w:val="none" w:sz="0" w:space="0" w:color="auto"/>
            <w:right w:val="none" w:sz="0" w:space="0" w:color="auto"/>
          </w:divBdr>
        </w:div>
        <w:div w:id="816382611">
          <w:marLeft w:val="480"/>
          <w:marRight w:val="0"/>
          <w:marTop w:val="0"/>
          <w:marBottom w:val="0"/>
          <w:divBdr>
            <w:top w:val="none" w:sz="0" w:space="0" w:color="auto"/>
            <w:left w:val="none" w:sz="0" w:space="0" w:color="auto"/>
            <w:bottom w:val="none" w:sz="0" w:space="0" w:color="auto"/>
            <w:right w:val="none" w:sz="0" w:space="0" w:color="auto"/>
          </w:divBdr>
        </w:div>
        <w:div w:id="1179932635">
          <w:marLeft w:val="480"/>
          <w:marRight w:val="0"/>
          <w:marTop w:val="0"/>
          <w:marBottom w:val="0"/>
          <w:divBdr>
            <w:top w:val="none" w:sz="0" w:space="0" w:color="auto"/>
            <w:left w:val="none" w:sz="0" w:space="0" w:color="auto"/>
            <w:bottom w:val="none" w:sz="0" w:space="0" w:color="auto"/>
            <w:right w:val="none" w:sz="0" w:space="0" w:color="auto"/>
          </w:divBdr>
        </w:div>
        <w:div w:id="42606220">
          <w:marLeft w:val="480"/>
          <w:marRight w:val="0"/>
          <w:marTop w:val="0"/>
          <w:marBottom w:val="0"/>
          <w:divBdr>
            <w:top w:val="none" w:sz="0" w:space="0" w:color="auto"/>
            <w:left w:val="none" w:sz="0" w:space="0" w:color="auto"/>
            <w:bottom w:val="none" w:sz="0" w:space="0" w:color="auto"/>
            <w:right w:val="none" w:sz="0" w:space="0" w:color="auto"/>
          </w:divBdr>
        </w:div>
        <w:div w:id="1981421842">
          <w:marLeft w:val="480"/>
          <w:marRight w:val="0"/>
          <w:marTop w:val="0"/>
          <w:marBottom w:val="0"/>
          <w:divBdr>
            <w:top w:val="none" w:sz="0" w:space="0" w:color="auto"/>
            <w:left w:val="none" w:sz="0" w:space="0" w:color="auto"/>
            <w:bottom w:val="none" w:sz="0" w:space="0" w:color="auto"/>
            <w:right w:val="none" w:sz="0" w:space="0" w:color="auto"/>
          </w:divBdr>
        </w:div>
        <w:div w:id="1330670087">
          <w:marLeft w:val="480"/>
          <w:marRight w:val="0"/>
          <w:marTop w:val="0"/>
          <w:marBottom w:val="0"/>
          <w:divBdr>
            <w:top w:val="none" w:sz="0" w:space="0" w:color="auto"/>
            <w:left w:val="none" w:sz="0" w:space="0" w:color="auto"/>
            <w:bottom w:val="none" w:sz="0" w:space="0" w:color="auto"/>
            <w:right w:val="none" w:sz="0" w:space="0" w:color="auto"/>
          </w:divBdr>
        </w:div>
        <w:div w:id="1025255770">
          <w:marLeft w:val="480"/>
          <w:marRight w:val="0"/>
          <w:marTop w:val="0"/>
          <w:marBottom w:val="0"/>
          <w:divBdr>
            <w:top w:val="none" w:sz="0" w:space="0" w:color="auto"/>
            <w:left w:val="none" w:sz="0" w:space="0" w:color="auto"/>
            <w:bottom w:val="none" w:sz="0" w:space="0" w:color="auto"/>
            <w:right w:val="none" w:sz="0" w:space="0" w:color="auto"/>
          </w:divBdr>
        </w:div>
        <w:div w:id="1764574219">
          <w:marLeft w:val="480"/>
          <w:marRight w:val="0"/>
          <w:marTop w:val="0"/>
          <w:marBottom w:val="0"/>
          <w:divBdr>
            <w:top w:val="none" w:sz="0" w:space="0" w:color="auto"/>
            <w:left w:val="none" w:sz="0" w:space="0" w:color="auto"/>
            <w:bottom w:val="none" w:sz="0" w:space="0" w:color="auto"/>
            <w:right w:val="none" w:sz="0" w:space="0" w:color="auto"/>
          </w:divBdr>
        </w:div>
        <w:div w:id="1780947443">
          <w:marLeft w:val="480"/>
          <w:marRight w:val="0"/>
          <w:marTop w:val="0"/>
          <w:marBottom w:val="0"/>
          <w:divBdr>
            <w:top w:val="none" w:sz="0" w:space="0" w:color="auto"/>
            <w:left w:val="none" w:sz="0" w:space="0" w:color="auto"/>
            <w:bottom w:val="none" w:sz="0" w:space="0" w:color="auto"/>
            <w:right w:val="none" w:sz="0" w:space="0" w:color="auto"/>
          </w:divBdr>
        </w:div>
        <w:div w:id="127206806">
          <w:marLeft w:val="480"/>
          <w:marRight w:val="0"/>
          <w:marTop w:val="0"/>
          <w:marBottom w:val="0"/>
          <w:divBdr>
            <w:top w:val="none" w:sz="0" w:space="0" w:color="auto"/>
            <w:left w:val="none" w:sz="0" w:space="0" w:color="auto"/>
            <w:bottom w:val="none" w:sz="0" w:space="0" w:color="auto"/>
            <w:right w:val="none" w:sz="0" w:space="0" w:color="auto"/>
          </w:divBdr>
        </w:div>
        <w:div w:id="1495878640">
          <w:marLeft w:val="480"/>
          <w:marRight w:val="0"/>
          <w:marTop w:val="0"/>
          <w:marBottom w:val="0"/>
          <w:divBdr>
            <w:top w:val="none" w:sz="0" w:space="0" w:color="auto"/>
            <w:left w:val="none" w:sz="0" w:space="0" w:color="auto"/>
            <w:bottom w:val="none" w:sz="0" w:space="0" w:color="auto"/>
            <w:right w:val="none" w:sz="0" w:space="0" w:color="auto"/>
          </w:divBdr>
        </w:div>
        <w:div w:id="1136869197">
          <w:marLeft w:val="480"/>
          <w:marRight w:val="0"/>
          <w:marTop w:val="0"/>
          <w:marBottom w:val="0"/>
          <w:divBdr>
            <w:top w:val="none" w:sz="0" w:space="0" w:color="auto"/>
            <w:left w:val="none" w:sz="0" w:space="0" w:color="auto"/>
            <w:bottom w:val="none" w:sz="0" w:space="0" w:color="auto"/>
            <w:right w:val="none" w:sz="0" w:space="0" w:color="auto"/>
          </w:divBdr>
        </w:div>
        <w:div w:id="378163489">
          <w:marLeft w:val="480"/>
          <w:marRight w:val="0"/>
          <w:marTop w:val="0"/>
          <w:marBottom w:val="0"/>
          <w:divBdr>
            <w:top w:val="none" w:sz="0" w:space="0" w:color="auto"/>
            <w:left w:val="none" w:sz="0" w:space="0" w:color="auto"/>
            <w:bottom w:val="none" w:sz="0" w:space="0" w:color="auto"/>
            <w:right w:val="none" w:sz="0" w:space="0" w:color="auto"/>
          </w:divBdr>
        </w:div>
        <w:div w:id="2122604235">
          <w:marLeft w:val="480"/>
          <w:marRight w:val="0"/>
          <w:marTop w:val="0"/>
          <w:marBottom w:val="0"/>
          <w:divBdr>
            <w:top w:val="none" w:sz="0" w:space="0" w:color="auto"/>
            <w:left w:val="none" w:sz="0" w:space="0" w:color="auto"/>
            <w:bottom w:val="none" w:sz="0" w:space="0" w:color="auto"/>
            <w:right w:val="none" w:sz="0" w:space="0" w:color="auto"/>
          </w:divBdr>
        </w:div>
        <w:div w:id="1203438053">
          <w:marLeft w:val="480"/>
          <w:marRight w:val="0"/>
          <w:marTop w:val="0"/>
          <w:marBottom w:val="0"/>
          <w:divBdr>
            <w:top w:val="none" w:sz="0" w:space="0" w:color="auto"/>
            <w:left w:val="none" w:sz="0" w:space="0" w:color="auto"/>
            <w:bottom w:val="none" w:sz="0" w:space="0" w:color="auto"/>
            <w:right w:val="none" w:sz="0" w:space="0" w:color="auto"/>
          </w:divBdr>
        </w:div>
        <w:div w:id="1157576797">
          <w:marLeft w:val="480"/>
          <w:marRight w:val="0"/>
          <w:marTop w:val="0"/>
          <w:marBottom w:val="0"/>
          <w:divBdr>
            <w:top w:val="none" w:sz="0" w:space="0" w:color="auto"/>
            <w:left w:val="none" w:sz="0" w:space="0" w:color="auto"/>
            <w:bottom w:val="none" w:sz="0" w:space="0" w:color="auto"/>
            <w:right w:val="none" w:sz="0" w:space="0" w:color="auto"/>
          </w:divBdr>
        </w:div>
        <w:div w:id="1812479193">
          <w:marLeft w:val="480"/>
          <w:marRight w:val="0"/>
          <w:marTop w:val="0"/>
          <w:marBottom w:val="0"/>
          <w:divBdr>
            <w:top w:val="none" w:sz="0" w:space="0" w:color="auto"/>
            <w:left w:val="none" w:sz="0" w:space="0" w:color="auto"/>
            <w:bottom w:val="none" w:sz="0" w:space="0" w:color="auto"/>
            <w:right w:val="none" w:sz="0" w:space="0" w:color="auto"/>
          </w:divBdr>
        </w:div>
        <w:div w:id="2102874909">
          <w:marLeft w:val="480"/>
          <w:marRight w:val="0"/>
          <w:marTop w:val="0"/>
          <w:marBottom w:val="0"/>
          <w:divBdr>
            <w:top w:val="none" w:sz="0" w:space="0" w:color="auto"/>
            <w:left w:val="none" w:sz="0" w:space="0" w:color="auto"/>
            <w:bottom w:val="none" w:sz="0" w:space="0" w:color="auto"/>
            <w:right w:val="none" w:sz="0" w:space="0" w:color="auto"/>
          </w:divBdr>
        </w:div>
        <w:div w:id="294720715">
          <w:marLeft w:val="480"/>
          <w:marRight w:val="0"/>
          <w:marTop w:val="0"/>
          <w:marBottom w:val="0"/>
          <w:divBdr>
            <w:top w:val="none" w:sz="0" w:space="0" w:color="auto"/>
            <w:left w:val="none" w:sz="0" w:space="0" w:color="auto"/>
            <w:bottom w:val="none" w:sz="0" w:space="0" w:color="auto"/>
            <w:right w:val="none" w:sz="0" w:space="0" w:color="auto"/>
          </w:divBdr>
        </w:div>
        <w:div w:id="1012412500">
          <w:marLeft w:val="480"/>
          <w:marRight w:val="0"/>
          <w:marTop w:val="0"/>
          <w:marBottom w:val="0"/>
          <w:divBdr>
            <w:top w:val="none" w:sz="0" w:space="0" w:color="auto"/>
            <w:left w:val="none" w:sz="0" w:space="0" w:color="auto"/>
            <w:bottom w:val="none" w:sz="0" w:space="0" w:color="auto"/>
            <w:right w:val="none" w:sz="0" w:space="0" w:color="auto"/>
          </w:divBdr>
        </w:div>
        <w:div w:id="503207886">
          <w:marLeft w:val="480"/>
          <w:marRight w:val="0"/>
          <w:marTop w:val="0"/>
          <w:marBottom w:val="0"/>
          <w:divBdr>
            <w:top w:val="none" w:sz="0" w:space="0" w:color="auto"/>
            <w:left w:val="none" w:sz="0" w:space="0" w:color="auto"/>
            <w:bottom w:val="none" w:sz="0" w:space="0" w:color="auto"/>
            <w:right w:val="none" w:sz="0" w:space="0" w:color="auto"/>
          </w:divBdr>
        </w:div>
        <w:div w:id="544947442">
          <w:marLeft w:val="480"/>
          <w:marRight w:val="0"/>
          <w:marTop w:val="0"/>
          <w:marBottom w:val="0"/>
          <w:divBdr>
            <w:top w:val="none" w:sz="0" w:space="0" w:color="auto"/>
            <w:left w:val="none" w:sz="0" w:space="0" w:color="auto"/>
            <w:bottom w:val="none" w:sz="0" w:space="0" w:color="auto"/>
            <w:right w:val="none" w:sz="0" w:space="0" w:color="auto"/>
          </w:divBdr>
        </w:div>
        <w:div w:id="556360368">
          <w:marLeft w:val="480"/>
          <w:marRight w:val="0"/>
          <w:marTop w:val="0"/>
          <w:marBottom w:val="0"/>
          <w:divBdr>
            <w:top w:val="none" w:sz="0" w:space="0" w:color="auto"/>
            <w:left w:val="none" w:sz="0" w:space="0" w:color="auto"/>
            <w:bottom w:val="none" w:sz="0" w:space="0" w:color="auto"/>
            <w:right w:val="none" w:sz="0" w:space="0" w:color="auto"/>
          </w:divBdr>
        </w:div>
        <w:div w:id="778764625">
          <w:marLeft w:val="480"/>
          <w:marRight w:val="0"/>
          <w:marTop w:val="0"/>
          <w:marBottom w:val="0"/>
          <w:divBdr>
            <w:top w:val="none" w:sz="0" w:space="0" w:color="auto"/>
            <w:left w:val="none" w:sz="0" w:space="0" w:color="auto"/>
            <w:bottom w:val="none" w:sz="0" w:space="0" w:color="auto"/>
            <w:right w:val="none" w:sz="0" w:space="0" w:color="auto"/>
          </w:divBdr>
        </w:div>
        <w:div w:id="371468029">
          <w:marLeft w:val="480"/>
          <w:marRight w:val="0"/>
          <w:marTop w:val="0"/>
          <w:marBottom w:val="0"/>
          <w:divBdr>
            <w:top w:val="none" w:sz="0" w:space="0" w:color="auto"/>
            <w:left w:val="none" w:sz="0" w:space="0" w:color="auto"/>
            <w:bottom w:val="none" w:sz="0" w:space="0" w:color="auto"/>
            <w:right w:val="none" w:sz="0" w:space="0" w:color="auto"/>
          </w:divBdr>
        </w:div>
        <w:div w:id="1059866226">
          <w:marLeft w:val="480"/>
          <w:marRight w:val="0"/>
          <w:marTop w:val="0"/>
          <w:marBottom w:val="0"/>
          <w:divBdr>
            <w:top w:val="none" w:sz="0" w:space="0" w:color="auto"/>
            <w:left w:val="none" w:sz="0" w:space="0" w:color="auto"/>
            <w:bottom w:val="none" w:sz="0" w:space="0" w:color="auto"/>
            <w:right w:val="none" w:sz="0" w:space="0" w:color="auto"/>
          </w:divBdr>
        </w:div>
        <w:div w:id="761803960">
          <w:marLeft w:val="480"/>
          <w:marRight w:val="0"/>
          <w:marTop w:val="0"/>
          <w:marBottom w:val="0"/>
          <w:divBdr>
            <w:top w:val="none" w:sz="0" w:space="0" w:color="auto"/>
            <w:left w:val="none" w:sz="0" w:space="0" w:color="auto"/>
            <w:bottom w:val="none" w:sz="0" w:space="0" w:color="auto"/>
            <w:right w:val="none" w:sz="0" w:space="0" w:color="auto"/>
          </w:divBdr>
        </w:div>
        <w:div w:id="59716941">
          <w:marLeft w:val="480"/>
          <w:marRight w:val="0"/>
          <w:marTop w:val="0"/>
          <w:marBottom w:val="0"/>
          <w:divBdr>
            <w:top w:val="none" w:sz="0" w:space="0" w:color="auto"/>
            <w:left w:val="none" w:sz="0" w:space="0" w:color="auto"/>
            <w:bottom w:val="none" w:sz="0" w:space="0" w:color="auto"/>
            <w:right w:val="none" w:sz="0" w:space="0" w:color="auto"/>
          </w:divBdr>
        </w:div>
        <w:div w:id="1507207783">
          <w:marLeft w:val="480"/>
          <w:marRight w:val="0"/>
          <w:marTop w:val="0"/>
          <w:marBottom w:val="0"/>
          <w:divBdr>
            <w:top w:val="none" w:sz="0" w:space="0" w:color="auto"/>
            <w:left w:val="none" w:sz="0" w:space="0" w:color="auto"/>
            <w:bottom w:val="none" w:sz="0" w:space="0" w:color="auto"/>
            <w:right w:val="none" w:sz="0" w:space="0" w:color="auto"/>
          </w:divBdr>
        </w:div>
        <w:div w:id="1454208043">
          <w:marLeft w:val="480"/>
          <w:marRight w:val="0"/>
          <w:marTop w:val="0"/>
          <w:marBottom w:val="0"/>
          <w:divBdr>
            <w:top w:val="none" w:sz="0" w:space="0" w:color="auto"/>
            <w:left w:val="none" w:sz="0" w:space="0" w:color="auto"/>
            <w:bottom w:val="none" w:sz="0" w:space="0" w:color="auto"/>
            <w:right w:val="none" w:sz="0" w:space="0" w:color="auto"/>
          </w:divBdr>
        </w:div>
        <w:div w:id="1222212626">
          <w:marLeft w:val="480"/>
          <w:marRight w:val="0"/>
          <w:marTop w:val="0"/>
          <w:marBottom w:val="0"/>
          <w:divBdr>
            <w:top w:val="none" w:sz="0" w:space="0" w:color="auto"/>
            <w:left w:val="none" w:sz="0" w:space="0" w:color="auto"/>
            <w:bottom w:val="none" w:sz="0" w:space="0" w:color="auto"/>
            <w:right w:val="none" w:sz="0" w:space="0" w:color="auto"/>
          </w:divBdr>
        </w:div>
        <w:div w:id="2117482660">
          <w:marLeft w:val="480"/>
          <w:marRight w:val="0"/>
          <w:marTop w:val="0"/>
          <w:marBottom w:val="0"/>
          <w:divBdr>
            <w:top w:val="none" w:sz="0" w:space="0" w:color="auto"/>
            <w:left w:val="none" w:sz="0" w:space="0" w:color="auto"/>
            <w:bottom w:val="none" w:sz="0" w:space="0" w:color="auto"/>
            <w:right w:val="none" w:sz="0" w:space="0" w:color="auto"/>
          </w:divBdr>
        </w:div>
        <w:div w:id="210457614">
          <w:marLeft w:val="480"/>
          <w:marRight w:val="0"/>
          <w:marTop w:val="0"/>
          <w:marBottom w:val="0"/>
          <w:divBdr>
            <w:top w:val="none" w:sz="0" w:space="0" w:color="auto"/>
            <w:left w:val="none" w:sz="0" w:space="0" w:color="auto"/>
            <w:bottom w:val="none" w:sz="0" w:space="0" w:color="auto"/>
            <w:right w:val="none" w:sz="0" w:space="0" w:color="auto"/>
          </w:divBdr>
        </w:div>
        <w:div w:id="988900579">
          <w:marLeft w:val="480"/>
          <w:marRight w:val="0"/>
          <w:marTop w:val="0"/>
          <w:marBottom w:val="0"/>
          <w:divBdr>
            <w:top w:val="none" w:sz="0" w:space="0" w:color="auto"/>
            <w:left w:val="none" w:sz="0" w:space="0" w:color="auto"/>
            <w:bottom w:val="none" w:sz="0" w:space="0" w:color="auto"/>
            <w:right w:val="none" w:sz="0" w:space="0" w:color="auto"/>
          </w:divBdr>
        </w:div>
        <w:div w:id="1892955443">
          <w:marLeft w:val="480"/>
          <w:marRight w:val="0"/>
          <w:marTop w:val="0"/>
          <w:marBottom w:val="0"/>
          <w:divBdr>
            <w:top w:val="none" w:sz="0" w:space="0" w:color="auto"/>
            <w:left w:val="none" w:sz="0" w:space="0" w:color="auto"/>
            <w:bottom w:val="none" w:sz="0" w:space="0" w:color="auto"/>
            <w:right w:val="none" w:sz="0" w:space="0" w:color="auto"/>
          </w:divBdr>
        </w:div>
        <w:div w:id="274870607">
          <w:marLeft w:val="480"/>
          <w:marRight w:val="0"/>
          <w:marTop w:val="0"/>
          <w:marBottom w:val="0"/>
          <w:divBdr>
            <w:top w:val="none" w:sz="0" w:space="0" w:color="auto"/>
            <w:left w:val="none" w:sz="0" w:space="0" w:color="auto"/>
            <w:bottom w:val="none" w:sz="0" w:space="0" w:color="auto"/>
            <w:right w:val="none" w:sz="0" w:space="0" w:color="auto"/>
          </w:divBdr>
        </w:div>
        <w:div w:id="870335706">
          <w:marLeft w:val="480"/>
          <w:marRight w:val="0"/>
          <w:marTop w:val="0"/>
          <w:marBottom w:val="0"/>
          <w:divBdr>
            <w:top w:val="none" w:sz="0" w:space="0" w:color="auto"/>
            <w:left w:val="none" w:sz="0" w:space="0" w:color="auto"/>
            <w:bottom w:val="none" w:sz="0" w:space="0" w:color="auto"/>
            <w:right w:val="none" w:sz="0" w:space="0" w:color="auto"/>
          </w:divBdr>
        </w:div>
        <w:div w:id="64226840">
          <w:marLeft w:val="480"/>
          <w:marRight w:val="0"/>
          <w:marTop w:val="0"/>
          <w:marBottom w:val="0"/>
          <w:divBdr>
            <w:top w:val="none" w:sz="0" w:space="0" w:color="auto"/>
            <w:left w:val="none" w:sz="0" w:space="0" w:color="auto"/>
            <w:bottom w:val="none" w:sz="0" w:space="0" w:color="auto"/>
            <w:right w:val="none" w:sz="0" w:space="0" w:color="auto"/>
          </w:divBdr>
        </w:div>
        <w:div w:id="1041977563">
          <w:marLeft w:val="480"/>
          <w:marRight w:val="0"/>
          <w:marTop w:val="0"/>
          <w:marBottom w:val="0"/>
          <w:divBdr>
            <w:top w:val="none" w:sz="0" w:space="0" w:color="auto"/>
            <w:left w:val="none" w:sz="0" w:space="0" w:color="auto"/>
            <w:bottom w:val="none" w:sz="0" w:space="0" w:color="auto"/>
            <w:right w:val="none" w:sz="0" w:space="0" w:color="auto"/>
          </w:divBdr>
        </w:div>
        <w:div w:id="2142384088">
          <w:marLeft w:val="480"/>
          <w:marRight w:val="0"/>
          <w:marTop w:val="0"/>
          <w:marBottom w:val="0"/>
          <w:divBdr>
            <w:top w:val="none" w:sz="0" w:space="0" w:color="auto"/>
            <w:left w:val="none" w:sz="0" w:space="0" w:color="auto"/>
            <w:bottom w:val="none" w:sz="0" w:space="0" w:color="auto"/>
            <w:right w:val="none" w:sz="0" w:space="0" w:color="auto"/>
          </w:divBdr>
        </w:div>
        <w:div w:id="2014069095">
          <w:marLeft w:val="480"/>
          <w:marRight w:val="0"/>
          <w:marTop w:val="0"/>
          <w:marBottom w:val="0"/>
          <w:divBdr>
            <w:top w:val="none" w:sz="0" w:space="0" w:color="auto"/>
            <w:left w:val="none" w:sz="0" w:space="0" w:color="auto"/>
            <w:bottom w:val="none" w:sz="0" w:space="0" w:color="auto"/>
            <w:right w:val="none" w:sz="0" w:space="0" w:color="auto"/>
          </w:divBdr>
        </w:div>
        <w:div w:id="395250164">
          <w:marLeft w:val="480"/>
          <w:marRight w:val="0"/>
          <w:marTop w:val="0"/>
          <w:marBottom w:val="0"/>
          <w:divBdr>
            <w:top w:val="none" w:sz="0" w:space="0" w:color="auto"/>
            <w:left w:val="none" w:sz="0" w:space="0" w:color="auto"/>
            <w:bottom w:val="none" w:sz="0" w:space="0" w:color="auto"/>
            <w:right w:val="none" w:sz="0" w:space="0" w:color="auto"/>
          </w:divBdr>
        </w:div>
        <w:div w:id="1494370842">
          <w:marLeft w:val="480"/>
          <w:marRight w:val="0"/>
          <w:marTop w:val="0"/>
          <w:marBottom w:val="0"/>
          <w:divBdr>
            <w:top w:val="none" w:sz="0" w:space="0" w:color="auto"/>
            <w:left w:val="none" w:sz="0" w:space="0" w:color="auto"/>
            <w:bottom w:val="none" w:sz="0" w:space="0" w:color="auto"/>
            <w:right w:val="none" w:sz="0" w:space="0" w:color="auto"/>
          </w:divBdr>
        </w:div>
        <w:div w:id="1767538525">
          <w:marLeft w:val="480"/>
          <w:marRight w:val="0"/>
          <w:marTop w:val="0"/>
          <w:marBottom w:val="0"/>
          <w:divBdr>
            <w:top w:val="none" w:sz="0" w:space="0" w:color="auto"/>
            <w:left w:val="none" w:sz="0" w:space="0" w:color="auto"/>
            <w:bottom w:val="none" w:sz="0" w:space="0" w:color="auto"/>
            <w:right w:val="none" w:sz="0" w:space="0" w:color="auto"/>
          </w:divBdr>
        </w:div>
        <w:div w:id="1086807484">
          <w:marLeft w:val="480"/>
          <w:marRight w:val="0"/>
          <w:marTop w:val="0"/>
          <w:marBottom w:val="0"/>
          <w:divBdr>
            <w:top w:val="none" w:sz="0" w:space="0" w:color="auto"/>
            <w:left w:val="none" w:sz="0" w:space="0" w:color="auto"/>
            <w:bottom w:val="none" w:sz="0" w:space="0" w:color="auto"/>
            <w:right w:val="none" w:sz="0" w:space="0" w:color="auto"/>
          </w:divBdr>
        </w:div>
        <w:div w:id="167910823">
          <w:marLeft w:val="480"/>
          <w:marRight w:val="0"/>
          <w:marTop w:val="0"/>
          <w:marBottom w:val="0"/>
          <w:divBdr>
            <w:top w:val="none" w:sz="0" w:space="0" w:color="auto"/>
            <w:left w:val="none" w:sz="0" w:space="0" w:color="auto"/>
            <w:bottom w:val="none" w:sz="0" w:space="0" w:color="auto"/>
            <w:right w:val="none" w:sz="0" w:space="0" w:color="auto"/>
          </w:divBdr>
        </w:div>
        <w:div w:id="642081923">
          <w:marLeft w:val="480"/>
          <w:marRight w:val="0"/>
          <w:marTop w:val="0"/>
          <w:marBottom w:val="0"/>
          <w:divBdr>
            <w:top w:val="none" w:sz="0" w:space="0" w:color="auto"/>
            <w:left w:val="none" w:sz="0" w:space="0" w:color="auto"/>
            <w:bottom w:val="none" w:sz="0" w:space="0" w:color="auto"/>
            <w:right w:val="none" w:sz="0" w:space="0" w:color="auto"/>
          </w:divBdr>
        </w:div>
        <w:div w:id="606809978">
          <w:marLeft w:val="480"/>
          <w:marRight w:val="0"/>
          <w:marTop w:val="0"/>
          <w:marBottom w:val="0"/>
          <w:divBdr>
            <w:top w:val="none" w:sz="0" w:space="0" w:color="auto"/>
            <w:left w:val="none" w:sz="0" w:space="0" w:color="auto"/>
            <w:bottom w:val="none" w:sz="0" w:space="0" w:color="auto"/>
            <w:right w:val="none" w:sz="0" w:space="0" w:color="auto"/>
          </w:divBdr>
        </w:div>
        <w:div w:id="2031683441">
          <w:marLeft w:val="480"/>
          <w:marRight w:val="0"/>
          <w:marTop w:val="0"/>
          <w:marBottom w:val="0"/>
          <w:divBdr>
            <w:top w:val="none" w:sz="0" w:space="0" w:color="auto"/>
            <w:left w:val="none" w:sz="0" w:space="0" w:color="auto"/>
            <w:bottom w:val="none" w:sz="0" w:space="0" w:color="auto"/>
            <w:right w:val="none" w:sz="0" w:space="0" w:color="auto"/>
          </w:divBdr>
        </w:div>
        <w:div w:id="6371909">
          <w:marLeft w:val="480"/>
          <w:marRight w:val="0"/>
          <w:marTop w:val="0"/>
          <w:marBottom w:val="0"/>
          <w:divBdr>
            <w:top w:val="none" w:sz="0" w:space="0" w:color="auto"/>
            <w:left w:val="none" w:sz="0" w:space="0" w:color="auto"/>
            <w:bottom w:val="none" w:sz="0" w:space="0" w:color="auto"/>
            <w:right w:val="none" w:sz="0" w:space="0" w:color="auto"/>
          </w:divBdr>
        </w:div>
        <w:div w:id="2074348394">
          <w:marLeft w:val="480"/>
          <w:marRight w:val="0"/>
          <w:marTop w:val="0"/>
          <w:marBottom w:val="0"/>
          <w:divBdr>
            <w:top w:val="none" w:sz="0" w:space="0" w:color="auto"/>
            <w:left w:val="none" w:sz="0" w:space="0" w:color="auto"/>
            <w:bottom w:val="none" w:sz="0" w:space="0" w:color="auto"/>
            <w:right w:val="none" w:sz="0" w:space="0" w:color="auto"/>
          </w:divBdr>
        </w:div>
        <w:div w:id="1780176391">
          <w:marLeft w:val="480"/>
          <w:marRight w:val="0"/>
          <w:marTop w:val="0"/>
          <w:marBottom w:val="0"/>
          <w:divBdr>
            <w:top w:val="none" w:sz="0" w:space="0" w:color="auto"/>
            <w:left w:val="none" w:sz="0" w:space="0" w:color="auto"/>
            <w:bottom w:val="none" w:sz="0" w:space="0" w:color="auto"/>
            <w:right w:val="none" w:sz="0" w:space="0" w:color="auto"/>
          </w:divBdr>
        </w:div>
        <w:div w:id="1821920716">
          <w:marLeft w:val="480"/>
          <w:marRight w:val="0"/>
          <w:marTop w:val="0"/>
          <w:marBottom w:val="0"/>
          <w:divBdr>
            <w:top w:val="none" w:sz="0" w:space="0" w:color="auto"/>
            <w:left w:val="none" w:sz="0" w:space="0" w:color="auto"/>
            <w:bottom w:val="none" w:sz="0" w:space="0" w:color="auto"/>
            <w:right w:val="none" w:sz="0" w:space="0" w:color="auto"/>
          </w:divBdr>
        </w:div>
        <w:div w:id="795290705">
          <w:marLeft w:val="480"/>
          <w:marRight w:val="0"/>
          <w:marTop w:val="0"/>
          <w:marBottom w:val="0"/>
          <w:divBdr>
            <w:top w:val="none" w:sz="0" w:space="0" w:color="auto"/>
            <w:left w:val="none" w:sz="0" w:space="0" w:color="auto"/>
            <w:bottom w:val="none" w:sz="0" w:space="0" w:color="auto"/>
            <w:right w:val="none" w:sz="0" w:space="0" w:color="auto"/>
          </w:divBdr>
        </w:div>
        <w:div w:id="813716372">
          <w:marLeft w:val="480"/>
          <w:marRight w:val="0"/>
          <w:marTop w:val="0"/>
          <w:marBottom w:val="0"/>
          <w:divBdr>
            <w:top w:val="none" w:sz="0" w:space="0" w:color="auto"/>
            <w:left w:val="none" w:sz="0" w:space="0" w:color="auto"/>
            <w:bottom w:val="none" w:sz="0" w:space="0" w:color="auto"/>
            <w:right w:val="none" w:sz="0" w:space="0" w:color="auto"/>
          </w:divBdr>
        </w:div>
        <w:div w:id="1801222263">
          <w:marLeft w:val="480"/>
          <w:marRight w:val="0"/>
          <w:marTop w:val="0"/>
          <w:marBottom w:val="0"/>
          <w:divBdr>
            <w:top w:val="none" w:sz="0" w:space="0" w:color="auto"/>
            <w:left w:val="none" w:sz="0" w:space="0" w:color="auto"/>
            <w:bottom w:val="none" w:sz="0" w:space="0" w:color="auto"/>
            <w:right w:val="none" w:sz="0" w:space="0" w:color="auto"/>
          </w:divBdr>
        </w:div>
        <w:div w:id="518198187">
          <w:marLeft w:val="480"/>
          <w:marRight w:val="0"/>
          <w:marTop w:val="0"/>
          <w:marBottom w:val="0"/>
          <w:divBdr>
            <w:top w:val="none" w:sz="0" w:space="0" w:color="auto"/>
            <w:left w:val="none" w:sz="0" w:space="0" w:color="auto"/>
            <w:bottom w:val="none" w:sz="0" w:space="0" w:color="auto"/>
            <w:right w:val="none" w:sz="0" w:space="0" w:color="auto"/>
          </w:divBdr>
        </w:div>
        <w:div w:id="664362331">
          <w:marLeft w:val="480"/>
          <w:marRight w:val="0"/>
          <w:marTop w:val="0"/>
          <w:marBottom w:val="0"/>
          <w:divBdr>
            <w:top w:val="none" w:sz="0" w:space="0" w:color="auto"/>
            <w:left w:val="none" w:sz="0" w:space="0" w:color="auto"/>
            <w:bottom w:val="none" w:sz="0" w:space="0" w:color="auto"/>
            <w:right w:val="none" w:sz="0" w:space="0" w:color="auto"/>
          </w:divBdr>
        </w:div>
        <w:div w:id="89199318">
          <w:marLeft w:val="480"/>
          <w:marRight w:val="0"/>
          <w:marTop w:val="0"/>
          <w:marBottom w:val="0"/>
          <w:divBdr>
            <w:top w:val="none" w:sz="0" w:space="0" w:color="auto"/>
            <w:left w:val="none" w:sz="0" w:space="0" w:color="auto"/>
            <w:bottom w:val="none" w:sz="0" w:space="0" w:color="auto"/>
            <w:right w:val="none" w:sz="0" w:space="0" w:color="auto"/>
          </w:divBdr>
        </w:div>
        <w:div w:id="963385288">
          <w:marLeft w:val="480"/>
          <w:marRight w:val="0"/>
          <w:marTop w:val="0"/>
          <w:marBottom w:val="0"/>
          <w:divBdr>
            <w:top w:val="none" w:sz="0" w:space="0" w:color="auto"/>
            <w:left w:val="none" w:sz="0" w:space="0" w:color="auto"/>
            <w:bottom w:val="none" w:sz="0" w:space="0" w:color="auto"/>
            <w:right w:val="none" w:sz="0" w:space="0" w:color="auto"/>
          </w:divBdr>
        </w:div>
        <w:div w:id="1883664830">
          <w:marLeft w:val="480"/>
          <w:marRight w:val="0"/>
          <w:marTop w:val="0"/>
          <w:marBottom w:val="0"/>
          <w:divBdr>
            <w:top w:val="none" w:sz="0" w:space="0" w:color="auto"/>
            <w:left w:val="none" w:sz="0" w:space="0" w:color="auto"/>
            <w:bottom w:val="none" w:sz="0" w:space="0" w:color="auto"/>
            <w:right w:val="none" w:sz="0" w:space="0" w:color="auto"/>
          </w:divBdr>
        </w:div>
        <w:div w:id="881330357">
          <w:marLeft w:val="480"/>
          <w:marRight w:val="0"/>
          <w:marTop w:val="0"/>
          <w:marBottom w:val="0"/>
          <w:divBdr>
            <w:top w:val="none" w:sz="0" w:space="0" w:color="auto"/>
            <w:left w:val="none" w:sz="0" w:space="0" w:color="auto"/>
            <w:bottom w:val="none" w:sz="0" w:space="0" w:color="auto"/>
            <w:right w:val="none" w:sz="0" w:space="0" w:color="auto"/>
          </w:divBdr>
        </w:div>
        <w:div w:id="17392536">
          <w:marLeft w:val="480"/>
          <w:marRight w:val="0"/>
          <w:marTop w:val="0"/>
          <w:marBottom w:val="0"/>
          <w:divBdr>
            <w:top w:val="none" w:sz="0" w:space="0" w:color="auto"/>
            <w:left w:val="none" w:sz="0" w:space="0" w:color="auto"/>
            <w:bottom w:val="none" w:sz="0" w:space="0" w:color="auto"/>
            <w:right w:val="none" w:sz="0" w:space="0" w:color="auto"/>
          </w:divBdr>
        </w:div>
        <w:div w:id="1912882823">
          <w:marLeft w:val="480"/>
          <w:marRight w:val="0"/>
          <w:marTop w:val="0"/>
          <w:marBottom w:val="0"/>
          <w:divBdr>
            <w:top w:val="none" w:sz="0" w:space="0" w:color="auto"/>
            <w:left w:val="none" w:sz="0" w:space="0" w:color="auto"/>
            <w:bottom w:val="none" w:sz="0" w:space="0" w:color="auto"/>
            <w:right w:val="none" w:sz="0" w:space="0" w:color="auto"/>
          </w:divBdr>
        </w:div>
        <w:div w:id="1175613288">
          <w:marLeft w:val="480"/>
          <w:marRight w:val="0"/>
          <w:marTop w:val="0"/>
          <w:marBottom w:val="0"/>
          <w:divBdr>
            <w:top w:val="none" w:sz="0" w:space="0" w:color="auto"/>
            <w:left w:val="none" w:sz="0" w:space="0" w:color="auto"/>
            <w:bottom w:val="none" w:sz="0" w:space="0" w:color="auto"/>
            <w:right w:val="none" w:sz="0" w:space="0" w:color="auto"/>
          </w:divBdr>
        </w:div>
        <w:div w:id="339700146">
          <w:marLeft w:val="480"/>
          <w:marRight w:val="0"/>
          <w:marTop w:val="0"/>
          <w:marBottom w:val="0"/>
          <w:divBdr>
            <w:top w:val="none" w:sz="0" w:space="0" w:color="auto"/>
            <w:left w:val="none" w:sz="0" w:space="0" w:color="auto"/>
            <w:bottom w:val="none" w:sz="0" w:space="0" w:color="auto"/>
            <w:right w:val="none" w:sz="0" w:space="0" w:color="auto"/>
          </w:divBdr>
        </w:div>
        <w:div w:id="1870215002">
          <w:marLeft w:val="480"/>
          <w:marRight w:val="0"/>
          <w:marTop w:val="0"/>
          <w:marBottom w:val="0"/>
          <w:divBdr>
            <w:top w:val="none" w:sz="0" w:space="0" w:color="auto"/>
            <w:left w:val="none" w:sz="0" w:space="0" w:color="auto"/>
            <w:bottom w:val="none" w:sz="0" w:space="0" w:color="auto"/>
            <w:right w:val="none" w:sz="0" w:space="0" w:color="auto"/>
          </w:divBdr>
        </w:div>
        <w:div w:id="98989438">
          <w:marLeft w:val="480"/>
          <w:marRight w:val="0"/>
          <w:marTop w:val="0"/>
          <w:marBottom w:val="0"/>
          <w:divBdr>
            <w:top w:val="none" w:sz="0" w:space="0" w:color="auto"/>
            <w:left w:val="none" w:sz="0" w:space="0" w:color="auto"/>
            <w:bottom w:val="none" w:sz="0" w:space="0" w:color="auto"/>
            <w:right w:val="none" w:sz="0" w:space="0" w:color="auto"/>
          </w:divBdr>
        </w:div>
        <w:div w:id="353924530">
          <w:marLeft w:val="480"/>
          <w:marRight w:val="0"/>
          <w:marTop w:val="0"/>
          <w:marBottom w:val="0"/>
          <w:divBdr>
            <w:top w:val="none" w:sz="0" w:space="0" w:color="auto"/>
            <w:left w:val="none" w:sz="0" w:space="0" w:color="auto"/>
            <w:bottom w:val="none" w:sz="0" w:space="0" w:color="auto"/>
            <w:right w:val="none" w:sz="0" w:space="0" w:color="auto"/>
          </w:divBdr>
        </w:div>
        <w:div w:id="1302078421">
          <w:marLeft w:val="480"/>
          <w:marRight w:val="0"/>
          <w:marTop w:val="0"/>
          <w:marBottom w:val="0"/>
          <w:divBdr>
            <w:top w:val="none" w:sz="0" w:space="0" w:color="auto"/>
            <w:left w:val="none" w:sz="0" w:space="0" w:color="auto"/>
            <w:bottom w:val="none" w:sz="0" w:space="0" w:color="auto"/>
            <w:right w:val="none" w:sz="0" w:space="0" w:color="auto"/>
          </w:divBdr>
        </w:div>
        <w:div w:id="835146406">
          <w:marLeft w:val="480"/>
          <w:marRight w:val="0"/>
          <w:marTop w:val="0"/>
          <w:marBottom w:val="0"/>
          <w:divBdr>
            <w:top w:val="none" w:sz="0" w:space="0" w:color="auto"/>
            <w:left w:val="none" w:sz="0" w:space="0" w:color="auto"/>
            <w:bottom w:val="none" w:sz="0" w:space="0" w:color="auto"/>
            <w:right w:val="none" w:sz="0" w:space="0" w:color="auto"/>
          </w:divBdr>
        </w:div>
        <w:div w:id="1027440296">
          <w:marLeft w:val="480"/>
          <w:marRight w:val="0"/>
          <w:marTop w:val="0"/>
          <w:marBottom w:val="0"/>
          <w:divBdr>
            <w:top w:val="none" w:sz="0" w:space="0" w:color="auto"/>
            <w:left w:val="none" w:sz="0" w:space="0" w:color="auto"/>
            <w:bottom w:val="none" w:sz="0" w:space="0" w:color="auto"/>
            <w:right w:val="none" w:sz="0" w:space="0" w:color="auto"/>
          </w:divBdr>
        </w:div>
        <w:div w:id="619991920">
          <w:marLeft w:val="480"/>
          <w:marRight w:val="0"/>
          <w:marTop w:val="0"/>
          <w:marBottom w:val="0"/>
          <w:divBdr>
            <w:top w:val="none" w:sz="0" w:space="0" w:color="auto"/>
            <w:left w:val="none" w:sz="0" w:space="0" w:color="auto"/>
            <w:bottom w:val="none" w:sz="0" w:space="0" w:color="auto"/>
            <w:right w:val="none" w:sz="0" w:space="0" w:color="auto"/>
          </w:divBdr>
        </w:div>
        <w:div w:id="275062549">
          <w:marLeft w:val="480"/>
          <w:marRight w:val="0"/>
          <w:marTop w:val="0"/>
          <w:marBottom w:val="0"/>
          <w:divBdr>
            <w:top w:val="none" w:sz="0" w:space="0" w:color="auto"/>
            <w:left w:val="none" w:sz="0" w:space="0" w:color="auto"/>
            <w:bottom w:val="none" w:sz="0" w:space="0" w:color="auto"/>
            <w:right w:val="none" w:sz="0" w:space="0" w:color="auto"/>
          </w:divBdr>
        </w:div>
        <w:div w:id="201091316">
          <w:marLeft w:val="480"/>
          <w:marRight w:val="0"/>
          <w:marTop w:val="0"/>
          <w:marBottom w:val="0"/>
          <w:divBdr>
            <w:top w:val="none" w:sz="0" w:space="0" w:color="auto"/>
            <w:left w:val="none" w:sz="0" w:space="0" w:color="auto"/>
            <w:bottom w:val="none" w:sz="0" w:space="0" w:color="auto"/>
            <w:right w:val="none" w:sz="0" w:space="0" w:color="auto"/>
          </w:divBdr>
        </w:div>
        <w:div w:id="1947928889">
          <w:marLeft w:val="480"/>
          <w:marRight w:val="0"/>
          <w:marTop w:val="0"/>
          <w:marBottom w:val="0"/>
          <w:divBdr>
            <w:top w:val="none" w:sz="0" w:space="0" w:color="auto"/>
            <w:left w:val="none" w:sz="0" w:space="0" w:color="auto"/>
            <w:bottom w:val="none" w:sz="0" w:space="0" w:color="auto"/>
            <w:right w:val="none" w:sz="0" w:space="0" w:color="auto"/>
          </w:divBdr>
        </w:div>
        <w:div w:id="1775978207">
          <w:marLeft w:val="480"/>
          <w:marRight w:val="0"/>
          <w:marTop w:val="0"/>
          <w:marBottom w:val="0"/>
          <w:divBdr>
            <w:top w:val="none" w:sz="0" w:space="0" w:color="auto"/>
            <w:left w:val="none" w:sz="0" w:space="0" w:color="auto"/>
            <w:bottom w:val="none" w:sz="0" w:space="0" w:color="auto"/>
            <w:right w:val="none" w:sz="0" w:space="0" w:color="auto"/>
          </w:divBdr>
        </w:div>
        <w:div w:id="1735740484">
          <w:marLeft w:val="480"/>
          <w:marRight w:val="0"/>
          <w:marTop w:val="0"/>
          <w:marBottom w:val="0"/>
          <w:divBdr>
            <w:top w:val="none" w:sz="0" w:space="0" w:color="auto"/>
            <w:left w:val="none" w:sz="0" w:space="0" w:color="auto"/>
            <w:bottom w:val="none" w:sz="0" w:space="0" w:color="auto"/>
            <w:right w:val="none" w:sz="0" w:space="0" w:color="auto"/>
          </w:divBdr>
        </w:div>
        <w:div w:id="1820030394">
          <w:marLeft w:val="480"/>
          <w:marRight w:val="0"/>
          <w:marTop w:val="0"/>
          <w:marBottom w:val="0"/>
          <w:divBdr>
            <w:top w:val="none" w:sz="0" w:space="0" w:color="auto"/>
            <w:left w:val="none" w:sz="0" w:space="0" w:color="auto"/>
            <w:bottom w:val="none" w:sz="0" w:space="0" w:color="auto"/>
            <w:right w:val="none" w:sz="0" w:space="0" w:color="auto"/>
          </w:divBdr>
        </w:div>
        <w:div w:id="86968706">
          <w:marLeft w:val="480"/>
          <w:marRight w:val="0"/>
          <w:marTop w:val="0"/>
          <w:marBottom w:val="0"/>
          <w:divBdr>
            <w:top w:val="none" w:sz="0" w:space="0" w:color="auto"/>
            <w:left w:val="none" w:sz="0" w:space="0" w:color="auto"/>
            <w:bottom w:val="none" w:sz="0" w:space="0" w:color="auto"/>
            <w:right w:val="none" w:sz="0" w:space="0" w:color="auto"/>
          </w:divBdr>
        </w:div>
        <w:div w:id="1241451192">
          <w:marLeft w:val="480"/>
          <w:marRight w:val="0"/>
          <w:marTop w:val="0"/>
          <w:marBottom w:val="0"/>
          <w:divBdr>
            <w:top w:val="none" w:sz="0" w:space="0" w:color="auto"/>
            <w:left w:val="none" w:sz="0" w:space="0" w:color="auto"/>
            <w:bottom w:val="none" w:sz="0" w:space="0" w:color="auto"/>
            <w:right w:val="none" w:sz="0" w:space="0" w:color="auto"/>
          </w:divBdr>
        </w:div>
        <w:div w:id="825707478">
          <w:marLeft w:val="480"/>
          <w:marRight w:val="0"/>
          <w:marTop w:val="0"/>
          <w:marBottom w:val="0"/>
          <w:divBdr>
            <w:top w:val="none" w:sz="0" w:space="0" w:color="auto"/>
            <w:left w:val="none" w:sz="0" w:space="0" w:color="auto"/>
            <w:bottom w:val="none" w:sz="0" w:space="0" w:color="auto"/>
            <w:right w:val="none" w:sz="0" w:space="0" w:color="auto"/>
          </w:divBdr>
        </w:div>
        <w:div w:id="1650279836">
          <w:marLeft w:val="480"/>
          <w:marRight w:val="0"/>
          <w:marTop w:val="0"/>
          <w:marBottom w:val="0"/>
          <w:divBdr>
            <w:top w:val="none" w:sz="0" w:space="0" w:color="auto"/>
            <w:left w:val="none" w:sz="0" w:space="0" w:color="auto"/>
            <w:bottom w:val="none" w:sz="0" w:space="0" w:color="auto"/>
            <w:right w:val="none" w:sz="0" w:space="0" w:color="auto"/>
          </w:divBdr>
        </w:div>
        <w:div w:id="416828676">
          <w:marLeft w:val="480"/>
          <w:marRight w:val="0"/>
          <w:marTop w:val="0"/>
          <w:marBottom w:val="0"/>
          <w:divBdr>
            <w:top w:val="none" w:sz="0" w:space="0" w:color="auto"/>
            <w:left w:val="none" w:sz="0" w:space="0" w:color="auto"/>
            <w:bottom w:val="none" w:sz="0" w:space="0" w:color="auto"/>
            <w:right w:val="none" w:sz="0" w:space="0" w:color="auto"/>
          </w:divBdr>
        </w:div>
        <w:div w:id="755248705">
          <w:marLeft w:val="480"/>
          <w:marRight w:val="0"/>
          <w:marTop w:val="0"/>
          <w:marBottom w:val="0"/>
          <w:divBdr>
            <w:top w:val="none" w:sz="0" w:space="0" w:color="auto"/>
            <w:left w:val="none" w:sz="0" w:space="0" w:color="auto"/>
            <w:bottom w:val="none" w:sz="0" w:space="0" w:color="auto"/>
            <w:right w:val="none" w:sz="0" w:space="0" w:color="auto"/>
          </w:divBdr>
        </w:div>
        <w:div w:id="254873557">
          <w:marLeft w:val="480"/>
          <w:marRight w:val="0"/>
          <w:marTop w:val="0"/>
          <w:marBottom w:val="0"/>
          <w:divBdr>
            <w:top w:val="none" w:sz="0" w:space="0" w:color="auto"/>
            <w:left w:val="none" w:sz="0" w:space="0" w:color="auto"/>
            <w:bottom w:val="none" w:sz="0" w:space="0" w:color="auto"/>
            <w:right w:val="none" w:sz="0" w:space="0" w:color="auto"/>
          </w:divBdr>
        </w:div>
        <w:div w:id="1773235865">
          <w:marLeft w:val="480"/>
          <w:marRight w:val="0"/>
          <w:marTop w:val="0"/>
          <w:marBottom w:val="0"/>
          <w:divBdr>
            <w:top w:val="none" w:sz="0" w:space="0" w:color="auto"/>
            <w:left w:val="none" w:sz="0" w:space="0" w:color="auto"/>
            <w:bottom w:val="none" w:sz="0" w:space="0" w:color="auto"/>
            <w:right w:val="none" w:sz="0" w:space="0" w:color="auto"/>
          </w:divBdr>
        </w:div>
        <w:div w:id="274559797">
          <w:marLeft w:val="480"/>
          <w:marRight w:val="0"/>
          <w:marTop w:val="0"/>
          <w:marBottom w:val="0"/>
          <w:divBdr>
            <w:top w:val="none" w:sz="0" w:space="0" w:color="auto"/>
            <w:left w:val="none" w:sz="0" w:space="0" w:color="auto"/>
            <w:bottom w:val="none" w:sz="0" w:space="0" w:color="auto"/>
            <w:right w:val="none" w:sz="0" w:space="0" w:color="auto"/>
          </w:divBdr>
        </w:div>
        <w:div w:id="1782801556">
          <w:marLeft w:val="480"/>
          <w:marRight w:val="0"/>
          <w:marTop w:val="0"/>
          <w:marBottom w:val="0"/>
          <w:divBdr>
            <w:top w:val="none" w:sz="0" w:space="0" w:color="auto"/>
            <w:left w:val="none" w:sz="0" w:space="0" w:color="auto"/>
            <w:bottom w:val="none" w:sz="0" w:space="0" w:color="auto"/>
            <w:right w:val="none" w:sz="0" w:space="0" w:color="auto"/>
          </w:divBdr>
        </w:div>
        <w:div w:id="683633683">
          <w:marLeft w:val="480"/>
          <w:marRight w:val="0"/>
          <w:marTop w:val="0"/>
          <w:marBottom w:val="0"/>
          <w:divBdr>
            <w:top w:val="none" w:sz="0" w:space="0" w:color="auto"/>
            <w:left w:val="none" w:sz="0" w:space="0" w:color="auto"/>
            <w:bottom w:val="none" w:sz="0" w:space="0" w:color="auto"/>
            <w:right w:val="none" w:sz="0" w:space="0" w:color="auto"/>
          </w:divBdr>
        </w:div>
        <w:div w:id="917055082">
          <w:marLeft w:val="480"/>
          <w:marRight w:val="0"/>
          <w:marTop w:val="0"/>
          <w:marBottom w:val="0"/>
          <w:divBdr>
            <w:top w:val="none" w:sz="0" w:space="0" w:color="auto"/>
            <w:left w:val="none" w:sz="0" w:space="0" w:color="auto"/>
            <w:bottom w:val="none" w:sz="0" w:space="0" w:color="auto"/>
            <w:right w:val="none" w:sz="0" w:space="0" w:color="auto"/>
          </w:divBdr>
        </w:div>
        <w:div w:id="1451360880">
          <w:marLeft w:val="480"/>
          <w:marRight w:val="0"/>
          <w:marTop w:val="0"/>
          <w:marBottom w:val="0"/>
          <w:divBdr>
            <w:top w:val="none" w:sz="0" w:space="0" w:color="auto"/>
            <w:left w:val="none" w:sz="0" w:space="0" w:color="auto"/>
            <w:bottom w:val="none" w:sz="0" w:space="0" w:color="auto"/>
            <w:right w:val="none" w:sz="0" w:space="0" w:color="auto"/>
          </w:divBdr>
        </w:div>
        <w:div w:id="303463569">
          <w:marLeft w:val="480"/>
          <w:marRight w:val="0"/>
          <w:marTop w:val="0"/>
          <w:marBottom w:val="0"/>
          <w:divBdr>
            <w:top w:val="none" w:sz="0" w:space="0" w:color="auto"/>
            <w:left w:val="none" w:sz="0" w:space="0" w:color="auto"/>
            <w:bottom w:val="none" w:sz="0" w:space="0" w:color="auto"/>
            <w:right w:val="none" w:sz="0" w:space="0" w:color="auto"/>
          </w:divBdr>
        </w:div>
        <w:div w:id="2034332265">
          <w:marLeft w:val="480"/>
          <w:marRight w:val="0"/>
          <w:marTop w:val="0"/>
          <w:marBottom w:val="0"/>
          <w:divBdr>
            <w:top w:val="none" w:sz="0" w:space="0" w:color="auto"/>
            <w:left w:val="none" w:sz="0" w:space="0" w:color="auto"/>
            <w:bottom w:val="none" w:sz="0" w:space="0" w:color="auto"/>
            <w:right w:val="none" w:sz="0" w:space="0" w:color="auto"/>
          </w:divBdr>
        </w:div>
      </w:divsChild>
    </w:div>
    <w:div w:id="1442065141">
      <w:bodyDiv w:val="1"/>
      <w:marLeft w:val="0"/>
      <w:marRight w:val="0"/>
      <w:marTop w:val="0"/>
      <w:marBottom w:val="0"/>
      <w:divBdr>
        <w:top w:val="none" w:sz="0" w:space="0" w:color="auto"/>
        <w:left w:val="none" w:sz="0" w:space="0" w:color="auto"/>
        <w:bottom w:val="none" w:sz="0" w:space="0" w:color="auto"/>
        <w:right w:val="none" w:sz="0" w:space="0" w:color="auto"/>
      </w:divBdr>
    </w:div>
    <w:div w:id="1442069049">
      <w:bodyDiv w:val="1"/>
      <w:marLeft w:val="0"/>
      <w:marRight w:val="0"/>
      <w:marTop w:val="0"/>
      <w:marBottom w:val="0"/>
      <w:divBdr>
        <w:top w:val="none" w:sz="0" w:space="0" w:color="auto"/>
        <w:left w:val="none" w:sz="0" w:space="0" w:color="auto"/>
        <w:bottom w:val="none" w:sz="0" w:space="0" w:color="auto"/>
        <w:right w:val="none" w:sz="0" w:space="0" w:color="auto"/>
      </w:divBdr>
    </w:div>
    <w:div w:id="1442070851">
      <w:bodyDiv w:val="1"/>
      <w:marLeft w:val="0"/>
      <w:marRight w:val="0"/>
      <w:marTop w:val="0"/>
      <w:marBottom w:val="0"/>
      <w:divBdr>
        <w:top w:val="none" w:sz="0" w:space="0" w:color="auto"/>
        <w:left w:val="none" w:sz="0" w:space="0" w:color="auto"/>
        <w:bottom w:val="none" w:sz="0" w:space="0" w:color="auto"/>
        <w:right w:val="none" w:sz="0" w:space="0" w:color="auto"/>
      </w:divBdr>
    </w:div>
    <w:div w:id="1442073581">
      <w:bodyDiv w:val="1"/>
      <w:marLeft w:val="0"/>
      <w:marRight w:val="0"/>
      <w:marTop w:val="0"/>
      <w:marBottom w:val="0"/>
      <w:divBdr>
        <w:top w:val="none" w:sz="0" w:space="0" w:color="auto"/>
        <w:left w:val="none" w:sz="0" w:space="0" w:color="auto"/>
        <w:bottom w:val="none" w:sz="0" w:space="0" w:color="auto"/>
        <w:right w:val="none" w:sz="0" w:space="0" w:color="auto"/>
      </w:divBdr>
      <w:divsChild>
        <w:div w:id="256987653">
          <w:marLeft w:val="480"/>
          <w:marRight w:val="0"/>
          <w:marTop w:val="0"/>
          <w:marBottom w:val="0"/>
          <w:divBdr>
            <w:top w:val="none" w:sz="0" w:space="0" w:color="auto"/>
            <w:left w:val="none" w:sz="0" w:space="0" w:color="auto"/>
            <w:bottom w:val="none" w:sz="0" w:space="0" w:color="auto"/>
            <w:right w:val="none" w:sz="0" w:space="0" w:color="auto"/>
          </w:divBdr>
        </w:div>
        <w:div w:id="300577979">
          <w:marLeft w:val="480"/>
          <w:marRight w:val="0"/>
          <w:marTop w:val="0"/>
          <w:marBottom w:val="0"/>
          <w:divBdr>
            <w:top w:val="none" w:sz="0" w:space="0" w:color="auto"/>
            <w:left w:val="none" w:sz="0" w:space="0" w:color="auto"/>
            <w:bottom w:val="none" w:sz="0" w:space="0" w:color="auto"/>
            <w:right w:val="none" w:sz="0" w:space="0" w:color="auto"/>
          </w:divBdr>
        </w:div>
        <w:div w:id="394814743">
          <w:marLeft w:val="480"/>
          <w:marRight w:val="0"/>
          <w:marTop w:val="0"/>
          <w:marBottom w:val="0"/>
          <w:divBdr>
            <w:top w:val="none" w:sz="0" w:space="0" w:color="auto"/>
            <w:left w:val="none" w:sz="0" w:space="0" w:color="auto"/>
            <w:bottom w:val="none" w:sz="0" w:space="0" w:color="auto"/>
            <w:right w:val="none" w:sz="0" w:space="0" w:color="auto"/>
          </w:divBdr>
        </w:div>
        <w:div w:id="501899649">
          <w:marLeft w:val="480"/>
          <w:marRight w:val="0"/>
          <w:marTop w:val="0"/>
          <w:marBottom w:val="0"/>
          <w:divBdr>
            <w:top w:val="none" w:sz="0" w:space="0" w:color="auto"/>
            <w:left w:val="none" w:sz="0" w:space="0" w:color="auto"/>
            <w:bottom w:val="none" w:sz="0" w:space="0" w:color="auto"/>
            <w:right w:val="none" w:sz="0" w:space="0" w:color="auto"/>
          </w:divBdr>
        </w:div>
        <w:div w:id="759907166">
          <w:marLeft w:val="480"/>
          <w:marRight w:val="0"/>
          <w:marTop w:val="0"/>
          <w:marBottom w:val="0"/>
          <w:divBdr>
            <w:top w:val="none" w:sz="0" w:space="0" w:color="auto"/>
            <w:left w:val="none" w:sz="0" w:space="0" w:color="auto"/>
            <w:bottom w:val="none" w:sz="0" w:space="0" w:color="auto"/>
            <w:right w:val="none" w:sz="0" w:space="0" w:color="auto"/>
          </w:divBdr>
        </w:div>
        <w:div w:id="1043947621">
          <w:marLeft w:val="480"/>
          <w:marRight w:val="0"/>
          <w:marTop w:val="0"/>
          <w:marBottom w:val="0"/>
          <w:divBdr>
            <w:top w:val="none" w:sz="0" w:space="0" w:color="auto"/>
            <w:left w:val="none" w:sz="0" w:space="0" w:color="auto"/>
            <w:bottom w:val="none" w:sz="0" w:space="0" w:color="auto"/>
            <w:right w:val="none" w:sz="0" w:space="0" w:color="auto"/>
          </w:divBdr>
        </w:div>
        <w:div w:id="1180201929">
          <w:marLeft w:val="480"/>
          <w:marRight w:val="0"/>
          <w:marTop w:val="0"/>
          <w:marBottom w:val="0"/>
          <w:divBdr>
            <w:top w:val="none" w:sz="0" w:space="0" w:color="auto"/>
            <w:left w:val="none" w:sz="0" w:space="0" w:color="auto"/>
            <w:bottom w:val="none" w:sz="0" w:space="0" w:color="auto"/>
            <w:right w:val="none" w:sz="0" w:space="0" w:color="auto"/>
          </w:divBdr>
        </w:div>
      </w:divsChild>
    </w:div>
    <w:div w:id="1442187637">
      <w:bodyDiv w:val="1"/>
      <w:marLeft w:val="0"/>
      <w:marRight w:val="0"/>
      <w:marTop w:val="0"/>
      <w:marBottom w:val="0"/>
      <w:divBdr>
        <w:top w:val="none" w:sz="0" w:space="0" w:color="auto"/>
        <w:left w:val="none" w:sz="0" w:space="0" w:color="auto"/>
        <w:bottom w:val="none" w:sz="0" w:space="0" w:color="auto"/>
        <w:right w:val="none" w:sz="0" w:space="0" w:color="auto"/>
      </w:divBdr>
    </w:div>
    <w:div w:id="1442266298">
      <w:bodyDiv w:val="1"/>
      <w:marLeft w:val="0"/>
      <w:marRight w:val="0"/>
      <w:marTop w:val="0"/>
      <w:marBottom w:val="0"/>
      <w:divBdr>
        <w:top w:val="none" w:sz="0" w:space="0" w:color="auto"/>
        <w:left w:val="none" w:sz="0" w:space="0" w:color="auto"/>
        <w:bottom w:val="none" w:sz="0" w:space="0" w:color="auto"/>
        <w:right w:val="none" w:sz="0" w:space="0" w:color="auto"/>
      </w:divBdr>
    </w:div>
    <w:div w:id="1442410059">
      <w:bodyDiv w:val="1"/>
      <w:marLeft w:val="0"/>
      <w:marRight w:val="0"/>
      <w:marTop w:val="0"/>
      <w:marBottom w:val="0"/>
      <w:divBdr>
        <w:top w:val="none" w:sz="0" w:space="0" w:color="auto"/>
        <w:left w:val="none" w:sz="0" w:space="0" w:color="auto"/>
        <w:bottom w:val="none" w:sz="0" w:space="0" w:color="auto"/>
        <w:right w:val="none" w:sz="0" w:space="0" w:color="auto"/>
      </w:divBdr>
    </w:div>
    <w:div w:id="1442527154">
      <w:bodyDiv w:val="1"/>
      <w:marLeft w:val="0"/>
      <w:marRight w:val="0"/>
      <w:marTop w:val="0"/>
      <w:marBottom w:val="0"/>
      <w:divBdr>
        <w:top w:val="none" w:sz="0" w:space="0" w:color="auto"/>
        <w:left w:val="none" w:sz="0" w:space="0" w:color="auto"/>
        <w:bottom w:val="none" w:sz="0" w:space="0" w:color="auto"/>
        <w:right w:val="none" w:sz="0" w:space="0" w:color="auto"/>
      </w:divBdr>
    </w:div>
    <w:div w:id="1442533350">
      <w:bodyDiv w:val="1"/>
      <w:marLeft w:val="0"/>
      <w:marRight w:val="0"/>
      <w:marTop w:val="0"/>
      <w:marBottom w:val="0"/>
      <w:divBdr>
        <w:top w:val="none" w:sz="0" w:space="0" w:color="auto"/>
        <w:left w:val="none" w:sz="0" w:space="0" w:color="auto"/>
        <w:bottom w:val="none" w:sz="0" w:space="0" w:color="auto"/>
        <w:right w:val="none" w:sz="0" w:space="0" w:color="auto"/>
      </w:divBdr>
    </w:div>
    <w:div w:id="1442802443">
      <w:bodyDiv w:val="1"/>
      <w:marLeft w:val="0"/>
      <w:marRight w:val="0"/>
      <w:marTop w:val="0"/>
      <w:marBottom w:val="0"/>
      <w:divBdr>
        <w:top w:val="none" w:sz="0" w:space="0" w:color="auto"/>
        <w:left w:val="none" w:sz="0" w:space="0" w:color="auto"/>
        <w:bottom w:val="none" w:sz="0" w:space="0" w:color="auto"/>
        <w:right w:val="none" w:sz="0" w:space="0" w:color="auto"/>
      </w:divBdr>
    </w:div>
    <w:div w:id="1442991673">
      <w:bodyDiv w:val="1"/>
      <w:marLeft w:val="0"/>
      <w:marRight w:val="0"/>
      <w:marTop w:val="0"/>
      <w:marBottom w:val="0"/>
      <w:divBdr>
        <w:top w:val="none" w:sz="0" w:space="0" w:color="auto"/>
        <w:left w:val="none" w:sz="0" w:space="0" w:color="auto"/>
        <w:bottom w:val="none" w:sz="0" w:space="0" w:color="auto"/>
        <w:right w:val="none" w:sz="0" w:space="0" w:color="auto"/>
      </w:divBdr>
    </w:div>
    <w:div w:id="1443065598">
      <w:bodyDiv w:val="1"/>
      <w:marLeft w:val="0"/>
      <w:marRight w:val="0"/>
      <w:marTop w:val="0"/>
      <w:marBottom w:val="0"/>
      <w:divBdr>
        <w:top w:val="none" w:sz="0" w:space="0" w:color="auto"/>
        <w:left w:val="none" w:sz="0" w:space="0" w:color="auto"/>
        <w:bottom w:val="none" w:sz="0" w:space="0" w:color="auto"/>
        <w:right w:val="none" w:sz="0" w:space="0" w:color="auto"/>
      </w:divBdr>
    </w:div>
    <w:div w:id="1443693187">
      <w:bodyDiv w:val="1"/>
      <w:marLeft w:val="0"/>
      <w:marRight w:val="0"/>
      <w:marTop w:val="0"/>
      <w:marBottom w:val="0"/>
      <w:divBdr>
        <w:top w:val="none" w:sz="0" w:space="0" w:color="auto"/>
        <w:left w:val="none" w:sz="0" w:space="0" w:color="auto"/>
        <w:bottom w:val="none" w:sz="0" w:space="0" w:color="auto"/>
        <w:right w:val="none" w:sz="0" w:space="0" w:color="auto"/>
      </w:divBdr>
    </w:div>
    <w:div w:id="1443724475">
      <w:bodyDiv w:val="1"/>
      <w:marLeft w:val="0"/>
      <w:marRight w:val="0"/>
      <w:marTop w:val="0"/>
      <w:marBottom w:val="0"/>
      <w:divBdr>
        <w:top w:val="none" w:sz="0" w:space="0" w:color="auto"/>
        <w:left w:val="none" w:sz="0" w:space="0" w:color="auto"/>
        <w:bottom w:val="none" w:sz="0" w:space="0" w:color="auto"/>
        <w:right w:val="none" w:sz="0" w:space="0" w:color="auto"/>
      </w:divBdr>
    </w:div>
    <w:div w:id="1444113428">
      <w:bodyDiv w:val="1"/>
      <w:marLeft w:val="0"/>
      <w:marRight w:val="0"/>
      <w:marTop w:val="0"/>
      <w:marBottom w:val="0"/>
      <w:divBdr>
        <w:top w:val="none" w:sz="0" w:space="0" w:color="auto"/>
        <w:left w:val="none" w:sz="0" w:space="0" w:color="auto"/>
        <w:bottom w:val="none" w:sz="0" w:space="0" w:color="auto"/>
        <w:right w:val="none" w:sz="0" w:space="0" w:color="auto"/>
      </w:divBdr>
    </w:div>
    <w:div w:id="1445035821">
      <w:bodyDiv w:val="1"/>
      <w:marLeft w:val="0"/>
      <w:marRight w:val="0"/>
      <w:marTop w:val="0"/>
      <w:marBottom w:val="0"/>
      <w:divBdr>
        <w:top w:val="none" w:sz="0" w:space="0" w:color="auto"/>
        <w:left w:val="none" w:sz="0" w:space="0" w:color="auto"/>
        <w:bottom w:val="none" w:sz="0" w:space="0" w:color="auto"/>
        <w:right w:val="none" w:sz="0" w:space="0" w:color="auto"/>
      </w:divBdr>
    </w:div>
    <w:div w:id="1445727536">
      <w:bodyDiv w:val="1"/>
      <w:marLeft w:val="0"/>
      <w:marRight w:val="0"/>
      <w:marTop w:val="0"/>
      <w:marBottom w:val="0"/>
      <w:divBdr>
        <w:top w:val="none" w:sz="0" w:space="0" w:color="auto"/>
        <w:left w:val="none" w:sz="0" w:space="0" w:color="auto"/>
        <w:bottom w:val="none" w:sz="0" w:space="0" w:color="auto"/>
        <w:right w:val="none" w:sz="0" w:space="0" w:color="auto"/>
      </w:divBdr>
    </w:div>
    <w:div w:id="1445882781">
      <w:bodyDiv w:val="1"/>
      <w:marLeft w:val="0"/>
      <w:marRight w:val="0"/>
      <w:marTop w:val="0"/>
      <w:marBottom w:val="0"/>
      <w:divBdr>
        <w:top w:val="none" w:sz="0" w:space="0" w:color="auto"/>
        <w:left w:val="none" w:sz="0" w:space="0" w:color="auto"/>
        <w:bottom w:val="none" w:sz="0" w:space="0" w:color="auto"/>
        <w:right w:val="none" w:sz="0" w:space="0" w:color="auto"/>
      </w:divBdr>
    </w:div>
    <w:div w:id="1446346167">
      <w:bodyDiv w:val="1"/>
      <w:marLeft w:val="0"/>
      <w:marRight w:val="0"/>
      <w:marTop w:val="0"/>
      <w:marBottom w:val="0"/>
      <w:divBdr>
        <w:top w:val="none" w:sz="0" w:space="0" w:color="auto"/>
        <w:left w:val="none" w:sz="0" w:space="0" w:color="auto"/>
        <w:bottom w:val="none" w:sz="0" w:space="0" w:color="auto"/>
        <w:right w:val="none" w:sz="0" w:space="0" w:color="auto"/>
      </w:divBdr>
    </w:div>
    <w:div w:id="1446533251">
      <w:bodyDiv w:val="1"/>
      <w:marLeft w:val="0"/>
      <w:marRight w:val="0"/>
      <w:marTop w:val="0"/>
      <w:marBottom w:val="0"/>
      <w:divBdr>
        <w:top w:val="none" w:sz="0" w:space="0" w:color="auto"/>
        <w:left w:val="none" w:sz="0" w:space="0" w:color="auto"/>
        <w:bottom w:val="none" w:sz="0" w:space="0" w:color="auto"/>
        <w:right w:val="none" w:sz="0" w:space="0" w:color="auto"/>
      </w:divBdr>
    </w:div>
    <w:div w:id="1446537169">
      <w:bodyDiv w:val="1"/>
      <w:marLeft w:val="0"/>
      <w:marRight w:val="0"/>
      <w:marTop w:val="0"/>
      <w:marBottom w:val="0"/>
      <w:divBdr>
        <w:top w:val="none" w:sz="0" w:space="0" w:color="auto"/>
        <w:left w:val="none" w:sz="0" w:space="0" w:color="auto"/>
        <w:bottom w:val="none" w:sz="0" w:space="0" w:color="auto"/>
        <w:right w:val="none" w:sz="0" w:space="0" w:color="auto"/>
      </w:divBdr>
      <w:divsChild>
        <w:div w:id="1505828012">
          <w:marLeft w:val="480"/>
          <w:marRight w:val="0"/>
          <w:marTop w:val="0"/>
          <w:marBottom w:val="0"/>
          <w:divBdr>
            <w:top w:val="none" w:sz="0" w:space="0" w:color="auto"/>
            <w:left w:val="none" w:sz="0" w:space="0" w:color="auto"/>
            <w:bottom w:val="none" w:sz="0" w:space="0" w:color="auto"/>
            <w:right w:val="none" w:sz="0" w:space="0" w:color="auto"/>
          </w:divBdr>
        </w:div>
        <w:div w:id="57215556">
          <w:marLeft w:val="480"/>
          <w:marRight w:val="0"/>
          <w:marTop w:val="0"/>
          <w:marBottom w:val="0"/>
          <w:divBdr>
            <w:top w:val="none" w:sz="0" w:space="0" w:color="auto"/>
            <w:left w:val="none" w:sz="0" w:space="0" w:color="auto"/>
            <w:bottom w:val="none" w:sz="0" w:space="0" w:color="auto"/>
            <w:right w:val="none" w:sz="0" w:space="0" w:color="auto"/>
          </w:divBdr>
        </w:div>
        <w:div w:id="1522664589">
          <w:marLeft w:val="480"/>
          <w:marRight w:val="0"/>
          <w:marTop w:val="0"/>
          <w:marBottom w:val="0"/>
          <w:divBdr>
            <w:top w:val="none" w:sz="0" w:space="0" w:color="auto"/>
            <w:left w:val="none" w:sz="0" w:space="0" w:color="auto"/>
            <w:bottom w:val="none" w:sz="0" w:space="0" w:color="auto"/>
            <w:right w:val="none" w:sz="0" w:space="0" w:color="auto"/>
          </w:divBdr>
        </w:div>
        <w:div w:id="544368422">
          <w:marLeft w:val="480"/>
          <w:marRight w:val="0"/>
          <w:marTop w:val="0"/>
          <w:marBottom w:val="0"/>
          <w:divBdr>
            <w:top w:val="none" w:sz="0" w:space="0" w:color="auto"/>
            <w:left w:val="none" w:sz="0" w:space="0" w:color="auto"/>
            <w:bottom w:val="none" w:sz="0" w:space="0" w:color="auto"/>
            <w:right w:val="none" w:sz="0" w:space="0" w:color="auto"/>
          </w:divBdr>
        </w:div>
        <w:div w:id="1065958401">
          <w:marLeft w:val="480"/>
          <w:marRight w:val="0"/>
          <w:marTop w:val="0"/>
          <w:marBottom w:val="0"/>
          <w:divBdr>
            <w:top w:val="none" w:sz="0" w:space="0" w:color="auto"/>
            <w:left w:val="none" w:sz="0" w:space="0" w:color="auto"/>
            <w:bottom w:val="none" w:sz="0" w:space="0" w:color="auto"/>
            <w:right w:val="none" w:sz="0" w:space="0" w:color="auto"/>
          </w:divBdr>
        </w:div>
        <w:div w:id="2046438286">
          <w:marLeft w:val="480"/>
          <w:marRight w:val="0"/>
          <w:marTop w:val="0"/>
          <w:marBottom w:val="0"/>
          <w:divBdr>
            <w:top w:val="none" w:sz="0" w:space="0" w:color="auto"/>
            <w:left w:val="none" w:sz="0" w:space="0" w:color="auto"/>
            <w:bottom w:val="none" w:sz="0" w:space="0" w:color="auto"/>
            <w:right w:val="none" w:sz="0" w:space="0" w:color="auto"/>
          </w:divBdr>
        </w:div>
        <w:div w:id="2104182202">
          <w:marLeft w:val="480"/>
          <w:marRight w:val="0"/>
          <w:marTop w:val="0"/>
          <w:marBottom w:val="0"/>
          <w:divBdr>
            <w:top w:val="none" w:sz="0" w:space="0" w:color="auto"/>
            <w:left w:val="none" w:sz="0" w:space="0" w:color="auto"/>
            <w:bottom w:val="none" w:sz="0" w:space="0" w:color="auto"/>
            <w:right w:val="none" w:sz="0" w:space="0" w:color="auto"/>
          </w:divBdr>
        </w:div>
        <w:div w:id="279994749">
          <w:marLeft w:val="480"/>
          <w:marRight w:val="0"/>
          <w:marTop w:val="0"/>
          <w:marBottom w:val="0"/>
          <w:divBdr>
            <w:top w:val="none" w:sz="0" w:space="0" w:color="auto"/>
            <w:left w:val="none" w:sz="0" w:space="0" w:color="auto"/>
            <w:bottom w:val="none" w:sz="0" w:space="0" w:color="auto"/>
            <w:right w:val="none" w:sz="0" w:space="0" w:color="auto"/>
          </w:divBdr>
        </w:div>
        <w:div w:id="638345788">
          <w:marLeft w:val="480"/>
          <w:marRight w:val="0"/>
          <w:marTop w:val="0"/>
          <w:marBottom w:val="0"/>
          <w:divBdr>
            <w:top w:val="none" w:sz="0" w:space="0" w:color="auto"/>
            <w:left w:val="none" w:sz="0" w:space="0" w:color="auto"/>
            <w:bottom w:val="none" w:sz="0" w:space="0" w:color="auto"/>
            <w:right w:val="none" w:sz="0" w:space="0" w:color="auto"/>
          </w:divBdr>
        </w:div>
        <w:div w:id="1213730512">
          <w:marLeft w:val="480"/>
          <w:marRight w:val="0"/>
          <w:marTop w:val="0"/>
          <w:marBottom w:val="0"/>
          <w:divBdr>
            <w:top w:val="none" w:sz="0" w:space="0" w:color="auto"/>
            <w:left w:val="none" w:sz="0" w:space="0" w:color="auto"/>
            <w:bottom w:val="none" w:sz="0" w:space="0" w:color="auto"/>
            <w:right w:val="none" w:sz="0" w:space="0" w:color="auto"/>
          </w:divBdr>
        </w:div>
        <w:div w:id="1045524574">
          <w:marLeft w:val="480"/>
          <w:marRight w:val="0"/>
          <w:marTop w:val="0"/>
          <w:marBottom w:val="0"/>
          <w:divBdr>
            <w:top w:val="none" w:sz="0" w:space="0" w:color="auto"/>
            <w:left w:val="none" w:sz="0" w:space="0" w:color="auto"/>
            <w:bottom w:val="none" w:sz="0" w:space="0" w:color="auto"/>
            <w:right w:val="none" w:sz="0" w:space="0" w:color="auto"/>
          </w:divBdr>
        </w:div>
        <w:div w:id="1764451660">
          <w:marLeft w:val="480"/>
          <w:marRight w:val="0"/>
          <w:marTop w:val="0"/>
          <w:marBottom w:val="0"/>
          <w:divBdr>
            <w:top w:val="none" w:sz="0" w:space="0" w:color="auto"/>
            <w:left w:val="none" w:sz="0" w:space="0" w:color="auto"/>
            <w:bottom w:val="none" w:sz="0" w:space="0" w:color="auto"/>
            <w:right w:val="none" w:sz="0" w:space="0" w:color="auto"/>
          </w:divBdr>
        </w:div>
        <w:div w:id="1288664986">
          <w:marLeft w:val="480"/>
          <w:marRight w:val="0"/>
          <w:marTop w:val="0"/>
          <w:marBottom w:val="0"/>
          <w:divBdr>
            <w:top w:val="none" w:sz="0" w:space="0" w:color="auto"/>
            <w:left w:val="none" w:sz="0" w:space="0" w:color="auto"/>
            <w:bottom w:val="none" w:sz="0" w:space="0" w:color="auto"/>
            <w:right w:val="none" w:sz="0" w:space="0" w:color="auto"/>
          </w:divBdr>
        </w:div>
        <w:div w:id="1900896872">
          <w:marLeft w:val="480"/>
          <w:marRight w:val="0"/>
          <w:marTop w:val="0"/>
          <w:marBottom w:val="0"/>
          <w:divBdr>
            <w:top w:val="none" w:sz="0" w:space="0" w:color="auto"/>
            <w:left w:val="none" w:sz="0" w:space="0" w:color="auto"/>
            <w:bottom w:val="none" w:sz="0" w:space="0" w:color="auto"/>
            <w:right w:val="none" w:sz="0" w:space="0" w:color="auto"/>
          </w:divBdr>
        </w:div>
        <w:div w:id="1383990230">
          <w:marLeft w:val="480"/>
          <w:marRight w:val="0"/>
          <w:marTop w:val="0"/>
          <w:marBottom w:val="0"/>
          <w:divBdr>
            <w:top w:val="none" w:sz="0" w:space="0" w:color="auto"/>
            <w:left w:val="none" w:sz="0" w:space="0" w:color="auto"/>
            <w:bottom w:val="none" w:sz="0" w:space="0" w:color="auto"/>
            <w:right w:val="none" w:sz="0" w:space="0" w:color="auto"/>
          </w:divBdr>
        </w:div>
        <w:div w:id="616831555">
          <w:marLeft w:val="480"/>
          <w:marRight w:val="0"/>
          <w:marTop w:val="0"/>
          <w:marBottom w:val="0"/>
          <w:divBdr>
            <w:top w:val="none" w:sz="0" w:space="0" w:color="auto"/>
            <w:left w:val="none" w:sz="0" w:space="0" w:color="auto"/>
            <w:bottom w:val="none" w:sz="0" w:space="0" w:color="auto"/>
            <w:right w:val="none" w:sz="0" w:space="0" w:color="auto"/>
          </w:divBdr>
        </w:div>
        <w:div w:id="8528406">
          <w:marLeft w:val="480"/>
          <w:marRight w:val="0"/>
          <w:marTop w:val="0"/>
          <w:marBottom w:val="0"/>
          <w:divBdr>
            <w:top w:val="none" w:sz="0" w:space="0" w:color="auto"/>
            <w:left w:val="none" w:sz="0" w:space="0" w:color="auto"/>
            <w:bottom w:val="none" w:sz="0" w:space="0" w:color="auto"/>
            <w:right w:val="none" w:sz="0" w:space="0" w:color="auto"/>
          </w:divBdr>
        </w:div>
        <w:div w:id="745109727">
          <w:marLeft w:val="480"/>
          <w:marRight w:val="0"/>
          <w:marTop w:val="0"/>
          <w:marBottom w:val="0"/>
          <w:divBdr>
            <w:top w:val="none" w:sz="0" w:space="0" w:color="auto"/>
            <w:left w:val="none" w:sz="0" w:space="0" w:color="auto"/>
            <w:bottom w:val="none" w:sz="0" w:space="0" w:color="auto"/>
            <w:right w:val="none" w:sz="0" w:space="0" w:color="auto"/>
          </w:divBdr>
        </w:div>
        <w:div w:id="1096365128">
          <w:marLeft w:val="480"/>
          <w:marRight w:val="0"/>
          <w:marTop w:val="0"/>
          <w:marBottom w:val="0"/>
          <w:divBdr>
            <w:top w:val="none" w:sz="0" w:space="0" w:color="auto"/>
            <w:left w:val="none" w:sz="0" w:space="0" w:color="auto"/>
            <w:bottom w:val="none" w:sz="0" w:space="0" w:color="auto"/>
            <w:right w:val="none" w:sz="0" w:space="0" w:color="auto"/>
          </w:divBdr>
        </w:div>
        <w:div w:id="1263605465">
          <w:marLeft w:val="480"/>
          <w:marRight w:val="0"/>
          <w:marTop w:val="0"/>
          <w:marBottom w:val="0"/>
          <w:divBdr>
            <w:top w:val="none" w:sz="0" w:space="0" w:color="auto"/>
            <w:left w:val="none" w:sz="0" w:space="0" w:color="auto"/>
            <w:bottom w:val="none" w:sz="0" w:space="0" w:color="auto"/>
            <w:right w:val="none" w:sz="0" w:space="0" w:color="auto"/>
          </w:divBdr>
        </w:div>
        <w:div w:id="378365078">
          <w:marLeft w:val="480"/>
          <w:marRight w:val="0"/>
          <w:marTop w:val="0"/>
          <w:marBottom w:val="0"/>
          <w:divBdr>
            <w:top w:val="none" w:sz="0" w:space="0" w:color="auto"/>
            <w:left w:val="none" w:sz="0" w:space="0" w:color="auto"/>
            <w:bottom w:val="none" w:sz="0" w:space="0" w:color="auto"/>
            <w:right w:val="none" w:sz="0" w:space="0" w:color="auto"/>
          </w:divBdr>
        </w:div>
        <w:div w:id="2110009059">
          <w:marLeft w:val="480"/>
          <w:marRight w:val="0"/>
          <w:marTop w:val="0"/>
          <w:marBottom w:val="0"/>
          <w:divBdr>
            <w:top w:val="none" w:sz="0" w:space="0" w:color="auto"/>
            <w:left w:val="none" w:sz="0" w:space="0" w:color="auto"/>
            <w:bottom w:val="none" w:sz="0" w:space="0" w:color="auto"/>
            <w:right w:val="none" w:sz="0" w:space="0" w:color="auto"/>
          </w:divBdr>
        </w:div>
        <w:div w:id="1182007562">
          <w:marLeft w:val="480"/>
          <w:marRight w:val="0"/>
          <w:marTop w:val="0"/>
          <w:marBottom w:val="0"/>
          <w:divBdr>
            <w:top w:val="none" w:sz="0" w:space="0" w:color="auto"/>
            <w:left w:val="none" w:sz="0" w:space="0" w:color="auto"/>
            <w:bottom w:val="none" w:sz="0" w:space="0" w:color="auto"/>
            <w:right w:val="none" w:sz="0" w:space="0" w:color="auto"/>
          </w:divBdr>
        </w:div>
        <w:div w:id="1729837032">
          <w:marLeft w:val="480"/>
          <w:marRight w:val="0"/>
          <w:marTop w:val="0"/>
          <w:marBottom w:val="0"/>
          <w:divBdr>
            <w:top w:val="none" w:sz="0" w:space="0" w:color="auto"/>
            <w:left w:val="none" w:sz="0" w:space="0" w:color="auto"/>
            <w:bottom w:val="none" w:sz="0" w:space="0" w:color="auto"/>
            <w:right w:val="none" w:sz="0" w:space="0" w:color="auto"/>
          </w:divBdr>
        </w:div>
        <w:div w:id="1692603555">
          <w:marLeft w:val="480"/>
          <w:marRight w:val="0"/>
          <w:marTop w:val="0"/>
          <w:marBottom w:val="0"/>
          <w:divBdr>
            <w:top w:val="none" w:sz="0" w:space="0" w:color="auto"/>
            <w:left w:val="none" w:sz="0" w:space="0" w:color="auto"/>
            <w:bottom w:val="none" w:sz="0" w:space="0" w:color="auto"/>
            <w:right w:val="none" w:sz="0" w:space="0" w:color="auto"/>
          </w:divBdr>
        </w:div>
        <w:div w:id="866602830">
          <w:marLeft w:val="480"/>
          <w:marRight w:val="0"/>
          <w:marTop w:val="0"/>
          <w:marBottom w:val="0"/>
          <w:divBdr>
            <w:top w:val="none" w:sz="0" w:space="0" w:color="auto"/>
            <w:left w:val="none" w:sz="0" w:space="0" w:color="auto"/>
            <w:bottom w:val="none" w:sz="0" w:space="0" w:color="auto"/>
            <w:right w:val="none" w:sz="0" w:space="0" w:color="auto"/>
          </w:divBdr>
        </w:div>
        <w:div w:id="2119258263">
          <w:marLeft w:val="480"/>
          <w:marRight w:val="0"/>
          <w:marTop w:val="0"/>
          <w:marBottom w:val="0"/>
          <w:divBdr>
            <w:top w:val="none" w:sz="0" w:space="0" w:color="auto"/>
            <w:left w:val="none" w:sz="0" w:space="0" w:color="auto"/>
            <w:bottom w:val="none" w:sz="0" w:space="0" w:color="auto"/>
            <w:right w:val="none" w:sz="0" w:space="0" w:color="auto"/>
          </w:divBdr>
        </w:div>
        <w:div w:id="1036271431">
          <w:marLeft w:val="480"/>
          <w:marRight w:val="0"/>
          <w:marTop w:val="0"/>
          <w:marBottom w:val="0"/>
          <w:divBdr>
            <w:top w:val="none" w:sz="0" w:space="0" w:color="auto"/>
            <w:left w:val="none" w:sz="0" w:space="0" w:color="auto"/>
            <w:bottom w:val="none" w:sz="0" w:space="0" w:color="auto"/>
            <w:right w:val="none" w:sz="0" w:space="0" w:color="auto"/>
          </w:divBdr>
        </w:div>
        <w:div w:id="860631614">
          <w:marLeft w:val="480"/>
          <w:marRight w:val="0"/>
          <w:marTop w:val="0"/>
          <w:marBottom w:val="0"/>
          <w:divBdr>
            <w:top w:val="none" w:sz="0" w:space="0" w:color="auto"/>
            <w:left w:val="none" w:sz="0" w:space="0" w:color="auto"/>
            <w:bottom w:val="none" w:sz="0" w:space="0" w:color="auto"/>
            <w:right w:val="none" w:sz="0" w:space="0" w:color="auto"/>
          </w:divBdr>
        </w:div>
        <w:div w:id="10306484">
          <w:marLeft w:val="480"/>
          <w:marRight w:val="0"/>
          <w:marTop w:val="0"/>
          <w:marBottom w:val="0"/>
          <w:divBdr>
            <w:top w:val="none" w:sz="0" w:space="0" w:color="auto"/>
            <w:left w:val="none" w:sz="0" w:space="0" w:color="auto"/>
            <w:bottom w:val="none" w:sz="0" w:space="0" w:color="auto"/>
            <w:right w:val="none" w:sz="0" w:space="0" w:color="auto"/>
          </w:divBdr>
        </w:div>
        <w:div w:id="1907032914">
          <w:marLeft w:val="480"/>
          <w:marRight w:val="0"/>
          <w:marTop w:val="0"/>
          <w:marBottom w:val="0"/>
          <w:divBdr>
            <w:top w:val="none" w:sz="0" w:space="0" w:color="auto"/>
            <w:left w:val="none" w:sz="0" w:space="0" w:color="auto"/>
            <w:bottom w:val="none" w:sz="0" w:space="0" w:color="auto"/>
            <w:right w:val="none" w:sz="0" w:space="0" w:color="auto"/>
          </w:divBdr>
        </w:div>
        <w:div w:id="2084060728">
          <w:marLeft w:val="480"/>
          <w:marRight w:val="0"/>
          <w:marTop w:val="0"/>
          <w:marBottom w:val="0"/>
          <w:divBdr>
            <w:top w:val="none" w:sz="0" w:space="0" w:color="auto"/>
            <w:left w:val="none" w:sz="0" w:space="0" w:color="auto"/>
            <w:bottom w:val="none" w:sz="0" w:space="0" w:color="auto"/>
            <w:right w:val="none" w:sz="0" w:space="0" w:color="auto"/>
          </w:divBdr>
        </w:div>
        <w:div w:id="190070624">
          <w:marLeft w:val="480"/>
          <w:marRight w:val="0"/>
          <w:marTop w:val="0"/>
          <w:marBottom w:val="0"/>
          <w:divBdr>
            <w:top w:val="none" w:sz="0" w:space="0" w:color="auto"/>
            <w:left w:val="none" w:sz="0" w:space="0" w:color="auto"/>
            <w:bottom w:val="none" w:sz="0" w:space="0" w:color="auto"/>
            <w:right w:val="none" w:sz="0" w:space="0" w:color="auto"/>
          </w:divBdr>
        </w:div>
        <w:div w:id="1407145567">
          <w:marLeft w:val="480"/>
          <w:marRight w:val="0"/>
          <w:marTop w:val="0"/>
          <w:marBottom w:val="0"/>
          <w:divBdr>
            <w:top w:val="none" w:sz="0" w:space="0" w:color="auto"/>
            <w:left w:val="none" w:sz="0" w:space="0" w:color="auto"/>
            <w:bottom w:val="none" w:sz="0" w:space="0" w:color="auto"/>
            <w:right w:val="none" w:sz="0" w:space="0" w:color="auto"/>
          </w:divBdr>
        </w:div>
        <w:div w:id="542402738">
          <w:marLeft w:val="480"/>
          <w:marRight w:val="0"/>
          <w:marTop w:val="0"/>
          <w:marBottom w:val="0"/>
          <w:divBdr>
            <w:top w:val="none" w:sz="0" w:space="0" w:color="auto"/>
            <w:left w:val="none" w:sz="0" w:space="0" w:color="auto"/>
            <w:bottom w:val="none" w:sz="0" w:space="0" w:color="auto"/>
            <w:right w:val="none" w:sz="0" w:space="0" w:color="auto"/>
          </w:divBdr>
        </w:div>
        <w:div w:id="732889468">
          <w:marLeft w:val="480"/>
          <w:marRight w:val="0"/>
          <w:marTop w:val="0"/>
          <w:marBottom w:val="0"/>
          <w:divBdr>
            <w:top w:val="none" w:sz="0" w:space="0" w:color="auto"/>
            <w:left w:val="none" w:sz="0" w:space="0" w:color="auto"/>
            <w:bottom w:val="none" w:sz="0" w:space="0" w:color="auto"/>
            <w:right w:val="none" w:sz="0" w:space="0" w:color="auto"/>
          </w:divBdr>
        </w:div>
        <w:div w:id="2118021522">
          <w:marLeft w:val="480"/>
          <w:marRight w:val="0"/>
          <w:marTop w:val="0"/>
          <w:marBottom w:val="0"/>
          <w:divBdr>
            <w:top w:val="none" w:sz="0" w:space="0" w:color="auto"/>
            <w:left w:val="none" w:sz="0" w:space="0" w:color="auto"/>
            <w:bottom w:val="none" w:sz="0" w:space="0" w:color="auto"/>
            <w:right w:val="none" w:sz="0" w:space="0" w:color="auto"/>
          </w:divBdr>
        </w:div>
        <w:div w:id="103504262">
          <w:marLeft w:val="480"/>
          <w:marRight w:val="0"/>
          <w:marTop w:val="0"/>
          <w:marBottom w:val="0"/>
          <w:divBdr>
            <w:top w:val="none" w:sz="0" w:space="0" w:color="auto"/>
            <w:left w:val="none" w:sz="0" w:space="0" w:color="auto"/>
            <w:bottom w:val="none" w:sz="0" w:space="0" w:color="auto"/>
            <w:right w:val="none" w:sz="0" w:space="0" w:color="auto"/>
          </w:divBdr>
        </w:div>
        <w:div w:id="252861657">
          <w:marLeft w:val="480"/>
          <w:marRight w:val="0"/>
          <w:marTop w:val="0"/>
          <w:marBottom w:val="0"/>
          <w:divBdr>
            <w:top w:val="none" w:sz="0" w:space="0" w:color="auto"/>
            <w:left w:val="none" w:sz="0" w:space="0" w:color="auto"/>
            <w:bottom w:val="none" w:sz="0" w:space="0" w:color="auto"/>
            <w:right w:val="none" w:sz="0" w:space="0" w:color="auto"/>
          </w:divBdr>
        </w:div>
        <w:div w:id="42947477">
          <w:marLeft w:val="480"/>
          <w:marRight w:val="0"/>
          <w:marTop w:val="0"/>
          <w:marBottom w:val="0"/>
          <w:divBdr>
            <w:top w:val="none" w:sz="0" w:space="0" w:color="auto"/>
            <w:left w:val="none" w:sz="0" w:space="0" w:color="auto"/>
            <w:bottom w:val="none" w:sz="0" w:space="0" w:color="auto"/>
            <w:right w:val="none" w:sz="0" w:space="0" w:color="auto"/>
          </w:divBdr>
        </w:div>
        <w:div w:id="174343328">
          <w:marLeft w:val="480"/>
          <w:marRight w:val="0"/>
          <w:marTop w:val="0"/>
          <w:marBottom w:val="0"/>
          <w:divBdr>
            <w:top w:val="none" w:sz="0" w:space="0" w:color="auto"/>
            <w:left w:val="none" w:sz="0" w:space="0" w:color="auto"/>
            <w:bottom w:val="none" w:sz="0" w:space="0" w:color="auto"/>
            <w:right w:val="none" w:sz="0" w:space="0" w:color="auto"/>
          </w:divBdr>
        </w:div>
        <w:div w:id="1147627317">
          <w:marLeft w:val="480"/>
          <w:marRight w:val="0"/>
          <w:marTop w:val="0"/>
          <w:marBottom w:val="0"/>
          <w:divBdr>
            <w:top w:val="none" w:sz="0" w:space="0" w:color="auto"/>
            <w:left w:val="none" w:sz="0" w:space="0" w:color="auto"/>
            <w:bottom w:val="none" w:sz="0" w:space="0" w:color="auto"/>
            <w:right w:val="none" w:sz="0" w:space="0" w:color="auto"/>
          </w:divBdr>
        </w:div>
        <w:div w:id="141314014">
          <w:marLeft w:val="480"/>
          <w:marRight w:val="0"/>
          <w:marTop w:val="0"/>
          <w:marBottom w:val="0"/>
          <w:divBdr>
            <w:top w:val="none" w:sz="0" w:space="0" w:color="auto"/>
            <w:left w:val="none" w:sz="0" w:space="0" w:color="auto"/>
            <w:bottom w:val="none" w:sz="0" w:space="0" w:color="auto"/>
            <w:right w:val="none" w:sz="0" w:space="0" w:color="auto"/>
          </w:divBdr>
        </w:div>
        <w:div w:id="446319290">
          <w:marLeft w:val="480"/>
          <w:marRight w:val="0"/>
          <w:marTop w:val="0"/>
          <w:marBottom w:val="0"/>
          <w:divBdr>
            <w:top w:val="none" w:sz="0" w:space="0" w:color="auto"/>
            <w:left w:val="none" w:sz="0" w:space="0" w:color="auto"/>
            <w:bottom w:val="none" w:sz="0" w:space="0" w:color="auto"/>
            <w:right w:val="none" w:sz="0" w:space="0" w:color="auto"/>
          </w:divBdr>
        </w:div>
        <w:div w:id="1915583335">
          <w:marLeft w:val="480"/>
          <w:marRight w:val="0"/>
          <w:marTop w:val="0"/>
          <w:marBottom w:val="0"/>
          <w:divBdr>
            <w:top w:val="none" w:sz="0" w:space="0" w:color="auto"/>
            <w:left w:val="none" w:sz="0" w:space="0" w:color="auto"/>
            <w:bottom w:val="none" w:sz="0" w:space="0" w:color="auto"/>
            <w:right w:val="none" w:sz="0" w:space="0" w:color="auto"/>
          </w:divBdr>
        </w:div>
        <w:div w:id="1479610784">
          <w:marLeft w:val="480"/>
          <w:marRight w:val="0"/>
          <w:marTop w:val="0"/>
          <w:marBottom w:val="0"/>
          <w:divBdr>
            <w:top w:val="none" w:sz="0" w:space="0" w:color="auto"/>
            <w:left w:val="none" w:sz="0" w:space="0" w:color="auto"/>
            <w:bottom w:val="none" w:sz="0" w:space="0" w:color="auto"/>
            <w:right w:val="none" w:sz="0" w:space="0" w:color="auto"/>
          </w:divBdr>
        </w:div>
        <w:div w:id="734157712">
          <w:marLeft w:val="480"/>
          <w:marRight w:val="0"/>
          <w:marTop w:val="0"/>
          <w:marBottom w:val="0"/>
          <w:divBdr>
            <w:top w:val="none" w:sz="0" w:space="0" w:color="auto"/>
            <w:left w:val="none" w:sz="0" w:space="0" w:color="auto"/>
            <w:bottom w:val="none" w:sz="0" w:space="0" w:color="auto"/>
            <w:right w:val="none" w:sz="0" w:space="0" w:color="auto"/>
          </w:divBdr>
        </w:div>
        <w:div w:id="1077479724">
          <w:marLeft w:val="480"/>
          <w:marRight w:val="0"/>
          <w:marTop w:val="0"/>
          <w:marBottom w:val="0"/>
          <w:divBdr>
            <w:top w:val="none" w:sz="0" w:space="0" w:color="auto"/>
            <w:left w:val="none" w:sz="0" w:space="0" w:color="auto"/>
            <w:bottom w:val="none" w:sz="0" w:space="0" w:color="auto"/>
            <w:right w:val="none" w:sz="0" w:space="0" w:color="auto"/>
          </w:divBdr>
        </w:div>
        <w:div w:id="1898471933">
          <w:marLeft w:val="480"/>
          <w:marRight w:val="0"/>
          <w:marTop w:val="0"/>
          <w:marBottom w:val="0"/>
          <w:divBdr>
            <w:top w:val="none" w:sz="0" w:space="0" w:color="auto"/>
            <w:left w:val="none" w:sz="0" w:space="0" w:color="auto"/>
            <w:bottom w:val="none" w:sz="0" w:space="0" w:color="auto"/>
            <w:right w:val="none" w:sz="0" w:space="0" w:color="auto"/>
          </w:divBdr>
        </w:div>
        <w:div w:id="1455978411">
          <w:marLeft w:val="480"/>
          <w:marRight w:val="0"/>
          <w:marTop w:val="0"/>
          <w:marBottom w:val="0"/>
          <w:divBdr>
            <w:top w:val="none" w:sz="0" w:space="0" w:color="auto"/>
            <w:left w:val="none" w:sz="0" w:space="0" w:color="auto"/>
            <w:bottom w:val="none" w:sz="0" w:space="0" w:color="auto"/>
            <w:right w:val="none" w:sz="0" w:space="0" w:color="auto"/>
          </w:divBdr>
        </w:div>
        <w:div w:id="2046831145">
          <w:marLeft w:val="480"/>
          <w:marRight w:val="0"/>
          <w:marTop w:val="0"/>
          <w:marBottom w:val="0"/>
          <w:divBdr>
            <w:top w:val="none" w:sz="0" w:space="0" w:color="auto"/>
            <w:left w:val="none" w:sz="0" w:space="0" w:color="auto"/>
            <w:bottom w:val="none" w:sz="0" w:space="0" w:color="auto"/>
            <w:right w:val="none" w:sz="0" w:space="0" w:color="auto"/>
          </w:divBdr>
        </w:div>
        <w:div w:id="2108230314">
          <w:marLeft w:val="480"/>
          <w:marRight w:val="0"/>
          <w:marTop w:val="0"/>
          <w:marBottom w:val="0"/>
          <w:divBdr>
            <w:top w:val="none" w:sz="0" w:space="0" w:color="auto"/>
            <w:left w:val="none" w:sz="0" w:space="0" w:color="auto"/>
            <w:bottom w:val="none" w:sz="0" w:space="0" w:color="auto"/>
            <w:right w:val="none" w:sz="0" w:space="0" w:color="auto"/>
          </w:divBdr>
        </w:div>
        <w:div w:id="421029992">
          <w:marLeft w:val="480"/>
          <w:marRight w:val="0"/>
          <w:marTop w:val="0"/>
          <w:marBottom w:val="0"/>
          <w:divBdr>
            <w:top w:val="none" w:sz="0" w:space="0" w:color="auto"/>
            <w:left w:val="none" w:sz="0" w:space="0" w:color="auto"/>
            <w:bottom w:val="none" w:sz="0" w:space="0" w:color="auto"/>
            <w:right w:val="none" w:sz="0" w:space="0" w:color="auto"/>
          </w:divBdr>
        </w:div>
        <w:div w:id="1921525530">
          <w:marLeft w:val="480"/>
          <w:marRight w:val="0"/>
          <w:marTop w:val="0"/>
          <w:marBottom w:val="0"/>
          <w:divBdr>
            <w:top w:val="none" w:sz="0" w:space="0" w:color="auto"/>
            <w:left w:val="none" w:sz="0" w:space="0" w:color="auto"/>
            <w:bottom w:val="none" w:sz="0" w:space="0" w:color="auto"/>
            <w:right w:val="none" w:sz="0" w:space="0" w:color="auto"/>
          </w:divBdr>
        </w:div>
        <w:div w:id="398284620">
          <w:marLeft w:val="480"/>
          <w:marRight w:val="0"/>
          <w:marTop w:val="0"/>
          <w:marBottom w:val="0"/>
          <w:divBdr>
            <w:top w:val="none" w:sz="0" w:space="0" w:color="auto"/>
            <w:left w:val="none" w:sz="0" w:space="0" w:color="auto"/>
            <w:bottom w:val="none" w:sz="0" w:space="0" w:color="auto"/>
            <w:right w:val="none" w:sz="0" w:space="0" w:color="auto"/>
          </w:divBdr>
        </w:div>
        <w:div w:id="778570448">
          <w:marLeft w:val="480"/>
          <w:marRight w:val="0"/>
          <w:marTop w:val="0"/>
          <w:marBottom w:val="0"/>
          <w:divBdr>
            <w:top w:val="none" w:sz="0" w:space="0" w:color="auto"/>
            <w:left w:val="none" w:sz="0" w:space="0" w:color="auto"/>
            <w:bottom w:val="none" w:sz="0" w:space="0" w:color="auto"/>
            <w:right w:val="none" w:sz="0" w:space="0" w:color="auto"/>
          </w:divBdr>
        </w:div>
        <w:div w:id="1422336207">
          <w:marLeft w:val="480"/>
          <w:marRight w:val="0"/>
          <w:marTop w:val="0"/>
          <w:marBottom w:val="0"/>
          <w:divBdr>
            <w:top w:val="none" w:sz="0" w:space="0" w:color="auto"/>
            <w:left w:val="none" w:sz="0" w:space="0" w:color="auto"/>
            <w:bottom w:val="none" w:sz="0" w:space="0" w:color="auto"/>
            <w:right w:val="none" w:sz="0" w:space="0" w:color="auto"/>
          </w:divBdr>
        </w:div>
        <w:div w:id="1130434443">
          <w:marLeft w:val="480"/>
          <w:marRight w:val="0"/>
          <w:marTop w:val="0"/>
          <w:marBottom w:val="0"/>
          <w:divBdr>
            <w:top w:val="none" w:sz="0" w:space="0" w:color="auto"/>
            <w:left w:val="none" w:sz="0" w:space="0" w:color="auto"/>
            <w:bottom w:val="none" w:sz="0" w:space="0" w:color="auto"/>
            <w:right w:val="none" w:sz="0" w:space="0" w:color="auto"/>
          </w:divBdr>
        </w:div>
        <w:div w:id="1607880551">
          <w:marLeft w:val="480"/>
          <w:marRight w:val="0"/>
          <w:marTop w:val="0"/>
          <w:marBottom w:val="0"/>
          <w:divBdr>
            <w:top w:val="none" w:sz="0" w:space="0" w:color="auto"/>
            <w:left w:val="none" w:sz="0" w:space="0" w:color="auto"/>
            <w:bottom w:val="none" w:sz="0" w:space="0" w:color="auto"/>
            <w:right w:val="none" w:sz="0" w:space="0" w:color="auto"/>
          </w:divBdr>
        </w:div>
        <w:div w:id="1373264938">
          <w:marLeft w:val="480"/>
          <w:marRight w:val="0"/>
          <w:marTop w:val="0"/>
          <w:marBottom w:val="0"/>
          <w:divBdr>
            <w:top w:val="none" w:sz="0" w:space="0" w:color="auto"/>
            <w:left w:val="none" w:sz="0" w:space="0" w:color="auto"/>
            <w:bottom w:val="none" w:sz="0" w:space="0" w:color="auto"/>
            <w:right w:val="none" w:sz="0" w:space="0" w:color="auto"/>
          </w:divBdr>
        </w:div>
        <w:div w:id="1238247401">
          <w:marLeft w:val="480"/>
          <w:marRight w:val="0"/>
          <w:marTop w:val="0"/>
          <w:marBottom w:val="0"/>
          <w:divBdr>
            <w:top w:val="none" w:sz="0" w:space="0" w:color="auto"/>
            <w:left w:val="none" w:sz="0" w:space="0" w:color="auto"/>
            <w:bottom w:val="none" w:sz="0" w:space="0" w:color="auto"/>
            <w:right w:val="none" w:sz="0" w:space="0" w:color="auto"/>
          </w:divBdr>
        </w:div>
        <w:div w:id="983587949">
          <w:marLeft w:val="480"/>
          <w:marRight w:val="0"/>
          <w:marTop w:val="0"/>
          <w:marBottom w:val="0"/>
          <w:divBdr>
            <w:top w:val="none" w:sz="0" w:space="0" w:color="auto"/>
            <w:left w:val="none" w:sz="0" w:space="0" w:color="auto"/>
            <w:bottom w:val="none" w:sz="0" w:space="0" w:color="auto"/>
            <w:right w:val="none" w:sz="0" w:space="0" w:color="auto"/>
          </w:divBdr>
        </w:div>
        <w:div w:id="1867715358">
          <w:marLeft w:val="480"/>
          <w:marRight w:val="0"/>
          <w:marTop w:val="0"/>
          <w:marBottom w:val="0"/>
          <w:divBdr>
            <w:top w:val="none" w:sz="0" w:space="0" w:color="auto"/>
            <w:left w:val="none" w:sz="0" w:space="0" w:color="auto"/>
            <w:bottom w:val="none" w:sz="0" w:space="0" w:color="auto"/>
            <w:right w:val="none" w:sz="0" w:space="0" w:color="auto"/>
          </w:divBdr>
        </w:div>
        <w:div w:id="2001544858">
          <w:marLeft w:val="480"/>
          <w:marRight w:val="0"/>
          <w:marTop w:val="0"/>
          <w:marBottom w:val="0"/>
          <w:divBdr>
            <w:top w:val="none" w:sz="0" w:space="0" w:color="auto"/>
            <w:left w:val="none" w:sz="0" w:space="0" w:color="auto"/>
            <w:bottom w:val="none" w:sz="0" w:space="0" w:color="auto"/>
            <w:right w:val="none" w:sz="0" w:space="0" w:color="auto"/>
          </w:divBdr>
        </w:div>
        <w:div w:id="1869178438">
          <w:marLeft w:val="480"/>
          <w:marRight w:val="0"/>
          <w:marTop w:val="0"/>
          <w:marBottom w:val="0"/>
          <w:divBdr>
            <w:top w:val="none" w:sz="0" w:space="0" w:color="auto"/>
            <w:left w:val="none" w:sz="0" w:space="0" w:color="auto"/>
            <w:bottom w:val="none" w:sz="0" w:space="0" w:color="auto"/>
            <w:right w:val="none" w:sz="0" w:space="0" w:color="auto"/>
          </w:divBdr>
        </w:div>
        <w:div w:id="916866945">
          <w:marLeft w:val="480"/>
          <w:marRight w:val="0"/>
          <w:marTop w:val="0"/>
          <w:marBottom w:val="0"/>
          <w:divBdr>
            <w:top w:val="none" w:sz="0" w:space="0" w:color="auto"/>
            <w:left w:val="none" w:sz="0" w:space="0" w:color="auto"/>
            <w:bottom w:val="none" w:sz="0" w:space="0" w:color="auto"/>
            <w:right w:val="none" w:sz="0" w:space="0" w:color="auto"/>
          </w:divBdr>
        </w:div>
        <w:div w:id="758021399">
          <w:marLeft w:val="480"/>
          <w:marRight w:val="0"/>
          <w:marTop w:val="0"/>
          <w:marBottom w:val="0"/>
          <w:divBdr>
            <w:top w:val="none" w:sz="0" w:space="0" w:color="auto"/>
            <w:left w:val="none" w:sz="0" w:space="0" w:color="auto"/>
            <w:bottom w:val="none" w:sz="0" w:space="0" w:color="auto"/>
            <w:right w:val="none" w:sz="0" w:space="0" w:color="auto"/>
          </w:divBdr>
        </w:div>
        <w:div w:id="50082336">
          <w:marLeft w:val="480"/>
          <w:marRight w:val="0"/>
          <w:marTop w:val="0"/>
          <w:marBottom w:val="0"/>
          <w:divBdr>
            <w:top w:val="none" w:sz="0" w:space="0" w:color="auto"/>
            <w:left w:val="none" w:sz="0" w:space="0" w:color="auto"/>
            <w:bottom w:val="none" w:sz="0" w:space="0" w:color="auto"/>
            <w:right w:val="none" w:sz="0" w:space="0" w:color="auto"/>
          </w:divBdr>
        </w:div>
        <w:div w:id="446896228">
          <w:marLeft w:val="480"/>
          <w:marRight w:val="0"/>
          <w:marTop w:val="0"/>
          <w:marBottom w:val="0"/>
          <w:divBdr>
            <w:top w:val="none" w:sz="0" w:space="0" w:color="auto"/>
            <w:left w:val="none" w:sz="0" w:space="0" w:color="auto"/>
            <w:bottom w:val="none" w:sz="0" w:space="0" w:color="auto"/>
            <w:right w:val="none" w:sz="0" w:space="0" w:color="auto"/>
          </w:divBdr>
        </w:div>
        <w:div w:id="1128620623">
          <w:marLeft w:val="480"/>
          <w:marRight w:val="0"/>
          <w:marTop w:val="0"/>
          <w:marBottom w:val="0"/>
          <w:divBdr>
            <w:top w:val="none" w:sz="0" w:space="0" w:color="auto"/>
            <w:left w:val="none" w:sz="0" w:space="0" w:color="auto"/>
            <w:bottom w:val="none" w:sz="0" w:space="0" w:color="auto"/>
            <w:right w:val="none" w:sz="0" w:space="0" w:color="auto"/>
          </w:divBdr>
        </w:div>
        <w:div w:id="560676952">
          <w:marLeft w:val="480"/>
          <w:marRight w:val="0"/>
          <w:marTop w:val="0"/>
          <w:marBottom w:val="0"/>
          <w:divBdr>
            <w:top w:val="none" w:sz="0" w:space="0" w:color="auto"/>
            <w:left w:val="none" w:sz="0" w:space="0" w:color="auto"/>
            <w:bottom w:val="none" w:sz="0" w:space="0" w:color="auto"/>
            <w:right w:val="none" w:sz="0" w:space="0" w:color="auto"/>
          </w:divBdr>
        </w:div>
        <w:div w:id="412093608">
          <w:marLeft w:val="480"/>
          <w:marRight w:val="0"/>
          <w:marTop w:val="0"/>
          <w:marBottom w:val="0"/>
          <w:divBdr>
            <w:top w:val="none" w:sz="0" w:space="0" w:color="auto"/>
            <w:left w:val="none" w:sz="0" w:space="0" w:color="auto"/>
            <w:bottom w:val="none" w:sz="0" w:space="0" w:color="auto"/>
            <w:right w:val="none" w:sz="0" w:space="0" w:color="auto"/>
          </w:divBdr>
        </w:div>
        <w:div w:id="546986793">
          <w:marLeft w:val="480"/>
          <w:marRight w:val="0"/>
          <w:marTop w:val="0"/>
          <w:marBottom w:val="0"/>
          <w:divBdr>
            <w:top w:val="none" w:sz="0" w:space="0" w:color="auto"/>
            <w:left w:val="none" w:sz="0" w:space="0" w:color="auto"/>
            <w:bottom w:val="none" w:sz="0" w:space="0" w:color="auto"/>
            <w:right w:val="none" w:sz="0" w:space="0" w:color="auto"/>
          </w:divBdr>
        </w:div>
        <w:div w:id="1760366637">
          <w:marLeft w:val="480"/>
          <w:marRight w:val="0"/>
          <w:marTop w:val="0"/>
          <w:marBottom w:val="0"/>
          <w:divBdr>
            <w:top w:val="none" w:sz="0" w:space="0" w:color="auto"/>
            <w:left w:val="none" w:sz="0" w:space="0" w:color="auto"/>
            <w:bottom w:val="none" w:sz="0" w:space="0" w:color="auto"/>
            <w:right w:val="none" w:sz="0" w:space="0" w:color="auto"/>
          </w:divBdr>
        </w:div>
        <w:div w:id="483552360">
          <w:marLeft w:val="480"/>
          <w:marRight w:val="0"/>
          <w:marTop w:val="0"/>
          <w:marBottom w:val="0"/>
          <w:divBdr>
            <w:top w:val="none" w:sz="0" w:space="0" w:color="auto"/>
            <w:left w:val="none" w:sz="0" w:space="0" w:color="auto"/>
            <w:bottom w:val="none" w:sz="0" w:space="0" w:color="auto"/>
            <w:right w:val="none" w:sz="0" w:space="0" w:color="auto"/>
          </w:divBdr>
        </w:div>
        <w:div w:id="26031605">
          <w:marLeft w:val="480"/>
          <w:marRight w:val="0"/>
          <w:marTop w:val="0"/>
          <w:marBottom w:val="0"/>
          <w:divBdr>
            <w:top w:val="none" w:sz="0" w:space="0" w:color="auto"/>
            <w:left w:val="none" w:sz="0" w:space="0" w:color="auto"/>
            <w:bottom w:val="none" w:sz="0" w:space="0" w:color="auto"/>
            <w:right w:val="none" w:sz="0" w:space="0" w:color="auto"/>
          </w:divBdr>
        </w:div>
        <w:div w:id="90247642">
          <w:marLeft w:val="480"/>
          <w:marRight w:val="0"/>
          <w:marTop w:val="0"/>
          <w:marBottom w:val="0"/>
          <w:divBdr>
            <w:top w:val="none" w:sz="0" w:space="0" w:color="auto"/>
            <w:left w:val="none" w:sz="0" w:space="0" w:color="auto"/>
            <w:bottom w:val="none" w:sz="0" w:space="0" w:color="auto"/>
            <w:right w:val="none" w:sz="0" w:space="0" w:color="auto"/>
          </w:divBdr>
        </w:div>
        <w:div w:id="1423263973">
          <w:marLeft w:val="480"/>
          <w:marRight w:val="0"/>
          <w:marTop w:val="0"/>
          <w:marBottom w:val="0"/>
          <w:divBdr>
            <w:top w:val="none" w:sz="0" w:space="0" w:color="auto"/>
            <w:left w:val="none" w:sz="0" w:space="0" w:color="auto"/>
            <w:bottom w:val="none" w:sz="0" w:space="0" w:color="auto"/>
            <w:right w:val="none" w:sz="0" w:space="0" w:color="auto"/>
          </w:divBdr>
        </w:div>
        <w:div w:id="115684605">
          <w:marLeft w:val="480"/>
          <w:marRight w:val="0"/>
          <w:marTop w:val="0"/>
          <w:marBottom w:val="0"/>
          <w:divBdr>
            <w:top w:val="none" w:sz="0" w:space="0" w:color="auto"/>
            <w:left w:val="none" w:sz="0" w:space="0" w:color="auto"/>
            <w:bottom w:val="none" w:sz="0" w:space="0" w:color="auto"/>
            <w:right w:val="none" w:sz="0" w:space="0" w:color="auto"/>
          </w:divBdr>
        </w:div>
        <w:div w:id="1848130130">
          <w:marLeft w:val="480"/>
          <w:marRight w:val="0"/>
          <w:marTop w:val="0"/>
          <w:marBottom w:val="0"/>
          <w:divBdr>
            <w:top w:val="none" w:sz="0" w:space="0" w:color="auto"/>
            <w:left w:val="none" w:sz="0" w:space="0" w:color="auto"/>
            <w:bottom w:val="none" w:sz="0" w:space="0" w:color="auto"/>
            <w:right w:val="none" w:sz="0" w:space="0" w:color="auto"/>
          </w:divBdr>
        </w:div>
        <w:div w:id="1907716647">
          <w:marLeft w:val="480"/>
          <w:marRight w:val="0"/>
          <w:marTop w:val="0"/>
          <w:marBottom w:val="0"/>
          <w:divBdr>
            <w:top w:val="none" w:sz="0" w:space="0" w:color="auto"/>
            <w:left w:val="none" w:sz="0" w:space="0" w:color="auto"/>
            <w:bottom w:val="none" w:sz="0" w:space="0" w:color="auto"/>
            <w:right w:val="none" w:sz="0" w:space="0" w:color="auto"/>
          </w:divBdr>
        </w:div>
        <w:div w:id="1670400598">
          <w:marLeft w:val="480"/>
          <w:marRight w:val="0"/>
          <w:marTop w:val="0"/>
          <w:marBottom w:val="0"/>
          <w:divBdr>
            <w:top w:val="none" w:sz="0" w:space="0" w:color="auto"/>
            <w:left w:val="none" w:sz="0" w:space="0" w:color="auto"/>
            <w:bottom w:val="none" w:sz="0" w:space="0" w:color="auto"/>
            <w:right w:val="none" w:sz="0" w:space="0" w:color="auto"/>
          </w:divBdr>
        </w:div>
        <w:div w:id="1601527434">
          <w:marLeft w:val="480"/>
          <w:marRight w:val="0"/>
          <w:marTop w:val="0"/>
          <w:marBottom w:val="0"/>
          <w:divBdr>
            <w:top w:val="none" w:sz="0" w:space="0" w:color="auto"/>
            <w:left w:val="none" w:sz="0" w:space="0" w:color="auto"/>
            <w:bottom w:val="none" w:sz="0" w:space="0" w:color="auto"/>
            <w:right w:val="none" w:sz="0" w:space="0" w:color="auto"/>
          </w:divBdr>
        </w:div>
        <w:div w:id="92408206">
          <w:marLeft w:val="480"/>
          <w:marRight w:val="0"/>
          <w:marTop w:val="0"/>
          <w:marBottom w:val="0"/>
          <w:divBdr>
            <w:top w:val="none" w:sz="0" w:space="0" w:color="auto"/>
            <w:left w:val="none" w:sz="0" w:space="0" w:color="auto"/>
            <w:bottom w:val="none" w:sz="0" w:space="0" w:color="auto"/>
            <w:right w:val="none" w:sz="0" w:space="0" w:color="auto"/>
          </w:divBdr>
        </w:div>
        <w:div w:id="589319161">
          <w:marLeft w:val="480"/>
          <w:marRight w:val="0"/>
          <w:marTop w:val="0"/>
          <w:marBottom w:val="0"/>
          <w:divBdr>
            <w:top w:val="none" w:sz="0" w:space="0" w:color="auto"/>
            <w:left w:val="none" w:sz="0" w:space="0" w:color="auto"/>
            <w:bottom w:val="none" w:sz="0" w:space="0" w:color="auto"/>
            <w:right w:val="none" w:sz="0" w:space="0" w:color="auto"/>
          </w:divBdr>
        </w:div>
        <w:div w:id="506941215">
          <w:marLeft w:val="480"/>
          <w:marRight w:val="0"/>
          <w:marTop w:val="0"/>
          <w:marBottom w:val="0"/>
          <w:divBdr>
            <w:top w:val="none" w:sz="0" w:space="0" w:color="auto"/>
            <w:left w:val="none" w:sz="0" w:space="0" w:color="auto"/>
            <w:bottom w:val="none" w:sz="0" w:space="0" w:color="auto"/>
            <w:right w:val="none" w:sz="0" w:space="0" w:color="auto"/>
          </w:divBdr>
        </w:div>
        <w:div w:id="1916015751">
          <w:marLeft w:val="480"/>
          <w:marRight w:val="0"/>
          <w:marTop w:val="0"/>
          <w:marBottom w:val="0"/>
          <w:divBdr>
            <w:top w:val="none" w:sz="0" w:space="0" w:color="auto"/>
            <w:left w:val="none" w:sz="0" w:space="0" w:color="auto"/>
            <w:bottom w:val="none" w:sz="0" w:space="0" w:color="auto"/>
            <w:right w:val="none" w:sz="0" w:space="0" w:color="auto"/>
          </w:divBdr>
        </w:div>
        <w:div w:id="331422010">
          <w:marLeft w:val="480"/>
          <w:marRight w:val="0"/>
          <w:marTop w:val="0"/>
          <w:marBottom w:val="0"/>
          <w:divBdr>
            <w:top w:val="none" w:sz="0" w:space="0" w:color="auto"/>
            <w:left w:val="none" w:sz="0" w:space="0" w:color="auto"/>
            <w:bottom w:val="none" w:sz="0" w:space="0" w:color="auto"/>
            <w:right w:val="none" w:sz="0" w:space="0" w:color="auto"/>
          </w:divBdr>
        </w:div>
      </w:divsChild>
    </w:div>
    <w:div w:id="1446850624">
      <w:bodyDiv w:val="1"/>
      <w:marLeft w:val="0"/>
      <w:marRight w:val="0"/>
      <w:marTop w:val="0"/>
      <w:marBottom w:val="0"/>
      <w:divBdr>
        <w:top w:val="none" w:sz="0" w:space="0" w:color="auto"/>
        <w:left w:val="none" w:sz="0" w:space="0" w:color="auto"/>
        <w:bottom w:val="none" w:sz="0" w:space="0" w:color="auto"/>
        <w:right w:val="none" w:sz="0" w:space="0" w:color="auto"/>
      </w:divBdr>
    </w:div>
    <w:div w:id="1446970859">
      <w:bodyDiv w:val="1"/>
      <w:marLeft w:val="0"/>
      <w:marRight w:val="0"/>
      <w:marTop w:val="0"/>
      <w:marBottom w:val="0"/>
      <w:divBdr>
        <w:top w:val="none" w:sz="0" w:space="0" w:color="auto"/>
        <w:left w:val="none" w:sz="0" w:space="0" w:color="auto"/>
        <w:bottom w:val="none" w:sz="0" w:space="0" w:color="auto"/>
        <w:right w:val="none" w:sz="0" w:space="0" w:color="auto"/>
      </w:divBdr>
    </w:div>
    <w:div w:id="1447038324">
      <w:bodyDiv w:val="1"/>
      <w:marLeft w:val="0"/>
      <w:marRight w:val="0"/>
      <w:marTop w:val="0"/>
      <w:marBottom w:val="0"/>
      <w:divBdr>
        <w:top w:val="none" w:sz="0" w:space="0" w:color="auto"/>
        <w:left w:val="none" w:sz="0" w:space="0" w:color="auto"/>
        <w:bottom w:val="none" w:sz="0" w:space="0" w:color="auto"/>
        <w:right w:val="none" w:sz="0" w:space="0" w:color="auto"/>
      </w:divBdr>
    </w:div>
    <w:div w:id="1447653183">
      <w:bodyDiv w:val="1"/>
      <w:marLeft w:val="0"/>
      <w:marRight w:val="0"/>
      <w:marTop w:val="0"/>
      <w:marBottom w:val="0"/>
      <w:divBdr>
        <w:top w:val="none" w:sz="0" w:space="0" w:color="auto"/>
        <w:left w:val="none" w:sz="0" w:space="0" w:color="auto"/>
        <w:bottom w:val="none" w:sz="0" w:space="0" w:color="auto"/>
        <w:right w:val="none" w:sz="0" w:space="0" w:color="auto"/>
      </w:divBdr>
    </w:div>
    <w:div w:id="1447889323">
      <w:bodyDiv w:val="1"/>
      <w:marLeft w:val="0"/>
      <w:marRight w:val="0"/>
      <w:marTop w:val="0"/>
      <w:marBottom w:val="0"/>
      <w:divBdr>
        <w:top w:val="none" w:sz="0" w:space="0" w:color="auto"/>
        <w:left w:val="none" w:sz="0" w:space="0" w:color="auto"/>
        <w:bottom w:val="none" w:sz="0" w:space="0" w:color="auto"/>
        <w:right w:val="none" w:sz="0" w:space="0" w:color="auto"/>
      </w:divBdr>
    </w:div>
    <w:div w:id="1448893582">
      <w:bodyDiv w:val="1"/>
      <w:marLeft w:val="0"/>
      <w:marRight w:val="0"/>
      <w:marTop w:val="0"/>
      <w:marBottom w:val="0"/>
      <w:divBdr>
        <w:top w:val="none" w:sz="0" w:space="0" w:color="auto"/>
        <w:left w:val="none" w:sz="0" w:space="0" w:color="auto"/>
        <w:bottom w:val="none" w:sz="0" w:space="0" w:color="auto"/>
        <w:right w:val="none" w:sz="0" w:space="0" w:color="auto"/>
      </w:divBdr>
    </w:div>
    <w:div w:id="1449277930">
      <w:bodyDiv w:val="1"/>
      <w:marLeft w:val="0"/>
      <w:marRight w:val="0"/>
      <w:marTop w:val="0"/>
      <w:marBottom w:val="0"/>
      <w:divBdr>
        <w:top w:val="none" w:sz="0" w:space="0" w:color="auto"/>
        <w:left w:val="none" w:sz="0" w:space="0" w:color="auto"/>
        <w:bottom w:val="none" w:sz="0" w:space="0" w:color="auto"/>
        <w:right w:val="none" w:sz="0" w:space="0" w:color="auto"/>
      </w:divBdr>
    </w:div>
    <w:div w:id="1449809468">
      <w:bodyDiv w:val="1"/>
      <w:marLeft w:val="0"/>
      <w:marRight w:val="0"/>
      <w:marTop w:val="0"/>
      <w:marBottom w:val="0"/>
      <w:divBdr>
        <w:top w:val="none" w:sz="0" w:space="0" w:color="auto"/>
        <w:left w:val="none" w:sz="0" w:space="0" w:color="auto"/>
        <w:bottom w:val="none" w:sz="0" w:space="0" w:color="auto"/>
        <w:right w:val="none" w:sz="0" w:space="0" w:color="auto"/>
      </w:divBdr>
    </w:div>
    <w:div w:id="1450516494">
      <w:bodyDiv w:val="1"/>
      <w:marLeft w:val="0"/>
      <w:marRight w:val="0"/>
      <w:marTop w:val="0"/>
      <w:marBottom w:val="0"/>
      <w:divBdr>
        <w:top w:val="none" w:sz="0" w:space="0" w:color="auto"/>
        <w:left w:val="none" w:sz="0" w:space="0" w:color="auto"/>
        <w:bottom w:val="none" w:sz="0" w:space="0" w:color="auto"/>
        <w:right w:val="none" w:sz="0" w:space="0" w:color="auto"/>
      </w:divBdr>
    </w:div>
    <w:div w:id="1450661635">
      <w:bodyDiv w:val="1"/>
      <w:marLeft w:val="0"/>
      <w:marRight w:val="0"/>
      <w:marTop w:val="0"/>
      <w:marBottom w:val="0"/>
      <w:divBdr>
        <w:top w:val="none" w:sz="0" w:space="0" w:color="auto"/>
        <w:left w:val="none" w:sz="0" w:space="0" w:color="auto"/>
        <w:bottom w:val="none" w:sz="0" w:space="0" w:color="auto"/>
        <w:right w:val="none" w:sz="0" w:space="0" w:color="auto"/>
      </w:divBdr>
    </w:div>
    <w:div w:id="1451049823">
      <w:bodyDiv w:val="1"/>
      <w:marLeft w:val="0"/>
      <w:marRight w:val="0"/>
      <w:marTop w:val="0"/>
      <w:marBottom w:val="0"/>
      <w:divBdr>
        <w:top w:val="none" w:sz="0" w:space="0" w:color="auto"/>
        <w:left w:val="none" w:sz="0" w:space="0" w:color="auto"/>
        <w:bottom w:val="none" w:sz="0" w:space="0" w:color="auto"/>
        <w:right w:val="none" w:sz="0" w:space="0" w:color="auto"/>
      </w:divBdr>
    </w:div>
    <w:div w:id="1451237916">
      <w:bodyDiv w:val="1"/>
      <w:marLeft w:val="0"/>
      <w:marRight w:val="0"/>
      <w:marTop w:val="0"/>
      <w:marBottom w:val="0"/>
      <w:divBdr>
        <w:top w:val="none" w:sz="0" w:space="0" w:color="auto"/>
        <w:left w:val="none" w:sz="0" w:space="0" w:color="auto"/>
        <w:bottom w:val="none" w:sz="0" w:space="0" w:color="auto"/>
        <w:right w:val="none" w:sz="0" w:space="0" w:color="auto"/>
      </w:divBdr>
    </w:div>
    <w:div w:id="1451361354">
      <w:bodyDiv w:val="1"/>
      <w:marLeft w:val="0"/>
      <w:marRight w:val="0"/>
      <w:marTop w:val="0"/>
      <w:marBottom w:val="0"/>
      <w:divBdr>
        <w:top w:val="none" w:sz="0" w:space="0" w:color="auto"/>
        <w:left w:val="none" w:sz="0" w:space="0" w:color="auto"/>
        <w:bottom w:val="none" w:sz="0" w:space="0" w:color="auto"/>
        <w:right w:val="none" w:sz="0" w:space="0" w:color="auto"/>
      </w:divBdr>
    </w:div>
    <w:div w:id="1451436000">
      <w:bodyDiv w:val="1"/>
      <w:marLeft w:val="0"/>
      <w:marRight w:val="0"/>
      <w:marTop w:val="0"/>
      <w:marBottom w:val="0"/>
      <w:divBdr>
        <w:top w:val="none" w:sz="0" w:space="0" w:color="auto"/>
        <w:left w:val="none" w:sz="0" w:space="0" w:color="auto"/>
        <w:bottom w:val="none" w:sz="0" w:space="0" w:color="auto"/>
        <w:right w:val="none" w:sz="0" w:space="0" w:color="auto"/>
      </w:divBdr>
    </w:div>
    <w:div w:id="1451819524">
      <w:bodyDiv w:val="1"/>
      <w:marLeft w:val="0"/>
      <w:marRight w:val="0"/>
      <w:marTop w:val="0"/>
      <w:marBottom w:val="0"/>
      <w:divBdr>
        <w:top w:val="none" w:sz="0" w:space="0" w:color="auto"/>
        <w:left w:val="none" w:sz="0" w:space="0" w:color="auto"/>
        <w:bottom w:val="none" w:sz="0" w:space="0" w:color="auto"/>
        <w:right w:val="none" w:sz="0" w:space="0" w:color="auto"/>
      </w:divBdr>
    </w:div>
    <w:div w:id="1451897671">
      <w:bodyDiv w:val="1"/>
      <w:marLeft w:val="0"/>
      <w:marRight w:val="0"/>
      <w:marTop w:val="0"/>
      <w:marBottom w:val="0"/>
      <w:divBdr>
        <w:top w:val="none" w:sz="0" w:space="0" w:color="auto"/>
        <w:left w:val="none" w:sz="0" w:space="0" w:color="auto"/>
        <w:bottom w:val="none" w:sz="0" w:space="0" w:color="auto"/>
        <w:right w:val="none" w:sz="0" w:space="0" w:color="auto"/>
      </w:divBdr>
    </w:div>
    <w:div w:id="1451977077">
      <w:bodyDiv w:val="1"/>
      <w:marLeft w:val="0"/>
      <w:marRight w:val="0"/>
      <w:marTop w:val="0"/>
      <w:marBottom w:val="0"/>
      <w:divBdr>
        <w:top w:val="none" w:sz="0" w:space="0" w:color="auto"/>
        <w:left w:val="none" w:sz="0" w:space="0" w:color="auto"/>
        <w:bottom w:val="none" w:sz="0" w:space="0" w:color="auto"/>
        <w:right w:val="none" w:sz="0" w:space="0" w:color="auto"/>
      </w:divBdr>
    </w:div>
    <w:div w:id="1452019766">
      <w:bodyDiv w:val="1"/>
      <w:marLeft w:val="0"/>
      <w:marRight w:val="0"/>
      <w:marTop w:val="0"/>
      <w:marBottom w:val="0"/>
      <w:divBdr>
        <w:top w:val="none" w:sz="0" w:space="0" w:color="auto"/>
        <w:left w:val="none" w:sz="0" w:space="0" w:color="auto"/>
        <w:bottom w:val="none" w:sz="0" w:space="0" w:color="auto"/>
        <w:right w:val="none" w:sz="0" w:space="0" w:color="auto"/>
      </w:divBdr>
    </w:div>
    <w:div w:id="1452047367">
      <w:bodyDiv w:val="1"/>
      <w:marLeft w:val="0"/>
      <w:marRight w:val="0"/>
      <w:marTop w:val="0"/>
      <w:marBottom w:val="0"/>
      <w:divBdr>
        <w:top w:val="none" w:sz="0" w:space="0" w:color="auto"/>
        <w:left w:val="none" w:sz="0" w:space="0" w:color="auto"/>
        <w:bottom w:val="none" w:sz="0" w:space="0" w:color="auto"/>
        <w:right w:val="none" w:sz="0" w:space="0" w:color="auto"/>
      </w:divBdr>
    </w:div>
    <w:div w:id="1452480094">
      <w:bodyDiv w:val="1"/>
      <w:marLeft w:val="0"/>
      <w:marRight w:val="0"/>
      <w:marTop w:val="0"/>
      <w:marBottom w:val="0"/>
      <w:divBdr>
        <w:top w:val="none" w:sz="0" w:space="0" w:color="auto"/>
        <w:left w:val="none" w:sz="0" w:space="0" w:color="auto"/>
        <w:bottom w:val="none" w:sz="0" w:space="0" w:color="auto"/>
        <w:right w:val="none" w:sz="0" w:space="0" w:color="auto"/>
      </w:divBdr>
      <w:divsChild>
        <w:div w:id="33192313">
          <w:marLeft w:val="480"/>
          <w:marRight w:val="0"/>
          <w:marTop w:val="0"/>
          <w:marBottom w:val="0"/>
          <w:divBdr>
            <w:top w:val="none" w:sz="0" w:space="0" w:color="auto"/>
            <w:left w:val="none" w:sz="0" w:space="0" w:color="auto"/>
            <w:bottom w:val="none" w:sz="0" w:space="0" w:color="auto"/>
            <w:right w:val="none" w:sz="0" w:space="0" w:color="auto"/>
          </w:divBdr>
        </w:div>
        <w:div w:id="183446951">
          <w:marLeft w:val="480"/>
          <w:marRight w:val="0"/>
          <w:marTop w:val="0"/>
          <w:marBottom w:val="0"/>
          <w:divBdr>
            <w:top w:val="none" w:sz="0" w:space="0" w:color="auto"/>
            <w:left w:val="none" w:sz="0" w:space="0" w:color="auto"/>
            <w:bottom w:val="none" w:sz="0" w:space="0" w:color="auto"/>
            <w:right w:val="none" w:sz="0" w:space="0" w:color="auto"/>
          </w:divBdr>
        </w:div>
        <w:div w:id="234558867">
          <w:marLeft w:val="480"/>
          <w:marRight w:val="0"/>
          <w:marTop w:val="0"/>
          <w:marBottom w:val="0"/>
          <w:divBdr>
            <w:top w:val="none" w:sz="0" w:space="0" w:color="auto"/>
            <w:left w:val="none" w:sz="0" w:space="0" w:color="auto"/>
            <w:bottom w:val="none" w:sz="0" w:space="0" w:color="auto"/>
            <w:right w:val="none" w:sz="0" w:space="0" w:color="auto"/>
          </w:divBdr>
        </w:div>
        <w:div w:id="307514884">
          <w:marLeft w:val="480"/>
          <w:marRight w:val="0"/>
          <w:marTop w:val="0"/>
          <w:marBottom w:val="0"/>
          <w:divBdr>
            <w:top w:val="none" w:sz="0" w:space="0" w:color="auto"/>
            <w:left w:val="none" w:sz="0" w:space="0" w:color="auto"/>
            <w:bottom w:val="none" w:sz="0" w:space="0" w:color="auto"/>
            <w:right w:val="none" w:sz="0" w:space="0" w:color="auto"/>
          </w:divBdr>
        </w:div>
        <w:div w:id="312491031">
          <w:marLeft w:val="480"/>
          <w:marRight w:val="0"/>
          <w:marTop w:val="0"/>
          <w:marBottom w:val="0"/>
          <w:divBdr>
            <w:top w:val="none" w:sz="0" w:space="0" w:color="auto"/>
            <w:left w:val="none" w:sz="0" w:space="0" w:color="auto"/>
            <w:bottom w:val="none" w:sz="0" w:space="0" w:color="auto"/>
            <w:right w:val="none" w:sz="0" w:space="0" w:color="auto"/>
          </w:divBdr>
        </w:div>
        <w:div w:id="350302531">
          <w:marLeft w:val="480"/>
          <w:marRight w:val="0"/>
          <w:marTop w:val="0"/>
          <w:marBottom w:val="0"/>
          <w:divBdr>
            <w:top w:val="none" w:sz="0" w:space="0" w:color="auto"/>
            <w:left w:val="none" w:sz="0" w:space="0" w:color="auto"/>
            <w:bottom w:val="none" w:sz="0" w:space="0" w:color="auto"/>
            <w:right w:val="none" w:sz="0" w:space="0" w:color="auto"/>
          </w:divBdr>
        </w:div>
        <w:div w:id="369840188">
          <w:marLeft w:val="480"/>
          <w:marRight w:val="0"/>
          <w:marTop w:val="0"/>
          <w:marBottom w:val="0"/>
          <w:divBdr>
            <w:top w:val="none" w:sz="0" w:space="0" w:color="auto"/>
            <w:left w:val="none" w:sz="0" w:space="0" w:color="auto"/>
            <w:bottom w:val="none" w:sz="0" w:space="0" w:color="auto"/>
            <w:right w:val="none" w:sz="0" w:space="0" w:color="auto"/>
          </w:divBdr>
        </w:div>
        <w:div w:id="390735940">
          <w:marLeft w:val="480"/>
          <w:marRight w:val="0"/>
          <w:marTop w:val="0"/>
          <w:marBottom w:val="0"/>
          <w:divBdr>
            <w:top w:val="none" w:sz="0" w:space="0" w:color="auto"/>
            <w:left w:val="none" w:sz="0" w:space="0" w:color="auto"/>
            <w:bottom w:val="none" w:sz="0" w:space="0" w:color="auto"/>
            <w:right w:val="none" w:sz="0" w:space="0" w:color="auto"/>
          </w:divBdr>
        </w:div>
        <w:div w:id="428500592">
          <w:marLeft w:val="480"/>
          <w:marRight w:val="0"/>
          <w:marTop w:val="0"/>
          <w:marBottom w:val="0"/>
          <w:divBdr>
            <w:top w:val="none" w:sz="0" w:space="0" w:color="auto"/>
            <w:left w:val="none" w:sz="0" w:space="0" w:color="auto"/>
            <w:bottom w:val="none" w:sz="0" w:space="0" w:color="auto"/>
            <w:right w:val="none" w:sz="0" w:space="0" w:color="auto"/>
          </w:divBdr>
        </w:div>
        <w:div w:id="442772973">
          <w:marLeft w:val="480"/>
          <w:marRight w:val="0"/>
          <w:marTop w:val="0"/>
          <w:marBottom w:val="0"/>
          <w:divBdr>
            <w:top w:val="none" w:sz="0" w:space="0" w:color="auto"/>
            <w:left w:val="none" w:sz="0" w:space="0" w:color="auto"/>
            <w:bottom w:val="none" w:sz="0" w:space="0" w:color="auto"/>
            <w:right w:val="none" w:sz="0" w:space="0" w:color="auto"/>
          </w:divBdr>
        </w:div>
        <w:div w:id="518736259">
          <w:marLeft w:val="480"/>
          <w:marRight w:val="0"/>
          <w:marTop w:val="0"/>
          <w:marBottom w:val="0"/>
          <w:divBdr>
            <w:top w:val="none" w:sz="0" w:space="0" w:color="auto"/>
            <w:left w:val="none" w:sz="0" w:space="0" w:color="auto"/>
            <w:bottom w:val="none" w:sz="0" w:space="0" w:color="auto"/>
            <w:right w:val="none" w:sz="0" w:space="0" w:color="auto"/>
          </w:divBdr>
        </w:div>
        <w:div w:id="643585175">
          <w:marLeft w:val="480"/>
          <w:marRight w:val="0"/>
          <w:marTop w:val="0"/>
          <w:marBottom w:val="0"/>
          <w:divBdr>
            <w:top w:val="none" w:sz="0" w:space="0" w:color="auto"/>
            <w:left w:val="none" w:sz="0" w:space="0" w:color="auto"/>
            <w:bottom w:val="none" w:sz="0" w:space="0" w:color="auto"/>
            <w:right w:val="none" w:sz="0" w:space="0" w:color="auto"/>
          </w:divBdr>
        </w:div>
        <w:div w:id="660278809">
          <w:marLeft w:val="480"/>
          <w:marRight w:val="0"/>
          <w:marTop w:val="0"/>
          <w:marBottom w:val="0"/>
          <w:divBdr>
            <w:top w:val="none" w:sz="0" w:space="0" w:color="auto"/>
            <w:left w:val="none" w:sz="0" w:space="0" w:color="auto"/>
            <w:bottom w:val="none" w:sz="0" w:space="0" w:color="auto"/>
            <w:right w:val="none" w:sz="0" w:space="0" w:color="auto"/>
          </w:divBdr>
        </w:div>
        <w:div w:id="686642796">
          <w:marLeft w:val="480"/>
          <w:marRight w:val="0"/>
          <w:marTop w:val="0"/>
          <w:marBottom w:val="0"/>
          <w:divBdr>
            <w:top w:val="none" w:sz="0" w:space="0" w:color="auto"/>
            <w:left w:val="none" w:sz="0" w:space="0" w:color="auto"/>
            <w:bottom w:val="none" w:sz="0" w:space="0" w:color="auto"/>
            <w:right w:val="none" w:sz="0" w:space="0" w:color="auto"/>
          </w:divBdr>
        </w:div>
        <w:div w:id="753092775">
          <w:marLeft w:val="480"/>
          <w:marRight w:val="0"/>
          <w:marTop w:val="0"/>
          <w:marBottom w:val="0"/>
          <w:divBdr>
            <w:top w:val="none" w:sz="0" w:space="0" w:color="auto"/>
            <w:left w:val="none" w:sz="0" w:space="0" w:color="auto"/>
            <w:bottom w:val="none" w:sz="0" w:space="0" w:color="auto"/>
            <w:right w:val="none" w:sz="0" w:space="0" w:color="auto"/>
          </w:divBdr>
        </w:div>
        <w:div w:id="885526805">
          <w:marLeft w:val="480"/>
          <w:marRight w:val="0"/>
          <w:marTop w:val="0"/>
          <w:marBottom w:val="0"/>
          <w:divBdr>
            <w:top w:val="none" w:sz="0" w:space="0" w:color="auto"/>
            <w:left w:val="none" w:sz="0" w:space="0" w:color="auto"/>
            <w:bottom w:val="none" w:sz="0" w:space="0" w:color="auto"/>
            <w:right w:val="none" w:sz="0" w:space="0" w:color="auto"/>
          </w:divBdr>
        </w:div>
        <w:div w:id="915094248">
          <w:marLeft w:val="480"/>
          <w:marRight w:val="0"/>
          <w:marTop w:val="0"/>
          <w:marBottom w:val="0"/>
          <w:divBdr>
            <w:top w:val="none" w:sz="0" w:space="0" w:color="auto"/>
            <w:left w:val="none" w:sz="0" w:space="0" w:color="auto"/>
            <w:bottom w:val="none" w:sz="0" w:space="0" w:color="auto"/>
            <w:right w:val="none" w:sz="0" w:space="0" w:color="auto"/>
          </w:divBdr>
        </w:div>
        <w:div w:id="927422432">
          <w:marLeft w:val="480"/>
          <w:marRight w:val="0"/>
          <w:marTop w:val="0"/>
          <w:marBottom w:val="0"/>
          <w:divBdr>
            <w:top w:val="none" w:sz="0" w:space="0" w:color="auto"/>
            <w:left w:val="none" w:sz="0" w:space="0" w:color="auto"/>
            <w:bottom w:val="none" w:sz="0" w:space="0" w:color="auto"/>
            <w:right w:val="none" w:sz="0" w:space="0" w:color="auto"/>
          </w:divBdr>
        </w:div>
        <w:div w:id="964583376">
          <w:marLeft w:val="480"/>
          <w:marRight w:val="0"/>
          <w:marTop w:val="0"/>
          <w:marBottom w:val="0"/>
          <w:divBdr>
            <w:top w:val="none" w:sz="0" w:space="0" w:color="auto"/>
            <w:left w:val="none" w:sz="0" w:space="0" w:color="auto"/>
            <w:bottom w:val="none" w:sz="0" w:space="0" w:color="auto"/>
            <w:right w:val="none" w:sz="0" w:space="0" w:color="auto"/>
          </w:divBdr>
        </w:div>
        <w:div w:id="1017384721">
          <w:marLeft w:val="480"/>
          <w:marRight w:val="0"/>
          <w:marTop w:val="0"/>
          <w:marBottom w:val="0"/>
          <w:divBdr>
            <w:top w:val="none" w:sz="0" w:space="0" w:color="auto"/>
            <w:left w:val="none" w:sz="0" w:space="0" w:color="auto"/>
            <w:bottom w:val="none" w:sz="0" w:space="0" w:color="auto"/>
            <w:right w:val="none" w:sz="0" w:space="0" w:color="auto"/>
          </w:divBdr>
        </w:div>
        <w:div w:id="1036811965">
          <w:marLeft w:val="480"/>
          <w:marRight w:val="0"/>
          <w:marTop w:val="0"/>
          <w:marBottom w:val="0"/>
          <w:divBdr>
            <w:top w:val="none" w:sz="0" w:space="0" w:color="auto"/>
            <w:left w:val="none" w:sz="0" w:space="0" w:color="auto"/>
            <w:bottom w:val="none" w:sz="0" w:space="0" w:color="auto"/>
            <w:right w:val="none" w:sz="0" w:space="0" w:color="auto"/>
          </w:divBdr>
        </w:div>
        <w:div w:id="1040203754">
          <w:marLeft w:val="480"/>
          <w:marRight w:val="0"/>
          <w:marTop w:val="0"/>
          <w:marBottom w:val="0"/>
          <w:divBdr>
            <w:top w:val="none" w:sz="0" w:space="0" w:color="auto"/>
            <w:left w:val="none" w:sz="0" w:space="0" w:color="auto"/>
            <w:bottom w:val="none" w:sz="0" w:space="0" w:color="auto"/>
            <w:right w:val="none" w:sz="0" w:space="0" w:color="auto"/>
          </w:divBdr>
        </w:div>
        <w:div w:id="1046686591">
          <w:marLeft w:val="480"/>
          <w:marRight w:val="0"/>
          <w:marTop w:val="0"/>
          <w:marBottom w:val="0"/>
          <w:divBdr>
            <w:top w:val="none" w:sz="0" w:space="0" w:color="auto"/>
            <w:left w:val="none" w:sz="0" w:space="0" w:color="auto"/>
            <w:bottom w:val="none" w:sz="0" w:space="0" w:color="auto"/>
            <w:right w:val="none" w:sz="0" w:space="0" w:color="auto"/>
          </w:divBdr>
        </w:div>
        <w:div w:id="1179123848">
          <w:marLeft w:val="480"/>
          <w:marRight w:val="0"/>
          <w:marTop w:val="0"/>
          <w:marBottom w:val="0"/>
          <w:divBdr>
            <w:top w:val="none" w:sz="0" w:space="0" w:color="auto"/>
            <w:left w:val="none" w:sz="0" w:space="0" w:color="auto"/>
            <w:bottom w:val="none" w:sz="0" w:space="0" w:color="auto"/>
            <w:right w:val="none" w:sz="0" w:space="0" w:color="auto"/>
          </w:divBdr>
        </w:div>
        <w:div w:id="1220244610">
          <w:marLeft w:val="480"/>
          <w:marRight w:val="0"/>
          <w:marTop w:val="0"/>
          <w:marBottom w:val="0"/>
          <w:divBdr>
            <w:top w:val="none" w:sz="0" w:space="0" w:color="auto"/>
            <w:left w:val="none" w:sz="0" w:space="0" w:color="auto"/>
            <w:bottom w:val="none" w:sz="0" w:space="0" w:color="auto"/>
            <w:right w:val="none" w:sz="0" w:space="0" w:color="auto"/>
          </w:divBdr>
        </w:div>
        <w:div w:id="1243565886">
          <w:marLeft w:val="480"/>
          <w:marRight w:val="0"/>
          <w:marTop w:val="0"/>
          <w:marBottom w:val="0"/>
          <w:divBdr>
            <w:top w:val="none" w:sz="0" w:space="0" w:color="auto"/>
            <w:left w:val="none" w:sz="0" w:space="0" w:color="auto"/>
            <w:bottom w:val="none" w:sz="0" w:space="0" w:color="auto"/>
            <w:right w:val="none" w:sz="0" w:space="0" w:color="auto"/>
          </w:divBdr>
        </w:div>
        <w:div w:id="1284577838">
          <w:marLeft w:val="480"/>
          <w:marRight w:val="0"/>
          <w:marTop w:val="0"/>
          <w:marBottom w:val="0"/>
          <w:divBdr>
            <w:top w:val="none" w:sz="0" w:space="0" w:color="auto"/>
            <w:left w:val="none" w:sz="0" w:space="0" w:color="auto"/>
            <w:bottom w:val="none" w:sz="0" w:space="0" w:color="auto"/>
            <w:right w:val="none" w:sz="0" w:space="0" w:color="auto"/>
          </w:divBdr>
        </w:div>
        <w:div w:id="1286350980">
          <w:marLeft w:val="480"/>
          <w:marRight w:val="0"/>
          <w:marTop w:val="0"/>
          <w:marBottom w:val="0"/>
          <w:divBdr>
            <w:top w:val="none" w:sz="0" w:space="0" w:color="auto"/>
            <w:left w:val="none" w:sz="0" w:space="0" w:color="auto"/>
            <w:bottom w:val="none" w:sz="0" w:space="0" w:color="auto"/>
            <w:right w:val="none" w:sz="0" w:space="0" w:color="auto"/>
          </w:divBdr>
        </w:div>
        <w:div w:id="1296761046">
          <w:marLeft w:val="480"/>
          <w:marRight w:val="0"/>
          <w:marTop w:val="0"/>
          <w:marBottom w:val="0"/>
          <w:divBdr>
            <w:top w:val="none" w:sz="0" w:space="0" w:color="auto"/>
            <w:left w:val="none" w:sz="0" w:space="0" w:color="auto"/>
            <w:bottom w:val="none" w:sz="0" w:space="0" w:color="auto"/>
            <w:right w:val="none" w:sz="0" w:space="0" w:color="auto"/>
          </w:divBdr>
        </w:div>
        <w:div w:id="1315648277">
          <w:marLeft w:val="480"/>
          <w:marRight w:val="0"/>
          <w:marTop w:val="0"/>
          <w:marBottom w:val="0"/>
          <w:divBdr>
            <w:top w:val="none" w:sz="0" w:space="0" w:color="auto"/>
            <w:left w:val="none" w:sz="0" w:space="0" w:color="auto"/>
            <w:bottom w:val="none" w:sz="0" w:space="0" w:color="auto"/>
            <w:right w:val="none" w:sz="0" w:space="0" w:color="auto"/>
          </w:divBdr>
        </w:div>
        <w:div w:id="1335186916">
          <w:marLeft w:val="480"/>
          <w:marRight w:val="0"/>
          <w:marTop w:val="0"/>
          <w:marBottom w:val="0"/>
          <w:divBdr>
            <w:top w:val="none" w:sz="0" w:space="0" w:color="auto"/>
            <w:left w:val="none" w:sz="0" w:space="0" w:color="auto"/>
            <w:bottom w:val="none" w:sz="0" w:space="0" w:color="auto"/>
            <w:right w:val="none" w:sz="0" w:space="0" w:color="auto"/>
          </w:divBdr>
        </w:div>
        <w:div w:id="1369600283">
          <w:marLeft w:val="480"/>
          <w:marRight w:val="0"/>
          <w:marTop w:val="0"/>
          <w:marBottom w:val="0"/>
          <w:divBdr>
            <w:top w:val="none" w:sz="0" w:space="0" w:color="auto"/>
            <w:left w:val="none" w:sz="0" w:space="0" w:color="auto"/>
            <w:bottom w:val="none" w:sz="0" w:space="0" w:color="auto"/>
            <w:right w:val="none" w:sz="0" w:space="0" w:color="auto"/>
          </w:divBdr>
        </w:div>
        <w:div w:id="1370107311">
          <w:marLeft w:val="480"/>
          <w:marRight w:val="0"/>
          <w:marTop w:val="0"/>
          <w:marBottom w:val="0"/>
          <w:divBdr>
            <w:top w:val="none" w:sz="0" w:space="0" w:color="auto"/>
            <w:left w:val="none" w:sz="0" w:space="0" w:color="auto"/>
            <w:bottom w:val="none" w:sz="0" w:space="0" w:color="auto"/>
            <w:right w:val="none" w:sz="0" w:space="0" w:color="auto"/>
          </w:divBdr>
        </w:div>
        <w:div w:id="1384717321">
          <w:marLeft w:val="480"/>
          <w:marRight w:val="0"/>
          <w:marTop w:val="0"/>
          <w:marBottom w:val="0"/>
          <w:divBdr>
            <w:top w:val="none" w:sz="0" w:space="0" w:color="auto"/>
            <w:left w:val="none" w:sz="0" w:space="0" w:color="auto"/>
            <w:bottom w:val="none" w:sz="0" w:space="0" w:color="auto"/>
            <w:right w:val="none" w:sz="0" w:space="0" w:color="auto"/>
          </w:divBdr>
        </w:div>
        <w:div w:id="1407726553">
          <w:marLeft w:val="480"/>
          <w:marRight w:val="0"/>
          <w:marTop w:val="0"/>
          <w:marBottom w:val="0"/>
          <w:divBdr>
            <w:top w:val="none" w:sz="0" w:space="0" w:color="auto"/>
            <w:left w:val="none" w:sz="0" w:space="0" w:color="auto"/>
            <w:bottom w:val="none" w:sz="0" w:space="0" w:color="auto"/>
            <w:right w:val="none" w:sz="0" w:space="0" w:color="auto"/>
          </w:divBdr>
        </w:div>
        <w:div w:id="1443067512">
          <w:marLeft w:val="480"/>
          <w:marRight w:val="0"/>
          <w:marTop w:val="0"/>
          <w:marBottom w:val="0"/>
          <w:divBdr>
            <w:top w:val="none" w:sz="0" w:space="0" w:color="auto"/>
            <w:left w:val="none" w:sz="0" w:space="0" w:color="auto"/>
            <w:bottom w:val="none" w:sz="0" w:space="0" w:color="auto"/>
            <w:right w:val="none" w:sz="0" w:space="0" w:color="auto"/>
          </w:divBdr>
        </w:div>
        <w:div w:id="1492987273">
          <w:marLeft w:val="480"/>
          <w:marRight w:val="0"/>
          <w:marTop w:val="0"/>
          <w:marBottom w:val="0"/>
          <w:divBdr>
            <w:top w:val="none" w:sz="0" w:space="0" w:color="auto"/>
            <w:left w:val="none" w:sz="0" w:space="0" w:color="auto"/>
            <w:bottom w:val="none" w:sz="0" w:space="0" w:color="auto"/>
            <w:right w:val="none" w:sz="0" w:space="0" w:color="auto"/>
          </w:divBdr>
        </w:div>
        <w:div w:id="1623655616">
          <w:marLeft w:val="480"/>
          <w:marRight w:val="0"/>
          <w:marTop w:val="0"/>
          <w:marBottom w:val="0"/>
          <w:divBdr>
            <w:top w:val="none" w:sz="0" w:space="0" w:color="auto"/>
            <w:left w:val="none" w:sz="0" w:space="0" w:color="auto"/>
            <w:bottom w:val="none" w:sz="0" w:space="0" w:color="auto"/>
            <w:right w:val="none" w:sz="0" w:space="0" w:color="auto"/>
          </w:divBdr>
        </w:div>
        <w:div w:id="1672374017">
          <w:marLeft w:val="480"/>
          <w:marRight w:val="0"/>
          <w:marTop w:val="0"/>
          <w:marBottom w:val="0"/>
          <w:divBdr>
            <w:top w:val="none" w:sz="0" w:space="0" w:color="auto"/>
            <w:left w:val="none" w:sz="0" w:space="0" w:color="auto"/>
            <w:bottom w:val="none" w:sz="0" w:space="0" w:color="auto"/>
            <w:right w:val="none" w:sz="0" w:space="0" w:color="auto"/>
          </w:divBdr>
        </w:div>
        <w:div w:id="1726026931">
          <w:marLeft w:val="480"/>
          <w:marRight w:val="0"/>
          <w:marTop w:val="0"/>
          <w:marBottom w:val="0"/>
          <w:divBdr>
            <w:top w:val="none" w:sz="0" w:space="0" w:color="auto"/>
            <w:left w:val="none" w:sz="0" w:space="0" w:color="auto"/>
            <w:bottom w:val="none" w:sz="0" w:space="0" w:color="auto"/>
            <w:right w:val="none" w:sz="0" w:space="0" w:color="auto"/>
          </w:divBdr>
        </w:div>
        <w:div w:id="1743716492">
          <w:marLeft w:val="480"/>
          <w:marRight w:val="0"/>
          <w:marTop w:val="0"/>
          <w:marBottom w:val="0"/>
          <w:divBdr>
            <w:top w:val="none" w:sz="0" w:space="0" w:color="auto"/>
            <w:left w:val="none" w:sz="0" w:space="0" w:color="auto"/>
            <w:bottom w:val="none" w:sz="0" w:space="0" w:color="auto"/>
            <w:right w:val="none" w:sz="0" w:space="0" w:color="auto"/>
          </w:divBdr>
        </w:div>
        <w:div w:id="1791775122">
          <w:marLeft w:val="480"/>
          <w:marRight w:val="0"/>
          <w:marTop w:val="0"/>
          <w:marBottom w:val="0"/>
          <w:divBdr>
            <w:top w:val="none" w:sz="0" w:space="0" w:color="auto"/>
            <w:left w:val="none" w:sz="0" w:space="0" w:color="auto"/>
            <w:bottom w:val="none" w:sz="0" w:space="0" w:color="auto"/>
            <w:right w:val="none" w:sz="0" w:space="0" w:color="auto"/>
          </w:divBdr>
        </w:div>
        <w:div w:id="1792825619">
          <w:marLeft w:val="480"/>
          <w:marRight w:val="0"/>
          <w:marTop w:val="0"/>
          <w:marBottom w:val="0"/>
          <w:divBdr>
            <w:top w:val="none" w:sz="0" w:space="0" w:color="auto"/>
            <w:left w:val="none" w:sz="0" w:space="0" w:color="auto"/>
            <w:bottom w:val="none" w:sz="0" w:space="0" w:color="auto"/>
            <w:right w:val="none" w:sz="0" w:space="0" w:color="auto"/>
          </w:divBdr>
        </w:div>
        <w:div w:id="1795170339">
          <w:marLeft w:val="480"/>
          <w:marRight w:val="0"/>
          <w:marTop w:val="0"/>
          <w:marBottom w:val="0"/>
          <w:divBdr>
            <w:top w:val="none" w:sz="0" w:space="0" w:color="auto"/>
            <w:left w:val="none" w:sz="0" w:space="0" w:color="auto"/>
            <w:bottom w:val="none" w:sz="0" w:space="0" w:color="auto"/>
            <w:right w:val="none" w:sz="0" w:space="0" w:color="auto"/>
          </w:divBdr>
        </w:div>
        <w:div w:id="1913270804">
          <w:marLeft w:val="480"/>
          <w:marRight w:val="0"/>
          <w:marTop w:val="0"/>
          <w:marBottom w:val="0"/>
          <w:divBdr>
            <w:top w:val="none" w:sz="0" w:space="0" w:color="auto"/>
            <w:left w:val="none" w:sz="0" w:space="0" w:color="auto"/>
            <w:bottom w:val="none" w:sz="0" w:space="0" w:color="auto"/>
            <w:right w:val="none" w:sz="0" w:space="0" w:color="auto"/>
          </w:divBdr>
        </w:div>
        <w:div w:id="1921526669">
          <w:marLeft w:val="480"/>
          <w:marRight w:val="0"/>
          <w:marTop w:val="0"/>
          <w:marBottom w:val="0"/>
          <w:divBdr>
            <w:top w:val="none" w:sz="0" w:space="0" w:color="auto"/>
            <w:left w:val="none" w:sz="0" w:space="0" w:color="auto"/>
            <w:bottom w:val="none" w:sz="0" w:space="0" w:color="auto"/>
            <w:right w:val="none" w:sz="0" w:space="0" w:color="auto"/>
          </w:divBdr>
        </w:div>
        <w:div w:id="1930115504">
          <w:marLeft w:val="480"/>
          <w:marRight w:val="0"/>
          <w:marTop w:val="0"/>
          <w:marBottom w:val="0"/>
          <w:divBdr>
            <w:top w:val="none" w:sz="0" w:space="0" w:color="auto"/>
            <w:left w:val="none" w:sz="0" w:space="0" w:color="auto"/>
            <w:bottom w:val="none" w:sz="0" w:space="0" w:color="auto"/>
            <w:right w:val="none" w:sz="0" w:space="0" w:color="auto"/>
          </w:divBdr>
        </w:div>
        <w:div w:id="1995063122">
          <w:marLeft w:val="480"/>
          <w:marRight w:val="0"/>
          <w:marTop w:val="0"/>
          <w:marBottom w:val="0"/>
          <w:divBdr>
            <w:top w:val="none" w:sz="0" w:space="0" w:color="auto"/>
            <w:left w:val="none" w:sz="0" w:space="0" w:color="auto"/>
            <w:bottom w:val="none" w:sz="0" w:space="0" w:color="auto"/>
            <w:right w:val="none" w:sz="0" w:space="0" w:color="auto"/>
          </w:divBdr>
        </w:div>
        <w:div w:id="2048408628">
          <w:marLeft w:val="480"/>
          <w:marRight w:val="0"/>
          <w:marTop w:val="0"/>
          <w:marBottom w:val="0"/>
          <w:divBdr>
            <w:top w:val="none" w:sz="0" w:space="0" w:color="auto"/>
            <w:left w:val="none" w:sz="0" w:space="0" w:color="auto"/>
            <w:bottom w:val="none" w:sz="0" w:space="0" w:color="auto"/>
            <w:right w:val="none" w:sz="0" w:space="0" w:color="auto"/>
          </w:divBdr>
        </w:div>
        <w:div w:id="2100982812">
          <w:marLeft w:val="480"/>
          <w:marRight w:val="0"/>
          <w:marTop w:val="0"/>
          <w:marBottom w:val="0"/>
          <w:divBdr>
            <w:top w:val="none" w:sz="0" w:space="0" w:color="auto"/>
            <w:left w:val="none" w:sz="0" w:space="0" w:color="auto"/>
            <w:bottom w:val="none" w:sz="0" w:space="0" w:color="auto"/>
            <w:right w:val="none" w:sz="0" w:space="0" w:color="auto"/>
          </w:divBdr>
        </w:div>
      </w:divsChild>
    </w:div>
    <w:div w:id="1452480430">
      <w:bodyDiv w:val="1"/>
      <w:marLeft w:val="0"/>
      <w:marRight w:val="0"/>
      <w:marTop w:val="0"/>
      <w:marBottom w:val="0"/>
      <w:divBdr>
        <w:top w:val="none" w:sz="0" w:space="0" w:color="auto"/>
        <w:left w:val="none" w:sz="0" w:space="0" w:color="auto"/>
        <w:bottom w:val="none" w:sz="0" w:space="0" w:color="auto"/>
        <w:right w:val="none" w:sz="0" w:space="0" w:color="auto"/>
      </w:divBdr>
    </w:div>
    <w:div w:id="1452674965">
      <w:bodyDiv w:val="1"/>
      <w:marLeft w:val="0"/>
      <w:marRight w:val="0"/>
      <w:marTop w:val="0"/>
      <w:marBottom w:val="0"/>
      <w:divBdr>
        <w:top w:val="none" w:sz="0" w:space="0" w:color="auto"/>
        <w:left w:val="none" w:sz="0" w:space="0" w:color="auto"/>
        <w:bottom w:val="none" w:sz="0" w:space="0" w:color="auto"/>
        <w:right w:val="none" w:sz="0" w:space="0" w:color="auto"/>
      </w:divBdr>
    </w:div>
    <w:div w:id="1453208938">
      <w:bodyDiv w:val="1"/>
      <w:marLeft w:val="0"/>
      <w:marRight w:val="0"/>
      <w:marTop w:val="0"/>
      <w:marBottom w:val="0"/>
      <w:divBdr>
        <w:top w:val="none" w:sz="0" w:space="0" w:color="auto"/>
        <w:left w:val="none" w:sz="0" w:space="0" w:color="auto"/>
        <w:bottom w:val="none" w:sz="0" w:space="0" w:color="auto"/>
        <w:right w:val="none" w:sz="0" w:space="0" w:color="auto"/>
      </w:divBdr>
    </w:div>
    <w:div w:id="1453785138">
      <w:bodyDiv w:val="1"/>
      <w:marLeft w:val="0"/>
      <w:marRight w:val="0"/>
      <w:marTop w:val="0"/>
      <w:marBottom w:val="0"/>
      <w:divBdr>
        <w:top w:val="none" w:sz="0" w:space="0" w:color="auto"/>
        <w:left w:val="none" w:sz="0" w:space="0" w:color="auto"/>
        <w:bottom w:val="none" w:sz="0" w:space="0" w:color="auto"/>
        <w:right w:val="none" w:sz="0" w:space="0" w:color="auto"/>
      </w:divBdr>
    </w:div>
    <w:div w:id="1454248373">
      <w:bodyDiv w:val="1"/>
      <w:marLeft w:val="0"/>
      <w:marRight w:val="0"/>
      <w:marTop w:val="0"/>
      <w:marBottom w:val="0"/>
      <w:divBdr>
        <w:top w:val="none" w:sz="0" w:space="0" w:color="auto"/>
        <w:left w:val="none" w:sz="0" w:space="0" w:color="auto"/>
        <w:bottom w:val="none" w:sz="0" w:space="0" w:color="auto"/>
        <w:right w:val="none" w:sz="0" w:space="0" w:color="auto"/>
      </w:divBdr>
      <w:divsChild>
        <w:div w:id="305474197">
          <w:marLeft w:val="480"/>
          <w:marRight w:val="0"/>
          <w:marTop w:val="0"/>
          <w:marBottom w:val="0"/>
          <w:divBdr>
            <w:top w:val="none" w:sz="0" w:space="0" w:color="auto"/>
            <w:left w:val="none" w:sz="0" w:space="0" w:color="auto"/>
            <w:bottom w:val="none" w:sz="0" w:space="0" w:color="auto"/>
            <w:right w:val="none" w:sz="0" w:space="0" w:color="auto"/>
          </w:divBdr>
        </w:div>
        <w:div w:id="713581976">
          <w:marLeft w:val="480"/>
          <w:marRight w:val="0"/>
          <w:marTop w:val="0"/>
          <w:marBottom w:val="0"/>
          <w:divBdr>
            <w:top w:val="none" w:sz="0" w:space="0" w:color="auto"/>
            <w:left w:val="none" w:sz="0" w:space="0" w:color="auto"/>
            <w:bottom w:val="none" w:sz="0" w:space="0" w:color="auto"/>
            <w:right w:val="none" w:sz="0" w:space="0" w:color="auto"/>
          </w:divBdr>
        </w:div>
        <w:div w:id="240334789">
          <w:marLeft w:val="480"/>
          <w:marRight w:val="0"/>
          <w:marTop w:val="0"/>
          <w:marBottom w:val="0"/>
          <w:divBdr>
            <w:top w:val="none" w:sz="0" w:space="0" w:color="auto"/>
            <w:left w:val="none" w:sz="0" w:space="0" w:color="auto"/>
            <w:bottom w:val="none" w:sz="0" w:space="0" w:color="auto"/>
            <w:right w:val="none" w:sz="0" w:space="0" w:color="auto"/>
          </w:divBdr>
        </w:div>
        <w:div w:id="355623813">
          <w:marLeft w:val="480"/>
          <w:marRight w:val="0"/>
          <w:marTop w:val="0"/>
          <w:marBottom w:val="0"/>
          <w:divBdr>
            <w:top w:val="none" w:sz="0" w:space="0" w:color="auto"/>
            <w:left w:val="none" w:sz="0" w:space="0" w:color="auto"/>
            <w:bottom w:val="none" w:sz="0" w:space="0" w:color="auto"/>
            <w:right w:val="none" w:sz="0" w:space="0" w:color="auto"/>
          </w:divBdr>
        </w:div>
        <w:div w:id="112869796">
          <w:marLeft w:val="480"/>
          <w:marRight w:val="0"/>
          <w:marTop w:val="0"/>
          <w:marBottom w:val="0"/>
          <w:divBdr>
            <w:top w:val="none" w:sz="0" w:space="0" w:color="auto"/>
            <w:left w:val="none" w:sz="0" w:space="0" w:color="auto"/>
            <w:bottom w:val="none" w:sz="0" w:space="0" w:color="auto"/>
            <w:right w:val="none" w:sz="0" w:space="0" w:color="auto"/>
          </w:divBdr>
        </w:div>
        <w:div w:id="1392267310">
          <w:marLeft w:val="480"/>
          <w:marRight w:val="0"/>
          <w:marTop w:val="0"/>
          <w:marBottom w:val="0"/>
          <w:divBdr>
            <w:top w:val="none" w:sz="0" w:space="0" w:color="auto"/>
            <w:left w:val="none" w:sz="0" w:space="0" w:color="auto"/>
            <w:bottom w:val="none" w:sz="0" w:space="0" w:color="auto"/>
            <w:right w:val="none" w:sz="0" w:space="0" w:color="auto"/>
          </w:divBdr>
        </w:div>
        <w:div w:id="366025378">
          <w:marLeft w:val="480"/>
          <w:marRight w:val="0"/>
          <w:marTop w:val="0"/>
          <w:marBottom w:val="0"/>
          <w:divBdr>
            <w:top w:val="none" w:sz="0" w:space="0" w:color="auto"/>
            <w:left w:val="none" w:sz="0" w:space="0" w:color="auto"/>
            <w:bottom w:val="none" w:sz="0" w:space="0" w:color="auto"/>
            <w:right w:val="none" w:sz="0" w:space="0" w:color="auto"/>
          </w:divBdr>
        </w:div>
        <w:div w:id="1327630108">
          <w:marLeft w:val="480"/>
          <w:marRight w:val="0"/>
          <w:marTop w:val="0"/>
          <w:marBottom w:val="0"/>
          <w:divBdr>
            <w:top w:val="none" w:sz="0" w:space="0" w:color="auto"/>
            <w:left w:val="none" w:sz="0" w:space="0" w:color="auto"/>
            <w:bottom w:val="none" w:sz="0" w:space="0" w:color="auto"/>
            <w:right w:val="none" w:sz="0" w:space="0" w:color="auto"/>
          </w:divBdr>
        </w:div>
        <w:div w:id="1130437034">
          <w:marLeft w:val="480"/>
          <w:marRight w:val="0"/>
          <w:marTop w:val="0"/>
          <w:marBottom w:val="0"/>
          <w:divBdr>
            <w:top w:val="none" w:sz="0" w:space="0" w:color="auto"/>
            <w:left w:val="none" w:sz="0" w:space="0" w:color="auto"/>
            <w:bottom w:val="none" w:sz="0" w:space="0" w:color="auto"/>
            <w:right w:val="none" w:sz="0" w:space="0" w:color="auto"/>
          </w:divBdr>
        </w:div>
        <w:div w:id="561328093">
          <w:marLeft w:val="480"/>
          <w:marRight w:val="0"/>
          <w:marTop w:val="0"/>
          <w:marBottom w:val="0"/>
          <w:divBdr>
            <w:top w:val="none" w:sz="0" w:space="0" w:color="auto"/>
            <w:left w:val="none" w:sz="0" w:space="0" w:color="auto"/>
            <w:bottom w:val="none" w:sz="0" w:space="0" w:color="auto"/>
            <w:right w:val="none" w:sz="0" w:space="0" w:color="auto"/>
          </w:divBdr>
        </w:div>
        <w:div w:id="944191245">
          <w:marLeft w:val="480"/>
          <w:marRight w:val="0"/>
          <w:marTop w:val="0"/>
          <w:marBottom w:val="0"/>
          <w:divBdr>
            <w:top w:val="none" w:sz="0" w:space="0" w:color="auto"/>
            <w:left w:val="none" w:sz="0" w:space="0" w:color="auto"/>
            <w:bottom w:val="none" w:sz="0" w:space="0" w:color="auto"/>
            <w:right w:val="none" w:sz="0" w:space="0" w:color="auto"/>
          </w:divBdr>
        </w:div>
        <w:div w:id="324015230">
          <w:marLeft w:val="480"/>
          <w:marRight w:val="0"/>
          <w:marTop w:val="0"/>
          <w:marBottom w:val="0"/>
          <w:divBdr>
            <w:top w:val="none" w:sz="0" w:space="0" w:color="auto"/>
            <w:left w:val="none" w:sz="0" w:space="0" w:color="auto"/>
            <w:bottom w:val="none" w:sz="0" w:space="0" w:color="auto"/>
            <w:right w:val="none" w:sz="0" w:space="0" w:color="auto"/>
          </w:divBdr>
        </w:div>
        <w:div w:id="952858081">
          <w:marLeft w:val="480"/>
          <w:marRight w:val="0"/>
          <w:marTop w:val="0"/>
          <w:marBottom w:val="0"/>
          <w:divBdr>
            <w:top w:val="none" w:sz="0" w:space="0" w:color="auto"/>
            <w:left w:val="none" w:sz="0" w:space="0" w:color="auto"/>
            <w:bottom w:val="none" w:sz="0" w:space="0" w:color="auto"/>
            <w:right w:val="none" w:sz="0" w:space="0" w:color="auto"/>
          </w:divBdr>
        </w:div>
        <w:div w:id="1949963871">
          <w:marLeft w:val="480"/>
          <w:marRight w:val="0"/>
          <w:marTop w:val="0"/>
          <w:marBottom w:val="0"/>
          <w:divBdr>
            <w:top w:val="none" w:sz="0" w:space="0" w:color="auto"/>
            <w:left w:val="none" w:sz="0" w:space="0" w:color="auto"/>
            <w:bottom w:val="none" w:sz="0" w:space="0" w:color="auto"/>
            <w:right w:val="none" w:sz="0" w:space="0" w:color="auto"/>
          </w:divBdr>
        </w:div>
        <w:div w:id="1179271347">
          <w:marLeft w:val="480"/>
          <w:marRight w:val="0"/>
          <w:marTop w:val="0"/>
          <w:marBottom w:val="0"/>
          <w:divBdr>
            <w:top w:val="none" w:sz="0" w:space="0" w:color="auto"/>
            <w:left w:val="none" w:sz="0" w:space="0" w:color="auto"/>
            <w:bottom w:val="none" w:sz="0" w:space="0" w:color="auto"/>
            <w:right w:val="none" w:sz="0" w:space="0" w:color="auto"/>
          </w:divBdr>
        </w:div>
        <w:div w:id="631715804">
          <w:marLeft w:val="480"/>
          <w:marRight w:val="0"/>
          <w:marTop w:val="0"/>
          <w:marBottom w:val="0"/>
          <w:divBdr>
            <w:top w:val="none" w:sz="0" w:space="0" w:color="auto"/>
            <w:left w:val="none" w:sz="0" w:space="0" w:color="auto"/>
            <w:bottom w:val="none" w:sz="0" w:space="0" w:color="auto"/>
            <w:right w:val="none" w:sz="0" w:space="0" w:color="auto"/>
          </w:divBdr>
        </w:div>
        <w:div w:id="18051026">
          <w:marLeft w:val="480"/>
          <w:marRight w:val="0"/>
          <w:marTop w:val="0"/>
          <w:marBottom w:val="0"/>
          <w:divBdr>
            <w:top w:val="none" w:sz="0" w:space="0" w:color="auto"/>
            <w:left w:val="none" w:sz="0" w:space="0" w:color="auto"/>
            <w:bottom w:val="none" w:sz="0" w:space="0" w:color="auto"/>
            <w:right w:val="none" w:sz="0" w:space="0" w:color="auto"/>
          </w:divBdr>
        </w:div>
        <w:div w:id="1691638291">
          <w:marLeft w:val="480"/>
          <w:marRight w:val="0"/>
          <w:marTop w:val="0"/>
          <w:marBottom w:val="0"/>
          <w:divBdr>
            <w:top w:val="none" w:sz="0" w:space="0" w:color="auto"/>
            <w:left w:val="none" w:sz="0" w:space="0" w:color="auto"/>
            <w:bottom w:val="none" w:sz="0" w:space="0" w:color="auto"/>
            <w:right w:val="none" w:sz="0" w:space="0" w:color="auto"/>
          </w:divBdr>
        </w:div>
        <w:div w:id="738674256">
          <w:marLeft w:val="480"/>
          <w:marRight w:val="0"/>
          <w:marTop w:val="0"/>
          <w:marBottom w:val="0"/>
          <w:divBdr>
            <w:top w:val="none" w:sz="0" w:space="0" w:color="auto"/>
            <w:left w:val="none" w:sz="0" w:space="0" w:color="auto"/>
            <w:bottom w:val="none" w:sz="0" w:space="0" w:color="auto"/>
            <w:right w:val="none" w:sz="0" w:space="0" w:color="auto"/>
          </w:divBdr>
        </w:div>
        <w:div w:id="265430080">
          <w:marLeft w:val="480"/>
          <w:marRight w:val="0"/>
          <w:marTop w:val="0"/>
          <w:marBottom w:val="0"/>
          <w:divBdr>
            <w:top w:val="none" w:sz="0" w:space="0" w:color="auto"/>
            <w:left w:val="none" w:sz="0" w:space="0" w:color="auto"/>
            <w:bottom w:val="none" w:sz="0" w:space="0" w:color="auto"/>
            <w:right w:val="none" w:sz="0" w:space="0" w:color="auto"/>
          </w:divBdr>
        </w:div>
        <w:div w:id="1207638505">
          <w:marLeft w:val="480"/>
          <w:marRight w:val="0"/>
          <w:marTop w:val="0"/>
          <w:marBottom w:val="0"/>
          <w:divBdr>
            <w:top w:val="none" w:sz="0" w:space="0" w:color="auto"/>
            <w:left w:val="none" w:sz="0" w:space="0" w:color="auto"/>
            <w:bottom w:val="none" w:sz="0" w:space="0" w:color="auto"/>
            <w:right w:val="none" w:sz="0" w:space="0" w:color="auto"/>
          </w:divBdr>
        </w:div>
        <w:div w:id="473376572">
          <w:marLeft w:val="480"/>
          <w:marRight w:val="0"/>
          <w:marTop w:val="0"/>
          <w:marBottom w:val="0"/>
          <w:divBdr>
            <w:top w:val="none" w:sz="0" w:space="0" w:color="auto"/>
            <w:left w:val="none" w:sz="0" w:space="0" w:color="auto"/>
            <w:bottom w:val="none" w:sz="0" w:space="0" w:color="auto"/>
            <w:right w:val="none" w:sz="0" w:space="0" w:color="auto"/>
          </w:divBdr>
        </w:div>
        <w:div w:id="1161969505">
          <w:marLeft w:val="480"/>
          <w:marRight w:val="0"/>
          <w:marTop w:val="0"/>
          <w:marBottom w:val="0"/>
          <w:divBdr>
            <w:top w:val="none" w:sz="0" w:space="0" w:color="auto"/>
            <w:left w:val="none" w:sz="0" w:space="0" w:color="auto"/>
            <w:bottom w:val="none" w:sz="0" w:space="0" w:color="auto"/>
            <w:right w:val="none" w:sz="0" w:space="0" w:color="auto"/>
          </w:divBdr>
        </w:div>
        <w:div w:id="1962877592">
          <w:marLeft w:val="480"/>
          <w:marRight w:val="0"/>
          <w:marTop w:val="0"/>
          <w:marBottom w:val="0"/>
          <w:divBdr>
            <w:top w:val="none" w:sz="0" w:space="0" w:color="auto"/>
            <w:left w:val="none" w:sz="0" w:space="0" w:color="auto"/>
            <w:bottom w:val="none" w:sz="0" w:space="0" w:color="auto"/>
            <w:right w:val="none" w:sz="0" w:space="0" w:color="auto"/>
          </w:divBdr>
        </w:div>
        <w:div w:id="562986312">
          <w:marLeft w:val="480"/>
          <w:marRight w:val="0"/>
          <w:marTop w:val="0"/>
          <w:marBottom w:val="0"/>
          <w:divBdr>
            <w:top w:val="none" w:sz="0" w:space="0" w:color="auto"/>
            <w:left w:val="none" w:sz="0" w:space="0" w:color="auto"/>
            <w:bottom w:val="none" w:sz="0" w:space="0" w:color="auto"/>
            <w:right w:val="none" w:sz="0" w:space="0" w:color="auto"/>
          </w:divBdr>
        </w:div>
        <w:div w:id="1866139055">
          <w:marLeft w:val="480"/>
          <w:marRight w:val="0"/>
          <w:marTop w:val="0"/>
          <w:marBottom w:val="0"/>
          <w:divBdr>
            <w:top w:val="none" w:sz="0" w:space="0" w:color="auto"/>
            <w:left w:val="none" w:sz="0" w:space="0" w:color="auto"/>
            <w:bottom w:val="none" w:sz="0" w:space="0" w:color="auto"/>
            <w:right w:val="none" w:sz="0" w:space="0" w:color="auto"/>
          </w:divBdr>
        </w:div>
        <w:div w:id="251818911">
          <w:marLeft w:val="480"/>
          <w:marRight w:val="0"/>
          <w:marTop w:val="0"/>
          <w:marBottom w:val="0"/>
          <w:divBdr>
            <w:top w:val="none" w:sz="0" w:space="0" w:color="auto"/>
            <w:left w:val="none" w:sz="0" w:space="0" w:color="auto"/>
            <w:bottom w:val="none" w:sz="0" w:space="0" w:color="auto"/>
            <w:right w:val="none" w:sz="0" w:space="0" w:color="auto"/>
          </w:divBdr>
        </w:div>
        <w:div w:id="1068841250">
          <w:marLeft w:val="480"/>
          <w:marRight w:val="0"/>
          <w:marTop w:val="0"/>
          <w:marBottom w:val="0"/>
          <w:divBdr>
            <w:top w:val="none" w:sz="0" w:space="0" w:color="auto"/>
            <w:left w:val="none" w:sz="0" w:space="0" w:color="auto"/>
            <w:bottom w:val="none" w:sz="0" w:space="0" w:color="auto"/>
            <w:right w:val="none" w:sz="0" w:space="0" w:color="auto"/>
          </w:divBdr>
        </w:div>
        <w:div w:id="2033067630">
          <w:marLeft w:val="480"/>
          <w:marRight w:val="0"/>
          <w:marTop w:val="0"/>
          <w:marBottom w:val="0"/>
          <w:divBdr>
            <w:top w:val="none" w:sz="0" w:space="0" w:color="auto"/>
            <w:left w:val="none" w:sz="0" w:space="0" w:color="auto"/>
            <w:bottom w:val="none" w:sz="0" w:space="0" w:color="auto"/>
            <w:right w:val="none" w:sz="0" w:space="0" w:color="auto"/>
          </w:divBdr>
        </w:div>
        <w:div w:id="1278561458">
          <w:marLeft w:val="480"/>
          <w:marRight w:val="0"/>
          <w:marTop w:val="0"/>
          <w:marBottom w:val="0"/>
          <w:divBdr>
            <w:top w:val="none" w:sz="0" w:space="0" w:color="auto"/>
            <w:left w:val="none" w:sz="0" w:space="0" w:color="auto"/>
            <w:bottom w:val="none" w:sz="0" w:space="0" w:color="auto"/>
            <w:right w:val="none" w:sz="0" w:space="0" w:color="auto"/>
          </w:divBdr>
        </w:div>
        <w:div w:id="1541549383">
          <w:marLeft w:val="480"/>
          <w:marRight w:val="0"/>
          <w:marTop w:val="0"/>
          <w:marBottom w:val="0"/>
          <w:divBdr>
            <w:top w:val="none" w:sz="0" w:space="0" w:color="auto"/>
            <w:left w:val="none" w:sz="0" w:space="0" w:color="auto"/>
            <w:bottom w:val="none" w:sz="0" w:space="0" w:color="auto"/>
            <w:right w:val="none" w:sz="0" w:space="0" w:color="auto"/>
          </w:divBdr>
        </w:div>
        <w:div w:id="440687428">
          <w:marLeft w:val="480"/>
          <w:marRight w:val="0"/>
          <w:marTop w:val="0"/>
          <w:marBottom w:val="0"/>
          <w:divBdr>
            <w:top w:val="none" w:sz="0" w:space="0" w:color="auto"/>
            <w:left w:val="none" w:sz="0" w:space="0" w:color="auto"/>
            <w:bottom w:val="none" w:sz="0" w:space="0" w:color="auto"/>
            <w:right w:val="none" w:sz="0" w:space="0" w:color="auto"/>
          </w:divBdr>
        </w:div>
        <w:div w:id="1791581572">
          <w:marLeft w:val="480"/>
          <w:marRight w:val="0"/>
          <w:marTop w:val="0"/>
          <w:marBottom w:val="0"/>
          <w:divBdr>
            <w:top w:val="none" w:sz="0" w:space="0" w:color="auto"/>
            <w:left w:val="none" w:sz="0" w:space="0" w:color="auto"/>
            <w:bottom w:val="none" w:sz="0" w:space="0" w:color="auto"/>
            <w:right w:val="none" w:sz="0" w:space="0" w:color="auto"/>
          </w:divBdr>
        </w:div>
        <w:div w:id="1139346017">
          <w:marLeft w:val="480"/>
          <w:marRight w:val="0"/>
          <w:marTop w:val="0"/>
          <w:marBottom w:val="0"/>
          <w:divBdr>
            <w:top w:val="none" w:sz="0" w:space="0" w:color="auto"/>
            <w:left w:val="none" w:sz="0" w:space="0" w:color="auto"/>
            <w:bottom w:val="none" w:sz="0" w:space="0" w:color="auto"/>
            <w:right w:val="none" w:sz="0" w:space="0" w:color="auto"/>
          </w:divBdr>
        </w:div>
        <w:div w:id="1157458458">
          <w:marLeft w:val="480"/>
          <w:marRight w:val="0"/>
          <w:marTop w:val="0"/>
          <w:marBottom w:val="0"/>
          <w:divBdr>
            <w:top w:val="none" w:sz="0" w:space="0" w:color="auto"/>
            <w:left w:val="none" w:sz="0" w:space="0" w:color="auto"/>
            <w:bottom w:val="none" w:sz="0" w:space="0" w:color="auto"/>
            <w:right w:val="none" w:sz="0" w:space="0" w:color="auto"/>
          </w:divBdr>
        </w:div>
        <w:div w:id="304703277">
          <w:marLeft w:val="480"/>
          <w:marRight w:val="0"/>
          <w:marTop w:val="0"/>
          <w:marBottom w:val="0"/>
          <w:divBdr>
            <w:top w:val="none" w:sz="0" w:space="0" w:color="auto"/>
            <w:left w:val="none" w:sz="0" w:space="0" w:color="auto"/>
            <w:bottom w:val="none" w:sz="0" w:space="0" w:color="auto"/>
            <w:right w:val="none" w:sz="0" w:space="0" w:color="auto"/>
          </w:divBdr>
        </w:div>
        <w:div w:id="1183864722">
          <w:marLeft w:val="480"/>
          <w:marRight w:val="0"/>
          <w:marTop w:val="0"/>
          <w:marBottom w:val="0"/>
          <w:divBdr>
            <w:top w:val="none" w:sz="0" w:space="0" w:color="auto"/>
            <w:left w:val="none" w:sz="0" w:space="0" w:color="auto"/>
            <w:bottom w:val="none" w:sz="0" w:space="0" w:color="auto"/>
            <w:right w:val="none" w:sz="0" w:space="0" w:color="auto"/>
          </w:divBdr>
        </w:div>
        <w:div w:id="736591397">
          <w:marLeft w:val="480"/>
          <w:marRight w:val="0"/>
          <w:marTop w:val="0"/>
          <w:marBottom w:val="0"/>
          <w:divBdr>
            <w:top w:val="none" w:sz="0" w:space="0" w:color="auto"/>
            <w:left w:val="none" w:sz="0" w:space="0" w:color="auto"/>
            <w:bottom w:val="none" w:sz="0" w:space="0" w:color="auto"/>
            <w:right w:val="none" w:sz="0" w:space="0" w:color="auto"/>
          </w:divBdr>
        </w:div>
        <w:div w:id="2008240783">
          <w:marLeft w:val="480"/>
          <w:marRight w:val="0"/>
          <w:marTop w:val="0"/>
          <w:marBottom w:val="0"/>
          <w:divBdr>
            <w:top w:val="none" w:sz="0" w:space="0" w:color="auto"/>
            <w:left w:val="none" w:sz="0" w:space="0" w:color="auto"/>
            <w:bottom w:val="none" w:sz="0" w:space="0" w:color="auto"/>
            <w:right w:val="none" w:sz="0" w:space="0" w:color="auto"/>
          </w:divBdr>
        </w:div>
        <w:div w:id="1467352142">
          <w:marLeft w:val="480"/>
          <w:marRight w:val="0"/>
          <w:marTop w:val="0"/>
          <w:marBottom w:val="0"/>
          <w:divBdr>
            <w:top w:val="none" w:sz="0" w:space="0" w:color="auto"/>
            <w:left w:val="none" w:sz="0" w:space="0" w:color="auto"/>
            <w:bottom w:val="none" w:sz="0" w:space="0" w:color="auto"/>
            <w:right w:val="none" w:sz="0" w:space="0" w:color="auto"/>
          </w:divBdr>
        </w:div>
        <w:div w:id="654190555">
          <w:marLeft w:val="480"/>
          <w:marRight w:val="0"/>
          <w:marTop w:val="0"/>
          <w:marBottom w:val="0"/>
          <w:divBdr>
            <w:top w:val="none" w:sz="0" w:space="0" w:color="auto"/>
            <w:left w:val="none" w:sz="0" w:space="0" w:color="auto"/>
            <w:bottom w:val="none" w:sz="0" w:space="0" w:color="auto"/>
            <w:right w:val="none" w:sz="0" w:space="0" w:color="auto"/>
          </w:divBdr>
        </w:div>
        <w:div w:id="2131776817">
          <w:marLeft w:val="480"/>
          <w:marRight w:val="0"/>
          <w:marTop w:val="0"/>
          <w:marBottom w:val="0"/>
          <w:divBdr>
            <w:top w:val="none" w:sz="0" w:space="0" w:color="auto"/>
            <w:left w:val="none" w:sz="0" w:space="0" w:color="auto"/>
            <w:bottom w:val="none" w:sz="0" w:space="0" w:color="auto"/>
            <w:right w:val="none" w:sz="0" w:space="0" w:color="auto"/>
          </w:divBdr>
        </w:div>
        <w:div w:id="1598563779">
          <w:marLeft w:val="480"/>
          <w:marRight w:val="0"/>
          <w:marTop w:val="0"/>
          <w:marBottom w:val="0"/>
          <w:divBdr>
            <w:top w:val="none" w:sz="0" w:space="0" w:color="auto"/>
            <w:left w:val="none" w:sz="0" w:space="0" w:color="auto"/>
            <w:bottom w:val="none" w:sz="0" w:space="0" w:color="auto"/>
            <w:right w:val="none" w:sz="0" w:space="0" w:color="auto"/>
          </w:divBdr>
        </w:div>
        <w:div w:id="1207990108">
          <w:marLeft w:val="480"/>
          <w:marRight w:val="0"/>
          <w:marTop w:val="0"/>
          <w:marBottom w:val="0"/>
          <w:divBdr>
            <w:top w:val="none" w:sz="0" w:space="0" w:color="auto"/>
            <w:left w:val="none" w:sz="0" w:space="0" w:color="auto"/>
            <w:bottom w:val="none" w:sz="0" w:space="0" w:color="auto"/>
            <w:right w:val="none" w:sz="0" w:space="0" w:color="auto"/>
          </w:divBdr>
        </w:div>
        <w:div w:id="925186370">
          <w:marLeft w:val="480"/>
          <w:marRight w:val="0"/>
          <w:marTop w:val="0"/>
          <w:marBottom w:val="0"/>
          <w:divBdr>
            <w:top w:val="none" w:sz="0" w:space="0" w:color="auto"/>
            <w:left w:val="none" w:sz="0" w:space="0" w:color="auto"/>
            <w:bottom w:val="none" w:sz="0" w:space="0" w:color="auto"/>
            <w:right w:val="none" w:sz="0" w:space="0" w:color="auto"/>
          </w:divBdr>
        </w:div>
        <w:div w:id="880751302">
          <w:marLeft w:val="480"/>
          <w:marRight w:val="0"/>
          <w:marTop w:val="0"/>
          <w:marBottom w:val="0"/>
          <w:divBdr>
            <w:top w:val="none" w:sz="0" w:space="0" w:color="auto"/>
            <w:left w:val="none" w:sz="0" w:space="0" w:color="auto"/>
            <w:bottom w:val="none" w:sz="0" w:space="0" w:color="auto"/>
            <w:right w:val="none" w:sz="0" w:space="0" w:color="auto"/>
          </w:divBdr>
        </w:div>
        <w:div w:id="1675061447">
          <w:marLeft w:val="480"/>
          <w:marRight w:val="0"/>
          <w:marTop w:val="0"/>
          <w:marBottom w:val="0"/>
          <w:divBdr>
            <w:top w:val="none" w:sz="0" w:space="0" w:color="auto"/>
            <w:left w:val="none" w:sz="0" w:space="0" w:color="auto"/>
            <w:bottom w:val="none" w:sz="0" w:space="0" w:color="auto"/>
            <w:right w:val="none" w:sz="0" w:space="0" w:color="auto"/>
          </w:divBdr>
        </w:div>
        <w:div w:id="1125582742">
          <w:marLeft w:val="480"/>
          <w:marRight w:val="0"/>
          <w:marTop w:val="0"/>
          <w:marBottom w:val="0"/>
          <w:divBdr>
            <w:top w:val="none" w:sz="0" w:space="0" w:color="auto"/>
            <w:left w:val="none" w:sz="0" w:space="0" w:color="auto"/>
            <w:bottom w:val="none" w:sz="0" w:space="0" w:color="auto"/>
            <w:right w:val="none" w:sz="0" w:space="0" w:color="auto"/>
          </w:divBdr>
        </w:div>
        <w:div w:id="467237086">
          <w:marLeft w:val="480"/>
          <w:marRight w:val="0"/>
          <w:marTop w:val="0"/>
          <w:marBottom w:val="0"/>
          <w:divBdr>
            <w:top w:val="none" w:sz="0" w:space="0" w:color="auto"/>
            <w:left w:val="none" w:sz="0" w:space="0" w:color="auto"/>
            <w:bottom w:val="none" w:sz="0" w:space="0" w:color="auto"/>
            <w:right w:val="none" w:sz="0" w:space="0" w:color="auto"/>
          </w:divBdr>
        </w:div>
        <w:div w:id="2127263973">
          <w:marLeft w:val="480"/>
          <w:marRight w:val="0"/>
          <w:marTop w:val="0"/>
          <w:marBottom w:val="0"/>
          <w:divBdr>
            <w:top w:val="none" w:sz="0" w:space="0" w:color="auto"/>
            <w:left w:val="none" w:sz="0" w:space="0" w:color="auto"/>
            <w:bottom w:val="none" w:sz="0" w:space="0" w:color="auto"/>
            <w:right w:val="none" w:sz="0" w:space="0" w:color="auto"/>
          </w:divBdr>
        </w:div>
        <w:div w:id="294482685">
          <w:marLeft w:val="480"/>
          <w:marRight w:val="0"/>
          <w:marTop w:val="0"/>
          <w:marBottom w:val="0"/>
          <w:divBdr>
            <w:top w:val="none" w:sz="0" w:space="0" w:color="auto"/>
            <w:left w:val="none" w:sz="0" w:space="0" w:color="auto"/>
            <w:bottom w:val="none" w:sz="0" w:space="0" w:color="auto"/>
            <w:right w:val="none" w:sz="0" w:space="0" w:color="auto"/>
          </w:divBdr>
        </w:div>
        <w:div w:id="1996687964">
          <w:marLeft w:val="480"/>
          <w:marRight w:val="0"/>
          <w:marTop w:val="0"/>
          <w:marBottom w:val="0"/>
          <w:divBdr>
            <w:top w:val="none" w:sz="0" w:space="0" w:color="auto"/>
            <w:left w:val="none" w:sz="0" w:space="0" w:color="auto"/>
            <w:bottom w:val="none" w:sz="0" w:space="0" w:color="auto"/>
            <w:right w:val="none" w:sz="0" w:space="0" w:color="auto"/>
          </w:divBdr>
        </w:div>
        <w:div w:id="126514352">
          <w:marLeft w:val="480"/>
          <w:marRight w:val="0"/>
          <w:marTop w:val="0"/>
          <w:marBottom w:val="0"/>
          <w:divBdr>
            <w:top w:val="none" w:sz="0" w:space="0" w:color="auto"/>
            <w:left w:val="none" w:sz="0" w:space="0" w:color="auto"/>
            <w:bottom w:val="none" w:sz="0" w:space="0" w:color="auto"/>
            <w:right w:val="none" w:sz="0" w:space="0" w:color="auto"/>
          </w:divBdr>
        </w:div>
        <w:div w:id="490171890">
          <w:marLeft w:val="480"/>
          <w:marRight w:val="0"/>
          <w:marTop w:val="0"/>
          <w:marBottom w:val="0"/>
          <w:divBdr>
            <w:top w:val="none" w:sz="0" w:space="0" w:color="auto"/>
            <w:left w:val="none" w:sz="0" w:space="0" w:color="auto"/>
            <w:bottom w:val="none" w:sz="0" w:space="0" w:color="auto"/>
            <w:right w:val="none" w:sz="0" w:space="0" w:color="auto"/>
          </w:divBdr>
        </w:div>
        <w:div w:id="141241350">
          <w:marLeft w:val="480"/>
          <w:marRight w:val="0"/>
          <w:marTop w:val="0"/>
          <w:marBottom w:val="0"/>
          <w:divBdr>
            <w:top w:val="none" w:sz="0" w:space="0" w:color="auto"/>
            <w:left w:val="none" w:sz="0" w:space="0" w:color="auto"/>
            <w:bottom w:val="none" w:sz="0" w:space="0" w:color="auto"/>
            <w:right w:val="none" w:sz="0" w:space="0" w:color="auto"/>
          </w:divBdr>
        </w:div>
        <w:div w:id="50925571">
          <w:marLeft w:val="480"/>
          <w:marRight w:val="0"/>
          <w:marTop w:val="0"/>
          <w:marBottom w:val="0"/>
          <w:divBdr>
            <w:top w:val="none" w:sz="0" w:space="0" w:color="auto"/>
            <w:left w:val="none" w:sz="0" w:space="0" w:color="auto"/>
            <w:bottom w:val="none" w:sz="0" w:space="0" w:color="auto"/>
            <w:right w:val="none" w:sz="0" w:space="0" w:color="auto"/>
          </w:divBdr>
        </w:div>
        <w:div w:id="1063138284">
          <w:marLeft w:val="480"/>
          <w:marRight w:val="0"/>
          <w:marTop w:val="0"/>
          <w:marBottom w:val="0"/>
          <w:divBdr>
            <w:top w:val="none" w:sz="0" w:space="0" w:color="auto"/>
            <w:left w:val="none" w:sz="0" w:space="0" w:color="auto"/>
            <w:bottom w:val="none" w:sz="0" w:space="0" w:color="auto"/>
            <w:right w:val="none" w:sz="0" w:space="0" w:color="auto"/>
          </w:divBdr>
        </w:div>
        <w:div w:id="23142965">
          <w:marLeft w:val="480"/>
          <w:marRight w:val="0"/>
          <w:marTop w:val="0"/>
          <w:marBottom w:val="0"/>
          <w:divBdr>
            <w:top w:val="none" w:sz="0" w:space="0" w:color="auto"/>
            <w:left w:val="none" w:sz="0" w:space="0" w:color="auto"/>
            <w:bottom w:val="none" w:sz="0" w:space="0" w:color="auto"/>
            <w:right w:val="none" w:sz="0" w:space="0" w:color="auto"/>
          </w:divBdr>
        </w:div>
        <w:div w:id="1829439726">
          <w:marLeft w:val="480"/>
          <w:marRight w:val="0"/>
          <w:marTop w:val="0"/>
          <w:marBottom w:val="0"/>
          <w:divBdr>
            <w:top w:val="none" w:sz="0" w:space="0" w:color="auto"/>
            <w:left w:val="none" w:sz="0" w:space="0" w:color="auto"/>
            <w:bottom w:val="none" w:sz="0" w:space="0" w:color="auto"/>
            <w:right w:val="none" w:sz="0" w:space="0" w:color="auto"/>
          </w:divBdr>
        </w:div>
        <w:div w:id="252977514">
          <w:marLeft w:val="480"/>
          <w:marRight w:val="0"/>
          <w:marTop w:val="0"/>
          <w:marBottom w:val="0"/>
          <w:divBdr>
            <w:top w:val="none" w:sz="0" w:space="0" w:color="auto"/>
            <w:left w:val="none" w:sz="0" w:space="0" w:color="auto"/>
            <w:bottom w:val="none" w:sz="0" w:space="0" w:color="auto"/>
            <w:right w:val="none" w:sz="0" w:space="0" w:color="auto"/>
          </w:divBdr>
        </w:div>
        <w:div w:id="29771563">
          <w:marLeft w:val="480"/>
          <w:marRight w:val="0"/>
          <w:marTop w:val="0"/>
          <w:marBottom w:val="0"/>
          <w:divBdr>
            <w:top w:val="none" w:sz="0" w:space="0" w:color="auto"/>
            <w:left w:val="none" w:sz="0" w:space="0" w:color="auto"/>
            <w:bottom w:val="none" w:sz="0" w:space="0" w:color="auto"/>
            <w:right w:val="none" w:sz="0" w:space="0" w:color="auto"/>
          </w:divBdr>
        </w:div>
        <w:div w:id="1545752619">
          <w:marLeft w:val="480"/>
          <w:marRight w:val="0"/>
          <w:marTop w:val="0"/>
          <w:marBottom w:val="0"/>
          <w:divBdr>
            <w:top w:val="none" w:sz="0" w:space="0" w:color="auto"/>
            <w:left w:val="none" w:sz="0" w:space="0" w:color="auto"/>
            <w:bottom w:val="none" w:sz="0" w:space="0" w:color="auto"/>
            <w:right w:val="none" w:sz="0" w:space="0" w:color="auto"/>
          </w:divBdr>
        </w:div>
        <w:div w:id="591744796">
          <w:marLeft w:val="480"/>
          <w:marRight w:val="0"/>
          <w:marTop w:val="0"/>
          <w:marBottom w:val="0"/>
          <w:divBdr>
            <w:top w:val="none" w:sz="0" w:space="0" w:color="auto"/>
            <w:left w:val="none" w:sz="0" w:space="0" w:color="auto"/>
            <w:bottom w:val="none" w:sz="0" w:space="0" w:color="auto"/>
            <w:right w:val="none" w:sz="0" w:space="0" w:color="auto"/>
          </w:divBdr>
        </w:div>
        <w:div w:id="211236268">
          <w:marLeft w:val="480"/>
          <w:marRight w:val="0"/>
          <w:marTop w:val="0"/>
          <w:marBottom w:val="0"/>
          <w:divBdr>
            <w:top w:val="none" w:sz="0" w:space="0" w:color="auto"/>
            <w:left w:val="none" w:sz="0" w:space="0" w:color="auto"/>
            <w:bottom w:val="none" w:sz="0" w:space="0" w:color="auto"/>
            <w:right w:val="none" w:sz="0" w:space="0" w:color="auto"/>
          </w:divBdr>
        </w:div>
        <w:div w:id="674306187">
          <w:marLeft w:val="480"/>
          <w:marRight w:val="0"/>
          <w:marTop w:val="0"/>
          <w:marBottom w:val="0"/>
          <w:divBdr>
            <w:top w:val="none" w:sz="0" w:space="0" w:color="auto"/>
            <w:left w:val="none" w:sz="0" w:space="0" w:color="auto"/>
            <w:bottom w:val="none" w:sz="0" w:space="0" w:color="auto"/>
            <w:right w:val="none" w:sz="0" w:space="0" w:color="auto"/>
          </w:divBdr>
        </w:div>
        <w:div w:id="766929880">
          <w:marLeft w:val="480"/>
          <w:marRight w:val="0"/>
          <w:marTop w:val="0"/>
          <w:marBottom w:val="0"/>
          <w:divBdr>
            <w:top w:val="none" w:sz="0" w:space="0" w:color="auto"/>
            <w:left w:val="none" w:sz="0" w:space="0" w:color="auto"/>
            <w:bottom w:val="none" w:sz="0" w:space="0" w:color="auto"/>
            <w:right w:val="none" w:sz="0" w:space="0" w:color="auto"/>
          </w:divBdr>
        </w:div>
        <w:div w:id="1891989628">
          <w:marLeft w:val="480"/>
          <w:marRight w:val="0"/>
          <w:marTop w:val="0"/>
          <w:marBottom w:val="0"/>
          <w:divBdr>
            <w:top w:val="none" w:sz="0" w:space="0" w:color="auto"/>
            <w:left w:val="none" w:sz="0" w:space="0" w:color="auto"/>
            <w:bottom w:val="none" w:sz="0" w:space="0" w:color="auto"/>
            <w:right w:val="none" w:sz="0" w:space="0" w:color="auto"/>
          </w:divBdr>
        </w:div>
        <w:div w:id="1509364355">
          <w:marLeft w:val="480"/>
          <w:marRight w:val="0"/>
          <w:marTop w:val="0"/>
          <w:marBottom w:val="0"/>
          <w:divBdr>
            <w:top w:val="none" w:sz="0" w:space="0" w:color="auto"/>
            <w:left w:val="none" w:sz="0" w:space="0" w:color="auto"/>
            <w:bottom w:val="none" w:sz="0" w:space="0" w:color="auto"/>
            <w:right w:val="none" w:sz="0" w:space="0" w:color="auto"/>
          </w:divBdr>
        </w:div>
        <w:div w:id="881400539">
          <w:marLeft w:val="480"/>
          <w:marRight w:val="0"/>
          <w:marTop w:val="0"/>
          <w:marBottom w:val="0"/>
          <w:divBdr>
            <w:top w:val="none" w:sz="0" w:space="0" w:color="auto"/>
            <w:left w:val="none" w:sz="0" w:space="0" w:color="auto"/>
            <w:bottom w:val="none" w:sz="0" w:space="0" w:color="auto"/>
            <w:right w:val="none" w:sz="0" w:space="0" w:color="auto"/>
          </w:divBdr>
        </w:div>
        <w:div w:id="1474449165">
          <w:marLeft w:val="480"/>
          <w:marRight w:val="0"/>
          <w:marTop w:val="0"/>
          <w:marBottom w:val="0"/>
          <w:divBdr>
            <w:top w:val="none" w:sz="0" w:space="0" w:color="auto"/>
            <w:left w:val="none" w:sz="0" w:space="0" w:color="auto"/>
            <w:bottom w:val="none" w:sz="0" w:space="0" w:color="auto"/>
            <w:right w:val="none" w:sz="0" w:space="0" w:color="auto"/>
          </w:divBdr>
        </w:div>
        <w:div w:id="1087922658">
          <w:marLeft w:val="480"/>
          <w:marRight w:val="0"/>
          <w:marTop w:val="0"/>
          <w:marBottom w:val="0"/>
          <w:divBdr>
            <w:top w:val="none" w:sz="0" w:space="0" w:color="auto"/>
            <w:left w:val="none" w:sz="0" w:space="0" w:color="auto"/>
            <w:bottom w:val="none" w:sz="0" w:space="0" w:color="auto"/>
            <w:right w:val="none" w:sz="0" w:space="0" w:color="auto"/>
          </w:divBdr>
        </w:div>
        <w:div w:id="1136294300">
          <w:marLeft w:val="480"/>
          <w:marRight w:val="0"/>
          <w:marTop w:val="0"/>
          <w:marBottom w:val="0"/>
          <w:divBdr>
            <w:top w:val="none" w:sz="0" w:space="0" w:color="auto"/>
            <w:left w:val="none" w:sz="0" w:space="0" w:color="auto"/>
            <w:bottom w:val="none" w:sz="0" w:space="0" w:color="auto"/>
            <w:right w:val="none" w:sz="0" w:space="0" w:color="auto"/>
          </w:divBdr>
        </w:div>
        <w:div w:id="2119597390">
          <w:marLeft w:val="480"/>
          <w:marRight w:val="0"/>
          <w:marTop w:val="0"/>
          <w:marBottom w:val="0"/>
          <w:divBdr>
            <w:top w:val="none" w:sz="0" w:space="0" w:color="auto"/>
            <w:left w:val="none" w:sz="0" w:space="0" w:color="auto"/>
            <w:bottom w:val="none" w:sz="0" w:space="0" w:color="auto"/>
            <w:right w:val="none" w:sz="0" w:space="0" w:color="auto"/>
          </w:divBdr>
        </w:div>
        <w:div w:id="930234747">
          <w:marLeft w:val="480"/>
          <w:marRight w:val="0"/>
          <w:marTop w:val="0"/>
          <w:marBottom w:val="0"/>
          <w:divBdr>
            <w:top w:val="none" w:sz="0" w:space="0" w:color="auto"/>
            <w:left w:val="none" w:sz="0" w:space="0" w:color="auto"/>
            <w:bottom w:val="none" w:sz="0" w:space="0" w:color="auto"/>
            <w:right w:val="none" w:sz="0" w:space="0" w:color="auto"/>
          </w:divBdr>
        </w:div>
        <w:div w:id="436408931">
          <w:marLeft w:val="480"/>
          <w:marRight w:val="0"/>
          <w:marTop w:val="0"/>
          <w:marBottom w:val="0"/>
          <w:divBdr>
            <w:top w:val="none" w:sz="0" w:space="0" w:color="auto"/>
            <w:left w:val="none" w:sz="0" w:space="0" w:color="auto"/>
            <w:bottom w:val="none" w:sz="0" w:space="0" w:color="auto"/>
            <w:right w:val="none" w:sz="0" w:space="0" w:color="auto"/>
          </w:divBdr>
        </w:div>
        <w:div w:id="2053338013">
          <w:marLeft w:val="480"/>
          <w:marRight w:val="0"/>
          <w:marTop w:val="0"/>
          <w:marBottom w:val="0"/>
          <w:divBdr>
            <w:top w:val="none" w:sz="0" w:space="0" w:color="auto"/>
            <w:left w:val="none" w:sz="0" w:space="0" w:color="auto"/>
            <w:bottom w:val="none" w:sz="0" w:space="0" w:color="auto"/>
            <w:right w:val="none" w:sz="0" w:space="0" w:color="auto"/>
          </w:divBdr>
        </w:div>
        <w:div w:id="57409731">
          <w:marLeft w:val="480"/>
          <w:marRight w:val="0"/>
          <w:marTop w:val="0"/>
          <w:marBottom w:val="0"/>
          <w:divBdr>
            <w:top w:val="none" w:sz="0" w:space="0" w:color="auto"/>
            <w:left w:val="none" w:sz="0" w:space="0" w:color="auto"/>
            <w:bottom w:val="none" w:sz="0" w:space="0" w:color="auto"/>
            <w:right w:val="none" w:sz="0" w:space="0" w:color="auto"/>
          </w:divBdr>
        </w:div>
        <w:div w:id="1109200359">
          <w:marLeft w:val="480"/>
          <w:marRight w:val="0"/>
          <w:marTop w:val="0"/>
          <w:marBottom w:val="0"/>
          <w:divBdr>
            <w:top w:val="none" w:sz="0" w:space="0" w:color="auto"/>
            <w:left w:val="none" w:sz="0" w:space="0" w:color="auto"/>
            <w:bottom w:val="none" w:sz="0" w:space="0" w:color="auto"/>
            <w:right w:val="none" w:sz="0" w:space="0" w:color="auto"/>
          </w:divBdr>
        </w:div>
      </w:divsChild>
    </w:div>
    <w:div w:id="1454978415">
      <w:bodyDiv w:val="1"/>
      <w:marLeft w:val="0"/>
      <w:marRight w:val="0"/>
      <w:marTop w:val="0"/>
      <w:marBottom w:val="0"/>
      <w:divBdr>
        <w:top w:val="none" w:sz="0" w:space="0" w:color="auto"/>
        <w:left w:val="none" w:sz="0" w:space="0" w:color="auto"/>
        <w:bottom w:val="none" w:sz="0" w:space="0" w:color="auto"/>
        <w:right w:val="none" w:sz="0" w:space="0" w:color="auto"/>
      </w:divBdr>
    </w:div>
    <w:div w:id="1455053430">
      <w:bodyDiv w:val="1"/>
      <w:marLeft w:val="0"/>
      <w:marRight w:val="0"/>
      <w:marTop w:val="0"/>
      <w:marBottom w:val="0"/>
      <w:divBdr>
        <w:top w:val="none" w:sz="0" w:space="0" w:color="auto"/>
        <w:left w:val="none" w:sz="0" w:space="0" w:color="auto"/>
        <w:bottom w:val="none" w:sz="0" w:space="0" w:color="auto"/>
        <w:right w:val="none" w:sz="0" w:space="0" w:color="auto"/>
      </w:divBdr>
    </w:div>
    <w:div w:id="1455252424">
      <w:bodyDiv w:val="1"/>
      <w:marLeft w:val="0"/>
      <w:marRight w:val="0"/>
      <w:marTop w:val="0"/>
      <w:marBottom w:val="0"/>
      <w:divBdr>
        <w:top w:val="none" w:sz="0" w:space="0" w:color="auto"/>
        <w:left w:val="none" w:sz="0" w:space="0" w:color="auto"/>
        <w:bottom w:val="none" w:sz="0" w:space="0" w:color="auto"/>
        <w:right w:val="none" w:sz="0" w:space="0" w:color="auto"/>
      </w:divBdr>
    </w:div>
    <w:div w:id="1455519360">
      <w:bodyDiv w:val="1"/>
      <w:marLeft w:val="0"/>
      <w:marRight w:val="0"/>
      <w:marTop w:val="0"/>
      <w:marBottom w:val="0"/>
      <w:divBdr>
        <w:top w:val="none" w:sz="0" w:space="0" w:color="auto"/>
        <w:left w:val="none" w:sz="0" w:space="0" w:color="auto"/>
        <w:bottom w:val="none" w:sz="0" w:space="0" w:color="auto"/>
        <w:right w:val="none" w:sz="0" w:space="0" w:color="auto"/>
      </w:divBdr>
    </w:div>
    <w:div w:id="1455565553">
      <w:bodyDiv w:val="1"/>
      <w:marLeft w:val="0"/>
      <w:marRight w:val="0"/>
      <w:marTop w:val="0"/>
      <w:marBottom w:val="0"/>
      <w:divBdr>
        <w:top w:val="none" w:sz="0" w:space="0" w:color="auto"/>
        <w:left w:val="none" w:sz="0" w:space="0" w:color="auto"/>
        <w:bottom w:val="none" w:sz="0" w:space="0" w:color="auto"/>
        <w:right w:val="none" w:sz="0" w:space="0" w:color="auto"/>
      </w:divBdr>
    </w:div>
    <w:div w:id="1455712384">
      <w:bodyDiv w:val="1"/>
      <w:marLeft w:val="0"/>
      <w:marRight w:val="0"/>
      <w:marTop w:val="0"/>
      <w:marBottom w:val="0"/>
      <w:divBdr>
        <w:top w:val="none" w:sz="0" w:space="0" w:color="auto"/>
        <w:left w:val="none" w:sz="0" w:space="0" w:color="auto"/>
        <w:bottom w:val="none" w:sz="0" w:space="0" w:color="auto"/>
        <w:right w:val="none" w:sz="0" w:space="0" w:color="auto"/>
      </w:divBdr>
    </w:div>
    <w:div w:id="1455830195">
      <w:bodyDiv w:val="1"/>
      <w:marLeft w:val="0"/>
      <w:marRight w:val="0"/>
      <w:marTop w:val="0"/>
      <w:marBottom w:val="0"/>
      <w:divBdr>
        <w:top w:val="none" w:sz="0" w:space="0" w:color="auto"/>
        <w:left w:val="none" w:sz="0" w:space="0" w:color="auto"/>
        <w:bottom w:val="none" w:sz="0" w:space="0" w:color="auto"/>
        <w:right w:val="none" w:sz="0" w:space="0" w:color="auto"/>
      </w:divBdr>
    </w:div>
    <w:div w:id="1455906466">
      <w:bodyDiv w:val="1"/>
      <w:marLeft w:val="0"/>
      <w:marRight w:val="0"/>
      <w:marTop w:val="0"/>
      <w:marBottom w:val="0"/>
      <w:divBdr>
        <w:top w:val="none" w:sz="0" w:space="0" w:color="auto"/>
        <w:left w:val="none" w:sz="0" w:space="0" w:color="auto"/>
        <w:bottom w:val="none" w:sz="0" w:space="0" w:color="auto"/>
        <w:right w:val="none" w:sz="0" w:space="0" w:color="auto"/>
      </w:divBdr>
    </w:div>
    <w:div w:id="1456101143">
      <w:bodyDiv w:val="1"/>
      <w:marLeft w:val="0"/>
      <w:marRight w:val="0"/>
      <w:marTop w:val="0"/>
      <w:marBottom w:val="0"/>
      <w:divBdr>
        <w:top w:val="none" w:sz="0" w:space="0" w:color="auto"/>
        <w:left w:val="none" w:sz="0" w:space="0" w:color="auto"/>
        <w:bottom w:val="none" w:sz="0" w:space="0" w:color="auto"/>
        <w:right w:val="none" w:sz="0" w:space="0" w:color="auto"/>
      </w:divBdr>
    </w:div>
    <w:div w:id="1456171723">
      <w:bodyDiv w:val="1"/>
      <w:marLeft w:val="0"/>
      <w:marRight w:val="0"/>
      <w:marTop w:val="0"/>
      <w:marBottom w:val="0"/>
      <w:divBdr>
        <w:top w:val="none" w:sz="0" w:space="0" w:color="auto"/>
        <w:left w:val="none" w:sz="0" w:space="0" w:color="auto"/>
        <w:bottom w:val="none" w:sz="0" w:space="0" w:color="auto"/>
        <w:right w:val="none" w:sz="0" w:space="0" w:color="auto"/>
      </w:divBdr>
    </w:div>
    <w:div w:id="1456683011">
      <w:bodyDiv w:val="1"/>
      <w:marLeft w:val="0"/>
      <w:marRight w:val="0"/>
      <w:marTop w:val="0"/>
      <w:marBottom w:val="0"/>
      <w:divBdr>
        <w:top w:val="none" w:sz="0" w:space="0" w:color="auto"/>
        <w:left w:val="none" w:sz="0" w:space="0" w:color="auto"/>
        <w:bottom w:val="none" w:sz="0" w:space="0" w:color="auto"/>
        <w:right w:val="none" w:sz="0" w:space="0" w:color="auto"/>
      </w:divBdr>
    </w:div>
    <w:div w:id="1457022377">
      <w:bodyDiv w:val="1"/>
      <w:marLeft w:val="0"/>
      <w:marRight w:val="0"/>
      <w:marTop w:val="0"/>
      <w:marBottom w:val="0"/>
      <w:divBdr>
        <w:top w:val="none" w:sz="0" w:space="0" w:color="auto"/>
        <w:left w:val="none" w:sz="0" w:space="0" w:color="auto"/>
        <w:bottom w:val="none" w:sz="0" w:space="0" w:color="auto"/>
        <w:right w:val="none" w:sz="0" w:space="0" w:color="auto"/>
      </w:divBdr>
    </w:div>
    <w:div w:id="1457093356">
      <w:bodyDiv w:val="1"/>
      <w:marLeft w:val="0"/>
      <w:marRight w:val="0"/>
      <w:marTop w:val="0"/>
      <w:marBottom w:val="0"/>
      <w:divBdr>
        <w:top w:val="none" w:sz="0" w:space="0" w:color="auto"/>
        <w:left w:val="none" w:sz="0" w:space="0" w:color="auto"/>
        <w:bottom w:val="none" w:sz="0" w:space="0" w:color="auto"/>
        <w:right w:val="none" w:sz="0" w:space="0" w:color="auto"/>
      </w:divBdr>
    </w:div>
    <w:div w:id="1457211925">
      <w:bodyDiv w:val="1"/>
      <w:marLeft w:val="0"/>
      <w:marRight w:val="0"/>
      <w:marTop w:val="0"/>
      <w:marBottom w:val="0"/>
      <w:divBdr>
        <w:top w:val="none" w:sz="0" w:space="0" w:color="auto"/>
        <w:left w:val="none" w:sz="0" w:space="0" w:color="auto"/>
        <w:bottom w:val="none" w:sz="0" w:space="0" w:color="auto"/>
        <w:right w:val="none" w:sz="0" w:space="0" w:color="auto"/>
      </w:divBdr>
    </w:div>
    <w:div w:id="1457334495">
      <w:bodyDiv w:val="1"/>
      <w:marLeft w:val="0"/>
      <w:marRight w:val="0"/>
      <w:marTop w:val="0"/>
      <w:marBottom w:val="0"/>
      <w:divBdr>
        <w:top w:val="none" w:sz="0" w:space="0" w:color="auto"/>
        <w:left w:val="none" w:sz="0" w:space="0" w:color="auto"/>
        <w:bottom w:val="none" w:sz="0" w:space="0" w:color="auto"/>
        <w:right w:val="none" w:sz="0" w:space="0" w:color="auto"/>
      </w:divBdr>
    </w:div>
    <w:div w:id="1457523533">
      <w:bodyDiv w:val="1"/>
      <w:marLeft w:val="0"/>
      <w:marRight w:val="0"/>
      <w:marTop w:val="0"/>
      <w:marBottom w:val="0"/>
      <w:divBdr>
        <w:top w:val="none" w:sz="0" w:space="0" w:color="auto"/>
        <w:left w:val="none" w:sz="0" w:space="0" w:color="auto"/>
        <w:bottom w:val="none" w:sz="0" w:space="0" w:color="auto"/>
        <w:right w:val="none" w:sz="0" w:space="0" w:color="auto"/>
      </w:divBdr>
    </w:div>
    <w:div w:id="1457873344">
      <w:bodyDiv w:val="1"/>
      <w:marLeft w:val="0"/>
      <w:marRight w:val="0"/>
      <w:marTop w:val="0"/>
      <w:marBottom w:val="0"/>
      <w:divBdr>
        <w:top w:val="none" w:sz="0" w:space="0" w:color="auto"/>
        <w:left w:val="none" w:sz="0" w:space="0" w:color="auto"/>
        <w:bottom w:val="none" w:sz="0" w:space="0" w:color="auto"/>
        <w:right w:val="none" w:sz="0" w:space="0" w:color="auto"/>
      </w:divBdr>
    </w:div>
    <w:div w:id="1457875450">
      <w:bodyDiv w:val="1"/>
      <w:marLeft w:val="0"/>
      <w:marRight w:val="0"/>
      <w:marTop w:val="0"/>
      <w:marBottom w:val="0"/>
      <w:divBdr>
        <w:top w:val="none" w:sz="0" w:space="0" w:color="auto"/>
        <w:left w:val="none" w:sz="0" w:space="0" w:color="auto"/>
        <w:bottom w:val="none" w:sz="0" w:space="0" w:color="auto"/>
        <w:right w:val="none" w:sz="0" w:space="0" w:color="auto"/>
      </w:divBdr>
    </w:div>
    <w:div w:id="1458061745">
      <w:bodyDiv w:val="1"/>
      <w:marLeft w:val="0"/>
      <w:marRight w:val="0"/>
      <w:marTop w:val="0"/>
      <w:marBottom w:val="0"/>
      <w:divBdr>
        <w:top w:val="none" w:sz="0" w:space="0" w:color="auto"/>
        <w:left w:val="none" w:sz="0" w:space="0" w:color="auto"/>
        <w:bottom w:val="none" w:sz="0" w:space="0" w:color="auto"/>
        <w:right w:val="none" w:sz="0" w:space="0" w:color="auto"/>
      </w:divBdr>
    </w:div>
    <w:div w:id="1458184340">
      <w:bodyDiv w:val="1"/>
      <w:marLeft w:val="0"/>
      <w:marRight w:val="0"/>
      <w:marTop w:val="0"/>
      <w:marBottom w:val="0"/>
      <w:divBdr>
        <w:top w:val="none" w:sz="0" w:space="0" w:color="auto"/>
        <w:left w:val="none" w:sz="0" w:space="0" w:color="auto"/>
        <w:bottom w:val="none" w:sz="0" w:space="0" w:color="auto"/>
        <w:right w:val="none" w:sz="0" w:space="0" w:color="auto"/>
      </w:divBdr>
    </w:div>
    <w:div w:id="1458643181">
      <w:bodyDiv w:val="1"/>
      <w:marLeft w:val="0"/>
      <w:marRight w:val="0"/>
      <w:marTop w:val="0"/>
      <w:marBottom w:val="0"/>
      <w:divBdr>
        <w:top w:val="none" w:sz="0" w:space="0" w:color="auto"/>
        <w:left w:val="none" w:sz="0" w:space="0" w:color="auto"/>
        <w:bottom w:val="none" w:sz="0" w:space="0" w:color="auto"/>
        <w:right w:val="none" w:sz="0" w:space="0" w:color="auto"/>
      </w:divBdr>
    </w:div>
    <w:div w:id="1458832716">
      <w:bodyDiv w:val="1"/>
      <w:marLeft w:val="0"/>
      <w:marRight w:val="0"/>
      <w:marTop w:val="0"/>
      <w:marBottom w:val="0"/>
      <w:divBdr>
        <w:top w:val="none" w:sz="0" w:space="0" w:color="auto"/>
        <w:left w:val="none" w:sz="0" w:space="0" w:color="auto"/>
        <w:bottom w:val="none" w:sz="0" w:space="0" w:color="auto"/>
        <w:right w:val="none" w:sz="0" w:space="0" w:color="auto"/>
      </w:divBdr>
    </w:div>
    <w:div w:id="1459102868">
      <w:bodyDiv w:val="1"/>
      <w:marLeft w:val="0"/>
      <w:marRight w:val="0"/>
      <w:marTop w:val="0"/>
      <w:marBottom w:val="0"/>
      <w:divBdr>
        <w:top w:val="none" w:sz="0" w:space="0" w:color="auto"/>
        <w:left w:val="none" w:sz="0" w:space="0" w:color="auto"/>
        <w:bottom w:val="none" w:sz="0" w:space="0" w:color="auto"/>
        <w:right w:val="none" w:sz="0" w:space="0" w:color="auto"/>
      </w:divBdr>
    </w:div>
    <w:div w:id="1459302072">
      <w:bodyDiv w:val="1"/>
      <w:marLeft w:val="0"/>
      <w:marRight w:val="0"/>
      <w:marTop w:val="0"/>
      <w:marBottom w:val="0"/>
      <w:divBdr>
        <w:top w:val="none" w:sz="0" w:space="0" w:color="auto"/>
        <w:left w:val="none" w:sz="0" w:space="0" w:color="auto"/>
        <w:bottom w:val="none" w:sz="0" w:space="0" w:color="auto"/>
        <w:right w:val="none" w:sz="0" w:space="0" w:color="auto"/>
      </w:divBdr>
    </w:div>
    <w:div w:id="1459379141">
      <w:bodyDiv w:val="1"/>
      <w:marLeft w:val="0"/>
      <w:marRight w:val="0"/>
      <w:marTop w:val="0"/>
      <w:marBottom w:val="0"/>
      <w:divBdr>
        <w:top w:val="none" w:sz="0" w:space="0" w:color="auto"/>
        <w:left w:val="none" w:sz="0" w:space="0" w:color="auto"/>
        <w:bottom w:val="none" w:sz="0" w:space="0" w:color="auto"/>
        <w:right w:val="none" w:sz="0" w:space="0" w:color="auto"/>
      </w:divBdr>
    </w:div>
    <w:div w:id="1459452885">
      <w:bodyDiv w:val="1"/>
      <w:marLeft w:val="0"/>
      <w:marRight w:val="0"/>
      <w:marTop w:val="0"/>
      <w:marBottom w:val="0"/>
      <w:divBdr>
        <w:top w:val="none" w:sz="0" w:space="0" w:color="auto"/>
        <w:left w:val="none" w:sz="0" w:space="0" w:color="auto"/>
        <w:bottom w:val="none" w:sz="0" w:space="0" w:color="auto"/>
        <w:right w:val="none" w:sz="0" w:space="0" w:color="auto"/>
      </w:divBdr>
    </w:div>
    <w:div w:id="1459453612">
      <w:bodyDiv w:val="1"/>
      <w:marLeft w:val="0"/>
      <w:marRight w:val="0"/>
      <w:marTop w:val="0"/>
      <w:marBottom w:val="0"/>
      <w:divBdr>
        <w:top w:val="none" w:sz="0" w:space="0" w:color="auto"/>
        <w:left w:val="none" w:sz="0" w:space="0" w:color="auto"/>
        <w:bottom w:val="none" w:sz="0" w:space="0" w:color="auto"/>
        <w:right w:val="none" w:sz="0" w:space="0" w:color="auto"/>
      </w:divBdr>
    </w:div>
    <w:div w:id="1459641942">
      <w:bodyDiv w:val="1"/>
      <w:marLeft w:val="0"/>
      <w:marRight w:val="0"/>
      <w:marTop w:val="0"/>
      <w:marBottom w:val="0"/>
      <w:divBdr>
        <w:top w:val="none" w:sz="0" w:space="0" w:color="auto"/>
        <w:left w:val="none" w:sz="0" w:space="0" w:color="auto"/>
        <w:bottom w:val="none" w:sz="0" w:space="0" w:color="auto"/>
        <w:right w:val="none" w:sz="0" w:space="0" w:color="auto"/>
      </w:divBdr>
    </w:div>
    <w:div w:id="1459762953">
      <w:bodyDiv w:val="1"/>
      <w:marLeft w:val="0"/>
      <w:marRight w:val="0"/>
      <w:marTop w:val="0"/>
      <w:marBottom w:val="0"/>
      <w:divBdr>
        <w:top w:val="none" w:sz="0" w:space="0" w:color="auto"/>
        <w:left w:val="none" w:sz="0" w:space="0" w:color="auto"/>
        <w:bottom w:val="none" w:sz="0" w:space="0" w:color="auto"/>
        <w:right w:val="none" w:sz="0" w:space="0" w:color="auto"/>
      </w:divBdr>
      <w:divsChild>
        <w:div w:id="906454846">
          <w:marLeft w:val="480"/>
          <w:marRight w:val="0"/>
          <w:marTop w:val="0"/>
          <w:marBottom w:val="0"/>
          <w:divBdr>
            <w:top w:val="none" w:sz="0" w:space="0" w:color="auto"/>
            <w:left w:val="none" w:sz="0" w:space="0" w:color="auto"/>
            <w:bottom w:val="none" w:sz="0" w:space="0" w:color="auto"/>
            <w:right w:val="none" w:sz="0" w:space="0" w:color="auto"/>
          </w:divBdr>
        </w:div>
        <w:div w:id="1301114823">
          <w:marLeft w:val="480"/>
          <w:marRight w:val="0"/>
          <w:marTop w:val="0"/>
          <w:marBottom w:val="0"/>
          <w:divBdr>
            <w:top w:val="none" w:sz="0" w:space="0" w:color="auto"/>
            <w:left w:val="none" w:sz="0" w:space="0" w:color="auto"/>
            <w:bottom w:val="none" w:sz="0" w:space="0" w:color="auto"/>
            <w:right w:val="none" w:sz="0" w:space="0" w:color="auto"/>
          </w:divBdr>
        </w:div>
        <w:div w:id="1096318591">
          <w:marLeft w:val="480"/>
          <w:marRight w:val="0"/>
          <w:marTop w:val="0"/>
          <w:marBottom w:val="0"/>
          <w:divBdr>
            <w:top w:val="none" w:sz="0" w:space="0" w:color="auto"/>
            <w:left w:val="none" w:sz="0" w:space="0" w:color="auto"/>
            <w:bottom w:val="none" w:sz="0" w:space="0" w:color="auto"/>
            <w:right w:val="none" w:sz="0" w:space="0" w:color="auto"/>
          </w:divBdr>
        </w:div>
        <w:div w:id="17464813">
          <w:marLeft w:val="480"/>
          <w:marRight w:val="0"/>
          <w:marTop w:val="0"/>
          <w:marBottom w:val="0"/>
          <w:divBdr>
            <w:top w:val="none" w:sz="0" w:space="0" w:color="auto"/>
            <w:left w:val="none" w:sz="0" w:space="0" w:color="auto"/>
            <w:bottom w:val="none" w:sz="0" w:space="0" w:color="auto"/>
            <w:right w:val="none" w:sz="0" w:space="0" w:color="auto"/>
          </w:divBdr>
        </w:div>
        <w:div w:id="156119984">
          <w:marLeft w:val="480"/>
          <w:marRight w:val="0"/>
          <w:marTop w:val="0"/>
          <w:marBottom w:val="0"/>
          <w:divBdr>
            <w:top w:val="none" w:sz="0" w:space="0" w:color="auto"/>
            <w:left w:val="none" w:sz="0" w:space="0" w:color="auto"/>
            <w:bottom w:val="none" w:sz="0" w:space="0" w:color="auto"/>
            <w:right w:val="none" w:sz="0" w:space="0" w:color="auto"/>
          </w:divBdr>
        </w:div>
        <w:div w:id="226495773">
          <w:marLeft w:val="480"/>
          <w:marRight w:val="0"/>
          <w:marTop w:val="0"/>
          <w:marBottom w:val="0"/>
          <w:divBdr>
            <w:top w:val="none" w:sz="0" w:space="0" w:color="auto"/>
            <w:left w:val="none" w:sz="0" w:space="0" w:color="auto"/>
            <w:bottom w:val="none" w:sz="0" w:space="0" w:color="auto"/>
            <w:right w:val="none" w:sz="0" w:space="0" w:color="auto"/>
          </w:divBdr>
        </w:div>
        <w:div w:id="268242271">
          <w:marLeft w:val="480"/>
          <w:marRight w:val="0"/>
          <w:marTop w:val="0"/>
          <w:marBottom w:val="0"/>
          <w:divBdr>
            <w:top w:val="none" w:sz="0" w:space="0" w:color="auto"/>
            <w:left w:val="none" w:sz="0" w:space="0" w:color="auto"/>
            <w:bottom w:val="none" w:sz="0" w:space="0" w:color="auto"/>
            <w:right w:val="none" w:sz="0" w:space="0" w:color="auto"/>
          </w:divBdr>
        </w:div>
        <w:div w:id="301234703">
          <w:marLeft w:val="480"/>
          <w:marRight w:val="0"/>
          <w:marTop w:val="0"/>
          <w:marBottom w:val="0"/>
          <w:divBdr>
            <w:top w:val="none" w:sz="0" w:space="0" w:color="auto"/>
            <w:left w:val="none" w:sz="0" w:space="0" w:color="auto"/>
            <w:bottom w:val="none" w:sz="0" w:space="0" w:color="auto"/>
            <w:right w:val="none" w:sz="0" w:space="0" w:color="auto"/>
          </w:divBdr>
        </w:div>
        <w:div w:id="1249999516">
          <w:marLeft w:val="480"/>
          <w:marRight w:val="0"/>
          <w:marTop w:val="0"/>
          <w:marBottom w:val="0"/>
          <w:divBdr>
            <w:top w:val="none" w:sz="0" w:space="0" w:color="auto"/>
            <w:left w:val="none" w:sz="0" w:space="0" w:color="auto"/>
            <w:bottom w:val="none" w:sz="0" w:space="0" w:color="auto"/>
            <w:right w:val="none" w:sz="0" w:space="0" w:color="auto"/>
          </w:divBdr>
        </w:div>
        <w:div w:id="1488588139">
          <w:marLeft w:val="480"/>
          <w:marRight w:val="0"/>
          <w:marTop w:val="0"/>
          <w:marBottom w:val="0"/>
          <w:divBdr>
            <w:top w:val="none" w:sz="0" w:space="0" w:color="auto"/>
            <w:left w:val="none" w:sz="0" w:space="0" w:color="auto"/>
            <w:bottom w:val="none" w:sz="0" w:space="0" w:color="auto"/>
            <w:right w:val="none" w:sz="0" w:space="0" w:color="auto"/>
          </w:divBdr>
        </w:div>
        <w:div w:id="1497184430">
          <w:marLeft w:val="480"/>
          <w:marRight w:val="0"/>
          <w:marTop w:val="0"/>
          <w:marBottom w:val="0"/>
          <w:divBdr>
            <w:top w:val="none" w:sz="0" w:space="0" w:color="auto"/>
            <w:left w:val="none" w:sz="0" w:space="0" w:color="auto"/>
            <w:bottom w:val="none" w:sz="0" w:space="0" w:color="auto"/>
            <w:right w:val="none" w:sz="0" w:space="0" w:color="auto"/>
          </w:divBdr>
        </w:div>
        <w:div w:id="2066294613">
          <w:marLeft w:val="480"/>
          <w:marRight w:val="0"/>
          <w:marTop w:val="0"/>
          <w:marBottom w:val="0"/>
          <w:divBdr>
            <w:top w:val="none" w:sz="0" w:space="0" w:color="auto"/>
            <w:left w:val="none" w:sz="0" w:space="0" w:color="auto"/>
            <w:bottom w:val="none" w:sz="0" w:space="0" w:color="auto"/>
            <w:right w:val="none" w:sz="0" w:space="0" w:color="auto"/>
          </w:divBdr>
        </w:div>
        <w:div w:id="196968169">
          <w:marLeft w:val="480"/>
          <w:marRight w:val="0"/>
          <w:marTop w:val="0"/>
          <w:marBottom w:val="0"/>
          <w:divBdr>
            <w:top w:val="none" w:sz="0" w:space="0" w:color="auto"/>
            <w:left w:val="none" w:sz="0" w:space="0" w:color="auto"/>
            <w:bottom w:val="none" w:sz="0" w:space="0" w:color="auto"/>
            <w:right w:val="none" w:sz="0" w:space="0" w:color="auto"/>
          </w:divBdr>
        </w:div>
        <w:div w:id="1382287533">
          <w:marLeft w:val="480"/>
          <w:marRight w:val="0"/>
          <w:marTop w:val="0"/>
          <w:marBottom w:val="0"/>
          <w:divBdr>
            <w:top w:val="none" w:sz="0" w:space="0" w:color="auto"/>
            <w:left w:val="none" w:sz="0" w:space="0" w:color="auto"/>
            <w:bottom w:val="none" w:sz="0" w:space="0" w:color="auto"/>
            <w:right w:val="none" w:sz="0" w:space="0" w:color="auto"/>
          </w:divBdr>
        </w:div>
        <w:div w:id="1709451457">
          <w:marLeft w:val="480"/>
          <w:marRight w:val="0"/>
          <w:marTop w:val="0"/>
          <w:marBottom w:val="0"/>
          <w:divBdr>
            <w:top w:val="none" w:sz="0" w:space="0" w:color="auto"/>
            <w:left w:val="none" w:sz="0" w:space="0" w:color="auto"/>
            <w:bottom w:val="none" w:sz="0" w:space="0" w:color="auto"/>
            <w:right w:val="none" w:sz="0" w:space="0" w:color="auto"/>
          </w:divBdr>
        </w:div>
        <w:div w:id="89660878">
          <w:marLeft w:val="480"/>
          <w:marRight w:val="0"/>
          <w:marTop w:val="0"/>
          <w:marBottom w:val="0"/>
          <w:divBdr>
            <w:top w:val="none" w:sz="0" w:space="0" w:color="auto"/>
            <w:left w:val="none" w:sz="0" w:space="0" w:color="auto"/>
            <w:bottom w:val="none" w:sz="0" w:space="0" w:color="auto"/>
            <w:right w:val="none" w:sz="0" w:space="0" w:color="auto"/>
          </w:divBdr>
        </w:div>
        <w:div w:id="2073459374">
          <w:marLeft w:val="480"/>
          <w:marRight w:val="0"/>
          <w:marTop w:val="0"/>
          <w:marBottom w:val="0"/>
          <w:divBdr>
            <w:top w:val="none" w:sz="0" w:space="0" w:color="auto"/>
            <w:left w:val="none" w:sz="0" w:space="0" w:color="auto"/>
            <w:bottom w:val="none" w:sz="0" w:space="0" w:color="auto"/>
            <w:right w:val="none" w:sz="0" w:space="0" w:color="auto"/>
          </w:divBdr>
        </w:div>
        <w:div w:id="607658944">
          <w:marLeft w:val="480"/>
          <w:marRight w:val="0"/>
          <w:marTop w:val="0"/>
          <w:marBottom w:val="0"/>
          <w:divBdr>
            <w:top w:val="none" w:sz="0" w:space="0" w:color="auto"/>
            <w:left w:val="none" w:sz="0" w:space="0" w:color="auto"/>
            <w:bottom w:val="none" w:sz="0" w:space="0" w:color="auto"/>
            <w:right w:val="none" w:sz="0" w:space="0" w:color="auto"/>
          </w:divBdr>
        </w:div>
        <w:div w:id="135728014">
          <w:marLeft w:val="480"/>
          <w:marRight w:val="0"/>
          <w:marTop w:val="0"/>
          <w:marBottom w:val="0"/>
          <w:divBdr>
            <w:top w:val="none" w:sz="0" w:space="0" w:color="auto"/>
            <w:left w:val="none" w:sz="0" w:space="0" w:color="auto"/>
            <w:bottom w:val="none" w:sz="0" w:space="0" w:color="auto"/>
            <w:right w:val="none" w:sz="0" w:space="0" w:color="auto"/>
          </w:divBdr>
        </w:div>
        <w:div w:id="1119689693">
          <w:marLeft w:val="480"/>
          <w:marRight w:val="0"/>
          <w:marTop w:val="0"/>
          <w:marBottom w:val="0"/>
          <w:divBdr>
            <w:top w:val="none" w:sz="0" w:space="0" w:color="auto"/>
            <w:left w:val="none" w:sz="0" w:space="0" w:color="auto"/>
            <w:bottom w:val="none" w:sz="0" w:space="0" w:color="auto"/>
            <w:right w:val="none" w:sz="0" w:space="0" w:color="auto"/>
          </w:divBdr>
        </w:div>
        <w:div w:id="1813910541">
          <w:marLeft w:val="480"/>
          <w:marRight w:val="0"/>
          <w:marTop w:val="0"/>
          <w:marBottom w:val="0"/>
          <w:divBdr>
            <w:top w:val="none" w:sz="0" w:space="0" w:color="auto"/>
            <w:left w:val="none" w:sz="0" w:space="0" w:color="auto"/>
            <w:bottom w:val="none" w:sz="0" w:space="0" w:color="auto"/>
            <w:right w:val="none" w:sz="0" w:space="0" w:color="auto"/>
          </w:divBdr>
        </w:div>
        <w:div w:id="1072043022">
          <w:marLeft w:val="480"/>
          <w:marRight w:val="0"/>
          <w:marTop w:val="0"/>
          <w:marBottom w:val="0"/>
          <w:divBdr>
            <w:top w:val="none" w:sz="0" w:space="0" w:color="auto"/>
            <w:left w:val="none" w:sz="0" w:space="0" w:color="auto"/>
            <w:bottom w:val="none" w:sz="0" w:space="0" w:color="auto"/>
            <w:right w:val="none" w:sz="0" w:space="0" w:color="auto"/>
          </w:divBdr>
        </w:div>
        <w:div w:id="2110392015">
          <w:marLeft w:val="480"/>
          <w:marRight w:val="0"/>
          <w:marTop w:val="0"/>
          <w:marBottom w:val="0"/>
          <w:divBdr>
            <w:top w:val="none" w:sz="0" w:space="0" w:color="auto"/>
            <w:left w:val="none" w:sz="0" w:space="0" w:color="auto"/>
            <w:bottom w:val="none" w:sz="0" w:space="0" w:color="auto"/>
            <w:right w:val="none" w:sz="0" w:space="0" w:color="auto"/>
          </w:divBdr>
        </w:div>
        <w:div w:id="1207451010">
          <w:marLeft w:val="480"/>
          <w:marRight w:val="0"/>
          <w:marTop w:val="0"/>
          <w:marBottom w:val="0"/>
          <w:divBdr>
            <w:top w:val="none" w:sz="0" w:space="0" w:color="auto"/>
            <w:left w:val="none" w:sz="0" w:space="0" w:color="auto"/>
            <w:bottom w:val="none" w:sz="0" w:space="0" w:color="auto"/>
            <w:right w:val="none" w:sz="0" w:space="0" w:color="auto"/>
          </w:divBdr>
        </w:div>
        <w:div w:id="1043796218">
          <w:marLeft w:val="480"/>
          <w:marRight w:val="0"/>
          <w:marTop w:val="0"/>
          <w:marBottom w:val="0"/>
          <w:divBdr>
            <w:top w:val="none" w:sz="0" w:space="0" w:color="auto"/>
            <w:left w:val="none" w:sz="0" w:space="0" w:color="auto"/>
            <w:bottom w:val="none" w:sz="0" w:space="0" w:color="auto"/>
            <w:right w:val="none" w:sz="0" w:space="0" w:color="auto"/>
          </w:divBdr>
        </w:div>
        <w:div w:id="1375886578">
          <w:marLeft w:val="480"/>
          <w:marRight w:val="0"/>
          <w:marTop w:val="0"/>
          <w:marBottom w:val="0"/>
          <w:divBdr>
            <w:top w:val="none" w:sz="0" w:space="0" w:color="auto"/>
            <w:left w:val="none" w:sz="0" w:space="0" w:color="auto"/>
            <w:bottom w:val="none" w:sz="0" w:space="0" w:color="auto"/>
            <w:right w:val="none" w:sz="0" w:space="0" w:color="auto"/>
          </w:divBdr>
        </w:div>
        <w:div w:id="1539315324">
          <w:marLeft w:val="480"/>
          <w:marRight w:val="0"/>
          <w:marTop w:val="0"/>
          <w:marBottom w:val="0"/>
          <w:divBdr>
            <w:top w:val="none" w:sz="0" w:space="0" w:color="auto"/>
            <w:left w:val="none" w:sz="0" w:space="0" w:color="auto"/>
            <w:bottom w:val="none" w:sz="0" w:space="0" w:color="auto"/>
            <w:right w:val="none" w:sz="0" w:space="0" w:color="auto"/>
          </w:divBdr>
        </w:div>
        <w:div w:id="464857053">
          <w:marLeft w:val="480"/>
          <w:marRight w:val="0"/>
          <w:marTop w:val="0"/>
          <w:marBottom w:val="0"/>
          <w:divBdr>
            <w:top w:val="none" w:sz="0" w:space="0" w:color="auto"/>
            <w:left w:val="none" w:sz="0" w:space="0" w:color="auto"/>
            <w:bottom w:val="none" w:sz="0" w:space="0" w:color="auto"/>
            <w:right w:val="none" w:sz="0" w:space="0" w:color="auto"/>
          </w:divBdr>
        </w:div>
        <w:div w:id="1841890335">
          <w:marLeft w:val="480"/>
          <w:marRight w:val="0"/>
          <w:marTop w:val="0"/>
          <w:marBottom w:val="0"/>
          <w:divBdr>
            <w:top w:val="none" w:sz="0" w:space="0" w:color="auto"/>
            <w:left w:val="none" w:sz="0" w:space="0" w:color="auto"/>
            <w:bottom w:val="none" w:sz="0" w:space="0" w:color="auto"/>
            <w:right w:val="none" w:sz="0" w:space="0" w:color="auto"/>
          </w:divBdr>
        </w:div>
        <w:div w:id="860509234">
          <w:marLeft w:val="480"/>
          <w:marRight w:val="0"/>
          <w:marTop w:val="0"/>
          <w:marBottom w:val="0"/>
          <w:divBdr>
            <w:top w:val="none" w:sz="0" w:space="0" w:color="auto"/>
            <w:left w:val="none" w:sz="0" w:space="0" w:color="auto"/>
            <w:bottom w:val="none" w:sz="0" w:space="0" w:color="auto"/>
            <w:right w:val="none" w:sz="0" w:space="0" w:color="auto"/>
          </w:divBdr>
        </w:div>
        <w:div w:id="552620750">
          <w:marLeft w:val="480"/>
          <w:marRight w:val="0"/>
          <w:marTop w:val="0"/>
          <w:marBottom w:val="0"/>
          <w:divBdr>
            <w:top w:val="none" w:sz="0" w:space="0" w:color="auto"/>
            <w:left w:val="none" w:sz="0" w:space="0" w:color="auto"/>
            <w:bottom w:val="none" w:sz="0" w:space="0" w:color="auto"/>
            <w:right w:val="none" w:sz="0" w:space="0" w:color="auto"/>
          </w:divBdr>
        </w:div>
        <w:div w:id="1476216014">
          <w:marLeft w:val="480"/>
          <w:marRight w:val="0"/>
          <w:marTop w:val="0"/>
          <w:marBottom w:val="0"/>
          <w:divBdr>
            <w:top w:val="none" w:sz="0" w:space="0" w:color="auto"/>
            <w:left w:val="none" w:sz="0" w:space="0" w:color="auto"/>
            <w:bottom w:val="none" w:sz="0" w:space="0" w:color="auto"/>
            <w:right w:val="none" w:sz="0" w:space="0" w:color="auto"/>
          </w:divBdr>
        </w:div>
        <w:div w:id="759135994">
          <w:marLeft w:val="480"/>
          <w:marRight w:val="0"/>
          <w:marTop w:val="0"/>
          <w:marBottom w:val="0"/>
          <w:divBdr>
            <w:top w:val="none" w:sz="0" w:space="0" w:color="auto"/>
            <w:left w:val="none" w:sz="0" w:space="0" w:color="auto"/>
            <w:bottom w:val="none" w:sz="0" w:space="0" w:color="auto"/>
            <w:right w:val="none" w:sz="0" w:space="0" w:color="auto"/>
          </w:divBdr>
        </w:div>
        <w:div w:id="1638025142">
          <w:marLeft w:val="480"/>
          <w:marRight w:val="0"/>
          <w:marTop w:val="0"/>
          <w:marBottom w:val="0"/>
          <w:divBdr>
            <w:top w:val="none" w:sz="0" w:space="0" w:color="auto"/>
            <w:left w:val="none" w:sz="0" w:space="0" w:color="auto"/>
            <w:bottom w:val="none" w:sz="0" w:space="0" w:color="auto"/>
            <w:right w:val="none" w:sz="0" w:space="0" w:color="auto"/>
          </w:divBdr>
        </w:div>
        <w:div w:id="750546455">
          <w:marLeft w:val="480"/>
          <w:marRight w:val="0"/>
          <w:marTop w:val="0"/>
          <w:marBottom w:val="0"/>
          <w:divBdr>
            <w:top w:val="none" w:sz="0" w:space="0" w:color="auto"/>
            <w:left w:val="none" w:sz="0" w:space="0" w:color="auto"/>
            <w:bottom w:val="none" w:sz="0" w:space="0" w:color="auto"/>
            <w:right w:val="none" w:sz="0" w:space="0" w:color="auto"/>
          </w:divBdr>
        </w:div>
        <w:div w:id="86463804">
          <w:marLeft w:val="480"/>
          <w:marRight w:val="0"/>
          <w:marTop w:val="0"/>
          <w:marBottom w:val="0"/>
          <w:divBdr>
            <w:top w:val="none" w:sz="0" w:space="0" w:color="auto"/>
            <w:left w:val="none" w:sz="0" w:space="0" w:color="auto"/>
            <w:bottom w:val="none" w:sz="0" w:space="0" w:color="auto"/>
            <w:right w:val="none" w:sz="0" w:space="0" w:color="auto"/>
          </w:divBdr>
        </w:div>
        <w:div w:id="1852717746">
          <w:marLeft w:val="480"/>
          <w:marRight w:val="0"/>
          <w:marTop w:val="0"/>
          <w:marBottom w:val="0"/>
          <w:divBdr>
            <w:top w:val="none" w:sz="0" w:space="0" w:color="auto"/>
            <w:left w:val="none" w:sz="0" w:space="0" w:color="auto"/>
            <w:bottom w:val="none" w:sz="0" w:space="0" w:color="auto"/>
            <w:right w:val="none" w:sz="0" w:space="0" w:color="auto"/>
          </w:divBdr>
        </w:div>
        <w:div w:id="1355107686">
          <w:marLeft w:val="480"/>
          <w:marRight w:val="0"/>
          <w:marTop w:val="0"/>
          <w:marBottom w:val="0"/>
          <w:divBdr>
            <w:top w:val="none" w:sz="0" w:space="0" w:color="auto"/>
            <w:left w:val="none" w:sz="0" w:space="0" w:color="auto"/>
            <w:bottom w:val="none" w:sz="0" w:space="0" w:color="auto"/>
            <w:right w:val="none" w:sz="0" w:space="0" w:color="auto"/>
          </w:divBdr>
        </w:div>
        <w:div w:id="1946309053">
          <w:marLeft w:val="480"/>
          <w:marRight w:val="0"/>
          <w:marTop w:val="0"/>
          <w:marBottom w:val="0"/>
          <w:divBdr>
            <w:top w:val="none" w:sz="0" w:space="0" w:color="auto"/>
            <w:left w:val="none" w:sz="0" w:space="0" w:color="auto"/>
            <w:bottom w:val="none" w:sz="0" w:space="0" w:color="auto"/>
            <w:right w:val="none" w:sz="0" w:space="0" w:color="auto"/>
          </w:divBdr>
        </w:div>
        <w:div w:id="1814445492">
          <w:marLeft w:val="480"/>
          <w:marRight w:val="0"/>
          <w:marTop w:val="0"/>
          <w:marBottom w:val="0"/>
          <w:divBdr>
            <w:top w:val="none" w:sz="0" w:space="0" w:color="auto"/>
            <w:left w:val="none" w:sz="0" w:space="0" w:color="auto"/>
            <w:bottom w:val="none" w:sz="0" w:space="0" w:color="auto"/>
            <w:right w:val="none" w:sz="0" w:space="0" w:color="auto"/>
          </w:divBdr>
        </w:div>
        <w:div w:id="1283079077">
          <w:marLeft w:val="480"/>
          <w:marRight w:val="0"/>
          <w:marTop w:val="0"/>
          <w:marBottom w:val="0"/>
          <w:divBdr>
            <w:top w:val="none" w:sz="0" w:space="0" w:color="auto"/>
            <w:left w:val="none" w:sz="0" w:space="0" w:color="auto"/>
            <w:bottom w:val="none" w:sz="0" w:space="0" w:color="auto"/>
            <w:right w:val="none" w:sz="0" w:space="0" w:color="auto"/>
          </w:divBdr>
        </w:div>
        <w:div w:id="1169783409">
          <w:marLeft w:val="480"/>
          <w:marRight w:val="0"/>
          <w:marTop w:val="0"/>
          <w:marBottom w:val="0"/>
          <w:divBdr>
            <w:top w:val="none" w:sz="0" w:space="0" w:color="auto"/>
            <w:left w:val="none" w:sz="0" w:space="0" w:color="auto"/>
            <w:bottom w:val="none" w:sz="0" w:space="0" w:color="auto"/>
            <w:right w:val="none" w:sz="0" w:space="0" w:color="auto"/>
          </w:divBdr>
        </w:div>
        <w:div w:id="1734305126">
          <w:marLeft w:val="480"/>
          <w:marRight w:val="0"/>
          <w:marTop w:val="0"/>
          <w:marBottom w:val="0"/>
          <w:divBdr>
            <w:top w:val="none" w:sz="0" w:space="0" w:color="auto"/>
            <w:left w:val="none" w:sz="0" w:space="0" w:color="auto"/>
            <w:bottom w:val="none" w:sz="0" w:space="0" w:color="auto"/>
            <w:right w:val="none" w:sz="0" w:space="0" w:color="auto"/>
          </w:divBdr>
        </w:div>
        <w:div w:id="707606460">
          <w:marLeft w:val="480"/>
          <w:marRight w:val="0"/>
          <w:marTop w:val="0"/>
          <w:marBottom w:val="0"/>
          <w:divBdr>
            <w:top w:val="none" w:sz="0" w:space="0" w:color="auto"/>
            <w:left w:val="none" w:sz="0" w:space="0" w:color="auto"/>
            <w:bottom w:val="none" w:sz="0" w:space="0" w:color="auto"/>
            <w:right w:val="none" w:sz="0" w:space="0" w:color="auto"/>
          </w:divBdr>
        </w:div>
        <w:div w:id="755513419">
          <w:marLeft w:val="480"/>
          <w:marRight w:val="0"/>
          <w:marTop w:val="0"/>
          <w:marBottom w:val="0"/>
          <w:divBdr>
            <w:top w:val="none" w:sz="0" w:space="0" w:color="auto"/>
            <w:left w:val="none" w:sz="0" w:space="0" w:color="auto"/>
            <w:bottom w:val="none" w:sz="0" w:space="0" w:color="auto"/>
            <w:right w:val="none" w:sz="0" w:space="0" w:color="auto"/>
          </w:divBdr>
        </w:div>
        <w:div w:id="465585579">
          <w:marLeft w:val="480"/>
          <w:marRight w:val="0"/>
          <w:marTop w:val="0"/>
          <w:marBottom w:val="0"/>
          <w:divBdr>
            <w:top w:val="none" w:sz="0" w:space="0" w:color="auto"/>
            <w:left w:val="none" w:sz="0" w:space="0" w:color="auto"/>
            <w:bottom w:val="none" w:sz="0" w:space="0" w:color="auto"/>
            <w:right w:val="none" w:sz="0" w:space="0" w:color="auto"/>
          </w:divBdr>
        </w:div>
        <w:div w:id="1271087924">
          <w:marLeft w:val="480"/>
          <w:marRight w:val="0"/>
          <w:marTop w:val="0"/>
          <w:marBottom w:val="0"/>
          <w:divBdr>
            <w:top w:val="none" w:sz="0" w:space="0" w:color="auto"/>
            <w:left w:val="none" w:sz="0" w:space="0" w:color="auto"/>
            <w:bottom w:val="none" w:sz="0" w:space="0" w:color="auto"/>
            <w:right w:val="none" w:sz="0" w:space="0" w:color="auto"/>
          </w:divBdr>
        </w:div>
        <w:div w:id="1050571269">
          <w:marLeft w:val="480"/>
          <w:marRight w:val="0"/>
          <w:marTop w:val="0"/>
          <w:marBottom w:val="0"/>
          <w:divBdr>
            <w:top w:val="none" w:sz="0" w:space="0" w:color="auto"/>
            <w:left w:val="none" w:sz="0" w:space="0" w:color="auto"/>
            <w:bottom w:val="none" w:sz="0" w:space="0" w:color="auto"/>
            <w:right w:val="none" w:sz="0" w:space="0" w:color="auto"/>
          </w:divBdr>
        </w:div>
        <w:div w:id="1596547161">
          <w:marLeft w:val="480"/>
          <w:marRight w:val="0"/>
          <w:marTop w:val="0"/>
          <w:marBottom w:val="0"/>
          <w:divBdr>
            <w:top w:val="none" w:sz="0" w:space="0" w:color="auto"/>
            <w:left w:val="none" w:sz="0" w:space="0" w:color="auto"/>
            <w:bottom w:val="none" w:sz="0" w:space="0" w:color="auto"/>
            <w:right w:val="none" w:sz="0" w:space="0" w:color="auto"/>
          </w:divBdr>
        </w:div>
        <w:div w:id="1681005372">
          <w:marLeft w:val="480"/>
          <w:marRight w:val="0"/>
          <w:marTop w:val="0"/>
          <w:marBottom w:val="0"/>
          <w:divBdr>
            <w:top w:val="none" w:sz="0" w:space="0" w:color="auto"/>
            <w:left w:val="none" w:sz="0" w:space="0" w:color="auto"/>
            <w:bottom w:val="none" w:sz="0" w:space="0" w:color="auto"/>
            <w:right w:val="none" w:sz="0" w:space="0" w:color="auto"/>
          </w:divBdr>
        </w:div>
        <w:div w:id="1596816171">
          <w:marLeft w:val="480"/>
          <w:marRight w:val="0"/>
          <w:marTop w:val="0"/>
          <w:marBottom w:val="0"/>
          <w:divBdr>
            <w:top w:val="none" w:sz="0" w:space="0" w:color="auto"/>
            <w:left w:val="none" w:sz="0" w:space="0" w:color="auto"/>
            <w:bottom w:val="none" w:sz="0" w:space="0" w:color="auto"/>
            <w:right w:val="none" w:sz="0" w:space="0" w:color="auto"/>
          </w:divBdr>
        </w:div>
        <w:div w:id="1202592787">
          <w:marLeft w:val="480"/>
          <w:marRight w:val="0"/>
          <w:marTop w:val="0"/>
          <w:marBottom w:val="0"/>
          <w:divBdr>
            <w:top w:val="none" w:sz="0" w:space="0" w:color="auto"/>
            <w:left w:val="none" w:sz="0" w:space="0" w:color="auto"/>
            <w:bottom w:val="none" w:sz="0" w:space="0" w:color="auto"/>
            <w:right w:val="none" w:sz="0" w:space="0" w:color="auto"/>
          </w:divBdr>
        </w:div>
        <w:div w:id="190264752">
          <w:marLeft w:val="480"/>
          <w:marRight w:val="0"/>
          <w:marTop w:val="0"/>
          <w:marBottom w:val="0"/>
          <w:divBdr>
            <w:top w:val="none" w:sz="0" w:space="0" w:color="auto"/>
            <w:left w:val="none" w:sz="0" w:space="0" w:color="auto"/>
            <w:bottom w:val="none" w:sz="0" w:space="0" w:color="auto"/>
            <w:right w:val="none" w:sz="0" w:space="0" w:color="auto"/>
          </w:divBdr>
        </w:div>
        <w:div w:id="687145309">
          <w:marLeft w:val="480"/>
          <w:marRight w:val="0"/>
          <w:marTop w:val="0"/>
          <w:marBottom w:val="0"/>
          <w:divBdr>
            <w:top w:val="none" w:sz="0" w:space="0" w:color="auto"/>
            <w:left w:val="none" w:sz="0" w:space="0" w:color="auto"/>
            <w:bottom w:val="none" w:sz="0" w:space="0" w:color="auto"/>
            <w:right w:val="none" w:sz="0" w:space="0" w:color="auto"/>
          </w:divBdr>
        </w:div>
        <w:div w:id="1271350936">
          <w:marLeft w:val="480"/>
          <w:marRight w:val="0"/>
          <w:marTop w:val="0"/>
          <w:marBottom w:val="0"/>
          <w:divBdr>
            <w:top w:val="none" w:sz="0" w:space="0" w:color="auto"/>
            <w:left w:val="none" w:sz="0" w:space="0" w:color="auto"/>
            <w:bottom w:val="none" w:sz="0" w:space="0" w:color="auto"/>
            <w:right w:val="none" w:sz="0" w:space="0" w:color="auto"/>
          </w:divBdr>
        </w:div>
        <w:div w:id="1591935337">
          <w:marLeft w:val="480"/>
          <w:marRight w:val="0"/>
          <w:marTop w:val="0"/>
          <w:marBottom w:val="0"/>
          <w:divBdr>
            <w:top w:val="none" w:sz="0" w:space="0" w:color="auto"/>
            <w:left w:val="none" w:sz="0" w:space="0" w:color="auto"/>
            <w:bottom w:val="none" w:sz="0" w:space="0" w:color="auto"/>
            <w:right w:val="none" w:sz="0" w:space="0" w:color="auto"/>
          </w:divBdr>
        </w:div>
        <w:div w:id="871579311">
          <w:marLeft w:val="480"/>
          <w:marRight w:val="0"/>
          <w:marTop w:val="0"/>
          <w:marBottom w:val="0"/>
          <w:divBdr>
            <w:top w:val="none" w:sz="0" w:space="0" w:color="auto"/>
            <w:left w:val="none" w:sz="0" w:space="0" w:color="auto"/>
            <w:bottom w:val="none" w:sz="0" w:space="0" w:color="auto"/>
            <w:right w:val="none" w:sz="0" w:space="0" w:color="auto"/>
          </w:divBdr>
        </w:div>
        <w:div w:id="1253390182">
          <w:marLeft w:val="480"/>
          <w:marRight w:val="0"/>
          <w:marTop w:val="0"/>
          <w:marBottom w:val="0"/>
          <w:divBdr>
            <w:top w:val="none" w:sz="0" w:space="0" w:color="auto"/>
            <w:left w:val="none" w:sz="0" w:space="0" w:color="auto"/>
            <w:bottom w:val="none" w:sz="0" w:space="0" w:color="auto"/>
            <w:right w:val="none" w:sz="0" w:space="0" w:color="auto"/>
          </w:divBdr>
        </w:div>
        <w:div w:id="1859350805">
          <w:marLeft w:val="480"/>
          <w:marRight w:val="0"/>
          <w:marTop w:val="0"/>
          <w:marBottom w:val="0"/>
          <w:divBdr>
            <w:top w:val="none" w:sz="0" w:space="0" w:color="auto"/>
            <w:left w:val="none" w:sz="0" w:space="0" w:color="auto"/>
            <w:bottom w:val="none" w:sz="0" w:space="0" w:color="auto"/>
            <w:right w:val="none" w:sz="0" w:space="0" w:color="auto"/>
          </w:divBdr>
        </w:div>
        <w:div w:id="1796291886">
          <w:marLeft w:val="480"/>
          <w:marRight w:val="0"/>
          <w:marTop w:val="0"/>
          <w:marBottom w:val="0"/>
          <w:divBdr>
            <w:top w:val="none" w:sz="0" w:space="0" w:color="auto"/>
            <w:left w:val="none" w:sz="0" w:space="0" w:color="auto"/>
            <w:bottom w:val="none" w:sz="0" w:space="0" w:color="auto"/>
            <w:right w:val="none" w:sz="0" w:space="0" w:color="auto"/>
          </w:divBdr>
        </w:div>
        <w:div w:id="991447194">
          <w:marLeft w:val="480"/>
          <w:marRight w:val="0"/>
          <w:marTop w:val="0"/>
          <w:marBottom w:val="0"/>
          <w:divBdr>
            <w:top w:val="none" w:sz="0" w:space="0" w:color="auto"/>
            <w:left w:val="none" w:sz="0" w:space="0" w:color="auto"/>
            <w:bottom w:val="none" w:sz="0" w:space="0" w:color="auto"/>
            <w:right w:val="none" w:sz="0" w:space="0" w:color="auto"/>
          </w:divBdr>
        </w:div>
        <w:div w:id="1340277790">
          <w:marLeft w:val="480"/>
          <w:marRight w:val="0"/>
          <w:marTop w:val="0"/>
          <w:marBottom w:val="0"/>
          <w:divBdr>
            <w:top w:val="none" w:sz="0" w:space="0" w:color="auto"/>
            <w:left w:val="none" w:sz="0" w:space="0" w:color="auto"/>
            <w:bottom w:val="none" w:sz="0" w:space="0" w:color="auto"/>
            <w:right w:val="none" w:sz="0" w:space="0" w:color="auto"/>
          </w:divBdr>
        </w:div>
        <w:div w:id="2022851703">
          <w:marLeft w:val="480"/>
          <w:marRight w:val="0"/>
          <w:marTop w:val="0"/>
          <w:marBottom w:val="0"/>
          <w:divBdr>
            <w:top w:val="none" w:sz="0" w:space="0" w:color="auto"/>
            <w:left w:val="none" w:sz="0" w:space="0" w:color="auto"/>
            <w:bottom w:val="none" w:sz="0" w:space="0" w:color="auto"/>
            <w:right w:val="none" w:sz="0" w:space="0" w:color="auto"/>
          </w:divBdr>
        </w:div>
        <w:div w:id="807430418">
          <w:marLeft w:val="480"/>
          <w:marRight w:val="0"/>
          <w:marTop w:val="0"/>
          <w:marBottom w:val="0"/>
          <w:divBdr>
            <w:top w:val="none" w:sz="0" w:space="0" w:color="auto"/>
            <w:left w:val="none" w:sz="0" w:space="0" w:color="auto"/>
            <w:bottom w:val="none" w:sz="0" w:space="0" w:color="auto"/>
            <w:right w:val="none" w:sz="0" w:space="0" w:color="auto"/>
          </w:divBdr>
        </w:div>
        <w:div w:id="140196628">
          <w:marLeft w:val="480"/>
          <w:marRight w:val="0"/>
          <w:marTop w:val="0"/>
          <w:marBottom w:val="0"/>
          <w:divBdr>
            <w:top w:val="none" w:sz="0" w:space="0" w:color="auto"/>
            <w:left w:val="none" w:sz="0" w:space="0" w:color="auto"/>
            <w:bottom w:val="none" w:sz="0" w:space="0" w:color="auto"/>
            <w:right w:val="none" w:sz="0" w:space="0" w:color="auto"/>
          </w:divBdr>
        </w:div>
        <w:div w:id="268006255">
          <w:marLeft w:val="480"/>
          <w:marRight w:val="0"/>
          <w:marTop w:val="0"/>
          <w:marBottom w:val="0"/>
          <w:divBdr>
            <w:top w:val="none" w:sz="0" w:space="0" w:color="auto"/>
            <w:left w:val="none" w:sz="0" w:space="0" w:color="auto"/>
            <w:bottom w:val="none" w:sz="0" w:space="0" w:color="auto"/>
            <w:right w:val="none" w:sz="0" w:space="0" w:color="auto"/>
          </w:divBdr>
        </w:div>
        <w:div w:id="121923597">
          <w:marLeft w:val="480"/>
          <w:marRight w:val="0"/>
          <w:marTop w:val="0"/>
          <w:marBottom w:val="0"/>
          <w:divBdr>
            <w:top w:val="none" w:sz="0" w:space="0" w:color="auto"/>
            <w:left w:val="none" w:sz="0" w:space="0" w:color="auto"/>
            <w:bottom w:val="none" w:sz="0" w:space="0" w:color="auto"/>
            <w:right w:val="none" w:sz="0" w:space="0" w:color="auto"/>
          </w:divBdr>
        </w:div>
        <w:div w:id="1341466686">
          <w:marLeft w:val="480"/>
          <w:marRight w:val="0"/>
          <w:marTop w:val="0"/>
          <w:marBottom w:val="0"/>
          <w:divBdr>
            <w:top w:val="none" w:sz="0" w:space="0" w:color="auto"/>
            <w:left w:val="none" w:sz="0" w:space="0" w:color="auto"/>
            <w:bottom w:val="none" w:sz="0" w:space="0" w:color="auto"/>
            <w:right w:val="none" w:sz="0" w:space="0" w:color="auto"/>
          </w:divBdr>
        </w:div>
      </w:divsChild>
    </w:div>
    <w:div w:id="1459907170">
      <w:bodyDiv w:val="1"/>
      <w:marLeft w:val="0"/>
      <w:marRight w:val="0"/>
      <w:marTop w:val="0"/>
      <w:marBottom w:val="0"/>
      <w:divBdr>
        <w:top w:val="none" w:sz="0" w:space="0" w:color="auto"/>
        <w:left w:val="none" w:sz="0" w:space="0" w:color="auto"/>
        <w:bottom w:val="none" w:sz="0" w:space="0" w:color="auto"/>
        <w:right w:val="none" w:sz="0" w:space="0" w:color="auto"/>
      </w:divBdr>
    </w:div>
    <w:div w:id="1460143962">
      <w:bodyDiv w:val="1"/>
      <w:marLeft w:val="0"/>
      <w:marRight w:val="0"/>
      <w:marTop w:val="0"/>
      <w:marBottom w:val="0"/>
      <w:divBdr>
        <w:top w:val="none" w:sz="0" w:space="0" w:color="auto"/>
        <w:left w:val="none" w:sz="0" w:space="0" w:color="auto"/>
        <w:bottom w:val="none" w:sz="0" w:space="0" w:color="auto"/>
        <w:right w:val="none" w:sz="0" w:space="0" w:color="auto"/>
      </w:divBdr>
    </w:div>
    <w:div w:id="1460345032">
      <w:bodyDiv w:val="1"/>
      <w:marLeft w:val="0"/>
      <w:marRight w:val="0"/>
      <w:marTop w:val="0"/>
      <w:marBottom w:val="0"/>
      <w:divBdr>
        <w:top w:val="none" w:sz="0" w:space="0" w:color="auto"/>
        <w:left w:val="none" w:sz="0" w:space="0" w:color="auto"/>
        <w:bottom w:val="none" w:sz="0" w:space="0" w:color="auto"/>
        <w:right w:val="none" w:sz="0" w:space="0" w:color="auto"/>
      </w:divBdr>
    </w:div>
    <w:div w:id="1460488125">
      <w:bodyDiv w:val="1"/>
      <w:marLeft w:val="0"/>
      <w:marRight w:val="0"/>
      <w:marTop w:val="0"/>
      <w:marBottom w:val="0"/>
      <w:divBdr>
        <w:top w:val="none" w:sz="0" w:space="0" w:color="auto"/>
        <w:left w:val="none" w:sz="0" w:space="0" w:color="auto"/>
        <w:bottom w:val="none" w:sz="0" w:space="0" w:color="auto"/>
        <w:right w:val="none" w:sz="0" w:space="0" w:color="auto"/>
      </w:divBdr>
    </w:div>
    <w:div w:id="1461075689">
      <w:bodyDiv w:val="1"/>
      <w:marLeft w:val="0"/>
      <w:marRight w:val="0"/>
      <w:marTop w:val="0"/>
      <w:marBottom w:val="0"/>
      <w:divBdr>
        <w:top w:val="none" w:sz="0" w:space="0" w:color="auto"/>
        <w:left w:val="none" w:sz="0" w:space="0" w:color="auto"/>
        <w:bottom w:val="none" w:sz="0" w:space="0" w:color="auto"/>
        <w:right w:val="none" w:sz="0" w:space="0" w:color="auto"/>
      </w:divBdr>
    </w:div>
    <w:div w:id="1461193986">
      <w:bodyDiv w:val="1"/>
      <w:marLeft w:val="0"/>
      <w:marRight w:val="0"/>
      <w:marTop w:val="0"/>
      <w:marBottom w:val="0"/>
      <w:divBdr>
        <w:top w:val="none" w:sz="0" w:space="0" w:color="auto"/>
        <w:left w:val="none" w:sz="0" w:space="0" w:color="auto"/>
        <w:bottom w:val="none" w:sz="0" w:space="0" w:color="auto"/>
        <w:right w:val="none" w:sz="0" w:space="0" w:color="auto"/>
      </w:divBdr>
    </w:div>
    <w:div w:id="1461341483">
      <w:bodyDiv w:val="1"/>
      <w:marLeft w:val="0"/>
      <w:marRight w:val="0"/>
      <w:marTop w:val="0"/>
      <w:marBottom w:val="0"/>
      <w:divBdr>
        <w:top w:val="none" w:sz="0" w:space="0" w:color="auto"/>
        <w:left w:val="none" w:sz="0" w:space="0" w:color="auto"/>
        <w:bottom w:val="none" w:sz="0" w:space="0" w:color="auto"/>
        <w:right w:val="none" w:sz="0" w:space="0" w:color="auto"/>
      </w:divBdr>
    </w:div>
    <w:div w:id="1461534649">
      <w:bodyDiv w:val="1"/>
      <w:marLeft w:val="0"/>
      <w:marRight w:val="0"/>
      <w:marTop w:val="0"/>
      <w:marBottom w:val="0"/>
      <w:divBdr>
        <w:top w:val="none" w:sz="0" w:space="0" w:color="auto"/>
        <w:left w:val="none" w:sz="0" w:space="0" w:color="auto"/>
        <w:bottom w:val="none" w:sz="0" w:space="0" w:color="auto"/>
        <w:right w:val="none" w:sz="0" w:space="0" w:color="auto"/>
      </w:divBdr>
    </w:div>
    <w:div w:id="1461607321">
      <w:bodyDiv w:val="1"/>
      <w:marLeft w:val="0"/>
      <w:marRight w:val="0"/>
      <w:marTop w:val="0"/>
      <w:marBottom w:val="0"/>
      <w:divBdr>
        <w:top w:val="none" w:sz="0" w:space="0" w:color="auto"/>
        <w:left w:val="none" w:sz="0" w:space="0" w:color="auto"/>
        <w:bottom w:val="none" w:sz="0" w:space="0" w:color="auto"/>
        <w:right w:val="none" w:sz="0" w:space="0" w:color="auto"/>
      </w:divBdr>
    </w:div>
    <w:div w:id="1461992251">
      <w:bodyDiv w:val="1"/>
      <w:marLeft w:val="0"/>
      <w:marRight w:val="0"/>
      <w:marTop w:val="0"/>
      <w:marBottom w:val="0"/>
      <w:divBdr>
        <w:top w:val="none" w:sz="0" w:space="0" w:color="auto"/>
        <w:left w:val="none" w:sz="0" w:space="0" w:color="auto"/>
        <w:bottom w:val="none" w:sz="0" w:space="0" w:color="auto"/>
        <w:right w:val="none" w:sz="0" w:space="0" w:color="auto"/>
      </w:divBdr>
    </w:div>
    <w:div w:id="1462072752">
      <w:bodyDiv w:val="1"/>
      <w:marLeft w:val="0"/>
      <w:marRight w:val="0"/>
      <w:marTop w:val="0"/>
      <w:marBottom w:val="0"/>
      <w:divBdr>
        <w:top w:val="none" w:sz="0" w:space="0" w:color="auto"/>
        <w:left w:val="none" w:sz="0" w:space="0" w:color="auto"/>
        <w:bottom w:val="none" w:sz="0" w:space="0" w:color="auto"/>
        <w:right w:val="none" w:sz="0" w:space="0" w:color="auto"/>
      </w:divBdr>
    </w:div>
    <w:div w:id="1462073606">
      <w:bodyDiv w:val="1"/>
      <w:marLeft w:val="0"/>
      <w:marRight w:val="0"/>
      <w:marTop w:val="0"/>
      <w:marBottom w:val="0"/>
      <w:divBdr>
        <w:top w:val="none" w:sz="0" w:space="0" w:color="auto"/>
        <w:left w:val="none" w:sz="0" w:space="0" w:color="auto"/>
        <w:bottom w:val="none" w:sz="0" w:space="0" w:color="auto"/>
        <w:right w:val="none" w:sz="0" w:space="0" w:color="auto"/>
      </w:divBdr>
    </w:div>
    <w:div w:id="1462457803">
      <w:bodyDiv w:val="1"/>
      <w:marLeft w:val="0"/>
      <w:marRight w:val="0"/>
      <w:marTop w:val="0"/>
      <w:marBottom w:val="0"/>
      <w:divBdr>
        <w:top w:val="none" w:sz="0" w:space="0" w:color="auto"/>
        <w:left w:val="none" w:sz="0" w:space="0" w:color="auto"/>
        <w:bottom w:val="none" w:sz="0" w:space="0" w:color="auto"/>
        <w:right w:val="none" w:sz="0" w:space="0" w:color="auto"/>
      </w:divBdr>
    </w:div>
    <w:div w:id="1462530718">
      <w:bodyDiv w:val="1"/>
      <w:marLeft w:val="0"/>
      <w:marRight w:val="0"/>
      <w:marTop w:val="0"/>
      <w:marBottom w:val="0"/>
      <w:divBdr>
        <w:top w:val="none" w:sz="0" w:space="0" w:color="auto"/>
        <w:left w:val="none" w:sz="0" w:space="0" w:color="auto"/>
        <w:bottom w:val="none" w:sz="0" w:space="0" w:color="auto"/>
        <w:right w:val="none" w:sz="0" w:space="0" w:color="auto"/>
      </w:divBdr>
    </w:div>
    <w:div w:id="1462574766">
      <w:bodyDiv w:val="1"/>
      <w:marLeft w:val="0"/>
      <w:marRight w:val="0"/>
      <w:marTop w:val="0"/>
      <w:marBottom w:val="0"/>
      <w:divBdr>
        <w:top w:val="none" w:sz="0" w:space="0" w:color="auto"/>
        <w:left w:val="none" w:sz="0" w:space="0" w:color="auto"/>
        <w:bottom w:val="none" w:sz="0" w:space="0" w:color="auto"/>
        <w:right w:val="none" w:sz="0" w:space="0" w:color="auto"/>
      </w:divBdr>
    </w:div>
    <w:div w:id="1462647944">
      <w:bodyDiv w:val="1"/>
      <w:marLeft w:val="0"/>
      <w:marRight w:val="0"/>
      <w:marTop w:val="0"/>
      <w:marBottom w:val="0"/>
      <w:divBdr>
        <w:top w:val="none" w:sz="0" w:space="0" w:color="auto"/>
        <w:left w:val="none" w:sz="0" w:space="0" w:color="auto"/>
        <w:bottom w:val="none" w:sz="0" w:space="0" w:color="auto"/>
        <w:right w:val="none" w:sz="0" w:space="0" w:color="auto"/>
      </w:divBdr>
    </w:div>
    <w:div w:id="1463037688">
      <w:bodyDiv w:val="1"/>
      <w:marLeft w:val="0"/>
      <w:marRight w:val="0"/>
      <w:marTop w:val="0"/>
      <w:marBottom w:val="0"/>
      <w:divBdr>
        <w:top w:val="none" w:sz="0" w:space="0" w:color="auto"/>
        <w:left w:val="none" w:sz="0" w:space="0" w:color="auto"/>
        <w:bottom w:val="none" w:sz="0" w:space="0" w:color="auto"/>
        <w:right w:val="none" w:sz="0" w:space="0" w:color="auto"/>
      </w:divBdr>
    </w:div>
    <w:div w:id="1463503922">
      <w:bodyDiv w:val="1"/>
      <w:marLeft w:val="0"/>
      <w:marRight w:val="0"/>
      <w:marTop w:val="0"/>
      <w:marBottom w:val="0"/>
      <w:divBdr>
        <w:top w:val="none" w:sz="0" w:space="0" w:color="auto"/>
        <w:left w:val="none" w:sz="0" w:space="0" w:color="auto"/>
        <w:bottom w:val="none" w:sz="0" w:space="0" w:color="auto"/>
        <w:right w:val="none" w:sz="0" w:space="0" w:color="auto"/>
      </w:divBdr>
    </w:div>
    <w:div w:id="1463771431">
      <w:bodyDiv w:val="1"/>
      <w:marLeft w:val="0"/>
      <w:marRight w:val="0"/>
      <w:marTop w:val="0"/>
      <w:marBottom w:val="0"/>
      <w:divBdr>
        <w:top w:val="none" w:sz="0" w:space="0" w:color="auto"/>
        <w:left w:val="none" w:sz="0" w:space="0" w:color="auto"/>
        <w:bottom w:val="none" w:sz="0" w:space="0" w:color="auto"/>
        <w:right w:val="none" w:sz="0" w:space="0" w:color="auto"/>
      </w:divBdr>
    </w:div>
    <w:div w:id="1463772690">
      <w:bodyDiv w:val="1"/>
      <w:marLeft w:val="0"/>
      <w:marRight w:val="0"/>
      <w:marTop w:val="0"/>
      <w:marBottom w:val="0"/>
      <w:divBdr>
        <w:top w:val="none" w:sz="0" w:space="0" w:color="auto"/>
        <w:left w:val="none" w:sz="0" w:space="0" w:color="auto"/>
        <w:bottom w:val="none" w:sz="0" w:space="0" w:color="auto"/>
        <w:right w:val="none" w:sz="0" w:space="0" w:color="auto"/>
      </w:divBdr>
    </w:div>
    <w:div w:id="1463965540">
      <w:bodyDiv w:val="1"/>
      <w:marLeft w:val="0"/>
      <w:marRight w:val="0"/>
      <w:marTop w:val="0"/>
      <w:marBottom w:val="0"/>
      <w:divBdr>
        <w:top w:val="none" w:sz="0" w:space="0" w:color="auto"/>
        <w:left w:val="none" w:sz="0" w:space="0" w:color="auto"/>
        <w:bottom w:val="none" w:sz="0" w:space="0" w:color="auto"/>
        <w:right w:val="none" w:sz="0" w:space="0" w:color="auto"/>
      </w:divBdr>
    </w:div>
    <w:div w:id="1464152260">
      <w:bodyDiv w:val="1"/>
      <w:marLeft w:val="0"/>
      <w:marRight w:val="0"/>
      <w:marTop w:val="0"/>
      <w:marBottom w:val="0"/>
      <w:divBdr>
        <w:top w:val="none" w:sz="0" w:space="0" w:color="auto"/>
        <w:left w:val="none" w:sz="0" w:space="0" w:color="auto"/>
        <w:bottom w:val="none" w:sz="0" w:space="0" w:color="auto"/>
        <w:right w:val="none" w:sz="0" w:space="0" w:color="auto"/>
      </w:divBdr>
    </w:div>
    <w:div w:id="1464926714">
      <w:bodyDiv w:val="1"/>
      <w:marLeft w:val="0"/>
      <w:marRight w:val="0"/>
      <w:marTop w:val="0"/>
      <w:marBottom w:val="0"/>
      <w:divBdr>
        <w:top w:val="none" w:sz="0" w:space="0" w:color="auto"/>
        <w:left w:val="none" w:sz="0" w:space="0" w:color="auto"/>
        <w:bottom w:val="none" w:sz="0" w:space="0" w:color="auto"/>
        <w:right w:val="none" w:sz="0" w:space="0" w:color="auto"/>
      </w:divBdr>
    </w:div>
    <w:div w:id="1465080878">
      <w:bodyDiv w:val="1"/>
      <w:marLeft w:val="0"/>
      <w:marRight w:val="0"/>
      <w:marTop w:val="0"/>
      <w:marBottom w:val="0"/>
      <w:divBdr>
        <w:top w:val="none" w:sz="0" w:space="0" w:color="auto"/>
        <w:left w:val="none" w:sz="0" w:space="0" w:color="auto"/>
        <w:bottom w:val="none" w:sz="0" w:space="0" w:color="auto"/>
        <w:right w:val="none" w:sz="0" w:space="0" w:color="auto"/>
      </w:divBdr>
    </w:div>
    <w:div w:id="1465126088">
      <w:bodyDiv w:val="1"/>
      <w:marLeft w:val="0"/>
      <w:marRight w:val="0"/>
      <w:marTop w:val="0"/>
      <w:marBottom w:val="0"/>
      <w:divBdr>
        <w:top w:val="none" w:sz="0" w:space="0" w:color="auto"/>
        <w:left w:val="none" w:sz="0" w:space="0" w:color="auto"/>
        <w:bottom w:val="none" w:sz="0" w:space="0" w:color="auto"/>
        <w:right w:val="none" w:sz="0" w:space="0" w:color="auto"/>
      </w:divBdr>
    </w:div>
    <w:div w:id="1465194969">
      <w:bodyDiv w:val="1"/>
      <w:marLeft w:val="0"/>
      <w:marRight w:val="0"/>
      <w:marTop w:val="0"/>
      <w:marBottom w:val="0"/>
      <w:divBdr>
        <w:top w:val="none" w:sz="0" w:space="0" w:color="auto"/>
        <w:left w:val="none" w:sz="0" w:space="0" w:color="auto"/>
        <w:bottom w:val="none" w:sz="0" w:space="0" w:color="auto"/>
        <w:right w:val="none" w:sz="0" w:space="0" w:color="auto"/>
      </w:divBdr>
    </w:div>
    <w:div w:id="1465611342">
      <w:bodyDiv w:val="1"/>
      <w:marLeft w:val="0"/>
      <w:marRight w:val="0"/>
      <w:marTop w:val="0"/>
      <w:marBottom w:val="0"/>
      <w:divBdr>
        <w:top w:val="none" w:sz="0" w:space="0" w:color="auto"/>
        <w:left w:val="none" w:sz="0" w:space="0" w:color="auto"/>
        <w:bottom w:val="none" w:sz="0" w:space="0" w:color="auto"/>
        <w:right w:val="none" w:sz="0" w:space="0" w:color="auto"/>
      </w:divBdr>
      <w:divsChild>
        <w:div w:id="1686247705">
          <w:marLeft w:val="480"/>
          <w:marRight w:val="0"/>
          <w:marTop w:val="0"/>
          <w:marBottom w:val="0"/>
          <w:divBdr>
            <w:top w:val="none" w:sz="0" w:space="0" w:color="auto"/>
            <w:left w:val="none" w:sz="0" w:space="0" w:color="auto"/>
            <w:bottom w:val="none" w:sz="0" w:space="0" w:color="auto"/>
            <w:right w:val="none" w:sz="0" w:space="0" w:color="auto"/>
          </w:divBdr>
        </w:div>
        <w:div w:id="1503278573">
          <w:marLeft w:val="480"/>
          <w:marRight w:val="0"/>
          <w:marTop w:val="0"/>
          <w:marBottom w:val="0"/>
          <w:divBdr>
            <w:top w:val="none" w:sz="0" w:space="0" w:color="auto"/>
            <w:left w:val="none" w:sz="0" w:space="0" w:color="auto"/>
            <w:bottom w:val="none" w:sz="0" w:space="0" w:color="auto"/>
            <w:right w:val="none" w:sz="0" w:space="0" w:color="auto"/>
          </w:divBdr>
        </w:div>
        <w:div w:id="1727408214">
          <w:marLeft w:val="480"/>
          <w:marRight w:val="0"/>
          <w:marTop w:val="0"/>
          <w:marBottom w:val="0"/>
          <w:divBdr>
            <w:top w:val="none" w:sz="0" w:space="0" w:color="auto"/>
            <w:left w:val="none" w:sz="0" w:space="0" w:color="auto"/>
            <w:bottom w:val="none" w:sz="0" w:space="0" w:color="auto"/>
            <w:right w:val="none" w:sz="0" w:space="0" w:color="auto"/>
          </w:divBdr>
        </w:div>
        <w:div w:id="2141066620">
          <w:marLeft w:val="480"/>
          <w:marRight w:val="0"/>
          <w:marTop w:val="0"/>
          <w:marBottom w:val="0"/>
          <w:divBdr>
            <w:top w:val="none" w:sz="0" w:space="0" w:color="auto"/>
            <w:left w:val="none" w:sz="0" w:space="0" w:color="auto"/>
            <w:bottom w:val="none" w:sz="0" w:space="0" w:color="auto"/>
            <w:right w:val="none" w:sz="0" w:space="0" w:color="auto"/>
          </w:divBdr>
        </w:div>
        <w:div w:id="1407336173">
          <w:marLeft w:val="480"/>
          <w:marRight w:val="0"/>
          <w:marTop w:val="0"/>
          <w:marBottom w:val="0"/>
          <w:divBdr>
            <w:top w:val="none" w:sz="0" w:space="0" w:color="auto"/>
            <w:left w:val="none" w:sz="0" w:space="0" w:color="auto"/>
            <w:bottom w:val="none" w:sz="0" w:space="0" w:color="auto"/>
            <w:right w:val="none" w:sz="0" w:space="0" w:color="auto"/>
          </w:divBdr>
        </w:div>
        <w:div w:id="522667079">
          <w:marLeft w:val="480"/>
          <w:marRight w:val="0"/>
          <w:marTop w:val="0"/>
          <w:marBottom w:val="0"/>
          <w:divBdr>
            <w:top w:val="none" w:sz="0" w:space="0" w:color="auto"/>
            <w:left w:val="none" w:sz="0" w:space="0" w:color="auto"/>
            <w:bottom w:val="none" w:sz="0" w:space="0" w:color="auto"/>
            <w:right w:val="none" w:sz="0" w:space="0" w:color="auto"/>
          </w:divBdr>
        </w:div>
        <w:div w:id="25838025">
          <w:marLeft w:val="480"/>
          <w:marRight w:val="0"/>
          <w:marTop w:val="0"/>
          <w:marBottom w:val="0"/>
          <w:divBdr>
            <w:top w:val="none" w:sz="0" w:space="0" w:color="auto"/>
            <w:left w:val="none" w:sz="0" w:space="0" w:color="auto"/>
            <w:bottom w:val="none" w:sz="0" w:space="0" w:color="auto"/>
            <w:right w:val="none" w:sz="0" w:space="0" w:color="auto"/>
          </w:divBdr>
        </w:div>
        <w:div w:id="1413549033">
          <w:marLeft w:val="480"/>
          <w:marRight w:val="0"/>
          <w:marTop w:val="0"/>
          <w:marBottom w:val="0"/>
          <w:divBdr>
            <w:top w:val="none" w:sz="0" w:space="0" w:color="auto"/>
            <w:left w:val="none" w:sz="0" w:space="0" w:color="auto"/>
            <w:bottom w:val="none" w:sz="0" w:space="0" w:color="auto"/>
            <w:right w:val="none" w:sz="0" w:space="0" w:color="auto"/>
          </w:divBdr>
        </w:div>
        <w:div w:id="1888106189">
          <w:marLeft w:val="480"/>
          <w:marRight w:val="0"/>
          <w:marTop w:val="0"/>
          <w:marBottom w:val="0"/>
          <w:divBdr>
            <w:top w:val="none" w:sz="0" w:space="0" w:color="auto"/>
            <w:left w:val="none" w:sz="0" w:space="0" w:color="auto"/>
            <w:bottom w:val="none" w:sz="0" w:space="0" w:color="auto"/>
            <w:right w:val="none" w:sz="0" w:space="0" w:color="auto"/>
          </w:divBdr>
        </w:div>
        <w:div w:id="1648124137">
          <w:marLeft w:val="480"/>
          <w:marRight w:val="0"/>
          <w:marTop w:val="0"/>
          <w:marBottom w:val="0"/>
          <w:divBdr>
            <w:top w:val="none" w:sz="0" w:space="0" w:color="auto"/>
            <w:left w:val="none" w:sz="0" w:space="0" w:color="auto"/>
            <w:bottom w:val="none" w:sz="0" w:space="0" w:color="auto"/>
            <w:right w:val="none" w:sz="0" w:space="0" w:color="auto"/>
          </w:divBdr>
        </w:div>
        <w:div w:id="1922442443">
          <w:marLeft w:val="480"/>
          <w:marRight w:val="0"/>
          <w:marTop w:val="0"/>
          <w:marBottom w:val="0"/>
          <w:divBdr>
            <w:top w:val="none" w:sz="0" w:space="0" w:color="auto"/>
            <w:left w:val="none" w:sz="0" w:space="0" w:color="auto"/>
            <w:bottom w:val="none" w:sz="0" w:space="0" w:color="auto"/>
            <w:right w:val="none" w:sz="0" w:space="0" w:color="auto"/>
          </w:divBdr>
        </w:div>
        <w:div w:id="547647627">
          <w:marLeft w:val="480"/>
          <w:marRight w:val="0"/>
          <w:marTop w:val="0"/>
          <w:marBottom w:val="0"/>
          <w:divBdr>
            <w:top w:val="none" w:sz="0" w:space="0" w:color="auto"/>
            <w:left w:val="none" w:sz="0" w:space="0" w:color="auto"/>
            <w:bottom w:val="none" w:sz="0" w:space="0" w:color="auto"/>
            <w:right w:val="none" w:sz="0" w:space="0" w:color="auto"/>
          </w:divBdr>
        </w:div>
        <w:div w:id="849757068">
          <w:marLeft w:val="480"/>
          <w:marRight w:val="0"/>
          <w:marTop w:val="0"/>
          <w:marBottom w:val="0"/>
          <w:divBdr>
            <w:top w:val="none" w:sz="0" w:space="0" w:color="auto"/>
            <w:left w:val="none" w:sz="0" w:space="0" w:color="auto"/>
            <w:bottom w:val="none" w:sz="0" w:space="0" w:color="auto"/>
            <w:right w:val="none" w:sz="0" w:space="0" w:color="auto"/>
          </w:divBdr>
        </w:div>
        <w:div w:id="2076660983">
          <w:marLeft w:val="480"/>
          <w:marRight w:val="0"/>
          <w:marTop w:val="0"/>
          <w:marBottom w:val="0"/>
          <w:divBdr>
            <w:top w:val="none" w:sz="0" w:space="0" w:color="auto"/>
            <w:left w:val="none" w:sz="0" w:space="0" w:color="auto"/>
            <w:bottom w:val="none" w:sz="0" w:space="0" w:color="auto"/>
            <w:right w:val="none" w:sz="0" w:space="0" w:color="auto"/>
          </w:divBdr>
        </w:div>
        <w:div w:id="777993991">
          <w:marLeft w:val="480"/>
          <w:marRight w:val="0"/>
          <w:marTop w:val="0"/>
          <w:marBottom w:val="0"/>
          <w:divBdr>
            <w:top w:val="none" w:sz="0" w:space="0" w:color="auto"/>
            <w:left w:val="none" w:sz="0" w:space="0" w:color="auto"/>
            <w:bottom w:val="none" w:sz="0" w:space="0" w:color="auto"/>
            <w:right w:val="none" w:sz="0" w:space="0" w:color="auto"/>
          </w:divBdr>
        </w:div>
        <w:div w:id="408961775">
          <w:marLeft w:val="480"/>
          <w:marRight w:val="0"/>
          <w:marTop w:val="0"/>
          <w:marBottom w:val="0"/>
          <w:divBdr>
            <w:top w:val="none" w:sz="0" w:space="0" w:color="auto"/>
            <w:left w:val="none" w:sz="0" w:space="0" w:color="auto"/>
            <w:bottom w:val="none" w:sz="0" w:space="0" w:color="auto"/>
            <w:right w:val="none" w:sz="0" w:space="0" w:color="auto"/>
          </w:divBdr>
        </w:div>
        <w:div w:id="2009094633">
          <w:marLeft w:val="480"/>
          <w:marRight w:val="0"/>
          <w:marTop w:val="0"/>
          <w:marBottom w:val="0"/>
          <w:divBdr>
            <w:top w:val="none" w:sz="0" w:space="0" w:color="auto"/>
            <w:left w:val="none" w:sz="0" w:space="0" w:color="auto"/>
            <w:bottom w:val="none" w:sz="0" w:space="0" w:color="auto"/>
            <w:right w:val="none" w:sz="0" w:space="0" w:color="auto"/>
          </w:divBdr>
        </w:div>
        <w:div w:id="1627079574">
          <w:marLeft w:val="480"/>
          <w:marRight w:val="0"/>
          <w:marTop w:val="0"/>
          <w:marBottom w:val="0"/>
          <w:divBdr>
            <w:top w:val="none" w:sz="0" w:space="0" w:color="auto"/>
            <w:left w:val="none" w:sz="0" w:space="0" w:color="auto"/>
            <w:bottom w:val="none" w:sz="0" w:space="0" w:color="auto"/>
            <w:right w:val="none" w:sz="0" w:space="0" w:color="auto"/>
          </w:divBdr>
        </w:div>
        <w:div w:id="1522428476">
          <w:marLeft w:val="480"/>
          <w:marRight w:val="0"/>
          <w:marTop w:val="0"/>
          <w:marBottom w:val="0"/>
          <w:divBdr>
            <w:top w:val="none" w:sz="0" w:space="0" w:color="auto"/>
            <w:left w:val="none" w:sz="0" w:space="0" w:color="auto"/>
            <w:bottom w:val="none" w:sz="0" w:space="0" w:color="auto"/>
            <w:right w:val="none" w:sz="0" w:space="0" w:color="auto"/>
          </w:divBdr>
        </w:div>
        <w:div w:id="512643961">
          <w:marLeft w:val="480"/>
          <w:marRight w:val="0"/>
          <w:marTop w:val="0"/>
          <w:marBottom w:val="0"/>
          <w:divBdr>
            <w:top w:val="none" w:sz="0" w:space="0" w:color="auto"/>
            <w:left w:val="none" w:sz="0" w:space="0" w:color="auto"/>
            <w:bottom w:val="none" w:sz="0" w:space="0" w:color="auto"/>
            <w:right w:val="none" w:sz="0" w:space="0" w:color="auto"/>
          </w:divBdr>
        </w:div>
        <w:div w:id="1456293896">
          <w:marLeft w:val="480"/>
          <w:marRight w:val="0"/>
          <w:marTop w:val="0"/>
          <w:marBottom w:val="0"/>
          <w:divBdr>
            <w:top w:val="none" w:sz="0" w:space="0" w:color="auto"/>
            <w:left w:val="none" w:sz="0" w:space="0" w:color="auto"/>
            <w:bottom w:val="none" w:sz="0" w:space="0" w:color="auto"/>
            <w:right w:val="none" w:sz="0" w:space="0" w:color="auto"/>
          </w:divBdr>
        </w:div>
        <w:div w:id="1979407770">
          <w:marLeft w:val="480"/>
          <w:marRight w:val="0"/>
          <w:marTop w:val="0"/>
          <w:marBottom w:val="0"/>
          <w:divBdr>
            <w:top w:val="none" w:sz="0" w:space="0" w:color="auto"/>
            <w:left w:val="none" w:sz="0" w:space="0" w:color="auto"/>
            <w:bottom w:val="none" w:sz="0" w:space="0" w:color="auto"/>
            <w:right w:val="none" w:sz="0" w:space="0" w:color="auto"/>
          </w:divBdr>
        </w:div>
        <w:div w:id="265188013">
          <w:marLeft w:val="480"/>
          <w:marRight w:val="0"/>
          <w:marTop w:val="0"/>
          <w:marBottom w:val="0"/>
          <w:divBdr>
            <w:top w:val="none" w:sz="0" w:space="0" w:color="auto"/>
            <w:left w:val="none" w:sz="0" w:space="0" w:color="auto"/>
            <w:bottom w:val="none" w:sz="0" w:space="0" w:color="auto"/>
            <w:right w:val="none" w:sz="0" w:space="0" w:color="auto"/>
          </w:divBdr>
        </w:div>
        <w:div w:id="1853564112">
          <w:marLeft w:val="480"/>
          <w:marRight w:val="0"/>
          <w:marTop w:val="0"/>
          <w:marBottom w:val="0"/>
          <w:divBdr>
            <w:top w:val="none" w:sz="0" w:space="0" w:color="auto"/>
            <w:left w:val="none" w:sz="0" w:space="0" w:color="auto"/>
            <w:bottom w:val="none" w:sz="0" w:space="0" w:color="auto"/>
            <w:right w:val="none" w:sz="0" w:space="0" w:color="auto"/>
          </w:divBdr>
        </w:div>
        <w:div w:id="1160389784">
          <w:marLeft w:val="480"/>
          <w:marRight w:val="0"/>
          <w:marTop w:val="0"/>
          <w:marBottom w:val="0"/>
          <w:divBdr>
            <w:top w:val="none" w:sz="0" w:space="0" w:color="auto"/>
            <w:left w:val="none" w:sz="0" w:space="0" w:color="auto"/>
            <w:bottom w:val="none" w:sz="0" w:space="0" w:color="auto"/>
            <w:right w:val="none" w:sz="0" w:space="0" w:color="auto"/>
          </w:divBdr>
        </w:div>
        <w:div w:id="7757725">
          <w:marLeft w:val="480"/>
          <w:marRight w:val="0"/>
          <w:marTop w:val="0"/>
          <w:marBottom w:val="0"/>
          <w:divBdr>
            <w:top w:val="none" w:sz="0" w:space="0" w:color="auto"/>
            <w:left w:val="none" w:sz="0" w:space="0" w:color="auto"/>
            <w:bottom w:val="none" w:sz="0" w:space="0" w:color="auto"/>
            <w:right w:val="none" w:sz="0" w:space="0" w:color="auto"/>
          </w:divBdr>
        </w:div>
        <w:div w:id="953561529">
          <w:marLeft w:val="480"/>
          <w:marRight w:val="0"/>
          <w:marTop w:val="0"/>
          <w:marBottom w:val="0"/>
          <w:divBdr>
            <w:top w:val="none" w:sz="0" w:space="0" w:color="auto"/>
            <w:left w:val="none" w:sz="0" w:space="0" w:color="auto"/>
            <w:bottom w:val="none" w:sz="0" w:space="0" w:color="auto"/>
            <w:right w:val="none" w:sz="0" w:space="0" w:color="auto"/>
          </w:divBdr>
        </w:div>
        <w:div w:id="399600152">
          <w:marLeft w:val="480"/>
          <w:marRight w:val="0"/>
          <w:marTop w:val="0"/>
          <w:marBottom w:val="0"/>
          <w:divBdr>
            <w:top w:val="none" w:sz="0" w:space="0" w:color="auto"/>
            <w:left w:val="none" w:sz="0" w:space="0" w:color="auto"/>
            <w:bottom w:val="none" w:sz="0" w:space="0" w:color="auto"/>
            <w:right w:val="none" w:sz="0" w:space="0" w:color="auto"/>
          </w:divBdr>
        </w:div>
        <w:div w:id="1341935257">
          <w:marLeft w:val="480"/>
          <w:marRight w:val="0"/>
          <w:marTop w:val="0"/>
          <w:marBottom w:val="0"/>
          <w:divBdr>
            <w:top w:val="none" w:sz="0" w:space="0" w:color="auto"/>
            <w:left w:val="none" w:sz="0" w:space="0" w:color="auto"/>
            <w:bottom w:val="none" w:sz="0" w:space="0" w:color="auto"/>
            <w:right w:val="none" w:sz="0" w:space="0" w:color="auto"/>
          </w:divBdr>
        </w:div>
        <w:div w:id="1805660905">
          <w:marLeft w:val="480"/>
          <w:marRight w:val="0"/>
          <w:marTop w:val="0"/>
          <w:marBottom w:val="0"/>
          <w:divBdr>
            <w:top w:val="none" w:sz="0" w:space="0" w:color="auto"/>
            <w:left w:val="none" w:sz="0" w:space="0" w:color="auto"/>
            <w:bottom w:val="none" w:sz="0" w:space="0" w:color="auto"/>
            <w:right w:val="none" w:sz="0" w:space="0" w:color="auto"/>
          </w:divBdr>
        </w:div>
        <w:div w:id="481655121">
          <w:marLeft w:val="480"/>
          <w:marRight w:val="0"/>
          <w:marTop w:val="0"/>
          <w:marBottom w:val="0"/>
          <w:divBdr>
            <w:top w:val="none" w:sz="0" w:space="0" w:color="auto"/>
            <w:left w:val="none" w:sz="0" w:space="0" w:color="auto"/>
            <w:bottom w:val="none" w:sz="0" w:space="0" w:color="auto"/>
            <w:right w:val="none" w:sz="0" w:space="0" w:color="auto"/>
          </w:divBdr>
        </w:div>
        <w:div w:id="1406223744">
          <w:marLeft w:val="480"/>
          <w:marRight w:val="0"/>
          <w:marTop w:val="0"/>
          <w:marBottom w:val="0"/>
          <w:divBdr>
            <w:top w:val="none" w:sz="0" w:space="0" w:color="auto"/>
            <w:left w:val="none" w:sz="0" w:space="0" w:color="auto"/>
            <w:bottom w:val="none" w:sz="0" w:space="0" w:color="auto"/>
            <w:right w:val="none" w:sz="0" w:space="0" w:color="auto"/>
          </w:divBdr>
        </w:div>
        <w:div w:id="1274483093">
          <w:marLeft w:val="480"/>
          <w:marRight w:val="0"/>
          <w:marTop w:val="0"/>
          <w:marBottom w:val="0"/>
          <w:divBdr>
            <w:top w:val="none" w:sz="0" w:space="0" w:color="auto"/>
            <w:left w:val="none" w:sz="0" w:space="0" w:color="auto"/>
            <w:bottom w:val="none" w:sz="0" w:space="0" w:color="auto"/>
            <w:right w:val="none" w:sz="0" w:space="0" w:color="auto"/>
          </w:divBdr>
        </w:div>
        <w:div w:id="488063601">
          <w:marLeft w:val="480"/>
          <w:marRight w:val="0"/>
          <w:marTop w:val="0"/>
          <w:marBottom w:val="0"/>
          <w:divBdr>
            <w:top w:val="none" w:sz="0" w:space="0" w:color="auto"/>
            <w:left w:val="none" w:sz="0" w:space="0" w:color="auto"/>
            <w:bottom w:val="none" w:sz="0" w:space="0" w:color="auto"/>
            <w:right w:val="none" w:sz="0" w:space="0" w:color="auto"/>
          </w:divBdr>
        </w:div>
        <w:div w:id="132993601">
          <w:marLeft w:val="480"/>
          <w:marRight w:val="0"/>
          <w:marTop w:val="0"/>
          <w:marBottom w:val="0"/>
          <w:divBdr>
            <w:top w:val="none" w:sz="0" w:space="0" w:color="auto"/>
            <w:left w:val="none" w:sz="0" w:space="0" w:color="auto"/>
            <w:bottom w:val="none" w:sz="0" w:space="0" w:color="auto"/>
            <w:right w:val="none" w:sz="0" w:space="0" w:color="auto"/>
          </w:divBdr>
        </w:div>
        <w:div w:id="860894458">
          <w:marLeft w:val="480"/>
          <w:marRight w:val="0"/>
          <w:marTop w:val="0"/>
          <w:marBottom w:val="0"/>
          <w:divBdr>
            <w:top w:val="none" w:sz="0" w:space="0" w:color="auto"/>
            <w:left w:val="none" w:sz="0" w:space="0" w:color="auto"/>
            <w:bottom w:val="none" w:sz="0" w:space="0" w:color="auto"/>
            <w:right w:val="none" w:sz="0" w:space="0" w:color="auto"/>
          </w:divBdr>
        </w:div>
        <w:div w:id="1695765467">
          <w:marLeft w:val="480"/>
          <w:marRight w:val="0"/>
          <w:marTop w:val="0"/>
          <w:marBottom w:val="0"/>
          <w:divBdr>
            <w:top w:val="none" w:sz="0" w:space="0" w:color="auto"/>
            <w:left w:val="none" w:sz="0" w:space="0" w:color="auto"/>
            <w:bottom w:val="none" w:sz="0" w:space="0" w:color="auto"/>
            <w:right w:val="none" w:sz="0" w:space="0" w:color="auto"/>
          </w:divBdr>
        </w:div>
        <w:div w:id="430392016">
          <w:marLeft w:val="480"/>
          <w:marRight w:val="0"/>
          <w:marTop w:val="0"/>
          <w:marBottom w:val="0"/>
          <w:divBdr>
            <w:top w:val="none" w:sz="0" w:space="0" w:color="auto"/>
            <w:left w:val="none" w:sz="0" w:space="0" w:color="auto"/>
            <w:bottom w:val="none" w:sz="0" w:space="0" w:color="auto"/>
            <w:right w:val="none" w:sz="0" w:space="0" w:color="auto"/>
          </w:divBdr>
        </w:div>
        <w:div w:id="813133805">
          <w:marLeft w:val="480"/>
          <w:marRight w:val="0"/>
          <w:marTop w:val="0"/>
          <w:marBottom w:val="0"/>
          <w:divBdr>
            <w:top w:val="none" w:sz="0" w:space="0" w:color="auto"/>
            <w:left w:val="none" w:sz="0" w:space="0" w:color="auto"/>
            <w:bottom w:val="none" w:sz="0" w:space="0" w:color="auto"/>
            <w:right w:val="none" w:sz="0" w:space="0" w:color="auto"/>
          </w:divBdr>
        </w:div>
        <w:div w:id="120656675">
          <w:marLeft w:val="480"/>
          <w:marRight w:val="0"/>
          <w:marTop w:val="0"/>
          <w:marBottom w:val="0"/>
          <w:divBdr>
            <w:top w:val="none" w:sz="0" w:space="0" w:color="auto"/>
            <w:left w:val="none" w:sz="0" w:space="0" w:color="auto"/>
            <w:bottom w:val="none" w:sz="0" w:space="0" w:color="auto"/>
            <w:right w:val="none" w:sz="0" w:space="0" w:color="auto"/>
          </w:divBdr>
        </w:div>
        <w:div w:id="986204549">
          <w:marLeft w:val="480"/>
          <w:marRight w:val="0"/>
          <w:marTop w:val="0"/>
          <w:marBottom w:val="0"/>
          <w:divBdr>
            <w:top w:val="none" w:sz="0" w:space="0" w:color="auto"/>
            <w:left w:val="none" w:sz="0" w:space="0" w:color="auto"/>
            <w:bottom w:val="none" w:sz="0" w:space="0" w:color="auto"/>
            <w:right w:val="none" w:sz="0" w:space="0" w:color="auto"/>
          </w:divBdr>
        </w:div>
        <w:div w:id="145440205">
          <w:marLeft w:val="480"/>
          <w:marRight w:val="0"/>
          <w:marTop w:val="0"/>
          <w:marBottom w:val="0"/>
          <w:divBdr>
            <w:top w:val="none" w:sz="0" w:space="0" w:color="auto"/>
            <w:left w:val="none" w:sz="0" w:space="0" w:color="auto"/>
            <w:bottom w:val="none" w:sz="0" w:space="0" w:color="auto"/>
            <w:right w:val="none" w:sz="0" w:space="0" w:color="auto"/>
          </w:divBdr>
        </w:div>
        <w:div w:id="2099986786">
          <w:marLeft w:val="480"/>
          <w:marRight w:val="0"/>
          <w:marTop w:val="0"/>
          <w:marBottom w:val="0"/>
          <w:divBdr>
            <w:top w:val="none" w:sz="0" w:space="0" w:color="auto"/>
            <w:left w:val="none" w:sz="0" w:space="0" w:color="auto"/>
            <w:bottom w:val="none" w:sz="0" w:space="0" w:color="auto"/>
            <w:right w:val="none" w:sz="0" w:space="0" w:color="auto"/>
          </w:divBdr>
        </w:div>
        <w:div w:id="1444423661">
          <w:marLeft w:val="480"/>
          <w:marRight w:val="0"/>
          <w:marTop w:val="0"/>
          <w:marBottom w:val="0"/>
          <w:divBdr>
            <w:top w:val="none" w:sz="0" w:space="0" w:color="auto"/>
            <w:left w:val="none" w:sz="0" w:space="0" w:color="auto"/>
            <w:bottom w:val="none" w:sz="0" w:space="0" w:color="auto"/>
            <w:right w:val="none" w:sz="0" w:space="0" w:color="auto"/>
          </w:divBdr>
        </w:div>
        <w:div w:id="1421101783">
          <w:marLeft w:val="480"/>
          <w:marRight w:val="0"/>
          <w:marTop w:val="0"/>
          <w:marBottom w:val="0"/>
          <w:divBdr>
            <w:top w:val="none" w:sz="0" w:space="0" w:color="auto"/>
            <w:left w:val="none" w:sz="0" w:space="0" w:color="auto"/>
            <w:bottom w:val="none" w:sz="0" w:space="0" w:color="auto"/>
            <w:right w:val="none" w:sz="0" w:space="0" w:color="auto"/>
          </w:divBdr>
        </w:div>
        <w:div w:id="1024399913">
          <w:marLeft w:val="480"/>
          <w:marRight w:val="0"/>
          <w:marTop w:val="0"/>
          <w:marBottom w:val="0"/>
          <w:divBdr>
            <w:top w:val="none" w:sz="0" w:space="0" w:color="auto"/>
            <w:left w:val="none" w:sz="0" w:space="0" w:color="auto"/>
            <w:bottom w:val="none" w:sz="0" w:space="0" w:color="auto"/>
            <w:right w:val="none" w:sz="0" w:space="0" w:color="auto"/>
          </w:divBdr>
        </w:div>
        <w:div w:id="937562072">
          <w:marLeft w:val="480"/>
          <w:marRight w:val="0"/>
          <w:marTop w:val="0"/>
          <w:marBottom w:val="0"/>
          <w:divBdr>
            <w:top w:val="none" w:sz="0" w:space="0" w:color="auto"/>
            <w:left w:val="none" w:sz="0" w:space="0" w:color="auto"/>
            <w:bottom w:val="none" w:sz="0" w:space="0" w:color="auto"/>
            <w:right w:val="none" w:sz="0" w:space="0" w:color="auto"/>
          </w:divBdr>
        </w:div>
        <w:div w:id="1726753190">
          <w:marLeft w:val="480"/>
          <w:marRight w:val="0"/>
          <w:marTop w:val="0"/>
          <w:marBottom w:val="0"/>
          <w:divBdr>
            <w:top w:val="none" w:sz="0" w:space="0" w:color="auto"/>
            <w:left w:val="none" w:sz="0" w:space="0" w:color="auto"/>
            <w:bottom w:val="none" w:sz="0" w:space="0" w:color="auto"/>
            <w:right w:val="none" w:sz="0" w:space="0" w:color="auto"/>
          </w:divBdr>
        </w:div>
        <w:div w:id="1710256732">
          <w:marLeft w:val="480"/>
          <w:marRight w:val="0"/>
          <w:marTop w:val="0"/>
          <w:marBottom w:val="0"/>
          <w:divBdr>
            <w:top w:val="none" w:sz="0" w:space="0" w:color="auto"/>
            <w:left w:val="none" w:sz="0" w:space="0" w:color="auto"/>
            <w:bottom w:val="none" w:sz="0" w:space="0" w:color="auto"/>
            <w:right w:val="none" w:sz="0" w:space="0" w:color="auto"/>
          </w:divBdr>
        </w:div>
        <w:div w:id="1667587971">
          <w:marLeft w:val="480"/>
          <w:marRight w:val="0"/>
          <w:marTop w:val="0"/>
          <w:marBottom w:val="0"/>
          <w:divBdr>
            <w:top w:val="none" w:sz="0" w:space="0" w:color="auto"/>
            <w:left w:val="none" w:sz="0" w:space="0" w:color="auto"/>
            <w:bottom w:val="none" w:sz="0" w:space="0" w:color="auto"/>
            <w:right w:val="none" w:sz="0" w:space="0" w:color="auto"/>
          </w:divBdr>
        </w:div>
        <w:div w:id="1394549579">
          <w:marLeft w:val="480"/>
          <w:marRight w:val="0"/>
          <w:marTop w:val="0"/>
          <w:marBottom w:val="0"/>
          <w:divBdr>
            <w:top w:val="none" w:sz="0" w:space="0" w:color="auto"/>
            <w:left w:val="none" w:sz="0" w:space="0" w:color="auto"/>
            <w:bottom w:val="none" w:sz="0" w:space="0" w:color="auto"/>
            <w:right w:val="none" w:sz="0" w:space="0" w:color="auto"/>
          </w:divBdr>
        </w:div>
        <w:div w:id="96146417">
          <w:marLeft w:val="480"/>
          <w:marRight w:val="0"/>
          <w:marTop w:val="0"/>
          <w:marBottom w:val="0"/>
          <w:divBdr>
            <w:top w:val="none" w:sz="0" w:space="0" w:color="auto"/>
            <w:left w:val="none" w:sz="0" w:space="0" w:color="auto"/>
            <w:bottom w:val="none" w:sz="0" w:space="0" w:color="auto"/>
            <w:right w:val="none" w:sz="0" w:space="0" w:color="auto"/>
          </w:divBdr>
        </w:div>
        <w:div w:id="2145192675">
          <w:marLeft w:val="480"/>
          <w:marRight w:val="0"/>
          <w:marTop w:val="0"/>
          <w:marBottom w:val="0"/>
          <w:divBdr>
            <w:top w:val="none" w:sz="0" w:space="0" w:color="auto"/>
            <w:left w:val="none" w:sz="0" w:space="0" w:color="auto"/>
            <w:bottom w:val="none" w:sz="0" w:space="0" w:color="auto"/>
            <w:right w:val="none" w:sz="0" w:space="0" w:color="auto"/>
          </w:divBdr>
        </w:div>
        <w:div w:id="523516671">
          <w:marLeft w:val="480"/>
          <w:marRight w:val="0"/>
          <w:marTop w:val="0"/>
          <w:marBottom w:val="0"/>
          <w:divBdr>
            <w:top w:val="none" w:sz="0" w:space="0" w:color="auto"/>
            <w:left w:val="none" w:sz="0" w:space="0" w:color="auto"/>
            <w:bottom w:val="none" w:sz="0" w:space="0" w:color="auto"/>
            <w:right w:val="none" w:sz="0" w:space="0" w:color="auto"/>
          </w:divBdr>
        </w:div>
        <w:div w:id="1957788650">
          <w:marLeft w:val="480"/>
          <w:marRight w:val="0"/>
          <w:marTop w:val="0"/>
          <w:marBottom w:val="0"/>
          <w:divBdr>
            <w:top w:val="none" w:sz="0" w:space="0" w:color="auto"/>
            <w:left w:val="none" w:sz="0" w:space="0" w:color="auto"/>
            <w:bottom w:val="none" w:sz="0" w:space="0" w:color="auto"/>
            <w:right w:val="none" w:sz="0" w:space="0" w:color="auto"/>
          </w:divBdr>
        </w:div>
        <w:div w:id="1624462395">
          <w:marLeft w:val="480"/>
          <w:marRight w:val="0"/>
          <w:marTop w:val="0"/>
          <w:marBottom w:val="0"/>
          <w:divBdr>
            <w:top w:val="none" w:sz="0" w:space="0" w:color="auto"/>
            <w:left w:val="none" w:sz="0" w:space="0" w:color="auto"/>
            <w:bottom w:val="none" w:sz="0" w:space="0" w:color="auto"/>
            <w:right w:val="none" w:sz="0" w:space="0" w:color="auto"/>
          </w:divBdr>
        </w:div>
        <w:div w:id="104739553">
          <w:marLeft w:val="480"/>
          <w:marRight w:val="0"/>
          <w:marTop w:val="0"/>
          <w:marBottom w:val="0"/>
          <w:divBdr>
            <w:top w:val="none" w:sz="0" w:space="0" w:color="auto"/>
            <w:left w:val="none" w:sz="0" w:space="0" w:color="auto"/>
            <w:bottom w:val="none" w:sz="0" w:space="0" w:color="auto"/>
            <w:right w:val="none" w:sz="0" w:space="0" w:color="auto"/>
          </w:divBdr>
        </w:div>
        <w:div w:id="1877543723">
          <w:marLeft w:val="480"/>
          <w:marRight w:val="0"/>
          <w:marTop w:val="0"/>
          <w:marBottom w:val="0"/>
          <w:divBdr>
            <w:top w:val="none" w:sz="0" w:space="0" w:color="auto"/>
            <w:left w:val="none" w:sz="0" w:space="0" w:color="auto"/>
            <w:bottom w:val="none" w:sz="0" w:space="0" w:color="auto"/>
            <w:right w:val="none" w:sz="0" w:space="0" w:color="auto"/>
          </w:divBdr>
        </w:div>
        <w:div w:id="82337810">
          <w:marLeft w:val="480"/>
          <w:marRight w:val="0"/>
          <w:marTop w:val="0"/>
          <w:marBottom w:val="0"/>
          <w:divBdr>
            <w:top w:val="none" w:sz="0" w:space="0" w:color="auto"/>
            <w:left w:val="none" w:sz="0" w:space="0" w:color="auto"/>
            <w:bottom w:val="none" w:sz="0" w:space="0" w:color="auto"/>
            <w:right w:val="none" w:sz="0" w:space="0" w:color="auto"/>
          </w:divBdr>
        </w:div>
        <w:div w:id="741417439">
          <w:marLeft w:val="480"/>
          <w:marRight w:val="0"/>
          <w:marTop w:val="0"/>
          <w:marBottom w:val="0"/>
          <w:divBdr>
            <w:top w:val="none" w:sz="0" w:space="0" w:color="auto"/>
            <w:left w:val="none" w:sz="0" w:space="0" w:color="auto"/>
            <w:bottom w:val="none" w:sz="0" w:space="0" w:color="auto"/>
            <w:right w:val="none" w:sz="0" w:space="0" w:color="auto"/>
          </w:divBdr>
        </w:div>
        <w:div w:id="1860194138">
          <w:marLeft w:val="480"/>
          <w:marRight w:val="0"/>
          <w:marTop w:val="0"/>
          <w:marBottom w:val="0"/>
          <w:divBdr>
            <w:top w:val="none" w:sz="0" w:space="0" w:color="auto"/>
            <w:left w:val="none" w:sz="0" w:space="0" w:color="auto"/>
            <w:bottom w:val="none" w:sz="0" w:space="0" w:color="auto"/>
            <w:right w:val="none" w:sz="0" w:space="0" w:color="auto"/>
          </w:divBdr>
        </w:div>
        <w:div w:id="1598488794">
          <w:marLeft w:val="480"/>
          <w:marRight w:val="0"/>
          <w:marTop w:val="0"/>
          <w:marBottom w:val="0"/>
          <w:divBdr>
            <w:top w:val="none" w:sz="0" w:space="0" w:color="auto"/>
            <w:left w:val="none" w:sz="0" w:space="0" w:color="auto"/>
            <w:bottom w:val="none" w:sz="0" w:space="0" w:color="auto"/>
            <w:right w:val="none" w:sz="0" w:space="0" w:color="auto"/>
          </w:divBdr>
        </w:div>
        <w:div w:id="822500639">
          <w:marLeft w:val="480"/>
          <w:marRight w:val="0"/>
          <w:marTop w:val="0"/>
          <w:marBottom w:val="0"/>
          <w:divBdr>
            <w:top w:val="none" w:sz="0" w:space="0" w:color="auto"/>
            <w:left w:val="none" w:sz="0" w:space="0" w:color="auto"/>
            <w:bottom w:val="none" w:sz="0" w:space="0" w:color="auto"/>
            <w:right w:val="none" w:sz="0" w:space="0" w:color="auto"/>
          </w:divBdr>
        </w:div>
        <w:div w:id="494347444">
          <w:marLeft w:val="480"/>
          <w:marRight w:val="0"/>
          <w:marTop w:val="0"/>
          <w:marBottom w:val="0"/>
          <w:divBdr>
            <w:top w:val="none" w:sz="0" w:space="0" w:color="auto"/>
            <w:left w:val="none" w:sz="0" w:space="0" w:color="auto"/>
            <w:bottom w:val="none" w:sz="0" w:space="0" w:color="auto"/>
            <w:right w:val="none" w:sz="0" w:space="0" w:color="auto"/>
          </w:divBdr>
        </w:div>
        <w:div w:id="396704931">
          <w:marLeft w:val="480"/>
          <w:marRight w:val="0"/>
          <w:marTop w:val="0"/>
          <w:marBottom w:val="0"/>
          <w:divBdr>
            <w:top w:val="none" w:sz="0" w:space="0" w:color="auto"/>
            <w:left w:val="none" w:sz="0" w:space="0" w:color="auto"/>
            <w:bottom w:val="none" w:sz="0" w:space="0" w:color="auto"/>
            <w:right w:val="none" w:sz="0" w:space="0" w:color="auto"/>
          </w:divBdr>
        </w:div>
        <w:div w:id="1461190954">
          <w:marLeft w:val="480"/>
          <w:marRight w:val="0"/>
          <w:marTop w:val="0"/>
          <w:marBottom w:val="0"/>
          <w:divBdr>
            <w:top w:val="none" w:sz="0" w:space="0" w:color="auto"/>
            <w:left w:val="none" w:sz="0" w:space="0" w:color="auto"/>
            <w:bottom w:val="none" w:sz="0" w:space="0" w:color="auto"/>
            <w:right w:val="none" w:sz="0" w:space="0" w:color="auto"/>
          </w:divBdr>
        </w:div>
        <w:div w:id="952245848">
          <w:marLeft w:val="480"/>
          <w:marRight w:val="0"/>
          <w:marTop w:val="0"/>
          <w:marBottom w:val="0"/>
          <w:divBdr>
            <w:top w:val="none" w:sz="0" w:space="0" w:color="auto"/>
            <w:left w:val="none" w:sz="0" w:space="0" w:color="auto"/>
            <w:bottom w:val="none" w:sz="0" w:space="0" w:color="auto"/>
            <w:right w:val="none" w:sz="0" w:space="0" w:color="auto"/>
          </w:divBdr>
        </w:div>
        <w:div w:id="925185283">
          <w:marLeft w:val="480"/>
          <w:marRight w:val="0"/>
          <w:marTop w:val="0"/>
          <w:marBottom w:val="0"/>
          <w:divBdr>
            <w:top w:val="none" w:sz="0" w:space="0" w:color="auto"/>
            <w:left w:val="none" w:sz="0" w:space="0" w:color="auto"/>
            <w:bottom w:val="none" w:sz="0" w:space="0" w:color="auto"/>
            <w:right w:val="none" w:sz="0" w:space="0" w:color="auto"/>
          </w:divBdr>
        </w:div>
        <w:div w:id="1166240336">
          <w:marLeft w:val="480"/>
          <w:marRight w:val="0"/>
          <w:marTop w:val="0"/>
          <w:marBottom w:val="0"/>
          <w:divBdr>
            <w:top w:val="none" w:sz="0" w:space="0" w:color="auto"/>
            <w:left w:val="none" w:sz="0" w:space="0" w:color="auto"/>
            <w:bottom w:val="none" w:sz="0" w:space="0" w:color="auto"/>
            <w:right w:val="none" w:sz="0" w:space="0" w:color="auto"/>
          </w:divBdr>
        </w:div>
        <w:div w:id="455030305">
          <w:marLeft w:val="480"/>
          <w:marRight w:val="0"/>
          <w:marTop w:val="0"/>
          <w:marBottom w:val="0"/>
          <w:divBdr>
            <w:top w:val="none" w:sz="0" w:space="0" w:color="auto"/>
            <w:left w:val="none" w:sz="0" w:space="0" w:color="auto"/>
            <w:bottom w:val="none" w:sz="0" w:space="0" w:color="auto"/>
            <w:right w:val="none" w:sz="0" w:space="0" w:color="auto"/>
          </w:divBdr>
        </w:div>
        <w:div w:id="358313322">
          <w:marLeft w:val="480"/>
          <w:marRight w:val="0"/>
          <w:marTop w:val="0"/>
          <w:marBottom w:val="0"/>
          <w:divBdr>
            <w:top w:val="none" w:sz="0" w:space="0" w:color="auto"/>
            <w:left w:val="none" w:sz="0" w:space="0" w:color="auto"/>
            <w:bottom w:val="none" w:sz="0" w:space="0" w:color="auto"/>
            <w:right w:val="none" w:sz="0" w:space="0" w:color="auto"/>
          </w:divBdr>
        </w:div>
        <w:div w:id="760876347">
          <w:marLeft w:val="480"/>
          <w:marRight w:val="0"/>
          <w:marTop w:val="0"/>
          <w:marBottom w:val="0"/>
          <w:divBdr>
            <w:top w:val="none" w:sz="0" w:space="0" w:color="auto"/>
            <w:left w:val="none" w:sz="0" w:space="0" w:color="auto"/>
            <w:bottom w:val="none" w:sz="0" w:space="0" w:color="auto"/>
            <w:right w:val="none" w:sz="0" w:space="0" w:color="auto"/>
          </w:divBdr>
        </w:div>
        <w:div w:id="422997286">
          <w:marLeft w:val="480"/>
          <w:marRight w:val="0"/>
          <w:marTop w:val="0"/>
          <w:marBottom w:val="0"/>
          <w:divBdr>
            <w:top w:val="none" w:sz="0" w:space="0" w:color="auto"/>
            <w:left w:val="none" w:sz="0" w:space="0" w:color="auto"/>
            <w:bottom w:val="none" w:sz="0" w:space="0" w:color="auto"/>
            <w:right w:val="none" w:sz="0" w:space="0" w:color="auto"/>
          </w:divBdr>
        </w:div>
        <w:div w:id="1874613153">
          <w:marLeft w:val="480"/>
          <w:marRight w:val="0"/>
          <w:marTop w:val="0"/>
          <w:marBottom w:val="0"/>
          <w:divBdr>
            <w:top w:val="none" w:sz="0" w:space="0" w:color="auto"/>
            <w:left w:val="none" w:sz="0" w:space="0" w:color="auto"/>
            <w:bottom w:val="none" w:sz="0" w:space="0" w:color="auto"/>
            <w:right w:val="none" w:sz="0" w:space="0" w:color="auto"/>
          </w:divBdr>
        </w:div>
        <w:div w:id="1568607383">
          <w:marLeft w:val="480"/>
          <w:marRight w:val="0"/>
          <w:marTop w:val="0"/>
          <w:marBottom w:val="0"/>
          <w:divBdr>
            <w:top w:val="none" w:sz="0" w:space="0" w:color="auto"/>
            <w:left w:val="none" w:sz="0" w:space="0" w:color="auto"/>
            <w:bottom w:val="none" w:sz="0" w:space="0" w:color="auto"/>
            <w:right w:val="none" w:sz="0" w:space="0" w:color="auto"/>
          </w:divBdr>
        </w:div>
        <w:div w:id="346371557">
          <w:marLeft w:val="480"/>
          <w:marRight w:val="0"/>
          <w:marTop w:val="0"/>
          <w:marBottom w:val="0"/>
          <w:divBdr>
            <w:top w:val="none" w:sz="0" w:space="0" w:color="auto"/>
            <w:left w:val="none" w:sz="0" w:space="0" w:color="auto"/>
            <w:bottom w:val="none" w:sz="0" w:space="0" w:color="auto"/>
            <w:right w:val="none" w:sz="0" w:space="0" w:color="auto"/>
          </w:divBdr>
        </w:div>
        <w:div w:id="610094773">
          <w:marLeft w:val="480"/>
          <w:marRight w:val="0"/>
          <w:marTop w:val="0"/>
          <w:marBottom w:val="0"/>
          <w:divBdr>
            <w:top w:val="none" w:sz="0" w:space="0" w:color="auto"/>
            <w:left w:val="none" w:sz="0" w:space="0" w:color="auto"/>
            <w:bottom w:val="none" w:sz="0" w:space="0" w:color="auto"/>
            <w:right w:val="none" w:sz="0" w:space="0" w:color="auto"/>
          </w:divBdr>
        </w:div>
        <w:div w:id="54401618">
          <w:marLeft w:val="480"/>
          <w:marRight w:val="0"/>
          <w:marTop w:val="0"/>
          <w:marBottom w:val="0"/>
          <w:divBdr>
            <w:top w:val="none" w:sz="0" w:space="0" w:color="auto"/>
            <w:left w:val="none" w:sz="0" w:space="0" w:color="auto"/>
            <w:bottom w:val="none" w:sz="0" w:space="0" w:color="auto"/>
            <w:right w:val="none" w:sz="0" w:space="0" w:color="auto"/>
          </w:divBdr>
        </w:div>
        <w:div w:id="1251159574">
          <w:marLeft w:val="480"/>
          <w:marRight w:val="0"/>
          <w:marTop w:val="0"/>
          <w:marBottom w:val="0"/>
          <w:divBdr>
            <w:top w:val="none" w:sz="0" w:space="0" w:color="auto"/>
            <w:left w:val="none" w:sz="0" w:space="0" w:color="auto"/>
            <w:bottom w:val="none" w:sz="0" w:space="0" w:color="auto"/>
            <w:right w:val="none" w:sz="0" w:space="0" w:color="auto"/>
          </w:divBdr>
        </w:div>
        <w:div w:id="458229027">
          <w:marLeft w:val="480"/>
          <w:marRight w:val="0"/>
          <w:marTop w:val="0"/>
          <w:marBottom w:val="0"/>
          <w:divBdr>
            <w:top w:val="none" w:sz="0" w:space="0" w:color="auto"/>
            <w:left w:val="none" w:sz="0" w:space="0" w:color="auto"/>
            <w:bottom w:val="none" w:sz="0" w:space="0" w:color="auto"/>
            <w:right w:val="none" w:sz="0" w:space="0" w:color="auto"/>
          </w:divBdr>
        </w:div>
        <w:div w:id="236787970">
          <w:marLeft w:val="480"/>
          <w:marRight w:val="0"/>
          <w:marTop w:val="0"/>
          <w:marBottom w:val="0"/>
          <w:divBdr>
            <w:top w:val="none" w:sz="0" w:space="0" w:color="auto"/>
            <w:left w:val="none" w:sz="0" w:space="0" w:color="auto"/>
            <w:bottom w:val="none" w:sz="0" w:space="0" w:color="auto"/>
            <w:right w:val="none" w:sz="0" w:space="0" w:color="auto"/>
          </w:divBdr>
        </w:div>
        <w:div w:id="1591231773">
          <w:marLeft w:val="480"/>
          <w:marRight w:val="0"/>
          <w:marTop w:val="0"/>
          <w:marBottom w:val="0"/>
          <w:divBdr>
            <w:top w:val="none" w:sz="0" w:space="0" w:color="auto"/>
            <w:left w:val="none" w:sz="0" w:space="0" w:color="auto"/>
            <w:bottom w:val="none" w:sz="0" w:space="0" w:color="auto"/>
            <w:right w:val="none" w:sz="0" w:space="0" w:color="auto"/>
          </w:divBdr>
        </w:div>
        <w:div w:id="140389118">
          <w:marLeft w:val="480"/>
          <w:marRight w:val="0"/>
          <w:marTop w:val="0"/>
          <w:marBottom w:val="0"/>
          <w:divBdr>
            <w:top w:val="none" w:sz="0" w:space="0" w:color="auto"/>
            <w:left w:val="none" w:sz="0" w:space="0" w:color="auto"/>
            <w:bottom w:val="none" w:sz="0" w:space="0" w:color="auto"/>
            <w:right w:val="none" w:sz="0" w:space="0" w:color="auto"/>
          </w:divBdr>
        </w:div>
        <w:div w:id="1624264096">
          <w:marLeft w:val="480"/>
          <w:marRight w:val="0"/>
          <w:marTop w:val="0"/>
          <w:marBottom w:val="0"/>
          <w:divBdr>
            <w:top w:val="none" w:sz="0" w:space="0" w:color="auto"/>
            <w:left w:val="none" w:sz="0" w:space="0" w:color="auto"/>
            <w:bottom w:val="none" w:sz="0" w:space="0" w:color="auto"/>
            <w:right w:val="none" w:sz="0" w:space="0" w:color="auto"/>
          </w:divBdr>
        </w:div>
        <w:div w:id="621152278">
          <w:marLeft w:val="480"/>
          <w:marRight w:val="0"/>
          <w:marTop w:val="0"/>
          <w:marBottom w:val="0"/>
          <w:divBdr>
            <w:top w:val="none" w:sz="0" w:space="0" w:color="auto"/>
            <w:left w:val="none" w:sz="0" w:space="0" w:color="auto"/>
            <w:bottom w:val="none" w:sz="0" w:space="0" w:color="auto"/>
            <w:right w:val="none" w:sz="0" w:space="0" w:color="auto"/>
          </w:divBdr>
        </w:div>
        <w:div w:id="945116165">
          <w:marLeft w:val="480"/>
          <w:marRight w:val="0"/>
          <w:marTop w:val="0"/>
          <w:marBottom w:val="0"/>
          <w:divBdr>
            <w:top w:val="none" w:sz="0" w:space="0" w:color="auto"/>
            <w:left w:val="none" w:sz="0" w:space="0" w:color="auto"/>
            <w:bottom w:val="none" w:sz="0" w:space="0" w:color="auto"/>
            <w:right w:val="none" w:sz="0" w:space="0" w:color="auto"/>
          </w:divBdr>
        </w:div>
        <w:div w:id="1463427102">
          <w:marLeft w:val="480"/>
          <w:marRight w:val="0"/>
          <w:marTop w:val="0"/>
          <w:marBottom w:val="0"/>
          <w:divBdr>
            <w:top w:val="none" w:sz="0" w:space="0" w:color="auto"/>
            <w:left w:val="none" w:sz="0" w:space="0" w:color="auto"/>
            <w:bottom w:val="none" w:sz="0" w:space="0" w:color="auto"/>
            <w:right w:val="none" w:sz="0" w:space="0" w:color="auto"/>
          </w:divBdr>
        </w:div>
        <w:div w:id="792287559">
          <w:marLeft w:val="480"/>
          <w:marRight w:val="0"/>
          <w:marTop w:val="0"/>
          <w:marBottom w:val="0"/>
          <w:divBdr>
            <w:top w:val="none" w:sz="0" w:space="0" w:color="auto"/>
            <w:left w:val="none" w:sz="0" w:space="0" w:color="auto"/>
            <w:bottom w:val="none" w:sz="0" w:space="0" w:color="auto"/>
            <w:right w:val="none" w:sz="0" w:space="0" w:color="auto"/>
          </w:divBdr>
        </w:div>
        <w:div w:id="402340402">
          <w:marLeft w:val="480"/>
          <w:marRight w:val="0"/>
          <w:marTop w:val="0"/>
          <w:marBottom w:val="0"/>
          <w:divBdr>
            <w:top w:val="none" w:sz="0" w:space="0" w:color="auto"/>
            <w:left w:val="none" w:sz="0" w:space="0" w:color="auto"/>
            <w:bottom w:val="none" w:sz="0" w:space="0" w:color="auto"/>
            <w:right w:val="none" w:sz="0" w:space="0" w:color="auto"/>
          </w:divBdr>
        </w:div>
        <w:div w:id="825391623">
          <w:marLeft w:val="480"/>
          <w:marRight w:val="0"/>
          <w:marTop w:val="0"/>
          <w:marBottom w:val="0"/>
          <w:divBdr>
            <w:top w:val="none" w:sz="0" w:space="0" w:color="auto"/>
            <w:left w:val="none" w:sz="0" w:space="0" w:color="auto"/>
            <w:bottom w:val="none" w:sz="0" w:space="0" w:color="auto"/>
            <w:right w:val="none" w:sz="0" w:space="0" w:color="auto"/>
          </w:divBdr>
        </w:div>
        <w:div w:id="2102793518">
          <w:marLeft w:val="480"/>
          <w:marRight w:val="0"/>
          <w:marTop w:val="0"/>
          <w:marBottom w:val="0"/>
          <w:divBdr>
            <w:top w:val="none" w:sz="0" w:space="0" w:color="auto"/>
            <w:left w:val="none" w:sz="0" w:space="0" w:color="auto"/>
            <w:bottom w:val="none" w:sz="0" w:space="0" w:color="auto"/>
            <w:right w:val="none" w:sz="0" w:space="0" w:color="auto"/>
          </w:divBdr>
        </w:div>
        <w:div w:id="337581115">
          <w:marLeft w:val="480"/>
          <w:marRight w:val="0"/>
          <w:marTop w:val="0"/>
          <w:marBottom w:val="0"/>
          <w:divBdr>
            <w:top w:val="none" w:sz="0" w:space="0" w:color="auto"/>
            <w:left w:val="none" w:sz="0" w:space="0" w:color="auto"/>
            <w:bottom w:val="none" w:sz="0" w:space="0" w:color="auto"/>
            <w:right w:val="none" w:sz="0" w:space="0" w:color="auto"/>
          </w:divBdr>
        </w:div>
        <w:div w:id="410549001">
          <w:marLeft w:val="480"/>
          <w:marRight w:val="0"/>
          <w:marTop w:val="0"/>
          <w:marBottom w:val="0"/>
          <w:divBdr>
            <w:top w:val="none" w:sz="0" w:space="0" w:color="auto"/>
            <w:left w:val="none" w:sz="0" w:space="0" w:color="auto"/>
            <w:bottom w:val="none" w:sz="0" w:space="0" w:color="auto"/>
            <w:right w:val="none" w:sz="0" w:space="0" w:color="auto"/>
          </w:divBdr>
        </w:div>
        <w:div w:id="1180509922">
          <w:marLeft w:val="480"/>
          <w:marRight w:val="0"/>
          <w:marTop w:val="0"/>
          <w:marBottom w:val="0"/>
          <w:divBdr>
            <w:top w:val="none" w:sz="0" w:space="0" w:color="auto"/>
            <w:left w:val="none" w:sz="0" w:space="0" w:color="auto"/>
            <w:bottom w:val="none" w:sz="0" w:space="0" w:color="auto"/>
            <w:right w:val="none" w:sz="0" w:space="0" w:color="auto"/>
          </w:divBdr>
        </w:div>
        <w:div w:id="1282152909">
          <w:marLeft w:val="480"/>
          <w:marRight w:val="0"/>
          <w:marTop w:val="0"/>
          <w:marBottom w:val="0"/>
          <w:divBdr>
            <w:top w:val="none" w:sz="0" w:space="0" w:color="auto"/>
            <w:left w:val="none" w:sz="0" w:space="0" w:color="auto"/>
            <w:bottom w:val="none" w:sz="0" w:space="0" w:color="auto"/>
            <w:right w:val="none" w:sz="0" w:space="0" w:color="auto"/>
          </w:divBdr>
        </w:div>
      </w:divsChild>
    </w:div>
    <w:div w:id="1465927110">
      <w:bodyDiv w:val="1"/>
      <w:marLeft w:val="0"/>
      <w:marRight w:val="0"/>
      <w:marTop w:val="0"/>
      <w:marBottom w:val="0"/>
      <w:divBdr>
        <w:top w:val="none" w:sz="0" w:space="0" w:color="auto"/>
        <w:left w:val="none" w:sz="0" w:space="0" w:color="auto"/>
        <w:bottom w:val="none" w:sz="0" w:space="0" w:color="auto"/>
        <w:right w:val="none" w:sz="0" w:space="0" w:color="auto"/>
      </w:divBdr>
    </w:div>
    <w:div w:id="1466120223">
      <w:bodyDiv w:val="1"/>
      <w:marLeft w:val="0"/>
      <w:marRight w:val="0"/>
      <w:marTop w:val="0"/>
      <w:marBottom w:val="0"/>
      <w:divBdr>
        <w:top w:val="none" w:sz="0" w:space="0" w:color="auto"/>
        <w:left w:val="none" w:sz="0" w:space="0" w:color="auto"/>
        <w:bottom w:val="none" w:sz="0" w:space="0" w:color="auto"/>
        <w:right w:val="none" w:sz="0" w:space="0" w:color="auto"/>
      </w:divBdr>
    </w:div>
    <w:div w:id="1466385519">
      <w:bodyDiv w:val="1"/>
      <w:marLeft w:val="0"/>
      <w:marRight w:val="0"/>
      <w:marTop w:val="0"/>
      <w:marBottom w:val="0"/>
      <w:divBdr>
        <w:top w:val="none" w:sz="0" w:space="0" w:color="auto"/>
        <w:left w:val="none" w:sz="0" w:space="0" w:color="auto"/>
        <w:bottom w:val="none" w:sz="0" w:space="0" w:color="auto"/>
        <w:right w:val="none" w:sz="0" w:space="0" w:color="auto"/>
      </w:divBdr>
    </w:div>
    <w:div w:id="1467772802">
      <w:bodyDiv w:val="1"/>
      <w:marLeft w:val="0"/>
      <w:marRight w:val="0"/>
      <w:marTop w:val="0"/>
      <w:marBottom w:val="0"/>
      <w:divBdr>
        <w:top w:val="none" w:sz="0" w:space="0" w:color="auto"/>
        <w:left w:val="none" w:sz="0" w:space="0" w:color="auto"/>
        <w:bottom w:val="none" w:sz="0" w:space="0" w:color="auto"/>
        <w:right w:val="none" w:sz="0" w:space="0" w:color="auto"/>
      </w:divBdr>
    </w:div>
    <w:div w:id="1468861642">
      <w:bodyDiv w:val="1"/>
      <w:marLeft w:val="0"/>
      <w:marRight w:val="0"/>
      <w:marTop w:val="0"/>
      <w:marBottom w:val="0"/>
      <w:divBdr>
        <w:top w:val="none" w:sz="0" w:space="0" w:color="auto"/>
        <w:left w:val="none" w:sz="0" w:space="0" w:color="auto"/>
        <w:bottom w:val="none" w:sz="0" w:space="0" w:color="auto"/>
        <w:right w:val="none" w:sz="0" w:space="0" w:color="auto"/>
      </w:divBdr>
    </w:div>
    <w:div w:id="1468862554">
      <w:bodyDiv w:val="1"/>
      <w:marLeft w:val="0"/>
      <w:marRight w:val="0"/>
      <w:marTop w:val="0"/>
      <w:marBottom w:val="0"/>
      <w:divBdr>
        <w:top w:val="none" w:sz="0" w:space="0" w:color="auto"/>
        <w:left w:val="none" w:sz="0" w:space="0" w:color="auto"/>
        <w:bottom w:val="none" w:sz="0" w:space="0" w:color="auto"/>
        <w:right w:val="none" w:sz="0" w:space="0" w:color="auto"/>
      </w:divBdr>
    </w:div>
    <w:div w:id="1469204275">
      <w:bodyDiv w:val="1"/>
      <w:marLeft w:val="0"/>
      <w:marRight w:val="0"/>
      <w:marTop w:val="0"/>
      <w:marBottom w:val="0"/>
      <w:divBdr>
        <w:top w:val="none" w:sz="0" w:space="0" w:color="auto"/>
        <w:left w:val="none" w:sz="0" w:space="0" w:color="auto"/>
        <w:bottom w:val="none" w:sz="0" w:space="0" w:color="auto"/>
        <w:right w:val="none" w:sz="0" w:space="0" w:color="auto"/>
      </w:divBdr>
    </w:div>
    <w:div w:id="1469981614">
      <w:bodyDiv w:val="1"/>
      <w:marLeft w:val="0"/>
      <w:marRight w:val="0"/>
      <w:marTop w:val="0"/>
      <w:marBottom w:val="0"/>
      <w:divBdr>
        <w:top w:val="none" w:sz="0" w:space="0" w:color="auto"/>
        <w:left w:val="none" w:sz="0" w:space="0" w:color="auto"/>
        <w:bottom w:val="none" w:sz="0" w:space="0" w:color="auto"/>
        <w:right w:val="none" w:sz="0" w:space="0" w:color="auto"/>
      </w:divBdr>
    </w:div>
    <w:div w:id="1470171924">
      <w:bodyDiv w:val="1"/>
      <w:marLeft w:val="0"/>
      <w:marRight w:val="0"/>
      <w:marTop w:val="0"/>
      <w:marBottom w:val="0"/>
      <w:divBdr>
        <w:top w:val="none" w:sz="0" w:space="0" w:color="auto"/>
        <w:left w:val="none" w:sz="0" w:space="0" w:color="auto"/>
        <w:bottom w:val="none" w:sz="0" w:space="0" w:color="auto"/>
        <w:right w:val="none" w:sz="0" w:space="0" w:color="auto"/>
      </w:divBdr>
    </w:div>
    <w:div w:id="1470198615">
      <w:bodyDiv w:val="1"/>
      <w:marLeft w:val="0"/>
      <w:marRight w:val="0"/>
      <w:marTop w:val="0"/>
      <w:marBottom w:val="0"/>
      <w:divBdr>
        <w:top w:val="none" w:sz="0" w:space="0" w:color="auto"/>
        <w:left w:val="none" w:sz="0" w:space="0" w:color="auto"/>
        <w:bottom w:val="none" w:sz="0" w:space="0" w:color="auto"/>
        <w:right w:val="none" w:sz="0" w:space="0" w:color="auto"/>
      </w:divBdr>
    </w:div>
    <w:div w:id="1470249229">
      <w:bodyDiv w:val="1"/>
      <w:marLeft w:val="0"/>
      <w:marRight w:val="0"/>
      <w:marTop w:val="0"/>
      <w:marBottom w:val="0"/>
      <w:divBdr>
        <w:top w:val="none" w:sz="0" w:space="0" w:color="auto"/>
        <w:left w:val="none" w:sz="0" w:space="0" w:color="auto"/>
        <w:bottom w:val="none" w:sz="0" w:space="0" w:color="auto"/>
        <w:right w:val="none" w:sz="0" w:space="0" w:color="auto"/>
      </w:divBdr>
    </w:div>
    <w:div w:id="1470319853">
      <w:bodyDiv w:val="1"/>
      <w:marLeft w:val="0"/>
      <w:marRight w:val="0"/>
      <w:marTop w:val="0"/>
      <w:marBottom w:val="0"/>
      <w:divBdr>
        <w:top w:val="none" w:sz="0" w:space="0" w:color="auto"/>
        <w:left w:val="none" w:sz="0" w:space="0" w:color="auto"/>
        <w:bottom w:val="none" w:sz="0" w:space="0" w:color="auto"/>
        <w:right w:val="none" w:sz="0" w:space="0" w:color="auto"/>
      </w:divBdr>
    </w:div>
    <w:div w:id="1470368207">
      <w:bodyDiv w:val="1"/>
      <w:marLeft w:val="0"/>
      <w:marRight w:val="0"/>
      <w:marTop w:val="0"/>
      <w:marBottom w:val="0"/>
      <w:divBdr>
        <w:top w:val="none" w:sz="0" w:space="0" w:color="auto"/>
        <w:left w:val="none" w:sz="0" w:space="0" w:color="auto"/>
        <w:bottom w:val="none" w:sz="0" w:space="0" w:color="auto"/>
        <w:right w:val="none" w:sz="0" w:space="0" w:color="auto"/>
      </w:divBdr>
    </w:div>
    <w:div w:id="1470516528">
      <w:bodyDiv w:val="1"/>
      <w:marLeft w:val="0"/>
      <w:marRight w:val="0"/>
      <w:marTop w:val="0"/>
      <w:marBottom w:val="0"/>
      <w:divBdr>
        <w:top w:val="none" w:sz="0" w:space="0" w:color="auto"/>
        <w:left w:val="none" w:sz="0" w:space="0" w:color="auto"/>
        <w:bottom w:val="none" w:sz="0" w:space="0" w:color="auto"/>
        <w:right w:val="none" w:sz="0" w:space="0" w:color="auto"/>
      </w:divBdr>
    </w:div>
    <w:div w:id="1470712100">
      <w:bodyDiv w:val="1"/>
      <w:marLeft w:val="0"/>
      <w:marRight w:val="0"/>
      <w:marTop w:val="0"/>
      <w:marBottom w:val="0"/>
      <w:divBdr>
        <w:top w:val="none" w:sz="0" w:space="0" w:color="auto"/>
        <w:left w:val="none" w:sz="0" w:space="0" w:color="auto"/>
        <w:bottom w:val="none" w:sz="0" w:space="0" w:color="auto"/>
        <w:right w:val="none" w:sz="0" w:space="0" w:color="auto"/>
      </w:divBdr>
    </w:div>
    <w:div w:id="1470899074">
      <w:bodyDiv w:val="1"/>
      <w:marLeft w:val="0"/>
      <w:marRight w:val="0"/>
      <w:marTop w:val="0"/>
      <w:marBottom w:val="0"/>
      <w:divBdr>
        <w:top w:val="none" w:sz="0" w:space="0" w:color="auto"/>
        <w:left w:val="none" w:sz="0" w:space="0" w:color="auto"/>
        <w:bottom w:val="none" w:sz="0" w:space="0" w:color="auto"/>
        <w:right w:val="none" w:sz="0" w:space="0" w:color="auto"/>
      </w:divBdr>
    </w:div>
    <w:div w:id="1472333543">
      <w:bodyDiv w:val="1"/>
      <w:marLeft w:val="0"/>
      <w:marRight w:val="0"/>
      <w:marTop w:val="0"/>
      <w:marBottom w:val="0"/>
      <w:divBdr>
        <w:top w:val="none" w:sz="0" w:space="0" w:color="auto"/>
        <w:left w:val="none" w:sz="0" w:space="0" w:color="auto"/>
        <w:bottom w:val="none" w:sz="0" w:space="0" w:color="auto"/>
        <w:right w:val="none" w:sz="0" w:space="0" w:color="auto"/>
      </w:divBdr>
    </w:div>
    <w:div w:id="1473525728">
      <w:bodyDiv w:val="1"/>
      <w:marLeft w:val="0"/>
      <w:marRight w:val="0"/>
      <w:marTop w:val="0"/>
      <w:marBottom w:val="0"/>
      <w:divBdr>
        <w:top w:val="none" w:sz="0" w:space="0" w:color="auto"/>
        <w:left w:val="none" w:sz="0" w:space="0" w:color="auto"/>
        <w:bottom w:val="none" w:sz="0" w:space="0" w:color="auto"/>
        <w:right w:val="none" w:sz="0" w:space="0" w:color="auto"/>
      </w:divBdr>
    </w:div>
    <w:div w:id="1473596804">
      <w:bodyDiv w:val="1"/>
      <w:marLeft w:val="0"/>
      <w:marRight w:val="0"/>
      <w:marTop w:val="0"/>
      <w:marBottom w:val="0"/>
      <w:divBdr>
        <w:top w:val="none" w:sz="0" w:space="0" w:color="auto"/>
        <w:left w:val="none" w:sz="0" w:space="0" w:color="auto"/>
        <w:bottom w:val="none" w:sz="0" w:space="0" w:color="auto"/>
        <w:right w:val="none" w:sz="0" w:space="0" w:color="auto"/>
      </w:divBdr>
    </w:div>
    <w:div w:id="1474367033">
      <w:bodyDiv w:val="1"/>
      <w:marLeft w:val="0"/>
      <w:marRight w:val="0"/>
      <w:marTop w:val="0"/>
      <w:marBottom w:val="0"/>
      <w:divBdr>
        <w:top w:val="none" w:sz="0" w:space="0" w:color="auto"/>
        <w:left w:val="none" w:sz="0" w:space="0" w:color="auto"/>
        <w:bottom w:val="none" w:sz="0" w:space="0" w:color="auto"/>
        <w:right w:val="none" w:sz="0" w:space="0" w:color="auto"/>
      </w:divBdr>
    </w:div>
    <w:div w:id="1474524740">
      <w:bodyDiv w:val="1"/>
      <w:marLeft w:val="0"/>
      <w:marRight w:val="0"/>
      <w:marTop w:val="0"/>
      <w:marBottom w:val="0"/>
      <w:divBdr>
        <w:top w:val="none" w:sz="0" w:space="0" w:color="auto"/>
        <w:left w:val="none" w:sz="0" w:space="0" w:color="auto"/>
        <w:bottom w:val="none" w:sz="0" w:space="0" w:color="auto"/>
        <w:right w:val="none" w:sz="0" w:space="0" w:color="auto"/>
      </w:divBdr>
    </w:div>
    <w:div w:id="1474835392">
      <w:bodyDiv w:val="1"/>
      <w:marLeft w:val="0"/>
      <w:marRight w:val="0"/>
      <w:marTop w:val="0"/>
      <w:marBottom w:val="0"/>
      <w:divBdr>
        <w:top w:val="none" w:sz="0" w:space="0" w:color="auto"/>
        <w:left w:val="none" w:sz="0" w:space="0" w:color="auto"/>
        <w:bottom w:val="none" w:sz="0" w:space="0" w:color="auto"/>
        <w:right w:val="none" w:sz="0" w:space="0" w:color="auto"/>
      </w:divBdr>
    </w:div>
    <w:div w:id="1474983605">
      <w:bodyDiv w:val="1"/>
      <w:marLeft w:val="0"/>
      <w:marRight w:val="0"/>
      <w:marTop w:val="0"/>
      <w:marBottom w:val="0"/>
      <w:divBdr>
        <w:top w:val="none" w:sz="0" w:space="0" w:color="auto"/>
        <w:left w:val="none" w:sz="0" w:space="0" w:color="auto"/>
        <w:bottom w:val="none" w:sz="0" w:space="0" w:color="auto"/>
        <w:right w:val="none" w:sz="0" w:space="0" w:color="auto"/>
      </w:divBdr>
    </w:div>
    <w:div w:id="1475030156">
      <w:bodyDiv w:val="1"/>
      <w:marLeft w:val="0"/>
      <w:marRight w:val="0"/>
      <w:marTop w:val="0"/>
      <w:marBottom w:val="0"/>
      <w:divBdr>
        <w:top w:val="none" w:sz="0" w:space="0" w:color="auto"/>
        <w:left w:val="none" w:sz="0" w:space="0" w:color="auto"/>
        <w:bottom w:val="none" w:sz="0" w:space="0" w:color="auto"/>
        <w:right w:val="none" w:sz="0" w:space="0" w:color="auto"/>
      </w:divBdr>
    </w:div>
    <w:div w:id="1475369993">
      <w:bodyDiv w:val="1"/>
      <w:marLeft w:val="0"/>
      <w:marRight w:val="0"/>
      <w:marTop w:val="0"/>
      <w:marBottom w:val="0"/>
      <w:divBdr>
        <w:top w:val="none" w:sz="0" w:space="0" w:color="auto"/>
        <w:left w:val="none" w:sz="0" w:space="0" w:color="auto"/>
        <w:bottom w:val="none" w:sz="0" w:space="0" w:color="auto"/>
        <w:right w:val="none" w:sz="0" w:space="0" w:color="auto"/>
      </w:divBdr>
    </w:div>
    <w:div w:id="1475483781">
      <w:bodyDiv w:val="1"/>
      <w:marLeft w:val="0"/>
      <w:marRight w:val="0"/>
      <w:marTop w:val="0"/>
      <w:marBottom w:val="0"/>
      <w:divBdr>
        <w:top w:val="none" w:sz="0" w:space="0" w:color="auto"/>
        <w:left w:val="none" w:sz="0" w:space="0" w:color="auto"/>
        <w:bottom w:val="none" w:sz="0" w:space="0" w:color="auto"/>
        <w:right w:val="none" w:sz="0" w:space="0" w:color="auto"/>
      </w:divBdr>
    </w:div>
    <w:div w:id="1475757064">
      <w:bodyDiv w:val="1"/>
      <w:marLeft w:val="0"/>
      <w:marRight w:val="0"/>
      <w:marTop w:val="0"/>
      <w:marBottom w:val="0"/>
      <w:divBdr>
        <w:top w:val="none" w:sz="0" w:space="0" w:color="auto"/>
        <w:left w:val="none" w:sz="0" w:space="0" w:color="auto"/>
        <w:bottom w:val="none" w:sz="0" w:space="0" w:color="auto"/>
        <w:right w:val="none" w:sz="0" w:space="0" w:color="auto"/>
      </w:divBdr>
    </w:div>
    <w:div w:id="1476143354">
      <w:bodyDiv w:val="1"/>
      <w:marLeft w:val="0"/>
      <w:marRight w:val="0"/>
      <w:marTop w:val="0"/>
      <w:marBottom w:val="0"/>
      <w:divBdr>
        <w:top w:val="none" w:sz="0" w:space="0" w:color="auto"/>
        <w:left w:val="none" w:sz="0" w:space="0" w:color="auto"/>
        <w:bottom w:val="none" w:sz="0" w:space="0" w:color="auto"/>
        <w:right w:val="none" w:sz="0" w:space="0" w:color="auto"/>
      </w:divBdr>
    </w:div>
    <w:div w:id="1476486315">
      <w:bodyDiv w:val="1"/>
      <w:marLeft w:val="0"/>
      <w:marRight w:val="0"/>
      <w:marTop w:val="0"/>
      <w:marBottom w:val="0"/>
      <w:divBdr>
        <w:top w:val="none" w:sz="0" w:space="0" w:color="auto"/>
        <w:left w:val="none" w:sz="0" w:space="0" w:color="auto"/>
        <w:bottom w:val="none" w:sz="0" w:space="0" w:color="auto"/>
        <w:right w:val="none" w:sz="0" w:space="0" w:color="auto"/>
      </w:divBdr>
    </w:div>
    <w:div w:id="1476527849">
      <w:bodyDiv w:val="1"/>
      <w:marLeft w:val="0"/>
      <w:marRight w:val="0"/>
      <w:marTop w:val="0"/>
      <w:marBottom w:val="0"/>
      <w:divBdr>
        <w:top w:val="none" w:sz="0" w:space="0" w:color="auto"/>
        <w:left w:val="none" w:sz="0" w:space="0" w:color="auto"/>
        <w:bottom w:val="none" w:sz="0" w:space="0" w:color="auto"/>
        <w:right w:val="none" w:sz="0" w:space="0" w:color="auto"/>
      </w:divBdr>
    </w:div>
    <w:div w:id="1476683159">
      <w:bodyDiv w:val="1"/>
      <w:marLeft w:val="0"/>
      <w:marRight w:val="0"/>
      <w:marTop w:val="0"/>
      <w:marBottom w:val="0"/>
      <w:divBdr>
        <w:top w:val="none" w:sz="0" w:space="0" w:color="auto"/>
        <w:left w:val="none" w:sz="0" w:space="0" w:color="auto"/>
        <w:bottom w:val="none" w:sz="0" w:space="0" w:color="auto"/>
        <w:right w:val="none" w:sz="0" w:space="0" w:color="auto"/>
      </w:divBdr>
    </w:div>
    <w:div w:id="1476753076">
      <w:bodyDiv w:val="1"/>
      <w:marLeft w:val="0"/>
      <w:marRight w:val="0"/>
      <w:marTop w:val="0"/>
      <w:marBottom w:val="0"/>
      <w:divBdr>
        <w:top w:val="none" w:sz="0" w:space="0" w:color="auto"/>
        <w:left w:val="none" w:sz="0" w:space="0" w:color="auto"/>
        <w:bottom w:val="none" w:sz="0" w:space="0" w:color="auto"/>
        <w:right w:val="none" w:sz="0" w:space="0" w:color="auto"/>
      </w:divBdr>
    </w:div>
    <w:div w:id="1477258035">
      <w:bodyDiv w:val="1"/>
      <w:marLeft w:val="0"/>
      <w:marRight w:val="0"/>
      <w:marTop w:val="0"/>
      <w:marBottom w:val="0"/>
      <w:divBdr>
        <w:top w:val="none" w:sz="0" w:space="0" w:color="auto"/>
        <w:left w:val="none" w:sz="0" w:space="0" w:color="auto"/>
        <w:bottom w:val="none" w:sz="0" w:space="0" w:color="auto"/>
        <w:right w:val="none" w:sz="0" w:space="0" w:color="auto"/>
      </w:divBdr>
    </w:div>
    <w:div w:id="1477378389">
      <w:bodyDiv w:val="1"/>
      <w:marLeft w:val="0"/>
      <w:marRight w:val="0"/>
      <w:marTop w:val="0"/>
      <w:marBottom w:val="0"/>
      <w:divBdr>
        <w:top w:val="none" w:sz="0" w:space="0" w:color="auto"/>
        <w:left w:val="none" w:sz="0" w:space="0" w:color="auto"/>
        <w:bottom w:val="none" w:sz="0" w:space="0" w:color="auto"/>
        <w:right w:val="none" w:sz="0" w:space="0" w:color="auto"/>
      </w:divBdr>
    </w:div>
    <w:div w:id="1477913619">
      <w:bodyDiv w:val="1"/>
      <w:marLeft w:val="0"/>
      <w:marRight w:val="0"/>
      <w:marTop w:val="0"/>
      <w:marBottom w:val="0"/>
      <w:divBdr>
        <w:top w:val="none" w:sz="0" w:space="0" w:color="auto"/>
        <w:left w:val="none" w:sz="0" w:space="0" w:color="auto"/>
        <w:bottom w:val="none" w:sz="0" w:space="0" w:color="auto"/>
        <w:right w:val="none" w:sz="0" w:space="0" w:color="auto"/>
      </w:divBdr>
    </w:div>
    <w:div w:id="1478301613">
      <w:bodyDiv w:val="1"/>
      <w:marLeft w:val="0"/>
      <w:marRight w:val="0"/>
      <w:marTop w:val="0"/>
      <w:marBottom w:val="0"/>
      <w:divBdr>
        <w:top w:val="none" w:sz="0" w:space="0" w:color="auto"/>
        <w:left w:val="none" w:sz="0" w:space="0" w:color="auto"/>
        <w:bottom w:val="none" w:sz="0" w:space="0" w:color="auto"/>
        <w:right w:val="none" w:sz="0" w:space="0" w:color="auto"/>
      </w:divBdr>
    </w:div>
    <w:div w:id="1478912786">
      <w:bodyDiv w:val="1"/>
      <w:marLeft w:val="0"/>
      <w:marRight w:val="0"/>
      <w:marTop w:val="0"/>
      <w:marBottom w:val="0"/>
      <w:divBdr>
        <w:top w:val="none" w:sz="0" w:space="0" w:color="auto"/>
        <w:left w:val="none" w:sz="0" w:space="0" w:color="auto"/>
        <w:bottom w:val="none" w:sz="0" w:space="0" w:color="auto"/>
        <w:right w:val="none" w:sz="0" w:space="0" w:color="auto"/>
      </w:divBdr>
    </w:div>
    <w:div w:id="1479492487">
      <w:bodyDiv w:val="1"/>
      <w:marLeft w:val="0"/>
      <w:marRight w:val="0"/>
      <w:marTop w:val="0"/>
      <w:marBottom w:val="0"/>
      <w:divBdr>
        <w:top w:val="none" w:sz="0" w:space="0" w:color="auto"/>
        <w:left w:val="none" w:sz="0" w:space="0" w:color="auto"/>
        <w:bottom w:val="none" w:sz="0" w:space="0" w:color="auto"/>
        <w:right w:val="none" w:sz="0" w:space="0" w:color="auto"/>
      </w:divBdr>
    </w:div>
    <w:div w:id="1479612161">
      <w:bodyDiv w:val="1"/>
      <w:marLeft w:val="0"/>
      <w:marRight w:val="0"/>
      <w:marTop w:val="0"/>
      <w:marBottom w:val="0"/>
      <w:divBdr>
        <w:top w:val="none" w:sz="0" w:space="0" w:color="auto"/>
        <w:left w:val="none" w:sz="0" w:space="0" w:color="auto"/>
        <w:bottom w:val="none" w:sz="0" w:space="0" w:color="auto"/>
        <w:right w:val="none" w:sz="0" w:space="0" w:color="auto"/>
      </w:divBdr>
    </w:div>
    <w:div w:id="1479953826">
      <w:bodyDiv w:val="1"/>
      <w:marLeft w:val="0"/>
      <w:marRight w:val="0"/>
      <w:marTop w:val="0"/>
      <w:marBottom w:val="0"/>
      <w:divBdr>
        <w:top w:val="none" w:sz="0" w:space="0" w:color="auto"/>
        <w:left w:val="none" w:sz="0" w:space="0" w:color="auto"/>
        <w:bottom w:val="none" w:sz="0" w:space="0" w:color="auto"/>
        <w:right w:val="none" w:sz="0" w:space="0" w:color="auto"/>
      </w:divBdr>
    </w:div>
    <w:div w:id="1479999817">
      <w:bodyDiv w:val="1"/>
      <w:marLeft w:val="0"/>
      <w:marRight w:val="0"/>
      <w:marTop w:val="0"/>
      <w:marBottom w:val="0"/>
      <w:divBdr>
        <w:top w:val="none" w:sz="0" w:space="0" w:color="auto"/>
        <w:left w:val="none" w:sz="0" w:space="0" w:color="auto"/>
        <w:bottom w:val="none" w:sz="0" w:space="0" w:color="auto"/>
        <w:right w:val="none" w:sz="0" w:space="0" w:color="auto"/>
      </w:divBdr>
    </w:div>
    <w:div w:id="1480346206">
      <w:bodyDiv w:val="1"/>
      <w:marLeft w:val="0"/>
      <w:marRight w:val="0"/>
      <w:marTop w:val="0"/>
      <w:marBottom w:val="0"/>
      <w:divBdr>
        <w:top w:val="none" w:sz="0" w:space="0" w:color="auto"/>
        <w:left w:val="none" w:sz="0" w:space="0" w:color="auto"/>
        <w:bottom w:val="none" w:sz="0" w:space="0" w:color="auto"/>
        <w:right w:val="none" w:sz="0" w:space="0" w:color="auto"/>
      </w:divBdr>
    </w:div>
    <w:div w:id="1480422227">
      <w:bodyDiv w:val="1"/>
      <w:marLeft w:val="0"/>
      <w:marRight w:val="0"/>
      <w:marTop w:val="0"/>
      <w:marBottom w:val="0"/>
      <w:divBdr>
        <w:top w:val="none" w:sz="0" w:space="0" w:color="auto"/>
        <w:left w:val="none" w:sz="0" w:space="0" w:color="auto"/>
        <w:bottom w:val="none" w:sz="0" w:space="0" w:color="auto"/>
        <w:right w:val="none" w:sz="0" w:space="0" w:color="auto"/>
      </w:divBdr>
    </w:div>
    <w:div w:id="1481070022">
      <w:bodyDiv w:val="1"/>
      <w:marLeft w:val="0"/>
      <w:marRight w:val="0"/>
      <w:marTop w:val="0"/>
      <w:marBottom w:val="0"/>
      <w:divBdr>
        <w:top w:val="none" w:sz="0" w:space="0" w:color="auto"/>
        <w:left w:val="none" w:sz="0" w:space="0" w:color="auto"/>
        <w:bottom w:val="none" w:sz="0" w:space="0" w:color="auto"/>
        <w:right w:val="none" w:sz="0" w:space="0" w:color="auto"/>
      </w:divBdr>
    </w:div>
    <w:div w:id="1481534471">
      <w:bodyDiv w:val="1"/>
      <w:marLeft w:val="0"/>
      <w:marRight w:val="0"/>
      <w:marTop w:val="0"/>
      <w:marBottom w:val="0"/>
      <w:divBdr>
        <w:top w:val="none" w:sz="0" w:space="0" w:color="auto"/>
        <w:left w:val="none" w:sz="0" w:space="0" w:color="auto"/>
        <w:bottom w:val="none" w:sz="0" w:space="0" w:color="auto"/>
        <w:right w:val="none" w:sz="0" w:space="0" w:color="auto"/>
      </w:divBdr>
    </w:div>
    <w:div w:id="1481574282">
      <w:bodyDiv w:val="1"/>
      <w:marLeft w:val="0"/>
      <w:marRight w:val="0"/>
      <w:marTop w:val="0"/>
      <w:marBottom w:val="0"/>
      <w:divBdr>
        <w:top w:val="none" w:sz="0" w:space="0" w:color="auto"/>
        <w:left w:val="none" w:sz="0" w:space="0" w:color="auto"/>
        <w:bottom w:val="none" w:sz="0" w:space="0" w:color="auto"/>
        <w:right w:val="none" w:sz="0" w:space="0" w:color="auto"/>
      </w:divBdr>
    </w:div>
    <w:div w:id="1481800997">
      <w:bodyDiv w:val="1"/>
      <w:marLeft w:val="0"/>
      <w:marRight w:val="0"/>
      <w:marTop w:val="0"/>
      <w:marBottom w:val="0"/>
      <w:divBdr>
        <w:top w:val="none" w:sz="0" w:space="0" w:color="auto"/>
        <w:left w:val="none" w:sz="0" w:space="0" w:color="auto"/>
        <w:bottom w:val="none" w:sz="0" w:space="0" w:color="auto"/>
        <w:right w:val="none" w:sz="0" w:space="0" w:color="auto"/>
      </w:divBdr>
    </w:div>
    <w:div w:id="1481848308">
      <w:bodyDiv w:val="1"/>
      <w:marLeft w:val="0"/>
      <w:marRight w:val="0"/>
      <w:marTop w:val="0"/>
      <w:marBottom w:val="0"/>
      <w:divBdr>
        <w:top w:val="none" w:sz="0" w:space="0" w:color="auto"/>
        <w:left w:val="none" w:sz="0" w:space="0" w:color="auto"/>
        <w:bottom w:val="none" w:sz="0" w:space="0" w:color="auto"/>
        <w:right w:val="none" w:sz="0" w:space="0" w:color="auto"/>
      </w:divBdr>
    </w:div>
    <w:div w:id="1482580538">
      <w:bodyDiv w:val="1"/>
      <w:marLeft w:val="0"/>
      <w:marRight w:val="0"/>
      <w:marTop w:val="0"/>
      <w:marBottom w:val="0"/>
      <w:divBdr>
        <w:top w:val="none" w:sz="0" w:space="0" w:color="auto"/>
        <w:left w:val="none" w:sz="0" w:space="0" w:color="auto"/>
        <w:bottom w:val="none" w:sz="0" w:space="0" w:color="auto"/>
        <w:right w:val="none" w:sz="0" w:space="0" w:color="auto"/>
      </w:divBdr>
    </w:div>
    <w:div w:id="1482648903">
      <w:bodyDiv w:val="1"/>
      <w:marLeft w:val="0"/>
      <w:marRight w:val="0"/>
      <w:marTop w:val="0"/>
      <w:marBottom w:val="0"/>
      <w:divBdr>
        <w:top w:val="none" w:sz="0" w:space="0" w:color="auto"/>
        <w:left w:val="none" w:sz="0" w:space="0" w:color="auto"/>
        <w:bottom w:val="none" w:sz="0" w:space="0" w:color="auto"/>
        <w:right w:val="none" w:sz="0" w:space="0" w:color="auto"/>
      </w:divBdr>
    </w:div>
    <w:div w:id="1482888199">
      <w:bodyDiv w:val="1"/>
      <w:marLeft w:val="0"/>
      <w:marRight w:val="0"/>
      <w:marTop w:val="0"/>
      <w:marBottom w:val="0"/>
      <w:divBdr>
        <w:top w:val="none" w:sz="0" w:space="0" w:color="auto"/>
        <w:left w:val="none" w:sz="0" w:space="0" w:color="auto"/>
        <w:bottom w:val="none" w:sz="0" w:space="0" w:color="auto"/>
        <w:right w:val="none" w:sz="0" w:space="0" w:color="auto"/>
      </w:divBdr>
    </w:div>
    <w:div w:id="1482893421">
      <w:bodyDiv w:val="1"/>
      <w:marLeft w:val="0"/>
      <w:marRight w:val="0"/>
      <w:marTop w:val="0"/>
      <w:marBottom w:val="0"/>
      <w:divBdr>
        <w:top w:val="none" w:sz="0" w:space="0" w:color="auto"/>
        <w:left w:val="none" w:sz="0" w:space="0" w:color="auto"/>
        <w:bottom w:val="none" w:sz="0" w:space="0" w:color="auto"/>
        <w:right w:val="none" w:sz="0" w:space="0" w:color="auto"/>
      </w:divBdr>
    </w:div>
    <w:div w:id="1483039224">
      <w:bodyDiv w:val="1"/>
      <w:marLeft w:val="0"/>
      <w:marRight w:val="0"/>
      <w:marTop w:val="0"/>
      <w:marBottom w:val="0"/>
      <w:divBdr>
        <w:top w:val="none" w:sz="0" w:space="0" w:color="auto"/>
        <w:left w:val="none" w:sz="0" w:space="0" w:color="auto"/>
        <w:bottom w:val="none" w:sz="0" w:space="0" w:color="auto"/>
        <w:right w:val="none" w:sz="0" w:space="0" w:color="auto"/>
      </w:divBdr>
    </w:div>
    <w:div w:id="1483621734">
      <w:bodyDiv w:val="1"/>
      <w:marLeft w:val="0"/>
      <w:marRight w:val="0"/>
      <w:marTop w:val="0"/>
      <w:marBottom w:val="0"/>
      <w:divBdr>
        <w:top w:val="none" w:sz="0" w:space="0" w:color="auto"/>
        <w:left w:val="none" w:sz="0" w:space="0" w:color="auto"/>
        <w:bottom w:val="none" w:sz="0" w:space="0" w:color="auto"/>
        <w:right w:val="none" w:sz="0" w:space="0" w:color="auto"/>
      </w:divBdr>
    </w:div>
    <w:div w:id="1483766456">
      <w:bodyDiv w:val="1"/>
      <w:marLeft w:val="0"/>
      <w:marRight w:val="0"/>
      <w:marTop w:val="0"/>
      <w:marBottom w:val="0"/>
      <w:divBdr>
        <w:top w:val="none" w:sz="0" w:space="0" w:color="auto"/>
        <w:left w:val="none" w:sz="0" w:space="0" w:color="auto"/>
        <w:bottom w:val="none" w:sz="0" w:space="0" w:color="auto"/>
        <w:right w:val="none" w:sz="0" w:space="0" w:color="auto"/>
      </w:divBdr>
    </w:div>
    <w:div w:id="1484077044">
      <w:bodyDiv w:val="1"/>
      <w:marLeft w:val="0"/>
      <w:marRight w:val="0"/>
      <w:marTop w:val="0"/>
      <w:marBottom w:val="0"/>
      <w:divBdr>
        <w:top w:val="none" w:sz="0" w:space="0" w:color="auto"/>
        <w:left w:val="none" w:sz="0" w:space="0" w:color="auto"/>
        <w:bottom w:val="none" w:sz="0" w:space="0" w:color="auto"/>
        <w:right w:val="none" w:sz="0" w:space="0" w:color="auto"/>
      </w:divBdr>
    </w:div>
    <w:div w:id="1484086293">
      <w:bodyDiv w:val="1"/>
      <w:marLeft w:val="0"/>
      <w:marRight w:val="0"/>
      <w:marTop w:val="0"/>
      <w:marBottom w:val="0"/>
      <w:divBdr>
        <w:top w:val="none" w:sz="0" w:space="0" w:color="auto"/>
        <w:left w:val="none" w:sz="0" w:space="0" w:color="auto"/>
        <w:bottom w:val="none" w:sz="0" w:space="0" w:color="auto"/>
        <w:right w:val="none" w:sz="0" w:space="0" w:color="auto"/>
      </w:divBdr>
    </w:div>
    <w:div w:id="1484346204">
      <w:bodyDiv w:val="1"/>
      <w:marLeft w:val="0"/>
      <w:marRight w:val="0"/>
      <w:marTop w:val="0"/>
      <w:marBottom w:val="0"/>
      <w:divBdr>
        <w:top w:val="none" w:sz="0" w:space="0" w:color="auto"/>
        <w:left w:val="none" w:sz="0" w:space="0" w:color="auto"/>
        <w:bottom w:val="none" w:sz="0" w:space="0" w:color="auto"/>
        <w:right w:val="none" w:sz="0" w:space="0" w:color="auto"/>
      </w:divBdr>
    </w:div>
    <w:div w:id="1484661699">
      <w:bodyDiv w:val="1"/>
      <w:marLeft w:val="0"/>
      <w:marRight w:val="0"/>
      <w:marTop w:val="0"/>
      <w:marBottom w:val="0"/>
      <w:divBdr>
        <w:top w:val="none" w:sz="0" w:space="0" w:color="auto"/>
        <w:left w:val="none" w:sz="0" w:space="0" w:color="auto"/>
        <w:bottom w:val="none" w:sz="0" w:space="0" w:color="auto"/>
        <w:right w:val="none" w:sz="0" w:space="0" w:color="auto"/>
      </w:divBdr>
      <w:divsChild>
        <w:div w:id="1362978027">
          <w:marLeft w:val="480"/>
          <w:marRight w:val="0"/>
          <w:marTop w:val="0"/>
          <w:marBottom w:val="0"/>
          <w:divBdr>
            <w:top w:val="none" w:sz="0" w:space="0" w:color="auto"/>
            <w:left w:val="none" w:sz="0" w:space="0" w:color="auto"/>
            <w:bottom w:val="none" w:sz="0" w:space="0" w:color="auto"/>
            <w:right w:val="none" w:sz="0" w:space="0" w:color="auto"/>
          </w:divBdr>
        </w:div>
        <w:div w:id="1116942952">
          <w:marLeft w:val="480"/>
          <w:marRight w:val="0"/>
          <w:marTop w:val="0"/>
          <w:marBottom w:val="0"/>
          <w:divBdr>
            <w:top w:val="none" w:sz="0" w:space="0" w:color="auto"/>
            <w:left w:val="none" w:sz="0" w:space="0" w:color="auto"/>
            <w:bottom w:val="none" w:sz="0" w:space="0" w:color="auto"/>
            <w:right w:val="none" w:sz="0" w:space="0" w:color="auto"/>
          </w:divBdr>
        </w:div>
        <w:div w:id="1203396029">
          <w:marLeft w:val="480"/>
          <w:marRight w:val="0"/>
          <w:marTop w:val="0"/>
          <w:marBottom w:val="0"/>
          <w:divBdr>
            <w:top w:val="none" w:sz="0" w:space="0" w:color="auto"/>
            <w:left w:val="none" w:sz="0" w:space="0" w:color="auto"/>
            <w:bottom w:val="none" w:sz="0" w:space="0" w:color="auto"/>
            <w:right w:val="none" w:sz="0" w:space="0" w:color="auto"/>
          </w:divBdr>
        </w:div>
        <w:div w:id="1076126311">
          <w:marLeft w:val="480"/>
          <w:marRight w:val="0"/>
          <w:marTop w:val="0"/>
          <w:marBottom w:val="0"/>
          <w:divBdr>
            <w:top w:val="none" w:sz="0" w:space="0" w:color="auto"/>
            <w:left w:val="none" w:sz="0" w:space="0" w:color="auto"/>
            <w:bottom w:val="none" w:sz="0" w:space="0" w:color="auto"/>
            <w:right w:val="none" w:sz="0" w:space="0" w:color="auto"/>
          </w:divBdr>
        </w:div>
        <w:div w:id="703948378">
          <w:marLeft w:val="480"/>
          <w:marRight w:val="0"/>
          <w:marTop w:val="0"/>
          <w:marBottom w:val="0"/>
          <w:divBdr>
            <w:top w:val="none" w:sz="0" w:space="0" w:color="auto"/>
            <w:left w:val="none" w:sz="0" w:space="0" w:color="auto"/>
            <w:bottom w:val="none" w:sz="0" w:space="0" w:color="auto"/>
            <w:right w:val="none" w:sz="0" w:space="0" w:color="auto"/>
          </w:divBdr>
        </w:div>
        <w:div w:id="528033804">
          <w:marLeft w:val="480"/>
          <w:marRight w:val="0"/>
          <w:marTop w:val="0"/>
          <w:marBottom w:val="0"/>
          <w:divBdr>
            <w:top w:val="none" w:sz="0" w:space="0" w:color="auto"/>
            <w:left w:val="none" w:sz="0" w:space="0" w:color="auto"/>
            <w:bottom w:val="none" w:sz="0" w:space="0" w:color="auto"/>
            <w:right w:val="none" w:sz="0" w:space="0" w:color="auto"/>
          </w:divBdr>
        </w:div>
        <w:div w:id="1795058448">
          <w:marLeft w:val="480"/>
          <w:marRight w:val="0"/>
          <w:marTop w:val="0"/>
          <w:marBottom w:val="0"/>
          <w:divBdr>
            <w:top w:val="none" w:sz="0" w:space="0" w:color="auto"/>
            <w:left w:val="none" w:sz="0" w:space="0" w:color="auto"/>
            <w:bottom w:val="none" w:sz="0" w:space="0" w:color="auto"/>
            <w:right w:val="none" w:sz="0" w:space="0" w:color="auto"/>
          </w:divBdr>
        </w:div>
        <w:div w:id="2130052529">
          <w:marLeft w:val="480"/>
          <w:marRight w:val="0"/>
          <w:marTop w:val="0"/>
          <w:marBottom w:val="0"/>
          <w:divBdr>
            <w:top w:val="none" w:sz="0" w:space="0" w:color="auto"/>
            <w:left w:val="none" w:sz="0" w:space="0" w:color="auto"/>
            <w:bottom w:val="none" w:sz="0" w:space="0" w:color="auto"/>
            <w:right w:val="none" w:sz="0" w:space="0" w:color="auto"/>
          </w:divBdr>
        </w:div>
        <w:div w:id="1440835804">
          <w:marLeft w:val="480"/>
          <w:marRight w:val="0"/>
          <w:marTop w:val="0"/>
          <w:marBottom w:val="0"/>
          <w:divBdr>
            <w:top w:val="none" w:sz="0" w:space="0" w:color="auto"/>
            <w:left w:val="none" w:sz="0" w:space="0" w:color="auto"/>
            <w:bottom w:val="none" w:sz="0" w:space="0" w:color="auto"/>
            <w:right w:val="none" w:sz="0" w:space="0" w:color="auto"/>
          </w:divBdr>
        </w:div>
        <w:div w:id="1851216888">
          <w:marLeft w:val="480"/>
          <w:marRight w:val="0"/>
          <w:marTop w:val="0"/>
          <w:marBottom w:val="0"/>
          <w:divBdr>
            <w:top w:val="none" w:sz="0" w:space="0" w:color="auto"/>
            <w:left w:val="none" w:sz="0" w:space="0" w:color="auto"/>
            <w:bottom w:val="none" w:sz="0" w:space="0" w:color="auto"/>
            <w:right w:val="none" w:sz="0" w:space="0" w:color="auto"/>
          </w:divBdr>
        </w:div>
        <w:div w:id="1685354681">
          <w:marLeft w:val="480"/>
          <w:marRight w:val="0"/>
          <w:marTop w:val="0"/>
          <w:marBottom w:val="0"/>
          <w:divBdr>
            <w:top w:val="none" w:sz="0" w:space="0" w:color="auto"/>
            <w:left w:val="none" w:sz="0" w:space="0" w:color="auto"/>
            <w:bottom w:val="none" w:sz="0" w:space="0" w:color="auto"/>
            <w:right w:val="none" w:sz="0" w:space="0" w:color="auto"/>
          </w:divBdr>
        </w:div>
        <w:div w:id="2021544644">
          <w:marLeft w:val="480"/>
          <w:marRight w:val="0"/>
          <w:marTop w:val="0"/>
          <w:marBottom w:val="0"/>
          <w:divBdr>
            <w:top w:val="none" w:sz="0" w:space="0" w:color="auto"/>
            <w:left w:val="none" w:sz="0" w:space="0" w:color="auto"/>
            <w:bottom w:val="none" w:sz="0" w:space="0" w:color="auto"/>
            <w:right w:val="none" w:sz="0" w:space="0" w:color="auto"/>
          </w:divBdr>
        </w:div>
        <w:div w:id="989987766">
          <w:marLeft w:val="480"/>
          <w:marRight w:val="0"/>
          <w:marTop w:val="0"/>
          <w:marBottom w:val="0"/>
          <w:divBdr>
            <w:top w:val="none" w:sz="0" w:space="0" w:color="auto"/>
            <w:left w:val="none" w:sz="0" w:space="0" w:color="auto"/>
            <w:bottom w:val="none" w:sz="0" w:space="0" w:color="auto"/>
            <w:right w:val="none" w:sz="0" w:space="0" w:color="auto"/>
          </w:divBdr>
        </w:div>
        <w:div w:id="1869444061">
          <w:marLeft w:val="480"/>
          <w:marRight w:val="0"/>
          <w:marTop w:val="0"/>
          <w:marBottom w:val="0"/>
          <w:divBdr>
            <w:top w:val="none" w:sz="0" w:space="0" w:color="auto"/>
            <w:left w:val="none" w:sz="0" w:space="0" w:color="auto"/>
            <w:bottom w:val="none" w:sz="0" w:space="0" w:color="auto"/>
            <w:right w:val="none" w:sz="0" w:space="0" w:color="auto"/>
          </w:divBdr>
        </w:div>
        <w:div w:id="469710122">
          <w:marLeft w:val="480"/>
          <w:marRight w:val="0"/>
          <w:marTop w:val="0"/>
          <w:marBottom w:val="0"/>
          <w:divBdr>
            <w:top w:val="none" w:sz="0" w:space="0" w:color="auto"/>
            <w:left w:val="none" w:sz="0" w:space="0" w:color="auto"/>
            <w:bottom w:val="none" w:sz="0" w:space="0" w:color="auto"/>
            <w:right w:val="none" w:sz="0" w:space="0" w:color="auto"/>
          </w:divBdr>
        </w:div>
        <w:div w:id="607391843">
          <w:marLeft w:val="480"/>
          <w:marRight w:val="0"/>
          <w:marTop w:val="0"/>
          <w:marBottom w:val="0"/>
          <w:divBdr>
            <w:top w:val="none" w:sz="0" w:space="0" w:color="auto"/>
            <w:left w:val="none" w:sz="0" w:space="0" w:color="auto"/>
            <w:bottom w:val="none" w:sz="0" w:space="0" w:color="auto"/>
            <w:right w:val="none" w:sz="0" w:space="0" w:color="auto"/>
          </w:divBdr>
        </w:div>
        <w:div w:id="1022711471">
          <w:marLeft w:val="480"/>
          <w:marRight w:val="0"/>
          <w:marTop w:val="0"/>
          <w:marBottom w:val="0"/>
          <w:divBdr>
            <w:top w:val="none" w:sz="0" w:space="0" w:color="auto"/>
            <w:left w:val="none" w:sz="0" w:space="0" w:color="auto"/>
            <w:bottom w:val="none" w:sz="0" w:space="0" w:color="auto"/>
            <w:right w:val="none" w:sz="0" w:space="0" w:color="auto"/>
          </w:divBdr>
        </w:div>
        <w:div w:id="472867474">
          <w:marLeft w:val="480"/>
          <w:marRight w:val="0"/>
          <w:marTop w:val="0"/>
          <w:marBottom w:val="0"/>
          <w:divBdr>
            <w:top w:val="none" w:sz="0" w:space="0" w:color="auto"/>
            <w:left w:val="none" w:sz="0" w:space="0" w:color="auto"/>
            <w:bottom w:val="none" w:sz="0" w:space="0" w:color="auto"/>
            <w:right w:val="none" w:sz="0" w:space="0" w:color="auto"/>
          </w:divBdr>
        </w:div>
        <w:div w:id="362486422">
          <w:marLeft w:val="480"/>
          <w:marRight w:val="0"/>
          <w:marTop w:val="0"/>
          <w:marBottom w:val="0"/>
          <w:divBdr>
            <w:top w:val="none" w:sz="0" w:space="0" w:color="auto"/>
            <w:left w:val="none" w:sz="0" w:space="0" w:color="auto"/>
            <w:bottom w:val="none" w:sz="0" w:space="0" w:color="auto"/>
            <w:right w:val="none" w:sz="0" w:space="0" w:color="auto"/>
          </w:divBdr>
        </w:div>
        <w:div w:id="1875921786">
          <w:marLeft w:val="480"/>
          <w:marRight w:val="0"/>
          <w:marTop w:val="0"/>
          <w:marBottom w:val="0"/>
          <w:divBdr>
            <w:top w:val="none" w:sz="0" w:space="0" w:color="auto"/>
            <w:left w:val="none" w:sz="0" w:space="0" w:color="auto"/>
            <w:bottom w:val="none" w:sz="0" w:space="0" w:color="auto"/>
            <w:right w:val="none" w:sz="0" w:space="0" w:color="auto"/>
          </w:divBdr>
        </w:div>
        <w:div w:id="522594780">
          <w:marLeft w:val="480"/>
          <w:marRight w:val="0"/>
          <w:marTop w:val="0"/>
          <w:marBottom w:val="0"/>
          <w:divBdr>
            <w:top w:val="none" w:sz="0" w:space="0" w:color="auto"/>
            <w:left w:val="none" w:sz="0" w:space="0" w:color="auto"/>
            <w:bottom w:val="none" w:sz="0" w:space="0" w:color="auto"/>
            <w:right w:val="none" w:sz="0" w:space="0" w:color="auto"/>
          </w:divBdr>
        </w:div>
        <w:div w:id="2102219511">
          <w:marLeft w:val="480"/>
          <w:marRight w:val="0"/>
          <w:marTop w:val="0"/>
          <w:marBottom w:val="0"/>
          <w:divBdr>
            <w:top w:val="none" w:sz="0" w:space="0" w:color="auto"/>
            <w:left w:val="none" w:sz="0" w:space="0" w:color="auto"/>
            <w:bottom w:val="none" w:sz="0" w:space="0" w:color="auto"/>
            <w:right w:val="none" w:sz="0" w:space="0" w:color="auto"/>
          </w:divBdr>
        </w:div>
        <w:div w:id="1599289176">
          <w:marLeft w:val="480"/>
          <w:marRight w:val="0"/>
          <w:marTop w:val="0"/>
          <w:marBottom w:val="0"/>
          <w:divBdr>
            <w:top w:val="none" w:sz="0" w:space="0" w:color="auto"/>
            <w:left w:val="none" w:sz="0" w:space="0" w:color="auto"/>
            <w:bottom w:val="none" w:sz="0" w:space="0" w:color="auto"/>
            <w:right w:val="none" w:sz="0" w:space="0" w:color="auto"/>
          </w:divBdr>
        </w:div>
        <w:div w:id="1429889461">
          <w:marLeft w:val="480"/>
          <w:marRight w:val="0"/>
          <w:marTop w:val="0"/>
          <w:marBottom w:val="0"/>
          <w:divBdr>
            <w:top w:val="none" w:sz="0" w:space="0" w:color="auto"/>
            <w:left w:val="none" w:sz="0" w:space="0" w:color="auto"/>
            <w:bottom w:val="none" w:sz="0" w:space="0" w:color="auto"/>
            <w:right w:val="none" w:sz="0" w:space="0" w:color="auto"/>
          </w:divBdr>
        </w:div>
        <w:div w:id="311177376">
          <w:marLeft w:val="480"/>
          <w:marRight w:val="0"/>
          <w:marTop w:val="0"/>
          <w:marBottom w:val="0"/>
          <w:divBdr>
            <w:top w:val="none" w:sz="0" w:space="0" w:color="auto"/>
            <w:left w:val="none" w:sz="0" w:space="0" w:color="auto"/>
            <w:bottom w:val="none" w:sz="0" w:space="0" w:color="auto"/>
            <w:right w:val="none" w:sz="0" w:space="0" w:color="auto"/>
          </w:divBdr>
        </w:div>
        <w:div w:id="213546949">
          <w:marLeft w:val="480"/>
          <w:marRight w:val="0"/>
          <w:marTop w:val="0"/>
          <w:marBottom w:val="0"/>
          <w:divBdr>
            <w:top w:val="none" w:sz="0" w:space="0" w:color="auto"/>
            <w:left w:val="none" w:sz="0" w:space="0" w:color="auto"/>
            <w:bottom w:val="none" w:sz="0" w:space="0" w:color="auto"/>
            <w:right w:val="none" w:sz="0" w:space="0" w:color="auto"/>
          </w:divBdr>
        </w:div>
        <w:div w:id="1551503046">
          <w:marLeft w:val="480"/>
          <w:marRight w:val="0"/>
          <w:marTop w:val="0"/>
          <w:marBottom w:val="0"/>
          <w:divBdr>
            <w:top w:val="none" w:sz="0" w:space="0" w:color="auto"/>
            <w:left w:val="none" w:sz="0" w:space="0" w:color="auto"/>
            <w:bottom w:val="none" w:sz="0" w:space="0" w:color="auto"/>
            <w:right w:val="none" w:sz="0" w:space="0" w:color="auto"/>
          </w:divBdr>
        </w:div>
        <w:div w:id="1586724501">
          <w:marLeft w:val="480"/>
          <w:marRight w:val="0"/>
          <w:marTop w:val="0"/>
          <w:marBottom w:val="0"/>
          <w:divBdr>
            <w:top w:val="none" w:sz="0" w:space="0" w:color="auto"/>
            <w:left w:val="none" w:sz="0" w:space="0" w:color="auto"/>
            <w:bottom w:val="none" w:sz="0" w:space="0" w:color="auto"/>
            <w:right w:val="none" w:sz="0" w:space="0" w:color="auto"/>
          </w:divBdr>
        </w:div>
        <w:div w:id="954286339">
          <w:marLeft w:val="480"/>
          <w:marRight w:val="0"/>
          <w:marTop w:val="0"/>
          <w:marBottom w:val="0"/>
          <w:divBdr>
            <w:top w:val="none" w:sz="0" w:space="0" w:color="auto"/>
            <w:left w:val="none" w:sz="0" w:space="0" w:color="auto"/>
            <w:bottom w:val="none" w:sz="0" w:space="0" w:color="auto"/>
            <w:right w:val="none" w:sz="0" w:space="0" w:color="auto"/>
          </w:divBdr>
        </w:div>
        <w:div w:id="704789518">
          <w:marLeft w:val="480"/>
          <w:marRight w:val="0"/>
          <w:marTop w:val="0"/>
          <w:marBottom w:val="0"/>
          <w:divBdr>
            <w:top w:val="none" w:sz="0" w:space="0" w:color="auto"/>
            <w:left w:val="none" w:sz="0" w:space="0" w:color="auto"/>
            <w:bottom w:val="none" w:sz="0" w:space="0" w:color="auto"/>
            <w:right w:val="none" w:sz="0" w:space="0" w:color="auto"/>
          </w:divBdr>
        </w:div>
        <w:div w:id="2120252888">
          <w:marLeft w:val="480"/>
          <w:marRight w:val="0"/>
          <w:marTop w:val="0"/>
          <w:marBottom w:val="0"/>
          <w:divBdr>
            <w:top w:val="none" w:sz="0" w:space="0" w:color="auto"/>
            <w:left w:val="none" w:sz="0" w:space="0" w:color="auto"/>
            <w:bottom w:val="none" w:sz="0" w:space="0" w:color="auto"/>
            <w:right w:val="none" w:sz="0" w:space="0" w:color="auto"/>
          </w:divBdr>
        </w:div>
        <w:div w:id="24062292">
          <w:marLeft w:val="480"/>
          <w:marRight w:val="0"/>
          <w:marTop w:val="0"/>
          <w:marBottom w:val="0"/>
          <w:divBdr>
            <w:top w:val="none" w:sz="0" w:space="0" w:color="auto"/>
            <w:left w:val="none" w:sz="0" w:space="0" w:color="auto"/>
            <w:bottom w:val="none" w:sz="0" w:space="0" w:color="auto"/>
            <w:right w:val="none" w:sz="0" w:space="0" w:color="auto"/>
          </w:divBdr>
        </w:div>
        <w:div w:id="1199658">
          <w:marLeft w:val="480"/>
          <w:marRight w:val="0"/>
          <w:marTop w:val="0"/>
          <w:marBottom w:val="0"/>
          <w:divBdr>
            <w:top w:val="none" w:sz="0" w:space="0" w:color="auto"/>
            <w:left w:val="none" w:sz="0" w:space="0" w:color="auto"/>
            <w:bottom w:val="none" w:sz="0" w:space="0" w:color="auto"/>
            <w:right w:val="none" w:sz="0" w:space="0" w:color="auto"/>
          </w:divBdr>
        </w:div>
        <w:div w:id="859898037">
          <w:marLeft w:val="480"/>
          <w:marRight w:val="0"/>
          <w:marTop w:val="0"/>
          <w:marBottom w:val="0"/>
          <w:divBdr>
            <w:top w:val="none" w:sz="0" w:space="0" w:color="auto"/>
            <w:left w:val="none" w:sz="0" w:space="0" w:color="auto"/>
            <w:bottom w:val="none" w:sz="0" w:space="0" w:color="auto"/>
            <w:right w:val="none" w:sz="0" w:space="0" w:color="auto"/>
          </w:divBdr>
        </w:div>
        <w:div w:id="970016490">
          <w:marLeft w:val="480"/>
          <w:marRight w:val="0"/>
          <w:marTop w:val="0"/>
          <w:marBottom w:val="0"/>
          <w:divBdr>
            <w:top w:val="none" w:sz="0" w:space="0" w:color="auto"/>
            <w:left w:val="none" w:sz="0" w:space="0" w:color="auto"/>
            <w:bottom w:val="none" w:sz="0" w:space="0" w:color="auto"/>
            <w:right w:val="none" w:sz="0" w:space="0" w:color="auto"/>
          </w:divBdr>
        </w:div>
        <w:div w:id="278144304">
          <w:marLeft w:val="480"/>
          <w:marRight w:val="0"/>
          <w:marTop w:val="0"/>
          <w:marBottom w:val="0"/>
          <w:divBdr>
            <w:top w:val="none" w:sz="0" w:space="0" w:color="auto"/>
            <w:left w:val="none" w:sz="0" w:space="0" w:color="auto"/>
            <w:bottom w:val="none" w:sz="0" w:space="0" w:color="auto"/>
            <w:right w:val="none" w:sz="0" w:space="0" w:color="auto"/>
          </w:divBdr>
        </w:div>
        <w:div w:id="900871000">
          <w:marLeft w:val="480"/>
          <w:marRight w:val="0"/>
          <w:marTop w:val="0"/>
          <w:marBottom w:val="0"/>
          <w:divBdr>
            <w:top w:val="none" w:sz="0" w:space="0" w:color="auto"/>
            <w:left w:val="none" w:sz="0" w:space="0" w:color="auto"/>
            <w:bottom w:val="none" w:sz="0" w:space="0" w:color="auto"/>
            <w:right w:val="none" w:sz="0" w:space="0" w:color="auto"/>
          </w:divBdr>
        </w:div>
        <w:div w:id="1090078476">
          <w:marLeft w:val="480"/>
          <w:marRight w:val="0"/>
          <w:marTop w:val="0"/>
          <w:marBottom w:val="0"/>
          <w:divBdr>
            <w:top w:val="none" w:sz="0" w:space="0" w:color="auto"/>
            <w:left w:val="none" w:sz="0" w:space="0" w:color="auto"/>
            <w:bottom w:val="none" w:sz="0" w:space="0" w:color="auto"/>
            <w:right w:val="none" w:sz="0" w:space="0" w:color="auto"/>
          </w:divBdr>
        </w:div>
        <w:div w:id="760444276">
          <w:marLeft w:val="480"/>
          <w:marRight w:val="0"/>
          <w:marTop w:val="0"/>
          <w:marBottom w:val="0"/>
          <w:divBdr>
            <w:top w:val="none" w:sz="0" w:space="0" w:color="auto"/>
            <w:left w:val="none" w:sz="0" w:space="0" w:color="auto"/>
            <w:bottom w:val="none" w:sz="0" w:space="0" w:color="auto"/>
            <w:right w:val="none" w:sz="0" w:space="0" w:color="auto"/>
          </w:divBdr>
        </w:div>
        <w:div w:id="22899626">
          <w:marLeft w:val="480"/>
          <w:marRight w:val="0"/>
          <w:marTop w:val="0"/>
          <w:marBottom w:val="0"/>
          <w:divBdr>
            <w:top w:val="none" w:sz="0" w:space="0" w:color="auto"/>
            <w:left w:val="none" w:sz="0" w:space="0" w:color="auto"/>
            <w:bottom w:val="none" w:sz="0" w:space="0" w:color="auto"/>
            <w:right w:val="none" w:sz="0" w:space="0" w:color="auto"/>
          </w:divBdr>
        </w:div>
        <w:div w:id="234820279">
          <w:marLeft w:val="480"/>
          <w:marRight w:val="0"/>
          <w:marTop w:val="0"/>
          <w:marBottom w:val="0"/>
          <w:divBdr>
            <w:top w:val="none" w:sz="0" w:space="0" w:color="auto"/>
            <w:left w:val="none" w:sz="0" w:space="0" w:color="auto"/>
            <w:bottom w:val="none" w:sz="0" w:space="0" w:color="auto"/>
            <w:right w:val="none" w:sz="0" w:space="0" w:color="auto"/>
          </w:divBdr>
        </w:div>
        <w:div w:id="357968308">
          <w:marLeft w:val="480"/>
          <w:marRight w:val="0"/>
          <w:marTop w:val="0"/>
          <w:marBottom w:val="0"/>
          <w:divBdr>
            <w:top w:val="none" w:sz="0" w:space="0" w:color="auto"/>
            <w:left w:val="none" w:sz="0" w:space="0" w:color="auto"/>
            <w:bottom w:val="none" w:sz="0" w:space="0" w:color="auto"/>
            <w:right w:val="none" w:sz="0" w:space="0" w:color="auto"/>
          </w:divBdr>
        </w:div>
        <w:div w:id="1651326779">
          <w:marLeft w:val="480"/>
          <w:marRight w:val="0"/>
          <w:marTop w:val="0"/>
          <w:marBottom w:val="0"/>
          <w:divBdr>
            <w:top w:val="none" w:sz="0" w:space="0" w:color="auto"/>
            <w:left w:val="none" w:sz="0" w:space="0" w:color="auto"/>
            <w:bottom w:val="none" w:sz="0" w:space="0" w:color="auto"/>
            <w:right w:val="none" w:sz="0" w:space="0" w:color="auto"/>
          </w:divBdr>
        </w:div>
        <w:div w:id="1393312301">
          <w:marLeft w:val="480"/>
          <w:marRight w:val="0"/>
          <w:marTop w:val="0"/>
          <w:marBottom w:val="0"/>
          <w:divBdr>
            <w:top w:val="none" w:sz="0" w:space="0" w:color="auto"/>
            <w:left w:val="none" w:sz="0" w:space="0" w:color="auto"/>
            <w:bottom w:val="none" w:sz="0" w:space="0" w:color="auto"/>
            <w:right w:val="none" w:sz="0" w:space="0" w:color="auto"/>
          </w:divBdr>
        </w:div>
        <w:div w:id="1514956503">
          <w:marLeft w:val="480"/>
          <w:marRight w:val="0"/>
          <w:marTop w:val="0"/>
          <w:marBottom w:val="0"/>
          <w:divBdr>
            <w:top w:val="none" w:sz="0" w:space="0" w:color="auto"/>
            <w:left w:val="none" w:sz="0" w:space="0" w:color="auto"/>
            <w:bottom w:val="none" w:sz="0" w:space="0" w:color="auto"/>
            <w:right w:val="none" w:sz="0" w:space="0" w:color="auto"/>
          </w:divBdr>
        </w:div>
        <w:div w:id="2075620454">
          <w:marLeft w:val="480"/>
          <w:marRight w:val="0"/>
          <w:marTop w:val="0"/>
          <w:marBottom w:val="0"/>
          <w:divBdr>
            <w:top w:val="none" w:sz="0" w:space="0" w:color="auto"/>
            <w:left w:val="none" w:sz="0" w:space="0" w:color="auto"/>
            <w:bottom w:val="none" w:sz="0" w:space="0" w:color="auto"/>
            <w:right w:val="none" w:sz="0" w:space="0" w:color="auto"/>
          </w:divBdr>
        </w:div>
        <w:div w:id="240409469">
          <w:marLeft w:val="480"/>
          <w:marRight w:val="0"/>
          <w:marTop w:val="0"/>
          <w:marBottom w:val="0"/>
          <w:divBdr>
            <w:top w:val="none" w:sz="0" w:space="0" w:color="auto"/>
            <w:left w:val="none" w:sz="0" w:space="0" w:color="auto"/>
            <w:bottom w:val="none" w:sz="0" w:space="0" w:color="auto"/>
            <w:right w:val="none" w:sz="0" w:space="0" w:color="auto"/>
          </w:divBdr>
        </w:div>
        <w:div w:id="1834950108">
          <w:marLeft w:val="480"/>
          <w:marRight w:val="0"/>
          <w:marTop w:val="0"/>
          <w:marBottom w:val="0"/>
          <w:divBdr>
            <w:top w:val="none" w:sz="0" w:space="0" w:color="auto"/>
            <w:left w:val="none" w:sz="0" w:space="0" w:color="auto"/>
            <w:bottom w:val="none" w:sz="0" w:space="0" w:color="auto"/>
            <w:right w:val="none" w:sz="0" w:space="0" w:color="auto"/>
          </w:divBdr>
        </w:div>
        <w:div w:id="185758273">
          <w:marLeft w:val="480"/>
          <w:marRight w:val="0"/>
          <w:marTop w:val="0"/>
          <w:marBottom w:val="0"/>
          <w:divBdr>
            <w:top w:val="none" w:sz="0" w:space="0" w:color="auto"/>
            <w:left w:val="none" w:sz="0" w:space="0" w:color="auto"/>
            <w:bottom w:val="none" w:sz="0" w:space="0" w:color="auto"/>
            <w:right w:val="none" w:sz="0" w:space="0" w:color="auto"/>
          </w:divBdr>
        </w:div>
        <w:div w:id="1150632951">
          <w:marLeft w:val="480"/>
          <w:marRight w:val="0"/>
          <w:marTop w:val="0"/>
          <w:marBottom w:val="0"/>
          <w:divBdr>
            <w:top w:val="none" w:sz="0" w:space="0" w:color="auto"/>
            <w:left w:val="none" w:sz="0" w:space="0" w:color="auto"/>
            <w:bottom w:val="none" w:sz="0" w:space="0" w:color="auto"/>
            <w:right w:val="none" w:sz="0" w:space="0" w:color="auto"/>
          </w:divBdr>
        </w:div>
        <w:div w:id="2088258119">
          <w:marLeft w:val="480"/>
          <w:marRight w:val="0"/>
          <w:marTop w:val="0"/>
          <w:marBottom w:val="0"/>
          <w:divBdr>
            <w:top w:val="none" w:sz="0" w:space="0" w:color="auto"/>
            <w:left w:val="none" w:sz="0" w:space="0" w:color="auto"/>
            <w:bottom w:val="none" w:sz="0" w:space="0" w:color="auto"/>
            <w:right w:val="none" w:sz="0" w:space="0" w:color="auto"/>
          </w:divBdr>
        </w:div>
        <w:div w:id="905451508">
          <w:marLeft w:val="480"/>
          <w:marRight w:val="0"/>
          <w:marTop w:val="0"/>
          <w:marBottom w:val="0"/>
          <w:divBdr>
            <w:top w:val="none" w:sz="0" w:space="0" w:color="auto"/>
            <w:left w:val="none" w:sz="0" w:space="0" w:color="auto"/>
            <w:bottom w:val="none" w:sz="0" w:space="0" w:color="auto"/>
            <w:right w:val="none" w:sz="0" w:space="0" w:color="auto"/>
          </w:divBdr>
        </w:div>
        <w:div w:id="34358099">
          <w:marLeft w:val="480"/>
          <w:marRight w:val="0"/>
          <w:marTop w:val="0"/>
          <w:marBottom w:val="0"/>
          <w:divBdr>
            <w:top w:val="none" w:sz="0" w:space="0" w:color="auto"/>
            <w:left w:val="none" w:sz="0" w:space="0" w:color="auto"/>
            <w:bottom w:val="none" w:sz="0" w:space="0" w:color="auto"/>
            <w:right w:val="none" w:sz="0" w:space="0" w:color="auto"/>
          </w:divBdr>
        </w:div>
        <w:div w:id="1837651006">
          <w:marLeft w:val="480"/>
          <w:marRight w:val="0"/>
          <w:marTop w:val="0"/>
          <w:marBottom w:val="0"/>
          <w:divBdr>
            <w:top w:val="none" w:sz="0" w:space="0" w:color="auto"/>
            <w:left w:val="none" w:sz="0" w:space="0" w:color="auto"/>
            <w:bottom w:val="none" w:sz="0" w:space="0" w:color="auto"/>
            <w:right w:val="none" w:sz="0" w:space="0" w:color="auto"/>
          </w:divBdr>
        </w:div>
        <w:div w:id="1926645671">
          <w:marLeft w:val="480"/>
          <w:marRight w:val="0"/>
          <w:marTop w:val="0"/>
          <w:marBottom w:val="0"/>
          <w:divBdr>
            <w:top w:val="none" w:sz="0" w:space="0" w:color="auto"/>
            <w:left w:val="none" w:sz="0" w:space="0" w:color="auto"/>
            <w:bottom w:val="none" w:sz="0" w:space="0" w:color="auto"/>
            <w:right w:val="none" w:sz="0" w:space="0" w:color="auto"/>
          </w:divBdr>
        </w:div>
        <w:div w:id="1553469449">
          <w:marLeft w:val="480"/>
          <w:marRight w:val="0"/>
          <w:marTop w:val="0"/>
          <w:marBottom w:val="0"/>
          <w:divBdr>
            <w:top w:val="none" w:sz="0" w:space="0" w:color="auto"/>
            <w:left w:val="none" w:sz="0" w:space="0" w:color="auto"/>
            <w:bottom w:val="none" w:sz="0" w:space="0" w:color="auto"/>
            <w:right w:val="none" w:sz="0" w:space="0" w:color="auto"/>
          </w:divBdr>
        </w:div>
        <w:div w:id="864756251">
          <w:marLeft w:val="480"/>
          <w:marRight w:val="0"/>
          <w:marTop w:val="0"/>
          <w:marBottom w:val="0"/>
          <w:divBdr>
            <w:top w:val="none" w:sz="0" w:space="0" w:color="auto"/>
            <w:left w:val="none" w:sz="0" w:space="0" w:color="auto"/>
            <w:bottom w:val="none" w:sz="0" w:space="0" w:color="auto"/>
            <w:right w:val="none" w:sz="0" w:space="0" w:color="auto"/>
          </w:divBdr>
        </w:div>
        <w:div w:id="1874223525">
          <w:marLeft w:val="480"/>
          <w:marRight w:val="0"/>
          <w:marTop w:val="0"/>
          <w:marBottom w:val="0"/>
          <w:divBdr>
            <w:top w:val="none" w:sz="0" w:space="0" w:color="auto"/>
            <w:left w:val="none" w:sz="0" w:space="0" w:color="auto"/>
            <w:bottom w:val="none" w:sz="0" w:space="0" w:color="auto"/>
            <w:right w:val="none" w:sz="0" w:space="0" w:color="auto"/>
          </w:divBdr>
        </w:div>
        <w:div w:id="421756243">
          <w:marLeft w:val="480"/>
          <w:marRight w:val="0"/>
          <w:marTop w:val="0"/>
          <w:marBottom w:val="0"/>
          <w:divBdr>
            <w:top w:val="none" w:sz="0" w:space="0" w:color="auto"/>
            <w:left w:val="none" w:sz="0" w:space="0" w:color="auto"/>
            <w:bottom w:val="none" w:sz="0" w:space="0" w:color="auto"/>
            <w:right w:val="none" w:sz="0" w:space="0" w:color="auto"/>
          </w:divBdr>
        </w:div>
        <w:div w:id="2021852404">
          <w:marLeft w:val="480"/>
          <w:marRight w:val="0"/>
          <w:marTop w:val="0"/>
          <w:marBottom w:val="0"/>
          <w:divBdr>
            <w:top w:val="none" w:sz="0" w:space="0" w:color="auto"/>
            <w:left w:val="none" w:sz="0" w:space="0" w:color="auto"/>
            <w:bottom w:val="none" w:sz="0" w:space="0" w:color="auto"/>
            <w:right w:val="none" w:sz="0" w:space="0" w:color="auto"/>
          </w:divBdr>
        </w:div>
        <w:div w:id="156311711">
          <w:marLeft w:val="480"/>
          <w:marRight w:val="0"/>
          <w:marTop w:val="0"/>
          <w:marBottom w:val="0"/>
          <w:divBdr>
            <w:top w:val="none" w:sz="0" w:space="0" w:color="auto"/>
            <w:left w:val="none" w:sz="0" w:space="0" w:color="auto"/>
            <w:bottom w:val="none" w:sz="0" w:space="0" w:color="auto"/>
            <w:right w:val="none" w:sz="0" w:space="0" w:color="auto"/>
          </w:divBdr>
        </w:div>
        <w:div w:id="2108185500">
          <w:marLeft w:val="480"/>
          <w:marRight w:val="0"/>
          <w:marTop w:val="0"/>
          <w:marBottom w:val="0"/>
          <w:divBdr>
            <w:top w:val="none" w:sz="0" w:space="0" w:color="auto"/>
            <w:left w:val="none" w:sz="0" w:space="0" w:color="auto"/>
            <w:bottom w:val="none" w:sz="0" w:space="0" w:color="auto"/>
            <w:right w:val="none" w:sz="0" w:space="0" w:color="auto"/>
          </w:divBdr>
        </w:div>
        <w:div w:id="32536520">
          <w:marLeft w:val="480"/>
          <w:marRight w:val="0"/>
          <w:marTop w:val="0"/>
          <w:marBottom w:val="0"/>
          <w:divBdr>
            <w:top w:val="none" w:sz="0" w:space="0" w:color="auto"/>
            <w:left w:val="none" w:sz="0" w:space="0" w:color="auto"/>
            <w:bottom w:val="none" w:sz="0" w:space="0" w:color="auto"/>
            <w:right w:val="none" w:sz="0" w:space="0" w:color="auto"/>
          </w:divBdr>
        </w:div>
        <w:div w:id="1315261769">
          <w:marLeft w:val="480"/>
          <w:marRight w:val="0"/>
          <w:marTop w:val="0"/>
          <w:marBottom w:val="0"/>
          <w:divBdr>
            <w:top w:val="none" w:sz="0" w:space="0" w:color="auto"/>
            <w:left w:val="none" w:sz="0" w:space="0" w:color="auto"/>
            <w:bottom w:val="none" w:sz="0" w:space="0" w:color="auto"/>
            <w:right w:val="none" w:sz="0" w:space="0" w:color="auto"/>
          </w:divBdr>
        </w:div>
        <w:div w:id="40322889">
          <w:marLeft w:val="480"/>
          <w:marRight w:val="0"/>
          <w:marTop w:val="0"/>
          <w:marBottom w:val="0"/>
          <w:divBdr>
            <w:top w:val="none" w:sz="0" w:space="0" w:color="auto"/>
            <w:left w:val="none" w:sz="0" w:space="0" w:color="auto"/>
            <w:bottom w:val="none" w:sz="0" w:space="0" w:color="auto"/>
            <w:right w:val="none" w:sz="0" w:space="0" w:color="auto"/>
          </w:divBdr>
        </w:div>
        <w:div w:id="1477181482">
          <w:marLeft w:val="480"/>
          <w:marRight w:val="0"/>
          <w:marTop w:val="0"/>
          <w:marBottom w:val="0"/>
          <w:divBdr>
            <w:top w:val="none" w:sz="0" w:space="0" w:color="auto"/>
            <w:left w:val="none" w:sz="0" w:space="0" w:color="auto"/>
            <w:bottom w:val="none" w:sz="0" w:space="0" w:color="auto"/>
            <w:right w:val="none" w:sz="0" w:space="0" w:color="auto"/>
          </w:divBdr>
        </w:div>
        <w:div w:id="1187401547">
          <w:marLeft w:val="480"/>
          <w:marRight w:val="0"/>
          <w:marTop w:val="0"/>
          <w:marBottom w:val="0"/>
          <w:divBdr>
            <w:top w:val="none" w:sz="0" w:space="0" w:color="auto"/>
            <w:left w:val="none" w:sz="0" w:space="0" w:color="auto"/>
            <w:bottom w:val="none" w:sz="0" w:space="0" w:color="auto"/>
            <w:right w:val="none" w:sz="0" w:space="0" w:color="auto"/>
          </w:divBdr>
        </w:div>
        <w:div w:id="2104765857">
          <w:marLeft w:val="480"/>
          <w:marRight w:val="0"/>
          <w:marTop w:val="0"/>
          <w:marBottom w:val="0"/>
          <w:divBdr>
            <w:top w:val="none" w:sz="0" w:space="0" w:color="auto"/>
            <w:left w:val="none" w:sz="0" w:space="0" w:color="auto"/>
            <w:bottom w:val="none" w:sz="0" w:space="0" w:color="auto"/>
            <w:right w:val="none" w:sz="0" w:space="0" w:color="auto"/>
          </w:divBdr>
        </w:div>
        <w:div w:id="554509465">
          <w:marLeft w:val="480"/>
          <w:marRight w:val="0"/>
          <w:marTop w:val="0"/>
          <w:marBottom w:val="0"/>
          <w:divBdr>
            <w:top w:val="none" w:sz="0" w:space="0" w:color="auto"/>
            <w:left w:val="none" w:sz="0" w:space="0" w:color="auto"/>
            <w:bottom w:val="none" w:sz="0" w:space="0" w:color="auto"/>
            <w:right w:val="none" w:sz="0" w:space="0" w:color="auto"/>
          </w:divBdr>
        </w:div>
        <w:div w:id="215244378">
          <w:marLeft w:val="480"/>
          <w:marRight w:val="0"/>
          <w:marTop w:val="0"/>
          <w:marBottom w:val="0"/>
          <w:divBdr>
            <w:top w:val="none" w:sz="0" w:space="0" w:color="auto"/>
            <w:left w:val="none" w:sz="0" w:space="0" w:color="auto"/>
            <w:bottom w:val="none" w:sz="0" w:space="0" w:color="auto"/>
            <w:right w:val="none" w:sz="0" w:space="0" w:color="auto"/>
          </w:divBdr>
        </w:div>
      </w:divsChild>
    </w:div>
    <w:div w:id="1484814581">
      <w:bodyDiv w:val="1"/>
      <w:marLeft w:val="0"/>
      <w:marRight w:val="0"/>
      <w:marTop w:val="0"/>
      <w:marBottom w:val="0"/>
      <w:divBdr>
        <w:top w:val="none" w:sz="0" w:space="0" w:color="auto"/>
        <w:left w:val="none" w:sz="0" w:space="0" w:color="auto"/>
        <w:bottom w:val="none" w:sz="0" w:space="0" w:color="auto"/>
        <w:right w:val="none" w:sz="0" w:space="0" w:color="auto"/>
      </w:divBdr>
    </w:div>
    <w:div w:id="1484851673">
      <w:bodyDiv w:val="1"/>
      <w:marLeft w:val="0"/>
      <w:marRight w:val="0"/>
      <w:marTop w:val="0"/>
      <w:marBottom w:val="0"/>
      <w:divBdr>
        <w:top w:val="none" w:sz="0" w:space="0" w:color="auto"/>
        <w:left w:val="none" w:sz="0" w:space="0" w:color="auto"/>
        <w:bottom w:val="none" w:sz="0" w:space="0" w:color="auto"/>
        <w:right w:val="none" w:sz="0" w:space="0" w:color="auto"/>
      </w:divBdr>
    </w:div>
    <w:div w:id="1484927273">
      <w:bodyDiv w:val="1"/>
      <w:marLeft w:val="0"/>
      <w:marRight w:val="0"/>
      <w:marTop w:val="0"/>
      <w:marBottom w:val="0"/>
      <w:divBdr>
        <w:top w:val="none" w:sz="0" w:space="0" w:color="auto"/>
        <w:left w:val="none" w:sz="0" w:space="0" w:color="auto"/>
        <w:bottom w:val="none" w:sz="0" w:space="0" w:color="auto"/>
        <w:right w:val="none" w:sz="0" w:space="0" w:color="auto"/>
      </w:divBdr>
    </w:div>
    <w:div w:id="1484933386">
      <w:bodyDiv w:val="1"/>
      <w:marLeft w:val="0"/>
      <w:marRight w:val="0"/>
      <w:marTop w:val="0"/>
      <w:marBottom w:val="0"/>
      <w:divBdr>
        <w:top w:val="none" w:sz="0" w:space="0" w:color="auto"/>
        <w:left w:val="none" w:sz="0" w:space="0" w:color="auto"/>
        <w:bottom w:val="none" w:sz="0" w:space="0" w:color="auto"/>
        <w:right w:val="none" w:sz="0" w:space="0" w:color="auto"/>
      </w:divBdr>
    </w:div>
    <w:div w:id="1485005354">
      <w:bodyDiv w:val="1"/>
      <w:marLeft w:val="0"/>
      <w:marRight w:val="0"/>
      <w:marTop w:val="0"/>
      <w:marBottom w:val="0"/>
      <w:divBdr>
        <w:top w:val="none" w:sz="0" w:space="0" w:color="auto"/>
        <w:left w:val="none" w:sz="0" w:space="0" w:color="auto"/>
        <w:bottom w:val="none" w:sz="0" w:space="0" w:color="auto"/>
        <w:right w:val="none" w:sz="0" w:space="0" w:color="auto"/>
      </w:divBdr>
    </w:div>
    <w:div w:id="1485046915">
      <w:bodyDiv w:val="1"/>
      <w:marLeft w:val="0"/>
      <w:marRight w:val="0"/>
      <w:marTop w:val="0"/>
      <w:marBottom w:val="0"/>
      <w:divBdr>
        <w:top w:val="none" w:sz="0" w:space="0" w:color="auto"/>
        <w:left w:val="none" w:sz="0" w:space="0" w:color="auto"/>
        <w:bottom w:val="none" w:sz="0" w:space="0" w:color="auto"/>
        <w:right w:val="none" w:sz="0" w:space="0" w:color="auto"/>
      </w:divBdr>
    </w:div>
    <w:div w:id="1485121212">
      <w:bodyDiv w:val="1"/>
      <w:marLeft w:val="0"/>
      <w:marRight w:val="0"/>
      <w:marTop w:val="0"/>
      <w:marBottom w:val="0"/>
      <w:divBdr>
        <w:top w:val="none" w:sz="0" w:space="0" w:color="auto"/>
        <w:left w:val="none" w:sz="0" w:space="0" w:color="auto"/>
        <w:bottom w:val="none" w:sz="0" w:space="0" w:color="auto"/>
        <w:right w:val="none" w:sz="0" w:space="0" w:color="auto"/>
      </w:divBdr>
      <w:divsChild>
        <w:div w:id="26683489">
          <w:marLeft w:val="480"/>
          <w:marRight w:val="0"/>
          <w:marTop w:val="0"/>
          <w:marBottom w:val="0"/>
          <w:divBdr>
            <w:top w:val="none" w:sz="0" w:space="0" w:color="auto"/>
            <w:left w:val="none" w:sz="0" w:space="0" w:color="auto"/>
            <w:bottom w:val="none" w:sz="0" w:space="0" w:color="auto"/>
            <w:right w:val="none" w:sz="0" w:space="0" w:color="auto"/>
          </w:divBdr>
        </w:div>
        <w:div w:id="37049609">
          <w:marLeft w:val="480"/>
          <w:marRight w:val="0"/>
          <w:marTop w:val="0"/>
          <w:marBottom w:val="0"/>
          <w:divBdr>
            <w:top w:val="none" w:sz="0" w:space="0" w:color="auto"/>
            <w:left w:val="none" w:sz="0" w:space="0" w:color="auto"/>
            <w:bottom w:val="none" w:sz="0" w:space="0" w:color="auto"/>
            <w:right w:val="none" w:sz="0" w:space="0" w:color="auto"/>
          </w:divBdr>
        </w:div>
        <w:div w:id="44524188">
          <w:marLeft w:val="480"/>
          <w:marRight w:val="0"/>
          <w:marTop w:val="0"/>
          <w:marBottom w:val="0"/>
          <w:divBdr>
            <w:top w:val="none" w:sz="0" w:space="0" w:color="auto"/>
            <w:left w:val="none" w:sz="0" w:space="0" w:color="auto"/>
            <w:bottom w:val="none" w:sz="0" w:space="0" w:color="auto"/>
            <w:right w:val="none" w:sz="0" w:space="0" w:color="auto"/>
          </w:divBdr>
        </w:div>
        <w:div w:id="128285706">
          <w:marLeft w:val="480"/>
          <w:marRight w:val="0"/>
          <w:marTop w:val="0"/>
          <w:marBottom w:val="0"/>
          <w:divBdr>
            <w:top w:val="none" w:sz="0" w:space="0" w:color="auto"/>
            <w:left w:val="none" w:sz="0" w:space="0" w:color="auto"/>
            <w:bottom w:val="none" w:sz="0" w:space="0" w:color="auto"/>
            <w:right w:val="none" w:sz="0" w:space="0" w:color="auto"/>
          </w:divBdr>
        </w:div>
        <w:div w:id="302388420">
          <w:marLeft w:val="480"/>
          <w:marRight w:val="0"/>
          <w:marTop w:val="0"/>
          <w:marBottom w:val="0"/>
          <w:divBdr>
            <w:top w:val="none" w:sz="0" w:space="0" w:color="auto"/>
            <w:left w:val="none" w:sz="0" w:space="0" w:color="auto"/>
            <w:bottom w:val="none" w:sz="0" w:space="0" w:color="auto"/>
            <w:right w:val="none" w:sz="0" w:space="0" w:color="auto"/>
          </w:divBdr>
        </w:div>
        <w:div w:id="312412932">
          <w:marLeft w:val="480"/>
          <w:marRight w:val="0"/>
          <w:marTop w:val="0"/>
          <w:marBottom w:val="0"/>
          <w:divBdr>
            <w:top w:val="none" w:sz="0" w:space="0" w:color="auto"/>
            <w:left w:val="none" w:sz="0" w:space="0" w:color="auto"/>
            <w:bottom w:val="none" w:sz="0" w:space="0" w:color="auto"/>
            <w:right w:val="none" w:sz="0" w:space="0" w:color="auto"/>
          </w:divBdr>
        </w:div>
        <w:div w:id="313265457">
          <w:marLeft w:val="480"/>
          <w:marRight w:val="0"/>
          <w:marTop w:val="0"/>
          <w:marBottom w:val="0"/>
          <w:divBdr>
            <w:top w:val="none" w:sz="0" w:space="0" w:color="auto"/>
            <w:left w:val="none" w:sz="0" w:space="0" w:color="auto"/>
            <w:bottom w:val="none" w:sz="0" w:space="0" w:color="auto"/>
            <w:right w:val="none" w:sz="0" w:space="0" w:color="auto"/>
          </w:divBdr>
        </w:div>
        <w:div w:id="402145359">
          <w:marLeft w:val="480"/>
          <w:marRight w:val="0"/>
          <w:marTop w:val="0"/>
          <w:marBottom w:val="0"/>
          <w:divBdr>
            <w:top w:val="none" w:sz="0" w:space="0" w:color="auto"/>
            <w:left w:val="none" w:sz="0" w:space="0" w:color="auto"/>
            <w:bottom w:val="none" w:sz="0" w:space="0" w:color="auto"/>
            <w:right w:val="none" w:sz="0" w:space="0" w:color="auto"/>
          </w:divBdr>
        </w:div>
        <w:div w:id="449593374">
          <w:marLeft w:val="480"/>
          <w:marRight w:val="0"/>
          <w:marTop w:val="0"/>
          <w:marBottom w:val="0"/>
          <w:divBdr>
            <w:top w:val="none" w:sz="0" w:space="0" w:color="auto"/>
            <w:left w:val="none" w:sz="0" w:space="0" w:color="auto"/>
            <w:bottom w:val="none" w:sz="0" w:space="0" w:color="auto"/>
            <w:right w:val="none" w:sz="0" w:space="0" w:color="auto"/>
          </w:divBdr>
        </w:div>
        <w:div w:id="453521865">
          <w:marLeft w:val="480"/>
          <w:marRight w:val="0"/>
          <w:marTop w:val="0"/>
          <w:marBottom w:val="0"/>
          <w:divBdr>
            <w:top w:val="none" w:sz="0" w:space="0" w:color="auto"/>
            <w:left w:val="none" w:sz="0" w:space="0" w:color="auto"/>
            <w:bottom w:val="none" w:sz="0" w:space="0" w:color="auto"/>
            <w:right w:val="none" w:sz="0" w:space="0" w:color="auto"/>
          </w:divBdr>
        </w:div>
        <w:div w:id="500896127">
          <w:marLeft w:val="480"/>
          <w:marRight w:val="0"/>
          <w:marTop w:val="0"/>
          <w:marBottom w:val="0"/>
          <w:divBdr>
            <w:top w:val="none" w:sz="0" w:space="0" w:color="auto"/>
            <w:left w:val="none" w:sz="0" w:space="0" w:color="auto"/>
            <w:bottom w:val="none" w:sz="0" w:space="0" w:color="auto"/>
            <w:right w:val="none" w:sz="0" w:space="0" w:color="auto"/>
          </w:divBdr>
        </w:div>
        <w:div w:id="530919282">
          <w:marLeft w:val="480"/>
          <w:marRight w:val="0"/>
          <w:marTop w:val="0"/>
          <w:marBottom w:val="0"/>
          <w:divBdr>
            <w:top w:val="none" w:sz="0" w:space="0" w:color="auto"/>
            <w:left w:val="none" w:sz="0" w:space="0" w:color="auto"/>
            <w:bottom w:val="none" w:sz="0" w:space="0" w:color="auto"/>
            <w:right w:val="none" w:sz="0" w:space="0" w:color="auto"/>
          </w:divBdr>
        </w:div>
        <w:div w:id="550700111">
          <w:marLeft w:val="480"/>
          <w:marRight w:val="0"/>
          <w:marTop w:val="0"/>
          <w:marBottom w:val="0"/>
          <w:divBdr>
            <w:top w:val="none" w:sz="0" w:space="0" w:color="auto"/>
            <w:left w:val="none" w:sz="0" w:space="0" w:color="auto"/>
            <w:bottom w:val="none" w:sz="0" w:space="0" w:color="auto"/>
            <w:right w:val="none" w:sz="0" w:space="0" w:color="auto"/>
          </w:divBdr>
        </w:div>
        <w:div w:id="564417878">
          <w:marLeft w:val="480"/>
          <w:marRight w:val="0"/>
          <w:marTop w:val="0"/>
          <w:marBottom w:val="0"/>
          <w:divBdr>
            <w:top w:val="none" w:sz="0" w:space="0" w:color="auto"/>
            <w:left w:val="none" w:sz="0" w:space="0" w:color="auto"/>
            <w:bottom w:val="none" w:sz="0" w:space="0" w:color="auto"/>
            <w:right w:val="none" w:sz="0" w:space="0" w:color="auto"/>
          </w:divBdr>
        </w:div>
        <w:div w:id="659239316">
          <w:marLeft w:val="480"/>
          <w:marRight w:val="0"/>
          <w:marTop w:val="0"/>
          <w:marBottom w:val="0"/>
          <w:divBdr>
            <w:top w:val="none" w:sz="0" w:space="0" w:color="auto"/>
            <w:left w:val="none" w:sz="0" w:space="0" w:color="auto"/>
            <w:bottom w:val="none" w:sz="0" w:space="0" w:color="auto"/>
            <w:right w:val="none" w:sz="0" w:space="0" w:color="auto"/>
          </w:divBdr>
        </w:div>
        <w:div w:id="693459204">
          <w:marLeft w:val="480"/>
          <w:marRight w:val="0"/>
          <w:marTop w:val="0"/>
          <w:marBottom w:val="0"/>
          <w:divBdr>
            <w:top w:val="none" w:sz="0" w:space="0" w:color="auto"/>
            <w:left w:val="none" w:sz="0" w:space="0" w:color="auto"/>
            <w:bottom w:val="none" w:sz="0" w:space="0" w:color="auto"/>
            <w:right w:val="none" w:sz="0" w:space="0" w:color="auto"/>
          </w:divBdr>
        </w:div>
        <w:div w:id="710769263">
          <w:marLeft w:val="480"/>
          <w:marRight w:val="0"/>
          <w:marTop w:val="0"/>
          <w:marBottom w:val="0"/>
          <w:divBdr>
            <w:top w:val="none" w:sz="0" w:space="0" w:color="auto"/>
            <w:left w:val="none" w:sz="0" w:space="0" w:color="auto"/>
            <w:bottom w:val="none" w:sz="0" w:space="0" w:color="auto"/>
            <w:right w:val="none" w:sz="0" w:space="0" w:color="auto"/>
          </w:divBdr>
        </w:div>
        <w:div w:id="726345549">
          <w:marLeft w:val="480"/>
          <w:marRight w:val="0"/>
          <w:marTop w:val="0"/>
          <w:marBottom w:val="0"/>
          <w:divBdr>
            <w:top w:val="none" w:sz="0" w:space="0" w:color="auto"/>
            <w:left w:val="none" w:sz="0" w:space="0" w:color="auto"/>
            <w:bottom w:val="none" w:sz="0" w:space="0" w:color="auto"/>
            <w:right w:val="none" w:sz="0" w:space="0" w:color="auto"/>
          </w:divBdr>
        </w:div>
        <w:div w:id="759527958">
          <w:marLeft w:val="480"/>
          <w:marRight w:val="0"/>
          <w:marTop w:val="0"/>
          <w:marBottom w:val="0"/>
          <w:divBdr>
            <w:top w:val="none" w:sz="0" w:space="0" w:color="auto"/>
            <w:left w:val="none" w:sz="0" w:space="0" w:color="auto"/>
            <w:bottom w:val="none" w:sz="0" w:space="0" w:color="auto"/>
            <w:right w:val="none" w:sz="0" w:space="0" w:color="auto"/>
          </w:divBdr>
        </w:div>
        <w:div w:id="806820074">
          <w:marLeft w:val="480"/>
          <w:marRight w:val="0"/>
          <w:marTop w:val="0"/>
          <w:marBottom w:val="0"/>
          <w:divBdr>
            <w:top w:val="none" w:sz="0" w:space="0" w:color="auto"/>
            <w:left w:val="none" w:sz="0" w:space="0" w:color="auto"/>
            <w:bottom w:val="none" w:sz="0" w:space="0" w:color="auto"/>
            <w:right w:val="none" w:sz="0" w:space="0" w:color="auto"/>
          </w:divBdr>
        </w:div>
        <w:div w:id="871457844">
          <w:marLeft w:val="480"/>
          <w:marRight w:val="0"/>
          <w:marTop w:val="0"/>
          <w:marBottom w:val="0"/>
          <w:divBdr>
            <w:top w:val="none" w:sz="0" w:space="0" w:color="auto"/>
            <w:left w:val="none" w:sz="0" w:space="0" w:color="auto"/>
            <w:bottom w:val="none" w:sz="0" w:space="0" w:color="auto"/>
            <w:right w:val="none" w:sz="0" w:space="0" w:color="auto"/>
          </w:divBdr>
        </w:div>
        <w:div w:id="910776666">
          <w:marLeft w:val="480"/>
          <w:marRight w:val="0"/>
          <w:marTop w:val="0"/>
          <w:marBottom w:val="0"/>
          <w:divBdr>
            <w:top w:val="none" w:sz="0" w:space="0" w:color="auto"/>
            <w:left w:val="none" w:sz="0" w:space="0" w:color="auto"/>
            <w:bottom w:val="none" w:sz="0" w:space="0" w:color="auto"/>
            <w:right w:val="none" w:sz="0" w:space="0" w:color="auto"/>
          </w:divBdr>
        </w:div>
        <w:div w:id="937717509">
          <w:marLeft w:val="480"/>
          <w:marRight w:val="0"/>
          <w:marTop w:val="0"/>
          <w:marBottom w:val="0"/>
          <w:divBdr>
            <w:top w:val="none" w:sz="0" w:space="0" w:color="auto"/>
            <w:left w:val="none" w:sz="0" w:space="0" w:color="auto"/>
            <w:bottom w:val="none" w:sz="0" w:space="0" w:color="auto"/>
            <w:right w:val="none" w:sz="0" w:space="0" w:color="auto"/>
          </w:divBdr>
        </w:div>
        <w:div w:id="986131048">
          <w:marLeft w:val="480"/>
          <w:marRight w:val="0"/>
          <w:marTop w:val="0"/>
          <w:marBottom w:val="0"/>
          <w:divBdr>
            <w:top w:val="none" w:sz="0" w:space="0" w:color="auto"/>
            <w:left w:val="none" w:sz="0" w:space="0" w:color="auto"/>
            <w:bottom w:val="none" w:sz="0" w:space="0" w:color="auto"/>
            <w:right w:val="none" w:sz="0" w:space="0" w:color="auto"/>
          </w:divBdr>
        </w:div>
        <w:div w:id="988942258">
          <w:marLeft w:val="480"/>
          <w:marRight w:val="0"/>
          <w:marTop w:val="0"/>
          <w:marBottom w:val="0"/>
          <w:divBdr>
            <w:top w:val="none" w:sz="0" w:space="0" w:color="auto"/>
            <w:left w:val="none" w:sz="0" w:space="0" w:color="auto"/>
            <w:bottom w:val="none" w:sz="0" w:space="0" w:color="auto"/>
            <w:right w:val="none" w:sz="0" w:space="0" w:color="auto"/>
          </w:divBdr>
        </w:div>
        <w:div w:id="1037044186">
          <w:marLeft w:val="480"/>
          <w:marRight w:val="0"/>
          <w:marTop w:val="0"/>
          <w:marBottom w:val="0"/>
          <w:divBdr>
            <w:top w:val="none" w:sz="0" w:space="0" w:color="auto"/>
            <w:left w:val="none" w:sz="0" w:space="0" w:color="auto"/>
            <w:bottom w:val="none" w:sz="0" w:space="0" w:color="auto"/>
            <w:right w:val="none" w:sz="0" w:space="0" w:color="auto"/>
          </w:divBdr>
        </w:div>
        <w:div w:id="1048341409">
          <w:marLeft w:val="480"/>
          <w:marRight w:val="0"/>
          <w:marTop w:val="0"/>
          <w:marBottom w:val="0"/>
          <w:divBdr>
            <w:top w:val="none" w:sz="0" w:space="0" w:color="auto"/>
            <w:left w:val="none" w:sz="0" w:space="0" w:color="auto"/>
            <w:bottom w:val="none" w:sz="0" w:space="0" w:color="auto"/>
            <w:right w:val="none" w:sz="0" w:space="0" w:color="auto"/>
          </w:divBdr>
        </w:div>
        <w:div w:id="1071002066">
          <w:marLeft w:val="480"/>
          <w:marRight w:val="0"/>
          <w:marTop w:val="0"/>
          <w:marBottom w:val="0"/>
          <w:divBdr>
            <w:top w:val="none" w:sz="0" w:space="0" w:color="auto"/>
            <w:left w:val="none" w:sz="0" w:space="0" w:color="auto"/>
            <w:bottom w:val="none" w:sz="0" w:space="0" w:color="auto"/>
            <w:right w:val="none" w:sz="0" w:space="0" w:color="auto"/>
          </w:divBdr>
        </w:div>
        <w:div w:id="1122654315">
          <w:marLeft w:val="480"/>
          <w:marRight w:val="0"/>
          <w:marTop w:val="0"/>
          <w:marBottom w:val="0"/>
          <w:divBdr>
            <w:top w:val="none" w:sz="0" w:space="0" w:color="auto"/>
            <w:left w:val="none" w:sz="0" w:space="0" w:color="auto"/>
            <w:bottom w:val="none" w:sz="0" w:space="0" w:color="auto"/>
            <w:right w:val="none" w:sz="0" w:space="0" w:color="auto"/>
          </w:divBdr>
        </w:div>
        <w:div w:id="1159539813">
          <w:marLeft w:val="480"/>
          <w:marRight w:val="0"/>
          <w:marTop w:val="0"/>
          <w:marBottom w:val="0"/>
          <w:divBdr>
            <w:top w:val="none" w:sz="0" w:space="0" w:color="auto"/>
            <w:left w:val="none" w:sz="0" w:space="0" w:color="auto"/>
            <w:bottom w:val="none" w:sz="0" w:space="0" w:color="auto"/>
            <w:right w:val="none" w:sz="0" w:space="0" w:color="auto"/>
          </w:divBdr>
        </w:div>
        <w:div w:id="1288854028">
          <w:marLeft w:val="480"/>
          <w:marRight w:val="0"/>
          <w:marTop w:val="0"/>
          <w:marBottom w:val="0"/>
          <w:divBdr>
            <w:top w:val="none" w:sz="0" w:space="0" w:color="auto"/>
            <w:left w:val="none" w:sz="0" w:space="0" w:color="auto"/>
            <w:bottom w:val="none" w:sz="0" w:space="0" w:color="auto"/>
            <w:right w:val="none" w:sz="0" w:space="0" w:color="auto"/>
          </w:divBdr>
        </w:div>
        <w:div w:id="1296251009">
          <w:marLeft w:val="480"/>
          <w:marRight w:val="0"/>
          <w:marTop w:val="0"/>
          <w:marBottom w:val="0"/>
          <w:divBdr>
            <w:top w:val="none" w:sz="0" w:space="0" w:color="auto"/>
            <w:left w:val="none" w:sz="0" w:space="0" w:color="auto"/>
            <w:bottom w:val="none" w:sz="0" w:space="0" w:color="auto"/>
            <w:right w:val="none" w:sz="0" w:space="0" w:color="auto"/>
          </w:divBdr>
        </w:div>
        <w:div w:id="1332220764">
          <w:marLeft w:val="480"/>
          <w:marRight w:val="0"/>
          <w:marTop w:val="0"/>
          <w:marBottom w:val="0"/>
          <w:divBdr>
            <w:top w:val="none" w:sz="0" w:space="0" w:color="auto"/>
            <w:left w:val="none" w:sz="0" w:space="0" w:color="auto"/>
            <w:bottom w:val="none" w:sz="0" w:space="0" w:color="auto"/>
            <w:right w:val="none" w:sz="0" w:space="0" w:color="auto"/>
          </w:divBdr>
        </w:div>
        <w:div w:id="1351104526">
          <w:marLeft w:val="480"/>
          <w:marRight w:val="0"/>
          <w:marTop w:val="0"/>
          <w:marBottom w:val="0"/>
          <w:divBdr>
            <w:top w:val="none" w:sz="0" w:space="0" w:color="auto"/>
            <w:left w:val="none" w:sz="0" w:space="0" w:color="auto"/>
            <w:bottom w:val="none" w:sz="0" w:space="0" w:color="auto"/>
            <w:right w:val="none" w:sz="0" w:space="0" w:color="auto"/>
          </w:divBdr>
        </w:div>
        <w:div w:id="1369178796">
          <w:marLeft w:val="480"/>
          <w:marRight w:val="0"/>
          <w:marTop w:val="0"/>
          <w:marBottom w:val="0"/>
          <w:divBdr>
            <w:top w:val="none" w:sz="0" w:space="0" w:color="auto"/>
            <w:left w:val="none" w:sz="0" w:space="0" w:color="auto"/>
            <w:bottom w:val="none" w:sz="0" w:space="0" w:color="auto"/>
            <w:right w:val="none" w:sz="0" w:space="0" w:color="auto"/>
          </w:divBdr>
        </w:div>
        <w:div w:id="1427648318">
          <w:marLeft w:val="480"/>
          <w:marRight w:val="0"/>
          <w:marTop w:val="0"/>
          <w:marBottom w:val="0"/>
          <w:divBdr>
            <w:top w:val="none" w:sz="0" w:space="0" w:color="auto"/>
            <w:left w:val="none" w:sz="0" w:space="0" w:color="auto"/>
            <w:bottom w:val="none" w:sz="0" w:space="0" w:color="auto"/>
            <w:right w:val="none" w:sz="0" w:space="0" w:color="auto"/>
          </w:divBdr>
        </w:div>
        <w:div w:id="1488593900">
          <w:marLeft w:val="480"/>
          <w:marRight w:val="0"/>
          <w:marTop w:val="0"/>
          <w:marBottom w:val="0"/>
          <w:divBdr>
            <w:top w:val="none" w:sz="0" w:space="0" w:color="auto"/>
            <w:left w:val="none" w:sz="0" w:space="0" w:color="auto"/>
            <w:bottom w:val="none" w:sz="0" w:space="0" w:color="auto"/>
            <w:right w:val="none" w:sz="0" w:space="0" w:color="auto"/>
          </w:divBdr>
        </w:div>
        <w:div w:id="1629311883">
          <w:marLeft w:val="480"/>
          <w:marRight w:val="0"/>
          <w:marTop w:val="0"/>
          <w:marBottom w:val="0"/>
          <w:divBdr>
            <w:top w:val="none" w:sz="0" w:space="0" w:color="auto"/>
            <w:left w:val="none" w:sz="0" w:space="0" w:color="auto"/>
            <w:bottom w:val="none" w:sz="0" w:space="0" w:color="auto"/>
            <w:right w:val="none" w:sz="0" w:space="0" w:color="auto"/>
          </w:divBdr>
        </w:div>
        <w:div w:id="1708796429">
          <w:marLeft w:val="480"/>
          <w:marRight w:val="0"/>
          <w:marTop w:val="0"/>
          <w:marBottom w:val="0"/>
          <w:divBdr>
            <w:top w:val="none" w:sz="0" w:space="0" w:color="auto"/>
            <w:left w:val="none" w:sz="0" w:space="0" w:color="auto"/>
            <w:bottom w:val="none" w:sz="0" w:space="0" w:color="auto"/>
            <w:right w:val="none" w:sz="0" w:space="0" w:color="auto"/>
          </w:divBdr>
        </w:div>
        <w:div w:id="1731344965">
          <w:marLeft w:val="480"/>
          <w:marRight w:val="0"/>
          <w:marTop w:val="0"/>
          <w:marBottom w:val="0"/>
          <w:divBdr>
            <w:top w:val="none" w:sz="0" w:space="0" w:color="auto"/>
            <w:left w:val="none" w:sz="0" w:space="0" w:color="auto"/>
            <w:bottom w:val="none" w:sz="0" w:space="0" w:color="auto"/>
            <w:right w:val="none" w:sz="0" w:space="0" w:color="auto"/>
          </w:divBdr>
        </w:div>
        <w:div w:id="1800830774">
          <w:marLeft w:val="480"/>
          <w:marRight w:val="0"/>
          <w:marTop w:val="0"/>
          <w:marBottom w:val="0"/>
          <w:divBdr>
            <w:top w:val="none" w:sz="0" w:space="0" w:color="auto"/>
            <w:left w:val="none" w:sz="0" w:space="0" w:color="auto"/>
            <w:bottom w:val="none" w:sz="0" w:space="0" w:color="auto"/>
            <w:right w:val="none" w:sz="0" w:space="0" w:color="auto"/>
          </w:divBdr>
        </w:div>
        <w:div w:id="1801722986">
          <w:marLeft w:val="480"/>
          <w:marRight w:val="0"/>
          <w:marTop w:val="0"/>
          <w:marBottom w:val="0"/>
          <w:divBdr>
            <w:top w:val="none" w:sz="0" w:space="0" w:color="auto"/>
            <w:left w:val="none" w:sz="0" w:space="0" w:color="auto"/>
            <w:bottom w:val="none" w:sz="0" w:space="0" w:color="auto"/>
            <w:right w:val="none" w:sz="0" w:space="0" w:color="auto"/>
          </w:divBdr>
        </w:div>
        <w:div w:id="1863736911">
          <w:marLeft w:val="480"/>
          <w:marRight w:val="0"/>
          <w:marTop w:val="0"/>
          <w:marBottom w:val="0"/>
          <w:divBdr>
            <w:top w:val="none" w:sz="0" w:space="0" w:color="auto"/>
            <w:left w:val="none" w:sz="0" w:space="0" w:color="auto"/>
            <w:bottom w:val="none" w:sz="0" w:space="0" w:color="auto"/>
            <w:right w:val="none" w:sz="0" w:space="0" w:color="auto"/>
          </w:divBdr>
        </w:div>
        <w:div w:id="1964073494">
          <w:marLeft w:val="480"/>
          <w:marRight w:val="0"/>
          <w:marTop w:val="0"/>
          <w:marBottom w:val="0"/>
          <w:divBdr>
            <w:top w:val="none" w:sz="0" w:space="0" w:color="auto"/>
            <w:left w:val="none" w:sz="0" w:space="0" w:color="auto"/>
            <w:bottom w:val="none" w:sz="0" w:space="0" w:color="auto"/>
            <w:right w:val="none" w:sz="0" w:space="0" w:color="auto"/>
          </w:divBdr>
        </w:div>
        <w:div w:id="2041122396">
          <w:marLeft w:val="480"/>
          <w:marRight w:val="0"/>
          <w:marTop w:val="0"/>
          <w:marBottom w:val="0"/>
          <w:divBdr>
            <w:top w:val="none" w:sz="0" w:space="0" w:color="auto"/>
            <w:left w:val="none" w:sz="0" w:space="0" w:color="auto"/>
            <w:bottom w:val="none" w:sz="0" w:space="0" w:color="auto"/>
            <w:right w:val="none" w:sz="0" w:space="0" w:color="auto"/>
          </w:divBdr>
        </w:div>
        <w:div w:id="2146198505">
          <w:marLeft w:val="480"/>
          <w:marRight w:val="0"/>
          <w:marTop w:val="0"/>
          <w:marBottom w:val="0"/>
          <w:divBdr>
            <w:top w:val="none" w:sz="0" w:space="0" w:color="auto"/>
            <w:left w:val="none" w:sz="0" w:space="0" w:color="auto"/>
            <w:bottom w:val="none" w:sz="0" w:space="0" w:color="auto"/>
            <w:right w:val="none" w:sz="0" w:space="0" w:color="auto"/>
          </w:divBdr>
        </w:div>
      </w:divsChild>
    </w:div>
    <w:div w:id="1485197959">
      <w:bodyDiv w:val="1"/>
      <w:marLeft w:val="0"/>
      <w:marRight w:val="0"/>
      <w:marTop w:val="0"/>
      <w:marBottom w:val="0"/>
      <w:divBdr>
        <w:top w:val="none" w:sz="0" w:space="0" w:color="auto"/>
        <w:left w:val="none" w:sz="0" w:space="0" w:color="auto"/>
        <w:bottom w:val="none" w:sz="0" w:space="0" w:color="auto"/>
        <w:right w:val="none" w:sz="0" w:space="0" w:color="auto"/>
      </w:divBdr>
    </w:div>
    <w:div w:id="1485466282">
      <w:bodyDiv w:val="1"/>
      <w:marLeft w:val="0"/>
      <w:marRight w:val="0"/>
      <w:marTop w:val="0"/>
      <w:marBottom w:val="0"/>
      <w:divBdr>
        <w:top w:val="none" w:sz="0" w:space="0" w:color="auto"/>
        <w:left w:val="none" w:sz="0" w:space="0" w:color="auto"/>
        <w:bottom w:val="none" w:sz="0" w:space="0" w:color="auto"/>
        <w:right w:val="none" w:sz="0" w:space="0" w:color="auto"/>
      </w:divBdr>
    </w:div>
    <w:div w:id="1485897869">
      <w:bodyDiv w:val="1"/>
      <w:marLeft w:val="0"/>
      <w:marRight w:val="0"/>
      <w:marTop w:val="0"/>
      <w:marBottom w:val="0"/>
      <w:divBdr>
        <w:top w:val="none" w:sz="0" w:space="0" w:color="auto"/>
        <w:left w:val="none" w:sz="0" w:space="0" w:color="auto"/>
        <w:bottom w:val="none" w:sz="0" w:space="0" w:color="auto"/>
        <w:right w:val="none" w:sz="0" w:space="0" w:color="auto"/>
      </w:divBdr>
    </w:div>
    <w:div w:id="1486164417">
      <w:bodyDiv w:val="1"/>
      <w:marLeft w:val="0"/>
      <w:marRight w:val="0"/>
      <w:marTop w:val="0"/>
      <w:marBottom w:val="0"/>
      <w:divBdr>
        <w:top w:val="none" w:sz="0" w:space="0" w:color="auto"/>
        <w:left w:val="none" w:sz="0" w:space="0" w:color="auto"/>
        <w:bottom w:val="none" w:sz="0" w:space="0" w:color="auto"/>
        <w:right w:val="none" w:sz="0" w:space="0" w:color="auto"/>
      </w:divBdr>
    </w:div>
    <w:div w:id="1486703030">
      <w:bodyDiv w:val="1"/>
      <w:marLeft w:val="0"/>
      <w:marRight w:val="0"/>
      <w:marTop w:val="0"/>
      <w:marBottom w:val="0"/>
      <w:divBdr>
        <w:top w:val="none" w:sz="0" w:space="0" w:color="auto"/>
        <w:left w:val="none" w:sz="0" w:space="0" w:color="auto"/>
        <w:bottom w:val="none" w:sz="0" w:space="0" w:color="auto"/>
        <w:right w:val="none" w:sz="0" w:space="0" w:color="auto"/>
      </w:divBdr>
    </w:div>
    <w:div w:id="1486969265">
      <w:bodyDiv w:val="1"/>
      <w:marLeft w:val="0"/>
      <w:marRight w:val="0"/>
      <w:marTop w:val="0"/>
      <w:marBottom w:val="0"/>
      <w:divBdr>
        <w:top w:val="none" w:sz="0" w:space="0" w:color="auto"/>
        <w:left w:val="none" w:sz="0" w:space="0" w:color="auto"/>
        <w:bottom w:val="none" w:sz="0" w:space="0" w:color="auto"/>
        <w:right w:val="none" w:sz="0" w:space="0" w:color="auto"/>
      </w:divBdr>
    </w:div>
    <w:div w:id="1487012929">
      <w:bodyDiv w:val="1"/>
      <w:marLeft w:val="0"/>
      <w:marRight w:val="0"/>
      <w:marTop w:val="0"/>
      <w:marBottom w:val="0"/>
      <w:divBdr>
        <w:top w:val="none" w:sz="0" w:space="0" w:color="auto"/>
        <w:left w:val="none" w:sz="0" w:space="0" w:color="auto"/>
        <w:bottom w:val="none" w:sz="0" w:space="0" w:color="auto"/>
        <w:right w:val="none" w:sz="0" w:space="0" w:color="auto"/>
      </w:divBdr>
    </w:div>
    <w:div w:id="1487164672">
      <w:bodyDiv w:val="1"/>
      <w:marLeft w:val="0"/>
      <w:marRight w:val="0"/>
      <w:marTop w:val="0"/>
      <w:marBottom w:val="0"/>
      <w:divBdr>
        <w:top w:val="none" w:sz="0" w:space="0" w:color="auto"/>
        <w:left w:val="none" w:sz="0" w:space="0" w:color="auto"/>
        <w:bottom w:val="none" w:sz="0" w:space="0" w:color="auto"/>
        <w:right w:val="none" w:sz="0" w:space="0" w:color="auto"/>
      </w:divBdr>
    </w:div>
    <w:div w:id="1487239545">
      <w:bodyDiv w:val="1"/>
      <w:marLeft w:val="0"/>
      <w:marRight w:val="0"/>
      <w:marTop w:val="0"/>
      <w:marBottom w:val="0"/>
      <w:divBdr>
        <w:top w:val="none" w:sz="0" w:space="0" w:color="auto"/>
        <w:left w:val="none" w:sz="0" w:space="0" w:color="auto"/>
        <w:bottom w:val="none" w:sz="0" w:space="0" w:color="auto"/>
        <w:right w:val="none" w:sz="0" w:space="0" w:color="auto"/>
      </w:divBdr>
    </w:div>
    <w:div w:id="1488087930">
      <w:bodyDiv w:val="1"/>
      <w:marLeft w:val="0"/>
      <w:marRight w:val="0"/>
      <w:marTop w:val="0"/>
      <w:marBottom w:val="0"/>
      <w:divBdr>
        <w:top w:val="none" w:sz="0" w:space="0" w:color="auto"/>
        <w:left w:val="none" w:sz="0" w:space="0" w:color="auto"/>
        <w:bottom w:val="none" w:sz="0" w:space="0" w:color="auto"/>
        <w:right w:val="none" w:sz="0" w:space="0" w:color="auto"/>
      </w:divBdr>
    </w:div>
    <w:div w:id="1488281628">
      <w:bodyDiv w:val="1"/>
      <w:marLeft w:val="0"/>
      <w:marRight w:val="0"/>
      <w:marTop w:val="0"/>
      <w:marBottom w:val="0"/>
      <w:divBdr>
        <w:top w:val="none" w:sz="0" w:space="0" w:color="auto"/>
        <w:left w:val="none" w:sz="0" w:space="0" w:color="auto"/>
        <w:bottom w:val="none" w:sz="0" w:space="0" w:color="auto"/>
        <w:right w:val="none" w:sz="0" w:space="0" w:color="auto"/>
      </w:divBdr>
    </w:div>
    <w:div w:id="1488323769">
      <w:bodyDiv w:val="1"/>
      <w:marLeft w:val="0"/>
      <w:marRight w:val="0"/>
      <w:marTop w:val="0"/>
      <w:marBottom w:val="0"/>
      <w:divBdr>
        <w:top w:val="none" w:sz="0" w:space="0" w:color="auto"/>
        <w:left w:val="none" w:sz="0" w:space="0" w:color="auto"/>
        <w:bottom w:val="none" w:sz="0" w:space="0" w:color="auto"/>
        <w:right w:val="none" w:sz="0" w:space="0" w:color="auto"/>
      </w:divBdr>
    </w:div>
    <w:div w:id="1488597303">
      <w:bodyDiv w:val="1"/>
      <w:marLeft w:val="0"/>
      <w:marRight w:val="0"/>
      <w:marTop w:val="0"/>
      <w:marBottom w:val="0"/>
      <w:divBdr>
        <w:top w:val="none" w:sz="0" w:space="0" w:color="auto"/>
        <w:left w:val="none" w:sz="0" w:space="0" w:color="auto"/>
        <w:bottom w:val="none" w:sz="0" w:space="0" w:color="auto"/>
        <w:right w:val="none" w:sz="0" w:space="0" w:color="auto"/>
      </w:divBdr>
    </w:div>
    <w:div w:id="1488669125">
      <w:bodyDiv w:val="1"/>
      <w:marLeft w:val="0"/>
      <w:marRight w:val="0"/>
      <w:marTop w:val="0"/>
      <w:marBottom w:val="0"/>
      <w:divBdr>
        <w:top w:val="none" w:sz="0" w:space="0" w:color="auto"/>
        <w:left w:val="none" w:sz="0" w:space="0" w:color="auto"/>
        <w:bottom w:val="none" w:sz="0" w:space="0" w:color="auto"/>
        <w:right w:val="none" w:sz="0" w:space="0" w:color="auto"/>
      </w:divBdr>
    </w:div>
    <w:div w:id="1488739291">
      <w:bodyDiv w:val="1"/>
      <w:marLeft w:val="0"/>
      <w:marRight w:val="0"/>
      <w:marTop w:val="0"/>
      <w:marBottom w:val="0"/>
      <w:divBdr>
        <w:top w:val="none" w:sz="0" w:space="0" w:color="auto"/>
        <w:left w:val="none" w:sz="0" w:space="0" w:color="auto"/>
        <w:bottom w:val="none" w:sz="0" w:space="0" w:color="auto"/>
        <w:right w:val="none" w:sz="0" w:space="0" w:color="auto"/>
      </w:divBdr>
    </w:div>
    <w:div w:id="1489588561">
      <w:bodyDiv w:val="1"/>
      <w:marLeft w:val="0"/>
      <w:marRight w:val="0"/>
      <w:marTop w:val="0"/>
      <w:marBottom w:val="0"/>
      <w:divBdr>
        <w:top w:val="none" w:sz="0" w:space="0" w:color="auto"/>
        <w:left w:val="none" w:sz="0" w:space="0" w:color="auto"/>
        <w:bottom w:val="none" w:sz="0" w:space="0" w:color="auto"/>
        <w:right w:val="none" w:sz="0" w:space="0" w:color="auto"/>
      </w:divBdr>
    </w:div>
    <w:div w:id="1489636371">
      <w:bodyDiv w:val="1"/>
      <w:marLeft w:val="0"/>
      <w:marRight w:val="0"/>
      <w:marTop w:val="0"/>
      <w:marBottom w:val="0"/>
      <w:divBdr>
        <w:top w:val="none" w:sz="0" w:space="0" w:color="auto"/>
        <w:left w:val="none" w:sz="0" w:space="0" w:color="auto"/>
        <w:bottom w:val="none" w:sz="0" w:space="0" w:color="auto"/>
        <w:right w:val="none" w:sz="0" w:space="0" w:color="auto"/>
      </w:divBdr>
    </w:div>
    <w:div w:id="1489788774">
      <w:bodyDiv w:val="1"/>
      <w:marLeft w:val="0"/>
      <w:marRight w:val="0"/>
      <w:marTop w:val="0"/>
      <w:marBottom w:val="0"/>
      <w:divBdr>
        <w:top w:val="none" w:sz="0" w:space="0" w:color="auto"/>
        <w:left w:val="none" w:sz="0" w:space="0" w:color="auto"/>
        <w:bottom w:val="none" w:sz="0" w:space="0" w:color="auto"/>
        <w:right w:val="none" w:sz="0" w:space="0" w:color="auto"/>
      </w:divBdr>
    </w:div>
    <w:div w:id="1490561392">
      <w:bodyDiv w:val="1"/>
      <w:marLeft w:val="0"/>
      <w:marRight w:val="0"/>
      <w:marTop w:val="0"/>
      <w:marBottom w:val="0"/>
      <w:divBdr>
        <w:top w:val="none" w:sz="0" w:space="0" w:color="auto"/>
        <w:left w:val="none" w:sz="0" w:space="0" w:color="auto"/>
        <w:bottom w:val="none" w:sz="0" w:space="0" w:color="auto"/>
        <w:right w:val="none" w:sz="0" w:space="0" w:color="auto"/>
      </w:divBdr>
    </w:div>
    <w:div w:id="1490824584">
      <w:bodyDiv w:val="1"/>
      <w:marLeft w:val="0"/>
      <w:marRight w:val="0"/>
      <w:marTop w:val="0"/>
      <w:marBottom w:val="0"/>
      <w:divBdr>
        <w:top w:val="none" w:sz="0" w:space="0" w:color="auto"/>
        <w:left w:val="none" w:sz="0" w:space="0" w:color="auto"/>
        <w:bottom w:val="none" w:sz="0" w:space="0" w:color="auto"/>
        <w:right w:val="none" w:sz="0" w:space="0" w:color="auto"/>
      </w:divBdr>
    </w:div>
    <w:div w:id="1491216640">
      <w:bodyDiv w:val="1"/>
      <w:marLeft w:val="0"/>
      <w:marRight w:val="0"/>
      <w:marTop w:val="0"/>
      <w:marBottom w:val="0"/>
      <w:divBdr>
        <w:top w:val="none" w:sz="0" w:space="0" w:color="auto"/>
        <w:left w:val="none" w:sz="0" w:space="0" w:color="auto"/>
        <w:bottom w:val="none" w:sz="0" w:space="0" w:color="auto"/>
        <w:right w:val="none" w:sz="0" w:space="0" w:color="auto"/>
      </w:divBdr>
    </w:div>
    <w:div w:id="1491293020">
      <w:bodyDiv w:val="1"/>
      <w:marLeft w:val="0"/>
      <w:marRight w:val="0"/>
      <w:marTop w:val="0"/>
      <w:marBottom w:val="0"/>
      <w:divBdr>
        <w:top w:val="none" w:sz="0" w:space="0" w:color="auto"/>
        <w:left w:val="none" w:sz="0" w:space="0" w:color="auto"/>
        <w:bottom w:val="none" w:sz="0" w:space="0" w:color="auto"/>
        <w:right w:val="none" w:sz="0" w:space="0" w:color="auto"/>
      </w:divBdr>
    </w:div>
    <w:div w:id="1491406331">
      <w:bodyDiv w:val="1"/>
      <w:marLeft w:val="0"/>
      <w:marRight w:val="0"/>
      <w:marTop w:val="0"/>
      <w:marBottom w:val="0"/>
      <w:divBdr>
        <w:top w:val="none" w:sz="0" w:space="0" w:color="auto"/>
        <w:left w:val="none" w:sz="0" w:space="0" w:color="auto"/>
        <w:bottom w:val="none" w:sz="0" w:space="0" w:color="auto"/>
        <w:right w:val="none" w:sz="0" w:space="0" w:color="auto"/>
      </w:divBdr>
    </w:div>
    <w:div w:id="1491750446">
      <w:bodyDiv w:val="1"/>
      <w:marLeft w:val="0"/>
      <w:marRight w:val="0"/>
      <w:marTop w:val="0"/>
      <w:marBottom w:val="0"/>
      <w:divBdr>
        <w:top w:val="none" w:sz="0" w:space="0" w:color="auto"/>
        <w:left w:val="none" w:sz="0" w:space="0" w:color="auto"/>
        <w:bottom w:val="none" w:sz="0" w:space="0" w:color="auto"/>
        <w:right w:val="none" w:sz="0" w:space="0" w:color="auto"/>
      </w:divBdr>
    </w:div>
    <w:div w:id="1491754249">
      <w:bodyDiv w:val="1"/>
      <w:marLeft w:val="0"/>
      <w:marRight w:val="0"/>
      <w:marTop w:val="0"/>
      <w:marBottom w:val="0"/>
      <w:divBdr>
        <w:top w:val="none" w:sz="0" w:space="0" w:color="auto"/>
        <w:left w:val="none" w:sz="0" w:space="0" w:color="auto"/>
        <w:bottom w:val="none" w:sz="0" w:space="0" w:color="auto"/>
        <w:right w:val="none" w:sz="0" w:space="0" w:color="auto"/>
      </w:divBdr>
    </w:div>
    <w:div w:id="1492016318">
      <w:bodyDiv w:val="1"/>
      <w:marLeft w:val="0"/>
      <w:marRight w:val="0"/>
      <w:marTop w:val="0"/>
      <w:marBottom w:val="0"/>
      <w:divBdr>
        <w:top w:val="none" w:sz="0" w:space="0" w:color="auto"/>
        <w:left w:val="none" w:sz="0" w:space="0" w:color="auto"/>
        <w:bottom w:val="none" w:sz="0" w:space="0" w:color="auto"/>
        <w:right w:val="none" w:sz="0" w:space="0" w:color="auto"/>
      </w:divBdr>
    </w:div>
    <w:div w:id="1492330992">
      <w:bodyDiv w:val="1"/>
      <w:marLeft w:val="0"/>
      <w:marRight w:val="0"/>
      <w:marTop w:val="0"/>
      <w:marBottom w:val="0"/>
      <w:divBdr>
        <w:top w:val="none" w:sz="0" w:space="0" w:color="auto"/>
        <w:left w:val="none" w:sz="0" w:space="0" w:color="auto"/>
        <w:bottom w:val="none" w:sz="0" w:space="0" w:color="auto"/>
        <w:right w:val="none" w:sz="0" w:space="0" w:color="auto"/>
      </w:divBdr>
    </w:div>
    <w:div w:id="1492528580">
      <w:bodyDiv w:val="1"/>
      <w:marLeft w:val="0"/>
      <w:marRight w:val="0"/>
      <w:marTop w:val="0"/>
      <w:marBottom w:val="0"/>
      <w:divBdr>
        <w:top w:val="none" w:sz="0" w:space="0" w:color="auto"/>
        <w:left w:val="none" w:sz="0" w:space="0" w:color="auto"/>
        <w:bottom w:val="none" w:sz="0" w:space="0" w:color="auto"/>
        <w:right w:val="none" w:sz="0" w:space="0" w:color="auto"/>
      </w:divBdr>
    </w:div>
    <w:div w:id="1492871723">
      <w:bodyDiv w:val="1"/>
      <w:marLeft w:val="0"/>
      <w:marRight w:val="0"/>
      <w:marTop w:val="0"/>
      <w:marBottom w:val="0"/>
      <w:divBdr>
        <w:top w:val="none" w:sz="0" w:space="0" w:color="auto"/>
        <w:left w:val="none" w:sz="0" w:space="0" w:color="auto"/>
        <w:bottom w:val="none" w:sz="0" w:space="0" w:color="auto"/>
        <w:right w:val="none" w:sz="0" w:space="0" w:color="auto"/>
      </w:divBdr>
    </w:div>
    <w:div w:id="1493567316">
      <w:bodyDiv w:val="1"/>
      <w:marLeft w:val="0"/>
      <w:marRight w:val="0"/>
      <w:marTop w:val="0"/>
      <w:marBottom w:val="0"/>
      <w:divBdr>
        <w:top w:val="none" w:sz="0" w:space="0" w:color="auto"/>
        <w:left w:val="none" w:sz="0" w:space="0" w:color="auto"/>
        <w:bottom w:val="none" w:sz="0" w:space="0" w:color="auto"/>
        <w:right w:val="none" w:sz="0" w:space="0" w:color="auto"/>
      </w:divBdr>
    </w:div>
    <w:div w:id="1493715995">
      <w:bodyDiv w:val="1"/>
      <w:marLeft w:val="0"/>
      <w:marRight w:val="0"/>
      <w:marTop w:val="0"/>
      <w:marBottom w:val="0"/>
      <w:divBdr>
        <w:top w:val="none" w:sz="0" w:space="0" w:color="auto"/>
        <w:left w:val="none" w:sz="0" w:space="0" w:color="auto"/>
        <w:bottom w:val="none" w:sz="0" w:space="0" w:color="auto"/>
        <w:right w:val="none" w:sz="0" w:space="0" w:color="auto"/>
      </w:divBdr>
    </w:div>
    <w:div w:id="1493985344">
      <w:bodyDiv w:val="1"/>
      <w:marLeft w:val="0"/>
      <w:marRight w:val="0"/>
      <w:marTop w:val="0"/>
      <w:marBottom w:val="0"/>
      <w:divBdr>
        <w:top w:val="none" w:sz="0" w:space="0" w:color="auto"/>
        <w:left w:val="none" w:sz="0" w:space="0" w:color="auto"/>
        <w:bottom w:val="none" w:sz="0" w:space="0" w:color="auto"/>
        <w:right w:val="none" w:sz="0" w:space="0" w:color="auto"/>
      </w:divBdr>
    </w:div>
    <w:div w:id="1494025364">
      <w:bodyDiv w:val="1"/>
      <w:marLeft w:val="0"/>
      <w:marRight w:val="0"/>
      <w:marTop w:val="0"/>
      <w:marBottom w:val="0"/>
      <w:divBdr>
        <w:top w:val="none" w:sz="0" w:space="0" w:color="auto"/>
        <w:left w:val="none" w:sz="0" w:space="0" w:color="auto"/>
        <w:bottom w:val="none" w:sz="0" w:space="0" w:color="auto"/>
        <w:right w:val="none" w:sz="0" w:space="0" w:color="auto"/>
      </w:divBdr>
    </w:div>
    <w:div w:id="1494181581">
      <w:bodyDiv w:val="1"/>
      <w:marLeft w:val="0"/>
      <w:marRight w:val="0"/>
      <w:marTop w:val="0"/>
      <w:marBottom w:val="0"/>
      <w:divBdr>
        <w:top w:val="none" w:sz="0" w:space="0" w:color="auto"/>
        <w:left w:val="none" w:sz="0" w:space="0" w:color="auto"/>
        <w:bottom w:val="none" w:sz="0" w:space="0" w:color="auto"/>
        <w:right w:val="none" w:sz="0" w:space="0" w:color="auto"/>
      </w:divBdr>
    </w:div>
    <w:div w:id="1494299325">
      <w:bodyDiv w:val="1"/>
      <w:marLeft w:val="0"/>
      <w:marRight w:val="0"/>
      <w:marTop w:val="0"/>
      <w:marBottom w:val="0"/>
      <w:divBdr>
        <w:top w:val="none" w:sz="0" w:space="0" w:color="auto"/>
        <w:left w:val="none" w:sz="0" w:space="0" w:color="auto"/>
        <w:bottom w:val="none" w:sz="0" w:space="0" w:color="auto"/>
        <w:right w:val="none" w:sz="0" w:space="0" w:color="auto"/>
      </w:divBdr>
    </w:div>
    <w:div w:id="1494301455">
      <w:bodyDiv w:val="1"/>
      <w:marLeft w:val="0"/>
      <w:marRight w:val="0"/>
      <w:marTop w:val="0"/>
      <w:marBottom w:val="0"/>
      <w:divBdr>
        <w:top w:val="none" w:sz="0" w:space="0" w:color="auto"/>
        <w:left w:val="none" w:sz="0" w:space="0" w:color="auto"/>
        <w:bottom w:val="none" w:sz="0" w:space="0" w:color="auto"/>
        <w:right w:val="none" w:sz="0" w:space="0" w:color="auto"/>
      </w:divBdr>
    </w:div>
    <w:div w:id="1495024972">
      <w:bodyDiv w:val="1"/>
      <w:marLeft w:val="0"/>
      <w:marRight w:val="0"/>
      <w:marTop w:val="0"/>
      <w:marBottom w:val="0"/>
      <w:divBdr>
        <w:top w:val="none" w:sz="0" w:space="0" w:color="auto"/>
        <w:left w:val="none" w:sz="0" w:space="0" w:color="auto"/>
        <w:bottom w:val="none" w:sz="0" w:space="0" w:color="auto"/>
        <w:right w:val="none" w:sz="0" w:space="0" w:color="auto"/>
      </w:divBdr>
    </w:div>
    <w:div w:id="1495149090">
      <w:bodyDiv w:val="1"/>
      <w:marLeft w:val="0"/>
      <w:marRight w:val="0"/>
      <w:marTop w:val="0"/>
      <w:marBottom w:val="0"/>
      <w:divBdr>
        <w:top w:val="none" w:sz="0" w:space="0" w:color="auto"/>
        <w:left w:val="none" w:sz="0" w:space="0" w:color="auto"/>
        <w:bottom w:val="none" w:sz="0" w:space="0" w:color="auto"/>
        <w:right w:val="none" w:sz="0" w:space="0" w:color="auto"/>
      </w:divBdr>
    </w:div>
    <w:div w:id="1495411267">
      <w:bodyDiv w:val="1"/>
      <w:marLeft w:val="0"/>
      <w:marRight w:val="0"/>
      <w:marTop w:val="0"/>
      <w:marBottom w:val="0"/>
      <w:divBdr>
        <w:top w:val="none" w:sz="0" w:space="0" w:color="auto"/>
        <w:left w:val="none" w:sz="0" w:space="0" w:color="auto"/>
        <w:bottom w:val="none" w:sz="0" w:space="0" w:color="auto"/>
        <w:right w:val="none" w:sz="0" w:space="0" w:color="auto"/>
      </w:divBdr>
    </w:div>
    <w:div w:id="1495490508">
      <w:bodyDiv w:val="1"/>
      <w:marLeft w:val="0"/>
      <w:marRight w:val="0"/>
      <w:marTop w:val="0"/>
      <w:marBottom w:val="0"/>
      <w:divBdr>
        <w:top w:val="none" w:sz="0" w:space="0" w:color="auto"/>
        <w:left w:val="none" w:sz="0" w:space="0" w:color="auto"/>
        <w:bottom w:val="none" w:sz="0" w:space="0" w:color="auto"/>
        <w:right w:val="none" w:sz="0" w:space="0" w:color="auto"/>
      </w:divBdr>
    </w:div>
    <w:div w:id="1495493892">
      <w:bodyDiv w:val="1"/>
      <w:marLeft w:val="0"/>
      <w:marRight w:val="0"/>
      <w:marTop w:val="0"/>
      <w:marBottom w:val="0"/>
      <w:divBdr>
        <w:top w:val="none" w:sz="0" w:space="0" w:color="auto"/>
        <w:left w:val="none" w:sz="0" w:space="0" w:color="auto"/>
        <w:bottom w:val="none" w:sz="0" w:space="0" w:color="auto"/>
        <w:right w:val="none" w:sz="0" w:space="0" w:color="auto"/>
      </w:divBdr>
    </w:div>
    <w:div w:id="1495953623">
      <w:bodyDiv w:val="1"/>
      <w:marLeft w:val="0"/>
      <w:marRight w:val="0"/>
      <w:marTop w:val="0"/>
      <w:marBottom w:val="0"/>
      <w:divBdr>
        <w:top w:val="none" w:sz="0" w:space="0" w:color="auto"/>
        <w:left w:val="none" w:sz="0" w:space="0" w:color="auto"/>
        <w:bottom w:val="none" w:sz="0" w:space="0" w:color="auto"/>
        <w:right w:val="none" w:sz="0" w:space="0" w:color="auto"/>
      </w:divBdr>
    </w:div>
    <w:div w:id="1496335918">
      <w:bodyDiv w:val="1"/>
      <w:marLeft w:val="0"/>
      <w:marRight w:val="0"/>
      <w:marTop w:val="0"/>
      <w:marBottom w:val="0"/>
      <w:divBdr>
        <w:top w:val="none" w:sz="0" w:space="0" w:color="auto"/>
        <w:left w:val="none" w:sz="0" w:space="0" w:color="auto"/>
        <w:bottom w:val="none" w:sz="0" w:space="0" w:color="auto"/>
        <w:right w:val="none" w:sz="0" w:space="0" w:color="auto"/>
      </w:divBdr>
      <w:divsChild>
        <w:div w:id="890726813">
          <w:marLeft w:val="480"/>
          <w:marRight w:val="0"/>
          <w:marTop w:val="0"/>
          <w:marBottom w:val="0"/>
          <w:divBdr>
            <w:top w:val="none" w:sz="0" w:space="0" w:color="auto"/>
            <w:left w:val="none" w:sz="0" w:space="0" w:color="auto"/>
            <w:bottom w:val="none" w:sz="0" w:space="0" w:color="auto"/>
            <w:right w:val="none" w:sz="0" w:space="0" w:color="auto"/>
          </w:divBdr>
        </w:div>
        <w:div w:id="1410351643">
          <w:marLeft w:val="480"/>
          <w:marRight w:val="0"/>
          <w:marTop w:val="0"/>
          <w:marBottom w:val="0"/>
          <w:divBdr>
            <w:top w:val="none" w:sz="0" w:space="0" w:color="auto"/>
            <w:left w:val="none" w:sz="0" w:space="0" w:color="auto"/>
            <w:bottom w:val="none" w:sz="0" w:space="0" w:color="auto"/>
            <w:right w:val="none" w:sz="0" w:space="0" w:color="auto"/>
          </w:divBdr>
        </w:div>
        <w:div w:id="777215260">
          <w:marLeft w:val="480"/>
          <w:marRight w:val="0"/>
          <w:marTop w:val="0"/>
          <w:marBottom w:val="0"/>
          <w:divBdr>
            <w:top w:val="none" w:sz="0" w:space="0" w:color="auto"/>
            <w:left w:val="none" w:sz="0" w:space="0" w:color="auto"/>
            <w:bottom w:val="none" w:sz="0" w:space="0" w:color="auto"/>
            <w:right w:val="none" w:sz="0" w:space="0" w:color="auto"/>
          </w:divBdr>
        </w:div>
        <w:div w:id="277226871">
          <w:marLeft w:val="480"/>
          <w:marRight w:val="0"/>
          <w:marTop w:val="0"/>
          <w:marBottom w:val="0"/>
          <w:divBdr>
            <w:top w:val="none" w:sz="0" w:space="0" w:color="auto"/>
            <w:left w:val="none" w:sz="0" w:space="0" w:color="auto"/>
            <w:bottom w:val="none" w:sz="0" w:space="0" w:color="auto"/>
            <w:right w:val="none" w:sz="0" w:space="0" w:color="auto"/>
          </w:divBdr>
        </w:div>
        <w:div w:id="1562787450">
          <w:marLeft w:val="480"/>
          <w:marRight w:val="0"/>
          <w:marTop w:val="0"/>
          <w:marBottom w:val="0"/>
          <w:divBdr>
            <w:top w:val="none" w:sz="0" w:space="0" w:color="auto"/>
            <w:left w:val="none" w:sz="0" w:space="0" w:color="auto"/>
            <w:bottom w:val="none" w:sz="0" w:space="0" w:color="auto"/>
            <w:right w:val="none" w:sz="0" w:space="0" w:color="auto"/>
          </w:divBdr>
        </w:div>
        <w:div w:id="2017686713">
          <w:marLeft w:val="480"/>
          <w:marRight w:val="0"/>
          <w:marTop w:val="0"/>
          <w:marBottom w:val="0"/>
          <w:divBdr>
            <w:top w:val="none" w:sz="0" w:space="0" w:color="auto"/>
            <w:left w:val="none" w:sz="0" w:space="0" w:color="auto"/>
            <w:bottom w:val="none" w:sz="0" w:space="0" w:color="auto"/>
            <w:right w:val="none" w:sz="0" w:space="0" w:color="auto"/>
          </w:divBdr>
        </w:div>
        <w:div w:id="435977488">
          <w:marLeft w:val="480"/>
          <w:marRight w:val="0"/>
          <w:marTop w:val="0"/>
          <w:marBottom w:val="0"/>
          <w:divBdr>
            <w:top w:val="none" w:sz="0" w:space="0" w:color="auto"/>
            <w:left w:val="none" w:sz="0" w:space="0" w:color="auto"/>
            <w:bottom w:val="none" w:sz="0" w:space="0" w:color="auto"/>
            <w:right w:val="none" w:sz="0" w:space="0" w:color="auto"/>
          </w:divBdr>
        </w:div>
        <w:div w:id="235939357">
          <w:marLeft w:val="480"/>
          <w:marRight w:val="0"/>
          <w:marTop w:val="0"/>
          <w:marBottom w:val="0"/>
          <w:divBdr>
            <w:top w:val="none" w:sz="0" w:space="0" w:color="auto"/>
            <w:left w:val="none" w:sz="0" w:space="0" w:color="auto"/>
            <w:bottom w:val="none" w:sz="0" w:space="0" w:color="auto"/>
            <w:right w:val="none" w:sz="0" w:space="0" w:color="auto"/>
          </w:divBdr>
        </w:div>
        <w:div w:id="1263607704">
          <w:marLeft w:val="480"/>
          <w:marRight w:val="0"/>
          <w:marTop w:val="0"/>
          <w:marBottom w:val="0"/>
          <w:divBdr>
            <w:top w:val="none" w:sz="0" w:space="0" w:color="auto"/>
            <w:left w:val="none" w:sz="0" w:space="0" w:color="auto"/>
            <w:bottom w:val="none" w:sz="0" w:space="0" w:color="auto"/>
            <w:right w:val="none" w:sz="0" w:space="0" w:color="auto"/>
          </w:divBdr>
        </w:div>
        <w:div w:id="141703114">
          <w:marLeft w:val="480"/>
          <w:marRight w:val="0"/>
          <w:marTop w:val="0"/>
          <w:marBottom w:val="0"/>
          <w:divBdr>
            <w:top w:val="none" w:sz="0" w:space="0" w:color="auto"/>
            <w:left w:val="none" w:sz="0" w:space="0" w:color="auto"/>
            <w:bottom w:val="none" w:sz="0" w:space="0" w:color="auto"/>
            <w:right w:val="none" w:sz="0" w:space="0" w:color="auto"/>
          </w:divBdr>
        </w:div>
        <w:div w:id="1339651212">
          <w:marLeft w:val="480"/>
          <w:marRight w:val="0"/>
          <w:marTop w:val="0"/>
          <w:marBottom w:val="0"/>
          <w:divBdr>
            <w:top w:val="none" w:sz="0" w:space="0" w:color="auto"/>
            <w:left w:val="none" w:sz="0" w:space="0" w:color="auto"/>
            <w:bottom w:val="none" w:sz="0" w:space="0" w:color="auto"/>
            <w:right w:val="none" w:sz="0" w:space="0" w:color="auto"/>
          </w:divBdr>
        </w:div>
        <w:div w:id="1309631351">
          <w:marLeft w:val="480"/>
          <w:marRight w:val="0"/>
          <w:marTop w:val="0"/>
          <w:marBottom w:val="0"/>
          <w:divBdr>
            <w:top w:val="none" w:sz="0" w:space="0" w:color="auto"/>
            <w:left w:val="none" w:sz="0" w:space="0" w:color="auto"/>
            <w:bottom w:val="none" w:sz="0" w:space="0" w:color="auto"/>
            <w:right w:val="none" w:sz="0" w:space="0" w:color="auto"/>
          </w:divBdr>
        </w:div>
        <w:div w:id="2061591771">
          <w:marLeft w:val="480"/>
          <w:marRight w:val="0"/>
          <w:marTop w:val="0"/>
          <w:marBottom w:val="0"/>
          <w:divBdr>
            <w:top w:val="none" w:sz="0" w:space="0" w:color="auto"/>
            <w:left w:val="none" w:sz="0" w:space="0" w:color="auto"/>
            <w:bottom w:val="none" w:sz="0" w:space="0" w:color="auto"/>
            <w:right w:val="none" w:sz="0" w:space="0" w:color="auto"/>
          </w:divBdr>
        </w:div>
        <w:div w:id="1107700529">
          <w:marLeft w:val="480"/>
          <w:marRight w:val="0"/>
          <w:marTop w:val="0"/>
          <w:marBottom w:val="0"/>
          <w:divBdr>
            <w:top w:val="none" w:sz="0" w:space="0" w:color="auto"/>
            <w:left w:val="none" w:sz="0" w:space="0" w:color="auto"/>
            <w:bottom w:val="none" w:sz="0" w:space="0" w:color="auto"/>
            <w:right w:val="none" w:sz="0" w:space="0" w:color="auto"/>
          </w:divBdr>
        </w:div>
        <w:div w:id="231744026">
          <w:marLeft w:val="480"/>
          <w:marRight w:val="0"/>
          <w:marTop w:val="0"/>
          <w:marBottom w:val="0"/>
          <w:divBdr>
            <w:top w:val="none" w:sz="0" w:space="0" w:color="auto"/>
            <w:left w:val="none" w:sz="0" w:space="0" w:color="auto"/>
            <w:bottom w:val="none" w:sz="0" w:space="0" w:color="auto"/>
            <w:right w:val="none" w:sz="0" w:space="0" w:color="auto"/>
          </w:divBdr>
        </w:div>
        <w:div w:id="1351177298">
          <w:marLeft w:val="480"/>
          <w:marRight w:val="0"/>
          <w:marTop w:val="0"/>
          <w:marBottom w:val="0"/>
          <w:divBdr>
            <w:top w:val="none" w:sz="0" w:space="0" w:color="auto"/>
            <w:left w:val="none" w:sz="0" w:space="0" w:color="auto"/>
            <w:bottom w:val="none" w:sz="0" w:space="0" w:color="auto"/>
            <w:right w:val="none" w:sz="0" w:space="0" w:color="auto"/>
          </w:divBdr>
        </w:div>
        <w:div w:id="1851335915">
          <w:marLeft w:val="480"/>
          <w:marRight w:val="0"/>
          <w:marTop w:val="0"/>
          <w:marBottom w:val="0"/>
          <w:divBdr>
            <w:top w:val="none" w:sz="0" w:space="0" w:color="auto"/>
            <w:left w:val="none" w:sz="0" w:space="0" w:color="auto"/>
            <w:bottom w:val="none" w:sz="0" w:space="0" w:color="auto"/>
            <w:right w:val="none" w:sz="0" w:space="0" w:color="auto"/>
          </w:divBdr>
        </w:div>
        <w:div w:id="1519395158">
          <w:marLeft w:val="480"/>
          <w:marRight w:val="0"/>
          <w:marTop w:val="0"/>
          <w:marBottom w:val="0"/>
          <w:divBdr>
            <w:top w:val="none" w:sz="0" w:space="0" w:color="auto"/>
            <w:left w:val="none" w:sz="0" w:space="0" w:color="auto"/>
            <w:bottom w:val="none" w:sz="0" w:space="0" w:color="auto"/>
            <w:right w:val="none" w:sz="0" w:space="0" w:color="auto"/>
          </w:divBdr>
        </w:div>
        <w:div w:id="1976065042">
          <w:marLeft w:val="480"/>
          <w:marRight w:val="0"/>
          <w:marTop w:val="0"/>
          <w:marBottom w:val="0"/>
          <w:divBdr>
            <w:top w:val="none" w:sz="0" w:space="0" w:color="auto"/>
            <w:left w:val="none" w:sz="0" w:space="0" w:color="auto"/>
            <w:bottom w:val="none" w:sz="0" w:space="0" w:color="auto"/>
            <w:right w:val="none" w:sz="0" w:space="0" w:color="auto"/>
          </w:divBdr>
        </w:div>
        <w:div w:id="1308240882">
          <w:marLeft w:val="480"/>
          <w:marRight w:val="0"/>
          <w:marTop w:val="0"/>
          <w:marBottom w:val="0"/>
          <w:divBdr>
            <w:top w:val="none" w:sz="0" w:space="0" w:color="auto"/>
            <w:left w:val="none" w:sz="0" w:space="0" w:color="auto"/>
            <w:bottom w:val="none" w:sz="0" w:space="0" w:color="auto"/>
            <w:right w:val="none" w:sz="0" w:space="0" w:color="auto"/>
          </w:divBdr>
        </w:div>
        <w:div w:id="1891455168">
          <w:marLeft w:val="480"/>
          <w:marRight w:val="0"/>
          <w:marTop w:val="0"/>
          <w:marBottom w:val="0"/>
          <w:divBdr>
            <w:top w:val="none" w:sz="0" w:space="0" w:color="auto"/>
            <w:left w:val="none" w:sz="0" w:space="0" w:color="auto"/>
            <w:bottom w:val="none" w:sz="0" w:space="0" w:color="auto"/>
            <w:right w:val="none" w:sz="0" w:space="0" w:color="auto"/>
          </w:divBdr>
        </w:div>
        <w:div w:id="1755199195">
          <w:marLeft w:val="480"/>
          <w:marRight w:val="0"/>
          <w:marTop w:val="0"/>
          <w:marBottom w:val="0"/>
          <w:divBdr>
            <w:top w:val="none" w:sz="0" w:space="0" w:color="auto"/>
            <w:left w:val="none" w:sz="0" w:space="0" w:color="auto"/>
            <w:bottom w:val="none" w:sz="0" w:space="0" w:color="auto"/>
            <w:right w:val="none" w:sz="0" w:space="0" w:color="auto"/>
          </w:divBdr>
        </w:div>
        <w:div w:id="78332695">
          <w:marLeft w:val="480"/>
          <w:marRight w:val="0"/>
          <w:marTop w:val="0"/>
          <w:marBottom w:val="0"/>
          <w:divBdr>
            <w:top w:val="none" w:sz="0" w:space="0" w:color="auto"/>
            <w:left w:val="none" w:sz="0" w:space="0" w:color="auto"/>
            <w:bottom w:val="none" w:sz="0" w:space="0" w:color="auto"/>
            <w:right w:val="none" w:sz="0" w:space="0" w:color="auto"/>
          </w:divBdr>
        </w:div>
        <w:div w:id="1495032156">
          <w:marLeft w:val="480"/>
          <w:marRight w:val="0"/>
          <w:marTop w:val="0"/>
          <w:marBottom w:val="0"/>
          <w:divBdr>
            <w:top w:val="none" w:sz="0" w:space="0" w:color="auto"/>
            <w:left w:val="none" w:sz="0" w:space="0" w:color="auto"/>
            <w:bottom w:val="none" w:sz="0" w:space="0" w:color="auto"/>
            <w:right w:val="none" w:sz="0" w:space="0" w:color="auto"/>
          </w:divBdr>
        </w:div>
        <w:div w:id="465511824">
          <w:marLeft w:val="480"/>
          <w:marRight w:val="0"/>
          <w:marTop w:val="0"/>
          <w:marBottom w:val="0"/>
          <w:divBdr>
            <w:top w:val="none" w:sz="0" w:space="0" w:color="auto"/>
            <w:left w:val="none" w:sz="0" w:space="0" w:color="auto"/>
            <w:bottom w:val="none" w:sz="0" w:space="0" w:color="auto"/>
            <w:right w:val="none" w:sz="0" w:space="0" w:color="auto"/>
          </w:divBdr>
        </w:div>
        <w:div w:id="482890297">
          <w:marLeft w:val="480"/>
          <w:marRight w:val="0"/>
          <w:marTop w:val="0"/>
          <w:marBottom w:val="0"/>
          <w:divBdr>
            <w:top w:val="none" w:sz="0" w:space="0" w:color="auto"/>
            <w:left w:val="none" w:sz="0" w:space="0" w:color="auto"/>
            <w:bottom w:val="none" w:sz="0" w:space="0" w:color="auto"/>
            <w:right w:val="none" w:sz="0" w:space="0" w:color="auto"/>
          </w:divBdr>
        </w:div>
        <w:div w:id="60561304">
          <w:marLeft w:val="480"/>
          <w:marRight w:val="0"/>
          <w:marTop w:val="0"/>
          <w:marBottom w:val="0"/>
          <w:divBdr>
            <w:top w:val="none" w:sz="0" w:space="0" w:color="auto"/>
            <w:left w:val="none" w:sz="0" w:space="0" w:color="auto"/>
            <w:bottom w:val="none" w:sz="0" w:space="0" w:color="auto"/>
            <w:right w:val="none" w:sz="0" w:space="0" w:color="auto"/>
          </w:divBdr>
        </w:div>
        <w:div w:id="793333880">
          <w:marLeft w:val="480"/>
          <w:marRight w:val="0"/>
          <w:marTop w:val="0"/>
          <w:marBottom w:val="0"/>
          <w:divBdr>
            <w:top w:val="none" w:sz="0" w:space="0" w:color="auto"/>
            <w:left w:val="none" w:sz="0" w:space="0" w:color="auto"/>
            <w:bottom w:val="none" w:sz="0" w:space="0" w:color="auto"/>
            <w:right w:val="none" w:sz="0" w:space="0" w:color="auto"/>
          </w:divBdr>
        </w:div>
        <w:div w:id="604001568">
          <w:marLeft w:val="480"/>
          <w:marRight w:val="0"/>
          <w:marTop w:val="0"/>
          <w:marBottom w:val="0"/>
          <w:divBdr>
            <w:top w:val="none" w:sz="0" w:space="0" w:color="auto"/>
            <w:left w:val="none" w:sz="0" w:space="0" w:color="auto"/>
            <w:bottom w:val="none" w:sz="0" w:space="0" w:color="auto"/>
            <w:right w:val="none" w:sz="0" w:space="0" w:color="auto"/>
          </w:divBdr>
        </w:div>
        <w:div w:id="1619946632">
          <w:marLeft w:val="480"/>
          <w:marRight w:val="0"/>
          <w:marTop w:val="0"/>
          <w:marBottom w:val="0"/>
          <w:divBdr>
            <w:top w:val="none" w:sz="0" w:space="0" w:color="auto"/>
            <w:left w:val="none" w:sz="0" w:space="0" w:color="auto"/>
            <w:bottom w:val="none" w:sz="0" w:space="0" w:color="auto"/>
            <w:right w:val="none" w:sz="0" w:space="0" w:color="auto"/>
          </w:divBdr>
        </w:div>
        <w:div w:id="859514493">
          <w:marLeft w:val="480"/>
          <w:marRight w:val="0"/>
          <w:marTop w:val="0"/>
          <w:marBottom w:val="0"/>
          <w:divBdr>
            <w:top w:val="none" w:sz="0" w:space="0" w:color="auto"/>
            <w:left w:val="none" w:sz="0" w:space="0" w:color="auto"/>
            <w:bottom w:val="none" w:sz="0" w:space="0" w:color="auto"/>
            <w:right w:val="none" w:sz="0" w:space="0" w:color="auto"/>
          </w:divBdr>
        </w:div>
        <w:div w:id="431560070">
          <w:marLeft w:val="480"/>
          <w:marRight w:val="0"/>
          <w:marTop w:val="0"/>
          <w:marBottom w:val="0"/>
          <w:divBdr>
            <w:top w:val="none" w:sz="0" w:space="0" w:color="auto"/>
            <w:left w:val="none" w:sz="0" w:space="0" w:color="auto"/>
            <w:bottom w:val="none" w:sz="0" w:space="0" w:color="auto"/>
            <w:right w:val="none" w:sz="0" w:space="0" w:color="auto"/>
          </w:divBdr>
        </w:div>
        <w:div w:id="876548878">
          <w:marLeft w:val="480"/>
          <w:marRight w:val="0"/>
          <w:marTop w:val="0"/>
          <w:marBottom w:val="0"/>
          <w:divBdr>
            <w:top w:val="none" w:sz="0" w:space="0" w:color="auto"/>
            <w:left w:val="none" w:sz="0" w:space="0" w:color="auto"/>
            <w:bottom w:val="none" w:sz="0" w:space="0" w:color="auto"/>
            <w:right w:val="none" w:sz="0" w:space="0" w:color="auto"/>
          </w:divBdr>
        </w:div>
        <w:div w:id="208030897">
          <w:marLeft w:val="480"/>
          <w:marRight w:val="0"/>
          <w:marTop w:val="0"/>
          <w:marBottom w:val="0"/>
          <w:divBdr>
            <w:top w:val="none" w:sz="0" w:space="0" w:color="auto"/>
            <w:left w:val="none" w:sz="0" w:space="0" w:color="auto"/>
            <w:bottom w:val="none" w:sz="0" w:space="0" w:color="auto"/>
            <w:right w:val="none" w:sz="0" w:space="0" w:color="auto"/>
          </w:divBdr>
        </w:div>
        <w:div w:id="773132120">
          <w:marLeft w:val="480"/>
          <w:marRight w:val="0"/>
          <w:marTop w:val="0"/>
          <w:marBottom w:val="0"/>
          <w:divBdr>
            <w:top w:val="none" w:sz="0" w:space="0" w:color="auto"/>
            <w:left w:val="none" w:sz="0" w:space="0" w:color="auto"/>
            <w:bottom w:val="none" w:sz="0" w:space="0" w:color="auto"/>
            <w:right w:val="none" w:sz="0" w:space="0" w:color="auto"/>
          </w:divBdr>
        </w:div>
        <w:div w:id="746997550">
          <w:marLeft w:val="480"/>
          <w:marRight w:val="0"/>
          <w:marTop w:val="0"/>
          <w:marBottom w:val="0"/>
          <w:divBdr>
            <w:top w:val="none" w:sz="0" w:space="0" w:color="auto"/>
            <w:left w:val="none" w:sz="0" w:space="0" w:color="auto"/>
            <w:bottom w:val="none" w:sz="0" w:space="0" w:color="auto"/>
            <w:right w:val="none" w:sz="0" w:space="0" w:color="auto"/>
          </w:divBdr>
        </w:div>
        <w:div w:id="1245186655">
          <w:marLeft w:val="480"/>
          <w:marRight w:val="0"/>
          <w:marTop w:val="0"/>
          <w:marBottom w:val="0"/>
          <w:divBdr>
            <w:top w:val="none" w:sz="0" w:space="0" w:color="auto"/>
            <w:left w:val="none" w:sz="0" w:space="0" w:color="auto"/>
            <w:bottom w:val="none" w:sz="0" w:space="0" w:color="auto"/>
            <w:right w:val="none" w:sz="0" w:space="0" w:color="auto"/>
          </w:divBdr>
        </w:div>
        <w:div w:id="1593927082">
          <w:marLeft w:val="480"/>
          <w:marRight w:val="0"/>
          <w:marTop w:val="0"/>
          <w:marBottom w:val="0"/>
          <w:divBdr>
            <w:top w:val="none" w:sz="0" w:space="0" w:color="auto"/>
            <w:left w:val="none" w:sz="0" w:space="0" w:color="auto"/>
            <w:bottom w:val="none" w:sz="0" w:space="0" w:color="auto"/>
            <w:right w:val="none" w:sz="0" w:space="0" w:color="auto"/>
          </w:divBdr>
        </w:div>
        <w:div w:id="1514806838">
          <w:marLeft w:val="480"/>
          <w:marRight w:val="0"/>
          <w:marTop w:val="0"/>
          <w:marBottom w:val="0"/>
          <w:divBdr>
            <w:top w:val="none" w:sz="0" w:space="0" w:color="auto"/>
            <w:left w:val="none" w:sz="0" w:space="0" w:color="auto"/>
            <w:bottom w:val="none" w:sz="0" w:space="0" w:color="auto"/>
            <w:right w:val="none" w:sz="0" w:space="0" w:color="auto"/>
          </w:divBdr>
        </w:div>
        <w:div w:id="235282325">
          <w:marLeft w:val="480"/>
          <w:marRight w:val="0"/>
          <w:marTop w:val="0"/>
          <w:marBottom w:val="0"/>
          <w:divBdr>
            <w:top w:val="none" w:sz="0" w:space="0" w:color="auto"/>
            <w:left w:val="none" w:sz="0" w:space="0" w:color="auto"/>
            <w:bottom w:val="none" w:sz="0" w:space="0" w:color="auto"/>
            <w:right w:val="none" w:sz="0" w:space="0" w:color="auto"/>
          </w:divBdr>
        </w:div>
        <w:div w:id="487551558">
          <w:marLeft w:val="480"/>
          <w:marRight w:val="0"/>
          <w:marTop w:val="0"/>
          <w:marBottom w:val="0"/>
          <w:divBdr>
            <w:top w:val="none" w:sz="0" w:space="0" w:color="auto"/>
            <w:left w:val="none" w:sz="0" w:space="0" w:color="auto"/>
            <w:bottom w:val="none" w:sz="0" w:space="0" w:color="auto"/>
            <w:right w:val="none" w:sz="0" w:space="0" w:color="auto"/>
          </w:divBdr>
        </w:div>
        <w:div w:id="60834580">
          <w:marLeft w:val="480"/>
          <w:marRight w:val="0"/>
          <w:marTop w:val="0"/>
          <w:marBottom w:val="0"/>
          <w:divBdr>
            <w:top w:val="none" w:sz="0" w:space="0" w:color="auto"/>
            <w:left w:val="none" w:sz="0" w:space="0" w:color="auto"/>
            <w:bottom w:val="none" w:sz="0" w:space="0" w:color="auto"/>
            <w:right w:val="none" w:sz="0" w:space="0" w:color="auto"/>
          </w:divBdr>
        </w:div>
        <w:div w:id="2056076236">
          <w:marLeft w:val="480"/>
          <w:marRight w:val="0"/>
          <w:marTop w:val="0"/>
          <w:marBottom w:val="0"/>
          <w:divBdr>
            <w:top w:val="none" w:sz="0" w:space="0" w:color="auto"/>
            <w:left w:val="none" w:sz="0" w:space="0" w:color="auto"/>
            <w:bottom w:val="none" w:sz="0" w:space="0" w:color="auto"/>
            <w:right w:val="none" w:sz="0" w:space="0" w:color="auto"/>
          </w:divBdr>
        </w:div>
        <w:div w:id="753546718">
          <w:marLeft w:val="480"/>
          <w:marRight w:val="0"/>
          <w:marTop w:val="0"/>
          <w:marBottom w:val="0"/>
          <w:divBdr>
            <w:top w:val="none" w:sz="0" w:space="0" w:color="auto"/>
            <w:left w:val="none" w:sz="0" w:space="0" w:color="auto"/>
            <w:bottom w:val="none" w:sz="0" w:space="0" w:color="auto"/>
            <w:right w:val="none" w:sz="0" w:space="0" w:color="auto"/>
          </w:divBdr>
        </w:div>
        <w:div w:id="514924958">
          <w:marLeft w:val="480"/>
          <w:marRight w:val="0"/>
          <w:marTop w:val="0"/>
          <w:marBottom w:val="0"/>
          <w:divBdr>
            <w:top w:val="none" w:sz="0" w:space="0" w:color="auto"/>
            <w:left w:val="none" w:sz="0" w:space="0" w:color="auto"/>
            <w:bottom w:val="none" w:sz="0" w:space="0" w:color="auto"/>
            <w:right w:val="none" w:sz="0" w:space="0" w:color="auto"/>
          </w:divBdr>
        </w:div>
        <w:div w:id="1224830006">
          <w:marLeft w:val="480"/>
          <w:marRight w:val="0"/>
          <w:marTop w:val="0"/>
          <w:marBottom w:val="0"/>
          <w:divBdr>
            <w:top w:val="none" w:sz="0" w:space="0" w:color="auto"/>
            <w:left w:val="none" w:sz="0" w:space="0" w:color="auto"/>
            <w:bottom w:val="none" w:sz="0" w:space="0" w:color="auto"/>
            <w:right w:val="none" w:sz="0" w:space="0" w:color="auto"/>
          </w:divBdr>
        </w:div>
        <w:div w:id="35206657">
          <w:marLeft w:val="480"/>
          <w:marRight w:val="0"/>
          <w:marTop w:val="0"/>
          <w:marBottom w:val="0"/>
          <w:divBdr>
            <w:top w:val="none" w:sz="0" w:space="0" w:color="auto"/>
            <w:left w:val="none" w:sz="0" w:space="0" w:color="auto"/>
            <w:bottom w:val="none" w:sz="0" w:space="0" w:color="auto"/>
            <w:right w:val="none" w:sz="0" w:space="0" w:color="auto"/>
          </w:divBdr>
        </w:div>
        <w:div w:id="1593391338">
          <w:marLeft w:val="480"/>
          <w:marRight w:val="0"/>
          <w:marTop w:val="0"/>
          <w:marBottom w:val="0"/>
          <w:divBdr>
            <w:top w:val="none" w:sz="0" w:space="0" w:color="auto"/>
            <w:left w:val="none" w:sz="0" w:space="0" w:color="auto"/>
            <w:bottom w:val="none" w:sz="0" w:space="0" w:color="auto"/>
            <w:right w:val="none" w:sz="0" w:space="0" w:color="auto"/>
          </w:divBdr>
        </w:div>
        <w:div w:id="127477337">
          <w:marLeft w:val="480"/>
          <w:marRight w:val="0"/>
          <w:marTop w:val="0"/>
          <w:marBottom w:val="0"/>
          <w:divBdr>
            <w:top w:val="none" w:sz="0" w:space="0" w:color="auto"/>
            <w:left w:val="none" w:sz="0" w:space="0" w:color="auto"/>
            <w:bottom w:val="none" w:sz="0" w:space="0" w:color="auto"/>
            <w:right w:val="none" w:sz="0" w:space="0" w:color="auto"/>
          </w:divBdr>
        </w:div>
        <w:div w:id="1075665015">
          <w:marLeft w:val="480"/>
          <w:marRight w:val="0"/>
          <w:marTop w:val="0"/>
          <w:marBottom w:val="0"/>
          <w:divBdr>
            <w:top w:val="none" w:sz="0" w:space="0" w:color="auto"/>
            <w:left w:val="none" w:sz="0" w:space="0" w:color="auto"/>
            <w:bottom w:val="none" w:sz="0" w:space="0" w:color="auto"/>
            <w:right w:val="none" w:sz="0" w:space="0" w:color="auto"/>
          </w:divBdr>
        </w:div>
        <w:div w:id="1712531196">
          <w:marLeft w:val="480"/>
          <w:marRight w:val="0"/>
          <w:marTop w:val="0"/>
          <w:marBottom w:val="0"/>
          <w:divBdr>
            <w:top w:val="none" w:sz="0" w:space="0" w:color="auto"/>
            <w:left w:val="none" w:sz="0" w:space="0" w:color="auto"/>
            <w:bottom w:val="none" w:sz="0" w:space="0" w:color="auto"/>
            <w:right w:val="none" w:sz="0" w:space="0" w:color="auto"/>
          </w:divBdr>
        </w:div>
        <w:div w:id="512768302">
          <w:marLeft w:val="480"/>
          <w:marRight w:val="0"/>
          <w:marTop w:val="0"/>
          <w:marBottom w:val="0"/>
          <w:divBdr>
            <w:top w:val="none" w:sz="0" w:space="0" w:color="auto"/>
            <w:left w:val="none" w:sz="0" w:space="0" w:color="auto"/>
            <w:bottom w:val="none" w:sz="0" w:space="0" w:color="auto"/>
            <w:right w:val="none" w:sz="0" w:space="0" w:color="auto"/>
          </w:divBdr>
        </w:div>
        <w:div w:id="725959065">
          <w:marLeft w:val="480"/>
          <w:marRight w:val="0"/>
          <w:marTop w:val="0"/>
          <w:marBottom w:val="0"/>
          <w:divBdr>
            <w:top w:val="none" w:sz="0" w:space="0" w:color="auto"/>
            <w:left w:val="none" w:sz="0" w:space="0" w:color="auto"/>
            <w:bottom w:val="none" w:sz="0" w:space="0" w:color="auto"/>
            <w:right w:val="none" w:sz="0" w:space="0" w:color="auto"/>
          </w:divBdr>
        </w:div>
        <w:div w:id="374159880">
          <w:marLeft w:val="480"/>
          <w:marRight w:val="0"/>
          <w:marTop w:val="0"/>
          <w:marBottom w:val="0"/>
          <w:divBdr>
            <w:top w:val="none" w:sz="0" w:space="0" w:color="auto"/>
            <w:left w:val="none" w:sz="0" w:space="0" w:color="auto"/>
            <w:bottom w:val="none" w:sz="0" w:space="0" w:color="auto"/>
            <w:right w:val="none" w:sz="0" w:space="0" w:color="auto"/>
          </w:divBdr>
        </w:div>
        <w:div w:id="1519347173">
          <w:marLeft w:val="480"/>
          <w:marRight w:val="0"/>
          <w:marTop w:val="0"/>
          <w:marBottom w:val="0"/>
          <w:divBdr>
            <w:top w:val="none" w:sz="0" w:space="0" w:color="auto"/>
            <w:left w:val="none" w:sz="0" w:space="0" w:color="auto"/>
            <w:bottom w:val="none" w:sz="0" w:space="0" w:color="auto"/>
            <w:right w:val="none" w:sz="0" w:space="0" w:color="auto"/>
          </w:divBdr>
        </w:div>
        <w:div w:id="817841539">
          <w:marLeft w:val="480"/>
          <w:marRight w:val="0"/>
          <w:marTop w:val="0"/>
          <w:marBottom w:val="0"/>
          <w:divBdr>
            <w:top w:val="none" w:sz="0" w:space="0" w:color="auto"/>
            <w:left w:val="none" w:sz="0" w:space="0" w:color="auto"/>
            <w:bottom w:val="none" w:sz="0" w:space="0" w:color="auto"/>
            <w:right w:val="none" w:sz="0" w:space="0" w:color="auto"/>
          </w:divBdr>
        </w:div>
        <w:div w:id="1141772351">
          <w:marLeft w:val="480"/>
          <w:marRight w:val="0"/>
          <w:marTop w:val="0"/>
          <w:marBottom w:val="0"/>
          <w:divBdr>
            <w:top w:val="none" w:sz="0" w:space="0" w:color="auto"/>
            <w:left w:val="none" w:sz="0" w:space="0" w:color="auto"/>
            <w:bottom w:val="none" w:sz="0" w:space="0" w:color="auto"/>
            <w:right w:val="none" w:sz="0" w:space="0" w:color="auto"/>
          </w:divBdr>
        </w:div>
        <w:div w:id="1156873353">
          <w:marLeft w:val="480"/>
          <w:marRight w:val="0"/>
          <w:marTop w:val="0"/>
          <w:marBottom w:val="0"/>
          <w:divBdr>
            <w:top w:val="none" w:sz="0" w:space="0" w:color="auto"/>
            <w:left w:val="none" w:sz="0" w:space="0" w:color="auto"/>
            <w:bottom w:val="none" w:sz="0" w:space="0" w:color="auto"/>
            <w:right w:val="none" w:sz="0" w:space="0" w:color="auto"/>
          </w:divBdr>
        </w:div>
        <w:div w:id="1314213225">
          <w:marLeft w:val="480"/>
          <w:marRight w:val="0"/>
          <w:marTop w:val="0"/>
          <w:marBottom w:val="0"/>
          <w:divBdr>
            <w:top w:val="none" w:sz="0" w:space="0" w:color="auto"/>
            <w:left w:val="none" w:sz="0" w:space="0" w:color="auto"/>
            <w:bottom w:val="none" w:sz="0" w:space="0" w:color="auto"/>
            <w:right w:val="none" w:sz="0" w:space="0" w:color="auto"/>
          </w:divBdr>
        </w:div>
        <w:div w:id="1405057698">
          <w:marLeft w:val="480"/>
          <w:marRight w:val="0"/>
          <w:marTop w:val="0"/>
          <w:marBottom w:val="0"/>
          <w:divBdr>
            <w:top w:val="none" w:sz="0" w:space="0" w:color="auto"/>
            <w:left w:val="none" w:sz="0" w:space="0" w:color="auto"/>
            <w:bottom w:val="none" w:sz="0" w:space="0" w:color="auto"/>
            <w:right w:val="none" w:sz="0" w:space="0" w:color="auto"/>
          </w:divBdr>
        </w:div>
        <w:div w:id="983050666">
          <w:marLeft w:val="480"/>
          <w:marRight w:val="0"/>
          <w:marTop w:val="0"/>
          <w:marBottom w:val="0"/>
          <w:divBdr>
            <w:top w:val="none" w:sz="0" w:space="0" w:color="auto"/>
            <w:left w:val="none" w:sz="0" w:space="0" w:color="auto"/>
            <w:bottom w:val="none" w:sz="0" w:space="0" w:color="auto"/>
            <w:right w:val="none" w:sz="0" w:space="0" w:color="auto"/>
          </w:divBdr>
        </w:div>
        <w:div w:id="2014991442">
          <w:marLeft w:val="480"/>
          <w:marRight w:val="0"/>
          <w:marTop w:val="0"/>
          <w:marBottom w:val="0"/>
          <w:divBdr>
            <w:top w:val="none" w:sz="0" w:space="0" w:color="auto"/>
            <w:left w:val="none" w:sz="0" w:space="0" w:color="auto"/>
            <w:bottom w:val="none" w:sz="0" w:space="0" w:color="auto"/>
            <w:right w:val="none" w:sz="0" w:space="0" w:color="auto"/>
          </w:divBdr>
        </w:div>
        <w:div w:id="1955943686">
          <w:marLeft w:val="480"/>
          <w:marRight w:val="0"/>
          <w:marTop w:val="0"/>
          <w:marBottom w:val="0"/>
          <w:divBdr>
            <w:top w:val="none" w:sz="0" w:space="0" w:color="auto"/>
            <w:left w:val="none" w:sz="0" w:space="0" w:color="auto"/>
            <w:bottom w:val="none" w:sz="0" w:space="0" w:color="auto"/>
            <w:right w:val="none" w:sz="0" w:space="0" w:color="auto"/>
          </w:divBdr>
        </w:div>
        <w:div w:id="1685670637">
          <w:marLeft w:val="480"/>
          <w:marRight w:val="0"/>
          <w:marTop w:val="0"/>
          <w:marBottom w:val="0"/>
          <w:divBdr>
            <w:top w:val="none" w:sz="0" w:space="0" w:color="auto"/>
            <w:left w:val="none" w:sz="0" w:space="0" w:color="auto"/>
            <w:bottom w:val="none" w:sz="0" w:space="0" w:color="auto"/>
            <w:right w:val="none" w:sz="0" w:space="0" w:color="auto"/>
          </w:divBdr>
        </w:div>
        <w:div w:id="2028829502">
          <w:marLeft w:val="480"/>
          <w:marRight w:val="0"/>
          <w:marTop w:val="0"/>
          <w:marBottom w:val="0"/>
          <w:divBdr>
            <w:top w:val="none" w:sz="0" w:space="0" w:color="auto"/>
            <w:left w:val="none" w:sz="0" w:space="0" w:color="auto"/>
            <w:bottom w:val="none" w:sz="0" w:space="0" w:color="auto"/>
            <w:right w:val="none" w:sz="0" w:space="0" w:color="auto"/>
          </w:divBdr>
        </w:div>
        <w:div w:id="357630505">
          <w:marLeft w:val="480"/>
          <w:marRight w:val="0"/>
          <w:marTop w:val="0"/>
          <w:marBottom w:val="0"/>
          <w:divBdr>
            <w:top w:val="none" w:sz="0" w:space="0" w:color="auto"/>
            <w:left w:val="none" w:sz="0" w:space="0" w:color="auto"/>
            <w:bottom w:val="none" w:sz="0" w:space="0" w:color="auto"/>
            <w:right w:val="none" w:sz="0" w:space="0" w:color="auto"/>
          </w:divBdr>
        </w:div>
        <w:div w:id="1475415629">
          <w:marLeft w:val="480"/>
          <w:marRight w:val="0"/>
          <w:marTop w:val="0"/>
          <w:marBottom w:val="0"/>
          <w:divBdr>
            <w:top w:val="none" w:sz="0" w:space="0" w:color="auto"/>
            <w:left w:val="none" w:sz="0" w:space="0" w:color="auto"/>
            <w:bottom w:val="none" w:sz="0" w:space="0" w:color="auto"/>
            <w:right w:val="none" w:sz="0" w:space="0" w:color="auto"/>
          </w:divBdr>
        </w:div>
        <w:div w:id="917011909">
          <w:marLeft w:val="480"/>
          <w:marRight w:val="0"/>
          <w:marTop w:val="0"/>
          <w:marBottom w:val="0"/>
          <w:divBdr>
            <w:top w:val="none" w:sz="0" w:space="0" w:color="auto"/>
            <w:left w:val="none" w:sz="0" w:space="0" w:color="auto"/>
            <w:bottom w:val="none" w:sz="0" w:space="0" w:color="auto"/>
            <w:right w:val="none" w:sz="0" w:space="0" w:color="auto"/>
          </w:divBdr>
        </w:div>
        <w:div w:id="618149592">
          <w:marLeft w:val="480"/>
          <w:marRight w:val="0"/>
          <w:marTop w:val="0"/>
          <w:marBottom w:val="0"/>
          <w:divBdr>
            <w:top w:val="none" w:sz="0" w:space="0" w:color="auto"/>
            <w:left w:val="none" w:sz="0" w:space="0" w:color="auto"/>
            <w:bottom w:val="none" w:sz="0" w:space="0" w:color="auto"/>
            <w:right w:val="none" w:sz="0" w:space="0" w:color="auto"/>
          </w:divBdr>
        </w:div>
        <w:div w:id="276565627">
          <w:marLeft w:val="480"/>
          <w:marRight w:val="0"/>
          <w:marTop w:val="0"/>
          <w:marBottom w:val="0"/>
          <w:divBdr>
            <w:top w:val="none" w:sz="0" w:space="0" w:color="auto"/>
            <w:left w:val="none" w:sz="0" w:space="0" w:color="auto"/>
            <w:bottom w:val="none" w:sz="0" w:space="0" w:color="auto"/>
            <w:right w:val="none" w:sz="0" w:space="0" w:color="auto"/>
          </w:divBdr>
        </w:div>
        <w:div w:id="441262164">
          <w:marLeft w:val="480"/>
          <w:marRight w:val="0"/>
          <w:marTop w:val="0"/>
          <w:marBottom w:val="0"/>
          <w:divBdr>
            <w:top w:val="none" w:sz="0" w:space="0" w:color="auto"/>
            <w:left w:val="none" w:sz="0" w:space="0" w:color="auto"/>
            <w:bottom w:val="none" w:sz="0" w:space="0" w:color="auto"/>
            <w:right w:val="none" w:sz="0" w:space="0" w:color="auto"/>
          </w:divBdr>
        </w:div>
        <w:div w:id="1483426623">
          <w:marLeft w:val="480"/>
          <w:marRight w:val="0"/>
          <w:marTop w:val="0"/>
          <w:marBottom w:val="0"/>
          <w:divBdr>
            <w:top w:val="none" w:sz="0" w:space="0" w:color="auto"/>
            <w:left w:val="none" w:sz="0" w:space="0" w:color="auto"/>
            <w:bottom w:val="none" w:sz="0" w:space="0" w:color="auto"/>
            <w:right w:val="none" w:sz="0" w:space="0" w:color="auto"/>
          </w:divBdr>
        </w:div>
        <w:div w:id="1233351001">
          <w:marLeft w:val="480"/>
          <w:marRight w:val="0"/>
          <w:marTop w:val="0"/>
          <w:marBottom w:val="0"/>
          <w:divBdr>
            <w:top w:val="none" w:sz="0" w:space="0" w:color="auto"/>
            <w:left w:val="none" w:sz="0" w:space="0" w:color="auto"/>
            <w:bottom w:val="none" w:sz="0" w:space="0" w:color="auto"/>
            <w:right w:val="none" w:sz="0" w:space="0" w:color="auto"/>
          </w:divBdr>
        </w:div>
        <w:div w:id="24215506">
          <w:marLeft w:val="480"/>
          <w:marRight w:val="0"/>
          <w:marTop w:val="0"/>
          <w:marBottom w:val="0"/>
          <w:divBdr>
            <w:top w:val="none" w:sz="0" w:space="0" w:color="auto"/>
            <w:left w:val="none" w:sz="0" w:space="0" w:color="auto"/>
            <w:bottom w:val="none" w:sz="0" w:space="0" w:color="auto"/>
            <w:right w:val="none" w:sz="0" w:space="0" w:color="auto"/>
          </w:divBdr>
        </w:div>
        <w:div w:id="1182820591">
          <w:marLeft w:val="480"/>
          <w:marRight w:val="0"/>
          <w:marTop w:val="0"/>
          <w:marBottom w:val="0"/>
          <w:divBdr>
            <w:top w:val="none" w:sz="0" w:space="0" w:color="auto"/>
            <w:left w:val="none" w:sz="0" w:space="0" w:color="auto"/>
            <w:bottom w:val="none" w:sz="0" w:space="0" w:color="auto"/>
            <w:right w:val="none" w:sz="0" w:space="0" w:color="auto"/>
          </w:divBdr>
        </w:div>
        <w:div w:id="946548913">
          <w:marLeft w:val="480"/>
          <w:marRight w:val="0"/>
          <w:marTop w:val="0"/>
          <w:marBottom w:val="0"/>
          <w:divBdr>
            <w:top w:val="none" w:sz="0" w:space="0" w:color="auto"/>
            <w:left w:val="none" w:sz="0" w:space="0" w:color="auto"/>
            <w:bottom w:val="none" w:sz="0" w:space="0" w:color="auto"/>
            <w:right w:val="none" w:sz="0" w:space="0" w:color="auto"/>
          </w:divBdr>
        </w:div>
        <w:div w:id="2136829721">
          <w:marLeft w:val="480"/>
          <w:marRight w:val="0"/>
          <w:marTop w:val="0"/>
          <w:marBottom w:val="0"/>
          <w:divBdr>
            <w:top w:val="none" w:sz="0" w:space="0" w:color="auto"/>
            <w:left w:val="none" w:sz="0" w:space="0" w:color="auto"/>
            <w:bottom w:val="none" w:sz="0" w:space="0" w:color="auto"/>
            <w:right w:val="none" w:sz="0" w:space="0" w:color="auto"/>
          </w:divBdr>
        </w:div>
        <w:div w:id="924604899">
          <w:marLeft w:val="480"/>
          <w:marRight w:val="0"/>
          <w:marTop w:val="0"/>
          <w:marBottom w:val="0"/>
          <w:divBdr>
            <w:top w:val="none" w:sz="0" w:space="0" w:color="auto"/>
            <w:left w:val="none" w:sz="0" w:space="0" w:color="auto"/>
            <w:bottom w:val="none" w:sz="0" w:space="0" w:color="auto"/>
            <w:right w:val="none" w:sz="0" w:space="0" w:color="auto"/>
          </w:divBdr>
        </w:div>
        <w:div w:id="210390696">
          <w:marLeft w:val="480"/>
          <w:marRight w:val="0"/>
          <w:marTop w:val="0"/>
          <w:marBottom w:val="0"/>
          <w:divBdr>
            <w:top w:val="none" w:sz="0" w:space="0" w:color="auto"/>
            <w:left w:val="none" w:sz="0" w:space="0" w:color="auto"/>
            <w:bottom w:val="none" w:sz="0" w:space="0" w:color="auto"/>
            <w:right w:val="none" w:sz="0" w:space="0" w:color="auto"/>
          </w:divBdr>
        </w:div>
        <w:div w:id="505174120">
          <w:marLeft w:val="480"/>
          <w:marRight w:val="0"/>
          <w:marTop w:val="0"/>
          <w:marBottom w:val="0"/>
          <w:divBdr>
            <w:top w:val="none" w:sz="0" w:space="0" w:color="auto"/>
            <w:left w:val="none" w:sz="0" w:space="0" w:color="auto"/>
            <w:bottom w:val="none" w:sz="0" w:space="0" w:color="auto"/>
            <w:right w:val="none" w:sz="0" w:space="0" w:color="auto"/>
          </w:divBdr>
        </w:div>
        <w:div w:id="513224280">
          <w:marLeft w:val="480"/>
          <w:marRight w:val="0"/>
          <w:marTop w:val="0"/>
          <w:marBottom w:val="0"/>
          <w:divBdr>
            <w:top w:val="none" w:sz="0" w:space="0" w:color="auto"/>
            <w:left w:val="none" w:sz="0" w:space="0" w:color="auto"/>
            <w:bottom w:val="none" w:sz="0" w:space="0" w:color="auto"/>
            <w:right w:val="none" w:sz="0" w:space="0" w:color="auto"/>
          </w:divBdr>
        </w:div>
        <w:div w:id="170294668">
          <w:marLeft w:val="480"/>
          <w:marRight w:val="0"/>
          <w:marTop w:val="0"/>
          <w:marBottom w:val="0"/>
          <w:divBdr>
            <w:top w:val="none" w:sz="0" w:space="0" w:color="auto"/>
            <w:left w:val="none" w:sz="0" w:space="0" w:color="auto"/>
            <w:bottom w:val="none" w:sz="0" w:space="0" w:color="auto"/>
            <w:right w:val="none" w:sz="0" w:space="0" w:color="auto"/>
          </w:divBdr>
        </w:div>
        <w:div w:id="416633030">
          <w:marLeft w:val="480"/>
          <w:marRight w:val="0"/>
          <w:marTop w:val="0"/>
          <w:marBottom w:val="0"/>
          <w:divBdr>
            <w:top w:val="none" w:sz="0" w:space="0" w:color="auto"/>
            <w:left w:val="none" w:sz="0" w:space="0" w:color="auto"/>
            <w:bottom w:val="none" w:sz="0" w:space="0" w:color="auto"/>
            <w:right w:val="none" w:sz="0" w:space="0" w:color="auto"/>
          </w:divBdr>
        </w:div>
        <w:div w:id="1593272923">
          <w:marLeft w:val="480"/>
          <w:marRight w:val="0"/>
          <w:marTop w:val="0"/>
          <w:marBottom w:val="0"/>
          <w:divBdr>
            <w:top w:val="none" w:sz="0" w:space="0" w:color="auto"/>
            <w:left w:val="none" w:sz="0" w:space="0" w:color="auto"/>
            <w:bottom w:val="none" w:sz="0" w:space="0" w:color="auto"/>
            <w:right w:val="none" w:sz="0" w:space="0" w:color="auto"/>
          </w:divBdr>
        </w:div>
        <w:div w:id="1469974562">
          <w:marLeft w:val="480"/>
          <w:marRight w:val="0"/>
          <w:marTop w:val="0"/>
          <w:marBottom w:val="0"/>
          <w:divBdr>
            <w:top w:val="none" w:sz="0" w:space="0" w:color="auto"/>
            <w:left w:val="none" w:sz="0" w:space="0" w:color="auto"/>
            <w:bottom w:val="none" w:sz="0" w:space="0" w:color="auto"/>
            <w:right w:val="none" w:sz="0" w:space="0" w:color="auto"/>
          </w:divBdr>
        </w:div>
        <w:div w:id="7757110">
          <w:marLeft w:val="480"/>
          <w:marRight w:val="0"/>
          <w:marTop w:val="0"/>
          <w:marBottom w:val="0"/>
          <w:divBdr>
            <w:top w:val="none" w:sz="0" w:space="0" w:color="auto"/>
            <w:left w:val="none" w:sz="0" w:space="0" w:color="auto"/>
            <w:bottom w:val="none" w:sz="0" w:space="0" w:color="auto"/>
            <w:right w:val="none" w:sz="0" w:space="0" w:color="auto"/>
          </w:divBdr>
        </w:div>
        <w:div w:id="2113083225">
          <w:marLeft w:val="480"/>
          <w:marRight w:val="0"/>
          <w:marTop w:val="0"/>
          <w:marBottom w:val="0"/>
          <w:divBdr>
            <w:top w:val="none" w:sz="0" w:space="0" w:color="auto"/>
            <w:left w:val="none" w:sz="0" w:space="0" w:color="auto"/>
            <w:bottom w:val="none" w:sz="0" w:space="0" w:color="auto"/>
            <w:right w:val="none" w:sz="0" w:space="0" w:color="auto"/>
          </w:divBdr>
        </w:div>
        <w:div w:id="1092168120">
          <w:marLeft w:val="480"/>
          <w:marRight w:val="0"/>
          <w:marTop w:val="0"/>
          <w:marBottom w:val="0"/>
          <w:divBdr>
            <w:top w:val="none" w:sz="0" w:space="0" w:color="auto"/>
            <w:left w:val="none" w:sz="0" w:space="0" w:color="auto"/>
            <w:bottom w:val="none" w:sz="0" w:space="0" w:color="auto"/>
            <w:right w:val="none" w:sz="0" w:space="0" w:color="auto"/>
          </w:divBdr>
        </w:div>
        <w:div w:id="147989423">
          <w:marLeft w:val="480"/>
          <w:marRight w:val="0"/>
          <w:marTop w:val="0"/>
          <w:marBottom w:val="0"/>
          <w:divBdr>
            <w:top w:val="none" w:sz="0" w:space="0" w:color="auto"/>
            <w:left w:val="none" w:sz="0" w:space="0" w:color="auto"/>
            <w:bottom w:val="none" w:sz="0" w:space="0" w:color="auto"/>
            <w:right w:val="none" w:sz="0" w:space="0" w:color="auto"/>
          </w:divBdr>
        </w:div>
        <w:div w:id="124079238">
          <w:marLeft w:val="480"/>
          <w:marRight w:val="0"/>
          <w:marTop w:val="0"/>
          <w:marBottom w:val="0"/>
          <w:divBdr>
            <w:top w:val="none" w:sz="0" w:space="0" w:color="auto"/>
            <w:left w:val="none" w:sz="0" w:space="0" w:color="auto"/>
            <w:bottom w:val="none" w:sz="0" w:space="0" w:color="auto"/>
            <w:right w:val="none" w:sz="0" w:space="0" w:color="auto"/>
          </w:divBdr>
        </w:div>
        <w:div w:id="1396398150">
          <w:marLeft w:val="480"/>
          <w:marRight w:val="0"/>
          <w:marTop w:val="0"/>
          <w:marBottom w:val="0"/>
          <w:divBdr>
            <w:top w:val="none" w:sz="0" w:space="0" w:color="auto"/>
            <w:left w:val="none" w:sz="0" w:space="0" w:color="auto"/>
            <w:bottom w:val="none" w:sz="0" w:space="0" w:color="auto"/>
            <w:right w:val="none" w:sz="0" w:space="0" w:color="auto"/>
          </w:divBdr>
        </w:div>
        <w:div w:id="358165036">
          <w:marLeft w:val="480"/>
          <w:marRight w:val="0"/>
          <w:marTop w:val="0"/>
          <w:marBottom w:val="0"/>
          <w:divBdr>
            <w:top w:val="none" w:sz="0" w:space="0" w:color="auto"/>
            <w:left w:val="none" w:sz="0" w:space="0" w:color="auto"/>
            <w:bottom w:val="none" w:sz="0" w:space="0" w:color="auto"/>
            <w:right w:val="none" w:sz="0" w:space="0" w:color="auto"/>
          </w:divBdr>
        </w:div>
        <w:div w:id="1932884478">
          <w:marLeft w:val="480"/>
          <w:marRight w:val="0"/>
          <w:marTop w:val="0"/>
          <w:marBottom w:val="0"/>
          <w:divBdr>
            <w:top w:val="none" w:sz="0" w:space="0" w:color="auto"/>
            <w:left w:val="none" w:sz="0" w:space="0" w:color="auto"/>
            <w:bottom w:val="none" w:sz="0" w:space="0" w:color="auto"/>
            <w:right w:val="none" w:sz="0" w:space="0" w:color="auto"/>
          </w:divBdr>
        </w:div>
        <w:div w:id="792020989">
          <w:marLeft w:val="480"/>
          <w:marRight w:val="0"/>
          <w:marTop w:val="0"/>
          <w:marBottom w:val="0"/>
          <w:divBdr>
            <w:top w:val="none" w:sz="0" w:space="0" w:color="auto"/>
            <w:left w:val="none" w:sz="0" w:space="0" w:color="auto"/>
            <w:bottom w:val="none" w:sz="0" w:space="0" w:color="auto"/>
            <w:right w:val="none" w:sz="0" w:space="0" w:color="auto"/>
          </w:divBdr>
        </w:div>
      </w:divsChild>
    </w:div>
    <w:div w:id="1496414924">
      <w:bodyDiv w:val="1"/>
      <w:marLeft w:val="0"/>
      <w:marRight w:val="0"/>
      <w:marTop w:val="0"/>
      <w:marBottom w:val="0"/>
      <w:divBdr>
        <w:top w:val="none" w:sz="0" w:space="0" w:color="auto"/>
        <w:left w:val="none" w:sz="0" w:space="0" w:color="auto"/>
        <w:bottom w:val="none" w:sz="0" w:space="0" w:color="auto"/>
        <w:right w:val="none" w:sz="0" w:space="0" w:color="auto"/>
      </w:divBdr>
    </w:div>
    <w:div w:id="1496605665">
      <w:bodyDiv w:val="1"/>
      <w:marLeft w:val="0"/>
      <w:marRight w:val="0"/>
      <w:marTop w:val="0"/>
      <w:marBottom w:val="0"/>
      <w:divBdr>
        <w:top w:val="none" w:sz="0" w:space="0" w:color="auto"/>
        <w:left w:val="none" w:sz="0" w:space="0" w:color="auto"/>
        <w:bottom w:val="none" w:sz="0" w:space="0" w:color="auto"/>
        <w:right w:val="none" w:sz="0" w:space="0" w:color="auto"/>
      </w:divBdr>
    </w:div>
    <w:div w:id="1497186040">
      <w:bodyDiv w:val="1"/>
      <w:marLeft w:val="0"/>
      <w:marRight w:val="0"/>
      <w:marTop w:val="0"/>
      <w:marBottom w:val="0"/>
      <w:divBdr>
        <w:top w:val="none" w:sz="0" w:space="0" w:color="auto"/>
        <w:left w:val="none" w:sz="0" w:space="0" w:color="auto"/>
        <w:bottom w:val="none" w:sz="0" w:space="0" w:color="auto"/>
        <w:right w:val="none" w:sz="0" w:space="0" w:color="auto"/>
      </w:divBdr>
    </w:div>
    <w:div w:id="1497264472">
      <w:bodyDiv w:val="1"/>
      <w:marLeft w:val="0"/>
      <w:marRight w:val="0"/>
      <w:marTop w:val="0"/>
      <w:marBottom w:val="0"/>
      <w:divBdr>
        <w:top w:val="none" w:sz="0" w:space="0" w:color="auto"/>
        <w:left w:val="none" w:sz="0" w:space="0" w:color="auto"/>
        <w:bottom w:val="none" w:sz="0" w:space="0" w:color="auto"/>
        <w:right w:val="none" w:sz="0" w:space="0" w:color="auto"/>
      </w:divBdr>
    </w:div>
    <w:div w:id="1497309609">
      <w:bodyDiv w:val="1"/>
      <w:marLeft w:val="0"/>
      <w:marRight w:val="0"/>
      <w:marTop w:val="0"/>
      <w:marBottom w:val="0"/>
      <w:divBdr>
        <w:top w:val="none" w:sz="0" w:space="0" w:color="auto"/>
        <w:left w:val="none" w:sz="0" w:space="0" w:color="auto"/>
        <w:bottom w:val="none" w:sz="0" w:space="0" w:color="auto"/>
        <w:right w:val="none" w:sz="0" w:space="0" w:color="auto"/>
      </w:divBdr>
    </w:div>
    <w:div w:id="1497918887">
      <w:bodyDiv w:val="1"/>
      <w:marLeft w:val="0"/>
      <w:marRight w:val="0"/>
      <w:marTop w:val="0"/>
      <w:marBottom w:val="0"/>
      <w:divBdr>
        <w:top w:val="none" w:sz="0" w:space="0" w:color="auto"/>
        <w:left w:val="none" w:sz="0" w:space="0" w:color="auto"/>
        <w:bottom w:val="none" w:sz="0" w:space="0" w:color="auto"/>
        <w:right w:val="none" w:sz="0" w:space="0" w:color="auto"/>
      </w:divBdr>
    </w:div>
    <w:div w:id="1498109134">
      <w:bodyDiv w:val="1"/>
      <w:marLeft w:val="0"/>
      <w:marRight w:val="0"/>
      <w:marTop w:val="0"/>
      <w:marBottom w:val="0"/>
      <w:divBdr>
        <w:top w:val="none" w:sz="0" w:space="0" w:color="auto"/>
        <w:left w:val="none" w:sz="0" w:space="0" w:color="auto"/>
        <w:bottom w:val="none" w:sz="0" w:space="0" w:color="auto"/>
        <w:right w:val="none" w:sz="0" w:space="0" w:color="auto"/>
      </w:divBdr>
    </w:div>
    <w:div w:id="1498695172">
      <w:bodyDiv w:val="1"/>
      <w:marLeft w:val="0"/>
      <w:marRight w:val="0"/>
      <w:marTop w:val="0"/>
      <w:marBottom w:val="0"/>
      <w:divBdr>
        <w:top w:val="none" w:sz="0" w:space="0" w:color="auto"/>
        <w:left w:val="none" w:sz="0" w:space="0" w:color="auto"/>
        <w:bottom w:val="none" w:sz="0" w:space="0" w:color="auto"/>
        <w:right w:val="none" w:sz="0" w:space="0" w:color="auto"/>
      </w:divBdr>
    </w:div>
    <w:div w:id="1498811463">
      <w:bodyDiv w:val="1"/>
      <w:marLeft w:val="0"/>
      <w:marRight w:val="0"/>
      <w:marTop w:val="0"/>
      <w:marBottom w:val="0"/>
      <w:divBdr>
        <w:top w:val="none" w:sz="0" w:space="0" w:color="auto"/>
        <w:left w:val="none" w:sz="0" w:space="0" w:color="auto"/>
        <w:bottom w:val="none" w:sz="0" w:space="0" w:color="auto"/>
        <w:right w:val="none" w:sz="0" w:space="0" w:color="auto"/>
      </w:divBdr>
    </w:div>
    <w:div w:id="1499005787">
      <w:bodyDiv w:val="1"/>
      <w:marLeft w:val="0"/>
      <w:marRight w:val="0"/>
      <w:marTop w:val="0"/>
      <w:marBottom w:val="0"/>
      <w:divBdr>
        <w:top w:val="none" w:sz="0" w:space="0" w:color="auto"/>
        <w:left w:val="none" w:sz="0" w:space="0" w:color="auto"/>
        <w:bottom w:val="none" w:sz="0" w:space="0" w:color="auto"/>
        <w:right w:val="none" w:sz="0" w:space="0" w:color="auto"/>
      </w:divBdr>
    </w:div>
    <w:div w:id="1499073954">
      <w:bodyDiv w:val="1"/>
      <w:marLeft w:val="0"/>
      <w:marRight w:val="0"/>
      <w:marTop w:val="0"/>
      <w:marBottom w:val="0"/>
      <w:divBdr>
        <w:top w:val="none" w:sz="0" w:space="0" w:color="auto"/>
        <w:left w:val="none" w:sz="0" w:space="0" w:color="auto"/>
        <w:bottom w:val="none" w:sz="0" w:space="0" w:color="auto"/>
        <w:right w:val="none" w:sz="0" w:space="0" w:color="auto"/>
      </w:divBdr>
    </w:div>
    <w:div w:id="1499538713">
      <w:bodyDiv w:val="1"/>
      <w:marLeft w:val="0"/>
      <w:marRight w:val="0"/>
      <w:marTop w:val="0"/>
      <w:marBottom w:val="0"/>
      <w:divBdr>
        <w:top w:val="none" w:sz="0" w:space="0" w:color="auto"/>
        <w:left w:val="none" w:sz="0" w:space="0" w:color="auto"/>
        <w:bottom w:val="none" w:sz="0" w:space="0" w:color="auto"/>
        <w:right w:val="none" w:sz="0" w:space="0" w:color="auto"/>
      </w:divBdr>
    </w:div>
    <w:div w:id="1499886487">
      <w:bodyDiv w:val="1"/>
      <w:marLeft w:val="0"/>
      <w:marRight w:val="0"/>
      <w:marTop w:val="0"/>
      <w:marBottom w:val="0"/>
      <w:divBdr>
        <w:top w:val="none" w:sz="0" w:space="0" w:color="auto"/>
        <w:left w:val="none" w:sz="0" w:space="0" w:color="auto"/>
        <w:bottom w:val="none" w:sz="0" w:space="0" w:color="auto"/>
        <w:right w:val="none" w:sz="0" w:space="0" w:color="auto"/>
      </w:divBdr>
    </w:div>
    <w:div w:id="1499925632">
      <w:bodyDiv w:val="1"/>
      <w:marLeft w:val="0"/>
      <w:marRight w:val="0"/>
      <w:marTop w:val="0"/>
      <w:marBottom w:val="0"/>
      <w:divBdr>
        <w:top w:val="none" w:sz="0" w:space="0" w:color="auto"/>
        <w:left w:val="none" w:sz="0" w:space="0" w:color="auto"/>
        <w:bottom w:val="none" w:sz="0" w:space="0" w:color="auto"/>
        <w:right w:val="none" w:sz="0" w:space="0" w:color="auto"/>
      </w:divBdr>
    </w:div>
    <w:div w:id="1500078799">
      <w:bodyDiv w:val="1"/>
      <w:marLeft w:val="0"/>
      <w:marRight w:val="0"/>
      <w:marTop w:val="0"/>
      <w:marBottom w:val="0"/>
      <w:divBdr>
        <w:top w:val="none" w:sz="0" w:space="0" w:color="auto"/>
        <w:left w:val="none" w:sz="0" w:space="0" w:color="auto"/>
        <w:bottom w:val="none" w:sz="0" w:space="0" w:color="auto"/>
        <w:right w:val="none" w:sz="0" w:space="0" w:color="auto"/>
      </w:divBdr>
    </w:div>
    <w:div w:id="1500194281">
      <w:bodyDiv w:val="1"/>
      <w:marLeft w:val="0"/>
      <w:marRight w:val="0"/>
      <w:marTop w:val="0"/>
      <w:marBottom w:val="0"/>
      <w:divBdr>
        <w:top w:val="none" w:sz="0" w:space="0" w:color="auto"/>
        <w:left w:val="none" w:sz="0" w:space="0" w:color="auto"/>
        <w:bottom w:val="none" w:sz="0" w:space="0" w:color="auto"/>
        <w:right w:val="none" w:sz="0" w:space="0" w:color="auto"/>
      </w:divBdr>
    </w:div>
    <w:div w:id="1500925836">
      <w:bodyDiv w:val="1"/>
      <w:marLeft w:val="0"/>
      <w:marRight w:val="0"/>
      <w:marTop w:val="0"/>
      <w:marBottom w:val="0"/>
      <w:divBdr>
        <w:top w:val="none" w:sz="0" w:space="0" w:color="auto"/>
        <w:left w:val="none" w:sz="0" w:space="0" w:color="auto"/>
        <w:bottom w:val="none" w:sz="0" w:space="0" w:color="auto"/>
        <w:right w:val="none" w:sz="0" w:space="0" w:color="auto"/>
      </w:divBdr>
    </w:div>
    <w:div w:id="1501309070">
      <w:bodyDiv w:val="1"/>
      <w:marLeft w:val="0"/>
      <w:marRight w:val="0"/>
      <w:marTop w:val="0"/>
      <w:marBottom w:val="0"/>
      <w:divBdr>
        <w:top w:val="none" w:sz="0" w:space="0" w:color="auto"/>
        <w:left w:val="none" w:sz="0" w:space="0" w:color="auto"/>
        <w:bottom w:val="none" w:sz="0" w:space="0" w:color="auto"/>
        <w:right w:val="none" w:sz="0" w:space="0" w:color="auto"/>
      </w:divBdr>
    </w:div>
    <w:div w:id="1501310146">
      <w:bodyDiv w:val="1"/>
      <w:marLeft w:val="0"/>
      <w:marRight w:val="0"/>
      <w:marTop w:val="0"/>
      <w:marBottom w:val="0"/>
      <w:divBdr>
        <w:top w:val="none" w:sz="0" w:space="0" w:color="auto"/>
        <w:left w:val="none" w:sz="0" w:space="0" w:color="auto"/>
        <w:bottom w:val="none" w:sz="0" w:space="0" w:color="auto"/>
        <w:right w:val="none" w:sz="0" w:space="0" w:color="auto"/>
      </w:divBdr>
    </w:div>
    <w:div w:id="1501509429">
      <w:bodyDiv w:val="1"/>
      <w:marLeft w:val="0"/>
      <w:marRight w:val="0"/>
      <w:marTop w:val="0"/>
      <w:marBottom w:val="0"/>
      <w:divBdr>
        <w:top w:val="none" w:sz="0" w:space="0" w:color="auto"/>
        <w:left w:val="none" w:sz="0" w:space="0" w:color="auto"/>
        <w:bottom w:val="none" w:sz="0" w:space="0" w:color="auto"/>
        <w:right w:val="none" w:sz="0" w:space="0" w:color="auto"/>
      </w:divBdr>
    </w:div>
    <w:div w:id="1501656914">
      <w:bodyDiv w:val="1"/>
      <w:marLeft w:val="0"/>
      <w:marRight w:val="0"/>
      <w:marTop w:val="0"/>
      <w:marBottom w:val="0"/>
      <w:divBdr>
        <w:top w:val="none" w:sz="0" w:space="0" w:color="auto"/>
        <w:left w:val="none" w:sz="0" w:space="0" w:color="auto"/>
        <w:bottom w:val="none" w:sz="0" w:space="0" w:color="auto"/>
        <w:right w:val="none" w:sz="0" w:space="0" w:color="auto"/>
      </w:divBdr>
    </w:div>
    <w:div w:id="1502507939">
      <w:bodyDiv w:val="1"/>
      <w:marLeft w:val="0"/>
      <w:marRight w:val="0"/>
      <w:marTop w:val="0"/>
      <w:marBottom w:val="0"/>
      <w:divBdr>
        <w:top w:val="none" w:sz="0" w:space="0" w:color="auto"/>
        <w:left w:val="none" w:sz="0" w:space="0" w:color="auto"/>
        <w:bottom w:val="none" w:sz="0" w:space="0" w:color="auto"/>
        <w:right w:val="none" w:sz="0" w:space="0" w:color="auto"/>
      </w:divBdr>
    </w:div>
    <w:div w:id="1502576344">
      <w:bodyDiv w:val="1"/>
      <w:marLeft w:val="0"/>
      <w:marRight w:val="0"/>
      <w:marTop w:val="0"/>
      <w:marBottom w:val="0"/>
      <w:divBdr>
        <w:top w:val="none" w:sz="0" w:space="0" w:color="auto"/>
        <w:left w:val="none" w:sz="0" w:space="0" w:color="auto"/>
        <w:bottom w:val="none" w:sz="0" w:space="0" w:color="auto"/>
        <w:right w:val="none" w:sz="0" w:space="0" w:color="auto"/>
      </w:divBdr>
    </w:div>
    <w:div w:id="1502618566">
      <w:bodyDiv w:val="1"/>
      <w:marLeft w:val="0"/>
      <w:marRight w:val="0"/>
      <w:marTop w:val="0"/>
      <w:marBottom w:val="0"/>
      <w:divBdr>
        <w:top w:val="none" w:sz="0" w:space="0" w:color="auto"/>
        <w:left w:val="none" w:sz="0" w:space="0" w:color="auto"/>
        <w:bottom w:val="none" w:sz="0" w:space="0" w:color="auto"/>
        <w:right w:val="none" w:sz="0" w:space="0" w:color="auto"/>
      </w:divBdr>
    </w:div>
    <w:div w:id="1502695753">
      <w:bodyDiv w:val="1"/>
      <w:marLeft w:val="0"/>
      <w:marRight w:val="0"/>
      <w:marTop w:val="0"/>
      <w:marBottom w:val="0"/>
      <w:divBdr>
        <w:top w:val="none" w:sz="0" w:space="0" w:color="auto"/>
        <w:left w:val="none" w:sz="0" w:space="0" w:color="auto"/>
        <w:bottom w:val="none" w:sz="0" w:space="0" w:color="auto"/>
        <w:right w:val="none" w:sz="0" w:space="0" w:color="auto"/>
      </w:divBdr>
    </w:div>
    <w:div w:id="1502968395">
      <w:bodyDiv w:val="1"/>
      <w:marLeft w:val="0"/>
      <w:marRight w:val="0"/>
      <w:marTop w:val="0"/>
      <w:marBottom w:val="0"/>
      <w:divBdr>
        <w:top w:val="none" w:sz="0" w:space="0" w:color="auto"/>
        <w:left w:val="none" w:sz="0" w:space="0" w:color="auto"/>
        <w:bottom w:val="none" w:sz="0" w:space="0" w:color="auto"/>
        <w:right w:val="none" w:sz="0" w:space="0" w:color="auto"/>
      </w:divBdr>
    </w:div>
    <w:div w:id="1502968996">
      <w:bodyDiv w:val="1"/>
      <w:marLeft w:val="0"/>
      <w:marRight w:val="0"/>
      <w:marTop w:val="0"/>
      <w:marBottom w:val="0"/>
      <w:divBdr>
        <w:top w:val="none" w:sz="0" w:space="0" w:color="auto"/>
        <w:left w:val="none" w:sz="0" w:space="0" w:color="auto"/>
        <w:bottom w:val="none" w:sz="0" w:space="0" w:color="auto"/>
        <w:right w:val="none" w:sz="0" w:space="0" w:color="auto"/>
      </w:divBdr>
    </w:div>
    <w:div w:id="1503201696">
      <w:bodyDiv w:val="1"/>
      <w:marLeft w:val="0"/>
      <w:marRight w:val="0"/>
      <w:marTop w:val="0"/>
      <w:marBottom w:val="0"/>
      <w:divBdr>
        <w:top w:val="none" w:sz="0" w:space="0" w:color="auto"/>
        <w:left w:val="none" w:sz="0" w:space="0" w:color="auto"/>
        <w:bottom w:val="none" w:sz="0" w:space="0" w:color="auto"/>
        <w:right w:val="none" w:sz="0" w:space="0" w:color="auto"/>
      </w:divBdr>
    </w:div>
    <w:div w:id="1503426679">
      <w:bodyDiv w:val="1"/>
      <w:marLeft w:val="0"/>
      <w:marRight w:val="0"/>
      <w:marTop w:val="0"/>
      <w:marBottom w:val="0"/>
      <w:divBdr>
        <w:top w:val="none" w:sz="0" w:space="0" w:color="auto"/>
        <w:left w:val="none" w:sz="0" w:space="0" w:color="auto"/>
        <w:bottom w:val="none" w:sz="0" w:space="0" w:color="auto"/>
        <w:right w:val="none" w:sz="0" w:space="0" w:color="auto"/>
      </w:divBdr>
    </w:div>
    <w:div w:id="1503541591">
      <w:bodyDiv w:val="1"/>
      <w:marLeft w:val="0"/>
      <w:marRight w:val="0"/>
      <w:marTop w:val="0"/>
      <w:marBottom w:val="0"/>
      <w:divBdr>
        <w:top w:val="none" w:sz="0" w:space="0" w:color="auto"/>
        <w:left w:val="none" w:sz="0" w:space="0" w:color="auto"/>
        <w:bottom w:val="none" w:sz="0" w:space="0" w:color="auto"/>
        <w:right w:val="none" w:sz="0" w:space="0" w:color="auto"/>
      </w:divBdr>
    </w:div>
    <w:div w:id="1503620732">
      <w:bodyDiv w:val="1"/>
      <w:marLeft w:val="0"/>
      <w:marRight w:val="0"/>
      <w:marTop w:val="0"/>
      <w:marBottom w:val="0"/>
      <w:divBdr>
        <w:top w:val="none" w:sz="0" w:space="0" w:color="auto"/>
        <w:left w:val="none" w:sz="0" w:space="0" w:color="auto"/>
        <w:bottom w:val="none" w:sz="0" w:space="0" w:color="auto"/>
        <w:right w:val="none" w:sz="0" w:space="0" w:color="auto"/>
      </w:divBdr>
    </w:div>
    <w:div w:id="1503666527">
      <w:bodyDiv w:val="1"/>
      <w:marLeft w:val="0"/>
      <w:marRight w:val="0"/>
      <w:marTop w:val="0"/>
      <w:marBottom w:val="0"/>
      <w:divBdr>
        <w:top w:val="none" w:sz="0" w:space="0" w:color="auto"/>
        <w:left w:val="none" w:sz="0" w:space="0" w:color="auto"/>
        <w:bottom w:val="none" w:sz="0" w:space="0" w:color="auto"/>
        <w:right w:val="none" w:sz="0" w:space="0" w:color="auto"/>
      </w:divBdr>
      <w:divsChild>
        <w:div w:id="716054016">
          <w:marLeft w:val="480"/>
          <w:marRight w:val="0"/>
          <w:marTop w:val="0"/>
          <w:marBottom w:val="0"/>
          <w:divBdr>
            <w:top w:val="none" w:sz="0" w:space="0" w:color="auto"/>
            <w:left w:val="none" w:sz="0" w:space="0" w:color="auto"/>
            <w:bottom w:val="none" w:sz="0" w:space="0" w:color="auto"/>
            <w:right w:val="none" w:sz="0" w:space="0" w:color="auto"/>
          </w:divBdr>
        </w:div>
        <w:div w:id="2074815092">
          <w:marLeft w:val="480"/>
          <w:marRight w:val="0"/>
          <w:marTop w:val="0"/>
          <w:marBottom w:val="0"/>
          <w:divBdr>
            <w:top w:val="none" w:sz="0" w:space="0" w:color="auto"/>
            <w:left w:val="none" w:sz="0" w:space="0" w:color="auto"/>
            <w:bottom w:val="none" w:sz="0" w:space="0" w:color="auto"/>
            <w:right w:val="none" w:sz="0" w:space="0" w:color="auto"/>
          </w:divBdr>
        </w:div>
        <w:div w:id="1232160176">
          <w:marLeft w:val="480"/>
          <w:marRight w:val="0"/>
          <w:marTop w:val="0"/>
          <w:marBottom w:val="0"/>
          <w:divBdr>
            <w:top w:val="none" w:sz="0" w:space="0" w:color="auto"/>
            <w:left w:val="none" w:sz="0" w:space="0" w:color="auto"/>
            <w:bottom w:val="none" w:sz="0" w:space="0" w:color="auto"/>
            <w:right w:val="none" w:sz="0" w:space="0" w:color="auto"/>
          </w:divBdr>
        </w:div>
        <w:div w:id="133790394">
          <w:marLeft w:val="480"/>
          <w:marRight w:val="0"/>
          <w:marTop w:val="0"/>
          <w:marBottom w:val="0"/>
          <w:divBdr>
            <w:top w:val="none" w:sz="0" w:space="0" w:color="auto"/>
            <w:left w:val="none" w:sz="0" w:space="0" w:color="auto"/>
            <w:bottom w:val="none" w:sz="0" w:space="0" w:color="auto"/>
            <w:right w:val="none" w:sz="0" w:space="0" w:color="auto"/>
          </w:divBdr>
        </w:div>
        <w:div w:id="1443917403">
          <w:marLeft w:val="480"/>
          <w:marRight w:val="0"/>
          <w:marTop w:val="0"/>
          <w:marBottom w:val="0"/>
          <w:divBdr>
            <w:top w:val="none" w:sz="0" w:space="0" w:color="auto"/>
            <w:left w:val="none" w:sz="0" w:space="0" w:color="auto"/>
            <w:bottom w:val="none" w:sz="0" w:space="0" w:color="auto"/>
            <w:right w:val="none" w:sz="0" w:space="0" w:color="auto"/>
          </w:divBdr>
        </w:div>
        <w:div w:id="871498126">
          <w:marLeft w:val="480"/>
          <w:marRight w:val="0"/>
          <w:marTop w:val="0"/>
          <w:marBottom w:val="0"/>
          <w:divBdr>
            <w:top w:val="none" w:sz="0" w:space="0" w:color="auto"/>
            <w:left w:val="none" w:sz="0" w:space="0" w:color="auto"/>
            <w:bottom w:val="none" w:sz="0" w:space="0" w:color="auto"/>
            <w:right w:val="none" w:sz="0" w:space="0" w:color="auto"/>
          </w:divBdr>
        </w:div>
        <w:div w:id="577519614">
          <w:marLeft w:val="480"/>
          <w:marRight w:val="0"/>
          <w:marTop w:val="0"/>
          <w:marBottom w:val="0"/>
          <w:divBdr>
            <w:top w:val="none" w:sz="0" w:space="0" w:color="auto"/>
            <w:left w:val="none" w:sz="0" w:space="0" w:color="auto"/>
            <w:bottom w:val="none" w:sz="0" w:space="0" w:color="auto"/>
            <w:right w:val="none" w:sz="0" w:space="0" w:color="auto"/>
          </w:divBdr>
        </w:div>
        <w:div w:id="375592880">
          <w:marLeft w:val="480"/>
          <w:marRight w:val="0"/>
          <w:marTop w:val="0"/>
          <w:marBottom w:val="0"/>
          <w:divBdr>
            <w:top w:val="none" w:sz="0" w:space="0" w:color="auto"/>
            <w:left w:val="none" w:sz="0" w:space="0" w:color="auto"/>
            <w:bottom w:val="none" w:sz="0" w:space="0" w:color="auto"/>
            <w:right w:val="none" w:sz="0" w:space="0" w:color="auto"/>
          </w:divBdr>
        </w:div>
        <w:div w:id="1131169798">
          <w:marLeft w:val="480"/>
          <w:marRight w:val="0"/>
          <w:marTop w:val="0"/>
          <w:marBottom w:val="0"/>
          <w:divBdr>
            <w:top w:val="none" w:sz="0" w:space="0" w:color="auto"/>
            <w:left w:val="none" w:sz="0" w:space="0" w:color="auto"/>
            <w:bottom w:val="none" w:sz="0" w:space="0" w:color="auto"/>
            <w:right w:val="none" w:sz="0" w:space="0" w:color="auto"/>
          </w:divBdr>
        </w:div>
        <w:div w:id="869146678">
          <w:marLeft w:val="480"/>
          <w:marRight w:val="0"/>
          <w:marTop w:val="0"/>
          <w:marBottom w:val="0"/>
          <w:divBdr>
            <w:top w:val="none" w:sz="0" w:space="0" w:color="auto"/>
            <w:left w:val="none" w:sz="0" w:space="0" w:color="auto"/>
            <w:bottom w:val="none" w:sz="0" w:space="0" w:color="auto"/>
            <w:right w:val="none" w:sz="0" w:space="0" w:color="auto"/>
          </w:divBdr>
        </w:div>
        <w:div w:id="1022824326">
          <w:marLeft w:val="480"/>
          <w:marRight w:val="0"/>
          <w:marTop w:val="0"/>
          <w:marBottom w:val="0"/>
          <w:divBdr>
            <w:top w:val="none" w:sz="0" w:space="0" w:color="auto"/>
            <w:left w:val="none" w:sz="0" w:space="0" w:color="auto"/>
            <w:bottom w:val="none" w:sz="0" w:space="0" w:color="auto"/>
            <w:right w:val="none" w:sz="0" w:space="0" w:color="auto"/>
          </w:divBdr>
        </w:div>
        <w:div w:id="479544205">
          <w:marLeft w:val="480"/>
          <w:marRight w:val="0"/>
          <w:marTop w:val="0"/>
          <w:marBottom w:val="0"/>
          <w:divBdr>
            <w:top w:val="none" w:sz="0" w:space="0" w:color="auto"/>
            <w:left w:val="none" w:sz="0" w:space="0" w:color="auto"/>
            <w:bottom w:val="none" w:sz="0" w:space="0" w:color="auto"/>
            <w:right w:val="none" w:sz="0" w:space="0" w:color="auto"/>
          </w:divBdr>
        </w:div>
        <w:div w:id="653535071">
          <w:marLeft w:val="480"/>
          <w:marRight w:val="0"/>
          <w:marTop w:val="0"/>
          <w:marBottom w:val="0"/>
          <w:divBdr>
            <w:top w:val="none" w:sz="0" w:space="0" w:color="auto"/>
            <w:left w:val="none" w:sz="0" w:space="0" w:color="auto"/>
            <w:bottom w:val="none" w:sz="0" w:space="0" w:color="auto"/>
            <w:right w:val="none" w:sz="0" w:space="0" w:color="auto"/>
          </w:divBdr>
        </w:div>
        <w:div w:id="2025207845">
          <w:marLeft w:val="480"/>
          <w:marRight w:val="0"/>
          <w:marTop w:val="0"/>
          <w:marBottom w:val="0"/>
          <w:divBdr>
            <w:top w:val="none" w:sz="0" w:space="0" w:color="auto"/>
            <w:left w:val="none" w:sz="0" w:space="0" w:color="auto"/>
            <w:bottom w:val="none" w:sz="0" w:space="0" w:color="auto"/>
            <w:right w:val="none" w:sz="0" w:space="0" w:color="auto"/>
          </w:divBdr>
        </w:div>
        <w:div w:id="128941926">
          <w:marLeft w:val="480"/>
          <w:marRight w:val="0"/>
          <w:marTop w:val="0"/>
          <w:marBottom w:val="0"/>
          <w:divBdr>
            <w:top w:val="none" w:sz="0" w:space="0" w:color="auto"/>
            <w:left w:val="none" w:sz="0" w:space="0" w:color="auto"/>
            <w:bottom w:val="none" w:sz="0" w:space="0" w:color="auto"/>
            <w:right w:val="none" w:sz="0" w:space="0" w:color="auto"/>
          </w:divBdr>
        </w:div>
        <w:div w:id="708913770">
          <w:marLeft w:val="480"/>
          <w:marRight w:val="0"/>
          <w:marTop w:val="0"/>
          <w:marBottom w:val="0"/>
          <w:divBdr>
            <w:top w:val="none" w:sz="0" w:space="0" w:color="auto"/>
            <w:left w:val="none" w:sz="0" w:space="0" w:color="auto"/>
            <w:bottom w:val="none" w:sz="0" w:space="0" w:color="auto"/>
            <w:right w:val="none" w:sz="0" w:space="0" w:color="auto"/>
          </w:divBdr>
        </w:div>
        <w:div w:id="1161971065">
          <w:marLeft w:val="480"/>
          <w:marRight w:val="0"/>
          <w:marTop w:val="0"/>
          <w:marBottom w:val="0"/>
          <w:divBdr>
            <w:top w:val="none" w:sz="0" w:space="0" w:color="auto"/>
            <w:left w:val="none" w:sz="0" w:space="0" w:color="auto"/>
            <w:bottom w:val="none" w:sz="0" w:space="0" w:color="auto"/>
            <w:right w:val="none" w:sz="0" w:space="0" w:color="auto"/>
          </w:divBdr>
        </w:div>
        <w:div w:id="1216158948">
          <w:marLeft w:val="480"/>
          <w:marRight w:val="0"/>
          <w:marTop w:val="0"/>
          <w:marBottom w:val="0"/>
          <w:divBdr>
            <w:top w:val="none" w:sz="0" w:space="0" w:color="auto"/>
            <w:left w:val="none" w:sz="0" w:space="0" w:color="auto"/>
            <w:bottom w:val="none" w:sz="0" w:space="0" w:color="auto"/>
            <w:right w:val="none" w:sz="0" w:space="0" w:color="auto"/>
          </w:divBdr>
        </w:div>
        <w:div w:id="1717584062">
          <w:marLeft w:val="480"/>
          <w:marRight w:val="0"/>
          <w:marTop w:val="0"/>
          <w:marBottom w:val="0"/>
          <w:divBdr>
            <w:top w:val="none" w:sz="0" w:space="0" w:color="auto"/>
            <w:left w:val="none" w:sz="0" w:space="0" w:color="auto"/>
            <w:bottom w:val="none" w:sz="0" w:space="0" w:color="auto"/>
            <w:right w:val="none" w:sz="0" w:space="0" w:color="auto"/>
          </w:divBdr>
        </w:div>
        <w:div w:id="1196701246">
          <w:marLeft w:val="480"/>
          <w:marRight w:val="0"/>
          <w:marTop w:val="0"/>
          <w:marBottom w:val="0"/>
          <w:divBdr>
            <w:top w:val="none" w:sz="0" w:space="0" w:color="auto"/>
            <w:left w:val="none" w:sz="0" w:space="0" w:color="auto"/>
            <w:bottom w:val="none" w:sz="0" w:space="0" w:color="auto"/>
            <w:right w:val="none" w:sz="0" w:space="0" w:color="auto"/>
          </w:divBdr>
        </w:div>
        <w:div w:id="102265398">
          <w:marLeft w:val="480"/>
          <w:marRight w:val="0"/>
          <w:marTop w:val="0"/>
          <w:marBottom w:val="0"/>
          <w:divBdr>
            <w:top w:val="none" w:sz="0" w:space="0" w:color="auto"/>
            <w:left w:val="none" w:sz="0" w:space="0" w:color="auto"/>
            <w:bottom w:val="none" w:sz="0" w:space="0" w:color="auto"/>
            <w:right w:val="none" w:sz="0" w:space="0" w:color="auto"/>
          </w:divBdr>
        </w:div>
        <w:div w:id="790592586">
          <w:marLeft w:val="480"/>
          <w:marRight w:val="0"/>
          <w:marTop w:val="0"/>
          <w:marBottom w:val="0"/>
          <w:divBdr>
            <w:top w:val="none" w:sz="0" w:space="0" w:color="auto"/>
            <w:left w:val="none" w:sz="0" w:space="0" w:color="auto"/>
            <w:bottom w:val="none" w:sz="0" w:space="0" w:color="auto"/>
            <w:right w:val="none" w:sz="0" w:space="0" w:color="auto"/>
          </w:divBdr>
        </w:div>
        <w:div w:id="1549338061">
          <w:marLeft w:val="480"/>
          <w:marRight w:val="0"/>
          <w:marTop w:val="0"/>
          <w:marBottom w:val="0"/>
          <w:divBdr>
            <w:top w:val="none" w:sz="0" w:space="0" w:color="auto"/>
            <w:left w:val="none" w:sz="0" w:space="0" w:color="auto"/>
            <w:bottom w:val="none" w:sz="0" w:space="0" w:color="auto"/>
            <w:right w:val="none" w:sz="0" w:space="0" w:color="auto"/>
          </w:divBdr>
        </w:div>
        <w:div w:id="175466634">
          <w:marLeft w:val="480"/>
          <w:marRight w:val="0"/>
          <w:marTop w:val="0"/>
          <w:marBottom w:val="0"/>
          <w:divBdr>
            <w:top w:val="none" w:sz="0" w:space="0" w:color="auto"/>
            <w:left w:val="none" w:sz="0" w:space="0" w:color="auto"/>
            <w:bottom w:val="none" w:sz="0" w:space="0" w:color="auto"/>
            <w:right w:val="none" w:sz="0" w:space="0" w:color="auto"/>
          </w:divBdr>
        </w:div>
        <w:div w:id="436682258">
          <w:marLeft w:val="480"/>
          <w:marRight w:val="0"/>
          <w:marTop w:val="0"/>
          <w:marBottom w:val="0"/>
          <w:divBdr>
            <w:top w:val="none" w:sz="0" w:space="0" w:color="auto"/>
            <w:left w:val="none" w:sz="0" w:space="0" w:color="auto"/>
            <w:bottom w:val="none" w:sz="0" w:space="0" w:color="auto"/>
            <w:right w:val="none" w:sz="0" w:space="0" w:color="auto"/>
          </w:divBdr>
        </w:div>
        <w:div w:id="1205024381">
          <w:marLeft w:val="480"/>
          <w:marRight w:val="0"/>
          <w:marTop w:val="0"/>
          <w:marBottom w:val="0"/>
          <w:divBdr>
            <w:top w:val="none" w:sz="0" w:space="0" w:color="auto"/>
            <w:left w:val="none" w:sz="0" w:space="0" w:color="auto"/>
            <w:bottom w:val="none" w:sz="0" w:space="0" w:color="auto"/>
            <w:right w:val="none" w:sz="0" w:space="0" w:color="auto"/>
          </w:divBdr>
        </w:div>
        <w:div w:id="2079864299">
          <w:marLeft w:val="480"/>
          <w:marRight w:val="0"/>
          <w:marTop w:val="0"/>
          <w:marBottom w:val="0"/>
          <w:divBdr>
            <w:top w:val="none" w:sz="0" w:space="0" w:color="auto"/>
            <w:left w:val="none" w:sz="0" w:space="0" w:color="auto"/>
            <w:bottom w:val="none" w:sz="0" w:space="0" w:color="auto"/>
            <w:right w:val="none" w:sz="0" w:space="0" w:color="auto"/>
          </w:divBdr>
        </w:div>
        <w:div w:id="432407306">
          <w:marLeft w:val="480"/>
          <w:marRight w:val="0"/>
          <w:marTop w:val="0"/>
          <w:marBottom w:val="0"/>
          <w:divBdr>
            <w:top w:val="none" w:sz="0" w:space="0" w:color="auto"/>
            <w:left w:val="none" w:sz="0" w:space="0" w:color="auto"/>
            <w:bottom w:val="none" w:sz="0" w:space="0" w:color="auto"/>
            <w:right w:val="none" w:sz="0" w:space="0" w:color="auto"/>
          </w:divBdr>
        </w:div>
        <w:div w:id="760951339">
          <w:marLeft w:val="480"/>
          <w:marRight w:val="0"/>
          <w:marTop w:val="0"/>
          <w:marBottom w:val="0"/>
          <w:divBdr>
            <w:top w:val="none" w:sz="0" w:space="0" w:color="auto"/>
            <w:left w:val="none" w:sz="0" w:space="0" w:color="auto"/>
            <w:bottom w:val="none" w:sz="0" w:space="0" w:color="auto"/>
            <w:right w:val="none" w:sz="0" w:space="0" w:color="auto"/>
          </w:divBdr>
        </w:div>
        <w:div w:id="948313053">
          <w:marLeft w:val="480"/>
          <w:marRight w:val="0"/>
          <w:marTop w:val="0"/>
          <w:marBottom w:val="0"/>
          <w:divBdr>
            <w:top w:val="none" w:sz="0" w:space="0" w:color="auto"/>
            <w:left w:val="none" w:sz="0" w:space="0" w:color="auto"/>
            <w:bottom w:val="none" w:sz="0" w:space="0" w:color="auto"/>
            <w:right w:val="none" w:sz="0" w:space="0" w:color="auto"/>
          </w:divBdr>
        </w:div>
        <w:div w:id="275210985">
          <w:marLeft w:val="480"/>
          <w:marRight w:val="0"/>
          <w:marTop w:val="0"/>
          <w:marBottom w:val="0"/>
          <w:divBdr>
            <w:top w:val="none" w:sz="0" w:space="0" w:color="auto"/>
            <w:left w:val="none" w:sz="0" w:space="0" w:color="auto"/>
            <w:bottom w:val="none" w:sz="0" w:space="0" w:color="auto"/>
            <w:right w:val="none" w:sz="0" w:space="0" w:color="auto"/>
          </w:divBdr>
        </w:div>
        <w:div w:id="807011234">
          <w:marLeft w:val="480"/>
          <w:marRight w:val="0"/>
          <w:marTop w:val="0"/>
          <w:marBottom w:val="0"/>
          <w:divBdr>
            <w:top w:val="none" w:sz="0" w:space="0" w:color="auto"/>
            <w:left w:val="none" w:sz="0" w:space="0" w:color="auto"/>
            <w:bottom w:val="none" w:sz="0" w:space="0" w:color="auto"/>
            <w:right w:val="none" w:sz="0" w:space="0" w:color="auto"/>
          </w:divBdr>
        </w:div>
        <w:div w:id="1833065114">
          <w:marLeft w:val="480"/>
          <w:marRight w:val="0"/>
          <w:marTop w:val="0"/>
          <w:marBottom w:val="0"/>
          <w:divBdr>
            <w:top w:val="none" w:sz="0" w:space="0" w:color="auto"/>
            <w:left w:val="none" w:sz="0" w:space="0" w:color="auto"/>
            <w:bottom w:val="none" w:sz="0" w:space="0" w:color="auto"/>
            <w:right w:val="none" w:sz="0" w:space="0" w:color="auto"/>
          </w:divBdr>
        </w:div>
        <w:div w:id="2067872073">
          <w:marLeft w:val="480"/>
          <w:marRight w:val="0"/>
          <w:marTop w:val="0"/>
          <w:marBottom w:val="0"/>
          <w:divBdr>
            <w:top w:val="none" w:sz="0" w:space="0" w:color="auto"/>
            <w:left w:val="none" w:sz="0" w:space="0" w:color="auto"/>
            <w:bottom w:val="none" w:sz="0" w:space="0" w:color="auto"/>
            <w:right w:val="none" w:sz="0" w:space="0" w:color="auto"/>
          </w:divBdr>
        </w:div>
        <w:div w:id="915897149">
          <w:marLeft w:val="480"/>
          <w:marRight w:val="0"/>
          <w:marTop w:val="0"/>
          <w:marBottom w:val="0"/>
          <w:divBdr>
            <w:top w:val="none" w:sz="0" w:space="0" w:color="auto"/>
            <w:left w:val="none" w:sz="0" w:space="0" w:color="auto"/>
            <w:bottom w:val="none" w:sz="0" w:space="0" w:color="auto"/>
            <w:right w:val="none" w:sz="0" w:space="0" w:color="auto"/>
          </w:divBdr>
        </w:div>
        <w:div w:id="1869100133">
          <w:marLeft w:val="480"/>
          <w:marRight w:val="0"/>
          <w:marTop w:val="0"/>
          <w:marBottom w:val="0"/>
          <w:divBdr>
            <w:top w:val="none" w:sz="0" w:space="0" w:color="auto"/>
            <w:left w:val="none" w:sz="0" w:space="0" w:color="auto"/>
            <w:bottom w:val="none" w:sz="0" w:space="0" w:color="auto"/>
            <w:right w:val="none" w:sz="0" w:space="0" w:color="auto"/>
          </w:divBdr>
        </w:div>
        <w:div w:id="581305664">
          <w:marLeft w:val="480"/>
          <w:marRight w:val="0"/>
          <w:marTop w:val="0"/>
          <w:marBottom w:val="0"/>
          <w:divBdr>
            <w:top w:val="none" w:sz="0" w:space="0" w:color="auto"/>
            <w:left w:val="none" w:sz="0" w:space="0" w:color="auto"/>
            <w:bottom w:val="none" w:sz="0" w:space="0" w:color="auto"/>
            <w:right w:val="none" w:sz="0" w:space="0" w:color="auto"/>
          </w:divBdr>
        </w:div>
        <w:div w:id="2059360003">
          <w:marLeft w:val="480"/>
          <w:marRight w:val="0"/>
          <w:marTop w:val="0"/>
          <w:marBottom w:val="0"/>
          <w:divBdr>
            <w:top w:val="none" w:sz="0" w:space="0" w:color="auto"/>
            <w:left w:val="none" w:sz="0" w:space="0" w:color="auto"/>
            <w:bottom w:val="none" w:sz="0" w:space="0" w:color="auto"/>
            <w:right w:val="none" w:sz="0" w:space="0" w:color="auto"/>
          </w:divBdr>
        </w:div>
        <w:div w:id="489097159">
          <w:marLeft w:val="480"/>
          <w:marRight w:val="0"/>
          <w:marTop w:val="0"/>
          <w:marBottom w:val="0"/>
          <w:divBdr>
            <w:top w:val="none" w:sz="0" w:space="0" w:color="auto"/>
            <w:left w:val="none" w:sz="0" w:space="0" w:color="auto"/>
            <w:bottom w:val="none" w:sz="0" w:space="0" w:color="auto"/>
            <w:right w:val="none" w:sz="0" w:space="0" w:color="auto"/>
          </w:divBdr>
        </w:div>
        <w:div w:id="1486436377">
          <w:marLeft w:val="480"/>
          <w:marRight w:val="0"/>
          <w:marTop w:val="0"/>
          <w:marBottom w:val="0"/>
          <w:divBdr>
            <w:top w:val="none" w:sz="0" w:space="0" w:color="auto"/>
            <w:left w:val="none" w:sz="0" w:space="0" w:color="auto"/>
            <w:bottom w:val="none" w:sz="0" w:space="0" w:color="auto"/>
            <w:right w:val="none" w:sz="0" w:space="0" w:color="auto"/>
          </w:divBdr>
        </w:div>
        <w:div w:id="861280635">
          <w:marLeft w:val="480"/>
          <w:marRight w:val="0"/>
          <w:marTop w:val="0"/>
          <w:marBottom w:val="0"/>
          <w:divBdr>
            <w:top w:val="none" w:sz="0" w:space="0" w:color="auto"/>
            <w:left w:val="none" w:sz="0" w:space="0" w:color="auto"/>
            <w:bottom w:val="none" w:sz="0" w:space="0" w:color="auto"/>
            <w:right w:val="none" w:sz="0" w:space="0" w:color="auto"/>
          </w:divBdr>
        </w:div>
        <w:div w:id="256984111">
          <w:marLeft w:val="480"/>
          <w:marRight w:val="0"/>
          <w:marTop w:val="0"/>
          <w:marBottom w:val="0"/>
          <w:divBdr>
            <w:top w:val="none" w:sz="0" w:space="0" w:color="auto"/>
            <w:left w:val="none" w:sz="0" w:space="0" w:color="auto"/>
            <w:bottom w:val="none" w:sz="0" w:space="0" w:color="auto"/>
            <w:right w:val="none" w:sz="0" w:space="0" w:color="auto"/>
          </w:divBdr>
        </w:div>
        <w:div w:id="1849640611">
          <w:marLeft w:val="480"/>
          <w:marRight w:val="0"/>
          <w:marTop w:val="0"/>
          <w:marBottom w:val="0"/>
          <w:divBdr>
            <w:top w:val="none" w:sz="0" w:space="0" w:color="auto"/>
            <w:left w:val="none" w:sz="0" w:space="0" w:color="auto"/>
            <w:bottom w:val="none" w:sz="0" w:space="0" w:color="auto"/>
            <w:right w:val="none" w:sz="0" w:space="0" w:color="auto"/>
          </w:divBdr>
        </w:div>
        <w:div w:id="1932736594">
          <w:marLeft w:val="480"/>
          <w:marRight w:val="0"/>
          <w:marTop w:val="0"/>
          <w:marBottom w:val="0"/>
          <w:divBdr>
            <w:top w:val="none" w:sz="0" w:space="0" w:color="auto"/>
            <w:left w:val="none" w:sz="0" w:space="0" w:color="auto"/>
            <w:bottom w:val="none" w:sz="0" w:space="0" w:color="auto"/>
            <w:right w:val="none" w:sz="0" w:space="0" w:color="auto"/>
          </w:divBdr>
        </w:div>
        <w:div w:id="879904260">
          <w:marLeft w:val="480"/>
          <w:marRight w:val="0"/>
          <w:marTop w:val="0"/>
          <w:marBottom w:val="0"/>
          <w:divBdr>
            <w:top w:val="none" w:sz="0" w:space="0" w:color="auto"/>
            <w:left w:val="none" w:sz="0" w:space="0" w:color="auto"/>
            <w:bottom w:val="none" w:sz="0" w:space="0" w:color="auto"/>
            <w:right w:val="none" w:sz="0" w:space="0" w:color="auto"/>
          </w:divBdr>
        </w:div>
        <w:div w:id="287666422">
          <w:marLeft w:val="480"/>
          <w:marRight w:val="0"/>
          <w:marTop w:val="0"/>
          <w:marBottom w:val="0"/>
          <w:divBdr>
            <w:top w:val="none" w:sz="0" w:space="0" w:color="auto"/>
            <w:left w:val="none" w:sz="0" w:space="0" w:color="auto"/>
            <w:bottom w:val="none" w:sz="0" w:space="0" w:color="auto"/>
            <w:right w:val="none" w:sz="0" w:space="0" w:color="auto"/>
          </w:divBdr>
        </w:div>
        <w:div w:id="909920358">
          <w:marLeft w:val="480"/>
          <w:marRight w:val="0"/>
          <w:marTop w:val="0"/>
          <w:marBottom w:val="0"/>
          <w:divBdr>
            <w:top w:val="none" w:sz="0" w:space="0" w:color="auto"/>
            <w:left w:val="none" w:sz="0" w:space="0" w:color="auto"/>
            <w:bottom w:val="none" w:sz="0" w:space="0" w:color="auto"/>
            <w:right w:val="none" w:sz="0" w:space="0" w:color="auto"/>
          </w:divBdr>
        </w:div>
        <w:div w:id="510726727">
          <w:marLeft w:val="480"/>
          <w:marRight w:val="0"/>
          <w:marTop w:val="0"/>
          <w:marBottom w:val="0"/>
          <w:divBdr>
            <w:top w:val="none" w:sz="0" w:space="0" w:color="auto"/>
            <w:left w:val="none" w:sz="0" w:space="0" w:color="auto"/>
            <w:bottom w:val="none" w:sz="0" w:space="0" w:color="auto"/>
            <w:right w:val="none" w:sz="0" w:space="0" w:color="auto"/>
          </w:divBdr>
        </w:div>
        <w:div w:id="1143736130">
          <w:marLeft w:val="480"/>
          <w:marRight w:val="0"/>
          <w:marTop w:val="0"/>
          <w:marBottom w:val="0"/>
          <w:divBdr>
            <w:top w:val="none" w:sz="0" w:space="0" w:color="auto"/>
            <w:left w:val="none" w:sz="0" w:space="0" w:color="auto"/>
            <w:bottom w:val="none" w:sz="0" w:space="0" w:color="auto"/>
            <w:right w:val="none" w:sz="0" w:space="0" w:color="auto"/>
          </w:divBdr>
        </w:div>
        <w:div w:id="57870250">
          <w:marLeft w:val="480"/>
          <w:marRight w:val="0"/>
          <w:marTop w:val="0"/>
          <w:marBottom w:val="0"/>
          <w:divBdr>
            <w:top w:val="none" w:sz="0" w:space="0" w:color="auto"/>
            <w:left w:val="none" w:sz="0" w:space="0" w:color="auto"/>
            <w:bottom w:val="none" w:sz="0" w:space="0" w:color="auto"/>
            <w:right w:val="none" w:sz="0" w:space="0" w:color="auto"/>
          </w:divBdr>
        </w:div>
        <w:div w:id="2135098762">
          <w:marLeft w:val="480"/>
          <w:marRight w:val="0"/>
          <w:marTop w:val="0"/>
          <w:marBottom w:val="0"/>
          <w:divBdr>
            <w:top w:val="none" w:sz="0" w:space="0" w:color="auto"/>
            <w:left w:val="none" w:sz="0" w:space="0" w:color="auto"/>
            <w:bottom w:val="none" w:sz="0" w:space="0" w:color="auto"/>
            <w:right w:val="none" w:sz="0" w:space="0" w:color="auto"/>
          </w:divBdr>
        </w:div>
        <w:div w:id="265383260">
          <w:marLeft w:val="480"/>
          <w:marRight w:val="0"/>
          <w:marTop w:val="0"/>
          <w:marBottom w:val="0"/>
          <w:divBdr>
            <w:top w:val="none" w:sz="0" w:space="0" w:color="auto"/>
            <w:left w:val="none" w:sz="0" w:space="0" w:color="auto"/>
            <w:bottom w:val="none" w:sz="0" w:space="0" w:color="auto"/>
            <w:right w:val="none" w:sz="0" w:space="0" w:color="auto"/>
          </w:divBdr>
        </w:div>
        <w:div w:id="152113385">
          <w:marLeft w:val="480"/>
          <w:marRight w:val="0"/>
          <w:marTop w:val="0"/>
          <w:marBottom w:val="0"/>
          <w:divBdr>
            <w:top w:val="none" w:sz="0" w:space="0" w:color="auto"/>
            <w:left w:val="none" w:sz="0" w:space="0" w:color="auto"/>
            <w:bottom w:val="none" w:sz="0" w:space="0" w:color="auto"/>
            <w:right w:val="none" w:sz="0" w:space="0" w:color="auto"/>
          </w:divBdr>
        </w:div>
        <w:div w:id="1089279933">
          <w:marLeft w:val="480"/>
          <w:marRight w:val="0"/>
          <w:marTop w:val="0"/>
          <w:marBottom w:val="0"/>
          <w:divBdr>
            <w:top w:val="none" w:sz="0" w:space="0" w:color="auto"/>
            <w:left w:val="none" w:sz="0" w:space="0" w:color="auto"/>
            <w:bottom w:val="none" w:sz="0" w:space="0" w:color="auto"/>
            <w:right w:val="none" w:sz="0" w:space="0" w:color="auto"/>
          </w:divBdr>
        </w:div>
        <w:div w:id="935989343">
          <w:marLeft w:val="480"/>
          <w:marRight w:val="0"/>
          <w:marTop w:val="0"/>
          <w:marBottom w:val="0"/>
          <w:divBdr>
            <w:top w:val="none" w:sz="0" w:space="0" w:color="auto"/>
            <w:left w:val="none" w:sz="0" w:space="0" w:color="auto"/>
            <w:bottom w:val="none" w:sz="0" w:space="0" w:color="auto"/>
            <w:right w:val="none" w:sz="0" w:space="0" w:color="auto"/>
          </w:divBdr>
        </w:div>
        <w:div w:id="256981926">
          <w:marLeft w:val="480"/>
          <w:marRight w:val="0"/>
          <w:marTop w:val="0"/>
          <w:marBottom w:val="0"/>
          <w:divBdr>
            <w:top w:val="none" w:sz="0" w:space="0" w:color="auto"/>
            <w:left w:val="none" w:sz="0" w:space="0" w:color="auto"/>
            <w:bottom w:val="none" w:sz="0" w:space="0" w:color="auto"/>
            <w:right w:val="none" w:sz="0" w:space="0" w:color="auto"/>
          </w:divBdr>
        </w:div>
        <w:div w:id="1966502474">
          <w:marLeft w:val="480"/>
          <w:marRight w:val="0"/>
          <w:marTop w:val="0"/>
          <w:marBottom w:val="0"/>
          <w:divBdr>
            <w:top w:val="none" w:sz="0" w:space="0" w:color="auto"/>
            <w:left w:val="none" w:sz="0" w:space="0" w:color="auto"/>
            <w:bottom w:val="none" w:sz="0" w:space="0" w:color="auto"/>
            <w:right w:val="none" w:sz="0" w:space="0" w:color="auto"/>
          </w:divBdr>
        </w:div>
        <w:div w:id="1034581010">
          <w:marLeft w:val="480"/>
          <w:marRight w:val="0"/>
          <w:marTop w:val="0"/>
          <w:marBottom w:val="0"/>
          <w:divBdr>
            <w:top w:val="none" w:sz="0" w:space="0" w:color="auto"/>
            <w:left w:val="none" w:sz="0" w:space="0" w:color="auto"/>
            <w:bottom w:val="none" w:sz="0" w:space="0" w:color="auto"/>
            <w:right w:val="none" w:sz="0" w:space="0" w:color="auto"/>
          </w:divBdr>
        </w:div>
        <w:div w:id="49310262">
          <w:marLeft w:val="480"/>
          <w:marRight w:val="0"/>
          <w:marTop w:val="0"/>
          <w:marBottom w:val="0"/>
          <w:divBdr>
            <w:top w:val="none" w:sz="0" w:space="0" w:color="auto"/>
            <w:left w:val="none" w:sz="0" w:space="0" w:color="auto"/>
            <w:bottom w:val="none" w:sz="0" w:space="0" w:color="auto"/>
            <w:right w:val="none" w:sz="0" w:space="0" w:color="auto"/>
          </w:divBdr>
        </w:div>
        <w:div w:id="1201624215">
          <w:marLeft w:val="480"/>
          <w:marRight w:val="0"/>
          <w:marTop w:val="0"/>
          <w:marBottom w:val="0"/>
          <w:divBdr>
            <w:top w:val="none" w:sz="0" w:space="0" w:color="auto"/>
            <w:left w:val="none" w:sz="0" w:space="0" w:color="auto"/>
            <w:bottom w:val="none" w:sz="0" w:space="0" w:color="auto"/>
            <w:right w:val="none" w:sz="0" w:space="0" w:color="auto"/>
          </w:divBdr>
        </w:div>
        <w:div w:id="1132476583">
          <w:marLeft w:val="480"/>
          <w:marRight w:val="0"/>
          <w:marTop w:val="0"/>
          <w:marBottom w:val="0"/>
          <w:divBdr>
            <w:top w:val="none" w:sz="0" w:space="0" w:color="auto"/>
            <w:left w:val="none" w:sz="0" w:space="0" w:color="auto"/>
            <w:bottom w:val="none" w:sz="0" w:space="0" w:color="auto"/>
            <w:right w:val="none" w:sz="0" w:space="0" w:color="auto"/>
          </w:divBdr>
        </w:div>
        <w:div w:id="1792898419">
          <w:marLeft w:val="480"/>
          <w:marRight w:val="0"/>
          <w:marTop w:val="0"/>
          <w:marBottom w:val="0"/>
          <w:divBdr>
            <w:top w:val="none" w:sz="0" w:space="0" w:color="auto"/>
            <w:left w:val="none" w:sz="0" w:space="0" w:color="auto"/>
            <w:bottom w:val="none" w:sz="0" w:space="0" w:color="auto"/>
            <w:right w:val="none" w:sz="0" w:space="0" w:color="auto"/>
          </w:divBdr>
        </w:div>
        <w:div w:id="1929383300">
          <w:marLeft w:val="480"/>
          <w:marRight w:val="0"/>
          <w:marTop w:val="0"/>
          <w:marBottom w:val="0"/>
          <w:divBdr>
            <w:top w:val="none" w:sz="0" w:space="0" w:color="auto"/>
            <w:left w:val="none" w:sz="0" w:space="0" w:color="auto"/>
            <w:bottom w:val="none" w:sz="0" w:space="0" w:color="auto"/>
            <w:right w:val="none" w:sz="0" w:space="0" w:color="auto"/>
          </w:divBdr>
        </w:div>
        <w:div w:id="2060090757">
          <w:marLeft w:val="480"/>
          <w:marRight w:val="0"/>
          <w:marTop w:val="0"/>
          <w:marBottom w:val="0"/>
          <w:divBdr>
            <w:top w:val="none" w:sz="0" w:space="0" w:color="auto"/>
            <w:left w:val="none" w:sz="0" w:space="0" w:color="auto"/>
            <w:bottom w:val="none" w:sz="0" w:space="0" w:color="auto"/>
            <w:right w:val="none" w:sz="0" w:space="0" w:color="auto"/>
          </w:divBdr>
        </w:div>
        <w:div w:id="332926117">
          <w:marLeft w:val="480"/>
          <w:marRight w:val="0"/>
          <w:marTop w:val="0"/>
          <w:marBottom w:val="0"/>
          <w:divBdr>
            <w:top w:val="none" w:sz="0" w:space="0" w:color="auto"/>
            <w:left w:val="none" w:sz="0" w:space="0" w:color="auto"/>
            <w:bottom w:val="none" w:sz="0" w:space="0" w:color="auto"/>
            <w:right w:val="none" w:sz="0" w:space="0" w:color="auto"/>
          </w:divBdr>
        </w:div>
        <w:div w:id="724179383">
          <w:marLeft w:val="480"/>
          <w:marRight w:val="0"/>
          <w:marTop w:val="0"/>
          <w:marBottom w:val="0"/>
          <w:divBdr>
            <w:top w:val="none" w:sz="0" w:space="0" w:color="auto"/>
            <w:left w:val="none" w:sz="0" w:space="0" w:color="auto"/>
            <w:bottom w:val="none" w:sz="0" w:space="0" w:color="auto"/>
            <w:right w:val="none" w:sz="0" w:space="0" w:color="auto"/>
          </w:divBdr>
        </w:div>
        <w:div w:id="481770833">
          <w:marLeft w:val="480"/>
          <w:marRight w:val="0"/>
          <w:marTop w:val="0"/>
          <w:marBottom w:val="0"/>
          <w:divBdr>
            <w:top w:val="none" w:sz="0" w:space="0" w:color="auto"/>
            <w:left w:val="none" w:sz="0" w:space="0" w:color="auto"/>
            <w:bottom w:val="none" w:sz="0" w:space="0" w:color="auto"/>
            <w:right w:val="none" w:sz="0" w:space="0" w:color="auto"/>
          </w:divBdr>
        </w:div>
        <w:div w:id="1688287899">
          <w:marLeft w:val="480"/>
          <w:marRight w:val="0"/>
          <w:marTop w:val="0"/>
          <w:marBottom w:val="0"/>
          <w:divBdr>
            <w:top w:val="none" w:sz="0" w:space="0" w:color="auto"/>
            <w:left w:val="none" w:sz="0" w:space="0" w:color="auto"/>
            <w:bottom w:val="none" w:sz="0" w:space="0" w:color="auto"/>
            <w:right w:val="none" w:sz="0" w:space="0" w:color="auto"/>
          </w:divBdr>
        </w:div>
        <w:div w:id="1445032683">
          <w:marLeft w:val="480"/>
          <w:marRight w:val="0"/>
          <w:marTop w:val="0"/>
          <w:marBottom w:val="0"/>
          <w:divBdr>
            <w:top w:val="none" w:sz="0" w:space="0" w:color="auto"/>
            <w:left w:val="none" w:sz="0" w:space="0" w:color="auto"/>
            <w:bottom w:val="none" w:sz="0" w:space="0" w:color="auto"/>
            <w:right w:val="none" w:sz="0" w:space="0" w:color="auto"/>
          </w:divBdr>
        </w:div>
        <w:div w:id="1373386767">
          <w:marLeft w:val="480"/>
          <w:marRight w:val="0"/>
          <w:marTop w:val="0"/>
          <w:marBottom w:val="0"/>
          <w:divBdr>
            <w:top w:val="none" w:sz="0" w:space="0" w:color="auto"/>
            <w:left w:val="none" w:sz="0" w:space="0" w:color="auto"/>
            <w:bottom w:val="none" w:sz="0" w:space="0" w:color="auto"/>
            <w:right w:val="none" w:sz="0" w:space="0" w:color="auto"/>
          </w:divBdr>
        </w:div>
        <w:div w:id="816843708">
          <w:marLeft w:val="480"/>
          <w:marRight w:val="0"/>
          <w:marTop w:val="0"/>
          <w:marBottom w:val="0"/>
          <w:divBdr>
            <w:top w:val="none" w:sz="0" w:space="0" w:color="auto"/>
            <w:left w:val="none" w:sz="0" w:space="0" w:color="auto"/>
            <w:bottom w:val="none" w:sz="0" w:space="0" w:color="auto"/>
            <w:right w:val="none" w:sz="0" w:space="0" w:color="auto"/>
          </w:divBdr>
        </w:div>
        <w:div w:id="939799152">
          <w:marLeft w:val="480"/>
          <w:marRight w:val="0"/>
          <w:marTop w:val="0"/>
          <w:marBottom w:val="0"/>
          <w:divBdr>
            <w:top w:val="none" w:sz="0" w:space="0" w:color="auto"/>
            <w:left w:val="none" w:sz="0" w:space="0" w:color="auto"/>
            <w:bottom w:val="none" w:sz="0" w:space="0" w:color="auto"/>
            <w:right w:val="none" w:sz="0" w:space="0" w:color="auto"/>
          </w:divBdr>
        </w:div>
        <w:div w:id="203451073">
          <w:marLeft w:val="480"/>
          <w:marRight w:val="0"/>
          <w:marTop w:val="0"/>
          <w:marBottom w:val="0"/>
          <w:divBdr>
            <w:top w:val="none" w:sz="0" w:space="0" w:color="auto"/>
            <w:left w:val="none" w:sz="0" w:space="0" w:color="auto"/>
            <w:bottom w:val="none" w:sz="0" w:space="0" w:color="auto"/>
            <w:right w:val="none" w:sz="0" w:space="0" w:color="auto"/>
          </w:divBdr>
        </w:div>
        <w:div w:id="649750555">
          <w:marLeft w:val="480"/>
          <w:marRight w:val="0"/>
          <w:marTop w:val="0"/>
          <w:marBottom w:val="0"/>
          <w:divBdr>
            <w:top w:val="none" w:sz="0" w:space="0" w:color="auto"/>
            <w:left w:val="none" w:sz="0" w:space="0" w:color="auto"/>
            <w:bottom w:val="none" w:sz="0" w:space="0" w:color="auto"/>
            <w:right w:val="none" w:sz="0" w:space="0" w:color="auto"/>
          </w:divBdr>
        </w:div>
        <w:div w:id="187840386">
          <w:marLeft w:val="480"/>
          <w:marRight w:val="0"/>
          <w:marTop w:val="0"/>
          <w:marBottom w:val="0"/>
          <w:divBdr>
            <w:top w:val="none" w:sz="0" w:space="0" w:color="auto"/>
            <w:left w:val="none" w:sz="0" w:space="0" w:color="auto"/>
            <w:bottom w:val="none" w:sz="0" w:space="0" w:color="auto"/>
            <w:right w:val="none" w:sz="0" w:space="0" w:color="auto"/>
          </w:divBdr>
        </w:div>
        <w:div w:id="2089765030">
          <w:marLeft w:val="480"/>
          <w:marRight w:val="0"/>
          <w:marTop w:val="0"/>
          <w:marBottom w:val="0"/>
          <w:divBdr>
            <w:top w:val="none" w:sz="0" w:space="0" w:color="auto"/>
            <w:left w:val="none" w:sz="0" w:space="0" w:color="auto"/>
            <w:bottom w:val="none" w:sz="0" w:space="0" w:color="auto"/>
            <w:right w:val="none" w:sz="0" w:space="0" w:color="auto"/>
          </w:divBdr>
        </w:div>
        <w:div w:id="814100348">
          <w:marLeft w:val="480"/>
          <w:marRight w:val="0"/>
          <w:marTop w:val="0"/>
          <w:marBottom w:val="0"/>
          <w:divBdr>
            <w:top w:val="none" w:sz="0" w:space="0" w:color="auto"/>
            <w:left w:val="none" w:sz="0" w:space="0" w:color="auto"/>
            <w:bottom w:val="none" w:sz="0" w:space="0" w:color="auto"/>
            <w:right w:val="none" w:sz="0" w:space="0" w:color="auto"/>
          </w:divBdr>
        </w:div>
        <w:div w:id="851456633">
          <w:marLeft w:val="480"/>
          <w:marRight w:val="0"/>
          <w:marTop w:val="0"/>
          <w:marBottom w:val="0"/>
          <w:divBdr>
            <w:top w:val="none" w:sz="0" w:space="0" w:color="auto"/>
            <w:left w:val="none" w:sz="0" w:space="0" w:color="auto"/>
            <w:bottom w:val="none" w:sz="0" w:space="0" w:color="auto"/>
            <w:right w:val="none" w:sz="0" w:space="0" w:color="auto"/>
          </w:divBdr>
        </w:div>
        <w:div w:id="1643460011">
          <w:marLeft w:val="480"/>
          <w:marRight w:val="0"/>
          <w:marTop w:val="0"/>
          <w:marBottom w:val="0"/>
          <w:divBdr>
            <w:top w:val="none" w:sz="0" w:space="0" w:color="auto"/>
            <w:left w:val="none" w:sz="0" w:space="0" w:color="auto"/>
            <w:bottom w:val="none" w:sz="0" w:space="0" w:color="auto"/>
            <w:right w:val="none" w:sz="0" w:space="0" w:color="auto"/>
          </w:divBdr>
        </w:div>
        <w:div w:id="2139563054">
          <w:marLeft w:val="480"/>
          <w:marRight w:val="0"/>
          <w:marTop w:val="0"/>
          <w:marBottom w:val="0"/>
          <w:divBdr>
            <w:top w:val="none" w:sz="0" w:space="0" w:color="auto"/>
            <w:left w:val="none" w:sz="0" w:space="0" w:color="auto"/>
            <w:bottom w:val="none" w:sz="0" w:space="0" w:color="auto"/>
            <w:right w:val="none" w:sz="0" w:space="0" w:color="auto"/>
          </w:divBdr>
        </w:div>
        <w:div w:id="2024932660">
          <w:marLeft w:val="480"/>
          <w:marRight w:val="0"/>
          <w:marTop w:val="0"/>
          <w:marBottom w:val="0"/>
          <w:divBdr>
            <w:top w:val="none" w:sz="0" w:space="0" w:color="auto"/>
            <w:left w:val="none" w:sz="0" w:space="0" w:color="auto"/>
            <w:bottom w:val="none" w:sz="0" w:space="0" w:color="auto"/>
            <w:right w:val="none" w:sz="0" w:space="0" w:color="auto"/>
          </w:divBdr>
        </w:div>
        <w:div w:id="502015910">
          <w:marLeft w:val="480"/>
          <w:marRight w:val="0"/>
          <w:marTop w:val="0"/>
          <w:marBottom w:val="0"/>
          <w:divBdr>
            <w:top w:val="none" w:sz="0" w:space="0" w:color="auto"/>
            <w:left w:val="none" w:sz="0" w:space="0" w:color="auto"/>
            <w:bottom w:val="none" w:sz="0" w:space="0" w:color="auto"/>
            <w:right w:val="none" w:sz="0" w:space="0" w:color="auto"/>
          </w:divBdr>
        </w:div>
        <w:div w:id="263420758">
          <w:marLeft w:val="480"/>
          <w:marRight w:val="0"/>
          <w:marTop w:val="0"/>
          <w:marBottom w:val="0"/>
          <w:divBdr>
            <w:top w:val="none" w:sz="0" w:space="0" w:color="auto"/>
            <w:left w:val="none" w:sz="0" w:space="0" w:color="auto"/>
            <w:bottom w:val="none" w:sz="0" w:space="0" w:color="auto"/>
            <w:right w:val="none" w:sz="0" w:space="0" w:color="auto"/>
          </w:divBdr>
        </w:div>
        <w:div w:id="1052264833">
          <w:marLeft w:val="480"/>
          <w:marRight w:val="0"/>
          <w:marTop w:val="0"/>
          <w:marBottom w:val="0"/>
          <w:divBdr>
            <w:top w:val="none" w:sz="0" w:space="0" w:color="auto"/>
            <w:left w:val="none" w:sz="0" w:space="0" w:color="auto"/>
            <w:bottom w:val="none" w:sz="0" w:space="0" w:color="auto"/>
            <w:right w:val="none" w:sz="0" w:space="0" w:color="auto"/>
          </w:divBdr>
        </w:div>
        <w:div w:id="1945913852">
          <w:marLeft w:val="480"/>
          <w:marRight w:val="0"/>
          <w:marTop w:val="0"/>
          <w:marBottom w:val="0"/>
          <w:divBdr>
            <w:top w:val="none" w:sz="0" w:space="0" w:color="auto"/>
            <w:left w:val="none" w:sz="0" w:space="0" w:color="auto"/>
            <w:bottom w:val="none" w:sz="0" w:space="0" w:color="auto"/>
            <w:right w:val="none" w:sz="0" w:space="0" w:color="auto"/>
          </w:divBdr>
        </w:div>
        <w:div w:id="1598637231">
          <w:marLeft w:val="480"/>
          <w:marRight w:val="0"/>
          <w:marTop w:val="0"/>
          <w:marBottom w:val="0"/>
          <w:divBdr>
            <w:top w:val="none" w:sz="0" w:space="0" w:color="auto"/>
            <w:left w:val="none" w:sz="0" w:space="0" w:color="auto"/>
            <w:bottom w:val="none" w:sz="0" w:space="0" w:color="auto"/>
            <w:right w:val="none" w:sz="0" w:space="0" w:color="auto"/>
          </w:divBdr>
        </w:div>
        <w:div w:id="419528249">
          <w:marLeft w:val="480"/>
          <w:marRight w:val="0"/>
          <w:marTop w:val="0"/>
          <w:marBottom w:val="0"/>
          <w:divBdr>
            <w:top w:val="none" w:sz="0" w:space="0" w:color="auto"/>
            <w:left w:val="none" w:sz="0" w:space="0" w:color="auto"/>
            <w:bottom w:val="none" w:sz="0" w:space="0" w:color="auto"/>
            <w:right w:val="none" w:sz="0" w:space="0" w:color="auto"/>
          </w:divBdr>
        </w:div>
        <w:div w:id="1951625656">
          <w:marLeft w:val="480"/>
          <w:marRight w:val="0"/>
          <w:marTop w:val="0"/>
          <w:marBottom w:val="0"/>
          <w:divBdr>
            <w:top w:val="none" w:sz="0" w:space="0" w:color="auto"/>
            <w:left w:val="none" w:sz="0" w:space="0" w:color="auto"/>
            <w:bottom w:val="none" w:sz="0" w:space="0" w:color="auto"/>
            <w:right w:val="none" w:sz="0" w:space="0" w:color="auto"/>
          </w:divBdr>
        </w:div>
        <w:div w:id="1478953434">
          <w:marLeft w:val="480"/>
          <w:marRight w:val="0"/>
          <w:marTop w:val="0"/>
          <w:marBottom w:val="0"/>
          <w:divBdr>
            <w:top w:val="none" w:sz="0" w:space="0" w:color="auto"/>
            <w:left w:val="none" w:sz="0" w:space="0" w:color="auto"/>
            <w:bottom w:val="none" w:sz="0" w:space="0" w:color="auto"/>
            <w:right w:val="none" w:sz="0" w:space="0" w:color="auto"/>
          </w:divBdr>
        </w:div>
        <w:div w:id="47148272">
          <w:marLeft w:val="480"/>
          <w:marRight w:val="0"/>
          <w:marTop w:val="0"/>
          <w:marBottom w:val="0"/>
          <w:divBdr>
            <w:top w:val="none" w:sz="0" w:space="0" w:color="auto"/>
            <w:left w:val="none" w:sz="0" w:space="0" w:color="auto"/>
            <w:bottom w:val="none" w:sz="0" w:space="0" w:color="auto"/>
            <w:right w:val="none" w:sz="0" w:space="0" w:color="auto"/>
          </w:divBdr>
        </w:div>
      </w:divsChild>
    </w:div>
    <w:div w:id="1503934318">
      <w:bodyDiv w:val="1"/>
      <w:marLeft w:val="0"/>
      <w:marRight w:val="0"/>
      <w:marTop w:val="0"/>
      <w:marBottom w:val="0"/>
      <w:divBdr>
        <w:top w:val="none" w:sz="0" w:space="0" w:color="auto"/>
        <w:left w:val="none" w:sz="0" w:space="0" w:color="auto"/>
        <w:bottom w:val="none" w:sz="0" w:space="0" w:color="auto"/>
        <w:right w:val="none" w:sz="0" w:space="0" w:color="auto"/>
      </w:divBdr>
    </w:div>
    <w:div w:id="1504272075">
      <w:bodyDiv w:val="1"/>
      <w:marLeft w:val="0"/>
      <w:marRight w:val="0"/>
      <w:marTop w:val="0"/>
      <w:marBottom w:val="0"/>
      <w:divBdr>
        <w:top w:val="none" w:sz="0" w:space="0" w:color="auto"/>
        <w:left w:val="none" w:sz="0" w:space="0" w:color="auto"/>
        <w:bottom w:val="none" w:sz="0" w:space="0" w:color="auto"/>
        <w:right w:val="none" w:sz="0" w:space="0" w:color="auto"/>
      </w:divBdr>
    </w:div>
    <w:div w:id="1504666698">
      <w:bodyDiv w:val="1"/>
      <w:marLeft w:val="0"/>
      <w:marRight w:val="0"/>
      <w:marTop w:val="0"/>
      <w:marBottom w:val="0"/>
      <w:divBdr>
        <w:top w:val="none" w:sz="0" w:space="0" w:color="auto"/>
        <w:left w:val="none" w:sz="0" w:space="0" w:color="auto"/>
        <w:bottom w:val="none" w:sz="0" w:space="0" w:color="auto"/>
        <w:right w:val="none" w:sz="0" w:space="0" w:color="auto"/>
      </w:divBdr>
    </w:div>
    <w:div w:id="1504736782">
      <w:bodyDiv w:val="1"/>
      <w:marLeft w:val="0"/>
      <w:marRight w:val="0"/>
      <w:marTop w:val="0"/>
      <w:marBottom w:val="0"/>
      <w:divBdr>
        <w:top w:val="none" w:sz="0" w:space="0" w:color="auto"/>
        <w:left w:val="none" w:sz="0" w:space="0" w:color="auto"/>
        <w:bottom w:val="none" w:sz="0" w:space="0" w:color="auto"/>
        <w:right w:val="none" w:sz="0" w:space="0" w:color="auto"/>
      </w:divBdr>
    </w:div>
    <w:div w:id="1504854707">
      <w:bodyDiv w:val="1"/>
      <w:marLeft w:val="0"/>
      <w:marRight w:val="0"/>
      <w:marTop w:val="0"/>
      <w:marBottom w:val="0"/>
      <w:divBdr>
        <w:top w:val="none" w:sz="0" w:space="0" w:color="auto"/>
        <w:left w:val="none" w:sz="0" w:space="0" w:color="auto"/>
        <w:bottom w:val="none" w:sz="0" w:space="0" w:color="auto"/>
        <w:right w:val="none" w:sz="0" w:space="0" w:color="auto"/>
      </w:divBdr>
      <w:divsChild>
        <w:div w:id="140851552">
          <w:marLeft w:val="480"/>
          <w:marRight w:val="0"/>
          <w:marTop w:val="0"/>
          <w:marBottom w:val="0"/>
          <w:divBdr>
            <w:top w:val="none" w:sz="0" w:space="0" w:color="auto"/>
            <w:left w:val="none" w:sz="0" w:space="0" w:color="auto"/>
            <w:bottom w:val="none" w:sz="0" w:space="0" w:color="auto"/>
            <w:right w:val="none" w:sz="0" w:space="0" w:color="auto"/>
          </w:divBdr>
        </w:div>
        <w:div w:id="574509083">
          <w:marLeft w:val="480"/>
          <w:marRight w:val="0"/>
          <w:marTop w:val="0"/>
          <w:marBottom w:val="0"/>
          <w:divBdr>
            <w:top w:val="none" w:sz="0" w:space="0" w:color="auto"/>
            <w:left w:val="none" w:sz="0" w:space="0" w:color="auto"/>
            <w:bottom w:val="none" w:sz="0" w:space="0" w:color="auto"/>
            <w:right w:val="none" w:sz="0" w:space="0" w:color="auto"/>
          </w:divBdr>
        </w:div>
        <w:div w:id="708182376">
          <w:marLeft w:val="480"/>
          <w:marRight w:val="0"/>
          <w:marTop w:val="0"/>
          <w:marBottom w:val="0"/>
          <w:divBdr>
            <w:top w:val="none" w:sz="0" w:space="0" w:color="auto"/>
            <w:left w:val="none" w:sz="0" w:space="0" w:color="auto"/>
            <w:bottom w:val="none" w:sz="0" w:space="0" w:color="auto"/>
            <w:right w:val="none" w:sz="0" w:space="0" w:color="auto"/>
          </w:divBdr>
        </w:div>
        <w:div w:id="861044336">
          <w:marLeft w:val="480"/>
          <w:marRight w:val="0"/>
          <w:marTop w:val="0"/>
          <w:marBottom w:val="0"/>
          <w:divBdr>
            <w:top w:val="none" w:sz="0" w:space="0" w:color="auto"/>
            <w:left w:val="none" w:sz="0" w:space="0" w:color="auto"/>
            <w:bottom w:val="none" w:sz="0" w:space="0" w:color="auto"/>
            <w:right w:val="none" w:sz="0" w:space="0" w:color="auto"/>
          </w:divBdr>
        </w:div>
        <w:div w:id="1037050694">
          <w:marLeft w:val="480"/>
          <w:marRight w:val="0"/>
          <w:marTop w:val="0"/>
          <w:marBottom w:val="0"/>
          <w:divBdr>
            <w:top w:val="none" w:sz="0" w:space="0" w:color="auto"/>
            <w:left w:val="none" w:sz="0" w:space="0" w:color="auto"/>
            <w:bottom w:val="none" w:sz="0" w:space="0" w:color="auto"/>
            <w:right w:val="none" w:sz="0" w:space="0" w:color="auto"/>
          </w:divBdr>
        </w:div>
        <w:div w:id="1117918441">
          <w:marLeft w:val="480"/>
          <w:marRight w:val="0"/>
          <w:marTop w:val="0"/>
          <w:marBottom w:val="0"/>
          <w:divBdr>
            <w:top w:val="none" w:sz="0" w:space="0" w:color="auto"/>
            <w:left w:val="none" w:sz="0" w:space="0" w:color="auto"/>
            <w:bottom w:val="none" w:sz="0" w:space="0" w:color="auto"/>
            <w:right w:val="none" w:sz="0" w:space="0" w:color="auto"/>
          </w:divBdr>
        </w:div>
        <w:div w:id="1200818076">
          <w:marLeft w:val="480"/>
          <w:marRight w:val="0"/>
          <w:marTop w:val="0"/>
          <w:marBottom w:val="0"/>
          <w:divBdr>
            <w:top w:val="none" w:sz="0" w:space="0" w:color="auto"/>
            <w:left w:val="none" w:sz="0" w:space="0" w:color="auto"/>
            <w:bottom w:val="none" w:sz="0" w:space="0" w:color="auto"/>
            <w:right w:val="none" w:sz="0" w:space="0" w:color="auto"/>
          </w:divBdr>
        </w:div>
        <w:div w:id="1358045654">
          <w:marLeft w:val="480"/>
          <w:marRight w:val="0"/>
          <w:marTop w:val="0"/>
          <w:marBottom w:val="0"/>
          <w:divBdr>
            <w:top w:val="none" w:sz="0" w:space="0" w:color="auto"/>
            <w:left w:val="none" w:sz="0" w:space="0" w:color="auto"/>
            <w:bottom w:val="none" w:sz="0" w:space="0" w:color="auto"/>
            <w:right w:val="none" w:sz="0" w:space="0" w:color="auto"/>
          </w:divBdr>
        </w:div>
        <w:div w:id="1799564790">
          <w:marLeft w:val="480"/>
          <w:marRight w:val="0"/>
          <w:marTop w:val="0"/>
          <w:marBottom w:val="0"/>
          <w:divBdr>
            <w:top w:val="none" w:sz="0" w:space="0" w:color="auto"/>
            <w:left w:val="none" w:sz="0" w:space="0" w:color="auto"/>
            <w:bottom w:val="none" w:sz="0" w:space="0" w:color="auto"/>
            <w:right w:val="none" w:sz="0" w:space="0" w:color="auto"/>
          </w:divBdr>
        </w:div>
      </w:divsChild>
    </w:div>
    <w:div w:id="1504930961">
      <w:bodyDiv w:val="1"/>
      <w:marLeft w:val="0"/>
      <w:marRight w:val="0"/>
      <w:marTop w:val="0"/>
      <w:marBottom w:val="0"/>
      <w:divBdr>
        <w:top w:val="none" w:sz="0" w:space="0" w:color="auto"/>
        <w:left w:val="none" w:sz="0" w:space="0" w:color="auto"/>
        <w:bottom w:val="none" w:sz="0" w:space="0" w:color="auto"/>
        <w:right w:val="none" w:sz="0" w:space="0" w:color="auto"/>
      </w:divBdr>
    </w:div>
    <w:div w:id="1505049129">
      <w:bodyDiv w:val="1"/>
      <w:marLeft w:val="0"/>
      <w:marRight w:val="0"/>
      <w:marTop w:val="0"/>
      <w:marBottom w:val="0"/>
      <w:divBdr>
        <w:top w:val="none" w:sz="0" w:space="0" w:color="auto"/>
        <w:left w:val="none" w:sz="0" w:space="0" w:color="auto"/>
        <w:bottom w:val="none" w:sz="0" w:space="0" w:color="auto"/>
        <w:right w:val="none" w:sz="0" w:space="0" w:color="auto"/>
      </w:divBdr>
    </w:div>
    <w:div w:id="1505129972">
      <w:bodyDiv w:val="1"/>
      <w:marLeft w:val="0"/>
      <w:marRight w:val="0"/>
      <w:marTop w:val="0"/>
      <w:marBottom w:val="0"/>
      <w:divBdr>
        <w:top w:val="none" w:sz="0" w:space="0" w:color="auto"/>
        <w:left w:val="none" w:sz="0" w:space="0" w:color="auto"/>
        <w:bottom w:val="none" w:sz="0" w:space="0" w:color="auto"/>
        <w:right w:val="none" w:sz="0" w:space="0" w:color="auto"/>
      </w:divBdr>
    </w:div>
    <w:div w:id="1505241159">
      <w:bodyDiv w:val="1"/>
      <w:marLeft w:val="0"/>
      <w:marRight w:val="0"/>
      <w:marTop w:val="0"/>
      <w:marBottom w:val="0"/>
      <w:divBdr>
        <w:top w:val="none" w:sz="0" w:space="0" w:color="auto"/>
        <w:left w:val="none" w:sz="0" w:space="0" w:color="auto"/>
        <w:bottom w:val="none" w:sz="0" w:space="0" w:color="auto"/>
        <w:right w:val="none" w:sz="0" w:space="0" w:color="auto"/>
      </w:divBdr>
    </w:div>
    <w:div w:id="1505702724">
      <w:bodyDiv w:val="1"/>
      <w:marLeft w:val="0"/>
      <w:marRight w:val="0"/>
      <w:marTop w:val="0"/>
      <w:marBottom w:val="0"/>
      <w:divBdr>
        <w:top w:val="none" w:sz="0" w:space="0" w:color="auto"/>
        <w:left w:val="none" w:sz="0" w:space="0" w:color="auto"/>
        <w:bottom w:val="none" w:sz="0" w:space="0" w:color="auto"/>
        <w:right w:val="none" w:sz="0" w:space="0" w:color="auto"/>
      </w:divBdr>
    </w:div>
    <w:div w:id="1505785270">
      <w:bodyDiv w:val="1"/>
      <w:marLeft w:val="0"/>
      <w:marRight w:val="0"/>
      <w:marTop w:val="0"/>
      <w:marBottom w:val="0"/>
      <w:divBdr>
        <w:top w:val="none" w:sz="0" w:space="0" w:color="auto"/>
        <w:left w:val="none" w:sz="0" w:space="0" w:color="auto"/>
        <w:bottom w:val="none" w:sz="0" w:space="0" w:color="auto"/>
        <w:right w:val="none" w:sz="0" w:space="0" w:color="auto"/>
      </w:divBdr>
    </w:div>
    <w:div w:id="1505820758">
      <w:bodyDiv w:val="1"/>
      <w:marLeft w:val="0"/>
      <w:marRight w:val="0"/>
      <w:marTop w:val="0"/>
      <w:marBottom w:val="0"/>
      <w:divBdr>
        <w:top w:val="none" w:sz="0" w:space="0" w:color="auto"/>
        <w:left w:val="none" w:sz="0" w:space="0" w:color="auto"/>
        <w:bottom w:val="none" w:sz="0" w:space="0" w:color="auto"/>
        <w:right w:val="none" w:sz="0" w:space="0" w:color="auto"/>
      </w:divBdr>
    </w:div>
    <w:div w:id="1506550632">
      <w:bodyDiv w:val="1"/>
      <w:marLeft w:val="0"/>
      <w:marRight w:val="0"/>
      <w:marTop w:val="0"/>
      <w:marBottom w:val="0"/>
      <w:divBdr>
        <w:top w:val="none" w:sz="0" w:space="0" w:color="auto"/>
        <w:left w:val="none" w:sz="0" w:space="0" w:color="auto"/>
        <w:bottom w:val="none" w:sz="0" w:space="0" w:color="auto"/>
        <w:right w:val="none" w:sz="0" w:space="0" w:color="auto"/>
      </w:divBdr>
    </w:div>
    <w:div w:id="1507019723">
      <w:bodyDiv w:val="1"/>
      <w:marLeft w:val="0"/>
      <w:marRight w:val="0"/>
      <w:marTop w:val="0"/>
      <w:marBottom w:val="0"/>
      <w:divBdr>
        <w:top w:val="none" w:sz="0" w:space="0" w:color="auto"/>
        <w:left w:val="none" w:sz="0" w:space="0" w:color="auto"/>
        <w:bottom w:val="none" w:sz="0" w:space="0" w:color="auto"/>
        <w:right w:val="none" w:sz="0" w:space="0" w:color="auto"/>
      </w:divBdr>
    </w:div>
    <w:div w:id="1507556815">
      <w:bodyDiv w:val="1"/>
      <w:marLeft w:val="0"/>
      <w:marRight w:val="0"/>
      <w:marTop w:val="0"/>
      <w:marBottom w:val="0"/>
      <w:divBdr>
        <w:top w:val="none" w:sz="0" w:space="0" w:color="auto"/>
        <w:left w:val="none" w:sz="0" w:space="0" w:color="auto"/>
        <w:bottom w:val="none" w:sz="0" w:space="0" w:color="auto"/>
        <w:right w:val="none" w:sz="0" w:space="0" w:color="auto"/>
      </w:divBdr>
    </w:div>
    <w:div w:id="1507600106">
      <w:bodyDiv w:val="1"/>
      <w:marLeft w:val="0"/>
      <w:marRight w:val="0"/>
      <w:marTop w:val="0"/>
      <w:marBottom w:val="0"/>
      <w:divBdr>
        <w:top w:val="none" w:sz="0" w:space="0" w:color="auto"/>
        <w:left w:val="none" w:sz="0" w:space="0" w:color="auto"/>
        <w:bottom w:val="none" w:sz="0" w:space="0" w:color="auto"/>
        <w:right w:val="none" w:sz="0" w:space="0" w:color="auto"/>
      </w:divBdr>
    </w:div>
    <w:div w:id="1507793711">
      <w:bodyDiv w:val="1"/>
      <w:marLeft w:val="0"/>
      <w:marRight w:val="0"/>
      <w:marTop w:val="0"/>
      <w:marBottom w:val="0"/>
      <w:divBdr>
        <w:top w:val="none" w:sz="0" w:space="0" w:color="auto"/>
        <w:left w:val="none" w:sz="0" w:space="0" w:color="auto"/>
        <w:bottom w:val="none" w:sz="0" w:space="0" w:color="auto"/>
        <w:right w:val="none" w:sz="0" w:space="0" w:color="auto"/>
      </w:divBdr>
    </w:div>
    <w:div w:id="1507985574">
      <w:bodyDiv w:val="1"/>
      <w:marLeft w:val="0"/>
      <w:marRight w:val="0"/>
      <w:marTop w:val="0"/>
      <w:marBottom w:val="0"/>
      <w:divBdr>
        <w:top w:val="none" w:sz="0" w:space="0" w:color="auto"/>
        <w:left w:val="none" w:sz="0" w:space="0" w:color="auto"/>
        <w:bottom w:val="none" w:sz="0" w:space="0" w:color="auto"/>
        <w:right w:val="none" w:sz="0" w:space="0" w:color="auto"/>
      </w:divBdr>
    </w:div>
    <w:div w:id="1508014162">
      <w:bodyDiv w:val="1"/>
      <w:marLeft w:val="0"/>
      <w:marRight w:val="0"/>
      <w:marTop w:val="0"/>
      <w:marBottom w:val="0"/>
      <w:divBdr>
        <w:top w:val="none" w:sz="0" w:space="0" w:color="auto"/>
        <w:left w:val="none" w:sz="0" w:space="0" w:color="auto"/>
        <w:bottom w:val="none" w:sz="0" w:space="0" w:color="auto"/>
        <w:right w:val="none" w:sz="0" w:space="0" w:color="auto"/>
      </w:divBdr>
    </w:div>
    <w:div w:id="1508137239">
      <w:bodyDiv w:val="1"/>
      <w:marLeft w:val="0"/>
      <w:marRight w:val="0"/>
      <w:marTop w:val="0"/>
      <w:marBottom w:val="0"/>
      <w:divBdr>
        <w:top w:val="none" w:sz="0" w:space="0" w:color="auto"/>
        <w:left w:val="none" w:sz="0" w:space="0" w:color="auto"/>
        <w:bottom w:val="none" w:sz="0" w:space="0" w:color="auto"/>
        <w:right w:val="none" w:sz="0" w:space="0" w:color="auto"/>
      </w:divBdr>
    </w:div>
    <w:div w:id="1508247852">
      <w:bodyDiv w:val="1"/>
      <w:marLeft w:val="0"/>
      <w:marRight w:val="0"/>
      <w:marTop w:val="0"/>
      <w:marBottom w:val="0"/>
      <w:divBdr>
        <w:top w:val="none" w:sz="0" w:space="0" w:color="auto"/>
        <w:left w:val="none" w:sz="0" w:space="0" w:color="auto"/>
        <w:bottom w:val="none" w:sz="0" w:space="0" w:color="auto"/>
        <w:right w:val="none" w:sz="0" w:space="0" w:color="auto"/>
      </w:divBdr>
    </w:div>
    <w:div w:id="1508598597">
      <w:bodyDiv w:val="1"/>
      <w:marLeft w:val="0"/>
      <w:marRight w:val="0"/>
      <w:marTop w:val="0"/>
      <w:marBottom w:val="0"/>
      <w:divBdr>
        <w:top w:val="none" w:sz="0" w:space="0" w:color="auto"/>
        <w:left w:val="none" w:sz="0" w:space="0" w:color="auto"/>
        <w:bottom w:val="none" w:sz="0" w:space="0" w:color="auto"/>
        <w:right w:val="none" w:sz="0" w:space="0" w:color="auto"/>
      </w:divBdr>
    </w:div>
    <w:div w:id="1508908129">
      <w:bodyDiv w:val="1"/>
      <w:marLeft w:val="0"/>
      <w:marRight w:val="0"/>
      <w:marTop w:val="0"/>
      <w:marBottom w:val="0"/>
      <w:divBdr>
        <w:top w:val="none" w:sz="0" w:space="0" w:color="auto"/>
        <w:left w:val="none" w:sz="0" w:space="0" w:color="auto"/>
        <w:bottom w:val="none" w:sz="0" w:space="0" w:color="auto"/>
        <w:right w:val="none" w:sz="0" w:space="0" w:color="auto"/>
      </w:divBdr>
    </w:div>
    <w:div w:id="1508980943">
      <w:bodyDiv w:val="1"/>
      <w:marLeft w:val="0"/>
      <w:marRight w:val="0"/>
      <w:marTop w:val="0"/>
      <w:marBottom w:val="0"/>
      <w:divBdr>
        <w:top w:val="none" w:sz="0" w:space="0" w:color="auto"/>
        <w:left w:val="none" w:sz="0" w:space="0" w:color="auto"/>
        <w:bottom w:val="none" w:sz="0" w:space="0" w:color="auto"/>
        <w:right w:val="none" w:sz="0" w:space="0" w:color="auto"/>
      </w:divBdr>
    </w:div>
    <w:div w:id="1509254212">
      <w:bodyDiv w:val="1"/>
      <w:marLeft w:val="0"/>
      <w:marRight w:val="0"/>
      <w:marTop w:val="0"/>
      <w:marBottom w:val="0"/>
      <w:divBdr>
        <w:top w:val="none" w:sz="0" w:space="0" w:color="auto"/>
        <w:left w:val="none" w:sz="0" w:space="0" w:color="auto"/>
        <w:bottom w:val="none" w:sz="0" w:space="0" w:color="auto"/>
        <w:right w:val="none" w:sz="0" w:space="0" w:color="auto"/>
      </w:divBdr>
    </w:div>
    <w:div w:id="1509448129">
      <w:bodyDiv w:val="1"/>
      <w:marLeft w:val="0"/>
      <w:marRight w:val="0"/>
      <w:marTop w:val="0"/>
      <w:marBottom w:val="0"/>
      <w:divBdr>
        <w:top w:val="none" w:sz="0" w:space="0" w:color="auto"/>
        <w:left w:val="none" w:sz="0" w:space="0" w:color="auto"/>
        <w:bottom w:val="none" w:sz="0" w:space="0" w:color="auto"/>
        <w:right w:val="none" w:sz="0" w:space="0" w:color="auto"/>
      </w:divBdr>
    </w:div>
    <w:div w:id="1509783600">
      <w:bodyDiv w:val="1"/>
      <w:marLeft w:val="0"/>
      <w:marRight w:val="0"/>
      <w:marTop w:val="0"/>
      <w:marBottom w:val="0"/>
      <w:divBdr>
        <w:top w:val="none" w:sz="0" w:space="0" w:color="auto"/>
        <w:left w:val="none" w:sz="0" w:space="0" w:color="auto"/>
        <w:bottom w:val="none" w:sz="0" w:space="0" w:color="auto"/>
        <w:right w:val="none" w:sz="0" w:space="0" w:color="auto"/>
      </w:divBdr>
    </w:div>
    <w:div w:id="1509950408">
      <w:bodyDiv w:val="1"/>
      <w:marLeft w:val="0"/>
      <w:marRight w:val="0"/>
      <w:marTop w:val="0"/>
      <w:marBottom w:val="0"/>
      <w:divBdr>
        <w:top w:val="none" w:sz="0" w:space="0" w:color="auto"/>
        <w:left w:val="none" w:sz="0" w:space="0" w:color="auto"/>
        <w:bottom w:val="none" w:sz="0" w:space="0" w:color="auto"/>
        <w:right w:val="none" w:sz="0" w:space="0" w:color="auto"/>
      </w:divBdr>
    </w:div>
    <w:div w:id="1510365988">
      <w:bodyDiv w:val="1"/>
      <w:marLeft w:val="0"/>
      <w:marRight w:val="0"/>
      <w:marTop w:val="0"/>
      <w:marBottom w:val="0"/>
      <w:divBdr>
        <w:top w:val="none" w:sz="0" w:space="0" w:color="auto"/>
        <w:left w:val="none" w:sz="0" w:space="0" w:color="auto"/>
        <w:bottom w:val="none" w:sz="0" w:space="0" w:color="auto"/>
        <w:right w:val="none" w:sz="0" w:space="0" w:color="auto"/>
      </w:divBdr>
    </w:div>
    <w:div w:id="1510440533">
      <w:bodyDiv w:val="1"/>
      <w:marLeft w:val="0"/>
      <w:marRight w:val="0"/>
      <w:marTop w:val="0"/>
      <w:marBottom w:val="0"/>
      <w:divBdr>
        <w:top w:val="none" w:sz="0" w:space="0" w:color="auto"/>
        <w:left w:val="none" w:sz="0" w:space="0" w:color="auto"/>
        <w:bottom w:val="none" w:sz="0" w:space="0" w:color="auto"/>
        <w:right w:val="none" w:sz="0" w:space="0" w:color="auto"/>
      </w:divBdr>
    </w:div>
    <w:div w:id="1510485887">
      <w:bodyDiv w:val="1"/>
      <w:marLeft w:val="0"/>
      <w:marRight w:val="0"/>
      <w:marTop w:val="0"/>
      <w:marBottom w:val="0"/>
      <w:divBdr>
        <w:top w:val="none" w:sz="0" w:space="0" w:color="auto"/>
        <w:left w:val="none" w:sz="0" w:space="0" w:color="auto"/>
        <w:bottom w:val="none" w:sz="0" w:space="0" w:color="auto"/>
        <w:right w:val="none" w:sz="0" w:space="0" w:color="auto"/>
      </w:divBdr>
    </w:div>
    <w:div w:id="1510490093">
      <w:bodyDiv w:val="1"/>
      <w:marLeft w:val="0"/>
      <w:marRight w:val="0"/>
      <w:marTop w:val="0"/>
      <w:marBottom w:val="0"/>
      <w:divBdr>
        <w:top w:val="none" w:sz="0" w:space="0" w:color="auto"/>
        <w:left w:val="none" w:sz="0" w:space="0" w:color="auto"/>
        <w:bottom w:val="none" w:sz="0" w:space="0" w:color="auto"/>
        <w:right w:val="none" w:sz="0" w:space="0" w:color="auto"/>
      </w:divBdr>
    </w:div>
    <w:div w:id="1510756369">
      <w:bodyDiv w:val="1"/>
      <w:marLeft w:val="0"/>
      <w:marRight w:val="0"/>
      <w:marTop w:val="0"/>
      <w:marBottom w:val="0"/>
      <w:divBdr>
        <w:top w:val="none" w:sz="0" w:space="0" w:color="auto"/>
        <w:left w:val="none" w:sz="0" w:space="0" w:color="auto"/>
        <w:bottom w:val="none" w:sz="0" w:space="0" w:color="auto"/>
        <w:right w:val="none" w:sz="0" w:space="0" w:color="auto"/>
      </w:divBdr>
    </w:div>
    <w:div w:id="1511141355">
      <w:bodyDiv w:val="1"/>
      <w:marLeft w:val="0"/>
      <w:marRight w:val="0"/>
      <w:marTop w:val="0"/>
      <w:marBottom w:val="0"/>
      <w:divBdr>
        <w:top w:val="none" w:sz="0" w:space="0" w:color="auto"/>
        <w:left w:val="none" w:sz="0" w:space="0" w:color="auto"/>
        <w:bottom w:val="none" w:sz="0" w:space="0" w:color="auto"/>
        <w:right w:val="none" w:sz="0" w:space="0" w:color="auto"/>
      </w:divBdr>
    </w:div>
    <w:div w:id="1511604477">
      <w:bodyDiv w:val="1"/>
      <w:marLeft w:val="0"/>
      <w:marRight w:val="0"/>
      <w:marTop w:val="0"/>
      <w:marBottom w:val="0"/>
      <w:divBdr>
        <w:top w:val="none" w:sz="0" w:space="0" w:color="auto"/>
        <w:left w:val="none" w:sz="0" w:space="0" w:color="auto"/>
        <w:bottom w:val="none" w:sz="0" w:space="0" w:color="auto"/>
        <w:right w:val="none" w:sz="0" w:space="0" w:color="auto"/>
      </w:divBdr>
    </w:div>
    <w:div w:id="1511721424">
      <w:bodyDiv w:val="1"/>
      <w:marLeft w:val="0"/>
      <w:marRight w:val="0"/>
      <w:marTop w:val="0"/>
      <w:marBottom w:val="0"/>
      <w:divBdr>
        <w:top w:val="none" w:sz="0" w:space="0" w:color="auto"/>
        <w:left w:val="none" w:sz="0" w:space="0" w:color="auto"/>
        <w:bottom w:val="none" w:sz="0" w:space="0" w:color="auto"/>
        <w:right w:val="none" w:sz="0" w:space="0" w:color="auto"/>
      </w:divBdr>
    </w:div>
    <w:div w:id="1511722158">
      <w:bodyDiv w:val="1"/>
      <w:marLeft w:val="0"/>
      <w:marRight w:val="0"/>
      <w:marTop w:val="0"/>
      <w:marBottom w:val="0"/>
      <w:divBdr>
        <w:top w:val="none" w:sz="0" w:space="0" w:color="auto"/>
        <w:left w:val="none" w:sz="0" w:space="0" w:color="auto"/>
        <w:bottom w:val="none" w:sz="0" w:space="0" w:color="auto"/>
        <w:right w:val="none" w:sz="0" w:space="0" w:color="auto"/>
      </w:divBdr>
    </w:div>
    <w:div w:id="1511723955">
      <w:bodyDiv w:val="1"/>
      <w:marLeft w:val="0"/>
      <w:marRight w:val="0"/>
      <w:marTop w:val="0"/>
      <w:marBottom w:val="0"/>
      <w:divBdr>
        <w:top w:val="none" w:sz="0" w:space="0" w:color="auto"/>
        <w:left w:val="none" w:sz="0" w:space="0" w:color="auto"/>
        <w:bottom w:val="none" w:sz="0" w:space="0" w:color="auto"/>
        <w:right w:val="none" w:sz="0" w:space="0" w:color="auto"/>
      </w:divBdr>
    </w:div>
    <w:div w:id="1511916331">
      <w:bodyDiv w:val="1"/>
      <w:marLeft w:val="0"/>
      <w:marRight w:val="0"/>
      <w:marTop w:val="0"/>
      <w:marBottom w:val="0"/>
      <w:divBdr>
        <w:top w:val="none" w:sz="0" w:space="0" w:color="auto"/>
        <w:left w:val="none" w:sz="0" w:space="0" w:color="auto"/>
        <w:bottom w:val="none" w:sz="0" w:space="0" w:color="auto"/>
        <w:right w:val="none" w:sz="0" w:space="0" w:color="auto"/>
      </w:divBdr>
    </w:div>
    <w:div w:id="1512453370">
      <w:bodyDiv w:val="1"/>
      <w:marLeft w:val="0"/>
      <w:marRight w:val="0"/>
      <w:marTop w:val="0"/>
      <w:marBottom w:val="0"/>
      <w:divBdr>
        <w:top w:val="none" w:sz="0" w:space="0" w:color="auto"/>
        <w:left w:val="none" w:sz="0" w:space="0" w:color="auto"/>
        <w:bottom w:val="none" w:sz="0" w:space="0" w:color="auto"/>
        <w:right w:val="none" w:sz="0" w:space="0" w:color="auto"/>
      </w:divBdr>
    </w:div>
    <w:div w:id="1512522438">
      <w:bodyDiv w:val="1"/>
      <w:marLeft w:val="0"/>
      <w:marRight w:val="0"/>
      <w:marTop w:val="0"/>
      <w:marBottom w:val="0"/>
      <w:divBdr>
        <w:top w:val="none" w:sz="0" w:space="0" w:color="auto"/>
        <w:left w:val="none" w:sz="0" w:space="0" w:color="auto"/>
        <w:bottom w:val="none" w:sz="0" w:space="0" w:color="auto"/>
        <w:right w:val="none" w:sz="0" w:space="0" w:color="auto"/>
      </w:divBdr>
    </w:div>
    <w:div w:id="1512644642">
      <w:bodyDiv w:val="1"/>
      <w:marLeft w:val="0"/>
      <w:marRight w:val="0"/>
      <w:marTop w:val="0"/>
      <w:marBottom w:val="0"/>
      <w:divBdr>
        <w:top w:val="none" w:sz="0" w:space="0" w:color="auto"/>
        <w:left w:val="none" w:sz="0" w:space="0" w:color="auto"/>
        <w:bottom w:val="none" w:sz="0" w:space="0" w:color="auto"/>
        <w:right w:val="none" w:sz="0" w:space="0" w:color="auto"/>
      </w:divBdr>
    </w:div>
    <w:div w:id="1512985161">
      <w:bodyDiv w:val="1"/>
      <w:marLeft w:val="0"/>
      <w:marRight w:val="0"/>
      <w:marTop w:val="0"/>
      <w:marBottom w:val="0"/>
      <w:divBdr>
        <w:top w:val="none" w:sz="0" w:space="0" w:color="auto"/>
        <w:left w:val="none" w:sz="0" w:space="0" w:color="auto"/>
        <w:bottom w:val="none" w:sz="0" w:space="0" w:color="auto"/>
        <w:right w:val="none" w:sz="0" w:space="0" w:color="auto"/>
      </w:divBdr>
    </w:div>
    <w:div w:id="1512992130">
      <w:bodyDiv w:val="1"/>
      <w:marLeft w:val="0"/>
      <w:marRight w:val="0"/>
      <w:marTop w:val="0"/>
      <w:marBottom w:val="0"/>
      <w:divBdr>
        <w:top w:val="none" w:sz="0" w:space="0" w:color="auto"/>
        <w:left w:val="none" w:sz="0" w:space="0" w:color="auto"/>
        <w:bottom w:val="none" w:sz="0" w:space="0" w:color="auto"/>
        <w:right w:val="none" w:sz="0" w:space="0" w:color="auto"/>
      </w:divBdr>
    </w:div>
    <w:div w:id="1513031069">
      <w:bodyDiv w:val="1"/>
      <w:marLeft w:val="0"/>
      <w:marRight w:val="0"/>
      <w:marTop w:val="0"/>
      <w:marBottom w:val="0"/>
      <w:divBdr>
        <w:top w:val="none" w:sz="0" w:space="0" w:color="auto"/>
        <w:left w:val="none" w:sz="0" w:space="0" w:color="auto"/>
        <w:bottom w:val="none" w:sz="0" w:space="0" w:color="auto"/>
        <w:right w:val="none" w:sz="0" w:space="0" w:color="auto"/>
      </w:divBdr>
      <w:divsChild>
        <w:div w:id="1630163899">
          <w:marLeft w:val="480"/>
          <w:marRight w:val="0"/>
          <w:marTop w:val="0"/>
          <w:marBottom w:val="0"/>
          <w:divBdr>
            <w:top w:val="none" w:sz="0" w:space="0" w:color="auto"/>
            <w:left w:val="none" w:sz="0" w:space="0" w:color="auto"/>
            <w:bottom w:val="none" w:sz="0" w:space="0" w:color="auto"/>
            <w:right w:val="none" w:sz="0" w:space="0" w:color="auto"/>
          </w:divBdr>
        </w:div>
        <w:div w:id="1217618771">
          <w:marLeft w:val="480"/>
          <w:marRight w:val="0"/>
          <w:marTop w:val="0"/>
          <w:marBottom w:val="0"/>
          <w:divBdr>
            <w:top w:val="none" w:sz="0" w:space="0" w:color="auto"/>
            <w:left w:val="none" w:sz="0" w:space="0" w:color="auto"/>
            <w:bottom w:val="none" w:sz="0" w:space="0" w:color="auto"/>
            <w:right w:val="none" w:sz="0" w:space="0" w:color="auto"/>
          </w:divBdr>
        </w:div>
        <w:div w:id="32850116">
          <w:marLeft w:val="480"/>
          <w:marRight w:val="0"/>
          <w:marTop w:val="0"/>
          <w:marBottom w:val="0"/>
          <w:divBdr>
            <w:top w:val="none" w:sz="0" w:space="0" w:color="auto"/>
            <w:left w:val="none" w:sz="0" w:space="0" w:color="auto"/>
            <w:bottom w:val="none" w:sz="0" w:space="0" w:color="auto"/>
            <w:right w:val="none" w:sz="0" w:space="0" w:color="auto"/>
          </w:divBdr>
        </w:div>
        <w:div w:id="1253201956">
          <w:marLeft w:val="480"/>
          <w:marRight w:val="0"/>
          <w:marTop w:val="0"/>
          <w:marBottom w:val="0"/>
          <w:divBdr>
            <w:top w:val="none" w:sz="0" w:space="0" w:color="auto"/>
            <w:left w:val="none" w:sz="0" w:space="0" w:color="auto"/>
            <w:bottom w:val="none" w:sz="0" w:space="0" w:color="auto"/>
            <w:right w:val="none" w:sz="0" w:space="0" w:color="auto"/>
          </w:divBdr>
        </w:div>
        <w:div w:id="205606082">
          <w:marLeft w:val="480"/>
          <w:marRight w:val="0"/>
          <w:marTop w:val="0"/>
          <w:marBottom w:val="0"/>
          <w:divBdr>
            <w:top w:val="none" w:sz="0" w:space="0" w:color="auto"/>
            <w:left w:val="none" w:sz="0" w:space="0" w:color="auto"/>
            <w:bottom w:val="none" w:sz="0" w:space="0" w:color="auto"/>
            <w:right w:val="none" w:sz="0" w:space="0" w:color="auto"/>
          </w:divBdr>
        </w:div>
        <w:div w:id="1041132690">
          <w:marLeft w:val="480"/>
          <w:marRight w:val="0"/>
          <w:marTop w:val="0"/>
          <w:marBottom w:val="0"/>
          <w:divBdr>
            <w:top w:val="none" w:sz="0" w:space="0" w:color="auto"/>
            <w:left w:val="none" w:sz="0" w:space="0" w:color="auto"/>
            <w:bottom w:val="none" w:sz="0" w:space="0" w:color="auto"/>
            <w:right w:val="none" w:sz="0" w:space="0" w:color="auto"/>
          </w:divBdr>
        </w:div>
        <w:div w:id="1482884153">
          <w:marLeft w:val="480"/>
          <w:marRight w:val="0"/>
          <w:marTop w:val="0"/>
          <w:marBottom w:val="0"/>
          <w:divBdr>
            <w:top w:val="none" w:sz="0" w:space="0" w:color="auto"/>
            <w:left w:val="none" w:sz="0" w:space="0" w:color="auto"/>
            <w:bottom w:val="none" w:sz="0" w:space="0" w:color="auto"/>
            <w:right w:val="none" w:sz="0" w:space="0" w:color="auto"/>
          </w:divBdr>
        </w:div>
        <w:div w:id="341903074">
          <w:marLeft w:val="480"/>
          <w:marRight w:val="0"/>
          <w:marTop w:val="0"/>
          <w:marBottom w:val="0"/>
          <w:divBdr>
            <w:top w:val="none" w:sz="0" w:space="0" w:color="auto"/>
            <w:left w:val="none" w:sz="0" w:space="0" w:color="auto"/>
            <w:bottom w:val="none" w:sz="0" w:space="0" w:color="auto"/>
            <w:right w:val="none" w:sz="0" w:space="0" w:color="auto"/>
          </w:divBdr>
        </w:div>
        <w:div w:id="50005305">
          <w:marLeft w:val="480"/>
          <w:marRight w:val="0"/>
          <w:marTop w:val="0"/>
          <w:marBottom w:val="0"/>
          <w:divBdr>
            <w:top w:val="none" w:sz="0" w:space="0" w:color="auto"/>
            <w:left w:val="none" w:sz="0" w:space="0" w:color="auto"/>
            <w:bottom w:val="none" w:sz="0" w:space="0" w:color="auto"/>
            <w:right w:val="none" w:sz="0" w:space="0" w:color="auto"/>
          </w:divBdr>
        </w:div>
        <w:div w:id="1574201643">
          <w:marLeft w:val="480"/>
          <w:marRight w:val="0"/>
          <w:marTop w:val="0"/>
          <w:marBottom w:val="0"/>
          <w:divBdr>
            <w:top w:val="none" w:sz="0" w:space="0" w:color="auto"/>
            <w:left w:val="none" w:sz="0" w:space="0" w:color="auto"/>
            <w:bottom w:val="none" w:sz="0" w:space="0" w:color="auto"/>
            <w:right w:val="none" w:sz="0" w:space="0" w:color="auto"/>
          </w:divBdr>
        </w:div>
        <w:div w:id="1313288686">
          <w:marLeft w:val="480"/>
          <w:marRight w:val="0"/>
          <w:marTop w:val="0"/>
          <w:marBottom w:val="0"/>
          <w:divBdr>
            <w:top w:val="none" w:sz="0" w:space="0" w:color="auto"/>
            <w:left w:val="none" w:sz="0" w:space="0" w:color="auto"/>
            <w:bottom w:val="none" w:sz="0" w:space="0" w:color="auto"/>
            <w:right w:val="none" w:sz="0" w:space="0" w:color="auto"/>
          </w:divBdr>
        </w:div>
        <w:div w:id="207959702">
          <w:marLeft w:val="480"/>
          <w:marRight w:val="0"/>
          <w:marTop w:val="0"/>
          <w:marBottom w:val="0"/>
          <w:divBdr>
            <w:top w:val="none" w:sz="0" w:space="0" w:color="auto"/>
            <w:left w:val="none" w:sz="0" w:space="0" w:color="auto"/>
            <w:bottom w:val="none" w:sz="0" w:space="0" w:color="auto"/>
            <w:right w:val="none" w:sz="0" w:space="0" w:color="auto"/>
          </w:divBdr>
        </w:div>
        <w:div w:id="847871504">
          <w:marLeft w:val="480"/>
          <w:marRight w:val="0"/>
          <w:marTop w:val="0"/>
          <w:marBottom w:val="0"/>
          <w:divBdr>
            <w:top w:val="none" w:sz="0" w:space="0" w:color="auto"/>
            <w:left w:val="none" w:sz="0" w:space="0" w:color="auto"/>
            <w:bottom w:val="none" w:sz="0" w:space="0" w:color="auto"/>
            <w:right w:val="none" w:sz="0" w:space="0" w:color="auto"/>
          </w:divBdr>
        </w:div>
        <w:div w:id="1320235125">
          <w:marLeft w:val="480"/>
          <w:marRight w:val="0"/>
          <w:marTop w:val="0"/>
          <w:marBottom w:val="0"/>
          <w:divBdr>
            <w:top w:val="none" w:sz="0" w:space="0" w:color="auto"/>
            <w:left w:val="none" w:sz="0" w:space="0" w:color="auto"/>
            <w:bottom w:val="none" w:sz="0" w:space="0" w:color="auto"/>
            <w:right w:val="none" w:sz="0" w:space="0" w:color="auto"/>
          </w:divBdr>
        </w:div>
        <w:div w:id="2088989142">
          <w:marLeft w:val="480"/>
          <w:marRight w:val="0"/>
          <w:marTop w:val="0"/>
          <w:marBottom w:val="0"/>
          <w:divBdr>
            <w:top w:val="none" w:sz="0" w:space="0" w:color="auto"/>
            <w:left w:val="none" w:sz="0" w:space="0" w:color="auto"/>
            <w:bottom w:val="none" w:sz="0" w:space="0" w:color="auto"/>
            <w:right w:val="none" w:sz="0" w:space="0" w:color="auto"/>
          </w:divBdr>
        </w:div>
        <w:div w:id="1472020263">
          <w:marLeft w:val="480"/>
          <w:marRight w:val="0"/>
          <w:marTop w:val="0"/>
          <w:marBottom w:val="0"/>
          <w:divBdr>
            <w:top w:val="none" w:sz="0" w:space="0" w:color="auto"/>
            <w:left w:val="none" w:sz="0" w:space="0" w:color="auto"/>
            <w:bottom w:val="none" w:sz="0" w:space="0" w:color="auto"/>
            <w:right w:val="none" w:sz="0" w:space="0" w:color="auto"/>
          </w:divBdr>
        </w:div>
        <w:div w:id="1242913476">
          <w:marLeft w:val="480"/>
          <w:marRight w:val="0"/>
          <w:marTop w:val="0"/>
          <w:marBottom w:val="0"/>
          <w:divBdr>
            <w:top w:val="none" w:sz="0" w:space="0" w:color="auto"/>
            <w:left w:val="none" w:sz="0" w:space="0" w:color="auto"/>
            <w:bottom w:val="none" w:sz="0" w:space="0" w:color="auto"/>
            <w:right w:val="none" w:sz="0" w:space="0" w:color="auto"/>
          </w:divBdr>
        </w:div>
        <w:div w:id="666447433">
          <w:marLeft w:val="480"/>
          <w:marRight w:val="0"/>
          <w:marTop w:val="0"/>
          <w:marBottom w:val="0"/>
          <w:divBdr>
            <w:top w:val="none" w:sz="0" w:space="0" w:color="auto"/>
            <w:left w:val="none" w:sz="0" w:space="0" w:color="auto"/>
            <w:bottom w:val="none" w:sz="0" w:space="0" w:color="auto"/>
            <w:right w:val="none" w:sz="0" w:space="0" w:color="auto"/>
          </w:divBdr>
        </w:div>
        <w:div w:id="795416362">
          <w:marLeft w:val="480"/>
          <w:marRight w:val="0"/>
          <w:marTop w:val="0"/>
          <w:marBottom w:val="0"/>
          <w:divBdr>
            <w:top w:val="none" w:sz="0" w:space="0" w:color="auto"/>
            <w:left w:val="none" w:sz="0" w:space="0" w:color="auto"/>
            <w:bottom w:val="none" w:sz="0" w:space="0" w:color="auto"/>
            <w:right w:val="none" w:sz="0" w:space="0" w:color="auto"/>
          </w:divBdr>
        </w:div>
        <w:div w:id="688260306">
          <w:marLeft w:val="480"/>
          <w:marRight w:val="0"/>
          <w:marTop w:val="0"/>
          <w:marBottom w:val="0"/>
          <w:divBdr>
            <w:top w:val="none" w:sz="0" w:space="0" w:color="auto"/>
            <w:left w:val="none" w:sz="0" w:space="0" w:color="auto"/>
            <w:bottom w:val="none" w:sz="0" w:space="0" w:color="auto"/>
            <w:right w:val="none" w:sz="0" w:space="0" w:color="auto"/>
          </w:divBdr>
        </w:div>
        <w:div w:id="1707174943">
          <w:marLeft w:val="480"/>
          <w:marRight w:val="0"/>
          <w:marTop w:val="0"/>
          <w:marBottom w:val="0"/>
          <w:divBdr>
            <w:top w:val="none" w:sz="0" w:space="0" w:color="auto"/>
            <w:left w:val="none" w:sz="0" w:space="0" w:color="auto"/>
            <w:bottom w:val="none" w:sz="0" w:space="0" w:color="auto"/>
            <w:right w:val="none" w:sz="0" w:space="0" w:color="auto"/>
          </w:divBdr>
        </w:div>
        <w:div w:id="265040948">
          <w:marLeft w:val="480"/>
          <w:marRight w:val="0"/>
          <w:marTop w:val="0"/>
          <w:marBottom w:val="0"/>
          <w:divBdr>
            <w:top w:val="none" w:sz="0" w:space="0" w:color="auto"/>
            <w:left w:val="none" w:sz="0" w:space="0" w:color="auto"/>
            <w:bottom w:val="none" w:sz="0" w:space="0" w:color="auto"/>
            <w:right w:val="none" w:sz="0" w:space="0" w:color="auto"/>
          </w:divBdr>
        </w:div>
        <w:div w:id="1447384464">
          <w:marLeft w:val="480"/>
          <w:marRight w:val="0"/>
          <w:marTop w:val="0"/>
          <w:marBottom w:val="0"/>
          <w:divBdr>
            <w:top w:val="none" w:sz="0" w:space="0" w:color="auto"/>
            <w:left w:val="none" w:sz="0" w:space="0" w:color="auto"/>
            <w:bottom w:val="none" w:sz="0" w:space="0" w:color="auto"/>
            <w:right w:val="none" w:sz="0" w:space="0" w:color="auto"/>
          </w:divBdr>
        </w:div>
        <w:div w:id="475295281">
          <w:marLeft w:val="480"/>
          <w:marRight w:val="0"/>
          <w:marTop w:val="0"/>
          <w:marBottom w:val="0"/>
          <w:divBdr>
            <w:top w:val="none" w:sz="0" w:space="0" w:color="auto"/>
            <w:left w:val="none" w:sz="0" w:space="0" w:color="auto"/>
            <w:bottom w:val="none" w:sz="0" w:space="0" w:color="auto"/>
            <w:right w:val="none" w:sz="0" w:space="0" w:color="auto"/>
          </w:divBdr>
        </w:div>
        <w:div w:id="2091269254">
          <w:marLeft w:val="480"/>
          <w:marRight w:val="0"/>
          <w:marTop w:val="0"/>
          <w:marBottom w:val="0"/>
          <w:divBdr>
            <w:top w:val="none" w:sz="0" w:space="0" w:color="auto"/>
            <w:left w:val="none" w:sz="0" w:space="0" w:color="auto"/>
            <w:bottom w:val="none" w:sz="0" w:space="0" w:color="auto"/>
            <w:right w:val="none" w:sz="0" w:space="0" w:color="auto"/>
          </w:divBdr>
        </w:div>
        <w:div w:id="2077194485">
          <w:marLeft w:val="480"/>
          <w:marRight w:val="0"/>
          <w:marTop w:val="0"/>
          <w:marBottom w:val="0"/>
          <w:divBdr>
            <w:top w:val="none" w:sz="0" w:space="0" w:color="auto"/>
            <w:left w:val="none" w:sz="0" w:space="0" w:color="auto"/>
            <w:bottom w:val="none" w:sz="0" w:space="0" w:color="auto"/>
            <w:right w:val="none" w:sz="0" w:space="0" w:color="auto"/>
          </w:divBdr>
        </w:div>
        <w:div w:id="92937242">
          <w:marLeft w:val="480"/>
          <w:marRight w:val="0"/>
          <w:marTop w:val="0"/>
          <w:marBottom w:val="0"/>
          <w:divBdr>
            <w:top w:val="none" w:sz="0" w:space="0" w:color="auto"/>
            <w:left w:val="none" w:sz="0" w:space="0" w:color="auto"/>
            <w:bottom w:val="none" w:sz="0" w:space="0" w:color="auto"/>
            <w:right w:val="none" w:sz="0" w:space="0" w:color="auto"/>
          </w:divBdr>
        </w:div>
        <w:div w:id="375739501">
          <w:marLeft w:val="480"/>
          <w:marRight w:val="0"/>
          <w:marTop w:val="0"/>
          <w:marBottom w:val="0"/>
          <w:divBdr>
            <w:top w:val="none" w:sz="0" w:space="0" w:color="auto"/>
            <w:left w:val="none" w:sz="0" w:space="0" w:color="auto"/>
            <w:bottom w:val="none" w:sz="0" w:space="0" w:color="auto"/>
            <w:right w:val="none" w:sz="0" w:space="0" w:color="auto"/>
          </w:divBdr>
        </w:div>
        <w:div w:id="8264241">
          <w:marLeft w:val="480"/>
          <w:marRight w:val="0"/>
          <w:marTop w:val="0"/>
          <w:marBottom w:val="0"/>
          <w:divBdr>
            <w:top w:val="none" w:sz="0" w:space="0" w:color="auto"/>
            <w:left w:val="none" w:sz="0" w:space="0" w:color="auto"/>
            <w:bottom w:val="none" w:sz="0" w:space="0" w:color="auto"/>
            <w:right w:val="none" w:sz="0" w:space="0" w:color="auto"/>
          </w:divBdr>
        </w:div>
        <w:div w:id="1658999592">
          <w:marLeft w:val="480"/>
          <w:marRight w:val="0"/>
          <w:marTop w:val="0"/>
          <w:marBottom w:val="0"/>
          <w:divBdr>
            <w:top w:val="none" w:sz="0" w:space="0" w:color="auto"/>
            <w:left w:val="none" w:sz="0" w:space="0" w:color="auto"/>
            <w:bottom w:val="none" w:sz="0" w:space="0" w:color="auto"/>
            <w:right w:val="none" w:sz="0" w:space="0" w:color="auto"/>
          </w:divBdr>
        </w:div>
        <w:div w:id="1279676404">
          <w:marLeft w:val="480"/>
          <w:marRight w:val="0"/>
          <w:marTop w:val="0"/>
          <w:marBottom w:val="0"/>
          <w:divBdr>
            <w:top w:val="none" w:sz="0" w:space="0" w:color="auto"/>
            <w:left w:val="none" w:sz="0" w:space="0" w:color="auto"/>
            <w:bottom w:val="none" w:sz="0" w:space="0" w:color="auto"/>
            <w:right w:val="none" w:sz="0" w:space="0" w:color="auto"/>
          </w:divBdr>
        </w:div>
        <w:div w:id="1812476845">
          <w:marLeft w:val="480"/>
          <w:marRight w:val="0"/>
          <w:marTop w:val="0"/>
          <w:marBottom w:val="0"/>
          <w:divBdr>
            <w:top w:val="none" w:sz="0" w:space="0" w:color="auto"/>
            <w:left w:val="none" w:sz="0" w:space="0" w:color="auto"/>
            <w:bottom w:val="none" w:sz="0" w:space="0" w:color="auto"/>
            <w:right w:val="none" w:sz="0" w:space="0" w:color="auto"/>
          </w:divBdr>
        </w:div>
        <w:div w:id="305861340">
          <w:marLeft w:val="480"/>
          <w:marRight w:val="0"/>
          <w:marTop w:val="0"/>
          <w:marBottom w:val="0"/>
          <w:divBdr>
            <w:top w:val="none" w:sz="0" w:space="0" w:color="auto"/>
            <w:left w:val="none" w:sz="0" w:space="0" w:color="auto"/>
            <w:bottom w:val="none" w:sz="0" w:space="0" w:color="auto"/>
            <w:right w:val="none" w:sz="0" w:space="0" w:color="auto"/>
          </w:divBdr>
        </w:div>
        <w:div w:id="217208349">
          <w:marLeft w:val="480"/>
          <w:marRight w:val="0"/>
          <w:marTop w:val="0"/>
          <w:marBottom w:val="0"/>
          <w:divBdr>
            <w:top w:val="none" w:sz="0" w:space="0" w:color="auto"/>
            <w:left w:val="none" w:sz="0" w:space="0" w:color="auto"/>
            <w:bottom w:val="none" w:sz="0" w:space="0" w:color="auto"/>
            <w:right w:val="none" w:sz="0" w:space="0" w:color="auto"/>
          </w:divBdr>
        </w:div>
        <w:div w:id="928544850">
          <w:marLeft w:val="480"/>
          <w:marRight w:val="0"/>
          <w:marTop w:val="0"/>
          <w:marBottom w:val="0"/>
          <w:divBdr>
            <w:top w:val="none" w:sz="0" w:space="0" w:color="auto"/>
            <w:left w:val="none" w:sz="0" w:space="0" w:color="auto"/>
            <w:bottom w:val="none" w:sz="0" w:space="0" w:color="auto"/>
            <w:right w:val="none" w:sz="0" w:space="0" w:color="auto"/>
          </w:divBdr>
        </w:div>
        <w:div w:id="2083288018">
          <w:marLeft w:val="480"/>
          <w:marRight w:val="0"/>
          <w:marTop w:val="0"/>
          <w:marBottom w:val="0"/>
          <w:divBdr>
            <w:top w:val="none" w:sz="0" w:space="0" w:color="auto"/>
            <w:left w:val="none" w:sz="0" w:space="0" w:color="auto"/>
            <w:bottom w:val="none" w:sz="0" w:space="0" w:color="auto"/>
            <w:right w:val="none" w:sz="0" w:space="0" w:color="auto"/>
          </w:divBdr>
        </w:div>
        <w:div w:id="2084139904">
          <w:marLeft w:val="480"/>
          <w:marRight w:val="0"/>
          <w:marTop w:val="0"/>
          <w:marBottom w:val="0"/>
          <w:divBdr>
            <w:top w:val="none" w:sz="0" w:space="0" w:color="auto"/>
            <w:left w:val="none" w:sz="0" w:space="0" w:color="auto"/>
            <w:bottom w:val="none" w:sz="0" w:space="0" w:color="auto"/>
            <w:right w:val="none" w:sz="0" w:space="0" w:color="auto"/>
          </w:divBdr>
        </w:div>
        <w:div w:id="838809083">
          <w:marLeft w:val="480"/>
          <w:marRight w:val="0"/>
          <w:marTop w:val="0"/>
          <w:marBottom w:val="0"/>
          <w:divBdr>
            <w:top w:val="none" w:sz="0" w:space="0" w:color="auto"/>
            <w:left w:val="none" w:sz="0" w:space="0" w:color="auto"/>
            <w:bottom w:val="none" w:sz="0" w:space="0" w:color="auto"/>
            <w:right w:val="none" w:sz="0" w:space="0" w:color="auto"/>
          </w:divBdr>
        </w:div>
        <w:div w:id="2093965241">
          <w:marLeft w:val="480"/>
          <w:marRight w:val="0"/>
          <w:marTop w:val="0"/>
          <w:marBottom w:val="0"/>
          <w:divBdr>
            <w:top w:val="none" w:sz="0" w:space="0" w:color="auto"/>
            <w:left w:val="none" w:sz="0" w:space="0" w:color="auto"/>
            <w:bottom w:val="none" w:sz="0" w:space="0" w:color="auto"/>
            <w:right w:val="none" w:sz="0" w:space="0" w:color="auto"/>
          </w:divBdr>
        </w:div>
        <w:div w:id="1873348467">
          <w:marLeft w:val="480"/>
          <w:marRight w:val="0"/>
          <w:marTop w:val="0"/>
          <w:marBottom w:val="0"/>
          <w:divBdr>
            <w:top w:val="none" w:sz="0" w:space="0" w:color="auto"/>
            <w:left w:val="none" w:sz="0" w:space="0" w:color="auto"/>
            <w:bottom w:val="none" w:sz="0" w:space="0" w:color="auto"/>
            <w:right w:val="none" w:sz="0" w:space="0" w:color="auto"/>
          </w:divBdr>
        </w:div>
        <w:div w:id="1268388226">
          <w:marLeft w:val="480"/>
          <w:marRight w:val="0"/>
          <w:marTop w:val="0"/>
          <w:marBottom w:val="0"/>
          <w:divBdr>
            <w:top w:val="none" w:sz="0" w:space="0" w:color="auto"/>
            <w:left w:val="none" w:sz="0" w:space="0" w:color="auto"/>
            <w:bottom w:val="none" w:sz="0" w:space="0" w:color="auto"/>
            <w:right w:val="none" w:sz="0" w:space="0" w:color="auto"/>
          </w:divBdr>
        </w:div>
        <w:div w:id="1082683335">
          <w:marLeft w:val="480"/>
          <w:marRight w:val="0"/>
          <w:marTop w:val="0"/>
          <w:marBottom w:val="0"/>
          <w:divBdr>
            <w:top w:val="none" w:sz="0" w:space="0" w:color="auto"/>
            <w:left w:val="none" w:sz="0" w:space="0" w:color="auto"/>
            <w:bottom w:val="none" w:sz="0" w:space="0" w:color="auto"/>
            <w:right w:val="none" w:sz="0" w:space="0" w:color="auto"/>
          </w:divBdr>
        </w:div>
        <w:div w:id="1355304637">
          <w:marLeft w:val="480"/>
          <w:marRight w:val="0"/>
          <w:marTop w:val="0"/>
          <w:marBottom w:val="0"/>
          <w:divBdr>
            <w:top w:val="none" w:sz="0" w:space="0" w:color="auto"/>
            <w:left w:val="none" w:sz="0" w:space="0" w:color="auto"/>
            <w:bottom w:val="none" w:sz="0" w:space="0" w:color="auto"/>
            <w:right w:val="none" w:sz="0" w:space="0" w:color="auto"/>
          </w:divBdr>
        </w:div>
        <w:div w:id="1257515369">
          <w:marLeft w:val="480"/>
          <w:marRight w:val="0"/>
          <w:marTop w:val="0"/>
          <w:marBottom w:val="0"/>
          <w:divBdr>
            <w:top w:val="none" w:sz="0" w:space="0" w:color="auto"/>
            <w:left w:val="none" w:sz="0" w:space="0" w:color="auto"/>
            <w:bottom w:val="none" w:sz="0" w:space="0" w:color="auto"/>
            <w:right w:val="none" w:sz="0" w:space="0" w:color="auto"/>
          </w:divBdr>
        </w:div>
        <w:div w:id="1006977542">
          <w:marLeft w:val="480"/>
          <w:marRight w:val="0"/>
          <w:marTop w:val="0"/>
          <w:marBottom w:val="0"/>
          <w:divBdr>
            <w:top w:val="none" w:sz="0" w:space="0" w:color="auto"/>
            <w:left w:val="none" w:sz="0" w:space="0" w:color="auto"/>
            <w:bottom w:val="none" w:sz="0" w:space="0" w:color="auto"/>
            <w:right w:val="none" w:sz="0" w:space="0" w:color="auto"/>
          </w:divBdr>
        </w:div>
        <w:div w:id="200478101">
          <w:marLeft w:val="480"/>
          <w:marRight w:val="0"/>
          <w:marTop w:val="0"/>
          <w:marBottom w:val="0"/>
          <w:divBdr>
            <w:top w:val="none" w:sz="0" w:space="0" w:color="auto"/>
            <w:left w:val="none" w:sz="0" w:space="0" w:color="auto"/>
            <w:bottom w:val="none" w:sz="0" w:space="0" w:color="auto"/>
            <w:right w:val="none" w:sz="0" w:space="0" w:color="auto"/>
          </w:divBdr>
        </w:div>
        <w:div w:id="713698484">
          <w:marLeft w:val="480"/>
          <w:marRight w:val="0"/>
          <w:marTop w:val="0"/>
          <w:marBottom w:val="0"/>
          <w:divBdr>
            <w:top w:val="none" w:sz="0" w:space="0" w:color="auto"/>
            <w:left w:val="none" w:sz="0" w:space="0" w:color="auto"/>
            <w:bottom w:val="none" w:sz="0" w:space="0" w:color="auto"/>
            <w:right w:val="none" w:sz="0" w:space="0" w:color="auto"/>
          </w:divBdr>
        </w:div>
        <w:div w:id="2087727808">
          <w:marLeft w:val="480"/>
          <w:marRight w:val="0"/>
          <w:marTop w:val="0"/>
          <w:marBottom w:val="0"/>
          <w:divBdr>
            <w:top w:val="none" w:sz="0" w:space="0" w:color="auto"/>
            <w:left w:val="none" w:sz="0" w:space="0" w:color="auto"/>
            <w:bottom w:val="none" w:sz="0" w:space="0" w:color="auto"/>
            <w:right w:val="none" w:sz="0" w:space="0" w:color="auto"/>
          </w:divBdr>
        </w:div>
        <w:div w:id="210119628">
          <w:marLeft w:val="480"/>
          <w:marRight w:val="0"/>
          <w:marTop w:val="0"/>
          <w:marBottom w:val="0"/>
          <w:divBdr>
            <w:top w:val="none" w:sz="0" w:space="0" w:color="auto"/>
            <w:left w:val="none" w:sz="0" w:space="0" w:color="auto"/>
            <w:bottom w:val="none" w:sz="0" w:space="0" w:color="auto"/>
            <w:right w:val="none" w:sz="0" w:space="0" w:color="auto"/>
          </w:divBdr>
        </w:div>
        <w:div w:id="1442607972">
          <w:marLeft w:val="480"/>
          <w:marRight w:val="0"/>
          <w:marTop w:val="0"/>
          <w:marBottom w:val="0"/>
          <w:divBdr>
            <w:top w:val="none" w:sz="0" w:space="0" w:color="auto"/>
            <w:left w:val="none" w:sz="0" w:space="0" w:color="auto"/>
            <w:bottom w:val="none" w:sz="0" w:space="0" w:color="auto"/>
            <w:right w:val="none" w:sz="0" w:space="0" w:color="auto"/>
          </w:divBdr>
        </w:div>
        <w:div w:id="1843623083">
          <w:marLeft w:val="480"/>
          <w:marRight w:val="0"/>
          <w:marTop w:val="0"/>
          <w:marBottom w:val="0"/>
          <w:divBdr>
            <w:top w:val="none" w:sz="0" w:space="0" w:color="auto"/>
            <w:left w:val="none" w:sz="0" w:space="0" w:color="auto"/>
            <w:bottom w:val="none" w:sz="0" w:space="0" w:color="auto"/>
            <w:right w:val="none" w:sz="0" w:space="0" w:color="auto"/>
          </w:divBdr>
        </w:div>
        <w:div w:id="1889759453">
          <w:marLeft w:val="480"/>
          <w:marRight w:val="0"/>
          <w:marTop w:val="0"/>
          <w:marBottom w:val="0"/>
          <w:divBdr>
            <w:top w:val="none" w:sz="0" w:space="0" w:color="auto"/>
            <w:left w:val="none" w:sz="0" w:space="0" w:color="auto"/>
            <w:bottom w:val="none" w:sz="0" w:space="0" w:color="auto"/>
            <w:right w:val="none" w:sz="0" w:space="0" w:color="auto"/>
          </w:divBdr>
        </w:div>
        <w:div w:id="1697536796">
          <w:marLeft w:val="480"/>
          <w:marRight w:val="0"/>
          <w:marTop w:val="0"/>
          <w:marBottom w:val="0"/>
          <w:divBdr>
            <w:top w:val="none" w:sz="0" w:space="0" w:color="auto"/>
            <w:left w:val="none" w:sz="0" w:space="0" w:color="auto"/>
            <w:bottom w:val="none" w:sz="0" w:space="0" w:color="auto"/>
            <w:right w:val="none" w:sz="0" w:space="0" w:color="auto"/>
          </w:divBdr>
        </w:div>
        <w:div w:id="1493720104">
          <w:marLeft w:val="480"/>
          <w:marRight w:val="0"/>
          <w:marTop w:val="0"/>
          <w:marBottom w:val="0"/>
          <w:divBdr>
            <w:top w:val="none" w:sz="0" w:space="0" w:color="auto"/>
            <w:left w:val="none" w:sz="0" w:space="0" w:color="auto"/>
            <w:bottom w:val="none" w:sz="0" w:space="0" w:color="auto"/>
            <w:right w:val="none" w:sz="0" w:space="0" w:color="auto"/>
          </w:divBdr>
        </w:div>
        <w:div w:id="127480134">
          <w:marLeft w:val="480"/>
          <w:marRight w:val="0"/>
          <w:marTop w:val="0"/>
          <w:marBottom w:val="0"/>
          <w:divBdr>
            <w:top w:val="none" w:sz="0" w:space="0" w:color="auto"/>
            <w:left w:val="none" w:sz="0" w:space="0" w:color="auto"/>
            <w:bottom w:val="none" w:sz="0" w:space="0" w:color="auto"/>
            <w:right w:val="none" w:sz="0" w:space="0" w:color="auto"/>
          </w:divBdr>
        </w:div>
        <w:div w:id="1889604157">
          <w:marLeft w:val="480"/>
          <w:marRight w:val="0"/>
          <w:marTop w:val="0"/>
          <w:marBottom w:val="0"/>
          <w:divBdr>
            <w:top w:val="none" w:sz="0" w:space="0" w:color="auto"/>
            <w:left w:val="none" w:sz="0" w:space="0" w:color="auto"/>
            <w:bottom w:val="none" w:sz="0" w:space="0" w:color="auto"/>
            <w:right w:val="none" w:sz="0" w:space="0" w:color="auto"/>
          </w:divBdr>
        </w:div>
        <w:div w:id="749545671">
          <w:marLeft w:val="480"/>
          <w:marRight w:val="0"/>
          <w:marTop w:val="0"/>
          <w:marBottom w:val="0"/>
          <w:divBdr>
            <w:top w:val="none" w:sz="0" w:space="0" w:color="auto"/>
            <w:left w:val="none" w:sz="0" w:space="0" w:color="auto"/>
            <w:bottom w:val="none" w:sz="0" w:space="0" w:color="auto"/>
            <w:right w:val="none" w:sz="0" w:space="0" w:color="auto"/>
          </w:divBdr>
        </w:div>
        <w:div w:id="1549995146">
          <w:marLeft w:val="480"/>
          <w:marRight w:val="0"/>
          <w:marTop w:val="0"/>
          <w:marBottom w:val="0"/>
          <w:divBdr>
            <w:top w:val="none" w:sz="0" w:space="0" w:color="auto"/>
            <w:left w:val="none" w:sz="0" w:space="0" w:color="auto"/>
            <w:bottom w:val="none" w:sz="0" w:space="0" w:color="auto"/>
            <w:right w:val="none" w:sz="0" w:space="0" w:color="auto"/>
          </w:divBdr>
        </w:div>
        <w:div w:id="372114838">
          <w:marLeft w:val="480"/>
          <w:marRight w:val="0"/>
          <w:marTop w:val="0"/>
          <w:marBottom w:val="0"/>
          <w:divBdr>
            <w:top w:val="none" w:sz="0" w:space="0" w:color="auto"/>
            <w:left w:val="none" w:sz="0" w:space="0" w:color="auto"/>
            <w:bottom w:val="none" w:sz="0" w:space="0" w:color="auto"/>
            <w:right w:val="none" w:sz="0" w:space="0" w:color="auto"/>
          </w:divBdr>
        </w:div>
        <w:div w:id="1275594544">
          <w:marLeft w:val="480"/>
          <w:marRight w:val="0"/>
          <w:marTop w:val="0"/>
          <w:marBottom w:val="0"/>
          <w:divBdr>
            <w:top w:val="none" w:sz="0" w:space="0" w:color="auto"/>
            <w:left w:val="none" w:sz="0" w:space="0" w:color="auto"/>
            <w:bottom w:val="none" w:sz="0" w:space="0" w:color="auto"/>
            <w:right w:val="none" w:sz="0" w:space="0" w:color="auto"/>
          </w:divBdr>
        </w:div>
        <w:div w:id="1389260069">
          <w:marLeft w:val="480"/>
          <w:marRight w:val="0"/>
          <w:marTop w:val="0"/>
          <w:marBottom w:val="0"/>
          <w:divBdr>
            <w:top w:val="none" w:sz="0" w:space="0" w:color="auto"/>
            <w:left w:val="none" w:sz="0" w:space="0" w:color="auto"/>
            <w:bottom w:val="none" w:sz="0" w:space="0" w:color="auto"/>
            <w:right w:val="none" w:sz="0" w:space="0" w:color="auto"/>
          </w:divBdr>
        </w:div>
        <w:div w:id="1209993816">
          <w:marLeft w:val="480"/>
          <w:marRight w:val="0"/>
          <w:marTop w:val="0"/>
          <w:marBottom w:val="0"/>
          <w:divBdr>
            <w:top w:val="none" w:sz="0" w:space="0" w:color="auto"/>
            <w:left w:val="none" w:sz="0" w:space="0" w:color="auto"/>
            <w:bottom w:val="none" w:sz="0" w:space="0" w:color="auto"/>
            <w:right w:val="none" w:sz="0" w:space="0" w:color="auto"/>
          </w:divBdr>
        </w:div>
        <w:div w:id="1255213487">
          <w:marLeft w:val="480"/>
          <w:marRight w:val="0"/>
          <w:marTop w:val="0"/>
          <w:marBottom w:val="0"/>
          <w:divBdr>
            <w:top w:val="none" w:sz="0" w:space="0" w:color="auto"/>
            <w:left w:val="none" w:sz="0" w:space="0" w:color="auto"/>
            <w:bottom w:val="none" w:sz="0" w:space="0" w:color="auto"/>
            <w:right w:val="none" w:sz="0" w:space="0" w:color="auto"/>
          </w:divBdr>
        </w:div>
        <w:div w:id="212154668">
          <w:marLeft w:val="480"/>
          <w:marRight w:val="0"/>
          <w:marTop w:val="0"/>
          <w:marBottom w:val="0"/>
          <w:divBdr>
            <w:top w:val="none" w:sz="0" w:space="0" w:color="auto"/>
            <w:left w:val="none" w:sz="0" w:space="0" w:color="auto"/>
            <w:bottom w:val="none" w:sz="0" w:space="0" w:color="auto"/>
            <w:right w:val="none" w:sz="0" w:space="0" w:color="auto"/>
          </w:divBdr>
        </w:div>
        <w:div w:id="1972054755">
          <w:marLeft w:val="480"/>
          <w:marRight w:val="0"/>
          <w:marTop w:val="0"/>
          <w:marBottom w:val="0"/>
          <w:divBdr>
            <w:top w:val="none" w:sz="0" w:space="0" w:color="auto"/>
            <w:left w:val="none" w:sz="0" w:space="0" w:color="auto"/>
            <w:bottom w:val="none" w:sz="0" w:space="0" w:color="auto"/>
            <w:right w:val="none" w:sz="0" w:space="0" w:color="auto"/>
          </w:divBdr>
        </w:div>
        <w:div w:id="1553157030">
          <w:marLeft w:val="480"/>
          <w:marRight w:val="0"/>
          <w:marTop w:val="0"/>
          <w:marBottom w:val="0"/>
          <w:divBdr>
            <w:top w:val="none" w:sz="0" w:space="0" w:color="auto"/>
            <w:left w:val="none" w:sz="0" w:space="0" w:color="auto"/>
            <w:bottom w:val="none" w:sz="0" w:space="0" w:color="auto"/>
            <w:right w:val="none" w:sz="0" w:space="0" w:color="auto"/>
          </w:divBdr>
        </w:div>
        <w:div w:id="1135835600">
          <w:marLeft w:val="480"/>
          <w:marRight w:val="0"/>
          <w:marTop w:val="0"/>
          <w:marBottom w:val="0"/>
          <w:divBdr>
            <w:top w:val="none" w:sz="0" w:space="0" w:color="auto"/>
            <w:left w:val="none" w:sz="0" w:space="0" w:color="auto"/>
            <w:bottom w:val="none" w:sz="0" w:space="0" w:color="auto"/>
            <w:right w:val="none" w:sz="0" w:space="0" w:color="auto"/>
          </w:divBdr>
        </w:div>
        <w:div w:id="1263612173">
          <w:marLeft w:val="480"/>
          <w:marRight w:val="0"/>
          <w:marTop w:val="0"/>
          <w:marBottom w:val="0"/>
          <w:divBdr>
            <w:top w:val="none" w:sz="0" w:space="0" w:color="auto"/>
            <w:left w:val="none" w:sz="0" w:space="0" w:color="auto"/>
            <w:bottom w:val="none" w:sz="0" w:space="0" w:color="auto"/>
            <w:right w:val="none" w:sz="0" w:space="0" w:color="auto"/>
          </w:divBdr>
        </w:div>
        <w:div w:id="1710498175">
          <w:marLeft w:val="480"/>
          <w:marRight w:val="0"/>
          <w:marTop w:val="0"/>
          <w:marBottom w:val="0"/>
          <w:divBdr>
            <w:top w:val="none" w:sz="0" w:space="0" w:color="auto"/>
            <w:left w:val="none" w:sz="0" w:space="0" w:color="auto"/>
            <w:bottom w:val="none" w:sz="0" w:space="0" w:color="auto"/>
            <w:right w:val="none" w:sz="0" w:space="0" w:color="auto"/>
          </w:divBdr>
        </w:div>
        <w:div w:id="117651550">
          <w:marLeft w:val="480"/>
          <w:marRight w:val="0"/>
          <w:marTop w:val="0"/>
          <w:marBottom w:val="0"/>
          <w:divBdr>
            <w:top w:val="none" w:sz="0" w:space="0" w:color="auto"/>
            <w:left w:val="none" w:sz="0" w:space="0" w:color="auto"/>
            <w:bottom w:val="none" w:sz="0" w:space="0" w:color="auto"/>
            <w:right w:val="none" w:sz="0" w:space="0" w:color="auto"/>
          </w:divBdr>
        </w:div>
        <w:div w:id="2059041028">
          <w:marLeft w:val="480"/>
          <w:marRight w:val="0"/>
          <w:marTop w:val="0"/>
          <w:marBottom w:val="0"/>
          <w:divBdr>
            <w:top w:val="none" w:sz="0" w:space="0" w:color="auto"/>
            <w:left w:val="none" w:sz="0" w:space="0" w:color="auto"/>
            <w:bottom w:val="none" w:sz="0" w:space="0" w:color="auto"/>
            <w:right w:val="none" w:sz="0" w:space="0" w:color="auto"/>
          </w:divBdr>
        </w:div>
        <w:div w:id="1052268845">
          <w:marLeft w:val="480"/>
          <w:marRight w:val="0"/>
          <w:marTop w:val="0"/>
          <w:marBottom w:val="0"/>
          <w:divBdr>
            <w:top w:val="none" w:sz="0" w:space="0" w:color="auto"/>
            <w:left w:val="none" w:sz="0" w:space="0" w:color="auto"/>
            <w:bottom w:val="none" w:sz="0" w:space="0" w:color="auto"/>
            <w:right w:val="none" w:sz="0" w:space="0" w:color="auto"/>
          </w:divBdr>
        </w:div>
        <w:div w:id="653074177">
          <w:marLeft w:val="480"/>
          <w:marRight w:val="0"/>
          <w:marTop w:val="0"/>
          <w:marBottom w:val="0"/>
          <w:divBdr>
            <w:top w:val="none" w:sz="0" w:space="0" w:color="auto"/>
            <w:left w:val="none" w:sz="0" w:space="0" w:color="auto"/>
            <w:bottom w:val="none" w:sz="0" w:space="0" w:color="auto"/>
            <w:right w:val="none" w:sz="0" w:space="0" w:color="auto"/>
          </w:divBdr>
        </w:div>
        <w:div w:id="121581115">
          <w:marLeft w:val="480"/>
          <w:marRight w:val="0"/>
          <w:marTop w:val="0"/>
          <w:marBottom w:val="0"/>
          <w:divBdr>
            <w:top w:val="none" w:sz="0" w:space="0" w:color="auto"/>
            <w:left w:val="none" w:sz="0" w:space="0" w:color="auto"/>
            <w:bottom w:val="none" w:sz="0" w:space="0" w:color="auto"/>
            <w:right w:val="none" w:sz="0" w:space="0" w:color="auto"/>
          </w:divBdr>
        </w:div>
        <w:div w:id="578366229">
          <w:marLeft w:val="480"/>
          <w:marRight w:val="0"/>
          <w:marTop w:val="0"/>
          <w:marBottom w:val="0"/>
          <w:divBdr>
            <w:top w:val="none" w:sz="0" w:space="0" w:color="auto"/>
            <w:left w:val="none" w:sz="0" w:space="0" w:color="auto"/>
            <w:bottom w:val="none" w:sz="0" w:space="0" w:color="auto"/>
            <w:right w:val="none" w:sz="0" w:space="0" w:color="auto"/>
          </w:divBdr>
        </w:div>
        <w:div w:id="1213617953">
          <w:marLeft w:val="480"/>
          <w:marRight w:val="0"/>
          <w:marTop w:val="0"/>
          <w:marBottom w:val="0"/>
          <w:divBdr>
            <w:top w:val="none" w:sz="0" w:space="0" w:color="auto"/>
            <w:left w:val="none" w:sz="0" w:space="0" w:color="auto"/>
            <w:bottom w:val="none" w:sz="0" w:space="0" w:color="auto"/>
            <w:right w:val="none" w:sz="0" w:space="0" w:color="auto"/>
          </w:divBdr>
        </w:div>
        <w:div w:id="728773949">
          <w:marLeft w:val="480"/>
          <w:marRight w:val="0"/>
          <w:marTop w:val="0"/>
          <w:marBottom w:val="0"/>
          <w:divBdr>
            <w:top w:val="none" w:sz="0" w:space="0" w:color="auto"/>
            <w:left w:val="none" w:sz="0" w:space="0" w:color="auto"/>
            <w:bottom w:val="none" w:sz="0" w:space="0" w:color="auto"/>
            <w:right w:val="none" w:sz="0" w:space="0" w:color="auto"/>
          </w:divBdr>
        </w:div>
        <w:div w:id="1893466555">
          <w:marLeft w:val="480"/>
          <w:marRight w:val="0"/>
          <w:marTop w:val="0"/>
          <w:marBottom w:val="0"/>
          <w:divBdr>
            <w:top w:val="none" w:sz="0" w:space="0" w:color="auto"/>
            <w:left w:val="none" w:sz="0" w:space="0" w:color="auto"/>
            <w:bottom w:val="none" w:sz="0" w:space="0" w:color="auto"/>
            <w:right w:val="none" w:sz="0" w:space="0" w:color="auto"/>
          </w:divBdr>
        </w:div>
        <w:div w:id="1840730277">
          <w:marLeft w:val="480"/>
          <w:marRight w:val="0"/>
          <w:marTop w:val="0"/>
          <w:marBottom w:val="0"/>
          <w:divBdr>
            <w:top w:val="none" w:sz="0" w:space="0" w:color="auto"/>
            <w:left w:val="none" w:sz="0" w:space="0" w:color="auto"/>
            <w:bottom w:val="none" w:sz="0" w:space="0" w:color="auto"/>
            <w:right w:val="none" w:sz="0" w:space="0" w:color="auto"/>
          </w:divBdr>
        </w:div>
        <w:div w:id="1995914603">
          <w:marLeft w:val="480"/>
          <w:marRight w:val="0"/>
          <w:marTop w:val="0"/>
          <w:marBottom w:val="0"/>
          <w:divBdr>
            <w:top w:val="none" w:sz="0" w:space="0" w:color="auto"/>
            <w:left w:val="none" w:sz="0" w:space="0" w:color="auto"/>
            <w:bottom w:val="none" w:sz="0" w:space="0" w:color="auto"/>
            <w:right w:val="none" w:sz="0" w:space="0" w:color="auto"/>
          </w:divBdr>
        </w:div>
        <w:div w:id="1226375258">
          <w:marLeft w:val="480"/>
          <w:marRight w:val="0"/>
          <w:marTop w:val="0"/>
          <w:marBottom w:val="0"/>
          <w:divBdr>
            <w:top w:val="none" w:sz="0" w:space="0" w:color="auto"/>
            <w:left w:val="none" w:sz="0" w:space="0" w:color="auto"/>
            <w:bottom w:val="none" w:sz="0" w:space="0" w:color="auto"/>
            <w:right w:val="none" w:sz="0" w:space="0" w:color="auto"/>
          </w:divBdr>
        </w:div>
        <w:div w:id="313262753">
          <w:marLeft w:val="480"/>
          <w:marRight w:val="0"/>
          <w:marTop w:val="0"/>
          <w:marBottom w:val="0"/>
          <w:divBdr>
            <w:top w:val="none" w:sz="0" w:space="0" w:color="auto"/>
            <w:left w:val="none" w:sz="0" w:space="0" w:color="auto"/>
            <w:bottom w:val="none" w:sz="0" w:space="0" w:color="auto"/>
            <w:right w:val="none" w:sz="0" w:space="0" w:color="auto"/>
          </w:divBdr>
        </w:div>
        <w:div w:id="1580554502">
          <w:marLeft w:val="480"/>
          <w:marRight w:val="0"/>
          <w:marTop w:val="0"/>
          <w:marBottom w:val="0"/>
          <w:divBdr>
            <w:top w:val="none" w:sz="0" w:space="0" w:color="auto"/>
            <w:left w:val="none" w:sz="0" w:space="0" w:color="auto"/>
            <w:bottom w:val="none" w:sz="0" w:space="0" w:color="auto"/>
            <w:right w:val="none" w:sz="0" w:space="0" w:color="auto"/>
          </w:divBdr>
        </w:div>
        <w:div w:id="1460950805">
          <w:marLeft w:val="480"/>
          <w:marRight w:val="0"/>
          <w:marTop w:val="0"/>
          <w:marBottom w:val="0"/>
          <w:divBdr>
            <w:top w:val="none" w:sz="0" w:space="0" w:color="auto"/>
            <w:left w:val="none" w:sz="0" w:space="0" w:color="auto"/>
            <w:bottom w:val="none" w:sz="0" w:space="0" w:color="auto"/>
            <w:right w:val="none" w:sz="0" w:space="0" w:color="auto"/>
          </w:divBdr>
        </w:div>
        <w:div w:id="1974210606">
          <w:marLeft w:val="480"/>
          <w:marRight w:val="0"/>
          <w:marTop w:val="0"/>
          <w:marBottom w:val="0"/>
          <w:divBdr>
            <w:top w:val="none" w:sz="0" w:space="0" w:color="auto"/>
            <w:left w:val="none" w:sz="0" w:space="0" w:color="auto"/>
            <w:bottom w:val="none" w:sz="0" w:space="0" w:color="auto"/>
            <w:right w:val="none" w:sz="0" w:space="0" w:color="auto"/>
          </w:divBdr>
        </w:div>
        <w:div w:id="1120298271">
          <w:marLeft w:val="480"/>
          <w:marRight w:val="0"/>
          <w:marTop w:val="0"/>
          <w:marBottom w:val="0"/>
          <w:divBdr>
            <w:top w:val="none" w:sz="0" w:space="0" w:color="auto"/>
            <w:left w:val="none" w:sz="0" w:space="0" w:color="auto"/>
            <w:bottom w:val="none" w:sz="0" w:space="0" w:color="auto"/>
            <w:right w:val="none" w:sz="0" w:space="0" w:color="auto"/>
          </w:divBdr>
        </w:div>
        <w:div w:id="24714734">
          <w:marLeft w:val="480"/>
          <w:marRight w:val="0"/>
          <w:marTop w:val="0"/>
          <w:marBottom w:val="0"/>
          <w:divBdr>
            <w:top w:val="none" w:sz="0" w:space="0" w:color="auto"/>
            <w:left w:val="none" w:sz="0" w:space="0" w:color="auto"/>
            <w:bottom w:val="none" w:sz="0" w:space="0" w:color="auto"/>
            <w:right w:val="none" w:sz="0" w:space="0" w:color="auto"/>
          </w:divBdr>
        </w:div>
        <w:div w:id="830562097">
          <w:marLeft w:val="480"/>
          <w:marRight w:val="0"/>
          <w:marTop w:val="0"/>
          <w:marBottom w:val="0"/>
          <w:divBdr>
            <w:top w:val="none" w:sz="0" w:space="0" w:color="auto"/>
            <w:left w:val="none" w:sz="0" w:space="0" w:color="auto"/>
            <w:bottom w:val="none" w:sz="0" w:space="0" w:color="auto"/>
            <w:right w:val="none" w:sz="0" w:space="0" w:color="auto"/>
          </w:divBdr>
        </w:div>
        <w:div w:id="59403437">
          <w:marLeft w:val="480"/>
          <w:marRight w:val="0"/>
          <w:marTop w:val="0"/>
          <w:marBottom w:val="0"/>
          <w:divBdr>
            <w:top w:val="none" w:sz="0" w:space="0" w:color="auto"/>
            <w:left w:val="none" w:sz="0" w:space="0" w:color="auto"/>
            <w:bottom w:val="none" w:sz="0" w:space="0" w:color="auto"/>
            <w:right w:val="none" w:sz="0" w:space="0" w:color="auto"/>
          </w:divBdr>
        </w:div>
        <w:div w:id="1123646072">
          <w:marLeft w:val="480"/>
          <w:marRight w:val="0"/>
          <w:marTop w:val="0"/>
          <w:marBottom w:val="0"/>
          <w:divBdr>
            <w:top w:val="none" w:sz="0" w:space="0" w:color="auto"/>
            <w:left w:val="none" w:sz="0" w:space="0" w:color="auto"/>
            <w:bottom w:val="none" w:sz="0" w:space="0" w:color="auto"/>
            <w:right w:val="none" w:sz="0" w:space="0" w:color="auto"/>
          </w:divBdr>
        </w:div>
        <w:div w:id="2065133539">
          <w:marLeft w:val="480"/>
          <w:marRight w:val="0"/>
          <w:marTop w:val="0"/>
          <w:marBottom w:val="0"/>
          <w:divBdr>
            <w:top w:val="none" w:sz="0" w:space="0" w:color="auto"/>
            <w:left w:val="none" w:sz="0" w:space="0" w:color="auto"/>
            <w:bottom w:val="none" w:sz="0" w:space="0" w:color="auto"/>
            <w:right w:val="none" w:sz="0" w:space="0" w:color="auto"/>
          </w:divBdr>
        </w:div>
        <w:div w:id="1935243508">
          <w:marLeft w:val="480"/>
          <w:marRight w:val="0"/>
          <w:marTop w:val="0"/>
          <w:marBottom w:val="0"/>
          <w:divBdr>
            <w:top w:val="none" w:sz="0" w:space="0" w:color="auto"/>
            <w:left w:val="none" w:sz="0" w:space="0" w:color="auto"/>
            <w:bottom w:val="none" w:sz="0" w:space="0" w:color="auto"/>
            <w:right w:val="none" w:sz="0" w:space="0" w:color="auto"/>
          </w:divBdr>
        </w:div>
        <w:div w:id="1503156930">
          <w:marLeft w:val="480"/>
          <w:marRight w:val="0"/>
          <w:marTop w:val="0"/>
          <w:marBottom w:val="0"/>
          <w:divBdr>
            <w:top w:val="none" w:sz="0" w:space="0" w:color="auto"/>
            <w:left w:val="none" w:sz="0" w:space="0" w:color="auto"/>
            <w:bottom w:val="none" w:sz="0" w:space="0" w:color="auto"/>
            <w:right w:val="none" w:sz="0" w:space="0" w:color="auto"/>
          </w:divBdr>
        </w:div>
      </w:divsChild>
    </w:div>
    <w:div w:id="1513450299">
      <w:bodyDiv w:val="1"/>
      <w:marLeft w:val="0"/>
      <w:marRight w:val="0"/>
      <w:marTop w:val="0"/>
      <w:marBottom w:val="0"/>
      <w:divBdr>
        <w:top w:val="none" w:sz="0" w:space="0" w:color="auto"/>
        <w:left w:val="none" w:sz="0" w:space="0" w:color="auto"/>
        <w:bottom w:val="none" w:sz="0" w:space="0" w:color="auto"/>
        <w:right w:val="none" w:sz="0" w:space="0" w:color="auto"/>
      </w:divBdr>
    </w:div>
    <w:div w:id="1513765845">
      <w:bodyDiv w:val="1"/>
      <w:marLeft w:val="0"/>
      <w:marRight w:val="0"/>
      <w:marTop w:val="0"/>
      <w:marBottom w:val="0"/>
      <w:divBdr>
        <w:top w:val="none" w:sz="0" w:space="0" w:color="auto"/>
        <w:left w:val="none" w:sz="0" w:space="0" w:color="auto"/>
        <w:bottom w:val="none" w:sz="0" w:space="0" w:color="auto"/>
        <w:right w:val="none" w:sz="0" w:space="0" w:color="auto"/>
      </w:divBdr>
    </w:div>
    <w:div w:id="1513832792">
      <w:bodyDiv w:val="1"/>
      <w:marLeft w:val="0"/>
      <w:marRight w:val="0"/>
      <w:marTop w:val="0"/>
      <w:marBottom w:val="0"/>
      <w:divBdr>
        <w:top w:val="none" w:sz="0" w:space="0" w:color="auto"/>
        <w:left w:val="none" w:sz="0" w:space="0" w:color="auto"/>
        <w:bottom w:val="none" w:sz="0" w:space="0" w:color="auto"/>
        <w:right w:val="none" w:sz="0" w:space="0" w:color="auto"/>
      </w:divBdr>
      <w:divsChild>
        <w:div w:id="1932658145">
          <w:marLeft w:val="480"/>
          <w:marRight w:val="0"/>
          <w:marTop w:val="0"/>
          <w:marBottom w:val="0"/>
          <w:divBdr>
            <w:top w:val="none" w:sz="0" w:space="0" w:color="auto"/>
            <w:left w:val="none" w:sz="0" w:space="0" w:color="auto"/>
            <w:bottom w:val="none" w:sz="0" w:space="0" w:color="auto"/>
            <w:right w:val="none" w:sz="0" w:space="0" w:color="auto"/>
          </w:divBdr>
        </w:div>
        <w:div w:id="359285632">
          <w:marLeft w:val="480"/>
          <w:marRight w:val="0"/>
          <w:marTop w:val="0"/>
          <w:marBottom w:val="0"/>
          <w:divBdr>
            <w:top w:val="none" w:sz="0" w:space="0" w:color="auto"/>
            <w:left w:val="none" w:sz="0" w:space="0" w:color="auto"/>
            <w:bottom w:val="none" w:sz="0" w:space="0" w:color="auto"/>
            <w:right w:val="none" w:sz="0" w:space="0" w:color="auto"/>
          </w:divBdr>
        </w:div>
        <w:div w:id="458306377">
          <w:marLeft w:val="480"/>
          <w:marRight w:val="0"/>
          <w:marTop w:val="0"/>
          <w:marBottom w:val="0"/>
          <w:divBdr>
            <w:top w:val="none" w:sz="0" w:space="0" w:color="auto"/>
            <w:left w:val="none" w:sz="0" w:space="0" w:color="auto"/>
            <w:bottom w:val="none" w:sz="0" w:space="0" w:color="auto"/>
            <w:right w:val="none" w:sz="0" w:space="0" w:color="auto"/>
          </w:divBdr>
        </w:div>
        <w:div w:id="147793338">
          <w:marLeft w:val="480"/>
          <w:marRight w:val="0"/>
          <w:marTop w:val="0"/>
          <w:marBottom w:val="0"/>
          <w:divBdr>
            <w:top w:val="none" w:sz="0" w:space="0" w:color="auto"/>
            <w:left w:val="none" w:sz="0" w:space="0" w:color="auto"/>
            <w:bottom w:val="none" w:sz="0" w:space="0" w:color="auto"/>
            <w:right w:val="none" w:sz="0" w:space="0" w:color="auto"/>
          </w:divBdr>
        </w:div>
        <w:div w:id="1354453271">
          <w:marLeft w:val="480"/>
          <w:marRight w:val="0"/>
          <w:marTop w:val="0"/>
          <w:marBottom w:val="0"/>
          <w:divBdr>
            <w:top w:val="none" w:sz="0" w:space="0" w:color="auto"/>
            <w:left w:val="none" w:sz="0" w:space="0" w:color="auto"/>
            <w:bottom w:val="none" w:sz="0" w:space="0" w:color="auto"/>
            <w:right w:val="none" w:sz="0" w:space="0" w:color="auto"/>
          </w:divBdr>
        </w:div>
        <w:div w:id="176509933">
          <w:marLeft w:val="480"/>
          <w:marRight w:val="0"/>
          <w:marTop w:val="0"/>
          <w:marBottom w:val="0"/>
          <w:divBdr>
            <w:top w:val="none" w:sz="0" w:space="0" w:color="auto"/>
            <w:left w:val="none" w:sz="0" w:space="0" w:color="auto"/>
            <w:bottom w:val="none" w:sz="0" w:space="0" w:color="auto"/>
            <w:right w:val="none" w:sz="0" w:space="0" w:color="auto"/>
          </w:divBdr>
        </w:div>
        <w:div w:id="1374692251">
          <w:marLeft w:val="480"/>
          <w:marRight w:val="0"/>
          <w:marTop w:val="0"/>
          <w:marBottom w:val="0"/>
          <w:divBdr>
            <w:top w:val="none" w:sz="0" w:space="0" w:color="auto"/>
            <w:left w:val="none" w:sz="0" w:space="0" w:color="auto"/>
            <w:bottom w:val="none" w:sz="0" w:space="0" w:color="auto"/>
            <w:right w:val="none" w:sz="0" w:space="0" w:color="auto"/>
          </w:divBdr>
        </w:div>
        <w:div w:id="157693622">
          <w:marLeft w:val="480"/>
          <w:marRight w:val="0"/>
          <w:marTop w:val="0"/>
          <w:marBottom w:val="0"/>
          <w:divBdr>
            <w:top w:val="none" w:sz="0" w:space="0" w:color="auto"/>
            <w:left w:val="none" w:sz="0" w:space="0" w:color="auto"/>
            <w:bottom w:val="none" w:sz="0" w:space="0" w:color="auto"/>
            <w:right w:val="none" w:sz="0" w:space="0" w:color="auto"/>
          </w:divBdr>
        </w:div>
        <w:div w:id="21590578">
          <w:marLeft w:val="480"/>
          <w:marRight w:val="0"/>
          <w:marTop w:val="0"/>
          <w:marBottom w:val="0"/>
          <w:divBdr>
            <w:top w:val="none" w:sz="0" w:space="0" w:color="auto"/>
            <w:left w:val="none" w:sz="0" w:space="0" w:color="auto"/>
            <w:bottom w:val="none" w:sz="0" w:space="0" w:color="auto"/>
            <w:right w:val="none" w:sz="0" w:space="0" w:color="auto"/>
          </w:divBdr>
        </w:div>
        <w:div w:id="176429662">
          <w:marLeft w:val="480"/>
          <w:marRight w:val="0"/>
          <w:marTop w:val="0"/>
          <w:marBottom w:val="0"/>
          <w:divBdr>
            <w:top w:val="none" w:sz="0" w:space="0" w:color="auto"/>
            <w:left w:val="none" w:sz="0" w:space="0" w:color="auto"/>
            <w:bottom w:val="none" w:sz="0" w:space="0" w:color="auto"/>
            <w:right w:val="none" w:sz="0" w:space="0" w:color="auto"/>
          </w:divBdr>
        </w:div>
        <w:div w:id="630325689">
          <w:marLeft w:val="480"/>
          <w:marRight w:val="0"/>
          <w:marTop w:val="0"/>
          <w:marBottom w:val="0"/>
          <w:divBdr>
            <w:top w:val="none" w:sz="0" w:space="0" w:color="auto"/>
            <w:left w:val="none" w:sz="0" w:space="0" w:color="auto"/>
            <w:bottom w:val="none" w:sz="0" w:space="0" w:color="auto"/>
            <w:right w:val="none" w:sz="0" w:space="0" w:color="auto"/>
          </w:divBdr>
        </w:div>
        <w:div w:id="266814757">
          <w:marLeft w:val="480"/>
          <w:marRight w:val="0"/>
          <w:marTop w:val="0"/>
          <w:marBottom w:val="0"/>
          <w:divBdr>
            <w:top w:val="none" w:sz="0" w:space="0" w:color="auto"/>
            <w:left w:val="none" w:sz="0" w:space="0" w:color="auto"/>
            <w:bottom w:val="none" w:sz="0" w:space="0" w:color="auto"/>
            <w:right w:val="none" w:sz="0" w:space="0" w:color="auto"/>
          </w:divBdr>
        </w:div>
        <w:div w:id="692347579">
          <w:marLeft w:val="480"/>
          <w:marRight w:val="0"/>
          <w:marTop w:val="0"/>
          <w:marBottom w:val="0"/>
          <w:divBdr>
            <w:top w:val="none" w:sz="0" w:space="0" w:color="auto"/>
            <w:left w:val="none" w:sz="0" w:space="0" w:color="auto"/>
            <w:bottom w:val="none" w:sz="0" w:space="0" w:color="auto"/>
            <w:right w:val="none" w:sz="0" w:space="0" w:color="auto"/>
          </w:divBdr>
        </w:div>
        <w:div w:id="1433161307">
          <w:marLeft w:val="480"/>
          <w:marRight w:val="0"/>
          <w:marTop w:val="0"/>
          <w:marBottom w:val="0"/>
          <w:divBdr>
            <w:top w:val="none" w:sz="0" w:space="0" w:color="auto"/>
            <w:left w:val="none" w:sz="0" w:space="0" w:color="auto"/>
            <w:bottom w:val="none" w:sz="0" w:space="0" w:color="auto"/>
            <w:right w:val="none" w:sz="0" w:space="0" w:color="auto"/>
          </w:divBdr>
        </w:div>
        <w:div w:id="658340152">
          <w:marLeft w:val="480"/>
          <w:marRight w:val="0"/>
          <w:marTop w:val="0"/>
          <w:marBottom w:val="0"/>
          <w:divBdr>
            <w:top w:val="none" w:sz="0" w:space="0" w:color="auto"/>
            <w:left w:val="none" w:sz="0" w:space="0" w:color="auto"/>
            <w:bottom w:val="none" w:sz="0" w:space="0" w:color="auto"/>
            <w:right w:val="none" w:sz="0" w:space="0" w:color="auto"/>
          </w:divBdr>
        </w:div>
        <w:div w:id="119693262">
          <w:marLeft w:val="480"/>
          <w:marRight w:val="0"/>
          <w:marTop w:val="0"/>
          <w:marBottom w:val="0"/>
          <w:divBdr>
            <w:top w:val="none" w:sz="0" w:space="0" w:color="auto"/>
            <w:left w:val="none" w:sz="0" w:space="0" w:color="auto"/>
            <w:bottom w:val="none" w:sz="0" w:space="0" w:color="auto"/>
            <w:right w:val="none" w:sz="0" w:space="0" w:color="auto"/>
          </w:divBdr>
        </w:div>
        <w:div w:id="2102142299">
          <w:marLeft w:val="480"/>
          <w:marRight w:val="0"/>
          <w:marTop w:val="0"/>
          <w:marBottom w:val="0"/>
          <w:divBdr>
            <w:top w:val="none" w:sz="0" w:space="0" w:color="auto"/>
            <w:left w:val="none" w:sz="0" w:space="0" w:color="auto"/>
            <w:bottom w:val="none" w:sz="0" w:space="0" w:color="auto"/>
            <w:right w:val="none" w:sz="0" w:space="0" w:color="auto"/>
          </w:divBdr>
        </w:div>
        <w:div w:id="940063912">
          <w:marLeft w:val="480"/>
          <w:marRight w:val="0"/>
          <w:marTop w:val="0"/>
          <w:marBottom w:val="0"/>
          <w:divBdr>
            <w:top w:val="none" w:sz="0" w:space="0" w:color="auto"/>
            <w:left w:val="none" w:sz="0" w:space="0" w:color="auto"/>
            <w:bottom w:val="none" w:sz="0" w:space="0" w:color="auto"/>
            <w:right w:val="none" w:sz="0" w:space="0" w:color="auto"/>
          </w:divBdr>
        </w:div>
        <w:div w:id="123501321">
          <w:marLeft w:val="480"/>
          <w:marRight w:val="0"/>
          <w:marTop w:val="0"/>
          <w:marBottom w:val="0"/>
          <w:divBdr>
            <w:top w:val="none" w:sz="0" w:space="0" w:color="auto"/>
            <w:left w:val="none" w:sz="0" w:space="0" w:color="auto"/>
            <w:bottom w:val="none" w:sz="0" w:space="0" w:color="auto"/>
            <w:right w:val="none" w:sz="0" w:space="0" w:color="auto"/>
          </w:divBdr>
        </w:div>
        <w:div w:id="1016886268">
          <w:marLeft w:val="480"/>
          <w:marRight w:val="0"/>
          <w:marTop w:val="0"/>
          <w:marBottom w:val="0"/>
          <w:divBdr>
            <w:top w:val="none" w:sz="0" w:space="0" w:color="auto"/>
            <w:left w:val="none" w:sz="0" w:space="0" w:color="auto"/>
            <w:bottom w:val="none" w:sz="0" w:space="0" w:color="auto"/>
            <w:right w:val="none" w:sz="0" w:space="0" w:color="auto"/>
          </w:divBdr>
        </w:div>
        <w:div w:id="809713854">
          <w:marLeft w:val="480"/>
          <w:marRight w:val="0"/>
          <w:marTop w:val="0"/>
          <w:marBottom w:val="0"/>
          <w:divBdr>
            <w:top w:val="none" w:sz="0" w:space="0" w:color="auto"/>
            <w:left w:val="none" w:sz="0" w:space="0" w:color="auto"/>
            <w:bottom w:val="none" w:sz="0" w:space="0" w:color="auto"/>
            <w:right w:val="none" w:sz="0" w:space="0" w:color="auto"/>
          </w:divBdr>
        </w:div>
        <w:div w:id="1133911251">
          <w:marLeft w:val="480"/>
          <w:marRight w:val="0"/>
          <w:marTop w:val="0"/>
          <w:marBottom w:val="0"/>
          <w:divBdr>
            <w:top w:val="none" w:sz="0" w:space="0" w:color="auto"/>
            <w:left w:val="none" w:sz="0" w:space="0" w:color="auto"/>
            <w:bottom w:val="none" w:sz="0" w:space="0" w:color="auto"/>
            <w:right w:val="none" w:sz="0" w:space="0" w:color="auto"/>
          </w:divBdr>
        </w:div>
        <w:div w:id="1379279011">
          <w:marLeft w:val="480"/>
          <w:marRight w:val="0"/>
          <w:marTop w:val="0"/>
          <w:marBottom w:val="0"/>
          <w:divBdr>
            <w:top w:val="none" w:sz="0" w:space="0" w:color="auto"/>
            <w:left w:val="none" w:sz="0" w:space="0" w:color="auto"/>
            <w:bottom w:val="none" w:sz="0" w:space="0" w:color="auto"/>
            <w:right w:val="none" w:sz="0" w:space="0" w:color="auto"/>
          </w:divBdr>
        </w:div>
        <w:div w:id="731005292">
          <w:marLeft w:val="480"/>
          <w:marRight w:val="0"/>
          <w:marTop w:val="0"/>
          <w:marBottom w:val="0"/>
          <w:divBdr>
            <w:top w:val="none" w:sz="0" w:space="0" w:color="auto"/>
            <w:left w:val="none" w:sz="0" w:space="0" w:color="auto"/>
            <w:bottom w:val="none" w:sz="0" w:space="0" w:color="auto"/>
            <w:right w:val="none" w:sz="0" w:space="0" w:color="auto"/>
          </w:divBdr>
        </w:div>
        <w:div w:id="1617786423">
          <w:marLeft w:val="480"/>
          <w:marRight w:val="0"/>
          <w:marTop w:val="0"/>
          <w:marBottom w:val="0"/>
          <w:divBdr>
            <w:top w:val="none" w:sz="0" w:space="0" w:color="auto"/>
            <w:left w:val="none" w:sz="0" w:space="0" w:color="auto"/>
            <w:bottom w:val="none" w:sz="0" w:space="0" w:color="auto"/>
            <w:right w:val="none" w:sz="0" w:space="0" w:color="auto"/>
          </w:divBdr>
        </w:div>
        <w:div w:id="1338583687">
          <w:marLeft w:val="480"/>
          <w:marRight w:val="0"/>
          <w:marTop w:val="0"/>
          <w:marBottom w:val="0"/>
          <w:divBdr>
            <w:top w:val="none" w:sz="0" w:space="0" w:color="auto"/>
            <w:left w:val="none" w:sz="0" w:space="0" w:color="auto"/>
            <w:bottom w:val="none" w:sz="0" w:space="0" w:color="auto"/>
            <w:right w:val="none" w:sz="0" w:space="0" w:color="auto"/>
          </w:divBdr>
        </w:div>
        <w:div w:id="302002346">
          <w:marLeft w:val="480"/>
          <w:marRight w:val="0"/>
          <w:marTop w:val="0"/>
          <w:marBottom w:val="0"/>
          <w:divBdr>
            <w:top w:val="none" w:sz="0" w:space="0" w:color="auto"/>
            <w:left w:val="none" w:sz="0" w:space="0" w:color="auto"/>
            <w:bottom w:val="none" w:sz="0" w:space="0" w:color="auto"/>
            <w:right w:val="none" w:sz="0" w:space="0" w:color="auto"/>
          </w:divBdr>
        </w:div>
        <w:div w:id="2078824043">
          <w:marLeft w:val="480"/>
          <w:marRight w:val="0"/>
          <w:marTop w:val="0"/>
          <w:marBottom w:val="0"/>
          <w:divBdr>
            <w:top w:val="none" w:sz="0" w:space="0" w:color="auto"/>
            <w:left w:val="none" w:sz="0" w:space="0" w:color="auto"/>
            <w:bottom w:val="none" w:sz="0" w:space="0" w:color="auto"/>
            <w:right w:val="none" w:sz="0" w:space="0" w:color="auto"/>
          </w:divBdr>
        </w:div>
        <w:div w:id="1506363171">
          <w:marLeft w:val="480"/>
          <w:marRight w:val="0"/>
          <w:marTop w:val="0"/>
          <w:marBottom w:val="0"/>
          <w:divBdr>
            <w:top w:val="none" w:sz="0" w:space="0" w:color="auto"/>
            <w:left w:val="none" w:sz="0" w:space="0" w:color="auto"/>
            <w:bottom w:val="none" w:sz="0" w:space="0" w:color="auto"/>
            <w:right w:val="none" w:sz="0" w:space="0" w:color="auto"/>
          </w:divBdr>
        </w:div>
        <w:div w:id="512960347">
          <w:marLeft w:val="480"/>
          <w:marRight w:val="0"/>
          <w:marTop w:val="0"/>
          <w:marBottom w:val="0"/>
          <w:divBdr>
            <w:top w:val="none" w:sz="0" w:space="0" w:color="auto"/>
            <w:left w:val="none" w:sz="0" w:space="0" w:color="auto"/>
            <w:bottom w:val="none" w:sz="0" w:space="0" w:color="auto"/>
            <w:right w:val="none" w:sz="0" w:space="0" w:color="auto"/>
          </w:divBdr>
        </w:div>
        <w:div w:id="1876045005">
          <w:marLeft w:val="480"/>
          <w:marRight w:val="0"/>
          <w:marTop w:val="0"/>
          <w:marBottom w:val="0"/>
          <w:divBdr>
            <w:top w:val="none" w:sz="0" w:space="0" w:color="auto"/>
            <w:left w:val="none" w:sz="0" w:space="0" w:color="auto"/>
            <w:bottom w:val="none" w:sz="0" w:space="0" w:color="auto"/>
            <w:right w:val="none" w:sz="0" w:space="0" w:color="auto"/>
          </w:divBdr>
        </w:div>
        <w:div w:id="1451782377">
          <w:marLeft w:val="480"/>
          <w:marRight w:val="0"/>
          <w:marTop w:val="0"/>
          <w:marBottom w:val="0"/>
          <w:divBdr>
            <w:top w:val="none" w:sz="0" w:space="0" w:color="auto"/>
            <w:left w:val="none" w:sz="0" w:space="0" w:color="auto"/>
            <w:bottom w:val="none" w:sz="0" w:space="0" w:color="auto"/>
            <w:right w:val="none" w:sz="0" w:space="0" w:color="auto"/>
          </w:divBdr>
        </w:div>
        <w:div w:id="1047144653">
          <w:marLeft w:val="480"/>
          <w:marRight w:val="0"/>
          <w:marTop w:val="0"/>
          <w:marBottom w:val="0"/>
          <w:divBdr>
            <w:top w:val="none" w:sz="0" w:space="0" w:color="auto"/>
            <w:left w:val="none" w:sz="0" w:space="0" w:color="auto"/>
            <w:bottom w:val="none" w:sz="0" w:space="0" w:color="auto"/>
            <w:right w:val="none" w:sz="0" w:space="0" w:color="auto"/>
          </w:divBdr>
        </w:div>
        <w:div w:id="1384909608">
          <w:marLeft w:val="480"/>
          <w:marRight w:val="0"/>
          <w:marTop w:val="0"/>
          <w:marBottom w:val="0"/>
          <w:divBdr>
            <w:top w:val="none" w:sz="0" w:space="0" w:color="auto"/>
            <w:left w:val="none" w:sz="0" w:space="0" w:color="auto"/>
            <w:bottom w:val="none" w:sz="0" w:space="0" w:color="auto"/>
            <w:right w:val="none" w:sz="0" w:space="0" w:color="auto"/>
          </w:divBdr>
        </w:div>
        <w:div w:id="13043661">
          <w:marLeft w:val="480"/>
          <w:marRight w:val="0"/>
          <w:marTop w:val="0"/>
          <w:marBottom w:val="0"/>
          <w:divBdr>
            <w:top w:val="none" w:sz="0" w:space="0" w:color="auto"/>
            <w:left w:val="none" w:sz="0" w:space="0" w:color="auto"/>
            <w:bottom w:val="none" w:sz="0" w:space="0" w:color="auto"/>
            <w:right w:val="none" w:sz="0" w:space="0" w:color="auto"/>
          </w:divBdr>
        </w:div>
        <w:div w:id="1433281133">
          <w:marLeft w:val="480"/>
          <w:marRight w:val="0"/>
          <w:marTop w:val="0"/>
          <w:marBottom w:val="0"/>
          <w:divBdr>
            <w:top w:val="none" w:sz="0" w:space="0" w:color="auto"/>
            <w:left w:val="none" w:sz="0" w:space="0" w:color="auto"/>
            <w:bottom w:val="none" w:sz="0" w:space="0" w:color="auto"/>
            <w:right w:val="none" w:sz="0" w:space="0" w:color="auto"/>
          </w:divBdr>
        </w:div>
        <w:div w:id="1086144880">
          <w:marLeft w:val="480"/>
          <w:marRight w:val="0"/>
          <w:marTop w:val="0"/>
          <w:marBottom w:val="0"/>
          <w:divBdr>
            <w:top w:val="none" w:sz="0" w:space="0" w:color="auto"/>
            <w:left w:val="none" w:sz="0" w:space="0" w:color="auto"/>
            <w:bottom w:val="none" w:sz="0" w:space="0" w:color="auto"/>
            <w:right w:val="none" w:sz="0" w:space="0" w:color="auto"/>
          </w:divBdr>
        </w:div>
        <w:div w:id="1967077189">
          <w:marLeft w:val="480"/>
          <w:marRight w:val="0"/>
          <w:marTop w:val="0"/>
          <w:marBottom w:val="0"/>
          <w:divBdr>
            <w:top w:val="none" w:sz="0" w:space="0" w:color="auto"/>
            <w:left w:val="none" w:sz="0" w:space="0" w:color="auto"/>
            <w:bottom w:val="none" w:sz="0" w:space="0" w:color="auto"/>
            <w:right w:val="none" w:sz="0" w:space="0" w:color="auto"/>
          </w:divBdr>
        </w:div>
        <w:div w:id="1484154275">
          <w:marLeft w:val="480"/>
          <w:marRight w:val="0"/>
          <w:marTop w:val="0"/>
          <w:marBottom w:val="0"/>
          <w:divBdr>
            <w:top w:val="none" w:sz="0" w:space="0" w:color="auto"/>
            <w:left w:val="none" w:sz="0" w:space="0" w:color="auto"/>
            <w:bottom w:val="none" w:sz="0" w:space="0" w:color="auto"/>
            <w:right w:val="none" w:sz="0" w:space="0" w:color="auto"/>
          </w:divBdr>
        </w:div>
        <w:div w:id="1326936201">
          <w:marLeft w:val="480"/>
          <w:marRight w:val="0"/>
          <w:marTop w:val="0"/>
          <w:marBottom w:val="0"/>
          <w:divBdr>
            <w:top w:val="none" w:sz="0" w:space="0" w:color="auto"/>
            <w:left w:val="none" w:sz="0" w:space="0" w:color="auto"/>
            <w:bottom w:val="none" w:sz="0" w:space="0" w:color="auto"/>
            <w:right w:val="none" w:sz="0" w:space="0" w:color="auto"/>
          </w:divBdr>
        </w:div>
        <w:div w:id="1750886190">
          <w:marLeft w:val="480"/>
          <w:marRight w:val="0"/>
          <w:marTop w:val="0"/>
          <w:marBottom w:val="0"/>
          <w:divBdr>
            <w:top w:val="none" w:sz="0" w:space="0" w:color="auto"/>
            <w:left w:val="none" w:sz="0" w:space="0" w:color="auto"/>
            <w:bottom w:val="none" w:sz="0" w:space="0" w:color="auto"/>
            <w:right w:val="none" w:sz="0" w:space="0" w:color="auto"/>
          </w:divBdr>
        </w:div>
        <w:div w:id="1684090527">
          <w:marLeft w:val="480"/>
          <w:marRight w:val="0"/>
          <w:marTop w:val="0"/>
          <w:marBottom w:val="0"/>
          <w:divBdr>
            <w:top w:val="none" w:sz="0" w:space="0" w:color="auto"/>
            <w:left w:val="none" w:sz="0" w:space="0" w:color="auto"/>
            <w:bottom w:val="none" w:sz="0" w:space="0" w:color="auto"/>
            <w:right w:val="none" w:sz="0" w:space="0" w:color="auto"/>
          </w:divBdr>
        </w:div>
        <w:div w:id="340742656">
          <w:marLeft w:val="480"/>
          <w:marRight w:val="0"/>
          <w:marTop w:val="0"/>
          <w:marBottom w:val="0"/>
          <w:divBdr>
            <w:top w:val="none" w:sz="0" w:space="0" w:color="auto"/>
            <w:left w:val="none" w:sz="0" w:space="0" w:color="auto"/>
            <w:bottom w:val="none" w:sz="0" w:space="0" w:color="auto"/>
            <w:right w:val="none" w:sz="0" w:space="0" w:color="auto"/>
          </w:divBdr>
        </w:div>
        <w:div w:id="2047365300">
          <w:marLeft w:val="480"/>
          <w:marRight w:val="0"/>
          <w:marTop w:val="0"/>
          <w:marBottom w:val="0"/>
          <w:divBdr>
            <w:top w:val="none" w:sz="0" w:space="0" w:color="auto"/>
            <w:left w:val="none" w:sz="0" w:space="0" w:color="auto"/>
            <w:bottom w:val="none" w:sz="0" w:space="0" w:color="auto"/>
            <w:right w:val="none" w:sz="0" w:space="0" w:color="auto"/>
          </w:divBdr>
        </w:div>
        <w:div w:id="433676486">
          <w:marLeft w:val="480"/>
          <w:marRight w:val="0"/>
          <w:marTop w:val="0"/>
          <w:marBottom w:val="0"/>
          <w:divBdr>
            <w:top w:val="none" w:sz="0" w:space="0" w:color="auto"/>
            <w:left w:val="none" w:sz="0" w:space="0" w:color="auto"/>
            <w:bottom w:val="none" w:sz="0" w:space="0" w:color="auto"/>
            <w:right w:val="none" w:sz="0" w:space="0" w:color="auto"/>
          </w:divBdr>
        </w:div>
        <w:div w:id="517233659">
          <w:marLeft w:val="480"/>
          <w:marRight w:val="0"/>
          <w:marTop w:val="0"/>
          <w:marBottom w:val="0"/>
          <w:divBdr>
            <w:top w:val="none" w:sz="0" w:space="0" w:color="auto"/>
            <w:left w:val="none" w:sz="0" w:space="0" w:color="auto"/>
            <w:bottom w:val="none" w:sz="0" w:space="0" w:color="auto"/>
            <w:right w:val="none" w:sz="0" w:space="0" w:color="auto"/>
          </w:divBdr>
        </w:div>
        <w:div w:id="1052997635">
          <w:marLeft w:val="480"/>
          <w:marRight w:val="0"/>
          <w:marTop w:val="0"/>
          <w:marBottom w:val="0"/>
          <w:divBdr>
            <w:top w:val="none" w:sz="0" w:space="0" w:color="auto"/>
            <w:left w:val="none" w:sz="0" w:space="0" w:color="auto"/>
            <w:bottom w:val="none" w:sz="0" w:space="0" w:color="auto"/>
            <w:right w:val="none" w:sz="0" w:space="0" w:color="auto"/>
          </w:divBdr>
        </w:div>
        <w:div w:id="1084910985">
          <w:marLeft w:val="480"/>
          <w:marRight w:val="0"/>
          <w:marTop w:val="0"/>
          <w:marBottom w:val="0"/>
          <w:divBdr>
            <w:top w:val="none" w:sz="0" w:space="0" w:color="auto"/>
            <w:left w:val="none" w:sz="0" w:space="0" w:color="auto"/>
            <w:bottom w:val="none" w:sz="0" w:space="0" w:color="auto"/>
            <w:right w:val="none" w:sz="0" w:space="0" w:color="auto"/>
          </w:divBdr>
        </w:div>
        <w:div w:id="1320501075">
          <w:marLeft w:val="480"/>
          <w:marRight w:val="0"/>
          <w:marTop w:val="0"/>
          <w:marBottom w:val="0"/>
          <w:divBdr>
            <w:top w:val="none" w:sz="0" w:space="0" w:color="auto"/>
            <w:left w:val="none" w:sz="0" w:space="0" w:color="auto"/>
            <w:bottom w:val="none" w:sz="0" w:space="0" w:color="auto"/>
            <w:right w:val="none" w:sz="0" w:space="0" w:color="auto"/>
          </w:divBdr>
        </w:div>
        <w:div w:id="1821921383">
          <w:marLeft w:val="480"/>
          <w:marRight w:val="0"/>
          <w:marTop w:val="0"/>
          <w:marBottom w:val="0"/>
          <w:divBdr>
            <w:top w:val="none" w:sz="0" w:space="0" w:color="auto"/>
            <w:left w:val="none" w:sz="0" w:space="0" w:color="auto"/>
            <w:bottom w:val="none" w:sz="0" w:space="0" w:color="auto"/>
            <w:right w:val="none" w:sz="0" w:space="0" w:color="auto"/>
          </w:divBdr>
        </w:div>
        <w:div w:id="825315288">
          <w:marLeft w:val="480"/>
          <w:marRight w:val="0"/>
          <w:marTop w:val="0"/>
          <w:marBottom w:val="0"/>
          <w:divBdr>
            <w:top w:val="none" w:sz="0" w:space="0" w:color="auto"/>
            <w:left w:val="none" w:sz="0" w:space="0" w:color="auto"/>
            <w:bottom w:val="none" w:sz="0" w:space="0" w:color="auto"/>
            <w:right w:val="none" w:sz="0" w:space="0" w:color="auto"/>
          </w:divBdr>
        </w:div>
        <w:div w:id="1087072111">
          <w:marLeft w:val="480"/>
          <w:marRight w:val="0"/>
          <w:marTop w:val="0"/>
          <w:marBottom w:val="0"/>
          <w:divBdr>
            <w:top w:val="none" w:sz="0" w:space="0" w:color="auto"/>
            <w:left w:val="none" w:sz="0" w:space="0" w:color="auto"/>
            <w:bottom w:val="none" w:sz="0" w:space="0" w:color="auto"/>
            <w:right w:val="none" w:sz="0" w:space="0" w:color="auto"/>
          </w:divBdr>
        </w:div>
        <w:div w:id="1146356697">
          <w:marLeft w:val="480"/>
          <w:marRight w:val="0"/>
          <w:marTop w:val="0"/>
          <w:marBottom w:val="0"/>
          <w:divBdr>
            <w:top w:val="none" w:sz="0" w:space="0" w:color="auto"/>
            <w:left w:val="none" w:sz="0" w:space="0" w:color="auto"/>
            <w:bottom w:val="none" w:sz="0" w:space="0" w:color="auto"/>
            <w:right w:val="none" w:sz="0" w:space="0" w:color="auto"/>
          </w:divBdr>
        </w:div>
        <w:div w:id="456145632">
          <w:marLeft w:val="480"/>
          <w:marRight w:val="0"/>
          <w:marTop w:val="0"/>
          <w:marBottom w:val="0"/>
          <w:divBdr>
            <w:top w:val="none" w:sz="0" w:space="0" w:color="auto"/>
            <w:left w:val="none" w:sz="0" w:space="0" w:color="auto"/>
            <w:bottom w:val="none" w:sz="0" w:space="0" w:color="auto"/>
            <w:right w:val="none" w:sz="0" w:space="0" w:color="auto"/>
          </w:divBdr>
        </w:div>
        <w:div w:id="730422595">
          <w:marLeft w:val="480"/>
          <w:marRight w:val="0"/>
          <w:marTop w:val="0"/>
          <w:marBottom w:val="0"/>
          <w:divBdr>
            <w:top w:val="none" w:sz="0" w:space="0" w:color="auto"/>
            <w:left w:val="none" w:sz="0" w:space="0" w:color="auto"/>
            <w:bottom w:val="none" w:sz="0" w:space="0" w:color="auto"/>
            <w:right w:val="none" w:sz="0" w:space="0" w:color="auto"/>
          </w:divBdr>
        </w:div>
        <w:div w:id="1878741055">
          <w:marLeft w:val="480"/>
          <w:marRight w:val="0"/>
          <w:marTop w:val="0"/>
          <w:marBottom w:val="0"/>
          <w:divBdr>
            <w:top w:val="none" w:sz="0" w:space="0" w:color="auto"/>
            <w:left w:val="none" w:sz="0" w:space="0" w:color="auto"/>
            <w:bottom w:val="none" w:sz="0" w:space="0" w:color="auto"/>
            <w:right w:val="none" w:sz="0" w:space="0" w:color="auto"/>
          </w:divBdr>
        </w:div>
        <w:div w:id="808398787">
          <w:marLeft w:val="480"/>
          <w:marRight w:val="0"/>
          <w:marTop w:val="0"/>
          <w:marBottom w:val="0"/>
          <w:divBdr>
            <w:top w:val="none" w:sz="0" w:space="0" w:color="auto"/>
            <w:left w:val="none" w:sz="0" w:space="0" w:color="auto"/>
            <w:bottom w:val="none" w:sz="0" w:space="0" w:color="auto"/>
            <w:right w:val="none" w:sz="0" w:space="0" w:color="auto"/>
          </w:divBdr>
        </w:div>
        <w:div w:id="1485316503">
          <w:marLeft w:val="480"/>
          <w:marRight w:val="0"/>
          <w:marTop w:val="0"/>
          <w:marBottom w:val="0"/>
          <w:divBdr>
            <w:top w:val="none" w:sz="0" w:space="0" w:color="auto"/>
            <w:left w:val="none" w:sz="0" w:space="0" w:color="auto"/>
            <w:bottom w:val="none" w:sz="0" w:space="0" w:color="auto"/>
            <w:right w:val="none" w:sz="0" w:space="0" w:color="auto"/>
          </w:divBdr>
        </w:div>
        <w:div w:id="1013336633">
          <w:marLeft w:val="480"/>
          <w:marRight w:val="0"/>
          <w:marTop w:val="0"/>
          <w:marBottom w:val="0"/>
          <w:divBdr>
            <w:top w:val="none" w:sz="0" w:space="0" w:color="auto"/>
            <w:left w:val="none" w:sz="0" w:space="0" w:color="auto"/>
            <w:bottom w:val="none" w:sz="0" w:space="0" w:color="auto"/>
            <w:right w:val="none" w:sz="0" w:space="0" w:color="auto"/>
          </w:divBdr>
        </w:div>
        <w:div w:id="64500582">
          <w:marLeft w:val="480"/>
          <w:marRight w:val="0"/>
          <w:marTop w:val="0"/>
          <w:marBottom w:val="0"/>
          <w:divBdr>
            <w:top w:val="none" w:sz="0" w:space="0" w:color="auto"/>
            <w:left w:val="none" w:sz="0" w:space="0" w:color="auto"/>
            <w:bottom w:val="none" w:sz="0" w:space="0" w:color="auto"/>
            <w:right w:val="none" w:sz="0" w:space="0" w:color="auto"/>
          </w:divBdr>
        </w:div>
        <w:div w:id="1630166457">
          <w:marLeft w:val="480"/>
          <w:marRight w:val="0"/>
          <w:marTop w:val="0"/>
          <w:marBottom w:val="0"/>
          <w:divBdr>
            <w:top w:val="none" w:sz="0" w:space="0" w:color="auto"/>
            <w:left w:val="none" w:sz="0" w:space="0" w:color="auto"/>
            <w:bottom w:val="none" w:sz="0" w:space="0" w:color="auto"/>
            <w:right w:val="none" w:sz="0" w:space="0" w:color="auto"/>
          </w:divBdr>
        </w:div>
        <w:div w:id="904528862">
          <w:marLeft w:val="480"/>
          <w:marRight w:val="0"/>
          <w:marTop w:val="0"/>
          <w:marBottom w:val="0"/>
          <w:divBdr>
            <w:top w:val="none" w:sz="0" w:space="0" w:color="auto"/>
            <w:left w:val="none" w:sz="0" w:space="0" w:color="auto"/>
            <w:bottom w:val="none" w:sz="0" w:space="0" w:color="auto"/>
            <w:right w:val="none" w:sz="0" w:space="0" w:color="auto"/>
          </w:divBdr>
        </w:div>
        <w:div w:id="1897619476">
          <w:marLeft w:val="480"/>
          <w:marRight w:val="0"/>
          <w:marTop w:val="0"/>
          <w:marBottom w:val="0"/>
          <w:divBdr>
            <w:top w:val="none" w:sz="0" w:space="0" w:color="auto"/>
            <w:left w:val="none" w:sz="0" w:space="0" w:color="auto"/>
            <w:bottom w:val="none" w:sz="0" w:space="0" w:color="auto"/>
            <w:right w:val="none" w:sz="0" w:space="0" w:color="auto"/>
          </w:divBdr>
        </w:div>
        <w:div w:id="386422324">
          <w:marLeft w:val="480"/>
          <w:marRight w:val="0"/>
          <w:marTop w:val="0"/>
          <w:marBottom w:val="0"/>
          <w:divBdr>
            <w:top w:val="none" w:sz="0" w:space="0" w:color="auto"/>
            <w:left w:val="none" w:sz="0" w:space="0" w:color="auto"/>
            <w:bottom w:val="none" w:sz="0" w:space="0" w:color="auto"/>
            <w:right w:val="none" w:sz="0" w:space="0" w:color="auto"/>
          </w:divBdr>
        </w:div>
        <w:div w:id="465046629">
          <w:marLeft w:val="480"/>
          <w:marRight w:val="0"/>
          <w:marTop w:val="0"/>
          <w:marBottom w:val="0"/>
          <w:divBdr>
            <w:top w:val="none" w:sz="0" w:space="0" w:color="auto"/>
            <w:left w:val="none" w:sz="0" w:space="0" w:color="auto"/>
            <w:bottom w:val="none" w:sz="0" w:space="0" w:color="auto"/>
            <w:right w:val="none" w:sz="0" w:space="0" w:color="auto"/>
          </w:divBdr>
        </w:div>
        <w:div w:id="358313939">
          <w:marLeft w:val="480"/>
          <w:marRight w:val="0"/>
          <w:marTop w:val="0"/>
          <w:marBottom w:val="0"/>
          <w:divBdr>
            <w:top w:val="none" w:sz="0" w:space="0" w:color="auto"/>
            <w:left w:val="none" w:sz="0" w:space="0" w:color="auto"/>
            <w:bottom w:val="none" w:sz="0" w:space="0" w:color="auto"/>
            <w:right w:val="none" w:sz="0" w:space="0" w:color="auto"/>
          </w:divBdr>
        </w:div>
        <w:div w:id="633682661">
          <w:marLeft w:val="480"/>
          <w:marRight w:val="0"/>
          <w:marTop w:val="0"/>
          <w:marBottom w:val="0"/>
          <w:divBdr>
            <w:top w:val="none" w:sz="0" w:space="0" w:color="auto"/>
            <w:left w:val="none" w:sz="0" w:space="0" w:color="auto"/>
            <w:bottom w:val="none" w:sz="0" w:space="0" w:color="auto"/>
            <w:right w:val="none" w:sz="0" w:space="0" w:color="auto"/>
          </w:divBdr>
        </w:div>
        <w:div w:id="159809231">
          <w:marLeft w:val="480"/>
          <w:marRight w:val="0"/>
          <w:marTop w:val="0"/>
          <w:marBottom w:val="0"/>
          <w:divBdr>
            <w:top w:val="none" w:sz="0" w:space="0" w:color="auto"/>
            <w:left w:val="none" w:sz="0" w:space="0" w:color="auto"/>
            <w:bottom w:val="none" w:sz="0" w:space="0" w:color="auto"/>
            <w:right w:val="none" w:sz="0" w:space="0" w:color="auto"/>
          </w:divBdr>
        </w:div>
        <w:div w:id="121387358">
          <w:marLeft w:val="480"/>
          <w:marRight w:val="0"/>
          <w:marTop w:val="0"/>
          <w:marBottom w:val="0"/>
          <w:divBdr>
            <w:top w:val="none" w:sz="0" w:space="0" w:color="auto"/>
            <w:left w:val="none" w:sz="0" w:space="0" w:color="auto"/>
            <w:bottom w:val="none" w:sz="0" w:space="0" w:color="auto"/>
            <w:right w:val="none" w:sz="0" w:space="0" w:color="auto"/>
          </w:divBdr>
        </w:div>
        <w:div w:id="1370836783">
          <w:marLeft w:val="480"/>
          <w:marRight w:val="0"/>
          <w:marTop w:val="0"/>
          <w:marBottom w:val="0"/>
          <w:divBdr>
            <w:top w:val="none" w:sz="0" w:space="0" w:color="auto"/>
            <w:left w:val="none" w:sz="0" w:space="0" w:color="auto"/>
            <w:bottom w:val="none" w:sz="0" w:space="0" w:color="auto"/>
            <w:right w:val="none" w:sz="0" w:space="0" w:color="auto"/>
          </w:divBdr>
        </w:div>
        <w:div w:id="1519393897">
          <w:marLeft w:val="480"/>
          <w:marRight w:val="0"/>
          <w:marTop w:val="0"/>
          <w:marBottom w:val="0"/>
          <w:divBdr>
            <w:top w:val="none" w:sz="0" w:space="0" w:color="auto"/>
            <w:left w:val="none" w:sz="0" w:space="0" w:color="auto"/>
            <w:bottom w:val="none" w:sz="0" w:space="0" w:color="auto"/>
            <w:right w:val="none" w:sz="0" w:space="0" w:color="auto"/>
          </w:divBdr>
        </w:div>
        <w:div w:id="159780590">
          <w:marLeft w:val="480"/>
          <w:marRight w:val="0"/>
          <w:marTop w:val="0"/>
          <w:marBottom w:val="0"/>
          <w:divBdr>
            <w:top w:val="none" w:sz="0" w:space="0" w:color="auto"/>
            <w:left w:val="none" w:sz="0" w:space="0" w:color="auto"/>
            <w:bottom w:val="none" w:sz="0" w:space="0" w:color="auto"/>
            <w:right w:val="none" w:sz="0" w:space="0" w:color="auto"/>
          </w:divBdr>
        </w:div>
        <w:div w:id="1179268528">
          <w:marLeft w:val="480"/>
          <w:marRight w:val="0"/>
          <w:marTop w:val="0"/>
          <w:marBottom w:val="0"/>
          <w:divBdr>
            <w:top w:val="none" w:sz="0" w:space="0" w:color="auto"/>
            <w:left w:val="none" w:sz="0" w:space="0" w:color="auto"/>
            <w:bottom w:val="none" w:sz="0" w:space="0" w:color="auto"/>
            <w:right w:val="none" w:sz="0" w:space="0" w:color="auto"/>
          </w:divBdr>
        </w:div>
        <w:div w:id="904531058">
          <w:marLeft w:val="480"/>
          <w:marRight w:val="0"/>
          <w:marTop w:val="0"/>
          <w:marBottom w:val="0"/>
          <w:divBdr>
            <w:top w:val="none" w:sz="0" w:space="0" w:color="auto"/>
            <w:left w:val="none" w:sz="0" w:space="0" w:color="auto"/>
            <w:bottom w:val="none" w:sz="0" w:space="0" w:color="auto"/>
            <w:right w:val="none" w:sz="0" w:space="0" w:color="auto"/>
          </w:divBdr>
        </w:div>
        <w:div w:id="47265604">
          <w:marLeft w:val="480"/>
          <w:marRight w:val="0"/>
          <w:marTop w:val="0"/>
          <w:marBottom w:val="0"/>
          <w:divBdr>
            <w:top w:val="none" w:sz="0" w:space="0" w:color="auto"/>
            <w:left w:val="none" w:sz="0" w:space="0" w:color="auto"/>
            <w:bottom w:val="none" w:sz="0" w:space="0" w:color="auto"/>
            <w:right w:val="none" w:sz="0" w:space="0" w:color="auto"/>
          </w:divBdr>
        </w:div>
        <w:div w:id="841774470">
          <w:marLeft w:val="480"/>
          <w:marRight w:val="0"/>
          <w:marTop w:val="0"/>
          <w:marBottom w:val="0"/>
          <w:divBdr>
            <w:top w:val="none" w:sz="0" w:space="0" w:color="auto"/>
            <w:left w:val="none" w:sz="0" w:space="0" w:color="auto"/>
            <w:bottom w:val="none" w:sz="0" w:space="0" w:color="auto"/>
            <w:right w:val="none" w:sz="0" w:space="0" w:color="auto"/>
          </w:divBdr>
        </w:div>
        <w:div w:id="814495014">
          <w:marLeft w:val="480"/>
          <w:marRight w:val="0"/>
          <w:marTop w:val="0"/>
          <w:marBottom w:val="0"/>
          <w:divBdr>
            <w:top w:val="none" w:sz="0" w:space="0" w:color="auto"/>
            <w:left w:val="none" w:sz="0" w:space="0" w:color="auto"/>
            <w:bottom w:val="none" w:sz="0" w:space="0" w:color="auto"/>
            <w:right w:val="none" w:sz="0" w:space="0" w:color="auto"/>
          </w:divBdr>
        </w:div>
        <w:div w:id="2128694176">
          <w:marLeft w:val="480"/>
          <w:marRight w:val="0"/>
          <w:marTop w:val="0"/>
          <w:marBottom w:val="0"/>
          <w:divBdr>
            <w:top w:val="none" w:sz="0" w:space="0" w:color="auto"/>
            <w:left w:val="none" w:sz="0" w:space="0" w:color="auto"/>
            <w:bottom w:val="none" w:sz="0" w:space="0" w:color="auto"/>
            <w:right w:val="none" w:sz="0" w:space="0" w:color="auto"/>
          </w:divBdr>
        </w:div>
        <w:div w:id="1358654183">
          <w:marLeft w:val="480"/>
          <w:marRight w:val="0"/>
          <w:marTop w:val="0"/>
          <w:marBottom w:val="0"/>
          <w:divBdr>
            <w:top w:val="none" w:sz="0" w:space="0" w:color="auto"/>
            <w:left w:val="none" w:sz="0" w:space="0" w:color="auto"/>
            <w:bottom w:val="none" w:sz="0" w:space="0" w:color="auto"/>
            <w:right w:val="none" w:sz="0" w:space="0" w:color="auto"/>
          </w:divBdr>
        </w:div>
        <w:div w:id="1418677107">
          <w:marLeft w:val="480"/>
          <w:marRight w:val="0"/>
          <w:marTop w:val="0"/>
          <w:marBottom w:val="0"/>
          <w:divBdr>
            <w:top w:val="none" w:sz="0" w:space="0" w:color="auto"/>
            <w:left w:val="none" w:sz="0" w:space="0" w:color="auto"/>
            <w:bottom w:val="none" w:sz="0" w:space="0" w:color="auto"/>
            <w:right w:val="none" w:sz="0" w:space="0" w:color="auto"/>
          </w:divBdr>
        </w:div>
        <w:div w:id="564530980">
          <w:marLeft w:val="480"/>
          <w:marRight w:val="0"/>
          <w:marTop w:val="0"/>
          <w:marBottom w:val="0"/>
          <w:divBdr>
            <w:top w:val="none" w:sz="0" w:space="0" w:color="auto"/>
            <w:left w:val="none" w:sz="0" w:space="0" w:color="auto"/>
            <w:bottom w:val="none" w:sz="0" w:space="0" w:color="auto"/>
            <w:right w:val="none" w:sz="0" w:space="0" w:color="auto"/>
          </w:divBdr>
        </w:div>
      </w:divsChild>
    </w:div>
    <w:div w:id="1513840070">
      <w:bodyDiv w:val="1"/>
      <w:marLeft w:val="0"/>
      <w:marRight w:val="0"/>
      <w:marTop w:val="0"/>
      <w:marBottom w:val="0"/>
      <w:divBdr>
        <w:top w:val="none" w:sz="0" w:space="0" w:color="auto"/>
        <w:left w:val="none" w:sz="0" w:space="0" w:color="auto"/>
        <w:bottom w:val="none" w:sz="0" w:space="0" w:color="auto"/>
        <w:right w:val="none" w:sz="0" w:space="0" w:color="auto"/>
      </w:divBdr>
    </w:div>
    <w:div w:id="1513882532">
      <w:bodyDiv w:val="1"/>
      <w:marLeft w:val="0"/>
      <w:marRight w:val="0"/>
      <w:marTop w:val="0"/>
      <w:marBottom w:val="0"/>
      <w:divBdr>
        <w:top w:val="none" w:sz="0" w:space="0" w:color="auto"/>
        <w:left w:val="none" w:sz="0" w:space="0" w:color="auto"/>
        <w:bottom w:val="none" w:sz="0" w:space="0" w:color="auto"/>
        <w:right w:val="none" w:sz="0" w:space="0" w:color="auto"/>
      </w:divBdr>
    </w:div>
    <w:div w:id="1514489935">
      <w:bodyDiv w:val="1"/>
      <w:marLeft w:val="0"/>
      <w:marRight w:val="0"/>
      <w:marTop w:val="0"/>
      <w:marBottom w:val="0"/>
      <w:divBdr>
        <w:top w:val="none" w:sz="0" w:space="0" w:color="auto"/>
        <w:left w:val="none" w:sz="0" w:space="0" w:color="auto"/>
        <w:bottom w:val="none" w:sz="0" w:space="0" w:color="auto"/>
        <w:right w:val="none" w:sz="0" w:space="0" w:color="auto"/>
      </w:divBdr>
    </w:div>
    <w:div w:id="1514606418">
      <w:bodyDiv w:val="1"/>
      <w:marLeft w:val="0"/>
      <w:marRight w:val="0"/>
      <w:marTop w:val="0"/>
      <w:marBottom w:val="0"/>
      <w:divBdr>
        <w:top w:val="none" w:sz="0" w:space="0" w:color="auto"/>
        <w:left w:val="none" w:sz="0" w:space="0" w:color="auto"/>
        <w:bottom w:val="none" w:sz="0" w:space="0" w:color="auto"/>
        <w:right w:val="none" w:sz="0" w:space="0" w:color="auto"/>
      </w:divBdr>
    </w:div>
    <w:div w:id="1515413957">
      <w:bodyDiv w:val="1"/>
      <w:marLeft w:val="0"/>
      <w:marRight w:val="0"/>
      <w:marTop w:val="0"/>
      <w:marBottom w:val="0"/>
      <w:divBdr>
        <w:top w:val="none" w:sz="0" w:space="0" w:color="auto"/>
        <w:left w:val="none" w:sz="0" w:space="0" w:color="auto"/>
        <w:bottom w:val="none" w:sz="0" w:space="0" w:color="auto"/>
        <w:right w:val="none" w:sz="0" w:space="0" w:color="auto"/>
      </w:divBdr>
    </w:div>
    <w:div w:id="1515538835">
      <w:bodyDiv w:val="1"/>
      <w:marLeft w:val="0"/>
      <w:marRight w:val="0"/>
      <w:marTop w:val="0"/>
      <w:marBottom w:val="0"/>
      <w:divBdr>
        <w:top w:val="none" w:sz="0" w:space="0" w:color="auto"/>
        <w:left w:val="none" w:sz="0" w:space="0" w:color="auto"/>
        <w:bottom w:val="none" w:sz="0" w:space="0" w:color="auto"/>
        <w:right w:val="none" w:sz="0" w:space="0" w:color="auto"/>
      </w:divBdr>
    </w:div>
    <w:div w:id="1515801378">
      <w:bodyDiv w:val="1"/>
      <w:marLeft w:val="0"/>
      <w:marRight w:val="0"/>
      <w:marTop w:val="0"/>
      <w:marBottom w:val="0"/>
      <w:divBdr>
        <w:top w:val="none" w:sz="0" w:space="0" w:color="auto"/>
        <w:left w:val="none" w:sz="0" w:space="0" w:color="auto"/>
        <w:bottom w:val="none" w:sz="0" w:space="0" w:color="auto"/>
        <w:right w:val="none" w:sz="0" w:space="0" w:color="auto"/>
      </w:divBdr>
    </w:div>
    <w:div w:id="1515919636">
      <w:bodyDiv w:val="1"/>
      <w:marLeft w:val="0"/>
      <w:marRight w:val="0"/>
      <w:marTop w:val="0"/>
      <w:marBottom w:val="0"/>
      <w:divBdr>
        <w:top w:val="none" w:sz="0" w:space="0" w:color="auto"/>
        <w:left w:val="none" w:sz="0" w:space="0" w:color="auto"/>
        <w:bottom w:val="none" w:sz="0" w:space="0" w:color="auto"/>
        <w:right w:val="none" w:sz="0" w:space="0" w:color="auto"/>
      </w:divBdr>
    </w:div>
    <w:div w:id="1516460003">
      <w:bodyDiv w:val="1"/>
      <w:marLeft w:val="0"/>
      <w:marRight w:val="0"/>
      <w:marTop w:val="0"/>
      <w:marBottom w:val="0"/>
      <w:divBdr>
        <w:top w:val="none" w:sz="0" w:space="0" w:color="auto"/>
        <w:left w:val="none" w:sz="0" w:space="0" w:color="auto"/>
        <w:bottom w:val="none" w:sz="0" w:space="0" w:color="auto"/>
        <w:right w:val="none" w:sz="0" w:space="0" w:color="auto"/>
      </w:divBdr>
    </w:div>
    <w:div w:id="1516649012">
      <w:bodyDiv w:val="1"/>
      <w:marLeft w:val="0"/>
      <w:marRight w:val="0"/>
      <w:marTop w:val="0"/>
      <w:marBottom w:val="0"/>
      <w:divBdr>
        <w:top w:val="none" w:sz="0" w:space="0" w:color="auto"/>
        <w:left w:val="none" w:sz="0" w:space="0" w:color="auto"/>
        <w:bottom w:val="none" w:sz="0" w:space="0" w:color="auto"/>
        <w:right w:val="none" w:sz="0" w:space="0" w:color="auto"/>
      </w:divBdr>
    </w:div>
    <w:div w:id="1516649192">
      <w:bodyDiv w:val="1"/>
      <w:marLeft w:val="0"/>
      <w:marRight w:val="0"/>
      <w:marTop w:val="0"/>
      <w:marBottom w:val="0"/>
      <w:divBdr>
        <w:top w:val="none" w:sz="0" w:space="0" w:color="auto"/>
        <w:left w:val="none" w:sz="0" w:space="0" w:color="auto"/>
        <w:bottom w:val="none" w:sz="0" w:space="0" w:color="auto"/>
        <w:right w:val="none" w:sz="0" w:space="0" w:color="auto"/>
      </w:divBdr>
    </w:div>
    <w:div w:id="1517230599">
      <w:bodyDiv w:val="1"/>
      <w:marLeft w:val="0"/>
      <w:marRight w:val="0"/>
      <w:marTop w:val="0"/>
      <w:marBottom w:val="0"/>
      <w:divBdr>
        <w:top w:val="none" w:sz="0" w:space="0" w:color="auto"/>
        <w:left w:val="none" w:sz="0" w:space="0" w:color="auto"/>
        <w:bottom w:val="none" w:sz="0" w:space="0" w:color="auto"/>
        <w:right w:val="none" w:sz="0" w:space="0" w:color="auto"/>
      </w:divBdr>
    </w:div>
    <w:div w:id="1517382839">
      <w:bodyDiv w:val="1"/>
      <w:marLeft w:val="0"/>
      <w:marRight w:val="0"/>
      <w:marTop w:val="0"/>
      <w:marBottom w:val="0"/>
      <w:divBdr>
        <w:top w:val="none" w:sz="0" w:space="0" w:color="auto"/>
        <w:left w:val="none" w:sz="0" w:space="0" w:color="auto"/>
        <w:bottom w:val="none" w:sz="0" w:space="0" w:color="auto"/>
        <w:right w:val="none" w:sz="0" w:space="0" w:color="auto"/>
      </w:divBdr>
    </w:div>
    <w:div w:id="1517573024">
      <w:bodyDiv w:val="1"/>
      <w:marLeft w:val="0"/>
      <w:marRight w:val="0"/>
      <w:marTop w:val="0"/>
      <w:marBottom w:val="0"/>
      <w:divBdr>
        <w:top w:val="none" w:sz="0" w:space="0" w:color="auto"/>
        <w:left w:val="none" w:sz="0" w:space="0" w:color="auto"/>
        <w:bottom w:val="none" w:sz="0" w:space="0" w:color="auto"/>
        <w:right w:val="none" w:sz="0" w:space="0" w:color="auto"/>
      </w:divBdr>
      <w:divsChild>
        <w:div w:id="235631183">
          <w:marLeft w:val="480"/>
          <w:marRight w:val="0"/>
          <w:marTop w:val="0"/>
          <w:marBottom w:val="0"/>
          <w:divBdr>
            <w:top w:val="none" w:sz="0" w:space="0" w:color="auto"/>
            <w:left w:val="none" w:sz="0" w:space="0" w:color="auto"/>
            <w:bottom w:val="none" w:sz="0" w:space="0" w:color="auto"/>
            <w:right w:val="none" w:sz="0" w:space="0" w:color="auto"/>
          </w:divBdr>
        </w:div>
        <w:div w:id="390346143">
          <w:marLeft w:val="480"/>
          <w:marRight w:val="0"/>
          <w:marTop w:val="0"/>
          <w:marBottom w:val="0"/>
          <w:divBdr>
            <w:top w:val="none" w:sz="0" w:space="0" w:color="auto"/>
            <w:left w:val="none" w:sz="0" w:space="0" w:color="auto"/>
            <w:bottom w:val="none" w:sz="0" w:space="0" w:color="auto"/>
            <w:right w:val="none" w:sz="0" w:space="0" w:color="auto"/>
          </w:divBdr>
        </w:div>
        <w:div w:id="522284000">
          <w:marLeft w:val="480"/>
          <w:marRight w:val="0"/>
          <w:marTop w:val="0"/>
          <w:marBottom w:val="0"/>
          <w:divBdr>
            <w:top w:val="none" w:sz="0" w:space="0" w:color="auto"/>
            <w:left w:val="none" w:sz="0" w:space="0" w:color="auto"/>
            <w:bottom w:val="none" w:sz="0" w:space="0" w:color="auto"/>
            <w:right w:val="none" w:sz="0" w:space="0" w:color="auto"/>
          </w:divBdr>
        </w:div>
        <w:div w:id="690886041">
          <w:marLeft w:val="480"/>
          <w:marRight w:val="0"/>
          <w:marTop w:val="0"/>
          <w:marBottom w:val="0"/>
          <w:divBdr>
            <w:top w:val="none" w:sz="0" w:space="0" w:color="auto"/>
            <w:left w:val="none" w:sz="0" w:space="0" w:color="auto"/>
            <w:bottom w:val="none" w:sz="0" w:space="0" w:color="auto"/>
            <w:right w:val="none" w:sz="0" w:space="0" w:color="auto"/>
          </w:divBdr>
        </w:div>
      </w:divsChild>
    </w:div>
    <w:div w:id="1517573544">
      <w:bodyDiv w:val="1"/>
      <w:marLeft w:val="0"/>
      <w:marRight w:val="0"/>
      <w:marTop w:val="0"/>
      <w:marBottom w:val="0"/>
      <w:divBdr>
        <w:top w:val="none" w:sz="0" w:space="0" w:color="auto"/>
        <w:left w:val="none" w:sz="0" w:space="0" w:color="auto"/>
        <w:bottom w:val="none" w:sz="0" w:space="0" w:color="auto"/>
        <w:right w:val="none" w:sz="0" w:space="0" w:color="auto"/>
      </w:divBdr>
    </w:div>
    <w:div w:id="1517815166">
      <w:bodyDiv w:val="1"/>
      <w:marLeft w:val="0"/>
      <w:marRight w:val="0"/>
      <w:marTop w:val="0"/>
      <w:marBottom w:val="0"/>
      <w:divBdr>
        <w:top w:val="none" w:sz="0" w:space="0" w:color="auto"/>
        <w:left w:val="none" w:sz="0" w:space="0" w:color="auto"/>
        <w:bottom w:val="none" w:sz="0" w:space="0" w:color="auto"/>
        <w:right w:val="none" w:sz="0" w:space="0" w:color="auto"/>
      </w:divBdr>
    </w:div>
    <w:div w:id="1517889372">
      <w:bodyDiv w:val="1"/>
      <w:marLeft w:val="0"/>
      <w:marRight w:val="0"/>
      <w:marTop w:val="0"/>
      <w:marBottom w:val="0"/>
      <w:divBdr>
        <w:top w:val="none" w:sz="0" w:space="0" w:color="auto"/>
        <w:left w:val="none" w:sz="0" w:space="0" w:color="auto"/>
        <w:bottom w:val="none" w:sz="0" w:space="0" w:color="auto"/>
        <w:right w:val="none" w:sz="0" w:space="0" w:color="auto"/>
      </w:divBdr>
    </w:div>
    <w:div w:id="1518273705">
      <w:bodyDiv w:val="1"/>
      <w:marLeft w:val="0"/>
      <w:marRight w:val="0"/>
      <w:marTop w:val="0"/>
      <w:marBottom w:val="0"/>
      <w:divBdr>
        <w:top w:val="none" w:sz="0" w:space="0" w:color="auto"/>
        <w:left w:val="none" w:sz="0" w:space="0" w:color="auto"/>
        <w:bottom w:val="none" w:sz="0" w:space="0" w:color="auto"/>
        <w:right w:val="none" w:sz="0" w:space="0" w:color="auto"/>
      </w:divBdr>
    </w:div>
    <w:div w:id="1518737985">
      <w:bodyDiv w:val="1"/>
      <w:marLeft w:val="0"/>
      <w:marRight w:val="0"/>
      <w:marTop w:val="0"/>
      <w:marBottom w:val="0"/>
      <w:divBdr>
        <w:top w:val="none" w:sz="0" w:space="0" w:color="auto"/>
        <w:left w:val="none" w:sz="0" w:space="0" w:color="auto"/>
        <w:bottom w:val="none" w:sz="0" w:space="0" w:color="auto"/>
        <w:right w:val="none" w:sz="0" w:space="0" w:color="auto"/>
      </w:divBdr>
    </w:div>
    <w:div w:id="1519153631">
      <w:bodyDiv w:val="1"/>
      <w:marLeft w:val="0"/>
      <w:marRight w:val="0"/>
      <w:marTop w:val="0"/>
      <w:marBottom w:val="0"/>
      <w:divBdr>
        <w:top w:val="none" w:sz="0" w:space="0" w:color="auto"/>
        <w:left w:val="none" w:sz="0" w:space="0" w:color="auto"/>
        <w:bottom w:val="none" w:sz="0" w:space="0" w:color="auto"/>
        <w:right w:val="none" w:sz="0" w:space="0" w:color="auto"/>
      </w:divBdr>
    </w:div>
    <w:div w:id="1519810450">
      <w:bodyDiv w:val="1"/>
      <w:marLeft w:val="0"/>
      <w:marRight w:val="0"/>
      <w:marTop w:val="0"/>
      <w:marBottom w:val="0"/>
      <w:divBdr>
        <w:top w:val="none" w:sz="0" w:space="0" w:color="auto"/>
        <w:left w:val="none" w:sz="0" w:space="0" w:color="auto"/>
        <w:bottom w:val="none" w:sz="0" w:space="0" w:color="auto"/>
        <w:right w:val="none" w:sz="0" w:space="0" w:color="auto"/>
      </w:divBdr>
    </w:div>
    <w:div w:id="1520700594">
      <w:bodyDiv w:val="1"/>
      <w:marLeft w:val="0"/>
      <w:marRight w:val="0"/>
      <w:marTop w:val="0"/>
      <w:marBottom w:val="0"/>
      <w:divBdr>
        <w:top w:val="none" w:sz="0" w:space="0" w:color="auto"/>
        <w:left w:val="none" w:sz="0" w:space="0" w:color="auto"/>
        <w:bottom w:val="none" w:sz="0" w:space="0" w:color="auto"/>
        <w:right w:val="none" w:sz="0" w:space="0" w:color="auto"/>
      </w:divBdr>
    </w:div>
    <w:div w:id="1521814618">
      <w:bodyDiv w:val="1"/>
      <w:marLeft w:val="0"/>
      <w:marRight w:val="0"/>
      <w:marTop w:val="0"/>
      <w:marBottom w:val="0"/>
      <w:divBdr>
        <w:top w:val="none" w:sz="0" w:space="0" w:color="auto"/>
        <w:left w:val="none" w:sz="0" w:space="0" w:color="auto"/>
        <w:bottom w:val="none" w:sz="0" w:space="0" w:color="auto"/>
        <w:right w:val="none" w:sz="0" w:space="0" w:color="auto"/>
      </w:divBdr>
      <w:divsChild>
        <w:div w:id="1165827298">
          <w:marLeft w:val="480"/>
          <w:marRight w:val="0"/>
          <w:marTop w:val="0"/>
          <w:marBottom w:val="0"/>
          <w:divBdr>
            <w:top w:val="none" w:sz="0" w:space="0" w:color="auto"/>
            <w:left w:val="none" w:sz="0" w:space="0" w:color="auto"/>
            <w:bottom w:val="none" w:sz="0" w:space="0" w:color="auto"/>
            <w:right w:val="none" w:sz="0" w:space="0" w:color="auto"/>
          </w:divBdr>
        </w:div>
        <w:div w:id="373577230">
          <w:marLeft w:val="480"/>
          <w:marRight w:val="0"/>
          <w:marTop w:val="0"/>
          <w:marBottom w:val="0"/>
          <w:divBdr>
            <w:top w:val="none" w:sz="0" w:space="0" w:color="auto"/>
            <w:left w:val="none" w:sz="0" w:space="0" w:color="auto"/>
            <w:bottom w:val="none" w:sz="0" w:space="0" w:color="auto"/>
            <w:right w:val="none" w:sz="0" w:space="0" w:color="auto"/>
          </w:divBdr>
        </w:div>
        <w:div w:id="2045209472">
          <w:marLeft w:val="480"/>
          <w:marRight w:val="0"/>
          <w:marTop w:val="0"/>
          <w:marBottom w:val="0"/>
          <w:divBdr>
            <w:top w:val="none" w:sz="0" w:space="0" w:color="auto"/>
            <w:left w:val="none" w:sz="0" w:space="0" w:color="auto"/>
            <w:bottom w:val="none" w:sz="0" w:space="0" w:color="auto"/>
            <w:right w:val="none" w:sz="0" w:space="0" w:color="auto"/>
          </w:divBdr>
        </w:div>
        <w:div w:id="1124883666">
          <w:marLeft w:val="480"/>
          <w:marRight w:val="0"/>
          <w:marTop w:val="0"/>
          <w:marBottom w:val="0"/>
          <w:divBdr>
            <w:top w:val="none" w:sz="0" w:space="0" w:color="auto"/>
            <w:left w:val="none" w:sz="0" w:space="0" w:color="auto"/>
            <w:bottom w:val="none" w:sz="0" w:space="0" w:color="auto"/>
            <w:right w:val="none" w:sz="0" w:space="0" w:color="auto"/>
          </w:divBdr>
        </w:div>
        <w:div w:id="354892514">
          <w:marLeft w:val="480"/>
          <w:marRight w:val="0"/>
          <w:marTop w:val="0"/>
          <w:marBottom w:val="0"/>
          <w:divBdr>
            <w:top w:val="none" w:sz="0" w:space="0" w:color="auto"/>
            <w:left w:val="none" w:sz="0" w:space="0" w:color="auto"/>
            <w:bottom w:val="none" w:sz="0" w:space="0" w:color="auto"/>
            <w:right w:val="none" w:sz="0" w:space="0" w:color="auto"/>
          </w:divBdr>
        </w:div>
        <w:div w:id="52310974">
          <w:marLeft w:val="480"/>
          <w:marRight w:val="0"/>
          <w:marTop w:val="0"/>
          <w:marBottom w:val="0"/>
          <w:divBdr>
            <w:top w:val="none" w:sz="0" w:space="0" w:color="auto"/>
            <w:left w:val="none" w:sz="0" w:space="0" w:color="auto"/>
            <w:bottom w:val="none" w:sz="0" w:space="0" w:color="auto"/>
            <w:right w:val="none" w:sz="0" w:space="0" w:color="auto"/>
          </w:divBdr>
        </w:div>
        <w:div w:id="122576062">
          <w:marLeft w:val="480"/>
          <w:marRight w:val="0"/>
          <w:marTop w:val="0"/>
          <w:marBottom w:val="0"/>
          <w:divBdr>
            <w:top w:val="none" w:sz="0" w:space="0" w:color="auto"/>
            <w:left w:val="none" w:sz="0" w:space="0" w:color="auto"/>
            <w:bottom w:val="none" w:sz="0" w:space="0" w:color="auto"/>
            <w:right w:val="none" w:sz="0" w:space="0" w:color="auto"/>
          </w:divBdr>
        </w:div>
        <w:div w:id="36050976">
          <w:marLeft w:val="480"/>
          <w:marRight w:val="0"/>
          <w:marTop w:val="0"/>
          <w:marBottom w:val="0"/>
          <w:divBdr>
            <w:top w:val="none" w:sz="0" w:space="0" w:color="auto"/>
            <w:left w:val="none" w:sz="0" w:space="0" w:color="auto"/>
            <w:bottom w:val="none" w:sz="0" w:space="0" w:color="auto"/>
            <w:right w:val="none" w:sz="0" w:space="0" w:color="auto"/>
          </w:divBdr>
        </w:div>
        <w:div w:id="245920885">
          <w:marLeft w:val="480"/>
          <w:marRight w:val="0"/>
          <w:marTop w:val="0"/>
          <w:marBottom w:val="0"/>
          <w:divBdr>
            <w:top w:val="none" w:sz="0" w:space="0" w:color="auto"/>
            <w:left w:val="none" w:sz="0" w:space="0" w:color="auto"/>
            <w:bottom w:val="none" w:sz="0" w:space="0" w:color="auto"/>
            <w:right w:val="none" w:sz="0" w:space="0" w:color="auto"/>
          </w:divBdr>
        </w:div>
        <w:div w:id="1202285950">
          <w:marLeft w:val="480"/>
          <w:marRight w:val="0"/>
          <w:marTop w:val="0"/>
          <w:marBottom w:val="0"/>
          <w:divBdr>
            <w:top w:val="none" w:sz="0" w:space="0" w:color="auto"/>
            <w:left w:val="none" w:sz="0" w:space="0" w:color="auto"/>
            <w:bottom w:val="none" w:sz="0" w:space="0" w:color="auto"/>
            <w:right w:val="none" w:sz="0" w:space="0" w:color="auto"/>
          </w:divBdr>
        </w:div>
        <w:div w:id="716466708">
          <w:marLeft w:val="480"/>
          <w:marRight w:val="0"/>
          <w:marTop w:val="0"/>
          <w:marBottom w:val="0"/>
          <w:divBdr>
            <w:top w:val="none" w:sz="0" w:space="0" w:color="auto"/>
            <w:left w:val="none" w:sz="0" w:space="0" w:color="auto"/>
            <w:bottom w:val="none" w:sz="0" w:space="0" w:color="auto"/>
            <w:right w:val="none" w:sz="0" w:space="0" w:color="auto"/>
          </w:divBdr>
        </w:div>
        <w:div w:id="417139660">
          <w:marLeft w:val="480"/>
          <w:marRight w:val="0"/>
          <w:marTop w:val="0"/>
          <w:marBottom w:val="0"/>
          <w:divBdr>
            <w:top w:val="none" w:sz="0" w:space="0" w:color="auto"/>
            <w:left w:val="none" w:sz="0" w:space="0" w:color="auto"/>
            <w:bottom w:val="none" w:sz="0" w:space="0" w:color="auto"/>
            <w:right w:val="none" w:sz="0" w:space="0" w:color="auto"/>
          </w:divBdr>
        </w:div>
        <w:div w:id="307907880">
          <w:marLeft w:val="480"/>
          <w:marRight w:val="0"/>
          <w:marTop w:val="0"/>
          <w:marBottom w:val="0"/>
          <w:divBdr>
            <w:top w:val="none" w:sz="0" w:space="0" w:color="auto"/>
            <w:left w:val="none" w:sz="0" w:space="0" w:color="auto"/>
            <w:bottom w:val="none" w:sz="0" w:space="0" w:color="auto"/>
            <w:right w:val="none" w:sz="0" w:space="0" w:color="auto"/>
          </w:divBdr>
        </w:div>
        <w:div w:id="431358442">
          <w:marLeft w:val="480"/>
          <w:marRight w:val="0"/>
          <w:marTop w:val="0"/>
          <w:marBottom w:val="0"/>
          <w:divBdr>
            <w:top w:val="none" w:sz="0" w:space="0" w:color="auto"/>
            <w:left w:val="none" w:sz="0" w:space="0" w:color="auto"/>
            <w:bottom w:val="none" w:sz="0" w:space="0" w:color="auto"/>
            <w:right w:val="none" w:sz="0" w:space="0" w:color="auto"/>
          </w:divBdr>
        </w:div>
        <w:div w:id="2634818">
          <w:marLeft w:val="480"/>
          <w:marRight w:val="0"/>
          <w:marTop w:val="0"/>
          <w:marBottom w:val="0"/>
          <w:divBdr>
            <w:top w:val="none" w:sz="0" w:space="0" w:color="auto"/>
            <w:left w:val="none" w:sz="0" w:space="0" w:color="auto"/>
            <w:bottom w:val="none" w:sz="0" w:space="0" w:color="auto"/>
            <w:right w:val="none" w:sz="0" w:space="0" w:color="auto"/>
          </w:divBdr>
        </w:div>
        <w:div w:id="1874347599">
          <w:marLeft w:val="480"/>
          <w:marRight w:val="0"/>
          <w:marTop w:val="0"/>
          <w:marBottom w:val="0"/>
          <w:divBdr>
            <w:top w:val="none" w:sz="0" w:space="0" w:color="auto"/>
            <w:left w:val="none" w:sz="0" w:space="0" w:color="auto"/>
            <w:bottom w:val="none" w:sz="0" w:space="0" w:color="auto"/>
            <w:right w:val="none" w:sz="0" w:space="0" w:color="auto"/>
          </w:divBdr>
        </w:div>
        <w:div w:id="1778602473">
          <w:marLeft w:val="480"/>
          <w:marRight w:val="0"/>
          <w:marTop w:val="0"/>
          <w:marBottom w:val="0"/>
          <w:divBdr>
            <w:top w:val="none" w:sz="0" w:space="0" w:color="auto"/>
            <w:left w:val="none" w:sz="0" w:space="0" w:color="auto"/>
            <w:bottom w:val="none" w:sz="0" w:space="0" w:color="auto"/>
            <w:right w:val="none" w:sz="0" w:space="0" w:color="auto"/>
          </w:divBdr>
        </w:div>
        <w:div w:id="75446257">
          <w:marLeft w:val="480"/>
          <w:marRight w:val="0"/>
          <w:marTop w:val="0"/>
          <w:marBottom w:val="0"/>
          <w:divBdr>
            <w:top w:val="none" w:sz="0" w:space="0" w:color="auto"/>
            <w:left w:val="none" w:sz="0" w:space="0" w:color="auto"/>
            <w:bottom w:val="none" w:sz="0" w:space="0" w:color="auto"/>
            <w:right w:val="none" w:sz="0" w:space="0" w:color="auto"/>
          </w:divBdr>
        </w:div>
        <w:div w:id="562369294">
          <w:marLeft w:val="480"/>
          <w:marRight w:val="0"/>
          <w:marTop w:val="0"/>
          <w:marBottom w:val="0"/>
          <w:divBdr>
            <w:top w:val="none" w:sz="0" w:space="0" w:color="auto"/>
            <w:left w:val="none" w:sz="0" w:space="0" w:color="auto"/>
            <w:bottom w:val="none" w:sz="0" w:space="0" w:color="auto"/>
            <w:right w:val="none" w:sz="0" w:space="0" w:color="auto"/>
          </w:divBdr>
        </w:div>
        <w:div w:id="2071415456">
          <w:marLeft w:val="480"/>
          <w:marRight w:val="0"/>
          <w:marTop w:val="0"/>
          <w:marBottom w:val="0"/>
          <w:divBdr>
            <w:top w:val="none" w:sz="0" w:space="0" w:color="auto"/>
            <w:left w:val="none" w:sz="0" w:space="0" w:color="auto"/>
            <w:bottom w:val="none" w:sz="0" w:space="0" w:color="auto"/>
            <w:right w:val="none" w:sz="0" w:space="0" w:color="auto"/>
          </w:divBdr>
        </w:div>
        <w:div w:id="33966305">
          <w:marLeft w:val="480"/>
          <w:marRight w:val="0"/>
          <w:marTop w:val="0"/>
          <w:marBottom w:val="0"/>
          <w:divBdr>
            <w:top w:val="none" w:sz="0" w:space="0" w:color="auto"/>
            <w:left w:val="none" w:sz="0" w:space="0" w:color="auto"/>
            <w:bottom w:val="none" w:sz="0" w:space="0" w:color="auto"/>
            <w:right w:val="none" w:sz="0" w:space="0" w:color="auto"/>
          </w:divBdr>
        </w:div>
        <w:div w:id="2001930739">
          <w:marLeft w:val="480"/>
          <w:marRight w:val="0"/>
          <w:marTop w:val="0"/>
          <w:marBottom w:val="0"/>
          <w:divBdr>
            <w:top w:val="none" w:sz="0" w:space="0" w:color="auto"/>
            <w:left w:val="none" w:sz="0" w:space="0" w:color="auto"/>
            <w:bottom w:val="none" w:sz="0" w:space="0" w:color="auto"/>
            <w:right w:val="none" w:sz="0" w:space="0" w:color="auto"/>
          </w:divBdr>
        </w:div>
        <w:div w:id="836844946">
          <w:marLeft w:val="480"/>
          <w:marRight w:val="0"/>
          <w:marTop w:val="0"/>
          <w:marBottom w:val="0"/>
          <w:divBdr>
            <w:top w:val="none" w:sz="0" w:space="0" w:color="auto"/>
            <w:left w:val="none" w:sz="0" w:space="0" w:color="auto"/>
            <w:bottom w:val="none" w:sz="0" w:space="0" w:color="auto"/>
            <w:right w:val="none" w:sz="0" w:space="0" w:color="auto"/>
          </w:divBdr>
        </w:div>
        <w:div w:id="479158393">
          <w:marLeft w:val="480"/>
          <w:marRight w:val="0"/>
          <w:marTop w:val="0"/>
          <w:marBottom w:val="0"/>
          <w:divBdr>
            <w:top w:val="none" w:sz="0" w:space="0" w:color="auto"/>
            <w:left w:val="none" w:sz="0" w:space="0" w:color="auto"/>
            <w:bottom w:val="none" w:sz="0" w:space="0" w:color="auto"/>
            <w:right w:val="none" w:sz="0" w:space="0" w:color="auto"/>
          </w:divBdr>
        </w:div>
        <w:div w:id="796027901">
          <w:marLeft w:val="480"/>
          <w:marRight w:val="0"/>
          <w:marTop w:val="0"/>
          <w:marBottom w:val="0"/>
          <w:divBdr>
            <w:top w:val="none" w:sz="0" w:space="0" w:color="auto"/>
            <w:left w:val="none" w:sz="0" w:space="0" w:color="auto"/>
            <w:bottom w:val="none" w:sz="0" w:space="0" w:color="auto"/>
            <w:right w:val="none" w:sz="0" w:space="0" w:color="auto"/>
          </w:divBdr>
        </w:div>
        <w:div w:id="1736051689">
          <w:marLeft w:val="480"/>
          <w:marRight w:val="0"/>
          <w:marTop w:val="0"/>
          <w:marBottom w:val="0"/>
          <w:divBdr>
            <w:top w:val="none" w:sz="0" w:space="0" w:color="auto"/>
            <w:left w:val="none" w:sz="0" w:space="0" w:color="auto"/>
            <w:bottom w:val="none" w:sz="0" w:space="0" w:color="auto"/>
            <w:right w:val="none" w:sz="0" w:space="0" w:color="auto"/>
          </w:divBdr>
        </w:div>
        <w:div w:id="1710564909">
          <w:marLeft w:val="480"/>
          <w:marRight w:val="0"/>
          <w:marTop w:val="0"/>
          <w:marBottom w:val="0"/>
          <w:divBdr>
            <w:top w:val="none" w:sz="0" w:space="0" w:color="auto"/>
            <w:left w:val="none" w:sz="0" w:space="0" w:color="auto"/>
            <w:bottom w:val="none" w:sz="0" w:space="0" w:color="auto"/>
            <w:right w:val="none" w:sz="0" w:space="0" w:color="auto"/>
          </w:divBdr>
        </w:div>
        <w:div w:id="509681947">
          <w:marLeft w:val="480"/>
          <w:marRight w:val="0"/>
          <w:marTop w:val="0"/>
          <w:marBottom w:val="0"/>
          <w:divBdr>
            <w:top w:val="none" w:sz="0" w:space="0" w:color="auto"/>
            <w:left w:val="none" w:sz="0" w:space="0" w:color="auto"/>
            <w:bottom w:val="none" w:sz="0" w:space="0" w:color="auto"/>
            <w:right w:val="none" w:sz="0" w:space="0" w:color="auto"/>
          </w:divBdr>
        </w:div>
        <w:div w:id="302080892">
          <w:marLeft w:val="480"/>
          <w:marRight w:val="0"/>
          <w:marTop w:val="0"/>
          <w:marBottom w:val="0"/>
          <w:divBdr>
            <w:top w:val="none" w:sz="0" w:space="0" w:color="auto"/>
            <w:left w:val="none" w:sz="0" w:space="0" w:color="auto"/>
            <w:bottom w:val="none" w:sz="0" w:space="0" w:color="auto"/>
            <w:right w:val="none" w:sz="0" w:space="0" w:color="auto"/>
          </w:divBdr>
        </w:div>
        <w:div w:id="932320599">
          <w:marLeft w:val="480"/>
          <w:marRight w:val="0"/>
          <w:marTop w:val="0"/>
          <w:marBottom w:val="0"/>
          <w:divBdr>
            <w:top w:val="none" w:sz="0" w:space="0" w:color="auto"/>
            <w:left w:val="none" w:sz="0" w:space="0" w:color="auto"/>
            <w:bottom w:val="none" w:sz="0" w:space="0" w:color="auto"/>
            <w:right w:val="none" w:sz="0" w:space="0" w:color="auto"/>
          </w:divBdr>
        </w:div>
        <w:div w:id="1075052777">
          <w:marLeft w:val="480"/>
          <w:marRight w:val="0"/>
          <w:marTop w:val="0"/>
          <w:marBottom w:val="0"/>
          <w:divBdr>
            <w:top w:val="none" w:sz="0" w:space="0" w:color="auto"/>
            <w:left w:val="none" w:sz="0" w:space="0" w:color="auto"/>
            <w:bottom w:val="none" w:sz="0" w:space="0" w:color="auto"/>
            <w:right w:val="none" w:sz="0" w:space="0" w:color="auto"/>
          </w:divBdr>
        </w:div>
        <w:div w:id="1903715439">
          <w:marLeft w:val="480"/>
          <w:marRight w:val="0"/>
          <w:marTop w:val="0"/>
          <w:marBottom w:val="0"/>
          <w:divBdr>
            <w:top w:val="none" w:sz="0" w:space="0" w:color="auto"/>
            <w:left w:val="none" w:sz="0" w:space="0" w:color="auto"/>
            <w:bottom w:val="none" w:sz="0" w:space="0" w:color="auto"/>
            <w:right w:val="none" w:sz="0" w:space="0" w:color="auto"/>
          </w:divBdr>
        </w:div>
        <w:div w:id="630406970">
          <w:marLeft w:val="480"/>
          <w:marRight w:val="0"/>
          <w:marTop w:val="0"/>
          <w:marBottom w:val="0"/>
          <w:divBdr>
            <w:top w:val="none" w:sz="0" w:space="0" w:color="auto"/>
            <w:left w:val="none" w:sz="0" w:space="0" w:color="auto"/>
            <w:bottom w:val="none" w:sz="0" w:space="0" w:color="auto"/>
            <w:right w:val="none" w:sz="0" w:space="0" w:color="auto"/>
          </w:divBdr>
        </w:div>
        <w:div w:id="482740341">
          <w:marLeft w:val="480"/>
          <w:marRight w:val="0"/>
          <w:marTop w:val="0"/>
          <w:marBottom w:val="0"/>
          <w:divBdr>
            <w:top w:val="none" w:sz="0" w:space="0" w:color="auto"/>
            <w:left w:val="none" w:sz="0" w:space="0" w:color="auto"/>
            <w:bottom w:val="none" w:sz="0" w:space="0" w:color="auto"/>
            <w:right w:val="none" w:sz="0" w:space="0" w:color="auto"/>
          </w:divBdr>
        </w:div>
        <w:div w:id="1952976548">
          <w:marLeft w:val="480"/>
          <w:marRight w:val="0"/>
          <w:marTop w:val="0"/>
          <w:marBottom w:val="0"/>
          <w:divBdr>
            <w:top w:val="none" w:sz="0" w:space="0" w:color="auto"/>
            <w:left w:val="none" w:sz="0" w:space="0" w:color="auto"/>
            <w:bottom w:val="none" w:sz="0" w:space="0" w:color="auto"/>
            <w:right w:val="none" w:sz="0" w:space="0" w:color="auto"/>
          </w:divBdr>
        </w:div>
        <w:div w:id="997077512">
          <w:marLeft w:val="480"/>
          <w:marRight w:val="0"/>
          <w:marTop w:val="0"/>
          <w:marBottom w:val="0"/>
          <w:divBdr>
            <w:top w:val="none" w:sz="0" w:space="0" w:color="auto"/>
            <w:left w:val="none" w:sz="0" w:space="0" w:color="auto"/>
            <w:bottom w:val="none" w:sz="0" w:space="0" w:color="auto"/>
            <w:right w:val="none" w:sz="0" w:space="0" w:color="auto"/>
          </w:divBdr>
        </w:div>
        <w:div w:id="91168089">
          <w:marLeft w:val="480"/>
          <w:marRight w:val="0"/>
          <w:marTop w:val="0"/>
          <w:marBottom w:val="0"/>
          <w:divBdr>
            <w:top w:val="none" w:sz="0" w:space="0" w:color="auto"/>
            <w:left w:val="none" w:sz="0" w:space="0" w:color="auto"/>
            <w:bottom w:val="none" w:sz="0" w:space="0" w:color="auto"/>
            <w:right w:val="none" w:sz="0" w:space="0" w:color="auto"/>
          </w:divBdr>
        </w:div>
        <w:div w:id="2056656655">
          <w:marLeft w:val="480"/>
          <w:marRight w:val="0"/>
          <w:marTop w:val="0"/>
          <w:marBottom w:val="0"/>
          <w:divBdr>
            <w:top w:val="none" w:sz="0" w:space="0" w:color="auto"/>
            <w:left w:val="none" w:sz="0" w:space="0" w:color="auto"/>
            <w:bottom w:val="none" w:sz="0" w:space="0" w:color="auto"/>
            <w:right w:val="none" w:sz="0" w:space="0" w:color="auto"/>
          </w:divBdr>
        </w:div>
        <w:div w:id="397754091">
          <w:marLeft w:val="480"/>
          <w:marRight w:val="0"/>
          <w:marTop w:val="0"/>
          <w:marBottom w:val="0"/>
          <w:divBdr>
            <w:top w:val="none" w:sz="0" w:space="0" w:color="auto"/>
            <w:left w:val="none" w:sz="0" w:space="0" w:color="auto"/>
            <w:bottom w:val="none" w:sz="0" w:space="0" w:color="auto"/>
            <w:right w:val="none" w:sz="0" w:space="0" w:color="auto"/>
          </w:divBdr>
        </w:div>
        <w:div w:id="1438020215">
          <w:marLeft w:val="480"/>
          <w:marRight w:val="0"/>
          <w:marTop w:val="0"/>
          <w:marBottom w:val="0"/>
          <w:divBdr>
            <w:top w:val="none" w:sz="0" w:space="0" w:color="auto"/>
            <w:left w:val="none" w:sz="0" w:space="0" w:color="auto"/>
            <w:bottom w:val="none" w:sz="0" w:space="0" w:color="auto"/>
            <w:right w:val="none" w:sz="0" w:space="0" w:color="auto"/>
          </w:divBdr>
        </w:div>
        <w:div w:id="1534414467">
          <w:marLeft w:val="480"/>
          <w:marRight w:val="0"/>
          <w:marTop w:val="0"/>
          <w:marBottom w:val="0"/>
          <w:divBdr>
            <w:top w:val="none" w:sz="0" w:space="0" w:color="auto"/>
            <w:left w:val="none" w:sz="0" w:space="0" w:color="auto"/>
            <w:bottom w:val="none" w:sz="0" w:space="0" w:color="auto"/>
            <w:right w:val="none" w:sz="0" w:space="0" w:color="auto"/>
          </w:divBdr>
        </w:div>
        <w:div w:id="525563944">
          <w:marLeft w:val="480"/>
          <w:marRight w:val="0"/>
          <w:marTop w:val="0"/>
          <w:marBottom w:val="0"/>
          <w:divBdr>
            <w:top w:val="none" w:sz="0" w:space="0" w:color="auto"/>
            <w:left w:val="none" w:sz="0" w:space="0" w:color="auto"/>
            <w:bottom w:val="none" w:sz="0" w:space="0" w:color="auto"/>
            <w:right w:val="none" w:sz="0" w:space="0" w:color="auto"/>
          </w:divBdr>
        </w:div>
        <w:div w:id="859857772">
          <w:marLeft w:val="480"/>
          <w:marRight w:val="0"/>
          <w:marTop w:val="0"/>
          <w:marBottom w:val="0"/>
          <w:divBdr>
            <w:top w:val="none" w:sz="0" w:space="0" w:color="auto"/>
            <w:left w:val="none" w:sz="0" w:space="0" w:color="auto"/>
            <w:bottom w:val="none" w:sz="0" w:space="0" w:color="auto"/>
            <w:right w:val="none" w:sz="0" w:space="0" w:color="auto"/>
          </w:divBdr>
        </w:div>
        <w:div w:id="1155023471">
          <w:marLeft w:val="480"/>
          <w:marRight w:val="0"/>
          <w:marTop w:val="0"/>
          <w:marBottom w:val="0"/>
          <w:divBdr>
            <w:top w:val="none" w:sz="0" w:space="0" w:color="auto"/>
            <w:left w:val="none" w:sz="0" w:space="0" w:color="auto"/>
            <w:bottom w:val="none" w:sz="0" w:space="0" w:color="auto"/>
            <w:right w:val="none" w:sz="0" w:space="0" w:color="auto"/>
          </w:divBdr>
        </w:div>
        <w:div w:id="1196193394">
          <w:marLeft w:val="480"/>
          <w:marRight w:val="0"/>
          <w:marTop w:val="0"/>
          <w:marBottom w:val="0"/>
          <w:divBdr>
            <w:top w:val="none" w:sz="0" w:space="0" w:color="auto"/>
            <w:left w:val="none" w:sz="0" w:space="0" w:color="auto"/>
            <w:bottom w:val="none" w:sz="0" w:space="0" w:color="auto"/>
            <w:right w:val="none" w:sz="0" w:space="0" w:color="auto"/>
          </w:divBdr>
        </w:div>
        <w:div w:id="446045164">
          <w:marLeft w:val="480"/>
          <w:marRight w:val="0"/>
          <w:marTop w:val="0"/>
          <w:marBottom w:val="0"/>
          <w:divBdr>
            <w:top w:val="none" w:sz="0" w:space="0" w:color="auto"/>
            <w:left w:val="none" w:sz="0" w:space="0" w:color="auto"/>
            <w:bottom w:val="none" w:sz="0" w:space="0" w:color="auto"/>
            <w:right w:val="none" w:sz="0" w:space="0" w:color="auto"/>
          </w:divBdr>
        </w:div>
        <w:div w:id="919951493">
          <w:marLeft w:val="480"/>
          <w:marRight w:val="0"/>
          <w:marTop w:val="0"/>
          <w:marBottom w:val="0"/>
          <w:divBdr>
            <w:top w:val="none" w:sz="0" w:space="0" w:color="auto"/>
            <w:left w:val="none" w:sz="0" w:space="0" w:color="auto"/>
            <w:bottom w:val="none" w:sz="0" w:space="0" w:color="auto"/>
            <w:right w:val="none" w:sz="0" w:space="0" w:color="auto"/>
          </w:divBdr>
        </w:div>
        <w:div w:id="160658618">
          <w:marLeft w:val="480"/>
          <w:marRight w:val="0"/>
          <w:marTop w:val="0"/>
          <w:marBottom w:val="0"/>
          <w:divBdr>
            <w:top w:val="none" w:sz="0" w:space="0" w:color="auto"/>
            <w:left w:val="none" w:sz="0" w:space="0" w:color="auto"/>
            <w:bottom w:val="none" w:sz="0" w:space="0" w:color="auto"/>
            <w:right w:val="none" w:sz="0" w:space="0" w:color="auto"/>
          </w:divBdr>
        </w:div>
        <w:div w:id="883443335">
          <w:marLeft w:val="480"/>
          <w:marRight w:val="0"/>
          <w:marTop w:val="0"/>
          <w:marBottom w:val="0"/>
          <w:divBdr>
            <w:top w:val="none" w:sz="0" w:space="0" w:color="auto"/>
            <w:left w:val="none" w:sz="0" w:space="0" w:color="auto"/>
            <w:bottom w:val="none" w:sz="0" w:space="0" w:color="auto"/>
            <w:right w:val="none" w:sz="0" w:space="0" w:color="auto"/>
          </w:divBdr>
        </w:div>
        <w:div w:id="955210730">
          <w:marLeft w:val="480"/>
          <w:marRight w:val="0"/>
          <w:marTop w:val="0"/>
          <w:marBottom w:val="0"/>
          <w:divBdr>
            <w:top w:val="none" w:sz="0" w:space="0" w:color="auto"/>
            <w:left w:val="none" w:sz="0" w:space="0" w:color="auto"/>
            <w:bottom w:val="none" w:sz="0" w:space="0" w:color="auto"/>
            <w:right w:val="none" w:sz="0" w:space="0" w:color="auto"/>
          </w:divBdr>
        </w:div>
        <w:div w:id="878132729">
          <w:marLeft w:val="480"/>
          <w:marRight w:val="0"/>
          <w:marTop w:val="0"/>
          <w:marBottom w:val="0"/>
          <w:divBdr>
            <w:top w:val="none" w:sz="0" w:space="0" w:color="auto"/>
            <w:left w:val="none" w:sz="0" w:space="0" w:color="auto"/>
            <w:bottom w:val="none" w:sz="0" w:space="0" w:color="auto"/>
            <w:right w:val="none" w:sz="0" w:space="0" w:color="auto"/>
          </w:divBdr>
        </w:div>
        <w:div w:id="216017123">
          <w:marLeft w:val="480"/>
          <w:marRight w:val="0"/>
          <w:marTop w:val="0"/>
          <w:marBottom w:val="0"/>
          <w:divBdr>
            <w:top w:val="none" w:sz="0" w:space="0" w:color="auto"/>
            <w:left w:val="none" w:sz="0" w:space="0" w:color="auto"/>
            <w:bottom w:val="none" w:sz="0" w:space="0" w:color="auto"/>
            <w:right w:val="none" w:sz="0" w:space="0" w:color="auto"/>
          </w:divBdr>
        </w:div>
        <w:div w:id="259024651">
          <w:marLeft w:val="480"/>
          <w:marRight w:val="0"/>
          <w:marTop w:val="0"/>
          <w:marBottom w:val="0"/>
          <w:divBdr>
            <w:top w:val="none" w:sz="0" w:space="0" w:color="auto"/>
            <w:left w:val="none" w:sz="0" w:space="0" w:color="auto"/>
            <w:bottom w:val="none" w:sz="0" w:space="0" w:color="auto"/>
            <w:right w:val="none" w:sz="0" w:space="0" w:color="auto"/>
          </w:divBdr>
        </w:div>
        <w:div w:id="925193141">
          <w:marLeft w:val="480"/>
          <w:marRight w:val="0"/>
          <w:marTop w:val="0"/>
          <w:marBottom w:val="0"/>
          <w:divBdr>
            <w:top w:val="none" w:sz="0" w:space="0" w:color="auto"/>
            <w:left w:val="none" w:sz="0" w:space="0" w:color="auto"/>
            <w:bottom w:val="none" w:sz="0" w:space="0" w:color="auto"/>
            <w:right w:val="none" w:sz="0" w:space="0" w:color="auto"/>
          </w:divBdr>
        </w:div>
        <w:div w:id="1593200919">
          <w:marLeft w:val="480"/>
          <w:marRight w:val="0"/>
          <w:marTop w:val="0"/>
          <w:marBottom w:val="0"/>
          <w:divBdr>
            <w:top w:val="none" w:sz="0" w:space="0" w:color="auto"/>
            <w:left w:val="none" w:sz="0" w:space="0" w:color="auto"/>
            <w:bottom w:val="none" w:sz="0" w:space="0" w:color="auto"/>
            <w:right w:val="none" w:sz="0" w:space="0" w:color="auto"/>
          </w:divBdr>
        </w:div>
        <w:div w:id="1881552122">
          <w:marLeft w:val="480"/>
          <w:marRight w:val="0"/>
          <w:marTop w:val="0"/>
          <w:marBottom w:val="0"/>
          <w:divBdr>
            <w:top w:val="none" w:sz="0" w:space="0" w:color="auto"/>
            <w:left w:val="none" w:sz="0" w:space="0" w:color="auto"/>
            <w:bottom w:val="none" w:sz="0" w:space="0" w:color="auto"/>
            <w:right w:val="none" w:sz="0" w:space="0" w:color="auto"/>
          </w:divBdr>
        </w:div>
        <w:div w:id="2091154231">
          <w:marLeft w:val="480"/>
          <w:marRight w:val="0"/>
          <w:marTop w:val="0"/>
          <w:marBottom w:val="0"/>
          <w:divBdr>
            <w:top w:val="none" w:sz="0" w:space="0" w:color="auto"/>
            <w:left w:val="none" w:sz="0" w:space="0" w:color="auto"/>
            <w:bottom w:val="none" w:sz="0" w:space="0" w:color="auto"/>
            <w:right w:val="none" w:sz="0" w:space="0" w:color="auto"/>
          </w:divBdr>
        </w:div>
        <w:div w:id="654183439">
          <w:marLeft w:val="480"/>
          <w:marRight w:val="0"/>
          <w:marTop w:val="0"/>
          <w:marBottom w:val="0"/>
          <w:divBdr>
            <w:top w:val="none" w:sz="0" w:space="0" w:color="auto"/>
            <w:left w:val="none" w:sz="0" w:space="0" w:color="auto"/>
            <w:bottom w:val="none" w:sz="0" w:space="0" w:color="auto"/>
            <w:right w:val="none" w:sz="0" w:space="0" w:color="auto"/>
          </w:divBdr>
        </w:div>
        <w:div w:id="612789231">
          <w:marLeft w:val="480"/>
          <w:marRight w:val="0"/>
          <w:marTop w:val="0"/>
          <w:marBottom w:val="0"/>
          <w:divBdr>
            <w:top w:val="none" w:sz="0" w:space="0" w:color="auto"/>
            <w:left w:val="none" w:sz="0" w:space="0" w:color="auto"/>
            <w:bottom w:val="none" w:sz="0" w:space="0" w:color="auto"/>
            <w:right w:val="none" w:sz="0" w:space="0" w:color="auto"/>
          </w:divBdr>
        </w:div>
        <w:div w:id="1230114759">
          <w:marLeft w:val="480"/>
          <w:marRight w:val="0"/>
          <w:marTop w:val="0"/>
          <w:marBottom w:val="0"/>
          <w:divBdr>
            <w:top w:val="none" w:sz="0" w:space="0" w:color="auto"/>
            <w:left w:val="none" w:sz="0" w:space="0" w:color="auto"/>
            <w:bottom w:val="none" w:sz="0" w:space="0" w:color="auto"/>
            <w:right w:val="none" w:sz="0" w:space="0" w:color="auto"/>
          </w:divBdr>
        </w:div>
        <w:div w:id="1440758815">
          <w:marLeft w:val="480"/>
          <w:marRight w:val="0"/>
          <w:marTop w:val="0"/>
          <w:marBottom w:val="0"/>
          <w:divBdr>
            <w:top w:val="none" w:sz="0" w:space="0" w:color="auto"/>
            <w:left w:val="none" w:sz="0" w:space="0" w:color="auto"/>
            <w:bottom w:val="none" w:sz="0" w:space="0" w:color="auto"/>
            <w:right w:val="none" w:sz="0" w:space="0" w:color="auto"/>
          </w:divBdr>
        </w:div>
        <w:div w:id="80756853">
          <w:marLeft w:val="480"/>
          <w:marRight w:val="0"/>
          <w:marTop w:val="0"/>
          <w:marBottom w:val="0"/>
          <w:divBdr>
            <w:top w:val="none" w:sz="0" w:space="0" w:color="auto"/>
            <w:left w:val="none" w:sz="0" w:space="0" w:color="auto"/>
            <w:bottom w:val="none" w:sz="0" w:space="0" w:color="auto"/>
            <w:right w:val="none" w:sz="0" w:space="0" w:color="auto"/>
          </w:divBdr>
        </w:div>
        <w:div w:id="1435907564">
          <w:marLeft w:val="480"/>
          <w:marRight w:val="0"/>
          <w:marTop w:val="0"/>
          <w:marBottom w:val="0"/>
          <w:divBdr>
            <w:top w:val="none" w:sz="0" w:space="0" w:color="auto"/>
            <w:left w:val="none" w:sz="0" w:space="0" w:color="auto"/>
            <w:bottom w:val="none" w:sz="0" w:space="0" w:color="auto"/>
            <w:right w:val="none" w:sz="0" w:space="0" w:color="auto"/>
          </w:divBdr>
        </w:div>
        <w:div w:id="998843748">
          <w:marLeft w:val="480"/>
          <w:marRight w:val="0"/>
          <w:marTop w:val="0"/>
          <w:marBottom w:val="0"/>
          <w:divBdr>
            <w:top w:val="none" w:sz="0" w:space="0" w:color="auto"/>
            <w:left w:val="none" w:sz="0" w:space="0" w:color="auto"/>
            <w:bottom w:val="none" w:sz="0" w:space="0" w:color="auto"/>
            <w:right w:val="none" w:sz="0" w:space="0" w:color="auto"/>
          </w:divBdr>
        </w:div>
        <w:div w:id="1877083357">
          <w:marLeft w:val="480"/>
          <w:marRight w:val="0"/>
          <w:marTop w:val="0"/>
          <w:marBottom w:val="0"/>
          <w:divBdr>
            <w:top w:val="none" w:sz="0" w:space="0" w:color="auto"/>
            <w:left w:val="none" w:sz="0" w:space="0" w:color="auto"/>
            <w:bottom w:val="none" w:sz="0" w:space="0" w:color="auto"/>
            <w:right w:val="none" w:sz="0" w:space="0" w:color="auto"/>
          </w:divBdr>
        </w:div>
        <w:div w:id="376467668">
          <w:marLeft w:val="480"/>
          <w:marRight w:val="0"/>
          <w:marTop w:val="0"/>
          <w:marBottom w:val="0"/>
          <w:divBdr>
            <w:top w:val="none" w:sz="0" w:space="0" w:color="auto"/>
            <w:left w:val="none" w:sz="0" w:space="0" w:color="auto"/>
            <w:bottom w:val="none" w:sz="0" w:space="0" w:color="auto"/>
            <w:right w:val="none" w:sz="0" w:space="0" w:color="auto"/>
          </w:divBdr>
        </w:div>
        <w:div w:id="249244116">
          <w:marLeft w:val="480"/>
          <w:marRight w:val="0"/>
          <w:marTop w:val="0"/>
          <w:marBottom w:val="0"/>
          <w:divBdr>
            <w:top w:val="none" w:sz="0" w:space="0" w:color="auto"/>
            <w:left w:val="none" w:sz="0" w:space="0" w:color="auto"/>
            <w:bottom w:val="none" w:sz="0" w:space="0" w:color="auto"/>
            <w:right w:val="none" w:sz="0" w:space="0" w:color="auto"/>
          </w:divBdr>
        </w:div>
        <w:div w:id="1098989061">
          <w:marLeft w:val="480"/>
          <w:marRight w:val="0"/>
          <w:marTop w:val="0"/>
          <w:marBottom w:val="0"/>
          <w:divBdr>
            <w:top w:val="none" w:sz="0" w:space="0" w:color="auto"/>
            <w:left w:val="none" w:sz="0" w:space="0" w:color="auto"/>
            <w:bottom w:val="none" w:sz="0" w:space="0" w:color="auto"/>
            <w:right w:val="none" w:sz="0" w:space="0" w:color="auto"/>
          </w:divBdr>
        </w:div>
        <w:div w:id="1391074445">
          <w:marLeft w:val="480"/>
          <w:marRight w:val="0"/>
          <w:marTop w:val="0"/>
          <w:marBottom w:val="0"/>
          <w:divBdr>
            <w:top w:val="none" w:sz="0" w:space="0" w:color="auto"/>
            <w:left w:val="none" w:sz="0" w:space="0" w:color="auto"/>
            <w:bottom w:val="none" w:sz="0" w:space="0" w:color="auto"/>
            <w:right w:val="none" w:sz="0" w:space="0" w:color="auto"/>
          </w:divBdr>
        </w:div>
        <w:div w:id="1756633903">
          <w:marLeft w:val="480"/>
          <w:marRight w:val="0"/>
          <w:marTop w:val="0"/>
          <w:marBottom w:val="0"/>
          <w:divBdr>
            <w:top w:val="none" w:sz="0" w:space="0" w:color="auto"/>
            <w:left w:val="none" w:sz="0" w:space="0" w:color="auto"/>
            <w:bottom w:val="none" w:sz="0" w:space="0" w:color="auto"/>
            <w:right w:val="none" w:sz="0" w:space="0" w:color="auto"/>
          </w:divBdr>
        </w:div>
        <w:div w:id="1678996920">
          <w:marLeft w:val="480"/>
          <w:marRight w:val="0"/>
          <w:marTop w:val="0"/>
          <w:marBottom w:val="0"/>
          <w:divBdr>
            <w:top w:val="none" w:sz="0" w:space="0" w:color="auto"/>
            <w:left w:val="none" w:sz="0" w:space="0" w:color="auto"/>
            <w:bottom w:val="none" w:sz="0" w:space="0" w:color="auto"/>
            <w:right w:val="none" w:sz="0" w:space="0" w:color="auto"/>
          </w:divBdr>
        </w:div>
        <w:div w:id="1364861822">
          <w:marLeft w:val="480"/>
          <w:marRight w:val="0"/>
          <w:marTop w:val="0"/>
          <w:marBottom w:val="0"/>
          <w:divBdr>
            <w:top w:val="none" w:sz="0" w:space="0" w:color="auto"/>
            <w:left w:val="none" w:sz="0" w:space="0" w:color="auto"/>
            <w:bottom w:val="none" w:sz="0" w:space="0" w:color="auto"/>
            <w:right w:val="none" w:sz="0" w:space="0" w:color="auto"/>
          </w:divBdr>
        </w:div>
        <w:div w:id="451479548">
          <w:marLeft w:val="480"/>
          <w:marRight w:val="0"/>
          <w:marTop w:val="0"/>
          <w:marBottom w:val="0"/>
          <w:divBdr>
            <w:top w:val="none" w:sz="0" w:space="0" w:color="auto"/>
            <w:left w:val="none" w:sz="0" w:space="0" w:color="auto"/>
            <w:bottom w:val="none" w:sz="0" w:space="0" w:color="auto"/>
            <w:right w:val="none" w:sz="0" w:space="0" w:color="auto"/>
          </w:divBdr>
        </w:div>
        <w:div w:id="1709256479">
          <w:marLeft w:val="480"/>
          <w:marRight w:val="0"/>
          <w:marTop w:val="0"/>
          <w:marBottom w:val="0"/>
          <w:divBdr>
            <w:top w:val="none" w:sz="0" w:space="0" w:color="auto"/>
            <w:left w:val="none" w:sz="0" w:space="0" w:color="auto"/>
            <w:bottom w:val="none" w:sz="0" w:space="0" w:color="auto"/>
            <w:right w:val="none" w:sz="0" w:space="0" w:color="auto"/>
          </w:divBdr>
        </w:div>
        <w:div w:id="1517308060">
          <w:marLeft w:val="480"/>
          <w:marRight w:val="0"/>
          <w:marTop w:val="0"/>
          <w:marBottom w:val="0"/>
          <w:divBdr>
            <w:top w:val="none" w:sz="0" w:space="0" w:color="auto"/>
            <w:left w:val="none" w:sz="0" w:space="0" w:color="auto"/>
            <w:bottom w:val="none" w:sz="0" w:space="0" w:color="auto"/>
            <w:right w:val="none" w:sz="0" w:space="0" w:color="auto"/>
          </w:divBdr>
        </w:div>
        <w:div w:id="749695022">
          <w:marLeft w:val="480"/>
          <w:marRight w:val="0"/>
          <w:marTop w:val="0"/>
          <w:marBottom w:val="0"/>
          <w:divBdr>
            <w:top w:val="none" w:sz="0" w:space="0" w:color="auto"/>
            <w:left w:val="none" w:sz="0" w:space="0" w:color="auto"/>
            <w:bottom w:val="none" w:sz="0" w:space="0" w:color="auto"/>
            <w:right w:val="none" w:sz="0" w:space="0" w:color="auto"/>
          </w:divBdr>
        </w:div>
        <w:div w:id="1209876262">
          <w:marLeft w:val="480"/>
          <w:marRight w:val="0"/>
          <w:marTop w:val="0"/>
          <w:marBottom w:val="0"/>
          <w:divBdr>
            <w:top w:val="none" w:sz="0" w:space="0" w:color="auto"/>
            <w:left w:val="none" w:sz="0" w:space="0" w:color="auto"/>
            <w:bottom w:val="none" w:sz="0" w:space="0" w:color="auto"/>
            <w:right w:val="none" w:sz="0" w:space="0" w:color="auto"/>
          </w:divBdr>
        </w:div>
        <w:div w:id="663631092">
          <w:marLeft w:val="480"/>
          <w:marRight w:val="0"/>
          <w:marTop w:val="0"/>
          <w:marBottom w:val="0"/>
          <w:divBdr>
            <w:top w:val="none" w:sz="0" w:space="0" w:color="auto"/>
            <w:left w:val="none" w:sz="0" w:space="0" w:color="auto"/>
            <w:bottom w:val="none" w:sz="0" w:space="0" w:color="auto"/>
            <w:right w:val="none" w:sz="0" w:space="0" w:color="auto"/>
          </w:divBdr>
        </w:div>
        <w:div w:id="76052730">
          <w:marLeft w:val="480"/>
          <w:marRight w:val="0"/>
          <w:marTop w:val="0"/>
          <w:marBottom w:val="0"/>
          <w:divBdr>
            <w:top w:val="none" w:sz="0" w:space="0" w:color="auto"/>
            <w:left w:val="none" w:sz="0" w:space="0" w:color="auto"/>
            <w:bottom w:val="none" w:sz="0" w:space="0" w:color="auto"/>
            <w:right w:val="none" w:sz="0" w:space="0" w:color="auto"/>
          </w:divBdr>
        </w:div>
        <w:div w:id="878277116">
          <w:marLeft w:val="480"/>
          <w:marRight w:val="0"/>
          <w:marTop w:val="0"/>
          <w:marBottom w:val="0"/>
          <w:divBdr>
            <w:top w:val="none" w:sz="0" w:space="0" w:color="auto"/>
            <w:left w:val="none" w:sz="0" w:space="0" w:color="auto"/>
            <w:bottom w:val="none" w:sz="0" w:space="0" w:color="auto"/>
            <w:right w:val="none" w:sz="0" w:space="0" w:color="auto"/>
          </w:divBdr>
        </w:div>
        <w:div w:id="193201671">
          <w:marLeft w:val="480"/>
          <w:marRight w:val="0"/>
          <w:marTop w:val="0"/>
          <w:marBottom w:val="0"/>
          <w:divBdr>
            <w:top w:val="none" w:sz="0" w:space="0" w:color="auto"/>
            <w:left w:val="none" w:sz="0" w:space="0" w:color="auto"/>
            <w:bottom w:val="none" w:sz="0" w:space="0" w:color="auto"/>
            <w:right w:val="none" w:sz="0" w:space="0" w:color="auto"/>
          </w:divBdr>
        </w:div>
        <w:div w:id="1442383048">
          <w:marLeft w:val="480"/>
          <w:marRight w:val="0"/>
          <w:marTop w:val="0"/>
          <w:marBottom w:val="0"/>
          <w:divBdr>
            <w:top w:val="none" w:sz="0" w:space="0" w:color="auto"/>
            <w:left w:val="none" w:sz="0" w:space="0" w:color="auto"/>
            <w:bottom w:val="none" w:sz="0" w:space="0" w:color="auto"/>
            <w:right w:val="none" w:sz="0" w:space="0" w:color="auto"/>
          </w:divBdr>
        </w:div>
        <w:div w:id="1816331332">
          <w:marLeft w:val="480"/>
          <w:marRight w:val="0"/>
          <w:marTop w:val="0"/>
          <w:marBottom w:val="0"/>
          <w:divBdr>
            <w:top w:val="none" w:sz="0" w:space="0" w:color="auto"/>
            <w:left w:val="none" w:sz="0" w:space="0" w:color="auto"/>
            <w:bottom w:val="none" w:sz="0" w:space="0" w:color="auto"/>
            <w:right w:val="none" w:sz="0" w:space="0" w:color="auto"/>
          </w:divBdr>
        </w:div>
        <w:div w:id="594631675">
          <w:marLeft w:val="480"/>
          <w:marRight w:val="0"/>
          <w:marTop w:val="0"/>
          <w:marBottom w:val="0"/>
          <w:divBdr>
            <w:top w:val="none" w:sz="0" w:space="0" w:color="auto"/>
            <w:left w:val="none" w:sz="0" w:space="0" w:color="auto"/>
            <w:bottom w:val="none" w:sz="0" w:space="0" w:color="auto"/>
            <w:right w:val="none" w:sz="0" w:space="0" w:color="auto"/>
          </w:divBdr>
        </w:div>
        <w:div w:id="1463841150">
          <w:marLeft w:val="480"/>
          <w:marRight w:val="0"/>
          <w:marTop w:val="0"/>
          <w:marBottom w:val="0"/>
          <w:divBdr>
            <w:top w:val="none" w:sz="0" w:space="0" w:color="auto"/>
            <w:left w:val="none" w:sz="0" w:space="0" w:color="auto"/>
            <w:bottom w:val="none" w:sz="0" w:space="0" w:color="auto"/>
            <w:right w:val="none" w:sz="0" w:space="0" w:color="auto"/>
          </w:divBdr>
        </w:div>
        <w:div w:id="263804333">
          <w:marLeft w:val="480"/>
          <w:marRight w:val="0"/>
          <w:marTop w:val="0"/>
          <w:marBottom w:val="0"/>
          <w:divBdr>
            <w:top w:val="none" w:sz="0" w:space="0" w:color="auto"/>
            <w:left w:val="none" w:sz="0" w:space="0" w:color="auto"/>
            <w:bottom w:val="none" w:sz="0" w:space="0" w:color="auto"/>
            <w:right w:val="none" w:sz="0" w:space="0" w:color="auto"/>
          </w:divBdr>
        </w:div>
        <w:div w:id="1895969311">
          <w:marLeft w:val="480"/>
          <w:marRight w:val="0"/>
          <w:marTop w:val="0"/>
          <w:marBottom w:val="0"/>
          <w:divBdr>
            <w:top w:val="none" w:sz="0" w:space="0" w:color="auto"/>
            <w:left w:val="none" w:sz="0" w:space="0" w:color="auto"/>
            <w:bottom w:val="none" w:sz="0" w:space="0" w:color="auto"/>
            <w:right w:val="none" w:sz="0" w:space="0" w:color="auto"/>
          </w:divBdr>
        </w:div>
        <w:div w:id="1984120895">
          <w:marLeft w:val="480"/>
          <w:marRight w:val="0"/>
          <w:marTop w:val="0"/>
          <w:marBottom w:val="0"/>
          <w:divBdr>
            <w:top w:val="none" w:sz="0" w:space="0" w:color="auto"/>
            <w:left w:val="none" w:sz="0" w:space="0" w:color="auto"/>
            <w:bottom w:val="none" w:sz="0" w:space="0" w:color="auto"/>
            <w:right w:val="none" w:sz="0" w:space="0" w:color="auto"/>
          </w:divBdr>
        </w:div>
        <w:div w:id="836186601">
          <w:marLeft w:val="480"/>
          <w:marRight w:val="0"/>
          <w:marTop w:val="0"/>
          <w:marBottom w:val="0"/>
          <w:divBdr>
            <w:top w:val="none" w:sz="0" w:space="0" w:color="auto"/>
            <w:left w:val="none" w:sz="0" w:space="0" w:color="auto"/>
            <w:bottom w:val="none" w:sz="0" w:space="0" w:color="auto"/>
            <w:right w:val="none" w:sz="0" w:space="0" w:color="auto"/>
          </w:divBdr>
        </w:div>
        <w:div w:id="1177308479">
          <w:marLeft w:val="480"/>
          <w:marRight w:val="0"/>
          <w:marTop w:val="0"/>
          <w:marBottom w:val="0"/>
          <w:divBdr>
            <w:top w:val="none" w:sz="0" w:space="0" w:color="auto"/>
            <w:left w:val="none" w:sz="0" w:space="0" w:color="auto"/>
            <w:bottom w:val="none" w:sz="0" w:space="0" w:color="auto"/>
            <w:right w:val="none" w:sz="0" w:space="0" w:color="auto"/>
          </w:divBdr>
        </w:div>
        <w:div w:id="27993202">
          <w:marLeft w:val="480"/>
          <w:marRight w:val="0"/>
          <w:marTop w:val="0"/>
          <w:marBottom w:val="0"/>
          <w:divBdr>
            <w:top w:val="none" w:sz="0" w:space="0" w:color="auto"/>
            <w:left w:val="none" w:sz="0" w:space="0" w:color="auto"/>
            <w:bottom w:val="none" w:sz="0" w:space="0" w:color="auto"/>
            <w:right w:val="none" w:sz="0" w:space="0" w:color="auto"/>
          </w:divBdr>
        </w:div>
        <w:div w:id="1289360248">
          <w:marLeft w:val="480"/>
          <w:marRight w:val="0"/>
          <w:marTop w:val="0"/>
          <w:marBottom w:val="0"/>
          <w:divBdr>
            <w:top w:val="none" w:sz="0" w:space="0" w:color="auto"/>
            <w:left w:val="none" w:sz="0" w:space="0" w:color="auto"/>
            <w:bottom w:val="none" w:sz="0" w:space="0" w:color="auto"/>
            <w:right w:val="none" w:sz="0" w:space="0" w:color="auto"/>
          </w:divBdr>
        </w:div>
        <w:div w:id="2124767250">
          <w:marLeft w:val="480"/>
          <w:marRight w:val="0"/>
          <w:marTop w:val="0"/>
          <w:marBottom w:val="0"/>
          <w:divBdr>
            <w:top w:val="none" w:sz="0" w:space="0" w:color="auto"/>
            <w:left w:val="none" w:sz="0" w:space="0" w:color="auto"/>
            <w:bottom w:val="none" w:sz="0" w:space="0" w:color="auto"/>
            <w:right w:val="none" w:sz="0" w:space="0" w:color="auto"/>
          </w:divBdr>
        </w:div>
        <w:div w:id="620187533">
          <w:marLeft w:val="480"/>
          <w:marRight w:val="0"/>
          <w:marTop w:val="0"/>
          <w:marBottom w:val="0"/>
          <w:divBdr>
            <w:top w:val="none" w:sz="0" w:space="0" w:color="auto"/>
            <w:left w:val="none" w:sz="0" w:space="0" w:color="auto"/>
            <w:bottom w:val="none" w:sz="0" w:space="0" w:color="auto"/>
            <w:right w:val="none" w:sz="0" w:space="0" w:color="auto"/>
          </w:divBdr>
        </w:div>
        <w:div w:id="1909411961">
          <w:marLeft w:val="480"/>
          <w:marRight w:val="0"/>
          <w:marTop w:val="0"/>
          <w:marBottom w:val="0"/>
          <w:divBdr>
            <w:top w:val="none" w:sz="0" w:space="0" w:color="auto"/>
            <w:left w:val="none" w:sz="0" w:space="0" w:color="auto"/>
            <w:bottom w:val="none" w:sz="0" w:space="0" w:color="auto"/>
            <w:right w:val="none" w:sz="0" w:space="0" w:color="auto"/>
          </w:divBdr>
        </w:div>
      </w:divsChild>
    </w:div>
    <w:div w:id="1522282066">
      <w:bodyDiv w:val="1"/>
      <w:marLeft w:val="0"/>
      <w:marRight w:val="0"/>
      <w:marTop w:val="0"/>
      <w:marBottom w:val="0"/>
      <w:divBdr>
        <w:top w:val="none" w:sz="0" w:space="0" w:color="auto"/>
        <w:left w:val="none" w:sz="0" w:space="0" w:color="auto"/>
        <w:bottom w:val="none" w:sz="0" w:space="0" w:color="auto"/>
        <w:right w:val="none" w:sz="0" w:space="0" w:color="auto"/>
      </w:divBdr>
      <w:divsChild>
        <w:div w:id="1863083875">
          <w:marLeft w:val="480"/>
          <w:marRight w:val="0"/>
          <w:marTop w:val="0"/>
          <w:marBottom w:val="0"/>
          <w:divBdr>
            <w:top w:val="none" w:sz="0" w:space="0" w:color="auto"/>
            <w:left w:val="none" w:sz="0" w:space="0" w:color="auto"/>
            <w:bottom w:val="none" w:sz="0" w:space="0" w:color="auto"/>
            <w:right w:val="none" w:sz="0" w:space="0" w:color="auto"/>
          </w:divBdr>
        </w:div>
        <w:div w:id="1941251521">
          <w:marLeft w:val="480"/>
          <w:marRight w:val="0"/>
          <w:marTop w:val="0"/>
          <w:marBottom w:val="0"/>
          <w:divBdr>
            <w:top w:val="none" w:sz="0" w:space="0" w:color="auto"/>
            <w:left w:val="none" w:sz="0" w:space="0" w:color="auto"/>
            <w:bottom w:val="none" w:sz="0" w:space="0" w:color="auto"/>
            <w:right w:val="none" w:sz="0" w:space="0" w:color="auto"/>
          </w:divBdr>
        </w:div>
        <w:div w:id="1909070616">
          <w:marLeft w:val="480"/>
          <w:marRight w:val="0"/>
          <w:marTop w:val="0"/>
          <w:marBottom w:val="0"/>
          <w:divBdr>
            <w:top w:val="none" w:sz="0" w:space="0" w:color="auto"/>
            <w:left w:val="none" w:sz="0" w:space="0" w:color="auto"/>
            <w:bottom w:val="none" w:sz="0" w:space="0" w:color="auto"/>
            <w:right w:val="none" w:sz="0" w:space="0" w:color="auto"/>
          </w:divBdr>
        </w:div>
        <w:div w:id="2118525648">
          <w:marLeft w:val="480"/>
          <w:marRight w:val="0"/>
          <w:marTop w:val="0"/>
          <w:marBottom w:val="0"/>
          <w:divBdr>
            <w:top w:val="none" w:sz="0" w:space="0" w:color="auto"/>
            <w:left w:val="none" w:sz="0" w:space="0" w:color="auto"/>
            <w:bottom w:val="none" w:sz="0" w:space="0" w:color="auto"/>
            <w:right w:val="none" w:sz="0" w:space="0" w:color="auto"/>
          </w:divBdr>
        </w:div>
        <w:div w:id="649527500">
          <w:marLeft w:val="480"/>
          <w:marRight w:val="0"/>
          <w:marTop w:val="0"/>
          <w:marBottom w:val="0"/>
          <w:divBdr>
            <w:top w:val="none" w:sz="0" w:space="0" w:color="auto"/>
            <w:left w:val="none" w:sz="0" w:space="0" w:color="auto"/>
            <w:bottom w:val="none" w:sz="0" w:space="0" w:color="auto"/>
            <w:right w:val="none" w:sz="0" w:space="0" w:color="auto"/>
          </w:divBdr>
        </w:div>
        <w:div w:id="218135740">
          <w:marLeft w:val="480"/>
          <w:marRight w:val="0"/>
          <w:marTop w:val="0"/>
          <w:marBottom w:val="0"/>
          <w:divBdr>
            <w:top w:val="none" w:sz="0" w:space="0" w:color="auto"/>
            <w:left w:val="none" w:sz="0" w:space="0" w:color="auto"/>
            <w:bottom w:val="none" w:sz="0" w:space="0" w:color="auto"/>
            <w:right w:val="none" w:sz="0" w:space="0" w:color="auto"/>
          </w:divBdr>
        </w:div>
        <w:div w:id="1496067975">
          <w:marLeft w:val="480"/>
          <w:marRight w:val="0"/>
          <w:marTop w:val="0"/>
          <w:marBottom w:val="0"/>
          <w:divBdr>
            <w:top w:val="none" w:sz="0" w:space="0" w:color="auto"/>
            <w:left w:val="none" w:sz="0" w:space="0" w:color="auto"/>
            <w:bottom w:val="none" w:sz="0" w:space="0" w:color="auto"/>
            <w:right w:val="none" w:sz="0" w:space="0" w:color="auto"/>
          </w:divBdr>
        </w:div>
        <w:div w:id="1563638733">
          <w:marLeft w:val="480"/>
          <w:marRight w:val="0"/>
          <w:marTop w:val="0"/>
          <w:marBottom w:val="0"/>
          <w:divBdr>
            <w:top w:val="none" w:sz="0" w:space="0" w:color="auto"/>
            <w:left w:val="none" w:sz="0" w:space="0" w:color="auto"/>
            <w:bottom w:val="none" w:sz="0" w:space="0" w:color="auto"/>
            <w:right w:val="none" w:sz="0" w:space="0" w:color="auto"/>
          </w:divBdr>
        </w:div>
        <w:div w:id="851575182">
          <w:marLeft w:val="480"/>
          <w:marRight w:val="0"/>
          <w:marTop w:val="0"/>
          <w:marBottom w:val="0"/>
          <w:divBdr>
            <w:top w:val="none" w:sz="0" w:space="0" w:color="auto"/>
            <w:left w:val="none" w:sz="0" w:space="0" w:color="auto"/>
            <w:bottom w:val="none" w:sz="0" w:space="0" w:color="auto"/>
            <w:right w:val="none" w:sz="0" w:space="0" w:color="auto"/>
          </w:divBdr>
        </w:div>
        <w:div w:id="561908851">
          <w:marLeft w:val="480"/>
          <w:marRight w:val="0"/>
          <w:marTop w:val="0"/>
          <w:marBottom w:val="0"/>
          <w:divBdr>
            <w:top w:val="none" w:sz="0" w:space="0" w:color="auto"/>
            <w:left w:val="none" w:sz="0" w:space="0" w:color="auto"/>
            <w:bottom w:val="none" w:sz="0" w:space="0" w:color="auto"/>
            <w:right w:val="none" w:sz="0" w:space="0" w:color="auto"/>
          </w:divBdr>
        </w:div>
        <w:div w:id="470363952">
          <w:marLeft w:val="480"/>
          <w:marRight w:val="0"/>
          <w:marTop w:val="0"/>
          <w:marBottom w:val="0"/>
          <w:divBdr>
            <w:top w:val="none" w:sz="0" w:space="0" w:color="auto"/>
            <w:left w:val="none" w:sz="0" w:space="0" w:color="auto"/>
            <w:bottom w:val="none" w:sz="0" w:space="0" w:color="auto"/>
            <w:right w:val="none" w:sz="0" w:space="0" w:color="auto"/>
          </w:divBdr>
        </w:div>
        <w:div w:id="1804150783">
          <w:marLeft w:val="480"/>
          <w:marRight w:val="0"/>
          <w:marTop w:val="0"/>
          <w:marBottom w:val="0"/>
          <w:divBdr>
            <w:top w:val="none" w:sz="0" w:space="0" w:color="auto"/>
            <w:left w:val="none" w:sz="0" w:space="0" w:color="auto"/>
            <w:bottom w:val="none" w:sz="0" w:space="0" w:color="auto"/>
            <w:right w:val="none" w:sz="0" w:space="0" w:color="auto"/>
          </w:divBdr>
        </w:div>
        <w:div w:id="1682119388">
          <w:marLeft w:val="480"/>
          <w:marRight w:val="0"/>
          <w:marTop w:val="0"/>
          <w:marBottom w:val="0"/>
          <w:divBdr>
            <w:top w:val="none" w:sz="0" w:space="0" w:color="auto"/>
            <w:left w:val="none" w:sz="0" w:space="0" w:color="auto"/>
            <w:bottom w:val="none" w:sz="0" w:space="0" w:color="auto"/>
            <w:right w:val="none" w:sz="0" w:space="0" w:color="auto"/>
          </w:divBdr>
        </w:div>
        <w:div w:id="2073694483">
          <w:marLeft w:val="480"/>
          <w:marRight w:val="0"/>
          <w:marTop w:val="0"/>
          <w:marBottom w:val="0"/>
          <w:divBdr>
            <w:top w:val="none" w:sz="0" w:space="0" w:color="auto"/>
            <w:left w:val="none" w:sz="0" w:space="0" w:color="auto"/>
            <w:bottom w:val="none" w:sz="0" w:space="0" w:color="auto"/>
            <w:right w:val="none" w:sz="0" w:space="0" w:color="auto"/>
          </w:divBdr>
        </w:div>
        <w:div w:id="377584404">
          <w:marLeft w:val="480"/>
          <w:marRight w:val="0"/>
          <w:marTop w:val="0"/>
          <w:marBottom w:val="0"/>
          <w:divBdr>
            <w:top w:val="none" w:sz="0" w:space="0" w:color="auto"/>
            <w:left w:val="none" w:sz="0" w:space="0" w:color="auto"/>
            <w:bottom w:val="none" w:sz="0" w:space="0" w:color="auto"/>
            <w:right w:val="none" w:sz="0" w:space="0" w:color="auto"/>
          </w:divBdr>
        </w:div>
        <w:div w:id="1589117134">
          <w:marLeft w:val="480"/>
          <w:marRight w:val="0"/>
          <w:marTop w:val="0"/>
          <w:marBottom w:val="0"/>
          <w:divBdr>
            <w:top w:val="none" w:sz="0" w:space="0" w:color="auto"/>
            <w:left w:val="none" w:sz="0" w:space="0" w:color="auto"/>
            <w:bottom w:val="none" w:sz="0" w:space="0" w:color="auto"/>
            <w:right w:val="none" w:sz="0" w:space="0" w:color="auto"/>
          </w:divBdr>
        </w:div>
        <w:div w:id="1474907081">
          <w:marLeft w:val="480"/>
          <w:marRight w:val="0"/>
          <w:marTop w:val="0"/>
          <w:marBottom w:val="0"/>
          <w:divBdr>
            <w:top w:val="none" w:sz="0" w:space="0" w:color="auto"/>
            <w:left w:val="none" w:sz="0" w:space="0" w:color="auto"/>
            <w:bottom w:val="none" w:sz="0" w:space="0" w:color="auto"/>
            <w:right w:val="none" w:sz="0" w:space="0" w:color="auto"/>
          </w:divBdr>
        </w:div>
        <w:div w:id="1874491577">
          <w:marLeft w:val="480"/>
          <w:marRight w:val="0"/>
          <w:marTop w:val="0"/>
          <w:marBottom w:val="0"/>
          <w:divBdr>
            <w:top w:val="none" w:sz="0" w:space="0" w:color="auto"/>
            <w:left w:val="none" w:sz="0" w:space="0" w:color="auto"/>
            <w:bottom w:val="none" w:sz="0" w:space="0" w:color="auto"/>
            <w:right w:val="none" w:sz="0" w:space="0" w:color="auto"/>
          </w:divBdr>
        </w:div>
        <w:div w:id="1979989830">
          <w:marLeft w:val="480"/>
          <w:marRight w:val="0"/>
          <w:marTop w:val="0"/>
          <w:marBottom w:val="0"/>
          <w:divBdr>
            <w:top w:val="none" w:sz="0" w:space="0" w:color="auto"/>
            <w:left w:val="none" w:sz="0" w:space="0" w:color="auto"/>
            <w:bottom w:val="none" w:sz="0" w:space="0" w:color="auto"/>
            <w:right w:val="none" w:sz="0" w:space="0" w:color="auto"/>
          </w:divBdr>
        </w:div>
        <w:div w:id="1790128809">
          <w:marLeft w:val="480"/>
          <w:marRight w:val="0"/>
          <w:marTop w:val="0"/>
          <w:marBottom w:val="0"/>
          <w:divBdr>
            <w:top w:val="none" w:sz="0" w:space="0" w:color="auto"/>
            <w:left w:val="none" w:sz="0" w:space="0" w:color="auto"/>
            <w:bottom w:val="none" w:sz="0" w:space="0" w:color="auto"/>
            <w:right w:val="none" w:sz="0" w:space="0" w:color="auto"/>
          </w:divBdr>
        </w:div>
        <w:div w:id="405693502">
          <w:marLeft w:val="480"/>
          <w:marRight w:val="0"/>
          <w:marTop w:val="0"/>
          <w:marBottom w:val="0"/>
          <w:divBdr>
            <w:top w:val="none" w:sz="0" w:space="0" w:color="auto"/>
            <w:left w:val="none" w:sz="0" w:space="0" w:color="auto"/>
            <w:bottom w:val="none" w:sz="0" w:space="0" w:color="auto"/>
            <w:right w:val="none" w:sz="0" w:space="0" w:color="auto"/>
          </w:divBdr>
        </w:div>
        <w:div w:id="1113479321">
          <w:marLeft w:val="480"/>
          <w:marRight w:val="0"/>
          <w:marTop w:val="0"/>
          <w:marBottom w:val="0"/>
          <w:divBdr>
            <w:top w:val="none" w:sz="0" w:space="0" w:color="auto"/>
            <w:left w:val="none" w:sz="0" w:space="0" w:color="auto"/>
            <w:bottom w:val="none" w:sz="0" w:space="0" w:color="auto"/>
            <w:right w:val="none" w:sz="0" w:space="0" w:color="auto"/>
          </w:divBdr>
        </w:div>
        <w:div w:id="238954003">
          <w:marLeft w:val="480"/>
          <w:marRight w:val="0"/>
          <w:marTop w:val="0"/>
          <w:marBottom w:val="0"/>
          <w:divBdr>
            <w:top w:val="none" w:sz="0" w:space="0" w:color="auto"/>
            <w:left w:val="none" w:sz="0" w:space="0" w:color="auto"/>
            <w:bottom w:val="none" w:sz="0" w:space="0" w:color="auto"/>
            <w:right w:val="none" w:sz="0" w:space="0" w:color="auto"/>
          </w:divBdr>
        </w:div>
        <w:div w:id="1159926201">
          <w:marLeft w:val="480"/>
          <w:marRight w:val="0"/>
          <w:marTop w:val="0"/>
          <w:marBottom w:val="0"/>
          <w:divBdr>
            <w:top w:val="none" w:sz="0" w:space="0" w:color="auto"/>
            <w:left w:val="none" w:sz="0" w:space="0" w:color="auto"/>
            <w:bottom w:val="none" w:sz="0" w:space="0" w:color="auto"/>
            <w:right w:val="none" w:sz="0" w:space="0" w:color="auto"/>
          </w:divBdr>
        </w:div>
        <w:div w:id="1958750519">
          <w:marLeft w:val="480"/>
          <w:marRight w:val="0"/>
          <w:marTop w:val="0"/>
          <w:marBottom w:val="0"/>
          <w:divBdr>
            <w:top w:val="none" w:sz="0" w:space="0" w:color="auto"/>
            <w:left w:val="none" w:sz="0" w:space="0" w:color="auto"/>
            <w:bottom w:val="none" w:sz="0" w:space="0" w:color="auto"/>
            <w:right w:val="none" w:sz="0" w:space="0" w:color="auto"/>
          </w:divBdr>
        </w:div>
        <w:div w:id="951594034">
          <w:marLeft w:val="480"/>
          <w:marRight w:val="0"/>
          <w:marTop w:val="0"/>
          <w:marBottom w:val="0"/>
          <w:divBdr>
            <w:top w:val="none" w:sz="0" w:space="0" w:color="auto"/>
            <w:left w:val="none" w:sz="0" w:space="0" w:color="auto"/>
            <w:bottom w:val="none" w:sz="0" w:space="0" w:color="auto"/>
            <w:right w:val="none" w:sz="0" w:space="0" w:color="auto"/>
          </w:divBdr>
        </w:div>
        <w:div w:id="512494735">
          <w:marLeft w:val="480"/>
          <w:marRight w:val="0"/>
          <w:marTop w:val="0"/>
          <w:marBottom w:val="0"/>
          <w:divBdr>
            <w:top w:val="none" w:sz="0" w:space="0" w:color="auto"/>
            <w:left w:val="none" w:sz="0" w:space="0" w:color="auto"/>
            <w:bottom w:val="none" w:sz="0" w:space="0" w:color="auto"/>
            <w:right w:val="none" w:sz="0" w:space="0" w:color="auto"/>
          </w:divBdr>
        </w:div>
        <w:div w:id="1186750911">
          <w:marLeft w:val="480"/>
          <w:marRight w:val="0"/>
          <w:marTop w:val="0"/>
          <w:marBottom w:val="0"/>
          <w:divBdr>
            <w:top w:val="none" w:sz="0" w:space="0" w:color="auto"/>
            <w:left w:val="none" w:sz="0" w:space="0" w:color="auto"/>
            <w:bottom w:val="none" w:sz="0" w:space="0" w:color="auto"/>
            <w:right w:val="none" w:sz="0" w:space="0" w:color="auto"/>
          </w:divBdr>
        </w:div>
        <w:div w:id="2085494421">
          <w:marLeft w:val="480"/>
          <w:marRight w:val="0"/>
          <w:marTop w:val="0"/>
          <w:marBottom w:val="0"/>
          <w:divBdr>
            <w:top w:val="none" w:sz="0" w:space="0" w:color="auto"/>
            <w:left w:val="none" w:sz="0" w:space="0" w:color="auto"/>
            <w:bottom w:val="none" w:sz="0" w:space="0" w:color="auto"/>
            <w:right w:val="none" w:sz="0" w:space="0" w:color="auto"/>
          </w:divBdr>
        </w:div>
        <w:div w:id="1473792346">
          <w:marLeft w:val="480"/>
          <w:marRight w:val="0"/>
          <w:marTop w:val="0"/>
          <w:marBottom w:val="0"/>
          <w:divBdr>
            <w:top w:val="none" w:sz="0" w:space="0" w:color="auto"/>
            <w:left w:val="none" w:sz="0" w:space="0" w:color="auto"/>
            <w:bottom w:val="none" w:sz="0" w:space="0" w:color="auto"/>
            <w:right w:val="none" w:sz="0" w:space="0" w:color="auto"/>
          </w:divBdr>
        </w:div>
        <w:div w:id="551160658">
          <w:marLeft w:val="480"/>
          <w:marRight w:val="0"/>
          <w:marTop w:val="0"/>
          <w:marBottom w:val="0"/>
          <w:divBdr>
            <w:top w:val="none" w:sz="0" w:space="0" w:color="auto"/>
            <w:left w:val="none" w:sz="0" w:space="0" w:color="auto"/>
            <w:bottom w:val="none" w:sz="0" w:space="0" w:color="auto"/>
            <w:right w:val="none" w:sz="0" w:space="0" w:color="auto"/>
          </w:divBdr>
        </w:div>
        <w:div w:id="1465078150">
          <w:marLeft w:val="480"/>
          <w:marRight w:val="0"/>
          <w:marTop w:val="0"/>
          <w:marBottom w:val="0"/>
          <w:divBdr>
            <w:top w:val="none" w:sz="0" w:space="0" w:color="auto"/>
            <w:left w:val="none" w:sz="0" w:space="0" w:color="auto"/>
            <w:bottom w:val="none" w:sz="0" w:space="0" w:color="auto"/>
            <w:right w:val="none" w:sz="0" w:space="0" w:color="auto"/>
          </w:divBdr>
        </w:div>
        <w:div w:id="644703623">
          <w:marLeft w:val="480"/>
          <w:marRight w:val="0"/>
          <w:marTop w:val="0"/>
          <w:marBottom w:val="0"/>
          <w:divBdr>
            <w:top w:val="none" w:sz="0" w:space="0" w:color="auto"/>
            <w:left w:val="none" w:sz="0" w:space="0" w:color="auto"/>
            <w:bottom w:val="none" w:sz="0" w:space="0" w:color="auto"/>
            <w:right w:val="none" w:sz="0" w:space="0" w:color="auto"/>
          </w:divBdr>
        </w:div>
        <w:div w:id="243415210">
          <w:marLeft w:val="480"/>
          <w:marRight w:val="0"/>
          <w:marTop w:val="0"/>
          <w:marBottom w:val="0"/>
          <w:divBdr>
            <w:top w:val="none" w:sz="0" w:space="0" w:color="auto"/>
            <w:left w:val="none" w:sz="0" w:space="0" w:color="auto"/>
            <w:bottom w:val="none" w:sz="0" w:space="0" w:color="auto"/>
            <w:right w:val="none" w:sz="0" w:space="0" w:color="auto"/>
          </w:divBdr>
        </w:div>
        <w:div w:id="1900431418">
          <w:marLeft w:val="480"/>
          <w:marRight w:val="0"/>
          <w:marTop w:val="0"/>
          <w:marBottom w:val="0"/>
          <w:divBdr>
            <w:top w:val="none" w:sz="0" w:space="0" w:color="auto"/>
            <w:left w:val="none" w:sz="0" w:space="0" w:color="auto"/>
            <w:bottom w:val="none" w:sz="0" w:space="0" w:color="auto"/>
            <w:right w:val="none" w:sz="0" w:space="0" w:color="auto"/>
          </w:divBdr>
        </w:div>
        <w:div w:id="1939751074">
          <w:marLeft w:val="480"/>
          <w:marRight w:val="0"/>
          <w:marTop w:val="0"/>
          <w:marBottom w:val="0"/>
          <w:divBdr>
            <w:top w:val="none" w:sz="0" w:space="0" w:color="auto"/>
            <w:left w:val="none" w:sz="0" w:space="0" w:color="auto"/>
            <w:bottom w:val="none" w:sz="0" w:space="0" w:color="auto"/>
            <w:right w:val="none" w:sz="0" w:space="0" w:color="auto"/>
          </w:divBdr>
        </w:div>
        <w:div w:id="281422397">
          <w:marLeft w:val="480"/>
          <w:marRight w:val="0"/>
          <w:marTop w:val="0"/>
          <w:marBottom w:val="0"/>
          <w:divBdr>
            <w:top w:val="none" w:sz="0" w:space="0" w:color="auto"/>
            <w:left w:val="none" w:sz="0" w:space="0" w:color="auto"/>
            <w:bottom w:val="none" w:sz="0" w:space="0" w:color="auto"/>
            <w:right w:val="none" w:sz="0" w:space="0" w:color="auto"/>
          </w:divBdr>
        </w:div>
        <w:div w:id="172112609">
          <w:marLeft w:val="480"/>
          <w:marRight w:val="0"/>
          <w:marTop w:val="0"/>
          <w:marBottom w:val="0"/>
          <w:divBdr>
            <w:top w:val="none" w:sz="0" w:space="0" w:color="auto"/>
            <w:left w:val="none" w:sz="0" w:space="0" w:color="auto"/>
            <w:bottom w:val="none" w:sz="0" w:space="0" w:color="auto"/>
            <w:right w:val="none" w:sz="0" w:space="0" w:color="auto"/>
          </w:divBdr>
        </w:div>
        <w:div w:id="1558711489">
          <w:marLeft w:val="480"/>
          <w:marRight w:val="0"/>
          <w:marTop w:val="0"/>
          <w:marBottom w:val="0"/>
          <w:divBdr>
            <w:top w:val="none" w:sz="0" w:space="0" w:color="auto"/>
            <w:left w:val="none" w:sz="0" w:space="0" w:color="auto"/>
            <w:bottom w:val="none" w:sz="0" w:space="0" w:color="auto"/>
            <w:right w:val="none" w:sz="0" w:space="0" w:color="auto"/>
          </w:divBdr>
        </w:div>
        <w:div w:id="1166899069">
          <w:marLeft w:val="480"/>
          <w:marRight w:val="0"/>
          <w:marTop w:val="0"/>
          <w:marBottom w:val="0"/>
          <w:divBdr>
            <w:top w:val="none" w:sz="0" w:space="0" w:color="auto"/>
            <w:left w:val="none" w:sz="0" w:space="0" w:color="auto"/>
            <w:bottom w:val="none" w:sz="0" w:space="0" w:color="auto"/>
            <w:right w:val="none" w:sz="0" w:space="0" w:color="auto"/>
          </w:divBdr>
        </w:div>
        <w:div w:id="765341798">
          <w:marLeft w:val="480"/>
          <w:marRight w:val="0"/>
          <w:marTop w:val="0"/>
          <w:marBottom w:val="0"/>
          <w:divBdr>
            <w:top w:val="none" w:sz="0" w:space="0" w:color="auto"/>
            <w:left w:val="none" w:sz="0" w:space="0" w:color="auto"/>
            <w:bottom w:val="none" w:sz="0" w:space="0" w:color="auto"/>
            <w:right w:val="none" w:sz="0" w:space="0" w:color="auto"/>
          </w:divBdr>
        </w:div>
        <w:div w:id="1389375181">
          <w:marLeft w:val="480"/>
          <w:marRight w:val="0"/>
          <w:marTop w:val="0"/>
          <w:marBottom w:val="0"/>
          <w:divBdr>
            <w:top w:val="none" w:sz="0" w:space="0" w:color="auto"/>
            <w:left w:val="none" w:sz="0" w:space="0" w:color="auto"/>
            <w:bottom w:val="none" w:sz="0" w:space="0" w:color="auto"/>
            <w:right w:val="none" w:sz="0" w:space="0" w:color="auto"/>
          </w:divBdr>
        </w:div>
        <w:div w:id="2103917818">
          <w:marLeft w:val="480"/>
          <w:marRight w:val="0"/>
          <w:marTop w:val="0"/>
          <w:marBottom w:val="0"/>
          <w:divBdr>
            <w:top w:val="none" w:sz="0" w:space="0" w:color="auto"/>
            <w:left w:val="none" w:sz="0" w:space="0" w:color="auto"/>
            <w:bottom w:val="none" w:sz="0" w:space="0" w:color="auto"/>
            <w:right w:val="none" w:sz="0" w:space="0" w:color="auto"/>
          </w:divBdr>
        </w:div>
        <w:div w:id="1538927945">
          <w:marLeft w:val="480"/>
          <w:marRight w:val="0"/>
          <w:marTop w:val="0"/>
          <w:marBottom w:val="0"/>
          <w:divBdr>
            <w:top w:val="none" w:sz="0" w:space="0" w:color="auto"/>
            <w:left w:val="none" w:sz="0" w:space="0" w:color="auto"/>
            <w:bottom w:val="none" w:sz="0" w:space="0" w:color="auto"/>
            <w:right w:val="none" w:sz="0" w:space="0" w:color="auto"/>
          </w:divBdr>
        </w:div>
        <w:div w:id="1738551457">
          <w:marLeft w:val="480"/>
          <w:marRight w:val="0"/>
          <w:marTop w:val="0"/>
          <w:marBottom w:val="0"/>
          <w:divBdr>
            <w:top w:val="none" w:sz="0" w:space="0" w:color="auto"/>
            <w:left w:val="none" w:sz="0" w:space="0" w:color="auto"/>
            <w:bottom w:val="none" w:sz="0" w:space="0" w:color="auto"/>
            <w:right w:val="none" w:sz="0" w:space="0" w:color="auto"/>
          </w:divBdr>
        </w:div>
        <w:div w:id="701177459">
          <w:marLeft w:val="480"/>
          <w:marRight w:val="0"/>
          <w:marTop w:val="0"/>
          <w:marBottom w:val="0"/>
          <w:divBdr>
            <w:top w:val="none" w:sz="0" w:space="0" w:color="auto"/>
            <w:left w:val="none" w:sz="0" w:space="0" w:color="auto"/>
            <w:bottom w:val="none" w:sz="0" w:space="0" w:color="auto"/>
            <w:right w:val="none" w:sz="0" w:space="0" w:color="auto"/>
          </w:divBdr>
        </w:div>
        <w:div w:id="926495814">
          <w:marLeft w:val="480"/>
          <w:marRight w:val="0"/>
          <w:marTop w:val="0"/>
          <w:marBottom w:val="0"/>
          <w:divBdr>
            <w:top w:val="none" w:sz="0" w:space="0" w:color="auto"/>
            <w:left w:val="none" w:sz="0" w:space="0" w:color="auto"/>
            <w:bottom w:val="none" w:sz="0" w:space="0" w:color="auto"/>
            <w:right w:val="none" w:sz="0" w:space="0" w:color="auto"/>
          </w:divBdr>
        </w:div>
        <w:div w:id="126359423">
          <w:marLeft w:val="480"/>
          <w:marRight w:val="0"/>
          <w:marTop w:val="0"/>
          <w:marBottom w:val="0"/>
          <w:divBdr>
            <w:top w:val="none" w:sz="0" w:space="0" w:color="auto"/>
            <w:left w:val="none" w:sz="0" w:space="0" w:color="auto"/>
            <w:bottom w:val="none" w:sz="0" w:space="0" w:color="auto"/>
            <w:right w:val="none" w:sz="0" w:space="0" w:color="auto"/>
          </w:divBdr>
        </w:div>
        <w:div w:id="1827746072">
          <w:marLeft w:val="480"/>
          <w:marRight w:val="0"/>
          <w:marTop w:val="0"/>
          <w:marBottom w:val="0"/>
          <w:divBdr>
            <w:top w:val="none" w:sz="0" w:space="0" w:color="auto"/>
            <w:left w:val="none" w:sz="0" w:space="0" w:color="auto"/>
            <w:bottom w:val="none" w:sz="0" w:space="0" w:color="auto"/>
            <w:right w:val="none" w:sz="0" w:space="0" w:color="auto"/>
          </w:divBdr>
        </w:div>
        <w:div w:id="1781030500">
          <w:marLeft w:val="480"/>
          <w:marRight w:val="0"/>
          <w:marTop w:val="0"/>
          <w:marBottom w:val="0"/>
          <w:divBdr>
            <w:top w:val="none" w:sz="0" w:space="0" w:color="auto"/>
            <w:left w:val="none" w:sz="0" w:space="0" w:color="auto"/>
            <w:bottom w:val="none" w:sz="0" w:space="0" w:color="auto"/>
            <w:right w:val="none" w:sz="0" w:space="0" w:color="auto"/>
          </w:divBdr>
        </w:div>
        <w:div w:id="1283265397">
          <w:marLeft w:val="480"/>
          <w:marRight w:val="0"/>
          <w:marTop w:val="0"/>
          <w:marBottom w:val="0"/>
          <w:divBdr>
            <w:top w:val="none" w:sz="0" w:space="0" w:color="auto"/>
            <w:left w:val="none" w:sz="0" w:space="0" w:color="auto"/>
            <w:bottom w:val="none" w:sz="0" w:space="0" w:color="auto"/>
            <w:right w:val="none" w:sz="0" w:space="0" w:color="auto"/>
          </w:divBdr>
        </w:div>
        <w:div w:id="2326305">
          <w:marLeft w:val="480"/>
          <w:marRight w:val="0"/>
          <w:marTop w:val="0"/>
          <w:marBottom w:val="0"/>
          <w:divBdr>
            <w:top w:val="none" w:sz="0" w:space="0" w:color="auto"/>
            <w:left w:val="none" w:sz="0" w:space="0" w:color="auto"/>
            <w:bottom w:val="none" w:sz="0" w:space="0" w:color="auto"/>
            <w:right w:val="none" w:sz="0" w:space="0" w:color="auto"/>
          </w:divBdr>
        </w:div>
        <w:div w:id="1231505189">
          <w:marLeft w:val="480"/>
          <w:marRight w:val="0"/>
          <w:marTop w:val="0"/>
          <w:marBottom w:val="0"/>
          <w:divBdr>
            <w:top w:val="none" w:sz="0" w:space="0" w:color="auto"/>
            <w:left w:val="none" w:sz="0" w:space="0" w:color="auto"/>
            <w:bottom w:val="none" w:sz="0" w:space="0" w:color="auto"/>
            <w:right w:val="none" w:sz="0" w:space="0" w:color="auto"/>
          </w:divBdr>
        </w:div>
        <w:div w:id="95641445">
          <w:marLeft w:val="480"/>
          <w:marRight w:val="0"/>
          <w:marTop w:val="0"/>
          <w:marBottom w:val="0"/>
          <w:divBdr>
            <w:top w:val="none" w:sz="0" w:space="0" w:color="auto"/>
            <w:left w:val="none" w:sz="0" w:space="0" w:color="auto"/>
            <w:bottom w:val="none" w:sz="0" w:space="0" w:color="auto"/>
            <w:right w:val="none" w:sz="0" w:space="0" w:color="auto"/>
          </w:divBdr>
        </w:div>
        <w:div w:id="1060519140">
          <w:marLeft w:val="480"/>
          <w:marRight w:val="0"/>
          <w:marTop w:val="0"/>
          <w:marBottom w:val="0"/>
          <w:divBdr>
            <w:top w:val="none" w:sz="0" w:space="0" w:color="auto"/>
            <w:left w:val="none" w:sz="0" w:space="0" w:color="auto"/>
            <w:bottom w:val="none" w:sz="0" w:space="0" w:color="auto"/>
            <w:right w:val="none" w:sz="0" w:space="0" w:color="auto"/>
          </w:divBdr>
        </w:div>
        <w:div w:id="18943095">
          <w:marLeft w:val="480"/>
          <w:marRight w:val="0"/>
          <w:marTop w:val="0"/>
          <w:marBottom w:val="0"/>
          <w:divBdr>
            <w:top w:val="none" w:sz="0" w:space="0" w:color="auto"/>
            <w:left w:val="none" w:sz="0" w:space="0" w:color="auto"/>
            <w:bottom w:val="none" w:sz="0" w:space="0" w:color="auto"/>
            <w:right w:val="none" w:sz="0" w:space="0" w:color="auto"/>
          </w:divBdr>
        </w:div>
        <w:div w:id="1284194666">
          <w:marLeft w:val="480"/>
          <w:marRight w:val="0"/>
          <w:marTop w:val="0"/>
          <w:marBottom w:val="0"/>
          <w:divBdr>
            <w:top w:val="none" w:sz="0" w:space="0" w:color="auto"/>
            <w:left w:val="none" w:sz="0" w:space="0" w:color="auto"/>
            <w:bottom w:val="none" w:sz="0" w:space="0" w:color="auto"/>
            <w:right w:val="none" w:sz="0" w:space="0" w:color="auto"/>
          </w:divBdr>
        </w:div>
        <w:div w:id="585577114">
          <w:marLeft w:val="480"/>
          <w:marRight w:val="0"/>
          <w:marTop w:val="0"/>
          <w:marBottom w:val="0"/>
          <w:divBdr>
            <w:top w:val="none" w:sz="0" w:space="0" w:color="auto"/>
            <w:left w:val="none" w:sz="0" w:space="0" w:color="auto"/>
            <w:bottom w:val="none" w:sz="0" w:space="0" w:color="auto"/>
            <w:right w:val="none" w:sz="0" w:space="0" w:color="auto"/>
          </w:divBdr>
        </w:div>
        <w:div w:id="1711026900">
          <w:marLeft w:val="480"/>
          <w:marRight w:val="0"/>
          <w:marTop w:val="0"/>
          <w:marBottom w:val="0"/>
          <w:divBdr>
            <w:top w:val="none" w:sz="0" w:space="0" w:color="auto"/>
            <w:left w:val="none" w:sz="0" w:space="0" w:color="auto"/>
            <w:bottom w:val="none" w:sz="0" w:space="0" w:color="auto"/>
            <w:right w:val="none" w:sz="0" w:space="0" w:color="auto"/>
          </w:divBdr>
        </w:div>
        <w:div w:id="2135126650">
          <w:marLeft w:val="480"/>
          <w:marRight w:val="0"/>
          <w:marTop w:val="0"/>
          <w:marBottom w:val="0"/>
          <w:divBdr>
            <w:top w:val="none" w:sz="0" w:space="0" w:color="auto"/>
            <w:left w:val="none" w:sz="0" w:space="0" w:color="auto"/>
            <w:bottom w:val="none" w:sz="0" w:space="0" w:color="auto"/>
            <w:right w:val="none" w:sz="0" w:space="0" w:color="auto"/>
          </w:divBdr>
        </w:div>
        <w:div w:id="1425104662">
          <w:marLeft w:val="480"/>
          <w:marRight w:val="0"/>
          <w:marTop w:val="0"/>
          <w:marBottom w:val="0"/>
          <w:divBdr>
            <w:top w:val="none" w:sz="0" w:space="0" w:color="auto"/>
            <w:left w:val="none" w:sz="0" w:space="0" w:color="auto"/>
            <w:bottom w:val="none" w:sz="0" w:space="0" w:color="auto"/>
            <w:right w:val="none" w:sz="0" w:space="0" w:color="auto"/>
          </w:divBdr>
        </w:div>
        <w:div w:id="1832326124">
          <w:marLeft w:val="480"/>
          <w:marRight w:val="0"/>
          <w:marTop w:val="0"/>
          <w:marBottom w:val="0"/>
          <w:divBdr>
            <w:top w:val="none" w:sz="0" w:space="0" w:color="auto"/>
            <w:left w:val="none" w:sz="0" w:space="0" w:color="auto"/>
            <w:bottom w:val="none" w:sz="0" w:space="0" w:color="auto"/>
            <w:right w:val="none" w:sz="0" w:space="0" w:color="auto"/>
          </w:divBdr>
        </w:div>
        <w:div w:id="1417022649">
          <w:marLeft w:val="480"/>
          <w:marRight w:val="0"/>
          <w:marTop w:val="0"/>
          <w:marBottom w:val="0"/>
          <w:divBdr>
            <w:top w:val="none" w:sz="0" w:space="0" w:color="auto"/>
            <w:left w:val="none" w:sz="0" w:space="0" w:color="auto"/>
            <w:bottom w:val="none" w:sz="0" w:space="0" w:color="auto"/>
            <w:right w:val="none" w:sz="0" w:space="0" w:color="auto"/>
          </w:divBdr>
        </w:div>
        <w:div w:id="293295663">
          <w:marLeft w:val="480"/>
          <w:marRight w:val="0"/>
          <w:marTop w:val="0"/>
          <w:marBottom w:val="0"/>
          <w:divBdr>
            <w:top w:val="none" w:sz="0" w:space="0" w:color="auto"/>
            <w:left w:val="none" w:sz="0" w:space="0" w:color="auto"/>
            <w:bottom w:val="none" w:sz="0" w:space="0" w:color="auto"/>
            <w:right w:val="none" w:sz="0" w:space="0" w:color="auto"/>
          </w:divBdr>
        </w:div>
        <w:div w:id="1560746392">
          <w:marLeft w:val="480"/>
          <w:marRight w:val="0"/>
          <w:marTop w:val="0"/>
          <w:marBottom w:val="0"/>
          <w:divBdr>
            <w:top w:val="none" w:sz="0" w:space="0" w:color="auto"/>
            <w:left w:val="none" w:sz="0" w:space="0" w:color="auto"/>
            <w:bottom w:val="none" w:sz="0" w:space="0" w:color="auto"/>
            <w:right w:val="none" w:sz="0" w:space="0" w:color="auto"/>
          </w:divBdr>
        </w:div>
        <w:div w:id="2098625863">
          <w:marLeft w:val="480"/>
          <w:marRight w:val="0"/>
          <w:marTop w:val="0"/>
          <w:marBottom w:val="0"/>
          <w:divBdr>
            <w:top w:val="none" w:sz="0" w:space="0" w:color="auto"/>
            <w:left w:val="none" w:sz="0" w:space="0" w:color="auto"/>
            <w:bottom w:val="none" w:sz="0" w:space="0" w:color="auto"/>
            <w:right w:val="none" w:sz="0" w:space="0" w:color="auto"/>
          </w:divBdr>
        </w:div>
        <w:div w:id="1035696406">
          <w:marLeft w:val="480"/>
          <w:marRight w:val="0"/>
          <w:marTop w:val="0"/>
          <w:marBottom w:val="0"/>
          <w:divBdr>
            <w:top w:val="none" w:sz="0" w:space="0" w:color="auto"/>
            <w:left w:val="none" w:sz="0" w:space="0" w:color="auto"/>
            <w:bottom w:val="none" w:sz="0" w:space="0" w:color="auto"/>
            <w:right w:val="none" w:sz="0" w:space="0" w:color="auto"/>
          </w:divBdr>
        </w:div>
        <w:div w:id="1700082890">
          <w:marLeft w:val="480"/>
          <w:marRight w:val="0"/>
          <w:marTop w:val="0"/>
          <w:marBottom w:val="0"/>
          <w:divBdr>
            <w:top w:val="none" w:sz="0" w:space="0" w:color="auto"/>
            <w:left w:val="none" w:sz="0" w:space="0" w:color="auto"/>
            <w:bottom w:val="none" w:sz="0" w:space="0" w:color="auto"/>
            <w:right w:val="none" w:sz="0" w:space="0" w:color="auto"/>
          </w:divBdr>
        </w:div>
        <w:div w:id="1050495637">
          <w:marLeft w:val="480"/>
          <w:marRight w:val="0"/>
          <w:marTop w:val="0"/>
          <w:marBottom w:val="0"/>
          <w:divBdr>
            <w:top w:val="none" w:sz="0" w:space="0" w:color="auto"/>
            <w:left w:val="none" w:sz="0" w:space="0" w:color="auto"/>
            <w:bottom w:val="none" w:sz="0" w:space="0" w:color="auto"/>
            <w:right w:val="none" w:sz="0" w:space="0" w:color="auto"/>
          </w:divBdr>
        </w:div>
        <w:div w:id="1309743500">
          <w:marLeft w:val="480"/>
          <w:marRight w:val="0"/>
          <w:marTop w:val="0"/>
          <w:marBottom w:val="0"/>
          <w:divBdr>
            <w:top w:val="none" w:sz="0" w:space="0" w:color="auto"/>
            <w:left w:val="none" w:sz="0" w:space="0" w:color="auto"/>
            <w:bottom w:val="none" w:sz="0" w:space="0" w:color="auto"/>
            <w:right w:val="none" w:sz="0" w:space="0" w:color="auto"/>
          </w:divBdr>
        </w:div>
        <w:div w:id="611783946">
          <w:marLeft w:val="480"/>
          <w:marRight w:val="0"/>
          <w:marTop w:val="0"/>
          <w:marBottom w:val="0"/>
          <w:divBdr>
            <w:top w:val="none" w:sz="0" w:space="0" w:color="auto"/>
            <w:left w:val="none" w:sz="0" w:space="0" w:color="auto"/>
            <w:bottom w:val="none" w:sz="0" w:space="0" w:color="auto"/>
            <w:right w:val="none" w:sz="0" w:space="0" w:color="auto"/>
          </w:divBdr>
        </w:div>
        <w:div w:id="599875952">
          <w:marLeft w:val="480"/>
          <w:marRight w:val="0"/>
          <w:marTop w:val="0"/>
          <w:marBottom w:val="0"/>
          <w:divBdr>
            <w:top w:val="none" w:sz="0" w:space="0" w:color="auto"/>
            <w:left w:val="none" w:sz="0" w:space="0" w:color="auto"/>
            <w:bottom w:val="none" w:sz="0" w:space="0" w:color="auto"/>
            <w:right w:val="none" w:sz="0" w:space="0" w:color="auto"/>
          </w:divBdr>
        </w:div>
        <w:div w:id="451556992">
          <w:marLeft w:val="480"/>
          <w:marRight w:val="0"/>
          <w:marTop w:val="0"/>
          <w:marBottom w:val="0"/>
          <w:divBdr>
            <w:top w:val="none" w:sz="0" w:space="0" w:color="auto"/>
            <w:left w:val="none" w:sz="0" w:space="0" w:color="auto"/>
            <w:bottom w:val="none" w:sz="0" w:space="0" w:color="auto"/>
            <w:right w:val="none" w:sz="0" w:space="0" w:color="auto"/>
          </w:divBdr>
        </w:div>
        <w:div w:id="1799834027">
          <w:marLeft w:val="480"/>
          <w:marRight w:val="0"/>
          <w:marTop w:val="0"/>
          <w:marBottom w:val="0"/>
          <w:divBdr>
            <w:top w:val="none" w:sz="0" w:space="0" w:color="auto"/>
            <w:left w:val="none" w:sz="0" w:space="0" w:color="auto"/>
            <w:bottom w:val="none" w:sz="0" w:space="0" w:color="auto"/>
            <w:right w:val="none" w:sz="0" w:space="0" w:color="auto"/>
          </w:divBdr>
        </w:div>
        <w:div w:id="1022973643">
          <w:marLeft w:val="480"/>
          <w:marRight w:val="0"/>
          <w:marTop w:val="0"/>
          <w:marBottom w:val="0"/>
          <w:divBdr>
            <w:top w:val="none" w:sz="0" w:space="0" w:color="auto"/>
            <w:left w:val="none" w:sz="0" w:space="0" w:color="auto"/>
            <w:bottom w:val="none" w:sz="0" w:space="0" w:color="auto"/>
            <w:right w:val="none" w:sz="0" w:space="0" w:color="auto"/>
          </w:divBdr>
        </w:div>
        <w:div w:id="1344354586">
          <w:marLeft w:val="480"/>
          <w:marRight w:val="0"/>
          <w:marTop w:val="0"/>
          <w:marBottom w:val="0"/>
          <w:divBdr>
            <w:top w:val="none" w:sz="0" w:space="0" w:color="auto"/>
            <w:left w:val="none" w:sz="0" w:space="0" w:color="auto"/>
            <w:bottom w:val="none" w:sz="0" w:space="0" w:color="auto"/>
            <w:right w:val="none" w:sz="0" w:space="0" w:color="auto"/>
          </w:divBdr>
        </w:div>
        <w:div w:id="567960256">
          <w:marLeft w:val="480"/>
          <w:marRight w:val="0"/>
          <w:marTop w:val="0"/>
          <w:marBottom w:val="0"/>
          <w:divBdr>
            <w:top w:val="none" w:sz="0" w:space="0" w:color="auto"/>
            <w:left w:val="none" w:sz="0" w:space="0" w:color="auto"/>
            <w:bottom w:val="none" w:sz="0" w:space="0" w:color="auto"/>
            <w:right w:val="none" w:sz="0" w:space="0" w:color="auto"/>
          </w:divBdr>
        </w:div>
        <w:div w:id="58139129">
          <w:marLeft w:val="480"/>
          <w:marRight w:val="0"/>
          <w:marTop w:val="0"/>
          <w:marBottom w:val="0"/>
          <w:divBdr>
            <w:top w:val="none" w:sz="0" w:space="0" w:color="auto"/>
            <w:left w:val="none" w:sz="0" w:space="0" w:color="auto"/>
            <w:bottom w:val="none" w:sz="0" w:space="0" w:color="auto"/>
            <w:right w:val="none" w:sz="0" w:space="0" w:color="auto"/>
          </w:divBdr>
        </w:div>
        <w:div w:id="1691760520">
          <w:marLeft w:val="480"/>
          <w:marRight w:val="0"/>
          <w:marTop w:val="0"/>
          <w:marBottom w:val="0"/>
          <w:divBdr>
            <w:top w:val="none" w:sz="0" w:space="0" w:color="auto"/>
            <w:left w:val="none" w:sz="0" w:space="0" w:color="auto"/>
            <w:bottom w:val="none" w:sz="0" w:space="0" w:color="auto"/>
            <w:right w:val="none" w:sz="0" w:space="0" w:color="auto"/>
          </w:divBdr>
        </w:div>
        <w:div w:id="2059277513">
          <w:marLeft w:val="480"/>
          <w:marRight w:val="0"/>
          <w:marTop w:val="0"/>
          <w:marBottom w:val="0"/>
          <w:divBdr>
            <w:top w:val="none" w:sz="0" w:space="0" w:color="auto"/>
            <w:left w:val="none" w:sz="0" w:space="0" w:color="auto"/>
            <w:bottom w:val="none" w:sz="0" w:space="0" w:color="auto"/>
            <w:right w:val="none" w:sz="0" w:space="0" w:color="auto"/>
          </w:divBdr>
        </w:div>
        <w:div w:id="1599754530">
          <w:marLeft w:val="480"/>
          <w:marRight w:val="0"/>
          <w:marTop w:val="0"/>
          <w:marBottom w:val="0"/>
          <w:divBdr>
            <w:top w:val="none" w:sz="0" w:space="0" w:color="auto"/>
            <w:left w:val="none" w:sz="0" w:space="0" w:color="auto"/>
            <w:bottom w:val="none" w:sz="0" w:space="0" w:color="auto"/>
            <w:right w:val="none" w:sz="0" w:space="0" w:color="auto"/>
          </w:divBdr>
        </w:div>
        <w:div w:id="796602608">
          <w:marLeft w:val="480"/>
          <w:marRight w:val="0"/>
          <w:marTop w:val="0"/>
          <w:marBottom w:val="0"/>
          <w:divBdr>
            <w:top w:val="none" w:sz="0" w:space="0" w:color="auto"/>
            <w:left w:val="none" w:sz="0" w:space="0" w:color="auto"/>
            <w:bottom w:val="none" w:sz="0" w:space="0" w:color="auto"/>
            <w:right w:val="none" w:sz="0" w:space="0" w:color="auto"/>
          </w:divBdr>
        </w:div>
        <w:div w:id="109596359">
          <w:marLeft w:val="480"/>
          <w:marRight w:val="0"/>
          <w:marTop w:val="0"/>
          <w:marBottom w:val="0"/>
          <w:divBdr>
            <w:top w:val="none" w:sz="0" w:space="0" w:color="auto"/>
            <w:left w:val="none" w:sz="0" w:space="0" w:color="auto"/>
            <w:bottom w:val="none" w:sz="0" w:space="0" w:color="auto"/>
            <w:right w:val="none" w:sz="0" w:space="0" w:color="auto"/>
          </w:divBdr>
        </w:div>
      </w:divsChild>
    </w:div>
    <w:div w:id="1522822195">
      <w:bodyDiv w:val="1"/>
      <w:marLeft w:val="0"/>
      <w:marRight w:val="0"/>
      <w:marTop w:val="0"/>
      <w:marBottom w:val="0"/>
      <w:divBdr>
        <w:top w:val="none" w:sz="0" w:space="0" w:color="auto"/>
        <w:left w:val="none" w:sz="0" w:space="0" w:color="auto"/>
        <w:bottom w:val="none" w:sz="0" w:space="0" w:color="auto"/>
        <w:right w:val="none" w:sz="0" w:space="0" w:color="auto"/>
      </w:divBdr>
    </w:div>
    <w:div w:id="1523013460">
      <w:bodyDiv w:val="1"/>
      <w:marLeft w:val="0"/>
      <w:marRight w:val="0"/>
      <w:marTop w:val="0"/>
      <w:marBottom w:val="0"/>
      <w:divBdr>
        <w:top w:val="none" w:sz="0" w:space="0" w:color="auto"/>
        <w:left w:val="none" w:sz="0" w:space="0" w:color="auto"/>
        <w:bottom w:val="none" w:sz="0" w:space="0" w:color="auto"/>
        <w:right w:val="none" w:sz="0" w:space="0" w:color="auto"/>
      </w:divBdr>
    </w:div>
    <w:div w:id="1523206552">
      <w:bodyDiv w:val="1"/>
      <w:marLeft w:val="0"/>
      <w:marRight w:val="0"/>
      <w:marTop w:val="0"/>
      <w:marBottom w:val="0"/>
      <w:divBdr>
        <w:top w:val="none" w:sz="0" w:space="0" w:color="auto"/>
        <w:left w:val="none" w:sz="0" w:space="0" w:color="auto"/>
        <w:bottom w:val="none" w:sz="0" w:space="0" w:color="auto"/>
        <w:right w:val="none" w:sz="0" w:space="0" w:color="auto"/>
      </w:divBdr>
    </w:div>
    <w:div w:id="1523396551">
      <w:bodyDiv w:val="1"/>
      <w:marLeft w:val="0"/>
      <w:marRight w:val="0"/>
      <w:marTop w:val="0"/>
      <w:marBottom w:val="0"/>
      <w:divBdr>
        <w:top w:val="none" w:sz="0" w:space="0" w:color="auto"/>
        <w:left w:val="none" w:sz="0" w:space="0" w:color="auto"/>
        <w:bottom w:val="none" w:sz="0" w:space="0" w:color="auto"/>
        <w:right w:val="none" w:sz="0" w:space="0" w:color="auto"/>
      </w:divBdr>
    </w:div>
    <w:div w:id="1524172987">
      <w:bodyDiv w:val="1"/>
      <w:marLeft w:val="0"/>
      <w:marRight w:val="0"/>
      <w:marTop w:val="0"/>
      <w:marBottom w:val="0"/>
      <w:divBdr>
        <w:top w:val="none" w:sz="0" w:space="0" w:color="auto"/>
        <w:left w:val="none" w:sz="0" w:space="0" w:color="auto"/>
        <w:bottom w:val="none" w:sz="0" w:space="0" w:color="auto"/>
        <w:right w:val="none" w:sz="0" w:space="0" w:color="auto"/>
      </w:divBdr>
    </w:div>
    <w:div w:id="1524202947">
      <w:bodyDiv w:val="1"/>
      <w:marLeft w:val="0"/>
      <w:marRight w:val="0"/>
      <w:marTop w:val="0"/>
      <w:marBottom w:val="0"/>
      <w:divBdr>
        <w:top w:val="none" w:sz="0" w:space="0" w:color="auto"/>
        <w:left w:val="none" w:sz="0" w:space="0" w:color="auto"/>
        <w:bottom w:val="none" w:sz="0" w:space="0" w:color="auto"/>
        <w:right w:val="none" w:sz="0" w:space="0" w:color="auto"/>
      </w:divBdr>
    </w:div>
    <w:div w:id="1524242844">
      <w:bodyDiv w:val="1"/>
      <w:marLeft w:val="0"/>
      <w:marRight w:val="0"/>
      <w:marTop w:val="0"/>
      <w:marBottom w:val="0"/>
      <w:divBdr>
        <w:top w:val="none" w:sz="0" w:space="0" w:color="auto"/>
        <w:left w:val="none" w:sz="0" w:space="0" w:color="auto"/>
        <w:bottom w:val="none" w:sz="0" w:space="0" w:color="auto"/>
        <w:right w:val="none" w:sz="0" w:space="0" w:color="auto"/>
      </w:divBdr>
    </w:div>
    <w:div w:id="1524247231">
      <w:bodyDiv w:val="1"/>
      <w:marLeft w:val="0"/>
      <w:marRight w:val="0"/>
      <w:marTop w:val="0"/>
      <w:marBottom w:val="0"/>
      <w:divBdr>
        <w:top w:val="none" w:sz="0" w:space="0" w:color="auto"/>
        <w:left w:val="none" w:sz="0" w:space="0" w:color="auto"/>
        <w:bottom w:val="none" w:sz="0" w:space="0" w:color="auto"/>
        <w:right w:val="none" w:sz="0" w:space="0" w:color="auto"/>
      </w:divBdr>
    </w:div>
    <w:div w:id="1524319421">
      <w:bodyDiv w:val="1"/>
      <w:marLeft w:val="0"/>
      <w:marRight w:val="0"/>
      <w:marTop w:val="0"/>
      <w:marBottom w:val="0"/>
      <w:divBdr>
        <w:top w:val="none" w:sz="0" w:space="0" w:color="auto"/>
        <w:left w:val="none" w:sz="0" w:space="0" w:color="auto"/>
        <w:bottom w:val="none" w:sz="0" w:space="0" w:color="auto"/>
        <w:right w:val="none" w:sz="0" w:space="0" w:color="auto"/>
      </w:divBdr>
    </w:div>
    <w:div w:id="1524592826">
      <w:bodyDiv w:val="1"/>
      <w:marLeft w:val="0"/>
      <w:marRight w:val="0"/>
      <w:marTop w:val="0"/>
      <w:marBottom w:val="0"/>
      <w:divBdr>
        <w:top w:val="none" w:sz="0" w:space="0" w:color="auto"/>
        <w:left w:val="none" w:sz="0" w:space="0" w:color="auto"/>
        <w:bottom w:val="none" w:sz="0" w:space="0" w:color="auto"/>
        <w:right w:val="none" w:sz="0" w:space="0" w:color="auto"/>
      </w:divBdr>
    </w:div>
    <w:div w:id="1524857788">
      <w:bodyDiv w:val="1"/>
      <w:marLeft w:val="0"/>
      <w:marRight w:val="0"/>
      <w:marTop w:val="0"/>
      <w:marBottom w:val="0"/>
      <w:divBdr>
        <w:top w:val="none" w:sz="0" w:space="0" w:color="auto"/>
        <w:left w:val="none" w:sz="0" w:space="0" w:color="auto"/>
        <w:bottom w:val="none" w:sz="0" w:space="0" w:color="auto"/>
        <w:right w:val="none" w:sz="0" w:space="0" w:color="auto"/>
      </w:divBdr>
    </w:div>
    <w:div w:id="1525051563">
      <w:bodyDiv w:val="1"/>
      <w:marLeft w:val="0"/>
      <w:marRight w:val="0"/>
      <w:marTop w:val="0"/>
      <w:marBottom w:val="0"/>
      <w:divBdr>
        <w:top w:val="none" w:sz="0" w:space="0" w:color="auto"/>
        <w:left w:val="none" w:sz="0" w:space="0" w:color="auto"/>
        <w:bottom w:val="none" w:sz="0" w:space="0" w:color="auto"/>
        <w:right w:val="none" w:sz="0" w:space="0" w:color="auto"/>
      </w:divBdr>
    </w:div>
    <w:div w:id="1525093230">
      <w:bodyDiv w:val="1"/>
      <w:marLeft w:val="0"/>
      <w:marRight w:val="0"/>
      <w:marTop w:val="0"/>
      <w:marBottom w:val="0"/>
      <w:divBdr>
        <w:top w:val="none" w:sz="0" w:space="0" w:color="auto"/>
        <w:left w:val="none" w:sz="0" w:space="0" w:color="auto"/>
        <w:bottom w:val="none" w:sz="0" w:space="0" w:color="auto"/>
        <w:right w:val="none" w:sz="0" w:space="0" w:color="auto"/>
      </w:divBdr>
    </w:div>
    <w:div w:id="1525511446">
      <w:bodyDiv w:val="1"/>
      <w:marLeft w:val="0"/>
      <w:marRight w:val="0"/>
      <w:marTop w:val="0"/>
      <w:marBottom w:val="0"/>
      <w:divBdr>
        <w:top w:val="none" w:sz="0" w:space="0" w:color="auto"/>
        <w:left w:val="none" w:sz="0" w:space="0" w:color="auto"/>
        <w:bottom w:val="none" w:sz="0" w:space="0" w:color="auto"/>
        <w:right w:val="none" w:sz="0" w:space="0" w:color="auto"/>
      </w:divBdr>
    </w:div>
    <w:div w:id="1526017867">
      <w:bodyDiv w:val="1"/>
      <w:marLeft w:val="0"/>
      <w:marRight w:val="0"/>
      <w:marTop w:val="0"/>
      <w:marBottom w:val="0"/>
      <w:divBdr>
        <w:top w:val="none" w:sz="0" w:space="0" w:color="auto"/>
        <w:left w:val="none" w:sz="0" w:space="0" w:color="auto"/>
        <w:bottom w:val="none" w:sz="0" w:space="0" w:color="auto"/>
        <w:right w:val="none" w:sz="0" w:space="0" w:color="auto"/>
      </w:divBdr>
    </w:div>
    <w:div w:id="1526290044">
      <w:bodyDiv w:val="1"/>
      <w:marLeft w:val="0"/>
      <w:marRight w:val="0"/>
      <w:marTop w:val="0"/>
      <w:marBottom w:val="0"/>
      <w:divBdr>
        <w:top w:val="none" w:sz="0" w:space="0" w:color="auto"/>
        <w:left w:val="none" w:sz="0" w:space="0" w:color="auto"/>
        <w:bottom w:val="none" w:sz="0" w:space="0" w:color="auto"/>
        <w:right w:val="none" w:sz="0" w:space="0" w:color="auto"/>
      </w:divBdr>
    </w:div>
    <w:div w:id="1526358461">
      <w:bodyDiv w:val="1"/>
      <w:marLeft w:val="0"/>
      <w:marRight w:val="0"/>
      <w:marTop w:val="0"/>
      <w:marBottom w:val="0"/>
      <w:divBdr>
        <w:top w:val="none" w:sz="0" w:space="0" w:color="auto"/>
        <w:left w:val="none" w:sz="0" w:space="0" w:color="auto"/>
        <w:bottom w:val="none" w:sz="0" w:space="0" w:color="auto"/>
        <w:right w:val="none" w:sz="0" w:space="0" w:color="auto"/>
      </w:divBdr>
    </w:div>
    <w:div w:id="1526601833">
      <w:bodyDiv w:val="1"/>
      <w:marLeft w:val="0"/>
      <w:marRight w:val="0"/>
      <w:marTop w:val="0"/>
      <w:marBottom w:val="0"/>
      <w:divBdr>
        <w:top w:val="none" w:sz="0" w:space="0" w:color="auto"/>
        <w:left w:val="none" w:sz="0" w:space="0" w:color="auto"/>
        <w:bottom w:val="none" w:sz="0" w:space="0" w:color="auto"/>
        <w:right w:val="none" w:sz="0" w:space="0" w:color="auto"/>
      </w:divBdr>
      <w:divsChild>
        <w:div w:id="88622901">
          <w:marLeft w:val="480"/>
          <w:marRight w:val="0"/>
          <w:marTop w:val="0"/>
          <w:marBottom w:val="0"/>
          <w:divBdr>
            <w:top w:val="none" w:sz="0" w:space="0" w:color="auto"/>
            <w:left w:val="none" w:sz="0" w:space="0" w:color="auto"/>
            <w:bottom w:val="none" w:sz="0" w:space="0" w:color="auto"/>
            <w:right w:val="none" w:sz="0" w:space="0" w:color="auto"/>
          </w:divBdr>
        </w:div>
        <w:div w:id="89934438">
          <w:marLeft w:val="480"/>
          <w:marRight w:val="0"/>
          <w:marTop w:val="0"/>
          <w:marBottom w:val="0"/>
          <w:divBdr>
            <w:top w:val="none" w:sz="0" w:space="0" w:color="auto"/>
            <w:left w:val="none" w:sz="0" w:space="0" w:color="auto"/>
            <w:bottom w:val="none" w:sz="0" w:space="0" w:color="auto"/>
            <w:right w:val="none" w:sz="0" w:space="0" w:color="auto"/>
          </w:divBdr>
        </w:div>
        <w:div w:id="107546788">
          <w:marLeft w:val="480"/>
          <w:marRight w:val="0"/>
          <w:marTop w:val="0"/>
          <w:marBottom w:val="0"/>
          <w:divBdr>
            <w:top w:val="none" w:sz="0" w:space="0" w:color="auto"/>
            <w:left w:val="none" w:sz="0" w:space="0" w:color="auto"/>
            <w:bottom w:val="none" w:sz="0" w:space="0" w:color="auto"/>
            <w:right w:val="none" w:sz="0" w:space="0" w:color="auto"/>
          </w:divBdr>
        </w:div>
        <w:div w:id="125902147">
          <w:marLeft w:val="480"/>
          <w:marRight w:val="0"/>
          <w:marTop w:val="0"/>
          <w:marBottom w:val="0"/>
          <w:divBdr>
            <w:top w:val="none" w:sz="0" w:space="0" w:color="auto"/>
            <w:left w:val="none" w:sz="0" w:space="0" w:color="auto"/>
            <w:bottom w:val="none" w:sz="0" w:space="0" w:color="auto"/>
            <w:right w:val="none" w:sz="0" w:space="0" w:color="auto"/>
          </w:divBdr>
        </w:div>
        <w:div w:id="164785863">
          <w:marLeft w:val="480"/>
          <w:marRight w:val="0"/>
          <w:marTop w:val="0"/>
          <w:marBottom w:val="0"/>
          <w:divBdr>
            <w:top w:val="none" w:sz="0" w:space="0" w:color="auto"/>
            <w:left w:val="none" w:sz="0" w:space="0" w:color="auto"/>
            <w:bottom w:val="none" w:sz="0" w:space="0" w:color="auto"/>
            <w:right w:val="none" w:sz="0" w:space="0" w:color="auto"/>
          </w:divBdr>
        </w:div>
        <w:div w:id="271788027">
          <w:marLeft w:val="480"/>
          <w:marRight w:val="0"/>
          <w:marTop w:val="0"/>
          <w:marBottom w:val="0"/>
          <w:divBdr>
            <w:top w:val="none" w:sz="0" w:space="0" w:color="auto"/>
            <w:left w:val="none" w:sz="0" w:space="0" w:color="auto"/>
            <w:bottom w:val="none" w:sz="0" w:space="0" w:color="auto"/>
            <w:right w:val="none" w:sz="0" w:space="0" w:color="auto"/>
          </w:divBdr>
        </w:div>
        <w:div w:id="275452017">
          <w:marLeft w:val="480"/>
          <w:marRight w:val="0"/>
          <w:marTop w:val="0"/>
          <w:marBottom w:val="0"/>
          <w:divBdr>
            <w:top w:val="none" w:sz="0" w:space="0" w:color="auto"/>
            <w:left w:val="none" w:sz="0" w:space="0" w:color="auto"/>
            <w:bottom w:val="none" w:sz="0" w:space="0" w:color="auto"/>
            <w:right w:val="none" w:sz="0" w:space="0" w:color="auto"/>
          </w:divBdr>
        </w:div>
        <w:div w:id="285088127">
          <w:marLeft w:val="480"/>
          <w:marRight w:val="0"/>
          <w:marTop w:val="0"/>
          <w:marBottom w:val="0"/>
          <w:divBdr>
            <w:top w:val="none" w:sz="0" w:space="0" w:color="auto"/>
            <w:left w:val="none" w:sz="0" w:space="0" w:color="auto"/>
            <w:bottom w:val="none" w:sz="0" w:space="0" w:color="auto"/>
            <w:right w:val="none" w:sz="0" w:space="0" w:color="auto"/>
          </w:divBdr>
        </w:div>
        <w:div w:id="331833191">
          <w:marLeft w:val="480"/>
          <w:marRight w:val="0"/>
          <w:marTop w:val="0"/>
          <w:marBottom w:val="0"/>
          <w:divBdr>
            <w:top w:val="none" w:sz="0" w:space="0" w:color="auto"/>
            <w:left w:val="none" w:sz="0" w:space="0" w:color="auto"/>
            <w:bottom w:val="none" w:sz="0" w:space="0" w:color="auto"/>
            <w:right w:val="none" w:sz="0" w:space="0" w:color="auto"/>
          </w:divBdr>
        </w:div>
        <w:div w:id="340397058">
          <w:marLeft w:val="480"/>
          <w:marRight w:val="0"/>
          <w:marTop w:val="0"/>
          <w:marBottom w:val="0"/>
          <w:divBdr>
            <w:top w:val="none" w:sz="0" w:space="0" w:color="auto"/>
            <w:left w:val="none" w:sz="0" w:space="0" w:color="auto"/>
            <w:bottom w:val="none" w:sz="0" w:space="0" w:color="auto"/>
            <w:right w:val="none" w:sz="0" w:space="0" w:color="auto"/>
          </w:divBdr>
        </w:div>
        <w:div w:id="356464557">
          <w:marLeft w:val="480"/>
          <w:marRight w:val="0"/>
          <w:marTop w:val="0"/>
          <w:marBottom w:val="0"/>
          <w:divBdr>
            <w:top w:val="none" w:sz="0" w:space="0" w:color="auto"/>
            <w:left w:val="none" w:sz="0" w:space="0" w:color="auto"/>
            <w:bottom w:val="none" w:sz="0" w:space="0" w:color="auto"/>
            <w:right w:val="none" w:sz="0" w:space="0" w:color="auto"/>
          </w:divBdr>
        </w:div>
        <w:div w:id="362294754">
          <w:marLeft w:val="480"/>
          <w:marRight w:val="0"/>
          <w:marTop w:val="0"/>
          <w:marBottom w:val="0"/>
          <w:divBdr>
            <w:top w:val="none" w:sz="0" w:space="0" w:color="auto"/>
            <w:left w:val="none" w:sz="0" w:space="0" w:color="auto"/>
            <w:bottom w:val="none" w:sz="0" w:space="0" w:color="auto"/>
            <w:right w:val="none" w:sz="0" w:space="0" w:color="auto"/>
          </w:divBdr>
        </w:div>
        <w:div w:id="503321434">
          <w:marLeft w:val="480"/>
          <w:marRight w:val="0"/>
          <w:marTop w:val="0"/>
          <w:marBottom w:val="0"/>
          <w:divBdr>
            <w:top w:val="none" w:sz="0" w:space="0" w:color="auto"/>
            <w:left w:val="none" w:sz="0" w:space="0" w:color="auto"/>
            <w:bottom w:val="none" w:sz="0" w:space="0" w:color="auto"/>
            <w:right w:val="none" w:sz="0" w:space="0" w:color="auto"/>
          </w:divBdr>
        </w:div>
        <w:div w:id="546183327">
          <w:marLeft w:val="480"/>
          <w:marRight w:val="0"/>
          <w:marTop w:val="0"/>
          <w:marBottom w:val="0"/>
          <w:divBdr>
            <w:top w:val="none" w:sz="0" w:space="0" w:color="auto"/>
            <w:left w:val="none" w:sz="0" w:space="0" w:color="auto"/>
            <w:bottom w:val="none" w:sz="0" w:space="0" w:color="auto"/>
            <w:right w:val="none" w:sz="0" w:space="0" w:color="auto"/>
          </w:divBdr>
        </w:div>
        <w:div w:id="552696850">
          <w:marLeft w:val="480"/>
          <w:marRight w:val="0"/>
          <w:marTop w:val="0"/>
          <w:marBottom w:val="0"/>
          <w:divBdr>
            <w:top w:val="none" w:sz="0" w:space="0" w:color="auto"/>
            <w:left w:val="none" w:sz="0" w:space="0" w:color="auto"/>
            <w:bottom w:val="none" w:sz="0" w:space="0" w:color="auto"/>
            <w:right w:val="none" w:sz="0" w:space="0" w:color="auto"/>
          </w:divBdr>
        </w:div>
        <w:div w:id="563838085">
          <w:marLeft w:val="480"/>
          <w:marRight w:val="0"/>
          <w:marTop w:val="0"/>
          <w:marBottom w:val="0"/>
          <w:divBdr>
            <w:top w:val="none" w:sz="0" w:space="0" w:color="auto"/>
            <w:left w:val="none" w:sz="0" w:space="0" w:color="auto"/>
            <w:bottom w:val="none" w:sz="0" w:space="0" w:color="auto"/>
            <w:right w:val="none" w:sz="0" w:space="0" w:color="auto"/>
          </w:divBdr>
        </w:div>
        <w:div w:id="590160592">
          <w:marLeft w:val="480"/>
          <w:marRight w:val="0"/>
          <w:marTop w:val="0"/>
          <w:marBottom w:val="0"/>
          <w:divBdr>
            <w:top w:val="none" w:sz="0" w:space="0" w:color="auto"/>
            <w:left w:val="none" w:sz="0" w:space="0" w:color="auto"/>
            <w:bottom w:val="none" w:sz="0" w:space="0" w:color="auto"/>
            <w:right w:val="none" w:sz="0" w:space="0" w:color="auto"/>
          </w:divBdr>
        </w:div>
        <w:div w:id="592789231">
          <w:marLeft w:val="480"/>
          <w:marRight w:val="0"/>
          <w:marTop w:val="0"/>
          <w:marBottom w:val="0"/>
          <w:divBdr>
            <w:top w:val="none" w:sz="0" w:space="0" w:color="auto"/>
            <w:left w:val="none" w:sz="0" w:space="0" w:color="auto"/>
            <w:bottom w:val="none" w:sz="0" w:space="0" w:color="auto"/>
            <w:right w:val="none" w:sz="0" w:space="0" w:color="auto"/>
          </w:divBdr>
        </w:div>
        <w:div w:id="677394106">
          <w:marLeft w:val="480"/>
          <w:marRight w:val="0"/>
          <w:marTop w:val="0"/>
          <w:marBottom w:val="0"/>
          <w:divBdr>
            <w:top w:val="none" w:sz="0" w:space="0" w:color="auto"/>
            <w:left w:val="none" w:sz="0" w:space="0" w:color="auto"/>
            <w:bottom w:val="none" w:sz="0" w:space="0" w:color="auto"/>
            <w:right w:val="none" w:sz="0" w:space="0" w:color="auto"/>
          </w:divBdr>
        </w:div>
        <w:div w:id="719476323">
          <w:marLeft w:val="480"/>
          <w:marRight w:val="0"/>
          <w:marTop w:val="0"/>
          <w:marBottom w:val="0"/>
          <w:divBdr>
            <w:top w:val="none" w:sz="0" w:space="0" w:color="auto"/>
            <w:left w:val="none" w:sz="0" w:space="0" w:color="auto"/>
            <w:bottom w:val="none" w:sz="0" w:space="0" w:color="auto"/>
            <w:right w:val="none" w:sz="0" w:space="0" w:color="auto"/>
          </w:divBdr>
        </w:div>
        <w:div w:id="746416963">
          <w:marLeft w:val="480"/>
          <w:marRight w:val="0"/>
          <w:marTop w:val="0"/>
          <w:marBottom w:val="0"/>
          <w:divBdr>
            <w:top w:val="none" w:sz="0" w:space="0" w:color="auto"/>
            <w:left w:val="none" w:sz="0" w:space="0" w:color="auto"/>
            <w:bottom w:val="none" w:sz="0" w:space="0" w:color="auto"/>
            <w:right w:val="none" w:sz="0" w:space="0" w:color="auto"/>
          </w:divBdr>
        </w:div>
        <w:div w:id="821704194">
          <w:marLeft w:val="480"/>
          <w:marRight w:val="0"/>
          <w:marTop w:val="0"/>
          <w:marBottom w:val="0"/>
          <w:divBdr>
            <w:top w:val="none" w:sz="0" w:space="0" w:color="auto"/>
            <w:left w:val="none" w:sz="0" w:space="0" w:color="auto"/>
            <w:bottom w:val="none" w:sz="0" w:space="0" w:color="auto"/>
            <w:right w:val="none" w:sz="0" w:space="0" w:color="auto"/>
          </w:divBdr>
        </w:div>
        <w:div w:id="827282983">
          <w:marLeft w:val="480"/>
          <w:marRight w:val="0"/>
          <w:marTop w:val="0"/>
          <w:marBottom w:val="0"/>
          <w:divBdr>
            <w:top w:val="none" w:sz="0" w:space="0" w:color="auto"/>
            <w:left w:val="none" w:sz="0" w:space="0" w:color="auto"/>
            <w:bottom w:val="none" w:sz="0" w:space="0" w:color="auto"/>
            <w:right w:val="none" w:sz="0" w:space="0" w:color="auto"/>
          </w:divBdr>
        </w:div>
        <w:div w:id="874654426">
          <w:marLeft w:val="480"/>
          <w:marRight w:val="0"/>
          <w:marTop w:val="0"/>
          <w:marBottom w:val="0"/>
          <w:divBdr>
            <w:top w:val="none" w:sz="0" w:space="0" w:color="auto"/>
            <w:left w:val="none" w:sz="0" w:space="0" w:color="auto"/>
            <w:bottom w:val="none" w:sz="0" w:space="0" w:color="auto"/>
            <w:right w:val="none" w:sz="0" w:space="0" w:color="auto"/>
          </w:divBdr>
        </w:div>
        <w:div w:id="1010446553">
          <w:marLeft w:val="480"/>
          <w:marRight w:val="0"/>
          <w:marTop w:val="0"/>
          <w:marBottom w:val="0"/>
          <w:divBdr>
            <w:top w:val="none" w:sz="0" w:space="0" w:color="auto"/>
            <w:left w:val="none" w:sz="0" w:space="0" w:color="auto"/>
            <w:bottom w:val="none" w:sz="0" w:space="0" w:color="auto"/>
            <w:right w:val="none" w:sz="0" w:space="0" w:color="auto"/>
          </w:divBdr>
        </w:div>
        <w:div w:id="1031343239">
          <w:marLeft w:val="480"/>
          <w:marRight w:val="0"/>
          <w:marTop w:val="0"/>
          <w:marBottom w:val="0"/>
          <w:divBdr>
            <w:top w:val="none" w:sz="0" w:space="0" w:color="auto"/>
            <w:left w:val="none" w:sz="0" w:space="0" w:color="auto"/>
            <w:bottom w:val="none" w:sz="0" w:space="0" w:color="auto"/>
            <w:right w:val="none" w:sz="0" w:space="0" w:color="auto"/>
          </w:divBdr>
        </w:div>
        <w:div w:id="1044063170">
          <w:marLeft w:val="480"/>
          <w:marRight w:val="0"/>
          <w:marTop w:val="0"/>
          <w:marBottom w:val="0"/>
          <w:divBdr>
            <w:top w:val="none" w:sz="0" w:space="0" w:color="auto"/>
            <w:left w:val="none" w:sz="0" w:space="0" w:color="auto"/>
            <w:bottom w:val="none" w:sz="0" w:space="0" w:color="auto"/>
            <w:right w:val="none" w:sz="0" w:space="0" w:color="auto"/>
          </w:divBdr>
        </w:div>
        <w:div w:id="1084106396">
          <w:marLeft w:val="480"/>
          <w:marRight w:val="0"/>
          <w:marTop w:val="0"/>
          <w:marBottom w:val="0"/>
          <w:divBdr>
            <w:top w:val="none" w:sz="0" w:space="0" w:color="auto"/>
            <w:left w:val="none" w:sz="0" w:space="0" w:color="auto"/>
            <w:bottom w:val="none" w:sz="0" w:space="0" w:color="auto"/>
            <w:right w:val="none" w:sz="0" w:space="0" w:color="auto"/>
          </w:divBdr>
        </w:div>
        <w:div w:id="1142113350">
          <w:marLeft w:val="480"/>
          <w:marRight w:val="0"/>
          <w:marTop w:val="0"/>
          <w:marBottom w:val="0"/>
          <w:divBdr>
            <w:top w:val="none" w:sz="0" w:space="0" w:color="auto"/>
            <w:left w:val="none" w:sz="0" w:space="0" w:color="auto"/>
            <w:bottom w:val="none" w:sz="0" w:space="0" w:color="auto"/>
            <w:right w:val="none" w:sz="0" w:space="0" w:color="auto"/>
          </w:divBdr>
        </w:div>
        <w:div w:id="1160999798">
          <w:marLeft w:val="480"/>
          <w:marRight w:val="0"/>
          <w:marTop w:val="0"/>
          <w:marBottom w:val="0"/>
          <w:divBdr>
            <w:top w:val="none" w:sz="0" w:space="0" w:color="auto"/>
            <w:left w:val="none" w:sz="0" w:space="0" w:color="auto"/>
            <w:bottom w:val="none" w:sz="0" w:space="0" w:color="auto"/>
            <w:right w:val="none" w:sz="0" w:space="0" w:color="auto"/>
          </w:divBdr>
        </w:div>
        <w:div w:id="1269241266">
          <w:marLeft w:val="480"/>
          <w:marRight w:val="0"/>
          <w:marTop w:val="0"/>
          <w:marBottom w:val="0"/>
          <w:divBdr>
            <w:top w:val="none" w:sz="0" w:space="0" w:color="auto"/>
            <w:left w:val="none" w:sz="0" w:space="0" w:color="auto"/>
            <w:bottom w:val="none" w:sz="0" w:space="0" w:color="auto"/>
            <w:right w:val="none" w:sz="0" w:space="0" w:color="auto"/>
          </w:divBdr>
        </w:div>
        <w:div w:id="1309624986">
          <w:marLeft w:val="480"/>
          <w:marRight w:val="0"/>
          <w:marTop w:val="0"/>
          <w:marBottom w:val="0"/>
          <w:divBdr>
            <w:top w:val="none" w:sz="0" w:space="0" w:color="auto"/>
            <w:left w:val="none" w:sz="0" w:space="0" w:color="auto"/>
            <w:bottom w:val="none" w:sz="0" w:space="0" w:color="auto"/>
            <w:right w:val="none" w:sz="0" w:space="0" w:color="auto"/>
          </w:divBdr>
        </w:div>
        <w:div w:id="1338072209">
          <w:marLeft w:val="480"/>
          <w:marRight w:val="0"/>
          <w:marTop w:val="0"/>
          <w:marBottom w:val="0"/>
          <w:divBdr>
            <w:top w:val="none" w:sz="0" w:space="0" w:color="auto"/>
            <w:left w:val="none" w:sz="0" w:space="0" w:color="auto"/>
            <w:bottom w:val="none" w:sz="0" w:space="0" w:color="auto"/>
            <w:right w:val="none" w:sz="0" w:space="0" w:color="auto"/>
          </w:divBdr>
        </w:div>
        <w:div w:id="1373261751">
          <w:marLeft w:val="480"/>
          <w:marRight w:val="0"/>
          <w:marTop w:val="0"/>
          <w:marBottom w:val="0"/>
          <w:divBdr>
            <w:top w:val="none" w:sz="0" w:space="0" w:color="auto"/>
            <w:left w:val="none" w:sz="0" w:space="0" w:color="auto"/>
            <w:bottom w:val="none" w:sz="0" w:space="0" w:color="auto"/>
            <w:right w:val="none" w:sz="0" w:space="0" w:color="auto"/>
          </w:divBdr>
        </w:div>
        <w:div w:id="1413509304">
          <w:marLeft w:val="480"/>
          <w:marRight w:val="0"/>
          <w:marTop w:val="0"/>
          <w:marBottom w:val="0"/>
          <w:divBdr>
            <w:top w:val="none" w:sz="0" w:space="0" w:color="auto"/>
            <w:left w:val="none" w:sz="0" w:space="0" w:color="auto"/>
            <w:bottom w:val="none" w:sz="0" w:space="0" w:color="auto"/>
            <w:right w:val="none" w:sz="0" w:space="0" w:color="auto"/>
          </w:divBdr>
        </w:div>
        <w:div w:id="1455783282">
          <w:marLeft w:val="480"/>
          <w:marRight w:val="0"/>
          <w:marTop w:val="0"/>
          <w:marBottom w:val="0"/>
          <w:divBdr>
            <w:top w:val="none" w:sz="0" w:space="0" w:color="auto"/>
            <w:left w:val="none" w:sz="0" w:space="0" w:color="auto"/>
            <w:bottom w:val="none" w:sz="0" w:space="0" w:color="auto"/>
            <w:right w:val="none" w:sz="0" w:space="0" w:color="auto"/>
          </w:divBdr>
        </w:div>
        <w:div w:id="1492788503">
          <w:marLeft w:val="480"/>
          <w:marRight w:val="0"/>
          <w:marTop w:val="0"/>
          <w:marBottom w:val="0"/>
          <w:divBdr>
            <w:top w:val="none" w:sz="0" w:space="0" w:color="auto"/>
            <w:left w:val="none" w:sz="0" w:space="0" w:color="auto"/>
            <w:bottom w:val="none" w:sz="0" w:space="0" w:color="auto"/>
            <w:right w:val="none" w:sz="0" w:space="0" w:color="auto"/>
          </w:divBdr>
        </w:div>
        <w:div w:id="1514957790">
          <w:marLeft w:val="480"/>
          <w:marRight w:val="0"/>
          <w:marTop w:val="0"/>
          <w:marBottom w:val="0"/>
          <w:divBdr>
            <w:top w:val="none" w:sz="0" w:space="0" w:color="auto"/>
            <w:left w:val="none" w:sz="0" w:space="0" w:color="auto"/>
            <w:bottom w:val="none" w:sz="0" w:space="0" w:color="auto"/>
            <w:right w:val="none" w:sz="0" w:space="0" w:color="auto"/>
          </w:divBdr>
        </w:div>
        <w:div w:id="1520046916">
          <w:marLeft w:val="480"/>
          <w:marRight w:val="0"/>
          <w:marTop w:val="0"/>
          <w:marBottom w:val="0"/>
          <w:divBdr>
            <w:top w:val="none" w:sz="0" w:space="0" w:color="auto"/>
            <w:left w:val="none" w:sz="0" w:space="0" w:color="auto"/>
            <w:bottom w:val="none" w:sz="0" w:space="0" w:color="auto"/>
            <w:right w:val="none" w:sz="0" w:space="0" w:color="auto"/>
          </w:divBdr>
        </w:div>
        <w:div w:id="1556115800">
          <w:marLeft w:val="480"/>
          <w:marRight w:val="0"/>
          <w:marTop w:val="0"/>
          <w:marBottom w:val="0"/>
          <w:divBdr>
            <w:top w:val="none" w:sz="0" w:space="0" w:color="auto"/>
            <w:left w:val="none" w:sz="0" w:space="0" w:color="auto"/>
            <w:bottom w:val="none" w:sz="0" w:space="0" w:color="auto"/>
            <w:right w:val="none" w:sz="0" w:space="0" w:color="auto"/>
          </w:divBdr>
        </w:div>
        <w:div w:id="1659724892">
          <w:marLeft w:val="480"/>
          <w:marRight w:val="0"/>
          <w:marTop w:val="0"/>
          <w:marBottom w:val="0"/>
          <w:divBdr>
            <w:top w:val="none" w:sz="0" w:space="0" w:color="auto"/>
            <w:left w:val="none" w:sz="0" w:space="0" w:color="auto"/>
            <w:bottom w:val="none" w:sz="0" w:space="0" w:color="auto"/>
            <w:right w:val="none" w:sz="0" w:space="0" w:color="auto"/>
          </w:divBdr>
        </w:div>
        <w:div w:id="1719471524">
          <w:marLeft w:val="480"/>
          <w:marRight w:val="0"/>
          <w:marTop w:val="0"/>
          <w:marBottom w:val="0"/>
          <w:divBdr>
            <w:top w:val="none" w:sz="0" w:space="0" w:color="auto"/>
            <w:left w:val="none" w:sz="0" w:space="0" w:color="auto"/>
            <w:bottom w:val="none" w:sz="0" w:space="0" w:color="auto"/>
            <w:right w:val="none" w:sz="0" w:space="0" w:color="auto"/>
          </w:divBdr>
        </w:div>
        <w:div w:id="1885605026">
          <w:marLeft w:val="480"/>
          <w:marRight w:val="0"/>
          <w:marTop w:val="0"/>
          <w:marBottom w:val="0"/>
          <w:divBdr>
            <w:top w:val="none" w:sz="0" w:space="0" w:color="auto"/>
            <w:left w:val="none" w:sz="0" w:space="0" w:color="auto"/>
            <w:bottom w:val="none" w:sz="0" w:space="0" w:color="auto"/>
            <w:right w:val="none" w:sz="0" w:space="0" w:color="auto"/>
          </w:divBdr>
        </w:div>
        <w:div w:id="1991865017">
          <w:marLeft w:val="480"/>
          <w:marRight w:val="0"/>
          <w:marTop w:val="0"/>
          <w:marBottom w:val="0"/>
          <w:divBdr>
            <w:top w:val="none" w:sz="0" w:space="0" w:color="auto"/>
            <w:left w:val="none" w:sz="0" w:space="0" w:color="auto"/>
            <w:bottom w:val="none" w:sz="0" w:space="0" w:color="auto"/>
            <w:right w:val="none" w:sz="0" w:space="0" w:color="auto"/>
          </w:divBdr>
        </w:div>
        <w:div w:id="2061126994">
          <w:marLeft w:val="480"/>
          <w:marRight w:val="0"/>
          <w:marTop w:val="0"/>
          <w:marBottom w:val="0"/>
          <w:divBdr>
            <w:top w:val="none" w:sz="0" w:space="0" w:color="auto"/>
            <w:left w:val="none" w:sz="0" w:space="0" w:color="auto"/>
            <w:bottom w:val="none" w:sz="0" w:space="0" w:color="auto"/>
            <w:right w:val="none" w:sz="0" w:space="0" w:color="auto"/>
          </w:divBdr>
        </w:div>
        <w:div w:id="2073195568">
          <w:marLeft w:val="480"/>
          <w:marRight w:val="0"/>
          <w:marTop w:val="0"/>
          <w:marBottom w:val="0"/>
          <w:divBdr>
            <w:top w:val="none" w:sz="0" w:space="0" w:color="auto"/>
            <w:left w:val="none" w:sz="0" w:space="0" w:color="auto"/>
            <w:bottom w:val="none" w:sz="0" w:space="0" w:color="auto"/>
            <w:right w:val="none" w:sz="0" w:space="0" w:color="auto"/>
          </w:divBdr>
        </w:div>
        <w:div w:id="2084177331">
          <w:marLeft w:val="480"/>
          <w:marRight w:val="0"/>
          <w:marTop w:val="0"/>
          <w:marBottom w:val="0"/>
          <w:divBdr>
            <w:top w:val="none" w:sz="0" w:space="0" w:color="auto"/>
            <w:left w:val="none" w:sz="0" w:space="0" w:color="auto"/>
            <w:bottom w:val="none" w:sz="0" w:space="0" w:color="auto"/>
            <w:right w:val="none" w:sz="0" w:space="0" w:color="auto"/>
          </w:divBdr>
        </w:div>
        <w:div w:id="2132163188">
          <w:marLeft w:val="480"/>
          <w:marRight w:val="0"/>
          <w:marTop w:val="0"/>
          <w:marBottom w:val="0"/>
          <w:divBdr>
            <w:top w:val="none" w:sz="0" w:space="0" w:color="auto"/>
            <w:left w:val="none" w:sz="0" w:space="0" w:color="auto"/>
            <w:bottom w:val="none" w:sz="0" w:space="0" w:color="auto"/>
            <w:right w:val="none" w:sz="0" w:space="0" w:color="auto"/>
          </w:divBdr>
        </w:div>
      </w:divsChild>
    </w:div>
    <w:div w:id="1526745509">
      <w:bodyDiv w:val="1"/>
      <w:marLeft w:val="0"/>
      <w:marRight w:val="0"/>
      <w:marTop w:val="0"/>
      <w:marBottom w:val="0"/>
      <w:divBdr>
        <w:top w:val="none" w:sz="0" w:space="0" w:color="auto"/>
        <w:left w:val="none" w:sz="0" w:space="0" w:color="auto"/>
        <w:bottom w:val="none" w:sz="0" w:space="0" w:color="auto"/>
        <w:right w:val="none" w:sz="0" w:space="0" w:color="auto"/>
      </w:divBdr>
    </w:div>
    <w:div w:id="1526869487">
      <w:bodyDiv w:val="1"/>
      <w:marLeft w:val="0"/>
      <w:marRight w:val="0"/>
      <w:marTop w:val="0"/>
      <w:marBottom w:val="0"/>
      <w:divBdr>
        <w:top w:val="none" w:sz="0" w:space="0" w:color="auto"/>
        <w:left w:val="none" w:sz="0" w:space="0" w:color="auto"/>
        <w:bottom w:val="none" w:sz="0" w:space="0" w:color="auto"/>
        <w:right w:val="none" w:sz="0" w:space="0" w:color="auto"/>
      </w:divBdr>
    </w:div>
    <w:div w:id="1527013547">
      <w:bodyDiv w:val="1"/>
      <w:marLeft w:val="0"/>
      <w:marRight w:val="0"/>
      <w:marTop w:val="0"/>
      <w:marBottom w:val="0"/>
      <w:divBdr>
        <w:top w:val="none" w:sz="0" w:space="0" w:color="auto"/>
        <w:left w:val="none" w:sz="0" w:space="0" w:color="auto"/>
        <w:bottom w:val="none" w:sz="0" w:space="0" w:color="auto"/>
        <w:right w:val="none" w:sz="0" w:space="0" w:color="auto"/>
      </w:divBdr>
    </w:div>
    <w:div w:id="1527013629">
      <w:bodyDiv w:val="1"/>
      <w:marLeft w:val="0"/>
      <w:marRight w:val="0"/>
      <w:marTop w:val="0"/>
      <w:marBottom w:val="0"/>
      <w:divBdr>
        <w:top w:val="none" w:sz="0" w:space="0" w:color="auto"/>
        <w:left w:val="none" w:sz="0" w:space="0" w:color="auto"/>
        <w:bottom w:val="none" w:sz="0" w:space="0" w:color="auto"/>
        <w:right w:val="none" w:sz="0" w:space="0" w:color="auto"/>
      </w:divBdr>
    </w:div>
    <w:div w:id="1527407303">
      <w:bodyDiv w:val="1"/>
      <w:marLeft w:val="0"/>
      <w:marRight w:val="0"/>
      <w:marTop w:val="0"/>
      <w:marBottom w:val="0"/>
      <w:divBdr>
        <w:top w:val="none" w:sz="0" w:space="0" w:color="auto"/>
        <w:left w:val="none" w:sz="0" w:space="0" w:color="auto"/>
        <w:bottom w:val="none" w:sz="0" w:space="0" w:color="auto"/>
        <w:right w:val="none" w:sz="0" w:space="0" w:color="auto"/>
      </w:divBdr>
    </w:div>
    <w:div w:id="1527867501">
      <w:bodyDiv w:val="1"/>
      <w:marLeft w:val="0"/>
      <w:marRight w:val="0"/>
      <w:marTop w:val="0"/>
      <w:marBottom w:val="0"/>
      <w:divBdr>
        <w:top w:val="none" w:sz="0" w:space="0" w:color="auto"/>
        <w:left w:val="none" w:sz="0" w:space="0" w:color="auto"/>
        <w:bottom w:val="none" w:sz="0" w:space="0" w:color="auto"/>
        <w:right w:val="none" w:sz="0" w:space="0" w:color="auto"/>
      </w:divBdr>
    </w:div>
    <w:div w:id="1528369643">
      <w:bodyDiv w:val="1"/>
      <w:marLeft w:val="0"/>
      <w:marRight w:val="0"/>
      <w:marTop w:val="0"/>
      <w:marBottom w:val="0"/>
      <w:divBdr>
        <w:top w:val="none" w:sz="0" w:space="0" w:color="auto"/>
        <w:left w:val="none" w:sz="0" w:space="0" w:color="auto"/>
        <w:bottom w:val="none" w:sz="0" w:space="0" w:color="auto"/>
        <w:right w:val="none" w:sz="0" w:space="0" w:color="auto"/>
      </w:divBdr>
    </w:div>
    <w:div w:id="1528374098">
      <w:bodyDiv w:val="1"/>
      <w:marLeft w:val="0"/>
      <w:marRight w:val="0"/>
      <w:marTop w:val="0"/>
      <w:marBottom w:val="0"/>
      <w:divBdr>
        <w:top w:val="none" w:sz="0" w:space="0" w:color="auto"/>
        <w:left w:val="none" w:sz="0" w:space="0" w:color="auto"/>
        <w:bottom w:val="none" w:sz="0" w:space="0" w:color="auto"/>
        <w:right w:val="none" w:sz="0" w:space="0" w:color="auto"/>
      </w:divBdr>
    </w:div>
    <w:div w:id="1528642363">
      <w:bodyDiv w:val="1"/>
      <w:marLeft w:val="0"/>
      <w:marRight w:val="0"/>
      <w:marTop w:val="0"/>
      <w:marBottom w:val="0"/>
      <w:divBdr>
        <w:top w:val="none" w:sz="0" w:space="0" w:color="auto"/>
        <w:left w:val="none" w:sz="0" w:space="0" w:color="auto"/>
        <w:bottom w:val="none" w:sz="0" w:space="0" w:color="auto"/>
        <w:right w:val="none" w:sz="0" w:space="0" w:color="auto"/>
      </w:divBdr>
    </w:div>
    <w:div w:id="1529753639">
      <w:bodyDiv w:val="1"/>
      <w:marLeft w:val="0"/>
      <w:marRight w:val="0"/>
      <w:marTop w:val="0"/>
      <w:marBottom w:val="0"/>
      <w:divBdr>
        <w:top w:val="none" w:sz="0" w:space="0" w:color="auto"/>
        <w:left w:val="none" w:sz="0" w:space="0" w:color="auto"/>
        <w:bottom w:val="none" w:sz="0" w:space="0" w:color="auto"/>
        <w:right w:val="none" w:sz="0" w:space="0" w:color="auto"/>
      </w:divBdr>
    </w:div>
    <w:div w:id="1530411637">
      <w:bodyDiv w:val="1"/>
      <w:marLeft w:val="0"/>
      <w:marRight w:val="0"/>
      <w:marTop w:val="0"/>
      <w:marBottom w:val="0"/>
      <w:divBdr>
        <w:top w:val="none" w:sz="0" w:space="0" w:color="auto"/>
        <w:left w:val="none" w:sz="0" w:space="0" w:color="auto"/>
        <w:bottom w:val="none" w:sz="0" w:space="0" w:color="auto"/>
        <w:right w:val="none" w:sz="0" w:space="0" w:color="auto"/>
      </w:divBdr>
    </w:div>
    <w:div w:id="1531144520">
      <w:bodyDiv w:val="1"/>
      <w:marLeft w:val="0"/>
      <w:marRight w:val="0"/>
      <w:marTop w:val="0"/>
      <w:marBottom w:val="0"/>
      <w:divBdr>
        <w:top w:val="none" w:sz="0" w:space="0" w:color="auto"/>
        <w:left w:val="none" w:sz="0" w:space="0" w:color="auto"/>
        <w:bottom w:val="none" w:sz="0" w:space="0" w:color="auto"/>
        <w:right w:val="none" w:sz="0" w:space="0" w:color="auto"/>
      </w:divBdr>
    </w:div>
    <w:div w:id="1531408054">
      <w:bodyDiv w:val="1"/>
      <w:marLeft w:val="0"/>
      <w:marRight w:val="0"/>
      <w:marTop w:val="0"/>
      <w:marBottom w:val="0"/>
      <w:divBdr>
        <w:top w:val="none" w:sz="0" w:space="0" w:color="auto"/>
        <w:left w:val="none" w:sz="0" w:space="0" w:color="auto"/>
        <w:bottom w:val="none" w:sz="0" w:space="0" w:color="auto"/>
        <w:right w:val="none" w:sz="0" w:space="0" w:color="auto"/>
      </w:divBdr>
    </w:div>
    <w:div w:id="1531605162">
      <w:bodyDiv w:val="1"/>
      <w:marLeft w:val="0"/>
      <w:marRight w:val="0"/>
      <w:marTop w:val="0"/>
      <w:marBottom w:val="0"/>
      <w:divBdr>
        <w:top w:val="none" w:sz="0" w:space="0" w:color="auto"/>
        <w:left w:val="none" w:sz="0" w:space="0" w:color="auto"/>
        <w:bottom w:val="none" w:sz="0" w:space="0" w:color="auto"/>
        <w:right w:val="none" w:sz="0" w:space="0" w:color="auto"/>
      </w:divBdr>
    </w:div>
    <w:div w:id="1531802311">
      <w:bodyDiv w:val="1"/>
      <w:marLeft w:val="0"/>
      <w:marRight w:val="0"/>
      <w:marTop w:val="0"/>
      <w:marBottom w:val="0"/>
      <w:divBdr>
        <w:top w:val="none" w:sz="0" w:space="0" w:color="auto"/>
        <w:left w:val="none" w:sz="0" w:space="0" w:color="auto"/>
        <w:bottom w:val="none" w:sz="0" w:space="0" w:color="auto"/>
        <w:right w:val="none" w:sz="0" w:space="0" w:color="auto"/>
      </w:divBdr>
    </w:div>
    <w:div w:id="1532380950">
      <w:bodyDiv w:val="1"/>
      <w:marLeft w:val="0"/>
      <w:marRight w:val="0"/>
      <w:marTop w:val="0"/>
      <w:marBottom w:val="0"/>
      <w:divBdr>
        <w:top w:val="none" w:sz="0" w:space="0" w:color="auto"/>
        <w:left w:val="none" w:sz="0" w:space="0" w:color="auto"/>
        <w:bottom w:val="none" w:sz="0" w:space="0" w:color="auto"/>
        <w:right w:val="none" w:sz="0" w:space="0" w:color="auto"/>
      </w:divBdr>
      <w:divsChild>
        <w:div w:id="125852348">
          <w:marLeft w:val="480"/>
          <w:marRight w:val="0"/>
          <w:marTop w:val="0"/>
          <w:marBottom w:val="0"/>
          <w:divBdr>
            <w:top w:val="none" w:sz="0" w:space="0" w:color="auto"/>
            <w:left w:val="none" w:sz="0" w:space="0" w:color="auto"/>
            <w:bottom w:val="none" w:sz="0" w:space="0" w:color="auto"/>
            <w:right w:val="none" w:sz="0" w:space="0" w:color="auto"/>
          </w:divBdr>
        </w:div>
        <w:div w:id="165366091">
          <w:marLeft w:val="480"/>
          <w:marRight w:val="0"/>
          <w:marTop w:val="0"/>
          <w:marBottom w:val="0"/>
          <w:divBdr>
            <w:top w:val="none" w:sz="0" w:space="0" w:color="auto"/>
            <w:left w:val="none" w:sz="0" w:space="0" w:color="auto"/>
            <w:bottom w:val="none" w:sz="0" w:space="0" w:color="auto"/>
            <w:right w:val="none" w:sz="0" w:space="0" w:color="auto"/>
          </w:divBdr>
        </w:div>
        <w:div w:id="231426996">
          <w:marLeft w:val="480"/>
          <w:marRight w:val="0"/>
          <w:marTop w:val="0"/>
          <w:marBottom w:val="0"/>
          <w:divBdr>
            <w:top w:val="none" w:sz="0" w:space="0" w:color="auto"/>
            <w:left w:val="none" w:sz="0" w:space="0" w:color="auto"/>
            <w:bottom w:val="none" w:sz="0" w:space="0" w:color="auto"/>
            <w:right w:val="none" w:sz="0" w:space="0" w:color="auto"/>
          </w:divBdr>
        </w:div>
        <w:div w:id="278953472">
          <w:marLeft w:val="480"/>
          <w:marRight w:val="0"/>
          <w:marTop w:val="0"/>
          <w:marBottom w:val="0"/>
          <w:divBdr>
            <w:top w:val="none" w:sz="0" w:space="0" w:color="auto"/>
            <w:left w:val="none" w:sz="0" w:space="0" w:color="auto"/>
            <w:bottom w:val="none" w:sz="0" w:space="0" w:color="auto"/>
            <w:right w:val="none" w:sz="0" w:space="0" w:color="auto"/>
          </w:divBdr>
        </w:div>
        <w:div w:id="286161129">
          <w:marLeft w:val="480"/>
          <w:marRight w:val="0"/>
          <w:marTop w:val="0"/>
          <w:marBottom w:val="0"/>
          <w:divBdr>
            <w:top w:val="none" w:sz="0" w:space="0" w:color="auto"/>
            <w:left w:val="none" w:sz="0" w:space="0" w:color="auto"/>
            <w:bottom w:val="none" w:sz="0" w:space="0" w:color="auto"/>
            <w:right w:val="none" w:sz="0" w:space="0" w:color="auto"/>
          </w:divBdr>
        </w:div>
        <w:div w:id="295264270">
          <w:marLeft w:val="480"/>
          <w:marRight w:val="0"/>
          <w:marTop w:val="0"/>
          <w:marBottom w:val="0"/>
          <w:divBdr>
            <w:top w:val="none" w:sz="0" w:space="0" w:color="auto"/>
            <w:left w:val="none" w:sz="0" w:space="0" w:color="auto"/>
            <w:bottom w:val="none" w:sz="0" w:space="0" w:color="auto"/>
            <w:right w:val="none" w:sz="0" w:space="0" w:color="auto"/>
          </w:divBdr>
        </w:div>
        <w:div w:id="316998301">
          <w:marLeft w:val="480"/>
          <w:marRight w:val="0"/>
          <w:marTop w:val="0"/>
          <w:marBottom w:val="0"/>
          <w:divBdr>
            <w:top w:val="none" w:sz="0" w:space="0" w:color="auto"/>
            <w:left w:val="none" w:sz="0" w:space="0" w:color="auto"/>
            <w:bottom w:val="none" w:sz="0" w:space="0" w:color="auto"/>
            <w:right w:val="none" w:sz="0" w:space="0" w:color="auto"/>
          </w:divBdr>
        </w:div>
        <w:div w:id="334961490">
          <w:marLeft w:val="480"/>
          <w:marRight w:val="0"/>
          <w:marTop w:val="0"/>
          <w:marBottom w:val="0"/>
          <w:divBdr>
            <w:top w:val="none" w:sz="0" w:space="0" w:color="auto"/>
            <w:left w:val="none" w:sz="0" w:space="0" w:color="auto"/>
            <w:bottom w:val="none" w:sz="0" w:space="0" w:color="auto"/>
            <w:right w:val="none" w:sz="0" w:space="0" w:color="auto"/>
          </w:divBdr>
        </w:div>
        <w:div w:id="443236779">
          <w:marLeft w:val="480"/>
          <w:marRight w:val="0"/>
          <w:marTop w:val="0"/>
          <w:marBottom w:val="0"/>
          <w:divBdr>
            <w:top w:val="none" w:sz="0" w:space="0" w:color="auto"/>
            <w:left w:val="none" w:sz="0" w:space="0" w:color="auto"/>
            <w:bottom w:val="none" w:sz="0" w:space="0" w:color="auto"/>
            <w:right w:val="none" w:sz="0" w:space="0" w:color="auto"/>
          </w:divBdr>
        </w:div>
        <w:div w:id="444230210">
          <w:marLeft w:val="480"/>
          <w:marRight w:val="0"/>
          <w:marTop w:val="0"/>
          <w:marBottom w:val="0"/>
          <w:divBdr>
            <w:top w:val="none" w:sz="0" w:space="0" w:color="auto"/>
            <w:left w:val="none" w:sz="0" w:space="0" w:color="auto"/>
            <w:bottom w:val="none" w:sz="0" w:space="0" w:color="auto"/>
            <w:right w:val="none" w:sz="0" w:space="0" w:color="auto"/>
          </w:divBdr>
        </w:div>
        <w:div w:id="523902604">
          <w:marLeft w:val="480"/>
          <w:marRight w:val="0"/>
          <w:marTop w:val="0"/>
          <w:marBottom w:val="0"/>
          <w:divBdr>
            <w:top w:val="none" w:sz="0" w:space="0" w:color="auto"/>
            <w:left w:val="none" w:sz="0" w:space="0" w:color="auto"/>
            <w:bottom w:val="none" w:sz="0" w:space="0" w:color="auto"/>
            <w:right w:val="none" w:sz="0" w:space="0" w:color="auto"/>
          </w:divBdr>
        </w:div>
        <w:div w:id="630281825">
          <w:marLeft w:val="480"/>
          <w:marRight w:val="0"/>
          <w:marTop w:val="0"/>
          <w:marBottom w:val="0"/>
          <w:divBdr>
            <w:top w:val="none" w:sz="0" w:space="0" w:color="auto"/>
            <w:left w:val="none" w:sz="0" w:space="0" w:color="auto"/>
            <w:bottom w:val="none" w:sz="0" w:space="0" w:color="auto"/>
            <w:right w:val="none" w:sz="0" w:space="0" w:color="auto"/>
          </w:divBdr>
        </w:div>
        <w:div w:id="691496308">
          <w:marLeft w:val="480"/>
          <w:marRight w:val="0"/>
          <w:marTop w:val="0"/>
          <w:marBottom w:val="0"/>
          <w:divBdr>
            <w:top w:val="none" w:sz="0" w:space="0" w:color="auto"/>
            <w:left w:val="none" w:sz="0" w:space="0" w:color="auto"/>
            <w:bottom w:val="none" w:sz="0" w:space="0" w:color="auto"/>
            <w:right w:val="none" w:sz="0" w:space="0" w:color="auto"/>
          </w:divBdr>
        </w:div>
        <w:div w:id="756898344">
          <w:marLeft w:val="480"/>
          <w:marRight w:val="0"/>
          <w:marTop w:val="0"/>
          <w:marBottom w:val="0"/>
          <w:divBdr>
            <w:top w:val="none" w:sz="0" w:space="0" w:color="auto"/>
            <w:left w:val="none" w:sz="0" w:space="0" w:color="auto"/>
            <w:bottom w:val="none" w:sz="0" w:space="0" w:color="auto"/>
            <w:right w:val="none" w:sz="0" w:space="0" w:color="auto"/>
          </w:divBdr>
        </w:div>
        <w:div w:id="799884047">
          <w:marLeft w:val="480"/>
          <w:marRight w:val="0"/>
          <w:marTop w:val="0"/>
          <w:marBottom w:val="0"/>
          <w:divBdr>
            <w:top w:val="none" w:sz="0" w:space="0" w:color="auto"/>
            <w:left w:val="none" w:sz="0" w:space="0" w:color="auto"/>
            <w:bottom w:val="none" w:sz="0" w:space="0" w:color="auto"/>
            <w:right w:val="none" w:sz="0" w:space="0" w:color="auto"/>
          </w:divBdr>
        </w:div>
        <w:div w:id="842161269">
          <w:marLeft w:val="480"/>
          <w:marRight w:val="0"/>
          <w:marTop w:val="0"/>
          <w:marBottom w:val="0"/>
          <w:divBdr>
            <w:top w:val="none" w:sz="0" w:space="0" w:color="auto"/>
            <w:left w:val="none" w:sz="0" w:space="0" w:color="auto"/>
            <w:bottom w:val="none" w:sz="0" w:space="0" w:color="auto"/>
            <w:right w:val="none" w:sz="0" w:space="0" w:color="auto"/>
          </w:divBdr>
        </w:div>
        <w:div w:id="893154529">
          <w:marLeft w:val="480"/>
          <w:marRight w:val="0"/>
          <w:marTop w:val="0"/>
          <w:marBottom w:val="0"/>
          <w:divBdr>
            <w:top w:val="none" w:sz="0" w:space="0" w:color="auto"/>
            <w:left w:val="none" w:sz="0" w:space="0" w:color="auto"/>
            <w:bottom w:val="none" w:sz="0" w:space="0" w:color="auto"/>
            <w:right w:val="none" w:sz="0" w:space="0" w:color="auto"/>
          </w:divBdr>
        </w:div>
        <w:div w:id="968169984">
          <w:marLeft w:val="480"/>
          <w:marRight w:val="0"/>
          <w:marTop w:val="0"/>
          <w:marBottom w:val="0"/>
          <w:divBdr>
            <w:top w:val="none" w:sz="0" w:space="0" w:color="auto"/>
            <w:left w:val="none" w:sz="0" w:space="0" w:color="auto"/>
            <w:bottom w:val="none" w:sz="0" w:space="0" w:color="auto"/>
            <w:right w:val="none" w:sz="0" w:space="0" w:color="auto"/>
          </w:divBdr>
        </w:div>
        <w:div w:id="971521165">
          <w:marLeft w:val="480"/>
          <w:marRight w:val="0"/>
          <w:marTop w:val="0"/>
          <w:marBottom w:val="0"/>
          <w:divBdr>
            <w:top w:val="none" w:sz="0" w:space="0" w:color="auto"/>
            <w:left w:val="none" w:sz="0" w:space="0" w:color="auto"/>
            <w:bottom w:val="none" w:sz="0" w:space="0" w:color="auto"/>
            <w:right w:val="none" w:sz="0" w:space="0" w:color="auto"/>
          </w:divBdr>
        </w:div>
        <w:div w:id="1079059787">
          <w:marLeft w:val="480"/>
          <w:marRight w:val="0"/>
          <w:marTop w:val="0"/>
          <w:marBottom w:val="0"/>
          <w:divBdr>
            <w:top w:val="none" w:sz="0" w:space="0" w:color="auto"/>
            <w:left w:val="none" w:sz="0" w:space="0" w:color="auto"/>
            <w:bottom w:val="none" w:sz="0" w:space="0" w:color="auto"/>
            <w:right w:val="none" w:sz="0" w:space="0" w:color="auto"/>
          </w:divBdr>
        </w:div>
        <w:div w:id="1398279346">
          <w:marLeft w:val="480"/>
          <w:marRight w:val="0"/>
          <w:marTop w:val="0"/>
          <w:marBottom w:val="0"/>
          <w:divBdr>
            <w:top w:val="none" w:sz="0" w:space="0" w:color="auto"/>
            <w:left w:val="none" w:sz="0" w:space="0" w:color="auto"/>
            <w:bottom w:val="none" w:sz="0" w:space="0" w:color="auto"/>
            <w:right w:val="none" w:sz="0" w:space="0" w:color="auto"/>
          </w:divBdr>
        </w:div>
        <w:div w:id="1457605198">
          <w:marLeft w:val="480"/>
          <w:marRight w:val="0"/>
          <w:marTop w:val="0"/>
          <w:marBottom w:val="0"/>
          <w:divBdr>
            <w:top w:val="none" w:sz="0" w:space="0" w:color="auto"/>
            <w:left w:val="none" w:sz="0" w:space="0" w:color="auto"/>
            <w:bottom w:val="none" w:sz="0" w:space="0" w:color="auto"/>
            <w:right w:val="none" w:sz="0" w:space="0" w:color="auto"/>
          </w:divBdr>
        </w:div>
        <w:div w:id="1480999628">
          <w:marLeft w:val="480"/>
          <w:marRight w:val="0"/>
          <w:marTop w:val="0"/>
          <w:marBottom w:val="0"/>
          <w:divBdr>
            <w:top w:val="none" w:sz="0" w:space="0" w:color="auto"/>
            <w:left w:val="none" w:sz="0" w:space="0" w:color="auto"/>
            <w:bottom w:val="none" w:sz="0" w:space="0" w:color="auto"/>
            <w:right w:val="none" w:sz="0" w:space="0" w:color="auto"/>
          </w:divBdr>
        </w:div>
        <w:div w:id="1493721085">
          <w:marLeft w:val="480"/>
          <w:marRight w:val="0"/>
          <w:marTop w:val="0"/>
          <w:marBottom w:val="0"/>
          <w:divBdr>
            <w:top w:val="none" w:sz="0" w:space="0" w:color="auto"/>
            <w:left w:val="none" w:sz="0" w:space="0" w:color="auto"/>
            <w:bottom w:val="none" w:sz="0" w:space="0" w:color="auto"/>
            <w:right w:val="none" w:sz="0" w:space="0" w:color="auto"/>
          </w:divBdr>
        </w:div>
        <w:div w:id="1525825828">
          <w:marLeft w:val="480"/>
          <w:marRight w:val="0"/>
          <w:marTop w:val="0"/>
          <w:marBottom w:val="0"/>
          <w:divBdr>
            <w:top w:val="none" w:sz="0" w:space="0" w:color="auto"/>
            <w:left w:val="none" w:sz="0" w:space="0" w:color="auto"/>
            <w:bottom w:val="none" w:sz="0" w:space="0" w:color="auto"/>
            <w:right w:val="none" w:sz="0" w:space="0" w:color="auto"/>
          </w:divBdr>
        </w:div>
        <w:div w:id="1783459011">
          <w:marLeft w:val="480"/>
          <w:marRight w:val="0"/>
          <w:marTop w:val="0"/>
          <w:marBottom w:val="0"/>
          <w:divBdr>
            <w:top w:val="none" w:sz="0" w:space="0" w:color="auto"/>
            <w:left w:val="none" w:sz="0" w:space="0" w:color="auto"/>
            <w:bottom w:val="none" w:sz="0" w:space="0" w:color="auto"/>
            <w:right w:val="none" w:sz="0" w:space="0" w:color="auto"/>
          </w:divBdr>
        </w:div>
        <w:div w:id="1810783159">
          <w:marLeft w:val="480"/>
          <w:marRight w:val="0"/>
          <w:marTop w:val="0"/>
          <w:marBottom w:val="0"/>
          <w:divBdr>
            <w:top w:val="none" w:sz="0" w:space="0" w:color="auto"/>
            <w:left w:val="none" w:sz="0" w:space="0" w:color="auto"/>
            <w:bottom w:val="none" w:sz="0" w:space="0" w:color="auto"/>
            <w:right w:val="none" w:sz="0" w:space="0" w:color="auto"/>
          </w:divBdr>
        </w:div>
        <w:div w:id="1835024291">
          <w:marLeft w:val="480"/>
          <w:marRight w:val="0"/>
          <w:marTop w:val="0"/>
          <w:marBottom w:val="0"/>
          <w:divBdr>
            <w:top w:val="none" w:sz="0" w:space="0" w:color="auto"/>
            <w:left w:val="none" w:sz="0" w:space="0" w:color="auto"/>
            <w:bottom w:val="none" w:sz="0" w:space="0" w:color="auto"/>
            <w:right w:val="none" w:sz="0" w:space="0" w:color="auto"/>
          </w:divBdr>
        </w:div>
        <w:div w:id="1972441859">
          <w:marLeft w:val="480"/>
          <w:marRight w:val="0"/>
          <w:marTop w:val="0"/>
          <w:marBottom w:val="0"/>
          <w:divBdr>
            <w:top w:val="none" w:sz="0" w:space="0" w:color="auto"/>
            <w:left w:val="none" w:sz="0" w:space="0" w:color="auto"/>
            <w:bottom w:val="none" w:sz="0" w:space="0" w:color="auto"/>
            <w:right w:val="none" w:sz="0" w:space="0" w:color="auto"/>
          </w:divBdr>
        </w:div>
        <w:div w:id="2099519597">
          <w:marLeft w:val="480"/>
          <w:marRight w:val="0"/>
          <w:marTop w:val="0"/>
          <w:marBottom w:val="0"/>
          <w:divBdr>
            <w:top w:val="none" w:sz="0" w:space="0" w:color="auto"/>
            <w:left w:val="none" w:sz="0" w:space="0" w:color="auto"/>
            <w:bottom w:val="none" w:sz="0" w:space="0" w:color="auto"/>
            <w:right w:val="none" w:sz="0" w:space="0" w:color="auto"/>
          </w:divBdr>
        </w:div>
        <w:div w:id="2103336409">
          <w:marLeft w:val="480"/>
          <w:marRight w:val="0"/>
          <w:marTop w:val="0"/>
          <w:marBottom w:val="0"/>
          <w:divBdr>
            <w:top w:val="none" w:sz="0" w:space="0" w:color="auto"/>
            <w:left w:val="none" w:sz="0" w:space="0" w:color="auto"/>
            <w:bottom w:val="none" w:sz="0" w:space="0" w:color="auto"/>
            <w:right w:val="none" w:sz="0" w:space="0" w:color="auto"/>
          </w:divBdr>
        </w:div>
      </w:divsChild>
    </w:div>
    <w:div w:id="1532642005">
      <w:bodyDiv w:val="1"/>
      <w:marLeft w:val="0"/>
      <w:marRight w:val="0"/>
      <w:marTop w:val="0"/>
      <w:marBottom w:val="0"/>
      <w:divBdr>
        <w:top w:val="none" w:sz="0" w:space="0" w:color="auto"/>
        <w:left w:val="none" w:sz="0" w:space="0" w:color="auto"/>
        <w:bottom w:val="none" w:sz="0" w:space="0" w:color="auto"/>
        <w:right w:val="none" w:sz="0" w:space="0" w:color="auto"/>
      </w:divBdr>
    </w:div>
    <w:div w:id="1532836280">
      <w:bodyDiv w:val="1"/>
      <w:marLeft w:val="0"/>
      <w:marRight w:val="0"/>
      <w:marTop w:val="0"/>
      <w:marBottom w:val="0"/>
      <w:divBdr>
        <w:top w:val="none" w:sz="0" w:space="0" w:color="auto"/>
        <w:left w:val="none" w:sz="0" w:space="0" w:color="auto"/>
        <w:bottom w:val="none" w:sz="0" w:space="0" w:color="auto"/>
        <w:right w:val="none" w:sz="0" w:space="0" w:color="auto"/>
      </w:divBdr>
    </w:div>
    <w:div w:id="1532955633">
      <w:bodyDiv w:val="1"/>
      <w:marLeft w:val="0"/>
      <w:marRight w:val="0"/>
      <w:marTop w:val="0"/>
      <w:marBottom w:val="0"/>
      <w:divBdr>
        <w:top w:val="none" w:sz="0" w:space="0" w:color="auto"/>
        <w:left w:val="none" w:sz="0" w:space="0" w:color="auto"/>
        <w:bottom w:val="none" w:sz="0" w:space="0" w:color="auto"/>
        <w:right w:val="none" w:sz="0" w:space="0" w:color="auto"/>
      </w:divBdr>
    </w:div>
    <w:div w:id="1533105738">
      <w:bodyDiv w:val="1"/>
      <w:marLeft w:val="0"/>
      <w:marRight w:val="0"/>
      <w:marTop w:val="0"/>
      <w:marBottom w:val="0"/>
      <w:divBdr>
        <w:top w:val="none" w:sz="0" w:space="0" w:color="auto"/>
        <w:left w:val="none" w:sz="0" w:space="0" w:color="auto"/>
        <w:bottom w:val="none" w:sz="0" w:space="0" w:color="auto"/>
        <w:right w:val="none" w:sz="0" w:space="0" w:color="auto"/>
      </w:divBdr>
    </w:div>
    <w:div w:id="1533571583">
      <w:bodyDiv w:val="1"/>
      <w:marLeft w:val="0"/>
      <w:marRight w:val="0"/>
      <w:marTop w:val="0"/>
      <w:marBottom w:val="0"/>
      <w:divBdr>
        <w:top w:val="none" w:sz="0" w:space="0" w:color="auto"/>
        <w:left w:val="none" w:sz="0" w:space="0" w:color="auto"/>
        <w:bottom w:val="none" w:sz="0" w:space="0" w:color="auto"/>
        <w:right w:val="none" w:sz="0" w:space="0" w:color="auto"/>
      </w:divBdr>
    </w:div>
    <w:div w:id="1533760786">
      <w:bodyDiv w:val="1"/>
      <w:marLeft w:val="0"/>
      <w:marRight w:val="0"/>
      <w:marTop w:val="0"/>
      <w:marBottom w:val="0"/>
      <w:divBdr>
        <w:top w:val="none" w:sz="0" w:space="0" w:color="auto"/>
        <w:left w:val="none" w:sz="0" w:space="0" w:color="auto"/>
        <w:bottom w:val="none" w:sz="0" w:space="0" w:color="auto"/>
        <w:right w:val="none" w:sz="0" w:space="0" w:color="auto"/>
      </w:divBdr>
    </w:div>
    <w:div w:id="1533763208">
      <w:bodyDiv w:val="1"/>
      <w:marLeft w:val="0"/>
      <w:marRight w:val="0"/>
      <w:marTop w:val="0"/>
      <w:marBottom w:val="0"/>
      <w:divBdr>
        <w:top w:val="none" w:sz="0" w:space="0" w:color="auto"/>
        <w:left w:val="none" w:sz="0" w:space="0" w:color="auto"/>
        <w:bottom w:val="none" w:sz="0" w:space="0" w:color="auto"/>
        <w:right w:val="none" w:sz="0" w:space="0" w:color="auto"/>
      </w:divBdr>
    </w:div>
    <w:div w:id="1534343990">
      <w:bodyDiv w:val="1"/>
      <w:marLeft w:val="0"/>
      <w:marRight w:val="0"/>
      <w:marTop w:val="0"/>
      <w:marBottom w:val="0"/>
      <w:divBdr>
        <w:top w:val="none" w:sz="0" w:space="0" w:color="auto"/>
        <w:left w:val="none" w:sz="0" w:space="0" w:color="auto"/>
        <w:bottom w:val="none" w:sz="0" w:space="0" w:color="auto"/>
        <w:right w:val="none" w:sz="0" w:space="0" w:color="auto"/>
      </w:divBdr>
    </w:div>
    <w:div w:id="1534537749">
      <w:bodyDiv w:val="1"/>
      <w:marLeft w:val="0"/>
      <w:marRight w:val="0"/>
      <w:marTop w:val="0"/>
      <w:marBottom w:val="0"/>
      <w:divBdr>
        <w:top w:val="none" w:sz="0" w:space="0" w:color="auto"/>
        <w:left w:val="none" w:sz="0" w:space="0" w:color="auto"/>
        <w:bottom w:val="none" w:sz="0" w:space="0" w:color="auto"/>
        <w:right w:val="none" w:sz="0" w:space="0" w:color="auto"/>
      </w:divBdr>
    </w:div>
    <w:div w:id="1534537790">
      <w:bodyDiv w:val="1"/>
      <w:marLeft w:val="0"/>
      <w:marRight w:val="0"/>
      <w:marTop w:val="0"/>
      <w:marBottom w:val="0"/>
      <w:divBdr>
        <w:top w:val="none" w:sz="0" w:space="0" w:color="auto"/>
        <w:left w:val="none" w:sz="0" w:space="0" w:color="auto"/>
        <w:bottom w:val="none" w:sz="0" w:space="0" w:color="auto"/>
        <w:right w:val="none" w:sz="0" w:space="0" w:color="auto"/>
      </w:divBdr>
    </w:div>
    <w:div w:id="1534810348">
      <w:bodyDiv w:val="1"/>
      <w:marLeft w:val="0"/>
      <w:marRight w:val="0"/>
      <w:marTop w:val="0"/>
      <w:marBottom w:val="0"/>
      <w:divBdr>
        <w:top w:val="none" w:sz="0" w:space="0" w:color="auto"/>
        <w:left w:val="none" w:sz="0" w:space="0" w:color="auto"/>
        <w:bottom w:val="none" w:sz="0" w:space="0" w:color="auto"/>
        <w:right w:val="none" w:sz="0" w:space="0" w:color="auto"/>
      </w:divBdr>
    </w:div>
    <w:div w:id="1534921276">
      <w:bodyDiv w:val="1"/>
      <w:marLeft w:val="0"/>
      <w:marRight w:val="0"/>
      <w:marTop w:val="0"/>
      <w:marBottom w:val="0"/>
      <w:divBdr>
        <w:top w:val="none" w:sz="0" w:space="0" w:color="auto"/>
        <w:left w:val="none" w:sz="0" w:space="0" w:color="auto"/>
        <w:bottom w:val="none" w:sz="0" w:space="0" w:color="auto"/>
        <w:right w:val="none" w:sz="0" w:space="0" w:color="auto"/>
      </w:divBdr>
    </w:div>
    <w:div w:id="1535343794">
      <w:bodyDiv w:val="1"/>
      <w:marLeft w:val="0"/>
      <w:marRight w:val="0"/>
      <w:marTop w:val="0"/>
      <w:marBottom w:val="0"/>
      <w:divBdr>
        <w:top w:val="none" w:sz="0" w:space="0" w:color="auto"/>
        <w:left w:val="none" w:sz="0" w:space="0" w:color="auto"/>
        <w:bottom w:val="none" w:sz="0" w:space="0" w:color="auto"/>
        <w:right w:val="none" w:sz="0" w:space="0" w:color="auto"/>
      </w:divBdr>
    </w:div>
    <w:div w:id="1535576849">
      <w:bodyDiv w:val="1"/>
      <w:marLeft w:val="0"/>
      <w:marRight w:val="0"/>
      <w:marTop w:val="0"/>
      <w:marBottom w:val="0"/>
      <w:divBdr>
        <w:top w:val="none" w:sz="0" w:space="0" w:color="auto"/>
        <w:left w:val="none" w:sz="0" w:space="0" w:color="auto"/>
        <w:bottom w:val="none" w:sz="0" w:space="0" w:color="auto"/>
        <w:right w:val="none" w:sz="0" w:space="0" w:color="auto"/>
      </w:divBdr>
    </w:div>
    <w:div w:id="1535656344">
      <w:bodyDiv w:val="1"/>
      <w:marLeft w:val="0"/>
      <w:marRight w:val="0"/>
      <w:marTop w:val="0"/>
      <w:marBottom w:val="0"/>
      <w:divBdr>
        <w:top w:val="none" w:sz="0" w:space="0" w:color="auto"/>
        <w:left w:val="none" w:sz="0" w:space="0" w:color="auto"/>
        <w:bottom w:val="none" w:sz="0" w:space="0" w:color="auto"/>
        <w:right w:val="none" w:sz="0" w:space="0" w:color="auto"/>
      </w:divBdr>
    </w:div>
    <w:div w:id="1536117744">
      <w:bodyDiv w:val="1"/>
      <w:marLeft w:val="0"/>
      <w:marRight w:val="0"/>
      <w:marTop w:val="0"/>
      <w:marBottom w:val="0"/>
      <w:divBdr>
        <w:top w:val="none" w:sz="0" w:space="0" w:color="auto"/>
        <w:left w:val="none" w:sz="0" w:space="0" w:color="auto"/>
        <w:bottom w:val="none" w:sz="0" w:space="0" w:color="auto"/>
        <w:right w:val="none" w:sz="0" w:space="0" w:color="auto"/>
      </w:divBdr>
    </w:div>
    <w:div w:id="1536234736">
      <w:bodyDiv w:val="1"/>
      <w:marLeft w:val="0"/>
      <w:marRight w:val="0"/>
      <w:marTop w:val="0"/>
      <w:marBottom w:val="0"/>
      <w:divBdr>
        <w:top w:val="none" w:sz="0" w:space="0" w:color="auto"/>
        <w:left w:val="none" w:sz="0" w:space="0" w:color="auto"/>
        <w:bottom w:val="none" w:sz="0" w:space="0" w:color="auto"/>
        <w:right w:val="none" w:sz="0" w:space="0" w:color="auto"/>
      </w:divBdr>
    </w:div>
    <w:div w:id="1536431517">
      <w:bodyDiv w:val="1"/>
      <w:marLeft w:val="0"/>
      <w:marRight w:val="0"/>
      <w:marTop w:val="0"/>
      <w:marBottom w:val="0"/>
      <w:divBdr>
        <w:top w:val="none" w:sz="0" w:space="0" w:color="auto"/>
        <w:left w:val="none" w:sz="0" w:space="0" w:color="auto"/>
        <w:bottom w:val="none" w:sz="0" w:space="0" w:color="auto"/>
        <w:right w:val="none" w:sz="0" w:space="0" w:color="auto"/>
      </w:divBdr>
    </w:div>
    <w:div w:id="1536574871">
      <w:bodyDiv w:val="1"/>
      <w:marLeft w:val="0"/>
      <w:marRight w:val="0"/>
      <w:marTop w:val="0"/>
      <w:marBottom w:val="0"/>
      <w:divBdr>
        <w:top w:val="none" w:sz="0" w:space="0" w:color="auto"/>
        <w:left w:val="none" w:sz="0" w:space="0" w:color="auto"/>
        <w:bottom w:val="none" w:sz="0" w:space="0" w:color="auto"/>
        <w:right w:val="none" w:sz="0" w:space="0" w:color="auto"/>
      </w:divBdr>
    </w:div>
    <w:div w:id="1536692171">
      <w:bodyDiv w:val="1"/>
      <w:marLeft w:val="0"/>
      <w:marRight w:val="0"/>
      <w:marTop w:val="0"/>
      <w:marBottom w:val="0"/>
      <w:divBdr>
        <w:top w:val="none" w:sz="0" w:space="0" w:color="auto"/>
        <w:left w:val="none" w:sz="0" w:space="0" w:color="auto"/>
        <w:bottom w:val="none" w:sz="0" w:space="0" w:color="auto"/>
        <w:right w:val="none" w:sz="0" w:space="0" w:color="auto"/>
      </w:divBdr>
    </w:div>
    <w:div w:id="1536964845">
      <w:bodyDiv w:val="1"/>
      <w:marLeft w:val="0"/>
      <w:marRight w:val="0"/>
      <w:marTop w:val="0"/>
      <w:marBottom w:val="0"/>
      <w:divBdr>
        <w:top w:val="none" w:sz="0" w:space="0" w:color="auto"/>
        <w:left w:val="none" w:sz="0" w:space="0" w:color="auto"/>
        <w:bottom w:val="none" w:sz="0" w:space="0" w:color="auto"/>
        <w:right w:val="none" w:sz="0" w:space="0" w:color="auto"/>
      </w:divBdr>
    </w:div>
    <w:div w:id="1537892400">
      <w:bodyDiv w:val="1"/>
      <w:marLeft w:val="0"/>
      <w:marRight w:val="0"/>
      <w:marTop w:val="0"/>
      <w:marBottom w:val="0"/>
      <w:divBdr>
        <w:top w:val="none" w:sz="0" w:space="0" w:color="auto"/>
        <w:left w:val="none" w:sz="0" w:space="0" w:color="auto"/>
        <w:bottom w:val="none" w:sz="0" w:space="0" w:color="auto"/>
        <w:right w:val="none" w:sz="0" w:space="0" w:color="auto"/>
      </w:divBdr>
    </w:div>
    <w:div w:id="1538662286">
      <w:bodyDiv w:val="1"/>
      <w:marLeft w:val="0"/>
      <w:marRight w:val="0"/>
      <w:marTop w:val="0"/>
      <w:marBottom w:val="0"/>
      <w:divBdr>
        <w:top w:val="none" w:sz="0" w:space="0" w:color="auto"/>
        <w:left w:val="none" w:sz="0" w:space="0" w:color="auto"/>
        <w:bottom w:val="none" w:sz="0" w:space="0" w:color="auto"/>
        <w:right w:val="none" w:sz="0" w:space="0" w:color="auto"/>
      </w:divBdr>
    </w:div>
    <w:div w:id="1539246504">
      <w:bodyDiv w:val="1"/>
      <w:marLeft w:val="0"/>
      <w:marRight w:val="0"/>
      <w:marTop w:val="0"/>
      <w:marBottom w:val="0"/>
      <w:divBdr>
        <w:top w:val="none" w:sz="0" w:space="0" w:color="auto"/>
        <w:left w:val="none" w:sz="0" w:space="0" w:color="auto"/>
        <w:bottom w:val="none" w:sz="0" w:space="0" w:color="auto"/>
        <w:right w:val="none" w:sz="0" w:space="0" w:color="auto"/>
      </w:divBdr>
    </w:div>
    <w:div w:id="1539275174">
      <w:bodyDiv w:val="1"/>
      <w:marLeft w:val="0"/>
      <w:marRight w:val="0"/>
      <w:marTop w:val="0"/>
      <w:marBottom w:val="0"/>
      <w:divBdr>
        <w:top w:val="none" w:sz="0" w:space="0" w:color="auto"/>
        <w:left w:val="none" w:sz="0" w:space="0" w:color="auto"/>
        <w:bottom w:val="none" w:sz="0" w:space="0" w:color="auto"/>
        <w:right w:val="none" w:sz="0" w:space="0" w:color="auto"/>
      </w:divBdr>
    </w:div>
    <w:div w:id="1539970359">
      <w:bodyDiv w:val="1"/>
      <w:marLeft w:val="0"/>
      <w:marRight w:val="0"/>
      <w:marTop w:val="0"/>
      <w:marBottom w:val="0"/>
      <w:divBdr>
        <w:top w:val="none" w:sz="0" w:space="0" w:color="auto"/>
        <w:left w:val="none" w:sz="0" w:space="0" w:color="auto"/>
        <w:bottom w:val="none" w:sz="0" w:space="0" w:color="auto"/>
        <w:right w:val="none" w:sz="0" w:space="0" w:color="auto"/>
      </w:divBdr>
    </w:div>
    <w:div w:id="1540700628">
      <w:bodyDiv w:val="1"/>
      <w:marLeft w:val="0"/>
      <w:marRight w:val="0"/>
      <w:marTop w:val="0"/>
      <w:marBottom w:val="0"/>
      <w:divBdr>
        <w:top w:val="none" w:sz="0" w:space="0" w:color="auto"/>
        <w:left w:val="none" w:sz="0" w:space="0" w:color="auto"/>
        <w:bottom w:val="none" w:sz="0" w:space="0" w:color="auto"/>
        <w:right w:val="none" w:sz="0" w:space="0" w:color="auto"/>
      </w:divBdr>
    </w:div>
    <w:div w:id="1540775908">
      <w:bodyDiv w:val="1"/>
      <w:marLeft w:val="0"/>
      <w:marRight w:val="0"/>
      <w:marTop w:val="0"/>
      <w:marBottom w:val="0"/>
      <w:divBdr>
        <w:top w:val="none" w:sz="0" w:space="0" w:color="auto"/>
        <w:left w:val="none" w:sz="0" w:space="0" w:color="auto"/>
        <w:bottom w:val="none" w:sz="0" w:space="0" w:color="auto"/>
        <w:right w:val="none" w:sz="0" w:space="0" w:color="auto"/>
      </w:divBdr>
    </w:div>
    <w:div w:id="1540820576">
      <w:bodyDiv w:val="1"/>
      <w:marLeft w:val="0"/>
      <w:marRight w:val="0"/>
      <w:marTop w:val="0"/>
      <w:marBottom w:val="0"/>
      <w:divBdr>
        <w:top w:val="none" w:sz="0" w:space="0" w:color="auto"/>
        <w:left w:val="none" w:sz="0" w:space="0" w:color="auto"/>
        <w:bottom w:val="none" w:sz="0" w:space="0" w:color="auto"/>
        <w:right w:val="none" w:sz="0" w:space="0" w:color="auto"/>
      </w:divBdr>
    </w:div>
    <w:div w:id="1541210710">
      <w:bodyDiv w:val="1"/>
      <w:marLeft w:val="0"/>
      <w:marRight w:val="0"/>
      <w:marTop w:val="0"/>
      <w:marBottom w:val="0"/>
      <w:divBdr>
        <w:top w:val="none" w:sz="0" w:space="0" w:color="auto"/>
        <w:left w:val="none" w:sz="0" w:space="0" w:color="auto"/>
        <w:bottom w:val="none" w:sz="0" w:space="0" w:color="auto"/>
        <w:right w:val="none" w:sz="0" w:space="0" w:color="auto"/>
      </w:divBdr>
    </w:div>
    <w:div w:id="1541241633">
      <w:bodyDiv w:val="1"/>
      <w:marLeft w:val="0"/>
      <w:marRight w:val="0"/>
      <w:marTop w:val="0"/>
      <w:marBottom w:val="0"/>
      <w:divBdr>
        <w:top w:val="none" w:sz="0" w:space="0" w:color="auto"/>
        <w:left w:val="none" w:sz="0" w:space="0" w:color="auto"/>
        <w:bottom w:val="none" w:sz="0" w:space="0" w:color="auto"/>
        <w:right w:val="none" w:sz="0" w:space="0" w:color="auto"/>
      </w:divBdr>
    </w:div>
    <w:div w:id="1541552244">
      <w:bodyDiv w:val="1"/>
      <w:marLeft w:val="0"/>
      <w:marRight w:val="0"/>
      <w:marTop w:val="0"/>
      <w:marBottom w:val="0"/>
      <w:divBdr>
        <w:top w:val="none" w:sz="0" w:space="0" w:color="auto"/>
        <w:left w:val="none" w:sz="0" w:space="0" w:color="auto"/>
        <w:bottom w:val="none" w:sz="0" w:space="0" w:color="auto"/>
        <w:right w:val="none" w:sz="0" w:space="0" w:color="auto"/>
      </w:divBdr>
    </w:div>
    <w:div w:id="1541935459">
      <w:bodyDiv w:val="1"/>
      <w:marLeft w:val="0"/>
      <w:marRight w:val="0"/>
      <w:marTop w:val="0"/>
      <w:marBottom w:val="0"/>
      <w:divBdr>
        <w:top w:val="none" w:sz="0" w:space="0" w:color="auto"/>
        <w:left w:val="none" w:sz="0" w:space="0" w:color="auto"/>
        <w:bottom w:val="none" w:sz="0" w:space="0" w:color="auto"/>
        <w:right w:val="none" w:sz="0" w:space="0" w:color="auto"/>
      </w:divBdr>
    </w:div>
    <w:div w:id="1542128294">
      <w:bodyDiv w:val="1"/>
      <w:marLeft w:val="0"/>
      <w:marRight w:val="0"/>
      <w:marTop w:val="0"/>
      <w:marBottom w:val="0"/>
      <w:divBdr>
        <w:top w:val="none" w:sz="0" w:space="0" w:color="auto"/>
        <w:left w:val="none" w:sz="0" w:space="0" w:color="auto"/>
        <w:bottom w:val="none" w:sz="0" w:space="0" w:color="auto"/>
        <w:right w:val="none" w:sz="0" w:space="0" w:color="auto"/>
      </w:divBdr>
    </w:div>
    <w:div w:id="1542861923">
      <w:bodyDiv w:val="1"/>
      <w:marLeft w:val="0"/>
      <w:marRight w:val="0"/>
      <w:marTop w:val="0"/>
      <w:marBottom w:val="0"/>
      <w:divBdr>
        <w:top w:val="none" w:sz="0" w:space="0" w:color="auto"/>
        <w:left w:val="none" w:sz="0" w:space="0" w:color="auto"/>
        <w:bottom w:val="none" w:sz="0" w:space="0" w:color="auto"/>
        <w:right w:val="none" w:sz="0" w:space="0" w:color="auto"/>
      </w:divBdr>
    </w:div>
    <w:div w:id="1543050983">
      <w:bodyDiv w:val="1"/>
      <w:marLeft w:val="0"/>
      <w:marRight w:val="0"/>
      <w:marTop w:val="0"/>
      <w:marBottom w:val="0"/>
      <w:divBdr>
        <w:top w:val="none" w:sz="0" w:space="0" w:color="auto"/>
        <w:left w:val="none" w:sz="0" w:space="0" w:color="auto"/>
        <w:bottom w:val="none" w:sz="0" w:space="0" w:color="auto"/>
        <w:right w:val="none" w:sz="0" w:space="0" w:color="auto"/>
      </w:divBdr>
    </w:div>
    <w:div w:id="1543326823">
      <w:bodyDiv w:val="1"/>
      <w:marLeft w:val="0"/>
      <w:marRight w:val="0"/>
      <w:marTop w:val="0"/>
      <w:marBottom w:val="0"/>
      <w:divBdr>
        <w:top w:val="none" w:sz="0" w:space="0" w:color="auto"/>
        <w:left w:val="none" w:sz="0" w:space="0" w:color="auto"/>
        <w:bottom w:val="none" w:sz="0" w:space="0" w:color="auto"/>
        <w:right w:val="none" w:sz="0" w:space="0" w:color="auto"/>
      </w:divBdr>
    </w:div>
    <w:div w:id="1543520106">
      <w:bodyDiv w:val="1"/>
      <w:marLeft w:val="0"/>
      <w:marRight w:val="0"/>
      <w:marTop w:val="0"/>
      <w:marBottom w:val="0"/>
      <w:divBdr>
        <w:top w:val="none" w:sz="0" w:space="0" w:color="auto"/>
        <w:left w:val="none" w:sz="0" w:space="0" w:color="auto"/>
        <w:bottom w:val="none" w:sz="0" w:space="0" w:color="auto"/>
        <w:right w:val="none" w:sz="0" w:space="0" w:color="auto"/>
      </w:divBdr>
    </w:div>
    <w:div w:id="1543900733">
      <w:bodyDiv w:val="1"/>
      <w:marLeft w:val="0"/>
      <w:marRight w:val="0"/>
      <w:marTop w:val="0"/>
      <w:marBottom w:val="0"/>
      <w:divBdr>
        <w:top w:val="none" w:sz="0" w:space="0" w:color="auto"/>
        <w:left w:val="none" w:sz="0" w:space="0" w:color="auto"/>
        <w:bottom w:val="none" w:sz="0" w:space="0" w:color="auto"/>
        <w:right w:val="none" w:sz="0" w:space="0" w:color="auto"/>
      </w:divBdr>
    </w:div>
    <w:div w:id="1544052211">
      <w:bodyDiv w:val="1"/>
      <w:marLeft w:val="0"/>
      <w:marRight w:val="0"/>
      <w:marTop w:val="0"/>
      <w:marBottom w:val="0"/>
      <w:divBdr>
        <w:top w:val="none" w:sz="0" w:space="0" w:color="auto"/>
        <w:left w:val="none" w:sz="0" w:space="0" w:color="auto"/>
        <w:bottom w:val="none" w:sz="0" w:space="0" w:color="auto"/>
        <w:right w:val="none" w:sz="0" w:space="0" w:color="auto"/>
      </w:divBdr>
    </w:div>
    <w:div w:id="1544174242">
      <w:bodyDiv w:val="1"/>
      <w:marLeft w:val="0"/>
      <w:marRight w:val="0"/>
      <w:marTop w:val="0"/>
      <w:marBottom w:val="0"/>
      <w:divBdr>
        <w:top w:val="none" w:sz="0" w:space="0" w:color="auto"/>
        <w:left w:val="none" w:sz="0" w:space="0" w:color="auto"/>
        <w:bottom w:val="none" w:sz="0" w:space="0" w:color="auto"/>
        <w:right w:val="none" w:sz="0" w:space="0" w:color="auto"/>
      </w:divBdr>
    </w:div>
    <w:div w:id="1544320560">
      <w:bodyDiv w:val="1"/>
      <w:marLeft w:val="0"/>
      <w:marRight w:val="0"/>
      <w:marTop w:val="0"/>
      <w:marBottom w:val="0"/>
      <w:divBdr>
        <w:top w:val="none" w:sz="0" w:space="0" w:color="auto"/>
        <w:left w:val="none" w:sz="0" w:space="0" w:color="auto"/>
        <w:bottom w:val="none" w:sz="0" w:space="0" w:color="auto"/>
        <w:right w:val="none" w:sz="0" w:space="0" w:color="auto"/>
      </w:divBdr>
    </w:div>
    <w:div w:id="1544321163">
      <w:bodyDiv w:val="1"/>
      <w:marLeft w:val="0"/>
      <w:marRight w:val="0"/>
      <w:marTop w:val="0"/>
      <w:marBottom w:val="0"/>
      <w:divBdr>
        <w:top w:val="none" w:sz="0" w:space="0" w:color="auto"/>
        <w:left w:val="none" w:sz="0" w:space="0" w:color="auto"/>
        <w:bottom w:val="none" w:sz="0" w:space="0" w:color="auto"/>
        <w:right w:val="none" w:sz="0" w:space="0" w:color="auto"/>
      </w:divBdr>
    </w:div>
    <w:div w:id="1544631727">
      <w:bodyDiv w:val="1"/>
      <w:marLeft w:val="0"/>
      <w:marRight w:val="0"/>
      <w:marTop w:val="0"/>
      <w:marBottom w:val="0"/>
      <w:divBdr>
        <w:top w:val="none" w:sz="0" w:space="0" w:color="auto"/>
        <w:left w:val="none" w:sz="0" w:space="0" w:color="auto"/>
        <w:bottom w:val="none" w:sz="0" w:space="0" w:color="auto"/>
        <w:right w:val="none" w:sz="0" w:space="0" w:color="auto"/>
      </w:divBdr>
    </w:div>
    <w:div w:id="1545019332">
      <w:bodyDiv w:val="1"/>
      <w:marLeft w:val="0"/>
      <w:marRight w:val="0"/>
      <w:marTop w:val="0"/>
      <w:marBottom w:val="0"/>
      <w:divBdr>
        <w:top w:val="none" w:sz="0" w:space="0" w:color="auto"/>
        <w:left w:val="none" w:sz="0" w:space="0" w:color="auto"/>
        <w:bottom w:val="none" w:sz="0" w:space="0" w:color="auto"/>
        <w:right w:val="none" w:sz="0" w:space="0" w:color="auto"/>
      </w:divBdr>
    </w:div>
    <w:div w:id="1545095441">
      <w:bodyDiv w:val="1"/>
      <w:marLeft w:val="0"/>
      <w:marRight w:val="0"/>
      <w:marTop w:val="0"/>
      <w:marBottom w:val="0"/>
      <w:divBdr>
        <w:top w:val="none" w:sz="0" w:space="0" w:color="auto"/>
        <w:left w:val="none" w:sz="0" w:space="0" w:color="auto"/>
        <w:bottom w:val="none" w:sz="0" w:space="0" w:color="auto"/>
        <w:right w:val="none" w:sz="0" w:space="0" w:color="auto"/>
      </w:divBdr>
    </w:div>
    <w:div w:id="1545209900">
      <w:bodyDiv w:val="1"/>
      <w:marLeft w:val="0"/>
      <w:marRight w:val="0"/>
      <w:marTop w:val="0"/>
      <w:marBottom w:val="0"/>
      <w:divBdr>
        <w:top w:val="none" w:sz="0" w:space="0" w:color="auto"/>
        <w:left w:val="none" w:sz="0" w:space="0" w:color="auto"/>
        <w:bottom w:val="none" w:sz="0" w:space="0" w:color="auto"/>
        <w:right w:val="none" w:sz="0" w:space="0" w:color="auto"/>
      </w:divBdr>
    </w:div>
    <w:div w:id="1545408144">
      <w:bodyDiv w:val="1"/>
      <w:marLeft w:val="0"/>
      <w:marRight w:val="0"/>
      <w:marTop w:val="0"/>
      <w:marBottom w:val="0"/>
      <w:divBdr>
        <w:top w:val="none" w:sz="0" w:space="0" w:color="auto"/>
        <w:left w:val="none" w:sz="0" w:space="0" w:color="auto"/>
        <w:bottom w:val="none" w:sz="0" w:space="0" w:color="auto"/>
        <w:right w:val="none" w:sz="0" w:space="0" w:color="auto"/>
      </w:divBdr>
    </w:div>
    <w:div w:id="1545753386">
      <w:bodyDiv w:val="1"/>
      <w:marLeft w:val="0"/>
      <w:marRight w:val="0"/>
      <w:marTop w:val="0"/>
      <w:marBottom w:val="0"/>
      <w:divBdr>
        <w:top w:val="none" w:sz="0" w:space="0" w:color="auto"/>
        <w:left w:val="none" w:sz="0" w:space="0" w:color="auto"/>
        <w:bottom w:val="none" w:sz="0" w:space="0" w:color="auto"/>
        <w:right w:val="none" w:sz="0" w:space="0" w:color="auto"/>
      </w:divBdr>
    </w:div>
    <w:div w:id="1546986394">
      <w:bodyDiv w:val="1"/>
      <w:marLeft w:val="0"/>
      <w:marRight w:val="0"/>
      <w:marTop w:val="0"/>
      <w:marBottom w:val="0"/>
      <w:divBdr>
        <w:top w:val="none" w:sz="0" w:space="0" w:color="auto"/>
        <w:left w:val="none" w:sz="0" w:space="0" w:color="auto"/>
        <w:bottom w:val="none" w:sz="0" w:space="0" w:color="auto"/>
        <w:right w:val="none" w:sz="0" w:space="0" w:color="auto"/>
      </w:divBdr>
    </w:div>
    <w:div w:id="1547599197">
      <w:bodyDiv w:val="1"/>
      <w:marLeft w:val="0"/>
      <w:marRight w:val="0"/>
      <w:marTop w:val="0"/>
      <w:marBottom w:val="0"/>
      <w:divBdr>
        <w:top w:val="none" w:sz="0" w:space="0" w:color="auto"/>
        <w:left w:val="none" w:sz="0" w:space="0" w:color="auto"/>
        <w:bottom w:val="none" w:sz="0" w:space="0" w:color="auto"/>
        <w:right w:val="none" w:sz="0" w:space="0" w:color="auto"/>
      </w:divBdr>
    </w:div>
    <w:div w:id="1547646837">
      <w:bodyDiv w:val="1"/>
      <w:marLeft w:val="0"/>
      <w:marRight w:val="0"/>
      <w:marTop w:val="0"/>
      <w:marBottom w:val="0"/>
      <w:divBdr>
        <w:top w:val="none" w:sz="0" w:space="0" w:color="auto"/>
        <w:left w:val="none" w:sz="0" w:space="0" w:color="auto"/>
        <w:bottom w:val="none" w:sz="0" w:space="0" w:color="auto"/>
        <w:right w:val="none" w:sz="0" w:space="0" w:color="auto"/>
      </w:divBdr>
    </w:div>
    <w:div w:id="1548299998">
      <w:bodyDiv w:val="1"/>
      <w:marLeft w:val="0"/>
      <w:marRight w:val="0"/>
      <w:marTop w:val="0"/>
      <w:marBottom w:val="0"/>
      <w:divBdr>
        <w:top w:val="none" w:sz="0" w:space="0" w:color="auto"/>
        <w:left w:val="none" w:sz="0" w:space="0" w:color="auto"/>
        <w:bottom w:val="none" w:sz="0" w:space="0" w:color="auto"/>
        <w:right w:val="none" w:sz="0" w:space="0" w:color="auto"/>
      </w:divBdr>
      <w:divsChild>
        <w:div w:id="2088378474">
          <w:marLeft w:val="480"/>
          <w:marRight w:val="0"/>
          <w:marTop w:val="0"/>
          <w:marBottom w:val="0"/>
          <w:divBdr>
            <w:top w:val="none" w:sz="0" w:space="0" w:color="auto"/>
            <w:left w:val="none" w:sz="0" w:space="0" w:color="auto"/>
            <w:bottom w:val="none" w:sz="0" w:space="0" w:color="auto"/>
            <w:right w:val="none" w:sz="0" w:space="0" w:color="auto"/>
          </w:divBdr>
        </w:div>
        <w:div w:id="139731233">
          <w:marLeft w:val="480"/>
          <w:marRight w:val="0"/>
          <w:marTop w:val="0"/>
          <w:marBottom w:val="0"/>
          <w:divBdr>
            <w:top w:val="none" w:sz="0" w:space="0" w:color="auto"/>
            <w:left w:val="none" w:sz="0" w:space="0" w:color="auto"/>
            <w:bottom w:val="none" w:sz="0" w:space="0" w:color="auto"/>
            <w:right w:val="none" w:sz="0" w:space="0" w:color="auto"/>
          </w:divBdr>
        </w:div>
        <w:div w:id="205219321">
          <w:marLeft w:val="480"/>
          <w:marRight w:val="0"/>
          <w:marTop w:val="0"/>
          <w:marBottom w:val="0"/>
          <w:divBdr>
            <w:top w:val="none" w:sz="0" w:space="0" w:color="auto"/>
            <w:left w:val="none" w:sz="0" w:space="0" w:color="auto"/>
            <w:bottom w:val="none" w:sz="0" w:space="0" w:color="auto"/>
            <w:right w:val="none" w:sz="0" w:space="0" w:color="auto"/>
          </w:divBdr>
        </w:div>
        <w:div w:id="492913141">
          <w:marLeft w:val="480"/>
          <w:marRight w:val="0"/>
          <w:marTop w:val="0"/>
          <w:marBottom w:val="0"/>
          <w:divBdr>
            <w:top w:val="none" w:sz="0" w:space="0" w:color="auto"/>
            <w:left w:val="none" w:sz="0" w:space="0" w:color="auto"/>
            <w:bottom w:val="none" w:sz="0" w:space="0" w:color="auto"/>
            <w:right w:val="none" w:sz="0" w:space="0" w:color="auto"/>
          </w:divBdr>
        </w:div>
        <w:div w:id="2047244725">
          <w:marLeft w:val="480"/>
          <w:marRight w:val="0"/>
          <w:marTop w:val="0"/>
          <w:marBottom w:val="0"/>
          <w:divBdr>
            <w:top w:val="none" w:sz="0" w:space="0" w:color="auto"/>
            <w:left w:val="none" w:sz="0" w:space="0" w:color="auto"/>
            <w:bottom w:val="none" w:sz="0" w:space="0" w:color="auto"/>
            <w:right w:val="none" w:sz="0" w:space="0" w:color="auto"/>
          </w:divBdr>
        </w:div>
        <w:div w:id="1147480978">
          <w:marLeft w:val="480"/>
          <w:marRight w:val="0"/>
          <w:marTop w:val="0"/>
          <w:marBottom w:val="0"/>
          <w:divBdr>
            <w:top w:val="none" w:sz="0" w:space="0" w:color="auto"/>
            <w:left w:val="none" w:sz="0" w:space="0" w:color="auto"/>
            <w:bottom w:val="none" w:sz="0" w:space="0" w:color="auto"/>
            <w:right w:val="none" w:sz="0" w:space="0" w:color="auto"/>
          </w:divBdr>
        </w:div>
        <w:div w:id="641158280">
          <w:marLeft w:val="480"/>
          <w:marRight w:val="0"/>
          <w:marTop w:val="0"/>
          <w:marBottom w:val="0"/>
          <w:divBdr>
            <w:top w:val="none" w:sz="0" w:space="0" w:color="auto"/>
            <w:left w:val="none" w:sz="0" w:space="0" w:color="auto"/>
            <w:bottom w:val="none" w:sz="0" w:space="0" w:color="auto"/>
            <w:right w:val="none" w:sz="0" w:space="0" w:color="auto"/>
          </w:divBdr>
        </w:div>
        <w:div w:id="678042672">
          <w:marLeft w:val="480"/>
          <w:marRight w:val="0"/>
          <w:marTop w:val="0"/>
          <w:marBottom w:val="0"/>
          <w:divBdr>
            <w:top w:val="none" w:sz="0" w:space="0" w:color="auto"/>
            <w:left w:val="none" w:sz="0" w:space="0" w:color="auto"/>
            <w:bottom w:val="none" w:sz="0" w:space="0" w:color="auto"/>
            <w:right w:val="none" w:sz="0" w:space="0" w:color="auto"/>
          </w:divBdr>
        </w:div>
        <w:div w:id="1879122796">
          <w:marLeft w:val="480"/>
          <w:marRight w:val="0"/>
          <w:marTop w:val="0"/>
          <w:marBottom w:val="0"/>
          <w:divBdr>
            <w:top w:val="none" w:sz="0" w:space="0" w:color="auto"/>
            <w:left w:val="none" w:sz="0" w:space="0" w:color="auto"/>
            <w:bottom w:val="none" w:sz="0" w:space="0" w:color="auto"/>
            <w:right w:val="none" w:sz="0" w:space="0" w:color="auto"/>
          </w:divBdr>
        </w:div>
        <w:div w:id="2072342333">
          <w:marLeft w:val="480"/>
          <w:marRight w:val="0"/>
          <w:marTop w:val="0"/>
          <w:marBottom w:val="0"/>
          <w:divBdr>
            <w:top w:val="none" w:sz="0" w:space="0" w:color="auto"/>
            <w:left w:val="none" w:sz="0" w:space="0" w:color="auto"/>
            <w:bottom w:val="none" w:sz="0" w:space="0" w:color="auto"/>
            <w:right w:val="none" w:sz="0" w:space="0" w:color="auto"/>
          </w:divBdr>
        </w:div>
        <w:div w:id="281884292">
          <w:marLeft w:val="480"/>
          <w:marRight w:val="0"/>
          <w:marTop w:val="0"/>
          <w:marBottom w:val="0"/>
          <w:divBdr>
            <w:top w:val="none" w:sz="0" w:space="0" w:color="auto"/>
            <w:left w:val="none" w:sz="0" w:space="0" w:color="auto"/>
            <w:bottom w:val="none" w:sz="0" w:space="0" w:color="auto"/>
            <w:right w:val="none" w:sz="0" w:space="0" w:color="auto"/>
          </w:divBdr>
        </w:div>
        <w:div w:id="2063212811">
          <w:marLeft w:val="480"/>
          <w:marRight w:val="0"/>
          <w:marTop w:val="0"/>
          <w:marBottom w:val="0"/>
          <w:divBdr>
            <w:top w:val="none" w:sz="0" w:space="0" w:color="auto"/>
            <w:left w:val="none" w:sz="0" w:space="0" w:color="auto"/>
            <w:bottom w:val="none" w:sz="0" w:space="0" w:color="auto"/>
            <w:right w:val="none" w:sz="0" w:space="0" w:color="auto"/>
          </w:divBdr>
        </w:div>
        <w:div w:id="1167331575">
          <w:marLeft w:val="480"/>
          <w:marRight w:val="0"/>
          <w:marTop w:val="0"/>
          <w:marBottom w:val="0"/>
          <w:divBdr>
            <w:top w:val="none" w:sz="0" w:space="0" w:color="auto"/>
            <w:left w:val="none" w:sz="0" w:space="0" w:color="auto"/>
            <w:bottom w:val="none" w:sz="0" w:space="0" w:color="auto"/>
            <w:right w:val="none" w:sz="0" w:space="0" w:color="auto"/>
          </w:divBdr>
        </w:div>
        <w:div w:id="1319766703">
          <w:marLeft w:val="480"/>
          <w:marRight w:val="0"/>
          <w:marTop w:val="0"/>
          <w:marBottom w:val="0"/>
          <w:divBdr>
            <w:top w:val="none" w:sz="0" w:space="0" w:color="auto"/>
            <w:left w:val="none" w:sz="0" w:space="0" w:color="auto"/>
            <w:bottom w:val="none" w:sz="0" w:space="0" w:color="auto"/>
            <w:right w:val="none" w:sz="0" w:space="0" w:color="auto"/>
          </w:divBdr>
        </w:div>
        <w:div w:id="1869365593">
          <w:marLeft w:val="480"/>
          <w:marRight w:val="0"/>
          <w:marTop w:val="0"/>
          <w:marBottom w:val="0"/>
          <w:divBdr>
            <w:top w:val="none" w:sz="0" w:space="0" w:color="auto"/>
            <w:left w:val="none" w:sz="0" w:space="0" w:color="auto"/>
            <w:bottom w:val="none" w:sz="0" w:space="0" w:color="auto"/>
            <w:right w:val="none" w:sz="0" w:space="0" w:color="auto"/>
          </w:divBdr>
        </w:div>
        <w:div w:id="225721241">
          <w:marLeft w:val="480"/>
          <w:marRight w:val="0"/>
          <w:marTop w:val="0"/>
          <w:marBottom w:val="0"/>
          <w:divBdr>
            <w:top w:val="none" w:sz="0" w:space="0" w:color="auto"/>
            <w:left w:val="none" w:sz="0" w:space="0" w:color="auto"/>
            <w:bottom w:val="none" w:sz="0" w:space="0" w:color="auto"/>
            <w:right w:val="none" w:sz="0" w:space="0" w:color="auto"/>
          </w:divBdr>
        </w:div>
        <w:div w:id="2107799696">
          <w:marLeft w:val="480"/>
          <w:marRight w:val="0"/>
          <w:marTop w:val="0"/>
          <w:marBottom w:val="0"/>
          <w:divBdr>
            <w:top w:val="none" w:sz="0" w:space="0" w:color="auto"/>
            <w:left w:val="none" w:sz="0" w:space="0" w:color="auto"/>
            <w:bottom w:val="none" w:sz="0" w:space="0" w:color="auto"/>
            <w:right w:val="none" w:sz="0" w:space="0" w:color="auto"/>
          </w:divBdr>
        </w:div>
        <w:div w:id="1312909546">
          <w:marLeft w:val="480"/>
          <w:marRight w:val="0"/>
          <w:marTop w:val="0"/>
          <w:marBottom w:val="0"/>
          <w:divBdr>
            <w:top w:val="none" w:sz="0" w:space="0" w:color="auto"/>
            <w:left w:val="none" w:sz="0" w:space="0" w:color="auto"/>
            <w:bottom w:val="none" w:sz="0" w:space="0" w:color="auto"/>
            <w:right w:val="none" w:sz="0" w:space="0" w:color="auto"/>
          </w:divBdr>
        </w:div>
        <w:div w:id="1841971328">
          <w:marLeft w:val="480"/>
          <w:marRight w:val="0"/>
          <w:marTop w:val="0"/>
          <w:marBottom w:val="0"/>
          <w:divBdr>
            <w:top w:val="none" w:sz="0" w:space="0" w:color="auto"/>
            <w:left w:val="none" w:sz="0" w:space="0" w:color="auto"/>
            <w:bottom w:val="none" w:sz="0" w:space="0" w:color="auto"/>
            <w:right w:val="none" w:sz="0" w:space="0" w:color="auto"/>
          </w:divBdr>
        </w:div>
        <w:div w:id="329453796">
          <w:marLeft w:val="480"/>
          <w:marRight w:val="0"/>
          <w:marTop w:val="0"/>
          <w:marBottom w:val="0"/>
          <w:divBdr>
            <w:top w:val="none" w:sz="0" w:space="0" w:color="auto"/>
            <w:left w:val="none" w:sz="0" w:space="0" w:color="auto"/>
            <w:bottom w:val="none" w:sz="0" w:space="0" w:color="auto"/>
            <w:right w:val="none" w:sz="0" w:space="0" w:color="auto"/>
          </w:divBdr>
        </w:div>
        <w:div w:id="257756593">
          <w:marLeft w:val="480"/>
          <w:marRight w:val="0"/>
          <w:marTop w:val="0"/>
          <w:marBottom w:val="0"/>
          <w:divBdr>
            <w:top w:val="none" w:sz="0" w:space="0" w:color="auto"/>
            <w:left w:val="none" w:sz="0" w:space="0" w:color="auto"/>
            <w:bottom w:val="none" w:sz="0" w:space="0" w:color="auto"/>
            <w:right w:val="none" w:sz="0" w:space="0" w:color="auto"/>
          </w:divBdr>
        </w:div>
        <w:div w:id="1425564327">
          <w:marLeft w:val="480"/>
          <w:marRight w:val="0"/>
          <w:marTop w:val="0"/>
          <w:marBottom w:val="0"/>
          <w:divBdr>
            <w:top w:val="none" w:sz="0" w:space="0" w:color="auto"/>
            <w:left w:val="none" w:sz="0" w:space="0" w:color="auto"/>
            <w:bottom w:val="none" w:sz="0" w:space="0" w:color="auto"/>
            <w:right w:val="none" w:sz="0" w:space="0" w:color="auto"/>
          </w:divBdr>
        </w:div>
        <w:div w:id="1411657688">
          <w:marLeft w:val="480"/>
          <w:marRight w:val="0"/>
          <w:marTop w:val="0"/>
          <w:marBottom w:val="0"/>
          <w:divBdr>
            <w:top w:val="none" w:sz="0" w:space="0" w:color="auto"/>
            <w:left w:val="none" w:sz="0" w:space="0" w:color="auto"/>
            <w:bottom w:val="none" w:sz="0" w:space="0" w:color="auto"/>
            <w:right w:val="none" w:sz="0" w:space="0" w:color="auto"/>
          </w:divBdr>
        </w:div>
        <w:div w:id="353772643">
          <w:marLeft w:val="480"/>
          <w:marRight w:val="0"/>
          <w:marTop w:val="0"/>
          <w:marBottom w:val="0"/>
          <w:divBdr>
            <w:top w:val="none" w:sz="0" w:space="0" w:color="auto"/>
            <w:left w:val="none" w:sz="0" w:space="0" w:color="auto"/>
            <w:bottom w:val="none" w:sz="0" w:space="0" w:color="auto"/>
            <w:right w:val="none" w:sz="0" w:space="0" w:color="auto"/>
          </w:divBdr>
        </w:div>
        <w:div w:id="1896892886">
          <w:marLeft w:val="480"/>
          <w:marRight w:val="0"/>
          <w:marTop w:val="0"/>
          <w:marBottom w:val="0"/>
          <w:divBdr>
            <w:top w:val="none" w:sz="0" w:space="0" w:color="auto"/>
            <w:left w:val="none" w:sz="0" w:space="0" w:color="auto"/>
            <w:bottom w:val="none" w:sz="0" w:space="0" w:color="auto"/>
            <w:right w:val="none" w:sz="0" w:space="0" w:color="auto"/>
          </w:divBdr>
        </w:div>
        <w:div w:id="1027632929">
          <w:marLeft w:val="480"/>
          <w:marRight w:val="0"/>
          <w:marTop w:val="0"/>
          <w:marBottom w:val="0"/>
          <w:divBdr>
            <w:top w:val="none" w:sz="0" w:space="0" w:color="auto"/>
            <w:left w:val="none" w:sz="0" w:space="0" w:color="auto"/>
            <w:bottom w:val="none" w:sz="0" w:space="0" w:color="auto"/>
            <w:right w:val="none" w:sz="0" w:space="0" w:color="auto"/>
          </w:divBdr>
        </w:div>
        <w:div w:id="1531794090">
          <w:marLeft w:val="480"/>
          <w:marRight w:val="0"/>
          <w:marTop w:val="0"/>
          <w:marBottom w:val="0"/>
          <w:divBdr>
            <w:top w:val="none" w:sz="0" w:space="0" w:color="auto"/>
            <w:left w:val="none" w:sz="0" w:space="0" w:color="auto"/>
            <w:bottom w:val="none" w:sz="0" w:space="0" w:color="auto"/>
            <w:right w:val="none" w:sz="0" w:space="0" w:color="auto"/>
          </w:divBdr>
        </w:div>
        <w:div w:id="1665818805">
          <w:marLeft w:val="480"/>
          <w:marRight w:val="0"/>
          <w:marTop w:val="0"/>
          <w:marBottom w:val="0"/>
          <w:divBdr>
            <w:top w:val="none" w:sz="0" w:space="0" w:color="auto"/>
            <w:left w:val="none" w:sz="0" w:space="0" w:color="auto"/>
            <w:bottom w:val="none" w:sz="0" w:space="0" w:color="auto"/>
            <w:right w:val="none" w:sz="0" w:space="0" w:color="auto"/>
          </w:divBdr>
        </w:div>
        <w:div w:id="296496074">
          <w:marLeft w:val="480"/>
          <w:marRight w:val="0"/>
          <w:marTop w:val="0"/>
          <w:marBottom w:val="0"/>
          <w:divBdr>
            <w:top w:val="none" w:sz="0" w:space="0" w:color="auto"/>
            <w:left w:val="none" w:sz="0" w:space="0" w:color="auto"/>
            <w:bottom w:val="none" w:sz="0" w:space="0" w:color="auto"/>
            <w:right w:val="none" w:sz="0" w:space="0" w:color="auto"/>
          </w:divBdr>
        </w:div>
        <w:div w:id="2008435559">
          <w:marLeft w:val="480"/>
          <w:marRight w:val="0"/>
          <w:marTop w:val="0"/>
          <w:marBottom w:val="0"/>
          <w:divBdr>
            <w:top w:val="none" w:sz="0" w:space="0" w:color="auto"/>
            <w:left w:val="none" w:sz="0" w:space="0" w:color="auto"/>
            <w:bottom w:val="none" w:sz="0" w:space="0" w:color="auto"/>
            <w:right w:val="none" w:sz="0" w:space="0" w:color="auto"/>
          </w:divBdr>
        </w:div>
        <w:div w:id="1010906824">
          <w:marLeft w:val="480"/>
          <w:marRight w:val="0"/>
          <w:marTop w:val="0"/>
          <w:marBottom w:val="0"/>
          <w:divBdr>
            <w:top w:val="none" w:sz="0" w:space="0" w:color="auto"/>
            <w:left w:val="none" w:sz="0" w:space="0" w:color="auto"/>
            <w:bottom w:val="none" w:sz="0" w:space="0" w:color="auto"/>
            <w:right w:val="none" w:sz="0" w:space="0" w:color="auto"/>
          </w:divBdr>
        </w:div>
        <w:div w:id="1052655581">
          <w:marLeft w:val="480"/>
          <w:marRight w:val="0"/>
          <w:marTop w:val="0"/>
          <w:marBottom w:val="0"/>
          <w:divBdr>
            <w:top w:val="none" w:sz="0" w:space="0" w:color="auto"/>
            <w:left w:val="none" w:sz="0" w:space="0" w:color="auto"/>
            <w:bottom w:val="none" w:sz="0" w:space="0" w:color="auto"/>
            <w:right w:val="none" w:sz="0" w:space="0" w:color="auto"/>
          </w:divBdr>
        </w:div>
        <w:div w:id="164102337">
          <w:marLeft w:val="480"/>
          <w:marRight w:val="0"/>
          <w:marTop w:val="0"/>
          <w:marBottom w:val="0"/>
          <w:divBdr>
            <w:top w:val="none" w:sz="0" w:space="0" w:color="auto"/>
            <w:left w:val="none" w:sz="0" w:space="0" w:color="auto"/>
            <w:bottom w:val="none" w:sz="0" w:space="0" w:color="auto"/>
            <w:right w:val="none" w:sz="0" w:space="0" w:color="auto"/>
          </w:divBdr>
        </w:div>
        <w:div w:id="1809978378">
          <w:marLeft w:val="480"/>
          <w:marRight w:val="0"/>
          <w:marTop w:val="0"/>
          <w:marBottom w:val="0"/>
          <w:divBdr>
            <w:top w:val="none" w:sz="0" w:space="0" w:color="auto"/>
            <w:left w:val="none" w:sz="0" w:space="0" w:color="auto"/>
            <w:bottom w:val="none" w:sz="0" w:space="0" w:color="auto"/>
            <w:right w:val="none" w:sz="0" w:space="0" w:color="auto"/>
          </w:divBdr>
        </w:div>
        <w:div w:id="1601251951">
          <w:marLeft w:val="480"/>
          <w:marRight w:val="0"/>
          <w:marTop w:val="0"/>
          <w:marBottom w:val="0"/>
          <w:divBdr>
            <w:top w:val="none" w:sz="0" w:space="0" w:color="auto"/>
            <w:left w:val="none" w:sz="0" w:space="0" w:color="auto"/>
            <w:bottom w:val="none" w:sz="0" w:space="0" w:color="auto"/>
            <w:right w:val="none" w:sz="0" w:space="0" w:color="auto"/>
          </w:divBdr>
        </w:div>
        <w:div w:id="1943953535">
          <w:marLeft w:val="480"/>
          <w:marRight w:val="0"/>
          <w:marTop w:val="0"/>
          <w:marBottom w:val="0"/>
          <w:divBdr>
            <w:top w:val="none" w:sz="0" w:space="0" w:color="auto"/>
            <w:left w:val="none" w:sz="0" w:space="0" w:color="auto"/>
            <w:bottom w:val="none" w:sz="0" w:space="0" w:color="auto"/>
            <w:right w:val="none" w:sz="0" w:space="0" w:color="auto"/>
          </w:divBdr>
        </w:div>
        <w:div w:id="2068800639">
          <w:marLeft w:val="480"/>
          <w:marRight w:val="0"/>
          <w:marTop w:val="0"/>
          <w:marBottom w:val="0"/>
          <w:divBdr>
            <w:top w:val="none" w:sz="0" w:space="0" w:color="auto"/>
            <w:left w:val="none" w:sz="0" w:space="0" w:color="auto"/>
            <w:bottom w:val="none" w:sz="0" w:space="0" w:color="auto"/>
            <w:right w:val="none" w:sz="0" w:space="0" w:color="auto"/>
          </w:divBdr>
        </w:div>
        <w:div w:id="107966416">
          <w:marLeft w:val="480"/>
          <w:marRight w:val="0"/>
          <w:marTop w:val="0"/>
          <w:marBottom w:val="0"/>
          <w:divBdr>
            <w:top w:val="none" w:sz="0" w:space="0" w:color="auto"/>
            <w:left w:val="none" w:sz="0" w:space="0" w:color="auto"/>
            <w:bottom w:val="none" w:sz="0" w:space="0" w:color="auto"/>
            <w:right w:val="none" w:sz="0" w:space="0" w:color="auto"/>
          </w:divBdr>
        </w:div>
        <w:div w:id="978922256">
          <w:marLeft w:val="480"/>
          <w:marRight w:val="0"/>
          <w:marTop w:val="0"/>
          <w:marBottom w:val="0"/>
          <w:divBdr>
            <w:top w:val="none" w:sz="0" w:space="0" w:color="auto"/>
            <w:left w:val="none" w:sz="0" w:space="0" w:color="auto"/>
            <w:bottom w:val="none" w:sz="0" w:space="0" w:color="auto"/>
            <w:right w:val="none" w:sz="0" w:space="0" w:color="auto"/>
          </w:divBdr>
        </w:div>
        <w:div w:id="365448671">
          <w:marLeft w:val="480"/>
          <w:marRight w:val="0"/>
          <w:marTop w:val="0"/>
          <w:marBottom w:val="0"/>
          <w:divBdr>
            <w:top w:val="none" w:sz="0" w:space="0" w:color="auto"/>
            <w:left w:val="none" w:sz="0" w:space="0" w:color="auto"/>
            <w:bottom w:val="none" w:sz="0" w:space="0" w:color="auto"/>
            <w:right w:val="none" w:sz="0" w:space="0" w:color="auto"/>
          </w:divBdr>
        </w:div>
        <w:div w:id="80566894">
          <w:marLeft w:val="480"/>
          <w:marRight w:val="0"/>
          <w:marTop w:val="0"/>
          <w:marBottom w:val="0"/>
          <w:divBdr>
            <w:top w:val="none" w:sz="0" w:space="0" w:color="auto"/>
            <w:left w:val="none" w:sz="0" w:space="0" w:color="auto"/>
            <w:bottom w:val="none" w:sz="0" w:space="0" w:color="auto"/>
            <w:right w:val="none" w:sz="0" w:space="0" w:color="auto"/>
          </w:divBdr>
        </w:div>
        <w:div w:id="1160653901">
          <w:marLeft w:val="480"/>
          <w:marRight w:val="0"/>
          <w:marTop w:val="0"/>
          <w:marBottom w:val="0"/>
          <w:divBdr>
            <w:top w:val="none" w:sz="0" w:space="0" w:color="auto"/>
            <w:left w:val="none" w:sz="0" w:space="0" w:color="auto"/>
            <w:bottom w:val="none" w:sz="0" w:space="0" w:color="auto"/>
            <w:right w:val="none" w:sz="0" w:space="0" w:color="auto"/>
          </w:divBdr>
        </w:div>
        <w:div w:id="522017364">
          <w:marLeft w:val="480"/>
          <w:marRight w:val="0"/>
          <w:marTop w:val="0"/>
          <w:marBottom w:val="0"/>
          <w:divBdr>
            <w:top w:val="none" w:sz="0" w:space="0" w:color="auto"/>
            <w:left w:val="none" w:sz="0" w:space="0" w:color="auto"/>
            <w:bottom w:val="none" w:sz="0" w:space="0" w:color="auto"/>
            <w:right w:val="none" w:sz="0" w:space="0" w:color="auto"/>
          </w:divBdr>
        </w:div>
        <w:div w:id="1761415306">
          <w:marLeft w:val="480"/>
          <w:marRight w:val="0"/>
          <w:marTop w:val="0"/>
          <w:marBottom w:val="0"/>
          <w:divBdr>
            <w:top w:val="none" w:sz="0" w:space="0" w:color="auto"/>
            <w:left w:val="none" w:sz="0" w:space="0" w:color="auto"/>
            <w:bottom w:val="none" w:sz="0" w:space="0" w:color="auto"/>
            <w:right w:val="none" w:sz="0" w:space="0" w:color="auto"/>
          </w:divBdr>
        </w:div>
        <w:div w:id="271935418">
          <w:marLeft w:val="480"/>
          <w:marRight w:val="0"/>
          <w:marTop w:val="0"/>
          <w:marBottom w:val="0"/>
          <w:divBdr>
            <w:top w:val="none" w:sz="0" w:space="0" w:color="auto"/>
            <w:left w:val="none" w:sz="0" w:space="0" w:color="auto"/>
            <w:bottom w:val="none" w:sz="0" w:space="0" w:color="auto"/>
            <w:right w:val="none" w:sz="0" w:space="0" w:color="auto"/>
          </w:divBdr>
        </w:div>
        <w:div w:id="1744257354">
          <w:marLeft w:val="480"/>
          <w:marRight w:val="0"/>
          <w:marTop w:val="0"/>
          <w:marBottom w:val="0"/>
          <w:divBdr>
            <w:top w:val="none" w:sz="0" w:space="0" w:color="auto"/>
            <w:left w:val="none" w:sz="0" w:space="0" w:color="auto"/>
            <w:bottom w:val="none" w:sz="0" w:space="0" w:color="auto"/>
            <w:right w:val="none" w:sz="0" w:space="0" w:color="auto"/>
          </w:divBdr>
        </w:div>
        <w:div w:id="1255626705">
          <w:marLeft w:val="480"/>
          <w:marRight w:val="0"/>
          <w:marTop w:val="0"/>
          <w:marBottom w:val="0"/>
          <w:divBdr>
            <w:top w:val="none" w:sz="0" w:space="0" w:color="auto"/>
            <w:left w:val="none" w:sz="0" w:space="0" w:color="auto"/>
            <w:bottom w:val="none" w:sz="0" w:space="0" w:color="auto"/>
            <w:right w:val="none" w:sz="0" w:space="0" w:color="auto"/>
          </w:divBdr>
        </w:div>
        <w:div w:id="147743882">
          <w:marLeft w:val="480"/>
          <w:marRight w:val="0"/>
          <w:marTop w:val="0"/>
          <w:marBottom w:val="0"/>
          <w:divBdr>
            <w:top w:val="none" w:sz="0" w:space="0" w:color="auto"/>
            <w:left w:val="none" w:sz="0" w:space="0" w:color="auto"/>
            <w:bottom w:val="none" w:sz="0" w:space="0" w:color="auto"/>
            <w:right w:val="none" w:sz="0" w:space="0" w:color="auto"/>
          </w:divBdr>
        </w:div>
        <w:div w:id="784038004">
          <w:marLeft w:val="480"/>
          <w:marRight w:val="0"/>
          <w:marTop w:val="0"/>
          <w:marBottom w:val="0"/>
          <w:divBdr>
            <w:top w:val="none" w:sz="0" w:space="0" w:color="auto"/>
            <w:left w:val="none" w:sz="0" w:space="0" w:color="auto"/>
            <w:bottom w:val="none" w:sz="0" w:space="0" w:color="auto"/>
            <w:right w:val="none" w:sz="0" w:space="0" w:color="auto"/>
          </w:divBdr>
        </w:div>
        <w:div w:id="716590103">
          <w:marLeft w:val="480"/>
          <w:marRight w:val="0"/>
          <w:marTop w:val="0"/>
          <w:marBottom w:val="0"/>
          <w:divBdr>
            <w:top w:val="none" w:sz="0" w:space="0" w:color="auto"/>
            <w:left w:val="none" w:sz="0" w:space="0" w:color="auto"/>
            <w:bottom w:val="none" w:sz="0" w:space="0" w:color="auto"/>
            <w:right w:val="none" w:sz="0" w:space="0" w:color="auto"/>
          </w:divBdr>
        </w:div>
        <w:div w:id="462046871">
          <w:marLeft w:val="480"/>
          <w:marRight w:val="0"/>
          <w:marTop w:val="0"/>
          <w:marBottom w:val="0"/>
          <w:divBdr>
            <w:top w:val="none" w:sz="0" w:space="0" w:color="auto"/>
            <w:left w:val="none" w:sz="0" w:space="0" w:color="auto"/>
            <w:bottom w:val="none" w:sz="0" w:space="0" w:color="auto"/>
            <w:right w:val="none" w:sz="0" w:space="0" w:color="auto"/>
          </w:divBdr>
        </w:div>
        <w:div w:id="660162722">
          <w:marLeft w:val="480"/>
          <w:marRight w:val="0"/>
          <w:marTop w:val="0"/>
          <w:marBottom w:val="0"/>
          <w:divBdr>
            <w:top w:val="none" w:sz="0" w:space="0" w:color="auto"/>
            <w:left w:val="none" w:sz="0" w:space="0" w:color="auto"/>
            <w:bottom w:val="none" w:sz="0" w:space="0" w:color="auto"/>
            <w:right w:val="none" w:sz="0" w:space="0" w:color="auto"/>
          </w:divBdr>
        </w:div>
        <w:div w:id="181553252">
          <w:marLeft w:val="480"/>
          <w:marRight w:val="0"/>
          <w:marTop w:val="0"/>
          <w:marBottom w:val="0"/>
          <w:divBdr>
            <w:top w:val="none" w:sz="0" w:space="0" w:color="auto"/>
            <w:left w:val="none" w:sz="0" w:space="0" w:color="auto"/>
            <w:bottom w:val="none" w:sz="0" w:space="0" w:color="auto"/>
            <w:right w:val="none" w:sz="0" w:space="0" w:color="auto"/>
          </w:divBdr>
        </w:div>
        <w:div w:id="916479106">
          <w:marLeft w:val="480"/>
          <w:marRight w:val="0"/>
          <w:marTop w:val="0"/>
          <w:marBottom w:val="0"/>
          <w:divBdr>
            <w:top w:val="none" w:sz="0" w:space="0" w:color="auto"/>
            <w:left w:val="none" w:sz="0" w:space="0" w:color="auto"/>
            <w:bottom w:val="none" w:sz="0" w:space="0" w:color="auto"/>
            <w:right w:val="none" w:sz="0" w:space="0" w:color="auto"/>
          </w:divBdr>
        </w:div>
        <w:div w:id="92165619">
          <w:marLeft w:val="480"/>
          <w:marRight w:val="0"/>
          <w:marTop w:val="0"/>
          <w:marBottom w:val="0"/>
          <w:divBdr>
            <w:top w:val="none" w:sz="0" w:space="0" w:color="auto"/>
            <w:left w:val="none" w:sz="0" w:space="0" w:color="auto"/>
            <w:bottom w:val="none" w:sz="0" w:space="0" w:color="auto"/>
            <w:right w:val="none" w:sz="0" w:space="0" w:color="auto"/>
          </w:divBdr>
        </w:div>
        <w:div w:id="1638335793">
          <w:marLeft w:val="480"/>
          <w:marRight w:val="0"/>
          <w:marTop w:val="0"/>
          <w:marBottom w:val="0"/>
          <w:divBdr>
            <w:top w:val="none" w:sz="0" w:space="0" w:color="auto"/>
            <w:left w:val="none" w:sz="0" w:space="0" w:color="auto"/>
            <w:bottom w:val="none" w:sz="0" w:space="0" w:color="auto"/>
            <w:right w:val="none" w:sz="0" w:space="0" w:color="auto"/>
          </w:divBdr>
        </w:div>
        <w:div w:id="992486021">
          <w:marLeft w:val="480"/>
          <w:marRight w:val="0"/>
          <w:marTop w:val="0"/>
          <w:marBottom w:val="0"/>
          <w:divBdr>
            <w:top w:val="none" w:sz="0" w:space="0" w:color="auto"/>
            <w:left w:val="none" w:sz="0" w:space="0" w:color="auto"/>
            <w:bottom w:val="none" w:sz="0" w:space="0" w:color="auto"/>
            <w:right w:val="none" w:sz="0" w:space="0" w:color="auto"/>
          </w:divBdr>
        </w:div>
        <w:div w:id="1754860259">
          <w:marLeft w:val="480"/>
          <w:marRight w:val="0"/>
          <w:marTop w:val="0"/>
          <w:marBottom w:val="0"/>
          <w:divBdr>
            <w:top w:val="none" w:sz="0" w:space="0" w:color="auto"/>
            <w:left w:val="none" w:sz="0" w:space="0" w:color="auto"/>
            <w:bottom w:val="none" w:sz="0" w:space="0" w:color="auto"/>
            <w:right w:val="none" w:sz="0" w:space="0" w:color="auto"/>
          </w:divBdr>
        </w:div>
        <w:div w:id="622463334">
          <w:marLeft w:val="480"/>
          <w:marRight w:val="0"/>
          <w:marTop w:val="0"/>
          <w:marBottom w:val="0"/>
          <w:divBdr>
            <w:top w:val="none" w:sz="0" w:space="0" w:color="auto"/>
            <w:left w:val="none" w:sz="0" w:space="0" w:color="auto"/>
            <w:bottom w:val="none" w:sz="0" w:space="0" w:color="auto"/>
            <w:right w:val="none" w:sz="0" w:space="0" w:color="auto"/>
          </w:divBdr>
        </w:div>
        <w:div w:id="401635223">
          <w:marLeft w:val="480"/>
          <w:marRight w:val="0"/>
          <w:marTop w:val="0"/>
          <w:marBottom w:val="0"/>
          <w:divBdr>
            <w:top w:val="none" w:sz="0" w:space="0" w:color="auto"/>
            <w:left w:val="none" w:sz="0" w:space="0" w:color="auto"/>
            <w:bottom w:val="none" w:sz="0" w:space="0" w:color="auto"/>
            <w:right w:val="none" w:sz="0" w:space="0" w:color="auto"/>
          </w:divBdr>
        </w:div>
        <w:div w:id="343940265">
          <w:marLeft w:val="480"/>
          <w:marRight w:val="0"/>
          <w:marTop w:val="0"/>
          <w:marBottom w:val="0"/>
          <w:divBdr>
            <w:top w:val="none" w:sz="0" w:space="0" w:color="auto"/>
            <w:left w:val="none" w:sz="0" w:space="0" w:color="auto"/>
            <w:bottom w:val="none" w:sz="0" w:space="0" w:color="auto"/>
            <w:right w:val="none" w:sz="0" w:space="0" w:color="auto"/>
          </w:divBdr>
        </w:div>
        <w:div w:id="69238726">
          <w:marLeft w:val="480"/>
          <w:marRight w:val="0"/>
          <w:marTop w:val="0"/>
          <w:marBottom w:val="0"/>
          <w:divBdr>
            <w:top w:val="none" w:sz="0" w:space="0" w:color="auto"/>
            <w:left w:val="none" w:sz="0" w:space="0" w:color="auto"/>
            <w:bottom w:val="none" w:sz="0" w:space="0" w:color="auto"/>
            <w:right w:val="none" w:sz="0" w:space="0" w:color="auto"/>
          </w:divBdr>
        </w:div>
        <w:div w:id="2039309924">
          <w:marLeft w:val="480"/>
          <w:marRight w:val="0"/>
          <w:marTop w:val="0"/>
          <w:marBottom w:val="0"/>
          <w:divBdr>
            <w:top w:val="none" w:sz="0" w:space="0" w:color="auto"/>
            <w:left w:val="none" w:sz="0" w:space="0" w:color="auto"/>
            <w:bottom w:val="none" w:sz="0" w:space="0" w:color="auto"/>
            <w:right w:val="none" w:sz="0" w:space="0" w:color="auto"/>
          </w:divBdr>
        </w:div>
        <w:div w:id="807747214">
          <w:marLeft w:val="480"/>
          <w:marRight w:val="0"/>
          <w:marTop w:val="0"/>
          <w:marBottom w:val="0"/>
          <w:divBdr>
            <w:top w:val="none" w:sz="0" w:space="0" w:color="auto"/>
            <w:left w:val="none" w:sz="0" w:space="0" w:color="auto"/>
            <w:bottom w:val="none" w:sz="0" w:space="0" w:color="auto"/>
            <w:right w:val="none" w:sz="0" w:space="0" w:color="auto"/>
          </w:divBdr>
        </w:div>
        <w:div w:id="2056193562">
          <w:marLeft w:val="480"/>
          <w:marRight w:val="0"/>
          <w:marTop w:val="0"/>
          <w:marBottom w:val="0"/>
          <w:divBdr>
            <w:top w:val="none" w:sz="0" w:space="0" w:color="auto"/>
            <w:left w:val="none" w:sz="0" w:space="0" w:color="auto"/>
            <w:bottom w:val="none" w:sz="0" w:space="0" w:color="auto"/>
            <w:right w:val="none" w:sz="0" w:space="0" w:color="auto"/>
          </w:divBdr>
        </w:div>
        <w:div w:id="173345905">
          <w:marLeft w:val="480"/>
          <w:marRight w:val="0"/>
          <w:marTop w:val="0"/>
          <w:marBottom w:val="0"/>
          <w:divBdr>
            <w:top w:val="none" w:sz="0" w:space="0" w:color="auto"/>
            <w:left w:val="none" w:sz="0" w:space="0" w:color="auto"/>
            <w:bottom w:val="none" w:sz="0" w:space="0" w:color="auto"/>
            <w:right w:val="none" w:sz="0" w:space="0" w:color="auto"/>
          </w:divBdr>
        </w:div>
        <w:div w:id="1741638471">
          <w:marLeft w:val="480"/>
          <w:marRight w:val="0"/>
          <w:marTop w:val="0"/>
          <w:marBottom w:val="0"/>
          <w:divBdr>
            <w:top w:val="none" w:sz="0" w:space="0" w:color="auto"/>
            <w:left w:val="none" w:sz="0" w:space="0" w:color="auto"/>
            <w:bottom w:val="none" w:sz="0" w:space="0" w:color="auto"/>
            <w:right w:val="none" w:sz="0" w:space="0" w:color="auto"/>
          </w:divBdr>
        </w:div>
        <w:div w:id="106856055">
          <w:marLeft w:val="480"/>
          <w:marRight w:val="0"/>
          <w:marTop w:val="0"/>
          <w:marBottom w:val="0"/>
          <w:divBdr>
            <w:top w:val="none" w:sz="0" w:space="0" w:color="auto"/>
            <w:left w:val="none" w:sz="0" w:space="0" w:color="auto"/>
            <w:bottom w:val="none" w:sz="0" w:space="0" w:color="auto"/>
            <w:right w:val="none" w:sz="0" w:space="0" w:color="auto"/>
          </w:divBdr>
        </w:div>
        <w:div w:id="1286735057">
          <w:marLeft w:val="480"/>
          <w:marRight w:val="0"/>
          <w:marTop w:val="0"/>
          <w:marBottom w:val="0"/>
          <w:divBdr>
            <w:top w:val="none" w:sz="0" w:space="0" w:color="auto"/>
            <w:left w:val="none" w:sz="0" w:space="0" w:color="auto"/>
            <w:bottom w:val="none" w:sz="0" w:space="0" w:color="auto"/>
            <w:right w:val="none" w:sz="0" w:space="0" w:color="auto"/>
          </w:divBdr>
        </w:div>
        <w:div w:id="1377775266">
          <w:marLeft w:val="480"/>
          <w:marRight w:val="0"/>
          <w:marTop w:val="0"/>
          <w:marBottom w:val="0"/>
          <w:divBdr>
            <w:top w:val="none" w:sz="0" w:space="0" w:color="auto"/>
            <w:left w:val="none" w:sz="0" w:space="0" w:color="auto"/>
            <w:bottom w:val="none" w:sz="0" w:space="0" w:color="auto"/>
            <w:right w:val="none" w:sz="0" w:space="0" w:color="auto"/>
          </w:divBdr>
        </w:div>
        <w:div w:id="603004977">
          <w:marLeft w:val="480"/>
          <w:marRight w:val="0"/>
          <w:marTop w:val="0"/>
          <w:marBottom w:val="0"/>
          <w:divBdr>
            <w:top w:val="none" w:sz="0" w:space="0" w:color="auto"/>
            <w:left w:val="none" w:sz="0" w:space="0" w:color="auto"/>
            <w:bottom w:val="none" w:sz="0" w:space="0" w:color="auto"/>
            <w:right w:val="none" w:sz="0" w:space="0" w:color="auto"/>
          </w:divBdr>
        </w:div>
        <w:div w:id="338243581">
          <w:marLeft w:val="480"/>
          <w:marRight w:val="0"/>
          <w:marTop w:val="0"/>
          <w:marBottom w:val="0"/>
          <w:divBdr>
            <w:top w:val="none" w:sz="0" w:space="0" w:color="auto"/>
            <w:left w:val="none" w:sz="0" w:space="0" w:color="auto"/>
            <w:bottom w:val="none" w:sz="0" w:space="0" w:color="auto"/>
            <w:right w:val="none" w:sz="0" w:space="0" w:color="auto"/>
          </w:divBdr>
        </w:div>
        <w:div w:id="593705794">
          <w:marLeft w:val="480"/>
          <w:marRight w:val="0"/>
          <w:marTop w:val="0"/>
          <w:marBottom w:val="0"/>
          <w:divBdr>
            <w:top w:val="none" w:sz="0" w:space="0" w:color="auto"/>
            <w:left w:val="none" w:sz="0" w:space="0" w:color="auto"/>
            <w:bottom w:val="none" w:sz="0" w:space="0" w:color="auto"/>
            <w:right w:val="none" w:sz="0" w:space="0" w:color="auto"/>
          </w:divBdr>
        </w:div>
        <w:div w:id="1740249874">
          <w:marLeft w:val="480"/>
          <w:marRight w:val="0"/>
          <w:marTop w:val="0"/>
          <w:marBottom w:val="0"/>
          <w:divBdr>
            <w:top w:val="none" w:sz="0" w:space="0" w:color="auto"/>
            <w:left w:val="none" w:sz="0" w:space="0" w:color="auto"/>
            <w:bottom w:val="none" w:sz="0" w:space="0" w:color="auto"/>
            <w:right w:val="none" w:sz="0" w:space="0" w:color="auto"/>
          </w:divBdr>
        </w:div>
        <w:div w:id="230971666">
          <w:marLeft w:val="480"/>
          <w:marRight w:val="0"/>
          <w:marTop w:val="0"/>
          <w:marBottom w:val="0"/>
          <w:divBdr>
            <w:top w:val="none" w:sz="0" w:space="0" w:color="auto"/>
            <w:left w:val="none" w:sz="0" w:space="0" w:color="auto"/>
            <w:bottom w:val="none" w:sz="0" w:space="0" w:color="auto"/>
            <w:right w:val="none" w:sz="0" w:space="0" w:color="auto"/>
          </w:divBdr>
        </w:div>
        <w:div w:id="701713367">
          <w:marLeft w:val="480"/>
          <w:marRight w:val="0"/>
          <w:marTop w:val="0"/>
          <w:marBottom w:val="0"/>
          <w:divBdr>
            <w:top w:val="none" w:sz="0" w:space="0" w:color="auto"/>
            <w:left w:val="none" w:sz="0" w:space="0" w:color="auto"/>
            <w:bottom w:val="none" w:sz="0" w:space="0" w:color="auto"/>
            <w:right w:val="none" w:sz="0" w:space="0" w:color="auto"/>
          </w:divBdr>
        </w:div>
        <w:div w:id="249124828">
          <w:marLeft w:val="480"/>
          <w:marRight w:val="0"/>
          <w:marTop w:val="0"/>
          <w:marBottom w:val="0"/>
          <w:divBdr>
            <w:top w:val="none" w:sz="0" w:space="0" w:color="auto"/>
            <w:left w:val="none" w:sz="0" w:space="0" w:color="auto"/>
            <w:bottom w:val="none" w:sz="0" w:space="0" w:color="auto"/>
            <w:right w:val="none" w:sz="0" w:space="0" w:color="auto"/>
          </w:divBdr>
        </w:div>
        <w:div w:id="1174950385">
          <w:marLeft w:val="480"/>
          <w:marRight w:val="0"/>
          <w:marTop w:val="0"/>
          <w:marBottom w:val="0"/>
          <w:divBdr>
            <w:top w:val="none" w:sz="0" w:space="0" w:color="auto"/>
            <w:left w:val="none" w:sz="0" w:space="0" w:color="auto"/>
            <w:bottom w:val="none" w:sz="0" w:space="0" w:color="auto"/>
            <w:right w:val="none" w:sz="0" w:space="0" w:color="auto"/>
          </w:divBdr>
        </w:div>
        <w:div w:id="1012804283">
          <w:marLeft w:val="480"/>
          <w:marRight w:val="0"/>
          <w:marTop w:val="0"/>
          <w:marBottom w:val="0"/>
          <w:divBdr>
            <w:top w:val="none" w:sz="0" w:space="0" w:color="auto"/>
            <w:left w:val="none" w:sz="0" w:space="0" w:color="auto"/>
            <w:bottom w:val="none" w:sz="0" w:space="0" w:color="auto"/>
            <w:right w:val="none" w:sz="0" w:space="0" w:color="auto"/>
          </w:divBdr>
        </w:div>
        <w:div w:id="1395933580">
          <w:marLeft w:val="480"/>
          <w:marRight w:val="0"/>
          <w:marTop w:val="0"/>
          <w:marBottom w:val="0"/>
          <w:divBdr>
            <w:top w:val="none" w:sz="0" w:space="0" w:color="auto"/>
            <w:left w:val="none" w:sz="0" w:space="0" w:color="auto"/>
            <w:bottom w:val="none" w:sz="0" w:space="0" w:color="auto"/>
            <w:right w:val="none" w:sz="0" w:space="0" w:color="auto"/>
          </w:divBdr>
        </w:div>
        <w:div w:id="945582526">
          <w:marLeft w:val="480"/>
          <w:marRight w:val="0"/>
          <w:marTop w:val="0"/>
          <w:marBottom w:val="0"/>
          <w:divBdr>
            <w:top w:val="none" w:sz="0" w:space="0" w:color="auto"/>
            <w:left w:val="none" w:sz="0" w:space="0" w:color="auto"/>
            <w:bottom w:val="none" w:sz="0" w:space="0" w:color="auto"/>
            <w:right w:val="none" w:sz="0" w:space="0" w:color="auto"/>
          </w:divBdr>
        </w:div>
        <w:div w:id="604923903">
          <w:marLeft w:val="480"/>
          <w:marRight w:val="0"/>
          <w:marTop w:val="0"/>
          <w:marBottom w:val="0"/>
          <w:divBdr>
            <w:top w:val="none" w:sz="0" w:space="0" w:color="auto"/>
            <w:left w:val="none" w:sz="0" w:space="0" w:color="auto"/>
            <w:bottom w:val="none" w:sz="0" w:space="0" w:color="auto"/>
            <w:right w:val="none" w:sz="0" w:space="0" w:color="auto"/>
          </w:divBdr>
        </w:div>
        <w:div w:id="1417165387">
          <w:marLeft w:val="480"/>
          <w:marRight w:val="0"/>
          <w:marTop w:val="0"/>
          <w:marBottom w:val="0"/>
          <w:divBdr>
            <w:top w:val="none" w:sz="0" w:space="0" w:color="auto"/>
            <w:left w:val="none" w:sz="0" w:space="0" w:color="auto"/>
            <w:bottom w:val="none" w:sz="0" w:space="0" w:color="auto"/>
            <w:right w:val="none" w:sz="0" w:space="0" w:color="auto"/>
          </w:divBdr>
        </w:div>
        <w:div w:id="2075808373">
          <w:marLeft w:val="480"/>
          <w:marRight w:val="0"/>
          <w:marTop w:val="0"/>
          <w:marBottom w:val="0"/>
          <w:divBdr>
            <w:top w:val="none" w:sz="0" w:space="0" w:color="auto"/>
            <w:left w:val="none" w:sz="0" w:space="0" w:color="auto"/>
            <w:bottom w:val="none" w:sz="0" w:space="0" w:color="auto"/>
            <w:right w:val="none" w:sz="0" w:space="0" w:color="auto"/>
          </w:divBdr>
        </w:div>
        <w:div w:id="2004969648">
          <w:marLeft w:val="480"/>
          <w:marRight w:val="0"/>
          <w:marTop w:val="0"/>
          <w:marBottom w:val="0"/>
          <w:divBdr>
            <w:top w:val="none" w:sz="0" w:space="0" w:color="auto"/>
            <w:left w:val="none" w:sz="0" w:space="0" w:color="auto"/>
            <w:bottom w:val="none" w:sz="0" w:space="0" w:color="auto"/>
            <w:right w:val="none" w:sz="0" w:space="0" w:color="auto"/>
          </w:divBdr>
        </w:div>
        <w:div w:id="1267662878">
          <w:marLeft w:val="480"/>
          <w:marRight w:val="0"/>
          <w:marTop w:val="0"/>
          <w:marBottom w:val="0"/>
          <w:divBdr>
            <w:top w:val="none" w:sz="0" w:space="0" w:color="auto"/>
            <w:left w:val="none" w:sz="0" w:space="0" w:color="auto"/>
            <w:bottom w:val="none" w:sz="0" w:space="0" w:color="auto"/>
            <w:right w:val="none" w:sz="0" w:space="0" w:color="auto"/>
          </w:divBdr>
        </w:div>
        <w:div w:id="2102950907">
          <w:marLeft w:val="480"/>
          <w:marRight w:val="0"/>
          <w:marTop w:val="0"/>
          <w:marBottom w:val="0"/>
          <w:divBdr>
            <w:top w:val="none" w:sz="0" w:space="0" w:color="auto"/>
            <w:left w:val="none" w:sz="0" w:space="0" w:color="auto"/>
            <w:bottom w:val="none" w:sz="0" w:space="0" w:color="auto"/>
            <w:right w:val="none" w:sz="0" w:space="0" w:color="auto"/>
          </w:divBdr>
        </w:div>
        <w:div w:id="2110930730">
          <w:marLeft w:val="480"/>
          <w:marRight w:val="0"/>
          <w:marTop w:val="0"/>
          <w:marBottom w:val="0"/>
          <w:divBdr>
            <w:top w:val="none" w:sz="0" w:space="0" w:color="auto"/>
            <w:left w:val="none" w:sz="0" w:space="0" w:color="auto"/>
            <w:bottom w:val="none" w:sz="0" w:space="0" w:color="auto"/>
            <w:right w:val="none" w:sz="0" w:space="0" w:color="auto"/>
          </w:divBdr>
        </w:div>
        <w:div w:id="1488400920">
          <w:marLeft w:val="480"/>
          <w:marRight w:val="0"/>
          <w:marTop w:val="0"/>
          <w:marBottom w:val="0"/>
          <w:divBdr>
            <w:top w:val="none" w:sz="0" w:space="0" w:color="auto"/>
            <w:left w:val="none" w:sz="0" w:space="0" w:color="auto"/>
            <w:bottom w:val="none" w:sz="0" w:space="0" w:color="auto"/>
            <w:right w:val="none" w:sz="0" w:space="0" w:color="auto"/>
          </w:divBdr>
        </w:div>
        <w:div w:id="1259411440">
          <w:marLeft w:val="480"/>
          <w:marRight w:val="0"/>
          <w:marTop w:val="0"/>
          <w:marBottom w:val="0"/>
          <w:divBdr>
            <w:top w:val="none" w:sz="0" w:space="0" w:color="auto"/>
            <w:left w:val="none" w:sz="0" w:space="0" w:color="auto"/>
            <w:bottom w:val="none" w:sz="0" w:space="0" w:color="auto"/>
            <w:right w:val="none" w:sz="0" w:space="0" w:color="auto"/>
          </w:divBdr>
        </w:div>
        <w:div w:id="1634404200">
          <w:marLeft w:val="480"/>
          <w:marRight w:val="0"/>
          <w:marTop w:val="0"/>
          <w:marBottom w:val="0"/>
          <w:divBdr>
            <w:top w:val="none" w:sz="0" w:space="0" w:color="auto"/>
            <w:left w:val="none" w:sz="0" w:space="0" w:color="auto"/>
            <w:bottom w:val="none" w:sz="0" w:space="0" w:color="auto"/>
            <w:right w:val="none" w:sz="0" w:space="0" w:color="auto"/>
          </w:divBdr>
        </w:div>
        <w:div w:id="838546000">
          <w:marLeft w:val="480"/>
          <w:marRight w:val="0"/>
          <w:marTop w:val="0"/>
          <w:marBottom w:val="0"/>
          <w:divBdr>
            <w:top w:val="none" w:sz="0" w:space="0" w:color="auto"/>
            <w:left w:val="none" w:sz="0" w:space="0" w:color="auto"/>
            <w:bottom w:val="none" w:sz="0" w:space="0" w:color="auto"/>
            <w:right w:val="none" w:sz="0" w:space="0" w:color="auto"/>
          </w:divBdr>
        </w:div>
        <w:div w:id="1298955406">
          <w:marLeft w:val="480"/>
          <w:marRight w:val="0"/>
          <w:marTop w:val="0"/>
          <w:marBottom w:val="0"/>
          <w:divBdr>
            <w:top w:val="none" w:sz="0" w:space="0" w:color="auto"/>
            <w:left w:val="none" w:sz="0" w:space="0" w:color="auto"/>
            <w:bottom w:val="none" w:sz="0" w:space="0" w:color="auto"/>
            <w:right w:val="none" w:sz="0" w:space="0" w:color="auto"/>
          </w:divBdr>
        </w:div>
        <w:div w:id="210503670">
          <w:marLeft w:val="480"/>
          <w:marRight w:val="0"/>
          <w:marTop w:val="0"/>
          <w:marBottom w:val="0"/>
          <w:divBdr>
            <w:top w:val="none" w:sz="0" w:space="0" w:color="auto"/>
            <w:left w:val="none" w:sz="0" w:space="0" w:color="auto"/>
            <w:bottom w:val="none" w:sz="0" w:space="0" w:color="auto"/>
            <w:right w:val="none" w:sz="0" w:space="0" w:color="auto"/>
          </w:divBdr>
        </w:div>
        <w:div w:id="9065146">
          <w:marLeft w:val="480"/>
          <w:marRight w:val="0"/>
          <w:marTop w:val="0"/>
          <w:marBottom w:val="0"/>
          <w:divBdr>
            <w:top w:val="none" w:sz="0" w:space="0" w:color="auto"/>
            <w:left w:val="none" w:sz="0" w:space="0" w:color="auto"/>
            <w:bottom w:val="none" w:sz="0" w:space="0" w:color="auto"/>
            <w:right w:val="none" w:sz="0" w:space="0" w:color="auto"/>
          </w:divBdr>
        </w:div>
      </w:divsChild>
    </w:div>
    <w:div w:id="1548489087">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549028670">
      <w:bodyDiv w:val="1"/>
      <w:marLeft w:val="0"/>
      <w:marRight w:val="0"/>
      <w:marTop w:val="0"/>
      <w:marBottom w:val="0"/>
      <w:divBdr>
        <w:top w:val="none" w:sz="0" w:space="0" w:color="auto"/>
        <w:left w:val="none" w:sz="0" w:space="0" w:color="auto"/>
        <w:bottom w:val="none" w:sz="0" w:space="0" w:color="auto"/>
        <w:right w:val="none" w:sz="0" w:space="0" w:color="auto"/>
      </w:divBdr>
    </w:div>
    <w:div w:id="1549074587">
      <w:bodyDiv w:val="1"/>
      <w:marLeft w:val="0"/>
      <w:marRight w:val="0"/>
      <w:marTop w:val="0"/>
      <w:marBottom w:val="0"/>
      <w:divBdr>
        <w:top w:val="none" w:sz="0" w:space="0" w:color="auto"/>
        <w:left w:val="none" w:sz="0" w:space="0" w:color="auto"/>
        <w:bottom w:val="none" w:sz="0" w:space="0" w:color="auto"/>
        <w:right w:val="none" w:sz="0" w:space="0" w:color="auto"/>
      </w:divBdr>
    </w:div>
    <w:div w:id="1549494454">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0536581">
      <w:bodyDiv w:val="1"/>
      <w:marLeft w:val="0"/>
      <w:marRight w:val="0"/>
      <w:marTop w:val="0"/>
      <w:marBottom w:val="0"/>
      <w:divBdr>
        <w:top w:val="none" w:sz="0" w:space="0" w:color="auto"/>
        <w:left w:val="none" w:sz="0" w:space="0" w:color="auto"/>
        <w:bottom w:val="none" w:sz="0" w:space="0" w:color="auto"/>
        <w:right w:val="none" w:sz="0" w:space="0" w:color="auto"/>
      </w:divBdr>
    </w:div>
    <w:div w:id="1550653452">
      <w:bodyDiv w:val="1"/>
      <w:marLeft w:val="0"/>
      <w:marRight w:val="0"/>
      <w:marTop w:val="0"/>
      <w:marBottom w:val="0"/>
      <w:divBdr>
        <w:top w:val="none" w:sz="0" w:space="0" w:color="auto"/>
        <w:left w:val="none" w:sz="0" w:space="0" w:color="auto"/>
        <w:bottom w:val="none" w:sz="0" w:space="0" w:color="auto"/>
        <w:right w:val="none" w:sz="0" w:space="0" w:color="auto"/>
      </w:divBdr>
    </w:div>
    <w:div w:id="1550989384">
      <w:bodyDiv w:val="1"/>
      <w:marLeft w:val="0"/>
      <w:marRight w:val="0"/>
      <w:marTop w:val="0"/>
      <w:marBottom w:val="0"/>
      <w:divBdr>
        <w:top w:val="none" w:sz="0" w:space="0" w:color="auto"/>
        <w:left w:val="none" w:sz="0" w:space="0" w:color="auto"/>
        <w:bottom w:val="none" w:sz="0" w:space="0" w:color="auto"/>
        <w:right w:val="none" w:sz="0" w:space="0" w:color="auto"/>
      </w:divBdr>
      <w:divsChild>
        <w:div w:id="21253404">
          <w:marLeft w:val="480"/>
          <w:marRight w:val="0"/>
          <w:marTop w:val="0"/>
          <w:marBottom w:val="0"/>
          <w:divBdr>
            <w:top w:val="none" w:sz="0" w:space="0" w:color="auto"/>
            <w:left w:val="none" w:sz="0" w:space="0" w:color="auto"/>
            <w:bottom w:val="none" w:sz="0" w:space="0" w:color="auto"/>
            <w:right w:val="none" w:sz="0" w:space="0" w:color="auto"/>
          </w:divBdr>
        </w:div>
        <w:div w:id="38432247">
          <w:marLeft w:val="480"/>
          <w:marRight w:val="0"/>
          <w:marTop w:val="0"/>
          <w:marBottom w:val="0"/>
          <w:divBdr>
            <w:top w:val="none" w:sz="0" w:space="0" w:color="auto"/>
            <w:left w:val="none" w:sz="0" w:space="0" w:color="auto"/>
            <w:bottom w:val="none" w:sz="0" w:space="0" w:color="auto"/>
            <w:right w:val="none" w:sz="0" w:space="0" w:color="auto"/>
          </w:divBdr>
        </w:div>
        <w:div w:id="71782090">
          <w:marLeft w:val="480"/>
          <w:marRight w:val="0"/>
          <w:marTop w:val="0"/>
          <w:marBottom w:val="0"/>
          <w:divBdr>
            <w:top w:val="none" w:sz="0" w:space="0" w:color="auto"/>
            <w:left w:val="none" w:sz="0" w:space="0" w:color="auto"/>
            <w:bottom w:val="none" w:sz="0" w:space="0" w:color="auto"/>
            <w:right w:val="none" w:sz="0" w:space="0" w:color="auto"/>
          </w:divBdr>
        </w:div>
        <w:div w:id="111481307">
          <w:marLeft w:val="480"/>
          <w:marRight w:val="0"/>
          <w:marTop w:val="0"/>
          <w:marBottom w:val="0"/>
          <w:divBdr>
            <w:top w:val="none" w:sz="0" w:space="0" w:color="auto"/>
            <w:left w:val="none" w:sz="0" w:space="0" w:color="auto"/>
            <w:bottom w:val="none" w:sz="0" w:space="0" w:color="auto"/>
            <w:right w:val="none" w:sz="0" w:space="0" w:color="auto"/>
          </w:divBdr>
        </w:div>
        <w:div w:id="150950424">
          <w:marLeft w:val="480"/>
          <w:marRight w:val="0"/>
          <w:marTop w:val="0"/>
          <w:marBottom w:val="0"/>
          <w:divBdr>
            <w:top w:val="none" w:sz="0" w:space="0" w:color="auto"/>
            <w:left w:val="none" w:sz="0" w:space="0" w:color="auto"/>
            <w:bottom w:val="none" w:sz="0" w:space="0" w:color="auto"/>
            <w:right w:val="none" w:sz="0" w:space="0" w:color="auto"/>
          </w:divBdr>
        </w:div>
        <w:div w:id="175000147">
          <w:marLeft w:val="480"/>
          <w:marRight w:val="0"/>
          <w:marTop w:val="0"/>
          <w:marBottom w:val="0"/>
          <w:divBdr>
            <w:top w:val="none" w:sz="0" w:space="0" w:color="auto"/>
            <w:left w:val="none" w:sz="0" w:space="0" w:color="auto"/>
            <w:bottom w:val="none" w:sz="0" w:space="0" w:color="auto"/>
            <w:right w:val="none" w:sz="0" w:space="0" w:color="auto"/>
          </w:divBdr>
        </w:div>
        <w:div w:id="188036266">
          <w:marLeft w:val="480"/>
          <w:marRight w:val="0"/>
          <w:marTop w:val="0"/>
          <w:marBottom w:val="0"/>
          <w:divBdr>
            <w:top w:val="none" w:sz="0" w:space="0" w:color="auto"/>
            <w:left w:val="none" w:sz="0" w:space="0" w:color="auto"/>
            <w:bottom w:val="none" w:sz="0" w:space="0" w:color="auto"/>
            <w:right w:val="none" w:sz="0" w:space="0" w:color="auto"/>
          </w:divBdr>
        </w:div>
        <w:div w:id="245460015">
          <w:marLeft w:val="480"/>
          <w:marRight w:val="0"/>
          <w:marTop w:val="0"/>
          <w:marBottom w:val="0"/>
          <w:divBdr>
            <w:top w:val="none" w:sz="0" w:space="0" w:color="auto"/>
            <w:left w:val="none" w:sz="0" w:space="0" w:color="auto"/>
            <w:bottom w:val="none" w:sz="0" w:space="0" w:color="auto"/>
            <w:right w:val="none" w:sz="0" w:space="0" w:color="auto"/>
          </w:divBdr>
        </w:div>
        <w:div w:id="248001830">
          <w:marLeft w:val="480"/>
          <w:marRight w:val="0"/>
          <w:marTop w:val="0"/>
          <w:marBottom w:val="0"/>
          <w:divBdr>
            <w:top w:val="none" w:sz="0" w:space="0" w:color="auto"/>
            <w:left w:val="none" w:sz="0" w:space="0" w:color="auto"/>
            <w:bottom w:val="none" w:sz="0" w:space="0" w:color="auto"/>
            <w:right w:val="none" w:sz="0" w:space="0" w:color="auto"/>
          </w:divBdr>
        </w:div>
        <w:div w:id="401176361">
          <w:marLeft w:val="480"/>
          <w:marRight w:val="0"/>
          <w:marTop w:val="0"/>
          <w:marBottom w:val="0"/>
          <w:divBdr>
            <w:top w:val="none" w:sz="0" w:space="0" w:color="auto"/>
            <w:left w:val="none" w:sz="0" w:space="0" w:color="auto"/>
            <w:bottom w:val="none" w:sz="0" w:space="0" w:color="auto"/>
            <w:right w:val="none" w:sz="0" w:space="0" w:color="auto"/>
          </w:divBdr>
        </w:div>
        <w:div w:id="457455084">
          <w:marLeft w:val="480"/>
          <w:marRight w:val="0"/>
          <w:marTop w:val="0"/>
          <w:marBottom w:val="0"/>
          <w:divBdr>
            <w:top w:val="none" w:sz="0" w:space="0" w:color="auto"/>
            <w:left w:val="none" w:sz="0" w:space="0" w:color="auto"/>
            <w:bottom w:val="none" w:sz="0" w:space="0" w:color="auto"/>
            <w:right w:val="none" w:sz="0" w:space="0" w:color="auto"/>
          </w:divBdr>
        </w:div>
        <w:div w:id="515585030">
          <w:marLeft w:val="480"/>
          <w:marRight w:val="0"/>
          <w:marTop w:val="0"/>
          <w:marBottom w:val="0"/>
          <w:divBdr>
            <w:top w:val="none" w:sz="0" w:space="0" w:color="auto"/>
            <w:left w:val="none" w:sz="0" w:space="0" w:color="auto"/>
            <w:bottom w:val="none" w:sz="0" w:space="0" w:color="auto"/>
            <w:right w:val="none" w:sz="0" w:space="0" w:color="auto"/>
          </w:divBdr>
        </w:div>
        <w:div w:id="604388270">
          <w:marLeft w:val="480"/>
          <w:marRight w:val="0"/>
          <w:marTop w:val="0"/>
          <w:marBottom w:val="0"/>
          <w:divBdr>
            <w:top w:val="none" w:sz="0" w:space="0" w:color="auto"/>
            <w:left w:val="none" w:sz="0" w:space="0" w:color="auto"/>
            <w:bottom w:val="none" w:sz="0" w:space="0" w:color="auto"/>
            <w:right w:val="none" w:sz="0" w:space="0" w:color="auto"/>
          </w:divBdr>
        </w:div>
        <w:div w:id="612639032">
          <w:marLeft w:val="480"/>
          <w:marRight w:val="0"/>
          <w:marTop w:val="0"/>
          <w:marBottom w:val="0"/>
          <w:divBdr>
            <w:top w:val="none" w:sz="0" w:space="0" w:color="auto"/>
            <w:left w:val="none" w:sz="0" w:space="0" w:color="auto"/>
            <w:bottom w:val="none" w:sz="0" w:space="0" w:color="auto"/>
            <w:right w:val="none" w:sz="0" w:space="0" w:color="auto"/>
          </w:divBdr>
        </w:div>
        <w:div w:id="651522093">
          <w:marLeft w:val="480"/>
          <w:marRight w:val="0"/>
          <w:marTop w:val="0"/>
          <w:marBottom w:val="0"/>
          <w:divBdr>
            <w:top w:val="none" w:sz="0" w:space="0" w:color="auto"/>
            <w:left w:val="none" w:sz="0" w:space="0" w:color="auto"/>
            <w:bottom w:val="none" w:sz="0" w:space="0" w:color="auto"/>
            <w:right w:val="none" w:sz="0" w:space="0" w:color="auto"/>
          </w:divBdr>
        </w:div>
        <w:div w:id="749816238">
          <w:marLeft w:val="480"/>
          <w:marRight w:val="0"/>
          <w:marTop w:val="0"/>
          <w:marBottom w:val="0"/>
          <w:divBdr>
            <w:top w:val="none" w:sz="0" w:space="0" w:color="auto"/>
            <w:left w:val="none" w:sz="0" w:space="0" w:color="auto"/>
            <w:bottom w:val="none" w:sz="0" w:space="0" w:color="auto"/>
            <w:right w:val="none" w:sz="0" w:space="0" w:color="auto"/>
          </w:divBdr>
        </w:div>
        <w:div w:id="915742415">
          <w:marLeft w:val="480"/>
          <w:marRight w:val="0"/>
          <w:marTop w:val="0"/>
          <w:marBottom w:val="0"/>
          <w:divBdr>
            <w:top w:val="none" w:sz="0" w:space="0" w:color="auto"/>
            <w:left w:val="none" w:sz="0" w:space="0" w:color="auto"/>
            <w:bottom w:val="none" w:sz="0" w:space="0" w:color="auto"/>
            <w:right w:val="none" w:sz="0" w:space="0" w:color="auto"/>
          </w:divBdr>
        </w:div>
        <w:div w:id="918441220">
          <w:marLeft w:val="480"/>
          <w:marRight w:val="0"/>
          <w:marTop w:val="0"/>
          <w:marBottom w:val="0"/>
          <w:divBdr>
            <w:top w:val="none" w:sz="0" w:space="0" w:color="auto"/>
            <w:left w:val="none" w:sz="0" w:space="0" w:color="auto"/>
            <w:bottom w:val="none" w:sz="0" w:space="0" w:color="auto"/>
            <w:right w:val="none" w:sz="0" w:space="0" w:color="auto"/>
          </w:divBdr>
        </w:div>
        <w:div w:id="947196103">
          <w:marLeft w:val="480"/>
          <w:marRight w:val="0"/>
          <w:marTop w:val="0"/>
          <w:marBottom w:val="0"/>
          <w:divBdr>
            <w:top w:val="none" w:sz="0" w:space="0" w:color="auto"/>
            <w:left w:val="none" w:sz="0" w:space="0" w:color="auto"/>
            <w:bottom w:val="none" w:sz="0" w:space="0" w:color="auto"/>
            <w:right w:val="none" w:sz="0" w:space="0" w:color="auto"/>
          </w:divBdr>
        </w:div>
        <w:div w:id="961306788">
          <w:marLeft w:val="480"/>
          <w:marRight w:val="0"/>
          <w:marTop w:val="0"/>
          <w:marBottom w:val="0"/>
          <w:divBdr>
            <w:top w:val="none" w:sz="0" w:space="0" w:color="auto"/>
            <w:left w:val="none" w:sz="0" w:space="0" w:color="auto"/>
            <w:bottom w:val="none" w:sz="0" w:space="0" w:color="auto"/>
            <w:right w:val="none" w:sz="0" w:space="0" w:color="auto"/>
          </w:divBdr>
        </w:div>
        <w:div w:id="996375870">
          <w:marLeft w:val="480"/>
          <w:marRight w:val="0"/>
          <w:marTop w:val="0"/>
          <w:marBottom w:val="0"/>
          <w:divBdr>
            <w:top w:val="none" w:sz="0" w:space="0" w:color="auto"/>
            <w:left w:val="none" w:sz="0" w:space="0" w:color="auto"/>
            <w:bottom w:val="none" w:sz="0" w:space="0" w:color="auto"/>
            <w:right w:val="none" w:sz="0" w:space="0" w:color="auto"/>
          </w:divBdr>
        </w:div>
        <w:div w:id="1021398327">
          <w:marLeft w:val="480"/>
          <w:marRight w:val="0"/>
          <w:marTop w:val="0"/>
          <w:marBottom w:val="0"/>
          <w:divBdr>
            <w:top w:val="none" w:sz="0" w:space="0" w:color="auto"/>
            <w:left w:val="none" w:sz="0" w:space="0" w:color="auto"/>
            <w:bottom w:val="none" w:sz="0" w:space="0" w:color="auto"/>
            <w:right w:val="none" w:sz="0" w:space="0" w:color="auto"/>
          </w:divBdr>
        </w:div>
        <w:div w:id="1079794803">
          <w:marLeft w:val="480"/>
          <w:marRight w:val="0"/>
          <w:marTop w:val="0"/>
          <w:marBottom w:val="0"/>
          <w:divBdr>
            <w:top w:val="none" w:sz="0" w:space="0" w:color="auto"/>
            <w:left w:val="none" w:sz="0" w:space="0" w:color="auto"/>
            <w:bottom w:val="none" w:sz="0" w:space="0" w:color="auto"/>
            <w:right w:val="none" w:sz="0" w:space="0" w:color="auto"/>
          </w:divBdr>
        </w:div>
        <w:div w:id="1294941173">
          <w:marLeft w:val="480"/>
          <w:marRight w:val="0"/>
          <w:marTop w:val="0"/>
          <w:marBottom w:val="0"/>
          <w:divBdr>
            <w:top w:val="none" w:sz="0" w:space="0" w:color="auto"/>
            <w:left w:val="none" w:sz="0" w:space="0" w:color="auto"/>
            <w:bottom w:val="none" w:sz="0" w:space="0" w:color="auto"/>
            <w:right w:val="none" w:sz="0" w:space="0" w:color="auto"/>
          </w:divBdr>
        </w:div>
        <w:div w:id="1297443071">
          <w:marLeft w:val="480"/>
          <w:marRight w:val="0"/>
          <w:marTop w:val="0"/>
          <w:marBottom w:val="0"/>
          <w:divBdr>
            <w:top w:val="none" w:sz="0" w:space="0" w:color="auto"/>
            <w:left w:val="none" w:sz="0" w:space="0" w:color="auto"/>
            <w:bottom w:val="none" w:sz="0" w:space="0" w:color="auto"/>
            <w:right w:val="none" w:sz="0" w:space="0" w:color="auto"/>
          </w:divBdr>
        </w:div>
        <w:div w:id="1407072257">
          <w:marLeft w:val="480"/>
          <w:marRight w:val="0"/>
          <w:marTop w:val="0"/>
          <w:marBottom w:val="0"/>
          <w:divBdr>
            <w:top w:val="none" w:sz="0" w:space="0" w:color="auto"/>
            <w:left w:val="none" w:sz="0" w:space="0" w:color="auto"/>
            <w:bottom w:val="none" w:sz="0" w:space="0" w:color="auto"/>
            <w:right w:val="none" w:sz="0" w:space="0" w:color="auto"/>
          </w:divBdr>
        </w:div>
        <w:div w:id="1487088511">
          <w:marLeft w:val="480"/>
          <w:marRight w:val="0"/>
          <w:marTop w:val="0"/>
          <w:marBottom w:val="0"/>
          <w:divBdr>
            <w:top w:val="none" w:sz="0" w:space="0" w:color="auto"/>
            <w:left w:val="none" w:sz="0" w:space="0" w:color="auto"/>
            <w:bottom w:val="none" w:sz="0" w:space="0" w:color="auto"/>
            <w:right w:val="none" w:sz="0" w:space="0" w:color="auto"/>
          </w:divBdr>
        </w:div>
        <w:div w:id="1492523322">
          <w:marLeft w:val="480"/>
          <w:marRight w:val="0"/>
          <w:marTop w:val="0"/>
          <w:marBottom w:val="0"/>
          <w:divBdr>
            <w:top w:val="none" w:sz="0" w:space="0" w:color="auto"/>
            <w:left w:val="none" w:sz="0" w:space="0" w:color="auto"/>
            <w:bottom w:val="none" w:sz="0" w:space="0" w:color="auto"/>
            <w:right w:val="none" w:sz="0" w:space="0" w:color="auto"/>
          </w:divBdr>
        </w:div>
        <w:div w:id="1561940142">
          <w:marLeft w:val="480"/>
          <w:marRight w:val="0"/>
          <w:marTop w:val="0"/>
          <w:marBottom w:val="0"/>
          <w:divBdr>
            <w:top w:val="none" w:sz="0" w:space="0" w:color="auto"/>
            <w:left w:val="none" w:sz="0" w:space="0" w:color="auto"/>
            <w:bottom w:val="none" w:sz="0" w:space="0" w:color="auto"/>
            <w:right w:val="none" w:sz="0" w:space="0" w:color="auto"/>
          </w:divBdr>
        </w:div>
        <w:div w:id="1803696636">
          <w:marLeft w:val="480"/>
          <w:marRight w:val="0"/>
          <w:marTop w:val="0"/>
          <w:marBottom w:val="0"/>
          <w:divBdr>
            <w:top w:val="none" w:sz="0" w:space="0" w:color="auto"/>
            <w:left w:val="none" w:sz="0" w:space="0" w:color="auto"/>
            <w:bottom w:val="none" w:sz="0" w:space="0" w:color="auto"/>
            <w:right w:val="none" w:sz="0" w:space="0" w:color="auto"/>
          </w:divBdr>
        </w:div>
        <w:div w:id="1819573837">
          <w:marLeft w:val="480"/>
          <w:marRight w:val="0"/>
          <w:marTop w:val="0"/>
          <w:marBottom w:val="0"/>
          <w:divBdr>
            <w:top w:val="none" w:sz="0" w:space="0" w:color="auto"/>
            <w:left w:val="none" w:sz="0" w:space="0" w:color="auto"/>
            <w:bottom w:val="none" w:sz="0" w:space="0" w:color="auto"/>
            <w:right w:val="none" w:sz="0" w:space="0" w:color="auto"/>
          </w:divBdr>
        </w:div>
        <w:div w:id="1895894634">
          <w:marLeft w:val="480"/>
          <w:marRight w:val="0"/>
          <w:marTop w:val="0"/>
          <w:marBottom w:val="0"/>
          <w:divBdr>
            <w:top w:val="none" w:sz="0" w:space="0" w:color="auto"/>
            <w:left w:val="none" w:sz="0" w:space="0" w:color="auto"/>
            <w:bottom w:val="none" w:sz="0" w:space="0" w:color="auto"/>
            <w:right w:val="none" w:sz="0" w:space="0" w:color="auto"/>
          </w:divBdr>
        </w:div>
        <w:div w:id="1941838466">
          <w:marLeft w:val="480"/>
          <w:marRight w:val="0"/>
          <w:marTop w:val="0"/>
          <w:marBottom w:val="0"/>
          <w:divBdr>
            <w:top w:val="none" w:sz="0" w:space="0" w:color="auto"/>
            <w:left w:val="none" w:sz="0" w:space="0" w:color="auto"/>
            <w:bottom w:val="none" w:sz="0" w:space="0" w:color="auto"/>
            <w:right w:val="none" w:sz="0" w:space="0" w:color="auto"/>
          </w:divBdr>
        </w:div>
        <w:div w:id="1968117716">
          <w:marLeft w:val="480"/>
          <w:marRight w:val="0"/>
          <w:marTop w:val="0"/>
          <w:marBottom w:val="0"/>
          <w:divBdr>
            <w:top w:val="none" w:sz="0" w:space="0" w:color="auto"/>
            <w:left w:val="none" w:sz="0" w:space="0" w:color="auto"/>
            <w:bottom w:val="none" w:sz="0" w:space="0" w:color="auto"/>
            <w:right w:val="none" w:sz="0" w:space="0" w:color="auto"/>
          </w:divBdr>
        </w:div>
        <w:div w:id="2060543898">
          <w:marLeft w:val="480"/>
          <w:marRight w:val="0"/>
          <w:marTop w:val="0"/>
          <w:marBottom w:val="0"/>
          <w:divBdr>
            <w:top w:val="none" w:sz="0" w:space="0" w:color="auto"/>
            <w:left w:val="none" w:sz="0" w:space="0" w:color="auto"/>
            <w:bottom w:val="none" w:sz="0" w:space="0" w:color="auto"/>
            <w:right w:val="none" w:sz="0" w:space="0" w:color="auto"/>
          </w:divBdr>
        </w:div>
        <w:div w:id="2096659995">
          <w:marLeft w:val="480"/>
          <w:marRight w:val="0"/>
          <w:marTop w:val="0"/>
          <w:marBottom w:val="0"/>
          <w:divBdr>
            <w:top w:val="none" w:sz="0" w:space="0" w:color="auto"/>
            <w:left w:val="none" w:sz="0" w:space="0" w:color="auto"/>
            <w:bottom w:val="none" w:sz="0" w:space="0" w:color="auto"/>
            <w:right w:val="none" w:sz="0" w:space="0" w:color="auto"/>
          </w:divBdr>
        </w:div>
      </w:divsChild>
    </w:div>
    <w:div w:id="1551111317">
      <w:bodyDiv w:val="1"/>
      <w:marLeft w:val="0"/>
      <w:marRight w:val="0"/>
      <w:marTop w:val="0"/>
      <w:marBottom w:val="0"/>
      <w:divBdr>
        <w:top w:val="none" w:sz="0" w:space="0" w:color="auto"/>
        <w:left w:val="none" w:sz="0" w:space="0" w:color="auto"/>
        <w:bottom w:val="none" w:sz="0" w:space="0" w:color="auto"/>
        <w:right w:val="none" w:sz="0" w:space="0" w:color="auto"/>
      </w:divBdr>
    </w:div>
    <w:div w:id="1551111861">
      <w:bodyDiv w:val="1"/>
      <w:marLeft w:val="0"/>
      <w:marRight w:val="0"/>
      <w:marTop w:val="0"/>
      <w:marBottom w:val="0"/>
      <w:divBdr>
        <w:top w:val="none" w:sz="0" w:space="0" w:color="auto"/>
        <w:left w:val="none" w:sz="0" w:space="0" w:color="auto"/>
        <w:bottom w:val="none" w:sz="0" w:space="0" w:color="auto"/>
        <w:right w:val="none" w:sz="0" w:space="0" w:color="auto"/>
      </w:divBdr>
    </w:div>
    <w:div w:id="1551116771">
      <w:bodyDiv w:val="1"/>
      <w:marLeft w:val="0"/>
      <w:marRight w:val="0"/>
      <w:marTop w:val="0"/>
      <w:marBottom w:val="0"/>
      <w:divBdr>
        <w:top w:val="none" w:sz="0" w:space="0" w:color="auto"/>
        <w:left w:val="none" w:sz="0" w:space="0" w:color="auto"/>
        <w:bottom w:val="none" w:sz="0" w:space="0" w:color="auto"/>
        <w:right w:val="none" w:sz="0" w:space="0" w:color="auto"/>
      </w:divBdr>
    </w:div>
    <w:div w:id="1551500318">
      <w:bodyDiv w:val="1"/>
      <w:marLeft w:val="0"/>
      <w:marRight w:val="0"/>
      <w:marTop w:val="0"/>
      <w:marBottom w:val="0"/>
      <w:divBdr>
        <w:top w:val="none" w:sz="0" w:space="0" w:color="auto"/>
        <w:left w:val="none" w:sz="0" w:space="0" w:color="auto"/>
        <w:bottom w:val="none" w:sz="0" w:space="0" w:color="auto"/>
        <w:right w:val="none" w:sz="0" w:space="0" w:color="auto"/>
      </w:divBdr>
    </w:div>
    <w:div w:id="1552380055">
      <w:bodyDiv w:val="1"/>
      <w:marLeft w:val="0"/>
      <w:marRight w:val="0"/>
      <w:marTop w:val="0"/>
      <w:marBottom w:val="0"/>
      <w:divBdr>
        <w:top w:val="none" w:sz="0" w:space="0" w:color="auto"/>
        <w:left w:val="none" w:sz="0" w:space="0" w:color="auto"/>
        <w:bottom w:val="none" w:sz="0" w:space="0" w:color="auto"/>
        <w:right w:val="none" w:sz="0" w:space="0" w:color="auto"/>
      </w:divBdr>
    </w:div>
    <w:div w:id="1552427546">
      <w:bodyDiv w:val="1"/>
      <w:marLeft w:val="0"/>
      <w:marRight w:val="0"/>
      <w:marTop w:val="0"/>
      <w:marBottom w:val="0"/>
      <w:divBdr>
        <w:top w:val="none" w:sz="0" w:space="0" w:color="auto"/>
        <w:left w:val="none" w:sz="0" w:space="0" w:color="auto"/>
        <w:bottom w:val="none" w:sz="0" w:space="0" w:color="auto"/>
        <w:right w:val="none" w:sz="0" w:space="0" w:color="auto"/>
      </w:divBdr>
    </w:div>
    <w:div w:id="1552618661">
      <w:bodyDiv w:val="1"/>
      <w:marLeft w:val="0"/>
      <w:marRight w:val="0"/>
      <w:marTop w:val="0"/>
      <w:marBottom w:val="0"/>
      <w:divBdr>
        <w:top w:val="none" w:sz="0" w:space="0" w:color="auto"/>
        <w:left w:val="none" w:sz="0" w:space="0" w:color="auto"/>
        <w:bottom w:val="none" w:sz="0" w:space="0" w:color="auto"/>
        <w:right w:val="none" w:sz="0" w:space="0" w:color="auto"/>
      </w:divBdr>
    </w:div>
    <w:div w:id="1552765917">
      <w:bodyDiv w:val="1"/>
      <w:marLeft w:val="0"/>
      <w:marRight w:val="0"/>
      <w:marTop w:val="0"/>
      <w:marBottom w:val="0"/>
      <w:divBdr>
        <w:top w:val="none" w:sz="0" w:space="0" w:color="auto"/>
        <w:left w:val="none" w:sz="0" w:space="0" w:color="auto"/>
        <w:bottom w:val="none" w:sz="0" w:space="0" w:color="auto"/>
        <w:right w:val="none" w:sz="0" w:space="0" w:color="auto"/>
      </w:divBdr>
    </w:div>
    <w:div w:id="1552887078">
      <w:bodyDiv w:val="1"/>
      <w:marLeft w:val="0"/>
      <w:marRight w:val="0"/>
      <w:marTop w:val="0"/>
      <w:marBottom w:val="0"/>
      <w:divBdr>
        <w:top w:val="none" w:sz="0" w:space="0" w:color="auto"/>
        <w:left w:val="none" w:sz="0" w:space="0" w:color="auto"/>
        <w:bottom w:val="none" w:sz="0" w:space="0" w:color="auto"/>
        <w:right w:val="none" w:sz="0" w:space="0" w:color="auto"/>
      </w:divBdr>
    </w:div>
    <w:div w:id="1553075701">
      <w:bodyDiv w:val="1"/>
      <w:marLeft w:val="0"/>
      <w:marRight w:val="0"/>
      <w:marTop w:val="0"/>
      <w:marBottom w:val="0"/>
      <w:divBdr>
        <w:top w:val="none" w:sz="0" w:space="0" w:color="auto"/>
        <w:left w:val="none" w:sz="0" w:space="0" w:color="auto"/>
        <w:bottom w:val="none" w:sz="0" w:space="0" w:color="auto"/>
        <w:right w:val="none" w:sz="0" w:space="0" w:color="auto"/>
      </w:divBdr>
    </w:div>
    <w:div w:id="1553300704">
      <w:bodyDiv w:val="1"/>
      <w:marLeft w:val="0"/>
      <w:marRight w:val="0"/>
      <w:marTop w:val="0"/>
      <w:marBottom w:val="0"/>
      <w:divBdr>
        <w:top w:val="none" w:sz="0" w:space="0" w:color="auto"/>
        <w:left w:val="none" w:sz="0" w:space="0" w:color="auto"/>
        <w:bottom w:val="none" w:sz="0" w:space="0" w:color="auto"/>
        <w:right w:val="none" w:sz="0" w:space="0" w:color="auto"/>
      </w:divBdr>
    </w:div>
    <w:div w:id="1553542429">
      <w:bodyDiv w:val="1"/>
      <w:marLeft w:val="0"/>
      <w:marRight w:val="0"/>
      <w:marTop w:val="0"/>
      <w:marBottom w:val="0"/>
      <w:divBdr>
        <w:top w:val="none" w:sz="0" w:space="0" w:color="auto"/>
        <w:left w:val="none" w:sz="0" w:space="0" w:color="auto"/>
        <w:bottom w:val="none" w:sz="0" w:space="0" w:color="auto"/>
        <w:right w:val="none" w:sz="0" w:space="0" w:color="auto"/>
      </w:divBdr>
    </w:div>
    <w:div w:id="1554196487">
      <w:bodyDiv w:val="1"/>
      <w:marLeft w:val="0"/>
      <w:marRight w:val="0"/>
      <w:marTop w:val="0"/>
      <w:marBottom w:val="0"/>
      <w:divBdr>
        <w:top w:val="none" w:sz="0" w:space="0" w:color="auto"/>
        <w:left w:val="none" w:sz="0" w:space="0" w:color="auto"/>
        <w:bottom w:val="none" w:sz="0" w:space="0" w:color="auto"/>
        <w:right w:val="none" w:sz="0" w:space="0" w:color="auto"/>
      </w:divBdr>
    </w:div>
    <w:div w:id="1554539562">
      <w:bodyDiv w:val="1"/>
      <w:marLeft w:val="0"/>
      <w:marRight w:val="0"/>
      <w:marTop w:val="0"/>
      <w:marBottom w:val="0"/>
      <w:divBdr>
        <w:top w:val="none" w:sz="0" w:space="0" w:color="auto"/>
        <w:left w:val="none" w:sz="0" w:space="0" w:color="auto"/>
        <w:bottom w:val="none" w:sz="0" w:space="0" w:color="auto"/>
        <w:right w:val="none" w:sz="0" w:space="0" w:color="auto"/>
      </w:divBdr>
    </w:div>
    <w:div w:id="1554776080">
      <w:bodyDiv w:val="1"/>
      <w:marLeft w:val="0"/>
      <w:marRight w:val="0"/>
      <w:marTop w:val="0"/>
      <w:marBottom w:val="0"/>
      <w:divBdr>
        <w:top w:val="none" w:sz="0" w:space="0" w:color="auto"/>
        <w:left w:val="none" w:sz="0" w:space="0" w:color="auto"/>
        <w:bottom w:val="none" w:sz="0" w:space="0" w:color="auto"/>
        <w:right w:val="none" w:sz="0" w:space="0" w:color="auto"/>
      </w:divBdr>
    </w:div>
    <w:div w:id="1556231556">
      <w:bodyDiv w:val="1"/>
      <w:marLeft w:val="0"/>
      <w:marRight w:val="0"/>
      <w:marTop w:val="0"/>
      <w:marBottom w:val="0"/>
      <w:divBdr>
        <w:top w:val="none" w:sz="0" w:space="0" w:color="auto"/>
        <w:left w:val="none" w:sz="0" w:space="0" w:color="auto"/>
        <w:bottom w:val="none" w:sz="0" w:space="0" w:color="auto"/>
        <w:right w:val="none" w:sz="0" w:space="0" w:color="auto"/>
      </w:divBdr>
    </w:div>
    <w:div w:id="1556353791">
      <w:bodyDiv w:val="1"/>
      <w:marLeft w:val="0"/>
      <w:marRight w:val="0"/>
      <w:marTop w:val="0"/>
      <w:marBottom w:val="0"/>
      <w:divBdr>
        <w:top w:val="none" w:sz="0" w:space="0" w:color="auto"/>
        <w:left w:val="none" w:sz="0" w:space="0" w:color="auto"/>
        <w:bottom w:val="none" w:sz="0" w:space="0" w:color="auto"/>
        <w:right w:val="none" w:sz="0" w:space="0" w:color="auto"/>
      </w:divBdr>
    </w:div>
    <w:div w:id="1558079402">
      <w:bodyDiv w:val="1"/>
      <w:marLeft w:val="0"/>
      <w:marRight w:val="0"/>
      <w:marTop w:val="0"/>
      <w:marBottom w:val="0"/>
      <w:divBdr>
        <w:top w:val="none" w:sz="0" w:space="0" w:color="auto"/>
        <w:left w:val="none" w:sz="0" w:space="0" w:color="auto"/>
        <w:bottom w:val="none" w:sz="0" w:space="0" w:color="auto"/>
        <w:right w:val="none" w:sz="0" w:space="0" w:color="auto"/>
      </w:divBdr>
    </w:div>
    <w:div w:id="1558542557">
      <w:bodyDiv w:val="1"/>
      <w:marLeft w:val="0"/>
      <w:marRight w:val="0"/>
      <w:marTop w:val="0"/>
      <w:marBottom w:val="0"/>
      <w:divBdr>
        <w:top w:val="none" w:sz="0" w:space="0" w:color="auto"/>
        <w:left w:val="none" w:sz="0" w:space="0" w:color="auto"/>
        <w:bottom w:val="none" w:sz="0" w:space="0" w:color="auto"/>
        <w:right w:val="none" w:sz="0" w:space="0" w:color="auto"/>
      </w:divBdr>
    </w:div>
    <w:div w:id="1558736177">
      <w:bodyDiv w:val="1"/>
      <w:marLeft w:val="0"/>
      <w:marRight w:val="0"/>
      <w:marTop w:val="0"/>
      <w:marBottom w:val="0"/>
      <w:divBdr>
        <w:top w:val="none" w:sz="0" w:space="0" w:color="auto"/>
        <w:left w:val="none" w:sz="0" w:space="0" w:color="auto"/>
        <w:bottom w:val="none" w:sz="0" w:space="0" w:color="auto"/>
        <w:right w:val="none" w:sz="0" w:space="0" w:color="auto"/>
      </w:divBdr>
    </w:div>
    <w:div w:id="1558785608">
      <w:bodyDiv w:val="1"/>
      <w:marLeft w:val="0"/>
      <w:marRight w:val="0"/>
      <w:marTop w:val="0"/>
      <w:marBottom w:val="0"/>
      <w:divBdr>
        <w:top w:val="none" w:sz="0" w:space="0" w:color="auto"/>
        <w:left w:val="none" w:sz="0" w:space="0" w:color="auto"/>
        <w:bottom w:val="none" w:sz="0" w:space="0" w:color="auto"/>
        <w:right w:val="none" w:sz="0" w:space="0" w:color="auto"/>
      </w:divBdr>
    </w:div>
    <w:div w:id="1559124275">
      <w:bodyDiv w:val="1"/>
      <w:marLeft w:val="0"/>
      <w:marRight w:val="0"/>
      <w:marTop w:val="0"/>
      <w:marBottom w:val="0"/>
      <w:divBdr>
        <w:top w:val="none" w:sz="0" w:space="0" w:color="auto"/>
        <w:left w:val="none" w:sz="0" w:space="0" w:color="auto"/>
        <w:bottom w:val="none" w:sz="0" w:space="0" w:color="auto"/>
        <w:right w:val="none" w:sz="0" w:space="0" w:color="auto"/>
      </w:divBdr>
    </w:div>
    <w:div w:id="1559129198">
      <w:bodyDiv w:val="1"/>
      <w:marLeft w:val="0"/>
      <w:marRight w:val="0"/>
      <w:marTop w:val="0"/>
      <w:marBottom w:val="0"/>
      <w:divBdr>
        <w:top w:val="none" w:sz="0" w:space="0" w:color="auto"/>
        <w:left w:val="none" w:sz="0" w:space="0" w:color="auto"/>
        <w:bottom w:val="none" w:sz="0" w:space="0" w:color="auto"/>
        <w:right w:val="none" w:sz="0" w:space="0" w:color="auto"/>
      </w:divBdr>
    </w:div>
    <w:div w:id="1559508568">
      <w:bodyDiv w:val="1"/>
      <w:marLeft w:val="0"/>
      <w:marRight w:val="0"/>
      <w:marTop w:val="0"/>
      <w:marBottom w:val="0"/>
      <w:divBdr>
        <w:top w:val="none" w:sz="0" w:space="0" w:color="auto"/>
        <w:left w:val="none" w:sz="0" w:space="0" w:color="auto"/>
        <w:bottom w:val="none" w:sz="0" w:space="0" w:color="auto"/>
        <w:right w:val="none" w:sz="0" w:space="0" w:color="auto"/>
      </w:divBdr>
    </w:div>
    <w:div w:id="1560435444">
      <w:bodyDiv w:val="1"/>
      <w:marLeft w:val="0"/>
      <w:marRight w:val="0"/>
      <w:marTop w:val="0"/>
      <w:marBottom w:val="0"/>
      <w:divBdr>
        <w:top w:val="none" w:sz="0" w:space="0" w:color="auto"/>
        <w:left w:val="none" w:sz="0" w:space="0" w:color="auto"/>
        <w:bottom w:val="none" w:sz="0" w:space="0" w:color="auto"/>
        <w:right w:val="none" w:sz="0" w:space="0" w:color="auto"/>
      </w:divBdr>
    </w:div>
    <w:div w:id="1560632160">
      <w:bodyDiv w:val="1"/>
      <w:marLeft w:val="0"/>
      <w:marRight w:val="0"/>
      <w:marTop w:val="0"/>
      <w:marBottom w:val="0"/>
      <w:divBdr>
        <w:top w:val="none" w:sz="0" w:space="0" w:color="auto"/>
        <w:left w:val="none" w:sz="0" w:space="0" w:color="auto"/>
        <w:bottom w:val="none" w:sz="0" w:space="0" w:color="auto"/>
        <w:right w:val="none" w:sz="0" w:space="0" w:color="auto"/>
      </w:divBdr>
    </w:div>
    <w:div w:id="1560941202">
      <w:bodyDiv w:val="1"/>
      <w:marLeft w:val="0"/>
      <w:marRight w:val="0"/>
      <w:marTop w:val="0"/>
      <w:marBottom w:val="0"/>
      <w:divBdr>
        <w:top w:val="none" w:sz="0" w:space="0" w:color="auto"/>
        <w:left w:val="none" w:sz="0" w:space="0" w:color="auto"/>
        <w:bottom w:val="none" w:sz="0" w:space="0" w:color="auto"/>
        <w:right w:val="none" w:sz="0" w:space="0" w:color="auto"/>
      </w:divBdr>
    </w:div>
    <w:div w:id="1561095958">
      <w:bodyDiv w:val="1"/>
      <w:marLeft w:val="0"/>
      <w:marRight w:val="0"/>
      <w:marTop w:val="0"/>
      <w:marBottom w:val="0"/>
      <w:divBdr>
        <w:top w:val="none" w:sz="0" w:space="0" w:color="auto"/>
        <w:left w:val="none" w:sz="0" w:space="0" w:color="auto"/>
        <w:bottom w:val="none" w:sz="0" w:space="0" w:color="auto"/>
        <w:right w:val="none" w:sz="0" w:space="0" w:color="auto"/>
      </w:divBdr>
    </w:div>
    <w:div w:id="1561358132">
      <w:bodyDiv w:val="1"/>
      <w:marLeft w:val="0"/>
      <w:marRight w:val="0"/>
      <w:marTop w:val="0"/>
      <w:marBottom w:val="0"/>
      <w:divBdr>
        <w:top w:val="none" w:sz="0" w:space="0" w:color="auto"/>
        <w:left w:val="none" w:sz="0" w:space="0" w:color="auto"/>
        <w:bottom w:val="none" w:sz="0" w:space="0" w:color="auto"/>
        <w:right w:val="none" w:sz="0" w:space="0" w:color="auto"/>
      </w:divBdr>
    </w:div>
    <w:div w:id="1561362140">
      <w:bodyDiv w:val="1"/>
      <w:marLeft w:val="0"/>
      <w:marRight w:val="0"/>
      <w:marTop w:val="0"/>
      <w:marBottom w:val="0"/>
      <w:divBdr>
        <w:top w:val="none" w:sz="0" w:space="0" w:color="auto"/>
        <w:left w:val="none" w:sz="0" w:space="0" w:color="auto"/>
        <w:bottom w:val="none" w:sz="0" w:space="0" w:color="auto"/>
        <w:right w:val="none" w:sz="0" w:space="0" w:color="auto"/>
      </w:divBdr>
    </w:div>
    <w:div w:id="1561407520">
      <w:bodyDiv w:val="1"/>
      <w:marLeft w:val="0"/>
      <w:marRight w:val="0"/>
      <w:marTop w:val="0"/>
      <w:marBottom w:val="0"/>
      <w:divBdr>
        <w:top w:val="none" w:sz="0" w:space="0" w:color="auto"/>
        <w:left w:val="none" w:sz="0" w:space="0" w:color="auto"/>
        <w:bottom w:val="none" w:sz="0" w:space="0" w:color="auto"/>
        <w:right w:val="none" w:sz="0" w:space="0" w:color="auto"/>
      </w:divBdr>
    </w:div>
    <w:div w:id="1562014153">
      <w:bodyDiv w:val="1"/>
      <w:marLeft w:val="0"/>
      <w:marRight w:val="0"/>
      <w:marTop w:val="0"/>
      <w:marBottom w:val="0"/>
      <w:divBdr>
        <w:top w:val="none" w:sz="0" w:space="0" w:color="auto"/>
        <w:left w:val="none" w:sz="0" w:space="0" w:color="auto"/>
        <w:bottom w:val="none" w:sz="0" w:space="0" w:color="auto"/>
        <w:right w:val="none" w:sz="0" w:space="0" w:color="auto"/>
      </w:divBdr>
    </w:div>
    <w:div w:id="1562211834">
      <w:bodyDiv w:val="1"/>
      <w:marLeft w:val="0"/>
      <w:marRight w:val="0"/>
      <w:marTop w:val="0"/>
      <w:marBottom w:val="0"/>
      <w:divBdr>
        <w:top w:val="none" w:sz="0" w:space="0" w:color="auto"/>
        <w:left w:val="none" w:sz="0" w:space="0" w:color="auto"/>
        <w:bottom w:val="none" w:sz="0" w:space="0" w:color="auto"/>
        <w:right w:val="none" w:sz="0" w:space="0" w:color="auto"/>
      </w:divBdr>
    </w:div>
    <w:div w:id="1562717191">
      <w:bodyDiv w:val="1"/>
      <w:marLeft w:val="0"/>
      <w:marRight w:val="0"/>
      <w:marTop w:val="0"/>
      <w:marBottom w:val="0"/>
      <w:divBdr>
        <w:top w:val="none" w:sz="0" w:space="0" w:color="auto"/>
        <w:left w:val="none" w:sz="0" w:space="0" w:color="auto"/>
        <w:bottom w:val="none" w:sz="0" w:space="0" w:color="auto"/>
        <w:right w:val="none" w:sz="0" w:space="0" w:color="auto"/>
      </w:divBdr>
    </w:div>
    <w:div w:id="1563057499">
      <w:bodyDiv w:val="1"/>
      <w:marLeft w:val="0"/>
      <w:marRight w:val="0"/>
      <w:marTop w:val="0"/>
      <w:marBottom w:val="0"/>
      <w:divBdr>
        <w:top w:val="none" w:sz="0" w:space="0" w:color="auto"/>
        <w:left w:val="none" w:sz="0" w:space="0" w:color="auto"/>
        <w:bottom w:val="none" w:sz="0" w:space="0" w:color="auto"/>
        <w:right w:val="none" w:sz="0" w:space="0" w:color="auto"/>
      </w:divBdr>
    </w:div>
    <w:div w:id="1563180139">
      <w:bodyDiv w:val="1"/>
      <w:marLeft w:val="0"/>
      <w:marRight w:val="0"/>
      <w:marTop w:val="0"/>
      <w:marBottom w:val="0"/>
      <w:divBdr>
        <w:top w:val="none" w:sz="0" w:space="0" w:color="auto"/>
        <w:left w:val="none" w:sz="0" w:space="0" w:color="auto"/>
        <w:bottom w:val="none" w:sz="0" w:space="0" w:color="auto"/>
        <w:right w:val="none" w:sz="0" w:space="0" w:color="auto"/>
      </w:divBdr>
    </w:div>
    <w:div w:id="1563520597">
      <w:bodyDiv w:val="1"/>
      <w:marLeft w:val="0"/>
      <w:marRight w:val="0"/>
      <w:marTop w:val="0"/>
      <w:marBottom w:val="0"/>
      <w:divBdr>
        <w:top w:val="none" w:sz="0" w:space="0" w:color="auto"/>
        <w:left w:val="none" w:sz="0" w:space="0" w:color="auto"/>
        <w:bottom w:val="none" w:sz="0" w:space="0" w:color="auto"/>
        <w:right w:val="none" w:sz="0" w:space="0" w:color="auto"/>
      </w:divBdr>
    </w:div>
    <w:div w:id="1563754526">
      <w:bodyDiv w:val="1"/>
      <w:marLeft w:val="0"/>
      <w:marRight w:val="0"/>
      <w:marTop w:val="0"/>
      <w:marBottom w:val="0"/>
      <w:divBdr>
        <w:top w:val="none" w:sz="0" w:space="0" w:color="auto"/>
        <w:left w:val="none" w:sz="0" w:space="0" w:color="auto"/>
        <w:bottom w:val="none" w:sz="0" w:space="0" w:color="auto"/>
        <w:right w:val="none" w:sz="0" w:space="0" w:color="auto"/>
      </w:divBdr>
    </w:div>
    <w:div w:id="1564097373">
      <w:bodyDiv w:val="1"/>
      <w:marLeft w:val="0"/>
      <w:marRight w:val="0"/>
      <w:marTop w:val="0"/>
      <w:marBottom w:val="0"/>
      <w:divBdr>
        <w:top w:val="none" w:sz="0" w:space="0" w:color="auto"/>
        <w:left w:val="none" w:sz="0" w:space="0" w:color="auto"/>
        <w:bottom w:val="none" w:sz="0" w:space="0" w:color="auto"/>
        <w:right w:val="none" w:sz="0" w:space="0" w:color="auto"/>
      </w:divBdr>
    </w:div>
    <w:div w:id="1564372829">
      <w:bodyDiv w:val="1"/>
      <w:marLeft w:val="0"/>
      <w:marRight w:val="0"/>
      <w:marTop w:val="0"/>
      <w:marBottom w:val="0"/>
      <w:divBdr>
        <w:top w:val="none" w:sz="0" w:space="0" w:color="auto"/>
        <w:left w:val="none" w:sz="0" w:space="0" w:color="auto"/>
        <w:bottom w:val="none" w:sz="0" w:space="0" w:color="auto"/>
        <w:right w:val="none" w:sz="0" w:space="0" w:color="auto"/>
      </w:divBdr>
    </w:div>
    <w:div w:id="1564606467">
      <w:bodyDiv w:val="1"/>
      <w:marLeft w:val="0"/>
      <w:marRight w:val="0"/>
      <w:marTop w:val="0"/>
      <w:marBottom w:val="0"/>
      <w:divBdr>
        <w:top w:val="none" w:sz="0" w:space="0" w:color="auto"/>
        <w:left w:val="none" w:sz="0" w:space="0" w:color="auto"/>
        <w:bottom w:val="none" w:sz="0" w:space="0" w:color="auto"/>
        <w:right w:val="none" w:sz="0" w:space="0" w:color="auto"/>
      </w:divBdr>
    </w:div>
    <w:div w:id="1564871593">
      <w:bodyDiv w:val="1"/>
      <w:marLeft w:val="0"/>
      <w:marRight w:val="0"/>
      <w:marTop w:val="0"/>
      <w:marBottom w:val="0"/>
      <w:divBdr>
        <w:top w:val="none" w:sz="0" w:space="0" w:color="auto"/>
        <w:left w:val="none" w:sz="0" w:space="0" w:color="auto"/>
        <w:bottom w:val="none" w:sz="0" w:space="0" w:color="auto"/>
        <w:right w:val="none" w:sz="0" w:space="0" w:color="auto"/>
      </w:divBdr>
    </w:div>
    <w:div w:id="1565027328">
      <w:bodyDiv w:val="1"/>
      <w:marLeft w:val="0"/>
      <w:marRight w:val="0"/>
      <w:marTop w:val="0"/>
      <w:marBottom w:val="0"/>
      <w:divBdr>
        <w:top w:val="none" w:sz="0" w:space="0" w:color="auto"/>
        <w:left w:val="none" w:sz="0" w:space="0" w:color="auto"/>
        <w:bottom w:val="none" w:sz="0" w:space="0" w:color="auto"/>
        <w:right w:val="none" w:sz="0" w:space="0" w:color="auto"/>
      </w:divBdr>
    </w:div>
    <w:div w:id="1565068771">
      <w:bodyDiv w:val="1"/>
      <w:marLeft w:val="0"/>
      <w:marRight w:val="0"/>
      <w:marTop w:val="0"/>
      <w:marBottom w:val="0"/>
      <w:divBdr>
        <w:top w:val="none" w:sz="0" w:space="0" w:color="auto"/>
        <w:left w:val="none" w:sz="0" w:space="0" w:color="auto"/>
        <w:bottom w:val="none" w:sz="0" w:space="0" w:color="auto"/>
        <w:right w:val="none" w:sz="0" w:space="0" w:color="auto"/>
      </w:divBdr>
    </w:div>
    <w:div w:id="1565096102">
      <w:bodyDiv w:val="1"/>
      <w:marLeft w:val="0"/>
      <w:marRight w:val="0"/>
      <w:marTop w:val="0"/>
      <w:marBottom w:val="0"/>
      <w:divBdr>
        <w:top w:val="none" w:sz="0" w:space="0" w:color="auto"/>
        <w:left w:val="none" w:sz="0" w:space="0" w:color="auto"/>
        <w:bottom w:val="none" w:sz="0" w:space="0" w:color="auto"/>
        <w:right w:val="none" w:sz="0" w:space="0" w:color="auto"/>
      </w:divBdr>
    </w:div>
    <w:div w:id="1565481845">
      <w:bodyDiv w:val="1"/>
      <w:marLeft w:val="0"/>
      <w:marRight w:val="0"/>
      <w:marTop w:val="0"/>
      <w:marBottom w:val="0"/>
      <w:divBdr>
        <w:top w:val="none" w:sz="0" w:space="0" w:color="auto"/>
        <w:left w:val="none" w:sz="0" w:space="0" w:color="auto"/>
        <w:bottom w:val="none" w:sz="0" w:space="0" w:color="auto"/>
        <w:right w:val="none" w:sz="0" w:space="0" w:color="auto"/>
      </w:divBdr>
    </w:div>
    <w:div w:id="1565532704">
      <w:bodyDiv w:val="1"/>
      <w:marLeft w:val="0"/>
      <w:marRight w:val="0"/>
      <w:marTop w:val="0"/>
      <w:marBottom w:val="0"/>
      <w:divBdr>
        <w:top w:val="none" w:sz="0" w:space="0" w:color="auto"/>
        <w:left w:val="none" w:sz="0" w:space="0" w:color="auto"/>
        <w:bottom w:val="none" w:sz="0" w:space="0" w:color="auto"/>
        <w:right w:val="none" w:sz="0" w:space="0" w:color="auto"/>
      </w:divBdr>
    </w:div>
    <w:div w:id="1565751829">
      <w:bodyDiv w:val="1"/>
      <w:marLeft w:val="0"/>
      <w:marRight w:val="0"/>
      <w:marTop w:val="0"/>
      <w:marBottom w:val="0"/>
      <w:divBdr>
        <w:top w:val="none" w:sz="0" w:space="0" w:color="auto"/>
        <w:left w:val="none" w:sz="0" w:space="0" w:color="auto"/>
        <w:bottom w:val="none" w:sz="0" w:space="0" w:color="auto"/>
        <w:right w:val="none" w:sz="0" w:space="0" w:color="auto"/>
      </w:divBdr>
    </w:div>
    <w:div w:id="1565872808">
      <w:bodyDiv w:val="1"/>
      <w:marLeft w:val="0"/>
      <w:marRight w:val="0"/>
      <w:marTop w:val="0"/>
      <w:marBottom w:val="0"/>
      <w:divBdr>
        <w:top w:val="none" w:sz="0" w:space="0" w:color="auto"/>
        <w:left w:val="none" w:sz="0" w:space="0" w:color="auto"/>
        <w:bottom w:val="none" w:sz="0" w:space="0" w:color="auto"/>
        <w:right w:val="none" w:sz="0" w:space="0" w:color="auto"/>
      </w:divBdr>
      <w:divsChild>
        <w:div w:id="1565724799">
          <w:marLeft w:val="480"/>
          <w:marRight w:val="0"/>
          <w:marTop w:val="0"/>
          <w:marBottom w:val="0"/>
          <w:divBdr>
            <w:top w:val="none" w:sz="0" w:space="0" w:color="auto"/>
            <w:left w:val="none" w:sz="0" w:space="0" w:color="auto"/>
            <w:bottom w:val="none" w:sz="0" w:space="0" w:color="auto"/>
            <w:right w:val="none" w:sz="0" w:space="0" w:color="auto"/>
          </w:divBdr>
        </w:div>
        <w:div w:id="1395591464">
          <w:marLeft w:val="480"/>
          <w:marRight w:val="0"/>
          <w:marTop w:val="0"/>
          <w:marBottom w:val="0"/>
          <w:divBdr>
            <w:top w:val="none" w:sz="0" w:space="0" w:color="auto"/>
            <w:left w:val="none" w:sz="0" w:space="0" w:color="auto"/>
            <w:bottom w:val="none" w:sz="0" w:space="0" w:color="auto"/>
            <w:right w:val="none" w:sz="0" w:space="0" w:color="auto"/>
          </w:divBdr>
        </w:div>
        <w:div w:id="1500996080">
          <w:marLeft w:val="480"/>
          <w:marRight w:val="0"/>
          <w:marTop w:val="0"/>
          <w:marBottom w:val="0"/>
          <w:divBdr>
            <w:top w:val="none" w:sz="0" w:space="0" w:color="auto"/>
            <w:left w:val="none" w:sz="0" w:space="0" w:color="auto"/>
            <w:bottom w:val="none" w:sz="0" w:space="0" w:color="auto"/>
            <w:right w:val="none" w:sz="0" w:space="0" w:color="auto"/>
          </w:divBdr>
        </w:div>
        <w:div w:id="1330912374">
          <w:marLeft w:val="480"/>
          <w:marRight w:val="0"/>
          <w:marTop w:val="0"/>
          <w:marBottom w:val="0"/>
          <w:divBdr>
            <w:top w:val="none" w:sz="0" w:space="0" w:color="auto"/>
            <w:left w:val="none" w:sz="0" w:space="0" w:color="auto"/>
            <w:bottom w:val="none" w:sz="0" w:space="0" w:color="auto"/>
            <w:right w:val="none" w:sz="0" w:space="0" w:color="auto"/>
          </w:divBdr>
        </w:div>
        <w:div w:id="1833640097">
          <w:marLeft w:val="480"/>
          <w:marRight w:val="0"/>
          <w:marTop w:val="0"/>
          <w:marBottom w:val="0"/>
          <w:divBdr>
            <w:top w:val="none" w:sz="0" w:space="0" w:color="auto"/>
            <w:left w:val="none" w:sz="0" w:space="0" w:color="auto"/>
            <w:bottom w:val="none" w:sz="0" w:space="0" w:color="auto"/>
            <w:right w:val="none" w:sz="0" w:space="0" w:color="auto"/>
          </w:divBdr>
        </w:div>
        <w:div w:id="1282221538">
          <w:marLeft w:val="480"/>
          <w:marRight w:val="0"/>
          <w:marTop w:val="0"/>
          <w:marBottom w:val="0"/>
          <w:divBdr>
            <w:top w:val="none" w:sz="0" w:space="0" w:color="auto"/>
            <w:left w:val="none" w:sz="0" w:space="0" w:color="auto"/>
            <w:bottom w:val="none" w:sz="0" w:space="0" w:color="auto"/>
            <w:right w:val="none" w:sz="0" w:space="0" w:color="auto"/>
          </w:divBdr>
        </w:div>
        <w:div w:id="1847472562">
          <w:marLeft w:val="480"/>
          <w:marRight w:val="0"/>
          <w:marTop w:val="0"/>
          <w:marBottom w:val="0"/>
          <w:divBdr>
            <w:top w:val="none" w:sz="0" w:space="0" w:color="auto"/>
            <w:left w:val="none" w:sz="0" w:space="0" w:color="auto"/>
            <w:bottom w:val="none" w:sz="0" w:space="0" w:color="auto"/>
            <w:right w:val="none" w:sz="0" w:space="0" w:color="auto"/>
          </w:divBdr>
        </w:div>
        <w:div w:id="160508105">
          <w:marLeft w:val="480"/>
          <w:marRight w:val="0"/>
          <w:marTop w:val="0"/>
          <w:marBottom w:val="0"/>
          <w:divBdr>
            <w:top w:val="none" w:sz="0" w:space="0" w:color="auto"/>
            <w:left w:val="none" w:sz="0" w:space="0" w:color="auto"/>
            <w:bottom w:val="none" w:sz="0" w:space="0" w:color="auto"/>
            <w:right w:val="none" w:sz="0" w:space="0" w:color="auto"/>
          </w:divBdr>
        </w:div>
        <w:div w:id="1089741461">
          <w:marLeft w:val="480"/>
          <w:marRight w:val="0"/>
          <w:marTop w:val="0"/>
          <w:marBottom w:val="0"/>
          <w:divBdr>
            <w:top w:val="none" w:sz="0" w:space="0" w:color="auto"/>
            <w:left w:val="none" w:sz="0" w:space="0" w:color="auto"/>
            <w:bottom w:val="none" w:sz="0" w:space="0" w:color="auto"/>
            <w:right w:val="none" w:sz="0" w:space="0" w:color="auto"/>
          </w:divBdr>
        </w:div>
        <w:div w:id="923956073">
          <w:marLeft w:val="480"/>
          <w:marRight w:val="0"/>
          <w:marTop w:val="0"/>
          <w:marBottom w:val="0"/>
          <w:divBdr>
            <w:top w:val="none" w:sz="0" w:space="0" w:color="auto"/>
            <w:left w:val="none" w:sz="0" w:space="0" w:color="auto"/>
            <w:bottom w:val="none" w:sz="0" w:space="0" w:color="auto"/>
            <w:right w:val="none" w:sz="0" w:space="0" w:color="auto"/>
          </w:divBdr>
        </w:div>
        <w:div w:id="1086147912">
          <w:marLeft w:val="480"/>
          <w:marRight w:val="0"/>
          <w:marTop w:val="0"/>
          <w:marBottom w:val="0"/>
          <w:divBdr>
            <w:top w:val="none" w:sz="0" w:space="0" w:color="auto"/>
            <w:left w:val="none" w:sz="0" w:space="0" w:color="auto"/>
            <w:bottom w:val="none" w:sz="0" w:space="0" w:color="auto"/>
            <w:right w:val="none" w:sz="0" w:space="0" w:color="auto"/>
          </w:divBdr>
        </w:div>
        <w:div w:id="1880506334">
          <w:marLeft w:val="480"/>
          <w:marRight w:val="0"/>
          <w:marTop w:val="0"/>
          <w:marBottom w:val="0"/>
          <w:divBdr>
            <w:top w:val="none" w:sz="0" w:space="0" w:color="auto"/>
            <w:left w:val="none" w:sz="0" w:space="0" w:color="auto"/>
            <w:bottom w:val="none" w:sz="0" w:space="0" w:color="auto"/>
            <w:right w:val="none" w:sz="0" w:space="0" w:color="auto"/>
          </w:divBdr>
        </w:div>
        <w:div w:id="1293098404">
          <w:marLeft w:val="480"/>
          <w:marRight w:val="0"/>
          <w:marTop w:val="0"/>
          <w:marBottom w:val="0"/>
          <w:divBdr>
            <w:top w:val="none" w:sz="0" w:space="0" w:color="auto"/>
            <w:left w:val="none" w:sz="0" w:space="0" w:color="auto"/>
            <w:bottom w:val="none" w:sz="0" w:space="0" w:color="auto"/>
            <w:right w:val="none" w:sz="0" w:space="0" w:color="auto"/>
          </w:divBdr>
        </w:div>
        <w:div w:id="1048338740">
          <w:marLeft w:val="480"/>
          <w:marRight w:val="0"/>
          <w:marTop w:val="0"/>
          <w:marBottom w:val="0"/>
          <w:divBdr>
            <w:top w:val="none" w:sz="0" w:space="0" w:color="auto"/>
            <w:left w:val="none" w:sz="0" w:space="0" w:color="auto"/>
            <w:bottom w:val="none" w:sz="0" w:space="0" w:color="auto"/>
            <w:right w:val="none" w:sz="0" w:space="0" w:color="auto"/>
          </w:divBdr>
        </w:div>
        <w:div w:id="780344622">
          <w:marLeft w:val="480"/>
          <w:marRight w:val="0"/>
          <w:marTop w:val="0"/>
          <w:marBottom w:val="0"/>
          <w:divBdr>
            <w:top w:val="none" w:sz="0" w:space="0" w:color="auto"/>
            <w:left w:val="none" w:sz="0" w:space="0" w:color="auto"/>
            <w:bottom w:val="none" w:sz="0" w:space="0" w:color="auto"/>
            <w:right w:val="none" w:sz="0" w:space="0" w:color="auto"/>
          </w:divBdr>
        </w:div>
        <w:div w:id="18826083">
          <w:marLeft w:val="480"/>
          <w:marRight w:val="0"/>
          <w:marTop w:val="0"/>
          <w:marBottom w:val="0"/>
          <w:divBdr>
            <w:top w:val="none" w:sz="0" w:space="0" w:color="auto"/>
            <w:left w:val="none" w:sz="0" w:space="0" w:color="auto"/>
            <w:bottom w:val="none" w:sz="0" w:space="0" w:color="auto"/>
            <w:right w:val="none" w:sz="0" w:space="0" w:color="auto"/>
          </w:divBdr>
        </w:div>
        <w:div w:id="1334795636">
          <w:marLeft w:val="480"/>
          <w:marRight w:val="0"/>
          <w:marTop w:val="0"/>
          <w:marBottom w:val="0"/>
          <w:divBdr>
            <w:top w:val="none" w:sz="0" w:space="0" w:color="auto"/>
            <w:left w:val="none" w:sz="0" w:space="0" w:color="auto"/>
            <w:bottom w:val="none" w:sz="0" w:space="0" w:color="auto"/>
            <w:right w:val="none" w:sz="0" w:space="0" w:color="auto"/>
          </w:divBdr>
        </w:div>
        <w:div w:id="1342049842">
          <w:marLeft w:val="480"/>
          <w:marRight w:val="0"/>
          <w:marTop w:val="0"/>
          <w:marBottom w:val="0"/>
          <w:divBdr>
            <w:top w:val="none" w:sz="0" w:space="0" w:color="auto"/>
            <w:left w:val="none" w:sz="0" w:space="0" w:color="auto"/>
            <w:bottom w:val="none" w:sz="0" w:space="0" w:color="auto"/>
            <w:right w:val="none" w:sz="0" w:space="0" w:color="auto"/>
          </w:divBdr>
        </w:div>
        <w:div w:id="831945923">
          <w:marLeft w:val="480"/>
          <w:marRight w:val="0"/>
          <w:marTop w:val="0"/>
          <w:marBottom w:val="0"/>
          <w:divBdr>
            <w:top w:val="none" w:sz="0" w:space="0" w:color="auto"/>
            <w:left w:val="none" w:sz="0" w:space="0" w:color="auto"/>
            <w:bottom w:val="none" w:sz="0" w:space="0" w:color="auto"/>
            <w:right w:val="none" w:sz="0" w:space="0" w:color="auto"/>
          </w:divBdr>
        </w:div>
        <w:div w:id="2013531053">
          <w:marLeft w:val="480"/>
          <w:marRight w:val="0"/>
          <w:marTop w:val="0"/>
          <w:marBottom w:val="0"/>
          <w:divBdr>
            <w:top w:val="none" w:sz="0" w:space="0" w:color="auto"/>
            <w:left w:val="none" w:sz="0" w:space="0" w:color="auto"/>
            <w:bottom w:val="none" w:sz="0" w:space="0" w:color="auto"/>
            <w:right w:val="none" w:sz="0" w:space="0" w:color="auto"/>
          </w:divBdr>
        </w:div>
        <w:div w:id="2037391995">
          <w:marLeft w:val="480"/>
          <w:marRight w:val="0"/>
          <w:marTop w:val="0"/>
          <w:marBottom w:val="0"/>
          <w:divBdr>
            <w:top w:val="none" w:sz="0" w:space="0" w:color="auto"/>
            <w:left w:val="none" w:sz="0" w:space="0" w:color="auto"/>
            <w:bottom w:val="none" w:sz="0" w:space="0" w:color="auto"/>
            <w:right w:val="none" w:sz="0" w:space="0" w:color="auto"/>
          </w:divBdr>
        </w:div>
        <w:div w:id="1721444158">
          <w:marLeft w:val="480"/>
          <w:marRight w:val="0"/>
          <w:marTop w:val="0"/>
          <w:marBottom w:val="0"/>
          <w:divBdr>
            <w:top w:val="none" w:sz="0" w:space="0" w:color="auto"/>
            <w:left w:val="none" w:sz="0" w:space="0" w:color="auto"/>
            <w:bottom w:val="none" w:sz="0" w:space="0" w:color="auto"/>
            <w:right w:val="none" w:sz="0" w:space="0" w:color="auto"/>
          </w:divBdr>
        </w:div>
        <w:div w:id="2072996678">
          <w:marLeft w:val="480"/>
          <w:marRight w:val="0"/>
          <w:marTop w:val="0"/>
          <w:marBottom w:val="0"/>
          <w:divBdr>
            <w:top w:val="none" w:sz="0" w:space="0" w:color="auto"/>
            <w:left w:val="none" w:sz="0" w:space="0" w:color="auto"/>
            <w:bottom w:val="none" w:sz="0" w:space="0" w:color="auto"/>
            <w:right w:val="none" w:sz="0" w:space="0" w:color="auto"/>
          </w:divBdr>
        </w:div>
        <w:div w:id="121460784">
          <w:marLeft w:val="480"/>
          <w:marRight w:val="0"/>
          <w:marTop w:val="0"/>
          <w:marBottom w:val="0"/>
          <w:divBdr>
            <w:top w:val="none" w:sz="0" w:space="0" w:color="auto"/>
            <w:left w:val="none" w:sz="0" w:space="0" w:color="auto"/>
            <w:bottom w:val="none" w:sz="0" w:space="0" w:color="auto"/>
            <w:right w:val="none" w:sz="0" w:space="0" w:color="auto"/>
          </w:divBdr>
        </w:div>
        <w:div w:id="1354454389">
          <w:marLeft w:val="480"/>
          <w:marRight w:val="0"/>
          <w:marTop w:val="0"/>
          <w:marBottom w:val="0"/>
          <w:divBdr>
            <w:top w:val="none" w:sz="0" w:space="0" w:color="auto"/>
            <w:left w:val="none" w:sz="0" w:space="0" w:color="auto"/>
            <w:bottom w:val="none" w:sz="0" w:space="0" w:color="auto"/>
            <w:right w:val="none" w:sz="0" w:space="0" w:color="auto"/>
          </w:divBdr>
        </w:div>
        <w:div w:id="2112894566">
          <w:marLeft w:val="480"/>
          <w:marRight w:val="0"/>
          <w:marTop w:val="0"/>
          <w:marBottom w:val="0"/>
          <w:divBdr>
            <w:top w:val="none" w:sz="0" w:space="0" w:color="auto"/>
            <w:left w:val="none" w:sz="0" w:space="0" w:color="auto"/>
            <w:bottom w:val="none" w:sz="0" w:space="0" w:color="auto"/>
            <w:right w:val="none" w:sz="0" w:space="0" w:color="auto"/>
          </w:divBdr>
        </w:div>
        <w:div w:id="1965454361">
          <w:marLeft w:val="480"/>
          <w:marRight w:val="0"/>
          <w:marTop w:val="0"/>
          <w:marBottom w:val="0"/>
          <w:divBdr>
            <w:top w:val="none" w:sz="0" w:space="0" w:color="auto"/>
            <w:left w:val="none" w:sz="0" w:space="0" w:color="auto"/>
            <w:bottom w:val="none" w:sz="0" w:space="0" w:color="auto"/>
            <w:right w:val="none" w:sz="0" w:space="0" w:color="auto"/>
          </w:divBdr>
        </w:div>
        <w:div w:id="302540120">
          <w:marLeft w:val="480"/>
          <w:marRight w:val="0"/>
          <w:marTop w:val="0"/>
          <w:marBottom w:val="0"/>
          <w:divBdr>
            <w:top w:val="none" w:sz="0" w:space="0" w:color="auto"/>
            <w:left w:val="none" w:sz="0" w:space="0" w:color="auto"/>
            <w:bottom w:val="none" w:sz="0" w:space="0" w:color="auto"/>
            <w:right w:val="none" w:sz="0" w:space="0" w:color="auto"/>
          </w:divBdr>
        </w:div>
        <w:div w:id="442040481">
          <w:marLeft w:val="480"/>
          <w:marRight w:val="0"/>
          <w:marTop w:val="0"/>
          <w:marBottom w:val="0"/>
          <w:divBdr>
            <w:top w:val="none" w:sz="0" w:space="0" w:color="auto"/>
            <w:left w:val="none" w:sz="0" w:space="0" w:color="auto"/>
            <w:bottom w:val="none" w:sz="0" w:space="0" w:color="auto"/>
            <w:right w:val="none" w:sz="0" w:space="0" w:color="auto"/>
          </w:divBdr>
        </w:div>
        <w:div w:id="866599735">
          <w:marLeft w:val="480"/>
          <w:marRight w:val="0"/>
          <w:marTop w:val="0"/>
          <w:marBottom w:val="0"/>
          <w:divBdr>
            <w:top w:val="none" w:sz="0" w:space="0" w:color="auto"/>
            <w:left w:val="none" w:sz="0" w:space="0" w:color="auto"/>
            <w:bottom w:val="none" w:sz="0" w:space="0" w:color="auto"/>
            <w:right w:val="none" w:sz="0" w:space="0" w:color="auto"/>
          </w:divBdr>
        </w:div>
        <w:div w:id="857505318">
          <w:marLeft w:val="480"/>
          <w:marRight w:val="0"/>
          <w:marTop w:val="0"/>
          <w:marBottom w:val="0"/>
          <w:divBdr>
            <w:top w:val="none" w:sz="0" w:space="0" w:color="auto"/>
            <w:left w:val="none" w:sz="0" w:space="0" w:color="auto"/>
            <w:bottom w:val="none" w:sz="0" w:space="0" w:color="auto"/>
            <w:right w:val="none" w:sz="0" w:space="0" w:color="auto"/>
          </w:divBdr>
        </w:div>
        <w:div w:id="689335756">
          <w:marLeft w:val="480"/>
          <w:marRight w:val="0"/>
          <w:marTop w:val="0"/>
          <w:marBottom w:val="0"/>
          <w:divBdr>
            <w:top w:val="none" w:sz="0" w:space="0" w:color="auto"/>
            <w:left w:val="none" w:sz="0" w:space="0" w:color="auto"/>
            <w:bottom w:val="none" w:sz="0" w:space="0" w:color="auto"/>
            <w:right w:val="none" w:sz="0" w:space="0" w:color="auto"/>
          </w:divBdr>
        </w:div>
        <w:div w:id="1148210199">
          <w:marLeft w:val="480"/>
          <w:marRight w:val="0"/>
          <w:marTop w:val="0"/>
          <w:marBottom w:val="0"/>
          <w:divBdr>
            <w:top w:val="none" w:sz="0" w:space="0" w:color="auto"/>
            <w:left w:val="none" w:sz="0" w:space="0" w:color="auto"/>
            <w:bottom w:val="none" w:sz="0" w:space="0" w:color="auto"/>
            <w:right w:val="none" w:sz="0" w:space="0" w:color="auto"/>
          </w:divBdr>
        </w:div>
        <w:div w:id="724916984">
          <w:marLeft w:val="480"/>
          <w:marRight w:val="0"/>
          <w:marTop w:val="0"/>
          <w:marBottom w:val="0"/>
          <w:divBdr>
            <w:top w:val="none" w:sz="0" w:space="0" w:color="auto"/>
            <w:left w:val="none" w:sz="0" w:space="0" w:color="auto"/>
            <w:bottom w:val="none" w:sz="0" w:space="0" w:color="auto"/>
            <w:right w:val="none" w:sz="0" w:space="0" w:color="auto"/>
          </w:divBdr>
        </w:div>
        <w:div w:id="1940676394">
          <w:marLeft w:val="480"/>
          <w:marRight w:val="0"/>
          <w:marTop w:val="0"/>
          <w:marBottom w:val="0"/>
          <w:divBdr>
            <w:top w:val="none" w:sz="0" w:space="0" w:color="auto"/>
            <w:left w:val="none" w:sz="0" w:space="0" w:color="auto"/>
            <w:bottom w:val="none" w:sz="0" w:space="0" w:color="auto"/>
            <w:right w:val="none" w:sz="0" w:space="0" w:color="auto"/>
          </w:divBdr>
        </w:div>
        <w:div w:id="2049798353">
          <w:marLeft w:val="480"/>
          <w:marRight w:val="0"/>
          <w:marTop w:val="0"/>
          <w:marBottom w:val="0"/>
          <w:divBdr>
            <w:top w:val="none" w:sz="0" w:space="0" w:color="auto"/>
            <w:left w:val="none" w:sz="0" w:space="0" w:color="auto"/>
            <w:bottom w:val="none" w:sz="0" w:space="0" w:color="auto"/>
            <w:right w:val="none" w:sz="0" w:space="0" w:color="auto"/>
          </w:divBdr>
        </w:div>
        <w:div w:id="577445323">
          <w:marLeft w:val="480"/>
          <w:marRight w:val="0"/>
          <w:marTop w:val="0"/>
          <w:marBottom w:val="0"/>
          <w:divBdr>
            <w:top w:val="none" w:sz="0" w:space="0" w:color="auto"/>
            <w:left w:val="none" w:sz="0" w:space="0" w:color="auto"/>
            <w:bottom w:val="none" w:sz="0" w:space="0" w:color="auto"/>
            <w:right w:val="none" w:sz="0" w:space="0" w:color="auto"/>
          </w:divBdr>
        </w:div>
        <w:div w:id="179903109">
          <w:marLeft w:val="480"/>
          <w:marRight w:val="0"/>
          <w:marTop w:val="0"/>
          <w:marBottom w:val="0"/>
          <w:divBdr>
            <w:top w:val="none" w:sz="0" w:space="0" w:color="auto"/>
            <w:left w:val="none" w:sz="0" w:space="0" w:color="auto"/>
            <w:bottom w:val="none" w:sz="0" w:space="0" w:color="auto"/>
            <w:right w:val="none" w:sz="0" w:space="0" w:color="auto"/>
          </w:divBdr>
        </w:div>
        <w:div w:id="34501579">
          <w:marLeft w:val="480"/>
          <w:marRight w:val="0"/>
          <w:marTop w:val="0"/>
          <w:marBottom w:val="0"/>
          <w:divBdr>
            <w:top w:val="none" w:sz="0" w:space="0" w:color="auto"/>
            <w:left w:val="none" w:sz="0" w:space="0" w:color="auto"/>
            <w:bottom w:val="none" w:sz="0" w:space="0" w:color="auto"/>
            <w:right w:val="none" w:sz="0" w:space="0" w:color="auto"/>
          </w:divBdr>
        </w:div>
        <w:div w:id="1517184979">
          <w:marLeft w:val="480"/>
          <w:marRight w:val="0"/>
          <w:marTop w:val="0"/>
          <w:marBottom w:val="0"/>
          <w:divBdr>
            <w:top w:val="none" w:sz="0" w:space="0" w:color="auto"/>
            <w:left w:val="none" w:sz="0" w:space="0" w:color="auto"/>
            <w:bottom w:val="none" w:sz="0" w:space="0" w:color="auto"/>
            <w:right w:val="none" w:sz="0" w:space="0" w:color="auto"/>
          </w:divBdr>
        </w:div>
        <w:div w:id="662665177">
          <w:marLeft w:val="480"/>
          <w:marRight w:val="0"/>
          <w:marTop w:val="0"/>
          <w:marBottom w:val="0"/>
          <w:divBdr>
            <w:top w:val="none" w:sz="0" w:space="0" w:color="auto"/>
            <w:left w:val="none" w:sz="0" w:space="0" w:color="auto"/>
            <w:bottom w:val="none" w:sz="0" w:space="0" w:color="auto"/>
            <w:right w:val="none" w:sz="0" w:space="0" w:color="auto"/>
          </w:divBdr>
        </w:div>
        <w:div w:id="1863779679">
          <w:marLeft w:val="480"/>
          <w:marRight w:val="0"/>
          <w:marTop w:val="0"/>
          <w:marBottom w:val="0"/>
          <w:divBdr>
            <w:top w:val="none" w:sz="0" w:space="0" w:color="auto"/>
            <w:left w:val="none" w:sz="0" w:space="0" w:color="auto"/>
            <w:bottom w:val="none" w:sz="0" w:space="0" w:color="auto"/>
            <w:right w:val="none" w:sz="0" w:space="0" w:color="auto"/>
          </w:divBdr>
        </w:div>
        <w:div w:id="681516497">
          <w:marLeft w:val="480"/>
          <w:marRight w:val="0"/>
          <w:marTop w:val="0"/>
          <w:marBottom w:val="0"/>
          <w:divBdr>
            <w:top w:val="none" w:sz="0" w:space="0" w:color="auto"/>
            <w:left w:val="none" w:sz="0" w:space="0" w:color="auto"/>
            <w:bottom w:val="none" w:sz="0" w:space="0" w:color="auto"/>
            <w:right w:val="none" w:sz="0" w:space="0" w:color="auto"/>
          </w:divBdr>
        </w:div>
        <w:div w:id="1958753273">
          <w:marLeft w:val="480"/>
          <w:marRight w:val="0"/>
          <w:marTop w:val="0"/>
          <w:marBottom w:val="0"/>
          <w:divBdr>
            <w:top w:val="none" w:sz="0" w:space="0" w:color="auto"/>
            <w:left w:val="none" w:sz="0" w:space="0" w:color="auto"/>
            <w:bottom w:val="none" w:sz="0" w:space="0" w:color="auto"/>
            <w:right w:val="none" w:sz="0" w:space="0" w:color="auto"/>
          </w:divBdr>
        </w:div>
        <w:div w:id="2051761287">
          <w:marLeft w:val="480"/>
          <w:marRight w:val="0"/>
          <w:marTop w:val="0"/>
          <w:marBottom w:val="0"/>
          <w:divBdr>
            <w:top w:val="none" w:sz="0" w:space="0" w:color="auto"/>
            <w:left w:val="none" w:sz="0" w:space="0" w:color="auto"/>
            <w:bottom w:val="none" w:sz="0" w:space="0" w:color="auto"/>
            <w:right w:val="none" w:sz="0" w:space="0" w:color="auto"/>
          </w:divBdr>
        </w:div>
        <w:div w:id="1082221176">
          <w:marLeft w:val="480"/>
          <w:marRight w:val="0"/>
          <w:marTop w:val="0"/>
          <w:marBottom w:val="0"/>
          <w:divBdr>
            <w:top w:val="none" w:sz="0" w:space="0" w:color="auto"/>
            <w:left w:val="none" w:sz="0" w:space="0" w:color="auto"/>
            <w:bottom w:val="none" w:sz="0" w:space="0" w:color="auto"/>
            <w:right w:val="none" w:sz="0" w:space="0" w:color="auto"/>
          </w:divBdr>
        </w:div>
        <w:div w:id="1011222109">
          <w:marLeft w:val="480"/>
          <w:marRight w:val="0"/>
          <w:marTop w:val="0"/>
          <w:marBottom w:val="0"/>
          <w:divBdr>
            <w:top w:val="none" w:sz="0" w:space="0" w:color="auto"/>
            <w:left w:val="none" w:sz="0" w:space="0" w:color="auto"/>
            <w:bottom w:val="none" w:sz="0" w:space="0" w:color="auto"/>
            <w:right w:val="none" w:sz="0" w:space="0" w:color="auto"/>
          </w:divBdr>
        </w:div>
        <w:div w:id="664238421">
          <w:marLeft w:val="480"/>
          <w:marRight w:val="0"/>
          <w:marTop w:val="0"/>
          <w:marBottom w:val="0"/>
          <w:divBdr>
            <w:top w:val="none" w:sz="0" w:space="0" w:color="auto"/>
            <w:left w:val="none" w:sz="0" w:space="0" w:color="auto"/>
            <w:bottom w:val="none" w:sz="0" w:space="0" w:color="auto"/>
            <w:right w:val="none" w:sz="0" w:space="0" w:color="auto"/>
          </w:divBdr>
        </w:div>
        <w:div w:id="1646620916">
          <w:marLeft w:val="480"/>
          <w:marRight w:val="0"/>
          <w:marTop w:val="0"/>
          <w:marBottom w:val="0"/>
          <w:divBdr>
            <w:top w:val="none" w:sz="0" w:space="0" w:color="auto"/>
            <w:left w:val="none" w:sz="0" w:space="0" w:color="auto"/>
            <w:bottom w:val="none" w:sz="0" w:space="0" w:color="auto"/>
            <w:right w:val="none" w:sz="0" w:space="0" w:color="auto"/>
          </w:divBdr>
        </w:div>
        <w:div w:id="2054573322">
          <w:marLeft w:val="480"/>
          <w:marRight w:val="0"/>
          <w:marTop w:val="0"/>
          <w:marBottom w:val="0"/>
          <w:divBdr>
            <w:top w:val="none" w:sz="0" w:space="0" w:color="auto"/>
            <w:left w:val="none" w:sz="0" w:space="0" w:color="auto"/>
            <w:bottom w:val="none" w:sz="0" w:space="0" w:color="auto"/>
            <w:right w:val="none" w:sz="0" w:space="0" w:color="auto"/>
          </w:divBdr>
        </w:div>
        <w:div w:id="402797571">
          <w:marLeft w:val="480"/>
          <w:marRight w:val="0"/>
          <w:marTop w:val="0"/>
          <w:marBottom w:val="0"/>
          <w:divBdr>
            <w:top w:val="none" w:sz="0" w:space="0" w:color="auto"/>
            <w:left w:val="none" w:sz="0" w:space="0" w:color="auto"/>
            <w:bottom w:val="none" w:sz="0" w:space="0" w:color="auto"/>
            <w:right w:val="none" w:sz="0" w:space="0" w:color="auto"/>
          </w:divBdr>
        </w:div>
        <w:div w:id="1931428430">
          <w:marLeft w:val="480"/>
          <w:marRight w:val="0"/>
          <w:marTop w:val="0"/>
          <w:marBottom w:val="0"/>
          <w:divBdr>
            <w:top w:val="none" w:sz="0" w:space="0" w:color="auto"/>
            <w:left w:val="none" w:sz="0" w:space="0" w:color="auto"/>
            <w:bottom w:val="none" w:sz="0" w:space="0" w:color="auto"/>
            <w:right w:val="none" w:sz="0" w:space="0" w:color="auto"/>
          </w:divBdr>
        </w:div>
        <w:div w:id="1475487464">
          <w:marLeft w:val="480"/>
          <w:marRight w:val="0"/>
          <w:marTop w:val="0"/>
          <w:marBottom w:val="0"/>
          <w:divBdr>
            <w:top w:val="none" w:sz="0" w:space="0" w:color="auto"/>
            <w:left w:val="none" w:sz="0" w:space="0" w:color="auto"/>
            <w:bottom w:val="none" w:sz="0" w:space="0" w:color="auto"/>
            <w:right w:val="none" w:sz="0" w:space="0" w:color="auto"/>
          </w:divBdr>
        </w:div>
        <w:div w:id="687944727">
          <w:marLeft w:val="480"/>
          <w:marRight w:val="0"/>
          <w:marTop w:val="0"/>
          <w:marBottom w:val="0"/>
          <w:divBdr>
            <w:top w:val="none" w:sz="0" w:space="0" w:color="auto"/>
            <w:left w:val="none" w:sz="0" w:space="0" w:color="auto"/>
            <w:bottom w:val="none" w:sz="0" w:space="0" w:color="auto"/>
            <w:right w:val="none" w:sz="0" w:space="0" w:color="auto"/>
          </w:divBdr>
        </w:div>
        <w:div w:id="1677612883">
          <w:marLeft w:val="480"/>
          <w:marRight w:val="0"/>
          <w:marTop w:val="0"/>
          <w:marBottom w:val="0"/>
          <w:divBdr>
            <w:top w:val="none" w:sz="0" w:space="0" w:color="auto"/>
            <w:left w:val="none" w:sz="0" w:space="0" w:color="auto"/>
            <w:bottom w:val="none" w:sz="0" w:space="0" w:color="auto"/>
            <w:right w:val="none" w:sz="0" w:space="0" w:color="auto"/>
          </w:divBdr>
        </w:div>
        <w:div w:id="831599340">
          <w:marLeft w:val="480"/>
          <w:marRight w:val="0"/>
          <w:marTop w:val="0"/>
          <w:marBottom w:val="0"/>
          <w:divBdr>
            <w:top w:val="none" w:sz="0" w:space="0" w:color="auto"/>
            <w:left w:val="none" w:sz="0" w:space="0" w:color="auto"/>
            <w:bottom w:val="none" w:sz="0" w:space="0" w:color="auto"/>
            <w:right w:val="none" w:sz="0" w:space="0" w:color="auto"/>
          </w:divBdr>
        </w:div>
        <w:div w:id="399445665">
          <w:marLeft w:val="480"/>
          <w:marRight w:val="0"/>
          <w:marTop w:val="0"/>
          <w:marBottom w:val="0"/>
          <w:divBdr>
            <w:top w:val="none" w:sz="0" w:space="0" w:color="auto"/>
            <w:left w:val="none" w:sz="0" w:space="0" w:color="auto"/>
            <w:bottom w:val="none" w:sz="0" w:space="0" w:color="auto"/>
            <w:right w:val="none" w:sz="0" w:space="0" w:color="auto"/>
          </w:divBdr>
        </w:div>
        <w:div w:id="909660012">
          <w:marLeft w:val="480"/>
          <w:marRight w:val="0"/>
          <w:marTop w:val="0"/>
          <w:marBottom w:val="0"/>
          <w:divBdr>
            <w:top w:val="none" w:sz="0" w:space="0" w:color="auto"/>
            <w:left w:val="none" w:sz="0" w:space="0" w:color="auto"/>
            <w:bottom w:val="none" w:sz="0" w:space="0" w:color="auto"/>
            <w:right w:val="none" w:sz="0" w:space="0" w:color="auto"/>
          </w:divBdr>
        </w:div>
        <w:div w:id="98181633">
          <w:marLeft w:val="480"/>
          <w:marRight w:val="0"/>
          <w:marTop w:val="0"/>
          <w:marBottom w:val="0"/>
          <w:divBdr>
            <w:top w:val="none" w:sz="0" w:space="0" w:color="auto"/>
            <w:left w:val="none" w:sz="0" w:space="0" w:color="auto"/>
            <w:bottom w:val="none" w:sz="0" w:space="0" w:color="auto"/>
            <w:right w:val="none" w:sz="0" w:space="0" w:color="auto"/>
          </w:divBdr>
        </w:div>
        <w:div w:id="473526487">
          <w:marLeft w:val="480"/>
          <w:marRight w:val="0"/>
          <w:marTop w:val="0"/>
          <w:marBottom w:val="0"/>
          <w:divBdr>
            <w:top w:val="none" w:sz="0" w:space="0" w:color="auto"/>
            <w:left w:val="none" w:sz="0" w:space="0" w:color="auto"/>
            <w:bottom w:val="none" w:sz="0" w:space="0" w:color="auto"/>
            <w:right w:val="none" w:sz="0" w:space="0" w:color="auto"/>
          </w:divBdr>
        </w:div>
        <w:div w:id="492724994">
          <w:marLeft w:val="480"/>
          <w:marRight w:val="0"/>
          <w:marTop w:val="0"/>
          <w:marBottom w:val="0"/>
          <w:divBdr>
            <w:top w:val="none" w:sz="0" w:space="0" w:color="auto"/>
            <w:left w:val="none" w:sz="0" w:space="0" w:color="auto"/>
            <w:bottom w:val="none" w:sz="0" w:space="0" w:color="auto"/>
            <w:right w:val="none" w:sz="0" w:space="0" w:color="auto"/>
          </w:divBdr>
        </w:div>
        <w:div w:id="1492601992">
          <w:marLeft w:val="480"/>
          <w:marRight w:val="0"/>
          <w:marTop w:val="0"/>
          <w:marBottom w:val="0"/>
          <w:divBdr>
            <w:top w:val="none" w:sz="0" w:space="0" w:color="auto"/>
            <w:left w:val="none" w:sz="0" w:space="0" w:color="auto"/>
            <w:bottom w:val="none" w:sz="0" w:space="0" w:color="auto"/>
            <w:right w:val="none" w:sz="0" w:space="0" w:color="auto"/>
          </w:divBdr>
        </w:div>
        <w:div w:id="475102569">
          <w:marLeft w:val="480"/>
          <w:marRight w:val="0"/>
          <w:marTop w:val="0"/>
          <w:marBottom w:val="0"/>
          <w:divBdr>
            <w:top w:val="none" w:sz="0" w:space="0" w:color="auto"/>
            <w:left w:val="none" w:sz="0" w:space="0" w:color="auto"/>
            <w:bottom w:val="none" w:sz="0" w:space="0" w:color="auto"/>
            <w:right w:val="none" w:sz="0" w:space="0" w:color="auto"/>
          </w:divBdr>
        </w:div>
        <w:div w:id="1625624340">
          <w:marLeft w:val="480"/>
          <w:marRight w:val="0"/>
          <w:marTop w:val="0"/>
          <w:marBottom w:val="0"/>
          <w:divBdr>
            <w:top w:val="none" w:sz="0" w:space="0" w:color="auto"/>
            <w:left w:val="none" w:sz="0" w:space="0" w:color="auto"/>
            <w:bottom w:val="none" w:sz="0" w:space="0" w:color="auto"/>
            <w:right w:val="none" w:sz="0" w:space="0" w:color="auto"/>
          </w:divBdr>
        </w:div>
        <w:div w:id="2000578206">
          <w:marLeft w:val="480"/>
          <w:marRight w:val="0"/>
          <w:marTop w:val="0"/>
          <w:marBottom w:val="0"/>
          <w:divBdr>
            <w:top w:val="none" w:sz="0" w:space="0" w:color="auto"/>
            <w:left w:val="none" w:sz="0" w:space="0" w:color="auto"/>
            <w:bottom w:val="none" w:sz="0" w:space="0" w:color="auto"/>
            <w:right w:val="none" w:sz="0" w:space="0" w:color="auto"/>
          </w:divBdr>
        </w:div>
        <w:div w:id="1891842036">
          <w:marLeft w:val="480"/>
          <w:marRight w:val="0"/>
          <w:marTop w:val="0"/>
          <w:marBottom w:val="0"/>
          <w:divBdr>
            <w:top w:val="none" w:sz="0" w:space="0" w:color="auto"/>
            <w:left w:val="none" w:sz="0" w:space="0" w:color="auto"/>
            <w:bottom w:val="none" w:sz="0" w:space="0" w:color="auto"/>
            <w:right w:val="none" w:sz="0" w:space="0" w:color="auto"/>
          </w:divBdr>
        </w:div>
        <w:div w:id="788164641">
          <w:marLeft w:val="480"/>
          <w:marRight w:val="0"/>
          <w:marTop w:val="0"/>
          <w:marBottom w:val="0"/>
          <w:divBdr>
            <w:top w:val="none" w:sz="0" w:space="0" w:color="auto"/>
            <w:left w:val="none" w:sz="0" w:space="0" w:color="auto"/>
            <w:bottom w:val="none" w:sz="0" w:space="0" w:color="auto"/>
            <w:right w:val="none" w:sz="0" w:space="0" w:color="auto"/>
          </w:divBdr>
        </w:div>
        <w:div w:id="1001858091">
          <w:marLeft w:val="480"/>
          <w:marRight w:val="0"/>
          <w:marTop w:val="0"/>
          <w:marBottom w:val="0"/>
          <w:divBdr>
            <w:top w:val="none" w:sz="0" w:space="0" w:color="auto"/>
            <w:left w:val="none" w:sz="0" w:space="0" w:color="auto"/>
            <w:bottom w:val="none" w:sz="0" w:space="0" w:color="auto"/>
            <w:right w:val="none" w:sz="0" w:space="0" w:color="auto"/>
          </w:divBdr>
        </w:div>
        <w:div w:id="176359212">
          <w:marLeft w:val="480"/>
          <w:marRight w:val="0"/>
          <w:marTop w:val="0"/>
          <w:marBottom w:val="0"/>
          <w:divBdr>
            <w:top w:val="none" w:sz="0" w:space="0" w:color="auto"/>
            <w:left w:val="none" w:sz="0" w:space="0" w:color="auto"/>
            <w:bottom w:val="none" w:sz="0" w:space="0" w:color="auto"/>
            <w:right w:val="none" w:sz="0" w:space="0" w:color="auto"/>
          </w:divBdr>
        </w:div>
        <w:div w:id="548959340">
          <w:marLeft w:val="480"/>
          <w:marRight w:val="0"/>
          <w:marTop w:val="0"/>
          <w:marBottom w:val="0"/>
          <w:divBdr>
            <w:top w:val="none" w:sz="0" w:space="0" w:color="auto"/>
            <w:left w:val="none" w:sz="0" w:space="0" w:color="auto"/>
            <w:bottom w:val="none" w:sz="0" w:space="0" w:color="auto"/>
            <w:right w:val="none" w:sz="0" w:space="0" w:color="auto"/>
          </w:divBdr>
        </w:div>
        <w:div w:id="1914124444">
          <w:marLeft w:val="480"/>
          <w:marRight w:val="0"/>
          <w:marTop w:val="0"/>
          <w:marBottom w:val="0"/>
          <w:divBdr>
            <w:top w:val="none" w:sz="0" w:space="0" w:color="auto"/>
            <w:left w:val="none" w:sz="0" w:space="0" w:color="auto"/>
            <w:bottom w:val="none" w:sz="0" w:space="0" w:color="auto"/>
            <w:right w:val="none" w:sz="0" w:space="0" w:color="auto"/>
          </w:divBdr>
        </w:div>
        <w:div w:id="1362703804">
          <w:marLeft w:val="480"/>
          <w:marRight w:val="0"/>
          <w:marTop w:val="0"/>
          <w:marBottom w:val="0"/>
          <w:divBdr>
            <w:top w:val="none" w:sz="0" w:space="0" w:color="auto"/>
            <w:left w:val="none" w:sz="0" w:space="0" w:color="auto"/>
            <w:bottom w:val="none" w:sz="0" w:space="0" w:color="auto"/>
            <w:right w:val="none" w:sz="0" w:space="0" w:color="auto"/>
          </w:divBdr>
        </w:div>
        <w:div w:id="2079161729">
          <w:marLeft w:val="480"/>
          <w:marRight w:val="0"/>
          <w:marTop w:val="0"/>
          <w:marBottom w:val="0"/>
          <w:divBdr>
            <w:top w:val="none" w:sz="0" w:space="0" w:color="auto"/>
            <w:left w:val="none" w:sz="0" w:space="0" w:color="auto"/>
            <w:bottom w:val="none" w:sz="0" w:space="0" w:color="auto"/>
            <w:right w:val="none" w:sz="0" w:space="0" w:color="auto"/>
          </w:divBdr>
        </w:div>
        <w:div w:id="2069181667">
          <w:marLeft w:val="480"/>
          <w:marRight w:val="0"/>
          <w:marTop w:val="0"/>
          <w:marBottom w:val="0"/>
          <w:divBdr>
            <w:top w:val="none" w:sz="0" w:space="0" w:color="auto"/>
            <w:left w:val="none" w:sz="0" w:space="0" w:color="auto"/>
            <w:bottom w:val="none" w:sz="0" w:space="0" w:color="auto"/>
            <w:right w:val="none" w:sz="0" w:space="0" w:color="auto"/>
          </w:divBdr>
        </w:div>
        <w:div w:id="252517862">
          <w:marLeft w:val="480"/>
          <w:marRight w:val="0"/>
          <w:marTop w:val="0"/>
          <w:marBottom w:val="0"/>
          <w:divBdr>
            <w:top w:val="none" w:sz="0" w:space="0" w:color="auto"/>
            <w:left w:val="none" w:sz="0" w:space="0" w:color="auto"/>
            <w:bottom w:val="none" w:sz="0" w:space="0" w:color="auto"/>
            <w:right w:val="none" w:sz="0" w:space="0" w:color="auto"/>
          </w:divBdr>
        </w:div>
        <w:div w:id="423457738">
          <w:marLeft w:val="480"/>
          <w:marRight w:val="0"/>
          <w:marTop w:val="0"/>
          <w:marBottom w:val="0"/>
          <w:divBdr>
            <w:top w:val="none" w:sz="0" w:space="0" w:color="auto"/>
            <w:left w:val="none" w:sz="0" w:space="0" w:color="auto"/>
            <w:bottom w:val="none" w:sz="0" w:space="0" w:color="auto"/>
            <w:right w:val="none" w:sz="0" w:space="0" w:color="auto"/>
          </w:divBdr>
        </w:div>
        <w:div w:id="915939647">
          <w:marLeft w:val="480"/>
          <w:marRight w:val="0"/>
          <w:marTop w:val="0"/>
          <w:marBottom w:val="0"/>
          <w:divBdr>
            <w:top w:val="none" w:sz="0" w:space="0" w:color="auto"/>
            <w:left w:val="none" w:sz="0" w:space="0" w:color="auto"/>
            <w:bottom w:val="none" w:sz="0" w:space="0" w:color="auto"/>
            <w:right w:val="none" w:sz="0" w:space="0" w:color="auto"/>
          </w:divBdr>
        </w:div>
        <w:div w:id="2002461041">
          <w:marLeft w:val="480"/>
          <w:marRight w:val="0"/>
          <w:marTop w:val="0"/>
          <w:marBottom w:val="0"/>
          <w:divBdr>
            <w:top w:val="none" w:sz="0" w:space="0" w:color="auto"/>
            <w:left w:val="none" w:sz="0" w:space="0" w:color="auto"/>
            <w:bottom w:val="none" w:sz="0" w:space="0" w:color="auto"/>
            <w:right w:val="none" w:sz="0" w:space="0" w:color="auto"/>
          </w:divBdr>
        </w:div>
        <w:div w:id="2027291211">
          <w:marLeft w:val="480"/>
          <w:marRight w:val="0"/>
          <w:marTop w:val="0"/>
          <w:marBottom w:val="0"/>
          <w:divBdr>
            <w:top w:val="none" w:sz="0" w:space="0" w:color="auto"/>
            <w:left w:val="none" w:sz="0" w:space="0" w:color="auto"/>
            <w:bottom w:val="none" w:sz="0" w:space="0" w:color="auto"/>
            <w:right w:val="none" w:sz="0" w:space="0" w:color="auto"/>
          </w:divBdr>
        </w:div>
        <w:div w:id="262424937">
          <w:marLeft w:val="480"/>
          <w:marRight w:val="0"/>
          <w:marTop w:val="0"/>
          <w:marBottom w:val="0"/>
          <w:divBdr>
            <w:top w:val="none" w:sz="0" w:space="0" w:color="auto"/>
            <w:left w:val="none" w:sz="0" w:space="0" w:color="auto"/>
            <w:bottom w:val="none" w:sz="0" w:space="0" w:color="auto"/>
            <w:right w:val="none" w:sz="0" w:space="0" w:color="auto"/>
          </w:divBdr>
        </w:div>
        <w:div w:id="1546676745">
          <w:marLeft w:val="480"/>
          <w:marRight w:val="0"/>
          <w:marTop w:val="0"/>
          <w:marBottom w:val="0"/>
          <w:divBdr>
            <w:top w:val="none" w:sz="0" w:space="0" w:color="auto"/>
            <w:left w:val="none" w:sz="0" w:space="0" w:color="auto"/>
            <w:bottom w:val="none" w:sz="0" w:space="0" w:color="auto"/>
            <w:right w:val="none" w:sz="0" w:space="0" w:color="auto"/>
          </w:divBdr>
        </w:div>
        <w:div w:id="294917857">
          <w:marLeft w:val="480"/>
          <w:marRight w:val="0"/>
          <w:marTop w:val="0"/>
          <w:marBottom w:val="0"/>
          <w:divBdr>
            <w:top w:val="none" w:sz="0" w:space="0" w:color="auto"/>
            <w:left w:val="none" w:sz="0" w:space="0" w:color="auto"/>
            <w:bottom w:val="none" w:sz="0" w:space="0" w:color="auto"/>
            <w:right w:val="none" w:sz="0" w:space="0" w:color="auto"/>
          </w:divBdr>
        </w:div>
        <w:div w:id="1197737794">
          <w:marLeft w:val="480"/>
          <w:marRight w:val="0"/>
          <w:marTop w:val="0"/>
          <w:marBottom w:val="0"/>
          <w:divBdr>
            <w:top w:val="none" w:sz="0" w:space="0" w:color="auto"/>
            <w:left w:val="none" w:sz="0" w:space="0" w:color="auto"/>
            <w:bottom w:val="none" w:sz="0" w:space="0" w:color="auto"/>
            <w:right w:val="none" w:sz="0" w:space="0" w:color="auto"/>
          </w:divBdr>
        </w:div>
        <w:div w:id="1719358652">
          <w:marLeft w:val="480"/>
          <w:marRight w:val="0"/>
          <w:marTop w:val="0"/>
          <w:marBottom w:val="0"/>
          <w:divBdr>
            <w:top w:val="none" w:sz="0" w:space="0" w:color="auto"/>
            <w:left w:val="none" w:sz="0" w:space="0" w:color="auto"/>
            <w:bottom w:val="none" w:sz="0" w:space="0" w:color="auto"/>
            <w:right w:val="none" w:sz="0" w:space="0" w:color="auto"/>
          </w:divBdr>
        </w:div>
        <w:div w:id="1618557575">
          <w:marLeft w:val="480"/>
          <w:marRight w:val="0"/>
          <w:marTop w:val="0"/>
          <w:marBottom w:val="0"/>
          <w:divBdr>
            <w:top w:val="none" w:sz="0" w:space="0" w:color="auto"/>
            <w:left w:val="none" w:sz="0" w:space="0" w:color="auto"/>
            <w:bottom w:val="none" w:sz="0" w:space="0" w:color="auto"/>
            <w:right w:val="none" w:sz="0" w:space="0" w:color="auto"/>
          </w:divBdr>
        </w:div>
        <w:div w:id="1731612611">
          <w:marLeft w:val="480"/>
          <w:marRight w:val="0"/>
          <w:marTop w:val="0"/>
          <w:marBottom w:val="0"/>
          <w:divBdr>
            <w:top w:val="none" w:sz="0" w:space="0" w:color="auto"/>
            <w:left w:val="none" w:sz="0" w:space="0" w:color="auto"/>
            <w:bottom w:val="none" w:sz="0" w:space="0" w:color="auto"/>
            <w:right w:val="none" w:sz="0" w:space="0" w:color="auto"/>
          </w:divBdr>
        </w:div>
        <w:div w:id="153641549">
          <w:marLeft w:val="480"/>
          <w:marRight w:val="0"/>
          <w:marTop w:val="0"/>
          <w:marBottom w:val="0"/>
          <w:divBdr>
            <w:top w:val="none" w:sz="0" w:space="0" w:color="auto"/>
            <w:left w:val="none" w:sz="0" w:space="0" w:color="auto"/>
            <w:bottom w:val="none" w:sz="0" w:space="0" w:color="auto"/>
            <w:right w:val="none" w:sz="0" w:space="0" w:color="auto"/>
          </w:divBdr>
        </w:div>
        <w:div w:id="1535583653">
          <w:marLeft w:val="480"/>
          <w:marRight w:val="0"/>
          <w:marTop w:val="0"/>
          <w:marBottom w:val="0"/>
          <w:divBdr>
            <w:top w:val="none" w:sz="0" w:space="0" w:color="auto"/>
            <w:left w:val="none" w:sz="0" w:space="0" w:color="auto"/>
            <w:bottom w:val="none" w:sz="0" w:space="0" w:color="auto"/>
            <w:right w:val="none" w:sz="0" w:space="0" w:color="auto"/>
          </w:divBdr>
        </w:div>
        <w:div w:id="1332415316">
          <w:marLeft w:val="480"/>
          <w:marRight w:val="0"/>
          <w:marTop w:val="0"/>
          <w:marBottom w:val="0"/>
          <w:divBdr>
            <w:top w:val="none" w:sz="0" w:space="0" w:color="auto"/>
            <w:left w:val="none" w:sz="0" w:space="0" w:color="auto"/>
            <w:bottom w:val="none" w:sz="0" w:space="0" w:color="auto"/>
            <w:right w:val="none" w:sz="0" w:space="0" w:color="auto"/>
          </w:divBdr>
        </w:div>
        <w:div w:id="366492565">
          <w:marLeft w:val="480"/>
          <w:marRight w:val="0"/>
          <w:marTop w:val="0"/>
          <w:marBottom w:val="0"/>
          <w:divBdr>
            <w:top w:val="none" w:sz="0" w:space="0" w:color="auto"/>
            <w:left w:val="none" w:sz="0" w:space="0" w:color="auto"/>
            <w:bottom w:val="none" w:sz="0" w:space="0" w:color="auto"/>
            <w:right w:val="none" w:sz="0" w:space="0" w:color="auto"/>
          </w:divBdr>
        </w:div>
        <w:div w:id="1762987489">
          <w:marLeft w:val="480"/>
          <w:marRight w:val="0"/>
          <w:marTop w:val="0"/>
          <w:marBottom w:val="0"/>
          <w:divBdr>
            <w:top w:val="none" w:sz="0" w:space="0" w:color="auto"/>
            <w:left w:val="none" w:sz="0" w:space="0" w:color="auto"/>
            <w:bottom w:val="none" w:sz="0" w:space="0" w:color="auto"/>
            <w:right w:val="none" w:sz="0" w:space="0" w:color="auto"/>
          </w:divBdr>
        </w:div>
        <w:div w:id="150341538">
          <w:marLeft w:val="480"/>
          <w:marRight w:val="0"/>
          <w:marTop w:val="0"/>
          <w:marBottom w:val="0"/>
          <w:divBdr>
            <w:top w:val="none" w:sz="0" w:space="0" w:color="auto"/>
            <w:left w:val="none" w:sz="0" w:space="0" w:color="auto"/>
            <w:bottom w:val="none" w:sz="0" w:space="0" w:color="auto"/>
            <w:right w:val="none" w:sz="0" w:space="0" w:color="auto"/>
          </w:divBdr>
        </w:div>
      </w:divsChild>
    </w:div>
    <w:div w:id="1566066557">
      <w:bodyDiv w:val="1"/>
      <w:marLeft w:val="0"/>
      <w:marRight w:val="0"/>
      <w:marTop w:val="0"/>
      <w:marBottom w:val="0"/>
      <w:divBdr>
        <w:top w:val="none" w:sz="0" w:space="0" w:color="auto"/>
        <w:left w:val="none" w:sz="0" w:space="0" w:color="auto"/>
        <w:bottom w:val="none" w:sz="0" w:space="0" w:color="auto"/>
        <w:right w:val="none" w:sz="0" w:space="0" w:color="auto"/>
      </w:divBdr>
    </w:div>
    <w:div w:id="1566451576">
      <w:bodyDiv w:val="1"/>
      <w:marLeft w:val="0"/>
      <w:marRight w:val="0"/>
      <w:marTop w:val="0"/>
      <w:marBottom w:val="0"/>
      <w:divBdr>
        <w:top w:val="none" w:sz="0" w:space="0" w:color="auto"/>
        <w:left w:val="none" w:sz="0" w:space="0" w:color="auto"/>
        <w:bottom w:val="none" w:sz="0" w:space="0" w:color="auto"/>
        <w:right w:val="none" w:sz="0" w:space="0" w:color="auto"/>
      </w:divBdr>
    </w:div>
    <w:div w:id="1566530712">
      <w:bodyDiv w:val="1"/>
      <w:marLeft w:val="0"/>
      <w:marRight w:val="0"/>
      <w:marTop w:val="0"/>
      <w:marBottom w:val="0"/>
      <w:divBdr>
        <w:top w:val="none" w:sz="0" w:space="0" w:color="auto"/>
        <w:left w:val="none" w:sz="0" w:space="0" w:color="auto"/>
        <w:bottom w:val="none" w:sz="0" w:space="0" w:color="auto"/>
        <w:right w:val="none" w:sz="0" w:space="0" w:color="auto"/>
      </w:divBdr>
    </w:div>
    <w:div w:id="1566985783">
      <w:bodyDiv w:val="1"/>
      <w:marLeft w:val="0"/>
      <w:marRight w:val="0"/>
      <w:marTop w:val="0"/>
      <w:marBottom w:val="0"/>
      <w:divBdr>
        <w:top w:val="none" w:sz="0" w:space="0" w:color="auto"/>
        <w:left w:val="none" w:sz="0" w:space="0" w:color="auto"/>
        <w:bottom w:val="none" w:sz="0" w:space="0" w:color="auto"/>
        <w:right w:val="none" w:sz="0" w:space="0" w:color="auto"/>
      </w:divBdr>
    </w:div>
    <w:div w:id="1567183266">
      <w:bodyDiv w:val="1"/>
      <w:marLeft w:val="0"/>
      <w:marRight w:val="0"/>
      <w:marTop w:val="0"/>
      <w:marBottom w:val="0"/>
      <w:divBdr>
        <w:top w:val="none" w:sz="0" w:space="0" w:color="auto"/>
        <w:left w:val="none" w:sz="0" w:space="0" w:color="auto"/>
        <w:bottom w:val="none" w:sz="0" w:space="0" w:color="auto"/>
        <w:right w:val="none" w:sz="0" w:space="0" w:color="auto"/>
      </w:divBdr>
    </w:div>
    <w:div w:id="1567186893">
      <w:bodyDiv w:val="1"/>
      <w:marLeft w:val="0"/>
      <w:marRight w:val="0"/>
      <w:marTop w:val="0"/>
      <w:marBottom w:val="0"/>
      <w:divBdr>
        <w:top w:val="none" w:sz="0" w:space="0" w:color="auto"/>
        <w:left w:val="none" w:sz="0" w:space="0" w:color="auto"/>
        <w:bottom w:val="none" w:sz="0" w:space="0" w:color="auto"/>
        <w:right w:val="none" w:sz="0" w:space="0" w:color="auto"/>
      </w:divBdr>
    </w:div>
    <w:div w:id="1567380504">
      <w:bodyDiv w:val="1"/>
      <w:marLeft w:val="0"/>
      <w:marRight w:val="0"/>
      <w:marTop w:val="0"/>
      <w:marBottom w:val="0"/>
      <w:divBdr>
        <w:top w:val="none" w:sz="0" w:space="0" w:color="auto"/>
        <w:left w:val="none" w:sz="0" w:space="0" w:color="auto"/>
        <w:bottom w:val="none" w:sz="0" w:space="0" w:color="auto"/>
        <w:right w:val="none" w:sz="0" w:space="0" w:color="auto"/>
      </w:divBdr>
    </w:div>
    <w:div w:id="1567641718">
      <w:bodyDiv w:val="1"/>
      <w:marLeft w:val="0"/>
      <w:marRight w:val="0"/>
      <w:marTop w:val="0"/>
      <w:marBottom w:val="0"/>
      <w:divBdr>
        <w:top w:val="none" w:sz="0" w:space="0" w:color="auto"/>
        <w:left w:val="none" w:sz="0" w:space="0" w:color="auto"/>
        <w:bottom w:val="none" w:sz="0" w:space="0" w:color="auto"/>
        <w:right w:val="none" w:sz="0" w:space="0" w:color="auto"/>
      </w:divBdr>
      <w:divsChild>
        <w:div w:id="916675060">
          <w:marLeft w:val="480"/>
          <w:marRight w:val="0"/>
          <w:marTop w:val="0"/>
          <w:marBottom w:val="0"/>
          <w:divBdr>
            <w:top w:val="none" w:sz="0" w:space="0" w:color="auto"/>
            <w:left w:val="none" w:sz="0" w:space="0" w:color="auto"/>
            <w:bottom w:val="none" w:sz="0" w:space="0" w:color="auto"/>
            <w:right w:val="none" w:sz="0" w:space="0" w:color="auto"/>
          </w:divBdr>
        </w:div>
        <w:div w:id="2087220198">
          <w:marLeft w:val="480"/>
          <w:marRight w:val="0"/>
          <w:marTop w:val="0"/>
          <w:marBottom w:val="0"/>
          <w:divBdr>
            <w:top w:val="none" w:sz="0" w:space="0" w:color="auto"/>
            <w:left w:val="none" w:sz="0" w:space="0" w:color="auto"/>
            <w:bottom w:val="none" w:sz="0" w:space="0" w:color="auto"/>
            <w:right w:val="none" w:sz="0" w:space="0" w:color="auto"/>
          </w:divBdr>
        </w:div>
        <w:div w:id="1617298784">
          <w:marLeft w:val="480"/>
          <w:marRight w:val="0"/>
          <w:marTop w:val="0"/>
          <w:marBottom w:val="0"/>
          <w:divBdr>
            <w:top w:val="none" w:sz="0" w:space="0" w:color="auto"/>
            <w:left w:val="none" w:sz="0" w:space="0" w:color="auto"/>
            <w:bottom w:val="none" w:sz="0" w:space="0" w:color="auto"/>
            <w:right w:val="none" w:sz="0" w:space="0" w:color="auto"/>
          </w:divBdr>
        </w:div>
        <w:div w:id="951397866">
          <w:marLeft w:val="480"/>
          <w:marRight w:val="0"/>
          <w:marTop w:val="0"/>
          <w:marBottom w:val="0"/>
          <w:divBdr>
            <w:top w:val="none" w:sz="0" w:space="0" w:color="auto"/>
            <w:left w:val="none" w:sz="0" w:space="0" w:color="auto"/>
            <w:bottom w:val="none" w:sz="0" w:space="0" w:color="auto"/>
            <w:right w:val="none" w:sz="0" w:space="0" w:color="auto"/>
          </w:divBdr>
        </w:div>
        <w:div w:id="232619570">
          <w:marLeft w:val="480"/>
          <w:marRight w:val="0"/>
          <w:marTop w:val="0"/>
          <w:marBottom w:val="0"/>
          <w:divBdr>
            <w:top w:val="none" w:sz="0" w:space="0" w:color="auto"/>
            <w:left w:val="none" w:sz="0" w:space="0" w:color="auto"/>
            <w:bottom w:val="none" w:sz="0" w:space="0" w:color="auto"/>
            <w:right w:val="none" w:sz="0" w:space="0" w:color="auto"/>
          </w:divBdr>
        </w:div>
        <w:div w:id="2119176599">
          <w:marLeft w:val="480"/>
          <w:marRight w:val="0"/>
          <w:marTop w:val="0"/>
          <w:marBottom w:val="0"/>
          <w:divBdr>
            <w:top w:val="none" w:sz="0" w:space="0" w:color="auto"/>
            <w:left w:val="none" w:sz="0" w:space="0" w:color="auto"/>
            <w:bottom w:val="none" w:sz="0" w:space="0" w:color="auto"/>
            <w:right w:val="none" w:sz="0" w:space="0" w:color="auto"/>
          </w:divBdr>
        </w:div>
        <w:div w:id="1453134028">
          <w:marLeft w:val="480"/>
          <w:marRight w:val="0"/>
          <w:marTop w:val="0"/>
          <w:marBottom w:val="0"/>
          <w:divBdr>
            <w:top w:val="none" w:sz="0" w:space="0" w:color="auto"/>
            <w:left w:val="none" w:sz="0" w:space="0" w:color="auto"/>
            <w:bottom w:val="none" w:sz="0" w:space="0" w:color="auto"/>
            <w:right w:val="none" w:sz="0" w:space="0" w:color="auto"/>
          </w:divBdr>
        </w:div>
        <w:div w:id="1943679850">
          <w:marLeft w:val="480"/>
          <w:marRight w:val="0"/>
          <w:marTop w:val="0"/>
          <w:marBottom w:val="0"/>
          <w:divBdr>
            <w:top w:val="none" w:sz="0" w:space="0" w:color="auto"/>
            <w:left w:val="none" w:sz="0" w:space="0" w:color="auto"/>
            <w:bottom w:val="none" w:sz="0" w:space="0" w:color="auto"/>
            <w:right w:val="none" w:sz="0" w:space="0" w:color="auto"/>
          </w:divBdr>
        </w:div>
        <w:div w:id="200362259">
          <w:marLeft w:val="480"/>
          <w:marRight w:val="0"/>
          <w:marTop w:val="0"/>
          <w:marBottom w:val="0"/>
          <w:divBdr>
            <w:top w:val="none" w:sz="0" w:space="0" w:color="auto"/>
            <w:left w:val="none" w:sz="0" w:space="0" w:color="auto"/>
            <w:bottom w:val="none" w:sz="0" w:space="0" w:color="auto"/>
            <w:right w:val="none" w:sz="0" w:space="0" w:color="auto"/>
          </w:divBdr>
        </w:div>
        <w:div w:id="1833330343">
          <w:marLeft w:val="480"/>
          <w:marRight w:val="0"/>
          <w:marTop w:val="0"/>
          <w:marBottom w:val="0"/>
          <w:divBdr>
            <w:top w:val="none" w:sz="0" w:space="0" w:color="auto"/>
            <w:left w:val="none" w:sz="0" w:space="0" w:color="auto"/>
            <w:bottom w:val="none" w:sz="0" w:space="0" w:color="auto"/>
            <w:right w:val="none" w:sz="0" w:space="0" w:color="auto"/>
          </w:divBdr>
        </w:div>
        <w:div w:id="1248811611">
          <w:marLeft w:val="480"/>
          <w:marRight w:val="0"/>
          <w:marTop w:val="0"/>
          <w:marBottom w:val="0"/>
          <w:divBdr>
            <w:top w:val="none" w:sz="0" w:space="0" w:color="auto"/>
            <w:left w:val="none" w:sz="0" w:space="0" w:color="auto"/>
            <w:bottom w:val="none" w:sz="0" w:space="0" w:color="auto"/>
            <w:right w:val="none" w:sz="0" w:space="0" w:color="auto"/>
          </w:divBdr>
        </w:div>
        <w:div w:id="2123644942">
          <w:marLeft w:val="480"/>
          <w:marRight w:val="0"/>
          <w:marTop w:val="0"/>
          <w:marBottom w:val="0"/>
          <w:divBdr>
            <w:top w:val="none" w:sz="0" w:space="0" w:color="auto"/>
            <w:left w:val="none" w:sz="0" w:space="0" w:color="auto"/>
            <w:bottom w:val="none" w:sz="0" w:space="0" w:color="auto"/>
            <w:right w:val="none" w:sz="0" w:space="0" w:color="auto"/>
          </w:divBdr>
        </w:div>
        <w:div w:id="1665890437">
          <w:marLeft w:val="480"/>
          <w:marRight w:val="0"/>
          <w:marTop w:val="0"/>
          <w:marBottom w:val="0"/>
          <w:divBdr>
            <w:top w:val="none" w:sz="0" w:space="0" w:color="auto"/>
            <w:left w:val="none" w:sz="0" w:space="0" w:color="auto"/>
            <w:bottom w:val="none" w:sz="0" w:space="0" w:color="auto"/>
            <w:right w:val="none" w:sz="0" w:space="0" w:color="auto"/>
          </w:divBdr>
        </w:div>
        <w:div w:id="720708237">
          <w:marLeft w:val="480"/>
          <w:marRight w:val="0"/>
          <w:marTop w:val="0"/>
          <w:marBottom w:val="0"/>
          <w:divBdr>
            <w:top w:val="none" w:sz="0" w:space="0" w:color="auto"/>
            <w:left w:val="none" w:sz="0" w:space="0" w:color="auto"/>
            <w:bottom w:val="none" w:sz="0" w:space="0" w:color="auto"/>
            <w:right w:val="none" w:sz="0" w:space="0" w:color="auto"/>
          </w:divBdr>
        </w:div>
        <w:div w:id="2130126755">
          <w:marLeft w:val="480"/>
          <w:marRight w:val="0"/>
          <w:marTop w:val="0"/>
          <w:marBottom w:val="0"/>
          <w:divBdr>
            <w:top w:val="none" w:sz="0" w:space="0" w:color="auto"/>
            <w:left w:val="none" w:sz="0" w:space="0" w:color="auto"/>
            <w:bottom w:val="none" w:sz="0" w:space="0" w:color="auto"/>
            <w:right w:val="none" w:sz="0" w:space="0" w:color="auto"/>
          </w:divBdr>
        </w:div>
        <w:div w:id="534468840">
          <w:marLeft w:val="480"/>
          <w:marRight w:val="0"/>
          <w:marTop w:val="0"/>
          <w:marBottom w:val="0"/>
          <w:divBdr>
            <w:top w:val="none" w:sz="0" w:space="0" w:color="auto"/>
            <w:left w:val="none" w:sz="0" w:space="0" w:color="auto"/>
            <w:bottom w:val="none" w:sz="0" w:space="0" w:color="auto"/>
            <w:right w:val="none" w:sz="0" w:space="0" w:color="auto"/>
          </w:divBdr>
        </w:div>
        <w:div w:id="1288584147">
          <w:marLeft w:val="480"/>
          <w:marRight w:val="0"/>
          <w:marTop w:val="0"/>
          <w:marBottom w:val="0"/>
          <w:divBdr>
            <w:top w:val="none" w:sz="0" w:space="0" w:color="auto"/>
            <w:left w:val="none" w:sz="0" w:space="0" w:color="auto"/>
            <w:bottom w:val="none" w:sz="0" w:space="0" w:color="auto"/>
            <w:right w:val="none" w:sz="0" w:space="0" w:color="auto"/>
          </w:divBdr>
        </w:div>
        <w:div w:id="498429597">
          <w:marLeft w:val="480"/>
          <w:marRight w:val="0"/>
          <w:marTop w:val="0"/>
          <w:marBottom w:val="0"/>
          <w:divBdr>
            <w:top w:val="none" w:sz="0" w:space="0" w:color="auto"/>
            <w:left w:val="none" w:sz="0" w:space="0" w:color="auto"/>
            <w:bottom w:val="none" w:sz="0" w:space="0" w:color="auto"/>
            <w:right w:val="none" w:sz="0" w:space="0" w:color="auto"/>
          </w:divBdr>
        </w:div>
        <w:div w:id="638145209">
          <w:marLeft w:val="480"/>
          <w:marRight w:val="0"/>
          <w:marTop w:val="0"/>
          <w:marBottom w:val="0"/>
          <w:divBdr>
            <w:top w:val="none" w:sz="0" w:space="0" w:color="auto"/>
            <w:left w:val="none" w:sz="0" w:space="0" w:color="auto"/>
            <w:bottom w:val="none" w:sz="0" w:space="0" w:color="auto"/>
            <w:right w:val="none" w:sz="0" w:space="0" w:color="auto"/>
          </w:divBdr>
        </w:div>
        <w:div w:id="569317519">
          <w:marLeft w:val="480"/>
          <w:marRight w:val="0"/>
          <w:marTop w:val="0"/>
          <w:marBottom w:val="0"/>
          <w:divBdr>
            <w:top w:val="none" w:sz="0" w:space="0" w:color="auto"/>
            <w:left w:val="none" w:sz="0" w:space="0" w:color="auto"/>
            <w:bottom w:val="none" w:sz="0" w:space="0" w:color="auto"/>
            <w:right w:val="none" w:sz="0" w:space="0" w:color="auto"/>
          </w:divBdr>
        </w:div>
        <w:div w:id="1206912642">
          <w:marLeft w:val="480"/>
          <w:marRight w:val="0"/>
          <w:marTop w:val="0"/>
          <w:marBottom w:val="0"/>
          <w:divBdr>
            <w:top w:val="none" w:sz="0" w:space="0" w:color="auto"/>
            <w:left w:val="none" w:sz="0" w:space="0" w:color="auto"/>
            <w:bottom w:val="none" w:sz="0" w:space="0" w:color="auto"/>
            <w:right w:val="none" w:sz="0" w:space="0" w:color="auto"/>
          </w:divBdr>
        </w:div>
        <w:div w:id="1154105968">
          <w:marLeft w:val="480"/>
          <w:marRight w:val="0"/>
          <w:marTop w:val="0"/>
          <w:marBottom w:val="0"/>
          <w:divBdr>
            <w:top w:val="none" w:sz="0" w:space="0" w:color="auto"/>
            <w:left w:val="none" w:sz="0" w:space="0" w:color="auto"/>
            <w:bottom w:val="none" w:sz="0" w:space="0" w:color="auto"/>
            <w:right w:val="none" w:sz="0" w:space="0" w:color="auto"/>
          </w:divBdr>
        </w:div>
        <w:div w:id="1452093329">
          <w:marLeft w:val="480"/>
          <w:marRight w:val="0"/>
          <w:marTop w:val="0"/>
          <w:marBottom w:val="0"/>
          <w:divBdr>
            <w:top w:val="none" w:sz="0" w:space="0" w:color="auto"/>
            <w:left w:val="none" w:sz="0" w:space="0" w:color="auto"/>
            <w:bottom w:val="none" w:sz="0" w:space="0" w:color="auto"/>
            <w:right w:val="none" w:sz="0" w:space="0" w:color="auto"/>
          </w:divBdr>
        </w:div>
        <w:div w:id="1867333009">
          <w:marLeft w:val="480"/>
          <w:marRight w:val="0"/>
          <w:marTop w:val="0"/>
          <w:marBottom w:val="0"/>
          <w:divBdr>
            <w:top w:val="none" w:sz="0" w:space="0" w:color="auto"/>
            <w:left w:val="none" w:sz="0" w:space="0" w:color="auto"/>
            <w:bottom w:val="none" w:sz="0" w:space="0" w:color="auto"/>
            <w:right w:val="none" w:sz="0" w:space="0" w:color="auto"/>
          </w:divBdr>
        </w:div>
        <w:div w:id="1810053783">
          <w:marLeft w:val="480"/>
          <w:marRight w:val="0"/>
          <w:marTop w:val="0"/>
          <w:marBottom w:val="0"/>
          <w:divBdr>
            <w:top w:val="none" w:sz="0" w:space="0" w:color="auto"/>
            <w:left w:val="none" w:sz="0" w:space="0" w:color="auto"/>
            <w:bottom w:val="none" w:sz="0" w:space="0" w:color="auto"/>
            <w:right w:val="none" w:sz="0" w:space="0" w:color="auto"/>
          </w:divBdr>
        </w:div>
        <w:div w:id="1233347176">
          <w:marLeft w:val="480"/>
          <w:marRight w:val="0"/>
          <w:marTop w:val="0"/>
          <w:marBottom w:val="0"/>
          <w:divBdr>
            <w:top w:val="none" w:sz="0" w:space="0" w:color="auto"/>
            <w:left w:val="none" w:sz="0" w:space="0" w:color="auto"/>
            <w:bottom w:val="none" w:sz="0" w:space="0" w:color="auto"/>
            <w:right w:val="none" w:sz="0" w:space="0" w:color="auto"/>
          </w:divBdr>
        </w:div>
        <w:div w:id="1180463306">
          <w:marLeft w:val="480"/>
          <w:marRight w:val="0"/>
          <w:marTop w:val="0"/>
          <w:marBottom w:val="0"/>
          <w:divBdr>
            <w:top w:val="none" w:sz="0" w:space="0" w:color="auto"/>
            <w:left w:val="none" w:sz="0" w:space="0" w:color="auto"/>
            <w:bottom w:val="none" w:sz="0" w:space="0" w:color="auto"/>
            <w:right w:val="none" w:sz="0" w:space="0" w:color="auto"/>
          </w:divBdr>
        </w:div>
        <w:div w:id="445277375">
          <w:marLeft w:val="480"/>
          <w:marRight w:val="0"/>
          <w:marTop w:val="0"/>
          <w:marBottom w:val="0"/>
          <w:divBdr>
            <w:top w:val="none" w:sz="0" w:space="0" w:color="auto"/>
            <w:left w:val="none" w:sz="0" w:space="0" w:color="auto"/>
            <w:bottom w:val="none" w:sz="0" w:space="0" w:color="auto"/>
            <w:right w:val="none" w:sz="0" w:space="0" w:color="auto"/>
          </w:divBdr>
        </w:div>
        <w:div w:id="302276494">
          <w:marLeft w:val="480"/>
          <w:marRight w:val="0"/>
          <w:marTop w:val="0"/>
          <w:marBottom w:val="0"/>
          <w:divBdr>
            <w:top w:val="none" w:sz="0" w:space="0" w:color="auto"/>
            <w:left w:val="none" w:sz="0" w:space="0" w:color="auto"/>
            <w:bottom w:val="none" w:sz="0" w:space="0" w:color="auto"/>
            <w:right w:val="none" w:sz="0" w:space="0" w:color="auto"/>
          </w:divBdr>
        </w:div>
        <w:div w:id="33387232">
          <w:marLeft w:val="480"/>
          <w:marRight w:val="0"/>
          <w:marTop w:val="0"/>
          <w:marBottom w:val="0"/>
          <w:divBdr>
            <w:top w:val="none" w:sz="0" w:space="0" w:color="auto"/>
            <w:left w:val="none" w:sz="0" w:space="0" w:color="auto"/>
            <w:bottom w:val="none" w:sz="0" w:space="0" w:color="auto"/>
            <w:right w:val="none" w:sz="0" w:space="0" w:color="auto"/>
          </w:divBdr>
        </w:div>
        <w:div w:id="345908426">
          <w:marLeft w:val="480"/>
          <w:marRight w:val="0"/>
          <w:marTop w:val="0"/>
          <w:marBottom w:val="0"/>
          <w:divBdr>
            <w:top w:val="none" w:sz="0" w:space="0" w:color="auto"/>
            <w:left w:val="none" w:sz="0" w:space="0" w:color="auto"/>
            <w:bottom w:val="none" w:sz="0" w:space="0" w:color="auto"/>
            <w:right w:val="none" w:sz="0" w:space="0" w:color="auto"/>
          </w:divBdr>
        </w:div>
        <w:div w:id="1868978716">
          <w:marLeft w:val="480"/>
          <w:marRight w:val="0"/>
          <w:marTop w:val="0"/>
          <w:marBottom w:val="0"/>
          <w:divBdr>
            <w:top w:val="none" w:sz="0" w:space="0" w:color="auto"/>
            <w:left w:val="none" w:sz="0" w:space="0" w:color="auto"/>
            <w:bottom w:val="none" w:sz="0" w:space="0" w:color="auto"/>
            <w:right w:val="none" w:sz="0" w:space="0" w:color="auto"/>
          </w:divBdr>
        </w:div>
        <w:div w:id="129203314">
          <w:marLeft w:val="480"/>
          <w:marRight w:val="0"/>
          <w:marTop w:val="0"/>
          <w:marBottom w:val="0"/>
          <w:divBdr>
            <w:top w:val="none" w:sz="0" w:space="0" w:color="auto"/>
            <w:left w:val="none" w:sz="0" w:space="0" w:color="auto"/>
            <w:bottom w:val="none" w:sz="0" w:space="0" w:color="auto"/>
            <w:right w:val="none" w:sz="0" w:space="0" w:color="auto"/>
          </w:divBdr>
        </w:div>
        <w:div w:id="1047534895">
          <w:marLeft w:val="480"/>
          <w:marRight w:val="0"/>
          <w:marTop w:val="0"/>
          <w:marBottom w:val="0"/>
          <w:divBdr>
            <w:top w:val="none" w:sz="0" w:space="0" w:color="auto"/>
            <w:left w:val="none" w:sz="0" w:space="0" w:color="auto"/>
            <w:bottom w:val="none" w:sz="0" w:space="0" w:color="auto"/>
            <w:right w:val="none" w:sz="0" w:space="0" w:color="auto"/>
          </w:divBdr>
        </w:div>
        <w:div w:id="418019170">
          <w:marLeft w:val="480"/>
          <w:marRight w:val="0"/>
          <w:marTop w:val="0"/>
          <w:marBottom w:val="0"/>
          <w:divBdr>
            <w:top w:val="none" w:sz="0" w:space="0" w:color="auto"/>
            <w:left w:val="none" w:sz="0" w:space="0" w:color="auto"/>
            <w:bottom w:val="none" w:sz="0" w:space="0" w:color="auto"/>
            <w:right w:val="none" w:sz="0" w:space="0" w:color="auto"/>
          </w:divBdr>
        </w:div>
        <w:div w:id="498815365">
          <w:marLeft w:val="480"/>
          <w:marRight w:val="0"/>
          <w:marTop w:val="0"/>
          <w:marBottom w:val="0"/>
          <w:divBdr>
            <w:top w:val="none" w:sz="0" w:space="0" w:color="auto"/>
            <w:left w:val="none" w:sz="0" w:space="0" w:color="auto"/>
            <w:bottom w:val="none" w:sz="0" w:space="0" w:color="auto"/>
            <w:right w:val="none" w:sz="0" w:space="0" w:color="auto"/>
          </w:divBdr>
        </w:div>
        <w:div w:id="111633927">
          <w:marLeft w:val="480"/>
          <w:marRight w:val="0"/>
          <w:marTop w:val="0"/>
          <w:marBottom w:val="0"/>
          <w:divBdr>
            <w:top w:val="none" w:sz="0" w:space="0" w:color="auto"/>
            <w:left w:val="none" w:sz="0" w:space="0" w:color="auto"/>
            <w:bottom w:val="none" w:sz="0" w:space="0" w:color="auto"/>
            <w:right w:val="none" w:sz="0" w:space="0" w:color="auto"/>
          </w:divBdr>
        </w:div>
        <w:div w:id="937560881">
          <w:marLeft w:val="480"/>
          <w:marRight w:val="0"/>
          <w:marTop w:val="0"/>
          <w:marBottom w:val="0"/>
          <w:divBdr>
            <w:top w:val="none" w:sz="0" w:space="0" w:color="auto"/>
            <w:left w:val="none" w:sz="0" w:space="0" w:color="auto"/>
            <w:bottom w:val="none" w:sz="0" w:space="0" w:color="auto"/>
            <w:right w:val="none" w:sz="0" w:space="0" w:color="auto"/>
          </w:divBdr>
        </w:div>
        <w:div w:id="1921676010">
          <w:marLeft w:val="480"/>
          <w:marRight w:val="0"/>
          <w:marTop w:val="0"/>
          <w:marBottom w:val="0"/>
          <w:divBdr>
            <w:top w:val="none" w:sz="0" w:space="0" w:color="auto"/>
            <w:left w:val="none" w:sz="0" w:space="0" w:color="auto"/>
            <w:bottom w:val="none" w:sz="0" w:space="0" w:color="auto"/>
            <w:right w:val="none" w:sz="0" w:space="0" w:color="auto"/>
          </w:divBdr>
        </w:div>
        <w:div w:id="753206258">
          <w:marLeft w:val="480"/>
          <w:marRight w:val="0"/>
          <w:marTop w:val="0"/>
          <w:marBottom w:val="0"/>
          <w:divBdr>
            <w:top w:val="none" w:sz="0" w:space="0" w:color="auto"/>
            <w:left w:val="none" w:sz="0" w:space="0" w:color="auto"/>
            <w:bottom w:val="none" w:sz="0" w:space="0" w:color="auto"/>
            <w:right w:val="none" w:sz="0" w:space="0" w:color="auto"/>
          </w:divBdr>
        </w:div>
        <w:div w:id="1623925377">
          <w:marLeft w:val="480"/>
          <w:marRight w:val="0"/>
          <w:marTop w:val="0"/>
          <w:marBottom w:val="0"/>
          <w:divBdr>
            <w:top w:val="none" w:sz="0" w:space="0" w:color="auto"/>
            <w:left w:val="none" w:sz="0" w:space="0" w:color="auto"/>
            <w:bottom w:val="none" w:sz="0" w:space="0" w:color="auto"/>
            <w:right w:val="none" w:sz="0" w:space="0" w:color="auto"/>
          </w:divBdr>
        </w:div>
        <w:div w:id="1366324387">
          <w:marLeft w:val="480"/>
          <w:marRight w:val="0"/>
          <w:marTop w:val="0"/>
          <w:marBottom w:val="0"/>
          <w:divBdr>
            <w:top w:val="none" w:sz="0" w:space="0" w:color="auto"/>
            <w:left w:val="none" w:sz="0" w:space="0" w:color="auto"/>
            <w:bottom w:val="none" w:sz="0" w:space="0" w:color="auto"/>
            <w:right w:val="none" w:sz="0" w:space="0" w:color="auto"/>
          </w:divBdr>
        </w:div>
        <w:div w:id="1293293867">
          <w:marLeft w:val="480"/>
          <w:marRight w:val="0"/>
          <w:marTop w:val="0"/>
          <w:marBottom w:val="0"/>
          <w:divBdr>
            <w:top w:val="none" w:sz="0" w:space="0" w:color="auto"/>
            <w:left w:val="none" w:sz="0" w:space="0" w:color="auto"/>
            <w:bottom w:val="none" w:sz="0" w:space="0" w:color="auto"/>
            <w:right w:val="none" w:sz="0" w:space="0" w:color="auto"/>
          </w:divBdr>
        </w:div>
        <w:div w:id="632559540">
          <w:marLeft w:val="480"/>
          <w:marRight w:val="0"/>
          <w:marTop w:val="0"/>
          <w:marBottom w:val="0"/>
          <w:divBdr>
            <w:top w:val="none" w:sz="0" w:space="0" w:color="auto"/>
            <w:left w:val="none" w:sz="0" w:space="0" w:color="auto"/>
            <w:bottom w:val="none" w:sz="0" w:space="0" w:color="auto"/>
            <w:right w:val="none" w:sz="0" w:space="0" w:color="auto"/>
          </w:divBdr>
        </w:div>
        <w:div w:id="1347824245">
          <w:marLeft w:val="480"/>
          <w:marRight w:val="0"/>
          <w:marTop w:val="0"/>
          <w:marBottom w:val="0"/>
          <w:divBdr>
            <w:top w:val="none" w:sz="0" w:space="0" w:color="auto"/>
            <w:left w:val="none" w:sz="0" w:space="0" w:color="auto"/>
            <w:bottom w:val="none" w:sz="0" w:space="0" w:color="auto"/>
            <w:right w:val="none" w:sz="0" w:space="0" w:color="auto"/>
          </w:divBdr>
        </w:div>
        <w:div w:id="1588879514">
          <w:marLeft w:val="480"/>
          <w:marRight w:val="0"/>
          <w:marTop w:val="0"/>
          <w:marBottom w:val="0"/>
          <w:divBdr>
            <w:top w:val="none" w:sz="0" w:space="0" w:color="auto"/>
            <w:left w:val="none" w:sz="0" w:space="0" w:color="auto"/>
            <w:bottom w:val="none" w:sz="0" w:space="0" w:color="auto"/>
            <w:right w:val="none" w:sz="0" w:space="0" w:color="auto"/>
          </w:divBdr>
        </w:div>
        <w:div w:id="519782549">
          <w:marLeft w:val="480"/>
          <w:marRight w:val="0"/>
          <w:marTop w:val="0"/>
          <w:marBottom w:val="0"/>
          <w:divBdr>
            <w:top w:val="none" w:sz="0" w:space="0" w:color="auto"/>
            <w:left w:val="none" w:sz="0" w:space="0" w:color="auto"/>
            <w:bottom w:val="none" w:sz="0" w:space="0" w:color="auto"/>
            <w:right w:val="none" w:sz="0" w:space="0" w:color="auto"/>
          </w:divBdr>
        </w:div>
        <w:div w:id="900748457">
          <w:marLeft w:val="480"/>
          <w:marRight w:val="0"/>
          <w:marTop w:val="0"/>
          <w:marBottom w:val="0"/>
          <w:divBdr>
            <w:top w:val="none" w:sz="0" w:space="0" w:color="auto"/>
            <w:left w:val="none" w:sz="0" w:space="0" w:color="auto"/>
            <w:bottom w:val="none" w:sz="0" w:space="0" w:color="auto"/>
            <w:right w:val="none" w:sz="0" w:space="0" w:color="auto"/>
          </w:divBdr>
        </w:div>
        <w:div w:id="171341687">
          <w:marLeft w:val="480"/>
          <w:marRight w:val="0"/>
          <w:marTop w:val="0"/>
          <w:marBottom w:val="0"/>
          <w:divBdr>
            <w:top w:val="none" w:sz="0" w:space="0" w:color="auto"/>
            <w:left w:val="none" w:sz="0" w:space="0" w:color="auto"/>
            <w:bottom w:val="none" w:sz="0" w:space="0" w:color="auto"/>
            <w:right w:val="none" w:sz="0" w:space="0" w:color="auto"/>
          </w:divBdr>
        </w:div>
        <w:div w:id="1026521829">
          <w:marLeft w:val="480"/>
          <w:marRight w:val="0"/>
          <w:marTop w:val="0"/>
          <w:marBottom w:val="0"/>
          <w:divBdr>
            <w:top w:val="none" w:sz="0" w:space="0" w:color="auto"/>
            <w:left w:val="none" w:sz="0" w:space="0" w:color="auto"/>
            <w:bottom w:val="none" w:sz="0" w:space="0" w:color="auto"/>
            <w:right w:val="none" w:sz="0" w:space="0" w:color="auto"/>
          </w:divBdr>
        </w:div>
        <w:div w:id="1387024046">
          <w:marLeft w:val="480"/>
          <w:marRight w:val="0"/>
          <w:marTop w:val="0"/>
          <w:marBottom w:val="0"/>
          <w:divBdr>
            <w:top w:val="none" w:sz="0" w:space="0" w:color="auto"/>
            <w:left w:val="none" w:sz="0" w:space="0" w:color="auto"/>
            <w:bottom w:val="none" w:sz="0" w:space="0" w:color="auto"/>
            <w:right w:val="none" w:sz="0" w:space="0" w:color="auto"/>
          </w:divBdr>
        </w:div>
        <w:div w:id="2026982364">
          <w:marLeft w:val="480"/>
          <w:marRight w:val="0"/>
          <w:marTop w:val="0"/>
          <w:marBottom w:val="0"/>
          <w:divBdr>
            <w:top w:val="none" w:sz="0" w:space="0" w:color="auto"/>
            <w:left w:val="none" w:sz="0" w:space="0" w:color="auto"/>
            <w:bottom w:val="none" w:sz="0" w:space="0" w:color="auto"/>
            <w:right w:val="none" w:sz="0" w:space="0" w:color="auto"/>
          </w:divBdr>
        </w:div>
        <w:div w:id="1191845139">
          <w:marLeft w:val="480"/>
          <w:marRight w:val="0"/>
          <w:marTop w:val="0"/>
          <w:marBottom w:val="0"/>
          <w:divBdr>
            <w:top w:val="none" w:sz="0" w:space="0" w:color="auto"/>
            <w:left w:val="none" w:sz="0" w:space="0" w:color="auto"/>
            <w:bottom w:val="none" w:sz="0" w:space="0" w:color="auto"/>
            <w:right w:val="none" w:sz="0" w:space="0" w:color="auto"/>
          </w:divBdr>
        </w:div>
        <w:div w:id="2052340943">
          <w:marLeft w:val="480"/>
          <w:marRight w:val="0"/>
          <w:marTop w:val="0"/>
          <w:marBottom w:val="0"/>
          <w:divBdr>
            <w:top w:val="none" w:sz="0" w:space="0" w:color="auto"/>
            <w:left w:val="none" w:sz="0" w:space="0" w:color="auto"/>
            <w:bottom w:val="none" w:sz="0" w:space="0" w:color="auto"/>
            <w:right w:val="none" w:sz="0" w:space="0" w:color="auto"/>
          </w:divBdr>
        </w:div>
        <w:div w:id="2077583199">
          <w:marLeft w:val="480"/>
          <w:marRight w:val="0"/>
          <w:marTop w:val="0"/>
          <w:marBottom w:val="0"/>
          <w:divBdr>
            <w:top w:val="none" w:sz="0" w:space="0" w:color="auto"/>
            <w:left w:val="none" w:sz="0" w:space="0" w:color="auto"/>
            <w:bottom w:val="none" w:sz="0" w:space="0" w:color="auto"/>
            <w:right w:val="none" w:sz="0" w:space="0" w:color="auto"/>
          </w:divBdr>
        </w:div>
        <w:div w:id="1355225617">
          <w:marLeft w:val="480"/>
          <w:marRight w:val="0"/>
          <w:marTop w:val="0"/>
          <w:marBottom w:val="0"/>
          <w:divBdr>
            <w:top w:val="none" w:sz="0" w:space="0" w:color="auto"/>
            <w:left w:val="none" w:sz="0" w:space="0" w:color="auto"/>
            <w:bottom w:val="none" w:sz="0" w:space="0" w:color="auto"/>
            <w:right w:val="none" w:sz="0" w:space="0" w:color="auto"/>
          </w:divBdr>
        </w:div>
        <w:div w:id="374084782">
          <w:marLeft w:val="480"/>
          <w:marRight w:val="0"/>
          <w:marTop w:val="0"/>
          <w:marBottom w:val="0"/>
          <w:divBdr>
            <w:top w:val="none" w:sz="0" w:space="0" w:color="auto"/>
            <w:left w:val="none" w:sz="0" w:space="0" w:color="auto"/>
            <w:bottom w:val="none" w:sz="0" w:space="0" w:color="auto"/>
            <w:right w:val="none" w:sz="0" w:space="0" w:color="auto"/>
          </w:divBdr>
        </w:div>
        <w:div w:id="1452750542">
          <w:marLeft w:val="480"/>
          <w:marRight w:val="0"/>
          <w:marTop w:val="0"/>
          <w:marBottom w:val="0"/>
          <w:divBdr>
            <w:top w:val="none" w:sz="0" w:space="0" w:color="auto"/>
            <w:left w:val="none" w:sz="0" w:space="0" w:color="auto"/>
            <w:bottom w:val="none" w:sz="0" w:space="0" w:color="auto"/>
            <w:right w:val="none" w:sz="0" w:space="0" w:color="auto"/>
          </w:divBdr>
        </w:div>
        <w:div w:id="287392918">
          <w:marLeft w:val="480"/>
          <w:marRight w:val="0"/>
          <w:marTop w:val="0"/>
          <w:marBottom w:val="0"/>
          <w:divBdr>
            <w:top w:val="none" w:sz="0" w:space="0" w:color="auto"/>
            <w:left w:val="none" w:sz="0" w:space="0" w:color="auto"/>
            <w:bottom w:val="none" w:sz="0" w:space="0" w:color="auto"/>
            <w:right w:val="none" w:sz="0" w:space="0" w:color="auto"/>
          </w:divBdr>
        </w:div>
        <w:div w:id="1143888825">
          <w:marLeft w:val="480"/>
          <w:marRight w:val="0"/>
          <w:marTop w:val="0"/>
          <w:marBottom w:val="0"/>
          <w:divBdr>
            <w:top w:val="none" w:sz="0" w:space="0" w:color="auto"/>
            <w:left w:val="none" w:sz="0" w:space="0" w:color="auto"/>
            <w:bottom w:val="none" w:sz="0" w:space="0" w:color="auto"/>
            <w:right w:val="none" w:sz="0" w:space="0" w:color="auto"/>
          </w:divBdr>
        </w:div>
        <w:div w:id="1733774816">
          <w:marLeft w:val="480"/>
          <w:marRight w:val="0"/>
          <w:marTop w:val="0"/>
          <w:marBottom w:val="0"/>
          <w:divBdr>
            <w:top w:val="none" w:sz="0" w:space="0" w:color="auto"/>
            <w:left w:val="none" w:sz="0" w:space="0" w:color="auto"/>
            <w:bottom w:val="none" w:sz="0" w:space="0" w:color="auto"/>
            <w:right w:val="none" w:sz="0" w:space="0" w:color="auto"/>
          </w:divBdr>
        </w:div>
        <w:div w:id="884296396">
          <w:marLeft w:val="480"/>
          <w:marRight w:val="0"/>
          <w:marTop w:val="0"/>
          <w:marBottom w:val="0"/>
          <w:divBdr>
            <w:top w:val="none" w:sz="0" w:space="0" w:color="auto"/>
            <w:left w:val="none" w:sz="0" w:space="0" w:color="auto"/>
            <w:bottom w:val="none" w:sz="0" w:space="0" w:color="auto"/>
            <w:right w:val="none" w:sz="0" w:space="0" w:color="auto"/>
          </w:divBdr>
        </w:div>
        <w:div w:id="601768626">
          <w:marLeft w:val="480"/>
          <w:marRight w:val="0"/>
          <w:marTop w:val="0"/>
          <w:marBottom w:val="0"/>
          <w:divBdr>
            <w:top w:val="none" w:sz="0" w:space="0" w:color="auto"/>
            <w:left w:val="none" w:sz="0" w:space="0" w:color="auto"/>
            <w:bottom w:val="none" w:sz="0" w:space="0" w:color="auto"/>
            <w:right w:val="none" w:sz="0" w:space="0" w:color="auto"/>
          </w:divBdr>
        </w:div>
        <w:div w:id="1026716750">
          <w:marLeft w:val="480"/>
          <w:marRight w:val="0"/>
          <w:marTop w:val="0"/>
          <w:marBottom w:val="0"/>
          <w:divBdr>
            <w:top w:val="none" w:sz="0" w:space="0" w:color="auto"/>
            <w:left w:val="none" w:sz="0" w:space="0" w:color="auto"/>
            <w:bottom w:val="none" w:sz="0" w:space="0" w:color="auto"/>
            <w:right w:val="none" w:sz="0" w:space="0" w:color="auto"/>
          </w:divBdr>
        </w:div>
        <w:div w:id="259146844">
          <w:marLeft w:val="480"/>
          <w:marRight w:val="0"/>
          <w:marTop w:val="0"/>
          <w:marBottom w:val="0"/>
          <w:divBdr>
            <w:top w:val="none" w:sz="0" w:space="0" w:color="auto"/>
            <w:left w:val="none" w:sz="0" w:space="0" w:color="auto"/>
            <w:bottom w:val="none" w:sz="0" w:space="0" w:color="auto"/>
            <w:right w:val="none" w:sz="0" w:space="0" w:color="auto"/>
          </w:divBdr>
        </w:div>
        <w:div w:id="500464853">
          <w:marLeft w:val="480"/>
          <w:marRight w:val="0"/>
          <w:marTop w:val="0"/>
          <w:marBottom w:val="0"/>
          <w:divBdr>
            <w:top w:val="none" w:sz="0" w:space="0" w:color="auto"/>
            <w:left w:val="none" w:sz="0" w:space="0" w:color="auto"/>
            <w:bottom w:val="none" w:sz="0" w:space="0" w:color="auto"/>
            <w:right w:val="none" w:sz="0" w:space="0" w:color="auto"/>
          </w:divBdr>
        </w:div>
        <w:div w:id="797576392">
          <w:marLeft w:val="480"/>
          <w:marRight w:val="0"/>
          <w:marTop w:val="0"/>
          <w:marBottom w:val="0"/>
          <w:divBdr>
            <w:top w:val="none" w:sz="0" w:space="0" w:color="auto"/>
            <w:left w:val="none" w:sz="0" w:space="0" w:color="auto"/>
            <w:bottom w:val="none" w:sz="0" w:space="0" w:color="auto"/>
            <w:right w:val="none" w:sz="0" w:space="0" w:color="auto"/>
          </w:divBdr>
        </w:div>
        <w:div w:id="1510412898">
          <w:marLeft w:val="480"/>
          <w:marRight w:val="0"/>
          <w:marTop w:val="0"/>
          <w:marBottom w:val="0"/>
          <w:divBdr>
            <w:top w:val="none" w:sz="0" w:space="0" w:color="auto"/>
            <w:left w:val="none" w:sz="0" w:space="0" w:color="auto"/>
            <w:bottom w:val="none" w:sz="0" w:space="0" w:color="auto"/>
            <w:right w:val="none" w:sz="0" w:space="0" w:color="auto"/>
          </w:divBdr>
        </w:div>
        <w:div w:id="1392459489">
          <w:marLeft w:val="480"/>
          <w:marRight w:val="0"/>
          <w:marTop w:val="0"/>
          <w:marBottom w:val="0"/>
          <w:divBdr>
            <w:top w:val="none" w:sz="0" w:space="0" w:color="auto"/>
            <w:left w:val="none" w:sz="0" w:space="0" w:color="auto"/>
            <w:bottom w:val="none" w:sz="0" w:space="0" w:color="auto"/>
            <w:right w:val="none" w:sz="0" w:space="0" w:color="auto"/>
          </w:divBdr>
        </w:div>
        <w:div w:id="1635405711">
          <w:marLeft w:val="480"/>
          <w:marRight w:val="0"/>
          <w:marTop w:val="0"/>
          <w:marBottom w:val="0"/>
          <w:divBdr>
            <w:top w:val="none" w:sz="0" w:space="0" w:color="auto"/>
            <w:left w:val="none" w:sz="0" w:space="0" w:color="auto"/>
            <w:bottom w:val="none" w:sz="0" w:space="0" w:color="auto"/>
            <w:right w:val="none" w:sz="0" w:space="0" w:color="auto"/>
          </w:divBdr>
        </w:div>
        <w:div w:id="1007440775">
          <w:marLeft w:val="480"/>
          <w:marRight w:val="0"/>
          <w:marTop w:val="0"/>
          <w:marBottom w:val="0"/>
          <w:divBdr>
            <w:top w:val="none" w:sz="0" w:space="0" w:color="auto"/>
            <w:left w:val="none" w:sz="0" w:space="0" w:color="auto"/>
            <w:bottom w:val="none" w:sz="0" w:space="0" w:color="auto"/>
            <w:right w:val="none" w:sz="0" w:space="0" w:color="auto"/>
          </w:divBdr>
        </w:div>
        <w:div w:id="164176362">
          <w:marLeft w:val="480"/>
          <w:marRight w:val="0"/>
          <w:marTop w:val="0"/>
          <w:marBottom w:val="0"/>
          <w:divBdr>
            <w:top w:val="none" w:sz="0" w:space="0" w:color="auto"/>
            <w:left w:val="none" w:sz="0" w:space="0" w:color="auto"/>
            <w:bottom w:val="none" w:sz="0" w:space="0" w:color="auto"/>
            <w:right w:val="none" w:sz="0" w:space="0" w:color="auto"/>
          </w:divBdr>
        </w:div>
        <w:div w:id="631863270">
          <w:marLeft w:val="480"/>
          <w:marRight w:val="0"/>
          <w:marTop w:val="0"/>
          <w:marBottom w:val="0"/>
          <w:divBdr>
            <w:top w:val="none" w:sz="0" w:space="0" w:color="auto"/>
            <w:left w:val="none" w:sz="0" w:space="0" w:color="auto"/>
            <w:bottom w:val="none" w:sz="0" w:space="0" w:color="auto"/>
            <w:right w:val="none" w:sz="0" w:space="0" w:color="auto"/>
          </w:divBdr>
        </w:div>
        <w:div w:id="1626041463">
          <w:marLeft w:val="480"/>
          <w:marRight w:val="0"/>
          <w:marTop w:val="0"/>
          <w:marBottom w:val="0"/>
          <w:divBdr>
            <w:top w:val="none" w:sz="0" w:space="0" w:color="auto"/>
            <w:left w:val="none" w:sz="0" w:space="0" w:color="auto"/>
            <w:bottom w:val="none" w:sz="0" w:space="0" w:color="auto"/>
            <w:right w:val="none" w:sz="0" w:space="0" w:color="auto"/>
          </w:divBdr>
        </w:div>
        <w:div w:id="1261714983">
          <w:marLeft w:val="480"/>
          <w:marRight w:val="0"/>
          <w:marTop w:val="0"/>
          <w:marBottom w:val="0"/>
          <w:divBdr>
            <w:top w:val="none" w:sz="0" w:space="0" w:color="auto"/>
            <w:left w:val="none" w:sz="0" w:space="0" w:color="auto"/>
            <w:bottom w:val="none" w:sz="0" w:space="0" w:color="auto"/>
            <w:right w:val="none" w:sz="0" w:space="0" w:color="auto"/>
          </w:divBdr>
        </w:div>
        <w:div w:id="2114278302">
          <w:marLeft w:val="480"/>
          <w:marRight w:val="0"/>
          <w:marTop w:val="0"/>
          <w:marBottom w:val="0"/>
          <w:divBdr>
            <w:top w:val="none" w:sz="0" w:space="0" w:color="auto"/>
            <w:left w:val="none" w:sz="0" w:space="0" w:color="auto"/>
            <w:bottom w:val="none" w:sz="0" w:space="0" w:color="auto"/>
            <w:right w:val="none" w:sz="0" w:space="0" w:color="auto"/>
          </w:divBdr>
        </w:div>
        <w:div w:id="2002539586">
          <w:marLeft w:val="480"/>
          <w:marRight w:val="0"/>
          <w:marTop w:val="0"/>
          <w:marBottom w:val="0"/>
          <w:divBdr>
            <w:top w:val="none" w:sz="0" w:space="0" w:color="auto"/>
            <w:left w:val="none" w:sz="0" w:space="0" w:color="auto"/>
            <w:bottom w:val="none" w:sz="0" w:space="0" w:color="auto"/>
            <w:right w:val="none" w:sz="0" w:space="0" w:color="auto"/>
          </w:divBdr>
        </w:div>
        <w:div w:id="2100061188">
          <w:marLeft w:val="480"/>
          <w:marRight w:val="0"/>
          <w:marTop w:val="0"/>
          <w:marBottom w:val="0"/>
          <w:divBdr>
            <w:top w:val="none" w:sz="0" w:space="0" w:color="auto"/>
            <w:left w:val="none" w:sz="0" w:space="0" w:color="auto"/>
            <w:bottom w:val="none" w:sz="0" w:space="0" w:color="auto"/>
            <w:right w:val="none" w:sz="0" w:space="0" w:color="auto"/>
          </w:divBdr>
        </w:div>
        <w:div w:id="233664090">
          <w:marLeft w:val="480"/>
          <w:marRight w:val="0"/>
          <w:marTop w:val="0"/>
          <w:marBottom w:val="0"/>
          <w:divBdr>
            <w:top w:val="none" w:sz="0" w:space="0" w:color="auto"/>
            <w:left w:val="none" w:sz="0" w:space="0" w:color="auto"/>
            <w:bottom w:val="none" w:sz="0" w:space="0" w:color="auto"/>
            <w:right w:val="none" w:sz="0" w:space="0" w:color="auto"/>
          </w:divBdr>
        </w:div>
        <w:div w:id="187109580">
          <w:marLeft w:val="480"/>
          <w:marRight w:val="0"/>
          <w:marTop w:val="0"/>
          <w:marBottom w:val="0"/>
          <w:divBdr>
            <w:top w:val="none" w:sz="0" w:space="0" w:color="auto"/>
            <w:left w:val="none" w:sz="0" w:space="0" w:color="auto"/>
            <w:bottom w:val="none" w:sz="0" w:space="0" w:color="auto"/>
            <w:right w:val="none" w:sz="0" w:space="0" w:color="auto"/>
          </w:divBdr>
        </w:div>
        <w:div w:id="2130856842">
          <w:marLeft w:val="480"/>
          <w:marRight w:val="0"/>
          <w:marTop w:val="0"/>
          <w:marBottom w:val="0"/>
          <w:divBdr>
            <w:top w:val="none" w:sz="0" w:space="0" w:color="auto"/>
            <w:left w:val="none" w:sz="0" w:space="0" w:color="auto"/>
            <w:bottom w:val="none" w:sz="0" w:space="0" w:color="auto"/>
            <w:right w:val="none" w:sz="0" w:space="0" w:color="auto"/>
          </w:divBdr>
        </w:div>
        <w:div w:id="252058548">
          <w:marLeft w:val="480"/>
          <w:marRight w:val="0"/>
          <w:marTop w:val="0"/>
          <w:marBottom w:val="0"/>
          <w:divBdr>
            <w:top w:val="none" w:sz="0" w:space="0" w:color="auto"/>
            <w:left w:val="none" w:sz="0" w:space="0" w:color="auto"/>
            <w:bottom w:val="none" w:sz="0" w:space="0" w:color="auto"/>
            <w:right w:val="none" w:sz="0" w:space="0" w:color="auto"/>
          </w:divBdr>
        </w:div>
        <w:div w:id="1744987021">
          <w:marLeft w:val="480"/>
          <w:marRight w:val="0"/>
          <w:marTop w:val="0"/>
          <w:marBottom w:val="0"/>
          <w:divBdr>
            <w:top w:val="none" w:sz="0" w:space="0" w:color="auto"/>
            <w:left w:val="none" w:sz="0" w:space="0" w:color="auto"/>
            <w:bottom w:val="none" w:sz="0" w:space="0" w:color="auto"/>
            <w:right w:val="none" w:sz="0" w:space="0" w:color="auto"/>
          </w:divBdr>
        </w:div>
        <w:div w:id="760486509">
          <w:marLeft w:val="480"/>
          <w:marRight w:val="0"/>
          <w:marTop w:val="0"/>
          <w:marBottom w:val="0"/>
          <w:divBdr>
            <w:top w:val="none" w:sz="0" w:space="0" w:color="auto"/>
            <w:left w:val="none" w:sz="0" w:space="0" w:color="auto"/>
            <w:bottom w:val="none" w:sz="0" w:space="0" w:color="auto"/>
            <w:right w:val="none" w:sz="0" w:space="0" w:color="auto"/>
          </w:divBdr>
        </w:div>
      </w:divsChild>
    </w:div>
    <w:div w:id="1567644939">
      <w:bodyDiv w:val="1"/>
      <w:marLeft w:val="0"/>
      <w:marRight w:val="0"/>
      <w:marTop w:val="0"/>
      <w:marBottom w:val="0"/>
      <w:divBdr>
        <w:top w:val="none" w:sz="0" w:space="0" w:color="auto"/>
        <w:left w:val="none" w:sz="0" w:space="0" w:color="auto"/>
        <w:bottom w:val="none" w:sz="0" w:space="0" w:color="auto"/>
        <w:right w:val="none" w:sz="0" w:space="0" w:color="auto"/>
      </w:divBdr>
    </w:div>
    <w:div w:id="1567763094">
      <w:bodyDiv w:val="1"/>
      <w:marLeft w:val="0"/>
      <w:marRight w:val="0"/>
      <w:marTop w:val="0"/>
      <w:marBottom w:val="0"/>
      <w:divBdr>
        <w:top w:val="none" w:sz="0" w:space="0" w:color="auto"/>
        <w:left w:val="none" w:sz="0" w:space="0" w:color="auto"/>
        <w:bottom w:val="none" w:sz="0" w:space="0" w:color="auto"/>
        <w:right w:val="none" w:sz="0" w:space="0" w:color="auto"/>
      </w:divBdr>
    </w:div>
    <w:div w:id="1567841209">
      <w:bodyDiv w:val="1"/>
      <w:marLeft w:val="0"/>
      <w:marRight w:val="0"/>
      <w:marTop w:val="0"/>
      <w:marBottom w:val="0"/>
      <w:divBdr>
        <w:top w:val="none" w:sz="0" w:space="0" w:color="auto"/>
        <w:left w:val="none" w:sz="0" w:space="0" w:color="auto"/>
        <w:bottom w:val="none" w:sz="0" w:space="0" w:color="auto"/>
        <w:right w:val="none" w:sz="0" w:space="0" w:color="auto"/>
      </w:divBdr>
    </w:div>
    <w:div w:id="1567951897">
      <w:bodyDiv w:val="1"/>
      <w:marLeft w:val="0"/>
      <w:marRight w:val="0"/>
      <w:marTop w:val="0"/>
      <w:marBottom w:val="0"/>
      <w:divBdr>
        <w:top w:val="none" w:sz="0" w:space="0" w:color="auto"/>
        <w:left w:val="none" w:sz="0" w:space="0" w:color="auto"/>
        <w:bottom w:val="none" w:sz="0" w:space="0" w:color="auto"/>
        <w:right w:val="none" w:sz="0" w:space="0" w:color="auto"/>
      </w:divBdr>
    </w:div>
    <w:div w:id="1568030190">
      <w:bodyDiv w:val="1"/>
      <w:marLeft w:val="0"/>
      <w:marRight w:val="0"/>
      <w:marTop w:val="0"/>
      <w:marBottom w:val="0"/>
      <w:divBdr>
        <w:top w:val="none" w:sz="0" w:space="0" w:color="auto"/>
        <w:left w:val="none" w:sz="0" w:space="0" w:color="auto"/>
        <w:bottom w:val="none" w:sz="0" w:space="0" w:color="auto"/>
        <w:right w:val="none" w:sz="0" w:space="0" w:color="auto"/>
      </w:divBdr>
    </w:div>
    <w:div w:id="1568150960">
      <w:bodyDiv w:val="1"/>
      <w:marLeft w:val="0"/>
      <w:marRight w:val="0"/>
      <w:marTop w:val="0"/>
      <w:marBottom w:val="0"/>
      <w:divBdr>
        <w:top w:val="none" w:sz="0" w:space="0" w:color="auto"/>
        <w:left w:val="none" w:sz="0" w:space="0" w:color="auto"/>
        <w:bottom w:val="none" w:sz="0" w:space="0" w:color="auto"/>
        <w:right w:val="none" w:sz="0" w:space="0" w:color="auto"/>
      </w:divBdr>
    </w:div>
    <w:div w:id="1568297713">
      <w:bodyDiv w:val="1"/>
      <w:marLeft w:val="0"/>
      <w:marRight w:val="0"/>
      <w:marTop w:val="0"/>
      <w:marBottom w:val="0"/>
      <w:divBdr>
        <w:top w:val="none" w:sz="0" w:space="0" w:color="auto"/>
        <w:left w:val="none" w:sz="0" w:space="0" w:color="auto"/>
        <w:bottom w:val="none" w:sz="0" w:space="0" w:color="auto"/>
        <w:right w:val="none" w:sz="0" w:space="0" w:color="auto"/>
      </w:divBdr>
    </w:div>
    <w:div w:id="1568372779">
      <w:bodyDiv w:val="1"/>
      <w:marLeft w:val="0"/>
      <w:marRight w:val="0"/>
      <w:marTop w:val="0"/>
      <w:marBottom w:val="0"/>
      <w:divBdr>
        <w:top w:val="none" w:sz="0" w:space="0" w:color="auto"/>
        <w:left w:val="none" w:sz="0" w:space="0" w:color="auto"/>
        <w:bottom w:val="none" w:sz="0" w:space="0" w:color="auto"/>
        <w:right w:val="none" w:sz="0" w:space="0" w:color="auto"/>
      </w:divBdr>
    </w:div>
    <w:div w:id="1568612612">
      <w:bodyDiv w:val="1"/>
      <w:marLeft w:val="0"/>
      <w:marRight w:val="0"/>
      <w:marTop w:val="0"/>
      <w:marBottom w:val="0"/>
      <w:divBdr>
        <w:top w:val="none" w:sz="0" w:space="0" w:color="auto"/>
        <w:left w:val="none" w:sz="0" w:space="0" w:color="auto"/>
        <w:bottom w:val="none" w:sz="0" w:space="0" w:color="auto"/>
        <w:right w:val="none" w:sz="0" w:space="0" w:color="auto"/>
      </w:divBdr>
    </w:div>
    <w:div w:id="1568876928">
      <w:bodyDiv w:val="1"/>
      <w:marLeft w:val="0"/>
      <w:marRight w:val="0"/>
      <w:marTop w:val="0"/>
      <w:marBottom w:val="0"/>
      <w:divBdr>
        <w:top w:val="none" w:sz="0" w:space="0" w:color="auto"/>
        <w:left w:val="none" w:sz="0" w:space="0" w:color="auto"/>
        <w:bottom w:val="none" w:sz="0" w:space="0" w:color="auto"/>
        <w:right w:val="none" w:sz="0" w:space="0" w:color="auto"/>
      </w:divBdr>
      <w:divsChild>
        <w:div w:id="13188925">
          <w:marLeft w:val="480"/>
          <w:marRight w:val="0"/>
          <w:marTop w:val="0"/>
          <w:marBottom w:val="0"/>
          <w:divBdr>
            <w:top w:val="none" w:sz="0" w:space="0" w:color="auto"/>
            <w:left w:val="none" w:sz="0" w:space="0" w:color="auto"/>
            <w:bottom w:val="none" w:sz="0" w:space="0" w:color="auto"/>
            <w:right w:val="none" w:sz="0" w:space="0" w:color="auto"/>
          </w:divBdr>
        </w:div>
        <w:div w:id="31421987">
          <w:marLeft w:val="480"/>
          <w:marRight w:val="0"/>
          <w:marTop w:val="0"/>
          <w:marBottom w:val="0"/>
          <w:divBdr>
            <w:top w:val="none" w:sz="0" w:space="0" w:color="auto"/>
            <w:left w:val="none" w:sz="0" w:space="0" w:color="auto"/>
            <w:bottom w:val="none" w:sz="0" w:space="0" w:color="auto"/>
            <w:right w:val="none" w:sz="0" w:space="0" w:color="auto"/>
          </w:divBdr>
        </w:div>
        <w:div w:id="61828851">
          <w:marLeft w:val="480"/>
          <w:marRight w:val="0"/>
          <w:marTop w:val="0"/>
          <w:marBottom w:val="0"/>
          <w:divBdr>
            <w:top w:val="none" w:sz="0" w:space="0" w:color="auto"/>
            <w:left w:val="none" w:sz="0" w:space="0" w:color="auto"/>
            <w:bottom w:val="none" w:sz="0" w:space="0" w:color="auto"/>
            <w:right w:val="none" w:sz="0" w:space="0" w:color="auto"/>
          </w:divBdr>
        </w:div>
        <w:div w:id="77555051">
          <w:marLeft w:val="480"/>
          <w:marRight w:val="0"/>
          <w:marTop w:val="0"/>
          <w:marBottom w:val="0"/>
          <w:divBdr>
            <w:top w:val="none" w:sz="0" w:space="0" w:color="auto"/>
            <w:left w:val="none" w:sz="0" w:space="0" w:color="auto"/>
            <w:bottom w:val="none" w:sz="0" w:space="0" w:color="auto"/>
            <w:right w:val="none" w:sz="0" w:space="0" w:color="auto"/>
          </w:divBdr>
        </w:div>
        <w:div w:id="112330740">
          <w:marLeft w:val="480"/>
          <w:marRight w:val="0"/>
          <w:marTop w:val="0"/>
          <w:marBottom w:val="0"/>
          <w:divBdr>
            <w:top w:val="none" w:sz="0" w:space="0" w:color="auto"/>
            <w:left w:val="none" w:sz="0" w:space="0" w:color="auto"/>
            <w:bottom w:val="none" w:sz="0" w:space="0" w:color="auto"/>
            <w:right w:val="none" w:sz="0" w:space="0" w:color="auto"/>
          </w:divBdr>
        </w:div>
        <w:div w:id="166411564">
          <w:marLeft w:val="480"/>
          <w:marRight w:val="0"/>
          <w:marTop w:val="0"/>
          <w:marBottom w:val="0"/>
          <w:divBdr>
            <w:top w:val="none" w:sz="0" w:space="0" w:color="auto"/>
            <w:left w:val="none" w:sz="0" w:space="0" w:color="auto"/>
            <w:bottom w:val="none" w:sz="0" w:space="0" w:color="auto"/>
            <w:right w:val="none" w:sz="0" w:space="0" w:color="auto"/>
          </w:divBdr>
        </w:div>
        <w:div w:id="233780430">
          <w:marLeft w:val="480"/>
          <w:marRight w:val="0"/>
          <w:marTop w:val="0"/>
          <w:marBottom w:val="0"/>
          <w:divBdr>
            <w:top w:val="none" w:sz="0" w:space="0" w:color="auto"/>
            <w:left w:val="none" w:sz="0" w:space="0" w:color="auto"/>
            <w:bottom w:val="none" w:sz="0" w:space="0" w:color="auto"/>
            <w:right w:val="none" w:sz="0" w:space="0" w:color="auto"/>
          </w:divBdr>
        </w:div>
        <w:div w:id="436560699">
          <w:marLeft w:val="480"/>
          <w:marRight w:val="0"/>
          <w:marTop w:val="0"/>
          <w:marBottom w:val="0"/>
          <w:divBdr>
            <w:top w:val="none" w:sz="0" w:space="0" w:color="auto"/>
            <w:left w:val="none" w:sz="0" w:space="0" w:color="auto"/>
            <w:bottom w:val="none" w:sz="0" w:space="0" w:color="auto"/>
            <w:right w:val="none" w:sz="0" w:space="0" w:color="auto"/>
          </w:divBdr>
        </w:div>
        <w:div w:id="472256174">
          <w:marLeft w:val="480"/>
          <w:marRight w:val="0"/>
          <w:marTop w:val="0"/>
          <w:marBottom w:val="0"/>
          <w:divBdr>
            <w:top w:val="none" w:sz="0" w:space="0" w:color="auto"/>
            <w:left w:val="none" w:sz="0" w:space="0" w:color="auto"/>
            <w:bottom w:val="none" w:sz="0" w:space="0" w:color="auto"/>
            <w:right w:val="none" w:sz="0" w:space="0" w:color="auto"/>
          </w:divBdr>
        </w:div>
        <w:div w:id="505560588">
          <w:marLeft w:val="480"/>
          <w:marRight w:val="0"/>
          <w:marTop w:val="0"/>
          <w:marBottom w:val="0"/>
          <w:divBdr>
            <w:top w:val="none" w:sz="0" w:space="0" w:color="auto"/>
            <w:left w:val="none" w:sz="0" w:space="0" w:color="auto"/>
            <w:bottom w:val="none" w:sz="0" w:space="0" w:color="auto"/>
            <w:right w:val="none" w:sz="0" w:space="0" w:color="auto"/>
          </w:divBdr>
        </w:div>
        <w:div w:id="558446806">
          <w:marLeft w:val="480"/>
          <w:marRight w:val="0"/>
          <w:marTop w:val="0"/>
          <w:marBottom w:val="0"/>
          <w:divBdr>
            <w:top w:val="none" w:sz="0" w:space="0" w:color="auto"/>
            <w:left w:val="none" w:sz="0" w:space="0" w:color="auto"/>
            <w:bottom w:val="none" w:sz="0" w:space="0" w:color="auto"/>
            <w:right w:val="none" w:sz="0" w:space="0" w:color="auto"/>
          </w:divBdr>
        </w:div>
        <w:div w:id="641302493">
          <w:marLeft w:val="480"/>
          <w:marRight w:val="0"/>
          <w:marTop w:val="0"/>
          <w:marBottom w:val="0"/>
          <w:divBdr>
            <w:top w:val="none" w:sz="0" w:space="0" w:color="auto"/>
            <w:left w:val="none" w:sz="0" w:space="0" w:color="auto"/>
            <w:bottom w:val="none" w:sz="0" w:space="0" w:color="auto"/>
            <w:right w:val="none" w:sz="0" w:space="0" w:color="auto"/>
          </w:divBdr>
        </w:div>
        <w:div w:id="868840386">
          <w:marLeft w:val="480"/>
          <w:marRight w:val="0"/>
          <w:marTop w:val="0"/>
          <w:marBottom w:val="0"/>
          <w:divBdr>
            <w:top w:val="none" w:sz="0" w:space="0" w:color="auto"/>
            <w:left w:val="none" w:sz="0" w:space="0" w:color="auto"/>
            <w:bottom w:val="none" w:sz="0" w:space="0" w:color="auto"/>
            <w:right w:val="none" w:sz="0" w:space="0" w:color="auto"/>
          </w:divBdr>
        </w:div>
        <w:div w:id="925650261">
          <w:marLeft w:val="480"/>
          <w:marRight w:val="0"/>
          <w:marTop w:val="0"/>
          <w:marBottom w:val="0"/>
          <w:divBdr>
            <w:top w:val="none" w:sz="0" w:space="0" w:color="auto"/>
            <w:left w:val="none" w:sz="0" w:space="0" w:color="auto"/>
            <w:bottom w:val="none" w:sz="0" w:space="0" w:color="auto"/>
            <w:right w:val="none" w:sz="0" w:space="0" w:color="auto"/>
          </w:divBdr>
        </w:div>
        <w:div w:id="970867192">
          <w:marLeft w:val="480"/>
          <w:marRight w:val="0"/>
          <w:marTop w:val="0"/>
          <w:marBottom w:val="0"/>
          <w:divBdr>
            <w:top w:val="none" w:sz="0" w:space="0" w:color="auto"/>
            <w:left w:val="none" w:sz="0" w:space="0" w:color="auto"/>
            <w:bottom w:val="none" w:sz="0" w:space="0" w:color="auto"/>
            <w:right w:val="none" w:sz="0" w:space="0" w:color="auto"/>
          </w:divBdr>
        </w:div>
        <w:div w:id="1175608422">
          <w:marLeft w:val="480"/>
          <w:marRight w:val="0"/>
          <w:marTop w:val="0"/>
          <w:marBottom w:val="0"/>
          <w:divBdr>
            <w:top w:val="none" w:sz="0" w:space="0" w:color="auto"/>
            <w:left w:val="none" w:sz="0" w:space="0" w:color="auto"/>
            <w:bottom w:val="none" w:sz="0" w:space="0" w:color="auto"/>
            <w:right w:val="none" w:sz="0" w:space="0" w:color="auto"/>
          </w:divBdr>
        </w:div>
        <w:div w:id="1180243435">
          <w:marLeft w:val="480"/>
          <w:marRight w:val="0"/>
          <w:marTop w:val="0"/>
          <w:marBottom w:val="0"/>
          <w:divBdr>
            <w:top w:val="none" w:sz="0" w:space="0" w:color="auto"/>
            <w:left w:val="none" w:sz="0" w:space="0" w:color="auto"/>
            <w:bottom w:val="none" w:sz="0" w:space="0" w:color="auto"/>
            <w:right w:val="none" w:sz="0" w:space="0" w:color="auto"/>
          </w:divBdr>
        </w:div>
        <w:div w:id="1249314764">
          <w:marLeft w:val="480"/>
          <w:marRight w:val="0"/>
          <w:marTop w:val="0"/>
          <w:marBottom w:val="0"/>
          <w:divBdr>
            <w:top w:val="none" w:sz="0" w:space="0" w:color="auto"/>
            <w:left w:val="none" w:sz="0" w:space="0" w:color="auto"/>
            <w:bottom w:val="none" w:sz="0" w:space="0" w:color="auto"/>
            <w:right w:val="none" w:sz="0" w:space="0" w:color="auto"/>
          </w:divBdr>
        </w:div>
        <w:div w:id="1297830654">
          <w:marLeft w:val="480"/>
          <w:marRight w:val="0"/>
          <w:marTop w:val="0"/>
          <w:marBottom w:val="0"/>
          <w:divBdr>
            <w:top w:val="none" w:sz="0" w:space="0" w:color="auto"/>
            <w:left w:val="none" w:sz="0" w:space="0" w:color="auto"/>
            <w:bottom w:val="none" w:sz="0" w:space="0" w:color="auto"/>
            <w:right w:val="none" w:sz="0" w:space="0" w:color="auto"/>
          </w:divBdr>
        </w:div>
        <w:div w:id="1320112176">
          <w:marLeft w:val="480"/>
          <w:marRight w:val="0"/>
          <w:marTop w:val="0"/>
          <w:marBottom w:val="0"/>
          <w:divBdr>
            <w:top w:val="none" w:sz="0" w:space="0" w:color="auto"/>
            <w:left w:val="none" w:sz="0" w:space="0" w:color="auto"/>
            <w:bottom w:val="none" w:sz="0" w:space="0" w:color="auto"/>
            <w:right w:val="none" w:sz="0" w:space="0" w:color="auto"/>
          </w:divBdr>
        </w:div>
        <w:div w:id="1421177312">
          <w:marLeft w:val="480"/>
          <w:marRight w:val="0"/>
          <w:marTop w:val="0"/>
          <w:marBottom w:val="0"/>
          <w:divBdr>
            <w:top w:val="none" w:sz="0" w:space="0" w:color="auto"/>
            <w:left w:val="none" w:sz="0" w:space="0" w:color="auto"/>
            <w:bottom w:val="none" w:sz="0" w:space="0" w:color="auto"/>
            <w:right w:val="none" w:sz="0" w:space="0" w:color="auto"/>
          </w:divBdr>
        </w:div>
        <w:div w:id="1443453734">
          <w:marLeft w:val="480"/>
          <w:marRight w:val="0"/>
          <w:marTop w:val="0"/>
          <w:marBottom w:val="0"/>
          <w:divBdr>
            <w:top w:val="none" w:sz="0" w:space="0" w:color="auto"/>
            <w:left w:val="none" w:sz="0" w:space="0" w:color="auto"/>
            <w:bottom w:val="none" w:sz="0" w:space="0" w:color="auto"/>
            <w:right w:val="none" w:sz="0" w:space="0" w:color="auto"/>
          </w:divBdr>
        </w:div>
        <w:div w:id="1460025759">
          <w:marLeft w:val="480"/>
          <w:marRight w:val="0"/>
          <w:marTop w:val="0"/>
          <w:marBottom w:val="0"/>
          <w:divBdr>
            <w:top w:val="none" w:sz="0" w:space="0" w:color="auto"/>
            <w:left w:val="none" w:sz="0" w:space="0" w:color="auto"/>
            <w:bottom w:val="none" w:sz="0" w:space="0" w:color="auto"/>
            <w:right w:val="none" w:sz="0" w:space="0" w:color="auto"/>
          </w:divBdr>
        </w:div>
        <w:div w:id="1473669724">
          <w:marLeft w:val="480"/>
          <w:marRight w:val="0"/>
          <w:marTop w:val="0"/>
          <w:marBottom w:val="0"/>
          <w:divBdr>
            <w:top w:val="none" w:sz="0" w:space="0" w:color="auto"/>
            <w:left w:val="none" w:sz="0" w:space="0" w:color="auto"/>
            <w:bottom w:val="none" w:sz="0" w:space="0" w:color="auto"/>
            <w:right w:val="none" w:sz="0" w:space="0" w:color="auto"/>
          </w:divBdr>
        </w:div>
        <w:div w:id="1559249012">
          <w:marLeft w:val="480"/>
          <w:marRight w:val="0"/>
          <w:marTop w:val="0"/>
          <w:marBottom w:val="0"/>
          <w:divBdr>
            <w:top w:val="none" w:sz="0" w:space="0" w:color="auto"/>
            <w:left w:val="none" w:sz="0" w:space="0" w:color="auto"/>
            <w:bottom w:val="none" w:sz="0" w:space="0" w:color="auto"/>
            <w:right w:val="none" w:sz="0" w:space="0" w:color="auto"/>
          </w:divBdr>
        </w:div>
        <w:div w:id="1565679406">
          <w:marLeft w:val="480"/>
          <w:marRight w:val="0"/>
          <w:marTop w:val="0"/>
          <w:marBottom w:val="0"/>
          <w:divBdr>
            <w:top w:val="none" w:sz="0" w:space="0" w:color="auto"/>
            <w:left w:val="none" w:sz="0" w:space="0" w:color="auto"/>
            <w:bottom w:val="none" w:sz="0" w:space="0" w:color="auto"/>
            <w:right w:val="none" w:sz="0" w:space="0" w:color="auto"/>
          </w:divBdr>
        </w:div>
        <w:div w:id="1577939449">
          <w:marLeft w:val="480"/>
          <w:marRight w:val="0"/>
          <w:marTop w:val="0"/>
          <w:marBottom w:val="0"/>
          <w:divBdr>
            <w:top w:val="none" w:sz="0" w:space="0" w:color="auto"/>
            <w:left w:val="none" w:sz="0" w:space="0" w:color="auto"/>
            <w:bottom w:val="none" w:sz="0" w:space="0" w:color="auto"/>
            <w:right w:val="none" w:sz="0" w:space="0" w:color="auto"/>
          </w:divBdr>
        </w:div>
        <w:div w:id="1608803900">
          <w:marLeft w:val="480"/>
          <w:marRight w:val="0"/>
          <w:marTop w:val="0"/>
          <w:marBottom w:val="0"/>
          <w:divBdr>
            <w:top w:val="none" w:sz="0" w:space="0" w:color="auto"/>
            <w:left w:val="none" w:sz="0" w:space="0" w:color="auto"/>
            <w:bottom w:val="none" w:sz="0" w:space="0" w:color="auto"/>
            <w:right w:val="none" w:sz="0" w:space="0" w:color="auto"/>
          </w:divBdr>
        </w:div>
        <w:div w:id="1656257730">
          <w:marLeft w:val="480"/>
          <w:marRight w:val="0"/>
          <w:marTop w:val="0"/>
          <w:marBottom w:val="0"/>
          <w:divBdr>
            <w:top w:val="none" w:sz="0" w:space="0" w:color="auto"/>
            <w:left w:val="none" w:sz="0" w:space="0" w:color="auto"/>
            <w:bottom w:val="none" w:sz="0" w:space="0" w:color="auto"/>
            <w:right w:val="none" w:sz="0" w:space="0" w:color="auto"/>
          </w:divBdr>
        </w:div>
        <w:div w:id="1789621818">
          <w:marLeft w:val="480"/>
          <w:marRight w:val="0"/>
          <w:marTop w:val="0"/>
          <w:marBottom w:val="0"/>
          <w:divBdr>
            <w:top w:val="none" w:sz="0" w:space="0" w:color="auto"/>
            <w:left w:val="none" w:sz="0" w:space="0" w:color="auto"/>
            <w:bottom w:val="none" w:sz="0" w:space="0" w:color="auto"/>
            <w:right w:val="none" w:sz="0" w:space="0" w:color="auto"/>
          </w:divBdr>
        </w:div>
        <w:div w:id="1912735016">
          <w:marLeft w:val="480"/>
          <w:marRight w:val="0"/>
          <w:marTop w:val="0"/>
          <w:marBottom w:val="0"/>
          <w:divBdr>
            <w:top w:val="none" w:sz="0" w:space="0" w:color="auto"/>
            <w:left w:val="none" w:sz="0" w:space="0" w:color="auto"/>
            <w:bottom w:val="none" w:sz="0" w:space="0" w:color="auto"/>
            <w:right w:val="none" w:sz="0" w:space="0" w:color="auto"/>
          </w:divBdr>
        </w:div>
        <w:div w:id="1960136996">
          <w:marLeft w:val="480"/>
          <w:marRight w:val="0"/>
          <w:marTop w:val="0"/>
          <w:marBottom w:val="0"/>
          <w:divBdr>
            <w:top w:val="none" w:sz="0" w:space="0" w:color="auto"/>
            <w:left w:val="none" w:sz="0" w:space="0" w:color="auto"/>
            <w:bottom w:val="none" w:sz="0" w:space="0" w:color="auto"/>
            <w:right w:val="none" w:sz="0" w:space="0" w:color="auto"/>
          </w:divBdr>
        </w:div>
        <w:div w:id="2037386161">
          <w:marLeft w:val="480"/>
          <w:marRight w:val="0"/>
          <w:marTop w:val="0"/>
          <w:marBottom w:val="0"/>
          <w:divBdr>
            <w:top w:val="none" w:sz="0" w:space="0" w:color="auto"/>
            <w:left w:val="none" w:sz="0" w:space="0" w:color="auto"/>
            <w:bottom w:val="none" w:sz="0" w:space="0" w:color="auto"/>
            <w:right w:val="none" w:sz="0" w:space="0" w:color="auto"/>
          </w:divBdr>
        </w:div>
        <w:div w:id="2047632354">
          <w:marLeft w:val="480"/>
          <w:marRight w:val="0"/>
          <w:marTop w:val="0"/>
          <w:marBottom w:val="0"/>
          <w:divBdr>
            <w:top w:val="none" w:sz="0" w:space="0" w:color="auto"/>
            <w:left w:val="none" w:sz="0" w:space="0" w:color="auto"/>
            <w:bottom w:val="none" w:sz="0" w:space="0" w:color="auto"/>
            <w:right w:val="none" w:sz="0" w:space="0" w:color="auto"/>
          </w:divBdr>
        </w:div>
        <w:div w:id="2079548613">
          <w:marLeft w:val="480"/>
          <w:marRight w:val="0"/>
          <w:marTop w:val="0"/>
          <w:marBottom w:val="0"/>
          <w:divBdr>
            <w:top w:val="none" w:sz="0" w:space="0" w:color="auto"/>
            <w:left w:val="none" w:sz="0" w:space="0" w:color="auto"/>
            <w:bottom w:val="none" w:sz="0" w:space="0" w:color="auto"/>
            <w:right w:val="none" w:sz="0" w:space="0" w:color="auto"/>
          </w:divBdr>
        </w:div>
        <w:div w:id="2102871589">
          <w:marLeft w:val="480"/>
          <w:marRight w:val="0"/>
          <w:marTop w:val="0"/>
          <w:marBottom w:val="0"/>
          <w:divBdr>
            <w:top w:val="none" w:sz="0" w:space="0" w:color="auto"/>
            <w:left w:val="none" w:sz="0" w:space="0" w:color="auto"/>
            <w:bottom w:val="none" w:sz="0" w:space="0" w:color="auto"/>
            <w:right w:val="none" w:sz="0" w:space="0" w:color="auto"/>
          </w:divBdr>
        </w:div>
        <w:div w:id="2139445978">
          <w:marLeft w:val="480"/>
          <w:marRight w:val="0"/>
          <w:marTop w:val="0"/>
          <w:marBottom w:val="0"/>
          <w:divBdr>
            <w:top w:val="none" w:sz="0" w:space="0" w:color="auto"/>
            <w:left w:val="none" w:sz="0" w:space="0" w:color="auto"/>
            <w:bottom w:val="none" w:sz="0" w:space="0" w:color="auto"/>
            <w:right w:val="none" w:sz="0" w:space="0" w:color="auto"/>
          </w:divBdr>
        </w:div>
      </w:divsChild>
    </w:div>
    <w:div w:id="1569072948">
      <w:bodyDiv w:val="1"/>
      <w:marLeft w:val="0"/>
      <w:marRight w:val="0"/>
      <w:marTop w:val="0"/>
      <w:marBottom w:val="0"/>
      <w:divBdr>
        <w:top w:val="none" w:sz="0" w:space="0" w:color="auto"/>
        <w:left w:val="none" w:sz="0" w:space="0" w:color="auto"/>
        <w:bottom w:val="none" w:sz="0" w:space="0" w:color="auto"/>
        <w:right w:val="none" w:sz="0" w:space="0" w:color="auto"/>
      </w:divBdr>
    </w:div>
    <w:div w:id="1569219823">
      <w:bodyDiv w:val="1"/>
      <w:marLeft w:val="0"/>
      <w:marRight w:val="0"/>
      <w:marTop w:val="0"/>
      <w:marBottom w:val="0"/>
      <w:divBdr>
        <w:top w:val="none" w:sz="0" w:space="0" w:color="auto"/>
        <w:left w:val="none" w:sz="0" w:space="0" w:color="auto"/>
        <w:bottom w:val="none" w:sz="0" w:space="0" w:color="auto"/>
        <w:right w:val="none" w:sz="0" w:space="0" w:color="auto"/>
      </w:divBdr>
    </w:div>
    <w:div w:id="1569341171">
      <w:bodyDiv w:val="1"/>
      <w:marLeft w:val="0"/>
      <w:marRight w:val="0"/>
      <w:marTop w:val="0"/>
      <w:marBottom w:val="0"/>
      <w:divBdr>
        <w:top w:val="none" w:sz="0" w:space="0" w:color="auto"/>
        <w:left w:val="none" w:sz="0" w:space="0" w:color="auto"/>
        <w:bottom w:val="none" w:sz="0" w:space="0" w:color="auto"/>
        <w:right w:val="none" w:sz="0" w:space="0" w:color="auto"/>
      </w:divBdr>
    </w:div>
    <w:div w:id="1569531343">
      <w:bodyDiv w:val="1"/>
      <w:marLeft w:val="0"/>
      <w:marRight w:val="0"/>
      <w:marTop w:val="0"/>
      <w:marBottom w:val="0"/>
      <w:divBdr>
        <w:top w:val="none" w:sz="0" w:space="0" w:color="auto"/>
        <w:left w:val="none" w:sz="0" w:space="0" w:color="auto"/>
        <w:bottom w:val="none" w:sz="0" w:space="0" w:color="auto"/>
        <w:right w:val="none" w:sz="0" w:space="0" w:color="auto"/>
      </w:divBdr>
    </w:div>
    <w:div w:id="1569919373">
      <w:bodyDiv w:val="1"/>
      <w:marLeft w:val="0"/>
      <w:marRight w:val="0"/>
      <w:marTop w:val="0"/>
      <w:marBottom w:val="0"/>
      <w:divBdr>
        <w:top w:val="none" w:sz="0" w:space="0" w:color="auto"/>
        <w:left w:val="none" w:sz="0" w:space="0" w:color="auto"/>
        <w:bottom w:val="none" w:sz="0" w:space="0" w:color="auto"/>
        <w:right w:val="none" w:sz="0" w:space="0" w:color="auto"/>
      </w:divBdr>
    </w:div>
    <w:div w:id="1569997738">
      <w:bodyDiv w:val="1"/>
      <w:marLeft w:val="0"/>
      <w:marRight w:val="0"/>
      <w:marTop w:val="0"/>
      <w:marBottom w:val="0"/>
      <w:divBdr>
        <w:top w:val="none" w:sz="0" w:space="0" w:color="auto"/>
        <w:left w:val="none" w:sz="0" w:space="0" w:color="auto"/>
        <w:bottom w:val="none" w:sz="0" w:space="0" w:color="auto"/>
        <w:right w:val="none" w:sz="0" w:space="0" w:color="auto"/>
      </w:divBdr>
    </w:div>
    <w:div w:id="1570456301">
      <w:bodyDiv w:val="1"/>
      <w:marLeft w:val="0"/>
      <w:marRight w:val="0"/>
      <w:marTop w:val="0"/>
      <w:marBottom w:val="0"/>
      <w:divBdr>
        <w:top w:val="none" w:sz="0" w:space="0" w:color="auto"/>
        <w:left w:val="none" w:sz="0" w:space="0" w:color="auto"/>
        <w:bottom w:val="none" w:sz="0" w:space="0" w:color="auto"/>
        <w:right w:val="none" w:sz="0" w:space="0" w:color="auto"/>
      </w:divBdr>
    </w:div>
    <w:div w:id="1570531819">
      <w:bodyDiv w:val="1"/>
      <w:marLeft w:val="0"/>
      <w:marRight w:val="0"/>
      <w:marTop w:val="0"/>
      <w:marBottom w:val="0"/>
      <w:divBdr>
        <w:top w:val="none" w:sz="0" w:space="0" w:color="auto"/>
        <w:left w:val="none" w:sz="0" w:space="0" w:color="auto"/>
        <w:bottom w:val="none" w:sz="0" w:space="0" w:color="auto"/>
        <w:right w:val="none" w:sz="0" w:space="0" w:color="auto"/>
      </w:divBdr>
    </w:div>
    <w:div w:id="1570574747">
      <w:bodyDiv w:val="1"/>
      <w:marLeft w:val="0"/>
      <w:marRight w:val="0"/>
      <w:marTop w:val="0"/>
      <w:marBottom w:val="0"/>
      <w:divBdr>
        <w:top w:val="none" w:sz="0" w:space="0" w:color="auto"/>
        <w:left w:val="none" w:sz="0" w:space="0" w:color="auto"/>
        <w:bottom w:val="none" w:sz="0" w:space="0" w:color="auto"/>
        <w:right w:val="none" w:sz="0" w:space="0" w:color="auto"/>
      </w:divBdr>
    </w:div>
    <w:div w:id="1571117349">
      <w:bodyDiv w:val="1"/>
      <w:marLeft w:val="0"/>
      <w:marRight w:val="0"/>
      <w:marTop w:val="0"/>
      <w:marBottom w:val="0"/>
      <w:divBdr>
        <w:top w:val="none" w:sz="0" w:space="0" w:color="auto"/>
        <w:left w:val="none" w:sz="0" w:space="0" w:color="auto"/>
        <w:bottom w:val="none" w:sz="0" w:space="0" w:color="auto"/>
        <w:right w:val="none" w:sz="0" w:space="0" w:color="auto"/>
      </w:divBdr>
    </w:div>
    <w:div w:id="1571188190">
      <w:bodyDiv w:val="1"/>
      <w:marLeft w:val="0"/>
      <w:marRight w:val="0"/>
      <w:marTop w:val="0"/>
      <w:marBottom w:val="0"/>
      <w:divBdr>
        <w:top w:val="none" w:sz="0" w:space="0" w:color="auto"/>
        <w:left w:val="none" w:sz="0" w:space="0" w:color="auto"/>
        <w:bottom w:val="none" w:sz="0" w:space="0" w:color="auto"/>
        <w:right w:val="none" w:sz="0" w:space="0" w:color="auto"/>
      </w:divBdr>
    </w:div>
    <w:div w:id="1571498275">
      <w:bodyDiv w:val="1"/>
      <w:marLeft w:val="0"/>
      <w:marRight w:val="0"/>
      <w:marTop w:val="0"/>
      <w:marBottom w:val="0"/>
      <w:divBdr>
        <w:top w:val="none" w:sz="0" w:space="0" w:color="auto"/>
        <w:left w:val="none" w:sz="0" w:space="0" w:color="auto"/>
        <w:bottom w:val="none" w:sz="0" w:space="0" w:color="auto"/>
        <w:right w:val="none" w:sz="0" w:space="0" w:color="auto"/>
      </w:divBdr>
    </w:div>
    <w:div w:id="1571623196">
      <w:bodyDiv w:val="1"/>
      <w:marLeft w:val="0"/>
      <w:marRight w:val="0"/>
      <w:marTop w:val="0"/>
      <w:marBottom w:val="0"/>
      <w:divBdr>
        <w:top w:val="none" w:sz="0" w:space="0" w:color="auto"/>
        <w:left w:val="none" w:sz="0" w:space="0" w:color="auto"/>
        <w:bottom w:val="none" w:sz="0" w:space="0" w:color="auto"/>
        <w:right w:val="none" w:sz="0" w:space="0" w:color="auto"/>
      </w:divBdr>
    </w:div>
    <w:div w:id="1571886401">
      <w:bodyDiv w:val="1"/>
      <w:marLeft w:val="0"/>
      <w:marRight w:val="0"/>
      <w:marTop w:val="0"/>
      <w:marBottom w:val="0"/>
      <w:divBdr>
        <w:top w:val="none" w:sz="0" w:space="0" w:color="auto"/>
        <w:left w:val="none" w:sz="0" w:space="0" w:color="auto"/>
        <w:bottom w:val="none" w:sz="0" w:space="0" w:color="auto"/>
        <w:right w:val="none" w:sz="0" w:space="0" w:color="auto"/>
      </w:divBdr>
    </w:div>
    <w:div w:id="1572079496">
      <w:bodyDiv w:val="1"/>
      <w:marLeft w:val="0"/>
      <w:marRight w:val="0"/>
      <w:marTop w:val="0"/>
      <w:marBottom w:val="0"/>
      <w:divBdr>
        <w:top w:val="none" w:sz="0" w:space="0" w:color="auto"/>
        <w:left w:val="none" w:sz="0" w:space="0" w:color="auto"/>
        <w:bottom w:val="none" w:sz="0" w:space="0" w:color="auto"/>
        <w:right w:val="none" w:sz="0" w:space="0" w:color="auto"/>
      </w:divBdr>
    </w:div>
    <w:div w:id="1572160737">
      <w:bodyDiv w:val="1"/>
      <w:marLeft w:val="0"/>
      <w:marRight w:val="0"/>
      <w:marTop w:val="0"/>
      <w:marBottom w:val="0"/>
      <w:divBdr>
        <w:top w:val="none" w:sz="0" w:space="0" w:color="auto"/>
        <w:left w:val="none" w:sz="0" w:space="0" w:color="auto"/>
        <w:bottom w:val="none" w:sz="0" w:space="0" w:color="auto"/>
        <w:right w:val="none" w:sz="0" w:space="0" w:color="auto"/>
      </w:divBdr>
    </w:div>
    <w:div w:id="1572423905">
      <w:bodyDiv w:val="1"/>
      <w:marLeft w:val="0"/>
      <w:marRight w:val="0"/>
      <w:marTop w:val="0"/>
      <w:marBottom w:val="0"/>
      <w:divBdr>
        <w:top w:val="none" w:sz="0" w:space="0" w:color="auto"/>
        <w:left w:val="none" w:sz="0" w:space="0" w:color="auto"/>
        <w:bottom w:val="none" w:sz="0" w:space="0" w:color="auto"/>
        <w:right w:val="none" w:sz="0" w:space="0" w:color="auto"/>
      </w:divBdr>
      <w:divsChild>
        <w:div w:id="2145586246">
          <w:marLeft w:val="480"/>
          <w:marRight w:val="0"/>
          <w:marTop w:val="0"/>
          <w:marBottom w:val="0"/>
          <w:divBdr>
            <w:top w:val="none" w:sz="0" w:space="0" w:color="auto"/>
            <w:left w:val="none" w:sz="0" w:space="0" w:color="auto"/>
            <w:bottom w:val="none" w:sz="0" w:space="0" w:color="auto"/>
            <w:right w:val="none" w:sz="0" w:space="0" w:color="auto"/>
          </w:divBdr>
        </w:div>
        <w:div w:id="1765152272">
          <w:marLeft w:val="480"/>
          <w:marRight w:val="0"/>
          <w:marTop w:val="0"/>
          <w:marBottom w:val="0"/>
          <w:divBdr>
            <w:top w:val="none" w:sz="0" w:space="0" w:color="auto"/>
            <w:left w:val="none" w:sz="0" w:space="0" w:color="auto"/>
            <w:bottom w:val="none" w:sz="0" w:space="0" w:color="auto"/>
            <w:right w:val="none" w:sz="0" w:space="0" w:color="auto"/>
          </w:divBdr>
        </w:div>
        <w:div w:id="1840189847">
          <w:marLeft w:val="480"/>
          <w:marRight w:val="0"/>
          <w:marTop w:val="0"/>
          <w:marBottom w:val="0"/>
          <w:divBdr>
            <w:top w:val="none" w:sz="0" w:space="0" w:color="auto"/>
            <w:left w:val="none" w:sz="0" w:space="0" w:color="auto"/>
            <w:bottom w:val="none" w:sz="0" w:space="0" w:color="auto"/>
            <w:right w:val="none" w:sz="0" w:space="0" w:color="auto"/>
          </w:divBdr>
        </w:div>
        <w:div w:id="1709911788">
          <w:marLeft w:val="480"/>
          <w:marRight w:val="0"/>
          <w:marTop w:val="0"/>
          <w:marBottom w:val="0"/>
          <w:divBdr>
            <w:top w:val="none" w:sz="0" w:space="0" w:color="auto"/>
            <w:left w:val="none" w:sz="0" w:space="0" w:color="auto"/>
            <w:bottom w:val="none" w:sz="0" w:space="0" w:color="auto"/>
            <w:right w:val="none" w:sz="0" w:space="0" w:color="auto"/>
          </w:divBdr>
        </w:div>
        <w:div w:id="490295075">
          <w:marLeft w:val="480"/>
          <w:marRight w:val="0"/>
          <w:marTop w:val="0"/>
          <w:marBottom w:val="0"/>
          <w:divBdr>
            <w:top w:val="none" w:sz="0" w:space="0" w:color="auto"/>
            <w:left w:val="none" w:sz="0" w:space="0" w:color="auto"/>
            <w:bottom w:val="none" w:sz="0" w:space="0" w:color="auto"/>
            <w:right w:val="none" w:sz="0" w:space="0" w:color="auto"/>
          </w:divBdr>
        </w:div>
        <w:div w:id="523714019">
          <w:marLeft w:val="480"/>
          <w:marRight w:val="0"/>
          <w:marTop w:val="0"/>
          <w:marBottom w:val="0"/>
          <w:divBdr>
            <w:top w:val="none" w:sz="0" w:space="0" w:color="auto"/>
            <w:left w:val="none" w:sz="0" w:space="0" w:color="auto"/>
            <w:bottom w:val="none" w:sz="0" w:space="0" w:color="auto"/>
            <w:right w:val="none" w:sz="0" w:space="0" w:color="auto"/>
          </w:divBdr>
        </w:div>
        <w:div w:id="1354182947">
          <w:marLeft w:val="480"/>
          <w:marRight w:val="0"/>
          <w:marTop w:val="0"/>
          <w:marBottom w:val="0"/>
          <w:divBdr>
            <w:top w:val="none" w:sz="0" w:space="0" w:color="auto"/>
            <w:left w:val="none" w:sz="0" w:space="0" w:color="auto"/>
            <w:bottom w:val="none" w:sz="0" w:space="0" w:color="auto"/>
            <w:right w:val="none" w:sz="0" w:space="0" w:color="auto"/>
          </w:divBdr>
        </w:div>
        <w:div w:id="873494444">
          <w:marLeft w:val="480"/>
          <w:marRight w:val="0"/>
          <w:marTop w:val="0"/>
          <w:marBottom w:val="0"/>
          <w:divBdr>
            <w:top w:val="none" w:sz="0" w:space="0" w:color="auto"/>
            <w:left w:val="none" w:sz="0" w:space="0" w:color="auto"/>
            <w:bottom w:val="none" w:sz="0" w:space="0" w:color="auto"/>
            <w:right w:val="none" w:sz="0" w:space="0" w:color="auto"/>
          </w:divBdr>
        </w:div>
        <w:div w:id="464935590">
          <w:marLeft w:val="480"/>
          <w:marRight w:val="0"/>
          <w:marTop w:val="0"/>
          <w:marBottom w:val="0"/>
          <w:divBdr>
            <w:top w:val="none" w:sz="0" w:space="0" w:color="auto"/>
            <w:left w:val="none" w:sz="0" w:space="0" w:color="auto"/>
            <w:bottom w:val="none" w:sz="0" w:space="0" w:color="auto"/>
            <w:right w:val="none" w:sz="0" w:space="0" w:color="auto"/>
          </w:divBdr>
        </w:div>
        <w:div w:id="849027825">
          <w:marLeft w:val="480"/>
          <w:marRight w:val="0"/>
          <w:marTop w:val="0"/>
          <w:marBottom w:val="0"/>
          <w:divBdr>
            <w:top w:val="none" w:sz="0" w:space="0" w:color="auto"/>
            <w:left w:val="none" w:sz="0" w:space="0" w:color="auto"/>
            <w:bottom w:val="none" w:sz="0" w:space="0" w:color="auto"/>
            <w:right w:val="none" w:sz="0" w:space="0" w:color="auto"/>
          </w:divBdr>
        </w:div>
        <w:div w:id="86390246">
          <w:marLeft w:val="480"/>
          <w:marRight w:val="0"/>
          <w:marTop w:val="0"/>
          <w:marBottom w:val="0"/>
          <w:divBdr>
            <w:top w:val="none" w:sz="0" w:space="0" w:color="auto"/>
            <w:left w:val="none" w:sz="0" w:space="0" w:color="auto"/>
            <w:bottom w:val="none" w:sz="0" w:space="0" w:color="auto"/>
            <w:right w:val="none" w:sz="0" w:space="0" w:color="auto"/>
          </w:divBdr>
        </w:div>
        <w:div w:id="1392313410">
          <w:marLeft w:val="480"/>
          <w:marRight w:val="0"/>
          <w:marTop w:val="0"/>
          <w:marBottom w:val="0"/>
          <w:divBdr>
            <w:top w:val="none" w:sz="0" w:space="0" w:color="auto"/>
            <w:left w:val="none" w:sz="0" w:space="0" w:color="auto"/>
            <w:bottom w:val="none" w:sz="0" w:space="0" w:color="auto"/>
            <w:right w:val="none" w:sz="0" w:space="0" w:color="auto"/>
          </w:divBdr>
        </w:div>
        <w:div w:id="1799300049">
          <w:marLeft w:val="480"/>
          <w:marRight w:val="0"/>
          <w:marTop w:val="0"/>
          <w:marBottom w:val="0"/>
          <w:divBdr>
            <w:top w:val="none" w:sz="0" w:space="0" w:color="auto"/>
            <w:left w:val="none" w:sz="0" w:space="0" w:color="auto"/>
            <w:bottom w:val="none" w:sz="0" w:space="0" w:color="auto"/>
            <w:right w:val="none" w:sz="0" w:space="0" w:color="auto"/>
          </w:divBdr>
        </w:div>
        <w:div w:id="514460046">
          <w:marLeft w:val="480"/>
          <w:marRight w:val="0"/>
          <w:marTop w:val="0"/>
          <w:marBottom w:val="0"/>
          <w:divBdr>
            <w:top w:val="none" w:sz="0" w:space="0" w:color="auto"/>
            <w:left w:val="none" w:sz="0" w:space="0" w:color="auto"/>
            <w:bottom w:val="none" w:sz="0" w:space="0" w:color="auto"/>
            <w:right w:val="none" w:sz="0" w:space="0" w:color="auto"/>
          </w:divBdr>
        </w:div>
        <w:div w:id="377361119">
          <w:marLeft w:val="480"/>
          <w:marRight w:val="0"/>
          <w:marTop w:val="0"/>
          <w:marBottom w:val="0"/>
          <w:divBdr>
            <w:top w:val="none" w:sz="0" w:space="0" w:color="auto"/>
            <w:left w:val="none" w:sz="0" w:space="0" w:color="auto"/>
            <w:bottom w:val="none" w:sz="0" w:space="0" w:color="auto"/>
            <w:right w:val="none" w:sz="0" w:space="0" w:color="auto"/>
          </w:divBdr>
        </w:div>
        <w:div w:id="220865721">
          <w:marLeft w:val="480"/>
          <w:marRight w:val="0"/>
          <w:marTop w:val="0"/>
          <w:marBottom w:val="0"/>
          <w:divBdr>
            <w:top w:val="none" w:sz="0" w:space="0" w:color="auto"/>
            <w:left w:val="none" w:sz="0" w:space="0" w:color="auto"/>
            <w:bottom w:val="none" w:sz="0" w:space="0" w:color="auto"/>
            <w:right w:val="none" w:sz="0" w:space="0" w:color="auto"/>
          </w:divBdr>
        </w:div>
        <w:div w:id="1625424632">
          <w:marLeft w:val="480"/>
          <w:marRight w:val="0"/>
          <w:marTop w:val="0"/>
          <w:marBottom w:val="0"/>
          <w:divBdr>
            <w:top w:val="none" w:sz="0" w:space="0" w:color="auto"/>
            <w:left w:val="none" w:sz="0" w:space="0" w:color="auto"/>
            <w:bottom w:val="none" w:sz="0" w:space="0" w:color="auto"/>
            <w:right w:val="none" w:sz="0" w:space="0" w:color="auto"/>
          </w:divBdr>
        </w:div>
        <w:div w:id="2075615538">
          <w:marLeft w:val="480"/>
          <w:marRight w:val="0"/>
          <w:marTop w:val="0"/>
          <w:marBottom w:val="0"/>
          <w:divBdr>
            <w:top w:val="none" w:sz="0" w:space="0" w:color="auto"/>
            <w:left w:val="none" w:sz="0" w:space="0" w:color="auto"/>
            <w:bottom w:val="none" w:sz="0" w:space="0" w:color="auto"/>
            <w:right w:val="none" w:sz="0" w:space="0" w:color="auto"/>
          </w:divBdr>
        </w:div>
        <w:div w:id="1682706672">
          <w:marLeft w:val="480"/>
          <w:marRight w:val="0"/>
          <w:marTop w:val="0"/>
          <w:marBottom w:val="0"/>
          <w:divBdr>
            <w:top w:val="none" w:sz="0" w:space="0" w:color="auto"/>
            <w:left w:val="none" w:sz="0" w:space="0" w:color="auto"/>
            <w:bottom w:val="none" w:sz="0" w:space="0" w:color="auto"/>
            <w:right w:val="none" w:sz="0" w:space="0" w:color="auto"/>
          </w:divBdr>
        </w:div>
        <w:div w:id="1711103311">
          <w:marLeft w:val="480"/>
          <w:marRight w:val="0"/>
          <w:marTop w:val="0"/>
          <w:marBottom w:val="0"/>
          <w:divBdr>
            <w:top w:val="none" w:sz="0" w:space="0" w:color="auto"/>
            <w:left w:val="none" w:sz="0" w:space="0" w:color="auto"/>
            <w:bottom w:val="none" w:sz="0" w:space="0" w:color="auto"/>
            <w:right w:val="none" w:sz="0" w:space="0" w:color="auto"/>
          </w:divBdr>
        </w:div>
        <w:div w:id="1073820494">
          <w:marLeft w:val="480"/>
          <w:marRight w:val="0"/>
          <w:marTop w:val="0"/>
          <w:marBottom w:val="0"/>
          <w:divBdr>
            <w:top w:val="none" w:sz="0" w:space="0" w:color="auto"/>
            <w:left w:val="none" w:sz="0" w:space="0" w:color="auto"/>
            <w:bottom w:val="none" w:sz="0" w:space="0" w:color="auto"/>
            <w:right w:val="none" w:sz="0" w:space="0" w:color="auto"/>
          </w:divBdr>
        </w:div>
        <w:div w:id="1320767553">
          <w:marLeft w:val="480"/>
          <w:marRight w:val="0"/>
          <w:marTop w:val="0"/>
          <w:marBottom w:val="0"/>
          <w:divBdr>
            <w:top w:val="none" w:sz="0" w:space="0" w:color="auto"/>
            <w:left w:val="none" w:sz="0" w:space="0" w:color="auto"/>
            <w:bottom w:val="none" w:sz="0" w:space="0" w:color="auto"/>
            <w:right w:val="none" w:sz="0" w:space="0" w:color="auto"/>
          </w:divBdr>
        </w:div>
        <w:div w:id="1522352287">
          <w:marLeft w:val="480"/>
          <w:marRight w:val="0"/>
          <w:marTop w:val="0"/>
          <w:marBottom w:val="0"/>
          <w:divBdr>
            <w:top w:val="none" w:sz="0" w:space="0" w:color="auto"/>
            <w:left w:val="none" w:sz="0" w:space="0" w:color="auto"/>
            <w:bottom w:val="none" w:sz="0" w:space="0" w:color="auto"/>
            <w:right w:val="none" w:sz="0" w:space="0" w:color="auto"/>
          </w:divBdr>
        </w:div>
        <w:div w:id="660232279">
          <w:marLeft w:val="480"/>
          <w:marRight w:val="0"/>
          <w:marTop w:val="0"/>
          <w:marBottom w:val="0"/>
          <w:divBdr>
            <w:top w:val="none" w:sz="0" w:space="0" w:color="auto"/>
            <w:left w:val="none" w:sz="0" w:space="0" w:color="auto"/>
            <w:bottom w:val="none" w:sz="0" w:space="0" w:color="auto"/>
            <w:right w:val="none" w:sz="0" w:space="0" w:color="auto"/>
          </w:divBdr>
        </w:div>
        <w:div w:id="829759616">
          <w:marLeft w:val="480"/>
          <w:marRight w:val="0"/>
          <w:marTop w:val="0"/>
          <w:marBottom w:val="0"/>
          <w:divBdr>
            <w:top w:val="none" w:sz="0" w:space="0" w:color="auto"/>
            <w:left w:val="none" w:sz="0" w:space="0" w:color="auto"/>
            <w:bottom w:val="none" w:sz="0" w:space="0" w:color="auto"/>
            <w:right w:val="none" w:sz="0" w:space="0" w:color="auto"/>
          </w:divBdr>
        </w:div>
        <w:div w:id="1468816953">
          <w:marLeft w:val="480"/>
          <w:marRight w:val="0"/>
          <w:marTop w:val="0"/>
          <w:marBottom w:val="0"/>
          <w:divBdr>
            <w:top w:val="none" w:sz="0" w:space="0" w:color="auto"/>
            <w:left w:val="none" w:sz="0" w:space="0" w:color="auto"/>
            <w:bottom w:val="none" w:sz="0" w:space="0" w:color="auto"/>
            <w:right w:val="none" w:sz="0" w:space="0" w:color="auto"/>
          </w:divBdr>
        </w:div>
        <w:div w:id="1551922773">
          <w:marLeft w:val="480"/>
          <w:marRight w:val="0"/>
          <w:marTop w:val="0"/>
          <w:marBottom w:val="0"/>
          <w:divBdr>
            <w:top w:val="none" w:sz="0" w:space="0" w:color="auto"/>
            <w:left w:val="none" w:sz="0" w:space="0" w:color="auto"/>
            <w:bottom w:val="none" w:sz="0" w:space="0" w:color="auto"/>
            <w:right w:val="none" w:sz="0" w:space="0" w:color="auto"/>
          </w:divBdr>
        </w:div>
        <w:div w:id="1279526775">
          <w:marLeft w:val="480"/>
          <w:marRight w:val="0"/>
          <w:marTop w:val="0"/>
          <w:marBottom w:val="0"/>
          <w:divBdr>
            <w:top w:val="none" w:sz="0" w:space="0" w:color="auto"/>
            <w:left w:val="none" w:sz="0" w:space="0" w:color="auto"/>
            <w:bottom w:val="none" w:sz="0" w:space="0" w:color="auto"/>
            <w:right w:val="none" w:sz="0" w:space="0" w:color="auto"/>
          </w:divBdr>
        </w:div>
        <w:div w:id="1550413369">
          <w:marLeft w:val="480"/>
          <w:marRight w:val="0"/>
          <w:marTop w:val="0"/>
          <w:marBottom w:val="0"/>
          <w:divBdr>
            <w:top w:val="none" w:sz="0" w:space="0" w:color="auto"/>
            <w:left w:val="none" w:sz="0" w:space="0" w:color="auto"/>
            <w:bottom w:val="none" w:sz="0" w:space="0" w:color="auto"/>
            <w:right w:val="none" w:sz="0" w:space="0" w:color="auto"/>
          </w:divBdr>
        </w:div>
        <w:div w:id="847258508">
          <w:marLeft w:val="480"/>
          <w:marRight w:val="0"/>
          <w:marTop w:val="0"/>
          <w:marBottom w:val="0"/>
          <w:divBdr>
            <w:top w:val="none" w:sz="0" w:space="0" w:color="auto"/>
            <w:left w:val="none" w:sz="0" w:space="0" w:color="auto"/>
            <w:bottom w:val="none" w:sz="0" w:space="0" w:color="auto"/>
            <w:right w:val="none" w:sz="0" w:space="0" w:color="auto"/>
          </w:divBdr>
        </w:div>
        <w:div w:id="1183737711">
          <w:marLeft w:val="480"/>
          <w:marRight w:val="0"/>
          <w:marTop w:val="0"/>
          <w:marBottom w:val="0"/>
          <w:divBdr>
            <w:top w:val="none" w:sz="0" w:space="0" w:color="auto"/>
            <w:left w:val="none" w:sz="0" w:space="0" w:color="auto"/>
            <w:bottom w:val="none" w:sz="0" w:space="0" w:color="auto"/>
            <w:right w:val="none" w:sz="0" w:space="0" w:color="auto"/>
          </w:divBdr>
        </w:div>
        <w:div w:id="939023619">
          <w:marLeft w:val="480"/>
          <w:marRight w:val="0"/>
          <w:marTop w:val="0"/>
          <w:marBottom w:val="0"/>
          <w:divBdr>
            <w:top w:val="none" w:sz="0" w:space="0" w:color="auto"/>
            <w:left w:val="none" w:sz="0" w:space="0" w:color="auto"/>
            <w:bottom w:val="none" w:sz="0" w:space="0" w:color="auto"/>
            <w:right w:val="none" w:sz="0" w:space="0" w:color="auto"/>
          </w:divBdr>
        </w:div>
        <w:div w:id="1793861031">
          <w:marLeft w:val="480"/>
          <w:marRight w:val="0"/>
          <w:marTop w:val="0"/>
          <w:marBottom w:val="0"/>
          <w:divBdr>
            <w:top w:val="none" w:sz="0" w:space="0" w:color="auto"/>
            <w:left w:val="none" w:sz="0" w:space="0" w:color="auto"/>
            <w:bottom w:val="none" w:sz="0" w:space="0" w:color="auto"/>
            <w:right w:val="none" w:sz="0" w:space="0" w:color="auto"/>
          </w:divBdr>
        </w:div>
        <w:div w:id="2055352418">
          <w:marLeft w:val="480"/>
          <w:marRight w:val="0"/>
          <w:marTop w:val="0"/>
          <w:marBottom w:val="0"/>
          <w:divBdr>
            <w:top w:val="none" w:sz="0" w:space="0" w:color="auto"/>
            <w:left w:val="none" w:sz="0" w:space="0" w:color="auto"/>
            <w:bottom w:val="none" w:sz="0" w:space="0" w:color="auto"/>
            <w:right w:val="none" w:sz="0" w:space="0" w:color="auto"/>
          </w:divBdr>
        </w:div>
        <w:div w:id="879591328">
          <w:marLeft w:val="480"/>
          <w:marRight w:val="0"/>
          <w:marTop w:val="0"/>
          <w:marBottom w:val="0"/>
          <w:divBdr>
            <w:top w:val="none" w:sz="0" w:space="0" w:color="auto"/>
            <w:left w:val="none" w:sz="0" w:space="0" w:color="auto"/>
            <w:bottom w:val="none" w:sz="0" w:space="0" w:color="auto"/>
            <w:right w:val="none" w:sz="0" w:space="0" w:color="auto"/>
          </w:divBdr>
        </w:div>
        <w:div w:id="1210066548">
          <w:marLeft w:val="480"/>
          <w:marRight w:val="0"/>
          <w:marTop w:val="0"/>
          <w:marBottom w:val="0"/>
          <w:divBdr>
            <w:top w:val="none" w:sz="0" w:space="0" w:color="auto"/>
            <w:left w:val="none" w:sz="0" w:space="0" w:color="auto"/>
            <w:bottom w:val="none" w:sz="0" w:space="0" w:color="auto"/>
            <w:right w:val="none" w:sz="0" w:space="0" w:color="auto"/>
          </w:divBdr>
        </w:div>
        <w:div w:id="974797002">
          <w:marLeft w:val="480"/>
          <w:marRight w:val="0"/>
          <w:marTop w:val="0"/>
          <w:marBottom w:val="0"/>
          <w:divBdr>
            <w:top w:val="none" w:sz="0" w:space="0" w:color="auto"/>
            <w:left w:val="none" w:sz="0" w:space="0" w:color="auto"/>
            <w:bottom w:val="none" w:sz="0" w:space="0" w:color="auto"/>
            <w:right w:val="none" w:sz="0" w:space="0" w:color="auto"/>
          </w:divBdr>
        </w:div>
        <w:div w:id="621501042">
          <w:marLeft w:val="480"/>
          <w:marRight w:val="0"/>
          <w:marTop w:val="0"/>
          <w:marBottom w:val="0"/>
          <w:divBdr>
            <w:top w:val="none" w:sz="0" w:space="0" w:color="auto"/>
            <w:left w:val="none" w:sz="0" w:space="0" w:color="auto"/>
            <w:bottom w:val="none" w:sz="0" w:space="0" w:color="auto"/>
            <w:right w:val="none" w:sz="0" w:space="0" w:color="auto"/>
          </w:divBdr>
        </w:div>
        <w:div w:id="1498184508">
          <w:marLeft w:val="480"/>
          <w:marRight w:val="0"/>
          <w:marTop w:val="0"/>
          <w:marBottom w:val="0"/>
          <w:divBdr>
            <w:top w:val="none" w:sz="0" w:space="0" w:color="auto"/>
            <w:left w:val="none" w:sz="0" w:space="0" w:color="auto"/>
            <w:bottom w:val="none" w:sz="0" w:space="0" w:color="auto"/>
            <w:right w:val="none" w:sz="0" w:space="0" w:color="auto"/>
          </w:divBdr>
        </w:div>
        <w:div w:id="1603300202">
          <w:marLeft w:val="480"/>
          <w:marRight w:val="0"/>
          <w:marTop w:val="0"/>
          <w:marBottom w:val="0"/>
          <w:divBdr>
            <w:top w:val="none" w:sz="0" w:space="0" w:color="auto"/>
            <w:left w:val="none" w:sz="0" w:space="0" w:color="auto"/>
            <w:bottom w:val="none" w:sz="0" w:space="0" w:color="auto"/>
            <w:right w:val="none" w:sz="0" w:space="0" w:color="auto"/>
          </w:divBdr>
        </w:div>
        <w:div w:id="1651985135">
          <w:marLeft w:val="480"/>
          <w:marRight w:val="0"/>
          <w:marTop w:val="0"/>
          <w:marBottom w:val="0"/>
          <w:divBdr>
            <w:top w:val="none" w:sz="0" w:space="0" w:color="auto"/>
            <w:left w:val="none" w:sz="0" w:space="0" w:color="auto"/>
            <w:bottom w:val="none" w:sz="0" w:space="0" w:color="auto"/>
            <w:right w:val="none" w:sz="0" w:space="0" w:color="auto"/>
          </w:divBdr>
        </w:div>
        <w:div w:id="1386760620">
          <w:marLeft w:val="480"/>
          <w:marRight w:val="0"/>
          <w:marTop w:val="0"/>
          <w:marBottom w:val="0"/>
          <w:divBdr>
            <w:top w:val="none" w:sz="0" w:space="0" w:color="auto"/>
            <w:left w:val="none" w:sz="0" w:space="0" w:color="auto"/>
            <w:bottom w:val="none" w:sz="0" w:space="0" w:color="auto"/>
            <w:right w:val="none" w:sz="0" w:space="0" w:color="auto"/>
          </w:divBdr>
        </w:div>
        <w:div w:id="1796486038">
          <w:marLeft w:val="480"/>
          <w:marRight w:val="0"/>
          <w:marTop w:val="0"/>
          <w:marBottom w:val="0"/>
          <w:divBdr>
            <w:top w:val="none" w:sz="0" w:space="0" w:color="auto"/>
            <w:left w:val="none" w:sz="0" w:space="0" w:color="auto"/>
            <w:bottom w:val="none" w:sz="0" w:space="0" w:color="auto"/>
            <w:right w:val="none" w:sz="0" w:space="0" w:color="auto"/>
          </w:divBdr>
        </w:div>
        <w:div w:id="500581499">
          <w:marLeft w:val="480"/>
          <w:marRight w:val="0"/>
          <w:marTop w:val="0"/>
          <w:marBottom w:val="0"/>
          <w:divBdr>
            <w:top w:val="none" w:sz="0" w:space="0" w:color="auto"/>
            <w:left w:val="none" w:sz="0" w:space="0" w:color="auto"/>
            <w:bottom w:val="none" w:sz="0" w:space="0" w:color="auto"/>
            <w:right w:val="none" w:sz="0" w:space="0" w:color="auto"/>
          </w:divBdr>
        </w:div>
        <w:div w:id="808940382">
          <w:marLeft w:val="480"/>
          <w:marRight w:val="0"/>
          <w:marTop w:val="0"/>
          <w:marBottom w:val="0"/>
          <w:divBdr>
            <w:top w:val="none" w:sz="0" w:space="0" w:color="auto"/>
            <w:left w:val="none" w:sz="0" w:space="0" w:color="auto"/>
            <w:bottom w:val="none" w:sz="0" w:space="0" w:color="auto"/>
            <w:right w:val="none" w:sz="0" w:space="0" w:color="auto"/>
          </w:divBdr>
        </w:div>
        <w:div w:id="2098864218">
          <w:marLeft w:val="480"/>
          <w:marRight w:val="0"/>
          <w:marTop w:val="0"/>
          <w:marBottom w:val="0"/>
          <w:divBdr>
            <w:top w:val="none" w:sz="0" w:space="0" w:color="auto"/>
            <w:left w:val="none" w:sz="0" w:space="0" w:color="auto"/>
            <w:bottom w:val="none" w:sz="0" w:space="0" w:color="auto"/>
            <w:right w:val="none" w:sz="0" w:space="0" w:color="auto"/>
          </w:divBdr>
        </w:div>
        <w:div w:id="627014132">
          <w:marLeft w:val="480"/>
          <w:marRight w:val="0"/>
          <w:marTop w:val="0"/>
          <w:marBottom w:val="0"/>
          <w:divBdr>
            <w:top w:val="none" w:sz="0" w:space="0" w:color="auto"/>
            <w:left w:val="none" w:sz="0" w:space="0" w:color="auto"/>
            <w:bottom w:val="none" w:sz="0" w:space="0" w:color="auto"/>
            <w:right w:val="none" w:sz="0" w:space="0" w:color="auto"/>
          </w:divBdr>
        </w:div>
        <w:div w:id="530916226">
          <w:marLeft w:val="480"/>
          <w:marRight w:val="0"/>
          <w:marTop w:val="0"/>
          <w:marBottom w:val="0"/>
          <w:divBdr>
            <w:top w:val="none" w:sz="0" w:space="0" w:color="auto"/>
            <w:left w:val="none" w:sz="0" w:space="0" w:color="auto"/>
            <w:bottom w:val="none" w:sz="0" w:space="0" w:color="auto"/>
            <w:right w:val="none" w:sz="0" w:space="0" w:color="auto"/>
          </w:divBdr>
        </w:div>
        <w:div w:id="1239710724">
          <w:marLeft w:val="480"/>
          <w:marRight w:val="0"/>
          <w:marTop w:val="0"/>
          <w:marBottom w:val="0"/>
          <w:divBdr>
            <w:top w:val="none" w:sz="0" w:space="0" w:color="auto"/>
            <w:left w:val="none" w:sz="0" w:space="0" w:color="auto"/>
            <w:bottom w:val="none" w:sz="0" w:space="0" w:color="auto"/>
            <w:right w:val="none" w:sz="0" w:space="0" w:color="auto"/>
          </w:divBdr>
        </w:div>
        <w:div w:id="1220558924">
          <w:marLeft w:val="480"/>
          <w:marRight w:val="0"/>
          <w:marTop w:val="0"/>
          <w:marBottom w:val="0"/>
          <w:divBdr>
            <w:top w:val="none" w:sz="0" w:space="0" w:color="auto"/>
            <w:left w:val="none" w:sz="0" w:space="0" w:color="auto"/>
            <w:bottom w:val="none" w:sz="0" w:space="0" w:color="auto"/>
            <w:right w:val="none" w:sz="0" w:space="0" w:color="auto"/>
          </w:divBdr>
        </w:div>
        <w:div w:id="835998324">
          <w:marLeft w:val="480"/>
          <w:marRight w:val="0"/>
          <w:marTop w:val="0"/>
          <w:marBottom w:val="0"/>
          <w:divBdr>
            <w:top w:val="none" w:sz="0" w:space="0" w:color="auto"/>
            <w:left w:val="none" w:sz="0" w:space="0" w:color="auto"/>
            <w:bottom w:val="none" w:sz="0" w:space="0" w:color="auto"/>
            <w:right w:val="none" w:sz="0" w:space="0" w:color="auto"/>
          </w:divBdr>
        </w:div>
        <w:div w:id="1484198370">
          <w:marLeft w:val="480"/>
          <w:marRight w:val="0"/>
          <w:marTop w:val="0"/>
          <w:marBottom w:val="0"/>
          <w:divBdr>
            <w:top w:val="none" w:sz="0" w:space="0" w:color="auto"/>
            <w:left w:val="none" w:sz="0" w:space="0" w:color="auto"/>
            <w:bottom w:val="none" w:sz="0" w:space="0" w:color="auto"/>
            <w:right w:val="none" w:sz="0" w:space="0" w:color="auto"/>
          </w:divBdr>
        </w:div>
        <w:div w:id="488789516">
          <w:marLeft w:val="480"/>
          <w:marRight w:val="0"/>
          <w:marTop w:val="0"/>
          <w:marBottom w:val="0"/>
          <w:divBdr>
            <w:top w:val="none" w:sz="0" w:space="0" w:color="auto"/>
            <w:left w:val="none" w:sz="0" w:space="0" w:color="auto"/>
            <w:bottom w:val="none" w:sz="0" w:space="0" w:color="auto"/>
            <w:right w:val="none" w:sz="0" w:space="0" w:color="auto"/>
          </w:divBdr>
        </w:div>
        <w:div w:id="567960672">
          <w:marLeft w:val="480"/>
          <w:marRight w:val="0"/>
          <w:marTop w:val="0"/>
          <w:marBottom w:val="0"/>
          <w:divBdr>
            <w:top w:val="none" w:sz="0" w:space="0" w:color="auto"/>
            <w:left w:val="none" w:sz="0" w:space="0" w:color="auto"/>
            <w:bottom w:val="none" w:sz="0" w:space="0" w:color="auto"/>
            <w:right w:val="none" w:sz="0" w:space="0" w:color="auto"/>
          </w:divBdr>
        </w:div>
        <w:div w:id="1618439853">
          <w:marLeft w:val="480"/>
          <w:marRight w:val="0"/>
          <w:marTop w:val="0"/>
          <w:marBottom w:val="0"/>
          <w:divBdr>
            <w:top w:val="none" w:sz="0" w:space="0" w:color="auto"/>
            <w:left w:val="none" w:sz="0" w:space="0" w:color="auto"/>
            <w:bottom w:val="none" w:sz="0" w:space="0" w:color="auto"/>
            <w:right w:val="none" w:sz="0" w:space="0" w:color="auto"/>
          </w:divBdr>
        </w:div>
        <w:div w:id="425351467">
          <w:marLeft w:val="480"/>
          <w:marRight w:val="0"/>
          <w:marTop w:val="0"/>
          <w:marBottom w:val="0"/>
          <w:divBdr>
            <w:top w:val="none" w:sz="0" w:space="0" w:color="auto"/>
            <w:left w:val="none" w:sz="0" w:space="0" w:color="auto"/>
            <w:bottom w:val="none" w:sz="0" w:space="0" w:color="auto"/>
            <w:right w:val="none" w:sz="0" w:space="0" w:color="auto"/>
          </w:divBdr>
        </w:div>
        <w:div w:id="2085301514">
          <w:marLeft w:val="480"/>
          <w:marRight w:val="0"/>
          <w:marTop w:val="0"/>
          <w:marBottom w:val="0"/>
          <w:divBdr>
            <w:top w:val="none" w:sz="0" w:space="0" w:color="auto"/>
            <w:left w:val="none" w:sz="0" w:space="0" w:color="auto"/>
            <w:bottom w:val="none" w:sz="0" w:space="0" w:color="auto"/>
            <w:right w:val="none" w:sz="0" w:space="0" w:color="auto"/>
          </w:divBdr>
        </w:div>
        <w:div w:id="1816607871">
          <w:marLeft w:val="480"/>
          <w:marRight w:val="0"/>
          <w:marTop w:val="0"/>
          <w:marBottom w:val="0"/>
          <w:divBdr>
            <w:top w:val="none" w:sz="0" w:space="0" w:color="auto"/>
            <w:left w:val="none" w:sz="0" w:space="0" w:color="auto"/>
            <w:bottom w:val="none" w:sz="0" w:space="0" w:color="auto"/>
            <w:right w:val="none" w:sz="0" w:space="0" w:color="auto"/>
          </w:divBdr>
        </w:div>
        <w:div w:id="1798601025">
          <w:marLeft w:val="480"/>
          <w:marRight w:val="0"/>
          <w:marTop w:val="0"/>
          <w:marBottom w:val="0"/>
          <w:divBdr>
            <w:top w:val="none" w:sz="0" w:space="0" w:color="auto"/>
            <w:left w:val="none" w:sz="0" w:space="0" w:color="auto"/>
            <w:bottom w:val="none" w:sz="0" w:space="0" w:color="auto"/>
            <w:right w:val="none" w:sz="0" w:space="0" w:color="auto"/>
          </w:divBdr>
        </w:div>
        <w:div w:id="1479608081">
          <w:marLeft w:val="480"/>
          <w:marRight w:val="0"/>
          <w:marTop w:val="0"/>
          <w:marBottom w:val="0"/>
          <w:divBdr>
            <w:top w:val="none" w:sz="0" w:space="0" w:color="auto"/>
            <w:left w:val="none" w:sz="0" w:space="0" w:color="auto"/>
            <w:bottom w:val="none" w:sz="0" w:space="0" w:color="auto"/>
            <w:right w:val="none" w:sz="0" w:space="0" w:color="auto"/>
          </w:divBdr>
        </w:div>
        <w:div w:id="705177508">
          <w:marLeft w:val="480"/>
          <w:marRight w:val="0"/>
          <w:marTop w:val="0"/>
          <w:marBottom w:val="0"/>
          <w:divBdr>
            <w:top w:val="none" w:sz="0" w:space="0" w:color="auto"/>
            <w:left w:val="none" w:sz="0" w:space="0" w:color="auto"/>
            <w:bottom w:val="none" w:sz="0" w:space="0" w:color="auto"/>
            <w:right w:val="none" w:sz="0" w:space="0" w:color="auto"/>
          </w:divBdr>
        </w:div>
        <w:div w:id="1381712102">
          <w:marLeft w:val="480"/>
          <w:marRight w:val="0"/>
          <w:marTop w:val="0"/>
          <w:marBottom w:val="0"/>
          <w:divBdr>
            <w:top w:val="none" w:sz="0" w:space="0" w:color="auto"/>
            <w:left w:val="none" w:sz="0" w:space="0" w:color="auto"/>
            <w:bottom w:val="none" w:sz="0" w:space="0" w:color="auto"/>
            <w:right w:val="none" w:sz="0" w:space="0" w:color="auto"/>
          </w:divBdr>
        </w:div>
        <w:div w:id="1216048417">
          <w:marLeft w:val="480"/>
          <w:marRight w:val="0"/>
          <w:marTop w:val="0"/>
          <w:marBottom w:val="0"/>
          <w:divBdr>
            <w:top w:val="none" w:sz="0" w:space="0" w:color="auto"/>
            <w:left w:val="none" w:sz="0" w:space="0" w:color="auto"/>
            <w:bottom w:val="none" w:sz="0" w:space="0" w:color="auto"/>
            <w:right w:val="none" w:sz="0" w:space="0" w:color="auto"/>
          </w:divBdr>
        </w:div>
        <w:div w:id="860512152">
          <w:marLeft w:val="480"/>
          <w:marRight w:val="0"/>
          <w:marTop w:val="0"/>
          <w:marBottom w:val="0"/>
          <w:divBdr>
            <w:top w:val="none" w:sz="0" w:space="0" w:color="auto"/>
            <w:left w:val="none" w:sz="0" w:space="0" w:color="auto"/>
            <w:bottom w:val="none" w:sz="0" w:space="0" w:color="auto"/>
            <w:right w:val="none" w:sz="0" w:space="0" w:color="auto"/>
          </w:divBdr>
        </w:div>
        <w:div w:id="2131630926">
          <w:marLeft w:val="480"/>
          <w:marRight w:val="0"/>
          <w:marTop w:val="0"/>
          <w:marBottom w:val="0"/>
          <w:divBdr>
            <w:top w:val="none" w:sz="0" w:space="0" w:color="auto"/>
            <w:left w:val="none" w:sz="0" w:space="0" w:color="auto"/>
            <w:bottom w:val="none" w:sz="0" w:space="0" w:color="auto"/>
            <w:right w:val="none" w:sz="0" w:space="0" w:color="auto"/>
          </w:divBdr>
        </w:div>
        <w:div w:id="41025876">
          <w:marLeft w:val="480"/>
          <w:marRight w:val="0"/>
          <w:marTop w:val="0"/>
          <w:marBottom w:val="0"/>
          <w:divBdr>
            <w:top w:val="none" w:sz="0" w:space="0" w:color="auto"/>
            <w:left w:val="none" w:sz="0" w:space="0" w:color="auto"/>
            <w:bottom w:val="none" w:sz="0" w:space="0" w:color="auto"/>
            <w:right w:val="none" w:sz="0" w:space="0" w:color="auto"/>
          </w:divBdr>
        </w:div>
        <w:div w:id="218326554">
          <w:marLeft w:val="480"/>
          <w:marRight w:val="0"/>
          <w:marTop w:val="0"/>
          <w:marBottom w:val="0"/>
          <w:divBdr>
            <w:top w:val="none" w:sz="0" w:space="0" w:color="auto"/>
            <w:left w:val="none" w:sz="0" w:space="0" w:color="auto"/>
            <w:bottom w:val="none" w:sz="0" w:space="0" w:color="auto"/>
            <w:right w:val="none" w:sz="0" w:space="0" w:color="auto"/>
          </w:divBdr>
        </w:div>
        <w:div w:id="729615433">
          <w:marLeft w:val="480"/>
          <w:marRight w:val="0"/>
          <w:marTop w:val="0"/>
          <w:marBottom w:val="0"/>
          <w:divBdr>
            <w:top w:val="none" w:sz="0" w:space="0" w:color="auto"/>
            <w:left w:val="none" w:sz="0" w:space="0" w:color="auto"/>
            <w:bottom w:val="none" w:sz="0" w:space="0" w:color="auto"/>
            <w:right w:val="none" w:sz="0" w:space="0" w:color="auto"/>
          </w:divBdr>
        </w:div>
        <w:div w:id="1596085054">
          <w:marLeft w:val="480"/>
          <w:marRight w:val="0"/>
          <w:marTop w:val="0"/>
          <w:marBottom w:val="0"/>
          <w:divBdr>
            <w:top w:val="none" w:sz="0" w:space="0" w:color="auto"/>
            <w:left w:val="none" w:sz="0" w:space="0" w:color="auto"/>
            <w:bottom w:val="none" w:sz="0" w:space="0" w:color="auto"/>
            <w:right w:val="none" w:sz="0" w:space="0" w:color="auto"/>
          </w:divBdr>
        </w:div>
        <w:div w:id="108162169">
          <w:marLeft w:val="480"/>
          <w:marRight w:val="0"/>
          <w:marTop w:val="0"/>
          <w:marBottom w:val="0"/>
          <w:divBdr>
            <w:top w:val="none" w:sz="0" w:space="0" w:color="auto"/>
            <w:left w:val="none" w:sz="0" w:space="0" w:color="auto"/>
            <w:bottom w:val="none" w:sz="0" w:space="0" w:color="auto"/>
            <w:right w:val="none" w:sz="0" w:space="0" w:color="auto"/>
          </w:divBdr>
        </w:div>
        <w:div w:id="7753235">
          <w:marLeft w:val="480"/>
          <w:marRight w:val="0"/>
          <w:marTop w:val="0"/>
          <w:marBottom w:val="0"/>
          <w:divBdr>
            <w:top w:val="none" w:sz="0" w:space="0" w:color="auto"/>
            <w:left w:val="none" w:sz="0" w:space="0" w:color="auto"/>
            <w:bottom w:val="none" w:sz="0" w:space="0" w:color="auto"/>
            <w:right w:val="none" w:sz="0" w:space="0" w:color="auto"/>
          </w:divBdr>
        </w:div>
        <w:div w:id="1306200867">
          <w:marLeft w:val="480"/>
          <w:marRight w:val="0"/>
          <w:marTop w:val="0"/>
          <w:marBottom w:val="0"/>
          <w:divBdr>
            <w:top w:val="none" w:sz="0" w:space="0" w:color="auto"/>
            <w:left w:val="none" w:sz="0" w:space="0" w:color="auto"/>
            <w:bottom w:val="none" w:sz="0" w:space="0" w:color="auto"/>
            <w:right w:val="none" w:sz="0" w:space="0" w:color="auto"/>
          </w:divBdr>
        </w:div>
        <w:div w:id="1054812529">
          <w:marLeft w:val="480"/>
          <w:marRight w:val="0"/>
          <w:marTop w:val="0"/>
          <w:marBottom w:val="0"/>
          <w:divBdr>
            <w:top w:val="none" w:sz="0" w:space="0" w:color="auto"/>
            <w:left w:val="none" w:sz="0" w:space="0" w:color="auto"/>
            <w:bottom w:val="none" w:sz="0" w:space="0" w:color="auto"/>
            <w:right w:val="none" w:sz="0" w:space="0" w:color="auto"/>
          </w:divBdr>
        </w:div>
        <w:div w:id="1647706297">
          <w:marLeft w:val="480"/>
          <w:marRight w:val="0"/>
          <w:marTop w:val="0"/>
          <w:marBottom w:val="0"/>
          <w:divBdr>
            <w:top w:val="none" w:sz="0" w:space="0" w:color="auto"/>
            <w:left w:val="none" w:sz="0" w:space="0" w:color="auto"/>
            <w:bottom w:val="none" w:sz="0" w:space="0" w:color="auto"/>
            <w:right w:val="none" w:sz="0" w:space="0" w:color="auto"/>
          </w:divBdr>
        </w:div>
        <w:div w:id="1127505700">
          <w:marLeft w:val="480"/>
          <w:marRight w:val="0"/>
          <w:marTop w:val="0"/>
          <w:marBottom w:val="0"/>
          <w:divBdr>
            <w:top w:val="none" w:sz="0" w:space="0" w:color="auto"/>
            <w:left w:val="none" w:sz="0" w:space="0" w:color="auto"/>
            <w:bottom w:val="none" w:sz="0" w:space="0" w:color="auto"/>
            <w:right w:val="none" w:sz="0" w:space="0" w:color="auto"/>
          </w:divBdr>
        </w:div>
        <w:div w:id="65226298">
          <w:marLeft w:val="480"/>
          <w:marRight w:val="0"/>
          <w:marTop w:val="0"/>
          <w:marBottom w:val="0"/>
          <w:divBdr>
            <w:top w:val="none" w:sz="0" w:space="0" w:color="auto"/>
            <w:left w:val="none" w:sz="0" w:space="0" w:color="auto"/>
            <w:bottom w:val="none" w:sz="0" w:space="0" w:color="auto"/>
            <w:right w:val="none" w:sz="0" w:space="0" w:color="auto"/>
          </w:divBdr>
        </w:div>
        <w:div w:id="935134753">
          <w:marLeft w:val="480"/>
          <w:marRight w:val="0"/>
          <w:marTop w:val="0"/>
          <w:marBottom w:val="0"/>
          <w:divBdr>
            <w:top w:val="none" w:sz="0" w:space="0" w:color="auto"/>
            <w:left w:val="none" w:sz="0" w:space="0" w:color="auto"/>
            <w:bottom w:val="none" w:sz="0" w:space="0" w:color="auto"/>
            <w:right w:val="none" w:sz="0" w:space="0" w:color="auto"/>
          </w:divBdr>
        </w:div>
        <w:div w:id="843402617">
          <w:marLeft w:val="480"/>
          <w:marRight w:val="0"/>
          <w:marTop w:val="0"/>
          <w:marBottom w:val="0"/>
          <w:divBdr>
            <w:top w:val="none" w:sz="0" w:space="0" w:color="auto"/>
            <w:left w:val="none" w:sz="0" w:space="0" w:color="auto"/>
            <w:bottom w:val="none" w:sz="0" w:space="0" w:color="auto"/>
            <w:right w:val="none" w:sz="0" w:space="0" w:color="auto"/>
          </w:divBdr>
        </w:div>
        <w:div w:id="665938758">
          <w:marLeft w:val="480"/>
          <w:marRight w:val="0"/>
          <w:marTop w:val="0"/>
          <w:marBottom w:val="0"/>
          <w:divBdr>
            <w:top w:val="none" w:sz="0" w:space="0" w:color="auto"/>
            <w:left w:val="none" w:sz="0" w:space="0" w:color="auto"/>
            <w:bottom w:val="none" w:sz="0" w:space="0" w:color="auto"/>
            <w:right w:val="none" w:sz="0" w:space="0" w:color="auto"/>
          </w:divBdr>
        </w:div>
        <w:div w:id="2081367773">
          <w:marLeft w:val="480"/>
          <w:marRight w:val="0"/>
          <w:marTop w:val="0"/>
          <w:marBottom w:val="0"/>
          <w:divBdr>
            <w:top w:val="none" w:sz="0" w:space="0" w:color="auto"/>
            <w:left w:val="none" w:sz="0" w:space="0" w:color="auto"/>
            <w:bottom w:val="none" w:sz="0" w:space="0" w:color="auto"/>
            <w:right w:val="none" w:sz="0" w:space="0" w:color="auto"/>
          </w:divBdr>
        </w:div>
        <w:div w:id="2093894992">
          <w:marLeft w:val="480"/>
          <w:marRight w:val="0"/>
          <w:marTop w:val="0"/>
          <w:marBottom w:val="0"/>
          <w:divBdr>
            <w:top w:val="none" w:sz="0" w:space="0" w:color="auto"/>
            <w:left w:val="none" w:sz="0" w:space="0" w:color="auto"/>
            <w:bottom w:val="none" w:sz="0" w:space="0" w:color="auto"/>
            <w:right w:val="none" w:sz="0" w:space="0" w:color="auto"/>
          </w:divBdr>
        </w:div>
        <w:div w:id="404688713">
          <w:marLeft w:val="480"/>
          <w:marRight w:val="0"/>
          <w:marTop w:val="0"/>
          <w:marBottom w:val="0"/>
          <w:divBdr>
            <w:top w:val="none" w:sz="0" w:space="0" w:color="auto"/>
            <w:left w:val="none" w:sz="0" w:space="0" w:color="auto"/>
            <w:bottom w:val="none" w:sz="0" w:space="0" w:color="auto"/>
            <w:right w:val="none" w:sz="0" w:space="0" w:color="auto"/>
          </w:divBdr>
        </w:div>
      </w:divsChild>
    </w:div>
    <w:div w:id="1572541195">
      <w:bodyDiv w:val="1"/>
      <w:marLeft w:val="0"/>
      <w:marRight w:val="0"/>
      <w:marTop w:val="0"/>
      <w:marBottom w:val="0"/>
      <w:divBdr>
        <w:top w:val="none" w:sz="0" w:space="0" w:color="auto"/>
        <w:left w:val="none" w:sz="0" w:space="0" w:color="auto"/>
        <w:bottom w:val="none" w:sz="0" w:space="0" w:color="auto"/>
        <w:right w:val="none" w:sz="0" w:space="0" w:color="auto"/>
      </w:divBdr>
    </w:div>
    <w:div w:id="1572691758">
      <w:bodyDiv w:val="1"/>
      <w:marLeft w:val="0"/>
      <w:marRight w:val="0"/>
      <w:marTop w:val="0"/>
      <w:marBottom w:val="0"/>
      <w:divBdr>
        <w:top w:val="none" w:sz="0" w:space="0" w:color="auto"/>
        <w:left w:val="none" w:sz="0" w:space="0" w:color="auto"/>
        <w:bottom w:val="none" w:sz="0" w:space="0" w:color="auto"/>
        <w:right w:val="none" w:sz="0" w:space="0" w:color="auto"/>
      </w:divBdr>
    </w:div>
    <w:div w:id="1572806931">
      <w:bodyDiv w:val="1"/>
      <w:marLeft w:val="0"/>
      <w:marRight w:val="0"/>
      <w:marTop w:val="0"/>
      <w:marBottom w:val="0"/>
      <w:divBdr>
        <w:top w:val="none" w:sz="0" w:space="0" w:color="auto"/>
        <w:left w:val="none" w:sz="0" w:space="0" w:color="auto"/>
        <w:bottom w:val="none" w:sz="0" w:space="0" w:color="auto"/>
        <w:right w:val="none" w:sz="0" w:space="0" w:color="auto"/>
      </w:divBdr>
    </w:div>
    <w:div w:id="1572932759">
      <w:bodyDiv w:val="1"/>
      <w:marLeft w:val="0"/>
      <w:marRight w:val="0"/>
      <w:marTop w:val="0"/>
      <w:marBottom w:val="0"/>
      <w:divBdr>
        <w:top w:val="none" w:sz="0" w:space="0" w:color="auto"/>
        <w:left w:val="none" w:sz="0" w:space="0" w:color="auto"/>
        <w:bottom w:val="none" w:sz="0" w:space="0" w:color="auto"/>
        <w:right w:val="none" w:sz="0" w:space="0" w:color="auto"/>
      </w:divBdr>
    </w:div>
    <w:div w:id="1573273122">
      <w:bodyDiv w:val="1"/>
      <w:marLeft w:val="0"/>
      <w:marRight w:val="0"/>
      <w:marTop w:val="0"/>
      <w:marBottom w:val="0"/>
      <w:divBdr>
        <w:top w:val="none" w:sz="0" w:space="0" w:color="auto"/>
        <w:left w:val="none" w:sz="0" w:space="0" w:color="auto"/>
        <w:bottom w:val="none" w:sz="0" w:space="0" w:color="auto"/>
        <w:right w:val="none" w:sz="0" w:space="0" w:color="auto"/>
      </w:divBdr>
    </w:div>
    <w:div w:id="1573471289">
      <w:bodyDiv w:val="1"/>
      <w:marLeft w:val="0"/>
      <w:marRight w:val="0"/>
      <w:marTop w:val="0"/>
      <w:marBottom w:val="0"/>
      <w:divBdr>
        <w:top w:val="none" w:sz="0" w:space="0" w:color="auto"/>
        <w:left w:val="none" w:sz="0" w:space="0" w:color="auto"/>
        <w:bottom w:val="none" w:sz="0" w:space="0" w:color="auto"/>
        <w:right w:val="none" w:sz="0" w:space="0" w:color="auto"/>
      </w:divBdr>
    </w:div>
    <w:div w:id="1573663906">
      <w:bodyDiv w:val="1"/>
      <w:marLeft w:val="0"/>
      <w:marRight w:val="0"/>
      <w:marTop w:val="0"/>
      <w:marBottom w:val="0"/>
      <w:divBdr>
        <w:top w:val="none" w:sz="0" w:space="0" w:color="auto"/>
        <w:left w:val="none" w:sz="0" w:space="0" w:color="auto"/>
        <w:bottom w:val="none" w:sz="0" w:space="0" w:color="auto"/>
        <w:right w:val="none" w:sz="0" w:space="0" w:color="auto"/>
      </w:divBdr>
    </w:div>
    <w:div w:id="1573856817">
      <w:bodyDiv w:val="1"/>
      <w:marLeft w:val="0"/>
      <w:marRight w:val="0"/>
      <w:marTop w:val="0"/>
      <w:marBottom w:val="0"/>
      <w:divBdr>
        <w:top w:val="none" w:sz="0" w:space="0" w:color="auto"/>
        <w:left w:val="none" w:sz="0" w:space="0" w:color="auto"/>
        <w:bottom w:val="none" w:sz="0" w:space="0" w:color="auto"/>
        <w:right w:val="none" w:sz="0" w:space="0" w:color="auto"/>
      </w:divBdr>
      <w:divsChild>
        <w:div w:id="25765107">
          <w:marLeft w:val="480"/>
          <w:marRight w:val="0"/>
          <w:marTop w:val="0"/>
          <w:marBottom w:val="0"/>
          <w:divBdr>
            <w:top w:val="none" w:sz="0" w:space="0" w:color="auto"/>
            <w:left w:val="none" w:sz="0" w:space="0" w:color="auto"/>
            <w:bottom w:val="none" w:sz="0" w:space="0" w:color="auto"/>
            <w:right w:val="none" w:sz="0" w:space="0" w:color="auto"/>
          </w:divBdr>
        </w:div>
        <w:div w:id="168368626">
          <w:marLeft w:val="480"/>
          <w:marRight w:val="0"/>
          <w:marTop w:val="0"/>
          <w:marBottom w:val="0"/>
          <w:divBdr>
            <w:top w:val="none" w:sz="0" w:space="0" w:color="auto"/>
            <w:left w:val="none" w:sz="0" w:space="0" w:color="auto"/>
            <w:bottom w:val="none" w:sz="0" w:space="0" w:color="auto"/>
            <w:right w:val="none" w:sz="0" w:space="0" w:color="auto"/>
          </w:divBdr>
        </w:div>
        <w:div w:id="284391027">
          <w:marLeft w:val="480"/>
          <w:marRight w:val="0"/>
          <w:marTop w:val="0"/>
          <w:marBottom w:val="0"/>
          <w:divBdr>
            <w:top w:val="none" w:sz="0" w:space="0" w:color="auto"/>
            <w:left w:val="none" w:sz="0" w:space="0" w:color="auto"/>
            <w:bottom w:val="none" w:sz="0" w:space="0" w:color="auto"/>
            <w:right w:val="none" w:sz="0" w:space="0" w:color="auto"/>
          </w:divBdr>
        </w:div>
        <w:div w:id="347755249">
          <w:marLeft w:val="480"/>
          <w:marRight w:val="0"/>
          <w:marTop w:val="0"/>
          <w:marBottom w:val="0"/>
          <w:divBdr>
            <w:top w:val="none" w:sz="0" w:space="0" w:color="auto"/>
            <w:left w:val="none" w:sz="0" w:space="0" w:color="auto"/>
            <w:bottom w:val="none" w:sz="0" w:space="0" w:color="auto"/>
            <w:right w:val="none" w:sz="0" w:space="0" w:color="auto"/>
          </w:divBdr>
        </w:div>
        <w:div w:id="419524607">
          <w:marLeft w:val="480"/>
          <w:marRight w:val="0"/>
          <w:marTop w:val="0"/>
          <w:marBottom w:val="0"/>
          <w:divBdr>
            <w:top w:val="none" w:sz="0" w:space="0" w:color="auto"/>
            <w:left w:val="none" w:sz="0" w:space="0" w:color="auto"/>
            <w:bottom w:val="none" w:sz="0" w:space="0" w:color="auto"/>
            <w:right w:val="none" w:sz="0" w:space="0" w:color="auto"/>
          </w:divBdr>
        </w:div>
        <w:div w:id="425538959">
          <w:marLeft w:val="480"/>
          <w:marRight w:val="0"/>
          <w:marTop w:val="0"/>
          <w:marBottom w:val="0"/>
          <w:divBdr>
            <w:top w:val="none" w:sz="0" w:space="0" w:color="auto"/>
            <w:left w:val="none" w:sz="0" w:space="0" w:color="auto"/>
            <w:bottom w:val="none" w:sz="0" w:space="0" w:color="auto"/>
            <w:right w:val="none" w:sz="0" w:space="0" w:color="auto"/>
          </w:divBdr>
        </w:div>
        <w:div w:id="642463455">
          <w:marLeft w:val="480"/>
          <w:marRight w:val="0"/>
          <w:marTop w:val="0"/>
          <w:marBottom w:val="0"/>
          <w:divBdr>
            <w:top w:val="none" w:sz="0" w:space="0" w:color="auto"/>
            <w:left w:val="none" w:sz="0" w:space="0" w:color="auto"/>
            <w:bottom w:val="none" w:sz="0" w:space="0" w:color="auto"/>
            <w:right w:val="none" w:sz="0" w:space="0" w:color="auto"/>
          </w:divBdr>
        </w:div>
        <w:div w:id="758527014">
          <w:marLeft w:val="480"/>
          <w:marRight w:val="0"/>
          <w:marTop w:val="0"/>
          <w:marBottom w:val="0"/>
          <w:divBdr>
            <w:top w:val="none" w:sz="0" w:space="0" w:color="auto"/>
            <w:left w:val="none" w:sz="0" w:space="0" w:color="auto"/>
            <w:bottom w:val="none" w:sz="0" w:space="0" w:color="auto"/>
            <w:right w:val="none" w:sz="0" w:space="0" w:color="auto"/>
          </w:divBdr>
        </w:div>
        <w:div w:id="785932679">
          <w:marLeft w:val="480"/>
          <w:marRight w:val="0"/>
          <w:marTop w:val="0"/>
          <w:marBottom w:val="0"/>
          <w:divBdr>
            <w:top w:val="none" w:sz="0" w:space="0" w:color="auto"/>
            <w:left w:val="none" w:sz="0" w:space="0" w:color="auto"/>
            <w:bottom w:val="none" w:sz="0" w:space="0" w:color="auto"/>
            <w:right w:val="none" w:sz="0" w:space="0" w:color="auto"/>
          </w:divBdr>
        </w:div>
        <w:div w:id="915431564">
          <w:marLeft w:val="480"/>
          <w:marRight w:val="0"/>
          <w:marTop w:val="0"/>
          <w:marBottom w:val="0"/>
          <w:divBdr>
            <w:top w:val="none" w:sz="0" w:space="0" w:color="auto"/>
            <w:left w:val="none" w:sz="0" w:space="0" w:color="auto"/>
            <w:bottom w:val="none" w:sz="0" w:space="0" w:color="auto"/>
            <w:right w:val="none" w:sz="0" w:space="0" w:color="auto"/>
          </w:divBdr>
        </w:div>
        <w:div w:id="946543941">
          <w:marLeft w:val="480"/>
          <w:marRight w:val="0"/>
          <w:marTop w:val="0"/>
          <w:marBottom w:val="0"/>
          <w:divBdr>
            <w:top w:val="none" w:sz="0" w:space="0" w:color="auto"/>
            <w:left w:val="none" w:sz="0" w:space="0" w:color="auto"/>
            <w:bottom w:val="none" w:sz="0" w:space="0" w:color="auto"/>
            <w:right w:val="none" w:sz="0" w:space="0" w:color="auto"/>
          </w:divBdr>
        </w:div>
        <w:div w:id="989209602">
          <w:marLeft w:val="480"/>
          <w:marRight w:val="0"/>
          <w:marTop w:val="0"/>
          <w:marBottom w:val="0"/>
          <w:divBdr>
            <w:top w:val="none" w:sz="0" w:space="0" w:color="auto"/>
            <w:left w:val="none" w:sz="0" w:space="0" w:color="auto"/>
            <w:bottom w:val="none" w:sz="0" w:space="0" w:color="auto"/>
            <w:right w:val="none" w:sz="0" w:space="0" w:color="auto"/>
          </w:divBdr>
        </w:div>
        <w:div w:id="999381905">
          <w:marLeft w:val="480"/>
          <w:marRight w:val="0"/>
          <w:marTop w:val="0"/>
          <w:marBottom w:val="0"/>
          <w:divBdr>
            <w:top w:val="none" w:sz="0" w:space="0" w:color="auto"/>
            <w:left w:val="none" w:sz="0" w:space="0" w:color="auto"/>
            <w:bottom w:val="none" w:sz="0" w:space="0" w:color="auto"/>
            <w:right w:val="none" w:sz="0" w:space="0" w:color="auto"/>
          </w:divBdr>
        </w:div>
        <w:div w:id="1028529227">
          <w:marLeft w:val="480"/>
          <w:marRight w:val="0"/>
          <w:marTop w:val="0"/>
          <w:marBottom w:val="0"/>
          <w:divBdr>
            <w:top w:val="none" w:sz="0" w:space="0" w:color="auto"/>
            <w:left w:val="none" w:sz="0" w:space="0" w:color="auto"/>
            <w:bottom w:val="none" w:sz="0" w:space="0" w:color="auto"/>
            <w:right w:val="none" w:sz="0" w:space="0" w:color="auto"/>
          </w:divBdr>
        </w:div>
        <w:div w:id="1040088197">
          <w:marLeft w:val="480"/>
          <w:marRight w:val="0"/>
          <w:marTop w:val="0"/>
          <w:marBottom w:val="0"/>
          <w:divBdr>
            <w:top w:val="none" w:sz="0" w:space="0" w:color="auto"/>
            <w:left w:val="none" w:sz="0" w:space="0" w:color="auto"/>
            <w:bottom w:val="none" w:sz="0" w:space="0" w:color="auto"/>
            <w:right w:val="none" w:sz="0" w:space="0" w:color="auto"/>
          </w:divBdr>
        </w:div>
        <w:div w:id="1043676616">
          <w:marLeft w:val="480"/>
          <w:marRight w:val="0"/>
          <w:marTop w:val="0"/>
          <w:marBottom w:val="0"/>
          <w:divBdr>
            <w:top w:val="none" w:sz="0" w:space="0" w:color="auto"/>
            <w:left w:val="none" w:sz="0" w:space="0" w:color="auto"/>
            <w:bottom w:val="none" w:sz="0" w:space="0" w:color="auto"/>
            <w:right w:val="none" w:sz="0" w:space="0" w:color="auto"/>
          </w:divBdr>
        </w:div>
        <w:div w:id="1062291139">
          <w:marLeft w:val="480"/>
          <w:marRight w:val="0"/>
          <w:marTop w:val="0"/>
          <w:marBottom w:val="0"/>
          <w:divBdr>
            <w:top w:val="none" w:sz="0" w:space="0" w:color="auto"/>
            <w:left w:val="none" w:sz="0" w:space="0" w:color="auto"/>
            <w:bottom w:val="none" w:sz="0" w:space="0" w:color="auto"/>
            <w:right w:val="none" w:sz="0" w:space="0" w:color="auto"/>
          </w:divBdr>
        </w:div>
        <w:div w:id="1098872098">
          <w:marLeft w:val="480"/>
          <w:marRight w:val="0"/>
          <w:marTop w:val="0"/>
          <w:marBottom w:val="0"/>
          <w:divBdr>
            <w:top w:val="none" w:sz="0" w:space="0" w:color="auto"/>
            <w:left w:val="none" w:sz="0" w:space="0" w:color="auto"/>
            <w:bottom w:val="none" w:sz="0" w:space="0" w:color="auto"/>
            <w:right w:val="none" w:sz="0" w:space="0" w:color="auto"/>
          </w:divBdr>
        </w:div>
        <w:div w:id="1219048220">
          <w:marLeft w:val="480"/>
          <w:marRight w:val="0"/>
          <w:marTop w:val="0"/>
          <w:marBottom w:val="0"/>
          <w:divBdr>
            <w:top w:val="none" w:sz="0" w:space="0" w:color="auto"/>
            <w:left w:val="none" w:sz="0" w:space="0" w:color="auto"/>
            <w:bottom w:val="none" w:sz="0" w:space="0" w:color="auto"/>
            <w:right w:val="none" w:sz="0" w:space="0" w:color="auto"/>
          </w:divBdr>
        </w:div>
        <w:div w:id="1296909866">
          <w:marLeft w:val="480"/>
          <w:marRight w:val="0"/>
          <w:marTop w:val="0"/>
          <w:marBottom w:val="0"/>
          <w:divBdr>
            <w:top w:val="none" w:sz="0" w:space="0" w:color="auto"/>
            <w:left w:val="none" w:sz="0" w:space="0" w:color="auto"/>
            <w:bottom w:val="none" w:sz="0" w:space="0" w:color="auto"/>
            <w:right w:val="none" w:sz="0" w:space="0" w:color="auto"/>
          </w:divBdr>
        </w:div>
        <w:div w:id="1559121674">
          <w:marLeft w:val="480"/>
          <w:marRight w:val="0"/>
          <w:marTop w:val="0"/>
          <w:marBottom w:val="0"/>
          <w:divBdr>
            <w:top w:val="none" w:sz="0" w:space="0" w:color="auto"/>
            <w:left w:val="none" w:sz="0" w:space="0" w:color="auto"/>
            <w:bottom w:val="none" w:sz="0" w:space="0" w:color="auto"/>
            <w:right w:val="none" w:sz="0" w:space="0" w:color="auto"/>
          </w:divBdr>
        </w:div>
        <w:div w:id="1605501473">
          <w:marLeft w:val="480"/>
          <w:marRight w:val="0"/>
          <w:marTop w:val="0"/>
          <w:marBottom w:val="0"/>
          <w:divBdr>
            <w:top w:val="none" w:sz="0" w:space="0" w:color="auto"/>
            <w:left w:val="none" w:sz="0" w:space="0" w:color="auto"/>
            <w:bottom w:val="none" w:sz="0" w:space="0" w:color="auto"/>
            <w:right w:val="none" w:sz="0" w:space="0" w:color="auto"/>
          </w:divBdr>
        </w:div>
        <w:div w:id="1621763340">
          <w:marLeft w:val="480"/>
          <w:marRight w:val="0"/>
          <w:marTop w:val="0"/>
          <w:marBottom w:val="0"/>
          <w:divBdr>
            <w:top w:val="none" w:sz="0" w:space="0" w:color="auto"/>
            <w:left w:val="none" w:sz="0" w:space="0" w:color="auto"/>
            <w:bottom w:val="none" w:sz="0" w:space="0" w:color="auto"/>
            <w:right w:val="none" w:sz="0" w:space="0" w:color="auto"/>
          </w:divBdr>
        </w:div>
        <w:div w:id="1679891811">
          <w:marLeft w:val="480"/>
          <w:marRight w:val="0"/>
          <w:marTop w:val="0"/>
          <w:marBottom w:val="0"/>
          <w:divBdr>
            <w:top w:val="none" w:sz="0" w:space="0" w:color="auto"/>
            <w:left w:val="none" w:sz="0" w:space="0" w:color="auto"/>
            <w:bottom w:val="none" w:sz="0" w:space="0" w:color="auto"/>
            <w:right w:val="none" w:sz="0" w:space="0" w:color="auto"/>
          </w:divBdr>
        </w:div>
        <w:div w:id="1738361950">
          <w:marLeft w:val="480"/>
          <w:marRight w:val="0"/>
          <w:marTop w:val="0"/>
          <w:marBottom w:val="0"/>
          <w:divBdr>
            <w:top w:val="none" w:sz="0" w:space="0" w:color="auto"/>
            <w:left w:val="none" w:sz="0" w:space="0" w:color="auto"/>
            <w:bottom w:val="none" w:sz="0" w:space="0" w:color="auto"/>
            <w:right w:val="none" w:sz="0" w:space="0" w:color="auto"/>
          </w:divBdr>
        </w:div>
        <w:div w:id="1855149574">
          <w:marLeft w:val="480"/>
          <w:marRight w:val="0"/>
          <w:marTop w:val="0"/>
          <w:marBottom w:val="0"/>
          <w:divBdr>
            <w:top w:val="none" w:sz="0" w:space="0" w:color="auto"/>
            <w:left w:val="none" w:sz="0" w:space="0" w:color="auto"/>
            <w:bottom w:val="none" w:sz="0" w:space="0" w:color="auto"/>
            <w:right w:val="none" w:sz="0" w:space="0" w:color="auto"/>
          </w:divBdr>
        </w:div>
        <w:div w:id="1966614436">
          <w:marLeft w:val="480"/>
          <w:marRight w:val="0"/>
          <w:marTop w:val="0"/>
          <w:marBottom w:val="0"/>
          <w:divBdr>
            <w:top w:val="none" w:sz="0" w:space="0" w:color="auto"/>
            <w:left w:val="none" w:sz="0" w:space="0" w:color="auto"/>
            <w:bottom w:val="none" w:sz="0" w:space="0" w:color="auto"/>
            <w:right w:val="none" w:sz="0" w:space="0" w:color="auto"/>
          </w:divBdr>
        </w:div>
        <w:div w:id="2002007090">
          <w:marLeft w:val="480"/>
          <w:marRight w:val="0"/>
          <w:marTop w:val="0"/>
          <w:marBottom w:val="0"/>
          <w:divBdr>
            <w:top w:val="none" w:sz="0" w:space="0" w:color="auto"/>
            <w:left w:val="none" w:sz="0" w:space="0" w:color="auto"/>
            <w:bottom w:val="none" w:sz="0" w:space="0" w:color="auto"/>
            <w:right w:val="none" w:sz="0" w:space="0" w:color="auto"/>
          </w:divBdr>
        </w:div>
      </w:divsChild>
    </w:div>
    <w:div w:id="1574122371">
      <w:bodyDiv w:val="1"/>
      <w:marLeft w:val="0"/>
      <w:marRight w:val="0"/>
      <w:marTop w:val="0"/>
      <w:marBottom w:val="0"/>
      <w:divBdr>
        <w:top w:val="none" w:sz="0" w:space="0" w:color="auto"/>
        <w:left w:val="none" w:sz="0" w:space="0" w:color="auto"/>
        <w:bottom w:val="none" w:sz="0" w:space="0" w:color="auto"/>
        <w:right w:val="none" w:sz="0" w:space="0" w:color="auto"/>
      </w:divBdr>
    </w:div>
    <w:div w:id="1574198524">
      <w:bodyDiv w:val="1"/>
      <w:marLeft w:val="0"/>
      <w:marRight w:val="0"/>
      <w:marTop w:val="0"/>
      <w:marBottom w:val="0"/>
      <w:divBdr>
        <w:top w:val="none" w:sz="0" w:space="0" w:color="auto"/>
        <w:left w:val="none" w:sz="0" w:space="0" w:color="auto"/>
        <w:bottom w:val="none" w:sz="0" w:space="0" w:color="auto"/>
        <w:right w:val="none" w:sz="0" w:space="0" w:color="auto"/>
      </w:divBdr>
    </w:div>
    <w:div w:id="1574268685">
      <w:bodyDiv w:val="1"/>
      <w:marLeft w:val="0"/>
      <w:marRight w:val="0"/>
      <w:marTop w:val="0"/>
      <w:marBottom w:val="0"/>
      <w:divBdr>
        <w:top w:val="none" w:sz="0" w:space="0" w:color="auto"/>
        <w:left w:val="none" w:sz="0" w:space="0" w:color="auto"/>
        <w:bottom w:val="none" w:sz="0" w:space="0" w:color="auto"/>
        <w:right w:val="none" w:sz="0" w:space="0" w:color="auto"/>
      </w:divBdr>
    </w:div>
    <w:div w:id="1574700000">
      <w:bodyDiv w:val="1"/>
      <w:marLeft w:val="0"/>
      <w:marRight w:val="0"/>
      <w:marTop w:val="0"/>
      <w:marBottom w:val="0"/>
      <w:divBdr>
        <w:top w:val="none" w:sz="0" w:space="0" w:color="auto"/>
        <w:left w:val="none" w:sz="0" w:space="0" w:color="auto"/>
        <w:bottom w:val="none" w:sz="0" w:space="0" w:color="auto"/>
        <w:right w:val="none" w:sz="0" w:space="0" w:color="auto"/>
      </w:divBdr>
    </w:div>
    <w:div w:id="1574701353">
      <w:bodyDiv w:val="1"/>
      <w:marLeft w:val="0"/>
      <w:marRight w:val="0"/>
      <w:marTop w:val="0"/>
      <w:marBottom w:val="0"/>
      <w:divBdr>
        <w:top w:val="none" w:sz="0" w:space="0" w:color="auto"/>
        <w:left w:val="none" w:sz="0" w:space="0" w:color="auto"/>
        <w:bottom w:val="none" w:sz="0" w:space="0" w:color="auto"/>
        <w:right w:val="none" w:sz="0" w:space="0" w:color="auto"/>
      </w:divBdr>
    </w:div>
    <w:div w:id="1575118062">
      <w:bodyDiv w:val="1"/>
      <w:marLeft w:val="0"/>
      <w:marRight w:val="0"/>
      <w:marTop w:val="0"/>
      <w:marBottom w:val="0"/>
      <w:divBdr>
        <w:top w:val="none" w:sz="0" w:space="0" w:color="auto"/>
        <w:left w:val="none" w:sz="0" w:space="0" w:color="auto"/>
        <w:bottom w:val="none" w:sz="0" w:space="0" w:color="auto"/>
        <w:right w:val="none" w:sz="0" w:space="0" w:color="auto"/>
      </w:divBdr>
    </w:div>
    <w:div w:id="1575165991">
      <w:bodyDiv w:val="1"/>
      <w:marLeft w:val="0"/>
      <w:marRight w:val="0"/>
      <w:marTop w:val="0"/>
      <w:marBottom w:val="0"/>
      <w:divBdr>
        <w:top w:val="none" w:sz="0" w:space="0" w:color="auto"/>
        <w:left w:val="none" w:sz="0" w:space="0" w:color="auto"/>
        <w:bottom w:val="none" w:sz="0" w:space="0" w:color="auto"/>
        <w:right w:val="none" w:sz="0" w:space="0" w:color="auto"/>
      </w:divBdr>
    </w:div>
    <w:div w:id="1575168477">
      <w:bodyDiv w:val="1"/>
      <w:marLeft w:val="0"/>
      <w:marRight w:val="0"/>
      <w:marTop w:val="0"/>
      <w:marBottom w:val="0"/>
      <w:divBdr>
        <w:top w:val="none" w:sz="0" w:space="0" w:color="auto"/>
        <w:left w:val="none" w:sz="0" w:space="0" w:color="auto"/>
        <w:bottom w:val="none" w:sz="0" w:space="0" w:color="auto"/>
        <w:right w:val="none" w:sz="0" w:space="0" w:color="auto"/>
      </w:divBdr>
    </w:div>
    <w:div w:id="1576206453">
      <w:bodyDiv w:val="1"/>
      <w:marLeft w:val="0"/>
      <w:marRight w:val="0"/>
      <w:marTop w:val="0"/>
      <w:marBottom w:val="0"/>
      <w:divBdr>
        <w:top w:val="none" w:sz="0" w:space="0" w:color="auto"/>
        <w:left w:val="none" w:sz="0" w:space="0" w:color="auto"/>
        <w:bottom w:val="none" w:sz="0" w:space="0" w:color="auto"/>
        <w:right w:val="none" w:sz="0" w:space="0" w:color="auto"/>
      </w:divBdr>
    </w:div>
    <w:div w:id="1576283783">
      <w:bodyDiv w:val="1"/>
      <w:marLeft w:val="0"/>
      <w:marRight w:val="0"/>
      <w:marTop w:val="0"/>
      <w:marBottom w:val="0"/>
      <w:divBdr>
        <w:top w:val="none" w:sz="0" w:space="0" w:color="auto"/>
        <w:left w:val="none" w:sz="0" w:space="0" w:color="auto"/>
        <w:bottom w:val="none" w:sz="0" w:space="0" w:color="auto"/>
        <w:right w:val="none" w:sz="0" w:space="0" w:color="auto"/>
      </w:divBdr>
    </w:div>
    <w:div w:id="1576352528">
      <w:bodyDiv w:val="1"/>
      <w:marLeft w:val="0"/>
      <w:marRight w:val="0"/>
      <w:marTop w:val="0"/>
      <w:marBottom w:val="0"/>
      <w:divBdr>
        <w:top w:val="none" w:sz="0" w:space="0" w:color="auto"/>
        <w:left w:val="none" w:sz="0" w:space="0" w:color="auto"/>
        <w:bottom w:val="none" w:sz="0" w:space="0" w:color="auto"/>
        <w:right w:val="none" w:sz="0" w:space="0" w:color="auto"/>
      </w:divBdr>
    </w:div>
    <w:div w:id="1576554528">
      <w:bodyDiv w:val="1"/>
      <w:marLeft w:val="0"/>
      <w:marRight w:val="0"/>
      <w:marTop w:val="0"/>
      <w:marBottom w:val="0"/>
      <w:divBdr>
        <w:top w:val="none" w:sz="0" w:space="0" w:color="auto"/>
        <w:left w:val="none" w:sz="0" w:space="0" w:color="auto"/>
        <w:bottom w:val="none" w:sz="0" w:space="0" w:color="auto"/>
        <w:right w:val="none" w:sz="0" w:space="0" w:color="auto"/>
      </w:divBdr>
    </w:div>
    <w:div w:id="1576817176">
      <w:bodyDiv w:val="1"/>
      <w:marLeft w:val="0"/>
      <w:marRight w:val="0"/>
      <w:marTop w:val="0"/>
      <w:marBottom w:val="0"/>
      <w:divBdr>
        <w:top w:val="none" w:sz="0" w:space="0" w:color="auto"/>
        <w:left w:val="none" w:sz="0" w:space="0" w:color="auto"/>
        <w:bottom w:val="none" w:sz="0" w:space="0" w:color="auto"/>
        <w:right w:val="none" w:sz="0" w:space="0" w:color="auto"/>
      </w:divBdr>
    </w:div>
    <w:div w:id="1576939346">
      <w:bodyDiv w:val="1"/>
      <w:marLeft w:val="0"/>
      <w:marRight w:val="0"/>
      <w:marTop w:val="0"/>
      <w:marBottom w:val="0"/>
      <w:divBdr>
        <w:top w:val="none" w:sz="0" w:space="0" w:color="auto"/>
        <w:left w:val="none" w:sz="0" w:space="0" w:color="auto"/>
        <w:bottom w:val="none" w:sz="0" w:space="0" w:color="auto"/>
        <w:right w:val="none" w:sz="0" w:space="0" w:color="auto"/>
      </w:divBdr>
      <w:divsChild>
        <w:div w:id="1258714220">
          <w:marLeft w:val="480"/>
          <w:marRight w:val="0"/>
          <w:marTop w:val="0"/>
          <w:marBottom w:val="0"/>
          <w:divBdr>
            <w:top w:val="none" w:sz="0" w:space="0" w:color="auto"/>
            <w:left w:val="none" w:sz="0" w:space="0" w:color="auto"/>
            <w:bottom w:val="none" w:sz="0" w:space="0" w:color="auto"/>
            <w:right w:val="none" w:sz="0" w:space="0" w:color="auto"/>
          </w:divBdr>
        </w:div>
        <w:div w:id="2013027788">
          <w:marLeft w:val="480"/>
          <w:marRight w:val="0"/>
          <w:marTop w:val="0"/>
          <w:marBottom w:val="0"/>
          <w:divBdr>
            <w:top w:val="none" w:sz="0" w:space="0" w:color="auto"/>
            <w:left w:val="none" w:sz="0" w:space="0" w:color="auto"/>
            <w:bottom w:val="none" w:sz="0" w:space="0" w:color="auto"/>
            <w:right w:val="none" w:sz="0" w:space="0" w:color="auto"/>
          </w:divBdr>
        </w:div>
        <w:div w:id="252204970">
          <w:marLeft w:val="480"/>
          <w:marRight w:val="0"/>
          <w:marTop w:val="0"/>
          <w:marBottom w:val="0"/>
          <w:divBdr>
            <w:top w:val="none" w:sz="0" w:space="0" w:color="auto"/>
            <w:left w:val="none" w:sz="0" w:space="0" w:color="auto"/>
            <w:bottom w:val="none" w:sz="0" w:space="0" w:color="auto"/>
            <w:right w:val="none" w:sz="0" w:space="0" w:color="auto"/>
          </w:divBdr>
        </w:div>
        <w:div w:id="756441740">
          <w:marLeft w:val="480"/>
          <w:marRight w:val="0"/>
          <w:marTop w:val="0"/>
          <w:marBottom w:val="0"/>
          <w:divBdr>
            <w:top w:val="none" w:sz="0" w:space="0" w:color="auto"/>
            <w:left w:val="none" w:sz="0" w:space="0" w:color="auto"/>
            <w:bottom w:val="none" w:sz="0" w:space="0" w:color="auto"/>
            <w:right w:val="none" w:sz="0" w:space="0" w:color="auto"/>
          </w:divBdr>
        </w:div>
        <w:div w:id="1176533982">
          <w:marLeft w:val="480"/>
          <w:marRight w:val="0"/>
          <w:marTop w:val="0"/>
          <w:marBottom w:val="0"/>
          <w:divBdr>
            <w:top w:val="none" w:sz="0" w:space="0" w:color="auto"/>
            <w:left w:val="none" w:sz="0" w:space="0" w:color="auto"/>
            <w:bottom w:val="none" w:sz="0" w:space="0" w:color="auto"/>
            <w:right w:val="none" w:sz="0" w:space="0" w:color="auto"/>
          </w:divBdr>
        </w:div>
        <w:div w:id="480971661">
          <w:marLeft w:val="480"/>
          <w:marRight w:val="0"/>
          <w:marTop w:val="0"/>
          <w:marBottom w:val="0"/>
          <w:divBdr>
            <w:top w:val="none" w:sz="0" w:space="0" w:color="auto"/>
            <w:left w:val="none" w:sz="0" w:space="0" w:color="auto"/>
            <w:bottom w:val="none" w:sz="0" w:space="0" w:color="auto"/>
            <w:right w:val="none" w:sz="0" w:space="0" w:color="auto"/>
          </w:divBdr>
        </w:div>
        <w:div w:id="876745310">
          <w:marLeft w:val="480"/>
          <w:marRight w:val="0"/>
          <w:marTop w:val="0"/>
          <w:marBottom w:val="0"/>
          <w:divBdr>
            <w:top w:val="none" w:sz="0" w:space="0" w:color="auto"/>
            <w:left w:val="none" w:sz="0" w:space="0" w:color="auto"/>
            <w:bottom w:val="none" w:sz="0" w:space="0" w:color="auto"/>
            <w:right w:val="none" w:sz="0" w:space="0" w:color="auto"/>
          </w:divBdr>
        </w:div>
        <w:div w:id="668598385">
          <w:marLeft w:val="480"/>
          <w:marRight w:val="0"/>
          <w:marTop w:val="0"/>
          <w:marBottom w:val="0"/>
          <w:divBdr>
            <w:top w:val="none" w:sz="0" w:space="0" w:color="auto"/>
            <w:left w:val="none" w:sz="0" w:space="0" w:color="auto"/>
            <w:bottom w:val="none" w:sz="0" w:space="0" w:color="auto"/>
            <w:right w:val="none" w:sz="0" w:space="0" w:color="auto"/>
          </w:divBdr>
        </w:div>
        <w:div w:id="2097507655">
          <w:marLeft w:val="480"/>
          <w:marRight w:val="0"/>
          <w:marTop w:val="0"/>
          <w:marBottom w:val="0"/>
          <w:divBdr>
            <w:top w:val="none" w:sz="0" w:space="0" w:color="auto"/>
            <w:left w:val="none" w:sz="0" w:space="0" w:color="auto"/>
            <w:bottom w:val="none" w:sz="0" w:space="0" w:color="auto"/>
            <w:right w:val="none" w:sz="0" w:space="0" w:color="auto"/>
          </w:divBdr>
        </w:div>
        <w:div w:id="1945460907">
          <w:marLeft w:val="480"/>
          <w:marRight w:val="0"/>
          <w:marTop w:val="0"/>
          <w:marBottom w:val="0"/>
          <w:divBdr>
            <w:top w:val="none" w:sz="0" w:space="0" w:color="auto"/>
            <w:left w:val="none" w:sz="0" w:space="0" w:color="auto"/>
            <w:bottom w:val="none" w:sz="0" w:space="0" w:color="auto"/>
            <w:right w:val="none" w:sz="0" w:space="0" w:color="auto"/>
          </w:divBdr>
        </w:div>
        <w:div w:id="715158472">
          <w:marLeft w:val="480"/>
          <w:marRight w:val="0"/>
          <w:marTop w:val="0"/>
          <w:marBottom w:val="0"/>
          <w:divBdr>
            <w:top w:val="none" w:sz="0" w:space="0" w:color="auto"/>
            <w:left w:val="none" w:sz="0" w:space="0" w:color="auto"/>
            <w:bottom w:val="none" w:sz="0" w:space="0" w:color="auto"/>
            <w:right w:val="none" w:sz="0" w:space="0" w:color="auto"/>
          </w:divBdr>
        </w:div>
        <w:div w:id="1707367481">
          <w:marLeft w:val="480"/>
          <w:marRight w:val="0"/>
          <w:marTop w:val="0"/>
          <w:marBottom w:val="0"/>
          <w:divBdr>
            <w:top w:val="none" w:sz="0" w:space="0" w:color="auto"/>
            <w:left w:val="none" w:sz="0" w:space="0" w:color="auto"/>
            <w:bottom w:val="none" w:sz="0" w:space="0" w:color="auto"/>
            <w:right w:val="none" w:sz="0" w:space="0" w:color="auto"/>
          </w:divBdr>
        </w:div>
        <w:div w:id="212473788">
          <w:marLeft w:val="480"/>
          <w:marRight w:val="0"/>
          <w:marTop w:val="0"/>
          <w:marBottom w:val="0"/>
          <w:divBdr>
            <w:top w:val="none" w:sz="0" w:space="0" w:color="auto"/>
            <w:left w:val="none" w:sz="0" w:space="0" w:color="auto"/>
            <w:bottom w:val="none" w:sz="0" w:space="0" w:color="auto"/>
            <w:right w:val="none" w:sz="0" w:space="0" w:color="auto"/>
          </w:divBdr>
        </w:div>
        <w:div w:id="212280788">
          <w:marLeft w:val="480"/>
          <w:marRight w:val="0"/>
          <w:marTop w:val="0"/>
          <w:marBottom w:val="0"/>
          <w:divBdr>
            <w:top w:val="none" w:sz="0" w:space="0" w:color="auto"/>
            <w:left w:val="none" w:sz="0" w:space="0" w:color="auto"/>
            <w:bottom w:val="none" w:sz="0" w:space="0" w:color="auto"/>
            <w:right w:val="none" w:sz="0" w:space="0" w:color="auto"/>
          </w:divBdr>
        </w:div>
        <w:div w:id="1109862218">
          <w:marLeft w:val="480"/>
          <w:marRight w:val="0"/>
          <w:marTop w:val="0"/>
          <w:marBottom w:val="0"/>
          <w:divBdr>
            <w:top w:val="none" w:sz="0" w:space="0" w:color="auto"/>
            <w:left w:val="none" w:sz="0" w:space="0" w:color="auto"/>
            <w:bottom w:val="none" w:sz="0" w:space="0" w:color="auto"/>
            <w:right w:val="none" w:sz="0" w:space="0" w:color="auto"/>
          </w:divBdr>
        </w:div>
        <w:div w:id="1704164555">
          <w:marLeft w:val="480"/>
          <w:marRight w:val="0"/>
          <w:marTop w:val="0"/>
          <w:marBottom w:val="0"/>
          <w:divBdr>
            <w:top w:val="none" w:sz="0" w:space="0" w:color="auto"/>
            <w:left w:val="none" w:sz="0" w:space="0" w:color="auto"/>
            <w:bottom w:val="none" w:sz="0" w:space="0" w:color="auto"/>
            <w:right w:val="none" w:sz="0" w:space="0" w:color="auto"/>
          </w:divBdr>
        </w:div>
        <w:div w:id="300115760">
          <w:marLeft w:val="480"/>
          <w:marRight w:val="0"/>
          <w:marTop w:val="0"/>
          <w:marBottom w:val="0"/>
          <w:divBdr>
            <w:top w:val="none" w:sz="0" w:space="0" w:color="auto"/>
            <w:left w:val="none" w:sz="0" w:space="0" w:color="auto"/>
            <w:bottom w:val="none" w:sz="0" w:space="0" w:color="auto"/>
            <w:right w:val="none" w:sz="0" w:space="0" w:color="auto"/>
          </w:divBdr>
        </w:div>
        <w:div w:id="1217157799">
          <w:marLeft w:val="480"/>
          <w:marRight w:val="0"/>
          <w:marTop w:val="0"/>
          <w:marBottom w:val="0"/>
          <w:divBdr>
            <w:top w:val="none" w:sz="0" w:space="0" w:color="auto"/>
            <w:left w:val="none" w:sz="0" w:space="0" w:color="auto"/>
            <w:bottom w:val="none" w:sz="0" w:space="0" w:color="auto"/>
            <w:right w:val="none" w:sz="0" w:space="0" w:color="auto"/>
          </w:divBdr>
        </w:div>
        <w:div w:id="1741175698">
          <w:marLeft w:val="480"/>
          <w:marRight w:val="0"/>
          <w:marTop w:val="0"/>
          <w:marBottom w:val="0"/>
          <w:divBdr>
            <w:top w:val="none" w:sz="0" w:space="0" w:color="auto"/>
            <w:left w:val="none" w:sz="0" w:space="0" w:color="auto"/>
            <w:bottom w:val="none" w:sz="0" w:space="0" w:color="auto"/>
            <w:right w:val="none" w:sz="0" w:space="0" w:color="auto"/>
          </w:divBdr>
        </w:div>
        <w:div w:id="1499077102">
          <w:marLeft w:val="480"/>
          <w:marRight w:val="0"/>
          <w:marTop w:val="0"/>
          <w:marBottom w:val="0"/>
          <w:divBdr>
            <w:top w:val="none" w:sz="0" w:space="0" w:color="auto"/>
            <w:left w:val="none" w:sz="0" w:space="0" w:color="auto"/>
            <w:bottom w:val="none" w:sz="0" w:space="0" w:color="auto"/>
            <w:right w:val="none" w:sz="0" w:space="0" w:color="auto"/>
          </w:divBdr>
        </w:div>
        <w:div w:id="1164397171">
          <w:marLeft w:val="480"/>
          <w:marRight w:val="0"/>
          <w:marTop w:val="0"/>
          <w:marBottom w:val="0"/>
          <w:divBdr>
            <w:top w:val="none" w:sz="0" w:space="0" w:color="auto"/>
            <w:left w:val="none" w:sz="0" w:space="0" w:color="auto"/>
            <w:bottom w:val="none" w:sz="0" w:space="0" w:color="auto"/>
            <w:right w:val="none" w:sz="0" w:space="0" w:color="auto"/>
          </w:divBdr>
        </w:div>
        <w:div w:id="730035507">
          <w:marLeft w:val="480"/>
          <w:marRight w:val="0"/>
          <w:marTop w:val="0"/>
          <w:marBottom w:val="0"/>
          <w:divBdr>
            <w:top w:val="none" w:sz="0" w:space="0" w:color="auto"/>
            <w:left w:val="none" w:sz="0" w:space="0" w:color="auto"/>
            <w:bottom w:val="none" w:sz="0" w:space="0" w:color="auto"/>
            <w:right w:val="none" w:sz="0" w:space="0" w:color="auto"/>
          </w:divBdr>
        </w:div>
        <w:div w:id="1087268502">
          <w:marLeft w:val="480"/>
          <w:marRight w:val="0"/>
          <w:marTop w:val="0"/>
          <w:marBottom w:val="0"/>
          <w:divBdr>
            <w:top w:val="none" w:sz="0" w:space="0" w:color="auto"/>
            <w:left w:val="none" w:sz="0" w:space="0" w:color="auto"/>
            <w:bottom w:val="none" w:sz="0" w:space="0" w:color="auto"/>
            <w:right w:val="none" w:sz="0" w:space="0" w:color="auto"/>
          </w:divBdr>
        </w:div>
        <w:div w:id="512036115">
          <w:marLeft w:val="480"/>
          <w:marRight w:val="0"/>
          <w:marTop w:val="0"/>
          <w:marBottom w:val="0"/>
          <w:divBdr>
            <w:top w:val="none" w:sz="0" w:space="0" w:color="auto"/>
            <w:left w:val="none" w:sz="0" w:space="0" w:color="auto"/>
            <w:bottom w:val="none" w:sz="0" w:space="0" w:color="auto"/>
            <w:right w:val="none" w:sz="0" w:space="0" w:color="auto"/>
          </w:divBdr>
        </w:div>
        <w:div w:id="774324427">
          <w:marLeft w:val="480"/>
          <w:marRight w:val="0"/>
          <w:marTop w:val="0"/>
          <w:marBottom w:val="0"/>
          <w:divBdr>
            <w:top w:val="none" w:sz="0" w:space="0" w:color="auto"/>
            <w:left w:val="none" w:sz="0" w:space="0" w:color="auto"/>
            <w:bottom w:val="none" w:sz="0" w:space="0" w:color="auto"/>
            <w:right w:val="none" w:sz="0" w:space="0" w:color="auto"/>
          </w:divBdr>
        </w:div>
        <w:div w:id="896014518">
          <w:marLeft w:val="480"/>
          <w:marRight w:val="0"/>
          <w:marTop w:val="0"/>
          <w:marBottom w:val="0"/>
          <w:divBdr>
            <w:top w:val="none" w:sz="0" w:space="0" w:color="auto"/>
            <w:left w:val="none" w:sz="0" w:space="0" w:color="auto"/>
            <w:bottom w:val="none" w:sz="0" w:space="0" w:color="auto"/>
            <w:right w:val="none" w:sz="0" w:space="0" w:color="auto"/>
          </w:divBdr>
        </w:div>
        <w:div w:id="177618621">
          <w:marLeft w:val="480"/>
          <w:marRight w:val="0"/>
          <w:marTop w:val="0"/>
          <w:marBottom w:val="0"/>
          <w:divBdr>
            <w:top w:val="none" w:sz="0" w:space="0" w:color="auto"/>
            <w:left w:val="none" w:sz="0" w:space="0" w:color="auto"/>
            <w:bottom w:val="none" w:sz="0" w:space="0" w:color="auto"/>
            <w:right w:val="none" w:sz="0" w:space="0" w:color="auto"/>
          </w:divBdr>
        </w:div>
        <w:div w:id="1815560649">
          <w:marLeft w:val="480"/>
          <w:marRight w:val="0"/>
          <w:marTop w:val="0"/>
          <w:marBottom w:val="0"/>
          <w:divBdr>
            <w:top w:val="none" w:sz="0" w:space="0" w:color="auto"/>
            <w:left w:val="none" w:sz="0" w:space="0" w:color="auto"/>
            <w:bottom w:val="none" w:sz="0" w:space="0" w:color="auto"/>
            <w:right w:val="none" w:sz="0" w:space="0" w:color="auto"/>
          </w:divBdr>
        </w:div>
        <w:div w:id="1402410097">
          <w:marLeft w:val="480"/>
          <w:marRight w:val="0"/>
          <w:marTop w:val="0"/>
          <w:marBottom w:val="0"/>
          <w:divBdr>
            <w:top w:val="none" w:sz="0" w:space="0" w:color="auto"/>
            <w:left w:val="none" w:sz="0" w:space="0" w:color="auto"/>
            <w:bottom w:val="none" w:sz="0" w:space="0" w:color="auto"/>
            <w:right w:val="none" w:sz="0" w:space="0" w:color="auto"/>
          </w:divBdr>
        </w:div>
        <w:div w:id="1307776817">
          <w:marLeft w:val="480"/>
          <w:marRight w:val="0"/>
          <w:marTop w:val="0"/>
          <w:marBottom w:val="0"/>
          <w:divBdr>
            <w:top w:val="none" w:sz="0" w:space="0" w:color="auto"/>
            <w:left w:val="none" w:sz="0" w:space="0" w:color="auto"/>
            <w:bottom w:val="none" w:sz="0" w:space="0" w:color="auto"/>
            <w:right w:val="none" w:sz="0" w:space="0" w:color="auto"/>
          </w:divBdr>
        </w:div>
        <w:div w:id="860823048">
          <w:marLeft w:val="480"/>
          <w:marRight w:val="0"/>
          <w:marTop w:val="0"/>
          <w:marBottom w:val="0"/>
          <w:divBdr>
            <w:top w:val="none" w:sz="0" w:space="0" w:color="auto"/>
            <w:left w:val="none" w:sz="0" w:space="0" w:color="auto"/>
            <w:bottom w:val="none" w:sz="0" w:space="0" w:color="auto"/>
            <w:right w:val="none" w:sz="0" w:space="0" w:color="auto"/>
          </w:divBdr>
        </w:div>
        <w:div w:id="436487038">
          <w:marLeft w:val="480"/>
          <w:marRight w:val="0"/>
          <w:marTop w:val="0"/>
          <w:marBottom w:val="0"/>
          <w:divBdr>
            <w:top w:val="none" w:sz="0" w:space="0" w:color="auto"/>
            <w:left w:val="none" w:sz="0" w:space="0" w:color="auto"/>
            <w:bottom w:val="none" w:sz="0" w:space="0" w:color="auto"/>
            <w:right w:val="none" w:sz="0" w:space="0" w:color="auto"/>
          </w:divBdr>
        </w:div>
        <w:div w:id="1176922750">
          <w:marLeft w:val="480"/>
          <w:marRight w:val="0"/>
          <w:marTop w:val="0"/>
          <w:marBottom w:val="0"/>
          <w:divBdr>
            <w:top w:val="none" w:sz="0" w:space="0" w:color="auto"/>
            <w:left w:val="none" w:sz="0" w:space="0" w:color="auto"/>
            <w:bottom w:val="none" w:sz="0" w:space="0" w:color="auto"/>
            <w:right w:val="none" w:sz="0" w:space="0" w:color="auto"/>
          </w:divBdr>
        </w:div>
        <w:div w:id="2082172960">
          <w:marLeft w:val="480"/>
          <w:marRight w:val="0"/>
          <w:marTop w:val="0"/>
          <w:marBottom w:val="0"/>
          <w:divBdr>
            <w:top w:val="none" w:sz="0" w:space="0" w:color="auto"/>
            <w:left w:val="none" w:sz="0" w:space="0" w:color="auto"/>
            <w:bottom w:val="none" w:sz="0" w:space="0" w:color="auto"/>
            <w:right w:val="none" w:sz="0" w:space="0" w:color="auto"/>
          </w:divBdr>
        </w:div>
        <w:div w:id="798187505">
          <w:marLeft w:val="480"/>
          <w:marRight w:val="0"/>
          <w:marTop w:val="0"/>
          <w:marBottom w:val="0"/>
          <w:divBdr>
            <w:top w:val="none" w:sz="0" w:space="0" w:color="auto"/>
            <w:left w:val="none" w:sz="0" w:space="0" w:color="auto"/>
            <w:bottom w:val="none" w:sz="0" w:space="0" w:color="auto"/>
            <w:right w:val="none" w:sz="0" w:space="0" w:color="auto"/>
          </w:divBdr>
        </w:div>
        <w:div w:id="1133405179">
          <w:marLeft w:val="480"/>
          <w:marRight w:val="0"/>
          <w:marTop w:val="0"/>
          <w:marBottom w:val="0"/>
          <w:divBdr>
            <w:top w:val="none" w:sz="0" w:space="0" w:color="auto"/>
            <w:left w:val="none" w:sz="0" w:space="0" w:color="auto"/>
            <w:bottom w:val="none" w:sz="0" w:space="0" w:color="auto"/>
            <w:right w:val="none" w:sz="0" w:space="0" w:color="auto"/>
          </w:divBdr>
        </w:div>
        <w:div w:id="1246957055">
          <w:marLeft w:val="480"/>
          <w:marRight w:val="0"/>
          <w:marTop w:val="0"/>
          <w:marBottom w:val="0"/>
          <w:divBdr>
            <w:top w:val="none" w:sz="0" w:space="0" w:color="auto"/>
            <w:left w:val="none" w:sz="0" w:space="0" w:color="auto"/>
            <w:bottom w:val="none" w:sz="0" w:space="0" w:color="auto"/>
            <w:right w:val="none" w:sz="0" w:space="0" w:color="auto"/>
          </w:divBdr>
        </w:div>
        <w:div w:id="1834445768">
          <w:marLeft w:val="480"/>
          <w:marRight w:val="0"/>
          <w:marTop w:val="0"/>
          <w:marBottom w:val="0"/>
          <w:divBdr>
            <w:top w:val="none" w:sz="0" w:space="0" w:color="auto"/>
            <w:left w:val="none" w:sz="0" w:space="0" w:color="auto"/>
            <w:bottom w:val="none" w:sz="0" w:space="0" w:color="auto"/>
            <w:right w:val="none" w:sz="0" w:space="0" w:color="auto"/>
          </w:divBdr>
        </w:div>
        <w:div w:id="140854723">
          <w:marLeft w:val="480"/>
          <w:marRight w:val="0"/>
          <w:marTop w:val="0"/>
          <w:marBottom w:val="0"/>
          <w:divBdr>
            <w:top w:val="none" w:sz="0" w:space="0" w:color="auto"/>
            <w:left w:val="none" w:sz="0" w:space="0" w:color="auto"/>
            <w:bottom w:val="none" w:sz="0" w:space="0" w:color="auto"/>
            <w:right w:val="none" w:sz="0" w:space="0" w:color="auto"/>
          </w:divBdr>
        </w:div>
        <w:div w:id="1497377264">
          <w:marLeft w:val="480"/>
          <w:marRight w:val="0"/>
          <w:marTop w:val="0"/>
          <w:marBottom w:val="0"/>
          <w:divBdr>
            <w:top w:val="none" w:sz="0" w:space="0" w:color="auto"/>
            <w:left w:val="none" w:sz="0" w:space="0" w:color="auto"/>
            <w:bottom w:val="none" w:sz="0" w:space="0" w:color="auto"/>
            <w:right w:val="none" w:sz="0" w:space="0" w:color="auto"/>
          </w:divBdr>
        </w:div>
        <w:div w:id="1933204410">
          <w:marLeft w:val="480"/>
          <w:marRight w:val="0"/>
          <w:marTop w:val="0"/>
          <w:marBottom w:val="0"/>
          <w:divBdr>
            <w:top w:val="none" w:sz="0" w:space="0" w:color="auto"/>
            <w:left w:val="none" w:sz="0" w:space="0" w:color="auto"/>
            <w:bottom w:val="none" w:sz="0" w:space="0" w:color="auto"/>
            <w:right w:val="none" w:sz="0" w:space="0" w:color="auto"/>
          </w:divBdr>
        </w:div>
        <w:div w:id="205455781">
          <w:marLeft w:val="480"/>
          <w:marRight w:val="0"/>
          <w:marTop w:val="0"/>
          <w:marBottom w:val="0"/>
          <w:divBdr>
            <w:top w:val="none" w:sz="0" w:space="0" w:color="auto"/>
            <w:left w:val="none" w:sz="0" w:space="0" w:color="auto"/>
            <w:bottom w:val="none" w:sz="0" w:space="0" w:color="auto"/>
            <w:right w:val="none" w:sz="0" w:space="0" w:color="auto"/>
          </w:divBdr>
        </w:div>
        <w:div w:id="412356218">
          <w:marLeft w:val="480"/>
          <w:marRight w:val="0"/>
          <w:marTop w:val="0"/>
          <w:marBottom w:val="0"/>
          <w:divBdr>
            <w:top w:val="none" w:sz="0" w:space="0" w:color="auto"/>
            <w:left w:val="none" w:sz="0" w:space="0" w:color="auto"/>
            <w:bottom w:val="none" w:sz="0" w:space="0" w:color="auto"/>
            <w:right w:val="none" w:sz="0" w:space="0" w:color="auto"/>
          </w:divBdr>
        </w:div>
        <w:div w:id="1922832096">
          <w:marLeft w:val="480"/>
          <w:marRight w:val="0"/>
          <w:marTop w:val="0"/>
          <w:marBottom w:val="0"/>
          <w:divBdr>
            <w:top w:val="none" w:sz="0" w:space="0" w:color="auto"/>
            <w:left w:val="none" w:sz="0" w:space="0" w:color="auto"/>
            <w:bottom w:val="none" w:sz="0" w:space="0" w:color="auto"/>
            <w:right w:val="none" w:sz="0" w:space="0" w:color="auto"/>
          </w:divBdr>
        </w:div>
        <w:div w:id="494152207">
          <w:marLeft w:val="480"/>
          <w:marRight w:val="0"/>
          <w:marTop w:val="0"/>
          <w:marBottom w:val="0"/>
          <w:divBdr>
            <w:top w:val="none" w:sz="0" w:space="0" w:color="auto"/>
            <w:left w:val="none" w:sz="0" w:space="0" w:color="auto"/>
            <w:bottom w:val="none" w:sz="0" w:space="0" w:color="auto"/>
            <w:right w:val="none" w:sz="0" w:space="0" w:color="auto"/>
          </w:divBdr>
        </w:div>
        <w:div w:id="658076649">
          <w:marLeft w:val="480"/>
          <w:marRight w:val="0"/>
          <w:marTop w:val="0"/>
          <w:marBottom w:val="0"/>
          <w:divBdr>
            <w:top w:val="none" w:sz="0" w:space="0" w:color="auto"/>
            <w:left w:val="none" w:sz="0" w:space="0" w:color="auto"/>
            <w:bottom w:val="none" w:sz="0" w:space="0" w:color="auto"/>
            <w:right w:val="none" w:sz="0" w:space="0" w:color="auto"/>
          </w:divBdr>
        </w:div>
        <w:div w:id="1398816765">
          <w:marLeft w:val="480"/>
          <w:marRight w:val="0"/>
          <w:marTop w:val="0"/>
          <w:marBottom w:val="0"/>
          <w:divBdr>
            <w:top w:val="none" w:sz="0" w:space="0" w:color="auto"/>
            <w:left w:val="none" w:sz="0" w:space="0" w:color="auto"/>
            <w:bottom w:val="none" w:sz="0" w:space="0" w:color="auto"/>
            <w:right w:val="none" w:sz="0" w:space="0" w:color="auto"/>
          </w:divBdr>
        </w:div>
        <w:div w:id="1546916610">
          <w:marLeft w:val="480"/>
          <w:marRight w:val="0"/>
          <w:marTop w:val="0"/>
          <w:marBottom w:val="0"/>
          <w:divBdr>
            <w:top w:val="none" w:sz="0" w:space="0" w:color="auto"/>
            <w:left w:val="none" w:sz="0" w:space="0" w:color="auto"/>
            <w:bottom w:val="none" w:sz="0" w:space="0" w:color="auto"/>
            <w:right w:val="none" w:sz="0" w:space="0" w:color="auto"/>
          </w:divBdr>
        </w:div>
        <w:div w:id="1197040741">
          <w:marLeft w:val="480"/>
          <w:marRight w:val="0"/>
          <w:marTop w:val="0"/>
          <w:marBottom w:val="0"/>
          <w:divBdr>
            <w:top w:val="none" w:sz="0" w:space="0" w:color="auto"/>
            <w:left w:val="none" w:sz="0" w:space="0" w:color="auto"/>
            <w:bottom w:val="none" w:sz="0" w:space="0" w:color="auto"/>
            <w:right w:val="none" w:sz="0" w:space="0" w:color="auto"/>
          </w:divBdr>
        </w:div>
        <w:div w:id="478379043">
          <w:marLeft w:val="480"/>
          <w:marRight w:val="0"/>
          <w:marTop w:val="0"/>
          <w:marBottom w:val="0"/>
          <w:divBdr>
            <w:top w:val="none" w:sz="0" w:space="0" w:color="auto"/>
            <w:left w:val="none" w:sz="0" w:space="0" w:color="auto"/>
            <w:bottom w:val="none" w:sz="0" w:space="0" w:color="auto"/>
            <w:right w:val="none" w:sz="0" w:space="0" w:color="auto"/>
          </w:divBdr>
        </w:div>
        <w:div w:id="2055812967">
          <w:marLeft w:val="480"/>
          <w:marRight w:val="0"/>
          <w:marTop w:val="0"/>
          <w:marBottom w:val="0"/>
          <w:divBdr>
            <w:top w:val="none" w:sz="0" w:space="0" w:color="auto"/>
            <w:left w:val="none" w:sz="0" w:space="0" w:color="auto"/>
            <w:bottom w:val="none" w:sz="0" w:space="0" w:color="auto"/>
            <w:right w:val="none" w:sz="0" w:space="0" w:color="auto"/>
          </w:divBdr>
        </w:div>
        <w:div w:id="1998342206">
          <w:marLeft w:val="480"/>
          <w:marRight w:val="0"/>
          <w:marTop w:val="0"/>
          <w:marBottom w:val="0"/>
          <w:divBdr>
            <w:top w:val="none" w:sz="0" w:space="0" w:color="auto"/>
            <w:left w:val="none" w:sz="0" w:space="0" w:color="auto"/>
            <w:bottom w:val="none" w:sz="0" w:space="0" w:color="auto"/>
            <w:right w:val="none" w:sz="0" w:space="0" w:color="auto"/>
          </w:divBdr>
        </w:div>
        <w:div w:id="222178954">
          <w:marLeft w:val="480"/>
          <w:marRight w:val="0"/>
          <w:marTop w:val="0"/>
          <w:marBottom w:val="0"/>
          <w:divBdr>
            <w:top w:val="none" w:sz="0" w:space="0" w:color="auto"/>
            <w:left w:val="none" w:sz="0" w:space="0" w:color="auto"/>
            <w:bottom w:val="none" w:sz="0" w:space="0" w:color="auto"/>
            <w:right w:val="none" w:sz="0" w:space="0" w:color="auto"/>
          </w:divBdr>
        </w:div>
        <w:div w:id="1879009510">
          <w:marLeft w:val="480"/>
          <w:marRight w:val="0"/>
          <w:marTop w:val="0"/>
          <w:marBottom w:val="0"/>
          <w:divBdr>
            <w:top w:val="none" w:sz="0" w:space="0" w:color="auto"/>
            <w:left w:val="none" w:sz="0" w:space="0" w:color="auto"/>
            <w:bottom w:val="none" w:sz="0" w:space="0" w:color="auto"/>
            <w:right w:val="none" w:sz="0" w:space="0" w:color="auto"/>
          </w:divBdr>
        </w:div>
        <w:div w:id="1496795560">
          <w:marLeft w:val="480"/>
          <w:marRight w:val="0"/>
          <w:marTop w:val="0"/>
          <w:marBottom w:val="0"/>
          <w:divBdr>
            <w:top w:val="none" w:sz="0" w:space="0" w:color="auto"/>
            <w:left w:val="none" w:sz="0" w:space="0" w:color="auto"/>
            <w:bottom w:val="none" w:sz="0" w:space="0" w:color="auto"/>
            <w:right w:val="none" w:sz="0" w:space="0" w:color="auto"/>
          </w:divBdr>
        </w:div>
        <w:div w:id="1501889127">
          <w:marLeft w:val="480"/>
          <w:marRight w:val="0"/>
          <w:marTop w:val="0"/>
          <w:marBottom w:val="0"/>
          <w:divBdr>
            <w:top w:val="none" w:sz="0" w:space="0" w:color="auto"/>
            <w:left w:val="none" w:sz="0" w:space="0" w:color="auto"/>
            <w:bottom w:val="none" w:sz="0" w:space="0" w:color="auto"/>
            <w:right w:val="none" w:sz="0" w:space="0" w:color="auto"/>
          </w:divBdr>
        </w:div>
        <w:div w:id="937981685">
          <w:marLeft w:val="480"/>
          <w:marRight w:val="0"/>
          <w:marTop w:val="0"/>
          <w:marBottom w:val="0"/>
          <w:divBdr>
            <w:top w:val="none" w:sz="0" w:space="0" w:color="auto"/>
            <w:left w:val="none" w:sz="0" w:space="0" w:color="auto"/>
            <w:bottom w:val="none" w:sz="0" w:space="0" w:color="auto"/>
            <w:right w:val="none" w:sz="0" w:space="0" w:color="auto"/>
          </w:divBdr>
        </w:div>
        <w:div w:id="887227432">
          <w:marLeft w:val="480"/>
          <w:marRight w:val="0"/>
          <w:marTop w:val="0"/>
          <w:marBottom w:val="0"/>
          <w:divBdr>
            <w:top w:val="none" w:sz="0" w:space="0" w:color="auto"/>
            <w:left w:val="none" w:sz="0" w:space="0" w:color="auto"/>
            <w:bottom w:val="none" w:sz="0" w:space="0" w:color="auto"/>
            <w:right w:val="none" w:sz="0" w:space="0" w:color="auto"/>
          </w:divBdr>
        </w:div>
        <w:div w:id="165362162">
          <w:marLeft w:val="480"/>
          <w:marRight w:val="0"/>
          <w:marTop w:val="0"/>
          <w:marBottom w:val="0"/>
          <w:divBdr>
            <w:top w:val="none" w:sz="0" w:space="0" w:color="auto"/>
            <w:left w:val="none" w:sz="0" w:space="0" w:color="auto"/>
            <w:bottom w:val="none" w:sz="0" w:space="0" w:color="auto"/>
            <w:right w:val="none" w:sz="0" w:space="0" w:color="auto"/>
          </w:divBdr>
        </w:div>
        <w:div w:id="310717555">
          <w:marLeft w:val="480"/>
          <w:marRight w:val="0"/>
          <w:marTop w:val="0"/>
          <w:marBottom w:val="0"/>
          <w:divBdr>
            <w:top w:val="none" w:sz="0" w:space="0" w:color="auto"/>
            <w:left w:val="none" w:sz="0" w:space="0" w:color="auto"/>
            <w:bottom w:val="none" w:sz="0" w:space="0" w:color="auto"/>
            <w:right w:val="none" w:sz="0" w:space="0" w:color="auto"/>
          </w:divBdr>
        </w:div>
        <w:div w:id="1375230430">
          <w:marLeft w:val="480"/>
          <w:marRight w:val="0"/>
          <w:marTop w:val="0"/>
          <w:marBottom w:val="0"/>
          <w:divBdr>
            <w:top w:val="none" w:sz="0" w:space="0" w:color="auto"/>
            <w:left w:val="none" w:sz="0" w:space="0" w:color="auto"/>
            <w:bottom w:val="none" w:sz="0" w:space="0" w:color="auto"/>
            <w:right w:val="none" w:sz="0" w:space="0" w:color="auto"/>
          </w:divBdr>
        </w:div>
        <w:div w:id="993266575">
          <w:marLeft w:val="480"/>
          <w:marRight w:val="0"/>
          <w:marTop w:val="0"/>
          <w:marBottom w:val="0"/>
          <w:divBdr>
            <w:top w:val="none" w:sz="0" w:space="0" w:color="auto"/>
            <w:left w:val="none" w:sz="0" w:space="0" w:color="auto"/>
            <w:bottom w:val="none" w:sz="0" w:space="0" w:color="auto"/>
            <w:right w:val="none" w:sz="0" w:space="0" w:color="auto"/>
          </w:divBdr>
        </w:div>
        <w:div w:id="2119717245">
          <w:marLeft w:val="480"/>
          <w:marRight w:val="0"/>
          <w:marTop w:val="0"/>
          <w:marBottom w:val="0"/>
          <w:divBdr>
            <w:top w:val="none" w:sz="0" w:space="0" w:color="auto"/>
            <w:left w:val="none" w:sz="0" w:space="0" w:color="auto"/>
            <w:bottom w:val="none" w:sz="0" w:space="0" w:color="auto"/>
            <w:right w:val="none" w:sz="0" w:space="0" w:color="auto"/>
          </w:divBdr>
        </w:div>
        <w:div w:id="1452091250">
          <w:marLeft w:val="480"/>
          <w:marRight w:val="0"/>
          <w:marTop w:val="0"/>
          <w:marBottom w:val="0"/>
          <w:divBdr>
            <w:top w:val="none" w:sz="0" w:space="0" w:color="auto"/>
            <w:left w:val="none" w:sz="0" w:space="0" w:color="auto"/>
            <w:bottom w:val="none" w:sz="0" w:space="0" w:color="auto"/>
            <w:right w:val="none" w:sz="0" w:space="0" w:color="auto"/>
          </w:divBdr>
        </w:div>
        <w:div w:id="1142885482">
          <w:marLeft w:val="480"/>
          <w:marRight w:val="0"/>
          <w:marTop w:val="0"/>
          <w:marBottom w:val="0"/>
          <w:divBdr>
            <w:top w:val="none" w:sz="0" w:space="0" w:color="auto"/>
            <w:left w:val="none" w:sz="0" w:space="0" w:color="auto"/>
            <w:bottom w:val="none" w:sz="0" w:space="0" w:color="auto"/>
            <w:right w:val="none" w:sz="0" w:space="0" w:color="auto"/>
          </w:divBdr>
        </w:div>
        <w:div w:id="1229997683">
          <w:marLeft w:val="480"/>
          <w:marRight w:val="0"/>
          <w:marTop w:val="0"/>
          <w:marBottom w:val="0"/>
          <w:divBdr>
            <w:top w:val="none" w:sz="0" w:space="0" w:color="auto"/>
            <w:left w:val="none" w:sz="0" w:space="0" w:color="auto"/>
            <w:bottom w:val="none" w:sz="0" w:space="0" w:color="auto"/>
            <w:right w:val="none" w:sz="0" w:space="0" w:color="auto"/>
          </w:divBdr>
        </w:div>
        <w:div w:id="1423453902">
          <w:marLeft w:val="480"/>
          <w:marRight w:val="0"/>
          <w:marTop w:val="0"/>
          <w:marBottom w:val="0"/>
          <w:divBdr>
            <w:top w:val="none" w:sz="0" w:space="0" w:color="auto"/>
            <w:left w:val="none" w:sz="0" w:space="0" w:color="auto"/>
            <w:bottom w:val="none" w:sz="0" w:space="0" w:color="auto"/>
            <w:right w:val="none" w:sz="0" w:space="0" w:color="auto"/>
          </w:divBdr>
        </w:div>
        <w:div w:id="684134203">
          <w:marLeft w:val="480"/>
          <w:marRight w:val="0"/>
          <w:marTop w:val="0"/>
          <w:marBottom w:val="0"/>
          <w:divBdr>
            <w:top w:val="none" w:sz="0" w:space="0" w:color="auto"/>
            <w:left w:val="none" w:sz="0" w:space="0" w:color="auto"/>
            <w:bottom w:val="none" w:sz="0" w:space="0" w:color="auto"/>
            <w:right w:val="none" w:sz="0" w:space="0" w:color="auto"/>
          </w:divBdr>
        </w:div>
        <w:div w:id="1387096917">
          <w:marLeft w:val="480"/>
          <w:marRight w:val="0"/>
          <w:marTop w:val="0"/>
          <w:marBottom w:val="0"/>
          <w:divBdr>
            <w:top w:val="none" w:sz="0" w:space="0" w:color="auto"/>
            <w:left w:val="none" w:sz="0" w:space="0" w:color="auto"/>
            <w:bottom w:val="none" w:sz="0" w:space="0" w:color="auto"/>
            <w:right w:val="none" w:sz="0" w:space="0" w:color="auto"/>
          </w:divBdr>
        </w:div>
        <w:div w:id="1330862201">
          <w:marLeft w:val="480"/>
          <w:marRight w:val="0"/>
          <w:marTop w:val="0"/>
          <w:marBottom w:val="0"/>
          <w:divBdr>
            <w:top w:val="none" w:sz="0" w:space="0" w:color="auto"/>
            <w:left w:val="none" w:sz="0" w:space="0" w:color="auto"/>
            <w:bottom w:val="none" w:sz="0" w:space="0" w:color="auto"/>
            <w:right w:val="none" w:sz="0" w:space="0" w:color="auto"/>
          </w:divBdr>
        </w:div>
        <w:div w:id="786630692">
          <w:marLeft w:val="480"/>
          <w:marRight w:val="0"/>
          <w:marTop w:val="0"/>
          <w:marBottom w:val="0"/>
          <w:divBdr>
            <w:top w:val="none" w:sz="0" w:space="0" w:color="auto"/>
            <w:left w:val="none" w:sz="0" w:space="0" w:color="auto"/>
            <w:bottom w:val="none" w:sz="0" w:space="0" w:color="auto"/>
            <w:right w:val="none" w:sz="0" w:space="0" w:color="auto"/>
          </w:divBdr>
        </w:div>
        <w:div w:id="1325357888">
          <w:marLeft w:val="480"/>
          <w:marRight w:val="0"/>
          <w:marTop w:val="0"/>
          <w:marBottom w:val="0"/>
          <w:divBdr>
            <w:top w:val="none" w:sz="0" w:space="0" w:color="auto"/>
            <w:left w:val="none" w:sz="0" w:space="0" w:color="auto"/>
            <w:bottom w:val="none" w:sz="0" w:space="0" w:color="auto"/>
            <w:right w:val="none" w:sz="0" w:space="0" w:color="auto"/>
          </w:divBdr>
        </w:div>
        <w:div w:id="1399205384">
          <w:marLeft w:val="480"/>
          <w:marRight w:val="0"/>
          <w:marTop w:val="0"/>
          <w:marBottom w:val="0"/>
          <w:divBdr>
            <w:top w:val="none" w:sz="0" w:space="0" w:color="auto"/>
            <w:left w:val="none" w:sz="0" w:space="0" w:color="auto"/>
            <w:bottom w:val="none" w:sz="0" w:space="0" w:color="auto"/>
            <w:right w:val="none" w:sz="0" w:space="0" w:color="auto"/>
          </w:divBdr>
        </w:div>
        <w:div w:id="1814984586">
          <w:marLeft w:val="480"/>
          <w:marRight w:val="0"/>
          <w:marTop w:val="0"/>
          <w:marBottom w:val="0"/>
          <w:divBdr>
            <w:top w:val="none" w:sz="0" w:space="0" w:color="auto"/>
            <w:left w:val="none" w:sz="0" w:space="0" w:color="auto"/>
            <w:bottom w:val="none" w:sz="0" w:space="0" w:color="auto"/>
            <w:right w:val="none" w:sz="0" w:space="0" w:color="auto"/>
          </w:divBdr>
        </w:div>
        <w:div w:id="509023590">
          <w:marLeft w:val="480"/>
          <w:marRight w:val="0"/>
          <w:marTop w:val="0"/>
          <w:marBottom w:val="0"/>
          <w:divBdr>
            <w:top w:val="none" w:sz="0" w:space="0" w:color="auto"/>
            <w:left w:val="none" w:sz="0" w:space="0" w:color="auto"/>
            <w:bottom w:val="none" w:sz="0" w:space="0" w:color="auto"/>
            <w:right w:val="none" w:sz="0" w:space="0" w:color="auto"/>
          </w:divBdr>
        </w:div>
        <w:div w:id="159780531">
          <w:marLeft w:val="480"/>
          <w:marRight w:val="0"/>
          <w:marTop w:val="0"/>
          <w:marBottom w:val="0"/>
          <w:divBdr>
            <w:top w:val="none" w:sz="0" w:space="0" w:color="auto"/>
            <w:left w:val="none" w:sz="0" w:space="0" w:color="auto"/>
            <w:bottom w:val="none" w:sz="0" w:space="0" w:color="auto"/>
            <w:right w:val="none" w:sz="0" w:space="0" w:color="auto"/>
          </w:divBdr>
        </w:div>
        <w:div w:id="2034914368">
          <w:marLeft w:val="480"/>
          <w:marRight w:val="0"/>
          <w:marTop w:val="0"/>
          <w:marBottom w:val="0"/>
          <w:divBdr>
            <w:top w:val="none" w:sz="0" w:space="0" w:color="auto"/>
            <w:left w:val="none" w:sz="0" w:space="0" w:color="auto"/>
            <w:bottom w:val="none" w:sz="0" w:space="0" w:color="auto"/>
            <w:right w:val="none" w:sz="0" w:space="0" w:color="auto"/>
          </w:divBdr>
        </w:div>
        <w:div w:id="845438673">
          <w:marLeft w:val="480"/>
          <w:marRight w:val="0"/>
          <w:marTop w:val="0"/>
          <w:marBottom w:val="0"/>
          <w:divBdr>
            <w:top w:val="none" w:sz="0" w:space="0" w:color="auto"/>
            <w:left w:val="none" w:sz="0" w:space="0" w:color="auto"/>
            <w:bottom w:val="none" w:sz="0" w:space="0" w:color="auto"/>
            <w:right w:val="none" w:sz="0" w:space="0" w:color="auto"/>
          </w:divBdr>
        </w:div>
        <w:div w:id="163783799">
          <w:marLeft w:val="480"/>
          <w:marRight w:val="0"/>
          <w:marTop w:val="0"/>
          <w:marBottom w:val="0"/>
          <w:divBdr>
            <w:top w:val="none" w:sz="0" w:space="0" w:color="auto"/>
            <w:left w:val="none" w:sz="0" w:space="0" w:color="auto"/>
            <w:bottom w:val="none" w:sz="0" w:space="0" w:color="auto"/>
            <w:right w:val="none" w:sz="0" w:space="0" w:color="auto"/>
          </w:divBdr>
        </w:div>
        <w:div w:id="210264515">
          <w:marLeft w:val="480"/>
          <w:marRight w:val="0"/>
          <w:marTop w:val="0"/>
          <w:marBottom w:val="0"/>
          <w:divBdr>
            <w:top w:val="none" w:sz="0" w:space="0" w:color="auto"/>
            <w:left w:val="none" w:sz="0" w:space="0" w:color="auto"/>
            <w:bottom w:val="none" w:sz="0" w:space="0" w:color="auto"/>
            <w:right w:val="none" w:sz="0" w:space="0" w:color="auto"/>
          </w:divBdr>
        </w:div>
        <w:div w:id="374818308">
          <w:marLeft w:val="480"/>
          <w:marRight w:val="0"/>
          <w:marTop w:val="0"/>
          <w:marBottom w:val="0"/>
          <w:divBdr>
            <w:top w:val="none" w:sz="0" w:space="0" w:color="auto"/>
            <w:left w:val="none" w:sz="0" w:space="0" w:color="auto"/>
            <w:bottom w:val="none" w:sz="0" w:space="0" w:color="auto"/>
            <w:right w:val="none" w:sz="0" w:space="0" w:color="auto"/>
          </w:divBdr>
        </w:div>
        <w:div w:id="745228655">
          <w:marLeft w:val="480"/>
          <w:marRight w:val="0"/>
          <w:marTop w:val="0"/>
          <w:marBottom w:val="0"/>
          <w:divBdr>
            <w:top w:val="none" w:sz="0" w:space="0" w:color="auto"/>
            <w:left w:val="none" w:sz="0" w:space="0" w:color="auto"/>
            <w:bottom w:val="none" w:sz="0" w:space="0" w:color="auto"/>
            <w:right w:val="none" w:sz="0" w:space="0" w:color="auto"/>
          </w:divBdr>
        </w:div>
        <w:div w:id="1061517959">
          <w:marLeft w:val="480"/>
          <w:marRight w:val="0"/>
          <w:marTop w:val="0"/>
          <w:marBottom w:val="0"/>
          <w:divBdr>
            <w:top w:val="none" w:sz="0" w:space="0" w:color="auto"/>
            <w:left w:val="none" w:sz="0" w:space="0" w:color="auto"/>
            <w:bottom w:val="none" w:sz="0" w:space="0" w:color="auto"/>
            <w:right w:val="none" w:sz="0" w:space="0" w:color="auto"/>
          </w:divBdr>
        </w:div>
        <w:div w:id="1056199266">
          <w:marLeft w:val="480"/>
          <w:marRight w:val="0"/>
          <w:marTop w:val="0"/>
          <w:marBottom w:val="0"/>
          <w:divBdr>
            <w:top w:val="none" w:sz="0" w:space="0" w:color="auto"/>
            <w:left w:val="none" w:sz="0" w:space="0" w:color="auto"/>
            <w:bottom w:val="none" w:sz="0" w:space="0" w:color="auto"/>
            <w:right w:val="none" w:sz="0" w:space="0" w:color="auto"/>
          </w:divBdr>
        </w:div>
        <w:div w:id="261380112">
          <w:marLeft w:val="480"/>
          <w:marRight w:val="0"/>
          <w:marTop w:val="0"/>
          <w:marBottom w:val="0"/>
          <w:divBdr>
            <w:top w:val="none" w:sz="0" w:space="0" w:color="auto"/>
            <w:left w:val="none" w:sz="0" w:space="0" w:color="auto"/>
            <w:bottom w:val="none" w:sz="0" w:space="0" w:color="auto"/>
            <w:right w:val="none" w:sz="0" w:space="0" w:color="auto"/>
          </w:divBdr>
        </w:div>
        <w:div w:id="1889300794">
          <w:marLeft w:val="480"/>
          <w:marRight w:val="0"/>
          <w:marTop w:val="0"/>
          <w:marBottom w:val="0"/>
          <w:divBdr>
            <w:top w:val="none" w:sz="0" w:space="0" w:color="auto"/>
            <w:left w:val="none" w:sz="0" w:space="0" w:color="auto"/>
            <w:bottom w:val="none" w:sz="0" w:space="0" w:color="auto"/>
            <w:right w:val="none" w:sz="0" w:space="0" w:color="auto"/>
          </w:divBdr>
        </w:div>
        <w:div w:id="1906330974">
          <w:marLeft w:val="480"/>
          <w:marRight w:val="0"/>
          <w:marTop w:val="0"/>
          <w:marBottom w:val="0"/>
          <w:divBdr>
            <w:top w:val="none" w:sz="0" w:space="0" w:color="auto"/>
            <w:left w:val="none" w:sz="0" w:space="0" w:color="auto"/>
            <w:bottom w:val="none" w:sz="0" w:space="0" w:color="auto"/>
            <w:right w:val="none" w:sz="0" w:space="0" w:color="auto"/>
          </w:divBdr>
        </w:div>
        <w:div w:id="869686774">
          <w:marLeft w:val="480"/>
          <w:marRight w:val="0"/>
          <w:marTop w:val="0"/>
          <w:marBottom w:val="0"/>
          <w:divBdr>
            <w:top w:val="none" w:sz="0" w:space="0" w:color="auto"/>
            <w:left w:val="none" w:sz="0" w:space="0" w:color="auto"/>
            <w:bottom w:val="none" w:sz="0" w:space="0" w:color="auto"/>
            <w:right w:val="none" w:sz="0" w:space="0" w:color="auto"/>
          </w:divBdr>
        </w:div>
        <w:div w:id="1377583638">
          <w:marLeft w:val="480"/>
          <w:marRight w:val="0"/>
          <w:marTop w:val="0"/>
          <w:marBottom w:val="0"/>
          <w:divBdr>
            <w:top w:val="none" w:sz="0" w:space="0" w:color="auto"/>
            <w:left w:val="none" w:sz="0" w:space="0" w:color="auto"/>
            <w:bottom w:val="none" w:sz="0" w:space="0" w:color="auto"/>
            <w:right w:val="none" w:sz="0" w:space="0" w:color="auto"/>
          </w:divBdr>
        </w:div>
        <w:div w:id="1632206212">
          <w:marLeft w:val="480"/>
          <w:marRight w:val="0"/>
          <w:marTop w:val="0"/>
          <w:marBottom w:val="0"/>
          <w:divBdr>
            <w:top w:val="none" w:sz="0" w:space="0" w:color="auto"/>
            <w:left w:val="none" w:sz="0" w:space="0" w:color="auto"/>
            <w:bottom w:val="none" w:sz="0" w:space="0" w:color="auto"/>
            <w:right w:val="none" w:sz="0" w:space="0" w:color="auto"/>
          </w:divBdr>
        </w:div>
      </w:divsChild>
    </w:div>
    <w:div w:id="1577327357">
      <w:bodyDiv w:val="1"/>
      <w:marLeft w:val="0"/>
      <w:marRight w:val="0"/>
      <w:marTop w:val="0"/>
      <w:marBottom w:val="0"/>
      <w:divBdr>
        <w:top w:val="none" w:sz="0" w:space="0" w:color="auto"/>
        <w:left w:val="none" w:sz="0" w:space="0" w:color="auto"/>
        <w:bottom w:val="none" w:sz="0" w:space="0" w:color="auto"/>
        <w:right w:val="none" w:sz="0" w:space="0" w:color="auto"/>
      </w:divBdr>
    </w:div>
    <w:div w:id="1577352565">
      <w:bodyDiv w:val="1"/>
      <w:marLeft w:val="0"/>
      <w:marRight w:val="0"/>
      <w:marTop w:val="0"/>
      <w:marBottom w:val="0"/>
      <w:divBdr>
        <w:top w:val="none" w:sz="0" w:space="0" w:color="auto"/>
        <w:left w:val="none" w:sz="0" w:space="0" w:color="auto"/>
        <w:bottom w:val="none" w:sz="0" w:space="0" w:color="auto"/>
        <w:right w:val="none" w:sz="0" w:space="0" w:color="auto"/>
      </w:divBdr>
    </w:div>
    <w:div w:id="1577587035">
      <w:bodyDiv w:val="1"/>
      <w:marLeft w:val="0"/>
      <w:marRight w:val="0"/>
      <w:marTop w:val="0"/>
      <w:marBottom w:val="0"/>
      <w:divBdr>
        <w:top w:val="none" w:sz="0" w:space="0" w:color="auto"/>
        <w:left w:val="none" w:sz="0" w:space="0" w:color="auto"/>
        <w:bottom w:val="none" w:sz="0" w:space="0" w:color="auto"/>
        <w:right w:val="none" w:sz="0" w:space="0" w:color="auto"/>
      </w:divBdr>
    </w:div>
    <w:div w:id="1577744763">
      <w:bodyDiv w:val="1"/>
      <w:marLeft w:val="0"/>
      <w:marRight w:val="0"/>
      <w:marTop w:val="0"/>
      <w:marBottom w:val="0"/>
      <w:divBdr>
        <w:top w:val="none" w:sz="0" w:space="0" w:color="auto"/>
        <w:left w:val="none" w:sz="0" w:space="0" w:color="auto"/>
        <w:bottom w:val="none" w:sz="0" w:space="0" w:color="auto"/>
        <w:right w:val="none" w:sz="0" w:space="0" w:color="auto"/>
      </w:divBdr>
    </w:div>
    <w:div w:id="1577784732">
      <w:bodyDiv w:val="1"/>
      <w:marLeft w:val="0"/>
      <w:marRight w:val="0"/>
      <w:marTop w:val="0"/>
      <w:marBottom w:val="0"/>
      <w:divBdr>
        <w:top w:val="none" w:sz="0" w:space="0" w:color="auto"/>
        <w:left w:val="none" w:sz="0" w:space="0" w:color="auto"/>
        <w:bottom w:val="none" w:sz="0" w:space="0" w:color="auto"/>
        <w:right w:val="none" w:sz="0" w:space="0" w:color="auto"/>
      </w:divBdr>
    </w:div>
    <w:div w:id="1577979090">
      <w:bodyDiv w:val="1"/>
      <w:marLeft w:val="0"/>
      <w:marRight w:val="0"/>
      <w:marTop w:val="0"/>
      <w:marBottom w:val="0"/>
      <w:divBdr>
        <w:top w:val="none" w:sz="0" w:space="0" w:color="auto"/>
        <w:left w:val="none" w:sz="0" w:space="0" w:color="auto"/>
        <w:bottom w:val="none" w:sz="0" w:space="0" w:color="auto"/>
        <w:right w:val="none" w:sz="0" w:space="0" w:color="auto"/>
      </w:divBdr>
    </w:div>
    <w:div w:id="1578174542">
      <w:bodyDiv w:val="1"/>
      <w:marLeft w:val="0"/>
      <w:marRight w:val="0"/>
      <w:marTop w:val="0"/>
      <w:marBottom w:val="0"/>
      <w:divBdr>
        <w:top w:val="none" w:sz="0" w:space="0" w:color="auto"/>
        <w:left w:val="none" w:sz="0" w:space="0" w:color="auto"/>
        <w:bottom w:val="none" w:sz="0" w:space="0" w:color="auto"/>
        <w:right w:val="none" w:sz="0" w:space="0" w:color="auto"/>
      </w:divBdr>
    </w:div>
    <w:div w:id="1578857209">
      <w:bodyDiv w:val="1"/>
      <w:marLeft w:val="0"/>
      <w:marRight w:val="0"/>
      <w:marTop w:val="0"/>
      <w:marBottom w:val="0"/>
      <w:divBdr>
        <w:top w:val="none" w:sz="0" w:space="0" w:color="auto"/>
        <w:left w:val="none" w:sz="0" w:space="0" w:color="auto"/>
        <w:bottom w:val="none" w:sz="0" w:space="0" w:color="auto"/>
        <w:right w:val="none" w:sz="0" w:space="0" w:color="auto"/>
      </w:divBdr>
    </w:div>
    <w:div w:id="1578899348">
      <w:bodyDiv w:val="1"/>
      <w:marLeft w:val="0"/>
      <w:marRight w:val="0"/>
      <w:marTop w:val="0"/>
      <w:marBottom w:val="0"/>
      <w:divBdr>
        <w:top w:val="none" w:sz="0" w:space="0" w:color="auto"/>
        <w:left w:val="none" w:sz="0" w:space="0" w:color="auto"/>
        <w:bottom w:val="none" w:sz="0" w:space="0" w:color="auto"/>
        <w:right w:val="none" w:sz="0" w:space="0" w:color="auto"/>
      </w:divBdr>
    </w:div>
    <w:div w:id="1578904809">
      <w:bodyDiv w:val="1"/>
      <w:marLeft w:val="0"/>
      <w:marRight w:val="0"/>
      <w:marTop w:val="0"/>
      <w:marBottom w:val="0"/>
      <w:divBdr>
        <w:top w:val="none" w:sz="0" w:space="0" w:color="auto"/>
        <w:left w:val="none" w:sz="0" w:space="0" w:color="auto"/>
        <w:bottom w:val="none" w:sz="0" w:space="0" w:color="auto"/>
        <w:right w:val="none" w:sz="0" w:space="0" w:color="auto"/>
      </w:divBdr>
    </w:div>
    <w:div w:id="1579439153">
      <w:bodyDiv w:val="1"/>
      <w:marLeft w:val="0"/>
      <w:marRight w:val="0"/>
      <w:marTop w:val="0"/>
      <w:marBottom w:val="0"/>
      <w:divBdr>
        <w:top w:val="none" w:sz="0" w:space="0" w:color="auto"/>
        <w:left w:val="none" w:sz="0" w:space="0" w:color="auto"/>
        <w:bottom w:val="none" w:sz="0" w:space="0" w:color="auto"/>
        <w:right w:val="none" w:sz="0" w:space="0" w:color="auto"/>
      </w:divBdr>
    </w:div>
    <w:div w:id="1579635555">
      <w:bodyDiv w:val="1"/>
      <w:marLeft w:val="0"/>
      <w:marRight w:val="0"/>
      <w:marTop w:val="0"/>
      <w:marBottom w:val="0"/>
      <w:divBdr>
        <w:top w:val="none" w:sz="0" w:space="0" w:color="auto"/>
        <w:left w:val="none" w:sz="0" w:space="0" w:color="auto"/>
        <w:bottom w:val="none" w:sz="0" w:space="0" w:color="auto"/>
        <w:right w:val="none" w:sz="0" w:space="0" w:color="auto"/>
      </w:divBdr>
    </w:div>
    <w:div w:id="1579704127">
      <w:bodyDiv w:val="1"/>
      <w:marLeft w:val="0"/>
      <w:marRight w:val="0"/>
      <w:marTop w:val="0"/>
      <w:marBottom w:val="0"/>
      <w:divBdr>
        <w:top w:val="none" w:sz="0" w:space="0" w:color="auto"/>
        <w:left w:val="none" w:sz="0" w:space="0" w:color="auto"/>
        <w:bottom w:val="none" w:sz="0" w:space="0" w:color="auto"/>
        <w:right w:val="none" w:sz="0" w:space="0" w:color="auto"/>
      </w:divBdr>
    </w:div>
    <w:div w:id="1579943887">
      <w:bodyDiv w:val="1"/>
      <w:marLeft w:val="0"/>
      <w:marRight w:val="0"/>
      <w:marTop w:val="0"/>
      <w:marBottom w:val="0"/>
      <w:divBdr>
        <w:top w:val="none" w:sz="0" w:space="0" w:color="auto"/>
        <w:left w:val="none" w:sz="0" w:space="0" w:color="auto"/>
        <w:bottom w:val="none" w:sz="0" w:space="0" w:color="auto"/>
        <w:right w:val="none" w:sz="0" w:space="0" w:color="auto"/>
      </w:divBdr>
    </w:div>
    <w:div w:id="1581677523">
      <w:bodyDiv w:val="1"/>
      <w:marLeft w:val="0"/>
      <w:marRight w:val="0"/>
      <w:marTop w:val="0"/>
      <w:marBottom w:val="0"/>
      <w:divBdr>
        <w:top w:val="none" w:sz="0" w:space="0" w:color="auto"/>
        <w:left w:val="none" w:sz="0" w:space="0" w:color="auto"/>
        <w:bottom w:val="none" w:sz="0" w:space="0" w:color="auto"/>
        <w:right w:val="none" w:sz="0" w:space="0" w:color="auto"/>
      </w:divBdr>
    </w:div>
    <w:div w:id="1581863789">
      <w:bodyDiv w:val="1"/>
      <w:marLeft w:val="0"/>
      <w:marRight w:val="0"/>
      <w:marTop w:val="0"/>
      <w:marBottom w:val="0"/>
      <w:divBdr>
        <w:top w:val="none" w:sz="0" w:space="0" w:color="auto"/>
        <w:left w:val="none" w:sz="0" w:space="0" w:color="auto"/>
        <w:bottom w:val="none" w:sz="0" w:space="0" w:color="auto"/>
        <w:right w:val="none" w:sz="0" w:space="0" w:color="auto"/>
      </w:divBdr>
      <w:divsChild>
        <w:div w:id="4601526">
          <w:marLeft w:val="480"/>
          <w:marRight w:val="0"/>
          <w:marTop w:val="0"/>
          <w:marBottom w:val="0"/>
          <w:divBdr>
            <w:top w:val="none" w:sz="0" w:space="0" w:color="auto"/>
            <w:left w:val="none" w:sz="0" w:space="0" w:color="auto"/>
            <w:bottom w:val="none" w:sz="0" w:space="0" w:color="auto"/>
            <w:right w:val="none" w:sz="0" w:space="0" w:color="auto"/>
          </w:divBdr>
        </w:div>
        <w:div w:id="65615586">
          <w:marLeft w:val="480"/>
          <w:marRight w:val="0"/>
          <w:marTop w:val="0"/>
          <w:marBottom w:val="0"/>
          <w:divBdr>
            <w:top w:val="none" w:sz="0" w:space="0" w:color="auto"/>
            <w:left w:val="none" w:sz="0" w:space="0" w:color="auto"/>
            <w:bottom w:val="none" w:sz="0" w:space="0" w:color="auto"/>
            <w:right w:val="none" w:sz="0" w:space="0" w:color="auto"/>
          </w:divBdr>
        </w:div>
        <w:div w:id="89856427">
          <w:marLeft w:val="480"/>
          <w:marRight w:val="0"/>
          <w:marTop w:val="0"/>
          <w:marBottom w:val="0"/>
          <w:divBdr>
            <w:top w:val="none" w:sz="0" w:space="0" w:color="auto"/>
            <w:left w:val="none" w:sz="0" w:space="0" w:color="auto"/>
            <w:bottom w:val="none" w:sz="0" w:space="0" w:color="auto"/>
            <w:right w:val="none" w:sz="0" w:space="0" w:color="auto"/>
          </w:divBdr>
        </w:div>
        <w:div w:id="125926857">
          <w:marLeft w:val="480"/>
          <w:marRight w:val="0"/>
          <w:marTop w:val="0"/>
          <w:marBottom w:val="0"/>
          <w:divBdr>
            <w:top w:val="none" w:sz="0" w:space="0" w:color="auto"/>
            <w:left w:val="none" w:sz="0" w:space="0" w:color="auto"/>
            <w:bottom w:val="none" w:sz="0" w:space="0" w:color="auto"/>
            <w:right w:val="none" w:sz="0" w:space="0" w:color="auto"/>
          </w:divBdr>
        </w:div>
        <w:div w:id="271253593">
          <w:marLeft w:val="480"/>
          <w:marRight w:val="0"/>
          <w:marTop w:val="0"/>
          <w:marBottom w:val="0"/>
          <w:divBdr>
            <w:top w:val="none" w:sz="0" w:space="0" w:color="auto"/>
            <w:left w:val="none" w:sz="0" w:space="0" w:color="auto"/>
            <w:bottom w:val="none" w:sz="0" w:space="0" w:color="auto"/>
            <w:right w:val="none" w:sz="0" w:space="0" w:color="auto"/>
          </w:divBdr>
        </w:div>
        <w:div w:id="275256479">
          <w:marLeft w:val="480"/>
          <w:marRight w:val="0"/>
          <w:marTop w:val="0"/>
          <w:marBottom w:val="0"/>
          <w:divBdr>
            <w:top w:val="none" w:sz="0" w:space="0" w:color="auto"/>
            <w:left w:val="none" w:sz="0" w:space="0" w:color="auto"/>
            <w:bottom w:val="none" w:sz="0" w:space="0" w:color="auto"/>
            <w:right w:val="none" w:sz="0" w:space="0" w:color="auto"/>
          </w:divBdr>
        </w:div>
        <w:div w:id="280721827">
          <w:marLeft w:val="480"/>
          <w:marRight w:val="0"/>
          <w:marTop w:val="0"/>
          <w:marBottom w:val="0"/>
          <w:divBdr>
            <w:top w:val="none" w:sz="0" w:space="0" w:color="auto"/>
            <w:left w:val="none" w:sz="0" w:space="0" w:color="auto"/>
            <w:bottom w:val="none" w:sz="0" w:space="0" w:color="auto"/>
            <w:right w:val="none" w:sz="0" w:space="0" w:color="auto"/>
          </w:divBdr>
        </w:div>
        <w:div w:id="316999382">
          <w:marLeft w:val="480"/>
          <w:marRight w:val="0"/>
          <w:marTop w:val="0"/>
          <w:marBottom w:val="0"/>
          <w:divBdr>
            <w:top w:val="none" w:sz="0" w:space="0" w:color="auto"/>
            <w:left w:val="none" w:sz="0" w:space="0" w:color="auto"/>
            <w:bottom w:val="none" w:sz="0" w:space="0" w:color="auto"/>
            <w:right w:val="none" w:sz="0" w:space="0" w:color="auto"/>
          </w:divBdr>
        </w:div>
        <w:div w:id="388772289">
          <w:marLeft w:val="480"/>
          <w:marRight w:val="0"/>
          <w:marTop w:val="0"/>
          <w:marBottom w:val="0"/>
          <w:divBdr>
            <w:top w:val="none" w:sz="0" w:space="0" w:color="auto"/>
            <w:left w:val="none" w:sz="0" w:space="0" w:color="auto"/>
            <w:bottom w:val="none" w:sz="0" w:space="0" w:color="auto"/>
            <w:right w:val="none" w:sz="0" w:space="0" w:color="auto"/>
          </w:divBdr>
        </w:div>
        <w:div w:id="413405378">
          <w:marLeft w:val="480"/>
          <w:marRight w:val="0"/>
          <w:marTop w:val="0"/>
          <w:marBottom w:val="0"/>
          <w:divBdr>
            <w:top w:val="none" w:sz="0" w:space="0" w:color="auto"/>
            <w:left w:val="none" w:sz="0" w:space="0" w:color="auto"/>
            <w:bottom w:val="none" w:sz="0" w:space="0" w:color="auto"/>
            <w:right w:val="none" w:sz="0" w:space="0" w:color="auto"/>
          </w:divBdr>
        </w:div>
        <w:div w:id="425004872">
          <w:marLeft w:val="480"/>
          <w:marRight w:val="0"/>
          <w:marTop w:val="0"/>
          <w:marBottom w:val="0"/>
          <w:divBdr>
            <w:top w:val="none" w:sz="0" w:space="0" w:color="auto"/>
            <w:left w:val="none" w:sz="0" w:space="0" w:color="auto"/>
            <w:bottom w:val="none" w:sz="0" w:space="0" w:color="auto"/>
            <w:right w:val="none" w:sz="0" w:space="0" w:color="auto"/>
          </w:divBdr>
        </w:div>
        <w:div w:id="428544045">
          <w:marLeft w:val="480"/>
          <w:marRight w:val="0"/>
          <w:marTop w:val="0"/>
          <w:marBottom w:val="0"/>
          <w:divBdr>
            <w:top w:val="none" w:sz="0" w:space="0" w:color="auto"/>
            <w:left w:val="none" w:sz="0" w:space="0" w:color="auto"/>
            <w:bottom w:val="none" w:sz="0" w:space="0" w:color="auto"/>
            <w:right w:val="none" w:sz="0" w:space="0" w:color="auto"/>
          </w:divBdr>
        </w:div>
        <w:div w:id="469522484">
          <w:marLeft w:val="480"/>
          <w:marRight w:val="0"/>
          <w:marTop w:val="0"/>
          <w:marBottom w:val="0"/>
          <w:divBdr>
            <w:top w:val="none" w:sz="0" w:space="0" w:color="auto"/>
            <w:left w:val="none" w:sz="0" w:space="0" w:color="auto"/>
            <w:bottom w:val="none" w:sz="0" w:space="0" w:color="auto"/>
            <w:right w:val="none" w:sz="0" w:space="0" w:color="auto"/>
          </w:divBdr>
        </w:div>
        <w:div w:id="525099265">
          <w:marLeft w:val="480"/>
          <w:marRight w:val="0"/>
          <w:marTop w:val="0"/>
          <w:marBottom w:val="0"/>
          <w:divBdr>
            <w:top w:val="none" w:sz="0" w:space="0" w:color="auto"/>
            <w:left w:val="none" w:sz="0" w:space="0" w:color="auto"/>
            <w:bottom w:val="none" w:sz="0" w:space="0" w:color="auto"/>
            <w:right w:val="none" w:sz="0" w:space="0" w:color="auto"/>
          </w:divBdr>
        </w:div>
        <w:div w:id="630211708">
          <w:marLeft w:val="480"/>
          <w:marRight w:val="0"/>
          <w:marTop w:val="0"/>
          <w:marBottom w:val="0"/>
          <w:divBdr>
            <w:top w:val="none" w:sz="0" w:space="0" w:color="auto"/>
            <w:left w:val="none" w:sz="0" w:space="0" w:color="auto"/>
            <w:bottom w:val="none" w:sz="0" w:space="0" w:color="auto"/>
            <w:right w:val="none" w:sz="0" w:space="0" w:color="auto"/>
          </w:divBdr>
        </w:div>
        <w:div w:id="664357077">
          <w:marLeft w:val="480"/>
          <w:marRight w:val="0"/>
          <w:marTop w:val="0"/>
          <w:marBottom w:val="0"/>
          <w:divBdr>
            <w:top w:val="none" w:sz="0" w:space="0" w:color="auto"/>
            <w:left w:val="none" w:sz="0" w:space="0" w:color="auto"/>
            <w:bottom w:val="none" w:sz="0" w:space="0" w:color="auto"/>
            <w:right w:val="none" w:sz="0" w:space="0" w:color="auto"/>
          </w:divBdr>
        </w:div>
        <w:div w:id="730234527">
          <w:marLeft w:val="480"/>
          <w:marRight w:val="0"/>
          <w:marTop w:val="0"/>
          <w:marBottom w:val="0"/>
          <w:divBdr>
            <w:top w:val="none" w:sz="0" w:space="0" w:color="auto"/>
            <w:left w:val="none" w:sz="0" w:space="0" w:color="auto"/>
            <w:bottom w:val="none" w:sz="0" w:space="0" w:color="auto"/>
            <w:right w:val="none" w:sz="0" w:space="0" w:color="auto"/>
          </w:divBdr>
        </w:div>
        <w:div w:id="736174283">
          <w:marLeft w:val="480"/>
          <w:marRight w:val="0"/>
          <w:marTop w:val="0"/>
          <w:marBottom w:val="0"/>
          <w:divBdr>
            <w:top w:val="none" w:sz="0" w:space="0" w:color="auto"/>
            <w:left w:val="none" w:sz="0" w:space="0" w:color="auto"/>
            <w:bottom w:val="none" w:sz="0" w:space="0" w:color="auto"/>
            <w:right w:val="none" w:sz="0" w:space="0" w:color="auto"/>
          </w:divBdr>
        </w:div>
        <w:div w:id="746609418">
          <w:marLeft w:val="480"/>
          <w:marRight w:val="0"/>
          <w:marTop w:val="0"/>
          <w:marBottom w:val="0"/>
          <w:divBdr>
            <w:top w:val="none" w:sz="0" w:space="0" w:color="auto"/>
            <w:left w:val="none" w:sz="0" w:space="0" w:color="auto"/>
            <w:bottom w:val="none" w:sz="0" w:space="0" w:color="auto"/>
            <w:right w:val="none" w:sz="0" w:space="0" w:color="auto"/>
          </w:divBdr>
        </w:div>
        <w:div w:id="757094557">
          <w:marLeft w:val="480"/>
          <w:marRight w:val="0"/>
          <w:marTop w:val="0"/>
          <w:marBottom w:val="0"/>
          <w:divBdr>
            <w:top w:val="none" w:sz="0" w:space="0" w:color="auto"/>
            <w:left w:val="none" w:sz="0" w:space="0" w:color="auto"/>
            <w:bottom w:val="none" w:sz="0" w:space="0" w:color="auto"/>
            <w:right w:val="none" w:sz="0" w:space="0" w:color="auto"/>
          </w:divBdr>
        </w:div>
        <w:div w:id="806430543">
          <w:marLeft w:val="480"/>
          <w:marRight w:val="0"/>
          <w:marTop w:val="0"/>
          <w:marBottom w:val="0"/>
          <w:divBdr>
            <w:top w:val="none" w:sz="0" w:space="0" w:color="auto"/>
            <w:left w:val="none" w:sz="0" w:space="0" w:color="auto"/>
            <w:bottom w:val="none" w:sz="0" w:space="0" w:color="auto"/>
            <w:right w:val="none" w:sz="0" w:space="0" w:color="auto"/>
          </w:divBdr>
        </w:div>
        <w:div w:id="904417632">
          <w:marLeft w:val="480"/>
          <w:marRight w:val="0"/>
          <w:marTop w:val="0"/>
          <w:marBottom w:val="0"/>
          <w:divBdr>
            <w:top w:val="none" w:sz="0" w:space="0" w:color="auto"/>
            <w:left w:val="none" w:sz="0" w:space="0" w:color="auto"/>
            <w:bottom w:val="none" w:sz="0" w:space="0" w:color="auto"/>
            <w:right w:val="none" w:sz="0" w:space="0" w:color="auto"/>
          </w:divBdr>
        </w:div>
        <w:div w:id="941843085">
          <w:marLeft w:val="480"/>
          <w:marRight w:val="0"/>
          <w:marTop w:val="0"/>
          <w:marBottom w:val="0"/>
          <w:divBdr>
            <w:top w:val="none" w:sz="0" w:space="0" w:color="auto"/>
            <w:left w:val="none" w:sz="0" w:space="0" w:color="auto"/>
            <w:bottom w:val="none" w:sz="0" w:space="0" w:color="auto"/>
            <w:right w:val="none" w:sz="0" w:space="0" w:color="auto"/>
          </w:divBdr>
        </w:div>
        <w:div w:id="942033262">
          <w:marLeft w:val="480"/>
          <w:marRight w:val="0"/>
          <w:marTop w:val="0"/>
          <w:marBottom w:val="0"/>
          <w:divBdr>
            <w:top w:val="none" w:sz="0" w:space="0" w:color="auto"/>
            <w:left w:val="none" w:sz="0" w:space="0" w:color="auto"/>
            <w:bottom w:val="none" w:sz="0" w:space="0" w:color="auto"/>
            <w:right w:val="none" w:sz="0" w:space="0" w:color="auto"/>
          </w:divBdr>
        </w:div>
        <w:div w:id="947547957">
          <w:marLeft w:val="480"/>
          <w:marRight w:val="0"/>
          <w:marTop w:val="0"/>
          <w:marBottom w:val="0"/>
          <w:divBdr>
            <w:top w:val="none" w:sz="0" w:space="0" w:color="auto"/>
            <w:left w:val="none" w:sz="0" w:space="0" w:color="auto"/>
            <w:bottom w:val="none" w:sz="0" w:space="0" w:color="auto"/>
            <w:right w:val="none" w:sz="0" w:space="0" w:color="auto"/>
          </w:divBdr>
        </w:div>
        <w:div w:id="1024553800">
          <w:marLeft w:val="480"/>
          <w:marRight w:val="0"/>
          <w:marTop w:val="0"/>
          <w:marBottom w:val="0"/>
          <w:divBdr>
            <w:top w:val="none" w:sz="0" w:space="0" w:color="auto"/>
            <w:left w:val="none" w:sz="0" w:space="0" w:color="auto"/>
            <w:bottom w:val="none" w:sz="0" w:space="0" w:color="auto"/>
            <w:right w:val="none" w:sz="0" w:space="0" w:color="auto"/>
          </w:divBdr>
        </w:div>
        <w:div w:id="1068529431">
          <w:marLeft w:val="480"/>
          <w:marRight w:val="0"/>
          <w:marTop w:val="0"/>
          <w:marBottom w:val="0"/>
          <w:divBdr>
            <w:top w:val="none" w:sz="0" w:space="0" w:color="auto"/>
            <w:left w:val="none" w:sz="0" w:space="0" w:color="auto"/>
            <w:bottom w:val="none" w:sz="0" w:space="0" w:color="auto"/>
            <w:right w:val="none" w:sz="0" w:space="0" w:color="auto"/>
          </w:divBdr>
        </w:div>
        <w:div w:id="1153522331">
          <w:marLeft w:val="480"/>
          <w:marRight w:val="0"/>
          <w:marTop w:val="0"/>
          <w:marBottom w:val="0"/>
          <w:divBdr>
            <w:top w:val="none" w:sz="0" w:space="0" w:color="auto"/>
            <w:left w:val="none" w:sz="0" w:space="0" w:color="auto"/>
            <w:bottom w:val="none" w:sz="0" w:space="0" w:color="auto"/>
            <w:right w:val="none" w:sz="0" w:space="0" w:color="auto"/>
          </w:divBdr>
        </w:div>
        <w:div w:id="1184635325">
          <w:marLeft w:val="480"/>
          <w:marRight w:val="0"/>
          <w:marTop w:val="0"/>
          <w:marBottom w:val="0"/>
          <w:divBdr>
            <w:top w:val="none" w:sz="0" w:space="0" w:color="auto"/>
            <w:left w:val="none" w:sz="0" w:space="0" w:color="auto"/>
            <w:bottom w:val="none" w:sz="0" w:space="0" w:color="auto"/>
            <w:right w:val="none" w:sz="0" w:space="0" w:color="auto"/>
          </w:divBdr>
        </w:div>
        <w:div w:id="1203901783">
          <w:marLeft w:val="480"/>
          <w:marRight w:val="0"/>
          <w:marTop w:val="0"/>
          <w:marBottom w:val="0"/>
          <w:divBdr>
            <w:top w:val="none" w:sz="0" w:space="0" w:color="auto"/>
            <w:left w:val="none" w:sz="0" w:space="0" w:color="auto"/>
            <w:bottom w:val="none" w:sz="0" w:space="0" w:color="auto"/>
            <w:right w:val="none" w:sz="0" w:space="0" w:color="auto"/>
          </w:divBdr>
        </w:div>
        <w:div w:id="1224373132">
          <w:marLeft w:val="480"/>
          <w:marRight w:val="0"/>
          <w:marTop w:val="0"/>
          <w:marBottom w:val="0"/>
          <w:divBdr>
            <w:top w:val="none" w:sz="0" w:space="0" w:color="auto"/>
            <w:left w:val="none" w:sz="0" w:space="0" w:color="auto"/>
            <w:bottom w:val="none" w:sz="0" w:space="0" w:color="auto"/>
            <w:right w:val="none" w:sz="0" w:space="0" w:color="auto"/>
          </w:divBdr>
        </w:div>
        <w:div w:id="1297221593">
          <w:marLeft w:val="480"/>
          <w:marRight w:val="0"/>
          <w:marTop w:val="0"/>
          <w:marBottom w:val="0"/>
          <w:divBdr>
            <w:top w:val="none" w:sz="0" w:space="0" w:color="auto"/>
            <w:left w:val="none" w:sz="0" w:space="0" w:color="auto"/>
            <w:bottom w:val="none" w:sz="0" w:space="0" w:color="auto"/>
            <w:right w:val="none" w:sz="0" w:space="0" w:color="auto"/>
          </w:divBdr>
        </w:div>
        <w:div w:id="1318608032">
          <w:marLeft w:val="480"/>
          <w:marRight w:val="0"/>
          <w:marTop w:val="0"/>
          <w:marBottom w:val="0"/>
          <w:divBdr>
            <w:top w:val="none" w:sz="0" w:space="0" w:color="auto"/>
            <w:left w:val="none" w:sz="0" w:space="0" w:color="auto"/>
            <w:bottom w:val="none" w:sz="0" w:space="0" w:color="auto"/>
            <w:right w:val="none" w:sz="0" w:space="0" w:color="auto"/>
          </w:divBdr>
        </w:div>
        <w:div w:id="1446581513">
          <w:marLeft w:val="480"/>
          <w:marRight w:val="0"/>
          <w:marTop w:val="0"/>
          <w:marBottom w:val="0"/>
          <w:divBdr>
            <w:top w:val="none" w:sz="0" w:space="0" w:color="auto"/>
            <w:left w:val="none" w:sz="0" w:space="0" w:color="auto"/>
            <w:bottom w:val="none" w:sz="0" w:space="0" w:color="auto"/>
            <w:right w:val="none" w:sz="0" w:space="0" w:color="auto"/>
          </w:divBdr>
        </w:div>
        <w:div w:id="1506629686">
          <w:marLeft w:val="480"/>
          <w:marRight w:val="0"/>
          <w:marTop w:val="0"/>
          <w:marBottom w:val="0"/>
          <w:divBdr>
            <w:top w:val="none" w:sz="0" w:space="0" w:color="auto"/>
            <w:left w:val="none" w:sz="0" w:space="0" w:color="auto"/>
            <w:bottom w:val="none" w:sz="0" w:space="0" w:color="auto"/>
            <w:right w:val="none" w:sz="0" w:space="0" w:color="auto"/>
          </w:divBdr>
        </w:div>
        <w:div w:id="1524590164">
          <w:marLeft w:val="480"/>
          <w:marRight w:val="0"/>
          <w:marTop w:val="0"/>
          <w:marBottom w:val="0"/>
          <w:divBdr>
            <w:top w:val="none" w:sz="0" w:space="0" w:color="auto"/>
            <w:left w:val="none" w:sz="0" w:space="0" w:color="auto"/>
            <w:bottom w:val="none" w:sz="0" w:space="0" w:color="auto"/>
            <w:right w:val="none" w:sz="0" w:space="0" w:color="auto"/>
          </w:divBdr>
        </w:div>
        <w:div w:id="1527255993">
          <w:marLeft w:val="480"/>
          <w:marRight w:val="0"/>
          <w:marTop w:val="0"/>
          <w:marBottom w:val="0"/>
          <w:divBdr>
            <w:top w:val="none" w:sz="0" w:space="0" w:color="auto"/>
            <w:left w:val="none" w:sz="0" w:space="0" w:color="auto"/>
            <w:bottom w:val="none" w:sz="0" w:space="0" w:color="auto"/>
            <w:right w:val="none" w:sz="0" w:space="0" w:color="auto"/>
          </w:divBdr>
        </w:div>
        <w:div w:id="1556427371">
          <w:marLeft w:val="480"/>
          <w:marRight w:val="0"/>
          <w:marTop w:val="0"/>
          <w:marBottom w:val="0"/>
          <w:divBdr>
            <w:top w:val="none" w:sz="0" w:space="0" w:color="auto"/>
            <w:left w:val="none" w:sz="0" w:space="0" w:color="auto"/>
            <w:bottom w:val="none" w:sz="0" w:space="0" w:color="auto"/>
            <w:right w:val="none" w:sz="0" w:space="0" w:color="auto"/>
          </w:divBdr>
        </w:div>
        <w:div w:id="1775861505">
          <w:marLeft w:val="480"/>
          <w:marRight w:val="0"/>
          <w:marTop w:val="0"/>
          <w:marBottom w:val="0"/>
          <w:divBdr>
            <w:top w:val="none" w:sz="0" w:space="0" w:color="auto"/>
            <w:left w:val="none" w:sz="0" w:space="0" w:color="auto"/>
            <w:bottom w:val="none" w:sz="0" w:space="0" w:color="auto"/>
            <w:right w:val="none" w:sz="0" w:space="0" w:color="auto"/>
          </w:divBdr>
        </w:div>
        <w:div w:id="1801996784">
          <w:marLeft w:val="480"/>
          <w:marRight w:val="0"/>
          <w:marTop w:val="0"/>
          <w:marBottom w:val="0"/>
          <w:divBdr>
            <w:top w:val="none" w:sz="0" w:space="0" w:color="auto"/>
            <w:left w:val="none" w:sz="0" w:space="0" w:color="auto"/>
            <w:bottom w:val="none" w:sz="0" w:space="0" w:color="auto"/>
            <w:right w:val="none" w:sz="0" w:space="0" w:color="auto"/>
          </w:divBdr>
        </w:div>
        <w:div w:id="1881280562">
          <w:marLeft w:val="480"/>
          <w:marRight w:val="0"/>
          <w:marTop w:val="0"/>
          <w:marBottom w:val="0"/>
          <w:divBdr>
            <w:top w:val="none" w:sz="0" w:space="0" w:color="auto"/>
            <w:left w:val="none" w:sz="0" w:space="0" w:color="auto"/>
            <w:bottom w:val="none" w:sz="0" w:space="0" w:color="auto"/>
            <w:right w:val="none" w:sz="0" w:space="0" w:color="auto"/>
          </w:divBdr>
        </w:div>
        <w:div w:id="1968663107">
          <w:marLeft w:val="480"/>
          <w:marRight w:val="0"/>
          <w:marTop w:val="0"/>
          <w:marBottom w:val="0"/>
          <w:divBdr>
            <w:top w:val="none" w:sz="0" w:space="0" w:color="auto"/>
            <w:left w:val="none" w:sz="0" w:space="0" w:color="auto"/>
            <w:bottom w:val="none" w:sz="0" w:space="0" w:color="auto"/>
            <w:right w:val="none" w:sz="0" w:space="0" w:color="auto"/>
          </w:divBdr>
        </w:div>
        <w:div w:id="1973630155">
          <w:marLeft w:val="480"/>
          <w:marRight w:val="0"/>
          <w:marTop w:val="0"/>
          <w:marBottom w:val="0"/>
          <w:divBdr>
            <w:top w:val="none" w:sz="0" w:space="0" w:color="auto"/>
            <w:left w:val="none" w:sz="0" w:space="0" w:color="auto"/>
            <w:bottom w:val="none" w:sz="0" w:space="0" w:color="auto"/>
            <w:right w:val="none" w:sz="0" w:space="0" w:color="auto"/>
          </w:divBdr>
        </w:div>
        <w:div w:id="2013682916">
          <w:marLeft w:val="480"/>
          <w:marRight w:val="0"/>
          <w:marTop w:val="0"/>
          <w:marBottom w:val="0"/>
          <w:divBdr>
            <w:top w:val="none" w:sz="0" w:space="0" w:color="auto"/>
            <w:left w:val="none" w:sz="0" w:space="0" w:color="auto"/>
            <w:bottom w:val="none" w:sz="0" w:space="0" w:color="auto"/>
            <w:right w:val="none" w:sz="0" w:space="0" w:color="auto"/>
          </w:divBdr>
        </w:div>
        <w:div w:id="2017921840">
          <w:marLeft w:val="480"/>
          <w:marRight w:val="0"/>
          <w:marTop w:val="0"/>
          <w:marBottom w:val="0"/>
          <w:divBdr>
            <w:top w:val="none" w:sz="0" w:space="0" w:color="auto"/>
            <w:left w:val="none" w:sz="0" w:space="0" w:color="auto"/>
            <w:bottom w:val="none" w:sz="0" w:space="0" w:color="auto"/>
            <w:right w:val="none" w:sz="0" w:space="0" w:color="auto"/>
          </w:divBdr>
        </w:div>
        <w:div w:id="2068407097">
          <w:marLeft w:val="480"/>
          <w:marRight w:val="0"/>
          <w:marTop w:val="0"/>
          <w:marBottom w:val="0"/>
          <w:divBdr>
            <w:top w:val="none" w:sz="0" w:space="0" w:color="auto"/>
            <w:left w:val="none" w:sz="0" w:space="0" w:color="auto"/>
            <w:bottom w:val="none" w:sz="0" w:space="0" w:color="auto"/>
            <w:right w:val="none" w:sz="0" w:space="0" w:color="auto"/>
          </w:divBdr>
        </w:div>
      </w:divsChild>
    </w:div>
    <w:div w:id="1581984528">
      <w:bodyDiv w:val="1"/>
      <w:marLeft w:val="0"/>
      <w:marRight w:val="0"/>
      <w:marTop w:val="0"/>
      <w:marBottom w:val="0"/>
      <w:divBdr>
        <w:top w:val="none" w:sz="0" w:space="0" w:color="auto"/>
        <w:left w:val="none" w:sz="0" w:space="0" w:color="auto"/>
        <w:bottom w:val="none" w:sz="0" w:space="0" w:color="auto"/>
        <w:right w:val="none" w:sz="0" w:space="0" w:color="auto"/>
      </w:divBdr>
    </w:div>
    <w:div w:id="1582329573">
      <w:bodyDiv w:val="1"/>
      <w:marLeft w:val="0"/>
      <w:marRight w:val="0"/>
      <w:marTop w:val="0"/>
      <w:marBottom w:val="0"/>
      <w:divBdr>
        <w:top w:val="none" w:sz="0" w:space="0" w:color="auto"/>
        <w:left w:val="none" w:sz="0" w:space="0" w:color="auto"/>
        <w:bottom w:val="none" w:sz="0" w:space="0" w:color="auto"/>
        <w:right w:val="none" w:sz="0" w:space="0" w:color="auto"/>
      </w:divBdr>
    </w:div>
    <w:div w:id="1582909695">
      <w:bodyDiv w:val="1"/>
      <w:marLeft w:val="0"/>
      <w:marRight w:val="0"/>
      <w:marTop w:val="0"/>
      <w:marBottom w:val="0"/>
      <w:divBdr>
        <w:top w:val="none" w:sz="0" w:space="0" w:color="auto"/>
        <w:left w:val="none" w:sz="0" w:space="0" w:color="auto"/>
        <w:bottom w:val="none" w:sz="0" w:space="0" w:color="auto"/>
        <w:right w:val="none" w:sz="0" w:space="0" w:color="auto"/>
      </w:divBdr>
    </w:div>
    <w:div w:id="1583296645">
      <w:bodyDiv w:val="1"/>
      <w:marLeft w:val="0"/>
      <w:marRight w:val="0"/>
      <w:marTop w:val="0"/>
      <w:marBottom w:val="0"/>
      <w:divBdr>
        <w:top w:val="none" w:sz="0" w:space="0" w:color="auto"/>
        <w:left w:val="none" w:sz="0" w:space="0" w:color="auto"/>
        <w:bottom w:val="none" w:sz="0" w:space="0" w:color="auto"/>
        <w:right w:val="none" w:sz="0" w:space="0" w:color="auto"/>
      </w:divBdr>
    </w:div>
    <w:div w:id="1583370367">
      <w:bodyDiv w:val="1"/>
      <w:marLeft w:val="0"/>
      <w:marRight w:val="0"/>
      <w:marTop w:val="0"/>
      <w:marBottom w:val="0"/>
      <w:divBdr>
        <w:top w:val="none" w:sz="0" w:space="0" w:color="auto"/>
        <w:left w:val="none" w:sz="0" w:space="0" w:color="auto"/>
        <w:bottom w:val="none" w:sz="0" w:space="0" w:color="auto"/>
        <w:right w:val="none" w:sz="0" w:space="0" w:color="auto"/>
      </w:divBdr>
    </w:div>
    <w:div w:id="1584415146">
      <w:bodyDiv w:val="1"/>
      <w:marLeft w:val="0"/>
      <w:marRight w:val="0"/>
      <w:marTop w:val="0"/>
      <w:marBottom w:val="0"/>
      <w:divBdr>
        <w:top w:val="none" w:sz="0" w:space="0" w:color="auto"/>
        <w:left w:val="none" w:sz="0" w:space="0" w:color="auto"/>
        <w:bottom w:val="none" w:sz="0" w:space="0" w:color="auto"/>
        <w:right w:val="none" w:sz="0" w:space="0" w:color="auto"/>
      </w:divBdr>
    </w:div>
    <w:div w:id="1584561511">
      <w:bodyDiv w:val="1"/>
      <w:marLeft w:val="0"/>
      <w:marRight w:val="0"/>
      <w:marTop w:val="0"/>
      <w:marBottom w:val="0"/>
      <w:divBdr>
        <w:top w:val="none" w:sz="0" w:space="0" w:color="auto"/>
        <w:left w:val="none" w:sz="0" w:space="0" w:color="auto"/>
        <w:bottom w:val="none" w:sz="0" w:space="0" w:color="auto"/>
        <w:right w:val="none" w:sz="0" w:space="0" w:color="auto"/>
      </w:divBdr>
    </w:div>
    <w:div w:id="1584753912">
      <w:bodyDiv w:val="1"/>
      <w:marLeft w:val="0"/>
      <w:marRight w:val="0"/>
      <w:marTop w:val="0"/>
      <w:marBottom w:val="0"/>
      <w:divBdr>
        <w:top w:val="none" w:sz="0" w:space="0" w:color="auto"/>
        <w:left w:val="none" w:sz="0" w:space="0" w:color="auto"/>
        <w:bottom w:val="none" w:sz="0" w:space="0" w:color="auto"/>
        <w:right w:val="none" w:sz="0" w:space="0" w:color="auto"/>
      </w:divBdr>
    </w:div>
    <w:div w:id="1584946202">
      <w:bodyDiv w:val="1"/>
      <w:marLeft w:val="0"/>
      <w:marRight w:val="0"/>
      <w:marTop w:val="0"/>
      <w:marBottom w:val="0"/>
      <w:divBdr>
        <w:top w:val="none" w:sz="0" w:space="0" w:color="auto"/>
        <w:left w:val="none" w:sz="0" w:space="0" w:color="auto"/>
        <w:bottom w:val="none" w:sz="0" w:space="0" w:color="auto"/>
        <w:right w:val="none" w:sz="0" w:space="0" w:color="auto"/>
      </w:divBdr>
    </w:div>
    <w:div w:id="1584995443">
      <w:bodyDiv w:val="1"/>
      <w:marLeft w:val="0"/>
      <w:marRight w:val="0"/>
      <w:marTop w:val="0"/>
      <w:marBottom w:val="0"/>
      <w:divBdr>
        <w:top w:val="none" w:sz="0" w:space="0" w:color="auto"/>
        <w:left w:val="none" w:sz="0" w:space="0" w:color="auto"/>
        <w:bottom w:val="none" w:sz="0" w:space="0" w:color="auto"/>
        <w:right w:val="none" w:sz="0" w:space="0" w:color="auto"/>
      </w:divBdr>
    </w:div>
    <w:div w:id="1585458883">
      <w:bodyDiv w:val="1"/>
      <w:marLeft w:val="0"/>
      <w:marRight w:val="0"/>
      <w:marTop w:val="0"/>
      <w:marBottom w:val="0"/>
      <w:divBdr>
        <w:top w:val="none" w:sz="0" w:space="0" w:color="auto"/>
        <w:left w:val="none" w:sz="0" w:space="0" w:color="auto"/>
        <w:bottom w:val="none" w:sz="0" w:space="0" w:color="auto"/>
        <w:right w:val="none" w:sz="0" w:space="0" w:color="auto"/>
      </w:divBdr>
    </w:div>
    <w:div w:id="1585653070">
      <w:bodyDiv w:val="1"/>
      <w:marLeft w:val="0"/>
      <w:marRight w:val="0"/>
      <w:marTop w:val="0"/>
      <w:marBottom w:val="0"/>
      <w:divBdr>
        <w:top w:val="none" w:sz="0" w:space="0" w:color="auto"/>
        <w:left w:val="none" w:sz="0" w:space="0" w:color="auto"/>
        <w:bottom w:val="none" w:sz="0" w:space="0" w:color="auto"/>
        <w:right w:val="none" w:sz="0" w:space="0" w:color="auto"/>
      </w:divBdr>
    </w:div>
    <w:div w:id="1585728404">
      <w:bodyDiv w:val="1"/>
      <w:marLeft w:val="0"/>
      <w:marRight w:val="0"/>
      <w:marTop w:val="0"/>
      <w:marBottom w:val="0"/>
      <w:divBdr>
        <w:top w:val="none" w:sz="0" w:space="0" w:color="auto"/>
        <w:left w:val="none" w:sz="0" w:space="0" w:color="auto"/>
        <w:bottom w:val="none" w:sz="0" w:space="0" w:color="auto"/>
        <w:right w:val="none" w:sz="0" w:space="0" w:color="auto"/>
      </w:divBdr>
    </w:div>
    <w:div w:id="1586188516">
      <w:bodyDiv w:val="1"/>
      <w:marLeft w:val="0"/>
      <w:marRight w:val="0"/>
      <w:marTop w:val="0"/>
      <w:marBottom w:val="0"/>
      <w:divBdr>
        <w:top w:val="none" w:sz="0" w:space="0" w:color="auto"/>
        <w:left w:val="none" w:sz="0" w:space="0" w:color="auto"/>
        <w:bottom w:val="none" w:sz="0" w:space="0" w:color="auto"/>
        <w:right w:val="none" w:sz="0" w:space="0" w:color="auto"/>
      </w:divBdr>
    </w:div>
    <w:div w:id="1586303881">
      <w:bodyDiv w:val="1"/>
      <w:marLeft w:val="0"/>
      <w:marRight w:val="0"/>
      <w:marTop w:val="0"/>
      <w:marBottom w:val="0"/>
      <w:divBdr>
        <w:top w:val="none" w:sz="0" w:space="0" w:color="auto"/>
        <w:left w:val="none" w:sz="0" w:space="0" w:color="auto"/>
        <w:bottom w:val="none" w:sz="0" w:space="0" w:color="auto"/>
        <w:right w:val="none" w:sz="0" w:space="0" w:color="auto"/>
      </w:divBdr>
    </w:div>
    <w:div w:id="1586375013">
      <w:bodyDiv w:val="1"/>
      <w:marLeft w:val="0"/>
      <w:marRight w:val="0"/>
      <w:marTop w:val="0"/>
      <w:marBottom w:val="0"/>
      <w:divBdr>
        <w:top w:val="none" w:sz="0" w:space="0" w:color="auto"/>
        <w:left w:val="none" w:sz="0" w:space="0" w:color="auto"/>
        <w:bottom w:val="none" w:sz="0" w:space="0" w:color="auto"/>
        <w:right w:val="none" w:sz="0" w:space="0" w:color="auto"/>
      </w:divBdr>
    </w:div>
    <w:div w:id="1586458362">
      <w:bodyDiv w:val="1"/>
      <w:marLeft w:val="0"/>
      <w:marRight w:val="0"/>
      <w:marTop w:val="0"/>
      <w:marBottom w:val="0"/>
      <w:divBdr>
        <w:top w:val="none" w:sz="0" w:space="0" w:color="auto"/>
        <w:left w:val="none" w:sz="0" w:space="0" w:color="auto"/>
        <w:bottom w:val="none" w:sz="0" w:space="0" w:color="auto"/>
        <w:right w:val="none" w:sz="0" w:space="0" w:color="auto"/>
      </w:divBdr>
    </w:div>
    <w:div w:id="1586919000">
      <w:bodyDiv w:val="1"/>
      <w:marLeft w:val="0"/>
      <w:marRight w:val="0"/>
      <w:marTop w:val="0"/>
      <w:marBottom w:val="0"/>
      <w:divBdr>
        <w:top w:val="none" w:sz="0" w:space="0" w:color="auto"/>
        <w:left w:val="none" w:sz="0" w:space="0" w:color="auto"/>
        <w:bottom w:val="none" w:sz="0" w:space="0" w:color="auto"/>
        <w:right w:val="none" w:sz="0" w:space="0" w:color="auto"/>
      </w:divBdr>
    </w:div>
    <w:div w:id="1587109479">
      <w:bodyDiv w:val="1"/>
      <w:marLeft w:val="0"/>
      <w:marRight w:val="0"/>
      <w:marTop w:val="0"/>
      <w:marBottom w:val="0"/>
      <w:divBdr>
        <w:top w:val="none" w:sz="0" w:space="0" w:color="auto"/>
        <w:left w:val="none" w:sz="0" w:space="0" w:color="auto"/>
        <w:bottom w:val="none" w:sz="0" w:space="0" w:color="auto"/>
        <w:right w:val="none" w:sz="0" w:space="0" w:color="auto"/>
      </w:divBdr>
    </w:div>
    <w:div w:id="1587572065">
      <w:bodyDiv w:val="1"/>
      <w:marLeft w:val="0"/>
      <w:marRight w:val="0"/>
      <w:marTop w:val="0"/>
      <w:marBottom w:val="0"/>
      <w:divBdr>
        <w:top w:val="none" w:sz="0" w:space="0" w:color="auto"/>
        <w:left w:val="none" w:sz="0" w:space="0" w:color="auto"/>
        <w:bottom w:val="none" w:sz="0" w:space="0" w:color="auto"/>
        <w:right w:val="none" w:sz="0" w:space="0" w:color="auto"/>
      </w:divBdr>
    </w:div>
    <w:div w:id="1587613878">
      <w:bodyDiv w:val="1"/>
      <w:marLeft w:val="0"/>
      <w:marRight w:val="0"/>
      <w:marTop w:val="0"/>
      <w:marBottom w:val="0"/>
      <w:divBdr>
        <w:top w:val="none" w:sz="0" w:space="0" w:color="auto"/>
        <w:left w:val="none" w:sz="0" w:space="0" w:color="auto"/>
        <w:bottom w:val="none" w:sz="0" w:space="0" w:color="auto"/>
        <w:right w:val="none" w:sz="0" w:space="0" w:color="auto"/>
      </w:divBdr>
    </w:div>
    <w:div w:id="1587693199">
      <w:bodyDiv w:val="1"/>
      <w:marLeft w:val="0"/>
      <w:marRight w:val="0"/>
      <w:marTop w:val="0"/>
      <w:marBottom w:val="0"/>
      <w:divBdr>
        <w:top w:val="none" w:sz="0" w:space="0" w:color="auto"/>
        <w:left w:val="none" w:sz="0" w:space="0" w:color="auto"/>
        <w:bottom w:val="none" w:sz="0" w:space="0" w:color="auto"/>
        <w:right w:val="none" w:sz="0" w:space="0" w:color="auto"/>
      </w:divBdr>
    </w:div>
    <w:div w:id="1587765450">
      <w:bodyDiv w:val="1"/>
      <w:marLeft w:val="0"/>
      <w:marRight w:val="0"/>
      <w:marTop w:val="0"/>
      <w:marBottom w:val="0"/>
      <w:divBdr>
        <w:top w:val="none" w:sz="0" w:space="0" w:color="auto"/>
        <w:left w:val="none" w:sz="0" w:space="0" w:color="auto"/>
        <w:bottom w:val="none" w:sz="0" w:space="0" w:color="auto"/>
        <w:right w:val="none" w:sz="0" w:space="0" w:color="auto"/>
      </w:divBdr>
    </w:div>
    <w:div w:id="1588272501">
      <w:bodyDiv w:val="1"/>
      <w:marLeft w:val="0"/>
      <w:marRight w:val="0"/>
      <w:marTop w:val="0"/>
      <w:marBottom w:val="0"/>
      <w:divBdr>
        <w:top w:val="none" w:sz="0" w:space="0" w:color="auto"/>
        <w:left w:val="none" w:sz="0" w:space="0" w:color="auto"/>
        <w:bottom w:val="none" w:sz="0" w:space="0" w:color="auto"/>
        <w:right w:val="none" w:sz="0" w:space="0" w:color="auto"/>
      </w:divBdr>
    </w:div>
    <w:div w:id="1588341581">
      <w:bodyDiv w:val="1"/>
      <w:marLeft w:val="0"/>
      <w:marRight w:val="0"/>
      <w:marTop w:val="0"/>
      <w:marBottom w:val="0"/>
      <w:divBdr>
        <w:top w:val="none" w:sz="0" w:space="0" w:color="auto"/>
        <w:left w:val="none" w:sz="0" w:space="0" w:color="auto"/>
        <w:bottom w:val="none" w:sz="0" w:space="0" w:color="auto"/>
        <w:right w:val="none" w:sz="0" w:space="0" w:color="auto"/>
      </w:divBdr>
    </w:div>
    <w:div w:id="1588464753">
      <w:bodyDiv w:val="1"/>
      <w:marLeft w:val="0"/>
      <w:marRight w:val="0"/>
      <w:marTop w:val="0"/>
      <w:marBottom w:val="0"/>
      <w:divBdr>
        <w:top w:val="none" w:sz="0" w:space="0" w:color="auto"/>
        <w:left w:val="none" w:sz="0" w:space="0" w:color="auto"/>
        <w:bottom w:val="none" w:sz="0" w:space="0" w:color="auto"/>
        <w:right w:val="none" w:sz="0" w:space="0" w:color="auto"/>
      </w:divBdr>
    </w:div>
    <w:div w:id="1588466877">
      <w:bodyDiv w:val="1"/>
      <w:marLeft w:val="0"/>
      <w:marRight w:val="0"/>
      <w:marTop w:val="0"/>
      <w:marBottom w:val="0"/>
      <w:divBdr>
        <w:top w:val="none" w:sz="0" w:space="0" w:color="auto"/>
        <w:left w:val="none" w:sz="0" w:space="0" w:color="auto"/>
        <w:bottom w:val="none" w:sz="0" w:space="0" w:color="auto"/>
        <w:right w:val="none" w:sz="0" w:space="0" w:color="auto"/>
      </w:divBdr>
    </w:div>
    <w:div w:id="1588805784">
      <w:bodyDiv w:val="1"/>
      <w:marLeft w:val="0"/>
      <w:marRight w:val="0"/>
      <w:marTop w:val="0"/>
      <w:marBottom w:val="0"/>
      <w:divBdr>
        <w:top w:val="none" w:sz="0" w:space="0" w:color="auto"/>
        <w:left w:val="none" w:sz="0" w:space="0" w:color="auto"/>
        <w:bottom w:val="none" w:sz="0" w:space="0" w:color="auto"/>
        <w:right w:val="none" w:sz="0" w:space="0" w:color="auto"/>
      </w:divBdr>
    </w:div>
    <w:div w:id="1588924324">
      <w:bodyDiv w:val="1"/>
      <w:marLeft w:val="0"/>
      <w:marRight w:val="0"/>
      <w:marTop w:val="0"/>
      <w:marBottom w:val="0"/>
      <w:divBdr>
        <w:top w:val="none" w:sz="0" w:space="0" w:color="auto"/>
        <w:left w:val="none" w:sz="0" w:space="0" w:color="auto"/>
        <w:bottom w:val="none" w:sz="0" w:space="0" w:color="auto"/>
        <w:right w:val="none" w:sz="0" w:space="0" w:color="auto"/>
      </w:divBdr>
    </w:div>
    <w:div w:id="1589119236">
      <w:bodyDiv w:val="1"/>
      <w:marLeft w:val="0"/>
      <w:marRight w:val="0"/>
      <w:marTop w:val="0"/>
      <w:marBottom w:val="0"/>
      <w:divBdr>
        <w:top w:val="none" w:sz="0" w:space="0" w:color="auto"/>
        <w:left w:val="none" w:sz="0" w:space="0" w:color="auto"/>
        <w:bottom w:val="none" w:sz="0" w:space="0" w:color="auto"/>
        <w:right w:val="none" w:sz="0" w:space="0" w:color="auto"/>
      </w:divBdr>
    </w:div>
    <w:div w:id="1589193828">
      <w:bodyDiv w:val="1"/>
      <w:marLeft w:val="0"/>
      <w:marRight w:val="0"/>
      <w:marTop w:val="0"/>
      <w:marBottom w:val="0"/>
      <w:divBdr>
        <w:top w:val="none" w:sz="0" w:space="0" w:color="auto"/>
        <w:left w:val="none" w:sz="0" w:space="0" w:color="auto"/>
        <w:bottom w:val="none" w:sz="0" w:space="0" w:color="auto"/>
        <w:right w:val="none" w:sz="0" w:space="0" w:color="auto"/>
      </w:divBdr>
    </w:div>
    <w:div w:id="1589457653">
      <w:bodyDiv w:val="1"/>
      <w:marLeft w:val="0"/>
      <w:marRight w:val="0"/>
      <w:marTop w:val="0"/>
      <w:marBottom w:val="0"/>
      <w:divBdr>
        <w:top w:val="none" w:sz="0" w:space="0" w:color="auto"/>
        <w:left w:val="none" w:sz="0" w:space="0" w:color="auto"/>
        <w:bottom w:val="none" w:sz="0" w:space="0" w:color="auto"/>
        <w:right w:val="none" w:sz="0" w:space="0" w:color="auto"/>
      </w:divBdr>
    </w:div>
    <w:div w:id="1589584668">
      <w:bodyDiv w:val="1"/>
      <w:marLeft w:val="0"/>
      <w:marRight w:val="0"/>
      <w:marTop w:val="0"/>
      <w:marBottom w:val="0"/>
      <w:divBdr>
        <w:top w:val="none" w:sz="0" w:space="0" w:color="auto"/>
        <w:left w:val="none" w:sz="0" w:space="0" w:color="auto"/>
        <w:bottom w:val="none" w:sz="0" w:space="0" w:color="auto"/>
        <w:right w:val="none" w:sz="0" w:space="0" w:color="auto"/>
      </w:divBdr>
    </w:div>
    <w:div w:id="1590384035">
      <w:bodyDiv w:val="1"/>
      <w:marLeft w:val="0"/>
      <w:marRight w:val="0"/>
      <w:marTop w:val="0"/>
      <w:marBottom w:val="0"/>
      <w:divBdr>
        <w:top w:val="none" w:sz="0" w:space="0" w:color="auto"/>
        <w:left w:val="none" w:sz="0" w:space="0" w:color="auto"/>
        <w:bottom w:val="none" w:sz="0" w:space="0" w:color="auto"/>
        <w:right w:val="none" w:sz="0" w:space="0" w:color="auto"/>
      </w:divBdr>
    </w:div>
    <w:div w:id="1590578750">
      <w:bodyDiv w:val="1"/>
      <w:marLeft w:val="0"/>
      <w:marRight w:val="0"/>
      <w:marTop w:val="0"/>
      <w:marBottom w:val="0"/>
      <w:divBdr>
        <w:top w:val="none" w:sz="0" w:space="0" w:color="auto"/>
        <w:left w:val="none" w:sz="0" w:space="0" w:color="auto"/>
        <w:bottom w:val="none" w:sz="0" w:space="0" w:color="auto"/>
        <w:right w:val="none" w:sz="0" w:space="0" w:color="auto"/>
      </w:divBdr>
    </w:div>
    <w:div w:id="1590692985">
      <w:bodyDiv w:val="1"/>
      <w:marLeft w:val="0"/>
      <w:marRight w:val="0"/>
      <w:marTop w:val="0"/>
      <w:marBottom w:val="0"/>
      <w:divBdr>
        <w:top w:val="none" w:sz="0" w:space="0" w:color="auto"/>
        <w:left w:val="none" w:sz="0" w:space="0" w:color="auto"/>
        <w:bottom w:val="none" w:sz="0" w:space="0" w:color="auto"/>
        <w:right w:val="none" w:sz="0" w:space="0" w:color="auto"/>
      </w:divBdr>
    </w:div>
    <w:div w:id="1590850466">
      <w:bodyDiv w:val="1"/>
      <w:marLeft w:val="0"/>
      <w:marRight w:val="0"/>
      <w:marTop w:val="0"/>
      <w:marBottom w:val="0"/>
      <w:divBdr>
        <w:top w:val="none" w:sz="0" w:space="0" w:color="auto"/>
        <w:left w:val="none" w:sz="0" w:space="0" w:color="auto"/>
        <w:bottom w:val="none" w:sz="0" w:space="0" w:color="auto"/>
        <w:right w:val="none" w:sz="0" w:space="0" w:color="auto"/>
      </w:divBdr>
    </w:div>
    <w:div w:id="1590889314">
      <w:bodyDiv w:val="1"/>
      <w:marLeft w:val="0"/>
      <w:marRight w:val="0"/>
      <w:marTop w:val="0"/>
      <w:marBottom w:val="0"/>
      <w:divBdr>
        <w:top w:val="none" w:sz="0" w:space="0" w:color="auto"/>
        <w:left w:val="none" w:sz="0" w:space="0" w:color="auto"/>
        <w:bottom w:val="none" w:sz="0" w:space="0" w:color="auto"/>
        <w:right w:val="none" w:sz="0" w:space="0" w:color="auto"/>
      </w:divBdr>
    </w:div>
    <w:div w:id="1591162070">
      <w:bodyDiv w:val="1"/>
      <w:marLeft w:val="0"/>
      <w:marRight w:val="0"/>
      <w:marTop w:val="0"/>
      <w:marBottom w:val="0"/>
      <w:divBdr>
        <w:top w:val="none" w:sz="0" w:space="0" w:color="auto"/>
        <w:left w:val="none" w:sz="0" w:space="0" w:color="auto"/>
        <w:bottom w:val="none" w:sz="0" w:space="0" w:color="auto"/>
        <w:right w:val="none" w:sz="0" w:space="0" w:color="auto"/>
      </w:divBdr>
    </w:div>
    <w:div w:id="1591430481">
      <w:bodyDiv w:val="1"/>
      <w:marLeft w:val="0"/>
      <w:marRight w:val="0"/>
      <w:marTop w:val="0"/>
      <w:marBottom w:val="0"/>
      <w:divBdr>
        <w:top w:val="none" w:sz="0" w:space="0" w:color="auto"/>
        <w:left w:val="none" w:sz="0" w:space="0" w:color="auto"/>
        <w:bottom w:val="none" w:sz="0" w:space="0" w:color="auto"/>
        <w:right w:val="none" w:sz="0" w:space="0" w:color="auto"/>
      </w:divBdr>
    </w:div>
    <w:div w:id="1592272994">
      <w:bodyDiv w:val="1"/>
      <w:marLeft w:val="0"/>
      <w:marRight w:val="0"/>
      <w:marTop w:val="0"/>
      <w:marBottom w:val="0"/>
      <w:divBdr>
        <w:top w:val="none" w:sz="0" w:space="0" w:color="auto"/>
        <w:left w:val="none" w:sz="0" w:space="0" w:color="auto"/>
        <w:bottom w:val="none" w:sz="0" w:space="0" w:color="auto"/>
        <w:right w:val="none" w:sz="0" w:space="0" w:color="auto"/>
      </w:divBdr>
    </w:div>
    <w:div w:id="1592347987">
      <w:bodyDiv w:val="1"/>
      <w:marLeft w:val="0"/>
      <w:marRight w:val="0"/>
      <w:marTop w:val="0"/>
      <w:marBottom w:val="0"/>
      <w:divBdr>
        <w:top w:val="none" w:sz="0" w:space="0" w:color="auto"/>
        <w:left w:val="none" w:sz="0" w:space="0" w:color="auto"/>
        <w:bottom w:val="none" w:sz="0" w:space="0" w:color="auto"/>
        <w:right w:val="none" w:sz="0" w:space="0" w:color="auto"/>
      </w:divBdr>
    </w:div>
    <w:div w:id="1592350037">
      <w:bodyDiv w:val="1"/>
      <w:marLeft w:val="0"/>
      <w:marRight w:val="0"/>
      <w:marTop w:val="0"/>
      <w:marBottom w:val="0"/>
      <w:divBdr>
        <w:top w:val="none" w:sz="0" w:space="0" w:color="auto"/>
        <w:left w:val="none" w:sz="0" w:space="0" w:color="auto"/>
        <w:bottom w:val="none" w:sz="0" w:space="0" w:color="auto"/>
        <w:right w:val="none" w:sz="0" w:space="0" w:color="auto"/>
      </w:divBdr>
    </w:div>
    <w:div w:id="1592541684">
      <w:bodyDiv w:val="1"/>
      <w:marLeft w:val="0"/>
      <w:marRight w:val="0"/>
      <w:marTop w:val="0"/>
      <w:marBottom w:val="0"/>
      <w:divBdr>
        <w:top w:val="none" w:sz="0" w:space="0" w:color="auto"/>
        <w:left w:val="none" w:sz="0" w:space="0" w:color="auto"/>
        <w:bottom w:val="none" w:sz="0" w:space="0" w:color="auto"/>
        <w:right w:val="none" w:sz="0" w:space="0" w:color="auto"/>
      </w:divBdr>
    </w:div>
    <w:div w:id="1592816522">
      <w:bodyDiv w:val="1"/>
      <w:marLeft w:val="0"/>
      <w:marRight w:val="0"/>
      <w:marTop w:val="0"/>
      <w:marBottom w:val="0"/>
      <w:divBdr>
        <w:top w:val="none" w:sz="0" w:space="0" w:color="auto"/>
        <w:left w:val="none" w:sz="0" w:space="0" w:color="auto"/>
        <w:bottom w:val="none" w:sz="0" w:space="0" w:color="auto"/>
        <w:right w:val="none" w:sz="0" w:space="0" w:color="auto"/>
      </w:divBdr>
    </w:div>
    <w:div w:id="1592935885">
      <w:bodyDiv w:val="1"/>
      <w:marLeft w:val="0"/>
      <w:marRight w:val="0"/>
      <w:marTop w:val="0"/>
      <w:marBottom w:val="0"/>
      <w:divBdr>
        <w:top w:val="none" w:sz="0" w:space="0" w:color="auto"/>
        <w:left w:val="none" w:sz="0" w:space="0" w:color="auto"/>
        <w:bottom w:val="none" w:sz="0" w:space="0" w:color="auto"/>
        <w:right w:val="none" w:sz="0" w:space="0" w:color="auto"/>
      </w:divBdr>
    </w:div>
    <w:div w:id="1593200489">
      <w:bodyDiv w:val="1"/>
      <w:marLeft w:val="0"/>
      <w:marRight w:val="0"/>
      <w:marTop w:val="0"/>
      <w:marBottom w:val="0"/>
      <w:divBdr>
        <w:top w:val="none" w:sz="0" w:space="0" w:color="auto"/>
        <w:left w:val="none" w:sz="0" w:space="0" w:color="auto"/>
        <w:bottom w:val="none" w:sz="0" w:space="0" w:color="auto"/>
        <w:right w:val="none" w:sz="0" w:space="0" w:color="auto"/>
      </w:divBdr>
      <w:divsChild>
        <w:div w:id="1789472274">
          <w:marLeft w:val="480"/>
          <w:marRight w:val="0"/>
          <w:marTop w:val="0"/>
          <w:marBottom w:val="0"/>
          <w:divBdr>
            <w:top w:val="none" w:sz="0" w:space="0" w:color="auto"/>
            <w:left w:val="none" w:sz="0" w:space="0" w:color="auto"/>
            <w:bottom w:val="none" w:sz="0" w:space="0" w:color="auto"/>
            <w:right w:val="none" w:sz="0" w:space="0" w:color="auto"/>
          </w:divBdr>
        </w:div>
        <w:div w:id="2092847049">
          <w:marLeft w:val="480"/>
          <w:marRight w:val="0"/>
          <w:marTop w:val="0"/>
          <w:marBottom w:val="0"/>
          <w:divBdr>
            <w:top w:val="none" w:sz="0" w:space="0" w:color="auto"/>
            <w:left w:val="none" w:sz="0" w:space="0" w:color="auto"/>
            <w:bottom w:val="none" w:sz="0" w:space="0" w:color="auto"/>
            <w:right w:val="none" w:sz="0" w:space="0" w:color="auto"/>
          </w:divBdr>
        </w:div>
        <w:div w:id="1756583871">
          <w:marLeft w:val="480"/>
          <w:marRight w:val="0"/>
          <w:marTop w:val="0"/>
          <w:marBottom w:val="0"/>
          <w:divBdr>
            <w:top w:val="none" w:sz="0" w:space="0" w:color="auto"/>
            <w:left w:val="none" w:sz="0" w:space="0" w:color="auto"/>
            <w:bottom w:val="none" w:sz="0" w:space="0" w:color="auto"/>
            <w:right w:val="none" w:sz="0" w:space="0" w:color="auto"/>
          </w:divBdr>
        </w:div>
        <w:div w:id="1424916347">
          <w:marLeft w:val="480"/>
          <w:marRight w:val="0"/>
          <w:marTop w:val="0"/>
          <w:marBottom w:val="0"/>
          <w:divBdr>
            <w:top w:val="none" w:sz="0" w:space="0" w:color="auto"/>
            <w:left w:val="none" w:sz="0" w:space="0" w:color="auto"/>
            <w:bottom w:val="none" w:sz="0" w:space="0" w:color="auto"/>
            <w:right w:val="none" w:sz="0" w:space="0" w:color="auto"/>
          </w:divBdr>
        </w:div>
        <w:div w:id="1274434428">
          <w:marLeft w:val="480"/>
          <w:marRight w:val="0"/>
          <w:marTop w:val="0"/>
          <w:marBottom w:val="0"/>
          <w:divBdr>
            <w:top w:val="none" w:sz="0" w:space="0" w:color="auto"/>
            <w:left w:val="none" w:sz="0" w:space="0" w:color="auto"/>
            <w:bottom w:val="none" w:sz="0" w:space="0" w:color="auto"/>
            <w:right w:val="none" w:sz="0" w:space="0" w:color="auto"/>
          </w:divBdr>
        </w:div>
        <w:div w:id="1296374826">
          <w:marLeft w:val="480"/>
          <w:marRight w:val="0"/>
          <w:marTop w:val="0"/>
          <w:marBottom w:val="0"/>
          <w:divBdr>
            <w:top w:val="none" w:sz="0" w:space="0" w:color="auto"/>
            <w:left w:val="none" w:sz="0" w:space="0" w:color="auto"/>
            <w:bottom w:val="none" w:sz="0" w:space="0" w:color="auto"/>
            <w:right w:val="none" w:sz="0" w:space="0" w:color="auto"/>
          </w:divBdr>
        </w:div>
        <w:div w:id="394284068">
          <w:marLeft w:val="480"/>
          <w:marRight w:val="0"/>
          <w:marTop w:val="0"/>
          <w:marBottom w:val="0"/>
          <w:divBdr>
            <w:top w:val="none" w:sz="0" w:space="0" w:color="auto"/>
            <w:left w:val="none" w:sz="0" w:space="0" w:color="auto"/>
            <w:bottom w:val="none" w:sz="0" w:space="0" w:color="auto"/>
            <w:right w:val="none" w:sz="0" w:space="0" w:color="auto"/>
          </w:divBdr>
        </w:div>
        <w:div w:id="381102034">
          <w:marLeft w:val="480"/>
          <w:marRight w:val="0"/>
          <w:marTop w:val="0"/>
          <w:marBottom w:val="0"/>
          <w:divBdr>
            <w:top w:val="none" w:sz="0" w:space="0" w:color="auto"/>
            <w:left w:val="none" w:sz="0" w:space="0" w:color="auto"/>
            <w:bottom w:val="none" w:sz="0" w:space="0" w:color="auto"/>
            <w:right w:val="none" w:sz="0" w:space="0" w:color="auto"/>
          </w:divBdr>
        </w:div>
        <w:div w:id="997417193">
          <w:marLeft w:val="480"/>
          <w:marRight w:val="0"/>
          <w:marTop w:val="0"/>
          <w:marBottom w:val="0"/>
          <w:divBdr>
            <w:top w:val="none" w:sz="0" w:space="0" w:color="auto"/>
            <w:left w:val="none" w:sz="0" w:space="0" w:color="auto"/>
            <w:bottom w:val="none" w:sz="0" w:space="0" w:color="auto"/>
            <w:right w:val="none" w:sz="0" w:space="0" w:color="auto"/>
          </w:divBdr>
        </w:div>
        <w:div w:id="1709918104">
          <w:marLeft w:val="480"/>
          <w:marRight w:val="0"/>
          <w:marTop w:val="0"/>
          <w:marBottom w:val="0"/>
          <w:divBdr>
            <w:top w:val="none" w:sz="0" w:space="0" w:color="auto"/>
            <w:left w:val="none" w:sz="0" w:space="0" w:color="auto"/>
            <w:bottom w:val="none" w:sz="0" w:space="0" w:color="auto"/>
            <w:right w:val="none" w:sz="0" w:space="0" w:color="auto"/>
          </w:divBdr>
        </w:div>
        <w:div w:id="945430882">
          <w:marLeft w:val="480"/>
          <w:marRight w:val="0"/>
          <w:marTop w:val="0"/>
          <w:marBottom w:val="0"/>
          <w:divBdr>
            <w:top w:val="none" w:sz="0" w:space="0" w:color="auto"/>
            <w:left w:val="none" w:sz="0" w:space="0" w:color="auto"/>
            <w:bottom w:val="none" w:sz="0" w:space="0" w:color="auto"/>
            <w:right w:val="none" w:sz="0" w:space="0" w:color="auto"/>
          </w:divBdr>
        </w:div>
        <w:div w:id="948511714">
          <w:marLeft w:val="480"/>
          <w:marRight w:val="0"/>
          <w:marTop w:val="0"/>
          <w:marBottom w:val="0"/>
          <w:divBdr>
            <w:top w:val="none" w:sz="0" w:space="0" w:color="auto"/>
            <w:left w:val="none" w:sz="0" w:space="0" w:color="auto"/>
            <w:bottom w:val="none" w:sz="0" w:space="0" w:color="auto"/>
            <w:right w:val="none" w:sz="0" w:space="0" w:color="auto"/>
          </w:divBdr>
        </w:div>
        <w:div w:id="802888442">
          <w:marLeft w:val="480"/>
          <w:marRight w:val="0"/>
          <w:marTop w:val="0"/>
          <w:marBottom w:val="0"/>
          <w:divBdr>
            <w:top w:val="none" w:sz="0" w:space="0" w:color="auto"/>
            <w:left w:val="none" w:sz="0" w:space="0" w:color="auto"/>
            <w:bottom w:val="none" w:sz="0" w:space="0" w:color="auto"/>
            <w:right w:val="none" w:sz="0" w:space="0" w:color="auto"/>
          </w:divBdr>
        </w:div>
        <w:div w:id="21328357">
          <w:marLeft w:val="480"/>
          <w:marRight w:val="0"/>
          <w:marTop w:val="0"/>
          <w:marBottom w:val="0"/>
          <w:divBdr>
            <w:top w:val="none" w:sz="0" w:space="0" w:color="auto"/>
            <w:left w:val="none" w:sz="0" w:space="0" w:color="auto"/>
            <w:bottom w:val="none" w:sz="0" w:space="0" w:color="auto"/>
            <w:right w:val="none" w:sz="0" w:space="0" w:color="auto"/>
          </w:divBdr>
        </w:div>
        <w:div w:id="328103288">
          <w:marLeft w:val="480"/>
          <w:marRight w:val="0"/>
          <w:marTop w:val="0"/>
          <w:marBottom w:val="0"/>
          <w:divBdr>
            <w:top w:val="none" w:sz="0" w:space="0" w:color="auto"/>
            <w:left w:val="none" w:sz="0" w:space="0" w:color="auto"/>
            <w:bottom w:val="none" w:sz="0" w:space="0" w:color="auto"/>
            <w:right w:val="none" w:sz="0" w:space="0" w:color="auto"/>
          </w:divBdr>
        </w:div>
        <w:div w:id="561715954">
          <w:marLeft w:val="480"/>
          <w:marRight w:val="0"/>
          <w:marTop w:val="0"/>
          <w:marBottom w:val="0"/>
          <w:divBdr>
            <w:top w:val="none" w:sz="0" w:space="0" w:color="auto"/>
            <w:left w:val="none" w:sz="0" w:space="0" w:color="auto"/>
            <w:bottom w:val="none" w:sz="0" w:space="0" w:color="auto"/>
            <w:right w:val="none" w:sz="0" w:space="0" w:color="auto"/>
          </w:divBdr>
        </w:div>
        <w:div w:id="1372724750">
          <w:marLeft w:val="480"/>
          <w:marRight w:val="0"/>
          <w:marTop w:val="0"/>
          <w:marBottom w:val="0"/>
          <w:divBdr>
            <w:top w:val="none" w:sz="0" w:space="0" w:color="auto"/>
            <w:left w:val="none" w:sz="0" w:space="0" w:color="auto"/>
            <w:bottom w:val="none" w:sz="0" w:space="0" w:color="auto"/>
            <w:right w:val="none" w:sz="0" w:space="0" w:color="auto"/>
          </w:divBdr>
        </w:div>
        <w:div w:id="57554725">
          <w:marLeft w:val="480"/>
          <w:marRight w:val="0"/>
          <w:marTop w:val="0"/>
          <w:marBottom w:val="0"/>
          <w:divBdr>
            <w:top w:val="none" w:sz="0" w:space="0" w:color="auto"/>
            <w:left w:val="none" w:sz="0" w:space="0" w:color="auto"/>
            <w:bottom w:val="none" w:sz="0" w:space="0" w:color="auto"/>
            <w:right w:val="none" w:sz="0" w:space="0" w:color="auto"/>
          </w:divBdr>
        </w:div>
        <w:div w:id="747073140">
          <w:marLeft w:val="480"/>
          <w:marRight w:val="0"/>
          <w:marTop w:val="0"/>
          <w:marBottom w:val="0"/>
          <w:divBdr>
            <w:top w:val="none" w:sz="0" w:space="0" w:color="auto"/>
            <w:left w:val="none" w:sz="0" w:space="0" w:color="auto"/>
            <w:bottom w:val="none" w:sz="0" w:space="0" w:color="auto"/>
            <w:right w:val="none" w:sz="0" w:space="0" w:color="auto"/>
          </w:divBdr>
        </w:div>
        <w:div w:id="1948734552">
          <w:marLeft w:val="480"/>
          <w:marRight w:val="0"/>
          <w:marTop w:val="0"/>
          <w:marBottom w:val="0"/>
          <w:divBdr>
            <w:top w:val="none" w:sz="0" w:space="0" w:color="auto"/>
            <w:left w:val="none" w:sz="0" w:space="0" w:color="auto"/>
            <w:bottom w:val="none" w:sz="0" w:space="0" w:color="auto"/>
            <w:right w:val="none" w:sz="0" w:space="0" w:color="auto"/>
          </w:divBdr>
        </w:div>
        <w:div w:id="1739403619">
          <w:marLeft w:val="480"/>
          <w:marRight w:val="0"/>
          <w:marTop w:val="0"/>
          <w:marBottom w:val="0"/>
          <w:divBdr>
            <w:top w:val="none" w:sz="0" w:space="0" w:color="auto"/>
            <w:left w:val="none" w:sz="0" w:space="0" w:color="auto"/>
            <w:bottom w:val="none" w:sz="0" w:space="0" w:color="auto"/>
            <w:right w:val="none" w:sz="0" w:space="0" w:color="auto"/>
          </w:divBdr>
        </w:div>
        <w:div w:id="1245722719">
          <w:marLeft w:val="480"/>
          <w:marRight w:val="0"/>
          <w:marTop w:val="0"/>
          <w:marBottom w:val="0"/>
          <w:divBdr>
            <w:top w:val="none" w:sz="0" w:space="0" w:color="auto"/>
            <w:left w:val="none" w:sz="0" w:space="0" w:color="auto"/>
            <w:bottom w:val="none" w:sz="0" w:space="0" w:color="auto"/>
            <w:right w:val="none" w:sz="0" w:space="0" w:color="auto"/>
          </w:divBdr>
        </w:div>
        <w:div w:id="748162917">
          <w:marLeft w:val="480"/>
          <w:marRight w:val="0"/>
          <w:marTop w:val="0"/>
          <w:marBottom w:val="0"/>
          <w:divBdr>
            <w:top w:val="none" w:sz="0" w:space="0" w:color="auto"/>
            <w:left w:val="none" w:sz="0" w:space="0" w:color="auto"/>
            <w:bottom w:val="none" w:sz="0" w:space="0" w:color="auto"/>
            <w:right w:val="none" w:sz="0" w:space="0" w:color="auto"/>
          </w:divBdr>
        </w:div>
        <w:div w:id="598374960">
          <w:marLeft w:val="480"/>
          <w:marRight w:val="0"/>
          <w:marTop w:val="0"/>
          <w:marBottom w:val="0"/>
          <w:divBdr>
            <w:top w:val="none" w:sz="0" w:space="0" w:color="auto"/>
            <w:left w:val="none" w:sz="0" w:space="0" w:color="auto"/>
            <w:bottom w:val="none" w:sz="0" w:space="0" w:color="auto"/>
            <w:right w:val="none" w:sz="0" w:space="0" w:color="auto"/>
          </w:divBdr>
        </w:div>
        <w:div w:id="774403966">
          <w:marLeft w:val="480"/>
          <w:marRight w:val="0"/>
          <w:marTop w:val="0"/>
          <w:marBottom w:val="0"/>
          <w:divBdr>
            <w:top w:val="none" w:sz="0" w:space="0" w:color="auto"/>
            <w:left w:val="none" w:sz="0" w:space="0" w:color="auto"/>
            <w:bottom w:val="none" w:sz="0" w:space="0" w:color="auto"/>
            <w:right w:val="none" w:sz="0" w:space="0" w:color="auto"/>
          </w:divBdr>
        </w:div>
        <w:div w:id="1483737064">
          <w:marLeft w:val="480"/>
          <w:marRight w:val="0"/>
          <w:marTop w:val="0"/>
          <w:marBottom w:val="0"/>
          <w:divBdr>
            <w:top w:val="none" w:sz="0" w:space="0" w:color="auto"/>
            <w:left w:val="none" w:sz="0" w:space="0" w:color="auto"/>
            <w:bottom w:val="none" w:sz="0" w:space="0" w:color="auto"/>
            <w:right w:val="none" w:sz="0" w:space="0" w:color="auto"/>
          </w:divBdr>
        </w:div>
        <w:div w:id="1408377935">
          <w:marLeft w:val="480"/>
          <w:marRight w:val="0"/>
          <w:marTop w:val="0"/>
          <w:marBottom w:val="0"/>
          <w:divBdr>
            <w:top w:val="none" w:sz="0" w:space="0" w:color="auto"/>
            <w:left w:val="none" w:sz="0" w:space="0" w:color="auto"/>
            <w:bottom w:val="none" w:sz="0" w:space="0" w:color="auto"/>
            <w:right w:val="none" w:sz="0" w:space="0" w:color="auto"/>
          </w:divBdr>
        </w:div>
        <w:div w:id="1955480626">
          <w:marLeft w:val="480"/>
          <w:marRight w:val="0"/>
          <w:marTop w:val="0"/>
          <w:marBottom w:val="0"/>
          <w:divBdr>
            <w:top w:val="none" w:sz="0" w:space="0" w:color="auto"/>
            <w:left w:val="none" w:sz="0" w:space="0" w:color="auto"/>
            <w:bottom w:val="none" w:sz="0" w:space="0" w:color="auto"/>
            <w:right w:val="none" w:sz="0" w:space="0" w:color="auto"/>
          </w:divBdr>
        </w:div>
        <w:div w:id="1327396324">
          <w:marLeft w:val="480"/>
          <w:marRight w:val="0"/>
          <w:marTop w:val="0"/>
          <w:marBottom w:val="0"/>
          <w:divBdr>
            <w:top w:val="none" w:sz="0" w:space="0" w:color="auto"/>
            <w:left w:val="none" w:sz="0" w:space="0" w:color="auto"/>
            <w:bottom w:val="none" w:sz="0" w:space="0" w:color="auto"/>
            <w:right w:val="none" w:sz="0" w:space="0" w:color="auto"/>
          </w:divBdr>
        </w:div>
        <w:div w:id="1325007709">
          <w:marLeft w:val="480"/>
          <w:marRight w:val="0"/>
          <w:marTop w:val="0"/>
          <w:marBottom w:val="0"/>
          <w:divBdr>
            <w:top w:val="none" w:sz="0" w:space="0" w:color="auto"/>
            <w:left w:val="none" w:sz="0" w:space="0" w:color="auto"/>
            <w:bottom w:val="none" w:sz="0" w:space="0" w:color="auto"/>
            <w:right w:val="none" w:sz="0" w:space="0" w:color="auto"/>
          </w:divBdr>
        </w:div>
        <w:div w:id="12926754">
          <w:marLeft w:val="480"/>
          <w:marRight w:val="0"/>
          <w:marTop w:val="0"/>
          <w:marBottom w:val="0"/>
          <w:divBdr>
            <w:top w:val="none" w:sz="0" w:space="0" w:color="auto"/>
            <w:left w:val="none" w:sz="0" w:space="0" w:color="auto"/>
            <w:bottom w:val="none" w:sz="0" w:space="0" w:color="auto"/>
            <w:right w:val="none" w:sz="0" w:space="0" w:color="auto"/>
          </w:divBdr>
        </w:div>
        <w:div w:id="160436172">
          <w:marLeft w:val="480"/>
          <w:marRight w:val="0"/>
          <w:marTop w:val="0"/>
          <w:marBottom w:val="0"/>
          <w:divBdr>
            <w:top w:val="none" w:sz="0" w:space="0" w:color="auto"/>
            <w:left w:val="none" w:sz="0" w:space="0" w:color="auto"/>
            <w:bottom w:val="none" w:sz="0" w:space="0" w:color="auto"/>
            <w:right w:val="none" w:sz="0" w:space="0" w:color="auto"/>
          </w:divBdr>
        </w:div>
        <w:div w:id="150219611">
          <w:marLeft w:val="480"/>
          <w:marRight w:val="0"/>
          <w:marTop w:val="0"/>
          <w:marBottom w:val="0"/>
          <w:divBdr>
            <w:top w:val="none" w:sz="0" w:space="0" w:color="auto"/>
            <w:left w:val="none" w:sz="0" w:space="0" w:color="auto"/>
            <w:bottom w:val="none" w:sz="0" w:space="0" w:color="auto"/>
            <w:right w:val="none" w:sz="0" w:space="0" w:color="auto"/>
          </w:divBdr>
        </w:div>
        <w:div w:id="1199391553">
          <w:marLeft w:val="480"/>
          <w:marRight w:val="0"/>
          <w:marTop w:val="0"/>
          <w:marBottom w:val="0"/>
          <w:divBdr>
            <w:top w:val="none" w:sz="0" w:space="0" w:color="auto"/>
            <w:left w:val="none" w:sz="0" w:space="0" w:color="auto"/>
            <w:bottom w:val="none" w:sz="0" w:space="0" w:color="auto"/>
            <w:right w:val="none" w:sz="0" w:space="0" w:color="auto"/>
          </w:divBdr>
        </w:div>
        <w:div w:id="784545703">
          <w:marLeft w:val="480"/>
          <w:marRight w:val="0"/>
          <w:marTop w:val="0"/>
          <w:marBottom w:val="0"/>
          <w:divBdr>
            <w:top w:val="none" w:sz="0" w:space="0" w:color="auto"/>
            <w:left w:val="none" w:sz="0" w:space="0" w:color="auto"/>
            <w:bottom w:val="none" w:sz="0" w:space="0" w:color="auto"/>
            <w:right w:val="none" w:sz="0" w:space="0" w:color="auto"/>
          </w:divBdr>
        </w:div>
        <w:div w:id="165824939">
          <w:marLeft w:val="480"/>
          <w:marRight w:val="0"/>
          <w:marTop w:val="0"/>
          <w:marBottom w:val="0"/>
          <w:divBdr>
            <w:top w:val="none" w:sz="0" w:space="0" w:color="auto"/>
            <w:left w:val="none" w:sz="0" w:space="0" w:color="auto"/>
            <w:bottom w:val="none" w:sz="0" w:space="0" w:color="auto"/>
            <w:right w:val="none" w:sz="0" w:space="0" w:color="auto"/>
          </w:divBdr>
        </w:div>
        <w:div w:id="976303532">
          <w:marLeft w:val="480"/>
          <w:marRight w:val="0"/>
          <w:marTop w:val="0"/>
          <w:marBottom w:val="0"/>
          <w:divBdr>
            <w:top w:val="none" w:sz="0" w:space="0" w:color="auto"/>
            <w:left w:val="none" w:sz="0" w:space="0" w:color="auto"/>
            <w:bottom w:val="none" w:sz="0" w:space="0" w:color="auto"/>
            <w:right w:val="none" w:sz="0" w:space="0" w:color="auto"/>
          </w:divBdr>
        </w:div>
        <w:div w:id="363948962">
          <w:marLeft w:val="480"/>
          <w:marRight w:val="0"/>
          <w:marTop w:val="0"/>
          <w:marBottom w:val="0"/>
          <w:divBdr>
            <w:top w:val="none" w:sz="0" w:space="0" w:color="auto"/>
            <w:left w:val="none" w:sz="0" w:space="0" w:color="auto"/>
            <w:bottom w:val="none" w:sz="0" w:space="0" w:color="auto"/>
            <w:right w:val="none" w:sz="0" w:space="0" w:color="auto"/>
          </w:divBdr>
        </w:div>
        <w:div w:id="1300066351">
          <w:marLeft w:val="480"/>
          <w:marRight w:val="0"/>
          <w:marTop w:val="0"/>
          <w:marBottom w:val="0"/>
          <w:divBdr>
            <w:top w:val="none" w:sz="0" w:space="0" w:color="auto"/>
            <w:left w:val="none" w:sz="0" w:space="0" w:color="auto"/>
            <w:bottom w:val="none" w:sz="0" w:space="0" w:color="auto"/>
            <w:right w:val="none" w:sz="0" w:space="0" w:color="auto"/>
          </w:divBdr>
        </w:div>
        <w:div w:id="1595477725">
          <w:marLeft w:val="480"/>
          <w:marRight w:val="0"/>
          <w:marTop w:val="0"/>
          <w:marBottom w:val="0"/>
          <w:divBdr>
            <w:top w:val="none" w:sz="0" w:space="0" w:color="auto"/>
            <w:left w:val="none" w:sz="0" w:space="0" w:color="auto"/>
            <w:bottom w:val="none" w:sz="0" w:space="0" w:color="auto"/>
            <w:right w:val="none" w:sz="0" w:space="0" w:color="auto"/>
          </w:divBdr>
        </w:div>
        <w:div w:id="777066751">
          <w:marLeft w:val="480"/>
          <w:marRight w:val="0"/>
          <w:marTop w:val="0"/>
          <w:marBottom w:val="0"/>
          <w:divBdr>
            <w:top w:val="none" w:sz="0" w:space="0" w:color="auto"/>
            <w:left w:val="none" w:sz="0" w:space="0" w:color="auto"/>
            <w:bottom w:val="none" w:sz="0" w:space="0" w:color="auto"/>
            <w:right w:val="none" w:sz="0" w:space="0" w:color="auto"/>
          </w:divBdr>
        </w:div>
        <w:div w:id="119540360">
          <w:marLeft w:val="480"/>
          <w:marRight w:val="0"/>
          <w:marTop w:val="0"/>
          <w:marBottom w:val="0"/>
          <w:divBdr>
            <w:top w:val="none" w:sz="0" w:space="0" w:color="auto"/>
            <w:left w:val="none" w:sz="0" w:space="0" w:color="auto"/>
            <w:bottom w:val="none" w:sz="0" w:space="0" w:color="auto"/>
            <w:right w:val="none" w:sz="0" w:space="0" w:color="auto"/>
          </w:divBdr>
        </w:div>
        <w:div w:id="268050912">
          <w:marLeft w:val="480"/>
          <w:marRight w:val="0"/>
          <w:marTop w:val="0"/>
          <w:marBottom w:val="0"/>
          <w:divBdr>
            <w:top w:val="none" w:sz="0" w:space="0" w:color="auto"/>
            <w:left w:val="none" w:sz="0" w:space="0" w:color="auto"/>
            <w:bottom w:val="none" w:sz="0" w:space="0" w:color="auto"/>
            <w:right w:val="none" w:sz="0" w:space="0" w:color="auto"/>
          </w:divBdr>
        </w:div>
        <w:div w:id="822157786">
          <w:marLeft w:val="480"/>
          <w:marRight w:val="0"/>
          <w:marTop w:val="0"/>
          <w:marBottom w:val="0"/>
          <w:divBdr>
            <w:top w:val="none" w:sz="0" w:space="0" w:color="auto"/>
            <w:left w:val="none" w:sz="0" w:space="0" w:color="auto"/>
            <w:bottom w:val="none" w:sz="0" w:space="0" w:color="auto"/>
            <w:right w:val="none" w:sz="0" w:space="0" w:color="auto"/>
          </w:divBdr>
        </w:div>
        <w:div w:id="923805280">
          <w:marLeft w:val="480"/>
          <w:marRight w:val="0"/>
          <w:marTop w:val="0"/>
          <w:marBottom w:val="0"/>
          <w:divBdr>
            <w:top w:val="none" w:sz="0" w:space="0" w:color="auto"/>
            <w:left w:val="none" w:sz="0" w:space="0" w:color="auto"/>
            <w:bottom w:val="none" w:sz="0" w:space="0" w:color="auto"/>
            <w:right w:val="none" w:sz="0" w:space="0" w:color="auto"/>
          </w:divBdr>
        </w:div>
        <w:div w:id="1405419845">
          <w:marLeft w:val="480"/>
          <w:marRight w:val="0"/>
          <w:marTop w:val="0"/>
          <w:marBottom w:val="0"/>
          <w:divBdr>
            <w:top w:val="none" w:sz="0" w:space="0" w:color="auto"/>
            <w:left w:val="none" w:sz="0" w:space="0" w:color="auto"/>
            <w:bottom w:val="none" w:sz="0" w:space="0" w:color="auto"/>
            <w:right w:val="none" w:sz="0" w:space="0" w:color="auto"/>
          </w:divBdr>
        </w:div>
        <w:div w:id="745229901">
          <w:marLeft w:val="480"/>
          <w:marRight w:val="0"/>
          <w:marTop w:val="0"/>
          <w:marBottom w:val="0"/>
          <w:divBdr>
            <w:top w:val="none" w:sz="0" w:space="0" w:color="auto"/>
            <w:left w:val="none" w:sz="0" w:space="0" w:color="auto"/>
            <w:bottom w:val="none" w:sz="0" w:space="0" w:color="auto"/>
            <w:right w:val="none" w:sz="0" w:space="0" w:color="auto"/>
          </w:divBdr>
        </w:div>
        <w:div w:id="24406174">
          <w:marLeft w:val="480"/>
          <w:marRight w:val="0"/>
          <w:marTop w:val="0"/>
          <w:marBottom w:val="0"/>
          <w:divBdr>
            <w:top w:val="none" w:sz="0" w:space="0" w:color="auto"/>
            <w:left w:val="none" w:sz="0" w:space="0" w:color="auto"/>
            <w:bottom w:val="none" w:sz="0" w:space="0" w:color="auto"/>
            <w:right w:val="none" w:sz="0" w:space="0" w:color="auto"/>
          </w:divBdr>
        </w:div>
        <w:div w:id="702555225">
          <w:marLeft w:val="480"/>
          <w:marRight w:val="0"/>
          <w:marTop w:val="0"/>
          <w:marBottom w:val="0"/>
          <w:divBdr>
            <w:top w:val="none" w:sz="0" w:space="0" w:color="auto"/>
            <w:left w:val="none" w:sz="0" w:space="0" w:color="auto"/>
            <w:bottom w:val="none" w:sz="0" w:space="0" w:color="auto"/>
            <w:right w:val="none" w:sz="0" w:space="0" w:color="auto"/>
          </w:divBdr>
        </w:div>
        <w:div w:id="1949967958">
          <w:marLeft w:val="480"/>
          <w:marRight w:val="0"/>
          <w:marTop w:val="0"/>
          <w:marBottom w:val="0"/>
          <w:divBdr>
            <w:top w:val="none" w:sz="0" w:space="0" w:color="auto"/>
            <w:left w:val="none" w:sz="0" w:space="0" w:color="auto"/>
            <w:bottom w:val="none" w:sz="0" w:space="0" w:color="auto"/>
            <w:right w:val="none" w:sz="0" w:space="0" w:color="auto"/>
          </w:divBdr>
        </w:div>
        <w:div w:id="1357267441">
          <w:marLeft w:val="480"/>
          <w:marRight w:val="0"/>
          <w:marTop w:val="0"/>
          <w:marBottom w:val="0"/>
          <w:divBdr>
            <w:top w:val="none" w:sz="0" w:space="0" w:color="auto"/>
            <w:left w:val="none" w:sz="0" w:space="0" w:color="auto"/>
            <w:bottom w:val="none" w:sz="0" w:space="0" w:color="auto"/>
            <w:right w:val="none" w:sz="0" w:space="0" w:color="auto"/>
          </w:divBdr>
        </w:div>
        <w:div w:id="1599942397">
          <w:marLeft w:val="480"/>
          <w:marRight w:val="0"/>
          <w:marTop w:val="0"/>
          <w:marBottom w:val="0"/>
          <w:divBdr>
            <w:top w:val="none" w:sz="0" w:space="0" w:color="auto"/>
            <w:left w:val="none" w:sz="0" w:space="0" w:color="auto"/>
            <w:bottom w:val="none" w:sz="0" w:space="0" w:color="auto"/>
            <w:right w:val="none" w:sz="0" w:space="0" w:color="auto"/>
          </w:divBdr>
        </w:div>
        <w:div w:id="737559338">
          <w:marLeft w:val="480"/>
          <w:marRight w:val="0"/>
          <w:marTop w:val="0"/>
          <w:marBottom w:val="0"/>
          <w:divBdr>
            <w:top w:val="none" w:sz="0" w:space="0" w:color="auto"/>
            <w:left w:val="none" w:sz="0" w:space="0" w:color="auto"/>
            <w:bottom w:val="none" w:sz="0" w:space="0" w:color="auto"/>
            <w:right w:val="none" w:sz="0" w:space="0" w:color="auto"/>
          </w:divBdr>
        </w:div>
        <w:div w:id="1007102028">
          <w:marLeft w:val="480"/>
          <w:marRight w:val="0"/>
          <w:marTop w:val="0"/>
          <w:marBottom w:val="0"/>
          <w:divBdr>
            <w:top w:val="none" w:sz="0" w:space="0" w:color="auto"/>
            <w:left w:val="none" w:sz="0" w:space="0" w:color="auto"/>
            <w:bottom w:val="none" w:sz="0" w:space="0" w:color="auto"/>
            <w:right w:val="none" w:sz="0" w:space="0" w:color="auto"/>
          </w:divBdr>
        </w:div>
        <w:div w:id="2013482289">
          <w:marLeft w:val="480"/>
          <w:marRight w:val="0"/>
          <w:marTop w:val="0"/>
          <w:marBottom w:val="0"/>
          <w:divBdr>
            <w:top w:val="none" w:sz="0" w:space="0" w:color="auto"/>
            <w:left w:val="none" w:sz="0" w:space="0" w:color="auto"/>
            <w:bottom w:val="none" w:sz="0" w:space="0" w:color="auto"/>
            <w:right w:val="none" w:sz="0" w:space="0" w:color="auto"/>
          </w:divBdr>
        </w:div>
        <w:div w:id="2027100621">
          <w:marLeft w:val="480"/>
          <w:marRight w:val="0"/>
          <w:marTop w:val="0"/>
          <w:marBottom w:val="0"/>
          <w:divBdr>
            <w:top w:val="none" w:sz="0" w:space="0" w:color="auto"/>
            <w:left w:val="none" w:sz="0" w:space="0" w:color="auto"/>
            <w:bottom w:val="none" w:sz="0" w:space="0" w:color="auto"/>
            <w:right w:val="none" w:sz="0" w:space="0" w:color="auto"/>
          </w:divBdr>
        </w:div>
        <w:div w:id="1649747102">
          <w:marLeft w:val="480"/>
          <w:marRight w:val="0"/>
          <w:marTop w:val="0"/>
          <w:marBottom w:val="0"/>
          <w:divBdr>
            <w:top w:val="none" w:sz="0" w:space="0" w:color="auto"/>
            <w:left w:val="none" w:sz="0" w:space="0" w:color="auto"/>
            <w:bottom w:val="none" w:sz="0" w:space="0" w:color="auto"/>
            <w:right w:val="none" w:sz="0" w:space="0" w:color="auto"/>
          </w:divBdr>
        </w:div>
        <w:div w:id="1573470935">
          <w:marLeft w:val="480"/>
          <w:marRight w:val="0"/>
          <w:marTop w:val="0"/>
          <w:marBottom w:val="0"/>
          <w:divBdr>
            <w:top w:val="none" w:sz="0" w:space="0" w:color="auto"/>
            <w:left w:val="none" w:sz="0" w:space="0" w:color="auto"/>
            <w:bottom w:val="none" w:sz="0" w:space="0" w:color="auto"/>
            <w:right w:val="none" w:sz="0" w:space="0" w:color="auto"/>
          </w:divBdr>
        </w:div>
        <w:div w:id="1425371990">
          <w:marLeft w:val="480"/>
          <w:marRight w:val="0"/>
          <w:marTop w:val="0"/>
          <w:marBottom w:val="0"/>
          <w:divBdr>
            <w:top w:val="none" w:sz="0" w:space="0" w:color="auto"/>
            <w:left w:val="none" w:sz="0" w:space="0" w:color="auto"/>
            <w:bottom w:val="none" w:sz="0" w:space="0" w:color="auto"/>
            <w:right w:val="none" w:sz="0" w:space="0" w:color="auto"/>
          </w:divBdr>
        </w:div>
        <w:div w:id="1151480066">
          <w:marLeft w:val="480"/>
          <w:marRight w:val="0"/>
          <w:marTop w:val="0"/>
          <w:marBottom w:val="0"/>
          <w:divBdr>
            <w:top w:val="none" w:sz="0" w:space="0" w:color="auto"/>
            <w:left w:val="none" w:sz="0" w:space="0" w:color="auto"/>
            <w:bottom w:val="none" w:sz="0" w:space="0" w:color="auto"/>
            <w:right w:val="none" w:sz="0" w:space="0" w:color="auto"/>
          </w:divBdr>
        </w:div>
        <w:div w:id="1102188267">
          <w:marLeft w:val="480"/>
          <w:marRight w:val="0"/>
          <w:marTop w:val="0"/>
          <w:marBottom w:val="0"/>
          <w:divBdr>
            <w:top w:val="none" w:sz="0" w:space="0" w:color="auto"/>
            <w:left w:val="none" w:sz="0" w:space="0" w:color="auto"/>
            <w:bottom w:val="none" w:sz="0" w:space="0" w:color="auto"/>
            <w:right w:val="none" w:sz="0" w:space="0" w:color="auto"/>
          </w:divBdr>
        </w:div>
        <w:div w:id="1251618746">
          <w:marLeft w:val="480"/>
          <w:marRight w:val="0"/>
          <w:marTop w:val="0"/>
          <w:marBottom w:val="0"/>
          <w:divBdr>
            <w:top w:val="none" w:sz="0" w:space="0" w:color="auto"/>
            <w:left w:val="none" w:sz="0" w:space="0" w:color="auto"/>
            <w:bottom w:val="none" w:sz="0" w:space="0" w:color="auto"/>
            <w:right w:val="none" w:sz="0" w:space="0" w:color="auto"/>
          </w:divBdr>
        </w:div>
        <w:div w:id="2120829184">
          <w:marLeft w:val="480"/>
          <w:marRight w:val="0"/>
          <w:marTop w:val="0"/>
          <w:marBottom w:val="0"/>
          <w:divBdr>
            <w:top w:val="none" w:sz="0" w:space="0" w:color="auto"/>
            <w:left w:val="none" w:sz="0" w:space="0" w:color="auto"/>
            <w:bottom w:val="none" w:sz="0" w:space="0" w:color="auto"/>
            <w:right w:val="none" w:sz="0" w:space="0" w:color="auto"/>
          </w:divBdr>
        </w:div>
        <w:div w:id="886994959">
          <w:marLeft w:val="480"/>
          <w:marRight w:val="0"/>
          <w:marTop w:val="0"/>
          <w:marBottom w:val="0"/>
          <w:divBdr>
            <w:top w:val="none" w:sz="0" w:space="0" w:color="auto"/>
            <w:left w:val="none" w:sz="0" w:space="0" w:color="auto"/>
            <w:bottom w:val="none" w:sz="0" w:space="0" w:color="auto"/>
            <w:right w:val="none" w:sz="0" w:space="0" w:color="auto"/>
          </w:divBdr>
        </w:div>
        <w:div w:id="370768503">
          <w:marLeft w:val="480"/>
          <w:marRight w:val="0"/>
          <w:marTop w:val="0"/>
          <w:marBottom w:val="0"/>
          <w:divBdr>
            <w:top w:val="none" w:sz="0" w:space="0" w:color="auto"/>
            <w:left w:val="none" w:sz="0" w:space="0" w:color="auto"/>
            <w:bottom w:val="none" w:sz="0" w:space="0" w:color="auto"/>
            <w:right w:val="none" w:sz="0" w:space="0" w:color="auto"/>
          </w:divBdr>
        </w:div>
        <w:div w:id="1319961984">
          <w:marLeft w:val="480"/>
          <w:marRight w:val="0"/>
          <w:marTop w:val="0"/>
          <w:marBottom w:val="0"/>
          <w:divBdr>
            <w:top w:val="none" w:sz="0" w:space="0" w:color="auto"/>
            <w:left w:val="none" w:sz="0" w:space="0" w:color="auto"/>
            <w:bottom w:val="none" w:sz="0" w:space="0" w:color="auto"/>
            <w:right w:val="none" w:sz="0" w:space="0" w:color="auto"/>
          </w:divBdr>
        </w:div>
        <w:div w:id="202834254">
          <w:marLeft w:val="480"/>
          <w:marRight w:val="0"/>
          <w:marTop w:val="0"/>
          <w:marBottom w:val="0"/>
          <w:divBdr>
            <w:top w:val="none" w:sz="0" w:space="0" w:color="auto"/>
            <w:left w:val="none" w:sz="0" w:space="0" w:color="auto"/>
            <w:bottom w:val="none" w:sz="0" w:space="0" w:color="auto"/>
            <w:right w:val="none" w:sz="0" w:space="0" w:color="auto"/>
          </w:divBdr>
        </w:div>
        <w:div w:id="225380124">
          <w:marLeft w:val="480"/>
          <w:marRight w:val="0"/>
          <w:marTop w:val="0"/>
          <w:marBottom w:val="0"/>
          <w:divBdr>
            <w:top w:val="none" w:sz="0" w:space="0" w:color="auto"/>
            <w:left w:val="none" w:sz="0" w:space="0" w:color="auto"/>
            <w:bottom w:val="none" w:sz="0" w:space="0" w:color="auto"/>
            <w:right w:val="none" w:sz="0" w:space="0" w:color="auto"/>
          </w:divBdr>
        </w:div>
        <w:div w:id="902642819">
          <w:marLeft w:val="480"/>
          <w:marRight w:val="0"/>
          <w:marTop w:val="0"/>
          <w:marBottom w:val="0"/>
          <w:divBdr>
            <w:top w:val="none" w:sz="0" w:space="0" w:color="auto"/>
            <w:left w:val="none" w:sz="0" w:space="0" w:color="auto"/>
            <w:bottom w:val="none" w:sz="0" w:space="0" w:color="auto"/>
            <w:right w:val="none" w:sz="0" w:space="0" w:color="auto"/>
          </w:divBdr>
        </w:div>
        <w:div w:id="287786923">
          <w:marLeft w:val="480"/>
          <w:marRight w:val="0"/>
          <w:marTop w:val="0"/>
          <w:marBottom w:val="0"/>
          <w:divBdr>
            <w:top w:val="none" w:sz="0" w:space="0" w:color="auto"/>
            <w:left w:val="none" w:sz="0" w:space="0" w:color="auto"/>
            <w:bottom w:val="none" w:sz="0" w:space="0" w:color="auto"/>
            <w:right w:val="none" w:sz="0" w:space="0" w:color="auto"/>
          </w:divBdr>
        </w:div>
        <w:div w:id="437678489">
          <w:marLeft w:val="480"/>
          <w:marRight w:val="0"/>
          <w:marTop w:val="0"/>
          <w:marBottom w:val="0"/>
          <w:divBdr>
            <w:top w:val="none" w:sz="0" w:space="0" w:color="auto"/>
            <w:left w:val="none" w:sz="0" w:space="0" w:color="auto"/>
            <w:bottom w:val="none" w:sz="0" w:space="0" w:color="auto"/>
            <w:right w:val="none" w:sz="0" w:space="0" w:color="auto"/>
          </w:divBdr>
        </w:div>
        <w:div w:id="851340281">
          <w:marLeft w:val="480"/>
          <w:marRight w:val="0"/>
          <w:marTop w:val="0"/>
          <w:marBottom w:val="0"/>
          <w:divBdr>
            <w:top w:val="none" w:sz="0" w:space="0" w:color="auto"/>
            <w:left w:val="none" w:sz="0" w:space="0" w:color="auto"/>
            <w:bottom w:val="none" w:sz="0" w:space="0" w:color="auto"/>
            <w:right w:val="none" w:sz="0" w:space="0" w:color="auto"/>
          </w:divBdr>
        </w:div>
        <w:div w:id="1608002267">
          <w:marLeft w:val="480"/>
          <w:marRight w:val="0"/>
          <w:marTop w:val="0"/>
          <w:marBottom w:val="0"/>
          <w:divBdr>
            <w:top w:val="none" w:sz="0" w:space="0" w:color="auto"/>
            <w:left w:val="none" w:sz="0" w:space="0" w:color="auto"/>
            <w:bottom w:val="none" w:sz="0" w:space="0" w:color="auto"/>
            <w:right w:val="none" w:sz="0" w:space="0" w:color="auto"/>
          </w:divBdr>
        </w:div>
        <w:div w:id="632251059">
          <w:marLeft w:val="480"/>
          <w:marRight w:val="0"/>
          <w:marTop w:val="0"/>
          <w:marBottom w:val="0"/>
          <w:divBdr>
            <w:top w:val="none" w:sz="0" w:space="0" w:color="auto"/>
            <w:left w:val="none" w:sz="0" w:space="0" w:color="auto"/>
            <w:bottom w:val="none" w:sz="0" w:space="0" w:color="auto"/>
            <w:right w:val="none" w:sz="0" w:space="0" w:color="auto"/>
          </w:divBdr>
        </w:div>
        <w:div w:id="347295074">
          <w:marLeft w:val="480"/>
          <w:marRight w:val="0"/>
          <w:marTop w:val="0"/>
          <w:marBottom w:val="0"/>
          <w:divBdr>
            <w:top w:val="none" w:sz="0" w:space="0" w:color="auto"/>
            <w:left w:val="none" w:sz="0" w:space="0" w:color="auto"/>
            <w:bottom w:val="none" w:sz="0" w:space="0" w:color="auto"/>
            <w:right w:val="none" w:sz="0" w:space="0" w:color="auto"/>
          </w:divBdr>
        </w:div>
        <w:div w:id="1500847109">
          <w:marLeft w:val="480"/>
          <w:marRight w:val="0"/>
          <w:marTop w:val="0"/>
          <w:marBottom w:val="0"/>
          <w:divBdr>
            <w:top w:val="none" w:sz="0" w:space="0" w:color="auto"/>
            <w:left w:val="none" w:sz="0" w:space="0" w:color="auto"/>
            <w:bottom w:val="none" w:sz="0" w:space="0" w:color="auto"/>
            <w:right w:val="none" w:sz="0" w:space="0" w:color="auto"/>
          </w:divBdr>
        </w:div>
        <w:div w:id="202986863">
          <w:marLeft w:val="480"/>
          <w:marRight w:val="0"/>
          <w:marTop w:val="0"/>
          <w:marBottom w:val="0"/>
          <w:divBdr>
            <w:top w:val="none" w:sz="0" w:space="0" w:color="auto"/>
            <w:left w:val="none" w:sz="0" w:space="0" w:color="auto"/>
            <w:bottom w:val="none" w:sz="0" w:space="0" w:color="auto"/>
            <w:right w:val="none" w:sz="0" w:space="0" w:color="auto"/>
          </w:divBdr>
        </w:div>
        <w:div w:id="813256566">
          <w:marLeft w:val="480"/>
          <w:marRight w:val="0"/>
          <w:marTop w:val="0"/>
          <w:marBottom w:val="0"/>
          <w:divBdr>
            <w:top w:val="none" w:sz="0" w:space="0" w:color="auto"/>
            <w:left w:val="none" w:sz="0" w:space="0" w:color="auto"/>
            <w:bottom w:val="none" w:sz="0" w:space="0" w:color="auto"/>
            <w:right w:val="none" w:sz="0" w:space="0" w:color="auto"/>
          </w:divBdr>
        </w:div>
        <w:div w:id="1871451749">
          <w:marLeft w:val="480"/>
          <w:marRight w:val="0"/>
          <w:marTop w:val="0"/>
          <w:marBottom w:val="0"/>
          <w:divBdr>
            <w:top w:val="none" w:sz="0" w:space="0" w:color="auto"/>
            <w:left w:val="none" w:sz="0" w:space="0" w:color="auto"/>
            <w:bottom w:val="none" w:sz="0" w:space="0" w:color="auto"/>
            <w:right w:val="none" w:sz="0" w:space="0" w:color="auto"/>
          </w:divBdr>
        </w:div>
        <w:div w:id="695620406">
          <w:marLeft w:val="480"/>
          <w:marRight w:val="0"/>
          <w:marTop w:val="0"/>
          <w:marBottom w:val="0"/>
          <w:divBdr>
            <w:top w:val="none" w:sz="0" w:space="0" w:color="auto"/>
            <w:left w:val="none" w:sz="0" w:space="0" w:color="auto"/>
            <w:bottom w:val="none" w:sz="0" w:space="0" w:color="auto"/>
            <w:right w:val="none" w:sz="0" w:space="0" w:color="auto"/>
          </w:divBdr>
        </w:div>
      </w:divsChild>
    </w:div>
    <w:div w:id="1593512570">
      <w:bodyDiv w:val="1"/>
      <w:marLeft w:val="0"/>
      <w:marRight w:val="0"/>
      <w:marTop w:val="0"/>
      <w:marBottom w:val="0"/>
      <w:divBdr>
        <w:top w:val="none" w:sz="0" w:space="0" w:color="auto"/>
        <w:left w:val="none" w:sz="0" w:space="0" w:color="auto"/>
        <w:bottom w:val="none" w:sz="0" w:space="0" w:color="auto"/>
        <w:right w:val="none" w:sz="0" w:space="0" w:color="auto"/>
      </w:divBdr>
    </w:div>
    <w:div w:id="1593856631">
      <w:bodyDiv w:val="1"/>
      <w:marLeft w:val="0"/>
      <w:marRight w:val="0"/>
      <w:marTop w:val="0"/>
      <w:marBottom w:val="0"/>
      <w:divBdr>
        <w:top w:val="none" w:sz="0" w:space="0" w:color="auto"/>
        <w:left w:val="none" w:sz="0" w:space="0" w:color="auto"/>
        <w:bottom w:val="none" w:sz="0" w:space="0" w:color="auto"/>
        <w:right w:val="none" w:sz="0" w:space="0" w:color="auto"/>
      </w:divBdr>
    </w:div>
    <w:div w:id="1594240177">
      <w:bodyDiv w:val="1"/>
      <w:marLeft w:val="0"/>
      <w:marRight w:val="0"/>
      <w:marTop w:val="0"/>
      <w:marBottom w:val="0"/>
      <w:divBdr>
        <w:top w:val="none" w:sz="0" w:space="0" w:color="auto"/>
        <w:left w:val="none" w:sz="0" w:space="0" w:color="auto"/>
        <w:bottom w:val="none" w:sz="0" w:space="0" w:color="auto"/>
        <w:right w:val="none" w:sz="0" w:space="0" w:color="auto"/>
      </w:divBdr>
    </w:div>
    <w:div w:id="1594510626">
      <w:bodyDiv w:val="1"/>
      <w:marLeft w:val="0"/>
      <w:marRight w:val="0"/>
      <w:marTop w:val="0"/>
      <w:marBottom w:val="0"/>
      <w:divBdr>
        <w:top w:val="none" w:sz="0" w:space="0" w:color="auto"/>
        <w:left w:val="none" w:sz="0" w:space="0" w:color="auto"/>
        <w:bottom w:val="none" w:sz="0" w:space="0" w:color="auto"/>
        <w:right w:val="none" w:sz="0" w:space="0" w:color="auto"/>
      </w:divBdr>
    </w:div>
    <w:div w:id="1594783172">
      <w:bodyDiv w:val="1"/>
      <w:marLeft w:val="0"/>
      <w:marRight w:val="0"/>
      <w:marTop w:val="0"/>
      <w:marBottom w:val="0"/>
      <w:divBdr>
        <w:top w:val="none" w:sz="0" w:space="0" w:color="auto"/>
        <w:left w:val="none" w:sz="0" w:space="0" w:color="auto"/>
        <w:bottom w:val="none" w:sz="0" w:space="0" w:color="auto"/>
        <w:right w:val="none" w:sz="0" w:space="0" w:color="auto"/>
      </w:divBdr>
    </w:div>
    <w:div w:id="1595015656">
      <w:bodyDiv w:val="1"/>
      <w:marLeft w:val="0"/>
      <w:marRight w:val="0"/>
      <w:marTop w:val="0"/>
      <w:marBottom w:val="0"/>
      <w:divBdr>
        <w:top w:val="none" w:sz="0" w:space="0" w:color="auto"/>
        <w:left w:val="none" w:sz="0" w:space="0" w:color="auto"/>
        <w:bottom w:val="none" w:sz="0" w:space="0" w:color="auto"/>
        <w:right w:val="none" w:sz="0" w:space="0" w:color="auto"/>
      </w:divBdr>
    </w:div>
    <w:div w:id="1595505151">
      <w:bodyDiv w:val="1"/>
      <w:marLeft w:val="0"/>
      <w:marRight w:val="0"/>
      <w:marTop w:val="0"/>
      <w:marBottom w:val="0"/>
      <w:divBdr>
        <w:top w:val="none" w:sz="0" w:space="0" w:color="auto"/>
        <w:left w:val="none" w:sz="0" w:space="0" w:color="auto"/>
        <w:bottom w:val="none" w:sz="0" w:space="0" w:color="auto"/>
        <w:right w:val="none" w:sz="0" w:space="0" w:color="auto"/>
      </w:divBdr>
    </w:div>
    <w:div w:id="1595672532">
      <w:bodyDiv w:val="1"/>
      <w:marLeft w:val="0"/>
      <w:marRight w:val="0"/>
      <w:marTop w:val="0"/>
      <w:marBottom w:val="0"/>
      <w:divBdr>
        <w:top w:val="none" w:sz="0" w:space="0" w:color="auto"/>
        <w:left w:val="none" w:sz="0" w:space="0" w:color="auto"/>
        <w:bottom w:val="none" w:sz="0" w:space="0" w:color="auto"/>
        <w:right w:val="none" w:sz="0" w:space="0" w:color="auto"/>
      </w:divBdr>
    </w:div>
    <w:div w:id="1595700223">
      <w:bodyDiv w:val="1"/>
      <w:marLeft w:val="0"/>
      <w:marRight w:val="0"/>
      <w:marTop w:val="0"/>
      <w:marBottom w:val="0"/>
      <w:divBdr>
        <w:top w:val="none" w:sz="0" w:space="0" w:color="auto"/>
        <w:left w:val="none" w:sz="0" w:space="0" w:color="auto"/>
        <w:bottom w:val="none" w:sz="0" w:space="0" w:color="auto"/>
        <w:right w:val="none" w:sz="0" w:space="0" w:color="auto"/>
      </w:divBdr>
    </w:div>
    <w:div w:id="1595824921">
      <w:bodyDiv w:val="1"/>
      <w:marLeft w:val="0"/>
      <w:marRight w:val="0"/>
      <w:marTop w:val="0"/>
      <w:marBottom w:val="0"/>
      <w:divBdr>
        <w:top w:val="none" w:sz="0" w:space="0" w:color="auto"/>
        <w:left w:val="none" w:sz="0" w:space="0" w:color="auto"/>
        <w:bottom w:val="none" w:sz="0" w:space="0" w:color="auto"/>
        <w:right w:val="none" w:sz="0" w:space="0" w:color="auto"/>
      </w:divBdr>
    </w:div>
    <w:div w:id="1596093943">
      <w:bodyDiv w:val="1"/>
      <w:marLeft w:val="0"/>
      <w:marRight w:val="0"/>
      <w:marTop w:val="0"/>
      <w:marBottom w:val="0"/>
      <w:divBdr>
        <w:top w:val="none" w:sz="0" w:space="0" w:color="auto"/>
        <w:left w:val="none" w:sz="0" w:space="0" w:color="auto"/>
        <w:bottom w:val="none" w:sz="0" w:space="0" w:color="auto"/>
        <w:right w:val="none" w:sz="0" w:space="0" w:color="auto"/>
      </w:divBdr>
    </w:div>
    <w:div w:id="1596135546">
      <w:bodyDiv w:val="1"/>
      <w:marLeft w:val="0"/>
      <w:marRight w:val="0"/>
      <w:marTop w:val="0"/>
      <w:marBottom w:val="0"/>
      <w:divBdr>
        <w:top w:val="none" w:sz="0" w:space="0" w:color="auto"/>
        <w:left w:val="none" w:sz="0" w:space="0" w:color="auto"/>
        <w:bottom w:val="none" w:sz="0" w:space="0" w:color="auto"/>
        <w:right w:val="none" w:sz="0" w:space="0" w:color="auto"/>
      </w:divBdr>
    </w:div>
    <w:div w:id="1596208374">
      <w:bodyDiv w:val="1"/>
      <w:marLeft w:val="0"/>
      <w:marRight w:val="0"/>
      <w:marTop w:val="0"/>
      <w:marBottom w:val="0"/>
      <w:divBdr>
        <w:top w:val="none" w:sz="0" w:space="0" w:color="auto"/>
        <w:left w:val="none" w:sz="0" w:space="0" w:color="auto"/>
        <w:bottom w:val="none" w:sz="0" w:space="0" w:color="auto"/>
        <w:right w:val="none" w:sz="0" w:space="0" w:color="auto"/>
      </w:divBdr>
    </w:div>
    <w:div w:id="1596743086">
      <w:bodyDiv w:val="1"/>
      <w:marLeft w:val="0"/>
      <w:marRight w:val="0"/>
      <w:marTop w:val="0"/>
      <w:marBottom w:val="0"/>
      <w:divBdr>
        <w:top w:val="none" w:sz="0" w:space="0" w:color="auto"/>
        <w:left w:val="none" w:sz="0" w:space="0" w:color="auto"/>
        <w:bottom w:val="none" w:sz="0" w:space="0" w:color="auto"/>
        <w:right w:val="none" w:sz="0" w:space="0" w:color="auto"/>
      </w:divBdr>
    </w:div>
    <w:div w:id="1596816769">
      <w:bodyDiv w:val="1"/>
      <w:marLeft w:val="0"/>
      <w:marRight w:val="0"/>
      <w:marTop w:val="0"/>
      <w:marBottom w:val="0"/>
      <w:divBdr>
        <w:top w:val="none" w:sz="0" w:space="0" w:color="auto"/>
        <w:left w:val="none" w:sz="0" w:space="0" w:color="auto"/>
        <w:bottom w:val="none" w:sz="0" w:space="0" w:color="auto"/>
        <w:right w:val="none" w:sz="0" w:space="0" w:color="auto"/>
      </w:divBdr>
      <w:divsChild>
        <w:div w:id="1062829064">
          <w:marLeft w:val="480"/>
          <w:marRight w:val="0"/>
          <w:marTop w:val="0"/>
          <w:marBottom w:val="0"/>
          <w:divBdr>
            <w:top w:val="none" w:sz="0" w:space="0" w:color="auto"/>
            <w:left w:val="none" w:sz="0" w:space="0" w:color="auto"/>
            <w:bottom w:val="none" w:sz="0" w:space="0" w:color="auto"/>
            <w:right w:val="none" w:sz="0" w:space="0" w:color="auto"/>
          </w:divBdr>
        </w:div>
        <w:div w:id="1518232330">
          <w:marLeft w:val="480"/>
          <w:marRight w:val="0"/>
          <w:marTop w:val="0"/>
          <w:marBottom w:val="0"/>
          <w:divBdr>
            <w:top w:val="none" w:sz="0" w:space="0" w:color="auto"/>
            <w:left w:val="none" w:sz="0" w:space="0" w:color="auto"/>
            <w:bottom w:val="none" w:sz="0" w:space="0" w:color="auto"/>
            <w:right w:val="none" w:sz="0" w:space="0" w:color="auto"/>
          </w:divBdr>
        </w:div>
        <w:div w:id="652293405">
          <w:marLeft w:val="480"/>
          <w:marRight w:val="0"/>
          <w:marTop w:val="0"/>
          <w:marBottom w:val="0"/>
          <w:divBdr>
            <w:top w:val="none" w:sz="0" w:space="0" w:color="auto"/>
            <w:left w:val="none" w:sz="0" w:space="0" w:color="auto"/>
            <w:bottom w:val="none" w:sz="0" w:space="0" w:color="auto"/>
            <w:right w:val="none" w:sz="0" w:space="0" w:color="auto"/>
          </w:divBdr>
        </w:div>
        <w:div w:id="1090002964">
          <w:marLeft w:val="480"/>
          <w:marRight w:val="0"/>
          <w:marTop w:val="0"/>
          <w:marBottom w:val="0"/>
          <w:divBdr>
            <w:top w:val="none" w:sz="0" w:space="0" w:color="auto"/>
            <w:left w:val="none" w:sz="0" w:space="0" w:color="auto"/>
            <w:bottom w:val="none" w:sz="0" w:space="0" w:color="auto"/>
            <w:right w:val="none" w:sz="0" w:space="0" w:color="auto"/>
          </w:divBdr>
        </w:div>
        <w:div w:id="734402319">
          <w:marLeft w:val="480"/>
          <w:marRight w:val="0"/>
          <w:marTop w:val="0"/>
          <w:marBottom w:val="0"/>
          <w:divBdr>
            <w:top w:val="none" w:sz="0" w:space="0" w:color="auto"/>
            <w:left w:val="none" w:sz="0" w:space="0" w:color="auto"/>
            <w:bottom w:val="none" w:sz="0" w:space="0" w:color="auto"/>
            <w:right w:val="none" w:sz="0" w:space="0" w:color="auto"/>
          </w:divBdr>
        </w:div>
        <w:div w:id="678973511">
          <w:marLeft w:val="480"/>
          <w:marRight w:val="0"/>
          <w:marTop w:val="0"/>
          <w:marBottom w:val="0"/>
          <w:divBdr>
            <w:top w:val="none" w:sz="0" w:space="0" w:color="auto"/>
            <w:left w:val="none" w:sz="0" w:space="0" w:color="auto"/>
            <w:bottom w:val="none" w:sz="0" w:space="0" w:color="auto"/>
            <w:right w:val="none" w:sz="0" w:space="0" w:color="auto"/>
          </w:divBdr>
        </w:div>
        <w:div w:id="1596329597">
          <w:marLeft w:val="480"/>
          <w:marRight w:val="0"/>
          <w:marTop w:val="0"/>
          <w:marBottom w:val="0"/>
          <w:divBdr>
            <w:top w:val="none" w:sz="0" w:space="0" w:color="auto"/>
            <w:left w:val="none" w:sz="0" w:space="0" w:color="auto"/>
            <w:bottom w:val="none" w:sz="0" w:space="0" w:color="auto"/>
            <w:right w:val="none" w:sz="0" w:space="0" w:color="auto"/>
          </w:divBdr>
        </w:div>
        <w:div w:id="1411346040">
          <w:marLeft w:val="480"/>
          <w:marRight w:val="0"/>
          <w:marTop w:val="0"/>
          <w:marBottom w:val="0"/>
          <w:divBdr>
            <w:top w:val="none" w:sz="0" w:space="0" w:color="auto"/>
            <w:left w:val="none" w:sz="0" w:space="0" w:color="auto"/>
            <w:bottom w:val="none" w:sz="0" w:space="0" w:color="auto"/>
            <w:right w:val="none" w:sz="0" w:space="0" w:color="auto"/>
          </w:divBdr>
        </w:div>
        <w:div w:id="223757892">
          <w:marLeft w:val="480"/>
          <w:marRight w:val="0"/>
          <w:marTop w:val="0"/>
          <w:marBottom w:val="0"/>
          <w:divBdr>
            <w:top w:val="none" w:sz="0" w:space="0" w:color="auto"/>
            <w:left w:val="none" w:sz="0" w:space="0" w:color="auto"/>
            <w:bottom w:val="none" w:sz="0" w:space="0" w:color="auto"/>
            <w:right w:val="none" w:sz="0" w:space="0" w:color="auto"/>
          </w:divBdr>
        </w:div>
        <w:div w:id="848638940">
          <w:marLeft w:val="480"/>
          <w:marRight w:val="0"/>
          <w:marTop w:val="0"/>
          <w:marBottom w:val="0"/>
          <w:divBdr>
            <w:top w:val="none" w:sz="0" w:space="0" w:color="auto"/>
            <w:left w:val="none" w:sz="0" w:space="0" w:color="auto"/>
            <w:bottom w:val="none" w:sz="0" w:space="0" w:color="auto"/>
            <w:right w:val="none" w:sz="0" w:space="0" w:color="auto"/>
          </w:divBdr>
        </w:div>
        <w:div w:id="91435256">
          <w:marLeft w:val="480"/>
          <w:marRight w:val="0"/>
          <w:marTop w:val="0"/>
          <w:marBottom w:val="0"/>
          <w:divBdr>
            <w:top w:val="none" w:sz="0" w:space="0" w:color="auto"/>
            <w:left w:val="none" w:sz="0" w:space="0" w:color="auto"/>
            <w:bottom w:val="none" w:sz="0" w:space="0" w:color="auto"/>
            <w:right w:val="none" w:sz="0" w:space="0" w:color="auto"/>
          </w:divBdr>
        </w:div>
        <w:div w:id="541555344">
          <w:marLeft w:val="480"/>
          <w:marRight w:val="0"/>
          <w:marTop w:val="0"/>
          <w:marBottom w:val="0"/>
          <w:divBdr>
            <w:top w:val="none" w:sz="0" w:space="0" w:color="auto"/>
            <w:left w:val="none" w:sz="0" w:space="0" w:color="auto"/>
            <w:bottom w:val="none" w:sz="0" w:space="0" w:color="auto"/>
            <w:right w:val="none" w:sz="0" w:space="0" w:color="auto"/>
          </w:divBdr>
        </w:div>
        <w:div w:id="188758808">
          <w:marLeft w:val="480"/>
          <w:marRight w:val="0"/>
          <w:marTop w:val="0"/>
          <w:marBottom w:val="0"/>
          <w:divBdr>
            <w:top w:val="none" w:sz="0" w:space="0" w:color="auto"/>
            <w:left w:val="none" w:sz="0" w:space="0" w:color="auto"/>
            <w:bottom w:val="none" w:sz="0" w:space="0" w:color="auto"/>
            <w:right w:val="none" w:sz="0" w:space="0" w:color="auto"/>
          </w:divBdr>
        </w:div>
        <w:div w:id="617493086">
          <w:marLeft w:val="480"/>
          <w:marRight w:val="0"/>
          <w:marTop w:val="0"/>
          <w:marBottom w:val="0"/>
          <w:divBdr>
            <w:top w:val="none" w:sz="0" w:space="0" w:color="auto"/>
            <w:left w:val="none" w:sz="0" w:space="0" w:color="auto"/>
            <w:bottom w:val="none" w:sz="0" w:space="0" w:color="auto"/>
            <w:right w:val="none" w:sz="0" w:space="0" w:color="auto"/>
          </w:divBdr>
        </w:div>
        <w:div w:id="1435439651">
          <w:marLeft w:val="480"/>
          <w:marRight w:val="0"/>
          <w:marTop w:val="0"/>
          <w:marBottom w:val="0"/>
          <w:divBdr>
            <w:top w:val="none" w:sz="0" w:space="0" w:color="auto"/>
            <w:left w:val="none" w:sz="0" w:space="0" w:color="auto"/>
            <w:bottom w:val="none" w:sz="0" w:space="0" w:color="auto"/>
            <w:right w:val="none" w:sz="0" w:space="0" w:color="auto"/>
          </w:divBdr>
        </w:div>
        <w:div w:id="1686202731">
          <w:marLeft w:val="480"/>
          <w:marRight w:val="0"/>
          <w:marTop w:val="0"/>
          <w:marBottom w:val="0"/>
          <w:divBdr>
            <w:top w:val="none" w:sz="0" w:space="0" w:color="auto"/>
            <w:left w:val="none" w:sz="0" w:space="0" w:color="auto"/>
            <w:bottom w:val="none" w:sz="0" w:space="0" w:color="auto"/>
            <w:right w:val="none" w:sz="0" w:space="0" w:color="auto"/>
          </w:divBdr>
        </w:div>
        <w:div w:id="1440492928">
          <w:marLeft w:val="480"/>
          <w:marRight w:val="0"/>
          <w:marTop w:val="0"/>
          <w:marBottom w:val="0"/>
          <w:divBdr>
            <w:top w:val="none" w:sz="0" w:space="0" w:color="auto"/>
            <w:left w:val="none" w:sz="0" w:space="0" w:color="auto"/>
            <w:bottom w:val="none" w:sz="0" w:space="0" w:color="auto"/>
            <w:right w:val="none" w:sz="0" w:space="0" w:color="auto"/>
          </w:divBdr>
        </w:div>
        <w:div w:id="517351366">
          <w:marLeft w:val="480"/>
          <w:marRight w:val="0"/>
          <w:marTop w:val="0"/>
          <w:marBottom w:val="0"/>
          <w:divBdr>
            <w:top w:val="none" w:sz="0" w:space="0" w:color="auto"/>
            <w:left w:val="none" w:sz="0" w:space="0" w:color="auto"/>
            <w:bottom w:val="none" w:sz="0" w:space="0" w:color="auto"/>
            <w:right w:val="none" w:sz="0" w:space="0" w:color="auto"/>
          </w:divBdr>
        </w:div>
        <w:div w:id="2050909303">
          <w:marLeft w:val="480"/>
          <w:marRight w:val="0"/>
          <w:marTop w:val="0"/>
          <w:marBottom w:val="0"/>
          <w:divBdr>
            <w:top w:val="none" w:sz="0" w:space="0" w:color="auto"/>
            <w:left w:val="none" w:sz="0" w:space="0" w:color="auto"/>
            <w:bottom w:val="none" w:sz="0" w:space="0" w:color="auto"/>
            <w:right w:val="none" w:sz="0" w:space="0" w:color="auto"/>
          </w:divBdr>
        </w:div>
        <w:div w:id="1137845174">
          <w:marLeft w:val="480"/>
          <w:marRight w:val="0"/>
          <w:marTop w:val="0"/>
          <w:marBottom w:val="0"/>
          <w:divBdr>
            <w:top w:val="none" w:sz="0" w:space="0" w:color="auto"/>
            <w:left w:val="none" w:sz="0" w:space="0" w:color="auto"/>
            <w:bottom w:val="none" w:sz="0" w:space="0" w:color="auto"/>
            <w:right w:val="none" w:sz="0" w:space="0" w:color="auto"/>
          </w:divBdr>
        </w:div>
        <w:div w:id="533616583">
          <w:marLeft w:val="480"/>
          <w:marRight w:val="0"/>
          <w:marTop w:val="0"/>
          <w:marBottom w:val="0"/>
          <w:divBdr>
            <w:top w:val="none" w:sz="0" w:space="0" w:color="auto"/>
            <w:left w:val="none" w:sz="0" w:space="0" w:color="auto"/>
            <w:bottom w:val="none" w:sz="0" w:space="0" w:color="auto"/>
            <w:right w:val="none" w:sz="0" w:space="0" w:color="auto"/>
          </w:divBdr>
        </w:div>
        <w:div w:id="353701451">
          <w:marLeft w:val="480"/>
          <w:marRight w:val="0"/>
          <w:marTop w:val="0"/>
          <w:marBottom w:val="0"/>
          <w:divBdr>
            <w:top w:val="none" w:sz="0" w:space="0" w:color="auto"/>
            <w:left w:val="none" w:sz="0" w:space="0" w:color="auto"/>
            <w:bottom w:val="none" w:sz="0" w:space="0" w:color="auto"/>
            <w:right w:val="none" w:sz="0" w:space="0" w:color="auto"/>
          </w:divBdr>
        </w:div>
        <w:div w:id="1293752384">
          <w:marLeft w:val="480"/>
          <w:marRight w:val="0"/>
          <w:marTop w:val="0"/>
          <w:marBottom w:val="0"/>
          <w:divBdr>
            <w:top w:val="none" w:sz="0" w:space="0" w:color="auto"/>
            <w:left w:val="none" w:sz="0" w:space="0" w:color="auto"/>
            <w:bottom w:val="none" w:sz="0" w:space="0" w:color="auto"/>
            <w:right w:val="none" w:sz="0" w:space="0" w:color="auto"/>
          </w:divBdr>
        </w:div>
        <w:div w:id="1608733604">
          <w:marLeft w:val="480"/>
          <w:marRight w:val="0"/>
          <w:marTop w:val="0"/>
          <w:marBottom w:val="0"/>
          <w:divBdr>
            <w:top w:val="none" w:sz="0" w:space="0" w:color="auto"/>
            <w:left w:val="none" w:sz="0" w:space="0" w:color="auto"/>
            <w:bottom w:val="none" w:sz="0" w:space="0" w:color="auto"/>
            <w:right w:val="none" w:sz="0" w:space="0" w:color="auto"/>
          </w:divBdr>
        </w:div>
        <w:div w:id="1697996951">
          <w:marLeft w:val="480"/>
          <w:marRight w:val="0"/>
          <w:marTop w:val="0"/>
          <w:marBottom w:val="0"/>
          <w:divBdr>
            <w:top w:val="none" w:sz="0" w:space="0" w:color="auto"/>
            <w:left w:val="none" w:sz="0" w:space="0" w:color="auto"/>
            <w:bottom w:val="none" w:sz="0" w:space="0" w:color="auto"/>
            <w:right w:val="none" w:sz="0" w:space="0" w:color="auto"/>
          </w:divBdr>
        </w:div>
        <w:div w:id="472062801">
          <w:marLeft w:val="480"/>
          <w:marRight w:val="0"/>
          <w:marTop w:val="0"/>
          <w:marBottom w:val="0"/>
          <w:divBdr>
            <w:top w:val="none" w:sz="0" w:space="0" w:color="auto"/>
            <w:left w:val="none" w:sz="0" w:space="0" w:color="auto"/>
            <w:bottom w:val="none" w:sz="0" w:space="0" w:color="auto"/>
            <w:right w:val="none" w:sz="0" w:space="0" w:color="auto"/>
          </w:divBdr>
        </w:div>
        <w:div w:id="103574179">
          <w:marLeft w:val="480"/>
          <w:marRight w:val="0"/>
          <w:marTop w:val="0"/>
          <w:marBottom w:val="0"/>
          <w:divBdr>
            <w:top w:val="none" w:sz="0" w:space="0" w:color="auto"/>
            <w:left w:val="none" w:sz="0" w:space="0" w:color="auto"/>
            <w:bottom w:val="none" w:sz="0" w:space="0" w:color="auto"/>
            <w:right w:val="none" w:sz="0" w:space="0" w:color="auto"/>
          </w:divBdr>
        </w:div>
        <w:div w:id="521089747">
          <w:marLeft w:val="480"/>
          <w:marRight w:val="0"/>
          <w:marTop w:val="0"/>
          <w:marBottom w:val="0"/>
          <w:divBdr>
            <w:top w:val="none" w:sz="0" w:space="0" w:color="auto"/>
            <w:left w:val="none" w:sz="0" w:space="0" w:color="auto"/>
            <w:bottom w:val="none" w:sz="0" w:space="0" w:color="auto"/>
            <w:right w:val="none" w:sz="0" w:space="0" w:color="auto"/>
          </w:divBdr>
        </w:div>
        <w:div w:id="1467043474">
          <w:marLeft w:val="480"/>
          <w:marRight w:val="0"/>
          <w:marTop w:val="0"/>
          <w:marBottom w:val="0"/>
          <w:divBdr>
            <w:top w:val="none" w:sz="0" w:space="0" w:color="auto"/>
            <w:left w:val="none" w:sz="0" w:space="0" w:color="auto"/>
            <w:bottom w:val="none" w:sz="0" w:space="0" w:color="auto"/>
            <w:right w:val="none" w:sz="0" w:space="0" w:color="auto"/>
          </w:divBdr>
        </w:div>
        <w:div w:id="1310524197">
          <w:marLeft w:val="480"/>
          <w:marRight w:val="0"/>
          <w:marTop w:val="0"/>
          <w:marBottom w:val="0"/>
          <w:divBdr>
            <w:top w:val="none" w:sz="0" w:space="0" w:color="auto"/>
            <w:left w:val="none" w:sz="0" w:space="0" w:color="auto"/>
            <w:bottom w:val="none" w:sz="0" w:space="0" w:color="auto"/>
            <w:right w:val="none" w:sz="0" w:space="0" w:color="auto"/>
          </w:divBdr>
        </w:div>
        <w:div w:id="443840941">
          <w:marLeft w:val="480"/>
          <w:marRight w:val="0"/>
          <w:marTop w:val="0"/>
          <w:marBottom w:val="0"/>
          <w:divBdr>
            <w:top w:val="none" w:sz="0" w:space="0" w:color="auto"/>
            <w:left w:val="none" w:sz="0" w:space="0" w:color="auto"/>
            <w:bottom w:val="none" w:sz="0" w:space="0" w:color="auto"/>
            <w:right w:val="none" w:sz="0" w:space="0" w:color="auto"/>
          </w:divBdr>
        </w:div>
        <w:div w:id="2139909662">
          <w:marLeft w:val="480"/>
          <w:marRight w:val="0"/>
          <w:marTop w:val="0"/>
          <w:marBottom w:val="0"/>
          <w:divBdr>
            <w:top w:val="none" w:sz="0" w:space="0" w:color="auto"/>
            <w:left w:val="none" w:sz="0" w:space="0" w:color="auto"/>
            <w:bottom w:val="none" w:sz="0" w:space="0" w:color="auto"/>
            <w:right w:val="none" w:sz="0" w:space="0" w:color="auto"/>
          </w:divBdr>
        </w:div>
        <w:div w:id="344673150">
          <w:marLeft w:val="480"/>
          <w:marRight w:val="0"/>
          <w:marTop w:val="0"/>
          <w:marBottom w:val="0"/>
          <w:divBdr>
            <w:top w:val="none" w:sz="0" w:space="0" w:color="auto"/>
            <w:left w:val="none" w:sz="0" w:space="0" w:color="auto"/>
            <w:bottom w:val="none" w:sz="0" w:space="0" w:color="auto"/>
            <w:right w:val="none" w:sz="0" w:space="0" w:color="auto"/>
          </w:divBdr>
        </w:div>
        <w:div w:id="1174415330">
          <w:marLeft w:val="480"/>
          <w:marRight w:val="0"/>
          <w:marTop w:val="0"/>
          <w:marBottom w:val="0"/>
          <w:divBdr>
            <w:top w:val="none" w:sz="0" w:space="0" w:color="auto"/>
            <w:left w:val="none" w:sz="0" w:space="0" w:color="auto"/>
            <w:bottom w:val="none" w:sz="0" w:space="0" w:color="auto"/>
            <w:right w:val="none" w:sz="0" w:space="0" w:color="auto"/>
          </w:divBdr>
        </w:div>
        <w:div w:id="370304776">
          <w:marLeft w:val="480"/>
          <w:marRight w:val="0"/>
          <w:marTop w:val="0"/>
          <w:marBottom w:val="0"/>
          <w:divBdr>
            <w:top w:val="none" w:sz="0" w:space="0" w:color="auto"/>
            <w:left w:val="none" w:sz="0" w:space="0" w:color="auto"/>
            <w:bottom w:val="none" w:sz="0" w:space="0" w:color="auto"/>
            <w:right w:val="none" w:sz="0" w:space="0" w:color="auto"/>
          </w:divBdr>
        </w:div>
        <w:div w:id="933902396">
          <w:marLeft w:val="480"/>
          <w:marRight w:val="0"/>
          <w:marTop w:val="0"/>
          <w:marBottom w:val="0"/>
          <w:divBdr>
            <w:top w:val="none" w:sz="0" w:space="0" w:color="auto"/>
            <w:left w:val="none" w:sz="0" w:space="0" w:color="auto"/>
            <w:bottom w:val="none" w:sz="0" w:space="0" w:color="auto"/>
            <w:right w:val="none" w:sz="0" w:space="0" w:color="auto"/>
          </w:divBdr>
        </w:div>
        <w:div w:id="2037073178">
          <w:marLeft w:val="480"/>
          <w:marRight w:val="0"/>
          <w:marTop w:val="0"/>
          <w:marBottom w:val="0"/>
          <w:divBdr>
            <w:top w:val="none" w:sz="0" w:space="0" w:color="auto"/>
            <w:left w:val="none" w:sz="0" w:space="0" w:color="auto"/>
            <w:bottom w:val="none" w:sz="0" w:space="0" w:color="auto"/>
            <w:right w:val="none" w:sz="0" w:space="0" w:color="auto"/>
          </w:divBdr>
        </w:div>
        <w:div w:id="78909290">
          <w:marLeft w:val="480"/>
          <w:marRight w:val="0"/>
          <w:marTop w:val="0"/>
          <w:marBottom w:val="0"/>
          <w:divBdr>
            <w:top w:val="none" w:sz="0" w:space="0" w:color="auto"/>
            <w:left w:val="none" w:sz="0" w:space="0" w:color="auto"/>
            <w:bottom w:val="none" w:sz="0" w:space="0" w:color="auto"/>
            <w:right w:val="none" w:sz="0" w:space="0" w:color="auto"/>
          </w:divBdr>
        </w:div>
        <w:div w:id="1524048987">
          <w:marLeft w:val="480"/>
          <w:marRight w:val="0"/>
          <w:marTop w:val="0"/>
          <w:marBottom w:val="0"/>
          <w:divBdr>
            <w:top w:val="none" w:sz="0" w:space="0" w:color="auto"/>
            <w:left w:val="none" w:sz="0" w:space="0" w:color="auto"/>
            <w:bottom w:val="none" w:sz="0" w:space="0" w:color="auto"/>
            <w:right w:val="none" w:sz="0" w:space="0" w:color="auto"/>
          </w:divBdr>
        </w:div>
        <w:div w:id="1373113326">
          <w:marLeft w:val="480"/>
          <w:marRight w:val="0"/>
          <w:marTop w:val="0"/>
          <w:marBottom w:val="0"/>
          <w:divBdr>
            <w:top w:val="none" w:sz="0" w:space="0" w:color="auto"/>
            <w:left w:val="none" w:sz="0" w:space="0" w:color="auto"/>
            <w:bottom w:val="none" w:sz="0" w:space="0" w:color="auto"/>
            <w:right w:val="none" w:sz="0" w:space="0" w:color="auto"/>
          </w:divBdr>
        </w:div>
        <w:div w:id="697314078">
          <w:marLeft w:val="480"/>
          <w:marRight w:val="0"/>
          <w:marTop w:val="0"/>
          <w:marBottom w:val="0"/>
          <w:divBdr>
            <w:top w:val="none" w:sz="0" w:space="0" w:color="auto"/>
            <w:left w:val="none" w:sz="0" w:space="0" w:color="auto"/>
            <w:bottom w:val="none" w:sz="0" w:space="0" w:color="auto"/>
            <w:right w:val="none" w:sz="0" w:space="0" w:color="auto"/>
          </w:divBdr>
        </w:div>
        <w:div w:id="943076557">
          <w:marLeft w:val="480"/>
          <w:marRight w:val="0"/>
          <w:marTop w:val="0"/>
          <w:marBottom w:val="0"/>
          <w:divBdr>
            <w:top w:val="none" w:sz="0" w:space="0" w:color="auto"/>
            <w:left w:val="none" w:sz="0" w:space="0" w:color="auto"/>
            <w:bottom w:val="none" w:sz="0" w:space="0" w:color="auto"/>
            <w:right w:val="none" w:sz="0" w:space="0" w:color="auto"/>
          </w:divBdr>
        </w:div>
        <w:div w:id="564922904">
          <w:marLeft w:val="480"/>
          <w:marRight w:val="0"/>
          <w:marTop w:val="0"/>
          <w:marBottom w:val="0"/>
          <w:divBdr>
            <w:top w:val="none" w:sz="0" w:space="0" w:color="auto"/>
            <w:left w:val="none" w:sz="0" w:space="0" w:color="auto"/>
            <w:bottom w:val="none" w:sz="0" w:space="0" w:color="auto"/>
            <w:right w:val="none" w:sz="0" w:space="0" w:color="auto"/>
          </w:divBdr>
        </w:div>
        <w:div w:id="873267792">
          <w:marLeft w:val="480"/>
          <w:marRight w:val="0"/>
          <w:marTop w:val="0"/>
          <w:marBottom w:val="0"/>
          <w:divBdr>
            <w:top w:val="none" w:sz="0" w:space="0" w:color="auto"/>
            <w:left w:val="none" w:sz="0" w:space="0" w:color="auto"/>
            <w:bottom w:val="none" w:sz="0" w:space="0" w:color="auto"/>
            <w:right w:val="none" w:sz="0" w:space="0" w:color="auto"/>
          </w:divBdr>
        </w:div>
        <w:div w:id="1159034496">
          <w:marLeft w:val="480"/>
          <w:marRight w:val="0"/>
          <w:marTop w:val="0"/>
          <w:marBottom w:val="0"/>
          <w:divBdr>
            <w:top w:val="none" w:sz="0" w:space="0" w:color="auto"/>
            <w:left w:val="none" w:sz="0" w:space="0" w:color="auto"/>
            <w:bottom w:val="none" w:sz="0" w:space="0" w:color="auto"/>
            <w:right w:val="none" w:sz="0" w:space="0" w:color="auto"/>
          </w:divBdr>
        </w:div>
        <w:div w:id="1066800607">
          <w:marLeft w:val="480"/>
          <w:marRight w:val="0"/>
          <w:marTop w:val="0"/>
          <w:marBottom w:val="0"/>
          <w:divBdr>
            <w:top w:val="none" w:sz="0" w:space="0" w:color="auto"/>
            <w:left w:val="none" w:sz="0" w:space="0" w:color="auto"/>
            <w:bottom w:val="none" w:sz="0" w:space="0" w:color="auto"/>
            <w:right w:val="none" w:sz="0" w:space="0" w:color="auto"/>
          </w:divBdr>
        </w:div>
        <w:div w:id="249780506">
          <w:marLeft w:val="480"/>
          <w:marRight w:val="0"/>
          <w:marTop w:val="0"/>
          <w:marBottom w:val="0"/>
          <w:divBdr>
            <w:top w:val="none" w:sz="0" w:space="0" w:color="auto"/>
            <w:left w:val="none" w:sz="0" w:space="0" w:color="auto"/>
            <w:bottom w:val="none" w:sz="0" w:space="0" w:color="auto"/>
            <w:right w:val="none" w:sz="0" w:space="0" w:color="auto"/>
          </w:divBdr>
        </w:div>
        <w:div w:id="1319724331">
          <w:marLeft w:val="480"/>
          <w:marRight w:val="0"/>
          <w:marTop w:val="0"/>
          <w:marBottom w:val="0"/>
          <w:divBdr>
            <w:top w:val="none" w:sz="0" w:space="0" w:color="auto"/>
            <w:left w:val="none" w:sz="0" w:space="0" w:color="auto"/>
            <w:bottom w:val="none" w:sz="0" w:space="0" w:color="auto"/>
            <w:right w:val="none" w:sz="0" w:space="0" w:color="auto"/>
          </w:divBdr>
        </w:div>
        <w:div w:id="1039403988">
          <w:marLeft w:val="480"/>
          <w:marRight w:val="0"/>
          <w:marTop w:val="0"/>
          <w:marBottom w:val="0"/>
          <w:divBdr>
            <w:top w:val="none" w:sz="0" w:space="0" w:color="auto"/>
            <w:left w:val="none" w:sz="0" w:space="0" w:color="auto"/>
            <w:bottom w:val="none" w:sz="0" w:space="0" w:color="auto"/>
            <w:right w:val="none" w:sz="0" w:space="0" w:color="auto"/>
          </w:divBdr>
        </w:div>
        <w:div w:id="1585607791">
          <w:marLeft w:val="480"/>
          <w:marRight w:val="0"/>
          <w:marTop w:val="0"/>
          <w:marBottom w:val="0"/>
          <w:divBdr>
            <w:top w:val="none" w:sz="0" w:space="0" w:color="auto"/>
            <w:left w:val="none" w:sz="0" w:space="0" w:color="auto"/>
            <w:bottom w:val="none" w:sz="0" w:space="0" w:color="auto"/>
            <w:right w:val="none" w:sz="0" w:space="0" w:color="auto"/>
          </w:divBdr>
        </w:div>
        <w:div w:id="2134709863">
          <w:marLeft w:val="480"/>
          <w:marRight w:val="0"/>
          <w:marTop w:val="0"/>
          <w:marBottom w:val="0"/>
          <w:divBdr>
            <w:top w:val="none" w:sz="0" w:space="0" w:color="auto"/>
            <w:left w:val="none" w:sz="0" w:space="0" w:color="auto"/>
            <w:bottom w:val="none" w:sz="0" w:space="0" w:color="auto"/>
            <w:right w:val="none" w:sz="0" w:space="0" w:color="auto"/>
          </w:divBdr>
        </w:div>
        <w:div w:id="2068187150">
          <w:marLeft w:val="480"/>
          <w:marRight w:val="0"/>
          <w:marTop w:val="0"/>
          <w:marBottom w:val="0"/>
          <w:divBdr>
            <w:top w:val="none" w:sz="0" w:space="0" w:color="auto"/>
            <w:left w:val="none" w:sz="0" w:space="0" w:color="auto"/>
            <w:bottom w:val="none" w:sz="0" w:space="0" w:color="auto"/>
            <w:right w:val="none" w:sz="0" w:space="0" w:color="auto"/>
          </w:divBdr>
        </w:div>
        <w:div w:id="2053069962">
          <w:marLeft w:val="480"/>
          <w:marRight w:val="0"/>
          <w:marTop w:val="0"/>
          <w:marBottom w:val="0"/>
          <w:divBdr>
            <w:top w:val="none" w:sz="0" w:space="0" w:color="auto"/>
            <w:left w:val="none" w:sz="0" w:space="0" w:color="auto"/>
            <w:bottom w:val="none" w:sz="0" w:space="0" w:color="auto"/>
            <w:right w:val="none" w:sz="0" w:space="0" w:color="auto"/>
          </w:divBdr>
        </w:div>
        <w:div w:id="1100027617">
          <w:marLeft w:val="480"/>
          <w:marRight w:val="0"/>
          <w:marTop w:val="0"/>
          <w:marBottom w:val="0"/>
          <w:divBdr>
            <w:top w:val="none" w:sz="0" w:space="0" w:color="auto"/>
            <w:left w:val="none" w:sz="0" w:space="0" w:color="auto"/>
            <w:bottom w:val="none" w:sz="0" w:space="0" w:color="auto"/>
            <w:right w:val="none" w:sz="0" w:space="0" w:color="auto"/>
          </w:divBdr>
        </w:div>
        <w:div w:id="1085879753">
          <w:marLeft w:val="480"/>
          <w:marRight w:val="0"/>
          <w:marTop w:val="0"/>
          <w:marBottom w:val="0"/>
          <w:divBdr>
            <w:top w:val="none" w:sz="0" w:space="0" w:color="auto"/>
            <w:left w:val="none" w:sz="0" w:space="0" w:color="auto"/>
            <w:bottom w:val="none" w:sz="0" w:space="0" w:color="auto"/>
            <w:right w:val="none" w:sz="0" w:space="0" w:color="auto"/>
          </w:divBdr>
        </w:div>
        <w:div w:id="1983146465">
          <w:marLeft w:val="480"/>
          <w:marRight w:val="0"/>
          <w:marTop w:val="0"/>
          <w:marBottom w:val="0"/>
          <w:divBdr>
            <w:top w:val="none" w:sz="0" w:space="0" w:color="auto"/>
            <w:left w:val="none" w:sz="0" w:space="0" w:color="auto"/>
            <w:bottom w:val="none" w:sz="0" w:space="0" w:color="auto"/>
            <w:right w:val="none" w:sz="0" w:space="0" w:color="auto"/>
          </w:divBdr>
        </w:div>
        <w:div w:id="2007173973">
          <w:marLeft w:val="480"/>
          <w:marRight w:val="0"/>
          <w:marTop w:val="0"/>
          <w:marBottom w:val="0"/>
          <w:divBdr>
            <w:top w:val="none" w:sz="0" w:space="0" w:color="auto"/>
            <w:left w:val="none" w:sz="0" w:space="0" w:color="auto"/>
            <w:bottom w:val="none" w:sz="0" w:space="0" w:color="auto"/>
            <w:right w:val="none" w:sz="0" w:space="0" w:color="auto"/>
          </w:divBdr>
        </w:div>
        <w:div w:id="1255282610">
          <w:marLeft w:val="480"/>
          <w:marRight w:val="0"/>
          <w:marTop w:val="0"/>
          <w:marBottom w:val="0"/>
          <w:divBdr>
            <w:top w:val="none" w:sz="0" w:space="0" w:color="auto"/>
            <w:left w:val="none" w:sz="0" w:space="0" w:color="auto"/>
            <w:bottom w:val="none" w:sz="0" w:space="0" w:color="auto"/>
            <w:right w:val="none" w:sz="0" w:space="0" w:color="auto"/>
          </w:divBdr>
        </w:div>
        <w:div w:id="680661337">
          <w:marLeft w:val="480"/>
          <w:marRight w:val="0"/>
          <w:marTop w:val="0"/>
          <w:marBottom w:val="0"/>
          <w:divBdr>
            <w:top w:val="none" w:sz="0" w:space="0" w:color="auto"/>
            <w:left w:val="none" w:sz="0" w:space="0" w:color="auto"/>
            <w:bottom w:val="none" w:sz="0" w:space="0" w:color="auto"/>
            <w:right w:val="none" w:sz="0" w:space="0" w:color="auto"/>
          </w:divBdr>
        </w:div>
        <w:div w:id="509369382">
          <w:marLeft w:val="480"/>
          <w:marRight w:val="0"/>
          <w:marTop w:val="0"/>
          <w:marBottom w:val="0"/>
          <w:divBdr>
            <w:top w:val="none" w:sz="0" w:space="0" w:color="auto"/>
            <w:left w:val="none" w:sz="0" w:space="0" w:color="auto"/>
            <w:bottom w:val="none" w:sz="0" w:space="0" w:color="auto"/>
            <w:right w:val="none" w:sz="0" w:space="0" w:color="auto"/>
          </w:divBdr>
        </w:div>
        <w:div w:id="1065565874">
          <w:marLeft w:val="480"/>
          <w:marRight w:val="0"/>
          <w:marTop w:val="0"/>
          <w:marBottom w:val="0"/>
          <w:divBdr>
            <w:top w:val="none" w:sz="0" w:space="0" w:color="auto"/>
            <w:left w:val="none" w:sz="0" w:space="0" w:color="auto"/>
            <w:bottom w:val="none" w:sz="0" w:space="0" w:color="auto"/>
            <w:right w:val="none" w:sz="0" w:space="0" w:color="auto"/>
          </w:divBdr>
        </w:div>
        <w:div w:id="1219904673">
          <w:marLeft w:val="480"/>
          <w:marRight w:val="0"/>
          <w:marTop w:val="0"/>
          <w:marBottom w:val="0"/>
          <w:divBdr>
            <w:top w:val="none" w:sz="0" w:space="0" w:color="auto"/>
            <w:left w:val="none" w:sz="0" w:space="0" w:color="auto"/>
            <w:bottom w:val="none" w:sz="0" w:space="0" w:color="auto"/>
            <w:right w:val="none" w:sz="0" w:space="0" w:color="auto"/>
          </w:divBdr>
        </w:div>
        <w:div w:id="5451017">
          <w:marLeft w:val="480"/>
          <w:marRight w:val="0"/>
          <w:marTop w:val="0"/>
          <w:marBottom w:val="0"/>
          <w:divBdr>
            <w:top w:val="none" w:sz="0" w:space="0" w:color="auto"/>
            <w:left w:val="none" w:sz="0" w:space="0" w:color="auto"/>
            <w:bottom w:val="none" w:sz="0" w:space="0" w:color="auto"/>
            <w:right w:val="none" w:sz="0" w:space="0" w:color="auto"/>
          </w:divBdr>
        </w:div>
        <w:div w:id="1129129461">
          <w:marLeft w:val="480"/>
          <w:marRight w:val="0"/>
          <w:marTop w:val="0"/>
          <w:marBottom w:val="0"/>
          <w:divBdr>
            <w:top w:val="none" w:sz="0" w:space="0" w:color="auto"/>
            <w:left w:val="none" w:sz="0" w:space="0" w:color="auto"/>
            <w:bottom w:val="none" w:sz="0" w:space="0" w:color="auto"/>
            <w:right w:val="none" w:sz="0" w:space="0" w:color="auto"/>
          </w:divBdr>
        </w:div>
        <w:div w:id="1099521140">
          <w:marLeft w:val="480"/>
          <w:marRight w:val="0"/>
          <w:marTop w:val="0"/>
          <w:marBottom w:val="0"/>
          <w:divBdr>
            <w:top w:val="none" w:sz="0" w:space="0" w:color="auto"/>
            <w:left w:val="none" w:sz="0" w:space="0" w:color="auto"/>
            <w:bottom w:val="none" w:sz="0" w:space="0" w:color="auto"/>
            <w:right w:val="none" w:sz="0" w:space="0" w:color="auto"/>
          </w:divBdr>
        </w:div>
        <w:div w:id="2078048110">
          <w:marLeft w:val="480"/>
          <w:marRight w:val="0"/>
          <w:marTop w:val="0"/>
          <w:marBottom w:val="0"/>
          <w:divBdr>
            <w:top w:val="none" w:sz="0" w:space="0" w:color="auto"/>
            <w:left w:val="none" w:sz="0" w:space="0" w:color="auto"/>
            <w:bottom w:val="none" w:sz="0" w:space="0" w:color="auto"/>
            <w:right w:val="none" w:sz="0" w:space="0" w:color="auto"/>
          </w:divBdr>
        </w:div>
        <w:div w:id="1498497858">
          <w:marLeft w:val="480"/>
          <w:marRight w:val="0"/>
          <w:marTop w:val="0"/>
          <w:marBottom w:val="0"/>
          <w:divBdr>
            <w:top w:val="none" w:sz="0" w:space="0" w:color="auto"/>
            <w:left w:val="none" w:sz="0" w:space="0" w:color="auto"/>
            <w:bottom w:val="none" w:sz="0" w:space="0" w:color="auto"/>
            <w:right w:val="none" w:sz="0" w:space="0" w:color="auto"/>
          </w:divBdr>
        </w:div>
        <w:div w:id="1660111795">
          <w:marLeft w:val="480"/>
          <w:marRight w:val="0"/>
          <w:marTop w:val="0"/>
          <w:marBottom w:val="0"/>
          <w:divBdr>
            <w:top w:val="none" w:sz="0" w:space="0" w:color="auto"/>
            <w:left w:val="none" w:sz="0" w:space="0" w:color="auto"/>
            <w:bottom w:val="none" w:sz="0" w:space="0" w:color="auto"/>
            <w:right w:val="none" w:sz="0" w:space="0" w:color="auto"/>
          </w:divBdr>
        </w:div>
        <w:div w:id="852187164">
          <w:marLeft w:val="480"/>
          <w:marRight w:val="0"/>
          <w:marTop w:val="0"/>
          <w:marBottom w:val="0"/>
          <w:divBdr>
            <w:top w:val="none" w:sz="0" w:space="0" w:color="auto"/>
            <w:left w:val="none" w:sz="0" w:space="0" w:color="auto"/>
            <w:bottom w:val="none" w:sz="0" w:space="0" w:color="auto"/>
            <w:right w:val="none" w:sz="0" w:space="0" w:color="auto"/>
          </w:divBdr>
        </w:div>
        <w:div w:id="1539703629">
          <w:marLeft w:val="480"/>
          <w:marRight w:val="0"/>
          <w:marTop w:val="0"/>
          <w:marBottom w:val="0"/>
          <w:divBdr>
            <w:top w:val="none" w:sz="0" w:space="0" w:color="auto"/>
            <w:left w:val="none" w:sz="0" w:space="0" w:color="auto"/>
            <w:bottom w:val="none" w:sz="0" w:space="0" w:color="auto"/>
            <w:right w:val="none" w:sz="0" w:space="0" w:color="auto"/>
          </w:divBdr>
        </w:div>
        <w:div w:id="381447513">
          <w:marLeft w:val="480"/>
          <w:marRight w:val="0"/>
          <w:marTop w:val="0"/>
          <w:marBottom w:val="0"/>
          <w:divBdr>
            <w:top w:val="none" w:sz="0" w:space="0" w:color="auto"/>
            <w:left w:val="none" w:sz="0" w:space="0" w:color="auto"/>
            <w:bottom w:val="none" w:sz="0" w:space="0" w:color="auto"/>
            <w:right w:val="none" w:sz="0" w:space="0" w:color="auto"/>
          </w:divBdr>
        </w:div>
        <w:div w:id="521363551">
          <w:marLeft w:val="480"/>
          <w:marRight w:val="0"/>
          <w:marTop w:val="0"/>
          <w:marBottom w:val="0"/>
          <w:divBdr>
            <w:top w:val="none" w:sz="0" w:space="0" w:color="auto"/>
            <w:left w:val="none" w:sz="0" w:space="0" w:color="auto"/>
            <w:bottom w:val="none" w:sz="0" w:space="0" w:color="auto"/>
            <w:right w:val="none" w:sz="0" w:space="0" w:color="auto"/>
          </w:divBdr>
        </w:div>
        <w:div w:id="869420113">
          <w:marLeft w:val="480"/>
          <w:marRight w:val="0"/>
          <w:marTop w:val="0"/>
          <w:marBottom w:val="0"/>
          <w:divBdr>
            <w:top w:val="none" w:sz="0" w:space="0" w:color="auto"/>
            <w:left w:val="none" w:sz="0" w:space="0" w:color="auto"/>
            <w:bottom w:val="none" w:sz="0" w:space="0" w:color="auto"/>
            <w:right w:val="none" w:sz="0" w:space="0" w:color="auto"/>
          </w:divBdr>
        </w:div>
        <w:div w:id="1352485858">
          <w:marLeft w:val="480"/>
          <w:marRight w:val="0"/>
          <w:marTop w:val="0"/>
          <w:marBottom w:val="0"/>
          <w:divBdr>
            <w:top w:val="none" w:sz="0" w:space="0" w:color="auto"/>
            <w:left w:val="none" w:sz="0" w:space="0" w:color="auto"/>
            <w:bottom w:val="none" w:sz="0" w:space="0" w:color="auto"/>
            <w:right w:val="none" w:sz="0" w:space="0" w:color="auto"/>
          </w:divBdr>
        </w:div>
        <w:div w:id="1080709486">
          <w:marLeft w:val="480"/>
          <w:marRight w:val="0"/>
          <w:marTop w:val="0"/>
          <w:marBottom w:val="0"/>
          <w:divBdr>
            <w:top w:val="none" w:sz="0" w:space="0" w:color="auto"/>
            <w:left w:val="none" w:sz="0" w:space="0" w:color="auto"/>
            <w:bottom w:val="none" w:sz="0" w:space="0" w:color="auto"/>
            <w:right w:val="none" w:sz="0" w:space="0" w:color="auto"/>
          </w:divBdr>
        </w:div>
        <w:div w:id="462237285">
          <w:marLeft w:val="480"/>
          <w:marRight w:val="0"/>
          <w:marTop w:val="0"/>
          <w:marBottom w:val="0"/>
          <w:divBdr>
            <w:top w:val="none" w:sz="0" w:space="0" w:color="auto"/>
            <w:left w:val="none" w:sz="0" w:space="0" w:color="auto"/>
            <w:bottom w:val="none" w:sz="0" w:space="0" w:color="auto"/>
            <w:right w:val="none" w:sz="0" w:space="0" w:color="auto"/>
          </w:divBdr>
        </w:div>
        <w:div w:id="2141192505">
          <w:marLeft w:val="480"/>
          <w:marRight w:val="0"/>
          <w:marTop w:val="0"/>
          <w:marBottom w:val="0"/>
          <w:divBdr>
            <w:top w:val="none" w:sz="0" w:space="0" w:color="auto"/>
            <w:left w:val="none" w:sz="0" w:space="0" w:color="auto"/>
            <w:bottom w:val="none" w:sz="0" w:space="0" w:color="auto"/>
            <w:right w:val="none" w:sz="0" w:space="0" w:color="auto"/>
          </w:divBdr>
        </w:div>
        <w:div w:id="2015909654">
          <w:marLeft w:val="480"/>
          <w:marRight w:val="0"/>
          <w:marTop w:val="0"/>
          <w:marBottom w:val="0"/>
          <w:divBdr>
            <w:top w:val="none" w:sz="0" w:space="0" w:color="auto"/>
            <w:left w:val="none" w:sz="0" w:space="0" w:color="auto"/>
            <w:bottom w:val="none" w:sz="0" w:space="0" w:color="auto"/>
            <w:right w:val="none" w:sz="0" w:space="0" w:color="auto"/>
          </w:divBdr>
        </w:div>
        <w:div w:id="2038046916">
          <w:marLeft w:val="480"/>
          <w:marRight w:val="0"/>
          <w:marTop w:val="0"/>
          <w:marBottom w:val="0"/>
          <w:divBdr>
            <w:top w:val="none" w:sz="0" w:space="0" w:color="auto"/>
            <w:left w:val="none" w:sz="0" w:space="0" w:color="auto"/>
            <w:bottom w:val="none" w:sz="0" w:space="0" w:color="auto"/>
            <w:right w:val="none" w:sz="0" w:space="0" w:color="auto"/>
          </w:divBdr>
        </w:div>
        <w:div w:id="95249444">
          <w:marLeft w:val="480"/>
          <w:marRight w:val="0"/>
          <w:marTop w:val="0"/>
          <w:marBottom w:val="0"/>
          <w:divBdr>
            <w:top w:val="none" w:sz="0" w:space="0" w:color="auto"/>
            <w:left w:val="none" w:sz="0" w:space="0" w:color="auto"/>
            <w:bottom w:val="none" w:sz="0" w:space="0" w:color="auto"/>
            <w:right w:val="none" w:sz="0" w:space="0" w:color="auto"/>
          </w:divBdr>
        </w:div>
        <w:div w:id="1508207117">
          <w:marLeft w:val="480"/>
          <w:marRight w:val="0"/>
          <w:marTop w:val="0"/>
          <w:marBottom w:val="0"/>
          <w:divBdr>
            <w:top w:val="none" w:sz="0" w:space="0" w:color="auto"/>
            <w:left w:val="none" w:sz="0" w:space="0" w:color="auto"/>
            <w:bottom w:val="none" w:sz="0" w:space="0" w:color="auto"/>
            <w:right w:val="none" w:sz="0" w:space="0" w:color="auto"/>
          </w:divBdr>
        </w:div>
        <w:div w:id="559177102">
          <w:marLeft w:val="480"/>
          <w:marRight w:val="0"/>
          <w:marTop w:val="0"/>
          <w:marBottom w:val="0"/>
          <w:divBdr>
            <w:top w:val="none" w:sz="0" w:space="0" w:color="auto"/>
            <w:left w:val="none" w:sz="0" w:space="0" w:color="auto"/>
            <w:bottom w:val="none" w:sz="0" w:space="0" w:color="auto"/>
            <w:right w:val="none" w:sz="0" w:space="0" w:color="auto"/>
          </w:divBdr>
        </w:div>
        <w:div w:id="652217308">
          <w:marLeft w:val="480"/>
          <w:marRight w:val="0"/>
          <w:marTop w:val="0"/>
          <w:marBottom w:val="0"/>
          <w:divBdr>
            <w:top w:val="none" w:sz="0" w:space="0" w:color="auto"/>
            <w:left w:val="none" w:sz="0" w:space="0" w:color="auto"/>
            <w:bottom w:val="none" w:sz="0" w:space="0" w:color="auto"/>
            <w:right w:val="none" w:sz="0" w:space="0" w:color="auto"/>
          </w:divBdr>
        </w:div>
        <w:div w:id="22754005">
          <w:marLeft w:val="480"/>
          <w:marRight w:val="0"/>
          <w:marTop w:val="0"/>
          <w:marBottom w:val="0"/>
          <w:divBdr>
            <w:top w:val="none" w:sz="0" w:space="0" w:color="auto"/>
            <w:left w:val="none" w:sz="0" w:space="0" w:color="auto"/>
            <w:bottom w:val="none" w:sz="0" w:space="0" w:color="auto"/>
            <w:right w:val="none" w:sz="0" w:space="0" w:color="auto"/>
          </w:divBdr>
        </w:div>
        <w:div w:id="445467429">
          <w:marLeft w:val="480"/>
          <w:marRight w:val="0"/>
          <w:marTop w:val="0"/>
          <w:marBottom w:val="0"/>
          <w:divBdr>
            <w:top w:val="none" w:sz="0" w:space="0" w:color="auto"/>
            <w:left w:val="none" w:sz="0" w:space="0" w:color="auto"/>
            <w:bottom w:val="none" w:sz="0" w:space="0" w:color="auto"/>
            <w:right w:val="none" w:sz="0" w:space="0" w:color="auto"/>
          </w:divBdr>
        </w:div>
        <w:div w:id="1643923154">
          <w:marLeft w:val="480"/>
          <w:marRight w:val="0"/>
          <w:marTop w:val="0"/>
          <w:marBottom w:val="0"/>
          <w:divBdr>
            <w:top w:val="none" w:sz="0" w:space="0" w:color="auto"/>
            <w:left w:val="none" w:sz="0" w:space="0" w:color="auto"/>
            <w:bottom w:val="none" w:sz="0" w:space="0" w:color="auto"/>
            <w:right w:val="none" w:sz="0" w:space="0" w:color="auto"/>
          </w:divBdr>
        </w:div>
        <w:div w:id="1960532460">
          <w:marLeft w:val="480"/>
          <w:marRight w:val="0"/>
          <w:marTop w:val="0"/>
          <w:marBottom w:val="0"/>
          <w:divBdr>
            <w:top w:val="none" w:sz="0" w:space="0" w:color="auto"/>
            <w:left w:val="none" w:sz="0" w:space="0" w:color="auto"/>
            <w:bottom w:val="none" w:sz="0" w:space="0" w:color="auto"/>
            <w:right w:val="none" w:sz="0" w:space="0" w:color="auto"/>
          </w:divBdr>
        </w:div>
        <w:div w:id="1688143157">
          <w:marLeft w:val="480"/>
          <w:marRight w:val="0"/>
          <w:marTop w:val="0"/>
          <w:marBottom w:val="0"/>
          <w:divBdr>
            <w:top w:val="none" w:sz="0" w:space="0" w:color="auto"/>
            <w:left w:val="none" w:sz="0" w:space="0" w:color="auto"/>
            <w:bottom w:val="none" w:sz="0" w:space="0" w:color="auto"/>
            <w:right w:val="none" w:sz="0" w:space="0" w:color="auto"/>
          </w:divBdr>
        </w:div>
        <w:div w:id="1537736733">
          <w:marLeft w:val="480"/>
          <w:marRight w:val="0"/>
          <w:marTop w:val="0"/>
          <w:marBottom w:val="0"/>
          <w:divBdr>
            <w:top w:val="none" w:sz="0" w:space="0" w:color="auto"/>
            <w:left w:val="none" w:sz="0" w:space="0" w:color="auto"/>
            <w:bottom w:val="none" w:sz="0" w:space="0" w:color="auto"/>
            <w:right w:val="none" w:sz="0" w:space="0" w:color="auto"/>
          </w:divBdr>
        </w:div>
        <w:div w:id="1544564158">
          <w:marLeft w:val="480"/>
          <w:marRight w:val="0"/>
          <w:marTop w:val="0"/>
          <w:marBottom w:val="0"/>
          <w:divBdr>
            <w:top w:val="none" w:sz="0" w:space="0" w:color="auto"/>
            <w:left w:val="none" w:sz="0" w:space="0" w:color="auto"/>
            <w:bottom w:val="none" w:sz="0" w:space="0" w:color="auto"/>
            <w:right w:val="none" w:sz="0" w:space="0" w:color="auto"/>
          </w:divBdr>
        </w:div>
      </w:divsChild>
    </w:div>
    <w:div w:id="1597516476">
      <w:bodyDiv w:val="1"/>
      <w:marLeft w:val="0"/>
      <w:marRight w:val="0"/>
      <w:marTop w:val="0"/>
      <w:marBottom w:val="0"/>
      <w:divBdr>
        <w:top w:val="none" w:sz="0" w:space="0" w:color="auto"/>
        <w:left w:val="none" w:sz="0" w:space="0" w:color="auto"/>
        <w:bottom w:val="none" w:sz="0" w:space="0" w:color="auto"/>
        <w:right w:val="none" w:sz="0" w:space="0" w:color="auto"/>
      </w:divBdr>
    </w:div>
    <w:div w:id="1598518072">
      <w:bodyDiv w:val="1"/>
      <w:marLeft w:val="0"/>
      <w:marRight w:val="0"/>
      <w:marTop w:val="0"/>
      <w:marBottom w:val="0"/>
      <w:divBdr>
        <w:top w:val="none" w:sz="0" w:space="0" w:color="auto"/>
        <w:left w:val="none" w:sz="0" w:space="0" w:color="auto"/>
        <w:bottom w:val="none" w:sz="0" w:space="0" w:color="auto"/>
        <w:right w:val="none" w:sz="0" w:space="0" w:color="auto"/>
      </w:divBdr>
    </w:div>
    <w:div w:id="1598755991">
      <w:bodyDiv w:val="1"/>
      <w:marLeft w:val="0"/>
      <w:marRight w:val="0"/>
      <w:marTop w:val="0"/>
      <w:marBottom w:val="0"/>
      <w:divBdr>
        <w:top w:val="none" w:sz="0" w:space="0" w:color="auto"/>
        <w:left w:val="none" w:sz="0" w:space="0" w:color="auto"/>
        <w:bottom w:val="none" w:sz="0" w:space="0" w:color="auto"/>
        <w:right w:val="none" w:sz="0" w:space="0" w:color="auto"/>
      </w:divBdr>
    </w:div>
    <w:div w:id="1598905374">
      <w:bodyDiv w:val="1"/>
      <w:marLeft w:val="0"/>
      <w:marRight w:val="0"/>
      <w:marTop w:val="0"/>
      <w:marBottom w:val="0"/>
      <w:divBdr>
        <w:top w:val="none" w:sz="0" w:space="0" w:color="auto"/>
        <w:left w:val="none" w:sz="0" w:space="0" w:color="auto"/>
        <w:bottom w:val="none" w:sz="0" w:space="0" w:color="auto"/>
        <w:right w:val="none" w:sz="0" w:space="0" w:color="auto"/>
      </w:divBdr>
    </w:div>
    <w:div w:id="1599100100">
      <w:bodyDiv w:val="1"/>
      <w:marLeft w:val="0"/>
      <w:marRight w:val="0"/>
      <w:marTop w:val="0"/>
      <w:marBottom w:val="0"/>
      <w:divBdr>
        <w:top w:val="none" w:sz="0" w:space="0" w:color="auto"/>
        <w:left w:val="none" w:sz="0" w:space="0" w:color="auto"/>
        <w:bottom w:val="none" w:sz="0" w:space="0" w:color="auto"/>
        <w:right w:val="none" w:sz="0" w:space="0" w:color="auto"/>
      </w:divBdr>
    </w:div>
    <w:div w:id="1599217861">
      <w:bodyDiv w:val="1"/>
      <w:marLeft w:val="0"/>
      <w:marRight w:val="0"/>
      <w:marTop w:val="0"/>
      <w:marBottom w:val="0"/>
      <w:divBdr>
        <w:top w:val="none" w:sz="0" w:space="0" w:color="auto"/>
        <w:left w:val="none" w:sz="0" w:space="0" w:color="auto"/>
        <w:bottom w:val="none" w:sz="0" w:space="0" w:color="auto"/>
        <w:right w:val="none" w:sz="0" w:space="0" w:color="auto"/>
      </w:divBdr>
    </w:div>
    <w:div w:id="1599370357">
      <w:bodyDiv w:val="1"/>
      <w:marLeft w:val="0"/>
      <w:marRight w:val="0"/>
      <w:marTop w:val="0"/>
      <w:marBottom w:val="0"/>
      <w:divBdr>
        <w:top w:val="none" w:sz="0" w:space="0" w:color="auto"/>
        <w:left w:val="none" w:sz="0" w:space="0" w:color="auto"/>
        <w:bottom w:val="none" w:sz="0" w:space="0" w:color="auto"/>
        <w:right w:val="none" w:sz="0" w:space="0" w:color="auto"/>
      </w:divBdr>
    </w:div>
    <w:div w:id="1600061730">
      <w:bodyDiv w:val="1"/>
      <w:marLeft w:val="0"/>
      <w:marRight w:val="0"/>
      <w:marTop w:val="0"/>
      <w:marBottom w:val="0"/>
      <w:divBdr>
        <w:top w:val="none" w:sz="0" w:space="0" w:color="auto"/>
        <w:left w:val="none" w:sz="0" w:space="0" w:color="auto"/>
        <w:bottom w:val="none" w:sz="0" w:space="0" w:color="auto"/>
        <w:right w:val="none" w:sz="0" w:space="0" w:color="auto"/>
      </w:divBdr>
    </w:div>
    <w:div w:id="1601571626">
      <w:bodyDiv w:val="1"/>
      <w:marLeft w:val="0"/>
      <w:marRight w:val="0"/>
      <w:marTop w:val="0"/>
      <w:marBottom w:val="0"/>
      <w:divBdr>
        <w:top w:val="none" w:sz="0" w:space="0" w:color="auto"/>
        <w:left w:val="none" w:sz="0" w:space="0" w:color="auto"/>
        <w:bottom w:val="none" w:sz="0" w:space="0" w:color="auto"/>
        <w:right w:val="none" w:sz="0" w:space="0" w:color="auto"/>
      </w:divBdr>
    </w:div>
    <w:div w:id="1601720294">
      <w:bodyDiv w:val="1"/>
      <w:marLeft w:val="0"/>
      <w:marRight w:val="0"/>
      <w:marTop w:val="0"/>
      <w:marBottom w:val="0"/>
      <w:divBdr>
        <w:top w:val="none" w:sz="0" w:space="0" w:color="auto"/>
        <w:left w:val="none" w:sz="0" w:space="0" w:color="auto"/>
        <w:bottom w:val="none" w:sz="0" w:space="0" w:color="auto"/>
        <w:right w:val="none" w:sz="0" w:space="0" w:color="auto"/>
      </w:divBdr>
    </w:div>
    <w:div w:id="1601989334">
      <w:bodyDiv w:val="1"/>
      <w:marLeft w:val="0"/>
      <w:marRight w:val="0"/>
      <w:marTop w:val="0"/>
      <w:marBottom w:val="0"/>
      <w:divBdr>
        <w:top w:val="none" w:sz="0" w:space="0" w:color="auto"/>
        <w:left w:val="none" w:sz="0" w:space="0" w:color="auto"/>
        <w:bottom w:val="none" w:sz="0" w:space="0" w:color="auto"/>
        <w:right w:val="none" w:sz="0" w:space="0" w:color="auto"/>
      </w:divBdr>
    </w:div>
    <w:div w:id="1602252608">
      <w:bodyDiv w:val="1"/>
      <w:marLeft w:val="0"/>
      <w:marRight w:val="0"/>
      <w:marTop w:val="0"/>
      <w:marBottom w:val="0"/>
      <w:divBdr>
        <w:top w:val="none" w:sz="0" w:space="0" w:color="auto"/>
        <w:left w:val="none" w:sz="0" w:space="0" w:color="auto"/>
        <w:bottom w:val="none" w:sz="0" w:space="0" w:color="auto"/>
        <w:right w:val="none" w:sz="0" w:space="0" w:color="auto"/>
      </w:divBdr>
    </w:div>
    <w:div w:id="1602495587">
      <w:bodyDiv w:val="1"/>
      <w:marLeft w:val="0"/>
      <w:marRight w:val="0"/>
      <w:marTop w:val="0"/>
      <w:marBottom w:val="0"/>
      <w:divBdr>
        <w:top w:val="none" w:sz="0" w:space="0" w:color="auto"/>
        <w:left w:val="none" w:sz="0" w:space="0" w:color="auto"/>
        <w:bottom w:val="none" w:sz="0" w:space="0" w:color="auto"/>
        <w:right w:val="none" w:sz="0" w:space="0" w:color="auto"/>
      </w:divBdr>
    </w:div>
    <w:div w:id="1602643104">
      <w:bodyDiv w:val="1"/>
      <w:marLeft w:val="0"/>
      <w:marRight w:val="0"/>
      <w:marTop w:val="0"/>
      <w:marBottom w:val="0"/>
      <w:divBdr>
        <w:top w:val="none" w:sz="0" w:space="0" w:color="auto"/>
        <w:left w:val="none" w:sz="0" w:space="0" w:color="auto"/>
        <w:bottom w:val="none" w:sz="0" w:space="0" w:color="auto"/>
        <w:right w:val="none" w:sz="0" w:space="0" w:color="auto"/>
      </w:divBdr>
    </w:div>
    <w:div w:id="1603338967">
      <w:bodyDiv w:val="1"/>
      <w:marLeft w:val="0"/>
      <w:marRight w:val="0"/>
      <w:marTop w:val="0"/>
      <w:marBottom w:val="0"/>
      <w:divBdr>
        <w:top w:val="none" w:sz="0" w:space="0" w:color="auto"/>
        <w:left w:val="none" w:sz="0" w:space="0" w:color="auto"/>
        <w:bottom w:val="none" w:sz="0" w:space="0" w:color="auto"/>
        <w:right w:val="none" w:sz="0" w:space="0" w:color="auto"/>
      </w:divBdr>
    </w:div>
    <w:div w:id="1603410968">
      <w:bodyDiv w:val="1"/>
      <w:marLeft w:val="0"/>
      <w:marRight w:val="0"/>
      <w:marTop w:val="0"/>
      <w:marBottom w:val="0"/>
      <w:divBdr>
        <w:top w:val="none" w:sz="0" w:space="0" w:color="auto"/>
        <w:left w:val="none" w:sz="0" w:space="0" w:color="auto"/>
        <w:bottom w:val="none" w:sz="0" w:space="0" w:color="auto"/>
        <w:right w:val="none" w:sz="0" w:space="0" w:color="auto"/>
      </w:divBdr>
    </w:div>
    <w:div w:id="1603486994">
      <w:bodyDiv w:val="1"/>
      <w:marLeft w:val="0"/>
      <w:marRight w:val="0"/>
      <w:marTop w:val="0"/>
      <w:marBottom w:val="0"/>
      <w:divBdr>
        <w:top w:val="none" w:sz="0" w:space="0" w:color="auto"/>
        <w:left w:val="none" w:sz="0" w:space="0" w:color="auto"/>
        <w:bottom w:val="none" w:sz="0" w:space="0" w:color="auto"/>
        <w:right w:val="none" w:sz="0" w:space="0" w:color="auto"/>
      </w:divBdr>
    </w:div>
    <w:div w:id="1603609422">
      <w:bodyDiv w:val="1"/>
      <w:marLeft w:val="0"/>
      <w:marRight w:val="0"/>
      <w:marTop w:val="0"/>
      <w:marBottom w:val="0"/>
      <w:divBdr>
        <w:top w:val="none" w:sz="0" w:space="0" w:color="auto"/>
        <w:left w:val="none" w:sz="0" w:space="0" w:color="auto"/>
        <w:bottom w:val="none" w:sz="0" w:space="0" w:color="auto"/>
        <w:right w:val="none" w:sz="0" w:space="0" w:color="auto"/>
      </w:divBdr>
    </w:div>
    <w:div w:id="1603685765">
      <w:bodyDiv w:val="1"/>
      <w:marLeft w:val="0"/>
      <w:marRight w:val="0"/>
      <w:marTop w:val="0"/>
      <w:marBottom w:val="0"/>
      <w:divBdr>
        <w:top w:val="none" w:sz="0" w:space="0" w:color="auto"/>
        <w:left w:val="none" w:sz="0" w:space="0" w:color="auto"/>
        <w:bottom w:val="none" w:sz="0" w:space="0" w:color="auto"/>
        <w:right w:val="none" w:sz="0" w:space="0" w:color="auto"/>
      </w:divBdr>
    </w:div>
    <w:div w:id="1603759705">
      <w:bodyDiv w:val="1"/>
      <w:marLeft w:val="0"/>
      <w:marRight w:val="0"/>
      <w:marTop w:val="0"/>
      <w:marBottom w:val="0"/>
      <w:divBdr>
        <w:top w:val="none" w:sz="0" w:space="0" w:color="auto"/>
        <w:left w:val="none" w:sz="0" w:space="0" w:color="auto"/>
        <w:bottom w:val="none" w:sz="0" w:space="0" w:color="auto"/>
        <w:right w:val="none" w:sz="0" w:space="0" w:color="auto"/>
      </w:divBdr>
    </w:div>
    <w:div w:id="1604530627">
      <w:bodyDiv w:val="1"/>
      <w:marLeft w:val="0"/>
      <w:marRight w:val="0"/>
      <w:marTop w:val="0"/>
      <w:marBottom w:val="0"/>
      <w:divBdr>
        <w:top w:val="none" w:sz="0" w:space="0" w:color="auto"/>
        <w:left w:val="none" w:sz="0" w:space="0" w:color="auto"/>
        <w:bottom w:val="none" w:sz="0" w:space="0" w:color="auto"/>
        <w:right w:val="none" w:sz="0" w:space="0" w:color="auto"/>
      </w:divBdr>
    </w:div>
    <w:div w:id="1604612847">
      <w:bodyDiv w:val="1"/>
      <w:marLeft w:val="0"/>
      <w:marRight w:val="0"/>
      <w:marTop w:val="0"/>
      <w:marBottom w:val="0"/>
      <w:divBdr>
        <w:top w:val="none" w:sz="0" w:space="0" w:color="auto"/>
        <w:left w:val="none" w:sz="0" w:space="0" w:color="auto"/>
        <w:bottom w:val="none" w:sz="0" w:space="0" w:color="auto"/>
        <w:right w:val="none" w:sz="0" w:space="0" w:color="auto"/>
      </w:divBdr>
    </w:div>
    <w:div w:id="1604994947">
      <w:bodyDiv w:val="1"/>
      <w:marLeft w:val="0"/>
      <w:marRight w:val="0"/>
      <w:marTop w:val="0"/>
      <w:marBottom w:val="0"/>
      <w:divBdr>
        <w:top w:val="none" w:sz="0" w:space="0" w:color="auto"/>
        <w:left w:val="none" w:sz="0" w:space="0" w:color="auto"/>
        <w:bottom w:val="none" w:sz="0" w:space="0" w:color="auto"/>
        <w:right w:val="none" w:sz="0" w:space="0" w:color="auto"/>
      </w:divBdr>
    </w:div>
    <w:div w:id="1604998707">
      <w:bodyDiv w:val="1"/>
      <w:marLeft w:val="0"/>
      <w:marRight w:val="0"/>
      <w:marTop w:val="0"/>
      <w:marBottom w:val="0"/>
      <w:divBdr>
        <w:top w:val="none" w:sz="0" w:space="0" w:color="auto"/>
        <w:left w:val="none" w:sz="0" w:space="0" w:color="auto"/>
        <w:bottom w:val="none" w:sz="0" w:space="0" w:color="auto"/>
        <w:right w:val="none" w:sz="0" w:space="0" w:color="auto"/>
      </w:divBdr>
    </w:div>
    <w:div w:id="1605065726">
      <w:bodyDiv w:val="1"/>
      <w:marLeft w:val="0"/>
      <w:marRight w:val="0"/>
      <w:marTop w:val="0"/>
      <w:marBottom w:val="0"/>
      <w:divBdr>
        <w:top w:val="none" w:sz="0" w:space="0" w:color="auto"/>
        <w:left w:val="none" w:sz="0" w:space="0" w:color="auto"/>
        <w:bottom w:val="none" w:sz="0" w:space="0" w:color="auto"/>
        <w:right w:val="none" w:sz="0" w:space="0" w:color="auto"/>
      </w:divBdr>
    </w:div>
    <w:div w:id="1605964261">
      <w:bodyDiv w:val="1"/>
      <w:marLeft w:val="0"/>
      <w:marRight w:val="0"/>
      <w:marTop w:val="0"/>
      <w:marBottom w:val="0"/>
      <w:divBdr>
        <w:top w:val="none" w:sz="0" w:space="0" w:color="auto"/>
        <w:left w:val="none" w:sz="0" w:space="0" w:color="auto"/>
        <w:bottom w:val="none" w:sz="0" w:space="0" w:color="auto"/>
        <w:right w:val="none" w:sz="0" w:space="0" w:color="auto"/>
      </w:divBdr>
      <w:divsChild>
        <w:div w:id="863254191">
          <w:marLeft w:val="480"/>
          <w:marRight w:val="0"/>
          <w:marTop w:val="0"/>
          <w:marBottom w:val="0"/>
          <w:divBdr>
            <w:top w:val="none" w:sz="0" w:space="0" w:color="auto"/>
            <w:left w:val="none" w:sz="0" w:space="0" w:color="auto"/>
            <w:bottom w:val="none" w:sz="0" w:space="0" w:color="auto"/>
            <w:right w:val="none" w:sz="0" w:space="0" w:color="auto"/>
          </w:divBdr>
        </w:div>
        <w:div w:id="2137261338">
          <w:marLeft w:val="480"/>
          <w:marRight w:val="0"/>
          <w:marTop w:val="0"/>
          <w:marBottom w:val="0"/>
          <w:divBdr>
            <w:top w:val="none" w:sz="0" w:space="0" w:color="auto"/>
            <w:left w:val="none" w:sz="0" w:space="0" w:color="auto"/>
            <w:bottom w:val="none" w:sz="0" w:space="0" w:color="auto"/>
            <w:right w:val="none" w:sz="0" w:space="0" w:color="auto"/>
          </w:divBdr>
        </w:div>
        <w:div w:id="1333991037">
          <w:marLeft w:val="480"/>
          <w:marRight w:val="0"/>
          <w:marTop w:val="0"/>
          <w:marBottom w:val="0"/>
          <w:divBdr>
            <w:top w:val="none" w:sz="0" w:space="0" w:color="auto"/>
            <w:left w:val="none" w:sz="0" w:space="0" w:color="auto"/>
            <w:bottom w:val="none" w:sz="0" w:space="0" w:color="auto"/>
            <w:right w:val="none" w:sz="0" w:space="0" w:color="auto"/>
          </w:divBdr>
        </w:div>
        <w:div w:id="1205094680">
          <w:marLeft w:val="480"/>
          <w:marRight w:val="0"/>
          <w:marTop w:val="0"/>
          <w:marBottom w:val="0"/>
          <w:divBdr>
            <w:top w:val="none" w:sz="0" w:space="0" w:color="auto"/>
            <w:left w:val="none" w:sz="0" w:space="0" w:color="auto"/>
            <w:bottom w:val="none" w:sz="0" w:space="0" w:color="auto"/>
            <w:right w:val="none" w:sz="0" w:space="0" w:color="auto"/>
          </w:divBdr>
        </w:div>
        <w:div w:id="875695912">
          <w:marLeft w:val="480"/>
          <w:marRight w:val="0"/>
          <w:marTop w:val="0"/>
          <w:marBottom w:val="0"/>
          <w:divBdr>
            <w:top w:val="none" w:sz="0" w:space="0" w:color="auto"/>
            <w:left w:val="none" w:sz="0" w:space="0" w:color="auto"/>
            <w:bottom w:val="none" w:sz="0" w:space="0" w:color="auto"/>
            <w:right w:val="none" w:sz="0" w:space="0" w:color="auto"/>
          </w:divBdr>
        </w:div>
        <w:div w:id="2002151223">
          <w:marLeft w:val="480"/>
          <w:marRight w:val="0"/>
          <w:marTop w:val="0"/>
          <w:marBottom w:val="0"/>
          <w:divBdr>
            <w:top w:val="none" w:sz="0" w:space="0" w:color="auto"/>
            <w:left w:val="none" w:sz="0" w:space="0" w:color="auto"/>
            <w:bottom w:val="none" w:sz="0" w:space="0" w:color="auto"/>
            <w:right w:val="none" w:sz="0" w:space="0" w:color="auto"/>
          </w:divBdr>
        </w:div>
        <w:div w:id="1453667220">
          <w:marLeft w:val="480"/>
          <w:marRight w:val="0"/>
          <w:marTop w:val="0"/>
          <w:marBottom w:val="0"/>
          <w:divBdr>
            <w:top w:val="none" w:sz="0" w:space="0" w:color="auto"/>
            <w:left w:val="none" w:sz="0" w:space="0" w:color="auto"/>
            <w:bottom w:val="none" w:sz="0" w:space="0" w:color="auto"/>
            <w:right w:val="none" w:sz="0" w:space="0" w:color="auto"/>
          </w:divBdr>
        </w:div>
        <w:div w:id="1196893201">
          <w:marLeft w:val="480"/>
          <w:marRight w:val="0"/>
          <w:marTop w:val="0"/>
          <w:marBottom w:val="0"/>
          <w:divBdr>
            <w:top w:val="none" w:sz="0" w:space="0" w:color="auto"/>
            <w:left w:val="none" w:sz="0" w:space="0" w:color="auto"/>
            <w:bottom w:val="none" w:sz="0" w:space="0" w:color="auto"/>
            <w:right w:val="none" w:sz="0" w:space="0" w:color="auto"/>
          </w:divBdr>
        </w:div>
        <w:div w:id="617024914">
          <w:marLeft w:val="480"/>
          <w:marRight w:val="0"/>
          <w:marTop w:val="0"/>
          <w:marBottom w:val="0"/>
          <w:divBdr>
            <w:top w:val="none" w:sz="0" w:space="0" w:color="auto"/>
            <w:left w:val="none" w:sz="0" w:space="0" w:color="auto"/>
            <w:bottom w:val="none" w:sz="0" w:space="0" w:color="auto"/>
            <w:right w:val="none" w:sz="0" w:space="0" w:color="auto"/>
          </w:divBdr>
        </w:div>
        <w:div w:id="799224567">
          <w:marLeft w:val="480"/>
          <w:marRight w:val="0"/>
          <w:marTop w:val="0"/>
          <w:marBottom w:val="0"/>
          <w:divBdr>
            <w:top w:val="none" w:sz="0" w:space="0" w:color="auto"/>
            <w:left w:val="none" w:sz="0" w:space="0" w:color="auto"/>
            <w:bottom w:val="none" w:sz="0" w:space="0" w:color="auto"/>
            <w:right w:val="none" w:sz="0" w:space="0" w:color="auto"/>
          </w:divBdr>
        </w:div>
        <w:div w:id="1405107396">
          <w:marLeft w:val="480"/>
          <w:marRight w:val="0"/>
          <w:marTop w:val="0"/>
          <w:marBottom w:val="0"/>
          <w:divBdr>
            <w:top w:val="none" w:sz="0" w:space="0" w:color="auto"/>
            <w:left w:val="none" w:sz="0" w:space="0" w:color="auto"/>
            <w:bottom w:val="none" w:sz="0" w:space="0" w:color="auto"/>
            <w:right w:val="none" w:sz="0" w:space="0" w:color="auto"/>
          </w:divBdr>
        </w:div>
        <w:div w:id="943807168">
          <w:marLeft w:val="480"/>
          <w:marRight w:val="0"/>
          <w:marTop w:val="0"/>
          <w:marBottom w:val="0"/>
          <w:divBdr>
            <w:top w:val="none" w:sz="0" w:space="0" w:color="auto"/>
            <w:left w:val="none" w:sz="0" w:space="0" w:color="auto"/>
            <w:bottom w:val="none" w:sz="0" w:space="0" w:color="auto"/>
            <w:right w:val="none" w:sz="0" w:space="0" w:color="auto"/>
          </w:divBdr>
        </w:div>
        <w:div w:id="596400833">
          <w:marLeft w:val="480"/>
          <w:marRight w:val="0"/>
          <w:marTop w:val="0"/>
          <w:marBottom w:val="0"/>
          <w:divBdr>
            <w:top w:val="none" w:sz="0" w:space="0" w:color="auto"/>
            <w:left w:val="none" w:sz="0" w:space="0" w:color="auto"/>
            <w:bottom w:val="none" w:sz="0" w:space="0" w:color="auto"/>
            <w:right w:val="none" w:sz="0" w:space="0" w:color="auto"/>
          </w:divBdr>
        </w:div>
        <w:div w:id="1054348495">
          <w:marLeft w:val="480"/>
          <w:marRight w:val="0"/>
          <w:marTop w:val="0"/>
          <w:marBottom w:val="0"/>
          <w:divBdr>
            <w:top w:val="none" w:sz="0" w:space="0" w:color="auto"/>
            <w:left w:val="none" w:sz="0" w:space="0" w:color="auto"/>
            <w:bottom w:val="none" w:sz="0" w:space="0" w:color="auto"/>
            <w:right w:val="none" w:sz="0" w:space="0" w:color="auto"/>
          </w:divBdr>
        </w:div>
        <w:div w:id="1236474302">
          <w:marLeft w:val="480"/>
          <w:marRight w:val="0"/>
          <w:marTop w:val="0"/>
          <w:marBottom w:val="0"/>
          <w:divBdr>
            <w:top w:val="none" w:sz="0" w:space="0" w:color="auto"/>
            <w:left w:val="none" w:sz="0" w:space="0" w:color="auto"/>
            <w:bottom w:val="none" w:sz="0" w:space="0" w:color="auto"/>
            <w:right w:val="none" w:sz="0" w:space="0" w:color="auto"/>
          </w:divBdr>
        </w:div>
        <w:div w:id="343896381">
          <w:marLeft w:val="480"/>
          <w:marRight w:val="0"/>
          <w:marTop w:val="0"/>
          <w:marBottom w:val="0"/>
          <w:divBdr>
            <w:top w:val="none" w:sz="0" w:space="0" w:color="auto"/>
            <w:left w:val="none" w:sz="0" w:space="0" w:color="auto"/>
            <w:bottom w:val="none" w:sz="0" w:space="0" w:color="auto"/>
            <w:right w:val="none" w:sz="0" w:space="0" w:color="auto"/>
          </w:divBdr>
        </w:div>
        <w:div w:id="1570727566">
          <w:marLeft w:val="480"/>
          <w:marRight w:val="0"/>
          <w:marTop w:val="0"/>
          <w:marBottom w:val="0"/>
          <w:divBdr>
            <w:top w:val="none" w:sz="0" w:space="0" w:color="auto"/>
            <w:left w:val="none" w:sz="0" w:space="0" w:color="auto"/>
            <w:bottom w:val="none" w:sz="0" w:space="0" w:color="auto"/>
            <w:right w:val="none" w:sz="0" w:space="0" w:color="auto"/>
          </w:divBdr>
        </w:div>
        <w:div w:id="2049917415">
          <w:marLeft w:val="480"/>
          <w:marRight w:val="0"/>
          <w:marTop w:val="0"/>
          <w:marBottom w:val="0"/>
          <w:divBdr>
            <w:top w:val="none" w:sz="0" w:space="0" w:color="auto"/>
            <w:left w:val="none" w:sz="0" w:space="0" w:color="auto"/>
            <w:bottom w:val="none" w:sz="0" w:space="0" w:color="auto"/>
            <w:right w:val="none" w:sz="0" w:space="0" w:color="auto"/>
          </w:divBdr>
        </w:div>
        <w:div w:id="1175847740">
          <w:marLeft w:val="480"/>
          <w:marRight w:val="0"/>
          <w:marTop w:val="0"/>
          <w:marBottom w:val="0"/>
          <w:divBdr>
            <w:top w:val="none" w:sz="0" w:space="0" w:color="auto"/>
            <w:left w:val="none" w:sz="0" w:space="0" w:color="auto"/>
            <w:bottom w:val="none" w:sz="0" w:space="0" w:color="auto"/>
            <w:right w:val="none" w:sz="0" w:space="0" w:color="auto"/>
          </w:divBdr>
        </w:div>
        <w:div w:id="597836989">
          <w:marLeft w:val="480"/>
          <w:marRight w:val="0"/>
          <w:marTop w:val="0"/>
          <w:marBottom w:val="0"/>
          <w:divBdr>
            <w:top w:val="none" w:sz="0" w:space="0" w:color="auto"/>
            <w:left w:val="none" w:sz="0" w:space="0" w:color="auto"/>
            <w:bottom w:val="none" w:sz="0" w:space="0" w:color="auto"/>
            <w:right w:val="none" w:sz="0" w:space="0" w:color="auto"/>
          </w:divBdr>
        </w:div>
        <w:div w:id="454907382">
          <w:marLeft w:val="480"/>
          <w:marRight w:val="0"/>
          <w:marTop w:val="0"/>
          <w:marBottom w:val="0"/>
          <w:divBdr>
            <w:top w:val="none" w:sz="0" w:space="0" w:color="auto"/>
            <w:left w:val="none" w:sz="0" w:space="0" w:color="auto"/>
            <w:bottom w:val="none" w:sz="0" w:space="0" w:color="auto"/>
            <w:right w:val="none" w:sz="0" w:space="0" w:color="auto"/>
          </w:divBdr>
        </w:div>
        <w:div w:id="1707488801">
          <w:marLeft w:val="480"/>
          <w:marRight w:val="0"/>
          <w:marTop w:val="0"/>
          <w:marBottom w:val="0"/>
          <w:divBdr>
            <w:top w:val="none" w:sz="0" w:space="0" w:color="auto"/>
            <w:left w:val="none" w:sz="0" w:space="0" w:color="auto"/>
            <w:bottom w:val="none" w:sz="0" w:space="0" w:color="auto"/>
            <w:right w:val="none" w:sz="0" w:space="0" w:color="auto"/>
          </w:divBdr>
        </w:div>
        <w:div w:id="476577978">
          <w:marLeft w:val="480"/>
          <w:marRight w:val="0"/>
          <w:marTop w:val="0"/>
          <w:marBottom w:val="0"/>
          <w:divBdr>
            <w:top w:val="none" w:sz="0" w:space="0" w:color="auto"/>
            <w:left w:val="none" w:sz="0" w:space="0" w:color="auto"/>
            <w:bottom w:val="none" w:sz="0" w:space="0" w:color="auto"/>
            <w:right w:val="none" w:sz="0" w:space="0" w:color="auto"/>
          </w:divBdr>
        </w:div>
        <w:div w:id="1704134842">
          <w:marLeft w:val="480"/>
          <w:marRight w:val="0"/>
          <w:marTop w:val="0"/>
          <w:marBottom w:val="0"/>
          <w:divBdr>
            <w:top w:val="none" w:sz="0" w:space="0" w:color="auto"/>
            <w:left w:val="none" w:sz="0" w:space="0" w:color="auto"/>
            <w:bottom w:val="none" w:sz="0" w:space="0" w:color="auto"/>
            <w:right w:val="none" w:sz="0" w:space="0" w:color="auto"/>
          </w:divBdr>
        </w:div>
        <w:div w:id="1335260228">
          <w:marLeft w:val="480"/>
          <w:marRight w:val="0"/>
          <w:marTop w:val="0"/>
          <w:marBottom w:val="0"/>
          <w:divBdr>
            <w:top w:val="none" w:sz="0" w:space="0" w:color="auto"/>
            <w:left w:val="none" w:sz="0" w:space="0" w:color="auto"/>
            <w:bottom w:val="none" w:sz="0" w:space="0" w:color="auto"/>
            <w:right w:val="none" w:sz="0" w:space="0" w:color="auto"/>
          </w:divBdr>
        </w:div>
        <w:div w:id="159196572">
          <w:marLeft w:val="480"/>
          <w:marRight w:val="0"/>
          <w:marTop w:val="0"/>
          <w:marBottom w:val="0"/>
          <w:divBdr>
            <w:top w:val="none" w:sz="0" w:space="0" w:color="auto"/>
            <w:left w:val="none" w:sz="0" w:space="0" w:color="auto"/>
            <w:bottom w:val="none" w:sz="0" w:space="0" w:color="auto"/>
            <w:right w:val="none" w:sz="0" w:space="0" w:color="auto"/>
          </w:divBdr>
        </w:div>
        <w:div w:id="1373190754">
          <w:marLeft w:val="480"/>
          <w:marRight w:val="0"/>
          <w:marTop w:val="0"/>
          <w:marBottom w:val="0"/>
          <w:divBdr>
            <w:top w:val="none" w:sz="0" w:space="0" w:color="auto"/>
            <w:left w:val="none" w:sz="0" w:space="0" w:color="auto"/>
            <w:bottom w:val="none" w:sz="0" w:space="0" w:color="auto"/>
            <w:right w:val="none" w:sz="0" w:space="0" w:color="auto"/>
          </w:divBdr>
        </w:div>
        <w:div w:id="1257445347">
          <w:marLeft w:val="480"/>
          <w:marRight w:val="0"/>
          <w:marTop w:val="0"/>
          <w:marBottom w:val="0"/>
          <w:divBdr>
            <w:top w:val="none" w:sz="0" w:space="0" w:color="auto"/>
            <w:left w:val="none" w:sz="0" w:space="0" w:color="auto"/>
            <w:bottom w:val="none" w:sz="0" w:space="0" w:color="auto"/>
            <w:right w:val="none" w:sz="0" w:space="0" w:color="auto"/>
          </w:divBdr>
        </w:div>
        <w:div w:id="1742604347">
          <w:marLeft w:val="480"/>
          <w:marRight w:val="0"/>
          <w:marTop w:val="0"/>
          <w:marBottom w:val="0"/>
          <w:divBdr>
            <w:top w:val="none" w:sz="0" w:space="0" w:color="auto"/>
            <w:left w:val="none" w:sz="0" w:space="0" w:color="auto"/>
            <w:bottom w:val="none" w:sz="0" w:space="0" w:color="auto"/>
            <w:right w:val="none" w:sz="0" w:space="0" w:color="auto"/>
          </w:divBdr>
        </w:div>
        <w:div w:id="1113397938">
          <w:marLeft w:val="480"/>
          <w:marRight w:val="0"/>
          <w:marTop w:val="0"/>
          <w:marBottom w:val="0"/>
          <w:divBdr>
            <w:top w:val="none" w:sz="0" w:space="0" w:color="auto"/>
            <w:left w:val="none" w:sz="0" w:space="0" w:color="auto"/>
            <w:bottom w:val="none" w:sz="0" w:space="0" w:color="auto"/>
            <w:right w:val="none" w:sz="0" w:space="0" w:color="auto"/>
          </w:divBdr>
        </w:div>
        <w:div w:id="984629930">
          <w:marLeft w:val="480"/>
          <w:marRight w:val="0"/>
          <w:marTop w:val="0"/>
          <w:marBottom w:val="0"/>
          <w:divBdr>
            <w:top w:val="none" w:sz="0" w:space="0" w:color="auto"/>
            <w:left w:val="none" w:sz="0" w:space="0" w:color="auto"/>
            <w:bottom w:val="none" w:sz="0" w:space="0" w:color="auto"/>
            <w:right w:val="none" w:sz="0" w:space="0" w:color="auto"/>
          </w:divBdr>
        </w:div>
        <w:div w:id="2106343826">
          <w:marLeft w:val="480"/>
          <w:marRight w:val="0"/>
          <w:marTop w:val="0"/>
          <w:marBottom w:val="0"/>
          <w:divBdr>
            <w:top w:val="none" w:sz="0" w:space="0" w:color="auto"/>
            <w:left w:val="none" w:sz="0" w:space="0" w:color="auto"/>
            <w:bottom w:val="none" w:sz="0" w:space="0" w:color="auto"/>
            <w:right w:val="none" w:sz="0" w:space="0" w:color="auto"/>
          </w:divBdr>
        </w:div>
        <w:div w:id="203451480">
          <w:marLeft w:val="480"/>
          <w:marRight w:val="0"/>
          <w:marTop w:val="0"/>
          <w:marBottom w:val="0"/>
          <w:divBdr>
            <w:top w:val="none" w:sz="0" w:space="0" w:color="auto"/>
            <w:left w:val="none" w:sz="0" w:space="0" w:color="auto"/>
            <w:bottom w:val="none" w:sz="0" w:space="0" w:color="auto"/>
            <w:right w:val="none" w:sz="0" w:space="0" w:color="auto"/>
          </w:divBdr>
        </w:div>
        <w:div w:id="643243586">
          <w:marLeft w:val="480"/>
          <w:marRight w:val="0"/>
          <w:marTop w:val="0"/>
          <w:marBottom w:val="0"/>
          <w:divBdr>
            <w:top w:val="none" w:sz="0" w:space="0" w:color="auto"/>
            <w:left w:val="none" w:sz="0" w:space="0" w:color="auto"/>
            <w:bottom w:val="none" w:sz="0" w:space="0" w:color="auto"/>
            <w:right w:val="none" w:sz="0" w:space="0" w:color="auto"/>
          </w:divBdr>
        </w:div>
        <w:div w:id="1611932074">
          <w:marLeft w:val="480"/>
          <w:marRight w:val="0"/>
          <w:marTop w:val="0"/>
          <w:marBottom w:val="0"/>
          <w:divBdr>
            <w:top w:val="none" w:sz="0" w:space="0" w:color="auto"/>
            <w:left w:val="none" w:sz="0" w:space="0" w:color="auto"/>
            <w:bottom w:val="none" w:sz="0" w:space="0" w:color="auto"/>
            <w:right w:val="none" w:sz="0" w:space="0" w:color="auto"/>
          </w:divBdr>
        </w:div>
        <w:div w:id="333269341">
          <w:marLeft w:val="480"/>
          <w:marRight w:val="0"/>
          <w:marTop w:val="0"/>
          <w:marBottom w:val="0"/>
          <w:divBdr>
            <w:top w:val="none" w:sz="0" w:space="0" w:color="auto"/>
            <w:left w:val="none" w:sz="0" w:space="0" w:color="auto"/>
            <w:bottom w:val="none" w:sz="0" w:space="0" w:color="auto"/>
            <w:right w:val="none" w:sz="0" w:space="0" w:color="auto"/>
          </w:divBdr>
        </w:div>
        <w:div w:id="277568124">
          <w:marLeft w:val="480"/>
          <w:marRight w:val="0"/>
          <w:marTop w:val="0"/>
          <w:marBottom w:val="0"/>
          <w:divBdr>
            <w:top w:val="none" w:sz="0" w:space="0" w:color="auto"/>
            <w:left w:val="none" w:sz="0" w:space="0" w:color="auto"/>
            <w:bottom w:val="none" w:sz="0" w:space="0" w:color="auto"/>
            <w:right w:val="none" w:sz="0" w:space="0" w:color="auto"/>
          </w:divBdr>
        </w:div>
        <w:div w:id="1562597224">
          <w:marLeft w:val="480"/>
          <w:marRight w:val="0"/>
          <w:marTop w:val="0"/>
          <w:marBottom w:val="0"/>
          <w:divBdr>
            <w:top w:val="none" w:sz="0" w:space="0" w:color="auto"/>
            <w:left w:val="none" w:sz="0" w:space="0" w:color="auto"/>
            <w:bottom w:val="none" w:sz="0" w:space="0" w:color="auto"/>
            <w:right w:val="none" w:sz="0" w:space="0" w:color="auto"/>
          </w:divBdr>
        </w:div>
        <w:div w:id="1197309478">
          <w:marLeft w:val="480"/>
          <w:marRight w:val="0"/>
          <w:marTop w:val="0"/>
          <w:marBottom w:val="0"/>
          <w:divBdr>
            <w:top w:val="none" w:sz="0" w:space="0" w:color="auto"/>
            <w:left w:val="none" w:sz="0" w:space="0" w:color="auto"/>
            <w:bottom w:val="none" w:sz="0" w:space="0" w:color="auto"/>
            <w:right w:val="none" w:sz="0" w:space="0" w:color="auto"/>
          </w:divBdr>
        </w:div>
        <w:div w:id="775055016">
          <w:marLeft w:val="480"/>
          <w:marRight w:val="0"/>
          <w:marTop w:val="0"/>
          <w:marBottom w:val="0"/>
          <w:divBdr>
            <w:top w:val="none" w:sz="0" w:space="0" w:color="auto"/>
            <w:left w:val="none" w:sz="0" w:space="0" w:color="auto"/>
            <w:bottom w:val="none" w:sz="0" w:space="0" w:color="auto"/>
            <w:right w:val="none" w:sz="0" w:space="0" w:color="auto"/>
          </w:divBdr>
        </w:div>
        <w:div w:id="1728990029">
          <w:marLeft w:val="480"/>
          <w:marRight w:val="0"/>
          <w:marTop w:val="0"/>
          <w:marBottom w:val="0"/>
          <w:divBdr>
            <w:top w:val="none" w:sz="0" w:space="0" w:color="auto"/>
            <w:left w:val="none" w:sz="0" w:space="0" w:color="auto"/>
            <w:bottom w:val="none" w:sz="0" w:space="0" w:color="auto"/>
            <w:right w:val="none" w:sz="0" w:space="0" w:color="auto"/>
          </w:divBdr>
        </w:div>
        <w:div w:id="1550149435">
          <w:marLeft w:val="480"/>
          <w:marRight w:val="0"/>
          <w:marTop w:val="0"/>
          <w:marBottom w:val="0"/>
          <w:divBdr>
            <w:top w:val="none" w:sz="0" w:space="0" w:color="auto"/>
            <w:left w:val="none" w:sz="0" w:space="0" w:color="auto"/>
            <w:bottom w:val="none" w:sz="0" w:space="0" w:color="auto"/>
            <w:right w:val="none" w:sz="0" w:space="0" w:color="auto"/>
          </w:divBdr>
        </w:div>
        <w:div w:id="1626499023">
          <w:marLeft w:val="480"/>
          <w:marRight w:val="0"/>
          <w:marTop w:val="0"/>
          <w:marBottom w:val="0"/>
          <w:divBdr>
            <w:top w:val="none" w:sz="0" w:space="0" w:color="auto"/>
            <w:left w:val="none" w:sz="0" w:space="0" w:color="auto"/>
            <w:bottom w:val="none" w:sz="0" w:space="0" w:color="auto"/>
            <w:right w:val="none" w:sz="0" w:space="0" w:color="auto"/>
          </w:divBdr>
        </w:div>
        <w:div w:id="618876533">
          <w:marLeft w:val="480"/>
          <w:marRight w:val="0"/>
          <w:marTop w:val="0"/>
          <w:marBottom w:val="0"/>
          <w:divBdr>
            <w:top w:val="none" w:sz="0" w:space="0" w:color="auto"/>
            <w:left w:val="none" w:sz="0" w:space="0" w:color="auto"/>
            <w:bottom w:val="none" w:sz="0" w:space="0" w:color="auto"/>
            <w:right w:val="none" w:sz="0" w:space="0" w:color="auto"/>
          </w:divBdr>
        </w:div>
        <w:div w:id="257714287">
          <w:marLeft w:val="480"/>
          <w:marRight w:val="0"/>
          <w:marTop w:val="0"/>
          <w:marBottom w:val="0"/>
          <w:divBdr>
            <w:top w:val="none" w:sz="0" w:space="0" w:color="auto"/>
            <w:left w:val="none" w:sz="0" w:space="0" w:color="auto"/>
            <w:bottom w:val="none" w:sz="0" w:space="0" w:color="auto"/>
            <w:right w:val="none" w:sz="0" w:space="0" w:color="auto"/>
          </w:divBdr>
        </w:div>
        <w:div w:id="70197166">
          <w:marLeft w:val="480"/>
          <w:marRight w:val="0"/>
          <w:marTop w:val="0"/>
          <w:marBottom w:val="0"/>
          <w:divBdr>
            <w:top w:val="none" w:sz="0" w:space="0" w:color="auto"/>
            <w:left w:val="none" w:sz="0" w:space="0" w:color="auto"/>
            <w:bottom w:val="none" w:sz="0" w:space="0" w:color="auto"/>
            <w:right w:val="none" w:sz="0" w:space="0" w:color="auto"/>
          </w:divBdr>
        </w:div>
        <w:div w:id="2007320578">
          <w:marLeft w:val="480"/>
          <w:marRight w:val="0"/>
          <w:marTop w:val="0"/>
          <w:marBottom w:val="0"/>
          <w:divBdr>
            <w:top w:val="none" w:sz="0" w:space="0" w:color="auto"/>
            <w:left w:val="none" w:sz="0" w:space="0" w:color="auto"/>
            <w:bottom w:val="none" w:sz="0" w:space="0" w:color="auto"/>
            <w:right w:val="none" w:sz="0" w:space="0" w:color="auto"/>
          </w:divBdr>
        </w:div>
        <w:div w:id="226956914">
          <w:marLeft w:val="480"/>
          <w:marRight w:val="0"/>
          <w:marTop w:val="0"/>
          <w:marBottom w:val="0"/>
          <w:divBdr>
            <w:top w:val="none" w:sz="0" w:space="0" w:color="auto"/>
            <w:left w:val="none" w:sz="0" w:space="0" w:color="auto"/>
            <w:bottom w:val="none" w:sz="0" w:space="0" w:color="auto"/>
            <w:right w:val="none" w:sz="0" w:space="0" w:color="auto"/>
          </w:divBdr>
        </w:div>
        <w:div w:id="268204374">
          <w:marLeft w:val="480"/>
          <w:marRight w:val="0"/>
          <w:marTop w:val="0"/>
          <w:marBottom w:val="0"/>
          <w:divBdr>
            <w:top w:val="none" w:sz="0" w:space="0" w:color="auto"/>
            <w:left w:val="none" w:sz="0" w:space="0" w:color="auto"/>
            <w:bottom w:val="none" w:sz="0" w:space="0" w:color="auto"/>
            <w:right w:val="none" w:sz="0" w:space="0" w:color="auto"/>
          </w:divBdr>
        </w:div>
        <w:div w:id="2105688462">
          <w:marLeft w:val="480"/>
          <w:marRight w:val="0"/>
          <w:marTop w:val="0"/>
          <w:marBottom w:val="0"/>
          <w:divBdr>
            <w:top w:val="none" w:sz="0" w:space="0" w:color="auto"/>
            <w:left w:val="none" w:sz="0" w:space="0" w:color="auto"/>
            <w:bottom w:val="none" w:sz="0" w:space="0" w:color="auto"/>
            <w:right w:val="none" w:sz="0" w:space="0" w:color="auto"/>
          </w:divBdr>
        </w:div>
        <w:div w:id="253559195">
          <w:marLeft w:val="480"/>
          <w:marRight w:val="0"/>
          <w:marTop w:val="0"/>
          <w:marBottom w:val="0"/>
          <w:divBdr>
            <w:top w:val="none" w:sz="0" w:space="0" w:color="auto"/>
            <w:left w:val="none" w:sz="0" w:space="0" w:color="auto"/>
            <w:bottom w:val="none" w:sz="0" w:space="0" w:color="auto"/>
            <w:right w:val="none" w:sz="0" w:space="0" w:color="auto"/>
          </w:divBdr>
        </w:div>
        <w:div w:id="364646718">
          <w:marLeft w:val="480"/>
          <w:marRight w:val="0"/>
          <w:marTop w:val="0"/>
          <w:marBottom w:val="0"/>
          <w:divBdr>
            <w:top w:val="none" w:sz="0" w:space="0" w:color="auto"/>
            <w:left w:val="none" w:sz="0" w:space="0" w:color="auto"/>
            <w:bottom w:val="none" w:sz="0" w:space="0" w:color="auto"/>
            <w:right w:val="none" w:sz="0" w:space="0" w:color="auto"/>
          </w:divBdr>
        </w:div>
        <w:div w:id="225772934">
          <w:marLeft w:val="480"/>
          <w:marRight w:val="0"/>
          <w:marTop w:val="0"/>
          <w:marBottom w:val="0"/>
          <w:divBdr>
            <w:top w:val="none" w:sz="0" w:space="0" w:color="auto"/>
            <w:left w:val="none" w:sz="0" w:space="0" w:color="auto"/>
            <w:bottom w:val="none" w:sz="0" w:space="0" w:color="auto"/>
            <w:right w:val="none" w:sz="0" w:space="0" w:color="auto"/>
          </w:divBdr>
        </w:div>
        <w:div w:id="2086367433">
          <w:marLeft w:val="480"/>
          <w:marRight w:val="0"/>
          <w:marTop w:val="0"/>
          <w:marBottom w:val="0"/>
          <w:divBdr>
            <w:top w:val="none" w:sz="0" w:space="0" w:color="auto"/>
            <w:left w:val="none" w:sz="0" w:space="0" w:color="auto"/>
            <w:bottom w:val="none" w:sz="0" w:space="0" w:color="auto"/>
            <w:right w:val="none" w:sz="0" w:space="0" w:color="auto"/>
          </w:divBdr>
        </w:div>
        <w:div w:id="1972593865">
          <w:marLeft w:val="480"/>
          <w:marRight w:val="0"/>
          <w:marTop w:val="0"/>
          <w:marBottom w:val="0"/>
          <w:divBdr>
            <w:top w:val="none" w:sz="0" w:space="0" w:color="auto"/>
            <w:left w:val="none" w:sz="0" w:space="0" w:color="auto"/>
            <w:bottom w:val="none" w:sz="0" w:space="0" w:color="auto"/>
            <w:right w:val="none" w:sz="0" w:space="0" w:color="auto"/>
          </w:divBdr>
        </w:div>
        <w:div w:id="633486409">
          <w:marLeft w:val="480"/>
          <w:marRight w:val="0"/>
          <w:marTop w:val="0"/>
          <w:marBottom w:val="0"/>
          <w:divBdr>
            <w:top w:val="none" w:sz="0" w:space="0" w:color="auto"/>
            <w:left w:val="none" w:sz="0" w:space="0" w:color="auto"/>
            <w:bottom w:val="none" w:sz="0" w:space="0" w:color="auto"/>
            <w:right w:val="none" w:sz="0" w:space="0" w:color="auto"/>
          </w:divBdr>
        </w:div>
        <w:div w:id="1365206653">
          <w:marLeft w:val="480"/>
          <w:marRight w:val="0"/>
          <w:marTop w:val="0"/>
          <w:marBottom w:val="0"/>
          <w:divBdr>
            <w:top w:val="none" w:sz="0" w:space="0" w:color="auto"/>
            <w:left w:val="none" w:sz="0" w:space="0" w:color="auto"/>
            <w:bottom w:val="none" w:sz="0" w:space="0" w:color="auto"/>
            <w:right w:val="none" w:sz="0" w:space="0" w:color="auto"/>
          </w:divBdr>
        </w:div>
        <w:div w:id="1679624731">
          <w:marLeft w:val="480"/>
          <w:marRight w:val="0"/>
          <w:marTop w:val="0"/>
          <w:marBottom w:val="0"/>
          <w:divBdr>
            <w:top w:val="none" w:sz="0" w:space="0" w:color="auto"/>
            <w:left w:val="none" w:sz="0" w:space="0" w:color="auto"/>
            <w:bottom w:val="none" w:sz="0" w:space="0" w:color="auto"/>
            <w:right w:val="none" w:sz="0" w:space="0" w:color="auto"/>
          </w:divBdr>
        </w:div>
        <w:div w:id="1050960782">
          <w:marLeft w:val="480"/>
          <w:marRight w:val="0"/>
          <w:marTop w:val="0"/>
          <w:marBottom w:val="0"/>
          <w:divBdr>
            <w:top w:val="none" w:sz="0" w:space="0" w:color="auto"/>
            <w:left w:val="none" w:sz="0" w:space="0" w:color="auto"/>
            <w:bottom w:val="none" w:sz="0" w:space="0" w:color="auto"/>
            <w:right w:val="none" w:sz="0" w:space="0" w:color="auto"/>
          </w:divBdr>
        </w:div>
        <w:div w:id="1475100972">
          <w:marLeft w:val="480"/>
          <w:marRight w:val="0"/>
          <w:marTop w:val="0"/>
          <w:marBottom w:val="0"/>
          <w:divBdr>
            <w:top w:val="none" w:sz="0" w:space="0" w:color="auto"/>
            <w:left w:val="none" w:sz="0" w:space="0" w:color="auto"/>
            <w:bottom w:val="none" w:sz="0" w:space="0" w:color="auto"/>
            <w:right w:val="none" w:sz="0" w:space="0" w:color="auto"/>
          </w:divBdr>
        </w:div>
        <w:div w:id="1524710116">
          <w:marLeft w:val="480"/>
          <w:marRight w:val="0"/>
          <w:marTop w:val="0"/>
          <w:marBottom w:val="0"/>
          <w:divBdr>
            <w:top w:val="none" w:sz="0" w:space="0" w:color="auto"/>
            <w:left w:val="none" w:sz="0" w:space="0" w:color="auto"/>
            <w:bottom w:val="none" w:sz="0" w:space="0" w:color="auto"/>
            <w:right w:val="none" w:sz="0" w:space="0" w:color="auto"/>
          </w:divBdr>
        </w:div>
        <w:div w:id="1194920881">
          <w:marLeft w:val="480"/>
          <w:marRight w:val="0"/>
          <w:marTop w:val="0"/>
          <w:marBottom w:val="0"/>
          <w:divBdr>
            <w:top w:val="none" w:sz="0" w:space="0" w:color="auto"/>
            <w:left w:val="none" w:sz="0" w:space="0" w:color="auto"/>
            <w:bottom w:val="none" w:sz="0" w:space="0" w:color="auto"/>
            <w:right w:val="none" w:sz="0" w:space="0" w:color="auto"/>
          </w:divBdr>
        </w:div>
        <w:div w:id="250047766">
          <w:marLeft w:val="480"/>
          <w:marRight w:val="0"/>
          <w:marTop w:val="0"/>
          <w:marBottom w:val="0"/>
          <w:divBdr>
            <w:top w:val="none" w:sz="0" w:space="0" w:color="auto"/>
            <w:left w:val="none" w:sz="0" w:space="0" w:color="auto"/>
            <w:bottom w:val="none" w:sz="0" w:space="0" w:color="auto"/>
            <w:right w:val="none" w:sz="0" w:space="0" w:color="auto"/>
          </w:divBdr>
        </w:div>
        <w:div w:id="341057979">
          <w:marLeft w:val="480"/>
          <w:marRight w:val="0"/>
          <w:marTop w:val="0"/>
          <w:marBottom w:val="0"/>
          <w:divBdr>
            <w:top w:val="none" w:sz="0" w:space="0" w:color="auto"/>
            <w:left w:val="none" w:sz="0" w:space="0" w:color="auto"/>
            <w:bottom w:val="none" w:sz="0" w:space="0" w:color="auto"/>
            <w:right w:val="none" w:sz="0" w:space="0" w:color="auto"/>
          </w:divBdr>
        </w:div>
        <w:div w:id="202180890">
          <w:marLeft w:val="480"/>
          <w:marRight w:val="0"/>
          <w:marTop w:val="0"/>
          <w:marBottom w:val="0"/>
          <w:divBdr>
            <w:top w:val="none" w:sz="0" w:space="0" w:color="auto"/>
            <w:left w:val="none" w:sz="0" w:space="0" w:color="auto"/>
            <w:bottom w:val="none" w:sz="0" w:space="0" w:color="auto"/>
            <w:right w:val="none" w:sz="0" w:space="0" w:color="auto"/>
          </w:divBdr>
        </w:div>
        <w:div w:id="762410201">
          <w:marLeft w:val="480"/>
          <w:marRight w:val="0"/>
          <w:marTop w:val="0"/>
          <w:marBottom w:val="0"/>
          <w:divBdr>
            <w:top w:val="none" w:sz="0" w:space="0" w:color="auto"/>
            <w:left w:val="none" w:sz="0" w:space="0" w:color="auto"/>
            <w:bottom w:val="none" w:sz="0" w:space="0" w:color="auto"/>
            <w:right w:val="none" w:sz="0" w:space="0" w:color="auto"/>
          </w:divBdr>
        </w:div>
        <w:div w:id="1376076490">
          <w:marLeft w:val="480"/>
          <w:marRight w:val="0"/>
          <w:marTop w:val="0"/>
          <w:marBottom w:val="0"/>
          <w:divBdr>
            <w:top w:val="none" w:sz="0" w:space="0" w:color="auto"/>
            <w:left w:val="none" w:sz="0" w:space="0" w:color="auto"/>
            <w:bottom w:val="none" w:sz="0" w:space="0" w:color="auto"/>
            <w:right w:val="none" w:sz="0" w:space="0" w:color="auto"/>
          </w:divBdr>
        </w:div>
        <w:div w:id="1848709898">
          <w:marLeft w:val="480"/>
          <w:marRight w:val="0"/>
          <w:marTop w:val="0"/>
          <w:marBottom w:val="0"/>
          <w:divBdr>
            <w:top w:val="none" w:sz="0" w:space="0" w:color="auto"/>
            <w:left w:val="none" w:sz="0" w:space="0" w:color="auto"/>
            <w:bottom w:val="none" w:sz="0" w:space="0" w:color="auto"/>
            <w:right w:val="none" w:sz="0" w:space="0" w:color="auto"/>
          </w:divBdr>
        </w:div>
        <w:div w:id="2018342895">
          <w:marLeft w:val="480"/>
          <w:marRight w:val="0"/>
          <w:marTop w:val="0"/>
          <w:marBottom w:val="0"/>
          <w:divBdr>
            <w:top w:val="none" w:sz="0" w:space="0" w:color="auto"/>
            <w:left w:val="none" w:sz="0" w:space="0" w:color="auto"/>
            <w:bottom w:val="none" w:sz="0" w:space="0" w:color="auto"/>
            <w:right w:val="none" w:sz="0" w:space="0" w:color="auto"/>
          </w:divBdr>
        </w:div>
        <w:div w:id="1008143154">
          <w:marLeft w:val="480"/>
          <w:marRight w:val="0"/>
          <w:marTop w:val="0"/>
          <w:marBottom w:val="0"/>
          <w:divBdr>
            <w:top w:val="none" w:sz="0" w:space="0" w:color="auto"/>
            <w:left w:val="none" w:sz="0" w:space="0" w:color="auto"/>
            <w:bottom w:val="none" w:sz="0" w:space="0" w:color="auto"/>
            <w:right w:val="none" w:sz="0" w:space="0" w:color="auto"/>
          </w:divBdr>
        </w:div>
        <w:div w:id="401417201">
          <w:marLeft w:val="480"/>
          <w:marRight w:val="0"/>
          <w:marTop w:val="0"/>
          <w:marBottom w:val="0"/>
          <w:divBdr>
            <w:top w:val="none" w:sz="0" w:space="0" w:color="auto"/>
            <w:left w:val="none" w:sz="0" w:space="0" w:color="auto"/>
            <w:bottom w:val="none" w:sz="0" w:space="0" w:color="auto"/>
            <w:right w:val="none" w:sz="0" w:space="0" w:color="auto"/>
          </w:divBdr>
        </w:div>
        <w:div w:id="1924534317">
          <w:marLeft w:val="480"/>
          <w:marRight w:val="0"/>
          <w:marTop w:val="0"/>
          <w:marBottom w:val="0"/>
          <w:divBdr>
            <w:top w:val="none" w:sz="0" w:space="0" w:color="auto"/>
            <w:left w:val="none" w:sz="0" w:space="0" w:color="auto"/>
            <w:bottom w:val="none" w:sz="0" w:space="0" w:color="auto"/>
            <w:right w:val="none" w:sz="0" w:space="0" w:color="auto"/>
          </w:divBdr>
        </w:div>
        <w:div w:id="688678680">
          <w:marLeft w:val="480"/>
          <w:marRight w:val="0"/>
          <w:marTop w:val="0"/>
          <w:marBottom w:val="0"/>
          <w:divBdr>
            <w:top w:val="none" w:sz="0" w:space="0" w:color="auto"/>
            <w:left w:val="none" w:sz="0" w:space="0" w:color="auto"/>
            <w:bottom w:val="none" w:sz="0" w:space="0" w:color="auto"/>
            <w:right w:val="none" w:sz="0" w:space="0" w:color="auto"/>
          </w:divBdr>
        </w:div>
        <w:div w:id="1000080457">
          <w:marLeft w:val="480"/>
          <w:marRight w:val="0"/>
          <w:marTop w:val="0"/>
          <w:marBottom w:val="0"/>
          <w:divBdr>
            <w:top w:val="none" w:sz="0" w:space="0" w:color="auto"/>
            <w:left w:val="none" w:sz="0" w:space="0" w:color="auto"/>
            <w:bottom w:val="none" w:sz="0" w:space="0" w:color="auto"/>
            <w:right w:val="none" w:sz="0" w:space="0" w:color="auto"/>
          </w:divBdr>
        </w:div>
        <w:div w:id="1618564488">
          <w:marLeft w:val="480"/>
          <w:marRight w:val="0"/>
          <w:marTop w:val="0"/>
          <w:marBottom w:val="0"/>
          <w:divBdr>
            <w:top w:val="none" w:sz="0" w:space="0" w:color="auto"/>
            <w:left w:val="none" w:sz="0" w:space="0" w:color="auto"/>
            <w:bottom w:val="none" w:sz="0" w:space="0" w:color="auto"/>
            <w:right w:val="none" w:sz="0" w:space="0" w:color="auto"/>
          </w:divBdr>
        </w:div>
        <w:div w:id="1708526632">
          <w:marLeft w:val="480"/>
          <w:marRight w:val="0"/>
          <w:marTop w:val="0"/>
          <w:marBottom w:val="0"/>
          <w:divBdr>
            <w:top w:val="none" w:sz="0" w:space="0" w:color="auto"/>
            <w:left w:val="none" w:sz="0" w:space="0" w:color="auto"/>
            <w:bottom w:val="none" w:sz="0" w:space="0" w:color="auto"/>
            <w:right w:val="none" w:sz="0" w:space="0" w:color="auto"/>
          </w:divBdr>
        </w:div>
        <w:div w:id="1661812138">
          <w:marLeft w:val="480"/>
          <w:marRight w:val="0"/>
          <w:marTop w:val="0"/>
          <w:marBottom w:val="0"/>
          <w:divBdr>
            <w:top w:val="none" w:sz="0" w:space="0" w:color="auto"/>
            <w:left w:val="none" w:sz="0" w:space="0" w:color="auto"/>
            <w:bottom w:val="none" w:sz="0" w:space="0" w:color="auto"/>
            <w:right w:val="none" w:sz="0" w:space="0" w:color="auto"/>
          </w:divBdr>
        </w:div>
        <w:div w:id="1149663345">
          <w:marLeft w:val="480"/>
          <w:marRight w:val="0"/>
          <w:marTop w:val="0"/>
          <w:marBottom w:val="0"/>
          <w:divBdr>
            <w:top w:val="none" w:sz="0" w:space="0" w:color="auto"/>
            <w:left w:val="none" w:sz="0" w:space="0" w:color="auto"/>
            <w:bottom w:val="none" w:sz="0" w:space="0" w:color="auto"/>
            <w:right w:val="none" w:sz="0" w:space="0" w:color="auto"/>
          </w:divBdr>
        </w:div>
        <w:div w:id="858546205">
          <w:marLeft w:val="480"/>
          <w:marRight w:val="0"/>
          <w:marTop w:val="0"/>
          <w:marBottom w:val="0"/>
          <w:divBdr>
            <w:top w:val="none" w:sz="0" w:space="0" w:color="auto"/>
            <w:left w:val="none" w:sz="0" w:space="0" w:color="auto"/>
            <w:bottom w:val="none" w:sz="0" w:space="0" w:color="auto"/>
            <w:right w:val="none" w:sz="0" w:space="0" w:color="auto"/>
          </w:divBdr>
        </w:div>
        <w:div w:id="1273899301">
          <w:marLeft w:val="480"/>
          <w:marRight w:val="0"/>
          <w:marTop w:val="0"/>
          <w:marBottom w:val="0"/>
          <w:divBdr>
            <w:top w:val="none" w:sz="0" w:space="0" w:color="auto"/>
            <w:left w:val="none" w:sz="0" w:space="0" w:color="auto"/>
            <w:bottom w:val="none" w:sz="0" w:space="0" w:color="auto"/>
            <w:right w:val="none" w:sz="0" w:space="0" w:color="auto"/>
          </w:divBdr>
        </w:div>
        <w:div w:id="2044555853">
          <w:marLeft w:val="480"/>
          <w:marRight w:val="0"/>
          <w:marTop w:val="0"/>
          <w:marBottom w:val="0"/>
          <w:divBdr>
            <w:top w:val="none" w:sz="0" w:space="0" w:color="auto"/>
            <w:left w:val="none" w:sz="0" w:space="0" w:color="auto"/>
            <w:bottom w:val="none" w:sz="0" w:space="0" w:color="auto"/>
            <w:right w:val="none" w:sz="0" w:space="0" w:color="auto"/>
          </w:divBdr>
        </w:div>
        <w:div w:id="475267312">
          <w:marLeft w:val="480"/>
          <w:marRight w:val="0"/>
          <w:marTop w:val="0"/>
          <w:marBottom w:val="0"/>
          <w:divBdr>
            <w:top w:val="none" w:sz="0" w:space="0" w:color="auto"/>
            <w:left w:val="none" w:sz="0" w:space="0" w:color="auto"/>
            <w:bottom w:val="none" w:sz="0" w:space="0" w:color="auto"/>
            <w:right w:val="none" w:sz="0" w:space="0" w:color="auto"/>
          </w:divBdr>
        </w:div>
        <w:div w:id="1991207633">
          <w:marLeft w:val="480"/>
          <w:marRight w:val="0"/>
          <w:marTop w:val="0"/>
          <w:marBottom w:val="0"/>
          <w:divBdr>
            <w:top w:val="none" w:sz="0" w:space="0" w:color="auto"/>
            <w:left w:val="none" w:sz="0" w:space="0" w:color="auto"/>
            <w:bottom w:val="none" w:sz="0" w:space="0" w:color="auto"/>
            <w:right w:val="none" w:sz="0" w:space="0" w:color="auto"/>
          </w:divBdr>
        </w:div>
        <w:div w:id="2106806486">
          <w:marLeft w:val="480"/>
          <w:marRight w:val="0"/>
          <w:marTop w:val="0"/>
          <w:marBottom w:val="0"/>
          <w:divBdr>
            <w:top w:val="none" w:sz="0" w:space="0" w:color="auto"/>
            <w:left w:val="none" w:sz="0" w:space="0" w:color="auto"/>
            <w:bottom w:val="none" w:sz="0" w:space="0" w:color="auto"/>
            <w:right w:val="none" w:sz="0" w:space="0" w:color="auto"/>
          </w:divBdr>
        </w:div>
        <w:div w:id="985889785">
          <w:marLeft w:val="480"/>
          <w:marRight w:val="0"/>
          <w:marTop w:val="0"/>
          <w:marBottom w:val="0"/>
          <w:divBdr>
            <w:top w:val="none" w:sz="0" w:space="0" w:color="auto"/>
            <w:left w:val="none" w:sz="0" w:space="0" w:color="auto"/>
            <w:bottom w:val="none" w:sz="0" w:space="0" w:color="auto"/>
            <w:right w:val="none" w:sz="0" w:space="0" w:color="auto"/>
          </w:divBdr>
        </w:div>
        <w:div w:id="854610627">
          <w:marLeft w:val="480"/>
          <w:marRight w:val="0"/>
          <w:marTop w:val="0"/>
          <w:marBottom w:val="0"/>
          <w:divBdr>
            <w:top w:val="none" w:sz="0" w:space="0" w:color="auto"/>
            <w:left w:val="none" w:sz="0" w:space="0" w:color="auto"/>
            <w:bottom w:val="none" w:sz="0" w:space="0" w:color="auto"/>
            <w:right w:val="none" w:sz="0" w:space="0" w:color="auto"/>
          </w:divBdr>
        </w:div>
        <w:div w:id="807236864">
          <w:marLeft w:val="480"/>
          <w:marRight w:val="0"/>
          <w:marTop w:val="0"/>
          <w:marBottom w:val="0"/>
          <w:divBdr>
            <w:top w:val="none" w:sz="0" w:space="0" w:color="auto"/>
            <w:left w:val="none" w:sz="0" w:space="0" w:color="auto"/>
            <w:bottom w:val="none" w:sz="0" w:space="0" w:color="auto"/>
            <w:right w:val="none" w:sz="0" w:space="0" w:color="auto"/>
          </w:divBdr>
        </w:div>
        <w:div w:id="751317298">
          <w:marLeft w:val="480"/>
          <w:marRight w:val="0"/>
          <w:marTop w:val="0"/>
          <w:marBottom w:val="0"/>
          <w:divBdr>
            <w:top w:val="none" w:sz="0" w:space="0" w:color="auto"/>
            <w:left w:val="none" w:sz="0" w:space="0" w:color="auto"/>
            <w:bottom w:val="none" w:sz="0" w:space="0" w:color="auto"/>
            <w:right w:val="none" w:sz="0" w:space="0" w:color="auto"/>
          </w:divBdr>
        </w:div>
        <w:div w:id="1582176298">
          <w:marLeft w:val="480"/>
          <w:marRight w:val="0"/>
          <w:marTop w:val="0"/>
          <w:marBottom w:val="0"/>
          <w:divBdr>
            <w:top w:val="none" w:sz="0" w:space="0" w:color="auto"/>
            <w:left w:val="none" w:sz="0" w:space="0" w:color="auto"/>
            <w:bottom w:val="none" w:sz="0" w:space="0" w:color="auto"/>
            <w:right w:val="none" w:sz="0" w:space="0" w:color="auto"/>
          </w:divBdr>
        </w:div>
        <w:div w:id="272791270">
          <w:marLeft w:val="480"/>
          <w:marRight w:val="0"/>
          <w:marTop w:val="0"/>
          <w:marBottom w:val="0"/>
          <w:divBdr>
            <w:top w:val="none" w:sz="0" w:space="0" w:color="auto"/>
            <w:left w:val="none" w:sz="0" w:space="0" w:color="auto"/>
            <w:bottom w:val="none" w:sz="0" w:space="0" w:color="auto"/>
            <w:right w:val="none" w:sz="0" w:space="0" w:color="auto"/>
          </w:divBdr>
        </w:div>
        <w:div w:id="127287538">
          <w:marLeft w:val="480"/>
          <w:marRight w:val="0"/>
          <w:marTop w:val="0"/>
          <w:marBottom w:val="0"/>
          <w:divBdr>
            <w:top w:val="none" w:sz="0" w:space="0" w:color="auto"/>
            <w:left w:val="none" w:sz="0" w:space="0" w:color="auto"/>
            <w:bottom w:val="none" w:sz="0" w:space="0" w:color="auto"/>
            <w:right w:val="none" w:sz="0" w:space="0" w:color="auto"/>
          </w:divBdr>
        </w:div>
        <w:div w:id="680474951">
          <w:marLeft w:val="480"/>
          <w:marRight w:val="0"/>
          <w:marTop w:val="0"/>
          <w:marBottom w:val="0"/>
          <w:divBdr>
            <w:top w:val="none" w:sz="0" w:space="0" w:color="auto"/>
            <w:left w:val="none" w:sz="0" w:space="0" w:color="auto"/>
            <w:bottom w:val="none" w:sz="0" w:space="0" w:color="auto"/>
            <w:right w:val="none" w:sz="0" w:space="0" w:color="auto"/>
          </w:divBdr>
        </w:div>
        <w:div w:id="41373539">
          <w:marLeft w:val="480"/>
          <w:marRight w:val="0"/>
          <w:marTop w:val="0"/>
          <w:marBottom w:val="0"/>
          <w:divBdr>
            <w:top w:val="none" w:sz="0" w:space="0" w:color="auto"/>
            <w:left w:val="none" w:sz="0" w:space="0" w:color="auto"/>
            <w:bottom w:val="none" w:sz="0" w:space="0" w:color="auto"/>
            <w:right w:val="none" w:sz="0" w:space="0" w:color="auto"/>
          </w:divBdr>
        </w:div>
        <w:div w:id="551429892">
          <w:marLeft w:val="480"/>
          <w:marRight w:val="0"/>
          <w:marTop w:val="0"/>
          <w:marBottom w:val="0"/>
          <w:divBdr>
            <w:top w:val="none" w:sz="0" w:space="0" w:color="auto"/>
            <w:left w:val="none" w:sz="0" w:space="0" w:color="auto"/>
            <w:bottom w:val="none" w:sz="0" w:space="0" w:color="auto"/>
            <w:right w:val="none" w:sz="0" w:space="0" w:color="auto"/>
          </w:divBdr>
        </w:div>
        <w:div w:id="1738086722">
          <w:marLeft w:val="480"/>
          <w:marRight w:val="0"/>
          <w:marTop w:val="0"/>
          <w:marBottom w:val="0"/>
          <w:divBdr>
            <w:top w:val="none" w:sz="0" w:space="0" w:color="auto"/>
            <w:left w:val="none" w:sz="0" w:space="0" w:color="auto"/>
            <w:bottom w:val="none" w:sz="0" w:space="0" w:color="auto"/>
            <w:right w:val="none" w:sz="0" w:space="0" w:color="auto"/>
          </w:divBdr>
        </w:div>
        <w:div w:id="115763343">
          <w:marLeft w:val="480"/>
          <w:marRight w:val="0"/>
          <w:marTop w:val="0"/>
          <w:marBottom w:val="0"/>
          <w:divBdr>
            <w:top w:val="none" w:sz="0" w:space="0" w:color="auto"/>
            <w:left w:val="none" w:sz="0" w:space="0" w:color="auto"/>
            <w:bottom w:val="none" w:sz="0" w:space="0" w:color="auto"/>
            <w:right w:val="none" w:sz="0" w:space="0" w:color="auto"/>
          </w:divBdr>
        </w:div>
        <w:div w:id="1767921933">
          <w:marLeft w:val="480"/>
          <w:marRight w:val="0"/>
          <w:marTop w:val="0"/>
          <w:marBottom w:val="0"/>
          <w:divBdr>
            <w:top w:val="none" w:sz="0" w:space="0" w:color="auto"/>
            <w:left w:val="none" w:sz="0" w:space="0" w:color="auto"/>
            <w:bottom w:val="none" w:sz="0" w:space="0" w:color="auto"/>
            <w:right w:val="none" w:sz="0" w:space="0" w:color="auto"/>
          </w:divBdr>
        </w:div>
        <w:div w:id="1957563745">
          <w:marLeft w:val="480"/>
          <w:marRight w:val="0"/>
          <w:marTop w:val="0"/>
          <w:marBottom w:val="0"/>
          <w:divBdr>
            <w:top w:val="none" w:sz="0" w:space="0" w:color="auto"/>
            <w:left w:val="none" w:sz="0" w:space="0" w:color="auto"/>
            <w:bottom w:val="none" w:sz="0" w:space="0" w:color="auto"/>
            <w:right w:val="none" w:sz="0" w:space="0" w:color="auto"/>
          </w:divBdr>
        </w:div>
        <w:div w:id="1076434534">
          <w:marLeft w:val="480"/>
          <w:marRight w:val="0"/>
          <w:marTop w:val="0"/>
          <w:marBottom w:val="0"/>
          <w:divBdr>
            <w:top w:val="none" w:sz="0" w:space="0" w:color="auto"/>
            <w:left w:val="none" w:sz="0" w:space="0" w:color="auto"/>
            <w:bottom w:val="none" w:sz="0" w:space="0" w:color="auto"/>
            <w:right w:val="none" w:sz="0" w:space="0" w:color="auto"/>
          </w:divBdr>
        </w:div>
        <w:div w:id="1227454543">
          <w:marLeft w:val="480"/>
          <w:marRight w:val="0"/>
          <w:marTop w:val="0"/>
          <w:marBottom w:val="0"/>
          <w:divBdr>
            <w:top w:val="none" w:sz="0" w:space="0" w:color="auto"/>
            <w:left w:val="none" w:sz="0" w:space="0" w:color="auto"/>
            <w:bottom w:val="none" w:sz="0" w:space="0" w:color="auto"/>
            <w:right w:val="none" w:sz="0" w:space="0" w:color="auto"/>
          </w:divBdr>
        </w:div>
        <w:div w:id="329675482">
          <w:marLeft w:val="480"/>
          <w:marRight w:val="0"/>
          <w:marTop w:val="0"/>
          <w:marBottom w:val="0"/>
          <w:divBdr>
            <w:top w:val="none" w:sz="0" w:space="0" w:color="auto"/>
            <w:left w:val="none" w:sz="0" w:space="0" w:color="auto"/>
            <w:bottom w:val="none" w:sz="0" w:space="0" w:color="auto"/>
            <w:right w:val="none" w:sz="0" w:space="0" w:color="auto"/>
          </w:divBdr>
        </w:div>
        <w:div w:id="1259102477">
          <w:marLeft w:val="480"/>
          <w:marRight w:val="0"/>
          <w:marTop w:val="0"/>
          <w:marBottom w:val="0"/>
          <w:divBdr>
            <w:top w:val="none" w:sz="0" w:space="0" w:color="auto"/>
            <w:left w:val="none" w:sz="0" w:space="0" w:color="auto"/>
            <w:bottom w:val="none" w:sz="0" w:space="0" w:color="auto"/>
            <w:right w:val="none" w:sz="0" w:space="0" w:color="auto"/>
          </w:divBdr>
        </w:div>
      </w:divsChild>
    </w:div>
    <w:div w:id="1606842168">
      <w:bodyDiv w:val="1"/>
      <w:marLeft w:val="0"/>
      <w:marRight w:val="0"/>
      <w:marTop w:val="0"/>
      <w:marBottom w:val="0"/>
      <w:divBdr>
        <w:top w:val="none" w:sz="0" w:space="0" w:color="auto"/>
        <w:left w:val="none" w:sz="0" w:space="0" w:color="auto"/>
        <w:bottom w:val="none" w:sz="0" w:space="0" w:color="auto"/>
        <w:right w:val="none" w:sz="0" w:space="0" w:color="auto"/>
      </w:divBdr>
    </w:div>
    <w:div w:id="1607156798">
      <w:bodyDiv w:val="1"/>
      <w:marLeft w:val="0"/>
      <w:marRight w:val="0"/>
      <w:marTop w:val="0"/>
      <w:marBottom w:val="0"/>
      <w:divBdr>
        <w:top w:val="none" w:sz="0" w:space="0" w:color="auto"/>
        <w:left w:val="none" w:sz="0" w:space="0" w:color="auto"/>
        <w:bottom w:val="none" w:sz="0" w:space="0" w:color="auto"/>
        <w:right w:val="none" w:sz="0" w:space="0" w:color="auto"/>
      </w:divBdr>
    </w:div>
    <w:div w:id="1607696049">
      <w:bodyDiv w:val="1"/>
      <w:marLeft w:val="0"/>
      <w:marRight w:val="0"/>
      <w:marTop w:val="0"/>
      <w:marBottom w:val="0"/>
      <w:divBdr>
        <w:top w:val="none" w:sz="0" w:space="0" w:color="auto"/>
        <w:left w:val="none" w:sz="0" w:space="0" w:color="auto"/>
        <w:bottom w:val="none" w:sz="0" w:space="0" w:color="auto"/>
        <w:right w:val="none" w:sz="0" w:space="0" w:color="auto"/>
      </w:divBdr>
    </w:div>
    <w:div w:id="1607806679">
      <w:bodyDiv w:val="1"/>
      <w:marLeft w:val="0"/>
      <w:marRight w:val="0"/>
      <w:marTop w:val="0"/>
      <w:marBottom w:val="0"/>
      <w:divBdr>
        <w:top w:val="none" w:sz="0" w:space="0" w:color="auto"/>
        <w:left w:val="none" w:sz="0" w:space="0" w:color="auto"/>
        <w:bottom w:val="none" w:sz="0" w:space="0" w:color="auto"/>
        <w:right w:val="none" w:sz="0" w:space="0" w:color="auto"/>
      </w:divBdr>
      <w:divsChild>
        <w:div w:id="679704241">
          <w:marLeft w:val="480"/>
          <w:marRight w:val="0"/>
          <w:marTop w:val="0"/>
          <w:marBottom w:val="0"/>
          <w:divBdr>
            <w:top w:val="none" w:sz="0" w:space="0" w:color="auto"/>
            <w:left w:val="none" w:sz="0" w:space="0" w:color="auto"/>
            <w:bottom w:val="none" w:sz="0" w:space="0" w:color="auto"/>
            <w:right w:val="none" w:sz="0" w:space="0" w:color="auto"/>
          </w:divBdr>
        </w:div>
        <w:div w:id="542988506">
          <w:marLeft w:val="480"/>
          <w:marRight w:val="0"/>
          <w:marTop w:val="0"/>
          <w:marBottom w:val="0"/>
          <w:divBdr>
            <w:top w:val="none" w:sz="0" w:space="0" w:color="auto"/>
            <w:left w:val="none" w:sz="0" w:space="0" w:color="auto"/>
            <w:bottom w:val="none" w:sz="0" w:space="0" w:color="auto"/>
            <w:right w:val="none" w:sz="0" w:space="0" w:color="auto"/>
          </w:divBdr>
        </w:div>
        <w:div w:id="1064335852">
          <w:marLeft w:val="480"/>
          <w:marRight w:val="0"/>
          <w:marTop w:val="0"/>
          <w:marBottom w:val="0"/>
          <w:divBdr>
            <w:top w:val="none" w:sz="0" w:space="0" w:color="auto"/>
            <w:left w:val="none" w:sz="0" w:space="0" w:color="auto"/>
            <w:bottom w:val="none" w:sz="0" w:space="0" w:color="auto"/>
            <w:right w:val="none" w:sz="0" w:space="0" w:color="auto"/>
          </w:divBdr>
        </w:div>
        <w:div w:id="20327754">
          <w:marLeft w:val="480"/>
          <w:marRight w:val="0"/>
          <w:marTop w:val="0"/>
          <w:marBottom w:val="0"/>
          <w:divBdr>
            <w:top w:val="none" w:sz="0" w:space="0" w:color="auto"/>
            <w:left w:val="none" w:sz="0" w:space="0" w:color="auto"/>
            <w:bottom w:val="none" w:sz="0" w:space="0" w:color="auto"/>
            <w:right w:val="none" w:sz="0" w:space="0" w:color="auto"/>
          </w:divBdr>
        </w:div>
        <w:div w:id="363942385">
          <w:marLeft w:val="480"/>
          <w:marRight w:val="0"/>
          <w:marTop w:val="0"/>
          <w:marBottom w:val="0"/>
          <w:divBdr>
            <w:top w:val="none" w:sz="0" w:space="0" w:color="auto"/>
            <w:left w:val="none" w:sz="0" w:space="0" w:color="auto"/>
            <w:bottom w:val="none" w:sz="0" w:space="0" w:color="auto"/>
            <w:right w:val="none" w:sz="0" w:space="0" w:color="auto"/>
          </w:divBdr>
        </w:div>
        <w:div w:id="431584083">
          <w:marLeft w:val="480"/>
          <w:marRight w:val="0"/>
          <w:marTop w:val="0"/>
          <w:marBottom w:val="0"/>
          <w:divBdr>
            <w:top w:val="none" w:sz="0" w:space="0" w:color="auto"/>
            <w:left w:val="none" w:sz="0" w:space="0" w:color="auto"/>
            <w:bottom w:val="none" w:sz="0" w:space="0" w:color="auto"/>
            <w:right w:val="none" w:sz="0" w:space="0" w:color="auto"/>
          </w:divBdr>
        </w:div>
        <w:div w:id="1925456612">
          <w:marLeft w:val="480"/>
          <w:marRight w:val="0"/>
          <w:marTop w:val="0"/>
          <w:marBottom w:val="0"/>
          <w:divBdr>
            <w:top w:val="none" w:sz="0" w:space="0" w:color="auto"/>
            <w:left w:val="none" w:sz="0" w:space="0" w:color="auto"/>
            <w:bottom w:val="none" w:sz="0" w:space="0" w:color="auto"/>
            <w:right w:val="none" w:sz="0" w:space="0" w:color="auto"/>
          </w:divBdr>
        </w:div>
        <w:div w:id="147553012">
          <w:marLeft w:val="480"/>
          <w:marRight w:val="0"/>
          <w:marTop w:val="0"/>
          <w:marBottom w:val="0"/>
          <w:divBdr>
            <w:top w:val="none" w:sz="0" w:space="0" w:color="auto"/>
            <w:left w:val="none" w:sz="0" w:space="0" w:color="auto"/>
            <w:bottom w:val="none" w:sz="0" w:space="0" w:color="auto"/>
            <w:right w:val="none" w:sz="0" w:space="0" w:color="auto"/>
          </w:divBdr>
        </w:div>
        <w:div w:id="88888174">
          <w:marLeft w:val="480"/>
          <w:marRight w:val="0"/>
          <w:marTop w:val="0"/>
          <w:marBottom w:val="0"/>
          <w:divBdr>
            <w:top w:val="none" w:sz="0" w:space="0" w:color="auto"/>
            <w:left w:val="none" w:sz="0" w:space="0" w:color="auto"/>
            <w:bottom w:val="none" w:sz="0" w:space="0" w:color="auto"/>
            <w:right w:val="none" w:sz="0" w:space="0" w:color="auto"/>
          </w:divBdr>
        </w:div>
        <w:div w:id="1156611702">
          <w:marLeft w:val="480"/>
          <w:marRight w:val="0"/>
          <w:marTop w:val="0"/>
          <w:marBottom w:val="0"/>
          <w:divBdr>
            <w:top w:val="none" w:sz="0" w:space="0" w:color="auto"/>
            <w:left w:val="none" w:sz="0" w:space="0" w:color="auto"/>
            <w:bottom w:val="none" w:sz="0" w:space="0" w:color="auto"/>
            <w:right w:val="none" w:sz="0" w:space="0" w:color="auto"/>
          </w:divBdr>
        </w:div>
        <w:div w:id="439953165">
          <w:marLeft w:val="480"/>
          <w:marRight w:val="0"/>
          <w:marTop w:val="0"/>
          <w:marBottom w:val="0"/>
          <w:divBdr>
            <w:top w:val="none" w:sz="0" w:space="0" w:color="auto"/>
            <w:left w:val="none" w:sz="0" w:space="0" w:color="auto"/>
            <w:bottom w:val="none" w:sz="0" w:space="0" w:color="auto"/>
            <w:right w:val="none" w:sz="0" w:space="0" w:color="auto"/>
          </w:divBdr>
        </w:div>
        <w:div w:id="871915910">
          <w:marLeft w:val="480"/>
          <w:marRight w:val="0"/>
          <w:marTop w:val="0"/>
          <w:marBottom w:val="0"/>
          <w:divBdr>
            <w:top w:val="none" w:sz="0" w:space="0" w:color="auto"/>
            <w:left w:val="none" w:sz="0" w:space="0" w:color="auto"/>
            <w:bottom w:val="none" w:sz="0" w:space="0" w:color="auto"/>
            <w:right w:val="none" w:sz="0" w:space="0" w:color="auto"/>
          </w:divBdr>
        </w:div>
        <w:div w:id="1985160447">
          <w:marLeft w:val="480"/>
          <w:marRight w:val="0"/>
          <w:marTop w:val="0"/>
          <w:marBottom w:val="0"/>
          <w:divBdr>
            <w:top w:val="none" w:sz="0" w:space="0" w:color="auto"/>
            <w:left w:val="none" w:sz="0" w:space="0" w:color="auto"/>
            <w:bottom w:val="none" w:sz="0" w:space="0" w:color="auto"/>
            <w:right w:val="none" w:sz="0" w:space="0" w:color="auto"/>
          </w:divBdr>
        </w:div>
        <w:div w:id="1868912722">
          <w:marLeft w:val="480"/>
          <w:marRight w:val="0"/>
          <w:marTop w:val="0"/>
          <w:marBottom w:val="0"/>
          <w:divBdr>
            <w:top w:val="none" w:sz="0" w:space="0" w:color="auto"/>
            <w:left w:val="none" w:sz="0" w:space="0" w:color="auto"/>
            <w:bottom w:val="none" w:sz="0" w:space="0" w:color="auto"/>
            <w:right w:val="none" w:sz="0" w:space="0" w:color="auto"/>
          </w:divBdr>
        </w:div>
        <w:div w:id="1746804493">
          <w:marLeft w:val="480"/>
          <w:marRight w:val="0"/>
          <w:marTop w:val="0"/>
          <w:marBottom w:val="0"/>
          <w:divBdr>
            <w:top w:val="none" w:sz="0" w:space="0" w:color="auto"/>
            <w:left w:val="none" w:sz="0" w:space="0" w:color="auto"/>
            <w:bottom w:val="none" w:sz="0" w:space="0" w:color="auto"/>
            <w:right w:val="none" w:sz="0" w:space="0" w:color="auto"/>
          </w:divBdr>
        </w:div>
        <w:div w:id="978919248">
          <w:marLeft w:val="480"/>
          <w:marRight w:val="0"/>
          <w:marTop w:val="0"/>
          <w:marBottom w:val="0"/>
          <w:divBdr>
            <w:top w:val="none" w:sz="0" w:space="0" w:color="auto"/>
            <w:left w:val="none" w:sz="0" w:space="0" w:color="auto"/>
            <w:bottom w:val="none" w:sz="0" w:space="0" w:color="auto"/>
            <w:right w:val="none" w:sz="0" w:space="0" w:color="auto"/>
          </w:divBdr>
        </w:div>
        <w:div w:id="1236016248">
          <w:marLeft w:val="480"/>
          <w:marRight w:val="0"/>
          <w:marTop w:val="0"/>
          <w:marBottom w:val="0"/>
          <w:divBdr>
            <w:top w:val="none" w:sz="0" w:space="0" w:color="auto"/>
            <w:left w:val="none" w:sz="0" w:space="0" w:color="auto"/>
            <w:bottom w:val="none" w:sz="0" w:space="0" w:color="auto"/>
            <w:right w:val="none" w:sz="0" w:space="0" w:color="auto"/>
          </w:divBdr>
        </w:div>
        <w:div w:id="960723638">
          <w:marLeft w:val="480"/>
          <w:marRight w:val="0"/>
          <w:marTop w:val="0"/>
          <w:marBottom w:val="0"/>
          <w:divBdr>
            <w:top w:val="none" w:sz="0" w:space="0" w:color="auto"/>
            <w:left w:val="none" w:sz="0" w:space="0" w:color="auto"/>
            <w:bottom w:val="none" w:sz="0" w:space="0" w:color="auto"/>
            <w:right w:val="none" w:sz="0" w:space="0" w:color="auto"/>
          </w:divBdr>
        </w:div>
        <w:div w:id="1340767770">
          <w:marLeft w:val="480"/>
          <w:marRight w:val="0"/>
          <w:marTop w:val="0"/>
          <w:marBottom w:val="0"/>
          <w:divBdr>
            <w:top w:val="none" w:sz="0" w:space="0" w:color="auto"/>
            <w:left w:val="none" w:sz="0" w:space="0" w:color="auto"/>
            <w:bottom w:val="none" w:sz="0" w:space="0" w:color="auto"/>
            <w:right w:val="none" w:sz="0" w:space="0" w:color="auto"/>
          </w:divBdr>
        </w:div>
        <w:div w:id="1257979332">
          <w:marLeft w:val="480"/>
          <w:marRight w:val="0"/>
          <w:marTop w:val="0"/>
          <w:marBottom w:val="0"/>
          <w:divBdr>
            <w:top w:val="none" w:sz="0" w:space="0" w:color="auto"/>
            <w:left w:val="none" w:sz="0" w:space="0" w:color="auto"/>
            <w:bottom w:val="none" w:sz="0" w:space="0" w:color="auto"/>
            <w:right w:val="none" w:sz="0" w:space="0" w:color="auto"/>
          </w:divBdr>
        </w:div>
        <w:div w:id="718363112">
          <w:marLeft w:val="480"/>
          <w:marRight w:val="0"/>
          <w:marTop w:val="0"/>
          <w:marBottom w:val="0"/>
          <w:divBdr>
            <w:top w:val="none" w:sz="0" w:space="0" w:color="auto"/>
            <w:left w:val="none" w:sz="0" w:space="0" w:color="auto"/>
            <w:bottom w:val="none" w:sz="0" w:space="0" w:color="auto"/>
            <w:right w:val="none" w:sz="0" w:space="0" w:color="auto"/>
          </w:divBdr>
        </w:div>
        <w:div w:id="1057819475">
          <w:marLeft w:val="480"/>
          <w:marRight w:val="0"/>
          <w:marTop w:val="0"/>
          <w:marBottom w:val="0"/>
          <w:divBdr>
            <w:top w:val="none" w:sz="0" w:space="0" w:color="auto"/>
            <w:left w:val="none" w:sz="0" w:space="0" w:color="auto"/>
            <w:bottom w:val="none" w:sz="0" w:space="0" w:color="auto"/>
            <w:right w:val="none" w:sz="0" w:space="0" w:color="auto"/>
          </w:divBdr>
        </w:div>
        <w:div w:id="1779448627">
          <w:marLeft w:val="480"/>
          <w:marRight w:val="0"/>
          <w:marTop w:val="0"/>
          <w:marBottom w:val="0"/>
          <w:divBdr>
            <w:top w:val="none" w:sz="0" w:space="0" w:color="auto"/>
            <w:left w:val="none" w:sz="0" w:space="0" w:color="auto"/>
            <w:bottom w:val="none" w:sz="0" w:space="0" w:color="auto"/>
            <w:right w:val="none" w:sz="0" w:space="0" w:color="auto"/>
          </w:divBdr>
        </w:div>
        <w:div w:id="905454077">
          <w:marLeft w:val="480"/>
          <w:marRight w:val="0"/>
          <w:marTop w:val="0"/>
          <w:marBottom w:val="0"/>
          <w:divBdr>
            <w:top w:val="none" w:sz="0" w:space="0" w:color="auto"/>
            <w:left w:val="none" w:sz="0" w:space="0" w:color="auto"/>
            <w:bottom w:val="none" w:sz="0" w:space="0" w:color="auto"/>
            <w:right w:val="none" w:sz="0" w:space="0" w:color="auto"/>
          </w:divBdr>
        </w:div>
        <w:div w:id="130682907">
          <w:marLeft w:val="480"/>
          <w:marRight w:val="0"/>
          <w:marTop w:val="0"/>
          <w:marBottom w:val="0"/>
          <w:divBdr>
            <w:top w:val="none" w:sz="0" w:space="0" w:color="auto"/>
            <w:left w:val="none" w:sz="0" w:space="0" w:color="auto"/>
            <w:bottom w:val="none" w:sz="0" w:space="0" w:color="auto"/>
            <w:right w:val="none" w:sz="0" w:space="0" w:color="auto"/>
          </w:divBdr>
        </w:div>
        <w:div w:id="1931620246">
          <w:marLeft w:val="480"/>
          <w:marRight w:val="0"/>
          <w:marTop w:val="0"/>
          <w:marBottom w:val="0"/>
          <w:divBdr>
            <w:top w:val="none" w:sz="0" w:space="0" w:color="auto"/>
            <w:left w:val="none" w:sz="0" w:space="0" w:color="auto"/>
            <w:bottom w:val="none" w:sz="0" w:space="0" w:color="auto"/>
            <w:right w:val="none" w:sz="0" w:space="0" w:color="auto"/>
          </w:divBdr>
        </w:div>
        <w:div w:id="483665780">
          <w:marLeft w:val="480"/>
          <w:marRight w:val="0"/>
          <w:marTop w:val="0"/>
          <w:marBottom w:val="0"/>
          <w:divBdr>
            <w:top w:val="none" w:sz="0" w:space="0" w:color="auto"/>
            <w:left w:val="none" w:sz="0" w:space="0" w:color="auto"/>
            <w:bottom w:val="none" w:sz="0" w:space="0" w:color="auto"/>
            <w:right w:val="none" w:sz="0" w:space="0" w:color="auto"/>
          </w:divBdr>
        </w:div>
        <w:div w:id="764805974">
          <w:marLeft w:val="480"/>
          <w:marRight w:val="0"/>
          <w:marTop w:val="0"/>
          <w:marBottom w:val="0"/>
          <w:divBdr>
            <w:top w:val="none" w:sz="0" w:space="0" w:color="auto"/>
            <w:left w:val="none" w:sz="0" w:space="0" w:color="auto"/>
            <w:bottom w:val="none" w:sz="0" w:space="0" w:color="auto"/>
            <w:right w:val="none" w:sz="0" w:space="0" w:color="auto"/>
          </w:divBdr>
        </w:div>
        <w:div w:id="2072146519">
          <w:marLeft w:val="480"/>
          <w:marRight w:val="0"/>
          <w:marTop w:val="0"/>
          <w:marBottom w:val="0"/>
          <w:divBdr>
            <w:top w:val="none" w:sz="0" w:space="0" w:color="auto"/>
            <w:left w:val="none" w:sz="0" w:space="0" w:color="auto"/>
            <w:bottom w:val="none" w:sz="0" w:space="0" w:color="auto"/>
            <w:right w:val="none" w:sz="0" w:space="0" w:color="auto"/>
          </w:divBdr>
        </w:div>
        <w:div w:id="812524258">
          <w:marLeft w:val="480"/>
          <w:marRight w:val="0"/>
          <w:marTop w:val="0"/>
          <w:marBottom w:val="0"/>
          <w:divBdr>
            <w:top w:val="none" w:sz="0" w:space="0" w:color="auto"/>
            <w:left w:val="none" w:sz="0" w:space="0" w:color="auto"/>
            <w:bottom w:val="none" w:sz="0" w:space="0" w:color="auto"/>
            <w:right w:val="none" w:sz="0" w:space="0" w:color="auto"/>
          </w:divBdr>
        </w:div>
        <w:div w:id="1172182642">
          <w:marLeft w:val="480"/>
          <w:marRight w:val="0"/>
          <w:marTop w:val="0"/>
          <w:marBottom w:val="0"/>
          <w:divBdr>
            <w:top w:val="none" w:sz="0" w:space="0" w:color="auto"/>
            <w:left w:val="none" w:sz="0" w:space="0" w:color="auto"/>
            <w:bottom w:val="none" w:sz="0" w:space="0" w:color="auto"/>
            <w:right w:val="none" w:sz="0" w:space="0" w:color="auto"/>
          </w:divBdr>
        </w:div>
        <w:div w:id="393240468">
          <w:marLeft w:val="480"/>
          <w:marRight w:val="0"/>
          <w:marTop w:val="0"/>
          <w:marBottom w:val="0"/>
          <w:divBdr>
            <w:top w:val="none" w:sz="0" w:space="0" w:color="auto"/>
            <w:left w:val="none" w:sz="0" w:space="0" w:color="auto"/>
            <w:bottom w:val="none" w:sz="0" w:space="0" w:color="auto"/>
            <w:right w:val="none" w:sz="0" w:space="0" w:color="auto"/>
          </w:divBdr>
        </w:div>
        <w:div w:id="1273710521">
          <w:marLeft w:val="480"/>
          <w:marRight w:val="0"/>
          <w:marTop w:val="0"/>
          <w:marBottom w:val="0"/>
          <w:divBdr>
            <w:top w:val="none" w:sz="0" w:space="0" w:color="auto"/>
            <w:left w:val="none" w:sz="0" w:space="0" w:color="auto"/>
            <w:bottom w:val="none" w:sz="0" w:space="0" w:color="auto"/>
            <w:right w:val="none" w:sz="0" w:space="0" w:color="auto"/>
          </w:divBdr>
        </w:div>
        <w:div w:id="633104563">
          <w:marLeft w:val="480"/>
          <w:marRight w:val="0"/>
          <w:marTop w:val="0"/>
          <w:marBottom w:val="0"/>
          <w:divBdr>
            <w:top w:val="none" w:sz="0" w:space="0" w:color="auto"/>
            <w:left w:val="none" w:sz="0" w:space="0" w:color="auto"/>
            <w:bottom w:val="none" w:sz="0" w:space="0" w:color="auto"/>
            <w:right w:val="none" w:sz="0" w:space="0" w:color="auto"/>
          </w:divBdr>
        </w:div>
        <w:div w:id="1140347037">
          <w:marLeft w:val="480"/>
          <w:marRight w:val="0"/>
          <w:marTop w:val="0"/>
          <w:marBottom w:val="0"/>
          <w:divBdr>
            <w:top w:val="none" w:sz="0" w:space="0" w:color="auto"/>
            <w:left w:val="none" w:sz="0" w:space="0" w:color="auto"/>
            <w:bottom w:val="none" w:sz="0" w:space="0" w:color="auto"/>
            <w:right w:val="none" w:sz="0" w:space="0" w:color="auto"/>
          </w:divBdr>
        </w:div>
        <w:div w:id="832524665">
          <w:marLeft w:val="480"/>
          <w:marRight w:val="0"/>
          <w:marTop w:val="0"/>
          <w:marBottom w:val="0"/>
          <w:divBdr>
            <w:top w:val="none" w:sz="0" w:space="0" w:color="auto"/>
            <w:left w:val="none" w:sz="0" w:space="0" w:color="auto"/>
            <w:bottom w:val="none" w:sz="0" w:space="0" w:color="auto"/>
            <w:right w:val="none" w:sz="0" w:space="0" w:color="auto"/>
          </w:divBdr>
        </w:div>
        <w:div w:id="805662526">
          <w:marLeft w:val="480"/>
          <w:marRight w:val="0"/>
          <w:marTop w:val="0"/>
          <w:marBottom w:val="0"/>
          <w:divBdr>
            <w:top w:val="none" w:sz="0" w:space="0" w:color="auto"/>
            <w:left w:val="none" w:sz="0" w:space="0" w:color="auto"/>
            <w:bottom w:val="none" w:sz="0" w:space="0" w:color="auto"/>
            <w:right w:val="none" w:sz="0" w:space="0" w:color="auto"/>
          </w:divBdr>
        </w:div>
        <w:div w:id="1299532486">
          <w:marLeft w:val="480"/>
          <w:marRight w:val="0"/>
          <w:marTop w:val="0"/>
          <w:marBottom w:val="0"/>
          <w:divBdr>
            <w:top w:val="none" w:sz="0" w:space="0" w:color="auto"/>
            <w:left w:val="none" w:sz="0" w:space="0" w:color="auto"/>
            <w:bottom w:val="none" w:sz="0" w:space="0" w:color="auto"/>
            <w:right w:val="none" w:sz="0" w:space="0" w:color="auto"/>
          </w:divBdr>
        </w:div>
        <w:div w:id="679820735">
          <w:marLeft w:val="480"/>
          <w:marRight w:val="0"/>
          <w:marTop w:val="0"/>
          <w:marBottom w:val="0"/>
          <w:divBdr>
            <w:top w:val="none" w:sz="0" w:space="0" w:color="auto"/>
            <w:left w:val="none" w:sz="0" w:space="0" w:color="auto"/>
            <w:bottom w:val="none" w:sz="0" w:space="0" w:color="auto"/>
            <w:right w:val="none" w:sz="0" w:space="0" w:color="auto"/>
          </w:divBdr>
        </w:div>
        <w:div w:id="1931231072">
          <w:marLeft w:val="480"/>
          <w:marRight w:val="0"/>
          <w:marTop w:val="0"/>
          <w:marBottom w:val="0"/>
          <w:divBdr>
            <w:top w:val="none" w:sz="0" w:space="0" w:color="auto"/>
            <w:left w:val="none" w:sz="0" w:space="0" w:color="auto"/>
            <w:bottom w:val="none" w:sz="0" w:space="0" w:color="auto"/>
            <w:right w:val="none" w:sz="0" w:space="0" w:color="auto"/>
          </w:divBdr>
        </w:div>
        <w:div w:id="1531643352">
          <w:marLeft w:val="480"/>
          <w:marRight w:val="0"/>
          <w:marTop w:val="0"/>
          <w:marBottom w:val="0"/>
          <w:divBdr>
            <w:top w:val="none" w:sz="0" w:space="0" w:color="auto"/>
            <w:left w:val="none" w:sz="0" w:space="0" w:color="auto"/>
            <w:bottom w:val="none" w:sz="0" w:space="0" w:color="auto"/>
            <w:right w:val="none" w:sz="0" w:space="0" w:color="auto"/>
          </w:divBdr>
        </w:div>
        <w:div w:id="1008098658">
          <w:marLeft w:val="480"/>
          <w:marRight w:val="0"/>
          <w:marTop w:val="0"/>
          <w:marBottom w:val="0"/>
          <w:divBdr>
            <w:top w:val="none" w:sz="0" w:space="0" w:color="auto"/>
            <w:left w:val="none" w:sz="0" w:space="0" w:color="auto"/>
            <w:bottom w:val="none" w:sz="0" w:space="0" w:color="auto"/>
            <w:right w:val="none" w:sz="0" w:space="0" w:color="auto"/>
          </w:divBdr>
        </w:div>
        <w:div w:id="658341646">
          <w:marLeft w:val="480"/>
          <w:marRight w:val="0"/>
          <w:marTop w:val="0"/>
          <w:marBottom w:val="0"/>
          <w:divBdr>
            <w:top w:val="none" w:sz="0" w:space="0" w:color="auto"/>
            <w:left w:val="none" w:sz="0" w:space="0" w:color="auto"/>
            <w:bottom w:val="none" w:sz="0" w:space="0" w:color="auto"/>
            <w:right w:val="none" w:sz="0" w:space="0" w:color="auto"/>
          </w:divBdr>
        </w:div>
        <w:div w:id="1805851940">
          <w:marLeft w:val="480"/>
          <w:marRight w:val="0"/>
          <w:marTop w:val="0"/>
          <w:marBottom w:val="0"/>
          <w:divBdr>
            <w:top w:val="none" w:sz="0" w:space="0" w:color="auto"/>
            <w:left w:val="none" w:sz="0" w:space="0" w:color="auto"/>
            <w:bottom w:val="none" w:sz="0" w:space="0" w:color="auto"/>
            <w:right w:val="none" w:sz="0" w:space="0" w:color="auto"/>
          </w:divBdr>
        </w:div>
        <w:div w:id="99028243">
          <w:marLeft w:val="480"/>
          <w:marRight w:val="0"/>
          <w:marTop w:val="0"/>
          <w:marBottom w:val="0"/>
          <w:divBdr>
            <w:top w:val="none" w:sz="0" w:space="0" w:color="auto"/>
            <w:left w:val="none" w:sz="0" w:space="0" w:color="auto"/>
            <w:bottom w:val="none" w:sz="0" w:space="0" w:color="auto"/>
            <w:right w:val="none" w:sz="0" w:space="0" w:color="auto"/>
          </w:divBdr>
        </w:div>
        <w:div w:id="686758484">
          <w:marLeft w:val="480"/>
          <w:marRight w:val="0"/>
          <w:marTop w:val="0"/>
          <w:marBottom w:val="0"/>
          <w:divBdr>
            <w:top w:val="none" w:sz="0" w:space="0" w:color="auto"/>
            <w:left w:val="none" w:sz="0" w:space="0" w:color="auto"/>
            <w:bottom w:val="none" w:sz="0" w:space="0" w:color="auto"/>
            <w:right w:val="none" w:sz="0" w:space="0" w:color="auto"/>
          </w:divBdr>
        </w:div>
        <w:div w:id="231165307">
          <w:marLeft w:val="480"/>
          <w:marRight w:val="0"/>
          <w:marTop w:val="0"/>
          <w:marBottom w:val="0"/>
          <w:divBdr>
            <w:top w:val="none" w:sz="0" w:space="0" w:color="auto"/>
            <w:left w:val="none" w:sz="0" w:space="0" w:color="auto"/>
            <w:bottom w:val="none" w:sz="0" w:space="0" w:color="auto"/>
            <w:right w:val="none" w:sz="0" w:space="0" w:color="auto"/>
          </w:divBdr>
        </w:div>
        <w:div w:id="2002807025">
          <w:marLeft w:val="480"/>
          <w:marRight w:val="0"/>
          <w:marTop w:val="0"/>
          <w:marBottom w:val="0"/>
          <w:divBdr>
            <w:top w:val="none" w:sz="0" w:space="0" w:color="auto"/>
            <w:left w:val="none" w:sz="0" w:space="0" w:color="auto"/>
            <w:bottom w:val="none" w:sz="0" w:space="0" w:color="auto"/>
            <w:right w:val="none" w:sz="0" w:space="0" w:color="auto"/>
          </w:divBdr>
        </w:div>
        <w:div w:id="426393630">
          <w:marLeft w:val="480"/>
          <w:marRight w:val="0"/>
          <w:marTop w:val="0"/>
          <w:marBottom w:val="0"/>
          <w:divBdr>
            <w:top w:val="none" w:sz="0" w:space="0" w:color="auto"/>
            <w:left w:val="none" w:sz="0" w:space="0" w:color="auto"/>
            <w:bottom w:val="none" w:sz="0" w:space="0" w:color="auto"/>
            <w:right w:val="none" w:sz="0" w:space="0" w:color="auto"/>
          </w:divBdr>
        </w:div>
        <w:div w:id="1213617695">
          <w:marLeft w:val="480"/>
          <w:marRight w:val="0"/>
          <w:marTop w:val="0"/>
          <w:marBottom w:val="0"/>
          <w:divBdr>
            <w:top w:val="none" w:sz="0" w:space="0" w:color="auto"/>
            <w:left w:val="none" w:sz="0" w:space="0" w:color="auto"/>
            <w:bottom w:val="none" w:sz="0" w:space="0" w:color="auto"/>
            <w:right w:val="none" w:sz="0" w:space="0" w:color="auto"/>
          </w:divBdr>
        </w:div>
        <w:div w:id="115763081">
          <w:marLeft w:val="480"/>
          <w:marRight w:val="0"/>
          <w:marTop w:val="0"/>
          <w:marBottom w:val="0"/>
          <w:divBdr>
            <w:top w:val="none" w:sz="0" w:space="0" w:color="auto"/>
            <w:left w:val="none" w:sz="0" w:space="0" w:color="auto"/>
            <w:bottom w:val="none" w:sz="0" w:space="0" w:color="auto"/>
            <w:right w:val="none" w:sz="0" w:space="0" w:color="auto"/>
          </w:divBdr>
        </w:div>
        <w:div w:id="311449173">
          <w:marLeft w:val="480"/>
          <w:marRight w:val="0"/>
          <w:marTop w:val="0"/>
          <w:marBottom w:val="0"/>
          <w:divBdr>
            <w:top w:val="none" w:sz="0" w:space="0" w:color="auto"/>
            <w:left w:val="none" w:sz="0" w:space="0" w:color="auto"/>
            <w:bottom w:val="none" w:sz="0" w:space="0" w:color="auto"/>
            <w:right w:val="none" w:sz="0" w:space="0" w:color="auto"/>
          </w:divBdr>
        </w:div>
        <w:div w:id="175656109">
          <w:marLeft w:val="480"/>
          <w:marRight w:val="0"/>
          <w:marTop w:val="0"/>
          <w:marBottom w:val="0"/>
          <w:divBdr>
            <w:top w:val="none" w:sz="0" w:space="0" w:color="auto"/>
            <w:left w:val="none" w:sz="0" w:space="0" w:color="auto"/>
            <w:bottom w:val="none" w:sz="0" w:space="0" w:color="auto"/>
            <w:right w:val="none" w:sz="0" w:space="0" w:color="auto"/>
          </w:divBdr>
        </w:div>
        <w:div w:id="783623295">
          <w:marLeft w:val="480"/>
          <w:marRight w:val="0"/>
          <w:marTop w:val="0"/>
          <w:marBottom w:val="0"/>
          <w:divBdr>
            <w:top w:val="none" w:sz="0" w:space="0" w:color="auto"/>
            <w:left w:val="none" w:sz="0" w:space="0" w:color="auto"/>
            <w:bottom w:val="none" w:sz="0" w:space="0" w:color="auto"/>
            <w:right w:val="none" w:sz="0" w:space="0" w:color="auto"/>
          </w:divBdr>
        </w:div>
        <w:div w:id="738094252">
          <w:marLeft w:val="480"/>
          <w:marRight w:val="0"/>
          <w:marTop w:val="0"/>
          <w:marBottom w:val="0"/>
          <w:divBdr>
            <w:top w:val="none" w:sz="0" w:space="0" w:color="auto"/>
            <w:left w:val="none" w:sz="0" w:space="0" w:color="auto"/>
            <w:bottom w:val="none" w:sz="0" w:space="0" w:color="auto"/>
            <w:right w:val="none" w:sz="0" w:space="0" w:color="auto"/>
          </w:divBdr>
        </w:div>
        <w:div w:id="991063003">
          <w:marLeft w:val="480"/>
          <w:marRight w:val="0"/>
          <w:marTop w:val="0"/>
          <w:marBottom w:val="0"/>
          <w:divBdr>
            <w:top w:val="none" w:sz="0" w:space="0" w:color="auto"/>
            <w:left w:val="none" w:sz="0" w:space="0" w:color="auto"/>
            <w:bottom w:val="none" w:sz="0" w:space="0" w:color="auto"/>
            <w:right w:val="none" w:sz="0" w:space="0" w:color="auto"/>
          </w:divBdr>
        </w:div>
        <w:div w:id="1259487266">
          <w:marLeft w:val="480"/>
          <w:marRight w:val="0"/>
          <w:marTop w:val="0"/>
          <w:marBottom w:val="0"/>
          <w:divBdr>
            <w:top w:val="none" w:sz="0" w:space="0" w:color="auto"/>
            <w:left w:val="none" w:sz="0" w:space="0" w:color="auto"/>
            <w:bottom w:val="none" w:sz="0" w:space="0" w:color="auto"/>
            <w:right w:val="none" w:sz="0" w:space="0" w:color="auto"/>
          </w:divBdr>
        </w:div>
        <w:div w:id="17897221">
          <w:marLeft w:val="480"/>
          <w:marRight w:val="0"/>
          <w:marTop w:val="0"/>
          <w:marBottom w:val="0"/>
          <w:divBdr>
            <w:top w:val="none" w:sz="0" w:space="0" w:color="auto"/>
            <w:left w:val="none" w:sz="0" w:space="0" w:color="auto"/>
            <w:bottom w:val="none" w:sz="0" w:space="0" w:color="auto"/>
            <w:right w:val="none" w:sz="0" w:space="0" w:color="auto"/>
          </w:divBdr>
        </w:div>
        <w:div w:id="814104562">
          <w:marLeft w:val="480"/>
          <w:marRight w:val="0"/>
          <w:marTop w:val="0"/>
          <w:marBottom w:val="0"/>
          <w:divBdr>
            <w:top w:val="none" w:sz="0" w:space="0" w:color="auto"/>
            <w:left w:val="none" w:sz="0" w:space="0" w:color="auto"/>
            <w:bottom w:val="none" w:sz="0" w:space="0" w:color="auto"/>
            <w:right w:val="none" w:sz="0" w:space="0" w:color="auto"/>
          </w:divBdr>
        </w:div>
        <w:div w:id="942609524">
          <w:marLeft w:val="480"/>
          <w:marRight w:val="0"/>
          <w:marTop w:val="0"/>
          <w:marBottom w:val="0"/>
          <w:divBdr>
            <w:top w:val="none" w:sz="0" w:space="0" w:color="auto"/>
            <w:left w:val="none" w:sz="0" w:space="0" w:color="auto"/>
            <w:bottom w:val="none" w:sz="0" w:space="0" w:color="auto"/>
            <w:right w:val="none" w:sz="0" w:space="0" w:color="auto"/>
          </w:divBdr>
        </w:div>
        <w:div w:id="892888644">
          <w:marLeft w:val="480"/>
          <w:marRight w:val="0"/>
          <w:marTop w:val="0"/>
          <w:marBottom w:val="0"/>
          <w:divBdr>
            <w:top w:val="none" w:sz="0" w:space="0" w:color="auto"/>
            <w:left w:val="none" w:sz="0" w:space="0" w:color="auto"/>
            <w:bottom w:val="none" w:sz="0" w:space="0" w:color="auto"/>
            <w:right w:val="none" w:sz="0" w:space="0" w:color="auto"/>
          </w:divBdr>
        </w:div>
        <w:div w:id="1399397098">
          <w:marLeft w:val="480"/>
          <w:marRight w:val="0"/>
          <w:marTop w:val="0"/>
          <w:marBottom w:val="0"/>
          <w:divBdr>
            <w:top w:val="none" w:sz="0" w:space="0" w:color="auto"/>
            <w:left w:val="none" w:sz="0" w:space="0" w:color="auto"/>
            <w:bottom w:val="none" w:sz="0" w:space="0" w:color="auto"/>
            <w:right w:val="none" w:sz="0" w:space="0" w:color="auto"/>
          </w:divBdr>
        </w:div>
        <w:div w:id="399520984">
          <w:marLeft w:val="480"/>
          <w:marRight w:val="0"/>
          <w:marTop w:val="0"/>
          <w:marBottom w:val="0"/>
          <w:divBdr>
            <w:top w:val="none" w:sz="0" w:space="0" w:color="auto"/>
            <w:left w:val="none" w:sz="0" w:space="0" w:color="auto"/>
            <w:bottom w:val="none" w:sz="0" w:space="0" w:color="auto"/>
            <w:right w:val="none" w:sz="0" w:space="0" w:color="auto"/>
          </w:divBdr>
        </w:div>
        <w:div w:id="1481507477">
          <w:marLeft w:val="480"/>
          <w:marRight w:val="0"/>
          <w:marTop w:val="0"/>
          <w:marBottom w:val="0"/>
          <w:divBdr>
            <w:top w:val="none" w:sz="0" w:space="0" w:color="auto"/>
            <w:left w:val="none" w:sz="0" w:space="0" w:color="auto"/>
            <w:bottom w:val="none" w:sz="0" w:space="0" w:color="auto"/>
            <w:right w:val="none" w:sz="0" w:space="0" w:color="auto"/>
          </w:divBdr>
        </w:div>
        <w:div w:id="673729790">
          <w:marLeft w:val="480"/>
          <w:marRight w:val="0"/>
          <w:marTop w:val="0"/>
          <w:marBottom w:val="0"/>
          <w:divBdr>
            <w:top w:val="none" w:sz="0" w:space="0" w:color="auto"/>
            <w:left w:val="none" w:sz="0" w:space="0" w:color="auto"/>
            <w:bottom w:val="none" w:sz="0" w:space="0" w:color="auto"/>
            <w:right w:val="none" w:sz="0" w:space="0" w:color="auto"/>
          </w:divBdr>
        </w:div>
        <w:div w:id="952440130">
          <w:marLeft w:val="480"/>
          <w:marRight w:val="0"/>
          <w:marTop w:val="0"/>
          <w:marBottom w:val="0"/>
          <w:divBdr>
            <w:top w:val="none" w:sz="0" w:space="0" w:color="auto"/>
            <w:left w:val="none" w:sz="0" w:space="0" w:color="auto"/>
            <w:bottom w:val="none" w:sz="0" w:space="0" w:color="auto"/>
            <w:right w:val="none" w:sz="0" w:space="0" w:color="auto"/>
          </w:divBdr>
        </w:div>
        <w:div w:id="220602692">
          <w:marLeft w:val="480"/>
          <w:marRight w:val="0"/>
          <w:marTop w:val="0"/>
          <w:marBottom w:val="0"/>
          <w:divBdr>
            <w:top w:val="none" w:sz="0" w:space="0" w:color="auto"/>
            <w:left w:val="none" w:sz="0" w:space="0" w:color="auto"/>
            <w:bottom w:val="none" w:sz="0" w:space="0" w:color="auto"/>
            <w:right w:val="none" w:sz="0" w:space="0" w:color="auto"/>
          </w:divBdr>
        </w:div>
        <w:div w:id="1214122976">
          <w:marLeft w:val="480"/>
          <w:marRight w:val="0"/>
          <w:marTop w:val="0"/>
          <w:marBottom w:val="0"/>
          <w:divBdr>
            <w:top w:val="none" w:sz="0" w:space="0" w:color="auto"/>
            <w:left w:val="none" w:sz="0" w:space="0" w:color="auto"/>
            <w:bottom w:val="none" w:sz="0" w:space="0" w:color="auto"/>
            <w:right w:val="none" w:sz="0" w:space="0" w:color="auto"/>
          </w:divBdr>
        </w:div>
        <w:div w:id="620107919">
          <w:marLeft w:val="480"/>
          <w:marRight w:val="0"/>
          <w:marTop w:val="0"/>
          <w:marBottom w:val="0"/>
          <w:divBdr>
            <w:top w:val="none" w:sz="0" w:space="0" w:color="auto"/>
            <w:left w:val="none" w:sz="0" w:space="0" w:color="auto"/>
            <w:bottom w:val="none" w:sz="0" w:space="0" w:color="auto"/>
            <w:right w:val="none" w:sz="0" w:space="0" w:color="auto"/>
          </w:divBdr>
        </w:div>
        <w:div w:id="1067262739">
          <w:marLeft w:val="480"/>
          <w:marRight w:val="0"/>
          <w:marTop w:val="0"/>
          <w:marBottom w:val="0"/>
          <w:divBdr>
            <w:top w:val="none" w:sz="0" w:space="0" w:color="auto"/>
            <w:left w:val="none" w:sz="0" w:space="0" w:color="auto"/>
            <w:bottom w:val="none" w:sz="0" w:space="0" w:color="auto"/>
            <w:right w:val="none" w:sz="0" w:space="0" w:color="auto"/>
          </w:divBdr>
        </w:div>
        <w:div w:id="795878548">
          <w:marLeft w:val="480"/>
          <w:marRight w:val="0"/>
          <w:marTop w:val="0"/>
          <w:marBottom w:val="0"/>
          <w:divBdr>
            <w:top w:val="none" w:sz="0" w:space="0" w:color="auto"/>
            <w:left w:val="none" w:sz="0" w:space="0" w:color="auto"/>
            <w:bottom w:val="none" w:sz="0" w:space="0" w:color="auto"/>
            <w:right w:val="none" w:sz="0" w:space="0" w:color="auto"/>
          </w:divBdr>
        </w:div>
        <w:div w:id="1546137420">
          <w:marLeft w:val="480"/>
          <w:marRight w:val="0"/>
          <w:marTop w:val="0"/>
          <w:marBottom w:val="0"/>
          <w:divBdr>
            <w:top w:val="none" w:sz="0" w:space="0" w:color="auto"/>
            <w:left w:val="none" w:sz="0" w:space="0" w:color="auto"/>
            <w:bottom w:val="none" w:sz="0" w:space="0" w:color="auto"/>
            <w:right w:val="none" w:sz="0" w:space="0" w:color="auto"/>
          </w:divBdr>
        </w:div>
        <w:div w:id="331221270">
          <w:marLeft w:val="480"/>
          <w:marRight w:val="0"/>
          <w:marTop w:val="0"/>
          <w:marBottom w:val="0"/>
          <w:divBdr>
            <w:top w:val="none" w:sz="0" w:space="0" w:color="auto"/>
            <w:left w:val="none" w:sz="0" w:space="0" w:color="auto"/>
            <w:bottom w:val="none" w:sz="0" w:space="0" w:color="auto"/>
            <w:right w:val="none" w:sz="0" w:space="0" w:color="auto"/>
          </w:divBdr>
        </w:div>
        <w:div w:id="354043865">
          <w:marLeft w:val="480"/>
          <w:marRight w:val="0"/>
          <w:marTop w:val="0"/>
          <w:marBottom w:val="0"/>
          <w:divBdr>
            <w:top w:val="none" w:sz="0" w:space="0" w:color="auto"/>
            <w:left w:val="none" w:sz="0" w:space="0" w:color="auto"/>
            <w:bottom w:val="none" w:sz="0" w:space="0" w:color="auto"/>
            <w:right w:val="none" w:sz="0" w:space="0" w:color="auto"/>
          </w:divBdr>
        </w:div>
        <w:div w:id="1653410964">
          <w:marLeft w:val="480"/>
          <w:marRight w:val="0"/>
          <w:marTop w:val="0"/>
          <w:marBottom w:val="0"/>
          <w:divBdr>
            <w:top w:val="none" w:sz="0" w:space="0" w:color="auto"/>
            <w:left w:val="none" w:sz="0" w:space="0" w:color="auto"/>
            <w:bottom w:val="none" w:sz="0" w:space="0" w:color="auto"/>
            <w:right w:val="none" w:sz="0" w:space="0" w:color="auto"/>
          </w:divBdr>
        </w:div>
        <w:div w:id="355543076">
          <w:marLeft w:val="480"/>
          <w:marRight w:val="0"/>
          <w:marTop w:val="0"/>
          <w:marBottom w:val="0"/>
          <w:divBdr>
            <w:top w:val="none" w:sz="0" w:space="0" w:color="auto"/>
            <w:left w:val="none" w:sz="0" w:space="0" w:color="auto"/>
            <w:bottom w:val="none" w:sz="0" w:space="0" w:color="auto"/>
            <w:right w:val="none" w:sz="0" w:space="0" w:color="auto"/>
          </w:divBdr>
        </w:div>
        <w:div w:id="333462105">
          <w:marLeft w:val="480"/>
          <w:marRight w:val="0"/>
          <w:marTop w:val="0"/>
          <w:marBottom w:val="0"/>
          <w:divBdr>
            <w:top w:val="none" w:sz="0" w:space="0" w:color="auto"/>
            <w:left w:val="none" w:sz="0" w:space="0" w:color="auto"/>
            <w:bottom w:val="none" w:sz="0" w:space="0" w:color="auto"/>
            <w:right w:val="none" w:sz="0" w:space="0" w:color="auto"/>
          </w:divBdr>
        </w:div>
        <w:div w:id="165369890">
          <w:marLeft w:val="480"/>
          <w:marRight w:val="0"/>
          <w:marTop w:val="0"/>
          <w:marBottom w:val="0"/>
          <w:divBdr>
            <w:top w:val="none" w:sz="0" w:space="0" w:color="auto"/>
            <w:left w:val="none" w:sz="0" w:space="0" w:color="auto"/>
            <w:bottom w:val="none" w:sz="0" w:space="0" w:color="auto"/>
            <w:right w:val="none" w:sz="0" w:space="0" w:color="auto"/>
          </w:divBdr>
        </w:div>
        <w:div w:id="747731404">
          <w:marLeft w:val="480"/>
          <w:marRight w:val="0"/>
          <w:marTop w:val="0"/>
          <w:marBottom w:val="0"/>
          <w:divBdr>
            <w:top w:val="none" w:sz="0" w:space="0" w:color="auto"/>
            <w:left w:val="none" w:sz="0" w:space="0" w:color="auto"/>
            <w:bottom w:val="none" w:sz="0" w:space="0" w:color="auto"/>
            <w:right w:val="none" w:sz="0" w:space="0" w:color="auto"/>
          </w:divBdr>
        </w:div>
        <w:div w:id="790900896">
          <w:marLeft w:val="480"/>
          <w:marRight w:val="0"/>
          <w:marTop w:val="0"/>
          <w:marBottom w:val="0"/>
          <w:divBdr>
            <w:top w:val="none" w:sz="0" w:space="0" w:color="auto"/>
            <w:left w:val="none" w:sz="0" w:space="0" w:color="auto"/>
            <w:bottom w:val="none" w:sz="0" w:space="0" w:color="auto"/>
            <w:right w:val="none" w:sz="0" w:space="0" w:color="auto"/>
          </w:divBdr>
        </w:div>
        <w:div w:id="1866821532">
          <w:marLeft w:val="480"/>
          <w:marRight w:val="0"/>
          <w:marTop w:val="0"/>
          <w:marBottom w:val="0"/>
          <w:divBdr>
            <w:top w:val="none" w:sz="0" w:space="0" w:color="auto"/>
            <w:left w:val="none" w:sz="0" w:space="0" w:color="auto"/>
            <w:bottom w:val="none" w:sz="0" w:space="0" w:color="auto"/>
            <w:right w:val="none" w:sz="0" w:space="0" w:color="auto"/>
          </w:divBdr>
        </w:div>
        <w:div w:id="1454443163">
          <w:marLeft w:val="480"/>
          <w:marRight w:val="0"/>
          <w:marTop w:val="0"/>
          <w:marBottom w:val="0"/>
          <w:divBdr>
            <w:top w:val="none" w:sz="0" w:space="0" w:color="auto"/>
            <w:left w:val="none" w:sz="0" w:space="0" w:color="auto"/>
            <w:bottom w:val="none" w:sz="0" w:space="0" w:color="auto"/>
            <w:right w:val="none" w:sz="0" w:space="0" w:color="auto"/>
          </w:divBdr>
        </w:div>
      </w:divsChild>
    </w:div>
    <w:div w:id="1607886558">
      <w:bodyDiv w:val="1"/>
      <w:marLeft w:val="0"/>
      <w:marRight w:val="0"/>
      <w:marTop w:val="0"/>
      <w:marBottom w:val="0"/>
      <w:divBdr>
        <w:top w:val="none" w:sz="0" w:space="0" w:color="auto"/>
        <w:left w:val="none" w:sz="0" w:space="0" w:color="auto"/>
        <w:bottom w:val="none" w:sz="0" w:space="0" w:color="auto"/>
        <w:right w:val="none" w:sz="0" w:space="0" w:color="auto"/>
      </w:divBdr>
    </w:div>
    <w:div w:id="1607925942">
      <w:bodyDiv w:val="1"/>
      <w:marLeft w:val="0"/>
      <w:marRight w:val="0"/>
      <w:marTop w:val="0"/>
      <w:marBottom w:val="0"/>
      <w:divBdr>
        <w:top w:val="none" w:sz="0" w:space="0" w:color="auto"/>
        <w:left w:val="none" w:sz="0" w:space="0" w:color="auto"/>
        <w:bottom w:val="none" w:sz="0" w:space="0" w:color="auto"/>
        <w:right w:val="none" w:sz="0" w:space="0" w:color="auto"/>
      </w:divBdr>
    </w:div>
    <w:div w:id="1608003512">
      <w:bodyDiv w:val="1"/>
      <w:marLeft w:val="0"/>
      <w:marRight w:val="0"/>
      <w:marTop w:val="0"/>
      <w:marBottom w:val="0"/>
      <w:divBdr>
        <w:top w:val="none" w:sz="0" w:space="0" w:color="auto"/>
        <w:left w:val="none" w:sz="0" w:space="0" w:color="auto"/>
        <w:bottom w:val="none" w:sz="0" w:space="0" w:color="auto"/>
        <w:right w:val="none" w:sz="0" w:space="0" w:color="auto"/>
      </w:divBdr>
    </w:div>
    <w:div w:id="1608195022">
      <w:bodyDiv w:val="1"/>
      <w:marLeft w:val="0"/>
      <w:marRight w:val="0"/>
      <w:marTop w:val="0"/>
      <w:marBottom w:val="0"/>
      <w:divBdr>
        <w:top w:val="none" w:sz="0" w:space="0" w:color="auto"/>
        <w:left w:val="none" w:sz="0" w:space="0" w:color="auto"/>
        <w:bottom w:val="none" w:sz="0" w:space="0" w:color="auto"/>
        <w:right w:val="none" w:sz="0" w:space="0" w:color="auto"/>
      </w:divBdr>
    </w:div>
    <w:div w:id="1608271832">
      <w:bodyDiv w:val="1"/>
      <w:marLeft w:val="0"/>
      <w:marRight w:val="0"/>
      <w:marTop w:val="0"/>
      <w:marBottom w:val="0"/>
      <w:divBdr>
        <w:top w:val="none" w:sz="0" w:space="0" w:color="auto"/>
        <w:left w:val="none" w:sz="0" w:space="0" w:color="auto"/>
        <w:bottom w:val="none" w:sz="0" w:space="0" w:color="auto"/>
        <w:right w:val="none" w:sz="0" w:space="0" w:color="auto"/>
      </w:divBdr>
    </w:div>
    <w:div w:id="1608586675">
      <w:bodyDiv w:val="1"/>
      <w:marLeft w:val="0"/>
      <w:marRight w:val="0"/>
      <w:marTop w:val="0"/>
      <w:marBottom w:val="0"/>
      <w:divBdr>
        <w:top w:val="none" w:sz="0" w:space="0" w:color="auto"/>
        <w:left w:val="none" w:sz="0" w:space="0" w:color="auto"/>
        <w:bottom w:val="none" w:sz="0" w:space="0" w:color="auto"/>
        <w:right w:val="none" w:sz="0" w:space="0" w:color="auto"/>
      </w:divBdr>
    </w:div>
    <w:div w:id="1608855043">
      <w:bodyDiv w:val="1"/>
      <w:marLeft w:val="0"/>
      <w:marRight w:val="0"/>
      <w:marTop w:val="0"/>
      <w:marBottom w:val="0"/>
      <w:divBdr>
        <w:top w:val="none" w:sz="0" w:space="0" w:color="auto"/>
        <w:left w:val="none" w:sz="0" w:space="0" w:color="auto"/>
        <w:bottom w:val="none" w:sz="0" w:space="0" w:color="auto"/>
        <w:right w:val="none" w:sz="0" w:space="0" w:color="auto"/>
      </w:divBdr>
    </w:div>
    <w:div w:id="1609195827">
      <w:bodyDiv w:val="1"/>
      <w:marLeft w:val="0"/>
      <w:marRight w:val="0"/>
      <w:marTop w:val="0"/>
      <w:marBottom w:val="0"/>
      <w:divBdr>
        <w:top w:val="none" w:sz="0" w:space="0" w:color="auto"/>
        <w:left w:val="none" w:sz="0" w:space="0" w:color="auto"/>
        <w:bottom w:val="none" w:sz="0" w:space="0" w:color="auto"/>
        <w:right w:val="none" w:sz="0" w:space="0" w:color="auto"/>
      </w:divBdr>
    </w:div>
    <w:div w:id="1609509599">
      <w:bodyDiv w:val="1"/>
      <w:marLeft w:val="0"/>
      <w:marRight w:val="0"/>
      <w:marTop w:val="0"/>
      <w:marBottom w:val="0"/>
      <w:divBdr>
        <w:top w:val="none" w:sz="0" w:space="0" w:color="auto"/>
        <w:left w:val="none" w:sz="0" w:space="0" w:color="auto"/>
        <w:bottom w:val="none" w:sz="0" w:space="0" w:color="auto"/>
        <w:right w:val="none" w:sz="0" w:space="0" w:color="auto"/>
      </w:divBdr>
    </w:div>
    <w:div w:id="1609584022">
      <w:bodyDiv w:val="1"/>
      <w:marLeft w:val="0"/>
      <w:marRight w:val="0"/>
      <w:marTop w:val="0"/>
      <w:marBottom w:val="0"/>
      <w:divBdr>
        <w:top w:val="none" w:sz="0" w:space="0" w:color="auto"/>
        <w:left w:val="none" w:sz="0" w:space="0" w:color="auto"/>
        <w:bottom w:val="none" w:sz="0" w:space="0" w:color="auto"/>
        <w:right w:val="none" w:sz="0" w:space="0" w:color="auto"/>
      </w:divBdr>
    </w:div>
    <w:div w:id="1610314389">
      <w:bodyDiv w:val="1"/>
      <w:marLeft w:val="0"/>
      <w:marRight w:val="0"/>
      <w:marTop w:val="0"/>
      <w:marBottom w:val="0"/>
      <w:divBdr>
        <w:top w:val="none" w:sz="0" w:space="0" w:color="auto"/>
        <w:left w:val="none" w:sz="0" w:space="0" w:color="auto"/>
        <w:bottom w:val="none" w:sz="0" w:space="0" w:color="auto"/>
        <w:right w:val="none" w:sz="0" w:space="0" w:color="auto"/>
      </w:divBdr>
    </w:div>
    <w:div w:id="1610620804">
      <w:bodyDiv w:val="1"/>
      <w:marLeft w:val="0"/>
      <w:marRight w:val="0"/>
      <w:marTop w:val="0"/>
      <w:marBottom w:val="0"/>
      <w:divBdr>
        <w:top w:val="none" w:sz="0" w:space="0" w:color="auto"/>
        <w:left w:val="none" w:sz="0" w:space="0" w:color="auto"/>
        <w:bottom w:val="none" w:sz="0" w:space="0" w:color="auto"/>
        <w:right w:val="none" w:sz="0" w:space="0" w:color="auto"/>
      </w:divBdr>
    </w:div>
    <w:div w:id="1610774435">
      <w:bodyDiv w:val="1"/>
      <w:marLeft w:val="0"/>
      <w:marRight w:val="0"/>
      <w:marTop w:val="0"/>
      <w:marBottom w:val="0"/>
      <w:divBdr>
        <w:top w:val="none" w:sz="0" w:space="0" w:color="auto"/>
        <w:left w:val="none" w:sz="0" w:space="0" w:color="auto"/>
        <w:bottom w:val="none" w:sz="0" w:space="0" w:color="auto"/>
        <w:right w:val="none" w:sz="0" w:space="0" w:color="auto"/>
      </w:divBdr>
    </w:div>
    <w:div w:id="1611203661">
      <w:bodyDiv w:val="1"/>
      <w:marLeft w:val="0"/>
      <w:marRight w:val="0"/>
      <w:marTop w:val="0"/>
      <w:marBottom w:val="0"/>
      <w:divBdr>
        <w:top w:val="none" w:sz="0" w:space="0" w:color="auto"/>
        <w:left w:val="none" w:sz="0" w:space="0" w:color="auto"/>
        <w:bottom w:val="none" w:sz="0" w:space="0" w:color="auto"/>
        <w:right w:val="none" w:sz="0" w:space="0" w:color="auto"/>
      </w:divBdr>
    </w:div>
    <w:div w:id="1611472676">
      <w:bodyDiv w:val="1"/>
      <w:marLeft w:val="0"/>
      <w:marRight w:val="0"/>
      <w:marTop w:val="0"/>
      <w:marBottom w:val="0"/>
      <w:divBdr>
        <w:top w:val="none" w:sz="0" w:space="0" w:color="auto"/>
        <w:left w:val="none" w:sz="0" w:space="0" w:color="auto"/>
        <w:bottom w:val="none" w:sz="0" w:space="0" w:color="auto"/>
        <w:right w:val="none" w:sz="0" w:space="0" w:color="auto"/>
      </w:divBdr>
    </w:div>
    <w:div w:id="1612321316">
      <w:bodyDiv w:val="1"/>
      <w:marLeft w:val="0"/>
      <w:marRight w:val="0"/>
      <w:marTop w:val="0"/>
      <w:marBottom w:val="0"/>
      <w:divBdr>
        <w:top w:val="none" w:sz="0" w:space="0" w:color="auto"/>
        <w:left w:val="none" w:sz="0" w:space="0" w:color="auto"/>
        <w:bottom w:val="none" w:sz="0" w:space="0" w:color="auto"/>
        <w:right w:val="none" w:sz="0" w:space="0" w:color="auto"/>
      </w:divBdr>
    </w:div>
    <w:div w:id="1612856695">
      <w:bodyDiv w:val="1"/>
      <w:marLeft w:val="0"/>
      <w:marRight w:val="0"/>
      <w:marTop w:val="0"/>
      <w:marBottom w:val="0"/>
      <w:divBdr>
        <w:top w:val="none" w:sz="0" w:space="0" w:color="auto"/>
        <w:left w:val="none" w:sz="0" w:space="0" w:color="auto"/>
        <w:bottom w:val="none" w:sz="0" w:space="0" w:color="auto"/>
        <w:right w:val="none" w:sz="0" w:space="0" w:color="auto"/>
      </w:divBdr>
    </w:div>
    <w:div w:id="1612930860">
      <w:bodyDiv w:val="1"/>
      <w:marLeft w:val="0"/>
      <w:marRight w:val="0"/>
      <w:marTop w:val="0"/>
      <w:marBottom w:val="0"/>
      <w:divBdr>
        <w:top w:val="none" w:sz="0" w:space="0" w:color="auto"/>
        <w:left w:val="none" w:sz="0" w:space="0" w:color="auto"/>
        <w:bottom w:val="none" w:sz="0" w:space="0" w:color="auto"/>
        <w:right w:val="none" w:sz="0" w:space="0" w:color="auto"/>
      </w:divBdr>
    </w:div>
    <w:div w:id="1613169224">
      <w:bodyDiv w:val="1"/>
      <w:marLeft w:val="0"/>
      <w:marRight w:val="0"/>
      <w:marTop w:val="0"/>
      <w:marBottom w:val="0"/>
      <w:divBdr>
        <w:top w:val="none" w:sz="0" w:space="0" w:color="auto"/>
        <w:left w:val="none" w:sz="0" w:space="0" w:color="auto"/>
        <w:bottom w:val="none" w:sz="0" w:space="0" w:color="auto"/>
        <w:right w:val="none" w:sz="0" w:space="0" w:color="auto"/>
      </w:divBdr>
    </w:div>
    <w:div w:id="1613316696">
      <w:bodyDiv w:val="1"/>
      <w:marLeft w:val="0"/>
      <w:marRight w:val="0"/>
      <w:marTop w:val="0"/>
      <w:marBottom w:val="0"/>
      <w:divBdr>
        <w:top w:val="none" w:sz="0" w:space="0" w:color="auto"/>
        <w:left w:val="none" w:sz="0" w:space="0" w:color="auto"/>
        <w:bottom w:val="none" w:sz="0" w:space="0" w:color="auto"/>
        <w:right w:val="none" w:sz="0" w:space="0" w:color="auto"/>
      </w:divBdr>
    </w:div>
    <w:div w:id="1613584118">
      <w:bodyDiv w:val="1"/>
      <w:marLeft w:val="0"/>
      <w:marRight w:val="0"/>
      <w:marTop w:val="0"/>
      <w:marBottom w:val="0"/>
      <w:divBdr>
        <w:top w:val="none" w:sz="0" w:space="0" w:color="auto"/>
        <w:left w:val="none" w:sz="0" w:space="0" w:color="auto"/>
        <w:bottom w:val="none" w:sz="0" w:space="0" w:color="auto"/>
        <w:right w:val="none" w:sz="0" w:space="0" w:color="auto"/>
      </w:divBdr>
    </w:div>
    <w:div w:id="1613631864">
      <w:bodyDiv w:val="1"/>
      <w:marLeft w:val="0"/>
      <w:marRight w:val="0"/>
      <w:marTop w:val="0"/>
      <w:marBottom w:val="0"/>
      <w:divBdr>
        <w:top w:val="none" w:sz="0" w:space="0" w:color="auto"/>
        <w:left w:val="none" w:sz="0" w:space="0" w:color="auto"/>
        <w:bottom w:val="none" w:sz="0" w:space="0" w:color="auto"/>
        <w:right w:val="none" w:sz="0" w:space="0" w:color="auto"/>
      </w:divBdr>
      <w:divsChild>
        <w:div w:id="16276861">
          <w:marLeft w:val="480"/>
          <w:marRight w:val="0"/>
          <w:marTop w:val="0"/>
          <w:marBottom w:val="0"/>
          <w:divBdr>
            <w:top w:val="none" w:sz="0" w:space="0" w:color="auto"/>
            <w:left w:val="none" w:sz="0" w:space="0" w:color="auto"/>
            <w:bottom w:val="none" w:sz="0" w:space="0" w:color="auto"/>
            <w:right w:val="none" w:sz="0" w:space="0" w:color="auto"/>
          </w:divBdr>
        </w:div>
        <w:div w:id="146021977">
          <w:marLeft w:val="480"/>
          <w:marRight w:val="0"/>
          <w:marTop w:val="0"/>
          <w:marBottom w:val="0"/>
          <w:divBdr>
            <w:top w:val="none" w:sz="0" w:space="0" w:color="auto"/>
            <w:left w:val="none" w:sz="0" w:space="0" w:color="auto"/>
            <w:bottom w:val="none" w:sz="0" w:space="0" w:color="auto"/>
            <w:right w:val="none" w:sz="0" w:space="0" w:color="auto"/>
          </w:divBdr>
        </w:div>
        <w:div w:id="193812955">
          <w:marLeft w:val="480"/>
          <w:marRight w:val="0"/>
          <w:marTop w:val="0"/>
          <w:marBottom w:val="0"/>
          <w:divBdr>
            <w:top w:val="none" w:sz="0" w:space="0" w:color="auto"/>
            <w:left w:val="none" w:sz="0" w:space="0" w:color="auto"/>
            <w:bottom w:val="none" w:sz="0" w:space="0" w:color="auto"/>
            <w:right w:val="none" w:sz="0" w:space="0" w:color="auto"/>
          </w:divBdr>
        </w:div>
        <w:div w:id="482242147">
          <w:marLeft w:val="480"/>
          <w:marRight w:val="0"/>
          <w:marTop w:val="0"/>
          <w:marBottom w:val="0"/>
          <w:divBdr>
            <w:top w:val="none" w:sz="0" w:space="0" w:color="auto"/>
            <w:left w:val="none" w:sz="0" w:space="0" w:color="auto"/>
            <w:bottom w:val="none" w:sz="0" w:space="0" w:color="auto"/>
            <w:right w:val="none" w:sz="0" w:space="0" w:color="auto"/>
          </w:divBdr>
        </w:div>
        <w:div w:id="483621021">
          <w:marLeft w:val="480"/>
          <w:marRight w:val="0"/>
          <w:marTop w:val="0"/>
          <w:marBottom w:val="0"/>
          <w:divBdr>
            <w:top w:val="none" w:sz="0" w:space="0" w:color="auto"/>
            <w:left w:val="none" w:sz="0" w:space="0" w:color="auto"/>
            <w:bottom w:val="none" w:sz="0" w:space="0" w:color="auto"/>
            <w:right w:val="none" w:sz="0" w:space="0" w:color="auto"/>
          </w:divBdr>
        </w:div>
        <w:div w:id="509180216">
          <w:marLeft w:val="480"/>
          <w:marRight w:val="0"/>
          <w:marTop w:val="0"/>
          <w:marBottom w:val="0"/>
          <w:divBdr>
            <w:top w:val="none" w:sz="0" w:space="0" w:color="auto"/>
            <w:left w:val="none" w:sz="0" w:space="0" w:color="auto"/>
            <w:bottom w:val="none" w:sz="0" w:space="0" w:color="auto"/>
            <w:right w:val="none" w:sz="0" w:space="0" w:color="auto"/>
          </w:divBdr>
        </w:div>
        <w:div w:id="509561393">
          <w:marLeft w:val="480"/>
          <w:marRight w:val="0"/>
          <w:marTop w:val="0"/>
          <w:marBottom w:val="0"/>
          <w:divBdr>
            <w:top w:val="none" w:sz="0" w:space="0" w:color="auto"/>
            <w:left w:val="none" w:sz="0" w:space="0" w:color="auto"/>
            <w:bottom w:val="none" w:sz="0" w:space="0" w:color="auto"/>
            <w:right w:val="none" w:sz="0" w:space="0" w:color="auto"/>
          </w:divBdr>
        </w:div>
        <w:div w:id="653874125">
          <w:marLeft w:val="480"/>
          <w:marRight w:val="0"/>
          <w:marTop w:val="0"/>
          <w:marBottom w:val="0"/>
          <w:divBdr>
            <w:top w:val="none" w:sz="0" w:space="0" w:color="auto"/>
            <w:left w:val="none" w:sz="0" w:space="0" w:color="auto"/>
            <w:bottom w:val="none" w:sz="0" w:space="0" w:color="auto"/>
            <w:right w:val="none" w:sz="0" w:space="0" w:color="auto"/>
          </w:divBdr>
        </w:div>
        <w:div w:id="668598388">
          <w:marLeft w:val="480"/>
          <w:marRight w:val="0"/>
          <w:marTop w:val="0"/>
          <w:marBottom w:val="0"/>
          <w:divBdr>
            <w:top w:val="none" w:sz="0" w:space="0" w:color="auto"/>
            <w:left w:val="none" w:sz="0" w:space="0" w:color="auto"/>
            <w:bottom w:val="none" w:sz="0" w:space="0" w:color="auto"/>
            <w:right w:val="none" w:sz="0" w:space="0" w:color="auto"/>
          </w:divBdr>
        </w:div>
        <w:div w:id="738944656">
          <w:marLeft w:val="480"/>
          <w:marRight w:val="0"/>
          <w:marTop w:val="0"/>
          <w:marBottom w:val="0"/>
          <w:divBdr>
            <w:top w:val="none" w:sz="0" w:space="0" w:color="auto"/>
            <w:left w:val="none" w:sz="0" w:space="0" w:color="auto"/>
            <w:bottom w:val="none" w:sz="0" w:space="0" w:color="auto"/>
            <w:right w:val="none" w:sz="0" w:space="0" w:color="auto"/>
          </w:divBdr>
        </w:div>
        <w:div w:id="768770000">
          <w:marLeft w:val="480"/>
          <w:marRight w:val="0"/>
          <w:marTop w:val="0"/>
          <w:marBottom w:val="0"/>
          <w:divBdr>
            <w:top w:val="none" w:sz="0" w:space="0" w:color="auto"/>
            <w:left w:val="none" w:sz="0" w:space="0" w:color="auto"/>
            <w:bottom w:val="none" w:sz="0" w:space="0" w:color="auto"/>
            <w:right w:val="none" w:sz="0" w:space="0" w:color="auto"/>
          </w:divBdr>
        </w:div>
        <w:div w:id="825510921">
          <w:marLeft w:val="480"/>
          <w:marRight w:val="0"/>
          <w:marTop w:val="0"/>
          <w:marBottom w:val="0"/>
          <w:divBdr>
            <w:top w:val="none" w:sz="0" w:space="0" w:color="auto"/>
            <w:left w:val="none" w:sz="0" w:space="0" w:color="auto"/>
            <w:bottom w:val="none" w:sz="0" w:space="0" w:color="auto"/>
            <w:right w:val="none" w:sz="0" w:space="0" w:color="auto"/>
          </w:divBdr>
        </w:div>
        <w:div w:id="899947871">
          <w:marLeft w:val="480"/>
          <w:marRight w:val="0"/>
          <w:marTop w:val="0"/>
          <w:marBottom w:val="0"/>
          <w:divBdr>
            <w:top w:val="none" w:sz="0" w:space="0" w:color="auto"/>
            <w:left w:val="none" w:sz="0" w:space="0" w:color="auto"/>
            <w:bottom w:val="none" w:sz="0" w:space="0" w:color="auto"/>
            <w:right w:val="none" w:sz="0" w:space="0" w:color="auto"/>
          </w:divBdr>
        </w:div>
        <w:div w:id="902329815">
          <w:marLeft w:val="480"/>
          <w:marRight w:val="0"/>
          <w:marTop w:val="0"/>
          <w:marBottom w:val="0"/>
          <w:divBdr>
            <w:top w:val="none" w:sz="0" w:space="0" w:color="auto"/>
            <w:left w:val="none" w:sz="0" w:space="0" w:color="auto"/>
            <w:bottom w:val="none" w:sz="0" w:space="0" w:color="auto"/>
            <w:right w:val="none" w:sz="0" w:space="0" w:color="auto"/>
          </w:divBdr>
        </w:div>
        <w:div w:id="1030684681">
          <w:marLeft w:val="480"/>
          <w:marRight w:val="0"/>
          <w:marTop w:val="0"/>
          <w:marBottom w:val="0"/>
          <w:divBdr>
            <w:top w:val="none" w:sz="0" w:space="0" w:color="auto"/>
            <w:left w:val="none" w:sz="0" w:space="0" w:color="auto"/>
            <w:bottom w:val="none" w:sz="0" w:space="0" w:color="auto"/>
            <w:right w:val="none" w:sz="0" w:space="0" w:color="auto"/>
          </w:divBdr>
        </w:div>
        <w:div w:id="1049257437">
          <w:marLeft w:val="480"/>
          <w:marRight w:val="0"/>
          <w:marTop w:val="0"/>
          <w:marBottom w:val="0"/>
          <w:divBdr>
            <w:top w:val="none" w:sz="0" w:space="0" w:color="auto"/>
            <w:left w:val="none" w:sz="0" w:space="0" w:color="auto"/>
            <w:bottom w:val="none" w:sz="0" w:space="0" w:color="auto"/>
            <w:right w:val="none" w:sz="0" w:space="0" w:color="auto"/>
          </w:divBdr>
        </w:div>
        <w:div w:id="1053431904">
          <w:marLeft w:val="480"/>
          <w:marRight w:val="0"/>
          <w:marTop w:val="0"/>
          <w:marBottom w:val="0"/>
          <w:divBdr>
            <w:top w:val="none" w:sz="0" w:space="0" w:color="auto"/>
            <w:left w:val="none" w:sz="0" w:space="0" w:color="auto"/>
            <w:bottom w:val="none" w:sz="0" w:space="0" w:color="auto"/>
            <w:right w:val="none" w:sz="0" w:space="0" w:color="auto"/>
          </w:divBdr>
        </w:div>
        <w:div w:id="1094936384">
          <w:marLeft w:val="480"/>
          <w:marRight w:val="0"/>
          <w:marTop w:val="0"/>
          <w:marBottom w:val="0"/>
          <w:divBdr>
            <w:top w:val="none" w:sz="0" w:space="0" w:color="auto"/>
            <w:left w:val="none" w:sz="0" w:space="0" w:color="auto"/>
            <w:bottom w:val="none" w:sz="0" w:space="0" w:color="auto"/>
            <w:right w:val="none" w:sz="0" w:space="0" w:color="auto"/>
          </w:divBdr>
        </w:div>
        <w:div w:id="1212688940">
          <w:marLeft w:val="480"/>
          <w:marRight w:val="0"/>
          <w:marTop w:val="0"/>
          <w:marBottom w:val="0"/>
          <w:divBdr>
            <w:top w:val="none" w:sz="0" w:space="0" w:color="auto"/>
            <w:left w:val="none" w:sz="0" w:space="0" w:color="auto"/>
            <w:bottom w:val="none" w:sz="0" w:space="0" w:color="auto"/>
            <w:right w:val="none" w:sz="0" w:space="0" w:color="auto"/>
          </w:divBdr>
        </w:div>
        <w:div w:id="1295407717">
          <w:marLeft w:val="480"/>
          <w:marRight w:val="0"/>
          <w:marTop w:val="0"/>
          <w:marBottom w:val="0"/>
          <w:divBdr>
            <w:top w:val="none" w:sz="0" w:space="0" w:color="auto"/>
            <w:left w:val="none" w:sz="0" w:space="0" w:color="auto"/>
            <w:bottom w:val="none" w:sz="0" w:space="0" w:color="auto"/>
            <w:right w:val="none" w:sz="0" w:space="0" w:color="auto"/>
          </w:divBdr>
        </w:div>
        <w:div w:id="1340935347">
          <w:marLeft w:val="480"/>
          <w:marRight w:val="0"/>
          <w:marTop w:val="0"/>
          <w:marBottom w:val="0"/>
          <w:divBdr>
            <w:top w:val="none" w:sz="0" w:space="0" w:color="auto"/>
            <w:left w:val="none" w:sz="0" w:space="0" w:color="auto"/>
            <w:bottom w:val="none" w:sz="0" w:space="0" w:color="auto"/>
            <w:right w:val="none" w:sz="0" w:space="0" w:color="auto"/>
          </w:divBdr>
        </w:div>
        <w:div w:id="1359701656">
          <w:marLeft w:val="480"/>
          <w:marRight w:val="0"/>
          <w:marTop w:val="0"/>
          <w:marBottom w:val="0"/>
          <w:divBdr>
            <w:top w:val="none" w:sz="0" w:space="0" w:color="auto"/>
            <w:left w:val="none" w:sz="0" w:space="0" w:color="auto"/>
            <w:bottom w:val="none" w:sz="0" w:space="0" w:color="auto"/>
            <w:right w:val="none" w:sz="0" w:space="0" w:color="auto"/>
          </w:divBdr>
        </w:div>
        <w:div w:id="1559853273">
          <w:marLeft w:val="480"/>
          <w:marRight w:val="0"/>
          <w:marTop w:val="0"/>
          <w:marBottom w:val="0"/>
          <w:divBdr>
            <w:top w:val="none" w:sz="0" w:space="0" w:color="auto"/>
            <w:left w:val="none" w:sz="0" w:space="0" w:color="auto"/>
            <w:bottom w:val="none" w:sz="0" w:space="0" w:color="auto"/>
            <w:right w:val="none" w:sz="0" w:space="0" w:color="auto"/>
          </w:divBdr>
        </w:div>
        <w:div w:id="1633899920">
          <w:marLeft w:val="480"/>
          <w:marRight w:val="0"/>
          <w:marTop w:val="0"/>
          <w:marBottom w:val="0"/>
          <w:divBdr>
            <w:top w:val="none" w:sz="0" w:space="0" w:color="auto"/>
            <w:left w:val="none" w:sz="0" w:space="0" w:color="auto"/>
            <w:bottom w:val="none" w:sz="0" w:space="0" w:color="auto"/>
            <w:right w:val="none" w:sz="0" w:space="0" w:color="auto"/>
          </w:divBdr>
        </w:div>
        <w:div w:id="1642535455">
          <w:marLeft w:val="480"/>
          <w:marRight w:val="0"/>
          <w:marTop w:val="0"/>
          <w:marBottom w:val="0"/>
          <w:divBdr>
            <w:top w:val="none" w:sz="0" w:space="0" w:color="auto"/>
            <w:left w:val="none" w:sz="0" w:space="0" w:color="auto"/>
            <w:bottom w:val="none" w:sz="0" w:space="0" w:color="auto"/>
            <w:right w:val="none" w:sz="0" w:space="0" w:color="auto"/>
          </w:divBdr>
        </w:div>
        <w:div w:id="1650789058">
          <w:marLeft w:val="480"/>
          <w:marRight w:val="0"/>
          <w:marTop w:val="0"/>
          <w:marBottom w:val="0"/>
          <w:divBdr>
            <w:top w:val="none" w:sz="0" w:space="0" w:color="auto"/>
            <w:left w:val="none" w:sz="0" w:space="0" w:color="auto"/>
            <w:bottom w:val="none" w:sz="0" w:space="0" w:color="auto"/>
            <w:right w:val="none" w:sz="0" w:space="0" w:color="auto"/>
          </w:divBdr>
        </w:div>
        <w:div w:id="1652900660">
          <w:marLeft w:val="480"/>
          <w:marRight w:val="0"/>
          <w:marTop w:val="0"/>
          <w:marBottom w:val="0"/>
          <w:divBdr>
            <w:top w:val="none" w:sz="0" w:space="0" w:color="auto"/>
            <w:left w:val="none" w:sz="0" w:space="0" w:color="auto"/>
            <w:bottom w:val="none" w:sz="0" w:space="0" w:color="auto"/>
            <w:right w:val="none" w:sz="0" w:space="0" w:color="auto"/>
          </w:divBdr>
        </w:div>
        <w:div w:id="1708018708">
          <w:marLeft w:val="480"/>
          <w:marRight w:val="0"/>
          <w:marTop w:val="0"/>
          <w:marBottom w:val="0"/>
          <w:divBdr>
            <w:top w:val="none" w:sz="0" w:space="0" w:color="auto"/>
            <w:left w:val="none" w:sz="0" w:space="0" w:color="auto"/>
            <w:bottom w:val="none" w:sz="0" w:space="0" w:color="auto"/>
            <w:right w:val="none" w:sz="0" w:space="0" w:color="auto"/>
          </w:divBdr>
        </w:div>
        <w:div w:id="1729692727">
          <w:marLeft w:val="480"/>
          <w:marRight w:val="0"/>
          <w:marTop w:val="0"/>
          <w:marBottom w:val="0"/>
          <w:divBdr>
            <w:top w:val="none" w:sz="0" w:space="0" w:color="auto"/>
            <w:left w:val="none" w:sz="0" w:space="0" w:color="auto"/>
            <w:bottom w:val="none" w:sz="0" w:space="0" w:color="auto"/>
            <w:right w:val="none" w:sz="0" w:space="0" w:color="auto"/>
          </w:divBdr>
        </w:div>
        <w:div w:id="1814641488">
          <w:marLeft w:val="480"/>
          <w:marRight w:val="0"/>
          <w:marTop w:val="0"/>
          <w:marBottom w:val="0"/>
          <w:divBdr>
            <w:top w:val="none" w:sz="0" w:space="0" w:color="auto"/>
            <w:left w:val="none" w:sz="0" w:space="0" w:color="auto"/>
            <w:bottom w:val="none" w:sz="0" w:space="0" w:color="auto"/>
            <w:right w:val="none" w:sz="0" w:space="0" w:color="auto"/>
          </w:divBdr>
        </w:div>
        <w:div w:id="1970283228">
          <w:marLeft w:val="480"/>
          <w:marRight w:val="0"/>
          <w:marTop w:val="0"/>
          <w:marBottom w:val="0"/>
          <w:divBdr>
            <w:top w:val="none" w:sz="0" w:space="0" w:color="auto"/>
            <w:left w:val="none" w:sz="0" w:space="0" w:color="auto"/>
            <w:bottom w:val="none" w:sz="0" w:space="0" w:color="auto"/>
            <w:right w:val="none" w:sz="0" w:space="0" w:color="auto"/>
          </w:divBdr>
        </w:div>
        <w:div w:id="2007511448">
          <w:marLeft w:val="480"/>
          <w:marRight w:val="0"/>
          <w:marTop w:val="0"/>
          <w:marBottom w:val="0"/>
          <w:divBdr>
            <w:top w:val="none" w:sz="0" w:space="0" w:color="auto"/>
            <w:left w:val="none" w:sz="0" w:space="0" w:color="auto"/>
            <w:bottom w:val="none" w:sz="0" w:space="0" w:color="auto"/>
            <w:right w:val="none" w:sz="0" w:space="0" w:color="auto"/>
          </w:divBdr>
        </w:div>
        <w:div w:id="2047245095">
          <w:marLeft w:val="480"/>
          <w:marRight w:val="0"/>
          <w:marTop w:val="0"/>
          <w:marBottom w:val="0"/>
          <w:divBdr>
            <w:top w:val="none" w:sz="0" w:space="0" w:color="auto"/>
            <w:left w:val="none" w:sz="0" w:space="0" w:color="auto"/>
            <w:bottom w:val="none" w:sz="0" w:space="0" w:color="auto"/>
            <w:right w:val="none" w:sz="0" w:space="0" w:color="auto"/>
          </w:divBdr>
        </w:div>
        <w:div w:id="2110730067">
          <w:marLeft w:val="480"/>
          <w:marRight w:val="0"/>
          <w:marTop w:val="0"/>
          <w:marBottom w:val="0"/>
          <w:divBdr>
            <w:top w:val="none" w:sz="0" w:space="0" w:color="auto"/>
            <w:left w:val="none" w:sz="0" w:space="0" w:color="auto"/>
            <w:bottom w:val="none" w:sz="0" w:space="0" w:color="auto"/>
            <w:right w:val="none" w:sz="0" w:space="0" w:color="auto"/>
          </w:divBdr>
        </w:div>
      </w:divsChild>
    </w:div>
    <w:div w:id="1613634043">
      <w:bodyDiv w:val="1"/>
      <w:marLeft w:val="0"/>
      <w:marRight w:val="0"/>
      <w:marTop w:val="0"/>
      <w:marBottom w:val="0"/>
      <w:divBdr>
        <w:top w:val="none" w:sz="0" w:space="0" w:color="auto"/>
        <w:left w:val="none" w:sz="0" w:space="0" w:color="auto"/>
        <w:bottom w:val="none" w:sz="0" w:space="0" w:color="auto"/>
        <w:right w:val="none" w:sz="0" w:space="0" w:color="auto"/>
      </w:divBdr>
    </w:div>
    <w:div w:id="1614172988">
      <w:bodyDiv w:val="1"/>
      <w:marLeft w:val="0"/>
      <w:marRight w:val="0"/>
      <w:marTop w:val="0"/>
      <w:marBottom w:val="0"/>
      <w:divBdr>
        <w:top w:val="none" w:sz="0" w:space="0" w:color="auto"/>
        <w:left w:val="none" w:sz="0" w:space="0" w:color="auto"/>
        <w:bottom w:val="none" w:sz="0" w:space="0" w:color="auto"/>
        <w:right w:val="none" w:sz="0" w:space="0" w:color="auto"/>
      </w:divBdr>
    </w:div>
    <w:div w:id="1614285520">
      <w:bodyDiv w:val="1"/>
      <w:marLeft w:val="0"/>
      <w:marRight w:val="0"/>
      <w:marTop w:val="0"/>
      <w:marBottom w:val="0"/>
      <w:divBdr>
        <w:top w:val="none" w:sz="0" w:space="0" w:color="auto"/>
        <w:left w:val="none" w:sz="0" w:space="0" w:color="auto"/>
        <w:bottom w:val="none" w:sz="0" w:space="0" w:color="auto"/>
        <w:right w:val="none" w:sz="0" w:space="0" w:color="auto"/>
      </w:divBdr>
    </w:div>
    <w:div w:id="1614632675">
      <w:bodyDiv w:val="1"/>
      <w:marLeft w:val="0"/>
      <w:marRight w:val="0"/>
      <w:marTop w:val="0"/>
      <w:marBottom w:val="0"/>
      <w:divBdr>
        <w:top w:val="none" w:sz="0" w:space="0" w:color="auto"/>
        <w:left w:val="none" w:sz="0" w:space="0" w:color="auto"/>
        <w:bottom w:val="none" w:sz="0" w:space="0" w:color="auto"/>
        <w:right w:val="none" w:sz="0" w:space="0" w:color="auto"/>
      </w:divBdr>
    </w:div>
    <w:div w:id="1614701391">
      <w:bodyDiv w:val="1"/>
      <w:marLeft w:val="0"/>
      <w:marRight w:val="0"/>
      <w:marTop w:val="0"/>
      <w:marBottom w:val="0"/>
      <w:divBdr>
        <w:top w:val="none" w:sz="0" w:space="0" w:color="auto"/>
        <w:left w:val="none" w:sz="0" w:space="0" w:color="auto"/>
        <w:bottom w:val="none" w:sz="0" w:space="0" w:color="auto"/>
        <w:right w:val="none" w:sz="0" w:space="0" w:color="auto"/>
      </w:divBdr>
    </w:div>
    <w:div w:id="1615212642">
      <w:bodyDiv w:val="1"/>
      <w:marLeft w:val="0"/>
      <w:marRight w:val="0"/>
      <w:marTop w:val="0"/>
      <w:marBottom w:val="0"/>
      <w:divBdr>
        <w:top w:val="none" w:sz="0" w:space="0" w:color="auto"/>
        <w:left w:val="none" w:sz="0" w:space="0" w:color="auto"/>
        <w:bottom w:val="none" w:sz="0" w:space="0" w:color="auto"/>
        <w:right w:val="none" w:sz="0" w:space="0" w:color="auto"/>
      </w:divBdr>
    </w:div>
    <w:div w:id="1615356821">
      <w:bodyDiv w:val="1"/>
      <w:marLeft w:val="0"/>
      <w:marRight w:val="0"/>
      <w:marTop w:val="0"/>
      <w:marBottom w:val="0"/>
      <w:divBdr>
        <w:top w:val="none" w:sz="0" w:space="0" w:color="auto"/>
        <w:left w:val="none" w:sz="0" w:space="0" w:color="auto"/>
        <w:bottom w:val="none" w:sz="0" w:space="0" w:color="auto"/>
        <w:right w:val="none" w:sz="0" w:space="0" w:color="auto"/>
      </w:divBdr>
    </w:div>
    <w:div w:id="1615399410">
      <w:bodyDiv w:val="1"/>
      <w:marLeft w:val="0"/>
      <w:marRight w:val="0"/>
      <w:marTop w:val="0"/>
      <w:marBottom w:val="0"/>
      <w:divBdr>
        <w:top w:val="none" w:sz="0" w:space="0" w:color="auto"/>
        <w:left w:val="none" w:sz="0" w:space="0" w:color="auto"/>
        <w:bottom w:val="none" w:sz="0" w:space="0" w:color="auto"/>
        <w:right w:val="none" w:sz="0" w:space="0" w:color="auto"/>
      </w:divBdr>
    </w:div>
    <w:div w:id="1615402875">
      <w:bodyDiv w:val="1"/>
      <w:marLeft w:val="0"/>
      <w:marRight w:val="0"/>
      <w:marTop w:val="0"/>
      <w:marBottom w:val="0"/>
      <w:divBdr>
        <w:top w:val="none" w:sz="0" w:space="0" w:color="auto"/>
        <w:left w:val="none" w:sz="0" w:space="0" w:color="auto"/>
        <w:bottom w:val="none" w:sz="0" w:space="0" w:color="auto"/>
        <w:right w:val="none" w:sz="0" w:space="0" w:color="auto"/>
      </w:divBdr>
    </w:div>
    <w:div w:id="1615478485">
      <w:bodyDiv w:val="1"/>
      <w:marLeft w:val="0"/>
      <w:marRight w:val="0"/>
      <w:marTop w:val="0"/>
      <w:marBottom w:val="0"/>
      <w:divBdr>
        <w:top w:val="none" w:sz="0" w:space="0" w:color="auto"/>
        <w:left w:val="none" w:sz="0" w:space="0" w:color="auto"/>
        <w:bottom w:val="none" w:sz="0" w:space="0" w:color="auto"/>
        <w:right w:val="none" w:sz="0" w:space="0" w:color="auto"/>
      </w:divBdr>
    </w:div>
    <w:div w:id="1615750075">
      <w:bodyDiv w:val="1"/>
      <w:marLeft w:val="0"/>
      <w:marRight w:val="0"/>
      <w:marTop w:val="0"/>
      <w:marBottom w:val="0"/>
      <w:divBdr>
        <w:top w:val="none" w:sz="0" w:space="0" w:color="auto"/>
        <w:left w:val="none" w:sz="0" w:space="0" w:color="auto"/>
        <w:bottom w:val="none" w:sz="0" w:space="0" w:color="auto"/>
        <w:right w:val="none" w:sz="0" w:space="0" w:color="auto"/>
      </w:divBdr>
    </w:div>
    <w:div w:id="1615942183">
      <w:bodyDiv w:val="1"/>
      <w:marLeft w:val="0"/>
      <w:marRight w:val="0"/>
      <w:marTop w:val="0"/>
      <w:marBottom w:val="0"/>
      <w:divBdr>
        <w:top w:val="none" w:sz="0" w:space="0" w:color="auto"/>
        <w:left w:val="none" w:sz="0" w:space="0" w:color="auto"/>
        <w:bottom w:val="none" w:sz="0" w:space="0" w:color="auto"/>
        <w:right w:val="none" w:sz="0" w:space="0" w:color="auto"/>
      </w:divBdr>
    </w:div>
    <w:div w:id="1616667161">
      <w:bodyDiv w:val="1"/>
      <w:marLeft w:val="0"/>
      <w:marRight w:val="0"/>
      <w:marTop w:val="0"/>
      <w:marBottom w:val="0"/>
      <w:divBdr>
        <w:top w:val="none" w:sz="0" w:space="0" w:color="auto"/>
        <w:left w:val="none" w:sz="0" w:space="0" w:color="auto"/>
        <w:bottom w:val="none" w:sz="0" w:space="0" w:color="auto"/>
        <w:right w:val="none" w:sz="0" w:space="0" w:color="auto"/>
      </w:divBdr>
    </w:div>
    <w:div w:id="1616674389">
      <w:bodyDiv w:val="1"/>
      <w:marLeft w:val="0"/>
      <w:marRight w:val="0"/>
      <w:marTop w:val="0"/>
      <w:marBottom w:val="0"/>
      <w:divBdr>
        <w:top w:val="none" w:sz="0" w:space="0" w:color="auto"/>
        <w:left w:val="none" w:sz="0" w:space="0" w:color="auto"/>
        <w:bottom w:val="none" w:sz="0" w:space="0" w:color="auto"/>
        <w:right w:val="none" w:sz="0" w:space="0" w:color="auto"/>
      </w:divBdr>
    </w:div>
    <w:div w:id="1616716345">
      <w:bodyDiv w:val="1"/>
      <w:marLeft w:val="0"/>
      <w:marRight w:val="0"/>
      <w:marTop w:val="0"/>
      <w:marBottom w:val="0"/>
      <w:divBdr>
        <w:top w:val="none" w:sz="0" w:space="0" w:color="auto"/>
        <w:left w:val="none" w:sz="0" w:space="0" w:color="auto"/>
        <w:bottom w:val="none" w:sz="0" w:space="0" w:color="auto"/>
        <w:right w:val="none" w:sz="0" w:space="0" w:color="auto"/>
      </w:divBdr>
    </w:div>
    <w:div w:id="1616717188">
      <w:bodyDiv w:val="1"/>
      <w:marLeft w:val="0"/>
      <w:marRight w:val="0"/>
      <w:marTop w:val="0"/>
      <w:marBottom w:val="0"/>
      <w:divBdr>
        <w:top w:val="none" w:sz="0" w:space="0" w:color="auto"/>
        <w:left w:val="none" w:sz="0" w:space="0" w:color="auto"/>
        <w:bottom w:val="none" w:sz="0" w:space="0" w:color="auto"/>
        <w:right w:val="none" w:sz="0" w:space="0" w:color="auto"/>
      </w:divBdr>
    </w:div>
    <w:div w:id="1616791734">
      <w:bodyDiv w:val="1"/>
      <w:marLeft w:val="0"/>
      <w:marRight w:val="0"/>
      <w:marTop w:val="0"/>
      <w:marBottom w:val="0"/>
      <w:divBdr>
        <w:top w:val="none" w:sz="0" w:space="0" w:color="auto"/>
        <w:left w:val="none" w:sz="0" w:space="0" w:color="auto"/>
        <w:bottom w:val="none" w:sz="0" w:space="0" w:color="auto"/>
        <w:right w:val="none" w:sz="0" w:space="0" w:color="auto"/>
      </w:divBdr>
    </w:div>
    <w:div w:id="1617567317">
      <w:bodyDiv w:val="1"/>
      <w:marLeft w:val="0"/>
      <w:marRight w:val="0"/>
      <w:marTop w:val="0"/>
      <w:marBottom w:val="0"/>
      <w:divBdr>
        <w:top w:val="none" w:sz="0" w:space="0" w:color="auto"/>
        <w:left w:val="none" w:sz="0" w:space="0" w:color="auto"/>
        <w:bottom w:val="none" w:sz="0" w:space="0" w:color="auto"/>
        <w:right w:val="none" w:sz="0" w:space="0" w:color="auto"/>
      </w:divBdr>
    </w:div>
    <w:div w:id="1618368292">
      <w:bodyDiv w:val="1"/>
      <w:marLeft w:val="0"/>
      <w:marRight w:val="0"/>
      <w:marTop w:val="0"/>
      <w:marBottom w:val="0"/>
      <w:divBdr>
        <w:top w:val="none" w:sz="0" w:space="0" w:color="auto"/>
        <w:left w:val="none" w:sz="0" w:space="0" w:color="auto"/>
        <w:bottom w:val="none" w:sz="0" w:space="0" w:color="auto"/>
        <w:right w:val="none" w:sz="0" w:space="0" w:color="auto"/>
      </w:divBdr>
    </w:div>
    <w:div w:id="1618488350">
      <w:bodyDiv w:val="1"/>
      <w:marLeft w:val="0"/>
      <w:marRight w:val="0"/>
      <w:marTop w:val="0"/>
      <w:marBottom w:val="0"/>
      <w:divBdr>
        <w:top w:val="none" w:sz="0" w:space="0" w:color="auto"/>
        <w:left w:val="none" w:sz="0" w:space="0" w:color="auto"/>
        <w:bottom w:val="none" w:sz="0" w:space="0" w:color="auto"/>
        <w:right w:val="none" w:sz="0" w:space="0" w:color="auto"/>
      </w:divBdr>
    </w:div>
    <w:div w:id="1618637448">
      <w:bodyDiv w:val="1"/>
      <w:marLeft w:val="0"/>
      <w:marRight w:val="0"/>
      <w:marTop w:val="0"/>
      <w:marBottom w:val="0"/>
      <w:divBdr>
        <w:top w:val="none" w:sz="0" w:space="0" w:color="auto"/>
        <w:left w:val="none" w:sz="0" w:space="0" w:color="auto"/>
        <w:bottom w:val="none" w:sz="0" w:space="0" w:color="auto"/>
        <w:right w:val="none" w:sz="0" w:space="0" w:color="auto"/>
      </w:divBdr>
    </w:div>
    <w:div w:id="1618946133">
      <w:bodyDiv w:val="1"/>
      <w:marLeft w:val="0"/>
      <w:marRight w:val="0"/>
      <w:marTop w:val="0"/>
      <w:marBottom w:val="0"/>
      <w:divBdr>
        <w:top w:val="none" w:sz="0" w:space="0" w:color="auto"/>
        <w:left w:val="none" w:sz="0" w:space="0" w:color="auto"/>
        <w:bottom w:val="none" w:sz="0" w:space="0" w:color="auto"/>
        <w:right w:val="none" w:sz="0" w:space="0" w:color="auto"/>
      </w:divBdr>
    </w:div>
    <w:div w:id="1619290686">
      <w:bodyDiv w:val="1"/>
      <w:marLeft w:val="0"/>
      <w:marRight w:val="0"/>
      <w:marTop w:val="0"/>
      <w:marBottom w:val="0"/>
      <w:divBdr>
        <w:top w:val="none" w:sz="0" w:space="0" w:color="auto"/>
        <w:left w:val="none" w:sz="0" w:space="0" w:color="auto"/>
        <w:bottom w:val="none" w:sz="0" w:space="0" w:color="auto"/>
        <w:right w:val="none" w:sz="0" w:space="0" w:color="auto"/>
      </w:divBdr>
    </w:div>
    <w:div w:id="1619337891">
      <w:bodyDiv w:val="1"/>
      <w:marLeft w:val="0"/>
      <w:marRight w:val="0"/>
      <w:marTop w:val="0"/>
      <w:marBottom w:val="0"/>
      <w:divBdr>
        <w:top w:val="none" w:sz="0" w:space="0" w:color="auto"/>
        <w:left w:val="none" w:sz="0" w:space="0" w:color="auto"/>
        <w:bottom w:val="none" w:sz="0" w:space="0" w:color="auto"/>
        <w:right w:val="none" w:sz="0" w:space="0" w:color="auto"/>
      </w:divBdr>
    </w:div>
    <w:div w:id="1619680552">
      <w:bodyDiv w:val="1"/>
      <w:marLeft w:val="0"/>
      <w:marRight w:val="0"/>
      <w:marTop w:val="0"/>
      <w:marBottom w:val="0"/>
      <w:divBdr>
        <w:top w:val="none" w:sz="0" w:space="0" w:color="auto"/>
        <w:left w:val="none" w:sz="0" w:space="0" w:color="auto"/>
        <w:bottom w:val="none" w:sz="0" w:space="0" w:color="auto"/>
        <w:right w:val="none" w:sz="0" w:space="0" w:color="auto"/>
      </w:divBdr>
    </w:div>
    <w:div w:id="1619870816">
      <w:bodyDiv w:val="1"/>
      <w:marLeft w:val="0"/>
      <w:marRight w:val="0"/>
      <w:marTop w:val="0"/>
      <w:marBottom w:val="0"/>
      <w:divBdr>
        <w:top w:val="none" w:sz="0" w:space="0" w:color="auto"/>
        <w:left w:val="none" w:sz="0" w:space="0" w:color="auto"/>
        <w:bottom w:val="none" w:sz="0" w:space="0" w:color="auto"/>
        <w:right w:val="none" w:sz="0" w:space="0" w:color="auto"/>
      </w:divBdr>
    </w:div>
    <w:div w:id="1620185231">
      <w:bodyDiv w:val="1"/>
      <w:marLeft w:val="0"/>
      <w:marRight w:val="0"/>
      <w:marTop w:val="0"/>
      <w:marBottom w:val="0"/>
      <w:divBdr>
        <w:top w:val="none" w:sz="0" w:space="0" w:color="auto"/>
        <w:left w:val="none" w:sz="0" w:space="0" w:color="auto"/>
        <w:bottom w:val="none" w:sz="0" w:space="0" w:color="auto"/>
        <w:right w:val="none" w:sz="0" w:space="0" w:color="auto"/>
      </w:divBdr>
    </w:div>
    <w:div w:id="1620527351">
      <w:bodyDiv w:val="1"/>
      <w:marLeft w:val="0"/>
      <w:marRight w:val="0"/>
      <w:marTop w:val="0"/>
      <w:marBottom w:val="0"/>
      <w:divBdr>
        <w:top w:val="none" w:sz="0" w:space="0" w:color="auto"/>
        <w:left w:val="none" w:sz="0" w:space="0" w:color="auto"/>
        <w:bottom w:val="none" w:sz="0" w:space="0" w:color="auto"/>
        <w:right w:val="none" w:sz="0" w:space="0" w:color="auto"/>
      </w:divBdr>
    </w:div>
    <w:div w:id="1620919105">
      <w:bodyDiv w:val="1"/>
      <w:marLeft w:val="0"/>
      <w:marRight w:val="0"/>
      <w:marTop w:val="0"/>
      <w:marBottom w:val="0"/>
      <w:divBdr>
        <w:top w:val="none" w:sz="0" w:space="0" w:color="auto"/>
        <w:left w:val="none" w:sz="0" w:space="0" w:color="auto"/>
        <w:bottom w:val="none" w:sz="0" w:space="0" w:color="auto"/>
        <w:right w:val="none" w:sz="0" w:space="0" w:color="auto"/>
      </w:divBdr>
    </w:div>
    <w:div w:id="1621110999">
      <w:bodyDiv w:val="1"/>
      <w:marLeft w:val="0"/>
      <w:marRight w:val="0"/>
      <w:marTop w:val="0"/>
      <w:marBottom w:val="0"/>
      <w:divBdr>
        <w:top w:val="none" w:sz="0" w:space="0" w:color="auto"/>
        <w:left w:val="none" w:sz="0" w:space="0" w:color="auto"/>
        <w:bottom w:val="none" w:sz="0" w:space="0" w:color="auto"/>
        <w:right w:val="none" w:sz="0" w:space="0" w:color="auto"/>
      </w:divBdr>
    </w:div>
    <w:div w:id="1621179918">
      <w:bodyDiv w:val="1"/>
      <w:marLeft w:val="0"/>
      <w:marRight w:val="0"/>
      <w:marTop w:val="0"/>
      <w:marBottom w:val="0"/>
      <w:divBdr>
        <w:top w:val="none" w:sz="0" w:space="0" w:color="auto"/>
        <w:left w:val="none" w:sz="0" w:space="0" w:color="auto"/>
        <w:bottom w:val="none" w:sz="0" w:space="0" w:color="auto"/>
        <w:right w:val="none" w:sz="0" w:space="0" w:color="auto"/>
      </w:divBdr>
    </w:div>
    <w:div w:id="1621255369">
      <w:bodyDiv w:val="1"/>
      <w:marLeft w:val="0"/>
      <w:marRight w:val="0"/>
      <w:marTop w:val="0"/>
      <w:marBottom w:val="0"/>
      <w:divBdr>
        <w:top w:val="none" w:sz="0" w:space="0" w:color="auto"/>
        <w:left w:val="none" w:sz="0" w:space="0" w:color="auto"/>
        <w:bottom w:val="none" w:sz="0" w:space="0" w:color="auto"/>
        <w:right w:val="none" w:sz="0" w:space="0" w:color="auto"/>
      </w:divBdr>
    </w:div>
    <w:div w:id="1621690013">
      <w:bodyDiv w:val="1"/>
      <w:marLeft w:val="0"/>
      <w:marRight w:val="0"/>
      <w:marTop w:val="0"/>
      <w:marBottom w:val="0"/>
      <w:divBdr>
        <w:top w:val="none" w:sz="0" w:space="0" w:color="auto"/>
        <w:left w:val="none" w:sz="0" w:space="0" w:color="auto"/>
        <w:bottom w:val="none" w:sz="0" w:space="0" w:color="auto"/>
        <w:right w:val="none" w:sz="0" w:space="0" w:color="auto"/>
      </w:divBdr>
    </w:div>
    <w:div w:id="1622422797">
      <w:bodyDiv w:val="1"/>
      <w:marLeft w:val="0"/>
      <w:marRight w:val="0"/>
      <w:marTop w:val="0"/>
      <w:marBottom w:val="0"/>
      <w:divBdr>
        <w:top w:val="none" w:sz="0" w:space="0" w:color="auto"/>
        <w:left w:val="none" w:sz="0" w:space="0" w:color="auto"/>
        <w:bottom w:val="none" w:sz="0" w:space="0" w:color="auto"/>
        <w:right w:val="none" w:sz="0" w:space="0" w:color="auto"/>
      </w:divBdr>
    </w:div>
    <w:div w:id="1622613210">
      <w:bodyDiv w:val="1"/>
      <w:marLeft w:val="0"/>
      <w:marRight w:val="0"/>
      <w:marTop w:val="0"/>
      <w:marBottom w:val="0"/>
      <w:divBdr>
        <w:top w:val="none" w:sz="0" w:space="0" w:color="auto"/>
        <w:left w:val="none" w:sz="0" w:space="0" w:color="auto"/>
        <w:bottom w:val="none" w:sz="0" w:space="0" w:color="auto"/>
        <w:right w:val="none" w:sz="0" w:space="0" w:color="auto"/>
      </w:divBdr>
    </w:div>
    <w:div w:id="1622758143">
      <w:bodyDiv w:val="1"/>
      <w:marLeft w:val="0"/>
      <w:marRight w:val="0"/>
      <w:marTop w:val="0"/>
      <w:marBottom w:val="0"/>
      <w:divBdr>
        <w:top w:val="none" w:sz="0" w:space="0" w:color="auto"/>
        <w:left w:val="none" w:sz="0" w:space="0" w:color="auto"/>
        <w:bottom w:val="none" w:sz="0" w:space="0" w:color="auto"/>
        <w:right w:val="none" w:sz="0" w:space="0" w:color="auto"/>
      </w:divBdr>
    </w:div>
    <w:div w:id="1623270975">
      <w:bodyDiv w:val="1"/>
      <w:marLeft w:val="0"/>
      <w:marRight w:val="0"/>
      <w:marTop w:val="0"/>
      <w:marBottom w:val="0"/>
      <w:divBdr>
        <w:top w:val="none" w:sz="0" w:space="0" w:color="auto"/>
        <w:left w:val="none" w:sz="0" w:space="0" w:color="auto"/>
        <w:bottom w:val="none" w:sz="0" w:space="0" w:color="auto"/>
        <w:right w:val="none" w:sz="0" w:space="0" w:color="auto"/>
      </w:divBdr>
    </w:div>
    <w:div w:id="1623460672">
      <w:bodyDiv w:val="1"/>
      <w:marLeft w:val="0"/>
      <w:marRight w:val="0"/>
      <w:marTop w:val="0"/>
      <w:marBottom w:val="0"/>
      <w:divBdr>
        <w:top w:val="none" w:sz="0" w:space="0" w:color="auto"/>
        <w:left w:val="none" w:sz="0" w:space="0" w:color="auto"/>
        <w:bottom w:val="none" w:sz="0" w:space="0" w:color="auto"/>
        <w:right w:val="none" w:sz="0" w:space="0" w:color="auto"/>
      </w:divBdr>
    </w:div>
    <w:div w:id="1624192156">
      <w:bodyDiv w:val="1"/>
      <w:marLeft w:val="0"/>
      <w:marRight w:val="0"/>
      <w:marTop w:val="0"/>
      <w:marBottom w:val="0"/>
      <w:divBdr>
        <w:top w:val="none" w:sz="0" w:space="0" w:color="auto"/>
        <w:left w:val="none" w:sz="0" w:space="0" w:color="auto"/>
        <w:bottom w:val="none" w:sz="0" w:space="0" w:color="auto"/>
        <w:right w:val="none" w:sz="0" w:space="0" w:color="auto"/>
      </w:divBdr>
    </w:div>
    <w:div w:id="1624657442">
      <w:bodyDiv w:val="1"/>
      <w:marLeft w:val="0"/>
      <w:marRight w:val="0"/>
      <w:marTop w:val="0"/>
      <w:marBottom w:val="0"/>
      <w:divBdr>
        <w:top w:val="none" w:sz="0" w:space="0" w:color="auto"/>
        <w:left w:val="none" w:sz="0" w:space="0" w:color="auto"/>
        <w:bottom w:val="none" w:sz="0" w:space="0" w:color="auto"/>
        <w:right w:val="none" w:sz="0" w:space="0" w:color="auto"/>
      </w:divBdr>
    </w:div>
    <w:div w:id="1625773419">
      <w:bodyDiv w:val="1"/>
      <w:marLeft w:val="0"/>
      <w:marRight w:val="0"/>
      <w:marTop w:val="0"/>
      <w:marBottom w:val="0"/>
      <w:divBdr>
        <w:top w:val="none" w:sz="0" w:space="0" w:color="auto"/>
        <w:left w:val="none" w:sz="0" w:space="0" w:color="auto"/>
        <w:bottom w:val="none" w:sz="0" w:space="0" w:color="auto"/>
        <w:right w:val="none" w:sz="0" w:space="0" w:color="auto"/>
      </w:divBdr>
    </w:div>
    <w:div w:id="1626110330">
      <w:bodyDiv w:val="1"/>
      <w:marLeft w:val="0"/>
      <w:marRight w:val="0"/>
      <w:marTop w:val="0"/>
      <w:marBottom w:val="0"/>
      <w:divBdr>
        <w:top w:val="none" w:sz="0" w:space="0" w:color="auto"/>
        <w:left w:val="none" w:sz="0" w:space="0" w:color="auto"/>
        <w:bottom w:val="none" w:sz="0" w:space="0" w:color="auto"/>
        <w:right w:val="none" w:sz="0" w:space="0" w:color="auto"/>
      </w:divBdr>
    </w:div>
    <w:div w:id="1626160041">
      <w:bodyDiv w:val="1"/>
      <w:marLeft w:val="0"/>
      <w:marRight w:val="0"/>
      <w:marTop w:val="0"/>
      <w:marBottom w:val="0"/>
      <w:divBdr>
        <w:top w:val="none" w:sz="0" w:space="0" w:color="auto"/>
        <w:left w:val="none" w:sz="0" w:space="0" w:color="auto"/>
        <w:bottom w:val="none" w:sz="0" w:space="0" w:color="auto"/>
        <w:right w:val="none" w:sz="0" w:space="0" w:color="auto"/>
      </w:divBdr>
    </w:div>
    <w:div w:id="1626234420">
      <w:bodyDiv w:val="1"/>
      <w:marLeft w:val="0"/>
      <w:marRight w:val="0"/>
      <w:marTop w:val="0"/>
      <w:marBottom w:val="0"/>
      <w:divBdr>
        <w:top w:val="none" w:sz="0" w:space="0" w:color="auto"/>
        <w:left w:val="none" w:sz="0" w:space="0" w:color="auto"/>
        <w:bottom w:val="none" w:sz="0" w:space="0" w:color="auto"/>
        <w:right w:val="none" w:sz="0" w:space="0" w:color="auto"/>
      </w:divBdr>
    </w:div>
    <w:div w:id="1626738773">
      <w:bodyDiv w:val="1"/>
      <w:marLeft w:val="0"/>
      <w:marRight w:val="0"/>
      <w:marTop w:val="0"/>
      <w:marBottom w:val="0"/>
      <w:divBdr>
        <w:top w:val="none" w:sz="0" w:space="0" w:color="auto"/>
        <w:left w:val="none" w:sz="0" w:space="0" w:color="auto"/>
        <w:bottom w:val="none" w:sz="0" w:space="0" w:color="auto"/>
        <w:right w:val="none" w:sz="0" w:space="0" w:color="auto"/>
      </w:divBdr>
    </w:div>
    <w:div w:id="1627004992">
      <w:bodyDiv w:val="1"/>
      <w:marLeft w:val="0"/>
      <w:marRight w:val="0"/>
      <w:marTop w:val="0"/>
      <w:marBottom w:val="0"/>
      <w:divBdr>
        <w:top w:val="none" w:sz="0" w:space="0" w:color="auto"/>
        <w:left w:val="none" w:sz="0" w:space="0" w:color="auto"/>
        <w:bottom w:val="none" w:sz="0" w:space="0" w:color="auto"/>
        <w:right w:val="none" w:sz="0" w:space="0" w:color="auto"/>
      </w:divBdr>
    </w:div>
    <w:div w:id="1627080345">
      <w:bodyDiv w:val="1"/>
      <w:marLeft w:val="0"/>
      <w:marRight w:val="0"/>
      <w:marTop w:val="0"/>
      <w:marBottom w:val="0"/>
      <w:divBdr>
        <w:top w:val="none" w:sz="0" w:space="0" w:color="auto"/>
        <w:left w:val="none" w:sz="0" w:space="0" w:color="auto"/>
        <w:bottom w:val="none" w:sz="0" w:space="0" w:color="auto"/>
        <w:right w:val="none" w:sz="0" w:space="0" w:color="auto"/>
      </w:divBdr>
    </w:div>
    <w:div w:id="1627589527">
      <w:bodyDiv w:val="1"/>
      <w:marLeft w:val="0"/>
      <w:marRight w:val="0"/>
      <w:marTop w:val="0"/>
      <w:marBottom w:val="0"/>
      <w:divBdr>
        <w:top w:val="none" w:sz="0" w:space="0" w:color="auto"/>
        <w:left w:val="none" w:sz="0" w:space="0" w:color="auto"/>
        <w:bottom w:val="none" w:sz="0" w:space="0" w:color="auto"/>
        <w:right w:val="none" w:sz="0" w:space="0" w:color="auto"/>
      </w:divBdr>
    </w:div>
    <w:div w:id="1628005074">
      <w:bodyDiv w:val="1"/>
      <w:marLeft w:val="0"/>
      <w:marRight w:val="0"/>
      <w:marTop w:val="0"/>
      <w:marBottom w:val="0"/>
      <w:divBdr>
        <w:top w:val="none" w:sz="0" w:space="0" w:color="auto"/>
        <w:left w:val="none" w:sz="0" w:space="0" w:color="auto"/>
        <w:bottom w:val="none" w:sz="0" w:space="0" w:color="auto"/>
        <w:right w:val="none" w:sz="0" w:space="0" w:color="auto"/>
      </w:divBdr>
    </w:div>
    <w:div w:id="1628268750">
      <w:bodyDiv w:val="1"/>
      <w:marLeft w:val="0"/>
      <w:marRight w:val="0"/>
      <w:marTop w:val="0"/>
      <w:marBottom w:val="0"/>
      <w:divBdr>
        <w:top w:val="none" w:sz="0" w:space="0" w:color="auto"/>
        <w:left w:val="none" w:sz="0" w:space="0" w:color="auto"/>
        <w:bottom w:val="none" w:sz="0" w:space="0" w:color="auto"/>
        <w:right w:val="none" w:sz="0" w:space="0" w:color="auto"/>
      </w:divBdr>
    </w:div>
    <w:div w:id="1628392415">
      <w:bodyDiv w:val="1"/>
      <w:marLeft w:val="0"/>
      <w:marRight w:val="0"/>
      <w:marTop w:val="0"/>
      <w:marBottom w:val="0"/>
      <w:divBdr>
        <w:top w:val="none" w:sz="0" w:space="0" w:color="auto"/>
        <w:left w:val="none" w:sz="0" w:space="0" w:color="auto"/>
        <w:bottom w:val="none" w:sz="0" w:space="0" w:color="auto"/>
        <w:right w:val="none" w:sz="0" w:space="0" w:color="auto"/>
      </w:divBdr>
    </w:div>
    <w:div w:id="1628394269">
      <w:bodyDiv w:val="1"/>
      <w:marLeft w:val="0"/>
      <w:marRight w:val="0"/>
      <w:marTop w:val="0"/>
      <w:marBottom w:val="0"/>
      <w:divBdr>
        <w:top w:val="none" w:sz="0" w:space="0" w:color="auto"/>
        <w:left w:val="none" w:sz="0" w:space="0" w:color="auto"/>
        <w:bottom w:val="none" w:sz="0" w:space="0" w:color="auto"/>
        <w:right w:val="none" w:sz="0" w:space="0" w:color="auto"/>
      </w:divBdr>
    </w:div>
    <w:div w:id="1628463713">
      <w:bodyDiv w:val="1"/>
      <w:marLeft w:val="0"/>
      <w:marRight w:val="0"/>
      <w:marTop w:val="0"/>
      <w:marBottom w:val="0"/>
      <w:divBdr>
        <w:top w:val="none" w:sz="0" w:space="0" w:color="auto"/>
        <w:left w:val="none" w:sz="0" w:space="0" w:color="auto"/>
        <w:bottom w:val="none" w:sz="0" w:space="0" w:color="auto"/>
        <w:right w:val="none" w:sz="0" w:space="0" w:color="auto"/>
      </w:divBdr>
    </w:div>
    <w:div w:id="1629235712">
      <w:bodyDiv w:val="1"/>
      <w:marLeft w:val="0"/>
      <w:marRight w:val="0"/>
      <w:marTop w:val="0"/>
      <w:marBottom w:val="0"/>
      <w:divBdr>
        <w:top w:val="none" w:sz="0" w:space="0" w:color="auto"/>
        <w:left w:val="none" w:sz="0" w:space="0" w:color="auto"/>
        <w:bottom w:val="none" w:sz="0" w:space="0" w:color="auto"/>
        <w:right w:val="none" w:sz="0" w:space="0" w:color="auto"/>
      </w:divBdr>
    </w:div>
    <w:div w:id="1629777152">
      <w:bodyDiv w:val="1"/>
      <w:marLeft w:val="0"/>
      <w:marRight w:val="0"/>
      <w:marTop w:val="0"/>
      <w:marBottom w:val="0"/>
      <w:divBdr>
        <w:top w:val="none" w:sz="0" w:space="0" w:color="auto"/>
        <w:left w:val="none" w:sz="0" w:space="0" w:color="auto"/>
        <w:bottom w:val="none" w:sz="0" w:space="0" w:color="auto"/>
        <w:right w:val="none" w:sz="0" w:space="0" w:color="auto"/>
      </w:divBdr>
    </w:div>
    <w:div w:id="1629894234">
      <w:bodyDiv w:val="1"/>
      <w:marLeft w:val="0"/>
      <w:marRight w:val="0"/>
      <w:marTop w:val="0"/>
      <w:marBottom w:val="0"/>
      <w:divBdr>
        <w:top w:val="none" w:sz="0" w:space="0" w:color="auto"/>
        <w:left w:val="none" w:sz="0" w:space="0" w:color="auto"/>
        <w:bottom w:val="none" w:sz="0" w:space="0" w:color="auto"/>
        <w:right w:val="none" w:sz="0" w:space="0" w:color="auto"/>
      </w:divBdr>
    </w:div>
    <w:div w:id="1629968531">
      <w:bodyDiv w:val="1"/>
      <w:marLeft w:val="0"/>
      <w:marRight w:val="0"/>
      <w:marTop w:val="0"/>
      <w:marBottom w:val="0"/>
      <w:divBdr>
        <w:top w:val="none" w:sz="0" w:space="0" w:color="auto"/>
        <w:left w:val="none" w:sz="0" w:space="0" w:color="auto"/>
        <w:bottom w:val="none" w:sz="0" w:space="0" w:color="auto"/>
        <w:right w:val="none" w:sz="0" w:space="0" w:color="auto"/>
      </w:divBdr>
      <w:divsChild>
        <w:div w:id="786044814">
          <w:marLeft w:val="480"/>
          <w:marRight w:val="0"/>
          <w:marTop w:val="0"/>
          <w:marBottom w:val="0"/>
          <w:divBdr>
            <w:top w:val="none" w:sz="0" w:space="0" w:color="auto"/>
            <w:left w:val="none" w:sz="0" w:space="0" w:color="auto"/>
            <w:bottom w:val="none" w:sz="0" w:space="0" w:color="auto"/>
            <w:right w:val="none" w:sz="0" w:space="0" w:color="auto"/>
          </w:divBdr>
        </w:div>
        <w:div w:id="1075081260">
          <w:marLeft w:val="480"/>
          <w:marRight w:val="0"/>
          <w:marTop w:val="0"/>
          <w:marBottom w:val="0"/>
          <w:divBdr>
            <w:top w:val="none" w:sz="0" w:space="0" w:color="auto"/>
            <w:left w:val="none" w:sz="0" w:space="0" w:color="auto"/>
            <w:bottom w:val="none" w:sz="0" w:space="0" w:color="auto"/>
            <w:right w:val="none" w:sz="0" w:space="0" w:color="auto"/>
          </w:divBdr>
        </w:div>
        <w:div w:id="1666350745">
          <w:marLeft w:val="480"/>
          <w:marRight w:val="0"/>
          <w:marTop w:val="0"/>
          <w:marBottom w:val="0"/>
          <w:divBdr>
            <w:top w:val="none" w:sz="0" w:space="0" w:color="auto"/>
            <w:left w:val="none" w:sz="0" w:space="0" w:color="auto"/>
            <w:bottom w:val="none" w:sz="0" w:space="0" w:color="auto"/>
            <w:right w:val="none" w:sz="0" w:space="0" w:color="auto"/>
          </w:divBdr>
        </w:div>
        <w:div w:id="1915386574">
          <w:marLeft w:val="480"/>
          <w:marRight w:val="0"/>
          <w:marTop w:val="0"/>
          <w:marBottom w:val="0"/>
          <w:divBdr>
            <w:top w:val="none" w:sz="0" w:space="0" w:color="auto"/>
            <w:left w:val="none" w:sz="0" w:space="0" w:color="auto"/>
            <w:bottom w:val="none" w:sz="0" w:space="0" w:color="auto"/>
            <w:right w:val="none" w:sz="0" w:space="0" w:color="auto"/>
          </w:divBdr>
        </w:div>
        <w:div w:id="1706321406">
          <w:marLeft w:val="480"/>
          <w:marRight w:val="0"/>
          <w:marTop w:val="0"/>
          <w:marBottom w:val="0"/>
          <w:divBdr>
            <w:top w:val="none" w:sz="0" w:space="0" w:color="auto"/>
            <w:left w:val="none" w:sz="0" w:space="0" w:color="auto"/>
            <w:bottom w:val="none" w:sz="0" w:space="0" w:color="auto"/>
            <w:right w:val="none" w:sz="0" w:space="0" w:color="auto"/>
          </w:divBdr>
        </w:div>
        <w:div w:id="1578247691">
          <w:marLeft w:val="480"/>
          <w:marRight w:val="0"/>
          <w:marTop w:val="0"/>
          <w:marBottom w:val="0"/>
          <w:divBdr>
            <w:top w:val="none" w:sz="0" w:space="0" w:color="auto"/>
            <w:left w:val="none" w:sz="0" w:space="0" w:color="auto"/>
            <w:bottom w:val="none" w:sz="0" w:space="0" w:color="auto"/>
            <w:right w:val="none" w:sz="0" w:space="0" w:color="auto"/>
          </w:divBdr>
        </w:div>
        <w:div w:id="218983685">
          <w:marLeft w:val="480"/>
          <w:marRight w:val="0"/>
          <w:marTop w:val="0"/>
          <w:marBottom w:val="0"/>
          <w:divBdr>
            <w:top w:val="none" w:sz="0" w:space="0" w:color="auto"/>
            <w:left w:val="none" w:sz="0" w:space="0" w:color="auto"/>
            <w:bottom w:val="none" w:sz="0" w:space="0" w:color="auto"/>
            <w:right w:val="none" w:sz="0" w:space="0" w:color="auto"/>
          </w:divBdr>
        </w:div>
        <w:div w:id="279537801">
          <w:marLeft w:val="480"/>
          <w:marRight w:val="0"/>
          <w:marTop w:val="0"/>
          <w:marBottom w:val="0"/>
          <w:divBdr>
            <w:top w:val="none" w:sz="0" w:space="0" w:color="auto"/>
            <w:left w:val="none" w:sz="0" w:space="0" w:color="auto"/>
            <w:bottom w:val="none" w:sz="0" w:space="0" w:color="auto"/>
            <w:right w:val="none" w:sz="0" w:space="0" w:color="auto"/>
          </w:divBdr>
        </w:div>
        <w:div w:id="1813522335">
          <w:marLeft w:val="480"/>
          <w:marRight w:val="0"/>
          <w:marTop w:val="0"/>
          <w:marBottom w:val="0"/>
          <w:divBdr>
            <w:top w:val="none" w:sz="0" w:space="0" w:color="auto"/>
            <w:left w:val="none" w:sz="0" w:space="0" w:color="auto"/>
            <w:bottom w:val="none" w:sz="0" w:space="0" w:color="auto"/>
            <w:right w:val="none" w:sz="0" w:space="0" w:color="auto"/>
          </w:divBdr>
        </w:div>
        <w:div w:id="143857709">
          <w:marLeft w:val="480"/>
          <w:marRight w:val="0"/>
          <w:marTop w:val="0"/>
          <w:marBottom w:val="0"/>
          <w:divBdr>
            <w:top w:val="none" w:sz="0" w:space="0" w:color="auto"/>
            <w:left w:val="none" w:sz="0" w:space="0" w:color="auto"/>
            <w:bottom w:val="none" w:sz="0" w:space="0" w:color="auto"/>
            <w:right w:val="none" w:sz="0" w:space="0" w:color="auto"/>
          </w:divBdr>
        </w:div>
        <w:div w:id="10569688">
          <w:marLeft w:val="480"/>
          <w:marRight w:val="0"/>
          <w:marTop w:val="0"/>
          <w:marBottom w:val="0"/>
          <w:divBdr>
            <w:top w:val="none" w:sz="0" w:space="0" w:color="auto"/>
            <w:left w:val="none" w:sz="0" w:space="0" w:color="auto"/>
            <w:bottom w:val="none" w:sz="0" w:space="0" w:color="auto"/>
            <w:right w:val="none" w:sz="0" w:space="0" w:color="auto"/>
          </w:divBdr>
        </w:div>
        <w:div w:id="1314992214">
          <w:marLeft w:val="480"/>
          <w:marRight w:val="0"/>
          <w:marTop w:val="0"/>
          <w:marBottom w:val="0"/>
          <w:divBdr>
            <w:top w:val="none" w:sz="0" w:space="0" w:color="auto"/>
            <w:left w:val="none" w:sz="0" w:space="0" w:color="auto"/>
            <w:bottom w:val="none" w:sz="0" w:space="0" w:color="auto"/>
            <w:right w:val="none" w:sz="0" w:space="0" w:color="auto"/>
          </w:divBdr>
        </w:div>
        <w:div w:id="1891455669">
          <w:marLeft w:val="480"/>
          <w:marRight w:val="0"/>
          <w:marTop w:val="0"/>
          <w:marBottom w:val="0"/>
          <w:divBdr>
            <w:top w:val="none" w:sz="0" w:space="0" w:color="auto"/>
            <w:left w:val="none" w:sz="0" w:space="0" w:color="auto"/>
            <w:bottom w:val="none" w:sz="0" w:space="0" w:color="auto"/>
            <w:right w:val="none" w:sz="0" w:space="0" w:color="auto"/>
          </w:divBdr>
        </w:div>
        <w:div w:id="164589856">
          <w:marLeft w:val="480"/>
          <w:marRight w:val="0"/>
          <w:marTop w:val="0"/>
          <w:marBottom w:val="0"/>
          <w:divBdr>
            <w:top w:val="none" w:sz="0" w:space="0" w:color="auto"/>
            <w:left w:val="none" w:sz="0" w:space="0" w:color="auto"/>
            <w:bottom w:val="none" w:sz="0" w:space="0" w:color="auto"/>
            <w:right w:val="none" w:sz="0" w:space="0" w:color="auto"/>
          </w:divBdr>
        </w:div>
        <w:div w:id="1991246409">
          <w:marLeft w:val="480"/>
          <w:marRight w:val="0"/>
          <w:marTop w:val="0"/>
          <w:marBottom w:val="0"/>
          <w:divBdr>
            <w:top w:val="none" w:sz="0" w:space="0" w:color="auto"/>
            <w:left w:val="none" w:sz="0" w:space="0" w:color="auto"/>
            <w:bottom w:val="none" w:sz="0" w:space="0" w:color="auto"/>
            <w:right w:val="none" w:sz="0" w:space="0" w:color="auto"/>
          </w:divBdr>
        </w:div>
        <w:div w:id="1014500078">
          <w:marLeft w:val="480"/>
          <w:marRight w:val="0"/>
          <w:marTop w:val="0"/>
          <w:marBottom w:val="0"/>
          <w:divBdr>
            <w:top w:val="none" w:sz="0" w:space="0" w:color="auto"/>
            <w:left w:val="none" w:sz="0" w:space="0" w:color="auto"/>
            <w:bottom w:val="none" w:sz="0" w:space="0" w:color="auto"/>
            <w:right w:val="none" w:sz="0" w:space="0" w:color="auto"/>
          </w:divBdr>
        </w:div>
        <w:div w:id="1169952344">
          <w:marLeft w:val="480"/>
          <w:marRight w:val="0"/>
          <w:marTop w:val="0"/>
          <w:marBottom w:val="0"/>
          <w:divBdr>
            <w:top w:val="none" w:sz="0" w:space="0" w:color="auto"/>
            <w:left w:val="none" w:sz="0" w:space="0" w:color="auto"/>
            <w:bottom w:val="none" w:sz="0" w:space="0" w:color="auto"/>
            <w:right w:val="none" w:sz="0" w:space="0" w:color="auto"/>
          </w:divBdr>
        </w:div>
        <w:div w:id="1621260647">
          <w:marLeft w:val="480"/>
          <w:marRight w:val="0"/>
          <w:marTop w:val="0"/>
          <w:marBottom w:val="0"/>
          <w:divBdr>
            <w:top w:val="none" w:sz="0" w:space="0" w:color="auto"/>
            <w:left w:val="none" w:sz="0" w:space="0" w:color="auto"/>
            <w:bottom w:val="none" w:sz="0" w:space="0" w:color="auto"/>
            <w:right w:val="none" w:sz="0" w:space="0" w:color="auto"/>
          </w:divBdr>
        </w:div>
        <w:div w:id="547306514">
          <w:marLeft w:val="480"/>
          <w:marRight w:val="0"/>
          <w:marTop w:val="0"/>
          <w:marBottom w:val="0"/>
          <w:divBdr>
            <w:top w:val="none" w:sz="0" w:space="0" w:color="auto"/>
            <w:left w:val="none" w:sz="0" w:space="0" w:color="auto"/>
            <w:bottom w:val="none" w:sz="0" w:space="0" w:color="auto"/>
            <w:right w:val="none" w:sz="0" w:space="0" w:color="auto"/>
          </w:divBdr>
        </w:div>
        <w:div w:id="223412825">
          <w:marLeft w:val="480"/>
          <w:marRight w:val="0"/>
          <w:marTop w:val="0"/>
          <w:marBottom w:val="0"/>
          <w:divBdr>
            <w:top w:val="none" w:sz="0" w:space="0" w:color="auto"/>
            <w:left w:val="none" w:sz="0" w:space="0" w:color="auto"/>
            <w:bottom w:val="none" w:sz="0" w:space="0" w:color="auto"/>
            <w:right w:val="none" w:sz="0" w:space="0" w:color="auto"/>
          </w:divBdr>
        </w:div>
        <w:div w:id="294141886">
          <w:marLeft w:val="480"/>
          <w:marRight w:val="0"/>
          <w:marTop w:val="0"/>
          <w:marBottom w:val="0"/>
          <w:divBdr>
            <w:top w:val="none" w:sz="0" w:space="0" w:color="auto"/>
            <w:left w:val="none" w:sz="0" w:space="0" w:color="auto"/>
            <w:bottom w:val="none" w:sz="0" w:space="0" w:color="auto"/>
            <w:right w:val="none" w:sz="0" w:space="0" w:color="auto"/>
          </w:divBdr>
        </w:div>
        <w:div w:id="2076319054">
          <w:marLeft w:val="480"/>
          <w:marRight w:val="0"/>
          <w:marTop w:val="0"/>
          <w:marBottom w:val="0"/>
          <w:divBdr>
            <w:top w:val="none" w:sz="0" w:space="0" w:color="auto"/>
            <w:left w:val="none" w:sz="0" w:space="0" w:color="auto"/>
            <w:bottom w:val="none" w:sz="0" w:space="0" w:color="auto"/>
            <w:right w:val="none" w:sz="0" w:space="0" w:color="auto"/>
          </w:divBdr>
        </w:div>
        <w:div w:id="1081178193">
          <w:marLeft w:val="480"/>
          <w:marRight w:val="0"/>
          <w:marTop w:val="0"/>
          <w:marBottom w:val="0"/>
          <w:divBdr>
            <w:top w:val="none" w:sz="0" w:space="0" w:color="auto"/>
            <w:left w:val="none" w:sz="0" w:space="0" w:color="auto"/>
            <w:bottom w:val="none" w:sz="0" w:space="0" w:color="auto"/>
            <w:right w:val="none" w:sz="0" w:space="0" w:color="auto"/>
          </w:divBdr>
        </w:div>
        <w:div w:id="1750496179">
          <w:marLeft w:val="480"/>
          <w:marRight w:val="0"/>
          <w:marTop w:val="0"/>
          <w:marBottom w:val="0"/>
          <w:divBdr>
            <w:top w:val="none" w:sz="0" w:space="0" w:color="auto"/>
            <w:left w:val="none" w:sz="0" w:space="0" w:color="auto"/>
            <w:bottom w:val="none" w:sz="0" w:space="0" w:color="auto"/>
            <w:right w:val="none" w:sz="0" w:space="0" w:color="auto"/>
          </w:divBdr>
        </w:div>
        <w:div w:id="935360884">
          <w:marLeft w:val="480"/>
          <w:marRight w:val="0"/>
          <w:marTop w:val="0"/>
          <w:marBottom w:val="0"/>
          <w:divBdr>
            <w:top w:val="none" w:sz="0" w:space="0" w:color="auto"/>
            <w:left w:val="none" w:sz="0" w:space="0" w:color="auto"/>
            <w:bottom w:val="none" w:sz="0" w:space="0" w:color="auto"/>
            <w:right w:val="none" w:sz="0" w:space="0" w:color="auto"/>
          </w:divBdr>
        </w:div>
        <w:div w:id="137038706">
          <w:marLeft w:val="480"/>
          <w:marRight w:val="0"/>
          <w:marTop w:val="0"/>
          <w:marBottom w:val="0"/>
          <w:divBdr>
            <w:top w:val="none" w:sz="0" w:space="0" w:color="auto"/>
            <w:left w:val="none" w:sz="0" w:space="0" w:color="auto"/>
            <w:bottom w:val="none" w:sz="0" w:space="0" w:color="auto"/>
            <w:right w:val="none" w:sz="0" w:space="0" w:color="auto"/>
          </w:divBdr>
        </w:div>
        <w:div w:id="644552454">
          <w:marLeft w:val="480"/>
          <w:marRight w:val="0"/>
          <w:marTop w:val="0"/>
          <w:marBottom w:val="0"/>
          <w:divBdr>
            <w:top w:val="none" w:sz="0" w:space="0" w:color="auto"/>
            <w:left w:val="none" w:sz="0" w:space="0" w:color="auto"/>
            <w:bottom w:val="none" w:sz="0" w:space="0" w:color="auto"/>
            <w:right w:val="none" w:sz="0" w:space="0" w:color="auto"/>
          </w:divBdr>
        </w:div>
        <w:div w:id="1208687020">
          <w:marLeft w:val="480"/>
          <w:marRight w:val="0"/>
          <w:marTop w:val="0"/>
          <w:marBottom w:val="0"/>
          <w:divBdr>
            <w:top w:val="none" w:sz="0" w:space="0" w:color="auto"/>
            <w:left w:val="none" w:sz="0" w:space="0" w:color="auto"/>
            <w:bottom w:val="none" w:sz="0" w:space="0" w:color="auto"/>
            <w:right w:val="none" w:sz="0" w:space="0" w:color="auto"/>
          </w:divBdr>
        </w:div>
        <w:div w:id="1502155710">
          <w:marLeft w:val="480"/>
          <w:marRight w:val="0"/>
          <w:marTop w:val="0"/>
          <w:marBottom w:val="0"/>
          <w:divBdr>
            <w:top w:val="none" w:sz="0" w:space="0" w:color="auto"/>
            <w:left w:val="none" w:sz="0" w:space="0" w:color="auto"/>
            <w:bottom w:val="none" w:sz="0" w:space="0" w:color="auto"/>
            <w:right w:val="none" w:sz="0" w:space="0" w:color="auto"/>
          </w:divBdr>
        </w:div>
        <w:div w:id="1917321922">
          <w:marLeft w:val="480"/>
          <w:marRight w:val="0"/>
          <w:marTop w:val="0"/>
          <w:marBottom w:val="0"/>
          <w:divBdr>
            <w:top w:val="none" w:sz="0" w:space="0" w:color="auto"/>
            <w:left w:val="none" w:sz="0" w:space="0" w:color="auto"/>
            <w:bottom w:val="none" w:sz="0" w:space="0" w:color="auto"/>
            <w:right w:val="none" w:sz="0" w:space="0" w:color="auto"/>
          </w:divBdr>
        </w:div>
        <w:div w:id="1662197469">
          <w:marLeft w:val="480"/>
          <w:marRight w:val="0"/>
          <w:marTop w:val="0"/>
          <w:marBottom w:val="0"/>
          <w:divBdr>
            <w:top w:val="none" w:sz="0" w:space="0" w:color="auto"/>
            <w:left w:val="none" w:sz="0" w:space="0" w:color="auto"/>
            <w:bottom w:val="none" w:sz="0" w:space="0" w:color="auto"/>
            <w:right w:val="none" w:sz="0" w:space="0" w:color="auto"/>
          </w:divBdr>
        </w:div>
        <w:div w:id="469132118">
          <w:marLeft w:val="480"/>
          <w:marRight w:val="0"/>
          <w:marTop w:val="0"/>
          <w:marBottom w:val="0"/>
          <w:divBdr>
            <w:top w:val="none" w:sz="0" w:space="0" w:color="auto"/>
            <w:left w:val="none" w:sz="0" w:space="0" w:color="auto"/>
            <w:bottom w:val="none" w:sz="0" w:space="0" w:color="auto"/>
            <w:right w:val="none" w:sz="0" w:space="0" w:color="auto"/>
          </w:divBdr>
        </w:div>
        <w:div w:id="1962493618">
          <w:marLeft w:val="480"/>
          <w:marRight w:val="0"/>
          <w:marTop w:val="0"/>
          <w:marBottom w:val="0"/>
          <w:divBdr>
            <w:top w:val="none" w:sz="0" w:space="0" w:color="auto"/>
            <w:left w:val="none" w:sz="0" w:space="0" w:color="auto"/>
            <w:bottom w:val="none" w:sz="0" w:space="0" w:color="auto"/>
            <w:right w:val="none" w:sz="0" w:space="0" w:color="auto"/>
          </w:divBdr>
        </w:div>
        <w:div w:id="763837766">
          <w:marLeft w:val="480"/>
          <w:marRight w:val="0"/>
          <w:marTop w:val="0"/>
          <w:marBottom w:val="0"/>
          <w:divBdr>
            <w:top w:val="none" w:sz="0" w:space="0" w:color="auto"/>
            <w:left w:val="none" w:sz="0" w:space="0" w:color="auto"/>
            <w:bottom w:val="none" w:sz="0" w:space="0" w:color="auto"/>
            <w:right w:val="none" w:sz="0" w:space="0" w:color="auto"/>
          </w:divBdr>
        </w:div>
        <w:div w:id="1363090447">
          <w:marLeft w:val="480"/>
          <w:marRight w:val="0"/>
          <w:marTop w:val="0"/>
          <w:marBottom w:val="0"/>
          <w:divBdr>
            <w:top w:val="none" w:sz="0" w:space="0" w:color="auto"/>
            <w:left w:val="none" w:sz="0" w:space="0" w:color="auto"/>
            <w:bottom w:val="none" w:sz="0" w:space="0" w:color="auto"/>
            <w:right w:val="none" w:sz="0" w:space="0" w:color="auto"/>
          </w:divBdr>
        </w:div>
        <w:div w:id="1880433513">
          <w:marLeft w:val="480"/>
          <w:marRight w:val="0"/>
          <w:marTop w:val="0"/>
          <w:marBottom w:val="0"/>
          <w:divBdr>
            <w:top w:val="none" w:sz="0" w:space="0" w:color="auto"/>
            <w:left w:val="none" w:sz="0" w:space="0" w:color="auto"/>
            <w:bottom w:val="none" w:sz="0" w:space="0" w:color="auto"/>
            <w:right w:val="none" w:sz="0" w:space="0" w:color="auto"/>
          </w:divBdr>
        </w:div>
        <w:div w:id="281619315">
          <w:marLeft w:val="480"/>
          <w:marRight w:val="0"/>
          <w:marTop w:val="0"/>
          <w:marBottom w:val="0"/>
          <w:divBdr>
            <w:top w:val="none" w:sz="0" w:space="0" w:color="auto"/>
            <w:left w:val="none" w:sz="0" w:space="0" w:color="auto"/>
            <w:bottom w:val="none" w:sz="0" w:space="0" w:color="auto"/>
            <w:right w:val="none" w:sz="0" w:space="0" w:color="auto"/>
          </w:divBdr>
        </w:div>
        <w:div w:id="1832789174">
          <w:marLeft w:val="480"/>
          <w:marRight w:val="0"/>
          <w:marTop w:val="0"/>
          <w:marBottom w:val="0"/>
          <w:divBdr>
            <w:top w:val="none" w:sz="0" w:space="0" w:color="auto"/>
            <w:left w:val="none" w:sz="0" w:space="0" w:color="auto"/>
            <w:bottom w:val="none" w:sz="0" w:space="0" w:color="auto"/>
            <w:right w:val="none" w:sz="0" w:space="0" w:color="auto"/>
          </w:divBdr>
        </w:div>
        <w:div w:id="1569803039">
          <w:marLeft w:val="480"/>
          <w:marRight w:val="0"/>
          <w:marTop w:val="0"/>
          <w:marBottom w:val="0"/>
          <w:divBdr>
            <w:top w:val="none" w:sz="0" w:space="0" w:color="auto"/>
            <w:left w:val="none" w:sz="0" w:space="0" w:color="auto"/>
            <w:bottom w:val="none" w:sz="0" w:space="0" w:color="auto"/>
            <w:right w:val="none" w:sz="0" w:space="0" w:color="auto"/>
          </w:divBdr>
        </w:div>
        <w:div w:id="361174488">
          <w:marLeft w:val="480"/>
          <w:marRight w:val="0"/>
          <w:marTop w:val="0"/>
          <w:marBottom w:val="0"/>
          <w:divBdr>
            <w:top w:val="none" w:sz="0" w:space="0" w:color="auto"/>
            <w:left w:val="none" w:sz="0" w:space="0" w:color="auto"/>
            <w:bottom w:val="none" w:sz="0" w:space="0" w:color="auto"/>
            <w:right w:val="none" w:sz="0" w:space="0" w:color="auto"/>
          </w:divBdr>
        </w:div>
        <w:div w:id="280191076">
          <w:marLeft w:val="480"/>
          <w:marRight w:val="0"/>
          <w:marTop w:val="0"/>
          <w:marBottom w:val="0"/>
          <w:divBdr>
            <w:top w:val="none" w:sz="0" w:space="0" w:color="auto"/>
            <w:left w:val="none" w:sz="0" w:space="0" w:color="auto"/>
            <w:bottom w:val="none" w:sz="0" w:space="0" w:color="auto"/>
            <w:right w:val="none" w:sz="0" w:space="0" w:color="auto"/>
          </w:divBdr>
        </w:div>
        <w:div w:id="2145197582">
          <w:marLeft w:val="480"/>
          <w:marRight w:val="0"/>
          <w:marTop w:val="0"/>
          <w:marBottom w:val="0"/>
          <w:divBdr>
            <w:top w:val="none" w:sz="0" w:space="0" w:color="auto"/>
            <w:left w:val="none" w:sz="0" w:space="0" w:color="auto"/>
            <w:bottom w:val="none" w:sz="0" w:space="0" w:color="auto"/>
            <w:right w:val="none" w:sz="0" w:space="0" w:color="auto"/>
          </w:divBdr>
        </w:div>
        <w:div w:id="145246263">
          <w:marLeft w:val="480"/>
          <w:marRight w:val="0"/>
          <w:marTop w:val="0"/>
          <w:marBottom w:val="0"/>
          <w:divBdr>
            <w:top w:val="none" w:sz="0" w:space="0" w:color="auto"/>
            <w:left w:val="none" w:sz="0" w:space="0" w:color="auto"/>
            <w:bottom w:val="none" w:sz="0" w:space="0" w:color="auto"/>
            <w:right w:val="none" w:sz="0" w:space="0" w:color="auto"/>
          </w:divBdr>
        </w:div>
        <w:div w:id="2072119766">
          <w:marLeft w:val="480"/>
          <w:marRight w:val="0"/>
          <w:marTop w:val="0"/>
          <w:marBottom w:val="0"/>
          <w:divBdr>
            <w:top w:val="none" w:sz="0" w:space="0" w:color="auto"/>
            <w:left w:val="none" w:sz="0" w:space="0" w:color="auto"/>
            <w:bottom w:val="none" w:sz="0" w:space="0" w:color="auto"/>
            <w:right w:val="none" w:sz="0" w:space="0" w:color="auto"/>
          </w:divBdr>
        </w:div>
        <w:div w:id="1481648793">
          <w:marLeft w:val="480"/>
          <w:marRight w:val="0"/>
          <w:marTop w:val="0"/>
          <w:marBottom w:val="0"/>
          <w:divBdr>
            <w:top w:val="none" w:sz="0" w:space="0" w:color="auto"/>
            <w:left w:val="none" w:sz="0" w:space="0" w:color="auto"/>
            <w:bottom w:val="none" w:sz="0" w:space="0" w:color="auto"/>
            <w:right w:val="none" w:sz="0" w:space="0" w:color="auto"/>
          </w:divBdr>
        </w:div>
        <w:div w:id="1309239912">
          <w:marLeft w:val="480"/>
          <w:marRight w:val="0"/>
          <w:marTop w:val="0"/>
          <w:marBottom w:val="0"/>
          <w:divBdr>
            <w:top w:val="none" w:sz="0" w:space="0" w:color="auto"/>
            <w:left w:val="none" w:sz="0" w:space="0" w:color="auto"/>
            <w:bottom w:val="none" w:sz="0" w:space="0" w:color="auto"/>
            <w:right w:val="none" w:sz="0" w:space="0" w:color="auto"/>
          </w:divBdr>
        </w:div>
        <w:div w:id="1224364907">
          <w:marLeft w:val="480"/>
          <w:marRight w:val="0"/>
          <w:marTop w:val="0"/>
          <w:marBottom w:val="0"/>
          <w:divBdr>
            <w:top w:val="none" w:sz="0" w:space="0" w:color="auto"/>
            <w:left w:val="none" w:sz="0" w:space="0" w:color="auto"/>
            <w:bottom w:val="none" w:sz="0" w:space="0" w:color="auto"/>
            <w:right w:val="none" w:sz="0" w:space="0" w:color="auto"/>
          </w:divBdr>
        </w:div>
        <w:div w:id="1447429425">
          <w:marLeft w:val="480"/>
          <w:marRight w:val="0"/>
          <w:marTop w:val="0"/>
          <w:marBottom w:val="0"/>
          <w:divBdr>
            <w:top w:val="none" w:sz="0" w:space="0" w:color="auto"/>
            <w:left w:val="none" w:sz="0" w:space="0" w:color="auto"/>
            <w:bottom w:val="none" w:sz="0" w:space="0" w:color="auto"/>
            <w:right w:val="none" w:sz="0" w:space="0" w:color="auto"/>
          </w:divBdr>
        </w:div>
        <w:div w:id="1150516464">
          <w:marLeft w:val="480"/>
          <w:marRight w:val="0"/>
          <w:marTop w:val="0"/>
          <w:marBottom w:val="0"/>
          <w:divBdr>
            <w:top w:val="none" w:sz="0" w:space="0" w:color="auto"/>
            <w:left w:val="none" w:sz="0" w:space="0" w:color="auto"/>
            <w:bottom w:val="none" w:sz="0" w:space="0" w:color="auto"/>
            <w:right w:val="none" w:sz="0" w:space="0" w:color="auto"/>
          </w:divBdr>
        </w:div>
        <w:div w:id="875580684">
          <w:marLeft w:val="480"/>
          <w:marRight w:val="0"/>
          <w:marTop w:val="0"/>
          <w:marBottom w:val="0"/>
          <w:divBdr>
            <w:top w:val="none" w:sz="0" w:space="0" w:color="auto"/>
            <w:left w:val="none" w:sz="0" w:space="0" w:color="auto"/>
            <w:bottom w:val="none" w:sz="0" w:space="0" w:color="auto"/>
            <w:right w:val="none" w:sz="0" w:space="0" w:color="auto"/>
          </w:divBdr>
        </w:div>
        <w:div w:id="1431202347">
          <w:marLeft w:val="480"/>
          <w:marRight w:val="0"/>
          <w:marTop w:val="0"/>
          <w:marBottom w:val="0"/>
          <w:divBdr>
            <w:top w:val="none" w:sz="0" w:space="0" w:color="auto"/>
            <w:left w:val="none" w:sz="0" w:space="0" w:color="auto"/>
            <w:bottom w:val="none" w:sz="0" w:space="0" w:color="auto"/>
            <w:right w:val="none" w:sz="0" w:space="0" w:color="auto"/>
          </w:divBdr>
        </w:div>
        <w:div w:id="704913005">
          <w:marLeft w:val="480"/>
          <w:marRight w:val="0"/>
          <w:marTop w:val="0"/>
          <w:marBottom w:val="0"/>
          <w:divBdr>
            <w:top w:val="none" w:sz="0" w:space="0" w:color="auto"/>
            <w:left w:val="none" w:sz="0" w:space="0" w:color="auto"/>
            <w:bottom w:val="none" w:sz="0" w:space="0" w:color="auto"/>
            <w:right w:val="none" w:sz="0" w:space="0" w:color="auto"/>
          </w:divBdr>
        </w:div>
        <w:div w:id="1115557311">
          <w:marLeft w:val="480"/>
          <w:marRight w:val="0"/>
          <w:marTop w:val="0"/>
          <w:marBottom w:val="0"/>
          <w:divBdr>
            <w:top w:val="none" w:sz="0" w:space="0" w:color="auto"/>
            <w:left w:val="none" w:sz="0" w:space="0" w:color="auto"/>
            <w:bottom w:val="none" w:sz="0" w:space="0" w:color="auto"/>
            <w:right w:val="none" w:sz="0" w:space="0" w:color="auto"/>
          </w:divBdr>
        </w:div>
        <w:div w:id="1996109163">
          <w:marLeft w:val="480"/>
          <w:marRight w:val="0"/>
          <w:marTop w:val="0"/>
          <w:marBottom w:val="0"/>
          <w:divBdr>
            <w:top w:val="none" w:sz="0" w:space="0" w:color="auto"/>
            <w:left w:val="none" w:sz="0" w:space="0" w:color="auto"/>
            <w:bottom w:val="none" w:sz="0" w:space="0" w:color="auto"/>
            <w:right w:val="none" w:sz="0" w:space="0" w:color="auto"/>
          </w:divBdr>
        </w:div>
        <w:div w:id="1601183709">
          <w:marLeft w:val="480"/>
          <w:marRight w:val="0"/>
          <w:marTop w:val="0"/>
          <w:marBottom w:val="0"/>
          <w:divBdr>
            <w:top w:val="none" w:sz="0" w:space="0" w:color="auto"/>
            <w:left w:val="none" w:sz="0" w:space="0" w:color="auto"/>
            <w:bottom w:val="none" w:sz="0" w:space="0" w:color="auto"/>
            <w:right w:val="none" w:sz="0" w:space="0" w:color="auto"/>
          </w:divBdr>
        </w:div>
        <w:div w:id="2143964014">
          <w:marLeft w:val="480"/>
          <w:marRight w:val="0"/>
          <w:marTop w:val="0"/>
          <w:marBottom w:val="0"/>
          <w:divBdr>
            <w:top w:val="none" w:sz="0" w:space="0" w:color="auto"/>
            <w:left w:val="none" w:sz="0" w:space="0" w:color="auto"/>
            <w:bottom w:val="none" w:sz="0" w:space="0" w:color="auto"/>
            <w:right w:val="none" w:sz="0" w:space="0" w:color="auto"/>
          </w:divBdr>
        </w:div>
        <w:div w:id="1503423937">
          <w:marLeft w:val="480"/>
          <w:marRight w:val="0"/>
          <w:marTop w:val="0"/>
          <w:marBottom w:val="0"/>
          <w:divBdr>
            <w:top w:val="none" w:sz="0" w:space="0" w:color="auto"/>
            <w:left w:val="none" w:sz="0" w:space="0" w:color="auto"/>
            <w:bottom w:val="none" w:sz="0" w:space="0" w:color="auto"/>
            <w:right w:val="none" w:sz="0" w:space="0" w:color="auto"/>
          </w:divBdr>
        </w:div>
        <w:div w:id="967584115">
          <w:marLeft w:val="480"/>
          <w:marRight w:val="0"/>
          <w:marTop w:val="0"/>
          <w:marBottom w:val="0"/>
          <w:divBdr>
            <w:top w:val="none" w:sz="0" w:space="0" w:color="auto"/>
            <w:left w:val="none" w:sz="0" w:space="0" w:color="auto"/>
            <w:bottom w:val="none" w:sz="0" w:space="0" w:color="auto"/>
            <w:right w:val="none" w:sz="0" w:space="0" w:color="auto"/>
          </w:divBdr>
        </w:div>
        <w:div w:id="851069720">
          <w:marLeft w:val="480"/>
          <w:marRight w:val="0"/>
          <w:marTop w:val="0"/>
          <w:marBottom w:val="0"/>
          <w:divBdr>
            <w:top w:val="none" w:sz="0" w:space="0" w:color="auto"/>
            <w:left w:val="none" w:sz="0" w:space="0" w:color="auto"/>
            <w:bottom w:val="none" w:sz="0" w:space="0" w:color="auto"/>
            <w:right w:val="none" w:sz="0" w:space="0" w:color="auto"/>
          </w:divBdr>
        </w:div>
        <w:div w:id="2135250737">
          <w:marLeft w:val="480"/>
          <w:marRight w:val="0"/>
          <w:marTop w:val="0"/>
          <w:marBottom w:val="0"/>
          <w:divBdr>
            <w:top w:val="none" w:sz="0" w:space="0" w:color="auto"/>
            <w:left w:val="none" w:sz="0" w:space="0" w:color="auto"/>
            <w:bottom w:val="none" w:sz="0" w:space="0" w:color="auto"/>
            <w:right w:val="none" w:sz="0" w:space="0" w:color="auto"/>
          </w:divBdr>
        </w:div>
        <w:div w:id="283930544">
          <w:marLeft w:val="480"/>
          <w:marRight w:val="0"/>
          <w:marTop w:val="0"/>
          <w:marBottom w:val="0"/>
          <w:divBdr>
            <w:top w:val="none" w:sz="0" w:space="0" w:color="auto"/>
            <w:left w:val="none" w:sz="0" w:space="0" w:color="auto"/>
            <w:bottom w:val="none" w:sz="0" w:space="0" w:color="auto"/>
            <w:right w:val="none" w:sz="0" w:space="0" w:color="auto"/>
          </w:divBdr>
        </w:div>
        <w:div w:id="1617447242">
          <w:marLeft w:val="480"/>
          <w:marRight w:val="0"/>
          <w:marTop w:val="0"/>
          <w:marBottom w:val="0"/>
          <w:divBdr>
            <w:top w:val="none" w:sz="0" w:space="0" w:color="auto"/>
            <w:left w:val="none" w:sz="0" w:space="0" w:color="auto"/>
            <w:bottom w:val="none" w:sz="0" w:space="0" w:color="auto"/>
            <w:right w:val="none" w:sz="0" w:space="0" w:color="auto"/>
          </w:divBdr>
        </w:div>
        <w:div w:id="924924330">
          <w:marLeft w:val="480"/>
          <w:marRight w:val="0"/>
          <w:marTop w:val="0"/>
          <w:marBottom w:val="0"/>
          <w:divBdr>
            <w:top w:val="none" w:sz="0" w:space="0" w:color="auto"/>
            <w:left w:val="none" w:sz="0" w:space="0" w:color="auto"/>
            <w:bottom w:val="none" w:sz="0" w:space="0" w:color="auto"/>
            <w:right w:val="none" w:sz="0" w:space="0" w:color="auto"/>
          </w:divBdr>
        </w:div>
        <w:div w:id="1370454472">
          <w:marLeft w:val="480"/>
          <w:marRight w:val="0"/>
          <w:marTop w:val="0"/>
          <w:marBottom w:val="0"/>
          <w:divBdr>
            <w:top w:val="none" w:sz="0" w:space="0" w:color="auto"/>
            <w:left w:val="none" w:sz="0" w:space="0" w:color="auto"/>
            <w:bottom w:val="none" w:sz="0" w:space="0" w:color="auto"/>
            <w:right w:val="none" w:sz="0" w:space="0" w:color="auto"/>
          </w:divBdr>
        </w:div>
        <w:div w:id="374358017">
          <w:marLeft w:val="480"/>
          <w:marRight w:val="0"/>
          <w:marTop w:val="0"/>
          <w:marBottom w:val="0"/>
          <w:divBdr>
            <w:top w:val="none" w:sz="0" w:space="0" w:color="auto"/>
            <w:left w:val="none" w:sz="0" w:space="0" w:color="auto"/>
            <w:bottom w:val="none" w:sz="0" w:space="0" w:color="auto"/>
            <w:right w:val="none" w:sz="0" w:space="0" w:color="auto"/>
          </w:divBdr>
        </w:div>
        <w:div w:id="1985885937">
          <w:marLeft w:val="480"/>
          <w:marRight w:val="0"/>
          <w:marTop w:val="0"/>
          <w:marBottom w:val="0"/>
          <w:divBdr>
            <w:top w:val="none" w:sz="0" w:space="0" w:color="auto"/>
            <w:left w:val="none" w:sz="0" w:space="0" w:color="auto"/>
            <w:bottom w:val="none" w:sz="0" w:space="0" w:color="auto"/>
            <w:right w:val="none" w:sz="0" w:space="0" w:color="auto"/>
          </w:divBdr>
        </w:div>
        <w:div w:id="1494417806">
          <w:marLeft w:val="480"/>
          <w:marRight w:val="0"/>
          <w:marTop w:val="0"/>
          <w:marBottom w:val="0"/>
          <w:divBdr>
            <w:top w:val="none" w:sz="0" w:space="0" w:color="auto"/>
            <w:left w:val="none" w:sz="0" w:space="0" w:color="auto"/>
            <w:bottom w:val="none" w:sz="0" w:space="0" w:color="auto"/>
            <w:right w:val="none" w:sz="0" w:space="0" w:color="auto"/>
          </w:divBdr>
        </w:div>
        <w:div w:id="592278189">
          <w:marLeft w:val="480"/>
          <w:marRight w:val="0"/>
          <w:marTop w:val="0"/>
          <w:marBottom w:val="0"/>
          <w:divBdr>
            <w:top w:val="none" w:sz="0" w:space="0" w:color="auto"/>
            <w:left w:val="none" w:sz="0" w:space="0" w:color="auto"/>
            <w:bottom w:val="none" w:sz="0" w:space="0" w:color="auto"/>
            <w:right w:val="none" w:sz="0" w:space="0" w:color="auto"/>
          </w:divBdr>
        </w:div>
        <w:div w:id="61804421">
          <w:marLeft w:val="480"/>
          <w:marRight w:val="0"/>
          <w:marTop w:val="0"/>
          <w:marBottom w:val="0"/>
          <w:divBdr>
            <w:top w:val="none" w:sz="0" w:space="0" w:color="auto"/>
            <w:left w:val="none" w:sz="0" w:space="0" w:color="auto"/>
            <w:bottom w:val="none" w:sz="0" w:space="0" w:color="auto"/>
            <w:right w:val="none" w:sz="0" w:space="0" w:color="auto"/>
          </w:divBdr>
        </w:div>
        <w:div w:id="6102651">
          <w:marLeft w:val="480"/>
          <w:marRight w:val="0"/>
          <w:marTop w:val="0"/>
          <w:marBottom w:val="0"/>
          <w:divBdr>
            <w:top w:val="none" w:sz="0" w:space="0" w:color="auto"/>
            <w:left w:val="none" w:sz="0" w:space="0" w:color="auto"/>
            <w:bottom w:val="none" w:sz="0" w:space="0" w:color="auto"/>
            <w:right w:val="none" w:sz="0" w:space="0" w:color="auto"/>
          </w:divBdr>
        </w:div>
        <w:div w:id="1817145436">
          <w:marLeft w:val="480"/>
          <w:marRight w:val="0"/>
          <w:marTop w:val="0"/>
          <w:marBottom w:val="0"/>
          <w:divBdr>
            <w:top w:val="none" w:sz="0" w:space="0" w:color="auto"/>
            <w:left w:val="none" w:sz="0" w:space="0" w:color="auto"/>
            <w:bottom w:val="none" w:sz="0" w:space="0" w:color="auto"/>
            <w:right w:val="none" w:sz="0" w:space="0" w:color="auto"/>
          </w:divBdr>
        </w:div>
        <w:div w:id="340355686">
          <w:marLeft w:val="480"/>
          <w:marRight w:val="0"/>
          <w:marTop w:val="0"/>
          <w:marBottom w:val="0"/>
          <w:divBdr>
            <w:top w:val="none" w:sz="0" w:space="0" w:color="auto"/>
            <w:left w:val="none" w:sz="0" w:space="0" w:color="auto"/>
            <w:bottom w:val="none" w:sz="0" w:space="0" w:color="auto"/>
            <w:right w:val="none" w:sz="0" w:space="0" w:color="auto"/>
          </w:divBdr>
        </w:div>
        <w:div w:id="2037268502">
          <w:marLeft w:val="480"/>
          <w:marRight w:val="0"/>
          <w:marTop w:val="0"/>
          <w:marBottom w:val="0"/>
          <w:divBdr>
            <w:top w:val="none" w:sz="0" w:space="0" w:color="auto"/>
            <w:left w:val="none" w:sz="0" w:space="0" w:color="auto"/>
            <w:bottom w:val="none" w:sz="0" w:space="0" w:color="auto"/>
            <w:right w:val="none" w:sz="0" w:space="0" w:color="auto"/>
          </w:divBdr>
        </w:div>
        <w:div w:id="749080330">
          <w:marLeft w:val="480"/>
          <w:marRight w:val="0"/>
          <w:marTop w:val="0"/>
          <w:marBottom w:val="0"/>
          <w:divBdr>
            <w:top w:val="none" w:sz="0" w:space="0" w:color="auto"/>
            <w:left w:val="none" w:sz="0" w:space="0" w:color="auto"/>
            <w:bottom w:val="none" w:sz="0" w:space="0" w:color="auto"/>
            <w:right w:val="none" w:sz="0" w:space="0" w:color="auto"/>
          </w:divBdr>
        </w:div>
        <w:div w:id="64845195">
          <w:marLeft w:val="480"/>
          <w:marRight w:val="0"/>
          <w:marTop w:val="0"/>
          <w:marBottom w:val="0"/>
          <w:divBdr>
            <w:top w:val="none" w:sz="0" w:space="0" w:color="auto"/>
            <w:left w:val="none" w:sz="0" w:space="0" w:color="auto"/>
            <w:bottom w:val="none" w:sz="0" w:space="0" w:color="auto"/>
            <w:right w:val="none" w:sz="0" w:space="0" w:color="auto"/>
          </w:divBdr>
        </w:div>
        <w:div w:id="282001609">
          <w:marLeft w:val="480"/>
          <w:marRight w:val="0"/>
          <w:marTop w:val="0"/>
          <w:marBottom w:val="0"/>
          <w:divBdr>
            <w:top w:val="none" w:sz="0" w:space="0" w:color="auto"/>
            <w:left w:val="none" w:sz="0" w:space="0" w:color="auto"/>
            <w:bottom w:val="none" w:sz="0" w:space="0" w:color="auto"/>
            <w:right w:val="none" w:sz="0" w:space="0" w:color="auto"/>
          </w:divBdr>
        </w:div>
        <w:div w:id="571351919">
          <w:marLeft w:val="480"/>
          <w:marRight w:val="0"/>
          <w:marTop w:val="0"/>
          <w:marBottom w:val="0"/>
          <w:divBdr>
            <w:top w:val="none" w:sz="0" w:space="0" w:color="auto"/>
            <w:left w:val="none" w:sz="0" w:space="0" w:color="auto"/>
            <w:bottom w:val="none" w:sz="0" w:space="0" w:color="auto"/>
            <w:right w:val="none" w:sz="0" w:space="0" w:color="auto"/>
          </w:divBdr>
        </w:div>
        <w:div w:id="1758601326">
          <w:marLeft w:val="480"/>
          <w:marRight w:val="0"/>
          <w:marTop w:val="0"/>
          <w:marBottom w:val="0"/>
          <w:divBdr>
            <w:top w:val="none" w:sz="0" w:space="0" w:color="auto"/>
            <w:left w:val="none" w:sz="0" w:space="0" w:color="auto"/>
            <w:bottom w:val="none" w:sz="0" w:space="0" w:color="auto"/>
            <w:right w:val="none" w:sz="0" w:space="0" w:color="auto"/>
          </w:divBdr>
        </w:div>
        <w:div w:id="720908024">
          <w:marLeft w:val="480"/>
          <w:marRight w:val="0"/>
          <w:marTop w:val="0"/>
          <w:marBottom w:val="0"/>
          <w:divBdr>
            <w:top w:val="none" w:sz="0" w:space="0" w:color="auto"/>
            <w:left w:val="none" w:sz="0" w:space="0" w:color="auto"/>
            <w:bottom w:val="none" w:sz="0" w:space="0" w:color="auto"/>
            <w:right w:val="none" w:sz="0" w:space="0" w:color="auto"/>
          </w:divBdr>
        </w:div>
        <w:div w:id="1705404443">
          <w:marLeft w:val="480"/>
          <w:marRight w:val="0"/>
          <w:marTop w:val="0"/>
          <w:marBottom w:val="0"/>
          <w:divBdr>
            <w:top w:val="none" w:sz="0" w:space="0" w:color="auto"/>
            <w:left w:val="none" w:sz="0" w:space="0" w:color="auto"/>
            <w:bottom w:val="none" w:sz="0" w:space="0" w:color="auto"/>
            <w:right w:val="none" w:sz="0" w:space="0" w:color="auto"/>
          </w:divBdr>
        </w:div>
        <w:div w:id="1989748601">
          <w:marLeft w:val="480"/>
          <w:marRight w:val="0"/>
          <w:marTop w:val="0"/>
          <w:marBottom w:val="0"/>
          <w:divBdr>
            <w:top w:val="none" w:sz="0" w:space="0" w:color="auto"/>
            <w:left w:val="none" w:sz="0" w:space="0" w:color="auto"/>
            <w:bottom w:val="none" w:sz="0" w:space="0" w:color="auto"/>
            <w:right w:val="none" w:sz="0" w:space="0" w:color="auto"/>
          </w:divBdr>
        </w:div>
        <w:div w:id="1342046399">
          <w:marLeft w:val="480"/>
          <w:marRight w:val="0"/>
          <w:marTop w:val="0"/>
          <w:marBottom w:val="0"/>
          <w:divBdr>
            <w:top w:val="none" w:sz="0" w:space="0" w:color="auto"/>
            <w:left w:val="none" w:sz="0" w:space="0" w:color="auto"/>
            <w:bottom w:val="none" w:sz="0" w:space="0" w:color="auto"/>
            <w:right w:val="none" w:sz="0" w:space="0" w:color="auto"/>
          </w:divBdr>
        </w:div>
        <w:div w:id="969675743">
          <w:marLeft w:val="480"/>
          <w:marRight w:val="0"/>
          <w:marTop w:val="0"/>
          <w:marBottom w:val="0"/>
          <w:divBdr>
            <w:top w:val="none" w:sz="0" w:space="0" w:color="auto"/>
            <w:left w:val="none" w:sz="0" w:space="0" w:color="auto"/>
            <w:bottom w:val="none" w:sz="0" w:space="0" w:color="auto"/>
            <w:right w:val="none" w:sz="0" w:space="0" w:color="auto"/>
          </w:divBdr>
        </w:div>
      </w:divsChild>
    </w:div>
    <w:div w:id="1630013991">
      <w:bodyDiv w:val="1"/>
      <w:marLeft w:val="0"/>
      <w:marRight w:val="0"/>
      <w:marTop w:val="0"/>
      <w:marBottom w:val="0"/>
      <w:divBdr>
        <w:top w:val="none" w:sz="0" w:space="0" w:color="auto"/>
        <w:left w:val="none" w:sz="0" w:space="0" w:color="auto"/>
        <w:bottom w:val="none" w:sz="0" w:space="0" w:color="auto"/>
        <w:right w:val="none" w:sz="0" w:space="0" w:color="auto"/>
      </w:divBdr>
    </w:div>
    <w:div w:id="1630015210">
      <w:bodyDiv w:val="1"/>
      <w:marLeft w:val="0"/>
      <w:marRight w:val="0"/>
      <w:marTop w:val="0"/>
      <w:marBottom w:val="0"/>
      <w:divBdr>
        <w:top w:val="none" w:sz="0" w:space="0" w:color="auto"/>
        <w:left w:val="none" w:sz="0" w:space="0" w:color="auto"/>
        <w:bottom w:val="none" w:sz="0" w:space="0" w:color="auto"/>
        <w:right w:val="none" w:sz="0" w:space="0" w:color="auto"/>
      </w:divBdr>
    </w:div>
    <w:div w:id="1630624368">
      <w:bodyDiv w:val="1"/>
      <w:marLeft w:val="0"/>
      <w:marRight w:val="0"/>
      <w:marTop w:val="0"/>
      <w:marBottom w:val="0"/>
      <w:divBdr>
        <w:top w:val="none" w:sz="0" w:space="0" w:color="auto"/>
        <w:left w:val="none" w:sz="0" w:space="0" w:color="auto"/>
        <w:bottom w:val="none" w:sz="0" w:space="0" w:color="auto"/>
        <w:right w:val="none" w:sz="0" w:space="0" w:color="auto"/>
      </w:divBdr>
    </w:div>
    <w:div w:id="1631007694">
      <w:bodyDiv w:val="1"/>
      <w:marLeft w:val="0"/>
      <w:marRight w:val="0"/>
      <w:marTop w:val="0"/>
      <w:marBottom w:val="0"/>
      <w:divBdr>
        <w:top w:val="none" w:sz="0" w:space="0" w:color="auto"/>
        <w:left w:val="none" w:sz="0" w:space="0" w:color="auto"/>
        <w:bottom w:val="none" w:sz="0" w:space="0" w:color="auto"/>
        <w:right w:val="none" w:sz="0" w:space="0" w:color="auto"/>
      </w:divBdr>
    </w:div>
    <w:div w:id="1631086902">
      <w:bodyDiv w:val="1"/>
      <w:marLeft w:val="0"/>
      <w:marRight w:val="0"/>
      <w:marTop w:val="0"/>
      <w:marBottom w:val="0"/>
      <w:divBdr>
        <w:top w:val="none" w:sz="0" w:space="0" w:color="auto"/>
        <w:left w:val="none" w:sz="0" w:space="0" w:color="auto"/>
        <w:bottom w:val="none" w:sz="0" w:space="0" w:color="auto"/>
        <w:right w:val="none" w:sz="0" w:space="0" w:color="auto"/>
      </w:divBdr>
    </w:div>
    <w:div w:id="1631131991">
      <w:bodyDiv w:val="1"/>
      <w:marLeft w:val="0"/>
      <w:marRight w:val="0"/>
      <w:marTop w:val="0"/>
      <w:marBottom w:val="0"/>
      <w:divBdr>
        <w:top w:val="none" w:sz="0" w:space="0" w:color="auto"/>
        <w:left w:val="none" w:sz="0" w:space="0" w:color="auto"/>
        <w:bottom w:val="none" w:sz="0" w:space="0" w:color="auto"/>
        <w:right w:val="none" w:sz="0" w:space="0" w:color="auto"/>
      </w:divBdr>
    </w:div>
    <w:div w:id="1631545461">
      <w:bodyDiv w:val="1"/>
      <w:marLeft w:val="0"/>
      <w:marRight w:val="0"/>
      <w:marTop w:val="0"/>
      <w:marBottom w:val="0"/>
      <w:divBdr>
        <w:top w:val="none" w:sz="0" w:space="0" w:color="auto"/>
        <w:left w:val="none" w:sz="0" w:space="0" w:color="auto"/>
        <w:bottom w:val="none" w:sz="0" w:space="0" w:color="auto"/>
        <w:right w:val="none" w:sz="0" w:space="0" w:color="auto"/>
      </w:divBdr>
    </w:div>
    <w:div w:id="1631940644">
      <w:bodyDiv w:val="1"/>
      <w:marLeft w:val="0"/>
      <w:marRight w:val="0"/>
      <w:marTop w:val="0"/>
      <w:marBottom w:val="0"/>
      <w:divBdr>
        <w:top w:val="none" w:sz="0" w:space="0" w:color="auto"/>
        <w:left w:val="none" w:sz="0" w:space="0" w:color="auto"/>
        <w:bottom w:val="none" w:sz="0" w:space="0" w:color="auto"/>
        <w:right w:val="none" w:sz="0" w:space="0" w:color="auto"/>
      </w:divBdr>
    </w:div>
    <w:div w:id="1632009028">
      <w:bodyDiv w:val="1"/>
      <w:marLeft w:val="0"/>
      <w:marRight w:val="0"/>
      <w:marTop w:val="0"/>
      <w:marBottom w:val="0"/>
      <w:divBdr>
        <w:top w:val="none" w:sz="0" w:space="0" w:color="auto"/>
        <w:left w:val="none" w:sz="0" w:space="0" w:color="auto"/>
        <w:bottom w:val="none" w:sz="0" w:space="0" w:color="auto"/>
        <w:right w:val="none" w:sz="0" w:space="0" w:color="auto"/>
      </w:divBdr>
    </w:div>
    <w:div w:id="1632133224">
      <w:bodyDiv w:val="1"/>
      <w:marLeft w:val="0"/>
      <w:marRight w:val="0"/>
      <w:marTop w:val="0"/>
      <w:marBottom w:val="0"/>
      <w:divBdr>
        <w:top w:val="none" w:sz="0" w:space="0" w:color="auto"/>
        <w:left w:val="none" w:sz="0" w:space="0" w:color="auto"/>
        <w:bottom w:val="none" w:sz="0" w:space="0" w:color="auto"/>
        <w:right w:val="none" w:sz="0" w:space="0" w:color="auto"/>
      </w:divBdr>
    </w:div>
    <w:div w:id="1632788231">
      <w:bodyDiv w:val="1"/>
      <w:marLeft w:val="0"/>
      <w:marRight w:val="0"/>
      <w:marTop w:val="0"/>
      <w:marBottom w:val="0"/>
      <w:divBdr>
        <w:top w:val="none" w:sz="0" w:space="0" w:color="auto"/>
        <w:left w:val="none" w:sz="0" w:space="0" w:color="auto"/>
        <w:bottom w:val="none" w:sz="0" w:space="0" w:color="auto"/>
        <w:right w:val="none" w:sz="0" w:space="0" w:color="auto"/>
      </w:divBdr>
    </w:div>
    <w:div w:id="1632858753">
      <w:bodyDiv w:val="1"/>
      <w:marLeft w:val="0"/>
      <w:marRight w:val="0"/>
      <w:marTop w:val="0"/>
      <w:marBottom w:val="0"/>
      <w:divBdr>
        <w:top w:val="none" w:sz="0" w:space="0" w:color="auto"/>
        <w:left w:val="none" w:sz="0" w:space="0" w:color="auto"/>
        <w:bottom w:val="none" w:sz="0" w:space="0" w:color="auto"/>
        <w:right w:val="none" w:sz="0" w:space="0" w:color="auto"/>
      </w:divBdr>
    </w:div>
    <w:div w:id="1633050024">
      <w:bodyDiv w:val="1"/>
      <w:marLeft w:val="0"/>
      <w:marRight w:val="0"/>
      <w:marTop w:val="0"/>
      <w:marBottom w:val="0"/>
      <w:divBdr>
        <w:top w:val="none" w:sz="0" w:space="0" w:color="auto"/>
        <w:left w:val="none" w:sz="0" w:space="0" w:color="auto"/>
        <w:bottom w:val="none" w:sz="0" w:space="0" w:color="auto"/>
        <w:right w:val="none" w:sz="0" w:space="0" w:color="auto"/>
      </w:divBdr>
    </w:div>
    <w:div w:id="1633055006">
      <w:bodyDiv w:val="1"/>
      <w:marLeft w:val="0"/>
      <w:marRight w:val="0"/>
      <w:marTop w:val="0"/>
      <w:marBottom w:val="0"/>
      <w:divBdr>
        <w:top w:val="none" w:sz="0" w:space="0" w:color="auto"/>
        <w:left w:val="none" w:sz="0" w:space="0" w:color="auto"/>
        <w:bottom w:val="none" w:sz="0" w:space="0" w:color="auto"/>
        <w:right w:val="none" w:sz="0" w:space="0" w:color="auto"/>
      </w:divBdr>
    </w:div>
    <w:div w:id="1633361514">
      <w:bodyDiv w:val="1"/>
      <w:marLeft w:val="0"/>
      <w:marRight w:val="0"/>
      <w:marTop w:val="0"/>
      <w:marBottom w:val="0"/>
      <w:divBdr>
        <w:top w:val="none" w:sz="0" w:space="0" w:color="auto"/>
        <w:left w:val="none" w:sz="0" w:space="0" w:color="auto"/>
        <w:bottom w:val="none" w:sz="0" w:space="0" w:color="auto"/>
        <w:right w:val="none" w:sz="0" w:space="0" w:color="auto"/>
      </w:divBdr>
    </w:div>
    <w:div w:id="1633484983">
      <w:bodyDiv w:val="1"/>
      <w:marLeft w:val="0"/>
      <w:marRight w:val="0"/>
      <w:marTop w:val="0"/>
      <w:marBottom w:val="0"/>
      <w:divBdr>
        <w:top w:val="none" w:sz="0" w:space="0" w:color="auto"/>
        <w:left w:val="none" w:sz="0" w:space="0" w:color="auto"/>
        <w:bottom w:val="none" w:sz="0" w:space="0" w:color="auto"/>
        <w:right w:val="none" w:sz="0" w:space="0" w:color="auto"/>
      </w:divBdr>
    </w:div>
    <w:div w:id="1633901690">
      <w:bodyDiv w:val="1"/>
      <w:marLeft w:val="0"/>
      <w:marRight w:val="0"/>
      <w:marTop w:val="0"/>
      <w:marBottom w:val="0"/>
      <w:divBdr>
        <w:top w:val="none" w:sz="0" w:space="0" w:color="auto"/>
        <w:left w:val="none" w:sz="0" w:space="0" w:color="auto"/>
        <w:bottom w:val="none" w:sz="0" w:space="0" w:color="auto"/>
        <w:right w:val="none" w:sz="0" w:space="0" w:color="auto"/>
      </w:divBdr>
    </w:div>
    <w:div w:id="1634097233">
      <w:bodyDiv w:val="1"/>
      <w:marLeft w:val="0"/>
      <w:marRight w:val="0"/>
      <w:marTop w:val="0"/>
      <w:marBottom w:val="0"/>
      <w:divBdr>
        <w:top w:val="none" w:sz="0" w:space="0" w:color="auto"/>
        <w:left w:val="none" w:sz="0" w:space="0" w:color="auto"/>
        <w:bottom w:val="none" w:sz="0" w:space="0" w:color="auto"/>
        <w:right w:val="none" w:sz="0" w:space="0" w:color="auto"/>
      </w:divBdr>
    </w:div>
    <w:div w:id="1634291419">
      <w:bodyDiv w:val="1"/>
      <w:marLeft w:val="0"/>
      <w:marRight w:val="0"/>
      <w:marTop w:val="0"/>
      <w:marBottom w:val="0"/>
      <w:divBdr>
        <w:top w:val="none" w:sz="0" w:space="0" w:color="auto"/>
        <w:left w:val="none" w:sz="0" w:space="0" w:color="auto"/>
        <w:bottom w:val="none" w:sz="0" w:space="0" w:color="auto"/>
        <w:right w:val="none" w:sz="0" w:space="0" w:color="auto"/>
      </w:divBdr>
    </w:div>
    <w:div w:id="1634366068">
      <w:bodyDiv w:val="1"/>
      <w:marLeft w:val="0"/>
      <w:marRight w:val="0"/>
      <w:marTop w:val="0"/>
      <w:marBottom w:val="0"/>
      <w:divBdr>
        <w:top w:val="none" w:sz="0" w:space="0" w:color="auto"/>
        <w:left w:val="none" w:sz="0" w:space="0" w:color="auto"/>
        <w:bottom w:val="none" w:sz="0" w:space="0" w:color="auto"/>
        <w:right w:val="none" w:sz="0" w:space="0" w:color="auto"/>
      </w:divBdr>
    </w:div>
    <w:div w:id="1634403751">
      <w:bodyDiv w:val="1"/>
      <w:marLeft w:val="0"/>
      <w:marRight w:val="0"/>
      <w:marTop w:val="0"/>
      <w:marBottom w:val="0"/>
      <w:divBdr>
        <w:top w:val="none" w:sz="0" w:space="0" w:color="auto"/>
        <w:left w:val="none" w:sz="0" w:space="0" w:color="auto"/>
        <w:bottom w:val="none" w:sz="0" w:space="0" w:color="auto"/>
        <w:right w:val="none" w:sz="0" w:space="0" w:color="auto"/>
      </w:divBdr>
    </w:div>
    <w:div w:id="1634868182">
      <w:bodyDiv w:val="1"/>
      <w:marLeft w:val="0"/>
      <w:marRight w:val="0"/>
      <w:marTop w:val="0"/>
      <w:marBottom w:val="0"/>
      <w:divBdr>
        <w:top w:val="none" w:sz="0" w:space="0" w:color="auto"/>
        <w:left w:val="none" w:sz="0" w:space="0" w:color="auto"/>
        <w:bottom w:val="none" w:sz="0" w:space="0" w:color="auto"/>
        <w:right w:val="none" w:sz="0" w:space="0" w:color="auto"/>
      </w:divBdr>
    </w:div>
    <w:div w:id="1635018579">
      <w:bodyDiv w:val="1"/>
      <w:marLeft w:val="0"/>
      <w:marRight w:val="0"/>
      <w:marTop w:val="0"/>
      <w:marBottom w:val="0"/>
      <w:divBdr>
        <w:top w:val="none" w:sz="0" w:space="0" w:color="auto"/>
        <w:left w:val="none" w:sz="0" w:space="0" w:color="auto"/>
        <w:bottom w:val="none" w:sz="0" w:space="0" w:color="auto"/>
        <w:right w:val="none" w:sz="0" w:space="0" w:color="auto"/>
      </w:divBdr>
    </w:div>
    <w:div w:id="1635481728">
      <w:bodyDiv w:val="1"/>
      <w:marLeft w:val="0"/>
      <w:marRight w:val="0"/>
      <w:marTop w:val="0"/>
      <w:marBottom w:val="0"/>
      <w:divBdr>
        <w:top w:val="none" w:sz="0" w:space="0" w:color="auto"/>
        <w:left w:val="none" w:sz="0" w:space="0" w:color="auto"/>
        <w:bottom w:val="none" w:sz="0" w:space="0" w:color="auto"/>
        <w:right w:val="none" w:sz="0" w:space="0" w:color="auto"/>
      </w:divBdr>
    </w:div>
    <w:div w:id="1636062323">
      <w:bodyDiv w:val="1"/>
      <w:marLeft w:val="0"/>
      <w:marRight w:val="0"/>
      <w:marTop w:val="0"/>
      <w:marBottom w:val="0"/>
      <w:divBdr>
        <w:top w:val="none" w:sz="0" w:space="0" w:color="auto"/>
        <w:left w:val="none" w:sz="0" w:space="0" w:color="auto"/>
        <w:bottom w:val="none" w:sz="0" w:space="0" w:color="auto"/>
        <w:right w:val="none" w:sz="0" w:space="0" w:color="auto"/>
      </w:divBdr>
    </w:div>
    <w:div w:id="1636330266">
      <w:bodyDiv w:val="1"/>
      <w:marLeft w:val="0"/>
      <w:marRight w:val="0"/>
      <w:marTop w:val="0"/>
      <w:marBottom w:val="0"/>
      <w:divBdr>
        <w:top w:val="none" w:sz="0" w:space="0" w:color="auto"/>
        <w:left w:val="none" w:sz="0" w:space="0" w:color="auto"/>
        <w:bottom w:val="none" w:sz="0" w:space="0" w:color="auto"/>
        <w:right w:val="none" w:sz="0" w:space="0" w:color="auto"/>
      </w:divBdr>
      <w:divsChild>
        <w:div w:id="1185707335">
          <w:marLeft w:val="480"/>
          <w:marRight w:val="0"/>
          <w:marTop w:val="0"/>
          <w:marBottom w:val="0"/>
          <w:divBdr>
            <w:top w:val="none" w:sz="0" w:space="0" w:color="auto"/>
            <w:left w:val="none" w:sz="0" w:space="0" w:color="auto"/>
            <w:bottom w:val="none" w:sz="0" w:space="0" w:color="auto"/>
            <w:right w:val="none" w:sz="0" w:space="0" w:color="auto"/>
          </w:divBdr>
        </w:div>
        <w:div w:id="1079401467">
          <w:marLeft w:val="480"/>
          <w:marRight w:val="0"/>
          <w:marTop w:val="0"/>
          <w:marBottom w:val="0"/>
          <w:divBdr>
            <w:top w:val="none" w:sz="0" w:space="0" w:color="auto"/>
            <w:left w:val="none" w:sz="0" w:space="0" w:color="auto"/>
            <w:bottom w:val="none" w:sz="0" w:space="0" w:color="auto"/>
            <w:right w:val="none" w:sz="0" w:space="0" w:color="auto"/>
          </w:divBdr>
        </w:div>
        <w:div w:id="1308824535">
          <w:marLeft w:val="480"/>
          <w:marRight w:val="0"/>
          <w:marTop w:val="0"/>
          <w:marBottom w:val="0"/>
          <w:divBdr>
            <w:top w:val="none" w:sz="0" w:space="0" w:color="auto"/>
            <w:left w:val="none" w:sz="0" w:space="0" w:color="auto"/>
            <w:bottom w:val="none" w:sz="0" w:space="0" w:color="auto"/>
            <w:right w:val="none" w:sz="0" w:space="0" w:color="auto"/>
          </w:divBdr>
        </w:div>
        <w:div w:id="969241201">
          <w:marLeft w:val="480"/>
          <w:marRight w:val="0"/>
          <w:marTop w:val="0"/>
          <w:marBottom w:val="0"/>
          <w:divBdr>
            <w:top w:val="none" w:sz="0" w:space="0" w:color="auto"/>
            <w:left w:val="none" w:sz="0" w:space="0" w:color="auto"/>
            <w:bottom w:val="none" w:sz="0" w:space="0" w:color="auto"/>
            <w:right w:val="none" w:sz="0" w:space="0" w:color="auto"/>
          </w:divBdr>
        </w:div>
        <w:div w:id="1989358968">
          <w:marLeft w:val="480"/>
          <w:marRight w:val="0"/>
          <w:marTop w:val="0"/>
          <w:marBottom w:val="0"/>
          <w:divBdr>
            <w:top w:val="none" w:sz="0" w:space="0" w:color="auto"/>
            <w:left w:val="none" w:sz="0" w:space="0" w:color="auto"/>
            <w:bottom w:val="none" w:sz="0" w:space="0" w:color="auto"/>
            <w:right w:val="none" w:sz="0" w:space="0" w:color="auto"/>
          </w:divBdr>
        </w:div>
        <w:div w:id="1662273189">
          <w:marLeft w:val="480"/>
          <w:marRight w:val="0"/>
          <w:marTop w:val="0"/>
          <w:marBottom w:val="0"/>
          <w:divBdr>
            <w:top w:val="none" w:sz="0" w:space="0" w:color="auto"/>
            <w:left w:val="none" w:sz="0" w:space="0" w:color="auto"/>
            <w:bottom w:val="none" w:sz="0" w:space="0" w:color="auto"/>
            <w:right w:val="none" w:sz="0" w:space="0" w:color="auto"/>
          </w:divBdr>
        </w:div>
        <w:div w:id="1268856429">
          <w:marLeft w:val="480"/>
          <w:marRight w:val="0"/>
          <w:marTop w:val="0"/>
          <w:marBottom w:val="0"/>
          <w:divBdr>
            <w:top w:val="none" w:sz="0" w:space="0" w:color="auto"/>
            <w:left w:val="none" w:sz="0" w:space="0" w:color="auto"/>
            <w:bottom w:val="none" w:sz="0" w:space="0" w:color="auto"/>
            <w:right w:val="none" w:sz="0" w:space="0" w:color="auto"/>
          </w:divBdr>
        </w:div>
        <w:div w:id="2066833494">
          <w:marLeft w:val="480"/>
          <w:marRight w:val="0"/>
          <w:marTop w:val="0"/>
          <w:marBottom w:val="0"/>
          <w:divBdr>
            <w:top w:val="none" w:sz="0" w:space="0" w:color="auto"/>
            <w:left w:val="none" w:sz="0" w:space="0" w:color="auto"/>
            <w:bottom w:val="none" w:sz="0" w:space="0" w:color="auto"/>
            <w:right w:val="none" w:sz="0" w:space="0" w:color="auto"/>
          </w:divBdr>
        </w:div>
        <w:div w:id="1893544325">
          <w:marLeft w:val="480"/>
          <w:marRight w:val="0"/>
          <w:marTop w:val="0"/>
          <w:marBottom w:val="0"/>
          <w:divBdr>
            <w:top w:val="none" w:sz="0" w:space="0" w:color="auto"/>
            <w:left w:val="none" w:sz="0" w:space="0" w:color="auto"/>
            <w:bottom w:val="none" w:sz="0" w:space="0" w:color="auto"/>
            <w:right w:val="none" w:sz="0" w:space="0" w:color="auto"/>
          </w:divBdr>
        </w:div>
        <w:div w:id="1438334808">
          <w:marLeft w:val="480"/>
          <w:marRight w:val="0"/>
          <w:marTop w:val="0"/>
          <w:marBottom w:val="0"/>
          <w:divBdr>
            <w:top w:val="none" w:sz="0" w:space="0" w:color="auto"/>
            <w:left w:val="none" w:sz="0" w:space="0" w:color="auto"/>
            <w:bottom w:val="none" w:sz="0" w:space="0" w:color="auto"/>
            <w:right w:val="none" w:sz="0" w:space="0" w:color="auto"/>
          </w:divBdr>
        </w:div>
        <w:div w:id="572273725">
          <w:marLeft w:val="480"/>
          <w:marRight w:val="0"/>
          <w:marTop w:val="0"/>
          <w:marBottom w:val="0"/>
          <w:divBdr>
            <w:top w:val="none" w:sz="0" w:space="0" w:color="auto"/>
            <w:left w:val="none" w:sz="0" w:space="0" w:color="auto"/>
            <w:bottom w:val="none" w:sz="0" w:space="0" w:color="auto"/>
            <w:right w:val="none" w:sz="0" w:space="0" w:color="auto"/>
          </w:divBdr>
        </w:div>
        <w:div w:id="485825263">
          <w:marLeft w:val="480"/>
          <w:marRight w:val="0"/>
          <w:marTop w:val="0"/>
          <w:marBottom w:val="0"/>
          <w:divBdr>
            <w:top w:val="none" w:sz="0" w:space="0" w:color="auto"/>
            <w:left w:val="none" w:sz="0" w:space="0" w:color="auto"/>
            <w:bottom w:val="none" w:sz="0" w:space="0" w:color="auto"/>
            <w:right w:val="none" w:sz="0" w:space="0" w:color="auto"/>
          </w:divBdr>
        </w:div>
        <w:div w:id="1338121601">
          <w:marLeft w:val="480"/>
          <w:marRight w:val="0"/>
          <w:marTop w:val="0"/>
          <w:marBottom w:val="0"/>
          <w:divBdr>
            <w:top w:val="none" w:sz="0" w:space="0" w:color="auto"/>
            <w:left w:val="none" w:sz="0" w:space="0" w:color="auto"/>
            <w:bottom w:val="none" w:sz="0" w:space="0" w:color="auto"/>
            <w:right w:val="none" w:sz="0" w:space="0" w:color="auto"/>
          </w:divBdr>
        </w:div>
        <w:div w:id="1620915131">
          <w:marLeft w:val="480"/>
          <w:marRight w:val="0"/>
          <w:marTop w:val="0"/>
          <w:marBottom w:val="0"/>
          <w:divBdr>
            <w:top w:val="none" w:sz="0" w:space="0" w:color="auto"/>
            <w:left w:val="none" w:sz="0" w:space="0" w:color="auto"/>
            <w:bottom w:val="none" w:sz="0" w:space="0" w:color="auto"/>
            <w:right w:val="none" w:sz="0" w:space="0" w:color="auto"/>
          </w:divBdr>
        </w:div>
        <w:div w:id="861431604">
          <w:marLeft w:val="480"/>
          <w:marRight w:val="0"/>
          <w:marTop w:val="0"/>
          <w:marBottom w:val="0"/>
          <w:divBdr>
            <w:top w:val="none" w:sz="0" w:space="0" w:color="auto"/>
            <w:left w:val="none" w:sz="0" w:space="0" w:color="auto"/>
            <w:bottom w:val="none" w:sz="0" w:space="0" w:color="auto"/>
            <w:right w:val="none" w:sz="0" w:space="0" w:color="auto"/>
          </w:divBdr>
        </w:div>
        <w:div w:id="1818299798">
          <w:marLeft w:val="480"/>
          <w:marRight w:val="0"/>
          <w:marTop w:val="0"/>
          <w:marBottom w:val="0"/>
          <w:divBdr>
            <w:top w:val="none" w:sz="0" w:space="0" w:color="auto"/>
            <w:left w:val="none" w:sz="0" w:space="0" w:color="auto"/>
            <w:bottom w:val="none" w:sz="0" w:space="0" w:color="auto"/>
            <w:right w:val="none" w:sz="0" w:space="0" w:color="auto"/>
          </w:divBdr>
        </w:div>
        <w:div w:id="792482409">
          <w:marLeft w:val="480"/>
          <w:marRight w:val="0"/>
          <w:marTop w:val="0"/>
          <w:marBottom w:val="0"/>
          <w:divBdr>
            <w:top w:val="none" w:sz="0" w:space="0" w:color="auto"/>
            <w:left w:val="none" w:sz="0" w:space="0" w:color="auto"/>
            <w:bottom w:val="none" w:sz="0" w:space="0" w:color="auto"/>
            <w:right w:val="none" w:sz="0" w:space="0" w:color="auto"/>
          </w:divBdr>
        </w:div>
        <w:div w:id="705108998">
          <w:marLeft w:val="480"/>
          <w:marRight w:val="0"/>
          <w:marTop w:val="0"/>
          <w:marBottom w:val="0"/>
          <w:divBdr>
            <w:top w:val="none" w:sz="0" w:space="0" w:color="auto"/>
            <w:left w:val="none" w:sz="0" w:space="0" w:color="auto"/>
            <w:bottom w:val="none" w:sz="0" w:space="0" w:color="auto"/>
            <w:right w:val="none" w:sz="0" w:space="0" w:color="auto"/>
          </w:divBdr>
        </w:div>
        <w:div w:id="835146898">
          <w:marLeft w:val="480"/>
          <w:marRight w:val="0"/>
          <w:marTop w:val="0"/>
          <w:marBottom w:val="0"/>
          <w:divBdr>
            <w:top w:val="none" w:sz="0" w:space="0" w:color="auto"/>
            <w:left w:val="none" w:sz="0" w:space="0" w:color="auto"/>
            <w:bottom w:val="none" w:sz="0" w:space="0" w:color="auto"/>
            <w:right w:val="none" w:sz="0" w:space="0" w:color="auto"/>
          </w:divBdr>
        </w:div>
        <w:div w:id="242448070">
          <w:marLeft w:val="480"/>
          <w:marRight w:val="0"/>
          <w:marTop w:val="0"/>
          <w:marBottom w:val="0"/>
          <w:divBdr>
            <w:top w:val="none" w:sz="0" w:space="0" w:color="auto"/>
            <w:left w:val="none" w:sz="0" w:space="0" w:color="auto"/>
            <w:bottom w:val="none" w:sz="0" w:space="0" w:color="auto"/>
            <w:right w:val="none" w:sz="0" w:space="0" w:color="auto"/>
          </w:divBdr>
        </w:div>
        <w:div w:id="721179585">
          <w:marLeft w:val="480"/>
          <w:marRight w:val="0"/>
          <w:marTop w:val="0"/>
          <w:marBottom w:val="0"/>
          <w:divBdr>
            <w:top w:val="none" w:sz="0" w:space="0" w:color="auto"/>
            <w:left w:val="none" w:sz="0" w:space="0" w:color="auto"/>
            <w:bottom w:val="none" w:sz="0" w:space="0" w:color="auto"/>
            <w:right w:val="none" w:sz="0" w:space="0" w:color="auto"/>
          </w:divBdr>
        </w:div>
        <w:div w:id="746656845">
          <w:marLeft w:val="480"/>
          <w:marRight w:val="0"/>
          <w:marTop w:val="0"/>
          <w:marBottom w:val="0"/>
          <w:divBdr>
            <w:top w:val="none" w:sz="0" w:space="0" w:color="auto"/>
            <w:left w:val="none" w:sz="0" w:space="0" w:color="auto"/>
            <w:bottom w:val="none" w:sz="0" w:space="0" w:color="auto"/>
            <w:right w:val="none" w:sz="0" w:space="0" w:color="auto"/>
          </w:divBdr>
        </w:div>
        <w:div w:id="1741904008">
          <w:marLeft w:val="480"/>
          <w:marRight w:val="0"/>
          <w:marTop w:val="0"/>
          <w:marBottom w:val="0"/>
          <w:divBdr>
            <w:top w:val="none" w:sz="0" w:space="0" w:color="auto"/>
            <w:left w:val="none" w:sz="0" w:space="0" w:color="auto"/>
            <w:bottom w:val="none" w:sz="0" w:space="0" w:color="auto"/>
            <w:right w:val="none" w:sz="0" w:space="0" w:color="auto"/>
          </w:divBdr>
        </w:div>
        <w:div w:id="151681486">
          <w:marLeft w:val="480"/>
          <w:marRight w:val="0"/>
          <w:marTop w:val="0"/>
          <w:marBottom w:val="0"/>
          <w:divBdr>
            <w:top w:val="none" w:sz="0" w:space="0" w:color="auto"/>
            <w:left w:val="none" w:sz="0" w:space="0" w:color="auto"/>
            <w:bottom w:val="none" w:sz="0" w:space="0" w:color="auto"/>
            <w:right w:val="none" w:sz="0" w:space="0" w:color="auto"/>
          </w:divBdr>
        </w:div>
        <w:div w:id="2049065928">
          <w:marLeft w:val="480"/>
          <w:marRight w:val="0"/>
          <w:marTop w:val="0"/>
          <w:marBottom w:val="0"/>
          <w:divBdr>
            <w:top w:val="none" w:sz="0" w:space="0" w:color="auto"/>
            <w:left w:val="none" w:sz="0" w:space="0" w:color="auto"/>
            <w:bottom w:val="none" w:sz="0" w:space="0" w:color="auto"/>
            <w:right w:val="none" w:sz="0" w:space="0" w:color="auto"/>
          </w:divBdr>
        </w:div>
        <w:div w:id="1494757019">
          <w:marLeft w:val="480"/>
          <w:marRight w:val="0"/>
          <w:marTop w:val="0"/>
          <w:marBottom w:val="0"/>
          <w:divBdr>
            <w:top w:val="none" w:sz="0" w:space="0" w:color="auto"/>
            <w:left w:val="none" w:sz="0" w:space="0" w:color="auto"/>
            <w:bottom w:val="none" w:sz="0" w:space="0" w:color="auto"/>
            <w:right w:val="none" w:sz="0" w:space="0" w:color="auto"/>
          </w:divBdr>
        </w:div>
        <w:div w:id="141317124">
          <w:marLeft w:val="480"/>
          <w:marRight w:val="0"/>
          <w:marTop w:val="0"/>
          <w:marBottom w:val="0"/>
          <w:divBdr>
            <w:top w:val="none" w:sz="0" w:space="0" w:color="auto"/>
            <w:left w:val="none" w:sz="0" w:space="0" w:color="auto"/>
            <w:bottom w:val="none" w:sz="0" w:space="0" w:color="auto"/>
            <w:right w:val="none" w:sz="0" w:space="0" w:color="auto"/>
          </w:divBdr>
        </w:div>
        <w:div w:id="1136991850">
          <w:marLeft w:val="480"/>
          <w:marRight w:val="0"/>
          <w:marTop w:val="0"/>
          <w:marBottom w:val="0"/>
          <w:divBdr>
            <w:top w:val="none" w:sz="0" w:space="0" w:color="auto"/>
            <w:left w:val="none" w:sz="0" w:space="0" w:color="auto"/>
            <w:bottom w:val="none" w:sz="0" w:space="0" w:color="auto"/>
            <w:right w:val="none" w:sz="0" w:space="0" w:color="auto"/>
          </w:divBdr>
        </w:div>
        <w:div w:id="1732580888">
          <w:marLeft w:val="480"/>
          <w:marRight w:val="0"/>
          <w:marTop w:val="0"/>
          <w:marBottom w:val="0"/>
          <w:divBdr>
            <w:top w:val="none" w:sz="0" w:space="0" w:color="auto"/>
            <w:left w:val="none" w:sz="0" w:space="0" w:color="auto"/>
            <w:bottom w:val="none" w:sz="0" w:space="0" w:color="auto"/>
            <w:right w:val="none" w:sz="0" w:space="0" w:color="auto"/>
          </w:divBdr>
        </w:div>
        <w:div w:id="901863700">
          <w:marLeft w:val="480"/>
          <w:marRight w:val="0"/>
          <w:marTop w:val="0"/>
          <w:marBottom w:val="0"/>
          <w:divBdr>
            <w:top w:val="none" w:sz="0" w:space="0" w:color="auto"/>
            <w:left w:val="none" w:sz="0" w:space="0" w:color="auto"/>
            <w:bottom w:val="none" w:sz="0" w:space="0" w:color="auto"/>
            <w:right w:val="none" w:sz="0" w:space="0" w:color="auto"/>
          </w:divBdr>
        </w:div>
        <w:div w:id="1762411628">
          <w:marLeft w:val="480"/>
          <w:marRight w:val="0"/>
          <w:marTop w:val="0"/>
          <w:marBottom w:val="0"/>
          <w:divBdr>
            <w:top w:val="none" w:sz="0" w:space="0" w:color="auto"/>
            <w:left w:val="none" w:sz="0" w:space="0" w:color="auto"/>
            <w:bottom w:val="none" w:sz="0" w:space="0" w:color="auto"/>
            <w:right w:val="none" w:sz="0" w:space="0" w:color="auto"/>
          </w:divBdr>
        </w:div>
        <w:div w:id="1838957163">
          <w:marLeft w:val="480"/>
          <w:marRight w:val="0"/>
          <w:marTop w:val="0"/>
          <w:marBottom w:val="0"/>
          <w:divBdr>
            <w:top w:val="none" w:sz="0" w:space="0" w:color="auto"/>
            <w:left w:val="none" w:sz="0" w:space="0" w:color="auto"/>
            <w:bottom w:val="none" w:sz="0" w:space="0" w:color="auto"/>
            <w:right w:val="none" w:sz="0" w:space="0" w:color="auto"/>
          </w:divBdr>
        </w:div>
        <w:div w:id="393240280">
          <w:marLeft w:val="480"/>
          <w:marRight w:val="0"/>
          <w:marTop w:val="0"/>
          <w:marBottom w:val="0"/>
          <w:divBdr>
            <w:top w:val="none" w:sz="0" w:space="0" w:color="auto"/>
            <w:left w:val="none" w:sz="0" w:space="0" w:color="auto"/>
            <w:bottom w:val="none" w:sz="0" w:space="0" w:color="auto"/>
            <w:right w:val="none" w:sz="0" w:space="0" w:color="auto"/>
          </w:divBdr>
        </w:div>
        <w:div w:id="413362727">
          <w:marLeft w:val="480"/>
          <w:marRight w:val="0"/>
          <w:marTop w:val="0"/>
          <w:marBottom w:val="0"/>
          <w:divBdr>
            <w:top w:val="none" w:sz="0" w:space="0" w:color="auto"/>
            <w:left w:val="none" w:sz="0" w:space="0" w:color="auto"/>
            <w:bottom w:val="none" w:sz="0" w:space="0" w:color="auto"/>
            <w:right w:val="none" w:sz="0" w:space="0" w:color="auto"/>
          </w:divBdr>
        </w:div>
        <w:div w:id="2083749488">
          <w:marLeft w:val="480"/>
          <w:marRight w:val="0"/>
          <w:marTop w:val="0"/>
          <w:marBottom w:val="0"/>
          <w:divBdr>
            <w:top w:val="none" w:sz="0" w:space="0" w:color="auto"/>
            <w:left w:val="none" w:sz="0" w:space="0" w:color="auto"/>
            <w:bottom w:val="none" w:sz="0" w:space="0" w:color="auto"/>
            <w:right w:val="none" w:sz="0" w:space="0" w:color="auto"/>
          </w:divBdr>
        </w:div>
        <w:div w:id="1325086868">
          <w:marLeft w:val="480"/>
          <w:marRight w:val="0"/>
          <w:marTop w:val="0"/>
          <w:marBottom w:val="0"/>
          <w:divBdr>
            <w:top w:val="none" w:sz="0" w:space="0" w:color="auto"/>
            <w:left w:val="none" w:sz="0" w:space="0" w:color="auto"/>
            <w:bottom w:val="none" w:sz="0" w:space="0" w:color="auto"/>
            <w:right w:val="none" w:sz="0" w:space="0" w:color="auto"/>
          </w:divBdr>
        </w:div>
        <w:div w:id="273055299">
          <w:marLeft w:val="480"/>
          <w:marRight w:val="0"/>
          <w:marTop w:val="0"/>
          <w:marBottom w:val="0"/>
          <w:divBdr>
            <w:top w:val="none" w:sz="0" w:space="0" w:color="auto"/>
            <w:left w:val="none" w:sz="0" w:space="0" w:color="auto"/>
            <w:bottom w:val="none" w:sz="0" w:space="0" w:color="auto"/>
            <w:right w:val="none" w:sz="0" w:space="0" w:color="auto"/>
          </w:divBdr>
        </w:div>
        <w:div w:id="199978540">
          <w:marLeft w:val="480"/>
          <w:marRight w:val="0"/>
          <w:marTop w:val="0"/>
          <w:marBottom w:val="0"/>
          <w:divBdr>
            <w:top w:val="none" w:sz="0" w:space="0" w:color="auto"/>
            <w:left w:val="none" w:sz="0" w:space="0" w:color="auto"/>
            <w:bottom w:val="none" w:sz="0" w:space="0" w:color="auto"/>
            <w:right w:val="none" w:sz="0" w:space="0" w:color="auto"/>
          </w:divBdr>
        </w:div>
        <w:div w:id="901645236">
          <w:marLeft w:val="480"/>
          <w:marRight w:val="0"/>
          <w:marTop w:val="0"/>
          <w:marBottom w:val="0"/>
          <w:divBdr>
            <w:top w:val="none" w:sz="0" w:space="0" w:color="auto"/>
            <w:left w:val="none" w:sz="0" w:space="0" w:color="auto"/>
            <w:bottom w:val="none" w:sz="0" w:space="0" w:color="auto"/>
            <w:right w:val="none" w:sz="0" w:space="0" w:color="auto"/>
          </w:divBdr>
        </w:div>
        <w:div w:id="714542843">
          <w:marLeft w:val="480"/>
          <w:marRight w:val="0"/>
          <w:marTop w:val="0"/>
          <w:marBottom w:val="0"/>
          <w:divBdr>
            <w:top w:val="none" w:sz="0" w:space="0" w:color="auto"/>
            <w:left w:val="none" w:sz="0" w:space="0" w:color="auto"/>
            <w:bottom w:val="none" w:sz="0" w:space="0" w:color="auto"/>
            <w:right w:val="none" w:sz="0" w:space="0" w:color="auto"/>
          </w:divBdr>
        </w:div>
        <w:div w:id="1143044676">
          <w:marLeft w:val="480"/>
          <w:marRight w:val="0"/>
          <w:marTop w:val="0"/>
          <w:marBottom w:val="0"/>
          <w:divBdr>
            <w:top w:val="none" w:sz="0" w:space="0" w:color="auto"/>
            <w:left w:val="none" w:sz="0" w:space="0" w:color="auto"/>
            <w:bottom w:val="none" w:sz="0" w:space="0" w:color="auto"/>
            <w:right w:val="none" w:sz="0" w:space="0" w:color="auto"/>
          </w:divBdr>
        </w:div>
        <w:div w:id="861481633">
          <w:marLeft w:val="480"/>
          <w:marRight w:val="0"/>
          <w:marTop w:val="0"/>
          <w:marBottom w:val="0"/>
          <w:divBdr>
            <w:top w:val="none" w:sz="0" w:space="0" w:color="auto"/>
            <w:left w:val="none" w:sz="0" w:space="0" w:color="auto"/>
            <w:bottom w:val="none" w:sz="0" w:space="0" w:color="auto"/>
            <w:right w:val="none" w:sz="0" w:space="0" w:color="auto"/>
          </w:divBdr>
        </w:div>
        <w:div w:id="71783105">
          <w:marLeft w:val="480"/>
          <w:marRight w:val="0"/>
          <w:marTop w:val="0"/>
          <w:marBottom w:val="0"/>
          <w:divBdr>
            <w:top w:val="none" w:sz="0" w:space="0" w:color="auto"/>
            <w:left w:val="none" w:sz="0" w:space="0" w:color="auto"/>
            <w:bottom w:val="none" w:sz="0" w:space="0" w:color="auto"/>
            <w:right w:val="none" w:sz="0" w:space="0" w:color="auto"/>
          </w:divBdr>
        </w:div>
        <w:div w:id="1657874943">
          <w:marLeft w:val="480"/>
          <w:marRight w:val="0"/>
          <w:marTop w:val="0"/>
          <w:marBottom w:val="0"/>
          <w:divBdr>
            <w:top w:val="none" w:sz="0" w:space="0" w:color="auto"/>
            <w:left w:val="none" w:sz="0" w:space="0" w:color="auto"/>
            <w:bottom w:val="none" w:sz="0" w:space="0" w:color="auto"/>
            <w:right w:val="none" w:sz="0" w:space="0" w:color="auto"/>
          </w:divBdr>
        </w:div>
        <w:div w:id="685449766">
          <w:marLeft w:val="480"/>
          <w:marRight w:val="0"/>
          <w:marTop w:val="0"/>
          <w:marBottom w:val="0"/>
          <w:divBdr>
            <w:top w:val="none" w:sz="0" w:space="0" w:color="auto"/>
            <w:left w:val="none" w:sz="0" w:space="0" w:color="auto"/>
            <w:bottom w:val="none" w:sz="0" w:space="0" w:color="auto"/>
            <w:right w:val="none" w:sz="0" w:space="0" w:color="auto"/>
          </w:divBdr>
        </w:div>
        <w:div w:id="290550355">
          <w:marLeft w:val="480"/>
          <w:marRight w:val="0"/>
          <w:marTop w:val="0"/>
          <w:marBottom w:val="0"/>
          <w:divBdr>
            <w:top w:val="none" w:sz="0" w:space="0" w:color="auto"/>
            <w:left w:val="none" w:sz="0" w:space="0" w:color="auto"/>
            <w:bottom w:val="none" w:sz="0" w:space="0" w:color="auto"/>
            <w:right w:val="none" w:sz="0" w:space="0" w:color="auto"/>
          </w:divBdr>
        </w:div>
        <w:div w:id="23482428">
          <w:marLeft w:val="480"/>
          <w:marRight w:val="0"/>
          <w:marTop w:val="0"/>
          <w:marBottom w:val="0"/>
          <w:divBdr>
            <w:top w:val="none" w:sz="0" w:space="0" w:color="auto"/>
            <w:left w:val="none" w:sz="0" w:space="0" w:color="auto"/>
            <w:bottom w:val="none" w:sz="0" w:space="0" w:color="auto"/>
            <w:right w:val="none" w:sz="0" w:space="0" w:color="auto"/>
          </w:divBdr>
        </w:div>
        <w:div w:id="685592085">
          <w:marLeft w:val="480"/>
          <w:marRight w:val="0"/>
          <w:marTop w:val="0"/>
          <w:marBottom w:val="0"/>
          <w:divBdr>
            <w:top w:val="none" w:sz="0" w:space="0" w:color="auto"/>
            <w:left w:val="none" w:sz="0" w:space="0" w:color="auto"/>
            <w:bottom w:val="none" w:sz="0" w:space="0" w:color="auto"/>
            <w:right w:val="none" w:sz="0" w:space="0" w:color="auto"/>
          </w:divBdr>
        </w:div>
        <w:div w:id="576935444">
          <w:marLeft w:val="480"/>
          <w:marRight w:val="0"/>
          <w:marTop w:val="0"/>
          <w:marBottom w:val="0"/>
          <w:divBdr>
            <w:top w:val="none" w:sz="0" w:space="0" w:color="auto"/>
            <w:left w:val="none" w:sz="0" w:space="0" w:color="auto"/>
            <w:bottom w:val="none" w:sz="0" w:space="0" w:color="auto"/>
            <w:right w:val="none" w:sz="0" w:space="0" w:color="auto"/>
          </w:divBdr>
        </w:div>
        <w:div w:id="1840195446">
          <w:marLeft w:val="480"/>
          <w:marRight w:val="0"/>
          <w:marTop w:val="0"/>
          <w:marBottom w:val="0"/>
          <w:divBdr>
            <w:top w:val="none" w:sz="0" w:space="0" w:color="auto"/>
            <w:left w:val="none" w:sz="0" w:space="0" w:color="auto"/>
            <w:bottom w:val="none" w:sz="0" w:space="0" w:color="auto"/>
            <w:right w:val="none" w:sz="0" w:space="0" w:color="auto"/>
          </w:divBdr>
        </w:div>
        <w:div w:id="1843353447">
          <w:marLeft w:val="480"/>
          <w:marRight w:val="0"/>
          <w:marTop w:val="0"/>
          <w:marBottom w:val="0"/>
          <w:divBdr>
            <w:top w:val="none" w:sz="0" w:space="0" w:color="auto"/>
            <w:left w:val="none" w:sz="0" w:space="0" w:color="auto"/>
            <w:bottom w:val="none" w:sz="0" w:space="0" w:color="auto"/>
            <w:right w:val="none" w:sz="0" w:space="0" w:color="auto"/>
          </w:divBdr>
        </w:div>
        <w:div w:id="804666067">
          <w:marLeft w:val="480"/>
          <w:marRight w:val="0"/>
          <w:marTop w:val="0"/>
          <w:marBottom w:val="0"/>
          <w:divBdr>
            <w:top w:val="none" w:sz="0" w:space="0" w:color="auto"/>
            <w:left w:val="none" w:sz="0" w:space="0" w:color="auto"/>
            <w:bottom w:val="none" w:sz="0" w:space="0" w:color="auto"/>
            <w:right w:val="none" w:sz="0" w:space="0" w:color="auto"/>
          </w:divBdr>
        </w:div>
        <w:div w:id="1563901849">
          <w:marLeft w:val="480"/>
          <w:marRight w:val="0"/>
          <w:marTop w:val="0"/>
          <w:marBottom w:val="0"/>
          <w:divBdr>
            <w:top w:val="none" w:sz="0" w:space="0" w:color="auto"/>
            <w:left w:val="none" w:sz="0" w:space="0" w:color="auto"/>
            <w:bottom w:val="none" w:sz="0" w:space="0" w:color="auto"/>
            <w:right w:val="none" w:sz="0" w:space="0" w:color="auto"/>
          </w:divBdr>
        </w:div>
        <w:div w:id="2060352437">
          <w:marLeft w:val="480"/>
          <w:marRight w:val="0"/>
          <w:marTop w:val="0"/>
          <w:marBottom w:val="0"/>
          <w:divBdr>
            <w:top w:val="none" w:sz="0" w:space="0" w:color="auto"/>
            <w:left w:val="none" w:sz="0" w:space="0" w:color="auto"/>
            <w:bottom w:val="none" w:sz="0" w:space="0" w:color="auto"/>
            <w:right w:val="none" w:sz="0" w:space="0" w:color="auto"/>
          </w:divBdr>
        </w:div>
        <w:div w:id="1900901832">
          <w:marLeft w:val="480"/>
          <w:marRight w:val="0"/>
          <w:marTop w:val="0"/>
          <w:marBottom w:val="0"/>
          <w:divBdr>
            <w:top w:val="none" w:sz="0" w:space="0" w:color="auto"/>
            <w:left w:val="none" w:sz="0" w:space="0" w:color="auto"/>
            <w:bottom w:val="none" w:sz="0" w:space="0" w:color="auto"/>
            <w:right w:val="none" w:sz="0" w:space="0" w:color="auto"/>
          </w:divBdr>
        </w:div>
        <w:div w:id="591738441">
          <w:marLeft w:val="480"/>
          <w:marRight w:val="0"/>
          <w:marTop w:val="0"/>
          <w:marBottom w:val="0"/>
          <w:divBdr>
            <w:top w:val="none" w:sz="0" w:space="0" w:color="auto"/>
            <w:left w:val="none" w:sz="0" w:space="0" w:color="auto"/>
            <w:bottom w:val="none" w:sz="0" w:space="0" w:color="auto"/>
            <w:right w:val="none" w:sz="0" w:space="0" w:color="auto"/>
          </w:divBdr>
        </w:div>
        <w:div w:id="382216652">
          <w:marLeft w:val="480"/>
          <w:marRight w:val="0"/>
          <w:marTop w:val="0"/>
          <w:marBottom w:val="0"/>
          <w:divBdr>
            <w:top w:val="none" w:sz="0" w:space="0" w:color="auto"/>
            <w:left w:val="none" w:sz="0" w:space="0" w:color="auto"/>
            <w:bottom w:val="none" w:sz="0" w:space="0" w:color="auto"/>
            <w:right w:val="none" w:sz="0" w:space="0" w:color="auto"/>
          </w:divBdr>
        </w:div>
        <w:div w:id="106194573">
          <w:marLeft w:val="480"/>
          <w:marRight w:val="0"/>
          <w:marTop w:val="0"/>
          <w:marBottom w:val="0"/>
          <w:divBdr>
            <w:top w:val="none" w:sz="0" w:space="0" w:color="auto"/>
            <w:left w:val="none" w:sz="0" w:space="0" w:color="auto"/>
            <w:bottom w:val="none" w:sz="0" w:space="0" w:color="auto"/>
            <w:right w:val="none" w:sz="0" w:space="0" w:color="auto"/>
          </w:divBdr>
        </w:div>
        <w:div w:id="1383406143">
          <w:marLeft w:val="480"/>
          <w:marRight w:val="0"/>
          <w:marTop w:val="0"/>
          <w:marBottom w:val="0"/>
          <w:divBdr>
            <w:top w:val="none" w:sz="0" w:space="0" w:color="auto"/>
            <w:left w:val="none" w:sz="0" w:space="0" w:color="auto"/>
            <w:bottom w:val="none" w:sz="0" w:space="0" w:color="auto"/>
            <w:right w:val="none" w:sz="0" w:space="0" w:color="auto"/>
          </w:divBdr>
        </w:div>
        <w:div w:id="1641112605">
          <w:marLeft w:val="480"/>
          <w:marRight w:val="0"/>
          <w:marTop w:val="0"/>
          <w:marBottom w:val="0"/>
          <w:divBdr>
            <w:top w:val="none" w:sz="0" w:space="0" w:color="auto"/>
            <w:left w:val="none" w:sz="0" w:space="0" w:color="auto"/>
            <w:bottom w:val="none" w:sz="0" w:space="0" w:color="auto"/>
            <w:right w:val="none" w:sz="0" w:space="0" w:color="auto"/>
          </w:divBdr>
        </w:div>
        <w:div w:id="1080299247">
          <w:marLeft w:val="480"/>
          <w:marRight w:val="0"/>
          <w:marTop w:val="0"/>
          <w:marBottom w:val="0"/>
          <w:divBdr>
            <w:top w:val="none" w:sz="0" w:space="0" w:color="auto"/>
            <w:left w:val="none" w:sz="0" w:space="0" w:color="auto"/>
            <w:bottom w:val="none" w:sz="0" w:space="0" w:color="auto"/>
            <w:right w:val="none" w:sz="0" w:space="0" w:color="auto"/>
          </w:divBdr>
        </w:div>
        <w:div w:id="1871144399">
          <w:marLeft w:val="480"/>
          <w:marRight w:val="0"/>
          <w:marTop w:val="0"/>
          <w:marBottom w:val="0"/>
          <w:divBdr>
            <w:top w:val="none" w:sz="0" w:space="0" w:color="auto"/>
            <w:left w:val="none" w:sz="0" w:space="0" w:color="auto"/>
            <w:bottom w:val="none" w:sz="0" w:space="0" w:color="auto"/>
            <w:right w:val="none" w:sz="0" w:space="0" w:color="auto"/>
          </w:divBdr>
        </w:div>
        <w:div w:id="1849785158">
          <w:marLeft w:val="480"/>
          <w:marRight w:val="0"/>
          <w:marTop w:val="0"/>
          <w:marBottom w:val="0"/>
          <w:divBdr>
            <w:top w:val="none" w:sz="0" w:space="0" w:color="auto"/>
            <w:left w:val="none" w:sz="0" w:space="0" w:color="auto"/>
            <w:bottom w:val="none" w:sz="0" w:space="0" w:color="auto"/>
            <w:right w:val="none" w:sz="0" w:space="0" w:color="auto"/>
          </w:divBdr>
        </w:div>
        <w:div w:id="1579317789">
          <w:marLeft w:val="480"/>
          <w:marRight w:val="0"/>
          <w:marTop w:val="0"/>
          <w:marBottom w:val="0"/>
          <w:divBdr>
            <w:top w:val="none" w:sz="0" w:space="0" w:color="auto"/>
            <w:left w:val="none" w:sz="0" w:space="0" w:color="auto"/>
            <w:bottom w:val="none" w:sz="0" w:space="0" w:color="auto"/>
            <w:right w:val="none" w:sz="0" w:space="0" w:color="auto"/>
          </w:divBdr>
        </w:div>
        <w:div w:id="1228304348">
          <w:marLeft w:val="480"/>
          <w:marRight w:val="0"/>
          <w:marTop w:val="0"/>
          <w:marBottom w:val="0"/>
          <w:divBdr>
            <w:top w:val="none" w:sz="0" w:space="0" w:color="auto"/>
            <w:left w:val="none" w:sz="0" w:space="0" w:color="auto"/>
            <w:bottom w:val="none" w:sz="0" w:space="0" w:color="auto"/>
            <w:right w:val="none" w:sz="0" w:space="0" w:color="auto"/>
          </w:divBdr>
        </w:div>
        <w:div w:id="2023969613">
          <w:marLeft w:val="480"/>
          <w:marRight w:val="0"/>
          <w:marTop w:val="0"/>
          <w:marBottom w:val="0"/>
          <w:divBdr>
            <w:top w:val="none" w:sz="0" w:space="0" w:color="auto"/>
            <w:left w:val="none" w:sz="0" w:space="0" w:color="auto"/>
            <w:bottom w:val="none" w:sz="0" w:space="0" w:color="auto"/>
            <w:right w:val="none" w:sz="0" w:space="0" w:color="auto"/>
          </w:divBdr>
        </w:div>
        <w:div w:id="1363432823">
          <w:marLeft w:val="480"/>
          <w:marRight w:val="0"/>
          <w:marTop w:val="0"/>
          <w:marBottom w:val="0"/>
          <w:divBdr>
            <w:top w:val="none" w:sz="0" w:space="0" w:color="auto"/>
            <w:left w:val="none" w:sz="0" w:space="0" w:color="auto"/>
            <w:bottom w:val="none" w:sz="0" w:space="0" w:color="auto"/>
            <w:right w:val="none" w:sz="0" w:space="0" w:color="auto"/>
          </w:divBdr>
        </w:div>
        <w:div w:id="1386446052">
          <w:marLeft w:val="480"/>
          <w:marRight w:val="0"/>
          <w:marTop w:val="0"/>
          <w:marBottom w:val="0"/>
          <w:divBdr>
            <w:top w:val="none" w:sz="0" w:space="0" w:color="auto"/>
            <w:left w:val="none" w:sz="0" w:space="0" w:color="auto"/>
            <w:bottom w:val="none" w:sz="0" w:space="0" w:color="auto"/>
            <w:right w:val="none" w:sz="0" w:space="0" w:color="auto"/>
          </w:divBdr>
        </w:div>
        <w:div w:id="1711371929">
          <w:marLeft w:val="480"/>
          <w:marRight w:val="0"/>
          <w:marTop w:val="0"/>
          <w:marBottom w:val="0"/>
          <w:divBdr>
            <w:top w:val="none" w:sz="0" w:space="0" w:color="auto"/>
            <w:left w:val="none" w:sz="0" w:space="0" w:color="auto"/>
            <w:bottom w:val="none" w:sz="0" w:space="0" w:color="auto"/>
            <w:right w:val="none" w:sz="0" w:space="0" w:color="auto"/>
          </w:divBdr>
        </w:div>
        <w:div w:id="1736272958">
          <w:marLeft w:val="480"/>
          <w:marRight w:val="0"/>
          <w:marTop w:val="0"/>
          <w:marBottom w:val="0"/>
          <w:divBdr>
            <w:top w:val="none" w:sz="0" w:space="0" w:color="auto"/>
            <w:left w:val="none" w:sz="0" w:space="0" w:color="auto"/>
            <w:bottom w:val="none" w:sz="0" w:space="0" w:color="auto"/>
            <w:right w:val="none" w:sz="0" w:space="0" w:color="auto"/>
          </w:divBdr>
        </w:div>
        <w:div w:id="769660678">
          <w:marLeft w:val="480"/>
          <w:marRight w:val="0"/>
          <w:marTop w:val="0"/>
          <w:marBottom w:val="0"/>
          <w:divBdr>
            <w:top w:val="none" w:sz="0" w:space="0" w:color="auto"/>
            <w:left w:val="none" w:sz="0" w:space="0" w:color="auto"/>
            <w:bottom w:val="none" w:sz="0" w:space="0" w:color="auto"/>
            <w:right w:val="none" w:sz="0" w:space="0" w:color="auto"/>
          </w:divBdr>
        </w:div>
        <w:div w:id="1410542730">
          <w:marLeft w:val="480"/>
          <w:marRight w:val="0"/>
          <w:marTop w:val="0"/>
          <w:marBottom w:val="0"/>
          <w:divBdr>
            <w:top w:val="none" w:sz="0" w:space="0" w:color="auto"/>
            <w:left w:val="none" w:sz="0" w:space="0" w:color="auto"/>
            <w:bottom w:val="none" w:sz="0" w:space="0" w:color="auto"/>
            <w:right w:val="none" w:sz="0" w:space="0" w:color="auto"/>
          </w:divBdr>
        </w:div>
        <w:div w:id="999894801">
          <w:marLeft w:val="480"/>
          <w:marRight w:val="0"/>
          <w:marTop w:val="0"/>
          <w:marBottom w:val="0"/>
          <w:divBdr>
            <w:top w:val="none" w:sz="0" w:space="0" w:color="auto"/>
            <w:left w:val="none" w:sz="0" w:space="0" w:color="auto"/>
            <w:bottom w:val="none" w:sz="0" w:space="0" w:color="auto"/>
            <w:right w:val="none" w:sz="0" w:space="0" w:color="auto"/>
          </w:divBdr>
        </w:div>
        <w:div w:id="1032388649">
          <w:marLeft w:val="480"/>
          <w:marRight w:val="0"/>
          <w:marTop w:val="0"/>
          <w:marBottom w:val="0"/>
          <w:divBdr>
            <w:top w:val="none" w:sz="0" w:space="0" w:color="auto"/>
            <w:left w:val="none" w:sz="0" w:space="0" w:color="auto"/>
            <w:bottom w:val="none" w:sz="0" w:space="0" w:color="auto"/>
            <w:right w:val="none" w:sz="0" w:space="0" w:color="auto"/>
          </w:divBdr>
        </w:div>
        <w:div w:id="728503899">
          <w:marLeft w:val="480"/>
          <w:marRight w:val="0"/>
          <w:marTop w:val="0"/>
          <w:marBottom w:val="0"/>
          <w:divBdr>
            <w:top w:val="none" w:sz="0" w:space="0" w:color="auto"/>
            <w:left w:val="none" w:sz="0" w:space="0" w:color="auto"/>
            <w:bottom w:val="none" w:sz="0" w:space="0" w:color="auto"/>
            <w:right w:val="none" w:sz="0" w:space="0" w:color="auto"/>
          </w:divBdr>
        </w:div>
        <w:div w:id="905149567">
          <w:marLeft w:val="480"/>
          <w:marRight w:val="0"/>
          <w:marTop w:val="0"/>
          <w:marBottom w:val="0"/>
          <w:divBdr>
            <w:top w:val="none" w:sz="0" w:space="0" w:color="auto"/>
            <w:left w:val="none" w:sz="0" w:space="0" w:color="auto"/>
            <w:bottom w:val="none" w:sz="0" w:space="0" w:color="auto"/>
            <w:right w:val="none" w:sz="0" w:space="0" w:color="auto"/>
          </w:divBdr>
        </w:div>
        <w:div w:id="1239168542">
          <w:marLeft w:val="480"/>
          <w:marRight w:val="0"/>
          <w:marTop w:val="0"/>
          <w:marBottom w:val="0"/>
          <w:divBdr>
            <w:top w:val="none" w:sz="0" w:space="0" w:color="auto"/>
            <w:left w:val="none" w:sz="0" w:space="0" w:color="auto"/>
            <w:bottom w:val="none" w:sz="0" w:space="0" w:color="auto"/>
            <w:right w:val="none" w:sz="0" w:space="0" w:color="auto"/>
          </w:divBdr>
        </w:div>
        <w:div w:id="639842159">
          <w:marLeft w:val="480"/>
          <w:marRight w:val="0"/>
          <w:marTop w:val="0"/>
          <w:marBottom w:val="0"/>
          <w:divBdr>
            <w:top w:val="none" w:sz="0" w:space="0" w:color="auto"/>
            <w:left w:val="none" w:sz="0" w:space="0" w:color="auto"/>
            <w:bottom w:val="none" w:sz="0" w:space="0" w:color="auto"/>
            <w:right w:val="none" w:sz="0" w:space="0" w:color="auto"/>
          </w:divBdr>
        </w:div>
        <w:div w:id="670137333">
          <w:marLeft w:val="480"/>
          <w:marRight w:val="0"/>
          <w:marTop w:val="0"/>
          <w:marBottom w:val="0"/>
          <w:divBdr>
            <w:top w:val="none" w:sz="0" w:space="0" w:color="auto"/>
            <w:left w:val="none" w:sz="0" w:space="0" w:color="auto"/>
            <w:bottom w:val="none" w:sz="0" w:space="0" w:color="auto"/>
            <w:right w:val="none" w:sz="0" w:space="0" w:color="auto"/>
          </w:divBdr>
        </w:div>
        <w:div w:id="438765531">
          <w:marLeft w:val="480"/>
          <w:marRight w:val="0"/>
          <w:marTop w:val="0"/>
          <w:marBottom w:val="0"/>
          <w:divBdr>
            <w:top w:val="none" w:sz="0" w:space="0" w:color="auto"/>
            <w:left w:val="none" w:sz="0" w:space="0" w:color="auto"/>
            <w:bottom w:val="none" w:sz="0" w:space="0" w:color="auto"/>
            <w:right w:val="none" w:sz="0" w:space="0" w:color="auto"/>
          </w:divBdr>
        </w:div>
        <w:div w:id="1466238286">
          <w:marLeft w:val="480"/>
          <w:marRight w:val="0"/>
          <w:marTop w:val="0"/>
          <w:marBottom w:val="0"/>
          <w:divBdr>
            <w:top w:val="none" w:sz="0" w:space="0" w:color="auto"/>
            <w:left w:val="none" w:sz="0" w:space="0" w:color="auto"/>
            <w:bottom w:val="none" w:sz="0" w:space="0" w:color="auto"/>
            <w:right w:val="none" w:sz="0" w:space="0" w:color="auto"/>
          </w:divBdr>
        </w:div>
        <w:div w:id="486748475">
          <w:marLeft w:val="480"/>
          <w:marRight w:val="0"/>
          <w:marTop w:val="0"/>
          <w:marBottom w:val="0"/>
          <w:divBdr>
            <w:top w:val="none" w:sz="0" w:space="0" w:color="auto"/>
            <w:left w:val="none" w:sz="0" w:space="0" w:color="auto"/>
            <w:bottom w:val="none" w:sz="0" w:space="0" w:color="auto"/>
            <w:right w:val="none" w:sz="0" w:space="0" w:color="auto"/>
          </w:divBdr>
        </w:div>
        <w:div w:id="1164667779">
          <w:marLeft w:val="480"/>
          <w:marRight w:val="0"/>
          <w:marTop w:val="0"/>
          <w:marBottom w:val="0"/>
          <w:divBdr>
            <w:top w:val="none" w:sz="0" w:space="0" w:color="auto"/>
            <w:left w:val="none" w:sz="0" w:space="0" w:color="auto"/>
            <w:bottom w:val="none" w:sz="0" w:space="0" w:color="auto"/>
            <w:right w:val="none" w:sz="0" w:space="0" w:color="auto"/>
          </w:divBdr>
        </w:div>
        <w:div w:id="460461565">
          <w:marLeft w:val="480"/>
          <w:marRight w:val="0"/>
          <w:marTop w:val="0"/>
          <w:marBottom w:val="0"/>
          <w:divBdr>
            <w:top w:val="none" w:sz="0" w:space="0" w:color="auto"/>
            <w:left w:val="none" w:sz="0" w:space="0" w:color="auto"/>
            <w:bottom w:val="none" w:sz="0" w:space="0" w:color="auto"/>
            <w:right w:val="none" w:sz="0" w:space="0" w:color="auto"/>
          </w:divBdr>
        </w:div>
        <w:div w:id="169874246">
          <w:marLeft w:val="480"/>
          <w:marRight w:val="0"/>
          <w:marTop w:val="0"/>
          <w:marBottom w:val="0"/>
          <w:divBdr>
            <w:top w:val="none" w:sz="0" w:space="0" w:color="auto"/>
            <w:left w:val="none" w:sz="0" w:space="0" w:color="auto"/>
            <w:bottom w:val="none" w:sz="0" w:space="0" w:color="auto"/>
            <w:right w:val="none" w:sz="0" w:space="0" w:color="auto"/>
          </w:divBdr>
        </w:div>
        <w:div w:id="1948005457">
          <w:marLeft w:val="480"/>
          <w:marRight w:val="0"/>
          <w:marTop w:val="0"/>
          <w:marBottom w:val="0"/>
          <w:divBdr>
            <w:top w:val="none" w:sz="0" w:space="0" w:color="auto"/>
            <w:left w:val="none" w:sz="0" w:space="0" w:color="auto"/>
            <w:bottom w:val="none" w:sz="0" w:space="0" w:color="auto"/>
            <w:right w:val="none" w:sz="0" w:space="0" w:color="auto"/>
          </w:divBdr>
        </w:div>
        <w:div w:id="476462539">
          <w:marLeft w:val="480"/>
          <w:marRight w:val="0"/>
          <w:marTop w:val="0"/>
          <w:marBottom w:val="0"/>
          <w:divBdr>
            <w:top w:val="none" w:sz="0" w:space="0" w:color="auto"/>
            <w:left w:val="none" w:sz="0" w:space="0" w:color="auto"/>
            <w:bottom w:val="none" w:sz="0" w:space="0" w:color="auto"/>
            <w:right w:val="none" w:sz="0" w:space="0" w:color="auto"/>
          </w:divBdr>
        </w:div>
        <w:div w:id="612713441">
          <w:marLeft w:val="480"/>
          <w:marRight w:val="0"/>
          <w:marTop w:val="0"/>
          <w:marBottom w:val="0"/>
          <w:divBdr>
            <w:top w:val="none" w:sz="0" w:space="0" w:color="auto"/>
            <w:left w:val="none" w:sz="0" w:space="0" w:color="auto"/>
            <w:bottom w:val="none" w:sz="0" w:space="0" w:color="auto"/>
            <w:right w:val="none" w:sz="0" w:space="0" w:color="auto"/>
          </w:divBdr>
        </w:div>
        <w:div w:id="751702837">
          <w:marLeft w:val="480"/>
          <w:marRight w:val="0"/>
          <w:marTop w:val="0"/>
          <w:marBottom w:val="0"/>
          <w:divBdr>
            <w:top w:val="none" w:sz="0" w:space="0" w:color="auto"/>
            <w:left w:val="none" w:sz="0" w:space="0" w:color="auto"/>
            <w:bottom w:val="none" w:sz="0" w:space="0" w:color="auto"/>
            <w:right w:val="none" w:sz="0" w:space="0" w:color="auto"/>
          </w:divBdr>
        </w:div>
        <w:div w:id="1822038461">
          <w:marLeft w:val="480"/>
          <w:marRight w:val="0"/>
          <w:marTop w:val="0"/>
          <w:marBottom w:val="0"/>
          <w:divBdr>
            <w:top w:val="none" w:sz="0" w:space="0" w:color="auto"/>
            <w:left w:val="none" w:sz="0" w:space="0" w:color="auto"/>
            <w:bottom w:val="none" w:sz="0" w:space="0" w:color="auto"/>
            <w:right w:val="none" w:sz="0" w:space="0" w:color="auto"/>
          </w:divBdr>
        </w:div>
        <w:div w:id="89129100">
          <w:marLeft w:val="480"/>
          <w:marRight w:val="0"/>
          <w:marTop w:val="0"/>
          <w:marBottom w:val="0"/>
          <w:divBdr>
            <w:top w:val="none" w:sz="0" w:space="0" w:color="auto"/>
            <w:left w:val="none" w:sz="0" w:space="0" w:color="auto"/>
            <w:bottom w:val="none" w:sz="0" w:space="0" w:color="auto"/>
            <w:right w:val="none" w:sz="0" w:space="0" w:color="auto"/>
          </w:divBdr>
        </w:div>
        <w:div w:id="75247279">
          <w:marLeft w:val="480"/>
          <w:marRight w:val="0"/>
          <w:marTop w:val="0"/>
          <w:marBottom w:val="0"/>
          <w:divBdr>
            <w:top w:val="none" w:sz="0" w:space="0" w:color="auto"/>
            <w:left w:val="none" w:sz="0" w:space="0" w:color="auto"/>
            <w:bottom w:val="none" w:sz="0" w:space="0" w:color="auto"/>
            <w:right w:val="none" w:sz="0" w:space="0" w:color="auto"/>
          </w:divBdr>
        </w:div>
        <w:div w:id="211507092">
          <w:marLeft w:val="480"/>
          <w:marRight w:val="0"/>
          <w:marTop w:val="0"/>
          <w:marBottom w:val="0"/>
          <w:divBdr>
            <w:top w:val="none" w:sz="0" w:space="0" w:color="auto"/>
            <w:left w:val="none" w:sz="0" w:space="0" w:color="auto"/>
            <w:bottom w:val="none" w:sz="0" w:space="0" w:color="auto"/>
            <w:right w:val="none" w:sz="0" w:space="0" w:color="auto"/>
          </w:divBdr>
        </w:div>
        <w:div w:id="1640183661">
          <w:marLeft w:val="480"/>
          <w:marRight w:val="0"/>
          <w:marTop w:val="0"/>
          <w:marBottom w:val="0"/>
          <w:divBdr>
            <w:top w:val="none" w:sz="0" w:space="0" w:color="auto"/>
            <w:left w:val="none" w:sz="0" w:space="0" w:color="auto"/>
            <w:bottom w:val="none" w:sz="0" w:space="0" w:color="auto"/>
            <w:right w:val="none" w:sz="0" w:space="0" w:color="auto"/>
          </w:divBdr>
        </w:div>
        <w:div w:id="1847984988">
          <w:marLeft w:val="480"/>
          <w:marRight w:val="0"/>
          <w:marTop w:val="0"/>
          <w:marBottom w:val="0"/>
          <w:divBdr>
            <w:top w:val="none" w:sz="0" w:space="0" w:color="auto"/>
            <w:left w:val="none" w:sz="0" w:space="0" w:color="auto"/>
            <w:bottom w:val="none" w:sz="0" w:space="0" w:color="auto"/>
            <w:right w:val="none" w:sz="0" w:space="0" w:color="auto"/>
          </w:divBdr>
        </w:div>
      </w:divsChild>
    </w:div>
    <w:div w:id="1636371530">
      <w:bodyDiv w:val="1"/>
      <w:marLeft w:val="0"/>
      <w:marRight w:val="0"/>
      <w:marTop w:val="0"/>
      <w:marBottom w:val="0"/>
      <w:divBdr>
        <w:top w:val="none" w:sz="0" w:space="0" w:color="auto"/>
        <w:left w:val="none" w:sz="0" w:space="0" w:color="auto"/>
        <w:bottom w:val="none" w:sz="0" w:space="0" w:color="auto"/>
        <w:right w:val="none" w:sz="0" w:space="0" w:color="auto"/>
      </w:divBdr>
    </w:div>
    <w:div w:id="1636645142">
      <w:bodyDiv w:val="1"/>
      <w:marLeft w:val="0"/>
      <w:marRight w:val="0"/>
      <w:marTop w:val="0"/>
      <w:marBottom w:val="0"/>
      <w:divBdr>
        <w:top w:val="none" w:sz="0" w:space="0" w:color="auto"/>
        <w:left w:val="none" w:sz="0" w:space="0" w:color="auto"/>
        <w:bottom w:val="none" w:sz="0" w:space="0" w:color="auto"/>
        <w:right w:val="none" w:sz="0" w:space="0" w:color="auto"/>
      </w:divBdr>
    </w:div>
    <w:div w:id="1636833164">
      <w:bodyDiv w:val="1"/>
      <w:marLeft w:val="0"/>
      <w:marRight w:val="0"/>
      <w:marTop w:val="0"/>
      <w:marBottom w:val="0"/>
      <w:divBdr>
        <w:top w:val="none" w:sz="0" w:space="0" w:color="auto"/>
        <w:left w:val="none" w:sz="0" w:space="0" w:color="auto"/>
        <w:bottom w:val="none" w:sz="0" w:space="0" w:color="auto"/>
        <w:right w:val="none" w:sz="0" w:space="0" w:color="auto"/>
      </w:divBdr>
    </w:div>
    <w:div w:id="1637104735">
      <w:bodyDiv w:val="1"/>
      <w:marLeft w:val="0"/>
      <w:marRight w:val="0"/>
      <w:marTop w:val="0"/>
      <w:marBottom w:val="0"/>
      <w:divBdr>
        <w:top w:val="none" w:sz="0" w:space="0" w:color="auto"/>
        <w:left w:val="none" w:sz="0" w:space="0" w:color="auto"/>
        <w:bottom w:val="none" w:sz="0" w:space="0" w:color="auto"/>
        <w:right w:val="none" w:sz="0" w:space="0" w:color="auto"/>
      </w:divBdr>
    </w:div>
    <w:div w:id="1637375003">
      <w:bodyDiv w:val="1"/>
      <w:marLeft w:val="0"/>
      <w:marRight w:val="0"/>
      <w:marTop w:val="0"/>
      <w:marBottom w:val="0"/>
      <w:divBdr>
        <w:top w:val="none" w:sz="0" w:space="0" w:color="auto"/>
        <w:left w:val="none" w:sz="0" w:space="0" w:color="auto"/>
        <w:bottom w:val="none" w:sz="0" w:space="0" w:color="auto"/>
        <w:right w:val="none" w:sz="0" w:space="0" w:color="auto"/>
      </w:divBdr>
    </w:div>
    <w:div w:id="1637567690">
      <w:bodyDiv w:val="1"/>
      <w:marLeft w:val="0"/>
      <w:marRight w:val="0"/>
      <w:marTop w:val="0"/>
      <w:marBottom w:val="0"/>
      <w:divBdr>
        <w:top w:val="none" w:sz="0" w:space="0" w:color="auto"/>
        <w:left w:val="none" w:sz="0" w:space="0" w:color="auto"/>
        <w:bottom w:val="none" w:sz="0" w:space="0" w:color="auto"/>
        <w:right w:val="none" w:sz="0" w:space="0" w:color="auto"/>
      </w:divBdr>
    </w:div>
    <w:div w:id="1637641205">
      <w:bodyDiv w:val="1"/>
      <w:marLeft w:val="0"/>
      <w:marRight w:val="0"/>
      <w:marTop w:val="0"/>
      <w:marBottom w:val="0"/>
      <w:divBdr>
        <w:top w:val="none" w:sz="0" w:space="0" w:color="auto"/>
        <w:left w:val="none" w:sz="0" w:space="0" w:color="auto"/>
        <w:bottom w:val="none" w:sz="0" w:space="0" w:color="auto"/>
        <w:right w:val="none" w:sz="0" w:space="0" w:color="auto"/>
      </w:divBdr>
    </w:div>
    <w:div w:id="1637686856">
      <w:bodyDiv w:val="1"/>
      <w:marLeft w:val="0"/>
      <w:marRight w:val="0"/>
      <w:marTop w:val="0"/>
      <w:marBottom w:val="0"/>
      <w:divBdr>
        <w:top w:val="none" w:sz="0" w:space="0" w:color="auto"/>
        <w:left w:val="none" w:sz="0" w:space="0" w:color="auto"/>
        <w:bottom w:val="none" w:sz="0" w:space="0" w:color="auto"/>
        <w:right w:val="none" w:sz="0" w:space="0" w:color="auto"/>
      </w:divBdr>
    </w:div>
    <w:div w:id="1637948027">
      <w:bodyDiv w:val="1"/>
      <w:marLeft w:val="0"/>
      <w:marRight w:val="0"/>
      <w:marTop w:val="0"/>
      <w:marBottom w:val="0"/>
      <w:divBdr>
        <w:top w:val="none" w:sz="0" w:space="0" w:color="auto"/>
        <w:left w:val="none" w:sz="0" w:space="0" w:color="auto"/>
        <w:bottom w:val="none" w:sz="0" w:space="0" w:color="auto"/>
        <w:right w:val="none" w:sz="0" w:space="0" w:color="auto"/>
      </w:divBdr>
    </w:div>
    <w:div w:id="1638217061">
      <w:bodyDiv w:val="1"/>
      <w:marLeft w:val="0"/>
      <w:marRight w:val="0"/>
      <w:marTop w:val="0"/>
      <w:marBottom w:val="0"/>
      <w:divBdr>
        <w:top w:val="none" w:sz="0" w:space="0" w:color="auto"/>
        <w:left w:val="none" w:sz="0" w:space="0" w:color="auto"/>
        <w:bottom w:val="none" w:sz="0" w:space="0" w:color="auto"/>
        <w:right w:val="none" w:sz="0" w:space="0" w:color="auto"/>
      </w:divBdr>
    </w:div>
    <w:div w:id="1638602807">
      <w:bodyDiv w:val="1"/>
      <w:marLeft w:val="0"/>
      <w:marRight w:val="0"/>
      <w:marTop w:val="0"/>
      <w:marBottom w:val="0"/>
      <w:divBdr>
        <w:top w:val="none" w:sz="0" w:space="0" w:color="auto"/>
        <w:left w:val="none" w:sz="0" w:space="0" w:color="auto"/>
        <w:bottom w:val="none" w:sz="0" w:space="0" w:color="auto"/>
        <w:right w:val="none" w:sz="0" w:space="0" w:color="auto"/>
      </w:divBdr>
    </w:div>
    <w:div w:id="1639605194">
      <w:bodyDiv w:val="1"/>
      <w:marLeft w:val="0"/>
      <w:marRight w:val="0"/>
      <w:marTop w:val="0"/>
      <w:marBottom w:val="0"/>
      <w:divBdr>
        <w:top w:val="none" w:sz="0" w:space="0" w:color="auto"/>
        <w:left w:val="none" w:sz="0" w:space="0" w:color="auto"/>
        <w:bottom w:val="none" w:sz="0" w:space="0" w:color="auto"/>
        <w:right w:val="none" w:sz="0" w:space="0" w:color="auto"/>
      </w:divBdr>
    </w:div>
    <w:div w:id="1639647990">
      <w:bodyDiv w:val="1"/>
      <w:marLeft w:val="0"/>
      <w:marRight w:val="0"/>
      <w:marTop w:val="0"/>
      <w:marBottom w:val="0"/>
      <w:divBdr>
        <w:top w:val="none" w:sz="0" w:space="0" w:color="auto"/>
        <w:left w:val="none" w:sz="0" w:space="0" w:color="auto"/>
        <w:bottom w:val="none" w:sz="0" w:space="0" w:color="auto"/>
        <w:right w:val="none" w:sz="0" w:space="0" w:color="auto"/>
      </w:divBdr>
    </w:div>
    <w:div w:id="1640258140">
      <w:bodyDiv w:val="1"/>
      <w:marLeft w:val="0"/>
      <w:marRight w:val="0"/>
      <w:marTop w:val="0"/>
      <w:marBottom w:val="0"/>
      <w:divBdr>
        <w:top w:val="none" w:sz="0" w:space="0" w:color="auto"/>
        <w:left w:val="none" w:sz="0" w:space="0" w:color="auto"/>
        <w:bottom w:val="none" w:sz="0" w:space="0" w:color="auto"/>
        <w:right w:val="none" w:sz="0" w:space="0" w:color="auto"/>
      </w:divBdr>
    </w:div>
    <w:div w:id="1640258808">
      <w:bodyDiv w:val="1"/>
      <w:marLeft w:val="0"/>
      <w:marRight w:val="0"/>
      <w:marTop w:val="0"/>
      <w:marBottom w:val="0"/>
      <w:divBdr>
        <w:top w:val="none" w:sz="0" w:space="0" w:color="auto"/>
        <w:left w:val="none" w:sz="0" w:space="0" w:color="auto"/>
        <w:bottom w:val="none" w:sz="0" w:space="0" w:color="auto"/>
        <w:right w:val="none" w:sz="0" w:space="0" w:color="auto"/>
      </w:divBdr>
    </w:div>
    <w:div w:id="1640259960">
      <w:bodyDiv w:val="1"/>
      <w:marLeft w:val="0"/>
      <w:marRight w:val="0"/>
      <w:marTop w:val="0"/>
      <w:marBottom w:val="0"/>
      <w:divBdr>
        <w:top w:val="none" w:sz="0" w:space="0" w:color="auto"/>
        <w:left w:val="none" w:sz="0" w:space="0" w:color="auto"/>
        <w:bottom w:val="none" w:sz="0" w:space="0" w:color="auto"/>
        <w:right w:val="none" w:sz="0" w:space="0" w:color="auto"/>
      </w:divBdr>
    </w:div>
    <w:div w:id="1640647285">
      <w:bodyDiv w:val="1"/>
      <w:marLeft w:val="0"/>
      <w:marRight w:val="0"/>
      <w:marTop w:val="0"/>
      <w:marBottom w:val="0"/>
      <w:divBdr>
        <w:top w:val="none" w:sz="0" w:space="0" w:color="auto"/>
        <w:left w:val="none" w:sz="0" w:space="0" w:color="auto"/>
        <w:bottom w:val="none" w:sz="0" w:space="0" w:color="auto"/>
        <w:right w:val="none" w:sz="0" w:space="0" w:color="auto"/>
      </w:divBdr>
    </w:div>
    <w:div w:id="1640837024">
      <w:bodyDiv w:val="1"/>
      <w:marLeft w:val="0"/>
      <w:marRight w:val="0"/>
      <w:marTop w:val="0"/>
      <w:marBottom w:val="0"/>
      <w:divBdr>
        <w:top w:val="none" w:sz="0" w:space="0" w:color="auto"/>
        <w:left w:val="none" w:sz="0" w:space="0" w:color="auto"/>
        <w:bottom w:val="none" w:sz="0" w:space="0" w:color="auto"/>
        <w:right w:val="none" w:sz="0" w:space="0" w:color="auto"/>
      </w:divBdr>
    </w:div>
    <w:div w:id="1640843134">
      <w:bodyDiv w:val="1"/>
      <w:marLeft w:val="0"/>
      <w:marRight w:val="0"/>
      <w:marTop w:val="0"/>
      <w:marBottom w:val="0"/>
      <w:divBdr>
        <w:top w:val="none" w:sz="0" w:space="0" w:color="auto"/>
        <w:left w:val="none" w:sz="0" w:space="0" w:color="auto"/>
        <w:bottom w:val="none" w:sz="0" w:space="0" w:color="auto"/>
        <w:right w:val="none" w:sz="0" w:space="0" w:color="auto"/>
      </w:divBdr>
    </w:div>
    <w:div w:id="1640915603">
      <w:bodyDiv w:val="1"/>
      <w:marLeft w:val="0"/>
      <w:marRight w:val="0"/>
      <w:marTop w:val="0"/>
      <w:marBottom w:val="0"/>
      <w:divBdr>
        <w:top w:val="none" w:sz="0" w:space="0" w:color="auto"/>
        <w:left w:val="none" w:sz="0" w:space="0" w:color="auto"/>
        <w:bottom w:val="none" w:sz="0" w:space="0" w:color="auto"/>
        <w:right w:val="none" w:sz="0" w:space="0" w:color="auto"/>
      </w:divBdr>
    </w:div>
    <w:div w:id="1641184710">
      <w:bodyDiv w:val="1"/>
      <w:marLeft w:val="0"/>
      <w:marRight w:val="0"/>
      <w:marTop w:val="0"/>
      <w:marBottom w:val="0"/>
      <w:divBdr>
        <w:top w:val="none" w:sz="0" w:space="0" w:color="auto"/>
        <w:left w:val="none" w:sz="0" w:space="0" w:color="auto"/>
        <w:bottom w:val="none" w:sz="0" w:space="0" w:color="auto"/>
        <w:right w:val="none" w:sz="0" w:space="0" w:color="auto"/>
      </w:divBdr>
    </w:div>
    <w:div w:id="1641500060">
      <w:bodyDiv w:val="1"/>
      <w:marLeft w:val="0"/>
      <w:marRight w:val="0"/>
      <w:marTop w:val="0"/>
      <w:marBottom w:val="0"/>
      <w:divBdr>
        <w:top w:val="none" w:sz="0" w:space="0" w:color="auto"/>
        <w:left w:val="none" w:sz="0" w:space="0" w:color="auto"/>
        <w:bottom w:val="none" w:sz="0" w:space="0" w:color="auto"/>
        <w:right w:val="none" w:sz="0" w:space="0" w:color="auto"/>
      </w:divBdr>
    </w:div>
    <w:div w:id="1641612167">
      <w:bodyDiv w:val="1"/>
      <w:marLeft w:val="0"/>
      <w:marRight w:val="0"/>
      <w:marTop w:val="0"/>
      <w:marBottom w:val="0"/>
      <w:divBdr>
        <w:top w:val="none" w:sz="0" w:space="0" w:color="auto"/>
        <w:left w:val="none" w:sz="0" w:space="0" w:color="auto"/>
        <w:bottom w:val="none" w:sz="0" w:space="0" w:color="auto"/>
        <w:right w:val="none" w:sz="0" w:space="0" w:color="auto"/>
      </w:divBdr>
    </w:div>
    <w:div w:id="1642687139">
      <w:bodyDiv w:val="1"/>
      <w:marLeft w:val="0"/>
      <w:marRight w:val="0"/>
      <w:marTop w:val="0"/>
      <w:marBottom w:val="0"/>
      <w:divBdr>
        <w:top w:val="none" w:sz="0" w:space="0" w:color="auto"/>
        <w:left w:val="none" w:sz="0" w:space="0" w:color="auto"/>
        <w:bottom w:val="none" w:sz="0" w:space="0" w:color="auto"/>
        <w:right w:val="none" w:sz="0" w:space="0" w:color="auto"/>
      </w:divBdr>
    </w:div>
    <w:div w:id="1642691295">
      <w:bodyDiv w:val="1"/>
      <w:marLeft w:val="0"/>
      <w:marRight w:val="0"/>
      <w:marTop w:val="0"/>
      <w:marBottom w:val="0"/>
      <w:divBdr>
        <w:top w:val="none" w:sz="0" w:space="0" w:color="auto"/>
        <w:left w:val="none" w:sz="0" w:space="0" w:color="auto"/>
        <w:bottom w:val="none" w:sz="0" w:space="0" w:color="auto"/>
        <w:right w:val="none" w:sz="0" w:space="0" w:color="auto"/>
      </w:divBdr>
    </w:div>
    <w:div w:id="1643461633">
      <w:bodyDiv w:val="1"/>
      <w:marLeft w:val="0"/>
      <w:marRight w:val="0"/>
      <w:marTop w:val="0"/>
      <w:marBottom w:val="0"/>
      <w:divBdr>
        <w:top w:val="none" w:sz="0" w:space="0" w:color="auto"/>
        <w:left w:val="none" w:sz="0" w:space="0" w:color="auto"/>
        <w:bottom w:val="none" w:sz="0" w:space="0" w:color="auto"/>
        <w:right w:val="none" w:sz="0" w:space="0" w:color="auto"/>
      </w:divBdr>
      <w:divsChild>
        <w:div w:id="2076659570">
          <w:marLeft w:val="480"/>
          <w:marRight w:val="0"/>
          <w:marTop w:val="0"/>
          <w:marBottom w:val="0"/>
          <w:divBdr>
            <w:top w:val="none" w:sz="0" w:space="0" w:color="auto"/>
            <w:left w:val="none" w:sz="0" w:space="0" w:color="auto"/>
            <w:bottom w:val="none" w:sz="0" w:space="0" w:color="auto"/>
            <w:right w:val="none" w:sz="0" w:space="0" w:color="auto"/>
          </w:divBdr>
        </w:div>
        <w:div w:id="2050491878">
          <w:marLeft w:val="480"/>
          <w:marRight w:val="0"/>
          <w:marTop w:val="0"/>
          <w:marBottom w:val="0"/>
          <w:divBdr>
            <w:top w:val="none" w:sz="0" w:space="0" w:color="auto"/>
            <w:left w:val="none" w:sz="0" w:space="0" w:color="auto"/>
            <w:bottom w:val="none" w:sz="0" w:space="0" w:color="auto"/>
            <w:right w:val="none" w:sz="0" w:space="0" w:color="auto"/>
          </w:divBdr>
        </w:div>
        <w:div w:id="1077678457">
          <w:marLeft w:val="480"/>
          <w:marRight w:val="0"/>
          <w:marTop w:val="0"/>
          <w:marBottom w:val="0"/>
          <w:divBdr>
            <w:top w:val="none" w:sz="0" w:space="0" w:color="auto"/>
            <w:left w:val="none" w:sz="0" w:space="0" w:color="auto"/>
            <w:bottom w:val="none" w:sz="0" w:space="0" w:color="auto"/>
            <w:right w:val="none" w:sz="0" w:space="0" w:color="auto"/>
          </w:divBdr>
        </w:div>
        <w:div w:id="1426347252">
          <w:marLeft w:val="480"/>
          <w:marRight w:val="0"/>
          <w:marTop w:val="0"/>
          <w:marBottom w:val="0"/>
          <w:divBdr>
            <w:top w:val="none" w:sz="0" w:space="0" w:color="auto"/>
            <w:left w:val="none" w:sz="0" w:space="0" w:color="auto"/>
            <w:bottom w:val="none" w:sz="0" w:space="0" w:color="auto"/>
            <w:right w:val="none" w:sz="0" w:space="0" w:color="auto"/>
          </w:divBdr>
        </w:div>
        <w:div w:id="1126392197">
          <w:marLeft w:val="480"/>
          <w:marRight w:val="0"/>
          <w:marTop w:val="0"/>
          <w:marBottom w:val="0"/>
          <w:divBdr>
            <w:top w:val="none" w:sz="0" w:space="0" w:color="auto"/>
            <w:left w:val="none" w:sz="0" w:space="0" w:color="auto"/>
            <w:bottom w:val="none" w:sz="0" w:space="0" w:color="auto"/>
            <w:right w:val="none" w:sz="0" w:space="0" w:color="auto"/>
          </w:divBdr>
        </w:div>
        <w:div w:id="1447388378">
          <w:marLeft w:val="480"/>
          <w:marRight w:val="0"/>
          <w:marTop w:val="0"/>
          <w:marBottom w:val="0"/>
          <w:divBdr>
            <w:top w:val="none" w:sz="0" w:space="0" w:color="auto"/>
            <w:left w:val="none" w:sz="0" w:space="0" w:color="auto"/>
            <w:bottom w:val="none" w:sz="0" w:space="0" w:color="auto"/>
            <w:right w:val="none" w:sz="0" w:space="0" w:color="auto"/>
          </w:divBdr>
        </w:div>
        <w:div w:id="738484355">
          <w:marLeft w:val="480"/>
          <w:marRight w:val="0"/>
          <w:marTop w:val="0"/>
          <w:marBottom w:val="0"/>
          <w:divBdr>
            <w:top w:val="none" w:sz="0" w:space="0" w:color="auto"/>
            <w:left w:val="none" w:sz="0" w:space="0" w:color="auto"/>
            <w:bottom w:val="none" w:sz="0" w:space="0" w:color="auto"/>
            <w:right w:val="none" w:sz="0" w:space="0" w:color="auto"/>
          </w:divBdr>
        </w:div>
        <w:div w:id="738091004">
          <w:marLeft w:val="480"/>
          <w:marRight w:val="0"/>
          <w:marTop w:val="0"/>
          <w:marBottom w:val="0"/>
          <w:divBdr>
            <w:top w:val="none" w:sz="0" w:space="0" w:color="auto"/>
            <w:left w:val="none" w:sz="0" w:space="0" w:color="auto"/>
            <w:bottom w:val="none" w:sz="0" w:space="0" w:color="auto"/>
            <w:right w:val="none" w:sz="0" w:space="0" w:color="auto"/>
          </w:divBdr>
        </w:div>
        <w:div w:id="2105031841">
          <w:marLeft w:val="480"/>
          <w:marRight w:val="0"/>
          <w:marTop w:val="0"/>
          <w:marBottom w:val="0"/>
          <w:divBdr>
            <w:top w:val="none" w:sz="0" w:space="0" w:color="auto"/>
            <w:left w:val="none" w:sz="0" w:space="0" w:color="auto"/>
            <w:bottom w:val="none" w:sz="0" w:space="0" w:color="auto"/>
            <w:right w:val="none" w:sz="0" w:space="0" w:color="auto"/>
          </w:divBdr>
        </w:div>
        <w:div w:id="57360901">
          <w:marLeft w:val="480"/>
          <w:marRight w:val="0"/>
          <w:marTop w:val="0"/>
          <w:marBottom w:val="0"/>
          <w:divBdr>
            <w:top w:val="none" w:sz="0" w:space="0" w:color="auto"/>
            <w:left w:val="none" w:sz="0" w:space="0" w:color="auto"/>
            <w:bottom w:val="none" w:sz="0" w:space="0" w:color="auto"/>
            <w:right w:val="none" w:sz="0" w:space="0" w:color="auto"/>
          </w:divBdr>
        </w:div>
        <w:div w:id="1242716519">
          <w:marLeft w:val="480"/>
          <w:marRight w:val="0"/>
          <w:marTop w:val="0"/>
          <w:marBottom w:val="0"/>
          <w:divBdr>
            <w:top w:val="none" w:sz="0" w:space="0" w:color="auto"/>
            <w:left w:val="none" w:sz="0" w:space="0" w:color="auto"/>
            <w:bottom w:val="none" w:sz="0" w:space="0" w:color="auto"/>
            <w:right w:val="none" w:sz="0" w:space="0" w:color="auto"/>
          </w:divBdr>
        </w:div>
        <w:div w:id="2008823253">
          <w:marLeft w:val="480"/>
          <w:marRight w:val="0"/>
          <w:marTop w:val="0"/>
          <w:marBottom w:val="0"/>
          <w:divBdr>
            <w:top w:val="none" w:sz="0" w:space="0" w:color="auto"/>
            <w:left w:val="none" w:sz="0" w:space="0" w:color="auto"/>
            <w:bottom w:val="none" w:sz="0" w:space="0" w:color="auto"/>
            <w:right w:val="none" w:sz="0" w:space="0" w:color="auto"/>
          </w:divBdr>
        </w:div>
        <w:div w:id="1464538642">
          <w:marLeft w:val="480"/>
          <w:marRight w:val="0"/>
          <w:marTop w:val="0"/>
          <w:marBottom w:val="0"/>
          <w:divBdr>
            <w:top w:val="none" w:sz="0" w:space="0" w:color="auto"/>
            <w:left w:val="none" w:sz="0" w:space="0" w:color="auto"/>
            <w:bottom w:val="none" w:sz="0" w:space="0" w:color="auto"/>
            <w:right w:val="none" w:sz="0" w:space="0" w:color="auto"/>
          </w:divBdr>
        </w:div>
        <w:div w:id="805707270">
          <w:marLeft w:val="480"/>
          <w:marRight w:val="0"/>
          <w:marTop w:val="0"/>
          <w:marBottom w:val="0"/>
          <w:divBdr>
            <w:top w:val="none" w:sz="0" w:space="0" w:color="auto"/>
            <w:left w:val="none" w:sz="0" w:space="0" w:color="auto"/>
            <w:bottom w:val="none" w:sz="0" w:space="0" w:color="auto"/>
            <w:right w:val="none" w:sz="0" w:space="0" w:color="auto"/>
          </w:divBdr>
        </w:div>
        <w:div w:id="1858346181">
          <w:marLeft w:val="480"/>
          <w:marRight w:val="0"/>
          <w:marTop w:val="0"/>
          <w:marBottom w:val="0"/>
          <w:divBdr>
            <w:top w:val="none" w:sz="0" w:space="0" w:color="auto"/>
            <w:left w:val="none" w:sz="0" w:space="0" w:color="auto"/>
            <w:bottom w:val="none" w:sz="0" w:space="0" w:color="auto"/>
            <w:right w:val="none" w:sz="0" w:space="0" w:color="auto"/>
          </w:divBdr>
        </w:div>
        <w:div w:id="1391616749">
          <w:marLeft w:val="480"/>
          <w:marRight w:val="0"/>
          <w:marTop w:val="0"/>
          <w:marBottom w:val="0"/>
          <w:divBdr>
            <w:top w:val="none" w:sz="0" w:space="0" w:color="auto"/>
            <w:left w:val="none" w:sz="0" w:space="0" w:color="auto"/>
            <w:bottom w:val="none" w:sz="0" w:space="0" w:color="auto"/>
            <w:right w:val="none" w:sz="0" w:space="0" w:color="auto"/>
          </w:divBdr>
        </w:div>
        <w:div w:id="1211528990">
          <w:marLeft w:val="480"/>
          <w:marRight w:val="0"/>
          <w:marTop w:val="0"/>
          <w:marBottom w:val="0"/>
          <w:divBdr>
            <w:top w:val="none" w:sz="0" w:space="0" w:color="auto"/>
            <w:left w:val="none" w:sz="0" w:space="0" w:color="auto"/>
            <w:bottom w:val="none" w:sz="0" w:space="0" w:color="auto"/>
            <w:right w:val="none" w:sz="0" w:space="0" w:color="auto"/>
          </w:divBdr>
        </w:div>
        <w:div w:id="1518495615">
          <w:marLeft w:val="480"/>
          <w:marRight w:val="0"/>
          <w:marTop w:val="0"/>
          <w:marBottom w:val="0"/>
          <w:divBdr>
            <w:top w:val="none" w:sz="0" w:space="0" w:color="auto"/>
            <w:left w:val="none" w:sz="0" w:space="0" w:color="auto"/>
            <w:bottom w:val="none" w:sz="0" w:space="0" w:color="auto"/>
            <w:right w:val="none" w:sz="0" w:space="0" w:color="auto"/>
          </w:divBdr>
        </w:div>
        <w:div w:id="313490335">
          <w:marLeft w:val="480"/>
          <w:marRight w:val="0"/>
          <w:marTop w:val="0"/>
          <w:marBottom w:val="0"/>
          <w:divBdr>
            <w:top w:val="none" w:sz="0" w:space="0" w:color="auto"/>
            <w:left w:val="none" w:sz="0" w:space="0" w:color="auto"/>
            <w:bottom w:val="none" w:sz="0" w:space="0" w:color="auto"/>
            <w:right w:val="none" w:sz="0" w:space="0" w:color="auto"/>
          </w:divBdr>
        </w:div>
        <w:div w:id="1023097301">
          <w:marLeft w:val="480"/>
          <w:marRight w:val="0"/>
          <w:marTop w:val="0"/>
          <w:marBottom w:val="0"/>
          <w:divBdr>
            <w:top w:val="none" w:sz="0" w:space="0" w:color="auto"/>
            <w:left w:val="none" w:sz="0" w:space="0" w:color="auto"/>
            <w:bottom w:val="none" w:sz="0" w:space="0" w:color="auto"/>
            <w:right w:val="none" w:sz="0" w:space="0" w:color="auto"/>
          </w:divBdr>
        </w:div>
        <w:div w:id="1228607205">
          <w:marLeft w:val="480"/>
          <w:marRight w:val="0"/>
          <w:marTop w:val="0"/>
          <w:marBottom w:val="0"/>
          <w:divBdr>
            <w:top w:val="none" w:sz="0" w:space="0" w:color="auto"/>
            <w:left w:val="none" w:sz="0" w:space="0" w:color="auto"/>
            <w:bottom w:val="none" w:sz="0" w:space="0" w:color="auto"/>
            <w:right w:val="none" w:sz="0" w:space="0" w:color="auto"/>
          </w:divBdr>
        </w:div>
        <w:div w:id="1697972622">
          <w:marLeft w:val="480"/>
          <w:marRight w:val="0"/>
          <w:marTop w:val="0"/>
          <w:marBottom w:val="0"/>
          <w:divBdr>
            <w:top w:val="none" w:sz="0" w:space="0" w:color="auto"/>
            <w:left w:val="none" w:sz="0" w:space="0" w:color="auto"/>
            <w:bottom w:val="none" w:sz="0" w:space="0" w:color="auto"/>
            <w:right w:val="none" w:sz="0" w:space="0" w:color="auto"/>
          </w:divBdr>
        </w:div>
        <w:div w:id="578831238">
          <w:marLeft w:val="480"/>
          <w:marRight w:val="0"/>
          <w:marTop w:val="0"/>
          <w:marBottom w:val="0"/>
          <w:divBdr>
            <w:top w:val="none" w:sz="0" w:space="0" w:color="auto"/>
            <w:left w:val="none" w:sz="0" w:space="0" w:color="auto"/>
            <w:bottom w:val="none" w:sz="0" w:space="0" w:color="auto"/>
            <w:right w:val="none" w:sz="0" w:space="0" w:color="auto"/>
          </w:divBdr>
        </w:div>
        <w:div w:id="433672870">
          <w:marLeft w:val="480"/>
          <w:marRight w:val="0"/>
          <w:marTop w:val="0"/>
          <w:marBottom w:val="0"/>
          <w:divBdr>
            <w:top w:val="none" w:sz="0" w:space="0" w:color="auto"/>
            <w:left w:val="none" w:sz="0" w:space="0" w:color="auto"/>
            <w:bottom w:val="none" w:sz="0" w:space="0" w:color="auto"/>
            <w:right w:val="none" w:sz="0" w:space="0" w:color="auto"/>
          </w:divBdr>
        </w:div>
        <w:div w:id="1446657948">
          <w:marLeft w:val="480"/>
          <w:marRight w:val="0"/>
          <w:marTop w:val="0"/>
          <w:marBottom w:val="0"/>
          <w:divBdr>
            <w:top w:val="none" w:sz="0" w:space="0" w:color="auto"/>
            <w:left w:val="none" w:sz="0" w:space="0" w:color="auto"/>
            <w:bottom w:val="none" w:sz="0" w:space="0" w:color="auto"/>
            <w:right w:val="none" w:sz="0" w:space="0" w:color="auto"/>
          </w:divBdr>
        </w:div>
        <w:div w:id="1835337628">
          <w:marLeft w:val="480"/>
          <w:marRight w:val="0"/>
          <w:marTop w:val="0"/>
          <w:marBottom w:val="0"/>
          <w:divBdr>
            <w:top w:val="none" w:sz="0" w:space="0" w:color="auto"/>
            <w:left w:val="none" w:sz="0" w:space="0" w:color="auto"/>
            <w:bottom w:val="none" w:sz="0" w:space="0" w:color="auto"/>
            <w:right w:val="none" w:sz="0" w:space="0" w:color="auto"/>
          </w:divBdr>
        </w:div>
        <w:div w:id="1665546982">
          <w:marLeft w:val="480"/>
          <w:marRight w:val="0"/>
          <w:marTop w:val="0"/>
          <w:marBottom w:val="0"/>
          <w:divBdr>
            <w:top w:val="none" w:sz="0" w:space="0" w:color="auto"/>
            <w:left w:val="none" w:sz="0" w:space="0" w:color="auto"/>
            <w:bottom w:val="none" w:sz="0" w:space="0" w:color="auto"/>
            <w:right w:val="none" w:sz="0" w:space="0" w:color="auto"/>
          </w:divBdr>
        </w:div>
        <w:div w:id="657225802">
          <w:marLeft w:val="480"/>
          <w:marRight w:val="0"/>
          <w:marTop w:val="0"/>
          <w:marBottom w:val="0"/>
          <w:divBdr>
            <w:top w:val="none" w:sz="0" w:space="0" w:color="auto"/>
            <w:left w:val="none" w:sz="0" w:space="0" w:color="auto"/>
            <w:bottom w:val="none" w:sz="0" w:space="0" w:color="auto"/>
            <w:right w:val="none" w:sz="0" w:space="0" w:color="auto"/>
          </w:divBdr>
        </w:div>
        <w:div w:id="1370838717">
          <w:marLeft w:val="480"/>
          <w:marRight w:val="0"/>
          <w:marTop w:val="0"/>
          <w:marBottom w:val="0"/>
          <w:divBdr>
            <w:top w:val="none" w:sz="0" w:space="0" w:color="auto"/>
            <w:left w:val="none" w:sz="0" w:space="0" w:color="auto"/>
            <w:bottom w:val="none" w:sz="0" w:space="0" w:color="auto"/>
            <w:right w:val="none" w:sz="0" w:space="0" w:color="auto"/>
          </w:divBdr>
        </w:div>
        <w:div w:id="907618932">
          <w:marLeft w:val="480"/>
          <w:marRight w:val="0"/>
          <w:marTop w:val="0"/>
          <w:marBottom w:val="0"/>
          <w:divBdr>
            <w:top w:val="none" w:sz="0" w:space="0" w:color="auto"/>
            <w:left w:val="none" w:sz="0" w:space="0" w:color="auto"/>
            <w:bottom w:val="none" w:sz="0" w:space="0" w:color="auto"/>
            <w:right w:val="none" w:sz="0" w:space="0" w:color="auto"/>
          </w:divBdr>
        </w:div>
        <w:div w:id="772092416">
          <w:marLeft w:val="480"/>
          <w:marRight w:val="0"/>
          <w:marTop w:val="0"/>
          <w:marBottom w:val="0"/>
          <w:divBdr>
            <w:top w:val="none" w:sz="0" w:space="0" w:color="auto"/>
            <w:left w:val="none" w:sz="0" w:space="0" w:color="auto"/>
            <w:bottom w:val="none" w:sz="0" w:space="0" w:color="auto"/>
            <w:right w:val="none" w:sz="0" w:space="0" w:color="auto"/>
          </w:divBdr>
        </w:div>
        <w:div w:id="1140808019">
          <w:marLeft w:val="480"/>
          <w:marRight w:val="0"/>
          <w:marTop w:val="0"/>
          <w:marBottom w:val="0"/>
          <w:divBdr>
            <w:top w:val="none" w:sz="0" w:space="0" w:color="auto"/>
            <w:left w:val="none" w:sz="0" w:space="0" w:color="auto"/>
            <w:bottom w:val="none" w:sz="0" w:space="0" w:color="auto"/>
            <w:right w:val="none" w:sz="0" w:space="0" w:color="auto"/>
          </w:divBdr>
        </w:div>
        <w:div w:id="1979724581">
          <w:marLeft w:val="480"/>
          <w:marRight w:val="0"/>
          <w:marTop w:val="0"/>
          <w:marBottom w:val="0"/>
          <w:divBdr>
            <w:top w:val="none" w:sz="0" w:space="0" w:color="auto"/>
            <w:left w:val="none" w:sz="0" w:space="0" w:color="auto"/>
            <w:bottom w:val="none" w:sz="0" w:space="0" w:color="auto"/>
            <w:right w:val="none" w:sz="0" w:space="0" w:color="auto"/>
          </w:divBdr>
        </w:div>
        <w:div w:id="647592437">
          <w:marLeft w:val="480"/>
          <w:marRight w:val="0"/>
          <w:marTop w:val="0"/>
          <w:marBottom w:val="0"/>
          <w:divBdr>
            <w:top w:val="none" w:sz="0" w:space="0" w:color="auto"/>
            <w:left w:val="none" w:sz="0" w:space="0" w:color="auto"/>
            <w:bottom w:val="none" w:sz="0" w:space="0" w:color="auto"/>
            <w:right w:val="none" w:sz="0" w:space="0" w:color="auto"/>
          </w:divBdr>
        </w:div>
        <w:div w:id="1774663860">
          <w:marLeft w:val="480"/>
          <w:marRight w:val="0"/>
          <w:marTop w:val="0"/>
          <w:marBottom w:val="0"/>
          <w:divBdr>
            <w:top w:val="none" w:sz="0" w:space="0" w:color="auto"/>
            <w:left w:val="none" w:sz="0" w:space="0" w:color="auto"/>
            <w:bottom w:val="none" w:sz="0" w:space="0" w:color="auto"/>
            <w:right w:val="none" w:sz="0" w:space="0" w:color="auto"/>
          </w:divBdr>
        </w:div>
        <w:div w:id="1668053661">
          <w:marLeft w:val="480"/>
          <w:marRight w:val="0"/>
          <w:marTop w:val="0"/>
          <w:marBottom w:val="0"/>
          <w:divBdr>
            <w:top w:val="none" w:sz="0" w:space="0" w:color="auto"/>
            <w:left w:val="none" w:sz="0" w:space="0" w:color="auto"/>
            <w:bottom w:val="none" w:sz="0" w:space="0" w:color="auto"/>
            <w:right w:val="none" w:sz="0" w:space="0" w:color="auto"/>
          </w:divBdr>
        </w:div>
        <w:div w:id="271085326">
          <w:marLeft w:val="480"/>
          <w:marRight w:val="0"/>
          <w:marTop w:val="0"/>
          <w:marBottom w:val="0"/>
          <w:divBdr>
            <w:top w:val="none" w:sz="0" w:space="0" w:color="auto"/>
            <w:left w:val="none" w:sz="0" w:space="0" w:color="auto"/>
            <w:bottom w:val="none" w:sz="0" w:space="0" w:color="auto"/>
            <w:right w:val="none" w:sz="0" w:space="0" w:color="auto"/>
          </w:divBdr>
        </w:div>
        <w:div w:id="434982146">
          <w:marLeft w:val="480"/>
          <w:marRight w:val="0"/>
          <w:marTop w:val="0"/>
          <w:marBottom w:val="0"/>
          <w:divBdr>
            <w:top w:val="none" w:sz="0" w:space="0" w:color="auto"/>
            <w:left w:val="none" w:sz="0" w:space="0" w:color="auto"/>
            <w:bottom w:val="none" w:sz="0" w:space="0" w:color="auto"/>
            <w:right w:val="none" w:sz="0" w:space="0" w:color="auto"/>
          </w:divBdr>
        </w:div>
        <w:div w:id="1676692440">
          <w:marLeft w:val="480"/>
          <w:marRight w:val="0"/>
          <w:marTop w:val="0"/>
          <w:marBottom w:val="0"/>
          <w:divBdr>
            <w:top w:val="none" w:sz="0" w:space="0" w:color="auto"/>
            <w:left w:val="none" w:sz="0" w:space="0" w:color="auto"/>
            <w:bottom w:val="none" w:sz="0" w:space="0" w:color="auto"/>
            <w:right w:val="none" w:sz="0" w:space="0" w:color="auto"/>
          </w:divBdr>
        </w:div>
        <w:div w:id="1212693383">
          <w:marLeft w:val="480"/>
          <w:marRight w:val="0"/>
          <w:marTop w:val="0"/>
          <w:marBottom w:val="0"/>
          <w:divBdr>
            <w:top w:val="none" w:sz="0" w:space="0" w:color="auto"/>
            <w:left w:val="none" w:sz="0" w:space="0" w:color="auto"/>
            <w:bottom w:val="none" w:sz="0" w:space="0" w:color="auto"/>
            <w:right w:val="none" w:sz="0" w:space="0" w:color="auto"/>
          </w:divBdr>
        </w:div>
        <w:div w:id="1167400065">
          <w:marLeft w:val="480"/>
          <w:marRight w:val="0"/>
          <w:marTop w:val="0"/>
          <w:marBottom w:val="0"/>
          <w:divBdr>
            <w:top w:val="none" w:sz="0" w:space="0" w:color="auto"/>
            <w:left w:val="none" w:sz="0" w:space="0" w:color="auto"/>
            <w:bottom w:val="none" w:sz="0" w:space="0" w:color="auto"/>
            <w:right w:val="none" w:sz="0" w:space="0" w:color="auto"/>
          </w:divBdr>
        </w:div>
        <w:div w:id="606083435">
          <w:marLeft w:val="480"/>
          <w:marRight w:val="0"/>
          <w:marTop w:val="0"/>
          <w:marBottom w:val="0"/>
          <w:divBdr>
            <w:top w:val="none" w:sz="0" w:space="0" w:color="auto"/>
            <w:left w:val="none" w:sz="0" w:space="0" w:color="auto"/>
            <w:bottom w:val="none" w:sz="0" w:space="0" w:color="auto"/>
            <w:right w:val="none" w:sz="0" w:space="0" w:color="auto"/>
          </w:divBdr>
        </w:div>
        <w:div w:id="673462632">
          <w:marLeft w:val="480"/>
          <w:marRight w:val="0"/>
          <w:marTop w:val="0"/>
          <w:marBottom w:val="0"/>
          <w:divBdr>
            <w:top w:val="none" w:sz="0" w:space="0" w:color="auto"/>
            <w:left w:val="none" w:sz="0" w:space="0" w:color="auto"/>
            <w:bottom w:val="none" w:sz="0" w:space="0" w:color="auto"/>
            <w:right w:val="none" w:sz="0" w:space="0" w:color="auto"/>
          </w:divBdr>
        </w:div>
        <w:div w:id="1963656469">
          <w:marLeft w:val="480"/>
          <w:marRight w:val="0"/>
          <w:marTop w:val="0"/>
          <w:marBottom w:val="0"/>
          <w:divBdr>
            <w:top w:val="none" w:sz="0" w:space="0" w:color="auto"/>
            <w:left w:val="none" w:sz="0" w:space="0" w:color="auto"/>
            <w:bottom w:val="none" w:sz="0" w:space="0" w:color="auto"/>
            <w:right w:val="none" w:sz="0" w:space="0" w:color="auto"/>
          </w:divBdr>
        </w:div>
        <w:div w:id="2087610024">
          <w:marLeft w:val="480"/>
          <w:marRight w:val="0"/>
          <w:marTop w:val="0"/>
          <w:marBottom w:val="0"/>
          <w:divBdr>
            <w:top w:val="none" w:sz="0" w:space="0" w:color="auto"/>
            <w:left w:val="none" w:sz="0" w:space="0" w:color="auto"/>
            <w:bottom w:val="none" w:sz="0" w:space="0" w:color="auto"/>
            <w:right w:val="none" w:sz="0" w:space="0" w:color="auto"/>
          </w:divBdr>
        </w:div>
        <w:div w:id="1755659598">
          <w:marLeft w:val="480"/>
          <w:marRight w:val="0"/>
          <w:marTop w:val="0"/>
          <w:marBottom w:val="0"/>
          <w:divBdr>
            <w:top w:val="none" w:sz="0" w:space="0" w:color="auto"/>
            <w:left w:val="none" w:sz="0" w:space="0" w:color="auto"/>
            <w:bottom w:val="none" w:sz="0" w:space="0" w:color="auto"/>
            <w:right w:val="none" w:sz="0" w:space="0" w:color="auto"/>
          </w:divBdr>
        </w:div>
        <w:div w:id="2100174543">
          <w:marLeft w:val="480"/>
          <w:marRight w:val="0"/>
          <w:marTop w:val="0"/>
          <w:marBottom w:val="0"/>
          <w:divBdr>
            <w:top w:val="none" w:sz="0" w:space="0" w:color="auto"/>
            <w:left w:val="none" w:sz="0" w:space="0" w:color="auto"/>
            <w:bottom w:val="none" w:sz="0" w:space="0" w:color="auto"/>
            <w:right w:val="none" w:sz="0" w:space="0" w:color="auto"/>
          </w:divBdr>
        </w:div>
        <w:div w:id="2069378988">
          <w:marLeft w:val="480"/>
          <w:marRight w:val="0"/>
          <w:marTop w:val="0"/>
          <w:marBottom w:val="0"/>
          <w:divBdr>
            <w:top w:val="none" w:sz="0" w:space="0" w:color="auto"/>
            <w:left w:val="none" w:sz="0" w:space="0" w:color="auto"/>
            <w:bottom w:val="none" w:sz="0" w:space="0" w:color="auto"/>
            <w:right w:val="none" w:sz="0" w:space="0" w:color="auto"/>
          </w:divBdr>
        </w:div>
        <w:div w:id="1757022180">
          <w:marLeft w:val="480"/>
          <w:marRight w:val="0"/>
          <w:marTop w:val="0"/>
          <w:marBottom w:val="0"/>
          <w:divBdr>
            <w:top w:val="none" w:sz="0" w:space="0" w:color="auto"/>
            <w:left w:val="none" w:sz="0" w:space="0" w:color="auto"/>
            <w:bottom w:val="none" w:sz="0" w:space="0" w:color="auto"/>
            <w:right w:val="none" w:sz="0" w:space="0" w:color="auto"/>
          </w:divBdr>
        </w:div>
        <w:div w:id="1141340165">
          <w:marLeft w:val="480"/>
          <w:marRight w:val="0"/>
          <w:marTop w:val="0"/>
          <w:marBottom w:val="0"/>
          <w:divBdr>
            <w:top w:val="none" w:sz="0" w:space="0" w:color="auto"/>
            <w:left w:val="none" w:sz="0" w:space="0" w:color="auto"/>
            <w:bottom w:val="none" w:sz="0" w:space="0" w:color="auto"/>
            <w:right w:val="none" w:sz="0" w:space="0" w:color="auto"/>
          </w:divBdr>
        </w:div>
        <w:div w:id="171265964">
          <w:marLeft w:val="480"/>
          <w:marRight w:val="0"/>
          <w:marTop w:val="0"/>
          <w:marBottom w:val="0"/>
          <w:divBdr>
            <w:top w:val="none" w:sz="0" w:space="0" w:color="auto"/>
            <w:left w:val="none" w:sz="0" w:space="0" w:color="auto"/>
            <w:bottom w:val="none" w:sz="0" w:space="0" w:color="auto"/>
            <w:right w:val="none" w:sz="0" w:space="0" w:color="auto"/>
          </w:divBdr>
        </w:div>
        <w:div w:id="209343347">
          <w:marLeft w:val="480"/>
          <w:marRight w:val="0"/>
          <w:marTop w:val="0"/>
          <w:marBottom w:val="0"/>
          <w:divBdr>
            <w:top w:val="none" w:sz="0" w:space="0" w:color="auto"/>
            <w:left w:val="none" w:sz="0" w:space="0" w:color="auto"/>
            <w:bottom w:val="none" w:sz="0" w:space="0" w:color="auto"/>
            <w:right w:val="none" w:sz="0" w:space="0" w:color="auto"/>
          </w:divBdr>
        </w:div>
        <w:div w:id="4020148">
          <w:marLeft w:val="480"/>
          <w:marRight w:val="0"/>
          <w:marTop w:val="0"/>
          <w:marBottom w:val="0"/>
          <w:divBdr>
            <w:top w:val="none" w:sz="0" w:space="0" w:color="auto"/>
            <w:left w:val="none" w:sz="0" w:space="0" w:color="auto"/>
            <w:bottom w:val="none" w:sz="0" w:space="0" w:color="auto"/>
            <w:right w:val="none" w:sz="0" w:space="0" w:color="auto"/>
          </w:divBdr>
        </w:div>
        <w:div w:id="761686957">
          <w:marLeft w:val="480"/>
          <w:marRight w:val="0"/>
          <w:marTop w:val="0"/>
          <w:marBottom w:val="0"/>
          <w:divBdr>
            <w:top w:val="none" w:sz="0" w:space="0" w:color="auto"/>
            <w:left w:val="none" w:sz="0" w:space="0" w:color="auto"/>
            <w:bottom w:val="none" w:sz="0" w:space="0" w:color="auto"/>
            <w:right w:val="none" w:sz="0" w:space="0" w:color="auto"/>
          </w:divBdr>
        </w:div>
        <w:div w:id="1980039285">
          <w:marLeft w:val="480"/>
          <w:marRight w:val="0"/>
          <w:marTop w:val="0"/>
          <w:marBottom w:val="0"/>
          <w:divBdr>
            <w:top w:val="none" w:sz="0" w:space="0" w:color="auto"/>
            <w:left w:val="none" w:sz="0" w:space="0" w:color="auto"/>
            <w:bottom w:val="none" w:sz="0" w:space="0" w:color="auto"/>
            <w:right w:val="none" w:sz="0" w:space="0" w:color="auto"/>
          </w:divBdr>
        </w:div>
        <w:div w:id="557321170">
          <w:marLeft w:val="480"/>
          <w:marRight w:val="0"/>
          <w:marTop w:val="0"/>
          <w:marBottom w:val="0"/>
          <w:divBdr>
            <w:top w:val="none" w:sz="0" w:space="0" w:color="auto"/>
            <w:left w:val="none" w:sz="0" w:space="0" w:color="auto"/>
            <w:bottom w:val="none" w:sz="0" w:space="0" w:color="auto"/>
            <w:right w:val="none" w:sz="0" w:space="0" w:color="auto"/>
          </w:divBdr>
        </w:div>
        <w:div w:id="27147183">
          <w:marLeft w:val="480"/>
          <w:marRight w:val="0"/>
          <w:marTop w:val="0"/>
          <w:marBottom w:val="0"/>
          <w:divBdr>
            <w:top w:val="none" w:sz="0" w:space="0" w:color="auto"/>
            <w:left w:val="none" w:sz="0" w:space="0" w:color="auto"/>
            <w:bottom w:val="none" w:sz="0" w:space="0" w:color="auto"/>
            <w:right w:val="none" w:sz="0" w:space="0" w:color="auto"/>
          </w:divBdr>
        </w:div>
        <w:div w:id="1238127863">
          <w:marLeft w:val="480"/>
          <w:marRight w:val="0"/>
          <w:marTop w:val="0"/>
          <w:marBottom w:val="0"/>
          <w:divBdr>
            <w:top w:val="none" w:sz="0" w:space="0" w:color="auto"/>
            <w:left w:val="none" w:sz="0" w:space="0" w:color="auto"/>
            <w:bottom w:val="none" w:sz="0" w:space="0" w:color="auto"/>
            <w:right w:val="none" w:sz="0" w:space="0" w:color="auto"/>
          </w:divBdr>
        </w:div>
        <w:div w:id="475298732">
          <w:marLeft w:val="480"/>
          <w:marRight w:val="0"/>
          <w:marTop w:val="0"/>
          <w:marBottom w:val="0"/>
          <w:divBdr>
            <w:top w:val="none" w:sz="0" w:space="0" w:color="auto"/>
            <w:left w:val="none" w:sz="0" w:space="0" w:color="auto"/>
            <w:bottom w:val="none" w:sz="0" w:space="0" w:color="auto"/>
            <w:right w:val="none" w:sz="0" w:space="0" w:color="auto"/>
          </w:divBdr>
        </w:div>
        <w:div w:id="745683539">
          <w:marLeft w:val="480"/>
          <w:marRight w:val="0"/>
          <w:marTop w:val="0"/>
          <w:marBottom w:val="0"/>
          <w:divBdr>
            <w:top w:val="none" w:sz="0" w:space="0" w:color="auto"/>
            <w:left w:val="none" w:sz="0" w:space="0" w:color="auto"/>
            <w:bottom w:val="none" w:sz="0" w:space="0" w:color="auto"/>
            <w:right w:val="none" w:sz="0" w:space="0" w:color="auto"/>
          </w:divBdr>
        </w:div>
        <w:div w:id="250430824">
          <w:marLeft w:val="480"/>
          <w:marRight w:val="0"/>
          <w:marTop w:val="0"/>
          <w:marBottom w:val="0"/>
          <w:divBdr>
            <w:top w:val="none" w:sz="0" w:space="0" w:color="auto"/>
            <w:left w:val="none" w:sz="0" w:space="0" w:color="auto"/>
            <w:bottom w:val="none" w:sz="0" w:space="0" w:color="auto"/>
            <w:right w:val="none" w:sz="0" w:space="0" w:color="auto"/>
          </w:divBdr>
        </w:div>
        <w:div w:id="1116869214">
          <w:marLeft w:val="480"/>
          <w:marRight w:val="0"/>
          <w:marTop w:val="0"/>
          <w:marBottom w:val="0"/>
          <w:divBdr>
            <w:top w:val="none" w:sz="0" w:space="0" w:color="auto"/>
            <w:left w:val="none" w:sz="0" w:space="0" w:color="auto"/>
            <w:bottom w:val="none" w:sz="0" w:space="0" w:color="auto"/>
            <w:right w:val="none" w:sz="0" w:space="0" w:color="auto"/>
          </w:divBdr>
        </w:div>
        <w:div w:id="673068235">
          <w:marLeft w:val="480"/>
          <w:marRight w:val="0"/>
          <w:marTop w:val="0"/>
          <w:marBottom w:val="0"/>
          <w:divBdr>
            <w:top w:val="none" w:sz="0" w:space="0" w:color="auto"/>
            <w:left w:val="none" w:sz="0" w:space="0" w:color="auto"/>
            <w:bottom w:val="none" w:sz="0" w:space="0" w:color="auto"/>
            <w:right w:val="none" w:sz="0" w:space="0" w:color="auto"/>
          </w:divBdr>
        </w:div>
        <w:div w:id="2034450728">
          <w:marLeft w:val="480"/>
          <w:marRight w:val="0"/>
          <w:marTop w:val="0"/>
          <w:marBottom w:val="0"/>
          <w:divBdr>
            <w:top w:val="none" w:sz="0" w:space="0" w:color="auto"/>
            <w:left w:val="none" w:sz="0" w:space="0" w:color="auto"/>
            <w:bottom w:val="none" w:sz="0" w:space="0" w:color="auto"/>
            <w:right w:val="none" w:sz="0" w:space="0" w:color="auto"/>
          </w:divBdr>
        </w:div>
        <w:div w:id="1162237577">
          <w:marLeft w:val="480"/>
          <w:marRight w:val="0"/>
          <w:marTop w:val="0"/>
          <w:marBottom w:val="0"/>
          <w:divBdr>
            <w:top w:val="none" w:sz="0" w:space="0" w:color="auto"/>
            <w:left w:val="none" w:sz="0" w:space="0" w:color="auto"/>
            <w:bottom w:val="none" w:sz="0" w:space="0" w:color="auto"/>
            <w:right w:val="none" w:sz="0" w:space="0" w:color="auto"/>
          </w:divBdr>
        </w:div>
        <w:div w:id="2021656971">
          <w:marLeft w:val="480"/>
          <w:marRight w:val="0"/>
          <w:marTop w:val="0"/>
          <w:marBottom w:val="0"/>
          <w:divBdr>
            <w:top w:val="none" w:sz="0" w:space="0" w:color="auto"/>
            <w:left w:val="none" w:sz="0" w:space="0" w:color="auto"/>
            <w:bottom w:val="none" w:sz="0" w:space="0" w:color="auto"/>
            <w:right w:val="none" w:sz="0" w:space="0" w:color="auto"/>
          </w:divBdr>
        </w:div>
        <w:div w:id="289552614">
          <w:marLeft w:val="480"/>
          <w:marRight w:val="0"/>
          <w:marTop w:val="0"/>
          <w:marBottom w:val="0"/>
          <w:divBdr>
            <w:top w:val="none" w:sz="0" w:space="0" w:color="auto"/>
            <w:left w:val="none" w:sz="0" w:space="0" w:color="auto"/>
            <w:bottom w:val="none" w:sz="0" w:space="0" w:color="auto"/>
            <w:right w:val="none" w:sz="0" w:space="0" w:color="auto"/>
          </w:divBdr>
        </w:div>
        <w:div w:id="1579636803">
          <w:marLeft w:val="480"/>
          <w:marRight w:val="0"/>
          <w:marTop w:val="0"/>
          <w:marBottom w:val="0"/>
          <w:divBdr>
            <w:top w:val="none" w:sz="0" w:space="0" w:color="auto"/>
            <w:left w:val="none" w:sz="0" w:space="0" w:color="auto"/>
            <w:bottom w:val="none" w:sz="0" w:space="0" w:color="auto"/>
            <w:right w:val="none" w:sz="0" w:space="0" w:color="auto"/>
          </w:divBdr>
        </w:div>
        <w:div w:id="492768432">
          <w:marLeft w:val="480"/>
          <w:marRight w:val="0"/>
          <w:marTop w:val="0"/>
          <w:marBottom w:val="0"/>
          <w:divBdr>
            <w:top w:val="none" w:sz="0" w:space="0" w:color="auto"/>
            <w:left w:val="none" w:sz="0" w:space="0" w:color="auto"/>
            <w:bottom w:val="none" w:sz="0" w:space="0" w:color="auto"/>
            <w:right w:val="none" w:sz="0" w:space="0" w:color="auto"/>
          </w:divBdr>
        </w:div>
        <w:div w:id="1303389788">
          <w:marLeft w:val="480"/>
          <w:marRight w:val="0"/>
          <w:marTop w:val="0"/>
          <w:marBottom w:val="0"/>
          <w:divBdr>
            <w:top w:val="none" w:sz="0" w:space="0" w:color="auto"/>
            <w:left w:val="none" w:sz="0" w:space="0" w:color="auto"/>
            <w:bottom w:val="none" w:sz="0" w:space="0" w:color="auto"/>
            <w:right w:val="none" w:sz="0" w:space="0" w:color="auto"/>
          </w:divBdr>
        </w:div>
        <w:div w:id="969945896">
          <w:marLeft w:val="480"/>
          <w:marRight w:val="0"/>
          <w:marTop w:val="0"/>
          <w:marBottom w:val="0"/>
          <w:divBdr>
            <w:top w:val="none" w:sz="0" w:space="0" w:color="auto"/>
            <w:left w:val="none" w:sz="0" w:space="0" w:color="auto"/>
            <w:bottom w:val="none" w:sz="0" w:space="0" w:color="auto"/>
            <w:right w:val="none" w:sz="0" w:space="0" w:color="auto"/>
          </w:divBdr>
        </w:div>
        <w:div w:id="526523298">
          <w:marLeft w:val="480"/>
          <w:marRight w:val="0"/>
          <w:marTop w:val="0"/>
          <w:marBottom w:val="0"/>
          <w:divBdr>
            <w:top w:val="none" w:sz="0" w:space="0" w:color="auto"/>
            <w:left w:val="none" w:sz="0" w:space="0" w:color="auto"/>
            <w:bottom w:val="none" w:sz="0" w:space="0" w:color="auto"/>
            <w:right w:val="none" w:sz="0" w:space="0" w:color="auto"/>
          </w:divBdr>
        </w:div>
        <w:div w:id="572348853">
          <w:marLeft w:val="480"/>
          <w:marRight w:val="0"/>
          <w:marTop w:val="0"/>
          <w:marBottom w:val="0"/>
          <w:divBdr>
            <w:top w:val="none" w:sz="0" w:space="0" w:color="auto"/>
            <w:left w:val="none" w:sz="0" w:space="0" w:color="auto"/>
            <w:bottom w:val="none" w:sz="0" w:space="0" w:color="auto"/>
            <w:right w:val="none" w:sz="0" w:space="0" w:color="auto"/>
          </w:divBdr>
        </w:div>
        <w:div w:id="384720023">
          <w:marLeft w:val="480"/>
          <w:marRight w:val="0"/>
          <w:marTop w:val="0"/>
          <w:marBottom w:val="0"/>
          <w:divBdr>
            <w:top w:val="none" w:sz="0" w:space="0" w:color="auto"/>
            <w:left w:val="none" w:sz="0" w:space="0" w:color="auto"/>
            <w:bottom w:val="none" w:sz="0" w:space="0" w:color="auto"/>
            <w:right w:val="none" w:sz="0" w:space="0" w:color="auto"/>
          </w:divBdr>
        </w:div>
        <w:div w:id="1003583209">
          <w:marLeft w:val="480"/>
          <w:marRight w:val="0"/>
          <w:marTop w:val="0"/>
          <w:marBottom w:val="0"/>
          <w:divBdr>
            <w:top w:val="none" w:sz="0" w:space="0" w:color="auto"/>
            <w:left w:val="none" w:sz="0" w:space="0" w:color="auto"/>
            <w:bottom w:val="none" w:sz="0" w:space="0" w:color="auto"/>
            <w:right w:val="none" w:sz="0" w:space="0" w:color="auto"/>
          </w:divBdr>
        </w:div>
        <w:div w:id="1674455614">
          <w:marLeft w:val="480"/>
          <w:marRight w:val="0"/>
          <w:marTop w:val="0"/>
          <w:marBottom w:val="0"/>
          <w:divBdr>
            <w:top w:val="none" w:sz="0" w:space="0" w:color="auto"/>
            <w:left w:val="none" w:sz="0" w:space="0" w:color="auto"/>
            <w:bottom w:val="none" w:sz="0" w:space="0" w:color="auto"/>
            <w:right w:val="none" w:sz="0" w:space="0" w:color="auto"/>
          </w:divBdr>
        </w:div>
        <w:div w:id="313073501">
          <w:marLeft w:val="480"/>
          <w:marRight w:val="0"/>
          <w:marTop w:val="0"/>
          <w:marBottom w:val="0"/>
          <w:divBdr>
            <w:top w:val="none" w:sz="0" w:space="0" w:color="auto"/>
            <w:left w:val="none" w:sz="0" w:space="0" w:color="auto"/>
            <w:bottom w:val="none" w:sz="0" w:space="0" w:color="auto"/>
            <w:right w:val="none" w:sz="0" w:space="0" w:color="auto"/>
          </w:divBdr>
        </w:div>
        <w:div w:id="1122962610">
          <w:marLeft w:val="480"/>
          <w:marRight w:val="0"/>
          <w:marTop w:val="0"/>
          <w:marBottom w:val="0"/>
          <w:divBdr>
            <w:top w:val="none" w:sz="0" w:space="0" w:color="auto"/>
            <w:left w:val="none" w:sz="0" w:space="0" w:color="auto"/>
            <w:bottom w:val="none" w:sz="0" w:space="0" w:color="auto"/>
            <w:right w:val="none" w:sz="0" w:space="0" w:color="auto"/>
          </w:divBdr>
        </w:div>
        <w:div w:id="434597649">
          <w:marLeft w:val="480"/>
          <w:marRight w:val="0"/>
          <w:marTop w:val="0"/>
          <w:marBottom w:val="0"/>
          <w:divBdr>
            <w:top w:val="none" w:sz="0" w:space="0" w:color="auto"/>
            <w:left w:val="none" w:sz="0" w:space="0" w:color="auto"/>
            <w:bottom w:val="none" w:sz="0" w:space="0" w:color="auto"/>
            <w:right w:val="none" w:sz="0" w:space="0" w:color="auto"/>
          </w:divBdr>
        </w:div>
        <w:div w:id="31227838">
          <w:marLeft w:val="480"/>
          <w:marRight w:val="0"/>
          <w:marTop w:val="0"/>
          <w:marBottom w:val="0"/>
          <w:divBdr>
            <w:top w:val="none" w:sz="0" w:space="0" w:color="auto"/>
            <w:left w:val="none" w:sz="0" w:space="0" w:color="auto"/>
            <w:bottom w:val="none" w:sz="0" w:space="0" w:color="auto"/>
            <w:right w:val="none" w:sz="0" w:space="0" w:color="auto"/>
          </w:divBdr>
        </w:div>
        <w:div w:id="1203324521">
          <w:marLeft w:val="480"/>
          <w:marRight w:val="0"/>
          <w:marTop w:val="0"/>
          <w:marBottom w:val="0"/>
          <w:divBdr>
            <w:top w:val="none" w:sz="0" w:space="0" w:color="auto"/>
            <w:left w:val="none" w:sz="0" w:space="0" w:color="auto"/>
            <w:bottom w:val="none" w:sz="0" w:space="0" w:color="auto"/>
            <w:right w:val="none" w:sz="0" w:space="0" w:color="auto"/>
          </w:divBdr>
        </w:div>
        <w:div w:id="1401832882">
          <w:marLeft w:val="480"/>
          <w:marRight w:val="0"/>
          <w:marTop w:val="0"/>
          <w:marBottom w:val="0"/>
          <w:divBdr>
            <w:top w:val="none" w:sz="0" w:space="0" w:color="auto"/>
            <w:left w:val="none" w:sz="0" w:space="0" w:color="auto"/>
            <w:bottom w:val="none" w:sz="0" w:space="0" w:color="auto"/>
            <w:right w:val="none" w:sz="0" w:space="0" w:color="auto"/>
          </w:divBdr>
        </w:div>
        <w:div w:id="1505707186">
          <w:marLeft w:val="480"/>
          <w:marRight w:val="0"/>
          <w:marTop w:val="0"/>
          <w:marBottom w:val="0"/>
          <w:divBdr>
            <w:top w:val="none" w:sz="0" w:space="0" w:color="auto"/>
            <w:left w:val="none" w:sz="0" w:space="0" w:color="auto"/>
            <w:bottom w:val="none" w:sz="0" w:space="0" w:color="auto"/>
            <w:right w:val="none" w:sz="0" w:space="0" w:color="auto"/>
          </w:divBdr>
        </w:div>
        <w:div w:id="43262670">
          <w:marLeft w:val="480"/>
          <w:marRight w:val="0"/>
          <w:marTop w:val="0"/>
          <w:marBottom w:val="0"/>
          <w:divBdr>
            <w:top w:val="none" w:sz="0" w:space="0" w:color="auto"/>
            <w:left w:val="none" w:sz="0" w:space="0" w:color="auto"/>
            <w:bottom w:val="none" w:sz="0" w:space="0" w:color="auto"/>
            <w:right w:val="none" w:sz="0" w:space="0" w:color="auto"/>
          </w:divBdr>
        </w:div>
        <w:div w:id="1391224934">
          <w:marLeft w:val="480"/>
          <w:marRight w:val="0"/>
          <w:marTop w:val="0"/>
          <w:marBottom w:val="0"/>
          <w:divBdr>
            <w:top w:val="none" w:sz="0" w:space="0" w:color="auto"/>
            <w:left w:val="none" w:sz="0" w:space="0" w:color="auto"/>
            <w:bottom w:val="none" w:sz="0" w:space="0" w:color="auto"/>
            <w:right w:val="none" w:sz="0" w:space="0" w:color="auto"/>
          </w:divBdr>
        </w:div>
        <w:div w:id="1033578555">
          <w:marLeft w:val="480"/>
          <w:marRight w:val="0"/>
          <w:marTop w:val="0"/>
          <w:marBottom w:val="0"/>
          <w:divBdr>
            <w:top w:val="none" w:sz="0" w:space="0" w:color="auto"/>
            <w:left w:val="none" w:sz="0" w:space="0" w:color="auto"/>
            <w:bottom w:val="none" w:sz="0" w:space="0" w:color="auto"/>
            <w:right w:val="none" w:sz="0" w:space="0" w:color="auto"/>
          </w:divBdr>
        </w:div>
        <w:div w:id="81225452">
          <w:marLeft w:val="480"/>
          <w:marRight w:val="0"/>
          <w:marTop w:val="0"/>
          <w:marBottom w:val="0"/>
          <w:divBdr>
            <w:top w:val="none" w:sz="0" w:space="0" w:color="auto"/>
            <w:left w:val="none" w:sz="0" w:space="0" w:color="auto"/>
            <w:bottom w:val="none" w:sz="0" w:space="0" w:color="auto"/>
            <w:right w:val="none" w:sz="0" w:space="0" w:color="auto"/>
          </w:divBdr>
        </w:div>
        <w:div w:id="319815802">
          <w:marLeft w:val="480"/>
          <w:marRight w:val="0"/>
          <w:marTop w:val="0"/>
          <w:marBottom w:val="0"/>
          <w:divBdr>
            <w:top w:val="none" w:sz="0" w:space="0" w:color="auto"/>
            <w:left w:val="none" w:sz="0" w:space="0" w:color="auto"/>
            <w:bottom w:val="none" w:sz="0" w:space="0" w:color="auto"/>
            <w:right w:val="none" w:sz="0" w:space="0" w:color="auto"/>
          </w:divBdr>
        </w:div>
        <w:div w:id="1153789012">
          <w:marLeft w:val="480"/>
          <w:marRight w:val="0"/>
          <w:marTop w:val="0"/>
          <w:marBottom w:val="0"/>
          <w:divBdr>
            <w:top w:val="none" w:sz="0" w:space="0" w:color="auto"/>
            <w:left w:val="none" w:sz="0" w:space="0" w:color="auto"/>
            <w:bottom w:val="none" w:sz="0" w:space="0" w:color="auto"/>
            <w:right w:val="none" w:sz="0" w:space="0" w:color="auto"/>
          </w:divBdr>
        </w:div>
        <w:div w:id="1994793801">
          <w:marLeft w:val="480"/>
          <w:marRight w:val="0"/>
          <w:marTop w:val="0"/>
          <w:marBottom w:val="0"/>
          <w:divBdr>
            <w:top w:val="none" w:sz="0" w:space="0" w:color="auto"/>
            <w:left w:val="none" w:sz="0" w:space="0" w:color="auto"/>
            <w:bottom w:val="none" w:sz="0" w:space="0" w:color="auto"/>
            <w:right w:val="none" w:sz="0" w:space="0" w:color="auto"/>
          </w:divBdr>
        </w:div>
        <w:div w:id="991328269">
          <w:marLeft w:val="480"/>
          <w:marRight w:val="0"/>
          <w:marTop w:val="0"/>
          <w:marBottom w:val="0"/>
          <w:divBdr>
            <w:top w:val="none" w:sz="0" w:space="0" w:color="auto"/>
            <w:left w:val="none" w:sz="0" w:space="0" w:color="auto"/>
            <w:bottom w:val="none" w:sz="0" w:space="0" w:color="auto"/>
            <w:right w:val="none" w:sz="0" w:space="0" w:color="auto"/>
          </w:divBdr>
        </w:div>
        <w:div w:id="1013266422">
          <w:marLeft w:val="480"/>
          <w:marRight w:val="0"/>
          <w:marTop w:val="0"/>
          <w:marBottom w:val="0"/>
          <w:divBdr>
            <w:top w:val="none" w:sz="0" w:space="0" w:color="auto"/>
            <w:left w:val="none" w:sz="0" w:space="0" w:color="auto"/>
            <w:bottom w:val="none" w:sz="0" w:space="0" w:color="auto"/>
            <w:right w:val="none" w:sz="0" w:space="0" w:color="auto"/>
          </w:divBdr>
        </w:div>
      </w:divsChild>
    </w:div>
    <w:div w:id="1644236928">
      <w:bodyDiv w:val="1"/>
      <w:marLeft w:val="0"/>
      <w:marRight w:val="0"/>
      <w:marTop w:val="0"/>
      <w:marBottom w:val="0"/>
      <w:divBdr>
        <w:top w:val="none" w:sz="0" w:space="0" w:color="auto"/>
        <w:left w:val="none" w:sz="0" w:space="0" w:color="auto"/>
        <w:bottom w:val="none" w:sz="0" w:space="0" w:color="auto"/>
        <w:right w:val="none" w:sz="0" w:space="0" w:color="auto"/>
      </w:divBdr>
    </w:div>
    <w:div w:id="1644307881">
      <w:bodyDiv w:val="1"/>
      <w:marLeft w:val="0"/>
      <w:marRight w:val="0"/>
      <w:marTop w:val="0"/>
      <w:marBottom w:val="0"/>
      <w:divBdr>
        <w:top w:val="none" w:sz="0" w:space="0" w:color="auto"/>
        <w:left w:val="none" w:sz="0" w:space="0" w:color="auto"/>
        <w:bottom w:val="none" w:sz="0" w:space="0" w:color="auto"/>
        <w:right w:val="none" w:sz="0" w:space="0" w:color="auto"/>
      </w:divBdr>
    </w:div>
    <w:div w:id="1644698356">
      <w:bodyDiv w:val="1"/>
      <w:marLeft w:val="0"/>
      <w:marRight w:val="0"/>
      <w:marTop w:val="0"/>
      <w:marBottom w:val="0"/>
      <w:divBdr>
        <w:top w:val="none" w:sz="0" w:space="0" w:color="auto"/>
        <w:left w:val="none" w:sz="0" w:space="0" w:color="auto"/>
        <w:bottom w:val="none" w:sz="0" w:space="0" w:color="auto"/>
        <w:right w:val="none" w:sz="0" w:space="0" w:color="auto"/>
      </w:divBdr>
    </w:div>
    <w:div w:id="1644768355">
      <w:bodyDiv w:val="1"/>
      <w:marLeft w:val="0"/>
      <w:marRight w:val="0"/>
      <w:marTop w:val="0"/>
      <w:marBottom w:val="0"/>
      <w:divBdr>
        <w:top w:val="none" w:sz="0" w:space="0" w:color="auto"/>
        <w:left w:val="none" w:sz="0" w:space="0" w:color="auto"/>
        <w:bottom w:val="none" w:sz="0" w:space="0" w:color="auto"/>
        <w:right w:val="none" w:sz="0" w:space="0" w:color="auto"/>
      </w:divBdr>
    </w:div>
    <w:div w:id="1645160946">
      <w:bodyDiv w:val="1"/>
      <w:marLeft w:val="0"/>
      <w:marRight w:val="0"/>
      <w:marTop w:val="0"/>
      <w:marBottom w:val="0"/>
      <w:divBdr>
        <w:top w:val="none" w:sz="0" w:space="0" w:color="auto"/>
        <w:left w:val="none" w:sz="0" w:space="0" w:color="auto"/>
        <w:bottom w:val="none" w:sz="0" w:space="0" w:color="auto"/>
        <w:right w:val="none" w:sz="0" w:space="0" w:color="auto"/>
      </w:divBdr>
    </w:div>
    <w:div w:id="1645230455">
      <w:bodyDiv w:val="1"/>
      <w:marLeft w:val="0"/>
      <w:marRight w:val="0"/>
      <w:marTop w:val="0"/>
      <w:marBottom w:val="0"/>
      <w:divBdr>
        <w:top w:val="none" w:sz="0" w:space="0" w:color="auto"/>
        <w:left w:val="none" w:sz="0" w:space="0" w:color="auto"/>
        <w:bottom w:val="none" w:sz="0" w:space="0" w:color="auto"/>
        <w:right w:val="none" w:sz="0" w:space="0" w:color="auto"/>
      </w:divBdr>
    </w:div>
    <w:div w:id="1645618872">
      <w:bodyDiv w:val="1"/>
      <w:marLeft w:val="0"/>
      <w:marRight w:val="0"/>
      <w:marTop w:val="0"/>
      <w:marBottom w:val="0"/>
      <w:divBdr>
        <w:top w:val="none" w:sz="0" w:space="0" w:color="auto"/>
        <w:left w:val="none" w:sz="0" w:space="0" w:color="auto"/>
        <w:bottom w:val="none" w:sz="0" w:space="0" w:color="auto"/>
        <w:right w:val="none" w:sz="0" w:space="0" w:color="auto"/>
      </w:divBdr>
    </w:div>
    <w:div w:id="1645623502">
      <w:bodyDiv w:val="1"/>
      <w:marLeft w:val="0"/>
      <w:marRight w:val="0"/>
      <w:marTop w:val="0"/>
      <w:marBottom w:val="0"/>
      <w:divBdr>
        <w:top w:val="none" w:sz="0" w:space="0" w:color="auto"/>
        <w:left w:val="none" w:sz="0" w:space="0" w:color="auto"/>
        <w:bottom w:val="none" w:sz="0" w:space="0" w:color="auto"/>
        <w:right w:val="none" w:sz="0" w:space="0" w:color="auto"/>
      </w:divBdr>
    </w:div>
    <w:div w:id="1645698545">
      <w:bodyDiv w:val="1"/>
      <w:marLeft w:val="0"/>
      <w:marRight w:val="0"/>
      <w:marTop w:val="0"/>
      <w:marBottom w:val="0"/>
      <w:divBdr>
        <w:top w:val="none" w:sz="0" w:space="0" w:color="auto"/>
        <w:left w:val="none" w:sz="0" w:space="0" w:color="auto"/>
        <w:bottom w:val="none" w:sz="0" w:space="0" w:color="auto"/>
        <w:right w:val="none" w:sz="0" w:space="0" w:color="auto"/>
      </w:divBdr>
    </w:div>
    <w:div w:id="1646012381">
      <w:bodyDiv w:val="1"/>
      <w:marLeft w:val="0"/>
      <w:marRight w:val="0"/>
      <w:marTop w:val="0"/>
      <w:marBottom w:val="0"/>
      <w:divBdr>
        <w:top w:val="none" w:sz="0" w:space="0" w:color="auto"/>
        <w:left w:val="none" w:sz="0" w:space="0" w:color="auto"/>
        <w:bottom w:val="none" w:sz="0" w:space="0" w:color="auto"/>
        <w:right w:val="none" w:sz="0" w:space="0" w:color="auto"/>
      </w:divBdr>
    </w:div>
    <w:div w:id="1646398503">
      <w:bodyDiv w:val="1"/>
      <w:marLeft w:val="0"/>
      <w:marRight w:val="0"/>
      <w:marTop w:val="0"/>
      <w:marBottom w:val="0"/>
      <w:divBdr>
        <w:top w:val="none" w:sz="0" w:space="0" w:color="auto"/>
        <w:left w:val="none" w:sz="0" w:space="0" w:color="auto"/>
        <w:bottom w:val="none" w:sz="0" w:space="0" w:color="auto"/>
        <w:right w:val="none" w:sz="0" w:space="0" w:color="auto"/>
      </w:divBdr>
    </w:div>
    <w:div w:id="1646426420">
      <w:bodyDiv w:val="1"/>
      <w:marLeft w:val="0"/>
      <w:marRight w:val="0"/>
      <w:marTop w:val="0"/>
      <w:marBottom w:val="0"/>
      <w:divBdr>
        <w:top w:val="none" w:sz="0" w:space="0" w:color="auto"/>
        <w:left w:val="none" w:sz="0" w:space="0" w:color="auto"/>
        <w:bottom w:val="none" w:sz="0" w:space="0" w:color="auto"/>
        <w:right w:val="none" w:sz="0" w:space="0" w:color="auto"/>
      </w:divBdr>
    </w:div>
    <w:div w:id="1646813335">
      <w:bodyDiv w:val="1"/>
      <w:marLeft w:val="0"/>
      <w:marRight w:val="0"/>
      <w:marTop w:val="0"/>
      <w:marBottom w:val="0"/>
      <w:divBdr>
        <w:top w:val="none" w:sz="0" w:space="0" w:color="auto"/>
        <w:left w:val="none" w:sz="0" w:space="0" w:color="auto"/>
        <w:bottom w:val="none" w:sz="0" w:space="0" w:color="auto"/>
        <w:right w:val="none" w:sz="0" w:space="0" w:color="auto"/>
      </w:divBdr>
      <w:divsChild>
        <w:div w:id="65878780">
          <w:marLeft w:val="480"/>
          <w:marRight w:val="0"/>
          <w:marTop w:val="0"/>
          <w:marBottom w:val="0"/>
          <w:divBdr>
            <w:top w:val="none" w:sz="0" w:space="0" w:color="auto"/>
            <w:left w:val="none" w:sz="0" w:space="0" w:color="auto"/>
            <w:bottom w:val="none" w:sz="0" w:space="0" w:color="auto"/>
            <w:right w:val="none" w:sz="0" w:space="0" w:color="auto"/>
          </w:divBdr>
        </w:div>
        <w:div w:id="96105266">
          <w:marLeft w:val="480"/>
          <w:marRight w:val="0"/>
          <w:marTop w:val="0"/>
          <w:marBottom w:val="0"/>
          <w:divBdr>
            <w:top w:val="none" w:sz="0" w:space="0" w:color="auto"/>
            <w:left w:val="none" w:sz="0" w:space="0" w:color="auto"/>
            <w:bottom w:val="none" w:sz="0" w:space="0" w:color="auto"/>
            <w:right w:val="none" w:sz="0" w:space="0" w:color="auto"/>
          </w:divBdr>
        </w:div>
        <w:div w:id="204761667">
          <w:marLeft w:val="480"/>
          <w:marRight w:val="0"/>
          <w:marTop w:val="0"/>
          <w:marBottom w:val="0"/>
          <w:divBdr>
            <w:top w:val="none" w:sz="0" w:space="0" w:color="auto"/>
            <w:left w:val="none" w:sz="0" w:space="0" w:color="auto"/>
            <w:bottom w:val="none" w:sz="0" w:space="0" w:color="auto"/>
            <w:right w:val="none" w:sz="0" w:space="0" w:color="auto"/>
          </w:divBdr>
        </w:div>
        <w:div w:id="304438024">
          <w:marLeft w:val="480"/>
          <w:marRight w:val="0"/>
          <w:marTop w:val="0"/>
          <w:marBottom w:val="0"/>
          <w:divBdr>
            <w:top w:val="none" w:sz="0" w:space="0" w:color="auto"/>
            <w:left w:val="none" w:sz="0" w:space="0" w:color="auto"/>
            <w:bottom w:val="none" w:sz="0" w:space="0" w:color="auto"/>
            <w:right w:val="none" w:sz="0" w:space="0" w:color="auto"/>
          </w:divBdr>
        </w:div>
        <w:div w:id="335110368">
          <w:marLeft w:val="480"/>
          <w:marRight w:val="0"/>
          <w:marTop w:val="0"/>
          <w:marBottom w:val="0"/>
          <w:divBdr>
            <w:top w:val="none" w:sz="0" w:space="0" w:color="auto"/>
            <w:left w:val="none" w:sz="0" w:space="0" w:color="auto"/>
            <w:bottom w:val="none" w:sz="0" w:space="0" w:color="auto"/>
            <w:right w:val="none" w:sz="0" w:space="0" w:color="auto"/>
          </w:divBdr>
        </w:div>
        <w:div w:id="387340043">
          <w:marLeft w:val="480"/>
          <w:marRight w:val="0"/>
          <w:marTop w:val="0"/>
          <w:marBottom w:val="0"/>
          <w:divBdr>
            <w:top w:val="none" w:sz="0" w:space="0" w:color="auto"/>
            <w:left w:val="none" w:sz="0" w:space="0" w:color="auto"/>
            <w:bottom w:val="none" w:sz="0" w:space="0" w:color="auto"/>
            <w:right w:val="none" w:sz="0" w:space="0" w:color="auto"/>
          </w:divBdr>
        </w:div>
        <w:div w:id="394083007">
          <w:marLeft w:val="480"/>
          <w:marRight w:val="0"/>
          <w:marTop w:val="0"/>
          <w:marBottom w:val="0"/>
          <w:divBdr>
            <w:top w:val="none" w:sz="0" w:space="0" w:color="auto"/>
            <w:left w:val="none" w:sz="0" w:space="0" w:color="auto"/>
            <w:bottom w:val="none" w:sz="0" w:space="0" w:color="auto"/>
            <w:right w:val="none" w:sz="0" w:space="0" w:color="auto"/>
          </w:divBdr>
        </w:div>
        <w:div w:id="441920945">
          <w:marLeft w:val="480"/>
          <w:marRight w:val="0"/>
          <w:marTop w:val="0"/>
          <w:marBottom w:val="0"/>
          <w:divBdr>
            <w:top w:val="none" w:sz="0" w:space="0" w:color="auto"/>
            <w:left w:val="none" w:sz="0" w:space="0" w:color="auto"/>
            <w:bottom w:val="none" w:sz="0" w:space="0" w:color="auto"/>
            <w:right w:val="none" w:sz="0" w:space="0" w:color="auto"/>
          </w:divBdr>
        </w:div>
        <w:div w:id="453907586">
          <w:marLeft w:val="480"/>
          <w:marRight w:val="0"/>
          <w:marTop w:val="0"/>
          <w:marBottom w:val="0"/>
          <w:divBdr>
            <w:top w:val="none" w:sz="0" w:space="0" w:color="auto"/>
            <w:left w:val="none" w:sz="0" w:space="0" w:color="auto"/>
            <w:bottom w:val="none" w:sz="0" w:space="0" w:color="auto"/>
            <w:right w:val="none" w:sz="0" w:space="0" w:color="auto"/>
          </w:divBdr>
        </w:div>
        <w:div w:id="594440126">
          <w:marLeft w:val="480"/>
          <w:marRight w:val="0"/>
          <w:marTop w:val="0"/>
          <w:marBottom w:val="0"/>
          <w:divBdr>
            <w:top w:val="none" w:sz="0" w:space="0" w:color="auto"/>
            <w:left w:val="none" w:sz="0" w:space="0" w:color="auto"/>
            <w:bottom w:val="none" w:sz="0" w:space="0" w:color="auto"/>
            <w:right w:val="none" w:sz="0" w:space="0" w:color="auto"/>
          </w:divBdr>
        </w:div>
        <w:div w:id="696276723">
          <w:marLeft w:val="480"/>
          <w:marRight w:val="0"/>
          <w:marTop w:val="0"/>
          <w:marBottom w:val="0"/>
          <w:divBdr>
            <w:top w:val="none" w:sz="0" w:space="0" w:color="auto"/>
            <w:left w:val="none" w:sz="0" w:space="0" w:color="auto"/>
            <w:bottom w:val="none" w:sz="0" w:space="0" w:color="auto"/>
            <w:right w:val="none" w:sz="0" w:space="0" w:color="auto"/>
          </w:divBdr>
        </w:div>
        <w:div w:id="726342723">
          <w:marLeft w:val="480"/>
          <w:marRight w:val="0"/>
          <w:marTop w:val="0"/>
          <w:marBottom w:val="0"/>
          <w:divBdr>
            <w:top w:val="none" w:sz="0" w:space="0" w:color="auto"/>
            <w:left w:val="none" w:sz="0" w:space="0" w:color="auto"/>
            <w:bottom w:val="none" w:sz="0" w:space="0" w:color="auto"/>
            <w:right w:val="none" w:sz="0" w:space="0" w:color="auto"/>
          </w:divBdr>
        </w:div>
        <w:div w:id="745808097">
          <w:marLeft w:val="480"/>
          <w:marRight w:val="0"/>
          <w:marTop w:val="0"/>
          <w:marBottom w:val="0"/>
          <w:divBdr>
            <w:top w:val="none" w:sz="0" w:space="0" w:color="auto"/>
            <w:left w:val="none" w:sz="0" w:space="0" w:color="auto"/>
            <w:bottom w:val="none" w:sz="0" w:space="0" w:color="auto"/>
            <w:right w:val="none" w:sz="0" w:space="0" w:color="auto"/>
          </w:divBdr>
        </w:div>
        <w:div w:id="797380355">
          <w:marLeft w:val="480"/>
          <w:marRight w:val="0"/>
          <w:marTop w:val="0"/>
          <w:marBottom w:val="0"/>
          <w:divBdr>
            <w:top w:val="none" w:sz="0" w:space="0" w:color="auto"/>
            <w:left w:val="none" w:sz="0" w:space="0" w:color="auto"/>
            <w:bottom w:val="none" w:sz="0" w:space="0" w:color="auto"/>
            <w:right w:val="none" w:sz="0" w:space="0" w:color="auto"/>
          </w:divBdr>
        </w:div>
        <w:div w:id="841310220">
          <w:marLeft w:val="480"/>
          <w:marRight w:val="0"/>
          <w:marTop w:val="0"/>
          <w:marBottom w:val="0"/>
          <w:divBdr>
            <w:top w:val="none" w:sz="0" w:space="0" w:color="auto"/>
            <w:left w:val="none" w:sz="0" w:space="0" w:color="auto"/>
            <w:bottom w:val="none" w:sz="0" w:space="0" w:color="auto"/>
            <w:right w:val="none" w:sz="0" w:space="0" w:color="auto"/>
          </w:divBdr>
        </w:div>
        <w:div w:id="873156392">
          <w:marLeft w:val="480"/>
          <w:marRight w:val="0"/>
          <w:marTop w:val="0"/>
          <w:marBottom w:val="0"/>
          <w:divBdr>
            <w:top w:val="none" w:sz="0" w:space="0" w:color="auto"/>
            <w:left w:val="none" w:sz="0" w:space="0" w:color="auto"/>
            <w:bottom w:val="none" w:sz="0" w:space="0" w:color="auto"/>
            <w:right w:val="none" w:sz="0" w:space="0" w:color="auto"/>
          </w:divBdr>
        </w:div>
        <w:div w:id="911350981">
          <w:marLeft w:val="480"/>
          <w:marRight w:val="0"/>
          <w:marTop w:val="0"/>
          <w:marBottom w:val="0"/>
          <w:divBdr>
            <w:top w:val="none" w:sz="0" w:space="0" w:color="auto"/>
            <w:left w:val="none" w:sz="0" w:space="0" w:color="auto"/>
            <w:bottom w:val="none" w:sz="0" w:space="0" w:color="auto"/>
            <w:right w:val="none" w:sz="0" w:space="0" w:color="auto"/>
          </w:divBdr>
        </w:div>
        <w:div w:id="919290926">
          <w:marLeft w:val="480"/>
          <w:marRight w:val="0"/>
          <w:marTop w:val="0"/>
          <w:marBottom w:val="0"/>
          <w:divBdr>
            <w:top w:val="none" w:sz="0" w:space="0" w:color="auto"/>
            <w:left w:val="none" w:sz="0" w:space="0" w:color="auto"/>
            <w:bottom w:val="none" w:sz="0" w:space="0" w:color="auto"/>
            <w:right w:val="none" w:sz="0" w:space="0" w:color="auto"/>
          </w:divBdr>
        </w:div>
        <w:div w:id="958997259">
          <w:marLeft w:val="480"/>
          <w:marRight w:val="0"/>
          <w:marTop w:val="0"/>
          <w:marBottom w:val="0"/>
          <w:divBdr>
            <w:top w:val="none" w:sz="0" w:space="0" w:color="auto"/>
            <w:left w:val="none" w:sz="0" w:space="0" w:color="auto"/>
            <w:bottom w:val="none" w:sz="0" w:space="0" w:color="auto"/>
            <w:right w:val="none" w:sz="0" w:space="0" w:color="auto"/>
          </w:divBdr>
        </w:div>
        <w:div w:id="959188147">
          <w:marLeft w:val="480"/>
          <w:marRight w:val="0"/>
          <w:marTop w:val="0"/>
          <w:marBottom w:val="0"/>
          <w:divBdr>
            <w:top w:val="none" w:sz="0" w:space="0" w:color="auto"/>
            <w:left w:val="none" w:sz="0" w:space="0" w:color="auto"/>
            <w:bottom w:val="none" w:sz="0" w:space="0" w:color="auto"/>
            <w:right w:val="none" w:sz="0" w:space="0" w:color="auto"/>
          </w:divBdr>
        </w:div>
        <w:div w:id="1061294906">
          <w:marLeft w:val="480"/>
          <w:marRight w:val="0"/>
          <w:marTop w:val="0"/>
          <w:marBottom w:val="0"/>
          <w:divBdr>
            <w:top w:val="none" w:sz="0" w:space="0" w:color="auto"/>
            <w:left w:val="none" w:sz="0" w:space="0" w:color="auto"/>
            <w:bottom w:val="none" w:sz="0" w:space="0" w:color="auto"/>
            <w:right w:val="none" w:sz="0" w:space="0" w:color="auto"/>
          </w:divBdr>
        </w:div>
        <w:div w:id="1079406499">
          <w:marLeft w:val="480"/>
          <w:marRight w:val="0"/>
          <w:marTop w:val="0"/>
          <w:marBottom w:val="0"/>
          <w:divBdr>
            <w:top w:val="none" w:sz="0" w:space="0" w:color="auto"/>
            <w:left w:val="none" w:sz="0" w:space="0" w:color="auto"/>
            <w:bottom w:val="none" w:sz="0" w:space="0" w:color="auto"/>
            <w:right w:val="none" w:sz="0" w:space="0" w:color="auto"/>
          </w:divBdr>
        </w:div>
        <w:div w:id="1079983032">
          <w:marLeft w:val="480"/>
          <w:marRight w:val="0"/>
          <w:marTop w:val="0"/>
          <w:marBottom w:val="0"/>
          <w:divBdr>
            <w:top w:val="none" w:sz="0" w:space="0" w:color="auto"/>
            <w:left w:val="none" w:sz="0" w:space="0" w:color="auto"/>
            <w:bottom w:val="none" w:sz="0" w:space="0" w:color="auto"/>
            <w:right w:val="none" w:sz="0" w:space="0" w:color="auto"/>
          </w:divBdr>
        </w:div>
        <w:div w:id="1112095853">
          <w:marLeft w:val="480"/>
          <w:marRight w:val="0"/>
          <w:marTop w:val="0"/>
          <w:marBottom w:val="0"/>
          <w:divBdr>
            <w:top w:val="none" w:sz="0" w:space="0" w:color="auto"/>
            <w:left w:val="none" w:sz="0" w:space="0" w:color="auto"/>
            <w:bottom w:val="none" w:sz="0" w:space="0" w:color="auto"/>
            <w:right w:val="none" w:sz="0" w:space="0" w:color="auto"/>
          </w:divBdr>
        </w:div>
        <w:div w:id="1127815019">
          <w:marLeft w:val="480"/>
          <w:marRight w:val="0"/>
          <w:marTop w:val="0"/>
          <w:marBottom w:val="0"/>
          <w:divBdr>
            <w:top w:val="none" w:sz="0" w:space="0" w:color="auto"/>
            <w:left w:val="none" w:sz="0" w:space="0" w:color="auto"/>
            <w:bottom w:val="none" w:sz="0" w:space="0" w:color="auto"/>
            <w:right w:val="none" w:sz="0" w:space="0" w:color="auto"/>
          </w:divBdr>
        </w:div>
        <w:div w:id="1259681621">
          <w:marLeft w:val="480"/>
          <w:marRight w:val="0"/>
          <w:marTop w:val="0"/>
          <w:marBottom w:val="0"/>
          <w:divBdr>
            <w:top w:val="none" w:sz="0" w:space="0" w:color="auto"/>
            <w:left w:val="none" w:sz="0" w:space="0" w:color="auto"/>
            <w:bottom w:val="none" w:sz="0" w:space="0" w:color="auto"/>
            <w:right w:val="none" w:sz="0" w:space="0" w:color="auto"/>
          </w:divBdr>
        </w:div>
        <w:div w:id="1348410254">
          <w:marLeft w:val="480"/>
          <w:marRight w:val="0"/>
          <w:marTop w:val="0"/>
          <w:marBottom w:val="0"/>
          <w:divBdr>
            <w:top w:val="none" w:sz="0" w:space="0" w:color="auto"/>
            <w:left w:val="none" w:sz="0" w:space="0" w:color="auto"/>
            <w:bottom w:val="none" w:sz="0" w:space="0" w:color="auto"/>
            <w:right w:val="none" w:sz="0" w:space="0" w:color="auto"/>
          </w:divBdr>
        </w:div>
        <w:div w:id="1420297528">
          <w:marLeft w:val="480"/>
          <w:marRight w:val="0"/>
          <w:marTop w:val="0"/>
          <w:marBottom w:val="0"/>
          <w:divBdr>
            <w:top w:val="none" w:sz="0" w:space="0" w:color="auto"/>
            <w:left w:val="none" w:sz="0" w:space="0" w:color="auto"/>
            <w:bottom w:val="none" w:sz="0" w:space="0" w:color="auto"/>
            <w:right w:val="none" w:sz="0" w:space="0" w:color="auto"/>
          </w:divBdr>
        </w:div>
        <w:div w:id="1439565328">
          <w:marLeft w:val="480"/>
          <w:marRight w:val="0"/>
          <w:marTop w:val="0"/>
          <w:marBottom w:val="0"/>
          <w:divBdr>
            <w:top w:val="none" w:sz="0" w:space="0" w:color="auto"/>
            <w:left w:val="none" w:sz="0" w:space="0" w:color="auto"/>
            <w:bottom w:val="none" w:sz="0" w:space="0" w:color="auto"/>
            <w:right w:val="none" w:sz="0" w:space="0" w:color="auto"/>
          </w:divBdr>
        </w:div>
        <w:div w:id="1477841501">
          <w:marLeft w:val="480"/>
          <w:marRight w:val="0"/>
          <w:marTop w:val="0"/>
          <w:marBottom w:val="0"/>
          <w:divBdr>
            <w:top w:val="none" w:sz="0" w:space="0" w:color="auto"/>
            <w:left w:val="none" w:sz="0" w:space="0" w:color="auto"/>
            <w:bottom w:val="none" w:sz="0" w:space="0" w:color="auto"/>
            <w:right w:val="none" w:sz="0" w:space="0" w:color="auto"/>
          </w:divBdr>
        </w:div>
        <w:div w:id="1479345465">
          <w:marLeft w:val="480"/>
          <w:marRight w:val="0"/>
          <w:marTop w:val="0"/>
          <w:marBottom w:val="0"/>
          <w:divBdr>
            <w:top w:val="none" w:sz="0" w:space="0" w:color="auto"/>
            <w:left w:val="none" w:sz="0" w:space="0" w:color="auto"/>
            <w:bottom w:val="none" w:sz="0" w:space="0" w:color="auto"/>
            <w:right w:val="none" w:sz="0" w:space="0" w:color="auto"/>
          </w:divBdr>
        </w:div>
        <w:div w:id="1504128088">
          <w:marLeft w:val="480"/>
          <w:marRight w:val="0"/>
          <w:marTop w:val="0"/>
          <w:marBottom w:val="0"/>
          <w:divBdr>
            <w:top w:val="none" w:sz="0" w:space="0" w:color="auto"/>
            <w:left w:val="none" w:sz="0" w:space="0" w:color="auto"/>
            <w:bottom w:val="none" w:sz="0" w:space="0" w:color="auto"/>
            <w:right w:val="none" w:sz="0" w:space="0" w:color="auto"/>
          </w:divBdr>
        </w:div>
        <w:div w:id="1526676667">
          <w:marLeft w:val="480"/>
          <w:marRight w:val="0"/>
          <w:marTop w:val="0"/>
          <w:marBottom w:val="0"/>
          <w:divBdr>
            <w:top w:val="none" w:sz="0" w:space="0" w:color="auto"/>
            <w:left w:val="none" w:sz="0" w:space="0" w:color="auto"/>
            <w:bottom w:val="none" w:sz="0" w:space="0" w:color="auto"/>
            <w:right w:val="none" w:sz="0" w:space="0" w:color="auto"/>
          </w:divBdr>
        </w:div>
        <w:div w:id="1603879814">
          <w:marLeft w:val="480"/>
          <w:marRight w:val="0"/>
          <w:marTop w:val="0"/>
          <w:marBottom w:val="0"/>
          <w:divBdr>
            <w:top w:val="none" w:sz="0" w:space="0" w:color="auto"/>
            <w:left w:val="none" w:sz="0" w:space="0" w:color="auto"/>
            <w:bottom w:val="none" w:sz="0" w:space="0" w:color="auto"/>
            <w:right w:val="none" w:sz="0" w:space="0" w:color="auto"/>
          </w:divBdr>
        </w:div>
        <w:div w:id="1658000933">
          <w:marLeft w:val="480"/>
          <w:marRight w:val="0"/>
          <w:marTop w:val="0"/>
          <w:marBottom w:val="0"/>
          <w:divBdr>
            <w:top w:val="none" w:sz="0" w:space="0" w:color="auto"/>
            <w:left w:val="none" w:sz="0" w:space="0" w:color="auto"/>
            <w:bottom w:val="none" w:sz="0" w:space="0" w:color="auto"/>
            <w:right w:val="none" w:sz="0" w:space="0" w:color="auto"/>
          </w:divBdr>
        </w:div>
        <w:div w:id="1678580816">
          <w:marLeft w:val="480"/>
          <w:marRight w:val="0"/>
          <w:marTop w:val="0"/>
          <w:marBottom w:val="0"/>
          <w:divBdr>
            <w:top w:val="none" w:sz="0" w:space="0" w:color="auto"/>
            <w:left w:val="none" w:sz="0" w:space="0" w:color="auto"/>
            <w:bottom w:val="none" w:sz="0" w:space="0" w:color="auto"/>
            <w:right w:val="none" w:sz="0" w:space="0" w:color="auto"/>
          </w:divBdr>
        </w:div>
        <w:div w:id="1735002595">
          <w:marLeft w:val="480"/>
          <w:marRight w:val="0"/>
          <w:marTop w:val="0"/>
          <w:marBottom w:val="0"/>
          <w:divBdr>
            <w:top w:val="none" w:sz="0" w:space="0" w:color="auto"/>
            <w:left w:val="none" w:sz="0" w:space="0" w:color="auto"/>
            <w:bottom w:val="none" w:sz="0" w:space="0" w:color="auto"/>
            <w:right w:val="none" w:sz="0" w:space="0" w:color="auto"/>
          </w:divBdr>
        </w:div>
        <w:div w:id="1775859172">
          <w:marLeft w:val="480"/>
          <w:marRight w:val="0"/>
          <w:marTop w:val="0"/>
          <w:marBottom w:val="0"/>
          <w:divBdr>
            <w:top w:val="none" w:sz="0" w:space="0" w:color="auto"/>
            <w:left w:val="none" w:sz="0" w:space="0" w:color="auto"/>
            <w:bottom w:val="none" w:sz="0" w:space="0" w:color="auto"/>
            <w:right w:val="none" w:sz="0" w:space="0" w:color="auto"/>
          </w:divBdr>
        </w:div>
        <w:div w:id="1859585116">
          <w:marLeft w:val="480"/>
          <w:marRight w:val="0"/>
          <w:marTop w:val="0"/>
          <w:marBottom w:val="0"/>
          <w:divBdr>
            <w:top w:val="none" w:sz="0" w:space="0" w:color="auto"/>
            <w:left w:val="none" w:sz="0" w:space="0" w:color="auto"/>
            <w:bottom w:val="none" w:sz="0" w:space="0" w:color="auto"/>
            <w:right w:val="none" w:sz="0" w:space="0" w:color="auto"/>
          </w:divBdr>
        </w:div>
        <w:div w:id="1888299472">
          <w:marLeft w:val="480"/>
          <w:marRight w:val="0"/>
          <w:marTop w:val="0"/>
          <w:marBottom w:val="0"/>
          <w:divBdr>
            <w:top w:val="none" w:sz="0" w:space="0" w:color="auto"/>
            <w:left w:val="none" w:sz="0" w:space="0" w:color="auto"/>
            <w:bottom w:val="none" w:sz="0" w:space="0" w:color="auto"/>
            <w:right w:val="none" w:sz="0" w:space="0" w:color="auto"/>
          </w:divBdr>
        </w:div>
        <w:div w:id="1916013096">
          <w:marLeft w:val="480"/>
          <w:marRight w:val="0"/>
          <w:marTop w:val="0"/>
          <w:marBottom w:val="0"/>
          <w:divBdr>
            <w:top w:val="none" w:sz="0" w:space="0" w:color="auto"/>
            <w:left w:val="none" w:sz="0" w:space="0" w:color="auto"/>
            <w:bottom w:val="none" w:sz="0" w:space="0" w:color="auto"/>
            <w:right w:val="none" w:sz="0" w:space="0" w:color="auto"/>
          </w:divBdr>
        </w:div>
        <w:div w:id="1990207311">
          <w:marLeft w:val="480"/>
          <w:marRight w:val="0"/>
          <w:marTop w:val="0"/>
          <w:marBottom w:val="0"/>
          <w:divBdr>
            <w:top w:val="none" w:sz="0" w:space="0" w:color="auto"/>
            <w:left w:val="none" w:sz="0" w:space="0" w:color="auto"/>
            <w:bottom w:val="none" w:sz="0" w:space="0" w:color="auto"/>
            <w:right w:val="none" w:sz="0" w:space="0" w:color="auto"/>
          </w:divBdr>
        </w:div>
        <w:div w:id="2135370496">
          <w:marLeft w:val="480"/>
          <w:marRight w:val="0"/>
          <w:marTop w:val="0"/>
          <w:marBottom w:val="0"/>
          <w:divBdr>
            <w:top w:val="none" w:sz="0" w:space="0" w:color="auto"/>
            <w:left w:val="none" w:sz="0" w:space="0" w:color="auto"/>
            <w:bottom w:val="none" w:sz="0" w:space="0" w:color="auto"/>
            <w:right w:val="none" w:sz="0" w:space="0" w:color="auto"/>
          </w:divBdr>
        </w:div>
      </w:divsChild>
    </w:div>
    <w:div w:id="1646927882">
      <w:bodyDiv w:val="1"/>
      <w:marLeft w:val="0"/>
      <w:marRight w:val="0"/>
      <w:marTop w:val="0"/>
      <w:marBottom w:val="0"/>
      <w:divBdr>
        <w:top w:val="none" w:sz="0" w:space="0" w:color="auto"/>
        <w:left w:val="none" w:sz="0" w:space="0" w:color="auto"/>
        <w:bottom w:val="none" w:sz="0" w:space="0" w:color="auto"/>
        <w:right w:val="none" w:sz="0" w:space="0" w:color="auto"/>
      </w:divBdr>
    </w:div>
    <w:div w:id="1647080801">
      <w:bodyDiv w:val="1"/>
      <w:marLeft w:val="0"/>
      <w:marRight w:val="0"/>
      <w:marTop w:val="0"/>
      <w:marBottom w:val="0"/>
      <w:divBdr>
        <w:top w:val="none" w:sz="0" w:space="0" w:color="auto"/>
        <w:left w:val="none" w:sz="0" w:space="0" w:color="auto"/>
        <w:bottom w:val="none" w:sz="0" w:space="0" w:color="auto"/>
        <w:right w:val="none" w:sz="0" w:space="0" w:color="auto"/>
      </w:divBdr>
    </w:div>
    <w:div w:id="1647123264">
      <w:bodyDiv w:val="1"/>
      <w:marLeft w:val="0"/>
      <w:marRight w:val="0"/>
      <w:marTop w:val="0"/>
      <w:marBottom w:val="0"/>
      <w:divBdr>
        <w:top w:val="none" w:sz="0" w:space="0" w:color="auto"/>
        <w:left w:val="none" w:sz="0" w:space="0" w:color="auto"/>
        <w:bottom w:val="none" w:sz="0" w:space="0" w:color="auto"/>
        <w:right w:val="none" w:sz="0" w:space="0" w:color="auto"/>
      </w:divBdr>
    </w:div>
    <w:div w:id="1647393641">
      <w:bodyDiv w:val="1"/>
      <w:marLeft w:val="0"/>
      <w:marRight w:val="0"/>
      <w:marTop w:val="0"/>
      <w:marBottom w:val="0"/>
      <w:divBdr>
        <w:top w:val="none" w:sz="0" w:space="0" w:color="auto"/>
        <w:left w:val="none" w:sz="0" w:space="0" w:color="auto"/>
        <w:bottom w:val="none" w:sz="0" w:space="0" w:color="auto"/>
        <w:right w:val="none" w:sz="0" w:space="0" w:color="auto"/>
      </w:divBdr>
    </w:div>
    <w:div w:id="1647467903">
      <w:bodyDiv w:val="1"/>
      <w:marLeft w:val="0"/>
      <w:marRight w:val="0"/>
      <w:marTop w:val="0"/>
      <w:marBottom w:val="0"/>
      <w:divBdr>
        <w:top w:val="none" w:sz="0" w:space="0" w:color="auto"/>
        <w:left w:val="none" w:sz="0" w:space="0" w:color="auto"/>
        <w:bottom w:val="none" w:sz="0" w:space="0" w:color="auto"/>
        <w:right w:val="none" w:sz="0" w:space="0" w:color="auto"/>
      </w:divBdr>
    </w:div>
    <w:div w:id="1647589164">
      <w:bodyDiv w:val="1"/>
      <w:marLeft w:val="0"/>
      <w:marRight w:val="0"/>
      <w:marTop w:val="0"/>
      <w:marBottom w:val="0"/>
      <w:divBdr>
        <w:top w:val="none" w:sz="0" w:space="0" w:color="auto"/>
        <w:left w:val="none" w:sz="0" w:space="0" w:color="auto"/>
        <w:bottom w:val="none" w:sz="0" w:space="0" w:color="auto"/>
        <w:right w:val="none" w:sz="0" w:space="0" w:color="auto"/>
      </w:divBdr>
    </w:div>
    <w:div w:id="1647658954">
      <w:bodyDiv w:val="1"/>
      <w:marLeft w:val="0"/>
      <w:marRight w:val="0"/>
      <w:marTop w:val="0"/>
      <w:marBottom w:val="0"/>
      <w:divBdr>
        <w:top w:val="none" w:sz="0" w:space="0" w:color="auto"/>
        <w:left w:val="none" w:sz="0" w:space="0" w:color="auto"/>
        <w:bottom w:val="none" w:sz="0" w:space="0" w:color="auto"/>
        <w:right w:val="none" w:sz="0" w:space="0" w:color="auto"/>
      </w:divBdr>
    </w:div>
    <w:div w:id="1647932976">
      <w:bodyDiv w:val="1"/>
      <w:marLeft w:val="0"/>
      <w:marRight w:val="0"/>
      <w:marTop w:val="0"/>
      <w:marBottom w:val="0"/>
      <w:divBdr>
        <w:top w:val="none" w:sz="0" w:space="0" w:color="auto"/>
        <w:left w:val="none" w:sz="0" w:space="0" w:color="auto"/>
        <w:bottom w:val="none" w:sz="0" w:space="0" w:color="auto"/>
        <w:right w:val="none" w:sz="0" w:space="0" w:color="auto"/>
      </w:divBdr>
    </w:div>
    <w:div w:id="1647971636">
      <w:bodyDiv w:val="1"/>
      <w:marLeft w:val="0"/>
      <w:marRight w:val="0"/>
      <w:marTop w:val="0"/>
      <w:marBottom w:val="0"/>
      <w:divBdr>
        <w:top w:val="none" w:sz="0" w:space="0" w:color="auto"/>
        <w:left w:val="none" w:sz="0" w:space="0" w:color="auto"/>
        <w:bottom w:val="none" w:sz="0" w:space="0" w:color="auto"/>
        <w:right w:val="none" w:sz="0" w:space="0" w:color="auto"/>
      </w:divBdr>
    </w:div>
    <w:div w:id="1648316771">
      <w:bodyDiv w:val="1"/>
      <w:marLeft w:val="0"/>
      <w:marRight w:val="0"/>
      <w:marTop w:val="0"/>
      <w:marBottom w:val="0"/>
      <w:divBdr>
        <w:top w:val="none" w:sz="0" w:space="0" w:color="auto"/>
        <w:left w:val="none" w:sz="0" w:space="0" w:color="auto"/>
        <w:bottom w:val="none" w:sz="0" w:space="0" w:color="auto"/>
        <w:right w:val="none" w:sz="0" w:space="0" w:color="auto"/>
      </w:divBdr>
    </w:div>
    <w:div w:id="1648586691">
      <w:bodyDiv w:val="1"/>
      <w:marLeft w:val="0"/>
      <w:marRight w:val="0"/>
      <w:marTop w:val="0"/>
      <w:marBottom w:val="0"/>
      <w:divBdr>
        <w:top w:val="none" w:sz="0" w:space="0" w:color="auto"/>
        <w:left w:val="none" w:sz="0" w:space="0" w:color="auto"/>
        <w:bottom w:val="none" w:sz="0" w:space="0" w:color="auto"/>
        <w:right w:val="none" w:sz="0" w:space="0" w:color="auto"/>
      </w:divBdr>
    </w:div>
    <w:div w:id="1648974463">
      <w:bodyDiv w:val="1"/>
      <w:marLeft w:val="0"/>
      <w:marRight w:val="0"/>
      <w:marTop w:val="0"/>
      <w:marBottom w:val="0"/>
      <w:divBdr>
        <w:top w:val="none" w:sz="0" w:space="0" w:color="auto"/>
        <w:left w:val="none" w:sz="0" w:space="0" w:color="auto"/>
        <w:bottom w:val="none" w:sz="0" w:space="0" w:color="auto"/>
        <w:right w:val="none" w:sz="0" w:space="0" w:color="auto"/>
      </w:divBdr>
    </w:div>
    <w:div w:id="1649166870">
      <w:bodyDiv w:val="1"/>
      <w:marLeft w:val="0"/>
      <w:marRight w:val="0"/>
      <w:marTop w:val="0"/>
      <w:marBottom w:val="0"/>
      <w:divBdr>
        <w:top w:val="none" w:sz="0" w:space="0" w:color="auto"/>
        <w:left w:val="none" w:sz="0" w:space="0" w:color="auto"/>
        <w:bottom w:val="none" w:sz="0" w:space="0" w:color="auto"/>
        <w:right w:val="none" w:sz="0" w:space="0" w:color="auto"/>
      </w:divBdr>
      <w:divsChild>
        <w:div w:id="360589577">
          <w:marLeft w:val="480"/>
          <w:marRight w:val="0"/>
          <w:marTop w:val="0"/>
          <w:marBottom w:val="0"/>
          <w:divBdr>
            <w:top w:val="none" w:sz="0" w:space="0" w:color="auto"/>
            <w:left w:val="none" w:sz="0" w:space="0" w:color="auto"/>
            <w:bottom w:val="none" w:sz="0" w:space="0" w:color="auto"/>
            <w:right w:val="none" w:sz="0" w:space="0" w:color="auto"/>
          </w:divBdr>
        </w:div>
        <w:div w:id="1377118872">
          <w:marLeft w:val="480"/>
          <w:marRight w:val="0"/>
          <w:marTop w:val="0"/>
          <w:marBottom w:val="0"/>
          <w:divBdr>
            <w:top w:val="none" w:sz="0" w:space="0" w:color="auto"/>
            <w:left w:val="none" w:sz="0" w:space="0" w:color="auto"/>
            <w:bottom w:val="none" w:sz="0" w:space="0" w:color="auto"/>
            <w:right w:val="none" w:sz="0" w:space="0" w:color="auto"/>
          </w:divBdr>
        </w:div>
        <w:div w:id="332681098">
          <w:marLeft w:val="480"/>
          <w:marRight w:val="0"/>
          <w:marTop w:val="0"/>
          <w:marBottom w:val="0"/>
          <w:divBdr>
            <w:top w:val="none" w:sz="0" w:space="0" w:color="auto"/>
            <w:left w:val="none" w:sz="0" w:space="0" w:color="auto"/>
            <w:bottom w:val="none" w:sz="0" w:space="0" w:color="auto"/>
            <w:right w:val="none" w:sz="0" w:space="0" w:color="auto"/>
          </w:divBdr>
        </w:div>
        <w:div w:id="1968195739">
          <w:marLeft w:val="480"/>
          <w:marRight w:val="0"/>
          <w:marTop w:val="0"/>
          <w:marBottom w:val="0"/>
          <w:divBdr>
            <w:top w:val="none" w:sz="0" w:space="0" w:color="auto"/>
            <w:left w:val="none" w:sz="0" w:space="0" w:color="auto"/>
            <w:bottom w:val="none" w:sz="0" w:space="0" w:color="auto"/>
            <w:right w:val="none" w:sz="0" w:space="0" w:color="auto"/>
          </w:divBdr>
        </w:div>
        <w:div w:id="37361930">
          <w:marLeft w:val="480"/>
          <w:marRight w:val="0"/>
          <w:marTop w:val="0"/>
          <w:marBottom w:val="0"/>
          <w:divBdr>
            <w:top w:val="none" w:sz="0" w:space="0" w:color="auto"/>
            <w:left w:val="none" w:sz="0" w:space="0" w:color="auto"/>
            <w:bottom w:val="none" w:sz="0" w:space="0" w:color="auto"/>
            <w:right w:val="none" w:sz="0" w:space="0" w:color="auto"/>
          </w:divBdr>
        </w:div>
        <w:div w:id="427772675">
          <w:marLeft w:val="480"/>
          <w:marRight w:val="0"/>
          <w:marTop w:val="0"/>
          <w:marBottom w:val="0"/>
          <w:divBdr>
            <w:top w:val="none" w:sz="0" w:space="0" w:color="auto"/>
            <w:left w:val="none" w:sz="0" w:space="0" w:color="auto"/>
            <w:bottom w:val="none" w:sz="0" w:space="0" w:color="auto"/>
            <w:right w:val="none" w:sz="0" w:space="0" w:color="auto"/>
          </w:divBdr>
        </w:div>
        <w:div w:id="1621840222">
          <w:marLeft w:val="480"/>
          <w:marRight w:val="0"/>
          <w:marTop w:val="0"/>
          <w:marBottom w:val="0"/>
          <w:divBdr>
            <w:top w:val="none" w:sz="0" w:space="0" w:color="auto"/>
            <w:left w:val="none" w:sz="0" w:space="0" w:color="auto"/>
            <w:bottom w:val="none" w:sz="0" w:space="0" w:color="auto"/>
            <w:right w:val="none" w:sz="0" w:space="0" w:color="auto"/>
          </w:divBdr>
        </w:div>
        <w:div w:id="377317291">
          <w:marLeft w:val="480"/>
          <w:marRight w:val="0"/>
          <w:marTop w:val="0"/>
          <w:marBottom w:val="0"/>
          <w:divBdr>
            <w:top w:val="none" w:sz="0" w:space="0" w:color="auto"/>
            <w:left w:val="none" w:sz="0" w:space="0" w:color="auto"/>
            <w:bottom w:val="none" w:sz="0" w:space="0" w:color="auto"/>
            <w:right w:val="none" w:sz="0" w:space="0" w:color="auto"/>
          </w:divBdr>
        </w:div>
        <w:div w:id="954750479">
          <w:marLeft w:val="480"/>
          <w:marRight w:val="0"/>
          <w:marTop w:val="0"/>
          <w:marBottom w:val="0"/>
          <w:divBdr>
            <w:top w:val="none" w:sz="0" w:space="0" w:color="auto"/>
            <w:left w:val="none" w:sz="0" w:space="0" w:color="auto"/>
            <w:bottom w:val="none" w:sz="0" w:space="0" w:color="auto"/>
            <w:right w:val="none" w:sz="0" w:space="0" w:color="auto"/>
          </w:divBdr>
        </w:div>
        <w:div w:id="238489963">
          <w:marLeft w:val="480"/>
          <w:marRight w:val="0"/>
          <w:marTop w:val="0"/>
          <w:marBottom w:val="0"/>
          <w:divBdr>
            <w:top w:val="none" w:sz="0" w:space="0" w:color="auto"/>
            <w:left w:val="none" w:sz="0" w:space="0" w:color="auto"/>
            <w:bottom w:val="none" w:sz="0" w:space="0" w:color="auto"/>
            <w:right w:val="none" w:sz="0" w:space="0" w:color="auto"/>
          </w:divBdr>
        </w:div>
        <w:div w:id="1187988282">
          <w:marLeft w:val="480"/>
          <w:marRight w:val="0"/>
          <w:marTop w:val="0"/>
          <w:marBottom w:val="0"/>
          <w:divBdr>
            <w:top w:val="none" w:sz="0" w:space="0" w:color="auto"/>
            <w:left w:val="none" w:sz="0" w:space="0" w:color="auto"/>
            <w:bottom w:val="none" w:sz="0" w:space="0" w:color="auto"/>
            <w:right w:val="none" w:sz="0" w:space="0" w:color="auto"/>
          </w:divBdr>
        </w:div>
        <w:div w:id="400182830">
          <w:marLeft w:val="480"/>
          <w:marRight w:val="0"/>
          <w:marTop w:val="0"/>
          <w:marBottom w:val="0"/>
          <w:divBdr>
            <w:top w:val="none" w:sz="0" w:space="0" w:color="auto"/>
            <w:left w:val="none" w:sz="0" w:space="0" w:color="auto"/>
            <w:bottom w:val="none" w:sz="0" w:space="0" w:color="auto"/>
            <w:right w:val="none" w:sz="0" w:space="0" w:color="auto"/>
          </w:divBdr>
        </w:div>
        <w:div w:id="1253970496">
          <w:marLeft w:val="480"/>
          <w:marRight w:val="0"/>
          <w:marTop w:val="0"/>
          <w:marBottom w:val="0"/>
          <w:divBdr>
            <w:top w:val="none" w:sz="0" w:space="0" w:color="auto"/>
            <w:left w:val="none" w:sz="0" w:space="0" w:color="auto"/>
            <w:bottom w:val="none" w:sz="0" w:space="0" w:color="auto"/>
            <w:right w:val="none" w:sz="0" w:space="0" w:color="auto"/>
          </w:divBdr>
        </w:div>
        <w:div w:id="852690834">
          <w:marLeft w:val="480"/>
          <w:marRight w:val="0"/>
          <w:marTop w:val="0"/>
          <w:marBottom w:val="0"/>
          <w:divBdr>
            <w:top w:val="none" w:sz="0" w:space="0" w:color="auto"/>
            <w:left w:val="none" w:sz="0" w:space="0" w:color="auto"/>
            <w:bottom w:val="none" w:sz="0" w:space="0" w:color="auto"/>
            <w:right w:val="none" w:sz="0" w:space="0" w:color="auto"/>
          </w:divBdr>
        </w:div>
        <w:div w:id="1873037255">
          <w:marLeft w:val="480"/>
          <w:marRight w:val="0"/>
          <w:marTop w:val="0"/>
          <w:marBottom w:val="0"/>
          <w:divBdr>
            <w:top w:val="none" w:sz="0" w:space="0" w:color="auto"/>
            <w:left w:val="none" w:sz="0" w:space="0" w:color="auto"/>
            <w:bottom w:val="none" w:sz="0" w:space="0" w:color="auto"/>
            <w:right w:val="none" w:sz="0" w:space="0" w:color="auto"/>
          </w:divBdr>
        </w:div>
        <w:div w:id="1255211795">
          <w:marLeft w:val="480"/>
          <w:marRight w:val="0"/>
          <w:marTop w:val="0"/>
          <w:marBottom w:val="0"/>
          <w:divBdr>
            <w:top w:val="none" w:sz="0" w:space="0" w:color="auto"/>
            <w:left w:val="none" w:sz="0" w:space="0" w:color="auto"/>
            <w:bottom w:val="none" w:sz="0" w:space="0" w:color="auto"/>
            <w:right w:val="none" w:sz="0" w:space="0" w:color="auto"/>
          </w:divBdr>
        </w:div>
        <w:div w:id="2033267243">
          <w:marLeft w:val="480"/>
          <w:marRight w:val="0"/>
          <w:marTop w:val="0"/>
          <w:marBottom w:val="0"/>
          <w:divBdr>
            <w:top w:val="none" w:sz="0" w:space="0" w:color="auto"/>
            <w:left w:val="none" w:sz="0" w:space="0" w:color="auto"/>
            <w:bottom w:val="none" w:sz="0" w:space="0" w:color="auto"/>
            <w:right w:val="none" w:sz="0" w:space="0" w:color="auto"/>
          </w:divBdr>
        </w:div>
        <w:div w:id="672688323">
          <w:marLeft w:val="480"/>
          <w:marRight w:val="0"/>
          <w:marTop w:val="0"/>
          <w:marBottom w:val="0"/>
          <w:divBdr>
            <w:top w:val="none" w:sz="0" w:space="0" w:color="auto"/>
            <w:left w:val="none" w:sz="0" w:space="0" w:color="auto"/>
            <w:bottom w:val="none" w:sz="0" w:space="0" w:color="auto"/>
            <w:right w:val="none" w:sz="0" w:space="0" w:color="auto"/>
          </w:divBdr>
        </w:div>
        <w:div w:id="791674959">
          <w:marLeft w:val="480"/>
          <w:marRight w:val="0"/>
          <w:marTop w:val="0"/>
          <w:marBottom w:val="0"/>
          <w:divBdr>
            <w:top w:val="none" w:sz="0" w:space="0" w:color="auto"/>
            <w:left w:val="none" w:sz="0" w:space="0" w:color="auto"/>
            <w:bottom w:val="none" w:sz="0" w:space="0" w:color="auto"/>
            <w:right w:val="none" w:sz="0" w:space="0" w:color="auto"/>
          </w:divBdr>
        </w:div>
        <w:div w:id="1888644706">
          <w:marLeft w:val="480"/>
          <w:marRight w:val="0"/>
          <w:marTop w:val="0"/>
          <w:marBottom w:val="0"/>
          <w:divBdr>
            <w:top w:val="none" w:sz="0" w:space="0" w:color="auto"/>
            <w:left w:val="none" w:sz="0" w:space="0" w:color="auto"/>
            <w:bottom w:val="none" w:sz="0" w:space="0" w:color="auto"/>
            <w:right w:val="none" w:sz="0" w:space="0" w:color="auto"/>
          </w:divBdr>
        </w:div>
        <w:div w:id="1008018680">
          <w:marLeft w:val="480"/>
          <w:marRight w:val="0"/>
          <w:marTop w:val="0"/>
          <w:marBottom w:val="0"/>
          <w:divBdr>
            <w:top w:val="none" w:sz="0" w:space="0" w:color="auto"/>
            <w:left w:val="none" w:sz="0" w:space="0" w:color="auto"/>
            <w:bottom w:val="none" w:sz="0" w:space="0" w:color="auto"/>
            <w:right w:val="none" w:sz="0" w:space="0" w:color="auto"/>
          </w:divBdr>
        </w:div>
        <w:div w:id="1292786159">
          <w:marLeft w:val="480"/>
          <w:marRight w:val="0"/>
          <w:marTop w:val="0"/>
          <w:marBottom w:val="0"/>
          <w:divBdr>
            <w:top w:val="none" w:sz="0" w:space="0" w:color="auto"/>
            <w:left w:val="none" w:sz="0" w:space="0" w:color="auto"/>
            <w:bottom w:val="none" w:sz="0" w:space="0" w:color="auto"/>
            <w:right w:val="none" w:sz="0" w:space="0" w:color="auto"/>
          </w:divBdr>
        </w:div>
        <w:div w:id="1363748116">
          <w:marLeft w:val="480"/>
          <w:marRight w:val="0"/>
          <w:marTop w:val="0"/>
          <w:marBottom w:val="0"/>
          <w:divBdr>
            <w:top w:val="none" w:sz="0" w:space="0" w:color="auto"/>
            <w:left w:val="none" w:sz="0" w:space="0" w:color="auto"/>
            <w:bottom w:val="none" w:sz="0" w:space="0" w:color="auto"/>
            <w:right w:val="none" w:sz="0" w:space="0" w:color="auto"/>
          </w:divBdr>
        </w:div>
        <w:div w:id="1905528963">
          <w:marLeft w:val="480"/>
          <w:marRight w:val="0"/>
          <w:marTop w:val="0"/>
          <w:marBottom w:val="0"/>
          <w:divBdr>
            <w:top w:val="none" w:sz="0" w:space="0" w:color="auto"/>
            <w:left w:val="none" w:sz="0" w:space="0" w:color="auto"/>
            <w:bottom w:val="none" w:sz="0" w:space="0" w:color="auto"/>
            <w:right w:val="none" w:sz="0" w:space="0" w:color="auto"/>
          </w:divBdr>
        </w:div>
        <w:div w:id="167212082">
          <w:marLeft w:val="480"/>
          <w:marRight w:val="0"/>
          <w:marTop w:val="0"/>
          <w:marBottom w:val="0"/>
          <w:divBdr>
            <w:top w:val="none" w:sz="0" w:space="0" w:color="auto"/>
            <w:left w:val="none" w:sz="0" w:space="0" w:color="auto"/>
            <w:bottom w:val="none" w:sz="0" w:space="0" w:color="auto"/>
            <w:right w:val="none" w:sz="0" w:space="0" w:color="auto"/>
          </w:divBdr>
        </w:div>
        <w:div w:id="1143547276">
          <w:marLeft w:val="480"/>
          <w:marRight w:val="0"/>
          <w:marTop w:val="0"/>
          <w:marBottom w:val="0"/>
          <w:divBdr>
            <w:top w:val="none" w:sz="0" w:space="0" w:color="auto"/>
            <w:left w:val="none" w:sz="0" w:space="0" w:color="auto"/>
            <w:bottom w:val="none" w:sz="0" w:space="0" w:color="auto"/>
            <w:right w:val="none" w:sz="0" w:space="0" w:color="auto"/>
          </w:divBdr>
        </w:div>
        <w:div w:id="1820536035">
          <w:marLeft w:val="480"/>
          <w:marRight w:val="0"/>
          <w:marTop w:val="0"/>
          <w:marBottom w:val="0"/>
          <w:divBdr>
            <w:top w:val="none" w:sz="0" w:space="0" w:color="auto"/>
            <w:left w:val="none" w:sz="0" w:space="0" w:color="auto"/>
            <w:bottom w:val="none" w:sz="0" w:space="0" w:color="auto"/>
            <w:right w:val="none" w:sz="0" w:space="0" w:color="auto"/>
          </w:divBdr>
        </w:div>
        <w:div w:id="84304645">
          <w:marLeft w:val="480"/>
          <w:marRight w:val="0"/>
          <w:marTop w:val="0"/>
          <w:marBottom w:val="0"/>
          <w:divBdr>
            <w:top w:val="none" w:sz="0" w:space="0" w:color="auto"/>
            <w:left w:val="none" w:sz="0" w:space="0" w:color="auto"/>
            <w:bottom w:val="none" w:sz="0" w:space="0" w:color="auto"/>
            <w:right w:val="none" w:sz="0" w:space="0" w:color="auto"/>
          </w:divBdr>
        </w:div>
        <w:div w:id="1784377930">
          <w:marLeft w:val="480"/>
          <w:marRight w:val="0"/>
          <w:marTop w:val="0"/>
          <w:marBottom w:val="0"/>
          <w:divBdr>
            <w:top w:val="none" w:sz="0" w:space="0" w:color="auto"/>
            <w:left w:val="none" w:sz="0" w:space="0" w:color="auto"/>
            <w:bottom w:val="none" w:sz="0" w:space="0" w:color="auto"/>
            <w:right w:val="none" w:sz="0" w:space="0" w:color="auto"/>
          </w:divBdr>
        </w:div>
        <w:div w:id="687830785">
          <w:marLeft w:val="480"/>
          <w:marRight w:val="0"/>
          <w:marTop w:val="0"/>
          <w:marBottom w:val="0"/>
          <w:divBdr>
            <w:top w:val="none" w:sz="0" w:space="0" w:color="auto"/>
            <w:left w:val="none" w:sz="0" w:space="0" w:color="auto"/>
            <w:bottom w:val="none" w:sz="0" w:space="0" w:color="auto"/>
            <w:right w:val="none" w:sz="0" w:space="0" w:color="auto"/>
          </w:divBdr>
        </w:div>
        <w:div w:id="303970489">
          <w:marLeft w:val="480"/>
          <w:marRight w:val="0"/>
          <w:marTop w:val="0"/>
          <w:marBottom w:val="0"/>
          <w:divBdr>
            <w:top w:val="none" w:sz="0" w:space="0" w:color="auto"/>
            <w:left w:val="none" w:sz="0" w:space="0" w:color="auto"/>
            <w:bottom w:val="none" w:sz="0" w:space="0" w:color="auto"/>
            <w:right w:val="none" w:sz="0" w:space="0" w:color="auto"/>
          </w:divBdr>
        </w:div>
        <w:div w:id="854416171">
          <w:marLeft w:val="480"/>
          <w:marRight w:val="0"/>
          <w:marTop w:val="0"/>
          <w:marBottom w:val="0"/>
          <w:divBdr>
            <w:top w:val="none" w:sz="0" w:space="0" w:color="auto"/>
            <w:left w:val="none" w:sz="0" w:space="0" w:color="auto"/>
            <w:bottom w:val="none" w:sz="0" w:space="0" w:color="auto"/>
            <w:right w:val="none" w:sz="0" w:space="0" w:color="auto"/>
          </w:divBdr>
        </w:div>
        <w:div w:id="562763280">
          <w:marLeft w:val="480"/>
          <w:marRight w:val="0"/>
          <w:marTop w:val="0"/>
          <w:marBottom w:val="0"/>
          <w:divBdr>
            <w:top w:val="none" w:sz="0" w:space="0" w:color="auto"/>
            <w:left w:val="none" w:sz="0" w:space="0" w:color="auto"/>
            <w:bottom w:val="none" w:sz="0" w:space="0" w:color="auto"/>
            <w:right w:val="none" w:sz="0" w:space="0" w:color="auto"/>
          </w:divBdr>
        </w:div>
        <w:div w:id="2095586833">
          <w:marLeft w:val="480"/>
          <w:marRight w:val="0"/>
          <w:marTop w:val="0"/>
          <w:marBottom w:val="0"/>
          <w:divBdr>
            <w:top w:val="none" w:sz="0" w:space="0" w:color="auto"/>
            <w:left w:val="none" w:sz="0" w:space="0" w:color="auto"/>
            <w:bottom w:val="none" w:sz="0" w:space="0" w:color="auto"/>
            <w:right w:val="none" w:sz="0" w:space="0" w:color="auto"/>
          </w:divBdr>
        </w:div>
        <w:div w:id="337075701">
          <w:marLeft w:val="480"/>
          <w:marRight w:val="0"/>
          <w:marTop w:val="0"/>
          <w:marBottom w:val="0"/>
          <w:divBdr>
            <w:top w:val="none" w:sz="0" w:space="0" w:color="auto"/>
            <w:left w:val="none" w:sz="0" w:space="0" w:color="auto"/>
            <w:bottom w:val="none" w:sz="0" w:space="0" w:color="auto"/>
            <w:right w:val="none" w:sz="0" w:space="0" w:color="auto"/>
          </w:divBdr>
        </w:div>
        <w:div w:id="598297331">
          <w:marLeft w:val="480"/>
          <w:marRight w:val="0"/>
          <w:marTop w:val="0"/>
          <w:marBottom w:val="0"/>
          <w:divBdr>
            <w:top w:val="none" w:sz="0" w:space="0" w:color="auto"/>
            <w:left w:val="none" w:sz="0" w:space="0" w:color="auto"/>
            <w:bottom w:val="none" w:sz="0" w:space="0" w:color="auto"/>
            <w:right w:val="none" w:sz="0" w:space="0" w:color="auto"/>
          </w:divBdr>
        </w:div>
        <w:div w:id="1770735771">
          <w:marLeft w:val="480"/>
          <w:marRight w:val="0"/>
          <w:marTop w:val="0"/>
          <w:marBottom w:val="0"/>
          <w:divBdr>
            <w:top w:val="none" w:sz="0" w:space="0" w:color="auto"/>
            <w:left w:val="none" w:sz="0" w:space="0" w:color="auto"/>
            <w:bottom w:val="none" w:sz="0" w:space="0" w:color="auto"/>
            <w:right w:val="none" w:sz="0" w:space="0" w:color="auto"/>
          </w:divBdr>
        </w:div>
        <w:div w:id="2026784203">
          <w:marLeft w:val="480"/>
          <w:marRight w:val="0"/>
          <w:marTop w:val="0"/>
          <w:marBottom w:val="0"/>
          <w:divBdr>
            <w:top w:val="none" w:sz="0" w:space="0" w:color="auto"/>
            <w:left w:val="none" w:sz="0" w:space="0" w:color="auto"/>
            <w:bottom w:val="none" w:sz="0" w:space="0" w:color="auto"/>
            <w:right w:val="none" w:sz="0" w:space="0" w:color="auto"/>
          </w:divBdr>
        </w:div>
        <w:div w:id="262882396">
          <w:marLeft w:val="480"/>
          <w:marRight w:val="0"/>
          <w:marTop w:val="0"/>
          <w:marBottom w:val="0"/>
          <w:divBdr>
            <w:top w:val="none" w:sz="0" w:space="0" w:color="auto"/>
            <w:left w:val="none" w:sz="0" w:space="0" w:color="auto"/>
            <w:bottom w:val="none" w:sz="0" w:space="0" w:color="auto"/>
            <w:right w:val="none" w:sz="0" w:space="0" w:color="auto"/>
          </w:divBdr>
        </w:div>
        <w:div w:id="353263174">
          <w:marLeft w:val="480"/>
          <w:marRight w:val="0"/>
          <w:marTop w:val="0"/>
          <w:marBottom w:val="0"/>
          <w:divBdr>
            <w:top w:val="none" w:sz="0" w:space="0" w:color="auto"/>
            <w:left w:val="none" w:sz="0" w:space="0" w:color="auto"/>
            <w:bottom w:val="none" w:sz="0" w:space="0" w:color="auto"/>
            <w:right w:val="none" w:sz="0" w:space="0" w:color="auto"/>
          </w:divBdr>
        </w:div>
        <w:div w:id="1497186690">
          <w:marLeft w:val="480"/>
          <w:marRight w:val="0"/>
          <w:marTop w:val="0"/>
          <w:marBottom w:val="0"/>
          <w:divBdr>
            <w:top w:val="none" w:sz="0" w:space="0" w:color="auto"/>
            <w:left w:val="none" w:sz="0" w:space="0" w:color="auto"/>
            <w:bottom w:val="none" w:sz="0" w:space="0" w:color="auto"/>
            <w:right w:val="none" w:sz="0" w:space="0" w:color="auto"/>
          </w:divBdr>
        </w:div>
        <w:div w:id="1186553325">
          <w:marLeft w:val="480"/>
          <w:marRight w:val="0"/>
          <w:marTop w:val="0"/>
          <w:marBottom w:val="0"/>
          <w:divBdr>
            <w:top w:val="none" w:sz="0" w:space="0" w:color="auto"/>
            <w:left w:val="none" w:sz="0" w:space="0" w:color="auto"/>
            <w:bottom w:val="none" w:sz="0" w:space="0" w:color="auto"/>
            <w:right w:val="none" w:sz="0" w:space="0" w:color="auto"/>
          </w:divBdr>
        </w:div>
        <w:div w:id="1820226804">
          <w:marLeft w:val="480"/>
          <w:marRight w:val="0"/>
          <w:marTop w:val="0"/>
          <w:marBottom w:val="0"/>
          <w:divBdr>
            <w:top w:val="none" w:sz="0" w:space="0" w:color="auto"/>
            <w:left w:val="none" w:sz="0" w:space="0" w:color="auto"/>
            <w:bottom w:val="none" w:sz="0" w:space="0" w:color="auto"/>
            <w:right w:val="none" w:sz="0" w:space="0" w:color="auto"/>
          </w:divBdr>
        </w:div>
        <w:div w:id="1401830456">
          <w:marLeft w:val="480"/>
          <w:marRight w:val="0"/>
          <w:marTop w:val="0"/>
          <w:marBottom w:val="0"/>
          <w:divBdr>
            <w:top w:val="none" w:sz="0" w:space="0" w:color="auto"/>
            <w:left w:val="none" w:sz="0" w:space="0" w:color="auto"/>
            <w:bottom w:val="none" w:sz="0" w:space="0" w:color="auto"/>
            <w:right w:val="none" w:sz="0" w:space="0" w:color="auto"/>
          </w:divBdr>
        </w:div>
        <w:div w:id="1475953963">
          <w:marLeft w:val="480"/>
          <w:marRight w:val="0"/>
          <w:marTop w:val="0"/>
          <w:marBottom w:val="0"/>
          <w:divBdr>
            <w:top w:val="none" w:sz="0" w:space="0" w:color="auto"/>
            <w:left w:val="none" w:sz="0" w:space="0" w:color="auto"/>
            <w:bottom w:val="none" w:sz="0" w:space="0" w:color="auto"/>
            <w:right w:val="none" w:sz="0" w:space="0" w:color="auto"/>
          </w:divBdr>
        </w:div>
        <w:div w:id="635377119">
          <w:marLeft w:val="480"/>
          <w:marRight w:val="0"/>
          <w:marTop w:val="0"/>
          <w:marBottom w:val="0"/>
          <w:divBdr>
            <w:top w:val="none" w:sz="0" w:space="0" w:color="auto"/>
            <w:left w:val="none" w:sz="0" w:space="0" w:color="auto"/>
            <w:bottom w:val="none" w:sz="0" w:space="0" w:color="auto"/>
            <w:right w:val="none" w:sz="0" w:space="0" w:color="auto"/>
          </w:divBdr>
        </w:div>
        <w:div w:id="164714617">
          <w:marLeft w:val="480"/>
          <w:marRight w:val="0"/>
          <w:marTop w:val="0"/>
          <w:marBottom w:val="0"/>
          <w:divBdr>
            <w:top w:val="none" w:sz="0" w:space="0" w:color="auto"/>
            <w:left w:val="none" w:sz="0" w:space="0" w:color="auto"/>
            <w:bottom w:val="none" w:sz="0" w:space="0" w:color="auto"/>
            <w:right w:val="none" w:sz="0" w:space="0" w:color="auto"/>
          </w:divBdr>
        </w:div>
        <w:div w:id="910426530">
          <w:marLeft w:val="480"/>
          <w:marRight w:val="0"/>
          <w:marTop w:val="0"/>
          <w:marBottom w:val="0"/>
          <w:divBdr>
            <w:top w:val="none" w:sz="0" w:space="0" w:color="auto"/>
            <w:left w:val="none" w:sz="0" w:space="0" w:color="auto"/>
            <w:bottom w:val="none" w:sz="0" w:space="0" w:color="auto"/>
            <w:right w:val="none" w:sz="0" w:space="0" w:color="auto"/>
          </w:divBdr>
        </w:div>
        <w:div w:id="503859788">
          <w:marLeft w:val="480"/>
          <w:marRight w:val="0"/>
          <w:marTop w:val="0"/>
          <w:marBottom w:val="0"/>
          <w:divBdr>
            <w:top w:val="none" w:sz="0" w:space="0" w:color="auto"/>
            <w:left w:val="none" w:sz="0" w:space="0" w:color="auto"/>
            <w:bottom w:val="none" w:sz="0" w:space="0" w:color="auto"/>
            <w:right w:val="none" w:sz="0" w:space="0" w:color="auto"/>
          </w:divBdr>
        </w:div>
        <w:div w:id="1610965005">
          <w:marLeft w:val="480"/>
          <w:marRight w:val="0"/>
          <w:marTop w:val="0"/>
          <w:marBottom w:val="0"/>
          <w:divBdr>
            <w:top w:val="none" w:sz="0" w:space="0" w:color="auto"/>
            <w:left w:val="none" w:sz="0" w:space="0" w:color="auto"/>
            <w:bottom w:val="none" w:sz="0" w:space="0" w:color="auto"/>
            <w:right w:val="none" w:sz="0" w:space="0" w:color="auto"/>
          </w:divBdr>
        </w:div>
        <w:div w:id="1964263374">
          <w:marLeft w:val="480"/>
          <w:marRight w:val="0"/>
          <w:marTop w:val="0"/>
          <w:marBottom w:val="0"/>
          <w:divBdr>
            <w:top w:val="none" w:sz="0" w:space="0" w:color="auto"/>
            <w:left w:val="none" w:sz="0" w:space="0" w:color="auto"/>
            <w:bottom w:val="none" w:sz="0" w:space="0" w:color="auto"/>
            <w:right w:val="none" w:sz="0" w:space="0" w:color="auto"/>
          </w:divBdr>
        </w:div>
        <w:div w:id="994842181">
          <w:marLeft w:val="480"/>
          <w:marRight w:val="0"/>
          <w:marTop w:val="0"/>
          <w:marBottom w:val="0"/>
          <w:divBdr>
            <w:top w:val="none" w:sz="0" w:space="0" w:color="auto"/>
            <w:left w:val="none" w:sz="0" w:space="0" w:color="auto"/>
            <w:bottom w:val="none" w:sz="0" w:space="0" w:color="auto"/>
            <w:right w:val="none" w:sz="0" w:space="0" w:color="auto"/>
          </w:divBdr>
        </w:div>
        <w:div w:id="1626347413">
          <w:marLeft w:val="480"/>
          <w:marRight w:val="0"/>
          <w:marTop w:val="0"/>
          <w:marBottom w:val="0"/>
          <w:divBdr>
            <w:top w:val="none" w:sz="0" w:space="0" w:color="auto"/>
            <w:left w:val="none" w:sz="0" w:space="0" w:color="auto"/>
            <w:bottom w:val="none" w:sz="0" w:space="0" w:color="auto"/>
            <w:right w:val="none" w:sz="0" w:space="0" w:color="auto"/>
          </w:divBdr>
        </w:div>
        <w:div w:id="858739651">
          <w:marLeft w:val="480"/>
          <w:marRight w:val="0"/>
          <w:marTop w:val="0"/>
          <w:marBottom w:val="0"/>
          <w:divBdr>
            <w:top w:val="none" w:sz="0" w:space="0" w:color="auto"/>
            <w:left w:val="none" w:sz="0" w:space="0" w:color="auto"/>
            <w:bottom w:val="none" w:sz="0" w:space="0" w:color="auto"/>
            <w:right w:val="none" w:sz="0" w:space="0" w:color="auto"/>
          </w:divBdr>
        </w:div>
        <w:div w:id="1938756365">
          <w:marLeft w:val="480"/>
          <w:marRight w:val="0"/>
          <w:marTop w:val="0"/>
          <w:marBottom w:val="0"/>
          <w:divBdr>
            <w:top w:val="none" w:sz="0" w:space="0" w:color="auto"/>
            <w:left w:val="none" w:sz="0" w:space="0" w:color="auto"/>
            <w:bottom w:val="none" w:sz="0" w:space="0" w:color="auto"/>
            <w:right w:val="none" w:sz="0" w:space="0" w:color="auto"/>
          </w:divBdr>
        </w:div>
        <w:div w:id="1984459170">
          <w:marLeft w:val="480"/>
          <w:marRight w:val="0"/>
          <w:marTop w:val="0"/>
          <w:marBottom w:val="0"/>
          <w:divBdr>
            <w:top w:val="none" w:sz="0" w:space="0" w:color="auto"/>
            <w:left w:val="none" w:sz="0" w:space="0" w:color="auto"/>
            <w:bottom w:val="none" w:sz="0" w:space="0" w:color="auto"/>
            <w:right w:val="none" w:sz="0" w:space="0" w:color="auto"/>
          </w:divBdr>
        </w:div>
        <w:div w:id="221453288">
          <w:marLeft w:val="480"/>
          <w:marRight w:val="0"/>
          <w:marTop w:val="0"/>
          <w:marBottom w:val="0"/>
          <w:divBdr>
            <w:top w:val="none" w:sz="0" w:space="0" w:color="auto"/>
            <w:left w:val="none" w:sz="0" w:space="0" w:color="auto"/>
            <w:bottom w:val="none" w:sz="0" w:space="0" w:color="auto"/>
            <w:right w:val="none" w:sz="0" w:space="0" w:color="auto"/>
          </w:divBdr>
        </w:div>
        <w:div w:id="908613770">
          <w:marLeft w:val="480"/>
          <w:marRight w:val="0"/>
          <w:marTop w:val="0"/>
          <w:marBottom w:val="0"/>
          <w:divBdr>
            <w:top w:val="none" w:sz="0" w:space="0" w:color="auto"/>
            <w:left w:val="none" w:sz="0" w:space="0" w:color="auto"/>
            <w:bottom w:val="none" w:sz="0" w:space="0" w:color="auto"/>
            <w:right w:val="none" w:sz="0" w:space="0" w:color="auto"/>
          </w:divBdr>
        </w:div>
        <w:div w:id="1149177957">
          <w:marLeft w:val="480"/>
          <w:marRight w:val="0"/>
          <w:marTop w:val="0"/>
          <w:marBottom w:val="0"/>
          <w:divBdr>
            <w:top w:val="none" w:sz="0" w:space="0" w:color="auto"/>
            <w:left w:val="none" w:sz="0" w:space="0" w:color="auto"/>
            <w:bottom w:val="none" w:sz="0" w:space="0" w:color="auto"/>
            <w:right w:val="none" w:sz="0" w:space="0" w:color="auto"/>
          </w:divBdr>
        </w:div>
        <w:div w:id="1908226770">
          <w:marLeft w:val="480"/>
          <w:marRight w:val="0"/>
          <w:marTop w:val="0"/>
          <w:marBottom w:val="0"/>
          <w:divBdr>
            <w:top w:val="none" w:sz="0" w:space="0" w:color="auto"/>
            <w:left w:val="none" w:sz="0" w:space="0" w:color="auto"/>
            <w:bottom w:val="none" w:sz="0" w:space="0" w:color="auto"/>
            <w:right w:val="none" w:sz="0" w:space="0" w:color="auto"/>
          </w:divBdr>
        </w:div>
        <w:div w:id="635447574">
          <w:marLeft w:val="480"/>
          <w:marRight w:val="0"/>
          <w:marTop w:val="0"/>
          <w:marBottom w:val="0"/>
          <w:divBdr>
            <w:top w:val="none" w:sz="0" w:space="0" w:color="auto"/>
            <w:left w:val="none" w:sz="0" w:space="0" w:color="auto"/>
            <w:bottom w:val="none" w:sz="0" w:space="0" w:color="auto"/>
            <w:right w:val="none" w:sz="0" w:space="0" w:color="auto"/>
          </w:divBdr>
        </w:div>
        <w:div w:id="1196574469">
          <w:marLeft w:val="480"/>
          <w:marRight w:val="0"/>
          <w:marTop w:val="0"/>
          <w:marBottom w:val="0"/>
          <w:divBdr>
            <w:top w:val="none" w:sz="0" w:space="0" w:color="auto"/>
            <w:left w:val="none" w:sz="0" w:space="0" w:color="auto"/>
            <w:bottom w:val="none" w:sz="0" w:space="0" w:color="auto"/>
            <w:right w:val="none" w:sz="0" w:space="0" w:color="auto"/>
          </w:divBdr>
        </w:div>
        <w:div w:id="827283541">
          <w:marLeft w:val="480"/>
          <w:marRight w:val="0"/>
          <w:marTop w:val="0"/>
          <w:marBottom w:val="0"/>
          <w:divBdr>
            <w:top w:val="none" w:sz="0" w:space="0" w:color="auto"/>
            <w:left w:val="none" w:sz="0" w:space="0" w:color="auto"/>
            <w:bottom w:val="none" w:sz="0" w:space="0" w:color="auto"/>
            <w:right w:val="none" w:sz="0" w:space="0" w:color="auto"/>
          </w:divBdr>
        </w:div>
        <w:div w:id="1194031064">
          <w:marLeft w:val="480"/>
          <w:marRight w:val="0"/>
          <w:marTop w:val="0"/>
          <w:marBottom w:val="0"/>
          <w:divBdr>
            <w:top w:val="none" w:sz="0" w:space="0" w:color="auto"/>
            <w:left w:val="none" w:sz="0" w:space="0" w:color="auto"/>
            <w:bottom w:val="none" w:sz="0" w:space="0" w:color="auto"/>
            <w:right w:val="none" w:sz="0" w:space="0" w:color="auto"/>
          </w:divBdr>
        </w:div>
        <w:div w:id="928007563">
          <w:marLeft w:val="480"/>
          <w:marRight w:val="0"/>
          <w:marTop w:val="0"/>
          <w:marBottom w:val="0"/>
          <w:divBdr>
            <w:top w:val="none" w:sz="0" w:space="0" w:color="auto"/>
            <w:left w:val="none" w:sz="0" w:space="0" w:color="auto"/>
            <w:bottom w:val="none" w:sz="0" w:space="0" w:color="auto"/>
            <w:right w:val="none" w:sz="0" w:space="0" w:color="auto"/>
          </w:divBdr>
        </w:div>
        <w:div w:id="335813259">
          <w:marLeft w:val="480"/>
          <w:marRight w:val="0"/>
          <w:marTop w:val="0"/>
          <w:marBottom w:val="0"/>
          <w:divBdr>
            <w:top w:val="none" w:sz="0" w:space="0" w:color="auto"/>
            <w:left w:val="none" w:sz="0" w:space="0" w:color="auto"/>
            <w:bottom w:val="none" w:sz="0" w:space="0" w:color="auto"/>
            <w:right w:val="none" w:sz="0" w:space="0" w:color="auto"/>
          </w:divBdr>
        </w:div>
        <w:div w:id="1698121817">
          <w:marLeft w:val="480"/>
          <w:marRight w:val="0"/>
          <w:marTop w:val="0"/>
          <w:marBottom w:val="0"/>
          <w:divBdr>
            <w:top w:val="none" w:sz="0" w:space="0" w:color="auto"/>
            <w:left w:val="none" w:sz="0" w:space="0" w:color="auto"/>
            <w:bottom w:val="none" w:sz="0" w:space="0" w:color="auto"/>
            <w:right w:val="none" w:sz="0" w:space="0" w:color="auto"/>
          </w:divBdr>
        </w:div>
        <w:div w:id="570386551">
          <w:marLeft w:val="480"/>
          <w:marRight w:val="0"/>
          <w:marTop w:val="0"/>
          <w:marBottom w:val="0"/>
          <w:divBdr>
            <w:top w:val="none" w:sz="0" w:space="0" w:color="auto"/>
            <w:left w:val="none" w:sz="0" w:space="0" w:color="auto"/>
            <w:bottom w:val="none" w:sz="0" w:space="0" w:color="auto"/>
            <w:right w:val="none" w:sz="0" w:space="0" w:color="auto"/>
          </w:divBdr>
        </w:div>
        <w:div w:id="1271428336">
          <w:marLeft w:val="480"/>
          <w:marRight w:val="0"/>
          <w:marTop w:val="0"/>
          <w:marBottom w:val="0"/>
          <w:divBdr>
            <w:top w:val="none" w:sz="0" w:space="0" w:color="auto"/>
            <w:left w:val="none" w:sz="0" w:space="0" w:color="auto"/>
            <w:bottom w:val="none" w:sz="0" w:space="0" w:color="auto"/>
            <w:right w:val="none" w:sz="0" w:space="0" w:color="auto"/>
          </w:divBdr>
        </w:div>
        <w:div w:id="1250433542">
          <w:marLeft w:val="480"/>
          <w:marRight w:val="0"/>
          <w:marTop w:val="0"/>
          <w:marBottom w:val="0"/>
          <w:divBdr>
            <w:top w:val="none" w:sz="0" w:space="0" w:color="auto"/>
            <w:left w:val="none" w:sz="0" w:space="0" w:color="auto"/>
            <w:bottom w:val="none" w:sz="0" w:space="0" w:color="auto"/>
            <w:right w:val="none" w:sz="0" w:space="0" w:color="auto"/>
          </w:divBdr>
        </w:div>
        <w:div w:id="1780182707">
          <w:marLeft w:val="480"/>
          <w:marRight w:val="0"/>
          <w:marTop w:val="0"/>
          <w:marBottom w:val="0"/>
          <w:divBdr>
            <w:top w:val="none" w:sz="0" w:space="0" w:color="auto"/>
            <w:left w:val="none" w:sz="0" w:space="0" w:color="auto"/>
            <w:bottom w:val="none" w:sz="0" w:space="0" w:color="auto"/>
            <w:right w:val="none" w:sz="0" w:space="0" w:color="auto"/>
          </w:divBdr>
        </w:div>
        <w:div w:id="2014070801">
          <w:marLeft w:val="480"/>
          <w:marRight w:val="0"/>
          <w:marTop w:val="0"/>
          <w:marBottom w:val="0"/>
          <w:divBdr>
            <w:top w:val="none" w:sz="0" w:space="0" w:color="auto"/>
            <w:left w:val="none" w:sz="0" w:space="0" w:color="auto"/>
            <w:bottom w:val="none" w:sz="0" w:space="0" w:color="auto"/>
            <w:right w:val="none" w:sz="0" w:space="0" w:color="auto"/>
          </w:divBdr>
        </w:div>
        <w:div w:id="1284730172">
          <w:marLeft w:val="480"/>
          <w:marRight w:val="0"/>
          <w:marTop w:val="0"/>
          <w:marBottom w:val="0"/>
          <w:divBdr>
            <w:top w:val="none" w:sz="0" w:space="0" w:color="auto"/>
            <w:left w:val="none" w:sz="0" w:space="0" w:color="auto"/>
            <w:bottom w:val="none" w:sz="0" w:space="0" w:color="auto"/>
            <w:right w:val="none" w:sz="0" w:space="0" w:color="auto"/>
          </w:divBdr>
        </w:div>
        <w:div w:id="809833359">
          <w:marLeft w:val="480"/>
          <w:marRight w:val="0"/>
          <w:marTop w:val="0"/>
          <w:marBottom w:val="0"/>
          <w:divBdr>
            <w:top w:val="none" w:sz="0" w:space="0" w:color="auto"/>
            <w:left w:val="none" w:sz="0" w:space="0" w:color="auto"/>
            <w:bottom w:val="none" w:sz="0" w:space="0" w:color="auto"/>
            <w:right w:val="none" w:sz="0" w:space="0" w:color="auto"/>
          </w:divBdr>
        </w:div>
        <w:div w:id="1840926409">
          <w:marLeft w:val="480"/>
          <w:marRight w:val="0"/>
          <w:marTop w:val="0"/>
          <w:marBottom w:val="0"/>
          <w:divBdr>
            <w:top w:val="none" w:sz="0" w:space="0" w:color="auto"/>
            <w:left w:val="none" w:sz="0" w:space="0" w:color="auto"/>
            <w:bottom w:val="none" w:sz="0" w:space="0" w:color="auto"/>
            <w:right w:val="none" w:sz="0" w:space="0" w:color="auto"/>
          </w:divBdr>
        </w:div>
        <w:div w:id="176503850">
          <w:marLeft w:val="480"/>
          <w:marRight w:val="0"/>
          <w:marTop w:val="0"/>
          <w:marBottom w:val="0"/>
          <w:divBdr>
            <w:top w:val="none" w:sz="0" w:space="0" w:color="auto"/>
            <w:left w:val="none" w:sz="0" w:space="0" w:color="auto"/>
            <w:bottom w:val="none" w:sz="0" w:space="0" w:color="auto"/>
            <w:right w:val="none" w:sz="0" w:space="0" w:color="auto"/>
          </w:divBdr>
        </w:div>
        <w:div w:id="520045626">
          <w:marLeft w:val="480"/>
          <w:marRight w:val="0"/>
          <w:marTop w:val="0"/>
          <w:marBottom w:val="0"/>
          <w:divBdr>
            <w:top w:val="none" w:sz="0" w:space="0" w:color="auto"/>
            <w:left w:val="none" w:sz="0" w:space="0" w:color="auto"/>
            <w:bottom w:val="none" w:sz="0" w:space="0" w:color="auto"/>
            <w:right w:val="none" w:sz="0" w:space="0" w:color="auto"/>
          </w:divBdr>
        </w:div>
        <w:div w:id="78986167">
          <w:marLeft w:val="480"/>
          <w:marRight w:val="0"/>
          <w:marTop w:val="0"/>
          <w:marBottom w:val="0"/>
          <w:divBdr>
            <w:top w:val="none" w:sz="0" w:space="0" w:color="auto"/>
            <w:left w:val="none" w:sz="0" w:space="0" w:color="auto"/>
            <w:bottom w:val="none" w:sz="0" w:space="0" w:color="auto"/>
            <w:right w:val="none" w:sz="0" w:space="0" w:color="auto"/>
          </w:divBdr>
        </w:div>
        <w:div w:id="2125928583">
          <w:marLeft w:val="480"/>
          <w:marRight w:val="0"/>
          <w:marTop w:val="0"/>
          <w:marBottom w:val="0"/>
          <w:divBdr>
            <w:top w:val="none" w:sz="0" w:space="0" w:color="auto"/>
            <w:left w:val="none" w:sz="0" w:space="0" w:color="auto"/>
            <w:bottom w:val="none" w:sz="0" w:space="0" w:color="auto"/>
            <w:right w:val="none" w:sz="0" w:space="0" w:color="auto"/>
          </w:divBdr>
        </w:div>
        <w:div w:id="2080446201">
          <w:marLeft w:val="480"/>
          <w:marRight w:val="0"/>
          <w:marTop w:val="0"/>
          <w:marBottom w:val="0"/>
          <w:divBdr>
            <w:top w:val="none" w:sz="0" w:space="0" w:color="auto"/>
            <w:left w:val="none" w:sz="0" w:space="0" w:color="auto"/>
            <w:bottom w:val="none" w:sz="0" w:space="0" w:color="auto"/>
            <w:right w:val="none" w:sz="0" w:space="0" w:color="auto"/>
          </w:divBdr>
        </w:div>
        <w:div w:id="1376079410">
          <w:marLeft w:val="480"/>
          <w:marRight w:val="0"/>
          <w:marTop w:val="0"/>
          <w:marBottom w:val="0"/>
          <w:divBdr>
            <w:top w:val="none" w:sz="0" w:space="0" w:color="auto"/>
            <w:left w:val="none" w:sz="0" w:space="0" w:color="auto"/>
            <w:bottom w:val="none" w:sz="0" w:space="0" w:color="auto"/>
            <w:right w:val="none" w:sz="0" w:space="0" w:color="auto"/>
          </w:divBdr>
        </w:div>
      </w:divsChild>
    </w:div>
    <w:div w:id="1649238732">
      <w:bodyDiv w:val="1"/>
      <w:marLeft w:val="0"/>
      <w:marRight w:val="0"/>
      <w:marTop w:val="0"/>
      <w:marBottom w:val="0"/>
      <w:divBdr>
        <w:top w:val="none" w:sz="0" w:space="0" w:color="auto"/>
        <w:left w:val="none" w:sz="0" w:space="0" w:color="auto"/>
        <w:bottom w:val="none" w:sz="0" w:space="0" w:color="auto"/>
        <w:right w:val="none" w:sz="0" w:space="0" w:color="auto"/>
      </w:divBdr>
    </w:div>
    <w:div w:id="1649820464">
      <w:bodyDiv w:val="1"/>
      <w:marLeft w:val="0"/>
      <w:marRight w:val="0"/>
      <w:marTop w:val="0"/>
      <w:marBottom w:val="0"/>
      <w:divBdr>
        <w:top w:val="none" w:sz="0" w:space="0" w:color="auto"/>
        <w:left w:val="none" w:sz="0" w:space="0" w:color="auto"/>
        <w:bottom w:val="none" w:sz="0" w:space="0" w:color="auto"/>
        <w:right w:val="none" w:sz="0" w:space="0" w:color="auto"/>
      </w:divBdr>
    </w:div>
    <w:div w:id="1650212796">
      <w:bodyDiv w:val="1"/>
      <w:marLeft w:val="0"/>
      <w:marRight w:val="0"/>
      <w:marTop w:val="0"/>
      <w:marBottom w:val="0"/>
      <w:divBdr>
        <w:top w:val="none" w:sz="0" w:space="0" w:color="auto"/>
        <w:left w:val="none" w:sz="0" w:space="0" w:color="auto"/>
        <w:bottom w:val="none" w:sz="0" w:space="0" w:color="auto"/>
        <w:right w:val="none" w:sz="0" w:space="0" w:color="auto"/>
      </w:divBdr>
    </w:div>
    <w:div w:id="1650480280">
      <w:bodyDiv w:val="1"/>
      <w:marLeft w:val="0"/>
      <w:marRight w:val="0"/>
      <w:marTop w:val="0"/>
      <w:marBottom w:val="0"/>
      <w:divBdr>
        <w:top w:val="none" w:sz="0" w:space="0" w:color="auto"/>
        <w:left w:val="none" w:sz="0" w:space="0" w:color="auto"/>
        <w:bottom w:val="none" w:sz="0" w:space="0" w:color="auto"/>
        <w:right w:val="none" w:sz="0" w:space="0" w:color="auto"/>
      </w:divBdr>
    </w:div>
    <w:div w:id="1650555148">
      <w:bodyDiv w:val="1"/>
      <w:marLeft w:val="0"/>
      <w:marRight w:val="0"/>
      <w:marTop w:val="0"/>
      <w:marBottom w:val="0"/>
      <w:divBdr>
        <w:top w:val="none" w:sz="0" w:space="0" w:color="auto"/>
        <w:left w:val="none" w:sz="0" w:space="0" w:color="auto"/>
        <w:bottom w:val="none" w:sz="0" w:space="0" w:color="auto"/>
        <w:right w:val="none" w:sz="0" w:space="0" w:color="auto"/>
      </w:divBdr>
    </w:div>
    <w:div w:id="1650597543">
      <w:bodyDiv w:val="1"/>
      <w:marLeft w:val="0"/>
      <w:marRight w:val="0"/>
      <w:marTop w:val="0"/>
      <w:marBottom w:val="0"/>
      <w:divBdr>
        <w:top w:val="none" w:sz="0" w:space="0" w:color="auto"/>
        <w:left w:val="none" w:sz="0" w:space="0" w:color="auto"/>
        <w:bottom w:val="none" w:sz="0" w:space="0" w:color="auto"/>
        <w:right w:val="none" w:sz="0" w:space="0" w:color="auto"/>
      </w:divBdr>
    </w:div>
    <w:div w:id="1651253242">
      <w:bodyDiv w:val="1"/>
      <w:marLeft w:val="0"/>
      <w:marRight w:val="0"/>
      <w:marTop w:val="0"/>
      <w:marBottom w:val="0"/>
      <w:divBdr>
        <w:top w:val="none" w:sz="0" w:space="0" w:color="auto"/>
        <w:left w:val="none" w:sz="0" w:space="0" w:color="auto"/>
        <w:bottom w:val="none" w:sz="0" w:space="0" w:color="auto"/>
        <w:right w:val="none" w:sz="0" w:space="0" w:color="auto"/>
      </w:divBdr>
    </w:div>
    <w:div w:id="1651324879">
      <w:bodyDiv w:val="1"/>
      <w:marLeft w:val="0"/>
      <w:marRight w:val="0"/>
      <w:marTop w:val="0"/>
      <w:marBottom w:val="0"/>
      <w:divBdr>
        <w:top w:val="none" w:sz="0" w:space="0" w:color="auto"/>
        <w:left w:val="none" w:sz="0" w:space="0" w:color="auto"/>
        <w:bottom w:val="none" w:sz="0" w:space="0" w:color="auto"/>
        <w:right w:val="none" w:sz="0" w:space="0" w:color="auto"/>
      </w:divBdr>
    </w:div>
    <w:div w:id="1651788462">
      <w:bodyDiv w:val="1"/>
      <w:marLeft w:val="0"/>
      <w:marRight w:val="0"/>
      <w:marTop w:val="0"/>
      <w:marBottom w:val="0"/>
      <w:divBdr>
        <w:top w:val="none" w:sz="0" w:space="0" w:color="auto"/>
        <w:left w:val="none" w:sz="0" w:space="0" w:color="auto"/>
        <w:bottom w:val="none" w:sz="0" w:space="0" w:color="auto"/>
        <w:right w:val="none" w:sz="0" w:space="0" w:color="auto"/>
      </w:divBdr>
    </w:div>
    <w:div w:id="1651864522">
      <w:bodyDiv w:val="1"/>
      <w:marLeft w:val="0"/>
      <w:marRight w:val="0"/>
      <w:marTop w:val="0"/>
      <w:marBottom w:val="0"/>
      <w:divBdr>
        <w:top w:val="none" w:sz="0" w:space="0" w:color="auto"/>
        <w:left w:val="none" w:sz="0" w:space="0" w:color="auto"/>
        <w:bottom w:val="none" w:sz="0" w:space="0" w:color="auto"/>
        <w:right w:val="none" w:sz="0" w:space="0" w:color="auto"/>
      </w:divBdr>
    </w:div>
    <w:div w:id="1652127120">
      <w:bodyDiv w:val="1"/>
      <w:marLeft w:val="0"/>
      <w:marRight w:val="0"/>
      <w:marTop w:val="0"/>
      <w:marBottom w:val="0"/>
      <w:divBdr>
        <w:top w:val="none" w:sz="0" w:space="0" w:color="auto"/>
        <w:left w:val="none" w:sz="0" w:space="0" w:color="auto"/>
        <w:bottom w:val="none" w:sz="0" w:space="0" w:color="auto"/>
        <w:right w:val="none" w:sz="0" w:space="0" w:color="auto"/>
      </w:divBdr>
    </w:div>
    <w:div w:id="1652173409">
      <w:bodyDiv w:val="1"/>
      <w:marLeft w:val="0"/>
      <w:marRight w:val="0"/>
      <w:marTop w:val="0"/>
      <w:marBottom w:val="0"/>
      <w:divBdr>
        <w:top w:val="none" w:sz="0" w:space="0" w:color="auto"/>
        <w:left w:val="none" w:sz="0" w:space="0" w:color="auto"/>
        <w:bottom w:val="none" w:sz="0" w:space="0" w:color="auto"/>
        <w:right w:val="none" w:sz="0" w:space="0" w:color="auto"/>
      </w:divBdr>
    </w:div>
    <w:div w:id="1652445502">
      <w:bodyDiv w:val="1"/>
      <w:marLeft w:val="0"/>
      <w:marRight w:val="0"/>
      <w:marTop w:val="0"/>
      <w:marBottom w:val="0"/>
      <w:divBdr>
        <w:top w:val="none" w:sz="0" w:space="0" w:color="auto"/>
        <w:left w:val="none" w:sz="0" w:space="0" w:color="auto"/>
        <w:bottom w:val="none" w:sz="0" w:space="0" w:color="auto"/>
        <w:right w:val="none" w:sz="0" w:space="0" w:color="auto"/>
      </w:divBdr>
    </w:div>
    <w:div w:id="1652949387">
      <w:bodyDiv w:val="1"/>
      <w:marLeft w:val="0"/>
      <w:marRight w:val="0"/>
      <w:marTop w:val="0"/>
      <w:marBottom w:val="0"/>
      <w:divBdr>
        <w:top w:val="none" w:sz="0" w:space="0" w:color="auto"/>
        <w:left w:val="none" w:sz="0" w:space="0" w:color="auto"/>
        <w:bottom w:val="none" w:sz="0" w:space="0" w:color="auto"/>
        <w:right w:val="none" w:sz="0" w:space="0" w:color="auto"/>
      </w:divBdr>
    </w:div>
    <w:div w:id="1653170400">
      <w:bodyDiv w:val="1"/>
      <w:marLeft w:val="0"/>
      <w:marRight w:val="0"/>
      <w:marTop w:val="0"/>
      <w:marBottom w:val="0"/>
      <w:divBdr>
        <w:top w:val="none" w:sz="0" w:space="0" w:color="auto"/>
        <w:left w:val="none" w:sz="0" w:space="0" w:color="auto"/>
        <w:bottom w:val="none" w:sz="0" w:space="0" w:color="auto"/>
        <w:right w:val="none" w:sz="0" w:space="0" w:color="auto"/>
      </w:divBdr>
    </w:div>
    <w:div w:id="1653413140">
      <w:bodyDiv w:val="1"/>
      <w:marLeft w:val="0"/>
      <w:marRight w:val="0"/>
      <w:marTop w:val="0"/>
      <w:marBottom w:val="0"/>
      <w:divBdr>
        <w:top w:val="none" w:sz="0" w:space="0" w:color="auto"/>
        <w:left w:val="none" w:sz="0" w:space="0" w:color="auto"/>
        <w:bottom w:val="none" w:sz="0" w:space="0" w:color="auto"/>
        <w:right w:val="none" w:sz="0" w:space="0" w:color="auto"/>
      </w:divBdr>
    </w:div>
    <w:div w:id="1653559406">
      <w:bodyDiv w:val="1"/>
      <w:marLeft w:val="0"/>
      <w:marRight w:val="0"/>
      <w:marTop w:val="0"/>
      <w:marBottom w:val="0"/>
      <w:divBdr>
        <w:top w:val="none" w:sz="0" w:space="0" w:color="auto"/>
        <w:left w:val="none" w:sz="0" w:space="0" w:color="auto"/>
        <w:bottom w:val="none" w:sz="0" w:space="0" w:color="auto"/>
        <w:right w:val="none" w:sz="0" w:space="0" w:color="auto"/>
      </w:divBdr>
    </w:div>
    <w:div w:id="1653631329">
      <w:bodyDiv w:val="1"/>
      <w:marLeft w:val="0"/>
      <w:marRight w:val="0"/>
      <w:marTop w:val="0"/>
      <w:marBottom w:val="0"/>
      <w:divBdr>
        <w:top w:val="none" w:sz="0" w:space="0" w:color="auto"/>
        <w:left w:val="none" w:sz="0" w:space="0" w:color="auto"/>
        <w:bottom w:val="none" w:sz="0" w:space="0" w:color="auto"/>
        <w:right w:val="none" w:sz="0" w:space="0" w:color="auto"/>
      </w:divBdr>
    </w:div>
    <w:div w:id="1653631874">
      <w:bodyDiv w:val="1"/>
      <w:marLeft w:val="0"/>
      <w:marRight w:val="0"/>
      <w:marTop w:val="0"/>
      <w:marBottom w:val="0"/>
      <w:divBdr>
        <w:top w:val="none" w:sz="0" w:space="0" w:color="auto"/>
        <w:left w:val="none" w:sz="0" w:space="0" w:color="auto"/>
        <w:bottom w:val="none" w:sz="0" w:space="0" w:color="auto"/>
        <w:right w:val="none" w:sz="0" w:space="0" w:color="auto"/>
      </w:divBdr>
      <w:divsChild>
        <w:div w:id="606237996">
          <w:marLeft w:val="480"/>
          <w:marRight w:val="0"/>
          <w:marTop w:val="0"/>
          <w:marBottom w:val="0"/>
          <w:divBdr>
            <w:top w:val="none" w:sz="0" w:space="0" w:color="auto"/>
            <w:left w:val="none" w:sz="0" w:space="0" w:color="auto"/>
            <w:bottom w:val="none" w:sz="0" w:space="0" w:color="auto"/>
            <w:right w:val="none" w:sz="0" w:space="0" w:color="auto"/>
          </w:divBdr>
        </w:div>
        <w:div w:id="1337926229">
          <w:marLeft w:val="480"/>
          <w:marRight w:val="0"/>
          <w:marTop w:val="0"/>
          <w:marBottom w:val="0"/>
          <w:divBdr>
            <w:top w:val="none" w:sz="0" w:space="0" w:color="auto"/>
            <w:left w:val="none" w:sz="0" w:space="0" w:color="auto"/>
            <w:bottom w:val="none" w:sz="0" w:space="0" w:color="auto"/>
            <w:right w:val="none" w:sz="0" w:space="0" w:color="auto"/>
          </w:divBdr>
        </w:div>
        <w:div w:id="932856608">
          <w:marLeft w:val="480"/>
          <w:marRight w:val="0"/>
          <w:marTop w:val="0"/>
          <w:marBottom w:val="0"/>
          <w:divBdr>
            <w:top w:val="none" w:sz="0" w:space="0" w:color="auto"/>
            <w:left w:val="none" w:sz="0" w:space="0" w:color="auto"/>
            <w:bottom w:val="none" w:sz="0" w:space="0" w:color="auto"/>
            <w:right w:val="none" w:sz="0" w:space="0" w:color="auto"/>
          </w:divBdr>
        </w:div>
        <w:div w:id="1010333083">
          <w:marLeft w:val="480"/>
          <w:marRight w:val="0"/>
          <w:marTop w:val="0"/>
          <w:marBottom w:val="0"/>
          <w:divBdr>
            <w:top w:val="none" w:sz="0" w:space="0" w:color="auto"/>
            <w:left w:val="none" w:sz="0" w:space="0" w:color="auto"/>
            <w:bottom w:val="none" w:sz="0" w:space="0" w:color="auto"/>
            <w:right w:val="none" w:sz="0" w:space="0" w:color="auto"/>
          </w:divBdr>
        </w:div>
        <w:div w:id="2018342351">
          <w:marLeft w:val="480"/>
          <w:marRight w:val="0"/>
          <w:marTop w:val="0"/>
          <w:marBottom w:val="0"/>
          <w:divBdr>
            <w:top w:val="none" w:sz="0" w:space="0" w:color="auto"/>
            <w:left w:val="none" w:sz="0" w:space="0" w:color="auto"/>
            <w:bottom w:val="none" w:sz="0" w:space="0" w:color="auto"/>
            <w:right w:val="none" w:sz="0" w:space="0" w:color="auto"/>
          </w:divBdr>
        </w:div>
        <w:div w:id="564490428">
          <w:marLeft w:val="480"/>
          <w:marRight w:val="0"/>
          <w:marTop w:val="0"/>
          <w:marBottom w:val="0"/>
          <w:divBdr>
            <w:top w:val="none" w:sz="0" w:space="0" w:color="auto"/>
            <w:left w:val="none" w:sz="0" w:space="0" w:color="auto"/>
            <w:bottom w:val="none" w:sz="0" w:space="0" w:color="auto"/>
            <w:right w:val="none" w:sz="0" w:space="0" w:color="auto"/>
          </w:divBdr>
        </w:div>
        <w:div w:id="115176463">
          <w:marLeft w:val="480"/>
          <w:marRight w:val="0"/>
          <w:marTop w:val="0"/>
          <w:marBottom w:val="0"/>
          <w:divBdr>
            <w:top w:val="none" w:sz="0" w:space="0" w:color="auto"/>
            <w:left w:val="none" w:sz="0" w:space="0" w:color="auto"/>
            <w:bottom w:val="none" w:sz="0" w:space="0" w:color="auto"/>
            <w:right w:val="none" w:sz="0" w:space="0" w:color="auto"/>
          </w:divBdr>
        </w:div>
        <w:div w:id="2130393270">
          <w:marLeft w:val="480"/>
          <w:marRight w:val="0"/>
          <w:marTop w:val="0"/>
          <w:marBottom w:val="0"/>
          <w:divBdr>
            <w:top w:val="none" w:sz="0" w:space="0" w:color="auto"/>
            <w:left w:val="none" w:sz="0" w:space="0" w:color="auto"/>
            <w:bottom w:val="none" w:sz="0" w:space="0" w:color="auto"/>
            <w:right w:val="none" w:sz="0" w:space="0" w:color="auto"/>
          </w:divBdr>
        </w:div>
        <w:div w:id="836920446">
          <w:marLeft w:val="480"/>
          <w:marRight w:val="0"/>
          <w:marTop w:val="0"/>
          <w:marBottom w:val="0"/>
          <w:divBdr>
            <w:top w:val="none" w:sz="0" w:space="0" w:color="auto"/>
            <w:left w:val="none" w:sz="0" w:space="0" w:color="auto"/>
            <w:bottom w:val="none" w:sz="0" w:space="0" w:color="auto"/>
            <w:right w:val="none" w:sz="0" w:space="0" w:color="auto"/>
          </w:divBdr>
        </w:div>
        <w:div w:id="1825125962">
          <w:marLeft w:val="480"/>
          <w:marRight w:val="0"/>
          <w:marTop w:val="0"/>
          <w:marBottom w:val="0"/>
          <w:divBdr>
            <w:top w:val="none" w:sz="0" w:space="0" w:color="auto"/>
            <w:left w:val="none" w:sz="0" w:space="0" w:color="auto"/>
            <w:bottom w:val="none" w:sz="0" w:space="0" w:color="auto"/>
            <w:right w:val="none" w:sz="0" w:space="0" w:color="auto"/>
          </w:divBdr>
        </w:div>
        <w:div w:id="1533499182">
          <w:marLeft w:val="480"/>
          <w:marRight w:val="0"/>
          <w:marTop w:val="0"/>
          <w:marBottom w:val="0"/>
          <w:divBdr>
            <w:top w:val="none" w:sz="0" w:space="0" w:color="auto"/>
            <w:left w:val="none" w:sz="0" w:space="0" w:color="auto"/>
            <w:bottom w:val="none" w:sz="0" w:space="0" w:color="auto"/>
            <w:right w:val="none" w:sz="0" w:space="0" w:color="auto"/>
          </w:divBdr>
        </w:div>
        <w:div w:id="651175114">
          <w:marLeft w:val="480"/>
          <w:marRight w:val="0"/>
          <w:marTop w:val="0"/>
          <w:marBottom w:val="0"/>
          <w:divBdr>
            <w:top w:val="none" w:sz="0" w:space="0" w:color="auto"/>
            <w:left w:val="none" w:sz="0" w:space="0" w:color="auto"/>
            <w:bottom w:val="none" w:sz="0" w:space="0" w:color="auto"/>
            <w:right w:val="none" w:sz="0" w:space="0" w:color="auto"/>
          </w:divBdr>
        </w:div>
        <w:div w:id="1914468912">
          <w:marLeft w:val="480"/>
          <w:marRight w:val="0"/>
          <w:marTop w:val="0"/>
          <w:marBottom w:val="0"/>
          <w:divBdr>
            <w:top w:val="none" w:sz="0" w:space="0" w:color="auto"/>
            <w:left w:val="none" w:sz="0" w:space="0" w:color="auto"/>
            <w:bottom w:val="none" w:sz="0" w:space="0" w:color="auto"/>
            <w:right w:val="none" w:sz="0" w:space="0" w:color="auto"/>
          </w:divBdr>
        </w:div>
        <w:div w:id="554780202">
          <w:marLeft w:val="480"/>
          <w:marRight w:val="0"/>
          <w:marTop w:val="0"/>
          <w:marBottom w:val="0"/>
          <w:divBdr>
            <w:top w:val="none" w:sz="0" w:space="0" w:color="auto"/>
            <w:left w:val="none" w:sz="0" w:space="0" w:color="auto"/>
            <w:bottom w:val="none" w:sz="0" w:space="0" w:color="auto"/>
            <w:right w:val="none" w:sz="0" w:space="0" w:color="auto"/>
          </w:divBdr>
        </w:div>
        <w:div w:id="1368986584">
          <w:marLeft w:val="480"/>
          <w:marRight w:val="0"/>
          <w:marTop w:val="0"/>
          <w:marBottom w:val="0"/>
          <w:divBdr>
            <w:top w:val="none" w:sz="0" w:space="0" w:color="auto"/>
            <w:left w:val="none" w:sz="0" w:space="0" w:color="auto"/>
            <w:bottom w:val="none" w:sz="0" w:space="0" w:color="auto"/>
            <w:right w:val="none" w:sz="0" w:space="0" w:color="auto"/>
          </w:divBdr>
        </w:div>
        <w:div w:id="1116950709">
          <w:marLeft w:val="480"/>
          <w:marRight w:val="0"/>
          <w:marTop w:val="0"/>
          <w:marBottom w:val="0"/>
          <w:divBdr>
            <w:top w:val="none" w:sz="0" w:space="0" w:color="auto"/>
            <w:left w:val="none" w:sz="0" w:space="0" w:color="auto"/>
            <w:bottom w:val="none" w:sz="0" w:space="0" w:color="auto"/>
            <w:right w:val="none" w:sz="0" w:space="0" w:color="auto"/>
          </w:divBdr>
        </w:div>
        <w:div w:id="1652052865">
          <w:marLeft w:val="480"/>
          <w:marRight w:val="0"/>
          <w:marTop w:val="0"/>
          <w:marBottom w:val="0"/>
          <w:divBdr>
            <w:top w:val="none" w:sz="0" w:space="0" w:color="auto"/>
            <w:left w:val="none" w:sz="0" w:space="0" w:color="auto"/>
            <w:bottom w:val="none" w:sz="0" w:space="0" w:color="auto"/>
            <w:right w:val="none" w:sz="0" w:space="0" w:color="auto"/>
          </w:divBdr>
        </w:div>
        <w:div w:id="764032965">
          <w:marLeft w:val="480"/>
          <w:marRight w:val="0"/>
          <w:marTop w:val="0"/>
          <w:marBottom w:val="0"/>
          <w:divBdr>
            <w:top w:val="none" w:sz="0" w:space="0" w:color="auto"/>
            <w:left w:val="none" w:sz="0" w:space="0" w:color="auto"/>
            <w:bottom w:val="none" w:sz="0" w:space="0" w:color="auto"/>
            <w:right w:val="none" w:sz="0" w:space="0" w:color="auto"/>
          </w:divBdr>
        </w:div>
        <w:div w:id="496657666">
          <w:marLeft w:val="480"/>
          <w:marRight w:val="0"/>
          <w:marTop w:val="0"/>
          <w:marBottom w:val="0"/>
          <w:divBdr>
            <w:top w:val="none" w:sz="0" w:space="0" w:color="auto"/>
            <w:left w:val="none" w:sz="0" w:space="0" w:color="auto"/>
            <w:bottom w:val="none" w:sz="0" w:space="0" w:color="auto"/>
            <w:right w:val="none" w:sz="0" w:space="0" w:color="auto"/>
          </w:divBdr>
        </w:div>
        <w:div w:id="355928211">
          <w:marLeft w:val="480"/>
          <w:marRight w:val="0"/>
          <w:marTop w:val="0"/>
          <w:marBottom w:val="0"/>
          <w:divBdr>
            <w:top w:val="none" w:sz="0" w:space="0" w:color="auto"/>
            <w:left w:val="none" w:sz="0" w:space="0" w:color="auto"/>
            <w:bottom w:val="none" w:sz="0" w:space="0" w:color="auto"/>
            <w:right w:val="none" w:sz="0" w:space="0" w:color="auto"/>
          </w:divBdr>
        </w:div>
        <w:div w:id="137578383">
          <w:marLeft w:val="480"/>
          <w:marRight w:val="0"/>
          <w:marTop w:val="0"/>
          <w:marBottom w:val="0"/>
          <w:divBdr>
            <w:top w:val="none" w:sz="0" w:space="0" w:color="auto"/>
            <w:left w:val="none" w:sz="0" w:space="0" w:color="auto"/>
            <w:bottom w:val="none" w:sz="0" w:space="0" w:color="auto"/>
            <w:right w:val="none" w:sz="0" w:space="0" w:color="auto"/>
          </w:divBdr>
        </w:div>
        <w:div w:id="1215120676">
          <w:marLeft w:val="480"/>
          <w:marRight w:val="0"/>
          <w:marTop w:val="0"/>
          <w:marBottom w:val="0"/>
          <w:divBdr>
            <w:top w:val="none" w:sz="0" w:space="0" w:color="auto"/>
            <w:left w:val="none" w:sz="0" w:space="0" w:color="auto"/>
            <w:bottom w:val="none" w:sz="0" w:space="0" w:color="auto"/>
            <w:right w:val="none" w:sz="0" w:space="0" w:color="auto"/>
          </w:divBdr>
        </w:div>
        <w:div w:id="358317869">
          <w:marLeft w:val="480"/>
          <w:marRight w:val="0"/>
          <w:marTop w:val="0"/>
          <w:marBottom w:val="0"/>
          <w:divBdr>
            <w:top w:val="none" w:sz="0" w:space="0" w:color="auto"/>
            <w:left w:val="none" w:sz="0" w:space="0" w:color="auto"/>
            <w:bottom w:val="none" w:sz="0" w:space="0" w:color="auto"/>
            <w:right w:val="none" w:sz="0" w:space="0" w:color="auto"/>
          </w:divBdr>
        </w:div>
        <w:div w:id="433942174">
          <w:marLeft w:val="480"/>
          <w:marRight w:val="0"/>
          <w:marTop w:val="0"/>
          <w:marBottom w:val="0"/>
          <w:divBdr>
            <w:top w:val="none" w:sz="0" w:space="0" w:color="auto"/>
            <w:left w:val="none" w:sz="0" w:space="0" w:color="auto"/>
            <w:bottom w:val="none" w:sz="0" w:space="0" w:color="auto"/>
            <w:right w:val="none" w:sz="0" w:space="0" w:color="auto"/>
          </w:divBdr>
        </w:div>
        <w:div w:id="1596479164">
          <w:marLeft w:val="480"/>
          <w:marRight w:val="0"/>
          <w:marTop w:val="0"/>
          <w:marBottom w:val="0"/>
          <w:divBdr>
            <w:top w:val="none" w:sz="0" w:space="0" w:color="auto"/>
            <w:left w:val="none" w:sz="0" w:space="0" w:color="auto"/>
            <w:bottom w:val="none" w:sz="0" w:space="0" w:color="auto"/>
            <w:right w:val="none" w:sz="0" w:space="0" w:color="auto"/>
          </w:divBdr>
        </w:div>
        <w:div w:id="1783902">
          <w:marLeft w:val="480"/>
          <w:marRight w:val="0"/>
          <w:marTop w:val="0"/>
          <w:marBottom w:val="0"/>
          <w:divBdr>
            <w:top w:val="none" w:sz="0" w:space="0" w:color="auto"/>
            <w:left w:val="none" w:sz="0" w:space="0" w:color="auto"/>
            <w:bottom w:val="none" w:sz="0" w:space="0" w:color="auto"/>
            <w:right w:val="none" w:sz="0" w:space="0" w:color="auto"/>
          </w:divBdr>
        </w:div>
        <w:div w:id="306129622">
          <w:marLeft w:val="480"/>
          <w:marRight w:val="0"/>
          <w:marTop w:val="0"/>
          <w:marBottom w:val="0"/>
          <w:divBdr>
            <w:top w:val="none" w:sz="0" w:space="0" w:color="auto"/>
            <w:left w:val="none" w:sz="0" w:space="0" w:color="auto"/>
            <w:bottom w:val="none" w:sz="0" w:space="0" w:color="auto"/>
            <w:right w:val="none" w:sz="0" w:space="0" w:color="auto"/>
          </w:divBdr>
        </w:div>
        <w:div w:id="1986618122">
          <w:marLeft w:val="480"/>
          <w:marRight w:val="0"/>
          <w:marTop w:val="0"/>
          <w:marBottom w:val="0"/>
          <w:divBdr>
            <w:top w:val="none" w:sz="0" w:space="0" w:color="auto"/>
            <w:left w:val="none" w:sz="0" w:space="0" w:color="auto"/>
            <w:bottom w:val="none" w:sz="0" w:space="0" w:color="auto"/>
            <w:right w:val="none" w:sz="0" w:space="0" w:color="auto"/>
          </w:divBdr>
        </w:div>
        <w:div w:id="608397618">
          <w:marLeft w:val="480"/>
          <w:marRight w:val="0"/>
          <w:marTop w:val="0"/>
          <w:marBottom w:val="0"/>
          <w:divBdr>
            <w:top w:val="none" w:sz="0" w:space="0" w:color="auto"/>
            <w:left w:val="none" w:sz="0" w:space="0" w:color="auto"/>
            <w:bottom w:val="none" w:sz="0" w:space="0" w:color="auto"/>
            <w:right w:val="none" w:sz="0" w:space="0" w:color="auto"/>
          </w:divBdr>
        </w:div>
        <w:div w:id="965505026">
          <w:marLeft w:val="480"/>
          <w:marRight w:val="0"/>
          <w:marTop w:val="0"/>
          <w:marBottom w:val="0"/>
          <w:divBdr>
            <w:top w:val="none" w:sz="0" w:space="0" w:color="auto"/>
            <w:left w:val="none" w:sz="0" w:space="0" w:color="auto"/>
            <w:bottom w:val="none" w:sz="0" w:space="0" w:color="auto"/>
            <w:right w:val="none" w:sz="0" w:space="0" w:color="auto"/>
          </w:divBdr>
        </w:div>
        <w:div w:id="725952383">
          <w:marLeft w:val="480"/>
          <w:marRight w:val="0"/>
          <w:marTop w:val="0"/>
          <w:marBottom w:val="0"/>
          <w:divBdr>
            <w:top w:val="none" w:sz="0" w:space="0" w:color="auto"/>
            <w:left w:val="none" w:sz="0" w:space="0" w:color="auto"/>
            <w:bottom w:val="none" w:sz="0" w:space="0" w:color="auto"/>
            <w:right w:val="none" w:sz="0" w:space="0" w:color="auto"/>
          </w:divBdr>
        </w:div>
        <w:div w:id="1079868179">
          <w:marLeft w:val="480"/>
          <w:marRight w:val="0"/>
          <w:marTop w:val="0"/>
          <w:marBottom w:val="0"/>
          <w:divBdr>
            <w:top w:val="none" w:sz="0" w:space="0" w:color="auto"/>
            <w:left w:val="none" w:sz="0" w:space="0" w:color="auto"/>
            <w:bottom w:val="none" w:sz="0" w:space="0" w:color="auto"/>
            <w:right w:val="none" w:sz="0" w:space="0" w:color="auto"/>
          </w:divBdr>
        </w:div>
        <w:div w:id="982125204">
          <w:marLeft w:val="480"/>
          <w:marRight w:val="0"/>
          <w:marTop w:val="0"/>
          <w:marBottom w:val="0"/>
          <w:divBdr>
            <w:top w:val="none" w:sz="0" w:space="0" w:color="auto"/>
            <w:left w:val="none" w:sz="0" w:space="0" w:color="auto"/>
            <w:bottom w:val="none" w:sz="0" w:space="0" w:color="auto"/>
            <w:right w:val="none" w:sz="0" w:space="0" w:color="auto"/>
          </w:divBdr>
        </w:div>
        <w:div w:id="1500121102">
          <w:marLeft w:val="480"/>
          <w:marRight w:val="0"/>
          <w:marTop w:val="0"/>
          <w:marBottom w:val="0"/>
          <w:divBdr>
            <w:top w:val="none" w:sz="0" w:space="0" w:color="auto"/>
            <w:left w:val="none" w:sz="0" w:space="0" w:color="auto"/>
            <w:bottom w:val="none" w:sz="0" w:space="0" w:color="auto"/>
            <w:right w:val="none" w:sz="0" w:space="0" w:color="auto"/>
          </w:divBdr>
        </w:div>
        <w:div w:id="240456563">
          <w:marLeft w:val="480"/>
          <w:marRight w:val="0"/>
          <w:marTop w:val="0"/>
          <w:marBottom w:val="0"/>
          <w:divBdr>
            <w:top w:val="none" w:sz="0" w:space="0" w:color="auto"/>
            <w:left w:val="none" w:sz="0" w:space="0" w:color="auto"/>
            <w:bottom w:val="none" w:sz="0" w:space="0" w:color="auto"/>
            <w:right w:val="none" w:sz="0" w:space="0" w:color="auto"/>
          </w:divBdr>
        </w:div>
        <w:div w:id="694497295">
          <w:marLeft w:val="480"/>
          <w:marRight w:val="0"/>
          <w:marTop w:val="0"/>
          <w:marBottom w:val="0"/>
          <w:divBdr>
            <w:top w:val="none" w:sz="0" w:space="0" w:color="auto"/>
            <w:left w:val="none" w:sz="0" w:space="0" w:color="auto"/>
            <w:bottom w:val="none" w:sz="0" w:space="0" w:color="auto"/>
            <w:right w:val="none" w:sz="0" w:space="0" w:color="auto"/>
          </w:divBdr>
        </w:div>
        <w:div w:id="1455977455">
          <w:marLeft w:val="480"/>
          <w:marRight w:val="0"/>
          <w:marTop w:val="0"/>
          <w:marBottom w:val="0"/>
          <w:divBdr>
            <w:top w:val="none" w:sz="0" w:space="0" w:color="auto"/>
            <w:left w:val="none" w:sz="0" w:space="0" w:color="auto"/>
            <w:bottom w:val="none" w:sz="0" w:space="0" w:color="auto"/>
            <w:right w:val="none" w:sz="0" w:space="0" w:color="auto"/>
          </w:divBdr>
        </w:div>
        <w:div w:id="801194926">
          <w:marLeft w:val="480"/>
          <w:marRight w:val="0"/>
          <w:marTop w:val="0"/>
          <w:marBottom w:val="0"/>
          <w:divBdr>
            <w:top w:val="none" w:sz="0" w:space="0" w:color="auto"/>
            <w:left w:val="none" w:sz="0" w:space="0" w:color="auto"/>
            <w:bottom w:val="none" w:sz="0" w:space="0" w:color="auto"/>
            <w:right w:val="none" w:sz="0" w:space="0" w:color="auto"/>
          </w:divBdr>
        </w:div>
        <w:div w:id="50201964">
          <w:marLeft w:val="480"/>
          <w:marRight w:val="0"/>
          <w:marTop w:val="0"/>
          <w:marBottom w:val="0"/>
          <w:divBdr>
            <w:top w:val="none" w:sz="0" w:space="0" w:color="auto"/>
            <w:left w:val="none" w:sz="0" w:space="0" w:color="auto"/>
            <w:bottom w:val="none" w:sz="0" w:space="0" w:color="auto"/>
            <w:right w:val="none" w:sz="0" w:space="0" w:color="auto"/>
          </w:divBdr>
        </w:div>
        <w:div w:id="198472792">
          <w:marLeft w:val="480"/>
          <w:marRight w:val="0"/>
          <w:marTop w:val="0"/>
          <w:marBottom w:val="0"/>
          <w:divBdr>
            <w:top w:val="none" w:sz="0" w:space="0" w:color="auto"/>
            <w:left w:val="none" w:sz="0" w:space="0" w:color="auto"/>
            <w:bottom w:val="none" w:sz="0" w:space="0" w:color="auto"/>
            <w:right w:val="none" w:sz="0" w:space="0" w:color="auto"/>
          </w:divBdr>
        </w:div>
        <w:div w:id="283924088">
          <w:marLeft w:val="480"/>
          <w:marRight w:val="0"/>
          <w:marTop w:val="0"/>
          <w:marBottom w:val="0"/>
          <w:divBdr>
            <w:top w:val="none" w:sz="0" w:space="0" w:color="auto"/>
            <w:left w:val="none" w:sz="0" w:space="0" w:color="auto"/>
            <w:bottom w:val="none" w:sz="0" w:space="0" w:color="auto"/>
            <w:right w:val="none" w:sz="0" w:space="0" w:color="auto"/>
          </w:divBdr>
        </w:div>
        <w:div w:id="1363441216">
          <w:marLeft w:val="480"/>
          <w:marRight w:val="0"/>
          <w:marTop w:val="0"/>
          <w:marBottom w:val="0"/>
          <w:divBdr>
            <w:top w:val="none" w:sz="0" w:space="0" w:color="auto"/>
            <w:left w:val="none" w:sz="0" w:space="0" w:color="auto"/>
            <w:bottom w:val="none" w:sz="0" w:space="0" w:color="auto"/>
            <w:right w:val="none" w:sz="0" w:space="0" w:color="auto"/>
          </w:divBdr>
        </w:div>
        <w:div w:id="567544896">
          <w:marLeft w:val="480"/>
          <w:marRight w:val="0"/>
          <w:marTop w:val="0"/>
          <w:marBottom w:val="0"/>
          <w:divBdr>
            <w:top w:val="none" w:sz="0" w:space="0" w:color="auto"/>
            <w:left w:val="none" w:sz="0" w:space="0" w:color="auto"/>
            <w:bottom w:val="none" w:sz="0" w:space="0" w:color="auto"/>
            <w:right w:val="none" w:sz="0" w:space="0" w:color="auto"/>
          </w:divBdr>
        </w:div>
        <w:div w:id="1952391483">
          <w:marLeft w:val="480"/>
          <w:marRight w:val="0"/>
          <w:marTop w:val="0"/>
          <w:marBottom w:val="0"/>
          <w:divBdr>
            <w:top w:val="none" w:sz="0" w:space="0" w:color="auto"/>
            <w:left w:val="none" w:sz="0" w:space="0" w:color="auto"/>
            <w:bottom w:val="none" w:sz="0" w:space="0" w:color="auto"/>
            <w:right w:val="none" w:sz="0" w:space="0" w:color="auto"/>
          </w:divBdr>
        </w:div>
        <w:div w:id="1999073578">
          <w:marLeft w:val="480"/>
          <w:marRight w:val="0"/>
          <w:marTop w:val="0"/>
          <w:marBottom w:val="0"/>
          <w:divBdr>
            <w:top w:val="none" w:sz="0" w:space="0" w:color="auto"/>
            <w:left w:val="none" w:sz="0" w:space="0" w:color="auto"/>
            <w:bottom w:val="none" w:sz="0" w:space="0" w:color="auto"/>
            <w:right w:val="none" w:sz="0" w:space="0" w:color="auto"/>
          </w:divBdr>
        </w:div>
        <w:div w:id="2077434400">
          <w:marLeft w:val="480"/>
          <w:marRight w:val="0"/>
          <w:marTop w:val="0"/>
          <w:marBottom w:val="0"/>
          <w:divBdr>
            <w:top w:val="none" w:sz="0" w:space="0" w:color="auto"/>
            <w:left w:val="none" w:sz="0" w:space="0" w:color="auto"/>
            <w:bottom w:val="none" w:sz="0" w:space="0" w:color="auto"/>
            <w:right w:val="none" w:sz="0" w:space="0" w:color="auto"/>
          </w:divBdr>
        </w:div>
        <w:div w:id="994914250">
          <w:marLeft w:val="480"/>
          <w:marRight w:val="0"/>
          <w:marTop w:val="0"/>
          <w:marBottom w:val="0"/>
          <w:divBdr>
            <w:top w:val="none" w:sz="0" w:space="0" w:color="auto"/>
            <w:left w:val="none" w:sz="0" w:space="0" w:color="auto"/>
            <w:bottom w:val="none" w:sz="0" w:space="0" w:color="auto"/>
            <w:right w:val="none" w:sz="0" w:space="0" w:color="auto"/>
          </w:divBdr>
        </w:div>
        <w:div w:id="1829250635">
          <w:marLeft w:val="480"/>
          <w:marRight w:val="0"/>
          <w:marTop w:val="0"/>
          <w:marBottom w:val="0"/>
          <w:divBdr>
            <w:top w:val="none" w:sz="0" w:space="0" w:color="auto"/>
            <w:left w:val="none" w:sz="0" w:space="0" w:color="auto"/>
            <w:bottom w:val="none" w:sz="0" w:space="0" w:color="auto"/>
            <w:right w:val="none" w:sz="0" w:space="0" w:color="auto"/>
          </w:divBdr>
        </w:div>
        <w:div w:id="590814468">
          <w:marLeft w:val="480"/>
          <w:marRight w:val="0"/>
          <w:marTop w:val="0"/>
          <w:marBottom w:val="0"/>
          <w:divBdr>
            <w:top w:val="none" w:sz="0" w:space="0" w:color="auto"/>
            <w:left w:val="none" w:sz="0" w:space="0" w:color="auto"/>
            <w:bottom w:val="none" w:sz="0" w:space="0" w:color="auto"/>
            <w:right w:val="none" w:sz="0" w:space="0" w:color="auto"/>
          </w:divBdr>
        </w:div>
        <w:div w:id="928200795">
          <w:marLeft w:val="480"/>
          <w:marRight w:val="0"/>
          <w:marTop w:val="0"/>
          <w:marBottom w:val="0"/>
          <w:divBdr>
            <w:top w:val="none" w:sz="0" w:space="0" w:color="auto"/>
            <w:left w:val="none" w:sz="0" w:space="0" w:color="auto"/>
            <w:bottom w:val="none" w:sz="0" w:space="0" w:color="auto"/>
            <w:right w:val="none" w:sz="0" w:space="0" w:color="auto"/>
          </w:divBdr>
        </w:div>
        <w:div w:id="133526258">
          <w:marLeft w:val="480"/>
          <w:marRight w:val="0"/>
          <w:marTop w:val="0"/>
          <w:marBottom w:val="0"/>
          <w:divBdr>
            <w:top w:val="none" w:sz="0" w:space="0" w:color="auto"/>
            <w:left w:val="none" w:sz="0" w:space="0" w:color="auto"/>
            <w:bottom w:val="none" w:sz="0" w:space="0" w:color="auto"/>
            <w:right w:val="none" w:sz="0" w:space="0" w:color="auto"/>
          </w:divBdr>
        </w:div>
        <w:div w:id="1487286011">
          <w:marLeft w:val="480"/>
          <w:marRight w:val="0"/>
          <w:marTop w:val="0"/>
          <w:marBottom w:val="0"/>
          <w:divBdr>
            <w:top w:val="none" w:sz="0" w:space="0" w:color="auto"/>
            <w:left w:val="none" w:sz="0" w:space="0" w:color="auto"/>
            <w:bottom w:val="none" w:sz="0" w:space="0" w:color="auto"/>
            <w:right w:val="none" w:sz="0" w:space="0" w:color="auto"/>
          </w:divBdr>
        </w:div>
        <w:div w:id="2048482193">
          <w:marLeft w:val="480"/>
          <w:marRight w:val="0"/>
          <w:marTop w:val="0"/>
          <w:marBottom w:val="0"/>
          <w:divBdr>
            <w:top w:val="none" w:sz="0" w:space="0" w:color="auto"/>
            <w:left w:val="none" w:sz="0" w:space="0" w:color="auto"/>
            <w:bottom w:val="none" w:sz="0" w:space="0" w:color="auto"/>
            <w:right w:val="none" w:sz="0" w:space="0" w:color="auto"/>
          </w:divBdr>
        </w:div>
        <w:div w:id="1693725481">
          <w:marLeft w:val="480"/>
          <w:marRight w:val="0"/>
          <w:marTop w:val="0"/>
          <w:marBottom w:val="0"/>
          <w:divBdr>
            <w:top w:val="none" w:sz="0" w:space="0" w:color="auto"/>
            <w:left w:val="none" w:sz="0" w:space="0" w:color="auto"/>
            <w:bottom w:val="none" w:sz="0" w:space="0" w:color="auto"/>
            <w:right w:val="none" w:sz="0" w:space="0" w:color="auto"/>
          </w:divBdr>
        </w:div>
        <w:div w:id="1312175762">
          <w:marLeft w:val="480"/>
          <w:marRight w:val="0"/>
          <w:marTop w:val="0"/>
          <w:marBottom w:val="0"/>
          <w:divBdr>
            <w:top w:val="none" w:sz="0" w:space="0" w:color="auto"/>
            <w:left w:val="none" w:sz="0" w:space="0" w:color="auto"/>
            <w:bottom w:val="none" w:sz="0" w:space="0" w:color="auto"/>
            <w:right w:val="none" w:sz="0" w:space="0" w:color="auto"/>
          </w:divBdr>
        </w:div>
        <w:div w:id="403187928">
          <w:marLeft w:val="480"/>
          <w:marRight w:val="0"/>
          <w:marTop w:val="0"/>
          <w:marBottom w:val="0"/>
          <w:divBdr>
            <w:top w:val="none" w:sz="0" w:space="0" w:color="auto"/>
            <w:left w:val="none" w:sz="0" w:space="0" w:color="auto"/>
            <w:bottom w:val="none" w:sz="0" w:space="0" w:color="auto"/>
            <w:right w:val="none" w:sz="0" w:space="0" w:color="auto"/>
          </w:divBdr>
        </w:div>
        <w:div w:id="117381056">
          <w:marLeft w:val="480"/>
          <w:marRight w:val="0"/>
          <w:marTop w:val="0"/>
          <w:marBottom w:val="0"/>
          <w:divBdr>
            <w:top w:val="none" w:sz="0" w:space="0" w:color="auto"/>
            <w:left w:val="none" w:sz="0" w:space="0" w:color="auto"/>
            <w:bottom w:val="none" w:sz="0" w:space="0" w:color="auto"/>
            <w:right w:val="none" w:sz="0" w:space="0" w:color="auto"/>
          </w:divBdr>
        </w:div>
        <w:div w:id="961375237">
          <w:marLeft w:val="480"/>
          <w:marRight w:val="0"/>
          <w:marTop w:val="0"/>
          <w:marBottom w:val="0"/>
          <w:divBdr>
            <w:top w:val="none" w:sz="0" w:space="0" w:color="auto"/>
            <w:left w:val="none" w:sz="0" w:space="0" w:color="auto"/>
            <w:bottom w:val="none" w:sz="0" w:space="0" w:color="auto"/>
            <w:right w:val="none" w:sz="0" w:space="0" w:color="auto"/>
          </w:divBdr>
        </w:div>
        <w:div w:id="666905388">
          <w:marLeft w:val="480"/>
          <w:marRight w:val="0"/>
          <w:marTop w:val="0"/>
          <w:marBottom w:val="0"/>
          <w:divBdr>
            <w:top w:val="none" w:sz="0" w:space="0" w:color="auto"/>
            <w:left w:val="none" w:sz="0" w:space="0" w:color="auto"/>
            <w:bottom w:val="none" w:sz="0" w:space="0" w:color="auto"/>
            <w:right w:val="none" w:sz="0" w:space="0" w:color="auto"/>
          </w:divBdr>
        </w:div>
        <w:div w:id="1504973235">
          <w:marLeft w:val="480"/>
          <w:marRight w:val="0"/>
          <w:marTop w:val="0"/>
          <w:marBottom w:val="0"/>
          <w:divBdr>
            <w:top w:val="none" w:sz="0" w:space="0" w:color="auto"/>
            <w:left w:val="none" w:sz="0" w:space="0" w:color="auto"/>
            <w:bottom w:val="none" w:sz="0" w:space="0" w:color="auto"/>
            <w:right w:val="none" w:sz="0" w:space="0" w:color="auto"/>
          </w:divBdr>
        </w:div>
        <w:div w:id="163321676">
          <w:marLeft w:val="480"/>
          <w:marRight w:val="0"/>
          <w:marTop w:val="0"/>
          <w:marBottom w:val="0"/>
          <w:divBdr>
            <w:top w:val="none" w:sz="0" w:space="0" w:color="auto"/>
            <w:left w:val="none" w:sz="0" w:space="0" w:color="auto"/>
            <w:bottom w:val="none" w:sz="0" w:space="0" w:color="auto"/>
            <w:right w:val="none" w:sz="0" w:space="0" w:color="auto"/>
          </w:divBdr>
        </w:div>
        <w:div w:id="1610042502">
          <w:marLeft w:val="480"/>
          <w:marRight w:val="0"/>
          <w:marTop w:val="0"/>
          <w:marBottom w:val="0"/>
          <w:divBdr>
            <w:top w:val="none" w:sz="0" w:space="0" w:color="auto"/>
            <w:left w:val="none" w:sz="0" w:space="0" w:color="auto"/>
            <w:bottom w:val="none" w:sz="0" w:space="0" w:color="auto"/>
            <w:right w:val="none" w:sz="0" w:space="0" w:color="auto"/>
          </w:divBdr>
        </w:div>
        <w:div w:id="1469005922">
          <w:marLeft w:val="480"/>
          <w:marRight w:val="0"/>
          <w:marTop w:val="0"/>
          <w:marBottom w:val="0"/>
          <w:divBdr>
            <w:top w:val="none" w:sz="0" w:space="0" w:color="auto"/>
            <w:left w:val="none" w:sz="0" w:space="0" w:color="auto"/>
            <w:bottom w:val="none" w:sz="0" w:space="0" w:color="auto"/>
            <w:right w:val="none" w:sz="0" w:space="0" w:color="auto"/>
          </w:divBdr>
        </w:div>
        <w:div w:id="273366148">
          <w:marLeft w:val="480"/>
          <w:marRight w:val="0"/>
          <w:marTop w:val="0"/>
          <w:marBottom w:val="0"/>
          <w:divBdr>
            <w:top w:val="none" w:sz="0" w:space="0" w:color="auto"/>
            <w:left w:val="none" w:sz="0" w:space="0" w:color="auto"/>
            <w:bottom w:val="none" w:sz="0" w:space="0" w:color="auto"/>
            <w:right w:val="none" w:sz="0" w:space="0" w:color="auto"/>
          </w:divBdr>
        </w:div>
        <w:div w:id="943682820">
          <w:marLeft w:val="480"/>
          <w:marRight w:val="0"/>
          <w:marTop w:val="0"/>
          <w:marBottom w:val="0"/>
          <w:divBdr>
            <w:top w:val="none" w:sz="0" w:space="0" w:color="auto"/>
            <w:left w:val="none" w:sz="0" w:space="0" w:color="auto"/>
            <w:bottom w:val="none" w:sz="0" w:space="0" w:color="auto"/>
            <w:right w:val="none" w:sz="0" w:space="0" w:color="auto"/>
          </w:divBdr>
        </w:div>
        <w:div w:id="1389645854">
          <w:marLeft w:val="480"/>
          <w:marRight w:val="0"/>
          <w:marTop w:val="0"/>
          <w:marBottom w:val="0"/>
          <w:divBdr>
            <w:top w:val="none" w:sz="0" w:space="0" w:color="auto"/>
            <w:left w:val="none" w:sz="0" w:space="0" w:color="auto"/>
            <w:bottom w:val="none" w:sz="0" w:space="0" w:color="auto"/>
            <w:right w:val="none" w:sz="0" w:space="0" w:color="auto"/>
          </w:divBdr>
        </w:div>
        <w:div w:id="851185646">
          <w:marLeft w:val="480"/>
          <w:marRight w:val="0"/>
          <w:marTop w:val="0"/>
          <w:marBottom w:val="0"/>
          <w:divBdr>
            <w:top w:val="none" w:sz="0" w:space="0" w:color="auto"/>
            <w:left w:val="none" w:sz="0" w:space="0" w:color="auto"/>
            <w:bottom w:val="none" w:sz="0" w:space="0" w:color="auto"/>
            <w:right w:val="none" w:sz="0" w:space="0" w:color="auto"/>
          </w:divBdr>
        </w:div>
        <w:div w:id="689720973">
          <w:marLeft w:val="480"/>
          <w:marRight w:val="0"/>
          <w:marTop w:val="0"/>
          <w:marBottom w:val="0"/>
          <w:divBdr>
            <w:top w:val="none" w:sz="0" w:space="0" w:color="auto"/>
            <w:left w:val="none" w:sz="0" w:space="0" w:color="auto"/>
            <w:bottom w:val="none" w:sz="0" w:space="0" w:color="auto"/>
            <w:right w:val="none" w:sz="0" w:space="0" w:color="auto"/>
          </w:divBdr>
        </w:div>
        <w:div w:id="186145232">
          <w:marLeft w:val="480"/>
          <w:marRight w:val="0"/>
          <w:marTop w:val="0"/>
          <w:marBottom w:val="0"/>
          <w:divBdr>
            <w:top w:val="none" w:sz="0" w:space="0" w:color="auto"/>
            <w:left w:val="none" w:sz="0" w:space="0" w:color="auto"/>
            <w:bottom w:val="none" w:sz="0" w:space="0" w:color="auto"/>
            <w:right w:val="none" w:sz="0" w:space="0" w:color="auto"/>
          </w:divBdr>
        </w:div>
        <w:div w:id="373652188">
          <w:marLeft w:val="480"/>
          <w:marRight w:val="0"/>
          <w:marTop w:val="0"/>
          <w:marBottom w:val="0"/>
          <w:divBdr>
            <w:top w:val="none" w:sz="0" w:space="0" w:color="auto"/>
            <w:left w:val="none" w:sz="0" w:space="0" w:color="auto"/>
            <w:bottom w:val="none" w:sz="0" w:space="0" w:color="auto"/>
            <w:right w:val="none" w:sz="0" w:space="0" w:color="auto"/>
          </w:divBdr>
        </w:div>
        <w:div w:id="2122647552">
          <w:marLeft w:val="480"/>
          <w:marRight w:val="0"/>
          <w:marTop w:val="0"/>
          <w:marBottom w:val="0"/>
          <w:divBdr>
            <w:top w:val="none" w:sz="0" w:space="0" w:color="auto"/>
            <w:left w:val="none" w:sz="0" w:space="0" w:color="auto"/>
            <w:bottom w:val="none" w:sz="0" w:space="0" w:color="auto"/>
            <w:right w:val="none" w:sz="0" w:space="0" w:color="auto"/>
          </w:divBdr>
        </w:div>
        <w:div w:id="1671641749">
          <w:marLeft w:val="480"/>
          <w:marRight w:val="0"/>
          <w:marTop w:val="0"/>
          <w:marBottom w:val="0"/>
          <w:divBdr>
            <w:top w:val="none" w:sz="0" w:space="0" w:color="auto"/>
            <w:left w:val="none" w:sz="0" w:space="0" w:color="auto"/>
            <w:bottom w:val="none" w:sz="0" w:space="0" w:color="auto"/>
            <w:right w:val="none" w:sz="0" w:space="0" w:color="auto"/>
          </w:divBdr>
        </w:div>
        <w:div w:id="2101874287">
          <w:marLeft w:val="480"/>
          <w:marRight w:val="0"/>
          <w:marTop w:val="0"/>
          <w:marBottom w:val="0"/>
          <w:divBdr>
            <w:top w:val="none" w:sz="0" w:space="0" w:color="auto"/>
            <w:left w:val="none" w:sz="0" w:space="0" w:color="auto"/>
            <w:bottom w:val="none" w:sz="0" w:space="0" w:color="auto"/>
            <w:right w:val="none" w:sz="0" w:space="0" w:color="auto"/>
          </w:divBdr>
        </w:div>
        <w:div w:id="1087724002">
          <w:marLeft w:val="480"/>
          <w:marRight w:val="0"/>
          <w:marTop w:val="0"/>
          <w:marBottom w:val="0"/>
          <w:divBdr>
            <w:top w:val="none" w:sz="0" w:space="0" w:color="auto"/>
            <w:left w:val="none" w:sz="0" w:space="0" w:color="auto"/>
            <w:bottom w:val="none" w:sz="0" w:space="0" w:color="auto"/>
            <w:right w:val="none" w:sz="0" w:space="0" w:color="auto"/>
          </w:divBdr>
        </w:div>
        <w:div w:id="1335256072">
          <w:marLeft w:val="480"/>
          <w:marRight w:val="0"/>
          <w:marTop w:val="0"/>
          <w:marBottom w:val="0"/>
          <w:divBdr>
            <w:top w:val="none" w:sz="0" w:space="0" w:color="auto"/>
            <w:left w:val="none" w:sz="0" w:space="0" w:color="auto"/>
            <w:bottom w:val="none" w:sz="0" w:space="0" w:color="auto"/>
            <w:right w:val="none" w:sz="0" w:space="0" w:color="auto"/>
          </w:divBdr>
        </w:div>
        <w:div w:id="1011029710">
          <w:marLeft w:val="480"/>
          <w:marRight w:val="0"/>
          <w:marTop w:val="0"/>
          <w:marBottom w:val="0"/>
          <w:divBdr>
            <w:top w:val="none" w:sz="0" w:space="0" w:color="auto"/>
            <w:left w:val="none" w:sz="0" w:space="0" w:color="auto"/>
            <w:bottom w:val="none" w:sz="0" w:space="0" w:color="auto"/>
            <w:right w:val="none" w:sz="0" w:space="0" w:color="auto"/>
          </w:divBdr>
        </w:div>
        <w:div w:id="1739203006">
          <w:marLeft w:val="480"/>
          <w:marRight w:val="0"/>
          <w:marTop w:val="0"/>
          <w:marBottom w:val="0"/>
          <w:divBdr>
            <w:top w:val="none" w:sz="0" w:space="0" w:color="auto"/>
            <w:left w:val="none" w:sz="0" w:space="0" w:color="auto"/>
            <w:bottom w:val="none" w:sz="0" w:space="0" w:color="auto"/>
            <w:right w:val="none" w:sz="0" w:space="0" w:color="auto"/>
          </w:divBdr>
        </w:div>
        <w:div w:id="2044330170">
          <w:marLeft w:val="480"/>
          <w:marRight w:val="0"/>
          <w:marTop w:val="0"/>
          <w:marBottom w:val="0"/>
          <w:divBdr>
            <w:top w:val="none" w:sz="0" w:space="0" w:color="auto"/>
            <w:left w:val="none" w:sz="0" w:space="0" w:color="auto"/>
            <w:bottom w:val="none" w:sz="0" w:space="0" w:color="auto"/>
            <w:right w:val="none" w:sz="0" w:space="0" w:color="auto"/>
          </w:divBdr>
        </w:div>
        <w:div w:id="1754089541">
          <w:marLeft w:val="480"/>
          <w:marRight w:val="0"/>
          <w:marTop w:val="0"/>
          <w:marBottom w:val="0"/>
          <w:divBdr>
            <w:top w:val="none" w:sz="0" w:space="0" w:color="auto"/>
            <w:left w:val="none" w:sz="0" w:space="0" w:color="auto"/>
            <w:bottom w:val="none" w:sz="0" w:space="0" w:color="auto"/>
            <w:right w:val="none" w:sz="0" w:space="0" w:color="auto"/>
          </w:divBdr>
        </w:div>
        <w:div w:id="765074276">
          <w:marLeft w:val="480"/>
          <w:marRight w:val="0"/>
          <w:marTop w:val="0"/>
          <w:marBottom w:val="0"/>
          <w:divBdr>
            <w:top w:val="none" w:sz="0" w:space="0" w:color="auto"/>
            <w:left w:val="none" w:sz="0" w:space="0" w:color="auto"/>
            <w:bottom w:val="none" w:sz="0" w:space="0" w:color="auto"/>
            <w:right w:val="none" w:sz="0" w:space="0" w:color="auto"/>
          </w:divBdr>
        </w:div>
        <w:div w:id="1460607820">
          <w:marLeft w:val="480"/>
          <w:marRight w:val="0"/>
          <w:marTop w:val="0"/>
          <w:marBottom w:val="0"/>
          <w:divBdr>
            <w:top w:val="none" w:sz="0" w:space="0" w:color="auto"/>
            <w:left w:val="none" w:sz="0" w:space="0" w:color="auto"/>
            <w:bottom w:val="none" w:sz="0" w:space="0" w:color="auto"/>
            <w:right w:val="none" w:sz="0" w:space="0" w:color="auto"/>
          </w:divBdr>
        </w:div>
        <w:div w:id="1393583804">
          <w:marLeft w:val="480"/>
          <w:marRight w:val="0"/>
          <w:marTop w:val="0"/>
          <w:marBottom w:val="0"/>
          <w:divBdr>
            <w:top w:val="none" w:sz="0" w:space="0" w:color="auto"/>
            <w:left w:val="none" w:sz="0" w:space="0" w:color="auto"/>
            <w:bottom w:val="none" w:sz="0" w:space="0" w:color="auto"/>
            <w:right w:val="none" w:sz="0" w:space="0" w:color="auto"/>
          </w:divBdr>
        </w:div>
        <w:div w:id="1662074591">
          <w:marLeft w:val="480"/>
          <w:marRight w:val="0"/>
          <w:marTop w:val="0"/>
          <w:marBottom w:val="0"/>
          <w:divBdr>
            <w:top w:val="none" w:sz="0" w:space="0" w:color="auto"/>
            <w:left w:val="none" w:sz="0" w:space="0" w:color="auto"/>
            <w:bottom w:val="none" w:sz="0" w:space="0" w:color="auto"/>
            <w:right w:val="none" w:sz="0" w:space="0" w:color="auto"/>
          </w:divBdr>
        </w:div>
        <w:div w:id="88889903">
          <w:marLeft w:val="480"/>
          <w:marRight w:val="0"/>
          <w:marTop w:val="0"/>
          <w:marBottom w:val="0"/>
          <w:divBdr>
            <w:top w:val="none" w:sz="0" w:space="0" w:color="auto"/>
            <w:left w:val="none" w:sz="0" w:space="0" w:color="auto"/>
            <w:bottom w:val="none" w:sz="0" w:space="0" w:color="auto"/>
            <w:right w:val="none" w:sz="0" w:space="0" w:color="auto"/>
          </w:divBdr>
        </w:div>
        <w:div w:id="1921333785">
          <w:marLeft w:val="480"/>
          <w:marRight w:val="0"/>
          <w:marTop w:val="0"/>
          <w:marBottom w:val="0"/>
          <w:divBdr>
            <w:top w:val="none" w:sz="0" w:space="0" w:color="auto"/>
            <w:left w:val="none" w:sz="0" w:space="0" w:color="auto"/>
            <w:bottom w:val="none" w:sz="0" w:space="0" w:color="auto"/>
            <w:right w:val="none" w:sz="0" w:space="0" w:color="auto"/>
          </w:divBdr>
        </w:div>
        <w:div w:id="1656644928">
          <w:marLeft w:val="480"/>
          <w:marRight w:val="0"/>
          <w:marTop w:val="0"/>
          <w:marBottom w:val="0"/>
          <w:divBdr>
            <w:top w:val="none" w:sz="0" w:space="0" w:color="auto"/>
            <w:left w:val="none" w:sz="0" w:space="0" w:color="auto"/>
            <w:bottom w:val="none" w:sz="0" w:space="0" w:color="auto"/>
            <w:right w:val="none" w:sz="0" w:space="0" w:color="auto"/>
          </w:divBdr>
        </w:div>
        <w:div w:id="1616520516">
          <w:marLeft w:val="480"/>
          <w:marRight w:val="0"/>
          <w:marTop w:val="0"/>
          <w:marBottom w:val="0"/>
          <w:divBdr>
            <w:top w:val="none" w:sz="0" w:space="0" w:color="auto"/>
            <w:left w:val="none" w:sz="0" w:space="0" w:color="auto"/>
            <w:bottom w:val="none" w:sz="0" w:space="0" w:color="auto"/>
            <w:right w:val="none" w:sz="0" w:space="0" w:color="auto"/>
          </w:divBdr>
        </w:div>
        <w:div w:id="981538717">
          <w:marLeft w:val="480"/>
          <w:marRight w:val="0"/>
          <w:marTop w:val="0"/>
          <w:marBottom w:val="0"/>
          <w:divBdr>
            <w:top w:val="none" w:sz="0" w:space="0" w:color="auto"/>
            <w:left w:val="none" w:sz="0" w:space="0" w:color="auto"/>
            <w:bottom w:val="none" w:sz="0" w:space="0" w:color="auto"/>
            <w:right w:val="none" w:sz="0" w:space="0" w:color="auto"/>
          </w:divBdr>
        </w:div>
        <w:div w:id="1976181041">
          <w:marLeft w:val="480"/>
          <w:marRight w:val="0"/>
          <w:marTop w:val="0"/>
          <w:marBottom w:val="0"/>
          <w:divBdr>
            <w:top w:val="none" w:sz="0" w:space="0" w:color="auto"/>
            <w:left w:val="none" w:sz="0" w:space="0" w:color="auto"/>
            <w:bottom w:val="none" w:sz="0" w:space="0" w:color="auto"/>
            <w:right w:val="none" w:sz="0" w:space="0" w:color="auto"/>
          </w:divBdr>
        </w:div>
      </w:divsChild>
    </w:div>
    <w:div w:id="1653752540">
      <w:bodyDiv w:val="1"/>
      <w:marLeft w:val="0"/>
      <w:marRight w:val="0"/>
      <w:marTop w:val="0"/>
      <w:marBottom w:val="0"/>
      <w:divBdr>
        <w:top w:val="none" w:sz="0" w:space="0" w:color="auto"/>
        <w:left w:val="none" w:sz="0" w:space="0" w:color="auto"/>
        <w:bottom w:val="none" w:sz="0" w:space="0" w:color="auto"/>
        <w:right w:val="none" w:sz="0" w:space="0" w:color="auto"/>
      </w:divBdr>
    </w:div>
    <w:div w:id="1653829357">
      <w:bodyDiv w:val="1"/>
      <w:marLeft w:val="0"/>
      <w:marRight w:val="0"/>
      <w:marTop w:val="0"/>
      <w:marBottom w:val="0"/>
      <w:divBdr>
        <w:top w:val="none" w:sz="0" w:space="0" w:color="auto"/>
        <w:left w:val="none" w:sz="0" w:space="0" w:color="auto"/>
        <w:bottom w:val="none" w:sz="0" w:space="0" w:color="auto"/>
        <w:right w:val="none" w:sz="0" w:space="0" w:color="auto"/>
      </w:divBdr>
    </w:div>
    <w:div w:id="1654289859">
      <w:bodyDiv w:val="1"/>
      <w:marLeft w:val="0"/>
      <w:marRight w:val="0"/>
      <w:marTop w:val="0"/>
      <w:marBottom w:val="0"/>
      <w:divBdr>
        <w:top w:val="none" w:sz="0" w:space="0" w:color="auto"/>
        <w:left w:val="none" w:sz="0" w:space="0" w:color="auto"/>
        <w:bottom w:val="none" w:sz="0" w:space="0" w:color="auto"/>
        <w:right w:val="none" w:sz="0" w:space="0" w:color="auto"/>
      </w:divBdr>
    </w:div>
    <w:div w:id="1654485267">
      <w:bodyDiv w:val="1"/>
      <w:marLeft w:val="0"/>
      <w:marRight w:val="0"/>
      <w:marTop w:val="0"/>
      <w:marBottom w:val="0"/>
      <w:divBdr>
        <w:top w:val="none" w:sz="0" w:space="0" w:color="auto"/>
        <w:left w:val="none" w:sz="0" w:space="0" w:color="auto"/>
        <w:bottom w:val="none" w:sz="0" w:space="0" w:color="auto"/>
        <w:right w:val="none" w:sz="0" w:space="0" w:color="auto"/>
      </w:divBdr>
    </w:div>
    <w:div w:id="1654523451">
      <w:bodyDiv w:val="1"/>
      <w:marLeft w:val="0"/>
      <w:marRight w:val="0"/>
      <w:marTop w:val="0"/>
      <w:marBottom w:val="0"/>
      <w:divBdr>
        <w:top w:val="none" w:sz="0" w:space="0" w:color="auto"/>
        <w:left w:val="none" w:sz="0" w:space="0" w:color="auto"/>
        <w:bottom w:val="none" w:sz="0" w:space="0" w:color="auto"/>
        <w:right w:val="none" w:sz="0" w:space="0" w:color="auto"/>
      </w:divBdr>
    </w:div>
    <w:div w:id="1654528187">
      <w:bodyDiv w:val="1"/>
      <w:marLeft w:val="0"/>
      <w:marRight w:val="0"/>
      <w:marTop w:val="0"/>
      <w:marBottom w:val="0"/>
      <w:divBdr>
        <w:top w:val="none" w:sz="0" w:space="0" w:color="auto"/>
        <w:left w:val="none" w:sz="0" w:space="0" w:color="auto"/>
        <w:bottom w:val="none" w:sz="0" w:space="0" w:color="auto"/>
        <w:right w:val="none" w:sz="0" w:space="0" w:color="auto"/>
      </w:divBdr>
    </w:div>
    <w:div w:id="1654724261">
      <w:bodyDiv w:val="1"/>
      <w:marLeft w:val="0"/>
      <w:marRight w:val="0"/>
      <w:marTop w:val="0"/>
      <w:marBottom w:val="0"/>
      <w:divBdr>
        <w:top w:val="none" w:sz="0" w:space="0" w:color="auto"/>
        <w:left w:val="none" w:sz="0" w:space="0" w:color="auto"/>
        <w:bottom w:val="none" w:sz="0" w:space="0" w:color="auto"/>
        <w:right w:val="none" w:sz="0" w:space="0" w:color="auto"/>
      </w:divBdr>
    </w:div>
    <w:div w:id="1655455054">
      <w:bodyDiv w:val="1"/>
      <w:marLeft w:val="0"/>
      <w:marRight w:val="0"/>
      <w:marTop w:val="0"/>
      <w:marBottom w:val="0"/>
      <w:divBdr>
        <w:top w:val="none" w:sz="0" w:space="0" w:color="auto"/>
        <w:left w:val="none" w:sz="0" w:space="0" w:color="auto"/>
        <w:bottom w:val="none" w:sz="0" w:space="0" w:color="auto"/>
        <w:right w:val="none" w:sz="0" w:space="0" w:color="auto"/>
      </w:divBdr>
    </w:div>
    <w:div w:id="1655572506">
      <w:bodyDiv w:val="1"/>
      <w:marLeft w:val="0"/>
      <w:marRight w:val="0"/>
      <w:marTop w:val="0"/>
      <w:marBottom w:val="0"/>
      <w:divBdr>
        <w:top w:val="none" w:sz="0" w:space="0" w:color="auto"/>
        <w:left w:val="none" w:sz="0" w:space="0" w:color="auto"/>
        <w:bottom w:val="none" w:sz="0" w:space="0" w:color="auto"/>
        <w:right w:val="none" w:sz="0" w:space="0" w:color="auto"/>
      </w:divBdr>
    </w:div>
    <w:div w:id="1655796347">
      <w:bodyDiv w:val="1"/>
      <w:marLeft w:val="0"/>
      <w:marRight w:val="0"/>
      <w:marTop w:val="0"/>
      <w:marBottom w:val="0"/>
      <w:divBdr>
        <w:top w:val="none" w:sz="0" w:space="0" w:color="auto"/>
        <w:left w:val="none" w:sz="0" w:space="0" w:color="auto"/>
        <w:bottom w:val="none" w:sz="0" w:space="0" w:color="auto"/>
        <w:right w:val="none" w:sz="0" w:space="0" w:color="auto"/>
      </w:divBdr>
    </w:div>
    <w:div w:id="1656958476">
      <w:bodyDiv w:val="1"/>
      <w:marLeft w:val="0"/>
      <w:marRight w:val="0"/>
      <w:marTop w:val="0"/>
      <w:marBottom w:val="0"/>
      <w:divBdr>
        <w:top w:val="none" w:sz="0" w:space="0" w:color="auto"/>
        <w:left w:val="none" w:sz="0" w:space="0" w:color="auto"/>
        <w:bottom w:val="none" w:sz="0" w:space="0" w:color="auto"/>
        <w:right w:val="none" w:sz="0" w:space="0" w:color="auto"/>
      </w:divBdr>
    </w:div>
    <w:div w:id="1657417814">
      <w:bodyDiv w:val="1"/>
      <w:marLeft w:val="0"/>
      <w:marRight w:val="0"/>
      <w:marTop w:val="0"/>
      <w:marBottom w:val="0"/>
      <w:divBdr>
        <w:top w:val="none" w:sz="0" w:space="0" w:color="auto"/>
        <w:left w:val="none" w:sz="0" w:space="0" w:color="auto"/>
        <w:bottom w:val="none" w:sz="0" w:space="0" w:color="auto"/>
        <w:right w:val="none" w:sz="0" w:space="0" w:color="auto"/>
      </w:divBdr>
    </w:div>
    <w:div w:id="1658533263">
      <w:bodyDiv w:val="1"/>
      <w:marLeft w:val="0"/>
      <w:marRight w:val="0"/>
      <w:marTop w:val="0"/>
      <w:marBottom w:val="0"/>
      <w:divBdr>
        <w:top w:val="none" w:sz="0" w:space="0" w:color="auto"/>
        <w:left w:val="none" w:sz="0" w:space="0" w:color="auto"/>
        <w:bottom w:val="none" w:sz="0" w:space="0" w:color="auto"/>
        <w:right w:val="none" w:sz="0" w:space="0" w:color="auto"/>
      </w:divBdr>
    </w:div>
    <w:div w:id="1658611914">
      <w:bodyDiv w:val="1"/>
      <w:marLeft w:val="0"/>
      <w:marRight w:val="0"/>
      <w:marTop w:val="0"/>
      <w:marBottom w:val="0"/>
      <w:divBdr>
        <w:top w:val="none" w:sz="0" w:space="0" w:color="auto"/>
        <w:left w:val="none" w:sz="0" w:space="0" w:color="auto"/>
        <w:bottom w:val="none" w:sz="0" w:space="0" w:color="auto"/>
        <w:right w:val="none" w:sz="0" w:space="0" w:color="auto"/>
      </w:divBdr>
    </w:div>
    <w:div w:id="1658652166">
      <w:bodyDiv w:val="1"/>
      <w:marLeft w:val="0"/>
      <w:marRight w:val="0"/>
      <w:marTop w:val="0"/>
      <w:marBottom w:val="0"/>
      <w:divBdr>
        <w:top w:val="none" w:sz="0" w:space="0" w:color="auto"/>
        <w:left w:val="none" w:sz="0" w:space="0" w:color="auto"/>
        <w:bottom w:val="none" w:sz="0" w:space="0" w:color="auto"/>
        <w:right w:val="none" w:sz="0" w:space="0" w:color="auto"/>
      </w:divBdr>
    </w:div>
    <w:div w:id="1658730453">
      <w:bodyDiv w:val="1"/>
      <w:marLeft w:val="0"/>
      <w:marRight w:val="0"/>
      <w:marTop w:val="0"/>
      <w:marBottom w:val="0"/>
      <w:divBdr>
        <w:top w:val="none" w:sz="0" w:space="0" w:color="auto"/>
        <w:left w:val="none" w:sz="0" w:space="0" w:color="auto"/>
        <w:bottom w:val="none" w:sz="0" w:space="0" w:color="auto"/>
        <w:right w:val="none" w:sz="0" w:space="0" w:color="auto"/>
      </w:divBdr>
    </w:div>
    <w:div w:id="1658799065">
      <w:bodyDiv w:val="1"/>
      <w:marLeft w:val="0"/>
      <w:marRight w:val="0"/>
      <w:marTop w:val="0"/>
      <w:marBottom w:val="0"/>
      <w:divBdr>
        <w:top w:val="none" w:sz="0" w:space="0" w:color="auto"/>
        <w:left w:val="none" w:sz="0" w:space="0" w:color="auto"/>
        <w:bottom w:val="none" w:sz="0" w:space="0" w:color="auto"/>
        <w:right w:val="none" w:sz="0" w:space="0" w:color="auto"/>
      </w:divBdr>
    </w:div>
    <w:div w:id="1658990924">
      <w:bodyDiv w:val="1"/>
      <w:marLeft w:val="0"/>
      <w:marRight w:val="0"/>
      <w:marTop w:val="0"/>
      <w:marBottom w:val="0"/>
      <w:divBdr>
        <w:top w:val="none" w:sz="0" w:space="0" w:color="auto"/>
        <w:left w:val="none" w:sz="0" w:space="0" w:color="auto"/>
        <w:bottom w:val="none" w:sz="0" w:space="0" w:color="auto"/>
        <w:right w:val="none" w:sz="0" w:space="0" w:color="auto"/>
      </w:divBdr>
    </w:div>
    <w:div w:id="1659462560">
      <w:bodyDiv w:val="1"/>
      <w:marLeft w:val="0"/>
      <w:marRight w:val="0"/>
      <w:marTop w:val="0"/>
      <w:marBottom w:val="0"/>
      <w:divBdr>
        <w:top w:val="none" w:sz="0" w:space="0" w:color="auto"/>
        <w:left w:val="none" w:sz="0" w:space="0" w:color="auto"/>
        <w:bottom w:val="none" w:sz="0" w:space="0" w:color="auto"/>
        <w:right w:val="none" w:sz="0" w:space="0" w:color="auto"/>
      </w:divBdr>
    </w:div>
    <w:div w:id="1659579022">
      <w:bodyDiv w:val="1"/>
      <w:marLeft w:val="0"/>
      <w:marRight w:val="0"/>
      <w:marTop w:val="0"/>
      <w:marBottom w:val="0"/>
      <w:divBdr>
        <w:top w:val="none" w:sz="0" w:space="0" w:color="auto"/>
        <w:left w:val="none" w:sz="0" w:space="0" w:color="auto"/>
        <w:bottom w:val="none" w:sz="0" w:space="0" w:color="auto"/>
        <w:right w:val="none" w:sz="0" w:space="0" w:color="auto"/>
      </w:divBdr>
    </w:div>
    <w:div w:id="1660423250">
      <w:bodyDiv w:val="1"/>
      <w:marLeft w:val="0"/>
      <w:marRight w:val="0"/>
      <w:marTop w:val="0"/>
      <w:marBottom w:val="0"/>
      <w:divBdr>
        <w:top w:val="none" w:sz="0" w:space="0" w:color="auto"/>
        <w:left w:val="none" w:sz="0" w:space="0" w:color="auto"/>
        <w:bottom w:val="none" w:sz="0" w:space="0" w:color="auto"/>
        <w:right w:val="none" w:sz="0" w:space="0" w:color="auto"/>
      </w:divBdr>
    </w:div>
    <w:div w:id="1660646706">
      <w:bodyDiv w:val="1"/>
      <w:marLeft w:val="0"/>
      <w:marRight w:val="0"/>
      <w:marTop w:val="0"/>
      <w:marBottom w:val="0"/>
      <w:divBdr>
        <w:top w:val="none" w:sz="0" w:space="0" w:color="auto"/>
        <w:left w:val="none" w:sz="0" w:space="0" w:color="auto"/>
        <w:bottom w:val="none" w:sz="0" w:space="0" w:color="auto"/>
        <w:right w:val="none" w:sz="0" w:space="0" w:color="auto"/>
      </w:divBdr>
    </w:div>
    <w:div w:id="1660884524">
      <w:bodyDiv w:val="1"/>
      <w:marLeft w:val="0"/>
      <w:marRight w:val="0"/>
      <w:marTop w:val="0"/>
      <w:marBottom w:val="0"/>
      <w:divBdr>
        <w:top w:val="none" w:sz="0" w:space="0" w:color="auto"/>
        <w:left w:val="none" w:sz="0" w:space="0" w:color="auto"/>
        <w:bottom w:val="none" w:sz="0" w:space="0" w:color="auto"/>
        <w:right w:val="none" w:sz="0" w:space="0" w:color="auto"/>
      </w:divBdr>
    </w:div>
    <w:div w:id="1661497596">
      <w:bodyDiv w:val="1"/>
      <w:marLeft w:val="0"/>
      <w:marRight w:val="0"/>
      <w:marTop w:val="0"/>
      <w:marBottom w:val="0"/>
      <w:divBdr>
        <w:top w:val="none" w:sz="0" w:space="0" w:color="auto"/>
        <w:left w:val="none" w:sz="0" w:space="0" w:color="auto"/>
        <w:bottom w:val="none" w:sz="0" w:space="0" w:color="auto"/>
        <w:right w:val="none" w:sz="0" w:space="0" w:color="auto"/>
      </w:divBdr>
    </w:div>
    <w:div w:id="1661620947">
      <w:bodyDiv w:val="1"/>
      <w:marLeft w:val="0"/>
      <w:marRight w:val="0"/>
      <w:marTop w:val="0"/>
      <w:marBottom w:val="0"/>
      <w:divBdr>
        <w:top w:val="none" w:sz="0" w:space="0" w:color="auto"/>
        <w:left w:val="none" w:sz="0" w:space="0" w:color="auto"/>
        <w:bottom w:val="none" w:sz="0" w:space="0" w:color="auto"/>
        <w:right w:val="none" w:sz="0" w:space="0" w:color="auto"/>
      </w:divBdr>
      <w:divsChild>
        <w:div w:id="666401526">
          <w:marLeft w:val="480"/>
          <w:marRight w:val="0"/>
          <w:marTop w:val="0"/>
          <w:marBottom w:val="0"/>
          <w:divBdr>
            <w:top w:val="none" w:sz="0" w:space="0" w:color="auto"/>
            <w:left w:val="none" w:sz="0" w:space="0" w:color="auto"/>
            <w:bottom w:val="none" w:sz="0" w:space="0" w:color="auto"/>
            <w:right w:val="none" w:sz="0" w:space="0" w:color="auto"/>
          </w:divBdr>
        </w:div>
        <w:div w:id="1279340084">
          <w:marLeft w:val="480"/>
          <w:marRight w:val="0"/>
          <w:marTop w:val="0"/>
          <w:marBottom w:val="0"/>
          <w:divBdr>
            <w:top w:val="none" w:sz="0" w:space="0" w:color="auto"/>
            <w:left w:val="none" w:sz="0" w:space="0" w:color="auto"/>
            <w:bottom w:val="none" w:sz="0" w:space="0" w:color="auto"/>
            <w:right w:val="none" w:sz="0" w:space="0" w:color="auto"/>
          </w:divBdr>
        </w:div>
        <w:div w:id="666060305">
          <w:marLeft w:val="480"/>
          <w:marRight w:val="0"/>
          <w:marTop w:val="0"/>
          <w:marBottom w:val="0"/>
          <w:divBdr>
            <w:top w:val="none" w:sz="0" w:space="0" w:color="auto"/>
            <w:left w:val="none" w:sz="0" w:space="0" w:color="auto"/>
            <w:bottom w:val="none" w:sz="0" w:space="0" w:color="auto"/>
            <w:right w:val="none" w:sz="0" w:space="0" w:color="auto"/>
          </w:divBdr>
        </w:div>
        <w:div w:id="335429038">
          <w:marLeft w:val="480"/>
          <w:marRight w:val="0"/>
          <w:marTop w:val="0"/>
          <w:marBottom w:val="0"/>
          <w:divBdr>
            <w:top w:val="none" w:sz="0" w:space="0" w:color="auto"/>
            <w:left w:val="none" w:sz="0" w:space="0" w:color="auto"/>
            <w:bottom w:val="none" w:sz="0" w:space="0" w:color="auto"/>
            <w:right w:val="none" w:sz="0" w:space="0" w:color="auto"/>
          </w:divBdr>
        </w:div>
        <w:div w:id="1754666885">
          <w:marLeft w:val="480"/>
          <w:marRight w:val="0"/>
          <w:marTop w:val="0"/>
          <w:marBottom w:val="0"/>
          <w:divBdr>
            <w:top w:val="none" w:sz="0" w:space="0" w:color="auto"/>
            <w:left w:val="none" w:sz="0" w:space="0" w:color="auto"/>
            <w:bottom w:val="none" w:sz="0" w:space="0" w:color="auto"/>
            <w:right w:val="none" w:sz="0" w:space="0" w:color="auto"/>
          </w:divBdr>
        </w:div>
        <w:div w:id="1259288418">
          <w:marLeft w:val="480"/>
          <w:marRight w:val="0"/>
          <w:marTop w:val="0"/>
          <w:marBottom w:val="0"/>
          <w:divBdr>
            <w:top w:val="none" w:sz="0" w:space="0" w:color="auto"/>
            <w:left w:val="none" w:sz="0" w:space="0" w:color="auto"/>
            <w:bottom w:val="none" w:sz="0" w:space="0" w:color="auto"/>
            <w:right w:val="none" w:sz="0" w:space="0" w:color="auto"/>
          </w:divBdr>
        </w:div>
        <w:div w:id="1082991052">
          <w:marLeft w:val="480"/>
          <w:marRight w:val="0"/>
          <w:marTop w:val="0"/>
          <w:marBottom w:val="0"/>
          <w:divBdr>
            <w:top w:val="none" w:sz="0" w:space="0" w:color="auto"/>
            <w:left w:val="none" w:sz="0" w:space="0" w:color="auto"/>
            <w:bottom w:val="none" w:sz="0" w:space="0" w:color="auto"/>
            <w:right w:val="none" w:sz="0" w:space="0" w:color="auto"/>
          </w:divBdr>
        </w:div>
        <w:div w:id="513961248">
          <w:marLeft w:val="480"/>
          <w:marRight w:val="0"/>
          <w:marTop w:val="0"/>
          <w:marBottom w:val="0"/>
          <w:divBdr>
            <w:top w:val="none" w:sz="0" w:space="0" w:color="auto"/>
            <w:left w:val="none" w:sz="0" w:space="0" w:color="auto"/>
            <w:bottom w:val="none" w:sz="0" w:space="0" w:color="auto"/>
            <w:right w:val="none" w:sz="0" w:space="0" w:color="auto"/>
          </w:divBdr>
        </w:div>
        <w:div w:id="461312733">
          <w:marLeft w:val="480"/>
          <w:marRight w:val="0"/>
          <w:marTop w:val="0"/>
          <w:marBottom w:val="0"/>
          <w:divBdr>
            <w:top w:val="none" w:sz="0" w:space="0" w:color="auto"/>
            <w:left w:val="none" w:sz="0" w:space="0" w:color="auto"/>
            <w:bottom w:val="none" w:sz="0" w:space="0" w:color="auto"/>
            <w:right w:val="none" w:sz="0" w:space="0" w:color="auto"/>
          </w:divBdr>
        </w:div>
        <w:div w:id="955720211">
          <w:marLeft w:val="480"/>
          <w:marRight w:val="0"/>
          <w:marTop w:val="0"/>
          <w:marBottom w:val="0"/>
          <w:divBdr>
            <w:top w:val="none" w:sz="0" w:space="0" w:color="auto"/>
            <w:left w:val="none" w:sz="0" w:space="0" w:color="auto"/>
            <w:bottom w:val="none" w:sz="0" w:space="0" w:color="auto"/>
            <w:right w:val="none" w:sz="0" w:space="0" w:color="auto"/>
          </w:divBdr>
        </w:div>
        <w:div w:id="1183982388">
          <w:marLeft w:val="480"/>
          <w:marRight w:val="0"/>
          <w:marTop w:val="0"/>
          <w:marBottom w:val="0"/>
          <w:divBdr>
            <w:top w:val="none" w:sz="0" w:space="0" w:color="auto"/>
            <w:left w:val="none" w:sz="0" w:space="0" w:color="auto"/>
            <w:bottom w:val="none" w:sz="0" w:space="0" w:color="auto"/>
            <w:right w:val="none" w:sz="0" w:space="0" w:color="auto"/>
          </w:divBdr>
        </w:div>
        <w:div w:id="195654086">
          <w:marLeft w:val="480"/>
          <w:marRight w:val="0"/>
          <w:marTop w:val="0"/>
          <w:marBottom w:val="0"/>
          <w:divBdr>
            <w:top w:val="none" w:sz="0" w:space="0" w:color="auto"/>
            <w:left w:val="none" w:sz="0" w:space="0" w:color="auto"/>
            <w:bottom w:val="none" w:sz="0" w:space="0" w:color="auto"/>
            <w:right w:val="none" w:sz="0" w:space="0" w:color="auto"/>
          </w:divBdr>
        </w:div>
        <w:div w:id="1631857109">
          <w:marLeft w:val="480"/>
          <w:marRight w:val="0"/>
          <w:marTop w:val="0"/>
          <w:marBottom w:val="0"/>
          <w:divBdr>
            <w:top w:val="none" w:sz="0" w:space="0" w:color="auto"/>
            <w:left w:val="none" w:sz="0" w:space="0" w:color="auto"/>
            <w:bottom w:val="none" w:sz="0" w:space="0" w:color="auto"/>
            <w:right w:val="none" w:sz="0" w:space="0" w:color="auto"/>
          </w:divBdr>
        </w:div>
        <w:div w:id="1731266329">
          <w:marLeft w:val="480"/>
          <w:marRight w:val="0"/>
          <w:marTop w:val="0"/>
          <w:marBottom w:val="0"/>
          <w:divBdr>
            <w:top w:val="none" w:sz="0" w:space="0" w:color="auto"/>
            <w:left w:val="none" w:sz="0" w:space="0" w:color="auto"/>
            <w:bottom w:val="none" w:sz="0" w:space="0" w:color="auto"/>
            <w:right w:val="none" w:sz="0" w:space="0" w:color="auto"/>
          </w:divBdr>
        </w:div>
        <w:div w:id="1109203417">
          <w:marLeft w:val="480"/>
          <w:marRight w:val="0"/>
          <w:marTop w:val="0"/>
          <w:marBottom w:val="0"/>
          <w:divBdr>
            <w:top w:val="none" w:sz="0" w:space="0" w:color="auto"/>
            <w:left w:val="none" w:sz="0" w:space="0" w:color="auto"/>
            <w:bottom w:val="none" w:sz="0" w:space="0" w:color="auto"/>
            <w:right w:val="none" w:sz="0" w:space="0" w:color="auto"/>
          </w:divBdr>
        </w:div>
        <w:div w:id="594093818">
          <w:marLeft w:val="480"/>
          <w:marRight w:val="0"/>
          <w:marTop w:val="0"/>
          <w:marBottom w:val="0"/>
          <w:divBdr>
            <w:top w:val="none" w:sz="0" w:space="0" w:color="auto"/>
            <w:left w:val="none" w:sz="0" w:space="0" w:color="auto"/>
            <w:bottom w:val="none" w:sz="0" w:space="0" w:color="auto"/>
            <w:right w:val="none" w:sz="0" w:space="0" w:color="auto"/>
          </w:divBdr>
        </w:div>
        <w:div w:id="1608388292">
          <w:marLeft w:val="480"/>
          <w:marRight w:val="0"/>
          <w:marTop w:val="0"/>
          <w:marBottom w:val="0"/>
          <w:divBdr>
            <w:top w:val="none" w:sz="0" w:space="0" w:color="auto"/>
            <w:left w:val="none" w:sz="0" w:space="0" w:color="auto"/>
            <w:bottom w:val="none" w:sz="0" w:space="0" w:color="auto"/>
            <w:right w:val="none" w:sz="0" w:space="0" w:color="auto"/>
          </w:divBdr>
        </w:div>
        <w:div w:id="1925450263">
          <w:marLeft w:val="480"/>
          <w:marRight w:val="0"/>
          <w:marTop w:val="0"/>
          <w:marBottom w:val="0"/>
          <w:divBdr>
            <w:top w:val="none" w:sz="0" w:space="0" w:color="auto"/>
            <w:left w:val="none" w:sz="0" w:space="0" w:color="auto"/>
            <w:bottom w:val="none" w:sz="0" w:space="0" w:color="auto"/>
            <w:right w:val="none" w:sz="0" w:space="0" w:color="auto"/>
          </w:divBdr>
        </w:div>
        <w:div w:id="843058187">
          <w:marLeft w:val="480"/>
          <w:marRight w:val="0"/>
          <w:marTop w:val="0"/>
          <w:marBottom w:val="0"/>
          <w:divBdr>
            <w:top w:val="none" w:sz="0" w:space="0" w:color="auto"/>
            <w:left w:val="none" w:sz="0" w:space="0" w:color="auto"/>
            <w:bottom w:val="none" w:sz="0" w:space="0" w:color="auto"/>
            <w:right w:val="none" w:sz="0" w:space="0" w:color="auto"/>
          </w:divBdr>
        </w:div>
        <w:div w:id="2113670020">
          <w:marLeft w:val="480"/>
          <w:marRight w:val="0"/>
          <w:marTop w:val="0"/>
          <w:marBottom w:val="0"/>
          <w:divBdr>
            <w:top w:val="none" w:sz="0" w:space="0" w:color="auto"/>
            <w:left w:val="none" w:sz="0" w:space="0" w:color="auto"/>
            <w:bottom w:val="none" w:sz="0" w:space="0" w:color="auto"/>
            <w:right w:val="none" w:sz="0" w:space="0" w:color="auto"/>
          </w:divBdr>
        </w:div>
        <w:div w:id="1433086047">
          <w:marLeft w:val="480"/>
          <w:marRight w:val="0"/>
          <w:marTop w:val="0"/>
          <w:marBottom w:val="0"/>
          <w:divBdr>
            <w:top w:val="none" w:sz="0" w:space="0" w:color="auto"/>
            <w:left w:val="none" w:sz="0" w:space="0" w:color="auto"/>
            <w:bottom w:val="none" w:sz="0" w:space="0" w:color="auto"/>
            <w:right w:val="none" w:sz="0" w:space="0" w:color="auto"/>
          </w:divBdr>
        </w:div>
        <w:div w:id="1394038426">
          <w:marLeft w:val="480"/>
          <w:marRight w:val="0"/>
          <w:marTop w:val="0"/>
          <w:marBottom w:val="0"/>
          <w:divBdr>
            <w:top w:val="none" w:sz="0" w:space="0" w:color="auto"/>
            <w:left w:val="none" w:sz="0" w:space="0" w:color="auto"/>
            <w:bottom w:val="none" w:sz="0" w:space="0" w:color="auto"/>
            <w:right w:val="none" w:sz="0" w:space="0" w:color="auto"/>
          </w:divBdr>
        </w:div>
        <w:div w:id="2103643964">
          <w:marLeft w:val="480"/>
          <w:marRight w:val="0"/>
          <w:marTop w:val="0"/>
          <w:marBottom w:val="0"/>
          <w:divBdr>
            <w:top w:val="none" w:sz="0" w:space="0" w:color="auto"/>
            <w:left w:val="none" w:sz="0" w:space="0" w:color="auto"/>
            <w:bottom w:val="none" w:sz="0" w:space="0" w:color="auto"/>
            <w:right w:val="none" w:sz="0" w:space="0" w:color="auto"/>
          </w:divBdr>
        </w:div>
        <w:div w:id="161550091">
          <w:marLeft w:val="480"/>
          <w:marRight w:val="0"/>
          <w:marTop w:val="0"/>
          <w:marBottom w:val="0"/>
          <w:divBdr>
            <w:top w:val="none" w:sz="0" w:space="0" w:color="auto"/>
            <w:left w:val="none" w:sz="0" w:space="0" w:color="auto"/>
            <w:bottom w:val="none" w:sz="0" w:space="0" w:color="auto"/>
            <w:right w:val="none" w:sz="0" w:space="0" w:color="auto"/>
          </w:divBdr>
        </w:div>
        <w:div w:id="761023875">
          <w:marLeft w:val="480"/>
          <w:marRight w:val="0"/>
          <w:marTop w:val="0"/>
          <w:marBottom w:val="0"/>
          <w:divBdr>
            <w:top w:val="none" w:sz="0" w:space="0" w:color="auto"/>
            <w:left w:val="none" w:sz="0" w:space="0" w:color="auto"/>
            <w:bottom w:val="none" w:sz="0" w:space="0" w:color="auto"/>
            <w:right w:val="none" w:sz="0" w:space="0" w:color="auto"/>
          </w:divBdr>
        </w:div>
        <w:div w:id="929041171">
          <w:marLeft w:val="480"/>
          <w:marRight w:val="0"/>
          <w:marTop w:val="0"/>
          <w:marBottom w:val="0"/>
          <w:divBdr>
            <w:top w:val="none" w:sz="0" w:space="0" w:color="auto"/>
            <w:left w:val="none" w:sz="0" w:space="0" w:color="auto"/>
            <w:bottom w:val="none" w:sz="0" w:space="0" w:color="auto"/>
            <w:right w:val="none" w:sz="0" w:space="0" w:color="auto"/>
          </w:divBdr>
        </w:div>
        <w:div w:id="1577473398">
          <w:marLeft w:val="480"/>
          <w:marRight w:val="0"/>
          <w:marTop w:val="0"/>
          <w:marBottom w:val="0"/>
          <w:divBdr>
            <w:top w:val="none" w:sz="0" w:space="0" w:color="auto"/>
            <w:left w:val="none" w:sz="0" w:space="0" w:color="auto"/>
            <w:bottom w:val="none" w:sz="0" w:space="0" w:color="auto"/>
            <w:right w:val="none" w:sz="0" w:space="0" w:color="auto"/>
          </w:divBdr>
        </w:div>
        <w:div w:id="826745045">
          <w:marLeft w:val="480"/>
          <w:marRight w:val="0"/>
          <w:marTop w:val="0"/>
          <w:marBottom w:val="0"/>
          <w:divBdr>
            <w:top w:val="none" w:sz="0" w:space="0" w:color="auto"/>
            <w:left w:val="none" w:sz="0" w:space="0" w:color="auto"/>
            <w:bottom w:val="none" w:sz="0" w:space="0" w:color="auto"/>
            <w:right w:val="none" w:sz="0" w:space="0" w:color="auto"/>
          </w:divBdr>
        </w:div>
        <w:div w:id="804465899">
          <w:marLeft w:val="480"/>
          <w:marRight w:val="0"/>
          <w:marTop w:val="0"/>
          <w:marBottom w:val="0"/>
          <w:divBdr>
            <w:top w:val="none" w:sz="0" w:space="0" w:color="auto"/>
            <w:left w:val="none" w:sz="0" w:space="0" w:color="auto"/>
            <w:bottom w:val="none" w:sz="0" w:space="0" w:color="auto"/>
            <w:right w:val="none" w:sz="0" w:space="0" w:color="auto"/>
          </w:divBdr>
        </w:div>
        <w:div w:id="1113523140">
          <w:marLeft w:val="480"/>
          <w:marRight w:val="0"/>
          <w:marTop w:val="0"/>
          <w:marBottom w:val="0"/>
          <w:divBdr>
            <w:top w:val="none" w:sz="0" w:space="0" w:color="auto"/>
            <w:left w:val="none" w:sz="0" w:space="0" w:color="auto"/>
            <w:bottom w:val="none" w:sz="0" w:space="0" w:color="auto"/>
            <w:right w:val="none" w:sz="0" w:space="0" w:color="auto"/>
          </w:divBdr>
        </w:div>
        <w:div w:id="1825391793">
          <w:marLeft w:val="480"/>
          <w:marRight w:val="0"/>
          <w:marTop w:val="0"/>
          <w:marBottom w:val="0"/>
          <w:divBdr>
            <w:top w:val="none" w:sz="0" w:space="0" w:color="auto"/>
            <w:left w:val="none" w:sz="0" w:space="0" w:color="auto"/>
            <w:bottom w:val="none" w:sz="0" w:space="0" w:color="auto"/>
            <w:right w:val="none" w:sz="0" w:space="0" w:color="auto"/>
          </w:divBdr>
        </w:div>
        <w:div w:id="1405570887">
          <w:marLeft w:val="480"/>
          <w:marRight w:val="0"/>
          <w:marTop w:val="0"/>
          <w:marBottom w:val="0"/>
          <w:divBdr>
            <w:top w:val="none" w:sz="0" w:space="0" w:color="auto"/>
            <w:left w:val="none" w:sz="0" w:space="0" w:color="auto"/>
            <w:bottom w:val="none" w:sz="0" w:space="0" w:color="auto"/>
            <w:right w:val="none" w:sz="0" w:space="0" w:color="auto"/>
          </w:divBdr>
        </w:div>
        <w:div w:id="1934049927">
          <w:marLeft w:val="480"/>
          <w:marRight w:val="0"/>
          <w:marTop w:val="0"/>
          <w:marBottom w:val="0"/>
          <w:divBdr>
            <w:top w:val="none" w:sz="0" w:space="0" w:color="auto"/>
            <w:left w:val="none" w:sz="0" w:space="0" w:color="auto"/>
            <w:bottom w:val="none" w:sz="0" w:space="0" w:color="auto"/>
            <w:right w:val="none" w:sz="0" w:space="0" w:color="auto"/>
          </w:divBdr>
        </w:div>
        <w:div w:id="1145775729">
          <w:marLeft w:val="480"/>
          <w:marRight w:val="0"/>
          <w:marTop w:val="0"/>
          <w:marBottom w:val="0"/>
          <w:divBdr>
            <w:top w:val="none" w:sz="0" w:space="0" w:color="auto"/>
            <w:left w:val="none" w:sz="0" w:space="0" w:color="auto"/>
            <w:bottom w:val="none" w:sz="0" w:space="0" w:color="auto"/>
            <w:right w:val="none" w:sz="0" w:space="0" w:color="auto"/>
          </w:divBdr>
        </w:div>
        <w:div w:id="1264723303">
          <w:marLeft w:val="480"/>
          <w:marRight w:val="0"/>
          <w:marTop w:val="0"/>
          <w:marBottom w:val="0"/>
          <w:divBdr>
            <w:top w:val="none" w:sz="0" w:space="0" w:color="auto"/>
            <w:left w:val="none" w:sz="0" w:space="0" w:color="auto"/>
            <w:bottom w:val="none" w:sz="0" w:space="0" w:color="auto"/>
            <w:right w:val="none" w:sz="0" w:space="0" w:color="auto"/>
          </w:divBdr>
        </w:div>
        <w:div w:id="2042512959">
          <w:marLeft w:val="480"/>
          <w:marRight w:val="0"/>
          <w:marTop w:val="0"/>
          <w:marBottom w:val="0"/>
          <w:divBdr>
            <w:top w:val="none" w:sz="0" w:space="0" w:color="auto"/>
            <w:left w:val="none" w:sz="0" w:space="0" w:color="auto"/>
            <w:bottom w:val="none" w:sz="0" w:space="0" w:color="auto"/>
            <w:right w:val="none" w:sz="0" w:space="0" w:color="auto"/>
          </w:divBdr>
        </w:div>
        <w:div w:id="59595695">
          <w:marLeft w:val="480"/>
          <w:marRight w:val="0"/>
          <w:marTop w:val="0"/>
          <w:marBottom w:val="0"/>
          <w:divBdr>
            <w:top w:val="none" w:sz="0" w:space="0" w:color="auto"/>
            <w:left w:val="none" w:sz="0" w:space="0" w:color="auto"/>
            <w:bottom w:val="none" w:sz="0" w:space="0" w:color="auto"/>
            <w:right w:val="none" w:sz="0" w:space="0" w:color="auto"/>
          </w:divBdr>
        </w:div>
        <w:div w:id="2031756203">
          <w:marLeft w:val="480"/>
          <w:marRight w:val="0"/>
          <w:marTop w:val="0"/>
          <w:marBottom w:val="0"/>
          <w:divBdr>
            <w:top w:val="none" w:sz="0" w:space="0" w:color="auto"/>
            <w:left w:val="none" w:sz="0" w:space="0" w:color="auto"/>
            <w:bottom w:val="none" w:sz="0" w:space="0" w:color="auto"/>
            <w:right w:val="none" w:sz="0" w:space="0" w:color="auto"/>
          </w:divBdr>
        </w:div>
        <w:div w:id="1763139026">
          <w:marLeft w:val="480"/>
          <w:marRight w:val="0"/>
          <w:marTop w:val="0"/>
          <w:marBottom w:val="0"/>
          <w:divBdr>
            <w:top w:val="none" w:sz="0" w:space="0" w:color="auto"/>
            <w:left w:val="none" w:sz="0" w:space="0" w:color="auto"/>
            <w:bottom w:val="none" w:sz="0" w:space="0" w:color="auto"/>
            <w:right w:val="none" w:sz="0" w:space="0" w:color="auto"/>
          </w:divBdr>
        </w:div>
        <w:div w:id="1612736383">
          <w:marLeft w:val="480"/>
          <w:marRight w:val="0"/>
          <w:marTop w:val="0"/>
          <w:marBottom w:val="0"/>
          <w:divBdr>
            <w:top w:val="none" w:sz="0" w:space="0" w:color="auto"/>
            <w:left w:val="none" w:sz="0" w:space="0" w:color="auto"/>
            <w:bottom w:val="none" w:sz="0" w:space="0" w:color="auto"/>
            <w:right w:val="none" w:sz="0" w:space="0" w:color="auto"/>
          </w:divBdr>
        </w:div>
        <w:div w:id="171577052">
          <w:marLeft w:val="480"/>
          <w:marRight w:val="0"/>
          <w:marTop w:val="0"/>
          <w:marBottom w:val="0"/>
          <w:divBdr>
            <w:top w:val="none" w:sz="0" w:space="0" w:color="auto"/>
            <w:left w:val="none" w:sz="0" w:space="0" w:color="auto"/>
            <w:bottom w:val="none" w:sz="0" w:space="0" w:color="auto"/>
            <w:right w:val="none" w:sz="0" w:space="0" w:color="auto"/>
          </w:divBdr>
        </w:div>
        <w:div w:id="236406063">
          <w:marLeft w:val="480"/>
          <w:marRight w:val="0"/>
          <w:marTop w:val="0"/>
          <w:marBottom w:val="0"/>
          <w:divBdr>
            <w:top w:val="none" w:sz="0" w:space="0" w:color="auto"/>
            <w:left w:val="none" w:sz="0" w:space="0" w:color="auto"/>
            <w:bottom w:val="none" w:sz="0" w:space="0" w:color="auto"/>
            <w:right w:val="none" w:sz="0" w:space="0" w:color="auto"/>
          </w:divBdr>
        </w:div>
        <w:div w:id="1016809987">
          <w:marLeft w:val="480"/>
          <w:marRight w:val="0"/>
          <w:marTop w:val="0"/>
          <w:marBottom w:val="0"/>
          <w:divBdr>
            <w:top w:val="none" w:sz="0" w:space="0" w:color="auto"/>
            <w:left w:val="none" w:sz="0" w:space="0" w:color="auto"/>
            <w:bottom w:val="none" w:sz="0" w:space="0" w:color="auto"/>
            <w:right w:val="none" w:sz="0" w:space="0" w:color="auto"/>
          </w:divBdr>
        </w:div>
        <w:div w:id="1696341234">
          <w:marLeft w:val="480"/>
          <w:marRight w:val="0"/>
          <w:marTop w:val="0"/>
          <w:marBottom w:val="0"/>
          <w:divBdr>
            <w:top w:val="none" w:sz="0" w:space="0" w:color="auto"/>
            <w:left w:val="none" w:sz="0" w:space="0" w:color="auto"/>
            <w:bottom w:val="none" w:sz="0" w:space="0" w:color="auto"/>
            <w:right w:val="none" w:sz="0" w:space="0" w:color="auto"/>
          </w:divBdr>
        </w:div>
        <w:div w:id="2132816542">
          <w:marLeft w:val="480"/>
          <w:marRight w:val="0"/>
          <w:marTop w:val="0"/>
          <w:marBottom w:val="0"/>
          <w:divBdr>
            <w:top w:val="none" w:sz="0" w:space="0" w:color="auto"/>
            <w:left w:val="none" w:sz="0" w:space="0" w:color="auto"/>
            <w:bottom w:val="none" w:sz="0" w:space="0" w:color="auto"/>
            <w:right w:val="none" w:sz="0" w:space="0" w:color="auto"/>
          </w:divBdr>
        </w:div>
        <w:div w:id="2089112533">
          <w:marLeft w:val="480"/>
          <w:marRight w:val="0"/>
          <w:marTop w:val="0"/>
          <w:marBottom w:val="0"/>
          <w:divBdr>
            <w:top w:val="none" w:sz="0" w:space="0" w:color="auto"/>
            <w:left w:val="none" w:sz="0" w:space="0" w:color="auto"/>
            <w:bottom w:val="none" w:sz="0" w:space="0" w:color="auto"/>
            <w:right w:val="none" w:sz="0" w:space="0" w:color="auto"/>
          </w:divBdr>
        </w:div>
        <w:div w:id="560484328">
          <w:marLeft w:val="480"/>
          <w:marRight w:val="0"/>
          <w:marTop w:val="0"/>
          <w:marBottom w:val="0"/>
          <w:divBdr>
            <w:top w:val="none" w:sz="0" w:space="0" w:color="auto"/>
            <w:left w:val="none" w:sz="0" w:space="0" w:color="auto"/>
            <w:bottom w:val="none" w:sz="0" w:space="0" w:color="auto"/>
            <w:right w:val="none" w:sz="0" w:space="0" w:color="auto"/>
          </w:divBdr>
        </w:div>
        <w:div w:id="110251262">
          <w:marLeft w:val="480"/>
          <w:marRight w:val="0"/>
          <w:marTop w:val="0"/>
          <w:marBottom w:val="0"/>
          <w:divBdr>
            <w:top w:val="none" w:sz="0" w:space="0" w:color="auto"/>
            <w:left w:val="none" w:sz="0" w:space="0" w:color="auto"/>
            <w:bottom w:val="none" w:sz="0" w:space="0" w:color="auto"/>
            <w:right w:val="none" w:sz="0" w:space="0" w:color="auto"/>
          </w:divBdr>
        </w:div>
        <w:div w:id="1045057524">
          <w:marLeft w:val="480"/>
          <w:marRight w:val="0"/>
          <w:marTop w:val="0"/>
          <w:marBottom w:val="0"/>
          <w:divBdr>
            <w:top w:val="none" w:sz="0" w:space="0" w:color="auto"/>
            <w:left w:val="none" w:sz="0" w:space="0" w:color="auto"/>
            <w:bottom w:val="none" w:sz="0" w:space="0" w:color="auto"/>
            <w:right w:val="none" w:sz="0" w:space="0" w:color="auto"/>
          </w:divBdr>
        </w:div>
        <w:div w:id="1755544625">
          <w:marLeft w:val="480"/>
          <w:marRight w:val="0"/>
          <w:marTop w:val="0"/>
          <w:marBottom w:val="0"/>
          <w:divBdr>
            <w:top w:val="none" w:sz="0" w:space="0" w:color="auto"/>
            <w:left w:val="none" w:sz="0" w:space="0" w:color="auto"/>
            <w:bottom w:val="none" w:sz="0" w:space="0" w:color="auto"/>
            <w:right w:val="none" w:sz="0" w:space="0" w:color="auto"/>
          </w:divBdr>
        </w:div>
        <w:div w:id="304091007">
          <w:marLeft w:val="480"/>
          <w:marRight w:val="0"/>
          <w:marTop w:val="0"/>
          <w:marBottom w:val="0"/>
          <w:divBdr>
            <w:top w:val="none" w:sz="0" w:space="0" w:color="auto"/>
            <w:left w:val="none" w:sz="0" w:space="0" w:color="auto"/>
            <w:bottom w:val="none" w:sz="0" w:space="0" w:color="auto"/>
            <w:right w:val="none" w:sz="0" w:space="0" w:color="auto"/>
          </w:divBdr>
        </w:div>
        <w:div w:id="1982731616">
          <w:marLeft w:val="480"/>
          <w:marRight w:val="0"/>
          <w:marTop w:val="0"/>
          <w:marBottom w:val="0"/>
          <w:divBdr>
            <w:top w:val="none" w:sz="0" w:space="0" w:color="auto"/>
            <w:left w:val="none" w:sz="0" w:space="0" w:color="auto"/>
            <w:bottom w:val="none" w:sz="0" w:space="0" w:color="auto"/>
            <w:right w:val="none" w:sz="0" w:space="0" w:color="auto"/>
          </w:divBdr>
        </w:div>
        <w:div w:id="545487665">
          <w:marLeft w:val="480"/>
          <w:marRight w:val="0"/>
          <w:marTop w:val="0"/>
          <w:marBottom w:val="0"/>
          <w:divBdr>
            <w:top w:val="none" w:sz="0" w:space="0" w:color="auto"/>
            <w:left w:val="none" w:sz="0" w:space="0" w:color="auto"/>
            <w:bottom w:val="none" w:sz="0" w:space="0" w:color="auto"/>
            <w:right w:val="none" w:sz="0" w:space="0" w:color="auto"/>
          </w:divBdr>
        </w:div>
        <w:div w:id="718669011">
          <w:marLeft w:val="480"/>
          <w:marRight w:val="0"/>
          <w:marTop w:val="0"/>
          <w:marBottom w:val="0"/>
          <w:divBdr>
            <w:top w:val="none" w:sz="0" w:space="0" w:color="auto"/>
            <w:left w:val="none" w:sz="0" w:space="0" w:color="auto"/>
            <w:bottom w:val="none" w:sz="0" w:space="0" w:color="auto"/>
            <w:right w:val="none" w:sz="0" w:space="0" w:color="auto"/>
          </w:divBdr>
        </w:div>
        <w:div w:id="337319682">
          <w:marLeft w:val="480"/>
          <w:marRight w:val="0"/>
          <w:marTop w:val="0"/>
          <w:marBottom w:val="0"/>
          <w:divBdr>
            <w:top w:val="none" w:sz="0" w:space="0" w:color="auto"/>
            <w:left w:val="none" w:sz="0" w:space="0" w:color="auto"/>
            <w:bottom w:val="none" w:sz="0" w:space="0" w:color="auto"/>
            <w:right w:val="none" w:sz="0" w:space="0" w:color="auto"/>
          </w:divBdr>
        </w:div>
        <w:div w:id="926572886">
          <w:marLeft w:val="480"/>
          <w:marRight w:val="0"/>
          <w:marTop w:val="0"/>
          <w:marBottom w:val="0"/>
          <w:divBdr>
            <w:top w:val="none" w:sz="0" w:space="0" w:color="auto"/>
            <w:left w:val="none" w:sz="0" w:space="0" w:color="auto"/>
            <w:bottom w:val="none" w:sz="0" w:space="0" w:color="auto"/>
            <w:right w:val="none" w:sz="0" w:space="0" w:color="auto"/>
          </w:divBdr>
        </w:div>
        <w:div w:id="1365787337">
          <w:marLeft w:val="480"/>
          <w:marRight w:val="0"/>
          <w:marTop w:val="0"/>
          <w:marBottom w:val="0"/>
          <w:divBdr>
            <w:top w:val="none" w:sz="0" w:space="0" w:color="auto"/>
            <w:left w:val="none" w:sz="0" w:space="0" w:color="auto"/>
            <w:bottom w:val="none" w:sz="0" w:space="0" w:color="auto"/>
            <w:right w:val="none" w:sz="0" w:space="0" w:color="auto"/>
          </w:divBdr>
        </w:div>
        <w:div w:id="1012487022">
          <w:marLeft w:val="480"/>
          <w:marRight w:val="0"/>
          <w:marTop w:val="0"/>
          <w:marBottom w:val="0"/>
          <w:divBdr>
            <w:top w:val="none" w:sz="0" w:space="0" w:color="auto"/>
            <w:left w:val="none" w:sz="0" w:space="0" w:color="auto"/>
            <w:bottom w:val="none" w:sz="0" w:space="0" w:color="auto"/>
            <w:right w:val="none" w:sz="0" w:space="0" w:color="auto"/>
          </w:divBdr>
        </w:div>
        <w:div w:id="1112359331">
          <w:marLeft w:val="480"/>
          <w:marRight w:val="0"/>
          <w:marTop w:val="0"/>
          <w:marBottom w:val="0"/>
          <w:divBdr>
            <w:top w:val="none" w:sz="0" w:space="0" w:color="auto"/>
            <w:left w:val="none" w:sz="0" w:space="0" w:color="auto"/>
            <w:bottom w:val="none" w:sz="0" w:space="0" w:color="auto"/>
            <w:right w:val="none" w:sz="0" w:space="0" w:color="auto"/>
          </w:divBdr>
        </w:div>
        <w:div w:id="327683654">
          <w:marLeft w:val="480"/>
          <w:marRight w:val="0"/>
          <w:marTop w:val="0"/>
          <w:marBottom w:val="0"/>
          <w:divBdr>
            <w:top w:val="none" w:sz="0" w:space="0" w:color="auto"/>
            <w:left w:val="none" w:sz="0" w:space="0" w:color="auto"/>
            <w:bottom w:val="none" w:sz="0" w:space="0" w:color="auto"/>
            <w:right w:val="none" w:sz="0" w:space="0" w:color="auto"/>
          </w:divBdr>
        </w:div>
        <w:div w:id="831415048">
          <w:marLeft w:val="480"/>
          <w:marRight w:val="0"/>
          <w:marTop w:val="0"/>
          <w:marBottom w:val="0"/>
          <w:divBdr>
            <w:top w:val="none" w:sz="0" w:space="0" w:color="auto"/>
            <w:left w:val="none" w:sz="0" w:space="0" w:color="auto"/>
            <w:bottom w:val="none" w:sz="0" w:space="0" w:color="auto"/>
            <w:right w:val="none" w:sz="0" w:space="0" w:color="auto"/>
          </w:divBdr>
        </w:div>
        <w:div w:id="1200164230">
          <w:marLeft w:val="480"/>
          <w:marRight w:val="0"/>
          <w:marTop w:val="0"/>
          <w:marBottom w:val="0"/>
          <w:divBdr>
            <w:top w:val="none" w:sz="0" w:space="0" w:color="auto"/>
            <w:left w:val="none" w:sz="0" w:space="0" w:color="auto"/>
            <w:bottom w:val="none" w:sz="0" w:space="0" w:color="auto"/>
            <w:right w:val="none" w:sz="0" w:space="0" w:color="auto"/>
          </w:divBdr>
        </w:div>
        <w:div w:id="1695618455">
          <w:marLeft w:val="480"/>
          <w:marRight w:val="0"/>
          <w:marTop w:val="0"/>
          <w:marBottom w:val="0"/>
          <w:divBdr>
            <w:top w:val="none" w:sz="0" w:space="0" w:color="auto"/>
            <w:left w:val="none" w:sz="0" w:space="0" w:color="auto"/>
            <w:bottom w:val="none" w:sz="0" w:space="0" w:color="auto"/>
            <w:right w:val="none" w:sz="0" w:space="0" w:color="auto"/>
          </w:divBdr>
        </w:div>
        <w:div w:id="1211645871">
          <w:marLeft w:val="480"/>
          <w:marRight w:val="0"/>
          <w:marTop w:val="0"/>
          <w:marBottom w:val="0"/>
          <w:divBdr>
            <w:top w:val="none" w:sz="0" w:space="0" w:color="auto"/>
            <w:left w:val="none" w:sz="0" w:space="0" w:color="auto"/>
            <w:bottom w:val="none" w:sz="0" w:space="0" w:color="auto"/>
            <w:right w:val="none" w:sz="0" w:space="0" w:color="auto"/>
          </w:divBdr>
        </w:div>
        <w:div w:id="782774038">
          <w:marLeft w:val="480"/>
          <w:marRight w:val="0"/>
          <w:marTop w:val="0"/>
          <w:marBottom w:val="0"/>
          <w:divBdr>
            <w:top w:val="none" w:sz="0" w:space="0" w:color="auto"/>
            <w:left w:val="none" w:sz="0" w:space="0" w:color="auto"/>
            <w:bottom w:val="none" w:sz="0" w:space="0" w:color="auto"/>
            <w:right w:val="none" w:sz="0" w:space="0" w:color="auto"/>
          </w:divBdr>
        </w:div>
        <w:div w:id="1673218084">
          <w:marLeft w:val="480"/>
          <w:marRight w:val="0"/>
          <w:marTop w:val="0"/>
          <w:marBottom w:val="0"/>
          <w:divBdr>
            <w:top w:val="none" w:sz="0" w:space="0" w:color="auto"/>
            <w:left w:val="none" w:sz="0" w:space="0" w:color="auto"/>
            <w:bottom w:val="none" w:sz="0" w:space="0" w:color="auto"/>
            <w:right w:val="none" w:sz="0" w:space="0" w:color="auto"/>
          </w:divBdr>
        </w:div>
        <w:div w:id="806094059">
          <w:marLeft w:val="480"/>
          <w:marRight w:val="0"/>
          <w:marTop w:val="0"/>
          <w:marBottom w:val="0"/>
          <w:divBdr>
            <w:top w:val="none" w:sz="0" w:space="0" w:color="auto"/>
            <w:left w:val="none" w:sz="0" w:space="0" w:color="auto"/>
            <w:bottom w:val="none" w:sz="0" w:space="0" w:color="auto"/>
            <w:right w:val="none" w:sz="0" w:space="0" w:color="auto"/>
          </w:divBdr>
        </w:div>
        <w:div w:id="922689064">
          <w:marLeft w:val="480"/>
          <w:marRight w:val="0"/>
          <w:marTop w:val="0"/>
          <w:marBottom w:val="0"/>
          <w:divBdr>
            <w:top w:val="none" w:sz="0" w:space="0" w:color="auto"/>
            <w:left w:val="none" w:sz="0" w:space="0" w:color="auto"/>
            <w:bottom w:val="none" w:sz="0" w:space="0" w:color="auto"/>
            <w:right w:val="none" w:sz="0" w:space="0" w:color="auto"/>
          </w:divBdr>
        </w:div>
        <w:div w:id="2045599248">
          <w:marLeft w:val="480"/>
          <w:marRight w:val="0"/>
          <w:marTop w:val="0"/>
          <w:marBottom w:val="0"/>
          <w:divBdr>
            <w:top w:val="none" w:sz="0" w:space="0" w:color="auto"/>
            <w:left w:val="none" w:sz="0" w:space="0" w:color="auto"/>
            <w:bottom w:val="none" w:sz="0" w:space="0" w:color="auto"/>
            <w:right w:val="none" w:sz="0" w:space="0" w:color="auto"/>
          </w:divBdr>
        </w:div>
        <w:div w:id="1072586805">
          <w:marLeft w:val="480"/>
          <w:marRight w:val="0"/>
          <w:marTop w:val="0"/>
          <w:marBottom w:val="0"/>
          <w:divBdr>
            <w:top w:val="none" w:sz="0" w:space="0" w:color="auto"/>
            <w:left w:val="none" w:sz="0" w:space="0" w:color="auto"/>
            <w:bottom w:val="none" w:sz="0" w:space="0" w:color="auto"/>
            <w:right w:val="none" w:sz="0" w:space="0" w:color="auto"/>
          </w:divBdr>
        </w:div>
        <w:div w:id="1910384153">
          <w:marLeft w:val="480"/>
          <w:marRight w:val="0"/>
          <w:marTop w:val="0"/>
          <w:marBottom w:val="0"/>
          <w:divBdr>
            <w:top w:val="none" w:sz="0" w:space="0" w:color="auto"/>
            <w:left w:val="none" w:sz="0" w:space="0" w:color="auto"/>
            <w:bottom w:val="none" w:sz="0" w:space="0" w:color="auto"/>
            <w:right w:val="none" w:sz="0" w:space="0" w:color="auto"/>
          </w:divBdr>
        </w:div>
        <w:div w:id="488712095">
          <w:marLeft w:val="480"/>
          <w:marRight w:val="0"/>
          <w:marTop w:val="0"/>
          <w:marBottom w:val="0"/>
          <w:divBdr>
            <w:top w:val="none" w:sz="0" w:space="0" w:color="auto"/>
            <w:left w:val="none" w:sz="0" w:space="0" w:color="auto"/>
            <w:bottom w:val="none" w:sz="0" w:space="0" w:color="auto"/>
            <w:right w:val="none" w:sz="0" w:space="0" w:color="auto"/>
          </w:divBdr>
        </w:div>
        <w:div w:id="401294626">
          <w:marLeft w:val="480"/>
          <w:marRight w:val="0"/>
          <w:marTop w:val="0"/>
          <w:marBottom w:val="0"/>
          <w:divBdr>
            <w:top w:val="none" w:sz="0" w:space="0" w:color="auto"/>
            <w:left w:val="none" w:sz="0" w:space="0" w:color="auto"/>
            <w:bottom w:val="none" w:sz="0" w:space="0" w:color="auto"/>
            <w:right w:val="none" w:sz="0" w:space="0" w:color="auto"/>
          </w:divBdr>
        </w:div>
        <w:div w:id="1407385610">
          <w:marLeft w:val="480"/>
          <w:marRight w:val="0"/>
          <w:marTop w:val="0"/>
          <w:marBottom w:val="0"/>
          <w:divBdr>
            <w:top w:val="none" w:sz="0" w:space="0" w:color="auto"/>
            <w:left w:val="none" w:sz="0" w:space="0" w:color="auto"/>
            <w:bottom w:val="none" w:sz="0" w:space="0" w:color="auto"/>
            <w:right w:val="none" w:sz="0" w:space="0" w:color="auto"/>
          </w:divBdr>
        </w:div>
        <w:div w:id="241373674">
          <w:marLeft w:val="480"/>
          <w:marRight w:val="0"/>
          <w:marTop w:val="0"/>
          <w:marBottom w:val="0"/>
          <w:divBdr>
            <w:top w:val="none" w:sz="0" w:space="0" w:color="auto"/>
            <w:left w:val="none" w:sz="0" w:space="0" w:color="auto"/>
            <w:bottom w:val="none" w:sz="0" w:space="0" w:color="auto"/>
            <w:right w:val="none" w:sz="0" w:space="0" w:color="auto"/>
          </w:divBdr>
        </w:div>
        <w:div w:id="1369142816">
          <w:marLeft w:val="480"/>
          <w:marRight w:val="0"/>
          <w:marTop w:val="0"/>
          <w:marBottom w:val="0"/>
          <w:divBdr>
            <w:top w:val="none" w:sz="0" w:space="0" w:color="auto"/>
            <w:left w:val="none" w:sz="0" w:space="0" w:color="auto"/>
            <w:bottom w:val="none" w:sz="0" w:space="0" w:color="auto"/>
            <w:right w:val="none" w:sz="0" w:space="0" w:color="auto"/>
          </w:divBdr>
        </w:div>
        <w:div w:id="1442804339">
          <w:marLeft w:val="480"/>
          <w:marRight w:val="0"/>
          <w:marTop w:val="0"/>
          <w:marBottom w:val="0"/>
          <w:divBdr>
            <w:top w:val="none" w:sz="0" w:space="0" w:color="auto"/>
            <w:left w:val="none" w:sz="0" w:space="0" w:color="auto"/>
            <w:bottom w:val="none" w:sz="0" w:space="0" w:color="auto"/>
            <w:right w:val="none" w:sz="0" w:space="0" w:color="auto"/>
          </w:divBdr>
        </w:div>
        <w:div w:id="1365129457">
          <w:marLeft w:val="480"/>
          <w:marRight w:val="0"/>
          <w:marTop w:val="0"/>
          <w:marBottom w:val="0"/>
          <w:divBdr>
            <w:top w:val="none" w:sz="0" w:space="0" w:color="auto"/>
            <w:left w:val="none" w:sz="0" w:space="0" w:color="auto"/>
            <w:bottom w:val="none" w:sz="0" w:space="0" w:color="auto"/>
            <w:right w:val="none" w:sz="0" w:space="0" w:color="auto"/>
          </w:divBdr>
        </w:div>
        <w:div w:id="549149882">
          <w:marLeft w:val="480"/>
          <w:marRight w:val="0"/>
          <w:marTop w:val="0"/>
          <w:marBottom w:val="0"/>
          <w:divBdr>
            <w:top w:val="none" w:sz="0" w:space="0" w:color="auto"/>
            <w:left w:val="none" w:sz="0" w:space="0" w:color="auto"/>
            <w:bottom w:val="none" w:sz="0" w:space="0" w:color="auto"/>
            <w:right w:val="none" w:sz="0" w:space="0" w:color="auto"/>
          </w:divBdr>
        </w:div>
        <w:div w:id="1950121796">
          <w:marLeft w:val="480"/>
          <w:marRight w:val="0"/>
          <w:marTop w:val="0"/>
          <w:marBottom w:val="0"/>
          <w:divBdr>
            <w:top w:val="none" w:sz="0" w:space="0" w:color="auto"/>
            <w:left w:val="none" w:sz="0" w:space="0" w:color="auto"/>
            <w:bottom w:val="none" w:sz="0" w:space="0" w:color="auto"/>
            <w:right w:val="none" w:sz="0" w:space="0" w:color="auto"/>
          </w:divBdr>
        </w:div>
        <w:div w:id="293678651">
          <w:marLeft w:val="480"/>
          <w:marRight w:val="0"/>
          <w:marTop w:val="0"/>
          <w:marBottom w:val="0"/>
          <w:divBdr>
            <w:top w:val="none" w:sz="0" w:space="0" w:color="auto"/>
            <w:left w:val="none" w:sz="0" w:space="0" w:color="auto"/>
            <w:bottom w:val="none" w:sz="0" w:space="0" w:color="auto"/>
            <w:right w:val="none" w:sz="0" w:space="0" w:color="auto"/>
          </w:divBdr>
        </w:div>
        <w:div w:id="280039887">
          <w:marLeft w:val="480"/>
          <w:marRight w:val="0"/>
          <w:marTop w:val="0"/>
          <w:marBottom w:val="0"/>
          <w:divBdr>
            <w:top w:val="none" w:sz="0" w:space="0" w:color="auto"/>
            <w:left w:val="none" w:sz="0" w:space="0" w:color="auto"/>
            <w:bottom w:val="none" w:sz="0" w:space="0" w:color="auto"/>
            <w:right w:val="none" w:sz="0" w:space="0" w:color="auto"/>
          </w:divBdr>
        </w:div>
        <w:div w:id="855267490">
          <w:marLeft w:val="480"/>
          <w:marRight w:val="0"/>
          <w:marTop w:val="0"/>
          <w:marBottom w:val="0"/>
          <w:divBdr>
            <w:top w:val="none" w:sz="0" w:space="0" w:color="auto"/>
            <w:left w:val="none" w:sz="0" w:space="0" w:color="auto"/>
            <w:bottom w:val="none" w:sz="0" w:space="0" w:color="auto"/>
            <w:right w:val="none" w:sz="0" w:space="0" w:color="auto"/>
          </w:divBdr>
        </w:div>
      </w:divsChild>
    </w:div>
    <w:div w:id="1662077937">
      <w:bodyDiv w:val="1"/>
      <w:marLeft w:val="0"/>
      <w:marRight w:val="0"/>
      <w:marTop w:val="0"/>
      <w:marBottom w:val="0"/>
      <w:divBdr>
        <w:top w:val="none" w:sz="0" w:space="0" w:color="auto"/>
        <w:left w:val="none" w:sz="0" w:space="0" w:color="auto"/>
        <w:bottom w:val="none" w:sz="0" w:space="0" w:color="auto"/>
        <w:right w:val="none" w:sz="0" w:space="0" w:color="auto"/>
      </w:divBdr>
    </w:div>
    <w:div w:id="1662343786">
      <w:bodyDiv w:val="1"/>
      <w:marLeft w:val="0"/>
      <w:marRight w:val="0"/>
      <w:marTop w:val="0"/>
      <w:marBottom w:val="0"/>
      <w:divBdr>
        <w:top w:val="none" w:sz="0" w:space="0" w:color="auto"/>
        <w:left w:val="none" w:sz="0" w:space="0" w:color="auto"/>
        <w:bottom w:val="none" w:sz="0" w:space="0" w:color="auto"/>
        <w:right w:val="none" w:sz="0" w:space="0" w:color="auto"/>
      </w:divBdr>
    </w:div>
    <w:div w:id="1662470164">
      <w:bodyDiv w:val="1"/>
      <w:marLeft w:val="0"/>
      <w:marRight w:val="0"/>
      <w:marTop w:val="0"/>
      <w:marBottom w:val="0"/>
      <w:divBdr>
        <w:top w:val="none" w:sz="0" w:space="0" w:color="auto"/>
        <w:left w:val="none" w:sz="0" w:space="0" w:color="auto"/>
        <w:bottom w:val="none" w:sz="0" w:space="0" w:color="auto"/>
        <w:right w:val="none" w:sz="0" w:space="0" w:color="auto"/>
      </w:divBdr>
    </w:div>
    <w:div w:id="1662587841">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662729404">
      <w:bodyDiv w:val="1"/>
      <w:marLeft w:val="0"/>
      <w:marRight w:val="0"/>
      <w:marTop w:val="0"/>
      <w:marBottom w:val="0"/>
      <w:divBdr>
        <w:top w:val="none" w:sz="0" w:space="0" w:color="auto"/>
        <w:left w:val="none" w:sz="0" w:space="0" w:color="auto"/>
        <w:bottom w:val="none" w:sz="0" w:space="0" w:color="auto"/>
        <w:right w:val="none" w:sz="0" w:space="0" w:color="auto"/>
      </w:divBdr>
    </w:div>
    <w:div w:id="1662734211">
      <w:bodyDiv w:val="1"/>
      <w:marLeft w:val="0"/>
      <w:marRight w:val="0"/>
      <w:marTop w:val="0"/>
      <w:marBottom w:val="0"/>
      <w:divBdr>
        <w:top w:val="none" w:sz="0" w:space="0" w:color="auto"/>
        <w:left w:val="none" w:sz="0" w:space="0" w:color="auto"/>
        <w:bottom w:val="none" w:sz="0" w:space="0" w:color="auto"/>
        <w:right w:val="none" w:sz="0" w:space="0" w:color="auto"/>
      </w:divBdr>
    </w:div>
    <w:div w:id="1663317285">
      <w:bodyDiv w:val="1"/>
      <w:marLeft w:val="0"/>
      <w:marRight w:val="0"/>
      <w:marTop w:val="0"/>
      <w:marBottom w:val="0"/>
      <w:divBdr>
        <w:top w:val="none" w:sz="0" w:space="0" w:color="auto"/>
        <w:left w:val="none" w:sz="0" w:space="0" w:color="auto"/>
        <w:bottom w:val="none" w:sz="0" w:space="0" w:color="auto"/>
        <w:right w:val="none" w:sz="0" w:space="0" w:color="auto"/>
      </w:divBdr>
    </w:div>
    <w:div w:id="1663581983">
      <w:bodyDiv w:val="1"/>
      <w:marLeft w:val="0"/>
      <w:marRight w:val="0"/>
      <w:marTop w:val="0"/>
      <w:marBottom w:val="0"/>
      <w:divBdr>
        <w:top w:val="none" w:sz="0" w:space="0" w:color="auto"/>
        <w:left w:val="none" w:sz="0" w:space="0" w:color="auto"/>
        <w:bottom w:val="none" w:sz="0" w:space="0" w:color="auto"/>
        <w:right w:val="none" w:sz="0" w:space="0" w:color="auto"/>
      </w:divBdr>
    </w:div>
    <w:div w:id="1663779335">
      <w:bodyDiv w:val="1"/>
      <w:marLeft w:val="0"/>
      <w:marRight w:val="0"/>
      <w:marTop w:val="0"/>
      <w:marBottom w:val="0"/>
      <w:divBdr>
        <w:top w:val="none" w:sz="0" w:space="0" w:color="auto"/>
        <w:left w:val="none" w:sz="0" w:space="0" w:color="auto"/>
        <w:bottom w:val="none" w:sz="0" w:space="0" w:color="auto"/>
        <w:right w:val="none" w:sz="0" w:space="0" w:color="auto"/>
      </w:divBdr>
    </w:div>
    <w:div w:id="1664090167">
      <w:bodyDiv w:val="1"/>
      <w:marLeft w:val="0"/>
      <w:marRight w:val="0"/>
      <w:marTop w:val="0"/>
      <w:marBottom w:val="0"/>
      <w:divBdr>
        <w:top w:val="none" w:sz="0" w:space="0" w:color="auto"/>
        <w:left w:val="none" w:sz="0" w:space="0" w:color="auto"/>
        <w:bottom w:val="none" w:sz="0" w:space="0" w:color="auto"/>
        <w:right w:val="none" w:sz="0" w:space="0" w:color="auto"/>
      </w:divBdr>
    </w:div>
    <w:div w:id="1664119559">
      <w:bodyDiv w:val="1"/>
      <w:marLeft w:val="0"/>
      <w:marRight w:val="0"/>
      <w:marTop w:val="0"/>
      <w:marBottom w:val="0"/>
      <w:divBdr>
        <w:top w:val="none" w:sz="0" w:space="0" w:color="auto"/>
        <w:left w:val="none" w:sz="0" w:space="0" w:color="auto"/>
        <w:bottom w:val="none" w:sz="0" w:space="0" w:color="auto"/>
        <w:right w:val="none" w:sz="0" w:space="0" w:color="auto"/>
      </w:divBdr>
    </w:div>
    <w:div w:id="1664235773">
      <w:bodyDiv w:val="1"/>
      <w:marLeft w:val="0"/>
      <w:marRight w:val="0"/>
      <w:marTop w:val="0"/>
      <w:marBottom w:val="0"/>
      <w:divBdr>
        <w:top w:val="none" w:sz="0" w:space="0" w:color="auto"/>
        <w:left w:val="none" w:sz="0" w:space="0" w:color="auto"/>
        <w:bottom w:val="none" w:sz="0" w:space="0" w:color="auto"/>
        <w:right w:val="none" w:sz="0" w:space="0" w:color="auto"/>
      </w:divBdr>
    </w:div>
    <w:div w:id="1664242682">
      <w:bodyDiv w:val="1"/>
      <w:marLeft w:val="0"/>
      <w:marRight w:val="0"/>
      <w:marTop w:val="0"/>
      <w:marBottom w:val="0"/>
      <w:divBdr>
        <w:top w:val="none" w:sz="0" w:space="0" w:color="auto"/>
        <w:left w:val="none" w:sz="0" w:space="0" w:color="auto"/>
        <w:bottom w:val="none" w:sz="0" w:space="0" w:color="auto"/>
        <w:right w:val="none" w:sz="0" w:space="0" w:color="auto"/>
      </w:divBdr>
      <w:divsChild>
        <w:div w:id="1752777042">
          <w:marLeft w:val="480"/>
          <w:marRight w:val="0"/>
          <w:marTop w:val="0"/>
          <w:marBottom w:val="0"/>
          <w:divBdr>
            <w:top w:val="none" w:sz="0" w:space="0" w:color="auto"/>
            <w:left w:val="none" w:sz="0" w:space="0" w:color="auto"/>
            <w:bottom w:val="none" w:sz="0" w:space="0" w:color="auto"/>
            <w:right w:val="none" w:sz="0" w:space="0" w:color="auto"/>
          </w:divBdr>
        </w:div>
        <w:div w:id="167452403">
          <w:marLeft w:val="480"/>
          <w:marRight w:val="0"/>
          <w:marTop w:val="0"/>
          <w:marBottom w:val="0"/>
          <w:divBdr>
            <w:top w:val="none" w:sz="0" w:space="0" w:color="auto"/>
            <w:left w:val="none" w:sz="0" w:space="0" w:color="auto"/>
            <w:bottom w:val="none" w:sz="0" w:space="0" w:color="auto"/>
            <w:right w:val="none" w:sz="0" w:space="0" w:color="auto"/>
          </w:divBdr>
        </w:div>
        <w:div w:id="1637645121">
          <w:marLeft w:val="480"/>
          <w:marRight w:val="0"/>
          <w:marTop w:val="0"/>
          <w:marBottom w:val="0"/>
          <w:divBdr>
            <w:top w:val="none" w:sz="0" w:space="0" w:color="auto"/>
            <w:left w:val="none" w:sz="0" w:space="0" w:color="auto"/>
            <w:bottom w:val="none" w:sz="0" w:space="0" w:color="auto"/>
            <w:right w:val="none" w:sz="0" w:space="0" w:color="auto"/>
          </w:divBdr>
        </w:div>
        <w:div w:id="302928142">
          <w:marLeft w:val="480"/>
          <w:marRight w:val="0"/>
          <w:marTop w:val="0"/>
          <w:marBottom w:val="0"/>
          <w:divBdr>
            <w:top w:val="none" w:sz="0" w:space="0" w:color="auto"/>
            <w:left w:val="none" w:sz="0" w:space="0" w:color="auto"/>
            <w:bottom w:val="none" w:sz="0" w:space="0" w:color="auto"/>
            <w:right w:val="none" w:sz="0" w:space="0" w:color="auto"/>
          </w:divBdr>
        </w:div>
        <w:div w:id="388462371">
          <w:marLeft w:val="480"/>
          <w:marRight w:val="0"/>
          <w:marTop w:val="0"/>
          <w:marBottom w:val="0"/>
          <w:divBdr>
            <w:top w:val="none" w:sz="0" w:space="0" w:color="auto"/>
            <w:left w:val="none" w:sz="0" w:space="0" w:color="auto"/>
            <w:bottom w:val="none" w:sz="0" w:space="0" w:color="auto"/>
            <w:right w:val="none" w:sz="0" w:space="0" w:color="auto"/>
          </w:divBdr>
        </w:div>
        <w:div w:id="374738724">
          <w:marLeft w:val="480"/>
          <w:marRight w:val="0"/>
          <w:marTop w:val="0"/>
          <w:marBottom w:val="0"/>
          <w:divBdr>
            <w:top w:val="none" w:sz="0" w:space="0" w:color="auto"/>
            <w:left w:val="none" w:sz="0" w:space="0" w:color="auto"/>
            <w:bottom w:val="none" w:sz="0" w:space="0" w:color="auto"/>
            <w:right w:val="none" w:sz="0" w:space="0" w:color="auto"/>
          </w:divBdr>
        </w:div>
        <w:div w:id="1474447945">
          <w:marLeft w:val="480"/>
          <w:marRight w:val="0"/>
          <w:marTop w:val="0"/>
          <w:marBottom w:val="0"/>
          <w:divBdr>
            <w:top w:val="none" w:sz="0" w:space="0" w:color="auto"/>
            <w:left w:val="none" w:sz="0" w:space="0" w:color="auto"/>
            <w:bottom w:val="none" w:sz="0" w:space="0" w:color="auto"/>
            <w:right w:val="none" w:sz="0" w:space="0" w:color="auto"/>
          </w:divBdr>
        </w:div>
        <w:div w:id="1915242788">
          <w:marLeft w:val="480"/>
          <w:marRight w:val="0"/>
          <w:marTop w:val="0"/>
          <w:marBottom w:val="0"/>
          <w:divBdr>
            <w:top w:val="none" w:sz="0" w:space="0" w:color="auto"/>
            <w:left w:val="none" w:sz="0" w:space="0" w:color="auto"/>
            <w:bottom w:val="none" w:sz="0" w:space="0" w:color="auto"/>
            <w:right w:val="none" w:sz="0" w:space="0" w:color="auto"/>
          </w:divBdr>
        </w:div>
        <w:div w:id="111678129">
          <w:marLeft w:val="480"/>
          <w:marRight w:val="0"/>
          <w:marTop w:val="0"/>
          <w:marBottom w:val="0"/>
          <w:divBdr>
            <w:top w:val="none" w:sz="0" w:space="0" w:color="auto"/>
            <w:left w:val="none" w:sz="0" w:space="0" w:color="auto"/>
            <w:bottom w:val="none" w:sz="0" w:space="0" w:color="auto"/>
            <w:right w:val="none" w:sz="0" w:space="0" w:color="auto"/>
          </w:divBdr>
        </w:div>
        <w:div w:id="702556416">
          <w:marLeft w:val="480"/>
          <w:marRight w:val="0"/>
          <w:marTop w:val="0"/>
          <w:marBottom w:val="0"/>
          <w:divBdr>
            <w:top w:val="none" w:sz="0" w:space="0" w:color="auto"/>
            <w:left w:val="none" w:sz="0" w:space="0" w:color="auto"/>
            <w:bottom w:val="none" w:sz="0" w:space="0" w:color="auto"/>
            <w:right w:val="none" w:sz="0" w:space="0" w:color="auto"/>
          </w:divBdr>
        </w:div>
        <w:div w:id="147868140">
          <w:marLeft w:val="480"/>
          <w:marRight w:val="0"/>
          <w:marTop w:val="0"/>
          <w:marBottom w:val="0"/>
          <w:divBdr>
            <w:top w:val="none" w:sz="0" w:space="0" w:color="auto"/>
            <w:left w:val="none" w:sz="0" w:space="0" w:color="auto"/>
            <w:bottom w:val="none" w:sz="0" w:space="0" w:color="auto"/>
            <w:right w:val="none" w:sz="0" w:space="0" w:color="auto"/>
          </w:divBdr>
        </w:div>
        <w:div w:id="2095280713">
          <w:marLeft w:val="480"/>
          <w:marRight w:val="0"/>
          <w:marTop w:val="0"/>
          <w:marBottom w:val="0"/>
          <w:divBdr>
            <w:top w:val="none" w:sz="0" w:space="0" w:color="auto"/>
            <w:left w:val="none" w:sz="0" w:space="0" w:color="auto"/>
            <w:bottom w:val="none" w:sz="0" w:space="0" w:color="auto"/>
            <w:right w:val="none" w:sz="0" w:space="0" w:color="auto"/>
          </w:divBdr>
        </w:div>
        <w:div w:id="2073968318">
          <w:marLeft w:val="480"/>
          <w:marRight w:val="0"/>
          <w:marTop w:val="0"/>
          <w:marBottom w:val="0"/>
          <w:divBdr>
            <w:top w:val="none" w:sz="0" w:space="0" w:color="auto"/>
            <w:left w:val="none" w:sz="0" w:space="0" w:color="auto"/>
            <w:bottom w:val="none" w:sz="0" w:space="0" w:color="auto"/>
            <w:right w:val="none" w:sz="0" w:space="0" w:color="auto"/>
          </w:divBdr>
        </w:div>
        <w:div w:id="479226163">
          <w:marLeft w:val="480"/>
          <w:marRight w:val="0"/>
          <w:marTop w:val="0"/>
          <w:marBottom w:val="0"/>
          <w:divBdr>
            <w:top w:val="none" w:sz="0" w:space="0" w:color="auto"/>
            <w:left w:val="none" w:sz="0" w:space="0" w:color="auto"/>
            <w:bottom w:val="none" w:sz="0" w:space="0" w:color="auto"/>
            <w:right w:val="none" w:sz="0" w:space="0" w:color="auto"/>
          </w:divBdr>
        </w:div>
        <w:div w:id="1707560115">
          <w:marLeft w:val="480"/>
          <w:marRight w:val="0"/>
          <w:marTop w:val="0"/>
          <w:marBottom w:val="0"/>
          <w:divBdr>
            <w:top w:val="none" w:sz="0" w:space="0" w:color="auto"/>
            <w:left w:val="none" w:sz="0" w:space="0" w:color="auto"/>
            <w:bottom w:val="none" w:sz="0" w:space="0" w:color="auto"/>
            <w:right w:val="none" w:sz="0" w:space="0" w:color="auto"/>
          </w:divBdr>
        </w:div>
        <w:div w:id="102650541">
          <w:marLeft w:val="480"/>
          <w:marRight w:val="0"/>
          <w:marTop w:val="0"/>
          <w:marBottom w:val="0"/>
          <w:divBdr>
            <w:top w:val="none" w:sz="0" w:space="0" w:color="auto"/>
            <w:left w:val="none" w:sz="0" w:space="0" w:color="auto"/>
            <w:bottom w:val="none" w:sz="0" w:space="0" w:color="auto"/>
            <w:right w:val="none" w:sz="0" w:space="0" w:color="auto"/>
          </w:divBdr>
        </w:div>
        <w:div w:id="1560285277">
          <w:marLeft w:val="480"/>
          <w:marRight w:val="0"/>
          <w:marTop w:val="0"/>
          <w:marBottom w:val="0"/>
          <w:divBdr>
            <w:top w:val="none" w:sz="0" w:space="0" w:color="auto"/>
            <w:left w:val="none" w:sz="0" w:space="0" w:color="auto"/>
            <w:bottom w:val="none" w:sz="0" w:space="0" w:color="auto"/>
            <w:right w:val="none" w:sz="0" w:space="0" w:color="auto"/>
          </w:divBdr>
        </w:div>
        <w:div w:id="1582177575">
          <w:marLeft w:val="480"/>
          <w:marRight w:val="0"/>
          <w:marTop w:val="0"/>
          <w:marBottom w:val="0"/>
          <w:divBdr>
            <w:top w:val="none" w:sz="0" w:space="0" w:color="auto"/>
            <w:left w:val="none" w:sz="0" w:space="0" w:color="auto"/>
            <w:bottom w:val="none" w:sz="0" w:space="0" w:color="auto"/>
            <w:right w:val="none" w:sz="0" w:space="0" w:color="auto"/>
          </w:divBdr>
        </w:div>
        <w:div w:id="1736471201">
          <w:marLeft w:val="480"/>
          <w:marRight w:val="0"/>
          <w:marTop w:val="0"/>
          <w:marBottom w:val="0"/>
          <w:divBdr>
            <w:top w:val="none" w:sz="0" w:space="0" w:color="auto"/>
            <w:left w:val="none" w:sz="0" w:space="0" w:color="auto"/>
            <w:bottom w:val="none" w:sz="0" w:space="0" w:color="auto"/>
            <w:right w:val="none" w:sz="0" w:space="0" w:color="auto"/>
          </w:divBdr>
        </w:div>
        <w:div w:id="1111819805">
          <w:marLeft w:val="480"/>
          <w:marRight w:val="0"/>
          <w:marTop w:val="0"/>
          <w:marBottom w:val="0"/>
          <w:divBdr>
            <w:top w:val="none" w:sz="0" w:space="0" w:color="auto"/>
            <w:left w:val="none" w:sz="0" w:space="0" w:color="auto"/>
            <w:bottom w:val="none" w:sz="0" w:space="0" w:color="auto"/>
            <w:right w:val="none" w:sz="0" w:space="0" w:color="auto"/>
          </w:divBdr>
        </w:div>
        <w:div w:id="401298857">
          <w:marLeft w:val="480"/>
          <w:marRight w:val="0"/>
          <w:marTop w:val="0"/>
          <w:marBottom w:val="0"/>
          <w:divBdr>
            <w:top w:val="none" w:sz="0" w:space="0" w:color="auto"/>
            <w:left w:val="none" w:sz="0" w:space="0" w:color="auto"/>
            <w:bottom w:val="none" w:sz="0" w:space="0" w:color="auto"/>
            <w:right w:val="none" w:sz="0" w:space="0" w:color="auto"/>
          </w:divBdr>
        </w:div>
        <w:div w:id="1182235789">
          <w:marLeft w:val="480"/>
          <w:marRight w:val="0"/>
          <w:marTop w:val="0"/>
          <w:marBottom w:val="0"/>
          <w:divBdr>
            <w:top w:val="none" w:sz="0" w:space="0" w:color="auto"/>
            <w:left w:val="none" w:sz="0" w:space="0" w:color="auto"/>
            <w:bottom w:val="none" w:sz="0" w:space="0" w:color="auto"/>
            <w:right w:val="none" w:sz="0" w:space="0" w:color="auto"/>
          </w:divBdr>
        </w:div>
        <w:div w:id="1334264960">
          <w:marLeft w:val="480"/>
          <w:marRight w:val="0"/>
          <w:marTop w:val="0"/>
          <w:marBottom w:val="0"/>
          <w:divBdr>
            <w:top w:val="none" w:sz="0" w:space="0" w:color="auto"/>
            <w:left w:val="none" w:sz="0" w:space="0" w:color="auto"/>
            <w:bottom w:val="none" w:sz="0" w:space="0" w:color="auto"/>
            <w:right w:val="none" w:sz="0" w:space="0" w:color="auto"/>
          </w:divBdr>
        </w:div>
        <w:div w:id="211426851">
          <w:marLeft w:val="480"/>
          <w:marRight w:val="0"/>
          <w:marTop w:val="0"/>
          <w:marBottom w:val="0"/>
          <w:divBdr>
            <w:top w:val="none" w:sz="0" w:space="0" w:color="auto"/>
            <w:left w:val="none" w:sz="0" w:space="0" w:color="auto"/>
            <w:bottom w:val="none" w:sz="0" w:space="0" w:color="auto"/>
            <w:right w:val="none" w:sz="0" w:space="0" w:color="auto"/>
          </w:divBdr>
        </w:div>
        <w:div w:id="823163359">
          <w:marLeft w:val="480"/>
          <w:marRight w:val="0"/>
          <w:marTop w:val="0"/>
          <w:marBottom w:val="0"/>
          <w:divBdr>
            <w:top w:val="none" w:sz="0" w:space="0" w:color="auto"/>
            <w:left w:val="none" w:sz="0" w:space="0" w:color="auto"/>
            <w:bottom w:val="none" w:sz="0" w:space="0" w:color="auto"/>
            <w:right w:val="none" w:sz="0" w:space="0" w:color="auto"/>
          </w:divBdr>
        </w:div>
        <w:div w:id="16466715">
          <w:marLeft w:val="480"/>
          <w:marRight w:val="0"/>
          <w:marTop w:val="0"/>
          <w:marBottom w:val="0"/>
          <w:divBdr>
            <w:top w:val="none" w:sz="0" w:space="0" w:color="auto"/>
            <w:left w:val="none" w:sz="0" w:space="0" w:color="auto"/>
            <w:bottom w:val="none" w:sz="0" w:space="0" w:color="auto"/>
            <w:right w:val="none" w:sz="0" w:space="0" w:color="auto"/>
          </w:divBdr>
        </w:div>
        <w:div w:id="2025521616">
          <w:marLeft w:val="480"/>
          <w:marRight w:val="0"/>
          <w:marTop w:val="0"/>
          <w:marBottom w:val="0"/>
          <w:divBdr>
            <w:top w:val="none" w:sz="0" w:space="0" w:color="auto"/>
            <w:left w:val="none" w:sz="0" w:space="0" w:color="auto"/>
            <w:bottom w:val="none" w:sz="0" w:space="0" w:color="auto"/>
            <w:right w:val="none" w:sz="0" w:space="0" w:color="auto"/>
          </w:divBdr>
        </w:div>
        <w:div w:id="428816937">
          <w:marLeft w:val="480"/>
          <w:marRight w:val="0"/>
          <w:marTop w:val="0"/>
          <w:marBottom w:val="0"/>
          <w:divBdr>
            <w:top w:val="none" w:sz="0" w:space="0" w:color="auto"/>
            <w:left w:val="none" w:sz="0" w:space="0" w:color="auto"/>
            <w:bottom w:val="none" w:sz="0" w:space="0" w:color="auto"/>
            <w:right w:val="none" w:sz="0" w:space="0" w:color="auto"/>
          </w:divBdr>
        </w:div>
        <w:div w:id="1412005516">
          <w:marLeft w:val="480"/>
          <w:marRight w:val="0"/>
          <w:marTop w:val="0"/>
          <w:marBottom w:val="0"/>
          <w:divBdr>
            <w:top w:val="none" w:sz="0" w:space="0" w:color="auto"/>
            <w:left w:val="none" w:sz="0" w:space="0" w:color="auto"/>
            <w:bottom w:val="none" w:sz="0" w:space="0" w:color="auto"/>
            <w:right w:val="none" w:sz="0" w:space="0" w:color="auto"/>
          </w:divBdr>
        </w:div>
        <w:div w:id="2000113067">
          <w:marLeft w:val="480"/>
          <w:marRight w:val="0"/>
          <w:marTop w:val="0"/>
          <w:marBottom w:val="0"/>
          <w:divBdr>
            <w:top w:val="none" w:sz="0" w:space="0" w:color="auto"/>
            <w:left w:val="none" w:sz="0" w:space="0" w:color="auto"/>
            <w:bottom w:val="none" w:sz="0" w:space="0" w:color="auto"/>
            <w:right w:val="none" w:sz="0" w:space="0" w:color="auto"/>
          </w:divBdr>
        </w:div>
        <w:div w:id="1157185038">
          <w:marLeft w:val="480"/>
          <w:marRight w:val="0"/>
          <w:marTop w:val="0"/>
          <w:marBottom w:val="0"/>
          <w:divBdr>
            <w:top w:val="none" w:sz="0" w:space="0" w:color="auto"/>
            <w:left w:val="none" w:sz="0" w:space="0" w:color="auto"/>
            <w:bottom w:val="none" w:sz="0" w:space="0" w:color="auto"/>
            <w:right w:val="none" w:sz="0" w:space="0" w:color="auto"/>
          </w:divBdr>
        </w:div>
        <w:div w:id="1125079525">
          <w:marLeft w:val="480"/>
          <w:marRight w:val="0"/>
          <w:marTop w:val="0"/>
          <w:marBottom w:val="0"/>
          <w:divBdr>
            <w:top w:val="none" w:sz="0" w:space="0" w:color="auto"/>
            <w:left w:val="none" w:sz="0" w:space="0" w:color="auto"/>
            <w:bottom w:val="none" w:sz="0" w:space="0" w:color="auto"/>
            <w:right w:val="none" w:sz="0" w:space="0" w:color="auto"/>
          </w:divBdr>
        </w:div>
        <w:div w:id="1012299770">
          <w:marLeft w:val="480"/>
          <w:marRight w:val="0"/>
          <w:marTop w:val="0"/>
          <w:marBottom w:val="0"/>
          <w:divBdr>
            <w:top w:val="none" w:sz="0" w:space="0" w:color="auto"/>
            <w:left w:val="none" w:sz="0" w:space="0" w:color="auto"/>
            <w:bottom w:val="none" w:sz="0" w:space="0" w:color="auto"/>
            <w:right w:val="none" w:sz="0" w:space="0" w:color="auto"/>
          </w:divBdr>
        </w:div>
        <w:div w:id="1551958788">
          <w:marLeft w:val="480"/>
          <w:marRight w:val="0"/>
          <w:marTop w:val="0"/>
          <w:marBottom w:val="0"/>
          <w:divBdr>
            <w:top w:val="none" w:sz="0" w:space="0" w:color="auto"/>
            <w:left w:val="none" w:sz="0" w:space="0" w:color="auto"/>
            <w:bottom w:val="none" w:sz="0" w:space="0" w:color="auto"/>
            <w:right w:val="none" w:sz="0" w:space="0" w:color="auto"/>
          </w:divBdr>
        </w:div>
        <w:div w:id="733047249">
          <w:marLeft w:val="480"/>
          <w:marRight w:val="0"/>
          <w:marTop w:val="0"/>
          <w:marBottom w:val="0"/>
          <w:divBdr>
            <w:top w:val="none" w:sz="0" w:space="0" w:color="auto"/>
            <w:left w:val="none" w:sz="0" w:space="0" w:color="auto"/>
            <w:bottom w:val="none" w:sz="0" w:space="0" w:color="auto"/>
            <w:right w:val="none" w:sz="0" w:space="0" w:color="auto"/>
          </w:divBdr>
        </w:div>
        <w:div w:id="384068562">
          <w:marLeft w:val="480"/>
          <w:marRight w:val="0"/>
          <w:marTop w:val="0"/>
          <w:marBottom w:val="0"/>
          <w:divBdr>
            <w:top w:val="none" w:sz="0" w:space="0" w:color="auto"/>
            <w:left w:val="none" w:sz="0" w:space="0" w:color="auto"/>
            <w:bottom w:val="none" w:sz="0" w:space="0" w:color="auto"/>
            <w:right w:val="none" w:sz="0" w:space="0" w:color="auto"/>
          </w:divBdr>
        </w:div>
        <w:div w:id="262305328">
          <w:marLeft w:val="480"/>
          <w:marRight w:val="0"/>
          <w:marTop w:val="0"/>
          <w:marBottom w:val="0"/>
          <w:divBdr>
            <w:top w:val="none" w:sz="0" w:space="0" w:color="auto"/>
            <w:left w:val="none" w:sz="0" w:space="0" w:color="auto"/>
            <w:bottom w:val="none" w:sz="0" w:space="0" w:color="auto"/>
            <w:right w:val="none" w:sz="0" w:space="0" w:color="auto"/>
          </w:divBdr>
        </w:div>
        <w:div w:id="1276986638">
          <w:marLeft w:val="480"/>
          <w:marRight w:val="0"/>
          <w:marTop w:val="0"/>
          <w:marBottom w:val="0"/>
          <w:divBdr>
            <w:top w:val="none" w:sz="0" w:space="0" w:color="auto"/>
            <w:left w:val="none" w:sz="0" w:space="0" w:color="auto"/>
            <w:bottom w:val="none" w:sz="0" w:space="0" w:color="auto"/>
            <w:right w:val="none" w:sz="0" w:space="0" w:color="auto"/>
          </w:divBdr>
        </w:div>
        <w:div w:id="1137456148">
          <w:marLeft w:val="480"/>
          <w:marRight w:val="0"/>
          <w:marTop w:val="0"/>
          <w:marBottom w:val="0"/>
          <w:divBdr>
            <w:top w:val="none" w:sz="0" w:space="0" w:color="auto"/>
            <w:left w:val="none" w:sz="0" w:space="0" w:color="auto"/>
            <w:bottom w:val="none" w:sz="0" w:space="0" w:color="auto"/>
            <w:right w:val="none" w:sz="0" w:space="0" w:color="auto"/>
          </w:divBdr>
        </w:div>
        <w:div w:id="35084052">
          <w:marLeft w:val="480"/>
          <w:marRight w:val="0"/>
          <w:marTop w:val="0"/>
          <w:marBottom w:val="0"/>
          <w:divBdr>
            <w:top w:val="none" w:sz="0" w:space="0" w:color="auto"/>
            <w:left w:val="none" w:sz="0" w:space="0" w:color="auto"/>
            <w:bottom w:val="none" w:sz="0" w:space="0" w:color="auto"/>
            <w:right w:val="none" w:sz="0" w:space="0" w:color="auto"/>
          </w:divBdr>
        </w:div>
        <w:div w:id="876039944">
          <w:marLeft w:val="480"/>
          <w:marRight w:val="0"/>
          <w:marTop w:val="0"/>
          <w:marBottom w:val="0"/>
          <w:divBdr>
            <w:top w:val="none" w:sz="0" w:space="0" w:color="auto"/>
            <w:left w:val="none" w:sz="0" w:space="0" w:color="auto"/>
            <w:bottom w:val="none" w:sz="0" w:space="0" w:color="auto"/>
            <w:right w:val="none" w:sz="0" w:space="0" w:color="auto"/>
          </w:divBdr>
        </w:div>
        <w:div w:id="2001692582">
          <w:marLeft w:val="480"/>
          <w:marRight w:val="0"/>
          <w:marTop w:val="0"/>
          <w:marBottom w:val="0"/>
          <w:divBdr>
            <w:top w:val="none" w:sz="0" w:space="0" w:color="auto"/>
            <w:left w:val="none" w:sz="0" w:space="0" w:color="auto"/>
            <w:bottom w:val="none" w:sz="0" w:space="0" w:color="auto"/>
            <w:right w:val="none" w:sz="0" w:space="0" w:color="auto"/>
          </w:divBdr>
        </w:div>
        <w:div w:id="1827475531">
          <w:marLeft w:val="480"/>
          <w:marRight w:val="0"/>
          <w:marTop w:val="0"/>
          <w:marBottom w:val="0"/>
          <w:divBdr>
            <w:top w:val="none" w:sz="0" w:space="0" w:color="auto"/>
            <w:left w:val="none" w:sz="0" w:space="0" w:color="auto"/>
            <w:bottom w:val="none" w:sz="0" w:space="0" w:color="auto"/>
            <w:right w:val="none" w:sz="0" w:space="0" w:color="auto"/>
          </w:divBdr>
        </w:div>
        <w:div w:id="417210859">
          <w:marLeft w:val="480"/>
          <w:marRight w:val="0"/>
          <w:marTop w:val="0"/>
          <w:marBottom w:val="0"/>
          <w:divBdr>
            <w:top w:val="none" w:sz="0" w:space="0" w:color="auto"/>
            <w:left w:val="none" w:sz="0" w:space="0" w:color="auto"/>
            <w:bottom w:val="none" w:sz="0" w:space="0" w:color="auto"/>
            <w:right w:val="none" w:sz="0" w:space="0" w:color="auto"/>
          </w:divBdr>
        </w:div>
        <w:div w:id="1225993107">
          <w:marLeft w:val="480"/>
          <w:marRight w:val="0"/>
          <w:marTop w:val="0"/>
          <w:marBottom w:val="0"/>
          <w:divBdr>
            <w:top w:val="none" w:sz="0" w:space="0" w:color="auto"/>
            <w:left w:val="none" w:sz="0" w:space="0" w:color="auto"/>
            <w:bottom w:val="none" w:sz="0" w:space="0" w:color="auto"/>
            <w:right w:val="none" w:sz="0" w:space="0" w:color="auto"/>
          </w:divBdr>
        </w:div>
        <w:div w:id="987248172">
          <w:marLeft w:val="480"/>
          <w:marRight w:val="0"/>
          <w:marTop w:val="0"/>
          <w:marBottom w:val="0"/>
          <w:divBdr>
            <w:top w:val="none" w:sz="0" w:space="0" w:color="auto"/>
            <w:left w:val="none" w:sz="0" w:space="0" w:color="auto"/>
            <w:bottom w:val="none" w:sz="0" w:space="0" w:color="auto"/>
            <w:right w:val="none" w:sz="0" w:space="0" w:color="auto"/>
          </w:divBdr>
        </w:div>
        <w:div w:id="1087925320">
          <w:marLeft w:val="480"/>
          <w:marRight w:val="0"/>
          <w:marTop w:val="0"/>
          <w:marBottom w:val="0"/>
          <w:divBdr>
            <w:top w:val="none" w:sz="0" w:space="0" w:color="auto"/>
            <w:left w:val="none" w:sz="0" w:space="0" w:color="auto"/>
            <w:bottom w:val="none" w:sz="0" w:space="0" w:color="auto"/>
            <w:right w:val="none" w:sz="0" w:space="0" w:color="auto"/>
          </w:divBdr>
        </w:div>
        <w:div w:id="1091002688">
          <w:marLeft w:val="480"/>
          <w:marRight w:val="0"/>
          <w:marTop w:val="0"/>
          <w:marBottom w:val="0"/>
          <w:divBdr>
            <w:top w:val="none" w:sz="0" w:space="0" w:color="auto"/>
            <w:left w:val="none" w:sz="0" w:space="0" w:color="auto"/>
            <w:bottom w:val="none" w:sz="0" w:space="0" w:color="auto"/>
            <w:right w:val="none" w:sz="0" w:space="0" w:color="auto"/>
          </w:divBdr>
        </w:div>
        <w:div w:id="2102797284">
          <w:marLeft w:val="480"/>
          <w:marRight w:val="0"/>
          <w:marTop w:val="0"/>
          <w:marBottom w:val="0"/>
          <w:divBdr>
            <w:top w:val="none" w:sz="0" w:space="0" w:color="auto"/>
            <w:left w:val="none" w:sz="0" w:space="0" w:color="auto"/>
            <w:bottom w:val="none" w:sz="0" w:space="0" w:color="auto"/>
            <w:right w:val="none" w:sz="0" w:space="0" w:color="auto"/>
          </w:divBdr>
        </w:div>
        <w:div w:id="1779984712">
          <w:marLeft w:val="480"/>
          <w:marRight w:val="0"/>
          <w:marTop w:val="0"/>
          <w:marBottom w:val="0"/>
          <w:divBdr>
            <w:top w:val="none" w:sz="0" w:space="0" w:color="auto"/>
            <w:left w:val="none" w:sz="0" w:space="0" w:color="auto"/>
            <w:bottom w:val="none" w:sz="0" w:space="0" w:color="auto"/>
            <w:right w:val="none" w:sz="0" w:space="0" w:color="auto"/>
          </w:divBdr>
        </w:div>
        <w:div w:id="400833192">
          <w:marLeft w:val="480"/>
          <w:marRight w:val="0"/>
          <w:marTop w:val="0"/>
          <w:marBottom w:val="0"/>
          <w:divBdr>
            <w:top w:val="none" w:sz="0" w:space="0" w:color="auto"/>
            <w:left w:val="none" w:sz="0" w:space="0" w:color="auto"/>
            <w:bottom w:val="none" w:sz="0" w:space="0" w:color="auto"/>
            <w:right w:val="none" w:sz="0" w:space="0" w:color="auto"/>
          </w:divBdr>
        </w:div>
        <w:div w:id="1377123023">
          <w:marLeft w:val="480"/>
          <w:marRight w:val="0"/>
          <w:marTop w:val="0"/>
          <w:marBottom w:val="0"/>
          <w:divBdr>
            <w:top w:val="none" w:sz="0" w:space="0" w:color="auto"/>
            <w:left w:val="none" w:sz="0" w:space="0" w:color="auto"/>
            <w:bottom w:val="none" w:sz="0" w:space="0" w:color="auto"/>
            <w:right w:val="none" w:sz="0" w:space="0" w:color="auto"/>
          </w:divBdr>
        </w:div>
        <w:div w:id="544408155">
          <w:marLeft w:val="480"/>
          <w:marRight w:val="0"/>
          <w:marTop w:val="0"/>
          <w:marBottom w:val="0"/>
          <w:divBdr>
            <w:top w:val="none" w:sz="0" w:space="0" w:color="auto"/>
            <w:left w:val="none" w:sz="0" w:space="0" w:color="auto"/>
            <w:bottom w:val="none" w:sz="0" w:space="0" w:color="auto"/>
            <w:right w:val="none" w:sz="0" w:space="0" w:color="auto"/>
          </w:divBdr>
        </w:div>
      </w:divsChild>
    </w:div>
    <w:div w:id="1664506475">
      <w:bodyDiv w:val="1"/>
      <w:marLeft w:val="0"/>
      <w:marRight w:val="0"/>
      <w:marTop w:val="0"/>
      <w:marBottom w:val="0"/>
      <w:divBdr>
        <w:top w:val="none" w:sz="0" w:space="0" w:color="auto"/>
        <w:left w:val="none" w:sz="0" w:space="0" w:color="auto"/>
        <w:bottom w:val="none" w:sz="0" w:space="0" w:color="auto"/>
        <w:right w:val="none" w:sz="0" w:space="0" w:color="auto"/>
      </w:divBdr>
    </w:div>
    <w:div w:id="1665740475">
      <w:bodyDiv w:val="1"/>
      <w:marLeft w:val="0"/>
      <w:marRight w:val="0"/>
      <w:marTop w:val="0"/>
      <w:marBottom w:val="0"/>
      <w:divBdr>
        <w:top w:val="none" w:sz="0" w:space="0" w:color="auto"/>
        <w:left w:val="none" w:sz="0" w:space="0" w:color="auto"/>
        <w:bottom w:val="none" w:sz="0" w:space="0" w:color="auto"/>
        <w:right w:val="none" w:sz="0" w:space="0" w:color="auto"/>
      </w:divBdr>
    </w:div>
    <w:div w:id="1665743904">
      <w:bodyDiv w:val="1"/>
      <w:marLeft w:val="0"/>
      <w:marRight w:val="0"/>
      <w:marTop w:val="0"/>
      <w:marBottom w:val="0"/>
      <w:divBdr>
        <w:top w:val="none" w:sz="0" w:space="0" w:color="auto"/>
        <w:left w:val="none" w:sz="0" w:space="0" w:color="auto"/>
        <w:bottom w:val="none" w:sz="0" w:space="0" w:color="auto"/>
        <w:right w:val="none" w:sz="0" w:space="0" w:color="auto"/>
      </w:divBdr>
    </w:div>
    <w:div w:id="1666320087">
      <w:bodyDiv w:val="1"/>
      <w:marLeft w:val="0"/>
      <w:marRight w:val="0"/>
      <w:marTop w:val="0"/>
      <w:marBottom w:val="0"/>
      <w:divBdr>
        <w:top w:val="none" w:sz="0" w:space="0" w:color="auto"/>
        <w:left w:val="none" w:sz="0" w:space="0" w:color="auto"/>
        <w:bottom w:val="none" w:sz="0" w:space="0" w:color="auto"/>
        <w:right w:val="none" w:sz="0" w:space="0" w:color="auto"/>
      </w:divBdr>
    </w:div>
    <w:div w:id="1666661825">
      <w:bodyDiv w:val="1"/>
      <w:marLeft w:val="0"/>
      <w:marRight w:val="0"/>
      <w:marTop w:val="0"/>
      <w:marBottom w:val="0"/>
      <w:divBdr>
        <w:top w:val="none" w:sz="0" w:space="0" w:color="auto"/>
        <w:left w:val="none" w:sz="0" w:space="0" w:color="auto"/>
        <w:bottom w:val="none" w:sz="0" w:space="0" w:color="auto"/>
        <w:right w:val="none" w:sz="0" w:space="0" w:color="auto"/>
      </w:divBdr>
    </w:div>
    <w:div w:id="1666939157">
      <w:bodyDiv w:val="1"/>
      <w:marLeft w:val="0"/>
      <w:marRight w:val="0"/>
      <w:marTop w:val="0"/>
      <w:marBottom w:val="0"/>
      <w:divBdr>
        <w:top w:val="none" w:sz="0" w:space="0" w:color="auto"/>
        <w:left w:val="none" w:sz="0" w:space="0" w:color="auto"/>
        <w:bottom w:val="none" w:sz="0" w:space="0" w:color="auto"/>
        <w:right w:val="none" w:sz="0" w:space="0" w:color="auto"/>
      </w:divBdr>
    </w:div>
    <w:div w:id="1667242640">
      <w:bodyDiv w:val="1"/>
      <w:marLeft w:val="0"/>
      <w:marRight w:val="0"/>
      <w:marTop w:val="0"/>
      <w:marBottom w:val="0"/>
      <w:divBdr>
        <w:top w:val="none" w:sz="0" w:space="0" w:color="auto"/>
        <w:left w:val="none" w:sz="0" w:space="0" w:color="auto"/>
        <w:bottom w:val="none" w:sz="0" w:space="0" w:color="auto"/>
        <w:right w:val="none" w:sz="0" w:space="0" w:color="auto"/>
      </w:divBdr>
    </w:div>
    <w:div w:id="1667896395">
      <w:bodyDiv w:val="1"/>
      <w:marLeft w:val="0"/>
      <w:marRight w:val="0"/>
      <w:marTop w:val="0"/>
      <w:marBottom w:val="0"/>
      <w:divBdr>
        <w:top w:val="none" w:sz="0" w:space="0" w:color="auto"/>
        <w:left w:val="none" w:sz="0" w:space="0" w:color="auto"/>
        <w:bottom w:val="none" w:sz="0" w:space="0" w:color="auto"/>
        <w:right w:val="none" w:sz="0" w:space="0" w:color="auto"/>
      </w:divBdr>
    </w:div>
    <w:div w:id="1668051465">
      <w:bodyDiv w:val="1"/>
      <w:marLeft w:val="0"/>
      <w:marRight w:val="0"/>
      <w:marTop w:val="0"/>
      <w:marBottom w:val="0"/>
      <w:divBdr>
        <w:top w:val="none" w:sz="0" w:space="0" w:color="auto"/>
        <w:left w:val="none" w:sz="0" w:space="0" w:color="auto"/>
        <w:bottom w:val="none" w:sz="0" w:space="0" w:color="auto"/>
        <w:right w:val="none" w:sz="0" w:space="0" w:color="auto"/>
      </w:divBdr>
    </w:div>
    <w:div w:id="1668705914">
      <w:bodyDiv w:val="1"/>
      <w:marLeft w:val="0"/>
      <w:marRight w:val="0"/>
      <w:marTop w:val="0"/>
      <w:marBottom w:val="0"/>
      <w:divBdr>
        <w:top w:val="none" w:sz="0" w:space="0" w:color="auto"/>
        <w:left w:val="none" w:sz="0" w:space="0" w:color="auto"/>
        <w:bottom w:val="none" w:sz="0" w:space="0" w:color="auto"/>
        <w:right w:val="none" w:sz="0" w:space="0" w:color="auto"/>
      </w:divBdr>
    </w:div>
    <w:div w:id="1668745897">
      <w:bodyDiv w:val="1"/>
      <w:marLeft w:val="0"/>
      <w:marRight w:val="0"/>
      <w:marTop w:val="0"/>
      <w:marBottom w:val="0"/>
      <w:divBdr>
        <w:top w:val="none" w:sz="0" w:space="0" w:color="auto"/>
        <w:left w:val="none" w:sz="0" w:space="0" w:color="auto"/>
        <w:bottom w:val="none" w:sz="0" w:space="0" w:color="auto"/>
        <w:right w:val="none" w:sz="0" w:space="0" w:color="auto"/>
      </w:divBdr>
    </w:div>
    <w:div w:id="1669215276">
      <w:bodyDiv w:val="1"/>
      <w:marLeft w:val="0"/>
      <w:marRight w:val="0"/>
      <w:marTop w:val="0"/>
      <w:marBottom w:val="0"/>
      <w:divBdr>
        <w:top w:val="none" w:sz="0" w:space="0" w:color="auto"/>
        <w:left w:val="none" w:sz="0" w:space="0" w:color="auto"/>
        <w:bottom w:val="none" w:sz="0" w:space="0" w:color="auto"/>
        <w:right w:val="none" w:sz="0" w:space="0" w:color="auto"/>
      </w:divBdr>
    </w:div>
    <w:div w:id="1669287310">
      <w:bodyDiv w:val="1"/>
      <w:marLeft w:val="0"/>
      <w:marRight w:val="0"/>
      <w:marTop w:val="0"/>
      <w:marBottom w:val="0"/>
      <w:divBdr>
        <w:top w:val="none" w:sz="0" w:space="0" w:color="auto"/>
        <w:left w:val="none" w:sz="0" w:space="0" w:color="auto"/>
        <w:bottom w:val="none" w:sz="0" w:space="0" w:color="auto"/>
        <w:right w:val="none" w:sz="0" w:space="0" w:color="auto"/>
      </w:divBdr>
    </w:div>
    <w:div w:id="1669752539">
      <w:bodyDiv w:val="1"/>
      <w:marLeft w:val="0"/>
      <w:marRight w:val="0"/>
      <w:marTop w:val="0"/>
      <w:marBottom w:val="0"/>
      <w:divBdr>
        <w:top w:val="none" w:sz="0" w:space="0" w:color="auto"/>
        <w:left w:val="none" w:sz="0" w:space="0" w:color="auto"/>
        <w:bottom w:val="none" w:sz="0" w:space="0" w:color="auto"/>
        <w:right w:val="none" w:sz="0" w:space="0" w:color="auto"/>
      </w:divBdr>
    </w:div>
    <w:div w:id="1669861947">
      <w:bodyDiv w:val="1"/>
      <w:marLeft w:val="0"/>
      <w:marRight w:val="0"/>
      <w:marTop w:val="0"/>
      <w:marBottom w:val="0"/>
      <w:divBdr>
        <w:top w:val="none" w:sz="0" w:space="0" w:color="auto"/>
        <w:left w:val="none" w:sz="0" w:space="0" w:color="auto"/>
        <w:bottom w:val="none" w:sz="0" w:space="0" w:color="auto"/>
        <w:right w:val="none" w:sz="0" w:space="0" w:color="auto"/>
      </w:divBdr>
    </w:div>
    <w:div w:id="1670017753">
      <w:bodyDiv w:val="1"/>
      <w:marLeft w:val="0"/>
      <w:marRight w:val="0"/>
      <w:marTop w:val="0"/>
      <w:marBottom w:val="0"/>
      <w:divBdr>
        <w:top w:val="none" w:sz="0" w:space="0" w:color="auto"/>
        <w:left w:val="none" w:sz="0" w:space="0" w:color="auto"/>
        <w:bottom w:val="none" w:sz="0" w:space="0" w:color="auto"/>
        <w:right w:val="none" w:sz="0" w:space="0" w:color="auto"/>
      </w:divBdr>
    </w:div>
    <w:div w:id="1670716817">
      <w:bodyDiv w:val="1"/>
      <w:marLeft w:val="0"/>
      <w:marRight w:val="0"/>
      <w:marTop w:val="0"/>
      <w:marBottom w:val="0"/>
      <w:divBdr>
        <w:top w:val="none" w:sz="0" w:space="0" w:color="auto"/>
        <w:left w:val="none" w:sz="0" w:space="0" w:color="auto"/>
        <w:bottom w:val="none" w:sz="0" w:space="0" w:color="auto"/>
        <w:right w:val="none" w:sz="0" w:space="0" w:color="auto"/>
      </w:divBdr>
    </w:div>
    <w:div w:id="1670908081">
      <w:bodyDiv w:val="1"/>
      <w:marLeft w:val="0"/>
      <w:marRight w:val="0"/>
      <w:marTop w:val="0"/>
      <w:marBottom w:val="0"/>
      <w:divBdr>
        <w:top w:val="none" w:sz="0" w:space="0" w:color="auto"/>
        <w:left w:val="none" w:sz="0" w:space="0" w:color="auto"/>
        <w:bottom w:val="none" w:sz="0" w:space="0" w:color="auto"/>
        <w:right w:val="none" w:sz="0" w:space="0" w:color="auto"/>
      </w:divBdr>
      <w:divsChild>
        <w:div w:id="373626320">
          <w:marLeft w:val="480"/>
          <w:marRight w:val="0"/>
          <w:marTop w:val="0"/>
          <w:marBottom w:val="0"/>
          <w:divBdr>
            <w:top w:val="none" w:sz="0" w:space="0" w:color="auto"/>
            <w:left w:val="none" w:sz="0" w:space="0" w:color="auto"/>
            <w:bottom w:val="none" w:sz="0" w:space="0" w:color="auto"/>
            <w:right w:val="none" w:sz="0" w:space="0" w:color="auto"/>
          </w:divBdr>
        </w:div>
        <w:div w:id="1685014302">
          <w:marLeft w:val="480"/>
          <w:marRight w:val="0"/>
          <w:marTop w:val="0"/>
          <w:marBottom w:val="0"/>
          <w:divBdr>
            <w:top w:val="none" w:sz="0" w:space="0" w:color="auto"/>
            <w:left w:val="none" w:sz="0" w:space="0" w:color="auto"/>
            <w:bottom w:val="none" w:sz="0" w:space="0" w:color="auto"/>
            <w:right w:val="none" w:sz="0" w:space="0" w:color="auto"/>
          </w:divBdr>
        </w:div>
        <w:div w:id="1873879021">
          <w:marLeft w:val="480"/>
          <w:marRight w:val="0"/>
          <w:marTop w:val="0"/>
          <w:marBottom w:val="0"/>
          <w:divBdr>
            <w:top w:val="none" w:sz="0" w:space="0" w:color="auto"/>
            <w:left w:val="none" w:sz="0" w:space="0" w:color="auto"/>
            <w:bottom w:val="none" w:sz="0" w:space="0" w:color="auto"/>
            <w:right w:val="none" w:sz="0" w:space="0" w:color="auto"/>
          </w:divBdr>
        </w:div>
        <w:div w:id="1672560957">
          <w:marLeft w:val="480"/>
          <w:marRight w:val="0"/>
          <w:marTop w:val="0"/>
          <w:marBottom w:val="0"/>
          <w:divBdr>
            <w:top w:val="none" w:sz="0" w:space="0" w:color="auto"/>
            <w:left w:val="none" w:sz="0" w:space="0" w:color="auto"/>
            <w:bottom w:val="none" w:sz="0" w:space="0" w:color="auto"/>
            <w:right w:val="none" w:sz="0" w:space="0" w:color="auto"/>
          </w:divBdr>
        </w:div>
        <w:div w:id="1872103946">
          <w:marLeft w:val="480"/>
          <w:marRight w:val="0"/>
          <w:marTop w:val="0"/>
          <w:marBottom w:val="0"/>
          <w:divBdr>
            <w:top w:val="none" w:sz="0" w:space="0" w:color="auto"/>
            <w:left w:val="none" w:sz="0" w:space="0" w:color="auto"/>
            <w:bottom w:val="none" w:sz="0" w:space="0" w:color="auto"/>
            <w:right w:val="none" w:sz="0" w:space="0" w:color="auto"/>
          </w:divBdr>
        </w:div>
        <w:div w:id="644242318">
          <w:marLeft w:val="480"/>
          <w:marRight w:val="0"/>
          <w:marTop w:val="0"/>
          <w:marBottom w:val="0"/>
          <w:divBdr>
            <w:top w:val="none" w:sz="0" w:space="0" w:color="auto"/>
            <w:left w:val="none" w:sz="0" w:space="0" w:color="auto"/>
            <w:bottom w:val="none" w:sz="0" w:space="0" w:color="auto"/>
            <w:right w:val="none" w:sz="0" w:space="0" w:color="auto"/>
          </w:divBdr>
        </w:div>
        <w:div w:id="113794684">
          <w:marLeft w:val="480"/>
          <w:marRight w:val="0"/>
          <w:marTop w:val="0"/>
          <w:marBottom w:val="0"/>
          <w:divBdr>
            <w:top w:val="none" w:sz="0" w:space="0" w:color="auto"/>
            <w:left w:val="none" w:sz="0" w:space="0" w:color="auto"/>
            <w:bottom w:val="none" w:sz="0" w:space="0" w:color="auto"/>
            <w:right w:val="none" w:sz="0" w:space="0" w:color="auto"/>
          </w:divBdr>
        </w:div>
        <w:div w:id="1608850165">
          <w:marLeft w:val="480"/>
          <w:marRight w:val="0"/>
          <w:marTop w:val="0"/>
          <w:marBottom w:val="0"/>
          <w:divBdr>
            <w:top w:val="none" w:sz="0" w:space="0" w:color="auto"/>
            <w:left w:val="none" w:sz="0" w:space="0" w:color="auto"/>
            <w:bottom w:val="none" w:sz="0" w:space="0" w:color="auto"/>
            <w:right w:val="none" w:sz="0" w:space="0" w:color="auto"/>
          </w:divBdr>
        </w:div>
        <w:div w:id="723337829">
          <w:marLeft w:val="480"/>
          <w:marRight w:val="0"/>
          <w:marTop w:val="0"/>
          <w:marBottom w:val="0"/>
          <w:divBdr>
            <w:top w:val="none" w:sz="0" w:space="0" w:color="auto"/>
            <w:left w:val="none" w:sz="0" w:space="0" w:color="auto"/>
            <w:bottom w:val="none" w:sz="0" w:space="0" w:color="auto"/>
            <w:right w:val="none" w:sz="0" w:space="0" w:color="auto"/>
          </w:divBdr>
        </w:div>
        <w:div w:id="1058743477">
          <w:marLeft w:val="480"/>
          <w:marRight w:val="0"/>
          <w:marTop w:val="0"/>
          <w:marBottom w:val="0"/>
          <w:divBdr>
            <w:top w:val="none" w:sz="0" w:space="0" w:color="auto"/>
            <w:left w:val="none" w:sz="0" w:space="0" w:color="auto"/>
            <w:bottom w:val="none" w:sz="0" w:space="0" w:color="auto"/>
            <w:right w:val="none" w:sz="0" w:space="0" w:color="auto"/>
          </w:divBdr>
        </w:div>
        <w:div w:id="1260210960">
          <w:marLeft w:val="480"/>
          <w:marRight w:val="0"/>
          <w:marTop w:val="0"/>
          <w:marBottom w:val="0"/>
          <w:divBdr>
            <w:top w:val="none" w:sz="0" w:space="0" w:color="auto"/>
            <w:left w:val="none" w:sz="0" w:space="0" w:color="auto"/>
            <w:bottom w:val="none" w:sz="0" w:space="0" w:color="auto"/>
            <w:right w:val="none" w:sz="0" w:space="0" w:color="auto"/>
          </w:divBdr>
        </w:div>
        <w:div w:id="1281959544">
          <w:marLeft w:val="480"/>
          <w:marRight w:val="0"/>
          <w:marTop w:val="0"/>
          <w:marBottom w:val="0"/>
          <w:divBdr>
            <w:top w:val="none" w:sz="0" w:space="0" w:color="auto"/>
            <w:left w:val="none" w:sz="0" w:space="0" w:color="auto"/>
            <w:bottom w:val="none" w:sz="0" w:space="0" w:color="auto"/>
            <w:right w:val="none" w:sz="0" w:space="0" w:color="auto"/>
          </w:divBdr>
        </w:div>
        <w:div w:id="1629972737">
          <w:marLeft w:val="480"/>
          <w:marRight w:val="0"/>
          <w:marTop w:val="0"/>
          <w:marBottom w:val="0"/>
          <w:divBdr>
            <w:top w:val="none" w:sz="0" w:space="0" w:color="auto"/>
            <w:left w:val="none" w:sz="0" w:space="0" w:color="auto"/>
            <w:bottom w:val="none" w:sz="0" w:space="0" w:color="auto"/>
            <w:right w:val="none" w:sz="0" w:space="0" w:color="auto"/>
          </w:divBdr>
        </w:div>
        <w:div w:id="1942059038">
          <w:marLeft w:val="480"/>
          <w:marRight w:val="0"/>
          <w:marTop w:val="0"/>
          <w:marBottom w:val="0"/>
          <w:divBdr>
            <w:top w:val="none" w:sz="0" w:space="0" w:color="auto"/>
            <w:left w:val="none" w:sz="0" w:space="0" w:color="auto"/>
            <w:bottom w:val="none" w:sz="0" w:space="0" w:color="auto"/>
            <w:right w:val="none" w:sz="0" w:space="0" w:color="auto"/>
          </w:divBdr>
        </w:div>
        <w:div w:id="1128400574">
          <w:marLeft w:val="480"/>
          <w:marRight w:val="0"/>
          <w:marTop w:val="0"/>
          <w:marBottom w:val="0"/>
          <w:divBdr>
            <w:top w:val="none" w:sz="0" w:space="0" w:color="auto"/>
            <w:left w:val="none" w:sz="0" w:space="0" w:color="auto"/>
            <w:bottom w:val="none" w:sz="0" w:space="0" w:color="auto"/>
            <w:right w:val="none" w:sz="0" w:space="0" w:color="auto"/>
          </w:divBdr>
        </w:div>
        <w:div w:id="1131821656">
          <w:marLeft w:val="480"/>
          <w:marRight w:val="0"/>
          <w:marTop w:val="0"/>
          <w:marBottom w:val="0"/>
          <w:divBdr>
            <w:top w:val="none" w:sz="0" w:space="0" w:color="auto"/>
            <w:left w:val="none" w:sz="0" w:space="0" w:color="auto"/>
            <w:bottom w:val="none" w:sz="0" w:space="0" w:color="auto"/>
            <w:right w:val="none" w:sz="0" w:space="0" w:color="auto"/>
          </w:divBdr>
        </w:div>
        <w:div w:id="1795827919">
          <w:marLeft w:val="480"/>
          <w:marRight w:val="0"/>
          <w:marTop w:val="0"/>
          <w:marBottom w:val="0"/>
          <w:divBdr>
            <w:top w:val="none" w:sz="0" w:space="0" w:color="auto"/>
            <w:left w:val="none" w:sz="0" w:space="0" w:color="auto"/>
            <w:bottom w:val="none" w:sz="0" w:space="0" w:color="auto"/>
            <w:right w:val="none" w:sz="0" w:space="0" w:color="auto"/>
          </w:divBdr>
        </w:div>
        <w:div w:id="849299543">
          <w:marLeft w:val="480"/>
          <w:marRight w:val="0"/>
          <w:marTop w:val="0"/>
          <w:marBottom w:val="0"/>
          <w:divBdr>
            <w:top w:val="none" w:sz="0" w:space="0" w:color="auto"/>
            <w:left w:val="none" w:sz="0" w:space="0" w:color="auto"/>
            <w:bottom w:val="none" w:sz="0" w:space="0" w:color="auto"/>
            <w:right w:val="none" w:sz="0" w:space="0" w:color="auto"/>
          </w:divBdr>
        </w:div>
        <w:div w:id="1258367911">
          <w:marLeft w:val="480"/>
          <w:marRight w:val="0"/>
          <w:marTop w:val="0"/>
          <w:marBottom w:val="0"/>
          <w:divBdr>
            <w:top w:val="none" w:sz="0" w:space="0" w:color="auto"/>
            <w:left w:val="none" w:sz="0" w:space="0" w:color="auto"/>
            <w:bottom w:val="none" w:sz="0" w:space="0" w:color="auto"/>
            <w:right w:val="none" w:sz="0" w:space="0" w:color="auto"/>
          </w:divBdr>
        </w:div>
        <w:div w:id="772746911">
          <w:marLeft w:val="480"/>
          <w:marRight w:val="0"/>
          <w:marTop w:val="0"/>
          <w:marBottom w:val="0"/>
          <w:divBdr>
            <w:top w:val="none" w:sz="0" w:space="0" w:color="auto"/>
            <w:left w:val="none" w:sz="0" w:space="0" w:color="auto"/>
            <w:bottom w:val="none" w:sz="0" w:space="0" w:color="auto"/>
            <w:right w:val="none" w:sz="0" w:space="0" w:color="auto"/>
          </w:divBdr>
        </w:div>
        <w:div w:id="512885611">
          <w:marLeft w:val="480"/>
          <w:marRight w:val="0"/>
          <w:marTop w:val="0"/>
          <w:marBottom w:val="0"/>
          <w:divBdr>
            <w:top w:val="none" w:sz="0" w:space="0" w:color="auto"/>
            <w:left w:val="none" w:sz="0" w:space="0" w:color="auto"/>
            <w:bottom w:val="none" w:sz="0" w:space="0" w:color="auto"/>
            <w:right w:val="none" w:sz="0" w:space="0" w:color="auto"/>
          </w:divBdr>
        </w:div>
        <w:div w:id="669261074">
          <w:marLeft w:val="480"/>
          <w:marRight w:val="0"/>
          <w:marTop w:val="0"/>
          <w:marBottom w:val="0"/>
          <w:divBdr>
            <w:top w:val="none" w:sz="0" w:space="0" w:color="auto"/>
            <w:left w:val="none" w:sz="0" w:space="0" w:color="auto"/>
            <w:bottom w:val="none" w:sz="0" w:space="0" w:color="auto"/>
            <w:right w:val="none" w:sz="0" w:space="0" w:color="auto"/>
          </w:divBdr>
        </w:div>
        <w:div w:id="1242829808">
          <w:marLeft w:val="480"/>
          <w:marRight w:val="0"/>
          <w:marTop w:val="0"/>
          <w:marBottom w:val="0"/>
          <w:divBdr>
            <w:top w:val="none" w:sz="0" w:space="0" w:color="auto"/>
            <w:left w:val="none" w:sz="0" w:space="0" w:color="auto"/>
            <w:bottom w:val="none" w:sz="0" w:space="0" w:color="auto"/>
            <w:right w:val="none" w:sz="0" w:space="0" w:color="auto"/>
          </w:divBdr>
        </w:div>
        <w:div w:id="1817185464">
          <w:marLeft w:val="480"/>
          <w:marRight w:val="0"/>
          <w:marTop w:val="0"/>
          <w:marBottom w:val="0"/>
          <w:divBdr>
            <w:top w:val="none" w:sz="0" w:space="0" w:color="auto"/>
            <w:left w:val="none" w:sz="0" w:space="0" w:color="auto"/>
            <w:bottom w:val="none" w:sz="0" w:space="0" w:color="auto"/>
            <w:right w:val="none" w:sz="0" w:space="0" w:color="auto"/>
          </w:divBdr>
        </w:div>
        <w:div w:id="91782230">
          <w:marLeft w:val="480"/>
          <w:marRight w:val="0"/>
          <w:marTop w:val="0"/>
          <w:marBottom w:val="0"/>
          <w:divBdr>
            <w:top w:val="none" w:sz="0" w:space="0" w:color="auto"/>
            <w:left w:val="none" w:sz="0" w:space="0" w:color="auto"/>
            <w:bottom w:val="none" w:sz="0" w:space="0" w:color="auto"/>
            <w:right w:val="none" w:sz="0" w:space="0" w:color="auto"/>
          </w:divBdr>
        </w:div>
        <w:div w:id="323700823">
          <w:marLeft w:val="480"/>
          <w:marRight w:val="0"/>
          <w:marTop w:val="0"/>
          <w:marBottom w:val="0"/>
          <w:divBdr>
            <w:top w:val="none" w:sz="0" w:space="0" w:color="auto"/>
            <w:left w:val="none" w:sz="0" w:space="0" w:color="auto"/>
            <w:bottom w:val="none" w:sz="0" w:space="0" w:color="auto"/>
            <w:right w:val="none" w:sz="0" w:space="0" w:color="auto"/>
          </w:divBdr>
        </w:div>
        <w:div w:id="1455363182">
          <w:marLeft w:val="480"/>
          <w:marRight w:val="0"/>
          <w:marTop w:val="0"/>
          <w:marBottom w:val="0"/>
          <w:divBdr>
            <w:top w:val="none" w:sz="0" w:space="0" w:color="auto"/>
            <w:left w:val="none" w:sz="0" w:space="0" w:color="auto"/>
            <w:bottom w:val="none" w:sz="0" w:space="0" w:color="auto"/>
            <w:right w:val="none" w:sz="0" w:space="0" w:color="auto"/>
          </w:divBdr>
        </w:div>
        <w:div w:id="1515651886">
          <w:marLeft w:val="480"/>
          <w:marRight w:val="0"/>
          <w:marTop w:val="0"/>
          <w:marBottom w:val="0"/>
          <w:divBdr>
            <w:top w:val="none" w:sz="0" w:space="0" w:color="auto"/>
            <w:left w:val="none" w:sz="0" w:space="0" w:color="auto"/>
            <w:bottom w:val="none" w:sz="0" w:space="0" w:color="auto"/>
            <w:right w:val="none" w:sz="0" w:space="0" w:color="auto"/>
          </w:divBdr>
        </w:div>
        <w:div w:id="1953970963">
          <w:marLeft w:val="480"/>
          <w:marRight w:val="0"/>
          <w:marTop w:val="0"/>
          <w:marBottom w:val="0"/>
          <w:divBdr>
            <w:top w:val="none" w:sz="0" w:space="0" w:color="auto"/>
            <w:left w:val="none" w:sz="0" w:space="0" w:color="auto"/>
            <w:bottom w:val="none" w:sz="0" w:space="0" w:color="auto"/>
            <w:right w:val="none" w:sz="0" w:space="0" w:color="auto"/>
          </w:divBdr>
        </w:div>
        <w:div w:id="1326398720">
          <w:marLeft w:val="480"/>
          <w:marRight w:val="0"/>
          <w:marTop w:val="0"/>
          <w:marBottom w:val="0"/>
          <w:divBdr>
            <w:top w:val="none" w:sz="0" w:space="0" w:color="auto"/>
            <w:left w:val="none" w:sz="0" w:space="0" w:color="auto"/>
            <w:bottom w:val="none" w:sz="0" w:space="0" w:color="auto"/>
            <w:right w:val="none" w:sz="0" w:space="0" w:color="auto"/>
          </w:divBdr>
        </w:div>
        <w:div w:id="961426655">
          <w:marLeft w:val="480"/>
          <w:marRight w:val="0"/>
          <w:marTop w:val="0"/>
          <w:marBottom w:val="0"/>
          <w:divBdr>
            <w:top w:val="none" w:sz="0" w:space="0" w:color="auto"/>
            <w:left w:val="none" w:sz="0" w:space="0" w:color="auto"/>
            <w:bottom w:val="none" w:sz="0" w:space="0" w:color="auto"/>
            <w:right w:val="none" w:sz="0" w:space="0" w:color="auto"/>
          </w:divBdr>
        </w:div>
        <w:div w:id="1756630862">
          <w:marLeft w:val="480"/>
          <w:marRight w:val="0"/>
          <w:marTop w:val="0"/>
          <w:marBottom w:val="0"/>
          <w:divBdr>
            <w:top w:val="none" w:sz="0" w:space="0" w:color="auto"/>
            <w:left w:val="none" w:sz="0" w:space="0" w:color="auto"/>
            <w:bottom w:val="none" w:sz="0" w:space="0" w:color="auto"/>
            <w:right w:val="none" w:sz="0" w:space="0" w:color="auto"/>
          </w:divBdr>
        </w:div>
        <w:div w:id="545260132">
          <w:marLeft w:val="480"/>
          <w:marRight w:val="0"/>
          <w:marTop w:val="0"/>
          <w:marBottom w:val="0"/>
          <w:divBdr>
            <w:top w:val="none" w:sz="0" w:space="0" w:color="auto"/>
            <w:left w:val="none" w:sz="0" w:space="0" w:color="auto"/>
            <w:bottom w:val="none" w:sz="0" w:space="0" w:color="auto"/>
            <w:right w:val="none" w:sz="0" w:space="0" w:color="auto"/>
          </w:divBdr>
        </w:div>
        <w:div w:id="776758054">
          <w:marLeft w:val="480"/>
          <w:marRight w:val="0"/>
          <w:marTop w:val="0"/>
          <w:marBottom w:val="0"/>
          <w:divBdr>
            <w:top w:val="none" w:sz="0" w:space="0" w:color="auto"/>
            <w:left w:val="none" w:sz="0" w:space="0" w:color="auto"/>
            <w:bottom w:val="none" w:sz="0" w:space="0" w:color="auto"/>
            <w:right w:val="none" w:sz="0" w:space="0" w:color="auto"/>
          </w:divBdr>
        </w:div>
        <w:div w:id="1418480155">
          <w:marLeft w:val="480"/>
          <w:marRight w:val="0"/>
          <w:marTop w:val="0"/>
          <w:marBottom w:val="0"/>
          <w:divBdr>
            <w:top w:val="none" w:sz="0" w:space="0" w:color="auto"/>
            <w:left w:val="none" w:sz="0" w:space="0" w:color="auto"/>
            <w:bottom w:val="none" w:sz="0" w:space="0" w:color="auto"/>
            <w:right w:val="none" w:sz="0" w:space="0" w:color="auto"/>
          </w:divBdr>
        </w:div>
        <w:div w:id="400566349">
          <w:marLeft w:val="480"/>
          <w:marRight w:val="0"/>
          <w:marTop w:val="0"/>
          <w:marBottom w:val="0"/>
          <w:divBdr>
            <w:top w:val="none" w:sz="0" w:space="0" w:color="auto"/>
            <w:left w:val="none" w:sz="0" w:space="0" w:color="auto"/>
            <w:bottom w:val="none" w:sz="0" w:space="0" w:color="auto"/>
            <w:right w:val="none" w:sz="0" w:space="0" w:color="auto"/>
          </w:divBdr>
        </w:div>
        <w:div w:id="937297600">
          <w:marLeft w:val="480"/>
          <w:marRight w:val="0"/>
          <w:marTop w:val="0"/>
          <w:marBottom w:val="0"/>
          <w:divBdr>
            <w:top w:val="none" w:sz="0" w:space="0" w:color="auto"/>
            <w:left w:val="none" w:sz="0" w:space="0" w:color="auto"/>
            <w:bottom w:val="none" w:sz="0" w:space="0" w:color="auto"/>
            <w:right w:val="none" w:sz="0" w:space="0" w:color="auto"/>
          </w:divBdr>
        </w:div>
        <w:div w:id="179469525">
          <w:marLeft w:val="480"/>
          <w:marRight w:val="0"/>
          <w:marTop w:val="0"/>
          <w:marBottom w:val="0"/>
          <w:divBdr>
            <w:top w:val="none" w:sz="0" w:space="0" w:color="auto"/>
            <w:left w:val="none" w:sz="0" w:space="0" w:color="auto"/>
            <w:bottom w:val="none" w:sz="0" w:space="0" w:color="auto"/>
            <w:right w:val="none" w:sz="0" w:space="0" w:color="auto"/>
          </w:divBdr>
        </w:div>
        <w:div w:id="404959692">
          <w:marLeft w:val="480"/>
          <w:marRight w:val="0"/>
          <w:marTop w:val="0"/>
          <w:marBottom w:val="0"/>
          <w:divBdr>
            <w:top w:val="none" w:sz="0" w:space="0" w:color="auto"/>
            <w:left w:val="none" w:sz="0" w:space="0" w:color="auto"/>
            <w:bottom w:val="none" w:sz="0" w:space="0" w:color="auto"/>
            <w:right w:val="none" w:sz="0" w:space="0" w:color="auto"/>
          </w:divBdr>
        </w:div>
        <w:div w:id="1803765307">
          <w:marLeft w:val="480"/>
          <w:marRight w:val="0"/>
          <w:marTop w:val="0"/>
          <w:marBottom w:val="0"/>
          <w:divBdr>
            <w:top w:val="none" w:sz="0" w:space="0" w:color="auto"/>
            <w:left w:val="none" w:sz="0" w:space="0" w:color="auto"/>
            <w:bottom w:val="none" w:sz="0" w:space="0" w:color="auto"/>
            <w:right w:val="none" w:sz="0" w:space="0" w:color="auto"/>
          </w:divBdr>
        </w:div>
        <w:div w:id="1492675120">
          <w:marLeft w:val="480"/>
          <w:marRight w:val="0"/>
          <w:marTop w:val="0"/>
          <w:marBottom w:val="0"/>
          <w:divBdr>
            <w:top w:val="none" w:sz="0" w:space="0" w:color="auto"/>
            <w:left w:val="none" w:sz="0" w:space="0" w:color="auto"/>
            <w:bottom w:val="none" w:sz="0" w:space="0" w:color="auto"/>
            <w:right w:val="none" w:sz="0" w:space="0" w:color="auto"/>
          </w:divBdr>
        </w:div>
        <w:div w:id="1735926945">
          <w:marLeft w:val="480"/>
          <w:marRight w:val="0"/>
          <w:marTop w:val="0"/>
          <w:marBottom w:val="0"/>
          <w:divBdr>
            <w:top w:val="none" w:sz="0" w:space="0" w:color="auto"/>
            <w:left w:val="none" w:sz="0" w:space="0" w:color="auto"/>
            <w:bottom w:val="none" w:sz="0" w:space="0" w:color="auto"/>
            <w:right w:val="none" w:sz="0" w:space="0" w:color="auto"/>
          </w:divBdr>
        </w:div>
        <w:div w:id="883247522">
          <w:marLeft w:val="480"/>
          <w:marRight w:val="0"/>
          <w:marTop w:val="0"/>
          <w:marBottom w:val="0"/>
          <w:divBdr>
            <w:top w:val="none" w:sz="0" w:space="0" w:color="auto"/>
            <w:left w:val="none" w:sz="0" w:space="0" w:color="auto"/>
            <w:bottom w:val="none" w:sz="0" w:space="0" w:color="auto"/>
            <w:right w:val="none" w:sz="0" w:space="0" w:color="auto"/>
          </w:divBdr>
        </w:div>
        <w:div w:id="1785535599">
          <w:marLeft w:val="480"/>
          <w:marRight w:val="0"/>
          <w:marTop w:val="0"/>
          <w:marBottom w:val="0"/>
          <w:divBdr>
            <w:top w:val="none" w:sz="0" w:space="0" w:color="auto"/>
            <w:left w:val="none" w:sz="0" w:space="0" w:color="auto"/>
            <w:bottom w:val="none" w:sz="0" w:space="0" w:color="auto"/>
            <w:right w:val="none" w:sz="0" w:space="0" w:color="auto"/>
          </w:divBdr>
        </w:div>
        <w:div w:id="1372220713">
          <w:marLeft w:val="480"/>
          <w:marRight w:val="0"/>
          <w:marTop w:val="0"/>
          <w:marBottom w:val="0"/>
          <w:divBdr>
            <w:top w:val="none" w:sz="0" w:space="0" w:color="auto"/>
            <w:left w:val="none" w:sz="0" w:space="0" w:color="auto"/>
            <w:bottom w:val="none" w:sz="0" w:space="0" w:color="auto"/>
            <w:right w:val="none" w:sz="0" w:space="0" w:color="auto"/>
          </w:divBdr>
        </w:div>
        <w:div w:id="1489128049">
          <w:marLeft w:val="480"/>
          <w:marRight w:val="0"/>
          <w:marTop w:val="0"/>
          <w:marBottom w:val="0"/>
          <w:divBdr>
            <w:top w:val="none" w:sz="0" w:space="0" w:color="auto"/>
            <w:left w:val="none" w:sz="0" w:space="0" w:color="auto"/>
            <w:bottom w:val="none" w:sz="0" w:space="0" w:color="auto"/>
            <w:right w:val="none" w:sz="0" w:space="0" w:color="auto"/>
          </w:divBdr>
        </w:div>
        <w:div w:id="1685008421">
          <w:marLeft w:val="480"/>
          <w:marRight w:val="0"/>
          <w:marTop w:val="0"/>
          <w:marBottom w:val="0"/>
          <w:divBdr>
            <w:top w:val="none" w:sz="0" w:space="0" w:color="auto"/>
            <w:left w:val="none" w:sz="0" w:space="0" w:color="auto"/>
            <w:bottom w:val="none" w:sz="0" w:space="0" w:color="auto"/>
            <w:right w:val="none" w:sz="0" w:space="0" w:color="auto"/>
          </w:divBdr>
        </w:div>
        <w:div w:id="44254659">
          <w:marLeft w:val="480"/>
          <w:marRight w:val="0"/>
          <w:marTop w:val="0"/>
          <w:marBottom w:val="0"/>
          <w:divBdr>
            <w:top w:val="none" w:sz="0" w:space="0" w:color="auto"/>
            <w:left w:val="none" w:sz="0" w:space="0" w:color="auto"/>
            <w:bottom w:val="none" w:sz="0" w:space="0" w:color="auto"/>
            <w:right w:val="none" w:sz="0" w:space="0" w:color="auto"/>
          </w:divBdr>
        </w:div>
        <w:div w:id="1412510761">
          <w:marLeft w:val="480"/>
          <w:marRight w:val="0"/>
          <w:marTop w:val="0"/>
          <w:marBottom w:val="0"/>
          <w:divBdr>
            <w:top w:val="none" w:sz="0" w:space="0" w:color="auto"/>
            <w:left w:val="none" w:sz="0" w:space="0" w:color="auto"/>
            <w:bottom w:val="none" w:sz="0" w:space="0" w:color="auto"/>
            <w:right w:val="none" w:sz="0" w:space="0" w:color="auto"/>
          </w:divBdr>
        </w:div>
        <w:div w:id="731317996">
          <w:marLeft w:val="480"/>
          <w:marRight w:val="0"/>
          <w:marTop w:val="0"/>
          <w:marBottom w:val="0"/>
          <w:divBdr>
            <w:top w:val="none" w:sz="0" w:space="0" w:color="auto"/>
            <w:left w:val="none" w:sz="0" w:space="0" w:color="auto"/>
            <w:bottom w:val="none" w:sz="0" w:space="0" w:color="auto"/>
            <w:right w:val="none" w:sz="0" w:space="0" w:color="auto"/>
          </w:divBdr>
        </w:div>
        <w:div w:id="238710447">
          <w:marLeft w:val="480"/>
          <w:marRight w:val="0"/>
          <w:marTop w:val="0"/>
          <w:marBottom w:val="0"/>
          <w:divBdr>
            <w:top w:val="none" w:sz="0" w:space="0" w:color="auto"/>
            <w:left w:val="none" w:sz="0" w:space="0" w:color="auto"/>
            <w:bottom w:val="none" w:sz="0" w:space="0" w:color="auto"/>
            <w:right w:val="none" w:sz="0" w:space="0" w:color="auto"/>
          </w:divBdr>
        </w:div>
        <w:div w:id="1657495079">
          <w:marLeft w:val="480"/>
          <w:marRight w:val="0"/>
          <w:marTop w:val="0"/>
          <w:marBottom w:val="0"/>
          <w:divBdr>
            <w:top w:val="none" w:sz="0" w:space="0" w:color="auto"/>
            <w:left w:val="none" w:sz="0" w:space="0" w:color="auto"/>
            <w:bottom w:val="none" w:sz="0" w:space="0" w:color="auto"/>
            <w:right w:val="none" w:sz="0" w:space="0" w:color="auto"/>
          </w:divBdr>
        </w:div>
        <w:div w:id="500122629">
          <w:marLeft w:val="480"/>
          <w:marRight w:val="0"/>
          <w:marTop w:val="0"/>
          <w:marBottom w:val="0"/>
          <w:divBdr>
            <w:top w:val="none" w:sz="0" w:space="0" w:color="auto"/>
            <w:left w:val="none" w:sz="0" w:space="0" w:color="auto"/>
            <w:bottom w:val="none" w:sz="0" w:space="0" w:color="auto"/>
            <w:right w:val="none" w:sz="0" w:space="0" w:color="auto"/>
          </w:divBdr>
        </w:div>
        <w:div w:id="564070777">
          <w:marLeft w:val="480"/>
          <w:marRight w:val="0"/>
          <w:marTop w:val="0"/>
          <w:marBottom w:val="0"/>
          <w:divBdr>
            <w:top w:val="none" w:sz="0" w:space="0" w:color="auto"/>
            <w:left w:val="none" w:sz="0" w:space="0" w:color="auto"/>
            <w:bottom w:val="none" w:sz="0" w:space="0" w:color="auto"/>
            <w:right w:val="none" w:sz="0" w:space="0" w:color="auto"/>
          </w:divBdr>
        </w:div>
        <w:div w:id="1955793151">
          <w:marLeft w:val="480"/>
          <w:marRight w:val="0"/>
          <w:marTop w:val="0"/>
          <w:marBottom w:val="0"/>
          <w:divBdr>
            <w:top w:val="none" w:sz="0" w:space="0" w:color="auto"/>
            <w:left w:val="none" w:sz="0" w:space="0" w:color="auto"/>
            <w:bottom w:val="none" w:sz="0" w:space="0" w:color="auto"/>
            <w:right w:val="none" w:sz="0" w:space="0" w:color="auto"/>
          </w:divBdr>
        </w:div>
        <w:div w:id="930433542">
          <w:marLeft w:val="480"/>
          <w:marRight w:val="0"/>
          <w:marTop w:val="0"/>
          <w:marBottom w:val="0"/>
          <w:divBdr>
            <w:top w:val="none" w:sz="0" w:space="0" w:color="auto"/>
            <w:left w:val="none" w:sz="0" w:space="0" w:color="auto"/>
            <w:bottom w:val="none" w:sz="0" w:space="0" w:color="auto"/>
            <w:right w:val="none" w:sz="0" w:space="0" w:color="auto"/>
          </w:divBdr>
        </w:div>
        <w:div w:id="1954634315">
          <w:marLeft w:val="480"/>
          <w:marRight w:val="0"/>
          <w:marTop w:val="0"/>
          <w:marBottom w:val="0"/>
          <w:divBdr>
            <w:top w:val="none" w:sz="0" w:space="0" w:color="auto"/>
            <w:left w:val="none" w:sz="0" w:space="0" w:color="auto"/>
            <w:bottom w:val="none" w:sz="0" w:space="0" w:color="auto"/>
            <w:right w:val="none" w:sz="0" w:space="0" w:color="auto"/>
          </w:divBdr>
        </w:div>
        <w:div w:id="233977675">
          <w:marLeft w:val="480"/>
          <w:marRight w:val="0"/>
          <w:marTop w:val="0"/>
          <w:marBottom w:val="0"/>
          <w:divBdr>
            <w:top w:val="none" w:sz="0" w:space="0" w:color="auto"/>
            <w:left w:val="none" w:sz="0" w:space="0" w:color="auto"/>
            <w:bottom w:val="none" w:sz="0" w:space="0" w:color="auto"/>
            <w:right w:val="none" w:sz="0" w:space="0" w:color="auto"/>
          </w:divBdr>
        </w:div>
        <w:div w:id="1155338251">
          <w:marLeft w:val="480"/>
          <w:marRight w:val="0"/>
          <w:marTop w:val="0"/>
          <w:marBottom w:val="0"/>
          <w:divBdr>
            <w:top w:val="none" w:sz="0" w:space="0" w:color="auto"/>
            <w:left w:val="none" w:sz="0" w:space="0" w:color="auto"/>
            <w:bottom w:val="none" w:sz="0" w:space="0" w:color="auto"/>
            <w:right w:val="none" w:sz="0" w:space="0" w:color="auto"/>
          </w:divBdr>
        </w:div>
        <w:div w:id="192110652">
          <w:marLeft w:val="480"/>
          <w:marRight w:val="0"/>
          <w:marTop w:val="0"/>
          <w:marBottom w:val="0"/>
          <w:divBdr>
            <w:top w:val="none" w:sz="0" w:space="0" w:color="auto"/>
            <w:left w:val="none" w:sz="0" w:space="0" w:color="auto"/>
            <w:bottom w:val="none" w:sz="0" w:space="0" w:color="auto"/>
            <w:right w:val="none" w:sz="0" w:space="0" w:color="auto"/>
          </w:divBdr>
        </w:div>
        <w:div w:id="199168446">
          <w:marLeft w:val="480"/>
          <w:marRight w:val="0"/>
          <w:marTop w:val="0"/>
          <w:marBottom w:val="0"/>
          <w:divBdr>
            <w:top w:val="none" w:sz="0" w:space="0" w:color="auto"/>
            <w:left w:val="none" w:sz="0" w:space="0" w:color="auto"/>
            <w:bottom w:val="none" w:sz="0" w:space="0" w:color="auto"/>
            <w:right w:val="none" w:sz="0" w:space="0" w:color="auto"/>
          </w:divBdr>
        </w:div>
        <w:div w:id="573857401">
          <w:marLeft w:val="480"/>
          <w:marRight w:val="0"/>
          <w:marTop w:val="0"/>
          <w:marBottom w:val="0"/>
          <w:divBdr>
            <w:top w:val="none" w:sz="0" w:space="0" w:color="auto"/>
            <w:left w:val="none" w:sz="0" w:space="0" w:color="auto"/>
            <w:bottom w:val="none" w:sz="0" w:space="0" w:color="auto"/>
            <w:right w:val="none" w:sz="0" w:space="0" w:color="auto"/>
          </w:divBdr>
        </w:div>
        <w:div w:id="1841381818">
          <w:marLeft w:val="480"/>
          <w:marRight w:val="0"/>
          <w:marTop w:val="0"/>
          <w:marBottom w:val="0"/>
          <w:divBdr>
            <w:top w:val="none" w:sz="0" w:space="0" w:color="auto"/>
            <w:left w:val="none" w:sz="0" w:space="0" w:color="auto"/>
            <w:bottom w:val="none" w:sz="0" w:space="0" w:color="auto"/>
            <w:right w:val="none" w:sz="0" w:space="0" w:color="auto"/>
          </w:divBdr>
        </w:div>
        <w:div w:id="486242104">
          <w:marLeft w:val="480"/>
          <w:marRight w:val="0"/>
          <w:marTop w:val="0"/>
          <w:marBottom w:val="0"/>
          <w:divBdr>
            <w:top w:val="none" w:sz="0" w:space="0" w:color="auto"/>
            <w:left w:val="none" w:sz="0" w:space="0" w:color="auto"/>
            <w:bottom w:val="none" w:sz="0" w:space="0" w:color="auto"/>
            <w:right w:val="none" w:sz="0" w:space="0" w:color="auto"/>
          </w:divBdr>
        </w:div>
        <w:div w:id="1425758018">
          <w:marLeft w:val="480"/>
          <w:marRight w:val="0"/>
          <w:marTop w:val="0"/>
          <w:marBottom w:val="0"/>
          <w:divBdr>
            <w:top w:val="none" w:sz="0" w:space="0" w:color="auto"/>
            <w:left w:val="none" w:sz="0" w:space="0" w:color="auto"/>
            <w:bottom w:val="none" w:sz="0" w:space="0" w:color="auto"/>
            <w:right w:val="none" w:sz="0" w:space="0" w:color="auto"/>
          </w:divBdr>
        </w:div>
        <w:div w:id="451629894">
          <w:marLeft w:val="480"/>
          <w:marRight w:val="0"/>
          <w:marTop w:val="0"/>
          <w:marBottom w:val="0"/>
          <w:divBdr>
            <w:top w:val="none" w:sz="0" w:space="0" w:color="auto"/>
            <w:left w:val="none" w:sz="0" w:space="0" w:color="auto"/>
            <w:bottom w:val="none" w:sz="0" w:space="0" w:color="auto"/>
            <w:right w:val="none" w:sz="0" w:space="0" w:color="auto"/>
          </w:divBdr>
        </w:div>
        <w:div w:id="1253391952">
          <w:marLeft w:val="480"/>
          <w:marRight w:val="0"/>
          <w:marTop w:val="0"/>
          <w:marBottom w:val="0"/>
          <w:divBdr>
            <w:top w:val="none" w:sz="0" w:space="0" w:color="auto"/>
            <w:left w:val="none" w:sz="0" w:space="0" w:color="auto"/>
            <w:bottom w:val="none" w:sz="0" w:space="0" w:color="auto"/>
            <w:right w:val="none" w:sz="0" w:space="0" w:color="auto"/>
          </w:divBdr>
        </w:div>
        <w:div w:id="646663355">
          <w:marLeft w:val="480"/>
          <w:marRight w:val="0"/>
          <w:marTop w:val="0"/>
          <w:marBottom w:val="0"/>
          <w:divBdr>
            <w:top w:val="none" w:sz="0" w:space="0" w:color="auto"/>
            <w:left w:val="none" w:sz="0" w:space="0" w:color="auto"/>
            <w:bottom w:val="none" w:sz="0" w:space="0" w:color="auto"/>
            <w:right w:val="none" w:sz="0" w:space="0" w:color="auto"/>
          </w:divBdr>
        </w:div>
        <w:div w:id="770126459">
          <w:marLeft w:val="480"/>
          <w:marRight w:val="0"/>
          <w:marTop w:val="0"/>
          <w:marBottom w:val="0"/>
          <w:divBdr>
            <w:top w:val="none" w:sz="0" w:space="0" w:color="auto"/>
            <w:left w:val="none" w:sz="0" w:space="0" w:color="auto"/>
            <w:bottom w:val="none" w:sz="0" w:space="0" w:color="auto"/>
            <w:right w:val="none" w:sz="0" w:space="0" w:color="auto"/>
          </w:divBdr>
        </w:div>
        <w:div w:id="1088693510">
          <w:marLeft w:val="480"/>
          <w:marRight w:val="0"/>
          <w:marTop w:val="0"/>
          <w:marBottom w:val="0"/>
          <w:divBdr>
            <w:top w:val="none" w:sz="0" w:space="0" w:color="auto"/>
            <w:left w:val="none" w:sz="0" w:space="0" w:color="auto"/>
            <w:bottom w:val="none" w:sz="0" w:space="0" w:color="auto"/>
            <w:right w:val="none" w:sz="0" w:space="0" w:color="auto"/>
          </w:divBdr>
        </w:div>
        <w:div w:id="1874225292">
          <w:marLeft w:val="480"/>
          <w:marRight w:val="0"/>
          <w:marTop w:val="0"/>
          <w:marBottom w:val="0"/>
          <w:divBdr>
            <w:top w:val="none" w:sz="0" w:space="0" w:color="auto"/>
            <w:left w:val="none" w:sz="0" w:space="0" w:color="auto"/>
            <w:bottom w:val="none" w:sz="0" w:space="0" w:color="auto"/>
            <w:right w:val="none" w:sz="0" w:space="0" w:color="auto"/>
          </w:divBdr>
        </w:div>
      </w:divsChild>
    </w:div>
    <w:div w:id="1671131082">
      <w:bodyDiv w:val="1"/>
      <w:marLeft w:val="0"/>
      <w:marRight w:val="0"/>
      <w:marTop w:val="0"/>
      <w:marBottom w:val="0"/>
      <w:divBdr>
        <w:top w:val="none" w:sz="0" w:space="0" w:color="auto"/>
        <w:left w:val="none" w:sz="0" w:space="0" w:color="auto"/>
        <w:bottom w:val="none" w:sz="0" w:space="0" w:color="auto"/>
        <w:right w:val="none" w:sz="0" w:space="0" w:color="auto"/>
      </w:divBdr>
    </w:div>
    <w:div w:id="1671330120">
      <w:bodyDiv w:val="1"/>
      <w:marLeft w:val="0"/>
      <w:marRight w:val="0"/>
      <w:marTop w:val="0"/>
      <w:marBottom w:val="0"/>
      <w:divBdr>
        <w:top w:val="none" w:sz="0" w:space="0" w:color="auto"/>
        <w:left w:val="none" w:sz="0" w:space="0" w:color="auto"/>
        <w:bottom w:val="none" w:sz="0" w:space="0" w:color="auto"/>
        <w:right w:val="none" w:sz="0" w:space="0" w:color="auto"/>
      </w:divBdr>
    </w:div>
    <w:div w:id="1671525662">
      <w:bodyDiv w:val="1"/>
      <w:marLeft w:val="0"/>
      <w:marRight w:val="0"/>
      <w:marTop w:val="0"/>
      <w:marBottom w:val="0"/>
      <w:divBdr>
        <w:top w:val="none" w:sz="0" w:space="0" w:color="auto"/>
        <w:left w:val="none" w:sz="0" w:space="0" w:color="auto"/>
        <w:bottom w:val="none" w:sz="0" w:space="0" w:color="auto"/>
        <w:right w:val="none" w:sz="0" w:space="0" w:color="auto"/>
      </w:divBdr>
    </w:div>
    <w:div w:id="1671637664">
      <w:bodyDiv w:val="1"/>
      <w:marLeft w:val="0"/>
      <w:marRight w:val="0"/>
      <w:marTop w:val="0"/>
      <w:marBottom w:val="0"/>
      <w:divBdr>
        <w:top w:val="none" w:sz="0" w:space="0" w:color="auto"/>
        <w:left w:val="none" w:sz="0" w:space="0" w:color="auto"/>
        <w:bottom w:val="none" w:sz="0" w:space="0" w:color="auto"/>
        <w:right w:val="none" w:sz="0" w:space="0" w:color="auto"/>
      </w:divBdr>
    </w:div>
    <w:div w:id="1671760078">
      <w:bodyDiv w:val="1"/>
      <w:marLeft w:val="0"/>
      <w:marRight w:val="0"/>
      <w:marTop w:val="0"/>
      <w:marBottom w:val="0"/>
      <w:divBdr>
        <w:top w:val="none" w:sz="0" w:space="0" w:color="auto"/>
        <w:left w:val="none" w:sz="0" w:space="0" w:color="auto"/>
        <w:bottom w:val="none" w:sz="0" w:space="0" w:color="auto"/>
        <w:right w:val="none" w:sz="0" w:space="0" w:color="auto"/>
      </w:divBdr>
    </w:div>
    <w:div w:id="1672103742">
      <w:bodyDiv w:val="1"/>
      <w:marLeft w:val="0"/>
      <w:marRight w:val="0"/>
      <w:marTop w:val="0"/>
      <w:marBottom w:val="0"/>
      <w:divBdr>
        <w:top w:val="none" w:sz="0" w:space="0" w:color="auto"/>
        <w:left w:val="none" w:sz="0" w:space="0" w:color="auto"/>
        <w:bottom w:val="none" w:sz="0" w:space="0" w:color="auto"/>
        <w:right w:val="none" w:sz="0" w:space="0" w:color="auto"/>
      </w:divBdr>
    </w:div>
    <w:div w:id="1672296781">
      <w:bodyDiv w:val="1"/>
      <w:marLeft w:val="0"/>
      <w:marRight w:val="0"/>
      <w:marTop w:val="0"/>
      <w:marBottom w:val="0"/>
      <w:divBdr>
        <w:top w:val="none" w:sz="0" w:space="0" w:color="auto"/>
        <w:left w:val="none" w:sz="0" w:space="0" w:color="auto"/>
        <w:bottom w:val="none" w:sz="0" w:space="0" w:color="auto"/>
        <w:right w:val="none" w:sz="0" w:space="0" w:color="auto"/>
      </w:divBdr>
    </w:div>
    <w:div w:id="1672492459">
      <w:bodyDiv w:val="1"/>
      <w:marLeft w:val="0"/>
      <w:marRight w:val="0"/>
      <w:marTop w:val="0"/>
      <w:marBottom w:val="0"/>
      <w:divBdr>
        <w:top w:val="none" w:sz="0" w:space="0" w:color="auto"/>
        <w:left w:val="none" w:sz="0" w:space="0" w:color="auto"/>
        <w:bottom w:val="none" w:sz="0" w:space="0" w:color="auto"/>
        <w:right w:val="none" w:sz="0" w:space="0" w:color="auto"/>
      </w:divBdr>
    </w:div>
    <w:div w:id="1672639524">
      <w:bodyDiv w:val="1"/>
      <w:marLeft w:val="0"/>
      <w:marRight w:val="0"/>
      <w:marTop w:val="0"/>
      <w:marBottom w:val="0"/>
      <w:divBdr>
        <w:top w:val="none" w:sz="0" w:space="0" w:color="auto"/>
        <w:left w:val="none" w:sz="0" w:space="0" w:color="auto"/>
        <w:bottom w:val="none" w:sz="0" w:space="0" w:color="auto"/>
        <w:right w:val="none" w:sz="0" w:space="0" w:color="auto"/>
      </w:divBdr>
    </w:div>
    <w:div w:id="1672831238">
      <w:bodyDiv w:val="1"/>
      <w:marLeft w:val="0"/>
      <w:marRight w:val="0"/>
      <w:marTop w:val="0"/>
      <w:marBottom w:val="0"/>
      <w:divBdr>
        <w:top w:val="none" w:sz="0" w:space="0" w:color="auto"/>
        <w:left w:val="none" w:sz="0" w:space="0" w:color="auto"/>
        <w:bottom w:val="none" w:sz="0" w:space="0" w:color="auto"/>
        <w:right w:val="none" w:sz="0" w:space="0" w:color="auto"/>
      </w:divBdr>
    </w:div>
    <w:div w:id="1673407640">
      <w:bodyDiv w:val="1"/>
      <w:marLeft w:val="0"/>
      <w:marRight w:val="0"/>
      <w:marTop w:val="0"/>
      <w:marBottom w:val="0"/>
      <w:divBdr>
        <w:top w:val="none" w:sz="0" w:space="0" w:color="auto"/>
        <w:left w:val="none" w:sz="0" w:space="0" w:color="auto"/>
        <w:bottom w:val="none" w:sz="0" w:space="0" w:color="auto"/>
        <w:right w:val="none" w:sz="0" w:space="0" w:color="auto"/>
      </w:divBdr>
    </w:div>
    <w:div w:id="1673408407">
      <w:bodyDiv w:val="1"/>
      <w:marLeft w:val="0"/>
      <w:marRight w:val="0"/>
      <w:marTop w:val="0"/>
      <w:marBottom w:val="0"/>
      <w:divBdr>
        <w:top w:val="none" w:sz="0" w:space="0" w:color="auto"/>
        <w:left w:val="none" w:sz="0" w:space="0" w:color="auto"/>
        <w:bottom w:val="none" w:sz="0" w:space="0" w:color="auto"/>
        <w:right w:val="none" w:sz="0" w:space="0" w:color="auto"/>
      </w:divBdr>
    </w:div>
    <w:div w:id="1673559084">
      <w:bodyDiv w:val="1"/>
      <w:marLeft w:val="0"/>
      <w:marRight w:val="0"/>
      <w:marTop w:val="0"/>
      <w:marBottom w:val="0"/>
      <w:divBdr>
        <w:top w:val="none" w:sz="0" w:space="0" w:color="auto"/>
        <w:left w:val="none" w:sz="0" w:space="0" w:color="auto"/>
        <w:bottom w:val="none" w:sz="0" w:space="0" w:color="auto"/>
        <w:right w:val="none" w:sz="0" w:space="0" w:color="auto"/>
      </w:divBdr>
    </w:div>
    <w:div w:id="1673676429">
      <w:bodyDiv w:val="1"/>
      <w:marLeft w:val="0"/>
      <w:marRight w:val="0"/>
      <w:marTop w:val="0"/>
      <w:marBottom w:val="0"/>
      <w:divBdr>
        <w:top w:val="none" w:sz="0" w:space="0" w:color="auto"/>
        <w:left w:val="none" w:sz="0" w:space="0" w:color="auto"/>
        <w:bottom w:val="none" w:sz="0" w:space="0" w:color="auto"/>
        <w:right w:val="none" w:sz="0" w:space="0" w:color="auto"/>
      </w:divBdr>
    </w:div>
    <w:div w:id="1673920831">
      <w:bodyDiv w:val="1"/>
      <w:marLeft w:val="0"/>
      <w:marRight w:val="0"/>
      <w:marTop w:val="0"/>
      <w:marBottom w:val="0"/>
      <w:divBdr>
        <w:top w:val="none" w:sz="0" w:space="0" w:color="auto"/>
        <w:left w:val="none" w:sz="0" w:space="0" w:color="auto"/>
        <w:bottom w:val="none" w:sz="0" w:space="0" w:color="auto"/>
        <w:right w:val="none" w:sz="0" w:space="0" w:color="auto"/>
      </w:divBdr>
    </w:div>
    <w:div w:id="1674141768">
      <w:bodyDiv w:val="1"/>
      <w:marLeft w:val="0"/>
      <w:marRight w:val="0"/>
      <w:marTop w:val="0"/>
      <w:marBottom w:val="0"/>
      <w:divBdr>
        <w:top w:val="none" w:sz="0" w:space="0" w:color="auto"/>
        <w:left w:val="none" w:sz="0" w:space="0" w:color="auto"/>
        <w:bottom w:val="none" w:sz="0" w:space="0" w:color="auto"/>
        <w:right w:val="none" w:sz="0" w:space="0" w:color="auto"/>
      </w:divBdr>
    </w:div>
    <w:div w:id="1674142332">
      <w:bodyDiv w:val="1"/>
      <w:marLeft w:val="0"/>
      <w:marRight w:val="0"/>
      <w:marTop w:val="0"/>
      <w:marBottom w:val="0"/>
      <w:divBdr>
        <w:top w:val="none" w:sz="0" w:space="0" w:color="auto"/>
        <w:left w:val="none" w:sz="0" w:space="0" w:color="auto"/>
        <w:bottom w:val="none" w:sz="0" w:space="0" w:color="auto"/>
        <w:right w:val="none" w:sz="0" w:space="0" w:color="auto"/>
      </w:divBdr>
    </w:div>
    <w:div w:id="1674188152">
      <w:bodyDiv w:val="1"/>
      <w:marLeft w:val="0"/>
      <w:marRight w:val="0"/>
      <w:marTop w:val="0"/>
      <w:marBottom w:val="0"/>
      <w:divBdr>
        <w:top w:val="none" w:sz="0" w:space="0" w:color="auto"/>
        <w:left w:val="none" w:sz="0" w:space="0" w:color="auto"/>
        <w:bottom w:val="none" w:sz="0" w:space="0" w:color="auto"/>
        <w:right w:val="none" w:sz="0" w:space="0" w:color="auto"/>
      </w:divBdr>
    </w:div>
    <w:div w:id="1674994464">
      <w:bodyDiv w:val="1"/>
      <w:marLeft w:val="0"/>
      <w:marRight w:val="0"/>
      <w:marTop w:val="0"/>
      <w:marBottom w:val="0"/>
      <w:divBdr>
        <w:top w:val="none" w:sz="0" w:space="0" w:color="auto"/>
        <w:left w:val="none" w:sz="0" w:space="0" w:color="auto"/>
        <w:bottom w:val="none" w:sz="0" w:space="0" w:color="auto"/>
        <w:right w:val="none" w:sz="0" w:space="0" w:color="auto"/>
      </w:divBdr>
    </w:div>
    <w:div w:id="1675067125">
      <w:bodyDiv w:val="1"/>
      <w:marLeft w:val="0"/>
      <w:marRight w:val="0"/>
      <w:marTop w:val="0"/>
      <w:marBottom w:val="0"/>
      <w:divBdr>
        <w:top w:val="none" w:sz="0" w:space="0" w:color="auto"/>
        <w:left w:val="none" w:sz="0" w:space="0" w:color="auto"/>
        <w:bottom w:val="none" w:sz="0" w:space="0" w:color="auto"/>
        <w:right w:val="none" w:sz="0" w:space="0" w:color="auto"/>
      </w:divBdr>
    </w:div>
    <w:div w:id="1675305560">
      <w:bodyDiv w:val="1"/>
      <w:marLeft w:val="0"/>
      <w:marRight w:val="0"/>
      <w:marTop w:val="0"/>
      <w:marBottom w:val="0"/>
      <w:divBdr>
        <w:top w:val="none" w:sz="0" w:space="0" w:color="auto"/>
        <w:left w:val="none" w:sz="0" w:space="0" w:color="auto"/>
        <w:bottom w:val="none" w:sz="0" w:space="0" w:color="auto"/>
        <w:right w:val="none" w:sz="0" w:space="0" w:color="auto"/>
      </w:divBdr>
    </w:div>
    <w:div w:id="1675449747">
      <w:bodyDiv w:val="1"/>
      <w:marLeft w:val="0"/>
      <w:marRight w:val="0"/>
      <w:marTop w:val="0"/>
      <w:marBottom w:val="0"/>
      <w:divBdr>
        <w:top w:val="none" w:sz="0" w:space="0" w:color="auto"/>
        <w:left w:val="none" w:sz="0" w:space="0" w:color="auto"/>
        <w:bottom w:val="none" w:sz="0" w:space="0" w:color="auto"/>
        <w:right w:val="none" w:sz="0" w:space="0" w:color="auto"/>
      </w:divBdr>
    </w:div>
    <w:div w:id="1676304131">
      <w:bodyDiv w:val="1"/>
      <w:marLeft w:val="0"/>
      <w:marRight w:val="0"/>
      <w:marTop w:val="0"/>
      <w:marBottom w:val="0"/>
      <w:divBdr>
        <w:top w:val="none" w:sz="0" w:space="0" w:color="auto"/>
        <w:left w:val="none" w:sz="0" w:space="0" w:color="auto"/>
        <w:bottom w:val="none" w:sz="0" w:space="0" w:color="auto"/>
        <w:right w:val="none" w:sz="0" w:space="0" w:color="auto"/>
      </w:divBdr>
    </w:div>
    <w:div w:id="1676495329">
      <w:bodyDiv w:val="1"/>
      <w:marLeft w:val="0"/>
      <w:marRight w:val="0"/>
      <w:marTop w:val="0"/>
      <w:marBottom w:val="0"/>
      <w:divBdr>
        <w:top w:val="none" w:sz="0" w:space="0" w:color="auto"/>
        <w:left w:val="none" w:sz="0" w:space="0" w:color="auto"/>
        <w:bottom w:val="none" w:sz="0" w:space="0" w:color="auto"/>
        <w:right w:val="none" w:sz="0" w:space="0" w:color="auto"/>
      </w:divBdr>
    </w:div>
    <w:div w:id="1676689576">
      <w:bodyDiv w:val="1"/>
      <w:marLeft w:val="0"/>
      <w:marRight w:val="0"/>
      <w:marTop w:val="0"/>
      <w:marBottom w:val="0"/>
      <w:divBdr>
        <w:top w:val="none" w:sz="0" w:space="0" w:color="auto"/>
        <w:left w:val="none" w:sz="0" w:space="0" w:color="auto"/>
        <w:bottom w:val="none" w:sz="0" w:space="0" w:color="auto"/>
        <w:right w:val="none" w:sz="0" w:space="0" w:color="auto"/>
      </w:divBdr>
    </w:div>
    <w:div w:id="1676764933">
      <w:bodyDiv w:val="1"/>
      <w:marLeft w:val="0"/>
      <w:marRight w:val="0"/>
      <w:marTop w:val="0"/>
      <w:marBottom w:val="0"/>
      <w:divBdr>
        <w:top w:val="none" w:sz="0" w:space="0" w:color="auto"/>
        <w:left w:val="none" w:sz="0" w:space="0" w:color="auto"/>
        <w:bottom w:val="none" w:sz="0" w:space="0" w:color="auto"/>
        <w:right w:val="none" w:sz="0" w:space="0" w:color="auto"/>
      </w:divBdr>
    </w:div>
    <w:div w:id="1676881793">
      <w:bodyDiv w:val="1"/>
      <w:marLeft w:val="0"/>
      <w:marRight w:val="0"/>
      <w:marTop w:val="0"/>
      <w:marBottom w:val="0"/>
      <w:divBdr>
        <w:top w:val="none" w:sz="0" w:space="0" w:color="auto"/>
        <w:left w:val="none" w:sz="0" w:space="0" w:color="auto"/>
        <w:bottom w:val="none" w:sz="0" w:space="0" w:color="auto"/>
        <w:right w:val="none" w:sz="0" w:space="0" w:color="auto"/>
      </w:divBdr>
    </w:div>
    <w:div w:id="1677344191">
      <w:bodyDiv w:val="1"/>
      <w:marLeft w:val="0"/>
      <w:marRight w:val="0"/>
      <w:marTop w:val="0"/>
      <w:marBottom w:val="0"/>
      <w:divBdr>
        <w:top w:val="none" w:sz="0" w:space="0" w:color="auto"/>
        <w:left w:val="none" w:sz="0" w:space="0" w:color="auto"/>
        <w:bottom w:val="none" w:sz="0" w:space="0" w:color="auto"/>
        <w:right w:val="none" w:sz="0" w:space="0" w:color="auto"/>
      </w:divBdr>
    </w:div>
    <w:div w:id="1677346806">
      <w:bodyDiv w:val="1"/>
      <w:marLeft w:val="0"/>
      <w:marRight w:val="0"/>
      <w:marTop w:val="0"/>
      <w:marBottom w:val="0"/>
      <w:divBdr>
        <w:top w:val="none" w:sz="0" w:space="0" w:color="auto"/>
        <w:left w:val="none" w:sz="0" w:space="0" w:color="auto"/>
        <w:bottom w:val="none" w:sz="0" w:space="0" w:color="auto"/>
        <w:right w:val="none" w:sz="0" w:space="0" w:color="auto"/>
      </w:divBdr>
    </w:div>
    <w:div w:id="1677539494">
      <w:bodyDiv w:val="1"/>
      <w:marLeft w:val="0"/>
      <w:marRight w:val="0"/>
      <w:marTop w:val="0"/>
      <w:marBottom w:val="0"/>
      <w:divBdr>
        <w:top w:val="none" w:sz="0" w:space="0" w:color="auto"/>
        <w:left w:val="none" w:sz="0" w:space="0" w:color="auto"/>
        <w:bottom w:val="none" w:sz="0" w:space="0" w:color="auto"/>
        <w:right w:val="none" w:sz="0" w:space="0" w:color="auto"/>
      </w:divBdr>
    </w:div>
    <w:div w:id="1677726372">
      <w:bodyDiv w:val="1"/>
      <w:marLeft w:val="0"/>
      <w:marRight w:val="0"/>
      <w:marTop w:val="0"/>
      <w:marBottom w:val="0"/>
      <w:divBdr>
        <w:top w:val="none" w:sz="0" w:space="0" w:color="auto"/>
        <w:left w:val="none" w:sz="0" w:space="0" w:color="auto"/>
        <w:bottom w:val="none" w:sz="0" w:space="0" w:color="auto"/>
        <w:right w:val="none" w:sz="0" w:space="0" w:color="auto"/>
      </w:divBdr>
    </w:div>
    <w:div w:id="1677922828">
      <w:bodyDiv w:val="1"/>
      <w:marLeft w:val="0"/>
      <w:marRight w:val="0"/>
      <w:marTop w:val="0"/>
      <w:marBottom w:val="0"/>
      <w:divBdr>
        <w:top w:val="none" w:sz="0" w:space="0" w:color="auto"/>
        <w:left w:val="none" w:sz="0" w:space="0" w:color="auto"/>
        <w:bottom w:val="none" w:sz="0" w:space="0" w:color="auto"/>
        <w:right w:val="none" w:sz="0" w:space="0" w:color="auto"/>
      </w:divBdr>
    </w:div>
    <w:div w:id="1678069148">
      <w:bodyDiv w:val="1"/>
      <w:marLeft w:val="0"/>
      <w:marRight w:val="0"/>
      <w:marTop w:val="0"/>
      <w:marBottom w:val="0"/>
      <w:divBdr>
        <w:top w:val="none" w:sz="0" w:space="0" w:color="auto"/>
        <w:left w:val="none" w:sz="0" w:space="0" w:color="auto"/>
        <w:bottom w:val="none" w:sz="0" w:space="0" w:color="auto"/>
        <w:right w:val="none" w:sz="0" w:space="0" w:color="auto"/>
      </w:divBdr>
    </w:div>
    <w:div w:id="1678538452">
      <w:bodyDiv w:val="1"/>
      <w:marLeft w:val="0"/>
      <w:marRight w:val="0"/>
      <w:marTop w:val="0"/>
      <w:marBottom w:val="0"/>
      <w:divBdr>
        <w:top w:val="none" w:sz="0" w:space="0" w:color="auto"/>
        <w:left w:val="none" w:sz="0" w:space="0" w:color="auto"/>
        <w:bottom w:val="none" w:sz="0" w:space="0" w:color="auto"/>
        <w:right w:val="none" w:sz="0" w:space="0" w:color="auto"/>
      </w:divBdr>
    </w:div>
    <w:div w:id="1679120064">
      <w:bodyDiv w:val="1"/>
      <w:marLeft w:val="0"/>
      <w:marRight w:val="0"/>
      <w:marTop w:val="0"/>
      <w:marBottom w:val="0"/>
      <w:divBdr>
        <w:top w:val="none" w:sz="0" w:space="0" w:color="auto"/>
        <w:left w:val="none" w:sz="0" w:space="0" w:color="auto"/>
        <w:bottom w:val="none" w:sz="0" w:space="0" w:color="auto"/>
        <w:right w:val="none" w:sz="0" w:space="0" w:color="auto"/>
      </w:divBdr>
    </w:div>
    <w:div w:id="1679766108">
      <w:bodyDiv w:val="1"/>
      <w:marLeft w:val="0"/>
      <w:marRight w:val="0"/>
      <w:marTop w:val="0"/>
      <w:marBottom w:val="0"/>
      <w:divBdr>
        <w:top w:val="none" w:sz="0" w:space="0" w:color="auto"/>
        <w:left w:val="none" w:sz="0" w:space="0" w:color="auto"/>
        <w:bottom w:val="none" w:sz="0" w:space="0" w:color="auto"/>
        <w:right w:val="none" w:sz="0" w:space="0" w:color="auto"/>
      </w:divBdr>
    </w:div>
    <w:div w:id="1680037734">
      <w:bodyDiv w:val="1"/>
      <w:marLeft w:val="0"/>
      <w:marRight w:val="0"/>
      <w:marTop w:val="0"/>
      <w:marBottom w:val="0"/>
      <w:divBdr>
        <w:top w:val="none" w:sz="0" w:space="0" w:color="auto"/>
        <w:left w:val="none" w:sz="0" w:space="0" w:color="auto"/>
        <w:bottom w:val="none" w:sz="0" w:space="0" w:color="auto"/>
        <w:right w:val="none" w:sz="0" w:space="0" w:color="auto"/>
      </w:divBdr>
    </w:div>
    <w:div w:id="1680350703">
      <w:bodyDiv w:val="1"/>
      <w:marLeft w:val="0"/>
      <w:marRight w:val="0"/>
      <w:marTop w:val="0"/>
      <w:marBottom w:val="0"/>
      <w:divBdr>
        <w:top w:val="none" w:sz="0" w:space="0" w:color="auto"/>
        <w:left w:val="none" w:sz="0" w:space="0" w:color="auto"/>
        <w:bottom w:val="none" w:sz="0" w:space="0" w:color="auto"/>
        <w:right w:val="none" w:sz="0" w:space="0" w:color="auto"/>
      </w:divBdr>
    </w:div>
    <w:div w:id="1680503514">
      <w:bodyDiv w:val="1"/>
      <w:marLeft w:val="0"/>
      <w:marRight w:val="0"/>
      <w:marTop w:val="0"/>
      <w:marBottom w:val="0"/>
      <w:divBdr>
        <w:top w:val="none" w:sz="0" w:space="0" w:color="auto"/>
        <w:left w:val="none" w:sz="0" w:space="0" w:color="auto"/>
        <w:bottom w:val="none" w:sz="0" w:space="0" w:color="auto"/>
        <w:right w:val="none" w:sz="0" w:space="0" w:color="auto"/>
      </w:divBdr>
    </w:div>
    <w:div w:id="1680699618">
      <w:bodyDiv w:val="1"/>
      <w:marLeft w:val="0"/>
      <w:marRight w:val="0"/>
      <w:marTop w:val="0"/>
      <w:marBottom w:val="0"/>
      <w:divBdr>
        <w:top w:val="none" w:sz="0" w:space="0" w:color="auto"/>
        <w:left w:val="none" w:sz="0" w:space="0" w:color="auto"/>
        <w:bottom w:val="none" w:sz="0" w:space="0" w:color="auto"/>
        <w:right w:val="none" w:sz="0" w:space="0" w:color="auto"/>
      </w:divBdr>
    </w:div>
    <w:div w:id="1680737066">
      <w:bodyDiv w:val="1"/>
      <w:marLeft w:val="0"/>
      <w:marRight w:val="0"/>
      <w:marTop w:val="0"/>
      <w:marBottom w:val="0"/>
      <w:divBdr>
        <w:top w:val="none" w:sz="0" w:space="0" w:color="auto"/>
        <w:left w:val="none" w:sz="0" w:space="0" w:color="auto"/>
        <w:bottom w:val="none" w:sz="0" w:space="0" w:color="auto"/>
        <w:right w:val="none" w:sz="0" w:space="0" w:color="auto"/>
      </w:divBdr>
    </w:div>
    <w:div w:id="1680816821">
      <w:bodyDiv w:val="1"/>
      <w:marLeft w:val="0"/>
      <w:marRight w:val="0"/>
      <w:marTop w:val="0"/>
      <w:marBottom w:val="0"/>
      <w:divBdr>
        <w:top w:val="none" w:sz="0" w:space="0" w:color="auto"/>
        <w:left w:val="none" w:sz="0" w:space="0" w:color="auto"/>
        <w:bottom w:val="none" w:sz="0" w:space="0" w:color="auto"/>
        <w:right w:val="none" w:sz="0" w:space="0" w:color="auto"/>
      </w:divBdr>
    </w:div>
    <w:div w:id="1681197862">
      <w:bodyDiv w:val="1"/>
      <w:marLeft w:val="0"/>
      <w:marRight w:val="0"/>
      <w:marTop w:val="0"/>
      <w:marBottom w:val="0"/>
      <w:divBdr>
        <w:top w:val="none" w:sz="0" w:space="0" w:color="auto"/>
        <w:left w:val="none" w:sz="0" w:space="0" w:color="auto"/>
        <w:bottom w:val="none" w:sz="0" w:space="0" w:color="auto"/>
        <w:right w:val="none" w:sz="0" w:space="0" w:color="auto"/>
      </w:divBdr>
    </w:div>
    <w:div w:id="1681203342">
      <w:bodyDiv w:val="1"/>
      <w:marLeft w:val="0"/>
      <w:marRight w:val="0"/>
      <w:marTop w:val="0"/>
      <w:marBottom w:val="0"/>
      <w:divBdr>
        <w:top w:val="none" w:sz="0" w:space="0" w:color="auto"/>
        <w:left w:val="none" w:sz="0" w:space="0" w:color="auto"/>
        <w:bottom w:val="none" w:sz="0" w:space="0" w:color="auto"/>
        <w:right w:val="none" w:sz="0" w:space="0" w:color="auto"/>
      </w:divBdr>
    </w:div>
    <w:div w:id="1681271116">
      <w:bodyDiv w:val="1"/>
      <w:marLeft w:val="0"/>
      <w:marRight w:val="0"/>
      <w:marTop w:val="0"/>
      <w:marBottom w:val="0"/>
      <w:divBdr>
        <w:top w:val="none" w:sz="0" w:space="0" w:color="auto"/>
        <w:left w:val="none" w:sz="0" w:space="0" w:color="auto"/>
        <w:bottom w:val="none" w:sz="0" w:space="0" w:color="auto"/>
        <w:right w:val="none" w:sz="0" w:space="0" w:color="auto"/>
      </w:divBdr>
    </w:div>
    <w:div w:id="1681467513">
      <w:bodyDiv w:val="1"/>
      <w:marLeft w:val="0"/>
      <w:marRight w:val="0"/>
      <w:marTop w:val="0"/>
      <w:marBottom w:val="0"/>
      <w:divBdr>
        <w:top w:val="none" w:sz="0" w:space="0" w:color="auto"/>
        <w:left w:val="none" w:sz="0" w:space="0" w:color="auto"/>
        <w:bottom w:val="none" w:sz="0" w:space="0" w:color="auto"/>
        <w:right w:val="none" w:sz="0" w:space="0" w:color="auto"/>
      </w:divBdr>
    </w:div>
    <w:div w:id="1682244614">
      <w:bodyDiv w:val="1"/>
      <w:marLeft w:val="0"/>
      <w:marRight w:val="0"/>
      <w:marTop w:val="0"/>
      <w:marBottom w:val="0"/>
      <w:divBdr>
        <w:top w:val="none" w:sz="0" w:space="0" w:color="auto"/>
        <w:left w:val="none" w:sz="0" w:space="0" w:color="auto"/>
        <w:bottom w:val="none" w:sz="0" w:space="0" w:color="auto"/>
        <w:right w:val="none" w:sz="0" w:space="0" w:color="auto"/>
      </w:divBdr>
    </w:div>
    <w:div w:id="1682391844">
      <w:bodyDiv w:val="1"/>
      <w:marLeft w:val="0"/>
      <w:marRight w:val="0"/>
      <w:marTop w:val="0"/>
      <w:marBottom w:val="0"/>
      <w:divBdr>
        <w:top w:val="none" w:sz="0" w:space="0" w:color="auto"/>
        <w:left w:val="none" w:sz="0" w:space="0" w:color="auto"/>
        <w:bottom w:val="none" w:sz="0" w:space="0" w:color="auto"/>
        <w:right w:val="none" w:sz="0" w:space="0" w:color="auto"/>
      </w:divBdr>
    </w:div>
    <w:div w:id="1682585745">
      <w:bodyDiv w:val="1"/>
      <w:marLeft w:val="0"/>
      <w:marRight w:val="0"/>
      <w:marTop w:val="0"/>
      <w:marBottom w:val="0"/>
      <w:divBdr>
        <w:top w:val="none" w:sz="0" w:space="0" w:color="auto"/>
        <w:left w:val="none" w:sz="0" w:space="0" w:color="auto"/>
        <w:bottom w:val="none" w:sz="0" w:space="0" w:color="auto"/>
        <w:right w:val="none" w:sz="0" w:space="0" w:color="auto"/>
      </w:divBdr>
    </w:div>
    <w:div w:id="1682587589">
      <w:bodyDiv w:val="1"/>
      <w:marLeft w:val="0"/>
      <w:marRight w:val="0"/>
      <w:marTop w:val="0"/>
      <w:marBottom w:val="0"/>
      <w:divBdr>
        <w:top w:val="none" w:sz="0" w:space="0" w:color="auto"/>
        <w:left w:val="none" w:sz="0" w:space="0" w:color="auto"/>
        <w:bottom w:val="none" w:sz="0" w:space="0" w:color="auto"/>
        <w:right w:val="none" w:sz="0" w:space="0" w:color="auto"/>
      </w:divBdr>
    </w:div>
    <w:div w:id="1682704363">
      <w:bodyDiv w:val="1"/>
      <w:marLeft w:val="0"/>
      <w:marRight w:val="0"/>
      <w:marTop w:val="0"/>
      <w:marBottom w:val="0"/>
      <w:divBdr>
        <w:top w:val="none" w:sz="0" w:space="0" w:color="auto"/>
        <w:left w:val="none" w:sz="0" w:space="0" w:color="auto"/>
        <w:bottom w:val="none" w:sz="0" w:space="0" w:color="auto"/>
        <w:right w:val="none" w:sz="0" w:space="0" w:color="auto"/>
      </w:divBdr>
    </w:div>
    <w:div w:id="1682925655">
      <w:bodyDiv w:val="1"/>
      <w:marLeft w:val="0"/>
      <w:marRight w:val="0"/>
      <w:marTop w:val="0"/>
      <w:marBottom w:val="0"/>
      <w:divBdr>
        <w:top w:val="none" w:sz="0" w:space="0" w:color="auto"/>
        <w:left w:val="none" w:sz="0" w:space="0" w:color="auto"/>
        <w:bottom w:val="none" w:sz="0" w:space="0" w:color="auto"/>
        <w:right w:val="none" w:sz="0" w:space="0" w:color="auto"/>
      </w:divBdr>
    </w:div>
    <w:div w:id="1683360666">
      <w:bodyDiv w:val="1"/>
      <w:marLeft w:val="0"/>
      <w:marRight w:val="0"/>
      <w:marTop w:val="0"/>
      <w:marBottom w:val="0"/>
      <w:divBdr>
        <w:top w:val="none" w:sz="0" w:space="0" w:color="auto"/>
        <w:left w:val="none" w:sz="0" w:space="0" w:color="auto"/>
        <w:bottom w:val="none" w:sz="0" w:space="0" w:color="auto"/>
        <w:right w:val="none" w:sz="0" w:space="0" w:color="auto"/>
      </w:divBdr>
    </w:div>
    <w:div w:id="1683437924">
      <w:bodyDiv w:val="1"/>
      <w:marLeft w:val="0"/>
      <w:marRight w:val="0"/>
      <w:marTop w:val="0"/>
      <w:marBottom w:val="0"/>
      <w:divBdr>
        <w:top w:val="none" w:sz="0" w:space="0" w:color="auto"/>
        <w:left w:val="none" w:sz="0" w:space="0" w:color="auto"/>
        <w:bottom w:val="none" w:sz="0" w:space="0" w:color="auto"/>
        <w:right w:val="none" w:sz="0" w:space="0" w:color="auto"/>
      </w:divBdr>
    </w:div>
    <w:div w:id="1683701290">
      <w:bodyDiv w:val="1"/>
      <w:marLeft w:val="0"/>
      <w:marRight w:val="0"/>
      <w:marTop w:val="0"/>
      <w:marBottom w:val="0"/>
      <w:divBdr>
        <w:top w:val="none" w:sz="0" w:space="0" w:color="auto"/>
        <w:left w:val="none" w:sz="0" w:space="0" w:color="auto"/>
        <w:bottom w:val="none" w:sz="0" w:space="0" w:color="auto"/>
        <w:right w:val="none" w:sz="0" w:space="0" w:color="auto"/>
      </w:divBdr>
    </w:div>
    <w:div w:id="1683898466">
      <w:bodyDiv w:val="1"/>
      <w:marLeft w:val="0"/>
      <w:marRight w:val="0"/>
      <w:marTop w:val="0"/>
      <w:marBottom w:val="0"/>
      <w:divBdr>
        <w:top w:val="none" w:sz="0" w:space="0" w:color="auto"/>
        <w:left w:val="none" w:sz="0" w:space="0" w:color="auto"/>
        <w:bottom w:val="none" w:sz="0" w:space="0" w:color="auto"/>
        <w:right w:val="none" w:sz="0" w:space="0" w:color="auto"/>
      </w:divBdr>
    </w:div>
    <w:div w:id="1684235992">
      <w:bodyDiv w:val="1"/>
      <w:marLeft w:val="0"/>
      <w:marRight w:val="0"/>
      <w:marTop w:val="0"/>
      <w:marBottom w:val="0"/>
      <w:divBdr>
        <w:top w:val="none" w:sz="0" w:space="0" w:color="auto"/>
        <w:left w:val="none" w:sz="0" w:space="0" w:color="auto"/>
        <w:bottom w:val="none" w:sz="0" w:space="0" w:color="auto"/>
        <w:right w:val="none" w:sz="0" w:space="0" w:color="auto"/>
      </w:divBdr>
    </w:div>
    <w:div w:id="1684236002">
      <w:bodyDiv w:val="1"/>
      <w:marLeft w:val="0"/>
      <w:marRight w:val="0"/>
      <w:marTop w:val="0"/>
      <w:marBottom w:val="0"/>
      <w:divBdr>
        <w:top w:val="none" w:sz="0" w:space="0" w:color="auto"/>
        <w:left w:val="none" w:sz="0" w:space="0" w:color="auto"/>
        <w:bottom w:val="none" w:sz="0" w:space="0" w:color="auto"/>
        <w:right w:val="none" w:sz="0" w:space="0" w:color="auto"/>
      </w:divBdr>
    </w:div>
    <w:div w:id="1684699229">
      <w:bodyDiv w:val="1"/>
      <w:marLeft w:val="0"/>
      <w:marRight w:val="0"/>
      <w:marTop w:val="0"/>
      <w:marBottom w:val="0"/>
      <w:divBdr>
        <w:top w:val="none" w:sz="0" w:space="0" w:color="auto"/>
        <w:left w:val="none" w:sz="0" w:space="0" w:color="auto"/>
        <w:bottom w:val="none" w:sz="0" w:space="0" w:color="auto"/>
        <w:right w:val="none" w:sz="0" w:space="0" w:color="auto"/>
      </w:divBdr>
    </w:div>
    <w:div w:id="1685479549">
      <w:bodyDiv w:val="1"/>
      <w:marLeft w:val="0"/>
      <w:marRight w:val="0"/>
      <w:marTop w:val="0"/>
      <w:marBottom w:val="0"/>
      <w:divBdr>
        <w:top w:val="none" w:sz="0" w:space="0" w:color="auto"/>
        <w:left w:val="none" w:sz="0" w:space="0" w:color="auto"/>
        <w:bottom w:val="none" w:sz="0" w:space="0" w:color="auto"/>
        <w:right w:val="none" w:sz="0" w:space="0" w:color="auto"/>
      </w:divBdr>
    </w:div>
    <w:div w:id="1685553093">
      <w:bodyDiv w:val="1"/>
      <w:marLeft w:val="0"/>
      <w:marRight w:val="0"/>
      <w:marTop w:val="0"/>
      <w:marBottom w:val="0"/>
      <w:divBdr>
        <w:top w:val="none" w:sz="0" w:space="0" w:color="auto"/>
        <w:left w:val="none" w:sz="0" w:space="0" w:color="auto"/>
        <w:bottom w:val="none" w:sz="0" w:space="0" w:color="auto"/>
        <w:right w:val="none" w:sz="0" w:space="0" w:color="auto"/>
      </w:divBdr>
    </w:div>
    <w:div w:id="1685597248">
      <w:bodyDiv w:val="1"/>
      <w:marLeft w:val="0"/>
      <w:marRight w:val="0"/>
      <w:marTop w:val="0"/>
      <w:marBottom w:val="0"/>
      <w:divBdr>
        <w:top w:val="none" w:sz="0" w:space="0" w:color="auto"/>
        <w:left w:val="none" w:sz="0" w:space="0" w:color="auto"/>
        <w:bottom w:val="none" w:sz="0" w:space="0" w:color="auto"/>
        <w:right w:val="none" w:sz="0" w:space="0" w:color="auto"/>
      </w:divBdr>
    </w:div>
    <w:div w:id="1685983230">
      <w:bodyDiv w:val="1"/>
      <w:marLeft w:val="0"/>
      <w:marRight w:val="0"/>
      <w:marTop w:val="0"/>
      <w:marBottom w:val="0"/>
      <w:divBdr>
        <w:top w:val="none" w:sz="0" w:space="0" w:color="auto"/>
        <w:left w:val="none" w:sz="0" w:space="0" w:color="auto"/>
        <w:bottom w:val="none" w:sz="0" w:space="0" w:color="auto"/>
        <w:right w:val="none" w:sz="0" w:space="0" w:color="auto"/>
      </w:divBdr>
    </w:div>
    <w:div w:id="1686055486">
      <w:bodyDiv w:val="1"/>
      <w:marLeft w:val="0"/>
      <w:marRight w:val="0"/>
      <w:marTop w:val="0"/>
      <w:marBottom w:val="0"/>
      <w:divBdr>
        <w:top w:val="none" w:sz="0" w:space="0" w:color="auto"/>
        <w:left w:val="none" w:sz="0" w:space="0" w:color="auto"/>
        <w:bottom w:val="none" w:sz="0" w:space="0" w:color="auto"/>
        <w:right w:val="none" w:sz="0" w:space="0" w:color="auto"/>
      </w:divBdr>
    </w:div>
    <w:div w:id="1686058920">
      <w:bodyDiv w:val="1"/>
      <w:marLeft w:val="0"/>
      <w:marRight w:val="0"/>
      <w:marTop w:val="0"/>
      <w:marBottom w:val="0"/>
      <w:divBdr>
        <w:top w:val="none" w:sz="0" w:space="0" w:color="auto"/>
        <w:left w:val="none" w:sz="0" w:space="0" w:color="auto"/>
        <w:bottom w:val="none" w:sz="0" w:space="0" w:color="auto"/>
        <w:right w:val="none" w:sz="0" w:space="0" w:color="auto"/>
      </w:divBdr>
    </w:div>
    <w:div w:id="1686131897">
      <w:bodyDiv w:val="1"/>
      <w:marLeft w:val="0"/>
      <w:marRight w:val="0"/>
      <w:marTop w:val="0"/>
      <w:marBottom w:val="0"/>
      <w:divBdr>
        <w:top w:val="none" w:sz="0" w:space="0" w:color="auto"/>
        <w:left w:val="none" w:sz="0" w:space="0" w:color="auto"/>
        <w:bottom w:val="none" w:sz="0" w:space="0" w:color="auto"/>
        <w:right w:val="none" w:sz="0" w:space="0" w:color="auto"/>
      </w:divBdr>
    </w:div>
    <w:div w:id="1686247568">
      <w:bodyDiv w:val="1"/>
      <w:marLeft w:val="0"/>
      <w:marRight w:val="0"/>
      <w:marTop w:val="0"/>
      <w:marBottom w:val="0"/>
      <w:divBdr>
        <w:top w:val="none" w:sz="0" w:space="0" w:color="auto"/>
        <w:left w:val="none" w:sz="0" w:space="0" w:color="auto"/>
        <w:bottom w:val="none" w:sz="0" w:space="0" w:color="auto"/>
        <w:right w:val="none" w:sz="0" w:space="0" w:color="auto"/>
      </w:divBdr>
    </w:div>
    <w:div w:id="1687248258">
      <w:bodyDiv w:val="1"/>
      <w:marLeft w:val="0"/>
      <w:marRight w:val="0"/>
      <w:marTop w:val="0"/>
      <w:marBottom w:val="0"/>
      <w:divBdr>
        <w:top w:val="none" w:sz="0" w:space="0" w:color="auto"/>
        <w:left w:val="none" w:sz="0" w:space="0" w:color="auto"/>
        <w:bottom w:val="none" w:sz="0" w:space="0" w:color="auto"/>
        <w:right w:val="none" w:sz="0" w:space="0" w:color="auto"/>
      </w:divBdr>
      <w:divsChild>
        <w:div w:id="1525941707">
          <w:marLeft w:val="480"/>
          <w:marRight w:val="0"/>
          <w:marTop w:val="0"/>
          <w:marBottom w:val="0"/>
          <w:divBdr>
            <w:top w:val="none" w:sz="0" w:space="0" w:color="auto"/>
            <w:left w:val="none" w:sz="0" w:space="0" w:color="auto"/>
            <w:bottom w:val="none" w:sz="0" w:space="0" w:color="auto"/>
            <w:right w:val="none" w:sz="0" w:space="0" w:color="auto"/>
          </w:divBdr>
        </w:div>
        <w:div w:id="1097947390">
          <w:marLeft w:val="480"/>
          <w:marRight w:val="0"/>
          <w:marTop w:val="0"/>
          <w:marBottom w:val="0"/>
          <w:divBdr>
            <w:top w:val="none" w:sz="0" w:space="0" w:color="auto"/>
            <w:left w:val="none" w:sz="0" w:space="0" w:color="auto"/>
            <w:bottom w:val="none" w:sz="0" w:space="0" w:color="auto"/>
            <w:right w:val="none" w:sz="0" w:space="0" w:color="auto"/>
          </w:divBdr>
        </w:div>
        <w:div w:id="988049521">
          <w:marLeft w:val="480"/>
          <w:marRight w:val="0"/>
          <w:marTop w:val="0"/>
          <w:marBottom w:val="0"/>
          <w:divBdr>
            <w:top w:val="none" w:sz="0" w:space="0" w:color="auto"/>
            <w:left w:val="none" w:sz="0" w:space="0" w:color="auto"/>
            <w:bottom w:val="none" w:sz="0" w:space="0" w:color="auto"/>
            <w:right w:val="none" w:sz="0" w:space="0" w:color="auto"/>
          </w:divBdr>
        </w:div>
        <w:div w:id="1427119847">
          <w:marLeft w:val="480"/>
          <w:marRight w:val="0"/>
          <w:marTop w:val="0"/>
          <w:marBottom w:val="0"/>
          <w:divBdr>
            <w:top w:val="none" w:sz="0" w:space="0" w:color="auto"/>
            <w:left w:val="none" w:sz="0" w:space="0" w:color="auto"/>
            <w:bottom w:val="none" w:sz="0" w:space="0" w:color="auto"/>
            <w:right w:val="none" w:sz="0" w:space="0" w:color="auto"/>
          </w:divBdr>
        </w:div>
        <w:div w:id="469397015">
          <w:marLeft w:val="480"/>
          <w:marRight w:val="0"/>
          <w:marTop w:val="0"/>
          <w:marBottom w:val="0"/>
          <w:divBdr>
            <w:top w:val="none" w:sz="0" w:space="0" w:color="auto"/>
            <w:left w:val="none" w:sz="0" w:space="0" w:color="auto"/>
            <w:bottom w:val="none" w:sz="0" w:space="0" w:color="auto"/>
            <w:right w:val="none" w:sz="0" w:space="0" w:color="auto"/>
          </w:divBdr>
        </w:div>
        <w:div w:id="543366189">
          <w:marLeft w:val="480"/>
          <w:marRight w:val="0"/>
          <w:marTop w:val="0"/>
          <w:marBottom w:val="0"/>
          <w:divBdr>
            <w:top w:val="none" w:sz="0" w:space="0" w:color="auto"/>
            <w:left w:val="none" w:sz="0" w:space="0" w:color="auto"/>
            <w:bottom w:val="none" w:sz="0" w:space="0" w:color="auto"/>
            <w:right w:val="none" w:sz="0" w:space="0" w:color="auto"/>
          </w:divBdr>
        </w:div>
        <w:div w:id="1804613840">
          <w:marLeft w:val="480"/>
          <w:marRight w:val="0"/>
          <w:marTop w:val="0"/>
          <w:marBottom w:val="0"/>
          <w:divBdr>
            <w:top w:val="none" w:sz="0" w:space="0" w:color="auto"/>
            <w:left w:val="none" w:sz="0" w:space="0" w:color="auto"/>
            <w:bottom w:val="none" w:sz="0" w:space="0" w:color="auto"/>
            <w:right w:val="none" w:sz="0" w:space="0" w:color="auto"/>
          </w:divBdr>
        </w:div>
        <w:div w:id="231157542">
          <w:marLeft w:val="480"/>
          <w:marRight w:val="0"/>
          <w:marTop w:val="0"/>
          <w:marBottom w:val="0"/>
          <w:divBdr>
            <w:top w:val="none" w:sz="0" w:space="0" w:color="auto"/>
            <w:left w:val="none" w:sz="0" w:space="0" w:color="auto"/>
            <w:bottom w:val="none" w:sz="0" w:space="0" w:color="auto"/>
            <w:right w:val="none" w:sz="0" w:space="0" w:color="auto"/>
          </w:divBdr>
        </w:div>
        <w:div w:id="1612324155">
          <w:marLeft w:val="480"/>
          <w:marRight w:val="0"/>
          <w:marTop w:val="0"/>
          <w:marBottom w:val="0"/>
          <w:divBdr>
            <w:top w:val="none" w:sz="0" w:space="0" w:color="auto"/>
            <w:left w:val="none" w:sz="0" w:space="0" w:color="auto"/>
            <w:bottom w:val="none" w:sz="0" w:space="0" w:color="auto"/>
            <w:right w:val="none" w:sz="0" w:space="0" w:color="auto"/>
          </w:divBdr>
        </w:div>
        <w:div w:id="1841699986">
          <w:marLeft w:val="480"/>
          <w:marRight w:val="0"/>
          <w:marTop w:val="0"/>
          <w:marBottom w:val="0"/>
          <w:divBdr>
            <w:top w:val="none" w:sz="0" w:space="0" w:color="auto"/>
            <w:left w:val="none" w:sz="0" w:space="0" w:color="auto"/>
            <w:bottom w:val="none" w:sz="0" w:space="0" w:color="auto"/>
            <w:right w:val="none" w:sz="0" w:space="0" w:color="auto"/>
          </w:divBdr>
        </w:div>
        <w:div w:id="273904613">
          <w:marLeft w:val="480"/>
          <w:marRight w:val="0"/>
          <w:marTop w:val="0"/>
          <w:marBottom w:val="0"/>
          <w:divBdr>
            <w:top w:val="none" w:sz="0" w:space="0" w:color="auto"/>
            <w:left w:val="none" w:sz="0" w:space="0" w:color="auto"/>
            <w:bottom w:val="none" w:sz="0" w:space="0" w:color="auto"/>
            <w:right w:val="none" w:sz="0" w:space="0" w:color="auto"/>
          </w:divBdr>
        </w:div>
        <w:div w:id="1154032898">
          <w:marLeft w:val="480"/>
          <w:marRight w:val="0"/>
          <w:marTop w:val="0"/>
          <w:marBottom w:val="0"/>
          <w:divBdr>
            <w:top w:val="none" w:sz="0" w:space="0" w:color="auto"/>
            <w:left w:val="none" w:sz="0" w:space="0" w:color="auto"/>
            <w:bottom w:val="none" w:sz="0" w:space="0" w:color="auto"/>
            <w:right w:val="none" w:sz="0" w:space="0" w:color="auto"/>
          </w:divBdr>
        </w:div>
        <w:div w:id="1133214980">
          <w:marLeft w:val="480"/>
          <w:marRight w:val="0"/>
          <w:marTop w:val="0"/>
          <w:marBottom w:val="0"/>
          <w:divBdr>
            <w:top w:val="none" w:sz="0" w:space="0" w:color="auto"/>
            <w:left w:val="none" w:sz="0" w:space="0" w:color="auto"/>
            <w:bottom w:val="none" w:sz="0" w:space="0" w:color="auto"/>
            <w:right w:val="none" w:sz="0" w:space="0" w:color="auto"/>
          </w:divBdr>
        </w:div>
        <w:div w:id="847453164">
          <w:marLeft w:val="480"/>
          <w:marRight w:val="0"/>
          <w:marTop w:val="0"/>
          <w:marBottom w:val="0"/>
          <w:divBdr>
            <w:top w:val="none" w:sz="0" w:space="0" w:color="auto"/>
            <w:left w:val="none" w:sz="0" w:space="0" w:color="auto"/>
            <w:bottom w:val="none" w:sz="0" w:space="0" w:color="auto"/>
            <w:right w:val="none" w:sz="0" w:space="0" w:color="auto"/>
          </w:divBdr>
        </w:div>
        <w:div w:id="843008343">
          <w:marLeft w:val="480"/>
          <w:marRight w:val="0"/>
          <w:marTop w:val="0"/>
          <w:marBottom w:val="0"/>
          <w:divBdr>
            <w:top w:val="none" w:sz="0" w:space="0" w:color="auto"/>
            <w:left w:val="none" w:sz="0" w:space="0" w:color="auto"/>
            <w:bottom w:val="none" w:sz="0" w:space="0" w:color="auto"/>
            <w:right w:val="none" w:sz="0" w:space="0" w:color="auto"/>
          </w:divBdr>
        </w:div>
        <w:div w:id="700861480">
          <w:marLeft w:val="480"/>
          <w:marRight w:val="0"/>
          <w:marTop w:val="0"/>
          <w:marBottom w:val="0"/>
          <w:divBdr>
            <w:top w:val="none" w:sz="0" w:space="0" w:color="auto"/>
            <w:left w:val="none" w:sz="0" w:space="0" w:color="auto"/>
            <w:bottom w:val="none" w:sz="0" w:space="0" w:color="auto"/>
            <w:right w:val="none" w:sz="0" w:space="0" w:color="auto"/>
          </w:divBdr>
        </w:div>
        <w:div w:id="1066493046">
          <w:marLeft w:val="480"/>
          <w:marRight w:val="0"/>
          <w:marTop w:val="0"/>
          <w:marBottom w:val="0"/>
          <w:divBdr>
            <w:top w:val="none" w:sz="0" w:space="0" w:color="auto"/>
            <w:left w:val="none" w:sz="0" w:space="0" w:color="auto"/>
            <w:bottom w:val="none" w:sz="0" w:space="0" w:color="auto"/>
            <w:right w:val="none" w:sz="0" w:space="0" w:color="auto"/>
          </w:divBdr>
        </w:div>
        <w:div w:id="904877241">
          <w:marLeft w:val="480"/>
          <w:marRight w:val="0"/>
          <w:marTop w:val="0"/>
          <w:marBottom w:val="0"/>
          <w:divBdr>
            <w:top w:val="none" w:sz="0" w:space="0" w:color="auto"/>
            <w:left w:val="none" w:sz="0" w:space="0" w:color="auto"/>
            <w:bottom w:val="none" w:sz="0" w:space="0" w:color="auto"/>
            <w:right w:val="none" w:sz="0" w:space="0" w:color="auto"/>
          </w:divBdr>
        </w:div>
        <w:div w:id="1336424777">
          <w:marLeft w:val="480"/>
          <w:marRight w:val="0"/>
          <w:marTop w:val="0"/>
          <w:marBottom w:val="0"/>
          <w:divBdr>
            <w:top w:val="none" w:sz="0" w:space="0" w:color="auto"/>
            <w:left w:val="none" w:sz="0" w:space="0" w:color="auto"/>
            <w:bottom w:val="none" w:sz="0" w:space="0" w:color="auto"/>
            <w:right w:val="none" w:sz="0" w:space="0" w:color="auto"/>
          </w:divBdr>
        </w:div>
        <w:div w:id="813642568">
          <w:marLeft w:val="480"/>
          <w:marRight w:val="0"/>
          <w:marTop w:val="0"/>
          <w:marBottom w:val="0"/>
          <w:divBdr>
            <w:top w:val="none" w:sz="0" w:space="0" w:color="auto"/>
            <w:left w:val="none" w:sz="0" w:space="0" w:color="auto"/>
            <w:bottom w:val="none" w:sz="0" w:space="0" w:color="auto"/>
            <w:right w:val="none" w:sz="0" w:space="0" w:color="auto"/>
          </w:divBdr>
        </w:div>
        <w:div w:id="1503013560">
          <w:marLeft w:val="480"/>
          <w:marRight w:val="0"/>
          <w:marTop w:val="0"/>
          <w:marBottom w:val="0"/>
          <w:divBdr>
            <w:top w:val="none" w:sz="0" w:space="0" w:color="auto"/>
            <w:left w:val="none" w:sz="0" w:space="0" w:color="auto"/>
            <w:bottom w:val="none" w:sz="0" w:space="0" w:color="auto"/>
            <w:right w:val="none" w:sz="0" w:space="0" w:color="auto"/>
          </w:divBdr>
        </w:div>
        <w:div w:id="1986740950">
          <w:marLeft w:val="480"/>
          <w:marRight w:val="0"/>
          <w:marTop w:val="0"/>
          <w:marBottom w:val="0"/>
          <w:divBdr>
            <w:top w:val="none" w:sz="0" w:space="0" w:color="auto"/>
            <w:left w:val="none" w:sz="0" w:space="0" w:color="auto"/>
            <w:bottom w:val="none" w:sz="0" w:space="0" w:color="auto"/>
            <w:right w:val="none" w:sz="0" w:space="0" w:color="auto"/>
          </w:divBdr>
        </w:div>
        <w:div w:id="428896065">
          <w:marLeft w:val="480"/>
          <w:marRight w:val="0"/>
          <w:marTop w:val="0"/>
          <w:marBottom w:val="0"/>
          <w:divBdr>
            <w:top w:val="none" w:sz="0" w:space="0" w:color="auto"/>
            <w:left w:val="none" w:sz="0" w:space="0" w:color="auto"/>
            <w:bottom w:val="none" w:sz="0" w:space="0" w:color="auto"/>
            <w:right w:val="none" w:sz="0" w:space="0" w:color="auto"/>
          </w:divBdr>
        </w:div>
        <w:div w:id="1137526341">
          <w:marLeft w:val="480"/>
          <w:marRight w:val="0"/>
          <w:marTop w:val="0"/>
          <w:marBottom w:val="0"/>
          <w:divBdr>
            <w:top w:val="none" w:sz="0" w:space="0" w:color="auto"/>
            <w:left w:val="none" w:sz="0" w:space="0" w:color="auto"/>
            <w:bottom w:val="none" w:sz="0" w:space="0" w:color="auto"/>
            <w:right w:val="none" w:sz="0" w:space="0" w:color="auto"/>
          </w:divBdr>
        </w:div>
        <w:div w:id="1734625043">
          <w:marLeft w:val="480"/>
          <w:marRight w:val="0"/>
          <w:marTop w:val="0"/>
          <w:marBottom w:val="0"/>
          <w:divBdr>
            <w:top w:val="none" w:sz="0" w:space="0" w:color="auto"/>
            <w:left w:val="none" w:sz="0" w:space="0" w:color="auto"/>
            <w:bottom w:val="none" w:sz="0" w:space="0" w:color="auto"/>
            <w:right w:val="none" w:sz="0" w:space="0" w:color="auto"/>
          </w:divBdr>
        </w:div>
        <w:div w:id="794834369">
          <w:marLeft w:val="480"/>
          <w:marRight w:val="0"/>
          <w:marTop w:val="0"/>
          <w:marBottom w:val="0"/>
          <w:divBdr>
            <w:top w:val="none" w:sz="0" w:space="0" w:color="auto"/>
            <w:left w:val="none" w:sz="0" w:space="0" w:color="auto"/>
            <w:bottom w:val="none" w:sz="0" w:space="0" w:color="auto"/>
            <w:right w:val="none" w:sz="0" w:space="0" w:color="auto"/>
          </w:divBdr>
        </w:div>
        <w:div w:id="1114325474">
          <w:marLeft w:val="480"/>
          <w:marRight w:val="0"/>
          <w:marTop w:val="0"/>
          <w:marBottom w:val="0"/>
          <w:divBdr>
            <w:top w:val="none" w:sz="0" w:space="0" w:color="auto"/>
            <w:left w:val="none" w:sz="0" w:space="0" w:color="auto"/>
            <w:bottom w:val="none" w:sz="0" w:space="0" w:color="auto"/>
            <w:right w:val="none" w:sz="0" w:space="0" w:color="auto"/>
          </w:divBdr>
        </w:div>
        <w:div w:id="570508373">
          <w:marLeft w:val="480"/>
          <w:marRight w:val="0"/>
          <w:marTop w:val="0"/>
          <w:marBottom w:val="0"/>
          <w:divBdr>
            <w:top w:val="none" w:sz="0" w:space="0" w:color="auto"/>
            <w:left w:val="none" w:sz="0" w:space="0" w:color="auto"/>
            <w:bottom w:val="none" w:sz="0" w:space="0" w:color="auto"/>
            <w:right w:val="none" w:sz="0" w:space="0" w:color="auto"/>
          </w:divBdr>
        </w:div>
        <w:div w:id="346295381">
          <w:marLeft w:val="480"/>
          <w:marRight w:val="0"/>
          <w:marTop w:val="0"/>
          <w:marBottom w:val="0"/>
          <w:divBdr>
            <w:top w:val="none" w:sz="0" w:space="0" w:color="auto"/>
            <w:left w:val="none" w:sz="0" w:space="0" w:color="auto"/>
            <w:bottom w:val="none" w:sz="0" w:space="0" w:color="auto"/>
            <w:right w:val="none" w:sz="0" w:space="0" w:color="auto"/>
          </w:divBdr>
        </w:div>
        <w:div w:id="460613042">
          <w:marLeft w:val="480"/>
          <w:marRight w:val="0"/>
          <w:marTop w:val="0"/>
          <w:marBottom w:val="0"/>
          <w:divBdr>
            <w:top w:val="none" w:sz="0" w:space="0" w:color="auto"/>
            <w:left w:val="none" w:sz="0" w:space="0" w:color="auto"/>
            <w:bottom w:val="none" w:sz="0" w:space="0" w:color="auto"/>
            <w:right w:val="none" w:sz="0" w:space="0" w:color="auto"/>
          </w:divBdr>
        </w:div>
        <w:div w:id="2139175571">
          <w:marLeft w:val="480"/>
          <w:marRight w:val="0"/>
          <w:marTop w:val="0"/>
          <w:marBottom w:val="0"/>
          <w:divBdr>
            <w:top w:val="none" w:sz="0" w:space="0" w:color="auto"/>
            <w:left w:val="none" w:sz="0" w:space="0" w:color="auto"/>
            <w:bottom w:val="none" w:sz="0" w:space="0" w:color="auto"/>
            <w:right w:val="none" w:sz="0" w:space="0" w:color="auto"/>
          </w:divBdr>
        </w:div>
        <w:div w:id="1152603630">
          <w:marLeft w:val="480"/>
          <w:marRight w:val="0"/>
          <w:marTop w:val="0"/>
          <w:marBottom w:val="0"/>
          <w:divBdr>
            <w:top w:val="none" w:sz="0" w:space="0" w:color="auto"/>
            <w:left w:val="none" w:sz="0" w:space="0" w:color="auto"/>
            <w:bottom w:val="none" w:sz="0" w:space="0" w:color="auto"/>
            <w:right w:val="none" w:sz="0" w:space="0" w:color="auto"/>
          </w:divBdr>
        </w:div>
        <w:div w:id="559557652">
          <w:marLeft w:val="480"/>
          <w:marRight w:val="0"/>
          <w:marTop w:val="0"/>
          <w:marBottom w:val="0"/>
          <w:divBdr>
            <w:top w:val="none" w:sz="0" w:space="0" w:color="auto"/>
            <w:left w:val="none" w:sz="0" w:space="0" w:color="auto"/>
            <w:bottom w:val="none" w:sz="0" w:space="0" w:color="auto"/>
            <w:right w:val="none" w:sz="0" w:space="0" w:color="auto"/>
          </w:divBdr>
        </w:div>
        <w:div w:id="2105419869">
          <w:marLeft w:val="480"/>
          <w:marRight w:val="0"/>
          <w:marTop w:val="0"/>
          <w:marBottom w:val="0"/>
          <w:divBdr>
            <w:top w:val="none" w:sz="0" w:space="0" w:color="auto"/>
            <w:left w:val="none" w:sz="0" w:space="0" w:color="auto"/>
            <w:bottom w:val="none" w:sz="0" w:space="0" w:color="auto"/>
            <w:right w:val="none" w:sz="0" w:space="0" w:color="auto"/>
          </w:divBdr>
        </w:div>
        <w:div w:id="199824844">
          <w:marLeft w:val="480"/>
          <w:marRight w:val="0"/>
          <w:marTop w:val="0"/>
          <w:marBottom w:val="0"/>
          <w:divBdr>
            <w:top w:val="none" w:sz="0" w:space="0" w:color="auto"/>
            <w:left w:val="none" w:sz="0" w:space="0" w:color="auto"/>
            <w:bottom w:val="none" w:sz="0" w:space="0" w:color="auto"/>
            <w:right w:val="none" w:sz="0" w:space="0" w:color="auto"/>
          </w:divBdr>
        </w:div>
        <w:div w:id="1332635564">
          <w:marLeft w:val="480"/>
          <w:marRight w:val="0"/>
          <w:marTop w:val="0"/>
          <w:marBottom w:val="0"/>
          <w:divBdr>
            <w:top w:val="none" w:sz="0" w:space="0" w:color="auto"/>
            <w:left w:val="none" w:sz="0" w:space="0" w:color="auto"/>
            <w:bottom w:val="none" w:sz="0" w:space="0" w:color="auto"/>
            <w:right w:val="none" w:sz="0" w:space="0" w:color="auto"/>
          </w:divBdr>
        </w:div>
        <w:div w:id="1335455767">
          <w:marLeft w:val="480"/>
          <w:marRight w:val="0"/>
          <w:marTop w:val="0"/>
          <w:marBottom w:val="0"/>
          <w:divBdr>
            <w:top w:val="none" w:sz="0" w:space="0" w:color="auto"/>
            <w:left w:val="none" w:sz="0" w:space="0" w:color="auto"/>
            <w:bottom w:val="none" w:sz="0" w:space="0" w:color="auto"/>
            <w:right w:val="none" w:sz="0" w:space="0" w:color="auto"/>
          </w:divBdr>
        </w:div>
        <w:div w:id="1398554522">
          <w:marLeft w:val="480"/>
          <w:marRight w:val="0"/>
          <w:marTop w:val="0"/>
          <w:marBottom w:val="0"/>
          <w:divBdr>
            <w:top w:val="none" w:sz="0" w:space="0" w:color="auto"/>
            <w:left w:val="none" w:sz="0" w:space="0" w:color="auto"/>
            <w:bottom w:val="none" w:sz="0" w:space="0" w:color="auto"/>
            <w:right w:val="none" w:sz="0" w:space="0" w:color="auto"/>
          </w:divBdr>
        </w:div>
        <w:div w:id="574828115">
          <w:marLeft w:val="480"/>
          <w:marRight w:val="0"/>
          <w:marTop w:val="0"/>
          <w:marBottom w:val="0"/>
          <w:divBdr>
            <w:top w:val="none" w:sz="0" w:space="0" w:color="auto"/>
            <w:left w:val="none" w:sz="0" w:space="0" w:color="auto"/>
            <w:bottom w:val="none" w:sz="0" w:space="0" w:color="auto"/>
            <w:right w:val="none" w:sz="0" w:space="0" w:color="auto"/>
          </w:divBdr>
        </w:div>
        <w:div w:id="985663654">
          <w:marLeft w:val="480"/>
          <w:marRight w:val="0"/>
          <w:marTop w:val="0"/>
          <w:marBottom w:val="0"/>
          <w:divBdr>
            <w:top w:val="none" w:sz="0" w:space="0" w:color="auto"/>
            <w:left w:val="none" w:sz="0" w:space="0" w:color="auto"/>
            <w:bottom w:val="none" w:sz="0" w:space="0" w:color="auto"/>
            <w:right w:val="none" w:sz="0" w:space="0" w:color="auto"/>
          </w:divBdr>
        </w:div>
        <w:div w:id="1087190792">
          <w:marLeft w:val="480"/>
          <w:marRight w:val="0"/>
          <w:marTop w:val="0"/>
          <w:marBottom w:val="0"/>
          <w:divBdr>
            <w:top w:val="none" w:sz="0" w:space="0" w:color="auto"/>
            <w:left w:val="none" w:sz="0" w:space="0" w:color="auto"/>
            <w:bottom w:val="none" w:sz="0" w:space="0" w:color="auto"/>
            <w:right w:val="none" w:sz="0" w:space="0" w:color="auto"/>
          </w:divBdr>
        </w:div>
        <w:div w:id="1252858212">
          <w:marLeft w:val="480"/>
          <w:marRight w:val="0"/>
          <w:marTop w:val="0"/>
          <w:marBottom w:val="0"/>
          <w:divBdr>
            <w:top w:val="none" w:sz="0" w:space="0" w:color="auto"/>
            <w:left w:val="none" w:sz="0" w:space="0" w:color="auto"/>
            <w:bottom w:val="none" w:sz="0" w:space="0" w:color="auto"/>
            <w:right w:val="none" w:sz="0" w:space="0" w:color="auto"/>
          </w:divBdr>
        </w:div>
        <w:div w:id="527833129">
          <w:marLeft w:val="480"/>
          <w:marRight w:val="0"/>
          <w:marTop w:val="0"/>
          <w:marBottom w:val="0"/>
          <w:divBdr>
            <w:top w:val="none" w:sz="0" w:space="0" w:color="auto"/>
            <w:left w:val="none" w:sz="0" w:space="0" w:color="auto"/>
            <w:bottom w:val="none" w:sz="0" w:space="0" w:color="auto"/>
            <w:right w:val="none" w:sz="0" w:space="0" w:color="auto"/>
          </w:divBdr>
        </w:div>
        <w:div w:id="1593120668">
          <w:marLeft w:val="480"/>
          <w:marRight w:val="0"/>
          <w:marTop w:val="0"/>
          <w:marBottom w:val="0"/>
          <w:divBdr>
            <w:top w:val="none" w:sz="0" w:space="0" w:color="auto"/>
            <w:left w:val="none" w:sz="0" w:space="0" w:color="auto"/>
            <w:bottom w:val="none" w:sz="0" w:space="0" w:color="auto"/>
            <w:right w:val="none" w:sz="0" w:space="0" w:color="auto"/>
          </w:divBdr>
        </w:div>
        <w:div w:id="1139764674">
          <w:marLeft w:val="480"/>
          <w:marRight w:val="0"/>
          <w:marTop w:val="0"/>
          <w:marBottom w:val="0"/>
          <w:divBdr>
            <w:top w:val="none" w:sz="0" w:space="0" w:color="auto"/>
            <w:left w:val="none" w:sz="0" w:space="0" w:color="auto"/>
            <w:bottom w:val="none" w:sz="0" w:space="0" w:color="auto"/>
            <w:right w:val="none" w:sz="0" w:space="0" w:color="auto"/>
          </w:divBdr>
        </w:div>
        <w:div w:id="1566724437">
          <w:marLeft w:val="480"/>
          <w:marRight w:val="0"/>
          <w:marTop w:val="0"/>
          <w:marBottom w:val="0"/>
          <w:divBdr>
            <w:top w:val="none" w:sz="0" w:space="0" w:color="auto"/>
            <w:left w:val="none" w:sz="0" w:space="0" w:color="auto"/>
            <w:bottom w:val="none" w:sz="0" w:space="0" w:color="auto"/>
            <w:right w:val="none" w:sz="0" w:space="0" w:color="auto"/>
          </w:divBdr>
        </w:div>
        <w:div w:id="940725399">
          <w:marLeft w:val="480"/>
          <w:marRight w:val="0"/>
          <w:marTop w:val="0"/>
          <w:marBottom w:val="0"/>
          <w:divBdr>
            <w:top w:val="none" w:sz="0" w:space="0" w:color="auto"/>
            <w:left w:val="none" w:sz="0" w:space="0" w:color="auto"/>
            <w:bottom w:val="none" w:sz="0" w:space="0" w:color="auto"/>
            <w:right w:val="none" w:sz="0" w:space="0" w:color="auto"/>
          </w:divBdr>
        </w:div>
        <w:div w:id="1458111251">
          <w:marLeft w:val="480"/>
          <w:marRight w:val="0"/>
          <w:marTop w:val="0"/>
          <w:marBottom w:val="0"/>
          <w:divBdr>
            <w:top w:val="none" w:sz="0" w:space="0" w:color="auto"/>
            <w:left w:val="none" w:sz="0" w:space="0" w:color="auto"/>
            <w:bottom w:val="none" w:sz="0" w:space="0" w:color="auto"/>
            <w:right w:val="none" w:sz="0" w:space="0" w:color="auto"/>
          </w:divBdr>
        </w:div>
        <w:div w:id="1848521834">
          <w:marLeft w:val="480"/>
          <w:marRight w:val="0"/>
          <w:marTop w:val="0"/>
          <w:marBottom w:val="0"/>
          <w:divBdr>
            <w:top w:val="none" w:sz="0" w:space="0" w:color="auto"/>
            <w:left w:val="none" w:sz="0" w:space="0" w:color="auto"/>
            <w:bottom w:val="none" w:sz="0" w:space="0" w:color="auto"/>
            <w:right w:val="none" w:sz="0" w:space="0" w:color="auto"/>
          </w:divBdr>
        </w:div>
        <w:div w:id="1701467767">
          <w:marLeft w:val="480"/>
          <w:marRight w:val="0"/>
          <w:marTop w:val="0"/>
          <w:marBottom w:val="0"/>
          <w:divBdr>
            <w:top w:val="none" w:sz="0" w:space="0" w:color="auto"/>
            <w:left w:val="none" w:sz="0" w:space="0" w:color="auto"/>
            <w:bottom w:val="none" w:sz="0" w:space="0" w:color="auto"/>
            <w:right w:val="none" w:sz="0" w:space="0" w:color="auto"/>
          </w:divBdr>
        </w:div>
        <w:div w:id="943806420">
          <w:marLeft w:val="480"/>
          <w:marRight w:val="0"/>
          <w:marTop w:val="0"/>
          <w:marBottom w:val="0"/>
          <w:divBdr>
            <w:top w:val="none" w:sz="0" w:space="0" w:color="auto"/>
            <w:left w:val="none" w:sz="0" w:space="0" w:color="auto"/>
            <w:bottom w:val="none" w:sz="0" w:space="0" w:color="auto"/>
            <w:right w:val="none" w:sz="0" w:space="0" w:color="auto"/>
          </w:divBdr>
        </w:div>
        <w:div w:id="3947617">
          <w:marLeft w:val="480"/>
          <w:marRight w:val="0"/>
          <w:marTop w:val="0"/>
          <w:marBottom w:val="0"/>
          <w:divBdr>
            <w:top w:val="none" w:sz="0" w:space="0" w:color="auto"/>
            <w:left w:val="none" w:sz="0" w:space="0" w:color="auto"/>
            <w:bottom w:val="none" w:sz="0" w:space="0" w:color="auto"/>
            <w:right w:val="none" w:sz="0" w:space="0" w:color="auto"/>
          </w:divBdr>
        </w:div>
        <w:div w:id="1898316281">
          <w:marLeft w:val="480"/>
          <w:marRight w:val="0"/>
          <w:marTop w:val="0"/>
          <w:marBottom w:val="0"/>
          <w:divBdr>
            <w:top w:val="none" w:sz="0" w:space="0" w:color="auto"/>
            <w:left w:val="none" w:sz="0" w:space="0" w:color="auto"/>
            <w:bottom w:val="none" w:sz="0" w:space="0" w:color="auto"/>
            <w:right w:val="none" w:sz="0" w:space="0" w:color="auto"/>
          </w:divBdr>
        </w:div>
        <w:div w:id="827282488">
          <w:marLeft w:val="480"/>
          <w:marRight w:val="0"/>
          <w:marTop w:val="0"/>
          <w:marBottom w:val="0"/>
          <w:divBdr>
            <w:top w:val="none" w:sz="0" w:space="0" w:color="auto"/>
            <w:left w:val="none" w:sz="0" w:space="0" w:color="auto"/>
            <w:bottom w:val="none" w:sz="0" w:space="0" w:color="auto"/>
            <w:right w:val="none" w:sz="0" w:space="0" w:color="auto"/>
          </w:divBdr>
        </w:div>
        <w:div w:id="271326520">
          <w:marLeft w:val="480"/>
          <w:marRight w:val="0"/>
          <w:marTop w:val="0"/>
          <w:marBottom w:val="0"/>
          <w:divBdr>
            <w:top w:val="none" w:sz="0" w:space="0" w:color="auto"/>
            <w:left w:val="none" w:sz="0" w:space="0" w:color="auto"/>
            <w:bottom w:val="none" w:sz="0" w:space="0" w:color="auto"/>
            <w:right w:val="none" w:sz="0" w:space="0" w:color="auto"/>
          </w:divBdr>
        </w:div>
        <w:div w:id="191770155">
          <w:marLeft w:val="480"/>
          <w:marRight w:val="0"/>
          <w:marTop w:val="0"/>
          <w:marBottom w:val="0"/>
          <w:divBdr>
            <w:top w:val="none" w:sz="0" w:space="0" w:color="auto"/>
            <w:left w:val="none" w:sz="0" w:space="0" w:color="auto"/>
            <w:bottom w:val="none" w:sz="0" w:space="0" w:color="auto"/>
            <w:right w:val="none" w:sz="0" w:space="0" w:color="auto"/>
          </w:divBdr>
        </w:div>
        <w:div w:id="830681872">
          <w:marLeft w:val="480"/>
          <w:marRight w:val="0"/>
          <w:marTop w:val="0"/>
          <w:marBottom w:val="0"/>
          <w:divBdr>
            <w:top w:val="none" w:sz="0" w:space="0" w:color="auto"/>
            <w:left w:val="none" w:sz="0" w:space="0" w:color="auto"/>
            <w:bottom w:val="none" w:sz="0" w:space="0" w:color="auto"/>
            <w:right w:val="none" w:sz="0" w:space="0" w:color="auto"/>
          </w:divBdr>
        </w:div>
        <w:div w:id="81531453">
          <w:marLeft w:val="480"/>
          <w:marRight w:val="0"/>
          <w:marTop w:val="0"/>
          <w:marBottom w:val="0"/>
          <w:divBdr>
            <w:top w:val="none" w:sz="0" w:space="0" w:color="auto"/>
            <w:left w:val="none" w:sz="0" w:space="0" w:color="auto"/>
            <w:bottom w:val="none" w:sz="0" w:space="0" w:color="auto"/>
            <w:right w:val="none" w:sz="0" w:space="0" w:color="auto"/>
          </w:divBdr>
        </w:div>
        <w:div w:id="1241990468">
          <w:marLeft w:val="480"/>
          <w:marRight w:val="0"/>
          <w:marTop w:val="0"/>
          <w:marBottom w:val="0"/>
          <w:divBdr>
            <w:top w:val="none" w:sz="0" w:space="0" w:color="auto"/>
            <w:left w:val="none" w:sz="0" w:space="0" w:color="auto"/>
            <w:bottom w:val="none" w:sz="0" w:space="0" w:color="auto"/>
            <w:right w:val="none" w:sz="0" w:space="0" w:color="auto"/>
          </w:divBdr>
        </w:div>
        <w:div w:id="1279491292">
          <w:marLeft w:val="480"/>
          <w:marRight w:val="0"/>
          <w:marTop w:val="0"/>
          <w:marBottom w:val="0"/>
          <w:divBdr>
            <w:top w:val="none" w:sz="0" w:space="0" w:color="auto"/>
            <w:left w:val="none" w:sz="0" w:space="0" w:color="auto"/>
            <w:bottom w:val="none" w:sz="0" w:space="0" w:color="auto"/>
            <w:right w:val="none" w:sz="0" w:space="0" w:color="auto"/>
          </w:divBdr>
        </w:div>
        <w:div w:id="657657507">
          <w:marLeft w:val="480"/>
          <w:marRight w:val="0"/>
          <w:marTop w:val="0"/>
          <w:marBottom w:val="0"/>
          <w:divBdr>
            <w:top w:val="none" w:sz="0" w:space="0" w:color="auto"/>
            <w:left w:val="none" w:sz="0" w:space="0" w:color="auto"/>
            <w:bottom w:val="none" w:sz="0" w:space="0" w:color="auto"/>
            <w:right w:val="none" w:sz="0" w:space="0" w:color="auto"/>
          </w:divBdr>
        </w:div>
        <w:div w:id="455879634">
          <w:marLeft w:val="480"/>
          <w:marRight w:val="0"/>
          <w:marTop w:val="0"/>
          <w:marBottom w:val="0"/>
          <w:divBdr>
            <w:top w:val="none" w:sz="0" w:space="0" w:color="auto"/>
            <w:left w:val="none" w:sz="0" w:space="0" w:color="auto"/>
            <w:bottom w:val="none" w:sz="0" w:space="0" w:color="auto"/>
            <w:right w:val="none" w:sz="0" w:space="0" w:color="auto"/>
          </w:divBdr>
        </w:div>
        <w:div w:id="423841359">
          <w:marLeft w:val="480"/>
          <w:marRight w:val="0"/>
          <w:marTop w:val="0"/>
          <w:marBottom w:val="0"/>
          <w:divBdr>
            <w:top w:val="none" w:sz="0" w:space="0" w:color="auto"/>
            <w:left w:val="none" w:sz="0" w:space="0" w:color="auto"/>
            <w:bottom w:val="none" w:sz="0" w:space="0" w:color="auto"/>
            <w:right w:val="none" w:sz="0" w:space="0" w:color="auto"/>
          </w:divBdr>
        </w:div>
        <w:div w:id="1191919028">
          <w:marLeft w:val="480"/>
          <w:marRight w:val="0"/>
          <w:marTop w:val="0"/>
          <w:marBottom w:val="0"/>
          <w:divBdr>
            <w:top w:val="none" w:sz="0" w:space="0" w:color="auto"/>
            <w:left w:val="none" w:sz="0" w:space="0" w:color="auto"/>
            <w:bottom w:val="none" w:sz="0" w:space="0" w:color="auto"/>
            <w:right w:val="none" w:sz="0" w:space="0" w:color="auto"/>
          </w:divBdr>
        </w:div>
        <w:div w:id="972177601">
          <w:marLeft w:val="480"/>
          <w:marRight w:val="0"/>
          <w:marTop w:val="0"/>
          <w:marBottom w:val="0"/>
          <w:divBdr>
            <w:top w:val="none" w:sz="0" w:space="0" w:color="auto"/>
            <w:left w:val="none" w:sz="0" w:space="0" w:color="auto"/>
            <w:bottom w:val="none" w:sz="0" w:space="0" w:color="auto"/>
            <w:right w:val="none" w:sz="0" w:space="0" w:color="auto"/>
          </w:divBdr>
        </w:div>
        <w:div w:id="1347439649">
          <w:marLeft w:val="480"/>
          <w:marRight w:val="0"/>
          <w:marTop w:val="0"/>
          <w:marBottom w:val="0"/>
          <w:divBdr>
            <w:top w:val="none" w:sz="0" w:space="0" w:color="auto"/>
            <w:left w:val="none" w:sz="0" w:space="0" w:color="auto"/>
            <w:bottom w:val="none" w:sz="0" w:space="0" w:color="auto"/>
            <w:right w:val="none" w:sz="0" w:space="0" w:color="auto"/>
          </w:divBdr>
        </w:div>
        <w:div w:id="904995842">
          <w:marLeft w:val="480"/>
          <w:marRight w:val="0"/>
          <w:marTop w:val="0"/>
          <w:marBottom w:val="0"/>
          <w:divBdr>
            <w:top w:val="none" w:sz="0" w:space="0" w:color="auto"/>
            <w:left w:val="none" w:sz="0" w:space="0" w:color="auto"/>
            <w:bottom w:val="none" w:sz="0" w:space="0" w:color="auto"/>
            <w:right w:val="none" w:sz="0" w:space="0" w:color="auto"/>
          </w:divBdr>
        </w:div>
        <w:div w:id="4749460">
          <w:marLeft w:val="480"/>
          <w:marRight w:val="0"/>
          <w:marTop w:val="0"/>
          <w:marBottom w:val="0"/>
          <w:divBdr>
            <w:top w:val="none" w:sz="0" w:space="0" w:color="auto"/>
            <w:left w:val="none" w:sz="0" w:space="0" w:color="auto"/>
            <w:bottom w:val="none" w:sz="0" w:space="0" w:color="auto"/>
            <w:right w:val="none" w:sz="0" w:space="0" w:color="auto"/>
          </w:divBdr>
        </w:div>
        <w:div w:id="2135053112">
          <w:marLeft w:val="480"/>
          <w:marRight w:val="0"/>
          <w:marTop w:val="0"/>
          <w:marBottom w:val="0"/>
          <w:divBdr>
            <w:top w:val="none" w:sz="0" w:space="0" w:color="auto"/>
            <w:left w:val="none" w:sz="0" w:space="0" w:color="auto"/>
            <w:bottom w:val="none" w:sz="0" w:space="0" w:color="auto"/>
            <w:right w:val="none" w:sz="0" w:space="0" w:color="auto"/>
          </w:divBdr>
        </w:div>
        <w:div w:id="1062023084">
          <w:marLeft w:val="480"/>
          <w:marRight w:val="0"/>
          <w:marTop w:val="0"/>
          <w:marBottom w:val="0"/>
          <w:divBdr>
            <w:top w:val="none" w:sz="0" w:space="0" w:color="auto"/>
            <w:left w:val="none" w:sz="0" w:space="0" w:color="auto"/>
            <w:bottom w:val="none" w:sz="0" w:space="0" w:color="auto"/>
            <w:right w:val="none" w:sz="0" w:space="0" w:color="auto"/>
          </w:divBdr>
        </w:div>
        <w:div w:id="1558006219">
          <w:marLeft w:val="480"/>
          <w:marRight w:val="0"/>
          <w:marTop w:val="0"/>
          <w:marBottom w:val="0"/>
          <w:divBdr>
            <w:top w:val="none" w:sz="0" w:space="0" w:color="auto"/>
            <w:left w:val="none" w:sz="0" w:space="0" w:color="auto"/>
            <w:bottom w:val="none" w:sz="0" w:space="0" w:color="auto"/>
            <w:right w:val="none" w:sz="0" w:space="0" w:color="auto"/>
          </w:divBdr>
        </w:div>
        <w:div w:id="39786789">
          <w:marLeft w:val="480"/>
          <w:marRight w:val="0"/>
          <w:marTop w:val="0"/>
          <w:marBottom w:val="0"/>
          <w:divBdr>
            <w:top w:val="none" w:sz="0" w:space="0" w:color="auto"/>
            <w:left w:val="none" w:sz="0" w:space="0" w:color="auto"/>
            <w:bottom w:val="none" w:sz="0" w:space="0" w:color="auto"/>
            <w:right w:val="none" w:sz="0" w:space="0" w:color="auto"/>
          </w:divBdr>
        </w:div>
        <w:div w:id="1061441972">
          <w:marLeft w:val="480"/>
          <w:marRight w:val="0"/>
          <w:marTop w:val="0"/>
          <w:marBottom w:val="0"/>
          <w:divBdr>
            <w:top w:val="none" w:sz="0" w:space="0" w:color="auto"/>
            <w:left w:val="none" w:sz="0" w:space="0" w:color="auto"/>
            <w:bottom w:val="none" w:sz="0" w:space="0" w:color="auto"/>
            <w:right w:val="none" w:sz="0" w:space="0" w:color="auto"/>
          </w:divBdr>
        </w:div>
        <w:div w:id="390202928">
          <w:marLeft w:val="480"/>
          <w:marRight w:val="0"/>
          <w:marTop w:val="0"/>
          <w:marBottom w:val="0"/>
          <w:divBdr>
            <w:top w:val="none" w:sz="0" w:space="0" w:color="auto"/>
            <w:left w:val="none" w:sz="0" w:space="0" w:color="auto"/>
            <w:bottom w:val="none" w:sz="0" w:space="0" w:color="auto"/>
            <w:right w:val="none" w:sz="0" w:space="0" w:color="auto"/>
          </w:divBdr>
        </w:div>
        <w:div w:id="1776443551">
          <w:marLeft w:val="480"/>
          <w:marRight w:val="0"/>
          <w:marTop w:val="0"/>
          <w:marBottom w:val="0"/>
          <w:divBdr>
            <w:top w:val="none" w:sz="0" w:space="0" w:color="auto"/>
            <w:left w:val="none" w:sz="0" w:space="0" w:color="auto"/>
            <w:bottom w:val="none" w:sz="0" w:space="0" w:color="auto"/>
            <w:right w:val="none" w:sz="0" w:space="0" w:color="auto"/>
          </w:divBdr>
        </w:div>
        <w:div w:id="1453133593">
          <w:marLeft w:val="480"/>
          <w:marRight w:val="0"/>
          <w:marTop w:val="0"/>
          <w:marBottom w:val="0"/>
          <w:divBdr>
            <w:top w:val="none" w:sz="0" w:space="0" w:color="auto"/>
            <w:left w:val="none" w:sz="0" w:space="0" w:color="auto"/>
            <w:bottom w:val="none" w:sz="0" w:space="0" w:color="auto"/>
            <w:right w:val="none" w:sz="0" w:space="0" w:color="auto"/>
          </w:divBdr>
        </w:div>
        <w:div w:id="1171869949">
          <w:marLeft w:val="480"/>
          <w:marRight w:val="0"/>
          <w:marTop w:val="0"/>
          <w:marBottom w:val="0"/>
          <w:divBdr>
            <w:top w:val="none" w:sz="0" w:space="0" w:color="auto"/>
            <w:left w:val="none" w:sz="0" w:space="0" w:color="auto"/>
            <w:bottom w:val="none" w:sz="0" w:space="0" w:color="auto"/>
            <w:right w:val="none" w:sz="0" w:space="0" w:color="auto"/>
          </w:divBdr>
        </w:div>
        <w:div w:id="367532011">
          <w:marLeft w:val="480"/>
          <w:marRight w:val="0"/>
          <w:marTop w:val="0"/>
          <w:marBottom w:val="0"/>
          <w:divBdr>
            <w:top w:val="none" w:sz="0" w:space="0" w:color="auto"/>
            <w:left w:val="none" w:sz="0" w:space="0" w:color="auto"/>
            <w:bottom w:val="none" w:sz="0" w:space="0" w:color="auto"/>
            <w:right w:val="none" w:sz="0" w:space="0" w:color="auto"/>
          </w:divBdr>
        </w:div>
        <w:div w:id="431168913">
          <w:marLeft w:val="480"/>
          <w:marRight w:val="0"/>
          <w:marTop w:val="0"/>
          <w:marBottom w:val="0"/>
          <w:divBdr>
            <w:top w:val="none" w:sz="0" w:space="0" w:color="auto"/>
            <w:left w:val="none" w:sz="0" w:space="0" w:color="auto"/>
            <w:bottom w:val="none" w:sz="0" w:space="0" w:color="auto"/>
            <w:right w:val="none" w:sz="0" w:space="0" w:color="auto"/>
          </w:divBdr>
        </w:div>
        <w:div w:id="1168640426">
          <w:marLeft w:val="480"/>
          <w:marRight w:val="0"/>
          <w:marTop w:val="0"/>
          <w:marBottom w:val="0"/>
          <w:divBdr>
            <w:top w:val="none" w:sz="0" w:space="0" w:color="auto"/>
            <w:left w:val="none" w:sz="0" w:space="0" w:color="auto"/>
            <w:bottom w:val="none" w:sz="0" w:space="0" w:color="auto"/>
            <w:right w:val="none" w:sz="0" w:space="0" w:color="auto"/>
          </w:divBdr>
        </w:div>
        <w:div w:id="1500274583">
          <w:marLeft w:val="480"/>
          <w:marRight w:val="0"/>
          <w:marTop w:val="0"/>
          <w:marBottom w:val="0"/>
          <w:divBdr>
            <w:top w:val="none" w:sz="0" w:space="0" w:color="auto"/>
            <w:left w:val="none" w:sz="0" w:space="0" w:color="auto"/>
            <w:bottom w:val="none" w:sz="0" w:space="0" w:color="auto"/>
            <w:right w:val="none" w:sz="0" w:space="0" w:color="auto"/>
          </w:divBdr>
        </w:div>
        <w:div w:id="1356661178">
          <w:marLeft w:val="480"/>
          <w:marRight w:val="0"/>
          <w:marTop w:val="0"/>
          <w:marBottom w:val="0"/>
          <w:divBdr>
            <w:top w:val="none" w:sz="0" w:space="0" w:color="auto"/>
            <w:left w:val="none" w:sz="0" w:space="0" w:color="auto"/>
            <w:bottom w:val="none" w:sz="0" w:space="0" w:color="auto"/>
            <w:right w:val="none" w:sz="0" w:space="0" w:color="auto"/>
          </w:divBdr>
        </w:div>
        <w:div w:id="1019742715">
          <w:marLeft w:val="480"/>
          <w:marRight w:val="0"/>
          <w:marTop w:val="0"/>
          <w:marBottom w:val="0"/>
          <w:divBdr>
            <w:top w:val="none" w:sz="0" w:space="0" w:color="auto"/>
            <w:left w:val="none" w:sz="0" w:space="0" w:color="auto"/>
            <w:bottom w:val="none" w:sz="0" w:space="0" w:color="auto"/>
            <w:right w:val="none" w:sz="0" w:space="0" w:color="auto"/>
          </w:divBdr>
        </w:div>
        <w:div w:id="1714771074">
          <w:marLeft w:val="480"/>
          <w:marRight w:val="0"/>
          <w:marTop w:val="0"/>
          <w:marBottom w:val="0"/>
          <w:divBdr>
            <w:top w:val="none" w:sz="0" w:space="0" w:color="auto"/>
            <w:left w:val="none" w:sz="0" w:space="0" w:color="auto"/>
            <w:bottom w:val="none" w:sz="0" w:space="0" w:color="auto"/>
            <w:right w:val="none" w:sz="0" w:space="0" w:color="auto"/>
          </w:divBdr>
        </w:div>
        <w:div w:id="754013178">
          <w:marLeft w:val="480"/>
          <w:marRight w:val="0"/>
          <w:marTop w:val="0"/>
          <w:marBottom w:val="0"/>
          <w:divBdr>
            <w:top w:val="none" w:sz="0" w:space="0" w:color="auto"/>
            <w:left w:val="none" w:sz="0" w:space="0" w:color="auto"/>
            <w:bottom w:val="none" w:sz="0" w:space="0" w:color="auto"/>
            <w:right w:val="none" w:sz="0" w:space="0" w:color="auto"/>
          </w:divBdr>
        </w:div>
        <w:div w:id="886988661">
          <w:marLeft w:val="480"/>
          <w:marRight w:val="0"/>
          <w:marTop w:val="0"/>
          <w:marBottom w:val="0"/>
          <w:divBdr>
            <w:top w:val="none" w:sz="0" w:space="0" w:color="auto"/>
            <w:left w:val="none" w:sz="0" w:space="0" w:color="auto"/>
            <w:bottom w:val="none" w:sz="0" w:space="0" w:color="auto"/>
            <w:right w:val="none" w:sz="0" w:space="0" w:color="auto"/>
          </w:divBdr>
        </w:div>
        <w:div w:id="491875609">
          <w:marLeft w:val="480"/>
          <w:marRight w:val="0"/>
          <w:marTop w:val="0"/>
          <w:marBottom w:val="0"/>
          <w:divBdr>
            <w:top w:val="none" w:sz="0" w:space="0" w:color="auto"/>
            <w:left w:val="none" w:sz="0" w:space="0" w:color="auto"/>
            <w:bottom w:val="none" w:sz="0" w:space="0" w:color="auto"/>
            <w:right w:val="none" w:sz="0" w:space="0" w:color="auto"/>
          </w:divBdr>
        </w:div>
        <w:div w:id="1866673208">
          <w:marLeft w:val="480"/>
          <w:marRight w:val="0"/>
          <w:marTop w:val="0"/>
          <w:marBottom w:val="0"/>
          <w:divBdr>
            <w:top w:val="none" w:sz="0" w:space="0" w:color="auto"/>
            <w:left w:val="none" w:sz="0" w:space="0" w:color="auto"/>
            <w:bottom w:val="none" w:sz="0" w:space="0" w:color="auto"/>
            <w:right w:val="none" w:sz="0" w:space="0" w:color="auto"/>
          </w:divBdr>
        </w:div>
        <w:div w:id="1743717931">
          <w:marLeft w:val="480"/>
          <w:marRight w:val="0"/>
          <w:marTop w:val="0"/>
          <w:marBottom w:val="0"/>
          <w:divBdr>
            <w:top w:val="none" w:sz="0" w:space="0" w:color="auto"/>
            <w:left w:val="none" w:sz="0" w:space="0" w:color="auto"/>
            <w:bottom w:val="none" w:sz="0" w:space="0" w:color="auto"/>
            <w:right w:val="none" w:sz="0" w:space="0" w:color="auto"/>
          </w:divBdr>
        </w:div>
        <w:div w:id="433329484">
          <w:marLeft w:val="480"/>
          <w:marRight w:val="0"/>
          <w:marTop w:val="0"/>
          <w:marBottom w:val="0"/>
          <w:divBdr>
            <w:top w:val="none" w:sz="0" w:space="0" w:color="auto"/>
            <w:left w:val="none" w:sz="0" w:space="0" w:color="auto"/>
            <w:bottom w:val="none" w:sz="0" w:space="0" w:color="auto"/>
            <w:right w:val="none" w:sz="0" w:space="0" w:color="auto"/>
          </w:divBdr>
        </w:div>
        <w:div w:id="422651938">
          <w:marLeft w:val="480"/>
          <w:marRight w:val="0"/>
          <w:marTop w:val="0"/>
          <w:marBottom w:val="0"/>
          <w:divBdr>
            <w:top w:val="none" w:sz="0" w:space="0" w:color="auto"/>
            <w:left w:val="none" w:sz="0" w:space="0" w:color="auto"/>
            <w:bottom w:val="none" w:sz="0" w:space="0" w:color="auto"/>
            <w:right w:val="none" w:sz="0" w:space="0" w:color="auto"/>
          </w:divBdr>
        </w:div>
        <w:div w:id="777019246">
          <w:marLeft w:val="480"/>
          <w:marRight w:val="0"/>
          <w:marTop w:val="0"/>
          <w:marBottom w:val="0"/>
          <w:divBdr>
            <w:top w:val="none" w:sz="0" w:space="0" w:color="auto"/>
            <w:left w:val="none" w:sz="0" w:space="0" w:color="auto"/>
            <w:bottom w:val="none" w:sz="0" w:space="0" w:color="auto"/>
            <w:right w:val="none" w:sz="0" w:space="0" w:color="auto"/>
          </w:divBdr>
        </w:div>
        <w:div w:id="850874318">
          <w:marLeft w:val="480"/>
          <w:marRight w:val="0"/>
          <w:marTop w:val="0"/>
          <w:marBottom w:val="0"/>
          <w:divBdr>
            <w:top w:val="none" w:sz="0" w:space="0" w:color="auto"/>
            <w:left w:val="none" w:sz="0" w:space="0" w:color="auto"/>
            <w:bottom w:val="none" w:sz="0" w:space="0" w:color="auto"/>
            <w:right w:val="none" w:sz="0" w:space="0" w:color="auto"/>
          </w:divBdr>
        </w:div>
        <w:div w:id="628513751">
          <w:marLeft w:val="480"/>
          <w:marRight w:val="0"/>
          <w:marTop w:val="0"/>
          <w:marBottom w:val="0"/>
          <w:divBdr>
            <w:top w:val="none" w:sz="0" w:space="0" w:color="auto"/>
            <w:left w:val="none" w:sz="0" w:space="0" w:color="auto"/>
            <w:bottom w:val="none" w:sz="0" w:space="0" w:color="auto"/>
            <w:right w:val="none" w:sz="0" w:space="0" w:color="auto"/>
          </w:divBdr>
        </w:div>
        <w:div w:id="1485050852">
          <w:marLeft w:val="480"/>
          <w:marRight w:val="0"/>
          <w:marTop w:val="0"/>
          <w:marBottom w:val="0"/>
          <w:divBdr>
            <w:top w:val="none" w:sz="0" w:space="0" w:color="auto"/>
            <w:left w:val="none" w:sz="0" w:space="0" w:color="auto"/>
            <w:bottom w:val="none" w:sz="0" w:space="0" w:color="auto"/>
            <w:right w:val="none" w:sz="0" w:space="0" w:color="auto"/>
          </w:divBdr>
        </w:div>
        <w:div w:id="791480273">
          <w:marLeft w:val="480"/>
          <w:marRight w:val="0"/>
          <w:marTop w:val="0"/>
          <w:marBottom w:val="0"/>
          <w:divBdr>
            <w:top w:val="none" w:sz="0" w:space="0" w:color="auto"/>
            <w:left w:val="none" w:sz="0" w:space="0" w:color="auto"/>
            <w:bottom w:val="none" w:sz="0" w:space="0" w:color="auto"/>
            <w:right w:val="none" w:sz="0" w:space="0" w:color="auto"/>
          </w:divBdr>
        </w:div>
      </w:divsChild>
    </w:div>
    <w:div w:id="1687251205">
      <w:bodyDiv w:val="1"/>
      <w:marLeft w:val="0"/>
      <w:marRight w:val="0"/>
      <w:marTop w:val="0"/>
      <w:marBottom w:val="0"/>
      <w:divBdr>
        <w:top w:val="none" w:sz="0" w:space="0" w:color="auto"/>
        <w:left w:val="none" w:sz="0" w:space="0" w:color="auto"/>
        <w:bottom w:val="none" w:sz="0" w:space="0" w:color="auto"/>
        <w:right w:val="none" w:sz="0" w:space="0" w:color="auto"/>
      </w:divBdr>
    </w:div>
    <w:div w:id="1687321358">
      <w:bodyDiv w:val="1"/>
      <w:marLeft w:val="0"/>
      <w:marRight w:val="0"/>
      <w:marTop w:val="0"/>
      <w:marBottom w:val="0"/>
      <w:divBdr>
        <w:top w:val="none" w:sz="0" w:space="0" w:color="auto"/>
        <w:left w:val="none" w:sz="0" w:space="0" w:color="auto"/>
        <w:bottom w:val="none" w:sz="0" w:space="0" w:color="auto"/>
        <w:right w:val="none" w:sz="0" w:space="0" w:color="auto"/>
      </w:divBdr>
    </w:div>
    <w:div w:id="1687487046">
      <w:bodyDiv w:val="1"/>
      <w:marLeft w:val="0"/>
      <w:marRight w:val="0"/>
      <w:marTop w:val="0"/>
      <w:marBottom w:val="0"/>
      <w:divBdr>
        <w:top w:val="none" w:sz="0" w:space="0" w:color="auto"/>
        <w:left w:val="none" w:sz="0" w:space="0" w:color="auto"/>
        <w:bottom w:val="none" w:sz="0" w:space="0" w:color="auto"/>
        <w:right w:val="none" w:sz="0" w:space="0" w:color="auto"/>
      </w:divBdr>
    </w:div>
    <w:div w:id="1687562721">
      <w:bodyDiv w:val="1"/>
      <w:marLeft w:val="0"/>
      <w:marRight w:val="0"/>
      <w:marTop w:val="0"/>
      <w:marBottom w:val="0"/>
      <w:divBdr>
        <w:top w:val="none" w:sz="0" w:space="0" w:color="auto"/>
        <w:left w:val="none" w:sz="0" w:space="0" w:color="auto"/>
        <w:bottom w:val="none" w:sz="0" w:space="0" w:color="auto"/>
        <w:right w:val="none" w:sz="0" w:space="0" w:color="auto"/>
      </w:divBdr>
    </w:div>
    <w:div w:id="1687756927">
      <w:bodyDiv w:val="1"/>
      <w:marLeft w:val="0"/>
      <w:marRight w:val="0"/>
      <w:marTop w:val="0"/>
      <w:marBottom w:val="0"/>
      <w:divBdr>
        <w:top w:val="none" w:sz="0" w:space="0" w:color="auto"/>
        <w:left w:val="none" w:sz="0" w:space="0" w:color="auto"/>
        <w:bottom w:val="none" w:sz="0" w:space="0" w:color="auto"/>
        <w:right w:val="none" w:sz="0" w:space="0" w:color="auto"/>
      </w:divBdr>
    </w:div>
    <w:div w:id="1688601014">
      <w:bodyDiv w:val="1"/>
      <w:marLeft w:val="0"/>
      <w:marRight w:val="0"/>
      <w:marTop w:val="0"/>
      <w:marBottom w:val="0"/>
      <w:divBdr>
        <w:top w:val="none" w:sz="0" w:space="0" w:color="auto"/>
        <w:left w:val="none" w:sz="0" w:space="0" w:color="auto"/>
        <w:bottom w:val="none" w:sz="0" w:space="0" w:color="auto"/>
        <w:right w:val="none" w:sz="0" w:space="0" w:color="auto"/>
      </w:divBdr>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1689795134">
      <w:bodyDiv w:val="1"/>
      <w:marLeft w:val="0"/>
      <w:marRight w:val="0"/>
      <w:marTop w:val="0"/>
      <w:marBottom w:val="0"/>
      <w:divBdr>
        <w:top w:val="none" w:sz="0" w:space="0" w:color="auto"/>
        <w:left w:val="none" w:sz="0" w:space="0" w:color="auto"/>
        <w:bottom w:val="none" w:sz="0" w:space="0" w:color="auto"/>
        <w:right w:val="none" w:sz="0" w:space="0" w:color="auto"/>
      </w:divBdr>
    </w:div>
    <w:div w:id="1690401909">
      <w:bodyDiv w:val="1"/>
      <w:marLeft w:val="0"/>
      <w:marRight w:val="0"/>
      <w:marTop w:val="0"/>
      <w:marBottom w:val="0"/>
      <w:divBdr>
        <w:top w:val="none" w:sz="0" w:space="0" w:color="auto"/>
        <w:left w:val="none" w:sz="0" w:space="0" w:color="auto"/>
        <w:bottom w:val="none" w:sz="0" w:space="0" w:color="auto"/>
        <w:right w:val="none" w:sz="0" w:space="0" w:color="auto"/>
      </w:divBdr>
    </w:div>
    <w:div w:id="1690520872">
      <w:bodyDiv w:val="1"/>
      <w:marLeft w:val="0"/>
      <w:marRight w:val="0"/>
      <w:marTop w:val="0"/>
      <w:marBottom w:val="0"/>
      <w:divBdr>
        <w:top w:val="none" w:sz="0" w:space="0" w:color="auto"/>
        <w:left w:val="none" w:sz="0" w:space="0" w:color="auto"/>
        <w:bottom w:val="none" w:sz="0" w:space="0" w:color="auto"/>
        <w:right w:val="none" w:sz="0" w:space="0" w:color="auto"/>
      </w:divBdr>
      <w:divsChild>
        <w:div w:id="884099927">
          <w:marLeft w:val="480"/>
          <w:marRight w:val="0"/>
          <w:marTop w:val="0"/>
          <w:marBottom w:val="0"/>
          <w:divBdr>
            <w:top w:val="none" w:sz="0" w:space="0" w:color="auto"/>
            <w:left w:val="none" w:sz="0" w:space="0" w:color="auto"/>
            <w:bottom w:val="none" w:sz="0" w:space="0" w:color="auto"/>
            <w:right w:val="none" w:sz="0" w:space="0" w:color="auto"/>
          </w:divBdr>
        </w:div>
        <w:div w:id="975062591">
          <w:marLeft w:val="480"/>
          <w:marRight w:val="0"/>
          <w:marTop w:val="0"/>
          <w:marBottom w:val="0"/>
          <w:divBdr>
            <w:top w:val="none" w:sz="0" w:space="0" w:color="auto"/>
            <w:left w:val="none" w:sz="0" w:space="0" w:color="auto"/>
            <w:bottom w:val="none" w:sz="0" w:space="0" w:color="auto"/>
            <w:right w:val="none" w:sz="0" w:space="0" w:color="auto"/>
          </w:divBdr>
        </w:div>
        <w:div w:id="1004169465">
          <w:marLeft w:val="480"/>
          <w:marRight w:val="0"/>
          <w:marTop w:val="0"/>
          <w:marBottom w:val="0"/>
          <w:divBdr>
            <w:top w:val="none" w:sz="0" w:space="0" w:color="auto"/>
            <w:left w:val="none" w:sz="0" w:space="0" w:color="auto"/>
            <w:bottom w:val="none" w:sz="0" w:space="0" w:color="auto"/>
            <w:right w:val="none" w:sz="0" w:space="0" w:color="auto"/>
          </w:divBdr>
        </w:div>
        <w:div w:id="1229267661">
          <w:marLeft w:val="480"/>
          <w:marRight w:val="0"/>
          <w:marTop w:val="0"/>
          <w:marBottom w:val="0"/>
          <w:divBdr>
            <w:top w:val="none" w:sz="0" w:space="0" w:color="auto"/>
            <w:left w:val="none" w:sz="0" w:space="0" w:color="auto"/>
            <w:bottom w:val="none" w:sz="0" w:space="0" w:color="auto"/>
            <w:right w:val="none" w:sz="0" w:space="0" w:color="auto"/>
          </w:divBdr>
        </w:div>
        <w:div w:id="1344864995">
          <w:marLeft w:val="480"/>
          <w:marRight w:val="0"/>
          <w:marTop w:val="0"/>
          <w:marBottom w:val="0"/>
          <w:divBdr>
            <w:top w:val="none" w:sz="0" w:space="0" w:color="auto"/>
            <w:left w:val="none" w:sz="0" w:space="0" w:color="auto"/>
            <w:bottom w:val="none" w:sz="0" w:space="0" w:color="auto"/>
            <w:right w:val="none" w:sz="0" w:space="0" w:color="auto"/>
          </w:divBdr>
        </w:div>
        <w:div w:id="1349328861">
          <w:marLeft w:val="480"/>
          <w:marRight w:val="0"/>
          <w:marTop w:val="0"/>
          <w:marBottom w:val="0"/>
          <w:divBdr>
            <w:top w:val="none" w:sz="0" w:space="0" w:color="auto"/>
            <w:left w:val="none" w:sz="0" w:space="0" w:color="auto"/>
            <w:bottom w:val="none" w:sz="0" w:space="0" w:color="auto"/>
            <w:right w:val="none" w:sz="0" w:space="0" w:color="auto"/>
          </w:divBdr>
        </w:div>
        <w:div w:id="1506165087">
          <w:marLeft w:val="480"/>
          <w:marRight w:val="0"/>
          <w:marTop w:val="0"/>
          <w:marBottom w:val="0"/>
          <w:divBdr>
            <w:top w:val="none" w:sz="0" w:space="0" w:color="auto"/>
            <w:left w:val="none" w:sz="0" w:space="0" w:color="auto"/>
            <w:bottom w:val="none" w:sz="0" w:space="0" w:color="auto"/>
            <w:right w:val="none" w:sz="0" w:space="0" w:color="auto"/>
          </w:divBdr>
        </w:div>
        <w:div w:id="1519124749">
          <w:marLeft w:val="480"/>
          <w:marRight w:val="0"/>
          <w:marTop w:val="0"/>
          <w:marBottom w:val="0"/>
          <w:divBdr>
            <w:top w:val="none" w:sz="0" w:space="0" w:color="auto"/>
            <w:left w:val="none" w:sz="0" w:space="0" w:color="auto"/>
            <w:bottom w:val="none" w:sz="0" w:space="0" w:color="auto"/>
            <w:right w:val="none" w:sz="0" w:space="0" w:color="auto"/>
          </w:divBdr>
        </w:div>
        <w:div w:id="1833793726">
          <w:marLeft w:val="480"/>
          <w:marRight w:val="0"/>
          <w:marTop w:val="0"/>
          <w:marBottom w:val="0"/>
          <w:divBdr>
            <w:top w:val="none" w:sz="0" w:space="0" w:color="auto"/>
            <w:left w:val="none" w:sz="0" w:space="0" w:color="auto"/>
            <w:bottom w:val="none" w:sz="0" w:space="0" w:color="auto"/>
            <w:right w:val="none" w:sz="0" w:space="0" w:color="auto"/>
          </w:divBdr>
        </w:div>
        <w:div w:id="2116097808">
          <w:marLeft w:val="480"/>
          <w:marRight w:val="0"/>
          <w:marTop w:val="0"/>
          <w:marBottom w:val="0"/>
          <w:divBdr>
            <w:top w:val="none" w:sz="0" w:space="0" w:color="auto"/>
            <w:left w:val="none" w:sz="0" w:space="0" w:color="auto"/>
            <w:bottom w:val="none" w:sz="0" w:space="0" w:color="auto"/>
            <w:right w:val="none" w:sz="0" w:space="0" w:color="auto"/>
          </w:divBdr>
        </w:div>
      </w:divsChild>
    </w:div>
    <w:div w:id="1690763845">
      <w:bodyDiv w:val="1"/>
      <w:marLeft w:val="0"/>
      <w:marRight w:val="0"/>
      <w:marTop w:val="0"/>
      <w:marBottom w:val="0"/>
      <w:divBdr>
        <w:top w:val="none" w:sz="0" w:space="0" w:color="auto"/>
        <w:left w:val="none" w:sz="0" w:space="0" w:color="auto"/>
        <w:bottom w:val="none" w:sz="0" w:space="0" w:color="auto"/>
        <w:right w:val="none" w:sz="0" w:space="0" w:color="auto"/>
      </w:divBdr>
    </w:div>
    <w:div w:id="1691099200">
      <w:bodyDiv w:val="1"/>
      <w:marLeft w:val="0"/>
      <w:marRight w:val="0"/>
      <w:marTop w:val="0"/>
      <w:marBottom w:val="0"/>
      <w:divBdr>
        <w:top w:val="none" w:sz="0" w:space="0" w:color="auto"/>
        <w:left w:val="none" w:sz="0" w:space="0" w:color="auto"/>
        <w:bottom w:val="none" w:sz="0" w:space="0" w:color="auto"/>
        <w:right w:val="none" w:sz="0" w:space="0" w:color="auto"/>
      </w:divBdr>
    </w:div>
    <w:div w:id="1691100168">
      <w:bodyDiv w:val="1"/>
      <w:marLeft w:val="0"/>
      <w:marRight w:val="0"/>
      <w:marTop w:val="0"/>
      <w:marBottom w:val="0"/>
      <w:divBdr>
        <w:top w:val="none" w:sz="0" w:space="0" w:color="auto"/>
        <w:left w:val="none" w:sz="0" w:space="0" w:color="auto"/>
        <w:bottom w:val="none" w:sz="0" w:space="0" w:color="auto"/>
        <w:right w:val="none" w:sz="0" w:space="0" w:color="auto"/>
      </w:divBdr>
    </w:div>
    <w:div w:id="1691448040">
      <w:bodyDiv w:val="1"/>
      <w:marLeft w:val="0"/>
      <w:marRight w:val="0"/>
      <w:marTop w:val="0"/>
      <w:marBottom w:val="0"/>
      <w:divBdr>
        <w:top w:val="none" w:sz="0" w:space="0" w:color="auto"/>
        <w:left w:val="none" w:sz="0" w:space="0" w:color="auto"/>
        <w:bottom w:val="none" w:sz="0" w:space="0" w:color="auto"/>
        <w:right w:val="none" w:sz="0" w:space="0" w:color="auto"/>
      </w:divBdr>
    </w:div>
    <w:div w:id="1691486833">
      <w:bodyDiv w:val="1"/>
      <w:marLeft w:val="0"/>
      <w:marRight w:val="0"/>
      <w:marTop w:val="0"/>
      <w:marBottom w:val="0"/>
      <w:divBdr>
        <w:top w:val="none" w:sz="0" w:space="0" w:color="auto"/>
        <w:left w:val="none" w:sz="0" w:space="0" w:color="auto"/>
        <w:bottom w:val="none" w:sz="0" w:space="0" w:color="auto"/>
        <w:right w:val="none" w:sz="0" w:space="0" w:color="auto"/>
      </w:divBdr>
    </w:div>
    <w:div w:id="1691490051">
      <w:bodyDiv w:val="1"/>
      <w:marLeft w:val="0"/>
      <w:marRight w:val="0"/>
      <w:marTop w:val="0"/>
      <w:marBottom w:val="0"/>
      <w:divBdr>
        <w:top w:val="none" w:sz="0" w:space="0" w:color="auto"/>
        <w:left w:val="none" w:sz="0" w:space="0" w:color="auto"/>
        <w:bottom w:val="none" w:sz="0" w:space="0" w:color="auto"/>
        <w:right w:val="none" w:sz="0" w:space="0" w:color="auto"/>
      </w:divBdr>
    </w:div>
    <w:div w:id="1691755173">
      <w:bodyDiv w:val="1"/>
      <w:marLeft w:val="0"/>
      <w:marRight w:val="0"/>
      <w:marTop w:val="0"/>
      <w:marBottom w:val="0"/>
      <w:divBdr>
        <w:top w:val="none" w:sz="0" w:space="0" w:color="auto"/>
        <w:left w:val="none" w:sz="0" w:space="0" w:color="auto"/>
        <w:bottom w:val="none" w:sz="0" w:space="0" w:color="auto"/>
        <w:right w:val="none" w:sz="0" w:space="0" w:color="auto"/>
      </w:divBdr>
    </w:div>
    <w:div w:id="1692145008">
      <w:bodyDiv w:val="1"/>
      <w:marLeft w:val="0"/>
      <w:marRight w:val="0"/>
      <w:marTop w:val="0"/>
      <w:marBottom w:val="0"/>
      <w:divBdr>
        <w:top w:val="none" w:sz="0" w:space="0" w:color="auto"/>
        <w:left w:val="none" w:sz="0" w:space="0" w:color="auto"/>
        <w:bottom w:val="none" w:sz="0" w:space="0" w:color="auto"/>
        <w:right w:val="none" w:sz="0" w:space="0" w:color="auto"/>
      </w:divBdr>
    </w:div>
    <w:div w:id="1692603817">
      <w:bodyDiv w:val="1"/>
      <w:marLeft w:val="0"/>
      <w:marRight w:val="0"/>
      <w:marTop w:val="0"/>
      <w:marBottom w:val="0"/>
      <w:divBdr>
        <w:top w:val="none" w:sz="0" w:space="0" w:color="auto"/>
        <w:left w:val="none" w:sz="0" w:space="0" w:color="auto"/>
        <w:bottom w:val="none" w:sz="0" w:space="0" w:color="auto"/>
        <w:right w:val="none" w:sz="0" w:space="0" w:color="auto"/>
      </w:divBdr>
    </w:div>
    <w:div w:id="1692610043">
      <w:bodyDiv w:val="1"/>
      <w:marLeft w:val="0"/>
      <w:marRight w:val="0"/>
      <w:marTop w:val="0"/>
      <w:marBottom w:val="0"/>
      <w:divBdr>
        <w:top w:val="none" w:sz="0" w:space="0" w:color="auto"/>
        <w:left w:val="none" w:sz="0" w:space="0" w:color="auto"/>
        <w:bottom w:val="none" w:sz="0" w:space="0" w:color="auto"/>
        <w:right w:val="none" w:sz="0" w:space="0" w:color="auto"/>
      </w:divBdr>
    </w:div>
    <w:div w:id="1692956461">
      <w:bodyDiv w:val="1"/>
      <w:marLeft w:val="0"/>
      <w:marRight w:val="0"/>
      <w:marTop w:val="0"/>
      <w:marBottom w:val="0"/>
      <w:divBdr>
        <w:top w:val="none" w:sz="0" w:space="0" w:color="auto"/>
        <w:left w:val="none" w:sz="0" w:space="0" w:color="auto"/>
        <w:bottom w:val="none" w:sz="0" w:space="0" w:color="auto"/>
        <w:right w:val="none" w:sz="0" w:space="0" w:color="auto"/>
      </w:divBdr>
    </w:div>
    <w:div w:id="1693190187">
      <w:bodyDiv w:val="1"/>
      <w:marLeft w:val="0"/>
      <w:marRight w:val="0"/>
      <w:marTop w:val="0"/>
      <w:marBottom w:val="0"/>
      <w:divBdr>
        <w:top w:val="none" w:sz="0" w:space="0" w:color="auto"/>
        <w:left w:val="none" w:sz="0" w:space="0" w:color="auto"/>
        <w:bottom w:val="none" w:sz="0" w:space="0" w:color="auto"/>
        <w:right w:val="none" w:sz="0" w:space="0" w:color="auto"/>
      </w:divBdr>
    </w:div>
    <w:div w:id="1693217064">
      <w:bodyDiv w:val="1"/>
      <w:marLeft w:val="0"/>
      <w:marRight w:val="0"/>
      <w:marTop w:val="0"/>
      <w:marBottom w:val="0"/>
      <w:divBdr>
        <w:top w:val="none" w:sz="0" w:space="0" w:color="auto"/>
        <w:left w:val="none" w:sz="0" w:space="0" w:color="auto"/>
        <w:bottom w:val="none" w:sz="0" w:space="0" w:color="auto"/>
        <w:right w:val="none" w:sz="0" w:space="0" w:color="auto"/>
      </w:divBdr>
    </w:div>
    <w:div w:id="1693333483">
      <w:bodyDiv w:val="1"/>
      <w:marLeft w:val="0"/>
      <w:marRight w:val="0"/>
      <w:marTop w:val="0"/>
      <w:marBottom w:val="0"/>
      <w:divBdr>
        <w:top w:val="none" w:sz="0" w:space="0" w:color="auto"/>
        <w:left w:val="none" w:sz="0" w:space="0" w:color="auto"/>
        <w:bottom w:val="none" w:sz="0" w:space="0" w:color="auto"/>
        <w:right w:val="none" w:sz="0" w:space="0" w:color="auto"/>
      </w:divBdr>
    </w:div>
    <w:div w:id="1693798352">
      <w:bodyDiv w:val="1"/>
      <w:marLeft w:val="0"/>
      <w:marRight w:val="0"/>
      <w:marTop w:val="0"/>
      <w:marBottom w:val="0"/>
      <w:divBdr>
        <w:top w:val="none" w:sz="0" w:space="0" w:color="auto"/>
        <w:left w:val="none" w:sz="0" w:space="0" w:color="auto"/>
        <w:bottom w:val="none" w:sz="0" w:space="0" w:color="auto"/>
        <w:right w:val="none" w:sz="0" w:space="0" w:color="auto"/>
      </w:divBdr>
    </w:div>
    <w:div w:id="1694114597">
      <w:bodyDiv w:val="1"/>
      <w:marLeft w:val="0"/>
      <w:marRight w:val="0"/>
      <w:marTop w:val="0"/>
      <w:marBottom w:val="0"/>
      <w:divBdr>
        <w:top w:val="none" w:sz="0" w:space="0" w:color="auto"/>
        <w:left w:val="none" w:sz="0" w:space="0" w:color="auto"/>
        <w:bottom w:val="none" w:sz="0" w:space="0" w:color="auto"/>
        <w:right w:val="none" w:sz="0" w:space="0" w:color="auto"/>
      </w:divBdr>
    </w:div>
    <w:div w:id="1694259592">
      <w:bodyDiv w:val="1"/>
      <w:marLeft w:val="0"/>
      <w:marRight w:val="0"/>
      <w:marTop w:val="0"/>
      <w:marBottom w:val="0"/>
      <w:divBdr>
        <w:top w:val="none" w:sz="0" w:space="0" w:color="auto"/>
        <w:left w:val="none" w:sz="0" w:space="0" w:color="auto"/>
        <w:bottom w:val="none" w:sz="0" w:space="0" w:color="auto"/>
        <w:right w:val="none" w:sz="0" w:space="0" w:color="auto"/>
      </w:divBdr>
    </w:div>
    <w:div w:id="1694309458">
      <w:bodyDiv w:val="1"/>
      <w:marLeft w:val="0"/>
      <w:marRight w:val="0"/>
      <w:marTop w:val="0"/>
      <w:marBottom w:val="0"/>
      <w:divBdr>
        <w:top w:val="none" w:sz="0" w:space="0" w:color="auto"/>
        <w:left w:val="none" w:sz="0" w:space="0" w:color="auto"/>
        <w:bottom w:val="none" w:sz="0" w:space="0" w:color="auto"/>
        <w:right w:val="none" w:sz="0" w:space="0" w:color="auto"/>
      </w:divBdr>
    </w:div>
    <w:div w:id="1694382359">
      <w:bodyDiv w:val="1"/>
      <w:marLeft w:val="0"/>
      <w:marRight w:val="0"/>
      <w:marTop w:val="0"/>
      <w:marBottom w:val="0"/>
      <w:divBdr>
        <w:top w:val="none" w:sz="0" w:space="0" w:color="auto"/>
        <w:left w:val="none" w:sz="0" w:space="0" w:color="auto"/>
        <w:bottom w:val="none" w:sz="0" w:space="0" w:color="auto"/>
        <w:right w:val="none" w:sz="0" w:space="0" w:color="auto"/>
      </w:divBdr>
    </w:div>
    <w:div w:id="1694653057">
      <w:bodyDiv w:val="1"/>
      <w:marLeft w:val="0"/>
      <w:marRight w:val="0"/>
      <w:marTop w:val="0"/>
      <w:marBottom w:val="0"/>
      <w:divBdr>
        <w:top w:val="none" w:sz="0" w:space="0" w:color="auto"/>
        <w:left w:val="none" w:sz="0" w:space="0" w:color="auto"/>
        <w:bottom w:val="none" w:sz="0" w:space="0" w:color="auto"/>
        <w:right w:val="none" w:sz="0" w:space="0" w:color="auto"/>
      </w:divBdr>
    </w:div>
    <w:div w:id="1694844276">
      <w:bodyDiv w:val="1"/>
      <w:marLeft w:val="0"/>
      <w:marRight w:val="0"/>
      <w:marTop w:val="0"/>
      <w:marBottom w:val="0"/>
      <w:divBdr>
        <w:top w:val="none" w:sz="0" w:space="0" w:color="auto"/>
        <w:left w:val="none" w:sz="0" w:space="0" w:color="auto"/>
        <w:bottom w:val="none" w:sz="0" w:space="0" w:color="auto"/>
        <w:right w:val="none" w:sz="0" w:space="0" w:color="auto"/>
      </w:divBdr>
    </w:div>
    <w:div w:id="1694914741">
      <w:bodyDiv w:val="1"/>
      <w:marLeft w:val="0"/>
      <w:marRight w:val="0"/>
      <w:marTop w:val="0"/>
      <w:marBottom w:val="0"/>
      <w:divBdr>
        <w:top w:val="none" w:sz="0" w:space="0" w:color="auto"/>
        <w:left w:val="none" w:sz="0" w:space="0" w:color="auto"/>
        <w:bottom w:val="none" w:sz="0" w:space="0" w:color="auto"/>
        <w:right w:val="none" w:sz="0" w:space="0" w:color="auto"/>
      </w:divBdr>
    </w:div>
    <w:div w:id="1695154946">
      <w:bodyDiv w:val="1"/>
      <w:marLeft w:val="0"/>
      <w:marRight w:val="0"/>
      <w:marTop w:val="0"/>
      <w:marBottom w:val="0"/>
      <w:divBdr>
        <w:top w:val="none" w:sz="0" w:space="0" w:color="auto"/>
        <w:left w:val="none" w:sz="0" w:space="0" w:color="auto"/>
        <w:bottom w:val="none" w:sz="0" w:space="0" w:color="auto"/>
        <w:right w:val="none" w:sz="0" w:space="0" w:color="auto"/>
      </w:divBdr>
    </w:div>
    <w:div w:id="1696422058">
      <w:bodyDiv w:val="1"/>
      <w:marLeft w:val="0"/>
      <w:marRight w:val="0"/>
      <w:marTop w:val="0"/>
      <w:marBottom w:val="0"/>
      <w:divBdr>
        <w:top w:val="none" w:sz="0" w:space="0" w:color="auto"/>
        <w:left w:val="none" w:sz="0" w:space="0" w:color="auto"/>
        <w:bottom w:val="none" w:sz="0" w:space="0" w:color="auto"/>
        <w:right w:val="none" w:sz="0" w:space="0" w:color="auto"/>
      </w:divBdr>
      <w:divsChild>
        <w:div w:id="1833792196">
          <w:marLeft w:val="480"/>
          <w:marRight w:val="0"/>
          <w:marTop w:val="0"/>
          <w:marBottom w:val="0"/>
          <w:divBdr>
            <w:top w:val="none" w:sz="0" w:space="0" w:color="auto"/>
            <w:left w:val="none" w:sz="0" w:space="0" w:color="auto"/>
            <w:bottom w:val="none" w:sz="0" w:space="0" w:color="auto"/>
            <w:right w:val="none" w:sz="0" w:space="0" w:color="auto"/>
          </w:divBdr>
        </w:div>
        <w:div w:id="1654018819">
          <w:marLeft w:val="480"/>
          <w:marRight w:val="0"/>
          <w:marTop w:val="0"/>
          <w:marBottom w:val="0"/>
          <w:divBdr>
            <w:top w:val="none" w:sz="0" w:space="0" w:color="auto"/>
            <w:left w:val="none" w:sz="0" w:space="0" w:color="auto"/>
            <w:bottom w:val="none" w:sz="0" w:space="0" w:color="auto"/>
            <w:right w:val="none" w:sz="0" w:space="0" w:color="auto"/>
          </w:divBdr>
        </w:div>
        <w:div w:id="1224483016">
          <w:marLeft w:val="480"/>
          <w:marRight w:val="0"/>
          <w:marTop w:val="0"/>
          <w:marBottom w:val="0"/>
          <w:divBdr>
            <w:top w:val="none" w:sz="0" w:space="0" w:color="auto"/>
            <w:left w:val="none" w:sz="0" w:space="0" w:color="auto"/>
            <w:bottom w:val="none" w:sz="0" w:space="0" w:color="auto"/>
            <w:right w:val="none" w:sz="0" w:space="0" w:color="auto"/>
          </w:divBdr>
        </w:div>
        <w:div w:id="869803844">
          <w:marLeft w:val="480"/>
          <w:marRight w:val="0"/>
          <w:marTop w:val="0"/>
          <w:marBottom w:val="0"/>
          <w:divBdr>
            <w:top w:val="none" w:sz="0" w:space="0" w:color="auto"/>
            <w:left w:val="none" w:sz="0" w:space="0" w:color="auto"/>
            <w:bottom w:val="none" w:sz="0" w:space="0" w:color="auto"/>
            <w:right w:val="none" w:sz="0" w:space="0" w:color="auto"/>
          </w:divBdr>
        </w:div>
        <w:div w:id="1886018951">
          <w:marLeft w:val="480"/>
          <w:marRight w:val="0"/>
          <w:marTop w:val="0"/>
          <w:marBottom w:val="0"/>
          <w:divBdr>
            <w:top w:val="none" w:sz="0" w:space="0" w:color="auto"/>
            <w:left w:val="none" w:sz="0" w:space="0" w:color="auto"/>
            <w:bottom w:val="none" w:sz="0" w:space="0" w:color="auto"/>
            <w:right w:val="none" w:sz="0" w:space="0" w:color="auto"/>
          </w:divBdr>
        </w:div>
        <w:div w:id="438067302">
          <w:marLeft w:val="480"/>
          <w:marRight w:val="0"/>
          <w:marTop w:val="0"/>
          <w:marBottom w:val="0"/>
          <w:divBdr>
            <w:top w:val="none" w:sz="0" w:space="0" w:color="auto"/>
            <w:left w:val="none" w:sz="0" w:space="0" w:color="auto"/>
            <w:bottom w:val="none" w:sz="0" w:space="0" w:color="auto"/>
            <w:right w:val="none" w:sz="0" w:space="0" w:color="auto"/>
          </w:divBdr>
        </w:div>
        <w:div w:id="1297250432">
          <w:marLeft w:val="480"/>
          <w:marRight w:val="0"/>
          <w:marTop w:val="0"/>
          <w:marBottom w:val="0"/>
          <w:divBdr>
            <w:top w:val="none" w:sz="0" w:space="0" w:color="auto"/>
            <w:left w:val="none" w:sz="0" w:space="0" w:color="auto"/>
            <w:bottom w:val="none" w:sz="0" w:space="0" w:color="auto"/>
            <w:right w:val="none" w:sz="0" w:space="0" w:color="auto"/>
          </w:divBdr>
        </w:div>
        <w:div w:id="1823500690">
          <w:marLeft w:val="480"/>
          <w:marRight w:val="0"/>
          <w:marTop w:val="0"/>
          <w:marBottom w:val="0"/>
          <w:divBdr>
            <w:top w:val="none" w:sz="0" w:space="0" w:color="auto"/>
            <w:left w:val="none" w:sz="0" w:space="0" w:color="auto"/>
            <w:bottom w:val="none" w:sz="0" w:space="0" w:color="auto"/>
            <w:right w:val="none" w:sz="0" w:space="0" w:color="auto"/>
          </w:divBdr>
        </w:div>
        <w:div w:id="1053698707">
          <w:marLeft w:val="480"/>
          <w:marRight w:val="0"/>
          <w:marTop w:val="0"/>
          <w:marBottom w:val="0"/>
          <w:divBdr>
            <w:top w:val="none" w:sz="0" w:space="0" w:color="auto"/>
            <w:left w:val="none" w:sz="0" w:space="0" w:color="auto"/>
            <w:bottom w:val="none" w:sz="0" w:space="0" w:color="auto"/>
            <w:right w:val="none" w:sz="0" w:space="0" w:color="auto"/>
          </w:divBdr>
        </w:div>
        <w:div w:id="1875728488">
          <w:marLeft w:val="480"/>
          <w:marRight w:val="0"/>
          <w:marTop w:val="0"/>
          <w:marBottom w:val="0"/>
          <w:divBdr>
            <w:top w:val="none" w:sz="0" w:space="0" w:color="auto"/>
            <w:left w:val="none" w:sz="0" w:space="0" w:color="auto"/>
            <w:bottom w:val="none" w:sz="0" w:space="0" w:color="auto"/>
            <w:right w:val="none" w:sz="0" w:space="0" w:color="auto"/>
          </w:divBdr>
        </w:div>
        <w:div w:id="911694944">
          <w:marLeft w:val="480"/>
          <w:marRight w:val="0"/>
          <w:marTop w:val="0"/>
          <w:marBottom w:val="0"/>
          <w:divBdr>
            <w:top w:val="none" w:sz="0" w:space="0" w:color="auto"/>
            <w:left w:val="none" w:sz="0" w:space="0" w:color="auto"/>
            <w:bottom w:val="none" w:sz="0" w:space="0" w:color="auto"/>
            <w:right w:val="none" w:sz="0" w:space="0" w:color="auto"/>
          </w:divBdr>
        </w:div>
        <w:div w:id="2075656870">
          <w:marLeft w:val="480"/>
          <w:marRight w:val="0"/>
          <w:marTop w:val="0"/>
          <w:marBottom w:val="0"/>
          <w:divBdr>
            <w:top w:val="none" w:sz="0" w:space="0" w:color="auto"/>
            <w:left w:val="none" w:sz="0" w:space="0" w:color="auto"/>
            <w:bottom w:val="none" w:sz="0" w:space="0" w:color="auto"/>
            <w:right w:val="none" w:sz="0" w:space="0" w:color="auto"/>
          </w:divBdr>
        </w:div>
        <w:div w:id="416101107">
          <w:marLeft w:val="480"/>
          <w:marRight w:val="0"/>
          <w:marTop w:val="0"/>
          <w:marBottom w:val="0"/>
          <w:divBdr>
            <w:top w:val="none" w:sz="0" w:space="0" w:color="auto"/>
            <w:left w:val="none" w:sz="0" w:space="0" w:color="auto"/>
            <w:bottom w:val="none" w:sz="0" w:space="0" w:color="auto"/>
            <w:right w:val="none" w:sz="0" w:space="0" w:color="auto"/>
          </w:divBdr>
        </w:div>
        <w:div w:id="707030004">
          <w:marLeft w:val="480"/>
          <w:marRight w:val="0"/>
          <w:marTop w:val="0"/>
          <w:marBottom w:val="0"/>
          <w:divBdr>
            <w:top w:val="none" w:sz="0" w:space="0" w:color="auto"/>
            <w:left w:val="none" w:sz="0" w:space="0" w:color="auto"/>
            <w:bottom w:val="none" w:sz="0" w:space="0" w:color="auto"/>
            <w:right w:val="none" w:sz="0" w:space="0" w:color="auto"/>
          </w:divBdr>
        </w:div>
        <w:div w:id="326055701">
          <w:marLeft w:val="480"/>
          <w:marRight w:val="0"/>
          <w:marTop w:val="0"/>
          <w:marBottom w:val="0"/>
          <w:divBdr>
            <w:top w:val="none" w:sz="0" w:space="0" w:color="auto"/>
            <w:left w:val="none" w:sz="0" w:space="0" w:color="auto"/>
            <w:bottom w:val="none" w:sz="0" w:space="0" w:color="auto"/>
            <w:right w:val="none" w:sz="0" w:space="0" w:color="auto"/>
          </w:divBdr>
        </w:div>
        <w:div w:id="1078014022">
          <w:marLeft w:val="480"/>
          <w:marRight w:val="0"/>
          <w:marTop w:val="0"/>
          <w:marBottom w:val="0"/>
          <w:divBdr>
            <w:top w:val="none" w:sz="0" w:space="0" w:color="auto"/>
            <w:left w:val="none" w:sz="0" w:space="0" w:color="auto"/>
            <w:bottom w:val="none" w:sz="0" w:space="0" w:color="auto"/>
            <w:right w:val="none" w:sz="0" w:space="0" w:color="auto"/>
          </w:divBdr>
        </w:div>
        <w:div w:id="164901861">
          <w:marLeft w:val="480"/>
          <w:marRight w:val="0"/>
          <w:marTop w:val="0"/>
          <w:marBottom w:val="0"/>
          <w:divBdr>
            <w:top w:val="none" w:sz="0" w:space="0" w:color="auto"/>
            <w:left w:val="none" w:sz="0" w:space="0" w:color="auto"/>
            <w:bottom w:val="none" w:sz="0" w:space="0" w:color="auto"/>
            <w:right w:val="none" w:sz="0" w:space="0" w:color="auto"/>
          </w:divBdr>
        </w:div>
        <w:div w:id="1838380183">
          <w:marLeft w:val="480"/>
          <w:marRight w:val="0"/>
          <w:marTop w:val="0"/>
          <w:marBottom w:val="0"/>
          <w:divBdr>
            <w:top w:val="none" w:sz="0" w:space="0" w:color="auto"/>
            <w:left w:val="none" w:sz="0" w:space="0" w:color="auto"/>
            <w:bottom w:val="none" w:sz="0" w:space="0" w:color="auto"/>
            <w:right w:val="none" w:sz="0" w:space="0" w:color="auto"/>
          </w:divBdr>
        </w:div>
        <w:div w:id="1986354595">
          <w:marLeft w:val="480"/>
          <w:marRight w:val="0"/>
          <w:marTop w:val="0"/>
          <w:marBottom w:val="0"/>
          <w:divBdr>
            <w:top w:val="none" w:sz="0" w:space="0" w:color="auto"/>
            <w:left w:val="none" w:sz="0" w:space="0" w:color="auto"/>
            <w:bottom w:val="none" w:sz="0" w:space="0" w:color="auto"/>
            <w:right w:val="none" w:sz="0" w:space="0" w:color="auto"/>
          </w:divBdr>
        </w:div>
        <w:div w:id="1262645401">
          <w:marLeft w:val="480"/>
          <w:marRight w:val="0"/>
          <w:marTop w:val="0"/>
          <w:marBottom w:val="0"/>
          <w:divBdr>
            <w:top w:val="none" w:sz="0" w:space="0" w:color="auto"/>
            <w:left w:val="none" w:sz="0" w:space="0" w:color="auto"/>
            <w:bottom w:val="none" w:sz="0" w:space="0" w:color="auto"/>
            <w:right w:val="none" w:sz="0" w:space="0" w:color="auto"/>
          </w:divBdr>
        </w:div>
        <w:div w:id="1380279878">
          <w:marLeft w:val="480"/>
          <w:marRight w:val="0"/>
          <w:marTop w:val="0"/>
          <w:marBottom w:val="0"/>
          <w:divBdr>
            <w:top w:val="none" w:sz="0" w:space="0" w:color="auto"/>
            <w:left w:val="none" w:sz="0" w:space="0" w:color="auto"/>
            <w:bottom w:val="none" w:sz="0" w:space="0" w:color="auto"/>
            <w:right w:val="none" w:sz="0" w:space="0" w:color="auto"/>
          </w:divBdr>
        </w:div>
        <w:div w:id="973291148">
          <w:marLeft w:val="480"/>
          <w:marRight w:val="0"/>
          <w:marTop w:val="0"/>
          <w:marBottom w:val="0"/>
          <w:divBdr>
            <w:top w:val="none" w:sz="0" w:space="0" w:color="auto"/>
            <w:left w:val="none" w:sz="0" w:space="0" w:color="auto"/>
            <w:bottom w:val="none" w:sz="0" w:space="0" w:color="auto"/>
            <w:right w:val="none" w:sz="0" w:space="0" w:color="auto"/>
          </w:divBdr>
        </w:div>
        <w:div w:id="399595341">
          <w:marLeft w:val="480"/>
          <w:marRight w:val="0"/>
          <w:marTop w:val="0"/>
          <w:marBottom w:val="0"/>
          <w:divBdr>
            <w:top w:val="none" w:sz="0" w:space="0" w:color="auto"/>
            <w:left w:val="none" w:sz="0" w:space="0" w:color="auto"/>
            <w:bottom w:val="none" w:sz="0" w:space="0" w:color="auto"/>
            <w:right w:val="none" w:sz="0" w:space="0" w:color="auto"/>
          </w:divBdr>
        </w:div>
        <w:div w:id="1165166105">
          <w:marLeft w:val="480"/>
          <w:marRight w:val="0"/>
          <w:marTop w:val="0"/>
          <w:marBottom w:val="0"/>
          <w:divBdr>
            <w:top w:val="none" w:sz="0" w:space="0" w:color="auto"/>
            <w:left w:val="none" w:sz="0" w:space="0" w:color="auto"/>
            <w:bottom w:val="none" w:sz="0" w:space="0" w:color="auto"/>
            <w:right w:val="none" w:sz="0" w:space="0" w:color="auto"/>
          </w:divBdr>
        </w:div>
        <w:div w:id="116216840">
          <w:marLeft w:val="480"/>
          <w:marRight w:val="0"/>
          <w:marTop w:val="0"/>
          <w:marBottom w:val="0"/>
          <w:divBdr>
            <w:top w:val="none" w:sz="0" w:space="0" w:color="auto"/>
            <w:left w:val="none" w:sz="0" w:space="0" w:color="auto"/>
            <w:bottom w:val="none" w:sz="0" w:space="0" w:color="auto"/>
            <w:right w:val="none" w:sz="0" w:space="0" w:color="auto"/>
          </w:divBdr>
        </w:div>
        <w:div w:id="1703631655">
          <w:marLeft w:val="480"/>
          <w:marRight w:val="0"/>
          <w:marTop w:val="0"/>
          <w:marBottom w:val="0"/>
          <w:divBdr>
            <w:top w:val="none" w:sz="0" w:space="0" w:color="auto"/>
            <w:left w:val="none" w:sz="0" w:space="0" w:color="auto"/>
            <w:bottom w:val="none" w:sz="0" w:space="0" w:color="auto"/>
            <w:right w:val="none" w:sz="0" w:space="0" w:color="auto"/>
          </w:divBdr>
        </w:div>
        <w:div w:id="333649964">
          <w:marLeft w:val="480"/>
          <w:marRight w:val="0"/>
          <w:marTop w:val="0"/>
          <w:marBottom w:val="0"/>
          <w:divBdr>
            <w:top w:val="none" w:sz="0" w:space="0" w:color="auto"/>
            <w:left w:val="none" w:sz="0" w:space="0" w:color="auto"/>
            <w:bottom w:val="none" w:sz="0" w:space="0" w:color="auto"/>
            <w:right w:val="none" w:sz="0" w:space="0" w:color="auto"/>
          </w:divBdr>
        </w:div>
        <w:div w:id="1484663905">
          <w:marLeft w:val="480"/>
          <w:marRight w:val="0"/>
          <w:marTop w:val="0"/>
          <w:marBottom w:val="0"/>
          <w:divBdr>
            <w:top w:val="none" w:sz="0" w:space="0" w:color="auto"/>
            <w:left w:val="none" w:sz="0" w:space="0" w:color="auto"/>
            <w:bottom w:val="none" w:sz="0" w:space="0" w:color="auto"/>
            <w:right w:val="none" w:sz="0" w:space="0" w:color="auto"/>
          </w:divBdr>
        </w:div>
        <w:div w:id="244534713">
          <w:marLeft w:val="480"/>
          <w:marRight w:val="0"/>
          <w:marTop w:val="0"/>
          <w:marBottom w:val="0"/>
          <w:divBdr>
            <w:top w:val="none" w:sz="0" w:space="0" w:color="auto"/>
            <w:left w:val="none" w:sz="0" w:space="0" w:color="auto"/>
            <w:bottom w:val="none" w:sz="0" w:space="0" w:color="auto"/>
            <w:right w:val="none" w:sz="0" w:space="0" w:color="auto"/>
          </w:divBdr>
        </w:div>
        <w:div w:id="1244485253">
          <w:marLeft w:val="480"/>
          <w:marRight w:val="0"/>
          <w:marTop w:val="0"/>
          <w:marBottom w:val="0"/>
          <w:divBdr>
            <w:top w:val="none" w:sz="0" w:space="0" w:color="auto"/>
            <w:left w:val="none" w:sz="0" w:space="0" w:color="auto"/>
            <w:bottom w:val="none" w:sz="0" w:space="0" w:color="auto"/>
            <w:right w:val="none" w:sz="0" w:space="0" w:color="auto"/>
          </w:divBdr>
        </w:div>
        <w:div w:id="1086612343">
          <w:marLeft w:val="480"/>
          <w:marRight w:val="0"/>
          <w:marTop w:val="0"/>
          <w:marBottom w:val="0"/>
          <w:divBdr>
            <w:top w:val="none" w:sz="0" w:space="0" w:color="auto"/>
            <w:left w:val="none" w:sz="0" w:space="0" w:color="auto"/>
            <w:bottom w:val="none" w:sz="0" w:space="0" w:color="auto"/>
            <w:right w:val="none" w:sz="0" w:space="0" w:color="auto"/>
          </w:divBdr>
        </w:div>
        <w:div w:id="1775057819">
          <w:marLeft w:val="480"/>
          <w:marRight w:val="0"/>
          <w:marTop w:val="0"/>
          <w:marBottom w:val="0"/>
          <w:divBdr>
            <w:top w:val="none" w:sz="0" w:space="0" w:color="auto"/>
            <w:left w:val="none" w:sz="0" w:space="0" w:color="auto"/>
            <w:bottom w:val="none" w:sz="0" w:space="0" w:color="auto"/>
            <w:right w:val="none" w:sz="0" w:space="0" w:color="auto"/>
          </w:divBdr>
        </w:div>
        <w:div w:id="1438216512">
          <w:marLeft w:val="480"/>
          <w:marRight w:val="0"/>
          <w:marTop w:val="0"/>
          <w:marBottom w:val="0"/>
          <w:divBdr>
            <w:top w:val="none" w:sz="0" w:space="0" w:color="auto"/>
            <w:left w:val="none" w:sz="0" w:space="0" w:color="auto"/>
            <w:bottom w:val="none" w:sz="0" w:space="0" w:color="auto"/>
            <w:right w:val="none" w:sz="0" w:space="0" w:color="auto"/>
          </w:divBdr>
        </w:div>
        <w:div w:id="1537891679">
          <w:marLeft w:val="480"/>
          <w:marRight w:val="0"/>
          <w:marTop w:val="0"/>
          <w:marBottom w:val="0"/>
          <w:divBdr>
            <w:top w:val="none" w:sz="0" w:space="0" w:color="auto"/>
            <w:left w:val="none" w:sz="0" w:space="0" w:color="auto"/>
            <w:bottom w:val="none" w:sz="0" w:space="0" w:color="auto"/>
            <w:right w:val="none" w:sz="0" w:space="0" w:color="auto"/>
          </w:divBdr>
        </w:div>
        <w:div w:id="672875082">
          <w:marLeft w:val="480"/>
          <w:marRight w:val="0"/>
          <w:marTop w:val="0"/>
          <w:marBottom w:val="0"/>
          <w:divBdr>
            <w:top w:val="none" w:sz="0" w:space="0" w:color="auto"/>
            <w:left w:val="none" w:sz="0" w:space="0" w:color="auto"/>
            <w:bottom w:val="none" w:sz="0" w:space="0" w:color="auto"/>
            <w:right w:val="none" w:sz="0" w:space="0" w:color="auto"/>
          </w:divBdr>
        </w:div>
        <w:div w:id="715663750">
          <w:marLeft w:val="480"/>
          <w:marRight w:val="0"/>
          <w:marTop w:val="0"/>
          <w:marBottom w:val="0"/>
          <w:divBdr>
            <w:top w:val="none" w:sz="0" w:space="0" w:color="auto"/>
            <w:left w:val="none" w:sz="0" w:space="0" w:color="auto"/>
            <w:bottom w:val="none" w:sz="0" w:space="0" w:color="auto"/>
            <w:right w:val="none" w:sz="0" w:space="0" w:color="auto"/>
          </w:divBdr>
        </w:div>
        <w:div w:id="9114963">
          <w:marLeft w:val="480"/>
          <w:marRight w:val="0"/>
          <w:marTop w:val="0"/>
          <w:marBottom w:val="0"/>
          <w:divBdr>
            <w:top w:val="none" w:sz="0" w:space="0" w:color="auto"/>
            <w:left w:val="none" w:sz="0" w:space="0" w:color="auto"/>
            <w:bottom w:val="none" w:sz="0" w:space="0" w:color="auto"/>
            <w:right w:val="none" w:sz="0" w:space="0" w:color="auto"/>
          </w:divBdr>
        </w:div>
        <w:div w:id="408239175">
          <w:marLeft w:val="480"/>
          <w:marRight w:val="0"/>
          <w:marTop w:val="0"/>
          <w:marBottom w:val="0"/>
          <w:divBdr>
            <w:top w:val="none" w:sz="0" w:space="0" w:color="auto"/>
            <w:left w:val="none" w:sz="0" w:space="0" w:color="auto"/>
            <w:bottom w:val="none" w:sz="0" w:space="0" w:color="auto"/>
            <w:right w:val="none" w:sz="0" w:space="0" w:color="auto"/>
          </w:divBdr>
        </w:div>
        <w:div w:id="294993562">
          <w:marLeft w:val="480"/>
          <w:marRight w:val="0"/>
          <w:marTop w:val="0"/>
          <w:marBottom w:val="0"/>
          <w:divBdr>
            <w:top w:val="none" w:sz="0" w:space="0" w:color="auto"/>
            <w:left w:val="none" w:sz="0" w:space="0" w:color="auto"/>
            <w:bottom w:val="none" w:sz="0" w:space="0" w:color="auto"/>
            <w:right w:val="none" w:sz="0" w:space="0" w:color="auto"/>
          </w:divBdr>
        </w:div>
        <w:div w:id="830948993">
          <w:marLeft w:val="480"/>
          <w:marRight w:val="0"/>
          <w:marTop w:val="0"/>
          <w:marBottom w:val="0"/>
          <w:divBdr>
            <w:top w:val="none" w:sz="0" w:space="0" w:color="auto"/>
            <w:left w:val="none" w:sz="0" w:space="0" w:color="auto"/>
            <w:bottom w:val="none" w:sz="0" w:space="0" w:color="auto"/>
            <w:right w:val="none" w:sz="0" w:space="0" w:color="auto"/>
          </w:divBdr>
        </w:div>
        <w:div w:id="1867476306">
          <w:marLeft w:val="480"/>
          <w:marRight w:val="0"/>
          <w:marTop w:val="0"/>
          <w:marBottom w:val="0"/>
          <w:divBdr>
            <w:top w:val="none" w:sz="0" w:space="0" w:color="auto"/>
            <w:left w:val="none" w:sz="0" w:space="0" w:color="auto"/>
            <w:bottom w:val="none" w:sz="0" w:space="0" w:color="auto"/>
            <w:right w:val="none" w:sz="0" w:space="0" w:color="auto"/>
          </w:divBdr>
        </w:div>
        <w:div w:id="240723556">
          <w:marLeft w:val="480"/>
          <w:marRight w:val="0"/>
          <w:marTop w:val="0"/>
          <w:marBottom w:val="0"/>
          <w:divBdr>
            <w:top w:val="none" w:sz="0" w:space="0" w:color="auto"/>
            <w:left w:val="none" w:sz="0" w:space="0" w:color="auto"/>
            <w:bottom w:val="none" w:sz="0" w:space="0" w:color="auto"/>
            <w:right w:val="none" w:sz="0" w:space="0" w:color="auto"/>
          </w:divBdr>
        </w:div>
        <w:div w:id="1804998248">
          <w:marLeft w:val="480"/>
          <w:marRight w:val="0"/>
          <w:marTop w:val="0"/>
          <w:marBottom w:val="0"/>
          <w:divBdr>
            <w:top w:val="none" w:sz="0" w:space="0" w:color="auto"/>
            <w:left w:val="none" w:sz="0" w:space="0" w:color="auto"/>
            <w:bottom w:val="none" w:sz="0" w:space="0" w:color="auto"/>
            <w:right w:val="none" w:sz="0" w:space="0" w:color="auto"/>
          </w:divBdr>
        </w:div>
        <w:div w:id="533274390">
          <w:marLeft w:val="480"/>
          <w:marRight w:val="0"/>
          <w:marTop w:val="0"/>
          <w:marBottom w:val="0"/>
          <w:divBdr>
            <w:top w:val="none" w:sz="0" w:space="0" w:color="auto"/>
            <w:left w:val="none" w:sz="0" w:space="0" w:color="auto"/>
            <w:bottom w:val="none" w:sz="0" w:space="0" w:color="auto"/>
            <w:right w:val="none" w:sz="0" w:space="0" w:color="auto"/>
          </w:divBdr>
        </w:div>
        <w:div w:id="297616754">
          <w:marLeft w:val="480"/>
          <w:marRight w:val="0"/>
          <w:marTop w:val="0"/>
          <w:marBottom w:val="0"/>
          <w:divBdr>
            <w:top w:val="none" w:sz="0" w:space="0" w:color="auto"/>
            <w:left w:val="none" w:sz="0" w:space="0" w:color="auto"/>
            <w:bottom w:val="none" w:sz="0" w:space="0" w:color="auto"/>
            <w:right w:val="none" w:sz="0" w:space="0" w:color="auto"/>
          </w:divBdr>
        </w:div>
        <w:div w:id="1312633579">
          <w:marLeft w:val="480"/>
          <w:marRight w:val="0"/>
          <w:marTop w:val="0"/>
          <w:marBottom w:val="0"/>
          <w:divBdr>
            <w:top w:val="none" w:sz="0" w:space="0" w:color="auto"/>
            <w:left w:val="none" w:sz="0" w:space="0" w:color="auto"/>
            <w:bottom w:val="none" w:sz="0" w:space="0" w:color="auto"/>
            <w:right w:val="none" w:sz="0" w:space="0" w:color="auto"/>
          </w:divBdr>
        </w:div>
        <w:div w:id="1779595908">
          <w:marLeft w:val="480"/>
          <w:marRight w:val="0"/>
          <w:marTop w:val="0"/>
          <w:marBottom w:val="0"/>
          <w:divBdr>
            <w:top w:val="none" w:sz="0" w:space="0" w:color="auto"/>
            <w:left w:val="none" w:sz="0" w:space="0" w:color="auto"/>
            <w:bottom w:val="none" w:sz="0" w:space="0" w:color="auto"/>
            <w:right w:val="none" w:sz="0" w:space="0" w:color="auto"/>
          </w:divBdr>
        </w:div>
        <w:div w:id="1151554101">
          <w:marLeft w:val="480"/>
          <w:marRight w:val="0"/>
          <w:marTop w:val="0"/>
          <w:marBottom w:val="0"/>
          <w:divBdr>
            <w:top w:val="none" w:sz="0" w:space="0" w:color="auto"/>
            <w:left w:val="none" w:sz="0" w:space="0" w:color="auto"/>
            <w:bottom w:val="none" w:sz="0" w:space="0" w:color="auto"/>
            <w:right w:val="none" w:sz="0" w:space="0" w:color="auto"/>
          </w:divBdr>
        </w:div>
        <w:div w:id="1411076860">
          <w:marLeft w:val="480"/>
          <w:marRight w:val="0"/>
          <w:marTop w:val="0"/>
          <w:marBottom w:val="0"/>
          <w:divBdr>
            <w:top w:val="none" w:sz="0" w:space="0" w:color="auto"/>
            <w:left w:val="none" w:sz="0" w:space="0" w:color="auto"/>
            <w:bottom w:val="none" w:sz="0" w:space="0" w:color="auto"/>
            <w:right w:val="none" w:sz="0" w:space="0" w:color="auto"/>
          </w:divBdr>
        </w:div>
        <w:div w:id="950084987">
          <w:marLeft w:val="480"/>
          <w:marRight w:val="0"/>
          <w:marTop w:val="0"/>
          <w:marBottom w:val="0"/>
          <w:divBdr>
            <w:top w:val="none" w:sz="0" w:space="0" w:color="auto"/>
            <w:left w:val="none" w:sz="0" w:space="0" w:color="auto"/>
            <w:bottom w:val="none" w:sz="0" w:space="0" w:color="auto"/>
            <w:right w:val="none" w:sz="0" w:space="0" w:color="auto"/>
          </w:divBdr>
        </w:div>
        <w:div w:id="2024277223">
          <w:marLeft w:val="480"/>
          <w:marRight w:val="0"/>
          <w:marTop w:val="0"/>
          <w:marBottom w:val="0"/>
          <w:divBdr>
            <w:top w:val="none" w:sz="0" w:space="0" w:color="auto"/>
            <w:left w:val="none" w:sz="0" w:space="0" w:color="auto"/>
            <w:bottom w:val="none" w:sz="0" w:space="0" w:color="auto"/>
            <w:right w:val="none" w:sz="0" w:space="0" w:color="auto"/>
          </w:divBdr>
        </w:div>
        <w:div w:id="471794902">
          <w:marLeft w:val="480"/>
          <w:marRight w:val="0"/>
          <w:marTop w:val="0"/>
          <w:marBottom w:val="0"/>
          <w:divBdr>
            <w:top w:val="none" w:sz="0" w:space="0" w:color="auto"/>
            <w:left w:val="none" w:sz="0" w:space="0" w:color="auto"/>
            <w:bottom w:val="none" w:sz="0" w:space="0" w:color="auto"/>
            <w:right w:val="none" w:sz="0" w:space="0" w:color="auto"/>
          </w:divBdr>
        </w:div>
        <w:div w:id="374700245">
          <w:marLeft w:val="480"/>
          <w:marRight w:val="0"/>
          <w:marTop w:val="0"/>
          <w:marBottom w:val="0"/>
          <w:divBdr>
            <w:top w:val="none" w:sz="0" w:space="0" w:color="auto"/>
            <w:left w:val="none" w:sz="0" w:space="0" w:color="auto"/>
            <w:bottom w:val="none" w:sz="0" w:space="0" w:color="auto"/>
            <w:right w:val="none" w:sz="0" w:space="0" w:color="auto"/>
          </w:divBdr>
        </w:div>
        <w:div w:id="515660699">
          <w:marLeft w:val="480"/>
          <w:marRight w:val="0"/>
          <w:marTop w:val="0"/>
          <w:marBottom w:val="0"/>
          <w:divBdr>
            <w:top w:val="none" w:sz="0" w:space="0" w:color="auto"/>
            <w:left w:val="none" w:sz="0" w:space="0" w:color="auto"/>
            <w:bottom w:val="none" w:sz="0" w:space="0" w:color="auto"/>
            <w:right w:val="none" w:sz="0" w:space="0" w:color="auto"/>
          </w:divBdr>
        </w:div>
        <w:div w:id="1943879867">
          <w:marLeft w:val="480"/>
          <w:marRight w:val="0"/>
          <w:marTop w:val="0"/>
          <w:marBottom w:val="0"/>
          <w:divBdr>
            <w:top w:val="none" w:sz="0" w:space="0" w:color="auto"/>
            <w:left w:val="none" w:sz="0" w:space="0" w:color="auto"/>
            <w:bottom w:val="none" w:sz="0" w:space="0" w:color="auto"/>
            <w:right w:val="none" w:sz="0" w:space="0" w:color="auto"/>
          </w:divBdr>
        </w:div>
        <w:div w:id="1540362642">
          <w:marLeft w:val="480"/>
          <w:marRight w:val="0"/>
          <w:marTop w:val="0"/>
          <w:marBottom w:val="0"/>
          <w:divBdr>
            <w:top w:val="none" w:sz="0" w:space="0" w:color="auto"/>
            <w:left w:val="none" w:sz="0" w:space="0" w:color="auto"/>
            <w:bottom w:val="none" w:sz="0" w:space="0" w:color="auto"/>
            <w:right w:val="none" w:sz="0" w:space="0" w:color="auto"/>
          </w:divBdr>
        </w:div>
        <w:div w:id="292441500">
          <w:marLeft w:val="480"/>
          <w:marRight w:val="0"/>
          <w:marTop w:val="0"/>
          <w:marBottom w:val="0"/>
          <w:divBdr>
            <w:top w:val="none" w:sz="0" w:space="0" w:color="auto"/>
            <w:left w:val="none" w:sz="0" w:space="0" w:color="auto"/>
            <w:bottom w:val="none" w:sz="0" w:space="0" w:color="auto"/>
            <w:right w:val="none" w:sz="0" w:space="0" w:color="auto"/>
          </w:divBdr>
        </w:div>
        <w:div w:id="154881121">
          <w:marLeft w:val="480"/>
          <w:marRight w:val="0"/>
          <w:marTop w:val="0"/>
          <w:marBottom w:val="0"/>
          <w:divBdr>
            <w:top w:val="none" w:sz="0" w:space="0" w:color="auto"/>
            <w:left w:val="none" w:sz="0" w:space="0" w:color="auto"/>
            <w:bottom w:val="none" w:sz="0" w:space="0" w:color="auto"/>
            <w:right w:val="none" w:sz="0" w:space="0" w:color="auto"/>
          </w:divBdr>
        </w:div>
        <w:div w:id="1044714525">
          <w:marLeft w:val="480"/>
          <w:marRight w:val="0"/>
          <w:marTop w:val="0"/>
          <w:marBottom w:val="0"/>
          <w:divBdr>
            <w:top w:val="none" w:sz="0" w:space="0" w:color="auto"/>
            <w:left w:val="none" w:sz="0" w:space="0" w:color="auto"/>
            <w:bottom w:val="none" w:sz="0" w:space="0" w:color="auto"/>
            <w:right w:val="none" w:sz="0" w:space="0" w:color="auto"/>
          </w:divBdr>
        </w:div>
        <w:div w:id="413167758">
          <w:marLeft w:val="480"/>
          <w:marRight w:val="0"/>
          <w:marTop w:val="0"/>
          <w:marBottom w:val="0"/>
          <w:divBdr>
            <w:top w:val="none" w:sz="0" w:space="0" w:color="auto"/>
            <w:left w:val="none" w:sz="0" w:space="0" w:color="auto"/>
            <w:bottom w:val="none" w:sz="0" w:space="0" w:color="auto"/>
            <w:right w:val="none" w:sz="0" w:space="0" w:color="auto"/>
          </w:divBdr>
        </w:div>
        <w:div w:id="640817118">
          <w:marLeft w:val="480"/>
          <w:marRight w:val="0"/>
          <w:marTop w:val="0"/>
          <w:marBottom w:val="0"/>
          <w:divBdr>
            <w:top w:val="none" w:sz="0" w:space="0" w:color="auto"/>
            <w:left w:val="none" w:sz="0" w:space="0" w:color="auto"/>
            <w:bottom w:val="none" w:sz="0" w:space="0" w:color="auto"/>
            <w:right w:val="none" w:sz="0" w:space="0" w:color="auto"/>
          </w:divBdr>
        </w:div>
        <w:div w:id="576597785">
          <w:marLeft w:val="480"/>
          <w:marRight w:val="0"/>
          <w:marTop w:val="0"/>
          <w:marBottom w:val="0"/>
          <w:divBdr>
            <w:top w:val="none" w:sz="0" w:space="0" w:color="auto"/>
            <w:left w:val="none" w:sz="0" w:space="0" w:color="auto"/>
            <w:bottom w:val="none" w:sz="0" w:space="0" w:color="auto"/>
            <w:right w:val="none" w:sz="0" w:space="0" w:color="auto"/>
          </w:divBdr>
        </w:div>
        <w:div w:id="2054574163">
          <w:marLeft w:val="480"/>
          <w:marRight w:val="0"/>
          <w:marTop w:val="0"/>
          <w:marBottom w:val="0"/>
          <w:divBdr>
            <w:top w:val="none" w:sz="0" w:space="0" w:color="auto"/>
            <w:left w:val="none" w:sz="0" w:space="0" w:color="auto"/>
            <w:bottom w:val="none" w:sz="0" w:space="0" w:color="auto"/>
            <w:right w:val="none" w:sz="0" w:space="0" w:color="auto"/>
          </w:divBdr>
        </w:div>
        <w:div w:id="478304599">
          <w:marLeft w:val="480"/>
          <w:marRight w:val="0"/>
          <w:marTop w:val="0"/>
          <w:marBottom w:val="0"/>
          <w:divBdr>
            <w:top w:val="none" w:sz="0" w:space="0" w:color="auto"/>
            <w:left w:val="none" w:sz="0" w:space="0" w:color="auto"/>
            <w:bottom w:val="none" w:sz="0" w:space="0" w:color="auto"/>
            <w:right w:val="none" w:sz="0" w:space="0" w:color="auto"/>
          </w:divBdr>
        </w:div>
        <w:div w:id="275062416">
          <w:marLeft w:val="480"/>
          <w:marRight w:val="0"/>
          <w:marTop w:val="0"/>
          <w:marBottom w:val="0"/>
          <w:divBdr>
            <w:top w:val="none" w:sz="0" w:space="0" w:color="auto"/>
            <w:left w:val="none" w:sz="0" w:space="0" w:color="auto"/>
            <w:bottom w:val="none" w:sz="0" w:space="0" w:color="auto"/>
            <w:right w:val="none" w:sz="0" w:space="0" w:color="auto"/>
          </w:divBdr>
        </w:div>
        <w:div w:id="414664512">
          <w:marLeft w:val="480"/>
          <w:marRight w:val="0"/>
          <w:marTop w:val="0"/>
          <w:marBottom w:val="0"/>
          <w:divBdr>
            <w:top w:val="none" w:sz="0" w:space="0" w:color="auto"/>
            <w:left w:val="none" w:sz="0" w:space="0" w:color="auto"/>
            <w:bottom w:val="none" w:sz="0" w:space="0" w:color="auto"/>
            <w:right w:val="none" w:sz="0" w:space="0" w:color="auto"/>
          </w:divBdr>
        </w:div>
        <w:div w:id="187380695">
          <w:marLeft w:val="480"/>
          <w:marRight w:val="0"/>
          <w:marTop w:val="0"/>
          <w:marBottom w:val="0"/>
          <w:divBdr>
            <w:top w:val="none" w:sz="0" w:space="0" w:color="auto"/>
            <w:left w:val="none" w:sz="0" w:space="0" w:color="auto"/>
            <w:bottom w:val="none" w:sz="0" w:space="0" w:color="auto"/>
            <w:right w:val="none" w:sz="0" w:space="0" w:color="auto"/>
          </w:divBdr>
        </w:div>
        <w:div w:id="1687750437">
          <w:marLeft w:val="480"/>
          <w:marRight w:val="0"/>
          <w:marTop w:val="0"/>
          <w:marBottom w:val="0"/>
          <w:divBdr>
            <w:top w:val="none" w:sz="0" w:space="0" w:color="auto"/>
            <w:left w:val="none" w:sz="0" w:space="0" w:color="auto"/>
            <w:bottom w:val="none" w:sz="0" w:space="0" w:color="auto"/>
            <w:right w:val="none" w:sz="0" w:space="0" w:color="auto"/>
          </w:divBdr>
        </w:div>
        <w:div w:id="582447285">
          <w:marLeft w:val="480"/>
          <w:marRight w:val="0"/>
          <w:marTop w:val="0"/>
          <w:marBottom w:val="0"/>
          <w:divBdr>
            <w:top w:val="none" w:sz="0" w:space="0" w:color="auto"/>
            <w:left w:val="none" w:sz="0" w:space="0" w:color="auto"/>
            <w:bottom w:val="none" w:sz="0" w:space="0" w:color="auto"/>
            <w:right w:val="none" w:sz="0" w:space="0" w:color="auto"/>
          </w:divBdr>
        </w:div>
        <w:div w:id="43607587">
          <w:marLeft w:val="480"/>
          <w:marRight w:val="0"/>
          <w:marTop w:val="0"/>
          <w:marBottom w:val="0"/>
          <w:divBdr>
            <w:top w:val="none" w:sz="0" w:space="0" w:color="auto"/>
            <w:left w:val="none" w:sz="0" w:space="0" w:color="auto"/>
            <w:bottom w:val="none" w:sz="0" w:space="0" w:color="auto"/>
            <w:right w:val="none" w:sz="0" w:space="0" w:color="auto"/>
          </w:divBdr>
        </w:div>
        <w:div w:id="1726877717">
          <w:marLeft w:val="480"/>
          <w:marRight w:val="0"/>
          <w:marTop w:val="0"/>
          <w:marBottom w:val="0"/>
          <w:divBdr>
            <w:top w:val="none" w:sz="0" w:space="0" w:color="auto"/>
            <w:left w:val="none" w:sz="0" w:space="0" w:color="auto"/>
            <w:bottom w:val="none" w:sz="0" w:space="0" w:color="auto"/>
            <w:right w:val="none" w:sz="0" w:space="0" w:color="auto"/>
          </w:divBdr>
        </w:div>
        <w:div w:id="2083403516">
          <w:marLeft w:val="480"/>
          <w:marRight w:val="0"/>
          <w:marTop w:val="0"/>
          <w:marBottom w:val="0"/>
          <w:divBdr>
            <w:top w:val="none" w:sz="0" w:space="0" w:color="auto"/>
            <w:left w:val="none" w:sz="0" w:space="0" w:color="auto"/>
            <w:bottom w:val="none" w:sz="0" w:space="0" w:color="auto"/>
            <w:right w:val="none" w:sz="0" w:space="0" w:color="auto"/>
          </w:divBdr>
        </w:div>
        <w:div w:id="1891920096">
          <w:marLeft w:val="480"/>
          <w:marRight w:val="0"/>
          <w:marTop w:val="0"/>
          <w:marBottom w:val="0"/>
          <w:divBdr>
            <w:top w:val="none" w:sz="0" w:space="0" w:color="auto"/>
            <w:left w:val="none" w:sz="0" w:space="0" w:color="auto"/>
            <w:bottom w:val="none" w:sz="0" w:space="0" w:color="auto"/>
            <w:right w:val="none" w:sz="0" w:space="0" w:color="auto"/>
          </w:divBdr>
        </w:div>
        <w:div w:id="21562505">
          <w:marLeft w:val="480"/>
          <w:marRight w:val="0"/>
          <w:marTop w:val="0"/>
          <w:marBottom w:val="0"/>
          <w:divBdr>
            <w:top w:val="none" w:sz="0" w:space="0" w:color="auto"/>
            <w:left w:val="none" w:sz="0" w:space="0" w:color="auto"/>
            <w:bottom w:val="none" w:sz="0" w:space="0" w:color="auto"/>
            <w:right w:val="none" w:sz="0" w:space="0" w:color="auto"/>
          </w:divBdr>
        </w:div>
        <w:div w:id="2130053047">
          <w:marLeft w:val="480"/>
          <w:marRight w:val="0"/>
          <w:marTop w:val="0"/>
          <w:marBottom w:val="0"/>
          <w:divBdr>
            <w:top w:val="none" w:sz="0" w:space="0" w:color="auto"/>
            <w:left w:val="none" w:sz="0" w:space="0" w:color="auto"/>
            <w:bottom w:val="none" w:sz="0" w:space="0" w:color="auto"/>
            <w:right w:val="none" w:sz="0" w:space="0" w:color="auto"/>
          </w:divBdr>
        </w:div>
        <w:div w:id="2129812392">
          <w:marLeft w:val="480"/>
          <w:marRight w:val="0"/>
          <w:marTop w:val="0"/>
          <w:marBottom w:val="0"/>
          <w:divBdr>
            <w:top w:val="none" w:sz="0" w:space="0" w:color="auto"/>
            <w:left w:val="none" w:sz="0" w:space="0" w:color="auto"/>
            <w:bottom w:val="none" w:sz="0" w:space="0" w:color="auto"/>
            <w:right w:val="none" w:sz="0" w:space="0" w:color="auto"/>
          </w:divBdr>
        </w:div>
        <w:div w:id="1488475645">
          <w:marLeft w:val="480"/>
          <w:marRight w:val="0"/>
          <w:marTop w:val="0"/>
          <w:marBottom w:val="0"/>
          <w:divBdr>
            <w:top w:val="none" w:sz="0" w:space="0" w:color="auto"/>
            <w:left w:val="none" w:sz="0" w:space="0" w:color="auto"/>
            <w:bottom w:val="none" w:sz="0" w:space="0" w:color="auto"/>
            <w:right w:val="none" w:sz="0" w:space="0" w:color="auto"/>
          </w:divBdr>
        </w:div>
        <w:div w:id="1554199959">
          <w:marLeft w:val="480"/>
          <w:marRight w:val="0"/>
          <w:marTop w:val="0"/>
          <w:marBottom w:val="0"/>
          <w:divBdr>
            <w:top w:val="none" w:sz="0" w:space="0" w:color="auto"/>
            <w:left w:val="none" w:sz="0" w:space="0" w:color="auto"/>
            <w:bottom w:val="none" w:sz="0" w:space="0" w:color="auto"/>
            <w:right w:val="none" w:sz="0" w:space="0" w:color="auto"/>
          </w:divBdr>
        </w:div>
        <w:div w:id="2014843920">
          <w:marLeft w:val="480"/>
          <w:marRight w:val="0"/>
          <w:marTop w:val="0"/>
          <w:marBottom w:val="0"/>
          <w:divBdr>
            <w:top w:val="none" w:sz="0" w:space="0" w:color="auto"/>
            <w:left w:val="none" w:sz="0" w:space="0" w:color="auto"/>
            <w:bottom w:val="none" w:sz="0" w:space="0" w:color="auto"/>
            <w:right w:val="none" w:sz="0" w:space="0" w:color="auto"/>
          </w:divBdr>
        </w:div>
        <w:div w:id="1017998170">
          <w:marLeft w:val="480"/>
          <w:marRight w:val="0"/>
          <w:marTop w:val="0"/>
          <w:marBottom w:val="0"/>
          <w:divBdr>
            <w:top w:val="none" w:sz="0" w:space="0" w:color="auto"/>
            <w:left w:val="none" w:sz="0" w:space="0" w:color="auto"/>
            <w:bottom w:val="none" w:sz="0" w:space="0" w:color="auto"/>
            <w:right w:val="none" w:sz="0" w:space="0" w:color="auto"/>
          </w:divBdr>
        </w:div>
        <w:div w:id="323435527">
          <w:marLeft w:val="480"/>
          <w:marRight w:val="0"/>
          <w:marTop w:val="0"/>
          <w:marBottom w:val="0"/>
          <w:divBdr>
            <w:top w:val="none" w:sz="0" w:space="0" w:color="auto"/>
            <w:left w:val="none" w:sz="0" w:space="0" w:color="auto"/>
            <w:bottom w:val="none" w:sz="0" w:space="0" w:color="auto"/>
            <w:right w:val="none" w:sz="0" w:space="0" w:color="auto"/>
          </w:divBdr>
        </w:div>
        <w:div w:id="2064980434">
          <w:marLeft w:val="480"/>
          <w:marRight w:val="0"/>
          <w:marTop w:val="0"/>
          <w:marBottom w:val="0"/>
          <w:divBdr>
            <w:top w:val="none" w:sz="0" w:space="0" w:color="auto"/>
            <w:left w:val="none" w:sz="0" w:space="0" w:color="auto"/>
            <w:bottom w:val="none" w:sz="0" w:space="0" w:color="auto"/>
            <w:right w:val="none" w:sz="0" w:space="0" w:color="auto"/>
          </w:divBdr>
        </w:div>
        <w:div w:id="264264392">
          <w:marLeft w:val="480"/>
          <w:marRight w:val="0"/>
          <w:marTop w:val="0"/>
          <w:marBottom w:val="0"/>
          <w:divBdr>
            <w:top w:val="none" w:sz="0" w:space="0" w:color="auto"/>
            <w:left w:val="none" w:sz="0" w:space="0" w:color="auto"/>
            <w:bottom w:val="none" w:sz="0" w:space="0" w:color="auto"/>
            <w:right w:val="none" w:sz="0" w:space="0" w:color="auto"/>
          </w:divBdr>
        </w:div>
        <w:div w:id="1452166102">
          <w:marLeft w:val="480"/>
          <w:marRight w:val="0"/>
          <w:marTop w:val="0"/>
          <w:marBottom w:val="0"/>
          <w:divBdr>
            <w:top w:val="none" w:sz="0" w:space="0" w:color="auto"/>
            <w:left w:val="none" w:sz="0" w:space="0" w:color="auto"/>
            <w:bottom w:val="none" w:sz="0" w:space="0" w:color="auto"/>
            <w:right w:val="none" w:sz="0" w:space="0" w:color="auto"/>
          </w:divBdr>
        </w:div>
        <w:div w:id="1938059591">
          <w:marLeft w:val="480"/>
          <w:marRight w:val="0"/>
          <w:marTop w:val="0"/>
          <w:marBottom w:val="0"/>
          <w:divBdr>
            <w:top w:val="none" w:sz="0" w:space="0" w:color="auto"/>
            <w:left w:val="none" w:sz="0" w:space="0" w:color="auto"/>
            <w:bottom w:val="none" w:sz="0" w:space="0" w:color="auto"/>
            <w:right w:val="none" w:sz="0" w:space="0" w:color="auto"/>
          </w:divBdr>
        </w:div>
        <w:div w:id="1667201898">
          <w:marLeft w:val="480"/>
          <w:marRight w:val="0"/>
          <w:marTop w:val="0"/>
          <w:marBottom w:val="0"/>
          <w:divBdr>
            <w:top w:val="none" w:sz="0" w:space="0" w:color="auto"/>
            <w:left w:val="none" w:sz="0" w:space="0" w:color="auto"/>
            <w:bottom w:val="none" w:sz="0" w:space="0" w:color="auto"/>
            <w:right w:val="none" w:sz="0" w:space="0" w:color="auto"/>
          </w:divBdr>
        </w:div>
        <w:div w:id="1343118488">
          <w:marLeft w:val="480"/>
          <w:marRight w:val="0"/>
          <w:marTop w:val="0"/>
          <w:marBottom w:val="0"/>
          <w:divBdr>
            <w:top w:val="none" w:sz="0" w:space="0" w:color="auto"/>
            <w:left w:val="none" w:sz="0" w:space="0" w:color="auto"/>
            <w:bottom w:val="none" w:sz="0" w:space="0" w:color="auto"/>
            <w:right w:val="none" w:sz="0" w:space="0" w:color="auto"/>
          </w:divBdr>
        </w:div>
        <w:div w:id="1646856788">
          <w:marLeft w:val="480"/>
          <w:marRight w:val="0"/>
          <w:marTop w:val="0"/>
          <w:marBottom w:val="0"/>
          <w:divBdr>
            <w:top w:val="none" w:sz="0" w:space="0" w:color="auto"/>
            <w:left w:val="none" w:sz="0" w:space="0" w:color="auto"/>
            <w:bottom w:val="none" w:sz="0" w:space="0" w:color="auto"/>
            <w:right w:val="none" w:sz="0" w:space="0" w:color="auto"/>
          </w:divBdr>
        </w:div>
        <w:div w:id="946935809">
          <w:marLeft w:val="480"/>
          <w:marRight w:val="0"/>
          <w:marTop w:val="0"/>
          <w:marBottom w:val="0"/>
          <w:divBdr>
            <w:top w:val="none" w:sz="0" w:space="0" w:color="auto"/>
            <w:left w:val="none" w:sz="0" w:space="0" w:color="auto"/>
            <w:bottom w:val="none" w:sz="0" w:space="0" w:color="auto"/>
            <w:right w:val="none" w:sz="0" w:space="0" w:color="auto"/>
          </w:divBdr>
        </w:div>
        <w:div w:id="1956015155">
          <w:marLeft w:val="480"/>
          <w:marRight w:val="0"/>
          <w:marTop w:val="0"/>
          <w:marBottom w:val="0"/>
          <w:divBdr>
            <w:top w:val="none" w:sz="0" w:space="0" w:color="auto"/>
            <w:left w:val="none" w:sz="0" w:space="0" w:color="auto"/>
            <w:bottom w:val="none" w:sz="0" w:space="0" w:color="auto"/>
            <w:right w:val="none" w:sz="0" w:space="0" w:color="auto"/>
          </w:divBdr>
        </w:div>
        <w:div w:id="433522337">
          <w:marLeft w:val="480"/>
          <w:marRight w:val="0"/>
          <w:marTop w:val="0"/>
          <w:marBottom w:val="0"/>
          <w:divBdr>
            <w:top w:val="none" w:sz="0" w:space="0" w:color="auto"/>
            <w:left w:val="none" w:sz="0" w:space="0" w:color="auto"/>
            <w:bottom w:val="none" w:sz="0" w:space="0" w:color="auto"/>
            <w:right w:val="none" w:sz="0" w:space="0" w:color="auto"/>
          </w:divBdr>
        </w:div>
        <w:div w:id="1581713050">
          <w:marLeft w:val="480"/>
          <w:marRight w:val="0"/>
          <w:marTop w:val="0"/>
          <w:marBottom w:val="0"/>
          <w:divBdr>
            <w:top w:val="none" w:sz="0" w:space="0" w:color="auto"/>
            <w:left w:val="none" w:sz="0" w:space="0" w:color="auto"/>
            <w:bottom w:val="none" w:sz="0" w:space="0" w:color="auto"/>
            <w:right w:val="none" w:sz="0" w:space="0" w:color="auto"/>
          </w:divBdr>
        </w:div>
        <w:div w:id="1568882852">
          <w:marLeft w:val="480"/>
          <w:marRight w:val="0"/>
          <w:marTop w:val="0"/>
          <w:marBottom w:val="0"/>
          <w:divBdr>
            <w:top w:val="none" w:sz="0" w:space="0" w:color="auto"/>
            <w:left w:val="none" w:sz="0" w:space="0" w:color="auto"/>
            <w:bottom w:val="none" w:sz="0" w:space="0" w:color="auto"/>
            <w:right w:val="none" w:sz="0" w:space="0" w:color="auto"/>
          </w:divBdr>
        </w:div>
      </w:divsChild>
    </w:div>
    <w:div w:id="1696956136">
      <w:bodyDiv w:val="1"/>
      <w:marLeft w:val="0"/>
      <w:marRight w:val="0"/>
      <w:marTop w:val="0"/>
      <w:marBottom w:val="0"/>
      <w:divBdr>
        <w:top w:val="none" w:sz="0" w:space="0" w:color="auto"/>
        <w:left w:val="none" w:sz="0" w:space="0" w:color="auto"/>
        <w:bottom w:val="none" w:sz="0" w:space="0" w:color="auto"/>
        <w:right w:val="none" w:sz="0" w:space="0" w:color="auto"/>
      </w:divBdr>
    </w:div>
    <w:div w:id="1697348305">
      <w:bodyDiv w:val="1"/>
      <w:marLeft w:val="0"/>
      <w:marRight w:val="0"/>
      <w:marTop w:val="0"/>
      <w:marBottom w:val="0"/>
      <w:divBdr>
        <w:top w:val="none" w:sz="0" w:space="0" w:color="auto"/>
        <w:left w:val="none" w:sz="0" w:space="0" w:color="auto"/>
        <w:bottom w:val="none" w:sz="0" w:space="0" w:color="auto"/>
        <w:right w:val="none" w:sz="0" w:space="0" w:color="auto"/>
      </w:divBdr>
    </w:div>
    <w:div w:id="1697459075">
      <w:bodyDiv w:val="1"/>
      <w:marLeft w:val="0"/>
      <w:marRight w:val="0"/>
      <w:marTop w:val="0"/>
      <w:marBottom w:val="0"/>
      <w:divBdr>
        <w:top w:val="none" w:sz="0" w:space="0" w:color="auto"/>
        <w:left w:val="none" w:sz="0" w:space="0" w:color="auto"/>
        <w:bottom w:val="none" w:sz="0" w:space="0" w:color="auto"/>
        <w:right w:val="none" w:sz="0" w:space="0" w:color="auto"/>
      </w:divBdr>
    </w:div>
    <w:div w:id="1698114318">
      <w:bodyDiv w:val="1"/>
      <w:marLeft w:val="0"/>
      <w:marRight w:val="0"/>
      <w:marTop w:val="0"/>
      <w:marBottom w:val="0"/>
      <w:divBdr>
        <w:top w:val="none" w:sz="0" w:space="0" w:color="auto"/>
        <w:left w:val="none" w:sz="0" w:space="0" w:color="auto"/>
        <w:bottom w:val="none" w:sz="0" w:space="0" w:color="auto"/>
        <w:right w:val="none" w:sz="0" w:space="0" w:color="auto"/>
      </w:divBdr>
    </w:div>
    <w:div w:id="1698237007">
      <w:bodyDiv w:val="1"/>
      <w:marLeft w:val="0"/>
      <w:marRight w:val="0"/>
      <w:marTop w:val="0"/>
      <w:marBottom w:val="0"/>
      <w:divBdr>
        <w:top w:val="none" w:sz="0" w:space="0" w:color="auto"/>
        <w:left w:val="none" w:sz="0" w:space="0" w:color="auto"/>
        <w:bottom w:val="none" w:sz="0" w:space="0" w:color="auto"/>
        <w:right w:val="none" w:sz="0" w:space="0" w:color="auto"/>
      </w:divBdr>
    </w:div>
    <w:div w:id="1698578919">
      <w:bodyDiv w:val="1"/>
      <w:marLeft w:val="0"/>
      <w:marRight w:val="0"/>
      <w:marTop w:val="0"/>
      <w:marBottom w:val="0"/>
      <w:divBdr>
        <w:top w:val="none" w:sz="0" w:space="0" w:color="auto"/>
        <w:left w:val="none" w:sz="0" w:space="0" w:color="auto"/>
        <w:bottom w:val="none" w:sz="0" w:space="0" w:color="auto"/>
        <w:right w:val="none" w:sz="0" w:space="0" w:color="auto"/>
      </w:divBdr>
    </w:div>
    <w:div w:id="1699038529">
      <w:bodyDiv w:val="1"/>
      <w:marLeft w:val="0"/>
      <w:marRight w:val="0"/>
      <w:marTop w:val="0"/>
      <w:marBottom w:val="0"/>
      <w:divBdr>
        <w:top w:val="none" w:sz="0" w:space="0" w:color="auto"/>
        <w:left w:val="none" w:sz="0" w:space="0" w:color="auto"/>
        <w:bottom w:val="none" w:sz="0" w:space="0" w:color="auto"/>
        <w:right w:val="none" w:sz="0" w:space="0" w:color="auto"/>
      </w:divBdr>
    </w:div>
    <w:div w:id="1699625075">
      <w:bodyDiv w:val="1"/>
      <w:marLeft w:val="0"/>
      <w:marRight w:val="0"/>
      <w:marTop w:val="0"/>
      <w:marBottom w:val="0"/>
      <w:divBdr>
        <w:top w:val="none" w:sz="0" w:space="0" w:color="auto"/>
        <w:left w:val="none" w:sz="0" w:space="0" w:color="auto"/>
        <w:bottom w:val="none" w:sz="0" w:space="0" w:color="auto"/>
        <w:right w:val="none" w:sz="0" w:space="0" w:color="auto"/>
      </w:divBdr>
      <w:divsChild>
        <w:div w:id="1516773945">
          <w:marLeft w:val="480"/>
          <w:marRight w:val="0"/>
          <w:marTop w:val="0"/>
          <w:marBottom w:val="0"/>
          <w:divBdr>
            <w:top w:val="none" w:sz="0" w:space="0" w:color="auto"/>
            <w:left w:val="none" w:sz="0" w:space="0" w:color="auto"/>
            <w:bottom w:val="none" w:sz="0" w:space="0" w:color="auto"/>
            <w:right w:val="none" w:sz="0" w:space="0" w:color="auto"/>
          </w:divBdr>
        </w:div>
        <w:div w:id="2012416184">
          <w:marLeft w:val="480"/>
          <w:marRight w:val="0"/>
          <w:marTop w:val="0"/>
          <w:marBottom w:val="0"/>
          <w:divBdr>
            <w:top w:val="none" w:sz="0" w:space="0" w:color="auto"/>
            <w:left w:val="none" w:sz="0" w:space="0" w:color="auto"/>
            <w:bottom w:val="none" w:sz="0" w:space="0" w:color="auto"/>
            <w:right w:val="none" w:sz="0" w:space="0" w:color="auto"/>
          </w:divBdr>
        </w:div>
        <w:div w:id="1948847760">
          <w:marLeft w:val="480"/>
          <w:marRight w:val="0"/>
          <w:marTop w:val="0"/>
          <w:marBottom w:val="0"/>
          <w:divBdr>
            <w:top w:val="none" w:sz="0" w:space="0" w:color="auto"/>
            <w:left w:val="none" w:sz="0" w:space="0" w:color="auto"/>
            <w:bottom w:val="none" w:sz="0" w:space="0" w:color="auto"/>
            <w:right w:val="none" w:sz="0" w:space="0" w:color="auto"/>
          </w:divBdr>
        </w:div>
        <w:div w:id="771821957">
          <w:marLeft w:val="480"/>
          <w:marRight w:val="0"/>
          <w:marTop w:val="0"/>
          <w:marBottom w:val="0"/>
          <w:divBdr>
            <w:top w:val="none" w:sz="0" w:space="0" w:color="auto"/>
            <w:left w:val="none" w:sz="0" w:space="0" w:color="auto"/>
            <w:bottom w:val="none" w:sz="0" w:space="0" w:color="auto"/>
            <w:right w:val="none" w:sz="0" w:space="0" w:color="auto"/>
          </w:divBdr>
        </w:div>
        <w:div w:id="519783216">
          <w:marLeft w:val="480"/>
          <w:marRight w:val="0"/>
          <w:marTop w:val="0"/>
          <w:marBottom w:val="0"/>
          <w:divBdr>
            <w:top w:val="none" w:sz="0" w:space="0" w:color="auto"/>
            <w:left w:val="none" w:sz="0" w:space="0" w:color="auto"/>
            <w:bottom w:val="none" w:sz="0" w:space="0" w:color="auto"/>
            <w:right w:val="none" w:sz="0" w:space="0" w:color="auto"/>
          </w:divBdr>
        </w:div>
        <w:div w:id="424350935">
          <w:marLeft w:val="480"/>
          <w:marRight w:val="0"/>
          <w:marTop w:val="0"/>
          <w:marBottom w:val="0"/>
          <w:divBdr>
            <w:top w:val="none" w:sz="0" w:space="0" w:color="auto"/>
            <w:left w:val="none" w:sz="0" w:space="0" w:color="auto"/>
            <w:bottom w:val="none" w:sz="0" w:space="0" w:color="auto"/>
            <w:right w:val="none" w:sz="0" w:space="0" w:color="auto"/>
          </w:divBdr>
        </w:div>
        <w:div w:id="183594801">
          <w:marLeft w:val="480"/>
          <w:marRight w:val="0"/>
          <w:marTop w:val="0"/>
          <w:marBottom w:val="0"/>
          <w:divBdr>
            <w:top w:val="none" w:sz="0" w:space="0" w:color="auto"/>
            <w:left w:val="none" w:sz="0" w:space="0" w:color="auto"/>
            <w:bottom w:val="none" w:sz="0" w:space="0" w:color="auto"/>
            <w:right w:val="none" w:sz="0" w:space="0" w:color="auto"/>
          </w:divBdr>
        </w:div>
        <w:div w:id="1573348350">
          <w:marLeft w:val="480"/>
          <w:marRight w:val="0"/>
          <w:marTop w:val="0"/>
          <w:marBottom w:val="0"/>
          <w:divBdr>
            <w:top w:val="none" w:sz="0" w:space="0" w:color="auto"/>
            <w:left w:val="none" w:sz="0" w:space="0" w:color="auto"/>
            <w:bottom w:val="none" w:sz="0" w:space="0" w:color="auto"/>
            <w:right w:val="none" w:sz="0" w:space="0" w:color="auto"/>
          </w:divBdr>
        </w:div>
        <w:div w:id="793406756">
          <w:marLeft w:val="480"/>
          <w:marRight w:val="0"/>
          <w:marTop w:val="0"/>
          <w:marBottom w:val="0"/>
          <w:divBdr>
            <w:top w:val="none" w:sz="0" w:space="0" w:color="auto"/>
            <w:left w:val="none" w:sz="0" w:space="0" w:color="auto"/>
            <w:bottom w:val="none" w:sz="0" w:space="0" w:color="auto"/>
            <w:right w:val="none" w:sz="0" w:space="0" w:color="auto"/>
          </w:divBdr>
        </w:div>
        <w:div w:id="968826483">
          <w:marLeft w:val="480"/>
          <w:marRight w:val="0"/>
          <w:marTop w:val="0"/>
          <w:marBottom w:val="0"/>
          <w:divBdr>
            <w:top w:val="none" w:sz="0" w:space="0" w:color="auto"/>
            <w:left w:val="none" w:sz="0" w:space="0" w:color="auto"/>
            <w:bottom w:val="none" w:sz="0" w:space="0" w:color="auto"/>
            <w:right w:val="none" w:sz="0" w:space="0" w:color="auto"/>
          </w:divBdr>
        </w:div>
        <w:div w:id="899442253">
          <w:marLeft w:val="480"/>
          <w:marRight w:val="0"/>
          <w:marTop w:val="0"/>
          <w:marBottom w:val="0"/>
          <w:divBdr>
            <w:top w:val="none" w:sz="0" w:space="0" w:color="auto"/>
            <w:left w:val="none" w:sz="0" w:space="0" w:color="auto"/>
            <w:bottom w:val="none" w:sz="0" w:space="0" w:color="auto"/>
            <w:right w:val="none" w:sz="0" w:space="0" w:color="auto"/>
          </w:divBdr>
        </w:div>
        <w:div w:id="1181974057">
          <w:marLeft w:val="480"/>
          <w:marRight w:val="0"/>
          <w:marTop w:val="0"/>
          <w:marBottom w:val="0"/>
          <w:divBdr>
            <w:top w:val="none" w:sz="0" w:space="0" w:color="auto"/>
            <w:left w:val="none" w:sz="0" w:space="0" w:color="auto"/>
            <w:bottom w:val="none" w:sz="0" w:space="0" w:color="auto"/>
            <w:right w:val="none" w:sz="0" w:space="0" w:color="auto"/>
          </w:divBdr>
        </w:div>
        <w:div w:id="443228119">
          <w:marLeft w:val="480"/>
          <w:marRight w:val="0"/>
          <w:marTop w:val="0"/>
          <w:marBottom w:val="0"/>
          <w:divBdr>
            <w:top w:val="none" w:sz="0" w:space="0" w:color="auto"/>
            <w:left w:val="none" w:sz="0" w:space="0" w:color="auto"/>
            <w:bottom w:val="none" w:sz="0" w:space="0" w:color="auto"/>
            <w:right w:val="none" w:sz="0" w:space="0" w:color="auto"/>
          </w:divBdr>
        </w:div>
        <w:div w:id="275648511">
          <w:marLeft w:val="480"/>
          <w:marRight w:val="0"/>
          <w:marTop w:val="0"/>
          <w:marBottom w:val="0"/>
          <w:divBdr>
            <w:top w:val="none" w:sz="0" w:space="0" w:color="auto"/>
            <w:left w:val="none" w:sz="0" w:space="0" w:color="auto"/>
            <w:bottom w:val="none" w:sz="0" w:space="0" w:color="auto"/>
            <w:right w:val="none" w:sz="0" w:space="0" w:color="auto"/>
          </w:divBdr>
        </w:div>
        <w:div w:id="639504888">
          <w:marLeft w:val="480"/>
          <w:marRight w:val="0"/>
          <w:marTop w:val="0"/>
          <w:marBottom w:val="0"/>
          <w:divBdr>
            <w:top w:val="none" w:sz="0" w:space="0" w:color="auto"/>
            <w:left w:val="none" w:sz="0" w:space="0" w:color="auto"/>
            <w:bottom w:val="none" w:sz="0" w:space="0" w:color="auto"/>
            <w:right w:val="none" w:sz="0" w:space="0" w:color="auto"/>
          </w:divBdr>
        </w:div>
        <w:div w:id="1423799035">
          <w:marLeft w:val="480"/>
          <w:marRight w:val="0"/>
          <w:marTop w:val="0"/>
          <w:marBottom w:val="0"/>
          <w:divBdr>
            <w:top w:val="none" w:sz="0" w:space="0" w:color="auto"/>
            <w:left w:val="none" w:sz="0" w:space="0" w:color="auto"/>
            <w:bottom w:val="none" w:sz="0" w:space="0" w:color="auto"/>
            <w:right w:val="none" w:sz="0" w:space="0" w:color="auto"/>
          </w:divBdr>
        </w:div>
        <w:div w:id="1144003824">
          <w:marLeft w:val="480"/>
          <w:marRight w:val="0"/>
          <w:marTop w:val="0"/>
          <w:marBottom w:val="0"/>
          <w:divBdr>
            <w:top w:val="none" w:sz="0" w:space="0" w:color="auto"/>
            <w:left w:val="none" w:sz="0" w:space="0" w:color="auto"/>
            <w:bottom w:val="none" w:sz="0" w:space="0" w:color="auto"/>
            <w:right w:val="none" w:sz="0" w:space="0" w:color="auto"/>
          </w:divBdr>
        </w:div>
        <w:div w:id="630134954">
          <w:marLeft w:val="480"/>
          <w:marRight w:val="0"/>
          <w:marTop w:val="0"/>
          <w:marBottom w:val="0"/>
          <w:divBdr>
            <w:top w:val="none" w:sz="0" w:space="0" w:color="auto"/>
            <w:left w:val="none" w:sz="0" w:space="0" w:color="auto"/>
            <w:bottom w:val="none" w:sz="0" w:space="0" w:color="auto"/>
            <w:right w:val="none" w:sz="0" w:space="0" w:color="auto"/>
          </w:divBdr>
        </w:div>
        <w:div w:id="771633618">
          <w:marLeft w:val="480"/>
          <w:marRight w:val="0"/>
          <w:marTop w:val="0"/>
          <w:marBottom w:val="0"/>
          <w:divBdr>
            <w:top w:val="none" w:sz="0" w:space="0" w:color="auto"/>
            <w:left w:val="none" w:sz="0" w:space="0" w:color="auto"/>
            <w:bottom w:val="none" w:sz="0" w:space="0" w:color="auto"/>
            <w:right w:val="none" w:sz="0" w:space="0" w:color="auto"/>
          </w:divBdr>
        </w:div>
        <w:div w:id="1499153261">
          <w:marLeft w:val="480"/>
          <w:marRight w:val="0"/>
          <w:marTop w:val="0"/>
          <w:marBottom w:val="0"/>
          <w:divBdr>
            <w:top w:val="none" w:sz="0" w:space="0" w:color="auto"/>
            <w:left w:val="none" w:sz="0" w:space="0" w:color="auto"/>
            <w:bottom w:val="none" w:sz="0" w:space="0" w:color="auto"/>
            <w:right w:val="none" w:sz="0" w:space="0" w:color="auto"/>
          </w:divBdr>
        </w:div>
        <w:div w:id="1294484388">
          <w:marLeft w:val="480"/>
          <w:marRight w:val="0"/>
          <w:marTop w:val="0"/>
          <w:marBottom w:val="0"/>
          <w:divBdr>
            <w:top w:val="none" w:sz="0" w:space="0" w:color="auto"/>
            <w:left w:val="none" w:sz="0" w:space="0" w:color="auto"/>
            <w:bottom w:val="none" w:sz="0" w:space="0" w:color="auto"/>
            <w:right w:val="none" w:sz="0" w:space="0" w:color="auto"/>
          </w:divBdr>
        </w:div>
        <w:div w:id="176382763">
          <w:marLeft w:val="480"/>
          <w:marRight w:val="0"/>
          <w:marTop w:val="0"/>
          <w:marBottom w:val="0"/>
          <w:divBdr>
            <w:top w:val="none" w:sz="0" w:space="0" w:color="auto"/>
            <w:left w:val="none" w:sz="0" w:space="0" w:color="auto"/>
            <w:bottom w:val="none" w:sz="0" w:space="0" w:color="auto"/>
            <w:right w:val="none" w:sz="0" w:space="0" w:color="auto"/>
          </w:divBdr>
        </w:div>
        <w:div w:id="87386960">
          <w:marLeft w:val="480"/>
          <w:marRight w:val="0"/>
          <w:marTop w:val="0"/>
          <w:marBottom w:val="0"/>
          <w:divBdr>
            <w:top w:val="none" w:sz="0" w:space="0" w:color="auto"/>
            <w:left w:val="none" w:sz="0" w:space="0" w:color="auto"/>
            <w:bottom w:val="none" w:sz="0" w:space="0" w:color="auto"/>
            <w:right w:val="none" w:sz="0" w:space="0" w:color="auto"/>
          </w:divBdr>
        </w:div>
        <w:div w:id="199361049">
          <w:marLeft w:val="480"/>
          <w:marRight w:val="0"/>
          <w:marTop w:val="0"/>
          <w:marBottom w:val="0"/>
          <w:divBdr>
            <w:top w:val="none" w:sz="0" w:space="0" w:color="auto"/>
            <w:left w:val="none" w:sz="0" w:space="0" w:color="auto"/>
            <w:bottom w:val="none" w:sz="0" w:space="0" w:color="auto"/>
            <w:right w:val="none" w:sz="0" w:space="0" w:color="auto"/>
          </w:divBdr>
        </w:div>
        <w:div w:id="127937372">
          <w:marLeft w:val="480"/>
          <w:marRight w:val="0"/>
          <w:marTop w:val="0"/>
          <w:marBottom w:val="0"/>
          <w:divBdr>
            <w:top w:val="none" w:sz="0" w:space="0" w:color="auto"/>
            <w:left w:val="none" w:sz="0" w:space="0" w:color="auto"/>
            <w:bottom w:val="none" w:sz="0" w:space="0" w:color="auto"/>
            <w:right w:val="none" w:sz="0" w:space="0" w:color="auto"/>
          </w:divBdr>
        </w:div>
        <w:div w:id="2123111217">
          <w:marLeft w:val="480"/>
          <w:marRight w:val="0"/>
          <w:marTop w:val="0"/>
          <w:marBottom w:val="0"/>
          <w:divBdr>
            <w:top w:val="none" w:sz="0" w:space="0" w:color="auto"/>
            <w:left w:val="none" w:sz="0" w:space="0" w:color="auto"/>
            <w:bottom w:val="none" w:sz="0" w:space="0" w:color="auto"/>
            <w:right w:val="none" w:sz="0" w:space="0" w:color="auto"/>
          </w:divBdr>
        </w:div>
        <w:div w:id="710032961">
          <w:marLeft w:val="480"/>
          <w:marRight w:val="0"/>
          <w:marTop w:val="0"/>
          <w:marBottom w:val="0"/>
          <w:divBdr>
            <w:top w:val="none" w:sz="0" w:space="0" w:color="auto"/>
            <w:left w:val="none" w:sz="0" w:space="0" w:color="auto"/>
            <w:bottom w:val="none" w:sz="0" w:space="0" w:color="auto"/>
            <w:right w:val="none" w:sz="0" w:space="0" w:color="auto"/>
          </w:divBdr>
        </w:div>
        <w:div w:id="1398474469">
          <w:marLeft w:val="480"/>
          <w:marRight w:val="0"/>
          <w:marTop w:val="0"/>
          <w:marBottom w:val="0"/>
          <w:divBdr>
            <w:top w:val="none" w:sz="0" w:space="0" w:color="auto"/>
            <w:left w:val="none" w:sz="0" w:space="0" w:color="auto"/>
            <w:bottom w:val="none" w:sz="0" w:space="0" w:color="auto"/>
            <w:right w:val="none" w:sz="0" w:space="0" w:color="auto"/>
          </w:divBdr>
        </w:div>
        <w:div w:id="21519899">
          <w:marLeft w:val="480"/>
          <w:marRight w:val="0"/>
          <w:marTop w:val="0"/>
          <w:marBottom w:val="0"/>
          <w:divBdr>
            <w:top w:val="none" w:sz="0" w:space="0" w:color="auto"/>
            <w:left w:val="none" w:sz="0" w:space="0" w:color="auto"/>
            <w:bottom w:val="none" w:sz="0" w:space="0" w:color="auto"/>
            <w:right w:val="none" w:sz="0" w:space="0" w:color="auto"/>
          </w:divBdr>
        </w:div>
        <w:div w:id="1751344817">
          <w:marLeft w:val="480"/>
          <w:marRight w:val="0"/>
          <w:marTop w:val="0"/>
          <w:marBottom w:val="0"/>
          <w:divBdr>
            <w:top w:val="none" w:sz="0" w:space="0" w:color="auto"/>
            <w:left w:val="none" w:sz="0" w:space="0" w:color="auto"/>
            <w:bottom w:val="none" w:sz="0" w:space="0" w:color="auto"/>
            <w:right w:val="none" w:sz="0" w:space="0" w:color="auto"/>
          </w:divBdr>
        </w:div>
        <w:div w:id="1124929894">
          <w:marLeft w:val="480"/>
          <w:marRight w:val="0"/>
          <w:marTop w:val="0"/>
          <w:marBottom w:val="0"/>
          <w:divBdr>
            <w:top w:val="none" w:sz="0" w:space="0" w:color="auto"/>
            <w:left w:val="none" w:sz="0" w:space="0" w:color="auto"/>
            <w:bottom w:val="none" w:sz="0" w:space="0" w:color="auto"/>
            <w:right w:val="none" w:sz="0" w:space="0" w:color="auto"/>
          </w:divBdr>
        </w:div>
        <w:div w:id="2135639024">
          <w:marLeft w:val="480"/>
          <w:marRight w:val="0"/>
          <w:marTop w:val="0"/>
          <w:marBottom w:val="0"/>
          <w:divBdr>
            <w:top w:val="none" w:sz="0" w:space="0" w:color="auto"/>
            <w:left w:val="none" w:sz="0" w:space="0" w:color="auto"/>
            <w:bottom w:val="none" w:sz="0" w:space="0" w:color="auto"/>
            <w:right w:val="none" w:sz="0" w:space="0" w:color="auto"/>
          </w:divBdr>
        </w:div>
        <w:div w:id="1610045518">
          <w:marLeft w:val="480"/>
          <w:marRight w:val="0"/>
          <w:marTop w:val="0"/>
          <w:marBottom w:val="0"/>
          <w:divBdr>
            <w:top w:val="none" w:sz="0" w:space="0" w:color="auto"/>
            <w:left w:val="none" w:sz="0" w:space="0" w:color="auto"/>
            <w:bottom w:val="none" w:sz="0" w:space="0" w:color="auto"/>
            <w:right w:val="none" w:sz="0" w:space="0" w:color="auto"/>
          </w:divBdr>
        </w:div>
        <w:div w:id="1241673736">
          <w:marLeft w:val="480"/>
          <w:marRight w:val="0"/>
          <w:marTop w:val="0"/>
          <w:marBottom w:val="0"/>
          <w:divBdr>
            <w:top w:val="none" w:sz="0" w:space="0" w:color="auto"/>
            <w:left w:val="none" w:sz="0" w:space="0" w:color="auto"/>
            <w:bottom w:val="none" w:sz="0" w:space="0" w:color="auto"/>
            <w:right w:val="none" w:sz="0" w:space="0" w:color="auto"/>
          </w:divBdr>
        </w:div>
        <w:div w:id="338777633">
          <w:marLeft w:val="480"/>
          <w:marRight w:val="0"/>
          <w:marTop w:val="0"/>
          <w:marBottom w:val="0"/>
          <w:divBdr>
            <w:top w:val="none" w:sz="0" w:space="0" w:color="auto"/>
            <w:left w:val="none" w:sz="0" w:space="0" w:color="auto"/>
            <w:bottom w:val="none" w:sz="0" w:space="0" w:color="auto"/>
            <w:right w:val="none" w:sz="0" w:space="0" w:color="auto"/>
          </w:divBdr>
        </w:div>
        <w:div w:id="1156341842">
          <w:marLeft w:val="480"/>
          <w:marRight w:val="0"/>
          <w:marTop w:val="0"/>
          <w:marBottom w:val="0"/>
          <w:divBdr>
            <w:top w:val="none" w:sz="0" w:space="0" w:color="auto"/>
            <w:left w:val="none" w:sz="0" w:space="0" w:color="auto"/>
            <w:bottom w:val="none" w:sz="0" w:space="0" w:color="auto"/>
            <w:right w:val="none" w:sz="0" w:space="0" w:color="auto"/>
          </w:divBdr>
        </w:div>
        <w:div w:id="1365908009">
          <w:marLeft w:val="480"/>
          <w:marRight w:val="0"/>
          <w:marTop w:val="0"/>
          <w:marBottom w:val="0"/>
          <w:divBdr>
            <w:top w:val="none" w:sz="0" w:space="0" w:color="auto"/>
            <w:left w:val="none" w:sz="0" w:space="0" w:color="auto"/>
            <w:bottom w:val="none" w:sz="0" w:space="0" w:color="auto"/>
            <w:right w:val="none" w:sz="0" w:space="0" w:color="auto"/>
          </w:divBdr>
        </w:div>
        <w:div w:id="430782654">
          <w:marLeft w:val="480"/>
          <w:marRight w:val="0"/>
          <w:marTop w:val="0"/>
          <w:marBottom w:val="0"/>
          <w:divBdr>
            <w:top w:val="none" w:sz="0" w:space="0" w:color="auto"/>
            <w:left w:val="none" w:sz="0" w:space="0" w:color="auto"/>
            <w:bottom w:val="none" w:sz="0" w:space="0" w:color="auto"/>
            <w:right w:val="none" w:sz="0" w:space="0" w:color="auto"/>
          </w:divBdr>
        </w:div>
        <w:div w:id="1551917667">
          <w:marLeft w:val="480"/>
          <w:marRight w:val="0"/>
          <w:marTop w:val="0"/>
          <w:marBottom w:val="0"/>
          <w:divBdr>
            <w:top w:val="none" w:sz="0" w:space="0" w:color="auto"/>
            <w:left w:val="none" w:sz="0" w:space="0" w:color="auto"/>
            <w:bottom w:val="none" w:sz="0" w:space="0" w:color="auto"/>
            <w:right w:val="none" w:sz="0" w:space="0" w:color="auto"/>
          </w:divBdr>
        </w:div>
        <w:div w:id="515575972">
          <w:marLeft w:val="480"/>
          <w:marRight w:val="0"/>
          <w:marTop w:val="0"/>
          <w:marBottom w:val="0"/>
          <w:divBdr>
            <w:top w:val="none" w:sz="0" w:space="0" w:color="auto"/>
            <w:left w:val="none" w:sz="0" w:space="0" w:color="auto"/>
            <w:bottom w:val="none" w:sz="0" w:space="0" w:color="auto"/>
            <w:right w:val="none" w:sz="0" w:space="0" w:color="auto"/>
          </w:divBdr>
        </w:div>
        <w:div w:id="1612861387">
          <w:marLeft w:val="480"/>
          <w:marRight w:val="0"/>
          <w:marTop w:val="0"/>
          <w:marBottom w:val="0"/>
          <w:divBdr>
            <w:top w:val="none" w:sz="0" w:space="0" w:color="auto"/>
            <w:left w:val="none" w:sz="0" w:space="0" w:color="auto"/>
            <w:bottom w:val="none" w:sz="0" w:space="0" w:color="auto"/>
            <w:right w:val="none" w:sz="0" w:space="0" w:color="auto"/>
          </w:divBdr>
        </w:div>
        <w:div w:id="1366246339">
          <w:marLeft w:val="480"/>
          <w:marRight w:val="0"/>
          <w:marTop w:val="0"/>
          <w:marBottom w:val="0"/>
          <w:divBdr>
            <w:top w:val="none" w:sz="0" w:space="0" w:color="auto"/>
            <w:left w:val="none" w:sz="0" w:space="0" w:color="auto"/>
            <w:bottom w:val="none" w:sz="0" w:space="0" w:color="auto"/>
            <w:right w:val="none" w:sz="0" w:space="0" w:color="auto"/>
          </w:divBdr>
        </w:div>
        <w:div w:id="782652878">
          <w:marLeft w:val="480"/>
          <w:marRight w:val="0"/>
          <w:marTop w:val="0"/>
          <w:marBottom w:val="0"/>
          <w:divBdr>
            <w:top w:val="none" w:sz="0" w:space="0" w:color="auto"/>
            <w:left w:val="none" w:sz="0" w:space="0" w:color="auto"/>
            <w:bottom w:val="none" w:sz="0" w:space="0" w:color="auto"/>
            <w:right w:val="none" w:sz="0" w:space="0" w:color="auto"/>
          </w:divBdr>
        </w:div>
        <w:div w:id="1486506897">
          <w:marLeft w:val="480"/>
          <w:marRight w:val="0"/>
          <w:marTop w:val="0"/>
          <w:marBottom w:val="0"/>
          <w:divBdr>
            <w:top w:val="none" w:sz="0" w:space="0" w:color="auto"/>
            <w:left w:val="none" w:sz="0" w:space="0" w:color="auto"/>
            <w:bottom w:val="none" w:sz="0" w:space="0" w:color="auto"/>
            <w:right w:val="none" w:sz="0" w:space="0" w:color="auto"/>
          </w:divBdr>
        </w:div>
        <w:div w:id="218902860">
          <w:marLeft w:val="480"/>
          <w:marRight w:val="0"/>
          <w:marTop w:val="0"/>
          <w:marBottom w:val="0"/>
          <w:divBdr>
            <w:top w:val="none" w:sz="0" w:space="0" w:color="auto"/>
            <w:left w:val="none" w:sz="0" w:space="0" w:color="auto"/>
            <w:bottom w:val="none" w:sz="0" w:space="0" w:color="auto"/>
            <w:right w:val="none" w:sz="0" w:space="0" w:color="auto"/>
          </w:divBdr>
        </w:div>
        <w:div w:id="1291785964">
          <w:marLeft w:val="480"/>
          <w:marRight w:val="0"/>
          <w:marTop w:val="0"/>
          <w:marBottom w:val="0"/>
          <w:divBdr>
            <w:top w:val="none" w:sz="0" w:space="0" w:color="auto"/>
            <w:left w:val="none" w:sz="0" w:space="0" w:color="auto"/>
            <w:bottom w:val="none" w:sz="0" w:space="0" w:color="auto"/>
            <w:right w:val="none" w:sz="0" w:space="0" w:color="auto"/>
          </w:divBdr>
        </w:div>
        <w:div w:id="2052224027">
          <w:marLeft w:val="480"/>
          <w:marRight w:val="0"/>
          <w:marTop w:val="0"/>
          <w:marBottom w:val="0"/>
          <w:divBdr>
            <w:top w:val="none" w:sz="0" w:space="0" w:color="auto"/>
            <w:left w:val="none" w:sz="0" w:space="0" w:color="auto"/>
            <w:bottom w:val="none" w:sz="0" w:space="0" w:color="auto"/>
            <w:right w:val="none" w:sz="0" w:space="0" w:color="auto"/>
          </w:divBdr>
        </w:div>
        <w:div w:id="1388262477">
          <w:marLeft w:val="480"/>
          <w:marRight w:val="0"/>
          <w:marTop w:val="0"/>
          <w:marBottom w:val="0"/>
          <w:divBdr>
            <w:top w:val="none" w:sz="0" w:space="0" w:color="auto"/>
            <w:left w:val="none" w:sz="0" w:space="0" w:color="auto"/>
            <w:bottom w:val="none" w:sz="0" w:space="0" w:color="auto"/>
            <w:right w:val="none" w:sz="0" w:space="0" w:color="auto"/>
          </w:divBdr>
        </w:div>
        <w:div w:id="2089837504">
          <w:marLeft w:val="480"/>
          <w:marRight w:val="0"/>
          <w:marTop w:val="0"/>
          <w:marBottom w:val="0"/>
          <w:divBdr>
            <w:top w:val="none" w:sz="0" w:space="0" w:color="auto"/>
            <w:left w:val="none" w:sz="0" w:space="0" w:color="auto"/>
            <w:bottom w:val="none" w:sz="0" w:space="0" w:color="auto"/>
            <w:right w:val="none" w:sz="0" w:space="0" w:color="auto"/>
          </w:divBdr>
        </w:div>
        <w:div w:id="1373844817">
          <w:marLeft w:val="480"/>
          <w:marRight w:val="0"/>
          <w:marTop w:val="0"/>
          <w:marBottom w:val="0"/>
          <w:divBdr>
            <w:top w:val="none" w:sz="0" w:space="0" w:color="auto"/>
            <w:left w:val="none" w:sz="0" w:space="0" w:color="auto"/>
            <w:bottom w:val="none" w:sz="0" w:space="0" w:color="auto"/>
            <w:right w:val="none" w:sz="0" w:space="0" w:color="auto"/>
          </w:divBdr>
        </w:div>
        <w:div w:id="1935359772">
          <w:marLeft w:val="480"/>
          <w:marRight w:val="0"/>
          <w:marTop w:val="0"/>
          <w:marBottom w:val="0"/>
          <w:divBdr>
            <w:top w:val="none" w:sz="0" w:space="0" w:color="auto"/>
            <w:left w:val="none" w:sz="0" w:space="0" w:color="auto"/>
            <w:bottom w:val="none" w:sz="0" w:space="0" w:color="auto"/>
            <w:right w:val="none" w:sz="0" w:space="0" w:color="auto"/>
          </w:divBdr>
        </w:div>
        <w:div w:id="980766819">
          <w:marLeft w:val="480"/>
          <w:marRight w:val="0"/>
          <w:marTop w:val="0"/>
          <w:marBottom w:val="0"/>
          <w:divBdr>
            <w:top w:val="none" w:sz="0" w:space="0" w:color="auto"/>
            <w:left w:val="none" w:sz="0" w:space="0" w:color="auto"/>
            <w:bottom w:val="none" w:sz="0" w:space="0" w:color="auto"/>
            <w:right w:val="none" w:sz="0" w:space="0" w:color="auto"/>
          </w:divBdr>
        </w:div>
        <w:div w:id="208733995">
          <w:marLeft w:val="480"/>
          <w:marRight w:val="0"/>
          <w:marTop w:val="0"/>
          <w:marBottom w:val="0"/>
          <w:divBdr>
            <w:top w:val="none" w:sz="0" w:space="0" w:color="auto"/>
            <w:left w:val="none" w:sz="0" w:space="0" w:color="auto"/>
            <w:bottom w:val="none" w:sz="0" w:space="0" w:color="auto"/>
            <w:right w:val="none" w:sz="0" w:space="0" w:color="auto"/>
          </w:divBdr>
        </w:div>
        <w:div w:id="2119136333">
          <w:marLeft w:val="480"/>
          <w:marRight w:val="0"/>
          <w:marTop w:val="0"/>
          <w:marBottom w:val="0"/>
          <w:divBdr>
            <w:top w:val="none" w:sz="0" w:space="0" w:color="auto"/>
            <w:left w:val="none" w:sz="0" w:space="0" w:color="auto"/>
            <w:bottom w:val="none" w:sz="0" w:space="0" w:color="auto"/>
            <w:right w:val="none" w:sz="0" w:space="0" w:color="auto"/>
          </w:divBdr>
        </w:div>
        <w:div w:id="1402799818">
          <w:marLeft w:val="480"/>
          <w:marRight w:val="0"/>
          <w:marTop w:val="0"/>
          <w:marBottom w:val="0"/>
          <w:divBdr>
            <w:top w:val="none" w:sz="0" w:space="0" w:color="auto"/>
            <w:left w:val="none" w:sz="0" w:space="0" w:color="auto"/>
            <w:bottom w:val="none" w:sz="0" w:space="0" w:color="auto"/>
            <w:right w:val="none" w:sz="0" w:space="0" w:color="auto"/>
          </w:divBdr>
        </w:div>
        <w:div w:id="25764157">
          <w:marLeft w:val="480"/>
          <w:marRight w:val="0"/>
          <w:marTop w:val="0"/>
          <w:marBottom w:val="0"/>
          <w:divBdr>
            <w:top w:val="none" w:sz="0" w:space="0" w:color="auto"/>
            <w:left w:val="none" w:sz="0" w:space="0" w:color="auto"/>
            <w:bottom w:val="none" w:sz="0" w:space="0" w:color="auto"/>
            <w:right w:val="none" w:sz="0" w:space="0" w:color="auto"/>
          </w:divBdr>
        </w:div>
        <w:div w:id="669677836">
          <w:marLeft w:val="480"/>
          <w:marRight w:val="0"/>
          <w:marTop w:val="0"/>
          <w:marBottom w:val="0"/>
          <w:divBdr>
            <w:top w:val="none" w:sz="0" w:space="0" w:color="auto"/>
            <w:left w:val="none" w:sz="0" w:space="0" w:color="auto"/>
            <w:bottom w:val="none" w:sz="0" w:space="0" w:color="auto"/>
            <w:right w:val="none" w:sz="0" w:space="0" w:color="auto"/>
          </w:divBdr>
        </w:div>
        <w:div w:id="1727490258">
          <w:marLeft w:val="480"/>
          <w:marRight w:val="0"/>
          <w:marTop w:val="0"/>
          <w:marBottom w:val="0"/>
          <w:divBdr>
            <w:top w:val="none" w:sz="0" w:space="0" w:color="auto"/>
            <w:left w:val="none" w:sz="0" w:space="0" w:color="auto"/>
            <w:bottom w:val="none" w:sz="0" w:space="0" w:color="auto"/>
            <w:right w:val="none" w:sz="0" w:space="0" w:color="auto"/>
          </w:divBdr>
        </w:div>
        <w:div w:id="1506628614">
          <w:marLeft w:val="480"/>
          <w:marRight w:val="0"/>
          <w:marTop w:val="0"/>
          <w:marBottom w:val="0"/>
          <w:divBdr>
            <w:top w:val="none" w:sz="0" w:space="0" w:color="auto"/>
            <w:left w:val="none" w:sz="0" w:space="0" w:color="auto"/>
            <w:bottom w:val="none" w:sz="0" w:space="0" w:color="auto"/>
            <w:right w:val="none" w:sz="0" w:space="0" w:color="auto"/>
          </w:divBdr>
        </w:div>
        <w:div w:id="295533086">
          <w:marLeft w:val="480"/>
          <w:marRight w:val="0"/>
          <w:marTop w:val="0"/>
          <w:marBottom w:val="0"/>
          <w:divBdr>
            <w:top w:val="none" w:sz="0" w:space="0" w:color="auto"/>
            <w:left w:val="none" w:sz="0" w:space="0" w:color="auto"/>
            <w:bottom w:val="none" w:sz="0" w:space="0" w:color="auto"/>
            <w:right w:val="none" w:sz="0" w:space="0" w:color="auto"/>
          </w:divBdr>
        </w:div>
        <w:div w:id="79760321">
          <w:marLeft w:val="480"/>
          <w:marRight w:val="0"/>
          <w:marTop w:val="0"/>
          <w:marBottom w:val="0"/>
          <w:divBdr>
            <w:top w:val="none" w:sz="0" w:space="0" w:color="auto"/>
            <w:left w:val="none" w:sz="0" w:space="0" w:color="auto"/>
            <w:bottom w:val="none" w:sz="0" w:space="0" w:color="auto"/>
            <w:right w:val="none" w:sz="0" w:space="0" w:color="auto"/>
          </w:divBdr>
        </w:div>
        <w:div w:id="53087848">
          <w:marLeft w:val="480"/>
          <w:marRight w:val="0"/>
          <w:marTop w:val="0"/>
          <w:marBottom w:val="0"/>
          <w:divBdr>
            <w:top w:val="none" w:sz="0" w:space="0" w:color="auto"/>
            <w:left w:val="none" w:sz="0" w:space="0" w:color="auto"/>
            <w:bottom w:val="none" w:sz="0" w:space="0" w:color="auto"/>
            <w:right w:val="none" w:sz="0" w:space="0" w:color="auto"/>
          </w:divBdr>
        </w:div>
        <w:div w:id="1209604630">
          <w:marLeft w:val="480"/>
          <w:marRight w:val="0"/>
          <w:marTop w:val="0"/>
          <w:marBottom w:val="0"/>
          <w:divBdr>
            <w:top w:val="none" w:sz="0" w:space="0" w:color="auto"/>
            <w:left w:val="none" w:sz="0" w:space="0" w:color="auto"/>
            <w:bottom w:val="none" w:sz="0" w:space="0" w:color="auto"/>
            <w:right w:val="none" w:sz="0" w:space="0" w:color="auto"/>
          </w:divBdr>
        </w:div>
        <w:div w:id="1350719707">
          <w:marLeft w:val="480"/>
          <w:marRight w:val="0"/>
          <w:marTop w:val="0"/>
          <w:marBottom w:val="0"/>
          <w:divBdr>
            <w:top w:val="none" w:sz="0" w:space="0" w:color="auto"/>
            <w:left w:val="none" w:sz="0" w:space="0" w:color="auto"/>
            <w:bottom w:val="none" w:sz="0" w:space="0" w:color="auto"/>
            <w:right w:val="none" w:sz="0" w:space="0" w:color="auto"/>
          </w:divBdr>
        </w:div>
        <w:div w:id="1615213017">
          <w:marLeft w:val="480"/>
          <w:marRight w:val="0"/>
          <w:marTop w:val="0"/>
          <w:marBottom w:val="0"/>
          <w:divBdr>
            <w:top w:val="none" w:sz="0" w:space="0" w:color="auto"/>
            <w:left w:val="none" w:sz="0" w:space="0" w:color="auto"/>
            <w:bottom w:val="none" w:sz="0" w:space="0" w:color="auto"/>
            <w:right w:val="none" w:sz="0" w:space="0" w:color="auto"/>
          </w:divBdr>
        </w:div>
        <w:div w:id="1753775284">
          <w:marLeft w:val="480"/>
          <w:marRight w:val="0"/>
          <w:marTop w:val="0"/>
          <w:marBottom w:val="0"/>
          <w:divBdr>
            <w:top w:val="none" w:sz="0" w:space="0" w:color="auto"/>
            <w:left w:val="none" w:sz="0" w:space="0" w:color="auto"/>
            <w:bottom w:val="none" w:sz="0" w:space="0" w:color="auto"/>
            <w:right w:val="none" w:sz="0" w:space="0" w:color="auto"/>
          </w:divBdr>
        </w:div>
        <w:div w:id="924613745">
          <w:marLeft w:val="480"/>
          <w:marRight w:val="0"/>
          <w:marTop w:val="0"/>
          <w:marBottom w:val="0"/>
          <w:divBdr>
            <w:top w:val="none" w:sz="0" w:space="0" w:color="auto"/>
            <w:left w:val="none" w:sz="0" w:space="0" w:color="auto"/>
            <w:bottom w:val="none" w:sz="0" w:space="0" w:color="auto"/>
            <w:right w:val="none" w:sz="0" w:space="0" w:color="auto"/>
          </w:divBdr>
        </w:div>
        <w:div w:id="893931668">
          <w:marLeft w:val="480"/>
          <w:marRight w:val="0"/>
          <w:marTop w:val="0"/>
          <w:marBottom w:val="0"/>
          <w:divBdr>
            <w:top w:val="none" w:sz="0" w:space="0" w:color="auto"/>
            <w:left w:val="none" w:sz="0" w:space="0" w:color="auto"/>
            <w:bottom w:val="none" w:sz="0" w:space="0" w:color="auto"/>
            <w:right w:val="none" w:sz="0" w:space="0" w:color="auto"/>
          </w:divBdr>
        </w:div>
        <w:div w:id="1771585613">
          <w:marLeft w:val="480"/>
          <w:marRight w:val="0"/>
          <w:marTop w:val="0"/>
          <w:marBottom w:val="0"/>
          <w:divBdr>
            <w:top w:val="none" w:sz="0" w:space="0" w:color="auto"/>
            <w:left w:val="none" w:sz="0" w:space="0" w:color="auto"/>
            <w:bottom w:val="none" w:sz="0" w:space="0" w:color="auto"/>
            <w:right w:val="none" w:sz="0" w:space="0" w:color="auto"/>
          </w:divBdr>
        </w:div>
        <w:div w:id="1709064782">
          <w:marLeft w:val="480"/>
          <w:marRight w:val="0"/>
          <w:marTop w:val="0"/>
          <w:marBottom w:val="0"/>
          <w:divBdr>
            <w:top w:val="none" w:sz="0" w:space="0" w:color="auto"/>
            <w:left w:val="none" w:sz="0" w:space="0" w:color="auto"/>
            <w:bottom w:val="none" w:sz="0" w:space="0" w:color="auto"/>
            <w:right w:val="none" w:sz="0" w:space="0" w:color="auto"/>
          </w:divBdr>
        </w:div>
        <w:div w:id="1447893544">
          <w:marLeft w:val="480"/>
          <w:marRight w:val="0"/>
          <w:marTop w:val="0"/>
          <w:marBottom w:val="0"/>
          <w:divBdr>
            <w:top w:val="none" w:sz="0" w:space="0" w:color="auto"/>
            <w:left w:val="none" w:sz="0" w:space="0" w:color="auto"/>
            <w:bottom w:val="none" w:sz="0" w:space="0" w:color="auto"/>
            <w:right w:val="none" w:sz="0" w:space="0" w:color="auto"/>
          </w:divBdr>
        </w:div>
        <w:div w:id="321542587">
          <w:marLeft w:val="480"/>
          <w:marRight w:val="0"/>
          <w:marTop w:val="0"/>
          <w:marBottom w:val="0"/>
          <w:divBdr>
            <w:top w:val="none" w:sz="0" w:space="0" w:color="auto"/>
            <w:left w:val="none" w:sz="0" w:space="0" w:color="auto"/>
            <w:bottom w:val="none" w:sz="0" w:space="0" w:color="auto"/>
            <w:right w:val="none" w:sz="0" w:space="0" w:color="auto"/>
          </w:divBdr>
        </w:div>
        <w:div w:id="7031155">
          <w:marLeft w:val="480"/>
          <w:marRight w:val="0"/>
          <w:marTop w:val="0"/>
          <w:marBottom w:val="0"/>
          <w:divBdr>
            <w:top w:val="none" w:sz="0" w:space="0" w:color="auto"/>
            <w:left w:val="none" w:sz="0" w:space="0" w:color="auto"/>
            <w:bottom w:val="none" w:sz="0" w:space="0" w:color="auto"/>
            <w:right w:val="none" w:sz="0" w:space="0" w:color="auto"/>
          </w:divBdr>
        </w:div>
        <w:div w:id="1486510998">
          <w:marLeft w:val="480"/>
          <w:marRight w:val="0"/>
          <w:marTop w:val="0"/>
          <w:marBottom w:val="0"/>
          <w:divBdr>
            <w:top w:val="none" w:sz="0" w:space="0" w:color="auto"/>
            <w:left w:val="none" w:sz="0" w:space="0" w:color="auto"/>
            <w:bottom w:val="none" w:sz="0" w:space="0" w:color="auto"/>
            <w:right w:val="none" w:sz="0" w:space="0" w:color="auto"/>
          </w:divBdr>
        </w:div>
        <w:div w:id="509296288">
          <w:marLeft w:val="480"/>
          <w:marRight w:val="0"/>
          <w:marTop w:val="0"/>
          <w:marBottom w:val="0"/>
          <w:divBdr>
            <w:top w:val="none" w:sz="0" w:space="0" w:color="auto"/>
            <w:left w:val="none" w:sz="0" w:space="0" w:color="auto"/>
            <w:bottom w:val="none" w:sz="0" w:space="0" w:color="auto"/>
            <w:right w:val="none" w:sz="0" w:space="0" w:color="auto"/>
          </w:divBdr>
        </w:div>
        <w:div w:id="711073724">
          <w:marLeft w:val="480"/>
          <w:marRight w:val="0"/>
          <w:marTop w:val="0"/>
          <w:marBottom w:val="0"/>
          <w:divBdr>
            <w:top w:val="none" w:sz="0" w:space="0" w:color="auto"/>
            <w:left w:val="none" w:sz="0" w:space="0" w:color="auto"/>
            <w:bottom w:val="none" w:sz="0" w:space="0" w:color="auto"/>
            <w:right w:val="none" w:sz="0" w:space="0" w:color="auto"/>
          </w:divBdr>
        </w:div>
        <w:div w:id="305277154">
          <w:marLeft w:val="480"/>
          <w:marRight w:val="0"/>
          <w:marTop w:val="0"/>
          <w:marBottom w:val="0"/>
          <w:divBdr>
            <w:top w:val="none" w:sz="0" w:space="0" w:color="auto"/>
            <w:left w:val="none" w:sz="0" w:space="0" w:color="auto"/>
            <w:bottom w:val="none" w:sz="0" w:space="0" w:color="auto"/>
            <w:right w:val="none" w:sz="0" w:space="0" w:color="auto"/>
          </w:divBdr>
        </w:div>
        <w:div w:id="1737704913">
          <w:marLeft w:val="480"/>
          <w:marRight w:val="0"/>
          <w:marTop w:val="0"/>
          <w:marBottom w:val="0"/>
          <w:divBdr>
            <w:top w:val="none" w:sz="0" w:space="0" w:color="auto"/>
            <w:left w:val="none" w:sz="0" w:space="0" w:color="auto"/>
            <w:bottom w:val="none" w:sz="0" w:space="0" w:color="auto"/>
            <w:right w:val="none" w:sz="0" w:space="0" w:color="auto"/>
          </w:divBdr>
        </w:div>
        <w:div w:id="58946646">
          <w:marLeft w:val="480"/>
          <w:marRight w:val="0"/>
          <w:marTop w:val="0"/>
          <w:marBottom w:val="0"/>
          <w:divBdr>
            <w:top w:val="none" w:sz="0" w:space="0" w:color="auto"/>
            <w:left w:val="none" w:sz="0" w:space="0" w:color="auto"/>
            <w:bottom w:val="none" w:sz="0" w:space="0" w:color="auto"/>
            <w:right w:val="none" w:sz="0" w:space="0" w:color="auto"/>
          </w:divBdr>
        </w:div>
        <w:div w:id="836922063">
          <w:marLeft w:val="480"/>
          <w:marRight w:val="0"/>
          <w:marTop w:val="0"/>
          <w:marBottom w:val="0"/>
          <w:divBdr>
            <w:top w:val="none" w:sz="0" w:space="0" w:color="auto"/>
            <w:left w:val="none" w:sz="0" w:space="0" w:color="auto"/>
            <w:bottom w:val="none" w:sz="0" w:space="0" w:color="auto"/>
            <w:right w:val="none" w:sz="0" w:space="0" w:color="auto"/>
          </w:divBdr>
        </w:div>
        <w:div w:id="746223818">
          <w:marLeft w:val="480"/>
          <w:marRight w:val="0"/>
          <w:marTop w:val="0"/>
          <w:marBottom w:val="0"/>
          <w:divBdr>
            <w:top w:val="none" w:sz="0" w:space="0" w:color="auto"/>
            <w:left w:val="none" w:sz="0" w:space="0" w:color="auto"/>
            <w:bottom w:val="none" w:sz="0" w:space="0" w:color="auto"/>
            <w:right w:val="none" w:sz="0" w:space="0" w:color="auto"/>
          </w:divBdr>
        </w:div>
        <w:div w:id="316150230">
          <w:marLeft w:val="480"/>
          <w:marRight w:val="0"/>
          <w:marTop w:val="0"/>
          <w:marBottom w:val="0"/>
          <w:divBdr>
            <w:top w:val="none" w:sz="0" w:space="0" w:color="auto"/>
            <w:left w:val="none" w:sz="0" w:space="0" w:color="auto"/>
            <w:bottom w:val="none" w:sz="0" w:space="0" w:color="auto"/>
            <w:right w:val="none" w:sz="0" w:space="0" w:color="auto"/>
          </w:divBdr>
        </w:div>
        <w:div w:id="953053568">
          <w:marLeft w:val="480"/>
          <w:marRight w:val="0"/>
          <w:marTop w:val="0"/>
          <w:marBottom w:val="0"/>
          <w:divBdr>
            <w:top w:val="none" w:sz="0" w:space="0" w:color="auto"/>
            <w:left w:val="none" w:sz="0" w:space="0" w:color="auto"/>
            <w:bottom w:val="none" w:sz="0" w:space="0" w:color="auto"/>
            <w:right w:val="none" w:sz="0" w:space="0" w:color="auto"/>
          </w:divBdr>
        </w:div>
        <w:div w:id="1674717307">
          <w:marLeft w:val="480"/>
          <w:marRight w:val="0"/>
          <w:marTop w:val="0"/>
          <w:marBottom w:val="0"/>
          <w:divBdr>
            <w:top w:val="none" w:sz="0" w:space="0" w:color="auto"/>
            <w:left w:val="none" w:sz="0" w:space="0" w:color="auto"/>
            <w:bottom w:val="none" w:sz="0" w:space="0" w:color="auto"/>
            <w:right w:val="none" w:sz="0" w:space="0" w:color="auto"/>
          </w:divBdr>
        </w:div>
        <w:div w:id="249705479">
          <w:marLeft w:val="480"/>
          <w:marRight w:val="0"/>
          <w:marTop w:val="0"/>
          <w:marBottom w:val="0"/>
          <w:divBdr>
            <w:top w:val="none" w:sz="0" w:space="0" w:color="auto"/>
            <w:left w:val="none" w:sz="0" w:space="0" w:color="auto"/>
            <w:bottom w:val="none" w:sz="0" w:space="0" w:color="auto"/>
            <w:right w:val="none" w:sz="0" w:space="0" w:color="auto"/>
          </w:divBdr>
        </w:div>
        <w:div w:id="2055812954">
          <w:marLeft w:val="480"/>
          <w:marRight w:val="0"/>
          <w:marTop w:val="0"/>
          <w:marBottom w:val="0"/>
          <w:divBdr>
            <w:top w:val="none" w:sz="0" w:space="0" w:color="auto"/>
            <w:left w:val="none" w:sz="0" w:space="0" w:color="auto"/>
            <w:bottom w:val="none" w:sz="0" w:space="0" w:color="auto"/>
            <w:right w:val="none" w:sz="0" w:space="0" w:color="auto"/>
          </w:divBdr>
        </w:div>
        <w:div w:id="582229535">
          <w:marLeft w:val="480"/>
          <w:marRight w:val="0"/>
          <w:marTop w:val="0"/>
          <w:marBottom w:val="0"/>
          <w:divBdr>
            <w:top w:val="none" w:sz="0" w:space="0" w:color="auto"/>
            <w:left w:val="none" w:sz="0" w:space="0" w:color="auto"/>
            <w:bottom w:val="none" w:sz="0" w:space="0" w:color="auto"/>
            <w:right w:val="none" w:sz="0" w:space="0" w:color="auto"/>
          </w:divBdr>
        </w:div>
        <w:div w:id="499127533">
          <w:marLeft w:val="480"/>
          <w:marRight w:val="0"/>
          <w:marTop w:val="0"/>
          <w:marBottom w:val="0"/>
          <w:divBdr>
            <w:top w:val="none" w:sz="0" w:space="0" w:color="auto"/>
            <w:left w:val="none" w:sz="0" w:space="0" w:color="auto"/>
            <w:bottom w:val="none" w:sz="0" w:space="0" w:color="auto"/>
            <w:right w:val="none" w:sz="0" w:space="0" w:color="auto"/>
          </w:divBdr>
        </w:div>
        <w:div w:id="1537503469">
          <w:marLeft w:val="480"/>
          <w:marRight w:val="0"/>
          <w:marTop w:val="0"/>
          <w:marBottom w:val="0"/>
          <w:divBdr>
            <w:top w:val="none" w:sz="0" w:space="0" w:color="auto"/>
            <w:left w:val="none" w:sz="0" w:space="0" w:color="auto"/>
            <w:bottom w:val="none" w:sz="0" w:space="0" w:color="auto"/>
            <w:right w:val="none" w:sz="0" w:space="0" w:color="auto"/>
          </w:divBdr>
        </w:div>
        <w:div w:id="1435973350">
          <w:marLeft w:val="480"/>
          <w:marRight w:val="0"/>
          <w:marTop w:val="0"/>
          <w:marBottom w:val="0"/>
          <w:divBdr>
            <w:top w:val="none" w:sz="0" w:space="0" w:color="auto"/>
            <w:left w:val="none" w:sz="0" w:space="0" w:color="auto"/>
            <w:bottom w:val="none" w:sz="0" w:space="0" w:color="auto"/>
            <w:right w:val="none" w:sz="0" w:space="0" w:color="auto"/>
          </w:divBdr>
        </w:div>
        <w:div w:id="511409993">
          <w:marLeft w:val="480"/>
          <w:marRight w:val="0"/>
          <w:marTop w:val="0"/>
          <w:marBottom w:val="0"/>
          <w:divBdr>
            <w:top w:val="none" w:sz="0" w:space="0" w:color="auto"/>
            <w:left w:val="none" w:sz="0" w:space="0" w:color="auto"/>
            <w:bottom w:val="none" w:sz="0" w:space="0" w:color="auto"/>
            <w:right w:val="none" w:sz="0" w:space="0" w:color="auto"/>
          </w:divBdr>
        </w:div>
        <w:div w:id="1364598659">
          <w:marLeft w:val="480"/>
          <w:marRight w:val="0"/>
          <w:marTop w:val="0"/>
          <w:marBottom w:val="0"/>
          <w:divBdr>
            <w:top w:val="none" w:sz="0" w:space="0" w:color="auto"/>
            <w:left w:val="none" w:sz="0" w:space="0" w:color="auto"/>
            <w:bottom w:val="none" w:sz="0" w:space="0" w:color="auto"/>
            <w:right w:val="none" w:sz="0" w:space="0" w:color="auto"/>
          </w:divBdr>
        </w:div>
        <w:div w:id="13771973">
          <w:marLeft w:val="480"/>
          <w:marRight w:val="0"/>
          <w:marTop w:val="0"/>
          <w:marBottom w:val="0"/>
          <w:divBdr>
            <w:top w:val="none" w:sz="0" w:space="0" w:color="auto"/>
            <w:left w:val="none" w:sz="0" w:space="0" w:color="auto"/>
            <w:bottom w:val="none" w:sz="0" w:space="0" w:color="auto"/>
            <w:right w:val="none" w:sz="0" w:space="0" w:color="auto"/>
          </w:divBdr>
        </w:div>
        <w:div w:id="1013453995">
          <w:marLeft w:val="480"/>
          <w:marRight w:val="0"/>
          <w:marTop w:val="0"/>
          <w:marBottom w:val="0"/>
          <w:divBdr>
            <w:top w:val="none" w:sz="0" w:space="0" w:color="auto"/>
            <w:left w:val="none" w:sz="0" w:space="0" w:color="auto"/>
            <w:bottom w:val="none" w:sz="0" w:space="0" w:color="auto"/>
            <w:right w:val="none" w:sz="0" w:space="0" w:color="auto"/>
          </w:divBdr>
        </w:div>
      </w:divsChild>
    </w:div>
    <w:div w:id="1700666417">
      <w:bodyDiv w:val="1"/>
      <w:marLeft w:val="0"/>
      <w:marRight w:val="0"/>
      <w:marTop w:val="0"/>
      <w:marBottom w:val="0"/>
      <w:divBdr>
        <w:top w:val="none" w:sz="0" w:space="0" w:color="auto"/>
        <w:left w:val="none" w:sz="0" w:space="0" w:color="auto"/>
        <w:bottom w:val="none" w:sz="0" w:space="0" w:color="auto"/>
        <w:right w:val="none" w:sz="0" w:space="0" w:color="auto"/>
      </w:divBdr>
    </w:div>
    <w:div w:id="1700811020">
      <w:bodyDiv w:val="1"/>
      <w:marLeft w:val="0"/>
      <w:marRight w:val="0"/>
      <w:marTop w:val="0"/>
      <w:marBottom w:val="0"/>
      <w:divBdr>
        <w:top w:val="none" w:sz="0" w:space="0" w:color="auto"/>
        <w:left w:val="none" w:sz="0" w:space="0" w:color="auto"/>
        <w:bottom w:val="none" w:sz="0" w:space="0" w:color="auto"/>
        <w:right w:val="none" w:sz="0" w:space="0" w:color="auto"/>
      </w:divBdr>
    </w:div>
    <w:div w:id="1700860819">
      <w:bodyDiv w:val="1"/>
      <w:marLeft w:val="0"/>
      <w:marRight w:val="0"/>
      <w:marTop w:val="0"/>
      <w:marBottom w:val="0"/>
      <w:divBdr>
        <w:top w:val="none" w:sz="0" w:space="0" w:color="auto"/>
        <w:left w:val="none" w:sz="0" w:space="0" w:color="auto"/>
        <w:bottom w:val="none" w:sz="0" w:space="0" w:color="auto"/>
        <w:right w:val="none" w:sz="0" w:space="0" w:color="auto"/>
      </w:divBdr>
    </w:div>
    <w:div w:id="1701127847">
      <w:bodyDiv w:val="1"/>
      <w:marLeft w:val="0"/>
      <w:marRight w:val="0"/>
      <w:marTop w:val="0"/>
      <w:marBottom w:val="0"/>
      <w:divBdr>
        <w:top w:val="none" w:sz="0" w:space="0" w:color="auto"/>
        <w:left w:val="none" w:sz="0" w:space="0" w:color="auto"/>
        <w:bottom w:val="none" w:sz="0" w:space="0" w:color="auto"/>
        <w:right w:val="none" w:sz="0" w:space="0" w:color="auto"/>
      </w:divBdr>
    </w:div>
    <w:div w:id="1701278351">
      <w:bodyDiv w:val="1"/>
      <w:marLeft w:val="0"/>
      <w:marRight w:val="0"/>
      <w:marTop w:val="0"/>
      <w:marBottom w:val="0"/>
      <w:divBdr>
        <w:top w:val="none" w:sz="0" w:space="0" w:color="auto"/>
        <w:left w:val="none" w:sz="0" w:space="0" w:color="auto"/>
        <w:bottom w:val="none" w:sz="0" w:space="0" w:color="auto"/>
        <w:right w:val="none" w:sz="0" w:space="0" w:color="auto"/>
      </w:divBdr>
    </w:div>
    <w:div w:id="1701513689">
      <w:bodyDiv w:val="1"/>
      <w:marLeft w:val="0"/>
      <w:marRight w:val="0"/>
      <w:marTop w:val="0"/>
      <w:marBottom w:val="0"/>
      <w:divBdr>
        <w:top w:val="none" w:sz="0" w:space="0" w:color="auto"/>
        <w:left w:val="none" w:sz="0" w:space="0" w:color="auto"/>
        <w:bottom w:val="none" w:sz="0" w:space="0" w:color="auto"/>
        <w:right w:val="none" w:sz="0" w:space="0" w:color="auto"/>
      </w:divBdr>
    </w:div>
    <w:div w:id="1701540705">
      <w:bodyDiv w:val="1"/>
      <w:marLeft w:val="0"/>
      <w:marRight w:val="0"/>
      <w:marTop w:val="0"/>
      <w:marBottom w:val="0"/>
      <w:divBdr>
        <w:top w:val="none" w:sz="0" w:space="0" w:color="auto"/>
        <w:left w:val="none" w:sz="0" w:space="0" w:color="auto"/>
        <w:bottom w:val="none" w:sz="0" w:space="0" w:color="auto"/>
        <w:right w:val="none" w:sz="0" w:space="0" w:color="auto"/>
      </w:divBdr>
    </w:div>
    <w:div w:id="1702054919">
      <w:bodyDiv w:val="1"/>
      <w:marLeft w:val="0"/>
      <w:marRight w:val="0"/>
      <w:marTop w:val="0"/>
      <w:marBottom w:val="0"/>
      <w:divBdr>
        <w:top w:val="none" w:sz="0" w:space="0" w:color="auto"/>
        <w:left w:val="none" w:sz="0" w:space="0" w:color="auto"/>
        <w:bottom w:val="none" w:sz="0" w:space="0" w:color="auto"/>
        <w:right w:val="none" w:sz="0" w:space="0" w:color="auto"/>
      </w:divBdr>
    </w:div>
    <w:div w:id="1702129697">
      <w:bodyDiv w:val="1"/>
      <w:marLeft w:val="0"/>
      <w:marRight w:val="0"/>
      <w:marTop w:val="0"/>
      <w:marBottom w:val="0"/>
      <w:divBdr>
        <w:top w:val="none" w:sz="0" w:space="0" w:color="auto"/>
        <w:left w:val="none" w:sz="0" w:space="0" w:color="auto"/>
        <w:bottom w:val="none" w:sz="0" w:space="0" w:color="auto"/>
        <w:right w:val="none" w:sz="0" w:space="0" w:color="auto"/>
      </w:divBdr>
    </w:div>
    <w:div w:id="1702589380">
      <w:bodyDiv w:val="1"/>
      <w:marLeft w:val="0"/>
      <w:marRight w:val="0"/>
      <w:marTop w:val="0"/>
      <w:marBottom w:val="0"/>
      <w:divBdr>
        <w:top w:val="none" w:sz="0" w:space="0" w:color="auto"/>
        <w:left w:val="none" w:sz="0" w:space="0" w:color="auto"/>
        <w:bottom w:val="none" w:sz="0" w:space="0" w:color="auto"/>
        <w:right w:val="none" w:sz="0" w:space="0" w:color="auto"/>
      </w:divBdr>
    </w:div>
    <w:div w:id="1702703333">
      <w:bodyDiv w:val="1"/>
      <w:marLeft w:val="0"/>
      <w:marRight w:val="0"/>
      <w:marTop w:val="0"/>
      <w:marBottom w:val="0"/>
      <w:divBdr>
        <w:top w:val="none" w:sz="0" w:space="0" w:color="auto"/>
        <w:left w:val="none" w:sz="0" w:space="0" w:color="auto"/>
        <w:bottom w:val="none" w:sz="0" w:space="0" w:color="auto"/>
        <w:right w:val="none" w:sz="0" w:space="0" w:color="auto"/>
      </w:divBdr>
    </w:div>
    <w:div w:id="1702825614">
      <w:bodyDiv w:val="1"/>
      <w:marLeft w:val="0"/>
      <w:marRight w:val="0"/>
      <w:marTop w:val="0"/>
      <w:marBottom w:val="0"/>
      <w:divBdr>
        <w:top w:val="none" w:sz="0" w:space="0" w:color="auto"/>
        <w:left w:val="none" w:sz="0" w:space="0" w:color="auto"/>
        <w:bottom w:val="none" w:sz="0" w:space="0" w:color="auto"/>
        <w:right w:val="none" w:sz="0" w:space="0" w:color="auto"/>
      </w:divBdr>
    </w:div>
    <w:div w:id="1702895918">
      <w:bodyDiv w:val="1"/>
      <w:marLeft w:val="0"/>
      <w:marRight w:val="0"/>
      <w:marTop w:val="0"/>
      <w:marBottom w:val="0"/>
      <w:divBdr>
        <w:top w:val="none" w:sz="0" w:space="0" w:color="auto"/>
        <w:left w:val="none" w:sz="0" w:space="0" w:color="auto"/>
        <w:bottom w:val="none" w:sz="0" w:space="0" w:color="auto"/>
        <w:right w:val="none" w:sz="0" w:space="0" w:color="auto"/>
      </w:divBdr>
    </w:div>
    <w:div w:id="1703243608">
      <w:bodyDiv w:val="1"/>
      <w:marLeft w:val="0"/>
      <w:marRight w:val="0"/>
      <w:marTop w:val="0"/>
      <w:marBottom w:val="0"/>
      <w:divBdr>
        <w:top w:val="none" w:sz="0" w:space="0" w:color="auto"/>
        <w:left w:val="none" w:sz="0" w:space="0" w:color="auto"/>
        <w:bottom w:val="none" w:sz="0" w:space="0" w:color="auto"/>
        <w:right w:val="none" w:sz="0" w:space="0" w:color="auto"/>
      </w:divBdr>
      <w:divsChild>
        <w:div w:id="491991246">
          <w:marLeft w:val="480"/>
          <w:marRight w:val="0"/>
          <w:marTop w:val="0"/>
          <w:marBottom w:val="0"/>
          <w:divBdr>
            <w:top w:val="none" w:sz="0" w:space="0" w:color="auto"/>
            <w:left w:val="none" w:sz="0" w:space="0" w:color="auto"/>
            <w:bottom w:val="none" w:sz="0" w:space="0" w:color="auto"/>
            <w:right w:val="none" w:sz="0" w:space="0" w:color="auto"/>
          </w:divBdr>
        </w:div>
        <w:div w:id="1957249788">
          <w:marLeft w:val="480"/>
          <w:marRight w:val="0"/>
          <w:marTop w:val="0"/>
          <w:marBottom w:val="0"/>
          <w:divBdr>
            <w:top w:val="none" w:sz="0" w:space="0" w:color="auto"/>
            <w:left w:val="none" w:sz="0" w:space="0" w:color="auto"/>
            <w:bottom w:val="none" w:sz="0" w:space="0" w:color="auto"/>
            <w:right w:val="none" w:sz="0" w:space="0" w:color="auto"/>
          </w:divBdr>
        </w:div>
        <w:div w:id="1572613794">
          <w:marLeft w:val="480"/>
          <w:marRight w:val="0"/>
          <w:marTop w:val="0"/>
          <w:marBottom w:val="0"/>
          <w:divBdr>
            <w:top w:val="none" w:sz="0" w:space="0" w:color="auto"/>
            <w:left w:val="none" w:sz="0" w:space="0" w:color="auto"/>
            <w:bottom w:val="none" w:sz="0" w:space="0" w:color="auto"/>
            <w:right w:val="none" w:sz="0" w:space="0" w:color="auto"/>
          </w:divBdr>
        </w:div>
        <w:div w:id="443772538">
          <w:marLeft w:val="480"/>
          <w:marRight w:val="0"/>
          <w:marTop w:val="0"/>
          <w:marBottom w:val="0"/>
          <w:divBdr>
            <w:top w:val="none" w:sz="0" w:space="0" w:color="auto"/>
            <w:left w:val="none" w:sz="0" w:space="0" w:color="auto"/>
            <w:bottom w:val="none" w:sz="0" w:space="0" w:color="auto"/>
            <w:right w:val="none" w:sz="0" w:space="0" w:color="auto"/>
          </w:divBdr>
        </w:div>
        <w:div w:id="2027058527">
          <w:marLeft w:val="480"/>
          <w:marRight w:val="0"/>
          <w:marTop w:val="0"/>
          <w:marBottom w:val="0"/>
          <w:divBdr>
            <w:top w:val="none" w:sz="0" w:space="0" w:color="auto"/>
            <w:left w:val="none" w:sz="0" w:space="0" w:color="auto"/>
            <w:bottom w:val="none" w:sz="0" w:space="0" w:color="auto"/>
            <w:right w:val="none" w:sz="0" w:space="0" w:color="auto"/>
          </w:divBdr>
        </w:div>
        <w:div w:id="1675035987">
          <w:marLeft w:val="480"/>
          <w:marRight w:val="0"/>
          <w:marTop w:val="0"/>
          <w:marBottom w:val="0"/>
          <w:divBdr>
            <w:top w:val="none" w:sz="0" w:space="0" w:color="auto"/>
            <w:left w:val="none" w:sz="0" w:space="0" w:color="auto"/>
            <w:bottom w:val="none" w:sz="0" w:space="0" w:color="auto"/>
            <w:right w:val="none" w:sz="0" w:space="0" w:color="auto"/>
          </w:divBdr>
        </w:div>
        <w:div w:id="1548568813">
          <w:marLeft w:val="480"/>
          <w:marRight w:val="0"/>
          <w:marTop w:val="0"/>
          <w:marBottom w:val="0"/>
          <w:divBdr>
            <w:top w:val="none" w:sz="0" w:space="0" w:color="auto"/>
            <w:left w:val="none" w:sz="0" w:space="0" w:color="auto"/>
            <w:bottom w:val="none" w:sz="0" w:space="0" w:color="auto"/>
            <w:right w:val="none" w:sz="0" w:space="0" w:color="auto"/>
          </w:divBdr>
        </w:div>
        <w:div w:id="1240556712">
          <w:marLeft w:val="480"/>
          <w:marRight w:val="0"/>
          <w:marTop w:val="0"/>
          <w:marBottom w:val="0"/>
          <w:divBdr>
            <w:top w:val="none" w:sz="0" w:space="0" w:color="auto"/>
            <w:left w:val="none" w:sz="0" w:space="0" w:color="auto"/>
            <w:bottom w:val="none" w:sz="0" w:space="0" w:color="auto"/>
            <w:right w:val="none" w:sz="0" w:space="0" w:color="auto"/>
          </w:divBdr>
        </w:div>
        <w:div w:id="885605488">
          <w:marLeft w:val="480"/>
          <w:marRight w:val="0"/>
          <w:marTop w:val="0"/>
          <w:marBottom w:val="0"/>
          <w:divBdr>
            <w:top w:val="none" w:sz="0" w:space="0" w:color="auto"/>
            <w:left w:val="none" w:sz="0" w:space="0" w:color="auto"/>
            <w:bottom w:val="none" w:sz="0" w:space="0" w:color="auto"/>
            <w:right w:val="none" w:sz="0" w:space="0" w:color="auto"/>
          </w:divBdr>
        </w:div>
        <w:div w:id="602423327">
          <w:marLeft w:val="480"/>
          <w:marRight w:val="0"/>
          <w:marTop w:val="0"/>
          <w:marBottom w:val="0"/>
          <w:divBdr>
            <w:top w:val="none" w:sz="0" w:space="0" w:color="auto"/>
            <w:left w:val="none" w:sz="0" w:space="0" w:color="auto"/>
            <w:bottom w:val="none" w:sz="0" w:space="0" w:color="auto"/>
            <w:right w:val="none" w:sz="0" w:space="0" w:color="auto"/>
          </w:divBdr>
        </w:div>
        <w:div w:id="1916083857">
          <w:marLeft w:val="480"/>
          <w:marRight w:val="0"/>
          <w:marTop w:val="0"/>
          <w:marBottom w:val="0"/>
          <w:divBdr>
            <w:top w:val="none" w:sz="0" w:space="0" w:color="auto"/>
            <w:left w:val="none" w:sz="0" w:space="0" w:color="auto"/>
            <w:bottom w:val="none" w:sz="0" w:space="0" w:color="auto"/>
            <w:right w:val="none" w:sz="0" w:space="0" w:color="auto"/>
          </w:divBdr>
        </w:div>
        <w:div w:id="677390452">
          <w:marLeft w:val="480"/>
          <w:marRight w:val="0"/>
          <w:marTop w:val="0"/>
          <w:marBottom w:val="0"/>
          <w:divBdr>
            <w:top w:val="none" w:sz="0" w:space="0" w:color="auto"/>
            <w:left w:val="none" w:sz="0" w:space="0" w:color="auto"/>
            <w:bottom w:val="none" w:sz="0" w:space="0" w:color="auto"/>
            <w:right w:val="none" w:sz="0" w:space="0" w:color="auto"/>
          </w:divBdr>
        </w:div>
        <w:div w:id="1842155940">
          <w:marLeft w:val="480"/>
          <w:marRight w:val="0"/>
          <w:marTop w:val="0"/>
          <w:marBottom w:val="0"/>
          <w:divBdr>
            <w:top w:val="none" w:sz="0" w:space="0" w:color="auto"/>
            <w:left w:val="none" w:sz="0" w:space="0" w:color="auto"/>
            <w:bottom w:val="none" w:sz="0" w:space="0" w:color="auto"/>
            <w:right w:val="none" w:sz="0" w:space="0" w:color="auto"/>
          </w:divBdr>
        </w:div>
        <w:div w:id="1346052826">
          <w:marLeft w:val="480"/>
          <w:marRight w:val="0"/>
          <w:marTop w:val="0"/>
          <w:marBottom w:val="0"/>
          <w:divBdr>
            <w:top w:val="none" w:sz="0" w:space="0" w:color="auto"/>
            <w:left w:val="none" w:sz="0" w:space="0" w:color="auto"/>
            <w:bottom w:val="none" w:sz="0" w:space="0" w:color="auto"/>
            <w:right w:val="none" w:sz="0" w:space="0" w:color="auto"/>
          </w:divBdr>
        </w:div>
        <w:div w:id="290669612">
          <w:marLeft w:val="480"/>
          <w:marRight w:val="0"/>
          <w:marTop w:val="0"/>
          <w:marBottom w:val="0"/>
          <w:divBdr>
            <w:top w:val="none" w:sz="0" w:space="0" w:color="auto"/>
            <w:left w:val="none" w:sz="0" w:space="0" w:color="auto"/>
            <w:bottom w:val="none" w:sz="0" w:space="0" w:color="auto"/>
            <w:right w:val="none" w:sz="0" w:space="0" w:color="auto"/>
          </w:divBdr>
        </w:div>
        <w:div w:id="1809976010">
          <w:marLeft w:val="480"/>
          <w:marRight w:val="0"/>
          <w:marTop w:val="0"/>
          <w:marBottom w:val="0"/>
          <w:divBdr>
            <w:top w:val="none" w:sz="0" w:space="0" w:color="auto"/>
            <w:left w:val="none" w:sz="0" w:space="0" w:color="auto"/>
            <w:bottom w:val="none" w:sz="0" w:space="0" w:color="auto"/>
            <w:right w:val="none" w:sz="0" w:space="0" w:color="auto"/>
          </w:divBdr>
        </w:div>
        <w:div w:id="2107462431">
          <w:marLeft w:val="480"/>
          <w:marRight w:val="0"/>
          <w:marTop w:val="0"/>
          <w:marBottom w:val="0"/>
          <w:divBdr>
            <w:top w:val="none" w:sz="0" w:space="0" w:color="auto"/>
            <w:left w:val="none" w:sz="0" w:space="0" w:color="auto"/>
            <w:bottom w:val="none" w:sz="0" w:space="0" w:color="auto"/>
            <w:right w:val="none" w:sz="0" w:space="0" w:color="auto"/>
          </w:divBdr>
        </w:div>
        <w:div w:id="1894198074">
          <w:marLeft w:val="480"/>
          <w:marRight w:val="0"/>
          <w:marTop w:val="0"/>
          <w:marBottom w:val="0"/>
          <w:divBdr>
            <w:top w:val="none" w:sz="0" w:space="0" w:color="auto"/>
            <w:left w:val="none" w:sz="0" w:space="0" w:color="auto"/>
            <w:bottom w:val="none" w:sz="0" w:space="0" w:color="auto"/>
            <w:right w:val="none" w:sz="0" w:space="0" w:color="auto"/>
          </w:divBdr>
        </w:div>
        <w:div w:id="1677003609">
          <w:marLeft w:val="480"/>
          <w:marRight w:val="0"/>
          <w:marTop w:val="0"/>
          <w:marBottom w:val="0"/>
          <w:divBdr>
            <w:top w:val="none" w:sz="0" w:space="0" w:color="auto"/>
            <w:left w:val="none" w:sz="0" w:space="0" w:color="auto"/>
            <w:bottom w:val="none" w:sz="0" w:space="0" w:color="auto"/>
            <w:right w:val="none" w:sz="0" w:space="0" w:color="auto"/>
          </w:divBdr>
        </w:div>
        <w:div w:id="1309938536">
          <w:marLeft w:val="480"/>
          <w:marRight w:val="0"/>
          <w:marTop w:val="0"/>
          <w:marBottom w:val="0"/>
          <w:divBdr>
            <w:top w:val="none" w:sz="0" w:space="0" w:color="auto"/>
            <w:left w:val="none" w:sz="0" w:space="0" w:color="auto"/>
            <w:bottom w:val="none" w:sz="0" w:space="0" w:color="auto"/>
            <w:right w:val="none" w:sz="0" w:space="0" w:color="auto"/>
          </w:divBdr>
        </w:div>
        <w:div w:id="62024032">
          <w:marLeft w:val="480"/>
          <w:marRight w:val="0"/>
          <w:marTop w:val="0"/>
          <w:marBottom w:val="0"/>
          <w:divBdr>
            <w:top w:val="none" w:sz="0" w:space="0" w:color="auto"/>
            <w:left w:val="none" w:sz="0" w:space="0" w:color="auto"/>
            <w:bottom w:val="none" w:sz="0" w:space="0" w:color="auto"/>
            <w:right w:val="none" w:sz="0" w:space="0" w:color="auto"/>
          </w:divBdr>
        </w:div>
        <w:div w:id="675428156">
          <w:marLeft w:val="480"/>
          <w:marRight w:val="0"/>
          <w:marTop w:val="0"/>
          <w:marBottom w:val="0"/>
          <w:divBdr>
            <w:top w:val="none" w:sz="0" w:space="0" w:color="auto"/>
            <w:left w:val="none" w:sz="0" w:space="0" w:color="auto"/>
            <w:bottom w:val="none" w:sz="0" w:space="0" w:color="auto"/>
            <w:right w:val="none" w:sz="0" w:space="0" w:color="auto"/>
          </w:divBdr>
        </w:div>
        <w:div w:id="146630682">
          <w:marLeft w:val="480"/>
          <w:marRight w:val="0"/>
          <w:marTop w:val="0"/>
          <w:marBottom w:val="0"/>
          <w:divBdr>
            <w:top w:val="none" w:sz="0" w:space="0" w:color="auto"/>
            <w:left w:val="none" w:sz="0" w:space="0" w:color="auto"/>
            <w:bottom w:val="none" w:sz="0" w:space="0" w:color="auto"/>
            <w:right w:val="none" w:sz="0" w:space="0" w:color="auto"/>
          </w:divBdr>
        </w:div>
        <w:div w:id="1548374567">
          <w:marLeft w:val="480"/>
          <w:marRight w:val="0"/>
          <w:marTop w:val="0"/>
          <w:marBottom w:val="0"/>
          <w:divBdr>
            <w:top w:val="none" w:sz="0" w:space="0" w:color="auto"/>
            <w:left w:val="none" w:sz="0" w:space="0" w:color="auto"/>
            <w:bottom w:val="none" w:sz="0" w:space="0" w:color="auto"/>
            <w:right w:val="none" w:sz="0" w:space="0" w:color="auto"/>
          </w:divBdr>
        </w:div>
        <w:div w:id="1281378298">
          <w:marLeft w:val="480"/>
          <w:marRight w:val="0"/>
          <w:marTop w:val="0"/>
          <w:marBottom w:val="0"/>
          <w:divBdr>
            <w:top w:val="none" w:sz="0" w:space="0" w:color="auto"/>
            <w:left w:val="none" w:sz="0" w:space="0" w:color="auto"/>
            <w:bottom w:val="none" w:sz="0" w:space="0" w:color="auto"/>
            <w:right w:val="none" w:sz="0" w:space="0" w:color="auto"/>
          </w:divBdr>
        </w:div>
        <w:div w:id="1673340102">
          <w:marLeft w:val="480"/>
          <w:marRight w:val="0"/>
          <w:marTop w:val="0"/>
          <w:marBottom w:val="0"/>
          <w:divBdr>
            <w:top w:val="none" w:sz="0" w:space="0" w:color="auto"/>
            <w:left w:val="none" w:sz="0" w:space="0" w:color="auto"/>
            <w:bottom w:val="none" w:sz="0" w:space="0" w:color="auto"/>
            <w:right w:val="none" w:sz="0" w:space="0" w:color="auto"/>
          </w:divBdr>
        </w:div>
        <w:div w:id="1321033511">
          <w:marLeft w:val="480"/>
          <w:marRight w:val="0"/>
          <w:marTop w:val="0"/>
          <w:marBottom w:val="0"/>
          <w:divBdr>
            <w:top w:val="none" w:sz="0" w:space="0" w:color="auto"/>
            <w:left w:val="none" w:sz="0" w:space="0" w:color="auto"/>
            <w:bottom w:val="none" w:sz="0" w:space="0" w:color="auto"/>
            <w:right w:val="none" w:sz="0" w:space="0" w:color="auto"/>
          </w:divBdr>
        </w:div>
        <w:div w:id="252595616">
          <w:marLeft w:val="480"/>
          <w:marRight w:val="0"/>
          <w:marTop w:val="0"/>
          <w:marBottom w:val="0"/>
          <w:divBdr>
            <w:top w:val="none" w:sz="0" w:space="0" w:color="auto"/>
            <w:left w:val="none" w:sz="0" w:space="0" w:color="auto"/>
            <w:bottom w:val="none" w:sz="0" w:space="0" w:color="auto"/>
            <w:right w:val="none" w:sz="0" w:space="0" w:color="auto"/>
          </w:divBdr>
        </w:div>
        <w:div w:id="78909295">
          <w:marLeft w:val="480"/>
          <w:marRight w:val="0"/>
          <w:marTop w:val="0"/>
          <w:marBottom w:val="0"/>
          <w:divBdr>
            <w:top w:val="none" w:sz="0" w:space="0" w:color="auto"/>
            <w:left w:val="none" w:sz="0" w:space="0" w:color="auto"/>
            <w:bottom w:val="none" w:sz="0" w:space="0" w:color="auto"/>
            <w:right w:val="none" w:sz="0" w:space="0" w:color="auto"/>
          </w:divBdr>
        </w:div>
        <w:div w:id="384910348">
          <w:marLeft w:val="480"/>
          <w:marRight w:val="0"/>
          <w:marTop w:val="0"/>
          <w:marBottom w:val="0"/>
          <w:divBdr>
            <w:top w:val="none" w:sz="0" w:space="0" w:color="auto"/>
            <w:left w:val="none" w:sz="0" w:space="0" w:color="auto"/>
            <w:bottom w:val="none" w:sz="0" w:space="0" w:color="auto"/>
            <w:right w:val="none" w:sz="0" w:space="0" w:color="auto"/>
          </w:divBdr>
        </w:div>
        <w:div w:id="597182714">
          <w:marLeft w:val="480"/>
          <w:marRight w:val="0"/>
          <w:marTop w:val="0"/>
          <w:marBottom w:val="0"/>
          <w:divBdr>
            <w:top w:val="none" w:sz="0" w:space="0" w:color="auto"/>
            <w:left w:val="none" w:sz="0" w:space="0" w:color="auto"/>
            <w:bottom w:val="none" w:sz="0" w:space="0" w:color="auto"/>
            <w:right w:val="none" w:sz="0" w:space="0" w:color="auto"/>
          </w:divBdr>
        </w:div>
        <w:div w:id="1296713980">
          <w:marLeft w:val="480"/>
          <w:marRight w:val="0"/>
          <w:marTop w:val="0"/>
          <w:marBottom w:val="0"/>
          <w:divBdr>
            <w:top w:val="none" w:sz="0" w:space="0" w:color="auto"/>
            <w:left w:val="none" w:sz="0" w:space="0" w:color="auto"/>
            <w:bottom w:val="none" w:sz="0" w:space="0" w:color="auto"/>
            <w:right w:val="none" w:sz="0" w:space="0" w:color="auto"/>
          </w:divBdr>
        </w:div>
        <w:div w:id="167408585">
          <w:marLeft w:val="480"/>
          <w:marRight w:val="0"/>
          <w:marTop w:val="0"/>
          <w:marBottom w:val="0"/>
          <w:divBdr>
            <w:top w:val="none" w:sz="0" w:space="0" w:color="auto"/>
            <w:left w:val="none" w:sz="0" w:space="0" w:color="auto"/>
            <w:bottom w:val="none" w:sz="0" w:space="0" w:color="auto"/>
            <w:right w:val="none" w:sz="0" w:space="0" w:color="auto"/>
          </w:divBdr>
        </w:div>
        <w:div w:id="549534248">
          <w:marLeft w:val="480"/>
          <w:marRight w:val="0"/>
          <w:marTop w:val="0"/>
          <w:marBottom w:val="0"/>
          <w:divBdr>
            <w:top w:val="none" w:sz="0" w:space="0" w:color="auto"/>
            <w:left w:val="none" w:sz="0" w:space="0" w:color="auto"/>
            <w:bottom w:val="none" w:sz="0" w:space="0" w:color="auto"/>
            <w:right w:val="none" w:sz="0" w:space="0" w:color="auto"/>
          </w:divBdr>
        </w:div>
        <w:div w:id="384138647">
          <w:marLeft w:val="480"/>
          <w:marRight w:val="0"/>
          <w:marTop w:val="0"/>
          <w:marBottom w:val="0"/>
          <w:divBdr>
            <w:top w:val="none" w:sz="0" w:space="0" w:color="auto"/>
            <w:left w:val="none" w:sz="0" w:space="0" w:color="auto"/>
            <w:bottom w:val="none" w:sz="0" w:space="0" w:color="auto"/>
            <w:right w:val="none" w:sz="0" w:space="0" w:color="auto"/>
          </w:divBdr>
        </w:div>
        <w:div w:id="611792205">
          <w:marLeft w:val="480"/>
          <w:marRight w:val="0"/>
          <w:marTop w:val="0"/>
          <w:marBottom w:val="0"/>
          <w:divBdr>
            <w:top w:val="none" w:sz="0" w:space="0" w:color="auto"/>
            <w:left w:val="none" w:sz="0" w:space="0" w:color="auto"/>
            <w:bottom w:val="none" w:sz="0" w:space="0" w:color="auto"/>
            <w:right w:val="none" w:sz="0" w:space="0" w:color="auto"/>
          </w:divBdr>
        </w:div>
        <w:div w:id="1435244311">
          <w:marLeft w:val="480"/>
          <w:marRight w:val="0"/>
          <w:marTop w:val="0"/>
          <w:marBottom w:val="0"/>
          <w:divBdr>
            <w:top w:val="none" w:sz="0" w:space="0" w:color="auto"/>
            <w:left w:val="none" w:sz="0" w:space="0" w:color="auto"/>
            <w:bottom w:val="none" w:sz="0" w:space="0" w:color="auto"/>
            <w:right w:val="none" w:sz="0" w:space="0" w:color="auto"/>
          </w:divBdr>
        </w:div>
        <w:div w:id="1776248428">
          <w:marLeft w:val="480"/>
          <w:marRight w:val="0"/>
          <w:marTop w:val="0"/>
          <w:marBottom w:val="0"/>
          <w:divBdr>
            <w:top w:val="none" w:sz="0" w:space="0" w:color="auto"/>
            <w:left w:val="none" w:sz="0" w:space="0" w:color="auto"/>
            <w:bottom w:val="none" w:sz="0" w:space="0" w:color="auto"/>
            <w:right w:val="none" w:sz="0" w:space="0" w:color="auto"/>
          </w:divBdr>
        </w:div>
        <w:div w:id="1525552387">
          <w:marLeft w:val="480"/>
          <w:marRight w:val="0"/>
          <w:marTop w:val="0"/>
          <w:marBottom w:val="0"/>
          <w:divBdr>
            <w:top w:val="none" w:sz="0" w:space="0" w:color="auto"/>
            <w:left w:val="none" w:sz="0" w:space="0" w:color="auto"/>
            <w:bottom w:val="none" w:sz="0" w:space="0" w:color="auto"/>
            <w:right w:val="none" w:sz="0" w:space="0" w:color="auto"/>
          </w:divBdr>
        </w:div>
        <w:div w:id="734091257">
          <w:marLeft w:val="480"/>
          <w:marRight w:val="0"/>
          <w:marTop w:val="0"/>
          <w:marBottom w:val="0"/>
          <w:divBdr>
            <w:top w:val="none" w:sz="0" w:space="0" w:color="auto"/>
            <w:left w:val="none" w:sz="0" w:space="0" w:color="auto"/>
            <w:bottom w:val="none" w:sz="0" w:space="0" w:color="auto"/>
            <w:right w:val="none" w:sz="0" w:space="0" w:color="auto"/>
          </w:divBdr>
        </w:div>
        <w:div w:id="549918592">
          <w:marLeft w:val="480"/>
          <w:marRight w:val="0"/>
          <w:marTop w:val="0"/>
          <w:marBottom w:val="0"/>
          <w:divBdr>
            <w:top w:val="none" w:sz="0" w:space="0" w:color="auto"/>
            <w:left w:val="none" w:sz="0" w:space="0" w:color="auto"/>
            <w:bottom w:val="none" w:sz="0" w:space="0" w:color="auto"/>
            <w:right w:val="none" w:sz="0" w:space="0" w:color="auto"/>
          </w:divBdr>
        </w:div>
        <w:div w:id="267277176">
          <w:marLeft w:val="480"/>
          <w:marRight w:val="0"/>
          <w:marTop w:val="0"/>
          <w:marBottom w:val="0"/>
          <w:divBdr>
            <w:top w:val="none" w:sz="0" w:space="0" w:color="auto"/>
            <w:left w:val="none" w:sz="0" w:space="0" w:color="auto"/>
            <w:bottom w:val="none" w:sz="0" w:space="0" w:color="auto"/>
            <w:right w:val="none" w:sz="0" w:space="0" w:color="auto"/>
          </w:divBdr>
        </w:div>
        <w:div w:id="1230001773">
          <w:marLeft w:val="480"/>
          <w:marRight w:val="0"/>
          <w:marTop w:val="0"/>
          <w:marBottom w:val="0"/>
          <w:divBdr>
            <w:top w:val="none" w:sz="0" w:space="0" w:color="auto"/>
            <w:left w:val="none" w:sz="0" w:space="0" w:color="auto"/>
            <w:bottom w:val="none" w:sz="0" w:space="0" w:color="auto"/>
            <w:right w:val="none" w:sz="0" w:space="0" w:color="auto"/>
          </w:divBdr>
        </w:div>
        <w:div w:id="1175996495">
          <w:marLeft w:val="480"/>
          <w:marRight w:val="0"/>
          <w:marTop w:val="0"/>
          <w:marBottom w:val="0"/>
          <w:divBdr>
            <w:top w:val="none" w:sz="0" w:space="0" w:color="auto"/>
            <w:left w:val="none" w:sz="0" w:space="0" w:color="auto"/>
            <w:bottom w:val="none" w:sz="0" w:space="0" w:color="auto"/>
            <w:right w:val="none" w:sz="0" w:space="0" w:color="auto"/>
          </w:divBdr>
        </w:div>
        <w:div w:id="644428678">
          <w:marLeft w:val="480"/>
          <w:marRight w:val="0"/>
          <w:marTop w:val="0"/>
          <w:marBottom w:val="0"/>
          <w:divBdr>
            <w:top w:val="none" w:sz="0" w:space="0" w:color="auto"/>
            <w:left w:val="none" w:sz="0" w:space="0" w:color="auto"/>
            <w:bottom w:val="none" w:sz="0" w:space="0" w:color="auto"/>
            <w:right w:val="none" w:sz="0" w:space="0" w:color="auto"/>
          </w:divBdr>
        </w:div>
        <w:div w:id="688069279">
          <w:marLeft w:val="480"/>
          <w:marRight w:val="0"/>
          <w:marTop w:val="0"/>
          <w:marBottom w:val="0"/>
          <w:divBdr>
            <w:top w:val="none" w:sz="0" w:space="0" w:color="auto"/>
            <w:left w:val="none" w:sz="0" w:space="0" w:color="auto"/>
            <w:bottom w:val="none" w:sz="0" w:space="0" w:color="auto"/>
            <w:right w:val="none" w:sz="0" w:space="0" w:color="auto"/>
          </w:divBdr>
        </w:div>
        <w:div w:id="1564414923">
          <w:marLeft w:val="480"/>
          <w:marRight w:val="0"/>
          <w:marTop w:val="0"/>
          <w:marBottom w:val="0"/>
          <w:divBdr>
            <w:top w:val="none" w:sz="0" w:space="0" w:color="auto"/>
            <w:left w:val="none" w:sz="0" w:space="0" w:color="auto"/>
            <w:bottom w:val="none" w:sz="0" w:space="0" w:color="auto"/>
            <w:right w:val="none" w:sz="0" w:space="0" w:color="auto"/>
          </w:divBdr>
        </w:div>
        <w:div w:id="1677074906">
          <w:marLeft w:val="480"/>
          <w:marRight w:val="0"/>
          <w:marTop w:val="0"/>
          <w:marBottom w:val="0"/>
          <w:divBdr>
            <w:top w:val="none" w:sz="0" w:space="0" w:color="auto"/>
            <w:left w:val="none" w:sz="0" w:space="0" w:color="auto"/>
            <w:bottom w:val="none" w:sz="0" w:space="0" w:color="auto"/>
            <w:right w:val="none" w:sz="0" w:space="0" w:color="auto"/>
          </w:divBdr>
        </w:div>
        <w:div w:id="661660517">
          <w:marLeft w:val="480"/>
          <w:marRight w:val="0"/>
          <w:marTop w:val="0"/>
          <w:marBottom w:val="0"/>
          <w:divBdr>
            <w:top w:val="none" w:sz="0" w:space="0" w:color="auto"/>
            <w:left w:val="none" w:sz="0" w:space="0" w:color="auto"/>
            <w:bottom w:val="none" w:sz="0" w:space="0" w:color="auto"/>
            <w:right w:val="none" w:sz="0" w:space="0" w:color="auto"/>
          </w:divBdr>
        </w:div>
        <w:div w:id="1745712939">
          <w:marLeft w:val="480"/>
          <w:marRight w:val="0"/>
          <w:marTop w:val="0"/>
          <w:marBottom w:val="0"/>
          <w:divBdr>
            <w:top w:val="none" w:sz="0" w:space="0" w:color="auto"/>
            <w:left w:val="none" w:sz="0" w:space="0" w:color="auto"/>
            <w:bottom w:val="none" w:sz="0" w:space="0" w:color="auto"/>
            <w:right w:val="none" w:sz="0" w:space="0" w:color="auto"/>
          </w:divBdr>
        </w:div>
        <w:div w:id="1359547834">
          <w:marLeft w:val="480"/>
          <w:marRight w:val="0"/>
          <w:marTop w:val="0"/>
          <w:marBottom w:val="0"/>
          <w:divBdr>
            <w:top w:val="none" w:sz="0" w:space="0" w:color="auto"/>
            <w:left w:val="none" w:sz="0" w:space="0" w:color="auto"/>
            <w:bottom w:val="none" w:sz="0" w:space="0" w:color="auto"/>
            <w:right w:val="none" w:sz="0" w:space="0" w:color="auto"/>
          </w:divBdr>
        </w:div>
        <w:div w:id="563486315">
          <w:marLeft w:val="480"/>
          <w:marRight w:val="0"/>
          <w:marTop w:val="0"/>
          <w:marBottom w:val="0"/>
          <w:divBdr>
            <w:top w:val="none" w:sz="0" w:space="0" w:color="auto"/>
            <w:left w:val="none" w:sz="0" w:space="0" w:color="auto"/>
            <w:bottom w:val="none" w:sz="0" w:space="0" w:color="auto"/>
            <w:right w:val="none" w:sz="0" w:space="0" w:color="auto"/>
          </w:divBdr>
        </w:div>
        <w:div w:id="2071951363">
          <w:marLeft w:val="480"/>
          <w:marRight w:val="0"/>
          <w:marTop w:val="0"/>
          <w:marBottom w:val="0"/>
          <w:divBdr>
            <w:top w:val="none" w:sz="0" w:space="0" w:color="auto"/>
            <w:left w:val="none" w:sz="0" w:space="0" w:color="auto"/>
            <w:bottom w:val="none" w:sz="0" w:space="0" w:color="auto"/>
            <w:right w:val="none" w:sz="0" w:space="0" w:color="auto"/>
          </w:divBdr>
        </w:div>
        <w:div w:id="888802856">
          <w:marLeft w:val="480"/>
          <w:marRight w:val="0"/>
          <w:marTop w:val="0"/>
          <w:marBottom w:val="0"/>
          <w:divBdr>
            <w:top w:val="none" w:sz="0" w:space="0" w:color="auto"/>
            <w:left w:val="none" w:sz="0" w:space="0" w:color="auto"/>
            <w:bottom w:val="none" w:sz="0" w:space="0" w:color="auto"/>
            <w:right w:val="none" w:sz="0" w:space="0" w:color="auto"/>
          </w:divBdr>
        </w:div>
        <w:div w:id="277227005">
          <w:marLeft w:val="480"/>
          <w:marRight w:val="0"/>
          <w:marTop w:val="0"/>
          <w:marBottom w:val="0"/>
          <w:divBdr>
            <w:top w:val="none" w:sz="0" w:space="0" w:color="auto"/>
            <w:left w:val="none" w:sz="0" w:space="0" w:color="auto"/>
            <w:bottom w:val="none" w:sz="0" w:space="0" w:color="auto"/>
            <w:right w:val="none" w:sz="0" w:space="0" w:color="auto"/>
          </w:divBdr>
        </w:div>
        <w:div w:id="1596328205">
          <w:marLeft w:val="480"/>
          <w:marRight w:val="0"/>
          <w:marTop w:val="0"/>
          <w:marBottom w:val="0"/>
          <w:divBdr>
            <w:top w:val="none" w:sz="0" w:space="0" w:color="auto"/>
            <w:left w:val="none" w:sz="0" w:space="0" w:color="auto"/>
            <w:bottom w:val="none" w:sz="0" w:space="0" w:color="auto"/>
            <w:right w:val="none" w:sz="0" w:space="0" w:color="auto"/>
          </w:divBdr>
        </w:div>
        <w:div w:id="1213153899">
          <w:marLeft w:val="480"/>
          <w:marRight w:val="0"/>
          <w:marTop w:val="0"/>
          <w:marBottom w:val="0"/>
          <w:divBdr>
            <w:top w:val="none" w:sz="0" w:space="0" w:color="auto"/>
            <w:left w:val="none" w:sz="0" w:space="0" w:color="auto"/>
            <w:bottom w:val="none" w:sz="0" w:space="0" w:color="auto"/>
            <w:right w:val="none" w:sz="0" w:space="0" w:color="auto"/>
          </w:divBdr>
        </w:div>
        <w:div w:id="726992673">
          <w:marLeft w:val="480"/>
          <w:marRight w:val="0"/>
          <w:marTop w:val="0"/>
          <w:marBottom w:val="0"/>
          <w:divBdr>
            <w:top w:val="none" w:sz="0" w:space="0" w:color="auto"/>
            <w:left w:val="none" w:sz="0" w:space="0" w:color="auto"/>
            <w:bottom w:val="none" w:sz="0" w:space="0" w:color="auto"/>
            <w:right w:val="none" w:sz="0" w:space="0" w:color="auto"/>
          </w:divBdr>
        </w:div>
        <w:div w:id="349989938">
          <w:marLeft w:val="480"/>
          <w:marRight w:val="0"/>
          <w:marTop w:val="0"/>
          <w:marBottom w:val="0"/>
          <w:divBdr>
            <w:top w:val="none" w:sz="0" w:space="0" w:color="auto"/>
            <w:left w:val="none" w:sz="0" w:space="0" w:color="auto"/>
            <w:bottom w:val="none" w:sz="0" w:space="0" w:color="auto"/>
            <w:right w:val="none" w:sz="0" w:space="0" w:color="auto"/>
          </w:divBdr>
        </w:div>
        <w:div w:id="1907911362">
          <w:marLeft w:val="480"/>
          <w:marRight w:val="0"/>
          <w:marTop w:val="0"/>
          <w:marBottom w:val="0"/>
          <w:divBdr>
            <w:top w:val="none" w:sz="0" w:space="0" w:color="auto"/>
            <w:left w:val="none" w:sz="0" w:space="0" w:color="auto"/>
            <w:bottom w:val="none" w:sz="0" w:space="0" w:color="auto"/>
            <w:right w:val="none" w:sz="0" w:space="0" w:color="auto"/>
          </w:divBdr>
        </w:div>
        <w:div w:id="1277828434">
          <w:marLeft w:val="480"/>
          <w:marRight w:val="0"/>
          <w:marTop w:val="0"/>
          <w:marBottom w:val="0"/>
          <w:divBdr>
            <w:top w:val="none" w:sz="0" w:space="0" w:color="auto"/>
            <w:left w:val="none" w:sz="0" w:space="0" w:color="auto"/>
            <w:bottom w:val="none" w:sz="0" w:space="0" w:color="auto"/>
            <w:right w:val="none" w:sz="0" w:space="0" w:color="auto"/>
          </w:divBdr>
        </w:div>
        <w:div w:id="1602028711">
          <w:marLeft w:val="480"/>
          <w:marRight w:val="0"/>
          <w:marTop w:val="0"/>
          <w:marBottom w:val="0"/>
          <w:divBdr>
            <w:top w:val="none" w:sz="0" w:space="0" w:color="auto"/>
            <w:left w:val="none" w:sz="0" w:space="0" w:color="auto"/>
            <w:bottom w:val="none" w:sz="0" w:space="0" w:color="auto"/>
            <w:right w:val="none" w:sz="0" w:space="0" w:color="auto"/>
          </w:divBdr>
        </w:div>
        <w:div w:id="2013991503">
          <w:marLeft w:val="480"/>
          <w:marRight w:val="0"/>
          <w:marTop w:val="0"/>
          <w:marBottom w:val="0"/>
          <w:divBdr>
            <w:top w:val="none" w:sz="0" w:space="0" w:color="auto"/>
            <w:left w:val="none" w:sz="0" w:space="0" w:color="auto"/>
            <w:bottom w:val="none" w:sz="0" w:space="0" w:color="auto"/>
            <w:right w:val="none" w:sz="0" w:space="0" w:color="auto"/>
          </w:divBdr>
        </w:div>
        <w:div w:id="1704860359">
          <w:marLeft w:val="480"/>
          <w:marRight w:val="0"/>
          <w:marTop w:val="0"/>
          <w:marBottom w:val="0"/>
          <w:divBdr>
            <w:top w:val="none" w:sz="0" w:space="0" w:color="auto"/>
            <w:left w:val="none" w:sz="0" w:space="0" w:color="auto"/>
            <w:bottom w:val="none" w:sz="0" w:space="0" w:color="auto"/>
            <w:right w:val="none" w:sz="0" w:space="0" w:color="auto"/>
          </w:divBdr>
        </w:div>
        <w:div w:id="1665742608">
          <w:marLeft w:val="480"/>
          <w:marRight w:val="0"/>
          <w:marTop w:val="0"/>
          <w:marBottom w:val="0"/>
          <w:divBdr>
            <w:top w:val="none" w:sz="0" w:space="0" w:color="auto"/>
            <w:left w:val="none" w:sz="0" w:space="0" w:color="auto"/>
            <w:bottom w:val="none" w:sz="0" w:space="0" w:color="auto"/>
            <w:right w:val="none" w:sz="0" w:space="0" w:color="auto"/>
          </w:divBdr>
        </w:div>
        <w:div w:id="2059936645">
          <w:marLeft w:val="480"/>
          <w:marRight w:val="0"/>
          <w:marTop w:val="0"/>
          <w:marBottom w:val="0"/>
          <w:divBdr>
            <w:top w:val="none" w:sz="0" w:space="0" w:color="auto"/>
            <w:left w:val="none" w:sz="0" w:space="0" w:color="auto"/>
            <w:bottom w:val="none" w:sz="0" w:space="0" w:color="auto"/>
            <w:right w:val="none" w:sz="0" w:space="0" w:color="auto"/>
          </w:divBdr>
        </w:div>
        <w:div w:id="1036469393">
          <w:marLeft w:val="480"/>
          <w:marRight w:val="0"/>
          <w:marTop w:val="0"/>
          <w:marBottom w:val="0"/>
          <w:divBdr>
            <w:top w:val="none" w:sz="0" w:space="0" w:color="auto"/>
            <w:left w:val="none" w:sz="0" w:space="0" w:color="auto"/>
            <w:bottom w:val="none" w:sz="0" w:space="0" w:color="auto"/>
            <w:right w:val="none" w:sz="0" w:space="0" w:color="auto"/>
          </w:divBdr>
        </w:div>
        <w:div w:id="400099898">
          <w:marLeft w:val="480"/>
          <w:marRight w:val="0"/>
          <w:marTop w:val="0"/>
          <w:marBottom w:val="0"/>
          <w:divBdr>
            <w:top w:val="none" w:sz="0" w:space="0" w:color="auto"/>
            <w:left w:val="none" w:sz="0" w:space="0" w:color="auto"/>
            <w:bottom w:val="none" w:sz="0" w:space="0" w:color="auto"/>
            <w:right w:val="none" w:sz="0" w:space="0" w:color="auto"/>
          </w:divBdr>
        </w:div>
        <w:div w:id="1654065065">
          <w:marLeft w:val="480"/>
          <w:marRight w:val="0"/>
          <w:marTop w:val="0"/>
          <w:marBottom w:val="0"/>
          <w:divBdr>
            <w:top w:val="none" w:sz="0" w:space="0" w:color="auto"/>
            <w:left w:val="none" w:sz="0" w:space="0" w:color="auto"/>
            <w:bottom w:val="none" w:sz="0" w:space="0" w:color="auto"/>
            <w:right w:val="none" w:sz="0" w:space="0" w:color="auto"/>
          </w:divBdr>
        </w:div>
        <w:div w:id="1723822525">
          <w:marLeft w:val="480"/>
          <w:marRight w:val="0"/>
          <w:marTop w:val="0"/>
          <w:marBottom w:val="0"/>
          <w:divBdr>
            <w:top w:val="none" w:sz="0" w:space="0" w:color="auto"/>
            <w:left w:val="none" w:sz="0" w:space="0" w:color="auto"/>
            <w:bottom w:val="none" w:sz="0" w:space="0" w:color="auto"/>
            <w:right w:val="none" w:sz="0" w:space="0" w:color="auto"/>
          </w:divBdr>
        </w:div>
        <w:div w:id="454564125">
          <w:marLeft w:val="480"/>
          <w:marRight w:val="0"/>
          <w:marTop w:val="0"/>
          <w:marBottom w:val="0"/>
          <w:divBdr>
            <w:top w:val="none" w:sz="0" w:space="0" w:color="auto"/>
            <w:left w:val="none" w:sz="0" w:space="0" w:color="auto"/>
            <w:bottom w:val="none" w:sz="0" w:space="0" w:color="auto"/>
            <w:right w:val="none" w:sz="0" w:space="0" w:color="auto"/>
          </w:divBdr>
        </w:div>
        <w:div w:id="2038388097">
          <w:marLeft w:val="480"/>
          <w:marRight w:val="0"/>
          <w:marTop w:val="0"/>
          <w:marBottom w:val="0"/>
          <w:divBdr>
            <w:top w:val="none" w:sz="0" w:space="0" w:color="auto"/>
            <w:left w:val="none" w:sz="0" w:space="0" w:color="auto"/>
            <w:bottom w:val="none" w:sz="0" w:space="0" w:color="auto"/>
            <w:right w:val="none" w:sz="0" w:space="0" w:color="auto"/>
          </w:divBdr>
        </w:div>
        <w:div w:id="1356886721">
          <w:marLeft w:val="480"/>
          <w:marRight w:val="0"/>
          <w:marTop w:val="0"/>
          <w:marBottom w:val="0"/>
          <w:divBdr>
            <w:top w:val="none" w:sz="0" w:space="0" w:color="auto"/>
            <w:left w:val="none" w:sz="0" w:space="0" w:color="auto"/>
            <w:bottom w:val="none" w:sz="0" w:space="0" w:color="auto"/>
            <w:right w:val="none" w:sz="0" w:space="0" w:color="auto"/>
          </w:divBdr>
        </w:div>
        <w:div w:id="187791495">
          <w:marLeft w:val="480"/>
          <w:marRight w:val="0"/>
          <w:marTop w:val="0"/>
          <w:marBottom w:val="0"/>
          <w:divBdr>
            <w:top w:val="none" w:sz="0" w:space="0" w:color="auto"/>
            <w:left w:val="none" w:sz="0" w:space="0" w:color="auto"/>
            <w:bottom w:val="none" w:sz="0" w:space="0" w:color="auto"/>
            <w:right w:val="none" w:sz="0" w:space="0" w:color="auto"/>
          </w:divBdr>
        </w:div>
        <w:div w:id="1850871718">
          <w:marLeft w:val="480"/>
          <w:marRight w:val="0"/>
          <w:marTop w:val="0"/>
          <w:marBottom w:val="0"/>
          <w:divBdr>
            <w:top w:val="none" w:sz="0" w:space="0" w:color="auto"/>
            <w:left w:val="none" w:sz="0" w:space="0" w:color="auto"/>
            <w:bottom w:val="none" w:sz="0" w:space="0" w:color="auto"/>
            <w:right w:val="none" w:sz="0" w:space="0" w:color="auto"/>
          </w:divBdr>
        </w:div>
        <w:div w:id="1371880049">
          <w:marLeft w:val="480"/>
          <w:marRight w:val="0"/>
          <w:marTop w:val="0"/>
          <w:marBottom w:val="0"/>
          <w:divBdr>
            <w:top w:val="none" w:sz="0" w:space="0" w:color="auto"/>
            <w:left w:val="none" w:sz="0" w:space="0" w:color="auto"/>
            <w:bottom w:val="none" w:sz="0" w:space="0" w:color="auto"/>
            <w:right w:val="none" w:sz="0" w:space="0" w:color="auto"/>
          </w:divBdr>
        </w:div>
        <w:div w:id="426317046">
          <w:marLeft w:val="480"/>
          <w:marRight w:val="0"/>
          <w:marTop w:val="0"/>
          <w:marBottom w:val="0"/>
          <w:divBdr>
            <w:top w:val="none" w:sz="0" w:space="0" w:color="auto"/>
            <w:left w:val="none" w:sz="0" w:space="0" w:color="auto"/>
            <w:bottom w:val="none" w:sz="0" w:space="0" w:color="auto"/>
            <w:right w:val="none" w:sz="0" w:space="0" w:color="auto"/>
          </w:divBdr>
        </w:div>
        <w:div w:id="524288336">
          <w:marLeft w:val="480"/>
          <w:marRight w:val="0"/>
          <w:marTop w:val="0"/>
          <w:marBottom w:val="0"/>
          <w:divBdr>
            <w:top w:val="none" w:sz="0" w:space="0" w:color="auto"/>
            <w:left w:val="none" w:sz="0" w:space="0" w:color="auto"/>
            <w:bottom w:val="none" w:sz="0" w:space="0" w:color="auto"/>
            <w:right w:val="none" w:sz="0" w:space="0" w:color="auto"/>
          </w:divBdr>
        </w:div>
        <w:div w:id="1372419553">
          <w:marLeft w:val="480"/>
          <w:marRight w:val="0"/>
          <w:marTop w:val="0"/>
          <w:marBottom w:val="0"/>
          <w:divBdr>
            <w:top w:val="none" w:sz="0" w:space="0" w:color="auto"/>
            <w:left w:val="none" w:sz="0" w:space="0" w:color="auto"/>
            <w:bottom w:val="none" w:sz="0" w:space="0" w:color="auto"/>
            <w:right w:val="none" w:sz="0" w:space="0" w:color="auto"/>
          </w:divBdr>
        </w:div>
        <w:div w:id="1380007611">
          <w:marLeft w:val="480"/>
          <w:marRight w:val="0"/>
          <w:marTop w:val="0"/>
          <w:marBottom w:val="0"/>
          <w:divBdr>
            <w:top w:val="none" w:sz="0" w:space="0" w:color="auto"/>
            <w:left w:val="none" w:sz="0" w:space="0" w:color="auto"/>
            <w:bottom w:val="none" w:sz="0" w:space="0" w:color="auto"/>
            <w:right w:val="none" w:sz="0" w:space="0" w:color="auto"/>
          </w:divBdr>
        </w:div>
        <w:div w:id="680622869">
          <w:marLeft w:val="480"/>
          <w:marRight w:val="0"/>
          <w:marTop w:val="0"/>
          <w:marBottom w:val="0"/>
          <w:divBdr>
            <w:top w:val="none" w:sz="0" w:space="0" w:color="auto"/>
            <w:left w:val="none" w:sz="0" w:space="0" w:color="auto"/>
            <w:bottom w:val="none" w:sz="0" w:space="0" w:color="auto"/>
            <w:right w:val="none" w:sz="0" w:space="0" w:color="auto"/>
          </w:divBdr>
        </w:div>
        <w:div w:id="2123956714">
          <w:marLeft w:val="480"/>
          <w:marRight w:val="0"/>
          <w:marTop w:val="0"/>
          <w:marBottom w:val="0"/>
          <w:divBdr>
            <w:top w:val="none" w:sz="0" w:space="0" w:color="auto"/>
            <w:left w:val="none" w:sz="0" w:space="0" w:color="auto"/>
            <w:bottom w:val="none" w:sz="0" w:space="0" w:color="auto"/>
            <w:right w:val="none" w:sz="0" w:space="0" w:color="auto"/>
          </w:divBdr>
        </w:div>
        <w:div w:id="2044939094">
          <w:marLeft w:val="480"/>
          <w:marRight w:val="0"/>
          <w:marTop w:val="0"/>
          <w:marBottom w:val="0"/>
          <w:divBdr>
            <w:top w:val="none" w:sz="0" w:space="0" w:color="auto"/>
            <w:left w:val="none" w:sz="0" w:space="0" w:color="auto"/>
            <w:bottom w:val="none" w:sz="0" w:space="0" w:color="auto"/>
            <w:right w:val="none" w:sz="0" w:space="0" w:color="auto"/>
          </w:divBdr>
        </w:div>
        <w:div w:id="1293562618">
          <w:marLeft w:val="480"/>
          <w:marRight w:val="0"/>
          <w:marTop w:val="0"/>
          <w:marBottom w:val="0"/>
          <w:divBdr>
            <w:top w:val="none" w:sz="0" w:space="0" w:color="auto"/>
            <w:left w:val="none" w:sz="0" w:space="0" w:color="auto"/>
            <w:bottom w:val="none" w:sz="0" w:space="0" w:color="auto"/>
            <w:right w:val="none" w:sz="0" w:space="0" w:color="auto"/>
          </w:divBdr>
        </w:div>
        <w:div w:id="794518895">
          <w:marLeft w:val="480"/>
          <w:marRight w:val="0"/>
          <w:marTop w:val="0"/>
          <w:marBottom w:val="0"/>
          <w:divBdr>
            <w:top w:val="none" w:sz="0" w:space="0" w:color="auto"/>
            <w:left w:val="none" w:sz="0" w:space="0" w:color="auto"/>
            <w:bottom w:val="none" w:sz="0" w:space="0" w:color="auto"/>
            <w:right w:val="none" w:sz="0" w:space="0" w:color="auto"/>
          </w:divBdr>
        </w:div>
        <w:div w:id="2036693805">
          <w:marLeft w:val="480"/>
          <w:marRight w:val="0"/>
          <w:marTop w:val="0"/>
          <w:marBottom w:val="0"/>
          <w:divBdr>
            <w:top w:val="none" w:sz="0" w:space="0" w:color="auto"/>
            <w:left w:val="none" w:sz="0" w:space="0" w:color="auto"/>
            <w:bottom w:val="none" w:sz="0" w:space="0" w:color="auto"/>
            <w:right w:val="none" w:sz="0" w:space="0" w:color="auto"/>
          </w:divBdr>
        </w:div>
        <w:div w:id="508519931">
          <w:marLeft w:val="480"/>
          <w:marRight w:val="0"/>
          <w:marTop w:val="0"/>
          <w:marBottom w:val="0"/>
          <w:divBdr>
            <w:top w:val="none" w:sz="0" w:space="0" w:color="auto"/>
            <w:left w:val="none" w:sz="0" w:space="0" w:color="auto"/>
            <w:bottom w:val="none" w:sz="0" w:space="0" w:color="auto"/>
            <w:right w:val="none" w:sz="0" w:space="0" w:color="auto"/>
          </w:divBdr>
        </w:div>
        <w:div w:id="1678731713">
          <w:marLeft w:val="480"/>
          <w:marRight w:val="0"/>
          <w:marTop w:val="0"/>
          <w:marBottom w:val="0"/>
          <w:divBdr>
            <w:top w:val="none" w:sz="0" w:space="0" w:color="auto"/>
            <w:left w:val="none" w:sz="0" w:space="0" w:color="auto"/>
            <w:bottom w:val="none" w:sz="0" w:space="0" w:color="auto"/>
            <w:right w:val="none" w:sz="0" w:space="0" w:color="auto"/>
          </w:divBdr>
        </w:div>
        <w:div w:id="751051975">
          <w:marLeft w:val="480"/>
          <w:marRight w:val="0"/>
          <w:marTop w:val="0"/>
          <w:marBottom w:val="0"/>
          <w:divBdr>
            <w:top w:val="none" w:sz="0" w:space="0" w:color="auto"/>
            <w:left w:val="none" w:sz="0" w:space="0" w:color="auto"/>
            <w:bottom w:val="none" w:sz="0" w:space="0" w:color="auto"/>
            <w:right w:val="none" w:sz="0" w:space="0" w:color="auto"/>
          </w:divBdr>
        </w:div>
        <w:div w:id="1907034602">
          <w:marLeft w:val="480"/>
          <w:marRight w:val="0"/>
          <w:marTop w:val="0"/>
          <w:marBottom w:val="0"/>
          <w:divBdr>
            <w:top w:val="none" w:sz="0" w:space="0" w:color="auto"/>
            <w:left w:val="none" w:sz="0" w:space="0" w:color="auto"/>
            <w:bottom w:val="none" w:sz="0" w:space="0" w:color="auto"/>
            <w:right w:val="none" w:sz="0" w:space="0" w:color="auto"/>
          </w:divBdr>
        </w:div>
      </w:divsChild>
    </w:div>
    <w:div w:id="1703703464">
      <w:bodyDiv w:val="1"/>
      <w:marLeft w:val="0"/>
      <w:marRight w:val="0"/>
      <w:marTop w:val="0"/>
      <w:marBottom w:val="0"/>
      <w:divBdr>
        <w:top w:val="none" w:sz="0" w:space="0" w:color="auto"/>
        <w:left w:val="none" w:sz="0" w:space="0" w:color="auto"/>
        <w:bottom w:val="none" w:sz="0" w:space="0" w:color="auto"/>
        <w:right w:val="none" w:sz="0" w:space="0" w:color="auto"/>
      </w:divBdr>
    </w:div>
    <w:div w:id="1703819391">
      <w:bodyDiv w:val="1"/>
      <w:marLeft w:val="0"/>
      <w:marRight w:val="0"/>
      <w:marTop w:val="0"/>
      <w:marBottom w:val="0"/>
      <w:divBdr>
        <w:top w:val="none" w:sz="0" w:space="0" w:color="auto"/>
        <w:left w:val="none" w:sz="0" w:space="0" w:color="auto"/>
        <w:bottom w:val="none" w:sz="0" w:space="0" w:color="auto"/>
        <w:right w:val="none" w:sz="0" w:space="0" w:color="auto"/>
      </w:divBdr>
    </w:div>
    <w:div w:id="1704011123">
      <w:bodyDiv w:val="1"/>
      <w:marLeft w:val="0"/>
      <w:marRight w:val="0"/>
      <w:marTop w:val="0"/>
      <w:marBottom w:val="0"/>
      <w:divBdr>
        <w:top w:val="none" w:sz="0" w:space="0" w:color="auto"/>
        <w:left w:val="none" w:sz="0" w:space="0" w:color="auto"/>
        <w:bottom w:val="none" w:sz="0" w:space="0" w:color="auto"/>
        <w:right w:val="none" w:sz="0" w:space="0" w:color="auto"/>
      </w:divBdr>
    </w:div>
    <w:div w:id="1704136473">
      <w:bodyDiv w:val="1"/>
      <w:marLeft w:val="0"/>
      <w:marRight w:val="0"/>
      <w:marTop w:val="0"/>
      <w:marBottom w:val="0"/>
      <w:divBdr>
        <w:top w:val="none" w:sz="0" w:space="0" w:color="auto"/>
        <w:left w:val="none" w:sz="0" w:space="0" w:color="auto"/>
        <w:bottom w:val="none" w:sz="0" w:space="0" w:color="auto"/>
        <w:right w:val="none" w:sz="0" w:space="0" w:color="auto"/>
      </w:divBdr>
    </w:div>
    <w:div w:id="1704818701">
      <w:bodyDiv w:val="1"/>
      <w:marLeft w:val="0"/>
      <w:marRight w:val="0"/>
      <w:marTop w:val="0"/>
      <w:marBottom w:val="0"/>
      <w:divBdr>
        <w:top w:val="none" w:sz="0" w:space="0" w:color="auto"/>
        <w:left w:val="none" w:sz="0" w:space="0" w:color="auto"/>
        <w:bottom w:val="none" w:sz="0" w:space="0" w:color="auto"/>
        <w:right w:val="none" w:sz="0" w:space="0" w:color="auto"/>
      </w:divBdr>
      <w:divsChild>
        <w:div w:id="1651669223">
          <w:marLeft w:val="480"/>
          <w:marRight w:val="0"/>
          <w:marTop w:val="0"/>
          <w:marBottom w:val="0"/>
          <w:divBdr>
            <w:top w:val="none" w:sz="0" w:space="0" w:color="auto"/>
            <w:left w:val="none" w:sz="0" w:space="0" w:color="auto"/>
            <w:bottom w:val="none" w:sz="0" w:space="0" w:color="auto"/>
            <w:right w:val="none" w:sz="0" w:space="0" w:color="auto"/>
          </w:divBdr>
        </w:div>
        <w:div w:id="1777478048">
          <w:marLeft w:val="480"/>
          <w:marRight w:val="0"/>
          <w:marTop w:val="0"/>
          <w:marBottom w:val="0"/>
          <w:divBdr>
            <w:top w:val="none" w:sz="0" w:space="0" w:color="auto"/>
            <w:left w:val="none" w:sz="0" w:space="0" w:color="auto"/>
            <w:bottom w:val="none" w:sz="0" w:space="0" w:color="auto"/>
            <w:right w:val="none" w:sz="0" w:space="0" w:color="auto"/>
          </w:divBdr>
        </w:div>
        <w:div w:id="1862388">
          <w:marLeft w:val="480"/>
          <w:marRight w:val="0"/>
          <w:marTop w:val="0"/>
          <w:marBottom w:val="0"/>
          <w:divBdr>
            <w:top w:val="none" w:sz="0" w:space="0" w:color="auto"/>
            <w:left w:val="none" w:sz="0" w:space="0" w:color="auto"/>
            <w:bottom w:val="none" w:sz="0" w:space="0" w:color="auto"/>
            <w:right w:val="none" w:sz="0" w:space="0" w:color="auto"/>
          </w:divBdr>
        </w:div>
        <w:div w:id="678657395">
          <w:marLeft w:val="480"/>
          <w:marRight w:val="0"/>
          <w:marTop w:val="0"/>
          <w:marBottom w:val="0"/>
          <w:divBdr>
            <w:top w:val="none" w:sz="0" w:space="0" w:color="auto"/>
            <w:left w:val="none" w:sz="0" w:space="0" w:color="auto"/>
            <w:bottom w:val="none" w:sz="0" w:space="0" w:color="auto"/>
            <w:right w:val="none" w:sz="0" w:space="0" w:color="auto"/>
          </w:divBdr>
        </w:div>
        <w:div w:id="1522627979">
          <w:marLeft w:val="480"/>
          <w:marRight w:val="0"/>
          <w:marTop w:val="0"/>
          <w:marBottom w:val="0"/>
          <w:divBdr>
            <w:top w:val="none" w:sz="0" w:space="0" w:color="auto"/>
            <w:left w:val="none" w:sz="0" w:space="0" w:color="auto"/>
            <w:bottom w:val="none" w:sz="0" w:space="0" w:color="auto"/>
            <w:right w:val="none" w:sz="0" w:space="0" w:color="auto"/>
          </w:divBdr>
        </w:div>
        <w:div w:id="53310181">
          <w:marLeft w:val="480"/>
          <w:marRight w:val="0"/>
          <w:marTop w:val="0"/>
          <w:marBottom w:val="0"/>
          <w:divBdr>
            <w:top w:val="none" w:sz="0" w:space="0" w:color="auto"/>
            <w:left w:val="none" w:sz="0" w:space="0" w:color="auto"/>
            <w:bottom w:val="none" w:sz="0" w:space="0" w:color="auto"/>
            <w:right w:val="none" w:sz="0" w:space="0" w:color="auto"/>
          </w:divBdr>
        </w:div>
        <w:div w:id="1996688232">
          <w:marLeft w:val="480"/>
          <w:marRight w:val="0"/>
          <w:marTop w:val="0"/>
          <w:marBottom w:val="0"/>
          <w:divBdr>
            <w:top w:val="none" w:sz="0" w:space="0" w:color="auto"/>
            <w:left w:val="none" w:sz="0" w:space="0" w:color="auto"/>
            <w:bottom w:val="none" w:sz="0" w:space="0" w:color="auto"/>
            <w:right w:val="none" w:sz="0" w:space="0" w:color="auto"/>
          </w:divBdr>
        </w:div>
        <w:div w:id="462695067">
          <w:marLeft w:val="480"/>
          <w:marRight w:val="0"/>
          <w:marTop w:val="0"/>
          <w:marBottom w:val="0"/>
          <w:divBdr>
            <w:top w:val="none" w:sz="0" w:space="0" w:color="auto"/>
            <w:left w:val="none" w:sz="0" w:space="0" w:color="auto"/>
            <w:bottom w:val="none" w:sz="0" w:space="0" w:color="auto"/>
            <w:right w:val="none" w:sz="0" w:space="0" w:color="auto"/>
          </w:divBdr>
        </w:div>
        <w:div w:id="587006599">
          <w:marLeft w:val="480"/>
          <w:marRight w:val="0"/>
          <w:marTop w:val="0"/>
          <w:marBottom w:val="0"/>
          <w:divBdr>
            <w:top w:val="none" w:sz="0" w:space="0" w:color="auto"/>
            <w:left w:val="none" w:sz="0" w:space="0" w:color="auto"/>
            <w:bottom w:val="none" w:sz="0" w:space="0" w:color="auto"/>
            <w:right w:val="none" w:sz="0" w:space="0" w:color="auto"/>
          </w:divBdr>
        </w:div>
        <w:div w:id="92823967">
          <w:marLeft w:val="480"/>
          <w:marRight w:val="0"/>
          <w:marTop w:val="0"/>
          <w:marBottom w:val="0"/>
          <w:divBdr>
            <w:top w:val="none" w:sz="0" w:space="0" w:color="auto"/>
            <w:left w:val="none" w:sz="0" w:space="0" w:color="auto"/>
            <w:bottom w:val="none" w:sz="0" w:space="0" w:color="auto"/>
            <w:right w:val="none" w:sz="0" w:space="0" w:color="auto"/>
          </w:divBdr>
        </w:div>
        <w:div w:id="1087069117">
          <w:marLeft w:val="480"/>
          <w:marRight w:val="0"/>
          <w:marTop w:val="0"/>
          <w:marBottom w:val="0"/>
          <w:divBdr>
            <w:top w:val="none" w:sz="0" w:space="0" w:color="auto"/>
            <w:left w:val="none" w:sz="0" w:space="0" w:color="auto"/>
            <w:bottom w:val="none" w:sz="0" w:space="0" w:color="auto"/>
            <w:right w:val="none" w:sz="0" w:space="0" w:color="auto"/>
          </w:divBdr>
        </w:div>
        <w:div w:id="19086006">
          <w:marLeft w:val="480"/>
          <w:marRight w:val="0"/>
          <w:marTop w:val="0"/>
          <w:marBottom w:val="0"/>
          <w:divBdr>
            <w:top w:val="none" w:sz="0" w:space="0" w:color="auto"/>
            <w:left w:val="none" w:sz="0" w:space="0" w:color="auto"/>
            <w:bottom w:val="none" w:sz="0" w:space="0" w:color="auto"/>
            <w:right w:val="none" w:sz="0" w:space="0" w:color="auto"/>
          </w:divBdr>
        </w:div>
        <w:div w:id="2097940126">
          <w:marLeft w:val="480"/>
          <w:marRight w:val="0"/>
          <w:marTop w:val="0"/>
          <w:marBottom w:val="0"/>
          <w:divBdr>
            <w:top w:val="none" w:sz="0" w:space="0" w:color="auto"/>
            <w:left w:val="none" w:sz="0" w:space="0" w:color="auto"/>
            <w:bottom w:val="none" w:sz="0" w:space="0" w:color="auto"/>
            <w:right w:val="none" w:sz="0" w:space="0" w:color="auto"/>
          </w:divBdr>
        </w:div>
        <w:div w:id="1537814417">
          <w:marLeft w:val="480"/>
          <w:marRight w:val="0"/>
          <w:marTop w:val="0"/>
          <w:marBottom w:val="0"/>
          <w:divBdr>
            <w:top w:val="none" w:sz="0" w:space="0" w:color="auto"/>
            <w:left w:val="none" w:sz="0" w:space="0" w:color="auto"/>
            <w:bottom w:val="none" w:sz="0" w:space="0" w:color="auto"/>
            <w:right w:val="none" w:sz="0" w:space="0" w:color="auto"/>
          </w:divBdr>
        </w:div>
        <w:div w:id="1907377390">
          <w:marLeft w:val="480"/>
          <w:marRight w:val="0"/>
          <w:marTop w:val="0"/>
          <w:marBottom w:val="0"/>
          <w:divBdr>
            <w:top w:val="none" w:sz="0" w:space="0" w:color="auto"/>
            <w:left w:val="none" w:sz="0" w:space="0" w:color="auto"/>
            <w:bottom w:val="none" w:sz="0" w:space="0" w:color="auto"/>
            <w:right w:val="none" w:sz="0" w:space="0" w:color="auto"/>
          </w:divBdr>
        </w:div>
        <w:div w:id="11999051">
          <w:marLeft w:val="480"/>
          <w:marRight w:val="0"/>
          <w:marTop w:val="0"/>
          <w:marBottom w:val="0"/>
          <w:divBdr>
            <w:top w:val="none" w:sz="0" w:space="0" w:color="auto"/>
            <w:left w:val="none" w:sz="0" w:space="0" w:color="auto"/>
            <w:bottom w:val="none" w:sz="0" w:space="0" w:color="auto"/>
            <w:right w:val="none" w:sz="0" w:space="0" w:color="auto"/>
          </w:divBdr>
        </w:div>
        <w:div w:id="647173046">
          <w:marLeft w:val="480"/>
          <w:marRight w:val="0"/>
          <w:marTop w:val="0"/>
          <w:marBottom w:val="0"/>
          <w:divBdr>
            <w:top w:val="none" w:sz="0" w:space="0" w:color="auto"/>
            <w:left w:val="none" w:sz="0" w:space="0" w:color="auto"/>
            <w:bottom w:val="none" w:sz="0" w:space="0" w:color="auto"/>
            <w:right w:val="none" w:sz="0" w:space="0" w:color="auto"/>
          </w:divBdr>
        </w:div>
        <w:div w:id="1138841157">
          <w:marLeft w:val="480"/>
          <w:marRight w:val="0"/>
          <w:marTop w:val="0"/>
          <w:marBottom w:val="0"/>
          <w:divBdr>
            <w:top w:val="none" w:sz="0" w:space="0" w:color="auto"/>
            <w:left w:val="none" w:sz="0" w:space="0" w:color="auto"/>
            <w:bottom w:val="none" w:sz="0" w:space="0" w:color="auto"/>
            <w:right w:val="none" w:sz="0" w:space="0" w:color="auto"/>
          </w:divBdr>
        </w:div>
        <w:div w:id="689524909">
          <w:marLeft w:val="480"/>
          <w:marRight w:val="0"/>
          <w:marTop w:val="0"/>
          <w:marBottom w:val="0"/>
          <w:divBdr>
            <w:top w:val="none" w:sz="0" w:space="0" w:color="auto"/>
            <w:left w:val="none" w:sz="0" w:space="0" w:color="auto"/>
            <w:bottom w:val="none" w:sz="0" w:space="0" w:color="auto"/>
            <w:right w:val="none" w:sz="0" w:space="0" w:color="auto"/>
          </w:divBdr>
        </w:div>
        <w:div w:id="601838899">
          <w:marLeft w:val="480"/>
          <w:marRight w:val="0"/>
          <w:marTop w:val="0"/>
          <w:marBottom w:val="0"/>
          <w:divBdr>
            <w:top w:val="none" w:sz="0" w:space="0" w:color="auto"/>
            <w:left w:val="none" w:sz="0" w:space="0" w:color="auto"/>
            <w:bottom w:val="none" w:sz="0" w:space="0" w:color="auto"/>
            <w:right w:val="none" w:sz="0" w:space="0" w:color="auto"/>
          </w:divBdr>
        </w:div>
        <w:div w:id="531304586">
          <w:marLeft w:val="480"/>
          <w:marRight w:val="0"/>
          <w:marTop w:val="0"/>
          <w:marBottom w:val="0"/>
          <w:divBdr>
            <w:top w:val="none" w:sz="0" w:space="0" w:color="auto"/>
            <w:left w:val="none" w:sz="0" w:space="0" w:color="auto"/>
            <w:bottom w:val="none" w:sz="0" w:space="0" w:color="auto"/>
            <w:right w:val="none" w:sz="0" w:space="0" w:color="auto"/>
          </w:divBdr>
        </w:div>
        <w:div w:id="2131318520">
          <w:marLeft w:val="480"/>
          <w:marRight w:val="0"/>
          <w:marTop w:val="0"/>
          <w:marBottom w:val="0"/>
          <w:divBdr>
            <w:top w:val="none" w:sz="0" w:space="0" w:color="auto"/>
            <w:left w:val="none" w:sz="0" w:space="0" w:color="auto"/>
            <w:bottom w:val="none" w:sz="0" w:space="0" w:color="auto"/>
            <w:right w:val="none" w:sz="0" w:space="0" w:color="auto"/>
          </w:divBdr>
        </w:div>
        <w:div w:id="1998722595">
          <w:marLeft w:val="480"/>
          <w:marRight w:val="0"/>
          <w:marTop w:val="0"/>
          <w:marBottom w:val="0"/>
          <w:divBdr>
            <w:top w:val="none" w:sz="0" w:space="0" w:color="auto"/>
            <w:left w:val="none" w:sz="0" w:space="0" w:color="auto"/>
            <w:bottom w:val="none" w:sz="0" w:space="0" w:color="auto"/>
            <w:right w:val="none" w:sz="0" w:space="0" w:color="auto"/>
          </w:divBdr>
        </w:div>
        <w:div w:id="1479376209">
          <w:marLeft w:val="480"/>
          <w:marRight w:val="0"/>
          <w:marTop w:val="0"/>
          <w:marBottom w:val="0"/>
          <w:divBdr>
            <w:top w:val="none" w:sz="0" w:space="0" w:color="auto"/>
            <w:left w:val="none" w:sz="0" w:space="0" w:color="auto"/>
            <w:bottom w:val="none" w:sz="0" w:space="0" w:color="auto"/>
            <w:right w:val="none" w:sz="0" w:space="0" w:color="auto"/>
          </w:divBdr>
        </w:div>
        <w:div w:id="1246258726">
          <w:marLeft w:val="480"/>
          <w:marRight w:val="0"/>
          <w:marTop w:val="0"/>
          <w:marBottom w:val="0"/>
          <w:divBdr>
            <w:top w:val="none" w:sz="0" w:space="0" w:color="auto"/>
            <w:left w:val="none" w:sz="0" w:space="0" w:color="auto"/>
            <w:bottom w:val="none" w:sz="0" w:space="0" w:color="auto"/>
            <w:right w:val="none" w:sz="0" w:space="0" w:color="auto"/>
          </w:divBdr>
        </w:div>
        <w:div w:id="1429541881">
          <w:marLeft w:val="480"/>
          <w:marRight w:val="0"/>
          <w:marTop w:val="0"/>
          <w:marBottom w:val="0"/>
          <w:divBdr>
            <w:top w:val="none" w:sz="0" w:space="0" w:color="auto"/>
            <w:left w:val="none" w:sz="0" w:space="0" w:color="auto"/>
            <w:bottom w:val="none" w:sz="0" w:space="0" w:color="auto"/>
            <w:right w:val="none" w:sz="0" w:space="0" w:color="auto"/>
          </w:divBdr>
        </w:div>
        <w:div w:id="1408266173">
          <w:marLeft w:val="480"/>
          <w:marRight w:val="0"/>
          <w:marTop w:val="0"/>
          <w:marBottom w:val="0"/>
          <w:divBdr>
            <w:top w:val="none" w:sz="0" w:space="0" w:color="auto"/>
            <w:left w:val="none" w:sz="0" w:space="0" w:color="auto"/>
            <w:bottom w:val="none" w:sz="0" w:space="0" w:color="auto"/>
            <w:right w:val="none" w:sz="0" w:space="0" w:color="auto"/>
          </w:divBdr>
        </w:div>
        <w:div w:id="1453473332">
          <w:marLeft w:val="480"/>
          <w:marRight w:val="0"/>
          <w:marTop w:val="0"/>
          <w:marBottom w:val="0"/>
          <w:divBdr>
            <w:top w:val="none" w:sz="0" w:space="0" w:color="auto"/>
            <w:left w:val="none" w:sz="0" w:space="0" w:color="auto"/>
            <w:bottom w:val="none" w:sz="0" w:space="0" w:color="auto"/>
            <w:right w:val="none" w:sz="0" w:space="0" w:color="auto"/>
          </w:divBdr>
        </w:div>
        <w:div w:id="1707217443">
          <w:marLeft w:val="480"/>
          <w:marRight w:val="0"/>
          <w:marTop w:val="0"/>
          <w:marBottom w:val="0"/>
          <w:divBdr>
            <w:top w:val="none" w:sz="0" w:space="0" w:color="auto"/>
            <w:left w:val="none" w:sz="0" w:space="0" w:color="auto"/>
            <w:bottom w:val="none" w:sz="0" w:space="0" w:color="auto"/>
            <w:right w:val="none" w:sz="0" w:space="0" w:color="auto"/>
          </w:divBdr>
        </w:div>
        <w:div w:id="1137377865">
          <w:marLeft w:val="480"/>
          <w:marRight w:val="0"/>
          <w:marTop w:val="0"/>
          <w:marBottom w:val="0"/>
          <w:divBdr>
            <w:top w:val="none" w:sz="0" w:space="0" w:color="auto"/>
            <w:left w:val="none" w:sz="0" w:space="0" w:color="auto"/>
            <w:bottom w:val="none" w:sz="0" w:space="0" w:color="auto"/>
            <w:right w:val="none" w:sz="0" w:space="0" w:color="auto"/>
          </w:divBdr>
        </w:div>
        <w:div w:id="921260966">
          <w:marLeft w:val="480"/>
          <w:marRight w:val="0"/>
          <w:marTop w:val="0"/>
          <w:marBottom w:val="0"/>
          <w:divBdr>
            <w:top w:val="none" w:sz="0" w:space="0" w:color="auto"/>
            <w:left w:val="none" w:sz="0" w:space="0" w:color="auto"/>
            <w:bottom w:val="none" w:sz="0" w:space="0" w:color="auto"/>
            <w:right w:val="none" w:sz="0" w:space="0" w:color="auto"/>
          </w:divBdr>
        </w:div>
        <w:div w:id="731318696">
          <w:marLeft w:val="480"/>
          <w:marRight w:val="0"/>
          <w:marTop w:val="0"/>
          <w:marBottom w:val="0"/>
          <w:divBdr>
            <w:top w:val="none" w:sz="0" w:space="0" w:color="auto"/>
            <w:left w:val="none" w:sz="0" w:space="0" w:color="auto"/>
            <w:bottom w:val="none" w:sz="0" w:space="0" w:color="auto"/>
            <w:right w:val="none" w:sz="0" w:space="0" w:color="auto"/>
          </w:divBdr>
        </w:div>
        <w:div w:id="62874251">
          <w:marLeft w:val="480"/>
          <w:marRight w:val="0"/>
          <w:marTop w:val="0"/>
          <w:marBottom w:val="0"/>
          <w:divBdr>
            <w:top w:val="none" w:sz="0" w:space="0" w:color="auto"/>
            <w:left w:val="none" w:sz="0" w:space="0" w:color="auto"/>
            <w:bottom w:val="none" w:sz="0" w:space="0" w:color="auto"/>
            <w:right w:val="none" w:sz="0" w:space="0" w:color="auto"/>
          </w:divBdr>
        </w:div>
        <w:div w:id="303050782">
          <w:marLeft w:val="480"/>
          <w:marRight w:val="0"/>
          <w:marTop w:val="0"/>
          <w:marBottom w:val="0"/>
          <w:divBdr>
            <w:top w:val="none" w:sz="0" w:space="0" w:color="auto"/>
            <w:left w:val="none" w:sz="0" w:space="0" w:color="auto"/>
            <w:bottom w:val="none" w:sz="0" w:space="0" w:color="auto"/>
            <w:right w:val="none" w:sz="0" w:space="0" w:color="auto"/>
          </w:divBdr>
        </w:div>
        <w:div w:id="338703695">
          <w:marLeft w:val="480"/>
          <w:marRight w:val="0"/>
          <w:marTop w:val="0"/>
          <w:marBottom w:val="0"/>
          <w:divBdr>
            <w:top w:val="none" w:sz="0" w:space="0" w:color="auto"/>
            <w:left w:val="none" w:sz="0" w:space="0" w:color="auto"/>
            <w:bottom w:val="none" w:sz="0" w:space="0" w:color="auto"/>
            <w:right w:val="none" w:sz="0" w:space="0" w:color="auto"/>
          </w:divBdr>
        </w:div>
        <w:div w:id="769397098">
          <w:marLeft w:val="480"/>
          <w:marRight w:val="0"/>
          <w:marTop w:val="0"/>
          <w:marBottom w:val="0"/>
          <w:divBdr>
            <w:top w:val="none" w:sz="0" w:space="0" w:color="auto"/>
            <w:left w:val="none" w:sz="0" w:space="0" w:color="auto"/>
            <w:bottom w:val="none" w:sz="0" w:space="0" w:color="auto"/>
            <w:right w:val="none" w:sz="0" w:space="0" w:color="auto"/>
          </w:divBdr>
        </w:div>
        <w:div w:id="311518608">
          <w:marLeft w:val="480"/>
          <w:marRight w:val="0"/>
          <w:marTop w:val="0"/>
          <w:marBottom w:val="0"/>
          <w:divBdr>
            <w:top w:val="none" w:sz="0" w:space="0" w:color="auto"/>
            <w:left w:val="none" w:sz="0" w:space="0" w:color="auto"/>
            <w:bottom w:val="none" w:sz="0" w:space="0" w:color="auto"/>
            <w:right w:val="none" w:sz="0" w:space="0" w:color="auto"/>
          </w:divBdr>
        </w:div>
        <w:div w:id="2043631280">
          <w:marLeft w:val="480"/>
          <w:marRight w:val="0"/>
          <w:marTop w:val="0"/>
          <w:marBottom w:val="0"/>
          <w:divBdr>
            <w:top w:val="none" w:sz="0" w:space="0" w:color="auto"/>
            <w:left w:val="none" w:sz="0" w:space="0" w:color="auto"/>
            <w:bottom w:val="none" w:sz="0" w:space="0" w:color="auto"/>
            <w:right w:val="none" w:sz="0" w:space="0" w:color="auto"/>
          </w:divBdr>
        </w:div>
        <w:div w:id="1300501323">
          <w:marLeft w:val="480"/>
          <w:marRight w:val="0"/>
          <w:marTop w:val="0"/>
          <w:marBottom w:val="0"/>
          <w:divBdr>
            <w:top w:val="none" w:sz="0" w:space="0" w:color="auto"/>
            <w:left w:val="none" w:sz="0" w:space="0" w:color="auto"/>
            <w:bottom w:val="none" w:sz="0" w:space="0" w:color="auto"/>
            <w:right w:val="none" w:sz="0" w:space="0" w:color="auto"/>
          </w:divBdr>
        </w:div>
        <w:div w:id="753014000">
          <w:marLeft w:val="480"/>
          <w:marRight w:val="0"/>
          <w:marTop w:val="0"/>
          <w:marBottom w:val="0"/>
          <w:divBdr>
            <w:top w:val="none" w:sz="0" w:space="0" w:color="auto"/>
            <w:left w:val="none" w:sz="0" w:space="0" w:color="auto"/>
            <w:bottom w:val="none" w:sz="0" w:space="0" w:color="auto"/>
            <w:right w:val="none" w:sz="0" w:space="0" w:color="auto"/>
          </w:divBdr>
        </w:div>
        <w:div w:id="1301811968">
          <w:marLeft w:val="480"/>
          <w:marRight w:val="0"/>
          <w:marTop w:val="0"/>
          <w:marBottom w:val="0"/>
          <w:divBdr>
            <w:top w:val="none" w:sz="0" w:space="0" w:color="auto"/>
            <w:left w:val="none" w:sz="0" w:space="0" w:color="auto"/>
            <w:bottom w:val="none" w:sz="0" w:space="0" w:color="auto"/>
            <w:right w:val="none" w:sz="0" w:space="0" w:color="auto"/>
          </w:divBdr>
        </w:div>
        <w:div w:id="2010064136">
          <w:marLeft w:val="480"/>
          <w:marRight w:val="0"/>
          <w:marTop w:val="0"/>
          <w:marBottom w:val="0"/>
          <w:divBdr>
            <w:top w:val="none" w:sz="0" w:space="0" w:color="auto"/>
            <w:left w:val="none" w:sz="0" w:space="0" w:color="auto"/>
            <w:bottom w:val="none" w:sz="0" w:space="0" w:color="auto"/>
            <w:right w:val="none" w:sz="0" w:space="0" w:color="auto"/>
          </w:divBdr>
        </w:div>
        <w:div w:id="800808232">
          <w:marLeft w:val="480"/>
          <w:marRight w:val="0"/>
          <w:marTop w:val="0"/>
          <w:marBottom w:val="0"/>
          <w:divBdr>
            <w:top w:val="none" w:sz="0" w:space="0" w:color="auto"/>
            <w:left w:val="none" w:sz="0" w:space="0" w:color="auto"/>
            <w:bottom w:val="none" w:sz="0" w:space="0" w:color="auto"/>
            <w:right w:val="none" w:sz="0" w:space="0" w:color="auto"/>
          </w:divBdr>
        </w:div>
        <w:div w:id="1776289756">
          <w:marLeft w:val="480"/>
          <w:marRight w:val="0"/>
          <w:marTop w:val="0"/>
          <w:marBottom w:val="0"/>
          <w:divBdr>
            <w:top w:val="none" w:sz="0" w:space="0" w:color="auto"/>
            <w:left w:val="none" w:sz="0" w:space="0" w:color="auto"/>
            <w:bottom w:val="none" w:sz="0" w:space="0" w:color="auto"/>
            <w:right w:val="none" w:sz="0" w:space="0" w:color="auto"/>
          </w:divBdr>
        </w:div>
        <w:div w:id="490369770">
          <w:marLeft w:val="480"/>
          <w:marRight w:val="0"/>
          <w:marTop w:val="0"/>
          <w:marBottom w:val="0"/>
          <w:divBdr>
            <w:top w:val="none" w:sz="0" w:space="0" w:color="auto"/>
            <w:left w:val="none" w:sz="0" w:space="0" w:color="auto"/>
            <w:bottom w:val="none" w:sz="0" w:space="0" w:color="auto"/>
            <w:right w:val="none" w:sz="0" w:space="0" w:color="auto"/>
          </w:divBdr>
        </w:div>
        <w:div w:id="329908913">
          <w:marLeft w:val="480"/>
          <w:marRight w:val="0"/>
          <w:marTop w:val="0"/>
          <w:marBottom w:val="0"/>
          <w:divBdr>
            <w:top w:val="none" w:sz="0" w:space="0" w:color="auto"/>
            <w:left w:val="none" w:sz="0" w:space="0" w:color="auto"/>
            <w:bottom w:val="none" w:sz="0" w:space="0" w:color="auto"/>
            <w:right w:val="none" w:sz="0" w:space="0" w:color="auto"/>
          </w:divBdr>
        </w:div>
        <w:div w:id="946085539">
          <w:marLeft w:val="480"/>
          <w:marRight w:val="0"/>
          <w:marTop w:val="0"/>
          <w:marBottom w:val="0"/>
          <w:divBdr>
            <w:top w:val="none" w:sz="0" w:space="0" w:color="auto"/>
            <w:left w:val="none" w:sz="0" w:space="0" w:color="auto"/>
            <w:bottom w:val="none" w:sz="0" w:space="0" w:color="auto"/>
            <w:right w:val="none" w:sz="0" w:space="0" w:color="auto"/>
          </w:divBdr>
        </w:div>
        <w:div w:id="1862625888">
          <w:marLeft w:val="480"/>
          <w:marRight w:val="0"/>
          <w:marTop w:val="0"/>
          <w:marBottom w:val="0"/>
          <w:divBdr>
            <w:top w:val="none" w:sz="0" w:space="0" w:color="auto"/>
            <w:left w:val="none" w:sz="0" w:space="0" w:color="auto"/>
            <w:bottom w:val="none" w:sz="0" w:space="0" w:color="auto"/>
            <w:right w:val="none" w:sz="0" w:space="0" w:color="auto"/>
          </w:divBdr>
        </w:div>
        <w:div w:id="13850527">
          <w:marLeft w:val="480"/>
          <w:marRight w:val="0"/>
          <w:marTop w:val="0"/>
          <w:marBottom w:val="0"/>
          <w:divBdr>
            <w:top w:val="none" w:sz="0" w:space="0" w:color="auto"/>
            <w:left w:val="none" w:sz="0" w:space="0" w:color="auto"/>
            <w:bottom w:val="none" w:sz="0" w:space="0" w:color="auto"/>
            <w:right w:val="none" w:sz="0" w:space="0" w:color="auto"/>
          </w:divBdr>
        </w:div>
        <w:div w:id="349912515">
          <w:marLeft w:val="480"/>
          <w:marRight w:val="0"/>
          <w:marTop w:val="0"/>
          <w:marBottom w:val="0"/>
          <w:divBdr>
            <w:top w:val="none" w:sz="0" w:space="0" w:color="auto"/>
            <w:left w:val="none" w:sz="0" w:space="0" w:color="auto"/>
            <w:bottom w:val="none" w:sz="0" w:space="0" w:color="auto"/>
            <w:right w:val="none" w:sz="0" w:space="0" w:color="auto"/>
          </w:divBdr>
        </w:div>
        <w:div w:id="222719056">
          <w:marLeft w:val="480"/>
          <w:marRight w:val="0"/>
          <w:marTop w:val="0"/>
          <w:marBottom w:val="0"/>
          <w:divBdr>
            <w:top w:val="none" w:sz="0" w:space="0" w:color="auto"/>
            <w:left w:val="none" w:sz="0" w:space="0" w:color="auto"/>
            <w:bottom w:val="none" w:sz="0" w:space="0" w:color="auto"/>
            <w:right w:val="none" w:sz="0" w:space="0" w:color="auto"/>
          </w:divBdr>
        </w:div>
      </w:divsChild>
    </w:div>
    <w:div w:id="1705524361">
      <w:bodyDiv w:val="1"/>
      <w:marLeft w:val="0"/>
      <w:marRight w:val="0"/>
      <w:marTop w:val="0"/>
      <w:marBottom w:val="0"/>
      <w:divBdr>
        <w:top w:val="none" w:sz="0" w:space="0" w:color="auto"/>
        <w:left w:val="none" w:sz="0" w:space="0" w:color="auto"/>
        <w:bottom w:val="none" w:sz="0" w:space="0" w:color="auto"/>
        <w:right w:val="none" w:sz="0" w:space="0" w:color="auto"/>
      </w:divBdr>
    </w:div>
    <w:div w:id="1706444884">
      <w:bodyDiv w:val="1"/>
      <w:marLeft w:val="0"/>
      <w:marRight w:val="0"/>
      <w:marTop w:val="0"/>
      <w:marBottom w:val="0"/>
      <w:divBdr>
        <w:top w:val="none" w:sz="0" w:space="0" w:color="auto"/>
        <w:left w:val="none" w:sz="0" w:space="0" w:color="auto"/>
        <w:bottom w:val="none" w:sz="0" w:space="0" w:color="auto"/>
        <w:right w:val="none" w:sz="0" w:space="0" w:color="auto"/>
      </w:divBdr>
    </w:div>
    <w:div w:id="1706711186">
      <w:bodyDiv w:val="1"/>
      <w:marLeft w:val="0"/>
      <w:marRight w:val="0"/>
      <w:marTop w:val="0"/>
      <w:marBottom w:val="0"/>
      <w:divBdr>
        <w:top w:val="none" w:sz="0" w:space="0" w:color="auto"/>
        <w:left w:val="none" w:sz="0" w:space="0" w:color="auto"/>
        <w:bottom w:val="none" w:sz="0" w:space="0" w:color="auto"/>
        <w:right w:val="none" w:sz="0" w:space="0" w:color="auto"/>
      </w:divBdr>
    </w:div>
    <w:div w:id="1706829741">
      <w:bodyDiv w:val="1"/>
      <w:marLeft w:val="0"/>
      <w:marRight w:val="0"/>
      <w:marTop w:val="0"/>
      <w:marBottom w:val="0"/>
      <w:divBdr>
        <w:top w:val="none" w:sz="0" w:space="0" w:color="auto"/>
        <w:left w:val="none" w:sz="0" w:space="0" w:color="auto"/>
        <w:bottom w:val="none" w:sz="0" w:space="0" w:color="auto"/>
        <w:right w:val="none" w:sz="0" w:space="0" w:color="auto"/>
      </w:divBdr>
    </w:div>
    <w:div w:id="1706979694">
      <w:bodyDiv w:val="1"/>
      <w:marLeft w:val="0"/>
      <w:marRight w:val="0"/>
      <w:marTop w:val="0"/>
      <w:marBottom w:val="0"/>
      <w:divBdr>
        <w:top w:val="none" w:sz="0" w:space="0" w:color="auto"/>
        <w:left w:val="none" w:sz="0" w:space="0" w:color="auto"/>
        <w:bottom w:val="none" w:sz="0" w:space="0" w:color="auto"/>
        <w:right w:val="none" w:sz="0" w:space="0" w:color="auto"/>
      </w:divBdr>
    </w:div>
    <w:div w:id="1707094378">
      <w:bodyDiv w:val="1"/>
      <w:marLeft w:val="0"/>
      <w:marRight w:val="0"/>
      <w:marTop w:val="0"/>
      <w:marBottom w:val="0"/>
      <w:divBdr>
        <w:top w:val="none" w:sz="0" w:space="0" w:color="auto"/>
        <w:left w:val="none" w:sz="0" w:space="0" w:color="auto"/>
        <w:bottom w:val="none" w:sz="0" w:space="0" w:color="auto"/>
        <w:right w:val="none" w:sz="0" w:space="0" w:color="auto"/>
      </w:divBdr>
    </w:div>
    <w:div w:id="1707102984">
      <w:bodyDiv w:val="1"/>
      <w:marLeft w:val="0"/>
      <w:marRight w:val="0"/>
      <w:marTop w:val="0"/>
      <w:marBottom w:val="0"/>
      <w:divBdr>
        <w:top w:val="none" w:sz="0" w:space="0" w:color="auto"/>
        <w:left w:val="none" w:sz="0" w:space="0" w:color="auto"/>
        <w:bottom w:val="none" w:sz="0" w:space="0" w:color="auto"/>
        <w:right w:val="none" w:sz="0" w:space="0" w:color="auto"/>
      </w:divBdr>
    </w:div>
    <w:div w:id="1707674475">
      <w:bodyDiv w:val="1"/>
      <w:marLeft w:val="0"/>
      <w:marRight w:val="0"/>
      <w:marTop w:val="0"/>
      <w:marBottom w:val="0"/>
      <w:divBdr>
        <w:top w:val="none" w:sz="0" w:space="0" w:color="auto"/>
        <w:left w:val="none" w:sz="0" w:space="0" w:color="auto"/>
        <w:bottom w:val="none" w:sz="0" w:space="0" w:color="auto"/>
        <w:right w:val="none" w:sz="0" w:space="0" w:color="auto"/>
      </w:divBdr>
    </w:div>
    <w:div w:id="1707830687">
      <w:bodyDiv w:val="1"/>
      <w:marLeft w:val="0"/>
      <w:marRight w:val="0"/>
      <w:marTop w:val="0"/>
      <w:marBottom w:val="0"/>
      <w:divBdr>
        <w:top w:val="none" w:sz="0" w:space="0" w:color="auto"/>
        <w:left w:val="none" w:sz="0" w:space="0" w:color="auto"/>
        <w:bottom w:val="none" w:sz="0" w:space="0" w:color="auto"/>
        <w:right w:val="none" w:sz="0" w:space="0" w:color="auto"/>
      </w:divBdr>
    </w:div>
    <w:div w:id="1708136409">
      <w:bodyDiv w:val="1"/>
      <w:marLeft w:val="0"/>
      <w:marRight w:val="0"/>
      <w:marTop w:val="0"/>
      <w:marBottom w:val="0"/>
      <w:divBdr>
        <w:top w:val="none" w:sz="0" w:space="0" w:color="auto"/>
        <w:left w:val="none" w:sz="0" w:space="0" w:color="auto"/>
        <w:bottom w:val="none" w:sz="0" w:space="0" w:color="auto"/>
        <w:right w:val="none" w:sz="0" w:space="0" w:color="auto"/>
      </w:divBdr>
    </w:div>
    <w:div w:id="1708218429">
      <w:bodyDiv w:val="1"/>
      <w:marLeft w:val="0"/>
      <w:marRight w:val="0"/>
      <w:marTop w:val="0"/>
      <w:marBottom w:val="0"/>
      <w:divBdr>
        <w:top w:val="none" w:sz="0" w:space="0" w:color="auto"/>
        <w:left w:val="none" w:sz="0" w:space="0" w:color="auto"/>
        <w:bottom w:val="none" w:sz="0" w:space="0" w:color="auto"/>
        <w:right w:val="none" w:sz="0" w:space="0" w:color="auto"/>
      </w:divBdr>
    </w:div>
    <w:div w:id="1708987946">
      <w:bodyDiv w:val="1"/>
      <w:marLeft w:val="0"/>
      <w:marRight w:val="0"/>
      <w:marTop w:val="0"/>
      <w:marBottom w:val="0"/>
      <w:divBdr>
        <w:top w:val="none" w:sz="0" w:space="0" w:color="auto"/>
        <w:left w:val="none" w:sz="0" w:space="0" w:color="auto"/>
        <w:bottom w:val="none" w:sz="0" w:space="0" w:color="auto"/>
        <w:right w:val="none" w:sz="0" w:space="0" w:color="auto"/>
      </w:divBdr>
    </w:div>
    <w:div w:id="1709138025">
      <w:bodyDiv w:val="1"/>
      <w:marLeft w:val="0"/>
      <w:marRight w:val="0"/>
      <w:marTop w:val="0"/>
      <w:marBottom w:val="0"/>
      <w:divBdr>
        <w:top w:val="none" w:sz="0" w:space="0" w:color="auto"/>
        <w:left w:val="none" w:sz="0" w:space="0" w:color="auto"/>
        <w:bottom w:val="none" w:sz="0" w:space="0" w:color="auto"/>
        <w:right w:val="none" w:sz="0" w:space="0" w:color="auto"/>
      </w:divBdr>
    </w:div>
    <w:div w:id="1709376620">
      <w:bodyDiv w:val="1"/>
      <w:marLeft w:val="0"/>
      <w:marRight w:val="0"/>
      <w:marTop w:val="0"/>
      <w:marBottom w:val="0"/>
      <w:divBdr>
        <w:top w:val="none" w:sz="0" w:space="0" w:color="auto"/>
        <w:left w:val="none" w:sz="0" w:space="0" w:color="auto"/>
        <w:bottom w:val="none" w:sz="0" w:space="0" w:color="auto"/>
        <w:right w:val="none" w:sz="0" w:space="0" w:color="auto"/>
      </w:divBdr>
    </w:div>
    <w:div w:id="1709601321">
      <w:bodyDiv w:val="1"/>
      <w:marLeft w:val="0"/>
      <w:marRight w:val="0"/>
      <w:marTop w:val="0"/>
      <w:marBottom w:val="0"/>
      <w:divBdr>
        <w:top w:val="none" w:sz="0" w:space="0" w:color="auto"/>
        <w:left w:val="none" w:sz="0" w:space="0" w:color="auto"/>
        <w:bottom w:val="none" w:sz="0" w:space="0" w:color="auto"/>
        <w:right w:val="none" w:sz="0" w:space="0" w:color="auto"/>
      </w:divBdr>
    </w:div>
    <w:div w:id="1710834230">
      <w:bodyDiv w:val="1"/>
      <w:marLeft w:val="0"/>
      <w:marRight w:val="0"/>
      <w:marTop w:val="0"/>
      <w:marBottom w:val="0"/>
      <w:divBdr>
        <w:top w:val="none" w:sz="0" w:space="0" w:color="auto"/>
        <w:left w:val="none" w:sz="0" w:space="0" w:color="auto"/>
        <w:bottom w:val="none" w:sz="0" w:space="0" w:color="auto"/>
        <w:right w:val="none" w:sz="0" w:space="0" w:color="auto"/>
      </w:divBdr>
    </w:div>
    <w:div w:id="1711300953">
      <w:bodyDiv w:val="1"/>
      <w:marLeft w:val="0"/>
      <w:marRight w:val="0"/>
      <w:marTop w:val="0"/>
      <w:marBottom w:val="0"/>
      <w:divBdr>
        <w:top w:val="none" w:sz="0" w:space="0" w:color="auto"/>
        <w:left w:val="none" w:sz="0" w:space="0" w:color="auto"/>
        <w:bottom w:val="none" w:sz="0" w:space="0" w:color="auto"/>
        <w:right w:val="none" w:sz="0" w:space="0" w:color="auto"/>
      </w:divBdr>
    </w:div>
    <w:div w:id="1711570134">
      <w:bodyDiv w:val="1"/>
      <w:marLeft w:val="0"/>
      <w:marRight w:val="0"/>
      <w:marTop w:val="0"/>
      <w:marBottom w:val="0"/>
      <w:divBdr>
        <w:top w:val="none" w:sz="0" w:space="0" w:color="auto"/>
        <w:left w:val="none" w:sz="0" w:space="0" w:color="auto"/>
        <w:bottom w:val="none" w:sz="0" w:space="0" w:color="auto"/>
        <w:right w:val="none" w:sz="0" w:space="0" w:color="auto"/>
      </w:divBdr>
    </w:div>
    <w:div w:id="1711998784">
      <w:bodyDiv w:val="1"/>
      <w:marLeft w:val="0"/>
      <w:marRight w:val="0"/>
      <w:marTop w:val="0"/>
      <w:marBottom w:val="0"/>
      <w:divBdr>
        <w:top w:val="none" w:sz="0" w:space="0" w:color="auto"/>
        <w:left w:val="none" w:sz="0" w:space="0" w:color="auto"/>
        <w:bottom w:val="none" w:sz="0" w:space="0" w:color="auto"/>
        <w:right w:val="none" w:sz="0" w:space="0" w:color="auto"/>
      </w:divBdr>
    </w:div>
    <w:div w:id="1712147854">
      <w:bodyDiv w:val="1"/>
      <w:marLeft w:val="0"/>
      <w:marRight w:val="0"/>
      <w:marTop w:val="0"/>
      <w:marBottom w:val="0"/>
      <w:divBdr>
        <w:top w:val="none" w:sz="0" w:space="0" w:color="auto"/>
        <w:left w:val="none" w:sz="0" w:space="0" w:color="auto"/>
        <w:bottom w:val="none" w:sz="0" w:space="0" w:color="auto"/>
        <w:right w:val="none" w:sz="0" w:space="0" w:color="auto"/>
      </w:divBdr>
    </w:div>
    <w:div w:id="1712150654">
      <w:bodyDiv w:val="1"/>
      <w:marLeft w:val="0"/>
      <w:marRight w:val="0"/>
      <w:marTop w:val="0"/>
      <w:marBottom w:val="0"/>
      <w:divBdr>
        <w:top w:val="none" w:sz="0" w:space="0" w:color="auto"/>
        <w:left w:val="none" w:sz="0" w:space="0" w:color="auto"/>
        <w:bottom w:val="none" w:sz="0" w:space="0" w:color="auto"/>
        <w:right w:val="none" w:sz="0" w:space="0" w:color="auto"/>
      </w:divBdr>
    </w:div>
    <w:div w:id="1712152164">
      <w:bodyDiv w:val="1"/>
      <w:marLeft w:val="0"/>
      <w:marRight w:val="0"/>
      <w:marTop w:val="0"/>
      <w:marBottom w:val="0"/>
      <w:divBdr>
        <w:top w:val="none" w:sz="0" w:space="0" w:color="auto"/>
        <w:left w:val="none" w:sz="0" w:space="0" w:color="auto"/>
        <w:bottom w:val="none" w:sz="0" w:space="0" w:color="auto"/>
        <w:right w:val="none" w:sz="0" w:space="0" w:color="auto"/>
      </w:divBdr>
    </w:div>
    <w:div w:id="1712261450">
      <w:bodyDiv w:val="1"/>
      <w:marLeft w:val="0"/>
      <w:marRight w:val="0"/>
      <w:marTop w:val="0"/>
      <w:marBottom w:val="0"/>
      <w:divBdr>
        <w:top w:val="none" w:sz="0" w:space="0" w:color="auto"/>
        <w:left w:val="none" w:sz="0" w:space="0" w:color="auto"/>
        <w:bottom w:val="none" w:sz="0" w:space="0" w:color="auto"/>
        <w:right w:val="none" w:sz="0" w:space="0" w:color="auto"/>
      </w:divBdr>
    </w:div>
    <w:div w:id="1712345109">
      <w:bodyDiv w:val="1"/>
      <w:marLeft w:val="0"/>
      <w:marRight w:val="0"/>
      <w:marTop w:val="0"/>
      <w:marBottom w:val="0"/>
      <w:divBdr>
        <w:top w:val="none" w:sz="0" w:space="0" w:color="auto"/>
        <w:left w:val="none" w:sz="0" w:space="0" w:color="auto"/>
        <w:bottom w:val="none" w:sz="0" w:space="0" w:color="auto"/>
        <w:right w:val="none" w:sz="0" w:space="0" w:color="auto"/>
      </w:divBdr>
    </w:div>
    <w:div w:id="1712535939">
      <w:bodyDiv w:val="1"/>
      <w:marLeft w:val="0"/>
      <w:marRight w:val="0"/>
      <w:marTop w:val="0"/>
      <w:marBottom w:val="0"/>
      <w:divBdr>
        <w:top w:val="none" w:sz="0" w:space="0" w:color="auto"/>
        <w:left w:val="none" w:sz="0" w:space="0" w:color="auto"/>
        <w:bottom w:val="none" w:sz="0" w:space="0" w:color="auto"/>
        <w:right w:val="none" w:sz="0" w:space="0" w:color="auto"/>
      </w:divBdr>
    </w:div>
    <w:div w:id="1712653113">
      <w:bodyDiv w:val="1"/>
      <w:marLeft w:val="0"/>
      <w:marRight w:val="0"/>
      <w:marTop w:val="0"/>
      <w:marBottom w:val="0"/>
      <w:divBdr>
        <w:top w:val="none" w:sz="0" w:space="0" w:color="auto"/>
        <w:left w:val="none" w:sz="0" w:space="0" w:color="auto"/>
        <w:bottom w:val="none" w:sz="0" w:space="0" w:color="auto"/>
        <w:right w:val="none" w:sz="0" w:space="0" w:color="auto"/>
      </w:divBdr>
    </w:div>
    <w:div w:id="1712920056">
      <w:bodyDiv w:val="1"/>
      <w:marLeft w:val="0"/>
      <w:marRight w:val="0"/>
      <w:marTop w:val="0"/>
      <w:marBottom w:val="0"/>
      <w:divBdr>
        <w:top w:val="none" w:sz="0" w:space="0" w:color="auto"/>
        <w:left w:val="none" w:sz="0" w:space="0" w:color="auto"/>
        <w:bottom w:val="none" w:sz="0" w:space="0" w:color="auto"/>
        <w:right w:val="none" w:sz="0" w:space="0" w:color="auto"/>
      </w:divBdr>
    </w:div>
    <w:div w:id="1713310650">
      <w:bodyDiv w:val="1"/>
      <w:marLeft w:val="0"/>
      <w:marRight w:val="0"/>
      <w:marTop w:val="0"/>
      <w:marBottom w:val="0"/>
      <w:divBdr>
        <w:top w:val="none" w:sz="0" w:space="0" w:color="auto"/>
        <w:left w:val="none" w:sz="0" w:space="0" w:color="auto"/>
        <w:bottom w:val="none" w:sz="0" w:space="0" w:color="auto"/>
        <w:right w:val="none" w:sz="0" w:space="0" w:color="auto"/>
      </w:divBdr>
    </w:div>
    <w:div w:id="1713532795">
      <w:bodyDiv w:val="1"/>
      <w:marLeft w:val="0"/>
      <w:marRight w:val="0"/>
      <w:marTop w:val="0"/>
      <w:marBottom w:val="0"/>
      <w:divBdr>
        <w:top w:val="none" w:sz="0" w:space="0" w:color="auto"/>
        <w:left w:val="none" w:sz="0" w:space="0" w:color="auto"/>
        <w:bottom w:val="none" w:sz="0" w:space="0" w:color="auto"/>
        <w:right w:val="none" w:sz="0" w:space="0" w:color="auto"/>
      </w:divBdr>
    </w:div>
    <w:div w:id="1714310239">
      <w:bodyDiv w:val="1"/>
      <w:marLeft w:val="0"/>
      <w:marRight w:val="0"/>
      <w:marTop w:val="0"/>
      <w:marBottom w:val="0"/>
      <w:divBdr>
        <w:top w:val="none" w:sz="0" w:space="0" w:color="auto"/>
        <w:left w:val="none" w:sz="0" w:space="0" w:color="auto"/>
        <w:bottom w:val="none" w:sz="0" w:space="0" w:color="auto"/>
        <w:right w:val="none" w:sz="0" w:space="0" w:color="auto"/>
      </w:divBdr>
    </w:div>
    <w:div w:id="1715227307">
      <w:bodyDiv w:val="1"/>
      <w:marLeft w:val="0"/>
      <w:marRight w:val="0"/>
      <w:marTop w:val="0"/>
      <w:marBottom w:val="0"/>
      <w:divBdr>
        <w:top w:val="none" w:sz="0" w:space="0" w:color="auto"/>
        <w:left w:val="none" w:sz="0" w:space="0" w:color="auto"/>
        <w:bottom w:val="none" w:sz="0" w:space="0" w:color="auto"/>
        <w:right w:val="none" w:sz="0" w:space="0" w:color="auto"/>
      </w:divBdr>
    </w:div>
    <w:div w:id="1715343940">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5732940">
      <w:bodyDiv w:val="1"/>
      <w:marLeft w:val="0"/>
      <w:marRight w:val="0"/>
      <w:marTop w:val="0"/>
      <w:marBottom w:val="0"/>
      <w:divBdr>
        <w:top w:val="none" w:sz="0" w:space="0" w:color="auto"/>
        <w:left w:val="none" w:sz="0" w:space="0" w:color="auto"/>
        <w:bottom w:val="none" w:sz="0" w:space="0" w:color="auto"/>
        <w:right w:val="none" w:sz="0" w:space="0" w:color="auto"/>
      </w:divBdr>
    </w:div>
    <w:div w:id="1715764651">
      <w:bodyDiv w:val="1"/>
      <w:marLeft w:val="0"/>
      <w:marRight w:val="0"/>
      <w:marTop w:val="0"/>
      <w:marBottom w:val="0"/>
      <w:divBdr>
        <w:top w:val="none" w:sz="0" w:space="0" w:color="auto"/>
        <w:left w:val="none" w:sz="0" w:space="0" w:color="auto"/>
        <w:bottom w:val="none" w:sz="0" w:space="0" w:color="auto"/>
        <w:right w:val="none" w:sz="0" w:space="0" w:color="auto"/>
      </w:divBdr>
    </w:div>
    <w:div w:id="1716004183">
      <w:bodyDiv w:val="1"/>
      <w:marLeft w:val="0"/>
      <w:marRight w:val="0"/>
      <w:marTop w:val="0"/>
      <w:marBottom w:val="0"/>
      <w:divBdr>
        <w:top w:val="none" w:sz="0" w:space="0" w:color="auto"/>
        <w:left w:val="none" w:sz="0" w:space="0" w:color="auto"/>
        <w:bottom w:val="none" w:sz="0" w:space="0" w:color="auto"/>
        <w:right w:val="none" w:sz="0" w:space="0" w:color="auto"/>
      </w:divBdr>
    </w:div>
    <w:div w:id="1716004873">
      <w:bodyDiv w:val="1"/>
      <w:marLeft w:val="0"/>
      <w:marRight w:val="0"/>
      <w:marTop w:val="0"/>
      <w:marBottom w:val="0"/>
      <w:divBdr>
        <w:top w:val="none" w:sz="0" w:space="0" w:color="auto"/>
        <w:left w:val="none" w:sz="0" w:space="0" w:color="auto"/>
        <w:bottom w:val="none" w:sz="0" w:space="0" w:color="auto"/>
        <w:right w:val="none" w:sz="0" w:space="0" w:color="auto"/>
      </w:divBdr>
    </w:div>
    <w:div w:id="1716389629">
      <w:bodyDiv w:val="1"/>
      <w:marLeft w:val="0"/>
      <w:marRight w:val="0"/>
      <w:marTop w:val="0"/>
      <w:marBottom w:val="0"/>
      <w:divBdr>
        <w:top w:val="none" w:sz="0" w:space="0" w:color="auto"/>
        <w:left w:val="none" w:sz="0" w:space="0" w:color="auto"/>
        <w:bottom w:val="none" w:sz="0" w:space="0" w:color="auto"/>
        <w:right w:val="none" w:sz="0" w:space="0" w:color="auto"/>
      </w:divBdr>
    </w:div>
    <w:div w:id="1716394128">
      <w:bodyDiv w:val="1"/>
      <w:marLeft w:val="0"/>
      <w:marRight w:val="0"/>
      <w:marTop w:val="0"/>
      <w:marBottom w:val="0"/>
      <w:divBdr>
        <w:top w:val="none" w:sz="0" w:space="0" w:color="auto"/>
        <w:left w:val="none" w:sz="0" w:space="0" w:color="auto"/>
        <w:bottom w:val="none" w:sz="0" w:space="0" w:color="auto"/>
        <w:right w:val="none" w:sz="0" w:space="0" w:color="auto"/>
      </w:divBdr>
    </w:div>
    <w:div w:id="1716584968">
      <w:bodyDiv w:val="1"/>
      <w:marLeft w:val="0"/>
      <w:marRight w:val="0"/>
      <w:marTop w:val="0"/>
      <w:marBottom w:val="0"/>
      <w:divBdr>
        <w:top w:val="none" w:sz="0" w:space="0" w:color="auto"/>
        <w:left w:val="none" w:sz="0" w:space="0" w:color="auto"/>
        <w:bottom w:val="none" w:sz="0" w:space="0" w:color="auto"/>
        <w:right w:val="none" w:sz="0" w:space="0" w:color="auto"/>
      </w:divBdr>
    </w:div>
    <w:div w:id="1716588144">
      <w:bodyDiv w:val="1"/>
      <w:marLeft w:val="0"/>
      <w:marRight w:val="0"/>
      <w:marTop w:val="0"/>
      <w:marBottom w:val="0"/>
      <w:divBdr>
        <w:top w:val="none" w:sz="0" w:space="0" w:color="auto"/>
        <w:left w:val="none" w:sz="0" w:space="0" w:color="auto"/>
        <w:bottom w:val="none" w:sz="0" w:space="0" w:color="auto"/>
        <w:right w:val="none" w:sz="0" w:space="0" w:color="auto"/>
      </w:divBdr>
    </w:div>
    <w:div w:id="1716805222">
      <w:bodyDiv w:val="1"/>
      <w:marLeft w:val="0"/>
      <w:marRight w:val="0"/>
      <w:marTop w:val="0"/>
      <w:marBottom w:val="0"/>
      <w:divBdr>
        <w:top w:val="none" w:sz="0" w:space="0" w:color="auto"/>
        <w:left w:val="none" w:sz="0" w:space="0" w:color="auto"/>
        <w:bottom w:val="none" w:sz="0" w:space="0" w:color="auto"/>
        <w:right w:val="none" w:sz="0" w:space="0" w:color="auto"/>
      </w:divBdr>
    </w:div>
    <w:div w:id="1717006707">
      <w:bodyDiv w:val="1"/>
      <w:marLeft w:val="0"/>
      <w:marRight w:val="0"/>
      <w:marTop w:val="0"/>
      <w:marBottom w:val="0"/>
      <w:divBdr>
        <w:top w:val="none" w:sz="0" w:space="0" w:color="auto"/>
        <w:left w:val="none" w:sz="0" w:space="0" w:color="auto"/>
        <w:bottom w:val="none" w:sz="0" w:space="0" w:color="auto"/>
        <w:right w:val="none" w:sz="0" w:space="0" w:color="auto"/>
      </w:divBdr>
    </w:div>
    <w:div w:id="1717048508">
      <w:bodyDiv w:val="1"/>
      <w:marLeft w:val="0"/>
      <w:marRight w:val="0"/>
      <w:marTop w:val="0"/>
      <w:marBottom w:val="0"/>
      <w:divBdr>
        <w:top w:val="none" w:sz="0" w:space="0" w:color="auto"/>
        <w:left w:val="none" w:sz="0" w:space="0" w:color="auto"/>
        <w:bottom w:val="none" w:sz="0" w:space="0" w:color="auto"/>
        <w:right w:val="none" w:sz="0" w:space="0" w:color="auto"/>
      </w:divBdr>
    </w:div>
    <w:div w:id="1718429548">
      <w:bodyDiv w:val="1"/>
      <w:marLeft w:val="0"/>
      <w:marRight w:val="0"/>
      <w:marTop w:val="0"/>
      <w:marBottom w:val="0"/>
      <w:divBdr>
        <w:top w:val="none" w:sz="0" w:space="0" w:color="auto"/>
        <w:left w:val="none" w:sz="0" w:space="0" w:color="auto"/>
        <w:bottom w:val="none" w:sz="0" w:space="0" w:color="auto"/>
        <w:right w:val="none" w:sz="0" w:space="0" w:color="auto"/>
      </w:divBdr>
    </w:div>
    <w:div w:id="1718778685">
      <w:bodyDiv w:val="1"/>
      <w:marLeft w:val="0"/>
      <w:marRight w:val="0"/>
      <w:marTop w:val="0"/>
      <w:marBottom w:val="0"/>
      <w:divBdr>
        <w:top w:val="none" w:sz="0" w:space="0" w:color="auto"/>
        <w:left w:val="none" w:sz="0" w:space="0" w:color="auto"/>
        <w:bottom w:val="none" w:sz="0" w:space="0" w:color="auto"/>
        <w:right w:val="none" w:sz="0" w:space="0" w:color="auto"/>
      </w:divBdr>
    </w:div>
    <w:div w:id="1719083607">
      <w:bodyDiv w:val="1"/>
      <w:marLeft w:val="0"/>
      <w:marRight w:val="0"/>
      <w:marTop w:val="0"/>
      <w:marBottom w:val="0"/>
      <w:divBdr>
        <w:top w:val="none" w:sz="0" w:space="0" w:color="auto"/>
        <w:left w:val="none" w:sz="0" w:space="0" w:color="auto"/>
        <w:bottom w:val="none" w:sz="0" w:space="0" w:color="auto"/>
        <w:right w:val="none" w:sz="0" w:space="0" w:color="auto"/>
      </w:divBdr>
    </w:div>
    <w:div w:id="1719351652">
      <w:bodyDiv w:val="1"/>
      <w:marLeft w:val="0"/>
      <w:marRight w:val="0"/>
      <w:marTop w:val="0"/>
      <w:marBottom w:val="0"/>
      <w:divBdr>
        <w:top w:val="none" w:sz="0" w:space="0" w:color="auto"/>
        <w:left w:val="none" w:sz="0" w:space="0" w:color="auto"/>
        <w:bottom w:val="none" w:sz="0" w:space="0" w:color="auto"/>
        <w:right w:val="none" w:sz="0" w:space="0" w:color="auto"/>
      </w:divBdr>
    </w:div>
    <w:div w:id="1719475668">
      <w:bodyDiv w:val="1"/>
      <w:marLeft w:val="0"/>
      <w:marRight w:val="0"/>
      <w:marTop w:val="0"/>
      <w:marBottom w:val="0"/>
      <w:divBdr>
        <w:top w:val="none" w:sz="0" w:space="0" w:color="auto"/>
        <w:left w:val="none" w:sz="0" w:space="0" w:color="auto"/>
        <w:bottom w:val="none" w:sz="0" w:space="0" w:color="auto"/>
        <w:right w:val="none" w:sz="0" w:space="0" w:color="auto"/>
      </w:divBdr>
    </w:div>
    <w:div w:id="1719544673">
      <w:bodyDiv w:val="1"/>
      <w:marLeft w:val="0"/>
      <w:marRight w:val="0"/>
      <w:marTop w:val="0"/>
      <w:marBottom w:val="0"/>
      <w:divBdr>
        <w:top w:val="none" w:sz="0" w:space="0" w:color="auto"/>
        <w:left w:val="none" w:sz="0" w:space="0" w:color="auto"/>
        <w:bottom w:val="none" w:sz="0" w:space="0" w:color="auto"/>
        <w:right w:val="none" w:sz="0" w:space="0" w:color="auto"/>
      </w:divBdr>
    </w:div>
    <w:div w:id="1719817398">
      <w:bodyDiv w:val="1"/>
      <w:marLeft w:val="0"/>
      <w:marRight w:val="0"/>
      <w:marTop w:val="0"/>
      <w:marBottom w:val="0"/>
      <w:divBdr>
        <w:top w:val="none" w:sz="0" w:space="0" w:color="auto"/>
        <w:left w:val="none" w:sz="0" w:space="0" w:color="auto"/>
        <w:bottom w:val="none" w:sz="0" w:space="0" w:color="auto"/>
        <w:right w:val="none" w:sz="0" w:space="0" w:color="auto"/>
      </w:divBdr>
    </w:div>
    <w:div w:id="1719818550">
      <w:bodyDiv w:val="1"/>
      <w:marLeft w:val="0"/>
      <w:marRight w:val="0"/>
      <w:marTop w:val="0"/>
      <w:marBottom w:val="0"/>
      <w:divBdr>
        <w:top w:val="none" w:sz="0" w:space="0" w:color="auto"/>
        <w:left w:val="none" w:sz="0" w:space="0" w:color="auto"/>
        <w:bottom w:val="none" w:sz="0" w:space="0" w:color="auto"/>
        <w:right w:val="none" w:sz="0" w:space="0" w:color="auto"/>
      </w:divBdr>
    </w:div>
    <w:div w:id="1720128557">
      <w:bodyDiv w:val="1"/>
      <w:marLeft w:val="0"/>
      <w:marRight w:val="0"/>
      <w:marTop w:val="0"/>
      <w:marBottom w:val="0"/>
      <w:divBdr>
        <w:top w:val="none" w:sz="0" w:space="0" w:color="auto"/>
        <w:left w:val="none" w:sz="0" w:space="0" w:color="auto"/>
        <w:bottom w:val="none" w:sz="0" w:space="0" w:color="auto"/>
        <w:right w:val="none" w:sz="0" w:space="0" w:color="auto"/>
      </w:divBdr>
    </w:div>
    <w:div w:id="1720201896">
      <w:bodyDiv w:val="1"/>
      <w:marLeft w:val="0"/>
      <w:marRight w:val="0"/>
      <w:marTop w:val="0"/>
      <w:marBottom w:val="0"/>
      <w:divBdr>
        <w:top w:val="none" w:sz="0" w:space="0" w:color="auto"/>
        <w:left w:val="none" w:sz="0" w:space="0" w:color="auto"/>
        <w:bottom w:val="none" w:sz="0" w:space="0" w:color="auto"/>
        <w:right w:val="none" w:sz="0" w:space="0" w:color="auto"/>
      </w:divBdr>
      <w:divsChild>
        <w:div w:id="454911152">
          <w:marLeft w:val="480"/>
          <w:marRight w:val="0"/>
          <w:marTop w:val="0"/>
          <w:marBottom w:val="0"/>
          <w:divBdr>
            <w:top w:val="none" w:sz="0" w:space="0" w:color="auto"/>
            <w:left w:val="none" w:sz="0" w:space="0" w:color="auto"/>
            <w:bottom w:val="none" w:sz="0" w:space="0" w:color="auto"/>
            <w:right w:val="none" w:sz="0" w:space="0" w:color="auto"/>
          </w:divBdr>
        </w:div>
        <w:div w:id="1662272007">
          <w:marLeft w:val="480"/>
          <w:marRight w:val="0"/>
          <w:marTop w:val="0"/>
          <w:marBottom w:val="0"/>
          <w:divBdr>
            <w:top w:val="none" w:sz="0" w:space="0" w:color="auto"/>
            <w:left w:val="none" w:sz="0" w:space="0" w:color="auto"/>
            <w:bottom w:val="none" w:sz="0" w:space="0" w:color="auto"/>
            <w:right w:val="none" w:sz="0" w:space="0" w:color="auto"/>
          </w:divBdr>
        </w:div>
        <w:div w:id="404231952">
          <w:marLeft w:val="480"/>
          <w:marRight w:val="0"/>
          <w:marTop w:val="0"/>
          <w:marBottom w:val="0"/>
          <w:divBdr>
            <w:top w:val="none" w:sz="0" w:space="0" w:color="auto"/>
            <w:left w:val="none" w:sz="0" w:space="0" w:color="auto"/>
            <w:bottom w:val="none" w:sz="0" w:space="0" w:color="auto"/>
            <w:right w:val="none" w:sz="0" w:space="0" w:color="auto"/>
          </w:divBdr>
        </w:div>
        <w:div w:id="1644578447">
          <w:marLeft w:val="480"/>
          <w:marRight w:val="0"/>
          <w:marTop w:val="0"/>
          <w:marBottom w:val="0"/>
          <w:divBdr>
            <w:top w:val="none" w:sz="0" w:space="0" w:color="auto"/>
            <w:left w:val="none" w:sz="0" w:space="0" w:color="auto"/>
            <w:bottom w:val="none" w:sz="0" w:space="0" w:color="auto"/>
            <w:right w:val="none" w:sz="0" w:space="0" w:color="auto"/>
          </w:divBdr>
        </w:div>
        <w:div w:id="102463753">
          <w:marLeft w:val="480"/>
          <w:marRight w:val="0"/>
          <w:marTop w:val="0"/>
          <w:marBottom w:val="0"/>
          <w:divBdr>
            <w:top w:val="none" w:sz="0" w:space="0" w:color="auto"/>
            <w:left w:val="none" w:sz="0" w:space="0" w:color="auto"/>
            <w:bottom w:val="none" w:sz="0" w:space="0" w:color="auto"/>
            <w:right w:val="none" w:sz="0" w:space="0" w:color="auto"/>
          </w:divBdr>
        </w:div>
        <w:div w:id="222067275">
          <w:marLeft w:val="480"/>
          <w:marRight w:val="0"/>
          <w:marTop w:val="0"/>
          <w:marBottom w:val="0"/>
          <w:divBdr>
            <w:top w:val="none" w:sz="0" w:space="0" w:color="auto"/>
            <w:left w:val="none" w:sz="0" w:space="0" w:color="auto"/>
            <w:bottom w:val="none" w:sz="0" w:space="0" w:color="auto"/>
            <w:right w:val="none" w:sz="0" w:space="0" w:color="auto"/>
          </w:divBdr>
        </w:div>
        <w:div w:id="785462373">
          <w:marLeft w:val="480"/>
          <w:marRight w:val="0"/>
          <w:marTop w:val="0"/>
          <w:marBottom w:val="0"/>
          <w:divBdr>
            <w:top w:val="none" w:sz="0" w:space="0" w:color="auto"/>
            <w:left w:val="none" w:sz="0" w:space="0" w:color="auto"/>
            <w:bottom w:val="none" w:sz="0" w:space="0" w:color="auto"/>
            <w:right w:val="none" w:sz="0" w:space="0" w:color="auto"/>
          </w:divBdr>
        </w:div>
        <w:div w:id="230314577">
          <w:marLeft w:val="480"/>
          <w:marRight w:val="0"/>
          <w:marTop w:val="0"/>
          <w:marBottom w:val="0"/>
          <w:divBdr>
            <w:top w:val="none" w:sz="0" w:space="0" w:color="auto"/>
            <w:left w:val="none" w:sz="0" w:space="0" w:color="auto"/>
            <w:bottom w:val="none" w:sz="0" w:space="0" w:color="auto"/>
            <w:right w:val="none" w:sz="0" w:space="0" w:color="auto"/>
          </w:divBdr>
        </w:div>
        <w:div w:id="371880634">
          <w:marLeft w:val="480"/>
          <w:marRight w:val="0"/>
          <w:marTop w:val="0"/>
          <w:marBottom w:val="0"/>
          <w:divBdr>
            <w:top w:val="none" w:sz="0" w:space="0" w:color="auto"/>
            <w:left w:val="none" w:sz="0" w:space="0" w:color="auto"/>
            <w:bottom w:val="none" w:sz="0" w:space="0" w:color="auto"/>
            <w:right w:val="none" w:sz="0" w:space="0" w:color="auto"/>
          </w:divBdr>
        </w:div>
        <w:div w:id="1656952341">
          <w:marLeft w:val="480"/>
          <w:marRight w:val="0"/>
          <w:marTop w:val="0"/>
          <w:marBottom w:val="0"/>
          <w:divBdr>
            <w:top w:val="none" w:sz="0" w:space="0" w:color="auto"/>
            <w:left w:val="none" w:sz="0" w:space="0" w:color="auto"/>
            <w:bottom w:val="none" w:sz="0" w:space="0" w:color="auto"/>
            <w:right w:val="none" w:sz="0" w:space="0" w:color="auto"/>
          </w:divBdr>
        </w:div>
        <w:div w:id="1054087547">
          <w:marLeft w:val="480"/>
          <w:marRight w:val="0"/>
          <w:marTop w:val="0"/>
          <w:marBottom w:val="0"/>
          <w:divBdr>
            <w:top w:val="none" w:sz="0" w:space="0" w:color="auto"/>
            <w:left w:val="none" w:sz="0" w:space="0" w:color="auto"/>
            <w:bottom w:val="none" w:sz="0" w:space="0" w:color="auto"/>
            <w:right w:val="none" w:sz="0" w:space="0" w:color="auto"/>
          </w:divBdr>
        </w:div>
        <w:div w:id="410661417">
          <w:marLeft w:val="480"/>
          <w:marRight w:val="0"/>
          <w:marTop w:val="0"/>
          <w:marBottom w:val="0"/>
          <w:divBdr>
            <w:top w:val="none" w:sz="0" w:space="0" w:color="auto"/>
            <w:left w:val="none" w:sz="0" w:space="0" w:color="auto"/>
            <w:bottom w:val="none" w:sz="0" w:space="0" w:color="auto"/>
            <w:right w:val="none" w:sz="0" w:space="0" w:color="auto"/>
          </w:divBdr>
        </w:div>
        <w:div w:id="1460221426">
          <w:marLeft w:val="480"/>
          <w:marRight w:val="0"/>
          <w:marTop w:val="0"/>
          <w:marBottom w:val="0"/>
          <w:divBdr>
            <w:top w:val="none" w:sz="0" w:space="0" w:color="auto"/>
            <w:left w:val="none" w:sz="0" w:space="0" w:color="auto"/>
            <w:bottom w:val="none" w:sz="0" w:space="0" w:color="auto"/>
            <w:right w:val="none" w:sz="0" w:space="0" w:color="auto"/>
          </w:divBdr>
        </w:div>
        <w:div w:id="564220244">
          <w:marLeft w:val="480"/>
          <w:marRight w:val="0"/>
          <w:marTop w:val="0"/>
          <w:marBottom w:val="0"/>
          <w:divBdr>
            <w:top w:val="none" w:sz="0" w:space="0" w:color="auto"/>
            <w:left w:val="none" w:sz="0" w:space="0" w:color="auto"/>
            <w:bottom w:val="none" w:sz="0" w:space="0" w:color="auto"/>
            <w:right w:val="none" w:sz="0" w:space="0" w:color="auto"/>
          </w:divBdr>
        </w:div>
        <w:div w:id="897979336">
          <w:marLeft w:val="480"/>
          <w:marRight w:val="0"/>
          <w:marTop w:val="0"/>
          <w:marBottom w:val="0"/>
          <w:divBdr>
            <w:top w:val="none" w:sz="0" w:space="0" w:color="auto"/>
            <w:left w:val="none" w:sz="0" w:space="0" w:color="auto"/>
            <w:bottom w:val="none" w:sz="0" w:space="0" w:color="auto"/>
            <w:right w:val="none" w:sz="0" w:space="0" w:color="auto"/>
          </w:divBdr>
        </w:div>
        <w:div w:id="1728143836">
          <w:marLeft w:val="480"/>
          <w:marRight w:val="0"/>
          <w:marTop w:val="0"/>
          <w:marBottom w:val="0"/>
          <w:divBdr>
            <w:top w:val="none" w:sz="0" w:space="0" w:color="auto"/>
            <w:left w:val="none" w:sz="0" w:space="0" w:color="auto"/>
            <w:bottom w:val="none" w:sz="0" w:space="0" w:color="auto"/>
            <w:right w:val="none" w:sz="0" w:space="0" w:color="auto"/>
          </w:divBdr>
        </w:div>
        <w:div w:id="1344018495">
          <w:marLeft w:val="480"/>
          <w:marRight w:val="0"/>
          <w:marTop w:val="0"/>
          <w:marBottom w:val="0"/>
          <w:divBdr>
            <w:top w:val="none" w:sz="0" w:space="0" w:color="auto"/>
            <w:left w:val="none" w:sz="0" w:space="0" w:color="auto"/>
            <w:bottom w:val="none" w:sz="0" w:space="0" w:color="auto"/>
            <w:right w:val="none" w:sz="0" w:space="0" w:color="auto"/>
          </w:divBdr>
        </w:div>
        <w:div w:id="1250774841">
          <w:marLeft w:val="480"/>
          <w:marRight w:val="0"/>
          <w:marTop w:val="0"/>
          <w:marBottom w:val="0"/>
          <w:divBdr>
            <w:top w:val="none" w:sz="0" w:space="0" w:color="auto"/>
            <w:left w:val="none" w:sz="0" w:space="0" w:color="auto"/>
            <w:bottom w:val="none" w:sz="0" w:space="0" w:color="auto"/>
            <w:right w:val="none" w:sz="0" w:space="0" w:color="auto"/>
          </w:divBdr>
        </w:div>
        <w:div w:id="1280261315">
          <w:marLeft w:val="480"/>
          <w:marRight w:val="0"/>
          <w:marTop w:val="0"/>
          <w:marBottom w:val="0"/>
          <w:divBdr>
            <w:top w:val="none" w:sz="0" w:space="0" w:color="auto"/>
            <w:left w:val="none" w:sz="0" w:space="0" w:color="auto"/>
            <w:bottom w:val="none" w:sz="0" w:space="0" w:color="auto"/>
            <w:right w:val="none" w:sz="0" w:space="0" w:color="auto"/>
          </w:divBdr>
        </w:div>
        <w:div w:id="773016414">
          <w:marLeft w:val="480"/>
          <w:marRight w:val="0"/>
          <w:marTop w:val="0"/>
          <w:marBottom w:val="0"/>
          <w:divBdr>
            <w:top w:val="none" w:sz="0" w:space="0" w:color="auto"/>
            <w:left w:val="none" w:sz="0" w:space="0" w:color="auto"/>
            <w:bottom w:val="none" w:sz="0" w:space="0" w:color="auto"/>
            <w:right w:val="none" w:sz="0" w:space="0" w:color="auto"/>
          </w:divBdr>
        </w:div>
        <w:div w:id="1815103229">
          <w:marLeft w:val="480"/>
          <w:marRight w:val="0"/>
          <w:marTop w:val="0"/>
          <w:marBottom w:val="0"/>
          <w:divBdr>
            <w:top w:val="none" w:sz="0" w:space="0" w:color="auto"/>
            <w:left w:val="none" w:sz="0" w:space="0" w:color="auto"/>
            <w:bottom w:val="none" w:sz="0" w:space="0" w:color="auto"/>
            <w:right w:val="none" w:sz="0" w:space="0" w:color="auto"/>
          </w:divBdr>
        </w:div>
        <w:div w:id="1943565864">
          <w:marLeft w:val="480"/>
          <w:marRight w:val="0"/>
          <w:marTop w:val="0"/>
          <w:marBottom w:val="0"/>
          <w:divBdr>
            <w:top w:val="none" w:sz="0" w:space="0" w:color="auto"/>
            <w:left w:val="none" w:sz="0" w:space="0" w:color="auto"/>
            <w:bottom w:val="none" w:sz="0" w:space="0" w:color="auto"/>
            <w:right w:val="none" w:sz="0" w:space="0" w:color="auto"/>
          </w:divBdr>
        </w:div>
        <w:div w:id="99953333">
          <w:marLeft w:val="480"/>
          <w:marRight w:val="0"/>
          <w:marTop w:val="0"/>
          <w:marBottom w:val="0"/>
          <w:divBdr>
            <w:top w:val="none" w:sz="0" w:space="0" w:color="auto"/>
            <w:left w:val="none" w:sz="0" w:space="0" w:color="auto"/>
            <w:bottom w:val="none" w:sz="0" w:space="0" w:color="auto"/>
            <w:right w:val="none" w:sz="0" w:space="0" w:color="auto"/>
          </w:divBdr>
        </w:div>
        <w:div w:id="1840346750">
          <w:marLeft w:val="480"/>
          <w:marRight w:val="0"/>
          <w:marTop w:val="0"/>
          <w:marBottom w:val="0"/>
          <w:divBdr>
            <w:top w:val="none" w:sz="0" w:space="0" w:color="auto"/>
            <w:left w:val="none" w:sz="0" w:space="0" w:color="auto"/>
            <w:bottom w:val="none" w:sz="0" w:space="0" w:color="auto"/>
            <w:right w:val="none" w:sz="0" w:space="0" w:color="auto"/>
          </w:divBdr>
        </w:div>
        <w:div w:id="2107966931">
          <w:marLeft w:val="480"/>
          <w:marRight w:val="0"/>
          <w:marTop w:val="0"/>
          <w:marBottom w:val="0"/>
          <w:divBdr>
            <w:top w:val="none" w:sz="0" w:space="0" w:color="auto"/>
            <w:left w:val="none" w:sz="0" w:space="0" w:color="auto"/>
            <w:bottom w:val="none" w:sz="0" w:space="0" w:color="auto"/>
            <w:right w:val="none" w:sz="0" w:space="0" w:color="auto"/>
          </w:divBdr>
        </w:div>
        <w:div w:id="2075465784">
          <w:marLeft w:val="480"/>
          <w:marRight w:val="0"/>
          <w:marTop w:val="0"/>
          <w:marBottom w:val="0"/>
          <w:divBdr>
            <w:top w:val="none" w:sz="0" w:space="0" w:color="auto"/>
            <w:left w:val="none" w:sz="0" w:space="0" w:color="auto"/>
            <w:bottom w:val="none" w:sz="0" w:space="0" w:color="auto"/>
            <w:right w:val="none" w:sz="0" w:space="0" w:color="auto"/>
          </w:divBdr>
        </w:div>
        <w:div w:id="524368450">
          <w:marLeft w:val="480"/>
          <w:marRight w:val="0"/>
          <w:marTop w:val="0"/>
          <w:marBottom w:val="0"/>
          <w:divBdr>
            <w:top w:val="none" w:sz="0" w:space="0" w:color="auto"/>
            <w:left w:val="none" w:sz="0" w:space="0" w:color="auto"/>
            <w:bottom w:val="none" w:sz="0" w:space="0" w:color="auto"/>
            <w:right w:val="none" w:sz="0" w:space="0" w:color="auto"/>
          </w:divBdr>
        </w:div>
        <w:div w:id="534973367">
          <w:marLeft w:val="480"/>
          <w:marRight w:val="0"/>
          <w:marTop w:val="0"/>
          <w:marBottom w:val="0"/>
          <w:divBdr>
            <w:top w:val="none" w:sz="0" w:space="0" w:color="auto"/>
            <w:left w:val="none" w:sz="0" w:space="0" w:color="auto"/>
            <w:bottom w:val="none" w:sz="0" w:space="0" w:color="auto"/>
            <w:right w:val="none" w:sz="0" w:space="0" w:color="auto"/>
          </w:divBdr>
        </w:div>
        <w:div w:id="1821386779">
          <w:marLeft w:val="480"/>
          <w:marRight w:val="0"/>
          <w:marTop w:val="0"/>
          <w:marBottom w:val="0"/>
          <w:divBdr>
            <w:top w:val="none" w:sz="0" w:space="0" w:color="auto"/>
            <w:left w:val="none" w:sz="0" w:space="0" w:color="auto"/>
            <w:bottom w:val="none" w:sz="0" w:space="0" w:color="auto"/>
            <w:right w:val="none" w:sz="0" w:space="0" w:color="auto"/>
          </w:divBdr>
        </w:div>
        <w:div w:id="977219860">
          <w:marLeft w:val="480"/>
          <w:marRight w:val="0"/>
          <w:marTop w:val="0"/>
          <w:marBottom w:val="0"/>
          <w:divBdr>
            <w:top w:val="none" w:sz="0" w:space="0" w:color="auto"/>
            <w:left w:val="none" w:sz="0" w:space="0" w:color="auto"/>
            <w:bottom w:val="none" w:sz="0" w:space="0" w:color="auto"/>
            <w:right w:val="none" w:sz="0" w:space="0" w:color="auto"/>
          </w:divBdr>
        </w:div>
        <w:div w:id="1717466376">
          <w:marLeft w:val="480"/>
          <w:marRight w:val="0"/>
          <w:marTop w:val="0"/>
          <w:marBottom w:val="0"/>
          <w:divBdr>
            <w:top w:val="none" w:sz="0" w:space="0" w:color="auto"/>
            <w:left w:val="none" w:sz="0" w:space="0" w:color="auto"/>
            <w:bottom w:val="none" w:sz="0" w:space="0" w:color="auto"/>
            <w:right w:val="none" w:sz="0" w:space="0" w:color="auto"/>
          </w:divBdr>
        </w:div>
        <w:div w:id="1876650114">
          <w:marLeft w:val="480"/>
          <w:marRight w:val="0"/>
          <w:marTop w:val="0"/>
          <w:marBottom w:val="0"/>
          <w:divBdr>
            <w:top w:val="none" w:sz="0" w:space="0" w:color="auto"/>
            <w:left w:val="none" w:sz="0" w:space="0" w:color="auto"/>
            <w:bottom w:val="none" w:sz="0" w:space="0" w:color="auto"/>
            <w:right w:val="none" w:sz="0" w:space="0" w:color="auto"/>
          </w:divBdr>
        </w:div>
        <w:div w:id="1865167713">
          <w:marLeft w:val="480"/>
          <w:marRight w:val="0"/>
          <w:marTop w:val="0"/>
          <w:marBottom w:val="0"/>
          <w:divBdr>
            <w:top w:val="none" w:sz="0" w:space="0" w:color="auto"/>
            <w:left w:val="none" w:sz="0" w:space="0" w:color="auto"/>
            <w:bottom w:val="none" w:sz="0" w:space="0" w:color="auto"/>
            <w:right w:val="none" w:sz="0" w:space="0" w:color="auto"/>
          </w:divBdr>
        </w:div>
        <w:div w:id="496575704">
          <w:marLeft w:val="480"/>
          <w:marRight w:val="0"/>
          <w:marTop w:val="0"/>
          <w:marBottom w:val="0"/>
          <w:divBdr>
            <w:top w:val="none" w:sz="0" w:space="0" w:color="auto"/>
            <w:left w:val="none" w:sz="0" w:space="0" w:color="auto"/>
            <w:bottom w:val="none" w:sz="0" w:space="0" w:color="auto"/>
            <w:right w:val="none" w:sz="0" w:space="0" w:color="auto"/>
          </w:divBdr>
        </w:div>
        <w:div w:id="138112729">
          <w:marLeft w:val="480"/>
          <w:marRight w:val="0"/>
          <w:marTop w:val="0"/>
          <w:marBottom w:val="0"/>
          <w:divBdr>
            <w:top w:val="none" w:sz="0" w:space="0" w:color="auto"/>
            <w:left w:val="none" w:sz="0" w:space="0" w:color="auto"/>
            <w:bottom w:val="none" w:sz="0" w:space="0" w:color="auto"/>
            <w:right w:val="none" w:sz="0" w:space="0" w:color="auto"/>
          </w:divBdr>
        </w:div>
        <w:div w:id="331302569">
          <w:marLeft w:val="480"/>
          <w:marRight w:val="0"/>
          <w:marTop w:val="0"/>
          <w:marBottom w:val="0"/>
          <w:divBdr>
            <w:top w:val="none" w:sz="0" w:space="0" w:color="auto"/>
            <w:left w:val="none" w:sz="0" w:space="0" w:color="auto"/>
            <w:bottom w:val="none" w:sz="0" w:space="0" w:color="auto"/>
            <w:right w:val="none" w:sz="0" w:space="0" w:color="auto"/>
          </w:divBdr>
        </w:div>
        <w:div w:id="1588224334">
          <w:marLeft w:val="480"/>
          <w:marRight w:val="0"/>
          <w:marTop w:val="0"/>
          <w:marBottom w:val="0"/>
          <w:divBdr>
            <w:top w:val="none" w:sz="0" w:space="0" w:color="auto"/>
            <w:left w:val="none" w:sz="0" w:space="0" w:color="auto"/>
            <w:bottom w:val="none" w:sz="0" w:space="0" w:color="auto"/>
            <w:right w:val="none" w:sz="0" w:space="0" w:color="auto"/>
          </w:divBdr>
        </w:div>
        <w:div w:id="552891616">
          <w:marLeft w:val="480"/>
          <w:marRight w:val="0"/>
          <w:marTop w:val="0"/>
          <w:marBottom w:val="0"/>
          <w:divBdr>
            <w:top w:val="none" w:sz="0" w:space="0" w:color="auto"/>
            <w:left w:val="none" w:sz="0" w:space="0" w:color="auto"/>
            <w:bottom w:val="none" w:sz="0" w:space="0" w:color="auto"/>
            <w:right w:val="none" w:sz="0" w:space="0" w:color="auto"/>
          </w:divBdr>
        </w:div>
        <w:div w:id="1896575875">
          <w:marLeft w:val="480"/>
          <w:marRight w:val="0"/>
          <w:marTop w:val="0"/>
          <w:marBottom w:val="0"/>
          <w:divBdr>
            <w:top w:val="none" w:sz="0" w:space="0" w:color="auto"/>
            <w:left w:val="none" w:sz="0" w:space="0" w:color="auto"/>
            <w:bottom w:val="none" w:sz="0" w:space="0" w:color="auto"/>
            <w:right w:val="none" w:sz="0" w:space="0" w:color="auto"/>
          </w:divBdr>
        </w:div>
        <w:div w:id="377701367">
          <w:marLeft w:val="480"/>
          <w:marRight w:val="0"/>
          <w:marTop w:val="0"/>
          <w:marBottom w:val="0"/>
          <w:divBdr>
            <w:top w:val="none" w:sz="0" w:space="0" w:color="auto"/>
            <w:left w:val="none" w:sz="0" w:space="0" w:color="auto"/>
            <w:bottom w:val="none" w:sz="0" w:space="0" w:color="auto"/>
            <w:right w:val="none" w:sz="0" w:space="0" w:color="auto"/>
          </w:divBdr>
        </w:div>
        <w:div w:id="1918245584">
          <w:marLeft w:val="480"/>
          <w:marRight w:val="0"/>
          <w:marTop w:val="0"/>
          <w:marBottom w:val="0"/>
          <w:divBdr>
            <w:top w:val="none" w:sz="0" w:space="0" w:color="auto"/>
            <w:left w:val="none" w:sz="0" w:space="0" w:color="auto"/>
            <w:bottom w:val="none" w:sz="0" w:space="0" w:color="auto"/>
            <w:right w:val="none" w:sz="0" w:space="0" w:color="auto"/>
          </w:divBdr>
        </w:div>
        <w:div w:id="816457786">
          <w:marLeft w:val="480"/>
          <w:marRight w:val="0"/>
          <w:marTop w:val="0"/>
          <w:marBottom w:val="0"/>
          <w:divBdr>
            <w:top w:val="none" w:sz="0" w:space="0" w:color="auto"/>
            <w:left w:val="none" w:sz="0" w:space="0" w:color="auto"/>
            <w:bottom w:val="none" w:sz="0" w:space="0" w:color="auto"/>
            <w:right w:val="none" w:sz="0" w:space="0" w:color="auto"/>
          </w:divBdr>
        </w:div>
        <w:div w:id="1520582123">
          <w:marLeft w:val="480"/>
          <w:marRight w:val="0"/>
          <w:marTop w:val="0"/>
          <w:marBottom w:val="0"/>
          <w:divBdr>
            <w:top w:val="none" w:sz="0" w:space="0" w:color="auto"/>
            <w:left w:val="none" w:sz="0" w:space="0" w:color="auto"/>
            <w:bottom w:val="none" w:sz="0" w:space="0" w:color="auto"/>
            <w:right w:val="none" w:sz="0" w:space="0" w:color="auto"/>
          </w:divBdr>
        </w:div>
        <w:div w:id="2063098378">
          <w:marLeft w:val="480"/>
          <w:marRight w:val="0"/>
          <w:marTop w:val="0"/>
          <w:marBottom w:val="0"/>
          <w:divBdr>
            <w:top w:val="none" w:sz="0" w:space="0" w:color="auto"/>
            <w:left w:val="none" w:sz="0" w:space="0" w:color="auto"/>
            <w:bottom w:val="none" w:sz="0" w:space="0" w:color="auto"/>
            <w:right w:val="none" w:sz="0" w:space="0" w:color="auto"/>
          </w:divBdr>
        </w:div>
        <w:div w:id="1339961273">
          <w:marLeft w:val="480"/>
          <w:marRight w:val="0"/>
          <w:marTop w:val="0"/>
          <w:marBottom w:val="0"/>
          <w:divBdr>
            <w:top w:val="none" w:sz="0" w:space="0" w:color="auto"/>
            <w:left w:val="none" w:sz="0" w:space="0" w:color="auto"/>
            <w:bottom w:val="none" w:sz="0" w:space="0" w:color="auto"/>
            <w:right w:val="none" w:sz="0" w:space="0" w:color="auto"/>
          </w:divBdr>
        </w:div>
        <w:div w:id="1800369068">
          <w:marLeft w:val="480"/>
          <w:marRight w:val="0"/>
          <w:marTop w:val="0"/>
          <w:marBottom w:val="0"/>
          <w:divBdr>
            <w:top w:val="none" w:sz="0" w:space="0" w:color="auto"/>
            <w:left w:val="none" w:sz="0" w:space="0" w:color="auto"/>
            <w:bottom w:val="none" w:sz="0" w:space="0" w:color="auto"/>
            <w:right w:val="none" w:sz="0" w:space="0" w:color="auto"/>
          </w:divBdr>
        </w:div>
        <w:div w:id="637954607">
          <w:marLeft w:val="480"/>
          <w:marRight w:val="0"/>
          <w:marTop w:val="0"/>
          <w:marBottom w:val="0"/>
          <w:divBdr>
            <w:top w:val="none" w:sz="0" w:space="0" w:color="auto"/>
            <w:left w:val="none" w:sz="0" w:space="0" w:color="auto"/>
            <w:bottom w:val="none" w:sz="0" w:space="0" w:color="auto"/>
            <w:right w:val="none" w:sz="0" w:space="0" w:color="auto"/>
          </w:divBdr>
        </w:div>
        <w:div w:id="1133597565">
          <w:marLeft w:val="480"/>
          <w:marRight w:val="0"/>
          <w:marTop w:val="0"/>
          <w:marBottom w:val="0"/>
          <w:divBdr>
            <w:top w:val="none" w:sz="0" w:space="0" w:color="auto"/>
            <w:left w:val="none" w:sz="0" w:space="0" w:color="auto"/>
            <w:bottom w:val="none" w:sz="0" w:space="0" w:color="auto"/>
            <w:right w:val="none" w:sz="0" w:space="0" w:color="auto"/>
          </w:divBdr>
        </w:div>
        <w:div w:id="199902315">
          <w:marLeft w:val="480"/>
          <w:marRight w:val="0"/>
          <w:marTop w:val="0"/>
          <w:marBottom w:val="0"/>
          <w:divBdr>
            <w:top w:val="none" w:sz="0" w:space="0" w:color="auto"/>
            <w:left w:val="none" w:sz="0" w:space="0" w:color="auto"/>
            <w:bottom w:val="none" w:sz="0" w:space="0" w:color="auto"/>
            <w:right w:val="none" w:sz="0" w:space="0" w:color="auto"/>
          </w:divBdr>
        </w:div>
        <w:div w:id="1258951784">
          <w:marLeft w:val="480"/>
          <w:marRight w:val="0"/>
          <w:marTop w:val="0"/>
          <w:marBottom w:val="0"/>
          <w:divBdr>
            <w:top w:val="none" w:sz="0" w:space="0" w:color="auto"/>
            <w:left w:val="none" w:sz="0" w:space="0" w:color="auto"/>
            <w:bottom w:val="none" w:sz="0" w:space="0" w:color="auto"/>
            <w:right w:val="none" w:sz="0" w:space="0" w:color="auto"/>
          </w:divBdr>
        </w:div>
        <w:div w:id="1592273465">
          <w:marLeft w:val="480"/>
          <w:marRight w:val="0"/>
          <w:marTop w:val="0"/>
          <w:marBottom w:val="0"/>
          <w:divBdr>
            <w:top w:val="none" w:sz="0" w:space="0" w:color="auto"/>
            <w:left w:val="none" w:sz="0" w:space="0" w:color="auto"/>
            <w:bottom w:val="none" w:sz="0" w:space="0" w:color="auto"/>
            <w:right w:val="none" w:sz="0" w:space="0" w:color="auto"/>
          </w:divBdr>
        </w:div>
        <w:div w:id="1637643699">
          <w:marLeft w:val="480"/>
          <w:marRight w:val="0"/>
          <w:marTop w:val="0"/>
          <w:marBottom w:val="0"/>
          <w:divBdr>
            <w:top w:val="none" w:sz="0" w:space="0" w:color="auto"/>
            <w:left w:val="none" w:sz="0" w:space="0" w:color="auto"/>
            <w:bottom w:val="none" w:sz="0" w:space="0" w:color="auto"/>
            <w:right w:val="none" w:sz="0" w:space="0" w:color="auto"/>
          </w:divBdr>
        </w:div>
        <w:div w:id="1999379589">
          <w:marLeft w:val="480"/>
          <w:marRight w:val="0"/>
          <w:marTop w:val="0"/>
          <w:marBottom w:val="0"/>
          <w:divBdr>
            <w:top w:val="none" w:sz="0" w:space="0" w:color="auto"/>
            <w:left w:val="none" w:sz="0" w:space="0" w:color="auto"/>
            <w:bottom w:val="none" w:sz="0" w:space="0" w:color="auto"/>
            <w:right w:val="none" w:sz="0" w:space="0" w:color="auto"/>
          </w:divBdr>
        </w:div>
        <w:div w:id="659962021">
          <w:marLeft w:val="480"/>
          <w:marRight w:val="0"/>
          <w:marTop w:val="0"/>
          <w:marBottom w:val="0"/>
          <w:divBdr>
            <w:top w:val="none" w:sz="0" w:space="0" w:color="auto"/>
            <w:left w:val="none" w:sz="0" w:space="0" w:color="auto"/>
            <w:bottom w:val="none" w:sz="0" w:space="0" w:color="auto"/>
            <w:right w:val="none" w:sz="0" w:space="0" w:color="auto"/>
          </w:divBdr>
        </w:div>
        <w:div w:id="560094877">
          <w:marLeft w:val="480"/>
          <w:marRight w:val="0"/>
          <w:marTop w:val="0"/>
          <w:marBottom w:val="0"/>
          <w:divBdr>
            <w:top w:val="none" w:sz="0" w:space="0" w:color="auto"/>
            <w:left w:val="none" w:sz="0" w:space="0" w:color="auto"/>
            <w:bottom w:val="none" w:sz="0" w:space="0" w:color="auto"/>
            <w:right w:val="none" w:sz="0" w:space="0" w:color="auto"/>
          </w:divBdr>
        </w:div>
        <w:div w:id="1201623333">
          <w:marLeft w:val="480"/>
          <w:marRight w:val="0"/>
          <w:marTop w:val="0"/>
          <w:marBottom w:val="0"/>
          <w:divBdr>
            <w:top w:val="none" w:sz="0" w:space="0" w:color="auto"/>
            <w:left w:val="none" w:sz="0" w:space="0" w:color="auto"/>
            <w:bottom w:val="none" w:sz="0" w:space="0" w:color="auto"/>
            <w:right w:val="none" w:sz="0" w:space="0" w:color="auto"/>
          </w:divBdr>
        </w:div>
        <w:div w:id="620841129">
          <w:marLeft w:val="480"/>
          <w:marRight w:val="0"/>
          <w:marTop w:val="0"/>
          <w:marBottom w:val="0"/>
          <w:divBdr>
            <w:top w:val="none" w:sz="0" w:space="0" w:color="auto"/>
            <w:left w:val="none" w:sz="0" w:space="0" w:color="auto"/>
            <w:bottom w:val="none" w:sz="0" w:space="0" w:color="auto"/>
            <w:right w:val="none" w:sz="0" w:space="0" w:color="auto"/>
          </w:divBdr>
        </w:div>
        <w:div w:id="521358411">
          <w:marLeft w:val="480"/>
          <w:marRight w:val="0"/>
          <w:marTop w:val="0"/>
          <w:marBottom w:val="0"/>
          <w:divBdr>
            <w:top w:val="none" w:sz="0" w:space="0" w:color="auto"/>
            <w:left w:val="none" w:sz="0" w:space="0" w:color="auto"/>
            <w:bottom w:val="none" w:sz="0" w:space="0" w:color="auto"/>
            <w:right w:val="none" w:sz="0" w:space="0" w:color="auto"/>
          </w:divBdr>
        </w:div>
        <w:div w:id="1905483602">
          <w:marLeft w:val="480"/>
          <w:marRight w:val="0"/>
          <w:marTop w:val="0"/>
          <w:marBottom w:val="0"/>
          <w:divBdr>
            <w:top w:val="none" w:sz="0" w:space="0" w:color="auto"/>
            <w:left w:val="none" w:sz="0" w:space="0" w:color="auto"/>
            <w:bottom w:val="none" w:sz="0" w:space="0" w:color="auto"/>
            <w:right w:val="none" w:sz="0" w:space="0" w:color="auto"/>
          </w:divBdr>
        </w:div>
        <w:div w:id="1888833292">
          <w:marLeft w:val="480"/>
          <w:marRight w:val="0"/>
          <w:marTop w:val="0"/>
          <w:marBottom w:val="0"/>
          <w:divBdr>
            <w:top w:val="none" w:sz="0" w:space="0" w:color="auto"/>
            <w:left w:val="none" w:sz="0" w:space="0" w:color="auto"/>
            <w:bottom w:val="none" w:sz="0" w:space="0" w:color="auto"/>
            <w:right w:val="none" w:sz="0" w:space="0" w:color="auto"/>
          </w:divBdr>
        </w:div>
        <w:div w:id="560024230">
          <w:marLeft w:val="480"/>
          <w:marRight w:val="0"/>
          <w:marTop w:val="0"/>
          <w:marBottom w:val="0"/>
          <w:divBdr>
            <w:top w:val="none" w:sz="0" w:space="0" w:color="auto"/>
            <w:left w:val="none" w:sz="0" w:space="0" w:color="auto"/>
            <w:bottom w:val="none" w:sz="0" w:space="0" w:color="auto"/>
            <w:right w:val="none" w:sz="0" w:space="0" w:color="auto"/>
          </w:divBdr>
        </w:div>
        <w:div w:id="1937131214">
          <w:marLeft w:val="480"/>
          <w:marRight w:val="0"/>
          <w:marTop w:val="0"/>
          <w:marBottom w:val="0"/>
          <w:divBdr>
            <w:top w:val="none" w:sz="0" w:space="0" w:color="auto"/>
            <w:left w:val="none" w:sz="0" w:space="0" w:color="auto"/>
            <w:bottom w:val="none" w:sz="0" w:space="0" w:color="auto"/>
            <w:right w:val="none" w:sz="0" w:space="0" w:color="auto"/>
          </w:divBdr>
        </w:div>
        <w:div w:id="2084528990">
          <w:marLeft w:val="480"/>
          <w:marRight w:val="0"/>
          <w:marTop w:val="0"/>
          <w:marBottom w:val="0"/>
          <w:divBdr>
            <w:top w:val="none" w:sz="0" w:space="0" w:color="auto"/>
            <w:left w:val="none" w:sz="0" w:space="0" w:color="auto"/>
            <w:bottom w:val="none" w:sz="0" w:space="0" w:color="auto"/>
            <w:right w:val="none" w:sz="0" w:space="0" w:color="auto"/>
          </w:divBdr>
        </w:div>
        <w:div w:id="566039387">
          <w:marLeft w:val="480"/>
          <w:marRight w:val="0"/>
          <w:marTop w:val="0"/>
          <w:marBottom w:val="0"/>
          <w:divBdr>
            <w:top w:val="none" w:sz="0" w:space="0" w:color="auto"/>
            <w:left w:val="none" w:sz="0" w:space="0" w:color="auto"/>
            <w:bottom w:val="none" w:sz="0" w:space="0" w:color="auto"/>
            <w:right w:val="none" w:sz="0" w:space="0" w:color="auto"/>
          </w:divBdr>
        </w:div>
        <w:div w:id="352615198">
          <w:marLeft w:val="480"/>
          <w:marRight w:val="0"/>
          <w:marTop w:val="0"/>
          <w:marBottom w:val="0"/>
          <w:divBdr>
            <w:top w:val="none" w:sz="0" w:space="0" w:color="auto"/>
            <w:left w:val="none" w:sz="0" w:space="0" w:color="auto"/>
            <w:bottom w:val="none" w:sz="0" w:space="0" w:color="auto"/>
            <w:right w:val="none" w:sz="0" w:space="0" w:color="auto"/>
          </w:divBdr>
        </w:div>
      </w:divsChild>
    </w:div>
    <w:div w:id="1721830767">
      <w:bodyDiv w:val="1"/>
      <w:marLeft w:val="0"/>
      <w:marRight w:val="0"/>
      <w:marTop w:val="0"/>
      <w:marBottom w:val="0"/>
      <w:divBdr>
        <w:top w:val="none" w:sz="0" w:space="0" w:color="auto"/>
        <w:left w:val="none" w:sz="0" w:space="0" w:color="auto"/>
        <w:bottom w:val="none" w:sz="0" w:space="0" w:color="auto"/>
        <w:right w:val="none" w:sz="0" w:space="0" w:color="auto"/>
      </w:divBdr>
    </w:div>
    <w:div w:id="1722243297">
      <w:bodyDiv w:val="1"/>
      <w:marLeft w:val="0"/>
      <w:marRight w:val="0"/>
      <w:marTop w:val="0"/>
      <w:marBottom w:val="0"/>
      <w:divBdr>
        <w:top w:val="none" w:sz="0" w:space="0" w:color="auto"/>
        <w:left w:val="none" w:sz="0" w:space="0" w:color="auto"/>
        <w:bottom w:val="none" w:sz="0" w:space="0" w:color="auto"/>
        <w:right w:val="none" w:sz="0" w:space="0" w:color="auto"/>
      </w:divBdr>
    </w:div>
    <w:div w:id="1722485884">
      <w:bodyDiv w:val="1"/>
      <w:marLeft w:val="0"/>
      <w:marRight w:val="0"/>
      <w:marTop w:val="0"/>
      <w:marBottom w:val="0"/>
      <w:divBdr>
        <w:top w:val="none" w:sz="0" w:space="0" w:color="auto"/>
        <w:left w:val="none" w:sz="0" w:space="0" w:color="auto"/>
        <w:bottom w:val="none" w:sz="0" w:space="0" w:color="auto"/>
        <w:right w:val="none" w:sz="0" w:space="0" w:color="auto"/>
      </w:divBdr>
    </w:div>
    <w:div w:id="1723089966">
      <w:bodyDiv w:val="1"/>
      <w:marLeft w:val="0"/>
      <w:marRight w:val="0"/>
      <w:marTop w:val="0"/>
      <w:marBottom w:val="0"/>
      <w:divBdr>
        <w:top w:val="none" w:sz="0" w:space="0" w:color="auto"/>
        <w:left w:val="none" w:sz="0" w:space="0" w:color="auto"/>
        <w:bottom w:val="none" w:sz="0" w:space="0" w:color="auto"/>
        <w:right w:val="none" w:sz="0" w:space="0" w:color="auto"/>
      </w:divBdr>
    </w:div>
    <w:div w:id="1723363462">
      <w:bodyDiv w:val="1"/>
      <w:marLeft w:val="0"/>
      <w:marRight w:val="0"/>
      <w:marTop w:val="0"/>
      <w:marBottom w:val="0"/>
      <w:divBdr>
        <w:top w:val="none" w:sz="0" w:space="0" w:color="auto"/>
        <w:left w:val="none" w:sz="0" w:space="0" w:color="auto"/>
        <w:bottom w:val="none" w:sz="0" w:space="0" w:color="auto"/>
        <w:right w:val="none" w:sz="0" w:space="0" w:color="auto"/>
      </w:divBdr>
    </w:div>
    <w:div w:id="1723597954">
      <w:bodyDiv w:val="1"/>
      <w:marLeft w:val="0"/>
      <w:marRight w:val="0"/>
      <w:marTop w:val="0"/>
      <w:marBottom w:val="0"/>
      <w:divBdr>
        <w:top w:val="none" w:sz="0" w:space="0" w:color="auto"/>
        <w:left w:val="none" w:sz="0" w:space="0" w:color="auto"/>
        <w:bottom w:val="none" w:sz="0" w:space="0" w:color="auto"/>
        <w:right w:val="none" w:sz="0" w:space="0" w:color="auto"/>
      </w:divBdr>
    </w:div>
    <w:div w:id="1723627687">
      <w:bodyDiv w:val="1"/>
      <w:marLeft w:val="0"/>
      <w:marRight w:val="0"/>
      <w:marTop w:val="0"/>
      <w:marBottom w:val="0"/>
      <w:divBdr>
        <w:top w:val="none" w:sz="0" w:space="0" w:color="auto"/>
        <w:left w:val="none" w:sz="0" w:space="0" w:color="auto"/>
        <w:bottom w:val="none" w:sz="0" w:space="0" w:color="auto"/>
        <w:right w:val="none" w:sz="0" w:space="0" w:color="auto"/>
      </w:divBdr>
    </w:div>
    <w:div w:id="1723673925">
      <w:bodyDiv w:val="1"/>
      <w:marLeft w:val="0"/>
      <w:marRight w:val="0"/>
      <w:marTop w:val="0"/>
      <w:marBottom w:val="0"/>
      <w:divBdr>
        <w:top w:val="none" w:sz="0" w:space="0" w:color="auto"/>
        <w:left w:val="none" w:sz="0" w:space="0" w:color="auto"/>
        <w:bottom w:val="none" w:sz="0" w:space="0" w:color="auto"/>
        <w:right w:val="none" w:sz="0" w:space="0" w:color="auto"/>
      </w:divBdr>
    </w:div>
    <w:div w:id="1724524790">
      <w:bodyDiv w:val="1"/>
      <w:marLeft w:val="0"/>
      <w:marRight w:val="0"/>
      <w:marTop w:val="0"/>
      <w:marBottom w:val="0"/>
      <w:divBdr>
        <w:top w:val="none" w:sz="0" w:space="0" w:color="auto"/>
        <w:left w:val="none" w:sz="0" w:space="0" w:color="auto"/>
        <w:bottom w:val="none" w:sz="0" w:space="0" w:color="auto"/>
        <w:right w:val="none" w:sz="0" w:space="0" w:color="auto"/>
      </w:divBdr>
    </w:div>
    <w:div w:id="1724985022">
      <w:bodyDiv w:val="1"/>
      <w:marLeft w:val="0"/>
      <w:marRight w:val="0"/>
      <w:marTop w:val="0"/>
      <w:marBottom w:val="0"/>
      <w:divBdr>
        <w:top w:val="none" w:sz="0" w:space="0" w:color="auto"/>
        <w:left w:val="none" w:sz="0" w:space="0" w:color="auto"/>
        <w:bottom w:val="none" w:sz="0" w:space="0" w:color="auto"/>
        <w:right w:val="none" w:sz="0" w:space="0" w:color="auto"/>
      </w:divBdr>
    </w:div>
    <w:div w:id="1725175770">
      <w:bodyDiv w:val="1"/>
      <w:marLeft w:val="0"/>
      <w:marRight w:val="0"/>
      <w:marTop w:val="0"/>
      <w:marBottom w:val="0"/>
      <w:divBdr>
        <w:top w:val="none" w:sz="0" w:space="0" w:color="auto"/>
        <w:left w:val="none" w:sz="0" w:space="0" w:color="auto"/>
        <w:bottom w:val="none" w:sz="0" w:space="0" w:color="auto"/>
        <w:right w:val="none" w:sz="0" w:space="0" w:color="auto"/>
      </w:divBdr>
    </w:div>
    <w:div w:id="1725715790">
      <w:bodyDiv w:val="1"/>
      <w:marLeft w:val="0"/>
      <w:marRight w:val="0"/>
      <w:marTop w:val="0"/>
      <w:marBottom w:val="0"/>
      <w:divBdr>
        <w:top w:val="none" w:sz="0" w:space="0" w:color="auto"/>
        <w:left w:val="none" w:sz="0" w:space="0" w:color="auto"/>
        <w:bottom w:val="none" w:sz="0" w:space="0" w:color="auto"/>
        <w:right w:val="none" w:sz="0" w:space="0" w:color="auto"/>
      </w:divBdr>
    </w:div>
    <w:div w:id="1725833067">
      <w:bodyDiv w:val="1"/>
      <w:marLeft w:val="0"/>
      <w:marRight w:val="0"/>
      <w:marTop w:val="0"/>
      <w:marBottom w:val="0"/>
      <w:divBdr>
        <w:top w:val="none" w:sz="0" w:space="0" w:color="auto"/>
        <w:left w:val="none" w:sz="0" w:space="0" w:color="auto"/>
        <w:bottom w:val="none" w:sz="0" w:space="0" w:color="auto"/>
        <w:right w:val="none" w:sz="0" w:space="0" w:color="auto"/>
      </w:divBdr>
    </w:div>
    <w:div w:id="1726754466">
      <w:bodyDiv w:val="1"/>
      <w:marLeft w:val="0"/>
      <w:marRight w:val="0"/>
      <w:marTop w:val="0"/>
      <w:marBottom w:val="0"/>
      <w:divBdr>
        <w:top w:val="none" w:sz="0" w:space="0" w:color="auto"/>
        <w:left w:val="none" w:sz="0" w:space="0" w:color="auto"/>
        <w:bottom w:val="none" w:sz="0" w:space="0" w:color="auto"/>
        <w:right w:val="none" w:sz="0" w:space="0" w:color="auto"/>
      </w:divBdr>
    </w:div>
    <w:div w:id="1727340233">
      <w:bodyDiv w:val="1"/>
      <w:marLeft w:val="0"/>
      <w:marRight w:val="0"/>
      <w:marTop w:val="0"/>
      <w:marBottom w:val="0"/>
      <w:divBdr>
        <w:top w:val="none" w:sz="0" w:space="0" w:color="auto"/>
        <w:left w:val="none" w:sz="0" w:space="0" w:color="auto"/>
        <w:bottom w:val="none" w:sz="0" w:space="0" w:color="auto"/>
        <w:right w:val="none" w:sz="0" w:space="0" w:color="auto"/>
      </w:divBdr>
    </w:div>
    <w:div w:id="1727485927">
      <w:bodyDiv w:val="1"/>
      <w:marLeft w:val="0"/>
      <w:marRight w:val="0"/>
      <w:marTop w:val="0"/>
      <w:marBottom w:val="0"/>
      <w:divBdr>
        <w:top w:val="none" w:sz="0" w:space="0" w:color="auto"/>
        <w:left w:val="none" w:sz="0" w:space="0" w:color="auto"/>
        <w:bottom w:val="none" w:sz="0" w:space="0" w:color="auto"/>
        <w:right w:val="none" w:sz="0" w:space="0" w:color="auto"/>
      </w:divBdr>
    </w:div>
    <w:div w:id="1727559666">
      <w:bodyDiv w:val="1"/>
      <w:marLeft w:val="0"/>
      <w:marRight w:val="0"/>
      <w:marTop w:val="0"/>
      <w:marBottom w:val="0"/>
      <w:divBdr>
        <w:top w:val="none" w:sz="0" w:space="0" w:color="auto"/>
        <w:left w:val="none" w:sz="0" w:space="0" w:color="auto"/>
        <w:bottom w:val="none" w:sz="0" w:space="0" w:color="auto"/>
        <w:right w:val="none" w:sz="0" w:space="0" w:color="auto"/>
      </w:divBdr>
    </w:div>
    <w:div w:id="1727605469">
      <w:bodyDiv w:val="1"/>
      <w:marLeft w:val="0"/>
      <w:marRight w:val="0"/>
      <w:marTop w:val="0"/>
      <w:marBottom w:val="0"/>
      <w:divBdr>
        <w:top w:val="none" w:sz="0" w:space="0" w:color="auto"/>
        <w:left w:val="none" w:sz="0" w:space="0" w:color="auto"/>
        <w:bottom w:val="none" w:sz="0" w:space="0" w:color="auto"/>
        <w:right w:val="none" w:sz="0" w:space="0" w:color="auto"/>
      </w:divBdr>
    </w:div>
    <w:div w:id="1727794686">
      <w:bodyDiv w:val="1"/>
      <w:marLeft w:val="0"/>
      <w:marRight w:val="0"/>
      <w:marTop w:val="0"/>
      <w:marBottom w:val="0"/>
      <w:divBdr>
        <w:top w:val="none" w:sz="0" w:space="0" w:color="auto"/>
        <w:left w:val="none" w:sz="0" w:space="0" w:color="auto"/>
        <w:bottom w:val="none" w:sz="0" w:space="0" w:color="auto"/>
        <w:right w:val="none" w:sz="0" w:space="0" w:color="auto"/>
      </w:divBdr>
    </w:div>
    <w:div w:id="1728603008">
      <w:bodyDiv w:val="1"/>
      <w:marLeft w:val="0"/>
      <w:marRight w:val="0"/>
      <w:marTop w:val="0"/>
      <w:marBottom w:val="0"/>
      <w:divBdr>
        <w:top w:val="none" w:sz="0" w:space="0" w:color="auto"/>
        <w:left w:val="none" w:sz="0" w:space="0" w:color="auto"/>
        <w:bottom w:val="none" w:sz="0" w:space="0" w:color="auto"/>
        <w:right w:val="none" w:sz="0" w:space="0" w:color="auto"/>
      </w:divBdr>
    </w:div>
    <w:div w:id="1728720756">
      <w:bodyDiv w:val="1"/>
      <w:marLeft w:val="0"/>
      <w:marRight w:val="0"/>
      <w:marTop w:val="0"/>
      <w:marBottom w:val="0"/>
      <w:divBdr>
        <w:top w:val="none" w:sz="0" w:space="0" w:color="auto"/>
        <w:left w:val="none" w:sz="0" w:space="0" w:color="auto"/>
        <w:bottom w:val="none" w:sz="0" w:space="0" w:color="auto"/>
        <w:right w:val="none" w:sz="0" w:space="0" w:color="auto"/>
      </w:divBdr>
    </w:div>
    <w:div w:id="1729838707">
      <w:bodyDiv w:val="1"/>
      <w:marLeft w:val="0"/>
      <w:marRight w:val="0"/>
      <w:marTop w:val="0"/>
      <w:marBottom w:val="0"/>
      <w:divBdr>
        <w:top w:val="none" w:sz="0" w:space="0" w:color="auto"/>
        <w:left w:val="none" w:sz="0" w:space="0" w:color="auto"/>
        <w:bottom w:val="none" w:sz="0" w:space="0" w:color="auto"/>
        <w:right w:val="none" w:sz="0" w:space="0" w:color="auto"/>
      </w:divBdr>
    </w:div>
    <w:div w:id="1729842875">
      <w:bodyDiv w:val="1"/>
      <w:marLeft w:val="0"/>
      <w:marRight w:val="0"/>
      <w:marTop w:val="0"/>
      <w:marBottom w:val="0"/>
      <w:divBdr>
        <w:top w:val="none" w:sz="0" w:space="0" w:color="auto"/>
        <w:left w:val="none" w:sz="0" w:space="0" w:color="auto"/>
        <w:bottom w:val="none" w:sz="0" w:space="0" w:color="auto"/>
        <w:right w:val="none" w:sz="0" w:space="0" w:color="auto"/>
      </w:divBdr>
    </w:div>
    <w:div w:id="1730231057">
      <w:bodyDiv w:val="1"/>
      <w:marLeft w:val="0"/>
      <w:marRight w:val="0"/>
      <w:marTop w:val="0"/>
      <w:marBottom w:val="0"/>
      <w:divBdr>
        <w:top w:val="none" w:sz="0" w:space="0" w:color="auto"/>
        <w:left w:val="none" w:sz="0" w:space="0" w:color="auto"/>
        <w:bottom w:val="none" w:sz="0" w:space="0" w:color="auto"/>
        <w:right w:val="none" w:sz="0" w:space="0" w:color="auto"/>
      </w:divBdr>
    </w:div>
    <w:div w:id="1731071193">
      <w:bodyDiv w:val="1"/>
      <w:marLeft w:val="0"/>
      <w:marRight w:val="0"/>
      <w:marTop w:val="0"/>
      <w:marBottom w:val="0"/>
      <w:divBdr>
        <w:top w:val="none" w:sz="0" w:space="0" w:color="auto"/>
        <w:left w:val="none" w:sz="0" w:space="0" w:color="auto"/>
        <w:bottom w:val="none" w:sz="0" w:space="0" w:color="auto"/>
        <w:right w:val="none" w:sz="0" w:space="0" w:color="auto"/>
      </w:divBdr>
    </w:div>
    <w:div w:id="1732070616">
      <w:bodyDiv w:val="1"/>
      <w:marLeft w:val="0"/>
      <w:marRight w:val="0"/>
      <w:marTop w:val="0"/>
      <w:marBottom w:val="0"/>
      <w:divBdr>
        <w:top w:val="none" w:sz="0" w:space="0" w:color="auto"/>
        <w:left w:val="none" w:sz="0" w:space="0" w:color="auto"/>
        <w:bottom w:val="none" w:sz="0" w:space="0" w:color="auto"/>
        <w:right w:val="none" w:sz="0" w:space="0" w:color="auto"/>
      </w:divBdr>
    </w:div>
    <w:div w:id="1732653511">
      <w:bodyDiv w:val="1"/>
      <w:marLeft w:val="0"/>
      <w:marRight w:val="0"/>
      <w:marTop w:val="0"/>
      <w:marBottom w:val="0"/>
      <w:divBdr>
        <w:top w:val="none" w:sz="0" w:space="0" w:color="auto"/>
        <w:left w:val="none" w:sz="0" w:space="0" w:color="auto"/>
        <w:bottom w:val="none" w:sz="0" w:space="0" w:color="auto"/>
        <w:right w:val="none" w:sz="0" w:space="0" w:color="auto"/>
      </w:divBdr>
    </w:div>
    <w:div w:id="1732728318">
      <w:bodyDiv w:val="1"/>
      <w:marLeft w:val="0"/>
      <w:marRight w:val="0"/>
      <w:marTop w:val="0"/>
      <w:marBottom w:val="0"/>
      <w:divBdr>
        <w:top w:val="none" w:sz="0" w:space="0" w:color="auto"/>
        <w:left w:val="none" w:sz="0" w:space="0" w:color="auto"/>
        <w:bottom w:val="none" w:sz="0" w:space="0" w:color="auto"/>
        <w:right w:val="none" w:sz="0" w:space="0" w:color="auto"/>
      </w:divBdr>
    </w:div>
    <w:div w:id="1732850168">
      <w:bodyDiv w:val="1"/>
      <w:marLeft w:val="0"/>
      <w:marRight w:val="0"/>
      <w:marTop w:val="0"/>
      <w:marBottom w:val="0"/>
      <w:divBdr>
        <w:top w:val="none" w:sz="0" w:space="0" w:color="auto"/>
        <w:left w:val="none" w:sz="0" w:space="0" w:color="auto"/>
        <w:bottom w:val="none" w:sz="0" w:space="0" w:color="auto"/>
        <w:right w:val="none" w:sz="0" w:space="0" w:color="auto"/>
      </w:divBdr>
    </w:div>
    <w:div w:id="1733041891">
      <w:bodyDiv w:val="1"/>
      <w:marLeft w:val="0"/>
      <w:marRight w:val="0"/>
      <w:marTop w:val="0"/>
      <w:marBottom w:val="0"/>
      <w:divBdr>
        <w:top w:val="none" w:sz="0" w:space="0" w:color="auto"/>
        <w:left w:val="none" w:sz="0" w:space="0" w:color="auto"/>
        <w:bottom w:val="none" w:sz="0" w:space="0" w:color="auto"/>
        <w:right w:val="none" w:sz="0" w:space="0" w:color="auto"/>
      </w:divBdr>
    </w:div>
    <w:div w:id="1734237375">
      <w:bodyDiv w:val="1"/>
      <w:marLeft w:val="0"/>
      <w:marRight w:val="0"/>
      <w:marTop w:val="0"/>
      <w:marBottom w:val="0"/>
      <w:divBdr>
        <w:top w:val="none" w:sz="0" w:space="0" w:color="auto"/>
        <w:left w:val="none" w:sz="0" w:space="0" w:color="auto"/>
        <w:bottom w:val="none" w:sz="0" w:space="0" w:color="auto"/>
        <w:right w:val="none" w:sz="0" w:space="0" w:color="auto"/>
      </w:divBdr>
    </w:div>
    <w:div w:id="1734426709">
      <w:bodyDiv w:val="1"/>
      <w:marLeft w:val="0"/>
      <w:marRight w:val="0"/>
      <w:marTop w:val="0"/>
      <w:marBottom w:val="0"/>
      <w:divBdr>
        <w:top w:val="none" w:sz="0" w:space="0" w:color="auto"/>
        <w:left w:val="none" w:sz="0" w:space="0" w:color="auto"/>
        <w:bottom w:val="none" w:sz="0" w:space="0" w:color="auto"/>
        <w:right w:val="none" w:sz="0" w:space="0" w:color="auto"/>
      </w:divBdr>
    </w:div>
    <w:div w:id="1734430606">
      <w:bodyDiv w:val="1"/>
      <w:marLeft w:val="0"/>
      <w:marRight w:val="0"/>
      <w:marTop w:val="0"/>
      <w:marBottom w:val="0"/>
      <w:divBdr>
        <w:top w:val="none" w:sz="0" w:space="0" w:color="auto"/>
        <w:left w:val="none" w:sz="0" w:space="0" w:color="auto"/>
        <w:bottom w:val="none" w:sz="0" w:space="0" w:color="auto"/>
        <w:right w:val="none" w:sz="0" w:space="0" w:color="auto"/>
      </w:divBdr>
    </w:div>
    <w:div w:id="1735081358">
      <w:bodyDiv w:val="1"/>
      <w:marLeft w:val="0"/>
      <w:marRight w:val="0"/>
      <w:marTop w:val="0"/>
      <w:marBottom w:val="0"/>
      <w:divBdr>
        <w:top w:val="none" w:sz="0" w:space="0" w:color="auto"/>
        <w:left w:val="none" w:sz="0" w:space="0" w:color="auto"/>
        <w:bottom w:val="none" w:sz="0" w:space="0" w:color="auto"/>
        <w:right w:val="none" w:sz="0" w:space="0" w:color="auto"/>
      </w:divBdr>
    </w:div>
    <w:div w:id="1735548572">
      <w:bodyDiv w:val="1"/>
      <w:marLeft w:val="0"/>
      <w:marRight w:val="0"/>
      <w:marTop w:val="0"/>
      <w:marBottom w:val="0"/>
      <w:divBdr>
        <w:top w:val="none" w:sz="0" w:space="0" w:color="auto"/>
        <w:left w:val="none" w:sz="0" w:space="0" w:color="auto"/>
        <w:bottom w:val="none" w:sz="0" w:space="0" w:color="auto"/>
        <w:right w:val="none" w:sz="0" w:space="0" w:color="auto"/>
      </w:divBdr>
    </w:div>
    <w:div w:id="1735809698">
      <w:bodyDiv w:val="1"/>
      <w:marLeft w:val="0"/>
      <w:marRight w:val="0"/>
      <w:marTop w:val="0"/>
      <w:marBottom w:val="0"/>
      <w:divBdr>
        <w:top w:val="none" w:sz="0" w:space="0" w:color="auto"/>
        <w:left w:val="none" w:sz="0" w:space="0" w:color="auto"/>
        <w:bottom w:val="none" w:sz="0" w:space="0" w:color="auto"/>
        <w:right w:val="none" w:sz="0" w:space="0" w:color="auto"/>
      </w:divBdr>
    </w:div>
    <w:div w:id="1736125799">
      <w:bodyDiv w:val="1"/>
      <w:marLeft w:val="0"/>
      <w:marRight w:val="0"/>
      <w:marTop w:val="0"/>
      <w:marBottom w:val="0"/>
      <w:divBdr>
        <w:top w:val="none" w:sz="0" w:space="0" w:color="auto"/>
        <w:left w:val="none" w:sz="0" w:space="0" w:color="auto"/>
        <w:bottom w:val="none" w:sz="0" w:space="0" w:color="auto"/>
        <w:right w:val="none" w:sz="0" w:space="0" w:color="auto"/>
      </w:divBdr>
    </w:div>
    <w:div w:id="1736273911">
      <w:bodyDiv w:val="1"/>
      <w:marLeft w:val="0"/>
      <w:marRight w:val="0"/>
      <w:marTop w:val="0"/>
      <w:marBottom w:val="0"/>
      <w:divBdr>
        <w:top w:val="none" w:sz="0" w:space="0" w:color="auto"/>
        <w:left w:val="none" w:sz="0" w:space="0" w:color="auto"/>
        <w:bottom w:val="none" w:sz="0" w:space="0" w:color="auto"/>
        <w:right w:val="none" w:sz="0" w:space="0" w:color="auto"/>
      </w:divBdr>
    </w:div>
    <w:div w:id="1736390270">
      <w:bodyDiv w:val="1"/>
      <w:marLeft w:val="0"/>
      <w:marRight w:val="0"/>
      <w:marTop w:val="0"/>
      <w:marBottom w:val="0"/>
      <w:divBdr>
        <w:top w:val="none" w:sz="0" w:space="0" w:color="auto"/>
        <w:left w:val="none" w:sz="0" w:space="0" w:color="auto"/>
        <w:bottom w:val="none" w:sz="0" w:space="0" w:color="auto"/>
        <w:right w:val="none" w:sz="0" w:space="0" w:color="auto"/>
      </w:divBdr>
    </w:div>
    <w:div w:id="1736661286">
      <w:bodyDiv w:val="1"/>
      <w:marLeft w:val="0"/>
      <w:marRight w:val="0"/>
      <w:marTop w:val="0"/>
      <w:marBottom w:val="0"/>
      <w:divBdr>
        <w:top w:val="none" w:sz="0" w:space="0" w:color="auto"/>
        <w:left w:val="none" w:sz="0" w:space="0" w:color="auto"/>
        <w:bottom w:val="none" w:sz="0" w:space="0" w:color="auto"/>
        <w:right w:val="none" w:sz="0" w:space="0" w:color="auto"/>
      </w:divBdr>
    </w:div>
    <w:div w:id="1736972152">
      <w:bodyDiv w:val="1"/>
      <w:marLeft w:val="0"/>
      <w:marRight w:val="0"/>
      <w:marTop w:val="0"/>
      <w:marBottom w:val="0"/>
      <w:divBdr>
        <w:top w:val="none" w:sz="0" w:space="0" w:color="auto"/>
        <w:left w:val="none" w:sz="0" w:space="0" w:color="auto"/>
        <w:bottom w:val="none" w:sz="0" w:space="0" w:color="auto"/>
        <w:right w:val="none" w:sz="0" w:space="0" w:color="auto"/>
      </w:divBdr>
    </w:div>
    <w:div w:id="1737319459">
      <w:bodyDiv w:val="1"/>
      <w:marLeft w:val="0"/>
      <w:marRight w:val="0"/>
      <w:marTop w:val="0"/>
      <w:marBottom w:val="0"/>
      <w:divBdr>
        <w:top w:val="none" w:sz="0" w:space="0" w:color="auto"/>
        <w:left w:val="none" w:sz="0" w:space="0" w:color="auto"/>
        <w:bottom w:val="none" w:sz="0" w:space="0" w:color="auto"/>
        <w:right w:val="none" w:sz="0" w:space="0" w:color="auto"/>
      </w:divBdr>
    </w:div>
    <w:div w:id="1737436849">
      <w:bodyDiv w:val="1"/>
      <w:marLeft w:val="0"/>
      <w:marRight w:val="0"/>
      <w:marTop w:val="0"/>
      <w:marBottom w:val="0"/>
      <w:divBdr>
        <w:top w:val="none" w:sz="0" w:space="0" w:color="auto"/>
        <w:left w:val="none" w:sz="0" w:space="0" w:color="auto"/>
        <w:bottom w:val="none" w:sz="0" w:space="0" w:color="auto"/>
        <w:right w:val="none" w:sz="0" w:space="0" w:color="auto"/>
      </w:divBdr>
    </w:div>
    <w:div w:id="1737626808">
      <w:bodyDiv w:val="1"/>
      <w:marLeft w:val="0"/>
      <w:marRight w:val="0"/>
      <w:marTop w:val="0"/>
      <w:marBottom w:val="0"/>
      <w:divBdr>
        <w:top w:val="none" w:sz="0" w:space="0" w:color="auto"/>
        <w:left w:val="none" w:sz="0" w:space="0" w:color="auto"/>
        <w:bottom w:val="none" w:sz="0" w:space="0" w:color="auto"/>
        <w:right w:val="none" w:sz="0" w:space="0" w:color="auto"/>
      </w:divBdr>
      <w:divsChild>
        <w:div w:id="44960277">
          <w:marLeft w:val="480"/>
          <w:marRight w:val="0"/>
          <w:marTop w:val="0"/>
          <w:marBottom w:val="0"/>
          <w:divBdr>
            <w:top w:val="none" w:sz="0" w:space="0" w:color="auto"/>
            <w:left w:val="none" w:sz="0" w:space="0" w:color="auto"/>
            <w:bottom w:val="none" w:sz="0" w:space="0" w:color="auto"/>
            <w:right w:val="none" w:sz="0" w:space="0" w:color="auto"/>
          </w:divBdr>
        </w:div>
        <w:div w:id="1300572566">
          <w:marLeft w:val="480"/>
          <w:marRight w:val="0"/>
          <w:marTop w:val="0"/>
          <w:marBottom w:val="0"/>
          <w:divBdr>
            <w:top w:val="none" w:sz="0" w:space="0" w:color="auto"/>
            <w:left w:val="none" w:sz="0" w:space="0" w:color="auto"/>
            <w:bottom w:val="none" w:sz="0" w:space="0" w:color="auto"/>
            <w:right w:val="none" w:sz="0" w:space="0" w:color="auto"/>
          </w:divBdr>
        </w:div>
        <w:div w:id="1994606425">
          <w:marLeft w:val="480"/>
          <w:marRight w:val="0"/>
          <w:marTop w:val="0"/>
          <w:marBottom w:val="0"/>
          <w:divBdr>
            <w:top w:val="none" w:sz="0" w:space="0" w:color="auto"/>
            <w:left w:val="none" w:sz="0" w:space="0" w:color="auto"/>
            <w:bottom w:val="none" w:sz="0" w:space="0" w:color="auto"/>
            <w:right w:val="none" w:sz="0" w:space="0" w:color="auto"/>
          </w:divBdr>
        </w:div>
        <w:div w:id="1301115098">
          <w:marLeft w:val="480"/>
          <w:marRight w:val="0"/>
          <w:marTop w:val="0"/>
          <w:marBottom w:val="0"/>
          <w:divBdr>
            <w:top w:val="none" w:sz="0" w:space="0" w:color="auto"/>
            <w:left w:val="none" w:sz="0" w:space="0" w:color="auto"/>
            <w:bottom w:val="none" w:sz="0" w:space="0" w:color="auto"/>
            <w:right w:val="none" w:sz="0" w:space="0" w:color="auto"/>
          </w:divBdr>
        </w:div>
        <w:div w:id="114955582">
          <w:marLeft w:val="480"/>
          <w:marRight w:val="0"/>
          <w:marTop w:val="0"/>
          <w:marBottom w:val="0"/>
          <w:divBdr>
            <w:top w:val="none" w:sz="0" w:space="0" w:color="auto"/>
            <w:left w:val="none" w:sz="0" w:space="0" w:color="auto"/>
            <w:bottom w:val="none" w:sz="0" w:space="0" w:color="auto"/>
            <w:right w:val="none" w:sz="0" w:space="0" w:color="auto"/>
          </w:divBdr>
        </w:div>
        <w:div w:id="60449615">
          <w:marLeft w:val="480"/>
          <w:marRight w:val="0"/>
          <w:marTop w:val="0"/>
          <w:marBottom w:val="0"/>
          <w:divBdr>
            <w:top w:val="none" w:sz="0" w:space="0" w:color="auto"/>
            <w:left w:val="none" w:sz="0" w:space="0" w:color="auto"/>
            <w:bottom w:val="none" w:sz="0" w:space="0" w:color="auto"/>
            <w:right w:val="none" w:sz="0" w:space="0" w:color="auto"/>
          </w:divBdr>
        </w:div>
        <w:div w:id="1693992396">
          <w:marLeft w:val="480"/>
          <w:marRight w:val="0"/>
          <w:marTop w:val="0"/>
          <w:marBottom w:val="0"/>
          <w:divBdr>
            <w:top w:val="none" w:sz="0" w:space="0" w:color="auto"/>
            <w:left w:val="none" w:sz="0" w:space="0" w:color="auto"/>
            <w:bottom w:val="none" w:sz="0" w:space="0" w:color="auto"/>
            <w:right w:val="none" w:sz="0" w:space="0" w:color="auto"/>
          </w:divBdr>
        </w:div>
        <w:div w:id="1198816173">
          <w:marLeft w:val="480"/>
          <w:marRight w:val="0"/>
          <w:marTop w:val="0"/>
          <w:marBottom w:val="0"/>
          <w:divBdr>
            <w:top w:val="none" w:sz="0" w:space="0" w:color="auto"/>
            <w:left w:val="none" w:sz="0" w:space="0" w:color="auto"/>
            <w:bottom w:val="none" w:sz="0" w:space="0" w:color="auto"/>
            <w:right w:val="none" w:sz="0" w:space="0" w:color="auto"/>
          </w:divBdr>
        </w:div>
        <w:div w:id="1422069154">
          <w:marLeft w:val="480"/>
          <w:marRight w:val="0"/>
          <w:marTop w:val="0"/>
          <w:marBottom w:val="0"/>
          <w:divBdr>
            <w:top w:val="none" w:sz="0" w:space="0" w:color="auto"/>
            <w:left w:val="none" w:sz="0" w:space="0" w:color="auto"/>
            <w:bottom w:val="none" w:sz="0" w:space="0" w:color="auto"/>
            <w:right w:val="none" w:sz="0" w:space="0" w:color="auto"/>
          </w:divBdr>
        </w:div>
        <w:div w:id="23940671">
          <w:marLeft w:val="480"/>
          <w:marRight w:val="0"/>
          <w:marTop w:val="0"/>
          <w:marBottom w:val="0"/>
          <w:divBdr>
            <w:top w:val="none" w:sz="0" w:space="0" w:color="auto"/>
            <w:left w:val="none" w:sz="0" w:space="0" w:color="auto"/>
            <w:bottom w:val="none" w:sz="0" w:space="0" w:color="auto"/>
            <w:right w:val="none" w:sz="0" w:space="0" w:color="auto"/>
          </w:divBdr>
        </w:div>
        <w:div w:id="1419405348">
          <w:marLeft w:val="480"/>
          <w:marRight w:val="0"/>
          <w:marTop w:val="0"/>
          <w:marBottom w:val="0"/>
          <w:divBdr>
            <w:top w:val="none" w:sz="0" w:space="0" w:color="auto"/>
            <w:left w:val="none" w:sz="0" w:space="0" w:color="auto"/>
            <w:bottom w:val="none" w:sz="0" w:space="0" w:color="auto"/>
            <w:right w:val="none" w:sz="0" w:space="0" w:color="auto"/>
          </w:divBdr>
        </w:div>
        <w:div w:id="1653870137">
          <w:marLeft w:val="480"/>
          <w:marRight w:val="0"/>
          <w:marTop w:val="0"/>
          <w:marBottom w:val="0"/>
          <w:divBdr>
            <w:top w:val="none" w:sz="0" w:space="0" w:color="auto"/>
            <w:left w:val="none" w:sz="0" w:space="0" w:color="auto"/>
            <w:bottom w:val="none" w:sz="0" w:space="0" w:color="auto"/>
            <w:right w:val="none" w:sz="0" w:space="0" w:color="auto"/>
          </w:divBdr>
        </w:div>
        <w:div w:id="967589797">
          <w:marLeft w:val="480"/>
          <w:marRight w:val="0"/>
          <w:marTop w:val="0"/>
          <w:marBottom w:val="0"/>
          <w:divBdr>
            <w:top w:val="none" w:sz="0" w:space="0" w:color="auto"/>
            <w:left w:val="none" w:sz="0" w:space="0" w:color="auto"/>
            <w:bottom w:val="none" w:sz="0" w:space="0" w:color="auto"/>
            <w:right w:val="none" w:sz="0" w:space="0" w:color="auto"/>
          </w:divBdr>
        </w:div>
        <w:div w:id="1064721896">
          <w:marLeft w:val="480"/>
          <w:marRight w:val="0"/>
          <w:marTop w:val="0"/>
          <w:marBottom w:val="0"/>
          <w:divBdr>
            <w:top w:val="none" w:sz="0" w:space="0" w:color="auto"/>
            <w:left w:val="none" w:sz="0" w:space="0" w:color="auto"/>
            <w:bottom w:val="none" w:sz="0" w:space="0" w:color="auto"/>
            <w:right w:val="none" w:sz="0" w:space="0" w:color="auto"/>
          </w:divBdr>
        </w:div>
        <w:div w:id="551692079">
          <w:marLeft w:val="480"/>
          <w:marRight w:val="0"/>
          <w:marTop w:val="0"/>
          <w:marBottom w:val="0"/>
          <w:divBdr>
            <w:top w:val="none" w:sz="0" w:space="0" w:color="auto"/>
            <w:left w:val="none" w:sz="0" w:space="0" w:color="auto"/>
            <w:bottom w:val="none" w:sz="0" w:space="0" w:color="auto"/>
            <w:right w:val="none" w:sz="0" w:space="0" w:color="auto"/>
          </w:divBdr>
        </w:div>
        <w:div w:id="1170949809">
          <w:marLeft w:val="480"/>
          <w:marRight w:val="0"/>
          <w:marTop w:val="0"/>
          <w:marBottom w:val="0"/>
          <w:divBdr>
            <w:top w:val="none" w:sz="0" w:space="0" w:color="auto"/>
            <w:left w:val="none" w:sz="0" w:space="0" w:color="auto"/>
            <w:bottom w:val="none" w:sz="0" w:space="0" w:color="auto"/>
            <w:right w:val="none" w:sz="0" w:space="0" w:color="auto"/>
          </w:divBdr>
        </w:div>
        <w:div w:id="10107793">
          <w:marLeft w:val="480"/>
          <w:marRight w:val="0"/>
          <w:marTop w:val="0"/>
          <w:marBottom w:val="0"/>
          <w:divBdr>
            <w:top w:val="none" w:sz="0" w:space="0" w:color="auto"/>
            <w:left w:val="none" w:sz="0" w:space="0" w:color="auto"/>
            <w:bottom w:val="none" w:sz="0" w:space="0" w:color="auto"/>
            <w:right w:val="none" w:sz="0" w:space="0" w:color="auto"/>
          </w:divBdr>
        </w:div>
        <w:div w:id="1253129115">
          <w:marLeft w:val="480"/>
          <w:marRight w:val="0"/>
          <w:marTop w:val="0"/>
          <w:marBottom w:val="0"/>
          <w:divBdr>
            <w:top w:val="none" w:sz="0" w:space="0" w:color="auto"/>
            <w:left w:val="none" w:sz="0" w:space="0" w:color="auto"/>
            <w:bottom w:val="none" w:sz="0" w:space="0" w:color="auto"/>
            <w:right w:val="none" w:sz="0" w:space="0" w:color="auto"/>
          </w:divBdr>
        </w:div>
        <w:div w:id="1167332181">
          <w:marLeft w:val="480"/>
          <w:marRight w:val="0"/>
          <w:marTop w:val="0"/>
          <w:marBottom w:val="0"/>
          <w:divBdr>
            <w:top w:val="none" w:sz="0" w:space="0" w:color="auto"/>
            <w:left w:val="none" w:sz="0" w:space="0" w:color="auto"/>
            <w:bottom w:val="none" w:sz="0" w:space="0" w:color="auto"/>
            <w:right w:val="none" w:sz="0" w:space="0" w:color="auto"/>
          </w:divBdr>
        </w:div>
        <w:div w:id="1145656657">
          <w:marLeft w:val="480"/>
          <w:marRight w:val="0"/>
          <w:marTop w:val="0"/>
          <w:marBottom w:val="0"/>
          <w:divBdr>
            <w:top w:val="none" w:sz="0" w:space="0" w:color="auto"/>
            <w:left w:val="none" w:sz="0" w:space="0" w:color="auto"/>
            <w:bottom w:val="none" w:sz="0" w:space="0" w:color="auto"/>
            <w:right w:val="none" w:sz="0" w:space="0" w:color="auto"/>
          </w:divBdr>
        </w:div>
        <w:div w:id="315652487">
          <w:marLeft w:val="480"/>
          <w:marRight w:val="0"/>
          <w:marTop w:val="0"/>
          <w:marBottom w:val="0"/>
          <w:divBdr>
            <w:top w:val="none" w:sz="0" w:space="0" w:color="auto"/>
            <w:left w:val="none" w:sz="0" w:space="0" w:color="auto"/>
            <w:bottom w:val="none" w:sz="0" w:space="0" w:color="auto"/>
            <w:right w:val="none" w:sz="0" w:space="0" w:color="auto"/>
          </w:divBdr>
        </w:div>
        <w:div w:id="1629160053">
          <w:marLeft w:val="480"/>
          <w:marRight w:val="0"/>
          <w:marTop w:val="0"/>
          <w:marBottom w:val="0"/>
          <w:divBdr>
            <w:top w:val="none" w:sz="0" w:space="0" w:color="auto"/>
            <w:left w:val="none" w:sz="0" w:space="0" w:color="auto"/>
            <w:bottom w:val="none" w:sz="0" w:space="0" w:color="auto"/>
            <w:right w:val="none" w:sz="0" w:space="0" w:color="auto"/>
          </w:divBdr>
        </w:div>
        <w:div w:id="1008144128">
          <w:marLeft w:val="480"/>
          <w:marRight w:val="0"/>
          <w:marTop w:val="0"/>
          <w:marBottom w:val="0"/>
          <w:divBdr>
            <w:top w:val="none" w:sz="0" w:space="0" w:color="auto"/>
            <w:left w:val="none" w:sz="0" w:space="0" w:color="auto"/>
            <w:bottom w:val="none" w:sz="0" w:space="0" w:color="auto"/>
            <w:right w:val="none" w:sz="0" w:space="0" w:color="auto"/>
          </w:divBdr>
        </w:div>
        <w:div w:id="2015380246">
          <w:marLeft w:val="480"/>
          <w:marRight w:val="0"/>
          <w:marTop w:val="0"/>
          <w:marBottom w:val="0"/>
          <w:divBdr>
            <w:top w:val="none" w:sz="0" w:space="0" w:color="auto"/>
            <w:left w:val="none" w:sz="0" w:space="0" w:color="auto"/>
            <w:bottom w:val="none" w:sz="0" w:space="0" w:color="auto"/>
            <w:right w:val="none" w:sz="0" w:space="0" w:color="auto"/>
          </w:divBdr>
        </w:div>
        <w:div w:id="749231508">
          <w:marLeft w:val="480"/>
          <w:marRight w:val="0"/>
          <w:marTop w:val="0"/>
          <w:marBottom w:val="0"/>
          <w:divBdr>
            <w:top w:val="none" w:sz="0" w:space="0" w:color="auto"/>
            <w:left w:val="none" w:sz="0" w:space="0" w:color="auto"/>
            <w:bottom w:val="none" w:sz="0" w:space="0" w:color="auto"/>
            <w:right w:val="none" w:sz="0" w:space="0" w:color="auto"/>
          </w:divBdr>
        </w:div>
        <w:div w:id="537621820">
          <w:marLeft w:val="480"/>
          <w:marRight w:val="0"/>
          <w:marTop w:val="0"/>
          <w:marBottom w:val="0"/>
          <w:divBdr>
            <w:top w:val="none" w:sz="0" w:space="0" w:color="auto"/>
            <w:left w:val="none" w:sz="0" w:space="0" w:color="auto"/>
            <w:bottom w:val="none" w:sz="0" w:space="0" w:color="auto"/>
            <w:right w:val="none" w:sz="0" w:space="0" w:color="auto"/>
          </w:divBdr>
        </w:div>
        <w:div w:id="999697384">
          <w:marLeft w:val="480"/>
          <w:marRight w:val="0"/>
          <w:marTop w:val="0"/>
          <w:marBottom w:val="0"/>
          <w:divBdr>
            <w:top w:val="none" w:sz="0" w:space="0" w:color="auto"/>
            <w:left w:val="none" w:sz="0" w:space="0" w:color="auto"/>
            <w:bottom w:val="none" w:sz="0" w:space="0" w:color="auto"/>
            <w:right w:val="none" w:sz="0" w:space="0" w:color="auto"/>
          </w:divBdr>
        </w:div>
        <w:div w:id="1746607902">
          <w:marLeft w:val="480"/>
          <w:marRight w:val="0"/>
          <w:marTop w:val="0"/>
          <w:marBottom w:val="0"/>
          <w:divBdr>
            <w:top w:val="none" w:sz="0" w:space="0" w:color="auto"/>
            <w:left w:val="none" w:sz="0" w:space="0" w:color="auto"/>
            <w:bottom w:val="none" w:sz="0" w:space="0" w:color="auto"/>
            <w:right w:val="none" w:sz="0" w:space="0" w:color="auto"/>
          </w:divBdr>
        </w:div>
        <w:div w:id="1224828324">
          <w:marLeft w:val="480"/>
          <w:marRight w:val="0"/>
          <w:marTop w:val="0"/>
          <w:marBottom w:val="0"/>
          <w:divBdr>
            <w:top w:val="none" w:sz="0" w:space="0" w:color="auto"/>
            <w:left w:val="none" w:sz="0" w:space="0" w:color="auto"/>
            <w:bottom w:val="none" w:sz="0" w:space="0" w:color="auto"/>
            <w:right w:val="none" w:sz="0" w:space="0" w:color="auto"/>
          </w:divBdr>
        </w:div>
        <w:div w:id="1614048140">
          <w:marLeft w:val="480"/>
          <w:marRight w:val="0"/>
          <w:marTop w:val="0"/>
          <w:marBottom w:val="0"/>
          <w:divBdr>
            <w:top w:val="none" w:sz="0" w:space="0" w:color="auto"/>
            <w:left w:val="none" w:sz="0" w:space="0" w:color="auto"/>
            <w:bottom w:val="none" w:sz="0" w:space="0" w:color="auto"/>
            <w:right w:val="none" w:sz="0" w:space="0" w:color="auto"/>
          </w:divBdr>
        </w:div>
        <w:div w:id="344599351">
          <w:marLeft w:val="480"/>
          <w:marRight w:val="0"/>
          <w:marTop w:val="0"/>
          <w:marBottom w:val="0"/>
          <w:divBdr>
            <w:top w:val="none" w:sz="0" w:space="0" w:color="auto"/>
            <w:left w:val="none" w:sz="0" w:space="0" w:color="auto"/>
            <w:bottom w:val="none" w:sz="0" w:space="0" w:color="auto"/>
            <w:right w:val="none" w:sz="0" w:space="0" w:color="auto"/>
          </w:divBdr>
        </w:div>
        <w:div w:id="28916194">
          <w:marLeft w:val="480"/>
          <w:marRight w:val="0"/>
          <w:marTop w:val="0"/>
          <w:marBottom w:val="0"/>
          <w:divBdr>
            <w:top w:val="none" w:sz="0" w:space="0" w:color="auto"/>
            <w:left w:val="none" w:sz="0" w:space="0" w:color="auto"/>
            <w:bottom w:val="none" w:sz="0" w:space="0" w:color="auto"/>
            <w:right w:val="none" w:sz="0" w:space="0" w:color="auto"/>
          </w:divBdr>
        </w:div>
        <w:div w:id="874344060">
          <w:marLeft w:val="480"/>
          <w:marRight w:val="0"/>
          <w:marTop w:val="0"/>
          <w:marBottom w:val="0"/>
          <w:divBdr>
            <w:top w:val="none" w:sz="0" w:space="0" w:color="auto"/>
            <w:left w:val="none" w:sz="0" w:space="0" w:color="auto"/>
            <w:bottom w:val="none" w:sz="0" w:space="0" w:color="auto"/>
            <w:right w:val="none" w:sz="0" w:space="0" w:color="auto"/>
          </w:divBdr>
        </w:div>
        <w:div w:id="1075861469">
          <w:marLeft w:val="480"/>
          <w:marRight w:val="0"/>
          <w:marTop w:val="0"/>
          <w:marBottom w:val="0"/>
          <w:divBdr>
            <w:top w:val="none" w:sz="0" w:space="0" w:color="auto"/>
            <w:left w:val="none" w:sz="0" w:space="0" w:color="auto"/>
            <w:bottom w:val="none" w:sz="0" w:space="0" w:color="auto"/>
            <w:right w:val="none" w:sz="0" w:space="0" w:color="auto"/>
          </w:divBdr>
        </w:div>
        <w:div w:id="1314068203">
          <w:marLeft w:val="480"/>
          <w:marRight w:val="0"/>
          <w:marTop w:val="0"/>
          <w:marBottom w:val="0"/>
          <w:divBdr>
            <w:top w:val="none" w:sz="0" w:space="0" w:color="auto"/>
            <w:left w:val="none" w:sz="0" w:space="0" w:color="auto"/>
            <w:bottom w:val="none" w:sz="0" w:space="0" w:color="auto"/>
            <w:right w:val="none" w:sz="0" w:space="0" w:color="auto"/>
          </w:divBdr>
        </w:div>
        <w:div w:id="948968318">
          <w:marLeft w:val="480"/>
          <w:marRight w:val="0"/>
          <w:marTop w:val="0"/>
          <w:marBottom w:val="0"/>
          <w:divBdr>
            <w:top w:val="none" w:sz="0" w:space="0" w:color="auto"/>
            <w:left w:val="none" w:sz="0" w:space="0" w:color="auto"/>
            <w:bottom w:val="none" w:sz="0" w:space="0" w:color="auto"/>
            <w:right w:val="none" w:sz="0" w:space="0" w:color="auto"/>
          </w:divBdr>
        </w:div>
        <w:div w:id="1086534358">
          <w:marLeft w:val="480"/>
          <w:marRight w:val="0"/>
          <w:marTop w:val="0"/>
          <w:marBottom w:val="0"/>
          <w:divBdr>
            <w:top w:val="none" w:sz="0" w:space="0" w:color="auto"/>
            <w:left w:val="none" w:sz="0" w:space="0" w:color="auto"/>
            <w:bottom w:val="none" w:sz="0" w:space="0" w:color="auto"/>
            <w:right w:val="none" w:sz="0" w:space="0" w:color="auto"/>
          </w:divBdr>
        </w:div>
        <w:div w:id="1207915536">
          <w:marLeft w:val="480"/>
          <w:marRight w:val="0"/>
          <w:marTop w:val="0"/>
          <w:marBottom w:val="0"/>
          <w:divBdr>
            <w:top w:val="none" w:sz="0" w:space="0" w:color="auto"/>
            <w:left w:val="none" w:sz="0" w:space="0" w:color="auto"/>
            <w:bottom w:val="none" w:sz="0" w:space="0" w:color="auto"/>
            <w:right w:val="none" w:sz="0" w:space="0" w:color="auto"/>
          </w:divBdr>
        </w:div>
        <w:div w:id="285430377">
          <w:marLeft w:val="480"/>
          <w:marRight w:val="0"/>
          <w:marTop w:val="0"/>
          <w:marBottom w:val="0"/>
          <w:divBdr>
            <w:top w:val="none" w:sz="0" w:space="0" w:color="auto"/>
            <w:left w:val="none" w:sz="0" w:space="0" w:color="auto"/>
            <w:bottom w:val="none" w:sz="0" w:space="0" w:color="auto"/>
            <w:right w:val="none" w:sz="0" w:space="0" w:color="auto"/>
          </w:divBdr>
        </w:div>
        <w:div w:id="940141620">
          <w:marLeft w:val="480"/>
          <w:marRight w:val="0"/>
          <w:marTop w:val="0"/>
          <w:marBottom w:val="0"/>
          <w:divBdr>
            <w:top w:val="none" w:sz="0" w:space="0" w:color="auto"/>
            <w:left w:val="none" w:sz="0" w:space="0" w:color="auto"/>
            <w:bottom w:val="none" w:sz="0" w:space="0" w:color="auto"/>
            <w:right w:val="none" w:sz="0" w:space="0" w:color="auto"/>
          </w:divBdr>
        </w:div>
        <w:div w:id="510727273">
          <w:marLeft w:val="480"/>
          <w:marRight w:val="0"/>
          <w:marTop w:val="0"/>
          <w:marBottom w:val="0"/>
          <w:divBdr>
            <w:top w:val="none" w:sz="0" w:space="0" w:color="auto"/>
            <w:left w:val="none" w:sz="0" w:space="0" w:color="auto"/>
            <w:bottom w:val="none" w:sz="0" w:space="0" w:color="auto"/>
            <w:right w:val="none" w:sz="0" w:space="0" w:color="auto"/>
          </w:divBdr>
        </w:div>
        <w:div w:id="357237495">
          <w:marLeft w:val="480"/>
          <w:marRight w:val="0"/>
          <w:marTop w:val="0"/>
          <w:marBottom w:val="0"/>
          <w:divBdr>
            <w:top w:val="none" w:sz="0" w:space="0" w:color="auto"/>
            <w:left w:val="none" w:sz="0" w:space="0" w:color="auto"/>
            <w:bottom w:val="none" w:sz="0" w:space="0" w:color="auto"/>
            <w:right w:val="none" w:sz="0" w:space="0" w:color="auto"/>
          </w:divBdr>
        </w:div>
        <w:div w:id="1027296248">
          <w:marLeft w:val="480"/>
          <w:marRight w:val="0"/>
          <w:marTop w:val="0"/>
          <w:marBottom w:val="0"/>
          <w:divBdr>
            <w:top w:val="none" w:sz="0" w:space="0" w:color="auto"/>
            <w:left w:val="none" w:sz="0" w:space="0" w:color="auto"/>
            <w:bottom w:val="none" w:sz="0" w:space="0" w:color="auto"/>
            <w:right w:val="none" w:sz="0" w:space="0" w:color="auto"/>
          </w:divBdr>
        </w:div>
        <w:div w:id="2057074449">
          <w:marLeft w:val="480"/>
          <w:marRight w:val="0"/>
          <w:marTop w:val="0"/>
          <w:marBottom w:val="0"/>
          <w:divBdr>
            <w:top w:val="none" w:sz="0" w:space="0" w:color="auto"/>
            <w:left w:val="none" w:sz="0" w:space="0" w:color="auto"/>
            <w:bottom w:val="none" w:sz="0" w:space="0" w:color="auto"/>
            <w:right w:val="none" w:sz="0" w:space="0" w:color="auto"/>
          </w:divBdr>
        </w:div>
        <w:div w:id="1749186612">
          <w:marLeft w:val="480"/>
          <w:marRight w:val="0"/>
          <w:marTop w:val="0"/>
          <w:marBottom w:val="0"/>
          <w:divBdr>
            <w:top w:val="none" w:sz="0" w:space="0" w:color="auto"/>
            <w:left w:val="none" w:sz="0" w:space="0" w:color="auto"/>
            <w:bottom w:val="none" w:sz="0" w:space="0" w:color="auto"/>
            <w:right w:val="none" w:sz="0" w:space="0" w:color="auto"/>
          </w:divBdr>
        </w:div>
        <w:div w:id="264001381">
          <w:marLeft w:val="480"/>
          <w:marRight w:val="0"/>
          <w:marTop w:val="0"/>
          <w:marBottom w:val="0"/>
          <w:divBdr>
            <w:top w:val="none" w:sz="0" w:space="0" w:color="auto"/>
            <w:left w:val="none" w:sz="0" w:space="0" w:color="auto"/>
            <w:bottom w:val="none" w:sz="0" w:space="0" w:color="auto"/>
            <w:right w:val="none" w:sz="0" w:space="0" w:color="auto"/>
          </w:divBdr>
        </w:div>
        <w:div w:id="1825314701">
          <w:marLeft w:val="480"/>
          <w:marRight w:val="0"/>
          <w:marTop w:val="0"/>
          <w:marBottom w:val="0"/>
          <w:divBdr>
            <w:top w:val="none" w:sz="0" w:space="0" w:color="auto"/>
            <w:left w:val="none" w:sz="0" w:space="0" w:color="auto"/>
            <w:bottom w:val="none" w:sz="0" w:space="0" w:color="auto"/>
            <w:right w:val="none" w:sz="0" w:space="0" w:color="auto"/>
          </w:divBdr>
        </w:div>
        <w:div w:id="320159718">
          <w:marLeft w:val="480"/>
          <w:marRight w:val="0"/>
          <w:marTop w:val="0"/>
          <w:marBottom w:val="0"/>
          <w:divBdr>
            <w:top w:val="none" w:sz="0" w:space="0" w:color="auto"/>
            <w:left w:val="none" w:sz="0" w:space="0" w:color="auto"/>
            <w:bottom w:val="none" w:sz="0" w:space="0" w:color="auto"/>
            <w:right w:val="none" w:sz="0" w:space="0" w:color="auto"/>
          </w:divBdr>
        </w:div>
        <w:div w:id="1822580710">
          <w:marLeft w:val="480"/>
          <w:marRight w:val="0"/>
          <w:marTop w:val="0"/>
          <w:marBottom w:val="0"/>
          <w:divBdr>
            <w:top w:val="none" w:sz="0" w:space="0" w:color="auto"/>
            <w:left w:val="none" w:sz="0" w:space="0" w:color="auto"/>
            <w:bottom w:val="none" w:sz="0" w:space="0" w:color="auto"/>
            <w:right w:val="none" w:sz="0" w:space="0" w:color="auto"/>
          </w:divBdr>
        </w:div>
        <w:div w:id="526455241">
          <w:marLeft w:val="480"/>
          <w:marRight w:val="0"/>
          <w:marTop w:val="0"/>
          <w:marBottom w:val="0"/>
          <w:divBdr>
            <w:top w:val="none" w:sz="0" w:space="0" w:color="auto"/>
            <w:left w:val="none" w:sz="0" w:space="0" w:color="auto"/>
            <w:bottom w:val="none" w:sz="0" w:space="0" w:color="auto"/>
            <w:right w:val="none" w:sz="0" w:space="0" w:color="auto"/>
          </w:divBdr>
        </w:div>
        <w:div w:id="1575162039">
          <w:marLeft w:val="480"/>
          <w:marRight w:val="0"/>
          <w:marTop w:val="0"/>
          <w:marBottom w:val="0"/>
          <w:divBdr>
            <w:top w:val="none" w:sz="0" w:space="0" w:color="auto"/>
            <w:left w:val="none" w:sz="0" w:space="0" w:color="auto"/>
            <w:bottom w:val="none" w:sz="0" w:space="0" w:color="auto"/>
            <w:right w:val="none" w:sz="0" w:space="0" w:color="auto"/>
          </w:divBdr>
        </w:div>
        <w:div w:id="1384333317">
          <w:marLeft w:val="480"/>
          <w:marRight w:val="0"/>
          <w:marTop w:val="0"/>
          <w:marBottom w:val="0"/>
          <w:divBdr>
            <w:top w:val="none" w:sz="0" w:space="0" w:color="auto"/>
            <w:left w:val="none" w:sz="0" w:space="0" w:color="auto"/>
            <w:bottom w:val="none" w:sz="0" w:space="0" w:color="auto"/>
            <w:right w:val="none" w:sz="0" w:space="0" w:color="auto"/>
          </w:divBdr>
        </w:div>
        <w:div w:id="409153754">
          <w:marLeft w:val="480"/>
          <w:marRight w:val="0"/>
          <w:marTop w:val="0"/>
          <w:marBottom w:val="0"/>
          <w:divBdr>
            <w:top w:val="none" w:sz="0" w:space="0" w:color="auto"/>
            <w:left w:val="none" w:sz="0" w:space="0" w:color="auto"/>
            <w:bottom w:val="none" w:sz="0" w:space="0" w:color="auto"/>
            <w:right w:val="none" w:sz="0" w:space="0" w:color="auto"/>
          </w:divBdr>
        </w:div>
        <w:div w:id="921254694">
          <w:marLeft w:val="480"/>
          <w:marRight w:val="0"/>
          <w:marTop w:val="0"/>
          <w:marBottom w:val="0"/>
          <w:divBdr>
            <w:top w:val="none" w:sz="0" w:space="0" w:color="auto"/>
            <w:left w:val="none" w:sz="0" w:space="0" w:color="auto"/>
            <w:bottom w:val="none" w:sz="0" w:space="0" w:color="auto"/>
            <w:right w:val="none" w:sz="0" w:space="0" w:color="auto"/>
          </w:divBdr>
        </w:div>
        <w:div w:id="771584153">
          <w:marLeft w:val="480"/>
          <w:marRight w:val="0"/>
          <w:marTop w:val="0"/>
          <w:marBottom w:val="0"/>
          <w:divBdr>
            <w:top w:val="none" w:sz="0" w:space="0" w:color="auto"/>
            <w:left w:val="none" w:sz="0" w:space="0" w:color="auto"/>
            <w:bottom w:val="none" w:sz="0" w:space="0" w:color="auto"/>
            <w:right w:val="none" w:sz="0" w:space="0" w:color="auto"/>
          </w:divBdr>
        </w:div>
        <w:div w:id="1148133550">
          <w:marLeft w:val="480"/>
          <w:marRight w:val="0"/>
          <w:marTop w:val="0"/>
          <w:marBottom w:val="0"/>
          <w:divBdr>
            <w:top w:val="none" w:sz="0" w:space="0" w:color="auto"/>
            <w:left w:val="none" w:sz="0" w:space="0" w:color="auto"/>
            <w:bottom w:val="none" w:sz="0" w:space="0" w:color="auto"/>
            <w:right w:val="none" w:sz="0" w:space="0" w:color="auto"/>
          </w:divBdr>
        </w:div>
        <w:div w:id="1475828549">
          <w:marLeft w:val="480"/>
          <w:marRight w:val="0"/>
          <w:marTop w:val="0"/>
          <w:marBottom w:val="0"/>
          <w:divBdr>
            <w:top w:val="none" w:sz="0" w:space="0" w:color="auto"/>
            <w:left w:val="none" w:sz="0" w:space="0" w:color="auto"/>
            <w:bottom w:val="none" w:sz="0" w:space="0" w:color="auto"/>
            <w:right w:val="none" w:sz="0" w:space="0" w:color="auto"/>
          </w:divBdr>
        </w:div>
        <w:div w:id="2075347236">
          <w:marLeft w:val="480"/>
          <w:marRight w:val="0"/>
          <w:marTop w:val="0"/>
          <w:marBottom w:val="0"/>
          <w:divBdr>
            <w:top w:val="none" w:sz="0" w:space="0" w:color="auto"/>
            <w:left w:val="none" w:sz="0" w:space="0" w:color="auto"/>
            <w:bottom w:val="none" w:sz="0" w:space="0" w:color="auto"/>
            <w:right w:val="none" w:sz="0" w:space="0" w:color="auto"/>
          </w:divBdr>
        </w:div>
        <w:div w:id="382678247">
          <w:marLeft w:val="480"/>
          <w:marRight w:val="0"/>
          <w:marTop w:val="0"/>
          <w:marBottom w:val="0"/>
          <w:divBdr>
            <w:top w:val="none" w:sz="0" w:space="0" w:color="auto"/>
            <w:left w:val="none" w:sz="0" w:space="0" w:color="auto"/>
            <w:bottom w:val="none" w:sz="0" w:space="0" w:color="auto"/>
            <w:right w:val="none" w:sz="0" w:space="0" w:color="auto"/>
          </w:divBdr>
        </w:div>
        <w:div w:id="639699993">
          <w:marLeft w:val="480"/>
          <w:marRight w:val="0"/>
          <w:marTop w:val="0"/>
          <w:marBottom w:val="0"/>
          <w:divBdr>
            <w:top w:val="none" w:sz="0" w:space="0" w:color="auto"/>
            <w:left w:val="none" w:sz="0" w:space="0" w:color="auto"/>
            <w:bottom w:val="none" w:sz="0" w:space="0" w:color="auto"/>
            <w:right w:val="none" w:sz="0" w:space="0" w:color="auto"/>
          </w:divBdr>
        </w:div>
        <w:div w:id="391201699">
          <w:marLeft w:val="480"/>
          <w:marRight w:val="0"/>
          <w:marTop w:val="0"/>
          <w:marBottom w:val="0"/>
          <w:divBdr>
            <w:top w:val="none" w:sz="0" w:space="0" w:color="auto"/>
            <w:left w:val="none" w:sz="0" w:space="0" w:color="auto"/>
            <w:bottom w:val="none" w:sz="0" w:space="0" w:color="auto"/>
            <w:right w:val="none" w:sz="0" w:space="0" w:color="auto"/>
          </w:divBdr>
        </w:div>
        <w:div w:id="1658148483">
          <w:marLeft w:val="480"/>
          <w:marRight w:val="0"/>
          <w:marTop w:val="0"/>
          <w:marBottom w:val="0"/>
          <w:divBdr>
            <w:top w:val="none" w:sz="0" w:space="0" w:color="auto"/>
            <w:left w:val="none" w:sz="0" w:space="0" w:color="auto"/>
            <w:bottom w:val="none" w:sz="0" w:space="0" w:color="auto"/>
            <w:right w:val="none" w:sz="0" w:space="0" w:color="auto"/>
          </w:divBdr>
        </w:div>
        <w:div w:id="2119252696">
          <w:marLeft w:val="480"/>
          <w:marRight w:val="0"/>
          <w:marTop w:val="0"/>
          <w:marBottom w:val="0"/>
          <w:divBdr>
            <w:top w:val="none" w:sz="0" w:space="0" w:color="auto"/>
            <w:left w:val="none" w:sz="0" w:space="0" w:color="auto"/>
            <w:bottom w:val="none" w:sz="0" w:space="0" w:color="auto"/>
            <w:right w:val="none" w:sz="0" w:space="0" w:color="auto"/>
          </w:divBdr>
        </w:div>
        <w:div w:id="2022313681">
          <w:marLeft w:val="480"/>
          <w:marRight w:val="0"/>
          <w:marTop w:val="0"/>
          <w:marBottom w:val="0"/>
          <w:divBdr>
            <w:top w:val="none" w:sz="0" w:space="0" w:color="auto"/>
            <w:left w:val="none" w:sz="0" w:space="0" w:color="auto"/>
            <w:bottom w:val="none" w:sz="0" w:space="0" w:color="auto"/>
            <w:right w:val="none" w:sz="0" w:space="0" w:color="auto"/>
          </w:divBdr>
        </w:div>
        <w:div w:id="1663896950">
          <w:marLeft w:val="480"/>
          <w:marRight w:val="0"/>
          <w:marTop w:val="0"/>
          <w:marBottom w:val="0"/>
          <w:divBdr>
            <w:top w:val="none" w:sz="0" w:space="0" w:color="auto"/>
            <w:left w:val="none" w:sz="0" w:space="0" w:color="auto"/>
            <w:bottom w:val="none" w:sz="0" w:space="0" w:color="auto"/>
            <w:right w:val="none" w:sz="0" w:space="0" w:color="auto"/>
          </w:divBdr>
        </w:div>
        <w:div w:id="1999113840">
          <w:marLeft w:val="480"/>
          <w:marRight w:val="0"/>
          <w:marTop w:val="0"/>
          <w:marBottom w:val="0"/>
          <w:divBdr>
            <w:top w:val="none" w:sz="0" w:space="0" w:color="auto"/>
            <w:left w:val="none" w:sz="0" w:space="0" w:color="auto"/>
            <w:bottom w:val="none" w:sz="0" w:space="0" w:color="auto"/>
            <w:right w:val="none" w:sz="0" w:space="0" w:color="auto"/>
          </w:divBdr>
        </w:div>
        <w:div w:id="1548027955">
          <w:marLeft w:val="480"/>
          <w:marRight w:val="0"/>
          <w:marTop w:val="0"/>
          <w:marBottom w:val="0"/>
          <w:divBdr>
            <w:top w:val="none" w:sz="0" w:space="0" w:color="auto"/>
            <w:left w:val="none" w:sz="0" w:space="0" w:color="auto"/>
            <w:bottom w:val="none" w:sz="0" w:space="0" w:color="auto"/>
            <w:right w:val="none" w:sz="0" w:space="0" w:color="auto"/>
          </w:divBdr>
        </w:div>
        <w:div w:id="424767373">
          <w:marLeft w:val="480"/>
          <w:marRight w:val="0"/>
          <w:marTop w:val="0"/>
          <w:marBottom w:val="0"/>
          <w:divBdr>
            <w:top w:val="none" w:sz="0" w:space="0" w:color="auto"/>
            <w:left w:val="none" w:sz="0" w:space="0" w:color="auto"/>
            <w:bottom w:val="none" w:sz="0" w:space="0" w:color="auto"/>
            <w:right w:val="none" w:sz="0" w:space="0" w:color="auto"/>
          </w:divBdr>
        </w:div>
        <w:div w:id="712271605">
          <w:marLeft w:val="480"/>
          <w:marRight w:val="0"/>
          <w:marTop w:val="0"/>
          <w:marBottom w:val="0"/>
          <w:divBdr>
            <w:top w:val="none" w:sz="0" w:space="0" w:color="auto"/>
            <w:left w:val="none" w:sz="0" w:space="0" w:color="auto"/>
            <w:bottom w:val="none" w:sz="0" w:space="0" w:color="auto"/>
            <w:right w:val="none" w:sz="0" w:space="0" w:color="auto"/>
          </w:divBdr>
        </w:div>
        <w:div w:id="1514106258">
          <w:marLeft w:val="480"/>
          <w:marRight w:val="0"/>
          <w:marTop w:val="0"/>
          <w:marBottom w:val="0"/>
          <w:divBdr>
            <w:top w:val="none" w:sz="0" w:space="0" w:color="auto"/>
            <w:left w:val="none" w:sz="0" w:space="0" w:color="auto"/>
            <w:bottom w:val="none" w:sz="0" w:space="0" w:color="auto"/>
            <w:right w:val="none" w:sz="0" w:space="0" w:color="auto"/>
          </w:divBdr>
        </w:div>
        <w:div w:id="772045808">
          <w:marLeft w:val="480"/>
          <w:marRight w:val="0"/>
          <w:marTop w:val="0"/>
          <w:marBottom w:val="0"/>
          <w:divBdr>
            <w:top w:val="none" w:sz="0" w:space="0" w:color="auto"/>
            <w:left w:val="none" w:sz="0" w:space="0" w:color="auto"/>
            <w:bottom w:val="none" w:sz="0" w:space="0" w:color="auto"/>
            <w:right w:val="none" w:sz="0" w:space="0" w:color="auto"/>
          </w:divBdr>
        </w:div>
        <w:div w:id="1498225933">
          <w:marLeft w:val="480"/>
          <w:marRight w:val="0"/>
          <w:marTop w:val="0"/>
          <w:marBottom w:val="0"/>
          <w:divBdr>
            <w:top w:val="none" w:sz="0" w:space="0" w:color="auto"/>
            <w:left w:val="none" w:sz="0" w:space="0" w:color="auto"/>
            <w:bottom w:val="none" w:sz="0" w:space="0" w:color="auto"/>
            <w:right w:val="none" w:sz="0" w:space="0" w:color="auto"/>
          </w:divBdr>
        </w:div>
        <w:div w:id="402260558">
          <w:marLeft w:val="480"/>
          <w:marRight w:val="0"/>
          <w:marTop w:val="0"/>
          <w:marBottom w:val="0"/>
          <w:divBdr>
            <w:top w:val="none" w:sz="0" w:space="0" w:color="auto"/>
            <w:left w:val="none" w:sz="0" w:space="0" w:color="auto"/>
            <w:bottom w:val="none" w:sz="0" w:space="0" w:color="auto"/>
            <w:right w:val="none" w:sz="0" w:space="0" w:color="auto"/>
          </w:divBdr>
        </w:div>
        <w:div w:id="2023508346">
          <w:marLeft w:val="480"/>
          <w:marRight w:val="0"/>
          <w:marTop w:val="0"/>
          <w:marBottom w:val="0"/>
          <w:divBdr>
            <w:top w:val="none" w:sz="0" w:space="0" w:color="auto"/>
            <w:left w:val="none" w:sz="0" w:space="0" w:color="auto"/>
            <w:bottom w:val="none" w:sz="0" w:space="0" w:color="auto"/>
            <w:right w:val="none" w:sz="0" w:space="0" w:color="auto"/>
          </w:divBdr>
        </w:div>
        <w:div w:id="1944144448">
          <w:marLeft w:val="480"/>
          <w:marRight w:val="0"/>
          <w:marTop w:val="0"/>
          <w:marBottom w:val="0"/>
          <w:divBdr>
            <w:top w:val="none" w:sz="0" w:space="0" w:color="auto"/>
            <w:left w:val="none" w:sz="0" w:space="0" w:color="auto"/>
            <w:bottom w:val="none" w:sz="0" w:space="0" w:color="auto"/>
            <w:right w:val="none" w:sz="0" w:space="0" w:color="auto"/>
          </w:divBdr>
        </w:div>
        <w:div w:id="598218257">
          <w:marLeft w:val="480"/>
          <w:marRight w:val="0"/>
          <w:marTop w:val="0"/>
          <w:marBottom w:val="0"/>
          <w:divBdr>
            <w:top w:val="none" w:sz="0" w:space="0" w:color="auto"/>
            <w:left w:val="none" w:sz="0" w:space="0" w:color="auto"/>
            <w:bottom w:val="none" w:sz="0" w:space="0" w:color="auto"/>
            <w:right w:val="none" w:sz="0" w:space="0" w:color="auto"/>
          </w:divBdr>
        </w:div>
        <w:div w:id="104079977">
          <w:marLeft w:val="480"/>
          <w:marRight w:val="0"/>
          <w:marTop w:val="0"/>
          <w:marBottom w:val="0"/>
          <w:divBdr>
            <w:top w:val="none" w:sz="0" w:space="0" w:color="auto"/>
            <w:left w:val="none" w:sz="0" w:space="0" w:color="auto"/>
            <w:bottom w:val="none" w:sz="0" w:space="0" w:color="auto"/>
            <w:right w:val="none" w:sz="0" w:space="0" w:color="auto"/>
          </w:divBdr>
        </w:div>
        <w:div w:id="868227364">
          <w:marLeft w:val="480"/>
          <w:marRight w:val="0"/>
          <w:marTop w:val="0"/>
          <w:marBottom w:val="0"/>
          <w:divBdr>
            <w:top w:val="none" w:sz="0" w:space="0" w:color="auto"/>
            <w:left w:val="none" w:sz="0" w:space="0" w:color="auto"/>
            <w:bottom w:val="none" w:sz="0" w:space="0" w:color="auto"/>
            <w:right w:val="none" w:sz="0" w:space="0" w:color="auto"/>
          </w:divBdr>
        </w:div>
        <w:div w:id="91979025">
          <w:marLeft w:val="480"/>
          <w:marRight w:val="0"/>
          <w:marTop w:val="0"/>
          <w:marBottom w:val="0"/>
          <w:divBdr>
            <w:top w:val="none" w:sz="0" w:space="0" w:color="auto"/>
            <w:left w:val="none" w:sz="0" w:space="0" w:color="auto"/>
            <w:bottom w:val="none" w:sz="0" w:space="0" w:color="auto"/>
            <w:right w:val="none" w:sz="0" w:space="0" w:color="auto"/>
          </w:divBdr>
        </w:div>
        <w:div w:id="372272846">
          <w:marLeft w:val="480"/>
          <w:marRight w:val="0"/>
          <w:marTop w:val="0"/>
          <w:marBottom w:val="0"/>
          <w:divBdr>
            <w:top w:val="none" w:sz="0" w:space="0" w:color="auto"/>
            <w:left w:val="none" w:sz="0" w:space="0" w:color="auto"/>
            <w:bottom w:val="none" w:sz="0" w:space="0" w:color="auto"/>
            <w:right w:val="none" w:sz="0" w:space="0" w:color="auto"/>
          </w:divBdr>
        </w:div>
        <w:div w:id="122433356">
          <w:marLeft w:val="480"/>
          <w:marRight w:val="0"/>
          <w:marTop w:val="0"/>
          <w:marBottom w:val="0"/>
          <w:divBdr>
            <w:top w:val="none" w:sz="0" w:space="0" w:color="auto"/>
            <w:left w:val="none" w:sz="0" w:space="0" w:color="auto"/>
            <w:bottom w:val="none" w:sz="0" w:space="0" w:color="auto"/>
            <w:right w:val="none" w:sz="0" w:space="0" w:color="auto"/>
          </w:divBdr>
        </w:div>
        <w:div w:id="74403297">
          <w:marLeft w:val="480"/>
          <w:marRight w:val="0"/>
          <w:marTop w:val="0"/>
          <w:marBottom w:val="0"/>
          <w:divBdr>
            <w:top w:val="none" w:sz="0" w:space="0" w:color="auto"/>
            <w:left w:val="none" w:sz="0" w:space="0" w:color="auto"/>
            <w:bottom w:val="none" w:sz="0" w:space="0" w:color="auto"/>
            <w:right w:val="none" w:sz="0" w:space="0" w:color="auto"/>
          </w:divBdr>
        </w:div>
        <w:div w:id="1062751756">
          <w:marLeft w:val="480"/>
          <w:marRight w:val="0"/>
          <w:marTop w:val="0"/>
          <w:marBottom w:val="0"/>
          <w:divBdr>
            <w:top w:val="none" w:sz="0" w:space="0" w:color="auto"/>
            <w:left w:val="none" w:sz="0" w:space="0" w:color="auto"/>
            <w:bottom w:val="none" w:sz="0" w:space="0" w:color="auto"/>
            <w:right w:val="none" w:sz="0" w:space="0" w:color="auto"/>
          </w:divBdr>
        </w:div>
        <w:div w:id="1074011434">
          <w:marLeft w:val="480"/>
          <w:marRight w:val="0"/>
          <w:marTop w:val="0"/>
          <w:marBottom w:val="0"/>
          <w:divBdr>
            <w:top w:val="none" w:sz="0" w:space="0" w:color="auto"/>
            <w:left w:val="none" w:sz="0" w:space="0" w:color="auto"/>
            <w:bottom w:val="none" w:sz="0" w:space="0" w:color="auto"/>
            <w:right w:val="none" w:sz="0" w:space="0" w:color="auto"/>
          </w:divBdr>
        </w:div>
        <w:div w:id="1976595729">
          <w:marLeft w:val="480"/>
          <w:marRight w:val="0"/>
          <w:marTop w:val="0"/>
          <w:marBottom w:val="0"/>
          <w:divBdr>
            <w:top w:val="none" w:sz="0" w:space="0" w:color="auto"/>
            <w:left w:val="none" w:sz="0" w:space="0" w:color="auto"/>
            <w:bottom w:val="none" w:sz="0" w:space="0" w:color="auto"/>
            <w:right w:val="none" w:sz="0" w:space="0" w:color="auto"/>
          </w:divBdr>
        </w:div>
        <w:div w:id="778261325">
          <w:marLeft w:val="480"/>
          <w:marRight w:val="0"/>
          <w:marTop w:val="0"/>
          <w:marBottom w:val="0"/>
          <w:divBdr>
            <w:top w:val="none" w:sz="0" w:space="0" w:color="auto"/>
            <w:left w:val="none" w:sz="0" w:space="0" w:color="auto"/>
            <w:bottom w:val="none" w:sz="0" w:space="0" w:color="auto"/>
            <w:right w:val="none" w:sz="0" w:space="0" w:color="auto"/>
          </w:divBdr>
        </w:div>
        <w:div w:id="1099179384">
          <w:marLeft w:val="480"/>
          <w:marRight w:val="0"/>
          <w:marTop w:val="0"/>
          <w:marBottom w:val="0"/>
          <w:divBdr>
            <w:top w:val="none" w:sz="0" w:space="0" w:color="auto"/>
            <w:left w:val="none" w:sz="0" w:space="0" w:color="auto"/>
            <w:bottom w:val="none" w:sz="0" w:space="0" w:color="auto"/>
            <w:right w:val="none" w:sz="0" w:space="0" w:color="auto"/>
          </w:divBdr>
        </w:div>
        <w:div w:id="115149050">
          <w:marLeft w:val="480"/>
          <w:marRight w:val="0"/>
          <w:marTop w:val="0"/>
          <w:marBottom w:val="0"/>
          <w:divBdr>
            <w:top w:val="none" w:sz="0" w:space="0" w:color="auto"/>
            <w:left w:val="none" w:sz="0" w:space="0" w:color="auto"/>
            <w:bottom w:val="none" w:sz="0" w:space="0" w:color="auto"/>
            <w:right w:val="none" w:sz="0" w:space="0" w:color="auto"/>
          </w:divBdr>
        </w:div>
        <w:div w:id="1512715714">
          <w:marLeft w:val="480"/>
          <w:marRight w:val="0"/>
          <w:marTop w:val="0"/>
          <w:marBottom w:val="0"/>
          <w:divBdr>
            <w:top w:val="none" w:sz="0" w:space="0" w:color="auto"/>
            <w:left w:val="none" w:sz="0" w:space="0" w:color="auto"/>
            <w:bottom w:val="none" w:sz="0" w:space="0" w:color="auto"/>
            <w:right w:val="none" w:sz="0" w:space="0" w:color="auto"/>
          </w:divBdr>
        </w:div>
        <w:div w:id="1736469059">
          <w:marLeft w:val="480"/>
          <w:marRight w:val="0"/>
          <w:marTop w:val="0"/>
          <w:marBottom w:val="0"/>
          <w:divBdr>
            <w:top w:val="none" w:sz="0" w:space="0" w:color="auto"/>
            <w:left w:val="none" w:sz="0" w:space="0" w:color="auto"/>
            <w:bottom w:val="none" w:sz="0" w:space="0" w:color="auto"/>
            <w:right w:val="none" w:sz="0" w:space="0" w:color="auto"/>
          </w:divBdr>
        </w:div>
        <w:div w:id="1070730373">
          <w:marLeft w:val="480"/>
          <w:marRight w:val="0"/>
          <w:marTop w:val="0"/>
          <w:marBottom w:val="0"/>
          <w:divBdr>
            <w:top w:val="none" w:sz="0" w:space="0" w:color="auto"/>
            <w:left w:val="none" w:sz="0" w:space="0" w:color="auto"/>
            <w:bottom w:val="none" w:sz="0" w:space="0" w:color="auto"/>
            <w:right w:val="none" w:sz="0" w:space="0" w:color="auto"/>
          </w:divBdr>
        </w:div>
        <w:div w:id="1292202214">
          <w:marLeft w:val="480"/>
          <w:marRight w:val="0"/>
          <w:marTop w:val="0"/>
          <w:marBottom w:val="0"/>
          <w:divBdr>
            <w:top w:val="none" w:sz="0" w:space="0" w:color="auto"/>
            <w:left w:val="none" w:sz="0" w:space="0" w:color="auto"/>
            <w:bottom w:val="none" w:sz="0" w:space="0" w:color="auto"/>
            <w:right w:val="none" w:sz="0" w:space="0" w:color="auto"/>
          </w:divBdr>
        </w:div>
        <w:div w:id="1317227369">
          <w:marLeft w:val="480"/>
          <w:marRight w:val="0"/>
          <w:marTop w:val="0"/>
          <w:marBottom w:val="0"/>
          <w:divBdr>
            <w:top w:val="none" w:sz="0" w:space="0" w:color="auto"/>
            <w:left w:val="none" w:sz="0" w:space="0" w:color="auto"/>
            <w:bottom w:val="none" w:sz="0" w:space="0" w:color="auto"/>
            <w:right w:val="none" w:sz="0" w:space="0" w:color="auto"/>
          </w:divBdr>
        </w:div>
        <w:div w:id="276255417">
          <w:marLeft w:val="480"/>
          <w:marRight w:val="0"/>
          <w:marTop w:val="0"/>
          <w:marBottom w:val="0"/>
          <w:divBdr>
            <w:top w:val="none" w:sz="0" w:space="0" w:color="auto"/>
            <w:left w:val="none" w:sz="0" w:space="0" w:color="auto"/>
            <w:bottom w:val="none" w:sz="0" w:space="0" w:color="auto"/>
            <w:right w:val="none" w:sz="0" w:space="0" w:color="auto"/>
          </w:divBdr>
        </w:div>
        <w:div w:id="471138630">
          <w:marLeft w:val="480"/>
          <w:marRight w:val="0"/>
          <w:marTop w:val="0"/>
          <w:marBottom w:val="0"/>
          <w:divBdr>
            <w:top w:val="none" w:sz="0" w:space="0" w:color="auto"/>
            <w:left w:val="none" w:sz="0" w:space="0" w:color="auto"/>
            <w:bottom w:val="none" w:sz="0" w:space="0" w:color="auto"/>
            <w:right w:val="none" w:sz="0" w:space="0" w:color="auto"/>
          </w:divBdr>
        </w:div>
        <w:div w:id="1932811668">
          <w:marLeft w:val="480"/>
          <w:marRight w:val="0"/>
          <w:marTop w:val="0"/>
          <w:marBottom w:val="0"/>
          <w:divBdr>
            <w:top w:val="none" w:sz="0" w:space="0" w:color="auto"/>
            <w:left w:val="none" w:sz="0" w:space="0" w:color="auto"/>
            <w:bottom w:val="none" w:sz="0" w:space="0" w:color="auto"/>
            <w:right w:val="none" w:sz="0" w:space="0" w:color="auto"/>
          </w:divBdr>
        </w:div>
        <w:div w:id="495147359">
          <w:marLeft w:val="480"/>
          <w:marRight w:val="0"/>
          <w:marTop w:val="0"/>
          <w:marBottom w:val="0"/>
          <w:divBdr>
            <w:top w:val="none" w:sz="0" w:space="0" w:color="auto"/>
            <w:left w:val="none" w:sz="0" w:space="0" w:color="auto"/>
            <w:bottom w:val="none" w:sz="0" w:space="0" w:color="auto"/>
            <w:right w:val="none" w:sz="0" w:space="0" w:color="auto"/>
          </w:divBdr>
        </w:div>
        <w:div w:id="808864707">
          <w:marLeft w:val="480"/>
          <w:marRight w:val="0"/>
          <w:marTop w:val="0"/>
          <w:marBottom w:val="0"/>
          <w:divBdr>
            <w:top w:val="none" w:sz="0" w:space="0" w:color="auto"/>
            <w:left w:val="none" w:sz="0" w:space="0" w:color="auto"/>
            <w:bottom w:val="none" w:sz="0" w:space="0" w:color="auto"/>
            <w:right w:val="none" w:sz="0" w:space="0" w:color="auto"/>
          </w:divBdr>
        </w:div>
        <w:div w:id="596447416">
          <w:marLeft w:val="480"/>
          <w:marRight w:val="0"/>
          <w:marTop w:val="0"/>
          <w:marBottom w:val="0"/>
          <w:divBdr>
            <w:top w:val="none" w:sz="0" w:space="0" w:color="auto"/>
            <w:left w:val="none" w:sz="0" w:space="0" w:color="auto"/>
            <w:bottom w:val="none" w:sz="0" w:space="0" w:color="auto"/>
            <w:right w:val="none" w:sz="0" w:space="0" w:color="auto"/>
          </w:divBdr>
        </w:div>
      </w:divsChild>
    </w:div>
    <w:div w:id="1737818721">
      <w:bodyDiv w:val="1"/>
      <w:marLeft w:val="0"/>
      <w:marRight w:val="0"/>
      <w:marTop w:val="0"/>
      <w:marBottom w:val="0"/>
      <w:divBdr>
        <w:top w:val="none" w:sz="0" w:space="0" w:color="auto"/>
        <w:left w:val="none" w:sz="0" w:space="0" w:color="auto"/>
        <w:bottom w:val="none" w:sz="0" w:space="0" w:color="auto"/>
        <w:right w:val="none" w:sz="0" w:space="0" w:color="auto"/>
      </w:divBdr>
    </w:div>
    <w:div w:id="1738086268">
      <w:bodyDiv w:val="1"/>
      <w:marLeft w:val="0"/>
      <w:marRight w:val="0"/>
      <w:marTop w:val="0"/>
      <w:marBottom w:val="0"/>
      <w:divBdr>
        <w:top w:val="none" w:sz="0" w:space="0" w:color="auto"/>
        <w:left w:val="none" w:sz="0" w:space="0" w:color="auto"/>
        <w:bottom w:val="none" w:sz="0" w:space="0" w:color="auto"/>
        <w:right w:val="none" w:sz="0" w:space="0" w:color="auto"/>
      </w:divBdr>
      <w:divsChild>
        <w:div w:id="1554392094">
          <w:marLeft w:val="480"/>
          <w:marRight w:val="0"/>
          <w:marTop w:val="0"/>
          <w:marBottom w:val="0"/>
          <w:divBdr>
            <w:top w:val="none" w:sz="0" w:space="0" w:color="auto"/>
            <w:left w:val="none" w:sz="0" w:space="0" w:color="auto"/>
            <w:bottom w:val="none" w:sz="0" w:space="0" w:color="auto"/>
            <w:right w:val="none" w:sz="0" w:space="0" w:color="auto"/>
          </w:divBdr>
        </w:div>
        <w:div w:id="752052175">
          <w:marLeft w:val="480"/>
          <w:marRight w:val="0"/>
          <w:marTop w:val="0"/>
          <w:marBottom w:val="0"/>
          <w:divBdr>
            <w:top w:val="none" w:sz="0" w:space="0" w:color="auto"/>
            <w:left w:val="none" w:sz="0" w:space="0" w:color="auto"/>
            <w:bottom w:val="none" w:sz="0" w:space="0" w:color="auto"/>
            <w:right w:val="none" w:sz="0" w:space="0" w:color="auto"/>
          </w:divBdr>
        </w:div>
        <w:div w:id="555700713">
          <w:marLeft w:val="480"/>
          <w:marRight w:val="0"/>
          <w:marTop w:val="0"/>
          <w:marBottom w:val="0"/>
          <w:divBdr>
            <w:top w:val="none" w:sz="0" w:space="0" w:color="auto"/>
            <w:left w:val="none" w:sz="0" w:space="0" w:color="auto"/>
            <w:bottom w:val="none" w:sz="0" w:space="0" w:color="auto"/>
            <w:right w:val="none" w:sz="0" w:space="0" w:color="auto"/>
          </w:divBdr>
        </w:div>
        <w:div w:id="1739816170">
          <w:marLeft w:val="480"/>
          <w:marRight w:val="0"/>
          <w:marTop w:val="0"/>
          <w:marBottom w:val="0"/>
          <w:divBdr>
            <w:top w:val="none" w:sz="0" w:space="0" w:color="auto"/>
            <w:left w:val="none" w:sz="0" w:space="0" w:color="auto"/>
            <w:bottom w:val="none" w:sz="0" w:space="0" w:color="auto"/>
            <w:right w:val="none" w:sz="0" w:space="0" w:color="auto"/>
          </w:divBdr>
        </w:div>
        <w:div w:id="1135096977">
          <w:marLeft w:val="480"/>
          <w:marRight w:val="0"/>
          <w:marTop w:val="0"/>
          <w:marBottom w:val="0"/>
          <w:divBdr>
            <w:top w:val="none" w:sz="0" w:space="0" w:color="auto"/>
            <w:left w:val="none" w:sz="0" w:space="0" w:color="auto"/>
            <w:bottom w:val="none" w:sz="0" w:space="0" w:color="auto"/>
            <w:right w:val="none" w:sz="0" w:space="0" w:color="auto"/>
          </w:divBdr>
        </w:div>
        <w:div w:id="673190495">
          <w:marLeft w:val="480"/>
          <w:marRight w:val="0"/>
          <w:marTop w:val="0"/>
          <w:marBottom w:val="0"/>
          <w:divBdr>
            <w:top w:val="none" w:sz="0" w:space="0" w:color="auto"/>
            <w:left w:val="none" w:sz="0" w:space="0" w:color="auto"/>
            <w:bottom w:val="none" w:sz="0" w:space="0" w:color="auto"/>
            <w:right w:val="none" w:sz="0" w:space="0" w:color="auto"/>
          </w:divBdr>
        </w:div>
        <w:div w:id="1293704880">
          <w:marLeft w:val="480"/>
          <w:marRight w:val="0"/>
          <w:marTop w:val="0"/>
          <w:marBottom w:val="0"/>
          <w:divBdr>
            <w:top w:val="none" w:sz="0" w:space="0" w:color="auto"/>
            <w:left w:val="none" w:sz="0" w:space="0" w:color="auto"/>
            <w:bottom w:val="none" w:sz="0" w:space="0" w:color="auto"/>
            <w:right w:val="none" w:sz="0" w:space="0" w:color="auto"/>
          </w:divBdr>
        </w:div>
        <w:div w:id="1003043890">
          <w:marLeft w:val="480"/>
          <w:marRight w:val="0"/>
          <w:marTop w:val="0"/>
          <w:marBottom w:val="0"/>
          <w:divBdr>
            <w:top w:val="none" w:sz="0" w:space="0" w:color="auto"/>
            <w:left w:val="none" w:sz="0" w:space="0" w:color="auto"/>
            <w:bottom w:val="none" w:sz="0" w:space="0" w:color="auto"/>
            <w:right w:val="none" w:sz="0" w:space="0" w:color="auto"/>
          </w:divBdr>
        </w:div>
        <w:div w:id="1729920368">
          <w:marLeft w:val="480"/>
          <w:marRight w:val="0"/>
          <w:marTop w:val="0"/>
          <w:marBottom w:val="0"/>
          <w:divBdr>
            <w:top w:val="none" w:sz="0" w:space="0" w:color="auto"/>
            <w:left w:val="none" w:sz="0" w:space="0" w:color="auto"/>
            <w:bottom w:val="none" w:sz="0" w:space="0" w:color="auto"/>
            <w:right w:val="none" w:sz="0" w:space="0" w:color="auto"/>
          </w:divBdr>
        </w:div>
        <w:div w:id="1780442128">
          <w:marLeft w:val="480"/>
          <w:marRight w:val="0"/>
          <w:marTop w:val="0"/>
          <w:marBottom w:val="0"/>
          <w:divBdr>
            <w:top w:val="none" w:sz="0" w:space="0" w:color="auto"/>
            <w:left w:val="none" w:sz="0" w:space="0" w:color="auto"/>
            <w:bottom w:val="none" w:sz="0" w:space="0" w:color="auto"/>
            <w:right w:val="none" w:sz="0" w:space="0" w:color="auto"/>
          </w:divBdr>
        </w:div>
        <w:div w:id="1605964223">
          <w:marLeft w:val="480"/>
          <w:marRight w:val="0"/>
          <w:marTop w:val="0"/>
          <w:marBottom w:val="0"/>
          <w:divBdr>
            <w:top w:val="none" w:sz="0" w:space="0" w:color="auto"/>
            <w:left w:val="none" w:sz="0" w:space="0" w:color="auto"/>
            <w:bottom w:val="none" w:sz="0" w:space="0" w:color="auto"/>
            <w:right w:val="none" w:sz="0" w:space="0" w:color="auto"/>
          </w:divBdr>
        </w:div>
        <w:div w:id="1310285108">
          <w:marLeft w:val="480"/>
          <w:marRight w:val="0"/>
          <w:marTop w:val="0"/>
          <w:marBottom w:val="0"/>
          <w:divBdr>
            <w:top w:val="none" w:sz="0" w:space="0" w:color="auto"/>
            <w:left w:val="none" w:sz="0" w:space="0" w:color="auto"/>
            <w:bottom w:val="none" w:sz="0" w:space="0" w:color="auto"/>
            <w:right w:val="none" w:sz="0" w:space="0" w:color="auto"/>
          </w:divBdr>
        </w:div>
        <w:div w:id="1103957131">
          <w:marLeft w:val="480"/>
          <w:marRight w:val="0"/>
          <w:marTop w:val="0"/>
          <w:marBottom w:val="0"/>
          <w:divBdr>
            <w:top w:val="none" w:sz="0" w:space="0" w:color="auto"/>
            <w:left w:val="none" w:sz="0" w:space="0" w:color="auto"/>
            <w:bottom w:val="none" w:sz="0" w:space="0" w:color="auto"/>
            <w:right w:val="none" w:sz="0" w:space="0" w:color="auto"/>
          </w:divBdr>
        </w:div>
        <w:div w:id="863179485">
          <w:marLeft w:val="480"/>
          <w:marRight w:val="0"/>
          <w:marTop w:val="0"/>
          <w:marBottom w:val="0"/>
          <w:divBdr>
            <w:top w:val="none" w:sz="0" w:space="0" w:color="auto"/>
            <w:left w:val="none" w:sz="0" w:space="0" w:color="auto"/>
            <w:bottom w:val="none" w:sz="0" w:space="0" w:color="auto"/>
            <w:right w:val="none" w:sz="0" w:space="0" w:color="auto"/>
          </w:divBdr>
        </w:div>
        <w:div w:id="979654278">
          <w:marLeft w:val="480"/>
          <w:marRight w:val="0"/>
          <w:marTop w:val="0"/>
          <w:marBottom w:val="0"/>
          <w:divBdr>
            <w:top w:val="none" w:sz="0" w:space="0" w:color="auto"/>
            <w:left w:val="none" w:sz="0" w:space="0" w:color="auto"/>
            <w:bottom w:val="none" w:sz="0" w:space="0" w:color="auto"/>
            <w:right w:val="none" w:sz="0" w:space="0" w:color="auto"/>
          </w:divBdr>
        </w:div>
        <w:div w:id="1671061293">
          <w:marLeft w:val="480"/>
          <w:marRight w:val="0"/>
          <w:marTop w:val="0"/>
          <w:marBottom w:val="0"/>
          <w:divBdr>
            <w:top w:val="none" w:sz="0" w:space="0" w:color="auto"/>
            <w:left w:val="none" w:sz="0" w:space="0" w:color="auto"/>
            <w:bottom w:val="none" w:sz="0" w:space="0" w:color="auto"/>
            <w:right w:val="none" w:sz="0" w:space="0" w:color="auto"/>
          </w:divBdr>
        </w:div>
        <w:div w:id="1499420644">
          <w:marLeft w:val="480"/>
          <w:marRight w:val="0"/>
          <w:marTop w:val="0"/>
          <w:marBottom w:val="0"/>
          <w:divBdr>
            <w:top w:val="none" w:sz="0" w:space="0" w:color="auto"/>
            <w:left w:val="none" w:sz="0" w:space="0" w:color="auto"/>
            <w:bottom w:val="none" w:sz="0" w:space="0" w:color="auto"/>
            <w:right w:val="none" w:sz="0" w:space="0" w:color="auto"/>
          </w:divBdr>
        </w:div>
        <w:div w:id="1905140809">
          <w:marLeft w:val="480"/>
          <w:marRight w:val="0"/>
          <w:marTop w:val="0"/>
          <w:marBottom w:val="0"/>
          <w:divBdr>
            <w:top w:val="none" w:sz="0" w:space="0" w:color="auto"/>
            <w:left w:val="none" w:sz="0" w:space="0" w:color="auto"/>
            <w:bottom w:val="none" w:sz="0" w:space="0" w:color="auto"/>
            <w:right w:val="none" w:sz="0" w:space="0" w:color="auto"/>
          </w:divBdr>
        </w:div>
        <w:div w:id="430011304">
          <w:marLeft w:val="480"/>
          <w:marRight w:val="0"/>
          <w:marTop w:val="0"/>
          <w:marBottom w:val="0"/>
          <w:divBdr>
            <w:top w:val="none" w:sz="0" w:space="0" w:color="auto"/>
            <w:left w:val="none" w:sz="0" w:space="0" w:color="auto"/>
            <w:bottom w:val="none" w:sz="0" w:space="0" w:color="auto"/>
            <w:right w:val="none" w:sz="0" w:space="0" w:color="auto"/>
          </w:divBdr>
        </w:div>
        <w:div w:id="749693898">
          <w:marLeft w:val="480"/>
          <w:marRight w:val="0"/>
          <w:marTop w:val="0"/>
          <w:marBottom w:val="0"/>
          <w:divBdr>
            <w:top w:val="none" w:sz="0" w:space="0" w:color="auto"/>
            <w:left w:val="none" w:sz="0" w:space="0" w:color="auto"/>
            <w:bottom w:val="none" w:sz="0" w:space="0" w:color="auto"/>
            <w:right w:val="none" w:sz="0" w:space="0" w:color="auto"/>
          </w:divBdr>
        </w:div>
        <w:div w:id="1095438451">
          <w:marLeft w:val="480"/>
          <w:marRight w:val="0"/>
          <w:marTop w:val="0"/>
          <w:marBottom w:val="0"/>
          <w:divBdr>
            <w:top w:val="none" w:sz="0" w:space="0" w:color="auto"/>
            <w:left w:val="none" w:sz="0" w:space="0" w:color="auto"/>
            <w:bottom w:val="none" w:sz="0" w:space="0" w:color="auto"/>
            <w:right w:val="none" w:sz="0" w:space="0" w:color="auto"/>
          </w:divBdr>
        </w:div>
        <w:div w:id="131824624">
          <w:marLeft w:val="480"/>
          <w:marRight w:val="0"/>
          <w:marTop w:val="0"/>
          <w:marBottom w:val="0"/>
          <w:divBdr>
            <w:top w:val="none" w:sz="0" w:space="0" w:color="auto"/>
            <w:left w:val="none" w:sz="0" w:space="0" w:color="auto"/>
            <w:bottom w:val="none" w:sz="0" w:space="0" w:color="auto"/>
            <w:right w:val="none" w:sz="0" w:space="0" w:color="auto"/>
          </w:divBdr>
        </w:div>
        <w:div w:id="1712260946">
          <w:marLeft w:val="480"/>
          <w:marRight w:val="0"/>
          <w:marTop w:val="0"/>
          <w:marBottom w:val="0"/>
          <w:divBdr>
            <w:top w:val="none" w:sz="0" w:space="0" w:color="auto"/>
            <w:left w:val="none" w:sz="0" w:space="0" w:color="auto"/>
            <w:bottom w:val="none" w:sz="0" w:space="0" w:color="auto"/>
            <w:right w:val="none" w:sz="0" w:space="0" w:color="auto"/>
          </w:divBdr>
        </w:div>
        <w:div w:id="1792245317">
          <w:marLeft w:val="480"/>
          <w:marRight w:val="0"/>
          <w:marTop w:val="0"/>
          <w:marBottom w:val="0"/>
          <w:divBdr>
            <w:top w:val="none" w:sz="0" w:space="0" w:color="auto"/>
            <w:left w:val="none" w:sz="0" w:space="0" w:color="auto"/>
            <w:bottom w:val="none" w:sz="0" w:space="0" w:color="auto"/>
            <w:right w:val="none" w:sz="0" w:space="0" w:color="auto"/>
          </w:divBdr>
        </w:div>
        <w:div w:id="1212379610">
          <w:marLeft w:val="480"/>
          <w:marRight w:val="0"/>
          <w:marTop w:val="0"/>
          <w:marBottom w:val="0"/>
          <w:divBdr>
            <w:top w:val="none" w:sz="0" w:space="0" w:color="auto"/>
            <w:left w:val="none" w:sz="0" w:space="0" w:color="auto"/>
            <w:bottom w:val="none" w:sz="0" w:space="0" w:color="auto"/>
            <w:right w:val="none" w:sz="0" w:space="0" w:color="auto"/>
          </w:divBdr>
        </w:div>
        <w:div w:id="1836803472">
          <w:marLeft w:val="480"/>
          <w:marRight w:val="0"/>
          <w:marTop w:val="0"/>
          <w:marBottom w:val="0"/>
          <w:divBdr>
            <w:top w:val="none" w:sz="0" w:space="0" w:color="auto"/>
            <w:left w:val="none" w:sz="0" w:space="0" w:color="auto"/>
            <w:bottom w:val="none" w:sz="0" w:space="0" w:color="auto"/>
            <w:right w:val="none" w:sz="0" w:space="0" w:color="auto"/>
          </w:divBdr>
        </w:div>
        <w:div w:id="1743215472">
          <w:marLeft w:val="480"/>
          <w:marRight w:val="0"/>
          <w:marTop w:val="0"/>
          <w:marBottom w:val="0"/>
          <w:divBdr>
            <w:top w:val="none" w:sz="0" w:space="0" w:color="auto"/>
            <w:left w:val="none" w:sz="0" w:space="0" w:color="auto"/>
            <w:bottom w:val="none" w:sz="0" w:space="0" w:color="auto"/>
            <w:right w:val="none" w:sz="0" w:space="0" w:color="auto"/>
          </w:divBdr>
        </w:div>
        <w:div w:id="1890411985">
          <w:marLeft w:val="480"/>
          <w:marRight w:val="0"/>
          <w:marTop w:val="0"/>
          <w:marBottom w:val="0"/>
          <w:divBdr>
            <w:top w:val="none" w:sz="0" w:space="0" w:color="auto"/>
            <w:left w:val="none" w:sz="0" w:space="0" w:color="auto"/>
            <w:bottom w:val="none" w:sz="0" w:space="0" w:color="auto"/>
            <w:right w:val="none" w:sz="0" w:space="0" w:color="auto"/>
          </w:divBdr>
        </w:div>
        <w:div w:id="903489388">
          <w:marLeft w:val="480"/>
          <w:marRight w:val="0"/>
          <w:marTop w:val="0"/>
          <w:marBottom w:val="0"/>
          <w:divBdr>
            <w:top w:val="none" w:sz="0" w:space="0" w:color="auto"/>
            <w:left w:val="none" w:sz="0" w:space="0" w:color="auto"/>
            <w:bottom w:val="none" w:sz="0" w:space="0" w:color="auto"/>
            <w:right w:val="none" w:sz="0" w:space="0" w:color="auto"/>
          </w:divBdr>
        </w:div>
        <w:div w:id="1569917292">
          <w:marLeft w:val="480"/>
          <w:marRight w:val="0"/>
          <w:marTop w:val="0"/>
          <w:marBottom w:val="0"/>
          <w:divBdr>
            <w:top w:val="none" w:sz="0" w:space="0" w:color="auto"/>
            <w:left w:val="none" w:sz="0" w:space="0" w:color="auto"/>
            <w:bottom w:val="none" w:sz="0" w:space="0" w:color="auto"/>
            <w:right w:val="none" w:sz="0" w:space="0" w:color="auto"/>
          </w:divBdr>
        </w:div>
        <w:div w:id="1957330880">
          <w:marLeft w:val="480"/>
          <w:marRight w:val="0"/>
          <w:marTop w:val="0"/>
          <w:marBottom w:val="0"/>
          <w:divBdr>
            <w:top w:val="none" w:sz="0" w:space="0" w:color="auto"/>
            <w:left w:val="none" w:sz="0" w:space="0" w:color="auto"/>
            <w:bottom w:val="none" w:sz="0" w:space="0" w:color="auto"/>
            <w:right w:val="none" w:sz="0" w:space="0" w:color="auto"/>
          </w:divBdr>
        </w:div>
        <w:div w:id="114756786">
          <w:marLeft w:val="480"/>
          <w:marRight w:val="0"/>
          <w:marTop w:val="0"/>
          <w:marBottom w:val="0"/>
          <w:divBdr>
            <w:top w:val="none" w:sz="0" w:space="0" w:color="auto"/>
            <w:left w:val="none" w:sz="0" w:space="0" w:color="auto"/>
            <w:bottom w:val="none" w:sz="0" w:space="0" w:color="auto"/>
            <w:right w:val="none" w:sz="0" w:space="0" w:color="auto"/>
          </w:divBdr>
        </w:div>
        <w:div w:id="450974953">
          <w:marLeft w:val="480"/>
          <w:marRight w:val="0"/>
          <w:marTop w:val="0"/>
          <w:marBottom w:val="0"/>
          <w:divBdr>
            <w:top w:val="none" w:sz="0" w:space="0" w:color="auto"/>
            <w:left w:val="none" w:sz="0" w:space="0" w:color="auto"/>
            <w:bottom w:val="none" w:sz="0" w:space="0" w:color="auto"/>
            <w:right w:val="none" w:sz="0" w:space="0" w:color="auto"/>
          </w:divBdr>
        </w:div>
        <w:div w:id="2126001179">
          <w:marLeft w:val="480"/>
          <w:marRight w:val="0"/>
          <w:marTop w:val="0"/>
          <w:marBottom w:val="0"/>
          <w:divBdr>
            <w:top w:val="none" w:sz="0" w:space="0" w:color="auto"/>
            <w:left w:val="none" w:sz="0" w:space="0" w:color="auto"/>
            <w:bottom w:val="none" w:sz="0" w:space="0" w:color="auto"/>
            <w:right w:val="none" w:sz="0" w:space="0" w:color="auto"/>
          </w:divBdr>
        </w:div>
        <w:div w:id="275991371">
          <w:marLeft w:val="480"/>
          <w:marRight w:val="0"/>
          <w:marTop w:val="0"/>
          <w:marBottom w:val="0"/>
          <w:divBdr>
            <w:top w:val="none" w:sz="0" w:space="0" w:color="auto"/>
            <w:left w:val="none" w:sz="0" w:space="0" w:color="auto"/>
            <w:bottom w:val="none" w:sz="0" w:space="0" w:color="auto"/>
            <w:right w:val="none" w:sz="0" w:space="0" w:color="auto"/>
          </w:divBdr>
        </w:div>
        <w:div w:id="437799436">
          <w:marLeft w:val="480"/>
          <w:marRight w:val="0"/>
          <w:marTop w:val="0"/>
          <w:marBottom w:val="0"/>
          <w:divBdr>
            <w:top w:val="none" w:sz="0" w:space="0" w:color="auto"/>
            <w:left w:val="none" w:sz="0" w:space="0" w:color="auto"/>
            <w:bottom w:val="none" w:sz="0" w:space="0" w:color="auto"/>
            <w:right w:val="none" w:sz="0" w:space="0" w:color="auto"/>
          </w:divBdr>
        </w:div>
        <w:div w:id="1178884315">
          <w:marLeft w:val="480"/>
          <w:marRight w:val="0"/>
          <w:marTop w:val="0"/>
          <w:marBottom w:val="0"/>
          <w:divBdr>
            <w:top w:val="none" w:sz="0" w:space="0" w:color="auto"/>
            <w:left w:val="none" w:sz="0" w:space="0" w:color="auto"/>
            <w:bottom w:val="none" w:sz="0" w:space="0" w:color="auto"/>
            <w:right w:val="none" w:sz="0" w:space="0" w:color="auto"/>
          </w:divBdr>
        </w:div>
        <w:div w:id="1777866031">
          <w:marLeft w:val="480"/>
          <w:marRight w:val="0"/>
          <w:marTop w:val="0"/>
          <w:marBottom w:val="0"/>
          <w:divBdr>
            <w:top w:val="none" w:sz="0" w:space="0" w:color="auto"/>
            <w:left w:val="none" w:sz="0" w:space="0" w:color="auto"/>
            <w:bottom w:val="none" w:sz="0" w:space="0" w:color="auto"/>
            <w:right w:val="none" w:sz="0" w:space="0" w:color="auto"/>
          </w:divBdr>
        </w:div>
        <w:div w:id="1103763642">
          <w:marLeft w:val="480"/>
          <w:marRight w:val="0"/>
          <w:marTop w:val="0"/>
          <w:marBottom w:val="0"/>
          <w:divBdr>
            <w:top w:val="none" w:sz="0" w:space="0" w:color="auto"/>
            <w:left w:val="none" w:sz="0" w:space="0" w:color="auto"/>
            <w:bottom w:val="none" w:sz="0" w:space="0" w:color="auto"/>
            <w:right w:val="none" w:sz="0" w:space="0" w:color="auto"/>
          </w:divBdr>
        </w:div>
        <w:div w:id="910114525">
          <w:marLeft w:val="480"/>
          <w:marRight w:val="0"/>
          <w:marTop w:val="0"/>
          <w:marBottom w:val="0"/>
          <w:divBdr>
            <w:top w:val="none" w:sz="0" w:space="0" w:color="auto"/>
            <w:left w:val="none" w:sz="0" w:space="0" w:color="auto"/>
            <w:bottom w:val="none" w:sz="0" w:space="0" w:color="auto"/>
            <w:right w:val="none" w:sz="0" w:space="0" w:color="auto"/>
          </w:divBdr>
        </w:div>
        <w:div w:id="868034713">
          <w:marLeft w:val="480"/>
          <w:marRight w:val="0"/>
          <w:marTop w:val="0"/>
          <w:marBottom w:val="0"/>
          <w:divBdr>
            <w:top w:val="none" w:sz="0" w:space="0" w:color="auto"/>
            <w:left w:val="none" w:sz="0" w:space="0" w:color="auto"/>
            <w:bottom w:val="none" w:sz="0" w:space="0" w:color="auto"/>
            <w:right w:val="none" w:sz="0" w:space="0" w:color="auto"/>
          </w:divBdr>
        </w:div>
        <w:div w:id="445393480">
          <w:marLeft w:val="480"/>
          <w:marRight w:val="0"/>
          <w:marTop w:val="0"/>
          <w:marBottom w:val="0"/>
          <w:divBdr>
            <w:top w:val="none" w:sz="0" w:space="0" w:color="auto"/>
            <w:left w:val="none" w:sz="0" w:space="0" w:color="auto"/>
            <w:bottom w:val="none" w:sz="0" w:space="0" w:color="auto"/>
            <w:right w:val="none" w:sz="0" w:space="0" w:color="auto"/>
          </w:divBdr>
        </w:div>
        <w:div w:id="490682261">
          <w:marLeft w:val="480"/>
          <w:marRight w:val="0"/>
          <w:marTop w:val="0"/>
          <w:marBottom w:val="0"/>
          <w:divBdr>
            <w:top w:val="none" w:sz="0" w:space="0" w:color="auto"/>
            <w:left w:val="none" w:sz="0" w:space="0" w:color="auto"/>
            <w:bottom w:val="none" w:sz="0" w:space="0" w:color="auto"/>
            <w:right w:val="none" w:sz="0" w:space="0" w:color="auto"/>
          </w:divBdr>
        </w:div>
        <w:div w:id="2001544417">
          <w:marLeft w:val="480"/>
          <w:marRight w:val="0"/>
          <w:marTop w:val="0"/>
          <w:marBottom w:val="0"/>
          <w:divBdr>
            <w:top w:val="none" w:sz="0" w:space="0" w:color="auto"/>
            <w:left w:val="none" w:sz="0" w:space="0" w:color="auto"/>
            <w:bottom w:val="none" w:sz="0" w:space="0" w:color="auto"/>
            <w:right w:val="none" w:sz="0" w:space="0" w:color="auto"/>
          </w:divBdr>
        </w:div>
        <w:div w:id="1497114253">
          <w:marLeft w:val="480"/>
          <w:marRight w:val="0"/>
          <w:marTop w:val="0"/>
          <w:marBottom w:val="0"/>
          <w:divBdr>
            <w:top w:val="none" w:sz="0" w:space="0" w:color="auto"/>
            <w:left w:val="none" w:sz="0" w:space="0" w:color="auto"/>
            <w:bottom w:val="none" w:sz="0" w:space="0" w:color="auto"/>
            <w:right w:val="none" w:sz="0" w:space="0" w:color="auto"/>
          </w:divBdr>
        </w:div>
        <w:div w:id="21443239">
          <w:marLeft w:val="480"/>
          <w:marRight w:val="0"/>
          <w:marTop w:val="0"/>
          <w:marBottom w:val="0"/>
          <w:divBdr>
            <w:top w:val="none" w:sz="0" w:space="0" w:color="auto"/>
            <w:left w:val="none" w:sz="0" w:space="0" w:color="auto"/>
            <w:bottom w:val="none" w:sz="0" w:space="0" w:color="auto"/>
            <w:right w:val="none" w:sz="0" w:space="0" w:color="auto"/>
          </w:divBdr>
        </w:div>
        <w:div w:id="1144154518">
          <w:marLeft w:val="480"/>
          <w:marRight w:val="0"/>
          <w:marTop w:val="0"/>
          <w:marBottom w:val="0"/>
          <w:divBdr>
            <w:top w:val="none" w:sz="0" w:space="0" w:color="auto"/>
            <w:left w:val="none" w:sz="0" w:space="0" w:color="auto"/>
            <w:bottom w:val="none" w:sz="0" w:space="0" w:color="auto"/>
            <w:right w:val="none" w:sz="0" w:space="0" w:color="auto"/>
          </w:divBdr>
        </w:div>
        <w:div w:id="1399329390">
          <w:marLeft w:val="480"/>
          <w:marRight w:val="0"/>
          <w:marTop w:val="0"/>
          <w:marBottom w:val="0"/>
          <w:divBdr>
            <w:top w:val="none" w:sz="0" w:space="0" w:color="auto"/>
            <w:left w:val="none" w:sz="0" w:space="0" w:color="auto"/>
            <w:bottom w:val="none" w:sz="0" w:space="0" w:color="auto"/>
            <w:right w:val="none" w:sz="0" w:space="0" w:color="auto"/>
          </w:divBdr>
        </w:div>
        <w:div w:id="162164039">
          <w:marLeft w:val="480"/>
          <w:marRight w:val="0"/>
          <w:marTop w:val="0"/>
          <w:marBottom w:val="0"/>
          <w:divBdr>
            <w:top w:val="none" w:sz="0" w:space="0" w:color="auto"/>
            <w:left w:val="none" w:sz="0" w:space="0" w:color="auto"/>
            <w:bottom w:val="none" w:sz="0" w:space="0" w:color="auto"/>
            <w:right w:val="none" w:sz="0" w:space="0" w:color="auto"/>
          </w:divBdr>
        </w:div>
        <w:div w:id="1561210308">
          <w:marLeft w:val="480"/>
          <w:marRight w:val="0"/>
          <w:marTop w:val="0"/>
          <w:marBottom w:val="0"/>
          <w:divBdr>
            <w:top w:val="none" w:sz="0" w:space="0" w:color="auto"/>
            <w:left w:val="none" w:sz="0" w:space="0" w:color="auto"/>
            <w:bottom w:val="none" w:sz="0" w:space="0" w:color="auto"/>
            <w:right w:val="none" w:sz="0" w:space="0" w:color="auto"/>
          </w:divBdr>
        </w:div>
        <w:div w:id="1282375651">
          <w:marLeft w:val="480"/>
          <w:marRight w:val="0"/>
          <w:marTop w:val="0"/>
          <w:marBottom w:val="0"/>
          <w:divBdr>
            <w:top w:val="none" w:sz="0" w:space="0" w:color="auto"/>
            <w:left w:val="none" w:sz="0" w:space="0" w:color="auto"/>
            <w:bottom w:val="none" w:sz="0" w:space="0" w:color="auto"/>
            <w:right w:val="none" w:sz="0" w:space="0" w:color="auto"/>
          </w:divBdr>
        </w:div>
        <w:div w:id="1175799361">
          <w:marLeft w:val="480"/>
          <w:marRight w:val="0"/>
          <w:marTop w:val="0"/>
          <w:marBottom w:val="0"/>
          <w:divBdr>
            <w:top w:val="none" w:sz="0" w:space="0" w:color="auto"/>
            <w:left w:val="none" w:sz="0" w:space="0" w:color="auto"/>
            <w:bottom w:val="none" w:sz="0" w:space="0" w:color="auto"/>
            <w:right w:val="none" w:sz="0" w:space="0" w:color="auto"/>
          </w:divBdr>
        </w:div>
        <w:div w:id="1245653544">
          <w:marLeft w:val="480"/>
          <w:marRight w:val="0"/>
          <w:marTop w:val="0"/>
          <w:marBottom w:val="0"/>
          <w:divBdr>
            <w:top w:val="none" w:sz="0" w:space="0" w:color="auto"/>
            <w:left w:val="none" w:sz="0" w:space="0" w:color="auto"/>
            <w:bottom w:val="none" w:sz="0" w:space="0" w:color="auto"/>
            <w:right w:val="none" w:sz="0" w:space="0" w:color="auto"/>
          </w:divBdr>
        </w:div>
        <w:div w:id="1723599799">
          <w:marLeft w:val="480"/>
          <w:marRight w:val="0"/>
          <w:marTop w:val="0"/>
          <w:marBottom w:val="0"/>
          <w:divBdr>
            <w:top w:val="none" w:sz="0" w:space="0" w:color="auto"/>
            <w:left w:val="none" w:sz="0" w:space="0" w:color="auto"/>
            <w:bottom w:val="none" w:sz="0" w:space="0" w:color="auto"/>
            <w:right w:val="none" w:sz="0" w:space="0" w:color="auto"/>
          </w:divBdr>
        </w:div>
        <w:div w:id="1822770617">
          <w:marLeft w:val="480"/>
          <w:marRight w:val="0"/>
          <w:marTop w:val="0"/>
          <w:marBottom w:val="0"/>
          <w:divBdr>
            <w:top w:val="none" w:sz="0" w:space="0" w:color="auto"/>
            <w:left w:val="none" w:sz="0" w:space="0" w:color="auto"/>
            <w:bottom w:val="none" w:sz="0" w:space="0" w:color="auto"/>
            <w:right w:val="none" w:sz="0" w:space="0" w:color="auto"/>
          </w:divBdr>
        </w:div>
        <w:div w:id="1722243460">
          <w:marLeft w:val="480"/>
          <w:marRight w:val="0"/>
          <w:marTop w:val="0"/>
          <w:marBottom w:val="0"/>
          <w:divBdr>
            <w:top w:val="none" w:sz="0" w:space="0" w:color="auto"/>
            <w:left w:val="none" w:sz="0" w:space="0" w:color="auto"/>
            <w:bottom w:val="none" w:sz="0" w:space="0" w:color="auto"/>
            <w:right w:val="none" w:sz="0" w:space="0" w:color="auto"/>
          </w:divBdr>
        </w:div>
        <w:div w:id="812212548">
          <w:marLeft w:val="480"/>
          <w:marRight w:val="0"/>
          <w:marTop w:val="0"/>
          <w:marBottom w:val="0"/>
          <w:divBdr>
            <w:top w:val="none" w:sz="0" w:space="0" w:color="auto"/>
            <w:left w:val="none" w:sz="0" w:space="0" w:color="auto"/>
            <w:bottom w:val="none" w:sz="0" w:space="0" w:color="auto"/>
            <w:right w:val="none" w:sz="0" w:space="0" w:color="auto"/>
          </w:divBdr>
        </w:div>
        <w:div w:id="1976000">
          <w:marLeft w:val="480"/>
          <w:marRight w:val="0"/>
          <w:marTop w:val="0"/>
          <w:marBottom w:val="0"/>
          <w:divBdr>
            <w:top w:val="none" w:sz="0" w:space="0" w:color="auto"/>
            <w:left w:val="none" w:sz="0" w:space="0" w:color="auto"/>
            <w:bottom w:val="none" w:sz="0" w:space="0" w:color="auto"/>
            <w:right w:val="none" w:sz="0" w:space="0" w:color="auto"/>
          </w:divBdr>
        </w:div>
        <w:div w:id="761071843">
          <w:marLeft w:val="480"/>
          <w:marRight w:val="0"/>
          <w:marTop w:val="0"/>
          <w:marBottom w:val="0"/>
          <w:divBdr>
            <w:top w:val="none" w:sz="0" w:space="0" w:color="auto"/>
            <w:left w:val="none" w:sz="0" w:space="0" w:color="auto"/>
            <w:bottom w:val="none" w:sz="0" w:space="0" w:color="auto"/>
            <w:right w:val="none" w:sz="0" w:space="0" w:color="auto"/>
          </w:divBdr>
        </w:div>
        <w:div w:id="2060126347">
          <w:marLeft w:val="480"/>
          <w:marRight w:val="0"/>
          <w:marTop w:val="0"/>
          <w:marBottom w:val="0"/>
          <w:divBdr>
            <w:top w:val="none" w:sz="0" w:space="0" w:color="auto"/>
            <w:left w:val="none" w:sz="0" w:space="0" w:color="auto"/>
            <w:bottom w:val="none" w:sz="0" w:space="0" w:color="auto"/>
            <w:right w:val="none" w:sz="0" w:space="0" w:color="auto"/>
          </w:divBdr>
        </w:div>
        <w:div w:id="1006399392">
          <w:marLeft w:val="480"/>
          <w:marRight w:val="0"/>
          <w:marTop w:val="0"/>
          <w:marBottom w:val="0"/>
          <w:divBdr>
            <w:top w:val="none" w:sz="0" w:space="0" w:color="auto"/>
            <w:left w:val="none" w:sz="0" w:space="0" w:color="auto"/>
            <w:bottom w:val="none" w:sz="0" w:space="0" w:color="auto"/>
            <w:right w:val="none" w:sz="0" w:space="0" w:color="auto"/>
          </w:divBdr>
        </w:div>
        <w:div w:id="53898056">
          <w:marLeft w:val="480"/>
          <w:marRight w:val="0"/>
          <w:marTop w:val="0"/>
          <w:marBottom w:val="0"/>
          <w:divBdr>
            <w:top w:val="none" w:sz="0" w:space="0" w:color="auto"/>
            <w:left w:val="none" w:sz="0" w:space="0" w:color="auto"/>
            <w:bottom w:val="none" w:sz="0" w:space="0" w:color="auto"/>
            <w:right w:val="none" w:sz="0" w:space="0" w:color="auto"/>
          </w:divBdr>
        </w:div>
        <w:div w:id="1296987357">
          <w:marLeft w:val="480"/>
          <w:marRight w:val="0"/>
          <w:marTop w:val="0"/>
          <w:marBottom w:val="0"/>
          <w:divBdr>
            <w:top w:val="none" w:sz="0" w:space="0" w:color="auto"/>
            <w:left w:val="none" w:sz="0" w:space="0" w:color="auto"/>
            <w:bottom w:val="none" w:sz="0" w:space="0" w:color="auto"/>
            <w:right w:val="none" w:sz="0" w:space="0" w:color="auto"/>
          </w:divBdr>
        </w:div>
        <w:div w:id="1922330233">
          <w:marLeft w:val="480"/>
          <w:marRight w:val="0"/>
          <w:marTop w:val="0"/>
          <w:marBottom w:val="0"/>
          <w:divBdr>
            <w:top w:val="none" w:sz="0" w:space="0" w:color="auto"/>
            <w:left w:val="none" w:sz="0" w:space="0" w:color="auto"/>
            <w:bottom w:val="none" w:sz="0" w:space="0" w:color="auto"/>
            <w:right w:val="none" w:sz="0" w:space="0" w:color="auto"/>
          </w:divBdr>
        </w:div>
        <w:div w:id="914899684">
          <w:marLeft w:val="480"/>
          <w:marRight w:val="0"/>
          <w:marTop w:val="0"/>
          <w:marBottom w:val="0"/>
          <w:divBdr>
            <w:top w:val="none" w:sz="0" w:space="0" w:color="auto"/>
            <w:left w:val="none" w:sz="0" w:space="0" w:color="auto"/>
            <w:bottom w:val="none" w:sz="0" w:space="0" w:color="auto"/>
            <w:right w:val="none" w:sz="0" w:space="0" w:color="auto"/>
          </w:divBdr>
        </w:div>
        <w:div w:id="1358849073">
          <w:marLeft w:val="480"/>
          <w:marRight w:val="0"/>
          <w:marTop w:val="0"/>
          <w:marBottom w:val="0"/>
          <w:divBdr>
            <w:top w:val="none" w:sz="0" w:space="0" w:color="auto"/>
            <w:left w:val="none" w:sz="0" w:space="0" w:color="auto"/>
            <w:bottom w:val="none" w:sz="0" w:space="0" w:color="auto"/>
            <w:right w:val="none" w:sz="0" w:space="0" w:color="auto"/>
          </w:divBdr>
        </w:div>
        <w:div w:id="1068771873">
          <w:marLeft w:val="480"/>
          <w:marRight w:val="0"/>
          <w:marTop w:val="0"/>
          <w:marBottom w:val="0"/>
          <w:divBdr>
            <w:top w:val="none" w:sz="0" w:space="0" w:color="auto"/>
            <w:left w:val="none" w:sz="0" w:space="0" w:color="auto"/>
            <w:bottom w:val="none" w:sz="0" w:space="0" w:color="auto"/>
            <w:right w:val="none" w:sz="0" w:space="0" w:color="auto"/>
          </w:divBdr>
        </w:div>
        <w:div w:id="1505435857">
          <w:marLeft w:val="480"/>
          <w:marRight w:val="0"/>
          <w:marTop w:val="0"/>
          <w:marBottom w:val="0"/>
          <w:divBdr>
            <w:top w:val="none" w:sz="0" w:space="0" w:color="auto"/>
            <w:left w:val="none" w:sz="0" w:space="0" w:color="auto"/>
            <w:bottom w:val="none" w:sz="0" w:space="0" w:color="auto"/>
            <w:right w:val="none" w:sz="0" w:space="0" w:color="auto"/>
          </w:divBdr>
        </w:div>
        <w:div w:id="64305574">
          <w:marLeft w:val="480"/>
          <w:marRight w:val="0"/>
          <w:marTop w:val="0"/>
          <w:marBottom w:val="0"/>
          <w:divBdr>
            <w:top w:val="none" w:sz="0" w:space="0" w:color="auto"/>
            <w:left w:val="none" w:sz="0" w:space="0" w:color="auto"/>
            <w:bottom w:val="none" w:sz="0" w:space="0" w:color="auto"/>
            <w:right w:val="none" w:sz="0" w:space="0" w:color="auto"/>
          </w:divBdr>
        </w:div>
        <w:div w:id="665397587">
          <w:marLeft w:val="480"/>
          <w:marRight w:val="0"/>
          <w:marTop w:val="0"/>
          <w:marBottom w:val="0"/>
          <w:divBdr>
            <w:top w:val="none" w:sz="0" w:space="0" w:color="auto"/>
            <w:left w:val="none" w:sz="0" w:space="0" w:color="auto"/>
            <w:bottom w:val="none" w:sz="0" w:space="0" w:color="auto"/>
            <w:right w:val="none" w:sz="0" w:space="0" w:color="auto"/>
          </w:divBdr>
        </w:div>
        <w:div w:id="1617978958">
          <w:marLeft w:val="480"/>
          <w:marRight w:val="0"/>
          <w:marTop w:val="0"/>
          <w:marBottom w:val="0"/>
          <w:divBdr>
            <w:top w:val="none" w:sz="0" w:space="0" w:color="auto"/>
            <w:left w:val="none" w:sz="0" w:space="0" w:color="auto"/>
            <w:bottom w:val="none" w:sz="0" w:space="0" w:color="auto"/>
            <w:right w:val="none" w:sz="0" w:space="0" w:color="auto"/>
          </w:divBdr>
        </w:div>
        <w:div w:id="1853379304">
          <w:marLeft w:val="480"/>
          <w:marRight w:val="0"/>
          <w:marTop w:val="0"/>
          <w:marBottom w:val="0"/>
          <w:divBdr>
            <w:top w:val="none" w:sz="0" w:space="0" w:color="auto"/>
            <w:left w:val="none" w:sz="0" w:space="0" w:color="auto"/>
            <w:bottom w:val="none" w:sz="0" w:space="0" w:color="auto"/>
            <w:right w:val="none" w:sz="0" w:space="0" w:color="auto"/>
          </w:divBdr>
        </w:div>
        <w:div w:id="937981522">
          <w:marLeft w:val="480"/>
          <w:marRight w:val="0"/>
          <w:marTop w:val="0"/>
          <w:marBottom w:val="0"/>
          <w:divBdr>
            <w:top w:val="none" w:sz="0" w:space="0" w:color="auto"/>
            <w:left w:val="none" w:sz="0" w:space="0" w:color="auto"/>
            <w:bottom w:val="none" w:sz="0" w:space="0" w:color="auto"/>
            <w:right w:val="none" w:sz="0" w:space="0" w:color="auto"/>
          </w:divBdr>
        </w:div>
        <w:div w:id="1388458406">
          <w:marLeft w:val="480"/>
          <w:marRight w:val="0"/>
          <w:marTop w:val="0"/>
          <w:marBottom w:val="0"/>
          <w:divBdr>
            <w:top w:val="none" w:sz="0" w:space="0" w:color="auto"/>
            <w:left w:val="none" w:sz="0" w:space="0" w:color="auto"/>
            <w:bottom w:val="none" w:sz="0" w:space="0" w:color="auto"/>
            <w:right w:val="none" w:sz="0" w:space="0" w:color="auto"/>
          </w:divBdr>
        </w:div>
        <w:div w:id="1257178127">
          <w:marLeft w:val="480"/>
          <w:marRight w:val="0"/>
          <w:marTop w:val="0"/>
          <w:marBottom w:val="0"/>
          <w:divBdr>
            <w:top w:val="none" w:sz="0" w:space="0" w:color="auto"/>
            <w:left w:val="none" w:sz="0" w:space="0" w:color="auto"/>
            <w:bottom w:val="none" w:sz="0" w:space="0" w:color="auto"/>
            <w:right w:val="none" w:sz="0" w:space="0" w:color="auto"/>
          </w:divBdr>
        </w:div>
        <w:div w:id="1087381856">
          <w:marLeft w:val="480"/>
          <w:marRight w:val="0"/>
          <w:marTop w:val="0"/>
          <w:marBottom w:val="0"/>
          <w:divBdr>
            <w:top w:val="none" w:sz="0" w:space="0" w:color="auto"/>
            <w:left w:val="none" w:sz="0" w:space="0" w:color="auto"/>
            <w:bottom w:val="none" w:sz="0" w:space="0" w:color="auto"/>
            <w:right w:val="none" w:sz="0" w:space="0" w:color="auto"/>
          </w:divBdr>
        </w:div>
        <w:div w:id="1850899668">
          <w:marLeft w:val="480"/>
          <w:marRight w:val="0"/>
          <w:marTop w:val="0"/>
          <w:marBottom w:val="0"/>
          <w:divBdr>
            <w:top w:val="none" w:sz="0" w:space="0" w:color="auto"/>
            <w:left w:val="none" w:sz="0" w:space="0" w:color="auto"/>
            <w:bottom w:val="none" w:sz="0" w:space="0" w:color="auto"/>
            <w:right w:val="none" w:sz="0" w:space="0" w:color="auto"/>
          </w:divBdr>
        </w:div>
        <w:div w:id="1810198796">
          <w:marLeft w:val="480"/>
          <w:marRight w:val="0"/>
          <w:marTop w:val="0"/>
          <w:marBottom w:val="0"/>
          <w:divBdr>
            <w:top w:val="none" w:sz="0" w:space="0" w:color="auto"/>
            <w:left w:val="none" w:sz="0" w:space="0" w:color="auto"/>
            <w:bottom w:val="none" w:sz="0" w:space="0" w:color="auto"/>
            <w:right w:val="none" w:sz="0" w:space="0" w:color="auto"/>
          </w:divBdr>
        </w:div>
        <w:div w:id="195583853">
          <w:marLeft w:val="480"/>
          <w:marRight w:val="0"/>
          <w:marTop w:val="0"/>
          <w:marBottom w:val="0"/>
          <w:divBdr>
            <w:top w:val="none" w:sz="0" w:space="0" w:color="auto"/>
            <w:left w:val="none" w:sz="0" w:space="0" w:color="auto"/>
            <w:bottom w:val="none" w:sz="0" w:space="0" w:color="auto"/>
            <w:right w:val="none" w:sz="0" w:space="0" w:color="auto"/>
          </w:divBdr>
        </w:div>
        <w:div w:id="1856385533">
          <w:marLeft w:val="480"/>
          <w:marRight w:val="0"/>
          <w:marTop w:val="0"/>
          <w:marBottom w:val="0"/>
          <w:divBdr>
            <w:top w:val="none" w:sz="0" w:space="0" w:color="auto"/>
            <w:left w:val="none" w:sz="0" w:space="0" w:color="auto"/>
            <w:bottom w:val="none" w:sz="0" w:space="0" w:color="auto"/>
            <w:right w:val="none" w:sz="0" w:space="0" w:color="auto"/>
          </w:divBdr>
        </w:div>
        <w:div w:id="1281037682">
          <w:marLeft w:val="480"/>
          <w:marRight w:val="0"/>
          <w:marTop w:val="0"/>
          <w:marBottom w:val="0"/>
          <w:divBdr>
            <w:top w:val="none" w:sz="0" w:space="0" w:color="auto"/>
            <w:left w:val="none" w:sz="0" w:space="0" w:color="auto"/>
            <w:bottom w:val="none" w:sz="0" w:space="0" w:color="auto"/>
            <w:right w:val="none" w:sz="0" w:space="0" w:color="auto"/>
          </w:divBdr>
        </w:div>
        <w:div w:id="881868855">
          <w:marLeft w:val="480"/>
          <w:marRight w:val="0"/>
          <w:marTop w:val="0"/>
          <w:marBottom w:val="0"/>
          <w:divBdr>
            <w:top w:val="none" w:sz="0" w:space="0" w:color="auto"/>
            <w:left w:val="none" w:sz="0" w:space="0" w:color="auto"/>
            <w:bottom w:val="none" w:sz="0" w:space="0" w:color="auto"/>
            <w:right w:val="none" w:sz="0" w:space="0" w:color="auto"/>
          </w:divBdr>
        </w:div>
        <w:div w:id="731582989">
          <w:marLeft w:val="480"/>
          <w:marRight w:val="0"/>
          <w:marTop w:val="0"/>
          <w:marBottom w:val="0"/>
          <w:divBdr>
            <w:top w:val="none" w:sz="0" w:space="0" w:color="auto"/>
            <w:left w:val="none" w:sz="0" w:space="0" w:color="auto"/>
            <w:bottom w:val="none" w:sz="0" w:space="0" w:color="auto"/>
            <w:right w:val="none" w:sz="0" w:space="0" w:color="auto"/>
          </w:divBdr>
        </w:div>
        <w:div w:id="2011713360">
          <w:marLeft w:val="480"/>
          <w:marRight w:val="0"/>
          <w:marTop w:val="0"/>
          <w:marBottom w:val="0"/>
          <w:divBdr>
            <w:top w:val="none" w:sz="0" w:space="0" w:color="auto"/>
            <w:left w:val="none" w:sz="0" w:space="0" w:color="auto"/>
            <w:bottom w:val="none" w:sz="0" w:space="0" w:color="auto"/>
            <w:right w:val="none" w:sz="0" w:space="0" w:color="auto"/>
          </w:divBdr>
        </w:div>
        <w:div w:id="1034307485">
          <w:marLeft w:val="480"/>
          <w:marRight w:val="0"/>
          <w:marTop w:val="0"/>
          <w:marBottom w:val="0"/>
          <w:divBdr>
            <w:top w:val="none" w:sz="0" w:space="0" w:color="auto"/>
            <w:left w:val="none" w:sz="0" w:space="0" w:color="auto"/>
            <w:bottom w:val="none" w:sz="0" w:space="0" w:color="auto"/>
            <w:right w:val="none" w:sz="0" w:space="0" w:color="auto"/>
          </w:divBdr>
        </w:div>
        <w:div w:id="1850951706">
          <w:marLeft w:val="480"/>
          <w:marRight w:val="0"/>
          <w:marTop w:val="0"/>
          <w:marBottom w:val="0"/>
          <w:divBdr>
            <w:top w:val="none" w:sz="0" w:space="0" w:color="auto"/>
            <w:left w:val="none" w:sz="0" w:space="0" w:color="auto"/>
            <w:bottom w:val="none" w:sz="0" w:space="0" w:color="auto"/>
            <w:right w:val="none" w:sz="0" w:space="0" w:color="auto"/>
          </w:divBdr>
        </w:div>
        <w:div w:id="1022124468">
          <w:marLeft w:val="480"/>
          <w:marRight w:val="0"/>
          <w:marTop w:val="0"/>
          <w:marBottom w:val="0"/>
          <w:divBdr>
            <w:top w:val="none" w:sz="0" w:space="0" w:color="auto"/>
            <w:left w:val="none" w:sz="0" w:space="0" w:color="auto"/>
            <w:bottom w:val="none" w:sz="0" w:space="0" w:color="auto"/>
            <w:right w:val="none" w:sz="0" w:space="0" w:color="auto"/>
          </w:divBdr>
        </w:div>
        <w:div w:id="1419256276">
          <w:marLeft w:val="480"/>
          <w:marRight w:val="0"/>
          <w:marTop w:val="0"/>
          <w:marBottom w:val="0"/>
          <w:divBdr>
            <w:top w:val="none" w:sz="0" w:space="0" w:color="auto"/>
            <w:left w:val="none" w:sz="0" w:space="0" w:color="auto"/>
            <w:bottom w:val="none" w:sz="0" w:space="0" w:color="auto"/>
            <w:right w:val="none" w:sz="0" w:space="0" w:color="auto"/>
          </w:divBdr>
        </w:div>
        <w:div w:id="1435901884">
          <w:marLeft w:val="480"/>
          <w:marRight w:val="0"/>
          <w:marTop w:val="0"/>
          <w:marBottom w:val="0"/>
          <w:divBdr>
            <w:top w:val="none" w:sz="0" w:space="0" w:color="auto"/>
            <w:left w:val="none" w:sz="0" w:space="0" w:color="auto"/>
            <w:bottom w:val="none" w:sz="0" w:space="0" w:color="auto"/>
            <w:right w:val="none" w:sz="0" w:space="0" w:color="auto"/>
          </w:divBdr>
        </w:div>
        <w:div w:id="2025403783">
          <w:marLeft w:val="480"/>
          <w:marRight w:val="0"/>
          <w:marTop w:val="0"/>
          <w:marBottom w:val="0"/>
          <w:divBdr>
            <w:top w:val="none" w:sz="0" w:space="0" w:color="auto"/>
            <w:left w:val="none" w:sz="0" w:space="0" w:color="auto"/>
            <w:bottom w:val="none" w:sz="0" w:space="0" w:color="auto"/>
            <w:right w:val="none" w:sz="0" w:space="0" w:color="auto"/>
          </w:divBdr>
        </w:div>
        <w:div w:id="553004418">
          <w:marLeft w:val="480"/>
          <w:marRight w:val="0"/>
          <w:marTop w:val="0"/>
          <w:marBottom w:val="0"/>
          <w:divBdr>
            <w:top w:val="none" w:sz="0" w:space="0" w:color="auto"/>
            <w:left w:val="none" w:sz="0" w:space="0" w:color="auto"/>
            <w:bottom w:val="none" w:sz="0" w:space="0" w:color="auto"/>
            <w:right w:val="none" w:sz="0" w:space="0" w:color="auto"/>
          </w:divBdr>
        </w:div>
      </w:divsChild>
    </w:div>
    <w:div w:id="1738553564">
      <w:bodyDiv w:val="1"/>
      <w:marLeft w:val="0"/>
      <w:marRight w:val="0"/>
      <w:marTop w:val="0"/>
      <w:marBottom w:val="0"/>
      <w:divBdr>
        <w:top w:val="none" w:sz="0" w:space="0" w:color="auto"/>
        <w:left w:val="none" w:sz="0" w:space="0" w:color="auto"/>
        <w:bottom w:val="none" w:sz="0" w:space="0" w:color="auto"/>
        <w:right w:val="none" w:sz="0" w:space="0" w:color="auto"/>
      </w:divBdr>
    </w:div>
    <w:div w:id="1738671985">
      <w:bodyDiv w:val="1"/>
      <w:marLeft w:val="0"/>
      <w:marRight w:val="0"/>
      <w:marTop w:val="0"/>
      <w:marBottom w:val="0"/>
      <w:divBdr>
        <w:top w:val="none" w:sz="0" w:space="0" w:color="auto"/>
        <w:left w:val="none" w:sz="0" w:space="0" w:color="auto"/>
        <w:bottom w:val="none" w:sz="0" w:space="0" w:color="auto"/>
        <w:right w:val="none" w:sz="0" w:space="0" w:color="auto"/>
      </w:divBdr>
    </w:div>
    <w:div w:id="1738748564">
      <w:bodyDiv w:val="1"/>
      <w:marLeft w:val="0"/>
      <w:marRight w:val="0"/>
      <w:marTop w:val="0"/>
      <w:marBottom w:val="0"/>
      <w:divBdr>
        <w:top w:val="none" w:sz="0" w:space="0" w:color="auto"/>
        <w:left w:val="none" w:sz="0" w:space="0" w:color="auto"/>
        <w:bottom w:val="none" w:sz="0" w:space="0" w:color="auto"/>
        <w:right w:val="none" w:sz="0" w:space="0" w:color="auto"/>
      </w:divBdr>
    </w:div>
    <w:div w:id="1739327498">
      <w:bodyDiv w:val="1"/>
      <w:marLeft w:val="0"/>
      <w:marRight w:val="0"/>
      <w:marTop w:val="0"/>
      <w:marBottom w:val="0"/>
      <w:divBdr>
        <w:top w:val="none" w:sz="0" w:space="0" w:color="auto"/>
        <w:left w:val="none" w:sz="0" w:space="0" w:color="auto"/>
        <w:bottom w:val="none" w:sz="0" w:space="0" w:color="auto"/>
        <w:right w:val="none" w:sz="0" w:space="0" w:color="auto"/>
      </w:divBdr>
    </w:div>
    <w:div w:id="1739591833">
      <w:bodyDiv w:val="1"/>
      <w:marLeft w:val="0"/>
      <w:marRight w:val="0"/>
      <w:marTop w:val="0"/>
      <w:marBottom w:val="0"/>
      <w:divBdr>
        <w:top w:val="none" w:sz="0" w:space="0" w:color="auto"/>
        <w:left w:val="none" w:sz="0" w:space="0" w:color="auto"/>
        <w:bottom w:val="none" w:sz="0" w:space="0" w:color="auto"/>
        <w:right w:val="none" w:sz="0" w:space="0" w:color="auto"/>
      </w:divBdr>
    </w:div>
    <w:div w:id="1739671414">
      <w:bodyDiv w:val="1"/>
      <w:marLeft w:val="0"/>
      <w:marRight w:val="0"/>
      <w:marTop w:val="0"/>
      <w:marBottom w:val="0"/>
      <w:divBdr>
        <w:top w:val="none" w:sz="0" w:space="0" w:color="auto"/>
        <w:left w:val="none" w:sz="0" w:space="0" w:color="auto"/>
        <w:bottom w:val="none" w:sz="0" w:space="0" w:color="auto"/>
        <w:right w:val="none" w:sz="0" w:space="0" w:color="auto"/>
      </w:divBdr>
    </w:div>
    <w:div w:id="1739935073">
      <w:bodyDiv w:val="1"/>
      <w:marLeft w:val="0"/>
      <w:marRight w:val="0"/>
      <w:marTop w:val="0"/>
      <w:marBottom w:val="0"/>
      <w:divBdr>
        <w:top w:val="none" w:sz="0" w:space="0" w:color="auto"/>
        <w:left w:val="none" w:sz="0" w:space="0" w:color="auto"/>
        <w:bottom w:val="none" w:sz="0" w:space="0" w:color="auto"/>
        <w:right w:val="none" w:sz="0" w:space="0" w:color="auto"/>
      </w:divBdr>
    </w:div>
    <w:div w:id="1739984845">
      <w:bodyDiv w:val="1"/>
      <w:marLeft w:val="0"/>
      <w:marRight w:val="0"/>
      <w:marTop w:val="0"/>
      <w:marBottom w:val="0"/>
      <w:divBdr>
        <w:top w:val="none" w:sz="0" w:space="0" w:color="auto"/>
        <w:left w:val="none" w:sz="0" w:space="0" w:color="auto"/>
        <w:bottom w:val="none" w:sz="0" w:space="0" w:color="auto"/>
        <w:right w:val="none" w:sz="0" w:space="0" w:color="auto"/>
      </w:divBdr>
    </w:div>
    <w:div w:id="1740056012">
      <w:bodyDiv w:val="1"/>
      <w:marLeft w:val="0"/>
      <w:marRight w:val="0"/>
      <w:marTop w:val="0"/>
      <w:marBottom w:val="0"/>
      <w:divBdr>
        <w:top w:val="none" w:sz="0" w:space="0" w:color="auto"/>
        <w:left w:val="none" w:sz="0" w:space="0" w:color="auto"/>
        <w:bottom w:val="none" w:sz="0" w:space="0" w:color="auto"/>
        <w:right w:val="none" w:sz="0" w:space="0" w:color="auto"/>
      </w:divBdr>
    </w:div>
    <w:div w:id="1740057614">
      <w:bodyDiv w:val="1"/>
      <w:marLeft w:val="0"/>
      <w:marRight w:val="0"/>
      <w:marTop w:val="0"/>
      <w:marBottom w:val="0"/>
      <w:divBdr>
        <w:top w:val="none" w:sz="0" w:space="0" w:color="auto"/>
        <w:left w:val="none" w:sz="0" w:space="0" w:color="auto"/>
        <w:bottom w:val="none" w:sz="0" w:space="0" w:color="auto"/>
        <w:right w:val="none" w:sz="0" w:space="0" w:color="auto"/>
      </w:divBdr>
    </w:div>
    <w:div w:id="1740322375">
      <w:bodyDiv w:val="1"/>
      <w:marLeft w:val="0"/>
      <w:marRight w:val="0"/>
      <w:marTop w:val="0"/>
      <w:marBottom w:val="0"/>
      <w:divBdr>
        <w:top w:val="none" w:sz="0" w:space="0" w:color="auto"/>
        <w:left w:val="none" w:sz="0" w:space="0" w:color="auto"/>
        <w:bottom w:val="none" w:sz="0" w:space="0" w:color="auto"/>
        <w:right w:val="none" w:sz="0" w:space="0" w:color="auto"/>
      </w:divBdr>
    </w:div>
    <w:div w:id="1741101196">
      <w:bodyDiv w:val="1"/>
      <w:marLeft w:val="0"/>
      <w:marRight w:val="0"/>
      <w:marTop w:val="0"/>
      <w:marBottom w:val="0"/>
      <w:divBdr>
        <w:top w:val="none" w:sz="0" w:space="0" w:color="auto"/>
        <w:left w:val="none" w:sz="0" w:space="0" w:color="auto"/>
        <w:bottom w:val="none" w:sz="0" w:space="0" w:color="auto"/>
        <w:right w:val="none" w:sz="0" w:space="0" w:color="auto"/>
      </w:divBdr>
    </w:div>
    <w:div w:id="1742019962">
      <w:bodyDiv w:val="1"/>
      <w:marLeft w:val="0"/>
      <w:marRight w:val="0"/>
      <w:marTop w:val="0"/>
      <w:marBottom w:val="0"/>
      <w:divBdr>
        <w:top w:val="none" w:sz="0" w:space="0" w:color="auto"/>
        <w:left w:val="none" w:sz="0" w:space="0" w:color="auto"/>
        <w:bottom w:val="none" w:sz="0" w:space="0" w:color="auto"/>
        <w:right w:val="none" w:sz="0" w:space="0" w:color="auto"/>
      </w:divBdr>
    </w:div>
    <w:div w:id="1742095731">
      <w:bodyDiv w:val="1"/>
      <w:marLeft w:val="0"/>
      <w:marRight w:val="0"/>
      <w:marTop w:val="0"/>
      <w:marBottom w:val="0"/>
      <w:divBdr>
        <w:top w:val="none" w:sz="0" w:space="0" w:color="auto"/>
        <w:left w:val="none" w:sz="0" w:space="0" w:color="auto"/>
        <w:bottom w:val="none" w:sz="0" w:space="0" w:color="auto"/>
        <w:right w:val="none" w:sz="0" w:space="0" w:color="auto"/>
      </w:divBdr>
    </w:div>
    <w:div w:id="1742100876">
      <w:bodyDiv w:val="1"/>
      <w:marLeft w:val="0"/>
      <w:marRight w:val="0"/>
      <w:marTop w:val="0"/>
      <w:marBottom w:val="0"/>
      <w:divBdr>
        <w:top w:val="none" w:sz="0" w:space="0" w:color="auto"/>
        <w:left w:val="none" w:sz="0" w:space="0" w:color="auto"/>
        <w:bottom w:val="none" w:sz="0" w:space="0" w:color="auto"/>
        <w:right w:val="none" w:sz="0" w:space="0" w:color="auto"/>
      </w:divBdr>
    </w:div>
    <w:div w:id="1742603051">
      <w:bodyDiv w:val="1"/>
      <w:marLeft w:val="0"/>
      <w:marRight w:val="0"/>
      <w:marTop w:val="0"/>
      <w:marBottom w:val="0"/>
      <w:divBdr>
        <w:top w:val="none" w:sz="0" w:space="0" w:color="auto"/>
        <w:left w:val="none" w:sz="0" w:space="0" w:color="auto"/>
        <w:bottom w:val="none" w:sz="0" w:space="0" w:color="auto"/>
        <w:right w:val="none" w:sz="0" w:space="0" w:color="auto"/>
      </w:divBdr>
    </w:div>
    <w:div w:id="1742634990">
      <w:bodyDiv w:val="1"/>
      <w:marLeft w:val="0"/>
      <w:marRight w:val="0"/>
      <w:marTop w:val="0"/>
      <w:marBottom w:val="0"/>
      <w:divBdr>
        <w:top w:val="none" w:sz="0" w:space="0" w:color="auto"/>
        <w:left w:val="none" w:sz="0" w:space="0" w:color="auto"/>
        <w:bottom w:val="none" w:sz="0" w:space="0" w:color="auto"/>
        <w:right w:val="none" w:sz="0" w:space="0" w:color="auto"/>
      </w:divBdr>
    </w:div>
    <w:div w:id="1742672052">
      <w:bodyDiv w:val="1"/>
      <w:marLeft w:val="0"/>
      <w:marRight w:val="0"/>
      <w:marTop w:val="0"/>
      <w:marBottom w:val="0"/>
      <w:divBdr>
        <w:top w:val="none" w:sz="0" w:space="0" w:color="auto"/>
        <w:left w:val="none" w:sz="0" w:space="0" w:color="auto"/>
        <w:bottom w:val="none" w:sz="0" w:space="0" w:color="auto"/>
        <w:right w:val="none" w:sz="0" w:space="0" w:color="auto"/>
      </w:divBdr>
    </w:div>
    <w:div w:id="1742672781">
      <w:bodyDiv w:val="1"/>
      <w:marLeft w:val="0"/>
      <w:marRight w:val="0"/>
      <w:marTop w:val="0"/>
      <w:marBottom w:val="0"/>
      <w:divBdr>
        <w:top w:val="none" w:sz="0" w:space="0" w:color="auto"/>
        <w:left w:val="none" w:sz="0" w:space="0" w:color="auto"/>
        <w:bottom w:val="none" w:sz="0" w:space="0" w:color="auto"/>
        <w:right w:val="none" w:sz="0" w:space="0" w:color="auto"/>
      </w:divBdr>
    </w:div>
    <w:div w:id="1743913558">
      <w:bodyDiv w:val="1"/>
      <w:marLeft w:val="0"/>
      <w:marRight w:val="0"/>
      <w:marTop w:val="0"/>
      <w:marBottom w:val="0"/>
      <w:divBdr>
        <w:top w:val="none" w:sz="0" w:space="0" w:color="auto"/>
        <w:left w:val="none" w:sz="0" w:space="0" w:color="auto"/>
        <w:bottom w:val="none" w:sz="0" w:space="0" w:color="auto"/>
        <w:right w:val="none" w:sz="0" w:space="0" w:color="auto"/>
      </w:divBdr>
      <w:divsChild>
        <w:div w:id="810365869">
          <w:marLeft w:val="480"/>
          <w:marRight w:val="0"/>
          <w:marTop w:val="0"/>
          <w:marBottom w:val="0"/>
          <w:divBdr>
            <w:top w:val="none" w:sz="0" w:space="0" w:color="auto"/>
            <w:left w:val="none" w:sz="0" w:space="0" w:color="auto"/>
            <w:bottom w:val="none" w:sz="0" w:space="0" w:color="auto"/>
            <w:right w:val="none" w:sz="0" w:space="0" w:color="auto"/>
          </w:divBdr>
        </w:div>
        <w:div w:id="108816119">
          <w:marLeft w:val="480"/>
          <w:marRight w:val="0"/>
          <w:marTop w:val="0"/>
          <w:marBottom w:val="0"/>
          <w:divBdr>
            <w:top w:val="none" w:sz="0" w:space="0" w:color="auto"/>
            <w:left w:val="none" w:sz="0" w:space="0" w:color="auto"/>
            <w:bottom w:val="none" w:sz="0" w:space="0" w:color="auto"/>
            <w:right w:val="none" w:sz="0" w:space="0" w:color="auto"/>
          </w:divBdr>
        </w:div>
        <w:div w:id="917176531">
          <w:marLeft w:val="480"/>
          <w:marRight w:val="0"/>
          <w:marTop w:val="0"/>
          <w:marBottom w:val="0"/>
          <w:divBdr>
            <w:top w:val="none" w:sz="0" w:space="0" w:color="auto"/>
            <w:left w:val="none" w:sz="0" w:space="0" w:color="auto"/>
            <w:bottom w:val="none" w:sz="0" w:space="0" w:color="auto"/>
            <w:right w:val="none" w:sz="0" w:space="0" w:color="auto"/>
          </w:divBdr>
        </w:div>
        <w:div w:id="539976986">
          <w:marLeft w:val="480"/>
          <w:marRight w:val="0"/>
          <w:marTop w:val="0"/>
          <w:marBottom w:val="0"/>
          <w:divBdr>
            <w:top w:val="none" w:sz="0" w:space="0" w:color="auto"/>
            <w:left w:val="none" w:sz="0" w:space="0" w:color="auto"/>
            <w:bottom w:val="none" w:sz="0" w:space="0" w:color="auto"/>
            <w:right w:val="none" w:sz="0" w:space="0" w:color="auto"/>
          </w:divBdr>
        </w:div>
        <w:div w:id="763844628">
          <w:marLeft w:val="480"/>
          <w:marRight w:val="0"/>
          <w:marTop w:val="0"/>
          <w:marBottom w:val="0"/>
          <w:divBdr>
            <w:top w:val="none" w:sz="0" w:space="0" w:color="auto"/>
            <w:left w:val="none" w:sz="0" w:space="0" w:color="auto"/>
            <w:bottom w:val="none" w:sz="0" w:space="0" w:color="auto"/>
            <w:right w:val="none" w:sz="0" w:space="0" w:color="auto"/>
          </w:divBdr>
        </w:div>
        <w:div w:id="431362921">
          <w:marLeft w:val="480"/>
          <w:marRight w:val="0"/>
          <w:marTop w:val="0"/>
          <w:marBottom w:val="0"/>
          <w:divBdr>
            <w:top w:val="none" w:sz="0" w:space="0" w:color="auto"/>
            <w:left w:val="none" w:sz="0" w:space="0" w:color="auto"/>
            <w:bottom w:val="none" w:sz="0" w:space="0" w:color="auto"/>
            <w:right w:val="none" w:sz="0" w:space="0" w:color="auto"/>
          </w:divBdr>
        </w:div>
        <w:div w:id="874924381">
          <w:marLeft w:val="480"/>
          <w:marRight w:val="0"/>
          <w:marTop w:val="0"/>
          <w:marBottom w:val="0"/>
          <w:divBdr>
            <w:top w:val="none" w:sz="0" w:space="0" w:color="auto"/>
            <w:left w:val="none" w:sz="0" w:space="0" w:color="auto"/>
            <w:bottom w:val="none" w:sz="0" w:space="0" w:color="auto"/>
            <w:right w:val="none" w:sz="0" w:space="0" w:color="auto"/>
          </w:divBdr>
        </w:div>
        <w:div w:id="439566346">
          <w:marLeft w:val="480"/>
          <w:marRight w:val="0"/>
          <w:marTop w:val="0"/>
          <w:marBottom w:val="0"/>
          <w:divBdr>
            <w:top w:val="none" w:sz="0" w:space="0" w:color="auto"/>
            <w:left w:val="none" w:sz="0" w:space="0" w:color="auto"/>
            <w:bottom w:val="none" w:sz="0" w:space="0" w:color="auto"/>
            <w:right w:val="none" w:sz="0" w:space="0" w:color="auto"/>
          </w:divBdr>
        </w:div>
        <w:div w:id="1615751365">
          <w:marLeft w:val="480"/>
          <w:marRight w:val="0"/>
          <w:marTop w:val="0"/>
          <w:marBottom w:val="0"/>
          <w:divBdr>
            <w:top w:val="none" w:sz="0" w:space="0" w:color="auto"/>
            <w:left w:val="none" w:sz="0" w:space="0" w:color="auto"/>
            <w:bottom w:val="none" w:sz="0" w:space="0" w:color="auto"/>
            <w:right w:val="none" w:sz="0" w:space="0" w:color="auto"/>
          </w:divBdr>
        </w:div>
        <w:div w:id="1847749269">
          <w:marLeft w:val="480"/>
          <w:marRight w:val="0"/>
          <w:marTop w:val="0"/>
          <w:marBottom w:val="0"/>
          <w:divBdr>
            <w:top w:val="none" w:sz="0" w:space="0" w:color="auto"/>
            <w:left w:val="none" w:sz="0" w:space="0" w:color="auto"/>
            <w:bottom w:val="none" w:sz="0" w:space="0" w:color="auto"/>
            <w:right w:val="none" w:sz="0" w:space="0" w:color="auto"/>
          </w:divBdr>
        </w:div>
        <w:div w:id="2107920382">
          <w:marLeft w:val="480"/>
          <w:marRight w:val="0"/>
          <w:marTop w:val="0"/>
          <w:marBottom w:val="0"/>
          <w:divBdr>
            <w:top w:val="none" w:sz="0" w:space="0" w:color="auto"/>
            <w:left w:val="none" w:sz="0" w:space="0" w:color="auto"/>
            <w:bottom w:val="none" w:sz="0" w:space="0" w:color="auto"/>
            <w:right w:val="none" w:sz="0" w:space="0" w:color="auto"/>
          </w:divBdr>
        </w:div>
        <w:div w:id="1358503950">
          <w:marLeft w:val="480"/>
          <w:marRight w:val="0"/>
          <w:marTop w:val="0"/>
          <w:marBottom w:val="0"/>
          <w:divBdr>
            <w:top w:val="none" w:sz="0" w:space="0" w:color="auto"/>
            <w:left w:val="none" w:sz="0" w:space="0" w:color="auto"/>
            <w:bottom w:val="none" w:sz="0" w:space="0" w:color="auto"/>
            <w:right w:val="none" w:sz="0" w:space="0" w:color="auto"/>
          </w:divBdr>
        </w:div>
        <w:div w:id="1038700126">
          <w:marLeft w:val="480"/>
          <w:marRight w:val="0"/>
          <w:marTop w:val="0"/>
          <w:marBottom w:val="0"/>
          <w:divBdr>
            <w:top w:val="none" w:sz="0" w:space="0" w:color="auto"/>
            <w:left w:val="none" w:sz="0" w:space="0" w:color="auto"/>
            <w:bottom w:val="none" w:sz="0" w:space="0" w:color="auto"/>
            <w:right w:val="none" w:sz="0" w:space="0" w:color="auto"/>
          </w:divBdr>
        </w:div>
        <w:div w:id="25066335">
          <w:marLeft w:val="480"/>
          <w:marRight w:val="0"/>
          <w:marTop w:val="0"/>
          <w:marBottom w:val="0"/>
          <w:divBdr>
            <w:top w:val="none" w:sz="0" w:space="0" w:color="auto"/>
            <w:left w:val="none" w:sz="0" w:space="0" w:color="auto"/>
            <w:bottom w:val="none" w:sz="0" w:space="0" w:color="auto"/>
            <w:right w:val="none" w:sz="0" w:space="0" w:color="auto"/>
          </w:divBdr>
        </w:div>
        <w:div w:id="292056386">
          <w:marLeft w:val="480"/>
          <w:marRight w:val="0"/>
          <w:marTop w:val="0"/>
          <w:marBottom w:val="0"/>
          <w:divBdr>
            <w:top w:val="none" w:sz="0" w:space="0" w:color="auto"/>
            <w:left w:val="none" w:sz="0" w:space="0" w:color="auto"/>
            <w:bottom w:val="none" w:sz="0" w:space="0" w:color="auto"/>
            <w:right w:val="none" w:sz="0" w:space="0" w:color="auto"/>
          </w:divBdr>
        </w:div>
        <w:div w:id="950893134">
          <w:marLeft w:val="480"/>
          <w:marRight w:val="0"/>
          <w:marTop w:val="0"/>
          <w:marBottom w:val="0"/>
          <w:divBdr>
            <w:top w:val="none" w:sz="0" w:space="0" w:color="auto"/>
            <w:left w:val="none" w:sz="0" w:space="0" w:color="auto"/>
            <w:bottom w:val="none" w:sz="0" w:space="0" w:color="auto"/>
            <w:right w:val="none" w:sz="0" w:space="0" w:color="auto"/>
          </w:divBdr>
        </w:div>
        <w:div w:id="931621956">
          <w:marLeft w:val="480"/>
          <w:marRight w:val="0"/>
          <w:marTop w:val="0"/>
          <w:marBottom w:val="0"/>
          <w:divBdr>
            <w:top w:val="none" w:sz="0" w:space="0" w:color="auto"/>
            <w:left w:val="none" w:sz="0" w:space="0" w:color="auto"/>
            <w:bottom w:val="none" w:sz="0" w:space="0" w:color="auto"/>
            <w:right w:val="none" w:sz="0" w:space="0" w:color="auto"/>
          </w:divBdr>
        </w:div>
        <w:div w:id="551773258">
          <w:marLeft w:val="480"/>
          <w:marRight w:val="0"/>
          <w:marTop w:val="0"/>
          <w:marBottom w:val="0"/>
          <w:divBdr>
            <w:top w:val="none" w:sz="0" w:space="0" w:color="auto"/>
            <w:left w:val="none" w:sz="0" w:space="0" w:color="auto"/>
            <w:bottom w:val="none" w:sz="0" w:space="0" w:color="auto"/>
            <w:right w:val="none" w:sz="0" w:space="0" w:color="auto"/>
          </w:divBdr>
        </w:div>
        <w:div w:id="118888955">
          <w:marLeft w:val="480"/>
          <w:marRight w:val="0"/>
          <w:marTop w:val="0"/>
          <w:marBottom w:val="0"/>
          <w:divBdr>
            <w:top w:val="none" w:sz="0" w:space="0" w:color="auto"/>
            <w:left w:val="none" w:sz="0" w:space="0" w:color="auto"/>
            <w:bottom w:val="none" w:sz="0" w:space="0" w:color="auto"/>
            <w:right w:val="none" w:sz="0" w:space="0" w:color="auto"/>
          </w:divBdr>
        </w:div>
        <w:div w:id="827523121">
          <w:marLeft w:val="480"/>
          <w:marRight w:val="0"/>
          <w:marTop w:val="0"/>
          <w:marBottom w:val="0"/>
          <w:divBdr>
            <w:top w:val="none" w:sz="0" w:space="0" w:color="auto"/>
            <w:left w:val="none" w:sz="0" w:space="0" w:color="auto"/>
            <w:bottom w:val="none" w:sz="0" w:space="0" w:color="auto"/>
            <w:right w:val="none" w:sz="0" w:space="0" w:color="auto"/>
          </w:divBdr>
        </w:div>
        <w:div w:id="1557008314">
          <w:marLeft w:val="480"/>
          <w:marRight w:val="0"/>
          <w:marTop w:val="0"/>
          <w:marBottom w:val="0"/>
          <w:divBdr>
            <w:top w:val="none" w:sz="0" w:space="0" w:color="auto"/>
            <w:left w:val="none" w:sz="0" w:space="0" w:color="auto"/>
            <w:bottom w:val="none" w:sz="0" w:space="0" w:color="auto"/>
            <w:right w:val="none" w:sz="0" w:space="0" w:color="auto"/>
          </w:divBdr>
        </w:div>
        <w:div w:id="1435663943">
          <w:marLeft w:val="480"/>
          <w:marRight w:val="0"/>
          <w:marTop w:val="0"/>
          <w:marBottom w:val="0"/>
          <w:divBdr>
            <w:top w:val="none" w:sz="0" w:space="0" w:color="auto"/>
            <w:left w:val="none" w:sz="0" w:space="0" w:color="auto"/>
            <w:bottom w:val="none" w:sz="0" w:space="0" w:color="auto"/>
            <w:right w:val="none" w:sz="0" w:space="0" w:color="auto"/>
          </w:divBdr>
        </w:div>
        <w:div w:id="691226600">
          <w:marLeft w:val="480"/>
          <w:marRight w:val="0"/>
          <w:marTop w:val="0"/>
          <w:marBottom w:val="0"/>
          <w:divBdr>
            <w:top w:val="none" w:sz="0" w:space="0" w:color="auto"/>
            <w:left w:val="none" w:sz="0" w:space="0" w:color="auto"/>
            <w:bottom w:val="none" w:sz="0" w:space="0" w:color="auto"/>
            <w:right w:val="none" w:sz="0" w:space="0" w:color="auto"/>
          </w:divBdr>
        </w:div>
        <w:div w:id="588346078">
          <w:marLeft w:val="480"/>
          <w:marRight w:val="0"/>
          <w:marTop w:val="0"/>
          <w:marBottom w:val="0"/>
          <w:divBdr>
            <w:top w:val="none" w:sz="0" w:space="0" w:color="auto"/>
            <w:left w:val="none" w:sz="0" w:space="0" w:color="auto"/>
            <w:bottom w:val="none" w:sz="0" w:space="0" w:color="auto"/>
            <w:right w:val="none" w:sz="0" w:space="0" w:color="auto"/>
          </w:divBdr>
        </w:div>
        <w:div w:id="1339699194">
          <w:marLeft w:val="480"/>
          <w:marRight w:val="0"/>
          <w:marTop w:val="0"/>
          <w:marBottom w:val="0"/>
          <w:divBdr>
            <w:top w:val="none" w:sz="0" w:space="0" w:color="auto"/>
            <w:left w:val="none" w:sz="0" w:space="0" w:color="auto"/>
            <w:bottom w:val="none" w:sz="0" w:space="0" w:color="auto"/>
            <w:right w:val="none" w:sz="0" w:space="0" w:color="auto"/>
          </w:divBdr>
        </w:div>
        <w:div w:id="350181857">
          <w:marLeft w:val="480"/>
          <w:marRight w:val="0"/>
          <w:marTop w:val="0"/>
          <w:marBottom w:val="0"/>
          <w:divBdr>
            <w:top w:val="none" w:sz="0" w:space="0" w:color="auto"/>
            <w:left w:val="none" w:sz="0" w:space="0" w:color="auto"/>
            <w:bottom w:val="none" w:sz="0" w:space="0" w:color="auto"/>
            <w:right w:val="none" w:sz="0" w:space="0" w:color="auto"/>
          </w:divBdr>
        </w:div>
        <w:div w:id="798256476">
          <w:marLeft w:val="480"/>
          <w:marRight w:val="0"/>
          <w:marTop w:val="0"/>
          <w:marBottom w:val="0"/>
          <w:divBdr>
            <w:top w:val="none" w:sz="0" w:space="0" w:color="auto"/>
            <w:left w:val="none" w:sz="0" w:space="0" w:color="auto"/>
            <w:bottom w:val="none" w:sz="0" w:space="0" w:color="auto"/>
            <w:right w:val="none" w:sz="0" w:space="0" w:color="auto"/>
          </w:divBdr>
        </w:div>
        <w:div w:id="320471590">
          <w:marLeft w:val="480"/>
          <w:marRight w:val="0"/>
          <w:marTop w:val="0"/>
          <w:marBottom w:val="0"/>
          <w:divBdr>
            <w:top w:val="none" w:sz="0" w:space="0" w:color="auto"/>
            <w:left w:val="none" w:sz="0" w:space="0" w:color="auto"/>
            <w:bottom w:val="none" w:sz="0" w:space="0" w:color="auto"/>
            <w:right w:val="none" w:sz="0" w:space="0" w:color="auto"/>
          </w:divBdr>
        </w:div>
        <w:div w:id="2071463241">
          <w:marLeft w:val="480"/>
          <w:marRight w:val="0"/>
          <w:marTop w:val="0"/>
          <w:marBottom w:val="0"/>
          <w:divBdr>
            <w:top w:val="none" w:sz="0" w:space="0" w:color="auto"/>
            <w:left w:val="none" w:sz="0" w:space="0" w:color="auto"/>
            <w:bottom w:val="none" w:sz="0" w:space="0" w:color="auto"/>
            <w:right w:val="none" w:sz="0" w:space="0" w:color="auto"/>
          </w:divBdr>
        </w:div>
        <w:div w:id="1328438904">
          <w:marLeft w:val="480"/>
          <w:marRight w:val="0"/>
          <w:marTop w:val="0"/>
          <w:marBottom w:val="0"/>
          <w:divBdr>
            <w:top w:val="none" w:sz="0" w:space="0" w:color="auto"/>
            <w:left w:val="none" w:sz="0" w:space="0" w:color="auto"/>
            <w:bottom w:val="none" w:sz="0" w:space="0" w:color="auto"/>
            <w:right w:val="none" w:sz="0" w:space="0" w:color="auto"/>
          </w:divBdr>
        </w:div>
        <w:div w:id="1248004849">
          <w:marLeft w:val="480"/>
          <w:marRight w:val="0"/>
          <w:marTop w:val="0"/>
          <w:marBottom w:val="0"/>
          <w:divBdr>
            <w:top w:val="none" w:sz="0" w:space="0" w:color="auto"/>
            <w:left w:val="none" w:sz="0" w:space="0" w:color="auto"/>
            <w:bottom w:val="none" w:sz="0" w:space="0" w:color="auto"/>
            <w:right w:val="none" w:sz="0" w:space="0" w:color="auto"/>
          </w:divBdr>
        </w:div>
        <w:div w:id="1388187304">
          <w:marLeft w:val="480"/>
          <w:marRight w:val="0"/>
          <w:marTop w:val="0"/>
          <w:marBottom w:val="0"/>
          <w:divBdr>
            <w:top w:val="none" w:sz="0" w:space="0" w:color="auto"/>
            <w:left w:val="none" w:sz="0" w:space="0" w:color="auto"/>
            <w:bottom w:val="none" w:sz="0" w:space="0" w:color="auto"/>
            <w:right w:val="none" w:sz="0" w:space="0" w:color="auto"/>
          </w:divBdr>
        </w:div>
        <w:div w:id="1340083311">
          <w:marLeft w:val="480"/>
          <w:marRight w:val="0"/>
          <w:marTop w:val="0"/>
          <w:marBottom w:val="0"/>
          <w:divBdr>
            <w:top w:val="none" w:sz="0" w:space="0" w:color="auto"/>
            <w:left w:val="none" w:sz="0" w:space="0" w:color="auto"/>
            <w:bottom w:val="none" w:sz="0" w:space="0" w:color="auto"/>
            <w:right w:val="none" w:sz="0" w:space="0" w:color="auto"/>
          </w:divBdr>
        </w:div>
        <w:div w:id="2111661995">
          <w:marLeft w:val="480"/>
          <w:marRight w:val="0"/>
          <w:marTop w:val="0"/>
          <w:marBottom w:val="0"/>
          <w:divBdr>
            <w:top w:val="none" w:sz="0" w:space="0" w:color="auto"/>
            <w:left w:val="none" w:sz="0" w:space="0" w:color="auto"/>
            <w:bottom w:val="none" w:sz="0" w:space="0" w:color="auto"/>
            <w:right w:val="none" w:sz="0" w:space="0" w:color="auto"/>
          </w:divBdr>
        </w:div>
        <w:div w:id="1077022215">
          <w:marLeft w:val="480"/>
          <w:marRight w:val="0"/>
          <w:marTop w:val="0"/>
          <w:marBottom w:val="0"/>
          <w:divBdr>
            <w:top w:val="none" w:sz="0" w:space="0" w:color="auto"/>
            <w:left w:val="none" w:sz="0" w:space="0" w:color="auto"/>
            <w:bottom w:val="none" w:sz="0" w:space="0" w:color="auto"/>
            <w:right w:val="none" w:sz="0" w:space="0" w:color="auto"/>
          </w:divBdr>
        </w:div>
        <w:div w:id="490218674">
          <w:marLeft w:val="480"/>
          <w:marRight w:val="0"/>
          <w:marTop w:val="0"/>
          <w:marBottom w:val="0"/>
          <w:divBdr>
            <w:top w:val="none" w:sz="0" w:space="0" w:color="auto"/>
            <w:left w:val="none" w:sz="0" w:space="0" w:color="auto"/>
            <w:bottom w:val="none" w:sz="0" w:space="0" w:color="auto"/>
            <w:right w:val="none" w:sz="0" w:space="0" w:color="auto"/>
          </w:divBdr>
        </w:div>
        <w:div w:id="1306203784">
          <w:marLeft w:val="480"/>
          <w:marRight w:val="0"/>
          <w:marTop w:val="0"/>
          <w:marBottom w:val="0"/>
          <w:divBdr>
            <w:top w:val="none" w:sz="0" w:space="0" w:color="auto"/>
            <w:left w:val="none" w:sz="0" w:space="0" w:color="auto"/>
            <w:bottom w:val="none" w:sz="0" w:space="0" w:color="auto"/>
            <w:right w:val="none" w:sz="0" w:space="0" w:color="auto"/>
          </w:divBdr>
        </w:div>
        <w:div w:id="1567450844">
          <w:marLeft w:val="480"/>
          <w:marRight w:val="0"/>
          <w:marTop w:val="0"/>
          <w:marBottom w:val="0"/>
          <w:divBdr>
            <w:top w:val="none" w:sz="0" w:space="0" w:color="auto"/>
            <w:left w:val="none" w:sz="0" w:space="0" w:color="auto"/>
            <w:bottom w:val="none" w:sz="0" w:space="0" w:color="auto"/>
            <w:right w:val="none" w:sz="0" w:space="0" w:color="auto"/>
          </w:divBdr>
        </w:div>
        <w:div w:id="505555585">
          <w:marLeft w:val="480"/>
          <w:marRight w:val="0"/>
          <w:marTop w:val="0"/>
          <w:marBottom w:val="0"/>
          <w:divBdr>
            <w:top w:val="none" w:sz="0" w:space="0" w:color="auto"/>
            <w:left w:val="none" w:sz="0" w:space="0" w:color="auto"/>
            <w:bottom w:val="none" w:sz="0" w:space="0" w:color="auto"/>
            <w:right w:val="none" w:sz="0" w:space="0" w:color="auto"/>
          </w:divBdr>
        </w:div>
        <w:div w:id="928778523">
          <w:marLeft w:val="480"/>
          <w:marRight w:val="0"/>
          <w:marTop w:val="0"/>
          <w:marBottom w:val="0"/>
          <w:divBdr>
            <w:top w:val="none" w:sz="0" w:space="0" w:color="auto"/>
            <w:left w:val="none" w:sz="0" w:space="0" w:color="auto"/>
            <w:bottom w:val="none" w:sz="0" w:space="0" w:color="auto"/>
            <w:right w:val="none" w:sz="0" w:space="0" w:color="auto"/>
          </w:divBdr>
        </w:div>
        <w:div w:id="1778863253">
          <w:marLeft w:val="480"/>
          <w:marRight w:val="0"/>
          <w:marTop w:val="0"/>
          <w:marBottom w:val="0"/>
          <w:divBdr>
            <w:top w:val="none" w:sz="0" w:space="0" w:color="auto"/>
            <w:left w:val="none" w:sz="0" w:space="0" w:color="auto"/>
            <w:bottom w:val="none" w:sz="0" w:space="0" w:color="auto"/>
            <w:right w:val="none" w:sz="0" w:space="0" w:color="auto"/>
          </w:divBdr>
        </w:div>
        <w:div w:id="528953199">
          <w:marLeft w:val="480"/>
          <w:marRight w:val="0"/>
          <w:marTop w:val="0"/>
          <w:marBottom w:val="0"/>
          <w:divBdr>
            <w:top w:val="none" w:sz="0" w:space="0" w:color="auto"/>
            <w:left w:val="none" w:sz="0" w:space="0" w:color="auto"/>
            <w:bottom w:val="none" w:sz="0" w:space="0" w:color="auto"/>
            <w:right w:val="none" w:sz="0" w:space="0" w:color="auto"/>
          </w:divBdr>
        </w:div>
        <w:div w:id="1122067679">
          <w:marLeft w:val="480"/>
          <w:marRight w:val="0"/>
          <w:marTop w:val="0"/>
          <w:marBottom w:val="0"/>
          <w:divBdr>
            <w:top w:val="none" w:sz="0" w:space="0" w:color="auto"/>
            <w:left w:val="none" w:sz="0" w:space="0" w:color="auto"/>
            <w:bottom w:val="none" w:sz="0" w:space="0" w:color="auto"/>
            <w:right w:val="none" w:sz="0" w:space="0" w:color="auto"/>
          </w:divBdr>
        </w:div>
        <w:div w:id="1731806687">
          <w:marLeft w:val="480"/>
          <w:marRight w:val="0"/>
          <w:marTop w:val="0"/>
          <w:marBottom w:val="0"/>
          <w:divBdr>
            <w:top w:val="none" w:sz="0" w:space="0" w:color="auto"/>
            <w:left w:val="none" w:sz="0" w:space="0" w:color="auto"/>
            <w:bottom w:val="none" w:sz="0" w:space="0" w:color="auto"/>
            <w:right w:val="none" w:sz="0" w:space="0" w:color="auto"/>
          </w:divBdr>
        </w:div>
        <w:div w:id="126288096">
          <w:marLeft w:val="480"/>
          <w:marRight w:val="0"/>
          <w:marTop w:val="0"/>
          <w:marBottom w:val="0"/>
          <w:divBdr>
            <w:top w:val="none" w:sz="0" w:space="0" w:color="auto"/>
            <w:left w:val="none" w:sz="0" w:space="0" w:color="auto"/>
            <w:bottom w:val="none" w:sz="0" w:space="0" w:color="auto"/>
            <w:right w:val="none" w:sz="0" w:space="0" w:color="auto"/>
          </w:divBdr>
        </w:div>
        <w:div w:id="401948348">
          <w:marLeft w:val="480"/>
          <w:marRight w:val="0"/>
          <w:marTop w:val="0"/>
          <w:marBottom w:val="0"/>
          <w:divBdr>
            <w:top w:val="none" w:sz="0" w:space="0" w:color="auto"/>
            <w:left w:val="none" w:sz="0" w:space="0" w:color="auto"/>
            <w:bottom w:val="none" w:sz="0" w:space="0" w:color="auto"/>
            <w:right w:val="none" w:sz="0" w:space="0" w:color="auto"/>
          </w:divBdr>
        </w:div>
        <w:div w:id="1157955858">
          <w:marLeft w:val="480"/>
          <w:marRight w:val="0"/>
          <w:marTop w:val="0"/>
          <w:marBottom w:val="0"/>
          <w:divBdr>
            <w:top w:val="none" w:sz="0" w:space="0" w:color="auto"/>
            <w:left w:val="none" w:sz="0" w:space="0" w:color="auto"/>
            <w:bottom w:val="none" w:sz="0" w:space="0" w:color="auto"/>
            <w:right w:val="none" w:sz="0" w:space="0" w:color="auto"/>
          </w:divBdr>
        </w:div>
        <w:div w:id="259919044">
          <w:marLeft w:val="480"/>
          <w:marRight w:val="0"/>
          <w:marTop w:val="0"/>
          <w:marBottom w:val="0"/>
          <w:divBdr>
            <w:top w:val="none" w:sz="0" w:space="0" w:color="auto"/>
            <w:left w:val="none" w:sz="0" w:space="0" w:color="auto"/>
            <w:bottom w:val="none" w:sz="0" w:space="0" w:color="auto"/>
            <w:right w:val="none" w:sz="0" w:space="0" w:color="auto"/>
          </w:divBdr>
        </w:div>
        <w:div w:id="990333619">
          <w:marLeft w:val="480"/>
          <w:marRight w:val="0"/>
          <w:marTop w:val="0"/>
          <w:marBottom w:val="0"/>
          <w:divBdr>
            <w:top w:val="none" w:sz="0" w:space="0" w:color="auto"/>
            <w:left w:val="none" w:sz="0" w:space="0" w:color="auto"/>
            <w:bottom w:val="none" w:sz="0" w:space="0" w:color="auto"/>
            <w:right w:val="none" w:sz="0" w:space="0" w:color="auto"/>
          </w:divBdr>
        </w:div>
        <w:div w:id="1516190432">
          <w:marLeft w:val="480"/>
          <w:marRight w:val="0"/>
          <w:marTop w:val="0"/>
          <w:marBottom w:val="0"/>
          <w:divBdr>
            <w:top w:val="none" w:sz="0" w:space="0" w:color="auto"/>
            <w:left w:val="none" w:sz="0" w:space="0" w:color="auto"/>
            <w:bottom w:val="none" w:sz="0" w:space="0" w:color="auto"/>
            <w:right w:val="none" w:sz="0" w:space="0" w:color="auto"/>
          </w:divBdr>
        </w:div>
        <w:div w:id="1061177728">
          <w:marLeft w:val="480"/>
          <w:marRight w:val="0"/>
          <w:marTop w:val="0"/>
          <w:marBottom w:val="0"/>
          <w:divBdr>
            <w:top w:val="none" w:sz="0" w:space="0" w:color="auto"/>
            <w:left w:val="none" w:sz="0" w:space="0" w:color="auto"/>
            <w:bottom w:val="none" w:sz="0" w:space="0" w:color="auto"/>
            <w:right w:val="none" w:sz="0" w:space="0" w:color="auto"/>
          </w:divBdr>
        </w:div>
        <w:div w:id="1610233244">
          <w:marLeft w:val="480"/>
          <w:marRight w:val="0"/>
          <w:marTop w:val="0"/>
          <w:marBottom w:val="0"/>
          <w:divBdr>
            <w:top w:val="none" w:sz="0" w:space="0" w:color="auto"/>
            <w:left w:val="none" w:sz="0" w:space="0" w:color="auto"/>
            <w:bottom w:val="none" w:sz="0" w:space="0" w:color="auto"/>
            <w:right w:val="none" w:sz="0" w:space="0" w:color="auto"/>
          </w:divBdr>
        </w:div>
        <w:div w:id="761222762">
          <w:marLeft w:val="480"/>
          <w:marRight w:val="0"/>
          <w:marTop w:val="0"/>
          <w:marBottom w:val="0"/>
          <w:divBdr>
            <w:top w:val="none" w:sz="0" w:space="0" w:color="auto"/>
            <w:left w:val="none" w:sz="0" w:space="0" w:color="auto"/>
            <w:bottom w:val="none" w:sz="0" w:space="0" w:color="auto"/>
            <w:right w:val="none" w:sz="0" w:space="0" w:color="auto"/>
          </w:divBdr>
        </w:div>
        <w:div w:id="964772867">
          <w:marLeft w:val="480"/>
          <w:marRight w:val="0"/>
          <w:marTop w:val="0"/>
          <w:marBottom w:val="0"/>
          <w:divBdr>
            <w:top w:val="none" w:sz="0" w:space="0" w:color="auto"/>
            <w:left w:val="none" w:sz="0" w:space="0" w:color="auto"/>
            <w:bottom w:val="none" w:sz="0" w:space="0" w:color="auto"/>
            <w:right w:val="none" w:sz="0" w:space="0" w:color="auto"/>
          </w:divBdr>
        </w:div>
        <w:div w:id="924461553">
          <w:marLeft w:val="480"/>
          <w:marRight w:val="0"/>
          <w:marTop w:val="0"/>
          <w:marBottom w:val="0"/>
          <w:divBdr>
            <w:top w:val="none" w:sz="0" w:space="0" w:color="auto"/>
            <w:left w:val="none" w:sz="0" w:space="0" w:color="auto"/>
            <w:bottom w:val="none" w:sz="0" w:space="0" w:color="auto"/>
            <w:right w:val="none" w:sz="0" w:space="0" w:color="auto"/>
          </w:divBdr>
        </w:div>
        <w:div w:id="214126092">
          <w:marLeft w:val="480"/>
          <w:marRight w:val="0"/>
          <w:marTop w:val="0"/>
          <w:marBottom w:val="0"/>
          <w:divBdr>
            <w:top w:val="none" w:sz="0" w:space="0" w:color="auto"/>
            <w:left w:val="none" w:sz="0" w:space="0" w:color="auto"/>
            <w:bottom w:val="none" w:sz="0" w:space="0" w:color="auto"/>
            <w:right w:val="none" w:sz="0" w:space="0" w:color="auto"/>
          </w:divBdr>
        </w:div>
        <w:div w:id="1124809613">
          <w:marLeft w:val="480"/>
          <w:marRight w:val="0"/>
          <w:marTop w:val="0"/>
          <w:marBottom w:val="0"/>
          <w:divBdr>
            <w:top w:val="none" w:sz="0" w:space="0" w:color="auto"/>
            <w:left w:val="none" w:sz="0" w:space="0" w:color="auto"/>
            <w:bottom w:val="none" w:sz="0" w:space="0" w:color="auto"/>
            <w:right w:val="none" w:sz="0" w:space="0" w:color="auto"/>
          </w:divBdr>
        </w:div>
        <w:div w:id="729351069">
          <w:marLeft w:val="480"/>
          <w:marRight w:val="0"/>
          <w:marTop w:val="0"/>
          <w:marBottom w:val="0"/>
          <w:divBdr>
            <w:top w:val="none" w:sz="0" w:space="0" w:color="auto"/>
            <w:left w:val="none" w:sz="0" w:space="0" w:color="auto"/>
            <w:bottom w:val="none" w:sz="0" w:space="0" w:color="auto"/>
            <w:right w:val="none" w:sz="0" w:space="0" w:color="auto"/>
          </w:divBdr>
        </w:div>
        <w:div w:id="591084514">
          <w:marLeft w:val="480"/>
          <w:marRight w:val="0"/>
          <w:marTop w:val="0"/>
          <w:marBottom w:val="0"/>
          <w:divBdr>
            <w:top w:val="none" w:sz="0" w:space="0" w:color="auto"/>
            <w:left w:val="none" w:sz="0" w:space="0" w:color="auto"/>
            <w:bottom w:val="none" w:sz="0" w:space="0" w:color="auto"/>
            <w:right w:val="none" w:sz="0" w:space="0" w:color="auto"/>
          </w:divBdr>
        </w:div>
        <w:div w:id="1814177992">
          <w:marLeft w:val="480"/>
          <w:marRight w:val="0"/>
          <w:marTop w:val="0"/>
          <w:marBottom w:val="0"/>
          <w:divBdr>
            <w:top w:val="none" w:sz="0" w:space="0" w:color="auto"/>
            <w:left w:val="none" w:sz="0" w:space="0" w:color="auto"/>
            <w:bottom w:val="none" w:sz="0" w:space="0" w:color="auto"/>
            <w:right w:val="none" w:sz="0" w:space="0" w:color="auto"/>
          </w:divBdr>
        </w:div>
        <w:div w:id="57560343">
          <w:marLeft w:val="480"/>
          <w:marRight w:val="0"/>
          <w:marTop w:val="0"/>
          <w:marBottom w:val="0"/>
          <w:divBdr>
            <w:top w:val="none" w:sz="0" w:space="0" w:color="auto"/>
            <w:left w:val="none" w:sz="0" w:space="0" w:color="auto"/>
            <w:bottom w:val="none" w:sz="0" w:space="0" w:color="auto"/>
            <w:right w:val="none" w:sz="0" w:space="0" w:color="auto"/>
          </w:divBdr>
        </w:div>
        <w:div w:id="123894052">
          <w:marLeft w:val="480"/>
          <w:marRight w:val="0"/>
          <w:marTop w:val="0"/>
          <w:marBottom w:val="0"/>
          <w:divBdr>
            <w:top w:val="none" w:sz="0" w:space="0" w:color="auto"/>
            <w:left w:val="none" w:sz="0" w:space="0" w:color="auto"/>
            <w:bottom w:val="none" w:sz="0" w:space="0" w:color="auto"/>
            <w:right w:val="none" w:sz="0" w:space="0" w:color="auto"/>
          </w:divBdr>
        </w:div>
        <w:div w:id="1976250294">
          <w:marLeft w:val="480"/>
          <w:marRight w:val="0"/>
          <w:marTop w:val="0"/>
          <w:marBottom w:val="0"/>
          <w:divBdr>
            <w:top w:val="none" w:sz="0" w:space="0" w:color="auto"/>
            <w:left w:val="none" w:sz="0" w:space="0" w:color="auto"/>
            <w:bottom w:val="none" w:sz="0" w:space="0" w:color="auto"/>
            <w:right w:val="none" w:sz="0" w:space="0" w:color="auto"/>
          </w:divBdr>
        </w:div>
        <w:div w:id="1722485840">
          <w:marLeft w:val="480"/>
          <w:marRight w:val="0"/>
          <w:marTop w:val="0"/>
          <w:marBottom w:val="0"/>
          <w:divBdr>
            <w:top w:val="none" w:sz="0" w:space="0" w:color="auto"/>
            <w:left w:val="none" w:sz="0" w:space="0" w:color="auto"/>
            <w:bottom w:val="none" w:sz="0" w:space="0" w:color="auto"/>
            <w:right w:val="none" w:sz="0" w:space="0" w:color="auto"/>
          </w:divBdr>
        </w:div>
        <w:div w:id="1872065392">
          <w:marLeft w:val="480"/>
          <w:marRight w:val="0"/>
          <w:marTop w:val="0"/>
          <w:marBottom w:val="0"/>
          <w:divBdr>
            <w:top w:val="none" w:sz="0" w:space="0" w:color="auto"/>
            <w:left w:val="none" w:sz="0" w:space="0" w:color="auto"/>
            <w:bottom w:val="none" w:sz="0" w:space="0" w:color="auto"/>
            <w:right w:val="none" w:sz="0" w:space="0" w:color="auto"/>
          </w:divBdr>
        </w:div>
        <w:div w:id="1071738573">
          <w:marLeft w:val="480"/>
          <w:marRight w:val="0"/>
          <w:marTop w:val="0"/>
          <w:marBottom w:val="0"/>
          <w:divBdr>
            <w:top w:val="none" w:sz="0" w:space="0" w:color="auto"/>
            <w:left w:val="none" w:sz="0" w:space="0" w:color="auto"/>
            <w:bottom w:val="none" w:sz="0" w:space="0" w:color="auto"/>
            <w:right w:val="none" w:sz="0" w:space="0" w:color="auto"/>
          </w:divBdr>
        </w:div>
        <w:div w:id="1530484698">
          <w:marLeft w:val="480"/>
          <w:marRight w:val="0"/>
          <w:marTop w:val="0"/>
          <w:marBottom w:val="0"/>
          <w:divBdr>
            <w:top w:val="none" w:sz="0" w:space="0" w:color="auto"/>
            <w:left w:val="none" w:sz="0" w:space="0" w:color="auto"/>
            <w:bottom w:val="none" w:sz="0" w:space="0" w:color="auto"/>
            <w:right w:val="none" w:sz="0" w:space="0" w:color="auto"/>
          </w:divBdr>
        </w:div>
      </w:divsChild>
    </w:div>
    <w:div w:id="1743988231">
      <w:bodyDiv w:val="1"/>
      <w:marLeft w:val="0"/>
      <w:marRight w:val="0"/>
      <w:marTop w:val="0"/>
      <w:marBottom w:val="0"/>
      <w:divBdr>
        <w:top w:val="none" w:sz="0" w:space="0" w:color="auto"/>
        <w:left w:val="none" w:sz="0" w:space="0" w:color="auto"/>
        <w:bottom w:val="none" w:sz="0" w:space="0" w:color="auto"/>
        <w:right w:val="none" w:sz="0" w:space="0" w:color="auto"/>
      </w:divBdr>
    </w:div>
    <w:div w:id="1744062370">
      <w:bodyDiv w:val="1"/>
      <w:marLeft w:val="0"/>
      <w:marRight w:val="0"/>
      <w:marTop w:val="0"/>
      <w:marBottom w:val="0"/>
      <w:divBdr>
        <w:top w:val="none" w:sz="0" w:space="0" w:color="auto"/>
        <w:left w:val="none" w:sz="0" w:space="0" w:color="auto"/>
        <w:bottom w:val="none" w:sz="0" w:space="0" w:color="auto"/>
        <w:right w:val="none" w:sz="0" w:space="0" w:color="auto"/>
      </w:divBdr>
    </w:div>
    <w:div w:id="1745181229">
      <w:bodyDiv w:val="1"/>
      <w:marLeft w:val="0"/>
      <w:marRight w:val="0"/>
      <w:marTop w:val="0"/>
      <w:marBottom w:val="0"/>
      <w:divBdr>
        <w:top w:val="none" w:sz="0" w:space="0" w:color="auto"/>
        <w:left w:val="none" w:sz="0" w:space="0" w:color="auto"/>
        <w:bottom w:val="none" w:sz="0" w:space="0" w:color="auto"/>
        <w:right w:val="none" w:sz="0" w:space="0" w:color="auto"/>
      </w:divBdr>
    </w:div>
    <w:div w:id="1745445702">
      <w:bodyDiv w:val="1"/>
      <w:marLeft w:val="0"/>
      <w:marRight w:val="0"/>
      <w:marTop w:val="0"/>
      <w:marBottom w:val="0"/>
      <w:divBdr>
        <w:top w:val="none" w:sz="0" w:space="0" w:color="auto"/>
        <w:left w:val="none" w:sz="0" w:space="0" w:color="auto"/>
        <w:bottom w:val="none" w:sz="0" w:space="0" w:color="auto"/>
        <w:right w:val="none" w:sz="0" w:space="0" w:color="auto"/>
      </w:divBdr>
    </w:div>
    <w:div w:id="1745642792">
      <w:bodyDiv w:val="1"/>
      <w:marLeft w:val="0"/>
      <w:marRight w:val="0"/>
      <w:marTop w:val="0"/>
      <w:marBottom w:val="0"/>
      <w:divBdr>
        <w:top w:val="none" w:sz="0" w:space="0" w:color="auto"/>
        <w:left w:val="none" w:sz="0" w:space="0" w:color="auto"/>
        <w:bottom w:val="none" w:sz="0" w:space="0" w:color="auto"/>
        <w:right w:val="none" w:sz="0" w:space="0" w:color="auto"/>
      </w:divBdr>
    </w:div>
    <w:div w:id="1745951673">
      <w:bodyDiv w:val="1"/>
      <w:marLeft w:val="0"/>
      <w:marRight w:val="0"/>
      <w:marTop w:val="0"/>
      <w:marBottom w:val="0"/>
      <w:divBdr>
        <w:top w:val="none" w:sz="0" w:space="0" w:color="auto"/>
        <w:left w:val="none" w:sz="0" w:space="0" w:color="auto"/>
        <w:bottom w:val="none" w:sz="0" w:space="0" w:color="auto"/>
        <w:right w:val="none" w:sz="0" w:space="0" w:color="auto"/>
      </w:divBdr>
    </w:div>
    <w:div w:id="1746223795">
      <w:bodyDiv w:val="1"/>
      <w:marLeft w:val="0"/>
      <w:marRight w:val="0"/>
      <w:marTop w:val="0"/>
      <w:marBottom w:val="0"/>
      <w:divBdr>
        <w:top w:val="none" w:sz="0" w:space="0" w:color="auto"/>
        <w:left w:val="none" w:sz="0" w:space="0" w:color="auto"/>
        <w:bottom w:val="none" w:sz="0" w:space="0" w:color="auto"/>
        <w:right w:val="none" w:sz="0" w:space="0" w:color="auto"/>
      </w:divBdr>
    </w:div>
    <w:div w:id="1746410450">
      <w:bodyDiv w:val="1"/>
      <w:marLeft w:val="0"/>
      <w:marRight w:val="0"/>
      <w:marTop w:val="0"/>
      <w:marBottom w:val="0"/>
      <w:divBdr>
        <w:top w:val="none" w:sz="0" w:space="0" w:color="auto"/>
        <w:left w:val="none" w:sz="0" w:space="0" w:color="auto"/>
        <w:bottom w:val="none" w:sz="0" w:space="0" w:color="auto"/>
        <w:right w:val="none" w:sz="0" w:space="0" w:color="auto"/>
      </w:divBdr>
    </w:div>
    <w:div w:id="1746998508">
      <w:bodyDiv w:val="1"/>
      <w:marLeft w:val="0"/>
      <w:marRight w:val="0"/>
      <w:marTop w:val="0"/>
      <w:marBottom w:val="0"/>
      <w:divBdr>
        <w:top w:val="none" w:sz="0" w:space="0" w:color="auto"/>
        <w:left w:val="none" w:sz="0" w:space="0" w:color="auto"/>
        <w:bottom w:val="none" w:sz="0" w:space="0" w:color="auto"/>
        <w:right w:val="none" w:sz="0" w:space="0" w:color="auto"/>
      </w:divBdr>
    </w:div>
    <w:div w:id="1746999440">
      <w:bodyDiv w:val="1"/>
      <w:marLeft w:val="0"/>
      <w:marRight w:val="0"/>
      <w:marTop w:val="0"/>
      <w:marBottom w:val="0"/>
      <w:divBdr>
        <w:top w:val="none" w:sz="0" w:space="0" w:color="auto"/>
        <w:left w:val="none" w:sz="0" w:space="0" w:color="auto"/>
        <w:bottom w:val="none" w:sz="0" w:space="0" w:color="auto"/>
        <w:right w:val="none" w:sz="0" w:space="0" w:color="auto"/>
      </w:divBdr>
    </w:div>
    <w:div w:id="1747069221">
      <w:bodyDiv w:val="1"/>
      <w:marLeft w:val="0"/>
      <w:marRight w:val="0"/>
      <w:marTop w:val="0"/>
      <w:marBottom w:val="0"/>
      <w:divBdr>
        <w:top w:val="none" w:sz="0" w:space="0" w:color="auto"/>
        <w:left w:val="none" w:sz="0" w:space="0" w:color="auto"/>
        <w:bottom w:val="none" w:sz="0" w:space="0" w:color="auto"/>
        <w:right w:val="none" w:sz="0" w:space="0" w:color="auto"/>
      </w:divBdr>
    </w:div>
    <w:div w:id="1747258880">
      <w:bodyDiv w:val="1"/>
      <w:marLeft w:val="0"/>
      <w:marRight w:val="0"/>
      <w:marTop w:val="0"/>
      <w:marBottom w:val="0"/>
      <w:divBdr>
        <w:top w:val="none" w:sz="0" w:space="0" w:color="auto"/>
        <w:left w:val="none" w:sz="0" w:space="0" w:color="auto"/>
        <w:bottom w:val="none" w:sz="0" w:space="0" w:color="auto"/>
        <w:right w:val="none" w:sz="0" w:space="0" w:color="auto"/>
      </w:divBdr>
      <w:divsChild>
        <w:div w:id="28995306">
          <w:marLeft w:val="480"/>
          <w:marRight w:val="0"/>
          <w:marTop w:val="0"/>
          <w:marBottom w:val="0"/>
          <w:divBdr>
            <w:top w:val="none" w:sz="0" w:space="0" w:color="auto"/>
            <w:left w:val="none" w:sz="0" w:space="0" w:color="auto"/>
            <w:bottom w:val="none" w:sz="0" w:space="0" w:color="auto"/>
            <w:right w:val="none" w:sz="0" w:space="0" w:color="auto"/>
          </w:divBdr>
        </w:div>
        <w:div w:id="160855231">
          <w:marLeft w:val="480"/>
          <w:marRight w:val="0"/>
          <w:marTop w:val="0"/>
          <w:marBottom w:val="0"/>
          <w:divBdr>
            <w:top w:val="none" w:sz="0" w:space="0" w:color="auto"/>
            <w:left w:val="none" w:sz="0" w:space="0" w:color="auto"/>
            <w:bottom w:val="none" w:sz="0" w:space="0" w:color="auto"/>
            <w:right w:val="none" w:sz="0" w:space="0" w:color="auto"/>
          </w:divBdr>
        </w:div>
        <w:div w:id="203912469">
          <w:marLeft w:val="480"/>
          <w:marRight w:val="0"/>
          <w:marTop w:val="0"/>
          <w:marBottom w:val="0"/>
          <w:divBdr>
            <w:top w:val="none" w:sz="0" w:space="0" w:color="auto"/>
            <w:left w:val="none" w:sz="0" w:space="0" w:color="auto"/>
            <w:bottom w:val="none" w:sz="0" w:space="0" w:color="auto"/>
            <w:right w:val="none" w:sz="0" w:space="0" w:color="auto"/>
          </w:divBdr>
        </w:div>
        <w:div w:id="506680005">
          <w:marLeft w:val="480"/>
          <w:marRight w:val="0"/>
          <w:marTop w:val="0"/>
          <w:marBottom w:val="0"/>
          <w:divBdr>
            <w:top w:val="none" w:sz="0" w:space="0" w:color="auto"/>
            <w:left w:val="none" w:sz="0" w:space="0" w:color="auto"/>
            <w:bottom w:val="none" w:sz="0" w:space="0" w:color="auto"/>
            <w:right w:val="none" w:sz="0" w:space="0" w:color="auto"/>
          </w:divBdr>
        </w:div>
        <w:div w:id="523514566">
          <w:marLeft w:val="480"/>
          <w:marRight w:val="0"/>
          <w:marTop w:val="0"/>
          <w:marBottom w:val="0"/>
          <w:divBdr>
            <w:top w:val="none" w:sz="0" w:space="0" w:color="auto"/>
            <w:left w:val="none" w:sz="0" w:space="0" w:color="auto"/>
            <w:bottom w:val="none" w:sz="0" w:space="0" w:color="auto"/>
            <w:right w:val="none" w:sz="0" w:space="0" w:color="auto"/>
          </w:divBdr>
        </w:div>
        <w:div w:id="692221946">
          <w:marLeft w:val="480"/>
          <w:marRight w:val="0"/>
          <w:marTop w:val="0"/>
          <w:marBottom w:val="0"/>
          <w:divBdr>
            <w:top w:val="none" w:sz="0" w:space="0" w:color="auto"/>
            <w:left w:val="none" w:sz="0" w:space="0" w:color="auto"/>
            <w:bottom w:val="none" w:sz="0" w:space="0" w:color="auto"/>
            <w:right w:val="none" w:sz="0" w:space="0" w:color="auto"/>
          </w:divBdr>
        </w:div>
        <w:div w:id="731389339">
          <w:marLeft w:val="480"/>
          <w:marRight w:val="0"/>
          <w:marTop w:val="0"/>
          <w:marBottom w:val="0"/>
          <w:divBdr>
            <w:top w:val="none" w:sz="0" w:space="0" w:color="auto"/>
            <w:left w:val="none" w:sz="0" w:space="0" w:color="auto"/>
            <w:bottom w:val="none" w:sz="0" w:space="0" w:color="auto"/>
            <w:right w:val="none" w:sz="0" w:space="0" w:color="auto"/>
          </w:divBdr>
        </w:div>
        <w:div w:id="882718819">
          <w:marLeft w:val="480"/>
          <w:marRight w:val="0"/>
          <w:marTop w:val="0"/>
          <w:marBottom w:val="0"/>
          <w:divBdr>
            <w:top w:val="none" w:sz="0" w:space="0" w:color="auto"/>
            <w:left w:val="none" w:sz="0" w:space="0" w:color="auto"/>
            <w:bottom w:val="none" w:sz="0" w:space="0" w:color="auto"/>
            <w:right w:val="none" w:sz="0" w:space="0" w:color="auto"/>
          </w:divBdr>
        </w:div>
        <w:div w:id="964769664">
          <w:marLeft w:val="480"/>
          <w:marRight w:val="0"/>
          <w:marTop w:val="0"/>
          <w:marBottom w:val="0"/>
          <w:divBdr>
            <w:top w:val="none" w:sz="0" w:space="0" w:color="auto"/>
            <w:left w:val="none" w:sz="0" w:space="0" w:color="auto"/>
            <w:bottom w:val="none" w:sz="0" w:space="0" w:color="auto"/>
            <w:right w:val="none" w:sz="0" w:space="0" w:color="auto"/>
          </w:divBdr>
        </w:div>
        <w:div w:id="1106576608">
          <w:marLeft w:val="480"/>
          <w:marRight w:val="0"/>
          <w:marTop w:val="0"/>
          <w:marBottom w:val="0"/>
          <w:divBdr>
            <w:top w:val="none" w:sz="0" w:space="0" w:color="auto"/>
            <w:left w:val="none" w:sz="0" w:space="0" w:color="auto"/>
            <w:bottom w:val="none" w:sz="0" w:space="0" w:color="auto"/>
            <w:right w:val="none" w:sz="0" w:space="0" w:color="auto"/>
          </w:divBdr>
        </w:div>
        <w:div w:id="1220436428">
          <w:marLeft w:val="480"/>
          <w:marRight w:val="0"/>
          <w:marTop w:val="0"/>
          <w:marBottom w:val="0"/>
          <w:divBdr>
            <w:top w:val="none" w:sz="0" w:space="0" w:color="auto"/>
            <w:left w:val="none" w:sz="0" w:space="0" w:color="auto"/>
            <w:bottom w:val="none" w:sz="0" w:space="0" w:color="auto"/>
            <w:right w:val="none" w:sz="0" w:space="0" w:color="auto"/>
          </w:divBdr>
        </w:div>
        <w:div w:id="1284724825">
          <w:marLeft w:val="480"/>
          <w:marRight w:val="0"/>
          <w:marTop w:val="0"/>
          <w:marBottom w:val="0"/>
          <w:divBdr>
            <w:top w:val="none" w:sz="0" w:space="0" w:color="auto"/>
            <w:left w:val="none" w:sz="0" w:space="0" w:color="auto"/>
            <w:bottom w:val="none" w:sz="0" w:space="0" w:color="auto"/>
            <w:right w:val="none" w:sz="0" w:space="0" w:color="auto"/>
          </w:divBdr>
        </w:div>
        <w:div w:id="1479611932">
          <w:marLeft w:val="480"/>
          <w:marRight w:val="0"/>
          <w:marTop w:val="0"/>
          <w:marBottom w:val="0"/>
          <w:divBdr>
            <w:top w:val="none" w:sz="0" w:space="0" w:color="auto"/>
            <w:left w:val="none" w:sz="0" w:space="0" w:color="auto"/>
            <w:bottom w:val="none" w:sz="0" w:space="0" w:color="auto"/>
            <w:right w:val="none" w:sz="0" w:space="0" w:color="auto"/>
          </w:divBdr>
        </w:div>
        <w:div w:id="1710691326">
          <w:marLeft w:val="480"/>
          <w:marRight w:val="0"/>
          <w:marTop w:val="0"/>
          <w:marBottom w:val="0"/>
          <w:divBdr>
            <w:top w:val="none" w:sz="0" w:space="0" w:color="auto"/>
            <w:left w:val="none" w:sz="0" w:space="0" w:color="auto"/>
            <w:bottom w:val="none" w:sz="0" w:space="0" w:color="auto"/>
            <w:right w:val="none" w:sz="0" w:space="0" w:color="auto"/>
          </w:divBdr>
        </w:div>
        <w:div w:id="1725980722">
          <w:marLeft w:val="480"/>
          <w:marRight w:val="0"/>
          <w:marTop w:val="0"/>
          <w:marBottom w:val="0"/>
          <w:divBdr>
            <w:top w:val="none" w:sz="0" w:space="0" w:color="auto"/>
            <w:left w:val="none" w:sz="0" w:space="0" w:color="auto"/>
            <w:bottom w:val="none" w:sz="0" w:space="0" w:color="auto"/>
            <w:right w:val="none" w:sz="0" w:space="0" w:color="auto"/>
          </w:divBdr>
        </w:div>
        <w:div w:id="1748648527">
          <w:marLeft w:val="480"/>
          <w:marRight w:val="0"/>
          <w:marTop w:val="0"/>
          <w:marBottom w:val="0"/>
          <w:divBdr>
            <w:top w:val="none" w:sz="0" w:space="0" w:color="auto"/>
            <w:left w:val="none" w:sz="0" w:space="0" w:color="auto"/>
            <w:bottom w:val="none" w:sz="0" w:space="0" w:color="auto"/>
            <w:right w:val="none" w:sz="0" w:space="0" w:color="auto"/>
          </w:divBdr>
        </w:div>
        <w:div w:id="1845632706">
          <w:marLeft w:val="480"/>
          <w:marRight w:val="0"/>
          <w:marTop w:val="0"/>
          <w:marBottom w:val="0"/>
          <w:divBdr>
            <w:top w:val="none" w:sz="0" w:space="0" w:color="auto"/>
            <w:left w:val="none" w:sz="0" w:space="0" w:color="auto"/>
            <w:bottom w:val="none" w:sz="0" w:space="0" w:color="auto"/>
            <w:right w:val="none" w:sz="0" w:space="0" w:color="auto"/>
          </w:divBdr>
        </w:div>
        <w:div w:id="1870334146">
          <w:marLeft w:val="480"/>
          <w:marRight w:val="0"/>
          <w:marTop w:val="0"/>
          <w:marBottom w:val="0"/>
          <w:divBdr>
            <w:top w:val="none" w:sz="0" w:space="0" w:color="auto"/>
            <w:left w:val="none" w:sz="0" w:space="0" w:color="auto"/>
            <w:bottom w:val="none" w:sz="0" w:space="0" w:color="auto"/>
            <w:right w:val="none" w:sz="0" w:space="0" w:color="auto"/>
          </w:divBdr>
        </w:div>
        <w:div w:id="1914774343">
          <w:marLeft w:val="480"/>
          <w:marRight w:val="0"/>
          <w:marTop w:val="0"/>
          <w:marBottom w:val="0"/>
          <w:divBdr>
            <w:top w:val="none" w:sz="0" w:space="0" w:color="auto"/>
            <w:left w:val="none" w:sz="0" w:space="0" w:color="auto"/>
            <w:bottom w:val="none" w:sz="0" w:space="0" w:color="auto"/>
            <w:right w:val="none" w:sz="0" w:space="0" w:color="auto"/>
          </w:divBdr>
        </w:div>
        <w:div w:id="1997418407">
          <w:marLeft w:val="480"/>
          <w:marRight w:val="0"/>
          <w:marTop w:val="0"/>
          <w:marBottom w:val="0"/>
          <w:divBdr>
            <w:top w:val="none" w:sz="0" w:space="0" w:color="auto"/>
            <w:left w:val="none" w:sz="0" w:space="0" w:color="auto"/>
            <w:bottom w:val="none" w:sz="0" w:space="0" w:color="auto"/>
            <w:right w:val="none" w:sz="0" w:space="0" w:color="auto"/>
          </w:divBdr>
        </w:div>
        <w:div w:id="2012877334">
          <w:marLeft w:val="480"/>
          <w:marRight w:val="0"/>
          <w:marTop w:val="0"/>
          <w:marBottom w:val="0"/>
          <w:divBdr>
            <w:top w:val="none" w:sz="0" w:space="0" w:color="auto"/>
            <w:left w:val="none" w:sz="0" w:space="0" w:color="auto"/>
            <w:bottom w:val="none" w:sz="0" w:space="0" w:color="auto"/>
            <w:right w:val="none" w:sz="0" w:space="0" w:color="auto"/>
          </w:divBdr>
        </w:div>
        <w:div w:id="2023585208">
          <w:marLeft w:val="480"/>
          <w:marRight w:val="0"/>
          <w:marTop w:val="0"/>
          <w:marBottom w:val="0"/>
          <w:divBdr>
            <w:top w:val="none" w:sz="0" w:space="0" w:color="auto"/>
            <w:left w:val="none" w:sz="0" w:space="0" w:color="auto"/>
            <w:bottom w:val="none" w:sz="0" w:space="0" w:color="auto"/>
            <w:right w:val="none" w:sz="0" w:space="0" w:color="auto"/>
          </w:divBdr>
        </w:div>
        <w:div w:id="2044133939">
          <w:marLeft w:val="480"/>
          <w:marRight w:val="0"/>
          <w:marTop w:val="0"/>
          <w:marBottom w:val="0"/>
          <w:divBdr>
            <w:top w:val="none" w:sz="0" w:space="0" w:color="auto"/>
            <w:left w:val="none" w:sz="0" w:space="0" w:color="auto"/>
            <w:bottom w:val="none" w:sz="0" w:space="0" w:color="auto"/>
            <w:right w:val="none" w:sz="0" w:space="0" w:color="auto"/>
          </w:divBdr>
        </w:div>
        <w:div w:id="2100179150">
          <w:marLeft w:val="480"/>
          <w:marRight w:val="0"/>
          <w:marTop w:val="0"/>
          <w:marBottom w:val="0"/>
          <w:divBdr>
            <w:top w:val="none" w:sz="0" w:space="0" w:color="auto"/>
            <w:left w:val="none" w:sz="0" w:space="0" w:color="auto"/>
            <w:bottom w:val="none" w:sz="0" w:space="0" w:color="auto"/>
            <w:right w:val="none" w:sz="0" w:space="0" w:color="auto"/>
          </w:divBdr>
        </w:div>
        <w:div w:id="2117485309">
          <w:marLeft w:val="480"/>
          <w:marRight w:val="0"/>
          <w:marTop w:val="0"/>
          <w:marBottom w:val="0"/>
          <w:divBdr>
            <w:top w:val="none" w:sz="0" w:space="0" w:color="auto"/>
            <w:left w:val="none" w:sz="0" w:space="0" w:color="auto"/>
            <w:bottom w:val="none" w:sz="0" w:space="0" w:color="auto"/>
            <w:right w:val="none" w:sz="0" w:space="0" w:color="auto"/>
          </w:divBdr>
        </w:div>
      </w:divsChild>
    </w:div>
    <w:div w:id="1747258979">
      <w:bodyDiv w:val="1"/>
      <w:marLeft w:val="0"/>
      <w:marRight w:val="0"/>
      <w:marTop w:val="0"/>
      <w:marBottom w:val="0"/>
      <w:divBdr>
        <w:top w:val="none" w:sz="0" w:space="0" w:color="auto"/>
        <w:left w:val="none" w:sz="0" w:space="0" w:color="auto"/>
        <w:bottom w:val="none" w:sz="0" w:space="0" w:color="auto"/>
        <w:right w:val="none" w:sz="0" w:space="0" w:color="auto"/>
      </w:divBdr>
    </w:div>
    <w:div w:id="1747608198">
      <w:bodyDiv w:val="1"/>
      <w:marLeft w:val="0"/>
      <w:marRight w:val="0"/>
      <w:marTop w:val="0"/>
      <w:marBottom w:val="0"/>
      <w:divBdr>
        <w:top w:val="none" w:sz="0" w:space="0" w:color="auto"/>
        <w:left w:val="none" w:sz="0" w:space="0" w:color="auto"/>
        <w:bottom w:val="none" w:sz="0" w:space="0" w:color="auto"/>
        <w:right w:val="none" w:sz="0" w:space="0" w:color="auto"/>
      </w:divBdr>
    </w:div>
    <w:div w:id="1747872318">
      <w:bodyDiv w:val="1"/>
      <w:marLeft w:val="0"/>
      <w:marRight w:val="0"/>
      <w:marTop w:val="0"/>
      <w:marBottom w:val="0"/>
      <w:divBdr>
        <w:top w:val="none" w:sz="0" w:space="0" w:color="auto"/>
        <w:left w:val="none" w:sz="0" w:space="0" w:color="auto"/>
        <w:bottom w:val="none" w:sz="0" w:space="0" w:color="auto"/>
        <w:right w:val="none" w:sz="0" w:space="0" w:color="auto"/>
      </w:divBdr>
    </w:div>
    <w:div w:id="1748728714">
      <w:bodyDiv w:val="1"/>
      <w:marLeft w:val="0"/>
      <w:marRight w:val="0"/>
      <w:marTop w:val="0"/>
      <w:marBottom w:val="0"/>
      <w:divBdr>
        <w:top w:val="none" w:sz="0" w:space="0" w:color="auto"/>
        <w:left w:val="none" w:sz="0" w:space="0" w:color="auto"/>
        <w:bottom w:val="none" w:sz="0" w:space="0" w:color="auto"/>
        <w:right w:val="none" w:sz="0" w:space="0" w:color="auto"/>
      </w:divBdr>
    </w:div>
    <w:div w:id="1749419257">
      <w:bodyDiv w:val="1"/>
      <w:marLeft w:val="0"/>
      <w:marRight w:val="0"/>
      <w:marTop w:val="0"/>
      <w:marBottom w:val="0"/>
      <w:divBdr>
        <w:top w:val="none" w:sz="0" w:space="0" w:color="auto"/>
        <w:left w:val="none" w:sz="0" w:space="0" w:color="auto"/>
        <w:bottom w:val="none" w:sz="0" w:space="0" w:color="auto"/>
        <w:right w:val="none" w:sz="0" w:space="0" w:color="auto"/>
      </w:divBdr>
    </w:div>
    <w:div w:id="1750033260">
      <w:bodyDiv w:val="1"/>
      <w:marLeft w:val="0"/>
      <w:marRight w:val="0"/>
      <w:marTop w:val="0"/>
      <w:marBottom w:val="0"/>
      <w:divBdr>
        <w:top w:val="none" w:sz="0" w:space="0" w:color="auto"/>
        <w:left w:val="none" w:sz="0" w:space="0" w:color="auto"/>
        <w:bottom w:val="none" w:sz="0" w:space="0" w:color="auto"/>
        <w:right w:val="none" w:sz="0" w:space="0" w:color="auto"/>
      </w:divBdr>
    </w:div>
    <w:div w:id="1750033381">
      <w:bodyDiv w:val="1"/>
      <w:marLeft w:val="0"/>
      <w:marRight w:val="0"/>
      <w:marTop w:val="0"/>
      <w:marBottom w:val="0"/>
      <w:divBdr>
        <w:top w:val="none" w:sz="0" w:space="0" w:color="auto"/>
        <w:left w:val="none" w:sz="0" w:space="0" w:color="auto"/>
        <w:bottom w:val="none" w:sz="0" w:space="0" w:color="auto"/>
        <w:right w:val="none" w:sz="0" w:space="0" w:color="auto"/>
      </w:divBdr>
    </w:div>
    <w:div w:id="1750154690">
      <w:bodyDiv w:val="1"/>
      <w:marLeft w:val="0"/>
      <w:marRight w:val="0"/>
      <w:marTop w:val="0"/>
      <w:marBottom w:val="0"/>
      <w:divBdr>
        <w:top w:val="none" w:sz="0" w:space="0" w:color="auto"/>
        <w:left w:val="none" w:sz="0" w:space="0" w:color="auto"/>
        <w:bottom w:val="none" w:sz="0" w:space="0" w:color="auto"/>
        <w:right w:val="none" w:sz="0" w:space="0" w:color="auto"/>
      </w:divBdr>
    </w:div>
    <w:div w:id="1750301730">
      <w:bodyDiv w:val="1"/>
      <w:marLeft w:val="0"/>
      <w:marRight w:val="0"/>
      <w:marTop w:val="0"/>
      <w:marBottom w:val="0"/>
      <w:divBdr>
        <w:top w:val="none" w:sz="0" w:space="0" w:color="auto"/>
        <w:left w:val="none" w:sz="0" w:space="0" w:color="auto"/>
        <w:bottom w:val="none" w:sz="0" w:space="0" w:color="auto"/>
        <w:right w:val="none" w:sz="0" w:space="0" w:color="auto"/>
      </w:divBdr>
    </w:div>
    <w:div w:id="1750418608">
      <w:bodyDiv w:val="1"/>
      <w:marLeft w:val="0"/>
      <w:marRight w:val="0"/>
      <w:marTop w:val="0"/>
      <w:marBottom w:val="0"/>
      <w:divBdr>
        <w:top w:val="none" w:sz="0" w:space="0" w:color="auto"/>
        <w:left w:val="none" w:sz="0" w:space="0" w:color="auto"/>
        <w:bottom w:val="none" w:sz="0" w:space="0" w:color="auto"/>
        <w:right w:val="none" w:sz="0" w:space="0" w:color="auto"/>
      </w:divBdr>
    </w:div>
    <w:div w:id="1750419361">
      <w:bodyDiv w:val="1"/>
      <w:marLeft w:val="0"/>
      <w:marRight w:val="0"/>
      <w:marTop w:val="0"/>
      <w:marBottom w:val="0"/>
      <w:divBdr>
        <w:top w:val="none" w:sz="0" w:space="0" w:color="auto"/>
        <w:left w:val="none" w:sz="0" w:space="0" w:color="auto"/>
        <w:bottom w:val="none" w:sz="0" w:space="0" w:color="auto"/>
        <w:right w:val="none" w:sz="0" w:space="0" w:color="auto"/>
      </w:divBdr>
    </w:div>
    <w:div w:id="1750493698">
      <w:bodyDiv w:val="1"/>
      <w:marLeft w:val="0"/>
      <w:marRight w:val="0"/>
      <w:marTop w:val="0"/>
      <w:marBottom w:val="0"/>
      <w:divBdr>
        <w:top w:val="none" w:sz="0" w:space="0" w:color="auto"/>
        <w:left w:val="none" w:sz="0" w:space="0" w:color="auto"/>
        <w:bottom w:val="none" w:sz="0" w:space="0" w:color="auto"/>
        <w:right w:val="none" w:sz="0" w:space="0" w:color="auto"/>
      </w:divBdr>
    </w:div>
    <w:div w:id="1751151645">
      <w:bodyDiv w:val="1"/>
      <w:marLeft w:val="0"/>
      <w:marRight w:val="0"/>
      <w:marTop w:val="0"/>
      <w:marBottom w:val="0"/>
      <w:divBdr>
        <w:top w:val="none" w:sz="0" w:space="0" w:color="auto"/>
        <w:left w:val="none" w:sz="0" w:space="0" w:color="auto"/>
        <w:bottom w:val="none" w:sz="0" w:space="0" w:color="auto"/>
        <w:right w:val="none" w:sz="0" w:space="0" w:color="auto"/>
      </w:divBdr>
    </w:div>
    <w:div w:id="1751611385">
      <w:bodyDiv w:val="1"/>
      <w:marLeft w:val="0"/>
      <w:marRight w:val="0"/>
      <w:marTop w:val="0"/>
      <w:marBottom w:val="0"/>
      <w:divBdr>
        <w:top w:val="none" w:sz="0" w:space="0" w:color="auto"/>
        <w:left w:val="none" w:sz="0" w:space="0" w:color="auto"/>
        <w:bottom w:val="none" w:sz="0" w:space="0" w:color="auto"/>
        <w:right w:val="none" w:sz="0" w:space="0" w:color="auto"/>
      </w:divBdr>
    </w:div>
    <w:div w:id="1751804814">
      <w:bodyDiv w:val="1"/>
      <w:marLeft w:val="0"/>
      <w:marRight w:val="0"/>
      <w:marTop w:val="0"/>
      <w:marBottom w:val="0"/>
      <w:divBdr>
        <w:top w:val="none" w:sz="0" w:space="0" w:color="auto"/>
        <w:left w:val="none" w:sz="0" w:space="0" w:color="auto"/>
        <w:bottom w:val="none" w:sz="0" w:space="0" w:color="auto"/>
        <w:right w:val="none" w:sz="0" w:space="0" w:color="auto"/>
      </w:divBdr>
      <w:divsChild>
        <w:div w:id="17241725">
          <w:marLeft w:val="480"/>
          <w:marRight w:val="0"/>
          <w:marTop w:val="0"/>
          <w:marBottom w:val="0"/>
          <w:divBdr>
            <w:top w:val="none" w:sz="0" w:space="0" w:color="auto"/>
            <w:left w:val="none" w:sz="0" w:space="0" w:color="auto"/>
            <w:bottom w:val="none" w:sz="0" w:space="0" w:color="auto"/>
            <w:right w:val="none" w:sz="0" w:space="0" w:color="auto"/>
          </w:divBdr>
        </w:div>
        <w:div w:id="38669681">
          <w:marLeft w:val="480"/>
          <w:marRight w:val="0"/>
          <w:marTop w:val="0"/>
          <w:marBottom w:val="0"/>
          <w:divBdr>
            <w:top w:val="none" w:sz="0" w:space="0" w:color="auto"/>
            <w:left w:val="none" w:sz="0" w:space="0" w:color="auto"/>
            <w:bottom w:val="none" w:sz="0" w:space="0" w:color="auto"/>
            <w:right w:val="none" w:sz="0" w:space="0" w:color="auto"/>
          </w:divBdr>
        </w:div>
        <w:div w:id="49576193">
          <w:marLeft w:val="480"/>
          <w:marRight w:val="0"/>
          <w:marTop w:val="0"/>
          <w:marBottom w:val="0"/>
          <w:divBdr>
            <w:top w:val="none" w:sz="0" w:space="0" w:color="auto"/>
            <w:left w:val="none" w:sz="0" w:space="0" w:color="auto"/>
            <w:bottom w:val="none" w:sz="0" w:space="0" w:color="auto"/>
            <w:right w:val="none" w:sz="0" w:space="0" w:color="auto"/>
          </w:divBdr>
        </w:div>
        <w:div w:id="159152687">
          <w:marLeft w:val="480"/>
          <w:marRight w:val="0"/>
          <w:marTop w:val="0"/>
          <w:marBottom w:val="0"/>
          <w:divBdr>
            <w:top w:val="none" w:sz="0" w:space="0" w:color="auto"/>
            <w:left w:val="none" w:sz="0" w:space="0" w:color="auto"/>
            <w:bottom w:val="none" w:sz="0" w:space="0" w:color="auto"/>
            <w:right w:val="none" w:sz="0" w:space="0" w:color="auto"/>
          </w:divBdr>
        </w:div>
        <w:div w:id="192110542">
          <w:marLeft w:val="480"/>
          <w:marRight w:val="0"/>
          <w:marTop w:val="0"/>
          <w:marBottom w:val="0"/>
          <w:divBdr>
            <w:top w:val="none" w:sz="0" w:space="0" w:color="auto"/>
            <w:left w:val="none" w:sz="0" w:space="0" w:color="auto"/>
            <w:bottom w:val="none" w:sz="0" w:space="0" w:color="auto"/>
            <w:right w:val="none" w:sz="0" w:space="0" w:color="auto"/>
          </w:divBdr>
        </w:div>
        <w:div w:id="226769534">
          <w:marLeft w:val="480"/>
          <w:marRight w:val="0"/>
          <w:marTop w:val="0"/>
          <w:marBottom w:val="0"/>
          <w:divBdr>
            <w:top w:val="none" w:sz="0" w:space="0" w:color="auto"/>
            <w:left w:val="none" w:sz="0" w:space="0" w:color="auto"/>
            <w:bottom w:val="none" w:sz="0" w:space="0" w:color="auto"/>
            <w:right w:val="none" w:sz="0" w:space="0" w:color="auto"/>
          </w:divBdr>
        </w:div>
        <w:div w:id="286160923">
          <w:marLeft w:val="480"/>
          <w:marRight w:val="0"/>
          <w:marTop w:val="0"/>
          <w:marBottom w:val="0"/>
          <w:divBdr>
            <w:top w:val="none" w:sz="0" w:space="0" w:color="auto"/>
            <w:left w:val="none" w:sz="0" w:space="0" w:color="auto"/>
            <w:bottom w:val="none" w:sz="0" w:space="0" w:color="auto"/>
            <w:right w:val="none" w:sz="0" w:space="0" w:color="auto"/>
          </w:divBdr>
        </w:div>
        <w:div w:id="295598931">
          <w:marLeft w:val="480"/>
          <w:marRight w:val="0"/>
          <w:marTop w:val="0"/>
          <w:marBottom w:val="0"/>
          <w:divBdr>
            <w:top w:val="none" w:sz="0" w:space="0" w:color="auto"/>
            <w:left w:val="none" w:sz="0" w:space="0" w:color="auto"/>
            <w:bottom w:val="none" w:sz="0" w:space="0" w:color="auto"/>
            <w:right w:val="none" w:sz="0" w:space="0" w:color="auto"/>
          </w:divBdr>
        </w:div>
        <w:div w:id="337932100">
          <w:marLeft w:val="480"/>
          <w:marRight w:val="0"/>
          <w:marTop w:val="0"/>
          <w:marBottom w:val="0"/>
          <w:divBdr>
            <w:top w:val="none" w:sz="0" w:space="0" w:color="auto"/>
            <w:left w:val="none" w:sz="0" w:space="0" w:color="auto"/>
            <w:bottom w:val="none" w:sz="0" w:space="0" w:color="auto"/>
            <w:right w:val="none" w:sz="0" w:space="0" w:color="auto"/>
          </w:divBdr>
        </w:div>
        <w:div w:id="424107585">
          <w:marLeft w:val="480"/>
          <w:marRight w:val="0"/>
          <w:marTop w:val="0"/>
          <w:marBottom w:val="0"/>
          <w:divBdr>
            <w:top w:val="none" w:sz="0" w:space="0" w:color="auto"/>
            <w:left w:val="none" w:sz="0" w:space="0" w:color="auto"/>
            <w:bottom w:val="none" w:sz="0" w:space="0" w:color="auto"/>
            <w:right w:val="none" w:sz="0" w:space="0" w:color="auto"/>
          </w:divBdr>
        </w:div>
        <w:div w:id="485823084">
          <w:marLeft w:val="480"/>
          <w:marRight w:val="0"/>
          <w:marTop w:val="0"/>
          <w:marBottom w:val="0"/>
          <w:divBdr>
            <w:top w:val="none" w:sz="0" w:space="0" w:color="auto"/>
            <w:left w:val="none" w:sz="0" w:space="0" w:color="auto"/>
            <w:bottom w:val="none" w:sz="0" w:space="0" w:color="auto"/>
            <w:right w:val="none" w:sz="0" w:space="0" w:color="auto"/>
          </w:divBdr>
        </w:div>
        <w:div w:id="642733829">
          <w:marLeft w:val="480"/>
          <w:marRight w:val="0"/>
          <w:marTop w:val="0"/>
          <w:marBottom w:val="0"/>
          <w:divBdr>
            <w:top w:val="none" w:sz="0" w:space="0" w:color="auto"/>
            <w:left w:val="none" w:sz="0" w:space="0" w:color="auto"/>
            <w:bottom w:val="none" w:sz="0" w:space="0" w:color="auto"/>
            <w:right w:val="none" w:sz="0" w:space="0" w:color="auto"/>
          </w:divBdr>
        </w:div>
        <w:div w:id="646084720">
          <w:marLeft w:val="480"/>
          <w:marRight w:val="0"/>
          <w:marTop w:val="0"/>
          <w:marBottom w:val="0"/>
          <w:divBdr>
            <w:top w:val="none" w:sz="0" w:space="0" w:color="auto"/>
            <w:left w:val="none" w:sz="0" w:space="0" w:color="auto"/>
            <w:bottom w:val="none" w:sz="0" w:space="0" w:color="auto"/>
            <w:right w:val="none" w:sz="0" w:space="0" w:color="auto"/>
          </w:divBdr>
        </w:div>
        <w:div w:id="877738261">
          <w:marLeft w:val="480"/>
          <w:marRight w:val="0"/>
          <w:marTop w:val="0"/>
          <w:marBottom w:val="0"/>
          <w:divBdr>
            <w:top w:val="none" w:sz="0" w:space="0" w:color="auto"/>
            <w:left w:val="none" w:sz="0" w:space="0" w:color="auto"/>
            <w:bottom w:val="none" w:sz="0" w:space="0" w:color="auto"/>
            <w:right w:val="none" w:sz="0" w:space="0" w:color="auto"/>
          </w:divBdr>
        </w:div>
        <w:div w:id="926159878">
          <w:marLeft w:val="480"/>
          <w:marRight w:val="0"/>
          <w:marTop w:val="0"/>
          <w:marBottom w:val="0"/>
          <w:divBdr>
            <w:top w:val="none" w:sz="0" w:space="0" w:color="auto"/>
            <w:left w:val="none" w:sz="0" w:space="0" w:color="auto"/>
            <w:bottom w:val="none" w:sz="0" w:space="0" w:color="auto"/>
            <w:right w:val="none" w:sz="0" w:space="0" w:color="auto"/>
          </w:divBdr>
        </w:div>
        <w:div w:id="943612183">
          <w:marLeft w:val="480"/>
          <w:marRight w:val="0"/>
          <w:marTop w:val="0"/>
          <w:marBottom w:val="0"/>
          <w:divBdr>
            <w:top w:val="none" w:sz="0" w:space="0" w:color="auto"/>
            <w:left w:val="none" w:sz="0" w:space="0" w:color="auto"/>
            <w:bottom w:val="none" w:sz="0" w:space="0" w:color="auto"/>
            <w:right w:val="none" w:sz="0" w:space="0" w:color="auto"/>
          </w:divBdr>
        </w:div>
        <w:div w:id="946884136">
          <w:marLeft w:val="480"/>
          <w:marRight w:val="0"/>
          <w:marTop w:val="0"/>
          <w:marBottom w:val="0"/>
          <w:divBdr>
            <w:top w:val="none" w:sz="0" w:space="0" w:color="auto"/>
            <w:left w:val="none" w:sz="0" w:space="0" w:color="auto"/>
            <w:bottom w:val="none" w:sz="0" w:space="0" w:color="auto"/>
            <w:right w:val="none" w:sz="0" w:space="0" w:color="auto"/>
          </w:divBdr>
        </w:div>
        <w:div w:id="984354866">
          <w:marLeft w:val="480"/>
          <w:marRight w:val="0"/>
          <w:marTop w:val="0"/>
          <w:marBottom w:val="0"/>
          <w:divBdr>
            <w:top w:val="none" w:sz="0" w:space="0" w:color="auto"/>
            <w:left w:val="none" w:sz="0" w:space="0" w:color="auto"/>
            <w:bottom w:val="none" w:sz="0" w:space="0" w:color="auto"/>
            <w:right w:val="none" w:sz="0" w:space="0" w:color="auto"/>
          </w:divBdr>
        </w:div>
        <w:div w:id="1024478120">
          <w:marLeft w:val="480"/>
          <w:marRight w:val="0"/>
          <w:marTop w:val="0"/>
          <w:marBottom w:val="0"/>
          <w:divBdr>
            <w:top w:val="none" w:sz="0" w:space="0" w:color="auto"/>
            <w:left w:val="none" w:sz="0" w:space="0" w:color="auto"/>
            <w:bottom w:val="none" w:sz="0" w:space="0" w:color="auto"/>
            <w:right w:val="none" w:sz="0" w:space="0" w:color="auto"/>
          </w:divBdr>
        </w:div>
        <w:div w:id="1099136356">
          <w:marLeft w:val="480"/>
          <w:marRight w:val="0"/>
          <w:marTop w:val="0"/>
          <w:marBottom w:val="0"/>
          <w:divBdr>
            <w:top w:val="none" w:sz="0" w:space="0" w:color="auto"/>
            <w:left w:val="none" w:sz="0" w:space="0" w:color="auto"/>
            <w:bottom w:val="none" w:sz="0" w:space="0" w:color="auto"/>
            <w:right w:val="none" w:sz="0" w:space="0" w:color="auto"/>
          </w:divBdr>
        </w:div>
        <w:div w:id="1150828272">
          <w:marLeft w:val="480"/>
          <w:marRight w:val="0"/>
          <w:marTop w:val="0"/>
          <w:marBottom w:val="0"/>
          <w:divBdr>
            <w:top w:val="none" w:sz="0" w:space="0" w:color="auto"/>
            <w:left w:val="none" w:sz="0" w:space="0" w:color="auto"/>
            <w:bottom w:val="none" w:sz="0" w:space="0" w:color="auto"/>
            <w:right w:val="none" w:sz="0" w:space="0" w:color="auto"/>
          </w:divBdr>
        </w:div>
        <w:div w:id="1157578360">
          <w:marLeft w:val="480"/>
          <w:marRight w:val="0"/>
          <w:marTop w:val="0"/>
          <w:marBottom w:val="0"/>
          <w:divBdr>
            <w:top w:val="none" w:sz="0" w:space="0" w:color="auto"/>
            <w:left w:val="none" w:sz="0" w:space="0" w:color="auto"/>
            <w:bottom w:val="none" w:sz="0" w:space="0" w:color="auto"/>
            <w:right w:val="none" w:sz="0" w:space="0" w:color="auto"/>
          </w:divBdr>
        </w:div>
        <w:div w:id="1182356488">
          <w:marLeft w:val="480"/>
          <w:marRight w:val="0"/>
          <w:marTop w:val="0"/>
          <w:marBottom w:val="0"/>
          <w:divBdr>
            <w:top w:val="none" w:sz="0" w:space="0" w:color="auto"/>
            <w:left w:val="none" w:sz="0" w:space="0" w:color="auto"/>
            <w:bottom w:val="none" w:sz="0" w:space="0" w:color="auto"/>
            <w:right w:val="none" w:sz="0" w:space="0" w:color="auto"/>
          </w:divBdr>
        </w:div>
        <w:div w:id="1253972865">
          <w:marLeft w:val="480"/>
          <w:marRight w:val="0"/>
          <w:marTop w:val="0"/>
          <w:marBottom w:val="0"/>
          <w:divBdr>
            <w:top w:val="none" w:sz="0" w:space="0" w:color="auto"/>
            <w:left w:val="none" w:sz="0" w:space="0" w:color="auto"/>
            <w:bottom w:val="none" w:sz="0" w:space="0" w:color="auto"/>
            <w:right w:val="none" w:sz="0" w:space="0" w:color="auto"/>
          </w:divBdr>
        </w:div>
        <w:div w:id="1307317110">
          <w:marLeft w:val="480"/>
          <w:marRight w:val="0"/>
          <w:marTop w:val="0"/>
          <w:marBottom w:val="0"/>
          <w:divBdr>
            <w:top w:val="none" w:sz="0" w:space="0" w:color="auto"/>
            <w:left w:val="none" w:sz="0" w:space="0" w:color="auto"/>
            <w:bottom w:val="none" w:sz="0" w:space="0" w:color="auto"/>
            <w:right w:val="none" w:sz="0" w:space="0" w:color="auto"/>
          </w:divBdr>
        </w:div>
        <w:div w:id="1338383214">
          <w:marLeft w:val="480"/>
          <w:marRight w:val="0"/>
          <w:marTop w:val="0"/>
          <w:marBottom w:val="0"/>
          <w:divBdr>
            <w:top w:val="none" w:sz="0" w:space="0" w:color="auto"/>
            <w:left w:val="none" w:sz="0" w:space="0" w:color="auto"/>
            <w:bottom w:val="none" w:sz="0" w:space="0" w:color="auto"/>
            <w:right w:val="none" w:sz="0" w:space="0" w:color="auto"/>
          </w:divBdr>
        </w:div>
        <w:div w:id="1367440651">
          <w:marLeft w:val="480"/>
          <w:marRight w:val="0"/>
          <w:marTop w:val="0"/>
          <w:marBottom w:val="0"/>
          <w:divBdr>
            <w:top w:val="none" w:sz="0" w:space="0" w:color="auto"/>
            <w:left w:val="none" w:sz="0" w:space="0" w:color="auto"/>
            <w:bottom w:val="none" w:sz="0" w:space="0" w:color="auto"/>
            <w:right w:val="none" w:sz="0" w:space="0" w:color="auto"/>
          </w:divBdr>
        </w:div>
        <w:div w:id="1390760014">
          <w:marLeft w:val="480"/>
          <w:marRight w:val="0"/>
          <w:marTop w:val="0"/>
          <w:marBottom w:val="0"/>
          <w:divBdr>
            <w:top w:val="none" w:sz="0" w:space="0" w:color="auto"/>
            <w:left w:val="none" w:sz="0" w:space="0" w:color="auto"/>
            <w:bottom w:val="none" w:sz="0" w:space="0" w:color="auto"/>
            <w:right w:val="none" w:sz="0" w:space="0" w:color="auto"/>
          </w:divBdr>
        </w:div>
        <w:div w:id="1642420460">
          <w:marLeft w:val="480"/>
          <w:marRight w:val="0"/>
          <w:marTop w:val="0"/>
          <w:marBottom w:val="0"/>
          <w:divBdr>
            <w:top w:val="none" w:sz="0" w:space="0" w:color="auto"/>
            <w:left w:val="none" w:sz="0" w:space="0" w:color="auto"/>
            <w:bottom w:val="none" w:sz="0" w:space="0" w:color="auto"/>
            <w:right w:val="none" w:sz="0" w:space="0" w:color="auto"/>
          </w:divBdr>
        </w:div>
        <w:div w:id="1645313265">
          <w:marLeft w:val="480"/>
          <w:marRight w:val="0"/>
          <w:marTop w:val="0"/>
          <w:marBottom w:val="0"/>
          <w:divBdr>
            <w:top w:val="none" w:sz="0" w:space="0" w:color="auto"/>
            <w:left w:val="none" w:sz="0" w:space="0" w:color="auto"/>
            <w:bottom w:val="none" w:sz="0" w:space="0" w:color="auto"/>
            <w:right w:val="none" w:sz="0" w:space="0" w:color="auto"/>
          </w:divBdr>
        </w:div>
        <w:div w:id="1961259591">
          <w:marLeft w:val="480"/>
          <w:marRight w:val="0"/>
          <w:marTop w:val="0"/>
          <w:marBottom w:val="0"/>
          <w:divBdr>
            <w:top w:val="none" w:sz="0" w:space="0" w:color="auto"/>
            <w:left w:val="none" w:sz="0" w:space="0" w:color="auto"/>
            <w:bottom w:val="none" w:sz="0" w:space="0" w:color="auto"/>
            <w:right w:val="none" w:sz="0" w:space="0" w:color="auto"/>
          </w:divBdr>
        </w:div>
      </w:divsChild>
    </w:div>
    <w:div w:id="1752044367">
      <w:bodyDiv w:val="1"/>
      <w:marLeft w:val="0"/>
      <w:marRight w:val="0"/>
      <w:marTop w:val="0"/>
      <w:marBottom w:val="0"/>
      <w:divBdr>
        <w:top w:val="none" w:sz="0" w:space="0" w:color="auto"/>
        <w:left w:val="none" w:sz="0" w:space="0" w:color="auto"/>
        <w:bottom w:val="none" w:sz="0" w:space="0" w:color="auto"/>
        <w:right w:val="none" w:sz="0" w:space="0" w:color="auto"/>
      </w:divBdr>
    </w:div>
    <w:div w:id="1752192330">
      <w:bodyDiv w:val="1"/>
      <w:marLeft w:val="0"/>
      <w:marRight w:val="0"/>
      <w:marTop w:val="0"/>
      <w:marBottom w:val="0"/>
      <w:divBdr>
        <w:top w:val="none" w:sz="0" w:space="0" w:color="auto"/>
        <w:left w:val="none" w:sz="0" w:space="0" w:color="auto"/>
        <w:bottom w:val="none" w:sz="0" w:space="0" w:color="auto"/>
        <w:right w:val="none" w:sz="0" w:space="0" w:color="auto"/>
      </w:divBdr>
    </w:div>
    <w:div w:id="1753120337">
      <w:bodyDiv w:val="1"/>
      <w:marLeft w:val="0"/>
      <w:marRight w:val="0"/>
      <w:marTop w:val="0"/>
      <w:marBottom w:val="0"/>
      <w:divBdr>
        <w:top w:val="none" w:sz="0" w:space="0" w:color="auto"/>
        <w:left w:val="none" w:sz="0" w:space="0" w:color="auto"/>
        <w:bottom w:val="none" w:sz="0" w:space="0" w:color="auto"/>
        <w:right w:val="none" w:sz="0" w:space="0" w:color="auto"/>
      </w:divBdr>
    </w:div>
    <w:div w:id="1753577084">
      <w:bodyDiv w:val="1"/>
      <w:marLeft w:val="0"/>
      <w:marRight w:val="0"/>
      <w:marTop w:val="0"/>
      <w:marBottom w:val="0"/>
      <w:divBdr>
        <w:top w:val="none" w:sz="0" w:space="0" w:color="auto"/>
        <w:left w:val="none" w:sz="0" w:space="0" w:color="auto"/>
        <w:bottom w:val="none" w:sz="0" w:space="0" w:color="auto"/>
        <w:right w:val="none" w:sz="0" w:space="0" w:color="auto"/>
      </w:divBdr>
    </w:div>
    <w:div w:id="1753695627">
      <w:bodyDiv w:val="1"/>
      <w:marLeft w:val="0"/>
      <w:marRight w:val="0"/>
      <w:marTop w:val="0"/>
      <w:marBottom w:val="0"/>
      <w:divBdr>
        <w:top w:val="none" w:sz="0" w:space="0" w:color="auto"/>
        <w:left w:val="none" w:sz="0" w:space="0" w:color="auto"/>
        <w:bottom w:val="none" w:sz="0" w:space="0" w:color="auto"/>
        <w:right w:val="none" w:sz="0" w:space="0" w:color="auto"/>
      </w:divBdr>
    </w:div>
    <w:div w:id="1753814585">
      <w:bodyDiv w:val="1"/>
      <w:marLeft w:val="0"/>
      <w:marRight w:val="0"/>
      <w:marTop w:val="0"/>
      <w:marBottom w:val="0"/>
      <w:divBdr>
        <w:top w:val="none" w:sz="0" w:space="0" w:color="auto"/>
        <w:left w:val="none" w:sz="0" w:space="0" w:color="auto"/>
        <w:bottom w:val="none" w:sz="0" w:space="0" w:color="auto"/>
        <w:right w:val="none" w:sz="0" w:space="0" w:color="auto"/>
      </w:divBdr>
    </w:div>
    <w:div w:id="1753970948">
      <w:bodyDiv w:val="1"/>
      <w:marLeft w:val="0"/>
      <w:marRight w:val="0"/>
      <w:marTop w:val="0"/>
      <w:marBottom w:val="0"/>
      <w:divBdr>
        <w:top w:val="none" w:sz="0" w:space="0" w:color="auto"/>
        <w:left w:val="none" w:sz="0" w:space="0" w:color="auto"/>
        <w:bottom w:val="none" w:sz="0" w:space="0" w:color="auto"/>
        <w:right w:val="none" w:sz="0" w:space="0" w:color="auto"/>
      </w:divBdr>
    </w:div>
    <w:div w:id="1754742592">
      <w:bodyDiv w:val="1"/>
      <w:marLeft w:val="0"/>
      <w:marRight w:val="0"/>
      <w:marTop w:val="0"/>
      <w:marBottom w:val="0"/>
      <w:divBdr>
        <w:top w:val="none" w:sz="0" w:space="0" w:color="auto"/>
        <w:left w:val="none" w:sz="0" w:space="0" w:color="auto"/>
        <w:bottom w:val="none" w:sz="0" w:space="0" w:color="auto"/>
        <w:right w:val="none" w:sz="0" w:space="0" w:color="auto"/>
      </w:divBdr>
      <w:divsChild>
        <w:div w:id="1644850672">
          <w:marLeft w:val="480"/>
          <w:marRight w:val="0"/>
          <w:marTop w:val="0"/>
          <w:marBottom w:val="0"/>
          <w:divBdr>
            <w:top w:val="none" w:sz="0" w:space="0" w:color="auto"/>
            <w:left w:val="none" w:sz="0" w:space="0" w:color="auto"/>
            <w:bottom w:val="none" w:sz="0" w:space="0" w:color="auto"/>
            <w:right w:val="none" w:sz="0" w:space="0" w:color="auto"/>
          </w:divBdr>
        </w:div>
        <w:div w:id="988822516">
          <w:marLeft w:val="480"/>
          <w:marRight w:val="0"/>
          <w:marTop w:val="0"/>
          <w:marBottom w:val="0"/>
          <w:divBdr>
            <w:top w:val="none" w:sz="0" w:space="0" w:color="auto"/>
            <w:left w:val="none" w:sz="0" w:space="0" w:color="auto"/>
            <w:bottom w:val="none" w:sz="0" w:space="0" w:color="auto"/>
            <w:right w:val="none" w:sz="0" w:space="0" w:color="auto"/>
          </w:divBdr>
        </w:div>
        <w:div w:id="139613038">
          <w:marLeft w:val="480"/>
          <w:marRight w:val="0"/>
          <w:marTop w:val="0"/>
          <w:marBottom w:val="0"/>
          <w:divBdr>
            <w:top w:val="none" w:sz="0" w:space="0" w:color="auto"/>
            <w:left w:val="none" w:sz="0" w:space="0" w:color="auto"/>
            <w:bottom w:val="none" w:sz="0" w:space="0" w:color="auto"/>
            <w:right w:val="none" w:sz="0" w:space="0" w:color="auto"/>
          </w:divBdr>
        </w:div>
        <w:div w:id="1392577405">
          <w:marLeft w:val="480"/>
          <w:marRight w:val="0"/>
          <w:marTop w:val="0"/>
          <w:marBottom w:val="0"/>
          <w:divBdr>
            <w:top w:val="none" w:sz="0" w:space="0" w:color="auto"/>
            <w:left w:val="none" w:sz="0" w:space="0" w:color="auto"/>
            <w:bottom w:val="none" w:sz="0" w:space="0" w:color="auto"/>
            <w:right w:val="none" w:sz="0" w:space="0" w:color="auto"/>
          </w:divBdr>
        </w:div>
        <w:div w:id="893856255">
          <w:marLeft w:val="480"/>
          <w:marRight w:val="0"/>
          <w:marTop w:val="0"/>
          <w:marBottom w:val="0"/>
          <w:divBdr>
            <w:top w:val="none" w:sz="0" w:space="0" w:color="auto"/>
            <w:left w:val="none" w:sz="0" w:space="0" w:color="auto"/>
            <w:bottom w:val="none" w:sz="0" w:space="0" w:color="auto"/>
            <w:right w:val="none" w:sz="0" w:space="0" w:color="auto"/>
          </w:divBdr>
        </w:div>
        <w:div w:id="638727253">
          <w:marLeft w:val="480"/>
          <w:marRight w:val="0"/>
          <w:marTop w:val="0"/>
          <w:marBottom w:val="0"/>
          <w:divBdr>
            <w:top w:val="none" w:sz="0" w:space="0" w:color="auto"/>
            <w:left w:val="none" w:sz="0" w:space="0" w:color="auto"/>
            <w:bottom w:val="none" w:sz="0" w:space="0" w:color="auto"/>
            <w:right w:val="none" w:sz="0" w:space="0" w:color="auto"/>
          </w:divBdr>
        </w:div>
        <w:div w:id="1011033817">
          <w:marLeft w:val="480"/>
          <w:marRight w:val="0"/>
          <w:marTop w:val="0"/>
          <w:marBottom w:val="0"/>
          <w:divBdr>
            <w:top w:val="none" w:sz="0" w:space="0" w:color="auto"/>
            <w:left w:val="none" w:sz="0" w:space="0" w:color="auto"/>
            <w:bottom w:val="none" w:sz="0" w:space="0" w:color="auto"/>
            <w:right w:val="none" w:sz="0" w:space="0" w:color="auto"/>
          </w:divBdr>
        </w:div>
        <w:div w:id="1440105822">
          <w:marLeft w:val="480"/>
          <w:marRight w:val="0"/>
          <w:marTop w:val="0"/>
          <w:marBottom w:val="0"/>
          <w:divBdr>
            <w:top w:val="none" w:sz="0" w:space="0" w:color="auto"/>
            <w:left w:val="none" w:sz="0" w:space="0" w:color="auto"/>
            <w:bottom w:val="none" w:sz="0" w:space="0" w:color="auto"/>
            <w:right w:val="none" w:sz="0" w:space="0" w:color="auto"/>
          </w:divBdr>
        </w:div>
        <w:div w:id="1087919086">
          <w:marLeft w:val="480"/>
          <w:marRight w:val="0"/>
          <w:marTop w:val="0"/>
          <w:marBottom w:val="0"/>
          <w:divBdr>
            <w:top w:val="none" w:sz="0" w:space="0" w:color="auto"/>
            <w:left w:val="none" w:sz="0" w:space="0" w:color="auto"/>
            <w:bottom w:val="none" w:sz="0" w:space="0" w:color="auto"/>
            <w:right w:val="none" w:sz="0" w:space="0" w:color="auto"/>
          </w:divBdr>
        </w:div>
        <w:div w:id="1640302955">
          <w:marLeft w:val="480"/>
          <w:marRight w:val="0"/>
          <w:marTop w:val="0"/>
          <w:marBottom w:val="0"/>
          <w:divBdr>
            <w:top w:val="none" w:sz="0" w:space="0" w:color="auto"/>
            <w:left w:val="none" w:sz="0" w:space="0" w:color="auto"/>
            <w:bottom w:val="none" w:sz="0" w:space="0" w:color="auto"/>
            <w:right w:val="none" w:sz="0" w:space="0" w:color="auto"/>
          </w:divBdr>
        </w:div>
        <w:div w:id="1280382588">
          <w:marLeft w:val="480"/>
          <w:marRight w:val="0"/>
          <w:marTop w:val="0"/>
          <w:marBottom w:val="0"/>
          <w:divBdr>
            <w:top w:val="none" w:sz="0" w:space="0" w:color="auto"/>
            <w:left w:val="none" w:sz="0" w:space="0" w:color="auto"/>
            <w:bottom w:val="none" w:sz="0" w:space="0" w:color="auto"/>
            <w:right w:val="none" w:sz="0" w:space="0" w:color="auto"/>
          </w:divBdr>
        </w:div>
        <w:div w:id="291903334">
          <w:marLeft w:val="480"/>
          <w:marRight w:val="0"/>
          <w:marTop w:val="0"/>
          <w:marBottom w:val="0"/>
          <w:divBdr>
            <w:top w:val="none" w:sz="0" w:space="0" w:color="auto"/>
            <w:left w:val="none" w:sz="0" w:space="0" w:color="auto"/>
            <w:bottom w:val="none" w:sz="0" w:space="0" w:color="auto"/>
            <w:right w:val="none" w:sz="0" w:space="0" w:color="auto"/>
          </w:divBdr>
        </w:div>
        <w:div w:id="957223339">
          <w:marLeft w:val="480"/>
          <w:marRight w:val="0"/>
          <w:marTop w:val="0"/>
          <w:marBottom w:val="0"/>
          <w:divBdr>
            <w:top w:val="none" w:sz="0" w:space="0" w:color="auto"/>
            <w:left w:val="none" w:sz="0" w:space="0" w:color="auto"/>
            <w:bottom w:val="none" w:sz="0" w:space="0" w:color="auto"/>
            <w:right w:val="none" w:sz="0" w:space="0" w:color="auto"/>
          </w:divBdr>
        </w:div>
        <w:div w:id="1574588039">
          <w:marLeft w:val="480"/>
          <w:marRight w:val="0"/>
          <w:marTop w:val="0"/>
          <w:marBottom w:val="0"/>
          <w:divBdr>
            <w:top w:val="none" w:sz="0" w:space="0" w:color="auto"/>
            <w:left w:val="none" w:sz="0" w:space="0" w:color="auto"/>
            <w:bottom w:val="none" w:sz="0" w:space="0" w:color="auto"/>
            <w:right w:val="none" w:sz="0" w:space="0" w:color="auto"/>
          </w:divBdr>
        </w:div>
        <w:div w:id="720712282">
          <w:marLeft w:val="480"/>
          <w:marRight w:val="0"/>
          <w:marTop w:val="0"/>
          <w:marBottom w:val="0"/>
          <w:divBdr>
            <w:top w:val="none" w:sz="0" w:space="0" w:color="auto"/>
            <w:left w:val="none" w:sz="0" w:space="0" w:color="auto"/>
            <w:bottom w:val="none" w:sz="0" w:space="0" w:color="auto"/>
            <w:right w:val="none" w:sz="0" w:space="0" w:color="auto"/>
          </w:divBdr>
        </w:div>
        <w:div w:id="1353607494">
          <w:marLeft w:val="480"/>
          <w:marRight w:val="0"/>
          <w:marTop w:val="0"/>
          <w:marBottom w:val="0"/>
          <w:divBdr>
            <w:top w:val="none" w:sz="0" w:space="0" w:color="auto"/>
            <w:left w:val="none" w:sz="0" w:space="0" w:color="auto"/>
            <w:bottom w:val="none" w:sz="0" w:space="0" w:color="auto"/>
            <w:right w:val="none" w:sz="0" w:space="0" w:color="auto"/>
          </w:divBdr>
        </w:div>
        <w:div w:id="917324307">
          <w:marLeft w:val="480"/>
          <w:marRight w:val="0"/>
          <w:marTop w:val="0"/>
          <w:marBottom w:val="0"/>
          <w:divBdr>
            <w:top w:val="none" w:sz="0" w:space="0" w:color="auto"/>
            <w:left w:val="none" w:sz="0" w:space="0" w:color="auto"/>
            <w:bottom w:val="none" w:sz="0" w:space="0" w:color="auto"/>
            <w:right w:val="none" w:sz="0" w:space="0" w:color="auto"/>
          </w:divBdr>
        </w:div>
        <w:div w:id="2104647412">
          <w:marLeft w:val="480"/>
          <w:marRight w:val="0"/>
          <w:marTop w:val="0"/>
          <w:marBottom w:val="0"/>
          <w:divBdr>
            <w:top w:val="none" w:sz="0" w:space="0" w:color="auto"/>
            <w:left w:val="none" w:sz="0" w:space="0" w:color="auto"/>
            <w:bottom w:val="none" w:sz="0" w:space="0" w:color="auto"/>
            <w:right w:val="none" w:sz="0" w:space="0" w:color="auto"/>
          </w:divBdr>
        </w:div>
        <w:div w:id="1572621660">
          <w:marLeft w:val="480"/>
          <w:marRight w:val="0"/>
          <w:marTop w:val="0"/>
          <w:marBottom w:val="0"/>
          <w:divBdr>
            <w:top w:val="none" w:sz="0" w:space="0" w:color="auto"/>
            <w:left w:val="none" w:sz="0" w:space="0" w:color="auto"/>
            <w:bottom w:val="none" w:sz="0" w:space="0" w:color="auto"/>
            <w:right w:val="none" w:sz="0" w:space="0" w:color="auto"/>
          </w:divBdr>
        </w:div>
        <w:div w:id="1809081916">
          <w:marLeft w:val="480"/>
          <w:marRight w:val="0"/>
          <w:marTop w:val="0"/>
          <w:marBottom w:val="0"/>
          <w:divBdr>
            <w:top w:val="none" w:sz="0" w:space="0" w:color="auto"/>
            <w:left w:val="none" w:sz="0" w:space="0" w:color="auto"/>
            <w:bottom w:val="none" w:sz="0" w:space="0" w:color="auto"/>
            <w:right w:val="none" w:sz="0" w:space="0" w:color="auto"/>
          </w:divBdr>
        </w:div>
        <w:div w:id="856308234">
          <w:marLeft w:val="480"/>
          <w:marRight w:val="0"/>
          <w:marTop w:val="0"/>
          <w:marBottom w:val="0"/>
          <w:divBdr>
            <w:top w:val="none" w:sz="0" w:space="0" w:color="auto"/>
            <w:left w:val="none" w:sz="0" w:space="0" w:color="auto"/>
            <w:bottom w:val="none" w:sz="0" w:space="0" w:color="auto"/>
            <w:right w:val="none" w:sz="0" w:space="0" w:color="auto"/>
          </w:divBdr>
        </w:div>
        <w:div w:id="547382064">
          <w:marLeft w:val="480"/>
          <w:marRight w:val="0"/>
          <w:marTop w:val="0"/>
          <w:marBottom w:val="0"/>
          <w:divBdr>
            <w:top w:val="none" w:sz="0" w:space="0" w:color="auto"/>
            <w:left w:val="none" w:sz="0" w:space="0" w:color="auto"/>
            <w:bottom w:val="none" w:sz="0" w:space="0" w:color="auto"/>
            <w:right w:val="none" w:sz="0" w:space="0" w:color="auto"/>
          </w:divBdr>
        </w:div>
        <w:div w:id="1415585255">
          <w:marLeft w:val="480"/>
          <w:marRight w:val="0"/>
          <w:marTop w:val="0"/>
          <w:marBottom w:val="0"/>
          <w:divBdr>
            <w:top w:val="none" w:sz="0" w:space="0" w:color="auto"/>
            <w:left w:val="none" w:sz="0" w:space="0" w:color="auto"/>
            <w:bottom w:val="none" w:sz="0" w:space="0" w:color="auto"/>
            <w:right w:val="none" w:sz="0" w:space="0" w:color="auto"/>
          </w:divBdr>
        </w:div>
        <w:div w:id="705452239">
          <w:marLeft w:val="480"/>
          <w:marRight w:val="0"/>
          <w:marTop w:val="0"/>
          <w:marBottom w:val="0"/>
          <w:divBdr>
            <w:top w:val="none" w:sz="0" w:space="0" w:color="auto"/>
            <w:left w:val="none" w:sz="0" w:space="0" w:color="auto"/>
            <w:bottom w:val="none" w:sz="0" w:space="0" w:color="auto"/>
            <w:right w:val="none" w:sz="0" w:space="0" w:color="auto"/>
          </w:divBdr>
        </w:div>
        <w:div w:id="230313928">
          <w:marLeft w:val="480"/>
          <w:marRight w:val="0"/>
          <w:marTop w:val="0"/>
          <w:marBottom w:val="0"/>
          <w:divBdr>
            <w:top w:val="none" w:sz="0" w:space="0" w:color="auto"/>
            <w:left w:val="none" w:sz="0" w:space="0" w:color="auto"/>
            <w:bottom w:val="none" w:sz="0" w:space="0" w:color="auto"/>
            <w:right w:val="none" w:sz="0" w:space="0" w:color="auto"/>
          </w:divBdr>
        </w:div>
        <w:div w:id="1300305962">
          <w:marLeft w:val="480"/>
          <w:marRight w:val="0"/>
          <w:marTop w:val="0"/>
          <w:marBottom w:val="0"/>
          <w:divBdr>
            <w:top w:val="none" w:sz="0" w:space="0" w:color="auto"/>
            <w:left w:val="none" w:sz="0" w:space="0" w:color="auto"/>
            <w:bottom w:val="none" w:sz="0" w:space="0" w:color="auto"/>
            <w:right w:val="none" w:sz="0" w:space="0" w:color="auto"/>
          </w:divBdr>
        </w:div>
        <w:div w:id="511838542">
          <w:marLeft w:val="480"/>
          <w:marRight w:val="0"/>
          <w:marTop w:val="0"/>
          <w:marBottom w:val="0"/>
          <w:divBdr>
            <w:top w:val="none" w:sz="0" w:space="0" w:color="auto"/>
            <w:left w:val="none" w:sz="0" w:space="0" w:color="auto"/>
            <w:bottom w:val="none" w:sz="0" w:space="0" w:color="auto"/>
            <w:right w:val="none" w:sz="0" w:space="0" w:color="auto"/>
          </w:divBdr>
        </w:div>
        <w:div w:id="2101216374">
          <w:marLeft w:val="480"/>
          <w:marRight w:val="0"/>
          <w:marTop w:val="0"/>
          <w:marBottom w:val="0"/>
          <w:divBdr>
            <w:top w:val="none" w:sz="0" w:space="0" w:color="auto"/>
            <w:left w:val="none" w:sz="0" w:space="0" w:color="auto"/>
            <w:bottom w:val="none" w:sz="0" w:space="0" w:color="auto"/>
            <w:right w:val="none" w:sz="0" w:space="0" w:color="auto"/>
          </w:divBdr>
        </w:div>
        <w:div w:id="743725720">
          <w:marLeft w:val="480"/>
          <w:marRight w:val="0"/>
          <w:marTop w:val="0"/>
          <w:marBottom w:val="0"/>
          <w:divBdr>
            <w:top w:val="none" w:sz="0" w:space="0" w:color="auto"/>
            <w:left w:val="none" w:sz="0" w:space="0" w:color="auto"/>
            <w:bottom w:val="none" w:sz="0" w:space="0" w:color="auto"/>
            <w:right w:val="none" w:sz="0" w:space="0" w:color="auto"/>
          </w:divBdr>
        </w:div>
        <w:div w:id="175341025">
          <w:marLeft w:val="480"/>
          <w:marRight w:val="0"/>
          <w:marTop w:val="0"/>
          <w:marBottom w:val="0"/>
          <w:divBdr>
            <w:top w:val="none" w:sz="0" w:space="0" w:color="auto"/>
            <w:left w:val="none" w:sz="0" w:space="0" w:color="auto"/>
            <w:bottom w:val="none" w:sz="0" w:space="0" w:color="auto"/>
            <w:right w:val="none" w:sz="0" w:space="0" w:color="auto"/>
          </w:divBdr>
        </w:div>
        <w:div w:id="1188326389">
          <w:marLeft w:val="480"/>
          <w:marRight w:val="0"/>
          <w:marTop w:val="0"/>
          <w:marBottom w:val="0"/>
          <w:divBdr>
            <w:top w:val="none" w:sz="0" w:space="0" w:color="auto"/>
            <w:left w:val="none" w:sz="0" w:space="0" w:color="auto"/>
            <w:bottom w:val="none" w:sz="0" w:space="0" w:color="auto"/>
            <w:right w:val="none" w:sz="0" w:space="0" w:color="auto"/>
          </w:divBdr>
        </w:div>
        <w:div w:id="890924096">
          <w:marLeft w:val="480"/>
          <w:marRight w:val="0"/>
          <w:marTop w:val="0"/>
          <w:marBottom w:val="0"/>
          <w:divBdr>
            <w:top w:val="none" w:sz="0" w:space="0" w:color="auto"/>
            <w:left w:val="none" w:sz="0" w:space="0" w:color="auto"/>
            <w:bottom w:val="none" w:sz="0" w:space="0" w:color="auto"/>
            <w:right w:val="none" w:sz="0" w:space="0" w:color="auto"/>
          </w:divBdr>
        </w:div>
        <w:div w:id="1968705585">
          <w:marLeft w:val="480"/>
          <w:marRight w:val="0"/>
          <w:marTop w:val="0"/>
          <w:marBottom w:val="0"/>
          <w:divBdr>
            <w:top w:val="none" w:sz="0" w:space="0" w:color="auto"/>
            <w:left w:val="none" w:sz="0" w:space="0" w:color="auto"/>
            <w:bottom w:val="none" w:sz="0" w:space="0" w:color="auto"/>
            <w:right w:val="none" w:sz="0" w:space="0" w:color="auto"/>
          </w:divBdr>
        </w:div>
        <w:div w:id="929659587">
          <w:marLeft w:val="480"/>
          <w:marRight w:val="0"/>
          <w:marTop w:val="0"/>
          <w:marBottom w:val="0"/>
          <w:divBdr>
            <w:top w:val="none" w:sz="0" w:space="0" w:color="auto"/>
            <w:left w:val="none" w:sz="0" w:space="0" w:color="auto"/>
            <w:bottom w:val="none" w:sz="0" w:space="0" w:color="auto"/>
            <w:right w:val="none" w:sz="0" w:space="0" w:color="auto"/>
          </w:divBdr>
        </w:div>
        <w:div w:id="1104153280">
          <w:marLeft w:val="480"/>
          <w:marRight w:val="0"/>
          <w:marTop w:val="0"/>
          <w:marBottom w:val="0"/>
          <w:divBdr>
            <w:top w:val="none" w:sz="0" w:space="0" w:color="auto"/>
            <w:left w:val="none" w:sz="0" w:space="0" w:color="auto"/>
            <w:bottom w:val="none" w:sz="0" w:space="0" w:color="auto"/>
            <w:right w:val="none" w:sz="0" w:space="0" w:color="auto"/>
          </w:divBdr>
        </w:div>
        <w:div w:id="1993556990">
          <w:marLeft w:val="480"/>
          <w:marRight w:val="0"/>
          <w:marTop w:val="0"/>
          <w:marBottom w:val="0"/>
          <w:divBdr>
            <w:top w:val="none" w:sz="0" w:space="0" w:color="auto"/>
            <w:left w:val="none" w:sz="0" w:space="0" w:color="auto"/>
            <w:bottom w:val="none" w:sz="0" w:space="0" w:color="auto"/>
            <w:right w:val="none" w:sz="0" w:space="0" w:color="auto"/>
          </w:divBdr>
        </w:div>
        <w:div w:id="2120031202">
          <w:marLeft w:val="480"/>
          <w:marRight w:val="0"/>
          <w:marTop w:val="0"/>
          <w:marBottom w:val="0"/>
          <w:divBdr>
            <w:top w:val="none" w:sz="0" w:space="0" w:color="auto"/>
            <w:left w:val="none" w:sz="0" w:space="0" w:color="auto"/>
            <w:bottom w:val="none" w:sz="0" w:space="0" w:color="auto"/>
            <w:right w:val="none" w:sz="0" w:space="0" w:color="auto"/>
          </w:divBdr>
        </w:div>
        <w:div w:id="821652768">
          <w:marLeft w:val="480"/>
          <w:marRight w:val="0"/>
          <w:marTop w:val="0"/>
          <w:marBottom w:val="0"/>
          <w:divBdr>
            <w:top w:val="none" w:sz="0" w:space="0" w:color="auto"/>
            <w:left w:val="none" w:sz="0" w:space="0" w:color="auto"/>
            <w:bottom w:val="none" w:sz="0" w:space="0" w:color="auto"/>
            <w:right w:val="none" w:sz="0" w:space="0" w:color="auto"/>
          </w:divBdr>
        </w:div>
        <w:div w:id="236792363">
          <w:marLeft w:val="480"/>
          <w:marRight w:val="0"/>
          <w:marTop w:val="0"/>
          <w:marBottom w:val="0"/>
          <w:divBdr>
            <w:top w:val="none" w:sz="0" w:space="0" w:color="auto"/>
            <w:left w:val="none" w:sz="0" w:space="0" w:color="auto"/>
            <w:bottom w:val="none" w:sz="0" w:space="0" w:color="auto"/>
            <w:right w:val="none" w:sz="0" w:space="0" w:color="auto"/>
          </w:divBdr>
        </w:div>
        <w:div w:id="1396129437">
          <w:marLeft w:val="480"/>
          <w:marRight w:val="0"/>
          <w:marTop w:val="0"/>
          <w:marBottom w:val="0"/>
          <w:divBdr>
            <w:top w:val="none" w:sz="0" w:space="0" w:color="auto"/>
            <w:left w:val="none" w:sz="0" w:space="0" w:color="auto"/>
            <w:bottom w:val="none" w:sz="0" w:space="0" w:color="auto"/>
            <w:right w:val="none" w:sz="0" w:space="0" w:color="auto"/>
          </w:divBdr>
        </w:div>
        <w:div w:id="569317279">
          <w:marLeft w:val="480"/>
          <w:marRight w:val="0"/>
          <w:marTop w:val="0"/>
          <w:marBottom w:val="0"/>
          <w:divBdr>
            <w:top w:val="none" w:sz="0" w:space="0" w:color="auto"/>
            <w:left w:val="none" w:sz="0" w:space="0" w:color="auto"/>
            <w:bottom w:val="none" w:sz="0" w:space="0" w:color="auto"/>
            <w:right w:val="none" w:sz="0" w:space="0" w:color="auto"/>
          </w:divBdr>
        </w:div>
        <w:div w:id="1288119773">
          <w:marLeft w:val="480"/>
          <w:marRight w:val="0"/>
          <w:marTop w:val="0"/>
          <w:marBottom w:val="0"/>
          <w:divBdr>
            <w:top w:val="none" w:sz="0" w:space="0" w:color="auto"/>
            <w:left w:val="none" w:sz="0" w:space="0" w:color="auto"/>
            <w:bottom w:val="none" w:sz="0" w:space="0" w:color="auto"/>
            <w:right w:val="none" w:sz="0" w:space="0" w:color="auto"/>
          </w:divBdr>
        </w:div>
        <w:div w:id="822429526">
          <w:marLeft w:val="480"/>
          <w:marRight w:val="0"/>
          <w:marTop w:val="0"/>
          <w:marBottom w:val="0"/>
          <w:divBdr>
            <w:top w:val="none" w:sz="0" w:space="0" w:color="auto"/>
            <w:left w:val="none" w:sz="0" w:space="0" w:color="auto"/>
            <w:bottom w:val="none" w:sz="0" w:space="0" w:color="auto"/>
            <w:right w:val="none" w:sz="0" w:space="0" w:color="auto"/>
          </w:divBdr>
        </w:div>
        <w:div w:id="1000549221">
          <w:marLeft w:val="480"/>
          <w:marRight w:val="0"/>
          <w:marTop w:val="0"/>
          <w:marBottom w:val="0"/>
          <w:divBdr>
            <w:top w:val="none" w:sz="0" w:space="0" w:color="auto"/>
            <w:left w:val="none" w:sz="0" w:space="0" w:color="auto"/>
            <w:bottom w:val="none" w:sz="0" w:space="0" w:color="auto"/>
            <w:right w:val="none" w:sz="0" w:space="0" w:color="auto"/>
          </w:divBdr>
        </w:div>
        <w:div w:id="1377122338">
          <w:marLeft w:val="480"/>
          <w:marRight w:val="0"/>
          <w:marTop w:val="0"/>
          <w:marBottom w:val="0"/>
          <w:divBdr>
            <w:top w:val="none" w:sz="0" w:space="0" w:color="auto"/>
            <w:left w:val="none" w:sz="0" w:space="0" w:color="auto"/>
            <w:bottom w:val="none" w:sz="0" w:space="0" w:color="auto"/>
            <w:right w:val="none" w:sz="0" w:space="0" w:color="auto"/>
          </w:divBdr>
        </w:div>
        <w:div w:id="148905919">
          <w:marLeft w:val="480"/>
          <w:marRight w:val="0"/>
          <w:marTop w:val="0"/>
          <w:marBottom w:val="0"/>
          <w:divBdr>
            <w:top w:val="none" w:sz="0" w:space="0" w:color="auto"/>
            <w:left w:val="none" w:sz="0" w:space="0" w:color="auto"/>
            <w:bottom w:val="none" w:sz="0" w:space="0" w:color="auto"/>
            <w:right w:val="none" w:sz="0" w:space="0" w:color="auto"/>
          </w:divBdr>
        </w:div>
        <w:div w:id="1909801339">
          <w:marLeft w:val="480"/>
          <w:marRight w:val="0"/>
          <w:marTop w:val="0"/>
          <w:marBottom w:val="0"/>
          <w:divBdr>
            <w:top w:val="none" w:sz="0" w:space="0" w:color="auto"/>
            <w:left w:val="none" w:sz="0" w:space="0" w:color="auto"/>
            <w:bottom w:val="none" w:sz="0" w:space="0" w:color="auto"/>
            <w:right w:val="none" w:sz="0" w:space="0" w:color="auto"/>
          </w:divBdr>
        </w:div>
        <w:div w:id="712996321">
          <w:marLeft w:val="480"/>
          <w:marRight w:val="0"/>
          <w:marTop w:val="0"/>
          <w:marBottom w:val="0"/>
          <w:divBdr>
            <w:top w:val="none" w:sz="0" w:space="0" w:color="auto"/>
            <w:left w:val="none" w:sz="0" w:space="0" w:color="auto"/>
            <w:bottom w:val="none" w:sz="0" w:space="0" w:color="auto"/>
            <w:right w:val="none" w:sz="0" w:space="0" w:color="auto"/>
          </w:divBdr>
        </w:div>
        <w:div w:id="1391808444">
          <w:marLeft w:val="480"/>
          <w:marRight w:val="0"/>
          <w:marTop w:val="0"/>
          <w:marBottom w:val="0"/>
          <w:divBdr>
            <w:top w:val="none" w:sz="0" w:space="0" w:color="auto"/>
            <w:left w:val="none" w:sz="0" w:space="0" w:color="auto"/>
            <w:bottom w:val="none" w:sz="0" w:space="0" w:color="auto"/>
            <w:right w:val="none" w:sz="0" w:space="0" w:color="auto"/>
          </w:divBdr>
        </w:div>
        <w:div w:id="2004354162">
          <w:marLeft w:val="480"/>
          <w:marRight w:val="0"/>
          <w:marTop w:val="0"/>
          <w:marBottom w:val="0"/>
          <w:divBdr>
            <w:top w:val="none" w:sz="0" w:space="0" w:color="auto"/>
            <w:left w:val="none" w:sz="0" w:space="0" w:color="auto"/>
            <w:bottom w:val="none" w:sz="0" w:space="0" w:color="auto"/>
            <w:right w:val="none" w:sz="0" w:space="0" w:color="auto"/>
          </w:divBdr>
        </w:div>
        <w:div w:id="296961726">
          <w:marLeft w:val="480"/>
          <w:marRight w:val="0"/>
          <w:marTop w:val="0"/>
          <w:marBottom w:val="0"/>
          <w:divBdr>
            <w:top w:val="none" w:sz="0" w:space="0" w:color="auto"/>
            <w:left w:val="none" w:sz="0" w:space="0" w:color="auto"/>
            <w:bottom w:val="none" w:sz="0" w:space="0" w:color="auto"/>
            <w:right w:val="none" w:sz="0" w:space="0" w:color="auto"/>
          </w:divBdr>
        </w:div>
        <w:div w:id="86197411">
          <w:marLeft w:val="480"/>
          <w:marRight w:val="0"/>
          <w:marTop w:val="0"/>
          <w:marBottom w:val="0"/>
          <w:divBdr>
            <w:top w:val="none" w:sz="0" w:space="0" w:color="auto"/>
            <w:left w:val="none" w:sz="0" w:space="0" w:color="auto"/>
            <w:bottom w:val="none" w:sz="0" w:space="0" w:color="auto"/>
            <w:right w:val="none" w:sz="0" w:space="0" w:color="auto"/>
          </w:divBdr>
        </w:div>
        <w:div w:id="862132583">
          <w:marLeft w:val="480"/>
          <w:marRight w:val="0"/>
          <w:marTop w:val="0"/>
          <w:marBottom w:val="0"/>
          <w:divBdr>
            <w:top w:val="none" w:sz="0" w:space="0" w:color="auto"/>
            <w:left w:val="none" w:sz="0" w:space="0" w:color="auto"/>
            <w:bottom w:val="none" w:sz="0" w:space="0" w:color="auto"/>
            <w:right w:val="none" w:sz="0" w:space="0" w:color="auto"/>
          </w:divBdr>
        </w:div>
        <w:div w:id="237205219">
          <w:marLeft w:val="480"/>
          <w:marRight w:val="0"/>
          <w:marTop w:val="0"/>
          <w:marBottom w:val="0"/>
          <w:divBdr>
            <w:top w:val="none" w:sz="0" w:space="0" w:color="auto"/>
            <w:left w:val="none" w:sz="0" w:space="0" w:color="auto"/>
            <w:bottom w:val="none" w:sz="0" w:space="0" w:color="auto"/>
            <w:right w:val="none" w:sz="0" w:space="0" w:color="auto"/>
          </w:divBdr>
        </w:div>
        <w:div w:id="301738839">
          <w:marLeft w:val="480"/>
          <w:marRight w:val="0"/>
          <w:marTop w:val="0"/>
          <w:marBottom w:val="0"/>
          <w:divBdr>
            <w:top w:val="none" w:sz="0" w:space="0" w:color="auto"/>
            <w:left w:val="none" w:sz="0" w:space="0" w:color="auto"/>
            <w:bottom w:val="none" w:sz="0" w:space="0" w:color="auto"/>
            <w:right w:val="none" w:sz="0" w:space="0" w:color="auto"/>
          </w:divBdr>
        </w:div>
        <w:div w:id="954600825">
          <w:marLeft w:val="480"/>
          <w:marRight w:val="0"/>
          <w:marTop w:val="0"/>
          <w:marBottom w:val="0"/>
          <w:divBdr>
            <w:top w:val="none" w:sz="0" w:space="0" w:color="auto"/>
            <w:left w:val="none" w:sz="0" w:space="0" w:color="auto"/>
            <w:bottom w:val="none" w:sz="0" w:space="0" w:color="auto"/>
            <w:right w:val="none" w:sz="0" w:space="0" w:color="auto"/>
          </w:divBdr>
        </w:div>
        <w:div w:id="1535926553">
          <w:marLeft w:val="480"/>
          <w:marRight w:val="0"/>
          <w:marTop w:val="0"/>
          <w:marBottom w:val="0"/>
          <w:divBdr>
            <w:top w:val="none" w:sz="0" w:space="0" w:color="auto"/>
            <w:left w:val="none" w:sz="0" w:space="0" w:color="auto"/>
            <w:bottom w:val="none" w:sz="0" w:space="0" w:color="auto"/>
            <w:right w:val="none" w:sz="0" w:space="0" w:color="auto"/>
          </w:divBdr>
        </w:div>
        <w:div w:id="659845039">
          <w:marLeft w:val="480"/>
          <w:marRight w:val="0"/>
          <w:marTop w:val="0"/>
          <w:marBottom w:val="0"/>
          <w:divBdr>
            <w:top w:val="none" w:sz="0" w:space="0" w:color="auto"/>
            <w:left w:val="none" w:sz="0" w:space="0" w:color="auto"/>
            <w:bottom w:val="none" w:sz="0" w:space="0" w:color="auto"/>
            <w:right w:val="none" w:sz="0" w:space="0" w:color="auto"/>
          </w:divBdr>
        </w:div>
        <w:div w:id="762069801">
          <w:marLeft w:val="480"/>
          <w:marRight w:val="0"/>
          <w:marTop w:val="0"/>
          <w:marBottom w:val="0"/>
          <w:divBdr>
            <w:top w:val="none" w:sz="0" w:space="0" w:color="auto"/>
            <w:left w:val="none" w:sz="0" w:space="0" w:color="auto"/>
            <w:bottom w:val="none" w:sz="0" w:space="0" w:color="auto"/>
            <w:right w:val="none" w:sz="0" w:space="0" w:color="auto"/>
          </w:divBdr>
        </w:div>
        <w:div w:id="338195771">
          <w:marLeft w:val="480"/>
          <w:marRight w:val="0"/>
          <w:marTop w:val="0"/>
          <w:marBottom w:val="0"/>
          <w:divBdr>
            <w:top w:val="none" w:sz="0" w:space="0" w:color="auto"/>
            <w:left w:val="none" w:sz="0" w:space="0" w:color="auto"/>
            <w:bottom w:val="none" w:sz="0" w:space="0" w:color="auto"/>
            <w:right w:val="none" w:sz="0" w:space="0" w:color="auto"/>
          </w:divBdr>
        </w:div>
        <w:div w:id="134027806">
          <w:marLeft w:val="480"/>
          <w:marRight w:val="0"/>
          <w:marTop w:val="0"/>
          <w:marBottom w:val="0"/>
          <w:divBdr>
            <w:top w:val="none" w:sz="0" w:space="0" w:color="auto"/>
            <w:left w:val="none" w:sz="0" w:space="0" w:color="auto"/>
            <w:bottom w:val="none" w:sz="0" w:space="0" w:color="auto"/>
            <w:right w:val="none" w:sz="0" w:space="0" w:color="auto"/>
          </w:divBdr>
        </w:div>
        <w:div w:id="59838294">
          <w:marLeft w:val="480"/>
          <w:marRight w:val="0"/>
          <w:marTop w:val="0"/>
          <w:marBottom w:val="0"/>
          <w:divBdr>
            <w:top w:val="none" w:sz="0" w:space="0" w:color="auto"/>
            <w:left w:val="none" w:sz="0" w:space="0" w:color="auto"/>
            <w:bottom w:val="none" w:sz="0" w:space="0" w:color="auto"/>
            <w:right w:val="none" w:sz="0" w:space="0" w:color="auto"/>
          </w:divBdr>
        </w:div>
        <w:div w:id="1364476993">
          <w:marLeft w:val="480"/>
          <w:marRight w:val="0"/>
          <w:marTop w:val="0"/>
          <w:marBottom w:val="0"/>
          <w:divBdr>
            <w:top w:val="none" w:sz="0" w:space="0" w:color="auto"/>
            <w:left w:val="none" w:sz="0" w:space="0" w:color="auto"/>
            <w:bottom w:val="none" w:sz="0" w:space="0" w:color="auto"/>
            <w:right w:val="none" w:sz="0" w:space="0" w:color="auto"/>
          </w:divBdr>
        </w:div>
        <w:div w:id="2110158871">
          <w:marLeft w:val="480"/>
          <w:marRight w:val="0"/>
          <w:marTop w:val="0"/>
          <w:marBottom w:val="0"/>
          <w:divBdr>
            <w:top w:val="none" w:sz="0" w:space="0" w:color="auto"/>
            <w:left w:val="none" w:sz="0" w:space="0" w:color="auto"/>
            <w:bottom w:val="none" w:sz="0" w:space="0" w:color="auto"/>
            <w:right w:val="none" w:sz="0" w:space="0" w:color="auto"/>
          </w:divBdr>
        </w:div>
        <w:div w:id="941450353">
          <w:marLeft w:val="480"/>
          <w:marRight w:val="0"/>
          <w:marTop w:val="0"/>
          <w:marBottom w:val="0"/>
          <w:divBdr>
            <w:top w:val="none" w:sz="0" w:space="0" w:color="auto"/>
            <w:left w:val="none" w:sz="0" w:space="0" w:color="auto"/>
            <w:bottom w:val="none" w:sz="0" w:space="0" w:color="auto"/>
            <w:right w:val="none" w:sz="0" w:space="0" w:color="auto"/>
          </w:divBdr>
        </w:div>
        <w:div w:id="1548681633">
          <w:marLeft w:val="480"/>
          <w:marRight w:val="0"/>
          <w:marTop w:val="0"/>
          <w:marBottom w:val="0"/>
          <w:divBdr>
            <w:top w:val="none" w:sz="0" w:space="0" w:color="auto"/>
            <w:left w:val="none" w:sz="0" w:space="0" w:color="auto"/>
            <w:bottom w:val="none" w:sz="0" w:space="0" w:color="auto"/>
            <w:right w:val="none" w:sz="0" w:space="0" w:color="auto"/>
          </w:divBdr>
        </w:div>
        <w:div w:id="157813258">
          <w:marLeft w:val="480"/>
          <w:marRight w:val="0"/>
          <w:marTop w:val="0"/>
          <w:marBottom w:val="0"/>
          <w:divBdr>
            <w:top w:val="none" w:sz="0" w:space="0" w:color="auto"/>
            <w:left w:val="none" w:sz="0" w:space="0" w:color="auto"/>
            <w:bottom w:val="none" w:sz="0" w:space="0" w:color="auto"/>
            <w:right w:val="none" w:sz="0" w:space="0" w:color="auto"/>
          </w:divBdr>
        </w:div>
        <w:div w:id="589891955">
          <w:marLeft w:val="480"/>
          <w:marRight w:val="0"/>
          <w:marTop w:val="0"/>
          <w:marBottom w:val="0"/>
          <w:divBdr>
            <w:top w:val="none" w:sz="0" w:space="0" w:color="auto"/>
            <w:left w:val="none" w:sz="0" w:space="0" w:color="auto"/>
            <w:bottom w:val="none" w:sz="0" w:space="0" w:color="auto"/>
            <w:right w:val="none" w:sz="0" w:space="0" w:color="auto"/>
          </w:divBdr>
        </w:div>
        <w:div w:id="223176989">
          <w:marLeft w:val="480"/>
          <w:marRight w:val="0"/>
          <w:marTop w:val="0"/>
          <w:marBottom w:val="0"/>
          <w:divBdr>
            <w:top w:val="none" w:sz="0" w:space="0" w:color="auto"/>
            <w:left w:val="none" w:sz="0" w:space="0" w:color="auto"/>
            <w:bottom w:val="none" w:sz="0" w:space="0" w:color="auto"/>
            <w:right w:val="none" w:sz="0" w:space="0" w:color="auto"/>
          </w:divBdr>
        </w:div>
        <w:div w:id="752241622">
          <w:marLeft w:val="480"/>
          <w:marRight w:val="0"/>
          <w:marTop w:val="0"/>
          <w:marBottom w:val="0"/>
          <w:divBdr>
            <w:top w:val="none" w:sz="0" w:space="0" w:color="auto"/>
            <w:left w:val="none" w:sz="0" w:space="0" w:color="auto"/>
            <w:bottom w:val="none" w:sz="0" w:space="0" w:color="auto"/>
            <w:right w:val="none" w:sz="0" w:space="0" w:color="auto"/>
          </w:divBdr>
        </w:div>
        <w:div w:id="1913854325">
          <w:marLeft w:val="480"/>
          <w:marRight w:val="0"/>
          <w:marTop w:val="0"/>
          <w:marBottom w:val="0"/>
          <w:divBdr>
            <w:top w:val="none" w:sz="0" w:space="0" w:color="auto"/>
            <w:left w:val="none" w:sz="0" w:space="0" w:color="auto"/>
            <w:bottom w:val="none" w:sz="0" w:space="0" w:color="auto"/>
            <w:right w:val="none" w:sz="0" w:space="0" w:color="auto"/>
          </w:divBdr>
        </w:div>
        <w:div w:id="810634261">
          <w:marLeft w:val="480"/>
          <w:marRight w:val="0"/>
          <w:marTop w:val="0"/>
          <w:marBottom w:val="0"/>
          <w:divBdr>
            <w:top w:val="none" w:sz="0" w:space="0" w:color="auto"/>
            <w:left w:val="none" w:sz="0" w:space="0" w:color="auto"/>
            <w:bottom w:val="none" w:sz="0" w:space="0" w:color="auto"/>
            <w:right w:val="none" w:sz="0" w:space="0" w:color="auto"/>
          </w:divBdr>
        </w:div>
        <w:div w:id="1815485821">
          <w:marLeft w:val="480"/>
          <w:marRight w:val="0"/>
          <w:marTop w:val="0"/>
          <w:marBottom w:val="0"/>
          <w:divBdr>
            <w:top w:val="none" w:sz="0" w:space="0" w:color="auto"/>
            <w:left w:val="none" w:sz="0" w:space="0" w:color="auto"/>
            <w:bottom w:val="none" w:sz="0" w:space="0" w:color="auto"/>
            <w:right w:val="none" w:sz="0" w:space="0" w:color="auto"/>
          </w:divBdr>
        </w:div>
        <w:div w:id="1407872759">
          <w:marLeft w:val="480"/>
          <w:marRight w:val="0"/>
          <w:marTop w:val="0"/>
          <w:marBottom w:val="0"/>
          <w:divBdr>
            <w:top w:val="none" w:sz="0" w:space="0" w:color="auto"/>
            <w:left w:val="none" w:sz="0" w:space="0" w:color="auto"/>
            <w:bottom w:val="none" w:sz="0" w:space="0" w:color="auto"/>
            <w:right w:val="none" w:sz="0" w:space="0" w:color="auto"/>
          </w:divBdr>
        </w:div>
        <w:div w:id="283999877">
          <w:marLeft w:val="480"/>
          <w:marRight w:val="0"/>
          <w:marTop w:val="0"/>
          <w:marBottom w:val="0"/>
          <w:divBdr>
            <w:top w:val="none" w:sz="0" w:space="0" w:color="auto"/>
            <w:left w:val="none" w:sz="0" w:space="0" w:color="auto"/>
            <w:bottom w:val="none" w:sz="0" w:space="0" w:color="auto"/>
            <w:right w:val="none" w:sz="0" w:space="0" w:color="auto"/>
          </w:divBdr>
        </w:div>
        <w:div w:id="1800608918">
          <w:marLeft w:val="480"/>
          <w:marRight w:val="0"/>
          <w:marTop w:val="0"/>
          <w:marBottom w:val="0"/>
          <w:divBdr>
            <w:top w:val="none" w:sz="0" w:space="0" w:color="auto"/>
            <w:left w:val="none" w:sz="0" w:space="0" w:color="auto"/>
            <w:bottom w:val="none" w:sz="0" w:space="0" w:color="auto"/>
            <w:right w:val="none" w:sz="0" w:space="0" w:color="auto"/>
          </w:divBdr>
        </w:div>
        <w:div w:id="953287436">
          <w:marLeft w:val="480"/>
          <w:marRight w:val="0"/>
          <w:marTop w:val="0"/>
          <w:marBottom w:val="0"/>
          <w:divBdr>
            <w:top w:val="none" w:sz="0" w:space="0" w:color="auto"/>
            <w:left w:val="none" w:sz="0" w:space="0" w:color="auto"/>
            <w:bottom w:val="none" w:sz="0" w:space="0" w:color="auto"/>
            <w:right w:val="none" w:sz="0" w:space="0" w:color="auto"/>
          </w:divBdr>
        </w:div>
        <w:div w:id="1923684785">
          <w:marLeft w:val="480"/>
          <w:marRight w:val="0"/>
          <w:marTop w:val="0"/>
          <w:marBottom w:val="0"/>
          <w:divBdr>
            <w:top w:val="none" w:sz="0" w:space="0" w:color="auto"/>
            <w:left w:val="none" w:sz="0" w:space="0" w:color="auto"/>
            <w:bottom w:val="none" w:sz="0" w:space="0" w:color="auto"/>
            <w:right w:val="none" w:sz="0" w:space="0" w:color="auto"/>
          </w:divBdr>
        </w:div>
        <w:div w:id="410741959">
          <w:marLeft w:val="480"/>
          <w:marRight w:val="0"/>
          <w:marTop w:val="0"/>
          <w:marBottom w:val="0"/>
          <w:divBdr>
            <w:top w:val="none" w:sz="0" w:space="0" w:color="auto"/>
            <w:left w:val="none" w:sz="0" w:space="0" w:color="auto"/>
            <w:bottom w:val="none" w:sz="0" w:space="0" w:color="auto"/>
            <w:right w:val="none" w:sz="0" w:space="0" w:color="auto"/>
          </w:divBdr>
        </w:div>
        <w:div w:id="926885967">
          <w:marLeft w:val="480"/>
          <w:marRight w:val="0"/>
          <w:marTop w:val="0"/>
          <w:marBottom w:val="0"/>
          <w:divBdr>
            <w:top w:val="none" w:sz="0" w:space="0" w:color="auto"/>
            <w:left w:val="none" w:sz="0" w:space="0" w:color="auto"/>
            <w:bottom w:val="none" w:sz="0" w:space="0" w:color="auto"/>
            <w:right w:val="none" w:sz="0" w:space="0" w:color="auto"/>
          </w:divBdr>
        </w:div>
        <w:div w:id="2071151494">
          <w:marLeft w:val="480"/>
          <w:marRight w:val="0"/>
          <w:marTop w:val="0"/>
          <w:marBottom w:val="0"/>
          <w:divBdr>
            <w:top w:val="none" w:sz="0" w:space="0" w:color="auto"/>
            <w:left w:val="none" w:sz="0" w:space="0" w:color="auto"/>
            <w:bottom w:val="none" w:sz="0" w:space="0" w:color="auto"/>
            <w:right w:val="none" w:sz="0" w:space="0" w:color="auto"/>
          </w:divBdr>
        </w:div>
        <w:div w:id="51272398">
          <w:marLeft w:val="480"/>
          <w:marRight w:val="0"/>
          <w:marTop w:val="0"/>
          <w:marBottom w:val="0"/>
          <w:divBdr>
            <w:top w:val="none" w:sz="0" w:space="0" w:color="auto"/>
            <w:left w:val="none" w:sz="0" w:space="0" w:color="auto"/>
            <w:bottom w:val="none" w:sz="0" w:space="0" w:color="auto"/>
            <w:right w:val="none" w:sz="0" w:space="0" w:color="auto"/>
          </w:divBdr>
        </w:div>
        <w:div w:id="1102797877">
          <w:marLeft w:val="480"/>
          <w:marRight w:val="0"/>
          <w:marTop w:val="0"/>
          <w:marBottom w:val="0"/>
          <w:divBdr>
            <w:top w:val="none" w:sz="0" w:space="0" w:color="auto"/>
            <w:left w:val="none" w:sz="0" w:space="0" w:color="auto"/>
            <w:bottom w:val="none" w:sz="0" w:space="0" w:color="auto"/>
            <w:right w:val="none" w:sz="0" w:space="0" w:color="auto"/>
          </w:divBdr>
        </w:div>
        <w:div w:id="1907106734">
          <w:marLeft w:val="480"/>
          <w:marRight w:val="0"/>
          <w:marTop w:val="0"/>
          <w:marBottom w:val="0"/>
          <w:divBdr>
            <w:top w:val="none" w:sz="0" w:space="0" w:color="auto"/>
            <w:left w:val="none" w:sz="0" w:space="0" w:color="auto"/>
            <w:bottom w:val="none" w:sz="0" w:space="0" w:color="auto"/>
            <w:right w:val="none" w:sz="0" w:space="0" w:color="auto"/>
          </w:divBdr>
        </w:div>
      </w:divsChild>
    </w:div>
    <w:div w:id="1755322902">
      <w:bodyDiv w:val="1"/>
      <w:marLeft w:val="0"/>
      <w:marRight w:val="0"/>
      <w:marTop w:val="0"/>
      <w:marBottom w:val="0"/>
      <w:divBdr>
        <w:top w:val="none" w:sz="0" w:space="0" w:color="auto"/>
        <w:left w:val="none" w:sz="0" w:space="0" w:color="auto"/>
        <w:bottom w:val="none" w:sz="0" w:space="0" w:color="auto"/>
        <w:right w:val="none" w:sz="0" w:space="0" w:color="auto"/>
      </w:divBdr>
    </w:div>
    <w:div w:id="1755396753">
      <w:bodyDiv w:val="1"/>
      <w:marLeft w:val="0"/>
      <w:marRight w:val="0"/>
      <w:marTop w:val="0"/>
      <w:marBottom w:val="0"/>
      <w:divBdr>
        <w:top w:val="none" w:sz="0" w:space="0" w:color="auto"/>
        <w:left w:val="none" w:sz="0" w:space="0" w:color="auto"/>
        <w:bottom w:val="none" w:sz="0" w:space="0" w:color="auto"/>
        <w:right w:val="none" w:sz="0" w:space="0" w:color="auto"/>
      </w:divBdr>
    </w:div>
    <w:div w:id="1755584250">
      <w:bodyDiv w:val="1"/>
      <w:marLeft w:val="0"/>
      <w:marRight w:val="0"/>
      <w:marTop w:val="0"/>
      <w:marBottom w:val="0"/>
      <w:divBdr>
        <w:top w:val="none" w:sz="0" w:space="0" w:color="auto"/>
        <w:left w:val="none" w:sz="0" w:space="0" w:color="auto"/>
        <w:bottom w:val="none" w:sz="0" w:space="0" w:color="auto"/>
        <w:right w:val="none" w:sz="0" w:space="0" w:color="auto"/>
      </w:divBdr>
    </w:div>
    <w:div w:id="1755663457">
      <w:bodyDiv w:val="1"/>
      <w:marLeft w:val="0"/>
      <w:marRight w:val="0"/>
      <w:marTop w:val="0"/>
      <w:marBottom w:val="0"/>
      <w:divBdr>
        <w:top w:val="none" w:sz="0" w:space="0" w:color="auto"/>
        <w:left w:val="none" w:sz="0" w:space="0" w:color="auto"/>
        <w:bottom w:val="none" w:sz="0" w:space="0" w:color="auto"/>
        <w:right w:val="none" w:sz="0" w:space="0" w:color="auto"/>
      </w:divBdr>
    </w:div>
    <w:div w:id="1756591582">
      <w:bodyDiv w:val="1"/>
      <w:marLeft w:val="0"/>
      <w:marRight w:val="0"/>
      <w:marTop w:val="0"/>
      <w:marBottom w:val="0"/>
      <w:divBdr>
        <w:top w:val="none" w:sz="0" w:space="0" w:color="auto"/>
        <w:left w:val="none" w:sz="0" w:space="0" w:color="auto"/>
        <w:bottom w:val="none" w:sz="0" w:space="0" w:color="auto"/>
        <w:right w:val="none" w:sz="0" w:space="0" w:color="auto"/>
      </w:divBdr>
    </w:div>
    <w:div w:id="1756853729">
      <w:bodyDiv w:val="1"/>
      <w:marLeft w:val="0"/>
      <w:marRight w:val="0"/>
      <w:marTop w:val="0"/>
      <w:marBottom w:val="0"/>
      <w:divBdr>
        <w:top w:val="none" w:sz="0" w:space="0" w:color="auto"/>
        <w:left w:val="none" w:sz="0" w:space="0" w:color="auto"/>
        <w:bottom w:val="none" w:sz="0" w:space="0" w:color="auto"/>
        <w:right w:val="none" w:sz="0" w:space="0" w:color="auto"/>
      </w:divBdr>
    </w:div>
    <w:div w:id="1756896965">
      <w:bodyDiv w:val="1"/>
      <w:marLeft w:val="0"/>
      <w:marRight w:val="0"/>
      <w:marTop w:val="0"/>
      <w:marBottom w:val="0"/>
      <w:divBdr>
        <w:top w:val="none" w:sz="0" w:space="0" w:color="auto"/>
        <w:left w:val="none" w:sz="0" w:space="0" w:color="auto"/>
        <w:bottom w:val="none" w:sz="0" w:space="0" w:color="auto"/>
        <w:right w:val="none" w:sz="0" w:space="0" w:color="auto"/>
      </w:divBdr>
    </w:div>
    <w:div w:id="1757020214">
      <w:bodyDiv w:val="1"/>
      <w:marLeft w:val="0"/>
      <w:marRight w:val="0"/>
      <w:marTop w:val="0"/>
      <w:marBottom w:val="0"/>
      <w:divBdr>
        <w:top w:val="none" w:sz="0" w:space="0" w:color="auto"/>
        <w:left w:val="none" w:sz="0" w:space="0" w:color="auto"/>
        <w:bottom w:val="none" w:sz="0" w:space="0" w:color="auto"/>
        <w:right w:val="none" w:sz="0" w:space="0" w:color="auto"/>
      </w:divBdr>
    </w:div>
    <w:div w:id="1757095955">
      <w:bodyDiv w:val="1"/>
      <w:marLeft w:val="0"/>
      <w:marRight w:val="0"/>
      <w:marTop w:val="0"/>
      <w:marBottom w:val="0"/>
      <w:divBdr>
        <w:top w:val="none" w:sz="0" w:space="0" w:color="auto"/>
        <w:left w:val="none" w:sz="0" w:space="0" w:color="auto"/>
        <w:bottom w:val="none" w:sz="0" w:space="0" w:color="auto"/>
        <w:right w:val="none" w:sz="0" w:space="0" w:color="auto"/>
      </w:divBdr>
    </w:div>
    <w:div w:id="1757358780">
      <w:bodyDiv w:val="1"/>
      <w:marLeft w:val="0"/>
      <w:marRight w:val="0"/>
      <w:marTop w:val="0"/>
      <w:marBottom w:val="0"/>
      <w:divBdr>
        <w:top w:val="none" w:sz="0" w:space="0" w:color="auto"/>
        <w:left w:val="none" w:sz="0" w:space="0" w:color="auto"/>
        <w:bottom w:val="none" w:sz="0" w:space="0" w:color="auto"/>
        <w:right w:val="none" w:sz="0" w:space="0" w:color="auto"/>
      </w:divBdr>
    </w:div>
    <w:div w:id="1757628168">
      <w:bodyDiv w:val="1"/>
      <w:marLeft w:val="0"/>
      <w:marRight w:val="0"/>
      <w:marTop w:val="0"/>
      <w:marBottom w:val="0"/>
      <w:divBdr>
        <w:top w:val="none" w:sz="0" w:space="0" w:color="auto"/>
        <w:left w:val="none" w:sz="0" w:space="0" w:color="auto"/>
        <w:bottom w:val="none" w:sz="0" w:space="0" w:color="auto"/>
        <w:right w:val="none" w:sz="0" w:space="0" w:color="auto"/>
      </w:divBdr>
      <w:divsChild>
        <w:div w:id="318925491">
          <w:marLeft w:val="480"/>
          <w:marRight w:val="0"/>
          <w:marTop w:val="0"/>
          <w:marBottom w:val="0"/>
          <w:divBdr>
            <w:top w:val="none" w:sz="0" w:space="0" w:color="auto"/>
            <w:left w:val="none" w:sz="0" w:space="0" w:color="auto"/>
            <w:bottom w:val="none" w:sz="0" w:space="0" w:color="auto"/>
            <w:right w:val="none" w:sz="0" w:space="0" w:color="auto"/>
          </w:divBdr>
        </w:div>
        <w:div w:id="1900289189">
          <w:marLeft w:val="480"/>
          <w:marRight w:val="0"/>
          <w:marTop w:val="0"/>
          <w:marBottom w:val="0"/>
          <w:divBdr>
            <w:top w:val="none" w:sz="0" w:space="0" w:color="auto"/>
            <w:left w:val="none" w:sz="0" w:space="0" w:color="auto"/>
            <w:bottom w:val="none" w:sz="0" w:space="0" w:color="auto"/>
            <w:right w:val="none" w:sz="0" w:space="0" w:color="auto"/>
          </w:divBdr>
        </w:div>
        <w:div w:id="1910387819">
          <w:marLeft w:val="480"/>
          <w:marRight w:val="0"/>
          <w:marTop w:val="0"/>
          <w:marBottom w:val="0"/>
          <w:divBdr>
            <w:top w:val="none" w:sz="0" w:space="0" w:color="auto"/>
            <w:left w:val="none" w:sz="0" w:space="0" w:color="auto"/>
            <w:bottom w:val="none" w:sz="0" w:space="0" w:color="auto"/>
            <w:right w:val="none" w:sz="0" w:space="0" w:color="auto"/>
          </w:divBdr>
        </w:div>
        <w:div w:id="94328217">
          <w:marLeft w:val="480"/>
          <w:marRight w:val="0"/>
          <w:marTop w:val="0"/>
          <w:marBottom w:val="0"/>
          <w:divBdr>
            <w:top w:val="none" w:sz="0" w:space="0" w:color="auto"/>
            <w:left w:val="none" w:sz="0" w:space="0" w:color="auto"/>
            <w:bottom w:val="none" w:sz="0" w:space="0" w:color="auto"/>
            <w:right w:val="none" w:sz="0" w:space="0" w:color="auto"/>
          </w:divBdr>
        </w:div>
        <w:div w:id="1929188111">
          <w:marLeft w:val="480"/>
          <w:marRight w:val="0"/>
          <w:marTop w:val="0"/>
          <w:marBottom w:val="0"/>
          <w:divBdr>
            <w:top w:val="none" w:sz="0" w:space="0" w:color="auto"/>
            <w:left w:val="none" w:sz="0" w:space="0" w:color="auto"/>
            <w:bottom w:val="none" w:sz="0" w:space="0" w:color="auto"/>
            <w:right w:val="none" w:sz="0" w:space="0" w:color="auto"/>
          </w:divBdr>
        </w:div>
        <w:div w:id="1085999916">
          <w:marLeft w:val="480"/>
          <w:marRight w:val="0"/>
          <w:marTop w:val="0"/>
          <w:marBottom w:val="0"/>
          <w:divBdr>
            <w:top w:val="none" w:sz="0" w:space="0" w:color="auto"/>
            <w:left w:val="none" w:sz="0" w:space="0" w:color="auto"/>
            <w:bottom w:val="none" w:sz="0" w:space="0" w:color="auto"/>
            <w:right w:val="none" w:sz="0" w:space="0" w:color="auto"/>
          </w:divBdr>
        </w:div>
        <w:div w:id="347753062">
          <w:marLeft w:val="480"/>
          <w:marRight w:val="0"/>
          <w:marTop w:val="0"/>
          <w:marBottom w:val="0"/>
          <w:divBdr>
            <w:top w:val="none" w:sz="0" w:space="0" w:color="auto"/>
            <w:left w:val="none" w:sz="0" w:space="0" w:color="auto"/>
            <w:bottom w:val="none" w:sz="0" w:space="0" w:color="auto"/>
            <w:right w:val="none" w:sz="0" w:space="0" w:color="auto"/>
          </w:divBdr>
        </w:div>
        <w:div w:id="1482380402">
          <w:marLeft w:val="480"/>
          <w:marRight w:val="0"/>
          <w:marTop w:val="0"/>
          <w:marBottom w:val="0"/>
          <w:divBdr>
            <w:top w:val="none" w:sz="0" w:space="0" w:color="auto"/>
            <w:left w:val="none" w:sz="0" w:space="0" w:color="auto"/>
            <w:bottom w:val="none" w:sz="0" w:space="0" w:color="auto"/>
            <w:right w:val="none" w:sz="0" w:space="0" w:color="auto"/>
          </w:divBdr>
        </w:div>
        <w:div w:id="1136223158">
          <w:marLeft w:val="480"/>
          <w:marRight w:val="0"/>
          <w:marTop w:val="0"/>
          <w:marBottom w:val="0"/>
          <w:divBdr>
            <w:top w:val="none" w:sz="0" w:space="0" w:color="auto"/>
            <w:left w:val="none" w:sz="0" w:space="0" w:color="auto"/>
            <w:bottom w:val="none" w:sz="0" w:space="0" w:color="auto"/>
            <w:right w:val="none" w:sz="0" w:space="0" w:color="auto"/>
          </w:divBdr>
        </w:div>
        <w:div w:id="1534070722">
          <w:marLeft w:val="480"/>
          <w:marRight w:val="0"/>
          <w:marTop w:val="0"/>
          <w:marBottom w:val="0"/>
          <w:divBdr>
            <w:top w:val="none" w:sz="0" w:space="0" w:color="auto"/>
            <w:left w:val="none" w:sz="0" w:space="0" w:color="auto"/>
            <w:bottom w:val="none" w:sz="0" w:space="0" w:color="auto"/>
            <w:right w:val="none" w:sz="0" w:space="0" w:color="auto"/>
          </w:divBdr>
        </w:div>
        <w:div w:id="2145584914">
          <w:marLeft w:val="480"/>
          <w:marRight w:val="0"/>
          <w:marTop w:val="0"/>
          <w:marBottom w:val="0"/>
          <w:divBdr>
            <w:top w:val="none" w:sz="0" w:space="0" w:color="auto"/>
            <w:left w:val="none" w:sz="0" w:space="0" w:color="auto"/>
            <w:bottom w:val="none" w:sz="0" w:space="0" w:color="auto"/>
            <w:right w:val="none" w:sz="0" w:space="0" w:color="auto"/>
          </w:divBdr>
        </w:div>
        <w:div w:id="968509666">
          <w:marLeft w:val="480"/>
          <w:marRight w:val="0"/>
          <w:marTop w:val="0"/>
          <w:marBottom w:val="0"/>
          <w:divBdr>
            <w:top w:val="none" w:sz="0" w:space="0" w:color="auto"/>
            <w:left w:val="none" w:sz="0" w:space="0" w:color="auto"/>
            <w:bottom w:val="none" w:sz="0" w:space="0" w:color="auto"/>
            <w:right w:val="none" w:sz="0" w:space="0" w:color="auto"/>
          </w:divBdr>
        </w:div>
        <w:div w:id="919950440">
          <w:marLeft w:val="480"/>
          <w:marRight w:val="0"/>
          <w:marTop w:val="0"/>
          <w:marBottom w:val="0"/>
          <w:divBdr>
            <w:top w:val="none" w:sz="0" w:space="0" w:color="auto"/>
            <w:left w:val="none" w:sz="0" w:space="0" w:color="auto"/>
            <w:bottom w:val="none" w:sz="0" w:space="0" w:color="auto"/>
            <w:right w:val="none" w:sz="0" w:space="0" w:color="auto"/>
          </w:divBdr>
        </w:div>
        <w:div w:id="841579155">
          <w:marLeft w:val="480"/>
          <w:marRight w:val="0"/>
          <w:marTop w:val="0"/>
          <w:marBottom w:val="0"/>
          <w:divBdr>
            <w:top w:val="none" w:sz="0" w:space="0" w:color="auto"/>
            <w:left w:val="none" w:sz="0" w:space="0" w:color="auto"/>
            <w:bottom w:val="none" w:sz="0" w:space="0" w:color="auto"/>
            <w:right w:val="none" w:sz="0" w:space="0" w:color="auto"/>
          </w:divBdr>
        </w:div>
        <w:div w:id="414743236">
          <w:marLeft w:val="480"/>
          <w:marRight w:val="0"/>
          <w:marTop w:val="0"/>
          <w:marBottom w:val="0"/>
          <w:divBdr>
            <w:top w:val="none" w:sz="0" w:space="0" w:color="auto"/>
            <w:left w:val="none" w:sz="0" w:space="0" w:color="auto"/>
            <w:bottom w:val="none" w:sz="0" w:space="0" w:color="auto"/>
            <w:right w:val="none" w:sz="0" w:space="0" w:color="auto"/>
          </w:divBdr>
        </w:div>
        <w:div w:id="1783569098">
          <w:marLeft w:val="480"/>
          <w:marRight w:val="0"/>
          <w:marTop w:val="0"/>
          <w:marBottom w:val="0"/>
          <w:divBdr>
            <w:top w:val="none" w:sz="0" w:space="0" w:color="auto"/>
            <w:left w:val="none" w:sz="0" w:space="0" w:color="auto"/>
            <w:bottom w:val="none" w:sz="0" w:space="0" w:color="auto"/>
            <w:right w:val="none" w:sz="0" w:space="0" w:color="auto"/>
          </w:divBdr>
        </w:div>
        <w:div w:id="1012024429">
          <w:marLeft w:val="480"/>
          <w:marRight w:val="0"/>
          <w:marTop w:val="0"/>
          <w:marBottom w:val="0"/>
          <w:divBdr>
            <w:top w:val="none" w:sz="0" w:space="0" w:color="auto"/>
            <w:left w:val="none" w:sz="0" w:space="0" w:color="auto"/>
            <w:bottom w:val="none" w:sz="0" w:space="0" w:color="auto"/>
            <w:right w:val="none" w:sz="0" w:space="0" w:color="auto"/>
          </w:divBdr>
        </w:div>
        <w:div w:id="432238855">
          <w:marLeft w:val="480"/>
          <w:marRight w:val="0"/>
          <w:marTop w:val="0"/>
          <w:marBottom w:val="0"/>
          <w:divBdr>
            <w:top w:val="none" w:sz="0" w:space="0" w:color="auto"/>
            <w:left w:val="none" w:sz="0" w:space="0" w:color="auto"/>
            <w:bottom w:val="none" w:sz="0" w:space="0" w:color="auto"/>
            <w:right w:val="none" w:sz="0" w:space="0" w:color="auto"/>
          </w:divBdr>
        </w:div>
        <w:div w:id="1185316490">
          <w:marLeft w:val="480"/>
          <w:marRight w:val="0"/>
          <w:marTop w:val="0"/>
          <w:marBottom w:val="0"/>
          <w:divBdr>
            <w:top w:val="none" w:sz="0" w:space="0" w:color="auto"/>
            <w:left w:val="none" w:sz="0" w:space="0" w:color="auto"/>
            <w:bottom w:val="none" w:sz="0" w:space="0" w:color="auto"/>
            <w:right w:val="none" w:sz="0" w:space="0" w:color="auto"/>
          </w:divBdr>
        </w:div>
        <w:div w:id="727726729">
          <w:marLeft w:val="480"/>
          <w:marRight w:val="0"/>
          <w:marTop w:val="0"/>
          <w:marBottom w:val="0"/>
          <w:divBdr>
            <w:top w:val="none" w:sz="0" w:space="0" w:color="auto"/>
            <w:left w:val="none" w:sz="0" w:space="0" w:color="auto"/>
            <w:bottom w:val="none" w:sz="0" w:space="0" w:color="auto"/>
            <w:right w:val="none" w:sz="0" w:space="0" w:color="auto"/>
          </w:divBdr>
        </w:div>
        <w:div w:id="820580927">
          <w:marLeft w:val="480"/>
          <w:marRight w:val="0"/>
          <w:marTop w:val="0"/>
          <w:marBottom w:val="0"/>
          <w:divBdr>
            <w:top w:val="none" w:sz="0" w:space="0" w:color="auto"/>
            <w:left w:val="none" w:sz="0" w:space="0" w:color="auto"/>
            <w:bottom w:val="none" w:sz="0" w:space="0" w:color="auto"/>
            <w:right w:val="none" w:sz="0" w:space="0" w:color="auto"/>
          </w:divBdr>
        </w:div>
        <w:div w:id="158662788">
          <w:marLeft w:val="480"/>
          <w:marRight w:val="0"/>
          <w:marTop w:val="0"/>
          <w:marBottom w:val="0"/>
          <w:divBdr>
            <w:top w:val="none" w:sz="0" w:space="0" w:color="auto"/>
            <w:left w:val="none" w:sz="0" w:space="0" w:color="auto"/>
            <w:bottom w:val="none" w:sz="0" w:space="0" w:color="auto"/>
            <w:right w:val="none" w:sz="0" w:space="0" w:color="auto"/>
          </w:divBdr>
        </w:div>
        <w:div w:id="1316640597">
          <w:marLeft w:val="480"/>
          <w:marRight w:val="0"/>
          <w:marTop w:val="0"/>
          <w:marBottom w:val="0"/>
          <w:divBdr>
            <w:top w:val="none" w:sz="0" w:space="0" w:color="auto"/>
            <w:left w:val="none" w:sz="0" w:space="0" w:color="auto"/>
            <w:bottom w:val="none" w:sz="0" w:space="0" w:color="auto"/>
            <w:right w:val="none" w:sz="0" w:space="0" w:color="auto"/>
          </w:divBdr>
        </w:div>
        <w:div w:id="99420623">
          <w:marLeft w:val="480"/>
          <w:marRight w:val="0"/>
          <w:marTop w:val="0"/>
          <w:marBottom w:val="0"/>
          <w:divBdr>
            <w:top w:val="none" w:sz="0" w:space="0" w:color="auto"/>
            <w:left w:val="none" w:sz="0" w:space="0" w:color="auto"/>
            <w:bottom w:val="none" w:sz="0" w:space="0" w:color="auto"/>
            <w:right w:val="none" w:sz="0" w:space="0" w:color="auto"/>
          </w:divBdr>
        </w:div>
        <w:div w:id="1501196327">
          <w:marLeft w:val="480"/>
          <w:marRight w:val="0"/>
          <w:marTop w:val="0"/>
          <w:marBottom w:val="0"/>
          <w:divBdr>
            <w:top w:val="none" w:sz="0" w:space="0" w:color="auto"/>
            <w:left w:val="none" w:sz="0" w:space="0" w:color="auto"/>
            <w:bottom w:val="none" w:sz="0" w:space="0" w:color="auto"/>
            <w:right w:val="none" w:sz="0" w:space="0" w:color="auto"/>
          </w:divBdr>
        </w:div>
        <w:div w:id="1075474302">
          <w:marLeft w:val="480"/>
          <w:marRight w:val="0"/>
          <w:marTop w:val="0"/>
          <w:marBottom w:val="0"/>
          <w:divBdr>
            <w:top w:val="none" w:sz="0" w:space="0" w:color="auto"/>
            <w:left w:val="none" w:sz="0" w:space="0" w:color="auto"/>
            <w:bottom w:val="none" w:sz="0" w:space="0" w:color="auto"/>
            <w:right w:val="none" w:sz="0" w:space="0" w:color="auto"/>
          </w:divBdr>
        </w:div>
        <w:div w:id="1814985362">
          <w:marLeft w:val="480"/>
          <w:marRight w:val="0"/>
          <w:marTop w:val="0"/>
          <w:marBottom w:val="0"/>
          <w:divBdr>
            <w:top w:val="none" w:sz="0" w:space="0" w:color="auto"/>
            <w:left w:val="none" w:sz="0" w:space="0" w:color="auto"/>
            <w:bottom w:val="none" w:sz="0" w:space="0" w:color="auto"/>
            <w:right w:val="none" w:sz="0" w:space="0" w:color="auto"/>
          </w:divBdr>
        </w:div>
        <w:div w:id="1414358187">
          <w:marLeft w:val="480"/>
          <w:marRight w:val="0"/>
          <w:marTop w:val="0"/>
          <w:marBottom w:val="0"/>
          <w:divBdr>
            <w:top w:val="none" w:sz="0" w:space="0" w:color="auto"/>
            <w:left w:val="none" w:sz="0" w:space="0" w:color="auto"/>
            <w:bottom w:val="none" w:sz="0" w:space="0" w:color="auto"/>
            <w:right w:val="none" w:sz="0" w:space="0" w:color="auto"/>
          </w:divBdr>
        </w:div>
        <w:div w:id="638804720">
          <w:marLeft w:val="480"/>
          <w:marRight w:val="0"/>
          <w:marTop w:val="0"/>
          <w:marBottom w:val="0"/>
          <w:divBdr>
            <w:top w:val="none" w:sz="0" w:space="0" w:color="auto"/>
            <w:left w:val="none" w:sz="0" w:space="0" w:color="auto"/>
            <w:bottom w:val="none" w:sz="0" w:space="0" w:color="auto"/>
            <w:right w:val="none" w:sz="0" w:space="0" w:color="auto"/>
          </w:divBdr>
        </w:div>
        <w:div w:id="1220481888">
          <w:marLeft w:val="480"/>
          <w:marRight w:val="0"/>
          <w:marTop w:val="0"/>
          <w:marBottom w:val="0"/>
          <w:divBdr>
            <w:top w:val="none" w:sz="0" w:space="0" w:color="auto"/>
            <w:left w:val="none" w:sz="0" w:space="0" w:color="auto"/>
            <w:bottom w:val="none" w:sz="0" w:space="0" w:color="auto"/>
            <w:right w:val="none" w:sz="0" w:space="0" w:color="auto"/>
          </w:divBdr>
        </w:div>
        <w:div w:id="1675378521">
          <w:marLeft w:val="480"/>
          <w:marRight w:val="0"/>
          <w:marTop w:val="0"/>
          <w:marBottom w:val="0"/>
          <w:divBdr>
            <w:top w:val="none" w:sz="0" w:space="0" w:color="auto"/>
            <w:left w:val="none" w:sz="0" w:space="0" w:color="auto"/>
            <w:bottom w:val="none" w:sz="0" w:space="0" w:color="auto"/>
            <w:right w:val="none" w:sz="0" w:space="0" w:color="auto"/>
          </w:divBdr>
        </w:div>
        <w:div w:id="1437021390">
          <w:marLeft w:val="480"/>
          <w:marRight w:val="0"/>
          <w:marTop w:val="0"/>
          <w:marBottom w:val="0"/>
          <w:divBdr>
            <w:top w:val="none" w:sz="0" w:space="0" w:color="auto"/>
            <w:left w:val="none" w:sz="0" w:space="0" w:color="auto"/>
            <w:bottom w:val="none" w:sz="0" w:space="0" w:color="auto"/>
            <w:right w:val="none" w:sz="0" w:space="0" w:color="auto"/>
          </w:divBdr>
        </w:div>
        <w:div w:id="1437402739">
          <w:marLeft w:val="480"/>
          <w:marRight w:val="0"/>
          <w:marTop w:val="0"/>
          <w:marBottom w:val="0"/>
          <w:divBdr>
            <w:top w:val="none" w:sz="0" w:space="0" w:color="auto"/>
            <w:left w:val="none" w:sz="0" w:space="0" w:color="auto"/>
            <w:bottom w:val="none" w:sz="0" w:space="0" w:color="auto"/>
            <w:right w:val="none" w:sz="0" w:space="0" w:color="auto"/>
          </w:divBdr>
        </w:div>
        <w:div w:id="1874808061">
          <w:marLeft w:val="480"/>
          <w:marRight w:val="0"/>
          <w:marTop w:val="0"/>
          <w:marBottom w:val="0"/>
          <w:divBdr>
            <w:top w:val="none" w:sz="0" w:space="0" w:color="auto"/>
            <w:left w:val="none" w:sz="0" w:space="0" w:color="auto"/>
            <w:bottom w:val="none" w:sz="0" w:space="0" w:color="auto"/>
            <w:right w:val="none" w:sz="0" w:space="0" w:color="auto"/>
          </w:divBdr>
        </w:div>
        <w:div w:id="440611358">
          <w:marLeft w:val="480"/>
          <w:marRight w:val="0"/>
          <w:marTop w:val="0"/>
          <w:marBottom w:val="0"/>
          <w:divBdr>
            <w:top w:val="none" w:sz="0" w:space="0" w:color="auto"/>
            <w:left w:val="none" w:sz="0" w:space="0" w:color="auto"/>
            <w:bottom w:val="none" w:sz="0" w:space="0" w:color="auto"/>
            <w:right w:val="none" w:sz="0" w:space="0" w:color="auto"/>
          </w:divBdr>
        </w:div>
        <w:div w:id="1135030764">
          <w:marLeft w:val="480"/>
          <w:marRight w:val="0"/>
          <w:marTop w:val="0"/>
          <w:marBottom w:val="0"/>
          <w:divBdr>
            <w:top w:val="none" w:sz="0" w:space="0" w:color="auto"/>
            <w:left w:val="none" w:sz="0" w:space="0" w:color="auto"/>
            <w:bottom w:val="none" w:sz="0" w:space="0" w:color="auto"/>
            <w:right w:val="none" w:sz="0" w:space="0" w:color="auto"/>
          </w:divBdr>
        </w:div>
        <w:div w:id="826437614">
          <w:marLeft w:val="480"/>
          <w:marRight w:val="0"/>
          <w:marTop w:val="0"/>
          <w:marBottom w:val="0"/>
          <w:divBdr>
            <w:top w:val="none" w:sz="0" w:space="0" w:color="auto"/>
            <w:left w:val="none" w:sz="0" w:space="0" w:color="auto"/>
            <w:bottom w:val="none" w:sz="0" w:space="0" w:color="auto"/>
            <w:right w:val="none" w:sz="0" w:space="0" w:color="auto"/>
          </w:divBdr>
        </w:div>
        <w:div w:id="477497009">
          <w:marLeft w:val="480"/>
          <w:marRight w:val="0"/>
          <w:marTop w:val="0"/>
          <w:marBottom w:val="0"/>
          <w:divBdr>
            <w:top w:val="none" w:sz="0" w:space="0" w:color="auto"/>
            <w:left w:val="none" w:sz="0" w:space="0" w:color="auto"/>
            <w:bottom w:val="none" w:sz="0" w:space="0" w:color="auto"/>
            <w:right w:val="none" w:sz="0" w:space="0" w:color="auto"/>
          </w:divBdr>
        </w:div>
        <w:div w:id="1091392586">
          <w:marLeft w:val="480"/>
          <w:marRight w:val="0"/>
          <w:marTop w:val="0"/>
          <w:marBottom w:val="0"/>
          <w:divBdr>
            <w:top w:val="none" w:sz="0" w:space="0" w:color="auto"/>
            <w:left w:val="none" w:sz="0" w:space="0" w:color="auto"/>
            <w:bottom w:val="none" w:sz="0" w:space="0" w:color="auto"/>
            <w:right w:val="none" w:sz="0" w:space="0" w:color="auto"/>
          </w:divBdr>
        </w:div>
        <w:div w:id="1219436238">
          <w:marLeft w:val="480"/>
          <w:marRight w:val="0"/>
          <w:marTop w:val="0"/>
          <w:marBottom w:val="0"/>
          <w:divBdr>
            <w:top w:val="none" w:sz="0" w:space="0" w:color="auto"/>
            <w:left w:val="none" w:sz="0" w:space="0" w:color="auto"/>
            <w:bottom w:val="none" w:sz="0" w:space="0" w:color="auto"/>
            <w:right w:val="none" w:sz="0" w:space="0" w:color="auto"/>
          </w:divBdr>
        </w:div>
        <w:div w:id="1558855644">
          <w:marLeft w:val="480"/>
          <w:marRight w:val="0"/>
          <w:marTop w:val="0"/>
          <w:marBottom w:val="0"/>
          <w:divBdr>
            <w:top w:val="none" w:sz="0" w:space="0" w:color="auto"/>
            <w:left w:val="none" w:sz="0" w:space="0" w:color="auto"/>
            <w:bottom w:val="none" w:sz="0" w:space="0" w:color="auto"/>
            <w:right w:val="none" w:sz="0" w:space="0" w:color="auto"/>
          </w:divBdr>
        </w:div>
        <w:div w:id="1773014217">
          <w:marLeft w:val="480"/>
          <w:marRight w:val="0"/>
          <w:marTop w:val="0"/>
          <w:marBottom w:val="0"/>
          <w:divBdr>
            <w:top w:val="none" w:sz="0" w:space="0" w:color="auto"/>
            <w:left w:val="none" w:sz="0" w:space="0" w:color="auto"/>
            <w:bottom w:val="none" w:sz="0" w:space="0" w:color="auto"/>
            <w:right w:val="none" w:sz="0" w:space="0" w:color="auto"/>
          </w:divBdr>
        </w:div>
        <w:div w:id="278269910">
          <w:marLeft w:val="480"/>
          <w:marRight w:val="0"/>
          <w:marTop w:val="0"/>
          <w:marBottom w:val="0"/>
          <w:divBdr>
            <w:top w:val="none" w:sz="0" w:space="0" w:color="auto"/>
            <w:left w:val="none" w:sz="0" w:space="0" w:color="auto"/>
            <w:bottom w:val="none" w:sz="0" w:space="0" w:color="auto"/>
            <w:right w:val="none" w:sz="0" w:space="0" w:color="auto"/>
          </w:divBdr>
        </w:div>
        <w:div w:id="457796706">
          <w:marLeft w:val="480"/>
          <w:marRight w:val="0"/>
          <w:marTop w:val="0"/>
          <w:marBottom w:val="0"/>
          <w:divBdr>
            <w:top w:val="none" w:sz="0" w:space="0" w:color="auto"/>
            <w:left w:val="none" w:sz="0" w:space="0" w:color="auto"/>
            <w:bottom w:val="none" w:sz="0" w:space="0" w:color="auto"/>
            <w:right w:val="none" w:sz="0" w:space="0" w:color="auto"/>
          </w:divBdr>
        </w:div>
        <w:div w:id="262880827">
          <w:marLeft w:val="480"/>
          <w:marRight w:val="0"/>
          <w:marTop w:val="0"/>
          <w:marBottom w:val="0"/>
          <w:divBdr>
            <w:top w:val="none" w:sz="0" w:space="0" w:color="auto"/>
            <w:left w:val="none" w:sz="0" w:space="0" w:color="auto"/>
            <w:bottom w:val="none" w:sz="0" w:space="0" w:color="auto"/>
            <w:right w:val="none" w:sz="0" w:space="0" w:color="auto"/>
          </w:divBdr>
        </w:div>
        <w:div w:id="1807814933">
          <w:marLeft w:val="480"/>
          <w:marRight w:val="0"/>
          <w:marTop w:val="0"/>
          <w:marBottom w:val="0"/>
          <w:divBdr>
            <w:top w:val="none" w:sz="0" w:space="0" w:color="auto"/>
            <w:left w:val="none" w:sz="0" w:space="0" w:color="auto"/>
            <w:bottom w:val="none" w:sz="0" w:space="0" w:color="auto"/>
            <w:right w:val="none" w:sz="0" w:space="0" w:color="auto"/>
          </w:divBdr>
        </w:div>
        <w:div w:id="1727877732">
          <w:marLeft w:val="480"/>
          <w:marRight w:val="0"/>
          <w:marTop w:val="0"/>
          <w:marBottom w:val="0"/>
          <w:divBdr>
            <w:top w:val="none" w:sz="0" w:space="0" w:color="auto"/>
            <w:left w:val="none" w:sz="0" w:space="0" w:color="auto"/>
            <w:bottom w:val="none" w:sz="0" w:space="0" w:color="auto"/>
            <w:right w:val="none" w:sz="0" w:space="0" w:color="auto"/>
          </w:divBdr>
        </w:div>
        <w:div w:id="1723209449">
          <w:marLeft w:val="480"/>
          <w:marRight w:val="0"/>
          <w:marTop w:val="0"/>
          <w:marBottom w:val="0"/>
          <w:divBdr>
            <w:top w:val="none" w:sz="0" w:space="0" w:color="auto"/>
            <w:left w:val="none" w:sz="0" w:space="0" w:color="auto"/>
            <w:bottom w:val="none" w:sz="0" w:space="0" w:color="auto"/>
            <w:right w:val="none" w:sz="0" w:space="0" w:color="auto"/>
          </w:divBdr>
        </w:div>
        <w:div w:id="1785465243">
          <w:marLeft w:val="480"/>
          <w:marRight w:val="0"/>
          <w:marTop w:val="0"/>
          <w:marBottom w:val="0"/>
          <w:divBdr>
            <w:top w:val="none" w:sz="0" w:space="0" w:color="auto"/>
            <w:left w:val="none" w:sz="0" w:space="0" w:color="auto"/>
            <w:bottom w:val="none" w:sz="0" w:space="0" w:color="auto"/>
            <w:right w:val="none" w:sz="0" w:space="0" w:color="auto"/>
          </w:divBdr>
        </w:div>
        <w:div w:id="2135168603">
          <w:marLeft w:val="480"/>
          <w:marRight w:val="0"/>
          <w:marTop w:val="0"/>
          <w:marBottom w:val="0"/>
          <w:divBdr>
            <w:top w:val="none" w:sz="0" w:space="0" w:color="auto"/>
            <w:left w:val="none" w:sz="0" w:space="0" w:color="auto"/>
            <w:bottom w:val="none" w:sz="0" w:space="0" w:color="auto"/>
            <w:right w:val="none" w:sz="0" w:space="0" w:color="auto"/>
          </w:divBdr>
        </w:div>
        <w:div w:id="580263769">
          <w:marLeft w:val="480"/>
          <w:marRight w:val="0"/>
          <w:marTop w:val="0"/>
          <w:marBottom w:val="0"/>
          <w:divBdr>
            <w:top w:val="none" w:sz="0" w:space="0" w:color="auto"/>
            <w:left w:val="none" w:sz="0" w:space="0" w:color="auto"/>
            <w:bottom w:val="none" w:sz="0" w:space="0" w:color="auto"/>
            <w:right w:val="none" w:sz="0" w:space="0" w:color="auto"/>
          </w:divBdr>
        </w:div>
        <w:div w:id="631401634">
          <w:marLeft w:val="480"/>
          <w:marRight w:val="0"/>
          <w:marTop w:val="0"/>
          <w:marBottom w:val="0"/>
          <w:divBdr>
            <w:top w:val="none" w:sz="0" w:space="0" w:color="auto"/>
            <w:left w:val="none" w:sz="0" w:space="0" w:color="auto"/>
            <w:bottom w:val="none" w:sz="0" w:space="0" w:color="auto"/>
            <w:right w:val="none" w:sz="0" w:space="0" w:color="auto"/>
          </w:divBdr>
        </w:div>
        <w:div w:id="542527010">
          <w:marLeft w:val="480"/>
          <w:marRight w:val="0"/>
          <w:marTop w:val="0"/>
          <w:marBottom w:val="0"/>
          <w:divBdr>
            <w:top w:val="none" w:sz="0" w:space="0" w:color="auto"/>
            <w:left w:val="none" w:sz="0" w:space="0" w:color="auto"/>
            <w:bottom w:val="none" w:sz="0" w:space="0" w:color="auto"/>
            <w:right w:val="none" w:sz="0" w:space="0" w:color="auto"/>
          </w:divBdr>
        </w:div>
        <w:div w:id="264386073">
          <w:marLeft w:val="480"/>
          <w:marRight w:val="0"/>
          <w:marTop w:val="0"/>
          <w:marBottom w:val="0"/>
          <w:divBdr>
            <w:top w:val="none" w:sz="0" w:space="0" w:color="auto"/>
            <w:left w:val="none" w:sz="0" w:space="0" w:color="auto"/>
            <w:bottom w:val="none" w:sz="0" w:space="0" w:color="auto"/>
            <w:right w:val="none" w:sz="0" w:space="0" w:color="auto"/>
          </w:divBdr>
        </w:div>
        <w:div w:id="1740639037">
          <w:marLeft w:val="480"/>
          <w:marRight w:val="0"/>
          <w:marTop w:val="0"/>
          <w:marBottom w:val="0"/>
          <w:divBdr>
            <w:top w:val="none" w:sz="0" w:space="0" w:color="auto"/>
            <w:left w:val="none" w:sz="0" w:space="0" w:color="auto"/>
            <w:bottom w:val="none" w:sz="0" w:space="0" w:color="auto"/>
            <w:right w:val="none" w:sz="0" w:space="0" w:color="auto"/>
          </w:divBdr>
        </w:div>
        <w:div w:id="695034977">
          <w:marLeft w:val="480"/>
          <w:marRight w:val="0"/>
          <w:marTop w:val="0"/>
          <w:marBottom w:val="0"/>
          <w:divBdr>
            <w:top w:val="none" w:sz="0" w:space="0" w:color="auto"/>
            <w:left w:val="none" w:sz="0" w:space="0" w:color="auto"/>
            <w:bottom w:val="none" w:sz="0" w:space="0" w:color="auto"/>
            <w:right w:val="none" w:sz="0" w:space="0" w:color="auto"/>
          </w:divBdr>
        </w:div>
        <w:div w:id="254288849">
          <w:marLeft w:val="480"/>
          <w:marRight w:val="0"/>
          <w:marTop w:val="0"/>
          <w:marBottom w:val="0"/>
          <w:divBdr>
            <w:top w:val="none" w:sz="0" w:space="0" w:color="auto"/>
            <w:left w:val="none" w:sz="0" w:space="0" w:color="auto"/>
            <w:bottom w:val="none" w:sz="0" w:space="0" w:color="auto"/>
            <w:right w:val="none" w:sz="0" w:space="0" w:color="auto"/>
          </w:divBdr>
        </w:div>
        <w:div w:id="581646764">
          <w:marLeft w:val="480"/>
          <w:marRight w:val="0"/>
          <w:marTop w:val="0"/>
          <w:marBottom w:val="0"/>
          <w:divBdr>
            <w:top w:val="none" w:sz="0" w:space="0" w:color="auto"/>
            <w:left w:val="none" w:sz="0" w:space="0" w:color="auto"/>
            <w:bottom w:val="none" w:sz="0" w:space="0" w:color="auto"/>
            <w:right w:val="none" w:sz="0" w:space="0" w:color="auto"/>
          </w:divBdr>
        </w:div>
        <w:div w:id="573780492">
          <w:marLeft w:val="480"/>
          <w:marRight w:val="0"/>
          <w:marTop w:val="0"/>
          <w:marBottom w:val="0"/>
          <w:divBdr>
            <w:top w:val="none" w:sz="0" w:space="0" w:color="auto"/>
            <w:left w:val="none" w:sz="0" w:space="0" w:color="auto"/>
            <w:bottom w:val="none" w:sz="0" w:space="0" w:color="auto"/>
            <w:right w:val="none" w:sz="0" w:space="0" w:color="auto"/>
          </w:divBdr>
        </w:div>
        <w:div w:id="12152888">
          <w:marLeft w:val="480"/>
          <w:marRight w:val="0"/>
          <w:marTop w:val="0"/>
          <w:marBottom w:val="0"/>
          <w:divBdr>
            <w:top w:val="none" w:sz="0" w:space="0" w:color="auto"/>
            <w:left w:val="none" w:sz="0" w:space="0" w:color="auto"/>
            <w:bottom w:val="none" w:sz="0" w:space="0" w:color="auto"/>
            <w:right w:val="none" w:sz="0" w:space="0" w:color="auto"/>
          </w:divBdr>
        </w:div>
        <w:div w:id="1073043772">
          <w:marLeft w:val="480"/>
          <w:marRight w:val="0"/>
          <w:marTop w:val="0"/>
          <w:marBottom w:val="0"/>
          <w:divBdr>
            <w:top w:val="none" w:sz="0" w:space="0" w:color="auto"/>
            <w:left w:val="none" w:sz="0" w:space="0" w:color="auto"/>
            <w:bottom w:val="none" w:sz="0" w:space="0" w:color="auto"/>
            <w:right w:val="none" w:sz="0" w:space="0" w:color="auto"/>
          </w:divBdr>
        </w:div>
        <w:div w:id="1961955673">
          <w:marLeft w:val="480"/>
          <w:marRight w:val="0"/>
          <w:marTop w:val="0"/>
          <w:marBottom w:val="0"/>
          <w:divBdr>
            <w:top w:val="none" w:sz="0" w:space="0" w:color="auto"/>
            <w:left w:val="none" w:sz="0" w:space="0" w:color="auto"/>
            <w:bottom w:val="none" w:sz="0" w:space="0" w:color="auto"/>
            <w:right w:val="none" w:sz="0" w:space="0" w:color="auto"/>
          </w:divBdr>
        </w:div>
        <w:div w:id="321323192">
          <w:marLeft w:val="480"/>
          <w:marRight w:val="0"/>
          <w:marTop w:val="0"/>
          <w:marBottom w:val="0"/>
          <w:divBdr>
            <w:top w:val="none" w:sz="0" w:space="0" w:color="auto"/>
            <w:left w:val="none" w:sz="0" w:space="0" w:color="auto"/>
            <w:bottom w:val="none" w:sz="0" w:space="0" w:color="auto"/>
            <w:right w:val="none" w:sz="0" w:space="0" w:color="auto"/>
          </w:divBdr>
        </w:div>
        <w:div w:id="523639703">
          <w:marLeft w:val="480"/>
          <w:marRight w:val="0"/>
          <w:marTop w:val="0"/>
          <w:marBottom w:val="0"/>
          <w:divBdr>
            <w:top w:val="none" w:sz="0" w:space="0" w:color="auto"/>
            <w:left w:val="none" w:sz="0" w:space="0" w:color="auto"/>
            <w:bottom w:val="none" w:sz="0" w:space="0" w:color="auto"/>
            <w:right w:val="none" w:sz="0" w:space="0" w:color="auto"/>
          </w:divBdr>
        </w:div>
        <w:div w:id="294407507">
          <w:marLeft w:val="480"/>
          <w:marRight w:val="0"/>
          <w:marTop w:val="0"/>
          <w:marBottom w:val="0"/>
          <w:divBdr>
            <w:top w:val="none" w:sz="0" w:space="0" w:color="auto"/>
            <w:left w:val="none" w:sz="0" w:space="0" w:color="auto"/>
            <w:bottom w:val="none" w:sz="0" w:space="0" w:color="auto"/>
            <w:right w:val="none" w:sz="0" w:space="0" w:color="auto"/>
          </w:divBdr>
        </w:div>
        <w:div w:id="240912259">
          <w:marLeft w:val="480"/>
          <w:marRight w:val="0"/>
          <w:marTop w:val="0"/>
          <w:marBottom w:val="0"/>
          <w:divBdr>
            <w:top w:val="none" w:sz="0" w:space="0" w:color="auto"/>
            <w:left w:val="none" w:sz="0" w:space="0" w:color="auto"/>
            <w:bottom w:val="none" w:sz="0" w:space="0" w:color="auto"/>
            <w:right w:val="none" w:sz="0" w:space="0" w:color="auto"/>
          </w:divBdr>
        </w:div>
        <w:div w:id="1202589902">
          <w:marLeft w:val="480"/>
          <w:marRight w:val="0"/>
          <w:marTop w:val="0"/>
          <w:marBottom w:val="0"/>
          <w:divBdr>
            <w:top w:val="none" w:sz="0" w:space="0" w:color="auto"/>
            <w:left w:val="none" w:sz="0" w:space="0" w:color="auto"/>
            <w:bottom w:val="none" w:sz="0" w:space="0" w:color="auto"/>
            <w:right w:val="none" w:sz="0" w:space="0" w:color="auto"/>
          </w:divBdr>
        </w:div>
        <w:div w:id="1106844790">
          <w:marLeft w:val="480"/>
          <w:marRight w:val="0"/>
          <w:marTop w:val="0"/>
          <w:marBottom w:val="0"/>
          <w:divBdr>
            <w:top w:val="none" w:sz="0" w:space="0" w:color="auto"/>
            <w:left w:val="none" w:sz="0" w:space="0" w:color="auto"/>
            <w:bottom w:val="none" w:sz="0" w:space="0" w:color="auto"/>
            <w:right w:val="none" w:sz="0" w:space="0" w:color="auto"/>
          </w:divBdr>
        </w:div>
        <w:div w:id="1869949963">
          <w:marLeft w:val="480"/>
          <w:marRight w:val="0"/>
          <w:marTop w:val="0"/>
          <w:marBottom w:val="0"/>
          <w:divBdr>
            <w:top w:val="none" w:sz="0" w:space="0" w:color="auto"/>
            <w:left w:val="none" w:sz="0" w:space="0" w:color="auto"/>
            <w:bottom w:val="none" w:sz="0" w:space="0" w:color="auto"/>
            <w:right w:val="none" w:sz="0" w:space="0" w:color="auto"/>
          </w:divBdr>
        </w:div>
        <w:div w:id="1025866946">
          <w:marLeft w:val="480"/>
          <w:marRight w:val="0"/>
          <w:marTop w:val="0"/>
          <w:marBottom w:val="0"/>
          <w:divBdr>
            <w:top w:val="none" w:sz="0" w:space="0" w:color="auto"/>
            <w:left w:val="none" w:sz="0" w:space="0" w:color="auto"/>
            <w:bottom w:val="none" w:sz="0" w:space="0" w:color="auto"/>
            <w:right w:val="none" w:sz="0" w:space="0" w:color="auto"/>
          </w:divBdr>
        </w:div>
        <w:div w:id="1561286036">
          <w:marLeft w:val="480"/>
          <w:marRight w:val="0"/>
          <w:marTop w:val="0"/>
          <w:marBottom w:val="0"/>
          <w:divBdr>
            <w:top w:val="none" w:sz="0" w:space="0" w:color="auto"/>
            <w:left w:val="none" w:sz="0" w:space="0" w:color="auto"/>
            <w:bottom w:val="none" w:sz="0" w:space="0" w:color="auto"/>
            <w:right w:val="none" w:sz="0" w:space="0" w:color="auto"/>
          </w:divBdr>
        </w:div>
        <w:div w:id="673654885">
          <w:marLeft w:val="480"/>
          <w:marRight w:val="0"/>
          <w:marTop w:val="0"/>
          <w:marBottom w:val="0"/>
          <w:divBdr>
            <w:top w:val="none" w:sz="0" w:space="0" w:color="auto"/>
            <w:left w:val="none" w:sz="0" w:space="0" w:color="auto"/>
            <w:bottom w:val="none" w:sz="0" w:space="0" w:color="auto"/>
            <w:right w:val="none" w:sz="0" w:space="0" w:color="auto"/>
          </w:divBdr>
        </w:div>
        <w:div w:id="1317614971">
          <w:marLeft w:val="480"/>
          <w:marRight w:val="0"/>
          <w:marTop w:val="0"/>
          <w:marBottom w:val="0"/>
          <w:divBdr>
            <w:top w:val="none" w:sz="0" w:space="0" w:color="auto"/>
            <w:left w:val="none" w:sz="0" w:space="0" w:color="auto"/>
            <w:bottom w:val="none" w:sz="0" w:space="0" w:color="auto"/>
            <w:right w:val="none" w:sz="0" w:space="0" w:color="auto"/>
          </w:divBdr>
        </w:div>
        <w:div w:id="1120763143">
          <w:marLeft w:val="480"/>
          <w:marRight w:val="0"/>
          <w:marTop w:val="0"/>
          <w:marBottom w:val="0"/>
          <w:divBdr>
            <w:top w:val="none" w:sz="0" w:space="0" w:color="auto"/>
            <w:left w:val="none" w:sz="0" w:space="0" w:color="auto"/>
            <w:bottom w:val="none" w:sz="0" w:space="0" w:color="auto"/>
            <w:right w:val="none" w:sz="0" w:space="0" w:color="auto"/>
          </w:divBdr>
        </w:div>
        <w:div w:id="823476325">
          <w:marLeft w:val="480"/>
          <w:marRight w:val="0"/>
          <w:marTop w:val="0"/>
          <w:marBottom w:val="0"/>
          <w:divBdr>
            <w:top w:val="none" w:sz="0" w:space="0" w:color="auto"/>
            <w:left w:val="none" w:sz="0" w:space="0" w:color="auto"/>
            <w:bottom w:val="none" w:sz="0" w:space="0" w:color="auto"/>
            <w:right w:val="none" w:sz="0" w:space="0" w:color="auto"/>
          </w:divBdr>
        </w:div>
        <w:div w:id="2015380098">
          <w:marLeft w:val="480"/>
          <w:marRight w:val="0"/>
          <w:marTop w:val="0"/>
          <w:marBottom w:val="0"/>
          <w:divBdr>
            <w:top w:val="none" w:sz="0" w:space="0" w:color="auto"/>
            <w:left w:val="none" w:sz="0" w:space="0" w:color="auto"/>
            <w:bottom w:val="none" w:sz="0" w:space="0" w:color="auto"/>
            <w:right w:val="none" w:sz="0" w:space="0" w:color="auto"/>
          </w:divBdr>
        </w:div>
        <w:div w:id="58986057">
          <w:marLeft w:val="480"/>
          <w:marRight w:val="0"/>
          <w:marTop w:val="0"/>
          <w:marBottom w:val="0"/>
          <w:divBdr>
            <w:top w:val="none" w:sz="0" w:space="0" w:color="auto"/>
            <w:left w:val="none" w:sz="0" w:space="0" w:color="auto"/>
            <w:bottom w:val="none" w:sz="0" w:space="0" w:color="auto"/>
            <w:right w:val="none" w:sz="0" w:space="0" w:color="auto"/>
          </w:divBdr>
        </w:div>
        <w:div w:id="97994097">
          <w:marLeft w:val="480"/>
          <w:marRight w:val="0"/>
          <w:marTop w:val="0"/>
          <w:marBottom w:val="0"/>
          <w:divBdr>
            <w:top w:val="none" w:sz="0" w:space="0" w:color="auto"/>
            <w:left w:val="none" w:sz="0" w:space="0" w:color="auto"/>
            <w:bottom w:val="none" w:sz="0" w:space="0" w:color="auto"/>
            <w:right w:val="none" w:sz="0" w:space="0" w:color="auto"/>
          </w:divBdr>
        </w:div>
        <w:div w:id="748190422">
          <w:marLeft w:val="480"/>
          <w:marRight w:val="0"/>
          <w:marTop w:val="0"/>
          <w:marBottom w:val="0"/>
          <w:divBdr>
            <w:top w:val="none" w:sz="0" w:space="0" w:color="auto"/>
            <w:left w:val="none" w:sz="0" w:space="0" w:color="auto"/>
            <w:bottom w:val="none" w:sz="0" w:space="0" w:color="auto"/>
            <w:right w:val="none" w:sz="0" w:space="0" w:color="auto"/>
          </w:divBdr>
        </w:div>
        <w:div w:id="346979775">
          <w:marLeft w:val="480"/>
          <w:marRight w:val="0"/>
          <w:marTop w:val="0"/>
          <w:marBottom w:val="0"/>
          <w:divBdr>
            <w:top w:val="none" w:sz="0" w:space="0" w:color="auto"/>
            <w:left w:val="none" w:sz="0" w:space="0" w:color="auto"/>
            <w:bottom w:val="none" w:sz="0" w:space="0" w:color="auto"/>
            <w:right w:val="none" w:sz="0" w:space="0" w:color="auto"/>
          </w:divBdr>
        </w:div>
        <w:div w:id="816341495">
          <w:marLeft w:val="480"/>
          <w:marRight w:val="0"/>
          <w:marTop w:val="0"/>
          <w:marBottom w:val="0"/>
          <w:divBdr>
            <w:top w:val="none" w:sz="0" w:space="0" w:color="auto"/>
            <w:left w:val="none" w:sz="0" w:space="0" w:color="auto"/>
            <w:bottom w:val="none" w:sz="0" w:space="0" w:color="auto"/>
            <w:right w:val="none" w:sz="0" w:space="0" w:color="auto"/>
          </w:divBdr>
        </w:div>
        <w:div w:id="1595091575">
          <w:marLeft w:val="480"/>
          <w:marRight w:val="0"/>
          <w:marTop w:val="0"/>
          <w:marBottom w:val="0"/>
          <w:divBdr>
            <w:top w:val="none" w:sz="0" w:space="0" w:color="auto"/>
            <w:left w:val="none" w:sz="0" w:space="0" w:color="auto"/>
            <w:bottom w:val="none" w:sz="0" w:space="0" w:color="auto"/>
            <w:right w:val="none" w:sz="0" w:space="0" w:color="auto"/>
          </w:divBdr>
        </w:div>
        <w:div w:id="783231552">
          <w:marLeft w:val="480"/>
          <w:marRight w:val="0"/>
          <w:marTop w:val="0"/>
          <w:marBottom w:val="0"/>
          <w:divBdr>
            <w:top w:val="none" w:sz="0" w:space="0" w:color="auto"/>
            <w:left w:val="none" w:sz="0" w:space="0" w:color="auto"/>
            <w:bottom w:val="none" w:sz="0" w:space="0" w:color="auto"/>
            <w:right w:val="none" w:sz="0" w:space="0" w:color="auto"/>
          </w:divBdr>
        </w:div>
        <w:div w:id="2084176447">
          <w:marLeft w:val="480"/>
          <w:marRight w:val="0"/>
          <w:marTop w:val="0"/>
          <w:marBottom w:val="0"/>
          <w:divBdr>
            <w:top w:val="none" w:sz="0" w:space="0" w:color="auto"/>
            <w:left w:val="none" w:sz="0" w:space="0" w:color="auto"/>
            <w:bottom w:val="none" w:sz="0" w:space="0" w:color="auto"/>
            <w:right w:val="none" w:sz="0" w:space="0" w:color="auto"/>
          </w:divBdr>
        </w:div>
        <w:div w:id="1043407413">
          <w:marLeft w:val="480"/>
          <w:marRight w:val="0"/>
          <w:marTop w:val="0"/>
          <w:marBottom w:val="0"/>
          <w:divBdr>
            <w:top w:val="none" w:sz="0" w:space="0" w:color="auto"/>
            <w:left w:val="none" w:sz="0" w:space="0" w:color="auto"/>
            <w:bottom w:val="none" w:sz="0" w:space="0" w:color="auto"/>
            <w:right w:val="none" w:sz="0" w:space="0" w:color="auto"/>
          </w:divBdr>
        </w:div>
        <w:div w:id="1813449423">
          <w:marLeft w:val="480"/>
          <w:marRight w:val="0"/>
          <w:marTop w:val="0"/>
          <w:marBottom w:val="0"/>
          <w:divBdr>
            <w:top w:val="none" w:sz="0" w:space="0" w:color="auto"/>
            <w:left w:val="none" w:sz="0" w:space="0" w:color="auto"/>
            <w:bottom w:val="none" w:sz="0" w:space="0" w:color="auto"/>
            <w:right w:val="none" w:sz="0" w:space="0" w:color="auto"/>
          </w:divBdr>
        </w:div>
        <w:div w:id="851651764">
          <w:marLeft w:val="480"/>
          <w:marRight w:val="0"/>
          <w:marTop w:val="0"/>
          <w:marBottom w:val="0"/>
          <w:divBdr>
            <w:top w:val="none" w:sz="0" w:space="0" w:color="auto"/>
            <w:left w:val="none" w:sz="0" w:space="0" w:color="auto"/>
            <w:bottom w:val="none" w:sz="0" w:space="0" w:color="auto"/>
            <w:right w:val="none" w:sz="0" w:space="0" w:color="auto"/>
          </w:divBdr>
        </w:div>
        <w:div w:id="165218708">
          <w:marLeft w:val="480"/>
          <w:marRight w:val="0"/>
          <w:marTop w:val="0"/>
          <w:marBottom w:val="0"/>
          <w:divBdr>
            <w:top w:val="none" w:sz="0" w:space="0" w:color="auto"/>
            <w:left w:val="none" w:sz="0" w:space="0" w:color="auto"/>
            <w:bottom w:val="none" w:sz="0" w:space="0" w:color="auto"/>
            <w:right w:val="none" w:sz="0" w:space="0" w:color="auto"/>
          </w:divBdr>
        </w:div>
        <w:div w:id="194468621">
          <w:marLeft w:val="480"/>
          <w:marRight w:val="0"/>
          <w:marTop w:val="0"/>
          <w:marBottom w:val="0"/>
          <w:divBdr>
            <w:top w:val="none" w:sz="0" w:space="0" w:color="auto"/>
            <w:left w:val="none" w:sz="0" w:space="0" w:color="auto"/>
            <w:bottom w:val="none" w:sz="0" w:space="0" w:color="auto"/>
            <w:right w:val="none" w:sz="0" w:space="0" w:color="auto"/>
          </w:divBdr>
        </w:div>
        <w:div w:id="633294018">
          <w:marLeft w:val="480"/>
          <w:marRight w:val="0"/>
          <w:marTop w:val="0"/>
          <w:marBottom w:val="0"/>
          <w:divBdr>
            <w:top w:val="none" w:sz="0" w:space="0" w:color="auto"/>
            <w:left w:val="none" w:sz="0" w:space="0" w:color="auto"/>
            <w:bottom w:val="none" w:sz="0" w:space="0" w:color="auto"/>
            <w:right w:val="none" w:sz="0" w:space="0" w:color="auto"/>
          </w:divBdr>
        </w:div>
        <w:div w:id="1556895671">
          <w:marLeft w:val="480"/>
          <w:marRight w:val="0"/>
          <w:marTop w:val="0"/>
          <w:marBottom w:val="0"/>
          <w:divBdr>
            <w:top w:val="none" w:sz="0" w:space="0" w:color="auto"/>
            <w:left w:val="none" w:sz="0" w:space="0" w:color="auto"/>
            <w:bottom w:val="none" w:sz="0" w:space="0" w:color="auto"/>
            <w:right w:val="none" w:sz="0" w:space="0" w:color="auto"/>
          </w:divBdr>
        </w:div>
        <w:div w:id="716778138">
          <w:marLeft w:val="480"/>
          <w:marRight w:val="0"/>
          <w:marTop w:val="0"/>
          <w:marBottom w:val="0"/>
          <w:divBdr>
            <w:top w:val="none" w:sz="0" w:space="0" w:color="auto"/>
            <w:left w:val="none" w:sz="0" w:space="0" w:color="auto"/>
            <w:bottom w:val="none" w:sz="0" w:space="0" w:color="auto"/>
            <w:right w:val="none" w:sz="0" w:space="0" w:color="auto"/>
          </w:divBdr>
        </w:div>
      </w:divsChild>
    </w:div>
    <w:div w:id="1757631677">
      <w:bodyDiv w:val="1"/>
      <w:marLeft w:val="0"/>
      <w:marRight w:val="0"/>
      <w:marTop w:val="0"/>
      <w:marBottom w:val="0"/>
      <w:divBdr>
        <w:top w:val="none" w:sz="0" w:space="0" w:color="auto"/>
        <w:left w:val="none" w:sz="0" w:space="0" w:color="auto"/>
        <w:bottom w:val="none" w:sz="0" w:space="0" w:color="auto"/>
        <w:right w:val="none" w:sz="0" w:space="0" w:color="auto"/>
      </w:divBdr>
    </w:div>
    <w:div w:id="1757750533">
      <w:bodyDiv w:val="1"/>
      <w:marLeft w:val="0"/>
      <w:marRight w:val="0"/>
      <w:marTop w:val="0"/>
      <w:marBottom w:val="0"/>
      <w:divBdr>
        <w:top w:val="none" w:sz="0" w:space="0" w:color="auto"/>
        <w:left w:val="none" w:sz="0" w:space="0" w:color="auto"/>
        <w:bottom w:val="none" w:sz="0" w:space="0" w:color="auto"/>
        <w:right w:val="none" w:sz="0" w:space="0" w:color="auto"/>
      </w:divBdr>
    </w:div>
    <w:div w:id="1757750867">
      <w:bodyDiv w:val="1"/>
      <w:marLeft w:val="0"/>
      <w:marRight w:val="0"/>
      <w:marTop w:val="0"/>
      <w:marBottom w:val="0"/>
      <w:divBdr>
        <w:top w:val="none" w:sz="0" w:space="0" w:color="auto"/>
        <w:left w:val="none" w:sz="0" w:space="0" w:color="auto"/>
        <w:bottom w:val="none" w:sz="0" w:space="0" w:color="auto"/>
        <w:right w:val="none" w:sz="0" w:space="0" w:color="auto"/>
      </w:divBdr>
    </w:div>
    <w:div w:id="1757824274">
      <w:bodyDiv w:val="1"/>
      <w:marLeft w:val="0"/>
      <w:marRight w:val="0"/>
      <w:marTop w:val="0"/>
      <w:marBottom w:val="0"/>
      <w:divBdr>
        <w:top w:val="none" w:sz="0" w:space="0" w:color="auto"/>
        <w:left w:val="none" w:sz="0" w:space="0" w:color="auto"/>
        <w:bottom w:val="none" w:sz="0" w:space="0" w:color="auto"/>
        <w:right w:val="none" w:sz="0" w:space="0" w:color="auto"/>
      </w:divBdr>
    </w:div>
    <w:div w:id="1758089427">
      <w:bodyDiv w:val="1"/>
      <w:marLeft w:val="0"/>
      <w:marRight w:val="0"/>
      <w:marTop w:val="0"/>
      <w:marBottom w:val="0"/>
      <w:divBdr>
        <w:top w:val="none" w:sz="0" w:space="0" w:color="auto"/>
        <w:left w:val="none" w:sz="0" w:space="0" w:color="auto"/>
        <w:bottom w:val="none" w:sz="0" w:space="0" w:color="auto"/>
        <w:right w:val="none" w:sz="0" w:space="0" w:color="auto"/>
      </w:divBdr>
    </w:div>
    <w:div w:id="1758358637">
      <w:bodyDiv w:val="1"/>
      <w:marLeft w:val="0"/>
      <w:marRight w:val="0"/>
      <w:marTop w:val="0"/>
      <w:marBottom w:val="0"/>
      <w:divBdr>
        <w:top w:val="none" w:sz="0" w:space="0" w:color="auto"/>
        <w:left w:val="none" w:sz="0" w:space="0" w:color="auto"/>
        <w:bottom w:val="none" w:sz="0" w:space="0" w:color="auto"/>
        <w:right w:val="none" w:sz="0" w:space="0" w:color="auto"/>
      </w:divBdr>
    </w:div>
    <w:div w:id="1758600446">
      <w:bodyDiv w:val="1"/>
      <w:marLeft w:val="0"/>
      <w:marRight w:val="0"/>
      <w:marTop w:val="0"/>
      <w:marBottom w:val="0"/>
      <w:divBdr>
        <w:top w:val="none" w:sz="0" w:space="0" w:color="auto"/>
        <w:left w:val="none" w:sz="0" w:space="0" w:color="auto"/>
        <w:bottom w:val="none" w:sz="0" w:space="0" w:color="auto"/>
        <w:right w:val="none" w:sz="0" w:space="0" w:color="auto"/>
      </w:divBdr>
    </w:div>
    <w:div w:id="1758624852">
      <w:bodyDiv w:val="1"/>
      <w:marLeft w:val="0"/>
      <w:marRight w:val="0"/>
      <w:marTop w:val="0"/>
      <w:marBottom w:val="0"/>
      <w:divBdr>
        <w:top w:val="none" w:sz="0" w:space="0" w:color="auto"/>
        <w:left w:val="none" w:sz="0" w:space="0" w:color="auto"/>
        <w:bottom w:val="none" w:sz="0" w:space="0" w:color="auto"/>
        <w:right w:val="none" w:sz="0" w:space="0" w:color="auto"/>
      </w:divBdr>
    </w:div>
    <w:div w:id="1758868503">
      <w:bodyDiv w:val="1"/>
      <w:marLeft w:val="0"/>
      <w:marRight w:val="0"/>
      <w:marTop w:val="0"/>
      <w:marBottom w:val="0"/>
      <w:divBdr>
        <w:top w:val="none" w:sz="0" w:space="0" w:color="auto"/>
        <w:left w:val="none" w:sz="0" w:space="0" w:color="auto"/>
        <w:bottom w:val="none" w:sz="0" w:space="0" w:color="auto"/>
        <w:right w:val="none" w:sz="0" w:space="0" w:color="auto"/>
      </w:divBdr>
    </w:div>
    <w:div w:id="1759205108">
      <w:bodyDiv w:val="1"/>
      <w:marLeft w:val="0"/>
      <w:marRight w:val="0"/>
      <w:marTop w:val="0"/>
      <w:marBottom w:val="0"/>
      <w:divBdr>
        <w:top w:val="none" w:sz="0" w:space="0" w:color="auto"/>
        <w:left w:val="none" w:sz="0" w:space="0" w:color="auto"/>
        <w:bottom w:val="none" w:sz="0" w:space="0" w:color="auto"/>
        <w:right w:val="none" w:sz="0" w:space="0" w:color="auto"/>
      </w:divBdr>
    </w:div>
    <w:div w:id="1759596483">
      <w:bodyDiv w:val="1"/>
      <w:marLeft w:val="0"/>
      <w:marRight w:val="0"/>
      <w:marTop w:val="0"/>
      <w:marBottom w:val="0"/>
      <w:divBdr>
        <w:top w:val="none" w:sz="0" w:space="0" w:color="auto"/>
        <w:left w:val="none" w:sz="0" w:space="0" w:color="auto"/>
        <w:bottom w:val="none" w:sz="0" w:space="0" w:color="auto"/>
        <w:right w:val="none" w:sz="0" w:space="0" w:color="auto"/>
      </w:divBdr>
    </w:div>
    <w:div w:id="1759600201">
      <w:bodyDiv w:val="1"/>
      <w:marLeft w:val="0"/>
      <w:marRight w:val="0"/>
      <w:marTop w:val="0"/>
      <w:marBottom w:val="0"/>
      <w:divBdr>
        <w:top w:val="none" w:sz="0" w:space="0" w:color="auto"/>
        <w:left w:val="none" w:sz="0" w:space="0" w:color="auto"/>
        <w:bottom w:val="none" w:sz="0" w:space="0" w:color="auto"/>
        <w:right w:val="none" w:sz="0" w:space="0" w:color="auto"/>
      </w:divBdr>
    </w:div>
    <w:div w:id="1759669684">
      <w:bodyDiv w:val="1"/>
      <w:marLeft w:val="0"/>
      <w:marRight w:val="0"/>
      <w:marTop w:val="0"/>
      <w:marBottom w:val="0"/>
      <w:divBdr>
        <w:top w:val="none" w:sz="0" w:space="0" w:color="auto"/>
        <w:left w:val="none" w:sz="0" w:space="0" w:color="auto"/>
        <w:bottom w:val="none" w:sz="0" w:space="0" w:color="auto"/>
        <w:right w:val="none" w:sz="0" w:space="0" w:color="auto"/>
      </w:divBdr>
    </w:div>
    <w:div w:id="1759711450">
      <w:bodyDiv w:val="1"/>
      <w:marLeft w:val="0"/>
      <w:marRight w:val="0"/>
      <w:marTop w:val="0"/>
      <w:marBottom w:val="0"/>
      <w:divBdr>
        <w:top w:val="none" w:sz="0" w:space="0" w:color="auto"/>
        <w:left w:val="none" w:sz="0" w:space="0" w:color="auto"/>
        <w:bottom w:val="none" w:sz="0" w:space="0" w:color="auto"/>
        <w:right w:val="none" w:sz="0" w:space="0" w:color="auto"/>
      </w:divBdr>
    </w:div>
    <w:div w:id="1759909071">
      <w:bodyDiv w:val="1"/>
      <w:marLeft w:val="0"/>
      <w:marRight w:val="0"/>
      <w:marTop w:val="0"/>
      <w:marBottom w:val="0"/>
      <w:divBdr>
        <w:top w:val="none" w:sz="0" w:space="0" w:color="auto"/>
        <w:left w:val="none" w:sz="0" w:space="0" w:color="auto"/>
        <w:bottom w:val="none" w:sz="0" w:space="0" w:color="auto"/>
        <w:right w:val="none" w:sz="0" w:space="0" w:color="auto"/>
      </w:divBdr>
    </w:div>
    <w:div w:id="1760104838">
      <w:bodyDiv w:val="1"/>
      <w:marLeft w:val="0"/>
      <w:marRight w:val="0"/>
      <w:marTop w:val="0"/>
      <w:marBottom w:val="0"/>
      <w:divBdr>
        <w:top w:val="none" w:sz="0" w:space="0" w:color="auto"/>
        <w:left w:val="none" w:sz="0" w:space="0" w:color="auto"/>
        <w:bottom w:val="none" w:sz="0" w:space="0" w:color="auto"/>
        <w:right w:val="none" w:sz="0" w:space="0" w:color="auto"/>
      </w:divBdr>
    </w:div>
    <w:div w:id="1760132820">
      <w:bodyDiv w:val="1"/>
      <w:marLeft w:val="0"/>
      <w:marRight w:val="0"/>
      <w:marTop w:val="0"/>
      <w:marBottom w:val="0"/>
      <w:divBdr>
        <w:top w:val="none" w:sz="0" w:space="0" w:color="auto"/>
        <w:left w:val="none" w:sz="0" w:space="0" w:color="auto"/>
        <w:bottom w:val="none" w:sz="0" w:space="0" w:color="auto"/>
        <w:right w:val="none" w:sz="0" w:space="0" w:color="auto"/>
      </w:divBdr>
    </w:div>
    <w:div w:id="1760562957">
      <w:bodyDiv w:val="1"/>
      <w:marLeft w:val="0"/>
      <w:marRight w:val="0"/>
      <w:marTop w:val="0"/>
      <w:marBottom w:val="0"/>
      <w:divBdr>
        <w:top w:val="none" w:sz="0" w:space="0" w:color="auto"/>
        <w:left w:val="none" w:sz="0" w:space="0" w:color="auto"/>
        <w:bottom w:val="none" w:sz="0" w:space="0" w:color="auto"/>
        <w:right w:val="none" w:sz="0" w:space="0" w:color="auto"/>
      </w:divBdr>
    </w:div>
    <w:div w:id="1760714208">
      <w:bodyDiv w:val="1"/>
      <w:marLeft w:val="0"/>
      <w:marRight w:val="0"/>
      <w:marTop w:val="0"/>
      <w:marBottom w:val="0"/>
      <w:divBdr>
        <w:top w:val="none" w:sz="0" w:space="0" w:color="auto"/>
        <w:left w:val="none" w:sz="0" w:space="0" w:color="auto"/>
        <w:bottom w:val="none" w:sz="0" w:space="0" w:color="auto"/>
        <w:right w:val="none" w:sz="0" w:space="0" w:color="auto"/>
      </w:divBdr>
    </w:div>
    <w:div w:id="1760826895">
      <w:bodyDiv w:val="1"/>
      <w:marLeft w:val="0"/>
      <w:marRight w:val="0"/>
      <w:marTop w:val="0"/>
      <w:marBottom w:val="0"/>
      <w:divBdr>
        <w:top w:val="none" w:sz="0" w:space="0" w:color="auto"/>
        <w:left w:val="none" w:sz="0" w:space="0" w:color="auto"/>
        <w:bottom w:val="none" w:sz="0" w:space="0" w:color="auto"/>
        <w:right w:val="none" w:sz="0" w:space="0" w:color="auto"/>
      </w:divBdr>
    </w:div>
    <w:div w:id="1761560946">
      <w:bodyDiv w:val="1"/>
      <w:marLeft w:val="0"/>
      <w:marRight w:val="0"/>
      <w:marTop w:val="0"/>
      <w:marBottom w:val="0"/>
      <w:divBdr>
        <w:top w:val="none" w:sz="0" w:space="0" w:color="auto"/>
        <w:left w:val="none" w:sz="0" w:space="0" w:color="auto"/>
        <w:bottom w:val="none" w:sz="0" w:space="0" w:color="auto"/>
        <w:right w:val="none" w:sz="0" w:space="0" w:color="auto"/>
      </w:divBdr>
    </w:div>
    <w:div w:id="1761639035">
      <w:bodyDiv w:val="1"/>
      <w:marLeft w:val="0"/>
      <w:marRight w:val="0"/>
      <w:marTop w:val="0"/>
      <w:marBottom w:val="0"/>
      <w:divBdr>
        <w:top w:val="none" w:sz="0" w:space="0" w:color="auto"/>
        <w:left w:val="none" w:sz="0" w:space="0" w:color="auto"/>
        <w:bottom w:val="none" w:sz="0" w:space="0" w:color="auto"/>
        <w:right w:val="none" w:sz="0" w:space="0" w:color="auto"/>
      </w:divBdr>
    </w:div>
    <w:div w:id="1761947170">
      <w:bodyDiv w:val="1"/>
      <w:marLeft w:val="0"/>
      <w:marRight w:val="0"/>
      <w:marTop w:val="0"/>
      <w:marBottom w:val="0"/>
      <w:divBdr>
        <w:top w:val="none" w:sz="0" w:space="0" w:color="auto"/>
        <w:left w:val="none" w:sz="0" w:space="0" w:color="auto"/>
        <w:bottom w:val="none" w:sz="0" w:space="0" w:color="auto"/>
        <w:right w:val="none" w:sz="0" w:space="0" w:color="auto"/>
      </w:divBdr>
    </w:div>
    <w:div w:id="1761950064">
      <w:bodyDiv w:val="1"/>
      <w:marLeft w:val="0"/>
      <w:marRight w:val="0"/>
      <w:marTop w:val="0"/>
      <w:marBottom w:val="0"/>
      <w:divBdr>
        <w:top w:val="none" w:sz="0" w:space="0" w:color="auto"/>
        <w:left w:val="none" w:sz="0" w:space="0" w:color="auto"/>
        <w:bottom w:val="none" w:sz="0" w:space="0" w:color="auto"/>
        <w:right w:val="none" w:sz="0" w:space="0" w:color="auto"/>
      </w:divBdr>
    </w:div>
    <w:div w:id="1762289566">
      <w:bodyDiv w:val="1"/>
      <w:marLeft w:val="0"/>
      <w:marRight w:val="0"/>
      <w:marTop w:val="0"/>
      <w:marBottom w:val="0"/>
      <w:divBdr>
        <w:top w:val="none" w:sz="0" w:space="0" w:color="auto"/>
        <w:left w:val="none" w:sz="0" w:space="0" w:color="auto"/>
        <w:bottom w:val="none" w:sz="0" w:space="0" w:color="auto"/>
        <w:right w:val="none" w:sz="0" w:space="0" w:color="auto"/>
      </w:divBdr>
    </w:div>
    <w:div w:id="1762292201">
      <w:bodyDiv w:val="1"/>
      <w:marLeft w:val="0"/>
      <w:marRight w:val="0"/>
      <w:marTop w:val="0"/>
      <w:marBottom w:val="0"/>
      <w:divBdr>
        <w:top w:val="none" w:sz="0" w:space="0" w:color="auto"/>
        <w:left w:val="none" w:sz="0" w:space="0" w:color="auto"/>
        <w:bottom w:val="none" w:sz="0" w:space="0" w:color="auto"/>
        <w:right w:val="none" w:sz="0" w:space="0" w:color="auto"/>
      </w:divBdr>
    </w:div>
    <w:div w:id="1762412636">
      <w:bodyDiv w:val="1"/>
      <w:marLeft w:val="0"/>
      <w:marRight w:val="0"/>
      <w:marTop w:val="0"/>
      <w:marBottom w:val="0"/>
      <w:divBdr>
        <w:top w:val="none" w:sz="0" w:space="0" w:color="auto"/>
        <w:left w:val="none" w:sz="0" w:space="0" w:color="auto"/>
        <w:bottom w:val="none" w:sz="0" w:space="0" w:color="auto"/>
        <w:right w:val="none" w:sz="0" w:space="0" w:color="auto"/>
      </w:divBdr>
    </w:div>
    <w:div w:id="1762414596">
      <w:bodyDiv w:val="1"/>
      <w:marLeft w:val="0"/>
      <w:marRight w:val="0"/>
      <w:marTop w:val="0"/>
      <w:marBottom w:val="0"/>
      <w:divBdr>
        <w:top w:val="none" w:sz="0" w:space="0" w:color="auto"/>
        <w:left w:val="none" w:sz="0" w:space="0" w:color="auto"/>
        <w:bottom w:val="none" w:sz="0" w:space="0" w:color="auto"/>
        <w:right w:val="none" w:sz="0" w:space="0" w:color="auto"/>
      </w:divBdr>
    </w:div>
    <w:div w:id="1762526623">
      <w:bodyDiv w:val="1"/>
      <w:marLeft w:val="0"/>
      <w:marRight w:val="0"/>
      <w:marTop w:val="0"/>
      <w:marBottom w:val="0"/>
      <w:divBdr>
        <w:top w:val="none" w:sz="0" w:space="0" w:color="auto"/>
        <w:left w:val="none" w:sz="0" w:space="0" w:color="auto"/>
        <w:bottom w:val="none" w:sz="0" w:space="0" w:color="auto"/>
        <w:right w:val="none" w:sz="0" w:space="0" w:color="auto"/>
      </w:divBdr>
    </w:div>
    <w:div w:id="1762873398">
      <w:bodyDiv w:val="1"/>
      <w:marLeft w:val="0"/>
      <w:marRight w:val="0"/>
      <w:marTop w:val="0"/>
      <w:marBottom w:val="0"/>
      <w:divBdr>
        <w:top w:val="none" w:sz="0" w:space="0" w:color="auto"/>
        <w:left w:val="none" w:sz="0" w:space="0" w:color="auto"/>
        <w:bottom w:val="none" w:sz="0" w:space="0" w:color="auto"/>
        <w:right w:val="none" w:sz="0" w:space="0" w:color="auto"/>
      </w:divBdr>
    </w:div>
    <w:div w:id="1763256963">
      <w:bodyDiv w:val="1"/>
      <w:marLeft w:val="0"/>
      <w:marRight w:val="0"/>
      <w:marTop w:val="0"/>
      <w:marBottom w:val="0"/>
      <w:divBdr>
        <w:top w:val="none" w:sz="0" w:space="0" w:color="auto"/>
        <w:left w:val="none" w:sz="0" w:space="0" w:color="auto"/>
        <w:bottom w:val="none" w:sz="0" w:space="0" w:color="auto"/>
        <w:right w:val="none" w:sz="0" w:space="0" w:color="auto"/>
      </w:divBdr>
    </w:div>
    <w:div w:id="1763724465">
      <w:bodyDiv w:val="1"/>
      <w:marLeft w:val="0"/>
      <w:marRight w:val="0"/>
      <w:marTop w:val="0"/>
      <w:marBottom w:val="0"/>
      <w:divBdr>
        <w:top w:val="none" w:sz="0" w:space="0" w:color="auto"/>
        <w:left w:val="none" w:sz="0" w:space="0" w:color="auto"/>
        <w:bottom w:val="none" w:sz="0" w:space="0" w:color="auto"/>
        <w:right w:val="none" w:sz="0" w:space="0" w:color="auto"/>
      </w:divBdr>
    </w:div>
    <w:div w:id="1764302437">
      <w:bodyDiv w:val="1"/>
      <w:marLeft w:val="0"/>
      <w:marRight w:val="0"/>
      <w:marTop w:val="0"/>
      <w:marBottom w:val="0"/>
      <w:divBdr>
        <w:top w:val="none" w:sz="0" w:space="0" w:color="auto"/>
        <w:left w:val="none" w:sz="0" w:space="0" w:color="auto"/>
        <w:bottom w:val="none" w:sz="0" w:space="0" w:color="auto"/>
        <w:right w:val="none" w:sz="0" w:space="0" w:color="auto"/>
      </w:divBdr>
    </w:div>
    <w:div w:id="1764571496">
      <w:bodyDiv w:val="1"/>
      <w:marLeft w:val="0"/>
      <w:marRight w:val="0"/>
      <w:marTop w:val="0"/>
      <w:marBottom w:val="0"/>
      <w:divBdr>
        <w:top w:val="none" w:sz="0" w:space="0" w:color="auto"/>
        <w:left w:val="none" w:sz="0" w:space="0" w:color="auto"/>
        <w:bottom w:val="none" w:sz="0" w:space="0" w:color="auto"/>
        <w:right w:val="none" w:sz="0" w:space="0" w:color="auto"/>
      </w:divBdr>
    </w:div>
    <w:div w:id="1764689567">
      <w:bodyDiv w:val="1"/>
      <w:marLeft w:val="0"/>
      <w:marRight w:val="0"/>
      <w:marTop w:val="0"/>
      <w:marBottom w:val="0"/>
      <w:divBdr>
        <w:top w:val="none" w:sz="0" w:space="0" w:color="auto"/>
        <w:left w:val="none" w:sz="0" w:space="0" w:color="auto"/>
        <w:bottom w:val="none" w:sz="0" w:space="0" w:color="auto"/>
        <w:right w:val="none" w:sz="0" w:space="0" w:color="auto"/>
      </w:divBdr>
    </w:div>
    <w:div w:id="1764910774">
      <w:bodyDiv w:val="1"/>
      <w:marLeft w:val="0"/>
      <w:marRight w:val="0"/>
      <w:marTop w:val="0"/>
      <w:marBottom w:val="0"/>
      <w:divBdr>
        <w:top w:val="none" w:sz="0" w:space="0" w:color="auto"/>
        <w:left w:val="none" w:sz="0" w:space="0" w:color="auto"/>
        <w:bottom w:val="none" w:sz="0" w:space="0" w:color="auto"/>
        <w:right w:val="none" w:sz="0" w:space="0" w:color="auto"/>
      </w:divBdr>
    </w:div>
    <w:div w:id="1765221503">
      <w:bodyDiv w:val="1"/>
      <w:marLeft w:val="0"/>
      <w:marRight w:val="0"/>
      <w:marTop w:val="0"/>
      <w:marBottom w:val="0"/>
      <w:divBdr>
        <w:top w:val="none" w:sz="0" w:space="0" w:color="auto"/>
        <w:left w:val="none" w:sz="0" w:space="0" w:color="auto"/>
        <w:bottom w:val="none" w:sz="0" w:space="0" w:color="auto"/>
        <w:right w:val="none" w:sz="0" w:space="0" w:color="auto"/>
      </w:divBdr>
    </w:div>
    <w:div w:id="1765226656">
      <w:bodyDiv w:val="1"/>
      <w:marLeft w:val="0"/>
      <w:marRight w:val="0"/>
      <w:marTop w:val="0"/>
      <w:marBottom w:val="0"/>
      <w:divBdr>
        <w:top w:val="none" w:sz="0" w:space="0" w:color="auto"/>
        <w:left w:val="none" w:sz="0" w:space="0" w:color="auto"/>
        <w:bottom w:val="none" w:sz="0" w:space="0" w:color="auto"/>
        <w:right w:val="none" w:sz="0" w:space="0" w:color="auto"/>
      </w:divBdr>
    </w:div>
    <w:div w:id="1765303601">
      <w:bodyDiv w:val="1"/>
      <w:marLeft w:val="0"/>
      <w:marRight w:val="0"/>
      <w:marTop w:val="0"/>
      <w:marBottom w:val="0"/>
      <w:divBdr>
        <w:top w:val="none" w:sz="0" w:space="0" w:color="auto"/>
        <w:left w:val="none" w:sz="0" w:space="0" w:color="auto"/>
        <w:bottom w:val="none" w:sz="0" w:space="0" w:color="auto"/>
        <w:right w:val="none" w:sz="0" w:space="0" w:color="auto"/>
      </w:divBdr>
    </w:div>
    <w:div w:id="1765344303">
      <w:bodyDiv w:val="1"/>
      <w:marLeft w:val="0"/>
      <w:marRight w:val="0"/>
      <w:marTop w:val="0"/>
      <w:marBottom w:val="0"/>
      <w:divBdr>
        <w:top w:val="none" w:sz="0" w:space="0" w:color="auto"/>
        <w:left w:val="none" w:sz="0" w:space="0" w:color="auto"/>
        <w:bottom w:val="none" w:sz="0" w:space="0" w:color="auto"/>
        <w:right w:val="none" w:sz="0" w:space="0" w:color="auto"/>
      </w:divBdr>
    </w:div>
    <w:div w:id="1765417505">
      <w:bodyDiv w:val="1"/>
      <w:marLeft w:val="0"/>
      <w:marRight w:val="0"/>
      <w:marTop w:val="0"/>
      <w:marBottom w:val="0"/>
      <w:divBdr>
        <w:top w:val="none" w:sz="0" w:space="0" w:color="auto"/>
        <w:left w:val="none" w:sz="0" w:space="0" w:color="auto"/>
        <w:bottom w:val="none" w:sz="0" w:space="0" w:color="auto"/>
        <w:right w:val="none" w:sz="0" w:space="0" w:color="auto"/>
      </w:divBdr>
    </w:div>
    <w:div w:id="1765877175">
      <w:bodyDiv w:val="1"/>
      <w:marLeft w:val="0"/>
      <w:marRight w:val="0"/>
      <w:marTop w:val="0"/>
      <w:marBottom w:val="0"/>
      <w:divBdr>
        <w:top w:val="none" w:sz="0" w:space="0" w:color="auto"/>
        <w:left w:val="none" w:sz="0" w:space="0" w:color="auto"/>
        <w:bottom w:val="none" w:sz="0" w:space="0" w:color="auto"/>
        <w:right w:val="none" w:sz="0" w:space="0" w:color="auto"/>
      </w:divBdr>
    </w:div>
    <w:div w:id="1765883945">
      <w:bodyDiv w:val="1"/>
      <w:marLeft w:val="0"/>
      <w:marRight w:val="0"/>
      <w:marTop w:val="0"/>
      <w:marBottom w:val="0"/>
      <w:divBdr>
        <w:top w:val="none" w:sz="0" w:space="0" w:color="auto"/>
        <w:left w:val="none" w:sz="0" w:space="0" w:color="auto"/>
        <w:bottom w:val="none" w:sz="0" w:space="0" w:color="auto"/>
        <w:right w:val="none" w:sz="0" w:space="0" w:color="auto"/>
      </w:divBdr>
    </w:div>
    <w:div w:id="1766338090">
      <w:bodyDiv w:val="1"/>
      <w:marLeft w:val="0"/>
      <w:marRight w:val="0"/>
      <w:marTop w:val="0"/>
      <w:marBottom w:val="0"/>
      <w:divBdr>
        <w:top w:val="none" w:sz="0" w:space="0" w:color="auto"/>
        <w:left w:val="none" w:sz="0" w:space="0" w:color="auto"/>
        <w:bottom w:val="none" w:sz="0" w:space="0" w:color="auto"/>
        <w:right w:val="none" w:sz="0" w:space="0" w:color="auto"/>
      </w:divBdr>
    </w:div>
    <w:div w:id="1766613337">
      <w:bodyDiv w:val="1"/>
      <w:marLeft w:val="0"/>
      <w:marRight w:val="0"/>
      <w:marTop w:val="0"/>
      <w:marBottom w:val="0"/>
      <w:divBdr>
        <w:top w:val="none" w:sz="0" w:space="0" w:color="auto"/>
        <w:left w:val="none" w:sz="0" w:space="0" w:color="auto"/>
        <w:bottom w:val="none" w:sz="0" w:space="0" w:color="auto"/>
        <w:right w:val="none" w:sz="0" w:space="0" w:color="auto"/>
      </w:divBdr>
    </w:div>
    <w:div w:id="1766614909">
      <w:bodyDiv w:val="1"/>
      <w:marLeft w:val="0"/>
      <w:marRight w:val="0"/>
      <w:marTop w:val="0"/>
      <w:marBottom w:val="0"/>
      <w:divBdr>
        <w:top w:val="none" w:sz="0" w:space="0" w:color="auto"/>
        <w:left w:val="none" w:sz="0" w:space="0" w:color="auto"/>
        <w:bottom w:val="none" w:sz="0" w:space="0" w:color="auto"/>
        <w:right w:val="none" w:sz="0" w:space="0" w:color="auto"/>
      </w:divBdr>
    </w:div>
    <w:div w:id="1766726323">
      <w:bodyDiv w:val="1"/>
      <w:marLeft w:val="0"/>
      <w:marRight w:val="0"/>
      <w:marTop w:val="0"/>
      <w:marBottom w:val="0"/>
      <w:divBdr>
        <w:top w:val="none" w:sz="0" w:space="0" w:color="auto"/>
        <w:left w:val="none" w:sz="0" w:space="0" w:color="auto"/>
        <w:bottom w:val="none" w:sz="0" w:space="0" w:color="auto"/>
        <w:right w:val="none" w:sz="0" w:space="0" w:color="auto"/>
      </w:divBdr>
    </w:div>
    <w:div w:id="1767075968">
      <w:bodyDiv w:val="1"/>
      <w:marLeft w:val="0"/>
      <w:marRight w:val="0"/>
      <w:marTop w:val="0"/>
      <w:marBottom w:val="0"/>
      <w:divBdr>
        <w:top w:val="none" w:sz="0" w:space="0" w:color="auto"/>
        <w:left w:val="none" w:sz="0" w:space="0" w:color="auto"/>
        <w:bottom w:val="none" w:sz="0" w:space="0" w:color="auto"/>
        <w:right w:val="none" w:sz="0" w:space="0" w:color="auto"/>
      </w:divBdr>
    </w:div>
    <w:div w:id="1767533841">
      <w:bodyDiv w:val="1"/>
      <w:marLeft w:val="0"/>
      <w:marRight w:val="0"/>
      <w:marTop w:val="0"/>
      <w:marBottom w:val="0"/>
      <w:divBdr>
        <w:top w:val="none" w:sz="0" w:space="0" w:color="auto"/>
        <w:left w:val="none" w:sz="0" w:space="0" w:color="auto"/>
        <w:bottom w:val="none" w:sz="0" w:space="0" w:color="auto"/>
        <w:right w:val="none" w:sz="0" w:space="0" w:color="auto"/>
      </w:divBdr>
    </w:div>
    <w:div w:id="1767579743">
      <w:bodyDiv w:val="1"/>
      <w:marLeft w:val="0"/>
      <w:marRight w:val="0"/>
      <w:marTop w:val="0"/>
      <w:marBottom w:val="0"/>
      <w:divBdr>
        <w:top w:val="none" w:sz="0" w:space="0" w:color="auto"/>
        <w:left w:val="none" w:sz="0" w:space="0" w:color="auto"/>
        <w:bottom w:val="none" w:sz="0" w:space="0" w:color="auto"/>
        <w:right w:val="none" w:sz="0" w:space="0" w:color="auto"/>
      </w:divBdr>
    </w:div>
    <w:div w:id="1767800351">
      <w:bodyDiv w:val="1"/>
      <w:marLeft w:val="0"/>
      <w:marRight w:val="0"/>
      <w:marTop w:val="0"/>
      <w:marBottom w:val="0"/>
      <w:divBdr>
        <w:top w:val="none" w:sz="0" w:space="0" w:color="auto"/>
        <w:left w:val="none" w:sz="0" w:space="0" w:color="auto"/>
        <w:bottom w:val="none" w:sz="0" w:space="0" w:color="auto"/>
        <w:right w:val="none" w:sz="0" w:space="0" w:color="auto"/>
      </w:divBdr>
    </w:div>
    <w:div w:id="1767964685">
      <w:bodyDiv w:val="1"/>
      <w:marLeft w:val="0"/>
      <w:marRight w:val="0"/>
      <w:marTop w:val="0"/>
      <w:marBottom w:val="0"/>
      <w:divBdr>
        <w:top w:val="none" w:sz="0" w:space="0" w:color="auto"/>
        <w:left w:val="none" w:sz="0" w:space="0" w:color="auto"/>
        <w:bottom w:val="none" w:sz="0" w:space="0" w:color="auto"/>
        <w:right w:val="none" w:sz="0" w:space="0" w:color="auto"/>
      </w:divBdr>
    </w:div>
    <w:div w:id="1767993712">
      <w:bodyDiv w:val="1"/>
      <w:marLeft w:val="0"/>
      <w:marRight w:val="0"/>
      <w:marTop w:val="0"/>
      <w:marBottom w:val="0"/>
      <w:divBdr>
        <w:top w:val="none" w:sz="0" w:space="0" w:color="auto"/>
        <w:left w:val="none" w:sz="0" w:space="0" w:color="auto"/>
        <w:bottom w:val="none" w:sz="0" w:space="0" w:color="auto"/>
        <w:right w:val="none" w:sz="0" w:space="0" w:color="auto"/>
      </w:divBdr>
    </w:div>
    <w:div w:id="1768116014">
      <w:bodyDiv w:val="1"/>
      <w:marLeft w:val="0"/>
      <w:marRight w:val="0"/>
      <w:marTop w:val="0"/>
      <w:marBottom w:val="0"/>
      <w:divBdr>
        <w:top w:val="none" w:sz="0" w:space="0" w:color="auto"/>
        <w:left w:val="none" w:sz="0" w:space="0" w:color="auto"/>
        <w:bottom w:val="none" w:sz="0" w:space="0" w:color="auto"/>
        <w:right w:val="none" w:sz="0" w:space="0" w:color="auto"/>
      </w:divBdr>
    </w:div>
    <w:div w:id="1768958954">
      <w:bodyDiv w:val="1"/>
      <w:marLeft w:val="0"/>
      <w:marRight w:val="0"/>
      <w:marTop w:val="0"/>
      <w:marBottom w:val="0"/>
      <w:divBdr>
        <w:top w:val="none" w:sz="0" w:space="0" w:color="auto"/>
        <w:left w:val="none" w:sz="0" w:space="0" w:color="auto"/>
        <w:bottom w:val="none" w:sz="0" w:space="0" w:color="auto"/>
        <w:right w:val="none" w:sz="0" w:space="0" w:color="auto"/>
      </w:divBdr>
    </w:div>
    <w:div w:id="1769158307">
      <w:bodyDiv w:val="1"/>
      <w:marLeft w:val="0"/>
      <w:marRight w:val="0"/>
      <w:marTop w:val="0"/>
      <w:marBottom w:val="0"/>
      <w:divBdr>
        <w:top w:val="none" w:sz="0" w:space="0" w:color="auto"/>
        <w:left w:val="none" w:sz="0" w:space="0" w:color="auto"/>
        <w:bottom w:val="none" w:sz="0" w:space="0" w:color="auto"/>
        <w:right w:val="none" w:sz="0" w:space="0" w:color="auto"/>
      </w:divBdr>
    </w:div>
    <w:div w:id="1769304076">
      <w:bodyDiv w:val="1"/>
      <w:marLeft w:val="0"/>
      <w:marRight w:val="0"/>
      <w:marTop w:val="0"/>
      <w:marBottom w:val="0"/>
      <w:divBdr>
        <w:top w:val="none" w:sz="0" w:space="0" w:color="auto"/>
        <w:left w:val="none" w:sz="0" w:space="0" w:color="auto"/>
        <w:bottom w:val="none" w:sz="0" w:space="0" w:color="auto"/>
        <w:right w:val="none" w:sz="0" w:space="0" w:color="auto"/>
      </w:divBdr>
    </w:div>
    <w:div w:id="1769765091">
      <w:bodyDiv w:val="1"/>
      <w:marLeft w:val="0"/>
      <w:marRight w:val="0"/>
      <w:marTop w:val="0"/>
      <w:marBottom w:val="0"/>
      <w:divBdr>
        <w:top w:val="none" w:sz="0" w:space="0" w:color="auto"/>
        <w:left w:val="none" w:sz="0" w:space="0" w:color="auto"/>
        <w:bottom w:val="none" w:sz="0" w:space="0" w:color="auto"/>
        <w:right w:val="none" w:sz="0" w:space="0" w:color="auto"/>
      </w:divBdr>
    </w:div>
    <w:div w:id="1769884866">
      <w:bodyDiv w:val="1"/>
      <w:marLeft w:val="0"/>
      <w:marRight w:val="0"/>
      <w:marTop w:val="0"/>
      <w:marBottom w:val="0"/>
      <w:divBdr>
        <w:top w:val="none" w:sz="0" w:space="0" w:color="auto"/>
        <w:left w:val="none" w:sz="0" w:space="0" w:color="auto"/>
        <w:bottom w:val="none" w:sz="0" w:space="0" w:color="auto"/>
        <w:right w:val="none" w:sz="0" w:space="0" w:color="auto"/>
      </w:divBdr>
    </w:div>
    <w:div w:id="1769962508">
      <w:bodyDiv w:val="1"/>
      <w:marLeft w:val="0"/>
      <w:marRight w:val="0"/>
      <w:marTop w:val="0"/>
      <w:marBottom w:val="0"/>
      <w:divBdr>
        <w:top w:val="none" w:sz="0" w:space="0" w:color="auto"/>
        <w:left w:val="none" w:sz="0" w:space="0" w:color="auto"/>
        <w:bottom w:val="none" w:sz="0" w:space="0" w:color="auto"/>
        <w:right w:val="none" w:sz="0" w:space="0" w:color="auto"/>
      </w:divBdr>
    </w:div>
    <w:div w:id="1770462712">
      <w:bodyDiv w:val="1"/>
      <w:marLeft w:val="0"/>
      <w:marRight w:val="0"/>
      <w:marTop w:val="0"/>
      <w:marBottom w:val="0"/>
      <w:divBdr>
        <w:top w:val="none" w:sz="0" w:space="0" w:color="auto"/>
        <w:left w:val="none" w:sz="0" w:space="0" w:color="auto"/>
        <w:bottom w:val="none" w:sz="0" w:space="0" w:color="auto"/>
        <w:right w:val="none" w:sz="0" w:space="0" w:color="auto"/>
      </w:divBdr>
    </w:div>
    <w:div w:id="1770587687">
      <w:bodyDiv w:val="1"/>
      <w:marLeft w:val="0"/>
      <w:marRight w:val="0"/>
      <w:marTop w:val="0"/>
      <w:marBottom w:val="0"/>
      <w:divBdr>
        <w:top w:val="none" w:sz="0" w:space="0" w:color="auto"/>
        <w:left w:val="none" w:sz="0" w:space="0" w:color="auto"/>
        <w:bottom w:val="none" w:sz="0" w:space="0" w:color="auto"/>
        <w:right w:val="none" w:sz="0" w:space="0" w:color="auto"/>
      </w:divBdr>
    </w:div>
    <w:div w:id="1770737366">
      <w:bodyDiv w:val="1"/>
      <w:marLeft w:val="0"/>
      <w:marRight w:val="0"/>
      <w:marTop w:val="0"/>
      <w:marBottom w:val="0"/>
      <w:divBdr>
        <w:top w:val="none" w:sz="0" w:space="0" w:color="auto"/>
        <w:left w:val="none" w:sz="0" w:space="0" w:color="auto"/>
        <w:bottom w:val="none" w:sz="0" w:space="0" w:color="auto"/>
        <w:right w:val="none" w:sz="0" w:space="0" w:color="auto"/>
      </w:divBdr>
    </w:div>
    <w:div w:id="1770737616">
      <w:bodyDiv w:val="1"/>
      <w:marLeft w:val="0"/>
      <w:marRight w:val="0"/>
      <w:marTop w:val="0"/>
      <w:marBottom w:val="0"/>
      <w:divBdr>
        <w:top w:val="none" w:sz="0" w:space="0" w:color="auto"/>
        <w:left w:val="none" w:sz="0" w:space="0" w:color="auto"/>
        <w:bottom w:val="none" w:sz="0" w:space="0" w:color="auto"/>
        <w:right w:val="none" w:sz="0" w:space="0" w:color="auto"/>
      </w:divBdr>
    </w:div>
    <w:div w:id="1770856159">
      <w:bodyDiv w:val="1"/>
      <w:marLeft w:val="0"/>
      <w:marRight w:val="0"/>
      <w:marTop w:val="0"/>
      <w:marBottom w:val="0"/>
      <w:divBdr>
        <w:top w:val="none" w:sz="0" w:space="0" w:color="auto"/>
        <w:left w:val="none" w:sz="0" w:space="0" w:color="auto"/>
        <w:bottom w:val="none" w:sz="0" w:space="0" w:color="auto"/>
        <w:right w:val="none" w:sz="0" w:space="0" w:color="auto"/>
      </w:divBdr>
    </w:div>
    <w:div w:id="1771007148">
      <w:bodyDiv w:val="1"/>
      <w:marLeft w:val="0"/>
      <w:marRight w:val="0"/>
      <w:marTop w:val="0"/>
      <w:marBottom w:val="0"/>
      <w:divBdr>
        <w:top w:val="none" w:sz="0" w:space="0" w:color="auto"/>
        <w:left w:val="none" w:sz="0" w:space="0" w:color="auto"/>
        <w:bottom w:val="none" w:sz="0" w:space="0" w:color="auto"/>
        <w:right w:val="none" w:sz="0" w:space="0" w:color="auto"/>
      </w:divBdr>
    </w:div>
    <w:div w:id="1771008103">
      <w:bodyDiv w:val="1"/>
      <w:marLeft w:val="0"/>
      <w:marRight w:val="0"/>
      <w:marTop w:val="0"/>
      <w:marBottom w:val="0"/>
      <w:divBdr>
        <w:top w:val="none" w:sz="0" w:space="0" w:color="auto"/>
        <w:left w:val="none" w:sz="0" w:space="0" w:color="auto"/>
        <w:bottom w:val="none" w:sz="0" w:space="0" w:color="auto"/>
        <w:right w:val="none" w:sz="0" w:space="0" w:color="auto"/>
      </w:divBdr>
    </w:div>
    <w:div w:id="1771390218">
      <w:bodyDiv w:val="1"/>
      <w:marLeft w:val="0"/>
      <w:marRight w:val="0"/>
      <w:marTop w:val="0"/>
      <w:marBottom w:val="0"/>
      <w:divBdr>
        <w:top w:val="none" w:sz="0" w:space="0" w:color="auto"/>
        <w:left w:val="none" w:sz="0" w:space="0" w:color="auto"/>
        <w:bottom w:val="none" w:sz="0" w:space="0" w:color="auto"/>
        <w:right w:val="none" w:sz="0" w:space="0" w:color="auto"/>
      </w:divBdr>
    </w:div>
    <w:div w:id="1771775767">
      <w:bodyDiv w:val="1"/>
      <w:marLeft w:val="0"/>
      <w:marRight w:val="0"/>
      <w:marTop w:val="0"/>
      <w:marBottom w:val="0"/>
      <w:divBdr>
        <w:top w:val="none" w:sz="0" w:space="0" w:color="auto"/>
        <w:left w:val="none" w:sz="0" w:space="0" w:color="auto"/>
        <w:bottom w:val="none" w:sz="0" w:space="0" w:color="auto"/>
        <w:right w:val="none" w:sz="0" w:space="0" w:color="auto"/>
      </w:divBdr>
    </w:div>
    <w:div w:id="1771970797">
      <w:bodyDiv w:val="1"/>
      <w:marLeft w:val="0"/>
      <w:marRight w:val="0"/>
      <w:marTop w:val="0"/>
      <w:marBottom w:val="0"/>
      <w:divBdr>
        <w:top w:val="none" w:sz="0" w:space="0" w:color="auto"/>
        <w:left w:val="none" w:sz="0" w:space="0" w:color="auto"/>
        <w:bottom w:val="none" w:sz="0" w:space="0" w:color="auto"/>
        <w:right w:val="none" w:sz="0" w:space="0" w:color="auto"/>
      </w:divBdr>
    </w:div>
    <w:div w:id="1772047978">
      <w:bodyDiv w:val="1"/>
      <w:marLeft w:val="0"/>
      <w:marRight w:val="0"/>
      <w:marTop w:val="0"/>
      <w:marBottom w:val="0"/>
      <w:divBdr>
        <w:top w:val="none" w:sz="0" w:space="0" w:color="auto"/>
        <w:left w:val="none" w:sz="0" w:space="0" w:color="auto"/>
        <w:bottom w:val="none" w:sz="0" w:space="0" w:color="auto"/>
        <w:right w:val="none" w:sz="0" w:space="0" w:color="auto"/>
      </w:divBdr>
    </w:div>
    <w:div w:id="1772122316">
      <w:bodyDiv w:val="1"/>
      <w:marLeft w:val="0"/>
      <w:marRight w:val="0"/>
      <w:marTop w:val="0"/>
      <w:marBottom w:val="0"/>
      <w:divBdr>
        <w:top w:val="none" w:sz="0" w:space="0" w:color="auto"/>
        <w:left w:val="none" w:sz="0" w:space="0" w:color="auto"/>
        <w:bottom w:val="none" w:sz="0" w:space="0" w:color="auto"/>
        <w:right w:val="none" w:sz="0" w:space="0" w:color="auto"/>
      </w:divBdr>
    </w:div>
    <w:div w:id="1772311382">
      <w:bodyDiv w:val="1"/>
      <w:marLeft w:val="0"/>
      <w:marRight w:val="0"/>
      <w:marTop w:val="0"/>
      <w:marBottom w:val="0"/>
      <w:divBdr>
        <w:top w:val="none" w:sz="0" w:space="0" w:color="auto"/>
        <w:left w:val="none" w:sz="0" w:space="0" w:color="auto"/>
        <w:bottom w:val="none" w:sz="0" w:space="0" w:color="auto"/>
        <w:right w:val="none" w:sz="0" w:space="0" w:color="auto"/>
      </w:divBdr>
    </w:div>
    <w:div w:id="1772778239">
      <w:bodyDiv w:val="1"/>
      <w:marLeft w:val="0"/>
      <w:marRight w:val="0"/>
      <w:marTop w:val="0"/>
      <w:marBottom w:val="0"/>
      <w:divBdr>
        <w:top w:val="none" w:sz="0" w:space="0" w:color="auto"/>
        <w:left w:val="none" w:sz="0" w:space="0" w:color="auto"/>
        <w:bottom w:val="none" w:sz="0" w:space="0" w:color="auto"/>
        <w:right w:val="none" w:sz="0" w:space="0" w:color="auto"/>
      </w:divBdr>
    </w:div>
    <w:div w:id="1772819792">
      <w:bodyDiv w:val="1"/>
      <w:marLeft w:val="0"/>
      <w:marRight w:val="0"/>
      <w:marTop w:val="0"/>
      <w:marBottom w:val="0"/>
      <w:divBdr>
        <w:top w:val="none" w:sz="0" w:space="0" w:color="auto"/>
        <w:left w:val="none" w:sz="0" w:space="0" w:color="auto"/>
        <w:bottom w:val="none" w:sz="0" w:space="0" w:color="auto"/>
        <w:right w:val="none" w:sz="0" w:space="0" w:color="auto"/>
      </w:divBdr>
    </w:div>
    <w:div w:id="1772821164">
      <w:bodyDiv w:val="1"/>
      <w:marLeft w:val="0"/>
      <w:marRight w:val="0"/>
      <w:marTop w:val="0"/>
      <w:marBottom w:val="0"/>
      <w:divBdr>
        <w:top w:val="none" w:sz="0" w:space="0" w:color="auto"/>
        <w:left w:val="none" w:sz="0" w:space="0" w:color="auto"/>
        <w:bottom w:val="none" w:sz="0" w:space="0" w:color="auto"/>
        <w:right w:val="none" w:sz="0" w:space="0" w:color="auto"/>
      </w:divBdr>
    </w:div>
    <w:div w:id="1772898557">
      <w:bodyDiv w:val="1"/>
      <w:marLeft w:val="0"/>
      <w:marRight w:val="0"/>
      <w:marTop w:val="0"/>
      <w:marBottom w:val="0"/>
      <w:divBdr>
        <w:top w:val="none" w:sz="0" w:space="0" w:color="auto"/>
        <w:left w:val="none" w:sz="0" w:space="0" w:color="auto"/>
        <w:bottom w:val="none" w:sz="0" w:space="0" w:color="auto"/>
        <w:right w:val="none" w:sz="0" w:space="0" w:color="auto"/>
      </w:divBdr>
    </w:div>
    <w:div w:id="1773041288">
      <w:bodyDiv w:val="1"/>
      <w:marLeft w:val="0"/>
      <w:marRight w:val="0"/>
      <w:marTop w:val="0"/>
      <w:marBottom w:val="0"/>
      <w:divBdr>
        <w:top w:val="none" w:sz="0" w:space="0" w:color="auto"/>
        <w:left w:val="none" w:sz="0" w:space="0" w:color="auto"/>
        <w:bottom w:val="none" w:sz="0" w:space="0" w:color="auto"/>
        <w:right w:val="none" w:sz="0" w:space="0" w:color="auto"/>
      </w:divBdr>
    </w:div>
    <w:div w:id="1773091014">
      <w:bodyDiv w:val="1"/>
      <w:marLeft w:val="0"/>
      <w:marRight w:val="0"/>
      <w:marTop w:val="0"/>
      <w:marBottom w:val="0"/>
      <w:divBdr>
        <w:top w:val="none" w:sz="0" w:space="0" w:color="auto"/>
        <w:left w:val="none" w:sz="0" w:space="0" w:color="auto"/>
        <w:bottom w:val="none" w:sz="0" w:space="0" w:color="auto"/>
        <w:right w:val="none" w:sz="0" w:space="0" w:color="auto"/>
      </w:divBdr>
      <w:divsChild>
        <w:div w:id="303774484">
          <w:marLeft w:val="480"/>
          <w:marRight w:val="0"/>
          <w:marTop w:val="0"/>
          <w:marBottom w:val="0"/>
          <w:divBdr>
            <w:top w:val="none" w:sz="0" w:space="0" w:color="auto"/>
            <w:left w:val="none" w:sz="0" w:space="0" w:color="auto"/>
            <w:bottom w:val="none" w:sz="0" w:space="0" w:color="auto"/>
            <w:right w:val="none" w:sz="0" w:space="0" w:color="auto"/>
          </w:divBdr>
        </w:div>
        <w:div w:id="2026246149">
          <w:marLeft w:val="480"/>
          <w:marRight w:val="0"/>
          <w:marTop w:val="0"/>
          <w:marBottom w:val="0"/>
          <w:divBdr>
            <w:top w:val="none" w:sz="0" w:space="0" w:color="auto"/>
            <w:left w:val="none" w:sz="0" w:space="0" w:color="auto"/>
            <w:bottom w:val="none" w:sz="0" w:space="0" w:color="auto"/>
            <w:right w:val="none" w:sz="0" w:space="0" w:color="auto"/>
          </w:divBdr>
        </w:div>
        <w:div w:id="234437929">
          <w:marLeft w:val="480"/>
          <w:marRight w:val="0"/>
          <w:marTop w:val="0"/>
          <w:marBottom w:val="0"/>
          <w:divBdr>
            <w:top w:val="none" w:sz="0" w:space="0" w:color="auto"/>
            <w:left w:val="none" w:sz="0" w:space="0" w:color="auto"/>
            <w:bottom w:val="none" w:sz="0" w:space="0" w:color="auto"/>
            <w:right w:val="none" w:sz="0" w:space="0" w:color="auto"/>
          </w:divBdr>
        </w:div>
        <w:div w:id="1561863089">
          <w:marLeft w:val="480"/>
          <w:marRight w:val="0"/>
          <w:marTop w:val="0"/>
          <w:marBottom w:val="0"/>
          <w:divBdr>
            <w:top w:val="none" w:sz="0" w:space="0" w:color="auto"/>
            <w:left w:val="none" w:sz="0" w:space="0" w:color="auto"/>
            <w:bottom w:val="none" w:sz="0" w:space="0" w:color="auto"/>
            <w:right w:val="none" w:sz="0" w:space="0" w:color="auto"/>
          </w:divBdr>
        </w:div>
        <w:div w:id="1019896458">
          <w:marLeft w:val="480"/>
          <w:marRight w:val="0"/>
          <w:marTop w:val="0"/>
          <w:marBottom w:val="0"/>
          <w:divBdr>
            <w:top w:val="none" w:sz="0" w:space="0" w:color="auto"/>
            <w:left w:val="none" w:sz="0" w:space="0" w:color="auto"/>
            <w:bottom w:val="none" w:sz="0" w:space="0" w:color="auto"/>
            <w:right w:val="none" w:sz="0" w:space="0" w:color="auto"/>
          </w:divBdr>
        </w:div>
        <w:div w:id="1858037838">
          <w:marLeft w:val="480"/>
          <w:marRight w:val="0"/>
          <w:marTop w:val="0"/>
          <w:marBottom w:val="0"/>
          <w:divBdr>
            <w:top w:val="none" w:sz="0" w:space="0" w:color="auto"/>
            <w:left w:val="none" w:sz="0" w:space="0" w:color="auto"/>
            <w:bottom w:val="none" w:sz="0" w:space="0" w:color="auto"/>
            <w:right w:val="none" w:sz="0" w:space="0" w:color="auto"/>
          </w:divBdr>
        </w:div>
        <w:div w:id="584726408">
          <w:marLeft w:val="480"/>
          <w:marRight w:val="0"/>
          <w:marTop w:val="0"/>
          <w:marBottom w:val="0"/>
          <w:divBdr>
            <w:top w:val="none" w:sz="0" w:space="0" w:color="auto"/>
            <w:left w:val="none" w:sz="0" w:space="0" w:color="auto"/>
            <w:bottom w:val="none" w:sz="0" w:space="0" w:color="auto"/>
            <w:right w:val="none" w:sz="0" w:space="0" w:color="auto"/>
          </w:divBdr>
        </w:div>
        <w:div w:id="81731459">
          <w:marLeft w:val="480"/>
          <w:marRight w:val="0"/>
          <w:marTop w:val="0"/>
          <w:marBottom w:val="0"/>
          <w:divBdr>
            <w:top w:val="none" w:sz="0" w:space="0" w:color="auto"/>
            <w:left w:val="none" w:sz="0" w:space="0" w:color="auto"/>
            <w:bottom w:val="none" w:sz="0" w:space="0" w:color="auto"/>
            <w:right w:val="none" w:sz="0" w:space="0" w:color="auto"/>
          </w:divBdr>
        </w:div>
        <w:div w:id="1890457979">
          <w:marLeft w:val="480"/>
          <w:marRight w:val="0"/>
          <w:marTop w:val="0"/>
          <w:marBottom w:val="0"/>
          <w:divBdr>
            <w:top w:val="none" w:sz="0" w:space="0" w:color="auto"/>
            <w:left w:val="none" w:sz="0" w:space="0" w:color="auto"/>
            <w:bottom w:val="none" w:sz="0" w:space="0" w:color="auto"/>
            <w:right w:val="none" w:sz="0" w:space="0" w:color="auto"/>
          </w:divBdr>
        </w:div>
        <w:div w:id="522476375">
          <w:marLeft w:val="480"/>
          <w:marRight w:val="0"/>
          <w:marTop w:val="0"/>
          <w:marBottom w:val="0"/>
          <w:divBdr>
            <w:top w:val="none" w:sz="0" w:space="0" w:color="auto"/>
            <w:left w:val="none" w:sz="0" w:space="0" w:color="auto"/>
            <w:bottom w:val="none" w:sz="0" w:space="0" w:color="auto"/>
            <w:right w:val="none" w:sz="0" w:space="0" w:color="auto"/>
          </w:divBdr>
        </w:div>
        <w:div w:id="879585081">
          <w:marLeft w:val="480"/>
          <w:marRight w:val="0"/>
          <w:marTop w:val="0"/>
          <w:marBottom w:val="0"/>
          <w:divBdr>
            <w:top w:val="none" w:sz="0" w:space="0" w:color="auto"/>
            <w:left w:val="none" w:sz="0" w:space="0" w:color="auto"/>
            <w:bottom w:val="none" w:sz="0" w:space="0" w:color="auto"/>
            <w:right w:val="none" w:sz="0" w:space="0" w:color="auto"/>
          </w:divBdr>
        </w:div>
        <w:div w:id="606816075">
          <w:marLeft w:val="480"/>
          <w:marRight w:val="0"/>
          <w:marTop w:val="0"/>
          <w:marBottom w:val="0"/>
          <w:divBdr>
            <w:top w:val="none" w:sz="0" w:space="0" w:color="auto"/>
            <w:left w:val="none" w:sz="0" w:space="0" w:color="auto"/>
            <w:bottom w:val="none" w:sz="0" w:space="0" w:color="auto"/>
            <w:right w:val="none" w:sz="0" w:space="0" w:color="auto"/>
          </w:divBdr>
        </w:div>
        <w:div w:id="530729667">
          <w:marLeft w:val="480"/>
          <w:marRight w:val="0"/>
          <w:marTop w:val="0"/>
          <w:marBottom w:val="0"/>
          <w:divBdr>
            <w:top w:val="none" w:sz="0" w:space="0" w:color="auto"/>
            <w:left w:val="none" w:sz="0" w:space="0" w:color="auto"/>
            <w:bottom w:val="none" w:sz="0" w:space="0" w:color="auto"/>
            <w:right w:val="none" w:sz="0" w:space="0" w:color="auto"/>
          </w:divBdr>
        </w:div>
        <w:div w:id="996226456">
          <w:marLeft w:val="480"/>
          <w:marRight w:val="0"/>
          <w:marTop w:val="0"/>
          <w:marBottom w:val="0"/>
          <w:divBdr>
            <w:top w:val="none" w:sz="0" w:space="0" w:color="auto"/>
            <w:left w:val="none" w:sz="0" w:space="0" w:color="auto"/>
            <w:bottom w:val="none" w:sz="0" w:space="0" w:color="auto"/>
            <w:right w:val="none" w:sz="0" w:space="0" w:color="auto"/>
          </w:divBdr>
        </w:div>
        <w:div w:id="621377345">
          <w:marLeft w:val="480"/>
          <w:marRight w:val="0"/>
          <w:marTop w:val="0"/>
          <w:marBottom w:val="0"/>
          <w:divBdr>
            <w:top w:val="none" w:sz="0" w:space="0" w:color="auto"/>
            <w:left w:val="none" w:sz="0" w:space="0" w:color="auto"/>
            <w:bottom w:val="none" w:sz="0" w:space="0" w:color="auto"/>
            <w:right w:val="none" w:sz="0" w:space="0" w:color="auto"/>
          </w:divBdr>
        </w:div>
        <w:div w:id="591209953">
          <w:marLeft w:val="480"/>
          <w:marRight w:val="0"/>
          <w:marTop w:val="0"/>
          <w:marBottom w:val="0"/>
          <w:divBdr>
            <w:top w:val="none" w:sz="0" w:space="0" w:color="auto"/>
            <w:left w:val="none" w:sz="0" w:space="0" w:color="auto"/>
            <w:bottom w:val="none" w:sz="0" w:space="0" w:color="auto"/>
            <w:right w:val="none" w:sz="0" w:space="0" w:color="auto"/>
          </w:divBdr>
        </w:div>
        <w:div w:id="767391735">
          <w:marLeft w:val="480"/>
          <w:marRight w:val="0"/>
          <w:marTop w:val="0"/>
          <w:marBottom w:val="0"/>
          <w:divBdr>
            <w:top w:val="none" w:sz="0" w:space="0" w:color="auto"/>
            <w:left w:val="none" w:sz="0" w:space="0" w:color="auto"/>
            <w:bottom w:val="none" w:sz="0" w:space="0" w:color="auto"/>
            <w:right w:val="none" w:sz="0" w:space="0" w:color="auto"/>
          </w:divBdr>
        </w:div>
        <w:div w:id="1677070145">
          <w:marLeft w:val="480"/>
          <w:marRight w:val="0"/>
          <w:marTop w:val="0"/>
          <w:marBottom w:val="0"/>
          <w:divBdr>
            <w:top w:val="none" w:sz="0" w:space="0" w:color="auto"/>
            <w:left w:val="none" w:sz="0" w:space="0" w:color="auto"/>
            <w:bottom w:val="none" w:sz="0" w:space="0" w:color="auto"/>
            <w:right w:val="none" w:sz="0" w:space="0" w:color="auto"/>
          </w:divBdr>
        </w:div>
        <w:div w:id="1019547636">
          <w:marLeft w:val="480"/>
          <w:marRight w:val="0"/>
          <w:marTop w:val="0"/>
          <w:marBottom w:val="0"/>
          <w:divBdr>
            <w:top w:val="none" w:sz="0" w:space="0" w:color="auto"/>
            <w:left w:val="none" w:sz="0" w:space="0" w:color="auto"/>
            <w:bottom w:val="none" w:sz="0" w:space="0" w:color="auto"/>
            <w:right w:val="none" w:sz="0" w:space="0" w:color="auto"/>
          </w:divBdr>
        </w:div>
        <w:div w:id="108357773">
          <w:marLeft w:val="480"/>
          <w:marRight w:val="0"/>
          <w:marTop w:val="0"/>
          <w:marBottom w:val="0"/>
          <w:divBdr>
            <w:top w:val="none" w:sz="0" w:space="0" w:color="auto"/>
            <w:left w:val="none" w:sz="0" w:space="0" w:color="auto"/>
            <w:bottom w:val="none" w:sz="0" w:space="0" w:color="auto"/>
            <w:right w:val="none" w:sz="0" w:space="0" w:color="auto"/>
          </w:divBdr>
        </w:div>
        <w:div w:id="411587041">
          <w:marLeft w:val="480"/>
          <w:marRight w:val="0"/>
          <w:marTop w:val="0"/>
          <w:marBottom w:val="0"/>
          <w:divBdr>
            <w:top w:val="none" w:sz="0" w:space="0" w:color="auto"/>
            <w:left w:val="none" w:sz="0" w:space="0" w:color="auto"/>
            <w:bottom w:val="none" w:sz="0" w:space="0" w:color="auto"/>
            <w:right w:val="none" w:sz="0" w:space="0" w:color="auto"/>
          </w:divBdr>
        </w:div>
        <w:div w:id="1007370302">
          <w:marLeft w:val="480"/>
          <w:marRight w:val="0"/>
          <w:marTop w:val="0"/>
          <w:marBottom w:val="0"/>
          <w:divBdr>
            <w:top w:val="none" w:sz="0" w:space="0" w:color="auto"/>
            <w:left w:val="none" w:sz="0" w:space="0" w:color="auto"/>
            <w:bottom w:val="none" w:sz="0" w:space="0" w:color="auto"/>
            <w:right w:val="none" w:sz="0" w:space="0" w:color="auto"/>
          </w:divBdr>
        </w:div>
        <w:div w:id="575088360">
          <w:marLeft w:val="480"/>
          <w:marRight w:val="0"/>
          <w:marTop w:val="0"/>
          <w:marBottom w:val="0"/>
          <w:divBdr>
            <w:top w:val="none" w:sz="0" w:space="0" w:color="auto"/>
            <w:left w:val="none" w:sz="0" w:space="0" w:color="auto"/>
            <w:bottom w:val="none" w:sz="0" w:space="0" w:color="auto"/>
            <w:right w:val="none" w:sz="0" w:space="0" w:color="auto"/>
          </w:divBdr>
        </w:div>
        <w:div w:id="660962744">
          <w:marLeft w:val="480"/>
          <w:marRight w:val="0"/>
          <w:marTop w:val="0"/>
          <w:marBottom w:val="0"/>
          <w:divBdr>
            <w:top w:val="none" w:sz="0" w:space="0" w:color="auto"/>
            <w:left w:val="none" w:sz="0" w:space="0" w:color="auto"/>
            <w:bottom w:val="none" w:sz="0" w:space="0" w:color="auto"/>
            <w:right w:val="none" w:sz="0" w:space="0" w:color="auto"/>
          </w:divBdr>
        </w:div>
        <w:div w:id="420762265">
          <w:marLeft w:val="480"/>
          <w:marRight w:val="0"/>
          <w:marTop w:val="0"/>
          <w:marBottom w:val="0"/>
          <w:divBdr>
            <w:top w:val="none" w:sz="0" w:space="0" w:color="auto"/>
            <w:left w:val="none" w:sz="0" w:space="0" w:color="auto"/>
            <w:bottom w:val="none" w:sz="0" w:space="0" w:color="auto"/>
            <w:right w:val="none" w:sz="0" w:space="0" w:color="auto"/>
          </w:divBdr>
        </w:div>
        <w:div w:id="1270314465">
          <w:marLeft w:val="480"/>
          <w:marRight w:val="0"/>
          <w:marTop w:val="0"/>
          <w:marBottom w:val="0"/>
          <w:divBdr>
            <w:top w:val="none" w:sz="0" w:space="0" w:color="auto"/>
            <w:left w:val="none" w:sz="0" w:space="0" w:color="auto"/>
            <w:bottom w:val="none" w:sz="0" w:space="0" w:color="auto"/>
            <w:right w:val="none" w:sz="0" w:space="0" w:color="auto"/>
          </w:divBdr>
        </w:div>
        <w:div w:id="1627931557">
          <w:marLeft w:val="480"/>
          <w:marRight w:val="0"/>
          <w:marTop w:val="0"/>
          <w:marBottom w:val="0"/>
          <w:divBdr>
            <w:top w:val="none" w:sz="0" w:space="0" w:color="auto"/>
            <w:left w:val="none" w:sz="0" w:space="0" w:color="auto"/>
            <w:bottom w:val="none" w:sz="0" w:space="0" w:color="auto"/>
            <w:right w:val="none" w:sz="0" w:space="0" w:color="auto"/>
          </w:divBdr>
        </w:div>
        <w:div w:id="617948568">
          <w:marLeft w:val="480"/>
          <w:marRight w:val="0"/>
          <w:marTop w:val="0"/>
          <w:marBottom w:val="0"/>
          <w:divBdr>
            <w:top w:val="none" w:sz="0" w:space="0" w:color="auto"/>
            <w:left w:val="none" w:sz="0" w:space="0" w:color="auto"/>
            <w:bottom w:val="none" w:sz="0" w:space="0" w:color="auto"/>
            <w:right w:val="none" w:sz="0" w:space="0" w:color="auto"/>
          </w:divBdr>
        </w:div>
        <w:div w:id="1065571251">
          <w:marLeft w:val="480"/>
          <w:marRight w:val="0"/>
          <w:marTop w:val="0"/>
          <w:marBottom w:val="0"/>
          <w:divBdr>
            <w:top w:val="none" w:sz="0" w:space="0" w:color="auto"/>
            <w:left w:val="none" w:sz="0" w:space="0" w:color="auto"/>
            <w:bottom w:val="none" w:sz="0" w:space="0" w:color="auto"/>
            <w:right w:val="none" w:sz="0" w:space="0" w:color="auto"/>
          </w:divBdr>
        </w:div>
        <w:div w:id="179928942">
          <w:marLeft w:val="480"/>
          <w:marRight w:val="0"/>
          <w:marTop w:val="0"/>
          <w:marBottom w:val="0"/>
          <w:divBdr>
            <w:top w:val="none" w:sz="0" w:space="0" w:color="auto"/>
            <w:left w:val="none" w:sz="0" w:space="0" w:color="auto"/>
            <w:bottom w:val="none" w:sz="0" w:space="0" w:color="auto"/>
            <w:right w:val="none" w:sz="0" w:space="0" w:color="auto"/>
          </w:divBdr>
        </w:div>
        <w:div w:id="1577326620">
          <w:marLeft w:val="480"/>
          <w:marRight w:val="0"/>
          <w:marTop w:val="0"/>
          <w:marBottom w:val="0"/>
          <w:divBdr>
            <w:top w:val="none" w:sz="0" w:space="0" w:color="auto"/>
            <w:left w:val="none" w:sz="0" w:space="0" w:color="auto"/>
            <w:bottom w:val="none" w:sz="0" w:space="0" w:color="auto"/>
            <w:right w:val="none" w:sz="0" w:space="0" w:color="auto"/>
          </w:divBdr>
        </w:div>
        <w:div w:id="1731419166">
          <w:marLeft w:val="480"/>
          <w:marRight w:val="0"/>
          <w:marTop w:val="0"/>
          <w:marBottom w:val="0"/>
          <w:divBdr>
            <w:top w:val="none" w:sz="0" w:space="0" w:color="auto"/>
            <w:left w:val="none" w:sz="0" w:space="0" w:color="auto"/>
            <w:bottom w:val="none" w:sz="0" w:space="0" w:color="auto"/>
            <w:right w:val="none" w:sz="0" w:space="0" w:color="auto"/>
          </w:divBdr>
        </w:div>
        <w:div w:id="105658162">
          <w:marLeft w:val="480"/>
          <w:marRight w:val="0"/>
          <w:marTop w:val="0"/>
          <w:marBottom w:val="0"/>
          <w:divBdr>
            <w:top w:val="none" w:sz="0" w:space="0" w:color="auto"/>
            <w:left w:val="none" w:sz="0" w:space="0" w:color="auto"/>
            <w:bottom w:val="none" w:sz="0" w:space="0" w:color="auto"/>
            <w:right w:val="none" w:sz="0" w:space="0" w:color="auto"/>
          </w:divBdr>
        </w:div>
        <w:div w:id="275018227">
          <w:marLeft w:val="480"/>
          <w:marRight w:val="0"/>
          <w:marTop w:val="0"/>
          <w:marBottom w:val="0"/>
          <w:divBdr>
            <w:top w:val="none" w:sz="0" w:space="0" w:color="auto"/>
            <w:left w:val="none" w:sz="0" w:space="0" w:color="auto"/>
            <w:bottom w:val="none" w:sz="0" w:space="0" w:color="auto"/>
            <w:right w:val="none" w:sz="0" w:space="0" w:color="auto"/>
          </w:divBdr>
        </w:div>
        <w:div w:id="315032276">
          <w:marLeft w:val="480"/>
          <w:marRight w:val="0"/>
          <w:marTop w:val="0"/>
          <w:marBottom w:val="0"/>
          <w:divBdr>
            <w:top w:val="none" w:sz="0" w:space="0" w:color="auto"/>
            <w:left w:val="none" w:sz="0" w:space="0" w:color="auto"/>
            <w:bottom w:val="none" w:sz="0" w:space="0" w:color="auto"/>
            <w:right w:val="none" w:sz="0" w:space="0" w:color="auto"/>
          </w:divBdr>
        </w:div>
        <w:div w:id="103841176">
          <w:marLeft w:val="480"/>
          <w:marRight w:val="0"/>
          <w:marTop w:val="0"/>
          <w:marBottom w:val="0"/>
          <w:divBdr>
            <w:top w:val="none" w:sz="0" w:space="0" w:color="auto"/>
            <w:left w:val="none" w:sz="0" w:space="0" w:color="auto"/>
            <w:bottom w:val="none" w:sz="0" w:space="0" w:color="auto"/>
            <w:right w:val="none" w:sz="0" w:space="0" w:color="auto"/>
          </w:divBdr>
        </w:div>
        <w:div w:id="1705711185">
          <w:marLeft w:val="480"/>
          <w:marRight w:val="0"/>
          <w:marTop w:val="0"/>
          <w:marBottom w:val="0"/>
          <w:divBdr>
            <w:top w:val="none" w:sz="0" w:space="0" w:color="auto"/>
            <w:left w:val="none" w:sz="0" w:space="0" w:color="auto"/>
            <w:bottom w:val="none" w:sz="0" w:space="0" w:color="auto"/>
            <w:right w:val="none" w:sz="0" w:space="0" w:color="auto"/>
          </w:divBdr>
        </w:div>
        <w:div w:id="1066875421">
          <w:marLeft w:val="480"/>
          <w:marRight w:val="0"/>
          <w:marTop w:val="0"/>
          <w:marBottom w:val="0"/>
          <w:divBdr>
            <w:top w:val="none" w:sz="0" w:space="0" w:color="auto"/>
            <w:left w:val="none" w:sz="0" w:space="0" w:color="auto"/>
            <w:bottom w:val="none" w:sz="0" w:space="0" w:color="auto"/>
            <w:right w:val="none" w:sz="0" w:space="0" w:color="auto"/>
          </w:divBdr>
        </w:div>
        <w:div w:id="348223038">
          <w:marLeft w:val="480"/>
          <w:marRight w:val="0"/>
          <w:marTop w:val="0"/>
          <w:marBottom w:val="0"/>
          <w:divBdr>
            <w:top w:val="none" w:sz="0" w:space="0" w:color="auto"/>
            <w:left w:val="none" w:sz="0" w:space="0" w:color="auto"/>
            <w:bottom w:val="none" w:sz="0" w:space="0" w:color="auto"/>
            <w:right w:val="none" w:sz="0" w:space="0" w:color="auto"/>
          </w:divBdr>
        </w:div>
        <w:div w:id="1140072992">
          <w:marLeft w:val="480"/>
          <w:marRight w:val="0"/>
          <w:marTop w:val="0"/>
          <w:marBottom w:val="0"/>
          <w:divBdr>
            <w:top w:val="none" w:sz="0" w:space="0" w:color="auto"/>
            <w:left w:val="none" w:sz="0" w:space="0" w:color="auto"/>
            <w:bottom w:val="none" w:sz="0" w:space="0" w:color="auto"/>
            <w:right w:val="none" w:sz="0" w:space="0" w:color="auto"/>
          </w:divBdr>
        </w:div>
        <w:div w:id="1022435154">
          <w:marLeft w:val="480"/>
          <w:marRight w:val="0"/>
          <w:marTop w:val="0"/>
          <w:marBottom w:val="0"/>
          <w:divBdr>
            <w:top w:val="none" w:sz="0" w:space="0" w:color="auto"/>
            <w:left w:val="none" w:sz="0" w:space="0" w:color="auto"/>
            <w:bottom w:val="none" w:sz="0" w:space="0" w:color="auto"/>
            <w:right w:val="none" w:sz="0" w:space="0" w:color="auto"/>
          </w:divBdr>
        </w:div>
        <w:div w:id="724597503">
          <w:marLeft w:val="480"/>
          <w:marRight w:val="0"/>
          <w:marTop w:val="0"/>
          <w:marBottom w:val="0"/>
          <w:divBdr>
            <w:top w:val="none" w:sz="0" w:space="0" w:color="auto"/>
            <w:left w:val="none" w:sz="0" w:space="0" w:color="auto"/>
            <w:bottom w:val="none" w:sz="0" w:space="0" w:color="auto"/>
            <w:right w:val="none" w:sz="0" w:space="0" w:color="auto"/>
          </w:divBdr>
        </w:div>
        <w:div w:id="670911360">
          <w:marLeft w:val="480"/>
          <w:marRight w:val="0"/>
          <w:marTop w:val="0"/>
          <w:marBottom w:val="0"/>
          <w:divBdr>
            <w:top w:val="none" w:sz="0" w:space="0" w:color="auto"/>
            <w:left w:val="none" w:sz="0" w:space="0" w:color="auto"/>
            <w:bottom w:val="none" w:sz="0" w:space="0" w:color="auto"/>
            <w:right w:val="none" w:sz="0" w:space="0" w:color="auto"/>
          </w:divBdr>
        </w:div>
        <w:div w:id="258375401">
          <w:marLeft w:val="480"/>
          <w:marRight w:val="0"/>
          <w:marTop w:val="0"/>
          <w:marBottom w:val="0"/>
          <w:divBdr>
            <w:top w:val="none" w:sz="0" w:space="0" w:color="auto"/>
            <w:left w:val="none" w:sz="0" w:space="0" w:color="auto"/>
            <w:bottom w:val="none" w:sz="0" w:space="0" w:color="auto"/>
            <w:right w:val="none" w:sz="0" w:space="0" w:color="auto"/>
          </w:divBdr>
        </w:div>
        <w:div w:id="1770078269">
          <w:marLeft w:val="480"/>
          <w:marRight w:val="0"/>
          <w:marTop w:val="0"/>
          <w:marBottom w:val="0"/>
          <w:divBdr>
            <w:top w:val="none" w:sz="0" w:space="0" w:color="auto"/>
            <w:left w:val="none" w:sz="0" w:space="0" w:color="auto"/>
            <w:bottom w:val="none" w:sz="0" w:space="0" w:color="auto"/>
            <w:right w:val="none" w:sz="0" w:space="0" w:color="auto"/>
          </w:divBdr>
        </w:div>
        <w:div w:id="2113890030">
          <w:marLeft w:val="480"/>
          <w:marRight w:val="0"/>
          <w:marTop w:val="0"/>
          <w:marBottom w:val="0"/>
          <w:divBdr>
            <w:top w:val="none" w:sz="0" w:space="0" w:color="auto"/>
            <w:left w:val="none" w:sz="0" w:space="0" w:color="auto"/>
            <w:bottom w:val="none" w:sz="0" w:space="0" w:color="auto"/>
            <w:right w:val="none" w:sz="0" w:space="0" w:color="auto"/>
          </w:divBdr>
        </w:div>
        <w:div w:id="1743332204">
          <w:marLeft w:val="480"/>
          <w:marRight w:val="0"/>
          <w:marTop w:val="0"/>
          <w:marBottom w:val="0"/>
          <w:divBdr>
            <w:top w:val="none" w:sz="0" w:space="0" w:color="auto"/>
            <w:left w:val="none" w:sz="0" w:space="0" w:color="auto"/>
            <w:bottom w:val="none" w:sz="0" w:space="0" w:color="auto"/>
            <w:right w:val="none" w:sz="0" w:space="0" w:color="auto"/>
          </w:divBdr>
        </w:div>
        <w:div w:id="2125922428">
          <w:marLeft w:val="480"/>
          <w:marRight w:val="0"/>
          <w:marTop w:val="0"/>
          <w:marBottom w:val="0"/>
          <w:divBdr>
            <w:top w:val="none" w:sz="0" w:space="0" w:color="auto"/>
            <w:left w:val="none" w:sz="0" w:space="0" w:color="auto"/>
            <w:bottom w:val="none" w:sz="0" w:space="0" w:color="auto"/>
            <w:right w:val="none" w:sz="0" w:space="0" w:color="auto"/>
          </w:divBdr>
        </w:div>
        <w:div w:id="501508290">
          <w:marLeft w:val="480"/>
          <w:marRight w:val="0"/>
          <w:marTop w:val="0"/>
          <w:marBottom w:val="0"/>
          <w:divBdr>
            <w:top w:val="none" w:sz="0" w:space="0" w:color="auto"/>
            <w:left w:val="none" w:sz="0" w:space="0" w:color="auto"/>
            <w:bottom w:val="none" w:sz="0" w:space="0" w:color="auto"/>
            <w:right w:val="none" w:sz="0" w:space="0" w:color="auto"/>
          </w:divBdr>
        </w:div>
        <w:div w:id="25562536">
          <w:marLeft w:val="480"/>
          <w:marRight w:val="0"/>
          <w:marTop w:val="0"/>
          <w:marBottom w:val="0"/>
          <w:divBdr>
            <w:top w:val="none" w:sz="0" w:space="0" w:color="auto"/>
            <w:left w:val="none" w:sz="0" w:space="0" w:color="auto"/>
            <w:bottom w:val="none" w:sz="0" w:space="0" w:color="auto"/>
            <w:right w:val="none" w:sz="0" w:space="0" w:color="auto"/>
          </w:divBdr>
        </w:div>
        <w:div w:id="83958791">
          <w:marLeft w:val="480"/>
          <w:marRight w:val="0"/>
          <w:marTop w:val="0"/>
          <w:marBottom w:val="0"/>
          <w:divBdr>
            <w:top w:val="none" w:sz="0" w:space="0" w:color="auto"/>
            <w:left w:val="none" w:sz="0" w:space="0" w:color="auto"/>
            <w:bottom w:val="none" w:sz="0" w:space="0" w:color="auto"/>
            <w:right w:val="none" w:sz="0" w:space="0" w:color="auto"/>
          </w:divBdr>
        </w:div>
        <w:div w:id="968706706">
          <w:marLeft w:val="480"/>
          <w:marRight w:val="0"/>
          <w:marTop w:val="0"/>
          <w:marBottom w:val="0"/>
          <w:divBdr>
            <w:top w:val="none" w:sz="0" w:space="0" w:color="auto"/>
            <w:left w:val="none" w:sz="0" w:space="0" w:color="auto"/>
            <w:bottom w:val="none" w:sz="0" w:space="0" w:color="auto"/>
            <w:right w:val="none" w:sz="0" w:space="0" w:color="auto"/>
          </w:divBdr>
        </w:div>
        <w:div w:id="1575385209">
          <w:marLeft w:val="480"/>
          <w:marRight w:val="0"/>
          <w:marTop w:val="0"/>
          <w:marBottom w:val="0"/>
          <w:divBdr>
            <w:top w:val="none" w:sz="0" w:space="0" w:color="auto"/>
            <w:left w:val="none" w:sz="0" w:space="0" w:color="auto"/>
            <w:bottom w:val="none" w:sz="0" w:space="0" w:color="auto"/>
            <w:right w:val="none" w:sz="0" w:space="0" w:color="auto"/>
          </w:divBdr>
        </w:div>
        <w:div w:id="1756169357">
          <w:marLeft w:val="480"/>
          <w:marRight w:val="0"/>
          <w:marTop w:val="0"/>
          <w:marBottom w:val="0"/>
          <w:divBdr>
            <w:top w:val="none" w:sz="0" w:space="0" w:color="auto"/>
            <w:left w:val="none" w:sz="0" w:space="0" w:color="auto"/>
            <w:bottom w:val="none" w:sz="0" w:space="0" w:color="auto"/>
            <w:right w:val="none" w:sz="0" w:space="0" w:color="auto"/>
          </w:divBdr>
        </w:div>
        <w:div w:id="316035948">
          <w:marLeft w:val="480"/>
          <w:marRight w:val="0"/>
          <w:marTop w:val="0"/>
          <w:marBottom w:val="0"/>
          <w:divBdr>
            <w:top w:val="none" w:sz="0" w:space="0" w:color="auto"/>
            <w:left w:val="none" w:sz="0" w:space="0" w:color="auto"/>
            <w:bottom w:val="none" w:sz="0" w:space="0" w:color="auto"/>
            <w:right w:val="none" w:sz="0" w:space="0" w:color="auto"/>
          </w:divBdr>
        </w:div>
        <w:div w:id="107428875">
          <w:marLeft w:val="480"/>
          <w:marRight w:val="0"/>
          <w:marTop w:val="0"/>
          <w:marBottom w:val="0"/>
          <w:divBdr>
            <w:top w:val="none" w:sz="0" w:space="0" w:color="auto"/>
            <w:left w:val="none" w:sz="0" w:space="0" w:color="auto"/>
            <w:bottom w:val="none" w:sz="0" w:space="0" w:color="auto"/>
            <w:right w:val="none" w:sz="0" w:space="0" w:color="auto"/>
          </w:divBdr>
        </w:div>
        <w:div w:id="2106605474">
          <w:marLeft w:val="480"/>
          <w:marRight w:val="0"/>
          <w:marTop w:val="0"/>
          <w:marBottom w:val="0"/>
          <w:divBdr>
            <w:top w:val="none" w:sz="0" w:space="0" w:color="auto"/>
            <w:left w:val="none" w:sz="0" w:space="0" w:color="auto"/>
            <w:bottom w:val="none" w:sz="0" w:space="0" w:color="auto"/>
            <w:right w:val="none" w:sz="0" w:space="0" w:color="auto"/>
          </w:divBdr>
        </w:div>
        <w:div w:id="1359625435">
          <w:marLeft w:val="480"/>
          <w:marRight w:val="0"/>
          <w:marTop w:val="0"/>
          <w:marBottom w:val="0"/>
          <w:divBdr>
            <w:top w:val="none" w:sz="0" w:space="0" w:color="auto"/>
            <w:left w:val="none" w:sz="0" w:space="0" w:color="auto"/>
            <w:bottom w:val="none" w:sz="0" w:space="0" w:color="auto"/>
            <w:right w:val="none" w:sz="0" w:space="0" w:color="auto"/>
          </w:divBdr>
        </w:div>
        <w:div w:id="823082425">
          <w:marLeft w:val="480"/>
          <w:marRight w:val="0"/>
          <w:marTop w:val="0"/>
          <w:marBottom w:val="0"/>
          <w:divBdr>
            <w:top w:val="none" w:sz="0" w:space="0" w:color="auto"/>
            <w:left w:val="none" w:sz="0" w:space="0" w:color="auto"/>
            <w:bottom w:val="none" w:sz="0" w:space="0" w:color="auto"/>
            <w:right w:val="none" w:sz="0" w:space="0" w:color="auto"/>
          </w:divBdr>
        </w:div>
        <w:div w:id="2076968698">
          <w:marLeft w:val="480"/>
          <w:marRight w:val="0"/>
          <w:marTop w:val="0"/>
          <w:marBottom w:val="0"/>
          <w:divBdr>
            <w:top w:val="none" w:sz="0" w:space="0" w:color="auto"/>
            <w:left w:val="none" w:sz="0" w:space="0" w:color="auto"/>
            <w:bottom w:val="none" w:sz="0" w:space="0" w:color="auto"/>
            <w:right w:val="none" w:sz="0" w:space="0" w:color="auto"/>
          </w:divBdr>
        </w:div>
        <w:div w:id="1044990006">
          <w:marLeft w:val="480"/>
          <w:marRight w:val="0"/>
          <w:marTop w:val="0"/>
          <w:marBottom w:val="0"/>
          <w:divBdr>
            <w:top w:val="none" w:sz="0" w:space="0" w:color="auto"/>
            <w:left w:val="none" w:sz="0" w:space="0" w:color="auto"/>
            <w:bottom w:val="none" w:sz="0" w:space="0" w:color="auto"/>
            <w:right w:val="none" w:sz="0" w:space="0" w:color="auto"/>
          </w:divBdr>
        </w:div>
        <w:div w:id="1784038845">
          <w:marLeft w:val="480"/>
          <w:marRight w:val="0"/>
          <w:marTop w:val="0"/>
          <w:marBottom w:val="0"/>
          <w:divBdr>
            <w:top w:val="none" w:sz="0" w:space="0" w:color="auto"/>
            <w:left w:val="none" w:sz="0" w:space="0" w:color="auto"/>
            <w:bottom w:val="none" w:sz="0" w:space="0" w:color="auto"/>
            <w:right w:val="none" w:sz="0" w:space="0" w:color="auto"/>
          </w:divBdr>
        </w:div>
        <w:div w:id="1978603655">
          <w:marLeft w:val="480"/>
          <w:marRight w:val="0"/>
          <w:marTop w:val="0"/>
          <w:marBottom w:val="0"/>
          <w:divBdr>
            <w:top w:val="none" w:sz="0" w:space="0" w:color="auto"/>
            <w:left w:val="none" w:sz="0" w:space="0" w:color="auto"/>
            <w:bottom w:val="none" w:sz="0" w:space="0" w:color="auto"/>
            <w:right w:val="none" w:sz="0" w:space="0" w:color="auto"/>
          </w:divBdr>
        </w:div>
        <w:div w:id="210963024">
          <w:marLeft w:val="480"/>
          <w:marRight w:val="0"/>
          <w:marTop w:val="0"/>
          <w:marBottom w:val="0"/>
          <w:divBdr>
            <w:top w:val="none" w:sz="0" w:space="0" w:color="auto"/>
            <w:left w:val="none" w:sz="0" w:space="0" w:color="auto"/>
            <w:bottom w:val="none" w:sz="0" w:space="0" w:color="auto"/>
            <w:right w:val="none" w:sz="0" w:space="0" w:color="auto"/>
          </w:divBdr>
        </w:div>
        <w:div w:id="969475909">
          <w:marLeft w:val="480"/>
          <w:marRight w:val="0"/>
          <w:marTop w:val="0"/>
          <w:marBottom w:val="0"/>
          <w:divBdr>
            <w:top w:val="none" w:sz="0" w:space="0" w:color="auto"/>
            <w:left w:val="none" w:sz="0" w:space="0" w:color="auto"/>
            <w:bottom w:val="none" w:sz="0" w:space="0" w:color="auto"/>
            <w:right w:val="none" w:sz="0" w:space="0" w:color="auto"/>
          </w:divBdr>
        </w:div>
        <w:div w:id="1943146165">
          <w:marLeft w:val="480"/>
          <w:marRight w:val="0"/>
          <w:marTop w:val="0"/>
          <w:marBottom w:val="0"/>
          <w:divBdr>
            <w:top w:val="none" w:sz="0" w:space="0" w:color="auto"/>
            <w:left w:val="none" w:sz="0" w:space="0" w:color="auto"/>
            <w:bottom w:val="none" w:sz="0" w:space="0" w:color="auto"/>
            <w:right w:val="none" w:sz="0" w:space="0" w:color="auto"/>
          </w:divBdr>
        </w:div>
        <w:div w:id="792987441">
          <w:marLeft w:val="480"/>
          <w:marRight w:val="0"/>
          <w:marTop w:val="0"/>
          <w:marBottom w:val="0"/>
          <w:divBdr>
            <w:top w:val="none" w:sz="0" w:space="0" w:color="auto"/>
            <w:left w:val="none" w:sz="0" w:space="0" w:color="auto"/>
            <w:bottom w:val="none" w:sz="0" w:space="0" w:color="auto"/>
            <w:right w:val="none" w:sz="0" w:space="0" w:color="auto"/>
          </w:divBdr>
        </w:div>
        <w:div w:id="1911428719">
          <w:marLeft w:val="480"/>
          <w:marRight w:val="0"/>
          <w:marTop w:val="0"/>
          <w:marBottom w:val="0"/>
          <w:divBdr>
            <w:top w:val="none" w:sz="0" w:space="0" w:color="auto"/>
            <w:left w:val="none" w:sz="0" w:space="0" w:color="auto"/>
            <w:bottom w:val="none" w:sz="0" w:space="0" w:color="auto"/>
            <w:right w:val="none" w:sz="0" w:space="0" w:color="auto"/>
          </w:divBdr>
        </w:div>
        <w:div w:id="703136841">
          <w:marLeft w:val="480"/>
          <w:marRight w:val="0"/>
          <w:marTop w:val="0"/>
          <w:marBottom w:val="0"/>
          <w:divBdr>
            <w:top w:val="none" w:sz="0" w:space="0" w:color="auto"/>
            <w:left w:val="none" w:sz="0" w:space="0" w:color="auto"/>
            <w:bottom w:val="none" w:sz="0" w:space="0" w:color="auto"/>
            <w:right w:val="none" w:sz="0" w:space="0" w:color="auto"/>
          </w:divBdr>
        </w:div>
        <w:div w:id="1745491097">
          <w:marLeft w:val="480"/>
          <w:marRight w:val="0"/>
          <w:marTop w:val="0"/>
          <w:marBottom w:val="0"/>
          <w:divBdr>
            <w:top w:val="none" w:sz="0" w:space="0" w:color="auto"/>
            <w:left w:val="none" w:sz="0" w:space="0" w:color="auto"/>
            <w:bottom w:val="none" w:sz="0" w:space="0" w:color="auto"/>
            <w:right w:val="none" w:sz="0" w:space="0" w:color="auto"/>
          </w:divBdr>
        </w:div>
        <w:div w:id="972251903">
          <w:marLeft w:val="480"/>
          <w:marRight w:val="0"/>
          <w:marTop w:val="0"/>
          <w:marBottom w:val="0"/>
          <w:divBdr>
            <w:top w:val="none" w:sz="0" w:space="0" w:color="auto"/>
            <w:left w:val="none" w:sz="0" w:space="0" w:color="auto"/>
            <w:bottom w:val="none" w:sz="0" w:space="0" w:color="auto"/>
            <w:right w:val="none" w:sz="0" w:space="0" w:color="auto"/>
          </w:divBdr>
        </w:div>
        <w:div w:id="121770029">
          <w:marLeft w:val="480"/>
          <w:marRight w:val="0"/>
          <w:marTop w:val="0"/>
          <w:marBottom w:val="0"/>
          <w:divBdr>
            <w:top w:val="none" w:sz="0" w:space="0" w:color="auto"/>
            <w:left w:val="none" w:sz="0" w:space="0" w:color="auto"/>
            <w:bottom w:val="none" w:sz="0" w:space="0" w:color="auto"/>
            <w:right w:val="none" w:sz="0" w:space="0" w:color="auto"/>
          </w:divBdr>
        </w:div>
        <w:div w:id="380057420">
          <w:marLeft w:val="480"/>
          <w:marRight w:val="0"/>
          <w:marTop w:val="0"/>
          <w:marBottom w:val="0"/>
          <w:divBdr>
            <w:top w:val="none" w:sz="0" w:space="0" w:color="auto"/>
            <w:left w:val="none" w:sz="0" w:space="0" w:color="auto"/>
            <w:bottom w:val="none" w:sz="0" w:space="0" w:color="auto"/>
            <w:right w:val="none" w:sz="0" w:space="0" w:color="auto"/>
          </w:divBdr>
        </w:div>
        <w:div w:id="1785929326">
          <w:marLeft w:val="480"/>
          <w:marRight w:val="0"/>
          <w:marTop w:val="0"/>
          <w:marBottom w:val="0"/>
          <w:divBdr>
            <w:top w:val="none" w:sz="0" w:space="0" w:color="auto"/>
            <w:left w:val="none" w:sz="0" w:space="0" w:color="auto"/>
            <w:bottom w:val="none" w:sz="0" w:space="0" w:color="auto"/>
            <w:right w:val="none" w:sz="0" w:space="0" w:color="auto"/>
          </w:divBdr>
        </w:div>
        <w:div w:id="1619295226">
          <w:marLeft w:val="480"/>
          <w:marRight w:val="0"/>
          <w:marTop w:val="0"/>
          <w:marBottom w:val="0"/>
          <w:divBdr>
            <w:top w:val="none" w:sz="0" w:space="0" w:color="auto"/>
            <w:left w:val="none" w:sz="0" w:space="0" w:color="auto"/>
            <w:bottom w:val="none" w:sz="0" w:space="0" w:color="auto"/>
            <w:right w:val="none" w:sz="0" w:space="0" w:color="auto"/>
          </w:divBdr>
        </w:div>
        <w:div w:id="1529442811">
          <w:marLeft w:val="480"/>
          <w:marRight w:val="0"/>
          <w:marTop w:val="0"/>
          <w:marBottom w:val="0"/>
          <w:divBdr>
            <w:top w:val="none" w:sz="0" w:space="0" w:color="auto"/>
            <w:left w:val="none" w:sz="0" w:space="0" w:color="auto"/>
            <w:bottom w:val="none" w:sz="0" w:space="0" w:color="auto"/>
            <w:right w:val="none" w:sz="0" w:space="0" w:color="auto"/>
          </w:divBdr>
        </w:div>
        <w:div w:id="1379282834">
          <w:marLeft w:val="480"/>
          <w:marRight w:val="0"/>
          <w:marTop w:val="0"/>
          <w:marBottom w:val="0"/>
          <w:divBdr>
            <w:top w:val="none" w:sz="0" w:space="0" w:color="auto"/>
            <w:left w:val="none" w:sz="0" w:space="0" w:color="auto"/>
            <w:bottom w:val="none" w:sz="0" w:space="0" w:color="auto"/>
            <w:right w:val="none" w:sz="0" w:space="0" w:color="auto"/>
          </w:divBdr>
        </w:div>
        <w:div w:id="215361102">
          <w:marLeft w:val="480"/>
          <w:marRight w:val="0"/>
          <w:marTop w:val="0"/>
          <w:marBottom w:val="0"/>
          <w:divBdr>
            <w:top w:val="none" w:sz="0" w:space="0" w:color="auto"/>
            <w:left w:val="none" w:sz="0" w:space="0" w:color="auto"/>
            <w:bottom w:val="none" w:sz="0" w:space="0" w:color="auto"/>
            <w:right w:val="none" w:sz="0" w:space="0" w:color="auto"/>
          </w:divBdr>
        </w:div>
        <w:div w:id="2128961214">
          <w:marLeft w:val="480"/>
          <w:marRight w:val="0"/>
          <w:marTop w:val="0"/>
          <w:marBottom w:val="0"/>
          <w:divBdr>
            <w:top w:val="none" w:sz="0" w:space="0" w:color="auto"/>
            <w:left w:val="none" w:sz="0" w:space="0" w:color="auto"/>
            <w:bottom w:val="none" w:sz="0" w:space="0" w:color="auto"/>
            <w:right w:val="none" w:sz="0" w:space="0" w:color="auto"/>
          </w:divBdr>
        </w:div>
        <w:div w:id="1094010422">
          <w:marLeft w:val="480"/>
          <w:marRight w:val="0"/>
          <w:marTop w:val="0"/>
          <w:marBottom w:val="0"/>
          <w:divBdr>
            <w:top w:val="none" w:sz="0" w:space="0" w:color="auto"/>
            <w:left w:val="none" w:sz="0" w:space="0" w:color="auto"/>
            <w:bottom w:val="none" w:sz="0" w:space="0" w:color="auto"/>
            <w:right w:val="none" w:sz="0" w:space="0" w:color="auto"/>
          </w:divBdr>
        </w:div>
        <w:div w:id="641277650">
          <w:marLeft w:val="480"/>
          <w:marRight w:val="0"/>
          <w:marTop w:val="0"/>
          <w:marBottom w:val="0"/>
          <w:divBdr>
            <w:top w:val="none" w:sz="0" w:space="0" w:color="auto"/>
            <w:left w:val="none" w:sz="0" w:space="0" w:color="auto"/>
            <w:bottom w:val="none" w:sz="0" w:space="0" w:color="auto"/>
            <w:right w:val="none" w:sz="0" w:space="0" w:color="auto"/>
          </w:divBdr>
        </w:div>
        <w:div w:id="1752652245">
          <w:marLeft w:val="480"/>
          <w:marRight w:val="0"/>
          <w:marTop w:val="0"/>
          <w:marBottom w:val="0"/>
          <w:divBdr>
            <w:top w:val="none" w:sz="0" w:space="0" w:color="auto"/>
            <w:left w:val="none" w:sz="0" w:space="0" w:color="auto"/>
            <w:bottom w:val="none" w:sz="0" w:space="0" w:color="auto"/>
            <w:right w:val="none" w:sz="0" w:space="0" w:color="auto"/>
          </w:divBdr>
        </w:div>
        <w:div w:id="1793355015">
          <w:marLeft w:val="480"/>
          <w:marRight w:val="0"/>
          <w:marTop w:val="0"/>
          <w:marBottom w:val="0"/>
          <w:divBdr>
            <w:top w:val="none" w:sz="0" w:space="0" w:color="auto"/>
            <w:left w:val="none" w:sz="0" w:space="0" w:color="auto"/>
            <w:bottom w:val="none" w:sz="0" w:space="0" w:color="auto"/>
            <w:right w:val="none" w:sz="0" w:space="0" w:color="auto"/>
          </w:divBdr>
        </w:div>
        <w:div w:id="1213662022">
          <w:marLeft w:val="480"/>
          <w:marRight w:val="0"/>
          <w:marTop w:val="0"/>
          <w:marBottom w:val="0"/>
          <w:divBdr>
            <w:top w:val="none" w:sz="0" w:space="0" w:color="auto"/>
            <w:left w:val="none" w:sz="0" w:space="0" w:color="auto"/>
            <w:bottom w:val="none" w:sz="0" w:space="0" w:color="auto"/>
            <w:right w:val="none" w:sz="0" w:space="0" w:color="auto"/>
          </w:divBdr>
        </w:div>
        <w:div w:id="801191506">
          <w:marLeft w:val="480"/>
          <w:marRight w:val="0"/>
          <w:marTop w:val="0"/>
          <w:marBottom w:val="0"/>
          <w:divBdr>
            <w:top w:val="none" w:sz="0" w:space="0" w:color="auto"/>
            <w:left w:val="none" w:sz="0" w:space="0" w:color="auto"/>
            <w:bottom w:val="none" w:sz="0" w:space="0" w:color="auto"/>
            <w:right w:val="none" w:sz="0" w:space="0" w:color="auto"/>
          </w:divBdr>
        </w:div>
        <w:div w:id="145124271">
          <w:marLeft w:val="480"/>
          <w:marRight w:val="0"/>
          <w:marTop w:val="0"/>
          <w:marBottom w:val="0"/>
          <w:divBdr>
            <w:top w:val="none" w:sz="0" w:space="0" w:color="auto"/>
            <w:left w:val="none" w:sz="0" w:space="0" w:color="auto"/>
            <w:bottom w:val="none" w:sz="0" w:space="0" w:color="auto"/>
            <w:right w:val="none" w:sz="0" w:space="0" w:color="auto"/>
          </w:divBdr>
        </w:div>
        <w:div w:id="1305698856">
          <w:marLeft w:val="480"/>
          <w:marRight w:val="0"/>
          <w:marTop w:val="0"/>
          <w:marBottom w:val="0"/>
          <w:divBdr>
            <w:top w:val="none" w:sz="0" w:space="0" w:color="auto"/>
            <w:left w:val="none" w:sz="0" w:space="0" w:color="auto"/>
            <w:bottom w:val="none" w:sz="0" w:space="0" w:color="auto"/>
            <w:right w:val="none" w:sz="0" w:space="0" w:color="auto"/>
          </w:divBdr>
        </w:div>
        <w:div w:id="850989527">
          <w:marLeft w:val="480"/>
          <w:marRight w:val="0"/>
          <w:marTop w:val="0"/>
          <w:marBottom w:val="0"/>
          <w:divBdr>
            <w:top w:val="none" w:sz="0" w:space="0" w:color="auto"/>
            <w:left w:val="none" w:sz="0" w:space="0" w:color="auto"/>
            <w:bottom w:val="none" w:sz="0" w:space="0" w:color="auto"/>
            <w:right w:val="none" w:sz="0" w:space="0" w:color="auto"/>
          </w:divBdr>
        </w:div>
        <w:div w:id="1716198026">
          <w:marLeft w:val="480"/>
          <w:marRight w:val="0"/>
          <w:marTop w:val="0"/>
          <w:marBottom w:val="0"/>
          <w:divBdr>
            <w:top w:val="none" w:sz="0" w:space="0" w:color="auto"/>
            <w:left w:val="none" w:sz="0" w:space="0" w:color="auto"/>
            <w:bottom w:val="none" w:sz="0" w:space="0" w:color="auto"/>
            <w:right w:val="none" w:sz="0" w:space="0" w:color="auto"/>
          </w:divBdr>
        </w:div>
        <w:div w:id="801457034">
          <w:marLeft w:val="480"/>
          <w:marRight w:val="0"/>
          <w:marTop w:val="0"/>
          <w:marBottom w:val="0"/>
          <w:divBdr>
            <w:top w:val="none" w:sz="0" w:space="0" w:color="auto"/>
            <w:left w:val="none" w:sz="0" w:space="0" w:color="auto"/>
            <w:bottom w:val="none" w:sz="0" w:space="0" w:color="auto"/>
            <w:right w:val="none" w:sz="0" w:space="0" w:color="auto"/>
          </w:divBdr>
        </w:div>
        <w:div w:id="301736554">
          <w:marLeft w:val="480"/>
          <w:marRight w:val="0"/>
          <w:marTop w:val="0"/>
          <w:marBottom w:val="0"/>
          <w:divBdr>
            <w:top w:val="none" w:sz="0" w:space="0" w:color="auto"/>
            <w:left w:val="none" w:sz="0" w:space="0" w:color="auto"/>
            <w:bottom w:val="none" w:sz="0" w:space="0" w:color="auto"/>
            <w:right w:val="none" w:sz="0" w:space="0" w:color="auto"/>
          </w:divBdr>
        </w:div>
        <w:div w:id="1278678284">
          <w:marLeft w:val="480"/>
          <w:marRight w:val="0"/>
          <w:marTop w:val="0"/>
          <w:marBottom w:val="0"/>
          <w:divBdr>
            <w:top w:val="none" w:sz="0" w:space="0" w:color="auto"/>
            <w:left w:val="none" w:sz="0" w:space="0" w:color="auto"/>
            <w:bottom w:val="none" w:sz="0" w:space="0" w:color="auto"/>
            <w:right w:val="none" w:sz="0" w:space="0" w:color="auto"/>
          </w:divBdr>
        </w:div>
        <w:div w:id="1862431805">
          <w:marLeft w:val="480"/>
          <w:marRight w:val="0"/>
          <w:marTop w:val="0"/>
          <w:marBottom w:val="0"/>
          <w:divBdr>
            <w:top w:val="none" w:sz="0" w:space="0" w:color="auto"/>
            <w:left w:val="none" w:sz="0" w:space="0" w:color="auto"/>
            <w:bottom w:val="none" w:sz="0" w:space="0" w:color="auto"/>
            <w:right w:val="none" w:sz="0" w:space="0" w:color="auto"/>
          </w:divBdr>
        </w:div>
        <w:div w:id="31927462">
          <w:marLeft w:val="480"/>
          <w:marRight w:val="0"/>
          <w:marTop w:val="0"/>
          <w:marBottom w:val="0"/>
          <w:divBdr>
            <w:top w:val="none" w:sz="0" w:space="0" w:color="auto"/>
            <w:left w:val="none" w:sz="0" w:space="0" w:color="auto"/>
            <w:bottom w:val="none" w:sz="0" w:space="0" w:color="auto"/>
            <w:right w:val="none" w:sz="0" w:space="0" w:color="auto"/>
          </w:divBdr>
        </w:div>
        <w:div w:id="1807745834">
          <w:marLeft w:val="480"/>
          <w:marRight w:val="0"/>
          <w:marTop w:val="0"/>
          <w:marBottom w:val="0"/>
          <w:divBdr>
            <w:top w:val="none" w:sz="0" w:space="0" w:color="auto"/>
            <w:left w:val="none" w:sz="0" w:space="0" w:color="auto"/>
            <w:bottom w:val="none" w:sz="0" w:space="0" w:color="auto"/>
            <w:right w:val="none" w:sz="0" w:space="0" w:color="auto"/>
          </w:divBdr>
        </w:div>
        <w:div w:id="2088837559">
          <w:marLeft w:val="480"/>
          <w:marRight w:val="0"/>
          <w:marTop w:val="0"/>
          <w:marBottom w:val="0"/>
          <w:divBdr>
            <w:top w:val="none" w:sz="0" w:space="0" w:color="auto"/>
            <w:left w:val="none" w:sz="0" w:space="0" w:color="auto"/>
            <w:bottom w:val="none" w:sz="0" w:space="0" w:color="auto"/>
            <w:right w:val="none" w:sz="0" w:space="0" w:color="auto"/>
          </w:divBdr>
        </w:div>
        <w:div w:id="1880556059">
          <w:marLeft w:val="480"/>
          <w:marRight w:val="0"/>
          <w:marTop w:val="0"/>
          <w:marBottom w:val="0"/>
          <w:divBdr>
            <w:top w:val="none" w:sz="0" w:space="0" w:color="auto"/>
            <w:left w:val="none" w:sz="0" w:space="0" w:color="auto"/>
            <w:bottom w:val="none" w:sz="0" w:space="0" w:color="auto"/>
            <w:right w:val="none" w:sz="0" w:space="0" w:color="auto"/>
          </w:divBdr>
        </w:div>
        <w:div w:id="1564178371">
          <w:marLeft w:val="480"/>
          <w:marRight w:val="0"/>
          <w:marTop w:val="0"/>
          <w:marBottom w:val="0"/>
          <w:divBdr>
            <w:top w:val="none" w:sz="0" w:space="0" w:color="auto"/>
            <w:left w:val="none" w:sz="0" w:space="0" w:color="auto"/>
            <w:bottom w:val="none" w:sz="0" w:space="0" w:color="auto"/>
            <w:right w:val="none" w:sz="0" w:space="0" w:color="auto"/>
          </w:divBdr>
        </w:div>
        <w:div w:id="475417701">
          <w:marLeft w:val="480"/>
          <w:marRight w:val="0"/>
          <w:marTop w:val="0"/>
          <w:marBottom w:val="0"/>
          <w:divBdr>
            <w:top w:val="none" w:sz="0" w:space="0" w:color="auto"/>
            <w:left w:val="none" w:sz="0" w:space="0" w:color="auto"/>
            <w:bottom w:val="none" w:sz="0" w:space="0" w:color="auto"/>
            <w:right w:val="none" w:sz="0" w:space="0" w:color="auto"/>
          </w:divBdr>
        </w:div>
        <w:div w:id="1877349056">
          <w:marLeft w:val="480"/>
          <w:marRight w:val="0"/>
          <w:marTop w:val="0"/>
          <w:marBottom w:val="0"/>
          <w:divBdr>
            <w:top w:val="none" w:sz="0" w:space="0" w:color="auto"/>
            <w:left w:val="none" w:sz="0" w:space="0" w:color="auto"/>
            <w:bottom w:val="none" w:sz="0" w:space="0" w:color="auto"/>
            <w:right w:val="none" w:sz="0" w:space="0" w:color="auto"/>
          </w:divBdr>
        </w:div>
        <w:div w:id="1702516851">
          <w:marLeft w:val="480"/>
          <w:marRight w:val="0"/>
          <w:marTop w:val="0"/>
          <w:marBottom w:val="0"/>
          <w:divBdr>
            <w:top w:val="none" w:sz="0" w:space="0" w:color="auto"/>
            <w:left w:val="none" w:sz="0" w:space="0" w:color="auto"/>
            <w:bottom w:val="none" w:sz="0" w:space="0" w:color="auto"/>
            <w:right w:val="none" w:sz="0" w:space="0" w:color="auto"/>
          </w:divBdr>
        </w:div>
        <w:div w:id="1214148978">
          <w:marLeft w:val="480"/>
          <w:marRight w:val="0"/>
          <w:marTop w:val="0"/>
          <w:marBottom w:val="0"/>
          <w:divBdr>
            <w:top w:val="none" w:sz="0" w:space="0" w:color="auto"/>
            <w:left w:val="none" w:sz="0" w:space="0" w:color="auto"/>
            <w:bottom w:val="none" w:sz="0" w:space="0" w:color="auto"/>
            <w:right w:val="none" w:sz="0" w:space="0" w:color="auto"/>
          </w:divBdr>
        </w:div>
        <w:div w:id="1557738762">
          <w:marLeft w:val="480"/>
          <w:marRight w:val="0"/>
          <w:marTop w:val="0"/>
          <w:marBottom w:val="0"/>
          <w:divBdr>
            <w:top w:val="none" w:sz="0" w:space="0" w:color="auto"/>
            <w:left w:val="none" w:sz="0" w:space="0" w:color="auto"/>
            <w:bottom w:val="none" w:sz="0" w:space="0" w:color="auto"/>
            <w:right w:val="none" w:sz="0" w:space="0" w:color="auto"/>
          </w:divBdr>
        </w:div>
      </w:divsChild>
    </w:div>
    <w:div w:id="1774012116">
      <w:bodyDiv w:val="1"/>
      <w:marLeft w:val="0"/>
      <w:marRight w:val="0"/>
      <w:marTop w:val="0"/>
      <w:marBottom w:val="0"/>
      <w:divBdr>
        <w:top w:val="none" w:sz="0" w:space="0" w:color="auto"/>
        <w:left w:val="none" w:sz="0" w:space="0" w:color="auto"/>
        <w:bottom w:val="none" w:sz="0" w:space="0" w:color="auto"/>
        <w:right w:val="none" w:sz="0" w:space="0" w:color="auto"/>
      </w:divBdr>
    </w:div>
    <w:div w:id="1774091428">
      <w:bodyDiv w:val="1"/>
      <w:marLeft w:val="0"/>
      <w:marRight w:val="0"/>
      <w:marTop w:val="0"/>
      <w:marBottom w:val="0"/>
      <w:divBdr>
        <w:top w:val="none" w:sz="0" w:space="0" w:color="auto"/>
        <w:left w:val="none" w:sz="0" w:space="0" w:color="auto"/>
        <w:bottom w:val="none" w:sz="0" w:space="0" w:color="auto"/>
        <w:right w:val="none" w:sz="0" w:space="0" w:color="auto"/>
      </w:divBdr>
    </w:div>
    <w:div w:id="1774126585">
      <w:bodyDiv w:val="1"/>
      <w:marLeft w:val="0"/>
      <w:marRight w:val="0"/>
      <w:marTop w:val="0"/>
      <w:marBottom w:val="0"/>
      <w:divBdr>
        <w:top w:val="none" w:sz="0" w:space="0" w:color="auto"/>
        <w:left w:val="none" w:sz="0" w:space="0" w:color="auto"/>
        <w:bottom w:val="none" w:sz="0" w:space="0" w:color="auto"/>
        <w:right w:val="none" w:sz="0" w:space="0" w:color="auto"/>
      </w:divBdr>
    </w:div>
    <w:div w:id="1774671001">
      <w:bodyDiv w:val="1"/>
      <w:marLeft w:val="0"/>
      <w:marRight w:val="0"/>
      <w:marTop w:val="0"/>
      <w:marBottom w:val="0"/>
      <w:divBdr>
        <w:top w:val="none" w:sz="0" w:space="0" w:color="auto"/>
        <w:left w:val="none" w:sz="0" w:space="0" w:color="auto"/>
        <w:bottom w:val="none" w:sz="0" w:space="0" w:color="auto"/>
        <w:right w:val="none" w:sz="0" w:space="0" w:color="auto"/>
      </w:divBdr>
    </w:div>
    <w:div w:id="1774860116">
      <w:bodyDiv w:val="1"/>
      <w:marLeft w:val="0"/>
      <w:marRight w:val="0"/>
      <w:marTop w:val="0"/>
      <w:marBottom w:val="0"/>
      <w:divBdr>
        <w:top w:val="none" w:sz="0" w:space="0" w:color="auto"/>
        <w:left w:val="none" w:sz="0" w:space="0" w:color="auto"/>
        <w:bottom w:val="none" w:sz="0" w:space="0" w:color="auto"/>
        <w:right w:val="none" w:sz="0" w:space="0" w:color="auto"/>
      </w:divBdr>
    </w:div>
    <w:div w:id="1775129127">
      <w:bodyDiv w:val="1"/>
      <w:marLeft w:val="0"/>
      <w:marRight w:val="0"/>
      <w:marTop w:val="0"/>
      <w:marBottom w:val="0"/>
      <w:divBdr>
        <w:top w:val="none" w:sz="0" w:space="0" w:color="auto"/>
        <w:left w:val="none" w:sz="0" w:space="0" w:color="auto"/>
        <w:bottom w:val="none" w:sz="0" w:space="0" w:color="auto"/>
        <w:right w:val="none" w:sz="0" w:space="0" w:color="auto"/>
      </w:divBdr>
    </w:div>
    <w:div w:id="1775243020">
      <w:bodyDiv w:val="1"/>
      <w:marLeft w:val="0"/>
      <w:marRight w:val="0"/>
      <w:marTop w:val="0"/>
      <w:marBottom w:val="0"/>
      <w:divBdr>
        <w:top w:val="none" w:sz="0" w:space="0" w:color="auto"/>
        <w:left w:val="none" w:sz="0" w:space="0" w:color="auto"/>
        <w:bottom w:val="none" w:sz="0" w:space="0" w:color="auto"/>
        <w:right w:val="none" w:sz="0" w:space="0" w:color="auto"/>
      </w:divBdr>
    </w:div>
    <w:div w:id="1775438519">
      <w:bodyDiv w:val="1"/>
      <w:marLeft w:val="0"/>
      <w:marRight w:val="0"/>
      <w:marTop w:val="0"/>
      <w:marBottom w:val="0"/>
      <w:divBdr>
        <w:top w:val="none" w:sz="0" w:space="0" w:color="auto"/>
        <w:left w:val="none" w:sz="0" w:space="0" w:color="auto"/>
        <w:bottom w:val="none" w:sz="0" w:space="0" w:color="auto"/>
        <w:right w:val="none" w:sz="0" w:space="0" w:color="auto"/>
      </w:divBdr>
    </w:div>
    <w:div w:id="1775515302">
      <w:bodyDiv w:val="1"/>
      <w:marLeft w:val="0"/>
      <w:marRight w:val="0"/>
      <w:marTop w:val="0"/>
      <w:marBottom w:val="0"/>
      <w:divBdr>
        <w:top w:val="none" w:sz="0" w:space="0" w:color="auto"/>
        <w:left w:val="none" w:sz="0" w:space="0" w:color="auto"/>
        <w:bottom w:val="none" w:sz="0" w:space="0" w:color="auto"/>
        <w:right w:val="none" w:sz="0" w:space="0" w:color="auto"/>
      </w:divBdr>
    </w:div>
    <w:div w:id="1775705995">
      <w:bodyDiv w:val="1"/>
      <w:marLeft w:val="0"/>
      <w:marRight w:val="0"/>
      <w:marTop w:val="0"/>
      <w:marBottom w:val="0"/>
      <w:divBdr>
        <w:top w:val="none" w:sz="0" w:space="0" w:color="auto"/>
        <w:left w:val="none" w:sz="0" w:space="0" w:color="auto"/>
        <w:bottom w:val="none" w:sz="0" w:space="0" w:color="auto"/>
        <w:right w:val="none" w:sz="0" w:space="0" w:color="auto"/>
      </w:divBdr>
      <w:divsChild>
        <w:div w:id="227767540">
          <w:marLeft w:val="480"/>
          <w:marRight w:val="0"/>
          <w:marTop w:val="0"/>
          <w:marBottom w:val="0"/>
          <w:divBdr>
            <w:top w:val="none" w:sz="0" w:space="0" w:color="auto"/>
            <w:left w:val="none" w:sz="0" w:space="0" w:color="auto"/>
            <w:bottom w:val="none" w:sz="0" w:space="0" w:color="auto"/>
            <w:right w:val="none" w:sz="0" w:space="0" w:color="auto"/>
          </w:divBdr>
        </w:div>
        <w:div w:id="1760522115">
          <w:marLeft w:val="480"/>
          <w:marRight w:val="0"/>
          <w:marTop w:val="0"/>
          <w:marBottom w:val="0"/>
          <w:divBdr>
            <w:top w:val="none" w:sz="0" w:space="0" w:color="auto"/>
            <w:left w:val="none" w:sz="0" w:space="0" w:color="auto"/>
            <w:bottom w:val="none" w:sz="0" w:space="0" w:color="auto"/>
            <w:right w:val="none" w:sz="0" w:space="0" w:color="auto"/>
          </w:divBdr>
        </w:div>
        <w:div w:id="293488369">
          <w:marLeft w:val="480"/>
          <w:marRight w:val="0"/>
          <w:marTop w:val="0"/>
          <w:marBottom w:val="0"/>
          <w:divBdr>
            <w:top w:val="none" w:sz="0" w:space="0" w:color="auto"/>
            <w:left w:val="none" w:sz="0" w:space="0" w:color="auto"/>
            <w:bottom w:val="none" w:sz="0" w:space="0" w:color="auto"/>
            <w:right w:val="none" w:sz="0" w:space="0" w:color="auto"/>
          </w:divBdr>
        </w:div>
        <w:div w:id="523176649">
          <w:marLeft w:val="480"/>
          <w:marRight w:val="0"/>
          <w:marTop w:val="0"/>
          <w:marBottom w:val="0"/>
          <w:divBdr>
            <w:top w:val="none" w:sz="0" w:space="0" w:color="auto"/>
            <w:left w:val="none" w:sz="0" w:space="0" w:color="auto"/>
            <w:bottom w:val="none" w:sz="0" w:space="0" w:color="auto"/>
            <w:right w:val="none" w:sz="0" w:space="0" w:color="auto"/>
          </w:divBdr>
        </w:div>
        <w:div w:id="1472941580">
          <w:marLeft w:val="480"/>
          <w:marRight w:val="0"/>
          <w:marTop w:val="0"/>
          <w:marBottom w:val="0"/>
          <w:divBdr>
            <w:top w:val="none" w:sz="0" w:space="0" w:color="auto"/>
            <w:left w:val="none" w:sz="0" w:space="0" w:color="auto"/>
            <w:bottom w:val="none" w:sz="0" w:space="0" w:color="auto"/>
            <w:right w:val="none" w:sz="0" w:space="0" w:color="auto"/>
          </w:divBdr>
        </w:div>
        <w:div w:id="1327511065">
          <w:marLeft w:val="480"/>
          <w:marRight w:val="0"/>
          <w:marTop w:val="0"/>
          <w:marBottom w:val="0"/>
          <w:divBdr>
            <w:top w:val="none" w:sz="0" w:space="0" w:color="auto"/>
            <w:left w:val="none" w:sz="0" w:space="0" w:color="auto"/>
            <w:bottom w:val="none" w:sz="0" w:space="0" w:color="auto"/>
            <w:right w:val="none" w:sz="0" w:space="0" w:color="auto"/>
          </w:divBdr>
        </w:div>
        <w:div w:id="1738942967">
          <w:marLeft w:val="480"/>
          <w:marRight w:val="0"/>
          <w:marTop w:val="0"/>
          <w:marBottom w:val="0"/>
          <w:divBdr>
            <w:top w:val="none" w:sz="0" w:space="0" w:color="auto"/>
            <w:left w:val="none" w:sz="0" w:space="0" w:color="auto"/>
            <w:bottom w:val="none" w:sz="0" w:space="0" w:color="auto"/>
            <w:right w:val="none" w:sz="0" w:space="0" w:color="auto"/>
          </w:divBdr>
        </w:div>
        <w:div w:id="1983266448">
          <w:marLeft w:val="480"/>
          <w:marRight w:val="0"/>
          <w:marTop w:val="0"/>
          <w:marBottom w:val="0"/>
          <w:divBdr>
            <w:top w:val="none" w:sz="0" w:space="0" w:color="auto"/>
            <w:left w:val="none" w:sz="0" w:space="0" w:color="auto"/>
            <w:bottom w:val="none" w:sz="0" w:space="0" w:color="auto"/>
            <w:right w:val="none" w:sz="0" w:space="0" w:color="auto"/>
          </w:divBdr>
        </w:div>
        <w:div w:id="754203581">
          <w:marLeft w:val="480"/>
          <w:marRight w:val="0"/>
          <w:marTop w:val="0"/>
          <w:marBottom w:val="0"/>
          <w:divBdr>
            <w:top w:val="none" w:sz="0" w:space="0" w:color="auto"/>
            <w:left w:val="none" w:sz="0" w:space="0" w:color="auto"/>
            <w:bottom w:val="none" w:sz="0" w:space="0" w:color="auto"/>
            <w:right w:val="none" w:sz="0" w:space="0" w:color="auto"/>
          </w:divBdr>
        </w:div>
        <w:div w:id="1252200540">
          <w:marLeft w:val="480"/>
          <w:marRight w:val="0"/>
          <w:marTop w:val="0"/>
          <w:marBottom w:val="0"/>
          <w:divBdr>
            <w:top w:val="none" w:sz="0" w:space="0" w:color="auto"/>
            <w:left w:val="none" w:sz="0" w:space="0" w:color="auto"/>
            <w:bottom w:val="none" w:sz="0" w:space="0" w:color="auto"/>
            <w:right w:val="none" w:sz="0" w:space="0" w:color="auto"/>
          </w:divBdr>
        </w:div>
        <w:div w:id="609626030">
          <w:marLeft w:val="480"/>
          <w:marRight w:val="0"/>
          <w:marTop w:val="0"/>
          <w:marBottom w:val="0"/>
          <w:divBdr>
            <w:top w:val="none" w:sz="0" w:space="0" w:color="auto"/>
            <w:left w:val="none" w:sz="0" w:space="0" w:color="auto"/>
            <w:bottom w:val="none" w:sz="0" w:space="0" w:color="auto"/>
            <w:right w:val="none" w:sz="0" w:space="0" w:color="auto"/>
          </w:divBdr>
        </w:div>
        <w:div w:id="1489328454">
          <w:marLeft w:val="480"/>
          <w:marRight w:val="0"/>
          <w:marTop w:val="0"/>
          <w:marBottom w:val="0"/>
          <w:divBdr>
            <w:top w:val="none" w:sz="0" w:space="0" w:color="auto"/>
            <w:left w:val="none" w:sz="0" w:space="0" w:color="auto"/>
            <w:bottom w:val="none" w:sz="0" w:space="0" w:color="auto"/>
            <w:right w:val="none" w:sz="0" w:space="0" w:color="auto"/>
          </w:divBdr>
        </w:div>
        <w:div w:id="1952125495">
          <w:marLeft w:val="480"/>
          <w:marRight w:val="0"/>
          <w:marTop w:val="0"/>
          <w:marBottom w:val="0"/>
          <w:divBdr>
            <w:top w:val="none" w:sz="0" w:space="0" w:color="auto"/>
            <w:left w:val="none" w:sz="0" w:space="0" w:color="auto"/>
            <w:bottom w:val="none" w:sz="0" w:space="0" w:color="auto"/>
            <w:right w:val="none" w:sz="0" w:space="0" w:color="auto"/>
          </w:divBdr>
        </w:div>
        <w:div w:id="1305430915">
          <w:marLeft w:val="480"/>
          <w:marRight w:val="0"/>
          <w:marTop w:val="0"/>
          <w:marBottom w:val="0"/>
          <w:divBdr>
            <w:top w:val="none" w:sz="0" w:space="0" w:color="auto"/>
            <w:left w:val="none" w:sz="0" w:space="0" w:color="auto"/>
            <w:bottom w:val="none" w:sz="0" w:space="0" w:color="auto"/>
            <w:right w:val="none" w:sz="0" w:space="0" w:color="auto"/>
          </w:divBdr>
        </w:div>
        <w:div w:id="45371370">
          <w:marLeft w:val="480"/>
          <w:marRight w:val="0"/>
          <w:marTop w:val="0"/>
          <w:marBottom w:val="0"/>
          <w:divBdr>
            <w:top w:val="none" w:sz="0" w:space="0" w:color="auto"/>
            <w:left w:val="none" w:sz="0" w:space="0" w:color="auto"/>
            <w:bottom w:val="none" w:sz="0" w:space="0" w:color="auto"/>
            <w:right w:val="none" w:sz="0" w:space="0" w:color="auto"/>
          </w:divBdr>
        </w:div>
        <w:div w:id="1721591710">
          <w:marLeft w:val="480"/>
          <w:marRight w:val="0"/>
          <w:marTop w:val="0"/>
          <w:marBottom w:val="0"/>
          <w:divBdr>
            <w:top w:val="none" w:sz="0" w:space="0" w:color="auto"/>
            <w:left w:val="none" w:sz="0" w:space="0" w:color="auto"/>
            <w:bottom w:val="none" w:sz="0" w:space="0" w:color="auto"/>
            <w:right w:val="none" w:sz="0" w:space="0" w:color="auto"/>
          </w:divBdr>
        </w:div>
        <w:div w:id="946426200">
          <w:marLeft w:val="480"/>
          <w:marRight w:val="0"/>
          <w:marTop w:val="0"/>
          <w:marBottom w:val="0"/>
          <w:divBdr>
            <w:top w:val="none" w:sz="0" w:space="0" w:color="auto"/>
            <w:left w:val="none" w:sz="0" w:space="0" w:color="auto"/>
            <w:bottom w:val="none" w:sz="0" w:space="0" w:color="auto"/>
            <w:right w:val="none" w:sz="0" w:space="0" w:color="auto"/>
          </w:divBdr>
        </w:div>
        <w:div w:id="899560061">
          <w:marLeft w:val="480"/>
          <w:marRight w:val="0"/>
          <w:marTop w:val="0"/>
          <w:marBottom w:val="0"/>
          <w:divBdr>
            <w:top w:val="none" w:sz="0" w:space="0" w:color="auto"/>
            <w:left w:val="none" w:sz="0" w:space="0" w:color="auto"/>
            <w:bottom w:val="none" w:sz="0" w:space="0" w:color="auto"/>
            <w:right w:val="none" w:sz="0" w:space="0" w:color="auto"/>
          </w:divBdr>
        </w:div>
        <w:div w:id="2077045523">
          <w:marLeft w:val="480"/>
          <w:marRight w:val="0"/>
          <w:marTop w:val="0"/>
          <w:marBottom w:val="0"/>
          <w:divBdr>
            <w:top w:val="none" w:sz="0" w:space="0" w:color="auto"/>
            <w:left w:val="none" w:sz="0" w:space="0" w:color="auto"/>
            <w:bottom w:val="none" w:sz="0" w:space="0" w:color="auto"/>
            <w:right w:val="none" w:sz="0" w:space="0" w:color="auto"/>
          </w:divBdr>
        </w:div>
        <w:div w:id="2008635061">
          <w:marLeft w:val="480"/>
          <w:marRight w:val="0"/>
          <w:marTop w:val="0"/>
          <w:marBottom w:val="0"/>
          <w:divBdr>
            <w:top w:val="none" w:sz="0" w:space="0" w:color="auto"/>
            <w:left w:val="none" w:sz="0" w:space="0" w:color="auto"/>
            <w:bottom w:val="none" w:sz="0" w:space="0" w:color="auto"/>
            <w:right w:val="none" w:sz="0" w:space="0" w:color="auto"/>
          </w:divBdr>
        </w:div>
        <w:div w:id="1895698789">
          <w:marLeft w:val="480"/>
          <w:marRight w:val="0"/>
          <w:marTop w:val="0"/>
          <w:marBottom w:val="0"/>
          <w:divBdr>
            <w:top w:val="none" w:sz="0" w:space="0" w:color="auto"/>
            <w:left w:val="none" w:sz="0" w:space="0" w:color="auto"/>
            <w:bottom w:val="none" w:sz="0" w:space="0" w:color="auto"/>
            <w:right w:val="none" w:sz="0" w:space="0" w:color="auto"/>
          </w:divBdr>
        </w:div>
        <w:div w:id="1578975998">
          <w:marLeft w:val="480"/>
          <w:marRight w:val="0"/>
          <w:marTop w:val="0"/>
          <w:marBottom w:val="0"/>
          <w:divBdr>
            <w:top w:val="none" w:sz="0" w:space="0" w:color="auto"/>
            <w:left w:val="none" w:sz="0" w:space="0" w:color="auto"/>
            <w:bottom w:val="none" w:sz="0" w:space="0" w:color="auto"/>
            <w:right w:val="none" w:sz="0" w:space="0" w:color="auto"/>
          </w:divBdr>
        </w:div>
        <w:div w:id="557207843">
          <w:marLeft w:val="480"/>
          <w:marRight w:val="0"/>
          <w:marTop w:val="0"/>
          <w:marBottom w:val="0"/>
          <w:divBdr>
            <w:top w:val="none" w:sz="0" w:space="0" w:color="auto"/>
            <w:left w:val="none" w:sz="0" w:space="0" w:color="auto"/>
            <w:bottom w:val="none" w:sz="0" w:space="0" w:color="auto"/>
            <w:right w:val="none" w:sz="0" w:space="0" w:color="auto"/>
          </w:divBdr>
        </w:div>
        <w:div w:id="1399669113">
          <w:marLeft w:val="480"/>
          <w:marRight w:val="0"/>
          <w:marTop w:val="0"/>
          <w:marBottom w:val="0"/>
          <w:divBdr>
            <w:top w:val="none" w:sz="0" w:space="0" w:color="auto"/>
            <w:left w:val="none" w:sz="0" w:space="0" w:color="auto"/>
            <w:bottom w:val="none" w:sz="0" w:space="0" w:color="auto"/>
            <w:right w:val="none" w:sz="0" w:space="0" w:color="auto"/>
          </w:divBdr>
        </w:div>
        <w:div w:id="1690446014">
          <w:marLeft w:val="480"/>
          <w:marRight w:val="0"/>
          <w:marTop w:val="0"/>
          <w:marBottom w:val="0"/>
          <w:divBdr>
            <w:top w:val="none" w:sz="0" w:space="0" w:color="auto"/>
            <w:left w:val="none" w:sz="0" w:space="0" w:color="auto"/>
            <w:bottom w:val="none" w:sz="0" w:space="0" w:color="auto"/>
            <w:right w:val="none" w:sz="0" w:space="0" w:color="auto"/>
          </w:divBdr>
        </w:div>
        <w:div w:id="573590213">
          <w:marLeft w:val="480"/>
          <w:marRight w:val="0"/>
          <w:marTop w:val="0"/>
          <w:marBottom w:val="0"/>
          <w:divBdr>
            <w:top w:val="none" w:sz="0" w:space="0" w:color="auto"/>
            <w:left w:val="none" w:sz="0" w:space="0" w:color="auto"/>
            <w:bottom w:val="none" w:sz="0" w:space="0" w:color="auto"/>
            <w:right w:val="none" w:sz="0" w:space="0" w:color="auto"/>
          </w:divBdr>
        </w:div>
        <w:div w:id="2061246499">
          <w:marLeft w:val="480"/>
          <w:marRight w:val="0"/>
          <w:marTop w:val="0"/>
          <w:marBottom w:val="0"/>
          <w:divBdr>
            <w:top w:val="none" w:sz="0" w:space="0" w:color="auto"/>
            <w:left w:val="none" w:sz="0" w:space="0" w:color="auto"/>
            <w:bottom w:val="none" w:sz="0" w:space="0" w:color="auto"/>
            <w:right w:val="none" w:sz="0" w:space="0" w:color="auto"/>
          </w:divBdr>
        </w:div>
        <w:div w:id="1738934280">
          <w:marLeft w:val="480"/>
          <w:marRight w:val="0"/>
          <w:marTop w:val="0"/>
          <w:marBottom w:val="0"/>
          <w:divBdr>
            <w:top w:val="none" w:sz="0" w:space="0" w:color="auto"/>
            <w:left w:val="none" w:sz="0" w:space="0" w:color="auto"/>
            <w:bottom w:val="none" w:sz="0" w:space="0" w:color="auto"/>
            <w:right w:val="none" w:sz="0" w:space="0" w:color="auto"/>
          </w:divBdr>
        </w:div>
        <w:div w:id="753363034">
          <w:marLeft w:val="480"/>
          <w:marRight w:val="0"/>
          <w:marTop w:val="0"/>
          <w:marBottom w:val="0"/>
          <w:divBdr>
            <w:top w:val="none" w:sz="0" w:space="0" w:color="auto"/>
            <w:left w:val="none" w:sz="0" w:space="0" w:color="auto"/>
            <w:bottom w:val="none" w:sz="0" w:space="0" w:color="auto"/>
            <w:right w:val="none" w:sz="0" w:space="0" w:color="auto"/>
          </w:divBdr>
        </w:div>
        <w:div w:id="1869022567">
          <w:marLeft w:val="480"/>
          <w:marRight w:val="0"/>
          <w:marTop w:val="0"/>
          <w:marBottom w:val="0"/>
          <w:divBdr>
            <w:top w:val="none" w:sz="0" w:space="0" w:color="auto"/>
            <w:left w:val="none" w:sz="0" w:space="0" w:color="auto"/>
            <w:bottom w:val="none" w:sz="0" w:space="0" w:color="auto"/>
            <w:right w:val="none" w:sz="0" w:space="0" w:color="auto"/>
          </w:divBdr>
        </w:div>
        <w:div w:id="1551919366">
          <w:marLeft w:val="480"/>
          <w:marRight w:val="0"/>
          <w:marTop w:val="0"/>
          <w:marBottom w:val="0"/>
          <w:divBdr>
            <w:top w:val="none" w:sz="0" w:space="0" w:color="auto"/>
            <w:left w:val="none" w:sz="0" w:space="0" w:color="auto"/>
            <w:bottom w:val="none" w:sz="0" w:space="0" w:color="auto"/>
            <w:right w:val="none" w:sz="0" w:space="0" w:color="auto"/>
          </w:divBdr>
        </w:div>
        <w:div w:id="727804973">
          <w:marLeft w:val="480"/>
          <w:marRight w:val="0"/>
          <w:marTop w:val="0"/>
          <w:marBottom w:val="0"/>
          <w:divBdr>
            <w:top w:val="none" w:sz="0" w:space="0" w:color="auto"/>
            <w:left w:val="none" w:sz="0" w:space="0" w:color="auto"/>
            <w:bottom w:val="none" w:sz="0" w:space="0" w:color="auto"/>
            <w:right w:val="none" w:sz="0" w:space="0" w:color="auto"/>
          </w:divBdr>
        </w:div>
        <w:div w:id="462961040">
          <w:marLeft w:val="480"/>
          <w:marRight w:val="0"/>
          <w:marTop w:val="0"/>
          <w:marBottom w:val="0"/>
          <w:divBdr>
            <w:top w:val="none" w:sz="0" w:space="0" w:color="auto"/>
            <w:left w:val="none" w:sz="0" w:space="0" w:color="auto"/>
            <w:bottom w:val="none" w:sz="0" w:space="0" w:color="auto"/>
            <w:right w:val="none" w:sz="0" w:space="0" w:color="auto"/>
          </w:divBdr>
        </w:div>
        <w:div w:id="1562444330">
          <w:marLeft w:val="480"/>
          <w:marRight w:val="0"/>
          <w:marTop w:val="0"/>
          <w:marBottom w:val="0"/>
          <w:divBdr>
            <w:top w:val="none" w:sz="0" w:space="0" w:color="auto"/>
            <w:left w:val="none" w:sz="0" w:space="0" w:color="auto"/>
            <w:bottom w:val="none" w:sz="0" w:space="0" w:color="auto"/>
            <w:right w:val="none" w:sz="0" w:space="0" w:color="auto"/>
          </w:divBdr>
        </w:div>
        <w:div w:id="89007460">
          <w:marLeft w:val="480"/>
          <w:marRight w:val="0"/>
          <w:marTop w:val="0"/>
          <w:marBottom w:val="0"/>
          <w:divBdr>
            <w:top w:val="none" w:sz="0" w:space="0" w:color="auto"/>
            <w:left w:val="none" w:sz="0" w:space="0" w:color="auto"/>
            <w:bottom w:val="none" w:sz="0" w:space="0" w:color="auto"/>
            <w:right w:val="none" w:sz="0" w:space="0" w:color="auto"/>
          </w:divBdr>
        </w:div>
        <w:div w:id="68771941">
          <w:marLeft w:val="480"/>
          <w:marRight w:val="0"/>
          <w:marTop w:val="0"/>
          <w:marBottom w:val="0"/>
          <w:divBdr>
            <w:top w:val="none" w:sz="0" w:space="0" w:color="auto"/>
            <w:left w:val="none" w:sz="0" w:space="0" w:color="auto"/>
            <w:bottom w:val="none" w:sz="0" w:space="0" w:color="auto"/>
            <w:right w:val="none" w:sz="0" w:space="0" w:color="auto"/>
          </w:divBdr>
        </w:div>
        <w:div w:id="738866075">
          <w:marLeft w:val="480"/>
          <w:marRight w:val="0"/>
          <w:marTop w:val="0"/>
          <w:marBottom w:val="0"/>
          <w:divBdr>
            <w:top w:val="none" w:sz="0" w:space="0" w:color="auto"/>
            <w:left w:val="none" w:sz="0" w:space="0" w:color="auto"/>
            <w:bottom w:val="none" w:sz="0" w:space="0" w:color="auto"/>
            <w:right w:val="none" w:sz="0" w:space="0" w:color="auto"/>
          </w:divBdr>
        </w:div>
        <w:div w:id="1778674290">
          <w:marLeft w:val="480"/>
          <w:marRight w:val="0"/>
          <w:marTop w:val="0"/>
          <w:marBottom w:val="0"/>
          <w:divBdr>
            <w:top w:val="none" w:sz="0" w:space="0" w:color="auto"/>
            <w:left w:val="none" w:sz="0" w:space="0" w:color="auto"/>
            <w:bottom w:val="none" w:sz="0" w:space="0" w:color="auto"/>
            <w:right w:val="none" w:sz="0" w:space="0" w:color="auto"/>
          </w:divBdr>
        </w:div>
        <w:div w:id="812135631">
          <w:marLeft w:val="480"/>
          <w:marRight w:val="0"/>
          <w:marTop w:val="0"/>
          <w:marBottom w:val="0"/>
          <w:divBdr>
            <w:top w:val="none" w:sz="0" w:space="0" w:color="auto"/>
            <w:left w:val="none" w:sz="0" w:space="0" w:color="auto"/>
            <w:bottom w:val="none" w:sz="0" w:space="0" w:color="auto"/>
            <w:right w:val="none" w:sz="0" w:space="0" w:color="auto"/>
          </w:divBdr>
        </w:div>
        <w:div w:id="2098820543">
          <w:marLeft w:val="480"/>
          <w:marRight w:val="0"/>
          <w:marTop w:val="0"/>
          <w:marBottom w:val="0"/>
          <w:divBdr>
            <w:top w:val="none" w:sz="0" w:space="0" w:color="auto"/>
            <w:left w:val="none" w:sz="0" w:space="0" w:color="auto"/>
            <w:bottom w:val="none" w:sz="0" w:space="0" w:color="auto"/>
            <w:right w:val="none" w:sz="0" w:space="0" w:color="auto"/>
          </w:divBdr>
        </w:div>
        <w:div w:id="1565485674">
          <w:marLeft w:val="480"/>
          <w:marRight w:val="0"/>
          <w:marTop w:val="0"/>
          <w:marBottom w:val="0"/>
          <w:divBdr>
            <w:top w:val="none" w:sz="0" w:space="0" w:color="auto"/>
            <w:left w:val="none" w:sz="0" w:space="0" w:color="auto"/>
            <w:bottom w:val="none" w:sz="0" w:space="0" w:color="auto"/>
            <w:right w:val="none" w:sz="0" w:space="0" w:color="auto"/>
          </w:divBdr>
        </w:div>
        <w:div w:id="226383873">
          <w:marLeft w:val="480"/>
          <w:marRight w:val="0"/>
          <w:marTop w:val="0"/>
          <w:marBottom w:val="0"/>
          <w:divBdr>
            <w:top w:val="none" w:sz="0" w:space="0" w:color="auto"/>
            <w:left w:val="none" w:sz="0" w:space="0" w:color="auto"/>
            <w:bottom w:val="none" w:sz="0" w:space="0" w:color="auto"/>
            <w:right w:val="none" w:sz="0" w:space="0" w:color="auto"/>
          </w:divBdr>
        </w:div>
        <w:div w:id="1333071033">
          <w:marLeft w:val="480"/>
          <w:marRight w:val="0"/>
          <w:marTop w:val="0"/>
          <w:marBottom w:val="0"/>
          <w:divBdr>
            <w:top w:val="none" w:sz="0" w:space="0" w:color="auto"/>
            <w:left w:val="none" w:sz="0" w:space="0" w:color="auto"/>
            <w:bottom w:val="none" w:sz="0" w:space="0" w:color="auto"/>
            <w:right w:val="none" w:sz="0" w:space="0" w:color="auto"/>
          </w:divBdr>
        </w:div>
        <w:div w:id="332952638">
          <w:marLeft w:val="480"/>
          <w:marRight w:val="0"/>
          <w:marTop w:val="0"/>
          <w:marBottom w:val="0"/>
          <w:divBdr>
            <w:top w:val="none" w:sz="0" w:space="0" w:color="auto"/>
            <w:left w:val="none" w:sz="0" w:space="0" w:color="auto"/>
            <w:bottom w:val="none" w:sz="0" w:space="0" w:color="auto"/>
            <w:right w:val="none" w:sz="0" w:space="0" w:color="auto"/>
          </w:divBdr>
        </w:div>
        <w:div w:id="315377257">
          <w:marLeft w:val="480"/>
          <w:marRight w:val="0"/>
          <w:marTop w:val="0"/>
          <w:marBottom w:val="0"/>
          <w:divBdr>
            <w:top w:val="none" w:sz="0" w:space="0" w:color="auto"/>
            <w:left w:val="none" w:sz="0" w:space="0" w:color="auto"/>
            <w:bottom w:val="none" w:sz="0" w:space="0" w:color="auto"/>
            <w:right w:val="none" w:sz="0" w:space="0" w:color="auto"/>
          </w:divBdr>
        </w:div>
        <w:div w:id="1306818037">
          <w:marLeft w:val="480"/>
          <w:marRight w:val="0"/>
          <w:marTop w:val="0"/>
          <w:marBottom w:val="0"/>
          <w:divBdr>
            <w:top w:val="none" w:sz="0" w:space="0" w:color="auto"/>
            <w:left w:val="none" w:sz="0" w:space="0" w:color="auto"/>
            <w:bottom w:val="none" w:sz="0" w:space="0" w:color="auto"/>
            <w:right w:val="none" w:sz="0" w:space="0" w:color="auto"/>
          </w:divBdr>
        </w:div>
        <w:div w:id="1518422024">
          <w:marLeft w:val="480"/>
          <w:marRight w:val="0"/>
          <w:marTop w:val="0"/>
          <w:marBottom w:val="0"/>
          <w:divBdr>
            <w:top w:val="none" w:sz="0" w:space="0" w:color="auto"/>
            <w:left w:val="none" w:sz="0" w:space="0" w:color="auto"/>
            <w:bottom w:val="none" w:sz="0" w:space="0" w:color="auto"/>
            <w:right w:val="none" w:sz="0" w:space="0" w:color="auto"/>
          </w:divBdr>
        </w:div>
        <w:div w:id="24453252">
          <w:marLeft w:val="480"/>
          <w:marRight w:val="0"/>
          <w:marTop w:val="0"/>
          <w:marBottom w:val="0"/>
          <w:divBdr>
            <w:top w:val="none" w:sz="0" w:space="0" w:color="auto"/>
            <w:left w:val="none" w:sz="0" w:space="0" w:color="auto"/>
            <w:bottom w:val="none" w:sz="0" w:space="0" w:color="auto"/>
            <w:right w:val="none" w:sz="0" w:space="0" w:color="auto"/>
          </w:divBdr>
        </w:div>
        <w:div w:id="1856573921">
          <w:marLeft w:val="480"/>
          <w:marRight w:val="0"/>
          <w:marTop w:val="0"/>
          <w:marBottom w:val="0"/>
          <w:divBdr>
            <w:top w:val="none" w:sz="0" w:space="0" w:color="auto"/>
            <w:left w:val="none" w:sz="0" w:space="0" w:color="auto"/>
            <w:bottom w:val="none" w:sz="0" w:space="0" w:color="auto"/>
            <w:right w:val="none" w:sz="0" w:space="0" w:color="auto"/>
          </w:divBdr>
        </w:div>
        <w:div w:id="2126074064">
          <w:marLeft w:val="480"/>
          <w:marRight w:val="0"/>
          <w:marTop w:val="0"/>
          <w:marBottom w:val="0"/>
          <w:divBdr>
            <w:top w:val="none" w:sz="0" w:space="0" w:color="auto"/>
            <w:left w:val="none" w:sz="0" w:space="0" w:color="auto"/>
            <w:bottom w:val="none" w:sz="0" w:space="0" w:color="auto"/>
            <w:right w:val="none" w:sz="0" w:space="0" w:color="auto"/>
          </w:divBdr>
        </w:div>
        <w:div w:id="1359887729">
          <w:marLeft w:val="480"/>
          <w:marRight w:val="0"/>
          <w:marTop w:val="0"/>
          <w:marBottom w:val="0"/>
          <w:divBdr>
            <w:top w:val="none" w:sz="0" w:space="0" w:color="auto"/>
            <w:left w:val="none" w:sz="0" w:space="0" w:color="auto"/>
            <w:bottom w:val="none" w:sz="0" w:space="0" w:color="auto"/>
            <w:right w:val="none" w:sz="0" w:space="0" w:color="auto"/>
          </w:divBdr>
        </w:div>
        <w:div w:id="1134520725">
          <w:marLeft w:val="480"/>
          <w:marRight w:val="0"/>
          <w:marTop w:val="0"/>
          <w:marBottom w:val="0"/>
          <w:divBdr>
            <w:top w:val="none" w:sz="0" w:space="0" w:color="auto"/>
            <w:left w:val="none" w:sz="0" w:space="0" w:color="auto"/>
            <w:bottom w:val="none" w:sz="0" w:space="0" w:color="auto"/>
            <w:right w:val="none" w:sz="0" w:space="0" w:color="auto"/>
          </w:divBdr>
        </w:div>
        <w:div w:id="672730713">
          <w:marLeft w:val="480"/>
          <w:marRight w:val="0"/>
          <w:marTop w:val="0"/>
          <w:marBottom w:val="0"/>
          <w:divBdr>
            <w:top w:val="none" w:sz="0" w:space="0" w:color="auto"/>
            <w:left w:val="none" w:sz="0" w:space="0" w:color="auto"/>
            <w:bottom w:val="none" w:sz="0" w:space="0" w:color="auto"/>
            <w:right w:val="none" w:sz="0" w:space="0" w:color="auto"/>
          </w:divBdr>
        </w:div>
        <w:div w:id="1803768650">
          <w:marLeft w:val="480"/>
          <w:marRight w:val="0"/>
          <w:marTop w:val="0"/>
          <w:marBottom w:val="0"/>
          <w:divBdr>
            <w:top w:val="none" w:sz="0" w:space="0" w:color="auto"/>
            <w:left w:val="none" w:sz="0" w:space="0" w:color="auto"/>
            <w:bottom w:val="none" w:sz="0" w:space="0" w:color="auto"/>
            <w:right w:val="none" w:sz="0" w:space="0" w:color="auto"/>
          </w:divBdr>
        </w:div>
        <w:div w:id="1708066345">
          <w:marLeft w:val="480"/>
          <w:marRight w:val="0"/>
          <w:marTop w:val="0"/>
          <w:marBottom w:val="0"/>
          <w:divBdr>
            <w:top w:val="none" w:sz="0" w:space="0" w:color="auto"/>
            <w:left w:val="none" w:sz="0" w:space="0" w:color="auto"/>
            <w:bottom w:val="none" w:sz="0" w:space="0" w:color="auto"/>
            <w:right w:val="none" w:sz="0" w:space="0" w:color="auto"/>
          </w:divBdr>
        </w:div>
        <w:div w:id="1427455602">
          <w:marLeft w:val="480"/>
          <w:marRight w:val="0"/>
          <w:marTop w:val="0"/>
          <w:marBottom w:val="0"/>
          <w:divBdr>
            <w:top w:val="none" w:sz="0" w:space="0" w:color="auto"/>
            <w:left w:val="none" w:sz="0" w:space="0" w:color="auto"/>
            <w:bottom w:val="none" w:sz="0" w:space="0" w:color="auto"/>
            <w:right w:val="none" w:sz="0" w:space="0" w:color="auto"/>
          </w:divBdr>
        </w:div>
        <w:div w:id="932319814">
          <w:marLeft w:val="480"/>
          <w:marRight w:val="0"/>
          <w:marTop w:val="0"/>
          <w:marBottom w:val="0"/>
          <w:divBdr>
            <w:top w:val="none" w:sz="0" w:space="0" w:color="auto"/>
            <w:left w:val="none" w:sz="0" w:space="0" w:color="auto"/>
            <w:bottom w:val="none" w:sz="0" w:space="0" w:color="auto"/>
            <w:right w:val="none" w:sz="0" w:space="0" w:color="auto"/>
          </w:divBdr>
        </w:div>
        <w:div w:id="213736820">
          <w:marLeft w:val="480"/>
          <w:marRight w:val="0"/>
          <w:marTop w:val="0"/>
          <w:marBottom w:val="0"/>
          <w:divBdr>
            <w:top w:val="none" w:sz="0" w:space="0" w:color="auto"/>
            <w:left w:val="none" w:sz="0" w:space="0" w:color="auto"/>
            <w:bottom w:val="none" w:sz="0" w:space="0" w:color="auto"/>
            <w:right w:val="none" w:sz="0" w:space="0" w:color="auto"/>
          </w:divBdr>
        </w:div>
        <w:div w:id="1090463347">
          <w:marLeft w:val="480"/>
          <w:marRight w:val="0"/>
          <w:marTop w:val="0"/>
          <w:marBottom w:val="0"/>
          <w:divBdr>
            <w:top w:val="none" w:sz="0" w:space="0" w:color="auto"/>
            <w:left w:val="none" w:sz="0" w:space="0" w:color="auto"/>
            <w:bottom w:val="none" w:sz="0" w:space="0" w:color="auto"/>
            <w:right w:val="none" w:sz="0" w:space="0" w:color="auto"/>
          </w:divBdr>
        </w:div>
        <w:div w:id="780344898">
          <w:marLeft w:val="480"/>
          <w:marRight w:val="0"/>
          <w:marTop w:val="0"/>
          <w:marBottom w:val="0"/>
          <w:divBdr>
            <w:top w:val="none" w:sz="0" w:space="0" w:color="auto"/>
            <w:left w:val="none" w:sz="0" w:space="0" w:color="auto"/>
            <w:bottom w:val="none" w:sz="0" w:space="0" w:color="auto"/>
            <w:right w:val="none" w:sz="0" w:space="0" w:color="auto"/>
          </w:divBdr>
        </w:div>
        <w:div w:id="1474906992">
          <w:marLeft w:val="480"/>
          <w:marRight w:val="0"/>
          <w:marTop w:val="0"/>
          <w:marBottom w:val="0"/>
          <w:divBdr>
            <w:top w:val="none" w:sz="0" w:space="0" w:color="auto"/>
            <w:left w:val="none" w:sz="0" w:space="0" w:color="auto"/>
            <w:bottom w:val="none" w:sz="0" w:space="0" w:color="auto"/>
            <w:right w:val="none" w:sz="0" w:space="0" w:color="auto"/>
          </w:divBdr>
        </w:div>
        <w:div w:id="635645311">
          <w:marLeft w:val="480"/>
          <w:marRight w:val="0"/>
          <w:marTop w:val="0"/>
          <w:marBottom w:val="0"/>
          <w:divBdr>
            <w:top w:val="none" w:sz="0" w:space="0" w:color="auto"/>
            <w:left w:val="none" w:sz="0" w:space="0" w:color="auto"/>
            <w:bottom w:val="none" w:sz="0" w:space="0" w:color="auto"/>
            <w:right w:val="none" w:sz="0" w:space="0" w:color="auto"/>
          </w:divBdr>
        </w:div>
        <w:div w:id="1701739491">
          <w:marLeft w:val="480"/>
          <w:marRight w:val="0"/>
          <w:marTop w:val="0"/>
          <w:marBottom w:val="0"/>
          <w:divBdr>
            <w:top w:val="none" w:sz="0" w:space="0" w:color="auto"/>
            <w:left w:val="none" w:sz="0" w:space="0" w:color="auto"/>
            <w:bottom w:val="none" w:sz="0" w:space="0" w:color="auto"/>
            <w:right w:val="none" w:sz="0" w:space="0" w:color="auto"/>
          </w:divBdr>
        </w:div>
        <w:div w:id="1914197046">
          <w:marLeft w:val="480"/>
          <w:marRight w:val="0"/>
          <w:marTop w:val="0"/>
          <w:marBottom w:val="0"/>
          <w:divBdr>
            <w:top w:val="none" w:sz="0" w:space="0" w:color="auto"/>
            <w:left w:val="none" w:sz="0" w:space="0" w:color="auto"/>
            <w:bottom w:val="none" w:sz="0" w:space="0" w:color="auto"/>
            <w:right w:val="none" w:sz="0" w:space="0" w:color="auto"/>
          </w:divBdr>
        </w:div>
        <w:div w:id="1270116111">
          <w:marLeft w:val="480"/>
          <w:marRight w:val="0"/>
          <w:marTop w:val="0"/>
          <w:marBottom w:val="0"/>
          <w:divBdr>
            <w:top w:val="none" w:sz="0" w:space="0" w:color="auto"/>
            <w:left w:val="none" w:sz="0" w:space="0" w:color="auto"/>
            <w:bottom w:val="none" w:sz="0" w:space="0" w:color="auto"/>
            <w:right w:val="none" w:sz="0" w:space="0" w:color="auto"/>
          </w:divBdr>
        </w:div>
        <w:div w:id="1172334537">
          <w:marLeft w:val="480"/>
          <w:marRight w:val="0"/>
          <w:marTop w:val="0"/>
          <w:marBottom w:val="0"/>
          <w:divBdr>
            <w:top w:val="none" w:sz="0" w:space="0" w:color="auto"/>
            <w:left w:val="none" w:sz="0" w:space="0" w:color="auto"/>
            <w:bottom w:val="none" w:sz="0" w:space="0" w:color="auto"/>
            <w:right w:val="none" w:sz="0" w:space="0" w:color="auto"/>
          </w:divBdr>
        </w:div>
        <w:div w:id="619727294">
          <w:marLeft w:val="480"/>
          <w:marRight w:val="0"/>
          <w:marTop w:val="0"/>
          <w:marBottom w:val="0"/>
          <w:divBdr>
            <w:top w:val="none" w:sz="0" w:space="0" w:color="auto"/>
            <w:left w:val="none" w:sz="0" w:space="0" w:color="auto"/>
            <w:bottom w:val="none" w:sz="0" w:space="0" w:color="auto"/>
            <w:right w:val="none" w:sz="0" w:space="0" w:color="auto"/>
          </w:divBdr>
        </w:div>
        <w:div w:id="629365988">
          <w:marLeft w:val="480"/>
          <w:marRight w:val="0"/>
          <w:marTop w:val="0"/>
          <w:marBottom w:val="0"/>
          <w:divBdr>
            <w:top w:val="none" w:sz="0" w:space="0" w:color="auto"/>
            <w:left w:val="none" w:sz="0" w:space="0" w:color="auto"/>
            <w:bottom w:val="none" w:sz="0" w:space="0" w:color="auto"/>
            <w:right w:val="none" w:sz="0" w:space="0" w:color="auto"/>
          </w:divBdr>
        </w:div>
        <w:div w:id="1025327544">
          <w:marLeft w:val="480"/>
          <w:marRight w:val="0"/>
          <w:marTop w:val="0"/>
          <w:marBottom w:val="0"/>
          <w:divBdr>
            <w:top w:val="none" w:sz="0" w:space="0" w:color="auto"/>
            <w:left w:val="none" w:sz="0" w:space="0" w:color="auto"/>
            <w:bottom w:val="none" w:sz="0" w:space="0" w:color="auto"/>
            <w:right w:val="none" w:sz="0" w:space="0" w:color="auto"/>
          </w:divBdr>
        </w:div>
        <w:div w:id="1323854314">
          <w:marLeft w:val="480"/>
          <w:marRight w:val="0"/>
          <w:marTop w:val="0"/>
          <w:marBottom w:val="0"/>
          <w:divBdr>
            <w:top w:val="none" w:sz="0" w:space="0" w:color="auto"/>
            <w:left w:val="none" w:sz="0" w:space="0" w:color="auto"/>
            <w:bottom w:val="none" w:sz="0" w:space="0" w:color="auto"/>
            <w:right w:val="none" w:sz="0" w:space="0" w:color="auto"/>
          </w:divBdr>
        </w:div>
        <w:div w:id="1697729903">
          <w:marLeft w:val="480"/>
          <w:marRight w:val="0"/>
          <w:marTop w:val="0"/>
          <w:marBottom w:val="0"/>
          <w:divBdr>
            <w:top w:val="none" w:sz="0" w:space="0" w:color="auto"/>
            <w:left w:val="none" w:sz="0" w:space="0" w:color="auto"/>
            <w:bottom w:val="none" w:sz="0" w:space="0" w:color="auto"/>
            <w:right w:val="none" w:sz="0" w:space="0" w:color="auto"/>
          </w:divBdr>
        </w:div>
        <w:div w:id="1290089362">
          <w:marLeft w:val="480"/>
          <w:marRight w:val="0"/>
          <w:marTop w:val="0"/>
          <w:marBottom w:val="0"/>
          <w:divBdr>
            <w:top w:val="none" w:sz="0" w:space="0" w:color="auto"/>
            <w:left w:val="none" w:sz="0" w:space="0" w:color="auto"/>
            <w:bottom w:val="none" w:sz="0" w:space="0" w:color="auto"/>
            <w:right w:val="none" w:sz="0" w:space="0" w:color="auto"/>
          </w:divBdr>
        </w:div>
        <w:div w:id="1990471786">
          <w:marLeft w:val="480"/>
          <w:marRight w:val="0"/>
          <w:marTop w:val="0"/>
          <w:marBottom w:val="0"/>
          <w:divBdr>
            <w:top w:val="none" w:sz="0" w:space="0" w:color="auto"/>
            <w:left w:val="none" w:sz="0" w:space="0" w:color="auto"/>
            <w:bottom w:val="none" w:sz="0" w:space="0" w:color="auto"/>
            <w:right w:val="none" w:sz="0" w:space="0" w:color="auto"/>
          </w:divBdr>
        </w:div>
        <w:div w:id="1757553905">
          <w:marLeft w:val="480"/>
          <w:marRight w:val="0"/>
          <w:marTop w:val="0"/>
          <w:marBottom w:val="0"/>
          <w:divBdr>
            <w:top w:val="none" w:sz="0" w:space="0" w:color="auto"/>
            <w:left w:val="none" w:sz="0" w:space="0" w:color="auto"/>
            <w:bottom w:val="none" w:sz="0" w:space="0" w:color="auto"/>
            <w:right w:val="none" w:sz="0" w:space="0" w:color="auto"/>
          </w:divBdr>
        </w:div>
        <w:div w:id="949163909">
          <w:marLeft w:val="480"/>
          <w:marRight w:val="0"/>
          <w:marTop w:val="0"/>
          <w:marBottom w:val="0"/>
          <w:divBdr>
            <w:top w:val="none" w:sz="0" w:space="0" w:color="auto"/>
            <w:left w:val="none" w:sz="0" w:space="0" w:color="auto"/>
            <w:bottom w:val="none" w:sz="0" w:space="0" w:color="auto"/>
            <w:right w:val="none" w:sz="0" w:space="0" w:color="auto"/>
          </w:divBdr>
        </w:div>
        <w:div w:id="1672953161">
          <w:marLeft w:val="480"/>
          <w:marRight w:val="0"/>
          <w:marTop w:val="0"/>
          <w:marBottom w:val="0"/>
          <w:divBdr>
            <w:top w:val="none" w:sz="0" w:space="0" w:color="auto"/>
            <w:left w:val="none" w:sz="0" w:space="0" w:color="auto"/>
            <w:bottom w:val="none" w:sz="0" w:space="0" w:color="auto"/>
            <w:right w:val="none" w:sz="0" w:space="0" w:color="auto"/>
          </w:divBdr>
        </w:div>
        <w:div w:id="1062601571">
          <w:marLeft w:val="480"/>
          <w:marRight w:val="0"/>
          <w:marTop w:val="0"/>
          <w:marBottom w:val="0"/>
          <w:divBdr>
            <w:top w:val="none" w:sz="0" w:space="0" w:color="auto"/>
            <w:left w:val="none" w:sz="0" w:space="0" w:color="auto"/>
            <w:bottom w:val="none" w:sz="0" w:space="0" w:color="auto"/>
            <w:right w:val="none" w:sz="0" w:space="0" w:color="auto"/>
          </w:divBdr>
        </w:div>
        <w:div w:id="1790197623">
          <w:marLeft w:val="480"/>
          <w:marRight w:val="0"/>
          <w:marTop w:val="0"/>
          <w:marBottom w:val="0"/>
          <w:divBdr>
            <w:top w:val="none" w:sz="0" w:space="0" w:color="auto"/>
            <w:left w:val="none" w:sz="0" w:space="0" w:color="auto"/>
            <w:bottom w:val="none" w:sz="0" w:space="0" w:color="auto"/>
            <w:right w:val="none" w:sz="0" w:space="0" w:color="auto"/>
          </w:divBdr>
        </w:div>
        <w:div w:id="1645618251">
          <w:marLeft w:val="480"/>
          <w:marRight w:val="0"/>
          <w:marTop w:val="0"/>
          <w:marBottom w:val="0"/>
          <w:divBdr>
            <w:top w:val="none" w:sz="0" w:space="0" w:color="auto"/>
            <w:left w:val="none" w:sz="0" w:space="0" w:color="auto"/>
            <w:bottom w:val="none" w:sz="0" w:space="0" w:color="auto"/>
            <w:right w:val="none" w:sz="0" w:space="0" w:color="auto"/>
          </w:divBdr>
        </w:div>
        <w:div w:id="1819880633">
          <w:marLeft w:val="480"/>
          <w:marRight w:val="0"/>
          <w:marTop w:val="0"/>
          <w:marBottom w:val="0"/>
          <w:divBdr>
            <w:top w:val="none" w:sz="0" w:space="0" w:color="auto"/>
            <w:left w:val="none" w:sz="0" w:space="0" w:color="auto"/>
            <w:bottom w:val="none" w:sz="0" w:space="0" w:color="auto"/>
            <w:right w:val="none" w:sz="0" w:space="0" w:color="auto"/>
          </w:divBdr>
        </w:div>
        <w:div w:id="1260485791">
          <w:marLeft w:val="480"/>
          <w:marRight w:val="0"/>
          <w:marTop w:val="0"/>
          <w:marBottom w:val="0"/>
          <w:divBdr>
            <w:top w:val="none" w:sz="0" w:space="0" w:color="auto"/>
            <w:left w:val="none" w:sz="0" w:space="0" w:color="auto"/>
            <w:bottom w:val="none" w:sz="0" w:space="0" w:color="auto"/>
            <w:right w:val="none" w:sz="0" w:space="0" w:color="auto"/>
          </w:divBdr>
        </w:div>
        <w:div w:id="337005940">
          <w:marLeft w:val="480"/>
          <w:marRight w:val="0"/>
          <w:marTop w:val="0"/>
          <w:marBottom w:val="0"/>
          <w:divBdr>
            <w:top w:val="none" w:sz="0" w:space="0" w:color="auto"/>
            <w:left w:val="none" w:sz="0" w:space="0" w:color="auto"/>
            <w:bottom w:val="none" w:sz="0" w:space="0" w:color="auto"/>
            <w:right w:val="none" w:sz="0" w:space="0" w:color="auto"/>
          </w:divBdr>
        </w:div>
        <w:div w:id="1741751975">
          <w:marLeft w:val="480"/>
          <w:marRight w:val="0"/>
          <w:marTop w:val="0"/>
          <w:marBottom w:val="0"/>
          <w:divBdr>
            <w:top w:val="none" w:sz="0" w:space="0" w:color="auto"/>
            <w:left w:val="none" w:sz="0" w:space="0" w:color="auto"/>
            <w:bottom w:val="none" w:sz="0" w:space="0" w:color="auto"/>
            <w:right w:val="none" w:sz="0" w:space="0" w:color="auto"/>
          </w:divBdr>
        </w:div>
        <w:div w:id="1369993919">
          <w:marLeft w:val="480"/>
          <w:marRight w:val="0"/>
          <w:marTop w:val="0"/>
          <w:marBottom w:val="0"/>
          <w:divBdr>
            <w:top w:val="none" w:sz="0" w:space="0" w:color="auto"/>
            <w:left w:val="none" w:sz="0" w:space="0" w:color="auto"/>
            <w:bottom w:val="none" w:sz="0" w:space="0" w:color="auto"/>
            <w:right w:val="none" w:sz="0" w:space="0" w:color="auto"/>
          </w:divBdr>
        </w:div>
        <w:div w:id="849298793">
          <w:marLeft w:val="480"/>
          <w:marRight w:val="0"/>
          <w:marTop w:val="0"/>
          <w:marBottom w:val="0"/>
          <w:divBdr>
            <w:top w:val="none" w:sz="0" w:space="0" w:color="auto"/>
            <w:left w:val="none" w:sz="0" w:space="0" w:color="auto"/>
            <w:bottom w:val="none" w:sz="0" w:space="0" w:color="auto"/>
            <w:right w:val="none" w:sz="0" w:space="0" w:color="auto"/>
          </w:divBdr>
        </w:div>
        <w:div w:id="1678774945">
          <w:marLeft w:val="480"/>
          <w:marRight w:val="0"/>
          <w:marTop w:val="0"/>
          <w:marBottom w:val="0"/>
          <w:divBdr>
            <w:top w:val="none" w:sz="0" w:space="0" w:color="auto"/>
            <w:left w:val="none" w:sz="0" w:space="0" w:color="auto"/>
            <w:bottom w:val="none" w:sz="0" w:space="0" w:color="auto"/>
            <w:right w:val="none" w:sz="0" w:space="0" w:color="auto"/>
          </w:divBdr>
        </w:div>
        <w:div w:id="1206528414">
          <w:marLeft w:val="480"/>
          <w:marRight w:val="0"/>
          <w:marTop w:val="0"/>
          <w:marBottom w:val="0"/>
          <w:divBdr>
            <w:top w:val="none" w:sz="0" w:space="0" w:color="auto"/>
            <w:left w:val="none" w:sz="0" w:space="0" w:color="auto"/>
            <w:bottom w:val="none" w:sz="0" w:space="0" w:color="auto"/>
            <w:right w:val="none" w:sz="0" w:space="0" w:color="auto"/>
          </w:divBdr>
        </w:div>
        <w:div w:id="638993377">
          <w:marLeft w:val="480"/>
          <w:marRight w:val="0"/>
          <w:marTop w:val="0"/>
          <w:marBottom w:val="0"/>
          <w:divBdr>
            <w:top w:val="none" w:sz="0" w:space="0" w:color="auto"/>
            <w:left w:val="none" w:sz="0" w:space="0" w:color="auto"/>
            <w:bottom w:val="none" w:sz="0" w:space="0" w:color="auto"/>
            <w:right w:val="none" w:sz="0" w:space="0" w:color="auto"/>
          </w:divBdr>
        </w:div>
        <w:div w:id="747117398">
          <w:marLeft w:val="480"/>
          <w:marRight w:val="0"/>
          <w:marTop w:val="0"/>
          <w:marBottom w:val="0"/>
          <w:divBdr>
            <w:top w:val="none" w:sz="0" w:space="0" w:color="auto"/>
            <w:left w:val="none" w:sz="0" w:space="0" w:color="auto"/>
            <w:bottom w:val="none" w:sz="0" w:space="0" w:color="auto"/>
            <w:right w:val="none" w:sz="0" w:space="0" w:color="auto"/>
          </w:divBdr>
        </w:div>
        <w:div w:id="1148669540">
          <w:marLeft w:val="480"/>
          <w:marRight w:val="0"/>
          <w:marTop w:val="0"/>
          <w:marBottom w:val="0"/>
          <w:divBdr>
            <w:top w:val="none" w:sz="0" w:space="0" w:color="auto"/>
            <w:left w:val="none" w:sz="0" w:space="0" w:color="auto"/>
            <w:bottom w:val="none" w:sz="0" w:space="0" w:color="auto"/>
            <w:right w:val="none" w:sz="0" w:space="0" w:color="auto"/>
          </w:divBdr>
        </w:div>
        <w:div w:id="69041921">
          <w:marLeft w:val="480"/>
          <w:marRight w:val="0"/>
          <w:marTop w:val="0"/>
          <w:marBottom w:val="0"/>
          <w:divBdr>
            <w:top w:val="none" w:sz="0" w:space="0" w:color="auto"/>
            <w:left w:val="none" w:sz="0" w:space="0" w:color="auto"/>
            <w:bottom w:val="none" w:sz="0" w:space="0" w:color="auto"/>
            <w:right w:val="none" w:sz="0" w:space="0" w:color="auto"/>
          </w:divBdr>
        </w:div>
      </w:divsChild>
    </w:div>
    <w:div w:id="1775783972">
      <w:bodyDiv w:val="1"/>
      <w:marLeft w:val="0"/>
      <w:marRight w:val="0"/>
      <w:marTop w:val="0"/>
      <w:marBottom w:val="0"/>
      <w:divBdr>
        <w:top w:val="none" w:sz="0" w:space="0" w:color="auto"/>
        <w:left w:val="none" w:sz="0" w:space="0" w:color="auto"/>
        <w:bottom w:val="none" w:sz="0" w:space="0" w:color="auto"/>
        <w:right w:val="none" w:sz="0" w:space="0" w:color="auto"/>
      </w:divBdr>
    </w:div>
    <w:div w:id="1775905017">
      <w:bodyDiv w:val="1"/>
      <w:marLeft w:val="0"/>
      <w:marRight w:val="0"/>
      <w:marTop w:val="0"/>
      <w:marBottom w:val="0"/>
      <w:divBdr>
        <w:top w:val="none" w:sz="0" w:space="0" w:color="auto"/>
        <w:left w:val="none" w:sz="0" w:space="0" w:color="auto"/>
        <w:bottom w:val="none" w:sz="0" w:space="0" w:color="auto"/>
        <w:right w:val="none" w:sz="0" w:space="0" w:color="auto"/>
      </w:divBdr>
    </w:div>
    <w:div w:id="1776367921">
      <w:bodyDiv w:val="1"/>
      <w:marLeft w:val="0"/>
      <w:marRight w:val="0"/>
      <w:marTop w:val="0"/>
      <w:marBottom w:val="0"/>
      <w:divBdr>
        <w:top w:val="none" w:sz="0" w:space="0" w:color="auto"/>
        <w:left w:val="none" w:sz="0" w:space="0" w:color="auto"/>
        <w:bottom w:val="none" w:sz="0" w:space="0" w:color="auto"/>
        <w:right w:val="none" w:sz="0" w:space="0" w:color="auto"/>
      </w:divBdr>
    </w:div>
    <w:div w:id="1776711880">
      <w:bodyDiv w:val="1"/>
      <w:marLeft w:val="0"/>
      <w:marRight w:val="0"/>
      <w:marTop w:val="0"/>
      <w:marBottom w:val="0"/>
      <w:divBdr>
        <w:top w:val="none" w:sz="0" w:space="0" w:color="auto"/>
        <w:left w:val="none" w:sz="0" w:space="0" w:color="auto"/>
        <w:bottom w:val="none" w:sz="0" w:space="0" w:color="auto"/>
        <w:right w:val="none" w:sz="0" w:space="0" w:color="auto"/>
      </w:divBdr>
    </w:div>
    <w:div w:id="1777020982">
      <w:bodyDiv w:val="1"/>
      <w:marLeft w:val="0"/>
      <w:marRight w:val="0"/>
      <w:marTop w:val="0"/>
      <w:marBottom w:val="0"/>
      <w:divBdr>
        <w:top w:val="none" w:sz="0" w:space="0" w:color="auto"/>
        <w:left w:val="none" w:sz="0" w:space="0" w:color="auto"/>
        <w:bottom w:val="none" w:sz="0" w:space="0" w:color="auto"/>
        <w:right w:val="none" w:sz="0" w:space="0" w:color="auto"/>
      </w:divBdr>
    </w:div>
    <w:div w:id="1777023793">
      <w:bodyDiv w:val="1"/>
      <w:marLeft w:val="0"/>
      <w:marRight w:val="0"/>
      <w:marTop w:val="0"/>
      <w:marBottom w:val="0"/>
      <w:divBdr>
        <w:top w:val="none" w:sz="0" w:space="0" w:color="auto"/>
        <w:left w:val="none" w:sz="0" w:space="0" w:color="auto"/>
        <w:bottom w:val="none" w:sz="0" w:space="0" w:color="auto"/>
        <w:right w:val="none" w:sz="0" w:space="0" w:color="auto"/>
      </w:divBdr>
    </w:div>
    <w:div w:id="1777093611">
      <w:bodyDiv w:val="1"/>
      <w:marLeft w:val="0"/>
      <w:marRight w:val="0"/>
      <w:marTop w:val="0"/>
      <w:marBottom w:val="0"/>
      <w:divBdr>
        <w:top w:val="none" w:sz="0" w:space="0" w:color="auto"/>
        <w:left w:val="none" w:sz="0" w:space="0" w:color="auto"/>
        <w:bottom w:val="none" w:sz="0" w:space="0" w:color="auto"/>
        <w:right w:val="none" w:sz="0" w:space="0" w:color="auto"/>
      </w:divBdr>
    </w:div>
    <w:div w:id="1777287277">
      <w:bodyDiv w:val="1"/>
      <w:marLeft w:val="0"/>
      <w:marRight w:val="0"/>
      <w:marTop w:val="0"/>
      <w:marBottom w:val="0"/>
      <w:divBdr>
        <w:top w:val="none" w:sz="0" w:space="0" w:color="auto"/>
        <w:left w:val="none" w:sz="0" w:space="0" w:color="auto"/>
        <w:bottom w:val="none" w:sz="0" w:space="0" w:color="auto"/>
        <w:right w:val="none" w:sz="0" w:space="0" w:color="auto"/>
      </w:divBdr>
    </w:div>
    <w:div w:id="1777407580">
      <w:bodyDiv w:val="1"/>
      <w:marLeft w:val="0"/>
      <w:marRight w:val="0"/>
      <w:marTop w:val="0"/>
      <w:marBottom w:val="0"/>
      <w:divBdr>
        <w:top w:val="none" w:sz="0" w:space="0" w:color="auto"/>
        <w:left w:val="none" w:sz="0" w:space="0" w:color="auto"/>
        <w:bottom w:val="none" w:sz="0" w:space="0" w:color="auto"/>
        <w:right w:val="none" w:sz="0" w:space="0" w:color="auto"/>
      </w:divBdr>
    </w:div>
    <w:div w:id="1778057829">
      <w:bodyDiv w:val="1"/>
      <w:marLeft w:val="0"/>
      <w:marRight w:val="0"/>
      <w:marTop w:val="0"/>
      <w:marBottom w:val="0"/>
      <w:divBdr>
        <w:top w:val="none" w:sz="0" w:space="0" w:color="auto"/>
        <w:left w:val="none" w:sz="0" w:space="0" w:color="auto"/>
        <w:bottom w:val="none" w:sz="0" w:space="0" w:color="auto"/>
        <w:right w:val="none" w:sz="0" w:space="0" w:color="auto"/>
      </w:divBdr>
    </w:div>
    <w:div w:id="1778401440">
      <w:bodyDiv w:val="1"/>
      <w:marLeft w:val="0"/>
      <w:marRight w:val="0"/>
      <w:marTop w:val="0"/>
      <w:marBottom w:val="0"/>
      <w:divBdr>
        <w:top w:val="none" w:sz="0" w:space="0" w:color="auto"/>
        <w:left w:val="none" w:sz="0" w:space="0" w:color="auto"/>
        <w:bottom w:val="none" w:sz="0" w:space="0" w:color="auto"/>
        <w:right w:val="none" w:sz="0" w:space="0" w:color="auto"/>
      </w:divBdr>
    </w:div>
    <w:div w:id="1778525516">
      <w:bodyDiv w:val="1"/>
      <w:marLeft w:val="0"/>
      <w:marRight w:val="0"/>
      <w:marTop w:val="0"/>
      <w:marBottom w:val="0"/>
      <w:divBdr>
        <w:top w:val="none" w:sz="0" w:space="0" w:color="auto"/>
        <w:left w:val="none" w:sz="0" w:space="0" w:color="auto"/>
        <w:bottom w:val="none" w:sz="0" w:space="0" w:color="auto"/>
        <w:right w:val="none" w:sz="0" w:space="0" w:color="auto"/>
      </w:divBdr>
    </w:div>
    <w:div w:id="1778716670">
      <w:bodyDiv w:val="1"/>
      <w:marLeft w:val="0"/>
      <w:marRight w:val="0"/>
      <w:marTop w:val="0"/>
      <w:marBottom w:val="0"/>
      <w:divBdr>
        <w:top w:val="none" w:sz="0" w:space="0" w:color="auto"/>
        <w:left w:val="none" w:sz="0" w:space="0" w:color="auto"/>
        <w:bottom w:val="none" w:sz="0" w:space="0" w:color="auto"/>
        <w:right w:val="none" w:sz="0" w:space="0" w:color="auto"/>
      </w:divBdr>
    </w:div>
    <w:div w:id="1778863214">
      <w:bodyDiv w:val="1"/>
      <w:marLeft w:val="0"/>
      <w:marRight w:val="0"/>
      <w:marTop w:val="0"/>
      <w:marBottom w:val="0"/>
      <w:divBdr>
        <w:top w:val="none" w:sz="0" w:space="0" w:color="auto"/>
        <w:left w:val="none" w:sz="0" w:space="0" w:color="auto"/>
        <w:bottom w:val="none" w:sz="0" w:space="0" w:color="auto"/>
        <w:right w:val="none" w:sz="0" w:space="0" w:color="auto"/>
      </w:divBdr>
    </w:div>
    <w:div w:id="1779055823">
      <w:bodyDiv w:val="1"/>
      <w:marLeft w:val="0"/>
      <w:marRight w:val="0"/>
      <w:marTop w:val="0"/>
      <w:marBottom w:val="0"/>
      <w:divBdr>
        <w:top w:val="none" w:sz="0" w:space="0" w:color="auto"/>
        <w:left w:val="none" w:sz="0" w:space="0" w:color="auto"/>
        <w:bottom w:val="none" w:sz="0" w:space="0" w:color="auto"/>
        <w:right w:val="none" w:sz="0" w:space="0" w:color="auto"/>
      </w:divBdr>
    </w:div>
    <w:div w:id="1779181557">
      <w:bodyDiv w:val="1"/>
      <w:marLeft w:val="0"/>
      <w:marRight w:val="0"/>
      <w:marTop w:val="0"/>
      <w:marBottom w:val="0"/>
      <w:divBdr>
        <w:top w:val="none" w:sz="0" w:space="0" w:color="auto"/>
        <w:left w:val="none" w:sz="0" w:space="0" w:color="auto"/>
        <w:bottom w:val="none" w:sz="0" w:space="0" w:color="auto"/>
        <w:right w:val="none" w:sz="0" w:space="0" w:color="auto"/>
      </w:divBdr>
    </w:div>
    <w:div w:id="1779444488">
      <w:bodyDiv w:val="1"/>
      <w:marLeft w:val="0"/>
      <w:marRight w:val="0"/>
      <w:marTop w:val="0"/>
      <w:marBottom w:val="0"/>
      <w:divBdr>
        <w:top w:val="none" w:sz="0" w:space="0" w:color="auto"/>
        <w:left w:val="none" w:sz="0" w:space="0" w:color="auto"/>
        <w:bottom w:val="none" w:sz="0" w:space="0" w:color="auto"/>
        <w:right w:val="none" w:sz="0" w:space="0" w:color="auto"/>
      </w:divBdr>
    </w:div>
    <w:div w:id="1779449377">
      <w:bodyDiv w:val="1"/>
      <w:marLeft w:val="0"/>
      <w:marRight w:val="0"/>
      <w:marTop w:val="0"/>
      <w:marBottom w:val="0"/>
      <w:divBdr>
        <w:top w:val="none" w:sz="0" w:space="0" w:color="auto"/>
        <w:left w:val="none" w:sz="0" w:space="0" w:color="auto"/>
        <w:bottom w:val="none" w:sz="0" w:space="0" w:color="auto"/>
        <w:right w:val="none" w:sz="0" w:space="0" w:color="auto"/>
      </w:divBdr>
    </w:div>
    <w:div w:id="1779787122">
      <w:bodyDiv w:val="1"/>
      <w:marLeft w:val="0"/>
      <w:marRight w:val="0"/>
      <w:marTop w:val="0"/>
      <w:marBottom w:val="0"/>
      <w:divBdr>
        <w:top w:val="none" w:sz="0" w:space="0" w:color="auto"/>
        <w:left w:val="none" w:sz="0" w:space="0" w:color="auto"/>
        <w:bottom w:val="none" w:sz="0" w:space="0" w:color="auto"/>
        <w:right w:val="none" w:sz="0" w:space="0" w:color="auto"/>
      </w:divBdr>
    </w:div>
    <w:div w:id="1780026095">
      <w:bodyDiv w:val="1"/>
      <w:marLeft w:val="0"/>
      <w:marRight w:val="0"/>
      <w:marTop w:val="0"/>
      <w:marBottom w:val="0"/>
      <w:divBdr>
        <w:top w:val="none" w:sz="0" w:space="0" w:color="auto"/>
        <w:left w:val="none" w:sz="0" w:space="0" w:color="auto"/>
        <w:bottom w:val="none" w:sz="0" w:space="0" w:color="auto"/>
        <w:right w:val="none" w:sz="0" w:space="0" w:color="auto"/>
      </w:divBdr>
    </w:div>
    <w:div w:id="1780182622">
      <w:bodyDiv w:val="1"/>
      <w:marLeft w:val="0"/>
      <w:marRight w:val="0"/>
      <w:marTop w:val="0"/>
      <w:marBottom w:val="0"/>
      <w:divBdr>
        <w:top w:val="none" w:sz="0" w:space="0" w:color="auto"/>
        <w:left w:val="none" w:sz="0" w:space="0" w:color="auto"/>
        <w:bottom w:val="none" w:sz="0" w:space="0" w:color="auto"/>
        <w:right w:val="none" w:sz="0" w:space="0" w:color="auto"/>
      </w:divBdr>
    </w:div>
    <w:div w:id="1780834991">
      <w:bodyDiv w:val="1"/>
      <w:marLeft w:val="0"/>
      <w:marRight w:val="0"/>
      <w:marTop w:val="0"/>
      <w:marBottom w:val="0"/>
      <w:divBdr>
        <w:top w:val="none" w:sz="0" w:space="0" w:color="auto"/>
        <w:left w:val="none" w:sz="0" w:space="0" w:color="auto"/>
        <w:bottom w:val="none" w:sz="0" w:space="0" w:color="auto"/>
        <w:right w:val="none" w:sz="0" w:space="0" w:color="auto"/>
      </w:divBdr>
    </w:div>
    <w:div w:id="1781024815">
      <w:bodyDiv w:val="1"/>
      <w:marLeft w:val="0"/>
      <w:marRight w:val="0"/>
      <w:marTop w:val="0"/>
      <w:marBottom w:val="0"/>
      <w:divBdr>
        <w:top w:val="none" w:sz="0" w:space="0" w:color="auto"/>
        <w:left w:val="none" w:sz="0" w:space="0" w:color="auto"/>
        <w:bottom w:val="none" w:sz="0" w:space="0" w:color="auto"/>
        <w:right w:val="none" w:sz="0" w:space="0" w:color="auto"/>
      </w:divBdr>
    </w:div>
    <w:div w:id="1781220606">
      <w:bodyDiv w:val="1"/>
      <w:marLeft w:val="0"/>
      <w:marRight w:val="0"/>
      <w:marTop w:val="0"/>
      <w:marBottom w:val="0"/>
      <w:divBdr>
        <w:top w:val="none" w:sz="0" w:space="0" w:color="auto"/>
        <w:left w:val="none" w:sz="0" w:space="0" w:color="auto"/>
        <w:bottom w:val="none" w:sz="0" w:space="0" w:color="auto"/>
        <w:right w:val="none" w:sz="0" w:space="0" w:color="auto"/>
      </w:divBdr>
    </w:div>
    <w:div w:id="1781220939">
      <w:bodyDiv w:val="1"/>
      <w:marLeft w:val="0"/>
      <w:marRight w:val="0"/>
      <w:marTop w:val="0"/>
      <w:marBottom w:val="0"/>
      <w:divBdr>
        <w:top w:val="none" w:sz="0" w:space="0" w:color="auto"/>
        <w:left w:val="none" w:sz="0" w:space="0" w:color="auto"/>
        <w:bottom w:val="none" w:sz="0" w:space="0" w:color="auto"/>
        <w:right w:val="none" w:sz="0" w:space="0" w:color="auto"/>
      </w:divBdr>
    </w:div>
    <w:div w:id="1781299881">
      <w:bodyDiv w:val="1"/>
      <w:marLeft w:val="0"/>
      <w:marRight w:val="0"/>
      <w:marTop w:val="0"/>
      <w:marBottom w:val="0"/>
      <w:divBdr>
        <w:top w:val="none" w:sz="0" w:space="0" w:color="auto"/>
        <w:left w:val="none" w:sz="0" w:space="0" w:color="auto"/>
        <w:bottom w:val="none" w:sz="0" w:space="0" w:color="auto"/>
        <w:right w:val="none" w:sz="0" w:space="0" w:color="auto"/>
      </w:divBdr>
    </w:div>
    <w:div w:id="1781299889">
      <w:bodyDiv w:val="1"/>
      <w:marLeft w:val="0"/>
      <w:marRight w:val="0"/>
      <w:marTop w:val="0"/>
      <w:marBottom w:val="0"/>
      <w:divBdr>
        <w:top w:val="none" w:sz="0" w:space="0" w:color="auto"/>
        <w:left w:val="none" w:sz="0" w:space="0" w:color="auto"/>
        <w:bottom w:val="none" w:sz="0" w:space="0" w:color="auto"/>
        <w:right w:val="none" w:sz="0" w:space="0" w:color="auto"/>
      </w:divBdr>
    </w:div>
    <w:div w:id="1781610973">
      <w:bodyDiv w:val="1"/>
      <w:marLeft w:val="0"/>
      <w:marRight w:val="0"/>
      <w:marTop w:val="0"/>
      <w:marBottom w:val="0"/>
      <w:divBdr>
        <w:top w:val="none" w:sz="0" w:space="0" w:color="auto"/>
        <w:left w:val="none" w:sz="0" w:space="0" w:color="auto"/>
        <w:bottom w:val="none" w:sz="0" w:space="0" w:color="auto"/>
        <w:right w:val="none" w:sz="0" w:space="0" w:color="auto"/>
      </w:divBdr>
    </w:div>
    <w:div w:id="1781803693">
      <w:bodyDiv w:val="1"/>
      <w:marLeft w:val="0"/>
      <w:marRight w:val="0"/>
      <w:marTop w:val="0"/>
      <w:marBottom w:val="0"/>
      <w:divBdr>
        <w:top w:val="none" w:sz="0" w:space="0" w:color="auto"/>
        <w:left w:val="none" w:sz="0" w:space="0" w:color="auto"/>
        <w:bottom w:val="none" w:sz="0" w:space="0" w:color="auto"/>
        <w:right w:val="none" w:sz="0" w:space="0" w:color="auto"/>
      </w:divBdr>
    </w:div>
    <w:div w:id="1781870266">
      <w:bodyDiv w:val="1"/>
      <w:marLeft w:val="0"/>
      <w:marRight w:val="0"/>
      <w:marTop w:val="0"/>
      <w:marBottom w:val="0"/>
      <w:divBdr>
        <w:top w:val="none" w:sz="0" w:space="0" w:color="auto"/>
        <w:left w:val="none" w:sz="0" w:space="0" w:color="auto"/>
        <w:bottom w:val="none" w:sz="0" w:space="0" w:color="auto"/>
        <w:right w:val="none" w:sz="0" w:space="0" w:color="auto"/>
      </w:divBdr>
    </w:div>
    <w:div w:id="1782723669">
      <w:bodyDiv w:val="1"/>
      <w:marLeft w:val="0"/>
      <w:marRight w:val="0"/>
      <w:marTop w:val="0"/>
      <w:marBottom w:val="0"/>
      <w:divBdr>
        <w:top w:val="none" w:sz="0" w:space="0" w:color="auto"/>
        <w:left w:val="none" w:sz="0" w:space="0" w:color="auto"/>
        <w:bottom w:val="none" w:sz="0" w:space="0" w:color="auto"/>
        <w:right w:val="none" w:sz="0" w:space="0" w:color="auto"/>
      </w:divBdr>
      <w:divsChild>
        <w:div w:id="1207644428">
          <w:marLeft w:val="480"/>
          <w:marRight w:val="0"/>
          <w:marTop w:val="0"/>
          <w:marBottom w:val="0"/>
          <w:divBdr>
            <w:top w:val="none" w:sz="0" w:space="0" w:color="auto"/>
            <w:left w:val="none" w:sz="0" w:space="0" w:color="auto"/>
            <w:bottom w:val="none" w:sz="0" w:space="0" w:color="auto"/>
            <w:right w:val="none" w:sz="0" w:space="0" w:color="auto"/>
          </w:divBdr>
        </w:div>
        <w:div w:id="1061175678">
          <w:marLeft w:val="480"/>
          <w:marRight w:val="0"/>
          <w:marTop w:val="0"/>
          <w:marBottom w:val="0"/>
          <w:divBdr>
            <w:top w:val="none" w:sz="0" w:space="0" w:color="auto"/>
            <w:left w:val="none" w:sz="0" w:space="0" w:color="auto"/>
            <w:bottom w:val="none" w:sz="0" w:space="0" w:color="auto"/>
            <w:right w:val="none" w:sz="0" w:space="0" w:color="auto"/>
          </w:divBdr>
        </w:div>
        <w:div w:id="505749258">
          <w:marLeft w:val="480"/>
          <w:marRight w:val="0"/>
          <w:marTop w:val="0"/>
          <w:marBottom w:val="0"/>
          <w:divBdr>
            <w:top w:val="none" w:sz="0" w:space="0" w:color="auto"/>
            <w:left w:val="none" w:sz="0" w:space="0" w:color="auto"/>
            <w:bottom w:val="none" w:sz="0" w:space="0" w:color="auto"/>
            <w:right w:val="none" w:sz="0" w:space="0" w:color="auto"/>
          </w:divBdr>
        </w:div>
        <w:div w:id="1380322481">
          <w:marLeft w:val="480"/>
          <w:marRight w:val="0"/>
          <w:marTop w:val="0"/>
          <w:marBottom w:val="0"/>
          <w:divBdr>
            <w:top w:val="none" w:sz="0" w:space="0" w:color="auto"/>
            <w:left w:val="none" w:sz="0" w:space="0" w:color="auto"/>
            <w:bottom w:val="none" w:sz="0" w:space="0" w:color="auto"/>
            <w:right w:val="none" w:sz="0" w:space="0" w:color="auto"/>
          </w:divBdr>
        </w:div>
        <w:div w:id="2084404573">
          <w:marLeft w:val="480"/>
          <w:marRight w:val="0"/>
          <w:marTop w:val="0"/>
          <w:marBottom w:val="0"/>
          <w:divBdr>
            <w:top w:val="none" w:sz="0" w:space="0" w:color="auto"/>
            <w:left w:val="none" w:sz="0" w:space="0" w:color="auto"/>
            <w:bottom w:val="none" w:sz="0" w:space="0" w:color="auto"/>
            <w:right w:val="none" w:sz="0" w:space="0" w:color="auto"/>
          </w:divBdr>
        </w:div>
        <w:div w:id="207843747">
          <w:marLeft w:val="480"/>
          <w:marRight w:val="0"/>
          <w:marTop w:val="0"/>
          <w:marBottom w:val="0"/>
          <w:divBdr>
            <w:top w:val="none" w:sz="0" w:space="0" w:color="auto"/>
            <w:left w:val="none" w:sz="0" w:space="0" w:color="auto"/>
            <w:bottom w:val="none" w:sz="0" w:space="0" w:color="auto"/>
            <w:right w:val="none" w:sz="0" w:space="0" w:color="auto"/>
          </w:divBdr>
        </w:div>
        <w:div w:id="411436260">
          <w:marLeft w:val="480"/>
          <w:marRight w:val="0"/>
          <w:marTop w:val="0"/>
          <w:marBottom w:val="0"/>
          <w:divBdr>
            <w:top w:val="none" w:sz="0" w:space="0" w:color="auto"/>
            <w:left w:val="none" w:sz="0" w:space="0" w:color="auto"/>
            <w:bottom w:val="none" w:sz="0" w:space="0" w:color="auto"/>
            <w:right w:val="none" w:sz="0" w:space="0" w:color="auto"/>
          </w:divBdr>
        </w:div>
        <w:div w:id="936524408">
          <w:marLeft w:val="480"/>
          <w:marRight w:val="0"/>
          <w:marTop w:val="0"/>
          <w:marBottom w:val="0"/>
          <w:divBdr>
            <w:top w:val="none" w:sz="0" w:space="0" w:color="auto"/>
            <w:left w:val="none" w:sz="0" w:space="0" w:color="auto"/>
            <w:bottom w:val="none" w:sz="0" w:space="0" w:color="auto"/>
            <w:right w:val="none" w:sz="0" w:space="0" w:color="auto"/>
          </w:divBdr>
        </w:div>
        <w:div w:id="586621192">
          <w:marLeft w:val="480"/>
          <w:marRight w:val="0"/>
          <w:marTop w:val="0"/>
          <w:marBottom w:val="0"/>
          <w:divBdr>
            <w:top w:val="none" w:sz="0" w:space="0" w:color="auto"/>
            <w:left w:val="none" w:sz="0" w:space="0" w:color="auto"/>
            <w:bottom w:val="none" w:sz="0" w:space="0" w:color="auto"/>
            <w:right w:val="none" w:sz="0" w:space="0" w:color="auto"/>
          </w:divBdr>
        </w:div>
        <w:div w:id="1112240840">
          <w:marLeft w:val="480"/>
          <w:marRight w:val="0"/>
          <w:marTop w:val="0"/>
          <w:marBottom w:val="0"/>
          <w:divBdr>
            <w:top w:val="none" w:sz="0" w:space="0" w:color="auto"/>
            <w:left w:val="none" w:sz="0" w:space="0" w:color="auto"/>
            <w:bottom w:val="none" w:sz="0" w:space="0" w:color="auto"/>
            <w:right w:val="none" w:sz="0" w:space="0" w:color="auto"/>
          </w:divBdr>
        </w:div>
        <w:div w:id="305163299">
          <w:marLeft w:val="480"/>
          <w:marRight w:val="0"/>
          <w:marTop w:val="0"/>
          <w:marBottom w:val="0"/>
          <w:divBdr>
            <w:top w:val="none" w:sz="0" w:space="0" w:color="auto"/>
            <w:left w:val="none" w:sz="0" w:space="0" w:color="auto"/>
            <w:bottom w:val="none" w:sz="0" w:space="0" w:color="auto"/>
            <w:right w:val="none" w:sz="0" w:space="0" w:color="auto"/>
          </w:divBdr>
        </w:div>
        <w:div w:id="442654892">
          <w:marLeft w:val="480"/>
          <w:marRight w:val="0"/>
          <w:marTop w:val="0"/>
          <w:marBottom w:val="0"/>
          <w:divBdr>
            <w:top w:val="none" w:sz="0" w:space="0" w:color="auto"/>
            <w:left w:val="none" w:sz="0" w:space="0" w:color="auto"/>
            <w:bottom w:val="none" w:sz="0" w:space="0" w:color="auto"/>
            <w:right w:val="none" w:sz="0" w:space="0" w:color="auto"/>
          </w:divBdr>
        </w:div>
        <w:div w:id="1415737272">
          <w:marLeft w:val="480"/>
          <w:marRight w:val="0"/>
          <w:marTop w:val="0"/>
          <w:marBottom w:val="0"/>
          <w:divBdr>
            <w:top w:val="none" w:sz="0" w:space="0" w:color="auto"/>
            <w:left w:val="none" w:sz="0" w:space="0" w:color="auto"/>
            <w:bottom w:val="none" w:sz="0" w:space="0" w:color="auto"/>
            <w:right w:val="none" w:sz="0" w:space="0" w:color="auto"/>
          </w:divBdr>
        </w:div>
        <w:div w:id="222719606">
          <w:marLeft w:val="480"/>
          <w:marRight w:val="0"/>
          <w:marTop w:val="0"/>
          <w:marBottom w:val="0"/>
          <w:divBdr>
            <w:top w:val="none" w:sz="0" w:space="0" w:color="auto"/>
            <w:left w:val="none" w:sz="0" w:space="0" w:color="auto"/>
            <w:bottom w:val="none" w:sz="0" w:space="0" w:color="auto"/>
            <w:right w:val="none" w:sz="0" w:space="0" w:color="auto"/>
          </w:divBdr>
        </w:div>
        <w:div w:id="1397170829">
          <w:marLeft w:val="480"/>
          <w:marRight w:val="0"/>
          <w:marTop w:val="0"/>
          <w:marBottom w:val="0"/>
          <w:divBdr>
            <w:top w:val="none" w:sz="0" w:space="0" w:color="auto"/>
            <w:left w:val="none" w:sz="0" w:space="0" w:color="auto"/>
            <w:bottom w:val="none" w:sz="0" w:space="0" w:color="auto"/>
            <w:right w:val="none" w:sz="0" w:space="0" w:color="auto"/>
          </w:divBdr>
        </w:div>
        <w:div w:id="35469854">
          <w:marLeft w:val="480"/>
          <w:marRight w:val="0"/>
          <w:marTop w:val="0"/>
          <w:marBottom w:val="0"/>
          <w:divBdr>
            <w:top w:val="none" w:sz="0" w:space="0" w:color="auto"/>
            <w:left w:val="none" w:sz="0" w:space="0" w:color="auto"/>
            <w:bottom w:val="none" w:sz="0" w:space="0" w:color="auto"/>
            <w:right w:val="none" w:sz="0" w:space="0" w:color="auto"/>
          </w:divBdr>
        </w:div>
        <w:div w:id="760415027">
          <w:marLeft w:val="480"/>
          <w:marRight w:val="0"/>
          <w:marTop w:val="0"/>
          <w:marBottom w:val="0"/>
          <w:divBdr>
            <w:top w:val="none" w:sz="0" w:space="0" w:color="auto"/>
            <w:left w:val="none" w:sz="0" w:space="0" w:color="auto"/>
            <w:bottom w:val="none" w:sz="0" w:space="0" w:color="auto"/>
            <w:right w:val="none" w:sz="0" w:space="0" w:color="auto"/>
          </w:divBdr>
        </w:div>
        <w:div w:id="1216237304">
          <w:marLeft w:val="480"/>
          <w:marRight w:val="0"/>
          <w:marTop w:val="0"/>
          <w:marBottom w:val="0"/>
          <w:divBdr>
            <w:top w:val="none" w:sz="0" w:space="0" w:color="auto"/>
            <w:left w:val="none" w:sz="0" w:space="0" w:color="auto"/>
            <w:bottom w:val="none" w:sz="0" w:space="0" w:color="auto"/>
            <w:right w:val="none" w:sz="0" w:space="0" w:color="auto"/>
          </w:divBdr>
        </w:div>
        <w:div w:id="716585656">
          <w:marLeft w:val="480"/>
          <w:marRight w:val="0"/>
          <w:marTop w:val="0"/>
          <w:marBottom w:val="0"/>
          <w:divBdr>
            <w:top w:val="none" w:sz="0" w:space="0" w:color="auto"/>
            <w:left w:val="none" w:sz="0" w:space="0" w:color="auto"/>
            <w:bottom w:val="none" w:sz="0" w:space="0" w:color="auto"/>
            <w:right w:val="none" w:sz="0" w:space="0" w:color="auto"/>
          </w:divBdr>
        </w:div>
        <w:div w:id="806163167">
          <w:marLeft w:val="480"/>
          <w:marRight w:val="0"/>
          <w:marTop w:val="0"/>
          <w:marBottom w:val="0"/>
          <w:divBdr>
            <w:top w:val="none" w:sz="0" w:space="0" w:color="auto"/>
            <w:left w:val="none" w:sz="0" w:space="0" w:color="auto"/>
            <w:bottom w:val="none" w:sz="0" w:space="0" w:color="auto"/>
            <w:right w:val="none" w:sz="0" w:space="0" w:color="auto"/>
          </w:divBdr>
        </w:div>
        <w:div w:id="1886477813">
          <w:marLeft w:val="480"/>
          <w:marRight w:val="0"/>
          <w:marTop w:val="0"/>
          <w:marBottom w:val="0"/>
          <w:divBdr>
            <w:top w:val="none" w:sz="0" w:space="0" w:color="auto"/>
            <w:left w:val="none" w:sz="0" w:space="0" w:color="auto"/>
            <w:bottom w:val="none" w:sz="0" w:space="0" w:color="auto"/>
            <w:right w:val="none" w:sz="0" w:space="0" w:color="auto"/>
          </w:divBdr>
        </w:div>
        <w:div w:id="812210699">
          <w:marLeft w:val="480"/>
          <w:marRight w:val="0"/>
          <w:marTop w:val="0"/>
          <w:marBottom w:val="0"/>
          <w:divBdr>
            <w:top w:val="none" w:sz="0" w:space="0" w:color="auto"/>
            <w:left w:val="none" w:sz="0" w:space="0" w:color="auto"/>
            <w:bottom w:val="none" w:sz="0" w:space="0" w:color="auto"/>
            <w:right w:val="none" w:sz="0" w:space="0" w:color="auto"/>
          </w:divBdr>
        </w:div>
        <w:div w:id="1929118864">
          <w:marLeft w:val="480"/>
          <w:marRight w:val="0"/>
          <w:marTop w:val="0"/>
          <w:marBottom w:val="0"/>
          <w:divBdr>
            <w:top w:val="none" w:sz="0" w:space="0" w:color="auto"/>
            <w:left w:val="none" w:sz="0" w:space="0" w:color="auto"/>
            <w:bottom w:val="none" w:sz="0" w:space="0" w:color="auto"/>
            <w:right w:val="none" w:sz="0" w:space="0" w:color="auto"/>
          </w:divBdr>
        </w:div>
        <w:div w:id="291442646">
          <w:marLeft w:val="480"/>
          <w:marRight w:val="0"/>
          <w:marTop w:val="0"/>
          <w:marBottom w:val="0"/>
          <w:divBdr>
            <w:top w:val="none" w:sz="0" w:space="0" w:color="auto"/>
            <w:left w:val="none" w:sz="0" w:space="0" w:color="auto"/>
            <w:bottom w:val="none" w:sz="0" w:space="0" w:color="auto"/>
            <w:right w:val="none" w:sz="0" w:space="0" w:color="auto"/>
          </w:divBdr>
        </w:div>
        <w:div w:id="237442323">
          <w:marLeft w:val="480"/>
          <w:marRight w:val="0"/>
          <w:marTop w:val="0"/>
          <w:marBottom w:val="0"/>
          <w:divBdr>
            <w:top w:val="none" w:sz="0" w:space="0" w:color="auto"/>
            <w:left w:val="none" w:sz="0" w:space="0" w:color="auto"/>
            <w:bottom w:val="none" w:sz="0" w:space="0" w:color="auto"/>
            <w:right w:val="none" w:sz="0" w:space="0" w:color="auto"/>
          </w:divBdr>
        </w:div>
        <w:div w:id="302850129">
          <w:marLeft w:val="480"/>
          <w:marRight w:val="0"/>
          <w:marTop w:val="0"/>
          <w:marBottom w:val="0"/>
          <w:divBdr>
            <w:top w:val="none" w:sz="0" w:space="0" w:color="auto"/>
            <w:left w:val="none" w:sz="0" w:space="0" w:color="auto"/>
            <w:bottom w:val="none" w:sz="0" w:space="0" w:color="auto"/>
            <w:right w:val="none" w:sz="0" w:space="0" w:color="auto"/>
          </w:divBdr>
        </w:div>
        <w:div w:id="1355304445">
          <w:marLeft w:val="480"/>
          <w:marRight w:val="0"/>
          <w:marTop w:val="0"/>
          <w:marBottom w:val="0"/>
          <w:divBdr>
            <w:top w:val="none" w:sz="0" w:space="0" w:color="auto"/>
            <w:left w:val="none" w:sz="0" w:space="0" w:color="auto"/>
            <w:bottom w:val="none" w:sz="0" w:space="0" w:color="auto"/>
            <w:right w:val="none" w:sz="0" w:space="0" w:color="auto"/>
          </w:divBdr>
        </w:div>
        <w:div w:id="1984651974">
          <w:marLeft w:val="480"/>
          <w:marRight w:val="0"/>
          <w:marTop w:val="0"/>
          <w:marBottom w:val="0"/>
          <w:divBdr>
            <w:top w:val="none" w:sz="0" w:space="0" w:color="auto"/>
            <w:left w:val="none" w:sz="0" w:space="0" w:color="auto"/>
            <w:bottom w:val="none" w:sz="0" w:space="0" w:color="auto"/>
            <w:right w:val="none" w:sz="0" w:space="0" w:color="auto"/>
          </w:divBdr>
        </w:div>
        <w:div w:id="1781873167">
          <w:marLeft w:val="480"/>
          <w:marRight w:val="0"/>
          <w:marTop w:val="0"/>
          <w:marBottom w:val="0"/>
          <w:divBdr>
            <w:top w:val="none" w:sz="0" w:space="0" w:color="auto"/>
            <w:left w:val="none" w:sz="0" w:space="0" w:color="auto"/>
            <w:bottom w:val="none" w:sz="0" w:space="0" w:color="auto"/>
            <w:right w:val="none" w:sz="0" w:space="0" w:color="auto"/>
          </w:divBdr>
        </w:div>
        <w:div w:id="1719477035">
          <w:marLeft w:val="480"/>
          <w:marRight w:val="0"/>
          <w:marTop w:val="0"/>
          <w:marBottom w:val="0"/>
          <w:divBdr>
            <w:top w:val="none" w:sz="0" w:space="0" w:color="auto"/>
            <w:left w:val="none" w:sz="0" w:space="0" w:color="auto"/>
            <w:bottom w:val="none" w:sz="0" w:space="0" w:color="auto"/>
            <w:right w:val="none" w:sz="0" w:space="0" w:color="auto"/>
          </w:divBdr>
        </w:div>
        <w:div w:id="1037776407">
          <w:marLeft w:val="480"/>
          <w:marRight w:val="0"/>
          <w:marTop w:val="0"/>
          <w:marBottom w:val="0"/>
          <w:divBdr>
            <w:top w:val="none" w:sz="0" w:space="0" w:color="auto"/>
            <w:left w:val="none" w:sz="0" w:space="0" w:color="auto"/>
            <w:bottom w:val="none" w:sz="0" w:space="0" w:color="auto"/>
            <w:right w:val="none" w:sz="0" w:space="0" w:color="auto"/>
          </w:divBdr>
        </w:div>
        <w:div w:id="508522927">
          <w:marLeft w:val="480"/>
          <w:marRight w:val="0"/>
          <w:marTop w:val="0"/>
          <w:marBottom w:val="0"/>
          <w:divBdr>
            <w:top w:val="none" w:sz="0" w:space="0" w:color="auto"/>
            <w:left w:val="none" w:sz="0" w:space="0" w:color="auto"/>
            <w:bottom w:val="none" w:sz="0" w:space="0" w:color="auto"/>
            <w:right w:val="none" w:sz="0" w:space="0" w:color="auto"/>
          </w:divBdr>
        </w:div>
        <w:div w:id="1611014543">
          <w:marLeft w:val="480"/>
          <w:marRight w:val="0"/>
          <w:marTop w:val="0"/>
          <w:marBottom w:val="0"/>
          <w:divBdr>
            <w:top w:val="none" w:sz="0" w:space="0" w:color="auto"/>
            <w:left w:val="none" w:sz="0" w:space="0" w:color="auto"/>
            <w:bottom w:val="none" w:sz="0" w:space="0" w:color="auto"/>
            <w:right w:val="none" w:sz="0" w:space="0" w:color="auto"/>
          </w:divBdr>
        </w:div>
        <w:div w:id="1847209965">
          <w:marLeft w:val="480"/>
          <w:marRight w:val="0"/>
          <w:marTop w:val="0"/>
          <w:marBottom w:val="0"/>
          <w:divBdr>
            <w:top w:val="none" w:sz="0" w:space="0" w:color="auto"/>
            <w:left w:val="none" w:sz="0" w:space="0" w:color="auto"/>
            <w:bottom w:val="none" w:sz="0" w:space="0" w:color="auto"/>
            <w:right w:val="none" w:sz="0" w:space="0" w:color="auto"/>
          </w:divBdr>
        </w:div>
        <w:div w:id="708378670">
          <w:marLeft w:val="480"/>
          <w:marRight w:val="0"/>
          <w:marTop w:val="0"/>
          <w:marBottom w:val="0"/>
          <w:divBdr>
            <w:top w:val="none" w:sz="0" w:space="0" w:color="auto"/>
            <w:left w:val="none" w:sz="0" w:space="0" w:color="auto"/>
            <w:bottom w:val="none" w:sz="0" w:space="0" w:color="auto"/>
            <w:right w:val="none" w:sz="0" w:space="0" w:color="auto"/>
          </w:divBdr>
        </w:div>
        <w:div w:id="1698504828">
          <w:marLeft w:val="480"/>
          <w:marRight w:val="0"/>
          <w:marTop w:val="0"/>
          <w:marBottom w:val="0"/>
          <w:divBdr>
            <w:top w:val="none" w:sz="0" w:space="0" w:color="auto"/>
            <w:left w:val="none" w:sz="0" w:space="0" w:color="auto"/>
            <w:bottom w:val="none" w:sz="0" w:space="0" w:color="auto"/>
            <w:right w:val="none" w:sz="0" w:space="0" w:color="auto"/>
          </w:divBdr>
        </w:div>
        <w:div w:id="989362549">
          <w:marLeft w:val="480"/>
          <w:marRight w:val="0"/>
          <w:marTop w:val="0"/>
          <w:marBottom w:val="0"/>
          <w:divBdr>
            <w:top w:val="none" w:sz="0" w:space="0" w:color="auto"/>
            <w:left w:val="none" w:sz="0" w:space="0" w:color="auto"/>
            <w:bottom w:val="none" w:sz="0" w:space="0" w:color="auto"/>
            <w:right w:val="none" w:sz="0" w:space="0" w:color="auto"/>
          </w:divBdr>
        </w:div>
        <w:div w:id="558519155">
          <w:marLeft w:val="480"/>
          <w:marRight w:val="0"/>
          <w:marTop w:val="0"/>
          <w:marBottom w:val="0"/>
          <w:divBdr>
            <w:top w:val="none" w:sz="0" w:space="0" w:color="auto"/>
            <w:left w:val="none" w:sz="0" w:space="0" w:color="auto"/>
            <w:bottom w:val="none" w:sz="0" w:space="0" w:color="auto"/>
            <w:right w:val="none" w:sz="0" w:space="0" w:color="auto"/>
          </w:divBdr>
        </w:div>
        <w:div w:id="378476081">
          <w:marLeft w:val="480"/>
          <w:marRight w:val="0"/>
          <w:marTop w:val="0"/>
          <w:marBottom w:val="0"/>
          <w:divBdr>
            <w:top w:val="none" w:sz="0" w:space="0" w:color="auto"/>
            <w:left w:val="none" w:sz="0" w:space="0" w:color="auto"/>
            <w:bottom w:val="none" w:sz="0" w:space="0" w:color="auto"/>
            <w:right w:val="none" w:sz="0" w:space="0" w:color="auto"/>
          </w:divBdr>
        </w:div>
        <w:div w:id="1750492903">
          <w:marLeft w:val="480"/>
          <w:marRight w:val="0"/>
          <w:marTop w:val="0"/>
          <w:marBottom w:val="0"/>
          <w:divBdr>
            <w:top w:val="none" w:sz="0" w:space="0" w:color="auto"/>
            <w:left w:val="none" w:sz="0" w:space="0" w:color="auto"/>
            <w:bottom w:val="none" w:sz="0" w:space="0" w:color="auto"/>
            <w:right w:val="none" w:sz="0" w:space="0" w:color="auto"/>
          </w:divBdr>
        </w:div>
        <w:div w:id="1635015002">
          <w:marLeft w:val="480"/>
          <w:marRight w:val="0"/>
          <w:marTop w:val="0"/>
          <w:marBottom w:val="0"/>
          <w:divBdr>
            <w:top w:val="none" w:sz="0" w:space="0" w:color="auto"/>
            <w:left w:val="none" w:sz="0" w:space="0" w:color="auto"/>
            <w:bottom w:val="none" w:sz="0" w:space="0" w:color="auto"/>
            <w:right w:val="none" w:sz="0" w:space="0" w:color="auto"/>
          </w:divBdr>
        </w:div>
        <w:div w:id="55200808">
          <w:marLeft w:val="480"/>
          <w:marRight w:val="0"/>
          <w:marTop w:val="0"/>
          <w:marBottom w:val="0"/>
          <w:divBdr>
            <w:top w:val="none" w:sz="0" w:space="0" w:color="auto"/>
            <w:left w:val="none" w:sz="0" w:space="0" w:color="auto"/>
            <w:bottom w:val="none" w:sz="0" w:space="0" w:color="auto"/>
            <w:right w:val="none" w:sz="0" w:space="0" w:color="auto"/>
          </w:divBdr>
        </w:div>
        <w:div w:id="978652797">
          <w:marLeft w:val="480"/>
          <w:marRight w:val="0"/>
          <w:marTop w:val="0"/>
          <w:marBottom w:val="0"/>
          <w:divBdr>
            <w:top w:val="none" w:sz="0" w:space="0" w:color="auto"/>
            <w:left w:val="none" w:sz="0" w:space="0" w:color="auto"/>
            <w:bottom w:val="none" w:sz="0" w:space="0" w:color="auto"/>
            <w:right w:val="none" w:sz="0" w:space="0" w:color="auto"/>
          </w:divBdr>
        </w:div>
        <w:div w:id="1415931737">
          <w:marLeft w:val="480"/>
          <w:marRight w:val="0"/>
          <w:marTop w:val="0"/>
          <w:marBottom w:val="0"/>
          <w:divBdr>
            <w:top w:val="none" w:sz="0" w:space="0" w:color="auto"/>
            <w:left w:val="none" w:sz="0" w:space="0" w:color="auto"/>
            <w:bottom w:val="none" w:sz="0" w:space="0" w:color="auto"/>
            <w:right w:val="none" w:sz="0" w:space="0" w:color="auto"/>
          </w:divBdr>
        </w:div>
        <w:div w:id="2050570865">
          <w:marLeft w:val="480"/>
          <w:marRight w:val="0"/>
          <w:marTop w:val="0"/>
          <w:marBottom w:val="0"/>
          <w:divBdr>
            <w:top w:val="none" w:sz="0" w:space="0" w:color="auto"/>
            <w:left w:val="none" w:sz="0" w:space="0" w:color="auto"/>
            <w:bottom w:val="none" w:sz="0" w:space="0" w:color="auto"/>
            <w:right w:val="none" w:sz="0" w:space="0" w:color="auto"/>
          </w:divBdr>
        </w:div>
        <w:div w:id="139733338">
          <w:marLeft w:val="480"/>
          <w:marRight w:val="0"/>
          <w:marTop w:val="0"/>
          <w:marBottom w:val="0"/>
          <w:divBdr>
            <w:top w:val="none" w:sz="0" w:space="0" w:color="auto"/>
            <w:left w:val="none" w:sz="0" w:space="0" w:color="auto"/>
            <w:bottom w:val="none" w:sz="0" w:space="0" w:color="auto"/>
            <w:right w:val="none" w:sz="0" w:space="0" w:color="auto"/>
          </w:divBdr>
        </w:div>
        <w:div w:id="1700930462">
          <w:marLeft w:val="480"/>
          <w:marRight w:val="0"/>
          <w:marTop w:val="0"/>
          <w:marBottom w:val="0"/>
          <w:divBdr>
            <w:top w:val="none" w:sz="0" w:space="0" w:color="auto"/>
            <w:left w:val="none" w:sz="0" w:space="0" w:color="auto"/>
            <w:bottom w:val="none" w:sz="0" w:space="0" w:color="auto"/>
            <w:right w:val="none" w:sz="0" w:space="0" w:color="auto"/>
          </w:divBdr>
        </w:div>
        <w:div w:id="147016614">
          <w:marLeft w:val="480"/>
          <w:marRight w:val="0"/>
          <w:marTop w:val="0"/>
          <w:marBottom w:val="0"/>
          <w:divBdr>
            <w:top w:val="none" w:sz="0" w:space="0" w:color="auto"/>
            <w:left w:val="none" w:sz="0" w:space="0" w:color="auto"/>
            <w:bottom w:val="none" w:sz="0" w:space="0" w:color="auto"/>
            <w:right w:val="none" w:sz="0" w:space="0" w:color="auto"/>
          </w:divBdr>
        </w:div>
        <w:div w:id="1063336690">
          <w:marLeft w:val="480"/>
          <w:marRight w:val="0"/>
          <w:marTop w:val="0"/>
          <w:marBottom w:val="0"/>
          <w:divBdr>
            <w:top w:val="none" w:sz="0" w:space="0" w:color="auto"/>
            <w:left w:val="none" w:sz="0" w:space="0" w:color="auto"/>
            <w:bottom w:val="none" w:sz="0" w:space="0" w:color="auto"/>
            <w:right w:val="none" w:sz="0" w:space="0" w:color="auto"/>
          </w:divBdr>
        </w:div>
        <w:div w:id="10842271">
          <w:marLeft w:val="480"/>
          <w:marRight w:val="0"/>
          <w:marTop w:val="0"/>
          <w:marBottom w:val="0"/>
          <w:divBdr>
            <w:top w:val="none" w:sz="0" w:space="0" w:color="auto"/>
            <w:left w:val="none" w:sz="0" w:space="0" w:color="auto"/>
            <w:bottom w:val="none" w:sz="0" w:space="0" w:color="auto"/>
            <w:right w:val="none" w:sz="0" w:space="0" w:color="auto"/>
          </w:divBdr>
        </w:div>
        <w:div w:id="983268199">
          <w:marLeft w:val="480"/>
          <w:marRight w:val="0"/>
          <w:marTop w:val="0"/>
          <w:marBottom w:val="0"/>
          <w:divBdr>
            <w:top w:val="none" w:sz="0" w:space="0" w:color="auto"/>
            <w:left w:val="none" w:sz="0" w:space="0" w:color="auto"/>
            <w:bottom w:val="none" w:sz="0" w:space="0" w:color="auto"/>
            <w:right w:val="none" w:sz="0" w:space="0" w:color="auto"/>
          </w:divBdr>
        </w:div>
        <w:div w:id="1317954086">
          <w:marLeft w:val="480"/>
          <w:marRight w:val="0"/>
          <w:marTop w:val="0"/>
          <w:marBottom w:val="0"/>
          <w:divBdr>
            <w:top w:val="none" w:sz="0" w:space="0" w:color="auto"/>
            <w:left w:val="none" w:sz="0" w:space="0" w:color="auto"/>
            <w:bottom w:val="none" w:sz="0" w:space="0" w:color="auto"/>
            <w:right w:val="none" w:sz="0" w:space="0" w:color="auto"/>
          </w:divBdr>
        </w:div>
        <w:div w:id="1692148338">
          <w:marLeft w:val="480"/>
          <w:marRight w:val="0"/>
          <w:marTop w:val="0"/>
          <w:marBottom w:val="0"/>
          <w:divBdr>
            <w:top w:val="none" w:sz="0" w:space="0" w:color="auto"/>
            <w:left w:val="none" w:sz="0" w:space="0" w:color="auto"/>
            <w:bottom w:val="none" w:sz="0" w:space="0" w:color="auto"/>
            <w:right w:val="none" w:sz="0" w:space="0" w:color="auto"/>
          </w:divBdr>
        </w:div>
        <w:div w:id="2030645500">
          <w:marLeft w:val="480"/>
          <w:marRight w:val="0"/>
          <w:marTop w:val="0"/>
          <w:marBottom w:val="0"/>
          <w:divBdr>
            <w:top w:val="none" w:sz="0" w:space="0" w:color="auto"/>
            <w:left w:val="none" w:sz="0" w:space="0" w:color="auto"/>
            <w:bottom w:val="none" w:sz="0" w:space="0" w:color="auto"/>
            <w:right w:val="none" w:sz="0" w:space="0" w:color="auto"/>
          </w:divBdr>
        </w:div>
        <w:div w:id="1418206386">
          <w:marLeft w:val="480"/>
          <w:marRight w:val="0"/>
          <w:marTop w:val="0"/>
          <w:marBottom w:val="0"/>
          <w:divBdr>
            <w:top w:val="none" w:sz="0" w:space="0" w:color="auto"/>
            <w:left w:val="none" w:sz="0" w:space="0" w:color="auto"/>
            <w:bottom w:val="none" w:sz="0" w:space="0" w:color="auto"/>
            <w:right w:val="none" w:sz="0" w:space="0" w:color="auto"/>
          </w:divBdr>
        </w:div>
        <w:div w:id="1655327978">
          <w:marLeft w:val="480"/>
          <w:marRight w:val="0"/>
          <w:marTop w:val="0"/>
          <w:marBottom w:val="0"/>
          <w:divBdr>
            <w:top w:val="none" w:sz="0" w:space="0" w:color="auto"/>
            <w:left w:val="none" w:sz="0" w:space="0" w:color="auto"/>
            <w:bottom w:val="none" w:sz="0" w:space="0" w:color="auto"/>
            <w:right w:val="none" w:sz="0" w:space="0" w:color="auto"/>
          </w:divBdr>
        </w:div>
        <w:div w:id="1194728344">
          <w:marLeft w:val="480"/>
          <w:marRight w:val="0"/>
          <w:marTop w:val="0"/>
          <w:marBottom w:val="0"/>
          <w:divBdr>
            <w:top w:val="none" w:sz="0" w:space="0" w:color="auto"/>
            <w:left w:val="none" w:sz="0" w:space="0" w:color="auto"/>
            <w:bottom w:val="none" w:sz="0" w:space="0" w:color="auto"/>
            <w:right w:val="none" w:sz="0" w:space="0" w:color="auto"/>
          </w:divBdr>
        </w:div>
        <w:div w:id="380910588">
          <w:marLeft w:val="480"/>
          <w:marRight w:val="0"/>
          <w:marTop w:val="0"/>
          <w:marBottom w:val="0"/>
          <w:divBdr>
            <w:top w:val="none" w:sz="0" w:space="0" w:color="auto"/>
            <w:left w:val="none" w:sz="0" w:space="0" w:color="auto"/>
            <w:bottom w:val="none" w:sz="0" w:space="0" w:color="auto"/>
            <w:right w:val="none" w:sz="0" w:space="0" w:color="auto"/>
          </w:divBdr>
        </w:div>
        <w:div w:id="972297942">
          <w:marLeft w:val="480"/>
          <w:marRight w:val="0"/>
          <w:marTop w:val="0"/>
          <w:marBottom w:val="0"/>
          <w:divBdr>
            <w:top w:val="none" w:sz="0" w:space="0" w:color="auto"/>
            <w:left w:val="none" w:sz="0" w:space="0" w:color="auto"/>
            <w:bottom w:val="none" w:sz="0" w:space="0" w:color="auto"/>
            <w:right w:val="none" w:sz="0" w:space="0" w:color="auto"/>
          </w:divBdr>
        </w:div>
        <w:div w:id="207840114">
          <w:marLeft w:val="480"/>
          <w:marRight w:val="0"/>
          <w:marTop w:val="0"/>
          <w:marBottom w:val="0"/>
          <w:divBdr>
            <w:top w:val="none" w:sz="0" w:space="0" w:color="auto"/>
            <w:left w:val="none" w:sz="0" w:space="0" w:color="auto"/>
            <w:bottom w:val="none" w:sz="0" w:space="0" w:color="auto"/>
            <w:right w:val="none" w:sz="0" w:space="0" w:color="auto"/>
          </w:divBdr>
        </w:div>
        <w:div w:id="984630505">
          <w:marLeft w:val="480"/>
          <w:marRight w:val="0"/>
          <w:marTop w:val="0"/>
          <w:marBottom w:val="0"/>
          <w:divBdr>
            <w:top w:val="none" w:sz="0" w:space="0" w:color="auto"/>
            <w:left w:val="none" w:sz="0" w:space="0" w:color="auto"/>
            <w:bottom w:val="none" w:sz="0" w:space="0" w:color="auto"/>
            <w:right w:val="none" w:sz="0" w:space="0" w:color="auto"/>
          </w:divBdr>
        </w:div>
        <w:div w:id="951136348">
          <w:marLeft w:val="480"/>
          <w:marRight w:val="0"/>
          <w:marTop w:val="0"/>
          <w:marBottom w:val="0"/>
          <w:divBdr>
            <w:top w:val="none" w:sz="0" w:space="0" w:color="auto"/>
            <w:left w:val="none" w:sz="0" w:space="0" w:color="auto"/>
            <w:bottom w:val="none" w:sz="0" w:space="0" w:color="auto"/>
            <w:right w:val="none" w:sz="0" w:space="0" w:color="auto"/>
          </w:divBdr>
        </w:div>
        <w:div w:id="1397123262">
          <w:marLeft w:val="480"/>
          <w:marRight w:val="0"/>
          <w:marTop w:val="0"/>
          <w:marBottom w:val="0"/>
          <w:divBdr>
            <w:top w:val="none" w:sz="0" w:space="0" w:color="auto"/>
            <w:left w:val="none" w:sz="0" w:space="0" w:color="auto"/>
            <w:bottom w:val="none" w:sz="0" w:space="0" w:color="auto"/>
            <w:right w:val="none" w:sz="0" w:space="0" w:color="auto"/>
          </w:divBdr>
        </w:div>
        <w:div w:id="1954630538">
          <w:marLeft w:val="480"/>
          <w:marRight w:val="0"/>
          <w:marTop w:val="0"/>
          <w:marBottom w:val="0"/>
          <w:divBdr>
            <w:top w:val="none" w:sz="0" w:space="0" w:color="auto"/>
            <w:left w:val="none" w:sz="0" w:space="0" w:color="auto"/>
            <w:bottom w:val="none" w:sz="0" w:space="0" w:color="auto"/>
            <w:right w:val="none" w:sz="0" w:space="0" w:color="auto"/>
          </w:divBdr>
        </w:div>
        <w:div w:id="449712475">
          <w:marLeft w:val="480"/>
          <w:marRight w:val="0"/>
          <w:marTop w:val="0"/>
          <w:marBottom w:val="0"/>
          <w:divBdr>
            <w:top w:val="none" w:sz="0" w:space="0" w:color="auto"/>
            <w:left w:val="none" w:sz="0" w:space="0" w:color="auto"/>
            <w:bottom w:val="none" w:sz="0" w:space="0" w:color="auto"/>
            <w:right w:val="none" w:sz="0" w:space="0" w:color="auto"/>
          </w:divBdr>
        </w:div>
        <w:div w:id="1544295273">
          <w:marLeft w:val="480"/>
          <w:marRight w:val="0"/>
          <w:marTop w:val="0"/>
          <w:marBottom w:val="0"/>
          <w:divBdr>
            <w:top w:val="none" w:sz="0" w:space="0" w:color="auto"/>
            <w:left w:val="none" w:sz="0" w:space="0" w:color="auto"/>
            <w:bottom w:val="none" w:sz="0" w:space="0" w:color="auto"/>
            <w:right w:val="none" w:sz="0" w:space="0" w:color="auto"/>
          </w:divBdr>
        </w:div>
        <w:div w:id="671105264">
          <w:marLeft w:val="480"/>
          <w:marRight w:val="0"/>
          <w:marTop w:val="0"/>
          <w:marBottom w:val="0"/>
          <w:divBdr>
            <w:top w:val="none" w:sz="0" w:space="0" w:color="auto"/>
            <w:left w:val="none" w:sz="0" w:space="0" w:color="auto"/>
            <w:bottom w:val="none" w:sz="0" w:space="0" w:color="auto"/>
            <w:right w:val="none" w:sz="0" w:space="0" w:color="auto"/>
          </w:divBdr>
        </w:div>
        <w:div w:id="1620139059">
          <w:marLeft w:val="480"/>
          <w:marRight w:val="0"/>
          <w:marTop w:val="0"/>
          <w:marBottom w:val="0"/>
          <w:divBdr>
            <w:top w:val="none" w:sz="0" w:space="0" w:color="auto"/>
            <w:left w:val="none" w:sz="0" w:space="0" w:color="auto"/>
            <w:bottom w:val="none" w:sz="0" w:space="0" w:color="auto"/>
            <w:right w:val="none" w:sz="0" w:space="0" w:color="auto"/>
          </w:divBdr>
        </w:div>
        <w:div w:id="1169373192">
          <w:marLeft w:val="480"/>
          <w:marRight w:val="0"/>
          <w:marTop w:val="0"/>
          <w:marBottom w:val="0"/>
          <w:divBdr>
            <w:top w:val="none" w:sz="0" w:space="0" w:color="auto"/>
            <w:left w:val="none" w:sz="0" w:space="0" w:color="auto"/>
            <w:bottom w:val="none" w:sz="0" w:space="0" w:color="auto"/>
            <w:right w:val="none" w:sz="0" w:space="0" w:color="auto"/>
          </w:divBdr>
        </w:div>
        <w:div w:id="520825813">
          <w:marLeft w:val="480"/>
          <w:marRight w:val="0"/>
          <w:marTop w:val="0"/>
          <w:marBottom w:val="0"/>
          <w:divBdr>
            <w:top w:val="none" w:sz="0" w:space="0" w:color="auto"/>
            <w:left w:val="none" w:sz="0" w:space="0" w:color="auto"/>
            <w:bottom w:val="none" w:sz="0" w:space="0" w:color="auto"/>
            <w:right w:val="none" w:sz="0" w:space="0" w:color="auto"/>
          </w:divBdr>
        </w:div>
        <w:div w:id="682365684">
          <w:marLeft w:val="480"/>
          <w:marRight w:val="0"/>
          <w:marTop w:val="0"/>
          <w:marBottom w:val="0"/>
          <w:divBdr>
            <w:top w:val="none" w:sz="0" w:space="0" w:color="auto"/>
            <w:left w:val="none" w:sz="0" w:space="0" w:color="auto"/>
            <w:bottom w:val="none" w:sz="0" w:space="0" w:color="auto"/>
            <w:right w:val="none" w:sz="0" w:space="0" w:color="auto"/>
          </w:divBdr>
        </w:div>
        <w:div w:id="368803109">
          <w:marLeft w:val="480"/>
          <w:marRight w:val="0"/>
          <w:marTop w:val="0"/>
          <w:marBottom w:val="0"/>
          <w:divBdr>
            <w:top w:val="none" w:sz="0" w:space="0" w:color="auto"/>
            <w:left w:val="none" w:sz="0" w:space="0" w:color="auto"/>
            <w:bottom w:val="none" w:sz="0" w:space="0" w:color="auto"/>
            <w:right w:val="none" w:sz="0" w:space="0" w:color="auto"/>
          </w:divBdr>
        </w:div>
        <w:div w:id="502664056">
          <w:marLeft w:val="480"/>
          <w:marRight w:val="0"/>
          <w:marTop w:val="0"/>
          <w:marBottom w:val="0"/>
          <w:divBdr>
            <w:top w:val="none" w:sz="0" w:space="0" w:color="auto"/>
            <w:left w:val="none" w:sz="0" w:space="0" w:color="auto"/>
            <w:bottom w:val="none" w:sz="0" w:space="0" w:color="auto"/>
            <w:right w:val="none" w:sz="0" w:space="0" w:color="auto"/>
          </w:divBdr>
        </w:div>
        <w:div w:id="89202009">
          <w:marLeft w:val="480"/>
          <w:marRight w:val="0"/>
          <w:marTop w:val="0"/>
          <w:marBottom w:val="0"/>
          <w:divBdr>
            <w:top w:val="none" w:sz="0" w:space="0" w:color="auto"/>
            <w:left w:val="none" w:sz="0" w:space="0" w:color="auto"/>
            <w:bottom w:val="none" w:sz="0" w:space="0" w:color="auto"/>
            <w:right w:val="none" w:sz="0" w:space="0" w:color="auto"/>
          </w:divBdr>
        </w:div>
        <w:div w:id="1586113739">
          <w:marLeft w:val="480"/>
          <w:marRight w:val="0"/>
          <w:marTop w:val="0"/>
          <w:marBottom w:val="0"/>
          <w:divBdr>
            <w:top w:val="none" w:sz="0" w:space="0" w:color="auto"/>
            <w:left w:val="none" w:sz="0" w:space="0" w:color="auto"/>
            <w:bottom w:val="none" w:sz="0" w:space="0" w:color="auto"/>
            <w:right w:val="none" w:sz="0" w:space="0" w:color="auto"/>
          </w:divBdr>
        </w:div>
        <w:div w:id="118110663">
          <w:marLeft w:val="480"/>
          <w:marRight w:val="0"/>
          <w:marTop w:val="0"/>
          <w:marBottom w:val="0"/>
          <w:divBdr>
            <w:top w:val="none" w:sz="0" w:space="0" w:color="auto"/>
            <w:left w:val="none" w:sz="0" w:space="0" w:color="auto"/>
            <w:bottom w:val="none" w:sz="0" w:space="0" w:color="auto"/>
            <w:right w:val="none" w:sz="0" w:space="0" w:color="auto"/>
          </w:divBdr>
        </w:div>
        <w:div w:id="835457794">
          <w:marLeft w:val="480"/>
          <w:marRight w:val="0"/>
          <w:marTop w:val="0"/>
          <w:marBottom w:val="0"/>
          <w:divBdr>
            <w:top w:val="none" w:sz="0" w:space="0" w:color="auto"/>
            <w:left w:val="none" w:sz="0" w:space="0" w:color="auto"/>
            <w:bottom w:val="none" w:sz="0" w:space="0" w:color="auto"/>
            <w:right w:val="none" w:sz="0" w:space="0" w:color="auto"/>
          </w:divBdr>
        </w:div>
        <w:div w:id="892079928">
          <w:marLeft w:val="480"/>
          <w:marRight w:val="0"/>
          <w:marTop w:val="0"/>
          <w:marBottom w:val="0"/>
          <w:divBdr>
            <w:top w:val="none" w:sz="0" w:space="0" w:color="auto"/>
            <w:left w:val="none" w:sz="0" w:space="0" w:color="auto"/>
            <w:bottom w:val="none" w:sz="0" w:space="0" w:color="auto"/>
            <w:right w:val="none" w:sz="0" w:space="0" w:color="auto"/>
          </w:divBdr>
        </w:div>
        <w:div w:id="1863933791">
          <w:marLeft w:val="480"/>
          <w:marRight w:val="0"/>
          <w:marTop w:val="0"/>
          <w:marBottom w:val="0"/>
          <w:divBdr>
            <w:top w:val="none" w:sz="0" w:space="0" w:color="auto"/>
            <w:left w:val="none" w:sz="0" w:space="0" w:color="auto"/>
            <w:bottom w:val="none" w:sz="0" w:space="0" w:color="auto"/>
            <w:right w:val="none" w:sz="0" w:space="0" w:color="auto"/>
          </w:divBdr>
        </w:div>
        <w:div w:id="1820266575">
          <w:marLeft w:val="480"/>
          <w:marRight w:val="0"/>
          <w:marTop w:val="0"/>
          <w:marBottom w:val="0"/>
          <w:divBdr>
            <w:top w:val="none" w:sz="0" w:space="0" w:color="auto"/>
            <w:left w:val="none" w:sz="0" w:space="0" w:color="auto"/>
            <w:bottom w:val="none" w:sz="0" w:space="0" w:color="auto"/>
            <w:right w:val="none" w:sz="0" w:space="0" w:color="auto"/>
          </w:divBdr>
        </w:div>
        <w:div w:id="690185059">
          <w:marLeft w:val="480"/>
          <w:marRight w:val="0"/>
          <w:marTop w:val="0"/>
          <w:marBottom w:val="0"/>
          <w:divBdr>
            <w:top w:val="none" w:sz="0" w:space="0" w:color="auto"/>
            <w:left w:val="none" w:sz="0" w:space="0" w:color="auto"/>
            <w:bottom w:val="none" w:sz="0" w:space="0" w:color="auto"/>
            <w:right w:val="none" w:sz="0" w:space="0" w:color="auto"/>
          </w:divBdr>
        </w:div>
        <w:div w:id="1720400600">
          <w:marLeft w:val="480"/>
          <w:marRight w:val="0"/>
          <w:marTop w:val="0"/>
          <w:marBottom w:val="0"/>
          <w:divBdr>
            <w:top w:val="none" w:sz="0" w:space="0" w:color="auto"/>
            <w:left w:val="none" w:sz="0" w:space="0" w:color="auto"/>
            <w:bottom w:val="none" w:sz="0" w:space="0" w:color="auto"/>
            <w:right w:val="none" w:sz="0" w:space="0" w:color="auto"/>
          </w:divBdr>
        </w:div>
        <w:div w:id="67966249">
          <w:marLeft w:val="480"/>
          <w:marRight w:val="0"/>
          <w:marTop w:val="0"/>
          <w:marBottom w:val="0"/>
          <w:divBdr>
            <w:top w:val="none" w:sz="0" w:space="0" w:color="auto"/>
            <w:left w:val="none" w:sz="0" w:space="0" w:color="auto"/>
            <w:bottom w:val="none" w:sz="0" w:space="0" w:color="auto"/>
            <w:right w:val="none" w:sz="0" w:space="0" w:color="auto"/>
          </w:divBdr>
        </w:div>
        <w:div w:id="1525827174">
          <w:marLeft w:val="480"/>
          <w:marRight w:val="0"/>
          <w:marTop w:val="0"/>
          <w:marBottom w:val="0"/>
          <w:divBdr>
            <w:top w:val="none" w:sz="0" w:space="0" w:color="auto"/>
            <w:left w:val="none" w:sz="0" w:space="0" w:color="auto"/>
            <w:bottom w:val="none" w:sz="0" w:space="0" w:color="auto"/>
            <w:right w:val="none" w:sz="0" w:space="0" w:color="auto"/>
          </w:divBdr>
        </w:div>
        <w:div w:id="1433892249">
          <w:marLeft w:val="480"/>
          <w:marRight w:val="0"/>
          <w:marTop w:val="0"/>
          <w:marBottom w:val="0"/>
          <w:divBdr>
            <w:top w:val="none" w:sz="0" w:space="0" w:color="auto"/>
            <w:left w:val="none" w:sz="0" w:space="0" w:color="auto"/>
            <w:bottom w:val="none" w:sz="0" w:space="0" w:color="auto"/>
            <w:right w:val="none" w:sz="0" w:space="0" w:color="auto"/>
          </w:divBdr>
        </w:div>
        <w:div w:id="240724920">
          <w:marLeft w:val="480"/>
          <w:marRight w:val="0"/>
          <w:marTop w:val="0"/>
          <w:marBottom w:val="0"/>
          <w:divBdr>
            <w:top w:val="none" w:sz="0" w:space="0" w:color="auto"/>
            <w:left w:val="none" w:sz="0" w:space="0" w:color="auto"/>
            <w:bottom w:val="none" w:sz="0" w:space="0" w:color="auto"/>
            <w:right w:val="none" w:sz="0" w:space="0" w:color="auto"/>
          </w:divBdr>
        </w:div>
        <w:div w:id="1259174972">
          <w:marLeft w:val="480"/>
          <w:marRight w:val="0"/>
          <w:marTop w:val="0"/>
          <w:marBottom w:val="0"/>
          <w:divBdr>
            <w:top w:val="none" w:sz="0" w:space="0" w:color="auto"/>
            <w:left w:val="none" w:sz="0" w:space="0" w:color="auto"/>
            <w:bottom w:val="none" w:sz="0" w:space="0" w:color="auto"/>
            <w:right w:val="none" w:sz="0" w:space="0" w:color="auto"/>
          </w:divBdr>
        </w:div>
        <w:div w:id="954294088">
          <w:marLeft w:val="480"/>
          <w:marRight w:val="0"/>
          <w:marTop w:val="0"/>
          <w:marBottom w:val="0"/>
          <w:divBdr>
            <w:top w:val="none" w:sz="0" w:space="0" w:color="auto"/>
            <w:left w:val="none" w:sz="0" w:space="0" w:color="auto"/>
            <w:bottom w:val="none" w:sz="0" w:space="0" w:color="auto"/>
            <w:right w:val="none" w:sz="0" w:space="0" w:color="auto"/>
          </w:divBdr>
        </w:div>
        <w:div w:id="2052462619">
          <w:marLeft w:val="480"/>
          <w:marRight w:val="0"/>
          <w:marTop w:val="0"/>
          <w:marBottom w:val="0"/>
          <w:divBdr>
            <w:top w:val="none" w:sz="0" w:space="0" w:color="auto"/>
            <w:left w:val="none" w:sz="0" w:space="0" w:color="auto"/>
            <w:bottom w:val="none" w:sz="0" w:space="0" w:color="auto"/>
            <w:right w:val="none" w:sz="0" w:space="0" w:color="auto"/>
          </w:divBdr>
        </w:div>
        <w:div w:id="1374383942">
          <w:marLeft w:val="480"/>
          <w:marRight w:val="0"/>
          <w:marTop w:val="0"/>
          <w:marBottom w:val="0"/>
          <w:divBdr>
            <w:top w:val="none" w:sz="0" w:space="0" w:color="auto"/>
            <w:left w:val="none" w:sz="0" w:space="0" w:color="auto"/>
            <w:bottom w:val="none" w:sz="0" w:space="0" w:color="auto"/>
            <w:right w:val="none" w:sz="0" w:space="0" w:color="auto"/>
          </w:divBdr>
        </w:div>
        <w:div w:id="1759712278">
          <w:marLeft w:val="480"/>
          <w:marRight w:val="0"/>
          <w:marTop w:val="0"/>
          <w:marBottom w:val="0"/>
          <w:divBdr>
            <w:top w:val="none" w:sz="0" w:space="0" w:color="auto"/>
            <w:left w:val="none" w:sz="0" w:space="0" w:color="auto"/>
            <w:bottom w:val="none" w:sz="0" w:space="0" w:color="auto"/>
            <w:right w:val="none" w:sz="0" w:space="0" w:color="auto"/>
          </w:divBdr>
        </w:div>
        <w:div w:id="508956069">
          <w:marLeft w:val="480"/>
          <w:marRight w:val="0"/>
          <w:marTop w:val="0"/>
          <w:marBottom w:val="0"/>
          <w:divBdr>
            <w:top w:val="none" w:sz="0" w:space="0" w:color="auto"/>
            <w:left w:val="none" w:sz="0" w:space="0" w:color="auto"/>
            <w:bottom w:val="none" w:sz="0" w:space="0" w:color="auto"/>
            <w:right w:val="none" w:sz="0" w:space="0" w:color="auto"/>
          </w:divBdr>
        </w:div>
        <w:div w:id="2086294647">
          <w:marLeft w:val="480"/>
          <w:marRight w:val="0"/>
          <w:marTop w:val="0"/>
          <w:marBottom w:val="0"/>
          <w:divBdr>
            <w:top w:val="none" w:sz="0" w:space="0" w:color="auto"/>
            <w:left w:val="none" w:sz="0" w:space="0" w:color="auto"/>
            <w:bottom w:val="none" w:sz="0" w:space="0" w:color="auto"/>
            <w:right w:val="none" w:sz="0" w:space="0" w:color="auto"/>
          </w:divBdr>
        </w:div>
        <w:div w:id="1880582907">
          <w:marLeft w:val="480"/>
          <w:marRight w:val="0"/>
          <w:marTop w:val="0"/>
          <w:marBottom w:val="0"/>
          <w:divBdr>
            <w:top w:val="none" w:sz="0" w:space="0" w:color="auto"/>
            <w:left w:val="none" w:sz="0" w:space="0" w:color="auto"/>
            <w:bottom w:val="none" w:sz="0" w:space="0" w:color="auto"/>
            <w:right w:val="none" w:sz="0" w:space="0" w:color="auto"/>
          </w:divBdr>
        </w:div>
        <w:div w:id="1012613618">
          <w:marLeft w:val="480"/>
          <w:marRight w:val="0"/>
          <w:marTop w:val="0"/>
          <w:marBottom w:val="0"/>
          <w:divBdr>
            <w:top w:val="none" w:sz="0" w:space="0" w:color="auto"/>
            <w:left w:val="none" w:sz="0" w:space="0" w:color="auto"/>
            <w:bottom w:val="none" w:sz="0" w:space="0" w:color="auto"/>
            <w:right w:val="none" w:sz="0" w:space="0" w:color="auto"/>
          </w:divBdr>
        </w:div>
        <w:div w:id="2006057282">
          <w:marLeft w:val="480"/>
          <w:marRight w:val="0"/>
          <w:marTop w:val="0"/>
          <w:marBottom w:val="0"/>
          <w:divBdr>
            <w:top w:val="none" w:sz="0" w:space="0" w:color="auto"/>
            <w:left w:val="none" w:sz="0" w:space="0" w:color="auto"/>
            <w:bottom w:val="none" w:sz="0" w:space="0" w:color="auto"/>
            <w:right w:val="none" w:sz="0" w:space="0" w:color="auto"/>
          </w:divBdr>
        </w:div>
        <w:div w:id="994185008">
          <w:marLeft w:val="480"/>
          <w:marRight w:val="0"/>
          <w:marTop w:val="0"/>
          <w:marBottom w:val="0"/>
          <w:divBdr>
            <w:top w:val="none" w:sz="0" w:space="0" w:color="auto"/>
            <w:left w:val="none" w:sz="0" w:space="0" w:color="auto"/>
            <w:bottom w:val="none" w:sz="0" w:space="0" w:color="auto"/>
            <w:right w:val="none" w:sz="0" w:space="0" w:color="auto"/>
          </w:divBdr>
        </w:div>
        <w:div w:id="579750516">
          <w:marLeft w:val="480"/>
          <w:marRight w:val="0"/>
          <w:marTop w:val="0"/>
          <w:marBottom w:val="0"/>
          <w:divBdr>
            <w:top w:val="none" w:sz="0" w:space="0" w:color="auto"/>
            <w:left w:val="none" w:sz="0" w:space="0" w:color="auto"/>
            <w:bottom w:val="none" w:sz="0" w:space="0" w:color="auto"/>
            <w:right w:val="none" w:sz="0" w:space="0" w:color="auto"/>
          </w:divBdr>
        </w:div>
        <w:div w:id="1476995401">
          <w:marLeft w:val="480"/>
          <w:marRight w:val="0"/>
          <w:marTop w:val="0"/>
          <w:marBottom w:val="0"/>
          <w:divBdr>
            <w:top w:val="none" w:sz="0" w:space="0" w:color="auto"/>
            <w:left w:val="none" w:sz="0" w:space="0" w:color="auto"/>
            <w:bottom w:val="none" w:sz="0" w:space="0" w:color="auto"/>
            <w:right w:val="none" w:sz="0" w:space="0" w:color="auto"/>
          </w:divBdr>
        </w:div>
        <w:div w:id="1900434526">
          <w:marLeft w:val="480"/>
          <w:marRight w:val="0"/>
          <w:marTop w:val="0"/>
          <w:marBottom w:val="0"/>
          <w:divBdr>
            <w:top w:val="none" w:sz="0" w:space="0" w:color="auto"/>
            <w:left w:val="none" w:sz="0" w:space="0" w:color="auto"/>
            <w:bottom w:val="none" w:sz="0" w:space="0" w:color="auto"/>
            <w:right w:val="none" w:sz="0" w:space="0" w:color="auto"/>
          </w:divBdr>
        </w:div>
        <w:div w:id="698972725">
          <w:marLeft w:val="480"/>
          <w:marRight w:val="0"/>
          <w:marTop w:val="0"/>
          <w:marBottom w:val="0"/>
          <w:divBdr>
            <w:top w:val="none" w:sz="0" w:space="0" w:color="auto"/>
            <w:left w:val="none" w:sz="0" w:space="0" w:color="auto"/>
            <w:bottom w:val="none" w:sz="0" w:space="0" w:color="auto"/>
            <w:right w:val="none" w:sz="0" w:space="0" w:color="auto"/>
          </w:divBdr>
        </w:div>
        <w:div w:id="1555845218">
          <w:marLeft w:val="480"/>
          <w:marRight w:val="0"/>
          <w:marTop w:val="0"/>
          <w:marBottom w:val="0"/>
          <w:divBdr>
            <w:top w:val="none" w:sz="0" w:space="0" w:color="auto"/>
            <w:left w:val="none" w:sz="0" w:space="0" w:color="auto"/>
            <w:bottom w:val="none" w:sz="0" w:space="0" w:color="auto"/>
            <w:right w:val="none" w:sz="0" w:space="0" w:color="auto"/>
          </w:divBdr>
        </w:div>
      </w:divsChild>
    </w:div>
    <w:div w:id="1782802051">
      <w:bodyDiv w:val="1"/>
      <w:marLeft w:val="0"/>
      <w:marRight w:val="0"/>
      <w:marTop w:val="0"/>
      <w:marBottom w:val="0"/>
      <w:divBdr>
        <w:top w:val="none" w:sz="0" w:space="0" w:color="auto"/>
        <w:left w:val="none" w:sz="0" w:space="0" w:color="auto"/>
        <w:bottom w:val="none" w:sz="0" w:space="0" w:color="auto"/>
        <w:right w:val="none" w:sz="0" w:space="0" w:color="auto"/>
      </w:divBdr>
    </w:div>
    <w:div w:id="1782988530">
      <w:bodyDiv w:val="1"/>
      <w:marLeft w:val="0"/>
      <w:marRight w:val="0"/>
      <w:marTop w:val="0"/>
      <w:marBottom w:val="0"/>
      <w:divBdr>
        <w:top w:val="none" w:sz="0" w:space="0" w:color="auto"/>
        <w:left w:val="none" w:sz="0" w:space="0" w:color="auto"/>
        <w:bottom w:val="none" w:sz="0" w:space="0" w:color="auto"/>
        <w:right w:val="none" w:sz="0" w:space="0" w:color="auto"/>
      </w:divBdr>
    </w:div>
    <w:div w:id="1782995377">
      <w:bodyDiv w:val="1"/>
      <w:marLeft w:val="0"/>
      <w:marRight w:val="0"/>
      <w:marTop w:val="0"/>
      <w:marBottom w:val="0"/>
      <w:divBdr>
        <w:top w:val="none" w:sz="0" w:space="0" w:color="auto"/>
        <w:left w:val="none" w:sz="0" w:space="0" w:color="auto"/>
        <w:bottom w:val="none" w:sz="0" w:space="0" w:color="auto"/>
        <w:right w:val="none" w:sz="0" w:space="0" w:color="auto"/>
      </w:divBdr>
    </w:div>
    <w:div w:id="1783109267">
      <w:bodyDiv w:val="1"/>
      <w:marLeft w:val="0"/>
      <w:marRight w:val="0"/>
      <w:marTop w:val="0"/>
      <w:marBottom w:val="0"/>
      <w:divBdr>
        <w:top w:val="none" w:sz="0" w:space="0" w:color="auto"/>
        <w:left w:val="none" w:sz="0" w:space="0" w:color="auto"/>
        <w:bottom w:val="none" w:sz="0" w:space="0" w:color="auto"/>
        <w:right w:val="none" w:sz="0" w:space="0" w:color="auto"/>
      </w:divBdr>
    </w:div>
    <w:div w:id="1783257606">
      <w:bodyDiv w:val="1"/>
      <w:marLeft w:val="0"/>
      <w:marRight w:val="0"/>
      <w:marTop w:val="0"/>
      <w:marBottom w:val="0"/>
      <w:divBdr>
        <w:top w:val="none" w:sz="0" w:space="0" w:color="auto"/>
        <w:left w:val="none" w:sz="0" w:space="0" w:color="auto"/>
        <w:bottom w:val="none" w:sz="0" w:space="0" w:color="auto"/>
        <w:right w:val="none" w:sz="0" w:space="0" w:color="auto"/>
      </w:divBdr>
    </w:div>
    <w:div w:id="1783718105">
      <w:bodyDiv w:val="1"/>
      <w:marLeft w:val="0"/>
      <w:marRight w:val="0"/>
      <w:marTop w:val="0"/>
      <w:marBottom w:val="0"/>
      <w:divBdr>
        <w:top w:val="none" w:sz="0" w:space="0" w:color="auto"/>
        <w:left w:val="none" w:sz="0" w:space="0" w:color="auto"/>
        <w:bottom w:val="none" w:sz="0" w:space="0" w:color="auto"/>
        <w:right w:val="none" w:sz="0" w:space="0" w:color="auto"/>
      </w:divBdr>
    </w:div>
    <w:div w:id="1783768525">
      <w:bodyDiv w:val="1"/>
      <w:marLeft w:val="0"/>
      <w:marRight w:val="0"/>
      <w:marTop w:val="0"/>
      <w:marBottom w:val="0"/>
      <w:divBdr>
        <w:top w:val="none" w:sz="0" w:space="0" w:color="auto"/>
        <w:left w:val="none" w:sz="0" w:space="0" w:color="auto"/>
        <w:bottom w:val="none" w:sz="0" w:space="0" w:color="auto"/>
        <w:right w:val="none" w:sz="0" w:space="0" w:color="auto"/>
      </w:divBdr>
    </w:div>
    <w:div w:id="1783768637">
      <w:bodyDiv w:val="1"/>
      <w:marLeft w:val="0"/>
      <w:marRight w:val="0"/>
      <w:marTop w:val="0"/>
      <w:marBottom w:val="0"/>
      <w:divBdr>
        <w:top w:val="none" w:sz="0" w:space="0" w:color="auto"/>
        <w:left w:val="none" w:sz="0" w:space="0" w:color="auto"/>
        <w:bottom w:val="none" w:sz="0" w:space="0" w:color="auto"/>
        <w:right w:val="none" w:sz="0" w:space="0" w:color="auto"/>
      </w:divBdr>
    </w:div>
    <w:div w:id="1783918441">
      <w:bodyDiv w:val="1"/>
      <w:marLeft w:val="0"/>
      <w:marRight w:val="0"/>
      <w:marTop w:val="0"/>
      <w:marBottom w:val="0"/>
      <w:divBdr>
        <w:top w:val="none" w:sz="0" w:space="0" w:color="auto"/>
        <w:left w:val="none" w:sz="0" w:space="0" w:color="auto"/>
        <w:bottom w:val="none" w:sz="0" w:space="0" w:color="auto"/>
        <w:right w:val="none" w:sz="0" w:space="0" w:color="auto"/>
      </w:divBdr>
    </w:div>
    <w:div w:id="1784154955">
      <w:bodyDiv w:val="1"/>
      <w:marLeft w:val="0"/>
      <w:marRight w:val="0"/>
      <w:marTop w:val="0"/>
      <w:marBottom w:val="0"/>
      <w:divBdr>
        <w:top w:val="none" w:sz="0" w:space="0" w:color="auto"/>
        <w:left w:val="none" w:sz="0" w:space="0" w:color="auto"/>
        <w:bottom w:val="none" w:sz="0" w:space="0" w:color="auto"/>
        <w:right w:val="none" w:sz="0" w:space="0" w:color="auto"/>
      </w:divBdr>
    </w:div>
    <w:div w:id="1784686973">
      <w:bodyDiv w:val="1"/>
      <w:marLeft w:val="0"/>
      <w:marRight w:val="0"/>
      <w:marTop w:val="0"/>
      <w:marBottom w:val="0"/>
      <w:divBdr>
        <w:top w:val="none" w:sz="0" w:space="0" w:color="auto"/>
        <w:left w:val="none" w:sz="0" w:space="0" w:color="auto"/>
        <w:bottom w:val="none" w:sz="0" w:space="0" w:color="auto"/>
        <w:right w:val="none" w:sz="0" w:space="0" w:color="auto"/>
      </w:divBdr>
    </w:div>
    <w:div w:id="1785004508">
      <w:bodyDiv w:val="1"/>
      <w:marLeft w:val="0"/>
      <w:marRight w:val="0"/>
      <w:marTop w:val="0"/>
      <w:marBottom w:val="0"/>
      <w:divBdr>
        <w:top w:val="none" w:sz="0" w:space="0" w:color="auto"/>
        <w:left w:val="none" w:sz="0" w:space="0" w:color="auto"/>
        <w:bottom w:val="none" w:sz="0" w:space="0" w:color="auto"/>
        <w:right w:val="none" w:sz="0" w:space="0" w:color="auto"/>
      </w:divBdr>
    </w:div>
    <w:div w:id="1785005292">
      <w:bodyDiv w:val="1"/>
      <w:marLeft w:val="0"/>
      <w:marRight w:val="0"/>
      <w:marTop w:val="0"/>
      <w:marBottom w:val="0"/>
      <w:divBdr>
        <w:top w:val="none" w:sz="0" w:space="0" w:color="auto"/>
        <w:left w:val="none" w:sz="0" w:space="0" w:color="auto"/>
        <w:bottom w:val="none" w:sz="0" w:space="0" w:color="auto"/>
        <w:right w:val="none" w:sz="0" w:space="0" w:color="auto"/>
      </w:divBdr>
    </w:div>
    <w:div w:id="1785032666">
      <w:bodyDiv w:val="1"/>
      <w:marLeft w:val="0"/>
      <w:marRight w:val="0"/>
      <w:marTop w:val="0"/>
      <w:marBottom w:val="0"/>
      <w:divBdr>
        <w:top w:val="none" w:sz="0" w:space="0" w:color="auto"/>
        <w:left w:val="none" w:sz="0" w:space="0" w:color="auto"/>
        <w:bottom w:val="none" w:sz="0" w:space="0" w:color="auto"/>
        <w:right w:val="none" w:sz="0" w:space="0" w:color="auto"/>
      </w:divBdr>
    </w:div>
    <w:div w:id="1785806089">
      <w:bodyDiv w:val="1"/>
      <w:marLeft w:val="0"/>
      <w:marRight w:val="0"/>
      <w:marTop w:val="0"/>
      <w:marBottom w:val="0"/>
      <w:divBdr>
        <w:top w:val="none" w:sz="0" w:space="0" w:color="auto"/>
        <w:left w:val="none" w:sz="0" w:space="0" w:color="auto"/>
        <w:bottom w:val="none" w:sz="0" w:space="0" w:color="auto"/>
        <w:right w:val="none" w:sz="0" w:space="0" w:color="auto"/>
      </w:divBdr>
    </w:div>
    <w:div w:id="1786071131">
      <w:bodyDiv w:val="1"/>
      <w:marLeft w:val="0"/>
      <w:marRight w:val="0"/>
      <w:marTop w:val="0"/>
      <w:marBottom w:val="0"/>
      <w:divBdr>
        <w:top w:val="none" w:sz="0" w:space="0" w:color="auto"/>
        <w:left w:val="none" w:sz="0" w:space="0" w:color="auto"/>
        <w:bottom w:val="none" w:sz="0" w:space="0" w:color="auto"/>
        <w:right w:val="none" w:sz="0" w:space="0" w:color="auto"/>
      </w:divBdr>
    </w:div>
    <w:div w:id="1786192045">
      <w:bodyDiv w:val="1"/>
      <w:marLeft w:val="0"/>
      <w:marRight w:val="0"/>
      <w:marTop w:val="0"/>
      <w:marBottom w:val="0"/>
      <w:divBdr>
        <w:top w:val="none" w:sz="0" w:space="0" w:color="auto"/>
        <w:left w:val="none" w:sz="0" w:space="0" w:color="auto"/>
        <w:bottom w:val="none" w:sz="0" w:space="0" w:color="auto"/>
        <w:right w:val="none" w:sz="0" w:space="0" w:color="auto"/>
      </w:divBdr>
    </w:div>
    <w:div w:id="1786541109">
      <w:bodyDiv w:val="1"/>
      <w:marLeft w:val="0"/>
      <w:marRight w:val="0"/>
      <w:marTop w:val="0"/>
      <w:marBottom w:val="0"/>
      <w:divBdr>
        <w:top w:val="none" w:sz="0" w:space="0" w:color="auto"/>
        <w:left w:val="none" w:sz="0" w:space="0" w:color="auto"/>
        <w:bottom w:val="none" w:sz="0" w:space="0" w:color="auto"/>
        <w:right w:val="none" w:sz="0" w:space="0" w:color="auto"/>
      </w:divBdr>
    </w:div>
    <w:div w:id="1786541765">
      <w:bodyDiv w:val="1"/>
      <w:marLeft w:val="0"/>
      <w:marRight w:val="0"/>
      <w:marTop w:val="0"/>
      <w:marBottom w:val="0"/>
      <w:divBdr>
        <w:top w:val="none" w:sz="0" w:space="0" w:color="auto"/>
        <w:left w:val="none" w:sz="0" w:space="0" w:color="auto"/>
        <w:bottom w:val="none" w:sz="0" w:space="0" w:color="auto"/>
        <w:right w:val="none" w:sz="0" w:space="0" w:color="auto"/>
      </w:divBdr>
    </w:div>
    <w:div w:id="1786584236">
      <w:bodyDiv w:val="1"/>
      <w:marLeft w:val="0"/>
      <w:marRight w:val="0"/>
      <w:marTop w:val="0"/>
      <w:marBottom w:val="0"/>
      <w:divBdr>
        <w:top w:val="none" w:sz="0" w:space="0" w:color="auto"/>
        <w:left w:val="none" w:sz="0" w:space="0" w:color="auto"/>
        <w:bottom w:val="none" w:sz="0" w:space="0" w:color="auto"/>
        <w:right w:val="none" w:sz="0" w:space="0" w:color="auto"/>
      </w:divBdr>
    </w:div>
    <w:div w:id="1787583908">
      <w:bodyDiv w:val="1"/>
      <w:marLeft w:val="0"/>
      <w:marRight w:val="0"/>
      <w:marTop w:val="0"/>
      <w:marBottom w:val="0"/>
      <w:divBdr>
        <w:top w:val="none" w:sz="0" w:space="0" w:color="auto"/>
        <w:left w:val="none" w:sz="0" w:space="0" w:color="auto"/>
        <w:bottom w:val="none" w:sz="0" w:space="0" w:color="auto"/>
        <w:right w:val="none" w:sz="0" w:space="0" w:color="auto"/>
      </w:divBdr>
    </w:div>
    <w:div w:id="1788111625">
      <w:bodyDiv w:val="1"/>
      <w:marLeft w:val="0"/>
      <w:marRight w:val="0"/>
      <w:marTop w:val="0"/>
      <w:marBottom w:val="0"/>
      <w:divBdr>
        <w:top w:val="none" w:sz="0" w:space="0" w:color="auto"/>
        <w:left w:val="none" w:sz="0" w:space="0" w:color="auto"/>
        <w:bottom w:val="none" w:sz="0" w:space="0" w:color="auto"/>
        <w:right w:val="none" w:sz="0" w:space="0" w:color="auto"/>
      </w:divBdr>
    </w:div>
    <w:div w:id="1788233557">
      <w:bodyDiv w:val="1"/>
      <w:marLeft w:val="0"/>
      <w:marRight w:val="0"/>
      <w:marTop w:val="0"/>
      <w:marBottom w:val="0"/>
      <w:divBdr>
        <w:top w:val="none" w:sz="0" w:space="0" w:color="auto"/>
        <w:left w:val="none" w:sz="0" w:space="0" w:color="auto"/>
        <w:bottom w:val="none" w:sz="0" w:space="0" w:color="auto"/>
        <w:right w:val="none" w:sz="0" w:space="0" w:color="auto"/>
      </w:divBdr>
    </w:div>
    <w:div w:id="1788352864">
      <w:bodyDiv w:val="1"/>
      <w:marLeft w:val="0"/>
      <w:marRight w:val="0"/>
      <w:marTop w:val="0"/>
      <w:marBottom w:val="0"/>
      <w:divBdr>
        <w:top w:val="none" w:sz="0" w:space="0" w:color="auto"/>
        <w:left w:val="none" w:sz="0" w:space="0" w:color="auto"/>
        <w:bottom w:val="none" w:sz="0" w:space="0" w:color="auto"/>
        <w:right w:val="none" w:sz="0" w:space="0" w:color="auto"/>
      </w:divBdr>
    </w:div>
    <w:div w:id="1788621085">
      <w:bodyDiv w:val="1"/>
      <w:marLeft w:val="0"/>
      <w:marRight w:val="0"/>
      <w:marTop w:val="0"/>
      <w:marBottom w:val="0"/>
      <w:divBdr>
        <w:top w:val="none" w:sz="0" w:space="0" w:color="auto"/>
        <w:left w:val="none" w:sz="0" w:space="0" w:color="auto"/>
        <w:bottom w:val="none" w:sz="0" w:space="0" w:color="auto"/>
        <w:right w:val="none" w:sz="0" w:space="0" w:color="auto"/>
      </w:divBdr>
      <w:divsChild>
        <w:div w:id="937276">
          <w:marLeft w:val="480"/>
          <w:marRight w:val="0"/>
          <w:marTop w:val="0"/>
          <w:marBottom w:val="0"/>
          <w:divBdr>
            <w:top w:val="none" w:sz="0" w:space="0" w:color="auto"/>
            <w:left w:val="none" w:sz="0" w:space="0" w:color="auto"/>
            <w:bottom w:val="none" w:sz="0" w:space="0" w:color="auto"/>
            <w:right w:val="none" w:sz="0" w:space="0" w:color="auto"/>
          </w:divBdr>
        </w:div>
        <w:div w:id="61560727">
          <w:marLeft w:val="480"/>
          <w:marRight w:val="0"/>
          <w:marTop w:val="0"/>
          <w:marBottom w:val="0"/>
          <w:divBdr>
            <w:top w:val="none" w:sz="0" w:space="0" w:color="auto"/>
            <w:left w:val="none" w:sz="0" w:space="0" w:color="auto"/>
            <w:bottom w:val="none" w:sz="0" w:space="0" w:color="auto"/>
            <w:right w:val="none" w:sz="0" w:space="0" w:color="auto"/>
          </w:divBdr>
        </w:div>
        <w:div w:id="261961697">
          <w:marLeft w:val="480"/>
          <w:marRight w:val="0"/>
          <w:marTop w:val="0"/>
          <w:marBottom w:val="0"/>
          <w:divBdr>
            <w:top w:val="none" w:sz="0" w:space="0" w:color="auto"/>
            <w:left w:val="none" w:sz="0" w:space="0" w:color="auto"/>
            <w:bottom w:val="none" w:sz="0" w:space="0" w:color="auto"/>
            <w:right w:val="none" w:sz="0" w:space="0" w:color="auto"/>
          </w:divBdr>
        </w:div>
        <w:div w:id="265159582">
          <w:marLeft w:val="480"/>
          <w:marRight w:val="0"/>
          <w:marTop w:val="0"/>
          <w:marBottom w:val="0"/>
          <w:divBdr>
            <w:top w:val="none" w:sz="0" w:space="0" w:color="auto"/>
            <w:left w:val="none" w:sz="0" w:space="0" w:color="auto"/>
            <w:bottom w:val="none" w:sz="0" w:space="0" w:color="auto"/>
            <w:right w:val="none" w:sz="0" w:space="0" w:color="auto"/>
          </w:divBdr>
        </w:div>
        <w:div w:id="267661086">
          <w:marLeft w:val="480"/>
          <w:marRight w:val="0"/>
          <w:marTop w:val="0"/>
          <w:marBottom w:val="0"/>
          <w:divBdr>
            <w:top w:val="none" w:sz="0" w:space="0" w:color="auto"/>
            <w:left w:val="none" w:sz="0" w:space="0" w:color="auto"/>
            <w:bottom w:val="none" w:sz="0" w:space="0" w:color="auto"/>
            <w:right w:val="none" w:sz="0" w:space="0" w:color="auto"/>
          </w:divBdr>
        </w:div>
        <w:div w:id="275916289">
          <w:marLeft w:val="480"/>
          <w:marRight w:val="0"/>
          <w:marTop w:val="0"/>
          <w:marBottom w:val="0"/>
          <w:divBdr>
            <w:top w:val="none" w:sz="0" w:space="0" w:color="auto"/>
            <w:left w:val="none" w:sz="0" w:space="0" w:color="auto"/>
            <w:bottom w:val="none" w:sz="0" w:space="0" w:color="auto"/>
            <w:right w:val="none" w:sz="0" w:space="0" w:color="auto"/>
          </w:divBdr>
        </w:div>
        <w:div w:id="320429613">
          <w:marLeft w:val="480"/>
          <w:marRight w:val="0"/>
          <w:marTop w:val="0"/>
          <w:marBottom w:val="0"/>
          <w:divBdr>
            <w:top w:val="none" w:sz="0" w:space="0" w:color="auto"/>
            <w:left w:val="none" w:sz="0" w:space="0" w:color="auto"/>
            <w:bottom w:val="none" w:sz="0" w:space="0" w:color="auto"/>
            <w:right w:val="none" w:sz="0" w:space="0" w:color="auto"/>
          </w:divBdr>
        </w:div>
        <w:div w:id="325978801">
          <w:marLeft w:val="480"/>
          <w:marRight w:val="0"/>
          <w:marTop w:val="0"/>
          <w:marBottom w:val="0"/>
          <w:divBdr>
            <w:top w:val="none" w:sz="0" w:space="0" w:color="auto"/>
            <w:left w:val="none" w:sz="0" w:space="0" w:color="auto"/>
            <w:bottom w:val="none" w:sz="0" w:space="0" w:color="auto"/>
            <w:right w:val="none" w:sz="0" w:space="0" w:color="auto"/>
          </w:divBdr>
        </w:div>
        <w:div w:id="633368099">
          <w:marLeft w:val="480"/>
          <w:marRight w:val="0"/>
          <w:marTop w:val="0"/>
          <w:marBottom w:val="0"/>
          <w:divBdr>
            <w:top w:val="none" w:sz="0" w:space="0" w:color="auto"/>
            <w:left w:val="none" w:sz="0" w:space="0" w:color="auto"/>
            <w:bottom w:val="none" w:sz="0" w:space="0" w:color="auto"/>
            <w:right w:val="none" w:sz="0" w:space="0" w:color="auto"/>
          </w:divBdr>
        </w:div>
        <w:div w:id="696084942">
          <w:marLeft w:val="480"/>
          <w:marRight w:val="0"/>
          <w:marTop w:val="0"/>
          <w:marBottom w:val="0"/>
          <w:divBdr>
            <w:top w:val="none" w:sz="0" w:space="0" w:color="auto"/>
            <w:left w:val="none" w:sz="0" w:space="0" w:color="auto"/>
            <w:bottom w:val="none" w:sz="0" w:space="0" w:color="auto"/>
            <w:right w:val="none" w:sz="0" w:space="0" w:color="auto"/>
          </w:divBdr>
        </w:div>
        <w:div w:id="719481896">
          <w:marLeft w:val="480"/>
          <w:marRight w:val="0"/>
          <w:marTop w:val="0"/>
          <w:marBottom w:val="0"/>
          <w:divBdr>
            <w:top w:val="none" w:sz="0" w:space="0" w:color="auto"/>
            <w:left w:val="none" w:sz="0" w:space="0" w:color="auto"/>
            <w:bottom w:val="none" w:sz="0" w:space="0" w:color="auto"/>
            <w:right w:val="none" w:sz="0" w:space="0" w:color="auto"/>
          </w:divBdr>
        </w:div>
        <w:div w:id="781344483">
          <w:marLeft w:val="480"/>
          <w:marRight w:val="0"/>
          <w:marTop w:val="0"/>
          <w:marBottom w:val="0"/>
          <w:divBdr>
            <w:top w:val="none" w:sz="0" w:space="0" w:color="auto"/>
            <w:left w:val="none" w:sz="0" w:space="0" w:color="auto"/>
            <w:bottom w:val="none" w:sz="0" w:space="0" w:color="auto"/>
            <w:right w:val="none" w:sz="0" w:space="0" w:color="auto"/>
          </w:divBdr>
        </w:div>
        <w:div w:id="785929622">
          <w:marLeft w:val="480"/>
          <w:marRight w:val="0"/>
          <w:marTop w:val="0"/>
          <w:marBottom w:val="0"/>
          <w:divBdr>
            <w:top w:val="none" w:sz="0" w:space="0" w:color="auto"/>
            <w:left w:val="none" w:sz="0" w:space="0" w:color="auto"/>
            <w:bottom w:val="none" w:sz="0" w:space="0" w:color="auto"/>
            <w:right w:val="none" w:sz="0" w:space="0" w:color="auto"/>
          </w:divBdr>
        </w:div>
        <w:div w:id="811797759">
          <w:marLeft w:val="480"/>
          <w:marRight w:val="0"/>
          <w:marTop w:val="0"/>
          <w:marBottom w:val="0"/>
          <w:divBdr>
            <w:top w:val="none" w:sz="0" w:space="0" w:color="auto"/>
            <w:left w:val="none" w:sz="0" w:space="0" w:color="auto"/>
            <w:bottom w:val="none" w:sz="0" w:space="0" w:color="auto"/>
            <w:right w:val="none" w:sz="0" w:space="0" w:color="auto"/>
          </w:divBdr>
        </w:div>
        <w:div w:id="844320778">
          <w:marLeft w:val="480"/>
          <w:marRight w:val="0"/>
          <w:marTop w:val="0"/>
          <w:marBottom w:val="0"/>
          <w:divBdr>
            <w:top w:val="none" w:sz="0" w:space="0" w:color="auto"/>
            <w:left w:val="none" w:sz="0" w:space="0" w:color="auto"/>
            <w:bottom w:val="none" w:sz="0" w:space="0" w:color="auto"/>
            <w:right w:val="none" w:sz="0" w:space="0" w:color="auto"/>
          </w:divBdr>
        </w:div>
        <w:div w:id="870803296">
          <w:marLeft w:val="480"/>
          <w:marRight w:val="0"/>
          <w:marTop w:val="0"/>
          <w:marBottom w:val="0"/>
          <w:divBdr>
            <w:top w:val="none" w:sz="0" w:space="0" w:color="auto"/>
            <w:left w:val="none" w:sz="0" w:space="0" w:color="auto"/>
            <w:bottom w:val="none" w:sz="0" w:space="0" w:color="auto"/>
            <w:right w:val="none" w:sz="0" w:space="0" w:color="auto"/>
          </w:divBdr>
        </w:div>
        <w:div w:id="873231807">
          <w:marLeft w:val="480"/>
          <w:marRight w:val="0"/>
          <w:marTop w:val="0"/>
          <w:marBottom w:val="0"/>
          <w:divBdr>
            <w:top w:val="none" w:sz="0" w:space="0" w:color="auto"/>
            <w:left w:val="none" w:sz="0" w:space="0" w:color="auto"/>
            <w:bottom w:val="none" w:sz="0" w:space="0" w:color="auto"/>
            <w:right w:val="none" w:sz="0" w:space="0" w:color="auto"/>
          </w:divBdr>
        </w:div>
        <w:div w:id="911963387">
          <w:marLeft w:val="480"/>
          <w:marRight w:val="0"/>
          <w:marTop w:val="0"/>
          <w:marBottom w:val="0"/>
          <w:divBdr>
            <w:top w:val="none" w:sz="0" w:space="0" w:color="auto"/>
            <w:left w:val="none" w:sz="0" w:space="0" w:color="auto"/>
            <w:bottom w:val="none" w:sz="0" w:space="0" w:color="auto"/>
            <w:right w:val="none" w:sz="0" w:space="0" w:color="auto"/>
          </w:divBdr>
        </w:div>
        <w:div w:id="926579032">
          <w:marLeft w:val="480"/>
          <w:marRight w:val="0"/>
          <w:marTop w:val="0"/>
          <w:marBottom w:val="0"/>
          <w:divBdr>
            <w:top w:val="none" w:sz="0" w:space="0" w:color="auto"/>
            <w:left w:val="none" w:sz="0" w:space="0" w:color="auto"/>
            <w:bottom w:val="none" w:sz="0" w:space="0" w:color="auto"/>
            <w:right w:val="none" w:sz="0" w:space="0" w:color="auto"/>
          </w:divBdr>
        </w:div>
        <w:div w:id="944314596">
          <w:marLeft w:val="480"/>
          <w:marRight w:val="0"/>
          <w:marTop w:val="0"/>
          <w:marBottom w:val="0"/>
          <w:divBdr>
            <w:top w:val="none" w:sz="0" w:space="0" w:color="auto"/>
            <w:left w:val="none" w:sz="0" w:space="0" w:color="auto"/>
            <w:bottom w:val="none" w:sz="0" w:space="0" w:color="auto"/>
            <w:right w:val="none" w:sz="0" w:space="0" w:color="auto"/>
          </w:divBdr>
        </w:div>
        <w:div w:id="951866486">
          <w:marLeft w:val="480"/>
          <w:marRight w:val="0"/>
          <w:marTop w:val="0"/>
          <w:marBottom w:val="0"/>
          <w:divBdr>
            <w:top w:val="none" w:sz="0" w:space="0" w:color="auto"/>
            <w:left w:val="none" w:sz="0" w:space="0" w:color="auto"/>
            <w:bottom w:val="none" w:sz="0" w:space="0" w:color="auto"/>
            <w:right w:val="none" w:sz="0" w:space="0" w:color="auto"/>
          </w:divBdr>
        </w:div>
        <w:div w:id="982584622">
          <w:marLeft w:val="480"/>
          <w:marRight w:val="0"/>
          <w:marTop w:val="0"/>
          <w:marBottom w:val="0"/>
          <w:divBdr>
            <w:top w:val="none" w:sz="0" w:space="0" w:color="auto"/>
            <w:left w:val="none" w:sz="0" w:space="0" w:color="auto"/>
            <w:bottom w:val="none" w:sz="0" w:space="0" w:color="auto"/>
            <w:right w:val="none" w:sz="0" w:space="0" w:color="auto"/>
          </w:divBdr>
        </w:div>
        <w:div w:id="1002389257">
          <w:marLeft w:val="480"/>
          <w:marRight w:val="0"/>
          <w:marTop w:val="0"/>
          <w:marBottom w:val="0"/>
          <w:divBdr>
            <w:top w:val="none" w:sz="0" w:space="0" w:color="auto"/>
            <w:left w:val="none" w:sz="0" w:space="0" w:color="auto"/>
            <w:bottom w:val="none" w:sz="0" w:space="0" w:color="auto"/>
            <w:right w:val="none" w:sz="0" w:space="0" w:color="auto"/>
          </w:divBdr>
        </w:div>
        <w:div w:id="1050227343">
          <w:marLeft w:val="480"/>
          <w:marRight w:val="0"/>
          <w:marTop w:val="0"/>
          <w:marBottom w:val="0"/>
          <w:divBdr>
            <w:top w:val="none" w:sz="0" w:space="0" w:color="auto"/>
            <w:left w:val="none" w:sz="0" w:space="0" w:color="auto"/>
            <w:bottom w:val="none" w:sz="0" w:space="0" w:color="auto"/>
            <w:right w:val="none" w:sz="0" w:space="0" w:color="auto"/>
          </w:divBdr>
        </w:div>
        <w:div w:id="1104112629">
          <w:marLeft w:val="480"/>
          <w:marRight w:val="0"/>
          <w:marTop w:val="0"/>
          <w:marBottom w:val="0"/>
          <w:divBdr>
            <w:top w:val="none" w:sz="0" w:space="0" w:color="auto"/>
            <w:left w:val="none" w:sz="0" w:space="0" w:color="auto"/>
            <w:bottom w:val="none" w:sz="0" w:space="0" w:color="auto"/>
            <w:right w:val="none" w:sz="0" w:space="0" w:color="auto"/>
          </w:divBdr>
        </w:div>
        <w:div w:id="1107193746">
          <w:marLeft w:val="480"/>
          <w:marRight w:val="0"/>
          <w:marTop w:val="0"/>
          <w:marBottom w:val="0"/>
          <w:divBdr>
            <w:top w:val="none" w:sz="0" w:space="0" w:color="auto"/>
            <w:left w:val="none" w:sz="0" w:space="0" w:color="auto"/>
            <w:bottom w:val="none" w:sz="0" w:space="0" w:color="auto"/>
            <w:right w:val="none" w:sz="0" w:space="0" w:color="auto"/>
          </w:divBdr>
        </w:div>
        <w:div w:id="1217278198">
          <w:marLeft w:val="480"/>
          <w:marRight w:val="0"/>
          <w:marTop w:val="0"/>
          <w:marBottom w:val="0"/>
          <w:divBdr>
            <w:top w:val="none" w:sz="0" w:space="0" w:color="auto"/>
            <w:left w:val="none" w:sz="0" w:space="0" w:color="auto"/>
            <w:bottom w:val="none" w:sz="0" w:space="0" w:color="auto"/>
            <w:right w:val="none" w:sz="0" w:space="0" w:color="auto"/>
          </w:divBdr>
        </w:div>
        <w:div w:id="1268074965">
          <w:marLeft w:val="480"/>
          <w:marRight w:val="0"/>
          <w:marTop w:val="0"/>
          <w:marBottom w:val="0"/>
          <w:divBdr>
            <w:top w:val="none" w:sz="0" w:space="0" w:color="auto"/>
            <w:left w:val="none" w:sz="0" w:space="0" w:color="auto"/>
            <w:bottom w:val="none" w:sz="0" w:space="0" w:color="auto"/>
            <w:right w:val="none" w:sz="0" w:space="0" w:color="auto"/>
          </w:divBdr>
        </w:div>
        <w:div w:id="1296714675">
          <w:marLeft w:val="480"/>
          <w:marRight w:val="0"/>
          <w:marTop w:val="0"/>
          <w:marBottom w:val="0"/>
          <w:divBdr>
            <w:top w:val="none" w:sz="0" w:space="0" w:color="auto"/>
            <w:left w:val="none" w:sz="0" w:space="0" w:color="auto"/>
            <w:bottom w:val="none" w:sz="0" w:space="0" w:color="auto"/>
            <w:right w:val="none" w:sz="0" w:space="0" w:color="auto"/>
          </w:divBdr>
        </w:div>
        <w:div w:id="1334991525">
          <w:marLeft w:val="480"/>
          <w:marRight w:val="0"/>
          <w:marTop w:val="0"/>
          <w:marBottom w:val="0"/>
          <w:divBdr>
            <w:top w:val="none" w:sz="0" w:space="0" w:color="auto"/>
            <w:left w:val="none" w:sz="0" w:space="0" w:color="auto"/>
            <w:bottom w:val="none" w:sz="0" w:space="0" w:color="auto"/>
            <w:right w:val="none" w:sz="0" w:space="0" w:color="auto"/>
          </w:divBdr>
        </w:div>
        <w:div w:id="1397631507">
          <w:marLeft w:val="480"/>
          <w:marRight w:val="0"/>
          <w:marTop w:val="0"/>
          <w:marBottom w:val="0"/>
          <w:divBdr>
            <w:top w:val="none" w:sz="0" w:space="0" w:color="auto"/>
            <w:left w:val="none" w:sz="0" w:space="0" w:color="auto"/>
            <w:bottom w:val="none" w:sz="0" w:space="0" w:color="auto"/>
            <w:right w:val="none" w:sz="0" w:space="0" w:color="auto"/>
          </w:divBdr>
        </w:div>
        <w:div w:id="1440023758">
          <w:marLeft w:val="480"/>
          <w:marRight w:val="0"/>
          <w:marTop w:val="0"/>
          <w:marBottom w:val="0"/>
          <w:divBdr>
            <w:top w:val="none" w:sz="0" w:space="0" w:color="auto"/>
            <w:left w:val="none" w:sz="0" w:space="0" w:color="auto"/>
            <w:bottom w:val="none" w:sz="0" w:space="0" w:color="auto"/>
            <w:right w:val="none" w:sz="0" w:space="0" w:color="auto"/>
          </w:divBdr>
        </w:div>
        <w:div w:id="1446731308">
          <w:marLeft w:val="480"/>
          <w:marRight w:val="0"/>
          <w:marTop w:val="0"/>
          <w:marBottom w:val="0"/>
          <w:divBdr>
            <w:top w:val="none" w:sz="0" w:space="0" w:color="auto"/>
            <w:left w:val="none" w:sz="0" w:space="0" w:color="auto"/>
            <w:bottom w:val="none" w:sz="0" w:space="0" w:color="auto"/>
            <w:right w:val="none" w:sz="0" w:space="0" w:color="auto"/>
          </w:divBdr>
        </w:div>
        <w:div w:id="1488127434">
          <w:marLeft w:val="480"/>
          <w:marRight w:val="0"/>
          <w:marTop w:val="0"/>
          <w:marBottom w:val="0"/>
          <w:divBdr>
            <w:top w:val="none" w:sz="0" w:space="0" w:color="auto"/>
            <w:left w:val="none" w:sz="0" w:space="0" w:color="auto"/>
            <w:bottom w:val="none" w:sz="0" w:space="0" w:color="auto"/>
            <w:right w:val="none" w:sz="0" w:space="0" w:color="auto"/>
          </w:divBdr>
        </w:div>
        <w:div w:id="1510483747">
          <w:marLeft w:val="480"/>
          <w:marRight w:val="0"/>
          <w:marTop w:val="0"/>
          <w:marBottom w:val="0"/>
          <w:divBdr>
            <w:top w:val="none" w:sz="0" w:space="0" w:color="auto"/>
            <w:left w:val="none" w:sz="0" w:space="0" w:color="auto"/>
            <w:bottom w:val="none" w:sz="0" w:space="0" w:color="auto"/>
            <w:right w:val="none" w:sz="0" w:space="0" w:color="auto"/>
          </w:divBdr>
        </w:div>
        <w:div w:id="1511287530">
          <w:marLeft w:val="480"/>
          <w:marRight w:val="0"/>
          <w:marTop w:val="0"/>
          <w:marBottom w:val="0"/>
          <w:divBdr>
            <w:top w:val="none" w:sz="0" w:space="0" w:color="auto"/>
            <w:left w:val="none" w:sz="0" w:space="0" w:color="auto"/>
            <w:bottom w:val="none" w:sz="0" w:space="0" w:color="auto"/>
            <w:right w:val="none" w:sz="0" w:space="0" w:color="auto"/>
          </w:divBdr>
        </w:div>
        <w:div w:id="1515264563">
          <w:marLeft w:val="480"/>
          <w:marRight w:val="0"/>
          <w:marTop w:val="0"/>
          <w:marBottom w:val="0"/>
          <w:divBdr>
            <w:top w:val="none" w:sz="0" w:space="0" w:color="auto"/>
            <w:left w:val="none" w:sz="0" w:space="0" w:color="auto"/>
            <w:bottom w:val="none" w:sz="0" w:space="0" w:color="auto"/>
            <w:right w:val="none" w:sz="0" w:space="0" w:color="auto"/>
          </w:divBdr>
        </w:div>
        <w:div w:id="1559586777">
          <w:marLeft w:val="480"/>
          <w:marRight w:val="0"/>
          <w:marTop w:val="0"/>
          <w:marBottom w:val="0"/>
          <w:divBdr>
            <w:top w:val="none" w:sz="0" w:space="0" w:color="auto"/>
            <w:left w:val="none" w:sz="0" w:space="0" w:color="auto"/>
            <w:bottom w:val="none" w:sz="0" w:space="0" w:color="auto"/>
            <w:right w:val="none" w:sz="0" w:space="0" w:color="auto"/>
          </w:divBdr>
        </w:div>
        <w:div w:id="1615166090">
          <w:marLeft w:val="480"/>
          <w:marRight w:val="0"/>
          <w:marTop w:val="0"/>
          <w:marBottom w:val="0"/>
          <w:divBdr>
            <w:top w:val="none" w:sz="0" w:space="0" w:color="auto"/>
            <w:left w:val="none" w:sz="0" w:space="0" w:color="auto"/>
            <w:bottom w:val="none" w:sz="0" w:space="0" w:color="auto"/>
            <w:right w:val="none" w:sz="0" w:space="0" w:color="auto"/>
          </w:divBdr>
        </w:div>
        <w:div w:id="1644237449">
          <w:marLeft w:val="480"/>
          <w:marRight w:val="0"/>
          <w:marTop w:val="0"/>
          <w:marBottom w:val="0"/>
          <w:divBdr>
            <w:top w:val="none" w:sz="0" w:space="0" w:color="auto"/>
            <w:left w:val="none" w:sz="0" w:space="0" w:color="auto"/>
            <w:bottom w:val="none" w:sz="0" w:space="0" w:color="auto"/>
            <w:right w:val="none" w:sz="0" w:space="0" w:color="auto"/>
          </w:divBdr>
        </w:div>
        <w:div w:id="1678388405">
          <w:marLeft w:val="480"/>
          <w:marRight w:val="0"/>
          <w:marTop w:val="0"/>
          <w:marBottom w:val="0"/>
          <w:divBdr>
            <w:top w:val="none" w:sz="0" w:space="0" w:color="auto"/>
            <w:left w:val="none" w:sz="0" w:space="0" w:color="auto"/>
            <w:bottom w:val="none" w:sz="0" w:space="0" w:color="auto"/>
            <w:right w:val="none" w:sz="0" w:space="0" w:color="auto"/>
          </w:divBdr>
        </w:div>
        <w:div w:id="1775124269">
          <w:marLeft w:val="480"/>
          <w:marRight w:val="0"/>
          <w:marTop w:val="0"/>
          <w:marBottom w:val="0"/>
          <w:divBdr>
            <w:top w:val="none" w:sz="0" w:space="0" w:color="auto"/>
            <w:left w:val="none" w:sz="0" w:space="0" w:color="auto"/>
            <w:bottom w:val="none" w:sz="0" w:space="0" w:color="auto"/>
            <w:right w:val="none" w:sz="0" w:space="0" w:color="auto"/>
          </w:divBdr>
        </w:div>
        <w:div w:id="1833640569">
          <w:marLeft w:val="480"/>
          <w:marRight w:val="0"/>
          <w:marTop w:val="0"/>
          <w:marBottom w:val="0"/>
          <w:divBdr>
            <w:top w:val="none" w:sz="0" w:space="0" w:color="auto"/>
            <w:left w:val="none" w:sz="0" w:space="0" w:color="auto"/>
            <w:bottom w:val="none" w:sz="0" w:space="0" w:color="auto"/>
            <w:right w:val="none" w:sz="0" w:space="0" w:color="auto"/>
          </w:divBdr>
        </w:div>
        <w:div w:id="1884365115">
          <w:marLeft w:val="480"/>
          <w:marRight w:val="0"/>
          <w:marTop w:val="0"/>
          <w:marBottom w:val="0"/>
          <w:divBdr>
            <w:top w:val="none" w:sz="0" w:space="0" w:color="auto"/>
            <w:left w:val="none" w:sz="0" w:space="0" w:color="auto"/>
            <w:bottom w:val="none" w:sz="0" w:space="0" w:color="auto"/>
            <w:right w:val="none" w:sz="0" w:space="0" w:color="auto"/>
          </w:divBdr>
        </w:div>
        <w:div w:id="1914389241">
          <w:marLeft w:val="480"/>
          <w:marRight w:val="0"/>
          <w:marTop w:val="0"/>
          <w:marBottom w:val="0"/>
          <w:divBdr>
            <w:top w:val="none" w:sz="0" w:space="0" w:color="auto"/>
            <w:left w:val="none" w:sz="0" w:space="0" w:color="auto"/>
            <w:bottom w:val="none" w:sz="0" w:space="0" w:color="auto"/>
            <w:right w:val="none" w:sz="0" w:space="0" w:color="auto"/>
          </w:divBdr>
        </w:div>
        <w:div w:id="1975089590">
          <w:marLeft w:val="480"/>
          <w:marRight w:val="0"/>
          <w:marTop w:val="0"/>
          <w:marBottom w:val="0"/>
          <w:divBdr>
            <w:top w:val="none" w:sz="0" w:space="0" w:color="auto"/>
            <w:left w:val="none" w:sz="0" w:space="0" w:color="auto"/>
            <w:bottom w:val="none" w:sz="0" w:space="0" w:color="auto"/>
            <w:right w:val="none" w:sz="0" w:space="0" w:color="auto"/>
          </w:divBdr>
        </w:div>
        <w:div w:id="2040349310">
          <w:marLeft w:val="480"/>
          <w:marRight w:val="0"/>
          <w:marTop w:val="0"/>
          <w:marBottom w:val="0"/>
          <w:divBdr>
            <w:top w:val="none" w:sz="0" w:space="0" w:color="auto"/>
            <w:left w:val="none" w:sz="0" w:space="0" w:color="auto"/>
            <w:bottom w:val="none" w:sz="0" w:space="0" w:color="auto"/>
            <w:right w:val="none" w:sz="0" w:space="0" w:color="auto"/>
          </w:divBdr>
        </w:div>
        <w:div w:id="2100371803">
          <w:marLeft w:val="480"/>
          <w:marRight w:val="0"/>
          <w:marTop w:val="0"/>
          <w:marBottom w:val="0"/>
          <w:divBdr>
            <w:top w:val="none" w:sz="0" w:space="0" w:color="auto"/>
            <w:left w:val="none" w:sz="0" w:space="0" w:color="auto"/>
            <w:bottom w:val="none" w:sz="0" w:space="0" w:color="auto"/>
            <w:right w:val="none" w:sz="0" w:space="0" w:color="auto"/>
          </w:divBdr>
        </w:div>
      </w:divsChild>
    </w:div>
    <w:div w:id="1789277811">
      <w:bodyDiv w:val="1"/>
      <w:marLeft w:val="0"/>
      <w:marRight w:val="0"/>
      <w:marTop w:val="0"/>
      <w:marBottom w:val="0"/>
      <w:divBdr>
        <w:top w:val="none" w:sz="0" w:space="0" w:color="auto"/>
        <w:left w:val="none" w:sz="0" w:space="0" w:color="auto"/>
        <w:bottom w:val="none" w:sz="0" w:space="0" w:color="auto"/>
        <w:right w:val="none" w:sz="0" w:space="0" w:color="auto"/>
      </w:divBdr>
    </w:div>
    <w:div w:id="1789424025">
      <w:bodyDiv w:val="1"/>
      <w:marLeft w:val="0"/>
      <w:marRight w:val="0"/>
      <w:marTop w:val="0"/>
      <w:marBottom w:val="0"/>
      <w:divBdr>
        <w:top w:val="none" w:sz="0" w:space="0" w:color="auto"/>
        <w:left w:val="none" w:sz="0" w:space="0" w:color="auto"/>
        <w:bottom w:val="none" w:sz="0" w:space="0" w:color="auto"/>
        <w:right w:val="none" w:sz="0" w:space="0" w:color="auto"/>
      </w:divBdr>
    </w:div>
    <w:div w:id="1790274520">
      <w:bodyDiv w:val="1"/>
      <w:marLeft w:val="0"/>
      <w:marRight w:val="0"/>
      <w:marTop w:val="0"/>
      <w:marBottom w:val="0"/>
      <w:divBdr>
        <w:top w:val="none" w:sz="0" w:space="0" w:color="auto"/>
        <w:left w:val="none" w:sz="0" w:space="0" w:color="auto"/>
        <w:bottom w:val="none" w:sz="0" w:space="0" w:color="auto"/>
        <w:right w:val="none" w:sz="0" w:space="0" w:color="auto"/>
      </w:divBdr>
    </w:div>
    <w:div w:id="1790390583">
      <w:bodyDiv w:val="1"/>
      <w:marLeft w:val="0"/>
      <w:marRight w:val="0"/>
      <w:marTop w:val="0"/>
      <w:marBottom w:val="0"/>
      <w:divBdr>
        <w:top w:val="none" w:sz="0" w:space="0" w:color="auto"/>
        <w:left w:val="none" w:sz="0" w:space="0" w:color="auto"/>
        <w:bottom w:val="none" w:sz="0" w:space="0" w:color="auto"/>
        <w:right w:val="none" w:sz="0" w:space="0" w:color="auto"/>
      </w:divBdr>
    </w:div>
    <w:div w:id="1790513764">
      <w:bodyDiv w:val="1"/>
      <w:marLeft w:val="0"/>
      <w:marRight w:val="0"/>
      <w:marTop w:val="0"/>
      <w:marBottom w:val="0"/>
      <w:divBdr>
        <w:top w:val="none" w:sz="0" w:space="0" w:color="auto"/>
        <w:left w:val="none" w:sz="0" w:space="0" w:color="auto"/>
        <w:bottom w:val="none" w:sz="0" w:space="0" w:color="auto"/>
        <w:right w:val="none" w:sz="0" w:space="0" w:color="auto"/>
      </w:divBdr>
    </w:div>
    <w:div w:id="1790582993">
      <w:bodyDiv w:val="1"/>
      <w:marLeft w:val="0"/>
      <w:marRight w:val="0"/>
      <w:marTop w:val="0"/>
      <w:marBottom w:val="0"/>
      <w:divBdr>
        <w:top w:val="none" w:sz="0" w:space="0" w:color="auto"/>
        <w:left w:val="none" w:sz="0" w:space="0" w:color="auto"/>
        <w:bottom w:val="none" w:sz="0" w:space="0" w:color="auto"/>
        <w:right w:val="none" w:sz="0" w:space="0" w:color="auto"/>
      </w:divBdr>
    </w:div>
    <w:div w:id="1790779717">
      <w:bodyDiv w:val="1"/>
      <w:marLeft w:val="0"/>
      <w:marRight w:val="0"/>
      <w:marTop w:val="0"/>
      <w:marBottom w:val="0"/>
      <w:divBdr>
        <w:top w:val="none" w:sz="0" w:space="0" w:color="auto"/>
        <w:left w:val="none" w:sz="0" w:space="0" w:color="auto"/>
        <w:bottom w:val="none" w:sz="0" w:space="0" w:color="auto"/>
        <w:right w:val="none" w:sz="0" w:space="0" w:color="auto"/>
      </w:divBdr>
    </w:div>
    <w:div w:id="1790927095">
      <w:bodyDiv w:val="1"/>
      <w:marLeft w:val="0"/>
      <w:marRight w:val="0"/>
      <w:marTop w:val="0"/>
      <w:marBottom w:val="0"/>
      <w:divBdr>
        <w:top w:val="none" w:sz="0" w:space="0" w:color="auto"/>
        <w:left w:val="none" w:sz="0" w:space="0" w:color="auto"/>
        <w:bottom w:val="none" w:sz="0" w:space="0" w:color="auto"/>
        <w:right w:val="none" w:sz="0" w:space="0" w:color="auto"/>
      </w:divBdr>
    </w:div>
    <w:div w:id="1791237438">
      <w:bodyDiv w:val="1"/>
      <w:marLeft w:val="0"/>
      <w:marRight w:val="0"/>
      <w:marTop w:val="0"/>
      <w:marBottom w:val="0"/>
      <w:divBdr>
        <w:top w:val="none" w:sz="0" w:space="0" w:color="auto"/>
        <w:left w:val="none" w:sz="0" w:space="0" w:color="auto"/>
        <w:bottom w:val="none" w:sz="0" w:space="0" w:color="auto"/>
        <w:right w:val="none" w:sz="0" w:space="0" w:color="auto"/>
      </w:divBdr>
    </w:div>
    <w:div w:id="1791312663">
      <w:bodyDiv w:val="1"/>
      <w:marLeft w:val="0"/>
      <w:marRight w:val="0"/>
      <w:marTop w:val="0"/>
      <w:marBottom w:val="0"/>
      <w:divBdr>
        <w:top w:val="none" w:sz="0" w:space="0" w:color="auto"/>
        <w:left w:val="none" w:sz="0" w:space="0" w:color="auto"/>
        <w:bottom w:val="none" w:sz="0" w:space="0" w:color="auto"/>
        <w:right w:val="none" w:sz="0" w:space="0" w:color="auto"/>
      </w:divBdr>
    </w:div>
    <w:div w:id="1791438961">
      <w:bodyDiv w:val="1"/>
      <w:marLeft w:val="0"/>
      <w:marRight w:val="0"/>
      <w:marTop w:val="0"/>
      <w:marBottom w:val="0"/>
      <w:divBdr>
        <w:top w:val="none" w:sz="0" w:space="0" w:color="auto"/>
        <w:left w:val="none" w:sz="0" w:space="0" w:color="auto"/>
        <w:bottom w:val="none" w:sz="0" w:space="0" w:color="auto"/>
        <w:right w:val="none" w:sz="0" w:space="0" w:color="auto"/>
      </w:divBdr>
    </w:div>
    <w:div w:id="1791779815">
      <w:bodyDiv w:val="1"/>
      <w:marLeft w:val="0"/>
      <w:marRight w:val="0"/>
      <w:marTop w:val="0"/>
      <w:marBottom w:val="0"/>
      <w:divBdr>
        <w:top w:val="none" w:sz="0" w:space="0" w:color="auto"/>
        <w:left w:val="none" w:sz="0" w:space="0" w:color="auto"/>
        <w:bottom w:val="none" w:sz="0" w:space="0" w:color="auto"/>
        <w:right w:val="none" w:sz="0" w:space="0" w:color="auto"/>
      </w:divBdr>
    </w:div>
    <w:div w:id="1791781924">
      <w:bodyDiv w:val="1"/>
      <w:marLeft w:val="0"/>
      <w:marRight w:val="0"/>
      <w:marTop w:val="0"/>
      <w:marBottom w:val="0"/>
      <w:divBdr>
        <w:top w:val="none" w:sz="0" w:space="0" w:color="auto"/>
        <w:left w:val="none" w:sz="0" w:space="0" w:color="auto"/>
        <w:bottom w:val="none" w:sz="0" w:space="0" w:color="auto"/>
        <w:right w:val="none" w:sz="0" w:space="0" w:color="auto"/>
      </w:divBdr>
    </w:div>
    <w:div w:id="1791892934">
      <w:bodyDiv w:val="1"/>
      <w:marLeft w:val="0"/>
      <w:marRight w:val="0"/>
      <w:marTop w:val="0"/>
      <w:marBottom w:val="0"/>
      <w:divBdr>
        <w:top w:val="none" w:sz="0" w:space="0" w:color="auto"/>
        <w:left w:val="none" w:sz="0" w:space="0" w:color="auto"/>
        <w:bottom w:val="none" w:sz="0" w:space="0" w:color="auto"/>
        <w:right w:val="none" w:sz="0" w:space="0" w:color="auto"/>
      </w:divBdr>
    </w:div>
    <w:div w:id="1792245562">
      <w:bodyDiv w:val="1"/>
      <w:marLeft w:val="0"/>
      <w:marRight w:val="0"/>
      <w:marTop w:val="0"/>
      <w:marBottom w:val="0"/>
      <w:divBdr>
        <w:top w:val="none" w:sz="0" w:space="0" w:color="auto"/>
        <w:left w:val="none" w:sz="0" w:space="0" w:color="auto"/>
        <w:bottom w:val="none" w:sz="0" w:space="0" w:color="auto"/>
        <w:right w:val="none" w:sz="0" w:space="0" w:color="auto"/>
      </w:divBdr>
    </w:div>
    <w:div w:id="1793354304">
      <w:bodyDiv w:val="1"/>
      <w:marLeft w:val="0"/>
      <w:marRight w:val="0"/>
      <w:marTop w:val="0"/>
      <w:marBottom w:val="0"/>
      <w:divBdr>
        <w:top w:val="none" w:sz="0" w:space="0" w:color="auto"/>
        <w:left w:val="none" w:sz="0" w:space="0" w:color="auto"/>
        <w:bottom w:val="none" w:sz="0" w:space="0" w:color="auto"/>
        <w:right w:val="none" w:sz="0" w:space="0" w:color="auto"/>
      </w:divBdr>
    </w:div>
    <w:div w:id="1793863891">
      <w:bodyDiv w:val="1"/>
      <w:marLeft w:val="0"/>
      <w:marRight w:val="0"/>
      <w:marTop w:val="0"/>
      <w:marBottom w:val="0"/>
      <w:divBdr>
        <w:top w:val="none" w:sz="0" w:space="0" w:color="auto"/>
        <w:left w:val="none" w:sz="0" w:space="0" w:color="auto"/>
        <w:bottom w:val="none" w:sz="0" w:space="0" w:color="auto"/>
        <w:right w:val="none" w:sz="0" w:space="0" w:color="auto"/>
      </w:divBdr>
    </w:div>
    <w:div w:id="1794010818">
      <w:bodyDiv w:val="1"/>
      <w:marLeft w:val="0"/>
      <w:marRight w:val="0"/>
      <w:marTop w:val="0"/>
      <w:marBottom w:val="0"/>
      <w:divBdr>
        <w:top w:val="none" w:sz="0" w:space="0" w:color="auto"/>
        <w:left w:val="none" w:sz="0" w:space="0" w:color="auto"/>
        <w:bottom w:val="none" w:sz="0" w:space="0" w:color="auto"/>
        <w:right w:val="none" w:sz="0" w:space="0" w:color="auto"/>
      </w:divBdr>
    </w:div>
    <w:div w:id="1794404295">
      <w:bodyDiv w:val="1"/>
      <w:marLeft w:val="0"/>
      <w:marRight w:val="0"/>
      <w:marTop w:val="0"/>
      <w:marBottom w:val="0"/>
      <w:divBdr>
        <w:top w:val="none" w:sz="0" w:space="0" w:color="auto"/>
        <w:left w:val="none" w:sz="0" w:space="0" w:color="auto"/>
        <w:bottom w:val="none" w:sz="0" w:space="0" w:color="auto"/>
        <w:right w:val="none" w:sz="0" w:space="0" w:color="auto"/>
      </w:divBdr>
    </w:div>
    <w:div w:id="1794905092">
      <w:bodyDiv w:val="1"/>
      <w:marLeft w:val="0"/>
      <w:marRight w:val="0"/>
      <w:marTop w:val="0"/>
      <w:marBottom w:val="0"/>
      <w:divBdr>
        <w:top w:val="none" w:sz="0" w:space="0" w:color="auto"/>
        <w:left w:val="none" w:sz="0" w:space="0" w:color="auto"/>
        <w:bottom w:val="none" w:sz="0" w:space="0" w:color="auto"/>
        <w:right w:val="none" w:sz="0" w:space="0" w:color="auto"/>
      </w:divBdr>
    </w:div>
    <w:div w:id="1794908695">
      <w:bodyDiv w:val="1"/>
      <w:marLeft w:val="0"/>
      <w:marRight w:val="0"/>
      <w:marTop w:val="0"/>
      <w:marBottom w:val="0"/>
      <w:divBdr>
        <w:top w:val="none" w:sz="0" w:space="0" w:color="auto"/>
        <w:left w:val="none" w:sz="0" w:space="0" w:color="auto"/>
        <w:bottom w:val="none" w:sz="0" w:space="0" w:color="auto"/>
        <w:right w:val="none" w:sz="0" w:space="0" w:color="auto"/>
      </w:divBdr>
      <w:divsChild>
        <w:div w:id="1177382961">
          <w:marLeft w:val="480"/>
          <w:marRight w:val="0"/>
          <w:marTop w:val="0"/>
          <w:marBottom w:val="0"/>
          <w:divBdr>
            <w:top w:val="none" w:sz="0" w:space="0" w:color="auto"/>
            <w:left w:val="none" w:sz="0" w:space="0" w:color="auto"/>
            <w:bottom w:val="none" w:sz="0" w:space="0" w:color="auto"/>
            <w:right w:val="none" w:sz="0" w:space="0" w:color="auto"/>
          </w:divBdr>
        </w:div>
        <w:div w:id="619187772">
          <w:marLeft w:val="480"/>
          <w:marRight w:val="0"/>
          <w:marTop w:val="0"/>
          <w:marBottom w:val="0"/>
          <w:divBdr>
            <w:top w:val="none" w:sz="0" w:space="0" w:color="auto"/>
            <w:left w:val="none" w:sz="0" w:space="0" w:color="auto"/>
            <w:bottom w:val="none" w:sz="0" w:space="0" w:color="auto"/>
            <w:right w:val="none" w:sz="0" w:space="0" w:color="auto"/>
          </w:divBdr>
        </w:div>
        <w:div w:id="724177585">
          <w:marLeft w:val="480"/>
          <w:marRight w:val="0"/>
          <w:marTop w:val="0"/>
          <w:marBottom w:val="0"/>
          <w:divBdr>
            <w:top w:val="none" w:sz="0" w:space="0" w:color="auto"/>
            <w:left w:val="none" w:sz="0" w:space="0" w:color="auto"/>
            <w:bottom w:val="none" w:sz="0" w:space="0" w:color="auto"/>
            <w:right w:val="none" w:sz="0" w:space="0" w:color="auto"/>
          </w:divBdr>
        </w:div>
        <w:div w:id="565996562">
          <w:marLeft w:val="480"/>
          <w:marRight w:val="0"/>
          <w:marTop w:val="0"/>
          <w:marBottom w:val="0"/>
          <w:divBdr>
            <w:top w:val="none" w:sz="0" w:space="0" w:color="auto"/>
            <w:left w:val="none" w:sz="0" w:space="0" w:color="auto"/>
            <w:bottom w:val="none" w:sz="0" w:space="0" w:color="auto"/>
            <w:right w:val="none" w:sz="0" w:space="0" w:color="auto"/>
          </w:divBdr>
        </w:div>
        <w:div w:id="225996294">
          <w:marLeft w:val="480"/>
          <w:marRight w:val="0"/>
          <w:marTop w:val="0"/>
          <w:marBottom w:val="0"/>
          <w:divBdr>
            <w:top w:val="none" w:sz="0" w:space="0" w:color="auto"/>
            <w:left w:val="none" w:sz="0" w:space="0" w:color="auto"/>
            <w:bottom w:val="none" w:sz="0" w:space="0" w:color="auto"/>
            <w:right w:val="none" w:sz="0" w:space="0" w:color="auto"/>
          </w:divBdr>
        </w:div>
        <w:div w:id="1973512057">
          <w:marLeft w:val="480"/>
          <w:marRight w:val="0"/>
          <w:marTop w:val="0"/>
          <w:marBottom w:val="0"/>
          <w:divBdr>
            <w:top w:val="none" w:sz="0" w:space="0" w:color="auto"/>
            <w:left w:val="none" w:sz="0" w:space="0" w:color="auto"/>
            <w:bottom w:val="none" w:sz="0" w:space="0" w:color="auto"/>
            <w:right w:val="none" w:sz="0" w:space="0" w:color="auto"/>
          </w:divBdr>
        </w:div>
        <w:div w:id="970331997">
          <w:marLeft w:val="480"/>
          <w:marRight w:val="0"/>
          <w:marTop w:val="0"/>
          <w:marBottom w:val="0"/>
          <w:divBdr>
            <w:top w:val="none" w:sz="0" w:space="0" w:color="auto"/>
            <w:left w:val="none" w:sz="0" w:space="0" w:color="auto"/>
            <w:bottom w:val="none" w:sz="0" w:space="0" w:color="auto"/>
            <w:right w:val="none" w:sz="0" w:space="0" w:color="auto"/>
          </w:divBdr>
        </w:div>
        <w:div w:id="1232346527">
          <w:marLeft w:val="480"/>
          <w:marRight w:val="0"/>
          <w:marTop w:val="0"/>
          <w:marBottom w:val="0"/>
          <w:divBdr>
            <w:top w:val="none" w:sz="0" w:space="0" w:color="auto"/>
            <w:left w:val="none" w:sz="0" w:space="0" w:color="auto"/>
            <w:bottom w:val="none" w:sz="0" w:space="0" w:color="auto"/>
            <w:right w:val="none" w:sz="0" w:space="0" w:color="auto"/>
          </w:divBdr>
        </w:div>
        <w:div w:id="1823959995">
          <w:marLeft w:val="480"/>
          <w:marRight w:val="0"/>
          <w:marTop w:val="0"/>
          <w:marBottom w:val="0"/>
          <w:divBdr>
            <w:top w:val="none" w:sz="0" w:space="0" w:color="auto"/>
            <w:left w:val="none" w:sz="0" w:space="0" w:color="auto"/>
            <w:bottom w:val="none" w:sz="0" w:space="0" w:color="auto"/>
            <w:right w:val="none" w:sz="0" w:space="0" w:color="auto"/>
          </w:divBdr>
        </w:div>
        <w:div w:id="229462124">
          <w:marLeft w:val="480"/>
          <w:marRight w:val="0"/>
          <w:marTop w:val="0"/>
          <w:marBottom w:val="0"/>
          <w:divBdr>
            <w:top w:val="none" w:sz="0" w:space="0" w:color="auto"/>
            <w:left w:val="none" w:sz="0" w:space="0" w:color="auto"/>
            <w:bottom w:val="none" w:sz="0" w:space="0" w:color="auto"/>
            <w:right w:val="none" w:sz="0" w:space="0" w:color="auto"/>
          </w:divBdr>
        </w:div>
        <w:div w:id="1386754743">
          <w:marLeft w:val="480"/>
          <w:marRight w:val="0"/>
          <w:marTop w:val="0"/>
          <w:marBottom w:val="0"/>
          <w:divBdr>
            <w:top w:val="none" w:sz="0" w:space="0" w:color="auto"/>
            <w:left w:val="none" w:sz="0" w:space="0" w:color="auto"/>
            <w:bottom w:val="none" w:sz="0" w:space="0" w:color="auto"/>
            <w:right w:val="none" w:sz="0" w:space="0" w:color="auto"/>
          </w:divBdr>
        </w:div>
        <w:div w:id="598373121">
          <w:marLeft w:val="480"/>
          <w:marRight w:val="0"/>
          <w:marTop w:val="0"/>
          <w:marBottom w:val="0"/>
          <w:divBdr>
            <w:top w:val="none" w:sz="0" w:space="0" w:color="auto"/>
            <w:left w:val="none" w:sz="0" w:space="0" w:color="auto"/>
            <w:bottom w:val="none" w:sz="0" w:space="0" w:color="auto"/>
            <w:right w:val="none" w:sz="0" w:space="0" w:color="auto"/>
          </w:divBdr>
        </w:div>
        <w:div w:id="467938273">
          <w:marLeft w:val="480"/>
          <w:marRight w:val="0"/>
          <w:marTop w:val="0"/>
          <w:marBottom w:val="0"/>
          <w:divBdr>
            <w:top w:val="none" w:sz="0" w:space="0" w:color="auto"/>
            <w:left w:val="none" w:sz="0" w:space="0" w:color="auto"/>
            <w:bottom w:val="none" w:sz="0" w:space="0" w:color="auto"/>
            <w:right w:val="none" w:sz="0" w:space="0" w:color="auto"/>
          </w:divBdr>
        </w:div>
        <w:div w:id="1838881309">
          <w:marLeft w:val="480"/>
          <w:marRight w:val="0"/>
          <w:marTop w:val="0"/>
          <w:marBottom w:val="0"/>
          <w:divBdr>
            <w:top w:val="none" w:sz="0" w:space="0" w:color="auto"/>
            <w:left w:val="none" w:sz="0" w:space="0" w:color="auto"/>
            <w:bottom w:val="none" w:sz="0" w:space="0" w:color="auto"/>
            <w:right w:val="none" w:sz="0" w:space="0" w:color="auto"/>
          </w:divBdr>
        </w:div>
        <w:div w:id="1582249751">
          <w:marLeft w:val="480"/>
          <w:marRight w:val="0"/>
          <w:marTop w:val="0"/>
          <w:marBottom w:val="0"/>
          <w:divBdr>
            <w:top w:val="none" w:sz="0" w:space="0" w:color="auto"/>
            <w:left w:val="none" w:sz="0" w:space="0" w:color="auto"/>
            <w:bottom w:val="none" w:sz="0" w:space="0" w:color="auto"/>
            <w:right w:val="none" w:sz="0" w:space="0" w:color="auto"/>
          </w:divBdr>
        </w:div>
        <w:div w:id="129522130">
          <w:marLeft w:val="480"/>
          <w:marRight w:val="0"/>
          <w:marTop w:val="0"/>
          <w:marBottom w:val="0"/>
          <w:divBdr>
            <w:top w:val="none" w:sz="0" w:space="0" w:color="auto"/>
            <w:left w:val="none" w:sz="0" w:space="0" w:color="auto"/>
            <w:bottom w:val="none" w:sz="0" w:space="0" w:color="auto"/>
            <w:right w:val="none" w:sz="0" w:space="0" w:color="auto"/>
          </w:divBdr>
        </w:div>
        <w:div w:id="1690445643">
          <w:marLeft w:val="480"/>
          <w:marRight w:val="0"/>
          <w:marTop w:val="0"/>
          <w:marBottom w:val="0"/>
          <w:divBdr>
            <w:top w:val="none" w:sz="0" w:space="0" w:color="auto"/>
            <w:left w:val="none" w:sz="0" w:space="0" w:color="auto"/>
            <w:bottom w:val="none" w:sz="0" w:space="0" w:color="auto"/>
            <w:right w:val="none" w:sz="0" w:space="0" w:color="auto"/>
          </w:divBdr>
        </w:div>
        <w:div w:id="1817601130">
          <w:marLeft w:val="480"/>
          <w:marRight w:val="0"/>
          <w:marTop w:val="0"/>
          <w:marBottom w:val="0"/>
          <w:divBdr>
            <w:top w:val="none" w:sz="0" w:space="0" w:color="auto"/>
            <w:left w:val="none" w:sz="0" w:space="0" w:color="auto"/>
            <w:bottom w:val="none" w:sz="0" w:space="0" w:color="auto"/>
            <w:right w:val="none" w:sz="0" w:space="0" w:color="auto"/>
          </w:divBdr>
        </w:div>
        <w:div w:id="1766147996">
          <w:marLeft w:val="480"/>
          <w:marRight w:val="0"/>
          <w:marTop w:val="0"/>
          <w:marBottom w:val="0"/>
          <w:divBdr>
            <w:top w:val="none" w:sz="0" w:space="0" w:color="auto"/>
            <w:left w:val="none" w:sz="0" w:space="0" w:color="auto"/>
            <w:bottom w:val="none" w:sz="0" w:space="0" w:color="auto"/>
            <w:right w:val="none" w:sz="0" w:space="0" w:color="auto"/>
          </w:divBdr>
        </w:div>
        <w:div w:id="954562607">
          <w:marLeft w:val="480"/>
          <w:marRight w:val="0"/>
          <w:marTop w:val="0"/>
          <w:marBottom w:val="0"/>
          <w:divBdr>
            <w:top w:val="none" w:sz="0" w:space="0" w:color="auto"/>
            <w:left w:val="none" w:sz="0" w:space="0" w:color="auto"/>
            <w:bottom w:val="none" w:sz="0" w:space="0" w:color="auto"/>
            <w:right w:val="none" w:sz="0" w:space="0" w:color="auto"/>
          </w:divBdr>
        </w:div>
        <w:div w:id="1074014214">
          <w:marLeft w:val="480"/>
          <w:marRight w:val="0"/>
          <w:marTop w:val="0"/>
          <w:marBottom w:val="0"/>
          <w:divBdr>
            <w:top w:val="none" w:sz="0" w:space="0" w:color="auto"/>
            <w:left w:val="none" w:sz="0" w:space="0" w:color="auto"/>
            <w:bottom w:val="none" w:sz="0" w:space="0" w:color="auto"/>
            <w:right w:val="none" w:sz="0" w:space="0" w:color="auto"/>
          </w:divBdr>
        </w:div>
        <w:div w:id="1924875131">
          <w:marLeft w:val="480"/>
          <w:marRight w:val="0"/>
          <w:marTop w:val="0"/>
          <w:marBottom w:val="0"/>
          <w:divBdr>
            <w:top w:val="none" w:sz="0" w:space="0" w:color="auto"/>
            <w:left w:val="none" w:sz="0" w:space="0" w:color="auto"/>
            <w:bottom w:val="none" w:sz="0" w:space="0" w:color="auto"/>
            <w:right w:val="none" w:sz="0" w:space="0" w:color="auto"/>
          </w:divBdr>
        </w:div>
        <w:div w:id="1898976524">
          <w:marLeft w:val="480"/>
          <w:marRight w:val="0"/>
          <w:marTop w:val="0"/>
          <w:marBottom w:val="0"/>
          <w:divBdr>
            <w:top w:val="none" w:sz="0" w:space="0" w:color="auto"/>
            <w:left w:val="none" w:sz="0" w:space="0" w:color="auto"/>
            <w:bottom w:val="none" w:sz="0" w:space="0" w:color="auto"/>
            <w:right w:val="none" w:sz="0" w:space="0" w:color="auto"/>
          </w:divBdr>
        </w:div>
        <w:div w:id="1832256438">
          <w:marLeft w:val="480"/>
          <w:marRight w:val="0"/>
          <w:marTop w:val="0"/>
          <w:marBottom w:val="0"/>
          <w:divBdr>
            <w:top w:val="none" w:sz="0" w:space="0" w:color="auto"/>
            <w:left w:val="none" w:sz="0" w:space="0" w:color="auto"/>
            <w:bottom w:val="none" w:sz="0" w:space="0" w:color="auto"/>
            <w:right w:val="none" w:sz="0" w:space="0" w:color="auto"/>
          </w:divBdr>
        </w:div>
        <w:div w:id="1499223808">
          <w:marLeft w:val="480"/>
          <w:marRight w:val="0"/>
          <w:marTop w:val="0"/>
          <w:marBottom w:val="0"/>
          <w:divBdr>
            <w:top w:val="none" w:sz="0" w:space="0" w:color="auto"/>
            <w:left w:val="none" w:sz="0" w:space="0" w:color="auto"/>
            <w:bottom w:val="none" w:sz="0" w:space="0" w:color="auto"/>
            <w:right w:val="none" w:sz="0" w:space="0" w:color="auto"/>
          </w:divBdr>
        </w:div>
        <w:div w:id="719860284">
          <w:marLeft w:val="480"/>
          <w:marRight w:val="0"/>
          <w:marTop w:val="0"/>
          <w:marBottom w:val="0"/>
          <w:divBdr>
            <w:top w:val="none" w:sz="0" w:space="0" w:color="auto"/>
            <w:left w:val="none" w:sz="0" w:space="0" w:color="auto"/>
            <w:bottom w:val="none" w:sz="0" w:space="0" w:color="auto"/>
            <w:right w:val="none" w:sz="0" w:space="0" w:color="auto"/>
          </w:divBdr>
        </w:div>
        <w:div w:id="1357660488">
          <w:marLeft w:val="480"/>
          <w:marRight w:val="0"/>
          <w:marTop w:val="0"/>
          <w:marBottom w:val="0"/>
          <w:divBdr>
            <w:top w:val="none" w:sz="0" w:space="0" w:color="auto"/>
            <w:left w:val="none" w:sz="0" w:space="0" w:color="auto"/>
            <w:bottom w:val="none" w:sz="0" w:space="0" w:color="auto"/>
            <w:right w:val="none" w:sz="0" w:space="0" w:color="auto"/>
          </w:divBdr>
        </w:div>
        <w:div w:id="236478987">
          <w:marLeft w:val="480"/>
          <w:marRight w:val="0"/>
          <w:marTop w:val="0"/>
          <w:marBottom w:val="0"/>
          <w:divBdr>
            <w:top w:val="none" w:sz="0" w:space="0" w:color="auto"/>
            <w:left w:val="none" w:sz="0" w:space="0" w:color="auto"/>
            <w:bottom w:val="none" w:sz="0" w:space="0" w:color="auto"/>
            <w:right w:val="none" w:sz="0" w:space="0" w:color="auto"/>
          </w:divBdr>
        </w:div>
        <w:div w:id="1570579984">
          <w:marLeft w:val="480"/>
          <w:marRight w:val="0"/>
          <w:marTop w:val="0"/>
          <w:marBottom w:val="0"/>
          <w:divBdr>
            <w:top w:val="none" w:sz="0" w:space="0" w:color="auto"/>
            <w:left w:val="none" w:sz="0" w:space="0" w:color="auto"/>
            <w:bottom w:val="none" w:sz="0" w:space="0" w:color="auto"/>
            <w:right w:val="none" w:sz="0" w:space="0" w:color="auto"/>
          </w:divBdr>
        </w:div>
        <w:div w:id="988821915">
          <w:marLeft w:val="480"/>
          <w:marRight w:val="0"/>
          <w:marTop w:val="0"/>
          <w:marBottom w:val="0"/>
          <w:divBdr>
            <w:top w:val="none" w:sz="0" w:space="0" w:color="auto"/>
            <w:left w:val="none" w:sz="0" w:space="0" w:color="auto"/>
            <w:bottom w:val="none" w:sz="0" w:space="0" w:color="auto"/>
            <w:right w:val="none" w:sz="0" w:space="0" w:color="auto"/>
          </w:divBdr>
        </w:div>
        <w:div w:id="304822992">
          <w:marLeft w:val="480"/>
          <w:marRight w:val="0"/>
          <w:marTop w:val="0"/>
          <w:marBottom w:val="0"/>
          <w:divBdr>
            <w:top w:val="none" w:sz="0" w:space="0" w:color="auto"/>
            <w:left w:val="none" w:sz="0" w:space="0" w:color="auto"/>
            <w:bottom w:val="none" w:sz="0" w:space="0" w:color="auto"/>
            <w:right w:val="none" w:sz="0" w:space="0" w:color="auto"/>
          </w:divBdr>
        </w:div>
        <w:div w:id="1307929106">
          <w:marLeft w:val="480"/>
          <w:marRight w:val="0"/>
          <w:marTop w:val="0"/>
          <w:marBottom w:val="0"/>
          <w:divBdr>
            <w:top w:val="none" w:sz="0" w:space="0" w:color="auto"/>
            <w:left w:val="none" w:sz="0" w:space="0" w:color="auto"/>
            <w:bottom w:val="none" w:sz="0" w:space="0" w:color="auto"/>
            <w:right w:val="none" w:sz="0" w:space="0" w:color="auto"/>
          </w:divBdr>
        </w:div>
        <w:div w:id="1645819737">
          <w:marLeft w:val="480"/>
          <w:marRight w:val="0"/>
          <w:marTop w:val="0"/>
          <w:marBottom w:val="0"/>
          <w:divBdr>
            <w:top w:val="none" w:sz="0" w:space="0" w:color="auto"/>
            <w:left w:val="none" w:sz="0" w:space="0" w:color="auto"/>
            <w:bottom w:val="none" w:sz="0" w:space="0" w:color="auto"/>
            <w:right w:val="none" w:sz="0" w:space="0" w:color="auto"/>
          </w:divBdr>
        </w:div>
        <w:div w:id="2026200621">
          <w:marLeft w:val="480"/>
          <w:marRight w:val="0"/>
          <w:marTop w:val="0"/>
          <w:marBottom w:val="0"/>
          <w:divBdr>
            <w:top w:val="none" w:sz="0" w:space="0" w:color="auto"/>
            <w:left w:val="none" w:sz="0" w:space="0" w:color="auto"/>
            <w:bottom w:val="none" w:sz="0" w:space="0" w:color="auto"/>
            <w:right w:val="none" w:sz="0" w:space="0" w:color="auto"/>
          </w:divBdr>
        </w:div>
        <w:div w:id="16860070">
          <w:marLeft w:val="480"/>
          <w:marRight w:val="0"/>
          <w:marTop w:val="0"/>
          <w:marBottom w:val="0"/>
          <w:divBdr>
            <w:top w:val="none" w:sz="0" w:space="0" w:color="auto"/>
            <w:left w:val="none" w:sz="0" w:space="0" w:color="auto"/>
            <w:bottom w:val="none" w:sz="0" w:space="0" w:color="auto"/>
            <w:right w:val="none" w:sz="0" w:space="0" w:color="auto"/>
          </w:divBdr>
        </w:div>
        <w:div w:id="1094397690">
          <w:marLeft w:val="480"/>
          <w:marRight w:val="0"/>
          <w:marTop w:val="0"/>
          <w:marBottom w:val="0"/>
          <w:divBdr>
            <w:top w:val="none" w:sz="0" w:space="0" w:color="auto"/>
            <w:left w:val="none" w:sz="0" w:space="0" w:color="auto"/>
            <w:bottom w:val="none" w:sz="0" w:space="0" w:color="auto"/>
            <w:right w:val="none" w:sz="0" w:space="0" w:color="auto"/>
          </w:divBdr>
        </w:div>
        <w:div w:id="1047609974">
          <w:marLeft w:val="480"/>
          <w:marRight w:val="0"/>
          <w:marTop w:val="0"/>
          <w:marBottom w:val="0"/>
          <w:divBdr>
            <w:top w:val="none" w:sz="0" w:space="0" w:color="auto"/>
            <w:left w:val="none" w:sz="0" w:space="0" w:color="auto"/>
            <w:bottom w:val="none" w:sz="0" w:space="0" w:color="auto"/>
            <w:right w:val="none" w:sz="0" w:space="0" w:color="auto"/>
          </w:divBdr>
        </w:div>
        <w:div w:id="994600506">
          <w:marLeft w:val="480"/>
          <w:marRight w:val="0"/>
          <w:marTop w:val="0"/>
          <w:marBottom w:val="0"/>
          <w:divBdr>
            <w:top w:val="none" w:sz="0" w:space="0" w:color="auto"/>
            <w:left w:val="none" w:sz="0" w:space="0" w:color="auto"/>
            <w:bottom w:val="none" w:sz="0" w:space="0" w:color="auto"/>
            <w:right w:val="none" w:sz="0" w:space="0" w:color="auto"/>
          </w:divBdr>
        </w:div>
        <w:div w:id="1899855442">
          <w:marLeft w:val="480"/>
          <w:marRight w:val="0"/>
          <w:marTop w:val="0"/>
          <w:marBottom w:val="0"/>
          <w:divBdr>
            <w:top w:val="none" w:sz="0" w:space="0" w:color="auto"/>
            <w:left w:val="none" w:sz="0" w:space="0" w:color="auto"/>
            <w:bottom w:val="none" w:sz="0" w:space="0" w:color="auto"/>
            <w:right w:val="none" w:sz="0" w:space="0" w:color="auto"/>
          </w:divBdr>
        </w:div>
        <w:div w:id="907375455">
          <w:marLeft w:val="480"/>
          <w:marRight w:val="0"/>
          <w:marTop w:val="0"/>
          <w:marBottom w:val="0"/>
          <w:divBdr>
            <w:top w:val="none" w:sz="0" w:space="0" w:color="auto"/>
            <w:left w:val="none" w:sz="0" w:space="0" w:color="auto"/>
            <w:bottom w:val="none" w:sz="0" w:space="0" w:color="auto"/>
            <w:right w:val="none" w:sz="0" w:space="0" w:color="auto"/>
          </w:divBdr>
        </w:div>
        <w:div w:id="684986493">
          <w:marLeft w:val="480"/>
          <w:marRight w:val="0"/>
          <w:marTop w:val="0"/>
          <w:marBottom w:val="0"/>
          <w:divBdr>
            <w:top w:val="none" w:sz="0" w:space="0" w:color="auto"/>
            <w:left w:val="none" w:sz="0" w:space="0" w:color="auto"/>
            <w:bottom w:val="none" w:sz="0" w:space="0" w:color="auto"/>
            <w:right w:val="none" w:sz="0" w:space="0" w:color="auto"/>
          </w:divBdr>
        </w:div>
        <w:div w:id="647904524">
          <w:marLeft w:val="480"/>
          <w:marRight w:val="0"/>
          <w:marTop w:val="0"/>
          <w:marBottom w:val="0"/>
          <w:divBdr>
            <w:top w:val="none" w:sz="0" w:space="0" w:color="auto"/>
            <w:left w:val="none" w:sz="0" w:space="0" w:color="auto"/>
            <w:bottom w:val="none" w:sz="0" w:space="0" w:color="auto"/>
            <w:right w:val="none" w:sz="0" w:space="0" w:color="auto"/>
          </w:divBdr>
        </w:div>
        <w:div w:id="572280280">
          <w:marLeft w:val="480"/>
          <w:marRight w:val="0"/>
          <w:marTop w:val="0"/>
          <w:marBottom w:val="0"/>
          <w:divBdr>
            <w:top w:val="none" w:sz="0" w:space="0" w:color="auto"/>
            <w:left w:val="none" w:sz="0" w:space="0" w:color="auto"/>
            <w:bottom w:val="none" w:sz="0" w:space="0" w:color="auto"/>
            <w:right w:val="none" w:sz="0" w:space="0" w:color="auto"/>
          </w:divBdr>
        </w:div>
        <w:div w:id="1770351569">
          <w:marLeft w:val="480"/>
          <w:marRight w:val="0"/>
          <w:marTop w:val="0"/>
          <w:marBottom w:val="0"/>
          <w:divBdr>
            <w:top w:val="none" w:sz="0" w:space="0" w:color="auto"/>
            <w:left w:val="none" w:sz="0" w:space="0" w:color="auto"/>
            <w:bottom w:val="none" w:sz="0" w:space="0" w:color="auto"/>
            <w:right w:val="none" w:sz="0" w:space="0" w:color="auto"/>
          </w:divBdr>
        </w:div>
        <w:div w:id="1703509317">
          <w:marLeft w:val="480"/>
          <w:marRight w:val="0"/>
          <w:marTop w:val="0"/>
          <w:marBottom w:val="0"/>
          <w:divBdr>
            <w:top w:val="none" w:sz="0" w:space="0" w:color="auto"/>
            <w:left w:val="none" w:sz="0" w:space="0" w:color="auto"/>
            <w:bottom w:val="none" w:sz="0" w:space="0" w:color="auto"/>
            <w:right w:val="none" w:sz="0" w:space="0" w:color="auto"/>
          </w:divBdr>
        </w:div>
        <w:div w:id="1809009542">
          <w:marLeft w:val="480"/>
          <w:marRight w:val="0"/>
          <w:marTop w:val="0"/>
          <w:marBottom w:val="0"/>
          <w:divBdr>
            <w:top w:val="none" w:sz="0" w:space="0" w:color="auto"/>
            <w:left w:val="none" w:sz="0" w:space="0" w:color="auto"/>
            <w:bottom w:val="none" w:sz="0" w:space="0" w:color="auto"/>
            <w:right w:val="none" w:sz="0" w:space="0" w:color="auto"/>
          </w:divBdr>
        </w:div>
        <w:div w:id="1774085310">
          <w:marLeft w:val="480"/>
          <w:marRight w:val="0"/>
          <w:marTop w:val="0"/>
          <w:marBottom w:val="0"/>
          <w:divBdr>
            <w:top w:val="none" w:sz="0" w:space="0" w:color="auto"/>
            <w:left w:val="none" w:sz="0" w:space="0" w:color="auto"/>
            <w:bottom w:val="none" w:sz="0" w:space="0" w:color="auto"/>
            <w:right w:val="none" w:sz="0" w:space="0" w:color="auto"/>
          </w:divBdr>
        </w:div>
        <w:div w:id="77554893">
          <w:marLeft w:val="480"/>
          <w:marRight w:val="0"/>
          <w:marTop w:val="0"/>
          <w:marBottom w:val="0"/>
          <w:divBdr>
            <w:top w:val="none" w:sz="0" w:space="0" w:color="auto"/>
            <w:left w:val="none" w:sz="0" w:space="0" w:color="auto"/>
            <w:bottom w:val="none" w:sz="0" w:space="0" w:color="auto"/>
            <w:right w:val="none" w:sz="0" w:space="0" w:color="auto"/>
          </w:divBdr>
        </w:div>
        <w:div w:id="1113286661">
          <w:marLeft w:val="480"/>
          <w:marRight w:val="0"/>
          <w:marTop w:val="0"/>
          <w:marBottom w:val="0"/>
          <w:divBdr>
            <w:top w:val="none" w:sz="0" w:space="0" w:color="auto"/>
            <w:left w:val="none" w:sz="0" w:space="0" w:color="auto"/>
            <w:bottom w:val="none" w:sz="0" w:space="0" w:color="auto"/>
            <w:right w:val="none" w:sz="0" w:space="0" w:color="auto"/>
          </w:divBdr>
        </w:div>
        <w:div w:id="646402990">
          <w:marLeft w:val="480"/>
          <w:marRight w:val="0"/>
          <w:marTop w:val="0"/>
          <w:marBottom w:val="0"/>
          <w:divBdr>
            <w:top w:val="none" w:sz="0" w:space="0" w:color="auto"/>
            <w:left w:val="none" w:sz="0" w:space="0" w:color="auto"/>
            <w:bottom w:val="none" w:sz="0" w:space="0" w:color="auto"/>
            <w:right w:val="none" w:sz="0" w:space="0" w:color="auto"/>
          </w:divBdr>
        </w:div>
        <w:div w:id="1729187854">
          <w:marLeft w:val="480"/>
          <w:marRight w:val="0"/>
          <w:marTop w:val="0"/>
          <w:marBottom w:val="0"/>
          <w:divBdr>
            <w:top w:val="none" w:sz="0" w:space="0" w:color="auto"/>
            <w:left w:val="none" w:sz="0" w:space="0" w:color="auto"/>
            <w:bottom w:val="none" w:sz="0" w:space="0" w:color="auto"/>
            <w:right w:val="none" w:sz="0" w:space="0" w:color="auto"/>
          </w:divBdr>
        </w:div>
        <w:div w:id="978724932">
          <w:marLeft w:val="480"/>
          <w:marRight w:val="0"/>
          <w:marTop w:val="0"/>
          <w:marBottom w:val="0"/>
          <w:divBdr>
            <w:top w:val="none" w:sz="0" w:space="0" w:color="auto"/>
            <w:left w:val="none" w:sz="0" w:space="0" w:color="auto"/>
            <w:bottom w:val="none" w:sz="0" w:space="0" w:color="auto"/>
            <w:right w:val="none" w:sz="0" w:space="0" w:color="auto"/>
          </w:divBdr>
        </w:div>
        <w:div w:id="1280644611">
          <w:marLeft w:val="480"/>
          <w:marRight w:val="0"/>
          <w:marTop w:val="0"/>
          <w:marBottom w:val="0"/>
          <w:divBdr>
            <w:top w:val="none" w:sz="0" w:space="0" w:color="auto"/>
            <w:left w:val="none" w:sz="0" w:space="0" w:color="auto"/>
            <w:bottom w:val="none" w:sz="0" w:space="0" w:color="auto"/>
            <w:right w:val="none" w:sz="0" w:space="0" w:color="auto"/>
          </w:divBdr>
        </w:div>
        <w:div w:id="184754057">
          <w:marLeft w:val="480"/>
          <w:marRight w:val="0"/>
          <w:marTop w:val="0"/>
          <w:marBottom w:val="0"/>
          <w:divBdr>
            <w:top w:val="none" w:sz="0" w:space="0" w:color="auto"/>
            <w:left w:val="none" w:sz="0" w:space="0" w:color="auto"/>
            <w:bottom w:val="none" w:sz="0" w:space="0" w:color="auto"/>
            <w:right w:val="none" w:sz="0" w:space="0" w:color="auto"/>
          </w:divBdr>
        </w:div>
        <w:div w:id="1610353007">
          <w:marLeft w:val="480"/>
          <w:marRight w:val="0"/>
          <w:marTop w:val="0"/>
          <w:marBottom w:val="0"/>
          <w:divBdr>
            <w:top w:val="none" w:sz="0" w:space="0" w:color="auto"/>
            <w:left w:val="none" w:sz="0" w:space="0" w:color="auto"/>
            <w:bottom w:val="none" w:sz="0" w:space="0" w:color="auto"/>
            <w:right w:val="none" w:sz="0" w:space="0" w:color="auto"/>
          </w:divBdr>
        </w:div>
        <w:div w:id="1838229314">
          <w:marLeft w:val="480"/>
          <w:marRight w:val="0"/>
          <w:marTop w:val="0"/>
          <w:marBottom w:val="0"/>
          <w:divBdr>
            <w:top w:val="none" w:sz="0" w:space="0" w:color="auto"/>
            <w:left w:val="none" w:sz="0" w:space="0" w:color="auto"/>
            <w:bottom w:val="none" w:sz="0" w:space="0" w:color="auto"/>
            <w:right w:val="none" w:sz="0" w:space="0" w:color="auto"/>
          </w:divBdr>
        </w:div>
        <w:div w:id="831530095">
          <w:marLeft w:val="480"/>
          <w:marRight w:val="0"/>
          <w:marTop w:val="0"/>
          <w:marBottom w:val="0"/>
          <w:divBdr>
            <w:top w:val="none" w:sz="0" w:space="0" w:color="auto"/>
            <w:left w:val="none" w:sz="0" w:space="0" w:color="auto"/>
            <w:bottom w:val="none" w:sz="0" w:space="0" w:color="auto"/>
            <w:right w:val="none" w:sz="0" w:space="0" w:color="auto"/>
          </w:divBdr>
        </w:div>
        <w:div w:id="1278441175">
          <w:marLeft w:val="480"/>
          <w:marRight w:val="0"/>
          <w:marTop w:val="0"/>
          <w:marBottom w:val="0"/>
          <w:divBdr>
            <w:top w:val="none" w:sz="0" w:space="0" w:color="auto"/>
            <w:left w:val="none" w:sz="0" w:space="0" w:color="auto"/>
            <w:bottom w:val="none" w:sz="0" w:space="0" w:color="auto"/>
            <w:right w:val="none" w:sz="0" w:space="0" w:color="auto"/>
          </w:divBdr>
        </w:div>
        <w:div w:id="1198004530">
          <w:marLeft w:val="480"/>
          <w:marRight w:val="0"/>
          <w:marTop w:val="0"/>
          <w:marBottom w:val="0"/>
          <w:divBdr>
            <w:top w:val="none" w:sz="0" w:space="0" w:color="auto"/>
            <w:left w:val="none" w:sz="0" w:space="0" w:color="auto"/>
            <w:bottom w:val="none" w:sz="0" w:space="0" w:color="auto"/>
            <w:right w:val="none" w:sz="0" w:space="0" w:color="auto"/>
          </w:divBdr>
        </w:div>
        <w:div w:id="789976950">
          <w:marLeft w:val="480"/>
          <w:marRight w:val="0"/>
          <w:marTop w:val="0"/>
          <w:marBottom w:val="0"/>
          <w:divBdr>
            <w:top w:val="none" w:sz="0" w:space="0" w:color="auto"/>
            <w:left w:val="none" w:sz="0" w:space="0" w:color="auto"/>
            <w:bottom w:val="none" w:sz="0" w:space="0" w:color="auto"/>
            <w:right w:val="none" w:sz="0" w:space="0" w:color="auto"/>
          </w:divBdr>
        </w:div>
        <w:div w:id="308822903">
          <w:marLeft w:val="480"/>
          <w:marRight w:val="0"/>
          <w:marTop w:val="0"/>
          <w:marBottom w:val="0"/>
          <w:divBdr>
            <w:top w:val="none" w:sz="0" w:space="0" w:color="auto"/>
            <w:left w:val="none" w:sz="0" w:space="0" w:color="auto"/>
            <w:bottom w:val="none" w:sz="0" w:space="0" w:color="auto"/>
            <w:right w:val="none" w:sz="0" w:space="0" w:color="auto"/>
          </w:divBdr>
        </w:div>
        <w:div w:id="932858705">
          <w:marLeft w:val="480"/>
          <w:marRight w:val="0"/>
          <w:marTop w:val="0"/>
          <w:marBottom w:val="0"/>
          <w:divBdr>
            <w:top w:val="none" w:sz="0" w:space="0" w:color="auto"/>
            <w:left w:val="none" w:sz="0" w:space="0" w:color="auto"/>
            <w:bottom w:val="none" w:sz="0" w:space="0" w:color="auto"/>
            <w:right w:val="none" w:sz="0" w:space="0" w:color="auto"/>
          </w:divBdr>
        </w:div>
        <w:div w:id="2030376399">
          <w:marLeft w:val="480"/>
          <w:marRight w:val="0"/>
          <w:marTop w:val="0"/>
          <w:marBottom w:val="0"/>
          <w:divBdr>
            <w:top w:val="none" w:sz="0" w:space="0" w:color="auto"/>
            <w:left w:val="none" w:sz="0" w:space="0" w:color="auto"/>
            <w:bottom w:val="none" w:sz="0" w:space="0" w:color="auto"/>
            <w:right w:val="none" w:sz="0" w:space="0" w:color="auto"/>
          </w:divBdr>
        </w:div>
        <w:div w:id="581062858">
          <w:marLeft w:val="480"/>
          <w:marRight w:val="0"/>
          <w:marTop w:val="0"/>
          <w:marBottom w:val="0"/>
          <w:divBdr>
            <w:top w:val="none" w:sz="0" w:space="0" w:color="auto"/>
            <w:left w:val="none" w:sz="0" w:space="0" w:color="auto"/>
            <w:bottom w:val="none" w:sz="0" w:space="0" w:color="auto"/>
            <w:right w:val="none" w:sz="0" w:space="0" w:color="auto"/>
          </w:divBdr>
        </w:div>
        <w:div w:id="1902014469">
          <w:marLeft w:val="480"/>
          <w:marRight w:val="0"/>
          <w:marTop w:val="0"/>
          <w:marBottom w:val="0"/>
          <w:divBdr>
            <w:top w:val="none" w:sz="0" w:space="0" w:color="auto"/>
            <w:left w:val="none" w:sz="0" w:space="0" w:color="auto"/>
            <w:bottom w:val="none" w:sz="0" w:space="0" w:color="auto"/>
            <w:right w:val="none" w:sz="0" w:space="0" w:color="auto"/>
          </w:divBdr>
        </w:div>
        <w:div w:id="573930770">
          <w:marLeft w:val="480"/>
          <w:marRight w:val="0"/>
          <w:marTop w:val="0"/>
          <w:marBottom w:val="0"/>
          <w:divBdr>
            <w:top w:val="none" w:sz="0" w:space="0" w:color="auto"/>
            <w:left w:val="none" w:sz="0" w:space="0" w:color="auto"/>
            <w:bottom w:val="none" w:sz="0" w:space="0" w:color="auto"/>
            <w:right w:val="none" w:sz="0" w:space="0" w:color="auto"/>
          </w:divBdr>
        </w:div>
        <w:div w:id="1087578636">
          <w:marLeft w:val="480"/>
          <w:marRight w:val="0"/>
          <w:marTop w:val="0"/>
          <w:marBottom w:val="0"/>
          <w:divBdr>
            <w:top w:val="none" w:sz="0" w:space="0" w:color="auto"/>
            <w:left w:val="none" w:sz="0" w:space="0" w:color="auto"/>
            <w:bottom w:val="none" w:sz="0" w:space="0" w:color="auto"/>
            <w:right w:val="none" w:sz="0" w:space="0" w:color="auto"/>
          </w:divBdr>
        </w:div>
        <w:div w:id="656962346">
          <w:marLeft w:val="480"/>
          <w:marRight w:val="0"/>
          <w:marTop w:val="0"/>
          <w:marBottom w:val="0"/>
          <w:divBdr>
            <w:top w:val="none" w:sz="0" w:space="0" w:color="auto"/>
            <w:left w:val="none" w:sz="0" w:space="0" w:color="auto"/>
            <w:bottom w:val="none" w:sz="0" w:space="0" w:color="auto"/>
            <w:right w:val="none" w:sz="0" w:space="0" w:color="auto"/>
          </w:divBdr>
        </w:div>
        <w:div w:id="796534562">
          <w:marLeft w:val="480"/>
          <w:marRight w:val="0"/>
          <w:marTop w:val="0"/>
          <w:marBottom w:val="0"/>
          <w:divBdr>
            <w:top w:val="none" w:sz="0" w:space="0" w:color="auto"/>
            <w:left w:val="none" w:sz="0" w:space="0" w:color="auto"/>
            <w:bottom w:val="none" w:sz="0" w:space="0" w:color="auto"/>
            <w:right w:val="none" w:sz="0" w:space="0" w:color="auto"/>
          </w:divBdr>
        </w:div>
        <w:div w:id="1176190797">
          <w:marLeft w:val="480"/>
          <w:marRight w:val="0"/>
          <w:marTop w:val="0"/>
          <w:marBottom w:val="0"/>
          <w:divBdr>
            <w:top w:val="none" w:sz="0" w:space="0" w:color="auto"/>
            <w:left w:val="none" w:sz="0" w:space="0" w:color="auto"/>
            <w:bottom w:val="none" w:sz="0" w:space="0" w:color="auto"/>
            <w:right w:val="none" w:sz="0" w:space="0" w:color="auto"/>
          </w:divBdr>
        </w:div>
        <w:div w:id="147016415">
          <w:marLeft w:val="480"/>
          <w:marRight w:val="0"/>
          <w:marTop w:val="0"/>
          <w:marBottom w:val="0"/>
          <w:divBdr>
            <w:top w:val="none" w:sz="0" w:space="0" w:color="auto"/>
            <w:left w:val="none" w:sz="0" w:space="0" w:color="auto"/>
            <w:bottom w:val="none" w:sz="0" w:space="0" w:color="auto"/>
            <w:right w:val="none" w:sz="0" w:space="0" w:color="auto"/>
          </w:divBdr>
        </w:div>
        <w:div w:id="1810635470">
          <w:marLeft w:val="480"/>
          <w:marRight w:val="0"/>
          <w:marTop w:val="0"/>
          <w:marBottom w:val="0"/>
          <w:divBdr>
            <w:top w:val="none" w:sz="0" w:space="0" w:color="auto"/>
            <w:left w:val="none" w:sz="0" w:space="0" w:color="auto"/>
            <w:bottom w:val="none" w:sz="0" w:space="0" w:color="auto"/>
            <w:right w:val="none" w:sz="0" w:space="0" w:color="auto"/>
          </w:divBdr>
        </w:div>
        <w:div w:id="1449156499">
          <w:marLeft w:val="480"/>
          <w:marRight w:val="0"/>
          <w:marTop w:val="0"/>
          <w:marBottom w:val="0"/>
          <w:divBdr>
            <w:top w:val="none" w:sz="0" w:space="0" w:color="auto"/>
            <w:left w:val="none" w:sz="0" w:space="0" w:color="auto"/>
            <w:bottom w:val="none" w:sz="0" w:space="0" w:color="auto"/>
            <w:right w:val="none" w:sz="0" w:space="0" w:color="auto"/>
          </w:divBdr>
        </w:div>
        <w:div w:id="509416025">
          <w:marLeft w:val="480"/>
          <w:marRight w:val="0"/>
          <w:marTop w:val="0"/>
          <w:marBottom w:val="0"/>
          <w:divBdr>
            <w:top w:val="none" w:sz="0" w:space="0" w:color="auto"/>
            <w:left w:val="none" w:sz="0" w:space="0" w:color="auto"/>
            <w:bottom w:val="none" w:sz="0" w:space="0" w:color="auto"/>
            <w:right w:val="none" w:sz="0" w:space="0" w:color="auto"/>
          </w:divBdr>
        </w:div>
        <w:div w:id="1610896383">
          <w:marLeft w:val="480"/>
          <w:marRight w:val="0"/>
          <w:marTop w:val="0"/>
          <w:marBottom w:val="0"/>
          <w:divBdr>
            <w:top w:val="none" w:sz="0" w:space="0" w:color="auto"/>
            <w:left w:val="none" w:sz="0" w:space="0" w:color="auto"/>
            <w:bottom w:val="none" w:sz="0" w:space="0" w:color="auto"/>
            <w:right w:val="none" w:sz="0" w:space="0" w:color="auto"/>
          </w:divBdr>
        </w:div>
        <w:div w:id="89354980">
          <w:marLeft w:val="480"/>
          <w:marRight w:val="0"/>
          <w:marTop w:val="0"/>
          <w:marBottom w:val="0"/>
          <w:divBdr>
            <w:top w:val="none" w:sz="0" w:space="0" w:color="auto"/>
            <w:left w:val="none" w:sz="0" w:space="0" w:color="auto"/>
            <w:bottom w:val="none" w:sz="0" w:space="0" w:color="auto"/>
            <w:right w:val="none" w:sz="0" w:space="0" w:color="auto"/>
          </w:divBdr>
        </w:div>
        <w:div w:id="801534813">
          <w:marLeft w:val="480"/>
          <w:marRight w:val="0"/>
          <w:marTop w:val="0"/>
          <w:marBottom w:val="0"/>
          <w:divBdr>
            <w:top w:val="none" w:sz="0" w:space="0" w:color="auto"/>
            <w:left w:val="none" w:sz="0" w:space="0" w:color="auto"/>
            <w:bottom w:val="none" w:sz="0" w:space="0" w:color="auto"/>
            <w:right w:val="none" w:sz="0" w:space="0" w:color="auto"/>
          </w:divBdr>
        </w:div>
        <w:div w:id="1902590708">
          <w:marLeft w:val="480"/>
          <w:marRight w:val="0"/>
          <w:marTop w:val="0"/>
          <w:marBottom w:val="0"/>
          <w:divBdr>
            <w:top w:val="none" w:sz="0" w:space="0" w:color="auto"/>
            <w:left w:val="none" w:sz="0" w:space="0" w:color="auto"/>
            <w:bottom w:val="none" w:sz="0" w:space="0" w:color="auto"/>
            <w:right w:val="none" w:sz="0" w:space="0" w:color="auto"/>
          </w:divBdr>
        </w:div>
        <w:div w:id="1114255240">
          <w:marLeft w:val="480"/>
          <w:marRight w:val="0"/>
          <w:marTop w:val="0"/>
          <w:marBottom w:val="0"/>
          <w:divBdr>
            <w:top w:val="none" w:sz="0" w:space="0" w:color="auto"/>
            <w:left w:val="none" w:sz="0" w:space="0" w:color="auto"/>
            <w:bottom w:val="none" w:sz="0" w:space="0" w:color="auto"/>
            <w:right w:val="none" w:sz="0" w:space="0" w:color="auto"/>
          </w:divBdr>
        </w:div>
        <w:div w:id="173300362">
          <w:marLeft w:val="480"/>
          <w:marRight w:val="0"/>
          <w:marTop w:val="0"/>
          <w:marBottom w:val="0"/>
          <w:divBdr>
            <w:top w:val="none" w:sz="0" w:space="0" w:color="auto"/>
            <w:left w:val="none" w:sz="0" w:space="0" w:color="auto"/>
            <w:bottom w:val="none" w:sz="0" w:space="0" w:color="auto"/>
            <w:right w:val="none" w:sz="0" w:space="0" w:color="auto"/>
          </w:divBdr>
        </w:div>
        <w:div w:id="1925718706">
          <w:marLeft w:val="480"/>
          <w:marRight w:val="0"/>
          <w:marTop w:val="0"/>
          <w:marBottom w:val="0"/>
          <w:divBdr>
            <w:top w:val="none" w:sz="0" w:space="0" w:color="auto"/>
            <w:left w:val="none" w:sz="0" w:space="0" w:color="auto"/>
            <w:bottom w:val="none" w:sz="0" w:space="0" w:color="auto"/>
            <w:right w:val="none" w:sz="0" w:space="0" w:color="auto"/>
          </w:divBdr>
        </w:div>
        <w:div w:id="285505080">
          <w:marLeft w:val="480"/>
          <w:marRight w:val="0"/>
          <w:marTop w:val="0"/>
          <w:marBottom w:val="0"/>
          <w:divBdr>
            <w:top w:val="none" w:sz="0" w:space="0" w:color="auto"/>
            <w:left w:val="none" w:sz="0" w:space="0" w:color="auto"/>
            <w:bottom w:val="none" w:sz="0" w:space="0" w:color="auto"/>
            <w:right w:val="none" w:sz="0" w:space="0" w:color="auto"/>
          </w:divBdr>
        </w:div>
        <w:div w:id="2088648185">
          <w:marLeft w:val="480"/>
          <w:marRight w:val="0"/>
          <w:marTop w:val="0"/>
          <w:marBottom w:val="0"/>
          <w:divBdr>
            <w:top w:val="none" w:sz="0" w:space="0" w:color="auto"/>
            <w:left w:val="none" w:sz="0" w:space="0" w:color="auto"/>
            <w:bottom w:val="none" w:sz="0" w:space="0" w:color="auto"/>
            <w:right w:val="none" w:sz="0" w:space="0" w:color="auto"/>
          </w:divBdr>
        </w:div>
        <w:div w:id="230314339">
          <w:marLeft w:val="480"/>
          <w:marRight w:val="0"/>
          <w:marTop w:val="0"/>
          <w:marBottom w:val="0"/>
          <w:divBdr>
            <w:top w:val="none" w:sz="0" w:space="0" w:color="auto"/>
            <w:left w:val="none" w:sz="0" w:space="0" w:color="auto"/>
            <w:bottom w:val="none" w:sz="0" w:space="0" w:color="auto"/>
            <w:right w:val="none" w:sz="0" w:space="0" w:color="auto"/>
          </w:divBdr>
        </w:div>
        <w:div w:id="1481733670">
          <w:marLeft w:val="480"/>
          <w:marRight w:val="0"/>
          <w:marTop w:val="0"/>
          <w:marBottom w:val="0"/>
          <w:divBdr>
            <w:top w:val="none" w:sz="0" w:space="0" w:color="auto"/>
            <w:left w:val="none" w:sz="0" w:space="0" w:color="auto"/>
            <w:bottom w:val="none" w:sz="0" w:space="0" w:color="auto"/>
            <w:right w:val="none" w:sz="0" w:space="0" w:color="auto"/>
          </w:divBdr>
        </w:div>
        <w:div w:id="703135758">
          <w:marLeft w:val="480"/>
          <w:marRight w:val="0"/>
          <w:marTop w:val="0"/>
          <w:marBottom w:val="0"/>
          <w:divBdr>
            <w:top w:val="none" w:sz="0" w:space="0" w:color="auto"/>
            <w:left w:val="none" w:sz="0" w:space="0" w:color="auto"/>
            <w:bottom w:val="none" w:sz="0" w:space="0" w:color="auto"/>
            <w:right w:val="none" w:sz="0" w:space="0" w:color="auto"/>
          </w:divBdr>
        </w:div>
        <w:div w:id="291059887">
          <w:marLeft w:val="480"/>
          <w:marRight w:val="0"/>
          <w:marTop w:val="0"/>
          <w:marBottom w:val="0"/>
          <w:divBdr>
            <w:top w:val="none" w:sz="0" w:space="0" w:color="auto"/>
            <w:left w:val="none" w:sz="0" w:space="0" w:color="auto"/>
            <w:bottom w:val="none" w:sz="0" w:space="0" w:color="auto"/>
            <w:right w:val="none" w:sz="0" w:space="0" w:color="auto"/>
          </w:divBdr>
        </w:div>
        <w:div w:id="760831447">
          <w:marLeft w:val="480"/>
          <w:marRight w:val="0"/>
          <w:marTop w:val="0"/>
          <w:marBottom w:val="0"/>
          <w:divBdr>
            <w:top w:val="none" w:sz="0" w:space="0" w:color="auto"/>
            <w:left w:val="none" w:sz="0" w:space="0" w:color="auto"/>
            <w:bottom w:val="none" w:sz="0" w:space="0" w:color="auto"/>
            <w:right w:val="none" w:sz="0" w:space="0" w:color="auto"/>
          </w:divBdr>
        </w:div>
        <w:div w:id="486553572">
          <w:marLeft w:val="480"/>
          <w:marRight w:val="0"/>
          <w:marTop w:val="0"/>
          <w:marBottom w:val="0"/>
          <w:divBdr>
            <w:top w:val="none" w:sz="0" w:space="0" w:color="auto"/>
            <w:left w:val="none" w:sz="0" w:space="0" w:color="auto"/>
            <w:bottom w:val="none" w:sz="0" w:space="0" w:color="auto"/>
            <w:right w:val="none" w:sz="0" w:space="0" w:color="auto"/>
          </w:divBdr>
        </w:div>
        <w:div w:id="1188370064">
          <w:marLeft w:val="480"/>
          <w:marRight w:val="0"/>
          <w:marTop w:val="0"/>
          <w:marBottom w:val="0"/>
          <w:divBdr>
            <w:top w:val="none" w:sz="0" w:space="0" w:color="auto"/>
            <w:left w:val="none" w:sz="0" w:space="0" w:color="auto"/>
            <w:bottom w:val="none" w:sz="0" w:space="0" w:color="auto"/>
            <w:right w:val="none" w:sz="0" w:space="0" w:color="auto"/>
          </w:divBdr>
        </w:div>
        <w:div w:id="542449983">
          <w:marLeft w:val="480"/>
          <w:marRight w:val="0"/>
          <w:marTop w:val="0"/>
          <w:marBottom w:val="0"/>
          <w:divBdr>
            <w:top w:val="none" w:sz="0" w:space="0" w:color="auto"/>
            <w:left w:val="none" w:sz="0" w:space="0" w:color="auto"/>
            <w:bottom w:val="none" w:sz="0" w:space="0" w:color="auto"/>
            <w:right w:val="none" w:sz="0" w:space="0" w:color="auto"/>
          </w:divBdr>
        </w:div>
        <w:div w:id="1926955498">
          <w:marLeft w:val="480"/>
          <w:marRight w:val="0"/>
          <w:marTop w:val="0"/>
          <w:marBottom w:val="0"/>
          <w:divBdr>
            <w:top w:val="none" w:sz="0" w:space="0" w:color="auto"/>
            <w:left w:val="none" w:sz="0" w:space="0" w:color="auto"/>
            <w:bottom w:val="none" w:sz="0" w:space="0" w:color="auto"/>
            <w:right w:val="none" w:sz="0" w:space="0" w:color="auto"/>
          </w:divBdr>
        </w:div>
      </w:divsChild>
    </w:div>
    <w:div w:id="1795252203">
      <w:bodyDiv w:val="1"/>
      <w:marLeft w:val="0"/>
      <w:marRight w:val="0"/>
      <w:marTop w:val="0"/>
      <w:marBottom w:val="0"/>
      <w:divBdr>
        <w:top w:val="none" w:sz="0" w:space="0" w:color="auto"/>
        <w:left w:val="none" w:sz="0" w:space="0" w:color="auto"/>
        <w:bottom w:val="none" w:sz="0" w:space="0" w:color="auto"/>
        <w:right w:val="none" w:sz="0" w:space="0" w:color="auto"/>
      </w:divBdr>
    </w:div>
    <w:div w:id="1795295295">
      <w:bodyDiv w:val="1"/>
      <w:marLeft w:val="0"/>
      <w:marRight w:val="0"/>
      <w:marTop w:val="0"/>
      <w:marBottom w:val="0"/>
      <w:divBdr>
        <w:top w:val="none" w:sz="0" w:space="0" w:color="auto"/>
        <w:left w:val="none" w:sz="0" w:space="0" w:color="auto"/>
        <w:bottom w:val="none" w:sz="0" w:space="0" w:color="auto"/>
        <w:right w:val="none" w:sz="0" w:space="0" w:color="auto"/>
      </w:divBdr>
    </w:div>
    <w:div w:id="1795556909">
      <w:bodyDiv w:val="1"/>
      <w:marLeft w:val="0"/>
      <w:marRight w:val="0"/>
      <w:marTop w:val="0"/>
      <w:marBottom w:val="0"/>
      <w:divBdr>
        <w:top w:val="none" w:sz="0" w:space="0" w:color="auto"/>
        <w:left w:val="none" w:sz="0" w:space="0" w:color="auto"/>
        <w:bottom w:val="none" w:sz="0" w:space="0" w:color="auto"/>
        <w:right w:val="none" w:sz="0" w:space="0" w:color="auto"/>
      </w:divBdr>
    </w:div>
    <w:div w:id="1795976533">
      <w:bodyDiv w:val="1"/>
      <w:marLeft w:val="0"/>
      <w:marRight w:val="0"/>
      <w:marTop w:val="0"/>
      <w:marBottom w:val="0"/>
      <w:divBdr>
        <w:top w:val="none" w:sz="0" w:space="0" w:color="auto"/>
        <w:left w:val="none" w:sz="0" w:space="0" w:color="auto"/>
        <w:bottom w:val="none" w:sz="0" w:space="0" w:color="auto"/>
        <w:right w:val="none" w:sz="0" w:space="0" w:color="auto"/>
      </w:divBdr>
    </w:div>
    <w:div w:id="1796409488">
      <w:bodyDiv w:val="1"/>
      <w:marLeft w:val="0"/>
      <w:marRight w:val="0"/>
      <w:marTop w:val="0"/>
      <w:marBottom w:val="0"/>
      <w:divBdr>
        <w:top w:val="none" w:sz="0" w:space="0" w:color="auto"/>
        <w:left w:val="none" w:sz="0" w:space="0" w:color="auto"/>
        <w:bottom w:val="none" w:sz="0" w:space="0" w:color="auto"/>
        <w:right w:val="none" w:sz="0" w:space="0" w:color="auto"/>
      </w:divBdr>
    </w:div>
    <w:div w:id="1796483888">
      <w:bodyDiv w:val="1"/>
      <w:marLeft w:val="0"/>
      <w:marRight w:val="0"/>
      <w:marTop w:val="0"/>
      <w:marBottom w:val="0"/>
      <w:divBdr>
        <w:top w:val="none" w:sz="0" w:space="0" w:color="auto"/>
        <w:left w:val="none" w:sz="0" w:space="0" w:color="auto"/>
        <w:bottom w:val="none" w:sz="0" w:space="0" w:color="auto"/>
        <w:right w:val="none" w:sz="0" w:space="0" w:color="auto"/>
      </w:divBdr>
      <w:divsChild>
        <w:div w:id="282201148">
          <w:marLeft w:val="480"/>
          <w:marRight w:val="0"/>
          <w:marTop w:val="0"/>
          <w:marBottom w:val="0"/>
          <w:divBdr>
            <w:top w:val="none" w:sz="0" w:space="0" w:color="auto"/>
            <w:left w:val="none" w:sz="0" w:space="0" w:color="auto"/>
            <w:bottom w:val="none" w:sz="0" w:space="0" w:color="auto"/>
            <w:right w:val="none" w:sz="0" w:space="0" w:color="auto"/>
          </w:divBdr>
        </w:div>
        <w:div w:id="1499812390">
          <w:marLeft w:val="480"/>
          <w:marRight w:val="0"/>
          <w:marTop w:val="0"/>
          <w:marBottom w:val="0"/>
          <w:divBdr>
            <w:top w:val="none" w:sz="0" w:space="0" w:color="auto"/>
            <w:left w:val="none" w:sz="0" w:space="0" w:color="auto"/>
            <w:bottom w:val="none" w:sz="0" w:space="0" w:color="auto"/>
            <w:right w:val="none" w:sz="0" w:space="0" w:color="auto"/>
          </w:divBdr>
        </w:div>
        <w:div w:id="338580028">
          <w:marLeft w:val="480"/>
          <w:marRight w:val="0"/>
          <w:marTop w:val="0"/>
          <w:marBottom w:val="0"/>
          <w:divBdr>
            <w:top w:val="none" w:sz="0" w:space="0" w:color="auto"/>
            <w:left w:val="none" w:sz="0" w:space="0" w:color="auto"/>
            <w:bottom w:val="none" w:sz="0" w:space="0" w:color="auto"/>
            <w:right w:val="none" w:sz="0" w:space="0" w:color="auto"/>
          </w:divBdr>
        </w:div>
        <w:div w:id="1589777932">
          <w:marLeft w:val="480"/>
          <w:marRight w:val="0"/>
          <w:marTop w:val="0"/>
          <w:marBottom w:val="0"/>
          <w:divBdr>
            <w:top w:val="none" w:sz="0" w:space="0" w:color="auto"/>
            <w:left w:val="none" w:sz="0" w:space="0" w:color="auto"/>
            <w:bottom w:val="none" w:sz="0" w:space="0" w:color="auto"/>
            <w:right w:val="none" w:sz="0" w:space="0" w:color="auto"/>
          </w:divBdr>
        </w:div>
        <w:div w:id="1773546092">
          <w:marLeft w:val="480"/>
          <w:marRight w:val="0"/>
          <w:marTop w:val="0"/>
          <w:marBottom w:val="0"/>
          <w:divBdr>
            <w:top w:val="none" w:sz="0" w:space="0" w:color="auto"/>
            <w:left w:val="none" w:sz="0" w:space="0" w:color="auto"/>
            <w:bottom w:val="none" w:sz="0" w:space="0" w:color="auto"/>
            <w:right w:val="none" w:sz="0" w:space="0" w:color="auto"/>
          </w:divBdr>
        </w:div>
        <w:div w:id="68383309">
          <w:marLeft w:val="480"/>
          <w:marRight w:val="0"/>
          <w:marTop w:val="0"/>
          <w:marBottom w:val="0"/>
          <w:divBdr>
            <w:top w:val="none" w:sz="0" w:space="0" w:color="auto"/>
            <w:left w:val="none" w:sz="0" w:space="0" w:color="auto"/>
            <w:bottom w:val="none" w:sz="0" w:space="0" w:color="auto"/>
            <w:right w:val="none" w:sz="0" w:space="0" w:color="auto"/>
          </w:divBdr>
        </w:div>
        <w:div w:id="293559611">
          <w:marLeft w:val="480"/>
          <w:marRight w:val="0"/>
          <w:marTop w:val="0"/>
          <w:marBottom w:val="0"/>
          <w:divBdr>
            <w:top w:val="none" w:sz="0" w:space="0" w:color="auto"/>
            <w:left w:val="none" w:sz="0" w:space="0" w:color="auto"/>
            <w:bottom w:val="none" w:sz="0" w:space="0" w:color="auto"/>
            <w:right w:val="none" w:sz="0" w:space="0" w:color="auto"/>
          </w:divBdr>
        </w:div>
        <w:div w:id="1060130819">
          <w:marLeft w:val="480"/>
          <w:marRight w:val="0"/>
          <w:marTop w:val="0"/>
          <w:marBottom w:val="0"/>
          <w:divBdr>
            <w:top w:val="none" w:sz="0" w:space="0" w:color="auto"/>
            <w:left w:val="none" w:sz="0" w:space="0" w:color="auto"/>
            <w:bottom w:val="none" w:sz="0" w:space="0" w:color="auto"/>
            <w:right w:val="none" w:sz="0" w:space="0" w:color="auto"/>
          </w:divBdr>
        </w:div>
        <w:div w:id="525607306">
          <w:marLeft w:val="480"/>
          <w:marRight w:val="0"/>
          <w:marTop w:val="0"/>
          <w:marBottom w:val="0"/>
          <w:divBdr>
            <w:top w:val="none" w:sz="0" w:space="0" w:color="auto"/>
            <w:left w:val="none" w:sz="0" w:space="0" w:color="auto"/>
            <w:bottom w:val="none" w:sz="0" w:space="0" w:color="auto"/>
            <w:right w:val="none" w:sz="0" w:space="0" w:color="auto"/>
          </w:divBdr>
        </w:div>
        <w:div w:id="1024282447">
          <w:marLeft w:val="480"/>
          <w:marRight w:val="0"/>
          <w:marTop w:val="0"/>
          <w:marBottom w:val="0"/>
          <w:divBdr>
            <w:top w:val="none" w:sz="0" w:space="0" w:color="auto"/>
            <w:left w:val="none" w:sz="0" w:space="0" w:color="auto"/>
            <w:bottom w:val="none" w:sz="0" w:space="0" w:color="auto"/>
            <w:right w:val="none" w:sz="0" w:space="0" w:color="auto"/>
          </w:divBdr>
        </w:div>
        <w:div w:id="945423129">
          <w:marLeft w:val="480"/>
          <w:marRight w:val="0"/>
          <w:marTop w:val="0"/>
          <w:marBottom w:val="0"/>
          <w:divBdr>
            <w:top w:val="none" w:sz="0" w:space="0" w:color="auto"/>
            <w:left w:val="none" w:sz="0" w:space="0" w:color="auto"/>
            <w:bottom w:val="none" w:sz="0" w:space="0" w:color="auto"/>
            <w:right w:val="none" w:sz="0" w:space="0" w:color="auto"/>
          </w:divBdr>
        </w:div>
        <w:div w:id="1301304269">
          <w:marLeft w:val="480"/>
          <w:marRight w:val="0"/>
          <w:marTop w:val="0"/>
          <w:marBottom w:val="0"/>
          <w:divBdr>
            <w:top w:val="none" w:sz="0" w:space="0" w:color="auto"/>
            <w:left w:val="none" w:sz="0" w:space="0" w:color="auto"/>
            <w:bottom w:val="none" w:sz="0" w:space="0" w:color="auto"/>
            <w:right w:val="none" w:sz="0" w:space="0" w:color="auto"/>
          </w:divBdr>
        </w:div>
        <w:div w:id="1860507712">
          <w:marLeft w:val="480"/>
          <w:marRight w:val="0"/>
          <w:marTop w:val="0"/>
          <w:marBottom w:val="0"/>
          <w:divBdr>
            <w:top w:val="none" w:sz="0" w:space="0" w:color="auto"/>
            <w:left w:val="none" w:sz="0" w:space="0" w:color="auto"/>
            <w:bottom w:val="none" w:sz="0" w:space="0" w:color="auto"/>
            <w:right w:val="none" w:sz="0" w:space="0" w:color="auto"/>
          </w:divBdr>
        </w:div>
        <w:div w:id="1764761254">
          <w:marLeft w:val="480"/>
          <w:marRight w:val="0"/>
          <w:marTop w:val="0"/>
          <w:marBottom w:val="0"/>
          <w:divBdr>
            <w:top w:val="none" w:sz="0" w:space="0" w:color="auto"/>
            <w:left w:val="none" w:sz="0" w:space="0" w:color="auto"/>
            <w:bottom w:val="none" w:sz="0" w:space="0" w:color="auto"/>
            <w:right w:val="none" w:sz="0" w:space="0" w:color="auto"/>
          </w:divBdr>
        </w:div>
        <w:div w:id="1304964792">
          <w:marLeft w:val="480"/>
          <w:marRight w:val="0"/>
          <w:marTop w:val="0"/>
          <w:marBottom w:val="0"/>
          <w:divBdr>
            <w:top w:val="none" w:sz="0" w:space="0" w:color="auto"/>
            <w:left w:val="none" w:sz="0" w:space="0" w:color="auto"/>
            <w:bottom w:val="none" w:sz="0" w:space="0" w:color="auto"/>
            <w:right w:val="none" w:sz="0" w:space="0" w:color="auto"/>
          </w:divBdr>
        </w:div>
        <w:div w:id="1544096390">
          <w:marLeft w:val="480"/>
          <w:marRight w:val="0"/>
          <w:marTop w:val="0"/>
          <w:marBottom w:val="0"/>
          <w:divBdr>
            <w:top w:val="none" w:sz="0" w:space="0" w:color="auto"/>
            <w:left w:val="none" w:sz="0" w:space="0" w:color="auto"/>
            <w:bottom w:val="none" w:sz="0" w:space="0" w:color="auto"/>
            <w:right w:val="none" w:sz="0" w:space="0" w:color="auto"/>
          </w:divBdr>
        </w:div>
        <w:div w:id="1317536148">
          <w:marLeft w:val="480"/>
          <w:marRight w:val="0"/>
          <w:marTop w:val="0"/>
          <w:marBottom w:val="0"/>
          <w:divBdr>
            <w:top w:val="none" w:sz="0" w:space="0" w:color="auto"/>
            <w:left w:val="none" w:sz="0" w:space="0" w:color="auto"/>
            <w:bottom w:val="none" w:sz="0" w:space="0" w:color="auto"/>
            <w:right w:val="none" w:sz="0" w:space="0" w:color="auto"/>
          </w:divBdr>
        </w:div>
        <w:div w:id="205222710">
          <w:marLeft w:val="480"/>
          <w:marRight w:val="0"/>
          <w:marTop w:val="0"/>
          <w:marBottom w:val="0"/>
          <w:divBdr>
            <w:top w:val="none" w:sz="0" w:space="0" w:color="auto"/>
            <w:left w:val="none" w:sz="0" w:space="0" w:color="auto"/>
            <w:bottom w:val="none" w:sz="0" w:space="0" w:color="auto"/>
            <w:right w:val="none" w:sz="0" w:space="0" w:color="auto"/>
          </w:divBdr>
        </w:div>
        <w:div w:id="41708825">
          <w:marLeft w:val="480"/>
          <w:marRight w:val="0"/>
          <w:marTop w:val="0"/>
          <w:marBottom w:val="0"/>
          <w:divBdr>
            <w:top w:val="none" w:sz="0" w:space="0" w:color="auto"/>
            <w:left w:val="none" w:sz="0" w:space="0" w:color="auto"/>
            <w:bottom w:val="none" w:sz="0" w:space="0" w:color="auto"/>
            <w:right w:val="none" w:sz="0" w:space="0" w:color="auto"/>
          </w:divBdr>
        </w:div>
        <w:div w:id="1911848886">
          <w:marLeft w:val="480"/>
          <w:marRight w:val="0"/>
          <w:marTop w:val="0"/>
          <w:marBottom w:val="0"/>
          <w:divBdr>
            <w:top w:val="none" w:sz="0" w:space="0" w:color="auto"/>
            <w:left w:val="none" w:sz="0" w:space="0" w:color="auto"/>
            <w:bottom w:val="none" w:sz="0" w:space="0" w:color="auto"/>
            <w:right w:val="none" w:sz="0" w:space="0" w:color="auto"/>
          </w:divBdr>
        </w:div>
        <w:div w:id="155734772">
          <w:marLeft w:val="480"/>
          <w:marRight w:val="0"/>
          <w:marTop w:val="0"/>
          <w:marBottom w:val="0"/>
          <w:divBdr>
            <w:top w:val="none" w:sz="0" w:space="0" w:color="auto"/>
            <w:left w:val="none" w:sz="0" w:space="0" w:color="auto"/>
            <w:bottom w:val="none" w:sz="0" w:space="0" w:color="auto"/>
            <w:right w:val="none" w:sz="0" w:space="0" w:color="auto"/>
          </w:divBdr>
        </w:div>
        <w:div w:id="1943612777">
          <w:marLeft w:val="480"/>
          <w:marRight w:val="0"/>
          <w:marTop w:val="0"/>
          <w:marBottom w:val="0"/>
          <w:divBdr>
            <w:top w:val="none" w:sz="0" w:space="0" w:color="auto"/>
            <w:left w:val="none" w:sz="0" w:space="0" w:color="auto"/>
            <w:bottom w:val="none" w:sz="0" w:space="0" w:color="auto"/>
            <w:right w:val="none" w:sz="0" w:space="0" w:color="auto"/>
          </w:divBdr>
        </w:div>
        <w:div w:id="637731219">
          <w:marLeft w:val="480"/>
          <w:marRight w:val="0"/>
          <w:marTop w:val="0"/>
          <w:marBottom w:val="0"/>
          <w:divBdr>
            <w:top w:val="none" w:sz="0" w:space="0" w:color="auto"/>
            <w:left w:val="none" w:sz="0" w:space="0" w:color="auto"/>
            <w:bottom w:val="none" w:sz="0" w:space="0" w:color="auto"/>
            <w:right w:val="none" w:sz="0" w:space="0" w:color="auto"/>
          </w:divBdr>
        </w:div>
        <w:div w:id="2040739891">
          <w:marLeft w:val="480"/>
          <w:marRight w:val="0"/>
          <w:marTop w:val="0"/>
          <w:marBottom w:val="0"/>
          <w:divBdr>
            <w:top w:val="none" w:sz="0" w:space="0" w:color="auto"/>
            <w:left w:val="none" w:sz="0" w:space="0" w:color="auto"/>
            <w:bottom w:val="none" w:sz="0" w:space="0" w:color="auto"/>
            <w:right w:val="none" w:sz="0" w:space="0" w:color="auto"/>
          </w:divBdr>
        </w:div>
        <w:div w:id="375273636">
          <w:marLeft w:val="480"/>
          <w:marRight w:val="0"/>
          <w:marTop w:val="0"/>
          <w:marBottom w:val="0"/>
          <w:divBdr>
            <w:top w:val="none" w:sz="0" w:space="0" w:color="auto"/>
            <w:left w:val="none" w:sz="0" w:space="0" w:color="auto"/>
            <w:bottom w:val="none" w:sz="0" w:space="0" w:color="auto"/>
            <w:right w:val="none" w:sz="0" w:space="0" w:color="auto"/>
          </w:divBdr>
        </w:div>
        <w:div w:id="2095588031">
          <w:marLeft w:val="480"/>
          <w:marRight w:val="0"/>
          <w:marTop w:val="0"/>
          <w:marBottom w:val="0"/>
          <w:divBdr>
            <w:top w:val="none" w:sz="0" w:space="0" w:color="auto"/>
            <w:left w:val="none" w:sz="0" w:space="0" w:color="auto"/>
            <w:bottom w:val="none" w:sz="0" w:space="0" w:color="auto"/>
            <w:right w:val="none" w:sz="0" w:space="0" w:color="auto"/>
          </w:divBdr>
        </w:div>
        <w:div w:id="2086222550">
          <w:marLeft w:val="480"/>
          <w:marRight w:val="0"/>
          <w:marTop w:val="0"/>
          <w:marBottom w:val="0"/>
          <w:divBdr>
            <w:top w:val="none" w:sz="0" w:space="0" w:color="auto"/>
            <w:left w:val="none" w:sz="0" w:space="0" w:color="auto"/>
            <w:bottom w:val="none" w:sz="0" w:space="0" w:color="auto"/>
            <w:right w:val="none" w:sz="0" w:space="0" w:color="auto"/>
          </w:divBdr>
        </w:div>
        <w:div w:id="1092818044">
          <w:marLeft w:val="480"/>
          <w:marRight w:val="0"/>
          <w:marTop w:val="0"/>
          <w:marBottom w:val="0"/>
          <w:divBdr>
            <w:top w:val="none" w:sz="0" w:space="0" w:color="auto"/>
            <w:left w:val="none" w:sz="0" w:space="0" w:color="auto"/>
            <w:bottom w:val="none" w:sz="0" w:space="0" w:color="auto"/>
            <w:right w:val="none" w:sz="0" w:space="0" w:color="auto"/>
          </w:divBdr>
        </w:div>
        <w:div w:id="1419206129">
          <w:marLeft w:val="480"/>
          <w:marRight w:val="0"/>
          <w:marTop w:val="0"/>
          <w:marBottom w:val="0"/>
          <w:divBdr>
            <w:top w:val="none" w:sz="0" w:space="0" w:color="auto"/>
            <w:left w:val="none" w:sz="0" w:space="0" w:color="auto"/>
            <w:bottom w:val="none" w:sz="0" w:space="0" w:color="auto"/>
            <w:right w:val="none" w:sz="0" w:space="0" w:color="auto"/>
          </w:divBdr>
        </w:div>
        <w:div w:id="277685432">
          <w:marLeft w:val="480"/>
          <w:marRight w:val="0"/>
          <w:marTop w:val="0"/>
          <w:marBottom w:val="0"/>
          <w:divBdr>
            <w:top w:val="none" w:sz="0" w:space="0" w:color="auto"/>
            <w:left w:val="none" w:sz="0" w:space="0" w:color="auto"/>
            <w:bottom w:val="none" w:sz="0" w:space="0" w:color="auto"/>
            <w:right w:val="none" w:sz="0" w:space="0" w:color="auto"/>
          </w:divBdr>
        </w:div>
        <w:div w:id="1188519274">
          <w:marLeft w:val="480"/>
          <w:marRight w:val="0"/>
          <w:marTop w:val="0"/>
          <w:marBottom w:val="0"/>
          <w:divBdr>
            <w:top w:val="none" w:sz="0" w:space="0" w:color="auto"/>
            <w:left w:val="none" w:sz="0" w:space="0" w:color="auto"/>
            <w:bottom w:val="none" w:sz="0" w:space="0" w:color="auto"/>
            <w:right w:val="none" w:sz="0" w:space="0" w:color="auto"/>
          </w:divBdr>
        </w:div>
        <w:div w:id="1171797861">
          <w:marLeft w:val="480"/>
          <w:marRight w:val="0"/>
          <w:marTop w:val="0"/>
          <w:marBottom w:val="0"/>
          <w:divBdr>
            <w:top w:val="none" w:sz="0" w:space="0" w:color="auto"/>
            <w:left w:val="none" w:sz="0" w:space="0" w:color="auto"/>
            <w:bottom w:val="none" w:sz="0" w:space="0" w:color="auto"/>
            <w:right w:val="none" w:sz="0" w:space="0" w:color="auto"/>
          </w:divBdr>
        </w:div>
        <w:div w:id="920481254">
          <w:marLeft w:val="480"/>
          <w:marRight w:val="0"/>
          <w:marTop w:val="0"/>
          <w:marBottom w:val="0"/>
          <w:divBdr>
            <w:top w:val="none" w:sz="0" w:space="0" w:color="auto"/>
            <w:left w:val="none" w:sz="0" w:space="0" w:color="auto"/>
            <w:bottom w:val="none" w:sz="0" w:space="0" w:color="auto"/>
            <w:right w:val="none" w:sz="0" w:space="0" w:color="auto"/>
          </w:divBdr>
        </w:div>
        <w:div w:id="764693017">
          <w:marLeft w:val="480"/>
          <w:marRight w:val="0"/>
          <w:marTop w:val="0"/>
          <w:marBottom w:val="0"/>
          <w:divBdr>
            <w:top w:val="none" w:sz="0" w:space="0" w:color="auto"/>
            <w:left w:val="none" w:sz="0" w:space="0" w:color="auto"/>
            <w:bottom w:val="none" w:sz="0" w:space="0" w:color="auto"/>
            <w:right w:val="none" w:sz="0" w:space="0" w:color="auto"/>
          </w:divBdr>
        </w:div>
        <w:div w:id="1120302279">
          <w:marLeft w:val="480"/>
          <w:marRight w:val="0"/>
          <w:marTop w:val="0"/>
          <w:marBottom w:val="0"/>
          <w:divBdr>
            <w:top w:val="none" w:sz="0" w:space="0" w:color="auto"/>
            <w:left w:val="none" w:sz="0" w:space="0" w:color="auto"/>
            <w:bottom w:val="none" w:sz="0" w:space="0" w:color="auto"/>
            <w:right w:val="none" w:sz="0" w:space="0" w:color="auto"/>
          </w:divBdr>
        </w:div>
        <w:div w:id="429590730">
          <w:marLeft w:val="480"/>
          <w:marRight w:val="0"/>
          <w:marTop w:val="0"/>
          <w:marBottom w:val="0"/>
          <w:divBdr>
            <w:top w:val="none" w:sz="0" w:space="0" w:color="auto"/>
            <w:left w:val="none" w:sz="0" w:space="0" w:color="auto"/>
            <w:bottom w:val="none" w:sz="0" w:space="0" w:color="auto"/>
            <w:right w:val="none" w:sz="0" w:space="0" w:color="auto"/>
          </w:divBdr>
        </w:div>
        <w:div w:id="982732945">
          <w:marLeft w:val="480"/>
          <w:marRight w:val="0"/>
          <w:marTop w:val="0"/>
          <w:marBottom w:val="0"/>
          <w:divBdr>
            <w:top w:val="none" w:sz="0" w:space="0" w:color="auto"/>
            <w:left w:val="none" w:sz="0" w:space="0" w:color="auto"/>
            <w:bottom w:val="none" w:sz="0" w:space="0" w:color="auto"/>
            <w:right w:val="none" w:sz="0" w:space="0" w:color="auto"/>
          </w:divBdr>
        </w:div>
        <w:div w:id="1580754707">
          <w:marLeft w:val="480"/>
          <w:marRight w:val="0"/>
          <w:marTop w:val="0"/>
          <w:marBottom w:val="0"/>
          <w:divBdr>
            <w:top w:val="none" w:sz="0" w:space="0" w:color="auto"/>
            <w:left w:val="none" w:sz="0" w:space="0" w:color="auto"/>
            <w:bottom w:val="none" w:sz="0" w:space="0" w:color="auto"/>
            <w:right w:val="none" w:sz="0" w:space="0" w:color="auto"/>
          </w:divBdr>
        </w:div>
        <w:div w:id="1847747751">
          <w:marLeft w:val="480"/>
          <w:marRight w:val="0"/>
          <w:marTop w:val="0"/>
          <w:marBottom w:val="0"/>
          <w:divBdr>
            <w:top w:val="none" w:sz="0" w:space="0" w:color="auto"/>
            <w:left w:val="none" w:sz="0" w:space="0" w:color="auto"/>
            <w:bottom w:val="none" w:sz="0" w:space="0" w:color="auto"/>
            <w:right w:val="none" w:sz="0" w:space="0" w:color="auto"/>
          </w:divBdr>
        </w:div>
        <w:div w:id="1881238463">
          <w:marLeft w:val="480"/>
          <w:marRight w:val="0"/>
          <w:marTop w:val="0"/>
          <w:marBottom w:val="0"/>
          <w:divBdr>
            <w:top w:val="none" w:sz="0" w:space="0" w:color="auto"/>
            <w:left w:val="none" w:sz="0" w:space="0" w:color="auto"/>
            <w:bottom w:val="none" w:sz="0" w:space="0" w:color="auto"/>
            <w:right w:val="none" w:sz="0" w:space="0" w:color="auto"/>
          </w:divBdr>
        </w:div>
        <w:div w:id="530192323">
          <w:marLeft w:val="480"/>
          <w:marRight w:val="0"/>
          <w:marTop w:val="0"/>
          <w:marBottom w:val="0"/>
          <w:divBdr>
            <w:top w:val="none" w:sz="0" w:space="0" w:color="auto"/>
            <w:left w:val="none" w:sz="0" w:space="0" w:color="auto"/>
            <w:bottom w:val="none" w:sz="0" w:space="0" w:color="auto"/>
            <w:right w:val="none" w:sz="0" w:space="0" w:color="auto"/>
          </w:divBdr>
        </w:div>
        <w:div w:id="653726959">
          <w:marLeft w:val="480"/>
          <w:marRight w:val="0"/>
          <w:marTop w:val="0"/>
          <w:marBottom w:val="0"/>
          <w:divBdr>
            <w:top w:val="none" w:sz="0" w:space="0" w:color="auto"/>
            <w:left w:val="none" w:sz="0" w:space="0" w:color="auto"/>
            <w:bottom w:val="none" w:sz="0" w:space="0" w:color="auto"/>
            <w:right w:val="none" w:sz="0" w:space="0" w:color="auto"/>
          </w:divBdr>
        </w:div>
        <w:div w:id="465898709">
          <w:marLeft w:val="480"/>
          <w:marRight w:val="0"/>
          <w:marTop w:val="0"/>
          <w:marBottom w:val="0"/>
          <w:divBdr>
            <w:top w:val="none" w:sz="0" w:space="0" w:color="auto"/>
            <w:left w:val="none" w:sz="0" w:space="0" w:color="auto"/>
            <w:bottom w:val="none" w:sz="0" w:space="0" w:color="auto"/>
            <w:right w:val="none" w:sz="0" w:space="0" w:color="auto"/>
          </w:divBdr>
        </w:div>
        <w:div w:id="1246769880">
          <w:marLeft w:val="480"/>
          <w:marRight w:val="0"/>
          <w:marTop w:val="0"/>
          <w:marBottom w:val="0"/>
          <w:divBdr>
            <w:top w:val="none" w:sz="0" w:space="0" w:color="auto"/>
            <w:left w:val="none" w:sz="0" w:space="0" w:color="auto"/>
            <w:bottom w:val="none" w:sz="0" w:space="0" w:color="auto"/>
            <w:right w:val="none" w:sz="0" w:space="0" w:color="auto"/>
          </w:divBdr>
        </w:div>
        <w:div w:id="261685399">
          <w:marLeft w:val="480"/>
          <w:marRight w:val="0"/>
          <w:marTop w:val="0"/>
          <w:marBottom w:val="0"/>
          <w:divBdr>
            <w:top w:val="none" w:sz="0" w:space="0" w:color="auto"/>
            <w:left w:val="none" w:sz="0" w:space="0" w:color="auto"/>
            <w:bottom w:val="none" w:sz="0" w:space="0" w:color="auto"/>
            <w:right w:val="none" w:sz="0" w:space="0" w:color="auto"/>
          </w:divBdr>
        </w:div>
        <w:div w:id="902713824">
          <w:marLeft w:val="480"/>
          <w:marRight w:val="0"/>
          <w:marTop w:val="0"/>
          <w:marBottom w:val="0"/>
          <w:divBdr>
            <w:top w:val="none" w:sz="0" w:space="0" w:color="auto"/>
            <w:left w:val="none" w:sz="0" w:space="0" w:color="auto"/>
            <w:bottom w:val="none" w:sz="0" w:space="0" w:color="auto"/>
            <w:right w:val="none" w:sz="0" w:space="0" w:color="auto"/>
          </w:divBdr>
        </w:div>
        <w:div w:id="560599108">
          <w:marLeft w:val="480"/>
          <w:marRight w:val="0"/>
          <w:marTop w:val="0"/>
          <w:marBottom w:val="0"/>
          <w:divBdr>
            <w:top w:val="none" w:sz="0" w:space="0" w:color="auto"/>
            <w:left w:val="none" w:sz="0" w:space="0" w:color="auto"/>
            <w:bottom w:val="none" w:sz="0" w:space="0" w:color="auto"/>
            <w:right w:val="none" w:sz="0" w:space="0" w:color="auto"/>
          </w:divBdr>
        </w:div>
        <w:div w:id="2114859635">
          <w:marLeft w:val="480"/>
          <w:marRight w:val="0"/>
          <w:marTop w:val="0"/>
          <w:marBottom w:val="0"/>
          <w:divBdr>
            <w:top w:val="none" w:sz="0" w:space="0" w:color="auto"/>
            <w:left w:val="none" w:sz="0" w:space="0" w:color="auto"/>
            <w:bottom w:val="none" w:sz="0" w:space="0" w:color="auto"/>
            <w:right w:val="none" w:sz="0" w:space="0" w:color="auto"/>
          </w:divBdr>
        </w:div>
        <w:div w:id="2046562532">
          <w:marLeft w:val="480"/>
          <w:marRight w:val="0"/>
          <w:marTop w:val="0"/>
          <w:marBottom w:val="0"/>
          <w:divBdr>
            <w:top w:val="none" w:sz="0" w:space="0" w:color="auto"/>
            <w:left w:val="none" w:sz="0" w:space="0" w:color="auto"/>
            <w:bottom w:val="none" w:sz="0" w:space="0" w:color="auto"/>
            <w:right w:val="none" w:sz="0" w:space="0" w:color="auto"/>
          </w:divBdr>
        </w:div>
        <w:div w:id="2063403767">
          <w:marLeft w:val="480"/>
          <w:marRight w:val="0"/>
          <w:marTop w:val="0"/>
          <w:marBottom w:val="0"/>
          <w:divBdr>
            <w:top w:val="none" w:sz="0" w:space="0" w:color="auto"/>
            <w:left w:val="none" w:sz="0" w:space="0" w:color="auto"/>
            <w:bottom w:val="none" w:sz="0" w:space="0" w:color="auto"/>
            <w:right w:val="none" w:sz="0" w:space="0" w:color="auto"/>
          </w:divBdr>
        </w:div>
        <w:div w:id="1102842745">
          <w:marLeft w:val="480"/>
          <w:marRight w:val="0"/>
          <w:marTop w:val="0"/>
          <w:marBottom w:val="0"/>
          <w:divBdr>
            <w:top w:val="none" w:sz="0" w:space="0" w:color="auto"/>
            <w:left w:val="none" w:sz="0" w:space="0" w:color="auto"/>
            <w:bottom w:val="none" w:sz="0" w:space="0" w:color="auto"/>
            <w:right w:val="none" w:sz="0" w:space="0" w:color="auto"/>
          </w:divBdr>
        </w:div>
        <w:div w:id="498230564">
          <w:marLeft w:val="480"/>
          <w:marRight w:val="0"/>
          <w:marTop w:val="0"/>
          <w:marBottom w:val="0"/>
          <w:divBdr>
            <w:top w:val="none" w:sz="0" w:space="0" w:color="auto"/>
            <w:left w:val="none" w:sz="0" w:space="0" w:color="auto"/>
            <w:bottom w:val="none" w:sz="0" w:space="0" w:color="auto"/>
            <w:right w:val="none" w:sz="0" w:space="0" w:color="auto"/>
          </w:divBdr>
        </w:div>
        <w:div w:id="1253780846">
          <w:marLeft w:val="480"/>
          <w:marRight w:val="0"/>
          <w:marTop w:val="0"/>
          <w:marBottom w:val="0"/>
          <w:divBdr>
            <w:top w:val="none" w:sz="0" w:space="0" w:color="auto"/>
            <w:left w:val="none" w:sz="0" w:space="0" w:color="auto"/>
            <w:bottom w:val="none" w:sz="0" w:space="0" w:color="auto"/>
            <w:right w:val="none" w:sz="0" w:space="0" w:color="auto"/>
          </w:divBdr>
        </w:div>
        <w:div w:id="1576669175">
          <w:marLeft w:val="480"/>
          <w:marRight w:val="0"/>
          <w:marTop w:val="0"/>
          <w:marBottom w:val="0"/>
          <w:divBdr>
            <w:top w:val="none" w:sz="0" w:space="0" w:color="auto"/>
            <w:left w:val="none" w:sz="0" w:space="0" w:color="auto"/>
            <w:bottom w:val="none" w:sz="0" w:space="0" w:color="auto"/>
            <w:right w:val="none" w:sz="0" w:space="0" w:color="auto"/>
          </w:divBdr>
        </w:div>
        <w:div w:id="230429002">
          <w:marLeft w:val="480"/>
          <w:marRight w:val="0"/>
          <w:marTop w:val="0"/>
          <w:marBottom w:val="0"/>
          <w:divBdr>
            <w:top w:val="none" w:sz="0" w:space="0" w:color="auto"/>
            <w:left w:val="none" w:sz="0" w:space="0" w:color="auto"/>
            <w:bottom w:val="none" w:sz="0" w:space="0" w:color="auto"/>
            <w:right w:val="none" w:sz="0" w:space="0" w:color="auto"/>
          </w:divBdr>
        </w:div>
        <w:div w:id="1259215138">
          <w:marLeft w:val="480"/>
          <w:marRight w:val="0"/>
          <w:marTop w:val="0"/>
          <w:marBottom w:val="0"/>
          <w:divBdr>
            <w:top w:val="none" w:sz="0" w:space="0" w:color="auto"/>
            <w:left w:val="none" w:sz="0" w:space="0" w:color="auto"/>
            <w:bottom w:val="none" w:sz="0" w:space="0" w:color="auto"/>
            <w:right w:val="none" w:sz="0" w:space="0" w:color="auto"/>
          </w:divBdr>
        </w:div>
        <w:div w:id="1049649766">
          <w:marLeft w:val="480"/>
          <w:marRight w:val="0"/>
          <w:marTop w:val="0"/>
          <w:marBottom w:val="0"/>
          <w:divBdr>
            <w:top w:val="none" w:sz="0" w:space="0" w:color="auto"/>
            <w:left w:val="none" w:sz="0" w:space="0" w:color="auto"/>
            <w:bottom w:val="none" w:sz="0" w:space="0" w:color="auto"/>
            <w:right w:val="none" w:sz="0" w:space="0" w:color="auto"/>
          </w:divBdr>
        </w:div>
        <w:div w:id="205605819">
          <w:marLeft w:val="480"/>
          <w:marRight w:val="0"/>
          <w:marTop w:val="0"/>
          <w:marBottom w:val="0"/>
          <w:divBdr>
            <w:top w:val="none" w:sz="0" w:space="0" w:color="auto"/>
            <w:left w:val="none" w:sz="0" w:space="0" w:color="auto"/>
            <w:bottom w:val="none" w:sz="0" w:space="0" w:color="auto"/>
            <w:right w:val="none" w:sz="0" w:space="0" w:color="auto"/>
          </w:divBdr>
        </w:div>
        <w:div w:id="1462308858">
          <w:marLeft w:val="480"/>
          <w:marRight w:val="0"/>
          <w:marTop w:val="0"/>
          <w:marBottom w:val="0"/>
          <w:divBdr>
            <w:top w:val="none" w:sz="0" w:space="0" w:color="auto"/>
            <w:left w:val="none" w:sz="0" w:space="0" w:color="auto"/>
            <w:bottom w:val="none" w:sz="0" w:space="0" w:color="auto"/>
            <w:right w:val="none" w:sz="0" w:space="0" w:color="auto"/>
          </w:divBdr>
        </w:div>
        <w:div w:id="2068525009">
          <w:marLeft w:val="480"/>
          <w:marRight w:val="0"/>
          <w:marTop w:val="0"/>
          <w:marBottom w:val="0"/>
          <w:divBdr>
            <w:top w:val="none" w:sz="0" w:space="0" w:color="auto"/>
            <w:left w:val="none" w:sz="0" w:space="0" w:color="auto"/>
            <w:bottom w:val="none" w:sz="0" w:space="0" w:color="auto"/>
            <w:right w:val="none" w:sz="0" w:space="0" w:color="auto"/>
          </w:divBdr>
        </w:div>
        <w:div w:id="115681953">
          <w:marLeft w:val="480"/>
          <w:marRight w:val="0"/>
          <w:marTop w:val="0"/>
          <w:marBottom w:val="0"/>
          <w:divBdr>
            <w:top w:val="none" w:sz="0" w:space="0" w:color="auto"/>
            <w:left w:val="none" w:sz="0" w:space="0" w:color="auto"/>
            <w:bottom w:val="none" w:sz="0" w:space="0" w:color="auto"/>
            <w:right w:val="none" w:sz="0" w:space="0" w:color="auto"/>
          </w:divBdr>
        </w:div>
        <w:div w:id="47459152">
          <w:marLeft w:val="480"/>
          <w:marRight w:val="0"/>
          <w:marTop w:val="0"/>
          <w:marBottom w:val="0"/>
          <w:divBdr>
            <w:top w:val="none" w:sz="0" w:space="0" w:color="auto"/>
            <w:left w:val="none" w:sz="0" w:space="0" w:color="auto"/>
            <w:bottom w:val="none" w:sz="0" w:space="0" w:color="auto"/>
            <w:right w:val="none" w:sz="0" w:space="0" w:color="auto"/>
          </w:divBdr>
        </w:div>
        <w:div w:id="660348894">
          <w:marLeft w:val="480"/>
          <w:marRight w:val="0"/>
          <w:marTop w:val="0"/>
          <w:marBottom w:val="0"/>
          <w:divBdr>
            <w:top w:val="none" w:sz="0" w:space="0" w:color="auto"/>
            <w:left w:val="none" w:sz="0" w:space="0" w:color="auto"/>
            <w:bottom w:val="none" w:sz="0" w:space="0" w:color="auto"/>
            <w:right w:val="none" w:sz="0" w:space="0" w:color="auto"/>
          </w:divBdr>
        </w:div>
        <w:div w:id="198782411">
          <w:marLeft w:val="480"/>
          <w:marRight w:val="0"/>
          <w:marTop w:val="0"/>
          <w:marBottom w:val="0"/>
          <w:divBdr>
            <w:top w:val="none" w:sz="0" w:space="0" w:color="auto"/>
            <w:left w:val="none" w:sz="0" w:space="0" w:color="auto"/>
            <w:bottom w:val="none" w:sz="0" w:space="0" w:color="auto"/>
            <w:right w:val="none" w:sz="0" w:space="0" w:color="auto"/>
          </w:divBdr>
        </w:div>
        <w:div w:id="1214388897">
          <w:marLeft w:val="480"/>
          <w:marRight w:val="0"/>
          <w:marTop w:val="0"/>
          <w:marBottom w:val="0"/>
          <w:divBdr>
            <w:top w:val="none" w:sz="0" w:space="0" w:color="auto"/>
            <w:left w:val="none" w:sz="0" w:space="0" w:color="auto"/>
            <w:bottom w:val="none" w:sz="0" w:space="0" w:color="auto"/>
            <w:right w:val="none" w:sz="0" w:space="0" w:color="auto"/>
          </w:divBdr>
        </w:div>
        <w:div w:id="477769176">
          <w:marLeft w:val="480"/>
          <w:marRight w:val="0"/>
          <w:marTop w:val="0"/>
          <w:marBottom w:val="0"/>
          <w:divBdr>
            <w:top w:val="none" w:sz="0" w:space="0" w:color="auto"/>
            <w:left w:val="none" w:sz="0" w:space="0" w:color="auto"/>
            <w:bottom w:val="none" w:sz="0" w:space="0" w:color="auto"/>
            <w:right w:val="none" w:sz="0" w:space="0" w:color="auto"/>
          </w:divBdr>
        </w:div>
        <w:div w:id="1554543625">
          <w:marLeft w:val="480"/>
          <w:marRight w:val="0"/>
          <w:marTop w:val="0"/>
          <w:marBottom w:val="0"/>
          <w:divBdr>
            <w:top w:val="none" w:sz="0" w:space="0" w:color="auto"/>
            <w:left w:val="none" w:sz="0" w:space="0" w:color="auto"/>
            <w:bottom w:val="none" w:sz="0" w:space="0" w:color="auto"/>
            <w:right w:val="none" w:sz="0" w:space="0" w:color="auto"/>
          </w:divBdr>
        </w:div>
        <w:div w:id="667172622">
          <w:marLeft w:val="480"/>
          <w:marRight w:val="0"/>
          <w:marTop w:val="0"/>
          <w:marBottom w:val="0"/>
          <w:divBdr>
            <w:top w:val="none" w:sz="0" w:space="0" w:color="auto"/>
            <w:left w:val="none" w:sz="0" w:space="0" w:color="auto"/>
            <w:bottom w:val="none" w:sz="0" w:space="0" w:color="auto"/>
            <w:right w:val="none" w:sz="0" w:space="0" w:color="auto"/>
          </w:divBdr>
        </w:div>
        <w:div w:id="543636872">
          <w:marLeft w:val="480"/>
          <w:marRight w:val="0"/>
          <w:marTop w:val="0"/>
          <w:marBottom w:val="0"/>
          <w:divBdr>
            <w:top w:val="none" w:sz="0" w:space="0" w:color="auto"/>
            <w:left w:val="none" w:sz="0" w:space="0" w:color="auto"/>
            <w:bottom w:val="none" w:sz="0" w:space="0" w:color="auto"/>
            <w:right w:val="none" w:sz="0" w:space="0" w:color="auto"/>
          </w:divBdr>
        </w:div>
        <w:div w:id="512182342">
          <w:marLeft w:val="480"/>
          <w:marRight w:val="0"/>
          <w:marTop w:val="0"/>
          <w:marBottom w:val="0"/>
          <w:divBdr>
            <w:top w:val="none" w:sz="0" w:space="0" w:color="auto"/>
            <w:left w:val="none" w:sz="0" w:space="0" w:color="auto"/>
            <w:bottom w:val="none" w:sz="0" w:space="0" w:color="auto"/>
            <w:right w:val="none" w:sz="0" w:space="0" w:color="auto"/>
          </w:divBdr>
        </w:div>
        <w:div w:id="988828315">
          <w:marLeft w:val="480"/>
          <w:marRight w:val="0"/>
          <w:marTop w:val="0"/>
          <w:marBottom w:val="0"/>
          <w:divBdr>
            <w:top w:val="none" w:sz="0" w:space="0" w:color="auto"/>
            <w:left w:val="none" w:sz="0" w:space="0" w:color="auto"/>
            <w:bottom w:val="none" w:sz="0" w:space="0" w:color="auto"/>
            <w:right w:val="none" w:sz="0" w:space="0" w:color="auto"/>
          </w:divBdr>
        </w:div>
        <w:div w:id="744306017">
          <w:marLeft w:val="480"/>
          <w:marRight w:val="0"/>
          <w:marTop w:val="0"/>
          <w:marBottom w:val="0"/>
          <w:divBdr>
            <w:top w:val="none" w:sz="0" w:space="0" w:color="auto"/>
            <w:left w:val="none" w:sz="0" w:space="0" w:color="auto"/>
            <w:bottom w:val="none" w:sz="0" w:space="0" w:color="auto"/>
            <w:right w:val="none" w:sz="0" w:space="0" w:color="auto"/>
          </w:divBdr>
        </w:div>
        <w:div w:id="1734936217">
          <w:marLeft w:val="480"/>
          <w:marRight w:val="0"/>
          <w:marTop w:val="0"/>
          <w:marBottom w:val="0"/>
          <w:divBdr>
            <w:top w:val="none" w:sz="0" w:space="0" w:color="auto"/>
            <w:left w:val="none" w:sz="0" w:space="0" w:color="auto"/>
            <w:bottom w:val="none" w:sz="0" w:space="0" w:color="auto"/>
            <w:right w:val="none" w:sz="0" w:space="0" w:color="auto"/>
          </w:divBdr>
        </w:div>
        <w:div w:id="559367379">
          <w:marLeft w:val="480"/>
          <w:marRight w:val="0"/>
          <w:marTop w:val="0"/>
          <w:marBottom w:val="0"/>
          <w:divBdr>
            <w:top w:val="none" w:sz="0" w:space="0" w:color="auto"/>
            <w:left w:val="none" w:sz="0" w:space="0" w:color="auto"/>
            <w:bottom w:val="none" w:sz="0" w:space="0" w:color="auto"/>
            <w:right w:val="none" w:sz="0" w:space="0" w:color="auto"/>
          </w:divBdr>
        </w:div>
        <w:div w:id="2037457792">
          <w:marLeft w:val="480"/>
          <w:marRight w:val="0"/>
          <w:marTop w:val="0"/>
          <w:marBottom w:val="0"/>
          <w:divBdr>
            <w:top w:val="none" w:sz="0" w:space="0" w:color="auto"/>
            <w:left w:val="none" w:sz="0" w:space="0" w:color="auto"/>
            <w:bottom w:val="none" w:sz="0" w:space="0" w:color="auto"/>
            <w:right w:val="none" w:sz="0" w:space="0" w:color="auto"/>
          </w:divBdr>
        </w:div>
        <w:div w:id="2146582025">
          <w:marLeft w:val="480"/>
          <w:marRight w:val="0"/>
          <w:marTop w:val="0"/>
          <w:marBottom w:val="0"/>
          <w:divBdr>
            <w:top w:val="none" w:sz="0" w:space="0" w:color="auto"/>
            <w:left w:val="none" w:sz="0" w:space="0" w:color="auto"/>
            <w:bottom w:val="none" w:sz="0" w:space="0" w:color="auto"/>
            <w:right w:val="none" w:sz="0" w:space="0" w:color="auto"/>
          </w:divBdr>
        </w:div>
        <w:div w:id="1852335823">
          <w:marLeft w:val="480"/>
          <w:marRight w:val="0"/>
          <w:marTop w:val="0"/>
          <w:marBottom w:val="0"/>
          <w:divBdr>
            <w:top w:val="none" w:sz="0" w:space="0" w:color="auto"/>
            <w:left w:val="none" w:sz="0" w:space="0" w:color="auto"/>
            <w:bottom w:val="none" w:sz="0" w:space="0" w:color="auto"/>
            <w:right w:val="none" w:sz="0" w:space="0" w:color="auto"/>
          </w:divBdr>
        </w:div>
        <w:div w:id="788935917">
          <w:marLeft w:val="480"/>
          <w:marRight w:val="0"/>
          <w:marTop w:val="0"/>
          <w:marBottom w:val="0"/>
          <w:divBdr>
            <w:top w:val="none" w:sz="0" w:space="0" w:color="auto"/>
            <w:left w:val="none" w:sz="0" w:space="0" w:color="auto"/>
            <w:bottom w:val="none" w:sz="0" w:space="0" w:color="auto"/>
            <w:right w:val="none" w:sz="0" w:space="0" w:color="auto"/>
          </w:divBdr>
        </w:div>
        <w:div w:id="2132550547">
          <w:marLeft w:val="480"/>
          <w:marRight w:val="0"/>
          <w:marTop w:val="0"/>
          <w:marBottom w:val="0"/>
          <w:divBdr>
            <w:top w:val="none" w:sz="0" w:space="0" w:color="auto"/>
            <w:left w:val="none" w:sz="0" w:space="0" w:color="auto"/>
            <w:bottom w:val="none" w:sz="0" w:space="0" w:color="auto"/>
            <w:right w:val="none" w:sz="0" w:space="0" w:color="auto"/>
          </w:divBdr>
        </w:div>
        <w:div w:id="1649820813">
          <w:marLeft w:val="480"/>
          <w:marRight w:val="0"/>
          <w:marTop w:val="0"/>
          <w:marBottom w:val="0"/>
          <w:divBdr>
            <w:top w:val="none" w:sz="0" w:space="0" w:color="auto"/>
            <w:left w:val="none" w:sz="0" w:space="0" w:color="auto"/>
            <w:bottom w:val="none" w:sz="0" w:space="0" w:color="auto"/>
            <w:right w:val="none" w:sz="0" w:space="0" w:color="auto"/>
          </w:divBdr>
        </w:div>
        <w:div w:id="1695883331">
          <w:marLeft w:val="480"/>
          <w:marRight w:val="0"/>
          <w:marTop w:val="0"/>
          <w:marBottom w:val="0"/>
          <w:divBdr>
            <w:top w:val="none" w:sz="0" w:space="0" w:color="auto"/>
            <w:left w:val="none" w:sz="0" w:space="0" w:color="auto"/>
            <w:bottom w:val="none" w:sz="0" w:space="0" w:color="auto"/>
            <w:right w:val="none" w:sz="0" w:space="0" w:color="auto"/>
          </w:divBdr>
        </w:div>
        <w:div w:id="1320961669">
          <w:marLeft w:val="480"/>
          <w:marRight w:val="0"/>
          <w:marTop w:val="0"/>
          <w:marBottom w:val="0"/>
          <w:divBdr>
            <w:top w:val="none" w:sz="0" w:space="0" w:color="auto"/>
            <w:left w:val="none" w:sz="0" w:space="0" w:color="auto"/>
            <w:bottom w:val="none" w:sz="0" w:space="0" w:color="auto"/>
            <w:right w:val="none" w:sz="0" w:space="0" w:color="auto"/>
          </w:divBdr>
        </w:div>
      </w:divsChild>
    </w:div>
    <w:div w:id="1796556894">
      <w:bodyDiv w:val="1"/>
      <w:marLeft w:val="0"/>
      <w:marRight w:val="0"/>
      <w:marTop w:val="0"/>
      <w:marBottom w:val="0"/>
      <w:divBdr>
        <w:top w:val="none" w:sz="0" w:space="0" w:color="auto"/>
        <w:left w:val="none" w:sz="0" w:space="0" w:color="auto"/>
        <w:bottom w:val="none" w:sz="0" w:space="0" w:color="auto"/>
        <w:right w:val="none" w:sz="0" w:space="0" w:color="auto"/>
      </w:divBdr>
    </w:div>
    <w:div w:id="1796560077">
      <w:bodyDiv w:val="1"/>
      <w:marLeft w:val="0"/>
      <w:marRight w:val="0"/>
      <w:marTop w:val="0"/>
      <w:marBottom w:val="0"/>
      <w:divBdr>
        <w:top w:val="none" w:sz="0" w:space="0" w:color="auto"/>
        <w:left w:val="none" w:sz="0" w:space="0" w:color="auto"/>
        <w:bottom w:val="none" w:sz="0" w:space="0" w:color="auto"/>
        <w:right w:val="none" w:sz="0" w:space="0" w:color="auto"/>
      </w:divBdr>
    </w:div>
    <w:div w:id="1796631949">
      <w:bodyDiv w:val="1"/>
      <w:marLeft w:val="0"/>
      <w:marRight w:val="0"/>
      <w:marTop w:val="0"/>
      <w:marBottom w:val="0"/>
      <w:divBdr>
        <w:top w:val="none" w:sz="0" w:space="0" w:color="auto"/>
        <w:left w:val="none" w:sz="0" w:space="0" w:color="auto"/>
        <w:bottom w:val="none" w:sz="0" w:space="0" w:color="auto"/>
        <w:right w:val="none" w:sz="0" w:space="0" w:color="auto"/>
      </w:divBdr>
    </w:div>
    <w:div w:id="1797021413">
      <w:bodyDiv w:val="1"/>
      <w:marLeft w:val="0"/>
      <w:marRight w:val="0"/>
      <w:marTop w:val="0"/>
      <w:marBottom w:val="0"/>
      <w:divBdr>
        <w:top w:val="none" w:sz="0" w:space="0" w:color="auto"/>
        <w:left w:val="none" w:sz="0" w:space="0" w:color="auto"/>
        <w:bottom w:val="none" w:sz="0" w:space="0" w:color="auto"/>
        <w:right w:val="none" w:sz="0" w:space="0" w:color="auto"/>
      </w:divBdr>
    </w:div>
    <w:div w:id="1797406020">
      <w:bodyDiv w:val="1"/>
      <w:marLeft w:val="0"/>
      <w:marRight w:val="0"/>
      <w:marTop w:val="0"/>
      <w:marBottom w:val="0"/>
      <w:divBdr>
        <w:top w:val="none" w:sz="0" w:space="0" w:color="auto"/>
        <w:left w:val="none" w:sz="0" w:space="0" w:color="auto"/>
        <w:bottom w:val="none" w:sz="0" w:space="0" w:color="auto"/>
        <w:right w:val="none" w:sz="0" w:space="0" w:color="auto"/>
      </w:divBdr>
    </w:div>
    <w:div w:id="1797522642">
      <w:bodyDiv w:val="1"/>
      <w:marLeft w:val="0"/>
      <w:marRight w:val="0"/>
      <w:marTop w:val="0"/>
      <w:marBottom w:val="0"/>
      <w:divBdr>
        <w:top w:val="none" w:sz="0" w:space="0" w:color="auto"/>
        <w:left w:val="none" w:sz="0" w:space="0" w:color="auto"/>
        <w:bottom w:val="none" w:sz="0" w:space="0" w:color="auto"/>
        <w:right w:val="none" w:sz="0" w:space="0" w:color="auto"/>
      </w:divBdr>
    </w:div>
    <w:div w:id="1797674163">
      <w:bodyDiv w:val="1"/>
      <w:marLeft w:val="0"/>
      <w:marRight w:val="0"/>
      <w:marTop w:val="0"/>
      <w:marBottom w:val="0"/>
      <w:divBdr>
        <w:top w:val="none" w:sz="0" w:space="0" w:color="auto"/>
        <w:left w:val="none" w:sz="0" w:space="0" w:color="auto"/>
        <w:bottom w:val="none" w:sz="0" w:space="0" w:color="auto"/>
        <w:right w:val="none" w:sz="0" w:space="0" w:color="auto"/>
      </w:divBdr>
    </w:div>
    <w:div w:id="1797943918">
      <w:bodyDiv w:val="1"/>
      <w:marLeft w:val="0"/>
      <w:marRight w:val="0"/>
      <w:marTop w:val="0"/>
      <w:marBottom w:val="0"/>
      <w:divBdr>
        <w:top w:val="none" w:sz="0" w:space="0" w:color="auto"/>
        <w:left w:val="none" w:sz="0" w:space="0" w:color="auto"/>
        <w:bottom w:val="none" w:sz="0" w:space="0" w:color="auto"/>
        <w:right w:val="none" w:sz="0" w:space="0" w:color="auto"/>
      </w:divBdr>
    </w:div>
    <w:div w:id="1797988423">
      <w:bodyDiv w:val="1"/>
      <w:marLeft w:val="0"/>
      <w:marRight w:val="0"/>
      <w:marTop w:val="0"/>
      <w:marBottom w:val="0"/>
      <w:divBdr>
        <w:top w:val="none" w:sz="0" w:space="0" w:color="auto"/>
        <w:left w:val="none" w:sz="0" w:space="0" w:color="auto"/>
        <w:bottom w:val="none" w:sz="0" w:space="0" w:color="auto"/>
        <w:right w:val="none" w:sz="0" w:space="0" w:color="auto"/>
      </w:divBdr>
    </w:div>
    <w:div w:id="1797992389">
      <w:bodyDiv w:val="1"/>
      <w:marLeft w:val="0"/>
      <w:marRight w:val="0"/>
      <w:marTop w:val="0"/>
      <w:marBottom w:val="0"/>
      <w:divBdr>
        <w:top w:val="none" w:sz="0" w:space="0" w:color="auto"/>
        <w:left w:val="none" w:sz="0" w:space="0" w:color="auto"/>
        <w:bottom w:val="none" w:sz="0" w:space="0" w:color="auto"/>
        <w:right w:val="none" w:sz="0" w:space="0" w:color="auto"/>
      </w:divBdr>
    </w:div>
    <w:div w:id="1798061221">
      <w:bodyDiv w:val="1"/>
      <w:marLeft w:val="0"/>
      <w:marRight w:val="0"/>
      <w:marTop w:val="0"/>
      <w:marBottom w:val="0"/>
      <w:divBdr>
        <w:top w:val="none" w:sz="0" w:space="0" w:color="auto"/>
        <w:left w:val="none" w:sz="0" w:space="0" w:color="auto"/>
        <w:bottom w:val="none" w:sz="0" w:space="0" w:color="auto"/>
        <w:right w:val="none" w:sz="0" w:space="0" w:color="auto"/>
      </w:divBdr>
    </w:div>
    <w:div w:id="1798179346">
      <w:bodyDiv w:val="1"/>
      <w:marLeft w:val="0"/>
      <w:marRight w:val="0"/>
      <w:marTop w:val="0"/>
      <w:marBottom w:val="0"/>
      <w:divBdr>
        <w:top w:val="none" w:sz="0" w:space="0" w:color="auto"/>
        <w:left w:val="none" w:sz="0" w:space="0" w:color="auto"/>
        <w:bottom w:val="none" w:sz="0" w:space="0" w:color="auto"/>
        <w:right w:val="none" w:sz="0" w:space="0" w:color="auto"/>
      </w:divBdr>
    </w:div>
    <w:div w:id="1798330340">
      <w:bodyDiv w:val="1"/>
      <w:marLeft w:val="0"/>
      <w:marRight w:val="0"/>
      <w:marTop w:val="0"/>
      <w:marBottom w:val="0"/>
      <w:divBdr>
        <w:top w:val="none" w:sz="0" w:space="0" w:color="auto"/>
        <w:left w:val="none" w:sz="0" w:space="0" w:color="auto"/>
        <w:bottom w:val="none" w:sz="0" w:space="0" w:color="auto"/>
        <w:right w:val="none" w:sz="0" w:space="0" w:color="auto"/>
      </w:divBdr>
    </w:div>
    <w:div w:id="1798521948">
      <w:bodyDiv w:val="1"/>
      <w:marLeft w:val="0"/>
      <w:marRight w:val="0"/>
      <w:marTop w:val="0"/>
      <w:marBottom w:val="0"/>
      <w:divBdr>
        <w:top w:val="none" w:sz="0" w:space="0" w:color="auto"/>
        <w:left w:val="none" w:sz="0" w:space="0" w:color="auto"/>
        <w:bottom w:val="none" w:sz="0" w:space="0" w:color="auto"/>
        <w:right w:val="none" w:sz="0" w:space="0" w:color="auto"/>
      </w:divBdr>
    </w:div>
    <w:div w:id="1799061482">
      <w:bodyDiv w:val="1"/>
      <w:marLeft w:val="0"/>
      <w:marRight w:val="0"/>
      <w:marTop w:val="0"/>
      <w:marBottom w:val="0"/>
      <w:divBdr>
        <w:top w:val="none" w:sz="0" w:space="0" w:color="auto"/>
        <w:left w:val="none" w:sz="0" w:space="0" w:color="auto"/>
        <w:bottom w:val="none" w:sz="0" w:space="0" w:color="auto"/>
        <w:right w:val="none" w:sz="0" w:space="0" w:color="auto"/>
      </w:divBdr>
    </w:div>
    <w:div w:id="1799374858">
      <w:bodyDiv w:val="1"/>
      <w:marLeft w:val="0"/>
      <w:marRight w:val="0"/>
      <w:marTop w:val="0"/>
      <w:marBottom w:val="0"/>
      <w:divBdr>
        <w:top w:val="none" w:sz="0" w:space="0" w:color="auto"/>
        <w:left w:val="none" w:sz="0" w:space="0" w:color="auto"/>
        <w:bottom w:val="none" w:sz="0" w:space="0" w:color="auto"/>
        <w:right w:val="none" w:sz="0" w:space="0" w:color="auto"/>
      </w:divBdr>
      <w:divsChild>
        <w:div w:id="274679801">
          <w:marLeft w:val="480"/>
          <w:marRight w:val="0"/>
          <w:marTop w:val="0"/>
          <w:marBottom w:val="0"/>
          <w:divBdr>
            <w:top w:val="none" w:sz="0" w:space="0" w:color="auto"/>
            <w:left w:val="none" w:sz="0" w:space="0" w:color="auto"/>
            <w:bottom w:val="none" w:sz="0" w:space="0" w:color="auto"/>
            <w:right w:val="none" w:sz="0" w:space="0" w:color="auto"/>
          </w:divBdr>
        </w:div>
        <w:div w:id="855997492">
          <w:marLeft w:val="480"/>
          <w:marRight w:val="0"/>
          <w:marTop w:val="0"/>
          <w:marBottom w:val="0"/>
          <w:divBdr>
            <w:top w:val="none" w:sz="0" w:space="0" w:color="auto"/>
            <w:left w:val="none" w:sz="0" w:space="0" w:color="auto"/>
            <w:bottom w:val="none" w:sz="0" w:space="0" w:color="auto"/>
            <w:right w:val="none" w:sz="0" w:space="0" w:color="auto"/>
          </w:divBdr>
        </w:div>
        <w:div w:id="321932952">
          <w:marLeft w:val="480"/>
          <w:marRight w:val="0"/>
          <w:marTop w:val="0"/>
          <w:marBottom w:val="0"/>
          <w:divBdr>
            <w:top w:val="none" w:sz="0" w:space="0" w:color="auto"/>
            <w:left w:val="none" w:sz="0" w:space="0" w:color="auto"/>
            <w:bottom w:val="none" w:sz="0" w:space="0" w:color="auto"/>
            <w:right w:val="none" w:sz="0" w:space="0" w:color="auto"/>
          </w:divBdr>
        </w:div>
        <w:div w:id="1151368687">
          <w:marLeft w:val="480"/>
          <w:marRight w:val="0"/>
          <w:marTop w:val="0"/>
          <w:marBottom w:val="0"/>
          <w:divBdr>
            <w:top w:val="none" w:sz="0" w:space="0" w:color="auto"/>
            <w:left w:val="none" w:sz="0" w:space="0" w:color="auto"/>
            <w:bottom w:val="none" w:sz="0" w:space="0" w:color="auto"/>
            <w:right w:val="none" w:sz="0" w:space="0" w:color="auto"/>
          </w:divBdr>
        </w:div>
        <w:div w:id="1772119493">
          <w:marLeft w:val="480"/>
          <w:marRight w:val="0"/>
          <w:marTop w:val="0"/>
          <w:marBottom w:val="0"/>
          <w:divBdr>
            <w:top w:val="none" w:sz="0" w:space="0" w:color="auto"/>
            <w:left w:val="none" w:sz="0" w:space="0" w:color="auto"/>
            <w:bottom w:val="none" w:sz="0" w:space="0" w:color="auto"/>
            <w:right w:val="none" w:sz="0" w:space="0" w:color="auto"/>
          </w:divBdr>
        </w:div>
        <w:div w:id="1716388505">
          <w:marLeft w:val="480"/>
          <w:marRight w:val="0"/>
          <w:marTop w:val="0"/>
          <w:marBottom w:val="0"/>
          <w:divBdr>
            <w:top w:val="none" w:sz="0" w:space="0" w:color="auto"/>
            <w:left w:val="none" w:sz="0" w:space="0" w:color="auto"/>
            <w:bottom w:val="none" w:sz="0" w:space="0" w:color="auto"/>
            <w:right w:val="none" w:sz="0" w:space="0" w:color="auto"/>
          </w:divBdr>
        </w:div>
        <w:div w:id="1125998910">
          <w:marLeft w:val="480"/>
          <w:marRight w:val="0"/>
          <w:marTop w:val="0"/>
          <w:marBottom w:val="0"/>
          <w:divBdr>
            <w:top w:val="none" w:sz="0" w:space="0" w:color="auto"/>
            <w:left w:val="none" w:sz="0" w:space="0" w:color="auto"/>
            <w:bottom w:val="none" w:sz="0" w:space="0" w:color="auto"/>
            <w:right w:val="none" w:sz="0" w:space="0" w:color="auto"/>
          </w:divBdr>
        </w:div>
        <w:div w:id="690181916">
          <w:marLeft w:val="480"/>
          <w:marRight w:val="0"/>
          <w:marTop w:val="0"/>
          <w:marBottom w:val="0"/>
          <w:divBdr>
            <w:top w:val="none" w:sz="0" w:space="0" w:color="auto"/>
            <w:left w:val="none" w:sz="0" w:space="0" w:color="auto"/>
            <w:bottom w:val="none" w:sz="0" w:space="0" w:color="auto"/>
            <w:right w:val="none" w:sz="0" w:space="0" w:color="auto"/>
          </w:divBdr>
        </w:div>
        <w:div w:id="1810004852">
          <w:marLeft w:val="480"/>
          <w:marRight w:val="0"/>
          <w:marTop w:val="0"/>
          <w:marBottom w:val="0"/>
          <w:divBdr>
            <w:top w:val="none" w:sz="0" w:space="0" w:color="auto"/>
            <w:left w:val="none" w:sz="0" w:space="0" w:color="auto"/>
            <w:bottom w:val="none" w:sz="0" w:space="0" w:color="auto"/>
            <w:right w:val="none" w:sz="0" w:space="0" w:color="auto"/>
          </w:divBdr>
        </w:div>
        <w:div w:id="1234971324">
          <w:marLeft w:val="480"/>
          <w:marRight w:val="0"/>
          <w:marTop w:val="0"/>
          <w:marBottom w:val="0"/>
          <w:divBdr>
            <w:top w:val="none" w:sz="0" w:space="0" w:color="auto"/>
            <w:left w:val="none" w:sz="0" w:space="0" w:color="auto"/>
            <w:bottom w:val="none" w:sz="0" w:space="0" w:color="auto"/>
            <w:right w:val="none" w:sz="0" w:space="0" w:color="auto"/>
          </w:divBdr>
        </w:div>
        <w:div w:id="2144813408">
          <w:marLeft w:val="480"/>
          <w:marRight w:val="0"/>
          <w:marTop w:val="0"/>
          <w:marBottom w:val="0"/>
          <w:divBdr>
            <w:top w:val="none" w:sz="0" w:space="0" w:color="auto"/>
            <w:left w:val="none" w:sz="0" w:space="0" w:color="auto"/>
            <w:bottom w:val="none" w:sz="0" w:space="0" w:color="auto"/>
            <w:right w:val="none" w:sz="0" w:space="0" w:color="auto"/>
          </w:divBdr>
        </w:div>
        <w:div w:id="404303341">
          <w:marLeft w:val="480"/>
          <w:marRight w:val="0"/>
          <w:marTop w:val="0"/>
          <w:marBottom w:val="0"/>
          <w:divBdr>
            <w:top w:val="none" w:sz="0" w:space="0" w:color="auto"/>
            <w:left w:val="none" w:sz="0" w:space="0" w:color="auto"/>
            <w:bottom w:val="none" w:sz="0" w:space="0" w:color="auto"/>
            <w:right w:val="none" w:sz="0" w:space="0" w:color="auto"/>
          </w:divBdr>
        </w:div>
        <w:div w:id="18242604">
          <w:marLeft w:val="480"/>
          <w:marRight w:val="0"/>
          <w:marTop w:val="0"/>
          <w:marBottom w:val="0"/>
          <w:divBdr>
            <w:top w:val="none" w:sz="0" w:space="0" w:color="auto"/>
            <w:left w:val="none" w:sz="0" w:space="0" w:color="auto"/>
            <w:bottom w:val="none" w:sz="0" w:space="0" w:color="auto"/>
            <w:right w:val="none" w:sz="0" w:space="0" w:color="auto"/>
          </w:divBdr>
        </w:div>
        <w:div w:id="810249781">
          <w:marLeft w:val="480"/>
          <w:marRight w:val="0"/>
          <w:marTop w:val="0"/>
          <w:marBottom w:val="0"/>
          <w:divBdr>
            <w:top w:val="none" w:sz="0" w:space="0" w:color="auto"/>
            <w:left w:val="none" w:sz="0" w:space="0" w:color="auto"/>
            <w:bottom w:val="none" w:sz="0" w:space="0" w:color="auto"/>
            <w:right w:val="none" w:sz="0" w:space="0" w:color="auto"/>
          </w:divBdr>
        </w:div>
        <w:div w:id="202598516">
          <w:marLeft w:val="480"/>
          <w:marRight w:val="0"/>
          <w:marTop w:val="0"/>
          <w:marBottom w:val="0"/>
          <w:divBdr>
            <w:top w:val="none" w:sz="0" w:space="0" w:color="auto"/>
            <w:left w:val="none" w:sz="0" w:space="0" w:color="auto"/>
            <w:bottom w:val="none" w:sz="0" w:space="0" w:color="auto"/>
            <w:right w:val="none" w:sz="0" w:space="0" w:color="auto"/>
          </w:divBdr>
        </w:div>
        <w:div w:id="1592811277">
          <w:marLeft w:val="480"/>
          <w:marRight w:val="0"/>
          <w:marTop w:val="0"/>
          <w:marBottom w:val="0"/>
          <w:divBdr>
            <w:top w:val="none" w:sz="0" w:space="0" w:color="auto"/>
            <w:left w:val="none" w:sz="0" w:space="0" w:color="auto"/>
            <w:bottom w:val="none" w:sz="0" w:space="0" w:color="auto"/>
            <w:right w:val="none" w:sz="0" w:space="0" w:color="auto"/>
          </w:divBdr>
        </w:div>
        <w:div w:id="575170778">
          <w:marLeft w:val="480"/>
          <w:marRight w:val="0"/>
          <w:marTop w:val="0"/>
          <w:marBottom w:val="0"/>
          <w:divBdr>
            <w:top w:val="none" w:sz="0" w:space="0" w:color="auto"/>
            <w:left w:val="none" w:sz="0" w:space="0" w:color="auto"/>
            <w:bottom w:val="none" w:sz="0" w:space="0" w:color="auto"/>
            <w:right w:val="none" w:sz="0" w:space="0" w:color="auto"/>
          </w:divBdr>
        </w:div>
        <w:div w:id="369769526">
          <w:marLeft w:val="480"/>
          <w:marRight w:val="0"/>
          <w:marTop w:val="0"/>
          <w:marBottom w:val="0"/>
          <w:divBdr>
            <w:top w:val="none" w:sz="0" w:space="0" w:color="auto"/>
            <w:left w:val="none" w:sz="0" w:space="0" w:color="auto"/>
            <w:bottom w:val="none" w:sz="0" w:space="0" w:color="auto"/>
            <w:right w:val="none" w:sz="0" w:space="0" w:color="auto"/>
          </w:divBdr>
        </w:div>
        <w:div w:id="1982730315">
          <w:marLeft w:val="480"/>
          <w:marRight w:val="0"/>
          <w:marTop w:val="0"/>
          <w:marBottom w:val="0"/>
          <w:divBdr>
            <w:top w:val="none" w:sz="0" w:space="0" w:color="auto"/>
            <w:left w:val="none" w:sz="0" w:space="0" w:color="auto"/>
            <w:bottom w:val="none" w:sz="0" w:space="0" w:color="auto"/>
            <w:right w:val="none" w:sz="0" w:space="0" w:color="auto"/>
          </w:divBdr>
        </w:div>
        <w:div w:id="548803468">
          <w:marLeft w:val="480"/>
          <w:marRight w:val="0"/>
          <w:marTop w:val="0"/>
          <w:marBottom w:val="0"/>
          <w:divBdr>
            <w:top w:val="none" w:sz="0" w:space="0" w:color="auto"/>
            <w:left w:val="none" w:sz="0" w:space="0" w:color="auto"/>
            <w:bottom w:val="none" w:sz="0" w:space="0" w:color="auto"/>
            <w:right w:val="none" w:sz="0" w:space="0" w:color="auto"/>
          </w:divBdr>
        </w:div>
        <w:div w:id="1560749293">
          <w:marLeft w:val="480"/>
          <w:marRight w:val="0"/>
          <w:marTop w:val="0"/>
          <w:marBottom w:val="0"/>
          <w:divBdr>
            <w:top w:val="none" w:sz="0" w:space="0" w:color="auto"/>
            <w:left w:val="none" w:sz="0" w:space="0" w:color="auto"/>
            <w:bottom w:val="none" w:sz="0" w:space="0" w:color="auto"/>
            <w:right w:val="none" w:sz="0" w:space="0" w:color="auto"/>
          </w:divBdr>
        </w:div>
        <w:div w:id="910969392">
          <w:marLeft w:val="480"/>
          <w:marRight w:val="0"/>
          <w:marTop w:val="0"/>
          <w:marBottom w:val="0"/>
          <w:divBdr>
            <w:top w:val="none" w:sz="0" w:space="0" w:color="auto"/>
            <w:left w:val="none" w:sz="0" w:space="0" w:color="auto"/>
            <w:bottom w:val="none" w:sz="0" w:space="0" w:color="auto"/>
            <w:right w:val="none" w:sz="0" w:space="0" w:color="auto"/>
          </w:divBdr>
        </w:div>
        <w:div w:id="1045254999">
          <w:marLeft w:val="480"/>
          <w:marRight w:val="0"/>
          <w:marTop w:val="0"/>
          <w:marBottom w:val="0"/>
          <w:divBdr>
            <w:top w:val="none" w:sz="0" w:space="0" w:color="auto"/>
            <w:left w:val="none" w:sz="0" w:space="0" w:color="auto"/>
            <w:bottom w:val="none" w:sz="0" w:space="0" w:color="auto"/>
            <w:right w:val="none" w:sz="0" w:space="0" w:color="auto"/>
          </w:divBdr>
        </w:div>
        <w:div w:id="1089044024">
          <w:marLeft w:val="480"/>
          <w:marRight w:val="0"/>
          <w:marTop w:val="0"/>
          <w:marBottom w:val="0"/>
          <w:divBdr>
            <w:top w:val="none" w:sz="0" w:space="0" w:color="auto"/>
            <w:left w:val="none" w:sz="0" w:space="0" w:color="auto"/>
            <w:bottom w:val="none" w:sz="0" w:space="0" w:color="auto"/>
            <w:right w:val="none" w:sz="0" w:space="0" w:color="auto"/>
          </w:divBdr>
        </w:div>
        <w:div w:id="1668051109">
          <w:marLeft w:val="480"/>
          <w:marRight w:val="0"/>
          <w:marTop w:val="0"/>
          <w:marBottom w:val="0"/>
          <w:divBdr>
            <w:top w:val="none" w:sz="0" w:space="0" w:color="auto"/>
            <w:left w:val="none" w:sz="0" w:space="0" w:color="auto"/>
            <w:bottom w:val="none" w:sz="0" w:space="0" w:color="auto"/>
            <w:right w:val="none" w:sz="0" w:space="0" w:color="auto"/>
          </w:divBdr>
        </w:div>
        <w:div w:id="87891703">
          <w:marLeft w:val="480"/>
          <w:marRight w:val="0"/>
          <w:marTop w:val="0"/>
          <w:marBottom w:val="0"/>
          <w:divBdr>
            <w:top w:val="none" w:sz="0" w:space="0" w:color="auto"/>
            <w:left w:val="none" w:sz="0" w:space="0" w:color="auto"/>
            <w:bottom w:val="none" w:sz="0" w:space="0" w:color="auto"/>
            <w:right w:val="none" w:sz="0" w:space="0" w:color="auto"/>
          </w:divBdr>
        </w:div>
        <w:div w:id="1961454729">
          <w:marLeft w:val="480"/>
          <w:marRight w:val="0"/>
          <w:marTop w:val="0"/>
          <w:marBottom w:val="0"/>
          <w:divBdr>
            <w:top w:val="none" w:sz="0" w:space="0" w:color="auto"/>
            <w:left w:val="none" w:sz="0" w:space="0" w:color="auto"/>
            <w:bottom w:val="none" w:sz="0" w:space="0" w:color="auto"/>
            <w:right w:val="none" w:sz="0" w:space="0" w:color="auto"/>
          </w:divBdr>
        </w:div>
        <w:div w:id="1880124807">
          <w:marLeft w:val="480"/>
          <w:marRight w:val="0"/>
          <w:marTop w:val="0"/>
          <w:marBottom w:val="0"/>
          <w:divBdr>
            <w:top w:val="none" w:sz="0" w:space="0" w:color="auto"/>
            <w:left w:val="none" w:sz="0" w:space="0" w:color="auto"/>
            <w:bottom w:val="none" w:sz="0" w:space="0" w:color="auto"/>
            <w:right w:val="none" w:sz="0" w:space="0" w:color="auto"/>
          </w:divBdr>
        </w:div>
        <w:div w:id="1922056119">
          <w:marLeft w:val="480"/>
          <w:marRight w:val="0"/>
          <w:marTop w:val="0"/>
          <w:marBottom w:val="0"/>
          <w:divBdr>
            <w:top w:val="none" w:sz="0" w:space="0" w:color="auto"/>
            <w:left w:val="none" w:sz="0" w:space="0" w:color="auto"/>
            <w:bottom w:val="none" w:sz="0" w:space="0" w:color="auto"/>
            <w:right w:val="none" w:sz="0" w:space="0" w:color="auto"/>
          </w:divBdr>
        </w:div>
        <w:div w:id="1757552774">
          <w:marLeft w:val="480"/>
          <w:marRight w:val="0"/>
          <w:marTop w:val="0"/>
          <w:marBottom w:val="0"/>
          <w:divBdr>
            <w:top w:val="none" w:sz="0" w:space="0" w:color="auto"/>
            <w:left w:val="none" w:sz="0" w:space="0" w:color="auto"/>
            <w:bottom w:val="none" w:sz="0" w:space="0" w:color="auto"/>
            <w:right w:val="none" w:sz="0" w:space="0" w:color="auto"/>
          </w:divBdr>
        </w:div>
        <w:div w:id="1357150361">
          <w:marLeft w:val="480"/>
          <w:marRight w:val="0"/>
          <w:marTop w:val="0"/>
          <w:marBottom w:val="0"/>
          <w:divBdr>
            <w:top w:val="none" w:sz="0" w:space="0" w:color="auto"/>
            <w:left w:val="none" w:sz="0" w:space="0" w:color="auto"/>
            <w:bottom w:val="none" w:sz="0" w:space="0" w:color="auto"/>
            <w:right w:val="none" w:sz="0" w:space="0" w:color="auto"/>
          </w:divBdr>
        </w:div>
        <w:div w:id="1146052292">
          <w:marLeft w:val="480"/>
          <w:marRight w:val="0"/>
          <w:marTop w:val="0"/>
          <w:marBottom w:val="0"/>
          <w:divBdr>
            <w:top w:val="none" w:sz="0" w:space="0" w:color="auto"/>
            <w:left w:val="none" w:sz="0" w:space="0" w:color="auto"/>
            <w:bottom w:val="none" w:sz="0" w:space="0" w:color="auto"/>
            <w:right w:val="none" w:sz="0" w:space="0" w:color="auto"/>
          </w:divBdr>
        </w:div>
        <w:div w:id="401299458">
          <w:marLeft w:val="480"/>
          <w:marRight w:val="0"/>
          <w:marTop w:val="0"/>
          <w:marBottom w:val="0"/>
          <w:divBdr>
            <w:top w:val="none" w:sz="0" w:space="0" w:color="auto"/>
            <w:left w:val="none" w:sz="0" w:space="0" w:color="auto"/>
            <w:bottom w:val="none" w:sz="0" w:space="0" w:color="auto"/>
            <w:right w:val="none" w:sz="0" w:space="0" w:color="auto"/>
          </w:divBdr>
        </w:div>
        <w:div w:id="1829401978">
          <w:marLeft w:val="480"/>
          <w:marRight w:val="0"/>
          <w:marTop w:val="0"/>
          <w:marBottom w:val="0"/>
          <w:divBdr>
            <w:top w:val="none" w:sz="0" w:space="0" w:color="auto"/>
            <w:left w:val="none" w:sz="0" w:space="0" w:color="auto"/>
            <w:bottom w:val="none" w:sz="0" w:space="0" w:color="auto"/>
            <w:right w:val="none" w:sz="0" w:space="0" w:color="auto"/>
          </w:divBdr>
        </w:div>
        <w:div w:id="1699156410">
          <w:marLeft w:val="480"/>
          <w:marRight w:val="0"/>
          <w:marTop w:val="0"/>
          <w:marBottom w:val="0"/>
          <w:divBdr>
            <w:top w:val="none" w:sz="0" w:space="0" w:color="auto"/>
            <w:left w:val="none" w:sz="0" w:space="0" w:color="auto"/>
            <w:bottom w:val="none" w:sz="0" w:space="0" w:color="auto"/>
            <w:right w:val="none" w:sz="0" w:space="0" w:color="auto"/>
          </w:divBdr>
        </w:div>
        <w:div w:id="283657831">
          <w:marLeft w:val="480"/>
          <w:marRight w:val="0"/>
          <w:marTop w:val="0"/>
          <w:marBottom w:val="0"/>
          <w:divBdr>
            <w:top w:val="none" w:sz="0" w:space="0" w:color="auto"/>
            <w:left w:val="none" w:sz="0" w:space="0" w:color="auto"/>
            <w:bottom w:val="none" w:sz="0" w:space="0" w:color="auto"/>
            <w:right w:val="none" w:sz="0" w:space="0" w:color="auto"/>
          </w:divBdr>
        </w:div>
        <w:div w:id="2093549289">
          <w:marLeft w:val="480"/>
          <w:marRight w:val="0"/>
          <w:marTop w:val="0"/>
          <w:marBottom w:val="0"/>
          <w:divBdr>
            <w:top w:val="none" w:sz="0" w:space="0" w:color="auto"/>
            <w:left w:val="none" w:sz="0" w:space="0" w:color="auto"/>
            <w:bottom w:val="none" w:sz="0" w:space="0" w:color="auto"/>
            <w:right w:val="none" w:sz="0" w:space="0" w:color="auto"/>
          </w:divBdr>
        </w:div>
        <w:div w:id="285435490">
          <w:marLeft w:val="480"/>
          <w:marRight w:val="0"/>
          <w:marTop w:val="0"/>
          <w:marBottom w:val="0"/>
          <w:divBdr>
            <w:top w:val="none" w:sz="0" w:space="0" w:color="auto"/>
            <w:left w:val="none" w:sz="0" w:space="0" w:color="auto"/>
            <w:bottom w:val="none" w:sz="0" w:space="0" w:color="auto"/>
            <w:right w:val="none" w:sz="0" w:space="0" w:color="auto"/>
          </w:divBdr>
        </w:div>
        <w:div w:id="1506440559">
          <w:marLeft w:val="480"/>
          <w:marRight w:val="0"/>
          <w:marTop w:val="0"/>
          <w:marBottom w:val="0"/>
          <w:divBdr>
            <w:top w:val="none" w:sz="0" w:space="0" w:color="auto"/>
            <w:left w:val="none" w:sz="0" w:space="0" w:color="auto"/>
            <w:bottom w:val="none" w:sz="0" w:space="0" w:color="auto"/>
            <w:right w:val="none" w:sz="0" w:space="0" w:color="auto"/>
          </w:divBdr>
        </w:div>
        <w:div w:id="1348168138">
          <w:marLeft w:val="480"/>
          <w:marRight w:val="0"/>
          <w:marTop w:val="0"/>
          <w:marBottom w:val="0"/>
          <w:divBdr>
            <w:top w:val="none" w:sz="0" w:space="0" w:color="auto"/>
            <w:left w:val="none" w:sz="0" w:space="0" w:color="auto"/>
            <w:bottom w:val="none" w:sz="0" w:space="0" w:color="auto"/>
            <w:right w:val="none" w:sz="0" w:space="0" w:color="auto"/>
          </w:divBdr>
        </w:div>
        <w:div w:id="323706722">
          <w:marLeft w:val="480"/>
          <w:marRight w:val="0"/>
          <w:marTop w:val="0"/>
          <w:marBottom w:val="0"/>
          <w:divBdr>
            <w:top w:val="none" w:sz="0" w:space="0" w:color="auto"/>
            <w:left w:val="none" w:sz="0" w:space="0" w:color="auto"/>
            <w:bottom w:val="none" w:sz="0" w:space="0" w:color="auto"/>
            <w:right w:val="none" w:sz="0" w:space="0" w:color="auto"/>
          </w:divBdr>
        </w:div>
        <w:div w:id="1439789380">
          <w:marLeft w:val="480"/>
          <w:marRight w:val="0"/>
          <w:marTop w:val="0"/>
          <w:marBottom w:val="0"/>
          <w:divBdr>
            <w:top w:val="none" w:sz="0" w:space="0" w:color="auto"/>
            <w:left w:val="none" w:sz="0" w:space="0" w:color="auto"/>
            <w:bottom w:val="none" w:sz="0" w:space="0" w:color="auto"/>
            <w:right w:val="none" w:sz="0" w:space="0" w:color="auto"/>
          </w:divBdr>
        </w:div>
        <w:div w:id="1694916371">
          <w:marLeft w:val="480"/>
          <w:marRight w:val="0"/>
          <w:marTop w:val="0"/>
          <w:marBottom w:val="0"/>
          <w:divBdr>
            <w:top w:val="none" w:sz="0" w:space="0" w:color="auto"/>
            <w:left w:val="none" w:sz="0" w:space="0" w:color="auto"/>
            <w:bottom w:val="none" w:sz="0" w:space="0" w:color="auto"/>
            <w:right w:val="none" w:sz="0" w:space="0" w:color="auto"/>
          </w:divBdr>
        </w:div>
        <w:div w:id="246576496">
          <w:marLeft w:val="480"/>
          <w:marRight w:val="0"/>
          <w:marTop w:val="0"/>
          <w:marBottom w:val="0"/>
          <w:divBdr>
            <w:top w:val="none" w:sz="0" w:space="0" w:color="auto"/>
            <w:left w:val="none" w:sz="0" w:space="0" w:color="auto"/>
            <w:bottom w:val="none" w:sz="0" w:space="0" w:color="auto"/>
            <w:right w:val="none" w:sz="0" w:space="0" w:color="auto"/>
          </w:divBdr>
        </w:div>
        <w:div w:id="1735742076">
          <w:marLeft w:val="480"/>
          <w:marRight w:val="0"/>
          <w:marTop w:val="0"/>
          <w:marBottom w:val="0"/>
          <w:divBdr>
            <w:top w:val="none" w:sz="0" w:space="0" w:color="auto"/>
            <w:left w:val="none" w:sz="0" w:space="0" w:color="auto"/>
            <w:bottom w:val="none" w:sz="0" w:space="0" w:color="auto"/>
            <w:right w:val="none" w:sz="0" w:space="0" w:color="auto"/>
          </w:divBdr>
        </w:div>
        <w:div w:id="2137792440">
          <w:marLeft w:val="480"/>
          <w:marRight w:val="0"/>
          <w:marTop w:val="0"/>
          <w:marBottom w:val="0"/>
          <w:divBdr>
            <w:top w:val="none" w:sz="0" w:space="0" w:color="auto"/>
            <w:left w:val="none" w:sz="0" w:space="0" w:color="auto"/>
            <w:bottom w:val="none" w:sz="0" w:space="0" w:color="auto"/>
            <w:right w:val="none" w:sz="0" w:space="0" w:color="auto"/>
          </w:divBdr>
        </w:div>
        <w:div w:id="1531838743">
          <w:marLeft w:val="480"/>
          <w:marRight w:val="0"/>
          <w:marTop w:val="0"/>
          <w:marBottom w:val="0"/>
          <w:divBdr>
            <w:top w:val="none" w:sz="0" w:space="0" w:color="auto"/>
            <w:left w:val="none" w:sz="0" w:space="0" w:color="auto"/>
            <w:bottom w:val="none" w:sz="0" w:space="0" w:color="auto"/>
            <w:right w:val="none" w:sz="0" w:space="0" w:color="auto"/>
          </w:divBdr>
        </w:div>
        <w:div w:id="1590650567">
          <w:marLeft w:val="480"/>
          <w:marRight w:val="0"/>
          <w:marTop w:val="0"/>
          <w:marBottom w:val="0"/>
          <w:divBdr>
            <w:top w:val="none" w:sz="0" w:space="0" w:color="auto"/>
            <w:left w:val="none" w:sz="0" w:space="0" w:color="auto"/>
            <w:bottom w:val="none" w:sz="0" w:space="0" w:color="auto"/>
            <w:right w:val="none" w:sz="0" w:space="0" w:color="auto"/>
          </w:divBdr>
        </w:div>
        <w:div w:id="326983021">
          <w:marLeft w:val="480"/>
          <w:marRight w:val="0"/>
          <w:marTop w:val="0"/>
          <w:marBottom w:val="0"/>
          <w:divBdr>
            <w:top w:val="none" w:sz="0" w:space="0" w:color="auto"/>
            <w:left w:val="none" w:sz="0" w:space="0" w:color="auto"/>
            <w:bottom w:val="none" w:sz="0" w:space="0" w:color="auto"/>
            <w:right w:val="none" w:sz="0" w:space="0" w:color="auto"/>
          </w:divBdr>
        </w:div>
        <w:div w:id="1239168817">
          <w:marLeft w:val="480"/>
          <w:marRight w:val="0"/>
          <w:marTop w:val="0"/>
          <w:marBottom w:val="0"/>
          <w:divBdr>
            <w:top w:val="none" w:sz="0" w:space="0" w:color="auto"/>
            <w:left w:val="none" w:sz="0" w:space="0" w:color="auto"/>
            <w:bottom w:val="none" w:sz="0" w:space="0" w:color="auto"/>
            <w:right w:val="none" w:sz="0" w:space="0" w:color="auto"/>
          </w:divBdr>
        </w:div>
        <w:div w:id="1651639017">
          <w:marLeft w:val="480"/>
          <w:marRight w:val="0"/>
          <w:marTop w:val="0"/>
          <w:marBottom w:val="0"/>
          <w:divBdr>
            <w:top w:val="none" w:sz="0" w:space="0" w:color="auto"/>
            <w:left w:val="none" w:sz="0" w:space="0" w:color="auto"/>
            <w:bottom w:val="none" w:sz="0" w:space="0" w:color="auto"/>
            <w:right w:val="none" w:sz="0" w:space="0" w:color="auto"/>
          </w:divBdr>
        </w:div>
        <w:div w:id="492453504">
          <w:marLeft w:val="480"/>
          <w:marRight w:val="0"/>
          <w:marTop w:val="0"/>
          <w:marBottom w:val="0"/>
          <w:divBdr>
            <w:top w:val="none" w:sz="0" w:space="0" w:color="auto"/>
            <w:left w:val="none" w:sz="0" w:space="0" w:color="auto"/>
            <w:bottom w:val="none" w:sz="0" w:space="0" w:color="auto"/>
            <w:right w:val="none" w:sz="0" w:space="0" w:color="auto"/>
          </w:divBdr>
        </w:div>
        <w:div w:id="1398943730">
          <w:marLeft w:val="480"/>
          <w:marRight w:val="0"/>
          <w:marTop w:val="0"/>
          <w:marBottom w:val="0"/>
          <w:divBdr>
            <w:top w:val="none" w:sz="0" w:space="0" w:color="auto"/>
            <w:left w:val="none" w:sz="0" w:space="0" w:color="auto"/>
            <w:bottom w:val="none" w:sz="0" w:space="0" w:color="auto"/>
            <w:right w:val="none" w:sz="0" w:space="0" w:color="auto"/>
          </w:divBdr>
        </w:div>
        <w:div w:id="1821115181">
          <w:marLeft w:val="480"/>
          <w:marRight w:val="0"/>
          <w:marTop w:val="0"/>
          <w:marBottom w:val="0"/>
          <w:divBdr>
            <w:top w:val="none" w:sz="0" w:space="0" w:color="auto"/>
            <w:left w:val="none" w:sz="0" w:space="0" w:color="auto"/>
            <w:bottom w:val="none" w:sz="0" w:space="0" w:color="auto"/>
            <w:right w:val="none" w:sz="0" w:space="0" w:color="auto"/>
          </w:divBdr>
        </w:div>
        <w:div w:id="1468622892">
          <w:marLeft w:val="480"/>
          <w:marRight w:val="0"/>
          <w:marTop w:val="0"/>
          <w:marBottom w:val="0"/>
          <w:divBdr>
            <w:top w:val="none" w:sz="0" w:space="0" w:color="auto"/>
            <w:left w:val="none" w:sz="0" w:space="0" w:color="auto"/>
            <w:bottom w:val="none" w:sz="0" w:space="0" w:color="auto"/>
            <w:right w:val="none" w:sz="0" w:space="0" w:color="auto"/>
          </w:divBdr>
        </w:div>
        <w:div w:id="24598703">
          <w:marLeft w:val="480"/>
          <w:marRight w:val="0"/>
          <w:marTop w:val="0"/>
          <w:marBottom w:val="0"/>
          <w:divBdr>
            <w:top w:val="none" w:sz="0" w:space="0" w:color="auto"/>
            <w:left w:val="none" w:sz="0" w:space="0" w:color="auto"/>
            <w:bottom w:val="none" w:sz="0" w:space="0" w:color="auto"/>
            <w:right w:val="none" w:sz="0" w:space="0" w:color="auto"/>
          </w:divBdr>
        </w:div>
        <w:div w:id="1276869300">
          <w:marLeft w:val="480"/>
          <w:marRight w:val="0"/>
          <w:marTop w:val="0"/>
          <w:marBottom w:val="0"/>
          <w:divBdr>
            <w:top w:val="none" w:sz="0" w:space="0" w:color="auto"/>
            <w:left w:val="none" w:sz="0" w:space="0" w:color="auto"/>
            <w:bottom w:val="none" w:sz="0" w:space="0" w:color="auto"/>
            <w:right w:val="none" w:sz="0" w:space="0" w:color="auto"/>
          </w:divBdr>
        </w:div>
        <w:div w:id="1929390278">
          <w:marLeft w:val="480"/>
          <w:marRight w:val="0"/>
          <w:marTop w:val="0"/>
          <w:marBottom w:val="0"/>
          <w:divBdr>
            <w:top w:val="none" w:sz="0" w:space="0" w:color="auto"/>
            <w:left w:val="none" w:sz="0" w:space="0" w:color="auto"/>
            <w:bottom w:val="none" w:sz="0" w:space="0" w:color="auto"/>
            <w:right w:val="none" w:sz="0" w:space="0" w:color="auto"/>
          </w:divBdr>
        </w:div>
        <w:div w:id="1393432065">
          <w:marLeft w:val="480"/>
          <w:marRight w:val="0"/>
          <w:marTop w:val="0"/>
          <w:marBottom w:val="0"/>
          <w:divBdr>
            <w:top w:val="none" w:sz="0" w:space="0" w:color="auto"/>
            <w:left w:val="none" w:sz="0" w:space="0" w:color="auto"/>
            <w:bottom w:val="none" w:sz="0" w:space="0" w:color="auto"/>
            <w:right w:val="none" w:sz="0" w:space="0" w:color="auto"/>
          </w:divBdr>
        </w:div>
        <w:div w:id="742919008">
          <w:marLeft w:val="480"/>
          <w:marRight w:val="0"/>
          <w:marTop w:val="0"/>
          <w:marBottom w:val="0"/>
          <w:divBdr>
            <w:top w:val="none" w:sz="0" w:space="0" w:color="auto"/>
            <w:left w:val="none" w:sz="0" w:space="0" w:color="auto"/>
            <w:bottom w:val="none" w:sz="0" w:space="0" w:color="auto"/>
            <w:right w:val="none" w:sz="0" w:space="0" w:color="auto"/>
          </w:divBdr>
        </w:div>
        <w:div w:id="1542936583">
          <w:marLeft w:val="480"/>
          <w:marRight w:val="0"/>
          <w:marTop w:val="0"/>
          <w:marBottom w:val="0"/>
          <w:divBdr>
            <w:top w:val="none" w:sz="0" w:space="0" w:color="auto"/>
            <w:left w:val="none" w:sz="0" w:space="0" w:color="auto"/>
            <w:bottom w:val="none" w:sz="0" w:space="0" w:color="auto"/>
            <w:right w:val="none" w:sz="0" w:space="0" w:color="auto"/>
          </w:divBdr>
        </w:div>
        <w:div w:id="472529094">
          <w:marLeft w:val="480"/>
          <w:marRight w:val="0"/>
          <w:marTop w:val="0"/>
          <w:marBottom w:val="0"/>
          <w:divBdr>
            <w:top w:val="none" w:sz="0" w:space="0" w:color="auto"/>
            <w:left w:val="none" w:sz="0" w:space="0" w:color="auto"/>
            <w:bottom w:val="none" w:sz="0" w:space="0" w:color="auto"/>
            <w:right w:val="none" w:sz="0" w:space="0" w:color="auto"/>
          </w:divBdr>
        </w:div>
        <w:div w:id="716781117">
          <w:marLeft w:val="480"/>
          <w:marRight w:val="0"/>
          <w:marTop w:val="0"/>
          <w:marBottom w:val="0"/>
          <w:divBdr>
            <w:top w:val="none" w:sz="0" w:space="0" w:color="auto"/>
            <w:left w:val="none" w:sz="0" w:space="0" w:color="auto"/>
            <w:bottom w:val="none" w:sz="0" w:space="0" w:color="auto"/>
            <w:right w:val="none" w:sz="0" w:space="0" w:color="auto"/>
          </w:divBdr>
        </w:div>
        <w:div w:id="1294868112">
          <w:marLeft w:val="480"/>
          <w:marRight w:val="0"/>
          <w:marTop w:val="0"/>
          <w:marBottom w:val="0"/>
          <w:divBdr>
            <w:top w:val="none" w:sz="0" w:space="0" w:color="auto"/>
            <w:left w:val="none" w:sz="0" w:space="0" w:color="auto"/>
            <w:bottom w:val="none" w:sz="0" w:space="0" w:color="auto"/>
            <w:right w:val="none" w:sz="0" w:space="0" w:color="auto"/>
          </w:divBdr>
        </w:div>
        <w:div w:id="292099534">
          <w:marLeft w:val="480"/>
          <w:marRight w:val="0"/>
          <w:marTop w:val="0"/>
          <w:marBottom w:val="0"/>
          <w:divBdr>
            <w:top w:val="none" w:sz="0" w:space="0" w:color="auto"/>
            <w:left w:val="none" w:sz="0" w:space="0" w:color="auto"/>
            <w:bottom w:val="none" w:sz="0" w:space="0" w:color="auto"/>
            <w:right w:val="none" w:sz="0" w:space="0" w:color="auto"/>
          </w:divBdr>
        </w:div>
        <w:div w:id="308100719">
          <w:marLeft w:val="480"/>
          <w:marRight w:val="0"/>
          <w:marTop w:val="0"/>
          <w:marBottom w:val="0"/>
          <w:divBdr>
            <w:top w:val="none" w:sz="0" w:space="0" w:color="auto"/>
            <w:left w:val="none" w:sz="0" w:space="0" w:color="auto"/>
            <w:bottom w:val="none" w:sz="0" w:space="0" w:color="auto"/>
            <w:right w:val="none" w:sz="0" w:space="0" w:color="auto"/>
          </w:divBdr>
        </w:div>
        <w:div w:id="1042250265">
          <w:marLeft w:val="480"/>
          <w:marRight w:val="0"/>
          <w:marTop w:val="0"/>
          <w:marBottom w:val="0"/>
          <w:divBdr>
            <w:top w:val="none" w:sz="0" w:space="0" w:color="auto"/>
            <w:left w:val="none" w:sz="0" w:space="0" w:color="auto"/>
            <w:bottom w:val="none" w:sz="0" w:space="0" w:color="auto"/>
            <w:right w:val="none" w:sz="0" w:space="0" w:color="auto"/>
          </w:divBdr>
        </w:div>
        <w:div w:id="1060053135">
          <w:marLeft w:val="480"/>
          <w:marRight w:val="0"/>
          <w:marTop w:val="0"/>
          <w:marBottom w:val="0"/>
          <w:divBdr>
            <w:top w:val="none" w:sz="0" w:space="0" w:color="auto"/>
            <w:left w:val="none" w:sz="0" w:space="0" w:color="auto"/>
            <w:bottom w:val="none" w:sz="0" w:space="0" w:color="auto"/>
            <w:right w:val="none" w:sz="0" w:space="0" w:color="auto"/>
          </w:divBdr>
        </w:div>
        <w:div w:id="288705045">
          <w:marLeft w:val="480"/>
          <w:marRight w:val="0"/>
          <w:marTop w:val="0"/>
          <w:marBottom w:val="0"/>
          <w:divBdr>
            <w:top w:val="none" w:sz="0" w:space="0" w:color="auto"/>
            <w:left w:val="none" w:sz="0" w:space="0" w:color="auto"/>
            <w:bottom w:val="none" w:sz="0" w:space="0" w:color="auto"/>
            <w:right w:val="none" w:sz="0" w:space="0" w:color="auto"/>
          </w:divBdr>
        </w:div>
        <w:div w:id="916750096">
          <w:marLeft w:val="480"/>
          <w:marRight w:val="0"/>
          <w:marTop w:val="0"/>
          <w:marBottom w:val="0"/>
          <w:divBdr>
            <w:top w:val="none" w:sz="0" w:space="0" w:color="auto"/>
            <w:left w:val="none" w:sz="0" w:space="0" w:color="auto"/>
            <w:bottom w:val="none" w:sz="0" w:space="0" w:color="auto"/>
            <w:right w:val="none" w:sz="0" w:space="0" w:color="auto"/>
          </w:divBdr>
        </w:div>
        <w:div w:id="1169715042">
          <w:marLeft w:val="480"/>
          <w:marRight w:val="0"/>
          <w:marTop w:val="0"/>
          <w:marBottom w:val="0"/>
          <w:divBdr>
            <w:top w:val="none" w:sz="0" w:space="0" w:color="auto"/>
            <w:left w:val="none" w:sz="0" w:space="0" w:color="auto"/>
            <w:bottom w:val="none" w:sz="0" w:space="0" w:color="auto"/>
            <w:right w:val="none" w:sz="0" w:space="0" w:color="auto"/>
          </w:divBdr>
        </w:div>
        <w:div w:id="726227290">
          <w:marLeft w:val="480"/>
          <w:marRight w:val="0"/>
          <w:marTop w:val="0"/>
          <w:marBottom w:val="0"/>
          <w:divBdr>
            <w:top w:val="none" w:sz="0" w:space="0" w:color="auto"/>
            <w:left w:val="none" w:sz="0" w:space="0" w:color="auto"/>
            <w:bottom w:val="none" w:sz="0" w:space="0" w:color="auto"/>
            <w:right w:val="none" w:sz="0" w:space="0" w:color="auto"/>
          </w:divBdr>
        </w:div>
        <w:div w:id="2088266488">
          <w:marLeft w:val="480"/>
          <w:marRight w:val="0"/>
          <w:marTop w:val="0"/>
          <w:marBottom w:val="0"/>
          <w:divBdr>
            <w:top w:val="none" w:sz="0" w:space="0" w:color="auto"/>
            <w:left w:val="none" w:sz="0" w:space="0" w:color="auto"/>
            <w:bottom w:val="none" w:sz="0" w:space="0" w:color="auto"/>
            <w:right w:val="none" w:sz="0" w:space="0" w:color="auto"/>
          </w:divBdr>
        </w:div>
        <w:div w:id="1420565812">
          <w:marLeft w:val="480"/>
          <w:marRight w:val="0"/>
          <w:marTop w:val="0"/>
          <w:marBottom w:val="0"/>
          <w:divBdr>
            <w:top w:val="none" w:sz="0" w:space="0" w:color="auto"/>
            <w:left w:val="none" w:sz="0" w:space="0" w:color="auto"/>
            <w:bottom w:val="none" w:sz="0" w:space="0" w:color="auto"/>
            <w:right w:val="none" w:sz="0" w:space="0" w:color="auto"/>
          </w:divBdr>
        </w:div>
        <w:div w:id="1691908591">
          <w:marLeft w:val="480"/>
          <w:marRight w:val="0"/>
          <w:marTop w:val="0"/>
          <w:marBottom w:val="0"/>
          <w:divBdr>
            <w:top w:val="none" w:sz="0" w:space="0" w:color="auto"/>
            <w:left w:val="none" w:sz="0" w:space="0" w:color="auto"/>
            <w:bottom w:val="none" w:sz="0" w:space="0" w:color="auto"/>
            <w:right w:val="none" w:sz="0" w:space="0" w:color="auto"/>
          </w:divBdr>
        </w:div>
        <w:div w:id="1745881842">
          <w:marLeft w:val="480"/>
          <w:marRight w:val="0"/>
          <w:marTop w:val="0"/>
          <w:marBottom w:val="0"/>
          <w:divBdr>
            <w:top w:val="none" w:sz="0" w:space="0" w:color="auto"/>
            <w:left w:val="none" w:sz="0" w:space="0" w:color="auto"/>
            <w:bottom w:val="none" w:sz="0" w:space="0" w:color="auto"/>
            <w:right w:val="none" w:sz="0" w:space="0" w:color="auto"/>
          </w:divBdr>
        </w:div>
      </w:divsChild>
    </w:div>
    <w:div w:id="1799909331">
      <w:bodyDiv w:val="1"/>
      <w:marLeft w:val="0"/>
      <w:marRight w:val="0"/>
      <w:marTop w:val="0"/>
      <w:marBottom w:val="0"/>
      <w:divBdr>
        <w:top w:val="none" w:sz="0" w:space="0" w:color="auto"/>
        <w:left w:val="none" w:sz="0" w:space="0" w:color="auto"/>
        <w:bottom w:val="none" w:sz="0" w:space="0" w:color="auto"/>
        <w:right w:val="none" w:sz="0" w:space="0" w:color="auto"/>
      </w:divBdr>
    </w:div>
    <w:div w:id="1800032694">
      <w:bodyDiv w:val="1"/>
      <w:marLeft w:val="0"/>
      <w:marRight w:val="0"/>
      <w:marTop w:val="0"/>
      <w:marBottom w:val="0"/>
      <w:divBdr>
        <w:top w:val="none" w:sz="0" w:space="0" w:color="auto"/>
        <w:left w:val="none" w:sz="0" w:space="0" w:color="auto"/>
        <w:bottom w:val="none" w:sz="0" w:space="0" w:color="auto"/>
        <w:right w:val="none" w:sz="0" w:space="0" w:color="auto"/>
      </w:divBdr>
    </w:div>
    <w:div w:id="1800493483">
      <w:bodyDiv w:val="1"/>
      <w:marLeft w:val="0"/>
      <w:marRight w:val="0"/>
      <w:marTop w:val="0"/>
      <w:marBottom w:val="0"/>
      <w:divBdr>
        <w:top w:val="none" w:sz="0" w:space="0" w:color="auto"/>
        <w:left w:val="none" w:sz="0" w:space="0" w:color="auto"/>
        <w:bottom w:val="none" w:sz="0" w:space="0" w:color="auto"/>
        <w:right w:val="none" w:sz="0" w:space="0" w:color="auto"/>
      </w:divBdr>
    </w:div>
    <w:div w:id="1800948783">
      <w:bodyDiv w:val="1"/>
      <w:marLeft w:val="0"/>
      <w:marRight w:val="0"/>
      <w:marTop w:val="0"/>
      <w:marBottom w:val="0"/>
      <w:divBdr>
        <w:top w:val="none" w:sz="0" w:space="0" w:color="auto"/>
        <w:left w:val="none" w:sz="0" w:space="0" w:color="auto"/>
        <w:bottom w:val="none" w:sz="0" w:space="0" w:color="auto"/>
        <w:right w:val="none" w:sz="0" w:space="0" w:color="auto"/>
      </w:divBdr>
    </w:div>
    <w:div w:id="1800949488">
      <w:bodyDiv w:val="1"/>
      <w:marLeft w:val="0"/>
      <w:marRight w:val="0"/>
      <w:marTop w:val="0"/>
      <w:marBottom w:val="0"/>
      <w:divBdr>
        <w:top w:val="none" w:sz="0" w:space="0" w:color="auto"/>
        <w:left w:val="none" w:sz="0" w:space="0" w:color="auto"/>
        <w:bottom w:val="none" w:sz="0" w:space="0" w:color="auto"/>
        <w:right w:val="none" w:sz="0" w:space="0" w:color="auto"/>
      </w:divBdr>
    </w:div>
    <w:div w:id="1801264708">
      <w:bodyDiv w:val="1"/>
      <w:marLeft w:val="0"/>
      <w:marRight w:val="0"/>
      <w:marTop w:val="0"/>
      <w:marBottom w:val="0"/>
      <w:divBdr>
        <w:top w:val="none" w:sz="0" w:space="0" w:color="auto"/>
        <w:left w:val="none" w:sz="0" w:space="0" w:color="auto"/>
        <w:bottom w:val="none" w:sz="0" w:space="0" w:color="auto"/>
        <w:right w:val="none" w:sz="0" w:space="0" w:color="auto"/>
      </w:divBdr>
    </w:div>
    <w:div w:id="1801335773">
      <w:bodyDiv w:val="1"/>
      <w:marLeft w:val="0"/>
      <w:marRight w:val="0"/>
      <w:marTop w:val="0"/>
      <w:marBottom w:val="0"/>
      <w:divBdr>
        <w:top w:val="none" w:sz="0" w:space="0" w:color="auto"/>
        <w:left w:val="none" w:sz="0" w:space="0" w:color="auto"/>
        <w:bottom w:val="none" w:sz="0" w:space="0" w:color="auto"/>
        <w:right w:val="none" w:sz="0" w:space="0" w:color="auto"/>
      </w:divBdr>
    </w:div>
    <w:div w:id="1801337296">
      <w:bodyDiv w:val="1"/>
      <w:marLeft w:val="0"/>
      <w:marRight w:val="0"/>
      <w:marTop w:val="0"/>
      <w:marBottom w:val="0"/>
      <w:divBdr>
        <w:top w:val="none" w:sz="0" w:space="0" w:color="auto"/>
        <w:left w:val="none" w:sz="0" w:space="0" w:color="auto"/>
        <w:bottom w:val="none" w:sz="0" w:space="0" w:color="auto"/>
        <w:right w:val="none" w:sz="0" w:space="0" w:color="auto"/>
      </w:divBdr>
    </w:div>
    <w:div w:id="1801415258">
      <w:bodyDiv w:val="1"/>
      <w:marLeft w:val="0"/>
      <w:marRight w:val="0"/>
      <w:marTop w:val="0"/>
      <w:marBottom w:val="0"/>
      <w:divBdr>
        <w:top w:val="none" w:sz="0" w:space="0" w:color="auto"/>
        <w:left w:val="none" w:sz="0" w:space="0" w:color="auto"/>
        <w:bottom w:val="none" w:sz="0" w:space="0" w:color="auto"/>
        <w:right w:val="none" w:sz="0" w:space="0" w:color="auto"/>
      </w:divBdr>
    </w:div>
    <w:div w:id="1801679601">
      <w:bodyDiv w:val="1"/>
      <w:marLeft w:val="0"/>
      <w:marRight w:val="0"/>
      <w:marTop w:val="0"/>
      <w:marBottom w:val="0"/>
      <w:divBdr>
        <w:top w:val="none" w:sz="0" w:space="0" w:color="auto"/>
        <w:left w:val="none" w:sz="0" w:space="0" w:color="auto"/>
        <w:bottom w:val="none" w:sz="0" w:space="0" w:color="auto"/>
        <w:right w:val="none" w:sz="0" w:space="0" w:color="auto"/>
      </w:divBdr>
    </w:div>
    <w:div w:id="1801999546">
      <w:bodyDiv w:val="1"/>
      <w:marLeft w:val="0"/>
      <w:marRight w:val="0"/>
      <w:marTop w:val="0"/>
      <w:marBottom w:val="0"/>
      <w:divBdr>
        <w:top w:val="none" w:sz="0" w:space="0" w:color="auto"/>
        <w:left w:val="none" w:sz="0" w:space="0" w:color="auto"/>
        <w:bottom w:val="none" w:sz="0" w:space="0" w:color="auto"/>
        <w:right w:val="none" w:sz="0" w:space="0" w:color="auto"/>
      </w:divBdr>
    </w:div>
    <w:div w:id="1802071132">
      <w:bodyDiv w:val="1"/>
      <w:marLeft w:val="0"/>
      <w:marRight w:val="0"/>
      <w:marTop w:val="0"/>
      <w:marBottom w:val="0"/>
      <w:divBdr>
        <w:top w:val="none" w:sz="0" w:space="0" w:color="auto"/>
        <w:left w:val="none" w:sz="0" w:space="0" w:color="auto"/>
        <w:bottom w:val="none" w:sz="0" w:space="0" w:color="auto"/>
        <w:right w:val="none" w:sz="0" w:space="0" w:color="auto"/>
      </w:divBdr>
    </w:div>
    <w:div w:id="1802765680">
      <w:bodyDiv w:val="1"/>
      <w:marLeft w:val="0"/>
      <w:marRight w:val="0"/>
      <w:marTop w:val="0"/>
      <w:marBottom w:val="0"/>
      <w:divBdr>
        <w:top w:val="none" w:sz="0" w:space="0" w:color="auto"/>
        <w:left w:val="none" w:sz="0" w:space="0" w:color="auto"/>
        <w:bottom w:val="none" w:sz="0" w:space="0" w:color="auto"/>
        <w:right w:val="none" w:sz="0" w:space="0" w:color="auto"/>
      </w:divBdr>
    </w:div>
    <w:div w:id="1802992237">
      <w:bodyDiv w:val="1"/>
      <w:marLeft w:val="0"/>
      <w:marRight w:val="0"/>
      <w:marTop w:val="0"/>
      <w:marBottom w:val="0"/>
      <w:divBdr>
        <w:top w:val="none" w:sz="0" w:space="0" w:color="auto"/>
        <w:left w:val="none" w:sz="0" w:space="0" w:color="auto"/>
        <w:bottom w:val="none" w:sz="0" w:space="0" w:color="auto"/>
        <w:right w:val="none" w:sz="0" w:space="0" w:color="auto"/>
      </w:divBdr>
    </w:div>
    <w:div w:id="1803428442">
      <w:bodyDiv w:val="1"/>
      <w:marLeft w:val="0"/>
      <w:marRight w:val="0"/>
      <w:marTop w:val="0"/>
      <w:marBottom w:val="0"/>
      <w:divBdr>
        <w:top w:val="none" w:sz="0" w:space="0" w:color="auto"/>
        <w:left w:val="none" w:sz="0" w:space="0" w:color="auto"/>
        <w:bottom w:val="none" w:sz="0" w:space="0" w:color="auto"/>
        <w:right w:val="none" w:sz="0" w:space="0" w:color="auto"/>
      </w:divBdr>
    </w:div>
    <w:div w:id="1803813581">
      <w:bodyDiv w:val="1"/>
      <w:marLeft w:val="0"/>
      <w:marRight w:val="0"/>
      <w:marTop w:val="0"/>
      <w:marBottom w:val="0"/>
      <w:divBdr>
        <w:top w:val="none" w:sz="0" w:space="0" w:color="auto"/>
        <w:left w:val="none" w:sz="0" w:space="0" w:color="auto"/>
        <w:bottom w:val="none" w:sz="0" w:space="0" w:color="auto"/>
        <w:right w:val="none" w:sz="0" w:space="0" w:color="auto"/>
      </w:divBdr>
    </w:div>
    <w:div w:id="1804425590">
      <w:bodyDiv w:val="1"/>
      <w:marLeft w:val="0"/>
      <w:marRight w:val="0"/>
      <w:marTop w:val="0"/>
      <w:marBottom w:val="0"/>
      <w:divBdr>
        <w:top w:val="none" w:sz="0" w:space="0" w:color="auto"/>
        <w:left w:val="none" w:sz="0" w:space="0" w:color="auto"/>
        <w:bottom w:val="none" w:sz="0" w:space="0" w:color="auto"/>
        <w:right w:val="none" w:sz="0" w:space="0" w:color="auto"/>
      </w:divBdr>
    </w:div>
    <w:div w:id="1804999561">
      <w:bodyDiv w:val="1"/>
      <w:marLeft w:val="0"/>
      <w:marRight w:val="0"/>
      <w:marTop w:val="0"/>
      <w:marBottom w:val="0"/>
      <w:divBdr>
        <w:top w:val="none" w:sz="0" w:space="0" w:color="auto"/>
        <w:left w:val="none" w:sz="0" w:space="0" w:color="auto"/>
        <w:bottom w:val="none" w:sz="0" w:space="0" w:color="auto"/>
        <w:right w:val="none" w:sz="0" w:space="0" w:color="auto"/>
      </w:divBdr>
    </w:div>
    <w:div w:id="1805156227">
      <w:bodyDiv w:val="1"/>
      <w:marLeft w:val="0"/>
      <w:marRight w:val="0"/>
      <w:marTop w:val="0"/>
      <w:marBottom w:val="0"/>
      <w:divBdr>
        <w:top w:val="none" w:sz="0" w:space="0" w:color="auto"/>
        <w:left w:val="none" w:sz="0" w:space="0" w:color="auto"/>
        <w:bottom w:val="none" w:sz="0" w:space="0" w:color="auto"/>
        <w:right w:val="none" w:sz="0" w:space="0" w:color="auto"/>
      </w:divBdr>
    </w:div>
    <w:div w:id="1805730822">
      <w:bodyDiv w:val="1"/>
      <w:marLeft w:val="0"/>
      <w:marRight w:val="0"/>
      <w:marTop w:val="0"/>
      <w:marBottom w:val="0"/>
      <w:divBdr>
        <w:top w:val="none" w:sz="0" w:space="0" w:color="auto"/>
        <w:left w:val="none" w:sz="0" w:space="0" w:color="auto"/>
        <w:bottom w:val="none" w:sz="0" w:space="0" w:color="auto"/>
        <w:right w:val="none" w:sz="0" w:space="0" w:color="auto"/>
      </w:divBdr>
    </w:div>
    <w:div w:id="1805848655">
      <w:bodyDiv w:val="1"/>
      <w:marLeft w:val="0"/>
      <w:marRight w:val="0"/>
      <w:marTop w:val="0"/>
      <w:marBottom w:val="0"/>
      <w:divBdr>
        <w:top w:val="none" w:sz="0" w:space="0" w:color="auto"/>
        <w:left w:val="none" w:sz="0" w:space="0" w:color="auto"/>
        <w:bottom w:val="none" w:sz="0" w:space="0" w:color="auto"/>
        <w:right w:val="none" w:sz="0" w:space="0" w:color="auto"/>
      </w:divBdr>
    </w:div>
    <w:div w:id="1806510610">
      <w:bodyDiv w:val="1"/>
      <w:marLeft w:val="0"/>
      <w:marRight w:val="0"/>
      <w:marTop w:val="0"/>
      <w:marBottom w:val="0"/>
      <w:divBdr>
        <w:top w:val="none" w:sz="0" w:space="0" w:color="auto"/>
        <w:left w:val="none" w:sz="0" w:space="0" w:color="auto"/>
        <w:bottom w:val="none" w:sz="0" w:space="0" w:color="auto"/>
        <w:right w:val="none" w:sz="0" w:space="0" w:color="auto"/>
      </w:divBdr>
    </w:div>
    <w:div w:id="1806652853">
      <w:bodyDiv w:val="1"/>
      <w:marLeft w:val="0"/>
      <w:marRight w:val="0"/>
      <w:marTop w:val="0"/>
      <w:marBottom w:val="0"/>
      <w:divBdr>
        <w:top w:val="none" w:sz="0" w:space="0" w:color="auto"/>
        <w:left w:val="none" w:sz="0" w:space="0" w:color="auto"/>
        <w:bottom w:val="none" w:sz="0" w:space="0" w:color="auto"/>
        <w:right w:val="none" w:sz="0" w:space="0" w:color="auto"/>
      </w:divBdr>
    </w:div>
    <w:div w:id="1806967255">
      <w:bodyDiv w:val="1"/>
      <w:marLeft w:val="0"/>
      <w:marRight w:val="0"/>
      <w:marTop w:val="0"/>
      <w:marBottom w:val="0"/>
      <w:divBdr>
        <w:top w:val="none" w:sz="0" w:space="0" w:color="auto"/>
        <w:left w:val="none" w:sz="0" w:space="0" w:color="auto"/>
        <w:bottom w:val="none" w:sz="0" w:space="0" w:color="auto"/>
        <w:right w:val="none" w:sz="0" w:space="0" w:color="auto"/>
      </w:divBdr>
    </w:div>
    <w:div w:id="1807116110">
      <w:bodyDiv w:val="1"/>
      <w:marLeft w:val="0"/>
      <w:marRight w:val="0"/>
      <w:marTop w:val="0"/>
      <w:marBottom w:val="0"/>
      <w:divBdr>
        <w:top w:val="none" w:sz="0" w:space="0" w:color="auto"/>
        <w:left w:val="none" w:sz="0" w:space="0" w:color="auto"/>
        <w:bottom w:val="none" w:sz="0" w:space="0" w:color="auto"/>
        <w:right w:val="none" w:sz="0" w:space="0" w:color="auto"/>
      </w:divBdr>
    </w:div>
    <w:div w:id="1807506853">
      <w:bodyDiv w:val="1"/>
      <w:marLeft w:val="0"/>
      <w:marRight w:val="0"/>
      <w:marTop w:val="0"/>
      <w:marBottom w:val="0"/>
      <w:divBdr>
        <w:top w:val="none" w:sz="0" w:space="0" w:color="auto"/>
        <w:left w:val="none" w:sz="0" w:space="0" w:color="auto"/>
        <w:bottom w:val="none" w:sz="0" w:space="0" w:color="auto"/>
        <w:right w:val="none" w:sz="0" w:space="0" w:color="auto"/>
      </w:divBdr>
    </w:div>
    <w:div w:id="1807578947">
      <w:bodyDiv w:val="1"/>
      <w:marLeft w:val="0"/>
      <w:marRight w:val="0"/>
      <w:marTop w:val="0"/>
      <w:marBottom w:val="0"/>
      <w:divBdr>
        <w:top w:val="none" w:sz="0" w:space="0" w:color="auto"/>
        <w:left w:val="none" w:sz="0" w:space="0" w:color="auto"/>
        <w:bottom w:val="none" w:sz="0" w:space="0" w:color="auto"/>
        <w:right w:val="none" w:sz="0" w:space="0" w:color="auto"/>
      </w:divBdr>
    </w:div>
    <w:div w:id="1807970755">
      <w:bodyDiv w:val="1"/>
      <w:marLeft w:val="0"/>
      <w:marRight w:val="0"/>
      <w:marTop w:val="0"/>
      <w:marBottom w:val="0"/>
      <w:divBdr>
        <w:top w:val="none" w:sz="0" w:space="0" w:color="auto"/>
        <w:left w:val="none" w:sz="0" w:space="0" w:color="auto"/>
        <w:bottom w:val="none" w:sz="0" w:space="0" w:color="auto"/>
        <w:right w:val="none" w:sz="0" w:space="0" w:color="auto"/>
      </w:divBdr>
    </w:div>
    <w:div w:id="1808282432">
      <w:bodyDiv w:val="1"/>
      <w:marLeft w:val="0"/>
      <w:marRight w:val="0"/>
      <w:marTop w:val="0"/>
      <w:marBottom w:val="0"/>
      <w:divBdr>
        <w:top w:val="none" w:sz="0" w:space="0" w:color="auto"/>
        <w:left w:val="none" w:sz="0" w:space="0" w:color="auto"/>
        <w:bottom w:val="none" w:sz="0" w:space="0" w:color="auto"/>
        <w:right w:val="none" w:sz="0" w:space="0" w:color="auto"/>
      </w:divBdr>
    </w:div>
    <w:div w:id="1808473386">
      <w:bodyDiv w:val="1"/>
      <w:marLeft w:val="0"/>
      <w:marRight w:val="0"/>
      <w:marTop w:val="0"/>
      <w:marBottom w:val="0"/>
      <w:divBdr>
        <w:top w:val="none" w:sz="0" w:space="0" w:color="auto"/>
        <w:left w:val="none" w:sz="0" w:space="0" w:color="auto"/>
        <w:bottom w:val="none" w:sz="0" w:space="0" w:color="auto"/>
        <w:right w:val="none" w:sz="0" w:space="0" w:color="auto"/>
      </w:divBdr>
    </w:div>
    <w:div w:id="1808549329">
      <w:bodyDiv w:val="1"/>
      <w:marLeft w:val="0"/>
      <w:marRight w:val="0"/>
      <w:marTop w:val="0"/>
      <w:marBottom w:val="0"/>
      <w:divBdr>
        <w:top w:val="none" w:sz="0" w:space="0" w:color="auto"/>
        <w:left w:val="none" w:sz="0" w:space="0" w:color="auto"/>
        <w:bottom w:val="none" w:sz="0" w:space="0" w:color="auto"/>
        <w:right w:val="none" w:sz="0" w:space="0" w:color="auto"/>
      </w:divBdr>
    </w:div>
    <w:div w:id="1809590647">
      <w:bodyDiv w:val="1"/>
      <w:marLeft w:val="0"/>
      <w:marRight w:val="0"/>
      <w:marTop w:val="0"/>
      <w:marBottom w:val="0"/>
      <w:divBdr>
        <w:top w:val="none" w:sz="0" w:space="0" w:color="auto"/>
        <w:left w:val="none" w:sz="0" w:space="0" w:color="auto"/>
        <w:bottom w:val="none" w:sz="0" w:space="0" w:color="auto"/>
        <w:right w:val="none" w:sz="0" w:space="0" w:color="auto"/>
      </w:divBdr>
    </w:div>
    <w:div w:id="1809667550">
      <w:bodyDiv w:val="1"/>
      <w:marLeft w:val="0"/>
      <w:marRight w:val="0"/>
      <w:marTop w:val="0"/>
      <w:marBottom w:val="0"/>
      <w:divBdr>
        <w:top w:val="none" w:sz="0" w:space="0" w:color="auto"/>
        <w:left w:val="none" w:sz="0" w:space="0" w:color="auto"/>
        <w:bottom w:val="none" w:sz="0" w:space="0" w:color="auto"/>
        <w:right w:val="none" w:sz="0" w:space="0" w:color="auto"/>
      </w:divBdr>
    </w:div>
    <w:div w:id="1809932838">
      <w:bodyDiv w:val="1"/>
      <w:marLeft w:val="0"/>
      <w:marRight w:val="0"/>
      <w:marTop w:val="0"/>
      <w:marBottom w:val="0"/>
      <w:divBdr>
        <w:top w:val="none" w:sz="0" w:space="0" w:color="auto"/>
        <w:left w:val="none" w:sz="0" w:space="0" w:color="auto"/>
        <w:bottom w:val="none" w:sz="0" w:space="0" w:color="auto"/>
        <w:right w:val="none" w:sz="0" w:space="0" w:color="auto"/>
      </w:divBdr>
    </w:div>
    <w:div w:id="1810398644">
      <w:bodyDiv w:val="1"/>
      <w:marLeft w:val="0"/>
      <w:marRight w:val="0"/>
      <w:marTop w:val="0"/>
      <w:marBottom w:val="0"/>
      <w:divBdr>
        <w:top w:val="none" w:sz="0" w:space="0" w:color="auto"/>
        <w:left w:val="none" w:sz="0" w:space="0" w:color="auto"/>
        <w:bottom w:val="none" w:sz="0" w:space="0" w:color="auto"/>
        <w:right w:val="none" w:sz="0" w:space="0" w:color="auto"/>
      </w:divBdr>
    </w:div>
    <w:div w:id="1810660975">
      <w:bodyDiv w:val="1"/>
      <w:marLeft w:val="0"/>
      <w:marRight w:val="0"/>
      <w:marTop w:val="0"/>
      <w:marBottom w:val="0"/>
      <w:divBdr>
        <w:top w:val="none" w:sz="0" w:space="0" w:color="auto"/>
        <w:left w:val="none" w:sz="0" w:space="0" w:color="auto"/>
        <w:bottom w:val="none" w:sz="0" w:space="0" w:color="auto"/>
        <w:right w:val="none" w:sz="0" w:space="0" w:color="auto"/>
      </w:divBdr>
    </w:div>
    <w:div w:id="1810780216">
      <w:bodyDiv w:val="1"/>
      <w:marLeft w:val="0"/>
      <w:marRight w:val="0"/>
      <w:marTop w:val="0"/>
      <w:marBottom w:val="0"/>
      <w:divBdr>
        <w:top w:val="none" w:sz="0" w:space="0" w:color="auto"/>
        <w:left w:val="none" w:sz="0" w:space="0" w:color="auto"/>
        <w:bottom w:val="none" w:sz="0" w:space="0" w:color="auto"/>
        <w:right w:val="none" w:sz="0" w:space="0" w:color="auto"/>
      </w:divBdr>
    </w:div>
    <w:div w:id="1810972650">
      <w:bodyDiv w:val="1"/>
      <w:marLeft w:val="0"/>
      <w:marRight w:val="0"/>
      <w:marTop w:val="0"/>
      <w:marBottom w:val="0"/>
      <w:divBdr>
        <w:top w:val="none" w:sz="0" w:space="0" w:color="auto"/>
        <w:left w:val="none" w:sz="0" w:space="0" w:color="auto"/>
        <w:bottom w:val="none" w:sz="0" w:space="0" w:color="auto"/>
        <w:right w:val="none" w:sz="0" w:space="0" w:color="auto"/>
      </w:divBdr>
    </w:div>
    <w:div w:id="1811289751">
      <w:bodyDiv w:val="1"/>
      <w:marLeft w:val="0"/>
      <w:marRight w:val="0"/>
      <w:marTop w:val="0"/>
      <w:marBottom w:val="0"/>
      <w:divBdr>
        <w:top w:val="none" w:sz="0" w:space="0" w:color="auto"/>
        <w:left w:val="none" w:sz="0" w:space="0" w:color="auto"/>
        <w:bottom w:val="none" w:sz="0" w:space="0" w:color="auto"/>
        <w:right w:val="none" w:sz="0" w:space="0" w:color="auto"/>
      </w:divBdr>
    </w:div>
    <w:div w:id="1811481228">
      <w:bodyDiv w:val="1"/>
      <w:marLeft w:val="0"/>
      <w:marRight w:val="0"/>
      <w:marTop w:val="0"/>
      <w:marBottom w:val="0"/>
      <w:divBdr>
        <w:top w:val="none" w:sz="0" w:space="0" w:color="auto"/>
        <w:left w:val="none" w:sz="0" w:space="0" w:color="auto"/>
        <w:bottom w:val="none" w:sz="0" w:space="0" w:color="auto"/>
        <w:right w:val="none" w:sz="0" w:space="0" w:color="auto"/>
      </w:divBdr>
    </w:div>
    <w:div w:id="1811482567">
      <w:bodyDiv w:val="1"/>
      <w:marLeft w:val="0"/>
      <w:marRight w:val="0"/>
      <w:marTop w:val="0"/>
      <w:marBottom w:val="0"/>
      <w:divBdr>
        <w:top w:val="none" w:sz="0" w:space="0" w:color="auto"/>
        <w:left w:val="none" w:sz="0" w:space="0" w:color="auto"/>
        <w:bottom w:val="none" w:sz="0" w:space="0" w:color="auto"/>
        <w:right w:val="none" w:sz="0" w:space="0" w:color="auto"/>
      </w:divBdr>
    </w:div>
    <w:div w:id="1812088317">
      <w:bodyDiv w:val="1"/>
      <w:marLeft w:val="0"/>
      <w:marRight w:val="0"/>
      <w:marTop w:val="0"/>
      <w:marBottom w:val="0"/>
      <w:divBdr>
        <w:top w:val="none" w:sz="0" w:space="0" w:color="auto"/>
        <w:left w:val="none" w:sz="0" w:space="0" w:color="auto"/>
        <w:bottom w:val="none" w:sz="0" w:space="0" w:color="auto"/>
        <w:right w:val="none" w:sz="0" w:space="0" w:color="auto"/>
      </w:divBdr>
      <w:divsChild>
        <w:div w:id="737825494">
          <w:marLeft w:val="480"/>
          <w:marRight w:val="0"/>
          <w:marTop w:val="0"/>
          <w:marBottom w:val="0"/>
          <w:divBdr>
            <w:top w:val="none" w:sz="0" w:space="0" w:color="auto"/>
            <w:left w:val="none" w:sz="0" w:space="0" w:color="auto"/>
            <w:bottom w:val="none" w:sz="0" w:space="0" w:color="auto"/>
            <w:right w:val="none" w:sz="0" w:space="0" w:color="auto"/>
          </w:divBdr>
        </w:div>
        <w:div w:id="75829055">
          <w:marLeft w:val="480"/>
          <w:marRight w:val="0"/>
          <w:marTop w:val="0"/>
          <w:marBottom w:val="0"/>
          <w:divBdr>
            <w:top w:val="none" w:sz="0" w:space="0" w:color="auto"/>
            <w:left w:val="none" w:sz="0" w:space="0" w:color="auto"/>
            <w:bottom w:val="none" w:sz="0" w:space="0" w:color="auto"/>
            <w:right w:val="none" w:sz="0" w:space="0" w:color="auto"/>
          </w:divBdr>
        </w:div>
        <w:div w:id="1670064211">
          <w:marLeft w:val="480"/>
          <w:marRight w:val="0"/>
          <w:marTop w:val="0"/>
          <w:marBottom w:val="0"/>
          <w:divBdr>
            <w:top w:val="none" w:sz="0" w:space="0" w:color="auto"/>
            <w:left w:val="none" w:sz="0" w:space="0" w:color="auto"/>
            <w:bottom w:val="none" w:sz="0" w:space="0" w:color="auto"/>
            <w:right w:val="none" w:sz="0" w:space="0" w:color="auto"/>
          </w:divBdr>
        </w:div>
        <w:div w:id="2105177304">
          <w:marLeft w:val="480"/>
          <w:marRight w:val="0"/>
          <w:marTop w:val="0"/>
          <w:marBottom w:val="0"/>
          <w:divBdr>
            <w:top w:val="none" w:sz="0" w:space="0" w:color="auto"/>
            <w:left w:val="none" w:sz="0" w:space="0" w:color="auto"/>
            <w:bottom w:val="none" w:sz="0" w:space="0" w:color="auto"/>
            <w:right w:val="none" w:sz="0" w:space="0" w:color="auto"/>
          </w:divBdr>
        </w:div>
        <w:div w:id="1076247931">
          <w:marLeft w:val="480"/>
          <w:marRight w:val="0"/>
          <w:marTop w:val="0"/>
          <w:marBottom w:val="0"/>
          <w:divBdr>
            <w:top w:val="none" w:sz="0" w:space="0" w:color="auto"/>
            <w:left w:val="none" w:sz="0" w:space="0" w:color="auto"/>
            <w:bottom w:val="none" w:sz="0" w:space="0" w:color="auto"/>
            <w:right w:val="none" w:sz="0" w:space="0" w:color="auto"/>
          </w:divBdr>
        </w:div>
        <w:div w:id="997196774">
          <w:marLeft w:val="480"/>
          <w:marRight w:val="0"/>
          <w:marTop w:val="0"/>
          <w:marBottom w:val="0"/>
          <w:divBdr>
            <w:top w:val="none" w:sz="0" w:space="0" w:color="auto"/>
            <w:left w:val="none" w:sz="0" w:space="0" w:color="auto"/>
            <w:bottom w:val="none" w:sz="0" w:space="0" w:color="auto"/>
            <w:right w:val="none" w:sz="0" w:space="0" w:color="auto"/>
          </w:divBdr>
        </w:div>
        <w:div w:id="542669193">
          <w:marLeft w:val="480"/>
          <w:marRight w:val="0"/>
          <w:marTop w:val="0"/>
          <w:marBottom w:val="0"/>
          <w:divBdr>
            <w:top w:val="none" w:sz="0" w:space="0" w:color="auto"/>
            <w:left w:val="none" w:sz="0" w:space="0" w:color="auto"/>
            <w:bottom w:val="none" w:sz="0" w:space="0" w:color="auto"/>
            <w:right w:val="none" w:sz="0" w:space="0" w:color="auto"/>
          </w:divBdr>
        </w:div>
        <w:div w:id="991447105">
          <w:marLeft w:val="480"/>
          <w:marRight w:val="0"/>
          <w:marTop w:val="0"/>
          <w:marBottom w:val="0"/>
          <w:divBdr>
            <w:top w:val="none" w:sz="0" w:space="0" w:color="auto"/>
            <w:left w:val="none" w:sz="0" w:space="0" w:color="auto"/>
            <w:bottom w:val="none" w:sz="0" w:space="0" w:color="auto"/>
            <w:right w:val="none" w:sz="0" w:space="0" w:color="auto"/>
          </w:divBdr>
        </w:div>
        <w:div w:id="373890133">
          <w:marLeft w:val="480"/>
          <w:marRight w:val="0"/>
          <w:marTop w:val="0"/>
          <w:marBottom w:val="0"/>
          <w:divBdr>
            <w:top w:val="none" w:sz="0" w:space="0" w:color="auto"/>
            <w:left w:val="none" w:sz="0" w:space="0" w:color="auto"/>
            <w:bottom w:val="none" w:sz="0" w:space="0" w:color="auto"/>
            <w:right w:val="none" w:sz="0" w:space="0" w:color="auto"/>
          </w:divBdr>
        </w:div>
        <w:div w:id="1897818680">
          <w:marLeft w:val="480"/>
          <w:marRight w:val="0"/>
          <w:marTop w:val="0"/>
          <w:marBottom w:val="0"/>
          <w:divBdr>
            <w:top w:val="none" w:sz="0" w:space="0" w:color="auto"/>
            <w:left w:val="none" w:sz="0" w:space="0" w:color="auto"/>
            <w:bottom w:val="none" w:sz="0" w:space="0" w:color="auto"/>
            <w:right w:val="none" w:sz="0" w:space="0" w:color="auto"/>
          </w:divBdr>
        </w:div>
        <w:div w:id="2077391826">
          <w:marLeft w:val="480"/>
          <w:marRight w:val="0"/>
          <w:marTop w:val="0"/>
          <w:marBottom w:val="0"/>
          <w:divBdr>
            <w:top w:val="none" w:sz="0" w:space="0" w:color="auto"/>
            <w:left w:val="none" w:sz="0" w:space="0" w:color="auto"/>
            <w:bottom w:val="none" w:sz="0" w:space="0" w:color="auto"/>
            <w:right w:val="none" w:sz="0" w:space="0" w:color="auto"/>
          </w:divBdr>
        </w:div>
        <w:div w:id="1448962087">
          <w:marLeft w:val="480"/>
          <w:marRight w:val="0"/>
          <w:marTop w:val="0"/>
          <w:marBottom w:val="0"/>
          <w:divBdr>
            <w:top w:val="none" w:sz="0" w:space="0" w:color="auto"/>
            <w:left w:val="none" w:sz="0" w:space="0" w:color="auto"/>
            <w:bottom w:val="none" w:sz="0" w:space="0" w:color="auto"/>
            <w:right w:val="none" w:sz="0" w:space="0" w:color="auto"/>
          </w:divBdr>
        </w:div>
        <w:div w:id="1477531946">
          <w:marLeft w:val="480"/>
          <w:marRight w:val="0"/>
          <w:marTop w:val="0"/>
          <w:marBottom w:val="0"/>
          <w:divBdr>
            <w:top w:val="none" w:sz="0" w:space="0" w:color="auto"/>
            <w:left w:val="none" w:sz="0" w:space="0" w:color="auto"/>
            <w:bottom w:val="none" w:sz="0" w:space="0" w:color="auto"/>
            <w:right w:val="none" w:sz="0" w:space="0" w:color="auto"/>
          </w:divBdr>
        </w:div>
        <w:div w:id="1417046887">
          <w:marLeft w:val="480"/>
          <w:marRight w:val="0"/>
          <w:marTop w:val="0"/>
          <w:marBottom w:val="0"/>
          <w:divBdr>
            <w:top w:val="none" w:sz="0" w:space="0" w:color="auto"/>
            <w:left w:val="none" w:sz="0" w:space="0" w:color="auto"/>
            <w:bottom w:val="none" w:sz="0" w:space="0" w:color="auto"/>
            <w:right w:val="none" w:sz="0" w:space="0" w:color="auto"/>
          </w:divBdr>
        </w:div>
        <w:div w:id="2076731432">
          <w:marLeft w:val="480"/>
          <w:marRight w:val="0"/>
          <w:marTop w:val="0"/>
          <w:marBottom w:val="0"/>
          <w:divBdr>
            <w:top w:val="none" w:sz="0" w:space="0" w:color="auto"/>
            <w:left w:val="none" w:sz="0" w:space="0" w:color="auto"/>
            <w:bottom w:val="none" w:sz="0" w:space="0" w:color="auto"/>
            <w:right w:val="none" w:sz="0" w:space="0" w:color="auto"/>
          </w:divBdr>
        </w:div>
        <w:div w:id="1693451944">
          <w:marLeft w:val="480"/>
          <w:marRight w:val="0"/>
          <w:marTop w:val="0"/>
          <w:marBottom w:val="0"/>
          <w:divBdr>
            <w:top w:val="none" w:sz="0" w:space="0" w:color="auto"/>
            <w:left w:val="none" w:sz="0" w:space="0" w:color="auto"/>
            <w:bottom w:val="none" w:sz="0" w:space="0" w:color="auto"/>
            <w:right w:val="none" w:sz="0" w:space="0" w:color="auto"/>
          </w:divBdr>
        </w:div>
        <w:div w:id="1674988303">
          <w:marLeft w:val="480"/>
          <w:marRight w:val="0"/>
          <w:marTop w:val="0"/>
          <w:marBottom w:val="0"/>
          <w:divBdr>
            <w:top w:val="none" w:sz="0" w:space="0" w:color="auto"/>
            <w:left w:val="none" w:sz="0" w:space="0" w:color="auto"/>
            <w:bottom w:val="none" w:sz="0" w:space="0" w:color="auto"/>
            <w:right w:val="none" w:sz="0" w:space="0" w:color="auto"/>
          </w:divBdr>
        </w:div>
        <w:div w:id="247888472">
          <w:marLeft w:val="480"/>
          <w:marRight w:val="0"/>
          <w:marTop w:val="0"/>
          <w:marBottom w:val="0"/>
          <w:divBdr>
            <w:top w:val="none" w:sz="0" w:space="0" w:color="auto"/>
            <w:left w:val="none" w:sz="0" w:space="0" w:color="auto"/>
            <w:bottom w:val="none" w:sz="0" w:space="0" w:color="auto"/>
            <w:right w:val="none" w:sz="0" w:space="0" w:color="auto"/>
          </w:divBdr>
        </w:div>
        <w:div w:id="728113455">
          <w:marLeft w:val="480"/>
          <w:marRight w:val="0"/>
          <w:marTop w:val="0"/>
          <w:marBottom w:val="0"/>
          <w:divBdr>
            <w:top w:val="none" w:sz="0" w:space="0" w:color="auto"/>
            <w:left w:val="none" w:sz="0" w:space="0" w:color="auto"/>
            <w:bottom w:val="none" w:sz="0" w:space="0" w:color="auto"/>
            <w:right w:val="none" w:sz="0" w:space="0" w:color="auto"/>
          </w:divBdr>
        </w:div>
        <w:div w:id="667251095">
          <w:marLeft w:val="480"/>
          <w:marRight w:val="0"/>
          <w:marTop w:val="0"/>
          <w:marBottom w:val="0"/>
          <w:divBdr>
            <w:top w:val="none" w:sz="0" w:space="0" w:color="auto"/>
            <w:left w:val="none" w:sz="0" w:space="0" w:color="auto"/>
            <w:bottom w:val="none" w:sz="0" w:space="0" w:color="auto"/>
            <w:right w:val="none" w:sz="0" w:space="0" w:color="auto"/>
          </w:divBdr>
        </w:div>
        <w:div w:id="1268781355">
          <w:marLeft w:val="480"/>
          <w:marRight w:val="0"/>
          <w:marTop w:val="0"/>
          <w:marBottom w:val="0"/>
          <w:divBdr>
            <w:top w:val="none" w:sz="0" w:space="0" w:color="auto"/>
            <w:left w:val="none" w:sz="0" w:space="0" w:color="auto"/>
            <w:bottom w:val="none" w:sz="0" w:space="0" w:color="auto"/>
            <w:right w:val="none" w:sz="0" w:space="0" w:color="auto"/>
          </w:divBdr>
        </w:div>
        <w:div w:id="775557858">
          <w:marLeft w:val="480"/>
          <w:marRight w:val="0"/>
          <w:marTop w:val="0"/>
          <w:marBottom w:val="0"/>
          <w:divBdr>
            <w:top w:val="none" w:sz="0" w:space="0" w:color="auto"/>
            <w:left w:val="none" w:sz="0" w:space="0" w:color="auto"/>
            <w:bottom w:val="none" w:sz="0" w:space="0" w:color="auto"/>
            <w:right w:val="none" w:sz="0" w:space="0" w:color="auto"/>
          </w:divBdr>
        </w:div>
        <w:div w:id="1975064391">
          <w:marLeft w:val="480"/>
          <w:marRight w:val="0"/>
          <w:marTop w:val="0"/>
          <w:marBottom w:val="0"/>
          <w:divBdr>
            <w:top w:val="none" w:sz="0" w:space="0" w:color="auto"/>
            <w:left w:val="none" w:sz="0" w:space="0" w:color="auto"/>
            <w:bottom w:val="none" w:sz="0" w:space="0" w:color="auto"/>
            <w:right w:val="none" w:sz="0" w:space="0" w:color="auto"/>
          </w:divBdr>
        </w:div>
        <w:div w:id="426779223">
          <w:marLeft w:val="480"/>
          <w:marRight w:val="0"/>
          <w:marTop w:val="0"/>
          <w:marBottom w:val="0"/>
          <w:divBdr>
            <w:top w:val="none" w:sz="0" w:space="0" w:color="auto"/>
            <w:left w:val="none" w:sz="0" w:space="0" w:color="auto"/>
            <w:bottom w:val="none" w:sz="0" w:space="0" w:color="auto"/>
            <w:right w:val="none" w:sz="0" w:space="0" w:color="auto"/>
          </w:divBdr>
        </w:div>
        <w:div w:id="134883257">
          <w:marLeft w:val="480"/>
          <w:marRight w:val="0"/>
          <w:marTop w:val="0"/>
          <w:marBottom w:val="0"/>
          <w:divBdr>
            <w:top w:val="none" w:sz="0" w:space="0" w:color="auto"/>
            <w:left w:val="none" w:sz="0" w:space="0" w:color="auto"/>
            <w:bottom w:val="none" w:sz="0" w:space="0" w:color="auto"/>
            <w:right w:val="none" w:sz="0" w:space="0" w:color="auto"/>
          </w:divBdr>
        </w:div>
        <w:div w:id="2042123944">
          <w:marLeft w:val="480"/>
          <w:marRight w:val="0"/>
          <w:marTop w:val="0"/>
          <w:marBottom w:val="0"/>
          <w:divBdr>
            <w:top w:val="none" w:sz="0" w:space="0" w:color="auto"/>
            <w:left w:val="none" w:sz="0" w:space="0" w:color="auto"/>
            <w:bottom w:val="none" w:sz="0" w:space="0" w:color="auto"/>
            <w:right w:val="none" w:sz="0" w:space="0" w:color="auto"/>
          </w:divBdr>
        </w:div>
        <w:div w:id="259988475">
          <w:marLeft w:val="480"/>
          <w:marRight w:val="0"/>
          <w:marTop w:val="0"/>
          <w:marBottom w:val="0"/>
          <w:divBdr>
            <w:top w:val="none" w:sz="0" w:space="0" w:color="auto"/>
            <w:left w:val="none" w:sz="0" w:space="0" w:color="auto"/>
            <w:bottom w:val="none" w:sz="0" w:space="0" w:color="auto"/>
            <w:right w:val="none" w:sz="0" w:space="0" w:color="auto"/>
          </w:divBdr>
        </w:div>
        <w:div w:id="2078043164">
          <w:marLeft w:val="480"/>
          <w:marRight w:val="0"/>
          <w:marTop w:val="0"/>
          <w:marBottom w:val="0"/>
          <w:divBdr>
            <w:top w:val="none" w:sz="0" w:space="0" w:color="auto"/>
            <w:left w:val="none" w:sz="0" w:space="0" w:color="auto"/>
            <w:bottom w:val="none" w:sz="0" w:space="0" w:color="auto"/>
            <w:right w:val="none" w:sz="0" w:space="0" w:color="auto"/>
          </w:divBdr>
        </w:div>
        <w:div w:id="518588051">
          <w:marLeft w:val="480"/>
          <w:marRight w:val="0"/>
          <w:marTop w:val="0"/>
          <w:marBottom w:val="0"/>
          <w:divBdr>
            <w:top w:val="none" w:sz="0" w:space="0" w:color="auto"/>
            <w:left w:val="none" w:sz="0" w:space="0" w:color="auto"/>
            <w:bottom w:val="none" w:sz="0" w:space="0" w:color="auto"/>
            <w:right w:val="none" w:sz="0" w:space="0" w:color="auto"/>
          </w:divBdr>
        </w:div>
        <w:div w:id="820728828">
          <w:marLeft w:val="480"/>
          <w:marRight w:val="0"/>
          <w:marTop w:val="0"/>
          <w:marBottom w:val="0"/>
          <w:divBdr>
            <w:top w:val="none" w:sz="0" w:space="0" w:color="auto"/>
            <w:left w:val="none" w:sz="0" w:space="0" w:color="auto"/>
            <w:bottom w:val="none" w:sz="0" w:space="0" w:color="auto"/>
            <w:right w:val="none" w:sz="0" w:space="0" w:color="auto"/>
          </w:divBdr>
        </w:div>
        <w:div w:id="356392187">
          <w:marLeft w:val="480"/>
          <w:marRight w:val="0"/>
          <w:marTop w:val="0"/>
          <w:marBottom w:val="0"/>
          <w:divBdr>
            <w:top w:val="none" w:sz="0" w:space="0" w:color="auto"/>
            <w:left w:val="none" w:sz="0" w:space="0" w:color="auto"/>
            <w:bottom w:val="none" w:sz="0" w:space="0" w:color="auto"/>
            <w:right w:val="none" w:sz="0" w:space="0" w:color="auto"/>
          </w:divBdr>
        </w:div>
        <w:div w:id="1275284586">
          <w:marLeft w:val="480"/>
          <w:marRight w:val="0"/>
          <w:marTop w:val="0"/>
          <w:marBottom w:val="0"/>
          <w:divBdr>
            <w:top w:val="none" w:sz="0" w:space="0" w:color="auto"/>
            <w:left w:val="none" w:sz="0" w:space="0" w:color="auto"/>
            <w:bottom w:val="none" w:sz="0" w:space="0" w:color="auto"/>
            <w:right w:val="none" w:sz="0" w:space="0" w:color="auto"/>
          </w:divBdr>
        </w:div>
        <w:div w:id="488522342">
          <w:marLeft w:val="480"/>
          <w:marRight w:val="0"/>
          <w:marTop w:val="0"/>
          <w:marBottom w:val="0"/>
          <w:divBdr>
            <w:top w:val="none" w:sz="0" w:space="0" w:color="auto"/>
            <w:left w:val="none" w:sz="0" w:space="0" w:color="auto"/>
            <w:bottom w:val="none" w:sz="0" w:space="0" w:color="auto"/>
            <w:right w:val="none" w:sz="0" w:space="0" w:color="auto"/>
          </w:divBdr>
        </w:div>
        <w:div w:id="1380087150">
          <w:marLeft w:val="480"/>
          <w:marRight w:val="0"/>
          <w:marTop w:val="0"/>
          <w:marBottom w:val="0"/>
          <w:divBdr>
            <w:top w:val="none" w:sz="0" w:space="0" w:color="auto"/>
            <w:left w:val="none" w:sz="0" w:space="0" w:color="auto"/>
            <w:bottom w:val="none" w:sz="0" w:space="0" w:color="auto"/>
            <w:right w:val="none" w:sz="0" w:space="0" w:color="auto"/>
          </w:divBdr>
        </w:div>
        <w:div w:id="521208683">
          <w:marLeft w:val="480"/>
          <w:marRight w:val="0"/>
          <w:marTop w:val="0"/>
          <w:marBottom w:val="0"/>
          <w:divBdr>
            <w:top w:val="none" w:sz="0" w:space="0" w:color="auto"/>
            <w:left w:val="none" w:sz="0" w:space="0" w:color="auto"/>
            <w:bottom w:val="none" w:sz="0" w:space="0" w:color="auto"/>
            <w:right w:val="none" w:sz="0" w:space="0" w:color="auto"/>
          </w:divBdr>
        </w:div>
        <w:div w:id="799955750">
          <w:marLeft w:val="480"/>
          <w:marRight w:val="0"/>
          <w:marTop w:val="0"/>
          <w:marBottom w:val="0"/>
          <w:divBdr>
            <w:top w:val="none" w:sz="0" w:space="0" w:color="auto"/>
            <w:left w:val="none" w:sz="0" w:space="0" w:color="auto"/>
            <w:bottom w:val="none" w:sz="0" w:space="0" w:color="auto"/>
            <w:right w:val="none" w:sz="0" w:space="0" w:color="auto"/>
          </w:divBdr>
        </w:div>
        <w:div w:id="1533113602">
          <w:marLeft w:val="480"/>
          <w:marRight w:val="0"/>
          <w:marTop w:val="0"/>
          <w:marBottom w:val="0"/>
          <w:divBdr>
            <w:top w:val="none" w:sz="0" w:space="0" w:color="auto"/>
            <w:left w:val="none" w:sz="0" w:space="0" w:color="auto"/>
            <w:bottom w:val="none" w:sz="0" w:space="0" w:color="auto"/>
            <w:right w:val="none" w:sz="0" w:space="0" w:color="auto"/>
          </w:divBdr>
        </w:div>
        <w:div w:id="1823811666">
          <w:marLeft w:val="480"/>
          <w:marRight w:val="0"/>
          <w:marTop w:val="0"/>
          <w:marBottom w:val="0"/>
          <w:divBdr>
            <w:top w:val="none" w:sz="0" w:space="0" w:color="auto"/>
            <w:left w:val="none" w:sz="0" w:space="0" w:color="auto"/>
            <w:bottom w:val="none" w:sz="0" w:space="0" w:color="auto"/>
            <w:right w:val="none" w:sz="0" w:space="0" w:color="auto"/>
          </w:divBdr>
        </w:div>
        <w:div w:id="1606840253">
          <w:marLeft w:val="480"/>
          <w:marRight w:val="0"/>
          <w:marTop w:val="0"/>
          <w:marBottom w:val="0"/>
          <w:divBdr>
            <w:top w:val="none" w:sz="0" w:space="0" w:color="auto"/>
            <w:left w:val="none" w:sz="0" w:space="0" w:color="auto"/>
            <w:bottom w:val="none" w:sz="0" w:space="0" w:color="auto"/>
            <w:right w:val="none" w:sz="0" w:space="0" w:color="auto"/>
          </w:divBdr>
        </w:div>
        <w:div w:id="1322734734">
          <w:marLeft w:val="480"/>
          <w:marRight w:val="0"/>
          <w:marTop w:val="0"/>
          <w:marBottom w:val="0"/>
          <w:divBdr>
            <w:top w:val="none" w:sz="0" w:space="0" w:color="auto"/>
            <w:left w:val="none" w:sz="0" w:space="0" w:color="auto"/>
            <w:bottom w:val="none" w:sz="0" w:space="0" w:color="auto"/>
            <w:right w:val="none" w:sz="0" w:space="0" w:color="auto"/>
          </w:divBdr>
        </w:div>
        <w:div w:id="2034377399">
          <w:marLeft w:val="480"/>
          <w:marRight w:val="0"/>
          <w:marTop w:val="0"/>
          <w:marBottom w:val="0"/>
          <w:divBdr>
            <w:top w:val="none" w:sz="0" w:space="0" w:color="auto"/>
            <w:left w:val="none" w:sz="0" w:space="0" w:color="auto"/>
            <w:bottom w:val="none" w:sz="0" w:space="0" w:color="auto"/>
            <w:right w:val="none" w:sz="0" w:space="0" w:color="auto"/>
          </w:divBdr>
        </w:div>
        <w:div w:id="1358045037">
          <w:marLeft w:val="480"/>
          <w:marRight w:val="0"/>
          <w:marTop w:val="0"/>
          <w:marBottom w:val="0"/>
          <w:divBdr>
            <w:top w:val="none" w:sz="0" w:space="0" w:color="auto"/>
            <w:left w:val="none" w:sz="0" w:space="0" w:color="auto"/>
            <w:bottom w:val="none" w:sz="0" w:space="0" w:color="auto"/>
            <w:right w:val="none" w:sz="0" w:space="0" w:color="auto"/>
          </w:divBdr>
        </w:div>
        <w:div w:id="550311318">
          <w:marLeft w:val="480"/>
          <w:marRight w:val="0"/>
          <w:marTop w:val="0"/>
          <w:marBottom w:val="0"/>
          <w:divBdr>
            <w:top w:val="none" w:sz="0" w:space="0" w:color="auto"/>
            <w:left w:val="none" w:sz="0" w:space="0" w:color="auto"/>
            <w:bottom w:val="none" w:sz="0" w:space="0" w:color="auto"/>
            <w:right w:val="none" w:sz="0" w:space="0" w:color="auto"/>
          </w:divBdr>
        </w:div>
        <w:div w:id="437414243">
          <w:marLeft w:val="480"/>
          <w:marRight w:val="0"/>
          <w:marTop w:val="0"/>
          <w:marBottom w:val="0"/>
          <w:divBdr>
            <w:top w:val="none" w:sz="0" w:space="0" w:color="auto"/>
            <w:left w:val="none" w:sz="0" w:space="0" w:color="auto"/>
            <w:bottom w:val="none" w:sz="0" w:space="0" w:color="auto"/>
            <w:right w:val="none" w:sz="0" w:space="0" w:color="auto"/>
          </w:divBdr>
        </w:div>
        <w:div w:id="698941859">
          <w:marLeft w:val="480"/>
          <w:marRight w:val="0"/>
          <w:marTop w:val="0"/>
          <w:marBottom w:val="0"/>
          <w:divBdr>
            <w:top w:val="none" w:sz="0" w:space="0" w:color="auto"/>
            <w:left w:val="none" w:sz="0" w:space="0" w:color="auto"/>
            <w:bottom w:val="none" w:sz="0" w:space="0" w:color="auto"/>
            <w:right w:val="none" w:sz="0" w:space="0" w:color="auto"/>
          </w:divBdr>
        </w:div>
        <w:div w:id="1218979080">
          <w:marLeft w:val="480"/>
          <w:marRight w:val="0"/>
          <w:marTop w:val="0"/>
          <w:marBottom w:val="0"/>
          <w:divBdr>
            <w:top w:val="none" w:sz="0" w:space="0" w:color="auto"/>
            <w:left w:val="none" w:sz="0" w:space="0" w:color="auto"/>
            <w:bottom w:val="none" w:sz="0" w:space="0" w:color="auto"/>
            <w:right w:val="none" w:sz="0" w:space="0" w:color="auto"/>
          </w:divBdr>
        </w:div>
        <w:div w:id="1004939783">
          <w:marLeft w:val="480"/>
          <w:marRight w:val="0"/>
          <w:marTop w:val="0"/>
          <w:marBottom w:val="0"/>
          <w:divBdr>
            <w:top w:val="none" w:sz="0" w:space="0" w:color="auto"/>
            <w:left w:val="none" w:sz="0" w:space="0" w:color="auto"/>
            <w:bottom w:val="none" w:sz="0" w:space="0" w:color="auto"/>
            <w:right w:val="none" w:sz="0" w:space="0" w:color="auto"/>
          </w:divBdr>
        </w:div>
        <w:div w:id="1368412143">
          <w:marLeft w:val="480"/>
          <w:marRight w:val="0"/>
          <w:marTop w:val="0"/>
          <w:marBottom w:val="0"/>
          <w:divBdr>
            <w:top w:val="none" w:sz="0" w:space="0" w:color="auto"/>
            <w:left w:val="none" w:sz="0" w:space="0" w:color="auto"/>
            <w:bottom w:val="none" w:sz="0" w:space="0" w:color="auto"/>
            <w:right w:val="none" w:sz="0" w:space="0" w:color="auto"/>
          </w:divBdr>
        </w:div>
        <w:div w:id="833841197">
          <w:marLeft w:val="480"/>
          <w:marRight w:val="0"/>
          <w:marTop w:val="0"/>
          <w:marBottom w:val="0"/>
          <w:divBdr>
            <w:top w:val="none" w:sz="0" w:space="0" w:color="auto"/>
            <w:left w:val="none" w:sz="0" w:space="0" w:color="auto"/>
            <w:bottom w:val="none" w:sz="0" w:space="0" w:color="auto"/>
            <w:right w:val="none" w:sz="0" w:space="0" w:color="auto"/>
          </w:divBdr>
        </w:div>
        <w:div w:id="970550707">
          <w:marLeft w:val="480"/>
          <w:marRight w:val="0"/>
          <w:marTop w:val="0"/>
          <w:marBottom w:val="0"/>
          <w:divBdr>
            <w:top w:val="none" w:sz="0" w:space="0" w:color="auto"/>
            <w:left w:val="none" w:sz="0" w:space="0" w:color="auto"/>
            <w:bottom w:val="none" w:sz="0" w:space="0" w:color="auto"/>
            <w:right w:val="none" w:sz="0" w:space="0" w:color="auto"/>
          </w:divBdr>
        </w:div>
        <w:div w:id="32997225">
          <w:marLeft w:val="480"/>
          <w:marRight w:val="0"/>
          <w:marTop w:val="0"/>
          <w:marBottom w:val="0"/>
          <w:divBdr>
            <w:top w:val="none" w:sz="0" w:space="0" w:color="auto"/>
            <w:left w:val="none" w:sz="0" w:space="0" w:color="auto"/>
            <w:bottom w:val="none" w:sz="0" w:space="0" w:color="auto"/>
            <w:right w:val="none" w:sz="0" w:space="0" w:color="auto"/>
          </w:divBdr>
        </w:div>
        <w:div w:id="483740066">
          <w:marLeft w:val="480"/>
          <w:marRight w:val="0"/>
          <w:marTop w:val="0"/>
          <w:marBottom w:val="0"/>
          <w:divBdr>
            <w:top w:val="none" w:sz="0" w:space="0" w:color="auto"/>
            <w:left w:val="none" w:sz="0" w:space="0" w:color="auto"/>
            <w:bottom w:val="none" w:sz="0" w:space="0" w:color="auto"/>
            <w:right w:val="none" w:sz="0" w:space="0" w:color="auto"/>
          </w:divBdr>
        </w:div>
        <w:div w:id="1651447483">
          <w:marLeft w:val="480"/>
          <w:marRight w:val="0"/>
          <w:marTop w:val="0"/>
          <w:marBottom w:val="0"/>
          <w:divBdr>
            <w:top w:val="none" w:sz="0" w:space="0" w:color="auto"/>
            <w:left w:val="none" w:sz="0" w:space="0" w:color="auto"/>
            <w:bottom w:val="none" w:sz="0" w:space="0" w:color="auto"/>
            <w:right w:val="none" w:sz="0" w:space="0" w:color="auto"/>
          </w:divBdr>
        </w:div>
        <w:div w:id="633171381">
          <w:marLeft w:val="480"/>
          <w:marRight w:val="0"/>
          <w:marTop w:val="0"/>
          <w:marBottom w:val="0"/>
          <w:divBdr>
            <w:top w:val="none" w:sz="0" w:space="0" w:color="auto"/>
            <w:left w:val="none" w:sz="0" w:space="0" w:color="auto"/>
            <w:bottom w:val="none" w:sz="0" w:space="0" w:color="auto"/>
            <w:right w:val="none" w:sz="0" w:space="0" w:color="auto"/>
          </w:divBdr>
        </w:div>
        <w:div w:id="1610091035">
          <w:marLeft w:val="480"/>
          <w:marRight w:val="0"/>
          <w:marTop w:val="0"/>
          <w:marBottom w:val="0"/>
          <w:divBdr>
            <w:top w:val="none" w:sz="0" w:space="0" w:color="auto"/>
            <w:left w:val="none" w:sz="0" w:space="0" w:color="auto"/>
            <w:bottom w:val="none" w:sz="0" w:space="0" w:color="auto"/>
            <w:right w:val="none" w:sz="0" w:space="0" w:color="auto"/>
          </w:divBdr>
        </w:div>
        <w:div w:id="753093145">
          <w:marLeft w:val="480"/>
          <w:marRight w:val="0"/>
          <w:marTop w:val="0"/>
          <w:marBottom w:val="0"/>
          <w:divBdr>
            <w:top w:val="none" w:sz="0" w:space="0" w:color="auto"/>
            <w:left w:val="none" w:sz="0" w:space="0" w:color="auto"/>
            <w:bottom w:val="none" w:sz="0" w:space="0" w:color="auto"/>
            <w:right w:val="none" w:sz="0" w:space="0" w:color="auto"/>
          </w:divBdr>
        </w:div>
        <w:div w:id="1327056707">
          <w:marLeft w:val="480"/>
          <w:marRight w:val="0"/>
          <w:marTop w:val="0"/>
          <w:marBottom w:val="0"/>
          <w:divBdr>
            <w:top w:val="none" w:sz="0" w:space="0" w:color="auto"/>
            <w:left w:val="none" w:sz="0" w:space="0" w:color="auto"/>
            <w:bottom w:val="none" w:sz="0" w:space="0" w:color="auto"/>
            <w:right w:val="none" w:sz="0" w:space="0" w:color="auto"/>
          </w:divBdr>
        </w:div>
        <w:div w:id="1991908695">
          <w:marLeft w:val="480"/>
          <w:marRight w:val="0"/>
          <w:marTop w:val="0"/>
          <w:marBottom w:val="0"/>
          <w:divBdr>
            <w:top w:val="none" w:sz="0" w:space="0" w:color="auto"/>
            <w:left w:val="none" w:sz="0" w:space="0" w:color="auto"/>
            <w:bottom w:val="none" w:sz="0" w:space="0" w:color="auto"/>
            <w:right w:val="none" w:sz="0" w:space="0" w:color="auto"/>
          </w:divBdr>
        </w:div>
        <w:div w:id="496843132">
          <w:marLeft w:val="480"/>
          <w:marRight w:val="0"/>
          <w:marTop w:val="0"/>
          <w:marBottom w:val="0"/>
          <w:divBdr>
            <w:top w:val="none" w:sz="0" w:space="0" w:color="auto"/>
            <w:left w:val="none" w:sz="0" w:space="0" w:color="auto"/>
            <w:bottom w:val="none" w:sz="0" w:space="0" w:color="auto"/>
            <w:right w:val="none" w:sz="0" w:space="0" w:color="auto"/>
          </w:divBdr>
        </w:div>
        <w:div w:id="1617449287">
          <w:marLeft w:val="480"/>
          <w:marRight w:val="0"/>
          <w:marTop w:val="0"/>
          <w:marBottom w:val="0"/>
          <w:divBdr>
            <w:top w:val="none" w:sz="0" w:space="0" w:color="auto"/>
            <w:left w:val="none" w:sz="0" w:space="0" w:color="auto"/>
            <w:bottom w:val="none" w:sz="0" w:space="0" w:color="auto"/>
            <w:right w:val="none" w:sz="0" w:space="0" w:color="auto"/>
          </w:divBdr>
        </w:div>
        <w:div w:id="1143423245">
          <w:marLeft w:val="480"/>
          <w:marRight w:val="0"/>
          <w:marTop w:val="0"/>
          <w:marBottom w:val="0"/>
          <w:divBdr>
            <w:top w:val="none" w:sz="0" w:space="0" w:color="auto"/>
            <w:left w:val="none" w:sz="0" w:space="0" w:color="auto"/>
            <w:bottom w:val="none" w:sz="0" w:space="0" w:color="auto"/>
            <w:right w:val="none" w:sz="0" w:space="0" w:color="auto"/>
          </w:divBdr>
        </w:div>
        <w:div w:id="931091510">
          <w:marLeft w:val="480"/>
          <w:marRight w:val="0"/>
          <w:marTop w:val="0"/>
          <w:marBottom w:val="0"/>
          <w:divBdr>
            <w:top w:val="none" w:sz="0" w:space="0" w:color="auto"/>
            <w:left w:val="none" w:sz="0" w:space="0" w:color="auto"/>
            <w:bottom w:val="none" w:sz="0" w:space="0" w:color="auto"/>
            <w:right w:val="none" w:sz="0" w:space="0" w:color="auto"/>
          </w:divBdr>
        </w:div>
        <w:div w:id="991522914">
          <w:marLeft w:val="480"/>
          <w:marRight w:val="0"/>
          <w:marTop w:val="0"/>
          <w:marBottom w:val="0"/>
          <w:divBdr>
            <w:top w:val="none" w:sz="0" w:space="0" w:color="auto"/>
            <w:left w:val="none" w:sz="0" w:space="0" w:color="auto"/>
            <w:bottom w:val="none" w:sz="0" w:space="0" w:color="auto"/>
            <w:right w:val="none" w:sz="0" w:space="0" w:color="auto"/>
          </w:divBdr>
        </w:div>
        <w:div w:id="436868922">
          <w:marLeft w:val="480"/>
          <w:marRight w:val="0"/>
          <w:marTop w:val="0"/>
          <w:marBottom w:val="0"/>
          <w:divBdr>
            <w:top w:val="none" w:sz="0" w:space="0" w:color="auto"/>
            <w:left w:val="none" w:sz="0" w:space="0" w:color="auto"/>
            <w:bottom w:val="none" w:sz="0" w:space="0" w:color="auto"/>
            <w:right w:val="none" w:sz="0" w:space="0" w:color="auto"/>
          </w:divBdr>
        </w:div>
        <w:div w:id="506023526">
          <w:marLeft w:val="480"/>
          <w:marRight w:val="0"/>
          <w:marTop w:val="0"/>
          <w:marBottom w:val="0"/>
          <w:divBdr>
            <w:top w:val="none" w:sz="0" w:space="0" w:color="auto"/>
            <w:left w:val="none" w:sz="0" w:space="0" w:color="auto"/>
            <w:bottom w:val="none" w:sz="0" w:space="0" w:color="auto"/>
            <w:right w:val="none" w:sz="0" w:space="0" w:color="auto"/>
          </w:divBdr>
        </w:div>
        <w:div w:id="1200777133">
          <w:marLeft w:val="480"/>
          <w:marRight w:val="0"/>
          <w:marTop w:val="0"/>
          <w:marBottom w:val="0"/>
          <w:divBdr>
            <w:top w:val="none" w:sz="0" w:space="0" w:color="auto"/>
            <w:left w:val="none" w:sz="0" w:space="0" w:color="auto"/>
            <w:bottom w:val="none" w:sz="0" w:space="0" w:color="auto"/>
            <w:right w:val="none" w:sz="0" w:space="0" w:color="auto"/>
          </w:divBdr>
        </w:div>
        <w:div w:id="112212737">
          <w:marLeft w:val="480"/>
          <w:marRight w:val="0"/>
          <w:marTop w:val="0"/>
          <w:marBottom w:val="0"/>
          <w:divBdr>
            <w:top w:val="none" w:sz="0" w:space="0" w:color="auto"/>
            <w:left w:val="none" w:sz="0" w:space="0" w:color="auto"/>
            <w:bottom w:val="none" w:sz="0" w:space="0" w:color="auto"/>
            <w:right w:val="none" w:sz="0" w:space="0" w:color="auto"/>
          </w:divBdr>
        </w:div>
        <w:div w:id="513036384">
          <w:marLeft w:val="480"/>
          <w:marRight w:val="0"/>
          <w:marTop w:val="0"/>
          <w:marBottom w:val="0"/>
          <w:divBdr>
            <w:top w:val="none" w:sz="0" w:space="0" w:color="auto"/>
            <w:left w:val="none" w:sz="0" w:space="0" w:color="auto"/>
            <w:bottom w:val="none" w:sz="0" w:space="0" w:color="auto"/>
            <w:right w:val="none" w:sz="0" w:space="0" w:color="auto"/>
          </w:divBdr>
        </w:div>
        <w:div w:id="473447534">
          <w:marLeft w:val="480"/>
          <w:marRight w:val="0"/>
          <w:marTop w:val="0"/>
          <w:marBottom w:val="0"/>
          <w:divBdr>
            <w:top w:val="none" w:sz="0" w:space="0" w:color="auto"/>
            <w:left w:val="none" w:sz="0" w:space="0" w:color="auto"/>
            <w:bottom w:val="none" w:sz="0" w:space="0" w:color="auto"/>
            <w:right w:val="none" w:sz="0" w:space="0" w:color="auto"/>
          </w:divBdr>
        </w:div>
        <w:div w:id="1374429660">
          <w:marLeft w:val="480"/>
          <w:marRight w:val="0"/>
          <w:marTop w:val="0"/>
          <w:marBottom w:val="0"/>
          <w:divBdr>
            <w:top w:val="none" w:sz="0" w:space="0" w:color="auto"/>
            <w:left w:val="none" w:sz="0" w:space="0" w:color="auto"/>
            <w:bottom w:val="none" w:sz="0" w:space="0" w:color="auto"/>
            <w:right w:val="none" w:sz="0" w:space="0" w:color="auto"/>
          </w:divBdr>
        </w:div>
        <w:div w:id="277372891">
          <w:marLeft w:val="480"/>
          <w:marRight w:val="0"/>
          <w:marTop w:val="0"/>
          <w:marBottom w:val="0"/>
          <w:divBdr>
            <w:top w:val="none" w:sz="0" w:space="0" w:color="auto"/>
            <w:left w:val="none" w:sz="0" w:space="0" w:color="auto"/>
            <w:bottom w:val="none" w:sz="0" w:space="0" w:color="auto"/>
            <w:right w:val="none" w:sz="0" w:space="0" w:color="auto"/>
          </w:divBdr>
        </w:div>
        <w:div w:id="77555609">
          <w:marLeft w:val="480"/>
          <w:marRight w:val="0"/>
          <w:marTop w:val="0"/>
          <w:marBottom w:val="0"/>
          <w:divBdr>
            <w:top w:val="none" w:sz="0" w:space="0" w:color="auto"/>
            <w:left w:val="none" w:sz="0" w:space="0" w:color="auto"/>
            <w:bottom w:val="none" w:sz="0" w:space="0" w:color="auto"/>
            <w:right w:val="none" w:sz="0" w:space="0" w:color="auto"/>
          </w:divBdr>
        </w:div>
        <w:div w:id="206766191">
          <w:marLeft w:val="480"/>
          <w:marRight w:val="0"/>
          <w:marTop w:val="0"/>
          <w:marBottom w:val="0"/>
          <w:divBdr>
            <w:top w:val="none" w:sz="0" w:space="0" w:color="auto"/>
            <w:left w:val="none" w:sz="0" w:space="0" w:color="auto"/>
            <w:bottom w:val="none" w:sz="0" w:space="0" w:color="auto"/>
            <w:right w:val="none" w:sz="0" w:space="0" w:color="auto"/>
          </w:divBdr>
        </w:div>
        <w:div w:id="763526549">
          <w:marLeft w:val="480"/>
          <w:marRight w:val="0"/>
          <w:marTop w:val="0"/>
          <w:marBottom w:val="0"/>
          <w:divBdr>
            <w:top w:val="none" w:sz="0" w:space="0" w:color="auto"/>
            <w:left w:val="none" w:sz="0" w:space="0" w:color="auto"/>
            <w:bottom w:val="none" w:sz="0" w:space="0" w:color="auto"/>
            <w:right w:val="none" w:sz="0" w:space="0" w:color="auto"/>
          </w:divBdr>
        </w:div>
        <w:div w:id="2018117635">
          <w:marLeft w:val="480"/>
          <w:marRight w:val="0"/>
          <w:marTop w:val="0"/>
          <w:marBottom w:val="0"/>
          <w:divBdr>
            <w:top w:val="none" w:sz="0" w:space="0" w:color="auto"/>
            <w:left w:val="none" w:sz="0" w:space="0" w:color="auto"/>
            <w:bottom w:val="none" w:sz="0" w:space="0" w:color="auto"/>
            <w:right w:val="none" w:sz="0" w:space="0" w:color="auto"/>
          </w:divBdr>
        </w:div>
        <w:div w:id="1387486243">
          <w:marLeft w:val="480"/>
          <w:marRight w:val="0"/>
          <w:marTop w:val="0"/>
          <w:marBottom w:val="0"/>
          <w:divBdr>
            <w:top w:val="none" w:sz="0" w:space="0" w:color="auto"/>
            <w:left w:val="none" w:sz="0" w:space="0" w:color="auto"/>
            <w:bottom w:val="none" w:sz="0" w:space="0" w:color="auto"/>
            <w:right w:val="none" w:sz="0" w:space="0" w:color="auto"/>
          </w:divBdr>
        </w:div>
        <w:div w:id="1618367753">
          <w:marLeft w:val="480"/>
          <w:marRight w:val="0"/>
          <w:marTop w:val="0"/>
          <w:marBottom w:val="0"/>
          <w:divBdr>
            <w:top w:val="none" w:sz="0" w:space="0" w:color="auto"/>
            <w:left w:val="none" w:sz="0" w:space="0" w:color="auto"/>
            <w:bottom w:val="none" w:sz="0" w:space="0" w:color="auto"/>
            <w:right w:val="none" w:sz="0" w:space="0" w:color="auto"/>
          </w:divBdr>
        </w:div>
        <w:div w:id="1251886247">
          <w:marLeft w:val="480"/>
          <w:marRight w:val="0"/>
          <w:marTop w:val="0"/>
          <w:marBottom w:val="0"/>
          <w:divBdr>
            <w:top w:val="none" w:sz="0" w:space="0" w:color="auto"/>
            <w:left w:val="none" w:sz="0" w:space="0" w:color="auto"/>
            <w:bottom w:val="none" w:sz="0" w:space="0" w:color="auto"/>
            <w:right w:val="none" w:sz="0" w:space="0" w:color="auto"/>
          </w:divBdr>
        </w:div>
        <w:div w:id="1380930879">
          <w:marLeft w:val="480"/>
          <w:marRight w:val="0"/>
          <w:marTop w:val="0"/>
          <w:marBottom w:val="0"/>
          <w:divBdr>
            <w:top w:val="none" w:sz="0" w:space="0" w:color="auto"/>
            <w:left w:val="none" w:sz="0" w:space="0" w:color="auto"/>
            <w:bottom w:val="none" w:sz="0" w:space="0" w:color="auto"/>
            <w:right w:val="none" w:sz="0" w:space="0" w:color="auto"/>
          </w:divBdr>
        </w:div>
        <w:div w:id="1994750202">
          <w:marLeft w:val="480"/>
          <w:marRight w:val="0"/>
          <w:marTop w:val="0"/>
          <w:marBottom w:val="0"/>
          <w:divBdr>
            <w:top w:val="none" w:sz="0" w:space="0" w:color="auto"/>
            <w:left w:val="none" w:sz="0" w:space="0" w:color="auto"/>
            <w:bottom w:val="none" w:sz="0" w:space="0" w:color="auto"/>
            <w:right w:val="none" w:sz="0" w:space="0" w:color="auto"/>
          </w:divBdr>
        </w:div>
        <w:div w:id="1151751363">
          <w:marLeft w:val="480"/>
          <w:marRight w:val="0"/>
          <w:marTop w:val="0"/>
          <w:marBottom w:val="0"/>
          <w:divBdr>
            <w:top w:val="none" w:sz="0" w:space="0" w:color="auto"/>
            <w:left w:val="none" w:sz="0" w:space="0" w:color="auto"/>
            <w:bottom w:val="none" w:sz="0" w:space="0" w:color="auto"/>
            <w:right w:val="none" w:sz="0" w:space="0" w:color="auto"/>
          </w:divBdr>
        </w:div>
        <w:div w:id="1302268932">
          <w:marLeft w:val="480"/>
          <w:marRight w:val="0"/>
          <w:marTop w:val="0"/>
          <w:marBottom w:val="0"/>
          <w:divBdr>
            <w:top w:val="none" w:sz="0" w:space="0" w:color="auto"/>
            <w:left w:val="none" w:sz="0" w:space="0" w:color="auto"/>
            <w:bottom w:val="none" w:sz="0" w:space="0" w:color="auto"/>
            <w:right w:val="none" w:sz="0" w:space="0" w:color="auto"/>
          </w:divBdr>
        </w:div>
        <w:div w:id="1942177354">
          <w:marLeft w:val="480"/>
          <w:marRight w:val="0"/>
          <w:marTop w:val="0"/>
          <w:marBottom w:val="0"/>
          <w:divBdr>
            <w:top w:val="none" w:sz="0" w:space="0" w:color="auto"/>
            <w:left w:val="none" w:sz="0" w:space="0" w:color="auto"/>
            <w:bottom w:val="none" w:sz="0" w:space="0" w:color="auto"/>
            <w:right w:val="none" w:sz="0" w:space="0" w:color="auto"/>
          </w:divBdr>
        </w:div>
        <w:div w:id="477110651">
          <w:marLeft w:val="480"/>
          <w:marRight w:val="0"/>
          <w:marTop w:val="0"/>
          <w:marBottom w:val="0"/>
          <w:divBdr>
            <w:top w:val="none" w:sz="0" w:space="0" w:color="auto"/>
            <w:left w:val="none" w:sz="0" w:space="0" w:color="auto"/>
            <w:bottom w:val="none" w:sz="0" w:space="0" w:color="auto"/>
            <w:right w:val="none" w:sz="0" w:space="0" w:color="auto"/>
          </w:divBdr>
        </w:div>
        <w:div w:id="1990401913">
          <w:marLeft w:val="480"/>
          <w:marRight w:val="0"/>
          <w:marTop w:val="0"/>
          <w:marBottom w:val="0"/>
          <w:divBdr>
            <w:top w:val="none" w:sz="0" w:space="0" w:color="auto"/>
            <w:left w:val="none" w:sz="0" w:space="0" w:color="auto"/>
            <w:bottom w:val="none" w:sz="0" w:space="0" w:color="auto"/>
            <w:right w:val="none" w:sz="0" w:space="0" w:color="auto"/>
          </w:divBdr>
        </w:div>
        <w:div w:id="1900286045">
          <w:marLeft w:val="480"/>
          <w:marRight w:val="0"/>
          <w:marTop w:val="0"/>
          <w:marBottom w:val="0"/>
          <w:divBdr>
            <w:top w:val="none" w:sz="0" w:space="0" w:color="auto"/>
            <w:left w:val="none" w:sz="0" w:space="0" w:color="auto"/>
            <w:bottom w:val="none" w:sz="0" w:space="0" w:color="auto"/>
            <w:right w:val="none" w:sz="0" w:space="0" w:color="auto"/>
          </w:divBdr>
        </w:div>
        <w:div w:id="1213274223">
          <w:marLeft w:val="480"/>
          <w:marRight w:val="0"/>
          <w:marTop w:val="0"/>
          <w:marBottom w:val="0"/>
          <w:divBdr>
            <w:top w:val="none" w:sz="0" w:space="0" w:color="auto"/>
            <w:left w:val="none" w:sz="0" w:space="0" w:color="auto"/>
            <w:bottom w:val="none" w:sz="0" w:space="0" w:color="auto"/>
            <w:right w:val="none" w:sz="0" w:space="0" w:color="auto"/>
          </w:divBdr>
        </w:div>
        <w:div w:id="1524519424">
          <w:marLeft w:val="480"/>
          <w:marRight w:val="0"/>
          <w:marTop w:val="0"/>
          <w:marBottom w:val="0"/>
          <w:divBdr>
            <w:top w:val="none" w:sz="0" w:space="0" w:color="auto"/>
            <w:left w:val="none" w:sz="0" w:space="0" w:color="auto"/>
            <w:bottom w:val="none" w:sz="0" w:space="0" w:color="auto"/>
            <w:right w:val="none" w:sz="0" w:space="0" w:color="auto"/>
          </w:divBdr>
        </w:div>
        <w:div w:id="1743020255">
          <w:marLeft w:val="480"/>
          <w:marRight w:val="0"/>
          <w:marTop w:val="0"/>
          <w:marBottom w:val="0"/>
          <w:divBdr>
            <w:top w:val="none" w:sz="0" w:space="0" w:color="auto"/>
            <w:left w:val="none" w:sz="0" w:space="0" w:color="auto"/>
            <w:bottom w:val="none" w:sz="0" w:space="0" w:color="auto"/>
            <w:right w:val="none" w:sz="0" w:space="0" w:color="auto"/>
          </w:divBdr>
        </w:div>
      </w:divsChild>
    </w:div>
    <w:div w:id="1812092213">
      <w:bodyDiv w:val="1"/>
      <w:marLeft w:val="0"/>
      <w:marRight w:val="0"/>
      <w:marTop w:val="0"/>
      <w:marBottom w:val="0"/>
      <w:divBdr>
        <w:top w:val="none" w:sz="0" w:space="0" w:color="auto"/>
        <w:left w:val="none" w:sz="0" w:space="0" w:color="auto"/>
        <w:bottom w:val="none" w:sz="0" w:space="0" w:color="auto"/>
        <w:right w:val="none" w:sz="0" w:space="0" w:color="auto"/>
      </w:divBdr>
    </w:div>
    <w:div w:id="1812551695">
      <w:bodyDiv w:val="1"/>
      <w:marLeft w:val="0"/>
      <w:marRight w:val="0"/>
      <w:marTop w:val="0"/>
      <w:marBottom w:val="0"/>
      <w:divBdr>
        <w:top w:val="none" w:sz="0" w:space="0" w:color="auto"/>
        <w:left w:val="none" w:sz="0" w:space="0" w:color="auto"/>
        <w:bottom w:val="none" w:sz="0" w:space="0" w:color="auto"/>
        <w:right w:val="none" w:sz="0" w:space="0" w:color="auto"/>
      </w:divBdr>
    </w:div>
    <w:div w:id="1813138732">
      <w:bodyDiv w:val="1"/>
      <w:marLeft w:val="0"/>
      <w:marRight w:val="0"/>
      <w:marTop w:val="0"/>
      <w:marBottom w:val="0"/>
      <w:divBdr>
        <w:top w:val="none" w:sz="0" w:space="0" w:color="auto"/>
        <w:left w:val="none" w:sz="0" w:space="0" w:color="auto"/>
        <w:bottom w:val="none" w:sz="0" w:space="0" w:color="auto"/>
        <w:right w:val="none" w:sz="0" w:space="0" w:color="auto"/>
      </w:divBdr>
    </w:div>
    <w:div w:id="1813325425">
      <w:bodyDiv w:val="1"/>
      <w:marLeft w:val="0"/>
      <w:marRight w:val="0"/>
      <w:marTop w:val="0"/>
      <w:marBottom w:val="0"/>
      <w:divBdr>
        <w:top w:val="none" w:sz="0" w:space="0" w:color="auto"/>
        <w:left w:val="none" w:sz="0" w:space="0" w:color="auto"/>
        <w:bottom w:val="none" w:sz="0" w:space="0" w:color="auto"/>
        <w:right w:val="none" w:sz="0" w:space="0" w:color="auto"/>
      </w:divBdr>
    </w:div>
    <w:div w:id="1813329565">
      <w:bodyDiv w:val="1"/>
      <w:marLeft w:val="0"/>
      <w:marRight w:val="0"/>
      <w:marTop w:val="0"/>
      <w:marBottom w:val="0"/>
      <w:divBdr>
        <w:top w:val="none" w:sz="0" w:space="0" w:color="auto"/>
        <w:left w:val="none" w:sz="0" w:space="0" w:color="auto"/>
        <w:bottom w:val="none" w:sz="0" w:space="0" w:color="auto"/>
        <w:right w:val="none" w:sz="0" w:space="0" w:color="auto"/>
      </w:divBdr>
    </w:div>
    <w:div w:id="1813398696">
      <w:bodyDiv w:val="1"/>
      <w:marLeft w:val="0"/>
      <w:marRight w:val="0"/>
      <w:marTop w:val="0"/>
      <w:marBottom w:val="0"/>
      <w:divBdr>
        <w:top w:val="none" w:sz="0" w:space="0" w:color="auto"/>
        <w:left w:val="none" w:sz="0" w:space="0" w:color="auto"/>
        <w:bottom w:val="none" w:sz="0" w:space="0" w:color="auto"/>
        <w:right w:val="none" w:sz="0" w:space="0" w:color="auto"/>
      </w:divBdr>
      <w:divsChild>
        <w:div w:id="1791976530">
          <w:marLeft w:val="480"/>
          <w:marRight w:val="0"/>
          <w:marTop w:val="0"/>
          <w:marBottom w:val="0"/>
          <w:divBdr>
            <w:top w:val="none" w:sz="0" w:space="0" w:color="auto"/>
            <w:left w:val="none" w:sz="0" w:space="0" w:color="auto"/>
            <w:bottom w:val="none" w:sz="0" w:space="0" w:color="auto"/>
            <w:right w:val="none" w:sz="0" w:space="0" w:color="auto"/>
          </w:divBdr>
        </w:div>
        <w:div w:id="1340036245">
          <w:marLeft w:val="480"/>
          <w:marRight w:val="0"/>
          <w:marTop w:val="0"/>
          <w:marBottom w:val="0"/>
          <w:divBdr>
            <w:top w:val="none" w:sz="0" w:space="0" w:color="auto"/>
            <w:left w:val="none" w:sz="0" w:space="0" w:color="auto"/>
            <w:bottom w:val="none" w:sz="0" w:space="0" w:color="auto"/>
            <w:right w:val="none" w:sz="0" w:space="0" w:color="auto"/>
          </w:divBdr>
        </w:div>
        <w:div w:id="46416789">
          <w:marLeft w:val="480"/>
          <w:marRight w:val="0"/>
          <w:marTop w:val="0"/>
          <w:marBottom w:val="0"/>
          <w:divBdr>
            <w:top w:val="none" w:sz="0" w:space="0" w:color="auto"/>
            <w:left w:val="none" w:sz="0" w:space="0" w:color="auto"/>
            <w:bottom w:val="none" w:sz="0" w:space="0" w:color="auto"/>
            <w:right w:val="none" w:sz="0" w:space="0" w:color="auto"/>
          </w:divBdr>
        </w:div>
        <w:div w:id="1468234305">
          <w:marLeft w:val="480"/>
          <w:marRight w:val="0"/>
          <w:marTop w:val="0"/>
          <w:marBottom w:val="0"/>
          <w:divBdr>
            <w:top w:val="none" w:sz="0" w:space="0" w:color="auto"/>
            <w:left w:val="none" w:sz="0" w:space="0" w:color="auto"/>
            <w:bottom w:val="none" w:sz="0" w:space="0" w:color="auto"/>
            <w:right w:val="none" w:sz="0" w:space="0" w:color="auto"/>
          </w:divBdr>
        </w:div>
        <w:div w:id="1297642567">
          <w:marLeft w:val="480"/>
          <w:marRight w:val="0"/>
          <w:marTop w:val="0"/>
          <w:marBottom w:val="0"/>
          <w:divBdr>
            <w:top w:val="none" w:sz="0" w:space="0" w:color="auto"/>
            <w:left w:val="none" w:sz="0" w:space="0" w:color="auto"/>
            <w:bottom w:val="none" w:sz="0" w:space="0" w:color="auto"/>
            <w:right w:val="none" w:sz="0" w:space="0" w:color="auto"/>
          </w:divBdr>
        </w:div>
        <w:div w:id="1613433566">
          <w:marLeft w:val="480"/>
          <w:marRight w:val="0"/>
          <w:marTop w:val="0"/>
          <w:marBottom w:val="0"/>
          <w:divBdr>
            <w:top w:val="none" w:sz="0" w:space="0" w:color="auto"/>
            <w:left w:val="none" w:sz="0" w:space="0" w:color="auto"/>
            <w:bottom w:val="none" w:sz="0" w:space="0" w:color="auto"/>
            <w:right w:val="none" w:sz="0" w:space="0" w:color="auto"/>
          </w:divBdr>
        </w:div>
        <w:div w:id="1652563937">
          <w:marLeft w:val="480"/>
          <w:marRight w:val="0"/>
          <w:marTop w:val="0"/>
          <w:marBottom w:val="0"/>
          <w:divBdr>
            <w:top w:val="none" w:sz="0" w:space="0" w:color="auto"/>
            <w:left w:val="none" w:sz="0" w:space="0" w:color="auto"/>
            <w:bottom w:val="none" w:sz="0" w:space="0" w:color="auto"/>
            <w:right w:val="none" w:sz="0" w:space="0" w:color="auto"/>
          </w:divBdr>
        </w:div>
        <w:div w:id="74861604">
          <w:marLeft w:val="480"/>
          <w:marRight w:val="0"/>
          <w:marTop w:val="0"/>
          <w:marBottom w:val="0"/>
          <w:divBdr>
            <w:top w:val="none" w:sz="0" w:space="0" w:color="auto"/>
            <w:left w:val="none" w:sz="0" w:space="0" w:color="auto"/>
            <w:bottom w:val="none" w:sz="0" w:space="0" w:color="auto"/>
            <w:right w:val="none" w:sz="0" w:space="0" w:color="auto"/>
          </w:divBdr>
        </w:div>
        <w:div w:id="705639665">
          <w:marLeft w:val="480"/>
          <w:marRight w:val="0"/>
          <w:marTop w:val="0"/>
          <w:marBottom w:val="0"/>
          <w:divBdr>
            <w:top w:val="none" w:sz="0" w:space="0" w:color="auto"/>
            <w:left w:val="none" w:sz="0" w:space="0" w:color="auto"/>
            <w:bottom w:val="none" w:sz="0" w:space="0" w:color="auto"/>
            <w:right w:val="none" w:sz="0" w:space="0" w:color="auto"/>
          </w:divBdr>
        </w:div>
        <w:div w:id="633633412">
          <w:marLeft w:val="480"/>
          <w:marRight w:val="0"/>
          <w:marTop w:val="0"/>
          <w:marBottom w:val="0"/>
          <w:divBdr>
            <w:top w:val="none" w:sz="0" w:space="0" w:color="auto"/>
            <w:left w:val="none" w:sz="0" w:space="0" w:color="auto"/>
            <w:bottom w:val="none" w:sz="0" w:space="0" w:color="auto"/>
            <w:right w:val="none" w:sz="0" w:space="0" w:color="auto"/>
          </w:divBdr>
        </w:div>
        <w:div w:id="963973153">
          <w:marLeft w:val="480"/>
          <w:marRight w:val="0"/>
          <w:marTop w:val="0"/>
          <w:marBottom w:val="0"/>
          <w:divBdr>
            <w:top w:val="none" w:sz="0" w:space="0" w:color="auto"/>
            <w:left w:val="none" w:sz="0" w:space="0" w:color="auto"/>
            <w:bottom w:val="none" w:sz="0" w:space="0" w:color="auto"/>
            <w:right w:val="none" w:sz="0" w:space="0" w:color="auto"/>
          </w:divBdr>
        </w:div>
        <w:div w:id="1305702046">
          <w:marLeft w:val="480"/>
          <w:marRight w:val="0"/>
          <w:marTop w:val="0"/>
          <w:marBottom w:val="0"/>
          <w:divBdr>
            <w:top w:val="none" w:sz="0" w:space="0" w:color="auto"/>
            <w:left w:val="none" w:sz="0" w:space="0" w:color="auto"/>
            <w:bottom w:val="none" w:sz="0" w:space="0" w:color="auto"/>
            <w:right w:val="none" w:sz="0" w:space="0" w:color="auto"/>
          </w:divBdr>
        </w:div>
        <w:div w:id="1236866127">
          <w:marLeft w:val="480"/>
          <w:marRight w:val="0"/>
          <w:marTop w:val="0"/>
          <w:marBottom w:val="0"/>
          <w:divBdr>
            <w:top w:val="none" w:sz="0" w:space="0" w:color="auto"/>
            <w:left w:val="none" w:sz="0" w:space="0" w:color="auto"/>
            <w:bottom w:val="none" w:sz="0" w:space="0" w:color="auto"/>
            <w:right w:val="none" w:sz="0" w:space="0" w:color="auto"/>
          </w:divBdr>
        </w:div>
        <w:div w:id="971639168">
          <w:marLeft w:val="480"/>
          <w:marRight w:val="0"/>
          <w:marTop w:val="0"/>
          <w:marBottom w:val="0"/>
          <w:divBdr>
            <w:top w:val="none" w:sz="0" w:space="0" w:color="auto"/>
            <w:left w:val="none" w:sz="0" w:space="0" w:color="auto"/>
            <w:bottom w:val="none" w:sz="0" w:space="0" w:color="auto"/>
            <w:right w:val="none" w:sz="0" w:space="0" w:color="auto"/>
          </w:divBdr>
        </w:div>
        <w:div w:id="248853565">
          <w:marLeft w:val="480"/>
          <w:marRight w:val="0"/>
          <w:marTop w:val="0"/>
          <w:marBottom w:val="0"/>
          <w:divBdr>
            <w:top w:val="none" w:sz="0" w:space="0" w:color="auto"/>
            <w:left w:val="none" w:sz="0" w:space="0" w:color="auto"/>
            <w:bottom w:val="none" w:sz="0" w:space="0" w:color="auto"/>
            <w:right w:val="none" w:sz="0" w:space="0" w:color="auto"/>
          </w:divBdr>
        </w:div>
        <w:div w:id="684089122">
          <w:marLeft w:val="480"/>
          <w:marRight w:val="0"/>
          <w:marTop w:val="0"/>
          <w:marBottom w:val="0"/>
          <w:divBdr>
            <w:top w:val="none" w:sz="0" w:space="0" w:color="auto"/>
            <w:left w:val="none" w:sz="0" w:space="0" w:color="auto"/>
            <w:bottom w:val="none" w:sz="0" w:space="0" w:color="auto"/>
            <w:right w:val="none" w:sz="0" w:space="0" w:color="auto"/>
          </w:divBdr>
        </w:div>
        <w:div w:id="1359161399">
          <w:marLeft w:val="480"/>
          <w:marRight w:val="0"/>
          <w:marTop w:val="0"/>
          <w:marBottom w:val="0"/>
          <w:divBdr>
            <w:top w:val="none" w:sz="0" w:space="0" w:color="auto"/>
            <w:left w:val="none" w:sz="0" w:space="0" w:color="auto"/>
            <w:bottom w:val="none" w:sz="0" w:space="0" w:color="auto"/>
            <w:right w:val="none" w:sz="0" w:space="0" w:color="auto"/>
          </w:divBdr>
        </w:div>
        <w:div w:id="1293168668">
          <w:marLeft w:val="480"/>
          <w:marRight w:val="0"/>
          <w:marTop w:val="0"/>
          <w:marBottom w:val="0"/>
          <w:divBdr>
            <w:top w:val="none" w:sz="0" w:space="0" w:color="auto"/>
            <w:left w:val="none" w:sz="0" w:space="0" w:color="auto"/>
            <w:bottom w:val="none" w:sz="0" w:space="0" w:color="auto"/>
            <w:right w:val="none" w:sz="0" w:space="0" w:color="auto"/>
          </w:divBdr>
        </w:div>
        <w:div w:id="915477597">
          <w:marLeft w:val="480"/>
          <w:marRight w:val="0"/>
          <w:marTop w:val="0"/>
          <w:marBottom w:val="0"/>
          <w:divBdr>
            <w:top w:val="none" w:sz="0" w:space="0" w:color="auto"/>
            <w:left w:val="none" w:sz="0" w:space="0" w:color="auto"/>
            <w:bottom w:val="none" w:sz="0" w:space="0" w:color="auto"/>
            <w:right w:val="none" w:sz="0" w:space="0" w:color="auto"/>
          </w:divBdr>
        </w:div>
        <w:div w:id="1396969082">
          <w:marLeft w:val="480"/>
          <w:marRight w:val="0"/>
          <w:marTop w:val="0"/>
          <w:marBottom w:val="0"/>
          <w:divBdr>
            <w:top w:val="none" w:sz="0" w:space="0" w:color="auto"/>
            <w:left w:val="none" w:sz="0" w:space="0" w:color="auto"/>
            <w:bottom w:val="none" w:sz="0" w:space="0" w:color="auto"/>
            <w:right w:val="none" w:sz="0" w:space="0" w:color="auto"/>
          </w:divBdr>
        </w:div>
        <w:div w:id="1850830059">
          <w:marLeft w:val="480"/>
          <w:marRight w:val="0"/>
          <w:marTop w:val="0"/>
          <w:marBottom w:val="0"/>
          <w:divBdr>
            <w:top w:val="none" w:sz="0" w:space="0" w:color="auto"/>
            <w:left w:val="none" w:sz="0" w:space="0" w:color="auto"/>
            <w:bottom w:val="none" w:sz="0" w:space="0" w:color="auto"/>
            <w:right w:val="none" w:sz="0" w:space="0" w:color="auto"/>
          </w:divBdr>
        </w:div>
        <w:div w:id="251814323">
          <w:marLeft w:val="480"/>
          <w:marRight w:val="0"/>
          <w:marTop w:val="0"/>
          <w:marBottom w:val="0"/>
          <w:divBdr>
            <w:top w:val="none" w:sz="0" w:space="0" w:color="auto"/>
            <w:left w:val="none" w:sz="0" w:space="0" w:color="auto"/>
            <w:bottom w:val="none" w:sz="0" w:space="0" w:color="auto"/>
            <w:right w:val="none" w:sz="0" w:space="0" w:color="auto"/>
          </w:divBdr>
        </w:div>
        <w:div w:id="981693251">
          <w:marLeft w:val="480"/>
          <w:marRight w:val="0"/>
          <w:marTop w:val="0"/>
          <w:marBottom w:val="0"/>
          <w:divBdr>
            <w:top w:val="none" w:sz="0" w:space="0" w:color="auto"/>
            <w:left w:val="none" w:sz="0" w:space="0" w:color="auto"/>
            <w:bottom w:val="none" w:sz="0" w:space="0" w:color="auto"/>
            <w:right w:val="none" w:sz="0" w:space="0" w:color="auto"/>
          </w:divBdr>
        </w:div>
        <w:div w:id="110364973">
          <w:marLeft w:val="480"/>
          <w:marRight w:val="0"/>
          <w:marTop w:val="0"/>
          <w:marBottom w:val="0"/>
          <w:divBdr>
            <w:top w:val="none" w:sz="0" w:space="0" w:color="auto"/>
            <w:left w:val="none" w:sz="0" w:space="0" w:color="auto"/>
            <w:bottom w:val="none" w:sz="0" w:space="0" w:color="auto"/>
            <w:right w:val="none" w:sz="0" w:space="0" w:color="auto"/>
          </w:divBdr>
        </w:div>
        <w:div w:id="245723265">
          <w:marLeft w:val="480"/>
          <w:marRight w:val="0"/>
          <w:marTop w:val="0"/>
          <w:marBottom w:val="0"/>
          <w:divBdr>
            <w:top w:val="none" w:sz="0" w:space="0" w:color="auto"/>
            <w:left w:val="none" w:sz="0" w:space="0" w:color="auto"/>
            <w:bottom w:val="none" w:sz="0" w:space="0" w:color="auto"/>
            <w:right w:val="none" w:sz="0" w:space="0" w:color="auto"/>
          </w:divBdr>
        </w:div>
        <w:div w:id="489717738">
          <w:marLeft w:val="480"/>
          <w:marRight w:val="0"/>
          <w:marTop w:val="0"/>
          <w:marBottom w:val="0"/>
          <w:divBdr>
            <w:top w:val="none" w:sz="0" w:space="0" w:color="auto"/>
            <w:left w:val="none" w:sz="0" w:space="0" w:color="auto"/>
            <w:bottom w:val="none" w:sz="0" w:space="0" w:color="auto"/>
            <w:right w:val="none" w:sz="0" w:space="0" w:color="auto"/>
          </w:divBdr>
        </w:div>
        <w:div w:id="1856460608">
          <w:marLeft w:val="480"/>
          <w:marRight w:val="0"/>
          <w:marTop w:val="0"/>
          <w:marBottom w:val="0"/>
          <w:divBdr>
            <w:top w:val="none" w:sz="0" w:space="0" w:color="auto"/>
            <w:left w:val="none" w:sz="0" w:space="0" w:color="auto"/>
            <w:bottom w:val="none" w:sz="0" w:space="0" w:color="auto"/>
            <w:right w:val="none" w:sz="0" w:space="0" w:color="auto"/>
          </w:divBdr>
        </w:div>
        <w:div w:id="1316180525">
          <w:marLeft w:val="480"/>
          <w:marRight w:val="0"/>
          <w:marTop w:val="0"/>
          <w:marBottom w:val="0"/>
          <w:divBdr>
            <w:top w:val="none" w:sz="0" w:space="0" w:color="auto"/>
            <w:left w:val="none" w:sz="0" w:space="0" w:color="auto"/>
            <w:bottom w:val="none" w:sz="0" w:space="0" w:color="auto"/>
            <w:right w:val="none" w:sz="0" w:space="0" w:color="auto"/>
          </w:divBdr>
        </w:div>
        <w:div w:id="587421916">
          <w:marLeft w:val="480"/>
          <w:marRight w:val="0"/>
          <w:marTop w:val="0"/>
          <w:marBottom w:val="0"/>
          <w:divBdr>
            <w:top w:val="none" w:sz="0" w:space="0" w:color="auto"/>
            <w:left w:val="none" w:sz="0" w:space="0" w:color="auto"/>
            <w:bottom w:val="none" w:sz="0" w:space="0" w:color="auto"/>
            <w:right w:val="none" w:sz="0" w:space="0" w:color="auto"/>
          </w:divBdr>
        </w:div>
        <w:div w:id="87048428">
          <w:marLeft w:val="480"/>
          <w:marRight w:val="0"/>
          <w:marTop w:val="0"/>
          <w:marBottom w:val="0"/>
          <w:divBdr>
            <w:top w:val="none" w:sz="0" w:space="0" w:color="auto"/>
            <w:left w:val="none" w:sz="0" w:space="0" w:color="auto"/>
            <w:bottom w:val="none" w:sz="0" w:space="0" w:color="auto"/>
            <w:right w:val="none" w:sz="0" w:space="0" w:color="auto"/>
          </w:divBdr>
        </w:div>
        <w:div w:id="1092748422">
          <w:marLeft w:val="480"/>
          <w:marRight w:val="0"/>
          <w:marTop w:val="0"/>
          <w:marBottom w:val="0"/>
          <w:divBdr>
            <w:top w:val="none" w:sz="0" w:space="0" w:color="auto"/>
            <w:left w:val="none" w:sz="0" w:space="0" w:color="auto"/>
            <w:bottom w:val="none" w:sz="0" w:space="0" w:color="auto"/>
            <w:right w:val="none" w:sz="0" w:space="0" w:color="auto"/>
          </w:divBdr>
        </w:div>
        <w:div w:id="320085836">
          <w:marLeft w:val="480"/>
          <w:marRight w:val="0"/>
          <w:marTop w:val="0"/>
          <w:marBottom w:val="0"/>
          <w:divBdr>
            <w:top w:val="none" w:sz="0" w:space="0" w:color="auto"/>
            <w:left w:val="none" w:sz="0" w:space="0" w:color="auto"/>
            <w:bottom w:val="none" w:sz="0" w:space="0" w:color="auto"/>
            <w:right w:val="none" w:sz="0" w:space="0" w:color="auto"/>
          </w:divBdr>
        </w:div>
        <w:div w:id="896940988">
          <w:marLeft w:val="480"/>
          <w:marRight w:val="0"/>
          <w:marTop w:val="0"/>
          <w:marBottom w:val="0"/>
          <w:divBdr>
            <w:top w:val="none" w:sz="0" w:space="0" w:color="auto"/>
            <w:left w:val="none" w:sz="0" w:space="0" w:color="auto"/>
            <w:bottom w:val="none" w:sz="0" w:space="0" w:color="auto"/>
            <w:right w:val="none" w:sz="0" w:space="0" w:color="auto"/>
          </w:divBdr>
        </w:div>
        <w:div w:id="879588288">
          <w:marLeft w:val="480"/>
          <w:marRight w:val="0"/>
          <w:marTop w:val="0"/>
          <w:marBottom w:val="0"/>
          <w:divBdr>
            <w:top w:val="none" w:sz="0" w:space="0" w:color="auto"/>
            <w:left w:val="none" w:sz="0" w:space="0" w:color="auto"/>
            <w:bottom w:val="none" w:sz="0" w:space="0" w:color="auto"/>
            <w:right w:val="none" w:sz="0" w:space="0" w:color="auto"/>
          </w:divBdr>
        </w:div>
        <w:div w:id="927232904">
          <w:marLeft w:val="480"/>
          <w:marRight w:val="0"/>
          <w:marTop w:val="0"/>
          <w:marBottom w:val="0"/>
          <w:divBdr>
            <w:top w:val="none" w:sz="0" w:space="0" w:color="auto"/>
            <w:left w:val="none" w:sz="0" w:space="0" w:color="auto"/>
            <w:bottom w:val="none" w:sz="0" w:space="0" w:color="auto"/>
            <w:right w:val="none" w:sz="0" w:space="0" w:color="auto"/>
          </w:divBdr>
        </w:div>
        <w:div w:id="1217358954">
          <w:marLeft w:val="480"/>
          <w:marRight w:val="0"/>
          <w:marTop w:val="0"/>
          <w:marBottom w:val="0"/>
          <w:divBdr>
            <w:top w:val="none" w:sz="0" w:space="0" w:color="auto"/>
            <w:left w:val="none" w:sz="0" w:space="0" w:color="auto"/>
            <w:bottom w:val="none" w:sz="0" w:space="0" w:color="auto"/>
            <w:right w:val="none" w:sz="0" w:space="0" w:color="auto"/>
          </w:divBdr>
        </w:div>
        <w:div w:id="1393502926">
          <w:marLeft w:val="480"/>
          <w:marRight w:val="0"/>
          <w:marTop w:val="0"/>
          <w:marBottom w:val="0"/>
          <w:divBdr>
            <w:top w:val="none" w:sz="0" w:space="0" w:color="auto"/>
            <w:left w:val="none" w:sz="0" w:space="0" w:color="auto"/>
            <w:bottom w:val="none" w:sz="0" w:space="0" w:color="auto"/>
            <w:right w:val="none" w:sz="0" w:space="0" w:color="auto"/>
          </w:divBdr>
        </w:div>
        <w:div w:id="1057900760">
          <w:marLeft w:val="480"/>
          <w:marRight w:val="0"/>
          <w:marTop w:val="0"/>
          <w:marBottom w:val="0"/>
          <w:divBdr>
            <w:top w:val="none" w:sz="0" w:space="0" w:color="auto"/>
            <w:left w:val="none" w:sz="0" w:space="0" w:color="auto"/>
            <w:bottom w:val="none" w:sz="0" w:space="0" w:color="auto"/>
            <w:right w:val="none" w:sz="0" w:space="0" w:color="auto"/>
          </w:divBdr>
        </w:div>
        <w:div w:id="381683545">
          <w:marLeft w:val="480"/>
          <w:marRight w:val="0"/>
          <w:marTop w:val="0"/>
          <w:marBottom w:val="0"/>
          <w:divBdr>
            <w:top w:val="none" w:sz="0" w:space="0" w:color="auto"/>
            <w:left w:val="none" w:sz="0" w:space="0" w:color="auto"/>
            <w:bottom w:val="none" w:sz="0" w:space="0" w:color="auto"/>
            <w:right w:val="none" w:sz="0" w:space="0" w:color="auto"/>
          </w:divBdr>
        </w:div>
        <w:div w:id="1593005502">
          <w:marLeft w:val="480"/>
          <w:marRight w:val="0"/>
          <w:marTop w:val="0"/>
          <w:marBottom w:val="0"/>
          <w:divBdr>
            <w:top w:val="none" w:sz="0" w:space="0" w:color="auto"/>
            <w:left w:val="none" w:sz="0" w:space="0" w:color="auto"/>
            <w:bottom w:val="none" w:sz="0" w:space="0" w:color="auto"/>
            <w:right w:val="none" w:sz="0" w:space="0" w:color="auto"/>
          </w:divBdr>
        </w:div>
        <w:div w:id="1773890805">
          <w:marLeft w:val="480"/>
          <w:marRight w:val="0"/>
          <w:marTop w:val="0"/>
          <w:marBottom w:val="0"/>
          <w:divBdr>
            <w:top w:val="none" w:sz="0" w:space="0" w:color="auto"/>
            <w:left w:val="none" w:sz="0" w:space="0" w:color="auto"/>
            <w:bottom w:val="none" w:sz="0" w:space="0" w:color="auto"/>
            <w:right w:val="none" w:sz="0" w:space="0" w:color="auto"/>
          </w:divBdr>
        </w:div>
        <w:div w:id="573514916">
          <w:marLeft w:val="480"/>
          <w:marRight w:val="0"/>
          <w:marTop w:val="0"/>
          <w:marBottom w:val="0"/>
          <w:divBdr>
            <w:top w:val="none" w:sz="0" w:space="0" w:color="auto"/>
            <w:left w:val="none" w:sz="0" w:space="0" w:color="auto"/>
            <w:bottom w:val="none" w:sz="0" w:space="0" w:color="auto"/>
            <w:right w:val="none" w:sz="0" w:space="0" w:color="auto"/>
          </w:divBdr>
        </w:div>
        <w:div w:id="1144661006">
          <w:marLeft w:val="480"/>
          <w:marRight w:val="0"/>
          <w:marTop w:val="0"/>
          <w:marBottom w:val="0"/>
          <w:divBdr>
            <w:top w:val="none" w:sz="0" w:space="0" w:color="auto"/>
            <w:left w:val="none" w:sz="0" w:space="0" w:color="auto"/>
            <w:bottom w:val="none" w:sz="0" w:space="0" w:color="auto"/>
            <w:right w:val="none" w:sz="0" w:space="0" w:color="auto"/>
          </w:divBdr>
        </w:div>
        <w:div w:id="1010110628">
          <w:marLeft w:val="480"/>
          <w:marRight w:val="0"/>
          <w:marTop w:val="0"/>
          <w:marBottom w:val="0"/>
          <w:divBdr>
            <w:top w:val="none" w:sz="0" w:space="0" w:color="auto"/>
            <w:left w:val="none" w:sz="0" w:space="0" w:color="auto"/>
            <w:bottom w:val="none" w:sz="0" w:space="0" w:color="auto"/>
            <w:right w:val="none" w:sz="0" w:space="0" w:color="auto"/>
          </w:divBdr>
        </w:div>
        <w:div w:id="1894657065">
          <w:marLeft w:val="480"/>
          <w:marRight w:val="0"/>
          <w:marTop w:val="0"/>
          <w:marBottom w:val="0"/>
          <w:divBdr>
            <w:top w:val="none" w:sz="0" w:space="0" w:color="auto"/>
            <w:left w:val="none" w:sz="0" w:space="0" w:color="auto"/>
            <w:bottom w:val="none" w:sz="0" w:space="0" w:color="auto"/>
            <w:right w:val="none" w:sz="0" w:space="0" w:color="auto"/>
          </w:divBdr>
        </w:div>
        <w:div w:id="1227565171">
          <w:marLeft w:val="480"/>
          <w:marRight w:val="0"/>
          <w:marTop w:val="0"/>
          <w:marBottom w:val="0"/>
          <w:divBdr>
            <w:top w:val="none" w:sz="0" w:space="0" w:color="auto"/>
            <w:left w:val="none" w:sz="0" w:space="0" w:color="auto"/>
            <w:bottom w:val="none" w:sz="0" w:space="0" w:color="auto"/>
            <w:right w:val="none" w:sz="0" w:space="0" w:color="auto"/>
          </w:divBdr>
        </w:div>
        <w:div w:id="1490514097">
          <w:marLeft w:val="480"/>
          <w:marRight w:val="0"/>
          <w:marTop w:val="0"/>
          <w:marBottom w:val="0"/>
          <w:divBdr>
            <w:top w:val="none" w:sz="0" w:space="0" w:color="auto"/>
            <w:left w:val="none" w:sz="0" w:space="0" w:color="auto"/>
            <w:bottom w:val="none" w:sz="0" w:space="0" w:color="auto"/>
            <w:right w:val="none" w:sz="0" w:space="0" w:color="auto"/>
          </w:divBdr>
        </w:div>
        <w:div w:id="1606109803">
          <w:marLeft w:val="480"/>
          <w:marRight w:val="0"/>
          <w:marTop w:val="0"/>
          <w:marBottom w:val="0"/>
          <w:divBdr>
            <w:top w:val="none" w:sz="0" w:space="0" w:color="auto"/>
            <w:left w:val="none" w:sz="0" w:space="0" w:color="auto"/>
            <w:bottom w:val="none" w:sz="0" w:space="0" w:color="auto"/>
            <w:right w:val="none" w:sz="0" w:space="0" w:color="auto"/>
          </w:divBdr>
        </w:div>
        <w:div w:id="2082829577">
          <w:marLeft w:val="480"/>
          <w:marRight w:val="0"/>
          <w:marTop w:val="0"/>
          <w:marBottom w:val="0"/>
          <w:divBdr>
            <w:top w:val="none" w:sz="0" w:space="0" w:color="auto"/>
            <w:left w:val="none" w:sz="0" w:space="0" w:color="auto"/>
            <w:bottom w:val="none" w:sz="0" w:space="0" w:color="auto"/>
            <w:right w:val="none" w:sz="0" w:space="0" w:color="auto"/>
          </w:divBdr>
        </w:div>
        <w:div w:id="2071419153">
          <w:marLeft w:val="480"/>
          <w:marRight w:val="0"/>
          <w:marTop w:val="0"/>
          <w:marBottom w:val="0"/>
          <w:divBdr>
            <w:top w:val="none" w:sz="0" w:space="0" w:color="auto"/>
            <w:left w:val="none" w:sz="0" w:space="0" w:color="auto"/>
            <w:bottom w:val="none" w:sz="0" w:space="0" w:color="auto"/>
            <w:right w:val="none" w:sz="0" w:space="0" w:color="auto"/>
          </w:divBdr>
        </w:div>
        <w:div w:id="2098746226">
          <w:marLeft w:val="480"/>
          <w:marRight w:val="0"/>
          <w:marTop w:val="0"/>
          <w:marBottom w:val="0"/>
          <w:divBdr>
            <w:top w:val="none" w:sz="0" w:space="0" w:color="auto"/>
            <w:left w:val="none" w:sz="0" w:space="0" w:color="auto"/>
            <w:bottom w:val="none" w:sz="0" w:space="0" w:color="auto"/>
            <w:right w:val="none" w:sz="0" w:space="0" w:color="auto"/>
          </w:divBdr>
        </w:div>
        <w:div w:id="1455757482">
          <w:marLeft w:val="480"/>
          <w:marRight w:val="0"/>
          <w:marTop w:val="0"/>
          <w:marBottom w:val="0"/>
          <w:divBdr>
            <w:top w:val="none" w:sz="0" w:space="0" w:color="auto"/>
            <w:left w:val="none" w:sz="0" w:space="0" w:color="auto"/>
            <w:bottom w:val="none" w:sz="0" w:space="0" w:color="auto"/>
            <w:right w:val="none" w:sz="0" w:space="0" w:color="auto"/>
          </w:divBdr>
        </w:div>
        <w:div w:id="1113863302">
          <w:marLeft w:val="480"/>
          <w:marRight w:val="0"/>
          <w:marTop w:val="0"/>
          <w:marBottom w:val="0"/>
          <w:divBdr>
            <w:top w:val="none" w:sz="0" w:space="0" w:color="auto"/>
            <w:left w:val="none" w:sz="0" w:space="0" w:color="auto"/>
            <w:bottom w:val="none" w:sz="0" w:space="0" w:color="auto"/>
            <w:right w:val="none" w:sz="0" w:space="0" w:color="auto"/>
          </w:divBdr>
        </w:div>
        <w:div w:id="16469348">
          <w:marLeft w:val="480"/>
          <w:marRight w:val="0"/>
          <w:marTop w:val="0"/>
          <w:marBottom w:val="0"/>
          <w:divBdr>
            <w:top w:val="none" w:sz="0" w:space="0" w:color="auto"/>
            <w:left w:val="none" w:sz="0" w:space="0" w:color="auto"/>
            <w:bottom w:val="none" w:sz="0" w:space="0" w:color="auto"/>
            <w:right w:val="none" w:sz="0" w:space="0" w:color="auto"/>
          </w:divBdr>
        </w:div>
        <w:div w:id="557010788">
          <w:marLeft w:val="480"/>
          <w:marRight w:val="0"/>
          <w:marTop w:val="0"/>
          <w:marBottom w:val="0"/>
          <w:divBdr>
            <w:top w:val="none" w:sz="0" w:space="0" w:color="auto"/>
            <w:left w:val="none" w:sz="0" w:space="0" w:color="auto"/>
            <w:bottom w:val="none" w:sz="0" w:space="0" w:color="auto"/>
            <w:right w:val="none" w:sz="0" w:space="0" w:color="auto"/>
          </w:divBdr>
        </w:div>
        <w:div w:id="1521620460">
          <w:marLeft w:val="480"/>
          <w:marRight w:val="0"/>
          <w:marTop w:val="0"/>
          <w:marBottom w:val="0"/>
          <w:divBdr>
            <w:top w:val="none" w:sz="0" w:space="0" w:color="auto"/>
            <w:left w:val="none" w:sz="0" w:space="0" w:color="auto"/>
            <w:bottom w:val="none" w:sz="0" w:space="0" w:color="auto"/>
            <w:right w:val="none" w:sz="0" w:space="0" w:color="auto"/>
          </w:divBdr>
        </w:div>
        <w:div w:id="262958511">
          <w:marLeft w:val="480"/>
          <w:marRight w:val="0"/>
          <w:marTop w:val="0"/>
          <w:marBottom w:val="0"/>
          <w:divBdr>
            <w:top w:val="none" w:sz="0" w:space="0" w:color="auto"/>
            <w:left w:val="none" w:sz="0" w:space="0" w:color="auto"/>
            <w:bottom w:val="none" w:sz="0" w:space="0" w:color="auto"/>
            <w:right w:val="none" w:sz="0" w:space="0" w:color="auto"/>
          </w:divBdr>
        </w:div>
        <w:div w:id="147551694">
          <w:marLeft w:val="480"/>
          <w:marRight w:val="0"/>
          <w:marTop w:val="0"/>
          <w:marBottom w:val="0"/>
          <w:divBdr>
            <w:top w:val="none" w:sz="0" w:space="0" w:color="auto"/>
            <w:left w:val="none" w:sz="0" w:space="0" w:color="auto"/>
            <w:bottom w:val="none" w:sz="0" w:space="0" w:color="auto"/>
            <w:right w:val="none" w:sz="0" w:space="0" w:color="auto"/>
          </w:divBdr>
        </w:div>
        <w:div w:id="155583742">
          <w:marLeft w:val="480"/>
          <w:marRight w:val="0"/>
          <w:marTop w:val="0"/>
          <w:marBottom w:val="0"/>
          <w:divBdr>
            <w:top w:val="none" w:sz="0" w:space="0" w:color="auto"/>
            <w:left w:val="none" w:sz="0" w:space="0" w:color="auto"/>
            <w:bottom w:val="none" w:sz="0" w:space="0" w:color="auto"/>
            <w:right w:val="none" w:sz="0" w:space="0" w:color="auto"/>
          </w:divBdr>
        </w:div>
        <w:div w:id="2106687363">
          <w:marLeft w:val="480"/>
          <w:marRight w:val="0"/>
          <w:marTop w:val="0"/>
          <w:marBottom w:val="0"/>
          <w:divBdr>
            <w:top w:val="none" w:sz="0" w:space="0" w:color="auto"/>
            <w:left w:val="none" w:sz="0" w:space="0" w:color="auto"/>
            <w:bottom w:val="none" w:sz="0" w:space="0" w:color="auto"/>
            <w:right w:val="none" w:sz="0" w:space="0" w:color="auto"/>
          </w:divBdr>
        </w:div>
        <w:div w:id="1845626720">
          <w:marLeft w:val="480"/>
          <w:marRight w:val="0"/>
          <w:marTop w:val="0"/>
          <w:marBottom w:val="0"/>
          <w:divBdr>
            <w:top w:val="none" w:sz="0" w:space="0" w:color="auto"/>
            <w:left w:val="none" w:sz="0" w:space="0" w:color="auto"/>
            <w:bottom w:val="none" w:sz="0" w:space="0" w:color="auto"/>
            <w:right w:val="none" w:sz="0" w:space="0" w:color="auto"/>
          </w:divBdr>
        </w:div>
        <w:div w:id="8724747">
          <w:marLeft w:val="480"/>
          <w:marRight w:val="0"/>
          <w:marTop w:val="0"/>
          <w:marBottom w:val="0"/>
          <w:divBdr>
            <w:top w:val="none" w:sz="0" w:space="0" w:color="auto"/>
            <w:left w:val="none" w:sz="0" w:space="0" w:color="auto"/>
            <w:bottom w:val="none" w:sz="0" w:space="0" w:color="auto"/>
            <w:right w:val="none" w:sz="0" w:space="0" w:color="auto"/>
          </w:divBdr>
        </w:div>
        <w:div w:id="1130782991">
          <w:marLeft w:val="480"/>
          <w:marRight w:val="0"/>
          <w:marTop w:val="0"/>
          <w:marBottom w:val="0"/>
          <w:divBdr>
            <w:top w:val="none" w:sz="0" w:space="0" w:color="auto"/>
            <w:left w:val="none" w:sz="0" w:space="0" w:color="auto"/>
            <w:bottom w:val="none" w:sz="0" w:space="0" w:color="auto"/>
            <w:right w:val="none" w:sz="0" w:space="0" w:color="auto"/>
          </w:divBdr>
        </w:div>
        <w:div w:id="610867503">
          <w:marLeft w:val="480"/>
          <w:marRight w:val="0"/>
          <w:marTop w:val="0"/>
          <w:marBottom w:val="0"/>
          <w:divBdr>
            <w:top w:val="none" w:sz="0" w:space="0" w:color="auto"/>
            <w:left w:val="none" w:sz="0" w:space="0" w:color="auto"/>
            <w:bottom w:val="none" w:sz="0" w:space="0" w:color="auto"/>
            <w:right w:val="none" w:sz="0" w:space="0" w:color="auto"/>
          </w:divBdr>
        </w:div>
        <w:div w:id="672953571">
          <w:marLeft w:val="480"/>
          <w:marRight w:val="0"/>
          <w:marTop w:val="0"/>
          <w:marBottom w:val="0"/>
          <w:divBdr>
            <w:top w:val="none" w:sz="0" w:space="0" w:color="auto"/>
            <w:left w:val="none" w:sz="0" w:space="0" w:color="auto"/>
            <w:bottom w:val="none" w:sz="0" w:space="0" w:color="auto"/>
            <w:right w:val="none" w:sz="0" w:space="0" w:color="auto"/>
          </w:divBdr>
        </w:div>
        <w:div w:id="1427728227">
          <w:marLeft w:val="480"/>
          <w:marRight w:val="0"/>
          <w:marTop w:val="0"/>
          <w:marBottom w:val="0"/>
          <w:divBdr>
            <w:top w:val="none" w:sz="0" w:space="0" w:color="auto"/>
            <w:left w:val="none" w:sz="0" w:space="0" w:color="auto"/>
            <w:bottom w:val="none" w:sz="0" w:space="0" w:color="auto"/>
            <w:right w:val="none" w:sz="0" w:space="0" w:color="auto"/>
          </w:divBdr>
        </w:div>
        <w:div w:id="2053339766">
          <w:marLeft w:val="480"/>
          <w:marRight w:val="0"/>
          <w:marTop w:val="0"/>
          <w:marBottom w:val="0"/>
          <w:divBdr>
            <w:top w:val="none" w:sz="0" w:space="0" w:color="auto"/>
            <w:left w:val="none" w:sz="0" w:space="0" w:color="auto"/>
            <w:bottom w:val="none" w:sz="0" w:space="0" w:color="auto"/>
            <w:right w:val="none" w:sz="0" w:space="0" w:color="auto"/>
          </w:divBdr>
        </w:div>
        <w:div w:id="551885343">
          <w:marLeft w:val="480"/>
          <w:marRight w:val="0"/>
          <w:marTop w:val="0"/>
          <w:marBottom w:val="0"/>
          <w:divBdr>
            <w:top w:val="none" w:sz="0" w:space="0" w:color="auto"/>
            <w:left w:val="none" w:sz="0" w:space="0" w:color="auto"/>
            <w:bottom w:val="none" w:sz="0" w:space="0" w:color="auto"/>
            <w:right w:val="none" w:sz="0" w:space="0" w:color="auto"/>
          </w:divBdr>
        </w:div>
        <w:div w:id="406927835">
          <w:marLeft w:val="480"/>
          <w:marRight w:val="0"/>
          <w:marTop w:val="0"/>
          <w:marBottom w:val="0"/>
          <w:divBdr>
            <w:top w:val="none" w:sz="0" w:space="0" w:color="auto"/>
            <w:left w:val="none" w:sz="0" w:space="0" w:color="auto"/>
            <w:bottom w:val="none" w:sz="0" w:space="0" w:color="auto"/>
            <w:right w:val="none" w:sz="0" w:space="0" w:color="auto"/>
          </w:divBdr>
        </w:div>
        <w:div w:id="724335301">
          <w:marLeft w:val="480"/>
          <w:marRight w:val="0"/>
          <w:marTop w:val="0"/>
          <w:marBottom w:val="0"/>
          <w:divBdr>
            <w:top w:val="none" w:sz="0" w:space="0" w:color="auto"/>
            <w:left w:val="none" w:sz="0" w:space="0" w:color="auto"/>
            <w:bottom w:val="none" w:sz="0" w:space="0" w:color="auto"/>
            <w:right w:val="none" w:sz="0" w:space="0" w:color="auto"/>
          </w:divBdr>
        </w:div>
        <w:div w:id="205727974">
          <w:marLeft w:val="480"/>
          <w:marRight w:val="0"/>
          <w:marTop w:val="0"/>
          <w:marBottom w:val="0"/>
          <w:divBdr>
            <w:top w:val="none" w:sz="0" w:space="0" w:color="auto"/>
            <w:left w:val="none" w:sz="0" w:space="0" w:color="auto"/>
            <w:bottom w:val="none" w:sz="0" w:space="0" w:color="auto"/>
            <w:right w:val="none" w:sz="0" w:space="0" w:color="auto"/>
          </w:divBdr>
        </w:div>
        <w:div w:id="157503424">
          <w:marLeft w:val="480"/>
          <w:marRight w:val="0"/>
          <w:marTop w:val="0"/>
          <w:marBottom w:val="0"/>
          <w:divBdr>
            <w:top w:val="none" w:sz="0" w:space="0" w:color="auto"/>
            <w:left w:val="none" w:sz="0" w:space="0" w:color="auto"/>
            <w:bottom w:val="none" w:sz="0" w:space="0" w:color="auto"/>
            <w:right w:val="none" w:sz="0" w:space="0" w:color="auto"/>
          </w:divBdr>
        </w:div>
        <w:div w:id="504250930">
          <w:marLeft w:val="480"/>
          <w:marRight w:val="0"/>
          <w:marTop w:val="0"/>
          <w:marBottom w:val="0"/>
          <w:divBdr>
            <w:top w:val="none" w:sz="0" w:space="0" w:color="auto"/>
            <w:left w:val="none" w:sz="0" w:space="0" w:color="auto"/>
            <w:bottom w:val="none" w:sz="0" w:space="0" w:color="auto"/>
            <w:right w:val="none" w:sz="0" w:space="0" w:color="auto"/>
          </w:divBdr>
        </w:div>
        <w:div w:id="610556835">
          <w:marLeft w:val="480"/>
          <w:marRight w:val="0"/>
          <w:marTop w:val="0"/>
          <w:marBottom w:val="0"/>
          <w:divBdr>
            <w:top w:val="none" w:sz="0" w:space="0" w:color="auto"/>
            <w:left w:val="none" w:sz="0" w:space="0" w:color="auto"/>
            <w:bottom w:val="none" w:sz="0" w:space="0" w:color="auto"/>
            <w:right w:val="none" w:sz="0" w:space="0" w:color="auto"/>
          </w:divBdr>
        </w:div>
        <w:div w:id="625359572">
          <w:marLeft w:val="480"/>
          <w:marRight w:val="0"/>
          <w:marTop w:val="0"/>
          <w:marBottom w:val="0"/>
          <w:divBdr>
            <w:top w:val="none" w:sz="0" w:space="0" w:color="auto"/>
            <w:left w:val="none" w:sz="0" w:space="0" w:color="auto"/>
            <w:bottom w:val="none" w:sz="0" w:space="0" w:color="auto"/>
            <w:right w:val="none" w:sz="0" w:space="0" w:color="auto"/>
          </w:divBdr>
        </w:div>
        <w:div w:id="1816142610">
          <w:marLeft w:val="480"/>
          <w:marRight w:val="0"/>
          <w:marTop w:val="0"/>
          <w:marBottom w:val="0"/>
          <w:divBdr>
            <w:top w:val="none" w:sz="0" w:space="0" w:color="auto"/>
            <w:left w:val="none" w:sz="0" w:space="0" w:color="auto"/>
            <w:bottom w:val="none" w:sz="0" w:space="0" w:color="auto"/>
            <w:right w:val="none" w:sz="0" w:space="0" w:color="auto"/>
          </w:divBdr>
        </w:div>
        <w:div w:id="2141260117">
          <w:marLeft w:val="480"/>
          <w:marRight w:val="0"/>
          <w:marTop w:val="0"/>
          <w:marBottom w:val="0"/>
          <w:divBdr>
            <w:top w:val="none" w:sz="0" w:space="0" w:color="auto"/>
            <w:left w:val="none" w:sz="0" w:space="0" w:color="auto"/>
            <w:bottom w:val="none" w:sz="0" w:space="0" w:color="auto"/>
            <w:right w:val="none" w:sz="0" w:space="0" w:color="auto"/>
          </w:divBdr>
        </w:div>
        <w:div w:id="454250030">
          <w:marLeft w:val="480"/>
          <w:marRight w:val="0"/>
          <w:marTop w:val="0"/>
          <w:marBottom w:val="0"/>
          <w:divBdr>
            <w:top w:val="none" w:sz="0" w:space="0" w:color="auto"/>
            <w:left w:val="none" w:sz="0" w:space="0" w:color="auto"/>
            <w:bottom w:val="none" w:sz="0" w:space="0" w:color="auto"/>
            <w:right w:val="none" w:sz="0" w:space="0" w:color="auto"/>
          </w:divBdr>
        </w:div>
        <w:div w:id="1410225915">
          <w:marLeft w:val="480"/>
          <w:marRight w:val="0"/>
          <w:marTop w:val="0"/>
          <w:marBottom w:val="0"/>
          <w:divBdr>
            <w:top w:val="none" w:sz="0" w:space="0" w:color="auto"/>
            <w:left w:val="none" w:sz="0" w:space="0" w:color="auto"/>
            <w:bottom w:val="none" w:sz="0" w:space="0" w:color="auto"/>
            <w:right w:val="none" w:sz="0" w:space="0" w:color="auto"/>
          </w:divBdr>
        </w:div>
        <w:div w:id="2134900835">
          <w:marLeft w:val="480"/>
          <w:marRight w:val="0"/>
          <w:marTop w:val="0"/>
          <w:marBottom w:val="0"/>
          <w:divBdr>
            <w:top w:val="none" w:sz="0" w:space="0" w:color="auto"/>
            <w:left w:val="none" w:sz="0" w:space="0" w:color="auto"/>
            <w:bottom w:val="none" w:sz="0" w:space="0" w:color="auto"/>
            <w:right w:val="none" w:sz="0" w:space="0" w:color="auto"/>
          </w:divBdr>
        </w:div>
        <w:div w:id="1623927178">
          <w:marLeft w:val="480"/>
          <w:marRight w:val="0"/>
          <w:marTop w:val="0"/>
          <w:marBottom w:val="0"/>
          <w:divBdr>
            <w:top w:val="none" w:sz="0" w:space="0" w:color="auto"/>
            <w:left w:val="none" w:sz="0" w:space="0" w:color="auto"/>
            <w:bottom w:val="none" w:sz="0" w:space="0" w:color="auto"/>
            <w:right w:val="none" w:sz="0" w:space="0" w:color="auto"/>
          </w:divBdr>
        </w:div>
        <w:div w:id="561597842">
          <w:marLeft w:val="480"/>
          <w:marRight w:val="0"/>
          <w:marTop w:val="0"/>
          <w:marBottom w:val="0"/>
          <w:divBdr>
            <w:top w:val="none" w:sz="0" w:space="0" w:color="auto"/>
            <w:left w:val="none" w:sz="0" w:space="0" w:color="auto"/>
            <w:bottom w:val="none" w:sz="0" w:space="0" w:color="auto"/>
            <w:right w:val="none" w:sz="0" w:space="0" w:color="auto"/>
          </w:divBdr>
        </w:div>
        <w:div w:id="1881669697">
          <w:marLeft w:val="480"/>
          <w:marRight w:val="0"/>
          <w:marTop w:val="0"/>
          <w:marBottom w:val="0"/>
          <w:divBdr>
            <w:top w:val="none" w:sz="0" w:space="0" w:color="auto"/>
            <w:left w:val="none" w:sz="0" w:space="0" w:color="auto"/>
            <w:bottom w:val="none" w:sz="0" w:space="0" w:color="auto"/>
            <w:right w:val="none" w:sz="0" w:space="0" w:color="auto"/>
          </w:divBdr>
        </w:div>
        <w:div w:id="1220558700">
          <w:marLeft w:val="480"/>
          <w:marRight w:val="0"/>
          <w:marTop w:val="0"/>
          <w:marBottom w:val="0"/>
          <w:divBdr>
            <w:top w:val="none" w:sz="0" w:space="0" w:color="auto"/>
            <w:left w:val="none" w:sz="0" w:space="0" w:color="auto"/>
            <w:bottom w:val="none" w:sz="0" w:space="0" w:color="auto"/>
            <w:right w:val="none" w:sz="0" w:space="0" w:color="auto"/>
          </w:divBdr>
        </w:div>
        <w:div w:id="669871694">
          <w:marLeft w:val="480"/>
          <w:marRight w:val="0"/>
          <w:marTop w:val="0"/>
          <w:marBottom w:val="0"/>
          <w:divBdr>
            <w:top w:val="none" w:sz="0" w:space="0" w:color="auto"/>
            <w:left w:val="none" w:sz="0" w:space="0" w:color="auto"/>
            <w:bottom w:val="none" w:sz="0" w:space="0" w:color="auto"/>
            <w:right w:val="none" w:sz="0" w:space="0" w:color="auto"/>
          </w:divBdr>
        </w:div>
        <w:div w:id="1612929059">
          <w:marLeft w:val="480"/>
          <w:marRight w:val="0"/>
          <w:marTop w:val="0"/>
          <w:marBottom w:val="0"/>
          <w:divBdr>
            <w:top w:val="none" w:sz="0" w:space="0" w:color="auto"/>
            <w:left w:val="none" w:sz="0" w:space="0" w:color="auto"/>
            <w:bottom w:val="none" w:sz="0" w:space="0" w:color="auto"/>
            <w:right w:val="none" w:sz="0" w:space="0" w:color="auto"/>
          </w:divBdr>
        </w:div>
        <w:div w:id="1186141570">
          <w:marLeft w:val="480"/>
          <w:marRight w:val="0"/>
          <w:marTop w:val="0"/>
          <w:marBottom w:val="0"/>
          <w:divBdr>
            <w:top w:val="none" w:sz="0" w:space="0" w:color="auto"/>
            <w:left w:val="none" w:sz="0" w:space="0" w:color="auto"/>
            <w:bottom w:val="none" w:sz="0" w:space="0" w:color="auto"/>
            <w:right w:val="none" w:sz="0" w:space="0" w:color="auto"/>
          </w:divBdr>
        </w:div>
        <w:div w:id="540481634">
          <w:marLeft w:val="480"/>
          <w:marRight w:val="0"/>
          <w:marTop w:val="0"/>
          <w:marBottom w:val="0"/>
          <w:divBdr>
            <w:top w:val="none" w:sz="0" w:space="0" w:color="auto"/>
            <w:left w:val="none" w:sz="0" w:space="0" w:color="auto"/>
            <w:bottom w:val="none" w:sz="0" w:space="0" w:color="auto"/>
            <w:right w:val="none" w:sz="0" w:space="0" w:color="auto"/>
          </w:divBdr>
        </w:div>
        <w:div w:id="2097747942">
          <w:marLeft w:val="480"/>
          <w:marRight w:val="0"/>
          <w:marTop w:val="0"/>
          <w:marBottom w:val="0"/>
          <w:divBdr>
            <w:top w:val="none" w:sz="0" w:space="0" w:color="auto"/>
            <w:left w:val="none" w:sz="0" w:space="0" w:color="auto"/>
            <w:bottom w:val="none" w:sz="0" w:space="0" w:color="auto"/>
            <w:right w:val="none" w:sz="0" w:space="0" w:color="auto"/>
          </w:divBdr>
        </w:div>
        <w:div w:id="1892618547">
          <w:marLeft w:val="480"/>
          <w:marRight w:val="0"/>
          <w:marTop w:val="0"/>
          <w:marBottom w:val="0"/>
          <w:divBdr>
            <w:top w:val="none" w:sz="0" w:space="0" w:color="auto"/>
            <w:left w:val="none" w:sz="0" w:space="0" w:color="auto"/>
            <w:bottom w:val="none" w:sz="0" w:space="0" w:color="auto"/>
            <w:right w:val="none" w:sz="0" w:space="0" w:color="auto"/>
          </w:divBdr>
        </w:div>
        <w:div w:id="1901749247">
          <w:marLeft w:val="480"/>
          <w:marRight w:val="0"/>
          <w:marTop w:val="0"/>
          <w:marBottom w:val="0"/>
          <w:divBdr>
            <w:top w:val="none" w:sz="0" w:space="0" w:color="auto"/>
            <w:left w:val="none" w:sz="0" w:space="0" w:color="auto"/>
            <w:bottom w:val="none" w:sz="0" w:space="0" w:color="auto"/>
            <w:right w:val="none" w:sz="0" w:space="0" w:color="auto"/>
          </w:divBdr>
        </w:div>
        <w:div w:id="1284386437">
          <w:marLeft w:val="480"/>
          <w:marRight w:val="0"/>
          <w:marTop w:val="0"/>
          <w:marBottom w:val="0"/>
          <w:divBdr>
            <w:top w:val="none" w:sz="0" w:space="0" w:color="auto"/>
            <w:left w:val="none" w:sz="0" w:space="0" w:color="auto"/>
            <w:bottom w:val="none" w:sz="0" w:space="0" w:color="auto"/>
            <w:right w:val="none" w:sz="0" w:space="0" w:color="auto"/>
          </w:divBdr>
        </w:div>
        <w:div w:id="885020323">
          <w:marLeft w:val="480"/>
          <w:marRight w:val="0"/>
          <w:marTop w:val="0"/>
          <w:marBottom w:val="0"/>
          <w:divBdr>
            <w:top w:val="none" w:sz="0" w:space="0" w:color="auto"/>
            <w:left w:val="none" w:sz="0" w:space="0" w:color="auto"/>
            <w:bottom w:val="none" w:sz="0" w:space="0" w:color="auto"/>
            <w:right w:val="none" w:sz="0" w:space="0" w:color="auto"/>
          </w:divBdr>
        </w:div>
        <w:div w:id="1060178943">
          <w:marLeft w:val="480"/>
          <w:marRight w:val="0"/>
          <w:marTop w:val="0"/>
          <w:marBottom w:val="0"/>
          <w:divBdr>
            <w:top w:val="none" w:sz="0" w:space="0" w:color="auto"/>
            <w:left w:val="none" w:sz="0" w:space="0" w:color="auto"/>
            <w:bottom w:val="none" w:sz="0" w:space="0" w:color="auto"/>
            <w:right w:val="none" w:sz="0" w:space="0" w:color="auto"/>
          </w:divBdr>
        </w:div>
        <w:div w:id="1002583497">
          <w:marLeft w:val="480"/>
          <w:marRight w:val="0"/>
          <w:marTop w:val="0"/>
          <w:marBottom w:val="0"/>
          <w:divBdr>
            <w:top w:val="none" w:sz="0" w:space="0" w:color="auto"/>
            <w:left w:val="none" w:sz="0" w:space="0" w:color="auto"/>
            <w:bottom w:val="none" w:sz="0" w:space="0" w:color="auto"/>
            <w:right w:val="none" w:sz="0" w:space="0" w:color="auto"/>
          </w:divBdr>
        </w:div>
      </w:divsChild>
    </w:div>
    <w:div w:id="1813402049">
      <w:bodyDiv w:val="1"/>
      <w:marLeft w:val="0"/>
      <w:marRight w:val="0"/>
      <w:marTop w:val="0"/>
      <w:marBottom w:val="0"/>
      <w:divBdr>
        <w:top w:val="none" w:sz="0" w:space="0" w:color="auto"/>
        <w:left w:val="none" w:sz="0" w:space="0" w:color="auto"/>
        <w:bottom w:val="none" w:sz="0" w:space="0" w:color="auto"/>
        <w:right w:val="none" w:sz="0" w:space="0" w:color="auto"/>
      </w:divBdr>
    </w:div>
    <w:div w:id="1813866021">
      <w:bodyDiv w:val="1"/>
      <w:marLeft w:val="0"/>
      <w:marRight w:val="0"/>
      <w:marTop w:val="0"/>
      <w:marBottom w:val="0"/>
      <w:divBdr>
        <w:top w:val="none" w:sz="0" w:space="0" w:color="auto"/>
        <w:left w:val="none" w:sz="0" w:space="0" w:color="auto"/>
        <w:bottom w:val="none" w:sz="0" w:space="0" w:color="auto"/>
        <w:right w:val="none" w:sz="0" w:space="0" w:color="auto"/>
      </w:divBdr>
    </w:div>
    <w:div w:id="1814176433">
      <w:bodyDiv w:val="1"/>
      <w:marLeft w:val="0"/>
      <w:marRight w:val="0"/>
      <w:marTop w:val="0"/>
      <w:marBottom w:val="0"/>
      <w:divBdr>
        <w:top w:val="none" w:sz="0" w:space="0" w:color="auto"/>
        <w:left w:val="none" w:sz="0" w:space="0" w:color="auto"/>
        <w:bottom w:val="none" w:sz="0" w:space="0" w:color="auto"/>
        <w:right w:val="none" w:sz="0" w:space="0" w:color="auto"/>
      </w:divBdr>
    </w:div>
    <w:div w:id="1814322373">
      <w:bodyDiv w:val="1"/>
      <w:marLeft w:val="0"/>
      <w:marRight w:val="0"/>
      <w:marTop w:val="0"/>
      <w:marBottom w:val="0"/>
      <w:divBdr>
        <w:top w:val="none" w:sz="0" w:space="0" w:color="auto"/>
        <w:left w:val="none" w:sz="0" w:space="0" w:color="auto"/>
        <w:bottom w:val="none" w:sz="0" w:space="0" w:color="auto"/>
        <w:right w:val="none" w:sz="0" w:space="0" w:color="auto"/>
      </w:divBdr>
    </w:div>
    <w:div w:id="1814366827">
      <w:bodyDiv w:val="1"/>
      <w:marLeft w:val="0"/>
      <w:marRight w:val="0"/>
      <w:marTop w:val="0"/>
      <w:marBottom w:val="0"/>
      <w:divBdr>
        <w:top w:val="none" w:sz="0" w:space="0" w:color="auto"/>
        <w:left w:val="none" w:sz="0" w:space="0" w:color="auto"/>
        <w:bottom w:val="none" w:sz="0" w:space="0" w:color="auto"/>
        <w:right w:val="none" w:sz="0" w:space="0" w:color="auto"/>
      </w:divBdr>
    </w:div>
    <w:div w:id="1815637213">
      <w:bodyDiv w:val="1"/>
      <w:marLeft w:val="0"/>
      <w:marRight w:val="0"/>
      <w:marTop w:val="0"/>
      <w:marBottom w:val="0"/>
      <w:divBdr>
        <w:top w:val="none" w:sz="0" w:space="0" w:color="auto"/>
        <w:left w:val="none" w:sz="0" w:space="0" w:color="auto"/>
        <w:bottom w:val="none" w:sz="0" w:space="0" w:color="auto"/>
        <w:right w:val="none" w:sz="0" w:space="0" w:color="auto"/>
      </w:divBdr>
    </w:div>
    <w:div w:id="1815678459">
      <w:bodyDiv w:val="1"/>
      <w:marLeft w:val="0"/>
      <w:marRight w:val="0"/>
      <w:marTop w:val="0"/>
      <w:marBottom w:val="0"/>
      <w:divBdr>
        <w:top w:val="none" w:sz="0" w:space="0" w:color="auto"/>
        <w:left w:val="none" w:sz="0" w:space="0" w:color="auto"/>
        <w:bottom w:val="none" w:sz="0" w:space="0" w:color="auto"/>
        <w:right w:val="none" w:sz="0" w:space="0" w:color="auto"/>
      </w:divBdr>
    </w:div>
    <w:div w:id="1815831828">
      <w:bodyDiv w:val="1"/>
      <w:marLeft w:val="0"/>
      <w:marRight w:val="0"/>
      <w:marTop w:val="0"/>
      <w:marBottom w:val="0"/>
      <w:divBdr>
        <w:top w:val="none" w:sz="0" w:space="0" w:color="auto"/>
        <w:left w:val="none" w:sz="0" w:space="0" w:color="auto"/>
        <w:bottom w:val="none" w:sz="0" w:space="0" w:color="auto"/>
        <w:right w:val="none" w:sz="0" w:space="0" w:color="auto"/>
      </w:divBdr>
    </w:div>
    <w:div w:id="1815833040">
      <w:bodyDiv w:val="1"/>
      <w:marLeft w:val="0"/>
      <w:marRight w:val="0"/>
      <w:marTop w:val="0"/>
      <w:marBottom w:val="0"/>
      <w:divBdr>
        <w:top w:val="none" w:sz="0" w:space="0" w:color="auto"/>
        <w:left w:val="none" w:sz="0" w:space="0" w:color="auto"/>
        <w:bottom w:val="none" w:sz="0" w:space="0" w:color="auto"/>
        <w:right w:val="none" w:sz="0" w:space="0" w:color="auto"/>
      </w:divBdr>
    </w:div>
    <w:div w:id="1815950269">
      <w:bodyDiv w:val="1"/>
      <w:marLeft w:val="0"/>
      <w:marRight w:val="0"/>
      <w:marTop w:val="0"/>
      <w:marBottom w:val="0"/>
      <w:divBdr>
        <w:top w:val="none" w:sz="0" w:space="0" w:color="auto"/>
        <w:left w:val="none" w:sz="0" w:space="0" w:color="auto"/>
        <w:bottom w:val="none" w:sz="0" w:space="0" w:color="auto"/>
        <w:right w:val="none" w:sz="0" w:space="0" w:color="auto"/>
      </w:divBdr>
    </w:div>
    <w:div w:id="1816021639">
      <w:bodyDiv w:val="1"/>
      <w:marLeft w:val="0"/>
      <w:marRight w:val="0"/>
      <w:marTop w:val="0"/>
      <w:marBottom w:val="0"/>
      <w:divBdr>
        <w:top w:val="none" w:sz="0" w:space="0" w:color="auto"/>
        <w:left w:val="none" w:sz="0" w:space="0" w:color="auto"/>
        <w:bottom w:val="none" w:sz="0" w:space="0" w:color="auto"/>
        <w:right w:val="none" w:sz="0" w:space="0" w:color="auto"/>
      </w:divBdr>
      <w:divsChild>
        <w:div w:id="107047550">
          <w:marLeft w:val="480"/>
          <w:marRight w:val="0"/>
          <w:marTop w:val="0"/>
          <w:marBottom w:val="0"/>
          <w:divBdr>
            <w:top w:val="none" w:sz="0" w:space="0" w:color="auto"/>
            <w:left w:val="none" w:sz="0" w:space="0" w:color="auto"/>
            <w:bottom w:val="none" w:sz="0" w:space="0" w:color="auto"/>
            <w:right w:val="none" w:sz="0" w:space="0" w:color="auto"/>
          </w:divBdr>
        </w:div>
        <w:div w:id="111949552">
          <w:marLeft w:val="480"/>
          <w:marRight w:val="0"/>
          <w:marTop w:val="0"/>
          <w:marBottom w:val="0"/>
          <w:divBdr>
            <w:top w:val="none" w:sz="0" w:space="0" w:color="auto"/>
            <w:left w:val="none" w:sz="0" w:space="0" w:color="auto"/>
            <w:bottom w:val="none" w:sz="0" w:space="0" w:color="auto"/>
            <w:right w:val="none" w:sz="0" w:space="0" w:color="auto"/>
          </w:divBdr>
        </w:div>
        <w:div w:id="220135800">
          <w:marLeft w:val="480"/>
          <w:marRight w:val="0"/>
          <w:marTop w:val="0"/>
          <w:marBottom w:val="0"/>
          <w:divBdr>
            <w:top w:val="none" w:sz="0" w:space="0" w:color="auto"/>
            <w:left w:val="none" w:sz="0" w:space="0" w:color="auto"/>
            <w:bottom w:val="none" w:sz="0" w:space="0" w:color="auto"/>
            <w:right w:val="none" w:sz="0" w:space="0" w:color="auto"/>
          </w:divBdr>
        </w:div>
        <w:div w:id="265846266">
          <w:marLeft w:val="480"/>
          <w:marRight w:val="0"/>
          <w:marTop w:val="0"/>
          <w:marBottom w:val="0"/>
          <w:divBdr>
            <w:top w:val="none" w:sz="0" w:space="0" w:color="auto"/>
            <w:left w:val="none" w:sz="0" w:space="0" w:color="auto"/>
            <w:bottom w:val="none" w:sz="0" w:space="0" w:color="auto"/>
            <w:right w:val="none" w:sz="0" w:space="0" w:color="auto"/>
          </w:divBdr>
        </w:div>
        <w:div w:id="284123292">
          <w:marLeft w:val="480"/>
          <w:marRight w:val="0"/>
          <w:marTop w:val="0"/>
          <w:marBottom w:val="0"/>
          <w:divBdr>
            <w:top w:val="none" w:sz="0" w:space="0" w:color="auto"/>
            <w:left w:val="none" w:sz="0" w:space="0" w:color="auto"/>
            <w:bottom w:val="none" w:sz="0" w:space="0" w:color="auto"/>
            <w:right w:val="none" w:sz="0" w:space="0" w:color="auto"/>
          </w:divBdr>
        </w:div>
        <w:div w:id="285507008">
          <w:marLeft w:val="480"/>
          <w:marRight w:val="0"/>
          <w:marTop w:val="0"/>
          <w:marBottom w:val="0"/>
          <w:divBdr>
            <w:top w:val="none" w:sz="0" w:space="0" w:color="auto"/>
            <w:left w:val="none" w:sz="0" w:space="0" w:color="auto"/>
            <w:bottom w:val="none" w:sz="0" w:space="0" w:color="auto"/>
            <w:right w:val="none" w:sz="0" w:space="0" w:color="auto"/>
          </w:divBdr>
        </w:div>
        <w:div w:id="308636771">
          <w:marLeft w:val="480"/>
          <w:marRight w:val="0"/>
          <w:marTop w:val="0"/>
          <w:marBottom w:val="0"/>
          <w:divBdr>
            <w:top w:val="none" w:sz="0" w:space="0" w:color="auto"/>
            <w:left w:val="none" w:sz="0" w:space="0" w:color="auto"/>
            <w:bottom w:val="none" w:sz="0" w:space="0" w:color="auto"/>
            <w:right w:val="none" w:sz="0" w:space="0" w:color="auto"/>
          </w:divBdr>
        </w:div>
        <w:div w:id="342438609">
          <w:marLeft w:val="480"/>
          <w:marRight w:val="0"/>
          <w:marTop w:val="0"/>
          <w:marBottom w:val="0"/>
          <w:divBdr>
            <w:top w:val="none" w:sz="0" w:space="0" w:color="auto"/>
            <w:left w:val="none" w:sz="0" w:space="0" w:color="auto"/>
            <w:bottom w:val="none" w:sz="0" w:space="0" w:color="auto"/>
            <w:right w:val="none" w:sz="0" w:space="0" w:color="auto"/>
          </w:divBdr>
        </w:div>
        <w:div w:id="441654902">
          <w:marLeft w:val="480"/>
          <w:marRight w:val="0"/>
          <w:marTop w:val="0"/>
          <w:marBottom w:val="0"/>
          <w:divBdr>
            <w:top w:val="none" w:sz="0" w:space="0" w:color="auto"/>
            <w:left w:val="none" w:sz="0" w:space="0" w:color="auto"/>
            <w:bottom w:val="none" w:sz="0" w:space="0" w:color="auto"/>
            <w:right w:val="none" w:sz="0" w:space="0" w:color="auto"/>
          </w:divBdr>
        </w:div>
        <w:div w:id="490171688">
          <w:marLeft w:val="480"/>
          <w:marRight w:val="0"/>
          <w:marTop w:val="0"/>
          <w:marBottom w:val="0"/>
          <w:divBdr>
            <w:top w:val="none" w:sz="0" w:space="0" w:color="auto"/>
            <w:left w:val="none" w:sz="0" w:space="0" w:color="auto"/>
            <w:bottom w:val="none" w:sz="0" w:space="0" w:color="auto"/>
            <w:right w:val="none" w:sz="0" w:space="0" w:color="auto"/>
          </w:divBdr>
        </w:div>
        <w:div w:id="570895440">
          <w:marLeft w:val="480"/>
          <w:marRight w:val="0"/>
          <w:marTop w:val="0"/>
          <w:marBottom w:val="0"/>
          <w:divBdr>
            <w:top w:val="none" w:sz="0" w:space="0" w:color="auto"/>
            <w:left w:val="none" w:sz="0" w:space="0" w:color="auto"/>
            <w:bottom w:val="none" w:sz="0" w:space="0" w:color="auto"/>
            <w:right w:val="none" w:sz="0" w:space="0" w:color="auto"/>
          </w:divBdr>
        </w:div>
        <w:div w:id="772867907">
          <w:marLeft w:val="480"/>
          <w:marRight w:val="0"/>
          <w:marTop w:val="0"/>
          <w:marBottom w:val="0"/>
          <w:divBdr>
            <w:top w:val="none" w:sz="0" w:space="0" w:color="auto"/>
            <w:left w:val="none" w:sz="0" w:space="0" w:color="auto"/>
            <w:bottom w:val="none" w:sz="0" w:space="0" w:color="auto"/>
            <w:right w:val="none" w:sz="0" w:space="0" w:color="auto"/>
          </w:divBdr>
        </w:div>
        <w:div w:id="783159429">
          <w:marLeft w:val="480"/>
          <w:marRight w:val="0"/>
          <w:marTop w:val="0"/>
          <w:marBottom w:val="0"/>
          <w:divBdr>
            <w:top w:val="none" w:sz="0" w:space="0" w:color="auto"/>
            <w:left w:val="none" w:sz="0" w:space="0" w:color="auto"/>
            <w:bottom w:val="none" w:sz="0" w:space="0" w:color="auto"/>
            <w:right w:val="none" w:sz="0" w:space="0" w:color="auto"/>
          </w:divBdr>
        </w:div>
        <w:div w:id="1181435659">
          <w:marLeft w:val="480"/>
          <w:marRight w:val="0"/>
          <w:marTop w:val="0"/>
          <w:marBottom w:val="0"/>
          <w:divBdr>
            <w:top w:val="none" w:sz="0" w:space="0" w:color="auto"/>
            <w:left w:val="none" w:sz="0" w:space="0" w:color="auto"/>
            <w:bottom w:val="none" w:sz="0" w:space="0" w:color="auto"/>
            <w:right w:val="none" w:sz="0" w:space="0" w:color="auto"/>
          </w:divBdr>
        </w:div>
        <w:div w:id="1188181970">
          <w:marLeft w:val="480"/>
          <w:marRight w:val="0"/>
          <w:marTop w:val="0"/>
          <w:marBottom w:val="0"/>
          <w:divBdr>
            <w:top w:val="none" w:sz="0" w:space="0" w:color="auto"/>
            <w:left w:val="none" w:sz="0" w:space="0" w:color="auto"/>
            <w:bottom w:val="none" w:sz="0" w:space="0" w:color="auto"/>
            <w:right w:val="none" w:sz="0" w:space="0" w:color="auto"/>
          </w:divBdr>
        </w:div>
        <w:div w:id="1255285696">
          <w:marLeft w:val="480"/>
          <w:marRight w:val="0"/>
          <w:marTop w:val="0"/>
          <w:marBottom w:val="0"/>
          <w:divBdr>
            <w:top w:val="none" w:sz="0" w:space="0" w:color="auto"/>
            <w:left w:val="none" w:sz="0" w:space="0" w:color="auto"/>
            <w:bottom w:val="none" w:sz="0" w:space="0" w:color="auto"/>
            <w:right w:val="none" w:sz="0" w:space="0" w:color="auto"/>
          </w:divBdr>
        </w:div>
        <w:div w:id="1417554543">
          <w:marLeft w:val="480"/>
          <w:marRight w:val="0"/>
          <w:marTop w:val="0"/>
          <w:marBottom w:val="0"/>
          <w:divBdr>
            <w:top w:val="none" w:sz="0" w:space="0" w:color="auto"/>
            <w:left w:val="none" w:sz="0" w:space="0" w:color="auto"/>
            <w:bottom w:val="none" w:sz="0" w:space="0" w:color="auto"/>
            <w:right w:val="none" w:sz="0" w:space="0" w:color="auto"/>
          </w:divBdr>
        </w:div>
        <w:div w:id="1693260789">
          <w:marLeft w:val="480"/>
          <w:marRight w:val="0"/>
          <w:marTop w:val="0"/>
          <w:marBottom w:val="0"/>
          <w:divBdr>
            <w:top w:val="none" w:sz="0" w:space="0" w:color="auto"/>
            <w:left w:val="none" w:sz="0" w:space="0" w:color="auto"/>
            <w:bottom w:val="none" w:sz="0" w:space="0" w:color="auto"/>
            <w:right w:val="none" w:sz="0" w:space="0" w:color="auto"/>
          </w:divBdr>
        </w:div>
        <w:div w:id="1777827389">
          <w:marLeft w:val="480"/>
          <w:marRight w:val="0"/>
          <w:marTop w:val="0"/>
          <w:marBottom w:val="0"/>
          <w:divBdr>
            <w:top w:val="none" w:sz="0" w:space="0" w:color="auto"/>
            <w:left w:val="none" w:sz="0" w:space="0" w:color="auto"/>
            <w:bottom w:val="none" w:sz="0" w:space="0" w:color="auto"/>
            <w:right w:val="none" w:sz="0" w:space="0" w:color="auto"/>
          </w:divBdr>
        </w:div>
        <w:div w:id="2100248437">
          <w:marLeft w:val="480"/>
          <w:marRight w:val="0"/>
          <w:marTop w:val="0"/>
          <w:marBottom w:val="0"/>
          <w:divBdr>
            <w:top w:val="none" w:sz="0" w:space="0" w:color="auto"/>
            <w:left w:val="none" w:sz="0" w:space="0" w:color="auto"/>
            <w:bottom w:val="none" w:sz="0" w:space="0" w:color="auto"/>
            <w:right w:val="none" w:sz="0" w:space="0" w:color="auto"/>
          </w:divBdr>
        </w:div>
      </w:divsChild>
    </w:div>
    <w:div w:id="1816412820">
      <w:bodyDiv w:val="1"/>
      <w:marLeft w:val="0"/>
      <w:marRight w:val="0"/>
      <w:marTop w:val="0"/>
      <w:marBottom w:val="0"/>
      <w:divBdr>
        <w:top w:val="none" w:sz="0" w:space="0" w:color="auto"/>
        <w:left w:val="none" w:sz="0" w:space="0" w:color="auto"/>
        <w:bottom w:val="none" w:sz="0" w:space="0" w:color="auto"/>
        <w:right w:val="none" w:sz="0" w:space="0" w:color="auto"/>
      </w:divBdr>
    </w:div>
    <w:div w:id="1816485911">
      <w:bodyDiv w:val="1"/>
      <w:marLeft w:val="0"/>
      <w:marRight w:val="0"/>
      <w:marTop w:val="0"/>
      <w:marBottom w:val="0"/>
      <w:divBdr>
        <w:top w:val="none" w:sz="0" w:space="0" w:color="auto"/>
        <w:left w:val="none" w:sz="0" w:space="0" w:color="auto"/>
        <w:bottom w:val="none" w:sz="0" w:space="0" w:color="auto"/>
        <w:right w:val="none" w:sz="0" w:space="0" w:color="auto"/>
      </w:divBdr>
    </w:div>
    <w:div w:id="1816801786">
      <w:bodyDiv w:val="1"/>
      <w:marLeft w:val="0"/>
      <w:marRight w:val="0"/>
      <w:marTop w:val="0"/>
      <w:marBottom w:val="0"/>
      <w:divBdr>
        <w:top w:val="none" w:sz="0" w:space="0" w:color="auto"/>
        <w:left w:val="none" w:sz="0" w:space="0" w:color="auto"/>
        <w:bottom w:val="none" w:sz="0" w:space="0" w:color="auto"/>
        <w:right w:val="none" w:sz="0" w:space="0" w:color="auto"/>
      </w:divBdr>
    </w:div>
    <w:div w:id="1817070094">
      <w:bodyDiv w:val="1"/>
      <w:marLeft w:val="0"/>
      <w:marRight w:val="0"/>
      <w:marTop w:val="0"/>
      <w:marBottom w:val="0"/>
      <w:divBdr>
        <w:top w:val="none" w:sz="0" w:space="0" w:color="auto"/>
        <w:left w:val="none" w:sz="0" w:space="0" w:color="auto"/>
        <w:bottom w:val="none" w:sz="0" w:space="0" w:color="auto"/>
        <w:right w:val="none" w:sz="0" w:space="0" w:color="auto"/>
      </w:divBdr>
    </w:div>
    <w:div w:id="1817184058">
      <w:bodyDiv w:val="1"/>
      <w:marLeft w:val="0"/>
      <w:marRight w:val="0"/>
      <w:marTop w:val="0"/>
      <w:marBottom w:val="0"/>
      <w:divBdr>
        <w:top w:val="none" w:sz="0" w:space="0" w:color="auto"/>
        <w:left w:val="none" w:sz="0" w:space="0" w:color="auto"/>
        <w:bottom w:val="none" w:sz="0" w:space="0" w:color="auto"/>
        <w:right w:val="none" w:sz="0" w:space="0" w:color="auto"/>
      </w:divBdr>
    </w:div>
    <w:div w:id="1817410925">
      <w:bodyDiv w:val="1"/>
      <w:marLeft w:val="0"/>
      <w:marRight w:val="0"/>
      <w:marTop w:val="0"/>
      <w:marBottom w:val="0"/>
      <w:divBdr>
        <w:top w:val="none" w:sz="0" w:space="0" w:color="auto"/>
        <w:left w:val="none" w:sz="0" w:space="0" w:color="auto"/>
        <w:bottom w:val="none" w:sz="0" w:space="0" w:color="auto"/>
        <w:right w:val="none" w:sz="0" w:space="0" w:color="auto"/>
      </w:divBdr>
    </w:div>
    <w:div w:id="1817448832">
      <w:bodyDiv w:val="1"/>
      <w:marLeft w:val="0"/>
      <w:marRight w:val="0"/>
      <w:marTop w:val="0"/>
      <w:marBottom w:val="0"/>
      <w:divBdr>
        <w:top w:val="none" w:sz="0" w:space="0" w:color="auto"/>
        <w:left w:val="none" w:sz="0" w:space="0" w:color="auto"/>
        <w:bottom w:val="none" w:sz="0" w:space="0" w:color="auto"/>
        <w:right w:val="none" w:sz="0" w:space="0" w:color="auto"/>
      </w:divBdr>
    </w:div>
    <w:div w:id="1817602146">
      <w:bodyDiv w:val="1"/>
      <w:marLeft w:val="0"/>
      <w:marRight w:val="0"/>
      <w:marTop w:val="0"/>
      <w:marBottom w:val="0"/>
      <w:divBdr>
        <w:top w:val="none" w:sz="0" w:space="0" w:color="auto"/>
        <w:left w:val="none" w:sz="0" w:space="0" w:color="auto"/>
        <w:bottom w:val="none" w:sz="0" w:space="0" w:color="auto"/>
        <w:right w:val="none" w:sz="0" w:space="0" w:color="auto"/>
      </w:divBdr>
    </w:div>
    <w:div w:id="1817645972">
      <w:bodyDiv w:val="1"/>
      <w:marLeft w:val="0"/>
      <w:marRight w:val="0"/>
      <w:marTop w:val="0"/>
      <w:marBottom w:val="0"/>
      <w:divBdr>
        <w:top w:val="none" w:sz="0" w:space="0" w:color="auto"/>
        <w:left w:val="none" w:sz="0" w:space="0" w:color="auto"/>
        <w:bottom w:val="none" w:sz="0" w:space="0" w:color="auto"/>
        <w:right w:val="none" w:sz="0" w:space="0" w:color="auto"/>
      </w:divBdr>
      <w:divsChild>
        <w:div w:id="1875381009">
          <w:marLeft w:val="480"/>
          <w:marRight w:val="0"/>
          <w:marTop w:val="0"/>
          <w:marBottom w:val="0"/>
          <w:divBdr>
            <w:top w:val="none" w:sz="0" w:space="0" w:color="auto"/>
            <w:left w:val="none" w:sz="0" w:space="0" w:color="auto"/>
            <w:bottom w:val="none" w:sz="0" w:space="0" w:color="auto"/>
            <w:right w:val="none" w:sz="0" w:space="0" w:color="auto"/>
          </w:divBdr>
        </w:div>
        <w:div w:id="467936200">
          <w:marLeft w:val="480"/>
          <w:marRight w:val="0"/>
          <w:marTop w:val="0"/>
          <w:marBottom w:val="0"/>
          <w:divBdr>
            <w:top w:val="none" w:sz="0" w:space="0" w:color="auto"/>
            <w:left w:val="none" w:sz="0" w:space="0" w:color="auto"/>
            <w:bottom w:val="none" w:sz="0" w:space="0" w:color="auto"/>
            <w:right w:val="none" w:sz="0" w:space="0" w:color="auto"/>
          </w:divBdr>
        </w:div>
        <w:div w:id="1205749069">
          <w:marLeft w:val="480"/>
          <w:marRight w:val="0"/>
          <w:marTop w:val="0"/>
          <w:marBottom w:val="0"/>
          <w:divBdr>
            <w:top w:val="none" w:sz="0" w:space="0" w:color="auto"/>
            <w:left w:val="none" w:sz="0" w:space="0" w:color="auto"/>
            <w:bottom w:val="none" w:sz="0" w:space="0" w:color="auto"/>
            <w:right w:val="none" w:sz="0" w:space="0" w:color="auto"/>
          </w:divBdr>
        </w:div>
        <w:div w:id="883564536">
          <w:marLeft w:val="480"/>
          <w:marRight w:val="0"/>
          <w:marTop w:val="0"/>
          <w:marBottom w:val="0"/>
          <w:divBdr>
            <w:top w:val="none" w:sz="0" w:space="0" w:color="auto"/>
            <w:left w:val="none" w:sz="0" w:space="0" w:color="auto"/>
            <w:bottom w:val="none" w:sz="0" w:space="0" w:color="auto"/>
            <w:right w:val="none" w:sz="0" w:space="0" w:color="auto"/>
          </w:divBdr>
        </w:div>
        <w:div w:id="134955411">
          <w:marLeft w:val="480"/>
          <w:marRight w:val="0"/>
          <w:marTop w:val="0"/>
          <w:marBottom w:val="0"/>
          <w:divBdr>
            <w:top w:val="none" w:sz="0" w:space="0" w:color="auto"/>
            <w:left w:val="none" w:sz="0" w:space="0" w:color="auto"/>
            <w:bottom w:val="none" w:sz="0" w:space="0" w:color="auto"/>
            <w:right w:val="none" w:sz="0" w:space="0" w:color="auto"/>
          </w:divBdr>
        </w:div>
        <w:div w:id="829828520">
          <w:marLeft w:val="480"/>
          <w:marRight w:val="0"/>
          <w:marTop w:val="0"/>
          <w:marBottom w:val="0"/>
          <w:divBdr>
            <w:top w:val="none" w:sz="0" w:space="0" w:color="auto"/>
            <w:left w:val="none" w:sz="0" w:space="0" w:color="auto"/>
            <w:bottom w:val="none" w:sz="0" w:space="0" w:color="auto"/>
            <w:right w:val="none" w:sz="0" w:space="0" w:color="auto"/>
          </w:divBdr>
        </w:div>
        <w:div w:id="622618121">
          <w:marLeft w:val="480"/>
          <w:marRight w:val="0"/>
          <w:marTop w:val="0"/>
          <w:marBottom w:val="0"/>
          <w:divBdr>
            <w:top w:val="none" w:sz="0" w:space="0" w:color="auto"/>
            <w:left w:val="none" w:sz="0" w:space="0" w:color="auto"/>
            <w:bottom w:val="none" w:sz="0" w:space="0" w:color="auto"/>
            <w:right w:val="none" w:sz="0" w:space="0" w:color="auto"/>
          </w:divBdr>
        </w:div>
        <w:div w:id="84305473">
          <w:marLeft w:val="480"/>
          <w:marRight w:val="0"/>
          <w:marTop w:val="0"/>
          <w:marBottom w:val="0"/>
          <w:divBdr>
            <w:top w:val="none" w:sz="0" w:space="0" w:color="auto"/>
            <w:left w:val="none" w:sz="0" w:space="0" w:color="auto"/>
            <w:bottom w:val="none" w:sz="0" w:space="0" w:color="auto"/>
            <w:right w:val="none" w:sz="0" w:space="0" w:color="auto"/>
          </w:divBdr>
        </w:div>
        <w:div w:id="1608585939">
          <w:marLeft w:val="480"/>
          <w:marRight w:val="0"/>
          <w:marTop w:val="0"/>
          <w:marBottom w:val="0"/>
          <w:divBdr>
            <w:top w:val="none" w:sz="0" w:space="0" w:color="auto"/>
            <w:left w:val="none" w:sz="0" w:space="0" w:color="auto"/>
            <w:bottom w:val="none" w:sz="0" w:space="0" w:color="auto"/>
            <w:right w:val="none" w:sz="0" w:space="0" w:color="auto"/>
          </w:divBdr>
        </w:div>
        <w:div w:id="602156168">
          <w:marLeft w:val="480"/>
          <w:marRight w:val="0"/>
          <w:marTop w:val="0"/>
          <w:marBottom w:val="0"/>
          <w:divBdr>
            <w:top w:val="none" w:sz="0" w:space="0" w:color="auto"/>
            <w:left w:val="none" w:sz="0" w:space="0" w:color="auto"/>
            <w:bottom w:val="none" w:sz="0" w:space="0" w:color="auto"/>
            <w:right w:val="none" w:sz="0" w:space="0" w:color="auto"/>
          </w:divBdr>
        </w:div>
        <w:div w:id="2004628128">
          <w:marLeft w:val="480"/>
          <w:marRight w:val="0"/>
          <w:marTop w:val="0"/>
          <w:marBottom w:val="0"/>
          <w:divBdr>
            <w:top w:val="none" w:sz="0" w:space="0" w:color="auto"/>
            <w:left w:val="none" w:sz="0" w:space="0" w:color="auto"/>
            <w:bottom w:val="none" w:sz="0" w:space="0" w:color="auto"/>
            <w:right w:val="none" w:sz="0" w:space="0" w:color="auto"/>
          </w:divBdr>
        </w:div>
        <w:div w:id="1006833918">
          <w:marLeft w:val="480"/>
          <w:marRight w:val="0"/>
          <w:marTop w:val="0"/>
          <w:marBottom w:val="0"/>
          <w:divBdr>
            <w:top w:val="none" w:sz="0" w:space="0" w:color="auto"/>
            <w:left w:val="none" w:sz="0" w:space="0" w:color="auto"/>
            <w:bottom w:val="none" w:sz="0" w:space="0" w:color="auto"/>
            <w:right w:val="none" w:sz="0" w:space="0" w:color="auto"/>
          </w:divBdr>
        </w:div>
        <w:div w:id="1876700178">
          <w:marLeft w:val="480"/>
          <w:marRight w:val="0"/>
          <w:marTop w:val="0"/>
          <w:marBottom w:val="0"/>
          <w:divBdr>
            <w:top w:val="none" w:sz="0" w:space="0" w:color="auto"/>
            <w:left w:val="none" w:sz="0" w:space="0" w:color="auto"/>
            <w:bottom w:val="none" w:sz="0" w:space="0" w:color="auto"/>
            <w:right w:val="none" w:sz="0" w:space="0" w:color="auto"/>
          </w:divBdr>
        </w:div>
        <w:div w:id="916288534">
          <w:marLeft w:val="480"/>
          <w:marRight w:val="0"/>
          <w:marTop w:val="0"/>
          <w:marBottom w:val="0"/>
          <w:divBdr>
            <w:top w:val="none" w:sz="0" w:space="0" w:color="auto"/>
            <w:left w:val="none" w:sz="0" w:space="0" w:color="auto"/>
            <w:bottom w:val="none" w:sz="0" w:space="0" w:color="auto"/>
            <w:right w:val="none" w:sz="0" w:space="0" w:color="auto"/>
          </w:divBdr>
        </w:div>
        <w:div w:id="287319914">
          <w:marLeft w:val="480"/>
          <w:marRight w:val="0"/>
          <w:marTop w:val="0"/>
          <w:marBottom w:val="0"/>
          <w:divBdr>
            <w:top w:val="none" w:sz="0" w:space="0" w:color="auto"/>
            <w:left w:val="none" w:sz="0" w:space="0" w:color="auto"/>
            <w:bottom w:val="none" w:sz="0" w:space="0" w:color="auto"/>
            <w:right w:val="none" w:sz="0" w:space="0" w:color="auto"/>
          </w:divBdr>
        </w:div>
        <w:div w:id="745036856">
          <w:marLeft w:val="480"/>
          <w:marRight w:val="0"/>
          <w:marTop w:val="0"/>
          <w:marBottom w:val="0"/>
          <w:divBdr>
            <w:top w:val="none" w:sz="0" w:space="0" w:color="auto"/>
            <w:left w:val="none" w:sz="0" w:space="0" w:color="auto"/>
            <w:bottom w:val="none" w:sz="0" w:space="0" w:color="auto"/>
            <w:right w:val="none" w:sz="0" w:space="0" w:color="auto"/>
          </w:divBdr>
        </w:div>
        <w:div w:id="1962952564">
          <w:marLeft w:val="480"/>
          <w:marRight w:val="0"/>
          <w:marTop w:val="0"/>
          <w:marBottom w:val="0"/>
          <w:divBdr>
            <w:top w:val="none" w:sz="0" w:space="0" w:color="auto"/>
            <w:left w:val="none" w:sz="0" w:space="0" w:color="auto"/>
            <w:bottom w:val="none" w:sz="0" w:space="0" w:color="auto"/>
            <w:right w:val="none" w:sz="0" w:space="0" w:color="auto"/>
          </w:divBdr>
        </w:div>
        <w:div w:id="1251500014">
          <w:marLeft w:val="480"/>
          <w:marRight w:val="0"/>
          <w:marTop w:val="0"/>
          <w:marBottom w:val="0"/>
          <w:divBdr>
            <w:top w:val="none" w:sz="0" w:space="0" w:color="auto"/>
            <w:left w:val="none" w:sz="0" w:space="0" w:color="auto"/>
            <w:bottom w:val="none" w:sz="0" w:space="0" w:color="auto"/>
            <w:right w:val="none" w:sz="0" w:space="0" w:color="auto"/>
          </w:divBdr>
        </w:div>
        <w:div w:id="1300963750">
          <w:marLeft w:val="480"/>
          <w:marRight w:val="0"/>
          <w:marTop w:val="0"/>
          <w:marBottom w:val="0"/>
          <w:divBdr>
            <w:top w:val="none" w:sz="0" w:space="0" w:color="auto"/>
            <w:left w:val="none" w:sz="0" w:space="0" w:color="auto"/>
            <w:bottom w:val="none" w:sz="0" w:space="0" w:color="auto"/>
            <w:right w:val="none" w:sz="0" w:space="0" w:color="auto"/>
          </w:divBdr>
        </w:div>
        <w:div w:id="1994604260">
          <w:marLeft w:val="480"/>
          <w:marRight w:val="0"/>
          <w:marTop w:val="0"/>
          <w:marBottom w:val="0"/>
          <w:divBdr>
            <w:top w:val="none" w:sz="0" w:space="0" w:color="auto"/>
            <w:left w:val="none" w:sz="0" w:space="0" w:color="auto"/>
            <w:bottom w:val="none" w:sz="0" w:space="0" w:color="auto"/>
            <w:right w:val="none" w:sz="0" w:space="0" w:color="auto"/>
          </w:divBdr>
        </w:div>
        <w:div w:id="1527714220">
          <w:marLeft w:val="480"/>
          <w:marRight w:val="0"/>
          <w:marTop w:val="0"/>
          <w:marBottom w:val="0"/>
          <w:divBdr>
            <w:top w:val="none" w:sz="0" w:space="0" w:color="auto"/>
            <w:left w:val="none" w:sz="0" w:space="0" w:color="auto"/>
            <w:bottom w:val="none" w:sz="0" w:space="0" w:color="auto"/>
            <w:right w:val="none" w:sz="0" w:space="0" w:color="auto"/>
          </w:divBdr>
        </w:div>
        <w:div w:id="300306661">
          <w:marLeft w:val="480"/>
          <w:marRight w:val="0"/>
          <w:marTop w:val="0"/>
          <w:marBottom w:val="0"/>
          <w:divBdr>
            <w:top w:val="none" w:sz="0" w:space="0" w:color="auto"/>
            <w:left w:val="none" w:sz="0" w:space="0" w:color="auto"/>
            <w:bottom w:val="none" w:sz="0" w:space="0" w:color="auto"/>
            <w:right w:val="none" w:sz="0" w:space="0" w:color="auto"/>
          </w:divBdr>
        </w:div>
        <w:div w:id="2086369585">
          <w:marLeft w:val="480"/>
          <w:marRight w:val="0"/>
          <w:marTop w:val="0"/>
          <w:marBottom w:val="0"/>
          <w:divBdr>
            <w:top w:val="none" w:sz="0" w:space="0" w:color="auto"/>
            <w:left w:val="none" w:sz="0" w:space="0" w:color="auto"/>
            <w:bottom w:val="none" w:sz="0" w:space="0" w:color="auto"/>
            <w:right w:val="none" w:sz="0" w:space="0" w:color="auto"/>
          </w:divBdr>
        </w:div>
        <w:div w:id="2025932720">
          <w:marLeft w:val="480"/>
          <w:marRight w:val="0"/>
          <w:marTop w:val="0"/>
          <w:marBottom w:val="0"/>
          <w:divBdr>
            <w:top w:val="none" w:sz="0" w:space="0" w:color="auto"/>
            <w:left w:val="none" w:sz="0" w:space="0" w:color="auto"/>
            <w:bottom w:val="none" w:sz="0" w:space="0" w:color="auto"/>
            <w:right w:val="none" w:sz="0" w:space="0" w:color="auto"/>
          </w:divBdr>
        </w:div>
        <w:div w:id="1115102209">
          <w:marLeft w:val="480"/>
          <w:marRight w:val="0"/>
          <w:marTop w:val="0"/>
          <w:marBottom w:val="0"/>
          <w:divBdr>
            <w:top w:val="none" w:sz="0" w:space="0" w:color="auto"/>
            <w:left w:val="none" w:sz="0" w:space="0" w:color="auto"/>
            <w:bottom w:val="none" w:sz="0" w:space="0" w:color="auto"/>
            <w:right w:val="none" w:sz="0" w:space="0" w:color="auto"/>
          </w:divBdr>
        </w:div>
        <w:div w:id="1657758054">
          <w:marLeft w:val="480"/>
          <w:marRight w:val="0"/>
          <w:marTop w:val="0"/>
          <w:marBottom w:val="0"/>
          <w:divBdr>
            <w:top w:val="none" w:sz="0" w:space="0" w:color="auto"/>
            <w:left w:val="none" w:sz="0" w:space="0" w:color="auto"/>
            <w:bottom w:val="none" w:sz="0" w:space="0" w:color="auto"/>
            <w:right w:val="none" w:sz="0" w:space="0" w:color="auto"/>
          </w:divBdr>
        </w:div>
        <w:div w:id="670454664">
          <w:marLeft w:val="480"/>
          <w:marRight w:val="0"/>
          <w:marTop w:val="0"/>
          <w:marBottom w:val="0"/>
          <w:divBdr>
            <w:top w:val="none" w:sz="0" w:space="0" w:color="auto"/>
            <w:left w:val="none" w:sz="0" w:space="0" w:color="auto"/>
            <w:bottom w:val="none" w:sz="0" w:space="0" w:color="auto"/>
            <w:right w:val="none" w:sz="0" w:space="0" w:color="auto"/>
          </w:divBdr>
        </w:div>
        <w:div w:id="804928388">
          <w:marLeft w:val="480"/>
          <w:marRight w:val="0"/>
          <w:marTop w:val="0"/>
          <w:marBottom w:val="0"/>
          <w:divBdr>
            <w:top w:val="none" w:sz="0" w:space="0" w:color="auto"/>
            <w:left w:val="none" w:sz="0" w:space="0" w:color="auto"/>
            <w:bottom w:val="none" w:sz="0" w:space="0" w:color="auto"/>
            <w:right w:val="none" w:sz="0" w:space="0" w:color="auto"/>
          </w:divBdr>
        </w:div>
        <w:div w:id="1072702334">
          <w:marLeft w:val="480"/>
          <w:marRight w:val="0"/>
          <w:marTop w:val="0"/>
          <w:marBottom w:val="0"/>
          <w:divBdr>
            <w:top w:val="none" w:sz="0" w:space="0" w:color="auto"/>
            <w:left w:val="none" w:sz="0" w:space="0" w:color="auto"/>
            <w:bottom w:val="none" w:sz="0" w:space="0" w:color="auto"/>
            <w:right w:val="none" w:sz="0" w:space="0" w:color="auto"/>
          </w:divBdr>
        </w:div>
        <w:div w:id="715157445">
          <w:marLeft w:val="480"/>
          <w:marRight w:val="0"/>
          <w:marTop w:val="0"/>
          <w:marBottom w:val="0"/>
          <w:divBdr>
            <w:top w:val="none" w:sz="0" w:space="0" w:color="auto"/>
            <w:left w:val="none" w:sz="0" w:space="0" w:color="auto"/>
            <w:bottom w:val="none" w:sz="0" w:space="0" w:color="auto"/>
            <w:right w:val="none" w:sz="0" w:space="0" w:color="auto"/>
          </w:divBdr>
        </w:div>
        <w:div w:id="98111389">
          <w:marLeft w:val="480"/>
          <w:marRight w:val="0"/>
          <w:marTop w:val="0"/>
          <w:marBottom w:val="0"/>
          <w:divBdr>
            <w:top w:val="none" w:sz="0" w:space="0" w:color="auto"/>
            <w:left w:val="none" w:sz="0" w:space="0" w:color="auto"/>
            <w:bottom w:val="none" w:sz="0" w:space="0" w:color="auto"/>
            <w:right w:val="none" w:sz="0" w:space="0" w:color="auto"/>
          </w:divBdr>
        </w:div>
        <w:div w:id="360475534">
          <w:marLeft w:val="480"/>
          <w:marRight w:val="0"/>
          <w:marTop w:val="0"/>
          <w:marBottom w:val="0"/>
          <w:divBdr>
            <w:top w:val="none" w:sz="0" w:space="0" w:color="auto"/>
            <w:left w:val="none" w:sz="0" w:space="0" w:color="auto"/>
            <w:bottom w:val="none" w:sz="0" w:space="0" w:color="auto"/>
            <w:right w:val="none" w:sz="0" w:space="0" w:color="auto"/>
          </w:divBdr>
        </w:div>
        <w:div w:id="1420366514">
          <w:marLeft w:val="480"/>
          <w:marRight w:val="0"/>
          <w:marTop w:val="0"/>
          <w:marBottom w:val="0"/>
          <w:divBdr>
            <w:top w:val="none" w:sz="0" w:space="0" w:color="auto"/>
            <w:left w:val="none" w:sz="0" w:space="0" w:color="auto"/>
            <w:bottom w:val="none" w:sz="0" w:space="0" w:color="auto"/>
            <w:right w:val="none" w:sz="0" w:space="0" w:color="auto"/>
          </w:divBdr>
        </w:div>
        <w:div w:id="1010372354">
          <w:marLeft w:val="480"/>
          <w:marRight w:val="0"/>
          <w:marTop w:val="0"/>
          <w:marBottom w:val="0"/>
          <w:divBdr>
            <w:top w:val="none" w:sz="0" w:space="0" w:color="auto"/>
            <w:left w:val="none" w:sz="0" w:space="0" w:color="auto"/>
            <w:bottom w:val="none" w:sz="0" w:space="0" w:color="auto"/>
            <w:right w:val="none" w:sz="0" w:space="0" w:color="auto"/>
          </w:divBdr>
        </w:div>
        <w:div w:id="1103457533">
          <w:marLeft w:val="480"/>
          <w:marRight w:val="0"/>
          <w:marTop w:val="0"/>
          <w:marBottom w:val="0"/>
          <w:divBdr>
            <w:top w:val="none" w:sz="0" w:space="0" w:color="auto"/>
            <w:left w:val="none" w:sz="0" w:space="0" w:color="auto"/>
            <w:bottom w:val="none" w:sz="0" w:space="0" w:color="auto"/>
            <w:right w:val="none" w:sz="0" w:space="0" w:color="auto"/>
          </w:divBdr>
        </w:div>
        <w:div w:id="1526551941">
          <w:marLeft w:val="480"/>
          <w:marRight w:val="0"/>
          <w:marTop w:val="0"/>
          <w:marBottom w:val="0"/>
          <w:divBdr>
            <w:top w:val="none" w:sz="0" w:space="0" w:color="auto"/>
            <w:left w:val="none" w:sz="0" w:space="0" w:color="auto"/>
            <w:bottom w:val="none" w:sz="0" w:space="0" w:color="auto"/>
            <w:right w:val="none" w:sz="0" w:space="0" w:color="auto"/>
          </w:divBdr>
        </w:div>
        <w:div w:id="1821070326">
          <w:marLeft w:val="480"/>
          <w:marRight w:val="0"/>
          <w:marTop w:val="0"/>
          <w:marBottom w:val="0"/>
          <w:divBdr>
            <w:top w:val="none" w:sz="0" w:space="0" w:color="auto"/>
            <w:left w:val="none" w:sz="0" w:space="0" w:color="auto"/>
            <w:bottom w:val="none" w:sz="0" w:space="0" w:color="auto"/>
            <w:right w:val="none" w:sz="0" w:space="0" w:color="auto"/>
          </w:divBdr>
        </w:div>
        <w:div w:id="552934919">
          <w:marLeft w:val="480"/>
          <w:marRight w:val="0"/>
          <w:marTop w:val="0"/>
          <w:marBottom w:val="0"/>
          <w:divBdr>
            <w:top w:val="none" w:sz="0" w:space="0" w:color="auto"/>
            <w:left w:val="none" w:sz="0" w:space="0" w:color="auto"/>
            <w:bottom w:val="none" w:sz="0" w:space="0" w:color="auto"/>
            <w:right w:val="none" w:sz="0" w:space="0" w:color="auto"/>
          </w:divBdr>
        </w:div>
        <w:div w:id="126626242">
          <w:marLeft w:val="480"/>
          <w:marRight w:val="0"/>
          <w:marTop w:val="0"/>
          <w:marBottom w:val="0"/>
          <w:divBdr>
            <w:top w:val="none" w:sz="0" w:space="0" w:color="auto"/>
            <w:left w:val="none" w:sz="0" w:space="0" w:color="auto"/>
            <w:bottom w:val="none" w:sz="0" w:space="0" w:color="auto"/>
            <w:right w:val="none" w:sz="0" w:space="0" w:color="auto"/>
          </w:divBdr>
        </w:div>
        <w:div w:id="346564951">
          <w:marLeft w:val="480"/>
          <w:marRight w:val="0"/>
          <w:marTop w:val="0"/>
          <w:marBottom w:val="0"/>
          <w:divBdr>
            <w:top w:val="none" w:sz="0" w:space="0" w:color="auto"/>
            <w:left w:val="none" w:sz="0" w:space="0" w:color="auto"/>
            <w:bottom w:val="none" w:sz="0" w:space="0" w:color="auto"/>
            <w:right w:val="none" w:sz="0" w:space="0" w:color="auto"/>
          </w:divBdr>
        </w:div>
        <w:div w:id="1909878209">
          <w:marLeft w:val="480"/>
          <w:marRight w:val="0"/>
          <w:marTop w:val="0"/>
          <w:marBottom w:val="0"/>
          <w:divBdr>
            <w:top w:val="none" w:sz="0" w:space="0" w:color="auto"/>
            <w:left w:val="none" w:sz="0" w:space="0" w:color="auto"/>
            <w:bottom w:val="none" w:sz="0" w:space="0" w:color="auto"/>
            <w:right w:val="none" w:sz="0" w:space="0" w:color="auto"/>
          </w:divBdr>
        </w:div>
        <w:div w:id="471753211">
          <w:marLeft w:val="480"/>
          <w:marRight w:val="0"/>
          <w:marTop w:val="0"/>
          <w:marBottom w:val="0"/>
          <w:divBdr>
            <w:top w:val="none" w:sz="0" w:space="0" w:color="auto"/>
            <w:left w:val="none" w:sz="0" w:space="0" w:color="auto"/>
            <w:bottom w:val="none" w:sz="0" w:space="0" w:color="auto"/>
            <w:right w:val="none" w:sz="0" w:space="0" w:color="auto"/>
          </w:divBdr>
        </w:div>
        <w:div w:id="130292184">
          <w:marLeft w:val="480"/>
          <w:marRight w:val="0"/>
          <w:marTop w:val="0"/>
          <w:marBottom w:val="0"/>
          <w:divBdr>
            <w:top w:val="none" w:sz="0" w:space="0" w:color="auto"/>
            <w:left w:val="none" w:sz="0" w:space="0" w:color="auto"/>
            <w:bottom w:val="none" w:sz="0" w:space="0" w:color="auto"/>
            <w:right w:val="none" w:sz="0" w:space="0" w:color="auto"/>
          </w:divBdr>
        </w:div>
        <w:div w:id="43916396">
          <w:marLeft w:val="480"/>
          <w:marRight w:val="0"/>
          <w:marTop w:val="0"/>
          <w:marBottom w:val="0"/>
          <w:divBdr>
            <w:top w:val="none" w:sz="0" w:space="0" w:color="auto"/>
            <w:left w:val="none" w:sz="0" w:space="0" w:color="auto"/>
            <w:bottom w:val="none" w:sz="0" w:space="0" w:color="auto"/>
            <w:right w:val="none" w:sz="0" w:space="0" w:color="auto"/>
          </w:divBdr>
        </w:div>
        <w:div w:id="1615749977">
          <w:marLeft w:val="480"/>
          <w:marRight w:val="0"/>
          <w:marTop w:val="0"/>
          <w:marBottom w:val="0"/>
          <w:divBdr>
            <w:top w:val="none" w:sz="0" w:space="0" w:color="auto"/>
            <w:left w:val="none" w:sz="0" w:space="0" w:color="auto"/>
            <w:bottom w:val="none" w:sz="0" w:space="0" w:color="auto"/>
            <w:right w:val="none" w:sz="0" w:space="0" w:color="auto"/>
          </w:divBdr>
        </w:div>
        <w:div w:id="1741947115">
          <w:marLeft w:val="480"/>
          <w:marRight w:val="0"/>
          <w:marTop w:val="0"/>
          <w:marBottom w:val="0"/>
          <w:divBdr>
            <w:top w:val="none" w:sz="0" w:space="0" w:color="auto"/>
            <w:left w:val="none" w:sz="0" w:space="0" w:color="auto"/>
            <w:bottom w:val="none" w:sz="0" w:space="0" w:color="auto"/>
            <w:right w:val="none" w:sz="0" w:space="0" w:color="auto"/>
          </w:divBdr>
        </w:div>
        <w:div w:id="1242065709">
          <w:marLeft w:val="480"/>
          <w:marRight w:val="0"/>
          <w:marTop w:val="0"/>
          <w:marBottom w:val="0"/>
          <w:divBdr>
            <w:top w:val="none" w:sz="0" w:space="0" w:color="auto"/>
            <w:left w:val="none" w:sz="0" w:space="0" w:color="auto"/>
            <w:bottom w:val="none" w:sz="0" w:space="0" w:color="auto"/>
            <w:right w:val="none" w:sz="0" w:space="0" w:color="auto"/>
          </w:divBdr>
        </w:div>
        <w:div w:id="1355768795">
          <w:marLeft w:val="480"/>
          <w:marRight w:val="0"/>
          <w:marTop w:val="0"/>
          <w:marBottom w:val="0"/>
          <w:divBdr>
            <w:top w:val="none" w:sz="0" w:space="0" w:color="auto"/>
            <w:left w:val="none" w:sz="0" w:space="0" w:color="auto"/>
            <w:bottom w:val="none" w:sz="0" w:space="0" w:color="auto"/>
            <w:right w:val="none" w:sz="0" w:space="0" w:color="auto"/>
          </w:divBdr>
        </w:div>
        <w:div w:id="1942226134">
          <w:marLeft w:val="480"/>
          <w:marRight w:val="0"/>
          <w:marTop w:val="0"/>
          <w:marBottom w:val="0"/>
          <w:divBdr>
            <w:top w:val="none" w:sz="0" w:space="0" w:color="auto"/>
            <w:left w:val="none" w:sz="0" w:space="0" w:color="auto"/>
            <w:bottom w:val="none" w:sz="0" w:space="0" w:color="auto"/>
            <w:right w:val="none" w:sz="0" w:space="0" w:color="auto"/>
          </w:divBdr>
        </w:div>
        <w:div w:id="215941455">
          <w:marLeft w:val="480"/>
          <w:marRight w:val="0"/>
          <w:marTop w:val="0"/>
          <w:marBottom w:val="0"/>
          <w:divBdr>
            <w:top w:val="none" w:sz="0" w:space="0" w:color="auto"/>
            <w:left w:val="none" w:sz="0" w:space="0" w:color="auto"/>
            <w:bottom w:val="none" w:sz="0" w:space="0" w:color="auto"/>
            <w:right w:val="none" w:sz="0" w:space="0" w:color="auto"/>
          </w:divBdr>
        </w:div>
        <w:div w:id="699014424">
          <w:marLeft w:val="480"/>
          <w:marRight w:val="0"/>
          <w:marTop w:val="0"/>
          <w:marBottom w:val="0"/>
          <w:divBdr>
            <w:top w:val="none" w:sz="0" w:space="0" w:color="auto"/>
            <w:left w:val="none" w:sz="0" w:space="0" w:color="auto"/>
            <w:bottom w:val="none" w:sz="0" w:space="0" w:color="auto"/>
            <w:right w:val="none" w:sz="0" w:space="0" w:color="auto"/>
          </w:divBdr>
        </w:div>
        <w:div w:id="778109237">
          <w:marLeft w:val="480"/>
          <w:marRight w:val="0"/>
          <w:marTop w:val="0"/>
          <w:marBottom w:val="0"/>
          <w:divBdr>
            <w:top w:val="none" w:sz="0" w:space="0" w:color="auto"/>
            <w:left w:val="none" w:sz="0" w:space="0" w:color="auto"/>
            <w:bottom w:val="none" w:sz="0" w:space="0" w:color="auto"/>
            <w:right w:val="none" w:sz="0" w:space="0" w:color="auto"/>
          </w:divBdr>
        </w:div>
        <w:div w:id="1439251247">
          <w:marLeft w:val="480"/>
          <w:marRight w:val="0"/>
          <w:marTop w:val="0"/>
          <w:marBottom w:val="0"/>
          <w:divBdr>
            <w:top w:val="none" w:sz="0" w:space="0" w:color="auto"/>
            <w:left w:val="none" w:sz="0" w:space="0" w:color="auto"/>
            <w:bottom w:val="none" w:sz="0" w:space="0" w:color="auto"/>
            <w:right w:val="none" w:sz="0" w:space="0" w:color="auto"/>
          </w:divBdr>
        </w:div>
        <w:div w:id="534076141">
          <w:marLeft w:val="480"/>
          <w:marRight w:val="0"/>
          <w:marTop w:val="0"/>
          <w:marBottom w:val="0"/>
          <w:divBdr>
            <w:top w:val="none" w:sz="0" w:space="0" w:color="auto"/>
            <w:left w:val="none" w:sz="0" w:space="0" w:color="auto"/>
            <w:bottom w:val="none" w:sz="0" w:space="0" w:color="auto"/>
            <w:right w:val="none" w:sz="0" w:space="0" w:color="auto"/>
          </w:divBdr>
        </w:div>
        <w:div w:id="1198933858">
          <w:marLeft w:val="480"/>
          <w:marRight w:val="0"/>
          <w:marTop w:val="0"/>
          <w:marBottom w:val="0"/>
          <w:divBdr>
            <w:top w:val="none" w:sz="0" w:space="0" w:color="auto"/>
            <w:left w:val="none" w:sz="0" w:space="0" w:color="auto"/>
            <w:bottom w:val="none" w:sz="0" w:space="0" w:color="auto"/>
            <w:right w:val="none" w:sz="0" w:space="0" w:color="auto"/>
          </w:divBdr>
        </w:div>
        <w:div w:id="643699075">
          <w:marLeft w:val="480"/>
          <w:marRight w:val="0"/>
          <w:marTop w:val="0"/>
          <w:marBottom w:val="0"/>
          <w:divBdr>
            <w:top w:val="none" w:sz="0" w:space="0" w:color="auto"/>
            <w:left w:val="none" w:sz="0" w:space="0" w:color="auto"/>
            <w:bottom w:val="none" w:sz="0" w:space="0" w:color="auto"/>
            <w:right w:val="none" w:sz="0" w:space="0" w:color="auto"/>
          </w:divBdr>
        </w:div>
        <w:div w:id="1534226629">
          <w:marLeft w:val="480"/>
          <w:marRight w:val="0"/>
          <w:marTop w:val="0"/>
          <w:marBottom w:val="0"/>
          <w:divBdr>
            <w:top w:val="none" w:sz="0" w:space="0" w:color="auto"/>
            <w:left w:val="none" w:sz="0" w:space="0" w:color="auto"/>
            <w:bottom w:val="none" w:sz="0" w:space="0" w:color="auto"/>
            <w:right w:val="none" w:sz="0" w:space="0" w:color="auto"/>
          </w:divBdr>
        </w:div>
        <w:div w:id="1858688550">
          <w:marLeft w:val="480"/>
          <w:marRight w:val="0"/>
          <w:marTop w:val="0"/>
          <w:marBottom w:val="0"/>
          <w:divBdr>
            <w:top w:val="none" w:sz="0" w:space="0" w:color="auto"/>
            <w:left w:val="none" w:sz="0" w:space="0" w:color="auto"/>
            <w:bottom w:val="none" w:sz="0" w:space="0" w:color="auto"/>
            <w:right w:val="none" w:sz="0" w:space="0" w:color="auto"/>
          </w:divBdr>
        </w:div>
        <w:div w:id="126051543">
          <w:marLeft w:val="480"/>
          <w:marRight w:val="0"/>
          <w:marTop w:val="0"/>
          <w:marBottom w:val="0"/>
          <w:divBdr>
            <w:top w:val="none" w:sz="0" w:space="0" w:color="auto"/>
            <w:left w:val="none" w:sz="0" w:space="0" w:color="auto"/>
            <w:bottom w:val="none" w:sz="0" w:space="0" w:color="auto"/>
            <w:right w:val="none" w:sz="0" w:space="0" w:color="auto"/>
          </w:divBdr>
        </w:div>
        <w:div w:id="818570037">
          <w:marLeft w:val="480"/>
          <w:marRight w:val="0"/>
          <w:marTop w:val="0"/>
          <w:marBottom w:val="0"/>
          <w:divBdr>
            <w:top w:val="none" w:sz="0" w:space="0" w:color="auto"/>
            <w:left w:val="none" w:sz="0" w:space="0" w:color="auto"/>
            <w:bottom w:val="none" w:sz="0" w:space="0" w:color="auto"/>
            <w:right w:val="none" w:sz="0" w:space="0" w:color="auto"/>
          </w:divBdr>
        </w:div>
        <w:div w:id="514735956">
          <w:marLeft w:val="480"/>
          <w:marRight w:val="0"/>
          <w:marTop w:val="0"/>
          <w:marBottom w:val="0"/>
          <w:divBdr>
            <w:top w:val="none" w:sz="0" w:space="0" w:color="auto"/>
            <w:left w:val="none" w:sz="0" w:space="0" w:color="auto"/>
            <w:bottom w:val="none" w:sz="0" w:space="0" w:color="auto"/>
            <w:right w:val="none" w:sz="0" w:space="0" w:color="auto"/>
          </w:divBdr>
        </w:div>
        <w:div w:id="280765264">
          <w:marLeft w:val="480"/>
          <w:marRight w:val="0"/>
          <w:marTop w:val="0"/>
          <w:marBottom w:val="0"/>
          <w:divBdr>
            <w:top w:val="none" w:sz="0" w:space="0" w:color="auto"/>
            <w:left w:val="none" w:sz="0" w:space="0" w:color="auto"/>
            <w:bottom w:val="none" w:sz="0" w:space="0" w:color="auto"/>
            <w:right w:val="none" w:sz="0" w:space="0" w:color="auto"/>
          </w:divBdr>
        </w:div>
        <w:div w:id="1343972771">
          <w:marLeft w:val="480"/>
          <w:marRight w:val="0"/>
          <w:marTop w:val="0"/>
          <w:marBottom w:val="0"/>
          <w:divBdr>
            <w:top w:val="none" w:sz="0" w:space="0" w:color="auto"/>
            <w:left w:val="none" w:sz="0" w:space="0" w:color="auto"/>
            <w:bottom w:val="none" w:sz="0" w:space="0" w:color="auto"/>
            <w:right w:val="none" w:sz="0" w:space="0" w:color="auto"/>
          </w:divBdr>
        </w:div>
        <w:div w:id="1350371572">
          <w:marLeft w:val="480"/>
          <w:marRight w:val="0"/>
          <w:marTop w:val="0"/>
          <w:marBottom w:val="0"/>
          <w:divBdr>
            <w:top w:val="none" w:sz="0" w:space="0" w:color="auto"/>
            <w:left w:val="none" w:sz="0" w:space="0" w:color="auto"/>
            <w:bottom w:val="none" w:sz="0" w:space="0" w:color="auto"/>
            <w:right w:val="none" w:sz="0" w:space="0" w:color="auto"/>
          </w:divBdr>
        </w:div>
        <w:div w:id="2007318130">
          <w:marLeft w:val="480"/>
          <w:marRight w:val="0"/>
          <w:marTop w:val="0"/>
          <w:marBottom w:val="0"/>
          <w:divBdr>
            <w:top w:val="none" w:sz="0" w:space="0" w:color="auto"/>
            <w:left w:val="none" w:sz="0" w:space="0" w:color="auto"/>
            <w:bottom w:val="none" w:sz="0" w:space="0" w:color="auto"/>
            <w:right w:val="none" w:sz="0" w:space="0" w:color="auto"/>
          </w:divBdr>
        </w:div>
        <w:div w:id="1022635465">
          <w:marLeft w:val="480"/>
          <w:marRight w:val="0"/>
          <w:marTop w:val="0"/>
          <w:marBottom w:val="0"/>
          <w:divBdr>
            <w:top w:val="none" w:sz="0" w:space="0" w:color="auto"/>
            <w:left w:val="none" w:sz="0" w:space="0" w:color="auto"/>
            <w:bottom w:val="none" w:sz="0" w:space="0" w:color="auto"/>
            <w:right w:val="none" w:sz="0" w:space="0" w:color="auto"/>
          </w:divBdr>
        </w:div>
        <w:div w:id="191844221">
          <w:marLeft w:val="480"/>
          <w:marRight w:val="0"/>
          <w:marTop w:val="0"/>
          <w:marBottom w:val="0"/>
          <w:divBdr>
            <w:top w:val="none" w:sz="0" w:space="0" w:color="auto"/>
            <w:left w:val="none" w:sz="0" w:space="0" w:color="auto"/>
            <w:bottom w:val="none" w:sz="0" w:space="0" w:color="auto"/>
            <w:right w:val="none" w:sz="0" w:space="0" w:color="auto"/>
          </w:divBdr>
        </w:div>
        <w:div w:id="367070237">
          <w:marLeft w:val="480"/>
          <w:marRight w:val="0"/>
          <w:marTop w:val="0"/>
          <w:marBottom w:val="0"/>
          <w:divBdr>
            <w:top w:val="none" w:sz="0" w:space="0" w:color="auto"/>
            <w:left w:val="none" w:sz="0" w:space="0" w:color="auto"/>
            <w:bottom w:val="none" w:sz="0" w:space="0" w:color="auto"/>
            <w:right w:val="none" w:sz="0" w:space="0" w:color="auto"/>
          </w:divBdr>
        </w:div>
        <w:div w:id="1064527747">
          <w:marLeft w:val="480"/>
          <w:marRight w:val="0"/>
          <w:marTop w:val="0"/>
          <w:marBottom w:val="0"/>
          <w:divBdr>
            <w:top w:val="none" w:sz="0" w:space="0" w:color="auto"/>
            <w:left w:val="none" w:sz="0" w:space="0" w:color="auto"/>
            <w:bottom w:val="none" w:sz="0" w:space="0" w:color="auto"/>
            <w:right w:val="none" w:sz="0" w:space="0" w:color="auto"/>
          </w:divBdr>
        </w:div>
        <w:div w:id="918710765">
          <w:marLeft w:val="480"/>
          <w:marRight w:val="0"/>
          <w:marTop w:val="0"/>
          <w:marBottom w:val="0"/>
          <w:divBdr>
            <w:top w:val="none" w:sz="0" w:space="0" w:color="auto"/>
            <w:left w:val="none" w:sz="0" w:space="0" w:color="auto"/>
            <w:bottom w:val="none" w:sz="0" w:space="0" w:color="auto"/>
            <w:right w:val="none" w:sz="0" w:space="0" w:color="auto"/>
          </w:divBdr>
        </w:div>
        <w:div w:id="1235581053">
          <w:marLeft w:val="480"/>
          <w:marRight w:val="0"/>
          <w:marTop w:val="0"/>
          <w:marBottom w:val="0"/>
          <w:divBdr>
            <w:top w:val="none" w:sz="0" w:space="0" w:color="auto"/>
            <w:left w:val="none" w:sz="0" w:space="0" w:color="auto"/>
            <w:bottom w:val="none" w:sz="0" w:space="0" w:color="auto"/>
            <w:right w:val="none" w:sz="0" w:space="0" w:color="auto"/>
          </w:divBdr>
        </w:div>
        <w:div w:id="1863088229">
          <w:marLeft w:val="480"/>
          <w:marRight w:val="0"/>
          <w:marTop w:val="0"/>
          <w:marBottom w:val="0"/>
          <w:divBdr>
            <w:top w:val="none" w:sz="0" w:space="0" w:color="auto"/>
            <w:left w:val="none" w:sz="0" w:space="0" w:color="auto"/>
            <w:bottom w:val="none" w:sz="0" w:space="0" w:color="auto"/>
            <w:right w:val="none" w:sz="0" w:space="0" w:color="auto"/>
          </w:divBdr>
        </w:div>
        <w:div w:id="2033799513">
          <w:marLeft w:val="480"/>
          <w:marRight w:val="0"/>
          <w:marTop w:val="0"/>
          <w:marBottom w:val="0"/>
          <w:divBdr>
            <w:top w:val="none" w:sz="0" w:space="0" w:color="auto"/>
            <w:left w:val="none" w:sz="0" w:space="0" w:color="auto"/>
            <w:bottom w:val="none" w:sz="0" w:space="0" w:color="auto"/>
            <w:right w:val="none" w:sz="0" w:space="0" w:color="auto"/>
          </w:divBdr>
        </w:div>
        <w:div w:id="1545872118">
          <w:marLeft w:val="480"/>
          <w:marRight w:val="0"/>
          <w:marTop w:val="0"/>
          <w:marBottom w:val="0"/>
          <w:divBdr>
            <w:top w:val="none" w:sz="0" w:space="0" w:color="auto"/>
            <w:left w:val="none" w:sz="0" w:space="0" w:color="auto"/>
            <w:bottom w:val="none" w:sz="0" w:space="0" w:color="auto"/>
            <w:right w:val="none" w:sz="0" w:space="0" w:color="auto"/>
          </w:divBdr>
        </w:div>
        <w:div w:id="1297292783">
          <w:marLeft w:val="480"/>
          <w:marRight w:val="0"/>
          <w:marTop w:val="0"/>
          <w:marBottom w:val="0"/>
          <w:divBdr>
            <w:top w:val="none" w:sz="0" w:space="0" w:color="auto"/>
            <w:left w:val="none" w:sz="0" w:space="0" w:color="auto"/>
            <w:bottom w:val="none" w:sz="0" w:space="0" w:color="auto"/>
            <w:right w:val="none" w:sz="0" w:space="0" w:color="auto"/>
          </w:divBdr>
        </w:div>
        <w:div w:id="1898466780">
          <w:marLeft w:val="480"/>
          <w:marRight w:val="0"/>
          <w:marTop w:val="0"/>
          <w:marBottom w:val="0"/>
          <w:divBdr>
            <w:top w:val="none" w:sz="0" w:space="0" w:color="auto"/>
            <w:left w:val="none" w:sz="0" w:space="0" w:color="auto"/>
            <w:bottom w:val="none" w:sz="0" w:space="0" w:color="auto"/>
            <w:right w:val="none" w:sz="0" w:space="0" w:color="auto"/>
          </w:divBdr>
        </w:div>
        <w:div w:id="518279784">
          <w:marLeft w:val="480"/>
          <w:marRight w:val="0"/>
          <w:marTop w:val="0"/>
          <w:marBottom w:val="0"/>
          <w:divBdr>
            <w:top w:val="none" w:sz="0" w:space="0" w:color="auto"/>
            <w:left w:val="none" w:sz="0" w:space="0" w:color="auto"/>
            <w:bottom w:val="none" w:sz="0" w:space="0" w:color="auto"/>
            <w:right w:val="none" w:sz="0" w:space="0" w:color="auto"/>
          </w:divBdr>
        </w:div>
        <w:div w:id="1986229070">
          <w:marLeft w:val="480"/>
          <w:marRight w:val="0"/>
          <w:marTop w:val="0"/>
          <w:marBottom w:val="0"/>
          <w:divBdr>
            <w:top w:val="none" w:sz="0" w:space="0" w:color="auto"/>
            <w:left w:val="none" w:sz="0" w:space="0" w:color="auto"/>
            <w:bottom w:val="none" w:sz="0" w:space="0" w:color="auto"/>
            <w:right w:val="none" w:sz="0" w:space="0" w:color="auto"/>
          </w:divBdr>
        </w:div>
        <w:div w:id="252398762">
          <w:marLeft w:val="480"/>
          <w:marRight w:val="0"/>
          <w:marTop w:val="0"/>
          <w:marBottom w:val="0"/>
          <w:divBdr>
            <w:top w:val="none" w:sz="0" w:space="0" w:color="auto"/>
            <w:left w:val="none" w:sz="0" w:space="0" w:color="auto"/>
            <w:bottom w:val="none" w:sz="0" w:space="0" w:color="auto"/>
            <w:right w:val="none" w:sz="0" w:space="0" w:color="auto"/>
          </w:divBdr>
        </w:div>
        <w:div w:id="1113355652">
          <w:marLeft w:val="480"/>
          <w:marRight w:val="0"/>
          <w:marTop w:val="0"/>
          <w:marBottom w:val="0"/>
          <w:divBdr>
            <w:top w:val="none" w:sz="0" w:space="0" w:color="auto"/>
            <w:left w:val="none" w:sz="0" w:space="0" w:color="auto"/>
            <w:bottom w:val="none" w:sz="0" w:space="0" w:color="auto"/>
            <w:right w:val="none" w:sz="0" w:space="0" w:color="auto"/>
          </w:divBdr>
        </w:div>
        <w:div w:id="1873492962">
          <w:marLeft w:val="480"/>
          <w:marRight w:val="0"/>
          <w:marTop w:val="0"/>
          <w:marBottom w:val="0"/>
          <w:divBdr>
            <w:top w:val="none" w:sz="0" w:space="0" w:color="auto"/>
            <w:left w:val="none" w:sz="0" w:space="0" w:color="auto"/>
            <w:bottom w:val="none" w:sz="0" w:space="0" w:color="auto"/>
            <w:right w:val="none" w:sz="0" w:space="0" w:color="auto"/>
          </w:divBdr>
        </w:div>
      </w:divsChild>
    </w:div>
    <w:div w:id="1817646889">
      <w:bodyDiv w:val="1"/>
      <w:marLeft w:val="0"/>
      <w:marRight w:val="0"/>
      <w:marTop w:val="0"/>
      <w:marBottom w:val="0"/>
      <w:divBdr>
        <w:top w:val="none" w:sz="0" w:space="0" w:color="auto"/>
        <w:left w:val="none" w:sz="0" w:space="0" w:color="auto"/>
        <w:bottom w:val="none" w:sz="0" w:space="0" w:color="auto"/>
        <w:right w:val="none" w:sz="0" w:space="0" w:color="auto"/>
      </w:divBdr>
    </w:div>
    <w:div w:id="1817795943">
      <w:bodyDiv w:val="1"/>
      <w:marLeft w:val="0"/>
      <w:marRight w:val="0"/>
      <w:marTop w:val="0"/>
      <w:marBottom w:val="0"/>
      <w:divBdr>
        <w:top w:val="none" w:sz="0" w:space="0" w:color="auto"/>
        <w:left w:val="none" w:sz="0" w:space="0" w:color="auto"/>
        <w:bottom w:val="none" w:sz="0" w:space="0" w:color="auto"/>
        <w:right w:val="none" w:sz="0" w:space="0" w:color="auto"/>
      </w:divBdr>
    </w:div>
    <w:div w:id="1817869774">
      <w:bodyDiv w:val="1"/>
      <w:marLeft w:val="0"/>
      <w:marRight w:val="0"/>
      <w:marTop w:val="0"/>
      <w:marBottom w:val="0"/>
      <w:divBdr>
        <w:top w:val="none" w:sz="0" w:space="0" w:color="auto"/>
        <w:left w:val="none" w:sz="0" w:space="0" w:color="auto"/>
        <w:bottom w:val="none" w:sz="0" w:space="0" w:color="auto"/>
        <w:right w:val="none" w:sz="0" w:space="0" w:color="auto"/>
      </w:divBdr>
    </w:div>
    <w:div w:id="1818456029">
      <w:bodyDiv w:val="1"/>
      <w:marLeft w:val="0"/>
      <w:marRight w:val="0"/>
      <w:marTop w:val="0"/>
      <w:marBottom w:val="0"/>
      <w:divBdr>
        <w:top w:val="none" w:sz="0" w:space="0" w:color="auto"/>
        <w:left w:val="none" w:sz="0" w:space="0" w:color="auto"/>
        <w:bottom w:val="none" w:sz="0" w:space="0" w:color="auto"/>
        <w:right w:val="none" w:sz="0" w:space="0" w:color="auto"/>
      </w:divBdr>
    </w:div>
    <w:div w:id="1819609630">
      <w:bodyDiv w:val="1"/>
      <w:marLeft w:val="0"/>
      <w:marRight w:val="0"/>
      <w:marTop w:val="0"/>
      <w:marBottom w:val="0"/>
      <w:divBdr>
        <w:top w:val="none" w:sz="0" w:space="0" w:color="auto"/>
        <w:left w:val="none" w:sz="0" w:space="0" w:color="auto"/>
        <w:bottom w:val="none" w:sz="0" w:space="0" w:color="auto"/>
        <w:right w:val="none" w:sz="0" w:space="0" w:color="auto"/>
      </w:divBdr>
    </w:div>
    <w:div w:id="1819609849">
      <w:bodyDiv w:val="1"/>
      <w:marLeft w:val="0"/>
      <w:marRight w:val="0"/>
      <w:marTop w:val="0"/>
      <w:marBottom w:val="0"/>
      <w:divBdr>
        <w:top w:val="none" w:sz="0" w:space="0" w:color="auto"/>
        <w:left w:val="none" w:sz="0" w:space="0" w:color="auto"/>
        <w:bottom w:val="none" w:sz="0" w:space="0" w:color="auto"/>
        <w:right w:val="none" w:sz="0" w:space="0" w:color="auto"/>
      </w:divBdr>
    </w:div>
    <w:div w:id="1819767279">
      <w:bodyDiv w:val="1"/>
      <w:marLeft w:val="0"/>
      <w:marRight w:val="0"/>
      <w:marTop w:val="0"/>
      <w:marBottom w:val="0"/>
      <w:divBdr>
        <w:top w:val="none" w:sz="0" w:space="0" w:color="auto"/>
        <w:left w:val="none" w:sz="0" w:space="0" w:color="auto"/>
        <w:bottom w:val="none" w:sz="0" w:space="0" w:color="auto"/>
        <w:right w:val="none" w:sz="0" w:space="0" w:color="auto"/>
      </w:divBdr>
    </w:div>
    <w:div w:id="1820419330">
      <w:bodyDiv w:val="1"/>
      <w:marLeft w:val="0"/>
      <w:marRight w:val="0"/>
      <w:marTop w:val="0"/>
      <w:marBottom w:val="0"/>
      <w:divBdr>
        <w:top w:val="none" w:sz="0" w:space="0" w:color="auto"/>
        <w:left w:val="none" w:sz="0" w:space="0" w:color="auto"/>
        <w:bottom w:val="none" w:sz="0" w:space="0" w:color="auto"/>
        <w:right w:val="none" w:sz="0" w:space="0" w:color="auto"/>
      </w:divBdr>
    </w:div>
    <w:div w:id="1820464861">
      <w:bodyDiv w:val="1"/>
      <w:marLeft w:val="0"/>
      <w:marRight w:val="0"/>
      <w:marTop w:val="0"/>
      <w:marBottom w:val="0"/>
      <w:divBdr>
        <w:top w:val="none" w:sz="0" w:space="0" w:color="auto"/>
        <w:left w:val="none" w:sz="0" w:space="0" w:color="auto"/>
        <w:bottom w:val="none" w:sz="0" w:space="0" w:color="auto"/>
        <w:right w:val="none" w:sz="0" w:space="0" w:color="auto"/>
      </w:divBdr>
    </w:div>
    <w:div w:id="1820657779">
      <w:bodyDiv w:val="1"/>
      <w:marLeft w:val="0"/>
      <w:marRight w:val="0"/>
      <w:marTop w:val="0"/>
      <w:marBottom w:val="0"/>
      <w:divBdr>
        <w:top w:val="none" w:sz="0" w:space="0" w:color="auto"/>
        <w:left w:val="none" w:sz="0" w:space="0" w:color="auto"/>
        <w:bottom w:val="none" w:sz="0" w:space="0" w:color="auto"/>
        <w:right w:val="none" w:sz="0" w:space="0" w:color="auto"/>
      </w:divBdr>
    </w:div>
    <w:div w:id="1821073406">
      <w:bodyDiv w:val="1"/>
      <w:marLeft w:val="0"/>
      <w:marRight w:val="0"/>
      <w:marTop w:val="0"/>
      <w:marBottom w:val="0"/>
      <w:divBdr>
        <w:top w:val="none" w:sz="0" w:space="0" w:color="auto"/>
        <w:left w:val="none" w:sz="0" w:space="0" w:color="auto"/>
        <w:bottom w:val="none" w:sz="0" w:space="0" w:color="auto"/>
        <w:right w:val="none" w:sz="0" w:space="0" w:color="auto"/>
      </w:divBdr>
    </w:div>
    <w:div w:id="1821077325">
      <w:bodyDiv w:val="1"/>
      <w:marLeft w:val="0"/>
      <w:marRight w:val="0"/>
      <w:marTop w:val="0"/>
      <w:marBottom w:val="0"/>
      <w:divBdr>
        <w:top w:val="none" w:sz="0" w:space="0" w:color="auto"/>
        <w:left w:val="none" w:sz="0" w:space="0" w:color="auto"/>
        <w:bottom w:val="none" w:sz="0" w:space="0" w:color="auto"/>
        <w:right w:val="none" w:sz="0" w:space="0" w:color="auto"/>
      </w:divBdr>
    </w:div>
    <w:div w:id="1821538042">
      <w:bodyDiv w:val="1"/>
      <w:marLeft w:val="0"/>
      <w:marRight w:val="0"/>
      <w:marTop w:val="0"/>
      <w:marBottom w:val="0"/>
      <w:divBdr>
        <w:top w:val="none" w:sz="0" w:space="0" w:color="auto"/>
        <w:left w:val="none" w:sz="0" w:space="0" w:color="auto"/>
        <w:bottom w:val="none" w:sz="0" w:space="0" w:color="auto"/>
        <w:right w:val="none" w:sz="0" w:space="0" w:color="auto"/>
      </w:divBdr>
    </w:div>
    <w:div w:id="1821731577">
      <w:bodyDiv w:val="1"/>
      <w:marLeft w:val="0"/>
      <w:marRight w:val="0"/>
      <w:marTop w:val="0"/>
      <w:marBottom w:val="0"/>
      <w:divBdr>
        <w:top w:val="none" w:sz="0" w:space="0" w:color="auto"/>
        <w:left w:val="none" w:sz="0" w:space="0" w:color="auto"/>
        <w:bottom w:val="none" w:sz="0" w:space="0" w:color="auto"/>
        <w:right w:val="none" w:sz="0" w:space="0" w:color="auto"/>
      </w:divBdr>
    </w:div>
    <w:div w:id="1822037699">
      <w:bodyDiv w:val="1"/>
      <w:marLeft w:val="0"/>
      <w:marRight w:val="0"/>
      <w:marTop w:val="0"/>
      <w:marBottom w:val="0"/>
      <w:divBdr>
        <w:top w:val="none" w:sz="0" w:space="0" w:color="auto"/>
        <w:left w:val="none" w:sz="0" w:space="0" w:color="auto"/>
        <w:bottom w:val="none" w:sz="0" w:space="0" w:color="auto"/>
        <w:right w:val="none" w:sz="0" w:space="0" w:color="auto"/>
      </w:divBdr>
    </w:div>
    <w:div w:id="1822044422">
      <w:bodyDiv w:val="1"/>
      <w:marLeft w:val="0"/>
      <w:marRight w:val="0"/>
      <w:marTop w:val="0"/>
      <w:marBottom w:val="0"/>
      <w:divBdr>
        <w:top w:val="none" w:sz="0" w:space="0" w:color="auto"/>
        <w:left w:val="none" w:sz="0" w:space="0" w:color="auto"/>
        <w:bottom w:val="none" w:sz="0" w:space="0" w:color="auto"/>
        <w:right w:val="none" w:sz="0" w:space="0" w:color="auto"/>
      </w:divBdr>
    </w:div>
    <w:div w:id="1822114183">
      <w:bodyDiv w:val="1"/>
      <w:marLeft w:val="0"/>
      <w:marRight w:val="0"/>
      <w:marTop w:val="0"/>
      <w:marBottom w:val="0"/>
      <w:divBdr>
        <w:top w:val="none" w:sz="0" w:space="0" w:color="auto"/>
        <w:left w:val="none" w:sz="0" w:space="0" w:color="auto"/>
        <w:bottom w:val="none" w:sz="0" w:space="0" w:color="auto"/>
        <w:right w:val="none" w:sz="0" w:space="0" w:color="auto"/>
      </w:divBdr>
    </w:div>
    <w:div w:id="1822774867">
      <w:bodyDiv w:val="1"/>
      <w:marLeft w:val="0"/>
      <w:marRight w:val="0"/>
      <w:marTop w:val="0"/>
      <w:marBottom w:val="0"/>
      <w:divBdr>
        <w:top w:val="none" w:sz="0" w:space="0" w:color="auto"/>
        <w:left w:val="none" w:sz="0" w:space="0" w:color="auto"/>
        <w:bottom w:val="none" w:sz="0" w:space="0" w:color="auto"/>
        <w:right w:val="none" w:sz="0" w:space="0" w:color="auto"/>
      </w:divBdr>
    </w:div>
    <w:div w:id="1823112526">
      <w:bodyDiv w:val="1"/>
      <w:marLeft w:val="0"/>
      <w:marRight w:val="0"/>
      <w:marTop w:val="0"/>
      <w:marBottom w:val="0"/>
      <w:divBdr>
        <w:top w:val="none" w:sz="0" w:space="0" w:color="auto"/>
        <w:left w:val="none" w:sz="0" w:space="0" w:color="auto"/>
        <w:bottom w:val="none" w:sz="0" w:space="0" w:color="auto"/>
        <w:right w:val="none" w:sz="0" w:space="0" w:color="auto"/>
      </w:divBdr>
    </w:div>
    <w:div w:id="1823278050">
      <w:bodyDiv w:val="1"/>
      <w:marLeft w:val="0"/>
      <w:marRight w:val="0"/>
      <w:marTop w:val="0"/>
      <w:marBottom w:val="0"/>
      <w:divBdr>
        <w:top w:val="none" w:sz="0" w:space="0" w:color="auto"/>
        <w:left w:val="none" w:sz="0" w:space="0" w:color="auto"/>
        <w:bottom w:val="none" w:sz="0" w:space="0" w:color="auto"/>
        <w:right w:val="none" w:sz="0" w:space="0" w:color="auto"/>
      </w:divBdr>
    </w:div>
    <w:div w:id="1823304521">
      <w:bodyDiv w:val="1"/>
      <w:marLeft w:val="0"/>
      <w:marRight w:val="0"/>
      <w:marTop w:val="0"/>
      <w:marBottom w:val="0"/>
      <w:divBdr>
        <w:top w:val="none" w:sz="0" w:space="0" w:color="auto"/>
        <w:left w:val="none" w:sz="0" w:space="0" w:color="auto"/>
        <w:bottom w:val="none" w:sz="0" w:space="0" w:color="auto"/>
        <w:right w:val="none" w:sz="0" w:space="0" w:color="auto"/>
      </w:divBdr>
    </w:div>
    <w:div w:id="1823616277">
      <w:bodyDiv w:val="1"/>
      <w:marLeft w:val="0"/>
      <w:marRight w:val="0"/>
      <w:marTop w:val="0"/>
      <w:marBottom w:val="0"/>
      <w:divBdr>
        <w:top w:val="none" w:sz="0" w:space="0" w:color="auto"/>
        <w:left w:val="none" w:sz="0" w:space="0" w:color="auto"/>
        <w:bottom w:val="none" w:sz="0" w:space="0" w:color="auto"/>
        <w:right w:val="none" w:sz="0" w:space="0" w:color="auto"/>
      </w:divBdr>
    </w:div>
    <w:div w:id="1823888714">
      <w:bodyDiv w:val="1"/>
      <w:marLeft w:val="0"/>
      <w:marRight w:val="0"/>
      <w:marTop w:val="0"/>
      <w:marBottom w:val="0"/>
      <w:divBdr>
        <w:top w:val="none" w:sz="0" w:space="0" w:color="auto"/>
        <w:left w:val="none" w:sz="0" w:space="0" w:color="auto"/>
        <w:bottom w:val="none" w:sz="0" w:space="0" w:color="auto"/>
        <w:right w:val="none" w:sz="0" w:space="0" w:color="auto"/>
      </w:divBdr>
    </w:div>
    <w:div w:id="1824082447">
      <w:bodyDiv w:val="1"/>
      <w:marLeft w:val="0"/>
      <w:marRight w:val="0"/>
      <w:marTop w:val="0"/>
      <w:marBottom w:val="0"/>
      <w:divBdr>
        <w:top w:val="none" w:sz="0" w:space="0" w:color="auto"/>
        <w:left w:val="none" w:sz="0" w:space="0" w:color="auto"/>
        <w:bottom w:val="none" w:sz="0" w:space="0" w:color="auto"/>
        <w:right w:val="none" w:sz="0" w:space="0" w:color="auto"/>
      </w:divBdr>
    </w:div>
    <w:div w:id="1824196174">
      <w:bodyDiv w:val="1"/>
      <w:marLeft w:val="0"/>
      <w:marRight w:val="0"/>
      <w:marTop w:val="0"/>
      <w:marBottom w:val="0"/>
      <w:divBdr>
        <w:top w:val="none" w:sz="0" w:space="0" w:color="auto"/>
        <w:left w:val="none" w:sz="0" w:space="0" w:color="auto"/>
        <w:bottom w:val="none" w:sz="0" w:space="0" w:color="auto"/>
        <w:right w:val="none" w:sz="0" w:space="0" w:color="auto"/>
      </w:divBdr>
    </w:div>
    <w:div w:id="1825049631">
      <w:bodyDiv w:val="1"/>
      <w:marLeft w:val="0"/>
      <w:marRight w:val="0"/>
      <w:marTop w:val="0"/>
      <w:marBottom w:val="0"/>
      <w:divBdr>
        <w:top w:val="none" w:sz="0" w:space="0" w:color="auto"/>
        <w:left w:val="none" w:sz="0" w:space="0" w:color="auto"/>
        <w:bottom w:val="none" w:sz="0" w:space="0" w:color="auto"/>
        <w:right w:val="none" w:sz="0" w:space="0" w:color="auto"/>
      </w:divBdr>
    </w:div>
    <w:div w:id="1825194008">
      <w:bodyDiv w:val="1"/>
      <w:marLeft w:val="0"/>
      <w:marRight w:val="0"/>
      <w:marTop w:val="0"/>
      <w:marBottom w:val="0"/>
      <w:divBdr>
        <w:top w:val="none" w:sz="0" w:space="0" w:color="auto"/>
        <w:left w:val="none" w:sz="0" w:space="0" w:color="auto"/>
        <w:bottom w:val="none" w:sz="0" w:space="0" w:color="auto"/>
        <w:right w:val="none" w:sz="0" w:space="0" w:color="auto"/>
      </w:divBdr>
    </w:div>
    <w:div w:id="1825202209">
      <w:bodyDiv w:val="1"/>
      <w:marLeft w:val="0"/>
      <w:marRight w:val="0"/>
      <w:marTop w:val="0"/>
      <w:marBottom w:val="0"/>
      <w:divBdr>
        <w:top w:val="none" w:sz="0" w:space="0" w:color="auto"/>
        <w:left w:val="none" w:sz="0" w:space="0" w:color="auto"/>
        <w:bottom w:val="none" w:sz="0" w:space="0" w:color="auto"/>
        <w:right w:val="none" w:sz="0" w:space="0" w:color="auto"/>
      </w:divBdr>
    </w:div>
    <w:div w:id="1825317776">
      <w:bodyDiv w:val="1"/>
      <w:marLeft w:val="0"/>
      <w:marRight w:val="0"/>
      <w:marTop w:val="0"/>
      <w:marBottom w:val="0"/>
      <w:divBdr>
        <w:top w:val="none" w:sz="0" w:space="0" w:color="auto"/>
        <w:left w:val="none" w:sz="0" w:space="0" w:color="auto"/>
        <w:bottom w:val="none" w:sz="0" w:space="0" w:color="auto"/>
        <w:right w:val="none" w:sz="0" w:space="0" w:color="auto"/>
      </w:divBdr>
    </w:div>
    <w:div w:id="1825731034">
      <w:bodyDiv w:val="1"/>
      <w:marLeft w:val="0"/>
      <w:marRight w:val="0"/>
      <w:marTop w:val="0"/>
      <w:marBottom w:val="0"/>
      <w:divBdr>
        <w:top w:val="none" w:sz="0" w:space="0" w:color="auto"/>
        <w:left w:val="none" w:sz="0" w:space="0" w:color="auto"/>
        <w:bottom w:val="none" w:sz="0" w:space="0" w:color="auto"/>
        <w:right w:val="none" w:sz="0" w:space="0" w:color="auto"/>
      </w:divBdr>
    </w:div>
    <w:div w:id="1825975493">
      <w:bodyDiv w:val="1"/>
      <w:marLeft w:val="0"/>
      <w:marRight w:val="0"/>
      <w:marTop w:val="0"/>
      <w:marBottom w:val="0"/>
      <w:divBdr>
        <w:top w:val="none" w:sz="0" w:space="0" w:color="auto"/>
        <w:left w:val="none" w:sz="0" w:space="0" w:color="auto"/>
        <w:bottom w:val="none" w:sz="0" w:space="0" w:color="auto"/>
        <w:right w:val="none" w:sz="0" w:space="0" w:color="auto"/>
      </w:divBdr>
    </w:div>
    <w:div w:id="1826895316">
      <w:bodyDiv w:val="1"/>
      <w:marLeft w:val="0"/>
      <w:marRight w:val="0"/>
      <w:marTop w:val="0"/>
      <w:marBottom w:val="0"/>
      <w:divBdr>
        <w:top w:val="none" w:sz="0" w:space="0" w:color="auto"/>
        <w:left w:val="none" w:sz="0" w:space="0" w:color="auto"/>
        <w:bottom w:val="none" w:sz="0" w:space="0" w:color="auto"/>
        <w:right w:val="none" w:sz="0" w:space="0" w:color="auto"/>
      </w:divBdr>
    </w:div>
    <w:div w:id="1827740189">
      <w:bodyDiv w:val="1"/>
      <w:marLeft w:val="0"/>
      <w:marRight w:val="0"/>
      <w:marTop w:val="0"/>
      <w:marBottom w:val="0"/>
      <w:divBdr>
        <w:top w:val="none" w:sz="0" w:space="0" w:color="auto"/>
        <w:left w:val="none" w:sz="0" w:space="0" w:color="auto"/>
        <w:bottom w:val="none" w:sz="0" w:space="0" w:color="auto"/>
        <w:right w:val="none" w:sz="0" w:space="0" w:color="auto"/>
      </w:divBdr>
    </w:div>
    <w:div w:id="1827866006">
      <w:bodyDiv w:val="1"/>
      <w:marLeft w:val="0"/>
      <w:marRight w:val="0"/>
      <w:marTop w:val="0"/>
      <w:marBottom w:val="0"/>
      <w:divBdr>
        <w:top w:val="none" w:sz="0" w:space="0" w:color="auto"/>
        <w:left w:val="none" w:sz="0" w:space="0" w:color="auto"/>
        <w:bottom w:val="none" w:sz="0" w:space="0" w:color="auto"/>
        <w:right w:val="none" w:sz="0" w:space="0" w:color="auto"/>
      </w:divBdr>
    </w:div>
    <w:div w:id="1828129245">
      <w:bodyDiv w:val="1"/>
      <w:marLeft w:val="0"/>
      <w:marRight w:val="0"/>
      <w:marTop w:val="0"/>
      <w:marBottom w:val="0"/>
      <w:divBdr>
        <w:top w:val="none" w:sz="0" w:space="0" w:color="auto"/>
        <w:left w:val="none" w:sz="0" w:space="0" w:color="auto"/>
        <w:bottom w:val="none" w:sz="0" w:space="0" w:color="auto"/>
        <w:right w:val="none" w:sz="0" w:space="0" w:color="auto"/>
      </w:divBdr>
    </w:div>
    <w:div w:id="1828740217">
      <w:bodyDiv w:val="1"/>
      <w:marLeft w:val="0"/>
      <w:marRight w:val="0"/>
      <w:marTop w:val="0"/>
      <w:marBottom w:val="0"/>
      <w:divBdr>
        <w:top w:val="none" w:sz="0" w:space="0" w:color="auto"/>
        <w:left w:val="none" w:sz="0" w:space="0" w:color="auto"/>
        <w:bottom w:val="none" w:sz="0" w:space="0" w:color="auto"/>
        <w:right w:val="none" w:sz="0" w:space="0" w:color="auto"/>
      </w:divBdr>
    </w:div>
    <w:div w:id="1829055836">
      <w:bodyDiv w:val="1"/>
      <w:marLeft w:val="0"/>
      <w:marRight w:val="0"/>
      <w:marTop w:val="0"/>
      <w:marBottom w:val="0"/>
      <w:divBdr>
        <w:top w:val="none" w:sz="0" w:space="0" w:color="auto"/>
        <w:left w:val="none" w:sz="0" w:space="0" w:color="auto"/>
        <w:bottom w:val="none" w:sz="0" w:space="0" w:color="auto"/>
        <w:right w:val="none" w:sz="0" w:space="0" w:color="auto"/>
      </w:divBdr>
      <w:divsChild>
        <w:div w:id="1158232458">
          <w:marLeft w:val="480"/>
          <w:marRight w:val="0"/>
          <w:marTop w:val="0"/>
          <w:marBottom w:val="0"/>
          <w:divBdr>
            <w:top w:val="none" w:sz="0" w:space="0" w:color="auto"/>
            <w:left w:val="none" w:sz="0" w:space="0" w:color="auto"/>
            <w:bottom w:val="none" w:sz="0" w:space="0" w:color="auto"/>
            <w:right w:val="none" w:sz="0" w:space="0" w:color="auto"/>
          </w:divBdr>
        </w:div>
        <w:div w:id="1815755411">
          <w:marLeft w:val="480"/>
          <w:marRight w:val="0"/>
          <w:marTop w:val="0"/>
          <w:marBottom w:val="0"/>
          <w:divBdr>
            <w:top w:val="none" w:sz="0" w:space="0" w:color="auto"/>
            <w:left w:val="none" w:sz="0" w:space="0" w:color="auto"/>
            <w:bottom w:val="none" w:sz="0" w:space="0" w:color="auto"/>
            <w:right w:val="none" w:sz="0" w:space="0" w:color="auto"/>
          </w:divBdr>
        </w:div>
        <w:div w:id="1117062859">
          <w:marLeft w:val="480"/>
          <w:marRight w:val="0"/>
          <w:marTop w:val="0"/>
          <w:marBottom w:val="0"/>
          <w:divBdr>
            <w:top w:val="none" w:sz="0" w:space="0" w:color="auto"/>
            <w:left w:val="none" w:sz="0" w:space="0" w:color="auto"/>
            <w:bottom w:val="none" w:sz="0" w:space="0" w:color="auto"/>
            <w:right w:val="none" w:sz="0" w:space="0" w:color="auto"/>
          </w:divBdr>
        </w:div>
        <w:div w:id="631903510">
          <w:marLeft w:val="480"/>
          <w:marRight w:val="0"/>
          <w:marTop w:val="0"/>
          <w:marBottom w:val="0"/>
          <w:divBdr>
            <w:top w:val="none" w:sz="0" w:space="0" w:color="auto"/>
            <w:left w:val="none" w:sz="0" w:space="0" w:color="auto"/>
            <w:bottom w:val="none" w:sz="0" w:space="0" w:color="auto"/>
            <w:right w:val="none" w:sz="0" w:space="0" w:color="auto"/>
          </w:divBdr>
        </w:div>
        <w:div w:id="1916435749">
          <w:marLeft w:val="480"/>
          <w:marRight w:val="0"/>
          <w:marTop w:val="0"/>
          <w:marBottom w:val="0"/>
          <w:divBdr>
            <w:top w:val="none" w:sz="0" w:space="0" w:color="auto"/>
            <w:left w:val="none" w:sz="0" w:space="0" w:color="auto"/>
            <w:bottom w:val="none" w:sz="0" w:space="0" w:color="auto"/>
            <w:right w:val="none" w:sz="0" w:space="0" w:color="auto"/>
          </w:divBdr>
        </w:div>
        <w:div w:id="807741593">
          <w:marLeft w:val="480"/>
          <w:marRight w:val="0"/>
          <w:marTop w:val="0"/>
          <w:marBottom w:val="0"/>
          <w:divBdr>
            <w:top w:val="none" w:sz="0" w:space="0" w:color="auto"/>
            <w:left w:val="none" w:sz="0" w:space="0" w:color="auto"/>
            <w:bottom w:val="none" w:sz="0" w:space="0" w:color="auto"/>
            <w:right w:val="none" w:sz="0" w:space="0" w:color="auto"/>
          </w:divBdr>
        </w:div>
        <w:div w:id="88426580">
          <w:marLeft w:val="480"/>
          <w:marRight w:val="0"/>
          <w:marTop w:val="0"/>
          <w:marBottom w:val="0"/>
          <w:divBdr>
            <w:top w:val="none" w:sz="0" w:space="0" w:color="auto"/>
            <w:left w:val="none" w:sz="0" w:space="0" w:color="auto"/>
            <w:bottom w:val="none" w:sz="0" w:space="0" w:color="auto"/>
            <w:right w:val="none" w:sz="0" w:space="0" w:color="auto"/>
          </w:divBdr>
        </w:div>
        <w:div w:id="1453593505">
          <w:marLeft w:val="480"/>
          <w:marRight w:val="0"/>
          <w:marTop w:val="0"/>
          <w:marBottom w:val="0"/>
          <w:divBdr>
            <w:top w:val="none" w:sz="0" w:space="0" w:color="auto"/>
            <w:left w:val="none" w:sz="0" w:space="0" w:color="auto"/>
            <w:bottom w:val="none" w:sz="0" w:space="0" w:color="auto"/>
            <w:right w:val="none" w:sz="0" w:space="0" w:color="auto"/>
          </w:divBdr>
        </w:div>
        <w:div w:id="581838277">
          <w:marLeft w:val="480"/>
          <w:marRight w:val="0"/>
          <w:marTop w:val="0"/>
          <w:marBottom w:val="0"/>
          <w:divBdr>
            <w:top w:val="none" w:sz="0" w:space="0" w:color="auto"/>
            <w:left w:val="none" w:sz="0" w:space="0" w:color="auto"/>
            <w:bottom w:val="none" w:sz="0" w:space="0" w:color="auto"/>
            <w:right w:val="none" w:sz="0" w:space="0" w:color="auto"/>
          </w:divBdr>
        </w:div>
        <w:div w:id="472210164">
          <w:marLeft w:val="480"/>
          <w:marRight w:val="0"/>
          <w:marTop w:val="0"/>
          <w:marBottom w:val="0"/>
          <w:divBdr>
            <w:top w:val="none" w:sz="0" w:space="0" w:color="auto"/>
            <w:left w:val="none" w:sz="0" w:space="0" w:color="auto"/>
            <w:bottom w:val="none" w:sz="0" w:space="0" w:color="auto"/>
            <w:right w:val="none" w:sz="0" w:space="0" w:color="auto"/>
          </w:divBdr>
        </w:div>
        <w:div w:id="1925645255">
          <w:marLeft w:val="480"/>
          <w:marRight w:val="0"/>
          <w:marTop w:val="0"/>
          <w:marBottom w:val="0"/>
          <w:divBdr>
            <w:top w:val="none" w:sz="0" w:space="0" w:color="auto"/>
            <w:left w:val="none" w:sz="0" w:space="0" w:color="auto"/>
            <w:bottom w:val="none" w:sz="0" w:space="0" w:color="auto"/>
            <w:right w:val="none" w:sz="0" w:space="0" w:color="auto"/>
          </w:divBdr>
        </w:div>
        <w:div w:id="1780178054">
          <w:marLeft w:val="480"/>
          <w:marRight w:val="0"/>
          <w:marTop w:val="0"/>
          <w:marBottom w:val="0"/>
          <w:divBdr>
            <w:top w:val="none" w:sz="0" w:space="0" w:color="auto"/>
            <w:left w:val="none" w:sz="0" w:space="0" w:color="auto"/>
            <w:bottom w:val="none" w:sz="0" w:space="0" w:color="auto"/>
            <w:right w:val="none" w:sz="0" w:space="0" w:color="auto"/>
          </w:divBdr>
        </w:div>
        <w:div w:id="496767912">
          <w:marLeft w:val="480"/>
          <w:marRight w:val="0"/>
          <w:marTop w:val="0"/>
          <w:marBottom w:val="0"/>
          <w:divBdr>
            <w:top w:val="none" w:sz="0" w:space="0" w:color="auto"/>
            <w:left w:val="none" w:sz="0" w:space="0" w:color="auto"/>
            <w:bottom w:val="none" w:sz="0" w:space="0" w:color="auto"/>
            <w:right w:val="none" w:sz="0" w:space="0" w:color="auto"/>
          </w:divBdr>
        </w:div>
        <w:div w:id="620771972">
          <w:marLeft w:val="480"/>
          <w:marRight w:val="0"/>
          <w:marTop w:val="0"/>
          <w:marBottom w:val="0"/>
          <w:divBdr>
            <w:top w:val="none" w:sz="0" w:space="0" w:color="auto"/>
            <w:left w:val="none" w:sz="0" w:space="0" w:color="auto"/>
            <w:bottom w:val="none" w:sz="0" w:space="0" w:color="auto"/>
            <w:right w:val="none" w:sz="0" w:space="0" w:color="auto"/>
          </w:divBdr>
        </w:div>
        <w:div w:id="2005620484">
          <w:marLeft w:val="480"/>
          <w:marRight w:val="0"/>
          <w:marTop w:val="0"/>
          <w:marBottom w:val="0"/>
          <w:divBdr>
            <w:top w:val="none" w:sz="0" w:space="0" w:color="auto"/>
            <w:left w:val="none" w:sz="0" w:space="0" w:color="auto"/>
            <w:bottom w:val="none" w:sz="0" w:space="0" w:color="auto"/>
            <w:right w:val="none" w:sz="0" w:space="0" w:color="auto"/>
          </w:divBdr>
        </w:div>
        <w:div w:id="1472291056">
          <w:marLeft w:val="480"/>
          <w:marRight w:val="0"/>
          <w:marTop w:val="0"/>
          <w:marBottom w:val="0"/>
          <w:divBdr>
            <w:top w:val="none" w:sz="0" w:space="0" w:color="auto"/>
            <w:left w:val="none" w:sz="0" w:space="0" w:color="auto"/>
            <w:bottom w:val="none" w:sz="0" w:space="0" w:color="auto"/>
            <w:right w:val="none" w:sz="0" w:space="0" w:color="auto"/>
          </w:divBdr>
        </w:div>
        <w:div w:id="82190253">
          <w:marLeft w:val="480"/>
          <w:marRight w:val="0"/>
          <w:marTop w:val="0"/>
          <w:marBottom w:val="0"/>
          <w:divBdr>
            <w:top w:val="none" w:sz="0" w:space="0" w:color="auto"/>
            <w:left w:val="none" w:sz="0" w:space="0" w:color="auto"/>
            <w:bottom w:val="none" w:sz="0" w:space="0" w:color="auto"/>
            <w:right w:val="none" w:sz="0" w:space="0" w:color="auto"/>
          </w:divBdr>
        </w:div>
        <w:div w:id="1356466029">
          <w:marLeft w:val="480"/>
          <w:marRight w:val="0"/>
          <w:marTop w:val="0"/>
          <w:marBottom w:val="0"/>
          <w:divBdr>
            <w:top w:val="none" w:sz="0" w:space="0" w:color="auto"/>
            <w:left w:val="none" w:sz="0" w:space="0" w:color="auto"/>
            <w:bottom w:val="none" w:sz="0" w:space="0" w:color="auto"/>
            <w:right w:val="none" w:sz="0" w:space="0" w:color="auto"/>
          </w:divBdr>
        </w:div>
        <w:div w:id="1741979339">
          <w:marLeft w:val="480"/>
          <w:marRight w:val="0"/>
          <w:marTop w:val="0"/>
          <w:marBottom w:val="0"/>
          <w:divBdr>
            <w:top w:val="none" w:sz="0" w:space="0" w:color="auto"/>
            <w:left w:val="none" w:sz="0" w:space="0" w:color="auto"/>
            <w:bottom w:val="none" w:sz="0" w:space="0" w:color="auto"/>
            <w:right w:val="none" w:sz="0" w:space="0" w:color="auto"/>
          </w:divBdr>
        </w:div>
        <w:div w:id="1440181200">
          <w:marLeft w:val="480"/>
          <w:marRight w:val="0"/>
          <w:marTop w:val="0"/>
          <w:marBottom w:val="0"/>
          <w:divBdr>
            <w:top w:val="none" w:sz="0" w:space="0" w:color="auto"/>
            <w:left w:val="none" w:sz="0" w:space="0" w:color="auto"/>
            <w:bottom w:val="none" w:sz="0" w:space="0" w:color="auto"/>
            <w:right w:val="none" w:sz="0" w:space="0" w:color="auto"/>
          </w:divBdr>
        </w:div>
        <w:div w:id="907695054">
          <w:marLeft w:val="480"/>
          <w:marRight w:val="0"/>
          <w:marTop w:val="0"/>
          <w:marBottom w:val="0"/>
          <w:divBdr>
            <w:top w:val="none" w:sz="0" w:space="0" w:color="auto"/>
            <w:left w:val="none" w:sz="0" w:space="0" w:color="auto"/>
            <w:bottom w:val="none" w:sz="0" w:space="0" w:color="auto"/>
            <w:right w:val="none" w:sz="0" w:space="0" w:color="auto"/>
          </w:divBdr>
        </w:div>
        <w:div w:id="496270374">
          <w:marLeft w:val="480"/>
          <w:marRight w:val="0"/>
          <w:marTop w:val="0"/>
          <w:marBottom w:val="0"/>
          <w:divBdr>
            <w:top w:val="none" w:sz="0" w:space="0" w:color="auto"/>
            <w:left w:val="none" w:sz="0" w:space="0" w:color="auto"/>
            <w:bottom w:val="none" w:sz="0" w:space="0" w:color="auto"/>
            <w:right w:val="none" w:sz="0" w:space="0" w:color="auto"/>
          </w:divBdr>
        </w:div>
        <w:div w:id="1652443490">
          <w:marLeft w:val="480"/>
          <w:marRight w:val="0"/>
          <w:marTop w:val="0"/>
          <w:marBottom w:val="0"/>
          <w:divBdr>
            <w:top w:val="none" w:sz="0" w:space="0" w:color="auto"/>
            <w:left w:val="none" w:sz="0" w:space="0" w:color="auto"/>
            <w:bottom w:val="none" w:sz="0" w:space="0" w:color="auto"/>
            <w:right w:val="none" w:sz="0" w:space="0" w:color="auto"/>
          </w:divBdr>
        </w:div>
        <w:div w:id="1132137228">
          <w:marLeft w:val="480"/>
          <w:marRight w:val="0"/>
          <w:marTop w:val="0"/>
          <w:marBottom w:val="0"/>
          <w:divBdr>
            <w:top w:val="none" w:sz="0" w:space="0" w:color="auto"/>
            <w:left w:val="none" w:sz="0" w:space="0" w:color="auto"/>
            <w:bottom w:val="none" w:sz="0" w:space="0" w:color="auto"/>
            <w:right w:val="none" w:sz="0" w:space="0" w:color="auto"/>
          </w:divBdr>
        </w:div>
        <w:div w:id="1741050226">
          <w:marLeft w:val="480"/>
          <w:marRight w:val="0"/>
          <w:marTop w:val="0"/>
          <w:marBottom w:val="0"/>
          <w:divBdr>
            <w:top w:val="none" w:sz="0" w:space="0" w:color="auto"/>
            <w:left w:val="none" w:sz="0" w:space="0" w:color="auto"/>
            <w:bottom w:val="none" w:sz="0" w:space="0" w:color="auto"/>
            <w:right w:val="none" w:sz="0" w:space="0" w:color="auto"/>
          </w:divBdr>
        </w:div>
        <w:div w:id="301228503">
          <w:marLeft w:val="480"/>
          <w:marRight w:val="0"/>
          <w:marTop w:val="0"/>
          <w:marBottom w:val="0"/>
          <w:divBdr>
            <w:top w:val="none" w:sz="0" w:space="0" w:color="auto"/>
            <w:left w:val="none" w:sz="0" w:space="0" w:color="auto"/>
            <w:bottom w:val="none" w:sz="0" w:space="0" w:color="auto"/>
            <w:right w:val="none" w:sz="0" w:space="0" w:color="auto"/>
          </w:divBdr>
        </w:div>
        <w:div w:id="486284789">
          <w:marLeft w:val="480"/>
          <w:marRight w:val="0"/>
          <w:marTop w:val="0"/>
          <w:marBottom w:val="0"/>
          <w:divBdr>
            <w:top w:val="none" w:sz="0" w:space="0" w:color="auto"/>
            <w:left w:val="none" w:sz="0" w:space="0" w:color="auto"/>
            <w:bottom w:val="none" w:sz="0" w:space="0" w:color="auto"/>
            <w:right w:val="none" w:sz="0" w:space="0" w:color="auto"/>
          </w:divBdr>
        </w:div>
        <w:div w:id="1494296854">
          <w:marLeft w:val="480"/>
          <w:marRight w:val="0"/>
          <w:marTop w:val="0"/>
          <w:marBottom w:val="0"/>
          <w:divBdr>
            <w:top w:val="none" w:sz="0" w:space="0" w:color="auto"/>
            <w:left w:val="none" w:sz="0" w:space="0" w:color="auto"/>
            <w:bottom w:val="none" w:sz="0" w:space="0" w:color="auto"/>
            <w:right w:val="none" w:sz="0" w:space="0" w:color="auto"/>
          </w:divBdr>
        </w:div>
        <w:div w:id="1437405969">
          <w:marLeft w:val="480"/>
          <w:marRight w:val="0"/>
          <w:marTop w:val="0"/>
          <w:marBottom w:val="0"/>
          <w:divBdr>
            <w:top w:val="none" w:sz="0" w:space="0" w:color="auto"/>
            <w:left w:val="none" w:sz="0" w:space="0" w:color="auto"/>
            <w:bottom w:val="none" w:sz="0" w:space="0" w:color="auto"/>
            <w:right w:val="none" w:sz="0" w:space="0" w:color="auto"/>
          </w:divBdr>
        </w:div>
        <w:div w:id="1926768052">
          <w:marLeft w:val="480"/>
          <w:marRight w:val="0"/>
          <w:marTop w:val="0"/>
          <w:marBottom w:val="0"/>
          <w:divBdr>
            <w:top w:val="none" w:sz="0" w:space="0" w:color="auto"/>
            <w:left w:val="none" w:sz="0" w:space="0" w:color="auto"/>
            <w:bottom w:val="none" w:sz="0" w:space="0" w:color="auto"/>
            <w:right w:val="none" w:sz="0" w:space="0" w:color="auto"/>
          </w:divBdr>
        </w:div>
        <w:div w:id="1908807053">
          <w:marLeft w:val="480"/>
          <w:marRight w:val="0"/>
          <w:marTop w:val="0"/>
          <w:marBottom w:val="0"/>
          <w:divBdr>
            <w:top w:val="none" w:sz="0" w:space="0" w:color="auto"/>
            <w:left w:val="none" w:sz="0" w:space="0" w:color="auto"/>
            <w:bottom w:val="none" w:sz="0" w:space="0" w:color="auto"/>
            <w:right w:val="none" w:sz="0" w:space="0" w:color="auto"/>
          </w:divBdr>
        </w:div>
        <w:div w:id="1113865499">
          <w:marLeft w:val="480"/>
          <w:marRight w:val="0"/>
          <w:marTop w:val="0"/>
          <w:marBottom w:val="0"/>
          <w:divBdr>
            <w:top w:val="none" w:sz="0" w:space="0" w:color="auto"/>
            <w:left w:val="none" w:sz="0" w:space="0" w:color="auto"/>
            <w:bottom w:val="none" w:sz="0" w:space="0" w:color="auto"/>
            <w:right w:val="none" w:sz="0" w:space="0" w:color="auto"/>
          </w:divBdr>
        </w:div>
        <w:div w:id="1304584609">
          <w:marLeft w:val="480"/>
          <w:marRight w:val="0"/>
          <w:marTop w:val="0"/>
          <w:marBottom w:val="0"/>
          <w:divBdr>
            <w:top w:val="none" w:sz="0" w:space="0" w:color="auto"/>
            <w:left w:val="none" w:sz="0" w:space="0" w:color="auto"/>
            <w:bottom w:val="none" w:sz="0" w:space="0" w:color="auto"/>
            <w:right w:val="none" w:sz="0" w:space="0" w:color="auto"/>
          </w:divBdr>
        </w:div>
        <w:div w:id="61023782">
          <w:marLeft w:val="480"/>
          <w:marRight w:val="0"/>
          <w:marTop w:val="0"/>
          <w:marBottom w:val="0"/>
          <w:divBdr>
            <w:top w:val="none" w:sz="0" w:space="0" w:color="auto"/>
            <w:left w:val="none" w:sz="0" w:space="0" w:color="auto"/>
            <w:bottom w:val="none" w:sz="0" w:space="0" w:color="auto"/>
            <w:right w:val="none" w:sz="0" w:space="0" w:color="auto"/>
          </w:divBdr>
        </w:div>
        <w:div w:id="611715120">
          <w:marLeft w:val="480"/>
          <w:marRight w:val="0"/>
          <w:marTop w:val="0"/>
          <w:marBottom w:val="0"/>
          <w:divBdr>
            <w:top w:val="none" w:sz="0" w:space="0" w:color="auto"/>
            <w:left w:val="none" w:sz="0" w:space="0" w:color="auto"/>
            <w:bottom w:val="none" w:sz="0" w:space="0" w:color="auto"/>
            <w:right w:val="none" w:sz="0" w:space="0" w:color="auto"/>
          </w:divBdr>
        </w:div>
        <w:div w:id="712388638">
          <w:marLeft w:val="480"/>
          <w:marRight w:val="0"/>
          <w:marTop w:val="0"/>
          <w:marBottom w:val="0"/>
          <w:divBdr>
            <w:top w:val="none" w:sz="0" w:space="0" w:color="auto"/>
            <w:left w:val="none" w:sz="0" w:space="0" w:color="auto"/>
            <w:bottom w:val="none" w:sz="0" w:space="0" w:color="auto"/>
            <w:right w:val="none" w:sz="0" w:space="0" w:color="auto"/>
          </w:divBdr>
        </w:div>
        <w:div w:id="2066097727">
          <w:marLeft w:val="480"/>
          <w:marRight w:val="0"/>
          <w:marTop w:val="0"/>
          <w:marBottom w:val="0"/>
          <w:divBdr>
            <w:top w:val="none" w:sz="0" w:space="0" w:color="auto"/>
            <w:left w:val="none" w:sz="0" w:space="0" w:color="auto"/>
            <w:bottom w:val="none" w:sz="0" w:space="0" w:color="auto"/>
            <w:right w:val="none" w:sz="0" w:space="0" w:color="auto"/>
          </w:divBdr>
        </w:div>
        <w:div w:id="1670981629">
          <w:marLeft w:val="480"/>
          <w:marRight w:val="0"/>
          <w:marTop w:val="0"/>
          <w:marBottom w:val="0"/>
          <w:divBdr>
            <w:top w:val="none" w:sz="0" w:space="0" w:color="auto"/>
            <w:left w:val="none" w:sz="0" w:space="0" w:color="auto"/>
            <w:bottom w:val="none" w:sz="0" w:space="0" w:color="auto"/>
            <w:right w:val="none" w:sz="0" w:space="0" w:color="auto"/>
          </w:divBdr>
        </w:div>
        <w:div w:id="747265411">
          <w:marLeft w:val="480"/>
          <w:marRight w:val="0"/>
          <w:marTop w:val="0"/>
          <w:marBottom w:val="0"/>
          <w:divBdr>
            <w:top w:val="none" w:sz="0" w:space="0" w:color="auto"/>
            <w:left w:val="none" w:sz="0" w:space="0" w:color="auto"/>
            <w:bottom w:val="none" w:sz="0" w:space="0" w:color="auto"/>
            <w:right w:val="none" w:sz="0" w:space="0" w:color="auto"/>
          </w:divBdr>
        </w:div>
        <w:div w:id="2074888109">
          <w:marLeft w:val="480"/>
          <w:marRight w:val="0"/>
          <w:marTop w:val="0"/>
          <w:marBottom w:val="0"/>
          <w:divBdr>
            <w:top w:val="none" w:sz="0" w:space="0" w:color="auto"/>
            <w:left w:val="none" w:sz="0" w:space="0" w:color="auto"/>
            <w:bottom w:val="none" w:sz="0" w:space="0" w:color="auto"/>
            <w:right w:val="none" w:sz="0" w:space="0" w:color="auto"/>
          </w:divBdr>
        </w:div>
        <w:div w:id="1308438577">
          <w:marLeft w:val="480"/>
          <w:marRight w:val="0"/>
          <w:marTop w:val="0"/>
          <w:marBottom w:val="0"/>
          <w:divBdr>
            <w:top w:val="none" w:sz="0" w:space="0" w:color="auto"/>
            <w:left w:val="none" w:sz="0" w:space="0" w:color="auto"/>
            <w:bottom w:val="none" w:sz="0" w:space="0" w:color="auto"/>
            <w:right w:val="none" w:sz="0" w:space="0" w:color="auto"/>
          </w:divBdr>
        </w:div>
        <w:div w:id="1291013483">
          <w:marLeft w:val="480"/>
          <w:marRight w:val="0"/>
          <w:marTop w:val="0"/>
          <w:marBottom w:val="0"/>
          <w:divBdr>
            <w:top w:val="none" w:sz="0" w:space="0" w:color="auto"/>
            <w:left w:val="none" w:sz="0" w:space="0" w:color="auto"/>
            <w:bottom w:val="none" w:sz="0" w:space="0" w:color="auto"/>
            <w:right w:val="none" w:sz="0" w:space="0" w:color="auto"/>
          </w:divBdr>
        </w:div>
        <w:div w:id="829448423">
          <w:marLeft w:val="480"/>
          <w:marRight w:val="0"/>
          <w:marTop w:val="0"/>
          <w:marBottom w:val="0"/>
          <w:divBdr>
            <w:top w:val="none" w:sz="0" w:space="0" w:color="auto"/>
            <w:left w:val="none" w:sz="0" w:space="0" w:color="auto"/>
            <w:bottom w:val="none" w:sz="0" w:space="0" w:color="auto"/>
            <w:right w:val="none" w:sz="0" w:space="0" w:color="auto"/>
          </w:divBdr>
        </w:div>
        <w:div w:id="752551961">
          <w:marLeft w:val="480"/>
          <w:marRight w:val="0"/>
          <w:marTop w:val="0"/>
          <w:marBottom w:val="0"/>
          <w:divBdr>
            <w:top w:val="none" w:sz="0" w:space="0" w:color="auto"/>
            <w:left w:val="none" w:sz="0" w:space="0" w:color="auto"/>
            <w:bottom w:val="none" w:sz="0" w:space="0" w:color="auto"/>
            <w:right w:val="none" w:sz="0" w:space="0" w:color="auto"/>
          </w:divBdr>
        </w:div>
        <w:div w:id="1047756686">
          <w:marLeft w:val="480"/>
          <w:marRight w:val="0"/>
          <w:marTop w:val="0"/>
          <w:marBottom w:val="0"/>
          <w:divBdr>
            <w:top w:val="none" w:sz="0" w:space="0" w:color="auto"/>
            <w:left w:val="none" w:sz="0" w:space="0" w:color="auto"/>
            <w:bottom w:val="none" w:sz="0" w:space="0" w:color="auto"/>
            <w:right w:val="none" w:sz="0" w:space="0" w:color="auto"/>
          </w:divBdr>
        </w:div>
        <w:div w:id="200167983">
          <w:marLeft w:val="480"/>
          <w:marRight w:val="0"/>
          <w:marTop w:val="0"/>
          <w:marBottom w:val="0"/>
          <w:divBdr>
            <w:top w:val="none" w:sz="0" w:space="0" w:color="auto"/>
            <w:left w:val="none" w:sz="0" w:space="0" w:color="auto"/>
            <w:bottom w:val="none" w:sz="0" w:space="0" w:color="auto"/>
            <w:right w:val="none" w:sz="0" w:space="0" w:color="auto"/>
          </w:divBdr>
        </w:div>
        <w:div w:id="1668510272">
          <w:marLeft w:val="480"/>
          <w:marRight w:val="0"/>
          <w:marTop w:val="0"/>
          <w:marBottom w:val="0"/>
          <w:divBdr>
            <w:top w:val="none" w:sz="0" w:space="0" w:color="auto"/>
            <w:left w:val="none" w:sz="0" w:space="0" w:color="auto"/>
            <w:bottom w:val="none" w:sz="0" w:space="0" w:color="auto"/>
            <w:right w:val="none" w:sz="0" w:space="0" w:color="auto"/>
          </w:divBdr>
        </w:div>
        <w:div w:id="606081266">
          <w:marLeft w:val="480"/>
          <w:marRight w:val="0"/>
          <w:marTop w:val="0"/>
          <w:marBottom w:val="0"/>
          <w:divBdr>
            <w:top w:val="none" w:sz="0" w:space="0" w:color="auto"/>
            <w:left w:val="none" w:sz="0" w:space="0" w:color="auto"/>
            <w:bottom w:val="none" w:sz="0" w:space="0" w:color="auto"/>
            <w:right w:val="none" w:sz="0" w:space="0" w:color="auto"/>
          </w:divBdr>
        </w:div>
        <w:div w:id="509873919">
          <w:marLeft w:val="480"/>
          <w:marRight w:val="0"/>
          <w:marTop w:val="0"/>
          <w:marBottom w:val="0"/>
          <w:divBdr>
            <w:top w:val="none" w:sz="0" w:space="0" w:color="auto"/>
            <w:left w:val="none" w:sz="0" w:space="0" w:color="auto"/>
            <w:bottom w:val="none" w:sz="0" w:space="0" w:color="auto"/>
            <w:right w:val="none" w:sz="0" w:space="0" w:color="auto"/>
          </w:divBdr>
        </w:div>
        <w:div w:id="1638759010">
          <w:marLeft w:val="480"/>
          <w:marRight w:val="0"/>
          <w:marTop w:val="0"/>
          <w:marBottom w:val="0"/>
          <w:divBdr>
            <w:top w:val="none" w:sz="0" w:space="0" w:color="auto"/>
            <w:left w:val="none" w:sz="0" w:space="0" w:color="auto"/>
            <w:bottom w:val="none" w:sz="0" w:space="0" w:color="auto"/>
            <w:right w:val="none" w:sz="0" w:space="0" w:color="auto"/>
          </w:divBdr>
        </w:div>
        <w:div w:id="1052314186">
          <w:marLeft w:val="480"/>
          <w:marRight w:val="0"/>
          <w:marTop w:val="0"/>
          <w:marBottom w:val="0"/>
          <w:divBdr>
            <w:top w:val="none" w:sz="0" w:space="0" w:color="auto"/>
            <w:left w:val="none" w:sz="0" w:space="0" w:color="auto"/>
            <w:bottom w:val="none" w:sz="0" w:space="0" w:color="auto"/>
            <w:right w:val="none" w:sz="0" w:space="0" w:color="auto"/>
          </w:divBdr>
        </w:div>
        <w:div w:id="1051879863">
          <w:marLeft w:val="480"/>
          <w:marRight w:val="0"/>
          <w:marTop w:val="0"/>
          <w:marBottom w:val="0"/>
          <w:divBdr>
            <w:top w:val="none" w:sz="0" w:space="0" w:color="auto"/>
            <w:left w:val="none" w:sz="0" w:space="0" w:color="auto"/>
            <w:bottom w:val="none" w:sz="0" w:space="0" w:color="auto"/>
            <w:right w:val="none" w:sz="0" w:space="0" w:color="auto"/>
          </w:divBdr>
        </w:div>
        <w:div w:id="885219450">
          <w:marLeft w:val="480"/>
          <w:marRight w:val="0"/>
          <w:marTop w:val="0"/>
          <w:marBottom w:val="0"/>
          <w:divBdr>
            <w:top w:val="none" w:sz="0" w:space="0" w:color="auto"/>
            <w:left w:val="none" w:sz="0" w:space="0" w:color="auto"/>
            <w:bottom w:val="none" w:sz="0" w:space="0" w:color="auto"/>
            <w:right w:val="none" w:sz="0" w:space="0" w:color="auto"/>
          </w:divBdr>
        </w:div>
        <w:div w:id="1445420633">
          <w:marLeft w:val="480"/>
          <w:marRight w:val="0"/>
          <w:marTop w:val="0"/>
          <w:marBottom w:val="0"/>
          <w:divBdr>
            <w:top w:val="none" w:sz="0" w:space="0" w:color="auto"/>
            <w:left w:val="none" w:sz="0" w:space="0" w:color="auto"/>
            <w:bottom w:val="none" w:sz="0" w:space="0" w:color="auto"/>
            <w:right w:val="none" w:sz="0" w:space="0" w:color="auto"/>
          </w:divBdr>
        </w:div>
        <w:div w:id="470824352">
          <w:marLeft w:val="480"/>
          <w:marRight w:val="0"/>
          <w:marTop w:val="0"/>
          <w:marBottom w:val="0"/>
          <w:divBdr>
            <w:top w:val="none" w:sz="0" w:space="0" w:color="auto"/>
            <w:left w:val="none" w:sz="0" w:space="0" w:color="auto"/>
            <w:bottom w:val="none" w:sz="0" w:space="0" w:color="auto"/>
            <w:right w:val="none" w:sz="0" w:space="0" w:color="auto"/>
          </w:divBdr>
        </w:div>
        <w:div w:id="1671760216">
          <w:marLeft w:val="480"/>
          <w:marRight w:val="0"/>
          <w:marTop w:val="0"/>
          <w:marBottom w:val="0"/>
          <w:divBdr>
            <w:top w:val="none" w:sz="0" w:space="0" w:color="auto"/>
            <w:left w:val="none" w:sz="0" w:space="0" w:color="auto"/>
            <w:bottom w:val="none" w:sz="0" w:space="0" w:color="auto"/>
            <w:right w:val="none" w:sz="0" w:space="0" w:color="auto"/>
          </w:divBdr>
        </w:div>
        <w:div w:id="1930845027">
          <w:marLeft w:val="480"/>
          <w:marRight w:val="0"/>
          <w:marTop w:val="0"/>
          <w:marBottom w:val="0"/>
          <w:divBdr>
            <w:top w:val="none" w:sz="0" w:space="0" w:color="auto"/>
            <w:left w:val="none" w:sz="0" w:space="0" w:color="auto"/>
            <w:bottom w:val="none" w:sz="0" w:space="0" w:color="auto"/>
            <w:right w:val="none" w:sz="0" w:space="0" w:color="auto"/>
          </w:divBdr>
        </w:div>
        <w:div w:id="254486788">
          <w:marLeft w:val="480"/>
          <w:marRight w:val="0"/>
          <w:marTop w:val="0"/>
          <w:marBottom w:val="0"/>
          <w:divBdr>
            <w:top w:val="none" w:sz="0" w:space="0" w:color="auto"/>
            <w:left w:val="none" w:sz="0" w:space="0" w:color="auto"/>
            <w:bottom w:val="none" w:sz="0" w:space="0" w:color="auto"/>
            <w:right w:val="none" w:sz="0" w:space="0" w:color="auto"/>
          </w:divBdr>
        </w:div>
        <w:div w:id="181364544">
          <w:marLeft w:val="480"/>
          <w:marRight w:val="0"/>
          <w:marTop w:val="0"/>
          <w:marBottom w:val="0"/>
          <w:divBdr>
            <w:top w:val="none" w:sz="0" w:space="0" w:color="auto"/>
            <w:left w:val="none" w:sz="0" w:space="0" w:color="auto"/>
            <w:bottom w:val="none" w:sz="0" w:space="0" w:color="auto"/>
            <w:right w:val="none" w:sz="0" w:space="0" w:color="auto"/>
          </w:divBdr>
        </w:div>
        <w:div w:id="422455729">
          <w:marLeft w:val="480"/>
          <w:marRight w:val="0"/>
          <w:marTop w:val="0"/>
          <w:marBottom w:val="0"/>
          <w:divBdr>
            <w:top w:val="none" w:sz="0" w:space="0" w:color="auto"/>
            <w:left w:val="none" w:sz="0" w:space="0" w:color="auto"/>
            <w:bottom w:val="none" w:sz="0" w:space="0" w:color="auto"/>
            <w:right w:val="none" w:sz="0" w:space="0" w:color="auto"/>
          </w:divBdr>
        </w:div>
        <w:div w:id="168525176">
          <w:marLeft w:val="480"/>
          <w:marRight w:val="0"/>
          <w:marTop w:val="0"/>
          <w:marBottom w:val="0"/>
          <w:divBdr>
            <w:top w:val="none" w:sz="0" w:space="0" w:color="auto"/>
            <w:left w:val="none" w:sz="0" w:space="0" w:color="auto"/>
            <w:bottom w:val="none" w:sz="0" w:space="0" w:color="auto"/>
            <w:right w:val="none" w:sz="0" w:space="0" w:color="auto"/>
          </w:divBdr>
        </w:div>
        <w:div w:id="385645438">
          <w:marLeft w:val="480"/>
          <w:marRight w:val="0"/>
          <w:marTop w:val="0"/>
          <w:marBottom w:val="0"/>
          <w:divBdr>
            <w:top w:val="none" w:sz="0" w:space="0" w:color="auto"/>
            <w:left w:val="none" w:sz="0" w:space="0" w:color="auto"/>
            <w:bottom w:val="none" w:sz="0" w:space="0" w:color="auto"/>
            <w:right w:val="none" w:sz="0" w:space="0" w:color="auto"/>
          </w:divBdr>
        </w:div>
        <w:div w:id="993408449">
          <w:marLeft w:val="480"/>
          <w:marRight w:val="0"/>
          <w:marTop w:val="0"/>
          <w:marBottom w:val="0"/>
          <w:divBdr>
            <w:top w:val="none" w:sz="0" w:space="0" w:color="auto"/>
            <w:left w:val="none" w:sz="0" w:space="0" w:color="auto"/>
            <w:bottom w:val="none" w:sz="0" w:space="0" w:color="auto"/>
            <w:right w:val="none" w:sz="0" w:space="0" w:color="auto"/>
          </w:divBdr>
        </w:div>
        <w:div w:id="1300264090">
          <w:marLeft w:val="480"/>
          <w:marRight w:val="0"/>
          <w:marTop w:val="0"/>
          <w:marBottom w:val="0"/>
          <w:divBdr>
            <w:top w:val="none" w:sz="0" w:space="0" w:color="auto"/>
            <w:left w:val="none" w:sz="0" w:space="0" w:color="auto"/>
            <w:bottom w:val="none" w:sz="0" w:space="0" w:color="auto"/>
            <w:right w:val="none" w:sz="0" w:space="0" w:color="auto"/>
          </w:divBdr>
        </w:div>
        <w:div w:id="1570270409">
          <w:marLeft w:val="480"/>
          <w:marRight w:val="0"/>
          <w:marTop w:val="0"/>
          <w:marBottom w:val="0"/>
          <w:divBdr>
            <w:top w:val="none" w:sz="0" w:space="0" w:color="auto"/>
            <w:left w:val="none" w:sz="0" w:space="0" w:color="auto"/>
            <w:bottom w:val="none" w:sz="0" w:space="0" w:color="auto"/>
            <w:right w:val="none" w:sz="0" w:space="0" w:color="auto"/>
          </w:divBdr>
        </w:div>
        <w:div w:id="100423190">
          <w:marLeft w:val="480"/>
          <w:marRight w:val="0"/>
          <w:marTop w:val="0"/>
          <w:marBottom w:val="0"/>
          <w:divBdr>
            <w:top w:val="none" w:sz="0" w:space="0" w:color="auto"/>
            <w:left w:val="none" w:sz="0" w:space="0" w:color="auto"/>
            <w:bottom w:val="none" w:sz="0" w:space="0" w:color="auto"/>
            <w:right w:val="none" w:sz="0" w:space="0" w:color="auto"/>
          </w:divBdr>
        </w:div>
        <w:div w:id="815759309">
          <w:marLeft w:val="480"/>
          <w:marRight w:val="0"/>
          <w:marTop w:val="0"/>
          <w:marBottom w:val="0"/>
          <w:divBdr>
            <w:top w:val="none" w:sz="0" w:space="0" w:color="auto"/>
            <w:left w:val="none" w:sz="0" w:space="0" w:color="auto"/>
            <w:bottom w:val="none" w:sz="0" w:space="0" w:color="auto"/>
            <w:right w:val="none" w:sz="0" w:space="0" w:color="auto"/>
          </w:divBdr>
        </w:div>
        <w:div w:id="422457964">
          <w:marLeft w:val="480"/>
          <w:marRight w:val="0"/>
          <w:marTop w:val="0"/>
          <w:marBottom w:val="0"/>
          <w:divBdr>
            <w:top w:val="none" w:sz="0" w:space="0" w:color="auto"/>
            <w:left w:val="none" w:sz="0" w:space="0" w:color="auto"/>
            <w:bottom w:val="none" w:sz="0" w:space="0" w:color="auto"/>
            <w:right w:val="none" w:sz="0" w:space="0" w:color="auto"/>
          </w:divBdr>
        </w:div>
        <w:div w:id="1708291451">
          <w:marLeft w:val="480"/>
          <w:marRight w:val="0"/>
          <w:marTop w:val="0"/>
          <w:marBottom w:val="0"/>
          <w:divBdr>
            <w:top w:val="none" w:sz="0" w:space="0" w:color="auto"/>
            <w:left w:val="none" w:sz="0" w:space="0" w:color="auto"/>
            <w:bottom w:val="none" w:sz="0" w:space="0" w:color="auto"/>
            <w:right w:val="none" w:sz="0" w:space="0" w:color="auto"/>
          </w:divBdr>
        </w:div>
        <w:div w:id="751246233">
          <w:marLeft w:val="480"/>
          <w:marRight w:val="0"/>
          <w:marTop w:val="0"/>
          <w:marBottom w:val="0"/>
          <w:divBdr>
            <w:top w:val="none" w:sz="0" w:space="0" w:color="auto"/>
            <w:left w:val="none" w:sz="0" w:space="0" w:color="auto"/>
            <w:bottom w:val="none" w:sz="0" w:space="0" w:color="auto"/>
            <w:right w:val="none" w:sz="0" w:space="0" w:color="auto"/>
          </w:divBdr>
        </w:div>
        <w:div w:id="1584532293">
          <w:marLeft w:val="480"/>
          <w:marRight w:val="0"/>
          <w:marTop w:val="0"/>
          <w:marBottom w:val="0"/>
          <w:divBdr>
            <w:top w:val="none" w:sz="0" w:space="0" w:color="auto"/>
            <w:left w:val="none" w:sz="0" w:space="0" w:color="auto"/>
            <w:bottom w:val="none" w:sz="0" w:space="0" w:color="auto"/>
            <w:right w:val="none" w:sz="0" w:space="0" w:color="auto"/>
          </w:divBdr>
        </w:div>
        <w:div w:id="1721661007">
          <w:marLeft w:val="480"/>
          <w:marRight w:val="0"/>
          <w:marTop w:val="0"/>
          <w:marBottom w:val="0"/>
          <w:divBdr>
            <w:top w:val="none" w:sz="0" w:space="0" w:color="auto"/>
            <w:left w:val="none" w:sz="0" w:space="0" w:color="auto"/>
            <w:bottom w:val="none" w:sz="0" w:space="0" w:color="auto"/>
            <w:right w:val="none" w:sz="0" w:space="0" w:color="auto"/>
          </w:divBdr>
        </w:div>
        <w:div w:id="1357192346">
          <w:marLeft w:val="480"/>
          <w:marRight w:val="0"/>
          <w:marTop w:val="0"/>
          <w:marBottom w:val="0"/>
          <w:divBdr>
            <w:top w:val="none" w:sz="0" w:space="0" w:color="auto"/>
            <w:left w:val="none" w:sz="0" w:space="0" w:color="auto"/>
            <w:bottom w:val="none" w:sz="0" w:space="0" w:color="auto"/>
            <w:right w:val="none" w:sz="0" w:space="0" w:color="auto"/>
          </w:divBdr>
        </w:div>
        <w:div w:id="1247304626">
          <w:marLeft w:val="480"/>
          <w:marRight w:val="0"/>
          <w:marTop w:val="0"/>
          <w:marBottom w:val="0"/>
          <w:divBdr>
            <w:top w:val="none" w:sz="0" w:space="0" w:color="auto"/>
            <w:left w:val="none" w:sz="0" w:space="0" w:color="auto"/>
            <w:bottom w:val="none" w:sz="0" w:space="0" w:color="auto"/>
            <w:right w:val="none" w:sz="0" w:space="0" w:color="auto"/>
          </w:divBdr>
        </w:div>
        <w:div w:id="1490753622">
          <w:marLeft w:val="480"/>
          <w:marRight w:val="0"/>
          <w:marTop w:val="0"/>
          <w:marBottom w:val="0"/>
          <w:divBdr>
            <w:top w:val="none" w:sz="0" w:space="0" w:color="auto"/>
            <w:left w:val="none" w:sz="0" w:space="0" w:color="auto"/>
            <w:bottom w:val="none" w:sz="0" w:space="0" w:color="auto"/>
            <w:right w:val="none" w:sz="0" w:space="0" w:color="auto"/>
          </w:divBdr>
        </w:div>
        <w:div w:id="791943091">
          <w:marLeft w:val="480"/>
          <w:marRight w:val="0"/>
          <w:marTop w:val="0"/>
          <w:marBottom w:val="0"/>
          <w:divBdr>
            <w:top w:val="none" w:sz="0" w:space="0" w:color="auto"/>
            <w:left w:val="none" w:sz="0" w:space="0" w:color="auto"/>
            <w:bottom w:val="none" w:sz="0" w:space="0" w:color="auto"/>
            <w:right w:val="none" w:sz="0" w:space="0" w:color="auto"/>
          </w:divBdr>
        </w:div>
        <w:div w:id="1248884777">
          <w:marLeft w:val="480"/>
          <w:marRight w:val="0"/>
          <w:marTop w:val="0"/>
          <w:marBottom w:val="0"/>
          <w:divBdr>
            <w:top w:val="none" w:sz="0" w:space="0" w:color="auto"/>
            <w:left w:val="none" w:sz="0" w:space="0" w:color="auto"/>
            <w:bottom w:val="none" w:sz="0" w:space="0" w:color="auto"/>
            <w:right w:val="none" w:sz="0" w:space="0" w:color="auto"/>
          </w:divBdr>
        </w:div>
        <w:div w:id="1844126737">
          <w:marLeft w:val="480"/>
          <w:marRight w:val="0"/>
          <w:marTop w:val="0"/>
          <w:marBottom w:val="0"/>
          <w:divBdr>
            <w:top w:val="none" w:sz="0" w:space="0" w:color="auto"/>
            <w:left w:val="none" w:sz="0" w:space="0" w:color="auto"/>
            <w:bottom w:val="none" w:sz="0" w:space="0" w:color="auto"/>
            <w:right w:val="none" w:sz="0" w:space="0" w:color="auto"/>
          </w:divBdr>
        </w:div>
        <w:div w:id="971977872">
          <w:marLeft w:val="480"/>
          <w:marRight w:val="0"/>
          <w:marTop w:val="0"/>
          <w:marBottom w:val="0"/>
          <w:divBdr>
            <w:top w:val="none" w:sz="0" w:space="0" w:color="auto"/>
            <w:left w:val="none" w:sz="0" w:space="0" w:color="auto"/>
            <w:bottom w:val="none" w:sz="0" w:space="0" w:color="auto"/>
            <w:right w:val="none" w:sz="0" w:space="0" w:color="auto"/>
          </w:divBdr>
        </w:div>
        <w:div w:id="345205980">
          <w:marLeft w:val="480"/>
          <w:marRight w:val="0"/>
          <w:marTop w:val="0"/>
          <w:marBottom w:val="0"/>
          <w:divBdr>
            <w:top w:val="none" w:sz="0" w:space="0" w:color="auto"/>
            <w:left w:val="none" w:sz="0" w:space="0" w:color="auto"/>
            <w:bottom w:val="none" w:sz="0" w:space="0" w:color="auto"/>
            <w:right w:val="none" w:sz="0" w:space="0" w:color="auto"/>
          </w:divBdr>
        </w:div>
        <w:div w:id="1335262074">
          <w:marLeft w:val="480"/>
          <w:marRight w:val="0"/>
          <w:marTop w:val="0"/>
          <w:marBottom w:val="0"/>
          <w:divBdr>
            <w:top w:val="none" w:sz="0" w:space="0" w:color="auto"/>
            <w:left w:val="none" w:sz="0" w:space="0" w:color="auto"/>
            <w:bottom w:val="none" w:sz="0" w:space="0" w:color="auto"/>
            <w:right w:val="none" w:sz="0" w:space="0" w:color="auto"/>
          </w:divBdr>
        </w:div>
        <w:div w:id="848985061">
          <w:marLeft w:val="480"/>
          <w:marRight w:val="0"/>
          <w:marTop w:val="0"/>
          <w:marBottom w:val="0"/>
          <w:divBdr>
            <w:top w:val="none" w:sz="0" w:space="0" w:color="auto"/>
            <w:left w:val="none" w:sz="0" w:space="0" w:color="auto"/>
            <w:bottom w:val="none" w:sz="0" w:space="0" w:color="auto"/>
            <w:right w:val="none" w:sz="0" w:space="0" w:color="auto"/>
          </w:divBdr>
        </w:div>
        <w:div w:id="766509974">
          <w:marLeft w:val="480"/>
          <w:marRight w:val="0"/>
          <w:marTop w:val="0"/>
          <w:marBottom w:val="0"/>
          <w:divBdr>
            <w:top w:val="none" w:sz="0" w:space="0" w:color="auto"/>
            <w:left w:val="none" w:sz="0" w:space="0" w:color="auto"/>
            <w:bottom w:val="none" w:sz="0" w:space="0" w:color="auto"/>
            <w:right w:val="none" w:sz="0" w:space="0" w:color="auto"/>
          </w:divBdr>
        </w:div>
        <w:div w:id="391538007">
          <w:marLeft w:val="480"/>
          <w:marRight w:val="0"/>
          <w:marTop w:val="0"/>
          <w:marBottom w:val="0"/>
          <w:divBdr>
            <w:top w:val="none" w:sz="0" w:space="0" w:color="auto"/>
            <w:left w:val="none" w:sz="0" w:space="0" w:color="auto"/>
            <w:bottom w:val="none" w:sz="0" w:space="0" w:color="auto"/>
            <w:right w:val="none" w:sz="0" w:space="0" w:color="auto"/>
          </w:divBdr>
        </w:div>
        <w:div w:id="1517113308">
          <w:marLeft w:val="480"/>
          <w:marRight w:val="0"/>
          <w:marTop w:val="0"/>
          <w:marBottom w:val="0"/>
          <w:divBdr>
            <w:top w:val="none" w:sz="0" w:space="0" w:color="auto"/>
            <w:left w:val="none" w:sz="0" w:space="0" w:color="auto"/>
            <w:bottom w:val="none" w:sz="0" w:space="0" w:color="auto"/>
            <w:right w:val="none" w:sz="0" w:space="0" w:color="auto"/>
          </w:divBdr>
        </w:div>
        <w:div w:id="1504322954">
          <w:marLeft w:val="480"/>
          <w:marRight w:val="0"/>
          <w:marTop w:val="0"/>
          <w:marBottom w:val="0"/>
          <w:divBdr>
            <w:top w:val="none" w:sz="0" w:space="0" w:color="auto"/>
            <w:left w:val="none" w:sz="0" w:space="0" w:color="auto"/>
            <w:bottom w:val="none" w:sz="0" w:space="0" w:color="auto"/>
            <w:right w:val="none" w:sz="0" w:space="0" w:color="auto"/>
          </w:divBdr>
        </w:div>
        <w:div w:id="530921747">
          <w:marLeft w:val="480"/>
          <w:marRight w:val="0"/>
          <w:marTop w:val="0"/>
          <w:marBottom w:val="0"/>
          <w:divBdr>
            <w:top w:val="none" w:sz="0" w:space="0" w:color="auto"/>
            <w:left w:val="none" w:sz="0" w:space="0" w:color="auto"/>
            <w:bottom w:val="none" w:sz="0" w:space="0" w:color="auto"/>
            <w:right w:val="none" w:sz="0" w:space="0" w:color="auto"/>
          </w:divBdr>
        </w:div>
        <w:div w:id="952008004">
          <w:marLeft w:val="480"/>
          <w:marRight w:val="0"/>
          <w:marTop w:val="0"/>
          <w:marBottom w:val="0"/>
          <w:divBdr>
            <w:top w:val="none" w:sz="0" w:space="0" w:color="auto"/>
            <w:left w:val="none" w:sz="0" w:space="0" w:color="auto"/>
            <w:bottom w:val="none" w:sz="0" w:space="0" w:color="auto"/>
            <w:right w:val="none" w:sz="0" w:space="0" w:color="auto"/>
          </w:divBdr>
        </w:div>
        <w:div w:id="879442108">
          <w:marLeft w:val="480"/>
          <w:marRight w:val="0"/>
          <w:marTop w:val="0"/>
          <w:marBottom w:val="0"/>
          <w:divBdr>
            <w:top w:val="none" w:sz="0" w:space="0" w:color="auto"/>
            <w:left w:val="none" w:sz="0" w:space="0" w:color="auto"/>
            <w:bottom w:val="none" w:sz="0" w:space="0" w:color="auto"/>
            <w:right w:val="none" w:sz="0" w:space="0" w:color="auto"/>
          </w:divBdr>
        </w:div>
        <w:div w:id="672221550">
          <w:marLeft w:val="480"/>
          <w:marRight w:val="0"/>
          <w:marTop w:val="0"/>
          <w:marBottom w:val="0"/>
          <w:divBdr>
            <w:top w:val="none" w:sz="0" w:space="0" w:color="auto"/>
            <w:left w:val="none" w:sz="0" w:space="0" w:color="auto"/>
            <w:bottom w:val="none" w:sz="0" w:space="0" w:color="auto"/>
            <w:right w:val="none" w:sz="0" w:space="0" w:color="auto"/>
          </w:divBdr>
        </w:div>
        <w:div w:id="558398236">
          <w:marLeft w:val="480"/>
          <w:marRight w:val="0"/>
          <w:marTop w:val="0"/>
          <w:marBottom w:val="0"/>
          <w:divBdr>
            <w:top w:val="none" w:sz="0" w:space="0" w:color="auto"/>
            <w:left w:val="none" w:sz="0" w:space="0" w:color="auto"/>
            <w:bottom w:val="none" w:sz="0" w:space="0" w:color="auto"/>
            <w:right w:val="none" w:sz="0" w:space="0" w:color="auto"/>
          </w:divBdr>
        </w:div>
        <w:div w:id="2083943452">
          <w:marLeft w:val="480"/>
          <w:marRight w:val="0"/>
          <w:marTop w:val="0"/>
          <w:marBottom w:val="0"/>
          <w:divBdr>
            <w:top w:val="none" w:sz="0" w:space="0" w:color="auto"/>
            <w:left w:val="none" w:sz="0" w:space="0" w:color="auto"/>
            <w:bottom w:val="none" w:sz="0" w:space="0" w:color="auto"/>
            <w:right w:val="none" w:sz="0" w:space="0" w:color="auto"/>
          </w:divBdr>
        </w:div>
        <w:div w:id="1907261033">
          <w:marLeft w:val="480"/>
          <w:marRight w:val="0"/>
          <w:marTop w:val="0"/>
          <w:marBottom w:val="0"/>
          <w:divBdr>
            <w:top w:val="none" w:sz="0" w:space="0" w:color="auto"/>
            <w:left w:val="none" w:sz="0" w:space="0" w:color="auto"/>
            <w:bottom w:val="none" w:sz="0" w:space="0" w:color="auto"/>
            <w:right w:val="none" w:sz="0" w:space="0" w:color="auto"/>
          </w:divBdr>
        </w:div>
        <w:div w:id="908465725">
          <w:marLeft w:val="480"/>
          <w:marRight w:val="0"/>
          <w:marTop w:val="0"/>
          <w:marBottom w:val="0"/>
          <w:divBdr>
            <w:top w:val="none" w:sz="0" w:space="0" w:color="auto"/>
            <w:left w:val="none" w:sz="0" w:space="0" w:color="auto"/>
            <w:bottom w:val="none" w:sz="0" w:space="0" w:color="auto"/>
            <w:right w:val="none" w:sz="0" w:space="0" w:color="auto"/>
          </w:divBdr>
        </w:div>
        <w:div w:id="1028992791">
          <w:marLeft w:val="480"/>
          <w:marRight w:val="0"/>
          <w:marTop w:val="0"/>
          <w:marBottom w:val="0"/>
          <w:divBdr>
            <w:top w:val="none" w:sz="0" w:space="0" w:color="auto"/>
            <w:left w:val="none" w:sz="0" w:space="0" w:color="auto"/>
            <w:bottom w:val="none" w:sz="0" w:space="0" w:color="auto"/>
            <w:right w:val="none" w:sz="0" w:space="0" w:color="auto"/>
          </w:divBdr>
        </w:div>
        <w:div w:id="643581433">
          <w:marLeft w:val="480"/>
          <w:marRight w:val="0"/>
          <w:marTop w:val="0"/>
          <w:marBottom w:val="0"/>
          <w:divBdr>
            <w:top w:val="none" w:sz="0" w:space="0" w:color="auto"/>
            <w:left w:val="none" w:sz="0" w:space="0" w:color="auto"/>
            <w:bottom w:val="none" w:sz="0" w:space="0" w:color="auto"/>
            <w:right w:val="none" w:sz="0" w:space="0" w:color="auto"/>
          </w:divBdr>
        </w:div>
        <w:div w:id="66071925">
          <w:marLeft w:val="480"/>
          <w:marRight w:val="0"/>
          <w:marTop w:val="0"/>
          <w:marBottom w:val="0"/>
          <w:divBdr>
            <w:top w:val="none" w:sz="0" w:space="0" w:color="auto"/>
            <w:left w:val="none" w:sz="0" w:space="0" w:color="auto"/>
            <w:bottom w:val="none" w:sz="0" w:space="0" w:color="auto"/>
            <w:right w:val="none" w:sz="0" w:space="0" w:color="auto"/>
          </w:divBdr>
        </w:div>
        <w:div w:id="74061158">
          <w:marLeft w:val="480"/>
          <w:marRight w:val="0"/>
          <w:marTop w:val="0"/>
          <w:marBottom w:val="0"/>
          <w:divBdr>
            <w:top w:val="none" w:sz="0" w:space="0" w:color="auto"/>
            <w:left w:val="none" w:sz="0" w:space="0" w:color="auto"/>
            <w:bottom w:val="none" w:sz="0" w:space="0" w:color="auto"/>
            <w:right w:val="none" w:sz="0" w:space="0" w:color="auto"/>
          </w:divBdr>
        </w:div>
        <w:div w:id="2022511708">
          <w:marLeft w:val="480"/>
          <w:marRight w:val="0"/>
          <w:marTop w:val="0"/>
          <w:marBottom w:val="0"/>
          <w:divBdr>
            <w:top w:val="none" w:sz="0" w:space="0" w:color="auto"/>
            <w:left w:val="none" w:sz="0" w:space="0" w:color="auto"/>
            <w:bottom w:val="none" w:sz="0" w:space="0" w:color="auto"/>
            <w:right w:val="none" w:sz="0" w:space="0" w:color="auto"/>
          </w:divBdr>
        </w:div>
        <w:div w:id="166482741">
          <w:marLeft w:val="480"/>
          <w:marRight w:val="0"/>
          <w:marTop w:val="0"/>
          <w:marBottom w:val="0"/>
          <w:divBdr>
            <w:top w:val="none" w:sz="0" w:space="0" w:color="auto"/>
            <w:left w:val="none" w:sz="0" w:space="0" w:color="auto"/>
            <w:bottom w:val="none" w:sz="0" w:space="0" w:color="auto"/>
            <w:right w:val="none" w:sz="0" w:space="0" w:color="auto"/>
          </w:divBdr>
        </w:div>
        <w:div w:id="1123574430">
          <w:marLeft w:val="480"/>
          <w:marRight w:val="0"/>
          <w:marTop w:val="0"/>
          <w:marBottom w:val="0"/>
          <w:divBdr>
            <w:top w:val="none" w:sz="0" w:space="0" w:color="auto"/>
            <w:left w:val="none" w:sz="0" w:space="0" w:color="auto"/>
            <w:bottom w:val="none" w:sz="0" w:space="0" w:color="auto"/>
            <w:right w:val="none" w:sz="0" w:space="0" w:color="auto"/>
          </w:divBdr>
        </w:div>
      </w:divsChild>
    </w:div>
    <w:div w:id="1829512132">
      <w:bodyDiv w:val="1"/>
      <w:marLeft w:val="0"/>
      <w:marRight w:val="0"/>
      <w:marTop w:val="0"/>
      <w:marBottom w:val="0"/>
      <w:divBdr>
        <w:top w:val="none" w:sz="0" w:space="0" w:color="auto"/>
        <w:left w:val="none" w:sz="0" w:space="0" w:color="auto"/>
        <w:bottom w:val="none" w:sz="0" w:space="0" w:color="auto"/>
        <w:right w:val="none" w:sz="0" w:space="0" w:color="auto"/>
      </w:divBdr>
    </w:div>
    <w:div w:id="1829593700">
      <w:bodyDiv w:val="1"/>
      <w:marLeft w:val="0"/>
      <w:marRight w:val="0"/>
      <w:marTop w:val="0"/>
      <w:marBottom w:val="0"/>
      <w:divBdr>
        <w:top w:val="none" w:sz="0" w:space="0" w:color="auto"/>
        <w:left w:val="none" w:sz="0" w:space="0" w:color="auto"/>
        <w:bottom w:val="none" w:sz="0" w:space="0" w:color="auto"/>
        <w:right w:val="none" w:sz="0" w:space="0" w:color="auto"/>
      </w:divBdr>
    </w:div>
    <w:div w:id="1830171888">
      <w:bodyDiv w:val="1"/>
      <w:marLeft w:val="0"/>
      <w:marRight w:val="0"/>
      <w:marTop w:val="0"/>
      <w:marBottom w:val="0"/>
      <w:divBdr>
        <w:top w:val="none" w:sz="0" w:space="0" w:color="auto"/>
        <w:left w:val="none" w:sz="0" w:space="0" w:color="auto"/>
        <w:bottom w:val="none" w:sz="0" w:space="0" w:color="auto"/>
        <w:right w:val="none" w:sz="0" w:space="0" w:color="auto"/>
      </w:divBdr>
    </w:div>
    <w:div w:id="1830558011">
      <w:bodyDiv w:val="1"/>
      <w:marLeft w:val="0"/>
      <w:marRight w:val="0"/>
      <w:marTop w:val="0"/>
      <w:marBottom w:val="0"/>
      <w:divBdr>
        <w:top w:val="none" w:sz="0" w:space="0" w:color="auto"/>
        <w:left w:val="none" w:sz="0" w:space="0" w:color="auto"/>
        <w:bottom w:val="none" w:sz="0" w:space="0" w:color="auto"/>
        <w:right w:val="none" w:sz="0" w:space="0" w:color="auto"/>
      </w:divBdr>
    </w:div>
    <w:div w:id="1830637866">
      <w:bodyDiv w:val="1"/>
      <w:marLeft w:val="0"/>
      <w:marRight w:val="0"/>
      <w:marTop w:val="0"/>
      <w:marBottom w:val="0"/>
      <w:divBdr>
        <w:top w:val="none" w:sz="0" w:space="0" w:color="auto"/>
        <w:left w:val="none" w:sz="0" w:space="0" w:color="auto"/>
        <w:bottom w:val="none" w:sz="0" w:space="0" w:color="auto"/>
        <w:right w:val="none" w:sz="0" w:space="0" w:color="auto"/>
      </w:divBdr>
    </w:div>
    <w:div w:id="1830750408">
      <w:bodyDiv w:val="1"/>
      <w:marLeft w:val="0"/>
      <w:marRight w:val="0"/>
      <w:marTop w:val="0"/>
      <w:marBottom w:val="0"/>
      <w:divBdr>
        <w:top w:val="none" w:sz="0" w:space="0" w:color="auto"/>
        <w:left w:val="none" w:sz="0" w:space="0" w:color="auto"/>
        <w:bottom w:val="none" w:sz="0" w:space="0" w:color="auto"/>
        <w:right w:val="none" w:sz="0" w:space="0" w:color="auto"/>
      </w:divBdr>
    </w:div>
    <w:div w:id="1830901948">
      <w:bodyDiv w:val="1"/>
      <w:marLeft w:val="0"/>
      <w:marRight w:val="0"/>
      <w:marTop w:val="0"/>
      <w:marBottom w:val="0"/>
      <w:divBdr>
        <w:top w:val="none" w:sz="0" w:space="0" w:color="auto"/>
        <w:left w:val="none" w:sz="0" w:space="0" w:color="auto"/>
        <w:bottom w:val="none" w:sz="0" w:space="0" w:color="auto"/>
        <w:right w:val="none" w:sz="0" w:space="0" w:color="auto"/>
      </w:divBdr>
    </w:div>
    <w:div w:id="1831946188">
      <w:bodyDiv w:val="1"/>
      <w:marLeft w:val="0"/>
      <w:marRight w:val="0"/>
      <w:marTop w:val="0"/>
      <w:marBottom w:val="0"/>
      <w:divBdr>
        <w:top w:val="none" w:sz="0" w:space="0" w:color="auto"/>
        <w:left w:val="none" w:sz="0" w:space="0" w:color="auto"/>
        <w:bottom w:val="none" w:sz="0" w:space="0" w:color="auto"/>
        <w:right w:val="none" w:sz="0" w:space="0" w:color="auto"/>
      </w:divBdr>
    </w:div>
    <w:div w:id="1832678150">
      <w:bodyDiv w:val="1"/>
      <w:marLeft w:val="0"/>
      <w:marRight w:val="0"/>
      <w:marTop w:val="0"/>
      <w:marBottom w:val="0"/>
      <w:divBdr>
        <w:top w:val="none" w:sz="0" w:space="0" w:color="auto"/>
        <w:left w:val="none" w:sz="0" w:space="0" w:color="auto"/>
        <w:bottom w:val="none" w:sz="0" w:space="0" w:color="auto"/>
        <w:right w:val="none" w:sz="0" w:space="0" w:color="auto"/>
      </w:divBdr>
    </w:div>
    <w:div w:id="1832868103">
      <w:bodyDiv w:val="1"/>
      <w:marLeft w:val="0"/>
      <w:marRight w:val="0"/>
      <w:marTop w:val="0"/>
      <w:marBottom w:val="0"/>
      <w:divBdr>
        <w:top w:val="none" w:sz="0" w:space="0" w:color="auto"/>
        <w:left w:val="none" w:sz="0" w:space="0" w:color="auto"/>
        <w:bottom w:val="none" w:sz="0" w:space="0" w:color="auto"/>
        <w:right w:val="none" w:sz="0" w:space="0" w:color="auto"/>
      </w:divBdr>
    </w:div>
    <w:div w:id="1833370284">
      <w:bodyDiv w:val="1"/>
      <w:marLeft w:val="0"/>
      <w:marRight w:val="0"/>
      <w:marTop w:val="0"/>
      <w:marBottom w:val="0"/>
      <w:divBdr>
        <w:top w:val="none" w:sz="0" w:space="0" w:color="auto"/>
        <w:left w:val="none" w:sz="0" w:space="0" w:color="auto"/>
        <w:bottom w:val="none" w:sz="0" w:space="0" w:color="auto"/>
        <w:right w:val="none" w:sz="0" w:space="0" w:color="auto"/>
      </w:divBdr>
    </w:div>
    <w:div w:id="1834251076">
      <w:bodyDiv w:val="1"/>
      <w:marLeft w:val="0"/>
      <w:marRight w:val="0"/>
      <w:marTop w:val="0"/>
      <w:marBottom w:val="0"/>
      <w:divBdr>
        <w:top w:val="none" w:sz="0" w:space="0" w:color="auto"/>
        <w:left w:val="none" w:sz="0" w:space="0" w:color="auto"/>
        <w:bottom w:val="none" w:sz="0" w:space="0" w:color="auto"/>
        <w:right w:val="none" w:sz="0" w:space="0" w:color="auto"/>
      </w:divBdr>
    </w:div>
    <w:div w:id="1834374628">
      <w:bodyDiv w:val="1"/>
      <w:marLeft w:val="0"/>
      <w:marRight w:val="0"/>
      <w:marTop w:val="0"/>
      <w:marBottom w:val="0"/>
      <w:divBdr>
        <w:top w:val="none" w:sz="0" w:space="0" w:color="auto"/>
        <w:left w:val="none" w:sz="0" w:space="0" w:color="auto"/>
        <w:bottom w:val="none" w:sz="0" w:space="0" w:color="auto"/>
        <w:right w:val="none" w:sz="0" w:space="0" w:color="auto"/>
      </w:divBdr>
    </w:div>
    <w:div w:id="1834442641">
      <w:bodyDiv w:val="1"/>
      <w:marLeft w:val="0"/>
      <w:marRight w:val="0"/>
      <w:marTop w:val="0"/>
      <w:marBottom w:val="0"/>
      <w:divBdr>
        <w:top w:val="none" w:sz="0" w:space="0" w:color="auto"/>
        <w:left w:val="none" w:sz="0" w:space="0" w:color="auto"/>
        <w:bottom w:val="none" w:sz="0" w:space="0" w:color="auto"/>
        <w:right w:val="none" w:sz="0" w:space="0" w:color="auto"/>
      </w:divBdr>
    </w:div>
    <w:div w:id="1834686434">
      <w:bodyDiv w:val="1"/>
      <w:marLeft w:val="0"/>
      <w:marRight w:val="0"/>
      <w:marTop w:val="0"/>
      <w:marBottom w:val="0"/>
      <w:divBdr>
        <w:top w:val="none" w:sz="0" w:space="0" w:color="auto"/>
        <w:left w:val="none" w:sz="0" w:space="0" w:color="auto"/>
        <w:bottom w:val="none" w:sz="0" w:space="0" w:color="auto"/>
        <w:right w:val="none" w:sz="0" w:space="0" w:color="auto"/>
      </w:divBdr>
    </w:div>
    <w:div w:id="1834832056">
      <w:bodyDiv w:val="1"/>
      <w:marLeft w:val="0"/>
      <w:marRight w:val="0"/>
      <w:marTop w:val="0"/>
      <w:marBottom w:val="0"/>
      <w:divBdr>
        <w:top w:val="none" w:sz="0" w:space="0" w:color="auto"/>
        <w:left w:val="none" w:sz="0" w:space="0" w:color="auto"/>
        <w:bottom w:val="none" w:sz="0" w:space="0" w:color="auto"/>
        <w:right w:val="none" w:sz="0" w:space="0" w:color="auto"/>
      </w:divBdr>
    </w:div>
    <w:div w:id="1834838254">
      <w:bodyDiv w:val="1"/>
      <w:marLeft w:val="0"/>
      <w:marRight w:val="0"/>
      <w:marTop w:val="0"/>
      <w:marBottom w:val="0"/>
      <w:divBdr>
        <w:top w:val="none" w:sz="0" w:space="0" w:color="auto"/>
        <w:left w:val="none" w:sz="0" w:space="0" w:color="auto"/>
        <w:bottom w:val="none" w:sz="0" w:space="0" w:color="auto"/>
        <w:right w:val="none" w:sz="0" w:space="0" w:color="auto"/>
      </w:divBdr>
    </w:div>
    <w:div w:id="1834953797">
      <w:bodyDiv w:val="1"/>
      <w:marLeft w:val="0"/>
      <w:marRight w:val="0"/>
      <w:marTop w:val="0"/>
      <w:marBottom w:val="0"/>
      <w:divBdr>
        <w:top w:val="none" w:sz="0" w:space="0" w:color="auto"/>
        <w:left w:val="none" w:sz="0" w:space="0" w:color="auto"/>
        <w:bottom w:val="none" w:sz="0" w:space="0" w:color="auto"/>
        <w:right w:val="none" w:sz="0" w:space="0" w:color="auto"/>
      </w:divBdr>
    </w:div>
    <w:div w:id="1835221627">
      <w:bodyDiv w:val="1"/>
      <w:marLeft w:val="0"/>
      <w:marRight w:val="0"/>
      <w:marTop w:val="0"/>
      <w:marBottom w:val="0"/>
      <w:divBdr>
        <w:top w:val="none" w:sz="0" w:space="0" w:color="auto"/>
        <w:left w:val="none" w:sz="0" w:space="0" w:color="auto"/>
        <w:bottom w:val="none" w:sz="0" w:space="0" w:color="auto"/>
        <w:right w:val="none" w:sz="0" w:space="0" w:color="auto"/>
      </w:divBdr>
    </w:div>
    <w:div w:id="1835534604">
      <w:bodyDiv w:val="1"/>
      <w:marLeft w:val="0"/>
      <w:marRight w:val="0"/>
      <w:marTop w:val="0"/>
      <w:marBottom w:val="0"/>
      <w:divBdr>
        <w:top w:val="none" w:sz="0" w:space="0" w:color="auto"/>
        <w:left w:val="none" w:sz="0" w:space="0" w:color="auto"/>
        <w:bottom w:val="none" w:sz="0" w:space="0" w:color="auto"/>
        <w:right w:val="none" w:sz="0" w:space="0" w:color="auto"/>
      </w:divBdr>
    </w:div>
    <w:div w:id="1835683764">
      <w:bodyDiv w:val="1"/>
      <w:marLeft w:val="0"/>
      <w:marRight w:val="0"/>
      <w:marTop w:val="0"/>
      <w:marBottom w:val="0"/>
      <w:divBdr>
        <w:top w:val="none" w:sz="0" w:space="0" w:color="auto"/>
        <w:left w:val="none" w:sz="0" w:space="0" w:color="auto"/>
        <w:bottom w:val="none" w:sz="0" w:space="0" w:color="auto"/>
        <w:right w:val="none" w:sz="0" w:space="0" w:color="auto"/>
      </w:divBdr>
    </w:div>
    <w:div w:id="1835685240">
      <w:bodyDiv w:val="1"/>
      <w:marLeft w:val="0"/>
      <w:marRight w:val="0"/>
      <w:marTop w:val="0"/>
      <w:marBottom w:val="0"/>
      <w:divBdr>
        <w:top w:val="none" w:sz="0" w:space="0" w:color="auto"/>
        <w:left w:val="none" w:sz="0" w:space="0" w:color="auto"/>
        <w:bottom w:val="none" w:sz="0" w:space="0" w:color="auto"/>
        <w:right w:val="none" w:sz="0" w:space="0" w:color="auto"/>
      </w:divBdr>
    </w:div>
    <w:div w:id="1835873874">
      <w:bodyDiv w:val="1"/>
      <w:marLeft w:val="0"/>
      <w:marRight w:val="0"/>
      <w:marTop w:val="0"/>
      <w:marBottom w:val="0"/>
      <w:divBdr>
        <w:top w:val="none" w:sz="0" w:space="0" w:color="auto"/>
        <w:left w:val="none" w:sz="0" w:space="0" w:color="auto"/>
        <w:bottom w:val="none" w:sz="0" w:space="0" w:color="auto"/>
        <w:right w:val="none" w:sz="0" w:space="0" w:color="auto"/>
      </w:divBdr>
    </w:div>
    <w:div w:id="1837258886">
      <w:bodyDiv w:val="1"/>
      <w:marLeft w:val="0"/>
      <w:marRight w:val="0"/>
      <w:marTop w:val="0"/>
      <w:marBottom w:val="0"/>
      <w:divBdr>
        <w:top w:val="none" w:sz="0" w:space="0" w:color="auto"/>
        <w:left w:val="none" w:sz="0" w:space="0" w:color="auto"/>
        <w:bottom w:val="none" w:sz="0" w:space="0" w:color="auto"/>
        <w:right w:val="none" w:sz="0" w:space="0" w:color="auto"/>
      </w:divBdr>
    </w:div>
    <w:div w:id="1837382322">
      <w:bodyDiv w:val="1"/>
      <w:marLeft w:val="0"/>
      <w:marRight w:val="0"/>
      <w:marTop w:val="0"/>
      <w:marBottom w:val="0"/>
      <w:divBdr>
        <w:top w:val="none" w:sz="0" w:space="0" w:color="auto"/>
        <w:left w:val="none" w:sz="0" w:space="0" w:color="auto"/>
        <w:bottom w:val="none" w:sz="0" w:space="0" w:color="auto"/>
        <w:right w:val="none" w:sz="0" w:space="0" w:color="auto"/>
      </w:divBdr>
    </w:div>
    <w:div w:id="1837570564">
      <w:bodyDiv w:val="1"/>
      <w:marLeft w:val="0"/>
      <w:marRight w:val="0"/>
      <w:marTop w:val="0"/>
      <w:marBottom w:val="0"/>
      <w:divBdr>
        <w:top w:val="none" w:sz="0" w:space="0" w:color="auto"/>
        <w:left w:val="none" w:sz="0" w:space="0" w:color="auto"/>
        <w:bottom w:val="none" w:sz="0" w:space="0" w:color="auto"/>
        <w:right w:val="none" w:sz="0" w:space="0" w:color="auto"/>
      </w:divBdr>
    </w:div>
    <w:div w:id="1837644182">
      <w:bodyDiv w:val="1"/>
      <w:marLeft w:val="0"/>
      <w:marRight w:val="0"/>
      <w:marTop w:val="0"/>
      <w:marBottom w:val="0"/>
      <w:divBdr>
        <w:top w:val="none" w:sz="0" w:space="0" w:color="auto"/>
        <w:left w:val="none" w:sz="0" w:space="0" w:color="auto"/>
        <w:bottom w:val="none" w:sz="0" w:space="0" w:color="auto"/>
        <w:right w:val="none" w:sz="0" w:space="0" w:color="auto"/>
      </w:divBdr>
    </w:div>
    <w:div w:id="1837694981">
      <w:bodyDiv w:val="1"/>
      <w:marLeft w:val="0"/>
      <w:marRight w:val="0"/>
      <w:marTop w:val="0"/>
      <w:marBottom w:val="0"/>
      <w:divBdr>
        <w:top w:val="none" w:sz="0" w:space="0" w:color="auto"/>
        <w:left w:val="none" w:sz="0" w:space="0" w:color="auto"/>
        <w:bottom w:val="none" w:sz="0" w:space="0" w:color="auto"/>
        <w:right w:val="none" w:sz="0" w:space="0" w:color="auto"/>
      </w:divBdr>
    </w:div>
    <w:div w:id="1838031552">
      <w:bodyDiv w:val="1"/>
      <w:marLeft w:val="0"/>
      <w:marRight w:val="0"/>
      <w:marTop w:val="0"/>
      <w:marBottom w:val="0"/>
      <w:divBdr>
        <w:top w:val="none" w:sz="0" w:space="0" w:color="auto"/>
        <w:left w:val="none" w:sz="0" w:space="0" w:color="auto"/>
        <w:bottom w:val="none" w:sz="0" w:space="0" w:color="auto"/>
        <w:right w:val="none" w:sz="0" w:space="0" w:color="auto"/>
      </w:divBdr>
    </w:div>
    <w:div w:id="1838492131">
      <w:bodyDiv w:val="1"/>
      <w:marLeft w:val="0"/>
      <w:marRight w:val="0"/>
      <w:marTop w:val="0"/>
      <w:marBottom w:val="0"/>
      <w:divBdr>
        <w:top w:val="none" w:sz="0" w:space="0" w:color="auto"/>
        <w:left w:val="none" w:sz="0" w:space="0" w:color="auto"/>
        <w:bottom w:val="none" w:sz="0" w:space="0" w:color="auto"/>
        <w:right w:val="none" w:sz="0" w:space="0" w:color="auto"/>
      </w:divBdr>
    </w:div>
    <w:div w:id="1839728208">
      <w:bodyDiv w:val="1"/>
      <w:marLeft w:val="0"/>
      <w:marRight w:val="0"/>
      <w:marTop w:val="0"/>
      <w:marBottom w:val="0"/>
      <w:divBdr>
        <w:top w:val="none" w:sz="0" w:space="0" w:color="auto"/>
        <w:left w:val="none" w:sz="0" w:space="0" w:color="auto"/>
        <w:bottom w:val="none" w:sz="0" w:space="0" w:color="auto"/>
        <w:right w:val="none" w:sz="0" w:space="0" w:color="auto"/>
      </w:divBdr>
    </w:div>
    <w:div w:id="1839735641">
      <w:bodyDiv w:val="1"/>
      <w:marLeft w:val="0"/>
      <w:marRight w:val="0"/>
      <w:marTop w:val="0"/>
      <w:marBottom w:val="0"/>
      <w:divBdr>
        <w:top w:val="none" w:sz="0" w:space="0" w:color="auto"/>
        <w:left w:val="none" w:sz="0" w:space="0" w:color="auto"/>
        <w:bottom w:val="none" w:sz="0" w:space="0" w:color="auto"/>
        <w:right w:val="none" w:sz="0" w:space="0" w:color="auto"/>
      </w:divBdr>
    </w:div>
    <w:div w:id="1840346039">
      <w:bodyDiv w:val="1"/>
      <w:marLeft w:val="0"/>
      <w:marRight w:val="0"/>
      <w:marTop w:val="0"/>
      <w:marBottom w:val="0"/>
      <w:divBdr>
        <w:top w:val="none" w:sz="0" w:space="0" w:color="auto"/>
        <w:left w:val="none" w:sz="0" w:space="0" w:color="auto"/>
        <w:bottom w:val="none" w:sz="0" w:space="0" w:color="auto"/>
        <w:right w:val="none" w:sz="0" w:space="0" w:color="auto"/>
      </w:divBdr>
    </w:div>
    <w:div w:id="1840807338">
      <w:bodyDiv w:val="1"/>
      <w:marLeft w:val="0"/>
      <w:marRight w:val="0"/>
      <w:marTop w:val="0"/>
      <w:marBottom w:val="0"/>
      <w:divBdr>
        <w:top w:val="none" w:sz="0" w:space="0" w:color="auto"/>
        <w:left w:val="none" w:sz="0" w:space="0" w:color="auto"/>
        <w:bottom w:val="none" w:sz="0" w:space="0" w:color="auto"/>
        <w:right w:val="none" w:sz="0" w:space="0" w:color="auto"/>
      </w:divBdr>
    </w:div>
    <w:div w:id="1841115594">
      <w:bodyDiv w:val="1"/>
      <w:marLeft w:val="0"/>
      <w:marRight w:val="0"/>
      <w:marTop w:val="0"/>
      <w:marBottom w:val="0"/>
      <w:divBdr>
        <w:top w:val="none" w:sz="0" w:space="0" w:color="auto"/>
        <w:left w:val="none" w:sz="0" w:space="0" w:color="auto"/>
        <w:bottom w:val="none" w:sz="0" w:space="0" w:color="auto"/>
        <w:right w:val="none" w:sz="0" w:space="0" w:color="auto"/>
      </w:divBdr>
    </w:div>
    <w:div w:id="1841263876">
      <w:bodyDiv w:val="1"/>
      <w:marLeft w:val="0"/>
      <w:marRight w:val="0"/>
      <w:marTop w:val="0"/>
      <w:marBottom w:val="0"/>
      <w:divBdr>
        <w:top w:val="none" w:sz="0" w:space="0" w:color="auto"/>
        <w:left w:val="none" w:sz="0" w:space="0" w:color="auto"/>
        <w:bottom w:val="none" w:sz="0" w:space="0" w:color="auto"/>
        <w:right w:val="none" w:sz="0" w:space="0" w:color="auto"/>
      </w:divBdr>
    </w:div>
    <w:div w:id="1841265383">
      <w:bodyDiv w:val="1"/>
      <w:marLeft w:val="0"/>
      <w:marRight w:val="0"/>
      <w:marTop w:val="0"/>
      <w:marBottom w:val="0"/>
      <w:divBdr>
        <w:top w:val="none" w:sz="0" w:space="0" w:color="auto"/>
        <w:left w:val="none" w:sz="0" w:space="0" w:color="auto"/>
        <w:bottom w:val="none" w:sz="0" w:space="0" w:color="auto"/>
        <w:right w:val="none" w:sz="0" w:space="0" w:color="auto"/>
      </w:divBdr>
    </w:div>
    <w:div w:id="1841306988">
      <w:bodyDiv w:val="1"/>
      <w:marLeft w:val="0"/>
      <w:marRight w:val="0"/>
      <w:marTop w:val="0"/>
      <w:marBottom w:val="0"/>
      <w:divBdr>
        <w:top w:val="none" w:sz="0" w:space="0" w:color="auto"/>
        <w:left w:val="none" w:sz="0" w:space="0" w:color="auto"/>
        <w:bottom w:val="none" w:sz="0" w:space="0" w:color="auto"/>
        <w:right w:val="none" w:sz="0" w:space="0" w:color="auto"/>
      </w:divBdr>
    </w:div>
    <w:div w:id="1841658793">
      <w:bodyDiv w:val="1"/>
      <w:marLeft w:val="0"/>
      <w:marRight w:val="0"/>
      <w:marTop w:val="0"/>
      <w:marBottom w:val="0"/>
      <w:divBdr>
        <w:top w:val="none" w:sz="0" w:space="0" w:color="auto"/>
        <w:left w:val="none" w:sz="0" w:space="0" w:color="auto"/>
        <w:bottom w:val="none" w:sz="0" w:space="0" w:color="auto"/>
        <w:right w:val="none" w:sz="0" w:space="0" w:color="auto"/>
      </w:divBdr>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433219">
      <w:bodyDiv w:val="1"/>
      <w:marLeft w:val="0"/>
      <w:marRight w:val="0"/>
      <w:marTop w:val="0"/>
      <w:marBottom w:val="0"/>
      <w:divBdr>
        <w:top w:val="none" w:sz="0" w:space="0" w:color="auto"/>
        <w:left w:val="none" w:sz="0" w:space="0" w:color="auto"/>
        <w:bottom w:val="none" w:sz="0" w:space="0" w:color="auto"/>
        <w:right w:val="none" w:sz="0" w:space="0" w:color="auto"/>
      </w:divBdr>
    </w:div>
    <w:div w:id="1842695349">
      <w:bodyDiv w:val="1"/>
      <w:marLeft w:val="0"/>
      <w:marRight w:val="0"/>
      <w:marTop w:val="0"/>
      <w:marBottom w:val="0"/>
      <w:divBdr>
        <w:top w:val="none" w:sz="0" w:space="0" w:color="auto"/>
        <w:left w:val="none" w:sz="0" w:space="0" w:color="auto"/>
        <w:bottom w:val="none" w:sz="0" w:space="0" w:color="auto"/>
        <w:right w:val="none" w:sz="0" w:space="0" w:color="auto"/>
      </w:divBdr>
    </w:div>
    <w:div w:id="1842695665">
      <w:bodyDiv w:val="1"/>
      <w:marLeft w:val="0"/>
      <w:marRight w:val="0"/>
      <w:marTop w:val="0"/>
      <w:marBottom w:val="0"/>
      <w:divBdr>
        <w:top w:val="none" w:sz="0" w:space="0" w:color="auto"/>
        <w:left w:val="none" w:sz="0" w:space="0" w:color="auto"/>
        <w:bottom w:val="none" w:sz="0" w:space="0" w:color="auto"/>
        <w:right w:val="none" w:sz="0" w:space="0" w:color="auto"/>
      </w:divBdr>
    </w:div>
    <w:div w:id="1842769028">
      <w:bodyDiv w:val="1"/>
      <w:marLeft w:val="0"/>
      <w:marRight w:val="0"/>
      <w:marTop w:val="0"/>
      <w:marBottom w:val="0"/>
      <w:divBdr>
        <w:top w:val="none" w:sz="0" w:space="0" w:color="auto"/>
        <w:left w:val="none" w:sz="0" w:space="0" w:color="auto"/>
        <w:bottom w:val="none" w:sz="0" w:space="0" w:color="auto"/>
        <w:right w:val="none" w:sz="0" w:space="0" w:color="auto"/>
      </w:divBdr>
    </w:div>
    <w:div w:id="1843011714">
      <w:bodyDiv w:val="1"/>
      <w:marLeft w:val="0"/>
      <w:marRight w:val="0"/>
      <w:marTop w:val="0"/>
      <w:marBottom w:val="0"/>
      <w:divBdr>
        <w:top w:val="none" w:sz="0" w:space="0" w:color="auto"/>
        <w:left w:val="none" w:sz="0" w:space="0" w:color="auto"/>
        <w:bottom w:val="none" w:sz="0" w:space="0" w:color="auto"/>
        <w:right w:val="none" w:sz="0" w:space="0" w:color="auto"/>
      </w:divBdr>
    </w:div>
    <w:div w:id="1843081822">
      <w:bodyDiv w:val="1"/>
      <w:marLeft w:val="0"/>
      <w:marRight w:val="0"/>
      <w:marTop w:val="0"/>
      <w:marBottom w:val="0"/>
      <w:divBdr>
        <w:top w:val="none" w:sz="0" w:space="0" w:color="auto"/>
        <w:left w:val="none" w:sz="0" w:space="0" w:color="auto"/>
        <w:bottom w:val="none" w:sz="0" w:space="0" w:color="auto"/>
        <w:right w:val="none" w:sz="0" w:space="0" w:color="auto"/>
      </w:divBdr>
    </w:div>
    <w:div w:id="1843352949">
      <w:bodyDiv w:val="1"/>
      <w:marLeft w:val="0"/>
      <w:marRight w:val="0"/>
      <w:marTop w:val="0"/>
      <w:marBottom w:val="0"/>
      <w:divBdr>
        <w:top w:val="none" w:sz="0" w:space="0" w:color="auto"/>
        <w:left w:val="none" w:sz="0" w:space="0" w:color="auto"/>
        <w:bottom w:val="none" w:sz="0" w:space="0" w:color="auto"/>
        <w:right w:val="none" w:sz="0" w:space="0" w:color="auto"/>
      </w:divBdr>
    </w:div>
    <w:div w:id="1843933673">
      <w:bodyDiv w:val="1"/>
      <w:marLeft w:val="0"/>
      <w:marRight w:val="0"/>
      <w:marTop w:val="0"/>
      <w:marBottom w:val="0"/>
      <w:divBdr>
        <w:top w:val="none" w:sz="0" w:space="0" w:color="auto"/>
        <w:left w:val="none" w:sz="0" w:space="0" w:color="auto"/>
        <w:bottom w:val="none" w:sz="0" w:space="0" w:color="auto"/>
        <w:right w:val="none" w:sz="0" w:space="0" w:color="auto"/>
      </w:divBdr>
    </w:div>
    <w:div w:id="1845630040">
      <w:bodyDiv w:val="1"/>
      <w:marLeft w:val="0"/>
      <w:marRight w:val="0"/>
      <w:marTop w:val="0"/>
      <w:marBottom w:val="0"/>
      <w:divBdr>
        <w:top w:val="none" w:sz="0" w:space="0" w:color="auto"/>
        <w:left w:val="none" w:sz="0" w:space="0" w:color="auto"/>
        <w:bottom w:val="none" w:sz="0" w:space="0" w:color="auto"/>
        <w:right w:val="none" w:sz="0" w:space="0" w:color="auto"/>
      </w:divBdr>
      <w:divsChild>
        <w:div w:id="1321614940">
          <w:marLeft w:val="480"/>
          <w:marRight w:val="0"/>
          <w:marTop w:val="0"/>
          <w:marBottom w:val="0"/>
          <w:divBdr>
            <w:top w:val="none" w:sz="0" w:space="0" w:color="auto"/>
            <w:left w:val="none" w:sz="0" w:space="0" w:color="auto"/>
            <w:bottom w:val="none" w:sz="0" w:space="0" w:color="auto"/>
            <w:right w:val="none" w:sz="0" w:space="0" w:color="auto"/>
          </w:divBdr>
        </w:div>
        <w:div w:id="1396507217">
          <w:marLeft w:val="480"/>
          <w:marRight w:val="0"/>
          <w:marTop w:val="0"/>
          <w:marBottom w:val="0"/>
          <w:divBdr>
            <w:top w:val="none" w:sz="0" w:space="0" w:color="auto"/>
            <w:left w:val="none" w:sz="0" w:space="0" w:color="auto"/>
            <w:bottom w:val="none" w:sz="0" w:space="0" w:color="auto"/>
            <w:right w:val="none" w:sz="0" w:space="0" w:color="auto"/>
          </w:divBdr>
        </w:div>
        <w:div w:id="1511526340">
          <w:marLeft w:val="480"/>
          <w:marRight w:val="0"/>
          <w:marTop w:val="0"/>
          <w:marBottom w:val="0"/>
          <w:divBdr>
            <w:top w:val="none" w:sz="0" w:space="0" w:color="auto"/>
            <w:left w:val="none" w:sz="0" w:space="0" w:color="auto"/>
            <w:bottom w:val="none" w:sz="0" w:space="0" w:color="auto"/>
            <w:right w:val="none" w:sz="0" w:space="0" w:color="auto"/>
          </w:divBdr>
        </w:div>
        <w:div w:id="1523125207">
          <w:marLeft w:val="480"/>
          <w:marRight w:val="0"/>
          <w:marTop w:val="0"/>
          <w:marBottom w:val="0"/>
          <w:divBdr>
            <w:top w:val="none" w:sz="0" w:space="0" w:color="auto"/>
            <w:left w:val="none" w:sz="0" w:space="0" w:color="auto"/>
            <w:bottom w:val="none" w:sz="0" w:space="0" w:color="auto"/>
            <w:right w:val="none" w:sz="0" w:space="0" w:color="auto"/>
          </w:divBdr>
        </w:div>
        <w:div w:id="1948389403">
          <w:marLeft w:val="480"/>
          <w:marRight w:val="0"/>
          <w:marTop w:val="0"/>
          <w:marBottom w:val="0"/>
          <w:divBdr>
            <w:top w:val="none" w:sz="0" w:space="0" w:color="auto"/>
            <w:left w:val="none" w:sz="0" w:space="0" w:color="auto"/>
            <w:bottom w:val="none" w:sz="0" w:space="0" w:color="auto"/>
            <w:right w:val="none" w:sz="0" w:space="0" w:color="auto"/>
          </w:divBdr>
        </w:div>
      </w:divsChild>
    </w:div>
    <w:div w:id="1846049536">
      <w:bodyDiv w:val="1"/>
      <w:marLeft w:val="0"/>
      <w:marRight w:val="0"/>
      <w:marTop w:val="0"/>
      <w:marBottom w:val="0"/>
      <w:divBdr>
        <w:top w:val="none" w:sz="0" w:space="0" w:color="auto"/>
        <w:left w:val="none" w:sz="0" w:space="0" w:color="auto"/>
        <w:bottom w:val="none" w:sz="0" w:space="0" w:color="auto"/>
        <w:right w:val="none" w:sz="0" w:space="0" w:color="auto"/>
      </w:divBdr>
    </w:div>
    <w:div w:id="1846549110">
      <w:bodyDiv w:val="1"/>
      <w:marLeft w:val="0"/>
      <w:marRight w:val="0"/>
      <w:marTop w:val="0"/>
      <w:marBottom w:val="0"/>
      <w:divBdr>
        <w:top w:val="none" w:sz="0" w:space="0" w:color="auto"/>
        <w:left w:val="none" w:sz="0" w:space="0" w:color="auto"/>
        <w:bottom w:val="none" w:sz="0" w:space="0" w:color="auto"/>
        <w:right w:val="none" w:sz="0" w:space="0" w:color="auto"/>
      </w:divBdr>
    </w:div>
    <w:div w:id="1846624751">
      <w:bodyDiv w:val="1"/>
      <w:marLeft w:val="0"/>
      <w:marRight w:val="0"/>
      <w:marTop w:val="0"/>
      <w:marBottom w:val="0"/>
      <w:divBdr>
        <w:top w:val="none" w:sz="0" w:space="0" w:color="auto"/>
        <w:left w:val="none" w:sz="0" w:space="0" w:color="auto"/>
        <w:bottom w:val="none" w:sz="0" w:space="0" w:color="auto"/>
        <w:right w:val="none" w:sz="0" w:space="0" w:color="auto"/>
      </w:divBdr>
    </w:div>
    <w:div w:id="1846817508">
      <w:bodyDiv w:val="1"/>
      <w:marLeft w:val="0"/>
      <w:marRight w:val="0"/>
      <w:marTop w:val="0"/>
      <w:marBottom w:val="0"/>
      <w:divBdr>
        <w:top w:val="none" w:sz="0" w:space="0" w:color="auto"/>
        <w:left w:val="none" w:sz="0" w:space="0" w:color="auto"/>
        <w:bottom w:val="none" w:sz="0" w:space="0" w:color="auto"/>
        <w:right w:val="none" w:sz="0" w:space="0" w:color="auto"/>
      </w:divBdr>
    </w:div>
    <w:div w:id="1847136656">
      <w:bodyDiv w:val="1"/>
      <w:marLeft w:val="0"/>
      <w:marRight w:val="0"/>
      <w:marTop w:val="0"/>
      <w:marBottom w:val="0"/>
      <w:divBdr>
        <w:top w:val="none" w:sz="0" w:space="0" w:color="auto"/>
        <w:left w:val="none" w:sz="0" w:space="0" w:color="auto"/>
        <w:bottom w:val="none" w:sz="0" w:space="0" w:color="auto"/>
        <w:right w:val="none" w:sz="0" w:space="0" w:color="auto"/>
      </w:divBdr>
    </w:div>
    <w:div w:id="1847137046">
      <w:bodyDiv w:val="1"/>
      <w:marLeft w:val="0"/>
      <w:marRight w:val="0"/>
      <w:marTop w:val="0"/>
      <w:marBottom w:val="0"/>
      <w:divBdr>
        <w:top w:val="none" w:sz="0" w:space="0" w:color="auto"/>
        <w:left w:val="none" w:sz="0" w:space="0" w:color="auto"/>
        <w:bottom w:val="none" w:sz="0" w:space="0" w:color="auto"/>
        <w:right w:val="none" w:sz="0" w:space="0" w:color="auto"/>
      </w:divBdr>
    </w:div>
    <w:div w:id="1847279699">
      <w:bodyDiv w:val="1"/>
      <w:marLeft w:val="0"/>
      <w:marRight w:val="0"/>
      <w:marTop w:val="0"/>
      <w:marBottom w:val="0"/>
      <w:divBdr>
        <w:top w:val="none" w:sz="0" w:space="0" w:color="auto"/>
        <w:left w:val="none" w:sz="0" w:space="0" w:color="auto"/>
        <w:bottom w:val="none" w:sz="0" w:space="0" w:color="auto"/>
        <w:right w:val="none" w:sz="0" w:space="0" w:color="auto"/>
      </w:divBdr>
    </w:div>
    <w:div w:id="1847476697">
      <w:bodyDiv w:val="1"/>
      <w:marLeft w:val="0"/>
      <w:marRight w:val="0"/>
      <w:marTop w:val="0"/>
      <w:marBottom w:val="0"/>
      <w:divBdr>
        <w:top w:val="none" w:sz="0" w:space="0" w:color="auto"/>
        <w:left w:val="none" w:sz="0" w:space="0" w:color="auto"/>
        <w:bottom w:val="none" w:sz="0" w:space="0" w:color="auto"/>
        <w:right w:val="none" w:sz="0" w:space="0" w:color="auto"/>
      </w:divBdr>
    </w:div>
    <w:div w:id="1847599413">
      <w:bodyDiv w:val="1"/>
      <w:marLeft w:val="0"/>
      <w:marRight w:val="0"/>
      <w:marTop w:val="0"/>
      <w:marBottom w:val="0"/>
      <w:divBdr>
        <w:top w:val="none" w:sz="0" w:space="0" w:color="auto"/>
        <w:left w:val="none" w:sz="0" w:space="0" w:color="auto"/>
        <w:bottom w:val="none" w:sz="0" w:space="0" w:color="auto"/>
        <w:right w:val="none" w:sz="0" w:space="0" w:color="auto"/>
      </w:divBdr>
    </w:div>
    <w:div w:id="1847623617">
      <w:bodyDiv w:val="1"/>
      <w:marLeft w:val="0"/>
      <w:marRight w:val="0"/>
      <w:marTop w:val="0"/>
      <w:marBottom w:val="0"/>
      <w:divBdr>
        <w:top w:val="none" w:sz="0" w:space="0" w:color="auto"/>
        <w:left w:val="none" w:sz="0" w:space="0" w:color="auto"/>
        <w:bottom w:val="none" w:sz="0" w:space="0" w:color="auto"/>
        <w:right w:val="none" w:sz="0" w:space="0" w:color="auto"/>
      </w:divBdr>
    </w:div>
    <w:div w:id="1848517101">
      <w:bodyDiv w:val="1"/>
      <w:marLeft w:val="0"/>
      <w:marRight w:val="0"/>
      <w:marTop w:val="0"/>
      <w:marBottom w:val="0"/>
      <w:divBdr>
        <w:top w:val="none" w:sz="0" w:space="0" w:color="auto"/>
        <w:left w:val="none" w:sz="0" w:space="0" w:color="auto"/>
        <w:bottom w:val="none" w:sz="0" w:space="0" w:color="auto"/>
        <w:right w:val="none" w:sz="0" w:space="0" w:color="auto"/>
      </w:divBdr>
    </w:div>
    <w:div w:id="1848787540">
      <w:bodyDiv w:val="1"/>
      <w:marLeft w:val="0"/>
      <w:marRight w:val="0"/>
      <w:marTop w:val="0"/>
      <w:marBottom w:val="0"/>
      <w:divBdr>
        <w:top w:val="none" w:sz="0" w:space="0" w:color="auto"/>
        <w:left w:val="none" w:sz="0" w:space="0" w:color="auto"/>
        <w:bottom w:val="none" w:sz="0" w:space="0" w:color="auto"/>
        <w:right w:val="none" w:sz="0" w:space="0" w:color="auto"/>
      </w:divBdr>
    </w:div>
    <w:div w:id="1848792455">
      <w:bodyDiv w:val="1"/>
      <w:marLeft w:val="0"/>
      <w:marRight w:val="0"/>
      <w:marTop w:val="0"/>
      <w:marBottom w:val="0"/>
      <w:divBdr>
        <w:top w:val="none" w:sz="0" w:space="0" w:color="auto"/>
        <w:left w:val="none" w:sz="0" w:space="0" w:color="auto"/>
        <w:bottom w:val="none" w:sz="0" w:space="0" w:color="auto"/>
        <w:right w:val="none" w:sz="0" w:space="0" w:color="auto"/>
      </w:divBdr>
    </w:div>
    <w:div w:id="1848907463">
      <w:bodyDiv w:val="1"/>
      <w:marLeft w:val="0"/>
      <w:marRight w:val="0"/>
      <w:marTop w:val="0"/>
      <w:marBottom w:val="0"/>
      <w:divBdr>
        <w:top w:val="none" w:sz="0" w:space="0" w:color="auto"/>
        <w:left w:val="none" w:sz="0" w:space="0" w:color="auto"/>
        <w:bottom w:val="none" w:sz="0" w:space="0" w:color="auto"/>
        <w:right w:val="none" w:sz="0" w:space="0" w:color="auto"/>
      </w:divBdr>
    </w:div>
    <w:div w:id="1849589700">
      <w:bodyDiv w:val="1"/>
      <w:marLeft w:val="0"/>
      <w:marRight w:val="0"/>
      <w:marTop w:val="0"/>
      <w:marBottom w:val="0"/>
      <w:divBdr>
        <w:top w:val="none" w:sz="0" w:space="0" w:color="auto"/>
        <w:left w:val="none" w:sz="0" w:space="0" w:color="auto"/>
        <w:bottom w:val="none" w:sz="0" w:space="0" w:color="auto"/>
        <w:right w:val="none" w:sz="0" w:space="0" w:color="auto"/>
      </w:divBdr>
      <w:divsChild>
        <w:div w:id="1266766583">
          <w:marLeft w:val="480"/>
          <w:marRight w:val="0"/>
          <w:marTop w:val="0"/>
          <w:marBottom w:val="0"/>
          <w:divBdr>
            <w:top w:val="none" w:sz="0" w:space="0" w:color="auto"/>
            <w:left w:val="none" w:sz="0" w:space="0" w:color="auto"/>
            <w:bottom w:val="none" w:sz="0" w:space="0" w:color="auto"/>
            <w:right w:val="none" w:sz="0" w:space="0" w:color="auto"/>
          </w:divBdr>
        </w:div>
        <w:div w:id="2135559942">
          <w:marLeft w:val="480"/>
          <w:marRight w:val="0"/>
          <w:marTop w:val="0"/>
          <w:marBottom w:val="0"/>
          <w:divBdr>
            <w:top w:val="none" w:sz="0" w:space="0" w:color="auto"/>
            <w:left w:val="none" w:sz="0" w:space="0" w:color="auto"/>
            <w:bottom w:val="none" w:sz="0" w:space="0" w:color="auto"/>
            <w:right w:val="none" w:sz="0" w:space="0" w:color="auto"/>
          </w:divBdr>
        </w:div>
        <w:div w:id="1991397358">
          <w:marLeft w:val="480"/>
          <w:marRight w:val="0"/>
          <w:marTop w:val="0"/>
          <w:marBottom w:val="0"/>
          <w:divBdr>
            <w:top w:val="none" w:sz="0" w:space="0" w:color="auto"/>
            <w:left w:val="none" w:sz="0" w:space="0" w:color="auto"/>
            <w:bottom w:val="none" w:sz="0" w:space="0" w:color="auto"/>
            <w:right w:val="none" w:sz="0" w:space="0" w:color="auto"/>
          </w:divBdr>
        </w:div>
        <w:div w:id="267273746">
          <w:marLeft w:val="480"/>
          <w:marRight w:val="0"/>
          <w:marTop w:val="0"/>
          <w:marBottom w:val="0"/>
          <w:divBdr>
            <w:top w:val="none" w:sz="0" w:space="0" w:color="auto"/>
            <w:left w:val="none" w:sz="0" w:space="0" w:color="auto"/>
            <w:bottom w:val="none" w:sz="0" w:space="0" w:color="auto"/>
            <w:right w:val="none" w:sz="0" w:space="0" w:color="auto"/>
          </w:divBdr>
        </w:div>
        <w:div w:id="1103299901">
          <w:marLeft w:val="480"/>
          <w:marRight w:val="0"/>
          <w:marTop w:val="0"/>
          <w:marBottom w:val="0"/>
          <w:divBdr>
            <w:top w:val="none" w:sz="0" w:space="0" w:color="auto"/>
            <w:left w:val="none" w:sz="0" w:space="0" w:color="auto"/>
            <w:bottom w:val="none" w:sz="0" w:space="0" w:color="auto"/>
            <w:right w:val="none" w:sz="0" w:space="0" w:color="auto"/>
          </w:divBdr>
        </w:div>
        <w:div w:id="191387130">
          <w:marLeft w:val="480"/>
          <w:marRight w:val="0"/>
          <w:marTop w:val="0"/>
          <w:marBottom w:val="0"/>
          <w:divBdr>
            <w:top w:val="none" w:sz="0" w:space="0" w:color="auto"/>
            <w:left w:val="none" w:sz="0" w:space="0" w:color="auto"/>
            <w:bottom w:val="none" w:sz="0" w:space="0" w:color="auto"/>
            <w:right w:val="none" w:sz="0" w:space="0" w:color="auto"/>
          </w:divBdr>
        </w:div>
        <w:div w:id="1844123199">
          <w:marLeft w:val="480"/>
          <w:marRight w:val="0"/>
          <w:marTop w:val="0"/>
          <w:marBottom w:val="0"/>
          <w:divBdr>
            <w:top w:val="none" w:sz="0" w:space="0" w:color="auto"/>
            <w:left w:val="none" w:sz="0" w:space="0" w:color="auto"/>
            <w:bottom w:val="none" w:sz="0" w:space="0" w:color="auto"/>
            <w:right w:val="none" w:sz="0" w:space="0" w:color="auto"/>
          </w:divBdr>
        </w:div>
        <w:div w:id="165562212">
          <w:marLeft w:val="480"/>
          <w:marRight w:val="0"/>
          <w:marTop w:val="0"/>
          <w:marBottom w:val="0"/>
          <w:divBdr>
            <w:top w:val="none" w:sz="0" w:space="0" w:color="auto"/>
            <w:left w:val="none" w:sz="0" w:space="0" w:color="auto"/>
            <w:bottom w:val="none" w:sz="0" w:space="0" w:color="auto"/>
            <w:right w:val="none" w:sz="0" w:space="0" w:color="auto"/>
          </w:divBdr>
        </w:div>
        <w:div w:id="1405950550">
          <w:marLeft w:val="480"/>
          <w:marRight w:val="0"/>
          <w:marTop w:val="0"/>
          <w:marBottom w:val="0"/>
          <w:divBdr>
            <w:top w:val="none" w:sz="0" w:space="0" w:color="auto"/>
            <w:left w:val="none" w:sz="0" w:space="0" w:color="auto"/>
            <w:bottom w:val="none" w:sz="0" w:space="0" w:color="auto"/>
            <w:right w:val="none" w:sz="0" w:space="0" w:color="auto"/>
          </w:divBdr>
        </w:div>
        <w:div w:id="1784881888">
          <w:marLeft w:val="480"/>
          <w:marRight w:val="0"/>
          <w:marTop w:val="0"/>
          <w:marBottom w:val="0"/>
          <w:divBdr>
            <w:top w:val="none" w:sz="0" w:space="0" w:color="auto"/>
            <w:left w:val="none" w:sz="0" w:space="0" w:color="auto"/>
            <w:bottom w:val="none" w:sz="0" w:space="0" w:color="auto"/>
            <w:right w:val="none" w:sz="0" w:space="0" w:color="auto"/>
          </w:divBdr>
        </w:div>
        <w:div w:id="213666812">
          <w:marLeft w:val="480"/>
          <w:marRight w:val="0"/>
          <w:marTop w:val="0"/>
          <w:marBottom w:val="0"/>
          <w:divBdr>
            <w:top w:val="none" w:sz="0" w:space="0" w:color="auto"/>
            <w:left w:val="none" w:sz="0" w:space="0" w:color="auto"/>
            <w:bottom w:val="none" w:sz="0" w:space="0" w:color="auto"/>
            <w:right w:val="none" w:sz="0" w:space="0" w:color="auto"/>
          </w:divBdr>
        </w:div>
        <w:div w:id="530143686">
          <w:marLeft w:val="480"/>
          <w:marRight w:val="0"/>
          <w:marTop w:val="0"/>
          <w:marBottom w:val="0"/>
          <w:divBdr>
            <w:top w:val="none" w:sz="0" w:space="0" w:color="auto"/>
            <w:left w:val="none" w:sz="0" w:space="0" w:color="auto"/>
            <w:bottom w:val="none" w:sz="0" w:space="0" w:color="auto"/>
            <w:right w:val="none" w:sz="0" w:space="0" w:color="auto"/>
          </w:divBdr>
        </w:div>
        <w:div w:id="319508434">
          <w:marLeft w:val="480"/>
          <w:marRight w:val="0"/>
          <w:marTop w:val="0"/>
          <w:marBottom w:val="0"/>
          <w:divBdr>
            <w:top w:val="none" w:sz="0" w:space="0" w:color="auto"/>
            <w:left w:val="none" w:sz="0" w:space="0" w:color="auto"/>
            <w:bottom w:val="none" w:sz="0" w:space="0" w:color="auto"/>
            <w:right w:val="none" w:sz="0" w:space="0" w:color="auto"/>
          </w:divBdr>
        </w:div>
        <w:div w:id="1277059537">
          <w:marLeft w:val="480"/>
          <w:marRight w:val="0"/>
          <w:marTop w:val="0"/>
          <w:marBottom w:val="0"/>
          <w:divBdr>
            <w:top w:val="none" w:sz="0" w:space="0" w:color="auto"/>
            <w:left w:val="none" w:sz="0" w:space="0" w:color="auto"/>
            <w:bottom w:val="none" w:sz="0" w:space="0" w:color="auto"/>
            <w:right w:val="none" w:sz="0" w:space="0" w:color="auto"/>
          </w:divBdr>
        </w:div>
        <w:div w:id="634869556">
          <w:marLeft w:val="480"/>
          <w:marRight w:val="0"/>
          <w:marTop w:val="0"/>
          <w:marBottom w:val="0"/>
          <w:divBdr>
            <w:top w:val="none" w:sz="0" w:space="0" w:color="auto"/>
            <w:left w:val="none" w:sz="0" w:space="0" w:color="auto"/>
            <w:bottom w:val="none" w:sz="0" w:space="0" w:color="auto"/>
            <w:right w:val="none" w:sz="0" w:space="0" w:color="auto"/>
          </w:divBdr>
        </w:div>
        <w:div w:id="231353076">
          <w:marLeft w:val="480"/>
          <w:marRight w:val="0"/>
          <w:marTop w:val="0"/>
          <w:marBottom w:val="0"/>
          <w:divBdr>
            <w:top w:val="none" w:sz="0" w:space="0" w:color="auto"/>
            <w:left w:val="none" w:sz="0" w:space="0" w:color="auto"/>
            <w:bottom w:val="none" w:sz="0" w:space="0" w:color="auto"/>
            <w:right w:val="none" w:sz="0" w:space="0" w:color="auto"/>
          </w:divBdr>
        </w:div>
        <w:div w:id="1535270284">
          <w:marLeft w:val="480"/>
          <w:marRight w:val="0"/>
          <w:marTop w:val="0"/>
          <w:marBottom w:val="0"/>
          <w:divBdr>
            <w:top w:val="none" w:sz="0" w:space="0" w:color="auto"/>
            <w:left w:val="none" w:sz="0" w:space="0" w:color="auto"/>
            <w:bottom w:val="none" w:sz="0" w:space="0" w:color="auto"/>
            <w:right w:val="none" w:sz="0" w:space="0" w:color="auto"/>
          </w:divBdr>
        </w:div>
        <w:div w:id="1489008533">
          <w:marLeft w:val="480"/>
          <w:marRight w:val="0"/>
          <w:marTop w:val="0"/>
          <w:marBottom w:val="0"/>
          <w:divBdr>
            <w:top w:val="none" w:sz="0" w:space="0" w:color="auto"/>
            <w:left w:val="none" w:sz="0" w:space="0" w:color="auto"/>
            <w:bottom w:val="none" w:sz="0" w:space="0" w:color="auto"/>
            <w:right w:val="none" w:sz="0" w:space="0" w:color="auto"/>
          </w:divBdr>
        </w:div>
        <w:div w:id="786511406">
          <w:marLeft w:val="480"/>
          <w:marRight w:val="0"/>
          <w:marTop w:val="0"/>
          <w:marBottom w:val="0"/>
          <w:divBdr>
            <w:top w:val="none" w:sz="0" w:space="0" w:color="auto"/>
            <w:left w:val="none" w:sz="0" w:space="0" w:color="auto"/>
            <w:bottom w:val="none" w:sz="0" w:space="0" w:color="auto"/>
            <w:right w:val="none" w:sz="0" w:space="0" w:color="auto"/>
          </w:divBdr>
        </w:div>
        <w:div w:id="466243947">
          <w:marLeft w:val="480"/>
          <w:marRight w:val="0"/>
          <w:marTop w:val="0"/>
          <w:marBottom w:val="0"/>
          <w:divBdr>
            <w:top w:val="none" w:sz="0" w:space="0" w:color="auto"/>
            <w:left w:val="none" w:sz="0" w:space="0" w:color="auto"/>
            <w:bottom w:val="none" w:sz="0" w:space="0" w:color="auto"/>
            <w:right w:val="none" w:sz="0" w:space="0" w:color="auto"/>
          </w:divBdr>
        </w:div>
        <w:div w:id="661348315">
          <w:marLeft w:val="480"/>
          <w:marRight w:val="0"/>
          <w:marTop w:val="0"/>
          <w:marBottom w:val="0"/>
          <w:divBdr>
            <w:top w:val="none" w:sz="0" w:space="0" w:color="auto"/>
            <w:left w:val="none" w:sz="0" w:space="0" w:color="auto"/>
            <w:bottom w:val="none" w:sz="0" w:space="0" w:color="auto"/>
            <w:right w:val="none" w:sz="0" w:space="0" w:color="auto"/>
          </w:divBdr>
        </w:div>
        <w:div w:id="26833815">
          <w:marLeft w:val="480"/>
          <w:marRight w:val="0"/>
          <w:marTop w:val="0"/>
          <w:marBottom w:val="0"/>
          <w:divBdr>
            <w:top w:val="none" w:sz="0" w:space="0" w:color="auto"/>
            <w:left w:val="none" w:sz="0" w:space="0" w:color="auto"/>
            <w:bottom w:val="none" w:sz="0" w:space="0" w:color="auto"/>
            <w:right w:val="none" w:sz="0" w:space="0" w:color="auto"/>
          </w:divBdr>
        </w:div>
        <w:div w:id="146215146">
          <w:marLeft w:val="480"/>
          <w:marRight w:val="0"/>
          <w:marTop w:val="0"/>
          <w:marBottom w:val="0"/>
          <w:divBdr>
            <w:top w:val="none" w:sz="0" w:space="0" w:color="auto"/>
            <w:left w:val="none" w:sz="0" w:space="0" w:color="auto"/>
            <w:bottom w:val="none" w:sz="0" w:space="0" w:color="auto"/>
            <w:right w:val="none" w:sz="0" w:space="0" w:color="auto"/>
          </w:divBdr>
        </w:div>
        <w:div w:id="1904951016">
          <w:marLeft w:val="480"/>
          <w:marRight w:val="0"/>
          <w:marTop w:val="0"/>
          <w:marBottom w:val="0"/>
          <w:divBdr>
            <w:top w:val="none" w:sz="0" w:space="0" w:color="auto"/>
            <w:left w:val="none" w:sz="0" w:space="0" w:color="auto"/>
            <w:bottom w:val="none" w:sz="0" w:space="0" w:color="auto"/>
            <w:right w:val="none" w:sz="0" w:space="0" w:color="auto"/>
          </w:divBdr>
        </w:div>
        <w:div w:id="1463033667">
          <w:marLeft w:val="480"/>
          <w:marRight w:val="0"/>
          <w:marTop w:val="0"/>
          <w:marBottom w:val="0"/>
          <w:divBdr>
            <w:top w:val="none" w:sz="0" w:space="0" w:color="auto"/>
            <w:left w:val="none" w:sz="0" w:space="0" w:color="auto"/>
            <w:bottom w:val="none" w:sz="0" w:space="0" w:color="auto"/>
            <w:right w:val="none" w:sz="0" w:space="0" w:color="auto"/>
          </w:divBdr>
        </w:div>
        <w:div w:id="1380517810">
          <w:marLeft w:val="480"/>
          <w:marRight w:val="0"/>
          <w:marTop w:val="0"/>
          <w:marBottom w:val="0"/>
          <w:divBdr>
            <w:top w:val="none" w:sz="0" w:space="0" w:color="auto"/>
            <w:left w:val="none" w:sz="0" w:space="0" w:color="auto"/>
            <w:bottom w:val="none" w:sz="0" w:space="0" w:color="auto"/>
            <w:right w:val="none" w:sz="0" w:space="0" w:color="auto"/>
          </w:divBdr>
        </w:div>
        <w:div w:id="1236621709">
          <w:marLeft w:val="480"/>
          <w:marRight w:val="0"/>
          <w:marTop w:val="0"/>
          <w:marBottom w:val="0"/>
          <w:divBdr>
            <w:top w:val="none" w:sz="0" w:space="0" w:color="auto"/>
            <w:left w:val="none" w:sz="0" w:space="0" w:color="auto"/>
            <w:bottom w:val="none" w:sz="0" w:space="0" w:color="auto"/>
            <w:right w:val="none" w:sz="0" w:space="0" w:color="auto"/>
          </w:divBdr>
        </w:div>
        <w:div w:id="514879074">
          <w:marLeft w:val="480"/>
          <w:marRight w:val="0"/>
          <w:marTop w:val="0"/>
          <w:marBottom w:val="0"/>
          <w:divBdr>
            <w:top w:val="none" w:sz="0" w:space="0" w:color="auto"/>
            <w:left w:val="none" w:sz="0" w:space="0" w:color="auto"/>
            <w:bottom w:val="none" w:sz="0" w:space="0" w:color="auto"/>
            <w:right w:val="none" w:sz="0" w:space="0" w:color="auto"/>
          </w:divBdr>
        </w:div>
        <w:div w:id="1369262601">
          <w:marLeft w:val="480"/>
          <w:marRight w:val="0"/>
          <w:marTop w:val="0"/>
          <w:marBottom w:val="0"/>
          <w:divBdr>
            <w:top w:val="none" w:sz="0" w:space="0" w:color="auto"/>
            <w:left w:val="none" w:sz="0" w:space="0" w:color="auto"/>
            <w:bottom w:val="none" w:sz="0" w:space="0" w:color="auto"/>
            <w:right w:val="none" w:sz="0" w:space="0" w:color="auto"/>
          </w:divBdr>
        </w:div>
        <w:div w:id="1409115249">
          <w:marLeft w:val="480"/>
          <w:marRight w:val="0"/>
          <w:marTop w:val="0"/>
          <w:marBottom w:val="0"/>
          <w:divBdr>
            <w:top w:val="none" w:sz="0" w:space="0" w:color="auto"/>
            <w:left w:val="none" w:sz="0" w:space="0" w:color="auto"/>
            <w:bottom w:val="none" w:sz="0" w:space="0" w:color="auto"/>
            <w:right w:val="none" w:sz="0" w:space="0" w:color="auto"/>
          </w:divBdr>
        </w:div>
        <w:div w:id="1492481853">
          <w:marLeft w:val="480"/>
          <w:marRight w:val="0"/>
          <w:marTop w:val="0"/>
          <w:marBottom w:val="0"/>
          <w:divBdr>
            <w:top w:val="none" w:sz="0" w:space="0" w:color="auto"/>
            <w:left w:val="none" w:sz="0" w:space="0" w:color="auto"/>
            <w:bottom w:val="none" w:sz="0" w:space="0" w:color="auto"/>
            <w:right w:val="none" w:sz="0" w:space="0" w:color="auto"/>
          </w:divBdr>
        </w:div>
        <w:div w:id="443964295">
          <w:marLeft w:val="480"/>
          <w:marRight w:val="0"/>
          <w:marTop w:val="0"/>
          <w:marBottom w:val="0"/>
          <w:divBdr>
            <w:top w:val="none" w:sz="0" w:space="0" w:color="auto"/>
            <w:left w:val="none" w:sz="0" w:space="0" w:color="auto"/>
            <w:bottom w:val="none" w:sz="0" w:space="0" w:color="auto"/>
            <w:right w:val="none" w:sz="0" w:space="0" w:color="auto"/>
          </w:divBdr>
        </w:div>
        <w:div w:id="1855878479">
          <w:marLeft w:val="480"/>
          <w:marRight w:val="0"/>
          <w:marTop w:val="0"/>
          <w:marBottom w:val="0"/>
          <w:divBdr>
            <w:top w:val="none" w:sz="0" w:space="0" w:color="auto"/>
            <w:left w:val="none" w:sz="0" w:space="0" w:color="auto"/>
            <w:bottom w:val="none" w:sz="0" w:space="0" w:color="auto"/>
            <w:right w:val="none" w:sz="0" w:space="0" w:color="auto"/>
          </w:divBdr>
        </w:div>
        <w:div w:id="288056446">
          <w:marLeft w:val="480"/>
          <w:marRight w:val="0"/>
          <w:marTop w:val="0"/>
          <w:marBottom w:val="0"/>
          <w:divBdr>
            <w:top w:val="none" w:sz="0" w:space="0" w:color="auto"/>
            <w:left w:val="none" w:sz="0" w:space="0" w:color="auto"/>
            <w:bottom w:val="none" w:sz="0" w:space="0" w:color="auto"/>
            <w:right w:val="none" w:sz="0" w:space="0" w:color="auto"/>
          </w:divBdr>
        </w:div>
        <w:div w:id="1749225919">
          <w:marLeft w:val="480"/>
          <w:marRight w:val="0"/>
          <w:marTop w:val="0"/>
          <w:marBottom w:val="0"/>
          <w:divBdr>
            <w:top w:val="none" w:sz="0" w:space="0" w:color="auto"/>
            <w:left w:val="none" w:sz="0" w:space="0" w:color="auto"/>
            <w:bottom w:val="none" w:sz="0" w:space="0" w:color="auto"/>
            <w:right w:val="none" w:sz="0" w:space="0" w:color="auto"/>
          </w:divBdr>
        </w:div>
        <w:div w:id="1336572764">
          <w:marLeft w:val="480"/>
          <w:marRight w:val="0"/>
          <w:marTop w:val="0"/>
          <w:marBottom w:val="0"/>
          <w:divBdr>
            <w:top w:val="none" w:sz="0" w:space="0" w:color="auto"/>
            <w:left w:val="none" w:sz="0" w:space="0" w:color="auto"/>
            <w:bottom w:val="none" w:sz="0" w:space="0" w:color="auto"/>
            <w:right w:val="none" w:sz="0" w:space="0" w:color="auto"/>
          </w:divBdr>
        </w:div>
        <w:div w:id="858272483">
          <w:marLeft w:val="480"/>
          <w:marRight w:val="0"/>
          <w:marTop w:val="0"/>
          <w:marBottom w:val="0"/>
          <w:divBdr>
            <w:top w:val="none" w:sz="0" w:space="0" w:color="auto"/>
            <w:left w:val="none" w:sz="0" w:space="0" w:color="auto"/>
            <w:bottom w:val="none" w:sz="0" w:space="0" w:color="auto"/>
            <w:right w:val="none" w:sz="0" w:space="0" w:color="auto"/>
          </w:divBdr>
        </w:div>
        <w:div w:id="1308170789">
          <w:marLeft w:val="480"/>
          <w:marRight w:val="0"/>
          <w:marTop w:val="0"/>
          <w:marBottom w:val="0"/>
          <w:divBdr>
            <w:top w:val="none" w:sz="0" w:space="0" w:color="auto"/>
            <w:left w:val="none" w:sz="0" w:space="0" w:color="auto"/>
            <w:bottom w:val="none" w:sz="0" w:space="0" w:color="auto"/>
            <w:right w:val="none" w:sz="0" w:space="0" w:color="auto"/>
          </w:divBdr>
        </w:div>
        <w:div w:id="66001833">
          <w:marLeft w:val="480"/>
          <w:marRight w:val="0"/>
          <w:marTop w:val="0"/>
          <w:marBottom w:val="0"/>
          <w:divBdr>
            <w:top w:val="none" w:sz="0" w:space="0" w:color="auto"/>
            <w:left w:val="none" w:sz="0" w:space="0" w:color="auto"/>
            <w:bottom w:val="none" w:sz="0" w:space="0" w:color="auto"/>
            <w:right w:val="none" w:sz="0" w:space="0" w:color="auto"/>
          </w:divBdr>
        </w:div>
        <w:div w:id="893200428">
          <w:marLeft w:val="480"/>
          <w:marRight w:val="0"/>
          <w:marTop w:val="0"/>
          <w:marBottom w:val="0"/>
          <w:divBdr>
            <w:top w:val="none" w:sz="0" w:space="0" w:color="auto"/>
            <w:left w:val="none" w:sz="0" w:space="0" w:color="auto"/>
            <w:bottom w:val="none" w:sz="0" w:space="0" w:color="auto"/>
            <w:right w:val="none" w:sz="0" w:space="0" w:color="auto"/>
          </w:divBdr>
        </w:div>
        <w:div w:id="1155226041">
          <w:marLeft w:val="480"/>
          <w:marRight w:val="0"/>
          <w:marTop w:val="0"/>
          <w:marBottom w:val="0"/>
          <w:divBdr>
            <w:top w:val="none" w:sz="0" w:space="0" w:color="auto"/>
            <w:left w:val="none" w:sz="0" w:space="0" w:color="auto"/>
            <w:bottom w:val="none" w:sz="0" w:space="0" w:color="auto"/>
            <w:right w:val="none" w:sz="0" w:space="0" w:color="auto"/>
          </w:divBdr>
        </w:div>
        <w:div w:id="541603006">
          <w:marLeft w:val="480"/>
          <w:marRight w:val="0"/>
          <w:marTop w:val="0"/>
          <w:marBottom w:val="0"/>
          <w:divBdr>
            <w:top w:val="none" w:sz="0" w:space="0" w:color="auto"/>
            <w:left w:val="none" w:sz="0" w:space="0" w:color="auto"/>
            <w:bottom w:val="none" w:sz="0" w:space="0" w:color="auto"/>
            <w:right w:val="none" w:sz="0" w:space="0" w:color="auto"/>
          </w:divBdr>
        </w:div>
        <w:div w:id="1651791960">
          <w:marLeft w:val="480"/>
          <w:marRight w:val="0"/>
          <w:marTop w:val="0"/>
          <w:marBottom w:val="0"/>
          <w:divBdr>
            <w:top w:val="none" w:sz="0" w:space="0" w:color="auto"/>
            <w:left w:val="none" w:sz="0" w:space="0" w:color="auto"/>
            <w:bottom w:val="none" w:sz="0" w:space="0" w:color="auto"/>
            <w:right w:val="none" w:sz="0" w:space="0" w:color="auto"/>
          </w:divBdr>
        </w:div>
        <w:div w:id="1407922705">
          <w:marLeft w:val="480"/>
          <w:marRight w:val="0"/>
          <w:marTop w:val="0"/>
          <w:marBottom w:val="0"/>
          <w:divBdr>
            <w:top w:val="none" w:sz="0" w:space="0" w:color="auto"/>
            <w:left w:val="none" w:sz="0" w:space="0" w:color="auto"/>
            <w:bottom w:val="none" w:sz="0" w:space="0" w:color="auto"/>
            <w:right w:val="none" w:sz="0" w:space="0" w:color="auto"/>
          </w:divBdr>
        </w:div>
        <w:div w:id="1062602758">
          <w:marLeft w:val="480"/>
          <w:marRight w:val="0"/>
          <w:marTop w:val="0"/>
          <w:marBottom w:val="0"/>
          <w:divBdr>
            <w:top w:val="none" w:sz="0" w:space="0" w:color="auto"/>
            <w:left w:val="none" w:sz="0" w:space="0" w:color="auto"/>
            <w:bottom w:val="none" w:sz="0" w:space="0" w:color="auto"/>
            <w:right w:val="none" w:sz="0" w:space="0" w:color="auto"/>
          </w:divBdr>
        </w:div>
        <w:div w:id="1639191285">
          <w:marLeft w:val="480"/>
          <w:marRight w:val="0"/>
          <w:marTop w:val="0"/>
          <w:marBottom w:val="0"/>
          <w:divBdr>
            <w:top w:val="none" w:sz="0" w:space="0" w:color="auto"/>
            <w:left w:val="none" w:sz="0" w:space="0" w:color="auto"/>
            <w:bottom w:val="none" w:sz="0" w:space="0" w:color="auto"/>
            <w:right w:val="none" w:sz="0" w:space="0" w:color="auto"/>
          </w:divBdr>
        </w:div>
        <w:div w:id="1083144007">
          <w:marLeft w:val="480"/>
          <w:marRight w:val="0"/>
          <w:marTop w:val="0"/>
          <w:marBottom w:val="0"/>
          <w:divBdr>
            <w:top w:val="none" w:sz="0" w:space="0" w:color="auto"/>
            <w:left w:val="none" w:sz="0" w:space="0" w:color="auto"/>
            <w:bottom w:val="none" w:sz="0" w:space="0" w:color="auto"/>
            <w:right w:val="none" w:sz="0" w:space="0" w:color="auto"/>
          </w:divBdr>
        </w:div>
        <w:div w:id="16934968">
          <w:marLeft w:val="480"/>
          <w:marRight w:val="0"/>
          <w:marTop w:val="0"/>
          <w:marBottom w:val="0"/>
          <w:divBdr>
            <w:top w:val="none" w:sz="0" w:space="0" w:color="auto"/>
            <w:left w:val="none" w:sz="0" w:space="0" w:color="auto"/>
            <w:bottom w:val="none" w:sz="0" w:space="0" w:color="auto"/>
            <w:right w:val="none" w:sz="0" w:space="0" w:color="auto"/>
          </w:divBdr>
        </w:div>
        <w:div w:id="1627931813">
          <w:marLeft w:val="480"/>
          <w:marRight w:val="0"/>
          <w:marTop w:val="0"/>
          <w:marBottom w:val="0"/>
          <w:divBdr>
            <w:top w:val="none" w:sz="0" w:space="0" w:color="auto"/>
            <w:left w:val="none" w:sz="0" w:space="0" w:color="auto"/>
            <w:bottom w:val="none" w:sz="0" w:space="0" w:color="auto"/>
            <w:right w:val="none" w:sz="0" w:space="0" w:color="auto"/>
          </w:divBdr>
        </w:div>
        <w:div w:id="137964399">
          <w:marLeft w:val="480"/>
          <w:marRight w:val="0"/>
          <w:marTop w:val="0"/>
          <w:marBottom w:val="0"/>
          <w:divBdr>
            <w:top w:val="none" w:sz="0" w:space="0" w:color="auto"/>
            <w:left w:val="none" w:sz="0" w:space="0" w:color="auto"/>
            <w:bottom w:val="none" w:sz="0" w:space="0" w:color="auto"/>
            <w:right w:val="none" w:sz="0" w:space="0" w:color="auto"/>
          </w:divBdr>
        </w:div>
        <w:div w:id="1581139399">
          <w:marLeft w:val="480"/>
          <w:marRight w:val="0"/>
          <w:marTop w:val="0"/>
          <w:marBottom w:val="0"/>
          <w:divBdr>
            <w:top w:val="none" w:sz="0" w:space="0" w:color="auto"/>
            <w:left w:val="none" w:sz="0" w:space="0" w:color="auto"/>
            <w:bottom w:val="none" w:sz="0" w:space="0" w:color="auto"/>
            <w:right w:val="none" w:sz="0" w:space="0" w:color="auto"/>
          </w:divBdr>
        </w:div>
        <w:div w:id="273710873">
          <w:marLeft w:val="480"/>
          <w:marRight w:val="0"/>
          <w:marTop w:val="0"/>
          <w:marBottom w:val="0"/>
          <w:divBdr>
            <w:top w:val="none" w:sz="0" w:space="0" w:color="auto"/>
            <w:left w:val="none" w:sz="0" w:space="0" w:color="auto"/>
            <w:bottom w:val="none" w:sz="0" w:space="0" w:color="auto"/>
            <w:right w:val="none" w:sz="0" w:space="0" w:color="auto"/>
          </w:divBdr>
        </w:div>
        <w:div w:id="112984278">
          <w:marLeft w:val="480"/>
          <w:marRight w:val="0"/>
          <w:marTop w:val="0"/>
          <w:marBottom w:val="0"/>
          <w:divBdr>
            <w:top w:val="none" w:sz="0" w:space="0" w:color="auto"/>
            <w:left w:val="none" w:sz="0" w:space="0" w:color="auto"/>
            <w:bottom w:val="none" w:sz="0" w:space="0" w:color="auto"/>
            <w:right w:val="none" w:sz="0" w:space="0" w:color="auto"/>
          </w:divBdr>
        </w:div>
        <w:div w:id="493956118">
          <w:marLeft w:val="480"/>
          <w:marRight w:val="0"/>
          <w:marTop w:val="0"/>
          <w:marBottom w:val="0"/>
          <w:divBdr>
            <w:top w:val="none" w:sz="0" w:space="0" w:color="auto"/>
            <w:left w:val="none" w:sz="0" w:space="0" w:color="auto"/>
            <w:bottom w:val="none" w:sz="0" w:space="0" w:color="auto"/>
            <w:right w:val="none" w:sz="0" w:space="0" w:color="auto"/>
          </w:divBdr>
        </w:div>
        <w:div w:id="1517109879">
          <w:marLeft w:val="480"/>
          <w:marRight w:val="0"/>
          <w:marTop w:val="0"/>
          <w:marBottom w:val="0"/>
          <w:divBdr>
            <w:top w:val="none" w:sz="0" w:space="0" w:color="auto"/>
            <w:left w:val="none" w:sz="0" w:space="0" w:color="auto"/>
            <w:bottom w:val="none" w:sz="0" w:space="0" w:color="auto"/>
            <w:right w:val="none" w:sz="0" w:space="0" w:color="auto"/>
          </w:divBdr>
        </w:div>
        <w:div w:id="1728070423">
          <w:marLeft w:val="480"/>
          <w:marRight w:val="0"/>
          <w:marTop w:val="0"/>
          <w:marBottom w:val="0"/>
          <w:divBdr>
            <w:top w:val="none" w:sz="0" w:space="0" w:color="auto"/>
            <w:left w:val="none" w:sz="0" w:space="0" w:color="auto"/>
            <w:bottom w:val="none" w:sz="0" w:space="0" w:color="auto"/>
            <w:right w:val="none" w:sz="0" w:space="0" w:color="auto"/>
          </w:divBdr>
        </w:div>
        <w:div w:id="1412772945">
          <w:marLeft w:val="480"/>
          <w:marRight w:val="0"/>
          <w:marTop w:val="0"/>
          <w:marBottom w:val="0"/>
          <w:divBdr>
            <w:top w:val="none" w:sz="0" w:space="0" w:color="auto"/>
            <w:left w:val="none" w:sz="0" w:space="0" w:color="auto"/>
            <w:bottom w:val="none" w:sz="0" w:space="0" w:color="auto"/>
            <w:right w:val="none" w:sz="0" w:space="0" w:color="auto"/>
          </w:divBdr>
        </w:div>
        <w:div w:id="784467071">
          <w:marLeft w:val="480"/>
          <w:marRight w:val="0"/>
          <w:marTop w:val="0"/>
          <w:marBottom w:val="0"/>
          <w:divBdr>
            <w:top w:val="none" w:sz="0" w:space="0" w:color="auto"/>
            <w:left w:val="none" w:sz="0" w:space="0" w:color="auto"/>
            <w:bottom w:val="none" w:sz="0" w:space="0" w:color="auto"/>
            <w:right w:val="none" w:sz="0" w:space="0" w:color="auto"/>
          </w:divBdr>
        </w:div>
        <w:div w:id="373119533">
          <w:marLeft w:val="480"/>
          <w:marRight w:val="0"/>
          <w:marTop w:val="0"/>
          <w:marBottom w:val="0"/>
          <w:divBdr>
            <w:top w:val="none" w:sz="0" w:space="0" w:color="auto"/>
            <w:left w:val="none" w:sz="0" w:space="0" w:color="auto"/>
            <w:bottom w:val="none" w:sz="0" w:space="0" w:color="auto"/>
            <w:right w:val="none" w:sz="0" w:space="0" w:color="auto"/>
          </w:divBdr>
        </w:div>
        <w:div w:id="95684244">
          <w:marLeft w:val="480"/>
          <w:marRight w:val="0"/>
          <w:marTop w:val="0"/>
          <w:marBottom w:val="0"/>
          <w:divBdr>
            <w:top w:val="none" w:sz="0" w:space="0" w:color="auto"/>
            <w:left w:val="none" w:sz="0" w:space="0" w:color="auto"/>
            <w:bottom w:val="none" w:sz="0" w:space="0" w:color="auto"/>
            <w:right w:val="none" w:sz="0" w:space="0" w:color="auto"/>
          </w:divBdr>
        </w:div>
        <w:div w:id="1670475197">
          <w:marLeft w:val="480"/>
          <w:marRight w:val="0"/>
          <w:marTop w:val="0"/>
          <w:marBottom w:val="0"/>
          <w:divBdr>
            <w:top w:val="none" w:sz="0" w:space="0" w:color="auto"/>
            <w:left w:val="none" w:sz="0" w:space="0" w:color="auto"/>
            <w:bottom w:val="none" w:sz="0" w:space="0" w:color="auto"/>
            <w:right w:val="none" w:sz="0" w:space="0" w:color="auto"/>
          </w:divBdr>
        </w:div>
        <w:div w:id="407004302">
          <w:marLeft w:val="480"/>
          <w:marRight w:val="0"/>
          <w:marTop w:val="0"/>
          <w:marBottom w:val="0"/>
          <w:divBdr>
            <w:top w:val="none" w:sz="0" w:space="0" w:color="auto"/>
            <w:left w:val="none" w:sz="0" w:space="0" w:color="auto"/>
            <w:bottom w:val="none" w:sz="0" w:space="0" w:color="auto"/>
            <w:right w:val="none" w:sz="0" w:space="0" w:color="auto"/>
          </w:divBdr>
        </w:div>
        <w:div w:id="1411197410">
          <w:marLeft w:val="480"/>
          <w:marRight w:val="0"/>
          <w:marTop w:val="0"/>
          <w:marBottom w:val="0"/>
          <w:divBdr>
            <w:top w:val="none" w:sz="0" w:space="0" w:color="auto"/>
            <w:left w:val="none" w:sz="0" w:space="0" w:color="auto"/>
            <w:bottom w:val="none" w:sz="0" w:space="0" w:color="auto"/>
            <w:right w:val="none" w:sz="0" w:space="0" w:color="auto"/>
          </w:divBdr>
        </w:div>
        <w:div w:id="1653102998">
          <w:marLeft w:val="480"/>
          <w:marRight w:val="0"/>
          <w:marTop w:val="0"/>
          <w:marBottom w:val="0"/>
          <w:divBdr>
            <w:top w:val="none" w:sz="0" w:space="0" w:color="auto"/>
            <w:left w:val="none" w:sz="0" w:space="0" w:color="auto"/>
            <w:bottom w:val="none" w:sz="0" w:space="0" w:color="auto"/>
            <w:right w:val="none" w:sz="0" w:space="0" w:color="auto"/>
          </w:divBdr>
        </w:div>
        <w:div w:id="43450745">
          <w:marLeft w:val="480"/>
          <w:marRight w:val="0"/>
          <w:marTop w:val="0"/>
          <w:marBottom w:val="0"/>
          <w:divBdr>
            <w:top w:val="none" w:sz="0" w:space="0" w:color="auto"/>
            <w:left w:val="none" w:sz="0" w:space="0" w:color="auto"/>
            <w:bottom w:val="none" w:sz="0" w:space="0" w:color="auto"/>
            <w:right w:val="none" w:sz="0" w:space="0" w:color="auto"/>
          </w:divBdr>
        </w:div>
        <w:div w:id="108357486">
          <w:marLeft w:val="480"/>
          <w:marRight w:val="0"/>
          <w:marTop w:val="0"/>
          <w:marBottom w:val="0"/>
          <w:divBdr>
            <w:top w:val="none" w:sz="0" w:space="0" w:color="auto"/>
            <w:left w:val="none" w:sz="0" w:space="0" w:color="auto"/>
            <w:bottom w:val="none" w:sz="0" w:space="0" w:color="auto"/>
            <w:right w:val="none" w:sz="0" w:space="0" w:color="auto"/>
          </w:divBdr>
        </w:div>
        <w:div w:id="484245861">
          <w:marLeft w:val="480"/>
          <w:marRight w:val="0"/>
          <w:marTop w:val="0"/>
          <w:marBottom w:val="0"/>
          <w:divBdr>
            <w:top w:val="none" w:sz="0" w:space="0" w:color="auto"/>
            <w:left w:val="none" w:sz="0" w:space="0" w:color="auto"/>
            <w:bottom w:val="none" w:sz="0" w:space="0" w:color="auto"/>
            <w:right w:val="none" w:sz="0" w:space="0" w:color="auto"/>
          </w:divBdr>
        </w:div>
        <w:div w:id="2123106624">
          <w:marLeft w:val="480"/>
          <w:marRight w:val="0"/>
          <w:marTop w:val="0"/>
          <w:marBottom w:val="0"/>
          <w:divBdr>
            <w:top w:val="none" w:sz="0" w:space="0" w:color="auto"/>
            <w:left w:val="none" w:sz="0" w:space="0" w:color="auto"/>
            <w:bottom w:val="none" w:sz="0" w:space="0" w:color="auto"/>
            <w:right w:val="none" w:sz="0" w:space="0" w:color="auto"/>
          </w:divBdr>
        </w:div>
        <w:div w:id="2038239429">
          <w:marLeft w:val="480"/>
          <w:marRight w:val="0"/>
          <w:marTop w:val="0"/>
          <w:marBottom w:val="0"/>
          <w:divBdr>
            <w:top w:val="none" w:sz="0" w:space="0" w:color="auto"/>
            <w:left w:val="none" w:sz="0" w:space="0" w:color="auto"/>
            <w:bottom w:val="none" w:sz="0" w:space="0" w:color="auto"/>
            <w:right w:val="none" w:sz="0" w:space="0" w:color="auto"/>
          </w:divBdr>
        </w:div>
        <w:div w:id="1688095284">
          <w:marLeft w:val="480"/>
          <w:marRight w:val="0"/>
          <w:marTop w:val="0"/>
          <w:marBottom w:val="0"/>
          <w:divBdr>
            <w:top w:val="none" w:sz="0" w:space="0" w:color="auto"/>
            <w:left w:val="none" w:sz="0" w:space="0" w:color="auto"/>
            <w:bottom w:val="none" w:sz="0" w:space="0" w:color="auto"/>
            <w:right w:val="none" w:sz="0" w:space="0" w:color="auto"/>
          </w:divBdr>
        </w:div>
        <w:div w:id="1407655418">
          <w:marLeft w:val="480"/>
          <w:marRight w:val="0"/>
          <w:marTop w:val="0"/>
          <w:marBottom w:val="0"/>
          <w:divBdr>
            <w:top w:val="none" w:sz="0" w:space="0" w:color="auto"/>
            <w:left w:val="none" w:sz="0" w:space="0" w:color="auto"/>
            <w:bottom w:val="none" w:sz="0" w:space="0" w:color="auto"/>
            <w:right w:val="none" w:sz="0" w:space="0" w:color="auto"/>
          </w:divBdr>
        </w:div>
        <w:div w:id="499351481">
          <w:marLeft w:val="480"/>
          <w:marRight w:val="0"/>
          <w:marTop w:val="0"/>
          <w:marBottom w:val="0"/>
          <w:divBdr>
            <w:top w:val="none" w:sz="0" w:space="0" w:color="auto"/>
            <w:left w:val="none" w:sz="0" w:space="0" w:color="auto"/>
            <w:bottom w:val="none" w:sz="0" w:space="0" w:color="auto"/>
            <w:right w:val="none" w:sz="0" w:space="0" w:color="auto"/>
          </w:divBdr>
        </w:div>
        <w:div w:id="374014484">
          <w:marLeft w:val="480"/>
          <w:marRight w:val="0"/>
          <w:marTop w:val="0"/>
          <w:marBottom w:val="0"/>
          <w:divBdr>
            <w:top w:val="none" w:sz="0" w:space="0" w:color="auto"/>
            <w:left w:val="none" w:sz="0" w:space="0" w:color="auto"/>
            <w:bottom w:val="none" w:sz="0" w:space="0" w:color="auto"/>
            <w:right w:val="none" w:sz="0" w:space="0" w:color="auto"/>
          </w:divBdr>
        </w:div>
        <w:div w:id="1003124277">
          <w:marLeft w:val="480"/>
          <w:marRight w:val="0"/>
          <w:marTop w:val="0"/>
          <w:marBottom w:val="0"/>
          <w:divBdr>
            <w:top w:val="none" w:sz="0" w:space="0" w:color="auto"/>
            <w:left w:val="none" w:sz="0" w:space="0" w:color="auto"/>
            <w:bottom w:val="none" w:sz="0" w:space="0" w:color="auto"/>
            <w:right w:val="none" w:sz="0" w:space="0" w:color="auto"/>
          </w:divBdr>
        </w:div>
        <w:div w:id="1955936756">
          <w:marLeft w:val="480"/>
          <w:marRight w:val="0"/>
          <w:marTop w:val="0"/>
          <w:marBottom w:val="0"/>
          <w:divBdr>
            <w:top w:val="none" w:sz="0" w:space="0" w:color="auto"/>
            <w:left w:val="none" w:sz="0" w:space="0" w:color="auto"/>
            <w:bottom w:val="none" w:sz="0" w:space="0" w:color="auto"/>
            <w:right w:val="none" w:sz="0" w:space="0" w:color="auto"/>
          </w:divBdr>
        </w:div>
        <w:div w:id="1638294064">
          <w:marLeft w:val="480"/>
          <w:marRight w:val="0"/>
          <w:marTop w:val="0"/>
          <w:marBottom w:val="0"/>
          <w:divBdr>
            <w:top w:val="none" w:sz="0" w:space="0" w:color="auto"/>
            <w:left w:val="none" w:sz="0" w:space="0" w:color="auto"/>
            <w:bottom w:val="none" w:sz="0" w:space="0" w:color="auto"/>
            <w:right w:val="none" w:sz="0" w:space="0" w:color="auto"/>
          </w:divBdr>
        </w:div>
        <w:div w:id="1791438116">
          <w:marLeft w:val="480"/>
          <w:marRight w:val="0"/>
          <w:marTop w:val="0"/>
          <w:marBottom w:val="0"/>
          <w:divBdr>
            <w:top w:val="none" w:sz="0" w:space="0" w:color="auto"/>
            <w:left w:val="none" w:sz="0" w:space="0" w:color="auto"/>
            <w:bottom w:val="none" w:sz="0" w:space="0" w:color="auto"/>
            <w:right w:val="none" w:sz="0" w:space="0" w:color="auto"/>
          </w:divBdr>
        </w:div>
        <w:div w:id="1295604064">
          <w:marLeft w:val="480"/>
          <w:marRight w:val="0"/>
          <w:marTop w:val="0"/>
          <w:marBottom w:val="0"/>
          <w:divBdr>
            <w:top w:val="none" w:sz="0" w:space="0" w:color="auto"/>
            <w:left w:val="none" w:sz="0" w:space="0" w:color="auto"/>
            <w:bottom w:val="none" w:sz="0" w:space="0" w:color="auto"/>
            <w:right w:val="none" w:sz="0" w:space="0" w:color="auto"/>
          </w:divBdr>
        </w:div>
        <w:div w:id="1590307242">
          <w:marLeft w:val="480"/>
          <w:marRight w:val="0"/>
          <w:marTop w:val="0"/>
          <w:marBottom w:val="0"/>
          <w:divBdr>
            <w:top w:val="none" w:sz="0" w:space="0" w:color="auto"/>
            <w:left w:val="none" w:sz="0" w:space="0" w:color="auto"/>
            <w:bottom w:val="none" w:sz="0" w:space="0" w:color="auto"/>
            <w:right w:val="none" w:sz="0" w:space="0" w:color="auto"/>
          </w:divBdr>
        </w:div>
        <w:div w:id="1676767634">
          <w:marLeft w:val="480"/>
          <w:marRight w:val="0"/>
          <w:marTop w:val="0"/>
          <w:marBottom w:val="0"/>
          <w:divBdr>
            <w:top w:val="none" w:sz="0" w:space="0" w:color="auto"/>
            <w:left w:val="none" w:sz="0" w:space="0" w:color="auto"/>
            <w:bottom w:val="none" w:sz="0" w:space="0" w:color="auto"/>
            <w:right w:val="none" w:sz="0" w:space="0" w:color="auto"/>
          </w:divBdr>
        </w:div>
        <w:div w:id="645889260">
          <w:marLeft w:val="480"/>
          <w:marRight w:val="0"/>
          <w:marTop w:val="0"/>
          <w:marBottom w:val="0"/>
          <w:divBdr>
            <w:top w:val="none" w:sz="0" w:space="0" w:color="auto"/>
            <w:left w:val="none" w:sz="0" w:space="0" w:color="auto"/>
            <w:bottom w:val="none" w:sz="0" w:space="0" w:color="auto"/>
            <w:right w:val="none" w:sz="0" w:space="0" w:color="auto"/>
          </w:divBdr>
        </w:div>
        <w:div w:id="429357230">
          <w:marLeft w:val="480"/>
          <w:marRight w:val="0"/>
          <w:marTop w:val="0"/>
          <w:marBottom w:val="0"/>
          <w:divBdr>
            <w:top w:val="none" w:sz="0" w:space="0" w:color="auto"/>
            <w:left w:val="none" w:sz="0" w:space="0" w:color="auto"/>
            <w:bottom w:val="none" w:sz="0" w:space="0" w:color="auto"/>
            <w:right w:val="none" w:sz="0" w:space="0" w:color="auto"/>
          </w:divBdr>
        </w:div>
        <w:div w:id="1209226101">
          <w:marLeft w:val="480"/>
          <w:marRight w:val="0"/>
          <w:marTop w:val="0"/>
          <w:marBottom w:val="0"/>
          <w:divBdr>
            <w:top w:val="none" w:sz="0" w:space="0" w:color="auto"/>
            <w:left w:val="none" w:sz="0" w:space="0" w:color="auto"/>
            <w:bottom w:val="none" w:sz="0" w:space="0" w:color="auto"/>
            <w:right w:val="none" w:sz="0" w:space="0" w:color="auto"/>
          </w:divBdr>
        </w:div>
        <w:div w:id="1173254036">
          <w:marLeft w:val="480"/>
          <w:marRight w:val="0"/>
          <w:marTop w:val="0"/>
          <w:marBottom w:val="0"/>
          <w:divBdr>
            <w:top w:val="none" w:sz="0" w:space="0" w:color="auto"/>
            <w:left w:val="none" w:sz="0" w:space="0" w:color="auto"/>
            <w:bottom w:val="none" w:sz="0" w:space="0" w:color="auto"/>
            <w:right w:val="none" w:sz="0" w:space="0" w:color="auto"/>
          </w:divBdr>
        </w:div>
        <w:div w:id="588004884">
          <w:marLeft w:val="480"/>
          <w:marRight w:val="0"/>
          <w:marTop w:val="0"/>
          <w:marBottom w:val="0"/>
          <w:divBdr>
            <w:top w:val="none" w:sz="0" w:space="0" w:color="auto"/>
            <w:left w:val="none" w:sz="0" w:space="0" w:color="auto"/>
            <w:bottom w:val="none" w:sz="0" w:space="0" w:color="auto"/>
            <w:right w:val="none" w:sz="0" w:space="0" w:color="auto"/>
          </w:divBdr>
        </w:div>
        <w:div w:id="700321273">
          <w:marLeft w:val="480"/>
          <w:marRight w:val="0"/>
          <w:marTop w:val="0"/>
          <w:marBottom w:val="0"/>
          <w:divBdr>
            <w:top w:val="none" w:sz="0" w:space="0" w:color="auto"/>
            <w:left w:val="none" w:sz="0" w:space="0" w:color="auto"/>
            <w:bottom w:val="none" w:sz="0" w:space="0" w:color="auto"/>
            <w:right w:val="none" w:sz="0" w:space="0" w:color="auto"/>
          </w:divBdr>
        </w:div>
        <w:div w:id="272052413">
          <w:marLeft w:val="480"/>
          <w:marRight w:val="0"/>
          <w:marTop w:val="0"/>
          <w:marBottom w:val="0"/>
          <w:divBdr>
            <w:top w:val="none" w:sz="0" w:space="0" w:color="auto"/>
            <w:left w:val="none" w:sz="0" w:space="0" w:color="auto"/>
            <w:bottom w:val="none" w:sz="0" w:space="0" w:color="auto"/>
            <w:right w:val="none" w:sz="0" w:space="0" w:color="auto"/>
          </w:divBdr>
        </w:div>
        <w:div w:id="1692340183">
          <w:marLeft w:val="480"/>
          <w:marRight w:val="0"/>
          <w:marTop w:val="0"/>
          <w:marBottom w:val="0"/>
          <w:divBdr>
            <w:top w:val="none" w:sz="0" w:space="0" w:color="auto"/>
            <w:left w:val="none" w:sz="0" w:space="0" w:color="auto"/>
            <w:bottom w:val="none" w:sz="0" w:space="0" w:color="auto"/>
            <w:right w:val="none" w:sz="0" w:space="0" w:color="auto"/>
          </w:divBdr>
        </w:div>
        <w:div w:id="899633055">
          <w:marLeft w:val="480"/>
          <w:marRight w:val="0"/>
          <w:marTop w:val="0"/>
          <w:marBottom w:val="0"/>
          <w:divBdr>
            <w:top w:val="none" w:sz="0" w:space="0" w:color="auto"/>
            <w:left w:val="none" w:sz="0" w:space="0" w:color="auto"/>
            <w:bottom w:val="none" w:sz="0" w:space="0" w:color="auto"/>
            <w:right w:val="none" w:sz="0" w:space="0" w:color="auto"/>
          </w:divBdr>
        </w:div>
        <w:div w:id="692726268">
          <w:marLeft w:val="480"/>
          <w:marRight w:val="0"/>
          <w:marTop w:val="0"/>
          <w:marBottom w:val="0"/>
          <w:divBdr>
            <w:top w:val="none" w:sz="0" w:space="0" w:color="auto"/>
            <w:left w:val="none" w:sz="0" w:space="0" w:color="auto"/>
            <w:bottom w:val="none" w:sz="0" w:space="0" w:color="auto"/>
            <w:right w:val="none" w:sz="0" w:space="0" w:color="auto"/>
          </w:divBdr>
        </w:div>
        <w:div w:id="1021933430">
          <w:marLeft w:val="480"/>
          <w:marRight w:val="0"/>
          <w:marTop w:val="0"/>
          <w:marBottom w:val="0"/>
          <w:divBdr>
            <w:top w:val="none" w:sz="0" w:space="0" w:color="auto"/>
            <w:left w:val="none" w:sz="0" w:space="0" w:color="auto"/>
            <w:bottom w:val="none" w:sz="0" w:space="0" w:color="auto"/>
            <w:right w:val="none" w:sz="0" w:space="0" w:color="auto"/>
          </w:divBdr>
        </w:div>
        <w:div w:id="206532261">
          <w:marLeft w:val="480"/>
          <w:marRight w:val="0"/>
          <w:marTop w:val="0"/>
          <w:marBottom w:val="0"/>
          <w:divBdr>
            <w:top w:val="none" w:sz="0" w:space="0" w:color="auto"/>
            <w:left w:val="none" w:sz="0" w:space="0" w:color="auto"/>
            <w:bottom w:val="none" w:sz="0" w:space="0" w:color="auto"/>
            <w:right w:val="none" w:sz="0" w:space="0" w:color="auto"/>
          </w:divBdr>
        </w:div>
        <w:div w:id="1692754047">
          <w:marLeft w:val="480"/>
          <w:marRight w:val="0"/>
          <w:marTop w:val="0"/>
          <w:marBottom w:val="0"/>
          <w:divBdr>
            <w:top w:val="none" w:sz="0" w:space="0" w:color="auto"/>
            <w:left w:val="none" w:sz="0" w:space="0" w:color="auto"/>
            <w:bottom w:val="none" w:sz="0" w:space="0" w:color="auto"/>
            <w:right w:val="none" w:sz="0" w:space="0" w:color="auto"/>
          </w:divBdr>
        </w:div>
        <w:div w:id="511913905">
          <w:marLeft w:val="480"/>
          <w:marRight w:val="0"/>
          <w:marTop w:val="0"/>
          <w:marBottom w:val="0"/>
          <w:divBdr>
            <w:top w:val="none" w:sz="0" w:space="0" w:color="auto"/>
            <w:left w:val="none" w:sz="0" w:space="0" w:color="auto"/>
            <w:bottom w:val="none" w:sz="0" w:space="0" w:color="auto"/>
            <w:right w:val="none" w:sz="0" w:space="0" w:color="auto"/>
          </w:divBdr>
        </w:div>
        <w:div w:id="758254222">
          <w:marLeft w:val="480"/>
          <w:marRight w:val="0"/>
          <w:marTop w:val="0"/>
          <w:marBottom w:val="0"/>
          <w:divBdr>
            <w:top w:val="none" w:sz="0" w:space="0" w:color="auto"/>
            <w:left w:val="none" w:sz="0" w:space="0" w:color="auto"/>
            <w:bottom w:val="none" w:sz="0" w:space="0" w:color="auto"/>
            <w:right w:val="none" w:sz="0" w:space="0" w:color="auto"/>
          </w:divBdr>
        </w:div>
      </w:divsChild>
    </w:div>
    <w:div w:id="1849635710">
      <w:bodyDiv w:val="1"/>
      <w:marLeft w:val="0"/>
      <w:marRight w:val="0"/>
      <w:marTop w:val="0"/>
      <w:marBottom w:val="0"/>
      <w:divBdr>
        <w:top w:val="none" w:sz="0" w:space="0" w:color="auto"/>
        <w:left w:val="none" w:sz="0" w:space="0" w:color="auto"/>
        <w:bottom w:val="none" w:sz="0" w:space="0" w:color="auto"/>
        <w:right w:val="none" w:sz="0" w:space="0" w:color="auto"/>
      </w:divBdr>
    </w:div>
    <w:div w:id="1849707177">
      <w:bodyDiv w:val="1"/>
      <w:marLeft w:val="0"/>
      <w:marRight w:val="0"/>
      <w:marTop w:val="0"/>
      <w:marBottom w:val="0"/>
      <w:divBdr>
        <w:top w:val="none" w:sz="0" w:space="0" w:color="auto"/>
        <w:left w:val="none" w:sz="0" w:space="0" w:color="auto"/>
        <w:bottom w:val="none" w:sz="0" w:space="0" w:color="auto"/>
        <w:right w:val="none" w:sz="0" w:space="0" w:color="auto"/>
      </w:divBdr>
    </w:div>
    <w:div w:id="1849829026">
      <w:bodyDiv w:val="1"/>
      <w:marLeft w:val="0"/>
      <w:marRight w:val="0"/>
      <w:marTop w:val="0"/>
      <w:marBottom w:val="0"/>
      <w:divBdr>
        <w:top w:val="none" w:sz="0" w:space="0" w:color="auto"/>
        <w:left w:val="none" w:sz="0" w:space="0" w:color="auto"/>
        <w:bottom w:val="none" w:sz="0" w:space="0" w:color="auto"/>
        <w:right w:val="none" w:sz="0" w:space="0" w:color="auto"/>
      </w:divBdr>
    </w:div>
    <w:div w:id="1850292683">
      <w:bodyDiv w:val="1"/>
      <w:marLeft w:val="0"/>
      <w:marRight w:val="0"/>
      <w:marTop w:val="0"/>
      <w:marBottom w:val="0"/>
      <w:divBdr>
        <w:top w:val="none" w:sz="0" w:space="0" w:color="auto"/>
        <w:left w:val="none" w:sz="0" w:space="0" w:color="auto"/>
        <w:bottom w:val="none" w:sz="0" w:space="0" w:color="auto"/>
        <w:right w:val="none" w:sz="0" w:space="0" w:color="auto"/>
      </w:divBdr>
    </w:div>
    <w:div w:id="1850365005">
      <w:bodyDiv w:val="1"/>
      <w:marLeft w:val="0"/>
      <w:marRight w:val="0"/>
      <w:marTop w:val="0"/>
      <w:marBottom w:val="0"/>
      <w:divBdr>
        <w:top w:val="none" w:sz="0" w:space="0" w:color="auto"/>
        <w:left w:val="none" w:sz="0" w:space="0" w:color="auto"/>
        <w:bottom w:val="none" w:sz="0" w:space="0" w:color="auto"/>
        <w:right w:val="none" w:sz="0" w:space="0" w:color="auto"/>
      </w:divBdr>
    </w:div>
    <w:div w:id="1850482583">
      <w:bodyDiv w:val="1"/>
      <w:marLeft w:val="0"/>
      <w:marRight w:val="0"/>
      <w:marTop w:val="0"/>
      <w:marBottom w:val="0"/>
      <w:divBdr>
        <w:top w:val="none" w:sz="0" w:space="0" w:color="auto"/>
        <w:left w:val="none" w:sz="0" w:space="0" w:color="auto"/>
        <w:bottom w:val="none" w:sz="0" w:space="0" w:color="auto"/>
        <w:right w:val="none" w:sz="0" w:space="0" w:color="auto"/>
      </w:divBdr>
    </w:div>
    <w:div w:id="1850559164">
      <w:bodyDiv w:val="1"/>
      <w:marLeft w:val="0"/>
      <w:marRight w:val="0"/>
      <w:marTop w:val="0"/>
      <w:marBottom w:val="0"/>
      <w:divBdr>
        <w:top w:val="none" w:sz="0" w:space="0" w:color="auto"/>
        <w:left w:val="none" w:sz="0" w:space="0" w:color="auto"/>
        <w:bottom w:val="none" w:sz="0" w:space="0" w:color="auto"/>
        <w:right w:val="none" w:sz="0" w:space="0" w:color="auto"/>
      </w:divBdr>
    </w:div>
    <w:div w:id="1850752613">
      <w:bodyDiv w:val="1"/>
      <w:marLeft w:val="0"/>
      <w:marRight w:val="0"/>
      <w:marTop w:val="0"/>
      <w:marBottom w:val="0"/>
      <w:divBdr>
        <w:top w:val="none" w:sz="0" w:space="0" w:color="auto"/>
        <w:left w:val="none" w:sz="0" w:space="0" w:color="auto"/>
        <w:bottom w:val="none" w:sz="0" w:space="0" w:color="auto"/>
        <w:right w:val="none" w:sz="0" w:space="0" w:color="auto"/>
      </w:divBdr>
    </w:div>
    <w:div w:id="1851530312">
      <w:bodyDiv w:val="1"/>
      <w:marLeft w:val="0"/>
      <w:marRight w:val="0"/>
      <w:marTop w:val="0"/>
      <w:marBottom w:val="0"/>
      <w:divBdr>
        <w:top w:val="none" w:sz="0" w:space="0" w:color="auto"/>
        <w:left w:val="none" w:sz="0" w:space="0" w:color="auto"/>
        <w:bottom w:val="none" w:sz="0" w:space="0" w:color="auto"/>
        <w:right w:val="none" w:sz="0" w:space="0" w:color="auto"/>
      </w:divBdr>
    </w:div>
    <w:div w:id="1851791985">
      <w:bodyDiv w:val="1"/>
      <w:marLeft w:val="0"/>
      <w:marRight w:val="0"/>
      <w:marTop w:val="0"/>
      <w:marBottom w:val="0"/>
      <w:divBdr>
        <w:top w:val="none" w:sz="0" w:space="0" w:color="auto"/>
        <w:left w:val="none" w:sz="0" w:space="0" w:color="auto"/>
        <w:bottom w:val="none" w:sz="0" w:space="0" w:color="auto"/>
        <w:right w:val="none" w:sz="0" w:space="0" w:color="auto"/>
      </w:divBdr>
      <w:divsChild>
        <w:div w:id="1531989332">
          <w:marLeft w:val="480"/>
          <w:marRight w:val="0"/>
          <w:marTop w:val="0"/>
          <w:marBottom w:val="0"/>
          <w:divBdr>
            <w:top w:val="none" w:sz="0" w:space="0" w:color="auto"/>
            <w:left w:val="none" w:sz="0" w:space="0" w:color="auto"/>
            <w:bottom w:val="none" w:sz="0" w:space="0" w:color="auto"/>
            <w:right w:val="none" w:sz="0" w:space="0" w:color="auto"/>
          </w:divBdr>
        </w:div>
        <w:div w:id="784271590">
          <w:marLeft w:val="480"/>
          <w:marRight w:val="0"/>
          <w:marTop w:val="0"/>
          <w:marBottom w:val="0"/>
          <w:divBdr>
            <w:top w:val="none" w:sz="0" w:space="0" w:color="auto"/>
            <w:left w:val="none" w:sz="0" w:space="0" w:color="auto"/>
            <w:bottom w:val="none" w:sz="0" w:space="0" w:color="auto"/>
            <w:right w:val="none" w:sz="0" w:space="0" w:color="auto"/>
          </w:divBdr>
        </w:div>
        <w:div w:id="1701281521">
          <w:marLeft w:val="480"/>
          <w:marRight w:val="0"/>
          <w:marTop w:val="0"/>
          <w:marBottom w:val="0"/>
          <w:divBdr>
            <w:top w:val="none" w:sz="0" w:space="0" w:color="auto"/>
            <w:left w:val="none" w:sz="0" w:space="0" w:color="auto"/>
            <w:bottom w:val="none" w:sz="0" w:space="0" w:color="auto"/>
            <w:right w:val="none" w:sz="0" w:space="0" w:color="auto"/>
          </w:divBdr>
        </w:div>
        <w:div w:id="478376753">
          <w:marLeft w:val="480"/>
          <w:marRight w:val="0"/>
          <w:marTop w:val="0"/>
          <w:marBottom w:val="0"/>
          <w:divBdr>
            <w:top w:val="none" w:sz="0" w:space="0" w:color="auto"/>
            <w:left w:val="none" w:sz="0" w:space="0" w:color="auto"/>
            <w:bottom w:val="none" w:sz="0" w:space="0" w:color="auto"/>
            <w:right w:val="none" w:sz="0" w:space="0" w:color="auto"/>
          </w:divBdr>
        </w:div>
        <w:div w:id="1255237964">
          <w:marLeft w:val="480"/>
          <w:marRight w:val="0"/>
          <w:marTop w:val="0"/>
          <w:marBottom w:val="0"/>
          <w:divBdr>
            <w:top w:val="none" w:sz="0" w:space="0" w:color="auto"/>
            <w:left w:val="none" w:sz="0" w:space="0" w:color="auto"/>
            <w:bottom w:val="none" w:sz="0" w:space="0" w:color="auto"/>
            <w:right w:val="none" w:sz="0" w:space="0" w:color="auto"/>
          </w:divBdr>
        </w:div>
        <w:div w:id="1116946814">
          <w:marLeft w:val="480"/>
          <w:marRight w:val="0"/>
          <w:marTop w:val="0"/>
          <w:marBottom w:val="0"/>
          <w:divBdr>
            <w:top w:val="none" w:sz="0" w:space="0" w:color="auto"/>
            <w:left w:val="none" w:sz="0" w:space="0" w:color="auto"/>
            <w:bottom w:val="none" w:sz="0" w:space="0" w:color="auto"/>
            <w:right w:val="none" w:sz="0" w:space="0" w:color="auto"/>
          </w:divBdr>
        </w:div>
        <w:div w:id="140123380">
          <w:marLeft w:val="480"/>
          <w:marRight w:val="0"/>
          <w:marTop w:val="0"/>
          <w:marBottom w:val="0"/>
          <w:divBdr>
            <w:top w:val="none" w:sz="0" w:space="0" w:color="auto"/>
            <w:left w:val="none" w:sz="0" w:space="0" w:color="auto"/>
            <w:bottom w:val="none" w:sz="0" w:space="0" w:color="auto"/>
            <w:right w:val="none" w:sz="0" w:space="0" w:color="auto"/>
          </w:divBdr>
        </w:div>
        <w:div w:id="1182163691">
          <w:marLeft w:val="480"/>
          <w:marRight w:val="0"/>
          <w:marTop w:val="0"/>
          <w:marBottom w:val="0"/>
          <w:divBdr>
            <w:top w:val="none" w:sz="0" w:space="0" w:color="auto"/>
            <w:left w:val="none" w:sz="0" w:space="0" w:color="auto"/>
            <w:bottom w:val="none" w:sz="0" w:space="0" w:color="auto"/>
            <w:right w:val="none" w:sz="0" w:space="0" w:color="auto"/>
          </w:divBdr>
        </w:div>
        <w:div w:id="101803671">
          <w:marLeft w:val="480"/>
          <w:marRight w:val="0"/>
          <w:marTop w:val="0"/>
          <w:marBottom w:val="0"/>
          <w:divBdr>
            <w:top w:val="none" w:sz="0" w:space="0" w:color="auto"/>
            <w:left w:val="none" w:sz="0" w:space="0" w:color="auto"/>
            <w:bottom w:val="none" w:sz="0" w:space="0" w:color="auto"/>
            <w:right w:val="none" w:sz="0" w:space="0" w:color="auto"/>
          </w:divBdr>
        </w:div>
        <w:div w:id="1270429933">
          <w:marLeft w:val="480"/>
          <w:marRight w:val="0"/>
          <w:marTop w:val="0"/>
          <w:marBottom w:val="0"/>
          <w:divBdr>
            <w:top w:val="none" w:sz="0" w:space="0" w:color="auto"/>
            <w:left w:val="none" w:sz="0" w:space="0" w:color="auto"/>
            <w:bottom w:val="none" w:sz="0" w:space="0" w:color="auto"/>
            <w:right w:val="none" w:sz="0" w:space="0" w:color="auto"/>
          </w:divBdr>
        </w:div>
        <w:div w:id="1648433709">
          <w:marLeft w:val="480"/>
          <w:marRight w:val="0"/>
          <w:marTop w:val="0"/>
          <w:marBottom w:val="0"/>
          <w:divBdr>
            <w:top w:val="none" w:sz="0" w:space="0" w:color="auto"/>
            <w:left w:val="none" w:sz="0" w:space="0" w:color="auto"/>
            <w:bottom w:val="none" w:sz="0" w:space="0" w:color="auto"/>
            <w:right w:val="none" w:sz="0" w:space="0" w:color="auto"/>
          </w:divBdr>
        </w:div>
        <w:div w:id="1303000777">
          <w:marLeft w:val="480"/>
          <w:marRight w:val="0"/>
          <w:marTop w:val="0"/>
          <w:marBottom w:val="0"/>
          <w:divBdr>
            <w:top w:val="none" w:sz="0" w:space="0" w:color="auto"/>
            <w:left w:val="none" w:sz="0" w:space="0" w:color="auto"/>
            <w:bottom w:val="none" w:sz="0" w:space="0" w:color="auto"/>
            <w:right w:val="none" w:sz="0" w:space="0" w:color="auto"/>
          </w:divBdr>
        </w:div>
        <w:div w:id="1681541959">
          <w:marLeft w:val="480"/>
          <w:marRight w:val="0"/>
          <w:marTop w:val="0"/>
          <w:marBottom w:val="0"/>
          <w:divBdr>
            <w:top w:val="none" w:sz="0" w:space="0" w:color="auto"/>
            <w:left w:val="none" w:sz="0" w:space="0" w:color="auto"/>
            <w:bottom w:val="none" w:sz="0" w:space="0" w:color="auto"/>
            <w:right w:val="none" w:sz="0" w:space="0" w:color="auto"/>
          </w:divBdr>
        </w:div>
        <w:div w:id="1949584660">
          <w:marLeft w:val="480"/>
          <w:marRight w:val="0"/>
          <w:marTop w:val="0"/>
          <w:marBottom w:val="0"/>
          <w:divBdr>
            <w:top w:val="none" w:sz="0" w:space="0" w:color="auto"/>
            <w:left w:val="none" w:sz="0" w:space="0" w:color="auto"/>
            <w:bottom w:val="none" w:sz="0" w:space="0" w:color="auto"/>
            <w:right w:val="none" w:sz="0" w:space="0" w:color="auto"/>
          </w:divBdr>
        </w:div>
        <w:div w:id="628970861">
          <w:marLeft w:val="480"/>
          <w:marRight w:val="0"/>
          <w:marTop w:val="0"/>
          <w:marBottom w:val="0"/>
          <w:divBdr>
            <w:top w:val="none" w:sz="0" w:space="0" w:color="auto"/>
            <w:left w:val="none" w:sz="0" w:space="0" w:color="auto"/>
            <w:bottom w:val="none" w:sz="0" w:space="0" w:color="auto"/>
            <w:right w:val="none" w:sz="0" w:space="0" w:color="auto"/>
          </w:divBdr>
        </w:div>
        <w:div w:id="1630041971">
          <w:marLeft w:val="480"/>
          <w:marRight w:val="0"/>
          <w:marTop w:val="0"/>
          <w:marBottom w:val="0"/>
          <w:divBdr>
            <w:top w:val="none" w:sz="0" w:space="0" w:color="auto"/>
            <w:left w:val="none" w:sz="0" w:space="0" w:color="auto"/>
            <w:bottom w:val="none" w:sz="0" w:space="0" w:color="auto"/>
            <w:right w:val="none" w:sz="0" w:space="0" w:color="auto"/>
          </w:divBdr>
        </w:div>
        <w:div w:id="577592459">
          <w:marLeft w:val="480"/>
          <w:marRight w:val="0"/>
          <w:marTop w:val="0"/>
          <w:marBottom w:val="0"/>
          <w:divBdr>
            <w:top w:val="none" w:sz="0" w:space="0" w:color="auto"/>
            <w:left w:val="none" w:sz="0" w:space="0" w:color="auto"/>
            <w:bottom w:val="none" w:sz="0" w:space="0" w:color="auto"/>
            <w:right w:val="none" w:sz="0" w:space="0" w:color="auto"/>
          </w:divBdr>
        </w:div>
        <w:div w:id="1731492189">
          <w:marLeft w:val="480"/>
          <w:marRight w:val="0"/>
          <w:marTop w:val="0"/>
          <w:marBottom w:val="0"/>
          <w:divBdr>
            <w:top w:val="none" w:sz="0" w:space="0" w:color="auto"/>
            <w:left w:val="none" w:sz="0" w:space="0" w:color="auto"/>
            <w:bottom w:val="none" w:sz="0" w:space="0" w:color="auto"/>
            <w:right w:val="none" w:sz="0" w:space="0" w:color="auto"/>
          </w:divBdr>
        </w:div>
        <w:div w:id="511535096">
          <w:marLeft w:val="480"/>
          <w:marRight w:val="0"/>
          <w:marTop w:val="0"/>
          <w:marBottom w:val="0"/>
          <w:divBdr>
            <w:top w:val="none" w:sz="0" w:space="0" w:color="auto"/>
            <w:left w:val="none" w:sz="0" w:space="0" w:color="auto"/>
            <w:bottom w:val="none" w:sz="0" w:space="0" w:color="auto"/>
            <w:right w:val="none" w:sz="0" w:space="0" w:color="auto"/>
          </w:divBdr>
        </w:div>
        <w:div w:id="740637618">
          <w:marLeft w:val="480"/>
          <w:marRight w:val="0"/>
          <w:marTop w:val="0"/>
          <w:marBottom w:val="0"/>
          <w:divBdr>
            <w:top w:val="none" w:sz="0" w:space="0" w:color="auto"/>
            <w:left w:val="none" w:sz="0" w:space="0" w:color="auto"/>
            <w:bottom w:val="none" w:sz="0" w:space="0" w:color="auto"/>
            <w:right w:val="none" w:sz="0" w:space="0" w:color="auto"/>
          </w:divBdr>
        </w:div>
        <w:div w:id="611059482">
          <w:marLeft w:val="480"/>
          <w:marRight w:val="0"/>
          <w:marTop w:val="0"/>
          <w:marBottom w:val="0"/>
          <w:divBdr>
            <w:top w:val="none" w:sz="0" w:space="0" w:color="auto"/>
            <w:left w:val="none" w:sz="0" w:space="0" w:color="auto"/>
            <w:bottom w:val="none" w:sz="0" w:space="0" w:color="auto"/>
            <w:right w:val="none" w:sz="0" w:space="0" w:color="auto"/>
          </w:divBdr>
        </w:div>
        <w:div w:id="184902117">
          <w:marLeft w:val="480"/>
          <w:marRight w:val="0"/>
          <w:marTop w:val="0"/>
          <w:marBottom w:val="0"/>
          <w:divBdr>
            <w:top w:val="none" w:sz="0" w:space="0" w:color="auto"/>
            <w:left w:val="none" w:sz="0" w:space="0" w:color="auto"/>
            <w:bottom w:val="none" w:sz="0" w:space="0" w:color="auto"/>
            <w:right w:val="none" w:sz="0" w:space="0" w:color="auto"/>
          </w:divBdr>
        </w:div>
        <w:div w:id="658506980">
          <w:marLeft w:val="480"/>
          <w:marRight w:val="0"/>
          <w:marTop w:val="0"/>
          <w:marBottom w:val="0"/>
          <w:divBdr>
            <w:top w:val="none" w:sz="0" w:space="0" w:color="auto"/>
            <w:left w:val="none" w:sz="0" w:space="0" w:color="auto"/>
            <w:bottom w:val="none" w:sz="0" w:space="0" w:color="auto"/>
            <w:right w:val="none" w:sz="0" w:space="0" w:color="auto"/>
          </w:divBdr>
        </w:div>
        <w:div w:id="948046231">
          <w:marLeft w:val="480"/>
          <w:marRight w:val="0"/>
          <w:marTop w:val="0"/>
          <w:marBottom w:val="0"/>
          <w:divBdr>
            <w:top w:val="none" w:sz="0" w:space="0" w:color="auto"/>
            <w:left w:val="none" w:sz="0" w:space="0" w:color="auto"/>
            <w:bottom w:val="none" w:sz="0" w:space="0" w:color="auto"/>
            <w:right w:val="none" w:sz="0" w:space="0" w:color="auto"/>
          </w:divBdr>
        </w:div>
        <w:div w:id="2055423960">
          <w:marLeft w:val="480"/>
          <w:marRight w:val="0"/>
          <w:marTop w:val="0"/>
          <w:marBottom w:val="0"/>
          <w:divBdr>
            <w:top w:val="none" w:sz="0" w:space="0" w:color="auto"/>
            <w:left w:val="none" w:sz="0" w:space="0" w:color="auto"/>
            <w:bottom w:val="none" w:sz="0" w:space="0" w:color="auto"/>
            <w:right w:val="none" w:sz="0" w:space="0" w:color="auto"/>
          </w:divBdr>
        </w:div>
        <w:div w:id="1064986505">
          <w:marLeft w:val="480"/>
          <w:marRight w:val="0"/>
          <w:marTop w:val="0"/>
          <w:marBottom w:val="0"/>
          <w:divBdr>
            <w:top w:val="none" w:sz="0" w:space="0" w:color="auto"/>
            <w:left w:val="none" w:sz="0" w:space="0" w:color="auto"/>
            <w:bottom w:val="none" w:sz="0" w:space="0" w:color="auto"/>
            <w:right w:val="none" w:sz="0" w:space="0" w:color="auto"/>
          </w:divBdr>
        </w:div>
        <w:div w:id="476846097">
          <w:marLeft w:val="480"/>
          <w:marRight w:val="0"/>
          <w:marTop w:val="0"/>
          <w:marBottom w:val="0"/>
          <w:divBdr>
            <w:top w:val="none" w:sz="0" w:space="0" w:color="auto"/>
            <w:left w:val="none" w:sz="0" w:space="0" w:color="auto"/>
            <w:bottom w:val="none" w:sz="0" w:space="0" w:color="auto"/>
            <w:right w:val="none" w:sz="0" w:space="0" w:color="auto"/>
          </w:divBdr>
        </w:div>
        <w:div w:id="1644237630">
          <w:marLeft w:val="480"/>
          <w:marRight w:val="0"/>
          <w:marTop w:val="0"/>
          <w:marBottom w:val="0"/>
          <w:divBdr>
            <w:top w:val="none" w:sz="0" w:space="0" w:color="auto"/>
            <w:left w:val="none" w:sz="0" w:space="0" w:color="auto"/>
            <w:bottom w:val="none" w:sz="0" w:space="0" w:color="auto"/>
            <w:right w:val="none" w:sz="0" w:space="0" w:color="auto"/>
          </w:divBdr>
        </w:div>
        <w:div w:id="910428435">
          <w:marLeft w:val="480"/>
          <w:marRight w:val="0"/>
          <w:marTop w:val="0"/>
          <w:marBottom w:val="0"/>
          <w:divBdr>
            <w:top w:val="none" w:sz="0" w:space="0" w:color="auto"/>
            <w:left w:val="none" w:sz="0" w:space="0" w:color="auto"/>
            <w:bottom w:val="none" w:sz="0" w:space="0" w:color="auto"/>
            <w:right w:val="none" w:sz="0" w:space="0" w:color="auto"/>
          </w:divBdr>
        </w:div>
        <w:div w:id="706417672">
          <w:marLeft w:val="480"/>
          <w:marRight w:val="0"/>
          <w:marTop w:val="0"/>
          <w:marBottom w:val="0"/>
          <w:divBdr>
            <w:top w:val="none" w:sz="0" w:space="0" w:color="auto"/>
            <w:left w:val="none" w:sz="0" w:space="0" w:color="auto"/>
            <w:bottom w:val="none" w:sz="0" w:space="0" w:color="auto"/>
            <w:right w:val="none" w:sz="0" w:space="0" w:color="auto"/>
          </w:divBdr>
        </w:div>
        <w:div w:id="1920207827">
          <w:marLeft w:val="480"/>
          <w:marRight w:val="0"/>
          <w:marTop w:val="0"/>
          <w:marBottom w:val="0"/>
          <w:divBdr>
            <w:top w:val="none" w:sz="0" w:space="0" w:color="auto"/>
            <w:left w:val="none" w:sz="0" w:space="0" w:color="auto"/>
            <w:bottom w:val="none" w:sz="0" w:space="0" w:color="auto"/>
            <w:right w:val="none" w:sz="0" w:space="0" w:color="auto"/>
          </w:divBdr>
        </w:div>
        <w:div w:id="865677211">
          <w:marLeft w:val="480"/>
          <w:marRight w:val="0"/>
          <w:marTop w:val="0"/>
          <w:marBottom w:val="0"/>
          <w:divBdr>
            <w:top w:val="none" w:sz="0" w:space="0" w:color="auto"/>
            <w:left w:val="none" w:sz="0" w:space="0" w:color="auto"/>
            <w:bottom w:val="none" w:sz="0" w:space="0" w:color="auto"/>
            <w:right w:val="none" w:sz="0" w:space="0" w:color="auto"/>
          </w:divBdr>
        </w:div>
        <w:div w:id="1461416324">
          <w:marLeft w:val="480"/>
          <w:marRight w:val="0"/>
          <w:marTop w:val="0"/>
          <w:marBottom w:val="0"/>
          <w:divBdr>
            <w:top w:val="none" w:sz="0" w:space="0" w:color="auto"/>
            <w:left w:val="none" w:sz="0" w:space="0" w:color="auto"/>
            <w:bottom w:val="none" w:sz="0" w:space="0" w:color="auto"/>
            <w:right w:val="none" w:sz="0" w:space="0" w:color="auto"/>
          </w:divBdr>
        </w:div>
        <w:div w:id="14815134">
          <w:marLeft w:val="480"/>
          <w:marRight w:val="0"/>
          <w:marTop w:val="0"/>
          <w:marBottom w:val="0"/>
          <w:divBdr>
            <w:top w:val="none" w:sz="0" w:space="0" w:color="auto"/>
            <w:left w:val="none" w:sz="0" w:space="0" w:color="auto"/>
            <w:bottom w:val="none" w:sz="0" w:space="0" w:color="auto"/>
            <w:right w:val="none" w:sz="0" w:space="0" w:color="auto"/>
          </w:divBdr>
        </w:div>
        <w:div w:id="724986466">
          <w:marLeft w:val="480"/>
          <w:marRight w:val="0"/>
          <w:marTop w:val="0"/>
          <w:marBottom w:val="0"/>
          <w:divBdr>
            <w:top w:val="none" w:sz="0" w:space="0" w:color="auto"/>
            <w:left w:val="none" w:sz="0" w:space="0" w:color="auto"/>
            <w:bottom w:val="none" w:sz="0" w:space="0" w:color="auto"/>
            <w:right w:val="none" w:sz="0" w:space="0" w:color="auto"/>
          </w:divBdr>
        </w:div>
        <w:div w:id="1693535795">
          <w:marLeft w:val="480"/>
          <w:marRight w:val="0"/>
          <w:marTop w:val="0"/>
          <w:marBottom w:val="0"/>
          <w:divBdr>
            <w:top w:val="none" w:sz="0" w:space="0" w:color="auto"/>
            <w:left w:val="none" w:sz="0" w:space="0" w:color="auto"/>
            <w:bottom w:val="none" w:sz="0" w:space="0" w:color="auto"/>
            <w:right w:val="none" w:sz="0" w:space="0" w:color="auto"/>
          </w:divBdr>
        </w:div>
        <w:div w:id="593708009">
          <w:marLeft w:val="480"/>
          <w:marRight w:val="0"/>
          <w:marTop w:val="0"/>
          <w:marBottom w:val="0"/>
          <w:divBdr>
            <w:top w:val="none" w:sz="0" w:space="0" w:color="auto"/>
            <w:left w:val="none" w:sz="0" w:space="0" w:color="auto"/>
            <w:bottom w:val="none" w:sz="0" w:space="0" w:color="auto"/>
            <w:right w:val="none" w:sz="0" w:space="0" w:color="auto"/>
          </w:divBdr>
        </w:div>
        <w:div w:id="1853956978">
          <w:marLeft w:val="480"/>
          <w:marRight w:val="0"/>
          <w:marTop w:val="0"/>
          <w:marBottom w:val="0"/>
          <w:divBdr>
            <w:top w:val="none" w:sz="0" w:space="0" w:color="auto"/>
            <w:left w:val="none" w:sz="0" w:space="0" w:color="auto"/>
            <w:bottom w:val="none" w:sz="0" w:space="0" w:color="auto"/>
            <w:right w:val="none" w:sz="0" w:space="0" w:color="auto"/>
          </w:divBdr>
        </w:div>
        <w:div w:id="1273704957">
          <w:marLeft w:val="480"/>
          <w:marRight w:val="0"/>
          <w:marTop w:val="0"/>
          <w:marBottom w:val="0"/>
          <w:divBdr>
            <w:top w:val="none" w:sz="0" w:space="0" w:color="auto"/>
            <w:left w:val="none" w:sz="0" w:space="0" w:color="auto"/>
            <w:bottom w:val="none" w:sz="0" w:space="0" w:color="auto"/>
            <w:right w:val="none" w:sz="0" w:space="0" w:color="auto"/>
          </w:divBdr>
        </w:div>
        <w:div w:id="1289238000">
          <w:marLeft w:val="480"/>
          <w:marRight w:val="0"/>
          <w:marTop w:val="0"/>
          <w:marBottom w:val="0"/>
          <w:divBdr>
            <w:top w:val="none" w:sz="0" w:space="0" w:color="auto"/>
            <w:left w:val="none" w:sz="0" w:space="0" w:color="auto"/>
            <w:bottom w:val="none" w:sz="0" w:space="0" w:color="auto"/>
            <w:right w:val="none" w:sz="0" w:space="0" w:color="auto"/>
          </w:divBdr>
        </w:div>
        <w:div w:id="1369601591">
          <w:marLeft w:val="480"/>
          <w:marRight w:val="0"/>
          <w:marTop w:val="0"/>
          <w:marBottom w:val="0"/>
          <w:divBdr>
            <w:top w:val="none" w:sz="0" w:space="0" w:color="auto"/>
            <w:left w:val="none" w:sz="0" w:space="0" w:color="auto"/>
            <w:bottom w:val="none" w:sz="0" w:space="0" w:color="auto"/>
            <w:right w:val="none" w:sz="0" w:space="0" w:color="auto"/>
          </w:divBdr>
        </w:div>
        <w:div w:id="1391881023">
          <w:marLeft w:val="480"/>
          <w:marRight w:val="0"/>
          <w:marTop w:val="0"/>
          <w:marBottom w:val="0"/>
          <w:divBdr>
            <w:top w:val="none" w:sz="0" w:space="0" w:color="auto"/>
            <w:left w:val="none" w:sz="0" w:space="0" w:color="auto"/>
            <w:bottom w:val="none" w:sz="0" w:space="0" w:color="auto"/>
            <w:right w:val="none" w:sz="0" w:space="0" w:color="auto"/>
          </w:divBdr>
        </w:div>
        <w:div w:id="1896887198">
          <w:marLeft w:val="480"/>
          <w:marRight w:val="0"/>
          <w:marTop w:val="0"/>
          <w:marBottom w:val="0"/>
          <w:divBdr>
            <w:top w:val="none" w:sz="0" w:space="0" w:color="auto"/>
            <w:left w:val="none" w:sz="0" w:space="0" w:color="auto"/>
            <w:bottom w:val="none" w:sz="0" w:space="0" w:color="auto"/>
            <w:right w:val="none" w:sz="0" w:space="0" w:color="auto"/>
          </w:divBdr>
        </w:div>
        <w:div w:id="1286934535">
          <w:marLeft w:val="480"/>
          <w:marRight w:val="0"/>
          <w:marTop w:val="0"/>
          <w:marBottom w:val="0"/>
          <w:divBdr>
            <w:top w:val="none" w:sz="0" w:space="0" w:color="auto"/>
            <w:left w:val="none" w:sz="0" w:space="0" w:color="auto"/>
            <w:bottom w:val="none" w:sz="0" w:space="0" w:color="auto"/>
            <w:right w:val="none" w:sz="0" w:space="0" w:color="auto"/>
          </w:divBdr>
        </w:div>
        <w:div w:id="1805006004">
          <w:marLeft w:val="480"/>
          <w:marRight w:val="0"/>
          <w:marTop w:val="0"/>
          <w:marBottom w:val="0"/>
          <w:divBdr>
            <w:top w:val="none" w:sz="0" w:space="0" w:color="auto"/>
            <w:left w:val="none" w:sz="0" w:space="0" w:color="auto"/>
            <w:bottom w:val="none" w:sz="0" w:space="0" w:color="auto"/>
            <w:right w:val="none" w:sz="0" w:space="0" w:color="auto"/>
          </w:divBdr>
        </w:div>
        <w:div w:id="2140219017">
          <w:marLeft w:val="480"/>
          <w:marRight w:val="0"/>
          <w:marTop w:val="0"/>
          <w:marBottom w:val="0"/>
          <w:divBdr>
            <w:top w:val="none" w:sz="0" w:space="0" w:color="auto"/>
            <w:left w:val="none" w:sz="0" w:space="0" w:color="auto"/>
            <w:bottom w:val="none" w:sz="0" w:space="0" w:color="auto"/>
            <w:right w:val="none" w:sz="0" w:space="0" w:color="auto"/>
          </w:divBdr>
        </w:div>
        <w:div w:id="1787503208">
          <w:marLeft w:val="480"/>
          <w:marRight w:val="0"/>
          <w:marTop w:val="0"/>
          <w:marBottom w:val="0"/>
          <w:divBdr>
            <w:top w:val="none" w:sz="0" w:space="0" w:color="auto"/>
            <w:left w:val="none" w:sz="0" w:space="0" w:color="auto"/>
            <w:bottom w:val="none" w:sz="0" w:space="0" w:color="auto"/>
            <w:right w:val="none" w:sz="0" w:space="0" w:color="auto"/>
          </w:divBdr>
        </w:div>
        <w:div w:id="239097123">
          <w:marLeft w:val="480"/>
          <w:marRight w:val="0"/>
          <w:marTop w:val="0"/>
          <w:marBottom w:val="0"/>
          <w:divBdr>
            <w:top w:val="none" w:sz="0" w:space="0" w:color="auto"/>
            <w:left w:val="none" w:sz="0" w:space="0" w:color="auto"/>
            <w:bottom w:val="none" w:sz="0" w:space="0" w:color="auto"/>
            <w:right w:val="none" w:sz="0" w:space="0" w:color="auto"/>
          </w:divBdr>
        </w:div>
        <w:div w:id="1333028682">
          <w:marLeft w:val="480"/>
          <w:marRight w:val="0"/>
          <w:marTop w:val="0"/>
          <w:marBottom w:val="0"/>
          <w:divBdr>
            <w:top w:val="none" w:sz="0" w:space="0" w:color="auto"/>
            <w:left w:val="none" w:sz="0" w:space="0" w:color="auto"/>
            <w:bottom w:val="none" w:sz="0" w:space="0" w:color="auto"/>
            <w:right w:val="none" w:sz="0" w:space="0" w:color="auto"/>
          </w:divBdr>
        </w:div>
        <w:div w:id="976228028">
          <w:marLeft w:val="480"/>
          <w:marRight w:val="0"/>
          <w:marTop w:val="0"/>
          <w:marBottom w:val="0"/>
          <w:divBdr>
            <w:top w:val="none" w:sz="0" w:space="0" w:color="auto"/>
            <w:left w:val="none" w:sz="0" w:space="0" w:color="auto"/>
            <w:bottom w:val="none" w:sz="0" w:space="0" w:color="auto"/>
            <w:right w:val="none" w:sz="0" w:space="0" w:color="auto"/>
          </w:divBdr>
        </w:div>
        <w:div w:id="1381591545">
          <w:marLeft w:val="480"/>
          <w:marRight w:val="0"/>
          <w:marTop w:val="0"/>
          <w:marBottom w:val="0"/>
          <w:divBdr>
            <w:top w:val="none" w:sz="0" w:space="0" w:color="auto"/>
            <w:left w:val="none" w:sz="0" w:space="0" w:color="auto"/>
            <w:bottom w:val="none" w:sz="0" w:space="0" w:color="auto"/>
            <w:right w:val="none" w:sz="0" w:space="0" w:color="auto"/>
          </w:divBdr>
        </w:div>
        <w:div w:id="225186766">
          <w:marLeft w:val="480"/>
          <w:marRight w:val="0"/>
          <w:marTop w:val="0"/>
          <w:marBottom w:val="0"/>
          <w:divBdr>
            <w:top w:val="none" w:sz="0" w:space="0" w:color="auto"/>
            <w:left w:val="none" w:sz="0" w:space="0" w:color="auto"/>
            <w:bottom w:val="none" w:sz="0" w:space="0" w:color="auto"/>
            <w:right w:val="none" w:sz="0" w:space="0" w:color="auto"/>
          </w:divBdr>
        </w:div>
        <w:div w:id="1082262709">
          <w:marLeft w:val="480"/>
          <w:marRight w:val="0"/>
          <w:marTop w:val="0"/>
          <w:marBottom w:val="0"/>
          <w:divBdr>
            <w:top w:val="none" w:sz="0" w:space="0" w:color="auto"/>
            <w:left w:val="none" w:sz="0" w:space="0" w:color="auto"/>
            <w:bottom w:val="none" w:sz="0" w:space="0" w:color="auto"/>
            <w:right w:val="none" w:sz="0" w:space="0" w:color="auto"/>
          </w:divBdr>
        </w:div>
        <w:div w:id="655960018">
          <w:marLeft w:val="480"/>
          <w:marRight w:val="0"/>
          <w:marTop w:val="0"/>
          <w:marBottom w:val="0"/>
          <w:divBdr>
            <w:top w:val="none" w:sz="0" w:space="0" w:color="auto"/>
            <w:left w:val="none" w:sz="0" w:space="0" w:color="auto"/>
            <w:bottom w:val="none" w:sz="0" w:space="0" w:color="auto"/>
            <w:right w:val="none" w:sz="0" w:space="0" w:color="auto"/>
          </w:divBdr>
        </w:div>
        <w:div w:id="846989176">
          <w:marLeft w:val="480"/>
          <w:marRight w:val="0"/>
          <w:marTop w:val="0"/>
          <w:marBottom w:val="0"/>
          <w:divBdr>
            <w:top w:val="none" w:sz="0" w:space="0" w:color="auto"/>
            <w:left w:val="none" w:sz="0" w:space="0" w:color="auto"/>
            <w:bottom w:val="none" w:sz="0" w:space="0" w:color="auto"/>
            <w:right w:val="none" w:sz="0" w:space="0" w:color="auto"/>
          </w:divBdr>
        </w:div>
        <w:div w:id="543447121">
          <w:marLeft w:val="480"/>
          <w:marRight w:val="0"/>
          <w:marTop w:val="0"/>
          <w:marBottom w:val="0"/>
          <w:divBdr>
            <w:top w:val="none" w:sz="0" w:space="0" w:color="auto"/>
            <w:left w:val="none" w:sz="0" w:space="0" w:color="auto"/>
            <w:bottom w:val="none" w:sz="0" w:space="0" w:color="auto"/>
            <w:right w:val="none" w:sz="0" w:space="0" w:color="auto"/>
          </w:divBdr>
        </w:div>
        <w:div w:id="866018188">
          <w:marLeft w:val="480"/>
          <w:marRight w:val="0"/>
          <w:marTop w:val="0"/>
          <w:marBottom w:val="0"/>
          <w:divBdr>
            <w:top w:val="none" w:sz="0" w:space="0" w:color="auto"/>
            <w:left w:val="none" w:sz="0" w:space="0" w:color="auto"/>
            <w:bottom w:val="none" w:sz="0" w:space="0" w:color="auto"/>
            <w:right w:val="none" w:sz="0" w:space="0" w:color="auto"/>
          </w:divBdr>
        </w:div>
        <w:div w:id="626661324">
          <w:marLeft w:val="480"/>
          <w:marRight w:val="0"/>
          <w:marTop w:val="0"/>
          <w:marBottom w:val="0"/>
          <w:divBdr>
            <w:top w:val="none" w:sz="0" w:space="0" w:color="auto"/>
            <w:left w:val="none" w:sz="0" w:space="0" w:color="auto"/>
            <w:bottom w:val="none" w:sz="0" w:space="0" w:color="auto"/>
            <w:right w:val="none" w:sz="0" w:space="0" w:color="auto"/>
          </w:divBdr>
        </w:div>
        <w:div w:id="2048144312">
          <w:marLeft w:val="480"/>
          <w:marRight w:val="0"/>
          <w:marTop w:val="0"/>
          <w:marBottom w:val="0"/>
          <w:divBdr>
            <w:top w:val="none" w:sz="0" w:space="0" w:color="auto"/>
            <w:left w:val="none" w:sz="0" w:space="0" w:color="auto"/>
            <w:bottom w:val="none" w:sz="0" w:space="0" w:color="auto"/>
            <w:right w:val="none" w:sz="0" w:space="0" w:color="auto"/>
          </w:divBdr>
        </w:div>
        <w:div w:id="638725211">
          <w:marLeft w:val="480"/>
          <w:marRight w:val="0"/>
          <w:marTop w:val="0"/>
          <w:marBottom w:val="0"/>
          <w:divBdr>
            <w:top w:val="none" w:sz="0" w:space="0" w:color="auto"/>
            <w:left w:val="none" w:sz="0" w:space="0" w:color="auto"/>
            <w:bottom w:val="none" w:sz="0" w:space="0" w:color="auto"/>
            <w:right w:val="none" w:sz="0" w:space="0" w:color="auto"/>
          </w:divBdr>
        </w:div>
        <w:div w:id="660082030">
          <w:marLeft w:val="480"/>
          <w:marRight w:val="0"/>
          <w:marTop w:val="0"/>
          <w:marBottom w:val="0"/>
          <w:divBdr>
            <w:top w:val="none" w:sz="0" w:space="0" w:color="auto"/>
            <w:left w:val="none" w:sz="0" w:space="0" w:color="auto"/>
            <w:bottom w:val="none" w:sz="0" w:space="0" w:color="auto"/>
            <w:right w:val="none" w:sz="0" w:space="0" w:color="auto"/>
          </w:divBdr>
        </w:div>
        <w:div w:id="1014913814">
          <w:marLeft w:val="480"/>
          <w:marRight w:val="0"/>
          <w:marTop w:val="0"/>
          <w:marBottom w:val="0"/>
          <w:divBdr>
            <w:top w:val="none" w:sz="0" w:space="0" w:color="auto"/>
            <w:left w:val="none" w:sz="0" w:space="0" w:color="auto"/>
            <w:bottom w:val="none" w:sz="0" w:space="0" w:color="auto"/>
            <w:right w:val="none" w:sz="0" w:space="0" w:color="auto"/>
          </w:divBdr>
        </w:div>
        <w:div w:id="212541064">
          <w:marLeft w:val="480"/>
          <w:marRight w:val="0"/>
          <w:marTop w:val="0"/>
          <w:marBottom w:val="0"/>
          <w:divBdr>
            <w:top w:val="none" w:sz="0" w:space="0" w:color="auto"/>
            <w:left w:val="none" w:sz="0" w:space="0" w:color="auto"/>
            <w:bottom w:val="none" w:sz="0" w:space="0" w:color="auto"/>
            <w:right w:val="none" w:sz="0" w:space="0" w:color="auto"/>
          </w:divBdr>
        </w:div>
        <w:div w:id="1694840310">
          <w:marLeft w:val="480"/>
          <w:marRight w:val="0"/>
          <w:marTop w:val="0"/>
          <w:marBottom w:val="0"/>
          <w:divBdr>
            <w:top w:val="none" w:sz="0" w:space="0" w:color="auto"/>
            <w:left w:val="none" w:sz="0" w:space="0" w:color="auto"/>
            <w:bottom w:val="none" w:sz="0" w:space="0" w:color="auto"/>
            <w:right w:val="none" w:sz="0" w:space="0" w:color="auto"/>
          </w:divBdr>
        </w:div>
        <w:div w:id="941491203">
          <w:marLeft w:val="480"/>
          <w:marRight w:val="0"/>
          <w:marTop w:val="0"/>
          <w:marBottom w:val="0"/>
          <w:divBdr>
            <w:top w:val="none" w:sz="0" w:space="0" w:color="auto"/>
            <w:left w:val="none" w:sz="0" w:space="0" w:color="auto"/>
            <w:bottom w:val="none" w:sz="0" w:space="0" w:color="auto"/>
            <w:right w:val="none" w:sz="0" w:space="0" w:color="auto"/>
          </w:divBdr>
        </w:div>
        <w:div w:id="2058896815">
          <w:marLeft w:val="480"/>
          <w:marRight w:val="0"/>
          <w:marTop w:val="0"/>
          <w:marBottom w:val="0"/>
          <w:divBdr>
            <w:top w:val="none" w:sz="0" w:space="0" w:color="auto"/>
            <w:left w:val="none" w:sz="0" w:space="0" w:color="auto"/>
            <w:bottom w:val="none" w:sz="0" w:space="0" w:color="auto"/>
            <w:right w:val="none" w:sz="0" w:space="0" w:color="auto"/>
          </w:divBdr>
        </w:div>
        <w:div w:id="1617516402">
          <w:marLeft w:val="480"/>
          <w:marRight w:val="0"/>
          <w:marTop w:val="0"/>
          <w:marBottom w:val="0"/>
          <w:divBdr>
            <w:top w:val="none" w:sz="0" w:space="0" w:color="auto"/>
            <w:left w:val="none" w:sz="0" w:space="0" w:color="auto"/>
            <w:bottom w:val="none" w:sz="0" w:space="0" w:color="auto"/>
            <w:right w:val="none" w:sz="0" w:space="0" w:color="auto"/>
          </w:divBdr>
        </w:div>
        <w:div w:id="1179585526">
          <w:marLeft w:val="480"/>
          <w:marRight w:val="0"/>
          <w:marTop w:val="0"/>
          <w:marBottom w:val="0"/>
          <w:divBdr>
            <w:top w:val="none" w:sz="0" w:space="0" w:color="auto"/>
            <w:left w:val="none" w:sz="0" w:space="0" w:color="auto"/>
            <w:bottom w:val="none" w:sz="0" w:space="0" w:color="auto"/>
            <w:right w:val="none" w:sz="0" w:space="0" w:color="auto"/>
          </w:divBdr>
        </w:div>
        <w:div w:id="1480686053">
          <w:marLeft w:val="480"/>
          <w:marRight w:val="0"/>
          <w:marTop w:val="0"/>
          <w:marBottom w:val="0"/>
          <w:divBdr>
            <w:top w:val="none" w:sz="0" w:space="0" w:color="auto"/>
            <w:left w:val="none" w:sz="0" w:space="0" w:color="auto"/>
            <w:bottom w:val="none" w:sz="0" w:space="0" w:color="auto"/>
            <w:right w:val="none" w:sz="0" w:space="0" w:color="auto"/>
          </w:divBdr>
        </w:div>
        <w:div w:id="2113083190">
          <w:marLeft w:val="480"/>
          <w:marRight w:val="0"/>
          <w:marTop w:val="0"/>
          <w:marBottom w:val="0"/>
          <w:divBdr>
            <w:top w:val="none" w:sz="0" w:space="0" w:color="auto"/>
            <w:left w:val="none" w:sz="0" w:space="0" w:color="auto"/>
            <w:bottom w:val="none" w:sz="0" w:space="0" w:color="auto"/>
            <w:right w:val="none" w:sz="0" w:space="0" w:color="auto"/>
          </w:divBdr>
        </w:div>
      </w:divsChild>
    </w:div>
    <w:div w:id="1852335752">
      <w:bodyDiv w:val="1"/>
      <w:marLeft w:val="0"/>
      <w:marRight w:val="0"/>
      <w:marTop w:val="0"/>
      <w:marBottom w:val="0"/>
      <w:divBdr>
        <w:top w:val="none" w:sz="0" w:space="0" w:color="auto"/>
        <w:left w:val="none" w:sz="0" w:space="0" w:color="auto"/>
        <w:bottom w:val="none" w:sz="0" w:space="0" w:color="auto"/>
        <w:right w:val="none" w:sz="0" w:space="0" w:color="auto"/>
      </w:divBdr>
    </w:div>
    <w:div w:id="1852521708">
      <w:bodyDiv w:val="1"/>
      <w:marLeft w:val="0"/>
      <w:marRight w:val="0"/>
      <w:marTop w:val="0"/>
      <w:marBottom w:val="0"/>
      <w:divBdr>
        <w:top w:val="none" w:sz="0" w:space="0" w:color="auto"/>
        <w:left w:val="none" w:sz="0" w:space="0" w:color="auto"/>
        <w:bottom w:val="none" w:sz="0" w:space="0" w:color="auto"/>
        <w:right w:val="none" w:sz="0" w:space="0" w:color="auto"/>
      </w:divBdr>
    </w:div>
    <w:div w:id="1852523050">
      <w:bodyDiv w:val="1"/>
      <w:marLeft w:val="0"/>
      <w:marRight w:val="0"/>
      <w:marTop w:val="0"/>
      <w:marBottom w:val="0"/>
      <w:divBdr>
        <w:top w:val="none" w:sz="0" w:space="0" w:color="auto"/>
        <w:left w:val="none" w:sz="0" w:space="0" w:color="auto"/>
        <w:bottom w:val="none" w:sz="0" w:space="0" w:color="auto"/>
        <w:right w:val="none" w:sz="0" w:space="0" w:color="auto"/>
      </w:divBdr>
    </w:div>
    <w:div w:id="1852792257">
      <w:bodyDiv w:val="1"/>
      <w:marLeft w:val="0"/>
      <w:marRight w:val="0"/>
      <w:marTop w:val="0"/>
      <w:marBottom w:val="0"/>
      <w:divBdr>
        <w:top w:val="none" w:sz="0" w:space="0" w:color="auto"/>
        <w:left w:val="none" w:sz="0" w:space="0" w:color="auto"/>
        <w:bottom w:val="none" w:sz="0" w:space="0" w:color="auto"/>
        <w:right w:val="none" w:sz="0" w:space="0" w:color="auto"/>
      </w:divBdr>
    </w:div>
    <w:div w:id="1852866227">
      <w:bodyDiv w:val="1"/>
      <w:marLeft w:val="0"/>
      <w:marRight w:val="0"/>
      <w:marTop w:val="0"/>
      <w:marBottom w:val="0"/>
      <w:divBdr>
        <w:top w:val="none" w:sz="0" w:space="0" w:color="auto"/>
        <w:left w:val="none" w:sz="0" w:space="0" w:color="auto"/>
        <w:bottom w:val="none" w:sz="0" w:space="0" w:color="auto"/>
        <w:right w:val="none" w:sz="0" w:space="0" w:color="auto"/>
      </w:divBdr>
    </w:div>
    <w:div w:id="1853252336">
      <w:bodyDiv w:val="1"/>
      <w:marLeft w:val="0"/>
      <w:marRight w:val="0"/>
      <w:marTop w:val="0"/>
      <w:marBottom w:val="0"/>
      <w:divBdr>
        <w:top w:val="none" w:sz="0" w:space="0" w:color="auto"/>
        <w:left w:val="none" w:sz="0" w:space="0" w:color="auto"/>
        <w:bottom w:val="none" w:sz="0" w:space="0" w:color="auto"/>
        <w:right w:val="none" w:sz="0" w:space="0" w:color="auto"/>
      </w:divBdr>
    </w:div>
    <w:div w:id="1853370451">
      <w:bodyDiv w:val="1"/>
      <w:marLeft w:val="0"/>
      <w:marRight w:val="0"/>
      <w:marTop w:val="0"/>
      <w:marBottom w:val="0"/>
      <w:divBdr>
        <w:top w:val="none" w:sz="0" w:space="0" w:color="auto"/>
        <w:left w:val="none" w:sz="0" w:space="0" w:color="auto"/>
        <w:bottom w:val="none" w:sz="0" w:space="0" w:color="auto"/>
        <w:right w:val="none" w:sz="0" w:space="0" w:color="auto"/>
      </w:divBdr>
    </w:div>
    <w:div w:id="1853521220">
      <w:bodyDiv w:val="1"/>
      <w:marLeft w:val="0"/>
      <w:marRight w:val="0"/>
      <w:marTop w:val="0"/>
      <w:marBottom w:val="0"/>
      <w:divBdr>
        <w:top w:val="none" w:sz="0" w:space="0" w:color="auto"/>
        <w:left w:val="none" w:sz="0" w:space="0" w:color="auto"/>
        <w:bottom w:val="none" w:sz="0" w:space="0" w:color="auto"/>
        <w:right w:val="none" w:sz="0" w:space="0" w:color="auto"/>
      </w:divBdr>
    </w:div>
    <w:div w:id="1854491023">
      <w:bodyDiv w:val="1"/>
      <w:marLeft w:val="0"/>
      <w:marRight w:val="0"/>
      <w:marTop w:val="0"/>
      <w:marBottom w:val="0"/>
      <w:divBdr>
        <w:top w:val="none" w:sz="0" w:space="0" w:color="auto"/>
        <w:left w:val="none" w:sz="0" w:space="0" w:color="auto"/>
        <w:bottom w:val="none" w:sz="0" w:space="0" w:color="auto"/>
        <w:right w:val="none" w:sz="0" w:space="0" w:color="auto"/>
      </w:divBdr>
    </w:div>
    <w:div w:id="1855217907">
      <w:bodyDiv w:val="1"/>
      <w:marLeft w:val="0"/>
      <w:marRight w:val="0"/>
      <w:marTop w:val="0"/>
      <w:marBottom w:val="0"/>
      <w:divBdr>
        <w:top w:val="none" w:sz="0" w:space="0" w:color="auto"/>
        <w:left w:val="none" w:sz="0" w:space="0" w:color="auto"/>
        <w:bottom w:val="none" w:sz="0" w:space="0" w:color="auto"/>
        <w:right w:val="none" w:sz="0" w:space="0" w:color="auto"/>
      </w:divBdr>
    </w:div>
    <w:div w:id="1855264937">
      <w:bodyDiv w:val="1"/>
      <w:marLeft w:val="0"/>
      <w:marRight w:val="0"/>
      <w:marTop w:val="0"/>
      <w:marBottom w:val="0"/>
      <w:divBdr>
        <w:top w:val="none" w:sz="0" w:space="0" w:color="auto"/>
        <w:left w:val="none" w:sz="0" w:space="0" w:color="auto"/>
        <w:bottom w:val="none" w:sz="0" w:space="0" w:color="auto"/>
        <w:right w:val="none" w:sz="0" w:space="0" w:color="auto"/>
      </w:divBdr>
    </w:div>
    <w:div w:id="1855532227">
      <w:bodyDiv w:val="1"/>
      <w:marLeft w:val="0"/>
      <w:marRight w:val="0"/>
      <w:marTop w:val="0"/>
      <w:marBottom w:val="0"/>
      <w:divBdr>
        <w:top w:val="none" w:sz="0" w:space="0" w:color="auto"/>
        <w:left w:val="none" w:sz="0" w:space="0" w:color="auto"/>
        <w:bottom w:val="none" w:sz="0" w:space="0" w:color="auto"/>
        <w:right w:val="none" w:sz="0" w:space="0" w:color="auto"/>
      </w:divBdr>
    </w:div>
    <w:div w:id="1855537778">
      <w:bodyDiv w:val="1"/>
      <w:marLeft w:val="0"/>
      <w:marRight w:val="0"/>
      <w:marTop w:val="0"/>
      <w:marBottom w:val="0"/>
      <w:divBdr>
        <w:top w:val="none" w:sz="0" w:space="0" w:color="auto"/>
        <w:left w:val="none" w:sz="0" w:space="0" w:color="auto"/>
        <w:bottom w:val="none" w:sz="0" w:space="0" w:color="auto"/>
        <w:right w:val="none" w:sz="0" w:space="0" w:color="auto"/>
      </w:divBdr>
    </w:div>
    <w:div w:id="1855916952">
      <w:bodyDiv w:val="1"/>
      <w:marLeft w:val="0"/>
      <w:marRight w:val="0"/>
      <w:marTop w:val="0"/>
      <w:marBottom w:val="0"/>
      <w:divBdr>
        <w:top w:val="none" w:sz="0" w:space="0" w:color="auto"/>
        <w:left w:val="none" w:sz="0" w:space="0" w:color="auto"/>
        <w:bottom w:val="none" w:sz="0" w:space="0" w:color="auto"/>
        <w:right w:val="none" w:sz="0" w:space="0" w:color="auto"/>
      </w:divBdr>
    </w:div>
    <w:div w:id="1856380236">
      <w:bodyDiv w:val="1"/>
      <w:marLeft w:val="0"/>
      <w:marRight w:val="0"/>
      <w:marTop w:val="0"/>
      <w:marBottom w:val="0"/>
      <w:divBdr>
        <w:top w:val="none" w:sz="0" w:space="0" w:color="auto"/>
        <w:left w:val="none" w:sz="0" w:space="0" w:color="auto"/>
        <w:bottom w:val="none" w:sz="0" w:space="0" w:color="auto"/>
        <w:right w:val="none" w:sz="0" w:space="0" w:color="auto"/>
      </w:divBdr>
    </w:div>
    <w:div w:id="1856846775">
      <w:bodyDiv w:val="1"/>
      <w:marLeft w:val="0"/>
      <w:marRight w:val="0"/>
      <w:marTop w:val="0"/>
      <w:marBottom w:val="0"/>
      <w:divBdr>
        <w:top w:val="none" w:sz="0" w:space="0" w:color="auto"/>
        <w:left w:val="none" w:sz="0" w:space="0" w:color="auto"/>
        <w:bottom w:val="none" w:sz="0" w:space="0" w:color="auto"/>
        <w:right w:val="none" w:sz="0" w:space="0" w:color="auto"/>
      </w:divBdr>
    </w:div>
    <w:div w:id="1857114150">
      <w:bodyDiv w:val="1"/>
      <w:marLeft w:val="0"/>
      <w:marRight w:val="0"/>
      <w:marTop w:val="0"/>
      <w:marBottom w:val="0"/>
      <w:divBdr>
        <w:top w:val="none" w:sz="0" w:space="0" w:color="auto"/>
        <w:left w:val="none" w:sz="0" w:space="0" w:color="auto"/>
        <w:bottom w:val="none" w:sz="0" w:space="0" w:color="auto"/>
        <w:right w:val="none" w:sz="0" w:space="0" w:color="auto"/>
      </w:divBdr>
    </w:div>
    <w:div w:id="1857228532">
      <w:bodyDiv w:val="1"/>
      <w:marLeft w:val="0"/>
      <w:marRight w:val="0"/>
      <w:marTop w:val="0"/>
      <w:marBottom w:val="0"/>
      <w:divBdr>
        <w:top w:val="none" w:sz="0" w:space="0" w:color="auto"/>
        <w:left w:val="none" w:sz="0" w:space="0" w:color="auto"/>
        <w:bottom w:val="none" w:sz="0" w:space="0" w:color="auto"/>
        <w:right w:val="none" w:sz="0" w:space="0" w:color="auto"/>
      </w:divBdr>
    </w:div>
    <w:div w:id="1857498159">
      <w:bodyDiv w:val="1"/>
      <w:marLeft w:val="0"/>
      <w:marRight w:val="0"/>
      <w:marTop w:val="0"/>
      <w:marBottom w:val="0"/>
      <w:divBdr>
        <w:top w:val="none" w:sz="0" w:space="0" w:color="auto"/>
        <w:left w:val="none" w:sz="0" w:space="0" w:color="auto"/>
        <w:bottom w:val="none" w:sz="0" w:space="0" w:color="auto"/>
        <w:right w:val="none" w:sz="0" w:space="0" w:color="auto"/>
      </w:divBdr>
    </w:div>
    <w:div w:id="1857881497">
      <w:bodyDiv w:val="1"/>
      <w:marLeft w:val="0"/>
      <w:marRight w:val="0"/>
      <w:marTop w:val="0"/>
      <w:marBottom w:val="0"/>
      <w:divBdr>
        <w:top w:val="none" w:sz="0" w:space="0" w:color="auto"/>
        <w:left w:val="none" w:sz="0" w:space="0" w:color="auto"/>
        <w:bottom w:val="none" w:sz="0" w:space="0" w:color="auto"/>
        <w:right w:val="none" w:sz="0" w:space="0" w:color="auto"/>
      </w:divBdr>
    </w:div>
    <w:div w:id="1858082086">
      <w:bodyDiv w:val="1"/>
      <w:marLeft w:val="0"/>
      <w:marRight w:val="0"/>
      <w:marTop w:val="0"/>
      <w:marBottom w:val="0"/>
      <w:divBdr>
        <w:top w:val="none" w:sz="0" w:space="0" w:color="auto"/>
        <w:left w:val="none" w:sz="0" w:space="0" w:color="auto"/>
        <w:bottom w:val="none" w:sz="0" w:space="0" w:color="auto"/>
        <w:right w:val="none" w:sz="0" w:space="0" w:color="auto"/>
      </w:divBdr>
    </w:div>
    <w:div w:id="1858885820">
      <w:bodyDiv w:val="1"/>
      <w:marLeft w:val="0"/>
      <w:marRight w:val="0"/>
      <w:marTop w:val="0"/>
      <w:marBottom w:val="0"/>
      <w:divBdr>
        <w:top w:val="none" w:sz="0" w:space="0" w:color="auto"/>
        <w:left w:val="none" w:sz="0" w:space="0" w:color="auto"/>
        <w:bottom w:val="none" w:sz="0" w:space="0" w:color="auto"/>
        <w:right w:val="none" w:sz="0" w:space="0" w:color="auto"/>
      </w:divBdr>
    </w:div>
    <w:div w:id="1859005625">
      <w:bodyDiv w:val="1"/>
      <w:marLeft w:val="0"/>
      <w:marRight w:val="0"/>
      <w:marTop w:val="0"/>
      <w:marBottom w:val="0"/>
      <w:divBdr>
        <w:top w:val="none" w:sz="0" w:space="0" w:color="auto"/>
        <w:left w:val="none" w:sz="0" w:space="0" w:color="auto"/>
        <w:bottom w:val="none" w:sz="0" w:space="0" w:color="auto"/>
        <w:right w:val="none" w:sz="0" w:space="0" w:color="auto"/>
      </w:divBdr>
    </w:div>
    <w:div w:id="1859469651">
      <w:bodyDiv w:val="1"/>
      <w:marLeft w:val="0"/>
      <w:marRight w:val="0"/>
      <w:marTop w:val="0"/>
      <w:marBottom w:val="0"/>
      <w:divBdr>
        <w:top w:val="none" w:sz="0" w:space="0" w:color="auto"/>
        <w:left w:val="none" w:sz="0" w:space="0" w:color="auto"/>
        <w:bottom w:val="none" w:sz="0" w:space="0" w:color="auto"/>
        <w:right w:val="none" w:sz="0" w:space="0" w:color="auto"/>
      </w:divBdr>
      <w:divsChild>
        <w:div w:id="24718880">
          <w:marLeft w:val="480"/>
          <w:marRight w:val="0"/>
          <w:marTop w:val="0"/>
          <w:marBottom w:val="0"/>
          <w:divBdr>
            <w:top w:val="none" w:sz="0" w:space="0" w:color="auto"/>
            <w:left w:val="none" w:sz="0" w:space="0" w:color="auto"/>
            <w:bottom w:val="none" w:sz="0" w:space="0" w:color="auto"/>
            <w:right w:val="none" w:sz="0" w:space="0" w:color="auto"/>
          </w:divBdr>
        </w:div>
        <w:div w:id="45103652">
          <w:marLeft w:val="480"/>
          <w:marRight w:val="0"/>
          <w:marTop w:val="0"/>
          <w:marBottom w:val="0"/>
          <w:divBdr>
            <w:top w:val="none" w:sz="0" w:space="0" w:color="auto"/>
            <w:left w:val="none" w:sz="0" w:space="0" w:color="auto"/>
            <w:bottom w:val="none" w:sz="0" w:space="0" w:color="auto"/>
            <w:right w:val="none" w:sz="0" w:space="0" w:color="auto"/>
          </w:divBdr>
        </w:div>
        <w:div w:id="60564689">
          <w:marLeft w:val="480"/>
          <w:marRight w:val="0"/>
          <w:marTop w:val="0"/>
          <w:marBottom w:val="0"/>
          <w:divBdr>
            <w:top w:val="none" w:sz="0" w:space="0" w:color="auto"/>
            <w:left w:val="none" w:sz="0" w:space="0" w:color="auto"/>
            <w:bottom w:val="none" w:sz="0" w:space="0" w:color="auto"/>
            <w:right w:val="none" w:sz="0" w:space="0" w:color="auto"/>
          </w:divBdr>
        </w:div>
        <w:div w:id="96021804">
          <w:marLeft w:val="480"/>
          <w:marRight w:val="0"/>
          <w:marTop w:val="0"/>
          <w:marBottom w:val="0"/>
          <w:divBdr>
            <w:top w:val="none" w:sz="0" w:space="0" w:color="auto"/>
            <w:left w:val="none" w:sz="0" w:space="0" w:color="auto"/>
            <w:bottom w:val="none" w:sz="0" w:space="0" w:color="auto"/>
            <w:right w:val="none" w:sz="0" w:space="0" w:color="auto"/>
          </w:divBdr>
        </w:div>
        <w:div w:id="183053391">
          <w:marLeft w:val="480"/>
          <w:marRight w:val="0"/>
          <w:marTop w:val="0"/>
          <w:marBottom w:val="0"/>
          <w:divBdr>
            <w:top w:val="none" w:sz="0" w:space="0" w:color="auto"/>
            <w:left w:val="none" w:sz="0" w:space="0" w:color="auto"/>
            <w:bottom w:val="none" w:sz="0" w:space="0" w:color="auto"/>
            <w:right w:val="none" w:sz="0" w:space="0" w:color="auto"/>
          </w:divBdr>
        </w:div>
        <w:div w:id="208105947">
          <w:marLeft w:val="480"/>
          <w:marRight w:val="0"/>
          <w:marTop w:val="0"/>
          <w:marBottom w:val="0"/>
          <w:divBdr>
            <w:top w:val="none" w:sz="0" w:space="0" w:color="auto"/>
            <w:left w:val="none" w:sz="0" w:space="0" w:color="auto"/>
            <w:bottom w:val="none" w:sz="0" w:space="0" w:color="auto"/>
            <w:right w:val="none" w:sz="0" w:space="0" w:color="auto"/>
          </w:divBdr>
        </w:div>
        <w:div w:id="269364482">
          <w:marLeft w:val="480"/>
          <w:marRight w:val="0"/>
          <w:marTop w:val="0"/>
          <w:marBottom w:val="0"/>
          <w:divBdr>
            <w:top w:val="none" w:sz="0" w:space="0" w:color="auto"/>
            <w:left w:val="none" w:sz="0" w:space="0" w:color="auto"/>
            <w:bottom w:val="none" w:sz="0" w:space="0" w:color="auto"/>
            <w:right w:val="none" w:sz="0" w:space="0" w:color="auto"/>
          </w:divBdr>
        </w:div>
        <w:div w:id="278269421">
          <w:marLeft w:val="480"/>
          <w:marRight w:val="0"/>
          <w:marTop w:val="0"/>
          <w:marBottom w:val="0"/>
          <w:divBdr>
            <w:top w:val="none" w:sz="0" w:space="0" w:color="auto"/>
            <w:left w:val="none" w:sz="0" w:space="0" w:color="auto"/>
            <w:bottom w:val="none" w:sz="0" w:space="0" w:color="auto"/>
            <w:right w:val="none" w:sz="0" w:space="0" w:color="auto"/>
          </w:divBdr>
        </w:div>
        <w:div w:id="284311284">
          <w:marLeft w:val="480"/>
          <w:marRight w:val="0"/>
          <w:marTop w:val="0"/>
          <w:marBottom w:val="0"/>
          <w:divBdr>
            <w:top w:val="none" w:sz="0" w:space="0" w:color="auto"/>
            <w:left w:val="none" w:sz="0" w:space="0" w:color="auto"/>
            <w:bottom w:val="none" w:sz="0" w:space="0" w:color="auto"/>
            <w:right w:val="none" w:sz="0" w:space="0" w:color="auto"/>
          </w:divBdr>
        </w:div>
        <w:div w:id="307321185">
          <w:marLeft w:val="480"/>
          <w:marRight w:val="0"/>
          <w:marTop w:val="0"/>
          <w:marBottom w:val="0"/>
          <w:divBdr>
            <w:top w:val="none" w:sz="0" w:space="0" w:color="auto"/>
            <w:left w:val="none" w:sz="0" w:space="0" w:color="auto"/>
            <w:bottom w:val="none" w:sz="0" w:space="0" w:color="auto"/>
            <w:right w:val="none" w:sz="0" w:space="0" w:color="auto"/>
          </w:divBdr>
        </w:div>
        <w:div w:id="363166933">
          <w:marLeft w:val="480"/>
          <w:marRight w:val="0"/>
          <w:marTop w:val="0"/>
          <w:marBottom w:val="0"/>
          <w:divBdr>
            <w:top w:val="none" w:sz="0" w:space="0" w:color="auto"/>
            <w:left w:val="none" w:sz="0" w:space="0" w:color="auto"/>
            <w:bottom w:val="none" w:sz="0" w:space="0" w:color="auto"/>
            <w:right w:val="none" w:sz="0" w:space="0" w:color="auto"/>
          </w:divBdr>
        </w:div>
        <w:div w:id="394621291">
          <w:marLeft w:val="480"/>
          <w:marRight w:val="0"/>
          <w:marTop w:val="0"/>
          <w:marBottom w:val="0"/>
          <w:divBdr>
            <w:top w:val="none" w:sz="0" w:space="0" w:color="auto"/>
            <w:left w:val="none" w:sz="0" w:space="0" w:color="auto"/>
            <w:bottom w:val="none" w:sz="0" w:space="0" w:color="auto"/>
            <w:right w:val="none" w:sz="0" w:space="0" w:color="auto"/>
          </w:divBdr>
        </w:div>
        <w:div w:id="396980938">
          <w:marLeft w:val="480"/>
          <w:marRight w:val="0"/>
          <w:marTop w:val="0"/>
          <w:marBottom w:val="0"/>
          <w:divBdr>
            <w:top w:val="none" w:sz="0" w:space="0" w:color="auto"/>
            <w:left w:val="none" w:sz="0" w:space="0" w:color="auto"/>
            <w:bottom w:val="none" w:sz="0" w:space="0" w:color="auto"/>
            <w:right w:val="none" w:sz="0" w:space="0" w:color="auto"/>
          </w:divBdr>
        </w:div>
        <w:div w:id="526062558">
          <w:marLeft w:val="480"/>
          <w:marRight w:val="0"/>
          <w:marTop w:val="0"/>
          <w:marBottom w:val="0"/>
          <w:divBdr>
            <w:top w:val="none" w:sz="0" w:space="0" w:color="auto"/>
            <w:left w:val="none" w:sz="0" w:space="0" w:color="auto"/>
            <w:bottom w:val="none" w:sz="0" w:space="0" w:color="auto"/>
            <w:right w:val="none" w:sz="0" w:space="0" w:color="auto"/>
          </w:divBdr>
        </w:div>
        <w:div w:id="561215132">
          <w:marLeft w:val="480"/>
          <w:marRight w:val="0"/>
          <w:marTop w:val="0"/>
          <w:marBottom w:val="0"/>
          <w:divBdr>
            <w:top w:val="none" w:sz="0" w:space="0" w:color="auto"/>
            <w:left w:val="none" w:sz="0" w:space="0" w:color="auto"/>
            <w:bottom w:val="none" w:sz="0" w:space="0" w:color="auto"/>
            <w:right w:val="none" w:sz="0" w:space="0" w:color="auto"/>
          </w:divBdr>
        </w:div>
        <w:div w:id="580650520">
          <w:marLeft w:val="480"/>
          <w:marRight w:val="0"/>
          <w:marTop w:val="0"/>
          <w:marBottom w:val="0"/>
          <w:divBdr>
            <w:top w:val="none" w:sz="0" w:space="0" w:color="auto"/>
            <w:left w:val="none" w:sz="0" w:space="0" w:color="auto"/>
            <w:bottom w:val="none" w:sz="0" w:space="0" w:color="auto"/>
            <w:right w:val="none" w:sz="0" w:space="0" w:color="auto"/>
          </w:divBdr>
        </w:div>
        <w:div w:id="646713952">
          <w:marLeft w:val="480"/>
          <w:marRight w:val="0"/>
          <w:marTop w:val="0"/>
          <w:marBottom w:val="0"/>
          <w:divBdr>
            <w:top w:val="none" w:sz="0" w:space="0" w:color="auto"/>
            <w:left w:val="none" w:sz="0" w:space="0" w:color="auto"/>
            <w:bottom w:val="none" w:sz="0" w:space="0" w:color="auto"/>
            <w:right w:val="none" w:sz="0" w:space="0" w:color="auto"/>
          </w:divBdr>
        </w:div>
        <w:div w:id="683825954">
          <w:marLeft w:val="480"/>
          <w:marRight w:val="0"/>
          <w:marTop w:val="0"/>
          <w:marBottom w:val="0"/>
          <w:divBdr>
            <w:top w:val="none" w:sz="0" w:space="0" w:color="auto"/>
            <w:left w:val="none" w:sz="0" w:space="0" w:color="auto"/>
            <w:bottom w:val="none" w:sz="0" w:space="0" w:color="auto"/>
            <w:right w:val="none" w:sz="0" w:space="0" w:color="auto"/>
          </w:divBdr>
        </w:div>
        <w:div w:id="687952318">
          <w:marLeft w:val="480"/>
          <w:marRight w:val="0"/>
          <w:marTop w:val="0"/>
          <w:marBottom w:val="0"/>
          <w:divBdr>
            <w:top w:val="none" w:sz="0" w:space="0" w:color="auto"/>
            <w:left w:val="none" w:sz="0" w:space="0" w:color="auto"/>
            <w:bottom w:val="none" w:sz="0" w:space="0" w:color="auto"/>
            <w:right w:val="none" w:sz="0" w:space="0" w:color="auto"/>
          </w:divBdr>
        </w:div>
        <w:div w:id="711853647">
          <w:marLeft w:val="480"/>
          <w:marRight w:val="0"/>
          <w:marTop w:val="0"/>
          <w:marBottom w:val="0"/>
          <w:divBdr>
            <w:top w:val="none" w:sz="0" w:space="0" w:color="auto"/>
            <w:left w:val="none" w:sz="0" w:space="0" w:color="auto"/>
            <w:bottom w:val="none" w:sz="0" w:space="0" w:color="auto"/>
            <w:right w:val="none" w:sz="0" w:space="0" w:color="auto"/>
          </w:divBdr>
        </w:div>
        <w:div w:id="747309855">
          <w:marLeft w:val="480"/>
          <w:marRight w:val="0"/>
          <w:marTop w:val="0"/>
          <w:marBottom w:val="0"/>
          <w:divBdr>
            <w:top w:val="none" w:sz="0" w:space="0" w:color="auto"/>
            <w:left w:val="none" w:sz="0" w:space="0" w:color="auto"/>
            <w:bottom w:val="none" w:sz="0" w:space="0" w:color="auto"/>
            <w:right w:val="none" w:sz="0" w:space="0" w:color="auto"/>
          </w:divBdr>
        </w:div>
        <w:div w:id="808981901">
          <w:marLeft w:val="480"/>
          <w:marRight w:val="0"/>
          <w:marTop w:val="0"/>
          <w:marBottom w:val="0"/>
          <w:divBdr>
            <w:top w:val="none" w:sz="0" w:space="0" w:color="auto"/>
            <w:left w:val="none" w:sz="0" w:space="0" w:color="auto"/>
            <w:bottom w:val="none" w:sz="0" w:space="0" w:color="auto"/>
            <w:right w:val="none" w:sz="0" w:space="0" w:color="auto"/>
          </w:divBdr>
        </w:div>
        <w:div w:id="825438802">
          <w:marLeft w:val="480"/>
          <w:marRight w:val="0"/>
          <w:marTop w:val="0"/>
          <w:marBottom w:val="0"/>
          <w:divBdr>
            <w:top w:val="none" w:sz="0" w:space="0" w:color="auto"/>
            <w:left w:val="none" w:sz="0" w:space="0" w:color="auto"/>
            <w:bottom w:val="none" w:sz="0" w:space="0" w:color="auto"/>
            <w:right w:val="none" w:sz="0" w:space="0" w:color="auto"/>
          </w:divBdr>
        </w:div>
        <w:div w:id="894580895">
          <w:marLeft w:val="480"/>
          <w:marRight w:val="0"/>
          <w:marTop w:val="0"/>
          <w:marBottom w:val="0"/>
          <w:divBdr>
            <w:top w:val="none" w:sz="0" w:space="0" w:color="auto"/>
            <w:left w:val="none" w:sz="0" w:space="0" w:color="auto"/>
            <w:bottom w:val="none" w:sz="0" w:space="0" w:color="auto"/>
            <w:right w:val="none" w:sz="0" w:space="0" w:color="auto"/>
          </w:divBdr>
        </w:div>
        <w:div w:id="924340270">
          <w:marLeft w:val="480"/>
          <w:marRight w:val="0"/>
          <w:marTop w:val="0"/>
          <w:marBottom w:val="0"/>
          <w:divBdr>
            <w:top w:val="none" w:sz="0" w:space="0" w:color="auto"/>
            <w:left w:val="none" w:sz="0" w:space="0" w:color="auto"/>
            <w:bottom w:val="none" w:sz="0" w:space="0" w:color="auto"/>
            <w:right w:val="none" w:sz="0" w:space="0" w:color="auto"/>
          </w:divBdr>
        </w:div>
        <w:div w:id="976185243">
          <w:marLeft w:val="480"/>
          <w:marRight w:val="0"/>
          <w:marTop w:val="0"/>
          <w:marBottom w:val="0"/>
          <w:divBdr>
            <w:top w:val="none" w:sz="0" w:space="0" w:color="auto"/>
            <w:left w:val="none" w:sz="0" w:space="0" w:color="auto"/>
            <w:bottom w:val="none" w:sz="0" w:space="0" w:color="auto"/>
            <w:right w:val="none" w:sz="0" w:space="0" w:color="auto"/>
          </w:divBdr>
        </w:div>
        <w:div w:id="990137121">
          <w:marLeft w:val="480"/>
          <w:marRight w:val="0"/>
          <w:marTop w:val="0"/>
          <w:marBottom w:val="0"/>
          <w:divBdr>
            <w:top w:val="none" w:sz="0" w:space="0" w:color="auto"/>
            <w:left w:val="none" w:sz="0" w:space="0" w:color="auto"/>
            <w:bottom w:val="none" w:sz="0" w:space="0" w:color="auto"/>
            <w:right w:val="none" w:sz="0" w:space="0" w:color="auto"/>
          </w:divBdr>
        </w:div>
        <w:div w:id="1070813502">
          <w:marLeft w:val="480"/>
          <w:marRight w:val="0"/>
          <w:marTop w:val="0"/>
          <w:marBottom w:val="0"/>
          <w:divBdr>
            <w:top w:val="none" w:sz="0" w:space="0" w:color="auto"/>
            <w:left w:val="none" w:sz="0" w:space="0" w:color="auto"/>
            <w:bottom w:val="none" w:sz="0" w:space="0" w:color="auto"/>
            <w:right w:val="none" w:sz="0" w:space="0" w:color="auto"/>
          </w:divBdr>
        </w:div>
        <w:div w:id="1104769921">
          <w:marLeft w:val="480"/>
          <w:marRight w:val="0"/>
          <w:marTop w:val="0"/>
          <w:marBottom w:val="0"/>
          <w:divBdr>
            <w:top w:val="none" w:sz="0" w:space="0" w:color="auto"/>
            <w:left w:val="none" w:sz="0" w:space="0" w:color="auto"/>
            <w:bottom w:val="none" w:sz="0" w:space="0" w:color="auto"/>
            <w:right w:val="none" w:sz="0" w:space="0" w:color="auto"/>
          </w:divBdr>
        </w:div>
        <w:div w:id="1141924577">
          <w:marLeft w:val="480"/>
          <w:marRight w:val="0"/>
          <w:marTop w:val="0"/>
          <w:marBottom w:val="0"/>
          <w:divBdr>
            <w:top w:val="none" w:sz="0" w:space="0" w:color="auto"/>
            <w:left w:val="none" w:sz="0" w:space="0" w:color="auto"/>
            <w:bottom w:val="none" w:sz="0" w:space="0" w:color="auto"/>
            <w:right w:val="none" w:sz="0" w:space="0" w:color="auto"/>
          </w:divBdr>
        </w:div>
        <w:div w:id="1165777084">
          <w:marLeft w:val="480"/>
          <w:marRight w:val="0"/>
          <w:marTop w:val="0"/>
          <w:marBottom w:val="0"/>
          <w:divBdr>
            <w:top w:val="none" w:sz="0" w:space="0" w:color="auto"/>
            <w:left w:val="none" w:sz="0" w:space="0" w:color="auto"/>
            <w:bottom w:val="none" w:sz="0" w:space="0" w:color="auto"/>
            <w:right w:val="none" w:sz="0" w:space="0" w:color="auto"/>
          </w:divBdr>
        </w:div>
        <w:div w:id="1218515303">
          <w:marLeft w:val="480"/>
          <w:marRight w:val="0"/>
          <w:marTop w:val="0"/>
          <w:marBottom w:val="0"/>
          <w:divBdr>
            <w:top w:val="none" w:sz="0" w:space="0" w:color="auto"/>
            <w:left w:val="none" w:sz="0" w:space="0" w:color="auto"/>
            <w:bottom w:val="none" w:sz="0" w:space="0" w:color="auto"/>
            <w:right w:val="none" w:sz="0" w:space="0" w:color="auto"/>
          </w:divBdr>
        </w:div>
        <w:div w:id="1231504809">
          <w:marLeft w:val="480"/>
          <w:marRight w:val="0"/>
          <w:marTop w:val="0"/>
          <w:marBottom w:val="0"/>
          <w:divBdr>
            <w:top w:val="none" w:sz="0" w:space="0" w:color="auto"/>
            <w:left w:val="none" w:sz="0" w:space="0" w:color="auto"/>
            <w:bottom w:val="none" w:sz="0" w:space="0" w:color="auto"/>
            <w:right w:val="none" w:sz="0" w:space="0" w:color="auto"/>
          </w:divBdr>
        </w:div>
        <w:div w:id="1236015221">
          <w:marLeft w:val="480"/>
          <w:marRight w:val="0"/>
          <w:marTop w:val="0"/>
          <w:marBottom w:val="0"/>
          <w:divBdr>
            <w:top w:val="none" w:sz="0" w:space="0" w:color="auto"/>
            <w:left w:val="none" w:sz="0" w:space="0" w:color="auto"/>
            <w:bottom w:val="none" w:sz="0" w:space="0" w:color="auto"/>
            <w:right w:val="none" w:sz="0" w:space="0" w:color="auto"/>
          </w:divBdr>
        </w:div>
        <w:div w:id="1236475453">
          <w:marLeft w:val="480"/>
          <w:marRight w:val="0"/>
          <w:marTop w:val="0"/>
          <w:marBottom w:val="0"/>
          <w:divBdr>
            <w:top w:val="none" w:sz="0" w:space="0" w:color="auto"/>
            <w:left w:val="none" w:sz="0" w:space="0" w:color="auto"/>
            <w:bottom w:val="none" w:sz="0" w:space="0" w:color="auto"/>
            <w:right w:val="none" w:sz="0" w:space="0" w:color="auto"/>
          </w:divBdr>
        </w:div>
        <w:div w:id="1242063875">
          <w:marLeft w:val="480"/>
          <w:marRight w:val="0"/>
          <w:marTop w:val="0"/>
          <w:marBottom w:val="0"/>
          <w:divBdr>
            <w:top w:val="none" w:sz="0" w:space="0" w:color="auto"/>
            <w:left w:val="none" w:sz="0" w:space="0" w:color="auto"/>
            <w:bottom w:val="none" w:sz="0" w:space="0" w:color="auto"/>
            <w:right w:val="none" w:sz="0" w:space="0" w:color="auto"/>
          </w:divBdr>
        </w:div>
        <w:div w:id="1242638510">
          <w:marLeft w:val="480"/>
          <w:marRight w:val="0"/>
          <w:marTop w:val="0"/>
          <w:marBottom w:val="0"/>
          <w:divBdr>
            <w:top w:val="none" w:sz="0" w:space="0" w:color="auto"/>
            <w:left w:val="none" w:sz="0" w:space="0" w:color="auto"/>
            <w:bottom w:val="none" w:sz="0" w:space="0" w:color="auto"/>
            <w:right w:val="none" w:sz="0" w:space="0" w:color="auto"/>
          </w:divBdr>
        </w:div>
        <w:div w:id="1375930119">
          <w:marLeft w:val="480"/>
          <w:marRight w:val="0"/>
          <w:marTop w:val="0"/>
          <w:marBottom w:val="0"/>
          <w:divBdr>
            <w:top w:val="none" w:sz="0" w:space="0" w:color="auto"/>
            <w:left w:val="none" w:sz="0" w:space="0" w:color="auto"/>
            <w:bottom w:val="none" w:sz="0" w:space="0" w:color="auto"/>
            <w:right w:val="none" w:sz="0" w:space="0" w:color="auto"/>
          </w:divBdr>
        </w:div>
        <w:div w:id="1383747815">
          <w:marLeft w:val="480"/>
          <w:marRight w:val="0"/>
          <w:marTop w:val="0"/>
          <w:marBottom w:val="0"/>
          <w:divBdr>
            <w:top w:val="none" w:sz="0" w:space="0" w:color="auto"/>
            <w:left w:val="none" w:sz="0" w:space="0" w:color="auto"/>
            <w:bottom w:val="none" w:sz="0" w:space="0" w:color="auto"/>
            <w:right w:val="none" w:sz="0" w:space="0" w:color="auto"/>
          </w:divBdr>
        </w:div>
        <w:div w:id="1392997655">
          <w:marLeft w:val="480"/>
          <w:marRight w:val="0"/>
          <w:marTop w:val="0"/>
          <w:marBottom w:val="0"/>
          <w:divBdr>
            <w:top w:val="none" w:sz="0" w:space="0" w:color="auto"/>
            <w:left w:val="none" w:sz="0" w:space="0" w:color="auto"/>
            <w:bottom w:val="none" w:sz="0" w:space="0" w:color="auto"/>
            <w:right w:val="none" w:sz="0" w:space="0" w:color="auto"/>
          </w:divBdr>
        </w:div>
        <w:div w:id="1467971581">
          <w:marLeft w:val="480"/>
          <w:marRight w:val="0"/>
          <w:marTop w:val="0"/>
          <w:marBottom w:val="0"/>
          <w:divBdr>
            <w:top w:val="none" w:sz="0" w:space="0" w:color="auto"/>
            <w:left w:val="none" w:sz="0" w:space="0" w:color="auto"/>
            <w:bottom w:val="none" w:sz="0" w:space="0" w:color="auto"/>
            <w:right w:val="none" w:sz="0" w:space="0" w:color="auto"/>
          </w:divBdr>
        </w:div>
        <w:div w:id="1484397517">
          <w:marLeft w:val="480"/>
          <w:marRight w:val="0"/>
          <w:marTop w:val="0"/>
          <w:marBottom w:val="0"/>
          <w:divBdr>
            <w:top w:val="none" w:sz="0" w:space="0" w:color="auto"/>
            <w:left w:val="none" w:sz="0" w:space="0" w:color="auto"/>
            <w:bottom w:val="none" w:sz="0" w:space="0" w:color="auto"/>
            <w:right w:val="none" w:sz="0" w:space="0" w:color="auto"/>
          </w:divBdr>
        </w:div>
        <w:div w:id="1602489219">
          <w:marLeft w:val="480"/>
          <w:marRight w:val="0"/>
          <w:marTop w:val="0"/>
          <w:marBottom w:val="0"/>
          <w:divBdr>
            <w:top w:val="none" w:sz="0" w:space="0" w:color="auto"/>
            <w:left w:val="none" w:sz="0" w:space="0" w:color="auto"/>
            <w:bottom w:val="none" w:sz="0" w:space="0" w:color="auto"/>
            <w:right w:val="none" w:sz="0" w:space="0" w:color="auto"/>
          </w:divBdr>
        </w:div>
        <w:div w:id="1628465859">
          <w:marLeft w:val="480"/>
          <w:marRight w:val="0"/>
          <w:marTop w:val="0"/>
          <w:marBottom w:val="0"/>
          <w:divBdr>
            <w:top w:val="none" w:sz="0" w:space="0" w:color="auto"/>
            <w:left w:val="none" w:sz="0" w:space="0" w:color="auto"/>
            <w:bottom w:val="none" w:sz="0" w:space="0" w:color="auto"/>
            <w:right w:val="none" w:sz="0" w:space="0" w:color="auto"/>
          </w:divBdr>
        </w:div>
        <w:div w:id="1665743387">
          <w:marLeft w:val="480"/>
          <w:marRight w:val="0"/>
          <w:marTop w:val="0"/>
          <w:marBottom w:val="0"/>
          <w:divBdr>
            <w:top w:val="none" w:sz="0" w:space="0" w:color="auto"/>
            <w:left w:val="none" w:sz="0" w:space="0" w:color="auto"/>
            <w:bottom w:val="none" w:sz="0" w:space="0" w:color="auto"/>
            <w:right w:val="none" w:sz="0" w:space="0" w:color="auto"/>
          </w:divBdr>
        </w:div>
        <w:div w:id="1929339045">
          <w:marLeft w:val="480"/>
          <w:marRight w:val="0"/>
          <w:marTop w:val="0"/>
          <w:marBottom w:val="0"/>
          <w:divBdr>
            <w:top w:val="none" w:sz="0" w:space="0" w:color="auto"/>
            <w:left w:val="none" w:sz="0" w:space="0" w:color="auto"/>
            <w:bottom w:val="none" w:sz="0" w:space="0" w:color="auto"/>
            <w:right w:val="none" w:sz="0" w:space="0" w:color="auto"/>
          </w:divBdr>
        </w:div>
        <w:div w:id="1996374271">
          <w:marLeft w:val="480"/>
          <w:marRight w:val="0"/>
          <w:marTop w:val="0"/>
          <w:marBottom w:val="0"/>
          <w:divBdr>
            <w:top w:val="none" w:sz="0" w:space="0" w:color="auto"/>
            <w:left w:val="none" w:sz="0" w:space="0" w:color="auto"/>
            <w:bottom w:val="none" w:sz="0" w:space="0" w:color="auto"/>
            <w:right w:val="none" w:sz="0" w:space="0" w:color="auto"/>
          </w:divBdr>
        </w:div>
        <w:div w:id="1999846762">
          <w:marLeft w:val="480"/>
          <w:marRight w:val="0"/>
          <w:marTop w:val="0"/>
          <w:marBottom w:val="0"/>
          <w:divBdr>
            <w:top w:val="none" w:sz="0" w:space="0" w:color="auto"/>
            <w:left w:val="none" w:sz="0" w:space="0" w:color="auto"/>
            <w:bottom w:val="none" w:sz="0" w:space="0" w:color="auto"/>
            <w:right w:val="none" w:sz="0" w:space="0" w:color="auto"/>
          </w:divBdr>
        </w:div>
      </w:divsChild>
    </w:div>
    <w:div w:id="1860847259">
      <w:bodyDiv w:val="1"/>
      <w:marLeft w:val="0"/>
      <w:marRight w:val="0"/>
      <w:marTop w:val="0"/>
      <w:marBottom w:val="0"/>
      <w:divBdr>
        <w:top w:val="none" w:sz="0" w:space="0" w:color="auto"/>
        <w:left w:val="none" w:sz="0" w:space="0" w:color="auto"/>
        <w:bottom w:val="none" w:sz="0" w:space="0" w:color="auto"/>
        <w:right w:val="none" w:sz="0" w:space="0" w:color="auto"/>
      </w:divBdr>
    </w:div>
    <w:div w:id="1860972797">
      <w:bodyDiv w:val="1"/>
      <w:marLeft w:val="0"/>
      <w:marRight w:val="0"/>
      <w:marTop w:val="0"/>
      <w:marBottom w:val="0"/>
      <w:divBdr>
        <w:top w:val="none" w:sz="0" w:space="0" w:color="auto"/>
        <w:left w:val="none" w:sz="0" w:space="0" w:color="auto"/>
        <w:bottom w:val="none" w:sz="0" w:space="0" w:color="auto"/>
        <w:right w:val="none" w:sz="0" w:space="0" w:color="auto"/>
      </w:divBdr>
    </w:div>
    <w:div w:id="1861813003">
      <w:bodyDiv w:val="1"/>
      <w:marLeft w:val="0"/>
      <w:marRight w:val="0"/>
      <w:marTop w:val="0"/>
      <w:marBottom w:val="0"/>
      <w:divBdr>
        <w:top w:val="none" w:sz="0" w:space="0" w:color="auto"/>
        <w:left w:val="none" w:sz="0" w:space="0" w:color="auto"/>
        <w:bottom w:val="none" w:sz="0" w:space="0" w:color="auto"/>
        <w:right w:val="none" w:sz="0" w:space="0" w:color="auto"/>
      </w:divBdr>
    </w:div>
    <w:div w:id="1861897428">
      <w:bodyDiv w:val="1"/>
      <w:marLeft w:val="0"/>
      <w:marRight w:val="0"/>
      <w:marTop w:val="0"/>
      <w:marBottom w:val="0"/>
      <w:divBdr>
        <w:top w:val="none" w:sz="0" w:space="0" w:color="auto"/>
        <w:left w:val="none" w:sz="0" w:space="0" w:color="auto"/>
        <w:bottom w:val="none" w:sz="0" w:space="0" w:color="auto"/>
        <w:right w:val="none" w:sz="0" w:space="0" w:color="auto"/>
      </w:divBdr>
    </w:div>
    <w:div w:id="1862011565">
      <w:bodyDiv w:val="1"/>
      <w:marLeft w:val="0"/>
      <w:marRight w:val="0"/>
      <w:marTop w:val="0"/>
      <w:marBottom w:val="0"/>
      <w:divBdr>
        <w:top w:val="none" w:sz="0" w:space="0" w:color="auto"/>
        <w:left w:val="none" w:sz="0" w:space="0" w:color="auto"/>
        <w:bottom w:val="none" w:sz="0" w:space="0" w:color="auto"/>
        <w:right w:val="none" w:sz="0" w:space="0" w:color="auto"/>
      </w:divBdr>
    </w:div>
    <w:div w:id="1862011888">
      <w:bodyDiv w:val="1"/>
      <w:marLeft w:val="0"/>
      <w:marRight w:val="0"/>
      <w:marTop w:val="0"/>
      <w:marBottom w:val="0"/>
      <w:divBdr>
        <w:top w:val="none" w:sz="0" w:space="0" w:color="auto"/>
        <w:left w:val="none" w:sz="0" w:space="0" w:color="auto"/>
        <w:bottom w:val="none" w:sz="0" w:space="0" w:color="auto"/>
        <w:right w:val="none" w:sz="0" w:space="0" w:color="auto"/>
      </w:divBdr>
    </w:div>
    <w:div w:id="1862159035">
      <w:bodyDiv w:val="1"/>
      <w:marLeft w:val="0"/>
      <w:marRight w:val="0"/>
      <w:marTop w:val="0"/>
      <w:marBottom w:val="0"/>
      <w:divBdr>
        <w:top w:val="none" w:sz="0" w:space="0" w:color="auto"/>
        <w:left w:val="none" w:sz="0" w:space="0" w:color="auto"/>
        <w:bottom w:val="none" w:sz="0" w:space="0" w:color="auto"/>
        <w:right w:val="none" w:sz="0" w:space="0" w:color="auto"/>
      </w:divBdr>
    </w:div>
    <w:div w:id="1862282698">
      <w:bodyDiv w:val="1"/>
      <w:marLeft w:val="0"/>
      <w:marRight w:val="0"/>
      <w:marTop w:val="0"/>
      <w:marBottom w:val="0"/>
      <w:divBdr>
        <w:top w:val="none" w:sz="0" w:space="0" w:color="auto"/>
        <w:left w:val="none" w:sz="0" w:space="0" w:color="auto"/>
        <w:bottom w:val="none" w:sz="0" w:space="0" w:color="auto"/>
        <w:right w:val="none" w:sz="0" w:space="0" w:color="auto"/>
      </w:divBdr>
    </w:div>
    <w:div w:id="1862545882">
      <w:bodyDiv w:val="1"/>
      <w:marLeft w:val="0"/>
      <w:marRight w:val="0"/>
      <w:marTop w:val="0"/>
      <w:marBottom w:val="0"/>
      <w:divBdr>
        <w:top w:val="none" w:sz="0" w:space="0" w:color="auto"/>
        <w:left w:val="none" w:sz="0" w:space="0" w:color="auto"/>
        <w:bottom w:val="none" w:sz="0" w:space="0" w:color="auto"/>
        <w:right w:val="none" w:sz="0" w:space="0" w:color="auto"/>
      </w:divBdr>
    </w:div>
    <w:div w:id="1862741132">
      <w:bodyDiv w:val="1"/>
      <w:marLeft w:val="0"/>
      <w:marRight w:val="0"/>
      <w:marTop w:val="0"/>
      <w:marBottom w:val="0"/>
      <w:divBdr>
        <w:top w:val="none" w:sz="0" w:space="0" w:color="auto"/>
        <w:left w:val="none" w:sz="0" w:space="0" w:color="auto"/>
        <w:bottom w:val="none" w:sz="0" w:space="0" w:color="auto"/>
        <w:right w:val="none" w:sz="0" w:space="0" w:color="auto"/>
      </w:divBdr>
    </w:div>
    <w:div w:id="1862821377">
      <w:bodyDiv w:val="1"/>
      <w:marLeft w:val="0"/>
      <w:marRight w:val="0"/>
      <w:marTop w:val="0"/>
      <w:marBottom w:val="0"/>
      <w:divBdr>
        <w:top w:val="none" w:sz="0" w:space="0" w:color="auto"/>
        <w:left w:val="none" w:sz="0" w:space="0" w:color="auto"/>
        <w:bottom w:val="none" w:sz="0" w:space="0" w:color="auto"/>
        <w:right w:val="none" w:sz="0" w:space="0" w:color="auto"/>
      </w:divBdr>
    </w:div>
    <w:div w:id="1863082284">
      <w:bodyDiv w:val="1"/>
      <w:marLeft w:val="0"/>
      <w:marRight w:val="0"/>
      <w:marTop w:val="0"/>
      <w:marBottom w:val="0"/>
      <w:divBdr>
        <w:top w:val="none" w:sz="0" w:space="0" w:color="auto"/>
        <w:left w:val="none" w:sz="0" w:space="0" w:color="auto"/>
        <w:bottom w:val="none" w:sz="0" w:space="0" w:color="auto"/>
        <w:right w:val="none" w:sz="0" w:space="0" w:color="auto"/>
      </w:divBdr>
    </w:div>
    <w:div w:id="1863200168">
      <w:bodyDiv w:val="1"/>
      <w:marLeft w:val="0"/>
      <w:marRight w:val="0"/>
      <w:marTop w:val="0"/>
      <w:marBottom w:val="0"/>
      <w:divBdr>
        <w:top w:val="none" w:sz="0" w:space="0" w:color="auto"/>
        <w:left w:val="none" w:sz="0" w:space="0" w:color="auto"/>
        <w:bottom w:val="none" w:sz="0" w:space="0" w:color="auto"/>
        <w:right w:val="none" w:sz="0" w:space="0" w:color="auto"/>
      </w:divBdr>
    </w:div>
    <w:div w:id="1863737503">
      <w:bodyDiv w:val="1"/>
      <w:marLeft w:val="0"/>
      <w:marRight w:val="0"/>
      <w:marTop w:val="0"/>
      <w:marBottom w:val="0"/>
      <w:divBdr>
        <w:top w:val="none" w:sz="0" w:space="0" w:color="auto"/>
        <w:left w:val="none" w:sz="0" w:space="0" w:color="auto"/>
        <w:bottom w:val="none" w:sz="0" w:space="0" w:color="auto"/>
        <w:right w:val="none" w:sz="0" w:space="0" w:color="auto"/>
      </w:divBdr>
    </w:div>
    <w:div w:id="1864980612">
      <w:bodyDiv w:val="1"/>
      <w:marLeft w:val="0"/>
      <w:marRight w:val="0"/>
      <w:marTop w:val="0"/>
      <w:marBottom w:val="0"/>
      <w:divBdr>
        <w:top w:val="none" w:sz="0" w:space="0" w:color="auto"/>
        <w:left w:val="none" w:sz="0" w:space="0" w:color="auto"/>
        <w:bottom w:val="none" w:sz="0" w:space="0" w:color="auto"/>
        <w:right w:val="none" w:sz="0" w:space="0" w:color="auto"/>
      </w:divBdr>
    </w:div>
    <w:div w:id="1865289836">
      <w:bodyDiv w:val="1"/>
      <w:marLeft w:val="0"/>
      <w:marRight w:val="0"/>
      <w:marTop w:val="0"/>
      <w:marBottom w:val="0"/>
      <w:divBdr>
        <w:top w:val="none" w:sz="0" w:space="0" w:color="auto"/>
        <w:left w:val="none" w:sz="0" w:space="0" w:color="auto"/>
        <w:bottom w:val="none" w:sz="0" w:space="0" w:color="auto"/>
        <w:right w:val="none" w:sz="0" w:space="0" w:color="auto"/>
      </w:divBdr>
    </w:div>
    <w:div w:id="1865433679">
      <w:bodyDiv w:val="1"/>
      <w:marLeft w:val="0"/>
      <w:marRight w:val="0"/>
      <w:marTop w:val="0"/>
      <w:marBottom w:val="0"/>
      <w:divBdr>
        <w:top w:val="none" w:sz="0" w:space="0" w:color="auto"/>
        <w:left w:val="none" w:sz="0" w:space="0" w:color="auto"/>
        <w:bottom w:val="none" w:sz="0" w:space="0" w:color="auto"/>
        <w:right w:val="none" w:sz="0" w:space="0" w:color="auto"/>
      </w:divBdr>
    </w:div>
    <w:div w:id="1865435125">
      <w:bodyDiv w:val="1"/>
      <w:marLeft w:val="0"/>
      <w:marRight w:val="0"/>
      <w:marTop w:val="0"/>
      <w:marBottom w:val="0"/>
      <w:divBdr>
        <w:top w:val="none" w:sz="0" w:space="0" w:color="auto"/>
        <w:left w:val="none" w:sz="0" w:space="0" w:color="auto"/>
        <w:bottom w:val="none" w:sz="0" w:space="0" w:color="auto"/>
        <w:right w:val="none" w:sz="0" w:space="0" w:color="auto"/>
      </w:divBdr>
    </w:div>
    <w:div w:id="1866282026">
      <w:bodyDiv w:val="1"/>
      <w:marLeft w:val="0"/>
      <w:marRight w:val="0"/>
      <w:marTop w:val="0"/>
      <w:marBottom w:val="0"/>
      <w:divBdr>
        <w:top w:val="none" w:sz="0" w:space="0" w:color="auto"/>
        <w:left w:val="none" w:sz="0" w:space="0" w:color="auto"/>
        <w:bottom w:val="none" w:sz="0" w:space="0" w:color="auto"/>
        <w:right w:val="none" w:sz="0" w:space="0" w:color="auto"/>
      </w:divBdr>
    </w:div>
    <w:div w:id="1866363218">
      <w:bodyDiv w:val="1"/>
      <w:marLeft w:val="0"/>
      <w:marRight w:val="0"/>
      <w:marTop w:val="0"/>
      <w:marBottom w:val="0"/>
      <w:divBdr>
        <w:top w:val="none" w:sz="0" w:space="0" w:color="auto"/>
        <w:left w:val="none" w:sz="0" w:space="0" w:color="auto"/>
        <w:bottom w:val="none" w:sz="0" w:space="0" w:color="auto"/>
        <w:right w:val="none" w:sz="0" w:space="0" w:color="auto"/>
      </w:divBdr>
    </w:div>
    <w:div w:id="1866552581">
      <w:bodyDiv w:val="1"/>
      <w:marLeft w:val="0"/>
      <w:marRight w:val="0"/>
      <w:marTop w:val="0"/>
      <w:marBottom w:val="0"/>
      <w:divBdr>
        <w:top w:val="none" w:sz="0" w:space="0" w:color="auto"/>
        <w:left w:val="none" w:sz="0" w:space="0" w:color="auto"/>
        <w:bottom w:val="none" w:sz="0" w:space="0" w:color="auto"/>
        <w:right w:val="none" w:sz="0" w:space="0" w:color="auto"/>
      </w:divBdr>
    </w:div>
    <w:div w:id="1866744852">
      <w:bodyDiv w:val="1"/>
      <w:marLeft w:val="0"/>
      <w:marRight w:val="0"/>
      <w:marTop w:val="0"/>
      <w:marBottom w:val="0"/>
      <w:divBdr>
        <w:top w:val="none" w:sz="0" w:space="0" w:color="auto"/>
        <w:left w:val="none" w:sz="0" w:space="0" w:color="auto"/>
        <w:bottom w:val="none" w:sz="0" w:space="0" w:color="auto"/>
        <w:right w:val="none" w:sz="0" w:space="0" w:color="auto"/>
      </w:divBdr>
    </w:div>
    <w:div w:id="1867061807">
      <w:bodyDiv w:val="1"/>
      <w:marLeft w:val="0"/>
      <w:marRight w:val="0"/>
      <w:marTop w:val="0"/>
      <w:marBottom w:val="0"/>
      <w:divBdr>
        <w:top w:val="none" w:sz="0" w:space="0" w:color="auto"/>
        <w:left w:val="none" w:sz="0" w:space="0" w:color="auto"/>
        <w:bottom w:val="none" w:sz="0" w:space="0" w:color="auto"/>
        <w:right w:val="none" w:sz="0" w:space="0" w:color="auto"/>
      </w:divBdr>
    </w:div>
    <w:div w:id="1867062483">
      <w:bodyDiv w:val="1"/>
      <w:marLeft w:val="0"/>
      <w:marRight w:val="0"/>
      <w:marTop w:val="0"/>
      <w:marBottom w:val="0"/>
      <w:divBdr>
        <w:top w:val="none" w:sz="0" w:space="0" w:color="auto"/>
        <w:left w:val="none" w:sz="0" w:space="0" w:color="auto"/>
        <w:bottom w:val="none" w:sz="0" w:space="0" w:color="auto"/>
        <w:right w:val="none" w:sz="0" w:space="0" w:color="auto"/>
      </w:divBdr>
    </w:div>
    <w:div w:id="1867714670">
      <w:bodyDiv w:val="1"/>
      <w:marLeft w:val="0"/>
      <w:marRight w:val="0"/>
      <w:marTop w:val="0"/>
      <w:marBottom w:val="0"/>
      <w:divBdr>
        <w:top w:val="none" w:sz="0" w:space="0" w:color="auto"/>
        <w:left w:val="none" w:sz="0" w:space="0" w:color="auto"/>
        <w:bottom w:val="none" w:sz="0" w:space="0" w:color="auto"/>
        <w:right w:val="none" w:sz="0" w:space="0" w:color="auto"/>
      </w:divBdr>
    </w:div>
    <w:div w:id="1867907749">
      <w:bodyDiv w:val="1"/>
      <w:marLeft w:val="0"/>
      <w:marRight w:val="0"/>
      <w:marTop w:val="0"/>
      <w:marBottom w:val="0"/>
      <w:divBdr>
        <w:top w:val="none" w:sz="0" w:space="0" w:color="auto"/>
        <w:left w:val="none" w:sz="0" w:space="0" w:color="auto"/>
        <w:bottom w:val="none" w:sz="0" w:space="0" w:color="auto"/>
        <w:right w:val="none" w:sz="0" w:space="0" w:color="auto"/>
      </w:divBdr>
    </w:div>
    <w:div w:id="1868175117">
      <w:bodyDiv w:val="1"/>
      <w:marLeft w:val="0"/>
      <w:marRight w:val="0"/>
      <w:marTop w:val="0"/>
      <w:marBottom w:val="0"/>
      <w:divBdr>
        <w:top w:val="none" w:sz="0" w:space="0" w:color="auto"/>
        <w:left w:val="none" w:sz="0" w:space="0" w:color="auto"/>
        <w:bottom w:val="none" w:sz="0" w:space="0" w:color="auto"/>
        <w:right w:val="none" w:sz="0" w:space="0" w:color="auto"/>
      </w:divBdr>
    </w:div>
    <w:div w:id="1868716736">
      <w:bodyDiv w:val="1"/>
      <w:marLeft w:val="0"/>
      <w:marRight w:val="0"/>
      <w:marTop w:val="0"/>
      <w:marBottom w:val="0"/>
      <w:divBdr>
        <w:top w:val="none" w:sz="0" w:space="0" w:color="auto"/>
        <w:left w:val="none" w:sz="0" w:space="0" w:color="auto"/>
        <w:bottom w:val="none" w:sz="0" w:space="0" w:color="auto"/>
        <w:right w:val="none" w:sz="0" w:space="0" w:color="auto"/>
      </w:divBdr>
    </w:div>
    <w:div w:id="1868787333">
      <w:bodyDiv w:val="1"/>
      <w:marLeft w:val="0"/>
      <w:marRight w:val="0"/>
      <w:marTop w:val="0"/>
      <w:marBottom w:val="0"/>
      <w:divBdr>
        <w:top w:val="none" w:sz="0" w:space="0" w:color="auto"/>
        <w:left w:val="none" w:sz="0" w:space="0" w:color="auto"/>
        <w:bottom w:val="none" w:sz="0" w:space="0" w:color="auto"/>
        <w:right w:val="none" w:sz="0" w:space="0" w:color="auto"/>
      </w:divBdr>
    </w:div>
    <w:div w:id="1868789370">
      <w:bodyDiv w:val="1"/>
      <w:marLeft w:val="0"/>
      <w:marRight w:val="0"/>
      <w:marTop w:val="0"/>
      <w:marBottom w:val="0"/>
      <w:divBdr>
        <w:top w:val="none" w:sz="0" w:space="0" w:color="auto"/>
        <w:left w:val="none" w:sz="0" w:space="0" w:color="auto"/>
        <w:bottom w:val="none" w:sz="0" w:space="0" w:color="auto"/>
        <w:right w:val="none" w:sz="0" w:space="0" w:color="auto"/>
      </w:divBdr>
      <w:divsChild>
        <w:div w:id="585386895">
          <w:marLeft w:val="480"/>
          <w:marRight w:val="0"/>
          <w:marTop w:val="0"/>
          <w:marBottom w:val="0"/>
          <w:divBdr>
            <w:top w:val="none" w:sz="0" w:space="0" w:color="auto"/>
            <w:left w:val="none" w:sz="0" w:space="0" w:color="auto"/>
            <w:bottom w:val="none" w:sz="0" w:space="0" w:color="auto"/>
            <w:right w:val="none" w:sz="0" w:space="0" w:color="auto"/>
          </w:divBdr>
        </w:div>
        <w:div w:id="1523742629">
          <w:marLeft w:val="480"/>
          <w:marRight w:val="0"/>
          <w:marTop w:val="0"/>
          <w:marBottom w:val="0"/>
          <w:divBdr>
            <w:top w:val="none" w:sz="0" w:space="0" w:color="auto"/>
            <w:left w:val="none" w:sz="0" w:space="0" w:color="auto"/>
            <w:bottom w:val="none" w:sz="0" w:space="0" w:color="auto"/>
            <w:right w:val="none" w:sz="0" w:space="0" w:color="auto"/>
          </w:divBdr>
        </w:div>
        <w:div w:id="431829002">
          <w:marLeft w:val="480"/>
          <w:marRight w:val="0"/>
          <w:marTop w:val="0"/>
          <w:marBottom w:val="0"/>
          <w:divBdr>
            <w:top w:val="none" w:sz="0" w:space="0" w:color="auto"/>
            <w:left w:val="none" w:sz="0" w:space="0" w:color="auto"/>
            <w:bottom w:val="none" w:sz="0" w:space="0" w:color="auto"/>
            <w:right w:val="none" w:sz="0" w:space="0" w:color="auto"/>
          </w:divBdr>
        </w:div>
        <w:div w:id="2143575222">
          <w:marLeft w:val="480"/>
          <w:marRight w:val="0"/>
          <w:marTop w:val="0"/>
          <w:marBottom w:val="0"/>
          <w:divBdr>
            <w:top w:val="none" w:sz="0" w:space="0" w:color="auto"/>
            <w:left w:val="none" w:sz="0" w:space="0" w:color="auto"/>
            <w:bottom w:val="none" w:sz="0" w:space="0" w:color="auto"/>
            <w:right w:val="none" w:sz="0" w:space="0" w:color="auto"/>
          </w:divBdr>
        </w:div>
        <w:div w:id="1641962375">
          <w:marLeft w:val="480"/>
          <w:marRight w:val="0"/>
          <w:marTop w:val="0"/>
          <w:marBottom w:val="0"/>
          <w:divBdr>
            <w:top w:val="none" w:sz="0" w:space="0" w:color="auto"/>
            <w:left w:val="none" w:sz="0" w:space="0" w:color="auto"/>
            <w:bottom w:val="none" w:sz="0" w:space="0" w:color="auto"/>
            <w:right w:val="none" w:sz="0" w:space="0" w:color="auto"/>
          </w:divBdr>
        </w:div>
        <w:div w:id="1687637337">
          <w:marLeft w:val="480"/>
          <w:marRight w:val="0"/>
          <w:marTop w:val="0"/>
          <w:marBottom w:val="0"/>
          <w:divBdr>
            <w:top w:val="none" w:sz="0" w:space="0" w:color="auto"/>
            <w:left w:val="none" w:sz="0" w:space="0" w:color="auto"/>
            <w:bottom w:val="none" w:sz="0" w:space="0" w:color="auto"/>
            <w:right w:val="none" w:sz="0" w:space="0" w:color="auto"/>
          </w:divBdr>
        </w:div>
        <w:div w:id="2107799706">
          <w:marLeft w:val="480"/>
          <w:marRight w:val="0"/>
          <w:marTop w:val="0"/>
          <w:marBottom w:val="0"/>
          <w:divBdr>
            <w:top w:val="none" w:sz="0" w:space="0" w:color="auto"/>
            <w:left w:val="none" w:sz="0" w:space="0" w:color="auto"/>
            <w:bottom w:val="none" w:sz="0" w:space="0" w:color="auto"/>
            <w:right w:val="none" w:sz="0" w:space="0" w:color="auto"/>
          </w:divBdr>
        </w:div>
        <w:div w:id="1578400514">
          <w:marLeft w:val="480"/>
          <w:marRight w:val="0"/>
          <w:marTop w:val="0"/>
          <w:marBottom w:val="0"/>
          <w:divBdr>
            <w:top w:val="none" w:sz="0" w:space="0" w:color="auto"/>
            <w:left w:val="none" w:sz="0" w:space="0" w:color="auto"/>
            <w:bottom w:val="none" w:sz="0" w:space="0" w:color="auto"/>
            <w:right w:val="none" w:sz="0" w:space="0" w:color="auto"/>
          </w:divBdr>
        </w:div>
        <w:div w:id="746534021">
          <w:marLeft w:val="480"/>
          <w:marRight w:val="0"/>
          <w:marTop w:val="0"/>
          <w:marBottom w:val="0"/>
          <w:divBdr>
            <w:top w:val="none" w:sz="0" w:space="0" w:color="auto"/>
            <w:left w:val="none" w:sz="0" w:space="0" w:color="auto"/>
            <w:bottom w:val="none" w:sz="0" w:space="0" w:color="auto"/>
            <w:right w:val="none" w:sz="0" w:space="0" w:color="auto"/>
          </w:divBdr>
        </w:div>
        <w:div w:id="1670593461">
          <w:marLeft w:val="480"/>
          <w:marRight w:val="0"/>
          <w:marTop w:val="0"/>
          <w:marBottom w:val="0"/>
          <w:divBdr>
            <w:top w:val="none" w:sz="0" w:space="0" w:color="auto"/>
            <w:left w:val="none" w:sz="0" w:space="0" w:color="auto"/>
            <w:bottom w:val="none" w:sz="0" w:space="0" w:color="auto"/>
            <w:right w:val="none" w:sz="0" w:space="0" w:color="auto"/>
          </w:divBdr>
        </w:div>
        <w:div w:id="873156898">
          <w:marLeft w:val="480"/>
          <w:marRight w:val="0"/>
          <w:marTop w:val="0"/>
          <w:marBottom w:val="0"/>
          <w:divBdr>
            <w:top w:val="none" w:sz="0" w:space="0" w:color="auto"/>
            <w:left w:val="none" w:sz="0" w:space="0" w:color="auto"/>
            <w:bottom w:val="none" w:sz="0" w:space="0" w:color="auto"/>
            <w:right w:val="none" w:sz="0" w:space="0" w:color="auto"/>
          </w:divBdr>
        </w:div>
        <w:div w:id="331685519">
          <w:marLeft w:val="480"/>
          <w:marRight w:val="0"/>
          <w:marTop w:val="0"/>
          <w:marBottom w:val="0"/>
          <w:divBdr>
            <w:top w:val="none" w:sz="0" w:space="0" w:color="auto"/>
            <w:left w:val="none" w:sz="0" w:space="0" w:color="auto"/>
            <w:bottom w:val="none" w:sz="0" w:space="0" w:color="auto"/>
            <w:right w:val="none" w:sz="0" w:space="0" w:color="auto"/>
          </w:divBdr>
        </w:div>
        <w:div w:id="1910190531">
          <w:marLeft w:val="480"/>
          <w:marRight w:val="0"/>
          <w:marTop w:val="0"/>
          <w:marBottom w:val="0"/>
          <w:divBdr>
            <w:top w:val="none" w:sz="0" w:space="0" w:color="auto"/>
            <w:left w:val="none" w:sz="0" w:space="0" w:color="auto"/>
            <w:bottom w:val="none" w:sz="0" w:space="0" w:color="auto"/>
            <w:right w:val="none" w:sz="0" w:space="0" w:color="auto"/>
          </w:divBdr>
        </w:div>
        <w:div w:id="396705096">
          <w:marLeft w:val="480"/>
          <w:marRight w:val="0"/>
          <w:marTop w:val="0"/>
          <w:marBottom w:val="0"/>
          <w:divBdr>
            <w:top w:val="none" w:sz="0" w:space="0" w:color="auto"/>
            <w:left w:val="none" w:sz="0" w:space="0" w:color="auto"/>
            <w:bottom w:val="none" w:sz="0" w:space="0" w:color="auto"/>
            <w:right w:val="none" w:sz="0" w:space="0" w:color="auto"/>
          </w:divBdr>
        </w:div>
        <w:div w:id="525290754">
          <w:marLeft w:val="480"/>
          <w:marRight w:val="0"/>
          <w:marTop w:val="0"/>
          <w:marBottom w:val="0"/>
          <w:divBdr>
            <w:top w:val="none" w:sz="0" w:space="0" w:color="auto"/>
            <w:left w:val="none" w:sz="0" w:space="0" w:color="auto"/>
            <w:bottom w:val="none" w:sz="0" w:space="0" w:color="auto"/>
            <w:right w:val="none" w:sz="0" w:space="0" w:color="auto"/>
          </w:divBdr>
        </w:div>
        <w:div w:id="1536112223">
          <w:marLeft w:val="480"/>
          <w:marRight w:val="0"/>
          <w:marTop w:val="0"/>
          <w:marBottom w:val="0"/>
          <w:divBdr>
            <w:top w:val="none" w:sz="0" w:space="0" w:color="auto"/>
            <w:left w:val="none" w:sz="0" w:space="0" w:color="auto"/>
            <w:bottom w:val="none" w:sz="0" w:space="0" w:color="auto"/>
            <w:right w:val="none" w:sz="0" w:space="0" w:color="auto"/>
          </w:divBdr>
        </w:div>
        <w:div w:id="1763917653">
          <w:marLeft w:val="480"/>
          <w:marRight w:val="0"/>
          <w:marTop w:val="0"/>
          <w:marBottom w:val="0"/>
          <w:divBdr>
            <w:top w:val="none" w:sz="0" w:space="0" w:color="auto"/>
            <w:left w:val="none" w:sz="0" w:space="0" w:color="auto"/>
            <w:bottom w:val="none" w:sz="0" w:space="0" w:color="auto"/>
            <w:right w:val="none" w:sz="0" w:space="0" w:color="auto"/>
          </w:divBdr>
        </w:div>
        <w:div w:id="1213270360">
          <w:marLeft w:val="480"/>
          <w:marRight w:val="0"/>
          <w:marTop w:val="0"/>
          <w:marBottom w:val="0"/>
          <w:divBdr>
            <w:top w:val="none" w:sz="0" w:space="0" w:color="auto"/>
            <w:left w:val="none" w:sz="0" w:space="0" w:color="auto"/>
            <w:bottom w:val="none" w:sz="0" w:space="0" w:color="auto"/>
            <w:right w:val="none" w:sz="0" w:space="0" w:color="auto"/>
          </w:divBdr>
        </w:div>
        <w:div w:id="306208499">
          <w:marLeft w:val="480"/>
          <w:marRight w:val="0"/>
          <w:marTop w:val="0"/>
          <w:marBottom w:val="0"/>
          <w:divBdr>
            <w:top w:val="none" w:sz="0" w:space="0" w:color="auto"/>
            <w:left w:val="none" w:sz="0" w:space="0" w:color="auto"/>
            <w:bottom w:val="none" w:sz="0" w:space="0" w:color="auto"/>
            <w:right w:val="none" w:sz="0" w:space="0" w:color="auto"/>
          </w:divBdr>
        </w:div>
        <w:div w:id="894660867">
          <w:marLeft w:val="480"/>
          <w:marRight w:val="0"/>
          <w:marTop w:val="0"/>
          <w:marBottom w:val="0"/>
          <w:divBdr>
            <w:top w:val="none" w:sz="0" w:space="0" w:color="auto"/>
            <w:left w:val="none" w:sz="0" w:space="0" w:color="auto"/>
            <w:bottom w:val="none" w:sz="0" w:space="0" w:color="auto"/>
            <w:right w:val="none" w:sz="0" w:space="0" w:color="auto"/>
          </w:divBdr>
        </w:div>
        <w:div w:id="863859721">
          <w:marLeft w:val="480"/>
          <w:marRight w:val="0"/>
          <w:marTop w:val="0"/>
          <w:marBottom w:val="0"/>
          <w:divBdr>
            <w:top w:val="none" w:sz="0" w:space="0" w:color="auto"/>
            <w:left w:val="none" w:sz="0" w:space="0" w:color="auto"/>
            <w:bottom w:val="none" w:sz="0" w:space="0" w:color="auto"/>
            <w:right w:val="none" w:sz="0" w:space="0" w:color="auto"/>
          </w:divBdr>
        </w:div>
        <w:div w:id="870530398">
          <w:marLeft w:val="480"/>
          <w:marRight w:val="0"/>
          <w:marTop w:val="0"/>
          <w:marBottom w:val="0"/>
          <w:divBdr>
            <w:top w:val="none" w:sz="0" w:space="0" w:color="auto"/>
            <w:left w:val="none" w:sz="0" w:space="0" w:color="auto"/>
            <w:bottom w:val="none" w:sz="0" w:space="0" w:color="auto"/>
            <w:right w:val="none" w:sz="0" w:space="0" w:color="auto"/>
          </w:divBdr>
        </w:div>
        <w:div w:id="1262832749">
          <w:marLeft w:val="480"/>
          <w:marRight w:val="0"/>
          <w:marTop w:val="0"/>
          <w:marBottom w:val="0"/>
          <w:divBdr>
            <w:top w:val="none" w:sz="0" w:space="0" w:color="auto"/>
            <w:left w:val="none" w:sz="0" w:space="0" w:color="auto"/>
            <w:bottom w:val="none" w:sz="0" w:space="0" w:color="auto"/>
            <w:right w:val="none" w:sz="0" w:space="0" w:color="auto"/>
          </w:divBdr>
        </w:div>
        <w:div w:id="381640153">
          <w:marLeft w:val="480"/>
          <w:marRight w:val="0"/>
          <w:marTop w:val="0"/>
          <w:marBottom w:val="0"/>
          <w:divBdr>
            <w:top w:val="none" w:sz="0" w:space="0" w:color="auto"/>
            <w:left w:val="none" w:sz="0" w:space="0" w:color="auto"/>
            <w:bottom w:val="none" w:sz="0" w:space="0" w:color="auto"/>
            <w:right w:val="none" w:sz="0" w:space="0" w:color="auto"/>
          </w:divBdr>
        </w:div>
        <w:div w:id="1828325927">
          <w:marLeft w:val="480"/>
          <w:marRight w:val="0"/>
          <w:marTop w:val="0"/>
          <w:marBottom w:val="0"/>
          <w:divBdr>
            <w:top w:val="none" w:sz="0" w:space="0" w:color="auto"/>
            <w:left w:val="none" w:sz="0" w:space="0" w:color="auto"/>
            <w:bottom w:val="none" w:sz="0" w:space="0" w:color="auto"/>
            <w:right w:val="none" w:sz="0" w:space="0" w:color="auto"/>
          </w:divBdr>
        </w:div>
        <w:div w:id="151796193">
          <w:marLeft w:val="480"/>
          <w:marRight w:val="0"/>
          <w:marTop w:val="0"/>
          <w:marBottom w:val="0"/>
          <w:divBdr>
            <w:top w:val="none" w:sz="0" w:space="0" w:color="auto"/>
            <w:left w:val="none" w:sz="0" w:space="0" w:color="auto"/>
            <w:bottom w:val="none" w:sz="0" w:space="0" w:color="auto"/>
            <w:right w:val="none" w:sz="0" w:space="0" w:color="auto"/>
          </w:divBdr>
        </w:div>
        <w:div w:id="1929534582">
          <w:marLeft w:val="480"/>
          <w:marRight w:val="0"/>
          <w:marTop w:val="0"/>
          <w:marBottom w:val="0"/>
          <w:divBdr>
            <w:top w:val="none" w:sz="0" w:space="0" w:color="auto"/>
            <w:left w:val="none" w:sz="0" w:space="0" w:color="auto"/>
            <w:bottom w:val="none" w:sz="0" w:space="0" w:color="auto"/>
            <w:right w:val="none" w:sz="0" w:space="0" w:color="auto"/>
          </w:divBdr>
        </w:div>
        <w:div w:id="809712357">
          <w:marLeft w:val="480"/>
          <w:marRight w:val="0"/>
          <w:marTop w:val="0"/>
          <w:marBottom w:val="0"/>
          <w:divBdr>
            <w:top w:val="none" w:sz="0" w:space="0" w:color="auto"/>
            <w:left w:val="none" w:sz="0" w:space="0" w:color="auto"/>
            <w:bottom w:val="none" w:sz="0" w:space="0" w:color="auto"/>
            <w:right w:val="none" w:sz="0" w:space="0" w:color="auto"/>
          </w:divBdr>
        </w:div>
        <w:div w:id="1903515684">
          <w:marLeft w:val="480"/>
          <w:marRight w:val="0"/>
          <w:marTop w:val="0"/>
          <w:marBottom w:val="0"/>
          <w:divBdr>
            <w:top w:val="none" w:sz="0" w:space="0" w:color="auto"/>
            <w:left w:val="none" w:sz="0" w:space="0" w:color="auto"/>
            <w:bottom w:val="none" w:sz="0" w:space="0" w:color="auto"/>
            <w:right w:val="none" w:sz="0" w:space="0" w:color="auto"/>
          </w:divBdr>
        </w:div>
        <w:div w:id="38170872">
          <w:marLeft w:val="480"/>
          <w:marRight w:val="0"/>
          <w:marTop w:val="0"/>
          <w:marBottom w:val="0"/>
          <w:divBdr>
            <w:top w:val="none" w:sz="0" w:space="0" w:color="auto"/>
            <w:left w:val="none" w:sz="0" w:space="0" w:color="auto"/>
            <w:bottom w:val="none" w:sz="0" w:space="0" w:color="auto"/>
            <w:right w:val="none" w:sz="0" w:space="0" w:color="auto"/>
          </w:divBdr>
        </w:div>
        <w:div w:id="352878253">
          <w:marLeft w:val="480"/>
          <w:marRight w:val="0"/>
          <w:marTop w:val="0"/>
          <w:marBottom w:val="0"/>
          <w:divBdr>
            <w:top w:val="none" w:sz="0" w:space="0" w:color="auto"/>
            <w:left w:val="none" w:sz="0" w:space="0" w:color="auto"/>
            <w:bottom w:val="none" w:sz="0" w:space="0" w:color="auto"/>
            <w:right w:val="none" w:sz="0" w:space="0" w:color="auto"/>
          </w:divBdr>
        </w:div>
        <w:div w:id="1593706626">
          <w:marLeft w:val="480"/>
          <w:marRight w:val="0"/>
          <w:marTop w:val="0"/>
          <w:marBottom w:val="0"/>
          <w:divBdr>
            <w:top w:val="none" w:sz="0" w:space="0" w:color="auto"/>
            <w:left w:val="none" w:sz="0" w:space="0" w:color="auto"/>
            <w:bottom w:val="none" w:sz="0" w:space="0" w:color="auto"/>
            <w:right w:val="none" w:sz="0" w:space="0" w:color="auto"/>
          </w:divBdr>
        </w:div>
        <w:div w:id="1989938287">
          <w:marLeft w:val="480"/>
          <w:marRight w:val="0"/>
          <w:marTop w:val="0"/>
          <w:marBottom w:val="0"/>
          <w:divBdr>
            <w:top w:val="none" w:sz="0" w:space="0" w:color="auto"/>
            <w:left w:val="none" w:sz="0" w:space="0" w:color="auto"/>
            <w:bottom w:val="none" w:sz="0" w:space="0" w:color="auto"/>
            <w:right w:val="none" w:sz="0" w:space="0" w:color="auto"/>
          </w:divBdr>
        </w:div>
        <w:div w:id="158738963">
          <w:marLeft w:val="480"/>
          <w:marRight w:val="0"/>
          <w:marTop w:val="0"/>
          <w:marBottom w:val="0"/>
          <w:divBdr>
            <w:top w:val="none" w:sz="0" w:space="0" w:color="auto"/>
            <w:left w:val="none" w:sz="0" w:space="0" w:color="auto"/>
            <w:bottom w:val="none" w:sz="0" w:space="0" w:color="auto"/>
            <w:right w:val="none" w:sz="0" w:space="0" w:color="auto"/>
          </w:divBdr>
        </w:div>
        <w:div w:id="806050958">
          <w:marLeft w:val="480"/>
          <w:marRight w:val="0"/>
          <w:marTop w:val="0"/>
          <w:marBottom w:val="0"/>
          <w:divBdr>
            <w:top w:val="none" w:sz="0" w:space="0" w:color="auto"/>
            <w:left w:val="none" w:sz="0" w:space="0" w:color="auto"/>
            <w:bottom w:val="none" w:sz="0" w:space="0" w:color="auto"/>
            <w:right w:val="none" w:sz="0" w:space="0" w:color="auto"/>
          </w:divBdr>
        </w:div>
        <w:div w:id="1696542289">
          <w:marLeft w:val="480"/>
          <w:marRight w:val="0"/>
          <w:marTop w:val="0"/>
          <w:marBottom w:val="0"/>
          <w:divBdr>
            <w:top w:val="none" w:sz="0" w:space="0" w:color="auto"/>
            <w:left w:val="none" w:sz="0" w:space="0" w:color="auto"/>
            <w:bottom w:val="none" w:sz="0" w:space="0" w:color="auto"/>
            <w:right w:val="none" w:sz="0" w:space="0" w:color="auto"/>
          </w:divBdr>
        </w:div>
        <w:div w:id="2140218289">
          <w:marLeft w:val="480"/>
          <w:marRight w:val="0"/>
          <w:marTop w:val="0"/>
          <w:marBottom w:val="0"/>
          <w:divBdr>
            <w:top w:val="none" w:sz="0" w:space="0" w:color="auto"/>
            <w:left w:val="none" w:sz="0" w:space="0" w:color="auto"/>
            <w:bottom w:val="none" w:sz="0" w:space="0" w:color="auto"/>
            <w:right w:val="none" w:sz="0" w:space="0" w:color="auto"/>
          </w:divBdr>
        </w:div>
        <w:div w:id="1211453639">
          <w:marLeft w:val="480"/>
          <w:marRight w:val="0"/>
          <w:marTop w:val="0"/>
          <w:marBottom w:val="0"/>
          <w:divBdr>
            <w:top w:val="none" w:sz="0" w:space="0" w:color="auto"/>
            <w:left w:val="none" w:sz="0" w:space="0" w:color="auto"/>
            <w:bottom w:val="none" w:sz="0" w:space="0" w:color="auto"/>
            <w:right w:val="none" w:sz="0" w:space="0" w:color="auto"/>
          </w:divBdr>
        </w:div>
        <w:div w:id="193883612">
          <w:marLeft w:val="480"/>
          <w:marRight w:val="0"/>
          <w:marTop w:val="0"/>
          <w:marBottom w:val="0"/>
          <w:divBdr>
            <w:top w:val="none" w:sz="0" w:space="0" w:color="auto"/>
            <w:left w:val="none" w:sz="0" w:space="0" w:color="auto"/>
            <w:bottom w:val="none" w:sz="0" w:space="0" w:color="auto"/>
            <w:right w:val="none" w:sz="0" w:space="0" w:color="auto"/>
          </w:divBdr>
        </w:div>
        <w:div w:id="829098003">
          <w:marLeft w:val="480"/>
          <w:marRight w:val="0"/>
          <w:marTop w:val="0"/>
          <w:marBottom w:val="0"/>
          <w:divBdr>
            <w:top w:val="none" w:sz="0" w:space="0" w:color="auto"/>
            <w:left w:val="none" w:sz="0" w:space="0" w:color="auto"/>
            <w:bottom w:val="none" w:sz="0" w:space="0" w:color="auto"/>
            <w:right w:val="none" w:sz="0" w:space="0" w:color="auto"/>
          </w:divBdr>
        </w:div>
        <w:div w:id="1242833020">
          <w:marLeft w:val="480"/>
          <w:marRight w:val="0"/>
          <w:marTop w:val="0"/>
          <w:marBottom w:val="0"/>
          <w:divBdr>
            <w:top w:val="none" w:sz="0" w:space="0" w:color="auto"/>
            <w:left w:val="none" w:sz="0" w:space="0" w:color="auto"/>
            <w:bottom w:val="none" w:sz="0" w:space="0" w:color="auto"/>
            <w:right w:val="none" w:sz="0" w:space="0" w:color="auto"/>
          </w:divBdr>
        </w:div>
        <w:div w:id="870922352">
          <w:marLeft w:val="480"/>
          <w:marRight w:val="0"/>
          <w:marTop w:val="0"/>
          <w:marBottom w:val="0"/>
          <w:divBdr>
            <w:top w:val="none" w:sz="0" w:space="0" w:color="auto"/>
            <w:left w:val="none" w:sz="0" w:space="0" w:color="auto"/>
            <w:bottom w:val="none" w:sz="0" w:space="0" w:color="auto"/>
            <w:right w:val="none" w:sz="0" w:space="0" w:color="auto"/>
          </w:divBdr>
        </w:div>
        <w:div w:id="1196582245">
          <w:marLeft w:val="480"/>
          <w:marRight w:val="0"/>
          <w:marTop w:val="0"/>
          <w:marBottom w:val="0"/>
          <w:divBdr>
            <w:top w:val="none" w:sz="0" w:space="0" w:color="auto"/>
            <w:left w:val="none" w:sz="0" w:space="0" w:color="auto"/>
            <w:bottom w:val="none" w:sz="0" w:space="0" w:color="auto"/>
            <w:right w:val="none" w:sz="0" w:space="0" w:color="auto"/>
          </w:divBdr>
        </w:div>
        <w:div w:id="2020233298">
          <w:marLeft w:val="480"/>
          <w:marRight w:val="0"/>
          <w:marTop w:val="0"/>
          <w:marBottom w:val="0"/>
          <w:divBdr>
            <w:top w:val="none" w:sz="0" w:space="0" w:color="auto"/>
            <w:left w:val="none" w:sz="0" w:space="0" w:color="auto"/>
            <w:bottom w:val="none" w:sz="0" w:space="0" w:color="auto"/>
            <w:right w:val="none" w:sz="0" w:space="0" w:color="auto"/>
          </w:divBdr>
        </w:div>
        <w:div w:id="1818452132">
          <w:marLeft w:val="480"/>
          <w:marRight w:val="0"/>
          <w:marTop w:val="0"/>
          <w:marBottom w:val="0"/>
          <w:divBdr>
            <w:top w:val="none" w:sz="0" w:space="0" w:color="auto"/>
            <w:left w:val="none" w:sz="0" w:space="0" w:color="auto"/>
            <w:bottom w:val="none" w:sz="0" w:space="0" w:color="auto"/>
            <w:right w:val="none" w:sz="0" w:space="0" w:color="auto"/>
          </w:divBdr>
        </w:div>
        <w:div w:id="466823902">
          <w:marLeft w:val="480"/>
          <w:marRight w:val="0"/>
          <w:marTop w:val="0"/>
          <w:marBottom w:val="0"/>
          <w:divBdr>
            <w:top w:val="none" w:sz="0" w:space="0" w:color="auto"/>
            <w:left w:val="none" w:sz="0" w:space="0" w:color="auto"/>
            <w:bottom w:val="none" w:sz="0" w:space="0" w:color="auto"/>
            <w:right w:val="none" w:sz="0" w:space="0" w:color="auto"/>
          </w:divBdr>
        </w:div>
        <w:div w:id="670644493">
          <w:marLeft w:val="480"/>
          <w:marRight w:val="0"/>
          <w:marTop w:val="0"/>
          <w:marBottom w:val="0"/>
          <w:divBdr>
            <w:top w:val="none" w:sz="0" w:space="0" w:color="auto"/>
            <w:left w:val="none" w:sz="0" w:space="0" w:color="auto"/>
            <w:bottom w:val="none" w:sz="0" w:space="0" w:color="auto"/>
            <w:right w:val="none" w:sz="0" w:space="0" w:color="auto"/>
          </w:divBdr>
        </w:div>
        <w:div w:id="1352101384">
          <w:marLeft w:val="480"/>
          <w:marRight w:val="0"/>
          <w:marTop w:val="0"/>
          <w:marBottom w:val="0"/>
          <w:divBdr>
            <w:top w:val="none" w:sz="0" w:space="0" w:color="auto"/>
            <w:left w:val="none" w:sz="0" w:space="0" w:color="auto"/>
            <w:bottom w:val="none" w:sz="0" w:space="0" w:color="auto"/>
            <w:right w:val="none" w:sz="0" w:space="0" w:color="auto"/>
          </w:divBdr>
        </w:div>
        <w:div w:id="1289438150">
          <w:marLeft w:val="480"/>
          <w:marRight w:val="0"/>
          <w:marTop w:val="0"/>
          <w:marBottom w:val="0"/>
          <w:divBdr>
            <w:top w:val="none" w:sz="0" w:space="0" w:color="auto"/>
            <w:left w:val="none" w:sz="0" w:space="0" w:color="auto"/>
            <w:bottom w:val="none" w:sz="0" w:space="0" w:color="auto"/>
            <w:right w:val="none" w:sz="0" w:space="0" w:color="auto"/>
          </w:divBdr>
        </w:div>
        <w:div w:id="428283584">
          <w:marLeft w:val="480"/>
          <w:marRight w:val="0"/>
          <w:marTop w:val="0"/>
          <w:marBottom w:val="0"/>
          <w:divBdr>
            <w:top w:val="none" w:sz="0" w:space="0" w:color="auto"/>
            <w:left w:val="none" w:sz="0" w:space="0" w:color="auto"/>
            <w:bottom w:val="none" w:sz="0" w:space="0" w:color="auto"/>
            <w:right w:val="none" w:sz="0" w:space="0" w:color="auto"/>
          </w:divBdr>
        </w:div>
        <w:div w:id="1692342286">
          <w:marLeft w:val="480"/>
          <w:marRight w:val="0"/>
          <w:marTop w:val="0"/>
          <w:marBottom w:val="0"/>
          <w:divBdr>
            <w:top w:val="none" w:sz="0" w:space="0" w:color="auto"/>
            <w:left w:val="none" w:sz="0" w:space="0" w:color="auto"/>
            <w:bottom w:val="none" w:sz="0" w:space="0" w:color="auto"/>
            <w:right w:val="none" w:sz="0" w:space="0" w:color="auto"/>
          </w:divBdr>
        </w:div>
        <w:div w:id="1332874744">
          <w:marLeft w:val="480"/>
          <w:marRight w:val="0"/>
          <w:marTop w:val="0"/>
          <w:marBottom w:val="0"/>
          <w:divBdr>
            <w:top w:val="none" w:sz="0" w:space="0" w:color="auto"/>
            <w:left w:val="none" w:sz="0" w:space="0" w:color="auto"/>
            <w:bottom w:val="none" w:sz="0" w:space="0" w:color="auto"/>
            <w:right w:val="none" w:sz="0" w:space="0" w:color="auto"/>
          </w:divBdr>
        </w:div>
        <w:div w:id="1801727012">
          <w:marLeft w:val="480"/>
          <w:marRight w:val="0"/>
          <w:marTop w:val="0"/>
          <w:marBottom w:val="0"/>
          <w:divBdr>
            <w:top w:val="none" w:sz="0" w:space="0" w:color="auto"/>
            <w:left w:val="none" w:sz="0" w:space="0" w:color="auto"/>
            <w:bottom w:val="none" w:sz="0" w:space="0" w:color="auto"/>
            <w:right w:val="none" w:sz="0" w:space="0" w:color="auto"/>
          </w:divBdr>
        </w:div>
        <w:div w:id="1968314253">
          <w:marLeft w:val="480"/>
          <w:marRight w:val="0"/>
          <w:marTop w:val="0"/>
          <w:marBottom w:val="0"/>
          <w:divBdr>
            <w:top w:val="none" w:sz="0" w:space="0" w:color="auto"/>
            <w:left w:val="none" w:sz="0" w:space="0" w:color="auto"/>
            <w:bottom w:val="none" w:sz="0" w:space="0" w:color="auto"/>
            <w:right w:val="none" w:sz="0" w:space="0" w:color="auto"/>
          </w:divBdr>
        </w:div>
        <w:div w:id="91977816">
          <w:marLeft w:val="480"/>
          <w:marRight w:val="0"/>
          <w:marTop w:val="0"/>
          <w:marBottom w:val="0"/>
          <w:divBdr>
            <w:top w:val="none" w:sz="0" w:space="0" w:color="auto"/>
            <w:left w:val="none" w:sz="0" w:space="0" w:color="auto"/>
            <w:bottom w:val="none" w:sz="0" w:space="0" w:color="auto"/>
            <w:right w:val="none" w:sz="0" w:space="0" w:color="auto"/>
          </w:divBdr>
        </w:div>
        <w:div w:id="2104837694">
          <w:marLeft w:val="480"/>
          <w:marRight w:val="0"/>
          <w:marTop w:val="0"/>
          <w:marBottom w:val="0"/>
          <w:divBdr>
            <w:top w:val="none" w:sz="0" w:space="0" w:color="auto"/>
            <w:left w:val="none" w:sz="0" w:space="0" w:color="auto"/>
            <w:bottom w:val="none" w:sz="0" w:space="0" w:color="auto"/>
            <w:right w:val="none" w:sz="0" w:space="0" w:color="auto"/>
          </w:divBdr>
        </w:div>
        <w:div w:id="1229269518">
          <w:marLeft w:val="480"/>
          <w:marRight w:val="0"/>
          <w:marTop w:val="0"/>
          <w:marBottom w:val="0"/>
          <w:divBdr>
            <w:top w:val="none" w:sz="0" w:space="0" w:color="auto"/>
            <w:left w:val="none" w:sz="0" w:space="0" w:color="auto"/>
            <w:bottom w:val="none" w:sz="0" w:space="0" w:color="auto"/>
            <w:right w:val="none" w:sz="0" w:space="0" w:color="auto"/>
          </w:divBdr>
        </w:div>
        <w:div w:id="1819028115">
          <w:marLeft w:val="480"/>
          <w:marRight w:val="0"/>
          <w:marTop w:val="0"/>
          <w:marBottom w:val="0"/>
          <w:divBdr>
            <w:top w:val="none" w:sz="0" w:space="0" w:color="auto"/>
            <w:left w:val="none" w:sz="0" w:space="0" w:color="auto"/>
            <w:bottom w:val="none" w:sz="0" w:space="0" w:color="auto"/>
            <w:right w:val="none" w:sz="0" w:space="0" w:color="auto"/>
          </w:divBdr>
        </w:div>
        <w:div w:id="1383141285">
          <w:marLeft w:val="480"/>
          <w:marRight w:val="0"/>
          <w:marTop w:val="0"/>
          <w:marBottom w:val="0"/>
          <w:divBdr>
            <w:top w:val="none" w:sz="0" w:space="0" w:color="auto"/>
            <w:left w:val="none" w:sz="0" w:space="0" w:color="auto"/>
            <w:bottom w:val="none" w:sz="0" w:space="0" w:color="auto"/>
            <w:right w:val="none" w:sz="0" w:space="0" w:color="auto"/>
          </w:divBdr>
        </w:div>
        <w:div w:id="1206722465">
          <w:marLeft w:val="480"/>
          <w:marRight w:val="0"/>
          <w:marTop w:val="0"/>
          <w:marBottom w:val="0"/>
          <w:divBdr>
            <w:top w:val="none" w:sz="0" w:space="0" w:color="auto"/>
            <w:left w:val="none" w:sz="0" w:space="0" w:color="auto"/>
            <w:bottom w:val="none" w:sz="0" w:space="0" w:color="auto"/>
            <w:right w:val="none" w:sz="0" w:space="0" w:color="auto"/>
          </w:divBdr>
        </w:div>
        <w:div w:id="1993364462">
          <w:marLeft w:val="480"/>
          <w:marRight w:val="0"/>
          <w:marTop w:val="0"/>
          <w:marBottom w:val="0"/>
          <w:divBdr>
            <w:top w:val="none" w:sz="0" w:space="0" w:color="auto"/>
            <w:left w:val="none" w:sz="0" w:space="0" w:color="auto"/>
            <w:bottom w:val="none" w:sz="0" w:space="0" w:color="auto"/>
            <w:right w:val="none" w:sz="0" w:space="0" w:color="auto"/>
          </w:divBdr>
        </w:div>
        <w:div w:id="2144034586">
          <w:marLeft w:val="480"/>
          <w:marRight w:val="0"/>
          <w:marTop w:val="0"/>
          <w:marBottom w:val="0"/>
          <w:divBdr>
            <w:top w:val="none" w:sz="0" w:space="0" w:color="auto"/>
            <w:left w:val="none" w:sz="0" w:space="0" w:color="auto"/>
            <w:bottom w:val="none" w:sz="0" w:space="0" w:color="auto"/>
            <w:right w:val="none" w:sz="0" w:space="0" w:color="auto"/>
          </w:divBdr>
        </w:div>
        <w:div w:id="188492141">
          <w:marLeft w:val="480"/>
          <w:marRight w:val="0"/>
          <w:marTop w:val="0"/>
          <w:marBottom w:val="0"/>
          <w:divBdr>
            <w:top w:val="none" w:sz="0" w:space="0" w:color="auto"/>
            <w:left w:val="none" w:sz="0" w:space="0" w:color="auto"/>
            <w:bottom w:val="none" w:sz="0" w:space="0" w:color="auto"/>
            <w:right w:val="none" w:sz="0" w:space="0" w:color="auto"/>
          </w:divBdr>
        </w:div>
        <w:div w:id="1195771449">
          <w:marLeft w:val="480"/>
          <w:marRight w:val="0"/>
          <w:marTop w:val="0"/>
          <w:marBottom w:val="0"/>
          <w:divBdr>
            <w:top w:val="none" w:sz="0" w:space="0" w:color="auto"/>
            <w:left w:val="none" w:sz="0" w:space="0" w:color="auto"/>
            <w:bottom w:val="none" w:sz="0" w:space="0" w:color="auto"/>
            <w:right w:val="none" w:sz="0" w:space="0" w:color="auto"/>
          </w:divBdr>
        </w:div>
        <w:div w:id="1059325480">
          <w:marLeft w:val="480"/>
          <w:marRight w:val="0"/>
          <w:marTop w:val="0"/>
          <w:marBottom w:val="0"/>
          <w:divBdr>
            <w:top w:val="none" w:sz="0" w:space="0" w:color="auto"/>
            <w:left w:val="none" w:sz="0" w:space="0" w:color="auto"/>
            <w:bottom w:val="none" w:sz="0" w:space="0" w:color="auto"/>
            <w:right w:val="none" w:sz="0" w:space="0" w:color="auto"/>
          </w:divBdr>
        </w:div>
        <w:div w:id="776368154">
          <w:marLeft w:val="480"/>
          <w:marRight w:val="0"/>
          <w:marTop w:val="0"/>
          <w:marBottom w:val="0"/>
          <w:divBdr>
            <w:top w:val="none" w:sz="0" w:space="0" w:color="auto"/>
            <w:left w:val="none" w:sz="0" w:space="0" w:color="auto"/>
            <w:bottom w:val="none" w:sz="0" w:space="0" w:color="auto"/>
            <w:right w:val="none" w:sz="0" w:space="0" w:color="auto"/>
          </w:divBdr>
        </w:div>
        <w:div w:id="861164579">
          <w:marLeft w:val="480"/>
          <w:marRight w:val="0"/>
          <w:marTop w:val="0"/>
          <w:marBottom w:val="0"/>
          <w:divBdr>
            <w:top w:val="none" w:sz="0" w:space="0" w:color="auto"/>
            <w:left w:val="none" w:sz="0" w:space="0" w:color="auto"/>
            <w:bottom w:val="none" w:sz="0" w:space="0" w:color="auto"/>
            <w:right w:val="none" w:sz="0" w:space="0" w:color="auto"/>
          </w:divBdr>
        </w:div>
        <w:div w:id="1589921367">
          <w:marLeft w:val="480"/>
          <w:marRight w:val="0"/>
          <w:marTop w:val="0"/>
          <w:marBottom w:val="0"/>
          <w:divBdr>
            <w:top w:val="none" w:sz="0" w:space="0" w:color="auto"/>
            <w:left w:val="none" w:sz="0" w:space="0" w:color="auto"/>
            <w:bottom w:val="none" w:sz="0" w:space="0" w:color="auto"/>
            <w:right w:val="none" w:sz="0" w:space="0" w:color="auto"/>
          </w:divBdr>
        </w:div>
        <w:div w:id="422074724">
          <w:marLeft w:val="480"/>
          <w:marRight w:val="0"/>
          <w:marTop w:val="0"/>
          <w:marBottom w:val="0"/>
          <w:divBdr>
            <w:top w:val="none" w:sz="0" w:space="0" w:color="auto"/>
            <w:left w:val="none" w:sz="0" w:space="0" w:color="auto"/>
            <w:bottom w:val="none" w:sz="0" w:space="0" w:color="auto"/>
            <w:right w:val="none" w:sz="0" w:space="0" w:color="auto"/>
          </w:divBdr>
        </w:div>
        <w:div w:id="2143649630">
          <w:marLeft w:val="480"/>
          <w:marRight w:val="0"/>
          <w:marTop w:val="0"/>
          <w:marBottom w:val="0"/>
          <w:divBdr>
            <w:top w:val="none" w:sz="0" w:space="0" w:color="auto"/>
            <w:left w:val="none" w:sz="0" w:space="0" w:color="auto"/>
            <w:bottom w:val="none" w:sz="0" w:space="0" w:color="auto"/>
            <w:right w:val="none" w:sz="0" w:space="0" w:color="auto"/>
          </w:divBdr>
        </w:div>
      </w:divsChild>
    </w:div>
    <w:div w:id="1869836107">
      <w:bodyDiv w:val="1"/>
      <w:marLeft w:val="0"/>
      <w:marRight w:val="0"/>
      <w:marTop w:val="0"/>
      <w:marBottom w:val="0"/>
      <w:divBdr>
        <w:top w:val="none" w:sz="0" w:space="0" w:color="auto"/>
        <w:left w:val="none" w:sz="0" w:space="0" w:color="auto"/>
        <w:bottom w:val="none" w:sz="0" w:space="0" w:color="auto"/>
        <w:right w:val="none" w:sz="0" w:space="0" w:color="auto"/>
      </w:divBdr>
    </w:div>
    <w:div w:id="1869905448">
      <w:bodyDiv w:val="1"/>
      <w:marLeft w:val="0"/>
      <w:marRight w:val="0"/>
      <w:marTop w:val="0"/>
      <w:marBottom w:val="0"/>
      <w:divBdr>
        <w:top w:val="none" w:sz="0" w:space="0" w:color="auto"/>
        <w:left w:val="none" w:sz="0" w:space="0" w:color="auto"/>
        <w:bottom w:val="none" w:sz="0" w:space="0" w:color="auto"/>
        <w:right w:val="none" w:sz="0" w:space="0" w:color="auto"/>
      </w:divBdr>
      <w:divsChild>
        <w:div w:id="547765272">
          <w:marLeft w:val="480"/>
          <w:marRight w:val="0"/>
          <w:marTop w:val="0"/>
          <w:marBottom w:val="0"/>
          <w:divBdr>
            <w:top w:val="none" w:sz="0" w:space="0" w:color="auto"/>
            <w:left w:val="none" w:sz="0" w:space="0" w:color="auto"/>
            <w:bottom w:val="none" w:sz="0" w:space="0" w:color="auto"/>
            <w:right w:val="none" w:sz="0" w:space="0" w:color="auto"/>
          </w:divBdr>
        </w:div>
        <w:div w:id="119760948">
          <w:marLeft w:val="480"/>
          <w:marRight w:val="0"/>
          <w:marTop w:val="0"/>
          <w:marBottom w:val="0"/>
          <w:divBdr>
            <w:top w:val="none" w:sz="0" w:space="0" w:color="auto"/>
            <w:left w:val="none" w:sz="0" w:space="0" w:color="auto"/>
            <w:bottom w:val="none" w:sz="0" w:space="0" w:color="auto"/>
            <w:right w:val="none" w:sz="0" w:space="0" w:color="auto"/>
          </w:divBdr>
        </w:div>
        <w:div w:id="1241207876">
          <w:marLeft w:val="480"/>
          <w:marRight w:val="0"/>
          <w:marTop w:val="0"/>
          <w:marBottom w:val="0"/>
          <w:divBdr>
            <w:top w:val="none" w:sz="0" w:space="0" w:color="auto"/>
            <w:left w:val="none" w:sz="0" w:space="0" w:color="auto"/>
            <w:bottom w:val="none" w:sz="0" w:space="0" w:color="auto"/>
            <w:right w:val="none" w:sz="0" w:space="0" w:color="auto"/>
          </w:divBdr>
        </w:div>
        <w:div w:id="1744907527">
          <w:marLeft w:val="480"/>
          <w:marRight w:val="0"/>
          <w:marTop w:val="0"/>
          <w:marBottom w:val="0"/>
          <w:divBdr>
            <w:top w:val="none" w:sz="0" w:space="0" w:color="auto"/>
            <w:left w:val="none" w:sz="0" w:space="0" w:color="auto"/>
            <w:bottom w:val="none" w:sz="0" w:space="0" w:color="auto"/>
            <w:right w:val="none" w:sz="0" w:space="0" w:color="auto"/>
          </w:divBdr>
        </w:div>
        <w:div w:id="30345253">
          <w:marLeft w:val="480"/>
          <w:marRight w:val="0"/>
          <w:marTop w:val="0"/>
          <w:marBottom w:val="0"/>
          <w:divBdr>
            <w:top w:val="none" w:sz="0" w:space="0" w:color="auto"/>
            <w:left w:val="none" w:sz="0" w:space="0" w:color="auto"/>
            <w:bottom w:val="none" w:sz="0" w:space="0" w:color="auto"/>
            <w:right w:val="none" w:sz="0" w:space="0" w:color="auto"/>
          </w:divBdr>
        </w:div>
        <w:div w:id="1803771693">
          <w:marLeft w:val="480"/>
          <w:marRight w:val="0"/>
          <w:marTop w:val="0"/>
          <w:marBottom w:val="0"/>
          <w:divBdr>
            <w:top w:val="none" w:sz="0" w:space="0" w:color="auto"/>
            <w:left w:val="none" w:sz="0" w:space="0" w:color="auto"/>
            <w:bottom w:val="none" w:sz="0" w:space="0" w:color="auto"/>
            <w:right w:val="none" w:sz="0" w:space="0" w:color="auto"/>
          </w:divBdr>
        </w:div>
        <w:div w:id="1841194557">
          <w:marLeft w:val="480"/>
          <w:marRight w:val="0"/>
          <w:marTop w:val="0"/>
          <w:marBottom w:val="0"/>
          <w:divBdr>
            <w:top w:val="none" w:sz="0" w:space="0" w:color="auto"/>
            <w:left w:val="none" w:sz="0" w:space="0" w:color="auto"/>
            <w:bottom w:val="none" w:sz="0" w:space="0" w:color="auto"/>
            <w:right w:val="none" w:sz="0" w:space="0" w:color="auto"/>
          </w:divBdr>
        </w:div>
        <w:div w:id="1534611718">
          <w:marLeft w:val="480"/>
          <w:marRight w:val="0"/>
          <w:marTop w:val="0"/>
          <w:marBottom w:val="0"/>
          <w:divBdr>
            <w:top w:val="none" w:sz="0" w:space="0" w:color="auto"/>
            <w:left w:val="none" w:sz="0" w:space="0" w:color="auto"/>
            <w:bottom w:val="none" w:sz="0" w:space="0" w:color="auto"/>
            <w:right w:val="none" w:sz="0" w:space="0" w:color="auto"/>
          </w:divBdr>
        </w:div>
        <w:div w:id="2028436066">
          <w:marLeft w:val="480"/>
          <w:marRight w:val="0"/>
          <w:marTop w:val="0"/>
          <w:marBottom w:val="0"/>
          <w:divBdr>
            <w:top w:val="none" w:sz="0" w:space="0" w:color="auto"/>
            <w:left w:val="none" w:sz="0" w:space="0" w:color="auto"/>
            <w:bottom w:val="none" w:sz="0" w:space="0" w:color="auto"/>
            <w:right w:val="none" w:sz="0" w:space="0" w:color="auto"/>
          </w:divBdr>
        </w:div>
        <w:div w:id="854223007">
          <w:marLeft w:val="480"/>
          <w:marRight w:val="0"/>
          <w:marTop w:val="0"/>
          <w:marBottom w:val="0"/>
          <w:divBdr>
            <w:top w:val="none" w:sz="0" w:space="0" w:color="auto"/>
            <w:left w:val="none" w:sz="0" w:space="0" w:color="auto"/>
            <w:bottom w:val="none" w:sz="0" w:space="0" w:color="auto"/>
            <w:right w:val="none" w:sz="0" w:space="0" w:color="auto"/>
          </w:divBdr>
        </w:div>
        <w:div w:id="1132401071">
          <w:marLeft w:val="480"/>
          <w:marRight w:val="0"/>
          <w:marTop w:val="0"/>
          <w:marBottom w:val="0"/>
          <w:divBdr>
            <w:top w:val="none" w:sz="0" w:space="0" w:color="auto"/>
            <w:left w:val="none" w:sz="0" w:space="0" w:color="auto"/>
            <w:bottom w:val="none" w:sz="0" w:space="0" w:color="auto"/>
            <w:right w:val="none" w:sz="0" w:space="0" w:color="auto"/>
          </w:divBdr>
        </w:div>
        <w:div w:id="1771850293">
          <w:marLeft w:val="480"/>
          <w:marRight w:val="0"/>
          <w:marTop w:val="0"/>
          <w:marBottom w:val="0"/>
          <w:divBdr>
            <w:top w:val="none" w:sz="0" w:space="0" w:color="auto"/>
            <w:left w:val="none" w:sz="0" w:space="0" w:color="auto"/>
            <w:bottom w:val="none" w:sz="0" w:space="0" w:color="auto"/>
            <w:right w:val="none" w:sz="0" w:space="0" w:color="auto"/>
          </w:divBdr>
        </w:div>
        <w:div w:id="1876696694">
          <w:marLeft w:val="480"/>
          <w:marRight w:val="0"/>
          <w:marTop w:val="0"/>
          <w:marBottom w:val="0"/>
          <w:divBdr>
            <w:top w:val="none" w:sz="0" w:space="0" w:color="auto"/>
            <w:left w:val="none" w:sz="0" w:space="0" w:color="auto"/>
            <w:bottom w:val="none" w:sz="0" w:space="0" w:color="auto"/>
            <w:right w:val="none" w:sz="0" w:space="0" w:color="auto"/>
          </w:divBdr>
        </w:div>
        <w:div w:id="643201382">
          <w:marLeft w:val="480"/>
          <w:marRight w:val="0"/>
          <w:marTop w:val="0"/>
          <w:marBottom w:val="0"/>
          <w:divBdr>
            <w:top w:val="none" w:sz="0" w:space="0" w:color="auto"/>
            <w:left w:val="none" w:sz="0" w:space="0" w:color="auto"/>
            <w:bottom w:val="none" w:sz="0" w:space="0" w:color="auto"/>
            <w:right w:val="none" w:sz="0" w:space="0" w:color="auto"/>
          </w:divBdr>
        </w:div>
        <w:div w:id="1945379119">
          <w:marLeft w:val="480"/>
          <w:marRight w:val="0"/>
          <w:marTop w:val="0"/>
          <w:marBottom w:val="0"/>
          <w:divBdr>
            <w:top w:val="none" w:sz="0" w:space="0" w:color="auto"/>
            <w:left w:val="none" w:sz="0" w:space="0" w:color="auto"/>
            <w:bottom w:val="none" w:sz="0" w:space="0" w:color="auto"/>
            <w:right w:val="none" w:sz="0" w:space="0" w:color="auto"/>
          </w:divBdr>
        </w:div>
        <w:div w:id="432017955">
          <w:marLeft w:val="480"/>
          <w:marRight w:val="0"/>
          <w:marTop w:val="0"/>
          <w:marBottom w:val="0"/>
          <w:divBdr>
            <w:top w:val="none" w:sz="0" w:space="0" w:color="auto"/>
            <w:left w:val="none" w:sz="0" w:space="0" w:color="auto"/>
            <w:bottom w:val="none" w:sz="0" w:space="0" w:color="auto"/>
            <w:right w:val="none" w:sz="0" w:space="0" w:color="auto"/>
          </w:divBdr>
        </w:div>
        <w:div w:id="1497918870">
          <w:marLeft w:val="480"/>
          <w:marRight w:val="0"/>
          <w:marTop w:val="0"/>
          <w:marBottom w:val="0"/>
          <w:divBdr>
            <w:top w:val="none" w:sz="0" w:space="0" w:color="auto"/>
            <w:left w:val="none" w:sz="0" w:space="0" w:color="auto"/>
            <w:bottom w:val="none" w:sz="0" w:space="0" w:color="auto"/>
            <w:right w:val="none" w:sz="0" w:space="0" w:color="auto"/>
          </w:divBdr>
        </w:div>
        <w:div w:id="1181548814">
          <w:marLeft w:val="480"/>
          <w:marRight w:val="0"/>
          <w:marTop w:val="0"/>
          <w:marBottom w:val="0"/>
          <w:divBdr>
            <w:top w:val="none" w:sz="0" w:space="0" w:color="auto"/>
            <w:left w:val="none" w:sz="0" w:space="0" w:color="auto"/>
            <w:bottom w:val="none" w:sz="0" w:space="0" w:color="auto"/>
            <w:right w:val="none" w:sz="0" w:space="0" w:color="auto"/>
          </w:divBdr>
        </w:div>
        <w:div w:id="178006722">
          <w:marLeft w:val="480"/>
          <w:marRight w:val="0"/>
          <w:marTop w:val="0"/>
          <w:marBottom w:val="0"/>
          <w:divBdr>
            <w:top w:val="none" w:sz="0" w:space="0" w:color="auto"/>
            <w:left w:val="none" w:sz="0" w:space="0" w:color="auto"/>
            <w:bottom w:val="none" w:sz="0" w:space="0" w:color="auto"/>
            <w:right w:val="none" w:sz="0" w:space="0" w:color="auto"/>
          </w:divBdr>
        </w:div>
        <w:div w:id="1735660373">
          <w:marLeft w:val="480"/>
          <w:marRight w:val="0"/>
          <w:marTop w:val="0"/>
          <w:marBottom w:val="0"/>
          <w:divBdr>
            <w:top w:val="none" w:sz="0" w:space="0" w:color="auto"/>
            <w:left w:val="none" w:sz="0" w:space="0" w:color="auto"/>
            <w:bottom w:val="none" w:sz="0" w:space="0" w:color="auto"/>
            <w:right w:val="none" w:sz="0" w:space="0" w:color="auto"/>
          </w:divBdr>
        </w:div>
        <w:div w:id="1050424191">
          <w:marLeft w:val="480"/>
          <w:marRight w:val="0"/>
          <w:marTop w:val="0"/>
          <w:marBottom w:val="0"/>
          <w:divBdr>
            <w:top w:val="none" w:sz="0" w:space="0" w:color="auto"/>
            <w:left w:val="none" w:sz="0" w:space="0" w:color="auto"/>
            <w:bottom w:val="none" w:sz="0" w:space="0" w:color="auto"/>
            <w:right w:val="none" w:sz="0" w:space="0" w:color="auto"/>
          </w:divBdr>
        </w:div>
        <w:div w:id="888033219">
          <w:marLeft w:val="480"/>
          <w:marRight w:val="0"/>
          <w:marTop w:val="0"/>
          <w:marBottom w:val="0"/>
          <w:divBdr>
            <w:top w:val="none" w:sz="0" w:space="0" w:color="auto"/>
            <w:left w:val="none" w:sz="0" w:space="0" w:color="auto"/>
            <w:bottom w:val="none" w:sz="0" w:space="0" w:color="auto"/>
            <w:right w:val="none" w:sz="0" w:space="0" w:color="auto"/>
          </w:divBdr>
        </w:div>
        <w:div w:id="456534047">
          <w:marLeft w:val="480"/>
          <w:marRight w:val="0"/>
          <w:marTop w:val="0"/>
          <w:marBottom w:val="0"/>
          <w:divBdr>
            <w:top w:val="none" w:sz="0" w:space="0" w:color="auto"/>
            <w:left w:val="none" w:sz="0" w:space="0" w:color="auto"/>
            <w:bottom w:val="none" w:sz="0" w:space="0" w:color="auto"/>
            <w:right w:val="none" w:sz="0" w:space="0" w:color="auto"/>
          </w:divBdr>
        </w:div>
        <w:div w:id="1296981726">
          <w:marLeft w:val="480"/>
          <w:marRight w:val="0"/>
          <w:marTop w:val="0"/>
          <w:marBottom w:val="0"/>
          <w:divBdr>
            <w:top w:val="none" w:sz="0" w:space="0" w:color="auto"/>
            <w:left w:val="none" w:sz="0" w:space="0" w:color="auto"/>
            <w:bottom w:val="none" w:sz="0" w:space="0" w:color="auto"/>
            <w:right w:val="none" w:sz="0" w:space="0" w:color="auto"/>
          </w:divBdr>
        </w:div>
        <w:div w:id="240064803">
          <w:marLeft w:val="480"/>
          <w:marRight w:val="0"/>
          <w:marTop w:val="0"/>
          <w:marBottom w:val="0"/>
          <w:divBdr>
            <w:top w:val="none" w:sz="0" w:space="0" w:color="auto"/>
            <w:left w:val="none" w:sz="0" w:space="0" w:color="auto"/>
            <w:bottom w:val="none" w:sz="0" w:space="0" w:color="auto"/>
            <w:right w:val="none" w:sz="0" w:space="0" w:color="auto"/>
          </w:divBdr>
        </w:div>
        <w:div w:id="1930310973">
          <w:marLeft w:val="480"/>
          <w:marRight w:val="0"/>
          <w:marTop w:val="0"/>
          <w:marBottom w:val="0"/>
          <w:divBdr>
            <w:top w:val="none" w:sz="0" w:space="0" w:color="auto"/>
            <w:left w:val="none" w:sz="0" w:space="0" w:color="auto"/>
            <w:bottom w:val="none" w:sz="0" w:space="0" w:color="auto"/>
            <w:right w:val="none" w:sz="0" w:space="0" w:color="auto"/>
          </w:divBdr>
        </w:div>
        <w:div w:id="2138717613">
          <w:marLeft w:val="480"/>
          <w:marRight w:val="0"/>
          <w:marTop w:val="0"/>
          <w:marBottom w:val="0"/>
          <w:divBdr>
            <w:top w:val="none" w:sz="0" w:space="0" w:color="auto"/>
            <w:left w:val="none" w:sz="0" w:space="0" w:color="auto"/>
            <w:bottom w:val="none" w:sz="0" w:space="0" w:color="auto"/>
            <w:right w:val="none" w:sz="0" w:space="0" w:color="auto"/>
          </w:divBdr>
        </w:div>
        <w:div w:id="1053190316">
          <w:marLeft w:val="480"/>
          <w:marRight w:val="0"/>
          <w:marTop w:val="0"/>
          <w:marBottom w:val="0"/>
          <w:divBdr>
            <w:top w:val="none" w:sz="0" w:space="0" w:color="auto"/>
            <w:left w:val="none" w:sz="0" w:space="0" w:color="auto"/>
            <w:bottom w:val="none" w:sz="0" w:space="0" w:color="auto"/>
            <w:right w:val="none" w:sz="0" w:space="0" w:color="auto"/>
          </w:divBdr>
        </w:div>
        <w:div w:id="781535450">
          <w:marLeft w:val="480"/>
          <w:marRight w:val="0"/>
          <w:marTop w:val="0"/>
          <w:marBottom w:val="0"/>
          <w:divBdr>
            <w:top w:val="none" w:sz="0" w:space="0" w:color="auto"/>
            <w:left w:val="none" w:sz="0" w:space="0" w:color="auto"/>
            <w:bottom w:val="none" w:sz="0" w:space="0" w:color="auto"/>
            <w:right w:val="none" w:sz="0" w:space="0" w:color="auto"/>
          </w:divBdr>
        </w:div>
        <w:div w:id="2024623886">
          <w:marLeft w:val="480"/>
          <w:marRight w:val="0"/>
          <w:marTop w:val="0"/>
          <w:marBottom w:val="0"/>
          <w:divBdr>
            <w:top w:val="none" w:sz="0" w:space="0" w:color="auto"/>
            <w:left w:val="none" w:sz="0" w:space="0" w:color="auto"/>
            <w:bottom w:val="none" w:sz="0" w:space="0" w:color="auto"/>
            <w:right w:val="none" w:sz="0" w:space="0" w:color="auto"/>
          </w:divBdr>
        </w:div>
        <w:div w:id="1784222997">
          <w:marLeft w:val="480"/>
          <w:marRight w:val="0"/>
          <w:marTop w:val="0"/>
          <w:marBottom w:val="0"/>
          <w:divBdr>
            <w:top w:val="none" w:sz="0" w:space="0" w:color="auto"/>
            <w:left w:val="none" w:sz="0" w:space="0" w:color="auto"/>
            <w:bottom w:val="none" w:sz="0" w:space="0" w:color="auto"/>
            <w:right w:val="none" w:sz="0" w:space="0" w:color="auto"/>
          </w:divBdr>
        </w:div>
        <w:div w:id="1528443124">
          <w:marLeft w:val="480"/>
          <w:marRight w:val="0"/>
          <w:marTop w:val="0"/>
          <w:marBottom w:val="0"/>
          <w:divBdr>
            <w:top w:val="none" w:sz="0" w:space="0" w:color="auto"/>
            <w:left w:val="none" w:sz="0" w:space="0" w:color="auto"/>
            <w:bottom w:val="none" w:sz="0" w:space="0" w:color="auto"/>
            <w:right w:val="none" w:sz="0" w:space="0" w:color="auto"/>
          </w:divBdr>
        </w:div>
        <w:div w:id="421950261">
          <w:marLeft w:val="480"/>
          <w:marRight w:val="0"/>
          <w:marTop w:val="0"/>
          <w:marBottom w:val="0"/>
          <w:divBdr>
            <w:top w:val="none" w:sz="0" w:space="0" w:color="auto"/>
            <w:left w:val="none" w:sz="0" w:space="0" w:color="auto"/>
            <w:bottom w:val="none" w:sz="0" w:space="0" w:color="auto"/>
            <w:right w:val="none" w:sz="0" w:space="0" w:color="auto"/>
          </w:divBdr>
        </w:div>
        <w:div w:id="1690451504">
          <w:marLeft w:val="480"/>
          <w:marRight w:val="0"/>
          <w:marTop w:val="0"/>
          <w:marBottom w:val="0"/>
          <w:divBdr>
            <w:top w:val="none" w:sz="0" w:space="0" w:color="auto"/>
            <w:left w:val="none" w:sz="0" w:space="0" w:color="auto"/>
            <w:bottom w:val="none" w:sz="0" w:space="0" w:color="auto"/>
            <w:right w:val="none" w:sz="0" w:space="0" w:color="auto"/>
          </w:divBdr>
        </w:div>
        <w:div w:id="1311132713">
          <w:marLeft w:val="480"/>
          <w:marRight w:val="0"/>
          <w:marTop w:val="0"/>
          <w:marBottom w:val="0"/>
          <w:divBdr>
            <w:top w:val="none" w:sz="0" w:space="0" w:color="auto"/>
            <w:left w:val="none" w:sz="0" w:space="0" w:color="auto"/>
            <w:bottom w:val="none" w:sz="0" w:space="0" w:color="auto"/>
            <w:right w:val="none" w:sz="0" w:space="0" w:color="auto"/>
          </w:divBdr>
        </w:div>
        <w:div w:id="1677883447">
          <w:marLeft w:val="480"/>
          <w:marRight w:val="0"/>
          <w:marTop w:val="0"/>
          <w:marBottom w:val="0"/>
          <w:divBdr>
            <w:top w:val="none" w:sz="0" w:space="0" w:color="auto"/>
            <w:left w:val="none" w:sz="0" w:space="0" w:color="auto"/>
            <w:bottom w:val="none" w:sz="0" w:space="0" w:color="auto"/>
            <w:right w:val="none" w:sz="0" w:space="0" w:color="auto"/>
          </w:divBdr>
        </w:div>
        <w:div w:id="1937713554">
          <w:marLeft w:val="480"/>
          <w:marRight w:val="0"/>
          <w:marTop w:val="0"/>
          <w:marBottom w:val="0"/>
          <w:divBdr>
            <w:top w:val="none" w:sz="0" w:space="0" w:color="auto"/>
            <w:left w:val="none" w:sz="0" w:space="0" w:color="auto"/>
            <w:bottom w:val="none" w:sz="0" w:space="0" w:color="auto"/>
            <w:right w:val="none" w:sz="0" w:space="0" w:color="auto"/>
          </w:divBdr>
        </w:div>
        <w:div w:id="1650206459">
          <w:marLeft w:val="480"/>
          <w:marRight w:val="0"/>
          <w:marTop w:val="0"/>
          <w:marBottom w:val="0"/>
          <w:divBdr>
            <w:top w:val="none" w:sz="0" w:space="0" w:color="auto"/>
            <w:left w:val="none" w:sz="0" w:space="0" w:color="auto"/>
            <w:bottom w:val="none" w:sz="0" w:space="0" w:color="auto"/>
            <w:right w:val="none" w:sz="0" w:space="0" w:color="auto"/>
          </w:divBdr>
        </w:div>
        <w:div w:id="2830516">
          <w:marLeft w:val="480"/>
          <w:marRight w:val="0"/>
          <w:marTop w:val="0"/>
          <w:marBottom w:val="0"/>
          <w:divBdr>
            <w:top w:val="none" w:sz="0" w:space="0" w:color="auto"/>
            <w:left w:val="none" w:sz="0" w:space="0" w:color="auto"/>
            <w:bottom w:val="none" w:sz="0" w:space="0" w:color="auto"/>
            <w:right w:val="none" w:sz="0" w:space="0" w:color="auto"/>
          </w:divBdr>
        </w:div>
        <w:div w:id="211238865">
          <w:marLeft w:val="480"/>
          <w:marRight w:val="0"/>
          <w:marTop w:val="0"/>
          <w:marBottom w:val="0"/>
          <w:divBdr>
            <w:top w:val="none" w:sz="0" w:space="0" w:color="auto"/>
            <w:left w:val="none" w:sz="0" w:space="0" w:color="auto"/>
            <w:bottom w:val="none" w:sz="0" w:space="0" w:color="auto"/>
            <w:right w:val="none" w:sz="0" w:space="0" w:color="auto"/>
          </w:divBdr>
        </w:div>
        <w:div w:id="1307783560">
          <w:marLeft w:val="480"/>
          <w:marRight w:val="0"/>
          <w:marTop w:val="0"/>
          <w:marBottom w:val="0"/>
          <w:divBdr>
            <w:top w:val="none" w:sz="0" w:space="0" w:color="auto"/>
            <w:left w:val="none" w:sz="0" w:space="0" w:color="auto"/>
            <w:bottom w:val="none" w:sz="0" w:space="0" w:color="auto"/>
            <w:right w:val="none" w:sz="0" w:space="0" w:color="auto"/>
          </w:divBdr>
        </w:div>
        <w:div w:id="1458067521">
          <w:marLeft w:val="480"/>
          <w:marRight w:val="0"/>
          <w:marTop w:val="0"/>
          <w:marBottom w:val="0"/>
          <w:divBdr>
            <w:top w:val="none" w:sz="0" w:space="0" w:color="auto"/>
            <w:left w:val="none" w:sz="0" w:space="0" w:color="auto"/>
            <w:bottom w:val="none" w:sz="0" w:space="0" w:color="auto"/>
            <w:right w:val="none" w:sz="0" w:space="0" w:color="auto"/>
          </w:divBdr>
        </w:div>
        <w:div w:id="1584954875">
          <w:marLeft w:val="480"/>
          <w:marRight w:val="0"/>
          <w:marTop w:val="0"/>
          <w:marBottom w:val="0"/>
          <w:divBdr>
            <w:top w:val="none" w:sz="0" w:space="0" w:color="auto"/>
            <w:left w:val="none" w:sz="0" w:space="0" w:color="auto"/>
            <w:bottom w:val="none" w:sz="0" w:space="0" w:color="auto"/>
            <w:right w:val="none" w:sz="0" w:space="0" w:color="auto"/>
          </w:divBdr>
        </w:div>
        <w:div w:id="1044016237">
          <w:marLeft w:val="480"/>
          <w:marRight w:val="0"/>
          <w:marTop w:val="0"/>
          <w:marBottom w:val="0"/>
          <w:divBdr>
            <w:top w:val="none" w:sz="0" w:space="0" w:color="auto"/>
            <w:left w:val="none" w:sz="0" w:space="0" w:color="auto"/>
            <w:bottom w:val="none" w:sz="0" w:space="0" w:color="auto"/>
            <w:right w:val="none" w:sz="0" w:space="0" w:color="auto"/>
          </w:divBdr>
        </w:div>
        <w:div w:id="1130318560">
          <w:marLeft w:val="480"/>
          <w:marRight w:val="0"/>
          <w:marTop w:val="0"/>
          <w:marBottom w:val="0"/>
          <w:divBdr>
            <w:top w:val="none" w:sz="0" w:space="0" w:color="auto"/>
            <w:left w:val="none" w:sz="0" w:space="0" w:color="auto"/>
            <w:bottom w:val="none" w:sz="0" w:space="0" w:color="auto"/>
            <w:right w:val="none" w:sz="0" w:space="0" w:color="auto"/>
          </w:divBdr>
        </w:div>
        <w:div w:id="145436902">
          <w:marLeft w:val="480"/>
          <w:marRight w:val="0"/>
          <w:marTop w:val="0"/>
          <w:marBottom w:val="0"/>
          <w:divBdr>
            <w:top w:val="none" w:sz="0" w:space="0" w:color="auto"/>
            <w:left w:val="none" w:sz="0" w:space="0" w:color="auto"/>
            <w:bottom w:val="none" w:sz="0" w:space="0" w:color="auto"/>
            <w:right w:val="none" w:sz="0" w:space="0" w:color="auto"/>
          </w:divBdr>
        </w:div>
        <w:div w:id="196504548">
          <w:marLeft w:val="480"/>
          <w:marRight w:val="0"/>
          <w:marTop w:val="0"/>
          <w:marBottom w:val="0"/>
          <w:divBdr>
            <w:top w:val="none" w:sz="0" w:space="0" w:color="auto"/>
            <w:left w:val="none" w:sz="0" w:space="0" w:color="auto"/>
            <w:bottom w:val="none" w:sz="0" w:space="0" w:color="auto"/>
            <w:right w:val="none" w:sz="0" w:space="0" w:color="auto"/>
          </w:divBdr>
        </w:div>
        <w:div w:id="1046873851">
          <w:marLeft w:val="480"/>
          <w:marRight w:val="0"/>
          <w:marTop w:val="0"/>
          <w:marBottom w:val="0"/>
          <w:divBdr>
            <w:top w:val="none" w:sz="0" w:space="0" w:color="auto"/>
            <w:left w:val="none" w:sz="0" w:space="0" w:color="auto"/>
            <w:bottom w:val="none" w:sz="0" w:space="0" w:color="auto"/>
            <w:right w:val="none" w:sz="0" w:space="0" w:color="auto"/>
          </w:divBdr>
        </w:div>
        <w:div w:id="1722827743">
          <w:marLeft w:val="480"/>
          <w:marRight w:val="0"/>
          <w:marTop w:val="0"/>
          <w:marBottom w:val="0"/>
          <w:divBdr>
            <w:top w:val="none" w:sz="0" w:space="0" w:color="auto"/>
            <w:left w:val="none" w:sz="0" w:space="0" w:color="auto"/>
            <w:bottom w:val="none" w:sz="0" w:space="0" w:color="auto"/>
            <w:right w:val="none" w:sz="0" w:space="0" w:color="auto"/>
          </w:divBdr>
        </w:div>
        <w:div w:id="1479690242">
          <w:marLeft w:val="480"/>
          <w:marRight w:val="0"/>
          <w:marTop w:val="0"/>
          <w:marBottom w:val="0"/>
          <w:divBdr>
            <w:top w:val="none" w:sz="0" w:space="0" w:color="auto"/>
            <w:left w:val="none" w:sz="0" w:space="0" w:color="auto"/>
            <w:bottom w:val="none" w:sz="0" w:space="0" w:color="auto"/>
            <w:right w:val="none" w:sz="0" w:space="0" w:color="auto"/>
          </w:divBdr>
        </w:div>
        <w:div w:id="15547319">
          <w:marLeft w:val="480"/>
          <w:marRight w:val="0"/>
          <w:marTop w:val="0"/>
          <w:marBottom w:val="0"/>
          <w:divBdr>
            <w:top w:val="none" w:sz="0" w:space="0" w:color="auto"/>
            <w:left w:val="none" w:sz="0" w:space="0" w:color="auto"/>
            <w:bottom w:val="none" w:sz="0" w:space="0" w:color="auto"/>
            <w:right w:val="none" w:sz="0" w:space="0" w:color="auto"/>
          </w:divBdr>
        </w:div>
        <w:div w:id="2108772560">
          <w:marLeft w:val="480"/>
          <w:marRight w:val="0"/>
          <w:marTop w:val="0"/>
          <w:marBottom w:val="0"/>
          <w:divBdr>
            <w:top w:val="none" w:sz="0" w:space="0" w:color="auto"/>
            <w:left w:val="none" w:sz="0" w:space="0" w:color="auto"/>
            <w:bottom w:val="none" w:sz="0" w:space="0" w:color="auto"/>
            <w:right w:val="none" w:sz="0" w:space="0" w:color="auto"/>
          </w:divBdr>
        </w:div>
        <w:div w:id="1525901512">
          <w:marLeft w:val="480"/>
          <w:marRight w:val="0"/>
          <w:marTop w:val="0"/>
          <w:marBottom w:val="0"/>
          <w:divBdr>
            <w:top w:val="none" w:sz="0" w:space="0" w:color="auto"/>
            <w:left w:val="none" w:sz="0" w:space="0" w:color="auto"/>
            <w:bottom w:val="none" w:sz="0" w:space="0" w:color="auto"/>
            <w:right w:val="none" w:sz="0" w:space="0" w:color="auto"/>
          </w:divBdr>
        </w:div>
        <w:div w:id="1559827487">
          <w:marLeft w:val="480"/>
          <w:marRight w:val="0"/>
          <w:marTop w:val="0"/>
          <w:marBottom w:val="0"/>
          <w:divBdr>
            <w:top w:val="none" w:sz="0" w:space="0" w:color="auto"/>
            <w:left w:val="none" w:sz="0" w:space="0" w:color="auto"/>
            <w:bottom w:val="none" w:sz="0" w:space="0" w:color="auto"/>
            <w:right w:val="none" w:sz="0" w:space="0" w:color="auto"/>
          </w:divBdr>
        </w:div>
        <w:div w:id="16585493">
          <w:marLeft w:val="480"/>
          <w:marRight w:val="0"/>
          <w:marTop w:val="0"/>
          <w:marBottom w:val="0"/>
          <w:divBdr>
            <w:top w:val="none" w:sz="0" w:space="0" w:color="auto"/>
            <w:left w:val="none" w:sz="0" w:space="0" w:color="auto"/>
            <w:bottom w:val="none" w:sz="0" w:space="0" w:color="auto"/>
            <w:right w:val="none" w:sz="0" w:space="0" w:color="auto"/>
          </w:divBdr>
        </w:div>
        <w:div w:id="536703634">
          <w:marLeft w:val="480"/>
          <w:marRight w:val="0"/>
          <w:marTop w:val="0"/>
          <w:marBottom w:val="0"/>
          <w:divBdr>
            <w:top w:val="none" w:sz="0" w:space="0" w:color="auto"/>
            <w:left w:val="none" w:sz="0" w:space="0" w:color="auto"/>
            <w:bottom w:val="none" w:sz="0" w:space="0" w:color="auto"/>
            <w:right w:val="none" w:sz="0" w:space="0" w:color="auto"/>
          </w:divBdr>
        </w:div>
        <w:div w:id="1697000279">
          <w:marLeft w:val="480"/>
          <w:marRight w:val="0"/>
          <w:marTop w:val="0"/>
          <w:marBottom w:val="0"/>
          <w:divBdr>
            <w:top w:val="none" w:sz="0" w:space="0" w:color="auto"/>
            <w:left w:val="none" w:sz="0" w:space="0" w:color="auto"/>
            <w:bottom w:val="none" w:sz="0" w:space="0" w:color="auto"/>
            <w:right w:val="none" w:sz="0" w:space="0" w:color="auto"/>
          </w:divBdr>
        </w:div>
        <w:div w:id="1195731856">
          <w:marLeft w:val="480"/>
          <w:marRight w:val="0"/>
          <w:marTop w:val="0"/>
          <w:marBottom w:val="0"/>
          <w:divBdr>
            <w:top w:val="none" w:sz="0" w:space="0" w:color="auto"/>
            <w:left w:val="none" w:sz="0" w:space="0" w:color="auto"/>
            <w:bottom w:val="none" w:sz="0" w:space="0" w:color="auto"/>
            <w:right w:val="none" w:sz="0" w:space="0" w:color="auto"/>
          </w:divBdr>
        </w:div>
        <w:div w:id="146096343">
          <w:marLeft w:val="480"/>
          <w:marRight w:val="0"/>
          <w:marTop w:val="0"/>
          <w:marBottom w:val="0"/>
          <w:divBdr>
            <w:top w:val="none" w:sz="0" w:space="0" w:color="auto"/>
            <w:left w:val="none" w:sz="0" w:space="0" w:color="auto"/>
            <w:bottom w:val="none" w:sz="0" w:space="0" w:color="auto"/>
            <w:right w:val="none" w:sz="0" w:space="0" w:color="auto"/>
          </w:divBdr>
        </w:div>
        <w:div w:id="403991982">
          <w:marLeft w:val="480"/>
          <w:marRight w:val="0"/>
          <w:marTop w:val="0"/>
          <w:marBottom w:val="0"/>
          <w:divBdr>
            <w:top w:val="none" w:sz="0" w:space="0" w:color="auto"/>
            <w:left w:val="none" w:sz="0" w:space="0" w:color="auto"/>
            <w:bottom w:val="none" w:sz="0" w:space="0" w:color="auto"/>
            <w:right w:val="none" w:sz="0" w:space="0" w:color="auto"/>
          </w:divBdr>
        </w:div>
        <w:div w:id="1679885857">
          <w:marLeft w:val="480"/>
          <w:marRight w:val="0"/>
          <w:marTop w:val="0"/>
          <w:marBottom w:val="0"/>
          <w:divBdr>
            <w:top w:val="none" w:sz="0" w:space="0" w:color="auto"/>
            <w:left w:val="none" w:sz="0" w:space="0" w:color="auto"/>
            <w:bottom w:val="none" w:sz="0" w:space="0" w:color="auto"/>
            <w:right w:val="none" w:sz="0" w:space="0" w:color="auto"/>
          </w:divBdr>
        </w:div>
        <w:div w:id="806316152">
          <w:marLeft w:val="480"/>
          <w:marRight w:val="0"/>
          <w:marTop w:val="0"/>
          <w:marBottom w:val="0"/>
          <w:divBdr>
            <w:top w:val="none" w:sz="0" w:space="0" w:color="auto"/>
            <w:left w:val="none" w:sz="0" w:space="0" w:color="auto"/>
            <w:bottom w:val="none" w:sz="0" w:space="0" w:color="auto"/>
            <w:right w:val="none" w:sz="0" w:space="0" w:color="auto"/>
          </w:divBdr>
        </w:div>
        <w:div w:id="2014065791">
          <w:marLeft w:val="480"/>
          <w:marRight w:val="0"/>
          <w:marTop w:val="0"/>
          <w:marBottom w:val="0"/>
          <w:divBdr>
            <w:top w:val="none" w:sz="0" w:space="0" w:color="auto"/>
            <w:left w:val="none" w:sz="0" w:space="0" w:color="auto"/>
            <w:bottom w:val="none" w:sz="0" w:space="0" w:color="auto"/>
            <w:right w:val="none" w:sz="0" w:space="0" w:color="auto"/>
          </w:divBdr>
        </w:div>
        <w:div w:id="1915317844">
          <w:marLeft w:val="480"/>
          <w:marRight w:val="0"/>
          <w:marTop w:val="0"/>
          <w:marBottom w:val="0"/>
          <w:divBdr>
            <w:top w:val="none" w:sz="0" w:space="0" w:color="auto"/>
            <w:left w:val="none" w:sz="0" w:space="0" w:color="auto"/>
            <w:bottom w:val="none" w:sz="0" w:space="0" w:color="auto"/>
            <w:right w:val="none" w:sz="0" w:space="0" w:color="auto"/>
          </w:divBdr>
        </w:div>
        <w:div w:id="1029989905">
          <w:marLeft w:val="480"/>
          <w:marRight w:val="0"/>
          <w:marTop w:val="0"/>
          <w:marBottom w:val="0"/>
          <w:divBdr>
            <w:top w:val="none" w:sz="0" w:space="0" w:color="auto"/>
            <w:left w:val="none" w:sz="0" w:space="0" w:color="auto"/>
            <w:bottom w:val="none" w:sz="0" w:space="0" w:color="auto"/>
            <w:right w:val="none" w:sz="0" w:space="0" w:color="auto"/>
          </w:divBdr>
        </w:div>
        <w:div w:id="1074276794">
          <w:marLeft w:val="480"/>
          <w:marRight w:val="0"/>
          <w:marTop w:val="0"/>
          <w:marBottom w:val="0"/>
          <w:divBdr>
            <w:top w:val="none" w:sz="0" w:space="0" w:color="auto"/>
            <w:left w:val="none" w:sz="0" w:space="0" w:color="auto"/>
            <w:bottom w:val="none" w:sz="0" w:space="0" w:color="auto"/>
            <w:right w:val="none" w:sz="0" w:space="0" w:color="auto"/>
          </w:divBdr>
        </w:div>
        <w:div w:id="1530490051">
          <w:marLeft w:val="480"/>
          <w:marRight w:val="0"/>
          <w:marTop w:val="0"/>
          <w:marBottom w:val="0"/>
          <w:divBdr>
            <w:top w:val="none" w:sz="0" w:space="0" w:color="auto"/>
            <w:left w:val="none" w:sz="0" w:space="0" w:color="auto"/>
            <w:bottom w:val="none" w:sz="0" w:space="0" w:color="auto"/>
            <w:right w:val="none" w:sz="0" w:space="0" w:color="auto"/>
          </w:divBdr>
        </w:div>
        <w:div w:id="227305171">
          <w:marLeft w:val="480"/>
          <w:marRight w:val="0"/>
          <w:marTop w:val="0"/>
          <w:marBottom w:val="0"/>
          <w:divBdr>
            <w:top w:val="none" w:sz="0" w:space="0" w:color="auto"/>
            <w:left w:val="none" w:sz="0" w:space="0" w:color="auto"/>
            <w:bottom w:val="none" w:sz="0" w:space="0" w:color="auto"/>
            <w:right w:val="none" w:sz="0" w:space="0" w:color="auto"/>
          </w:divBdr>
        </w:div>
        <w:div w:id="1370036645">
          <w:marLeft w:val="480"/>
          <w:marRight w:val="0"/>
          <w:marTop w:val="0"/>
          <w:marBottom w:val="0"/>
          <w:divBdr>
            <w:top w:val="none" w:sz="0" w:space="0" w:color="auto"/>
            <w:left w:val="none" w:sz="0" w:space="0" w:color="auto"/>
            <w:bottom w:val="none" w:sz="0" w:space="0" w:color="auto"/>
            <w:right w:val="none" w:sz="0" w:space="0" w:color="auto"/>
          </w:divBdr>
        </w:div>
        <w:div w:id="1699313682">
          <w:marLeft w:val="480"/>
          <w:marRight w:val="0"/>
          <w:marTop w:val="0"/>
          <w:marBottom w:val="0"/>
          <w:divBdr>
            <w:top w:val="none" w:sz="0" w:space="0" w:color="auto"/>
            <w:left w:val="none" w:sz="0" w:space="0" w:color="auto"/>
            <w:bottom w:val="none" w:sz="0" w:space="0" w:color="auto"/>
            <w:right w:val="none" w:sz="0" w:space="0" w:color="auto"/>
          </w:divBdr>
        </w:div>
        <w:div w:id="1791361855">
          <w:marLeft w:val="480"/>
          <w:marRight w:val="0"/>
          <w:marTop w:val="0"/>
          <w:marBottom w:val="0"/>
          <w:divBdr>
            <w:top w:val="none" w:sz="0" w:space="0" w:color="auto"/>
            <w:left w:val="none" w:sz="0" w:space="0" w:color="auto"/>
            <w:bottom w:val="none" w:sz="0" w:space="0" w:color="auto"/>
            <w:right w:val="none" w:sz="0" w:space="0" w:color="auto"/>
          </w:divBdr>
        </w:div>
        <w:div w:id="406735262">
          <w:marLeft w:val="480"/>
          <w:marRight w:val="0"/>
          <w:marTop w:val="0"/>
          <w:marBottom w:val="0"/>
          <w:divBdr>
            <w:top w:val="none" w:sz="0" w:space="0" w:color="auto"/>
            <w:left w:val="none" w:sz="0" w:space="0" w:color="auto"/>
            <w:bottom w:val="none" w:sz="0" w:space="0" w:color="auto"/>
            <w:right w:val="none" w:sz="0" w:space="0" w:color="auto"/>
          </w:divBdr>
        </w:div>
        <w:div w:id="1239174494">
          <w:marLeft w:val="480"/>
          <w:marRight w:val="0"/>
          <w:marTop w:val="0"/>
          <w:marBottom w:val="0"/>
          <w:divBdr>
            <w:top w:val="none" w:sz="0" w:space="0" w:color="auto"/>
            <w:left w:val="none" w:sz="0" w:space="0" w:color="auto"/>
            <w:bottom w:val="none" w:sz="0" w:space="0" w:color="auto"/>
            <w:right w:val="none" w:sz="0" w:space="0" w:color="auto"/>
          </w:divBdr>
        </w:div>
        <w:div w:id="885138690">
          <w:marLeft w:val="480"/>
          <w:marRight w:val="0"/>
          <w:marTop w:val="0"/>
          <w:marBottom w:val="0"/>
          <w:divBdr>
            <w:top w:val="none" w:sz="0" w:space="0" w:color="auto"/>
            <w:left w:val="none" w:sz="0" w:space="0" w:color="auto"/>
            <w:bottom w:val="none" w:sz="0" w:space="0" w:color="auto"/>
            <w:right w:val="none" w:sz="0" w:space="0" w:color="auto"/>
          </w:divBdr>
        </w:div>
        <w:div w:id="1486892302">
          <w:marLeft w:val="480"/>
          <w:marRight w:val="0"/>
          <w:marTop w:val="0"/>
          <w:marBottom w:val="0"/>
          <w:divBdr>
            <w:top w:val="none" w:sz="0" w:space="0" w:color="auto"/>
            <w:left w:val="none" w:sz="0" w:space="0" w:color="auto"/>
            <w:bottom w:val="none" w:sz="0" w:space="0" w:color="auto"/>
            <w:right w:val="none" w:sz="0" w:space="0" w:color="auto"/>
          </w:divBdr>
        </w:div>
        <w:div w:id="135071929">
          <w:marLeft w:val="480"/>
          <w:marRight w:val="0"/>
          <w:marTop w:val="0"/>
          <w:marBottom w:val="0"/>
          <w:divBdr>
            <w:top w:val="none" w:sz="0" w:space="0" w:color="auto"/>
            <w:left w:val="none" w:sz="0" w:space="0" w:color="auto"/>
            <w:bottom w:val="none" w:sz="0" w:space="0" w:color="auto"/>
            <w:right w:val="none" w:sz="0" w:space="0" w:color="auto"/>
          </w:divBdr>
        </w:div>
        <w:div w:id="451900240">
          <w:marLeft w:val="480"/>
          <w:marRight w:val="0"/>
          <w:marTop w:val="0"/>
          <w:marBottom w:val="0"/>
          <w:divBdr>
            <w:top w:val="none" w:sz="0" w:space="0" w:color="auto"/>
            <w:left w:val="none" w:sz="0" w:space="0" w:color="auto"/>
            <w:bottom w:val="none" w:sz="0" w:space="0" w:color="auto"/>
            <w:right w:val="none" w:sz="0" w:space="0" w:color="auto"/>
          </w:divBdr>
        </w:div>
        <w:div w:id="1588883188">
          <w:marLeft w:val="480"/>
          <w:marRight w:val="0"/>
          <w:marTop w:val="0"/>
          <w:marBottom w:val="0"/>
          <w:divBdr>
            <w:top w:val="none" w:sz="0" w:space="0" w:color="auto"/>
            <w:left w:val="none" w:sz="0" w:space="0" w:color="auto"/>
            <w:bottom w:val="none" w:sz="0" w:space="0" w:color="auto"/>
            <w:right w:val="none" w:sz="0" w:space="0" w:color="auto"/>
          </w:divBdr>
        </w:div>
        <w:div w:id="633095877">
          <w:marLeft w:val="480"/>
          <w:marRight w:val="0"/>
          <w:marTop w:val="0"/>
          <w:marBottom w:val="0"/>
          <w:divBdr>
            <w:top w:val="none" w:sz="0" w:space="0" w:color="auto"/>
            <w:left w:val="none" w:sz="0" w:space="0" w:color="auto"/>
            <w:bottom w:val="none" w:sz="0" w:space="0" w:color="auto"/>
            <w:right w:val="none" w:sz="0" w:space="0" w:color="auto"/>
          </w:divBdr>
        </w:div>
        <w:div w:id="42144939">
          <w:marLeft w:val="480"/>
          <w:marRight w:val="0"/>
          <w:marTop w:val="0"/>
          <w:marBottom w:val="0"/>
          <w:divBdr>
            <w:top w:val="none" w:sz="0" w:space="0" w:color="auto"/>
            <w:left w:val="none" w:sz="0" w:space="0" w:color="auto"/>
            <w:bottom w:val="none" w:sz="0" w:space="0" w:color="auto"/>
            <w:right w:val="none" w:sz="0" w:space="0" w:color="auto"/>
          </w:divBdr>
        </w:div>
        <w:div w:id="1970353235">
          <w:marLeft w:val="480"/>
          <w:marRight w:val="0"/>
          <w:marTop w:val="0"/>
          <w:marBottom w:val="0"/>
          <w:divBdr>
            <w:top w:val="none" w:sz="0" w:space="0" w:color="auto"/>
            <w:left w:val="none" w:sz="0" w:space="0" w:color="auto"/>
            <w:bottom w:val="none" w:sz="0" w:space="0" w:color="auto"/>
            <w:right w:val="none" w:sz="0" w:space="0" w:color="auto"/>
          </w:divBdr>
        </w:div>
        <w:div w:id="1658067791">
          <w:marLeft w:val="480"/>
          <w:marRight w:val="0"/>
          <w:marTop w:val="0"/>
          <w:marBottom w:val="0"/>
          <w:divBdr>
            <w:top w:val="none" w:sz="0" w:space="0" w:color="auto"/>
            <w:left w:val="none" w:sz="0" w:space="0" w:color="auto"/>
            <w:bottom w:val="none" w:sz="0" w:space="0" w:color="auto"/>
            <w:right w:val="none" w:sz="0" w:space="0" w:color="auto"/>
          </w:divBdr>
        </w:div>
        <w:div w:id="1131630645">
          <w:marLeft w:val="480"/>
          <w:marRight w:val="0"/>
          <w:marTop w:val="0"/>
          <w:marBottom w:val="0"/>
          <w:divBdr>
            <w:top w:val="none" w:sz="0" w:space="0" w:color="auto"/>
            <w:left w:val="none" w:sz="0" w:space="0" w:color="auto"/>
            <w:bottom w:val="none" w:sz="0" w:space="0" w:color="auto"/>
            <w:right w:val="none" w:sz="0" w:space="0" w:color="auto"/>
          </w:divBdr>
        </w:div>
        <w:div w:id="573517730">
          <w:marLeft w:val="480"/>
          <w:marRight w:val="0"/>
          <w:marTop w:val="0"/>
          <w:marBottom w:val="0"/>
          <w:divBdr>
            <w:top w:val="none" w:sz="0" w:space="0" w:color="auto"/>
            <w:left w:val="none" w:sz="0" w:space="0" w:color="auto"/>
            <w:bottom w:val="none" w:sz="0" w:space="0" w:color="auto"/>
            <w:right w:val="none" w:sz="0" w:space="0" w:color="auto"/>
          </w:divBdr>
        </w:div>
        <w:div w:id="40639059">
          <w:marLeft w:val="480"/>
          <w:marRight w:val="0"/>
          <w:marTop w:val="0"/>
          <w:marBottom w:val="0"/>
          <w:divBdr>
            <w:top w:val="none" w:sz="0" w:space="0" w:color="auto"/>
            <w:left w:val="none" w:sz="0" w:space="0" w:color="auto"/>
            <w:bottom w:val="none" w:sz="0" w:space="0" w:color="auto"/>
            <w:right w:val="none" w:sz="0" w:space="0" w:color="auto"/>
          </w:divBdr>
        </w:div>
        <w:div w:id="82797244">
          <w:marLeft w:val="480"/>
          <w:marRight w:val="0"/>
          <w:marTop w:val="0"/>
          <w:marBottom w:val="0"/>
          <w:divBdr>
            <w:top w:val="none" w:sz="0" w:space="0" w:color="auto"/>
            <w:left w:val="none" w:sz="0" w:space="0" w:color="auto"/>
            <w:bottom w:val="none" w:sz="0" w:space="0" w:color="auto"/>
            <w:right w:val="none" w:sz="0" w:space="0" w:color="auto"/>
          </w:divBdr>
        </w:div>
        <w:div w:id="1523392891">
          <w:marLeft w:val="480"/>
          <w:marRight w:val="0"/>
          <w:marTop w:val="0"/>
          <w:marBottom w:val="0"/>
          <w:divBdr>
            <w:top w:val="none" w:sz="0" w:space="0" w:color="auto"/>
            <w:left w:val="none" w:sz="0" w:space="0" w:color="auto"/>
            <w:bottom w:val="none" w:sz="0" w:space="0" w:color="auto"/>
            <w:right w:val="none" w:sz="0" w:space="0" w:color="auto"/>
          </w:divBdr>
        </w:div>
        <w:div w:id="111828074">
          <w:marLeft w:val="480"/>
          <w:marRight w:val="0"/>
          <w:marTop w:val="0"/>
          <w:marBottom w:val="0"/>
          <w:divBdr>
            <w:top w:val="none" w:sz="0" w:space="0" w:color="auto"/>
            <w:left w:val="none" w:sz="0" w:space="0" w:color="auto"/>
            <w:bottom w:val="none" w:sz="0" w:space="0" w:color="auto"/>
            <w:right w:val="none" w:sz="0" w:space="0" w:color="auto"/>
          </w:divBdr>
        </w:div>
      </w:divsChild>
    </w:div>
    <w:div w:id="1869951570">
      <w:bodyDiv w:val="1"/>
      <w:marLeft w:val="0"/>
      <w:marRight w:val="0"/>
      <w:marTop w:val="0"/>
      <w:marBottom w:val="0"/>
      <w:divBdr>
        <w:top w:val="none" w:sz="0" w:space="0" w:color="auto"/>
        <w:left w:val="none" w:sz="0" w:space="0" w:color="auto"/>
        <w:bottom w:val="none" w:sz="0" w:space="0" w:color="auto"/>
        <w:right w:val="none" w:sz="0" w:space="0" w:color="auto"/>
      </w:divBdr>
    </w:div>
    <w:div w:id="1870071246">
      <w:bodyDiv w:val="1"/>
      <w:marLeft w:val="0"/>
      <w:marRight w:val="0"/>
      <w:marTop w:val="0"/>
      <w:marBottom w:val="0"/>
      <w:divBdr>
        <w:top w:val="none" w:sz="0" w:space="0" w:color="auto"/>
        <w:left w:val="none" w:sz="0" w:space="0" w:color="auto"/>
        <w:bottom w:val="none" w:sz="0" w:space="0" w:color="auto"/>
        <w:right w:val="none" w:sz="0" w:space="0" w:color="auto"/>
      </w:divBdr>
    </w:div>
    <w:div w:id="1870294741">
      <w:bodyDiv w:val="1"/>
      <w:marLeft w:val="0"/>
      <w:marRight w:val="0"/>
      <w:marTop w:val="0"/>
      <w:marBottom w:val="0"/>
      <w:divBdr>
        <w:top w:val="none" w:sz="0" w:space="0" w:color="auto"/>
        <w:left w:val="none" w:sz="0" w:space="0" w:color="auto"/>
        <w:bottom w:val="none" w:sz="0" w:space="0" w:color="auto"/>
        <w:right w:val="none" w:sz="0" w:space="0" w:color="auto"/>
      </w:divBdr>
    </w:div>
    <w:div w:id="1870607900">
      <w:bodyDiv w:val="1"/>
      <w:marLeft w:val="0"/>
      <w:marRight w:val="0"/>
      <w:marTop w:val="0"/>
      <w:marBottom w:val="0"/>
      <w:divBdr>
        <w:top w:val="none" w:sz="0" w:space="0" w:color="auto"/>
        <w:left w:val="none" w:sz="0" w:space="0" w:color="auto"/>
        <w:bottom w:val="none" w:sz="0" w:space="0" w:color="auto"/>
        <w:right w:val="none" w:sz="0" w:space="0" w:color="auto"/>
      </w:divBdr>
    </w:div>
    <w:div w:id="1870678485">
      <w:bodyDiv w:val="1"/>
      <w:marLeft w:val="0"/>
      <w:marRight w:val="0"/>
      <w:marTop w:val="0"/>
      <w:marBottom w:val="0"/>
      <w:divBdr>
        <w:top w:val="none" w:sz="0" w:space="0" w:color="auto"/>
        <w:left w:val="none" w:sz="0" w:space="0" w:color="auto"/>
        <w:bottom w:val="none" w:sz="0" w:space="0" w:color="auto"/>
        <w:right w:val="none" w:sz="0" w:space="0" w:color="auto"/>
      </w:divBdr>
    </w:div>
    <w:div w:id="1870755485">
      <w:bodyDiv w:val="1"/>
      <w:marLeft w:val="0"/>
      <w:marRight w:val="0"/>
      <w:marTop w:val="0"/>
      <w:marBottom w:val="0"/>
      <w:divBdr>
        <w:top w:val="none" w:sz="0" w:space="0" w:color="auto"/>
        <w:left w:val="none" w:sz="0" w:space="0" w:color="auto"/>
        <w:bottom w:val="none" w:sz="0" w:space="0" w:color="auto"/>
        <w:right w:val="none" w:sz="0" w:space="0" w:color="auto"/>
      </w:divBdr>
    </w:div>
    <w:div w:id="1871184343">
      <w:bodyDiv w:val="1"/>
      <w:marLeft w:val="0"/>
      <w:marRight w:val="0"/>
      <w:marTop w:val="0"/>
      <w:marBottom w:val="0"/>
      <w:divBdr>
        <w:top w:val="none" w:sz="0" w:space="0" w:color="auto"/>
        <w:left w:val="none" w:sz="0" w:space="0" w:color="auto"/>
        <w:bottom w:val="none" w:sz="0" w:space="0" w:color="auto"/>
        <w:right w:val="none" w:sz="0" w:space="0" w:color="auto"/>
      </w:divBdr>
    </w:div>
    <w:div w:id="1871408927">
      <w:bodyDiv w:val="1"/>
      <w:marLeft w:val="0"/>
      <w:marRight w:val="0"/>
      <w:marTop w:val="0"/>
      <w:marBottom w:val="0"/>
      <w:divBdr>
        <w:top w:val="none" w:sz="0" w:space="0" w:color="auto"/>
        <w:left w:val="none" w:sz="0" w:space="0" w:color="auto"/>
        <w:bottom w:val="none" w:sz="0" w:space="0" w:color="auto"/>
        <w:right w:val="none" w:sz="0" w:space="0" w:color="auto"/>
      </w:divBdr>
    </w:div>
    <w:div w:id="1871796772">
      <w:bodyDiv w:val="1"/>
      <w:marLeft w:val="0"/>
      <w:marRight w:val="0"/>
      <w:marTop w:val="0"/>
      <w:marBottom w:val="0"/>
      <w:divBdr>
        <w:top w:val="none" w:sz="0" w:space="0" w:color="auto"/>
        <w:left w:val="none" w:sz="0" w:space="0" w:color="auto"/>
        <w:bottom w:val="none" w:sz="0" w:space="0" w:color="auto"/>
        <w:right w:val="none" w:sz="0" w:space="0" w:color="auto"/>
      </w:divBdr>
    </w:div>
    <w:div w:id="1871987620">
      <w:bodyDiv w:val="1"/>
      <w:marLeft w:val="0"/>
      <w:marRight w:val="0"/>
      <w:marTop w:val="0"/>
      <w:marBottom w:val="0"/>
      <w:divBdr>
        <w:top w:val="none" w:sz="0" w:space="0" w:color="auto"/>
        <w:left w:val="none" w:sz="0" w:space="0" w:color="auto"/>
        <w:bottom w:val="none" w:sz="0" w:space="0" w:color="auto"/>
        <w:right w:val="none" w:sz="0" w:space="0" w:color="auto"/>
      </w:divBdr>
    </w:div>
    <w:div w:id="1872183886">
      <w:bodyDiv w:val="1"/>
      <w:marLeft w:val="0"/>
      <w:marRight w:val="0"/>
      <w:marTop w:val="0"/>
      <w:marBottom w:val="0"/>
      <w:divBdr>
        <w:top w:val="none" w:sz="0" w:space="0" w:color="auto"/>
        <w:left w:val="none" w:sz="0" w:space="0" w:color="auto"/>
        <w:bottom w:val="none" w:sz="0" w:space="0" w:color="auto"/>
        <w:right w:val="none" w:sz="0" w:space="0" w:color="auto"/>
      </w:divBdr>
    </w:div>
    <w:div w:id="1872303518">
      <w:bodyDiv w:val="1"/>
      <w:marLeft w:val="0"/>
      <w:marRight w:val="0"/>
      <w:marTop w:val="0"/>
      <w:marBottom w:val="0"/>
      <w:divBdr>
        <w:top w:val="none" w:sz="0" w:space="0" w:color="auto"/>
        <w:left w:val="none" w:sz="0" w:space="0" w:color="auto"/>
        <w:bottom w:val="none" w:sz="0" w:space="0" w:color="auto"/>
        <w:right w:val="none" w:sz="0" w:space="0" w:color="auto"/>
      </w:divBdr>
    </w:div>
    <w:div w:id="1872303572">
      <w:bodyDiv w:val="1"/>
      <w:marLeft w:val="0"/>
      <w:marRight w:val="0"/>
      <w:marTop w:val="0"/>
      <w:marBottom w:val="0"/>
      <w:divBdr>
        <w:top w:val="none" w:sz="0" w:space="0" w:color="auto"/>
        <w:left w:val="none" w:sz="0" w:space="0" w:color="auto"/>
        <w:bottom w:val="none" w:sz="0" w:space="0" w:color="auto"/>
        <w:right w:val="none" w:sz="0" w:space="0" w:color="auto"/>
      </w:divBdr>
    </w:div>
    <w:div w:id="1872457600">
      <w:bodyDiv w:val="1"/>
      <w:marLeft w:val="0"/>
      <w:marRight w:val="0"/>
      <w:marTop w:val="0"/>
      <w:marBottom w:val="0"/>
      <w:divBdr>
        <w:top w:val="none" w:sz="0" w:space="0" w:color="auto"/>
        <w:left w:val="none" w:sz="0" w:space="0" w:color="auto"/>
        <w:bottom w:val="none" w:sz="0" w:space="0" w:color="auto"/>
        <w:right w:val="none" w:sz="0" w:space="0" w:color="auto"/>
      </w:divBdr>
      <w:divsChild>
        <w:div w:id="808209398">
          <w:marLeft w:val="480"/>
          <w:marRight w:val="0"/>
          <w:marTop w:val="0"/>
          <w:marBottom w:val="0"/>
          <w:divBdr>
            <w:top w:val="none" w:sz="0" w:space="0" w:color="auto"/>
            <w:left w:val="none" w:sz="0" w:space="0" w:color="auto"/>
            <w:bottom w:val="none" w:sz="0" w:space="0" w:color="auto"/>
            <w:right w:val="none" w:sz="0" w:space="0" w:color="auto"/>
          </w:divBdr>
        </w:div>
        <w:div w:id="832137392">
          <w:marLeft w:val="480"/>
          <w:marRight w:val="0"/>
          <w:marTop w:val="0"/>
          <w:marBottom w:val="0"/>
          <w:divBdr>
            <w:top w:val="none" w:sz="0" w:space="0" w:color="auto"/>
            <w:left w:val="none" w:sz="0" w:space="0" w:color="auto"/>
            <w:bottom w:val="none" w:sz="0" w:space="0" w:color="auto"/>
            <w:right w:val="none" w:sz="0" w:space="0" w:color="auto"/>
          </w:divBdr>
        </w:div>
        <w:div w:id="1438253462">
          <w:marLeft w:val="480"/>
          <w:marRight w:val="0"/>
          <w:marTop w:val="0"/>
          <w:marBottom w:val="0"/>
          <w:divBdr>
            <w:top w:val="none" w:sz="0" w:space="0" w:color="auto"/>
            <w:left w:val="none" w:sz="0" w:space="0" w:color="auto"/>
            <w:bottom w:val="none" w:sz="0" w:space="0" w:color="auto"/>
            <w:right w:val="none" w:sz="0" w:space="0" w:color="auto"/>
          </w:divBdr>
        </w:div>
        <w:div w:id="1313749780">
          <w:marLeft w:val="480"/>
          <w:marRight w:val="0"/>
          <w:marTop w:val="0"/>
          <w:marBottom w:val="0"/>
          <w:divBdr>
            <w:top w:val="none" w:sz="0" w:space="0" w:color="auto"/>
            <w:left w:val="none" w:sz="0" w:space="0" w:color="auto"/>
            <w:bottom w:val="none" w:sz="0" w:space="0" w:color="auto"/>
            <w:right w:val="none" w:sz="0" w:space="0" w:color="auto"/>
          </w:divBdr>
        </w:div>
        <w:div w:id="166292642">
          <w:marLeft w:val="480"/>
          <w:marRight w:val="0"/>
          <w:marTop w:val="0"/>
          <w:marBottom w:val="0"/>
          <w:divBdr>
            <w:top w:val="none" w:sz="0" w:space="0" w:color="auto"/>
            <w:left w:val="none" w:sz="0" w:space="0" w:color="auto"/>
            <w:bottom w:val="none" w:sz="0" w:space="0" w:color="auto"/>
            <w:right w:val="none" w:sz="0" w:space="0" w:color="auto"/>
          </w:divBdr>
        </w:div>
        <w:div w:id="411392665">
          <w:marLeft w:val="480"/>
          <w:marRight w:val="0"/>
          <w:marTop w:val="0"/>
          <w:marBottom w:val="0"/>
          <w:divBdr>
            <w:top w:val="none" w:sz="0" w:space="0" w:color="auto"/>
            <w:left w:val="none" w:sz="0" w:space="0" w:color="auto"/>
            <w:bottom w:val="none" w:sz="0" w:space="0" w:color="auto"/>
            <w:right w:val="none" w:sz="0" w:space="0" w:color="auto"/>
          </w:divBdr>
        </w:div>
        <w:div w:id="838424357">
          <w:marLeft w:val="480"/>
          <w:marRight w:val="0"/>
          <w:marTop w:val="0"/>
          <w:marBottom w:val="0"/>
          <w:divBdr>
            <w:top w:val="none" w:sz="0" w:space="0" w:color="auto"/>
            <w:left w:val="none" w:sz="0" w:space="0" w:color="auto"/>
            <w:bottom w:val="none" w:sz="0" w:space="0" w:color="auto"/>
            <w:right w:val="none" w:sz="0" w:space="0" w:color="auto"/>
          </w:divBdr>
        </w:div>
        <w:div w:id="1350445039">
          <w:marLeft w:val="480"/>
          <w:marRight w:val="0"/>
          <w:marTop w:val="0"/>
          <w:marBottom w:val="0"/>
          <w:divBdr>
            <w:top w:val="none" w:sz="0" w:space="0" w:color="auto"/>
            <w:left w:val="none" w:sz="0" w:space="0" w:color="auto"/>
            <w:bottom w:val="none" w:sz="0" w:space="0" w:color="auto"/>
            <w:right w:val="none" w:sz="0" w:space="0" w:color="auto"/>
          </w:divBdr>
        </w:div>
        <w:div w:id="349111008">
          <w:marLeft w:val="480"/>
          <w:marRight w:val="0"/>
          <w:marTop w:val="0"/>
          <w:marBottom w:val="0"/>
          <w:divBdr>
            <w:top w:val="none" w:sz="0" w:space="0" w:color="auto"/>
            <w:left w:val="none" w:sz="0" w:space="0" w:color="auto"/>
            <w:bottom w:val="none" w:sz="0" w:space="0" w:color="auto"/>
            <w:right w:val="none" w:sz="0" w:space="0" w:color="auto"/>
          </w:divBdr>
        </w:div>
        <w:div w:id="1339695741">
          <w:marLeft w:val="480"/>
          <w:marRight w:val="0"/>
          <w:marTop w:val="0"/>
          <w:marBottom w:val="0"/>
          <w:divBdr>
            <w:top w:val="none" w:sz="0" w:space="0" w:color="auto"/>
            <w:left w:val="none" w:sz="0" w:space="0" w:color="auto"/>
            <w:bottom w:val="none" w:sz="0" w:space="0" w:color="auto"/>
            <w:right w:val="none" w:sz="0" w:space="0" w:color="auto"/>
          </w:divBdr>
        </w:div>
        <w:div w:id="915482690">
          <w:marLeft w:val="480"/>
          <w:marRight w:val="0"/>
          <w:marTop w:val="0"/>
          <w:marBottom w:val="0"/>
          <w:divBdr>
            <w:top w:val="none" w:sz="0" w:space="0" w:color="auto"/>
            <w:left w:val="none" w:sz="0" w:space="0" w:color="auto"/>
            <w:bottom w:val="none" w:sz="0" w:space="0" w:color="auto"/>
            <w:right w:val="none" w:sz="0" w:space="0" w:color="auto"/>
          </w:divBdr>
        </w:div>
        <w:div w:id="2116516482">
          <w:marLeft w:val="480"/>
          <w:marRight w:val="0"/>
          <w:marTop w:val="0"/>
          <w:marBottom w:val="0"/>
          <w:divBdr>
            <w:top w:val="none" w:sz="0" w:space="0" w:color="auto"/>
            <w:left w:val="none" w:sz="0" w:space="0" w:color="auto"/>
            <w:bottom w:val="none" w:sz="0" w:space="0" w:color="auto"/>
            <w:right w:val="none" w:sz="0" w:space="0" w:color="auto"/>
          </w:divBdr>
        </w:div>
        <w:div w:id="1837458489">
          <w:marLeft w:val="480"/>
          <w:marRight w:val="0"/>
          <w:marTop w:val="0"/>
          <w:marBottom w:val="0"/>
          <w:divBdr>
            <w:top w:val="none" w:sz="0" w:space="0" w:color="auto"/>
            <w:left w:val="none" w:sz="0" w:space="0" w:color="auto"/>
            <w:bottom w:val="none" w:sz="0" w:space="0" w:color="auto"/>
            <w:right w:val="none" w:sz="0" w:space="0" w:color="auto"/>
          </w:divBdr>
        </w:div>
        <w:div w:id="1955552911">
          <w:marLeft w:val="480"/>
          <w:marRight w:val="0"/>
          <w:marTop w:val="0"/>
          <w:marBottom w:val="0"/>
          <w:divBdr>
            <w:top w:val="none" w:sz="0" w:space="0" w:color="auto"/>
            <w:left w:val="none" w:sz="0" w:space="0" w:color="auto"/>
            <w:bottom w:val="none" w:sz="0" w:space="0" w:color="auto"/>
            <w:right w:val="none" w:sz="0" w:space="0" w:color="auto"/>
          </w:divBdr>
        </w:div>
        <w:div w:id="906260001">
          <w:marLeft w:val="480"/>
          <w:marRight w:val="0"/>
          <w:marTop w:val="0"/>
          <w:marBottom w:val="0"/>
          <w:divBdr>
            <w:top w:val="none" w:sz="0" w:space="0" w:color="auto"/>
            <w:left w:val="none" w:sz="0" w:space="0" w:color="auto"/>
            <w:bottom w:val="none" w:sz="0" w:space="0" w:color="auto"/>
            <w:right w:val="none" w:sz="0" w:space="0" w:color="auto"/>
          </w:divBdr>
        </w:div>
        <w:div w:id="361371375">
          <w:marLeft w:val="480"/>
          <w:marRight w:val="0"/>
          <w:marTop w:val="0"/>
          <w:marBottom w:val="0"/>
          <w:divBdr>
            <w:top w:val="none" w:sz="0" w:space="0" w:color="auto"/>
            <w:left w:val="none" w:sz="0" w:space="0" w:color="auto"/>
            <w:bottom w:val="none" w:sz="0" w:space="0" w:color="auto"/>
            <w:right w:val="none" w:sz="0" w:space="0" w:color="auto"/>
          </w:divBdr>
        </w:div>
        <w:div w:id="1799378507">
          <w:marLeft w:val="480"/>
          <w:marRight w:val="0"/>
          <w:marTop w:val="0"/>
          <w:marBottom w:val="0"/>
          <w:divBdr>
            <w:top w:val="none" w:sz="0" w:space="0" w:color="auto"/>
            <w:left w:val="none" w:sz="0" w:space="0" w:color="auto"/>
            <w:bottom w:val="none" w:sz="0" w:space="0" w:color="auto"/>
            <w:right w:val="none" w:sz="0" w:space="0" w:color="auto"/>
          </w:divBdr>
        </w:div>
        <w:div w:id="266929904">
          <w:marLeft w:val="480"/>
          <w:marRight w:val="0"/>
          <w:marTop w:val="0"/>
          <w:marBottom w:val="0"/>
          <w:divBdr>
            <w:top w:val="none" w:sz="0" w:space="0" w:color="auto"/>
            <w:left w:val="none" w:sz="0" w:space="0" w:color="auto"/>
            <w:bottom w:val="none" w:sz="0" w:space="0" w:color="auto"/>
            <w:right w:val="none" w:sz="0" w:space="0" w:color="auto"/>
          </w:divBdr>
        </w:div>
        <w:div w:id="739520477">
          <w:marLeft w:val="480"/>
          <w:marRight w:val="0"/>
          <w:marTop w:val="0"/>
          <w:marBottom w:val="0"/>
          <w:divBdr>
            <w:top w:val="none" w:sz="0" w:space="0" w:color="auto"/>
            <w:left w:val="none" w:sz="0" w:space="0" w:color="auto"/>
            <w:bottom w:val="none" w:sz="0" w:space="0" w:color="auto"/>
            <w:right w:val="none" w:sz="0" w:space="0" w:color="auto"/>
          </w:divBdr>
        </w:div>
        <w:div w:id="1007369093">
          <w:marLeft w:val="480"/>
          <w:marRight w:val="0"/>
          <w:marTop w:val="0"/>
          <w:marBottom w:val="0"/>
          <w:divBdr>
            <w:top w:val="none" w:sz="0" w:space="0" w:color="auto"/>
            <w:left w:val="none" w:sz="0" w:space="0" w:color="auto"/>
            <w:bottom w:val="none" w:sz="0" w:space="0" w:color="auto"/>
            <w:right w:val="none" w:sz="0" w:space="0" w:color="auto"/>
          </w:divBdr>
        </w:div>
        <w:div w:id="1793135916">
          <w:marLeft w:val="480"/>
          <w:marRight w:val="0"/>
          <w:marTop w:val="0"/>
          <w:marBottom w:val="0"/>
          <w:divBdr>
            <w:top w:val="none" w:sz="0" w:space="0" w:color="auto"/>
            <w:left w:val="none" w:sz="0" w:space="0" w:color="auto"/>
            <w:bottom w:val="none" w:sz="0" w:space="0" w:color="auto"/>
            <w:right w:val="none" w:sz="0" w:space="0" w:color="auto"/>
          </w:divBdr>
        </w:div>
        <w:div w:id="977420958">
          <w:marLeft w:val="480"/>
          <w:marRight w:val="0"/>
          <w:marTop w:val="0"/>
          <w:marBottom w:val="0"/>
          <w:divBdr>
            <w:top w:val="none" w:sz="0" w:space="0" w:color="auto"/>
            <w:left w:val="none" w:sz="0" w:space="0" w:color="auto"/>
            <w:bottom w:val="none" w:sz="0" w:space="0" w:color="auto"/>
            <w:right w:val="none" w:sz="0" w:space="0" w:color="auto"/>
          </w:divBdr>
        </w:div>
        <w:div w:id="937755182">
          <w:marLeft w:val="480"/>
          <w:marRight w:val="0"/>
          <w:marTop w:val="0"/>
          <w:marBottom w:val="0"/>
          <w:divBdr>
            <w:top w:val="none" w:sz="0" w:space="0" w:color="auto"/>
            <w:left w:val="none" w:sz="0" w:space="0" w:color="auto"/>
            <w:bottom w:val="none" w:sz="0" w:space="0" w:color="auto"/>
            <w:right w:val="none" w:sz="0" w:space="0" w:color="auto"/>
          </w:divBdr>
        </w:div>
        <w:div w:id="512374972">
          <w:marLeft w:val="480"/>
          <w:marRight w:val="0"/>
          <w:marTop w:val="0"/>
          <w:marBottom w:val="0"/>
          <w:divBdr>
            <w:top w:val="none" w:sz="0" w:space="0" w:color="auto"/>
            <w:left w:val="none" w:sz="0" w:space="0" w:color="auto"/>
            <w:bottom w:val="none" w:sz="0" w:space="0" w:color="auto"/>
            <w:right w:val="none" w:sz="0" w:space="0" w:color="auto"/>
          </w:divBdr>
        </w:div>
        <w:div w:id="297152519">
          <w:marLeft w:val="480"/>
          <w:marRight w:val="0"/>
          <w:marTop w:val="0"/>
          <w:marBottom w:val="0"/>
          <w:divBdr>
            <w:top w:val="none" w:sz="0" w:space="0" w:color="auto"/>
            <w:left w:val="none" w:sz="0" w:space="0" w:color="auto"/>
            <w:bottom w:val="none" w:sz="0" w:space="0" w:color="auto"/>
            <w:right w:val="none" w:sz="0" w:space="0" w:color="auto"/>
          </w:divBdr>
        </w:div>
        <w:div w:id="340620754">
          <w:marLeft w:val="480"/>
          <w:marRight w:val="0"/>
          <w:marTop w:val="0"/>
          <w:marBottom w:val="0"/>
          <w:divBdr>
            <w:top w:val="none" w:sz="0" w:space="0" w:color="auto"/>
            <w:left w:val="none" w:sz="0" w:space="0" w:color="auto"/>
            <w:bottom w:val="none" w:sz="0" w:space="0" w:color="auto"/>
            <w:right w:val="none" w:sz="0" w:space="0" w:color="auto"/>
          </w:divBdr>
        </w:div>
        <w:div w:id="454570172">
          <w:marLeft w:val="480"/>
          <w:marRight w:val="0"/>
          <w:marTop w:val="0"/>
          <w:marBottom w:val="0"/>
          <w:divBdr>
            <w:top w:val="none" w:sz="0" w:space="0" w:color="auto"/>
            <w:left w:val="none" w:sz="0" w:space="0" w:color="auto"/>
            <w:bottom w:val="none" w:sz="0" w:space="0" w:color="auto"/>
            <w:right w:val="none" w:sz="0" w:space="0" w:color="auto"/>
          </w:divBdr>
        </w:div>
        <w:div w:id="1040545033">
          <w:marLeft w:val="480"/>
          <w:marRight w:val="0"/>
          <w:marTop w:val="0"/>
          <w:marBottom w:val="0"/>
          <w:divBdr>
            <w:top w:val="none" w:sz="0" w:space="0" w:color="auto"/>
            <w:left w:val="none" w:sz="0" w:space="0" w:color="auto"/>
            <w:bottom w:val="none" w:sz="0" w:space="0" w:color="auto"/>
            <w:right w:val="none" w:sz="0" w:space="0" w:color="auto"/>
          </w:divBdr>
        </w:div>
        <w:div w:id="33505549">
          <w:marLeft w:val="480"/>
          <w:marRight w:val="0"/>
          <w:marTop w:val="0"/>
          <w:marBottom w:val="0"/>
          <w:divBdr>
            <w:top w:val="none" w:sz="0" w:space="0" w:color="auto"/>
            <w:left w:val="none" w:sz="0" w:space="0" w:color="auto"/>
            <w:bottom w:val="none" w:sz="0" w:space="0" w:color="auto"/>
            <w:right w:val="none" w:sz="0" w:space="0" w:color="auto"/>
          </w:divBdr>
        </w:div>
        <w:div w:id="915089307">
          <w:marLeft w:val="480"/>
          <w:marRight w:val="0"/>
          <w:marTop w:val="0"/>
          <w:marBottom w:val="0"/>
          <w:divBdr>
            <w:top w:val="none" w:sz="0" w:space="0" w:color="auto"/>
            <w:left w:val="none" w:sz="0" w:space="0" w:color="auto"/>
            <w:bottom w:val="none" w:sz="0" w:space="0" w:color="auto"/>
            <w:right w:val="none" w:sz="0" w:space="0" w:color="auto"/>
          </w:divBdr>
        </w:div>
        <w:div w:id="154927924">
          <w:marLeft w:val="480"/>
          <w:marRight w:val="0"/>
          <w:marTop w:val="0"/>
          <w:marBottom w:val="0"/>
          <w:divBdr>
            <w:top w:val="none" w:sz="0" w:space="0" w:color="auto"/>
            <w:left w:val="none" w:sz="0" w:space="0" w:color="auto"/>
            <w:bottom w:val="none" w:sz="0" w:space="0" w:color="auto"/>
            <w:right w:val="none" w:sz="0" w:space="0" w:color="auto"/>
          </w:divBdr>
        </w:div>
        <w:div w:id="1755590286">
          <w:marLeft w:val="480"/>
          <w:marRight w:val="0"/>
          <w:marTop w:val="0"/>
          <w:marBottom w:val="0"/>
          <w:divBdr>
            <w:top w:val="none" w:sz="0" w:space="0" w:color="auto"/>
            <w:left w:val="none" w:sz="0" w:space="0" w:color="auto"/>
            <w:bottom w:val="none" w:sz="0" w:space="0" w:color="auto"/>
            <w:right w:val="none" w:sz="0" w:space="0" w:color="auto"/>
          </w:divBdr>
        </w:div>
        <w:div w:id="313216916">
          <w:marLeft w:val="480"/>
          <w:marRight w:val="0"/>
          <w:marTop w:val="0"/>
          <w:marBottom w:val="0"/>
          <w:divBdr>
            <w:top w:val="none" w:sz="0" w:space="0" w:color="auto"/>
            <w:left w:val="none" w:sz="0" w:space="0" w:color="auto"/>
            <w:bottom w:val="none" w:sz="0" w:space="0" w:color="auto"/>
            <w:right w:val="none" w:sz="0" w:space="0" w:color="auto"/>
          </w:divBdr>
        </w:div>
        <w:div w:id="309794989">
          <w:marLeft w:val="480"/>
          <w:marRight w:val="0"/>
          <w:marTop w:val="0"/>
          <w:marBottom w:val="0"/>
          <w:divBdr>
            <w:top w:val="none" w:sz="0" w:space="0" w:color="auto"/>
            <w:left w:val="none" w:sz="0" w:space="0" w:color="auto"/>
            <w:bottom w:val="none" w:sz="0" w:space="0" w:color="auto"/>
            <w:right w:val="none" w:sz="0" w:space="0" w:color="auto"/>
          </w:divBdr>
        </w:div>
        <w:div w:id="943000129">
          <w:marLeft w:val="480"/>
          <w:marRight w:val="0"/>
          <w:marTop w:val="0"/>
          <w:marBottom w:val="0"/>
          <w:divBdr>
            <w:top w:val="none" w:sz="0" w:space="0" w:color="auto"/>
            <w:left w:val="none" w:sz="0" w:space="0" w:color="auto"/>
            <w:bottom w:val="none" w:sz="0" w:space="0" w:color="auto"/>
            <w:right w:val="none" w:sz="0" w:space="0" w:color="auto"/>
          </w:divBdr>
        </w:div>
        <w:div w:id="2067754112">
          <w:marLeft w:val="480"/>
          <w:marRight w:val="0"/>
          <w:marTop w:val="0"/>
          <w:marBottom w:val="0"/>
          <w:divBdr>
            <w:top w:val="none" w:sz="0" w:space="0" w:color="auto"/>
            <w:left w:val="none" w:sz="0" w:space="0" w:color="auto"/>
            <w:bottom w:val="none" w:sz="0" w:space="0" w:color="auto"/>
            <w:right w:val="none" w:sz="0" w:space="0" w:color="auto"/>
          </w:divBdr>
        </w:div>
        <w:div w:id="469400265">
          <w:marLeft w:val="480"/>
          <w:marRight w:val="0"/>
          <w:marTop w:val="0"/>
          <w:marBottom w:val="0"/>
          <w:divBdr>
            <w:top w:val="none" w:sz="0" w:space="0" w:color="auto"/>
            <w:left w:val="none" w:sz="0" w:space="0" w:color="auto"/>
            <w:bottom w:val="none" w:sz="0" w:space="0" w:color="auto"/>
            <w:right w:val="none" w:sz="0" w:space="0" w:color="auto"/>
          </w:divBdr>
        </w:div>
        <w:div w:id="529494454">
          <w:marLeft w:val="480"/>
          <w:marRight w:val="0"/>
          <w:marTop w:val="0"/>
          <w:marBottom w:val="0"/>
          <w:divBdr>
            <w:top w:val="none" w:sz="0" w:space="0" w:color="auto"/>
            <w:left w:val="none" w:sz="0" w:space="0" w:color="auto"/>
            <w:bottom w:val="none" w:sz="0" w:space="0" w:color="auto"/>
            <w:right w:val="none" w:sz="0" w:space="0" w:color="auto"/>
          </w:divBdr>
        </w:div>
        <w:div w:id="1881168490">
          <w:marLeft w:val="480"/>
          <w:marRight w:val="0"/>
          <w:marTop w:val="0"/>
          <w:marBottom w:val="0"/>
          <w:divBdr>
            <w:top w:val="none" w:sz="0" w:space="0" w:color="auto"/>
            <w:left w:val="none" w:sz="0" w:space="0" w:color="auto"/>
            <w:bottom w:val="none" w:sz="0" w:space="0" w:color="auto"/>
            <w:right w:val="none" w:sz="0" w:space="0" w:color="auto"/>
          </w:divBdr>
        </w:div>
        <w:div w:id="1098522601">
          <w:marLeft w:val="480"/>
          <w:marRight w:val="0"/>
          <w:marTop w:val="0"/>
          <w:marBottom w:val="0"/>
          <w:divBdr>
            <w:top w:val="none" w:sz="0" w:space="0" w:color="auto"/>
            <w:left w:val="none" w:sz="0" w:space="0" w:color="auto"/>
            <w:bottom w:val="none" w:sz="0" w:space="0" w:color="auto"/>
            <w:right w:val="none" w:sz="0" w:space="0" w:color="auto"/>
          </w:divBdr>
        </w:div>
        <w:div w:id="1253902261">
          <w:marLeft w:val="480"/>
          <w:marRight w:val="0"/>
          <w:marTop w:val="0"/>
          <w:marBottom w:val="0"/>
          <w:divBdr>
            <w:top w:val="none" w:sz="0" w:space="0" w:color="auto"/>
            <w:left w:val="none" w:sz="0" w:space="0" w:color="auto"/>
            <w:bottom w:val="none" w:sz="0" w:space="0" w:color="auto"/>
            <w:right w:val="none" w:sz="0" w:space="0" w:color="auto"/>
          </w:divBdr>
        </w:div>
        <w:div w:id="622879685">
          <w:marLeft w:val="480"/>
          <w:marRight w:val="0"/>
          <w:marTop w:val="0"/>
          <w:marBottom w:val="0"/>
          <w:divBdr>
            <w:top w:val="none" w:sz="0" w:space="0" w:color="auto"/>
            <w:left w:val="none" w:sz="0" w:space="0" w:color="auto"/>
            <w:bottom w:val="none" w:sz="0" w:space="0" w:color="auto"/>
            <w:right w:val="none" w:sz="0" w:space="0" w:color="auto"/>
          </w:divBdr>
        </w:div>
        <w:div w:id="554240407">
          <w:marLeft w:val="480"/>
          <w:marRight w:val="0"/>
          <w:marTop w:val="0"/>
          <w:marBottom w:val="0"/>
          <w:divBdr>
            <w:top w:val="none" w:sz="0" w:space="0" w:color="auto"/>
            <w:left w:val="none" w:sz="0" w:space="0" w:color="auto"/>
            <w:bottom w:val="none" w:sz="0" w:space="0" w:color="auto"/>
            <w:right w:val="none" w:sz="0" w:space="0" w:color="auto"/>
          </w:divBdr>
        </w:div>
        <w:div w:id="1774125764">
          <w:marLeft w:val="480"/>
          <w:marRight w:val="0"/>
          <w:marTop w:val="0"/>
          <w:marBottom w:val="0"/>
          <w:divBdr>
            <w:top w:val="none" w:sz="0" w:space="0" w:color="auto"/>
            <w:left w:val="none" w:sz="0" w:space="0" w:color="auto"/>
            <w:bottom w:val="none" w:sz="0" w:space="0" w:color="auto"/>
            <w:right w:val="none" w:sz="0" w:space="0" w:color="auto"/>
          </w:divBdr>
        </w:div>
        <w:div w:id="522548342">
          <w:marLeft w:val="480"/>
          <w:marRight w:val="0"/>
          <w:marTop w:val="0"/>
          <w:marBottom w:val="0"/>
          <w:divBdr>
            <w:top w:val="none" w:sz="0" w:space="0" w:color="auto"/>
            <w:left w:val="none" w:sz="0" w:space="0" w:color="auto"/>
            <w:bottom w:val="none" w:sz="0" w:space="0" w:color="auto"/>
            <w:right w:val="none" w:sz="0" w:space="0" w:color="auto"/>
          </w:divBdr>
        </w:div>
        <w:div w:id="1939363931">
          <w:marLeft w:val="480"/>
          <w:marRight w:val="0"/>
          <w:marTop w:val="0"/>
          <w:marBottom w:val="0"/>
          <w:divBdr>
            <w:top w:val="none" w:sz="0" w:space="0" w:color="auto"/>
            <w:left w:val="none" w:sz="0" w:space="0" w:color="auto"/>
            <w:bottom w:val="none" w:sz="0" w:space="0" w:color="auto"/>
            <w:right w:val="none" w:sz="0" w:space="0" w:color="auto"/>
          </w:divBdr>
        </w:div>
        <w:div w:id="746150783">
          <w:marLeft w:val="480"/>
          <w:marRight w:val="0"/>
          <w:marTop w:val="0"/>
          <w:marBottom w:val="0"/>
          <w:divBdr>
            <w:top w:val="none" w:sz="0" w:space="0" w:color="auto"/>
            <w:left w:val="none" w:sz="0" w:space="0" w:color="auto"/>
            <w:bottom w:val="none" w:sz="0" w:space="0" w:color="auto"/>
            <w:right w:val="none" w:sz="0" w:space="0" w:color="auto"/>
          </w:divBdr>
        </w:div>
        <w:div w:id="1222712698">
          <w:marLeft w:val="480"/>
          <w:marRight w:val="0"/>
          <w:marTop w:val="0"/>
          <w:marBottom w:val="0"/>
          <w:divBdr>
            <w:top w:val="none" w:sz="0" w:space="0" w:color="auto"/>
            <w:left w:val="none" w:sz="0" w:space="0" w:color="auto"/>
            <w:bottom w:val="none" w:sz="0" w:space="0" w:color="auto"/>
            <w:right w:val="none" w:sz="0" w:space="0" w:color="auto"/>
          </w:divBdr>
        </w:div>
        <w:div w:id="1815178862">
          <w:marLeft w:val="480"/>
          <w:marRight w:val="0"/>
          <w:marTop w:val="0"/>
          <w:marBottom w:val="0"/>
          <w:divBdr>
            <w:top w:val="none" w:sz="0" w:space="0" w:color="auto"/>
            <w:left w:val="none" w:sz="0" w:space="0" w:color="auto"/>
            <w:bottom w:val="none" w:sz="0" w:space="0" w:color="auto"/>
            <w:right w:val="none" w:sz="0" w:space="0" w:color="auto"/>
          </w:divBdr>
        </w:div>
        <w:div w:id="313682921">
          <w:marLeft w:val="480"/>
          <w:marRight w:val="0"/>
          <w:marTop w:val="0"/>
          <w:marBottom w:val="0"/>
          <w:divBdr>
            <w:top w:val="none" w:sz="0" w:space="0" w:color="auto"/>
            <w:left w:val="none" w:sz="0" w:space="0" w:color="auto"/>
            <w:bottom w:val="none" w:sz="0" w:space="0" w:color="auto"/>
            <w:right w:val="none" w:sz="0" w:space="0" w:color="auto"/>
          </w:divBdr>
        </w:div>
        <w:div w:id="2082822688">
          <w:marLeft w:val="480"/>
          <w:marRight w:val="0"/>
          <w:marTop w:val="0"/>
          <w:marBottom w:val="0"/>
          <w:divBdr>
            <w:top w:val="none" w:sz="0" w:space="0" w:color="auto"/>
            <w:left w:val="none" w:sz="0" w:space="0" w:color="auto"/>
            <w:bottom w:val="none" w:sz="0" w:space="0" w:color="auto"/>
            <w:right w:val="none" w:sz="0" w:space="0" w:color="auto"/>
          </w:divBdr>
        </w:div>
        <w:div w:id="610550742">
          <w:marLeft w:val="480"/>
          <w:marRight w:val="0"/>
          <w:marTop w:val="0"/>
          <w:marBottom w:val="0"/>
          <w:divBdr>
            <w:top w:val="none" w:sz="0" w:space="0" w:color="auto"/>
            <w:left w:val="none" w:sz="0" w:space="0" w:color="auto"/>
            <w:bottom w:val="none" w:sz="0" w:space="0" w:color="auto"/>
            <w:right w:val="none" w:sz="0" w:space="0" w:color="auto"/>
          </w:divBdr>
        </w:div>
        <w:div w:id="226185211">
          <w:marLeft w:val="480"/>
          <w:marRight w:val="0"/>
          <w:marTop w:val="0"/>
          <w:marBottom w:val="0"/>
          <w:divBdr>
            <w:top w:val="none" w:sz="0" w:space="0" w:color="auto"/>
            <w:left w:val="none" w:sz="0" w:space="0" w:color="auto"/>
            <w:bottom w:val="none" w:sz="0" w:space="0" w:color="auto"/>
            <w:right w:val="none" w:sz="0" w:space="0" w:color="auto"/>
          </w:divBdr>
        </w:div>
        <w:div w:id="1991133826">
          <w:marLeft w:val="480"/>
          <w:marRight w:val="0"/>
          <w:marTop w:val="0"/>
          <w:marBottom w:val="0"/>
          <w:divBdr>
            <w:top w:val="none" w:sz="0" w:space="0" w:color="auto"/>
            <w:left w:val="none" w:sz="0" w:space="0" w:color="auto"/>
            <w:bottom w:val="none" w:sz="0" w:space="0" w:color="auto"/>
            <w:right w:val="none" w:sz="0" w:space="0" w:color="auto"/>
          </w:divBdr>
        </w:div>
        <w:div w:id="2111854745">
          <w:marLeft w:val="480"/>
          <w:marRight w:val="0"/>
          <w:marTop w:val="0"/>
          <w:marBottom w:val="0"/>
          <w:divBdr>
            <w:top w:val="none" w:sz="0" w:space="0" w:color="auto"/>
            <w:left w:val="none" w:sz="0" w:space="0" w:color="auto"/>
            <w:bottom w:val="none" w:sz="0" w:space="0" w:color="auto"/>
            <w:right w:val="none" w:sz="0" w:space="0" w:color="auto"/>
          </w:divBdr>
        </w:div>
        <w:div w:id="164710750">
          <w:marLeft w:val="480"/>
          <w:marRight w:val="0"/>
          <w:marTop w:val="0"/>
          <w:marBottom w:val="0"/>
          <w:divBdr>
            <w:top w:val="none" w:sz="0" w:space="0" w:color="auto"/>
            <w:left w:val="none" w:sz="0" w:space="0" w:color="auto"/>
            <w:bottom w:val="none" w:sz="0" w:space="0" w:color="auto"/>
            <w:right w:val="none" w:sz="0" w:space="0" w:color="auto"/>
          </w:divBdr>
        </w:div>
        <w:div w:id="1067265416">
          <w:marLeft w:val="480"/>
          <w:marRight w:val="0"/>
          <w:marTop w:val="0"/>
          <w:marBottom w:val="0"/>
          <w:divBdr>
            <w:top w:val="none" w:sz="0" w:space="0" w:color="auto"/>
            <w:left w:val="none" w:sz="0" w:space="0" w:color="auto"/>
            <w:bottom w:val="none" w:sz="0" w:space="0" w:color="auto"/>
            <w:right w:val="none" w:sz="0" w:space="0" w:color="auto"/>
          </w:divBdr>
        </w:div>
        <w:div w:id="1044057762">
          <w:marLeft w:val="480"/>
          <w:marRight w:val="0"/>
          <w:marTop w:val="0"/>
          <w:marBottom w:val="0"/>
          <w:divBdr>
            <w:top w:val="none" w:sz="0" w:space="0" w:color="auto"/>
            <w:left w:val="none" w:sz="0" w:space="0" w:color="auto"/>
            <w:bottom w:val="none" w:sz="0" w:space="0" w:color="auto"/>
            <w:right w:val="none" w:sz="0" w:space="0" w:color="auto"/>
          </w:divBdr>
        </w:div>
        <w:div w:id="1615551251">
          <w:marLeft w:val="480"/>
          <w:marRight w:val="0"/>
          <w:marTop w:val="0"/>
          <w:marBottom w:val="0"/>
          <w:divBdr>
            <w:top w:val="none" w:sz="0" w:space="0" w:color="auto"/>
            <w:left w:val="none" w:sz="0" w:space="0" w:color="auto"/>
            <w:bottom w:val="none" w:sz="0" w:space="0" w:color="auto"/>
            <w:right w:val="none" w:sz="0" w:space="0" w:color="auto"/>
          </w:divBdr>
        </w:div>
        <w:div w:id="2012901666">
          <w:marLeft w:val="480"/>
          <w:marRight w:val="0"/>
          <w:marTop w:val="0"/>
          <w:marBottom w:val="0"/>
          <w:divBdr>
            <w:top w:val="none" w:sz="0" w:space="0" w:color="auto"/>
            <w:left w:val="none" w:sz="0" w:space="0" w:color="auto"/>
            <w:bottom w:val="none" w:sz="0" w:space="0" w:color="auto"/>
            <w:right w:val="none" w:sz="0" w:space="0" w:color="auto"/>
          </w:divBdr>
        </w:div>
        <w:div w:id="1420372128">
          <w:marLeft w:val="480"/>
          <w:marRight w:val="0"/>
          <w:marTop w:val="0"/>
          <w:marBottom w:val="0"/>
          <w:divBdr>
            <w:top w:val="none" w:sz="0" w:space="0" w:color="auto"/>
            <w:left w:val="none" w:sz="0" w:space="0" w:color="auto"/>
            <w:bottom w:val="none" w:sz="0" w:space="0" w:color="auto"/>
            <w:right w:val="none" w:sz="0" w:space="0" w:color="auto"/>
          </w:divBdr>
        </w:div>
        <w:div w:id="594873209">
          <w:marLeft w:val="480"/>
          <w:marRight w:val="0"/>
          <w:marTop w:val="0"/>
          <w:marBottom w:val="0"/>
          <w:divBdr>
            <w:top w:val="none" w:sz="0" w:space="0" w:color="auto"/>
            <w:left w:val="none" w:sz="0" w:space="0" w:color="auto"/>
            <w:bottom w:val="none" w:sz="0" w:space="0" w:color="auto"/>
            <w:right w:val="none" w:sz="0" w:space="0" w:color="auto"/>
          </w:divBdr>
        </w:div>
        <w:div w:id="451095780">
          <w:marLeft w:val="480"/>
          <w:marRight w:val="0"/>
          <w:marTop w:val="0"/>
          <w:marBottom w:val="0"/>
          <w:divBdr>
            <w:top w:val="none" w:sz="0" w:space="0" w:color="auto"/>
            <w:left w:val="none" w:sz="0" w:space="0" w:color="auto"/>
            <w:bottom w:val="none" w:sz="0" w:space="0" w:color="auto"/>
            <w:right w:val="none" w:sz="0" w:space="0" w:color="auto"/>
          </w:divBdr>
        </w:div>
        <w:div w:id="1086266503">
          <w:marLeft w:val="480"/>
          <w:marRight w:val="0"/>
          <w:marTop w:val="0"/>
          <w:marBottom w:val="0"/>
          <w:divBdr>
            <w:top w:val="none" w:sz="0" w:space="0" w:color="auto"/>
            <w:left w:val="none" w:sz="0" w:space="0" w:color="auto"/>
            <w:bottom w:val="none" w:sz="0" w:space="0" w:color="auto"/>
            <w:right w:val="none" w:sz="0" w:space="0" w:color="auto"/>
          </w:divBdr>
        </w:div>
        <w:div w:id="1695300419">
          <w:marLeft w:val="480"/>
          <w:marRight w:val="0"/>
          <w:marTop w:val="0"/>
          <w:marBottom w:val="0"/>
          <w:divBdr>
            <w:top w:val="none" w:sz="0" w:space="0" w:color="auto"/>
            <w:left w:val="none" w:sz="0" w:space="0" w:color="auto"/>
            <w:bottom w:val="none" w:sz="0" w:space="0" w:color="auto"/>
            <w:right w:val="none" w:sz="0" w:space="0" w:color="auto"/>
          </w:divBdr>
        </w:div>
        <w:div w:id="291255482">
          <w:marLeft w:val="480"/>
          <w:marRight w:val="0"/>
          <w:marTop w:val="0"/>
          <w:marBottom w:val="0"/>
          <w:divBdr>
            <w:top w:val="none" w:sz="0" w:space="0" w:color="auto"/>
            <w:left w:val="none" w:sz="0" w:space="0" w:color="auto"/>
            <w:bottom w:val="none" w:sz="0" w:space="0" w:color="auto"/>
            <w:right w:val="none" w:sz="0" w:space="0" w:color="auto"/>
          </w:divBdr>
        </w:div>
        <w:div w:id="1281188687">
          <w:marLeft w:val="480"/>
          <w:marRight w:val="0"/>
          <w:marTop w:val="0"/>
          <w:marBottom w:val="0"/>
          <w:divBdr>
            <w:top w:val="none" w:sz="0" w:space="0" w:color="auto"/>
            <w:left w:val="none" w:sz="0" w:space="0" w:color="auto"/>
            <w:bottom w:val="none" w:sz="0" w:space="0" w:color="auto"/>
            <w:right w:val="none" w:sz="0" w:space="0" w:color="auto"/>
          </w:divBdr>
        </w:div>
        <w:div w:id="1801919907">
          <w:marLeft w:val="480"/>
          <w:marRight w:val="0"/>
          <w:marTop w:val="0"/>
          <w:marBottom w:val="0"/>
          <w:divBdr>
            <w:top w:val="none" w:sz="0" w:space="0" w:color="auto"/>
            <w:left w:val="none" w:sz="0" w:space="0" w:color="auto"/>
            <w:bottom w:val="none" w:sz="0" w:space="0" w:color="auto"/>
            <w:right w:val="none" w:sz="0" w:space="0" w:color="auto"/>
          </w:divBdr>
        </w:div>
        <w:div w:id="251014421">
          <w:marLeft w:val="480"/>
          <w:marRight w:val="0"/>
          <w:marTop w:val="0"/>
          <w:marBottom w:val="0"/>
          <w:divBdr>
            <w:top w:val="none" w:sz="0" w:space="0" w:color="auto"/>
            <w:left w:val="none" w:sz="0" w:space="0" w:color="auto"/>
            <w:bottom w:val="none" w:sz="0" w:space="0" w:color="auto"/>
            <w:right w:val="none" w:sz="0" w:space="0" w:color="auto"/>
          </w:divBdr>
        </w:div>
        <w:div w:id="315305208">
          <w:marLeft w:val="480"/>
          <w:marRight w:val="0"/>
          <w:marTop w:val="0"/>
          <w:marBottom w:val="0"/>
          <w:divBdr>
            <w:top w:val="none" w:sz="0" w:space="0" w:color="auto"/>
            <w:left w:val="none" w:sz="0" w:space="0" w:color="auto"/>
            <w:bottom w:val="none" w:sz="0" w:space="0" w:color="auto"/>
            <w:right w:val="none" w:sz="0" w:space="0" w:color="auto"/>
          </w:divBdr>
        </w:div>
        <w:div w:id="1269967017">
          <w:marLeft w:val="480"/>
          <w:marRight w:val="0"/>
          <w:marTop w:val="0"/>
          <w:marBottom w:val="0"/>
          <w:divBdr>
            <w:top w:val="none" w:sz="0" w:space="0" w:color="auto"/>
            <w:left w:val="none" w:sz="0" w:space="0" w:color="auto"/>
            <w:bottom w:val="none" w:sz="0" w:space="0" w:color="auto"/>
            <w:right w:val="none" w:sz="0" w:space="0" w:color="auto"/>
          </w:divBdr>
        </w:div>
        <w:div w:id="1937129427">
          <w:marLeft w:val="480"/>
          <w:marRight w:val="0"/>
          <w:marTop w:val="0"/>
          <w:marBottom w:val="0"/>
          <w:divBdr>
            <w:top w:val="none" w:sz="0" w:space="0" w:color="auto"/>
            <w:left w:val="none" w:sz="0" w:space="0" w:color="auto"/>
            <w:bottom w:val="none" w:sz="0" w:space="0" w:color="auto"/>
            <w:right w:val="none" w:sz="0" w:space="0" w:color="auto"/>
          </w:divBdr>
        </w:div>
        <w:div w:id="264654793">
          <w:marLeft w:val="480"/>
          <w:marRight w:val="0"/>
          <w:marTop w:val="0"/>
          <w:marBottom w:val="0"/>
          <w:divBdr>
            <w:top w:val="none" w:sz="0" w:space="0" w:color="auto"/>
            <w:left w:val="none" w:sz="0" w:space="0" w:color="auto"/>
            <w:bottom w:val="none" w:sz="0" w:space="0" w:color="auto"/>
            <w:right w:val="none" w:sz="0" w:space="0" w:color="auto"/>
          </w:divBdr>
        </w:div>
        <w:div w:id="1621570362">
          <w:marLeft w:val="480"/>
          <w:marRight w:val="0"/>
          <w:marTop w:val="0"/>
          <w:marBottom w:val="0"/>
          <w:divBdr>
            <w:top w:val="none" w:sz="0" w:space="0" w:color="auto"/>
            <w:left w:val="none" w:sz="0" w:space="0" w:color="auto"/>
            <w:bottom w:val="none" w:sz="0" w:space="0" w:color="auto"/>
            <w:right w:val="none" w:sz="0" w:space="0" w:color="auto"/>
          </w:divBdr>
        </w:div>
        <w:div w:id="1442459659">
          <w:marLeft w:val="480"/>
          <w:marRight w:val="0"/>
          <w:marTop w:val="0"/>
          <w:marBottom w:val="0"/>
          <w:divBdr>
            <w:top w:val="none" w:sz="0" w:space="0" w:color="auto"/>
            <w:left w:val="none" w:sz="0" w:space="0" w:color="auto"/>
            <w:bottom w:val="none" w:sz="0" w:space="0" w:color="auto"/>
            <w:right w:val="none" w:sz="0" w:space="0" w:color="auto"/>
          </w:divBdr>
        </w:div>
        <w:div w:id="602811425">
          <w:marLeft w:val="480"/>
          <w:marRight w:val="0"/>
          <w:marTop w:val="0"/>
          <w:marBottom w:val="0"/>
          <w:divBdr>
            <w:top w:val="none" w:sz="0" w:space="0" w:color="auto"/>
            <w:left w:val="none" w:sz="0" w:space="0" w:color="auto"/>
            <w:bottom w:val="none" w:sz="0" w:space="0" w:color="auto"/>
            <w:right w:val="none" w:sz="0" w:space="0" w:color="auto"/>
          </w:divBdr>
        </w:div>
        <w:div w:id="2049911032">
          <w:marLeft w:val="480"/>
          <w:marRight w:val="0"/>
          <w:marTop w:val="0"/>
          <w:marBottom w:val="0"/>
          <w:divBdr>
            <w:top w:val="none" w:sz="0" w:space="0" w:color="auto"/>
            <w:left w:val="none" w:sz="0" w:space="0" w:color="auto"/>
            <w:bottom w:val="none" w:sz="0" w:space="0" w:color="auto"/>
            <w:right w:val="none" w:sz="0" w:space="0" w:color="auto"/>
          </w:divBdr>
        </w:div>
        <w:div w:id="892421608">
          <w:marLeft w:val="480"/>
          <w:marRight w:val="0"/>
          <w:marTop w:val="0"/>
          <w:marBottom w:val="0"/>
          <w:divBdr>
            <w:top w:val="none" w:sz="0" w:space="0" w:color="auto"/>
            <w:left w:val="none" w:sz="0" w:space="0" w:color="auto"/>
            <w:bottom w:val="none" w:sz="0" w:space="0" w:color="auto"/>
            <w:right w:val="none" w:sz="0" w:space="0" w:color="auto"/>
          </w:divBdr>
        </w:div>
        <w:div w:id="1951425227">
          <w:marLeft w:val="480"/>
          <w:marRight w:val="0"/>
          <w:marTop w:val="0"/>
          <w:marBottom w:val="0"/>
          <w:divBdr>
            <w:top w:val="none" w:sz="0" w:space="0" w:color="auto"/>
            <w:left w:val="none" w:sz="0" w:space="0" w:color="auto"/>
            <w:bottom w:val="none" w:sz="0" w:space="0" w:color="auto"/>
            <w:right w:val="none" w:sz="0" w:space="0" w:color="auto"/>
          </w:divBdr>
        </w:div>
        <w:div w:id="764768932">
          <w:marLeft w:val="480"/>
          <w:marRight w:val="0"/>
          <w:marTop w:val="0"/>
          <w:marBottom w:val="0"/>
          <w:divBdr>
            <w:top w:val="none" w:sz="0" w:space="0" w:color="auto"/>
            <w:left w:val="none" w:sz="0" w:space="0" w:color="auto"/>
            <w:bottom w:val="none" w:sz="0" w:space="0" w:color="auto"/>
            <w:right w:val="none" w:sz="0" w:space="0" w:color="auto"/>
          </w:divBdr>
        </w:div>
        <w:div w:id="747728724">
          <w:marLeft w:val="480"/>
          <w:marRight w:val="0"/>
          <w:marTop w:val="0"/>
          <w:marBottom w:val="0"/>
          <w:divBdr>
            <w:top w:val="none" w:sz="0" w:space="0" w:color="auto"/>
            <w:left w:val="none" w:sz="0" w:space="0" w:color="auto"/>
            <w:bottom w:val="none" w:sz="0" w:space="0" w:color="auto"/>
            <w:right w:val="none" w:sz="0" w:space="0" w:color="auto"/>
          </w:divBdr>
        </w:div>
        <w:div w:id="431358569">
          <w:marLeft w:val="480"/>
          <w:marRight w:val="0"/>
          <w:marTop w:val="0"/>
          <w:marBottom w:val="0"/>
          <w:divBdr>
            <w:top w:val="none" w:sz="0" w:space="0" w:color="auto"/>
            <w:left w:val="none" w:sz="0" w:space="0" w:color="auto"/>
            <w:bottom w:val="none" w:sz="0" w:space="0" w:color="auto"/>
            <w:right w:val="none" w:sz="0" w:space="0" w:color="auto"/>
          </w:divBdr>
        </w:div>
      </w:divsChild>
    </w:div>
    <w:div w:id="1872836044">
      <w:bodyDiv w:val="1"/>
      <w:marLeft w:val="0"/>
      <w:marRight w:val="0"/>
      <w:marTop w:val="0"/>
      <w:marBottom w:val="0"/>
      <w:divBdr>
        <w:top w:val="none" w:sz="0" w:space="0" w:color="auto"/>
        <w:left w:val="none" w:sz="0" w:space="0" w:color="auto"/>
        <w:bottom w:val="none" w:sz="0" w:space="0" w:color="auto"/>
        <w:right w:val="none" w:sz="0" w:space="0" w:color="auto"/>
      </w:divBdr>
    </w:div>
    <w:div w:id="1873027919">
      <w:bodyDiv w:val="1"/>
      <w:marLeft w:val="0"/>
      <w:marRight w:val="0"/>
      <w:marTop w:val="0"/>
      <w:marBottom w:val="0"/>
      <w:divBdr>
        <w:top w:val="none" w:sz="0" w:space="0" w:color="auto"/>
        <w:left w:val="none" w:sz="0" w:space="0" w:color="auto"/>
        <w:bottom w:val="none" w:sz="0" w:space="0" w:color="auto"/>
        <w:right w:val="none" w:sz="0" w:space="0" w:color="auto"/>
      </w:divBdr>
    </w:div>
    <w:div w:id="1873108574">
      <w:bodyDiv w:val="1"/>
      <w:marLeft w:val="0"/>
      <w:marRight w:val="0"/>
      <w:marTop w:val="0"/>
      <w:marBottom w:val="0"/>
      <w:divBdr>
        <w:top w:val="none" w:sz="0" w:space="0" w:color="auto"/>
        <w:left w:val="none" w:sz="0" w:space="0" w:color="auto"/>
        <w:bottom w:val="none" w:sz="0" w:space="0" w:color="auto"/>
        <w:right w:val="none" w:sz="0" w:space="0" w:color="auto"/>
      </w:divBdr>
    </w:div>
    <w:div w:id="1873111729">
      <w:bodyDiv w:val="1"/>
      <w:marLeft w:val="0"/>
      <w:marRight w:val="0"/>
      <w:marTop w:val="0"/>
      <w:marBottom w:val="0"/>
      <w:divBdr>
        <w:top w:val="none" w:sz="0" w:space="0" w:color="auto"/>
        <w:left w:val="none" w:sz="0" w:space="0" w:color="auto"/>
        <w:bottom w:val="none" w:sz="0" w:space="0" w:color="auto"/>
        <w:right w:val="none" w:sz="0" w:space="0" w:color="auto"/>
      </w:divBdr>
    </w:div>
    <w:div w:id="1873151504">
      <w:bodyDiv w:val="1"/>
      <w:marLeft w:val="0"/>
      <w:marRight w:val="0"/>
      <w:marTop w:val="0"/>
      <w:marBottom w:val="0"/>
      <w:divBdr>
        <w:top w:val="none" w:sz="0" w:space="0" w:color="auto"/>
        <w:left w:val="none" w:sz="0" w:space="0" w:color="auto"/>
        <w:bottom w:val="none" w:sz="0" w:space="0" w:color="auto"/>
        <w:right w:val="none" w:sz="0" w:space="0" w:color="auto"/>
      </w:divBdr>
    </w:div>
    <w:div w:id="1873499616">
      <w:bodyDiv w:val="1"/>
      <w:marLeft w:val="0"/>
      <w:marRight w:val="0"/>
      <w:marTop w:val="0"/>
      <w:marBottom w:val="0"/>
      <w:divBdr>
        <w:top w:val="none" w:sz="0" w:space="0" w:color="auto"/>
        <w:left w:val="none" w:sz="0" w:space="0" w:color="auto"/>
        <w:bottom w:val="none" w:sz="0" w:space="0" w:color="auto"/>
        <w:right w:val="none" w:sz="0" w:space="0" w:color="auto"/>
      </w:divBdr>
    </w:div>
    <w:div w:id="1873687039">
      <w:bodyDiv w:val="1"/>
      <w:marLeft w:val="0"/>
      <w:marRight w:val="0"/>
      <w:marTop w:val="0"/>
      <w:marBottom w:val="0"/>
      <w:divBdr>
        <w:top w:val="none" w:sz="0" w:space="0" w:color="auto"/>
        <w:left w:val="none" w:sz="0" w:space="0" w:color="auto"/>
        <w:bottom w:val="none" w:sz="0" w:space="0" w:color="auto"/>
        <w:right w:val="none" w:sz="0" w:space="0" w:color="auto"/>
      </w:divBdr>
    </w:div>
    <w:div w:id="1874077017">
      <w:bodyDiv w:val="1"/>
      <w:marLeft w:val="0"/>
      <w:marRight w:val="0"/>
      <w:marTop w:val="0"/>
      <w:marBottom w:val="0"/>
      <w:divBdr>
        <w:top w:val="none" w:sz="0" w:space="0" w:color="auto"/>
        <w:left w:val="none" w:sz="0" w:space="0" w:color="auto"/>
        <w:bottom w:val="none" w:sz="0" w:space="0" w:color="auto"/>
        <w:right w:val="none" w:sz="0" w:space="0" w:color="auto"/>
      </w:divBdr>
    </w:div>
    <w:div w:id="1874146261">
      <w:bodyDiv w:val="1"/>
      <w:marLeft w:val="0"/>
      <w:marRight w:val="0"/>
      <w:marTop w:val="0"/>
      <w:marBottom w:val="0"/>
      <w:divBdr>
        <w:top w:val="none" w:sz="0" w:space="0" w:color="auto"/>
        <w:left w:val="none" w:sz="0" w:space="0" w:color="auto"/>
        <w:bottom w:val="none" w:sz="0" w:space="0" w:color="auto"/>
        <w:right w:val="none" w:sz="0" w:space="0" w:color="auto"/>
      </w:divBdr>
    </w:div>
    <w:div w:id="1874226168">
      <w:bodyDiv w:val="1"/>
      <w:marLeft w:val="0"/>
      <w:marRight w:val="0"/>
      <w:marTop w:val="0"/>
      <w:marBottom w:val="0"/>
      <w:divBdr>
        <w:top w:val="none" w:sz="0" w:space="0" w:color="auto"/>
        <w:left w:val="none" w:sz="0" w:space="0" w:color="auto"/>
        <w:bottom w:val="none" w:sz="0" w:space="0" w:color="auto"/>
        <w:right w:val="none" w:sz="0" w:space="0" w:color="auto"/>
      </w:divBdr>
    </w:div>
    <w:div w:id="1874340521">
      <w:bodyDiv w:val="1"/>
      <w:marLeft w:val="0"/>
      <w:marRight w:val="0"/>
      <w:marTop w:val="0"/>
      <w:marBottom w:val="0"/>
      <w:divBdr>
        <w:top w:val="none" w:sz="0" w:space="0" w:color="auto"/>
        <w:left w:val="none" w:sz="0" w:space="0" w:color="auto"/>
        <w:bottom w:val="none" w:sz="0" w:space="0" w:color="auto"/>
        <w:right w:val="none" w:sz="0" w:space="0" w:color="auto"/>
      </w:divBdr>
    </w:div>
    <w:div w:id="1874342644">
      <w:bodyDiv w:val="1"/>
      <w:marLeft w:val="0"/>
      <w:marRight w:val="0"/>
      <w:marTop w:val="0"/>
      <w:marBottom w:val="0"/>
      <w:divBdr>
        <w:top w:val="none" w:sz="0" w:space="0" w:color="auto"/>
        <w:left w:val="none" w:sz="0" w:space="0" w:color="auto"/>
        <w:bottom w:val="none" w:sz="0" w:space="0" w:color="auto"/>
        <w:right w:val="none" w:sz="0" w:space="0" w:color="auto"/>
      </w:divBdr>
    </w:div>
    <w:div w:id="1874462807">
      <w:bodyDiv w:val="1"/>
      <w:marLeft w:val="0"/>
      <w:marRight w:val="0"/>
      <w:marTop w:val="0"/>
      <w:marBottom w:val="0"/>
      <w:divBdr>
        <w:top w:val="none" w:sz="0" w:space="0" w:color="auto"/>
        <w:left w:val="none" w:sz="0" w:space="0" w:color="auto"/>
        <w:bottom w:val="none" w:sz="0" w:space="0" w:color="auto"/>
        <w:right w:val="none" w:sz="0" w:space="0" w:color="auto"/>
      </w:divBdr>
    </w:div>
    <w:div w:id="1874809087">
      <w:bodyDiv w:val="1"/>
      <w:marLeft w:val="0"/>
      <w:marRight w:val="0"/>
      <w:marTop w:val="0"/>
      <w:marBottom w:val="0"/>
      <w:divBdr>
        <w:top w:val="none" w:sz="0" w:space="0" w:color="auto"/>
        <w:left w:val="none" w:sz="0" w:space="0" w:color="auto"/>
        <w:bottom w:val="none" w:sz="0" w:space="0" w:color="auto"/>
        <w:right w:val="none" w:sz="0" w:space="0" w:color="auto"/>
      </w:divBdr>
      <w:divsChild>
        <w:div w:id="2367687">
          <w:marLeft w:val="480"/>
          <w:marRight w:val="0"/>
          <w:marTop w:val="0"/>
          <w:marBottom w:val="0"/>
          <w:divBdr>
            <w:top w:val="none" w:sz="0" w:space="0" w:color="auto"/>
            <w:left w:val="none" w:sz="0" w:space="0" w:color="auto"/>
            <w:bottom w:val="none" w:sz="0" w:space="0" w:color="auto"/>
            <w:right w:val="none" w:sz="0" w:space="0" w:color="auto"/>
          </w:divBdr>
        </w:div>
        <w:div w:id="54595209">
          <w:marLeft w:val="480"/>
          <w:marRight w:val="0"/>
          <w:marTop w:val="0"/>
          <w:marBottom w:val="0"/>
          <w:divBdr>
            <w:top w:val="none" w:sz="0" w:space="0" w:color="auto"/>
            <w:left w:val="none" w:sz="0" w:space="0" w:color="auto"/>
            <w:bottom w:val="none" w:sz="0" w:space="0" w:color="auto"/>
            <w:right w:val="none" w:sz="0" w:space="0" w:color="auto"/>
          </w:divBdr>
        </w:div>
        <w:div w:id="78408824">
          <w:marLeft w:val="480"/>
          <w:marRight w:val="0"/>
          <w:marTop w:val="0"/>
          <w:marBottom w:val="0"/>
          <w:divBdr>
            <w:top w:val="none" w:sz="0" w:space="0" w:color="auto"/>
            <w:left w:val="none" w:sz="0" w:space="0" w:color="auto"/>
            <w:bottom w:val="none" w:sz="0" w:space="0" w:color="auto"/>
            <w:right w:val="none" w:sz="0" w:space="0" w:color="auto"/>
          </w:divBdr>
        </w:div>
        <w:div w:id="105195599">
          <w:marLeft w:val="480"/>
          <w:marRight w:val="0"/>
          <w:marTop w:val="0"/>
          <w:marBottom w:val="0"/>
          <w:divBdr>
            <w:top w:val="none" w:sz="0" w:space="0" w:color="auto"/>
            <w:left w:val="none" w:sz="0" w:space="0" w:color="auto"/>
            <w:bottom w:val="none" w:sz="0" w:space="0" w:color="auto"/>
            <w:right w:val="none" w:sz="0" w:space="0" w:color="auto"/>
          </w:divBdr>
        </w:div>
        <w:div w:id="113452848">
          <w:marLeft w:val="480"/>
          <w:marRight w:val="0"/>
          <w:marTop w:val="0"/>
          <w:marBottom w:val="0"/>
          <w:divBdr>
            <w:top w:val="none" w:sz="0" w:space="0" w:color="auto"/>
            <w:left w:val="none" w:sz="0" w:space="0" w:color="auto"/>
            <w:bottom w:val="none" w:sz="0" w:space="0" w:color="auto"/>
            <w:right w:val="none" w:sz="0" w:space="0" w:color="auto"/>
          </w:divBdr>
        </w:div>
        <w:div w:id="160699909">
          <w:marLeft w:val="480"/>
          <w:marRight w:val="0"/>
          <w:marTop w:val="0"/>
          <w:marBottom w:val="0"/>
          <w:divBdr>
            <w:top w:val="none" w:sz="0" w:space="0" w:color="auto"/>
            <w:left w:val="none" w:sz="0" w:space="0" w:color="auto"/>
            <w:bottom w:val="none" w:sz="0" w:space="0" w:color="auto"/>
            <w:right w:val="none" w:sz="0" w:space="0" w:color="auto"/>
          </w:divBdr>
        </w:div>
        <w:div w:id="188954276">
          <w:marLeft w:val="480"/>
          <w:marRight w:val="0"/>
          <w:marTop w:val="0"/>
          <w:marBottom w:val="0"/>
          <w:divBdr>
            <w:top w:val="none" w:sz="0" w:space="0" w:color="auto"/>
            <w:left w:val="none" w:sz="0" w:space="0" w:color="auto"/>
            <w:bottom w:val="none" w:sz="0" w:space="0" w:color="auto"/>
            <w:right w:val="none" w:sz="0" w:space="0" w:color="auto"/>
          </w:divBdr>
        </w:div>
        <w:div w:id="202524731">
          <w:marLeft w:val="480"/>
          <w:marRight w:val="0"/>
          <w:marTop w:val="0"/>
          <w:marBottom w:val="0"/>
          <w:divBdr>
            <w:top w:val="none" w:sz="0" w:space="0" w:color="auto"/>
            <w:left w:val="none" w:sz="0" w:space="0" w:color="auto"/>
            <w:bottom w:val="none" w:sz="0" w:space="0" w:color="auto"/>
            <w:right w:val="none" w:sz="0" w:space="0" w:color="auto"/>
          </w:divBdr>
        </w:div>
        <w:div w:id="208880134">
          <w:marLeft w:val="480"/>
          <w:marRight w:val="0"/>
          <w:marTop w:val="0"/>
          <w:marBottom w:val="0"/>
          <w:divBdr>
            <w:top w:val="none" w:sz="0" w:space="0" w:color="auto"/>
            <w:left w:val="none" w:sz="0" w:space="0" w:color="auto"/>
            <w:bottom w:val="none" w:sz="0" w:space="0" w:color="auto"/>
            <w:right w:val="none" w:sz="0" w:space="0" w:color="auto"/>
          </w:divBdr>
        </w:div>
        <w:div w:id="242759095">
          <w:marLeft w:val="480"/>
          <w:marRight w:val="0"/>
          <w:marTop w:val="0"/>
          <w:marBottom w:val="0"/>
          <w:divBdr>
            <w:top w:val="none" w:sz="0" w:space="0" w:color="auto"/>
            <w:left w:val="none" w:sz="0" w:space="0" w:color="auto"/>
            <w:bottom w:val="none" w:sz="0" w:space="0" w:color="auto"/>
            <w:right w:val="none" w:sz="0" w:space="0" w:color="auto"/>
          </w:divBdr>
        </w:div>
        <w:div w:id="364717686">
          <w:marLeft w:val="480"/>
          <w:marRight w:val="0"/>
          <w:marTop w:val="0"/>
          <w:marBottom w:val="0"/>
          <w:divBdr>
            <w:top w:val="none" w:sz="0" w:space="0" w:color="auto"/>
            <w:left w:val="none" w:sz="0" w:space="0" w:color="auto"/>
            <w:bottom w:val="none" w:sz="0" w:space="0" w:color="auto"/>
            <w:right w:val="none" w:sz="0" w:space="0" w:color="auto"/>
          </w:divBdr>
        </w:div>
        <w:div w:id="382288456">
          <w:marLeft w:val="480"/>
          <w:marRight w:val="0"/>
          <w:marTop w:val="0"/>
          <w:marBottom w:val="0"/>
          <w:divBdr>
            <w:top w:val="none" w:sz="0" w:space="0" w:color="auto"/>
            <w:left w:val="none" w:sz="0" w:space="0" w:color="auto"/>
            <w:bottom w:val="none" w:sz="0" w:space="0" w:color="auto"/>
            <w:right w:val="none" w:sz="0" w:space="0" w:color="auto"/>
          </w:divBdr>
        </w:div>
        <w:div w:id="466699437">
          <w:marLeft w:val="480"/>
          <w:marRight w:val="0"/>
          <w:marTop w:val="0"/>
          <w:marBottom w:val="0"/>
          <w:divBdr>
            <w:top w:val="none" w:sz="0" w:space="0" w:color="auto"/>
            <w:left w:val="none" w:sz="0" w:space="0" w:color="auto"/>
            <w:bottom w:val="none" w:sz="0" w:space="0" w:color="auto"/>
            <w:right w:val="none" w:sz="0" w:space="0" w:color="auto"/>
          </w:divBdr>
        </w:div>
        <w:div w:id="505099089">
          <w:marLeft w:val="480"/>
          <w:marRight w:val="0"/>
          <w:marTop w:val="0"/>
          <w:marBottom w:val="0"/>
          <w:divBdr>
            <w:top w:val="none" w:sz="0" w:space="0" w:color="auto"/>
            <w:left w:val="none" w:sz="0" w:space="0" w:color="auto"/>
            <w:bottom w:val="none" w:sz="0" w:space="0" w:color="auto"/>
            <w:right w:val="none" w:sz="0" w:space="0" w:color="auto"/>
          </w:divBdr>
        </w:div>
        <w:div w:id="553583850">
          <w:marLeft w:val="480"/>
          <w:marRight w:val="0"/>
          <w:marTop w:val="0"/>
          <w:marBottom w:val="0"/>
          <w:divBdr>
            <w:top w:val="none" w:sz="0" w:space="0" w:color="auto"/>
            <w:left w:val="none" w:sz="0" w:space="0" w:color="auto"/>
            <w:bottom w:val="none" w:sz="0" w:space="0" w:color="auto"/>
            <w:right w:val="none" w:sz="0" w:space="0" w:color="auto"/>
          </w:divBdr>
        </w:div>
        <w:div w:id="704142180">
          <w:marLeft w:val="480"/>
          <w:marRight w:val="0"/>
          <w:marTop w:val="0"/>
          <w:marBottom w:val="0"/>
          <w:divBdr>
            <w:top w:val="none" w:sz="0" w:space="0" w:color="auto"/>
            <w:left w:val="none" w:sz="0" w:space="0" w:color="auto"/>
            <w:bottom w:val="none" w:sz="0" w:space="0" w:color="auto"/>
            <w:right w:val="none" w:sz="0" w:space="0" w:color="auto"/>
          </w:divBdr>
        </w:div>
        <w:div w:id="746731817">
          <w:marLeft w:val="480"/>
          <w:marRight w:val="0"/>
          <w:marTop w:val="0"/>
          <w:marBottom w:val="0"/>
          <w:divBdr>
            <w:top w:val="none" w:sz="0" w:space="0" w:color="auto"/>
            <w:left w:val="none" w:sz="0" w:space="0" w:color="auto"/>
            <w:bottom w:val="none" w:sz="0" w:space="0" w:color="auto"/>
            <w:right w:val="none" w:sz="0" w:space="0" w:color="auto"/>
          </w:divBdr>
        </w:div>
        <w:div w:id="773747599">
          <w:marLeft w:val="480"/>
          <w:marRight w:val="0"/>
          <w:marTop w:val="0"/>
          <w:marBottom w:val="0"/>
          <w:divBdr>
            <w:top w:val="none" w:sz="0" w:space="0" w:color="auto"/>
            <w:left w:val="none" w:sz="0" w:space="0" w:color="auto"/>
            <w:bottom w:val="none" w:sz="0" w:space="0" w:color="auto"/>
            <w:right w:val="none" w:sz="0" w:space="0" w:color="auto"/>
          </w:divBdr>
        </w:div>
        <w:div w:id="789206343">
          <w:marLeft w:val="480"/>
          <w:marRight w:val="0"/>
          <w:marTop w:val="0"/>
          <w:marBottom w:val="0"/>
          <w:divBdr>
            <w:top w:val="none" w:sz="0" w:space="0" w:color="auto"/>
            <w:left w:val="none" w:sz="0" w:space="0" w:color="auto"/>
            <w:bottom w:val="none" w:sz="0" w:space="0" w:color="auto"/>
            <w:right w:val="none" w:sz="0" w:space="0" w:color="auto"/>
          </w:divBdr>
        </w:div>
        <w:div w:id="790128424">
          <w:marLeft w:val="480"/>
          <w:marRight w:val="0"/>
          <w:marTop w:val="0"/>
          <w:marBottom w:val="0"/>
          <w:divBdr>
            <w:top w:val="none" w:sz="0" w:space="0" w:color="auto"/>
            <w:left w:val="none" w:sz="0" w:space="0" w:color="auto"/>
            <w:bottom w:val="none" w:sz="0" w:space="0" w:color="auto"/>
            <w:right w:val="none" w:sz="0" w:space="0" w:color="auto"/>
          </w:divBdr>
        </w:div>
        <w:div w:id="892498936">
          <w:marLeft w:val="480"/>
          <w:marRight w:val="0"/>
          <w:marTop w:val="0"/>
          <w:marBottom w:val="0"/>
          <w:divBdr>
            <w:top w:val="none" w:sz="0" w:space="0" w:color="auto"/>
            <w:left w:val="none" w:sz="0" w:space="0" w:color="auto"/>
            <w:bottom w:val="none" w:sz="0" w:space="0" w:color="auto"/>
            <w:right w:val="none" w:sz="0" w:space="0" w:color="auto"/>
          </w:divBdr>
        </w:div>
        <w:div w:id="907374905">
          <w:marLeft w:val="480"/>
          <w:marRight w:val="0"/>
          <w:marTop w:val="0"/>
          <w:marBottom w:val="0"/>
          <w:divBdr>
            <w:top w:val="none" w:sz="0" w:space="0" w:color="auto"/>
            <w:left w:val="none" w:sz="0" w:space="0" w:color="auto"/>
            <w:bottom w:val="none" w:sz="0" w:space="0" w:color="auto"/>
            <w:right w:val="none" w:sz="0" w:space="0" w:color="auto"/>
          </w:divBdr>
        </w:div>
        <w:div w:id="996883185">
          <w:marLeft w:val="480"/>
          <w:marRight w:val="0"/>
          <w:marTop w:val="0"/>
          <w:marBottom w:val="0"/>
          <w:divBdr>
            <w:top w:val="none" w:sz="0" w:space="0" w:color="auto"/>
            <w:left w:val="none" w:sz="0" w:space="0" w:color="auto"/>
            <w:bottom w:val="none" w:sz="0" w:space="0" w:color="auto"/>
            <w:right w:val="none" w:sz="0" w:space="0" w:color="auto"/>
          </w:divBdr>
        </w:div>
        <w:div w:id="1077753820">
          <w:marLeft w:val="480"/>
          <w:marRight w:val="0"/>
          <w:marTop w:val="0"/>
          <w:marBottom w:val="0"/>
          <w:divBdr>
            <w:top w:val="none" w:sz="0" w:space="0" w:color="auto"/>
            <w:left w:val="none" w:sz="0" w:space="0" w:color="auto"/>
            <w:bottom w:val="none" w:sz="0" w:space="0" w:color="auto"/>
            <w:right w:val="none" w:sz="0" w:space="0" w:color="auto"/>
          </w:divBdr>
        </w:div>
        <w:div w:id="1095244968">
          <w:marLeft w:val="480"/>
          <w:marRight w:val="0"/>
          <w:marTop w:val="0"/>
          <w:marBottom w:val="0"/>
          <w:divBdr>
            <w:top w:val="none" w:sz="0" w:space="0" w:color="auto"/>
            <w:left w:val="none" w:sz="0" w:space="0" w:color="auto"/>
            <w:bottom w:val="none" w:sz="0" w:space="0" w:color="auto"/>
            <w:right w:val="none" w:sz="0" w:space="0" w:color="auto"/>
          </w:divBdr>
        </w:div>
        <w:div w:id="1160732791">
          <w:marLeft w:val="480"/>
          <w:marRight w:val="0"/>
          <w:marTop w:val="0"/>
          <w:marBottom w:val="0"/>
          <w:divBdr>
            <w:top w:val="none" w:sz="0" w:space="0" w:color="auto"/>
            <w:left w:val="none" w:sz="0" w:space="0" w:color="auto"/>
            <w:bottom w:val="none" w:sz="0" w:space="0" w:color="auto"/>
            <w:right w:val="none" w:sz="0" w:space="0" w:color="auto"/>
          </w:divBdr>
        </w:div>
        <w:div w:id="1321734047">
          <w:marLeft w:val="480"/>
          <w:marRight w:val="0"/>
          <w:marTop w:val="0"/>
          <w:marBottom w:val="0"/>
          <w:divBdr>
            <w:top w:val="none" w:sz="0" w:space="0" w:color="auto"/>
            <w:left w:val="none" w:sz="0" w:space="0" w:color="auto"/>
            <w:bottom w:val="none" w:sz="0" w:space="0" w:color="auto"/>
            <w:right w:val="none" w:sz="0" w:space="0" w:color="auto"/>
          </w:divBdr>
        </w:div>
        <w:div w:id="1335452310">
          <w:marLeft w:val="480"/>
          <w:marRight w:val="0"/>
          <w:marTop w:val="0"/>
          <w:marBottom w:val="0"/>
          <w:divBdr>
            <w:top w:val="none" w:sz="0" w:space="0" w:color="auto"/>
            <w:left w:val="none" w:sz="0" w:space="0" w:color="auto"/>
            <w:bottom w:val="none" w:sz="0" w:space="0" w:color="auto"/>
            <w:right w:val="none" w:sz="0" w:space="0" w:color="auto"/>
          </w:divBdr>
        </w:div>
        <w:div w:id="1385718254">
          <w:marLeft w:val="480"/>
          <w:marRight w:val="0"/>
          <w:marTop w:val="0"/>
          <w:marBottom w:val="0"/>
          <w:divBdr>
            <w:top w:val="none" w:sz="0" w:space="0" w:color="auto"/>
            <w:left w:val="none" w:sz="0" w:space="0" w:color="auto"/>
            <w:bottom w:val="none" w:sz="0" w:space="0" w:color="auto"/>
            <w:right w:val="none" w:sz="0" w:space="0" w:color="auto"/>
          </w:divBdr>
        </w:div>
        <w:div w:id="1397359884">
          <w:marLeft w:val="480"/>
          <w:marRight w:val="0"/>
          <w:marTop w:val="0"/>
          <w:marBottom w:val="0"/>
          <w:divBdr>
            <w:top w:val="none" w:sz="0" w:space="0" w:color="auto"/>
            <w:left w:val="none" w:sz="0" w:space="0" w:color="auto"/>
            <w:bottom w:val="none" w:sz="0" w:space="0" w:color="auto"/>
            <w:right w:val="none" w:sz="0" w:space="0" w:color="auto"/>
          </w:divBdr>
        </w:div>
        <w:div w:id="1433668256">
          <w:marLeft w:val="480"/>
          <w:marRight w:val="0"/>
          <w:marTop w:val="0"/>
          <w:marBottom w:val="0"/>
          <w:divBdr>
            <w:top w:val="none" w:sz="0" w:space="0" w:color="auto"/>
            <w:left w:val="none" w:sz="0" w:space="0" w:color="auto"/>
            <w:bottom w:val="none" w:sz="0" w:space="0" w:color="auto"/>
            <w:right w:val="none" w:sz="0" w:space="0" w:color="auto"/>
          </w:divBdr>
        </w:div>
        <w:div w:id="1463956902">
          <w:marLeft w:val="480"/>
          <w:marRight w:val="0"/>
          <w:marTop w:val="0"/>
          <w:marBottom w:val="0"/>
          <w:divBdr>
            <w:top w:val="none" w:sz="0" w:space="0" w:color="auto"/>
            <w:left w:val="none" w:sz="0" w:space="0" w:color="auto"/>
            <w:bottom w:val="none" w:sz="0" w:space="0" w:color="auto"/>
            <w:right w:val="none" w:sz="0" w:space="0" w:color="auto"/>
          </w:divBdr>
        </w:div>
        <w:div w:id="1542668876">
          <w:marLeft w:val="480"/>
          <w:marRight w:val="0"/>
          <w:marTop w:val="0"/>
          <w:marBottom w:val="0"/>
          <w:divBdr>
            <w:top w:val="none" w:sz="0" w:space="0" w:color="auto"/>
            <w:left w:val="none" w:sz="0" w:space="0" w:color="auto"/>
            <w:bottom w:val="none" w:sz="0" w:space="0" w:color="auto"/>
            <w:right w:val="none" w:sz="0" w:space="0" w:color="auto"/>
          </w:divBdr>
        </w:div>
        <w:div w:id="1632443847">
          <w:marLeft w:val="480"/>
          <w:marRight w:val="0"/>
          <w:marTop w:val="0"/>
          <w:marBottom w:val="0"/>
          <w:divBdr>
            <w:top w:val="none" w:sz="0" w:space="0" w:color="auto"/>
            <w:left w:val="none" w:sz="0" w:space="0" w:color="auto"/>
            <w:bottom w:val="none" w:sz="0" w:space="0" w:color="auto"/>
            <w:right w:val="none" w:sz="0" w:space="0" w:color="auto"/>
          </w:divBdr>
        </w:div>
        <w:div w:id="1654287796">
          <w:marLeft w:val="480"/>
          <w:marRight w:val="0"/>
          <w:marTop w:val="0"/>
          <w:marBottom w:val="0"/>
          <w:divBdr>
            <w:top w:val="none" w:sz="0" w:space="0" w:color="auto"/>
            <w:left w:val="none" w:sz="0" w:space="0" w:color="auto"/>
            <w:bottom w:val="none" w:sz="0" w:space="0" w:color="auto"/>
            <w:right w:val="none" w:sz="0" w:space="0" w:color="auto"/>
          </w:divBdr>
        </w:div>
        <w:div w:id="1670869659">
          <w:marLeft w:val="480"/>
          <w:marRight w:val="0"/>
          <w:marTop w:val="0"/>
          <w:marBottom w:val="0"/>
          <w:divBdr>
            <w:top w:val="none" w:sz="0" w:space="0" w:color="auto"/>
            <w:left w:val="none" w:sz="0" w:space="0" w:color="auto"/>
            <w:bottom w:val="none" w:sz="0" w:space="0" w:color="auto"/>
            <w:right w:val="none" w:sz="0" w:space="0" w:color="auto"/>
          </w:divBdr>
        </w:div>
        <w:div w:id="1771927412">
          <w:marLeft w:val="480"/>
          <w:marRight w:val="0"/>
          <w:marTop w:val="0"/>
          <w:marBottom w:val="0"/>
          <w:divBdr>
            <w:top w:val="none" w:sz="0" w:space="0" w:color="auto"/>
            <w:left w:val="none" w:sz="0" w:space="0" w:color="auto"/>
            <w:bottom w:val="none" w:sz="0" w:space="0" w:color="auto"/>
            <w:right w:val="none" w:sz="0" w:space="0" w:color="auto"/>
          </w:divBdr>
        </w:div>
        <w:div w:id="1777946344">
          <w:marLeft w:val="480"/>
          <w:marRight w:val="0"/>
          <w:marTop w:val="0"/>
          <w:marBottom w:val="0"/>
          <w:divBdr>
            <w:top w:val="none" w:sz="0" w:space="0" w:color="auto"/>
            <w:left w:val="none" w:sz="0" w:space="0" w:color="auto"/>
            <w:bottom w:val="none" w:sz="0" w:space="0" w:color="auto"/>
            <w:right w:val="none" w:sz="0" w:space="0" w:color="auto"/>
          </w:divBdr>
        </w:div>
        <w:div w:id="1809859855">
          <w:marLeft w:val="480"/>
          <w:marRight w:val="0"/>
          <w:marTop w:val="0"/>
          <w:marBottom w:val="0"/>
          <w:divBdr>
            <w:top w:val="none" w:sz="0" w:space="0" w:color="auto"/>
            <w:left w:val="none" w:sz="0" w:space="0" w:color="auto"/>
            <w:bottom w:val="none" w:sz="0" w:space="0" w:color="auto"/>
            <w:right w:val="none" w:sz="0" w:space="0" w:color="auto"/>
          </w:divBdr>
        </w:div>
        <w:div w:id="1820805936">
          <w:marLeft w:val="480"/>
          <w:marRight w:val="0"/>
          <w:marTop w:val="0"/>
          <w:marBottom w:val="0"/>
          <w:divBdr>
            <w:top w:val="none" w:sz="0" w:space="0" w:color="auto"/>
            <w:left w:val="none" w:sz="0" w:space="0" w:color="auto"/>
            <w:bottom w:val="none" w:sz="0" w:space="0" w:color="auto"/>
            <w:right w:val="none" w:sz="0" w:space="0" w:color="auto"/>
          </w:divBdr>
        </w:div>
        <w:div w:id="1955094405">
          <w:marLeft w:val="480"/>
          <w:marRight w:val="0"/>
          <w:marTop w:val="0"/>
          <w:marBottom w:val="0"/>
          <w:divBdr>
            <w:top w:val="none" w:sz="0" w:space="0" w:color="auto"/>
            <w:left w:val="none" w:sz="0" w:space="0" w:color="auto"/>
            <w:bottom w:val="none" w:sz="0" w:space="0" w:color="auto"/>
            <w:right w:val="none" w:sz="0" w:space="0" w:color="auto"/>
          </w:divBdr>
        </w:div>
        <w:div w:id="1970012974">
          <w:marLeft w:val="480"/>
          <w:marRight w:val="0"/>
          <w:marTop w:val="0"/>
          <w:marBottom w:val="0"/>
          <w:divBdr>
            <w:top w:val="none" w:sz="0" w:space="0" w:color="auto"/>
            <w:left w:val="none" w:sz="0" w:space="0" w:color="auto"/>
            <w:bottom w:val="none" w:sz="0" w:space="0" w:color="auto"/>
            <w:right w:val="none" w:sz="0" w:space="0" w:color="auto"/>
          </w:divBdr>
        </w:div>
        <w:div w:id="2061395080">
          <w:marLeft w:val="480"/>
          <w:marRight w:val="0"/>
          <w:marTop w:val="0"/>
          <w:marBottom w:val="0"/>
          <w:divBdr>
            <w:top w:val="none" w:sz="0" w:space="0" w:color="auto"/>
            <w:left w:val="none" w:sz="0" w:space="0" w:color="auto"/>
            <w:bottom w:val="none" w:sz="0" w:space="0" w:color="auto"/>
            <w:right w:val="none" w:sz="0" w:space="0" w:color="auto"/>
          </w:divBdr>
        </w:div>
      </w:divsChild>
    </w:div>
    <w:div w:id="1874923245">
      <w:bodyDiv w:val="1"/>
      <w:marLeft w:val="0"/>
      <w:marRight w:val="0"/>
      <w:marTop w:val="0"/>
      <w:marBottom w:val="0"/>
      <w:divBdr>
        <w:top w:val="none" w:sz="0" w:space="0" w:color="auto"/>
        <w:left w:val="none" w:sz="0" w:space="0" w:color="auto"/>
        <w:bottom w:val="none" w:sz="0" w:space="0" w:color="auto"/>
        <w:right w:val="none" w:sz="0" w:space="0" w:color="auto"/>
      </w:divBdr>
    </w:div>
    <w:div w:id="1875146683">
      <w:bodyDiv w:val="1"/>
      <w:marLeft w:val="0"/>
      <w:marRight w:val="0"/>
      <w:marTop w:val="0"/>
      <w:marBottom w:val="0"/>
      <w:divBdr>
        <w:top w:val="none" w:sz="0" w:space="0" w:color="auto"/>
        <w:left w:val="none" w:sz="0" w:space="0" w:color="auto"/>
        <w:bottom w:val="none" w:sz="0" w:space="0" w:color="auto"/>
        <w:right w:val="none" w:sz="0" w:space="0" w:color="auto"/>
      </w:divBdr>
    </w:div>
    <w:div w:id="1875463244">
      <w:bodyDiv w:val="1"/>
      <w:marLeft w:val="0"/>
      <w:marRight w:val="0"/>
      <w:marTop w:val="0"/>
      <w:marBottom w:val="0"/>
      <w:divBdr>
        <w:top w:val="none" w:sz="0" w:space="0" w:color="auto"/>
        <w:left w:val="none" w:sz="0" w:space="0" w:color="auto"/>
        <w:bottom w:val="none" w:sz="0" w:space="0" w:color="auto"/>
        <w:right w:val="none" w:sz="0" w:space="0" w:color="auto"/>
      </w:divBdr>
    </w:div>
    <w:div w:id="1875575657">
      <w:bodyDiv w:val="1"/>
      <w:marLeft w:val="0"/>
      <w:marRight w:val="0"/>
      <w:marTop w:val="0"/>
      <w:marBottom w:val="0"/>
      <w:divBdr>
        <w:top w:val="none" w:sz="0" w:space="0" w:color="auto"/>
        <w:left w:val="none" w:sz="0" w:space="0" w:color="auto"/>
        <w:bottom w:val="none" w:sz="0" w:space="0" w:color="auto"/>
        <w:right w:val="none" w:sz="0" w:space="0" w:color="auto"/>
      </w:divBdr>
    </w:div>
    <w:div w:id="1875728113">
      <w:bodyDiv w:val="1"/>
      <w:marLeft w:val="0"/>
      <w:marRight w:val="0"/>
      <w:marTop w:val="0"/>
      <w:marBottom w:val="0"/>
      <w:divBdr>
        <w:top w:val="none" w:sz="0" w:space="0" w:color="auto"/>
        <w:left w:val="none" w:sz="0" w:space="0" w:color="auto"/>
        <w:bottom w:val="none" w:sz="0" w:space="0" w:color="auto"/>
        <w:right w:val="none" w:sz="0" w:space="0" w:color="auto"/>
      </w:divBdr>
    </w:div>
    <w:div w:id="1875994169">
      <w:bodyDiv w:val="1"/>
      <w:marLeft w:val="0"/>
      <w:marRight w:val="0"/>
      <w:marTop w:val="0"/>
      <w:marBottom w:val="0"/>
      <w:divBdr>
        <w:top w:val="none" w:sz="0" w:space="0" w:color="auto"/>
        <w:left w:val="none" w:sz="0" w:space="0" w:color="auto"/>
        <w:bottom w:val="none" w:sz="0" w:space="0" w:color="auto"/>
        <w:right w:val="none" w:sz="0" w:space="0" w:color="auto"/>
      </w:divBdr>
    </w:div>
    <w:div w:id="1876457270">
      <w:bodyDiv w:val="1"/>
      <w:marLeft w:val="0"/>
      <w:marRight w:val="0"/>
      <w:marTop w:val="0"/>
      <w:marBottom w:val="0"/>
      <w:divBdr>
        <w:top w:val="none" w:sz="0" w:space="0" w:color="auto"/>
        <w:left w:val="none" w:sz="0" w:space="0" w:color="auto"/>
        <w:bottom w:val="none" w:sz="0" w:space="0" w:color="auto"/>
        <w:right w:val="none" w:sz="0" w:space="0" w:color="auto"/>
      </w:divBdr>
    </w:div>
    <w:div w:id="1876499202">
      <w:bodyDiv w:val="1"/>
      <w:marLeft w:val="0"/>
      <w:marRight w:val="0"/>
      <w:marTop w:val="0"/>
      <w:marBottom w:val="0"/>
      <w:divBdr>
        <w:top w:val="none" w:sz="0" w:space="0" w:color="auto"/>
        <w:left w:val="none" w:sz="0" w:space="0" w:color="auto"/>
        <w:bottom w:val="none" w:sz="0" w:space="0" w:color="auto"/>
        <w:right w:val="none" w:sz="0" w:space="0" w:color="auto"/>
      </w:divBdr>
    </w:div>
    <w:div w:id="1876503688">
      <w:bodyDiv w:val="1"/>
      <w:marLeft w:val="0"/>
      <w:marRight w:val="0"/>
      <w:marTop w:val="0"/>
      <w:marBottom w:val="0"/>
      <w:divBdr>
        <w:top w:val="none" w:sz="0" w:space="0" w:color="auto"/>
        <w:left w:val="none" w:sz="0" w:space="0" w:color="auto"/>
        <w:bottom w:val="none" w:sz="0" w:space="0" w:color="auto"/>
        <w:right w:val="none" w:sz="0" w:space="0" w:color="auto"/>
      </w:divBdr>
    </w:div>
    <w:div w:id="1876692663">
      <w:bodyDiv w:val="1"/>
      <w:marLeft w:val="0"/>
      <w:marRight w:val="0"/>
      <w:marTop w:val="0"/>
      <w:marBottom w:val="0"/>
      <w:divBdr>
        <w:top w:val="none" w:sz="0" w:space="0" w:color="auto"/>
        <w:left w:val="none" w:sz="0" w:space="0" w:color="auto"/>
        <w:bottom w:val="none" w:sz="0" w:space="0" w:color="auto"/>
        <w:right w:val="none" w:sz="0" w:space="0" w:color="auto"/>
      </w:divBdr>
    </w:div>
    <w:div w:id="1876770655">
      <w:bodyDiv w:val="1"/>
      <w:marLeft w:val="0"/>
      <w:marRight w:val="0"/>
      <w:marTop w:val="0"/>
      <w:marBottom w:val="0"/>
      <w:divBdr>
        <w:top w:val="none" w:sz="0" w:space="0" w:color="auto"/>
        <w:left w:val="none" w:sz="0" w:space="0" w:color="auto"/>
        <w:bottom w:val="none" w:sz="0" w:space="0" w:color="auto"/>
        <w:right w:val="none" w:sz="0" w:space="0" w:color="auto"/>
      </w:divBdr>
    </w:div>
    <w:div w:id="1877113134">
      <w:bodyDiv w:val="1"/>
      <w:marLeft w:val="0"/>
      <w:marRight w:val="0"/>
      <w:marTop w:val="0"/>
      <w:marBottom w:val="0"/>
      <w:divBdr>
        <w:top w:val="none" w:sz="0" w:space="0" w:color="auto"/>
        <w:left w:val="none" w:sz="0" w:space="0" w:color="auto"/>
        <w:bottom w:val="none" w:sz="0" w:space="0" w:color="auto"/>
        <w:right w:val="none" w:sz="0" w:space="0" w:color="auto"/>
      </w:divBdr>
    </w:div>
    <w:div w:id="1877154306">
      <w:bodyDiv w:val="1"/>
      <w:marLeft w:val="0"/>
      <w:marRight w:val="0"/>
      <w:marTop w:val="0"/>
      <w:marBottom w:val="0"/>
      <w:divBdr>
        <w:top w:val="none" w:sz="0" w:space="0" w:color="auto"/>
        <w:left w:val="none" w:sz="0" w:space="0" w:color="auto"/>
        <w:bottom w:val="none" w:sz="0" w:space="0" w:color="auto"/>
        <w:right w:val="none" w:sz="0" w:space="0" w:color="auto"/>
      </w:divBdr>
    </w:div>
    <w:div w:id="1877544029">
      <w:bodyDiv w:val="1"/>
      <w:marLeft w:val="0"/>
      <w:marRight w:val="0"/>
      <w:marTop w:val="0"/>
      <w:marBottom w:val="0"/>
      <w:divBdr>
        <w:top w:val="none" w:sz="0" w:space="0" w:color="auto"/>
        <w:left w:val="none" w:sz="0" w:space="0" w:color="auto"/>
        <w:bottom w:val="none" w:sz="0" w:space="0" w:color="auto"/>
        <w:right w:val="none" w:sz="0" w:space="0" w:color="auto"/>
      </w:divBdr>
    </w:div>
    <w:div w:id="1877622424">
      <w:bodyDiv w:val="1"/>
      <w:marLeft w:val="0"/>
      <w:marRight w:val="0"/>
      <w:marTop w:val="0"/>
      <w:marBottom w:val="0"/>
      <w:divBdr>
        <w:top w:val="none" w:sz="0" w:space="0" w:color="auto"/>
        <w:left w:val="none" w:sz="0" w:space="0" w:color="auto"/>
        <w:bottom w:val="none" w:sz="0" w:space="0" w:color="auto"/>
        <w:right w:val="none" w:sz="0" w:space="0" w:color="auto"/>
      </w:divBdr>
    </w:div>
    <w:div w:id="1877697957">
      <w:bodyDiv w:val="1"/>
      <w:marLeft w:val="0"/>
      <w:marRight w:val="0"/>
      <w:marTop w:val="0"/>
      <w:marBottom w:val="0"/>
      <w:divBdr>
        <w:top w:val="none" w:sz="0" w:space="0" w:color="auto"/>
        <w:left w:val="none" w:sz="0" w:space="0" w:color="auto"/>
        <w:bottom w:val="none" w:sz="0" w:space="0" w:color="auto"/>
        <w:right w:val="none" w:sz="0" w:space="0" w:color="auto"/>
      </w:divBdr>
    </w:div>
    <w:div w:id="1878082107">
      <w:bodyDiv w:val="1"/>
      <w:marLeft w:val="0"/>
      <w:marRight w:val="0"/>
      <w:marTop w:val="0"/>
      <w:marBottom w:val="0"/>
      <w:divBdr>
        <w:top w:val="none" w:sz="0" w:space="0" w:color="auto"/>
        <w:left w:val="none" w:sz="0" w:space="0" w:color="auto"/>
        <w:bottom w:val="none" w:sz="0" w:space="0" w:color="auto"/>
        <w:right w:val="none" w:sz="0" w:space="0" w:color="auto"/>
      </w:divBdr>
      <w:divsChild>
        <w:div w:id="66346402">
          <w:marLeft w:val="480"/>
          <w:marRight w:val="0"/>
          <w:marTop w:val="0"/>
          <w:marBottom w:val="0"/>
          <w:divBdr>
            <w:top w:val="none" w:sz="0" w:space="0" w:color="auto"/>
            <w:left w:val="none" w:sz="0" w:space="0" w:color="auto"/>
            <w:bottom w:val="none" w:sz="0" w:space="0" w:color="auto"/>
            <w:right w:val="none" w:sz="0" w:space="0" w:color="auto"/>
          </w:divBdr>
        </w:div>
        <w:div w:id="69158935">
          <w:marLeft w:val="480"/>
          <w:marRight w:val="0"/>
          <w:marTop w:val="0"/>
          <w:marBottom w:val="0"/>
          <w:divBdr>
            <w:top w:val="none" w:sz="0" w:space="0" w:color="auto"/>
            <w:left w:val="none" w:sz="0" w:space="0" w:color="auto"/>
            <w:bottom w:val="none" w:sz="0" w:space="0" w:color="auto"/>
            <w:right w:val="none" w:sz="0" w:space="0" w:color="auto"/>
          </w:divBdr>
        </w:div>
        <w:div w:id="111943801">
          <w:marLeft w:val="480"/>
          <w:marRight w:val="0"/>
          <w:marTop w:val="0"/>
          <w:marBottom w:val="0"/>
          <w:divBdr>
            <w:top w:val="none" w:sz="0" w:space="0" w:color="auto"/>
            <w:left w:val="none" w:sz="0" w:space="0" w:color="auto"/>
            <w:bottom w:val="none" w:sz="0" w:space="0" w:color="auto"/>
            <w:right w:val="none" w:sz="0" w:space="0" w:color="auto"/>
          </w:divBdr>
        </w:div>
        <w:div w:id="202014617">
          <w:marLeft w:val="480"/>
          <w:marRight w:val="0"/>
          <w:marTop w:val="0"/>
          <w:marBottom w:val="0"/>
          <w:divBdr>
            <w:top w:val="none" w:sz="0" w:space="0" w:color="auto"/>
            <w:left w:val="none" w:sz="0" w:space="0" w:color="auto"/>
            <w:bottom w:val="none" w:sz="0" w:space="0" w:color="auto"/>
            <w:right w:val="none" w:sz="0" w:space="0" w:color="auto"/>
          </w:divBdr>
        </w:div>
        <w:div w:id="207618370">
          <w:marLeft w:val="480"/>
          <w:marRight w:val="0"/>
          <w:marTop w:val="0"/>
          <w:marBottom w:val="0"/>
          <w:divBdr>
            <w:top w:val="none" w:sz="0" w:space="0" w:color="auto"/>
            <w:left w:val="none" w:sz="0" w:space="0" w:color="auto"/>
            <w:bottom w:val="none" w:sz="0" w:space="0" w:color="auto"/>
            <w:right w:val="none" w:sz="0" w:space="0" w:color="auto"/>
          </w:divBdr>
        </w:div>
        <w:div w:id="297150523">
          <w:marLeft w:val="480"/>
          <w:marRight w:val="0"/>
          <w:marTop w:val="0"/>
          <w:marBottom w:val="0"/>
          <w:divBdr>
            <w:top w:val="none" w:sz="0" w:space="0" w:color="auto"/>
            <w:left w:val="none" w:sz="0" w:space="0" w:color="auto"/>
            <w:bottom w:val="none" w:sz="0" w:space="0" w:color="auto"/>
            <w:right w:val="none" w:sz="0" w:space="0" w:color="auto"/>
          </w:divBdr>
        </w:div>
        <w:div w:id="334764716">
          <w:marLeft w:val="480"/>
          <w:marRight w:val="0"/>
          <w:marTop w:val="0"/>
          <w:marBottom w:val="0"/>
          <w:divBdr>
            <w:top w:val="none" w:sz="0" w:space="0" w:color="auto"/>
            <w:left w:val="none" w:sz="0" w:space="0" w:color="auto"/>
            <w:bottom w:val="none" w:sz="0" w:space="0" w:color="auto"/>
            <w:right w:val="none" w:sz="0" w:space="0" w:color="auto"/>
          </w:divBdr>
        </w:div>
        <w:div w:id="336470259">
          <w:marLeft w:val="480"/>
          <w:marRight w:val="0"/>
          <w:marTop w:val="0"/>
          <w:marBottom w:val="0"/>
          <w:divBdr>
            <w:top w:val="none" w:sz="0" w:space="0" w:color="auto"/>
            <w:left w:val="none" w:sz="0" w:space="0" w:color="auto"/>
            <w:bottom w:val="none" w:sz="0" w:space="0" w:color="auto"/>
            <w:right w:val="none" w:sz="0" w:space="0" w:color="auto"/>
          </w:divBdr>
        </w:div>
        <w:div w:id="483469282">
          <w:marLeft w:val="480"/>
          <w:marRight w:val="0"/>
          <w:marTop w:val="0"/>
          <w:marBottom w:val="0"/>
          <w:divBdr>
            <w:top w:val="none" w:sz="0" w:space="0" w:color="auto"/>
            <w:left w:val="none" w:sz="0" w:space="0" w:color="auto"/>
            <w:bottom w:val="none" w:sz="0" w:space="0" w:color="auto"/>
            <w:right w:val="none" w:sz="0" w:space="0" w:color="auto"/>
          </w:divBdr>
        </w:div>
        <w:div w:id="531917882">
          <w:marLeft w:val="480"/>
          <w:marRight w:val="0"/>
          <w:marTop w:val="0"/>
          <w:marBottom w:val="0"/>
          <w:divBdr>
            <w:top w:val="none" w:sz="0" w:space="0" w:color="auto"/>
            <w:left w:val="none" w:sz="0" w:space="0" w:color="auto"/>
            <w:bottom w:val="none" w:sz="0" w:space="0" w:color="auto"/>
            <w:right w:val="none" w:sz="0" w:space="0" w:color="auto"/>
          </w:divBdr>
        </w:div>
        <w:div w:id="626743844">
          <w:marLeft w:val="480"/>
          <w:marRight w:val="0"/>
          <w:marTop w:val="0"/>
          <w:marBottom w:val="0"/>
          <w:divBdr>
            <w:top w:val="none" w:sz="0" w:space="0" w:color="auto"/>
            <w:left w:val="none" w:sz="0" w:space="0" w:color="auto"/>
            <w:bottom w:val="none" w:sz="0" w:space="0" w:color="auto"/>
            <w:right w:val="none" w:sz="0" w:space="0" w:color="auto"/>
          </w:divBdr>
        </w:div>
        <w:div w:id="839732466">
          <w:marLeft w:val="480"/>
          <w:marRight w:val="0"/>
          <w:marTop w:val="0"/>
          <w:marBottom w:val="0"/>
          <w:divBdr>
            <w:top w:val="none" w:sz="0" w:space="0" w:color="auto"/>
            <w:left w:val="none" w:sz="0" w:space="0" w:color="auto"/>
            <w:bottom w:val="none" w:sz="0" w:space="0" w:color="auto"/>
            <w:right w:val="none" w:sz="0" w:space="0" w:color="auto"/>
          </w:divBdr>
        </w:div>
        <w:div w:id="879442976">
          <w:marLeft w:val="480"/>
          <w:marRight w:val="0"/>
          <w:marTop w:val="0"/>
          <w:marBottom w:val="0"/>
          <w:divBdr>
            <w:top w:val="none" w:sz="0" w:space="0" w:color="auto"/>
            <w:left w:val="none" w:sz="0" w:space="0" w:color="auto"/>
            <w:bottom w:val="none" w:sz="0" w:space="0" w:color="auto"/>
            <w:right w:val="none" w:sz="0" w:space="0" w:color="auto"/>
          </w:divBdr>
        </w:div>
        <w:div w:id="923874273">
          <w:marLeft w:val="480"/>
          <w:marRight w:val="0"/>
          <w:marTop w:val="0"/>
          <w:marBottom w:val="0"/>
          <w:divBdr>
            <w:top w:val="none" w:sz="0" w:space="0" w:color="auto"/>
            <w:left w:val="none" w:sz="0" w:space="0" w:color="auto"/>
            <w:bottom w:val="none" w:sz="0" w:space="0" w:color="auto"/>
            <w:right w:val="none" w:sz="0" w:space="0" w:color="auto"/>
          </w:divBdr>
        </w:div>
        <w:div w:id="928974181">
          <w:marLeft w:val="480"/>
          <w:marRight w:val="0"/>
          <w:marTop w:val="0"/>
          <w:marBottom w:val="0"/>
          <w:divBdr>
            <w:top w:val="none" w:sz="0" w:space="0" w:color="auto"/>
            <w:left w:val="none" w:sz="0" w:space="0" w:color="auto"/>
            <w:bottom w:val="none" w:sz="0" w:space="0" w:color="auto"/>
            <w:right w:val="none" w:sz="0" w:space="0" w:color="auto"/>
          </w:divBdr>
        </w:div>
        <w:div w:id="953899983">
          <w:marLeft w:val="480"/>
          <w:marRight w:val="0"/>
          <w:marTop w:val="0"/>
          <w:marBottom w:val="0"/>
          <w:divBdr>
            <w:top w:val="none" w:sz="0" w:space="0" w:color="auto"/>
            <w:left w:val="none" w:sz="0" w:space="0" w:color="auto"/>
            <w:bottom w:val="none" w:sz="0" w:space="0" w:color="auto"/>
            <w:right w:val="none" w:sz="0" w:space="0" w:color="auto"/>
          </w:divBdr>
        </w:div>
        <w:div w:id="998924444">
          <w:marLeft w:val="480"/>
          <w:marRight w:val="0"/>
          <w:marTop w:val="0"/>
          <w:marBottom w:val="0"/>
          <w:divBdr>
            <w:top w:val="none" w:sz="0" w:space="0" w:color="auto"/>
            <w:left w:val="none" w:sz="0" w:space="0" w:color="auto"/>
            <w:bottom w:val="none" w:sz="0" w:space="0" w:color="auto"/>
            <w:right w:val="none" w:sz="0" w:space="0" w:color="auto"/>
          </w:divBdr>
        </w:div>
        <w:div w:id="1090807690">
          <w:marLeft w:val="480"/>
          <w:marRight w:val="0"/>
          <w:marTop w:val="0"/>
          <w:marBottom w:val="0"/>
          <w:divBdr>
            <w:top w:val="none" w:sz="0" w:space="0" w:color="auto"/>
            <w:left w:val="none" w:sz="0" w:space="0" w:color="auto"/>
            <w:bottom w:val="none" w:sz="0" w:space="0" w:color="auto"/>
            <w:right w:val="none" w:sz="0" w:space="0" w:color="auto"/>
          </w:divBdr>
        </w:div>
        <w:div w:id="1118455703">
          <w:marLeft w:val="480"/>
          <w:marRight w:val="0"/>
          <w:marTop w:val="0"/>
          <w:marBottom w:val="0"/>
          <w:divBdr>
            <w:top w:val="none" w:sz="0" w:space="0" w:color="auto"/>
            <w:left w:val="none" w:sz="0" w:space="0" w:color="auto"/>
            <w:bottom w:val="none" w:sz="0" w:space="0" w:color="auto"/>
            <w:right w:val="none" w:sz="0" w:space="0" w:color="auto"/>
          </w:divBdr>
        </w:div>
        <w:div w:id="1120882877">
          <w:marLeft w:val="480"/>
          <w:marRight w:val="0"/>
          <w:marTop w:val="0"/>
          <w:marBottom w:val="0"/>
          <w:divBdr>
            <w:top w:val="none" w:sz="0" w:space="0" w:color="auto"/>
            <w:left w:val="none" w:sz="0" w:space="0" w:color="auto"/>
            <w:bottom w:val="none" w:sz="0" w:space="0" w:color="auto"/>
            <w:right w:val="none" w:sz="0" w:space="0" w:color="auto"/>
          </w:divBdr>
        </w:div>
        <w:div w:id="1124277748">
          <w:marLeft w:val="480"/>
          <w:marRight w:val="0"/>
          <w:marTop w:val="0"/>
          <w:marBottom w:val="0"/>
          <w:divBdr>
            <w:top w:val="none" w:sz="0" w:space="0" w:color="auto"/>
            <w:left w:val="none" w:sz="0" w:space="0" w:color="auto"/>
            <w:bottom w:val="none" w:sz="0" w:space="0" w:color="auto"/>
            <w:right w:val="none" w:sz="0" w:space="0" w:color="auto"/>
          </w:divBdr>
        </w:div>
        <w:div w:id="1188637752">
          <w:marLeft w:val="480"/>
          <w:marRight w:val="0"/>
          <w:marTop w:val="0"/>
          <w:marBottom w:val="0"/>
          <w:divBdr>
            <w:top w:val="none" w:sz="0" w:space="0" w:color="auto"/>
            <w:left w:val="none" w:sz="0" w:space="0" w:color="auto"/>
            <w:bottom w:val="none" w:sz="0" w:space="0" w:color="auto"/>
            <w:right w:val="none" w:sz="0" w:space="0" w:color="auto"/>
          </w:divBdr>
        </w:div>
        <w:div w:id="1457943126">
          <w:marLeft w:val="480"/>
          <w:marRight w:val="0"/>
          <w:marTop w:val="0"/>
          <w:marBottom w:val="0"/>
          <w:divBdr>
            <w:top w:val="none" w:sz="0" w:space="0" w:color="auto"/>
            <w:left w:val="none" w:sz="0" w:space="0" w:color="auto"/>
            <w:bottom w:val="none" w:sz="0" w:space="0" w:color="auto"/>
            <w:right w:val="none" w:sz="0" w:space="0" w:color="auto"/>
          </w:divBdr>
        </w:div>
        <w:div w:id="1507549642">
          <w:marLeft w:val="480"/>
          <w:marRight w:val="0"/>
          <w:marTop w:val="0"/>
          <w:marBottom w:val="0"/>
          <w:divBdr>
            <w:top w:val="none" w:sz="0" w:space="0" w:color="auto"/>
            <w:left w:val="none" w:sz="0" w:space="0" w:color="auto"/>
            <w:bottom w:val="none" w:sz="0" w:space="0" w:color="auto"/>
            <w:right w:val="none" w:sz="0" w:space="0" w:color="auto"/>
          </w:divBdr>
        </w:div>
        <w:div w:id="1534071567">
          <w:marLeft w:val="480"/>
          <w:marRight w:val="0"/>
          <w:marTop w:val="0"/>
          <w:marBottom w:val="0"/>
          <w:divBdr>
            <w:top w:val="none" w:sz="0" w:space="0" w:color="auto"/>
            <w:left w:val="none" w:sz="0" w:space="0" w:color="auto"/>
            <w:bottom w:val="none" w:sz="0" w:space="0" w:color="auto"/>
            <w:right w:val="none" w:sz="0" w:space="0" w:color="auto"/>
          </w:divBdr>
        </w:div>
        <w:div w:id="1632905526">
          <w:marLeft w:val="480"/>
          <w:marRight w:val="0"/>
          <w:marTop w:val="0"/>
          <w:marBottom w:val="0"/>
          <w:divBdr>
            <w:top w:val="none" w:sz="0" w:space="0" w:color="auto"/>
            <w:left w:val="none" w:sz="0" w:space="0" w:color="auto"/>
            <w:bottom w:val="none" w:sz="0" w:space="0" w:color="auto"/>
            <w:right w:val="none" w:sz="0" w:space="0" w:color="auto"/>
          </w:divBdr>
        </w:div>
        <w:div w:id="1643073080">
          <w:marLeft w:val="480"/>
          <w:marRight w:val="0"/>
          <w:marTop w:val="0"/>
          <w:marBottom w:val="0"/>
          <w:divBdr>
            <w:top w:val="none" w:sz="0" w:space="0" w:color="auto"/>
            <w:left w:val="none" w:sz="0" w:space="0" w:color="auto"/>
            <w:bottom w:val="none" w:sz="0" w:space="0" w:color="auto"/>
            <w:right w:val="none" w:sz="0" w:space="0" w:color="auto"/>
          </w:divBdr>
        </w:div>
        <w:div w:id="1662663140">
          <w:marLeft w:val="480"/>
          <w:marRight w:val="0"/>
          <w:marTop w:val="0"/>
          <w:marBottom w:val="0"/>
          <w:divBdr>
            <w:top w:val="none" w:sz="0" w:space="0" w:color="auto"/>
            <w:left w:val="none" w:sz="0" w:space="0" w:color="auto"/>
            <w:bottom w:val="none" w:sz="0" w:space="0" w:color="auto"/>
            <w:right w:val="none" w:sz="0" w:space="0" w:color="auto"/>
          </w:divBdr>
        </w:div>
        <w:div w:id="1971860147">
          <w:marLeft w:val="480"/>
          <w:marRight w:val="0"/>
          <w:marTop w:val="0"/>
          <w:marBottom w:val="0"/>
          <w:divBdr>
            <w:top w:val="none" w:sz="0" w:space="0" w:color="auto"/>
            <w:left w:val="none" w:sz="0" w:space="0" w:color="auto"/>
            <w:bottom w:val="none" w:sz="0" w:space="0" w:color="auto"/>
            <w:right w:val="none" w:sz="0" w:space="0" w:color="auto"/>
          </w:divBdr>
        </w:div>
        <w:div w:id="2050647806">
          <w:marLeft w:val="480"/>
          <w:marRight w:val="0"/>
          <w:marTop w:val="0"/>
          <w:marBottom w:val="0"/>
          <w:divBdr>
            <w:top w:val="none" w:sz="0" w:space="0" w:color="auto"/>
            <w:left w:val="none" w:sz="0" w:space="0" w:color="auto"/>
            <w:bottom w:val="none" w:sz="0" w:space="0" w:color="auto"/>
            <w:right w:val="none" w:sz="0" w:space="0" w:color="auto"/>
          </w:divBdr>
        </w:div>
      </w:divsChild>
    </w:div>
    <w:div w:id="1878197113">
      <w:bodyDiv w:val="1"/>
      <w:marLeft w:val="0"/>
      <w:marRight w:val="0"/>
      <w:marTop w:val="0"/>
      <w:marBottom w:val="0"/>
      <w:divBdr>
        <w:top w:val="none" w:sz="0" w:space="0" w:color="auto"/>
        <w:left w:val="none" w:sz="0" w:space="0" w:color="auto"/>
        <w:bottom w:val="none" w:sz="0" w:space="0" w:color="auto"/>
        <w:right w:val="none" w:sz="0" w:space="0" w:color="auto"/>
      </w:divBdr>
    </w:div>
    <w:div w:id="1878397214">
      <w:bodyDiv w:val="1"/>
      <w:marLeft w:val="0"/>
      <w:marRight w:val="0"/>
      <w:marTop w:val="0"/>
      <w:marBottom w:val="0"/>
      <w:divBdr>
        <w:top w:val="none" w:sz="0" w:space="0" w:color="auto"/>
        <w:left w:val="none" w:sz="0" w:space="0" w:color="auto"/>
        <w:bottom w:val="none" w:sz="0" w:space="0" w:color="auto"/>
        <w:right w:val="none" w:sz="0" w:space="0" w:color="auto"/>
      </w:divBdr>
    </w:div>
    <w:div w:id="1878545493">
      <w:bodyDiv w:val="1"/>
      <w:marLeft w:val="0"/>
      <w:marRight w:val="0"/>
      <w:marTop w:val="0"/>
      <w:marBottom w:val="0"/>
      <w:divBdr>
        <w:top w:val="none" w:sz="0" w:space="0" w:color="auto"/>
        <w:left w:val="none" w:sz="0" w:space="0" w:color="auto"/>
        <w:bottom w:val="none" w:sz="0" w:space="0" w:color="auto"/>
        <w:right w:val="none" w:sz="0" w:space="0" w:color="auto"/>
      </w:divBdr>
    </w:div>
    <w:div w:id="1878814682">
      <w:bodyDiv w:val="1"/>
      <w:marLeft w:val="0"/>
      <w:marRight w:val="0"/>
      <w:marTop w:val="0"/>
      <w:marBottom w:val="0"/>
      <w:divBdr>
        <w:top w:val="none" w:sz="0" w:space="0" w:color="auto"/>
        <w:left w:val="none" w:sz="0" w:space="0" w:color="auto"/>
        <w:bottom w:val="none" w:sz="0" w:space="0" w:color="auto"/>
        <w:right w:val="none" w:sz="0" w:space="0" w:color="auto"/>
      </w:divBdr>
    </w:div>
    <w:div w:id="1879050539">
      <w:bodyDiv w:val="1"/>
      <w:marLeft w:val="0"/>
      <w:marRight w:val="0"/>
      <w:marTop w:val="0"/>
      <w:marBottom w:val="0"/>
      <w:divBdr>
        <w:top w:val="none" w:sz="0" w:space="0" w:color="auto"/>
        <w:left w:val="none" w:sz="0" w:space="0" w:color="auto"/>
        <w:bottom w:val="none" w:sz="0" w:space="0" w:color="auto"/>
        <w:right w:val="none" w:sz="0" w:space="0" w:color="auto"/>
      </w:divBdr>
    </w:div>
    <w:div w:id="1880388681">
      <w:bodyDiv w:val="1"/>
      <w:marLeft w:val="0"/>
      <w:marRight w:val="0"/>
      <w:marTop w:val="0"/>
      <w:marBottom w:val="0"/>
      <w:divBdr>
        <w:top w:val="none" w:sz="0" w:space="0" w:color="auto"/>
        <w:left w:val="none" w:sz="0" w:space="0" w:color="auto"/>
        <w:bottom w:val="none" w:sz="0" w:space="0" w:color="auto"/>
        <w:right w:val="none" w:sz="0" w:space="0" w:color="auto"/>
      </w:divBdr>
    </w:div>
    <w:div w:id="1881430933">
      <w:bodyDiv w:val="1"/>
      <w:marLeft w:val="0"/>
      <w:marRight w:val="0"/>
      <w:marTop w:val="0"/>
      <w:marBottom w:val="0"/>
      <w:divBdr>
        <w:top w:val="none" w:sz="0" w:space="0" w:color="auto"/>
        <w:left w:val="none" w:sz="0" w:space="0" w:color="auto"/>
        <w:bottom w:val="none" w:sz="0" w:space="0" w:color="auto"/>
        <w:right w:val="none" w:sz="0" w:space="0" w:color="auto"/>
      </w:divBdr>
    </w:div>
    <w:div w:id="1881435255">
      <w:bodyDiv w:val="1"/>
      <w:marLeft w:val="0"/>
      <w:marRight w:val="0"/>
      <w:marTop w:val="0"/>
      <w:marBottom w:val="0"/>
      <w:divBdr>
        <w:top w:val="none" w:sz="0" w:space="0" w:color="auto"/>
        <w:left w:val="none" w:sz="0" w:space="0" w:color="auto"/>
        <w:bottom w:val="none" w:sz="0" w:space="0" w:color="auto"/>
        <w:right w:val="none" w:sz="0" w:space="0" w:color="auto"/>
      </w:divBdr>
    </w:div>
    <w:div w:id="1882352753">
      <w:bodyDiv w:val="1"/>
      <w:marLeft w:val="0"/>
      <w:marRight w:val="0"/>
      <w:marTop w:val="0"/>
      <w:marBottom w:val="0"/>
      <w:divBdr>
        <w:top w:val="none" w:sz="0" w:space="0" w:color="auto"/>
        <w:left w:val="none" w:sz="0" w:space="0" w:color="auto"/>
        <w:bottom w:val="none" w:sz="0" w:space="0" w:color="auto"/>
        <w:right w:val="none" w:sz="0" w:space="0" w:color="auto"/>
      </w:divBdr>
    </w:div>
    <w:div w:id="1882548638">
      <w:bodyDiv w:val="1"/>
      <w:marLeft w:val="0"/>
      <w:marRight w:val="0"/>
      <w:marTop w:val="0"/>
      <w:marBottom w:val="0"/>
      <w:divBdr>
        <w:top w:val="none" w:sz="0" w:space="0" w:color="auto"/>
        <w:left w:val="none" w:sz="0" w:space="0" w:color="auto"/>
        <w:bottom w:val="none" w:sz="0" w:space="0" w:color="auto"/>
        <w:right w:val="none" w:sz="0" w:space="0" w:color="auto"/>
      </w:divBdr>
    </w:div>
    <w:div w:id="1882932544">
      <w:bodyDiv w:val="1"/>
      <w:marLeft w:val="0"/>
      <w:marRight w:val="0"/>
      <w:marTop w:val="0"/>
      <w:marBottom w:val="0"/>
      <w:divBdr>
        <w:top w:val="none" w:sz="0" w:space="0" w:color="auto"/>
        <w:left w:val="none" w:sz="0" w:space="0" w:color="auto"/>
        <w:bottom w:val="none" w:sz="0" w:space="0" w:color="auto"/>
        <w:right w:val="none" w:sz="0" w:space="0" w:color="auto"/>
      </w:divBdr>
    </w:div>
    <w:div w:id="1882935841">
      <w:bodyDiv w:val="1"/>
      <w:marLeft w:val="0"/>
      <w:marRight w:val="0"/>
      <w:marTop w:val="0"/>
      <w:marBottom w:val="0"/>
      <w:divBdr>
        <w:top w:val="none" w:sz="0" w:space="0" w:color="auto"/>
        <w:left w:val="none" w:sz="0" w:space="0" w:color="auto"/>
        <w:bottom w:val="none" w:sz="0" w:space="0" w:color="auto"/>
        <w:right w:val="none" w:sz="0" w:space="0" w:color="auto"/>
      </w:divBdr>
    </w:div>
    <w:div w:id="1883396937">
      <w:bodyDiv w:val="1"/>
      <w:marLeft w:val="0"/>
      <w:marRight w:val="0"/>
      <w:marTop w:val="0"/>
      <w:marBottom w:val="0"/>
      <w:divBdr>
        <w:top w:val="none" w:sz="0" w:space="0" w:color="auto"/>
        <w:left w:val="none" w:sz="0" w:space="0" w:color="auto"/>
        <w:bottom w:val="none" w:sz="0" w:space="0" w:color="auto"/>
        <w:right w:val="none" w:sz="0" w:space="0" w:color="auto"/>
      </w:divBdr>
      <w:divsChild>
        <w:div w:id="1765035854">
          <w:marLeft w:val="480"/>
          <w:marRight w:val="0"/>
          <w:marTop w:val="0"/>
          <w:marBottom w:val="0"/>
          <w:divBdr>
            <w:top w:val="none" w:sz="0" w:space="0" w:color="auto"/>
            <w:left w:val="none" w:sz="0" w:space="0" w:color="auto"/>
            <w:bottom w:val="none" w:sz="0" w:space="0" w:color="auto"/>
            <w:right w:val="none" w:sz="0" w:space="0" w:color="auto"/>
          </w:divBdr>
        </w:div>
        <w:div w:id="2043700192">
          <w:marLeft w:val="480"/>
          <w:marRight w:val="0"/>
          <w:marTop w:val="0"/>
          <w:marBottom w:val="0"/>
          <w:divBdr>
            <w:top w:val="none" w:sz="0" w:space="0" w:color="auto"/>
            <w:left w:val="none" w:sz="0" w:space="0" w:color="auto"/>
            <w:bottom w:val="none" w:sz="0" w:space="0" w:color="auto"/>
            <w:right w:val="none" w:sz="0" w:space="0" w:color="auto"/>
          </w:divBdr>
        </w:div>
        <w:div w:id="557010930">
          <w:marLeft w:val="480"/>
          <w:marRight w:val="0"/>
          <w:marTop w:val="0"/>
          <w:marBottom w:val="0"/>
          <w:divBdr>
            <w:top w:val="none" w:sz="0" w:space="0" w:color="auto"/>
            <w:left w:val="none" w:sz="0" w:space="0" w:color="auto"/>
            <w:bottom w:val="none" w:sz="0" w:space="0" w:color="auto"/>
            <w:right w:val="none" w:sz="0" w:space="0" w:color="auto"/>
          </w:divBdr>
        </w:div>
        <w:div w:id="339242898">
          <w:marLeft w:val="480"/>
          <w:marRight w:val="0"/>
          <w:marTop w:val="0"/>
          <w:marBottom w:val="0"/>
          <w:divBdr>
            <w:top w:val="none" w:sz="0" w:space="0" w:color="auto"/>
            <w:left w:val="none" w:sz="0" w:space="0" w:color="auto"/>
            <w:bottom w:val="none" w:sz="0" w:space="0" w:color="auto"/>
            <w:right w:val="none" w:sz="0" w:space="0" w:color="auto"/>
          </w:divBdr>
        </w:div>
        <w:div w:id="1311445646">
          <w:marLeft w:val="480"/>
          <w:marRight w:val="0"/>
          <w:marTop w:val="0"/>
          <w:marBottom w:val="0"/>
          <w:divBdr>
            <w:top w:val="none" w:sz="0" w:space="0" w:color="auto"/>
            <w:left w:val="none" w:sz="0" w:space="0" w:color="auto"/>
            <w:bottom w:val="none" w:sz="0" w:space="0" w:color="auto"/>
            <w:right w:val="none" w:sz="0" w:space="0" w:color="auto"/>
          </w:divBdr>
        </w:div>
        <w:div w:id="1689868029">
          <w:marLeft w:val="480"/>
          <w:marRight w:val="0"/>
          <w:marTop w:val="0"/>
          <w:marBottom w:val="0"/>
          <w:divBdr>
            <w:top w:val="none" w:sz="0" w:space="0" w:color="auto"/>
            <w:left w:val="none" w:sz="0" w:space="0" w:color="auto"/>
            <w:bottom w:val="none" w:sz="0" w:space="0" w:color="auto"/>
            <w:right w:val="none" w:sz="0" w:space="0" w:color="auto"/>
          </w:divBdr>
        </w:div>
        <w:div w:id="1446384579">
          <w:marLeft w:val="480"/>
          <w:marRight w:val="0"/>
          <w:marTop w:val="0"/>
          <w:marBottom w:val="0"/>
          <w:divBdr>
            <w:top w:val="none" w:sz="0" w:space="0" w:color="auto"/>
            <w:left w:val="none" w:sz="0" w:space="0" w:color="auto"/>
            <w:bottom w:val="none" w:sz="0" w:space="0" w:color="auto"/>
            <w:right w:val="none" w:sz="0" w:space="0" w:color="auto"/>
          </w:divBdr>
        </w:div>
        <w:div w:id="475801907">
          <w:marLeft w:val="480"/>
          <w:marRight w:val="0"/>
          <w:marTop w:val="0"/>
          <w:marBottom w:val="0"/>
          <w:divBdr>
            <w:top w:val="none" w:sz="0" w:space="0" w:color="auto"/>
            <w:left w:val="none" w:sz="0" w:space="0" w:color="auto"/>
            <w:bottom w:val="none" w:sz="0" w:space="0" w:color="auto"/>
            <w:right w:val="none" w:sz="0" w:space="0" w:color="auto"/>
          </w:divBdr>
        </w:div>
        <w:div w:id="294991301">
          <w:marLeft w:val="480"/>
          <w:marRight w:val="0"/>
          <w:marTop w:val="0"/>
          <w:marBottom w:val="0"/>
          <w:divBdr>
            <w:top w:val="none" w:sz="0" w:space="0" w:color="auto"/>
            <w:left w:val="none" w:sz="0" w:space="0" w:color="auto"/>
            <w:bottom w:val="none" w:sz="0" w:space="0" w:color="auto"/>
            <w:right w:val="none" w:sz="0" w:space="0" w:color="auto"/>
          </w:divBdr>
        </w:div>
        <w:div w:id="1864053710">
          <w:marLeft w:val="480"/>
          <w:marRight w:val="0"/>
          <w:marTop w:val="0"/>
          <w:marBottom w:val="0"/>
          <w:divBdr>
            <w:top w:val="none" w:sz="0" w:space="0" w:color="auto"/>
            <w:left w:val="none" w:sz="0" w:space="0" w:color="auto"/>
            <w:bottom w:val="none" w:sz="0" w:space="0" w:color="auto"/>
            <w:right w:val="none" w:sz="0" w:space="0" w:color="auto"/>
          </w:divBdr>
        </w:div>
        <w:div w:id="187959989">
          <w:marLeft w:val="480"/>
          <w:marRight w:val="0"/>
          <w:marTop w:val="0"/>
          <w:marBottom w:val="0"/>
          <w:divBdr>
            <w:top w:val="none" w:sz="0" w:space="0" w:color="auto"/>
            <w:left w:val="none" w:sz="0" w:space="0" w:color="auto"/>
            <w:bottom w:val="none" w:sz="0" w:space="0" w:color="auto"/>
            <w:right w:val="none" w:sz="0" w:space="0" w:color="auto"/>
          </w:divBdr>
        </w:div>
        <w:div w:id="1113018067">
          <w:marLeft w:val="480"/>
          <w:marRight w:val="0"/>
          <w:marTop w:val="0"/>
          <w:marBottom w:val="0"/>
          <w:divBdr>
            <w:top w:val="none" w:sz="0" w:space="0" w:color="auto"/>
            <w:left w:val="none" w:sz="0" w:space="0" w:color="auto"/>
            <w:bottom w:val="none" w:sz="0" w:space="0" w:color="auto"/>
            <w:right w:val="none" w:sz="0" w:space="0" w:color="auto"/>
          </w:divBdr>
        </w:div>
        <w:div w:id="626393882">
          <w:marLeft w:val="480"/>
          <w:marRight w:val="0"/>
          <w:marTop w:val="0"/>
          <w:marBottom w:val="0"/>
          <w:divBdr>
            <w:top w:val="none" w:sz="0" w:space="0" w:color="auto"/>
            <w:left w:val="none" w:sz="0" w:space="0" w:color="auto"/>
            <w:bottom w:val="none" w:sz="0" w:space="0" w:color="auto"/>
            <w:right w:val="none" w:sz="0" w:space="0" w:color="auto"/>
          </w:divBdr>
        </w:div>
        <w:div w:id="14239142">
          <w:marLeft w:val="480"/>
          <w:marRight w:val="0"/>
          <w:marTop w:val="0"/>
          <w:marBottom w:val="0"/>
          <w:divBdr>
            <w:top w:val="none" w:sz="0" w:space="0" w:color="auto"/>
            <w:left w:val="none" w:sz="0" w:space="0" w:color="auto"/>
            <w:bottom w:val="none" w:sz="0" w:space="0" w:color="auto"/>
            <w:right w:val="none" w:sz="0" w:space="0" w:color="auto"/>
          </w:divBdr>
        </w:div>
        <w:div w:id="358244125">
          <w:marLeft w:val="480"/>
          <w:marRight w:val="0"/>
          <w:marTop w:val="0"/>
          <w:marBottom w:val="0"/>
          <w:divBdr>
            <w:top w:val="none" w:sz="0" w:space="0" w:color="auto"/>
            <w:left w:val="none" w:sz="0" w:space="0" w:color="auto"/>
            <w:bottom w:val="none" w:sz="0" w:space="0" w:color="auto"/>
            <w:right w:val="none" w:sz="0" w:space="0" w:color="auto"/>
          </w:divBdr>
        </w:div>
        <w:div w:id="2034527368">
          <w:marLeft w:val="480"/>
          <w:marRight w:val="0"/>
          <w:marTop w:val="0"/>
          <w:marBottom w:val="0"/>
          <w:divBdr>
            <w:top w:val="none" w:sz="0" w:space="0" w:color="auto"/>
            <w:left w:val="none" w:sz="0" w:space="0" w:color="auto"/>
            <w:bottom w:val="none" w:sz="0" w:space="0" w:color="auto"/>
            <w:right w:val="none" w:sz="0" w:space="0" w:color="auto"/>
          </w:divBdr>
        </w:div>
        <w:div w:id="1018241005">
          <w:marLeft w:val="480"/>
          <w:marRight w:val="0"/>
          <w:marTop w:val="0"/>
          <w:marBottom w:val="0"/>
          <w:divBdr>
            <w:top w:val="none" w:sz="0" w:space="0" w:color="auto"/>
            <w:left w:val="none" w:sz="0" w:space="0" w:color="auto"/>
            <w:bottom w:val="none" w:sz="0" w:space="0" w:color="auto"/>
            <w:right w:val="none" w:sz="0" w:space="0" w:color="auto"/>
          </w:divBdr>
        </w:div>
        <w:div w:id="1234044087">
          <w:marLeft w:val="480"/>
          <w:marRight w:val="0"/>
          <w:marTop w:val="0"/>
          <w:marBottom w:val="0"/>
          <w:divBdr>
            <w:top w:val="none" w:sz="0" w:space="0" w:color="auto"/>
            <w:left w:val="none" w:sz="0" w:space="0" w:color="auto"/>
            <w:bottom w:val="none" w:sz="0" w:space="0" w:color="auto"/>
            <w:right w:val="none" w:sz="0" w:space="0" w:color="auto"/>
          </w:divBdr>
        </w:div>
        <w:div w:id="1619556847">
          <w:marLeft w:val="480"/>
          <w:marRight w:val="0"/>
          <w:marTop w:val="0"/>
          <w:marBottom w:val="0"/>
          <w:divBdr>
            <w:top w:val="none" w:sz="0" w:space="0" w:color="auto"/>
            <w:left w:val="none" w:sz="0" w:space="0" w:color="auto"/>
            <w:bottom w:val="none" w:sz="0" w:space="0" w:color="auto"/>
            <w:right w:val="none" w:sz="0" w:space="0" w:color="auto"/>
          </w:divBdr>
        </w:div>
        <w:div w:id="1780559642">
          <w:marLeft w:val="480"/>
          <w:marRight w:val="0"/>
          <w:marTop w:val="0"/>
          <w:marBottom w:val="0"/>
          <w:divBdr>
            <w:top w:val="none" w:sz="0" w:space="0" w:color="auto"/>
            <w:left w:val="none" w:sz="0" w:space="0" w:color="auto"/>
            <w:bottom w:val="none" w:sz="0" w:space="0" w:color="auto"/>
            <w:right w:val="none" w:sz="0" w:space="0" w:color="auto"/>
          </w:divBdr>
        </w:div>
        <w:div w:id="271129396">
          <w:marLeft w:val="480"/>
          <w:marRight w:val="0"/>
          <w:marTop w:val="0"/>
          <w:marBottom w:val="0"/>
          <w:divBdr>
            <w:top w:val="none" w:sz="0" w:space="0" w:color="auto"/>
            <w:left w:val="none" w:sz="0" w:space="0" w:color="auto"/>
            <w:bottom w:val="none" w:sz="0" w:space="0" w:color="auto"/>
            <w:right w:val="none" w:sz="0" w:space="0" w:color="auto"/>
          </w:divBdr>
        </w:div>
        <w:div w:id="393551862">
          <w:marLeft w:val="480"/>
          <w:marRight w:val="0"/>
          <w:marTop w:val="0"/>
          <w:marBottom w:val="0"/>
          <w:divBdr>
            <w:top w:val="none" w:sz="0" w:space="0" w:color="auto"/>
            <w:left w:val="none" w:sz="0" w:space="0" w:color="auto"/>
            <w:bottom w:val="none" w:sz="0" w:space="0" w:color="auto"/>
            <w:right w:val="none" w:sz="0" w:space="0" w:color="auto"/>
          </w:divBdr>
        </w:div>
        <w:div w:id="866529874">
          <w:marLeft w:val="480"/>
          <w:marRight w:val="0"/>
          <w:marTop w:val="0"/>
          <w:marBottom w:val="0"/>
          <w:divBdr>
            <w:top w:val="none" w:sz="0" w:space="0" w:color="auto"/>
            <w:left w:val="none" w:sz="0" w:space="0" w:color="auto"/>
            <w:bottom w:val="none" w:sz="0" w:space="0" w:color="auto"/>
            <w:right w:val="none" w:sz="0" w:space="0" w:color="auto"/>
          </w:divBdr>
        </w:div>
        <w:div w:id="303392337">
          <w:marLeft w:val="480"/>
          <w:marRight w:val="0"/>
          <w:marTop w:val="0"/>
          <w:marBottom w:val="0"/>
          <w:divBdr>
            <w:top w:val="none" w:sz="0" w:space="0" w:color="auto"/>
            <w:left w:val="none" w:sz="0" w:space="0" w:color="auto"/>
            <w:bottom w:val="none" w:sz="0" w:space="0" w:color="auto"/>
            <w:right w:val="none" w:sz="0" w:space="0" w:color="auto"/>
          </w:divBdr>
        </w:div>
        <w:div w:id="1391347054">
          <w:marLeft w:val="480"/>
          <w:marRight w:val="0"/>
          <w:marTop w:val="0"/>
          <w:marBottom w:val="0"/>
          <w:divBdr>
            <w:top w:val="none" w:sz="0" w:space="0" w:color="auto"/>
            <w:left w:val="none" w:sz="0" w:space="0" w:color="auto"/>
            <w:bottom w:val="none" w:sz="0" w:space="0" w:color="auto"/>
            <w:right w:val="none" w:sz="0" w:space="0" w:color="auto"/>
          </w:divBdr>
        </w:div>
        <w:div w:id="650525578">
          <w:marLeft w:val="480"/>
          <w:marRight w:val="0"/>
          <w:marTop w:val="0"/>
          <w:marBottom w:val="0"/>
          <w:divBdr>
            <w:top w:val="none" w:sz="0" w:space="0" w:color="auto"/>
            <w:left w:val="none" w:sz="0" w:space="0" w:color="auto"/>
            <w:bottom w:val="none" w:sz="0" w:space="0" w:color="auto"/>
            <w:right w:val="none" w:sz="0" w:space="0" w:color="auto"/>
          </w:divBdr>
        </w:div>
        <w:div w:id="874149773">
          <w:marLeft w:val="480"/>
          <w:marRight w:val="0"/>
          <w:marTop w:val="0"/>
          <w:marBottom w:val="0"/>
          <w:divBdr>
            <w:top w:val="none" w:sz="0" w:space="0" w:color="auto"/>
            <w:left w:val="none" w:sz="0" w:space="0" w:color="auto"/>
            <w:bottom w:val="none" w:sz="0" w:space="0" w:color="auto"/>
            <w:right w:val="none" w:sz="0" w:space="0" w:color="auto"/>
          </w:divBdr>
        </w:div>
        <w:div w:id="2030376947">
          <w:marLeft w:val="480"/>
          <w:marRight w:val="0"/>
          <w:marTop w:val="0"/>
          <w:marBottom w:val="0"/>
          <w:divBdr>
            <w:top w:val="none" w:sz="0" w:space="0" w:color="auto"/>
            <w:left w:val="none" w:sz="0" w:space="0" w:color="auto"/>
            <w:bottom w:val="none" w:sz="0" w:space="0" w:color="auto"/>
            <w:right w:val="none" w:sz="0" w:space="0" w:color="auto"/>
          </w:divBdr>
        </w:div>
        <w:div w:id="1117330411">
          <w:marLeft w:val="480"/>
          <w:marRight w:val="0"/>
          <w:marTop w:val="0"/>
          <w:marBottom w:val="0"/>
          <w:divBdr>
            <w:top w:val="none" w:sz="0" w:space="0" w:color="auto"/>
            <w:left w:val="none" w:sz="0" w:space="0" w:color="auto"/>
            <w:bottom w:val="none" w:sz="0" w:space="0" w:color="auto"/>
            <w:right w:val="none" w:sz="0" w:space="0" w:color="auto"/>
          </w:divBdr>
        </w:div>
        <w:div w:id="577176616">
          <w:marLeft w:val="480"/>
          <w:marRight w:val="0"/>
          <w:marTop w:val="0"/>
          <w:marBottom w:val="0"/>
          <w:divBdr>
            <w:top w:val="none" w:sz="0" w:space="0" w:color="auto"/>
            <w:left w:val="none" w:sz="0" w:space="0" w:color="auto"/>
            <w:bottom w:val="none" w:sz="0" w:space="0" w:color="auto"/>
            <w:right w:val="none" w:sz="0" w:space="0" w:color="auto"/>
          </w:divBdr>
        </w:div>
        <w:div w:id="42827349">
          <w:marLeft w:val="480"/>
          <w:marRight w:val="0"/>
          <w:marTop w:val="0"/>
          <w:marBottom w:val="0"/>
          <w:divBdr>
            <w:top w:val="none" w:sz="0" w:space="0" w:color="auto"/>
            <w:left w:val="none" w:sz="0" w:space="0" w:color="auto"/>
            <w:bottom w:val="none" w:sz="0" w:space="0" w:color="auto"/>
            <w:right w:val="none" w:sz="0" w:space="0" w:color="auto"/>
          </w:divBdr>
        </w:div>
        <w:div w:id="1120538180">
          <w:marLeft w:val="480"/>
          <w:marRight w:val="0"/>
          <w:marTop w:val="0"/>
          <w:marBottom w:val="0"/>
          <w:divBdr>
            <w:top w:val="none" w:sz="0" w:space="0" w:color="auto"/>
            <w:left w:val="none" w:sz="0" w:space="0" w:color="auto"/>
            <w:bottom w:val="none" w:sz="0" w:space="0" w:color="auto"/>
            <w:right w:val="none" w:sz="0" w:space="0" w:color="auto"/>
          </w:divBdr>
        </w:div>
        <w:div w:id="1079450050">
          <w:marLeft w:val="480"/>
          <w:marRight w:val="0"/>
          <w:marTop w:val="0"/>
          <w:marBottom w:val="0"/>
          <w:divBdr>
            <w:top w:val="none" w:sz="0" w:space="0" w:color="auto"/>
            <w:left w:val="none" w:sz="0" w:space="0" w:color="auto"/>
            <w:bottom w:val="none" w:sz="0" w:space="0" w:color="auto"/>
            <w:right w:val="none" w:sz="0" w:space="0" w:color="auto"/>
          </w:divBdr>
        </w:div>
        <w:div w:id="802575327">
          <w:marLeft w:val="480"/>
          <w:marRight w:val="0"/>
          <w:marTop w:val="0"/>
          <w:marBottom w:val="0"/>
          <w:divBdr>
            <w:top w:val="none" w:sz="0" w:space="0" w:color="auto"/>
            <w:left w:val="none" w:sz="0" w:space="0" w:color="auto"/>
            <w:bottom w:val="none" w:sz="0" w:space="0" w:color="auto"/>
            <w:right w:val="none" w:sz="0" w:space="0" w:color="auto"/>
          </w:divBdr>
        </w:div>
        <w:div w:id="1059790086">
          <w:marLeft w:val="480"/>
          <w:marRight w:val="0"/>
          <w:marTop w:val="0"/>
          <w:marBottom w:val="0"/>
          <w:divBdr>
            <w:top w:val="none" w:sz="0" w:space="0" w:color="auto"/>
            <w:left w:val="none" w:sz="0" w:space="0" w:color="auto"/>
            <w:bottom w:val="none" w:sz="0" w:space="0" w:color="auto"/>
            <w:right w:val="none" w:sz="0" w:space="0" w:color="auto"/>
          </w:divBdr>
        </w:div>
        <w:div w:id="306276913">
          <w:marLeft w:val="480"/>
          <w:marRight w:val="0"/>
          <w:marTop w:val="0"/>
          <w:marBottom w:val="0"/>
          <w:divBdr>
            <w:top w:val="none" w:sz="0" w:space="0" w:color="auto"/>
            <w:left w:val="none" w:sz="0" w:space="0" w:color="auto"/>
            <w:bottom w:val="none" w:sz="0" w:space="0" w:color="auto"/>
            <w:right w:val="none" w:sz="0" w:space="0" w:color="auto"/>
          </w:divBdr>
        </w:div>
        <w:div w:id="105658755">
          <w:marLeft w:val="480"/>
          <w:marRight w:val="0"/>
          <w:marTop w:val="0"/>
          <w:marBottom w:val="0"/>
          <w:divBdr>
            <w:top w:val="none" w:sz="0" w:space="0" w:color="auto"/>
            <w:left w:val="none" w:sz="0" w:space="0" w:color="auto"/>
            <w:bottom w:val="none" w:sz="0" w:space="0" w:color="auto"/>
            <w:right w:val="none" w:sz="0" w:space="0" w:color="auto"/>
          </w:divBdr>
        </w:div>
        <w:div w:id="1819345513">
          <w:marLeft w:val="480"/>
          <w:marRight w:val="0"/>
          <w:marTop w:val="0"/>
          <w:marBottom w:val="0"/>
          <w:divBdr>
            <w:top w:val="none" w:sz="0" w:space="0" w:color="auto"/>
            <w:left w:val="none" w:sz="0" w:space="0" w:color="auto"/>
            <w:bottom w:val="none" w:sz="0" w:space="0" w:color="auto"/>
            <w:right w:val="none" w:sz="0" w:space="0" w:color="auto"/>
          </w:divBdr>
        </w:div>
        <w:div w:id="1840196049">
          <w:marLeft w:val="480"/>
          <w:marRight w:val="0"/>
          <w:marTop w:val="0"/>
          <w:marBottom w:val="0"/>
          <w:divBdr>
            <w:top w:val="none" w:sz="0" w:space="0" w:color="auto"/>
            <w:left w:val="none" w:sz="0" w:space="0" w:color="auto"/>
            <w:bottom w:val="none" w:sz="0" w:space="0" w:color="auto"/>
            <w:right w:val="none" w:sz="0" w:space="0" w:color="auto"/>
          </w:divBdr>
        </w:div>
        <w:div w:id="1007366554">
          <w:marLeft w:val="480"/>
          <w:marRight w:val="0"/>
          <w:marTop w:val="0"/>
          <w:marBottom w:val="0"/>
          <w:divBdr>
            <w:top w:val="none" w:sz="0" w:space="0" w:color="auto"/>
            <w:left w:val="none" w:sz="0" w:space="0" w:color="auto"/>
            <w:bottom w:val="none" w:sz="0" w:space="0" w:color="auto"/>
            <w:right w:val="none" w:sz="0" w:space="0" w:color="auto"/>
          </w:divBdr>
        </w:div>
        <w:div w:id="49890450">
          <w:marLeft w:val="480"/>
          <w:marRight w:val="0"/>
          <w:marTop w:val="0"/>
          <w:marBottom w:val="0"/>
          <w:divBdr>
            <w:top w:val="none" w:sz="0" w:space="0" w:color="auto"/>
            <w:left w:val="none" w:sz="0" w:space="0" w:color="auto"/>
            <w:bottom w:val="none" w:sz="0" w:space="0" w:color="auto"/>
            <w:right w:val="none" w:sz="0" w:space="0" w:color="auto"/>
          </w:divBdr>
        </w:div>
        <w:div w:id="863245898">
          <w:marLeft w:val="480"/>
          <w:marRight w:val="0"/>
          <w:marTop w:val="0"/>
          <w:marBottom w:val="0"/>
          <w:divBdr>
            <w:top w:val="none" w:sz="0" w:space="0" w:color="auto"/>
            <w:left w:val="none" w:sz="0" w:space="0" w:color="auto"/>
            <w:bottom w:val="none" w:sz="0" w:space="0" w:color="auto"/>
            <w:right w:val="none" w:sz="0" w:space="0" w:color="auto"/>
          </w:divBdr>
        </w:div>
        <w:div w:id="840580319">
          <w:marLeft w:val="480"/>
          <w:marRight w:val="0"/>
          <w:marTop w:val="0"/>
          <w:marBottom w:val="0"/>
          <w:divBdr>
            <w:top w:val="none" w:sz="0" w:space="0" w:color="auto"/>
            <w:left w:val="none" w:sz="0" w:space="0" w:color="auto"/>
            <w:bottom w:val="none" w:sz="0" w:space="0" w:color="auto"/>
            <w:right w:val="none" w:sz="0" w:space="0" w:color="auto"/>
          </w:divBdr>
        </w:div>
        <w:div w:id="1366323141">
          <w:marLeft w:val="480"/>
          <w:marRight w:val="0"/>
          <w:marTop w:val="0"/>
          <w:marBottom w:val="0"/>
          <w:divBdr>
            <w:top w:val="none" w:sz="0" w:space="0" w:color="auto"/>
            <w:left w:val="none" w:sz="0" w:space="0" w:color="auto"/>
            <w:bottom w:val="none" w:sz="0" w:space="0" w:color="auto"/>
            <w:right w:val="none" w:sz="0" w:space="0" w:color="auto"/>
          </w:divBdr>
        </w:div>
        <w:div w:id="2101178384">
          <w:marLeft w:val="480"/>
          <w:marRight w:val="0"/>
          <w:marTop w:val="0"/>
          <w:marBottom w:val="0"/>
          <w:divBdr>
            <w:top w:val="none" w:sz="0" w:space="0" w:color="auto"/>
            <w:left w:val="none" w:sz="0" w:space="0" w:color="auto"/>
            <w:bottom w:val="none" w:sz="0" w:space="0" w:color="auto"/>
            <w:right w:val="none" w:sz="0" w:space="0" w:color="auto"/>
          </w:divBdr>
        </w:div>
        <w:div w:id="742138572">
          <w:marLeft w:val="480"/>
          <w:marRight w:val="0"/>
          <w:marTop w:val="0"/>
          <w:marBottom w:val="0"/>
          <w:divBdr>
            <w:top w:val="none" w:sz="0" w:space="0" w:color="auto"/>
            <w:left w:val="none" w:sz="0" w:space="0" w:color="auto"/>
            <w:bottom w:val="none" w:sz="0" w:space="0" w:color="auto"/>
            <w:right w:val="none" w:sz="0" w:space="0" w:color="auto"/>
          </w:divBdr>
        </w:div>
        <w:div w:id="1810636077">
          <w:marLeft w:val="480"/>
          <w:marRight w:val="0"/>
          <w:marTop w:val="0"/>
          <w:marBottom w:val="0"/>
          <w:divBdr>
            <w:top w:val="none" w:sz="0" w:space="0" w:color="auto"/>
            <w:left w:val="none" w:sz="0" w:space="0" w:color="auto"/>
            <w:bottom w:val="none" w:sz="0" w:space="0" w:color="auto"/>
            <w:right w:val="none" w:sz="0" w:space="0" w:color="auto"/>
          </w:divBdr>
        </w:div>
        <w:div w:id="1638758229">
          <w:marLeft w:val="480"/>
          <w:marRight w:val="0"/>
          <w:marTop w:val="0"/>
          <w:marBottom w:val="0"/>
          <w:divBdr>
            <w:top w:val="none" w:sz="0" w:space="0" w:color="auto"/>
            <w:left w:val="none" w:sz="0" w:space="0" w:color="auto"/>
            <w:bottom w:val="none" w:sz="0" w:space="0" w:color="auto"/>
            <w:right w:val="none" w:sz="0" w:space="0" w:color="auto"/>
          </w:divBdr>
        </w:div>
        <w:div w:id="576866751">
          <w:marLeft w:val="480"/>
          <w:marRight w:val="0"/>
          <w:marTop w:val="0"/>
          <w:marBottom w:val="0"/>
          <w:divBdr>
            <w:top w:val="none" w:sz="0" w:space="0" w:color="auto"/>
            <w:left w:val="none" w:sz="0" w:space="0" w:color="auto"/>
            <w:bottom w:val="none" w:sz="0" w:space="0" w:color="auto"/>
            <w:right w:val="none" w:sz="0" w:space="0" w:color="auto"/>
          </w:divBdr>
        </w:div>
        <w:div w:id="1326083750">
          <w:marLeft w:val="480"/>
          <w:marRight w:val="0"/>
          <w:marTop w:val="0"/>
          <w:marBottom w:val="0"/>
          <w:divBdr>
            <w:top w:val="none" w:sz="0" w:space="0" w:color="auto"/>
            <w:left w:val="none" w:sz="0" w:space="0" w:color="auto"/>
            <w:bottom w:val="none" w:sz="0" w:space="0" w:color="auto"/>
            <w:right w:val="none" w:sz="0" w:space="0" w:color="auto"/>
          </w:divBdr>
        </w:div>
        <w:div w:id="1985041581">
          <w:marLeft w:val="480"/>
          <w:marRight w:val="0"/>
          <w:marTop w:val="0"/>
          <w:marBottom w:val="0"/>
          <w:divBdr>
            <w:top w:val="none" w:sz="0" w:space="0" w:color="auto"/>
            <w:left w:val="none" w:sz="0" w:space="0" w:color="auto"/>
            <w:bottom w:val="none" w:sz="0" w:space="0" w:color="auto"/>
            <w:right w:val="none" w:sz="0" w:space="0" w:color="auto"/>
          </w:divBdr>
        </w:div>
        <w:div w:id="486241663">
          <w:marLeft w:val="480"/>
          <w:marRight w:val="0"/>
          <w:marTop w:val="0"/>
          <w:marBottom w:val="0"/>
          <w:divBdr>
            <w:top w:val="none" w:sz="0" w:space="0" w:color="auto"/>
            <w:left w:val="none" w:sz="0" w:space="0" w:color="auto"/>
            <w:bottom w:val="none" w:sz="0" w:space="0" w:color="auto"/>
            <w:right w:val="none" w:sz="0" w:space="0" w:color="auto"/>
          </w:divBdr>
        </w:div>
        <w:div w:id="644896432">
          <w:marLeft w:val="480"/>
          <w:marRight w:val="0"/>
          <w:marTop w:val="0"/>
          <w:marBottom w:val="0"/>
          <w:divBdr>
            <w:top w:val="none" w:sz="0" w:space="0" w:color="auto"/>
            <w:left w:val="none" w:sz="0" w:space="0" w:color="auto"/>
            <w:bottom w:val="none" w:sz="0" w:space="0" w:color="auto"/>
            <w:right w:val="none" w:sz="0" w:space="0" w:color="auto"/>
          </w:divBdr>
        </w:div>
        <w:div w:id="1295521194">
          <w:marLeft w:val="480"/>
          <w:marRight w:val="0"/>
          <w:marTop w:val="0"/>
          <w:marBottom w:val="0"/>
          <w:divBdr>
            <w:top w:val="none" w:sz="0" w:space="0" w:color="auto"/>
            <w:left w:val="none" w:sz="0" w:space="0" w:color="auto"/>
            <w:bottom w:val="none" w:sz="0" w:space="0" w:color="auto"/>
            <w:right w:val="none" w:sz="0" w:space="0" w:color="auto"/>
          </w:divBdr>
        </w:div>
        <w:div w:id="414479439">
          <w:marLeft w:val="480"/>
          <w:marRight w:val="0"/>
          <w:marTop w:val="0"/>
          <w:marBottom w:val="0"/>
          <w:divBdr>
            <w:top w:val="none" w:sz="0" w:space="0" w:color="auto"/>
            <w:left w:val="none" w:sz="0" w:space="0" w:color="auto"/>
            <w:bottom w:val="none" w:sz="0" w:space="0" w:color="auto"/>
            <w:right w:val="none" w:sz="0" w:space="0" w:color="auto"/>
          </w:divBdr>
        </w:div>
        <w:div w:id="902377801">
          <w:marLeft w:val="480"/>
          <w:marRight w:val="0"/>
          <w:marTop w:val="0"/>
          <w:marBottom w:val="0"/>
          <w:divBdr>
            <w:top w:val="none" w:sz="0" w:space="0" w:color="auto"/>
            <w:left w:val="none" w:sz="0" w:space="0" w:color="auto"/>
            <w:bottom w:val="none" w:sz="0" w:space="0" w:color="auto"/>
            <w:right w:val="none" w:sz="0" w:space="0" w:color="auto"/>
          </w:divBdr>
        </w:div>
        <w:div w:id="1267880561">
          <w:marLeft w:val="480"/>
          <w:marRight w:val="0"/>
          <w:marTop w:val="0"/>
          <w:marBottom w:val="0"/>
          <w:divBdr>
            <w:top w:val="none" w:sz="0" w:space="0" w:color="auto"/>
            <w:left w:val="none" w:sz="0" w:space="0" w:color="auto"/>
            <w:bottom w:val="none" w:sz="0" w:space="0" w:color="auto"/>
            <w:right w:val="none" w:sz="0" w:space="0" w:color="auto"/>
          </w:divBdr>
        </w:div>
        <w:div w:id="1282033644">
          <w:marLeft w:val="480"/>
          <w:marRight w:val="0"/>
          <w:marTop w:val="0"/>
          <w:marBottom w:val="0"/>
          <w:divBdr>
            <w:top w:val="none" w:sz="0" w:space="0" w:color="auto"/>
            <w:left w:val="none" w:sz="0" w:space="0" w:color="auto"/>
            <w:bottom w:val="none" w:sz="0" w:space="0" w:color="auto"/>
            <w:right w:val="none" w:sz="0" w:space="0" w:color="auto"/>
          </w:divBdr>
        </w:div>
        <w:div w:id="1240604006">
          <w:marLeft w:val="480"/>
          <w:marRight w:val="0"/>
          <w:marTop w:val="0"/>
          <w:marBottom w:val="0"/>
          <w:divBdr>
            <w:top w:val="none" w:sz="0" w:space="0" w:color="auto"/>
            <w:left w:val="none" w:sz="0" w:space="0" w:color="auto"/>
            <w:bottom w:val="none" w:sz="0" w:space="0" w:color="auto"/>
            <w:right w:val="none" w:sz="0" w:space="0" w:color="auto"/>
          </w:divBdr>
        </w:div>
        <w:div w:id="1675497232">
          <w:marLeft w:val="480"/>
          <w:marRight w:val="0"/>
          <w:marTop w:val="0"/>
          <w:marBottom w:val="0"/>
          <w:divBdr>
            <w:top w:val="none" w:sz="0" w:space="0" w:color="auto"/>
            <w:left w:val="none" w:sz="0" w:space="0" w:color="auto"/>
            <w:bottom w:val="none" w:sz="0" w:space="0" w:color="auto"/>
            <w:right w:val="none" w:sz="0" w:space="0" w:color="auto"/>
          </w:divBdr>
        </w:div>
        <w:div w:id="1577596287">
          <w:marLeft w:val="480"/>
          <w:marRight w:val="0"/>
          <w:marTop w:val="0"/>
          <w:marBottom w:val="0"/>
          <w:divBdr>
            <w:top w:val="none" w:sz="0" w:space="0" w:color="auto"/>
            <w:left w:val="none" w:sz="0" w:space="0" w:color="auto"/>
            <w:bottom w:val="none" w:sz="0" w:space="0" w:color="auto"/>
            <w:right w:val="none" w:sz="0" w:space="0" w:color="auto"/>
          </w:divBdr>
        </w:div>
        <w:div w:id="1923446556">
          <w:marLeft w:val="480"/>
          <w:marRight w:val="0"/>
          <w:marTop w:val="0"/>
          <w:marBottom w:val="0"/>
          <w:divBdr>
            <w:top w:val="none" w:sz="0" w:space="0" w:color="auto"/>
            <w:left w:val="none" w:sz="0" w:space="0" w:color="auto"/>
            <w:bottom w:val="none" w:sz="0" w:space="0" w:color="auto"/>
            <w:right w:val="none" w:sz="0" w:space="0" w:color="auto"/>
          </w:divBdr>
        </w:div>
        <w:div w:id="172963109">
          <w:marLeft w:val="480"/>
          <w:marRight w:val="0"/>
          <w:marTop w:val="0"/>
          <w:marBottom w:val="0"/>
          <w:divBdr>
            <w:top w:val="none" w:sz="0" w:space="0" w:color="auto"/>
            <w:left w:val="none" w:sz="0" w:space="0" w:color="auto"/>
            <w:bottom w:val="none" w:sz="0" w:space="0" w:color="auto"/>
            <w:right w:val="none" w:sz="0" w:space="0" w:color="auto"/>
          </w:divBdr>
        </w:div>
        <w:div w:id="1690716430">
          <w:marLeft w:val="480"/>
          <w:marRight w:val="0"/>
          <w:marTop w:val="0"/>
          <w:marBottom w:val="0"/>
          <w:divBdr>
            <w:top w:val="none" w:sz="0" w:space="0" w:color="auto"/>
            <w:left w:val="none" w:sz="0" w:space="0" w:color="auto"/>
            <w:bottom w:val="none" w:sz="0" w:space="0" w:color="auto"/>
            <w:right w:val="none" w:sz="0" w:space="0" w:color="auto"/>
          </w:divBdr>
        </w:div>
        <w:div w:id="1253053679">
          <w:marLeft w:val="480"/>
          <w:marRight w:val="0"/>
          <w:marTop w:val="0"/>
          <w:marBottom w:val="0"/>
          <w:divBdr>
            <w:top w:val="none" w:sz="0" w:space="0" w:color="auto"/>
            <w:left w:val="none" w:sz="0" w:space="0" w:color="auto"/>
            <w:bottom w:val="none" w:sz="0" w:space="0" w:color="auto"/>
            <w:right w:val="none" w:sz="0" w:space="0" w:color="auto"/>
          </w:divBdr>
        </w:div>
        <w:div w:id="528958708">
          <w:marLeft w:val="480"/>
          <w:marRight w:val="0"/>
          <w:marTop w:val="0"/>
          <w:marBottom w:val="0"/>
          <w:divBdr>
            <w:top w:val="none" w:sz="0" w:space="0" w:color="auto"/>
            <w:left w:val="none" w:sz="0" w:space="0" w:color="auto"/>
            <w:bottom w:val="none" w:sz="0" w:space="0" w:color="auto"/>
            <w:right w:val="none" w:sz="0" w:space="0" w:color="auto"/>
          </w:divBdr>
        </w:div>
        <w:div w:id="1640766399">
          <w:marLeft w:val="480"/>
          <w:marRight w:val="0"/>
          <w:marTop w:val="0"/>
          <w:marBottom w:val="0"/>
          <w:divBdr>
            <w:top w:val="none" w:sz="0" w:space="0" w:color="auto"/>
            <w:left w:val="none" w:sz="0" w:space="0" w:color="auto"/>
            <w:bottom w:val="none" w:sz="0" w:space="0" w:color="auto"/>
            <w:right w:val="none" w:sz="0" w:space="0" w:color="auto"/>
          </w:divBdr>
        </w:div>
        <w:div w:id="123238759">
          <w:marLeft w:val="480"/>
          <w:marRight w:val="0"/>
          <w:marTop w:val="0"/>
          <w:marBottom w:val="0"/>
          <w:divBdr>
            <w:top w:val="none" w:sz="0" w:space="0" w:color="auto"/>
            <w:left w:val="none" w:sz="0" w:space="0" w:color="auto"/>
            <w:bottom w:val="none" w:sz="0" w:space="0" w:color="auto"/>
            <w:right w:val="none" w:sz="0" w:space="0" w:color="auto"/>
          </w:divBdr>
        </w:div>
        <w:div w:id="492648541">
          <w:marLeft w:val="480"/>
          <w:marRight w:val="0"/>
          <w:marTop w:val="0"/>
          <w:marBottom w:val="0"/>
          <w:divBdr>
            <w:top w:val="none" w:sz="0" w:space="0" w:color="auto"/>
            <w:left w:val="none" w:sz="0" w:space="0" w:color="auto"/>
            <w:bottom w:val="none" w:sz="0" w:space="0" w:color="auto"/>
            <w:right w:val="none" w:sz="0" w:space="0" w:color="auto"/>
          </w:divBdr>
        </w:div>
        <w:div w:id="1852648460">
          <w:marLeft w:val="480"/>
          <w:marRight w:val="0"/>
          <w:marTop w:val="0"/>
          <w:marBottom w:val="0"/>
          <w:divBdr>
            <w:top w:val="none" w:sz="0" w:space="0" w:color="auto"/>
            <w:left w:val="none" w:sz="0" w:space="0" w:color="auto"/>
            <w:bottom w:val="none" w:sz="0" w:space="0" w:color="auto"/>
            <w:right w:val="none" w:sz="0" w:space="0" w:color="auto"/>
          </w:divBdr>
        </w:div>
        <w:div w:id="1402294616">
          <w:marLeft w:val="480"/>
          <w:marRight w:val="0"/>
          <w:marTop w:val="0"/>
          <w:marBottom w:val="0"/>
          <w:divBdr>
            <w:top w:val="none" w:sz="0" w:space="0" w:color="auto"/>
            <w:left w:val="none" w:sz="0" w:space="0" w:color="auto"/>
            <w:bottom w:val="none" w:sz="0" w:space="0" w:color="auto"/>
            <w:right w:val="none" w:sz="0" w:space="0" w:color="auto"/>
          </w:divBdr>
        </w:div>
        <w:div w:id="1219129141">
          <w:marLeft w:val="480"/>
          <w:marRight w:val="0"/>
          <w:marTop w:val="0"/>
          <w:marBottom w:val="0"/>
          <w:divBdr>
            <w:top w:val="none" w:sz="0" w:space="0" w:color="auto"/>
            <w:left w:val="none" w:sz="0" w:space="0" w:color="auto"/>
            <w:bottom w:val="none" w:sz="0" w:space="0" w:color="auto"/>
            <w:right w:val="none" w:sz="0" w:space="0" w:color="auto"/>
          </w:divBdr>
        </w:div>
        <w:div w:id="1843007692">
          <w:marLeft w:val="480"/>
          <w:marRight w:val="0"/>
          <w:marTop w:val="0"/>
          <w:marBottom w:val="0"/>
          <w:divBdr>
            <w:top w:val="none" w:sz="0" w:space="0" w:color="auto"/>
            <w:left w:val="none" w:sz="0" w:space="0" w:color="auto"/>
            <w:bottom w:val="none" w:sz="0" w:space="0" w:color="auto"/>
            <w:right w:val="none" w:sz="0" w:space="0" w:color="auto"/>
          </w:divBdr>
        </w:div>
        <w:div w:id="2117358801">
          <w:marLeft w:val="480"/>
          <w:marRight w:val="0"/>
          <w:marTop w:val="0"/>
          <w:marBottom w:val="0"/>
          <w:divBdr>
            <w:top w:val="none" w:sz="0" w:space="0" w:color="auto"/>
            <w:left w:val="none" w:sz="0" w:space="0" w:color="auto"/>
            <w:bottom w:val="none" w:sz="0" w:space="0" w:color="auto"/>
            <w:right w:val="none" w:sz="0" w:space="0" w:color="auto"/>
          </w:divBdr>
        </w:div>
        <w:div w:id="2013216958">
          <w:marLeft w:val="480"/>
          <w:marRight w:val="0"/>
          <w:marTop w:val="0"/>
          <w:marBottom w:val="0"/>
          <w:divBdr>
            <w:top w:val="none" w:sz="0" w:space="0" w:color="auto"/>
            <w:left w:val="none" w:sz="0" w:space="0" w:color="auto"/>
            <w:bottom w:val="none" w:sz="0" w:space="0" w:color="auto"/>
            <w:right w:val="none" w:sz="0" w:space="0" w:color="auto"/>
          </w:divBdr>
        </w:div>
        <w:div w:id="1189952463">
          <w:marLeft w:val="480"/>
          <w:marRight w:val="0"/>
          <w:marTop w:val="0"/>
          <w:marBottom w:val="0"/>
          <w:divBdr>
            <w:top w:val="none" w:sz="0" w:space="0" w:color="auto"/>
            <w:left w:val="none" w:sz="0" w:space="0" w:color="auto"/>
            <w:bottom w:val="none" w:sz="0" w:space="0" w:color="auto"/>
            <w:right w:val="none" w:sz="0" w:space="0" w:color="auto"/>
          </w:divBdr>
        </w:div>
        <w:div w:id="71701717">
          <w:marLeft w:val="480"/>
          <w:marRight w:val="0"/>
          <w:marTop w:val="0"/>
          <w:marBottom w:val="0"/>
          <w:divBdr>
            <w:top w:val="none" w:sz="0" w:space="0" w:color="auto"/>
            <w:left w:val="none" w:sz="0" w:space="0" w:color="auto"/>
            <w:bottom w:val="none" w:sz="0" w:space="0" w:color="auto"/>
            <w:right w:val="none" w:sz="0" w:space="0" w:color="auto"/>
          </w:divBdr>
        </w:div>
        <w:div w:id="948780804">
          <w:marLeft w:val="480"/>
          <w:marRight w:val="0"/>
          <w:marTop w:val="0"/>
          <w:marBottom w:val="0"/>
          <w:divBdr>
            <w:top w:val="none" w:sz="0" w:space="0" w:color="auto"/>
            <w:left w:val="none" w:sz="0" w:space="0" w:color="auto"/>
            <w:bottom w:val="none" w:sz="0" w:space="0" w:color="auto"/>
            <w:right w:val="none" w:sz="0" w:space="0" w:color="auto"/>
          </w:divBdr>
        </w:div>
        <w:div w:id="117913575">
          <w:marLeft w:val="480"/>
          <w:marRight w:val="0"/>
          <w:marTop w:val="0"/>
          <w:marBottom w:val="0"/>
          <w:divBdr>
            <w:top w:val="none" w:sz="0" w:space="0" w:color="auto"/>
            <w:left w:val="none" w:sz="0" w:space="0" w:color="auto"/>
            <w:bottom w:val="none" w:sz="0" w:space="0" w:color="auto"/>
            <w:right w:val="none" w:sz="0" w:space="0" w:color="auto"/>
          </w:divBdr>
        </w:div>
        <w:div w:id="1111433594">
          <w:marLeft w:val="480"/>
          <w:marRight w:val="0"/>
          <w:marTop w:val="0"/>
          <w:marBottom w:val="0"/>
          <w:divBdr>
            <w:top w:val="none" w:sz="0" w:space="0" w:color="auto"/>
            <w:left w:val="none" w:sz="0" w:space="0" w:color="auto"/>
            <w:bottom w:val="none" w:sz="0" w:space="0" w:color="auto"/>
            <w:right w:val="none" w:sz="0" w:space="0" w:color="auto"/>
          </w:divBdr>
        </w:div>
        <w:div w:id="1205629946">
          <w:marLeft w:val="480"/>
          <w:marRight w:val="0"/>
          <w:marTop w:val="0"/>
          <w:marBottom w:val="0"/>
          <w:divBdr>
            <w:top w:val="none" w:sz="0" w:space="0" w:color="auto"/>
            <w:left w:val="none" w:sz="0" w:space="0" w:color="auto"/>
            <w:bottom w:val="none" w:sz="0" w:space="0" w:color="auto"/>
            <w:right w:val="none" w:sz="0" w:space="0" w:color="auto"/>
          </w:divBdr>
        </w:div>
        <w:div w:id="1808545417">
          <w:marLeft w:val="480"/>
          <w:marRight w:val="0"/>
          <w:marTop w:val="0"/>
          <w:marBottom w:val="0"/>
          <w:divBdr>
            <w:top w:val="none" w:sz="0" w:space="0" w:color="auto"/>
            <w:left w:val="none" w:sz="0" w:space="0" w:color="auto"/>
            <w:bottom w:val="none" w:sz="0" w:space="0" w:color="auto"/>
            <w:right w:val="none" w:sz="0" w:space="0" w:color="auto"/>
          </w:divBdr>
        </w:div>
        <w:div w:id="1254360382">
          <w:marLeft w:val="480"/>
          <w:marRight w:val="0"/>
          <w:marTop w:val="0"/>
          <w:marBottom w:val="0"/>
          <w:divBdr>
            <w:top w:val="none" w:sz="0" w:space="0" w:color="auto"/>
            <w:left w:val="none" w:sz="0" w:space="0" w:color="auto"/>
            <w:bottom w:val="none" w:sz="0" w:space="0" w:color="auto"/>
            <w:right w:val="none" w:sz="0" w:space="0" w:color="auto"/>
          </w:divBdr>
        </w:div>
        <w:div w:id="519660041">
          <w:marLeft w:val="480"/>
          <w:marRight w:val="0"/>
          <w:marTop w:val="0"/>
          <w:marBottom w:val="0"/>
          <w:divBdr>
            <w:top w:val="none" w:sz="0" w:space="0" w:color="auto"/>
            <w:left w:val="none" w:sz="0" w:space="0" w:color="auto"/>
            <w:bottom w:val="none" w:sz="0" w:space="0" w:color="auto"/>
            <w:right w:val="none" w:sz="0" w:space="0" w:color="auto"/>
          </w:divBdr>
        </w:div>
        <w:div w:id="293675774">
          <w:marLeft w:val="480"/>
          <w:marRight w:val="0"/>
          <w:marTop w:val="0"/>
          <w:marBottom w:val="0"/>
          <w:divBdr>
            <w:top w:val="none" w:sz="0" w:space="0" w:color="auto"/>
            <w:left w:val="none" w:sz="0" w:space="0" w:color="auto"/>
            <w:bottom w:val="none" w:sz="0" w:space="0" w:color="auto"/>
            <w:right w:val="none" w:sz="0" w:space="0" w:color="auto"/>
          </w:divBdr>
        </w:div>
        <w:div w:id="187915831">
          <w:marLeft w:val="480"/>
          <w:marRight w:val="0"/>
          <w:marTop w:val="0"/>
          <w:marBottom w:val="0"/>
          <w:divBdr>
            <w:top w:val="none" w:sz="0" w:space="0" w:color="auto"/>
            <w:left w:val="none" w:sz="0" w:space="0" w:color="auto"/>
            <w:bottom w:val="none" w:sz="0" w:space="0" w:color="auto"/>
            <w:right w:val="none" w:sz="0" w:space="0" w:color="auto"/>
          </w:divBdr>
        </w:div>
        <w:div w:id="332879259">
          <w:marLeft w:val="480"/>
          <w:marRight w:val="0"/>
          <w:marTop w:val="0"/>
          <w:marBottom w:val="0"/>
          <w:divBdr>
            <w:top w:val="none" w:sz="0" w:space="0" w:color="auto"/>
            <w:left w:val="none" w:sz="0" w:space="0" w:color="auto"/>
            <w:bottom w:val="none" w:sz="0" w:space="0" w:color="auto"/>
            <w:right w:val="none" w:sz="0" w:space="0" w:color="auto"/>
          </w:divBdr>
        </w:div>
        <w:div w:id="912543482">
          <w:marLeft w:val="480"/>
          <w:marRight w:val="0"/>
          <w:marTop w:val="0"/>
          <w:marBottom w:val="0"/>
          <w:divBdr>
            <w:top w:val="none" w:sz="0" w:space="0" w:color="auto"/>
            <w:left w:val="none" w:sz="0" w:space="0" w:color="auto"/>
            <w:bottom w:val="none" w:sz="0" w:space="0" w:color="auto"/>
            <w:right w:val="none" w:sz="0" w:space="0" w:color="auto"/>
          </w:divBdr>
        </w:div>
        <w:div w:id="2002082226">
          <w:marLeft w:val="480"/>
          <w:marRight w:val="0"/>
          <w:marTop w:val="0"/>
          <w:marBottom w:val="0"/>
          <w:divBdr>
            <w:top w:val="none" w:sz="0" w:space="0" w:color="auto"/>
            <w:left w:val="none" w:sz="0" w:space="0" w:color="auto"/>
            <w:bottom w:val="none" w:sz="0" w:space="0" w:color="auto"/>
            <w:right w:val="none" w:sz="0" w:space="0" w:color="auto"/>
          </w:divBdr>
        </w:div>
        <w:div w:id="764615683">
          <w:marLeft w:val="480"/>
          <w:marRight w:val="0"/>
          <w:marTop w:val="0"/>
          <w:marBottom w:val="0"/>
          <w:divBdr>
            <w:top w:val="none" w:sz="0" w:space="0" w:color="auto"/>
            <w:left w:val="none" w:sz="0" w:space="0" w:color="auto"/>
            <w:bottom w:val="none" w:sz="0" w:space="0" w:color="auto"/>
            <w:right w:val="none" w:sz="0" w:space="0" w:color="auto"/>
          </w:divBdr>
        </w:div>
        <w:div w:id="815991612">
          <w:marLeft w:val="480"/>
          <w:marRight w:val="0"/>
          <w:marTop w:val="0"/>
          <w:marBottom w:val="0"/>
          <w:divBdr>
            <w:top w:val="none" w:sz="0" w:space="0" w:color="auto"/>
            <w:left w:val="none" w:sz="0" w:space="0" w:color="auto"/>
            <w:bottom w:val="none" w:sz="0" w:space="0" w:color="auto"/>
            <w:right w:val="none" w:sz="0" w:space="0" w:color="auto"/>
          </w:divBdr>
        </w:div>
        <w:div w:id="307442690">
          <w:marLeft w:val="480"/>
          <w:marRight w:val="0"/>
          <w:marTop w:val="0"/>
          <w:marBottom w:val="0"/>
          <w:divBdr>
            <w:top w:val="none" w:sz="0" w:space="0" w:color="auto"/>
            <w:left w:val="none" w:sz="0" w:space="0" w:color="auto"/>
            <w:bottom w:val="none" w:sz="0" w:space="0" w:color="auto"/>
            <w:right w:val="none" w:sz="0" w:space="0" w:color="auto"/>
          </w:divBdr>
        </w:div>
        <w:div w:id="1454249081">
          <w:marLeft w:val="480"/>
          <w:marRight w:val="0"/>
          <w:marTop w:val="0"/>
          <w:marBottom w:val="0"/>
          <w:divBdr>
            <w:top w:val="none" w:sz="0" w:space="0" w:color="auto"/>
            <w:left w:val="none" w:sz="0" w:space="0" w:color="auto"/>
            <w:bottom w:val="none" w:sz="0" w:space="0" w:color="auto"/>
            <w:right w:val="none" w:sz="0" w:space="0" w:color="auto"/>
          </w:divBdr>
        </w:div>
        <w:div w:id="2036152043">
          <w:marLeft w:val="480"/>
          <w:marRight w:val="0"/>
          <w:marTop w:val="0"/>
          <w:marBottom w:val="0"/>
          <w:divBdr>
            <w:top w:val="none" w:sz="0" w:space="0" w:color="auto"/>
            <w:left w:val="none" w:sz="0" w:space="0" w:color="auto"/>
            <w:bottom w:val="none" w:sz="0" w:space="0" w:color="auto"/>
            <w:right w:val="none" w:sz="0" w:space="0" w:color="auto"/>
          </w:divBdr>
        </w:div>
        <w:div w:id="1826581945">
          <w:marLeft w:val="480"/>
          <w:marRight w:val="0"/>
          <w:marTop w:val="0"/>
          <w:marBottom w:val="0"/>
          <w:divBdr>
            <w:top w:val="none" w:sz="0" w:space="0" w:color="auto"/>
            <w:left w:val="none" w:sz="0" w:space="0" w:color="auto"/>
            <w:bottom w:val="none" w:sz="0" w:space="0" w:color="auto"/>
            <w:right w:val="none" w:sz="0" w:space="0" w:color="auto"/>
          </w:divBdr>
        </w:div>
      </w:divsChild>
    </w:div>
    <w:div w:id="1883667938">
      <w:bodyDiv w:val="1"/>
      <w:marLeft w:val="0"/>
      <w:marRight w:val="0"/>
      <w:marTop w:val="0"/>
      <w:marBottom w:val="0"/>
      <w:divBdr>
        <w:top w:val="none" w:sz="0" w:space="0" w:color="auto"/>
        <w:left w:val="none" w:sz="0" w:space="0" w:color="auto"/>
        <w:bottom w:val="none" w:sz="0" w:space="0" w:color="auto"/>
        <w:right w:val="none" w:sz="0" w:space="0" w:color="auto"/>
      </w:divBdr>
    </w:div>
    <w:div w:id="1883706628">
      <w:bodyDiv w:val="1"/>
      <w:marLeft w:val="0"/>
      <w:marRight w:val="0"/>
      <w:marTop w:val="0"/>
      <w:marBottom w:val="0"/>
      <w:divBdr>
        <w:top w:val="none" w:sz="0" w:space="0" w:color="auto"/>
        <w:left w:val="none" w:sz="0" w:space="0" w:color="auto"/>
        <w:bottom w:val="none" w:sz="0" w:space="0" w:color="auto"/>
        <w:right w:val="none" w:sz="0" w:space="0" w:color="auto"/>
      </w:divBdr>
    </w:div>
    <w:div w:id="1884098810">
      <w:bodyDiv w:val="1"/>
      <w:marLeft w:val="0"/>
      <w:marRight w:val="0"/>
      <w:marTop w:val="0"/>
      <w:marBottom w:val="0"/>
      <w:divBdr>
        <w:top w:val="none" w:sz="0" w:space="0" w:color="auto"/>
        <w:left w:val="none" w:sz="0" w:space="0" w:color="auto"/>
        <w:bottom w:val="none" w:sz="0" w:space="0" w:color="auto"/>
        <w:right w:val="none" w:sz="0" w:space="0" w:color="auto"/>
      </w:divBdr>
    </w:div>
    <w:div w:id="1884364696">
      <w:bodyDiv w:val="1"/>
      <w:marLeft w:val="0"/>
      <w:marRight w:val="0"/>
      <w:marTop w:val="0"/>
      <w:marBottom w:val="0"/>
      <w:divBdr>
        <w:top w:val="none" w:sz="0" w:space="0" w:color="auto"/>
        <w:left w:val="none" w:sz="0" w:space="0" w:color="auto"/>
        <w:bottom w:val="none" w:sz="0" w:space="0" w:color="auto"/>
        <w:right w:val="none" w:sz="0" w:space="0" w:color="auto"/>
      </w:divBdr>
      <w:divsChild>
        <w:div w:id="1672026453">
          <w:marLeft w:val="480"/>
          <w:marRight w:val="0"/>
          <w:marTop w:val="0"/>
          <w:marBottom w:val="0"/>
          <w:divBdr>
            <w:top w:val="none" w:sz="0" w:space="0" w:color="auto"/>
            <w:left w:val="none" w:sz="0" w:space="0" w:color="auto"/>
            <w:bottom w:val="none" w:sz="0" w:space="0" w:color="auto"/>
            <w:right w:val="none" w:sz="0" w:space="0" w:color="auto"/>
          </w:divBdr>
        </w:div>
        <w:div w:id="1514610216">
          <w:marLeft w:val="480"/>
          <w:marRight w:val="0"/>
          <w:marTop w:val="0"/>
          <w:marBottom w:val="0"/>
          <w:divBdr>
            <w:top w:val="none" w:sz="0" w:space="0" w:color="auto"/>
            <w:left w:val="none" w:sz="0" w:space="0" w:color="auto"/>
            <w:bottom w:val="none" w:sz="0" w:space="0" w:color="auto"/>
            <w:right w:val="none" w:sz="0" w:space="0" w:color="auto"/>
          </w:divBdr>
        </w:div>
        <w:div w:id="1787692726">
          <w:marLeft w:val="480"/>
          <w:marRight w:val="0"/>
          <w:marTop w:val="0"/>
          <w:marBottom w:val="0"/>
          <w:divBdr>
            <w:top w:val="none" w:sz="0" w:space="0" w:color="auto"/>
            <w:left w:val="none" w:sz="0" w:space="0" w:color="auto"/>
            <w:bottom w:val="none" w:sz="0" w:space="0" w:color="auto"/>
            <w:right w:val="none" w:sz="0" w:space="0" w:color="auto"/>
          </w:divBdr>
        </w:div>
        <w:div w:id="1830897927">
          <w:marLeft w:val="480"/>
          <w:marRight w:val="0"/>
          <w:marTop w:val="0"/>
          <w:marBottom w:val="0"/>
          <w:divBdr>
            <w:top w:val="none" w:sz="0" w:space="0" w:color="auto"/>
            <w:left w:val="none" w:sz="0" w:space="0" w:color="auto"/>
            <w:bottom w:val="none" w:sz="0" w:space="0" w:color="auto"/>
            <w:right w:val="none" w:sz="0" w:space="0" w:color="auto"/>
          </w:divBdr>
        </w:div>
        <w:div w:id="820122014">
          <w:marLeft w:val="480"/>
          <w:marRight w:val="0"/>
          <w:marTop w:val="0"/>
          <w:marBottom w:val="0"/>
          <w:divBdr>
            <w:top w:val="none" w:sz="0" w:space="0" w:color="auto"/>
            <w:left w:val="none" w:sz="0" w:space="0" w:color="auto"/>
            <w:bottom w:val="none" w:sz="0" w:space="0" w:color="auto"/>
            <w:right w:val="none" w:sz="0" w:space="0" w:color="auto"/>
          </w:divBdr>
        </w:div>
        <w:div w:id="1423070590">
          <w:marLeft w:val="480"/>
          <w:marRight w:val="0"/>
          <w:marTop w:val="0"/>
          <w:marBottom w:val="0"/>
          <w:divBdr>
            <w:top w:val="none" w:sz="0" w:space="0" w:color="auto"/>
            <w:left w:val="none" w:sz="0" w:space="0" w:color="auto"/>
            <w:bottom w:val="none" w:sz="0" w:space="0" w:color="auto"/>
            <w:right w:val="none" w:sz="0" w:space="0" w:color="auto"/>
          </w:divBdr>
        </w:div>
        <w:div w:id="1770587928">
          <w:marLeft w:val="480"/>
          <w:marRight w:val="0"/>
          <w:marTop w:val="0"/>
          <w:marBottom w:val="0"/>
          <w:divBdr>
            <w:top w:val="none" w:sz="0" w:space="0" w:color="auto"/>
            <w:left w:val="none" w:sz="0" w:space="0" w:color="auto"/>
            <w:bottom w:val="none" w:sz="0" w:space="0" w:color="auto"/>
            <w:right w:val="none" w:sz="0" w:space="0" w:color="auto"/>
          </w:divBdr>
        </w:div>
        <w:div w:id="558980518">
          <w:marLeft w:val="480"/>
          <w:marRight w:val="0"/>
          <w:marTop w:val="0"/>
          <w:marBottom w:val="0"/>
          <w:divBdr>
            <w:top w:val="none" w:sz="0" w:space="0" w:color="auto"/>
            <w:left w:val="none" w:sz="0" w:space="0" w:color="auto"/>
            <w:bottom w:val="none" w:sz="0" w:space="0" w:color="auto"/>
            <w:right w:val="none" w:sz="0" w:space="0" w:color="auto"/>
          </w:divBdr>
        </w:div>
        <w:div w:id="1037436587">
          <w:marLeft w:val="480"/>
          <w:marRight w:val="0"/>
          <w:marTop w:val="0"/>
          <w:marBottom w:val="0"/>
          <w:divBdr>
            <w:top w:val="none" w:sz="0" w:space="0" w:color="auto"/>
            <w:left w:val="none" w:sz="0" w:space="0" w:color="auto"/>
            <w:bottom w:val="none" w:sz="0" w:space="0" w:color="auto"/>
            <w:right w:val="none" w:sz="0" w:space="0" w:color="auto"/>
          </w:divBdr>
        </w:div>
        <w:div w:id="1507162404">
          <w:marLeft w:val="480"/>
          <w:marRight w:val="0"/>
          <w:marTop w:val="0"/>
          <w:marBottom w:val="0"/>
          <w:divBdr>
            <w:top w:val="none" w:sz="0" w:space="0" w:color="auto"/>
            <w:left w:val="none" w:sz="0" w:space="0" w:color="auto"/>
            <w:bottom w:val="none" w:sz="0" w:space="0" w:color="auto"/>
            <w:right w:val="none" w:sz="0" w:space="0" w:color="auto"/>
          </w:divBdr>
        </w:div>
        <w:div w:id="145633446">
          <w:marLeft w:val="480"/>
          <w:marRight w:val="0"/>
          <w:marTop w:val="0"/>
          <w:marBottom w:val="0"/>
          <w:divBdr>
            <w:top w:val="none" w:sz="0" w:space="0" w:color="auto"/>
            <w:left w:val="none" w:sz="0" w:space="0" w:color="auto"/>
            <w:bottom w:val="none" w:sz="0" w:space="0" w:color="auto"/>
            <w:right w:val="none" w:sz="0" w:space="0" w:color="auto"/>
          </w:divBdr>
        </w:div>
        <w:div w:id="1684895621">
          <w:marLeft w:val="480"/>
          <w:marRight w:val="0"/>
          <w:marTop w:val="0"/>
          <w:marBottom w:val="0"/>
          <w:divBdr>
            <w:top w:val="none" w:sz="0" w:space="0" w:color="auto"/>
            <w:left w:val="none" w:sz="0" w:space="0" w:color="auto"/>
            <w:bottom w:val="none" w:sz="0" w:space="0" w:color="auto"/>
            <w:right w:val="none" w:sz="0" w:space="0" w:color="auto"/>
          </w:divBdr>
        </w:div>
        <w:div w:id="1381713241">
          <w:marLeft w:val="480"/>
          <w:marRight w:val="0"/>
          <w:marTop w:val="0"/>
          <w:marBottom w:val="0"/>
          <w:divBdr>
            <w:top w:val="none" w:sz="0" w:space="0" w:color="auto"/>
            <w:left w:val="none" w:sz="0" w:space="0" w:color="auto"/>
            <w:bottom w:val="none" w:sz="0" w:space="0" w:color="auto"/>
            <w:right w:val="none" w:sz="0" w:space="0" w:color="auto"/>
          </w:divBdr>
        </w:div>
        <w:div w:id="3630039">
          <w:marLeft w:val="480"/>
          <w:marRight w:val="0"/>
          <w:marTop w:val="0"/>
          <w:marBottom w:val="0"/>
          <w:divBdr>
            <w:top w:val="none" w:sz="0" w:space="0" w:color="auto"/>
            <w:left w:val="none" w:sz="0" w:space="0" w:color="auto"/>
            <w:bottom w:val="none" w:sz="0" w:space="0" w:color="auto"/>
            <w:right w:val="none" w:sz="0" w:space="0" w:color="auto"/>
          </w:divBdr>
        </w:div>
        <w:div w:id="1681006968">
          <w:marLeft w:val="480"/>
          <w:marRight w:val="0"/>
          <w:marTop w:val="0"/>
          <w:marBottom w:val="0"/>
          <w:divBdr>
            <w:top w:val="none" w:sz="0" w:space="0" w:color="auto"/>
            <w:left w:val="none" w:sz="0" w:space="0" w:color="auto"/>
            <w:bottom w:val="none" w:sz="0" w:space="0" w:color="auto"/>
            <w:right w:val="none" w:sz="0" w:space="0" w:color="auto"/>
          </w:divBdr>
        </w:div>
        <w:div w:id="463625123">
          <w:marLeft w:val="480"/>
          <w:marRight w:val="0"/>
          <w:marTop w:val="0"/>
          <w:marBottom w:val="0"/>
          <w:divBdr>
            <w:top w:val="none" w:sz="0" w:space="0" w:color="auto"/>
            <w:left w:val="none" w:sz="0" w:space="0" w:color="auto"/>
            <w:bottom w:val="none" w:sz="0" w:space="0" w:color="auto"/>
            <w:right w:val="none" w:sz="0" w:space="0" w:color="auto"/>
          </w:divBdr>
        </w:div>
        <w:div w:id="489912033">
          <w:marLeft w:val="480"/>
          <w:marRight w:val="0"/>
          <w:marTop w:val="0"/>
          <w:marBottom w:val="0"/>
          <w:divBdr>
            <w:top w:val="none" w:sz="0" w:space="0" w:color="auto"/>
            <w:left w:val="none" w:sz="0" w:space="0" w:color="auto"/>
            <w:bottom w:val="none" w:sz="0" w:space="0" w:color="auto"/>
            <w:right w:val="none" w:sz="0" w:space="0" w:color="auto"/>
          </w:divBdr>
        </w:div>
        <w:div w:id="1216088805">
          <w:marLeft w:val="480"/>
          <w:marRight w:val="0"/>
          <w:marTop w:val="0"/>
          <w:marBottom w:val="0"/>
          <w:divBdr>
            <w:top w:val="none" w:sz="0" w:space="0" w:color="auto"/>
            <w:left w:val="none" w:sz="0" w:space="0" w:color="auto"/>
            <w:bottom w:val="none" w:sz="0" w:space="0" w:color="auto"/>
            <w:right w:val="none" w:sz="0" w:space="0" w:color="auto"/>
          </w:divBdr>
        </w:div>
        <w:div w:id="281107757">
          <w:marLeft w:val="480"/>
          <w:marRight w:val="0"/>
          <w:marTop w:val="0"/>
          <w:marBottom w:val="0"/>
          <w:divBdr>
            <w:top w:val="none" w:sz="0" w:space="0" w:color="auto"/>
            <w:left w:val="none" w:sz="0" w:space="0" w:color="auto"/>
            <w:bottom w:val="none" w:sz="0" w:space="0" w:color="auto"/>
            <w:right w:val="none" w:sz="0" w:space="0" w:color="auto"/>
          </w:divBdr>
        </w:div>
        <w:div w:id="996886986">
          <w:marLeft w:val="480"/>
          <w:marRight w:val="0"/>
          <w:marTop w:val="0"/>
          <w:marBottom w:val="0"/>
          <w:divBdr>
            <w:top w:val="none" w:sz="0" w:space="0" w:color="auto"/>
            <w:left w:val="none" w:sz="0" w:space="0" w:color="auto"/>
            <w:bottom w:val="none" w:sz="0" w:space="0" w:color="auto"/>
            <w:right w:val="none" w:sz="0" w:space="0" w:color="auto"/>
          </w:divBdr>
        </w:div>
        <w:div w:id="1714188533">
          <w:marLeft w:val="480"/>
          <w:marRight w:val="0"/>
          <w:marTop w:val="0"/>
          <w:marBottom w:val="0"/>
          <w:divBdr>
            <w:top w:val="none" w:sz="0" w:space="0" w:color="auto"/>
            <w:left w:val="none" w:sz="0" w:space="0" w:color="auto"/>
            <w:bottom w:val="none" w:sz="0" w:space="0" w:color="auto"/>
            <w:right w:val="none" w:sz="0" w:space="0" w:color="auto"/>
          </w:divBdr>
        </w:div>
        <w:div w:id="593511034">
          <w:marLeft w:val="480"/>
          <w:marRight w:val="0"/>
          <w:marTop w:val="0"/>
          <w:marBottom w:val="0"/>
          <w:divBdr>
            <w:top w:val="none" w:sz="0" w:space="0" w:color="auto"/>
            <w:left w:val="none" w:sz="0" w:space="0" w:color="auto"/>
            <w:bottom w:val="none" w:sz="0" w:space="0" w:color="auto"/>
            <w:right w:val="none" w:sz="0" w:space="0" w:color="auto"/>
          </w:divBdr>
        </w:div>
        <w:div w:id="1333606856">
          <w:marLeft w:val="480"/>
          <w:marRight w:val="0"/>
          <w:marTop w:val="0"/>
          <w:marBottom w:val="0"/>
          <w:divBdr>
            <w:top w:val="none" w:sz="0" w:space="0" w:color="auto"/>
            <w:left w:val="none" w:sz="0" w:space="0" w:color="auto"/>
            <w:bottom w:val="none" w:sz="0" w:space="0" w:color="auto"/>
            <w:right w:val="none" w:sz="0" w:space="0" w:color="auto"/>
          </w:divBdr>
        </w:div>
        <w:div w:id="1059743057">
          <w:marLeft w:val="480"/>
          <w:marRight w:val="0"/>
          <w:marTop w:val="0"/>
          <w:marBottom w:val="0"/>
          <w:divBdr>
            <w:top w:val="none" w:sz="0" w:space="0" w:color="auto"/>
            <w:left w:val="none" w:sz="0" w:space="0" w:color="auto"/>
            <w:bottom w:val="none" w:sz="0" w:space="0" w:color="auto"/>
            <w:right w:val="none" w:sz="0" w:space="0" w:color="auto"/>
          </w:divBdr>
        </w:div>
        <w:div w:id="1763604727">
          <w:marLeft w:val="480"/>
          <w:marRight w:val="0"/>
          <w:marTop w:val="0"/>
          <w:marBottom w:val="0"/>
          <w:divBdr>
            <w:top w:val="none" w:sz="0" w:space="0" w:color="auto"/>
            <w:left w:val="none" w:sz="0" w:space="0" w:color="auto"/>
            <w:bottom w:val="none" w:sz="0" w:space="0" w:color="auto"/>
            <w:right w:val="none" w:sz="0" w:space="0" w:color="auto"/>
          </w:divBdr>
        </w:div>
        <w:div w:id="1271740001">
          <w:marLeft w:val="480"/>
          <w:marRight w:val="0"/>
          <w:marTop w:val="0"/>
          <w:marBottom w:val="0"/>
          <w:divBdr>
            <w:top w:val="none" w:sz="0" w:space="0" w:color="auto"/>
            <w:left w:val="none" w:sz="0" w:space="0" w:color="auto"/>
            <w:bottom w:val="none" w:sz="0" w:space="0" w:color="auto"/>
            <w:right w:val="none" w:sz="0" w:space="0" w:color="auto"/>
          </w:divBdr>
        </w:div>
        <w:div w:id="979530250">
          <w:marLeft w:val="480"/>
          <w:marRight w:val="0"/>
          <w:marTop w:val="0"/>
          <w:marBottom w:val="0"/>
          <w:divBdr>
            <w:top w:val="none" w:sz="0" w:space="0" w:color="auto"/>
            <w:left w:val="none" w:sz="0" w:space="0" w:color="auto"/>
            <w:bottom w:val="none" w:sz="0" w:space="0" w:color="auto"/>
            <w:right w:val="none" w:sz="0" w:space="0" w:color="auto"/>
          </w:divBdr>
        </w:div>
        <w:div w:id="200944671">
          <w:marLeft w:val="480"/>
          <w:marRight w:val="0"/>
          <w:marTop w:val="0"/>
          <w:marBottom w:val="0"/>
          <w:divBdr>
            <w:top w:val="none" w:sz="0" w:space="0" w:color="auto"/>
            <w:left w:val="none" w:sz="0" w:space="0" w:color="auto"/>
            <w:bottom w:val="none" w:sz="0" w:space="0" w:color="auto"/>
            <w:right w:val="none" w:sz="0" w:space="0" w:color="auto"/>
          </w:divBdr>
        </w:div>
        <w:div w:id="901528761">
          <w:marLeft w:val="480"/>
          <w:marRight w:val="0"/>
          <w:marTop w:val="0"/>
          <w:marBottom w:val="0"/>
          <w:divBdr>
            <w:top w:val="none" w:sz="0" w:space="0" w:color="auto"/>
            <w:left w:val="none" w:sz="0" w:space="0" w:color="auto"/>
            <w:bottom w:val="none" w:sz="0" w:space="0" w:color="auto"/>
            <w:right w:val="none" w:sz="0" w:space="0" w:color="auto"/>
          </w:divBdr>
        </w:div>
        <w:div w:id="835681707">
          <w:marLeft w:val="480"/>
          <w:marRight w:val="0"/>
          <w:marTop w:val="0"/>
          <w:marBottom w:val="0"/>
          <w:divBdr>
            <w:top w:val="none" w:sz="0" w:space="0" w:color="auto"/>
            <w:left w:val="none" w:sz="0" w:space="0" w:color="auto"/>
            <w:bottom w:val="none" w:sz="0" w:space="0" w:color="auto"/>
            <w:right w:val="none" w:sz="0" w:space="0" w:color="auto"/>
          </w:divBdr>
        </w:div>
        <w:div w:id="833496896">
          <w:marLeft w:val="480"/>
          <w:marRight w:val="0"/>
          <w:marTop w:val="0"/>
          <w:marBottom w:val="0"/>
          <w:divBdr>
            <w:top w:val="none" w:sz="0" w:space="0" w:color="auto"/>
            <w:left w:val="none" w:sz="0" w:space="0" w:color="auto"/>
            <w:bottom w:val="none" w:sz="0" w:space="0" w:color="auto"/>
            <w:right w:val="none" w:sz="0" w:space="0" w:color="auto"/>
          </w:divBdr>
        </w:div>
        <w:div w:id="1737438695">
          <w:marLeft w:val="480"/>
          <w:marRight w:val="0"/>
          <w:marTop w:val="0"/>
          <w:marBottom w:val="0"/>
          <w:divBdr>
            <w:top w:val="none" w:sz="0" w:space="0" w:color="auto"/>
            <w:left w:val="none" w:sz="0" w:space="0" w:color="auto"/>
            <w:bottom w:val="none" w:sz="0" w:space="0" w:color="auto"/>
            <w:right w:val="none" w:sz="0" w:space="0" w:color="auto"/>
          </w:divBdr>
        </w:div>
        <w:div w:id="1923446186">
          <w:marLeft w:val="480"/>
          <w:marRight w:val="0"/>
          <w:marTop w:val="0"/>
          <w:marBottom w:val="0"/>
          <w:divBdr>
            <w:top w:val="none" w:sz="0" w:space="0" w:color="auto"/>
            <w:left w:val="none" w:sz="0" w:space="0" w:color="auto"/>
            <w:bottom w:val="none" w:sz="0" w:space="0" w:color="auto"/>
            <w:right w:val="none" w:sz="0" w:space="0" w:color="auto"/>
          </w:divBdr>
        </w:div>
        <w:div w:id="860971633">
          <w:marLeft w:val="480"/>
          <w:marRight w:val="0"/>
          <w:marTop w:val="0"/>
          <w:marBottom w:val="0"/>
          <w:divBdr>
            <w:top w:val="none" w:sz="0" w:space="0" w:color="auto"/>
            <w:left w:val="none" w:sz="0" w:space="0" w:color="auto"/>
            <w:bottom w:val="none" w:sz="0" w:space="0" w:color="auto"/>
            <w:right w:val="none" w:sz="0" w:space="0" w:color="auto"/>
          </w:divBdr>
        </w:div>
        <w:div w:id="696659013">
          <w:marLeft w:val="480"/>
          <w:marRight w:val="0"/>
          <w:marTop w:val="0"/>
          <w:marBottom w:val="0"/>
          <w:divBdr>
            <w:top w:val="none" w:sz="0" w:space="0" w:color="auto"/>
            <w:left w:val="none" w:sz="0" w:space="0" w:color="auto"/>
            <w:bottom w:val="none" w:sz="0" w:space="0" w:color="auto"/>
            <w:right w:val="none" w:sz="0" w:space="0" w:color="auto"/>
          </w:divBdr>
        </w:div>
        <w:div w:id="1845701442">
          <w:marLeft w:val="480"/>
          <w:marRight w:val="0"/>
          <w:marTop w:val="0"/>
          <w:marBottom w:val="0"/>
          <w:divBdr>
            <w:top w:val="none" w:sz="0" w:space="0" w:color="auto"/>
            <w:left w:val="none" w:sz="0" w:space="0" w:color="auto"/>
            <w:bottom w:val="none" w:sz="0" w:space="0" w:color="auto"/>
            <w:right w:val="none" w:sz="0" w:space="0" w:color="auto"/>
          </w:divBdr>
        </w:div>
        <w:div w:id="716008820">
          <w:marLeft w:val="480"/>
          <w:marRight w:val="0"/>
          <w:marTop w:val="0"/>
          <w:marBottom w:val="0"/>
          <w:divBdr>
            <w:top w:val="none" w:sz="0" w:space="0" w:color="auto"/>
            <w:left w:val="none" w:sz="0" w:space="0" w:color="auto"/>
            <w:bottom w:val="none" w:sz="0" w:space="0" w:color="auto"/>
            <w:right w:val="none" w:sz="0" w:space="0" w:color="auto"/>
          </w:divBdr>
        </w:div>
        <w:div w:id="848787251">
          <w:marLeft w:val="480"/>
          <w:marRight w:val="0"/>
          <w:marTop w:val="0"/>
          <w:marBottom w:val="0"/>
          <w:divBdr>
            <w:top w:val="none" w:sz="0" w:space="0" w:color="auto"/>
            <w:left w:val="none" w:sz="0" w:space="0" w:color="auto"/>
            <w:bottom w:val="none" w:sz="0" w:space="0" w:color="auto"/>
            <w:right w:val="none" w:sz="0" w:space="0" w:color="auto"/>
          </w:divBdr>
        </w:div>
        <w:div w:id="2120292538">
          <w:marLeft w:val="480"/>
          <w:marRight w:val="0"/>
          <w:marTop w:val="0"/>
          <w:marBottom w:val="0"/>
          <w:divBdr>
            <w:top w:val="none" w:sz="0" w:space="0" w:color="auto"/>
            <w:left w:val="none" w:sz="0" w:space="0" w:color="auto"/>
            <w:bottom w:val="none" w:sz="0" w:space="0" w:color="auto"/>
            <w:right w:val="none" w:sz="0" w:space="0" w:color="auto"/>
          </w:divBdr>
        </w:div>
        <w:div w:id="530873976">
          <w:marLeft w:val="480"/>
          <w:marRight w:val="0"/>
          <w:marTop w:val="0"/>
          <w:marBottom w:val="0"/>
          <w:divBdr>
            <w:top w:val="none" w:sz="0" w:space="0" w:color="auto"/>
            <w:left w:val="none" w:sz="0" w:space="0" w:color="auto"/>
            <w:bottom w:val="none" w:sz="0" w:space="0" w:color="auto"/>
            <w:right w:val="none" w:sz="0" w:space="0" w:color="auto"/>
          </w:divBdr>
        </w:div>
        <w:div w:id="1970209408">
          <w:marLeft w:val="480"/>
          <w:marRight w:val="0"/>
          <w:marTop w:val="0"/>
          <w:marBottom w:val="0"/>
          <w:divBdr>
            <w:top w:val="none" w:sz="0" w:space="0" w:color="auto"/>
            <w:left w:val="none" w:sz="0" w:space="0" w:color="auto"/>
            <w:bottom w:val="none" w:sz="0" w:space="0" w:color="auto"/>
            <w:right w:val="none" w:sz="0" w:space="0" w:color="auto"/>
          </w:divBdr>
        </w:div>
        <w:div w:id="1648390854">
          <w:marLeft w:val="480"/>
          <w:marRight w:val="0"/>
          <w:marTop w:val="0"/>
          <w:marBottom w:val="0"/>
          <w:divBdr>
            <w:top w:val="none" w:sz="0" w:space="0" w:color="auto"/>
            <w:left w:val="none" w:sz="0" w:space="0" w:color="auto"/>
            <w:bottom w:val="none" w:sz="0" w:space="0" w:color="auto"/>
            <w:right w:val="none" w:sz="0" w:space="0" w:color="auto"/>
          </w:divBdr>
        </w:div>
        <w:div w:id="1299191068">
          <w:marLeft w:val="480"/>
          <w:marRight w:val="0"/>
          <w:marTop w:val="0"/>
          <w:marBottom w:val="0"/>
          <w:divBdr>
            <w:top w:val="none" w:sz="0" w:space="0" w:color="auto"/>
            <w:left w:val="none" w:sz="0" w:space="0" w:color="auto"/>
            <w:bottom w:val="none" w:sz="0" w:space="0" w:color="auto"/>
            <w:right w:val="none" w:sz="0" w:space="0" w:color="auto"/>
          </w:divBdr>
        </w:div>
        <w:div w:id="1415738008">
          <w:marLeft w:val="480"/>
          <w:marRight w:val="0"/>
          <w:marTop w:val="0"/>
          <w:marBottom w:val="0"/>
          <w:divBdr>
            <w:top w:val="none" w:sz="0" w:space="0" w:color="auto"/>
            <w:left w:val="none" w:sz="0" w:space="0" w:color="auto"/>
            <w:bottom w:val="none" w:sz="0" w:space="0" w:color="auto"/>
            <w:right w:val="none" w:sz="0" w:space="0" w:color="auto"/>
          </w:divBdr>
        </w:div>
        <w:div w:id="1330911247">
          <w:marLeft w:val="480"/>
          <w:marRight w:val="0"/>
          <w:marTop w:val="0"/>
          <w:marBottom w:val="0"/>
          <w:divBdr>
            <w:top w:val="none" w:sz="0" w:space="0" w:color="auto"/>
            <w:left w:val="none" w:sz="0" w:space="0" w:color="auto"/>
            <w:bottom w:val="none" w:sz="0" w:space="0" w:color="auto"/>
            <w:right w:val="none" w:sz="0" w:space="0" w:color="auto"/>
          </w:divBdr>
        </w:div>
        <w:div w:id="1953856776">
          <w:marLeft w:val="480"/>
          <w:marRight w:val="0"/>
          <w:marTop w:val="0"/>
          <w:marBottom w:val="0"/>
          <w:divBdr>
            <w:top w:val="none" w:sz="0" w:space="0" w:color="auto"/>
            <w:left w:val="none" w:sz="0" w:space="0" w:color="auto"/>
            <w:bottom w:val="none" w:sz="0" w:space="0" w:color="auto"/>
            <w:right w:val="none" w:sz="0" w:space="0" w:color="auto"/>
          </w:divBdr>
        </w:div>
        <w:div w:id="1540973006">
          <w:marLeft w:val="480"/>
          <w:marRight w:val="0"/>
          <w:marTop w:val="0"/>
          <w:marBottom w:val="0"/>
          <w:divBdr>
            <w:top w:val="none" w:sz="0" w:space="0" w:color="auto"/>
            <w:left w:val="none" w:sz="0" w:space="0" w:color="auto"/>
            <w:bottom w:val="none" w:sz="0" w:space="0" w:color="auto"/>
            <w:right w:val="none" w:sz="0" w:space="0" w:color="auto"/>
          </w:divBdr>
        </w:div>
        <w:div w:id="774329988">
          <w:marLeft w:val="480"/>
          <w:marRight w:val="0"/>
          <w:marTop w:val="0"/>
          <w:marBottom w:val="0"/>
          <w:divBdr>
            <w:top w:val="none" w:sz="0" w:space="0" w:color="auto"/>
            <w:left w:val="none" w:sz="0" w:space="0" w:color="auto"/>
            <w:bottom w:val="none" w:sz="0" w:space="0" w:color="auto"/>
            <w:right w:val="none" w:sz="0" w:space="0" w:color="auto"/>
          </w:divBdr>
        </w:div>
        <w:div w:id="409230627">
          <w:marLeft w:val="480"/>
          <w:marRight w:val="0"/>
          <w:marTop w:val="0"/>
          <w:marBottom w:val="0"/>
          <w:divBdr>
            <w:top w:val="none" w:sz="0" w:space="0" w:color="auto"/>
            <w:left w:val="none" w:sz="0" w:space="0" w:color="auto"/>
            <w:bottom w:val="none" w:sz="0" w:space="0" w:color="auto"/>
            <w:right w:val="none" w:sz="0" w:space="0" w:color="auto"/>
          </w:divBdr>
        </w:div>
        <w:div w:id="865482112">
          <w:marLeft w:val="480"/>
          <w:marRight w:val="0"/>
          <w:marTop w:val="0"/>
          <w:marBottom w:val="0"/>
          <w:divBdr>
            <w:top w:val="none" w:sz="0" w:space="0" w:color="auto"/>
            <w:left w:val="none" w:sz="0" w:space="0" w:color="auto"/>
            <w:bottom w:val="none" w:sz="0" w:space="0" w:color="auto"/>
            <w:right w:val="none" w:sz="0" w:space="0" w:color="auto"/>
          </w:divBdr>
        </w:div>
        <w:div w:id="2780628">
          <w:marLeft w:val="480"/>
          <w:marRight w:val="0"/>
          <w:marTop w:val="0"/>
          <w:marBottom w:val="0"/>
          <w:divBdr>
            <w:top w:val="none" w:sz="0" w:space="0" w:color="auto"/>
            <w:left w:val="none" w:sz="0" w:space="0" w:color="auto"/>
            <w:bottom w:val="none" w:sz="0" w:space="0" w:color="auto"/>
            <w:right w:val="none" w:sz="0" w:space="0" w:color="auto"/>
          </w:divBdr>
        </w:div>
        <w:div w:id="412050359">
          <w:marLeft w:val="480"/>
          <w:marRight w:val="0"/>
          <w:marTop w:val="0"/>
          <w:marBottom w:val="0"/>
          <w:divBdr>
            <w:top w:val="none" w:sz="0" w:space="0" w:color="auto"/>
            <w:left w:val="none" w:sz="0" w:space="0" w:color="auto"/>
            <w:bottom w:val="none" w:sz="0" w:space="0" w:color="auto"/>
            <w:right w:val="none" w:sz="0" w:space="0" w:color="auto"/>
          </w:divBdr>
        </w:div>
        <w:div w:id="2127891669">
          <w:marLeft w:val="480"/>
          <w:marRight w:val="0"/>
          <w:marTop w:val="0"/>
          <w:marBottom w:val="0"/>
          <w:divBdr>
            <w:top w:val="none" w:sz="0" w:space="0" w:color="auto"/>
            <w:left w:val="none" w:sz="0" w:space="0" w:color="auto"/>
            <w:bottom w:val="none" w:sz="0" w:space="0" w:color="auto"/>
            <w:right w:val="none" w:sz="0" w:space="0" w:color="auto"/>
          </w:divBdr>
        </w:div>
        <w:div w:id="1290161945">
          <w:marLeft w:val="480"/>
          <w:marRight w:val="0"/>
          <w:marTop w:val="0"/>
          <w:marBottom w:val="0"/>
          <w:divBdr>
            <w:top w:val="none" w:sz="0" w:space="0" w:color="auto"/>
            <w:left w:val="none" w:sz="0" w:space="0" w:color="auto"/>
            <w:bottom w:val="none" w:sz="0" w:space="0" w:color="auto"/>
            <w:right w:val="none" w:sz="0" w:space="0" w:color="auto"/>
          </w:divBdr>
        </w:div>
        <w:div w:id="276448991">
          <w:marLeft w:val="480"/>
          <w:marRight w:val="0"/>
          <w:marTop w:val="0"/>
          <w:marBottom w:val="0"/>
          <w:divBdr>
            <w:top w:val="none" w:sz="0" w:space="0" w:color="auto"/>
            <w:left w:val="none" w:sz="0" w:space="0" w:color="auto"/>
            <w:bottom w:val="none" w:sz="0" w:space="0" w:color="auto"/>
            <w:right w:val="none" w:sz="0" w:space="0" w:color="auto"/>
          </w:divBdr>
        </w:div>
        <w:div w:id="2129620604">
          <w:marLeft w:val="480"/>
          <w:marRight w:val="0"/>
          <w:marTop w:val="0"/>
          <w:marBottom w:val="0"/>
          <w:divBdr>
            <w:top w:val="none" w:sz="0" w:space="0" w:color="auto"/>
            <w:left w:val="none" w:sz="0" w:space="0" w:color="auto"/>
            <w:bottom w:val="none" w:sz="0" w:space="0" w:color="auto"/>
            <w:right w:val="none" w:sz="0" w:space="0" w:color="auto"/>
          </w:divBdr>
        </w:div>
        <w:div w:id="762072590">
          <w:marLeft w:val="480"/>
          <w:marRight w:val="0"/>
          <w:marTop w:val="0"/>
          <w:marBottom w:val="0"/>
          <w:divBdr>
            <w:top w:val="none" w:sz="0" w:space="0" w:color="auto"/>
            <w:left w:val="none" w:sz="0" w:space="0" w:color="auto"/>
            <w:bottom w:val="none" w:sz="0" w:space="0" w:color="auto"/>
            <w:right w:val="none" w:sz="0" w:space="0" w:color="auto"/>
          </w:divBdr>
        </w:div>
        <w:div w:id="136385274">
          <w:marLeft w:val="480"/>
          <w:marRight w:val="0"/>
          <w:marTop w:val="0"/>
          <w:marBottom w:val="0"/>
          <w:divBdr>
            <w:top w:val="none" w:sz="0" w:space="0" w:color="auto"/>
            <w:left w:val="none" w:sz="0" w:space="0" w:color="auto"/>
            <w:bottom w:val="none" w:sz="0" w:space="0" w:color="auto"/>
            <w:right w:val="none" w:sz="0" w:space="0" w:color="auto"/>
          </w:divBdr>
        </w:div>
        <w:div w:id="501428705">
          <w:marLeft w:val="480"/>
          <w:marRight w:val="0"/>
          <w:marTop w:val="0"/>
          <w:marBottom w:val="0"/>
          <w:divBdr>
            <w:top w:val="none" w:sz="0" w:space="0" w:color="auto"/>
            <w:left w:val="none" w:sz="0" w:space="0" w:color="auto"/>
            <w:bottom w:val="none" w:sz="0" w:space="0" w:color="auto"/>
            <w:right w:val="none" w:sz="0" w:space="0" w:color="auto"/>
          </w:divBdr>
        </w:div>
        <w:div w:id="503057745">
          <w:marLeft w:val="480"/>
          <w:marRight w:val="0"/>
          <w:marTop w:val="0"/>
          <w:marBottom w:val="0"/>
          <w:divBdr>
            <w:top w:val="none" w:sz="0" w:space="0" w:color="auto"/>
            <w:left w:val="none" w:sz="0" w:space="0" w:color="auto"/>
            <w:bottom w:val="none" w:sz="0" w:space="0" w:color="auto"/>
            <w:right w:val="none" w:sz="0" w:space="0" w:color="auto"/>
          </w:divBdr>
        </w:div>
        <w:div w:id="1650942425">
          <w:marLeft w:val="480"/>
          <w:marRight w:val="0"/>
          <w:marTop w:val="0"/>
          <w:marBottom w:val="0"/>
          <w:divBdr>
            <w:top w:val="none" w:sz="0" w:space="0" w:color="auto"/>
            <w:left w:val="none" w:sz="0" w:space="0" w:color="auto"/>
            <w:bottom w:val="none" w:sz="0" w:space="0" w:color="auto"/>
            <w:right w:val="none" w:sz="0" w:space="0" w:color="auto"/>
          </w:divBdr>
        </w:div>
        <w:div w:id="1861429946">
          <w:marLeft w:val="480"/>
          <w:marRight w:val="0"/>
          <w:marTop w:val="0"/>
          <w:marBottom w:val="0"/>
          <w:divBdr>
            <w:top w:val="none" w:sz="0" w:space="0" w:color="auto"/>
            <w:left w:val="none" w:sz="0" w:space="0" w:color="auto"/>
            <w:bottom w:val="none" w:sz="0" w:space="0" w:color="auto"/>
            <w:right w:val="none" w:sz="0" w:space="0" w:color="auto"/>
          </w:divBdr>
        </w:div>
        <w:div w:id="616109752">
          <w:marLeft w:val="480"/>
          <w:marRight w:val="0"/>
          <w:marTop w:val="0"/>
          <w:marBottom w:val="0"/>
          <w:divBdr>
            <w:top w:val="none" w:sz="0" w:space="0" w:color="auto"/>
            <w:left w:val="none" w:sz="0" w:space="0" w:color="auto"/>
            <w:bottom w:val="none" w:sz="0" w:space="0" w:color="auto"/>
            <w:right w:val="none" w:sz="0" w:space="0" w:color="auto"/>
          </w:divBdr>
        </w:div>
        <w:div w:id="357970695">
          <w:marLeft w:val="480"/>
          <w:marRight w:val="0"/>
          <w:marTop w:val="0"/>
          <w:marBottom w:val="0"/>
          <w:divBdr>
            <w:top w:val="none" w:sz="0" w:space="0" w:color="auto"/>
            <w:left w:val="none" w:sz="0" w:space="0" w:color="auto"/>
            <w:bottom w:val="none" w:sz="0" w:space="0" w:color="auto"/>
            <w:right w:val="none" w:sz="0" w:space="0" w:color="auto"/>
          </w:divBdr>
        </w:div>
        <w:div w:id="1005593629">
          <w:marLeft w:val="480"/>
          <w:marRight w:val="0"/>
          <w:marTop w:val="0"/>
          <w:marBottom w:val="0"/>
          <w:divBdr>
            <w:top w:val="none" w:sz="0" w:space="0" w:color="auto"/>
            <w:left w:val="none" w:sz="0" w:space="0" w:color="auto"/>
            <w:bottom w:val="none" w:sz="0" w:space="0" w:color="auto"/>
            <w:right w:val="none" w:sz="0" w:space="0" w:color="auto"/>
          </w:divBdr>
        </w:div>
        <w:div w:id="2141996063">
          <w:marLeft w:val="480"/>
          <w:marRight w:val="0"/>
          <w:marTop w:val="0"/>
          <w:marBottom w:val="0"/>
          <w:divBdr>
            <w:top w:val="none" w:sz="0" w:space="0" w:color="auto"/>
            <w:left w:val="none" w:sz="0" w:space="0" w:color="auto"/>
            <w:bottom w:val="none" w:sz="0" w:space="0" w:color="auto"/>
            <w:right w:val="none" w:sz="0" w:space="0" w:color="auto"/>
          </w:divBdr>
        </w:div>
        <w:div w:id="2027636985">
          <w:marLeft w:val="480"/>
          <w:marRight w:val="0"/>
          <w:marTop w:val="0"/>
          <w:marBottom w:val="0"/>
          <w:divBdr>
            <w:top w:val="none" w:sz="0" w:space="0" w:color="auto"/>
            <w:left w:val="none" w:sz="0" w:space="0" w:color="auto"/>
            <w:bottom w:val="none" w:sz="0" w:space="0" w:color="auto"/>
            <w:right w:val="none" w:sz="0" w:space="0" w:color="auto"/>
          </w:divBdr>
        </w:div>
        <w:div w:id="458954334">
          <w:marLeft w:val="480"/>
          <w:marRight w:val="0"/>
          <w:marTop w:val="0"/>
          <w:marBottom w:val="0"/>
          <w:divBdr>
            <w:top w:val="none" w:sz="0" w:space="0" w:color="auto"/>
            <w:left w:val="none" w:sz="0" w:space="0" w:color="auto"/>
            <w:bottom w:val="none" w:sz="0" w:space="0" w:color="auto"/>
            <w:right w:val="none" w:sz="0" w:space="0" w:color="auto"/>
          </w:divBdr>
        </w:div>
        <w:div w:id="902372099">
          <w:marLeft w:val="480"/>
          <w:marRight w:val="0"/>
          <w:marTop w:val="0"/>
          <w:marBottom w:val="0"/>
          <w:divBdr>
            <w:top w:val="none" w:sz="0" w:space="0" w:color="auto"/>
            <w:left w:val="none" w:sz="0" w:space="0" w:color="auto"/>
            <w:bottom w:val="none" w:sz="0" w:space="0" w:color="auto"/>
            <w:right w:val="none" w:sz="0" w:space="0" w:color="auto"/>
          </w:divBdr>
        </w:div>
        <w:div w:id="1174997791">
          <w:marLeft w:val="480"/>
          <w:marRight w:val="0"/>
          <w:marTop w:val="0"/>
          <w:marBottom w:val="0"/>
          <w:divBdr>
            <w:top w:val="none" w:sz="0" w:space="0" w:color="auto"/>
            <w:left w:val="none" w:sz="0" w:space="0" w:color="auto"/>
            <w:bottom w:val="none" w:sz="0" w:space="0" w:color="auto"/>
            <w:right w:val="none" w:sz="0" w:space="0" w:color="auto"/>
          </w:divBdr>
        </w:div>
        <w:div w:id="1087579589">
          <w:marLeft w:val="480"/>
          <w:marRight w:val="0"/>
          <w:marTop w:val="0"/>
          <w:marBottom w:val="0"/>
          <w:divBdr>
            <w:top w:val="none" w:sz="0" w:space="0" w:color="auto"/>
            <w:left w:val="none" w:sz="0" w:space="0" w:color="auto"/>
            <w:bottom w:val="none" w:sz="0" w:space="0" w:color="auto"/>
            <w:right w:val="none" w:sz="0" w:space="0" w:color="auto"/>
          </w:divBdr>
        </w:div>
        <w:div w:id="2069835337">
          <w:marLeft w:val="480"/>
          <w:marRight w:val="0"/>
          <w:marTop w:val="0"/>
          <w:marBottom w:val="0"/>
          <w:divBdr>
            <w:top w:val="none" w:sz="0" w:space="0" w:color="auto"/>
            <w:left w:val="none" w:sz="0" w:space="0" w:color="auto"/>
            <w:bottom w:val="none" w:sz="0" w:space="0" w:color="auto"/>
            <w:right w:val="none" w:sz="0" w:space="0" w:color="auto"/>
          </w:divBdr>
        </w:div>
        <w:div w:id="1015770652">
          <w:marLeft w:val="480"/>
          <w:marRight w:val="0"/>
          <w:marTop w:val="0"/>
          <w:marBottom w:val="0"/>
          <w:divBdr>
            <w:top w:val="none" w:sz="0" w:space="0" w:color="auto"/>
            <w:left w:val="none" w:sz="0" w:space="0" w:color="auto"/>
            <w:bottom w:val="none" w:sz="0" w:space="0" w:color="auto"/>
            <w:right w:val="none" w:sz="0" w:space="0" w:color="auto"/>
          </w:divBdr>
        </w:div>
        <w:div w:id="1574385969">
          <w:marLeft w:val="480"/>
          <w:marRight w:val="0"/>
          <w:marTop w:val="0"/>
          <w:marBottom w:val="0"/>
          <w:divBdr>
            <w:top w:val="none" w:sz="0" w:space="0" w:color="auto"/>
            <w:left w:val="none" w:sz="0" w:space="0" w:color="auto"/>
            <w:bottom w:val="none" w:sz="0" w:space="0" w:color="auto"/>
            <w:right w:val="none" w:sz="0" w:space="0" w:color="auto"/>
          </w:divBdr>
        </w:div>
        <w:div w:id="748818614">
          <w:marLeft w:val="480"/>
          <w:marRight w:val="0"/>
          <w:marTop w:val="0"/>
          <w:marBottom w:val="0"/>
          <w:divBdr>
            <w:top w:val="none" w:sz="0" w:space="0" w:color="auto"/>
            <w:left w:val="none" w:sz="0" w:space="0" w:color="auto"/>
            <w:bottom w:val="none" w:sz="0" w:space="0" w:color="auto"/>
            <w:right w:val="none" w:sz="0" w:space="0" w:color="auto"/>
          </w:divBdr>
        </w:div>
        <w:div w:id="557009019">
          <w:marLeft w:val="480"/>
          <w:marRight w:val="0"/>
          <w:marTop w:val="0"/>
          <w:marBottom w:val="0"/>
          <w:divBdr>
            <w:top w:val="none" w:sz="0" w:space="0" w:color="auto"/>
            <w:left w:val="none" w:sz="0" w:space="0" w:color="auto"/>
            <w:bottom w:val="none" w:sz="0" w:space="0" w:color="auto"/>
            <w:right w:val="none" w:sz="0" w:space="0" w:color="auto"/>
          </w:divBdr>
        </w:div>
        <w:div w:id="558444223">
          <w:marLeft w:val="480"/>
          <w:marRight w:val="0"/>
          <w:marTop w:val="0"/>
          <w:marBottom w:val="0"/>
          <w:divBdr>
            <w:top w:val="none" w:sz="0" w:space="0" w:color="auto"/>
            <w:left w:val="none" w:sz="0" w:space="0" w:color="auto"/>
            <w:bottom w:val="none" w:sz="0" w:space="0" w:color="auto"/>
            <w:right w:val="none" w:sz="0" w:space="0" w:color="auto"/>
          </w:divBdr>
        </w:div>
        <w:div w:id="1523781502">
          <w:marLeft w:val="480"/>
          <w:marRight w:val="0"/>
          <w:marTop w:val="0"/>
          <w:marBottom w:val="0"/>
          <w:divBdr>
            <w:top w:val="none" w:sz="0" w:space="0" w:color="auto"/>
            <w:left w:val="none" w:sz="0" w:space="0" w:color="auto"/>
            <w:bottom w:val="none" w:sz="0" w:space="0" w:color="auto"/>
            <w:right w:val="none" w:sz="0" w:space="0" w:color="auto"/>
          </w:divBdr>
        </w:div>
        <w:div w:id="1914506051">
          <w:marLeft w:val="480"/>
          <w:marRight w:val="0"/>
          <w:marTop w:val="0"/>
          <w:marBottom w:val="0"/>
          <w:divBdr>
            <w:top w:val="none" w:sz="0" w:space="0" w:color="auto"/>
            <w:left w:val="none" w:sz="0" w:space="0" w:color="auto"/>
            <w:bottom w:val="none" w:sz="0" w:space="0" w:color="auto"/>
            <w:right w:val="none" w:sz="0" w:space="0" w:color="auto"/>
          </w:divBdr>
        </w:div>
        <w:div w:id="610281228">
          <w:marLeft w:val="480"/>
          <w:marRight w:val="0"/>
          <w:marTop w:val="0"/>
          <w:marBottom w:val="0"/>
          <w:divBdr>
            <w:top w:val="none" w:sz="0" w:space="0" w:color="auto"/>
            <w:left w:val="none" w:sz="0" w:space="0" w:color="auto"/>
            <w:bottom w:val="none" w:sz="0" w:space="0" w:color="auto"/>
            <w:right w:val="none" w:sz="0" w:space="0" w:color="auto"/>
          </w:divBdr>
        </w:div>
        <w:div w:id="351758632">
          <w:marLeft w:val="480"/>
          <w:marRight w:val="0"/>
          <w:marTop w:val="0"/>
          <w:marBottom w:val="0"/>
          <w:divBdr>
            <w:top w:val="none" w:sz="0" w:space="0" w:color="auto"/>
            <w:left w:val="none" w:sz="0" w:space="0" w:color="auto"/>
            <w:bottom w:val="none" w:sz="0" w:space="0" w:color="auto"/>
            <w:right w:val="none" w:sz="0" w:space="0" w:color="auto"/>
          </w:divBdr>
        </w:div>
        <w:div w:id="1548685470">
          <w:marLeft w:val="480"/>
          <w:marRight w:val="0"/>
          <w:marTop w:val="0"/>
          <w:marBottom w:val="0"/>
          <w:divBdr>
            <w:top w:val="none" w:sz="0" w:space="0" w:color="auto"/>
            <w:left w:val="none" w:sz="0" w:space="0" w:color="auto"/>
            <w:bottom w:val="none" w:sz="0" w:space="0" w:color="auto"/>
            <w:right w:val="none" w:sz="0" w:space="0" w:color="auto"/>
          </w:divBdr>
        </w:div>
        <w:div w:id="88427110">
          <w:marLeft w:val="480"/>
          <w:marRight w:val="0"/>
          <w:marTop w:val="0"/>
          <w:marBottom w:val="0"/>
          <w:divBdr>
            <w:top w:val="none" w:sz="0" w:space="0" w:color="auto"/>
            <w:left w:val="none" w:sz="0" w:space="0" w:color="auto"/>
            <w:bottom w:val="none" w:sz="0" w:space="0" w:color="auto"/>
            <w:right w:val="none" w:sz="0" w:space="0" w:color="auto"/>
          </w:divBdr>
        </w:div>
        <w:div w:id="965239618">
          <w:marLeft w:val="480"/>
          <w:marRight w:val="0"/>
          <w:marTop w:val="0"/>
          <w:marBottom w:val="0"/>
          <w:divBdr>
            <w:top w:val="none" w:sz="0" w:space="0" w:color="auto"/>
            <w:left w:val="none" w:sz="0" w:space="0" w:color="auto"/>
            <w:bottom w:val="none" w:sz="0" w:space="0" w:color="auto"/>
            <w:right w:val="none" w:sz="0" w:space="0" w:color="auto"/>
          </w:divBdr>
        </w:div>
      </w:divsChild>
    </w:div>
    <w:div w:id="1884635274">
      <w:bodyDiv w:val="1"/>
      <w:marLeft w:val="0"/>
      <w:marRight w:val="0"/>
      <w:marTop w:val="0"/>
      <w:marBottom w:val="0"/>
      <w:divBdr>
        <w:top w:val="none" w:sz="0" w:space="0" w:color="auto"/>
        <w:left w:val="none" w:sz="0" w:space="0" w:color="auto"/>
        <w:bottom w:val="none" w:sz="0" w:space="0" w:color="auto"/>
        <w:right w:val="none" w:sz="0" w:space="0" w:color="auto"/>
      </w:divBdr>
    </w:div>
    <w:div w:id="1885093436">
      <w:bodyDiv w:val="1"/>
      <w:marLeft w:val="0"/>
      <w:marRight w:val="0"/>
      <w:marTop w:val="0"/>
      <w:marBottom w:val="0"/>
      <w:divBdr>
        <w:top w:val="none" w:sz="0" w:space="0" w:color="auto"/>
        <w:left w:val="none" w:sz="0" w:space="0" w:color="auto"/>
        <w:bottom w:val="none" w:sz="0" w:space="0" w:color="auto"/>
        <w:right w:val="none" w:sz="0" w:space="0" w:color="auto"/>
      </w:divBdr>
    </w:div>
    <w:div w:id="1885211162">
      <w:bodyDiv w:val="1"/>
      <w:marLeft w:val="0"/>
      <w:marRight w:val="0"/>
      <w:marTop w:val="0"/>
      <w:marBottom w:val="0"/>
      <w:divBdr>
        <w:top w:val="none" w:sz="0" w:space="0" w:color="auto"/>
        <w:left w:val="none" w:sz="0" w:space="0" w:color="auto"/>
        <w:bottom w:val="none" w:sz="0" w:space="0" w:color="auto"/>
        <w:right w:val="none" w:sz="0" w:space="0" w:color="auto"/>
      </w:divBdr>
    </w:div>
    <w:div w:id="1885214772">
      <w:bodyDiv w:val="1"/>
      <w:marLeft w:val="0"/>
      <w:marRight w:val="0"/>
      <w:marTop w:val="0"/>
      <w:marBottom w:val="0"/>
      <w:divBdr>
        <w:top w:val="none" w:sz="0" w:space="0" w:color="auto"/>
        <w:left w:val="none" w:sz="0" w:space="0" w:color="auto"/>
        <w:bottom w:val="none" w:sz="0" w:space="0" w:color="auto"/>
        <w:right w:val="none" w:sz="0" w:space="0" w:color="auto"/>
      </w:divBdr>
    </w:div>
    <w:div w:id="1886403831">
      <w:bodyDiv w:val="1"/>
      <w:marLeft w:val="0"/>
      <w:marRight w:val="0"/>
      <w:marTop w:val="0"/>
      <w:marBottom w:val="0"/>
      <w:divBdr>
        <w:top w:val="none" w:sz="0" w:space="0" w:color="auto"/>
        <w:left w:val="none" w:sz="0" w:space="0" w:color="auto"/>
        <w:bottom w:val="none" w:sz="0" w:space="0" w:color="auto"/>
        <w:right w:val="none" w:sz="0" w:space="0" w:color="auto"/>
      </w:divBdr>
    </w:div>
    <w:div w:id="1886675164">
      <w:bodyDiv w:val="1"/>
      <w:marLeft w:val="0"/>
      <w:marRight w:val="0"/>
      <w:marTop w:val="0"/>
      <w:marBottom w:val="0"/>
      <w:divBdr>
        <w:top w:val="none" w:sz="0" w:space="0" w:color="auto"/>
        <w:left w:val="none" w:sz="0" w:space="0" w:color="auto"/>
        <w:bottom w:val="none" w:sz="0" w:space="0" w:color="auto"/>
        <w:right w:val="none" w:sz="0" w:space="0" w:color="auto"/>
      </w:divBdr>
    </w:div>
    <w:div w:id="1887788154">
      <w:bodyDiv w:val="1"/>
      <w:marLeft w:val="0"/>
      <w:marRight w:val="0"/>
      <w:marTop w:val="0"/>
      <w:marBottom w:val="0"/>
      <w:divBdr>
        <w:top w:val="none" w:sz="0" w:space="0" w:color="auto"/>
        <w:left w:val="none" w:sz="0" w:space="0" w:color="auto"/>
        <w:bottom w:val="none" w:sz="0" w:space="0" w:color="auto"/>
        <w:right w:val="none" w:sz="0" w:space="0" w:color="auto"/>
      </w:divBdr>
    </w:div>
    <w:div w:id="1887988276">
      <w:bodyDiv w:val="1"/>
      <w:marLeft w:val="0"/>
      <w:marRight w:val="0"/>
      <w:marTop w:val="0"/>
      <w:marBottom w:val="0"/>
      <w:divBdr>
        <w:top w:val="none" w:sz="0" w:space="0" w:color="auto"/>
        <w:left w:val="none" w:sz="0" w:space="0" w:color="auto"/>
        <w:bottom w:val="none" w:sz="0" w:space="0" w:color="auto"/>
        <w:right w:val="none" w:sz="0" w:space="0" w:color="auto"/>
      </w:divBdr>
    </w:div>
    <w:div w:id="1888179280">
      <w:bodyDiv w:val="1"/>
      <w:marLeft w:val="0"/>
      <w:marRight w:val="0"/>
      <w:marTop w:val="0"/>
      <w:marBottom w:val="0"/>
      <w:divBdr>
        <w:top w:val="none" w:sz="0" w:space="0" w:color="auto"/>
        <w:left w:val="none" w:sz="0" w:space="0" w:color="auto"/>
        <w:bottom w:val="none" w:sz="0" w:space="0" w:color="auto"/>
        <w:right w:val="none" w:sz="0" w:space="0" w:color="auto"/>
      </w:divBdr>
    </w:div>
    <w:div w:id="1888295778">
      <w:bodyDiv w:val="1"/>
      <w:marLeft w:val="0"/>
      <w:marRight w:val="0"/>
      <w:marTop w:val="0"/>
      <w:marBottom w:val="0"/>
      <w:divBdr>
        <w:top w:val="none" w:sz="0" w:space="0" w:color="auto"/>
        <w:left w:val="none" w:sz="0" w:space="0" w:color="auto"/>
        <w:bottom w:val="none" w:sz="0" w:space="0" w:color="auto"/>
        <w:right w:val="none" w:sz="0" w:space="0" w:color="auto"/>
      </w:divBdr>
    </w:div>
    <w:div w:id="1888567684">
      <w:bodyDiv w:val="1"/>
      <w:marLeft w:val="0"/>
      <w:marRight w:val="0"/>
      <w:marTop w:val="0"/>
      <w:marBottom w:val="0"/>
      <w:divBdr>
        <w:top w:val="none" w:sz="0" w:space="0" w:color="auto"/>
        <w:left w:val="none" w:sz="0" w:space="0" w:color="auto"/>
        <w:bottom w:val="none" w:sz="0" w:space="0" w:color="auto"/>
        <w:right w:val="none" w:sz="0" w:space="0" w:color="auto"/>
      </w:divBdr>
    </w:div>
    <w:div w:id="1888757124">
      <w:bodyDiv w:val="1"/>
      <w:marLeft w:val="0"/>
      <w:marRight w:val="0"/>
      <w:marTop w:val="0"/>
      <w:marBottom w:val="0"/>
      <w:divBdr>
        <w:top w:val="none" w:sz="0" w:space="0" w:color="auto"/>
        <w:left w:val="none" w:sz="0" w:space="0" w:color="auto"/>
        <w:bottom w:val="none" w:sz="0" w:space="0" w:color="auto"/>
        <w:right w:val="none" w:sz="0" w:space="0" w:color="auto"/>
      </w:divBdr>
    </w:div>
    <w:div w:id="1889418524">
      <w:bodyDiv w:val="1"/>
      <w:marLeft w:val="0"/>
      <w:marRight w:val="0"/>
      <w:marTop w:val="0"/>
      <w:marBottom w:val="0"/>
      <w:divBdr>
        <w:top w:val="none" w:sz="0" w:space="0" w:color="auto"/>
        <w:left w:val="none" w:sz="0" w:space="0" w:color="auto"/>
        <w:bottom w:val="none" w:sz="0" w:space="0" w:color="auto"/>
        <w:right w:val="none" w:sz="0" w:space="0" w:color="auto"/>
      </w:divBdr>
    </w:div>
    <w:div w:id="1889796926">
      <w:bodyDiv w:val="1"/>
      <w:marLeft w:val="0"/>
      <w:marRight w:val="0"/>
      <w:marTop w:val="0"/>
      <w:marBottom w:val="0"/>
      <w:divBdr>
        <w:top w:val="none" w:sz="0" w:space="0" w:color="auto"/>
        <w:left w:val="none" w:sz="0" w:space="0" w:color="auto"/>
        <w:bottom w:val="none" w:sz="0" w:space="0" w:color="auto"/>
        <w:right w:val="none" w:sz="0" w:space="0" w:color="auto"/>
      </w:divBdr>
    </w:div>
    <w:div w:id="1889803454">
      <w:bodyDiv w:val="1"/>
      <w:marLeft w:val="0"/>
      <w:marRight w:val="0"/>
      <w:marTop w:val="0"/>
      <w:marBottom w:val="0"/>
      <w:divBdr>
        <w:top w:val="none" w:sz="0" w:space="0" w:color="auto"/>
        <w:left w:val="none" w:sz="0" w:space="0" w:color="auto"/>
        <w:bottom w:val="none" w:sz="0" w:space="0" w:color="auto"/>
        <w:right w:val="none" w:sz="0" w:space="0" w:color="auto"/>
      </w:divBdr>
    </w:div>
    <w:div w:id="1890527606">
      <w:bodyDiv w:val="1"/>
      <w:marLeft w:val="0"/>
      <w:marRight w:val="0"/>
      <w:marTop w:val="0"/>
      <w:marBottom w:val="0"/>
      <w:divBdr>
        <w:top w:val="none" w:sz="0" w:space="0" w:color="auto"/>
        <w:left w:val="none" w:sz="0" w:space="0" w:color="auto"/>
        <w:bottom w:val="none" w:sz="0" w:space="0" w:color="auto"/>
        <w:right w:val="none" w:sz="0" w:space="0" w:color="auto"/>
      </w:divBdr>
    </w:div>
    <w:div w:id="1890803141">
      <w:bodyDiv w:val="1"/>
      <w:marLeft w:val="0"/>
      <w:marRight w:val="0"/>
      <w:marTop w:val="0"/>
      <w:marBottom w:val="0"/>
      <w:divBdr>
        <w:top w:val="none" w:sz="0" w:space="0" w:color="auto"/>
        <w:left w:val="none" w:sz="0" w:space="0" w:color="auto"/>
        <w:bottom w:val="none" w:sz="0" w:space="0" w:color="auto"/>
        <w:right w:val="none" w:sz="0" w:space="0" w:color="auto"/>
      </w:divBdr>
    </w:div>
    <w:div w:id="1891184805">
      <w:bodyDiv w:val="1"/>
      <w:marLeft w:val="0"/>
      <w:marRight w:val="0"/>
      <w:marTop w:val="0"/>
      <w:marBottom w:val="0"/>
      <w:divBdr>
        <w:top w:val="none" w:sz="0" w:space="0" w:color="auto"/>
        <w:left w:val="none" w:sz="0" w:space="0" w:color="auto"/>
        <w:bottom w:val="none" w:sz="0" w:space="0" w:color="auto"/>
        <w:right w:val="none" w:sz="0" w:space="0" w:color="auto"/>
      </w:divBdr>
    </w:div>
    <w:div w:id="1891527081">
      <w:bodyDiv w:val="1"/>
      <w:marLeft w:val="0"/>
      <w:marRight w:val="0"/>
      <w:marTop w:val="0"/>
      <w:marBottom w:val="0"/>
      <w:divBdr>
        <w:top w:val="none" w:sz="0" w:space="0" w:color="auto"/>
        <w:left w:val="none" w:sz="0" w:space="0" w:color="auto"/>
        <w:bottom w:val="none" w:sz="0" w:space="0" w:color="auto"/>
        <w:right w:val="none" w:sz="0" w:space="0" w:color="auto"/>
      </w:divBdr>
    </w:div>
    <w:div w:id="1891842373">
      <w:bodyDiv w:val="1"/>
      <w:marLeft w:val="0"/>
      <w:marRight w:val="0"/>
      <w:marTop w:val="0"/>
      <w:marBottom w:val="0"/>
      <w:divBdr>
        <w:top w:val="none" w:sz="0" w:space="0" w:color="auto"/>
        <w:left w:val="none" w:sz="0" w:space="0" w:color="auto"/>
        <w:bottom w:val="none" w:sz="0" w:space="0" w:color="auto"/>
        <w:right w:val="none" w:sz="0" w:space="0" w:color="auto"/>
      </w:divBdr>
    </w:div>
    <w:div w:id="1892031723">
      <w:bodyDiv w:val="1"/>
      <w:marLeft w:val="0"/>
      <w:marRight w:val="0"/>
      <w:marTop w:val="0"/>
      <w:marBottom w:val="0"/>
      <w:divBdr>
        <w:top w:val="none" w:sz="0" w:space="0" w:color="auto"/>
        <w:left w:val="none" w:sz="0" w:space="0" w:color="auto"/>
        <w:bottom w:val="none" w:sz="0" w:space="0" w:color="auto"/>
        <w:right w:val="none" w:sz="0" w:space="0" w:color="auto"/>
      </w:divBdr>
    </w:div>
    <w:div w:id="1892111413">
      <w:bodyDiv w:val="1"/>
      <w:marLeft w:val="0"/>
      <w:marRight w:val="0"/>
      <w:marTop w:val="0"/>
      <w:marBottom w:val="0"/>
      <w:divBdr>
        <w:top w:val="none" w:sz="0" w:space="0" w:color="auto"/>
        <w:left w:val="none" w:sz="0" w:space="0" w:color="auto"/>
        <w:bottom w:val="none" w:sz="0" w:space="0" w:color="auto"/>
        <w:right w:val="none" w:sz="0" w:space="0" w:color="auto"/>
      </w:divBdr>
    </w:div>
    <w:div w:id="1892501682">
      <w:bodyDiv w:val="1"/>
      <w:marLeft w:val="0"/>
      <w:marRight w:val="0"/>
      <w:marTop w:val="0"/>
      <w:marBottom w:val="0"/>
      <w:divBdr>
        <w:top w:val="none" w:sz="0" w:space="0" w:color="auto"/>
        <w:left w:val="none" w:sz="0" w:space="0" w:color="auto"/>
        <w:bottom w:val="none" w:sz="0" w:space="0" w:color="auto"/>
        <w:right w:val="none" w:sz="0" w:space="0" w:color="auto"/>
      </w:divBdr>
    </w:div>
    <w:div w:id="1892571319">
      <w:bodyDiv w:val="1"/>
      <w:marLeft w:val="0"/>
      <w:marRight w:val="0"/>
      <w:marTop w:val="0"/>
      <w:marBottom w:val="0"/>
      <w:divBdr>
        <w:top w:val="none" w:sz="0" w:space="0" w:color="auto"/>
        <w:left w:val="none" w:sz="0" w:space="0" w:color="auto"/>
        <w:bottom w:val="none" w:sz="0" w:space="0" w:color="auto"/>
        <w:right w:val="none" w:sz="0" w:space="0" w:color="auto"/>
      </w:divBdr>
    </w:div>
    <w:div w:id="1892575245">
      <w:bodyDiv w:val="1"/>
      <w:marLeft w:val="0"/>
      <w:marRight w:val="0"/>
      <w:marTop w:val="0"/>
      <w:marBottom w:val="0"/>
      <w:divBdr>
        <w:top w:val="none" w:sz="0" w:space="0" w:color="auto"/>
        <w:left w:val="none" w:sz="0" w:space="0" w:color="auto"/>
        <w:bottom w:val="none" w:sz="0" w:space="0" w:color="auto"/>
        <w:right w:val="none" w:sz="0" w:space="0" w:color="auto"/>
      </w:divBdr>
    </w:div>
    <w:div w:id="1892957334">
      <w:bodyDiv w:val="1"/>
      <w:marLeft w:val="0"/>
      <w:marRight w:val="0"/>
      <w:marTop w:val="0"/>
      <w:marBottom w:val="0"/>
      <w:divBdr>
        <w:top w:val="none" w:sz="0" w:space="0" w:color="auto"/>
        <w:left w:val="none" w:sz="0" w:space="0" w:color="auto"/>
        <w:bottom w:val="none" w:sz="0" w:space="0" w:color="auto"/>
        <w:right w:val="none" w:sz="0" w:space="0" w:color="auto"/>
      </w:divBdr>
    </w:div>
    <w:div w:id="1893226494">
      <w:bodyDiv w:val="1"/>
      <w:marLeft w:val="0"/>
      <w:marRight w:val="0"/>
      <w:marTop w:val="0"/>
      <w:marBottom w:val="0"/>
      <w:divBdr>
        <w:top w:val="none" w:sz="0" w:space="0" w:color="auto"/>
        <w:left w:val="none" w:sz="0" w:space="0" w:color="auto"/>
        <w:bottom w:val="none" w:sz="0" w:space="0" w:color="auto"/>
        <w:right w:val="none" w:sz="0" w:space="0" w:color="auto"/>
      </w:divBdr>
    </w:div>
    <w:div w:id="1893495284">
      <w:bodyDiv w:val="1"/>
      <w:marLeft w:val="0"/>
      <w:marRight w:val="0"/>
      <w:marTop w:val="0"/>
      <w:marBottom w:val="0"/>
      <w:divBdr>
        <w:top w:val="none" w:sz="0" w:space="0" w:color="auto"/>
        <w:left w:val="none" w:sz="0" w:space="0" w:color="auto"/>
        <w:bottom w:val="none" w:sz="0" w:space="0" w:color="auto"/>
        <w:right w:val="none" w:sz="0" w:space="0" w:color="auto"/>
      </w:divBdr>
    </w:div>
    <w:div w:id="1893536313">
      <w:bodyDiv w:val="1"/>
      <w:marLeft w:val="0"/>
      <w:marRight w:val="0"/>
      <w:marTop w:val="0"/>
      <w:marBottom w:val="0"/>
      <w:divBdr>
        <w:top w:val="none" w:sz="0" w:space="0" w:color="auto"/>
        <w:left w:val="none" w:sz="0" w:space="0" w:color="auto"/>
        <w:bottom w:val="none" w:sz="0" w:space="0" w:color="auto"/>
        <w:right w:val="none" w:sz="0" w:space="0" w:color="auto"/>
      </w:divBdr>
    </w:div>
    <w:div w:id="1895239569">
      <w:bodyDiv w:val="1"/>
      <w:marLeft w:val="0"/>
      <w:marRight w:val="0"/>
      <w:marTop w:val="0"/>
      <w:marBottom w:val="0"/>
      <w:divBdr>
        <w:top w:val="none" w:sz="0" w:space="0" w:color="auto"/>
        <w:left w:val="none" w:sz="0" w:space="0" w:color="auto"/>
        <w:bottom w:val="none" w:sz="0" w:space="0" w:color="auto"/>
        <w:right w:val="none" w:sz="0" w:space="0" w:color="auto"/>
      </w:divBdr>
    </w:div>
    <w:div w:id="1895922581">
      <w:bodyDiv w:val="1"/>
      <w:marLeft w:val="0"/>
      <w:marRight w:val="0"/>
      <w:marTop w:val="0"/>
      <w:marBottom w:val="0"/>
      <w:divBdr>
        <w:top w:val="none" w:sz="0" w:space="0" w:color="auto"/>
        <w:left w:val="none" w:sz="0" w:space="0" w:color="auto"/>
        <w:bottom w:val="none" w:sz="0" w:space="0" w:color="auto"/>
        <w:right w:val="none" w:sz="0" w:space="0" w:color="auto"/>
      </w:divBdr>
    </w:div>
    <w:div w:id="1896158864">
      <w:bodyDiv w:val="1"/>
      <w:marLeft w:val="0"/>
      <w:marRight w:val="0"/>
      <w:marTop w:val="0"/>
      <w:marBottom w:val="0"/>
      <w:divBdr>
        <w:top w:val="none" w:sz="0" w:space="0" w:color="auto"/>
        <w:left w:val="none" w:sz="0" w:space="0" w:color="auto"/>
        <w:bottom w:val="none" w:sz="0" w:space="0" w:color="auto"/>
        <w:right w:val="none" w:sz="0" w:space="0" w:color="auto"/>
      </w:divBdr>
    </w:div>
    <w:div w:id="1896701740">
      <w:bodyDiv w:val="1"/>
      <w:marLeft w:val="0"/>
      <w:marRight w:val="0"/>
      <w:marTop w:val="0"/>
      <w:marBottom w:val="0"/>
      <w:divBdr>
        <w:top w:val="none" w:sz="0" w:space="0" w:color="auto"/>
        <w:left w:val="none" w:sz="0" w:space="0" w:color="auto"/>
        <w:bottom w:val="none" w:sz="0" w:space="0" w:color="auto"/>
        <w:right w:val="none" w:sz="0" w:space="0" w:color="auto"/>
      </w:divBdr>
    </w:div>
    <w:div w:id="1896963346">
      <w:bodyDiv w:val="1"/>
      <w:marLeft w:val="0"/>
      <w:marRight w:val="0"/>
      <w:marTop w:val="0"/>
      <w:marBottom w:val="0"/>
      <w:divBdr>
        <w:top w:val="none" w:sz="0" w:space="0" w:color="auto"/>
        <w:left w:val="none" w:sz="0" w:space="0" w:color="auto"/>
        <w:bottom w:val="none" w:sz="0" w:space="0" w:color="auto"/>
        <w:right w:val="none" w:sz="0" w:space="0" w:color="auto"/>
      </w:divBdr>
    </w:div>
    <w:div w:id="1897547942">
      <w:bodyDiv w:val="1"/>
      <w:marLeft w:val="0"/>
      <w:marRight w:val="0"/>
      <w:marTop w:val="0"/>
      <w:marBottom w:val="0"/>
      <w:divBdr>
        <w:top w:val="none" w:sz="0" w:space="0" w:color="auto"/>
        <w:left w:val="none" w:sz="0" w:space="0" w:color="auto"/>
        <w:bottom w:val="none" w:sz="0" w:space="0" w:color="auto"/>
        <w:right w:val="none" w:sz="0" w:space="0" w:color="auto"/>
      </w:divBdr>
    </w:div>
    <w:div w:id="1897620918">
      <w:bodyDiv w:val="1"/>
      <w:marLeft w:val="0"/>
      <w:marRight w:val="0"/>
      <w:marTop w:val="0"/>
      <w:marBottom w:val="0"/>
      <w:divBdr>
        <w:top w:val="none" w:sz="0" w:space="0" w:color="auto"/>
        <w:left w:val="none" w:sz="0" w:space="0" w:color="auto"/>
        <w:bottom w:val="none" w:sz="0" w:space="0" w:color="auto"/>
        <w:right w:val="none" w:sz="0" w:space="0" w:color="auto"/>
      </w:divBdr>
    </w:div>
    <w:div w:id="1897741523">
      <w:bodyDiv w:val="1"/>
      <w:marLeft w:val="0"/>
      <w:marRight w:val="0"/>
      <w:marTop w:val="0"/>
      <w:marBottom w:val="0"/>
      <w:divBdr>
        <w:top w:val="none" w:sz="0" w:space="0" w:color="auto"/>
        <w:left w:val="none" w:sz="0" w:space="0" w:color="auto"/>
        <w:bottom w:val="none" w:sz="0" w:space="0" w:color="auto"/>
        <w:right w:val="none" w:sz="0" w:space="0" w:color="auto"/>
      </w:divBdr>
    </w:div>
    <w:div w:id="1898004378">
      <w:bodyDiv w:val="1"/>
      <w:marLeft w:val="0"/>
      <w:marRight w:val="0"/>
      <w:marTop w:val="0"/>
      <w:marBottom w:val="0"/>
      <w:divBdr>
        <w:top w:val="none" w:sz="0" w:space="0" w:color="auto"/>
        <w:left w:val="none" w:sz="0" w:space="0" w:color="auto"/>
        <w:bottom w:val="none" w:sz="0" w:space="0" w:color="auto"/>
        <w:right w:val="none" w:sz="0" w:space="0" w:color="auto"/>
      </w:divBdr>
    </w:div>
    <w:div w:id="1898008835">
      <w:bodyDiv w:val="1"/>
      <w:marLeft w:val="0"/>
      <w:marRight w:val="0"/>
      <w:marTop w:val="0"/>
      <w:marBottom w:val="0"/>
      <w:divBdr>
        <w:top w:val="none" w:sz="0" w:space="0" w:color="auto"/>
        <w:left w:val="none" w:sz="0" w:space="0" w:color="auto"/>
        <w:bottom w:val="none" w:sz="0" w:space="0" w:color="auto"/>
        <w:right w:val="none" w:sz="0" w:space="0" w:color="auto"/>
      </w:divBdr>
    </w:div>
    <w:div w:id="1898668263">
      <w:bodyDiv w:val="1"/>
      <w:marLeft w:val="0"/>
      <w:marRight w:val="0"/>
      <w:marTop w:val="0"/>
      <w:marBottom w:val="0"/>
      <w:divBdr>
        <w:top w:val="none" w:sz="0" w:space="0" w:color="auto"/>
        <w:left w:val="none" w:sz="0" w:space="0" w:color="auto"/>
        <w:bottom w:val="none" w:sz="0" w:space="0" w:color="auto"/>
        <w:right w:val="none" w:sz="0" w:space="0" w:color="auto"/>
      </w:divBdr>
    </w:div>
    <w:div w:id="1898853887">
      <w:bodyDiv w:val="1"/>
      <w:marLeft w:val="0"/>
      <w:marRight w:val="0"/>
      <w:marTop w:val="0"/>
      <w:marBottom w:val="0"/>
      <w:divBdr>
        <w:top w:val="none" w:sz="0" w:space="0" w:color="auto"/>
        <w:left w:val="none" w:sz="0" w:space="0" w:color="auto"/>
        <w:bottom w:val="none" w:sz="0" w:space="0" w:color="auto"/>
        <w:right w:val="none" w:sz="0" w:space="0" w:color="auto"/>
      </w:divBdr>
    </w:div>
    <w:div w:id="1898859235">
      <w:bodyDiv w:val="1"/>
      <w:marLeft w:val="0"/>
      <w:marRight w:val="0"/>
      <w:marTop w:val="0"/>
      <w:marBottom w:val="0"/>
      <w:divBdr>
        <w:top w:val="none" w:sz="0" w:space="0" w:color="auto"/>
        <w:left w:val="none" w:sz="0" w:space="0" w:color="auto"/>
        <w:bottom w:val="none" w:sz="0" w:space="0" w:color="auto"/>
        <w:right w:val="none" w:sz="0" w:space="0" w:color="auto"/>
      </w:divBdr>
    </w:div>
    <w:div w:id="1899322701">
      <w:bodyDiv w:val="1"/>
      <w:marLeft w:val="0"/>
      <w:marRight w:val="0"/>
      <w:marTop w:val="0"/>
      <w:marBottom w:val="0"/>
      <w:divBdr>
        <w:top w:val="none" w:sz="0" w:space="0" w:color="auto"/>
        <w:left w:val="none" w:sz="0" w:space="0" w:color="auto"/>
        <w:bottom w:val="none" w:sz="0" w:space="0" w:color="auto"/>
        <w:right w:val="none" w:sz="0" w:space="0" w:color="auto"/>
      </w:divBdr>
      <w:divsChild>
        <w:div w:id="2062122521">
          <w:marLeft w:val="480"/>
          <w:marRight w:val="0"/>
          <w:marTop w:val="0"/>
          <w:marBottom w:val="0"/>
          <w:divBdr>
            <w:top w:val="none" w:sz="0" w:space="0" w:color="auto"/>
            <w:left w:val="none" w:sz="0" w:space="0" w:color="auto"/>
            <w:bottom w:val="none" w:sz="0" w:space="0" w:color="auto"/>
            <w:right w:val="none" w:sz="0" w:space="0" w:color="auto"/>
          </w:divBdr>
        </w:div>
        <w:div w:id="872039044">
          <w:marLeft w:val="480"/>
          <w:marRight w:val="0"/>
          <w:marTop w:val="0"/>
          <w:marBottom w:val="0"/>
          <w:divBdr>
            <w:top w:val="none" w:sz="0" w:space="0" w:color="auto"/>
            <w:left w:val="none" w:sz="0" w:space="0" w:color="auto"/>
            <w:bottom w:val="none" w:sz="0" w:space="0" w:color="auto"/>
            <w:right w:val="none" w:sz="0" w:space="0" w:color="auto"/>
          </w:divBdr>
        </w:div>
        <w:div w:id="1678268923">
          <w:marLeft w:val="480"/>
          <w:marRight w:val="0"/>
          <w:marTop w:val="0"/>
          <w:marBottom w:val="0"/>
          <w:divBdr>
            <w:top w:val="none" w:sz="0" w:space="0" w:color="auto"/>
            <w:left w:val="none" w:sz="0" w:space="0" w:color="auto"/>
            <w:bottom w:val="none" w:sz="0" w:space="0" w:color="auto"/>
            <w:right w:val="none" w:sz="0" w:space="0" w:color="auto"/>
          </w:divBdr>
        </w:div>
        <w:div w:id="641427291">
          <w:marLeft w:val="480"/>
          <w:marRight w:val="0"/>
          <w:marTop w:val="0"/>
          <w:marBottom w:val="0"/>
          <w:divBdr>
            <w:top w:val="none" w:sz="0" w:space="0" w:color="auto"/>
            <w:left w:val="none" w:sz="0" w:space="0" w:color="auto"/>
            <w:bottom w:val="none" w:sz="0" w:space="0" w:color="auto"/>
            <w:right w:val="none" w:sz="0" w:space="0" w:color="auto"/>
          </w:divBdr>
        </w:div>
        <w:div w:id="1072579487">
          <w:marLeft w:val="480"/>
          <w:marRight w:val="0"/>
          <w:marTop w:val="0"/>
          <w:marBottom w:val="0"/>
          <w:divBdr>
            <w:top w:val="none" w:sz="0" w:space="0" w:color="auto"/>
            <w:left w:val="none" w:sz="0" w:space="0" w:color="auto"/>
            <w:bottom w:val="none" w:sz="0" w:space="0" w:color="auto"/>
            <w:right w:val="none" w:sz="0" w:space="0" w:color="auto"/>
          </w:divBdr>
        </w:div>
        <w:div w:id="1334410461">
          <w:marLeft w:val="480"/>
          <w:marRight w:val="0"/>
          <w:marTop w:val="0"/>
          <w:marBottom w:val="0"/>
          <w:divBdr>
            <w:top w:val="none" w:sz="0" w:space="0" w:color="auto"/>
            <w:left w:val="none" w:sz="0" w:space="0" w:color="auto"/>
            <w:bottom w:val="none" w:sz="0" w:space="0" w:color="auto"/>
            <w:right w:val="none" w:sz="0" w:space="0" w:color="auto"/>
          </w:divBdr>
        </w:div>
        <w:div w:id="1632320737">
          <w:marLeft w:val="480"/>
          <w:marRight w:val="0"/>
          <w:marTop w:val="0"/>
          <w:marBottom w:val="0"/>
          <w:divBdr>
            <w:top w:val="none" w:sz="0" w:space="0" w:color="auto"/>
            <w:left w:val="none" w:sz="0" w:space="0" w:color="auto"/>
            <w:bottom w:val="none" w:sz="0" w:space="0" w:color="auto"/>
            <w:right w:val="none" w:sz="0" w:space="0" w:color="auto"/>
          </w:divBdr>
        </w:div>
        <w:div w:id="200673449">
          <w:marLeft w:val="480"/>
          <w:marRight w:val="0"/>
          <w:marTop w:val="0"/>
          <w:marBottom w:val="0"/>
          <w:divBdr>
            <w:top w:val="none" w:sz="0" w:space="0" w:color="auto"/>
            <w:left w:val="none" w:sz="0" w:space="0" w:color="auto"/>
            <w:bottom w:val="none" w:sz="0" w:space="0" w:color="auto"/>
            <w:right w:val="none" w:sz="0" w:space="0" w:color="auto"/>
          </w:divBdr>
        </w:div>
        <w:div w:id="973826550">
          <w:marLeft w:val="480"/>
          <w:marRight w:val="0"/>
          <w:marTop w:val="0"/>
          <w:marBottom w:val="0"/>
          <w:divBdr>
            <w:top w:val="none" w:sz="0" w:space="0" w:color="auto"/>
            <w:left w:val="none" w:sz="0" w:space="0" w:color="auto"/>
            <w:bottom w:val="none" w:sz="0" w:space="0" w:color="auto"/>
            <w:right w:val="none" w:sz="0" w:space="0" w:color="auto"/>
          </w:divBdr>
        </w:div>
        <w:div w:id="602225541">
          <w:marLeft w:val="480"/>
          <w:marRight w:val="0"/>
          <w:marTop w:val="0"/>
          <w:marBottom w:val="0"/>
          <w:divBdr>
            <w:top w:val="none" w:sz="0" w:space="0" w:color="auto"/>
            <w:left w:val="none" w:sz="0" w:space="0" w:color="auto"/>
            <w:bottom w:val="none" w:sz="0" w:space="0" w:color="auto"/>
            <w:right w:val="none" w:sz="0" w:space="0" w:color="auto"/>
          </w:divBdr>
        </w:div>
        <w:div w:id="158543946">
          <w:marLeft w:val="480"/>
          <w:marRight w:val="0"/>
          <w:marTop w:val="0"/>
          <w:marBottom w:val="0"/>
          <w:divBdr>
            <w:top w:val="none" w:sz="0" w:space="0" w:color="auto"/>
            <w:left w:val="none" w:sz="0" w:space="0" w:color="auto"/>
            <w:bottom w:val="none" w:sz="0" w:space="0" w:color="auto"/>
            <w:right w:val="none" w:sz="0" w:space="0" w:color="auto"/>
          </w:divBdr>
        </w:div>
        <w:div w:id="755785982">
          <w:marLeft w:val="480"/>
          <w:marRight w:val="0"/>
          <w:marTop w:val="0"/>
          <w:marBottom w:val="0"/>
          <w:divBdr>
            <w:top w:val="none" w:sz="0" w:space="0" w:color="auto"/>
            <w:left w:val="none" w:sz="0" w:space="0" w:color="auto"/>
            <w:bottom w:val="none" w:sz="0" w:space="0" w:color="auto"/>
            <w:right w:val="none" w:sz="0" w:space="0" w:color="auto"/>
          </w:divBdr>
        </w:div>
        <w:div w:id="71126099">
          <w:marLeft w:val="480"/>
          <w:marRight w:val="0"/>
          <w:marTop w:val="0"/>
          <w:marBottom w:val="0"/>
          <w:divBdr>
            <w:top w:val="none" w:sz="0" w:space="0" w:color="auto"/>
            <w:left w:val="none" w:sz="0" w:space="0" w:color="auto"/>
            <w:bottom w:val="none" w:sz="0" w:space="0" w:color="auto"/>
            <w:right w:val="none" w:sz="0" w:space="0" w:color="auto"/>
          </w:divBdr>
        </w:div>
        <w:div w:id="859466746">
          <w:marLeft w:val="480"/>
          <w:marRight w:val="0"/>
          <w:marTop w:val="0"/>
          <w:marBottom w:val="0"/>
          <w:divBdr>
            <w:top w:val="none" w:sz="0" w:space="0" w:color="auto"/>
            <w:left w:val="none" w:sz="0" w:space="0" w:color="auto"/>
            <w:bottom w:val="none" w:sz="0" w:space="0" w:color="auto"/>
            <w:right w:val="none" w:sz="0" w:space="0" w:color="auto"/>
          </w:divBdr>
        </w:div>
        <w:div w:id="71784574">
          <w:marLeft w:val="480"/>
          <w:marRight w:val="0"/>
          <w:marTop w:val="0"/>
          <w:marBottom w:val="0"/>
          <w:divBdr>
            <w:top w:val="none" w:sz="0" w:space="0" w:color="auto"/>
            <w:left w:val="none" w:sz="0" w:space="0" w:color="auto"/>
            <w:bottom w:val="none" w:sz="0" w:space="0" w:color="auto"/>
            <w:right w:val="none" w:sz="0" w:space="0" w:color="auto"/>
          </w:divBdr>
        </w:div>
        <w:div w:id="165949975">
          <w:marLeft w:val="480"/>
          <w:marRight w:val="0"/>
          <w:marTop w:val="0"/>
          <w:marBottom w:val="0"/>
          <w:divBdr>
            <w:top w:val="none" w:sz="0" w:space="0" w:color="auto"/>
            <w:left w:val="none" w:sz="0" w:space="0" w:color="auto"/>
            <w:bottom w:val="none" w:sz="0" w:space="0" w:color="auto"/>
            <w:right w:val="none" w:sz="0" w:space="0" w:color="auto"/>
          </w:divBdr>
        </w:div>
        <w:div w:id="724258083">
          <w:marLeft w:val="480"/>
          <w:marRight w:val="0"/>
          <w:marTop w:val="0"/>
          <w:marBottom w:val="0"/>
          <w:divBdr>
            <w:top w:val="none" w:sz="0" w:space="0" w:color="auto"/>
            <w:left w:val="none" w:sz="0" w:space="0" w:color="auto"/>
            <w:bottom w:val="none" w:sz="0" w:space="0" w:color="auto"/>
            <w:right w:val="none" w:sz="0" w:space="0" w:color="auto"/>
          </w:divBdr>
        </w:div>
        <w:div w:id="1726755107">
          <w:marLeft w:val="480"/>
          <w:marRight w:val="0"/>
          <w:marTop w:val="0"/>
          <w:marBottom w:val="0"/>
          <w:divBdr>
            <w:top w:val="none" w:sz="0" w:space="0" w:color="auto"/>
            <w:left w:val="none" w:sz="0" w:space="0" w:color="auto"/>
            <w:bottom w:val="none" w:sz="0" w:space="0" w:color="auto"/>
            <w:right w:val="none" w:sz="0" w:space="0" w:color="auto"/>
          </w:divBdr>
        </w:div>
        <w:div w:id="776871783">
          <w:marLeft w:val="480"/>
          <w:marRight w:val="0"/>
          <w:marTop w:val="0"/>
          <w:marBottom w:val="0"/>
          <w:divBdr>
            <w:top w:val="none" w:sz="0" w:space="0" w:color="auto"/>
            <w:left w:val="none" w:sz="0" w:space="0" w:color="auto"/>
            <w:bottom w:val="none" w:sz="0" w:space="0" w:color="auto"/>
            <w:right w:val="none" w:sz="0" w:space="0" w:color="auto"/>
          </w:divBdr>
        </w:div>
        <w:div w:id="956369163">
          <w:marLeft w:val="480"/>
          <w:marRight w:val="0"/>
          <w:marTop w:val="0"/>
          <w:marBottom w:val="0"/>
          <w:divBdr>
            <w:top w:val="none" w:sz="0" w:space="0" w:color="auto"/>
            <w:left w:val="none" w:sz="0" w:space="0" w:color="auto"/>
            <w:bottom w:val="none" w:sz="0" w:space="0" w:color="auto"/>
            <w:right w:val="none" w:sz="0" w:space="0" w:color="auto"/>
          </w:divBdr>
        </w:div>
        <w:div w:id="1855805236">
          <w:marLeft w:val="480"/>
          <w:marRight w:val="0"/>
          <w:marTop w:val="0"/>
          <w:marBottom w:val="0"/>
          <w:divBdr>
            <w:top w:val="none" w:sz="0" w:space="0" w:color="auto"/>
            <w:left w:val="none" w:sz="0" w:space="0" w:color="auto"/>
            <w:bottom w:val="none" w:sz="0" w:space="0" w:color="auto"/>
            <w:right w:val="none" w:sz="0" w:space="0" w:color="auto"/>
          </w:divBdr>
        </w:div>
        <w:div w:id="2095080721">
          <w:marLeft w:val="480"/>
          <w:marRight w:val="0"/>
          <w:marTop w:val="0"/>
          <w:marBottom w:val="0"/>
          <w:divBdr>
            <w:top w:val="none" w:sz="0" w:space="0" w:color="auto"/>
            <w:left w:val="none" w:sz="0" w:space="0" w:color="auto"/>
            <w:bottom w:val="none" w:sz="0" w:space="0" w:color="auto"/>
            <w:right w:val="none" w:sz="0" w:space="0" w:color="auto"/>
          </w:divBdr>
        </w:div>
        <w:div w:id="1393655793">
          <w:marLeft w:val="480"/>
          <w:marRight w:val="0"/>
          <w:marTop w:val="0"/>
          <w:marBottom w:val="0"/>
          <w:divBdr>
            <w:top w:val="none" w:sz="0" w:space="0" w:color="auto"/>
            <w:left w:val="none" w:sz="0" w:space="0" w:color="auto"/>
            <w:bottom w:val="none" w:sz="0" w:space="0" w:color="auto"/>
            <w:right w:val="none" w:sz="0" w:space="0" w:color="auto"/>
          </w:divBdr>
        </w:div>
        <w:div w:id="1804427128">
          <w:marLeft w:val="480"/>
          <w:marRight w:val="0"/>
          <w:marTop w:val="0"/>
          <w:marBottom w:val="0"/>
          <w:divBdr>
            <w:top w:val="none" w:sz="0" w:space="0" w:color="auto"/>
            <w:left w:val="none" w:sz="0" w:space="0" w:color="auto"/>
            <w:bottom w:val="none" w:sz="0" w:space="0" w:color="auto"/>
            <w:right w:val="none" w:sz="0" w:space="0" w:color="auto"/>
          </w:divBdr>
        </w:div>
        <w:div w:id="466356533">
          <w:marLeft w:val="480"/>
          <w:marRight w:val="0"/>
          <w:marTop w:val="0"/>
          <w:marBottom w:val="0"/>
          <w:divBdr>
            <w:top w:val="none" w:sz="0" w:space="0" w:color="auto"/>
            <w:left w:val="none" w:sz="0" w:space="0" w:color="auto"/>
            <w:bottom w:val="none" w:sz="0" w:space="0" w:color="auto"/>
            <w:right w:val="none" w:sz="0" w:space="0" w:color="auto"/>
          </w:divBdr>
        </w:div>
        <w:div w:id="1204748777">
          <w:marLeft w:val="480"/>
          <w:marRight w:val="0"/>
          <w:marTop w:val="0"/>
          <w:marBottom w:val="0"/>
          <w:divBdr>
            <w:top w:val="none" w:sz="0" w:space="0" w:color="auto"/>
            <w:left w:val="none" w:sz="0" w:space="0" w:color="auto"/>
            <w:bottom w:val="none" w:sz="0" w:space="0" w:color="auto"/>
            <w:right w:val="none" w:sz="0" w:space="0" w:color="auto"/>
          </w:divBdr>
        </w:div>
        <w:div w:id="1648049360">
          <w:marLeft w:val="480"/>
          <w:marRight w:val="0"/>
          <w:marTop w:val="0"/>
          <w:marBottom w:val="0"/>
          <w:divBdr>
            <w:top w:val="none" w:sz="0" w:space="0" w:color="auto"/>
            <w:left w:val="none" w:sz="0" w:space="0" w:color="auto"/>
            <w:bottom w:val="none" w:sz="0" w:space="0" w:color="auto"/>
            <w:right w:val="none" w:sz="0" w:space="0" w:color="auto"/>
          </w:divBdr>
        </w:div>
        <w:div w:id="365059769">
          <w:marLeft w:val="480"/>
          <w:marRight w:val="0"/>
          <w:marTop w:val="0"/>
          <w:marBottom w:val="0"/>
          <w:divBdr>
            <w:top w:val="none" w:sz="0" w:space="0" w:color="auto"/>
            <w:left w:val="none" w:sz="0" w:space="0" w:color="auto"/>
            <w:bottom w:val="none" w:sz="0" w:space="0" w:color="auto"/>
            <w:right w:val="none" w:sz="0" w:space="0" w:color="auto"/>
          </w:divBdr>
        </w:div>
        <w:div w:id="2104523884">
          <w:marLeft w:val="480"/>
          <w:marRight w:val="0"/>
          <w:marTop w:val="0"/>
          <w:marBottom w:val="0"/>
          <w:divBdr>
            <w:top w:val="none" w:sz="0" w:space="0" w:color="auto"/>
            <w:left w:val="none" w:sz="0" w:space="0" w:color="auto"/>
            <w:bottom w:val="none" w:sz="0" w:space="0" w:color="auto"/>
            <w:right w:val="none" w:sz="0" w:space="0" w:color="auto"/>
          </w:divBdr>
        </w:div>
        <w:div w:id="2015376145">
          <w:marLeft w:val="480"/>
          <w:marRight w:val="0"/>
          <w:marTop w:val="0"/>
          <w:marBottom w:val="0"/>
          <w:divBdr>
            <w:top w:val="none" w:sz="0" w:space="0" w:color="auto"/>
            <w:left w:val="none" w:sz="0" w:space="0" w:color="auto"/>
            <w:bottom w:val="none" w:sz="0" w:space="0" w:color="auto"/>
            <w:right w:val="none" w:sz="0" w:space="0" w:color="auto"/>
          </w:divBdr>
        </w:div>
        <w:div w:id="748892114">
          <w:marLeft w:val="480"/>
          <w:marRight w:val="0"/>
          <w:marTop w:val="0"/>
          <w:marBottom w:val="0"/>
          <w:divBdr>
            <w:top w:val="none" w:sz="0" w:space="0" w:color="auto"/>
            <w:left w:val="none" w:sz="0" w:space="0" w:color="auto"/>
            <w:bottom w:val="none" w:sz="0" w:space="0" w:color="auto"/>
            <w:right w:val="none" w:sz="0" w:space="0" w:color="auto"/>
          </w:divBdr>
        </w:div>
        <w:div w:id="729041072">
          <w:marLeft w:val="480"/>
          <w:marRight w:val="0"/>
          <w:marTop w:val="0"/>
          <w:marBottom w:val="0"/>
          <w:divBdr>
            <w:top w:val="none" w:sz="0" w:space="0" w:color="auto"/>
            <w:left w:val="none" w:sz="0" w:space="0" w:color="auto"/>
            <w:bottom w:val="none" w:sz="0" w:space="0" w:color="auto"/>
            <w:right w:val="none" w:sz="0" w:space="0" w:color="auto"/>
          </w:divBdr>
        </w:div>
        <w:div w:id="608245647">
          <w:marLeft w:val="480"/>
          <w:marRight w:val="0"/>
          <w:marTop w:val="0"/>
          <w:marBottom w:val="0"/>
          <w:divBdr>
            <w:top w:val="none" w:sz="0" w:space="0" w:color="auto"/>
            <w:left w:val="none" w:sz="0" w:space="0" w:color="auto"/>
            <w:bottom w:val="none" w:sz="0" w:space="0" w:color="auto"/>
            <w:right w:val="none" w:sz="0" w:space="0" w:color="auto"/>
          </w:divBdr>
        </w:div>
        <w:div w:id="1652253462">
          <w:marLeft w:val="480"/>
          <w:marRight w:val="0"/>
          <w:marTop w:val="0"/>
          <w:marBottom w:val="0"/>
          <w:divBdr>
            <w:top w:val="none" w:sz="0" w:space="0" w:color="auto"/>
            <w:left w:val="none" w:sz="0" w:space="0" w:color="auto"/>
            <w:bottom w:val="none" w:sz="0" w:space="0" w:color="auto"/>
            <w:right w:val="none" w:sz="0" w:space="0" w:color="auto"/>
          </w:divBdr>
        </w:div>
        <w:div w:id="1851066850">
          <w:marLeft w:val="480"/>
          <w:marRight w:val="0"/>
          <w:marTop w:val="0"/>
          <w:marBottom w:val="0"/>
          <w:divBdr>
            <w:top w:val="none" w:sz="0" w:space="0" w:color="auto"/>
            <w:left w:val="none" w:sz="0" w:space="0" w:color="auto"/>
            <w:bottom w:val="none" w:sz="0" w:space="0" w:color="auto"/>
            <w:right w:val="none" w:sz="0" w:space="0" w:color="auto"/>
          </w:divBdr>
        </w:div>
        <w:div w:id="730689132">
          <w:marLeft w:val="480"/>
          <w:marRight w:val="0"/>
          <w:marTop w:val="0"/>
          <w:marBottom w:val="0"/>
          <w:divBdr>
            <w:top w:val="none" w:sz="0" w:space="0" w:color="auto"/>
            <w:left w:val="none" w:sz="0" w:space="0" w:color="auto"/>
            <w:bottom w:val="none" w:sz="0" w:space="0" w:color="auto"/>
            <w:right w:val="none" w:sz="0" w:space="0" w:color="auto"/>
          </w:divBdr>
        </w:div>
        <w:div w:id="1362319515">
          <w:marLeft w:val="480"/>
          <w:marRight w:val="0"/>
          <w:marTop w:val="0"/>
          <w:marBottom w:val="0"/>
          <w:divBdr>
            <w:top w:val="none" w:sz="0" w:space="0" w:color="auto"/>
            <w:left w:val="none" w:sz="0" w:space="0" w:color="auto"/>
            <w:bottom w:val="none" w:sz="0" w:space="0" w:color="auto"/>
            <w:right w:val="none" w:sz="0" w:space="0" w:color="auto"/>
          </w:divBdr>
        </w:div>
        <w:div w:id="1505435822">
          <w:marLeft w:val="480"/>
          <w:marRight w:val="0"/>
          <w:marTop w:val="0"/>
          <w:marBottom w:val="0"/>
          <w:divBdr>
            <w:top w:val="none" w:sz="0" w:space="0" w:color="auto"/>
            <w:left w:val="none" w:sz="0" w:space="0" w:color="auto"/>
            <w:bottom w:val="none" w:sz="0" w:space="0" w:color="auto"/>
            <w:right w:val="none" w:sz="0" w:space="0" w:color="auto"/>
          </w:divBdr>
        </w:div>
        <w:div w:id="1209879537">
          <w:marLeft w:val="480"/>
          <w:marRight w:val="0"/>
          <w:marTop w:val="0"/>
          <w:marBottom w:val="0"/>
          <w:divBdr>
            <w:top w:val="none" w:sz="0" w:space="0" w:color="auto"/>
            <w:left w:val="none" w:sz="0" w:space="0" w:color="auto"/>
            <w:bottom w:val="none" w:sz="0" w:space="0" w:color="auto"/>
            <w:right w:val="none" w:sz="0" w:space="0" w:color="auto"/>
          </w:divBdr>
        </w:div>
        <w:div w:id="38627833">
          <w:marLeft w:val="480"/>
          <w:marRight w:val="0"/>
          <w:marTop w:val="0"/>
          <w:marBottom w:val="0"/>
          <w:divBdr>
            <w:top w:val="none" w:sz="0" w:space="0" w:color="auto"/>
            <w:left w:val="none" w:sz="0" w:space="0" w:color="auto"/>
            <w:bottom w:val="none" w:sz="0" w:space="0" w:color="auto"/>
            <w:right w:val="none" w:sz="0" w:space="0" w:color="auto"/>
          </w:divBdr>
        </w:div>
        <w:div w:id="594901265">
          <w:marLeft w:val="480"/>
          <w:marRight w:val="0"/>
          <w:marTop w:val="0"/>
          <w:marBottom w:val="0"/>
          <w:divBdr>
            <w:top w:val="none" w:sz="0" w:space="0" w:color="auto"/>
            <w:left w:val="none" w:sz="0" w:space="0" w:color="auto"/>
            <w:bottom w:val="none" w:sz="0" w:space="0" w:color="auto"/>
            <w:right w:val="none" w:sz="0" w:space="0" w:color="auto"/>
          </w:divBdr>
        </w:div>
        <w:div w:id="571162755">
          <w:marLeft w:val="480"/>
          <w:marRight w:val="0"/>
          <w:marTop w:val="0"/>
          <w:marBottom w:val="0"/>
          <w:divBdr>
            <w:top w:val="none" w:sz="0" w:space="0" w:color="auto"/>
            <w:left w:val="none" w:sz="0" w:space="0" w:color="auto"/>
            <w:bottom w:val="none" w:sz="0" w:space="0" w:color="auto"/>
            <w:right w:val="none" w:sz="0" w:space="0" w:color="auto"/>
          </w:divBdr>
        </w:div>
        <w:div w:id="214244823">
          <w:marLeft w:val="480"/>
          <w:marRight w:val="0"/>
          <w:marTop w:val="0"/>
          <w:marBottom w:val="0"/>
          <w:divBdr>
            <w:top w:val="none" w:sz="0" w:space="0" w:color="auto"/>
            <w:left w:val="none" w:sz="0" w:space="0" w:color="auto"/>
            <w:bottom w:val="none" w:sz="0" w:space="0" w:color="auto"/>
            <w:right w:val="none" w:sz="0" w:space="0" w:color="auto"/>
          </w:divBdr>
        </w:div>
        <w:div w:id="1615869168">
          <w:marLeft w:val="480"/>
          <w:marRight w:val="0"/>
          <w:marTop w:val="0"/>
          <w:marBottom w:val="0"/>
          <w:divBdr>
            <w:top w:val="none" w:sz="0" w:space="0" w:color="auto"/>
            <w:left w:val="none" w:sz="0" w:space="0" w:color="auto"/>
            <w:bottom w:val="none" w:sz="0" w:space="0" w:color="auto"/>
            <w:right w:val="none" w:sz="0" w:space="0" w:color="auto"/>
          </w:divBdr>
        </w:div>
        <w:div w:id="1850019433">
          <w:marLeft w:val="480"/>
          <w:marRight w:val="0"/>
          <w:marTop w:val="0"/>
          <w:marBottom w:val="0"/>
          <w:divBdr>
            <w:top w:val="none" w:sz="0" w:space="0" w:color="auto"/>
            <w:left w:val="none" w:sz="0" w:space="0" w:color="auto"/>
            <w:bottom w:val="none" w:sz="0" w:space="0" w:color="auto"/>
            <w:right w:val="none" w:sz="0" w:space="0" w:color="auto"/>
          </w:divBdr>
        </w:div>
        <w:div w:id="1861167346">
          <w:marLeft w:val="480"/>
          <w:marRight w:val="0"/>
          <w:marTop w:val="0"/>
          <w:marBottom w:val="0"/>
          <w:divBdr>
            <w:top w:val="none" w:sz="0" w:space="0" w:color="auto"/>
            <w:left w:val="none" w:sz="0" w:space="0" w:color="auto"/>
            <w:bottom w:val="none" w:sz="0" w:space="0" w:color="auto"/>
            <w:right w:val="none" w:sz="0" w:space="0" w:color="auto"/>
          </w:divBdr>
        </w:div>
        <w:div w:id="1790122184">
          <w:marLeft w:val="480"/>
          <w:marRight w:val="0"/>
          <w:marTop w:val="0"/>
          <w:marBottom w:val="0"/>
          <w:divBdr>
            <w:top w:val="none" w:sz="0" w:space="0" w:color="auto"/>
            <w:left w:val="none" w:sz="0" w:space="0" w:color="auto"/>
            <w:bottom w:val="none" w:sz="0" w:space="0" w:color="auto"/>
            <w:right w:val="none" w:sz="0" w:space="0" w:color="auto"/>
          </w:divBdr>
        </w:div>
        <w:div w:id="774641380">
          <w:marLeft w:val="480"/>
          <w:marRight w:val="0"/>
          <w:marTop w:val="0"/>
          <w:marBottom w:val="0"/>
          <w:divBdr>
            <w:top w:val="none" w:sz="0" w:space="0" w:color="auto"/>
            <w:left w:val="none" w:sz="0" w:space="0" w:color="auto"/>
            <w:bottom w:val="none" w:sz="0" w:space="0" w:color="auto"/>
            <w:right w:val="none" w:sz="0" w:space="0" w:color="auto"/>
          </w:divBdr>
        </w:div>
        <w:div w:id="1171215714">
          <w:marLeft w:val="480"/>
          <w:marRight w:val="0"/>
          <w:marTop w:val="0"/>
          <w:marBottom w:val="0"/>
          <w:divBdr>
            <w:top w:val="none" w:sz="0" w:space="0" w:color="auto"/>
            <w:left w:val="none" w:sz="0" w:space="0" w:color="auto"/>
            <w:bottom w:val="none" w:sz="0" w:space="0" w:color="auto"/>
            <w:right w:val="none" w:sz="0" w:space="0" w:color="auto"/>
          </w:divBdr>
        </w:div>
        <w:div w:id="954678893">
          <w:marLeft w:val="480"/>
          <w:marRight w:val="0"/>
          <w:marTop w:val="0"/>
          <w:marBottom w:val="0"/>
          <w:divBdr>
            <w:top w:val="none" w:sz="0" w:space="0" w:color="auto"/>
            <w:left w:val="none" w:sz="0" w:space="0" w:color="auto"/>
            <w:bottom w:val="none" w:sz="0" w:space="0" w:color="auto"/>
            <w:right w:val="none" w:sz="0" w:space="0" w:color="auto"/>
          </w:divBdr>
        </w:div>
        <w:div w:id="1824271032">
          <w:marLeft w:val="480"/>
          <w:marRight w:val="0"/>
          <w:marTop w:val="0"/>
          <w:marBottom w:val="0"/>
          <w:divBdr>
            <w:top w:val="none" w:sz="0" w:space="0" w:color="auto"/>
            <w:left w:val="none" w:sz="0" w:space="0" w:color="auto"/>
            <w:bottom w:val="none" w:sz="0" w:space="0" w:color="auto"/>
            <w:right w:val="none" w:sz="0" w:space="0" w:color="auto"/>
          </w:divBdr>
        </w:div>
        <w:div w:id="1824201052">
          <w:marLeft w:val="480"/>
          <w:marRight w:val="0"/>
          <w:marTop w:val="0"/>
          <w:marBottom w:val="0"/>
          <w:divBdr>
            <w:top w:val="none" w:sz="0" w:space="0" w:color="auto"/>
            <w:left w:val="none" w:sz="0" w:space="0" w:color="auto"/>
            <w:bottom w:val="none" w:sz="0" w:space="0" w:color="auto"/>
            <w:right w:val="none" w:sz="0" w:space="0" w:color="auto"/>
          </w:divBdr>
        </w:div>
        <w:div w:id="2007512665">
          <w:marLeft w:val="480"/>
          <w:marRight w:val="0"/>
          <w:marTop w:val="0"/>
          <w:marBottom w:val="0"/>
          <w:divBdr>
            <w:top w:val="none" w:sz="0" w:space="0" w:color="auto"/>
            <w:left w:val="none" w:sz="0" w:space="0" w:color="auto"/>
            <w:bottom w:val="none" w:sz="0" w:space="0" w:color="auto"/>
            <w:right w:val="none" w:sz="0" w:space="0" w:color="auto"/>
          </w:divBdr>
        </w:div>
        <w:div w:id="511728021">
          <w:marLeft w:val="480"/>
          <w:marRight w:val="0"/>
          <w:marTop w:val="0"/>
          <w:marBottom w:val="0"/>
          <w:divBdr>
            <w:top w:val="none" w:sz="0" w:space="0" w:color="auto"/>
            <w:left w:val="none" w:sz="0" w:space="0" w:color="auto"/>
            <w:bottom w:val="none" w:sz="0" w:space="0" w:color="auto"/>
            <w:right w:val="none" w:sz="0" w:space="0" w:color="auto"/>
          </w:divBdr>
        </w:div>
        <w:div w:id="1221019656">
          <w:marLeft w:val="480"/>
          <w:marRight w:val="0"/>
          <w:marTop w:val="0"/>
          <w:marBottom w:val="0"/>
          <w:divBdr>
            <w:top w:val="none" w:sz="0" w:space="0" w:color="auto"/>
            <w:left w:val="none" w:sz="0" w:space="0" w:color="auto"/>
            <w:bottom w:val="none" w:sz="0" w:space="0" w:color="auto"/>
            <w:right w:val="none" w:sz="0" w:space="0" w:color="auto"/>
          </w:divBdr>
        </w:div>
        <w:div w:id="1712458019">
          <w:marLeft w:val="480"/>
          <w:marRight w:val="0"/>
          <w:marTop w:val="0"/>
          <w:marBottom w:val="0"/>
          <w:divBdr>
            <w:top w:val="none" w:sz="0" w:space="0" w:color="auto"/>
            <w:left w:val="none" w:sz="0" w:space="0" w:color="auto"/>
            <w:bottom w:val="none" w:sz="0" w:space="0" w:color="auto"/>
            <w:right w:val="none" w:sz="0" w:space="0" w:color="auto"/>
          </w:divBdr>
        </w:div>
        <w:div w:id="314526485">
          <w:marLeft w:val="480"/>
          <w:marRight w:val="0"/>
          <w:marTop w:val="0"/>
          <w:marBottom w:val="0"/>
          <w:divBdr>
            <w:top w:val="none" w:sz="0" w:space="0" w:color="auto"/>
            <w:left w:val="none" w:sz="0" w:space="0" w:color="auto"/>
            <w:bottom w:val="none" w:sz="0" w:space="0" w:color="auto"/>
            <w:right w:val="none" w:sz="0" w:space="0" w:color="auto"/>
          </w:divBdr>
        </w:div>
        <w:div w:id="285163525">
          <w:marLeft w:val="480"/>
          <w:marRight w:val="0"/>
          <w:marTop w:val="0"/>
          <w:marBottom w:val="0"/>
          <w:divBdr>
            <w:top w:val="none" w:sz="0" w:space="0" w:color="auto"/>
            <w:left w:val="none" w:sz="0" w:space="0" w:color="auto"/>
            <w:bottom w:val="none" w:sz="0" w:space="0" w:color="auto"/>
            <w:right w:val="none" w:sz="0" w:space="0" w:color="auto"/>
          </w:divBdr>
        </w:div>
        <w:div w:id="393435557">
          <w:marLeft w:val="480"/>
          <w:marRight w:val="0"/>
          <w:marTop w:val="0"/>
          <w:marBottom w:val="0"/>
          <w:divBdr>
            <w:top w:val="none" w:sz="0" w:space="0" w:color="auto"/>
            <w:left w:val="none" w:sz="0" w:space="0" w:color="auto"/>
            <w:bottom w:val="none" w:sz="0" w:space="0" w:color="auto"/>
            <w:right w:val="none" w:sz="0" w:space="0" w:color="auto"/>
          </w:divBdr>
        </w:div>
        <w:div w:id="586967011">
          <w:marLeft w:val="480"/>
          <w:marRight w:val="0"/>
          <w:marTop w:val="0"/>
          <w:marBottom w:val="0"/>
          <w:divBdr>
            <w:top w:val="none" w:sz="0" w:space="0" w:color="auto"/>
            <w:left w:val="none" w:sz="0" w:space="0" w:color="auto"/>
            <w:bottom w:val="none" w:sz="0" w:space="0" w:color="auto"/>
            <w:right w:val="none" w:sz="0" w:space="0" w:color="auto"/>
          </w:divBdr>
        </w:div>
        <w:div w:id="447243456">
          <w:marLeft w:val="480"/>
          <w:marRight w:val="0"/>
          <w:marTop w:val="0"/>
          <w:marBottom w:val="0"/>
          <w:divBdr>
            <w:top w:val="none" w:sz="0" w:space="0" w:color="auto"/>
            <w:left w:val="none" w:sz="0" w:space="0" w:color="auto"/>
            <w:bottom w:val="none" w:sz="0" w:space="0" w:color="auto"/>
            <w:right w:val="none" w:sz="0" w:space="0" w:color="auto"/>
          </w:divBdr>
        </w:div>
        <w:div w:id="969825670">
          <w:marLeft w:val="480"/>
          <w:marRight w:val="0"/>
          <w:marTop w:val="0"/>
          <w:marBottom w:val="0"/>
          <w:divBdr>
            <w:top w:val="none" w:sz="0" w:space="0" w:color="auto"/>
            <w:left w:val="none" w:sz="0" w:space="0" w:color="auto"/>
            <w:bottom w:val="none" w:sz="0" w:space="0" w:color="auto"/>
            <w:right w:val="none" w:sz="0" w:space="0" w:color="auto"/>
          </w:divBdr>
        </w:div>
        <w:div w:id="209194286">
          <w:marLeft w:val="480"/>
          <w:marRight w:val="0"/>
          <w:marTop w:val="0"/>
          <w:marBottom w:val="0"/>
          <w:divBdr>
            <w:top w:val="none" w:sz="0" w:space="0" w:color="auto"/>
            <w:left w:val="none" w:sz="0" w:space="0" w:color="auto"/>
            <w:bottom w:val="none" w:sz="0" w:space="0" w:color="auto"/>
            <w:right w:val="none" w:sz="0" w:space="0" w:color="auto"/>
          </w:divBdr>
        </w:div>
        <w:div w:id="768697456">
          <w:marLeft w:val="480"/>
          <w:marRight w:val="0"/>
          <w:marTop w:val="0"/>
          <w:marBottom w:val="0"/>
          <w:divBdr>
            <w:top w:val="none" w:sz="0" w:space="0" w:color="auto"/>
            <w:left w:val="none" w:sz="0" w:space="0" w:color="auto"/>
            <w:bottom w:val="none" w:sz="0" w:space="0" w:color="auto"/>
            <w:right w:val="none" w:sz="0" w:space="0" w:color="auto"/>
          </w:divBdr>
        </w:div>
        <w:div w:id="923101046">
          <w:marLeft w:val="480"/>
          <w:marRight w:val="0"/>
          <w:marTop w:val="0"/>
          <w:marBottom w:val="0"/>
          <w:divBdr>
            <w:top w:val="none" w:sz="0" w:space="0" w:color="auto"/>
            <w:left w:val="none" w:sz="0" w:space="0" w:color="auto"/>
            <w:bottom w:val="none" w:sz="0" w:space="0" w:color="auto"/>
            <w:right w:val="none" w:sz="0" w:space="0" w:color="auto"/>
          </w:divBdr>
        </w:div>
        <w:div w:id="1308902173">
          <w:marLeft w:val="480"/>
          <w:marRight w:val="0"/>
          <w:marTop w:val="0"/>
          <w:marBottom w:val="0"/>
          <w:divBdr>
            <w:top w:val="none" w:sz="0" w:space="0" w:color="auto"/>
            <w:left w:val="none" w:sz="0" w:space="0" w:color="auto"/>
            <w:bottom w:val="none" w:sz="0" w:space="0" w:color="auto"/>
            <w:right w:val="none" w:sz="0" w:space="0" w:color="auto"/>
          </w:divBdr>
        </w:div>
        <w:div w:id="959187572">
          <w:marLeft w:val="480"/>
          <w:marRight w:val="0"/>
          <w:marTop w:val="0"/>
          <w:marBottom w:val="0"/>
          <w:divBdr>
            <w:top w:val="none" w:sz="0" w:space="0" w:color="auto"/>
            <w:left w:val="none" w:sz="0" w:space="0" w:color="auto"/>
            <w:bottom w:val="none" w:sz="0" w:space="0" w:color="auto"/>
            <w:right w:val="none" w:sz="0" w:space="0" w:color="auto"/>
          </w:divBdr>
        </w:div>
        <w:div w:id="73820496">
          <w:marLeft w:val="480"/>
          <w:marRight w:val="0"/>
          <w:marTop w:val="0"/>
          <w:marBottom w:val="0"/>
          <w:divBdr>
            <w:top w:val="none" w:sz="0" w:space="0" w:color="auto"/>
            <w:left w:val="none" w:sz="0" w:space="0" w:color="auto"/>
            <w:bottom w:val="none" w:sz="0" w:space="0" w:color="auto"/>
            <w:right w:val="none" w:sz="0" w:space="0" w:color="auto"/>
          </w:divBdr>
        </w:div>
        <w:div w:id="987052111">
          <w:marLeft w:val="480"/>
          <w:marRight w:val="0"/>
          <w:marTop w:val="0"/>
          <w:marBottom w:val="0"/>
          <w:divBdr>
            <w:top w:val="none" w:sz="0" w:space="0" w:color="auto"/>
            <w:left w:val="none" w:sz="0" w:space="0" w:color="auto"/>
            <w:bottom w:val="none" w:sz="0" w:space="0" w:color="auto"/>
            <w:right w:val="none" w:sz="0" w:space="0" w:color="auto"/>
          </w:divBdr>
        </w:div>
        <w:div w:id="1501040494">
          <w:marLeft w:val="480"/>
          <w:marRight w:val="0"/>
          <w:marTop w:val="0"/>
          <w:marBottom w:val="0"/>
          <w:divBdr>
            <w:top w:val="none" w:sz="0" w:space="0" w:color="auto"/>
            <w:left w:val="none" w:sz="0" w:space="0" w:color="auto"/>
            <w:bottom w:val="none" w:sz="0" w:space="0" w:color="auto"/>
            <w:right w:val="none" w:sz="0" w:space="0" w:color="auto"/>
          </w:divBdr>
        </w:div>
        <w:div w:id="2056537240">
          <w:marLeft w:val="480"/>
          <w:marRight w:val="0"/>
          <w:marTop w:val="0"/>
          <w:marBottom w:val="0"/>
          <w:divBdr>
            <w:top w:val="none" w:sz="0" w:space="0" w:color="auto"/>
            <w:left w:val="none" w:sz="0" w:space="0" w:color="auto"/>
            <w:bottom w:val="none" w:sz="0" w:space="0" w:color="auto"/>
            <w:right w:val="none" w:sz="0" w:space="0" w:color="auto"/>
          </w:divBdr>
        </w:div>
        <w:div w:id="303316352">
          <w:marLeft w:val="480"/>
          <w:marRight w:val="0"/>
          <w:marTop w:val="0"/>
          <w:marBottom w:val="0"/>
          <w:divBdr>
            <w:top w:val="none" w:sz="0" w:space="0" w:color="auto"/>
            <w:left w:val="none" w:sz="0" w:space="0" w:color="auto"/>
            <w:bottom w:val="none" w:sz="0" w:space="0" w:color="auto"/>
            <w:right w:val="none" w:sz="0" w:space="0" w:color="auto"/>
          </w:divBdr>
        </w:div>
        <w:div w:id="1904291460">
          <w:marLeft w:val="480"/>
          <w:marRight w:val="0"/>
          <w:marTop w:val="0"/>
          <w:marBottom w:val="0"/>
          <w:divBdr>
            <w:top w:val="none" w:sz="0" w:space="0" w:color="auto"/>
            <w:left w:val="none" w:sz="0" w:space="0" w:color="auto"/>
            <w:bottom w:val="none" w:sz="0" w:space="0" w:color="auto"/>
            <w:right w:val="none" w:sz="0" w:space="0" w:color="auto"/>
          </w:divBdr>
        </w:div>
        <w:div w:id="546912817">
          <w:marLeft w:val="480"/>
          <w:marRight w:val="0"/>
          <w:marTop w:val="0"/>
          <w:marBottom w:val="0"/>
          <w:divBdr>
            <w:top w:val="none" w:sz="0" w:space="0" w:color="auto"/>
            <w:left w:val="none" w:sz="0" w:space="0" w:color="auto"/>
            <w:bottom w:val="none" w:sz="0" w:space="0" w:color="auto"/>
            <w:right w:val="none" w:sz="0" w:space="0" w:color="auto"/>
          </w:divBdr>
        </w:div>
      </w:divsChild>
    </w:div>
    <w:div w:id="1899432062">
      <w:bodyDiv w:val="1"/>
      <w:marLeft w:val="0"/>
      <w:marRight w:val="0"/>
      <w:marTop w:val="0"/>
      <w:marBottom w:val="0"/>
      <w:divBdr>
        <w:top w:val="none" w:sz="0" w:space="0" w:color="auto"/>
        <w:left w:val="none" w:sz="0" w:space="0" w:color="auto"/>
        <w:bottom w:val="none" w:sz="0" w:space="0" w:color="auto"/>
        <w:right w:val="none" w:sz="0" w:space="0" w:color="auto"/>
      </w:divBdr>
    </w:div>
    <w:div w:id="1899903470">
      <w:bodyDiv w:val="1"/>
      <w:marLeft w:val="0"/>
      <w:marRight w:val="0"/>
      <w:marTop w:val="0"/>
      <w:marBottom w:val="0"/>
      <w:divBdr>
        <w:top w:val="none" w:sz="0" w:space="0" w:color="auto"/>
        <w:left w:val="none" w:sz="0" w:space="0" w:color="auto"/>
        <w:bottom w:val="none" w:sz="0" w:space="0" w:color="auto"/>
        <w:right w:val="none" w:sz="0" w:space="0" w:color="auto"/>
      </w:divBdr>
    </w:div>
    <w:div w:id="1901090298">
      <w:bodyDiv w:val="1"/>
      <w:marLeft w:val="0"/>
      <w:marRight w:val="0"/>
      <w:marTop w:val="0"/>
      <w:marBottom w:val="0"/>
      <w:divBdr>
        <w:top w:val="none" w:sz="0" w:space="0" w:color="auto"/>
        <w:left w:val="none" w:sz="0" w:space="0" w:color="auto"/>
        <w:bottom w:val="none" w:sz="0" w:space="0" w:color="auto"/>
        <w:right w:val="none" w:sz="0" w:space="0" w:color="auto"/>
      </w:divBdr>
    </w:div>
    <w:div w:id="1901204951">
      <w:bodyDiv w:val="1"/>
      <w:marLeft w:val="0"/>
      <w:marRight w:val="0"/>
      <w:marTop w:val="0"/>
      <w:marBottom w:val="0"/>
      <w:divBdr>
        <w:top w:val="none" w:sz="0" w:space="0" w:color="auto"/>
        <w:left w:val="none" w:sz="0" w:space="0" w:color="auto"/>
        <w:bottom w:val="none" w:sz="0" w:space="0" w:color="auto"/>
        <w:right w:val="none" w:sz="0" w:space="0" w:color="auto"/>
      </w:divBdr>
    </w:div>
    <w:div w:id="1901400105">
      <w:bodyDiv w:val="1"/>
      <w:marLeft w:val="0"/>
      <w:marRight w:val="0"/>
      <w:marTop w:val="0"/>
      <w:marBottom w:val="0"/>
      <w:divBdr>
        <w:top w:val="none" w:sz="0" w:space="0" w:color="auto"/>
        <w:left w:val="none" w:sz="0" w:space="0" w:color="auto"/>
        <w:bottom w:val="none" w:sz="0" w:space="0" w:color="auto"/>
        <w:right w:val="none" w:sz="0" w:space="0" w:color="auto"/>
      </w:divBdr>
    </w:div>
    <w:div w:id="1901743156">
      <w:bodyDiv w:val="1"/>
      <w:marLeft w:val="0"/>
      <w:marRight w:val="0"/>
      <w:marTop w:val="0"/>
      <w:marBottom w:val="0"/>
      <w:divBdr>
        <w:top w:val="none" w:sz="0" w:space="0" w:color="auto"/>
        <w:left w:val="none" w:sz="0" w:space="0" w:color="auto"/>
        <w:bottom w:val="none" w:sz="0" w:space="0" w:color="auto"/>
        <w:right w:val="none" w:sz="0" w:space="0" w:color="auto"/>
      </w:divBdr>
    </w:div>
    <w:div w:id="1901862095">
      <w:bodyDiv w:val="1"/>
      <w:marLeft w:val="0"/>
      <w:marRight w:val="0"/>
      <w:marTop w:val="0"/>
      <w:marBottom w:val="0"/>
      <w:divBdr>
        <w:top w:val="none" w:sz="0" w:space="0" w:color="auto"/>
        <w:left w:val="none" w:sz="0" w:space="0" w:color="auto"/>
        <w:bottom w:val="none" w:sz="0" w:space="0" w:color="auto"/>
        <w:right w:val="none" w:sz="0" w:space="0" w:color="auto"/>
      </w:divBdr>
    </w:div>
    <w:div w:id="1902514975">
      <w:bodyDiv w:val="1"/>
      <w:marLeft w:val="0"/>
      <w:marRight w:val="0"/>
      <w:marTop w:val="0"/>
      <w:marBottom w:val="0"/>
      <w:divBdr>
        <w:top w:val="none" w:sz="0" w:space="0" w:color="auto"/>
        <w:left w:val="none" w:sz="0" w:space="0" w:color="auto"/>
        <w:bottom w:val="none" w:sz="0" w:space="0" w:color="auto"/>
        <w:right w:val="none" w:sz="0" w:space="0" w:color="auto"/>
      </w:divBdr>
    </w:div>
    <w:div w:id="1902671083">
      <w:bodyDiv w:val="1"/>
      <w:marLeft w:val="0"/>
      <w:marRight w:val="0"/>
      <w:marTop w:val="0"/>
      <w:marBottom w:val="0"/>
      <w:divBdr>
        <w:top w:val="none" w:sz="0" w:space="0" w:color="auto"/>
        <w:left w:val="none" w:sz="0" w:space="0" w:color="auto"/>
        <w:bottom w:val="none" w:sz="0" w:space="0" w:color="auto"/>
        <w:right w:val="none" w:sz="0" w:space="0" w:color="auto"/>
      </w:divBdr>
    </w:div>
    <w:div w:id="1902714010">
      <w:bodyDiv w:val="1"/>
      <w:marLeft w:val="0"/>
      <w:marRight w:val="0"/>
      <w:marTop w:val="0"/>
      <w:marBottom w:val="0"/>
      <w:divBdr>
        <w:top w:val="none" w:sz="0" w:space="0" w:color="auto"/>
        <w:left w:val="none" w:sz="0" w:space="0" w:color="auto"/>
        <w:bottom w:val="none" w:sz="0" w:space="0" w:color="auto"/>
        <w:right w:val="none" w:sz="0" w:space="0" w:color="auto"/>
      </w:divBdr>
    </w:div>
    <w:div w:id="1902790593">
      <w:bodyDiv w:val="1"/>
      <w:marLeft w:val="0"/>
      <w:marRight w:val="0"/>
      <w:marTop w:val="0"/>
      <w:marBottom w:val="0"/>
      <w:divBdr>
        <w:top w:val="none" w:sz="0" w:space="0" w:color="auto"/>
        <w:left w:val="none" w:sz="0" w:space="0" w:color="auto"/>
        <w:bottom w:val="none" w:sz="0" w:space="0" w:color="auto"/>
        <w:right w:val="none" w:sz="0" w:space="0" w:color="auto"/>
      </w:divBdr>
    </w:div>
    <w:div w:id="1902978478">
      <w:bodyDiv w:val="1"/>
      <w:marLeft w:val="0"/>
      <w:marRight w:val="0"/>
      <w:marTop w:val="0"/>
      <w:marBottom w:val="0"/>
      <w:divBdr>
        <w:top w:val="none" w:sz="0" w:space="0" w:color="auto"/>
        <w:left w:val="none" w:sz="0" w:space="0" w:color="auto"/>
        <w:bottom w:val="none" w:sz="0" w:space="0" w:color="auto"/>
        <w:right w:val="none" w:sz="0" w:space="0" w:color="auto"/>
      </w:divBdr>
    </w:div>
    <w:div w:id="1903175798">
      <w:bodyDiv w:val="1"/>
      <w:marLeft w:val="0"/>
      <w:marRight w:val="0"/>
      <w:marTop w:val="0"/>
      <w:marBottom w:val="0"/>
      <w:divBdr>
        <w:top w:val="none" w:sz="0" w:space="0" w:color="auto"/>
        <w:left w:val="none" w:sz="0" w:space="0" w:color="auto"/>
        <w:bottom w:val="none" w:sz="0" w:space="0" w:color="auto"/>
        <w:right w:val="none" w:sz="0" w:space="0" w:color="auto"/>
      </w:divBdr>
    </w:div>
    <w:div w:id="1903522345">
      <w:bodyDiv w:val="1"/>
      <w:marLeft w:val="0"/>
      <w:marRight w:val="0"/>
      <w:marTop w:val="0"/>
      <w:marBottom w:val="0"/>
      <w:divBdr>
        <w:top w:val="none" w:sz="0" w:space="0" w:color="auto"/>
        <w:left w:val="none" w:sz="0" w:space="0" w:color="auto"/>
        <w:bottom w:val="none" w:sz="0" w:space="0" w:color="auto"/>
        <w:right w:val="none" w:sz="0" w:space="0" w:color="auto"/>
      </w:divBdr>
    </w:div>
    <w:div w:id="1903708156">
      <w:bodyDiv w:val="1"/>
      <w:marLeft w:val="0"/>
      <w:marRight w:val="0"/>
      <w:marTop w:val="0"/>
      <w:marBottom w:val="0"/>
      <w:divBdr>
        <w:top w:val="none" w:sz="0" w:space="0" w:color="auto"/>
        <w:left w:val="none" w:sz="0" w:space="0" w:color="auto"/>
        <w:bottom w:val="none" w:sz="0" w:space="0" w:color="auto"/>
        <w:right w:val="none" w:sz="0" w:space="0" w:color="auto"/>
      </w:divBdr>
    </w:div>
    <w:div w:id="1903783546">
      <w:bodyDiv w:val="1"/>
      <w:marLeft w:val="0"/>
      <w:marRight w:val="0"/>
      <w:marTop w:val="0"/>
      <w:marBottom w:val="0"/>
      <w:divBdr>
        <w:top w:val="none" w:sz="0" w:space="0" w:color="auto"/>
        <w:left w:val="none" w:sz="0" w:space="0" w:color="auto"/>
        <w:bottom w:val="none" w:sz="0" w:space="0" w:color="auto"/>
        <w:right w:val="none" w:sz="0" w:space="0" w:color="auto"/>
      </w:divBdr>
    </w:div>
    <w:div w:id="1903903847">
      <w:bodyDiv w:val="1"/>
      <w:marLeft w:val="0"/>
      <w:marRight w:val="0"/>
      <w:marTop w:val="0"/>
      <w:marBottom w:val="0"/>
      <w:divBdr>
        <w:top w:val="none" w:sz="0" w:space="0" w:color="auto"/>
        <w:left w:val="none" w:sz="0" w:space="0" w:color="auto"/>
        <w:bottom w:val="none" w:sz="0" w:space="0" w:color="auto"/>
        <w:right w:val="none" w:sz="0" w:space="0" w:color="auto"/>
      </w:divBdr>
    </w:div>
    <w:div w:id="1903982797">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103323">
      <w:bodyDiv w:val="1"/>
      <w:marLeft w:val="0"/>
      <w:marRight w:val="0"/>
      <w:marTop w:val="0"/>
      <w:marBottom w:val="0"/>
      <w:divBdr>
        <w:top w:val="none" w:sz="0" w:space="0" w:color="auto"/>
        <w:left w:val="none" w:sz="0" w:space="0" w:color="auto"/>
        <w:bottom w:val="none" w:sz="0" w:space="0" w:color="auto"/>
        <w:right w:val="none" w:sz="0" w:space="0" w:color="auto"/>
      </w:divBdr>
    </w:div>
    <w:div w:id="1904175414">
      <w:bodyDiv w:val="1"/>
      <w:marLeft w:val="0"/>
      <w:marRight w:val="0"/>
      <w:marTop w:val="0"/>
      <w:marBottom w:val="0"/>
      <w:divBdr>
        <w:top w:val="none" w:sz="0" w:space="0" w:color="auto"/>
        <w:left w:val="none" w:sz="0" w:space="0" w:color="auto"/>
        <w:bottom w:val="none" w:sz="0" w:space="0" w:color="auto"/>
        <w:right w:val="none" w:sz="0" w:space="0" w:color="auto"/>
      </w:divBdr>
    </w:div>
    <w:div w:id="1904176930">
      <w:bodyDiv w:val="1"/>
      <w:marLeft w:val="0"/>
      <w:marRight w:val="0"/>
      <w:marTop w:val="0"/>
      <w:marBottom w:val="0"/>
      <w:divBdr>
        <w:top w:val="none" w:sz="0" w:space="0" w:color="auto"/>
        <w:left w:val="none" w:sz="0" w:space="0" w:color="auto"/>
        <w:bottom w:val="none" w:sz="0" w:space="0" w:color="auto"/>
        <w:right w:val="none" w:sz="0" w:space="0" w:color="auto"/>
      </w:divBdr>
    </w:div>
    <w:div w:id="1905212074">
      <w:bodyDiv w:val="1"/>
      <w:marLeft w:val="0"/>
      <w:marRight w:val="0"/>
      <w:marTop w:val="0"/>
      <w:marBottom w:val="0"/>
      <w:divBdr>
        <w:top w:val="none" w:sz="0" w:space="0" w:color="auto"/>
        <w:left w:val="none" w:sz="0" w:space="0" w:color="auto"/>
        <w:bottom w:val="none" w:sz="0" w:space="0" w:color="auto"/>
        <w:right w:val="none" w:sz="0" w:space="0" w:color="auto"/>
      </w:divBdr>
    </w:div>
    <w:div w:id="1905527576">
      <w:bodyDiv w:val="1"/>
      <w:marLeft w:val="0"/>
      <w:marRight w:val="0"/>
      <w:marTop w:val="0"/>
      <w:marBottom w:val="0"/>
      <w:divBdr>
        <w:top w:val="none" w:sz="0" w:space="0" w:color="auto"/>
        <w:left w:val="none" w:sz="0" w:space="0" w:color="auto"/>
        <w:bottom w:val="none" w:sz="0" w:space="0" w:color="auto"/>
        <w:right w:val="none" w:sz="0" w:space="0" w:color="auto"/>
      </w:divBdr>
    </w:div>
    <w:div w:id="1905868733">
      <w:bodyDiv w:val="1"/>
      <w:marLeft w:val="0"/>
      <w:marRight w:val="0"/>
      <w:marTop w:val="0"/>
      <w:marBottom w:val="0"/>
      <w:divBdr>
        <w:top w:val="none" w:sz="0" w:space="0" w:color="auto"/>
        <w:left w:val="none" w:sz="0" w:space="0" w:color="auto"/>
        <w:bottom w:val="none" w:sz="0" w:space="0" w:color="auto"/>
        <w:right w:val="none" w:sz="0" w:space="0" w:color="auto"/>
      </w:divBdr>
    </w:div>
    <w:div w:id="1905875547">
      <w:bodyDiv w:val="1"/>
      <w:marLeft w:val="0"/>
      <w:marRight w:val="0"/>
      <w:marTop w:val="0"/>
      <w:marBottom w:val="0"/>
      <w:divBdr>
        <w:top w:val="none" w:sz="0" w:space="0" w:color="auto"/>
        <w:left w:val="none" w:sz="0" w:space="0" w:color="auto"/>
        <w:bottom w:val="none" w:sz="0" w:space="0" w:color="auto"/>
        <w:right w:val="none" w:sz="0" w:space="0" w:color="auto"/>
      </w:divBdr>
    </w:div>
    <w:div w:id="1906143875">
      <w:bodyDiv w:val="1"/>
      <w:marLeft w:val="0"/>
      <w:marRight w:val="0"/>
      <w:marTop w:val="0"/>
      <w:marBottom w:val="0"/>
      <w:divBdr>
        <w:top w:val="none" w:sz="0" w:space="0" w:color="auto"/>
        <w:left w:val="none" w:sz="0" w:space="0" w:color="auto"/>
        <w:bottom w:val="none" w:sz="0" w:space="0" w:color="auto"/>
        <w:right w:val="none" w:sz="0" w:space="0" w:color="auto"/>
      </w:divBdr>
    </w:div>
    <w:div w:id="1906335316">
      <w:bodyDiv w:val="1"/>
      <w:marLeft w:val="0"/>
      <w:marRight w:val="0"/>
      <w:marTop w:val="0"/>
      <w:marBottom w:val="0"/>
      <w:divBdr>
        <w:top w:val="none" w:sz="0" w:space="0" w:color="auto"/>
        <w:left w:val="none" w:sz="0" w:space="0" w:color="auto"/>
        <w:bottom w:val="none" w:sz="0" w:space="0" w:color="auto"/>
        <w:right w:val="none" w:sz="0" w:space="0" w:color="auto"/>
      </w:divBdr>
    </w:div>
    <w:div w:id="1906404588">
      <w:bodyDiv w:val="1"/>
      <w:marLeft w:val="0"/>
      <w:marRight w:val="0"/>
      <w:marTop w:val="0"/>
      <w:marBottom w:val="0"/>
      <w:divBdr>
        <w:top w:val="none" w:sz="0" w:space="0" w:color="auto"/>
        <w:left w:val="none" w:sz="0" w:space="0" w:color="auto"/>
        <w:bottom w:val="none" w:sz="0" w:space="0" w:color="auto"/>
        <w:right w:val="none" w:sz="0" w:space="0" w:color="auto"/>
      </w:divBdr>
    </w:div>
    <w:div w:id="1906454715">
      <w:bodyDiv w:val="1"/>
      <w:marLeft w:val="0"/>
      <w:marRight w:val="0"/>
      <w:marTop w:val="0"/>
      <w:marBottom w:val="0"/>
      <w:divBdr>
        <w:top w:val="none" w:sz="0" w:space="0" w:color="auto"/>
        <w:left w:val="none" w:sz="0" w:space="0" w:color="auto"/>
        <w:bottom w:val="none" w:sz="0" w:space="0" w:color="auto"/>
        <w:right w:val="none" w:sz="0" w:space="0" w:color="auto"/>
      </w:divBdr>
    </w:div>
    <w:div w:id="1907373147">
      <w:bodyDiv w:val="1"/>
      <w:marLeft w:val="0"/>
      <w:marRight w:val="0"/>
      <w:marTop w:val="0"/>
      <w:marBottom w:val="0"/>
      <w:divBdr>
        <w:top w:val="none" w:sz="0" w:space="0" w:color="auto"/>
        <w:left w:val="none" w:sz="0" w:space="0" w:color="auto"/>
        <w:bottom w:val="none" w:sz="0" w:space="0" w:color="auto"/>
        <w:right w:val="none" w:sz="0" w:space="0" w:color="auto"/>
      </w:divBdr>
    </w:div>
    <w:div w:id="1907378817">
      <w:bodyDiv w:val="1"/>
      <w:marLeft w:val="0"/>
      <w:marRight w:val="0"/>
      <w:marTop w:val="0"/>
      <w:marBottom w:val="0"/>
      <w:divBdr>
        <w:top w:val="none" w:sz="0" w:space="0" w:color="auto"/>
        <w:left w:val="none" w:sz="0" w:space="0" w:color="auto"/>
        <w:bottom w:val="none" w:sz="0" w:space="0" w:color="auto"/>
        <w:right w:val="none" w:sz="0" w:space="0" w:color="auto"/>
      </w:divBdr>
    </w:div>
    <w:div w:id="1907954344">
      <w:bodyDiv w:val="1"/>
      <w:marLeft w:val="0"/>
      <w:marRight w:val="0"/>
      <w:marTop w:val="0"/>
      <w:marBottom w:val="0"/>
      <w:divBdr>
        <w:top w:val="none" w:sz="0" w:space="0" w:color="auto"/>
        <w:left w:val="none" w:sz="0" w:space="0" w:color="auto"/>
        <w:bottom w:val="none" w:sz="0" w:space="0" w:color="auto"/>
        <w:right w:val="none" w:sz="0" w:space="0" w:color="auto"/>
      </w:divBdr>
    </w:div>
    <w:div w:id="1908029032">
      <w:bodyDiv w:val="1"/>
      <w:marLeft w:val="0"/>
      <w:marRight w:val="0"/>
      <w:marTop w:val="0"/>
      <w:marBottom w:val="0"/>
      <w:divBdr>
        <w:top w:val="none" w:sz="0" w:space="0" w:color="auto"/>
        <w:left w:val="none" w:sz="0" w:space="0" w:color="auto"/>
        <w:bottom w:val="none" w:sz="0" w:space="0" w:color="auto"/>
        <w:right w:val="none" w:sz="0" w:space="0" w:color="auto"/>
      </w:divBdr>
    </w:div>
    <w:div w:id="1908032991">
      <w:bodyDiv w:val="1"/>
      <w:marLeft w:val="0"/>
      <w:marRight w:val="0"/>
      <w:marTop w:val="0"/>
      <w:marBottom w:val="0"/>
      <w:divBdr>
        <w:top w:val="none" w:sz="0" w:space="0" w:color="auto"/>
        <w:left w:val="none" w:sz="0" w:space="0" w:color="auto"/>
        <w:bottom w:val="none" w:sz="0" w:space="0" w:color="auto"/>
        <w:right w:val="none" w:sz="0" w:space="0" w:color="auto"/>
      </w:divBdr>
    </w:div>
    <w:div w:id="1908416823">
      <w:bodyDiv w:val="1"/>
      <w:marLeft w:val="0"/>
      <w:marRight w:val="0"/>
      <w:marTop w:val="0"/>
      <w:marBottom w:val="0"/>
      <w:divBdr>
        <w:top w:val="none" w:sz="0" w:space="0" w:color="auto"/>
        <w:left w:val="none" w:sz="0" w:space="0" w:color="auto"/>
        <w:bottom w:val="none" w:sz="0" w:space="0" w:color="auto"/>
        <w:right w:val="none" w:sz="0" w:space="0" w:color="auto"/>
      </w:divBdr>
    </w:div>
    <w:div w:id="1908614523">
      <w:bodyDiv w:val="1"/>
      <w:marLeft w:val="0"/>
      <w:marRight w:val="0"/>
      <w:marTop w:val="0"/>
      <w:marBottom w:val="0"/>
      <w:divBdr>
        <w:top w:val="none" w:sz="0" w:space="0" w:color="auto"/>
        <w:left w:val="none" w:sz="0" w:space="0" w:color="auto"/>
        <w:bottom w:val="none" w:sz="0" w:space="0" w:color="auto"/>
        <w:right w:val="none" w:sz="0" w:space="0" w:color="auto"/>
      </w:divBdr>
    </w:div>
    <w:div w:id="1908880761">
      <w:bodyDiv w:val="1"/>
      <w:marLeft w:val="0"/>
      <w:marRight w:val="0"/>
      <w:marTop w:val="0"/>
      <w:marBottom w:val="0"/>
      <w:divBdr>
        <w:top w:val="none" w:sz="0" w:space="0" w:color="auto"/>
        <w:left w:val="none" w:sz="0" w:space="0" w:color="auto"/>
        <w:bottom w:val="none" w:sz="0" w:space="0" w:color="auto"/>
        <w:right w:val="none" w:sz="0" w:space="0" w:color="auto"/>
      </w:divBdr>
    </w:div>
    <w:div w:id="1908953772">
      <w:bodyDiv w:val="1"/>
      <w:marLeft w:val="0"/>
      <w:marRight w:val="0"/>
      <w:marTop w:val="0"/>
      <w:marBottom w:val="0"/>
      <w:divBdr>
        <w:top w:val="none" w:sz="0" w:space="0" w:color="auto"/>
        <w:left w:val="none" w:sz="0" w:space="0" w:color="auto"/>
        <w:bottom w:val="none" w:sz="0" w:space="0" w:color="auto"/>
        <w:right w:val="none" w:sz="0" w:space="0" w:color="auto"/>
      </w:divBdr>
    </w:div>
    <w:div w:id="1909025795">
      <w:bodyDiv w:val="1"/>
      <w:marLeft w:val="0"/>
      <w:marRight w:val="0"/>
      <w:marTop w:val="0"/>
      <w:marBottom w:val="0"/>
      <w:divBdr>
        <w:top w:val="none" w:sz="0" w:space="0" w:color="auto"/>
        <w:left w:val="none" w:sz="0" w:space="0" w:color="auto"/>
        <w:bottom w:val="none" w:sz="0" w:space="0" w:color="auto"/>
        <w:right w:val="none" w:sz="0" w:space="0" w:color="auto"/>
      </w:divBdr>
    </w:div>
    <w:div w:id="1909804118">
      <w:bodyDiv w:val="1"/>
      <w:marLeft w:val="0"/>
      <w:marRight w:val="0"/>
      <w:marTop w:val="0"/>
      <w:marBottom w:val="0"/>
      <w:divBdr>
        <w:top w:val="none" w:sz="0" w:space="0" w:color="auto"/>
        <w:left w:val="none" w:sz="0" w:space="0" w:color="auto"/>
        <w:bottom w:val="none" w:sz="0" w:space="0" w:color="auto"/>
        <w:right w:val="none" w:sz="0" w:space="0" w:color="auto"/>
      </w:divBdr>
    </w:div>
    <w:div w:id="1909917812">
      <w:bodyDiv w:val="1"/>
      <w:marLeft w:val="0"/>
      <w:marRight w:val="0"/>
      <w:marTop w:val="0"/>
      <w:marBottom w:val="0"/>
      <w:divBdr>
        <w:top w:val="none" w:sz="0" w:space="0" w:color="auto"/>
        <w:left w:val="none" w:sz="0" w:space="0" w:color="auto"/>
        <w:bottom w:val="none" w:sz="0" w:space="0" w:color="auto"/>
        <w:right w:val="none" w:sz="0" w:space="0" w:color="auto"/>
      </w:divBdr>
    </w:div>
    <w:div w:id="1910115981">
      <w:bodyDiv w:val="1"/>
      <w:marLeft w:val="0"/>
      <w:marRight w:val="0"/>
      <w:marTop w:val="0"/>
      <w:marBottom w:val="0"/>
      <w:divBdr>
        <w:top w:val="none" w:sz="0" w:space="0" w:color="auto"/>
        <w:left w:val="none" w:sz="0" w:space="0" w:color="auto"/>
        <w:bottom w:val="none" w:sz="0" w:space="0" w:color="auto"/>
        <w:right w:val="none" w:sz="0" w:space="0" w:color="auto"/>
      </w:divBdr>
    </w:div>
    <w:div w:id="1910117754">
      <w:bodyDiv w:val="1"/>
      <w:marLeft w:val="0"/>
      <w:marRight w:val="0"/>
      <w:marTop w:val="0"/>
      <w:marBottom w:val="0"/>
      <w:divBdr>
        <w:top w:val="none" w:sz="0" w:space="0" w:color="auto"/>
        <w:left w:val="none" w:sz="0" w:space="0" w:color="auto"/>
        <w:bottom w:val="none" w:sz="0" w:space="0" w:color="auto"/>
        <w:right w:val="none" w:sz="0" w:space="0" w:color="auto"/>
      </w:divBdr>
    </w:div>
    <w:div w:id="1910266763">
      <w:bodyDiv w:val="1"/>
      <w:marLeft w:val="0"/>
      <w:marRight w:val="0"/>
      <w:marTop w:val="0"/>
      <w:marBottom w:val="0"/>
      <w:divBdr>
        <w:top w:val="none" w:sz="0" w:space="0" w:color="auto"/>
        <w:left w:val="none" w:sz="0" w:space="0" w:color="auto"/>
        <w:bottom w:val="none" w:sz="0" w:space="0" w:color="auto"/>
        <w:right w:val="none" w:sz="0" w:space="0" w:color="auto"/>
      </w:divBdr>
    </w:div>
    <w:div w:id="1910267247">
      <w:bodyDiv w:val="1"/>
      <w:marLeft w:val="0"/>
      <w:marRight w:val="0"/>
      <w:marTop w:val="0"/>
      <w:marBottom w:val="0"/>
      <w:divBdr>
        <w:top w:val="none" w:sz="0" w:space="0" w:color="auto"/>
        <w:left w:val="none" w:sz="0" w:space="0" w:color="auto"/>
        <w:bottom w:val="none" w:sz="0" w:space="0" w:color="auto"/>
        <w:right w:val="none" w:sz="0" w:space="0" w:color="auto"/>
      </w:divBdr>
    </w:div>
    <w:div w:id="1910574046">
      <w:bodyDiv w:val="1"/>
      <w:marLeft w:val="0"/>
      <w:marRight w:val="0"/>
      <w:marTop w:val="0"/>
      <w:marBottom w:val="0"/>
      <w:divBdr>
        <w:top w:val="none" w:sz="0" w:space="0" w:color="auto"/>
        <w:left w:val="none" w:sz="0" w:space="0" w:color="auto"/>
        <w:bottom w:val="none" w:sz="0" w:space="0" w:color="auto"/>
        <w:right w:val="none" w:sz="0" w:space="0" w:color="auto"/>
      </w:divBdr>
    </w:div>
    <w:div w:id="1911037829">
      <w:bodyDiv w:val="1"/>
      <w:marLeft w:val="0"/>
      <w:marRight w:val="0"/>
      <w:marTop w:val="0"/>
      <w:marBottom w:val="0"/>
      <w:divBdr>
        <w:top w:val="none" w:sz="0" w:space="0" w:color="auto"/>
        <w:left w:val="none" w:sz="0" w:space="0" w:color="auto"/>
        <w:bottom w:val="none" w:sz="0" w:space="0" w:color="auto"/>
        <w:right w:val="none" w:sz="0" w:space="0" w:color="auto"/>
      </w:divBdr>
    </w:div>
    <w:div w:id="1911111470">
      <w:bodyDiv w:val="1"/>
      <w:marLeft w:val="0"/>
      <w:marRight w:val="0"/>
      <w:marTop w:val="0"/>
      <w:marBottom w:val="0"/>
      <w:divBdr>
        <w:top w:val="none" w:sz="0" w:space="0" w:color="auto"/>
        <w:left w:val="none" w:sz="0" w:space="0" w:color="auto"/>
        <w:bottom w:val="none" w:sz="0" w:space="0" w:color="auto"/>
        <w:right w:val="none" w:sz="0" w:space="0" w:color="auto"/>
      </w:divBdr>
    </w:div>
    <w:div w:id="1911310032">
      <w:bodyDiv w:val="1"/>
      <w:marLeft w:val="0"/>
      <w:marRight w:val="0"/>
      <w:marTop w:val="0"/>
      <w:marBottom w:val="0"/>
      <w:divBdr>
        <w:top w:val="none" w:sz="0" w:space="0" w:color="auto"/>
        <w:left w:val="none" w:sz="0" w:space="0" w:color="auto"/>
        <w:bottom w:val="none" w:sz="0" w:space="0" w:color="auto"/>
        <w:right w:val="none" w:sz="0" w:space="0" w:color="auto"/>
      </w:divBdr>
    </w:div>
    <w:div w:id="1911427732">
      <w:bodyDiv w:val="1"/>
      <w:marLeft w:val="0"/>
      <w:marRight w:val="0"/>
      <w:marTop w:val="0"/>
      <w:marBottom w:val="0"/>
      <w:divBdr>
        <w:top w:val="none" w:sz="0" w:space="0" w:color="auto"/>
        <w:left w:val="none" w:sz="0" w:space="0" w:color="auto"/>
        <w:bottom w:val="none" w:sz="0" w:space="0" w:color="auto"/>
        <w:right w:val="none" w:sz="0" w:space="0" w:color="auto"/>
      </w:divBdr>
    </w:div>
    <w:div w:id="1911622344">
      <w:bodyDiv w:val="1"/>
      <w:marLeft w:val="0"/>
      <w:marRight w:val="0"/>
      <w:marTop w:val="0"/>
      <w:marBottom w:val="0"/>
      <w:divBdr>
        <w:top w:val="none" w:sz="0" w:space="0" w:color="auto"/>
        <w:left w:val="none" w:sz="0" w:space="0" w:color="auto"/>
        <w:bottom w:val="none" w:sz="0" w:space="0" w:color="auto"/>
        <w:right w:val="none" w:sz="0" w:space="0" w:color="auto"/>
      </w:divBdr>
    </w:div>
    <w:div w:id="1912275475">
      <w:bodyDiv w:val="1"/>
      <w:marLeft w:val="0"/>
      <w:marRight w:val="0"/>
      <w:marTop w:val="0"/>
      <w:marBottom w:val="0"/>
      <w:divBdr>
        <w:top w:val="none" w:sz="0" w:space="0" w:color="auto"/>
        <w:left w:val="none" w:sz="0" w:space="0" w:color="auto"/>
        <w:bottom w:val="none" w:sz="0" w:space="0" w:color="auto"/>
        <w:right w:val="none" w:sz="0" w:space="0" w:color="auto"/>
      </w:divBdr>
    </w:div>
    <w:div w:id="1912497688">
      <w:bodyDiv w:val="1"/>
      <w:marLeft w:val="0"/>
      <w:marRight w:val="0"/>
      <w:marTop w:val="0"/>
      <w:marBottom w:val="0"/>
      <w:divBdr>
        <w:top w:val="none" w:sz="0" w:space="0" w:color="auto"/>
        <w:left w:val="none" w:sz="0" w:space="0" w:color="auto"/>
        <w:bottom w:val="none" w:sz="0" w:space="0" w:color="auto"/>
        <w:right w:val="none" w:sz="0" w:space="0" w:color="auto"/>
      </w:divBdr>
      <w:divsChild>
        <w:div w:id="1399016724">
          <w:marLeft w:val="480"/>
          <w:marRight w:val="0"/>
          <w:marTop w:val="0"/>
          <w:marBottom w:val="0"/>
          <w:divBdr>
            <w:top w:val="none" w:sz="0" w:space="0" w:color="auto"/>
            <w:left w:val="none" w:sz="0" w:space="0" w:color="auto"/>
            <w:bottom w:val="none" w:sz="0" w:space="0" w:color="auto"/>
            <w:right w:val="none" w:sz="0" w:space="0" w:color="auto"/>
          </w:divBdr>
        </w:div>
        <w:div w:id="569968268">
          <w:marLeft w:val="480"/>
          <w:marRight w:val="0"/>
          <w:marTop w:val="0"/>
          <w:marBottom w:val="0"/>
          <w:divBdr>
            <w:top w:val="none" w:sz="0" w:space="0" w:color="auto"/>
            <w:left w:val="none" w:sz="0" w:space="0" w:color="auto"/>
            <w:bottom w:val="none" w:sz="0" w:space="0" w:color="auto"/>
            <w:right w:val="none" w:sz="0" w:space="0" w:color="auto"/>
          </w:divBdr>
        </w:div>
        <w:div w:id="947541789">
          <w:marLeft w:val="480"/>
          <w:marRight w:val="0"/>
          <w:marTop w:val="0"/>
          <w:marBottom w:val="0"/>
          <w:divBdr>
            <w:top w:val="none" w:sz="0" w:space="0" w:color="auto"/>
            <w:left w:val="none" w:sz="0" w:space="0" w:color="auto"/>
            <w:bottom w:val="none" w:sz="0" w:space="0" w:color="auto"/>
            <w:right w:val="none" w:sz="0" w:space="0" w:color="auto"/>
          </w:divBdr>
        </w:div>
        <w:div w:id="552278406">
          <w:marLeft w:val="480"/>
          <w:marRight w:val="0"/>
          <w:marTop w:val="0"/>
          <w:marBottom w:val="0"/>
          <w:divBdr>
            <w:top w:val="none" w:sz="0" w:space="0" w:color="auto"/>
            <w:left w:val="none" w:sz="0" w:space="0" w:color="auto"/>
            <w:bottom w:val="none" w:sz="0" w:space="0" w:color="auto"/>
            <w:right w:val="none" w:sz="0" w:space="0" w:color="auto"/>
          </w:divBdr>
        </w:div>
        <w:div w:id="916671980">
          <w:marLeft w:val="480"/>
          <w:marRight w:val="0"/>
          <w:marTop w:val="0"/>
          <w:marBottom w:val="0"/>
          <w:divBdr>
            <w:top w:val="none" w:sz="0" w:space="0" w:color="auto"/>
            <w:left w:val="none" w:sz="0" w:space="0" w:color="auto"/>
            <w:bottom w:val="none" w:sz="0" w:space="0" w:color="auto"/>
            <w:right w:val="none" w:sz="0" w:space="0" w:color="auto"/>
          </w:divBdr>
        </w:div>
        <w:div w:id="1809084913">
          <w:marLeft w:val="480"/>
          <w:marRight w:val="0"/>
          <w:marTop w:val="0"/>
          <w:marBottom w:val="0"/>
          <w:divBdr>
            <w:top w:val="none" w:sz="0" w:space="0" w:color="auto"/>
            <w:left w:val="none" w:sz="0" w:space="0" w:color="auto"/>
            <w:bottom w:val="none" w:sz="0" w:space="0" w:color="auto"/>
            <w:right w:val="none" w:sz="0" w:space="0" w:color="auto"/>
          </w:divBdr>
        </w:div>
        <w:div w:id="1709376075">
          <w:marLeft w:val="480"/>
          <w:marRight w:val="0"/>
          <w:marTop w:val="0"/>
          <w:marBottom w:val="0"/>
          <w:divBdr>
            <w:top w:val="none" w:sz="0" w:space="0" w:color="auto"/>
            <w:left w:val="none" w:sz="0" w:space="0" w:color="auto"/>
            <w:bottom w:val="none" w:sz="0" w:space="0" w:color="auto"/>
            <w:right w:val="none" w:sz="0" w:space="0" w:color="auto"/>
          </w:divBdr>
        </w:div>
        <w:div w:id="1825274394">
          <w:marLeft w:val="480"/>
          <w:marRight w:val="0"/>
          <w:marTop w:val="0"/>
          <w:marBottom w:val="0"/>
          <w:divBdr>
            <w:top w:val="none" w:sz="0" w:space="0" w:color="auto"/>
            <w:left w:val="none" w:sz="0" w:space="0" w:color="auto"/>
            <w:bottom w:val="none" w:sz="0" w:space="0" w:color="auto"/>
            <w:right w:val="none" w:sz="0" w:space="0" w:color="auto"/>
          </w:divBdr>
        </w:div>
        <w:div w:id="1725522792">
          <w:marLeft w:val="480"/>
          <w:marRight w:val="0"/>
          <w:marTop w:val="0"/>
          <w:marBottom w:val="0"/>
          <w:divBdr>
            <w:top w:val="none" w:sz="0" w:space="0" w:color="auto"/>
            <w:left w:val="none" w:sz="0" w:space="0" w:color="auto"/>
            <w:bottom w:val="none" w:sz="0" w:space="0" w:color="auto"/>
            <w:right w:val="none" w:sz="0" w:space="0" w:color="auto"/>
          </w:divBdr>
        </w:div>
        <w:div w:id="841698343">
          <w:marLeft w:val="480"/>
          <w:marRight w:val="0"/>
          <w:marTop w:val="0"/>
          <w:marBottom w:val="0"/>
          <w:divBdr>
            <w:top w:val="none" w:sz="0" w:space="0" w:color="auto"/>
            <w:left w:val="none" w:sz="0" w:space="0" w:color="auto"/>
            <w:bottom w:val="none" w:sz="0" w:space="0" w:color="auto"/>
            <w:right w:val="none" w:sz="0" w:space="0" w:color="auto"/>
          </w:divBdr>
        </w:div>
        <w:div w:id="440535228">
          <w:marLeft w:val="480"/>
          <w:marRight w:val="0"/>
          <w:marTop w:val="0"/>
          <w:marBottom w:val="0"/>
          <w:divBdr>
            <w:top w:val="none" w:sz="0" w:space="0" w:color="auto"/>
            <w:left w:val="none" w:sz="0" w:space="0" w:color="auto"/>
            <w:bottom w:val="none" w:sz="0" w:space="0" w:color="auto"/>
            <w:right w:val="none" w:sz="0" w:space="0" w:color="auto"/>
          </w:divBdr>
        </w:div>
        <w:div w:id="317224415">
          <w:marLeft w:val="480"/>
          <w:marRight w:val="0"/>
          <w:marTop w:val="0"/>
          <w:marBottom w:val="0"/>
          <w:divBdr>
            <w:top w:val="none" w:sz="0" w:space="0" w:color="auto"/>
            <w:left w:val="none" w:sz="0" w:space="0" w:color="auto"/>
            <w:bottom w:val="none" w:sz="0" w:space="0" w:color="auto"/>
            <w:right w:val="none" w:sz="0" w:space="0" w:color="auto"/>
          </w:divBdr>
        </w:div>
        <w:div w:id="212229567">
          <w:marLeft w:val="480"/>
          <w:marRight w:val="0"/>
          <w:marTop w:val="0"/>
          <w:marBottom w:val="0"/>
          <w:divBdr>
            <w:top w:val="none" w:sz="0" w:space="0" w:color="auto"/>
            <w:left w:val="none" w:sz="0" w:space="0" w:color="auto"/>
            <w:bottom w:val="none" w:sz="0" w:space="0" w:color="auto"/>
            <w:right w:val="none" w:sz="0" w:space="0" w:color="auto"/>
          </w:divBdr>
        </w:div>
        <w:div w:id="75059494">
          <w:marLeft w:val="480"/>
          <w:marRight w:val="0"/>
          <w:marTop w:val="0"/>
          <w:marBottom w:val="0"/>
          <w:divBdr>
            <w:top w:val="none" w:sz="0" w:space="0" w:color="auto"/>
            <w:left w:val="none" w:sz="0" w:space="0" w:color="auto"/>
            <w:bottom w:val="none" w:sz="0" w:space="0" w:color="auto"/>
            <w:right w:val="none" w:sz="0" w:space="0" w:color="auto"/>
          </w:divBdr>
        </w:div>
        <w:div w:id="1229998668">
          <w:marLeft w:val="480"/>
          <w:marRight w:val="0"/>
          <w:marTop w:val="0"/>
          <w:marBottom w:val="0"/>
          <w:divBdr>
            <w:top w:val="none" w:sz="0" w:space="0" w:color="auto"/>
            <w:left w:val="none" w:sz="0" w:space="0" w:color="auto"/>
            <w:bottom w:val="none" w:sz="0" w:space="0" w:color="auto"/>
            <w:right w:val="none" w:sz="0" w:space="0" w:color="auto"/>
          </w:divBdr>
        </w:div>
        <w:div w:id="1744910141">
          <w:marLeft w:val="480"/>
          <w:marRight w:val="0"/>
          <w:marTop w:val="0"/>
          <w:marBottom w:val="0"/>
          <w:divBdr>
            <w:top w:val="none" w:sz="0" w:space="0" w:color="auto"/>
            <w:left w:val="none" w:sz="0" w:space="0" w:color="auto"/>
            <w:bottom w:val="none" w:sz="0" w:space="0" w:color="auto"/>
            <w:right w:val="none" w:sz="0" w:space="0" w:color="auto"/>
          </w:divBdr>
        </w:div>
        <w:div w:id="851140613">
          <w:marLeft w:val="480"/>
          <w:marRight w:val="0"/>
          <w:marTop w:val="0"/>
          <w:marBottom w:val="0"/>
          <w:divBdr>
            <w:top w:val="none" w:sz="0" w:space="0" w:color="auto"/>
            <w:left w:val="none" w:sz="0" w:space="0" w:color="auto"/>
            <w:bottom w:val="none" w:sz="0" w:space="0" w:color="auto"/>
            <w:right w:val="none" w:sz="0" w:space="0" w:color="auto"/>
          </w:divBdr>
        </w:div>
        <w:div w:id="873418538">
          <w:marLeft w:val="480"/>
          <w:marRight w:val="0"/>
          <w:marTop w:val="0"/>
          <w:marBottom w:val="0"/>
          <w:divBdr>
            <w:top w:val="none" w:sz="0" w:space="0" w:color="auto"/>
            <w:left w:val="none" w:sz="0" w:space="0" w:color="auto"/>
            <w:bottom w:val="none" w:sz="0" w:space="0" w:color="auto"/>
            <w:right w:val="none" w:sz="0" w:space="0" w:color="auto"/>
          </w:divBdr>
        </w:div>
        <w:div w:id="358969275">
          <w:marLeft w:val="480"/>
          <w:marRight w:val="0"/>
          <w:marTop w:val="0"/>
          <w:marBottom w:val="0"/>
          <w:divBdr>
            <w:top w:val="none" w:sz="0" w:space="0" w:color="auto"/>
            <w:left w:val="none" w:sz="0" w:space="0" w:color="auto"/>
            <w:bottom w:val="none" w:sz="0" w:space="0" w:color="auto"/>
            <w:right w:val="none" w:sz="0" w:space="0" w:color="auto"/>
          </w:divBdr>
        </w:div>
        <w:div w:id="230119323">
          <w:marLeft w:val="480"/>
          <w:marRight w:val="0"/>
          <w:marTop w:val="0"/>
          <w:marBottom w:val="0"/>
          <w:divBdr>
            <w:top w:val="none" w:sz="0" w:space="0" w:color="auto"/>
            <w:left w:val="none" w:sz="0" w:space="0" w:color="auto"/>
            <w:bottom w:val="none" w:sz="0" w:space="0" w:color="auto"/>
            <w:right w:val="none" w:sz="0" w:space="0" w:color="auto"/>
          </w:divBdr>
        </w:div>
        <w:div w:id="103884702">
          <w:marLeft w:val="480"/>
          <w:marRight w:val="0"/>
          <w:marTop w:val="0"/>
          <w:marBottom w:val="0"/>
          <w:divBdr>
            <w:top w:val="none" w:sz="0" w:space="0" w:color="auto"/>
            <w:left w:val="none" w:sz="0" w:space="0" w:color="auto"/>
            <w:bottom w:val="none" w:sz="0" w:space="0" w:color="auto"/>
            <w:right w:val="none" w:sz="0" w:space="0" w:color="auto"/>
          </w:divBdr>
        </w:div>
        <w:div w:id="1515801692">
          <w:marLeft w:val="480"/>
          <w:marRight w:val="0"/>
          <w:marTop w:val="0"/>
          <w:marBottom w:val="0"/>
          <w:divBdr>
            <w:top w:val="none" w:sz="0" w:space="0" w:color="auto"/>
            <w:left w:val="none" w:sz="0" w:space="0" w:color="auto"/>
            <w:bottom w:val="none" w:sz="0" w:space="0" w:color="auto"/>
            <w:right w:val="none" w:sz="0" w:space="0" w:color="auto"/>
          </w:divBdr>
        </w:div>
        <w:div w:id="259027829">
          <w:marLeft w:val="480"/>
          <w:marRight w:val="0"/>
          <w:marTop w:val="0"/>
          <w:marBottom w:val="0"/>
          <w:divBdr>
            <w:top w:val="none" w:sz="0" w:space="0" w:color="auto"/>
            <w:left w:val="none" w:sz="0" w:space="0" w:color="auto"/>
            <w:bottom w:val="none" w:sz="0" w:space="0" w:color="auto"/>
            <w:right w:val="none" w:sz="0" w:space="0" w:color="auto"/>
          </w:divBdr>
        </w:div>
        <w:div w:id="1889142826">
          <w:marLeft w:val="480"/>
          <w:marRight w:val="0"/>
          <w:marTop w:val="0"/>
          <w:marBottom w:val="0"/>
          <w:divBdr>
            <w:top w:val="none" w:sz="0" w:space="0" w:color="auto"/>
            <w:left w:val="none" w:sz="0" w:space="0" w:color="auto"/>
            <w:bottom w:val="none" w:sz="0" w:space="0" w:color="auto"/>
            <w:right w:val="none" w:sz="0" w:space="0" w:color="auto"/>
          </w:divBdr>
        </w:div>
        <w:div w:id="1181815564">
          <w:marLeft w:val="480"/>
          <w:marRight w:val="0"/>
          <w:marTop w:val="0"/>
          <w:marBottom w:val="0"/>
          <w:divBdr>
            <w:top w:val="none" w:sz="0" w:space="0" w:color="auto"/>
            <w:left w:val="none" w:sz="0" w:space="0" w:color="auto"/>
            <w:bottom w:val="none" w:sz="0" w:space="0" w:color="auto"/>
            <w:right w:val="none" w:sz="0" w:space="0" w:color="auto"/>
          </w:divBdr>
        </w:div>
        <w:div w:id="1350982559">
          <w:marLeft w:val="480"/>
          <w:marRight w:val="0"/>
          <w:marTop w:val="0"/>
          <w:marBottom w:val="0"/>
          <w:divBdr>
            <w:top w:val="none" w:sz="0" w:space="0" w:color="auto"/>
            <w:left w:val="none" w:sz="0" w:space="0" w:color="auto"/>
            <w:bottom w:val="none" w:sz="0" w:space="0" w:color="auto"/>
            <w:right w:val="none" w:sz="0" w:space="0" w:color="auto"/>
          </w:divBdr>
        </w:div>
        <w:div w:id="2010711804">
          <w:marLeft w:val="480"/>
          <w:marRight w:val="0"/>
          <w:marTop w:val="0"/>
          <w:marBottom w:val="0"/>
          <w:divBdr>
            <w:top w:val="none" w:sz="0" w:space="0" w:color="auto"/>
            <w:left w:val="none" w:sz="0" w:space="0" w:color="auto"/>
            <w:bottom w:val="none" w:sz="0" w:space="0" w:color="auto"/>
            <w:right w:val="none" w:sz="0" w:space="0" w:color="auto"/>
          </w:divBdr>
        </w:div>
        <w:div w:id="1859151482">
          <w:marLeft w:val="480"/>
          <w:marRight w:val="0"/>
          <w:marTop w:val="0"/>
          <w:marBottom w:val="0"/>
          <w:divBdr>
            <w:top w:val="none" w:sz="0" w:space="0" w:color="auto"/>
            <w:left w:val="none" w:sz="0" w:space="0" w:color="auto"/>
            <w:bottom w:val="none" w:sz="0" w:space="0" w:color="auto"/>
            <w:right w:val="none" w:sz="0" w:space="0" w:color="auto"/>
          </w:divBdr>
        </w:div>
        <w:div w:id="1865749212">
          <w:marLeft w:val="480"/>
          <w:marRight w:val="0"/>
          <w:marTop w:val="0"/>
          <w:marBottom w:val="0"/>
          <w:divBdr>
            <w:top w:val="none" w:sz="0" w:space="0" w:color="auto"/>
            <w:left w:val="none" w:sz="0" w:space="0" w:color="auto"/>
            <w:bottom w:val="none" w:sz="0" w:space="0" w:color="auto"/>
            <w:right w:val="none" w:sz="0" w:space="0" w:color="auto"/>
          </w:divBdr>
        </w:div>
        <w:div w:id="160970634">
          <w:marLeft w:val="480"/>
          <w:marRight w:val="0"/>
          <w:marTop w:val="0"/>
          <w:marBottom w:val="0"/>
          <w:divBdr>
            <w:top w:val="none" w:sz="0" w:space="0" w:color="auto"/>
            <w:left w:val="none" w:sz="0" w:space="0" w:color="auto"/>
            <w:bottom w:val="none" w:sz="0" w:space="0" w:color="auto"/>
            <w:right w:val="none" w:sz="0" w:space="0" w:color="auto"/>
          </w:divBdr>
        </w:div>
        <w:div w:id="1171988437">
          <w:marLeft w:val="480"/>
          <w:marRight w:val="0"/>
          <w:marTop w:val="0"/>
          <w:marBottom w:val="0"/>
          <w:divBdr>
            <w:top w:val="none" w:sz="0" w:space="0" w:color="auto"/>
            <w:left w:val="none" w:sz="0" w:space="0" w:color="auto"/>
            <w:bottom w:val="none" w:sz="0" w:space="0" w:color="auto"/>
            <w:right w:val="none" w:sz="0" w:space="0" w:color="auto"/>
          </w:divBdr>
        </w:div>
        <w:div w:id="972710703">
          <w:marLeft w:val="480"/>
          <w:marRight w:val="0"/>
          <w:marTop w:val="0"/>
          <w:marBottom w:val="0"/>
          <w:divBdr>
            <w:top w:val="none" w:sz="0" w:space="0" w:color="auto"/>
            <w:left w:val="none" w:sz="0" w:space="0" w:color="auto"/>
            <w:bottom w:val="none" w:sz="0" w:space="0" w:color="auto"/>
            <w:right w:val="none" w:sz="0" w:space="0" w:color="auto"/>
          </w:divBdr>
        </w:div>
        <w:div w:id="730925760">
          <w:marLeft w:val="480"/>
          <w:marRight w:val="0"/>
          <w:marTop w:val="0"/>
          <w:marBottom w:val="0"/>
          <w:divBdr>
            <w:top w:val="none" w:sz="0" w:space="0" w:color="auto"/>
            <w:left w:val="none" w:sz="0" w:space="0" w:color="auto"/>
            <w:bottom w:val="none" w:sz="0" w:space="0" w:color="auto"/>
            <w:right w:val="none" w:sz="0" w:space="0" w:color="auto"/>
          </w:divBdr>
        </w:div>
        <w:div w:id="1787306413">
          <w:marLeft w:val="480"/>
          <w:marRight w:val="0"/>
          <w:marTop w:val="0"/>
          <w:marBottom w:val="0"/>
          <w:divBdr>
            <w:top w:val="none" w:sz="0" w:space="0" w:color="auto"/>
            <w:left w:val="none" w:sz="0" w:space="0" w:color="auto"/>
            <w:bottom w:val="none" w:sz="0" w:space="0" w:color="auto"/>
            <w:right w:val="none" w:sz="0" w:space="0" w:color="auto"/>
          </w:divBdr>
        </w:div>
        <w:div w:id="170460549">
          <w:marLeft w:val="480"/>
          <w:marRight w:val="0"/>
          <w:marTop w:val="0"/>
          <w:marBottom w:val="0"/>
          <w:divBdr>
            <w:top w:val="none" w:sz="0" w:space="0" w:color="auto"/>
            <w:left w:val="none" w:sz="0" w:space="0" w:color="auto"/>
            <w:bottom w:val="none" w:sz="0" w:space="0" w:color="auto"/>
            <w:right w:val="none" w:sz="0" w:space="0" w:color="auto"/>
          </w:divBdr>
        </w:div>
        <w:div w:id="1095634388">
          <w:marLeft w:val="480"/>
          <w:marRight w:val="0"/>
          <w:marTop w:val="0"/>
          <w:marBottom w:val="0"/>
          <w:divBdr>
            <w:top w:val="none" w:sz="0" w:space="0" w:color="auto"/>
            <w:left w:val="none" w:sz="0" w:space="0" w:color="auto"/>
            <w:bottom w:val="none" w:sz="0" w:space="0" w:color="auto"/>
            <w:right w:val="none" w:sz="0" w:space="0" w:color="auto"/>
          </w:divBdr>
        </w:div>
        <w:div w:id="365373950">
          <w:marLeft w:val="480"/>
          <w:marRight w:val="0"/>
          <w:marTop w:val="0"/>
          <w:marBottom w:val="0"/>
          <w:divBdr>
            <w:top w:val="none" w:sz="0" w:space="0" w:color="auto"/>
            <w:left w:val="none" w:sz="0" w:space="0" w:color="auto"/>
            <w:bottom w:val="none" w:sz="0" w:space="0" w:color="auto"/>
            <w:right w:val="none" w:sz="0" w:space="0" w:color="auto"/>
          </w:divBdr>
        </w:div>
        <w:div w:id="2039696842">
          <w:marLeft w:val="480"/>
          <w:marRight w:val="0"/>
          <w:marTop w:val="0"/>
          <w:marBottom w:val="0"/>
          <w:divBdr>
            <w:top w:val="none" w:sz="0" w:space="0" w:color="auto"/>
            <w:left w:val="none" w:sz="0" w:space="0" w:color="auto"/>
            <w:bottom w:val="none" w:sz="0" w:space="0" w:color="auto"/>
            <w:right w:val="none" w:sz="0" w:space="0" w:color="auto"/>
          </w:divBdr>
        </w:div>
        <w:div w:id="1413507868">
          <w:marLeft w:val="480"/>
          <w:marRight w:val="0"/>
          <w:marTop w:val="0"/>
          <w:marBottom w:val="0"/>
          <w:divBdr>
            <w:top w:val="none" w:sz="0" w:space="0" w:color="auto"/>
            <w:left w:val="none" w:sz="0" w:space="0" w:color="auto"/>
            <w:bottom w:val="none" w:sz="0" w:space="0" w:color="auto"/>
            <w:right w:val="none" w:sz="0" w:space="0" w:color="auto"/>
          </w:divBdr>
        </w:div>
        <w:div w:id="1149059265">
          <w:marLeft w:val="480"/>
          <w:marRight w:val="0"/>
          <w:marTop w:val="0"/>
          <w:marBottom w:val="0"/>
          <w:divBdr>
            <w:top w:val="none" w:sz="0" w:space="0" w:color="auto"/>
            <w:left w:val="none" w:sz="0" w:space="0" w:color="auto"/>
            <w:bottom w:val="none" w:sz="0" w:space="0" w:color="auto"/>
            <w:right w:val="none" w:sz="0" w:space="0" w:color="auto"/>
          </w:divBdr>
        </w:div>
        <w:div w:id="1218053278">
          <w:marLeft w:val="480"/>
          <w:marRight w:val="0"/>
          <w:marTop w:val="0"/>
          <w:marBottom w:val="0"/>
          <w:divBdr>
            <w:top w:val="none" w:sz="0" w:space="0" w:color="auto"/>
            <w:left w:val="none" w:sz="0" w:space="0" w:color="auto"/>
            <w:bottom w:val="none" w:sz="0" w:space="0" w:color="auto"/>
            <w:right w:val="none" w:sz="0" w:space="0" w:color="auto"/>
          </w:divBdr>
        </w:div>
        <w:div w:id="543759513">
          <w:marLeft w:val="480"/>
          <w:marRight w:val="0"/>
          <w:marTop w:val="0"/>
          <w:marBottom w:val="0"/>
          <w:divBdr>
            <w:top w:val="none" w:sz="0" w:space="0" w:color="auto"/>
            <w:left w:val="none" w:sz="0" w:space="0" w:color="auto"/>
            <w:bottom w:val="none" w:sz="0" w:space="0" w:color="auto"/>
            <w:right w:val="none" w:sz="0" w:space="0" w:color="auto"/>
          </w:divBdr>
        </w:div>
        <w:div w:id="721825585">
          <w:marLeft w:val="480"/>
          <w:marRight w:val="0"/>
          <w:marTop w:val="0"/>
          <w:marBottom w:val="0"/>
          <w:divBdr>
            <w:top w:val="none" w:sz="0" w:space="0" w:color="auto"/>
            <w:left w:val="none" w:sz="0" w:space="0" w:color="auto"/>
            <w:bottom w:val="none" w:sz="0" w:space="0" w:color="auto"/>
            <w:right w:val="none" w:sz="0" w:space="0" w:color="auto"/>
          </w:divBdr>
        </w:div>
        <w:div w:id="267549703">
          <w:marLeft w:val="480"/>
          <w:marRight w:val="0"/>
          <w:marTop w:val="0"/>
          <w:marBottom w:val="0"/>
          <w:divBdr>
            <w:top w:val="none" w:sz="0" w:space="0" w:color="auto"/>
            <w:left w:val="none" w:sz="0" w:space="0" w:color="auto"/>
            <w:bottom w:val="none" w:sz="0" w:space="0" w:color="auto"/>
            <w:right w:val="none" w:sz="0" w:space="0" w:color="auto"/>
          </w:divBdr>
        </w:div>
        <w:div w:id="1427725126">
          <w:marLeft w:val="480"/>
          <w:marRight w:val="0"/>
          <w:marTop w:val="0"/>
          <w:marBottom w:val="0"/>
          <w:divBdr>
            <w:top w:val="none" w:sz="0" w:space="0" w:color="auto"/>
            <w:left w:val="none" w:sz="0" w:space="0" w:color="auto"/>
            <w:bottom w:val="none" w:sz="0" w:space="0" w:color="auto"/>
            <w:right w:val="none" w:sz="0" w:space="0" w:color="auto"/>
          </w:divBdr>
        </w:div>
        <w:div w:id="778182613">
          <w:marLeft w:val="480"/>
          <w:marRight w:val="0"/>
          <w:marTop w:val="0"/>
          <w:marBottom w:val="0"/>
          <w:divBdr>
            <w:top w:val="none" w:sz="0" w:space="0" w:color="auto"/>
            <w:left w:val="none" w:sz="0" w:space="0" w:color="auto"/>
            <w:bottom w:val="none" w:sz="0" w:space="0" w:color="auto"/>
            <w:right w:val="none" w:sz="0" w:space="0" w:color="auto"/>
          </w:divBdr>
        </w:div>
        <w:div w:id="1232740508">
          <w:marLeft w:val="480"/>
          <w:marRight w:val="0"/>
          <w:marTop w:val="0"/>
          <w:marBottom w:val="0"/>
          <w:divBdr>
            <w:top w:val="none" w:sz="0" w:space="0" w:color="auto"/>
            <w:left w:val="none" w:sz="0" w:space="0" w:color="auto"/>
            <w:bottom w:val="none" w:sz="0" w:space="0" w:color="auto"/>
            <w:right w:val="none" w:sz="0" w:space="0" w:color="auto"/>
          </w:divBdr>
        </w:div>
        <w:div w:id="301465953">
          <w:marLeft w:val="480"/>
          <w:marRight w:val="0"/>
          <w:marTop w:val="0"/>
          <w:marBottom w:val="0"/>
          <w:divBdr>
            <w:top w:val="none" w:sz="0" w:space="0" w:color="auto"/>
            <w:left w:val="none" w:sz="0" w:space="0" w:color="auto"/>
            <w:bottom w:val="none" w:sz="0" w:space="0" w:color="auto"/>
            <w:right w:val="none" w:sz="0" w:space="0" w:color="auto"/>
          </w:divBdr>
        </w:div>
        <w:div w:id="2080712902">
          <w:marLeft w:val="480"/>
          <w:marRight w:val="0"/>
          <w:marTop w:val="0"/>
          <w:marBottom w:val="0"/>
          <w:divBdr>
            <w:top w:val="none" w:sz="0" w:space="0" w:color="auto"/>
            <w:left w:val="none" w:sz="0" w:space="0" w:color="auto"/>
            <w:bottom w:val="none" w:sz="0" w:space="0" w:color="auto"/>
            <w:right w:val="none" w:sz="0" w:space="0" w:color="auto"/>
          </w:divBdr>
        </w:div>
        <w:div w:id="1254508994">
          <w:marLeft w:val="480"/>
          <w:marRight w:val="0"/>
          <w:marTop w:val="0"/>
          <w:marBottom w:val="0"/>
          <w:divBdr>
            <w:top w:val="none" w:sz="0" w:space="0" w:color="auto"/>
            <w:left w:val="none" w:sz="0" w:space="0" w:color="auto"/>
            <w:bottom w:val="none" w:sz="0" w:space="0" w:color="auto"/>
            <w:right w:val="none" w:sz="0" w:space="0" w:color="auto"/>
          </w:divBdr>
        </w:div>
        <w:div w:id="1031151557">
          <w:marLeft w:val="480"/>
          <w:marRight w:val="0"/>
          <w:marTop w:val="0"/>
          <w:marBottom w:val="0"/>
          <w:divBdr>
            <w:top w:val="none" w:sz="0" w:space="0" w:color="auto"/>
            <w:left w:val="none" w:sz="0" w:space="0" w:color="auto"/>
            <w:bottom w:val="none" w:sz="0" w:space="0" w:color="auto"/>
            <w:right w:val="none" w:sz="0" w:space="0" w:color="auto"/>
          </w:divBdr>
        </w:div>
        <w:div w:id="1371418040">
          <w:marLeft w:val="480"/>
          <w:marRight w:val="0"/>
          <w:marTop w:val="0"/>
          <w:marBottom w:val="0"/>
          <w:divBdr>
            <w:top w:val="none" w:sz="0" w:space="0" w:color="auto"/>
            <w:left w:val="none" w:sz="0" w:space="0" w:color="auto"/>
            <w:bottom w:val="none" w:sz="0" w:space="0" w:color="auto"/>
            <w:right w:val="none" w:sz="0" w:space="0" w:color="auto"/>
          </w:divBdr>
        </w:div>
        <w:div w:id="1947035859">
          <w:marLeft w:val="480"/>
          <w:marRight w:val="0"/>
          <w:marTop w:val="0"/>
          <w:marBottom w:val="0"/>
          <w:divBdr>
            <w:top w:val="none" w:sz="0" w:space="0" w:color="auto"/>
            <w:left w:val="none" w:sz="0" w:space="0" w:color="auto"/>
            <w:bottom w:val="none" w:sz="0" w:space="0" w:color="auto"/>
            <w:right w:val="none" w:sz="0" w:space="0" w:color="auto"/>
          </w:divBdr>
        </w:div>
        <w:div w:id="2071419748">
          <w:marLeft w:val="480"/>
          <w:marRight w:val="0"/>
          <w:marTop w:val="0"/>
          <w:marBottom w:val="0"/>
          <w:divBdr>
            <w:top w:val="none" w:sz="0" w:space="0" w:color="auto"/>
            <w:left w:val="none" w:sz="0" w:space="0" w:color="auto"/>
            <w:bottom w:val="none" w:sz="0" w:space="0" w:color="auto"/>
            <w:right w:val="none" w:sz="0" w:space="0" w:color="auto"/>
          </w:divBdr>
        </w:div>
        <w:div w:id="851725597">
          <w:marLeft w:val="480"/>
          <w:marRight w:val="0"/>
          <w:marTop w:val="0"/>
          <w:marBottom w:val="0"/>
          <w:divBdr>
            <w:top w:val="none" w:sz="0" w:space="0" w:color="auto"/>
            <w:left w:val="none" w:sz="0" w:space="0" w:color="auto"/>
            <w:bottom w:val="none" w:sz="0" w:space="0" w:color="auto"/>
            <w:right w:val="none" w:sz="0" w:space="0" w:color="auto"/>
          </w:divBdr>
        </w:div>
        <w:div w:id="1914005316">
          <w:marLeft w:val="480"/>
          <w:marRight w:val="0"/>
          <w:marTop w:val="0"/>
          <w:marBottom w:val="0"/>
          <w:divBdr>
            <w:top w:val="none" w:sz="0" w:space="0" w:color="auto"/>
            <w:left w:val="none" w:sz="0" w:space="0" w:color="auto"/>
            <w:bottom w:val="none" w:sz="0" w:space="0" w:color="auto"/>
            <w:right w:val="none" w:sz="0" w:space="0" w:color="auto"/>
          </w:divBdr>
        </w:div>
        <w:div w:id="1344358781">
          <w:marLeft w:val="480"/>
          <w:marRight w:val="0"/>
          <w:marTop w:val="0"/>
          <w:marBottom w:val="0"/>
          <w:divBdr>
            <w:top w:val="none" w:sz="0" w:space="0" w:color="auto"/>
            <w:left w:val="none" w:sz="0" w:space="0" w:color="auto"/>
            <w:bottom w:val="none" w:sz="0" w:space="0" w:color="auto"/>
            <w:right w:val="none" w:sz="0" w:space="0" w:color="auto"/>
          </w:divBdr>
        </w:div>
        <w:div w:id="1886716237">
          <w:marLeft w:val="480"/>
          <w:marRight w:val="0"/>
          <w:marTop w:val="0"/>
          <w:marBottom w:val="0"/>
          <w:divBdr>
            <w:top w:val="none" w:sz="0" w:space="0" w:color="auto"/>
            <w:left w:val="none" w:sz="0" w:space="0" w:color="auto"/>
            <w:bottom w:val="none" w:sz="0" w:space="0" w:color="auto"/>
            <w:right w:val="none" w:sz="0" w:space="0" w:color="auto"/>
          </w:divBdr>
        </w:div>
        <w:div w:id="1589270538">
          <w:marLeft w:val="480"/>
          <w:marRight w:val="0"/>
          <w:marTop w:val="0"/>
          <w:marBottom w:val="0"/>
          <w:divBdr>
            <w:top w:val="none" w:sz="0" w:space="0" w:color="auto"/>
            <w:left w:val="none" w:sz="0" w:space="0" w:color="auto"/>
            <w:bottom w:val="none" w:sz="0" w:space="0" w:color="auto"/>
            <w:right w:val="none" w:sz="0" w:space="0" w:color="auto"/>
          </w:divBdr>
        </w:div>
        <w:div w:id="128939507">
          <w:marLeft w:val="480"/>
          <w:marRight w:val="0"/>
          <w:marTop w:val="0"/>
          <w:marBottom w:val="0"/>
          <w:divBdr>
            <w:top w:val="none" w:sz="0" w:space="0" w:color="auto"/>
            <w:left w:val="none" w:sz="0" w:space="0" w:color="auto"/>
            <w:bottom w:val="none" w:sz="0" w:space="0" w:color="auto"/>
            <w:right w:val="none" w:sz="0" w:space="0" w:color="auto"/>
          </w:divBdr>
        </w:div>
        <w:div w:id="193886026">
          <w:marLeft w:val="480"/>
          <w:marRight w:val="0"/>
          <w:marTop w:val="0"/>
          <w:marBottom w:val="0"/>
          <w:divBdr>
            <w:top w:val="none" w:sz="0" w:space="0" w:color="auto"/>
            <w:left w:val="none" w:sz="0" w:space="0" w:color="auto"/>
            <w:bottom w:val="none" w:sz="0" w:space="0" w:color="auto"/>
            <w:right w:val="none" w:sz="0" w:space="0" w:color="auto"/>
          </w:divBdr>
        </w:div>
      </w:divsChild>
    </w:div>
    <w:div w:id="1912737639">
      <w:bodyDiv w:val="1"/>
      <w:marLeft w:val="0"/>
      <w:marRight w:val="0"/>
      <w:marTop w:val="0"/>
      <w:marBottom w:val="0"/>
      <w:divBdr>
        <w:top w:val="none" w:sz="0" w:space="0" w:color="auto"/>
        <w:left w:val="none" w:sz="0" w:space="0" w:color="auto"/>
        <w:bottom w:val="none" w:sz="0" w:space="0" w:color="auto"/>
        <w:right w:val="none" w:sz="0" w:space="0" w:color="auto"/>
      </w:divBdr>
    </w:div>
    <w:div w:id="1913346967">
      <w:bodyDiv w:val="1"/>
      <w:marLeft w:val="0"/>
      <w:marRight w:val="0"/>
      <w:marTop w:val="0"/>
      <w:marBottom w:val="0"/>
      <w:divBdr>
        <w:top w:val="none" w:sz="0" w:space="0" w:color="auto"/>
        <w:left w:val="none" w:sz="0" w:space="0" w:color="auto"/>
        <w:bottom w:val="none" w:sz="0" w:space="0" w:color="auto"/>
        <w:right w:val="none" w:sz="0" w:space="0" w:color="auto"/>
      </w:divBdr>
    </w:div>
    <w:div w:id="1913658640">
      <w:bodyDiv w:val="1"/>
      <w:marLeft w:val="0"/>
      <w:marRight w:val="0"/>
      <w:marTop w:val="0"/>
      <w:marBottom w:val="0"/>
      <w:divBdr>
        <w:top w:val="none" w:sz="0" w:space="0" w:color="auto"/>
        <w:left w:val="none" w:sz="0" w:space="0" w:color="auto"/>
        <w:bottom w:val="none" w:sz="0" w:space="0" w:color="auto"/>
        <w:right w:val="none" w:sz="0" w:space="0" w:color="auto"/>
      </w:divBdr>
    </w:div>
    <w:div w:id="1913663355">
      <w:bodyDiv w:val="1"/>
      <w:marLeft w:val="0"/>
      <w:marRight w:val="0"/>
      <w:marTop w:val="0"/>
      <w:marBottom w:val="0"/>
      <w:divBdr>
        <w:top w:val="none" w:sz="0" w:space="0" w:color="auto"/>
        <w:left w:val="none" w:sz="0" w:space="0" w:color="auto"/>
        <w:bottom w:val="none" w:sz="0" w:space="0" w:color="auto"/>
        <w:right w:val="none" w:sz="0" w:space="0" w:color="auto"/>
      </w:divBdr>
    </w:div>
    <w:div w:id="1913928163">
      <w:bodyDiv w:val="1"/>
      <w:marLeft w:val="0"/>
      <w:marRight w:val="0"/>
      <w:marTop w:val="0"/>
      <w:marBottom w:val="0"/>
      <w:divBdr>
        <w:top w:val="none" w:sz="0" w:space="0" w:color="auto"/>
        <w:left w:val="none" w:sz="0" w:space="0" w:color="auto"/>
        <w:bottom w:val="none" w:sz="0" w:space="0" w:color="auto"/>
        <w:right w:val="none" w:sz="0" w:space="0" w:color="auto"/>
      </w:divBdr>
    </w:div>
    <w:div w:id="1914076677">
      <w:bodyDiv w:val="1"/>
      <w:marLeft w:val="0"/>
      <w:marRight w:val="0"/>
      <w:marTop w:val="0"/>
      <w:marBottom w:val="0"/>
      <w:divBdr>
        <w:top w:val="none" w:sz="0" w:space="0" w:color="auto"/>
        <w:left w:val="none" w:sz="0" w:space="0" w:color="auto"/>
        <w:bottom w:val="none" w:sz="0" w:space="0" w:color="auto"/>
        <w:right w:val="none" w:sz="0" w:space="0" w:color="auto"/>
      </w:divBdr>
    </w:div>
    <w:div w:id="1914464119">
      <w:bodyDiv w:val="1"/>
      <w:marLeft w:val="0"/>
      <w:marRight w:val="0"/>
      <w:marTop w:val="0"/>
      <w:marBottom w:val="0"/>
      <w:divBdr>
        <w:top w:val="none" w:sz="0" w:space="0" w:color="auto"/>
        <w:left w:val="none" w:sz="0" w:space="0" w:color="auto"/>
        <w:bottom w:val="none" w:sz="0" w:space="0" w:color="auto"/>
        <w:right w:val="none" w:sz="0" w:space="0" w:color="auto"/>
      </w:divBdr>
    </w:div>
    <w:div w:id="1914465606">
      <w:bodyDiv w:val="1"/>
      <w:marLeft w:val="0"/>
      <w:marRight w:val="0"/>
      <w:marTop w:val="0"/>
      <w:marBottom w:val="0"/>
      <w:divBdr>
        <w:top w:val="none" w:sz="0" w:space="0" w:color="auto"/>
        <w:left w:val="none" w:sz="0" w:space="0" w:color="auto"/>
        <w:bottom w:val="none" w:sz="0" w:space="0" w:color="auto"/>
        <w:right w:val="none" w:sz="0" w:space="0" w:color="auto"/>
      </w:divBdr>
    </w:div>
    <w:div w:id="1914509156">
      <w:bodyDiv w:val="1"/>
      <w:marLeft w:val="0"/>
      <w:marRight w:val="0"/>
      <w:marTop w:val="0"/>
      <w:marBottom w:val="0"/>
      <w:divBdr>
        <w:top w:val="none" w:sz="0" w:space="0" w:color="auto"/>
        <w:left w:val="none" w:sz="0" w:space="0" w:color="auto"/>
        <w:bottom w:val="none" w:sz="0" w:space="0" w:color="auto"/>
        <w:right w:val="none" w:sz="0" w:space="0" w:color="auto"/>
      </w:divBdr>
    </w:div>
    <w:div w:id="1914848585">
      <w:bodyDiv w:val="1"/>
      <w:marLeft w:val="0"/>
      <w:marRight w:val="0"/>
      <w:marTop w:val="0"/>
      <w:marBottom w:val="0"/>
      <w:divBdr>
        <w:top w:val="none" w:sz="0" w:space="0" w:color="auto"/>
        <w:left w:val="none" w:sz="0" w:space="0" w:color="auto"/>
        <w:bottom w:val="none" w:sz="0" w:space="0" w:color="auto"/>
        <w:right w:val="none" w:sz="0" w:space="0" w:color="auto"/>
      </w:divBdr>
    </w:div>
    <w:div w:id="1914971870">
      <w:bodyDiv w:val="1"/>
      <w:marLeft w:val="0"/>
      <w:marRight w:val="0"/>
      <w:marTop w:val="0"/>
      <w:marBottom w:val="0"/>
      <w:divBdr>
        <w:top w:val="none" w:sz="0" w:space="0" w:color="auto"/>
        <w:left w:val="none" w:sz="0" w:space="0" w:color="auto"/>
        <w:bottom w:val="none" w:sz="0" w:space="0" w:color="auto"/>
        <w:right w:val="none" w:sz="0" w:space="0" w:color="auto"/>
      </w:divBdr>
    </w:div>
    <w:div w:id="1915318217">
      <w:bodyDiv w:val="1"/>
      <w:marLeft w:val="0"/>
      <w:marRight w:val="0"/>
      <w:marTop w:val="0"/>
      <w:marBottom w:val="0"/>
      <w:divBdr>
        <w:top w:val="none" w:sz="0" w:space="0" w:color="auto"/>
        <w:left w:val="none" w:sz="0" w:space="0" w:color="auto"/>
        <w:bottom w:val="none" w:sz="0" w:space="0" w:color="auto"/>
        <w:right w:val="none" w:sz="0" w:space="0" w:color="auto"/>
      </w:divBdr>
    </w:div>
    <w:div w:id="1915579134">
      <w:bodyDiv w:val="1"/>
      <w:marLeft w:val="0"/>
      <w:marRight w:val="0"/>
      <w:marTop w:val="0"/>
      <w:marBottom w:val="0"/>
      <w:divBdr>
        <w:top w:val="none" w:sz="0" w:space="0" w:color="auto"/>
        <w:left w:val="none" w:sz="0" w:space="0" w:color="auto"/>
        <w:bottom w:val="none" w:sz="0" w:space="0" w:color="auto"/>
        <w:right w:val="none" w:sz="0" w:space="0" w:color="auto"/>
      </w:divBdr>
    </w:div>
    <w:div w:id="1915818781">
      <w:bodyDiv w:val="1"/>
      <w:marLeft w:val="0"/>
      <w:marRight w:val="0"/>
      <w:marTop w:val="0"/>
      <w:marBottom w:val="0"/>
      <w:divBdr>
        <w:top w:val="none" w:sz="0" w:space="0" w:color="auto"/>
        <w:left w:val="none" w:sz="0" w:space="0" w:color="auto"/>
        <w:bottom w:val="none" w:sz="0" w:space="0" w:color="auto"/>
        <w:right w:val="none" w:sz="0" w:space="0" w:color="auto"/>
      </w:divBdr>
    </w:div>
    <w:div w:id="1916236899">
      <w:bodyDiv w:val="1"/>
      <w:marLeft w:val="0"/>
      <w:marRight w:val="0"/>
      <w:marTop w:val="0"/>
      <w:marBottom w:val="0"/>
      <w:divBdr>
        <w:top w:val="none" w:sz="0" w:space="0" w:color="auto"/>
        <w:left w:val="none" w:sz="0" w:space="0" w:color="auto"/>
        <w:bottom w:val="none" w:sz="0" w:space="0" w:color="auto"/>
        <w:right w:val="none" w:sz="0" w:space="0" w:color="auto"/>
      </w:divBdr>
    </w:div>
    <w:div w:id="1916815538">
      <w:bodyDiv w:val="1"/>
      <w:marLeft w:val="0"/>
      <w:marRight w:val="0"/>
      <w:marTop w:val="0"/>
      <w:marBottom w:val="0"/>
      <w:divBdr>
        <w:top w:val="none" w:sz="0" w:space="0" w:color="auto"/>
        <w:left w:val="none" w:sz="0" w:space="0" w:color="auto"/>
        <w:bottom w:val="none" w:sz="0" w:space="0" w:color="auto"/>
        <w:right w:val="none" w:sz="0" w:space="0" w:color="auto"/>
      </w:divBdr>
    </w:div>
    <w:div w:id="1916938416">
      <w:bodyDiv w:val="1"/>
      <w:marLeft w:val="0"/>
      <w:marRight w:val="0"/>
      <w:marTop w:val="0"/>
      <w:marBottom w:val="0"/>
      <w:divBdr>
        <w:top w:val="none" w:sz="0" w:space="0" w:color="auto"/>
        <w:left w:val="none" w:sz="0" w:space="0" w:color="auto"/>
        <w:bottom w:val="none" w:sz="0" w:space="0" w:color="auto"/>
        <w:right w:val="none" w:sz="0" w:space="0" w:color="auto"/>
      </w:divBdr>
    </w:div>
    <w:div w:id="1917007901">
      <w:bodyDiv w:val="1"/>
      <w:marLeft w:val="0"/>
      <w:marRight w:val="0"/>
      <w:marTop w:val="0"/>
      <w:marBottom w:val="0"/>
      <w:divBdr>
        <w:top w:val="none" w:sz="0" w:space="0" w:color="auto"/>
        <w:left w:val="none" w:sz="0" w:space="0" w:color="auto"/>
        <w:bottom w:val="none" w:sz="0" w:space="0" w:color="auto"/>
        <w:right w:val="none" w:sz="0" w:space="0" w:color="auto"/>
      </w:divBdr>
    </w:div>
    <w:div w:id="1917129575">
      <w:bodyDiv w:val="1"/>
      <w:marLeft w:val="0"/>
      <w:marRight w:val="0"/>
      <w:marTop w:val="0"/>
      <w:marBottom w:val="0"/>
      <w:divBdr>
        <w:top w:val="none" w:sz="0" w:space="0" w:color="auto"/>
        <w:left w:val="none" w:sz="0" w:space="0" w:color="auto"/>
        <w:bottom w:val="none" w:sz="0" w:space="0" w:color="auto"/>
        <w:right w:val="none" w:sz="0" w:space="0" w:color="auto"/>
      </w:divBdr>
    </w:div>
    <w:div w:id="1917547111">
      <w:bodyDiv w:val="1"/>
      <w:marLeft w:val="0"/>
      <w:marRight w:val="0"/>
      <w:marTop w:val="0"/>
      <w:marBottom w:val="0"/>
      <w:divBdr>
        <w:top w:val="none" w:sz="0" w:space="0" w:color="auto"/>
        <w:left w:val="none" w:sz="0" w:space="0" w:color="auto"/>
        <w:bottom w:val="none" w:sz="0" w:space="0" w:color="auto"/>
        <w:right w:val="none" w:sz="0" w:space="0" w:color="auto"/>
      </w:divBdr>
    </w:div>
    <w:div w:id="1918052168">
      <w:bodyDiv w:val="1"/>
      <w:marLeft w:val="0"/>
      <w:marRight w:val="0"/>
      <w:marTop w:val="0"/>
      <w:marBottom w:val="0"/>
      <w:divBdr>
        <w:top w:val="none" w:sz="0" w:space="0" w:color="auto"/>
        <w:left w:val="none" w:sz="0" w:space="0" w:color="auto"/>
        <w:bottom w:val="none" w:sz="0" w:space="0" w:color="auto"/>
        <w:right w:val="none" w:sz="0" w:space="0" w:color="auto"/>
      </w:divBdr>
    </w:div>
    <w:div w:id="1918245880">
      <w:bodyDiv w:val="1"/>
      <w:marLeft w:val="0"/>
      <w:marRight w:val="0"/>
      <w:marTop w:val="0"/>
      <w:marBottom w:val="0"/>
      <w:divBdr>
        <w:top w:val="none" w:sz="0" w:space="0" w:color="auto"/>
        <w:left w:val="none" w:sz="0" w:space="0" w:color="auto"/>
        <w:bottom w:val="none" w:sz="0" w:space="0" w:color="auto"/>
        <w:right w:val="none" w:sz="0" w:space="0" w:color="auto"/>
      </w:divBdr>
    </w:div>
    <w:div w:id="1918401680">
      <w:bodyDiv w:val="1"/>
      <w:marLeft w:val="0"/>
      <w:marRight w:val="0"/>
      <w:marTop w:val="0"/>
      <w:marBottom w:val="0"/>
      <w:divBdr>
        <w:top w:val="none" w:sz="0" w:space="0" w:color="auto"/>
        <w:left w:val="none" w:sz="0" w:space="0" w:color="auto"/>
        <w:bottom w:val="none" w:sz="0" w:space="0" w:color="auto"/>
        <w:right w:val="none" w:sz="0" w:space="0" w:color="auto"/>
      </w:divBdr>
    </w:div>
    <w:div w:id="1918785844">
      <w:bodyDiv w:val="1"/>
      <w:marLeft w:val="0"/>
      <w:marRight w:val="0"/>
      <w:marTop w:val="0"/>
      <w:marBottom w:val="0"/>
      <w:divBdr>
        <w:top w:val="none" w:sz="0" w:space="0" w:color="auto"/>
        <w:left w:val="none" w:sz="0" w:space="0" w:color="auto"/>
        <w:bottom w:val="none" w:sz="0" w:space="0" w:color="auto"/>
        <w:right w:val="none" w:sz="0" w:space="0" w:color="auto"/>
      </w:divBdr>
    </w:div>
    <w:div w:id="1919050582">
      <w:bodyDiv w:val="1"/>
      <w:marLeft w:val="0"/>
      <w:marRight w:val="0"/>
      <w:marTop w:val="0"/>
      <w:marBottom w:val="0"/>
      <w:divBdr>
        <w:top w:val="none" w:sz="0" w:space="0" w:color="auto"/>
        <w:left w:val="none" w:sz="0" w:space="0" w:color="auto"/>
        <w:bottom w:val="none" w:sz="0" w:space="0" w:color="auto"/>
        <w:right w:val="none" w:sz="0" w:space="0" w:color="auto"/>
      </w:divBdr>
    </w:div>
    <w:div w:id="1919099029">
      <w:bodyDiv w:val="1"/>
      <w:marLeft w:val="0"/>
      <w:marRight w:val="0"/>
      <w:marTop w:val="0"/>
      <w:marBottom w:val="0"/>
      <w:divBdr>
        <w:top w:val="none" w:sz="0" w:space="0" w:color="auto"/>
        <w:left w:val="none" w:sz="0" w:space="0" w:color="auto"/>
        <w:bottom w:val="none" w:sz="0" w:space="0" w:color="auto"/>
        <w:right w:val="none" w:sz="0" w:space="0" w:color="auto"/>
      </w:divBdr>
    </w:div>
    <w:div w:id="1919099208">
      <w:bodyDiv w:val="1"/>
      <w:marLeft w:val="0"/>
      <w:marRight w:val="0"/>
      <w:marTop w:val="0"/>
      <w:marBottom w:val="0"/>
      <w:divBdr>
        <w:top w:val="none" w:sz="0" w:space="0" w:color="auto"/>
        <w:left w:val="none" w:sz="0" w:space="0" w:color="auto"/>
        <w:bottom w:val="none" w:sz="0" w:space="0" w:color="auto"/>
        <w:right w:val="none" w:sz="0" w:space="0" w:color="auto"/>
      </w:divBdr>
    </w:div>
    <w:div w:id="1919632829">
      <w:bodyDiv w:val="1"/>
      <w:marLeft w:val="0"/>
      <w:marRight w:val="0"/>
      <w:marTop w:val="0"/>
      <w:marBottom w:val="0"/>
      <w:divBdr>
        <w:top w:val="none" w:sz="0" w:space="0" w:color="auto"/>
        <w:left w:val="none" w:sz="0" w:space="0" w:color="auto"/>
        <w:bottom w:val="none" w:sz="0" w:space="0" w:color="auto"/>
        <w:right w:val="none" w:sz="0" w:space="0" w:color="auto"/>
      </w:divBdr>
    </w:div>
    <w:div w:id="1920404820">
      <w:bodyDiv w:val="1"/>
      <w:marLeft w:val="0"/>
      <w:marRight w:val="0"/>
      <w:marTop w:val="0"/>
      <w:marBottom w:val="0"/>
      <w:divBdr>
        <w:top w:val="none" w:sz="0" w:space="0" w:color="auto"/>
        <w:left w:val="none" w:sz="0" w:space="0" w:color="auto"/>
        <w:bottom w:val="none" w:sz="0" w:space="0" w:color="auto"/>
        <w:right w:val="none" w:sz="0" w:space="0" w:color="auto"/>
      </w:divBdr>
    </w:div>
    <w:div w:id="1920480566">
      <w:bodyDiv w:val="1"/>
      <w:marLeft w:val="0"/>
      <w:marRight w:val="0"/>
      <w:marTop w:val="0"/>
      <w:marBottom w:val="0"/>
      <w:divBdr>
        <w:top w:val="none" w:sz="0" w:space="0" w:color="auto"/>
        <w:left w:val="none" w:sz="0" w:space="0" w:color="auto"/>
        <w:bottom w:val="none" w:sz="0" w:space="0" w:color="auto"/>
        <w:right w:val="none" w:sz="0" w:space="0" w:color="auto"/>
      </w:divBdr>
    </w:div>
    <w:div w:id="1920598874">
      <w:bodyDiv w:val="1"/>
      <w:marLeft w:val="0"/>
      <w:marRight w:val="0"/>
      <w:marTop w:val="0"/>
      <w:marBottom w:val="0"/>
      <w:divBdr>
        <w:top w:val="none" w:sz="0" w:space="0" w:color="auto"/>
        <w:left w:val="none" w:sz="0" w:space="0" w:color="auto"/>
        <w:bottom w:val="none" w:sz="0" w:space="0" w:color="auto"/>
        <w:right w:val="none" w:sz="0" w:space="0" w:color="auto"/>
      </w:divBdr>
    </w:div>
    <w:div w:id="1920794849">
      <w:bodyDiv w:val="1"/>
      <w:marLeft w:val="0"/>
      <w:marRight w:val="0"/>
      <w:marTop w:val="0"/>
      <w:marBottom w:val="0"/>
      <w:divBdr>
        <w:top w:val="none" w:sz="0" w:space="0" w:color="auto"/>
        <w:left w:val="none" w:sz="0" w:space="0" w:color="auto"/>
        <w:bottom w:val="none" w:sz="0" w:space="0" w:color="auto"/>
        <w:right w:val="none" w:sz="0" w:space="0" w:color="auto"/>
      </w:divBdr>
    </w:div>
    <w:div w:id="1920795937">
      <w:bodyDiv w:val="1"/>
      <w:marLeft w:val="0"/>
      <w:marRight w:val="0"/>
      <w:marTop w:val="0"/>
      <w:marBottom w:val="0"/>
      <w:divBdr>
        <w:top w:val="none" w:sz="0" w:space="0" w:color="auto"/>
        <w:left w:val="none" w:sz="0" w:space="0" w:color="auto"/>
        <w:bottom w:val="none" w:sz="0" w:space="0" w:color="auto"/>
        <w:right w:val="none" w:sz="0" w:space="0" w:color="auto"/>
      </w:divBdr>
    </w:div>
    <w:div w:id="1921256973">
      <w:bodyDiv w:val="1"/>
      <w:marLeft w:val="0"/>
      <w:marRight w:val="0"/>
      <w:marTop w:val="0"/>
      <w:marBottom w:val="0"/>
      <w:divBdr>
        <w:top w:val="none" w:sz="0" w:space="0" w:color="auto"/>
        <w:left w:val="none" w:sz="0" w:space="0" w:color="auto"/>
        <w:bottom w:val="none" w:sz="0" w:space="0" w:color="auto"/>
        <w:right w:val="none" w:sz="0" w:space="0" w:color="auto"/>
      </w:divBdr>
    </w:div>
    <w:div w:id="1921450207">
      <w:bodyDiv w:val="1"/>
      <w:marLeft w:val="0"/>
      <w:marRight w:val="0"/>
      <w:marTop w:val="0"/>
      <w:marBottom w:val="0"/>
      <w:divBdr>
        <w:top w:val="none" w:sz="0" w:space="0" w:color="auto"/>
        <w:left w:val="none" w:sz="0" w:space="0" w:color="auto"/>
        <w:bottom w:val="none" w:sz="0" w:space="0" w:color="auto"/>
        <w:right w:val="none" w:sz="0" w:space="0" w:color="auto"/>
      </w:divBdr>
    </w:div>
    <w:div w:id="1921519564">
      <w:bodyDiv w:val="1"/>
      <w:marLeft w:val="0"/>
      <w:marRight w:val="0"/>
      <w:marTop w:val="0"/>
      <w:marBottom w:val="0"/>
      <w:divBdr>
        <w:top w:val="none" w:sz="0" w:space="0" w:color="auto"/>
        <w:left w:val="none" w:sz="0" w:space="0" w:color="auto"/>
        <w:bottom w:val="none" w:sz="0" w:space="0" w:color="auto"/>
        <w:right w:val="none" w:sz="0" w:space="0" w:color="auto"/>
      </w:divBdr>
    </w:div>
    <w:div w:id="1921795793">
      <w:bodyDiv w:val="1"/>
      <w:marLeft w:val="0"/>
      <w:marRight w:val="0"/>
      <w:marTop w:val="0"/>
      <w:marBottom w:val="0"/>
      <w:divBdr>
        <w:top w:val="none" w:sz="0" w:space="0" w:color="auto"/>
        <w:left w:val="none" w:sz="0" w:space="0" w:color="auto"/>
        <w:bottom w:val="none" w:sz="0" w:space="0" w:color="auto"/>
        <w:right w:val="none" w:sz="0" w:space="0" w:color="auto"/>
      </w:divBdr>
    </w:div>
    <w:div w:id="1921909478">
      <w:bodyDiv w:val="1"/>
      <w:marLeft w:val="0"/>
      <w:marRight w:val="0"/>
      <w:marTop w:val="0"/>
      <w:marBottom w:val="0"/>
      <w:divBdr>
        <w:top w:val="none" w:sz="0" w:space="0" w:color="auto"/>
        <w:left w:val="none" w:sz="0" w:space="0" w:color="auto"/>
        <w:bottom w:val="none" w:sz="0" w:space="0" w:color="auto"/>
        <w:right w:val="none" w:sz="0" w:space="0" w:color="auto"/>
      </w:divBdr>
    </w:div>
    <w:div w:id="1922180219">
      <w:bodyDiv w:val="1"/>
      <w:marLeft w:val="0"/>
      <w:marRight w:val="0"/>
      <w:marTop w:val="0"/>
      <w:marBottom w:val="0"/>
      <w:divBdr>
        <w:top w:val="none" w:sz="0" w:space="0" w:color="auto"/>
        <w:left w:val="none" w:sz="0" w:space="0" w:color="auto"/>
        <w:bottom w:val="none" w:sz="0" w:space="0" w:color="auto"/>
        <w:right w:val="none" w:sz="0" w:space="0" w:color="auto"/>
      </w:divBdr>
    </w:div>
    <w:div w:id="1922368074">
      <w:bodyDiv w:val="1"/>
      <w:marLeft w:val="0"/>
      <w:marRight w:val="0"/>
      <w:marTop w:val="0"/>
      <w:marBottom w:val="0"/>
      <w:divBdr>
        <w:top w:val="none" w:sz="0" w:space="0" w:color="auto"/>
        <w:left w:val="none" w:sz="0" w:space="0" w:color="auto"/>
        <w:bottom w:val="none" w:sz="0" w:space="0" w:color="auto"/>
        <w:right w:val="none" w:sz="0" w:space="0" w:color="auto"/>
      </w:divBdr>
    </w:div>
    <w:div w:id="1922450927">
      <w:bodyDiv w:val="1"/>
      <w:marLeft w:val="0"/>
      <w:marRight w:val="0"/>
      <w:marTop w:val="0"/>
      <w:marBottom w:val="0"/>
      <w:divBdr>
        <w:top w:val="none" w:sz="0" w:space="0" w:color="auto"/>
        <w:left w:val="none" w:sz="0" w:space="0" w:color="auto"/>
        <w:bottom w:val="none" w:sz="0" w:space="0" w:color="auto"/>
        <w:right w:val="none" w:sz="0" w:space="0" w:color="auto"/>
      </w:divBdr>
    </w:div>
    <w:div w:id="1922714038">
      <w:bodyDiv w:val="1"/>
      <w:marLeft w:val="0"/>
      <w:marRight w:val="0"/>
      <w:marTop w:val="0"/>
      <w:marBottom w:val="0"/>
      <w:divBdr>
        <w:top w:val="none" w:sz="0" w:space="0" w:color="auto"/>
        <w:left w:val="none" w:sz="0" w:space="0" w:color="auto"/>
        <w:bottom w:val="none" w:sz="0" w:space="0" w:color="auto"/>
        <w:right w:val="none" w:sz="0" w:space="0" w:color="auto"/>
      </w:divBdr>
    </w:div>
    <w:div w:id="1922790835">
      <w:bodyDiv w:val="1"/>
      <w:marLeft w:val="0"/>
      <w:marRight w:val="0"/>
      <w:marTop w:val="0"/>
      <w:marBottom w:val="0"/>
      <w:divBdr>
        <w:top w:val="none" w:sz="0" w:space="0" w:color="auto"/>
        <w:left w:val="none" w:sz="0" w:space="0" w:color="auto"/>
        <w:bottom w:val="none" w:sz="0" w:space="0" w:color="auto"/>
        <w:right w:val="none" w:sz="0" w:space="0" w:color="auto"/>
      </w:divBdr>
    </w:div>
    <w:div w:id="1922834698">
      <w:bodyDiv w:val="1"/>
      <w:marLeft w:val="0"/>
      <w:marRight w:val="0"/>
      <w:marTop w:val="0"/>
      <w:marBottom w:val="0"/>
      <w:divBdr>
        <w:top w:val="none" w:sz="0" w:space="0" w:color="auto"/>
        <w:left w:val="none" w:sz="0" w:space="0" w:color="auto"/>
        <w:bottom w:val="none" w:sz="0" w:space="0" w:color="auto"/>
        <w:right w:val="none" w:sz="0" w:space="0" w:color="auto"/>
      </w:divBdr>
    </w:div>
    <w:div w:id="1923026522">
      <w:bodyDiv w:val="1"/>
      <w:marLeft w:val="0"/>
      <w:marRight w:val="0"/>
      <w:marTop w:val="0"/>
      <w:marBottom w:val="0"/>
      <w:divBdr>
        <w:top w:val="none" w:sz="0" w:space="0" w:color="auto"/>
        <w:left w:val="none" w:sz="0" w:space="0" w:color="auto"/>
        <w:bottom w:val="none" w:sz="0" w:space="0" w:color="auto"/>
        <w:right w:val="none" w:sz="0" w:space="0" w:color="auto"/>
      </w:divBdr>
    </w:div>
    <w:div w:id="1923221461">
      <w:bodyDiv w:val="1"/>
      <w:marLeft w:val="0"/>
      <w:marRight w:val="0"/>
      <w:marTop w:val="0"/>
      <w:marBottom w:val="0"/>
      <w:divBdr>
        <w:top w:val="none" w:sz="0" w:space="0" w:color="auto"/>
        <w:left w:val="none" w:sz="0" w:space="0" w:color="auto"/>
        <w:bottom w:val="none" w:sz="0" w:space="0" w:color="auto"/>
        <w:right w:val="none" w:sz="0" w:space="0" w:color="auto"/>
      </w:divBdr>
    </w:div>
    <w:div w:id="1923567873">
      <w:bodyDiv w:val="1"/>
      <w:marLeft w:val="0"/>
      <w:marRight w:val="0"/>
      <w:marTop w:val="0"/>
      <w:marBottom w:val="0"/>
      <w:divBdr>
        <w:top w:val="none" w:sz="0" w:space="0" w:color="auto"/>
        <w:left w:val="none" w:sz="0" w:space="0" w:color="auto"/>
        <w:bottom w:val="none" w:sz="0" w:space="0" w:color="auto"/>
        <w:right w:val="none" w:sz="0" w:space="0" w:color="auto"/>
      </w:divBdr>
    </w:div>
    <w:div w:id="1923636905">
      <w:bodyDiv w:val="1"/>
      <w:marLeft w:val="0"/>
      <w:marRight w:val="0"/>
      <w:marTop w:val="0"/>
      <w:marBottom w:val="0"/>
      <w:divBdr>
        <w:top w:val="none" w:sz="0" w:space="0" w:color="auto"/>
        <w:left w:val="none" w:sz="0" w:space="0" w:color="auto"/>
        <w:bottom w:val="none" w:sz="0" w:space="0" w:color="auto"/>
        <w:right w:val="none" w:sz="0" w:space="0" w:color="auto"/>
      </w:divBdr>
    </w:div>
    <w:div w:id="1923952182">
      <w:bodyDiv w:val="1"/>
      <w:marLeft w:val="0"/>
      <w:marRight w:val="0"/>
      <w:marTop w:val="0"/>
      <w:marBottom w:val="0"/>
      <w:divBdr>
        <w:top w:val="none" w:sz="0" w:space="0" w:color="auto"/>
        <w:left w:val="none" w:sz="0" w:space="0" w:color="auto"/>
        <w:bottom w:val="none" w:sz="0" w:space="0" w:color="auto"/>
        <w:right w:val="none" w:sz="0" w:space="0" w:color="auto"/>
      </w:divBdr>
    </w:div>
    <w:div w:id="1924366155">
      <w:bodyDiv w:val="1"/>
      <w:marLeft w:val="0"/>
      <w:marRight w:val="0"/>
      <w:marTop w:val="0"/>
      <w:marBottom w:val="0"/>
      <w:divBdr>
        <w:top w:val="none" w:sz="0" w:space="0" w:color="auto"/>
        <w:left w:val="none" w:sz="0" w:space="0" w:color="auto"/>
        <w:bottom w:val="none" w:sz="0" w:space="0" w:color="auto"/>
        <w:right w:val="none" w:sz="0" w:space="0" w:color="auto"/>
      </w:divBdr>
    </w:div>
    <w:div w:id="1924490566">
      <w:bodyDiv w:val="1"/>
      <w:marLeft w:val="0"/>
      <w:marRight w:val="0"/>
      <w:marTop w:val="0"/>
      <w:marBottom w:val="0"/>
      <w:divBdr>
        <w:top w:val="none" w:sz="0" w:space="0" w:color="auto"/>
        <w:left w:val="none" w:sz="0" w:space="0" w:color="auto"/>
        <w:bottom w:val="none" w:sz="0" w:space="0" w:color="auto"/>
        <w:right w:val="none" w:sz="0" w:space="0" w:color="auto"/>
      </w:divBdr>
    </w:div>
    <w:div w:id="1924993062">
      <w:bodyDiv w:val="1"/>
      <w:marLeft w:val="0"/>
      <w:marRight w:val="0"/>
      <w:marTop w:val="0"/>
      <w:marBottom w:val="0"/>
      <w:divBdr>
        <w:top w:val="none" w:sz="0" w:space="0" w:color="auto"/>
        <w:left w:val="none" w:sz="0" w:space="0" w:color="auto"/>
        <w:bottom w:val="none" w:sz="0" w:space="0" w:color="auto"/>
        <w:right w:val="none" w:sz="0" w:space="0" w:color="auto"/>
      </w:divBdr>
    </w:div>
    <w:div w:id="1925071382">
      <w:bodyDiv w:val="1"/>
      <w:marLeft w:val="0"/>
      <w:marRight w:val="0"/>
      <w:marTop w:val="0"/>
      <w:marBottom w:val="0"/>
      <w:divBdr>
        <w:top w:val="none" w:sz="0" w:space="0" w:color="auto"/>
        <w:left w:val="none" w:sz="0" w:space="0" w:color="auto"/>
        <w:bottom w:val="none" w:sz="0" w:space="0" w:color="auto"/>
        <w:right w:val="none" w:sz="0" w:space="0" w:color="auto"/>
      </w:divBdr>
    </w:div>
    <w:div w:id="1925455036">
      <w:bodyDiv w:val="1"/>
      <w:marLeft w:val="0"/>
      <w:marRight w:val="0"/>
      <w:marTop w:val="0"/>
      <w:marBottom w:val="0"/>
      <w:divBdr>
        <w:top w:val="none" w:sz="0" w:space="0" w:color="auto"/>
        <w:left w:val="none" w:sz="0" w:space="0" w:color="auto"/>
        <w:bottom w:val="none" w:sz="0" w:space="0" w:color="auto"/>
        <w:right w:val="none" w:sz="0" w:space="0" w:color="auto"/>
      </w:divBdr>
    </w:div>
    <w:div w:id="1925528739">
      <w:bodyDiv w:val="1"/>
      <w:marLeft w:val="0"/>
      <w:marRight w:val="0"/>
      <w:marTop w:val="0"/>
      <w:marBottom w:val="0"/>
      <w:divBdr>
        <w:top w:val="none" w:sz="0" w:space="0" w:color="auto"/>
        <w:left w:val="none" w:sz="0" w:space="0" w:color="auto"/>
        <w:bottom w:val="none" w:sz="0" w:space="0" w:color="auto"/>
        <w:right w:val="none" w:sz="0" w:space="0" w:color="auto"/>
      </w:divBdr>
    </w:div>
    <w:div w:id="1925723864">
      <w:bodyDiv w:val="1"/>
      <w:marLeft w:val="0"/>
      <w:marRight w:val="0"/>
      <w:marTop w:val="0"/>
      <w:marBottom w:val="0"/>
      <w:divBdr>
        <w:top w:val="none" w:sz="0" w:space="0" w:color="auto"/>
        <w:left w:val="none" w:sz="0" w:space="0" w:color="auto"/>
        <w:bottom w:val="none" w:sz="0" w:space="0" w:color="auto"/>
        <w:right w:val="none" w:sz="0" w:space="0" w:color="auto"/>
      </w:divBdr>
    </w:div>
    <w:div w:id="1925724725">
      <w:bodyDiv w:val="1"/>
      <w:marLeft w:val="0"/>
      <w:marRight w:val="0"/>
      <w:marTop w:val="0"/>
      <w:marBottom w:val="0"/>
      <w:divBdr>
        <w:top w:val="none" w:sz="0" w:space="0" w:color="auto"/>
        <w:left w:val="none" w:sz="0" w:space="0" w:color="auto"/>
        <w:bottom w:val="none" w:sz="0" w:space="0" w:color="auto"/>
        <w:right w:val="none" w:sz="0" w:space="0" w:color="auto"/>
      </w:divBdr>
    </w:div>
    <w:div w:id="1925843769">
      <w:bodyDiv w:val="1"/>
      <w:marLeft w:val="0"/>
      <w:marRight w:val="0"/>
      <w:marTop w:val="0"/>
      <w:marBottom w:val="0"/>
      <w:divBdr>
        <w:top w:val="none" w:sz="0" w:space="0" w:color="auto"/>
        <w:left w:val="none" w:sz="0" w:space="0" w:color="auto"/>
        <w:bottom w:val="none" w:sz="0" w:space="0" w:color="auto"/>
        <w:right w:val="none" w:sz="0" w:space="0" w:color="auto"/>
      </w:divBdr>
    </w:div>
    <w:div w:id="1926066368">
      <w:bodyDiv w:val="1"/>
      <w:marLeft w:val="0"/>
      <w:marRight w:val="0"/>
      <w:marTop w:val="0"/>
      <w:marBottom w:val="0"/>
      <w:divBdr>
        <w:top w:val="none" w:sz="0" w:space="0" w:color="auto"/>
        <w:left w:val="none" w:sz="0" w:space="0" w:color="auto"/>
        <w:bottom w:val="none" w:sz="0" w:space="0" w:color="auto"/>
        <w:right w:val="none" w:sz="0" w:space="0" w:color="auto"/>
      </w:divBdr>
    </w:div>
    <w:div w:id="1926067604">
      <w:bodyDiv w:val="1"/>
      <w:marLeft w:val="0"/>
      <w:marRight w:val="0"/>
      <w:marTop w:val="0"/>
      <w:marBottom w:val="0"/>
      <w:divBdr>
        <w:top w:val="none" w:sz="0" w:space="0" w:color="auto"/>
        <w:left w:val="none" w:sz="0" w:space="0" w:color="auto"/>
        <w:bottom w:val="none" w:sz="0" w:space="0" w:color="auto"/>
        <w:right w:val="none" w:sz="0" w:space="0" w:color="auto"/>
      </w:divBdr>
    </w:div>
    <w:div w:id="1926374612">
      <w:bodyDiv w:val="1"/>
      <w:marLeft w:val="0"/>
      <w:marRight w:val="0"/>
      <w:marTop w:val="0"/>
      <w:marBottom w:val="0"/>
      <w:divBdr>
        <w:top w:val="none" w:sz="0" w:space="0" w:color="auto"/>
        <w:left w:val="none" w:sz="0" w:space="0" w:color="auto"/>
        <w:bottom w:val="none" w:sz="0" w:space="0" w:color="auto"/>
        <w:right w:val="none" w:sz="0" w:space="0" w:color="auto"/>
      </w:divBdr>
    </w:div>
    <w:div w:id="1926378585">
      <w:bodyDiv w:val="1"/>
      <w:marLeft w:val="0"/>
      <w:marRight w:val="0"/>
      <w:marTop w:val="0"/>
      <w:marBottom w:val="0"/>
      <w:divBdr>
        <w:top w:val="none" w:sz="0" w:space="0" w:color="auto"/>
        <w:left w:val="none" w:sz="0" w:space="0" w:color="auto"/>
        <w:bottom w:val="none" w:sz="0" w:space="0" w:color="auto"/>
        <w:right w:val="none" w:sz="0" w:space="0" w:color="auto"/>
      </w:divBdr>
    </w:div>
    <w:div w:id="1926721408">
      <w:bodyDiv w:val="1"/>
      <w:marLeft w:val="0"/>
      <w:marRight w:val="0"/>
      <w:marTop w:val="0"/>
      <w:marBottom w:val="0"/>
      <w:divBdr>
        <w:top w:val="none" w:sz="0" w:space="0" w:color="auto"/>
        <w:left w:val="none" w:sz="0" w:space="0" w:color="auto"/>
        <w:bottom w:val="none" w:sz="0" w:space="0" w:color="auto"/>
        <w:right w:val="none" w:sz="0" w:space="0" w:color="auto"/>
      </w:divBdr>
    </w:div>
    <w:div w:id="1926844657">
      <w:bodyDiv w:val="1"/>
      <w:marLeft w:val="0"/>
      <w:marRight w:val="0"/>
      <w:marTop w:val="0"/>
      <w:marBottom w:val="0"/>
      <w:divBdr>
        <w:top w:val="none" w:sz="0" w:space="0" w:color="auto"/>
        <w:left w:val="none" w:sz="0" w:space="0" w:color="auto"/>
        <w:bottom w:val="none" w:sz="0" w:space="0" w:color="auto"/>
        <w:right w:val="none" w:sz="0" w:space="0" w:color="auto"/>
      </w:divBdr>
    </w:div>
    <w:div w:id="1927181711">
      <w:bodyDiv w:val="1"/>
      <w:marLeft w:val="0"/>
      <w:marRight w:val="0"/>
      <w:marTop w:val="0"/>
      <w:marBottom w:val="0"/>
      <w:divBdr>
        <w:top w:val="none" w:sz="0" w:space="0" w:color="auto"/>
        <w:left w:val="none" w:sz="0" w:space="0" w:color="auto"/>
        <w:bottom w:val="none" w:sz="0" w:space="0" w:color="auto"/>
        <w:right w:val="none" w:sz="0" w:space="0" w:color="auto"/>
      </w:divBdr>
    </w:div>
    <w:div w:id="1927372602">
      <w:bodyDiv w:val="1"/>
      <w:marLeft w:val="0"/>
      <w:marRight w:val="0"/>
      <w:marTop w:val="0"/>
      <w:marBottom w:val="0"/>
      <w:divBdr>
        <w:top w:val="none" w:sz="0" w:space="0" w:color="auto"/>
        <w:left w:val="none" w:sz="0" w:space="0" w:color="auto"/>
        <w:bottom w:val="none" w:sz="0" w:space="0" w:color="auto"/>
        <w:right w:val="none" w:sz="0" w:space="0" w:color="auto"/>
      </w:divBdr>
    </w:div>
    <w:div w:id="1927376877">
      <w:bodyDiv w:val="1"/>
      <w:marLeft w:val="0"/>
      <w:marRight w:val="0"/>
      <w:marTop w:val="0"/>
      <w:marBottom w:val="0"/>
      <w:divBdr>
        <w:top w:val="none" w:sz="0" w:space="0" w:color="auto"/>
        <w:left w:val="none" w:sz="0" w:space="0" w:color="auto"/>
        <w:bottom w:val="none" w:sz="0" w:space="0" w:color="auto"/>
        <w:right w:val="none" w:sz="0" w:space="0" w:color="auto"/>
      </w:divBdr>
    </w:div>
    <w:div w:id="1927423045">
      <w:bodyDiv w:val="1"/>
      <w:marLeft w:val="0"/>
      <w:marRight w:val="0"/>
      <w:marTop w:val="0"/>
      <w:marBottom w:val="0"/>
      <w:divBdr>
        <w:top w:val="none" w:sz="0" w:space="0" w:color="auto"/>
        <w:left w:val="none" w:sz="0" w:space="0" w:color="auto"/>
        <w:bottom w:val="none" w:sz="0" w:space="0" w:color="auto"/>
        <w:right w:val="none" w:sz="0" w:space="0" w:color="auto"/>
      </w:divBdr>
    </w:div>
    <w:div w:id="1927810417">
      <w:bodyDiv w:val="1"/>
      <w:marLeft w:val="0"/>
      <w:marRight w:val="0"/>
      <w:marTop w:val="0"/>
      <w:marBottom w:val="0"/>
      <w:divBdr>
        <w:top w:val="none" w:sz="0" w:space="0" w:color="auto"/>
        <w:left w:val="none" w:sz="0" w:space="0" w:color="auto"/>
        <w:bottom w:val="none" w:sz="0" w:space="0" w:color="auto"/>
        <w:right w:val="none" w:sz="0" w:space="0" w:color="auto"/>
      </w:divBdr>
    </w:div>
    <w:div w:id="1928035199">
      <w:bodyDiv w:val="1"/>
      <w:marLeft w:val="0"/>
      <w:marRight w:val="0"/>
      <w:marTop w:val="0"/>
      <w:marBottom w:val="0"/>
      <w:divBdr>
        <w:top w:val="none" w:sz="0" w:space="0" w:color="auto"/>
        <w:left w:val="none" w:sz="0" w:space="0" w:color="auto"/>
        <w:bottom w:val="none" w:sz="0" w:space="0" w:color="auto"/>
        <w:right w:val="none" w:sz="0" w:space="0" w:color="auto"/>
      </w:divBdr>
    </w:div>
    <w:div w:id="1928155372">
      <w:bodyDiv w:val="1"/>
      <w:marLeft w:val="0"/>
      <w:marRight w:val="0"/>
      <w:marTop w:val="0"/>
      <w:marBottom w:val="0"/>
      <w:divBdr>
        <w:top w:val="none" w:sz="0" w:space="0" w:color="auto"/>
        <w:left w:val="none" w:sz="0" w:space="0" w:color="auto"/>
        <w:bottom w:val="none" w:sz="0" w:space="0" w:color="auto"/>
        <w:right w:val="none" w:sz="0" w:space="0" w:color="auto"/>
      </w:divBdr>
    </w:div>
    <w:div w:id="1928464201">
      <w:bodyDiv w:val="1"/>
      <w:marLeft w:val="0"/>
      <w:marRight w:val="0"/>
      <w:marTop w:val="0"/>
      <w:marBottom w:val="0"/>
      <w:divBdr>
        <w:top w:val="none" w:sz="0" w:space="0" w:color="auto"/>
        <w:left w:val="none" w:sz="0" w:space="0" w:color="auto"/>
        <w:bottom w:val="none" w:sz="0" w:space="0" w:color="auto"/>
        <w:right w:val="none" w:sz="0" w:space="0" w:color="auto"/>
      </w:divBdr>
    </w:div>
    <w:div w:id="1928494210">
      <w:bodyDiv w:val="1"/>
      <w:marLeft w:val="0"/>
      <w:marRight w:val="0"/>
      <w:marTop w:val="0"/>
      <w:marBottom w:val="0"/>
      <w:divBdr>
        <w:top w:val="none" w:sz="0" w:space="0" w:color="auto"/>
        <w:left w:val="none" w:sz="0" w:space="0" w:color="auto"/>
        <w:bottom w:val="none" w:sz="0" w:space="0" w:color="auto"/>
        <w:right w:val="none" w:sz="0" w:space="0" w:color="auto"/>
      </w:divBdr>
    </w:div>
    <w:div w:id="1928806270">
      <w:bodyDiv w:val="1"/>
      <w:marLeft w:val="0"/>
      <w:marRight w:val="0"/>
      <w:marTop w:val="0"/>
      <w:marBottom w:val="0"/>
      <w:divBdr>
        <w:top w:val="none" w:sz="0" w:space="0" w:color="auto"/>
        <w:left w:val="none" w:sz="0" w:space="0" w:color="auto"/>
        <w:bottom w:val="none" w:sz="0" w:space="0" w:color="auto"/>
        <w:right w:val="none" w:sz="0" w:space="0" w:color="auto"/>
      </w:divBdr>
    </w:div>
    <w:div w:id="1928808053">
      <w:bodyDiv w:val="1"/>
      <w:marLeft w:val="0"/>
      <w:marRight w:val="0"/>
      <w:marTop w:val="0"/>
      <w:marBottom w:val="0"/>
      <w:divBdr>
        <w:top w:val="none" w:sz="0" w:space="0" w:color="auto"/>
        <w:left w:val="none" w:sz="0" w:space="0" w:color="auto"/>
        <w:bottom w:val="none" w:sz="0" w:space="0" w:color="auto"/>
        <w:right w:val="none" w:sz="0" w:space="0" w:color="auto"/>
      </w:divBdr>
    </w:div>
    <w:div w:id="1928883124">
      <w:bodyDiv w:val="1"/>
      <w:marLeft w:val="0"/>
      <w:marRight w:val="0"/>
      <w:marTop w:val="0"/>
      <w:marBottom w:val="0"/>
      <w:divBdr>
        <w:top w:val="none" w:sz="0" w:space="0" w:color="auto"/>
        <w:left w:val="none" w:sz="0" w:space="0" w:color="auto"/>
        <w:bottom w:val="none" w:sz="0" w:space="0" w:color="auto"/>
        <w:right w:val="none" w:sz="0" w:space="0" w:color="auto"/>
      </w:divBdr>
    </w:div>
    <w:div w:id="1929346525">
      <w:bodyDiv w:val="1"/>
      <w:marLeft w:val="0"/>
      <w:marRight w:val="0"/>
      <w:marTop w:val="0"/>
      <w:marBottom w:val="0"/>
      <w:divBdr>
        <w:top w:val="none" w:sz="0" w:space="0" w:color="auto"/>
        <w:left w:val="none" w:sz="0" w:space="0" w:color="auto"/>
        <w:bottom w:val="none" w:sz="0" w:space="0" w:color="auto"/>
        <w:right w:val="none" w:sz="0" w:space="0" w:color="auto"/>
      </w:divBdr>
    </w:div>
    <w:div w:id="1929533834">
      <w:bodyDiv w:val="1"/>
      <w:marLeft w:val="0"/>
      <w:marRight w:val="0"/>
      <w:marTop w:val="0"/>
      <w:marBottom w:val="0"/>
      <w:divBdr>
        <w:top w:val="none" w:sz="0" w:space="0" w:color="auto"/>
        <w:left w:val="none" w:sz="0" w:space="0" w:color="auto"/>
        <w:bottom w:val="none" w:sz="0" w:space="0" w:color="auto"/>
        <w:right w:val="none" w:sz="0" w:space="0" w:color="auto"/>
      </w:divBdr>
    </w:div>
    <w:div w:id="1930001605">
      <w:bodyDiv w:val="1"/>
      <w:marLeft w:val="0"/>
      <w:marRight w:val="0"/>
      <w:marTop w:val="0"/>
      <w:marBottom w:val="0"/>
      <w:divBdr>
        <w:top w:val="none" w:sz="0" w:space="0" w:color="auto"/>
        <w:left w:val="none" w:sz="0" w:space="0" w:color="auto"/>
        <w:bottom w:val="none" w:sz="0" w:space="0" w:color="auto"/>
        <w:right w:val="none" w:sz="0" w:space="0" w:color="auto"/>
      </w:divBdr>
    </w:div>
    <w:div w:id="1930117971">
      <w:bodyDiv w:val="1"/>
      <w:marLeft w:val="0"/>
      <w:marRight w:val="0"/>
      <w:marTop w:val="0"/>
      <w:marBottom w:val="0"/>
      <w:divBdr>
        <w:top w:val="none" w:sz="0" w:space="0" w:color="auto"/>
        <w:left w:val="none" w:sz="0" w:space="0" w:color="auto"/>
        <w:bottom w:val="none" w:sz="0" w:space="0" w:color="auto"/>
        <w:right w:val="none" w:sz="0" w:space="0" w:color="auto"/>
      </w:divBdr>
    </w:div>
    <w:div w:id="1930305884">
      <w:bodyDiv w:val="1"/>
      <w:marLeft w:val="0"/>
      <w:marRight w:val="0"/>
      <w:marTop w:val="0"/>
      <w:marBottom w:val="0"/>
      <w:divBdr>
        <w:top w:val="none" w:sz="0" w:space="0" w:color="auto"/>
        <w:left w:val="none" w:sz="0" w:space="0" w:color="auto"/>
        <w:bottom w:val="none" w:sz="0" w:space="0" w:color="auto"/>
        <w:right w:val="none" w:sz="0" w:space="0" w:color="auto"/>
      </w:divBdr>
    </w:div>
    <w:div w:id="1930501788">
      <w:bodyDiv w:val="1"/>
      <w:marLeft w:val="0"/>
      <w:marRight w:val="0"/>
      <w:marTop w:val="0"/>
      <w:marBottom w:val="0"/>
      <w:divBdr>
        <w:top w:val="none" w:sz="0" w:space="0" w:color="auto"/>
        <w:left w:val="none" w:sz="0" w:space="0" w:color="auto"/>
        <w:bottom w:val="none" w:sz="0" w:space="0" w:color="auto"/>
        <w:right w:val="none" w:sz="0" w:space="0" w:color="auto"/>
      </w:divBdr>
    </w:div>
    <w:div w:id="1930502516">
      <w:bodyDiv w:val="1"/>
      <w:marLeft w:val="0"/>
      <w:marRight w:val="0"/>
      <w:marTop w:val="0"/>
      <w:marBottom w:val="0"/>
      <w:divBdr>
        <w:top w:val="none" w:sz="0" w:space="0" w:color="auto"/>
        <w:left w:val="none" w:sz="0" w:space="0" w:color="auto"/>
        <w:bottom w:val="none" w:sz="0" w:space="0" w:color="auto"/>
        <w:right w:val="none" w:sz="0" w:space="0" w:color="auto"/>
      </w:divBdr>
    </w:div>
    <w:div w:id="1930774334">
      <w:bodyDiv w:val="1"/>
      <w:marLeft w:val="0"/>
      <w:marRight w:val="0"/>
      <w:marTop w:val="0"/>
      <w:marBottom w:val="0"/>
      <w:divBdr>
        <w:top w:val="none" w:sz="0" w:space="0" w:color="auto"/>
        <w:left w:val="none" w:sz="0" w:space="0" w:color="auto"/>
        <w:bottom w:val="none" w:sz="0" w:space="0" w:color="auto"/>
        <w:right w:val="none" w:sz="0" w:space="0" w:color="auto"/>
      </w:divBdr>
    </w:div>
    <w:div w:id="1931115480">
      <w:bodyDiv w:val="1"/>
      <w:marLeft w:val="0"/>
      <w:marRight w:val="0"/>
      <w:marTop w:val="0"/>
      <w:marBottom w:val="0"/>
      <w:divBdr>
        <w:top w:val="none" w:sz="0" w:space="0" w:color="auto"/>
        <w:left w:val="none" w:sz="0" w:space="0" w:color="auto"/>
        <w:bottom w:val="none" w:sz="0" w:space="0" w:color="auto"/>
        <w:right w:val="none" w:sz="0" w:space="0" w:color="auto"/>
      </w:divBdr>
    </w:div>
    <w:div w:id="1931349175">
      <w:bodyDiv w:val="1"/>
      <w:marLeft w:val="0"/>
      <w:marRight w:val="0"/>
      <w:marTop w:val="0"/>
      <w:marBottom w:val="0"/>
      <w:divBdr>
        <w:top w:val="none" w:sz="0" w:space="0" w:color="auto"/>
        <w:left w:val="none" w:sz="0" w:space="0" w:color="auto"/>
        <w:bottom w:val="none" w:sz="0" w:space="0" w:color="auto"/>
        <w:right w:val="none" w:sz="0" w:space="0" w:color="auto"/>
      </w:divBdr>
    </w:div>
    <w:div w:id="1931810736">
      <w:bodyDiv w:val="1"/>
      <w:marLeft w:val="0"/>
      <w:marRight w:val="0"/>
      <w:marTop w:val="0"/>
      <w:marBottom w:val="0"/>
      <w:divBdr>
        <w:top w:val="none" w:sz="0" w:space="0" w:color="auto"/>
        <w:left w:val="none" w:sz="0" w:space="0" w:color="auto"/>
        <w:bottom w:val="none" w:sz="0" w:space="0" w:color="auto"/>
        <w:right w:val="none" w:sz="0" w:space="0" w:color="auto"/>
      </w:divBdr>
      <w:divsChild>
        <w:div w:id="197862574">
          <w:marLeft w:val="480"/>
          <w:marRight w:val="0"/>
          <w:marTop w:val="0"/>
          <w:marBottom w:val="0"/>
          <w:divBdr>
            <w:top w:val="none" w:sz="0" w:space="0" w:color="auto"/>
            <w:left w:val="none" w:sz="0" w:space="0" w:color="auto"/>
            <w:bottom w:val="none" w:sz="0" w:space="0" w:color="auto"/>
            <w:right w:val="none" w:sz="0" w:space="0" w:color="auto"/>
          </w:divBdr>
        </w:div>
        <w:div w:id="993410290">
          <w:marLeft w:val="480"/>
          <w:marRight w:val="0"/>
          <w:marTop w:val="0"/>
          <w:marBottom w:val="0"/>
          <w:divBdr>
            <w:top w:val="none" w:sz="0" w:space="0" w:color="auto"/>
            <w:left w:val="none" w:sz="0" w:space="0" w:color="auto"/>
            <w:bottom w:val="none" w:sz="0" w:space="0" w:color="auto"/>
            <w:right w:val="none" w:sz="0" w:space="0" w:color="auto"/>
          </w:divBdr>
        </w:div>
        <w:div w:id="677191793">
          <w:marLeft w:val="480"/>
          <w:marRight w:val="0"/>
          <w:marTop w:val="0"/>
          <w:marBottom w:val="0"/>
          <w:divBdr>
            <w:top w:val="none" w:sz="0" w:space="0" w:color="auto"/>
            <w:left w:val="none" w:sz="0" w:space="0" w:color="auto"/>
            <w:bottom w:val="none" w:sz="0" w:space="0" w:color="auto"/>
            <w:right w:val="none" w:sz="0" w:space="0" w:color="auto"/>
          </w:divBdr>
        </w:div>
        <w:div w:id="312880313">
          <w:marLeft w:val="480"/>
          <w:marRight w:val="0"/>
          <w:marTop w:val="0"/>
          <w:marBottom w:val="0"/>
          <w:divBdr>
            <w:top w:val="none" w:sz="0" w:space="0" w:color="auto"/>
            <w:left w:val="none" w:sz="0" w:space="0" w:color="auto"/>
            <w:bottom w:val="none" w:sz="0" w:space="0" w:color="auto"/>
            <w:right w:val="none" w:sz="0" w:space="0" w:color="auto"/>
          </w:divBdr>
        </w:div>
        <w:div w:id="1566913646">
          <w:marLeft w:val="480"/>
          <w:marRight w:val="0"/>
          <w:marTop w:val="0"/>
          <w:marBottom w:val="0"/>
          <w:divBdr>
            <w:top w:val="none" w:sz="0" w:space="0" w:color="auto"/>
            <w:left w:val="none" w:sz="0" w:space="0" w:color="auto"/>
            <w:bottom w:val="none" w:sz="0" w:space="0" w:color="auto"/>
            <w:right w:val="none" w:sz="0" w:space="0" w:color="auto"/>
          </w:divBdr>
        </w:div>
        <w:div w:id="1684160712">
          <w:marLeft w:val="480"/>
          <w:marRight w:val="0"/>
          <w:marTop w:val="0"/>
          <w:marBottom w:val="0"/>
          <w:divBdr>
            <w:top w:val="none" w:sz="0" w:space="0" w:color="auto"/>
            <w:left w:val="none" w:sz="0" w:space="0" w:color="auto"/>
            <w:bottom w:val="none" w:sz="0" w:space="0" w:color="auto"/>
            <w:right w:val="none" w:sz="0" w:space="0" w:color="auto"/>
          </w:divBdr>
        </w:div>
        <w:div w:id="1335645717">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516386351">
          <w:marLeft w:val="480"/>
          <w:marRight w:val="0"/>
          <w:marTop w:val="0"/>
          <w:marBottom w:val="0"/>
          <w:divBdr>
            <w:top w:val="none" w:sz="0" w:space="0" w:color="auto"/>
            <w:left w:val="none" w:sz="0" w:space="0" w:color="auto"/>
            <w:bottom w:val="none" w:sz="0" w:space="0" w:color="auto"/>
            <w:right w:val="none" w:sz="0" w:space="0" w:color="auto"/>
          </w:divBdr>
        </w:div>
        <w:div w:id="487211202">
          <w:marLeft w:val="480"/>
          <w:marRight w:val="0"/>
          <w:marTop w:val="0"/>
          <w:marBottom w:val="0"/>
          <w:divBdr>
            <w:top w:val="none" w:sz="0" w:space="0" w:color="auto"/>
            <w:left w:val="none" w:sz="0" w:space="0" w:color="auto"/>
            <w:bottom w:val="none" w:sz="0" w:space="0" w:color="auto"/>
            <w:right w:val="none" w:sz="0" w:space="0" w:color="auto"/>
          </w:divBdr>
        </w:div>
        <w:div w:id="1546328005">
          <w:marLeft w:val="480"/>
          <w:marRight w:val="0"/>
          <w:marTop w:val="0"/>
          <w:marBottom w:val="0"/>
          <w:divBdr>
            <w:top w:val="none" w:sz="0" w:space="0" w:color="auto"/>
            <w:left w:val="none" w:sz="0" w:space="0" w:color="auto"/>
            <w:bottom w:val="none" w:sz="0" w:space="0" w:color="auto"/>
            <w:right w:val="none" w:sz="0" w:space="0" w:color="auto"/>
          </w:divBdr>
        </w:div>
        <w:div w:id="30690750">
          <w:marLeft w:val="480"/>
          <w:marRight w:val="0"/>
          <w:marTop w:val="0"/>
          <w:marBottom w:val="0"/>
          <w:divBdr>
            <w:top w:val="none" w:sz="0" w:space="0" w:color="auto"/>
            <w:left w:val="none" w:sz="0" w:space="0" w:color="auto"/>
            <w:bottom w:val="none" w:sz="0" w:space="0" w:color="auto"/>
            <w:right w:val="none" w:sz="0" w:space="0" w:color="auto"/>
          </w:divBdr>
        </w:div>
        <w:div w:id="158204539">
          <w:marLeft w:val="480"/>
          <w:marRight w:val="0"/>
          <w:marTop w:val="0"/>
          <w:marBottom w:val="0"/>
          <w:divBdr>
            <w:top w:val="none" w:sz="0" w:space="0" w:color="auto"/>
            <w:left w:val="none" w:sz="0" w:space="0" w:color="auto"/>
            <w:bottom w:val="none" w:sz="0" w:space="0" w:color="auto"/>
            <w:right w:val="none" w:sz="0" w:space="0" w:color="auto"/>
          </w:divBdr>
        </w:div>
        <w:div w:id="782845041">
          <w:marLeft w:val="480"/>
          <w:marRight w:val="0"/>
          <w:marTop w:val="0"/>
          <w:marBottom w:val="0"/>
          <w:divBdr>
            <w:top w:val="none" w:sz="0" w:space="0" w:color="auto"/>
            <w:left w:val="none" w:sz="0" w:space="0" w:color="auto"/>
            <w:bottom w:val="none" w:sz="0" w:space="0" w:color="auto"/>
            <w:right w:val="none" w:sz="0" w:space="0" w:color="auto"/>
          </w:divBdr>
        </w:div>
        <w:div w:id="989135958">
          <w:marLeft w:val="480"/>
          <w:marRight w:val="0"/>
          <w:marTop w:val="0"/>
          <w:marBottom w:val="0"/>
          <w:divBdr>
            <w:top w:val="none" w:sz="0" w:space="0" w:color="auto"/>
            <w:left w:val="none" w:sz="0" w:space="0" w:color="auto"/>
            <w:bottom w:val="none" w:sz="0" w:space="0" w:color="auto"/>
            <w:right w:val="none" w:sz="0" w:space="0" w:color="auto"/>
          </w:divBdr>
        </w:div>
        <w:div w:id="1892843248">
          <w:marLeft w:val="480"/>
          <w:marRight w:val="0"/>
          <w:marTop w:val="0"/>
          <w:marBottom w:val="0"/>
          <w:divBdr>
            <w:top w:val="none" w:sz="0" w:space="0" w:color="auto"/>
            <w:left w:val="none" w:sz="0" w:space="0" w:color="auto"/>
            <w:bottom w:val="none" w:sz="0" w:space="0" w:color="auto"/>
            <w:right w:val="none" w:sz="0" w:space="0" w:color="auto"/>
          </w:divBdr>
        </w:div>
        <w:div w:id="1967345291">
          <w:marLeft w:val="480"/>
          <w:marRight w:val="0"/>
          <w:marTop w:val="0"/>
          <w:marBottom w:val="0"/>
          <w:divBdr>
            <w:top w:val="none" w:sz="0" w:space="0" w:color="auto"/>
            <w:left w:val="none" w:sz="0" w:space="0" w:color="auto"/>
            <w:bottom w:val="none" w:sz="0" w:space="0" w:color="auto"/>
            <w:right w:val="none" w:sz="0" w:space="0" w:color="auto"/>
          </w:divBdr>
        </w:div>
        <w:div w:id="1431513957">
          <w:marLeft w:val="480"/>
          <w:marRight w:val="0"/>
          <w:marTop w:val="0"/>
          <w:marBottom w:val="0"/>
          <w:divBdr>
            <w:top w:val="none" w:sz="0" w:space="0" w:color="auto"/>
            <w:left w:val="none" w:sz="0" w:space="0" w:color="auto"/>
            <w:bottom w:val="none" w:sz="0" w:space="0" w:color="auto"/>
            <w:right w:val="none" w:sz="0" w:space="0" w:color="auto"/>
          </w:divBdr>
        </w:div>
        <w:div w:id="1700545153">
          <w:marLeft w:val="480"/>
          <w:marRight w:val="0"/>
          <w:marTop w:val="0"/>
          <w:marBottom w:val="0"/>
          <w:divBdr>
            <w:top w:val="none" w:sz="0" w:space="0" w:color="auto"/>
            <w:left w:val="none" w:sz="0" w:space="0" w:color="auto"/>
            <w:bottom w:val="none" w:sz="0" w:space="0" w:color="auto"/>
            <w:right w:val="none" w:sz="0" w:space="0" w:color="auto"/>
          </w:divBdr>
        </w:div>
        <w:div w:id="1481654344">
          <w:marLeft w:val="480"/>
          <w:marRight w:val="0"/>
          <w:marTop w:val="0"/>
          <w:marBottom w:val="0"/>
          <w:divBdr>
            <w:top w:val="none" w:sz="0" w:space="0" w:color="auto"/>
            <w:left w:val="none" w:sz="0" w:space="0" w:color="auto"/>
            <w:bottom w:val="none" w:sz="0" w:space="0" w:color="auto"/>
            <w:right w:val="none" w:sz="0" w:space="0" w:color="auto"/>
          </w:divBdr>
        </w:div>
        <w:div w:id="643899345">
          <w:marLeft w:val="480"/>
          <w:marRight w:val="0"/>
          <w:marTop w:val="0"/>
          <w:marBottom w:val="0"/>
          <w:divBdr>
            <w:top w:val="none" w:sz="0" w:space="0" w:color="auto"/>
            <w:left w:val="none" w:sz="0" w:space="0" w:color="auto"/>
            <w:bottom w:val="none" w:sz="0" w:space="0" w:color="auto"/>
            <w:right w:val="none" w:sz="0" w:space="0" w:color="auto"/>
          </w:divBdr>
        </w:div>
        <w:div w:id="654265454">
          <w:marLeft w:val="480"/>
          <w:marRight w:val="0"/>
          <w:marTop w:val="0"/>
          <w:marBottom w:val="0"/>
          <w:divBdr>
            <w:top w:val="none" w:sz="0" w:space="0" w:color="auto"/>
            <w:left w:val="none" w:sz="0" w:space="0" w:color="auto"/>
            <w:bottom w:val="none" w:sz="0" w:space="0" w:color="auto"/>
            <w:right w:val="none" w:sz="0" w:space="0" w:color="auto"/>
          </w:divBdr>
        </w:div>
        <w:div w:id="1121649257">
          <w:marLeft w:val="480"/>
          <w:marRight w:val="0"/>
          <w:marTop w:val="0"/>
          <w:marBottom w:val="0"/>
          <w:divBdr>
            <w:top w:val="none" w:sz="0" w:space="0" w:color="auto"/>
            <w:left w:val="none" w:sz="0" w:space="0" w:color="auto"/>
            <w:bottom w:val="none" w:sz="0" w:space="0" w:color="auto"/>
            <w:right w:val="none" w:sz="0" w:space="0" w:color="auto"/>
          </w:divBdr>
        </w:div>
        <w:div w:id="1937246821">
          <w:marLeft w:val="480"/>
          <w:marRight w:val="0"/>
          <w:marTop w:val="0"/>
          <w:marBottom w:val="0"/>
          <w:divBdr>
            <w:top w:val="none" w:sz="0" w:space="0" w:color="auto"/>
            <w:left w:val="none" w:sz="0" w:space="0" w:color="auto"/>
            <w:bottom w:val="none" w:sz="0" w:space="0" w:color="auto"/>
            <w:right w:val="none" w:sz="0" w:space="0" w:color="auto"/>
          </w:divBdr>
        </w:div>
        <w:div w:id="1396393256">
          <w:marLeft w:val="480"/>
          <w:marRight w:val="0"/>
          <w:marTop w:val="0"/>
          <w:marBottom w:val="0"/>
          <w:divBdr>
            <w:top w:val="none" w:sz="0" w:space="0" w:color="auto"/>
            <w:left w:val="none" w:sz="0" w:space="0" w:color="auto"/>
            <w:bottom w:val="none" w:sz="0" w:space="0" w:color="auto"/>
            <w:right w:val="none" w:sz="0" w:space="0" w:color="auto"/>
          </w:divBdr>
        </w:div>
        <w:div w:id="1043215587">
          <w:marLeft w:val="480"/>
          <w:marRight w:val="0"/>
          <w:marTop w:val="0"/>
          <w:marBottom w:val="0"/>
          <w:divBdr>
            <w:top w:val="none" w:sz="0" w:space="0" w:color="auto"/>
            <w:left w:val="none" w:sz="0" w:space="0" w:color="auto"/>
            <w:bottom w:val="none" w:sz="0" w:space="0" w:color="auto"/>
            <w:right w:val="none" w:sz="0" w:space="0" w:color="auto"/>
          </w:divBdr>
        </w:div>
        <w:div w:id="1835872986">
          <w:marLeft w:val="480"/>
          <w:marRight w:val="0"/>
          <w:marTop w:val="0"/>
          <w:marBottom w:val="0"/>
          <w:divBdr>
            <w:top w:val="none" w:sz="0" w:space="0" w:color="auto"/>
            <w:left w:val="none" w:sz="0" w:space="0" w:color="auto"/>
            <w:bottom w:val="none" w:sz="0" w:space="0" w:color="auto"/>
            <w:right w:val="none" w:sz="0" w:space="0" w:color="auto"/>
          </w:divBdr>
        </w:div>
        <w:div w:id="2052142676">
          <w:marLeft w:val="480"/>
          <w:marRight w:val="0"/>
          <w:marTop w:val="0"/>
          <w:marBottom w:val="0"/>
          <w:divBdr>
            <w:top w:val="none" w:sz="0" w:space="0" w:color="auto"/>
            <w:left w:val="none" w:sz="0" w:space="0" w:color="auto"/>
            <w:bottom w:val="none" w:sz="0" w:space="0" w:color="auto"/>
            <w:right w:val="none" w:sz="0" w:space="0" w:color="auto"/>
          </w:divBdr>
        </w:div>
        <w:div w:id="1202284405">
          <w:marLeft w:val="480"/>
          <w:marRight w:val="0"/>
          <w:marTop w:val="0"/>
          <w:marBottom w:val="0"/>
          <w:divBdr>
            <w:top w:val="none" w:sz="0" w:space="0" w:color="auto"/>
            <w:left w:val="none" w:sz="0" w:space="0" w:color="auto"/>
            <w:bottom w:val="none" w:sz="0" w:space="0" w:color="auto"/>
            <w:right w:val="none" w:sz="0" w:space="0" w:color="auto"/>
          </w:divBdr>
        </w:div>
        <w:div w:id="216672061">
          <w:marLeft w:val="480"/>
          <w:marRight w:val="0"/>
          <w:marTop w:val="0"/>
          <w:marBottom w:val="0"/>
          <w:divBdr>
            <w:top w:val="none" w:sz="0" w:space="0" w:color="auto"/>
            <w:left w:val="none" w:sz="0" w:space="0" w:color="auto"/>
            <w:bottom w:val="none" w:sz="0" w:space="0" w:color="auto"/>
            <w:right w:val="none" w:sz="0" w:space="0" w:color="auto"/>
          </w:divBdr>
        </w:div>
        <w:div w:id="1703436151">
          <w:marLeft w:val="480"/>
          <w:marRight w:val="0"/>
          <w:marTop w:val="0"/>
          <w:marBottom w:val="0"/>
          <w:divBdr>
            <w:top w:val="none" w:sz="0" w:space="0" w:color="auto"/>
            <w:left w:val="none" w:sz="0" w:space="0" w:color="auto"/>
            <w:bottom w:val="none" w:sz="0" w:space="0" w:color="auto"/>
            <w:right w:val="none" w:sz="0" w:space="0" w:color="auto"/>
          </w:divBdr>
        </w:div>
        <w:div w:id="176193222">
          <w:marLeft w:val="480"/>
          <w:marRight w:val="0"/>
          <w:marTop w:val="0"/>
          <w:marBottom w:val="0"/>
          <w:divBdr>
            <w:top w:val="none" w:sz="0" w:space="0" w:color="auto"/>
            <w:left w:val="none" w:sz="0" w:space="0" w:color="auto"/>
            <w:bottom w:val="none" w:sz="0" w:space="0" w:color="auto"/>
            <w:right w:val="none" w:sz="0" w:space="0" w:color="auto"/>
          </w:divBdr>
        </w:div>
        <w:div w:id="656570573">
          <w:marLeft w:val="480"/>
          <w:marRight w:val="0"/>
          <w:marTop w:val="0"/>
          <w:marBottom w:val="0"/>
          <w:divBdr>
            <w:top w:val="none" w:sz="0" w:space="0" w:color="auto"/>
            <w:left w:val="none" w:sz="0" w:space="0" w:color="auto"/>
            <w:bottom w:val="none" w:sz="0" w:space="0" w:color="auto"/>
            <w:right w:val="none" w:sz="0" w:space="0" w:color="auto"/>
          </w:divBdr>
        </w:div>
        <w:div w:id="227151342">
          <w:marLeft w:val="480"/>
          <w:marRight w:val="0"/>
          <w:marTop w:val="0"/>
          <w:marBottom w:val="0"/>
          <w:divBdr>
            <w:top w:val="none" w:sz="0" w:space="0" w:color="auto"/>
            <w:left w:val="none" w:sz="0" w:space="0" w:color="auto"/>
            <w:bottom w:val="none" w:sz="0" w:space="0" w:color="auto"/>
            <w:right w:val="none" w:sz="0" w:space="0" w:color="auto"/>
          </w:divBdr>
        </w:div>
        <w:div w:id="1635208692">
          <w:marLeft w:val="480"/>
          <w:marRight w:val="0"/>
          <w:marTop w:val="0"/>
          <w:marBottom w:val="0"/>
          <w:divBdr>
            <w:top w:val="none" w:sz="0" w:space="0" w:color="auto"/>
            <w:left w:val="none" w:sz="0" w:space="0" w:color="auto"/>
            <w:bottom w:val="none" w:sz="0" w:space="0" w:color="auto"/>
            <w:right w:val="none" w:sz="0" w:space="0" w:color="auto"/>
          </w:divBdr>
        </w:div>
        <w:div w:id="788740860">
          <w:marLeft w:val="480"/>
          <w:marRight w:val="0"/>
          <w:marTop w:val="0"/>
          <w:marBottom w:val="0"/>
          <w:divBdr>
            <w:top w:val="none" w:sz="0" w:space="0" w:color="auto"/>
            <w:left w:val="none" w:sz="0" w:space="0" w:color="auto"/>
            <w:bottom w:val="none" w:sz="0" w:space="0" w:color="auto"/>
            <w:right w:val="none" w:sz="0" w:space="0" w:color="auto"/>
          </w:divBdr>
        </w:div>
        <w:div w:id="1725253855">
          <w:marLeft w:val="480"/>
          <w:marRight w:val="0"/>
          <w:marTop w:val="0"/>
          <w:marBottom w:val="0"/>
          <w:divBdr>
            <w:top w:val="none" w:sz="0" w:space="0" w:color="auto"/>
            <w:left w:val="none" w:sz="0" w:space="0" w:color="auto"/>
            <w:bottom w:val="none" w:sz="0" w:space="0" w:color="auto"/>
            <w:right w:val="none" w:sz="0" w:space="0" w:color="auto"/>
          </w:divBdr>
        </w:div>
        <w:div w:id="1008825736">
          <w:marLeft w:val="480"/>
          <w:marRight w:val="0"/>
          <w:marTop w:val="0"/>
          <w:marBottom w:val="0"/>
          <w:divBdr>
            <w:top w:val="none" w:sz="0" w:space="0" w:color="auto"/>
            <w:left w:val="none" w:sz="0" w:space="0" w:color="auto"/>
            <w:bottom w:val="none" w:sz="0" w:space="0" w:color="auto"/>
            <w:right w:val="none" w:sz="0" w:space="0" w:color="auto"/>
          </w:divBdr>
        </w:div>
        <w:div w:id="534464704">
          <w:marLeft w:val="480"/>
          <w:marRight w:val="0"/>
          <w:marTop w:val="0"/>
          <w:marBottom w:val="0"/>
          <w:divBdr>
            <w:top w:val="none" w:sz="0" w:space="0" w:color="auto"/>
            <w:left w:val="none" w:sz="0" w:space="0" w:color="auto"/>
            <w:bottom w:val="none" w:sz="0" w:space="0" w:color="auto"/>
            <w:right w:val="none" w:sz="0" w:space="0" w:color="auto"/>
          </w:divBdr>
        </w:div>
        <w:div w:id="142893767">
          <w:marLeft w:val="480"/>
          <w:marRight w:val="0"/>
          <w:marTop w:val="0"/>
          <w:marBottom w:val="0"/>
          <w:divBdr>
            <w:top w:val="none" w:sz="0" w:space="0" w:color="auto"/>
            <w:left w:val="none" w:sz="0" w:space="0" w:color="auto"/>
            <w:bottom w:val="none" w:sz="0" w:space="0" w:color="auto"/>
            <w:right w:val="none" w:sz="0" w:space="0" w:color="auto"/>
          </w:divBdr>
        </w:div>
        <w:div w:id="551766851">
          <w:marLeft w:val="480"/>
          <w:marRight w:val="0"/>
          <w:marTop w:val="0"/>
          <w:marBottom w:val="0"/>
          <w:divBdr>
            <w:top w:val="none" w:sz="0" w:space="0" w:color="auto"/>
            <w:left w:val="none" w:sz="0" w:space="0" w:color="auto"/>
            <w:bottom w:val="none" w:sz="0" w:space="0" w:color="auto"/>
            <w:right w:val="none" w:sz="0" w:space="0" w:color="auto"/>
          </w:divBdr>
        </w:div>
        <w:div w:id="1475755461">
          <w:marLeft w:val="480"/>
          <w:marRight w:val="0"/>
          <w:marTop w:val="0"/>
          <w:marBottom w:val="0"/>
          <w:divBdr>
            <w:top w:val="none" w:sz="0" w:space="0" w:color="auto"/>
            <w:left w:val="none" w:sz="0" w:space="0" w:color="auto"/>
            <w:bottom w:val="none" w:sz="0" w:space="0" w:color="auto"/>
            <w:right w:val="none" w:sz="0" w:space="0" w:color="auto"/>
          </w:divBdr>
        </w:div>
        <w:div w:id="1524322878">
          <w:marLeft w:val="480"/>
          <w:marRight w:val="0"/>
          <w:marTop w:val="0"/>
          <w:marBottom w:val="0"/>
          <w:divBdr>
            <w:top w:val="none" w:sz="0" w:space="0" w:color="auto"/>
            <w:left w:val="none" w:sz="0" w:space="0" w:color="auto"/>
            <w:bottom w:val="none" w:sz="0" w:space="0" w:color="auto"/>
            <w:right w:val="none" w:sz="0" w:space="0" w:color="auto"/>
          </w:divBdr>
        </w:div>
        <w:div w:id="700016163">
          <w:marLeft w:val="480"/>
          <w:marRight w:val="0"/>
          <w:marTop w:val="0"/>
          <w:marBottom w:val="0"/>
          <w:divBdr>
            <w:top w:val="none" w:sz="0" w:space="0" w:color="auto"/>
            <w:left w:val="none" w:sz="0" w:space="0" w:color="auto"/>
            <w:bottom w:val="none" w:sz="0" w:space="0" w:color="auto"/>
            <w:right w:val="none" w:sz="0" w:space="0" w:color="auto"/>
          </w:divBdr>
        </w:div>
        <w:div w:id="1907955983">
          <w:marLeft w:val="480"/>
          <w:marRight w:val="0"/>
          <w:marTop w:val="0"/>
          <w:marBottom w:val="0"/>
          <w:divBdr>
            <w:top w:val="none" w:sz="0" w:space="0" w:color="auto"/>
            <w:left w:val="none" w:sz="0" w:space="0" w:color="auto"/>
            <w:bottom w:val="none" w:sz="0" w:space="0" w:color="auto"/>
            <w:right w:val="none" w:sz="0" w:space="0" w:color="auto"/>
          </w:divBdr>
        </w:div>
        <w:div w:id="1494368378">
          <w:marLeft w:val="480"/>
          <w:marRight w:val="0"/>
          <w:marTop w:val="0"/>
          <w:marBottom w:val="0"/>
          <w:divBdr>
            <w:top w:val="none" w:sz="0" w:space="0" w:color="auto"/>
            <w:left w:val="none" w:sz="0" w:space="0" w:color="auto"/>
            <w:bottom w:val="none" w:sz="0" w:space="0" w:color="auto"/>
            <w:right w:val="none" w:sz="0" w:space="0" w:color="auto"/>
          </w:divBdr>
        </w:div>
        <w:div w:id="872235434">
          <w:marLeft w:val="480"/>
          <w:marRight w:val="0"/>
          <w:marTop w:val="0"/>
          <w:marBottom w:val="0"/>
          <w:divBdr>
            <w:top w:val="none" w:sz="0" w:space="0" w:color="auto"/>
            <w:left w:val="none" w:sz="0" w:space="0" w:color="auto"/>
            <w:bottom w:val="none" w:sz="0" w:space="0" w:color="auto"/>
            <w:right w:val="none" w:sz="0" w:space="0" w:color="auto"/>
          </w:divBdr>
        </w:div>
        <w:div w:id="875898334">
          <w:marLeft w:val="480"/>
          <w:marRight w:val="0"/>
          <w:marTop w:val="0"/>
          <w:marBottom w:val="0"/>
          <w:divBdr>
            <w:top w:val="none" w:sz="0" w:space="0" w:color="auto"/>
            <w:left w:val="none" w:sz="0" w:space="0" w:color="auto"/>
            <w:bottom w:val="none" w:sz="0" w:space="0" w:color="auto"/>
            <w:right w:val="none" w:sz="0" w:space="0" w:color="auto"/>
          </w:divBdr>
        </w:div>
        <w:div w:id="994727128">
          <w:marLeft w:val="480"/>
          <w:marRight w:val="0"/>
          <w:marTop w:val="0"/>
          <w:marBottom w:val="0"/>
          <w:divBdr>
            <w:top w:val="none" w:sz="0" w:space="0" w:color="auto"/>
            <w:left w:val="none" w:sz="0" w:space="0" w:color="auto"/>
            <w:bottom w:val="none" w:sz="0" w:space="0" w:color="auto"/>
            <w:right w:val="none" w:sz="0" w:space="0" w:color="auto"/>
          </w:divBdr>
        </w:div>
        <w:div w:id="92021445">
          <w:marLeft w:val="480"/>
          <w:marRight w:val="0"/>
          <w:marTop w:val="0"/>
          <w:marBottom w:val="0"/>
          <w:divBdr>
            <w:top w:val="none" w:sz="0" w:space="0" w:color="auto"/>
            <w:left w:val="none" w:sz="0" w:space="0" w:color="auto"/>
            <w:bottom w:val="none" w:sz="0" w:space="0" w:color="auto"/>
            <w:right w:val="none" w:sz="0" w:space="0" w:color="auto"/>
          </w:divBdr>
        </w:div>
        <w:div w:id="1602488235">
          <w:marLeft w:val="480"/>
          <w:marRight w:val="0"/>
          <w:marTop w:val="0"/>
          <w:marBottom w:val="0"/>
          <w:divBdr>
            <w:top w:val="none" w:sz="0" w:space="0" w:color="auto"/>
            <w:left w:val="none" w:sz="0" w:space="0" w:color="auto"/>
            <w:bottom w:val="none" w:sz="0" w:space="0" w:color="auto"/>
            <w:right w:val="none" w:sz="0" w:space="0" w:color="auto"/>
          </w:divBdr>
        </w:div>
        <w:div w:id="729233410">
          <w:marLeft w:val="480"/>
          <w:marRight w:val="0"/>
          <w:marTop w:val="0"/>
          <w:marBottom w:val="0"/>
          <w:divBdr>
            <w:top w:val="none" w:sz="0" w:space="0" w:color="auto"/>
            <w:left w:val="none" w:sz="0" w:space="0" w:color="auto"/>
            <w:bottom w:val="none" w:sz="0" w:space="0" w:color="auto"/>
            <w:right w:val="none" w:sz="0" w:space="0" w:color="auto"/>
          </w:divBdr>
        </w:div>
        <w:div w:id="1334144595">
          <w:marLeft w:val="480"/>
          <w:marRight w:val="0"/>
          <w:marTop w:val="0"/>
          <w:marBottom w:val="0"/>
          <w:divBdr>
            <w:top w:val="none" w:sz="0" w:space="0" w:color="auto"/>
            <w:left w:val="none" w:sz="0" w:space="0" w:color="auto"/>
            <w:bottom w:val="none" w:sz="0" w:space="0" w:color="auto"/>
            <w:right w:val="none" w:sz="0" w:space="0" w:color="auto"/>
          </w:divBdr>
        </w:div>
        <w:div w:id="248080372">
          <w:marLeft w:val="480"/>
          <w:marRight w:val="0"/>
          <w:marTop w:val="0"/>
          <w:marBottom w:val="0"/>
          <w:divBdr>
            <w:top w:val="none" w:sz="0" w:space="0" w:color="auto"/>
            <w:left w:val="none" w:sz="0" w:space="0" w:color="auto"/>
            <w:bottom w:val="none" w:sz="0" w:space="0" w:color="auto"/>
            <w:right w:val="none" w:sz="0" w:space="0" w:color="auto"/>
          </w:divBdr>
        </w:div>
        <w:div w:id="865212741">
          <w:marLeft w:val="480"/>
          <w:marRight w:val="0"/>
          <w:marTop w:val="0"/>
          <w:marBottom w:val="0"/>
          <w:divBdr>
            <w:top w:val="none" w:sz="0" w:space="0" w:color="auto"/>
            <w:left w:val="none" w:sz="0" w:space="0" w:color="auto"/>
            <w:bottom w:val="none" w:sz="0" w:space="0" w:color="auto"/>
            <w:right w:val="none" w:sz="0" w:space="0" w:color="auto"/>
          </w:divBdr>
        </w:div>
        <w:div w:id="91510594">
          <w:marLeft w:val="480"/>
          <w:marRight w:val="0"/>
          <w:marTop w:val="0"/>
          <w:marBottom w:val="0"/>
          <w:divBdr>
            <w:top w:val="none" w:sz="0" w:space="0" w:color="auto"/>
            <w:left w:val="none" w:sz="0" w:space="0" w:color="auto"/>
            <w:bottom w:val="none" w:sz="0" w:space="0" w:color="auto"/>
            <w:right w:val="none" w:sz="0" w:space="0" w:color="auto"/>
          </w:divBdr>
        </w:div>
        <w:div w:id="342704460">
          <w:marLeft w:val="480"/>
          <w:marRight w:val="0"/>
          <w:marTop w:val="0"/>
          <w:marBottom w:val="0"/>
          <w:divBdr>
            <w:top w:val="none" w:sz="0" w:space="0" w:color="auto"/>
            <w:left w:val="none" w:sz="0" w:space="0" w:color="auto"/>
            <w:bottom w:val="none" w:sz="0" w:space="0" w:color="auto"/>
            <w:right w:val="none" w:sz="0" w:space="0" w:color="auto"/>
          </w:divBdr>
        </w:div>
        <w:div w:id="622421160">
          <w:marLeft w:val="480"/>
          <w:marRight w:val="0"/>
          <w:marTop w:val="0"/>
          <w:marBottom w:val="0"/>
          <w:divBdr>
            <w:top w:val="none" w:sz="0" w:space="0" w:color="auto"/>
            <w:left w:val="none" w:sz="0" w:space="0" w:color="auto"/>
            <w:bottom w:val="none" w:sz="0" w:space="0" w:color="auto"/>
            <w:right w:val="none" w:sz="0" w:space="0" w:color="auto"/>
          </w:divBdr>
        </w:div>
        <w:div w:id="686634442">
          <w:marLeft w:val="480"/>
          <w:marRight w:val="0"/>
          <w:marTop w:val="0"/>
          <w:marBottom w:val="0"/>
          <w:divBdr>
            <w:top w:val="none" w:sz="0" w:space="0" w:color="auto"/>
            <w:left w:val="none" w:sz="0" w:space="0" w:color="auto"/>
            <w:bottom w:val="none" w:sz="0" w:space="0" w:color="auto"/>
            <w:right w:val="none" w:sz="0" w:space="0" w:color="auto"/>
          </w:divBdr>
        </w:div>
        <w:div w:id="243413845">
          <w:marLeft w:val="480"/>
          <w:marRight w:val="0"/>
          <w:marTop w:val="0"/>
          <w:marBottom w:val="0"/>
          <w:divBdr>
            <w:top w:val="none" w:sz="0" w:space="0" w:color="auto"/>
            <w:left w:val="none" w:sz="0" w:space="0" w:color="auto"/>
            <w:bottom w:val="none" w:sz="0" w:space="0" w:color="auto"/>
            <w:right w:val="none" w:sz="0" w:space="0" w:color="auto"/>
          </w:divBdr>
        </w:div>
        <w:div w:id="1668367539">
          <w:marLeft w:val="480"/>
          <w:marRight w:val="0"/>
          <w:marTop w:val="0"/>
          <w:marBottom w:val="0"/>
          <w:divBdr>
            <w:top w:val="none" w:sz="0" w:space="0" w:color="auto"/>
            <w:left w:val="none" w:sz="0" w:space="0" w:color="auto"/>
            <w:bottom w:val="none" w:sz="0" w:space="0" w:color="auto"/>
            <w:right w:val="none" w:sz="0" w:space="0" w:color="auto"/>
          </w:divBdr>
        </w:div>
        <w:div w:id="682367034">
          <w:marLeft w:val="480"/>
          <w:marRight w:val="0"/>
          <w:marTop w:val="0"/>
          <w:marBottom w:val="0"/>
          <w:divBdr>
            <w:top w:val="none" w:sz="0" w:space="0" w:color="auto"/>
            <w:left w:val="none" w:sz="0" w:space="0" w:color="auto"/>
            <w:bottom w:val="none" w:sz="0" w:space="0" w:color="auto"/>
            <w:right w:val="none" w:sz="0" w:space="0" w:color="auto"/>
          </w:divBdr>
        </w:div>
        <w:div w:id="9307937">
          <w:marLeft w:val="480"/>
          <w:marRight w:val="0"/>
          <w:marTop w:val="0"/>
          <w:marBottom w:val="0"/>
          <w:divBdr>
            <w:top w:val="none" w:sz="0" w:space="0" w:color="auto"/>
            <w:left w:val="none" w:sz="0" w:space="0" w:color="auto"/>
            <w:bottom w:val="none" w:sz="0" w:space="0" w:color="auto"/>
            <w:right w:val="none" w:sz="0" w:space="0" w:color="auto"/>
          </w:divBdr>
        </w:div>
        <w:div w:id="36391541">
          <w:marLeft w:val="480"/>
          <w:marRight w:val="0"/>
          <w:marTop w:val="0"/>
          <w:marBottom w:val="0"/>
          <w:divBdr>
            <w:top w:val="none" w:sz="0" w:space="0" w:color="auto"/>
            <w:left w:val="none" w:sz="0" w:space="0" w:color="auto"/>
            <w:bottom w:val="none" w:sz="0" w:space="0" w:color="auto"/>
            <w:right w:val="none" w:sz="0" w:space="0" w:color="auto"/>
          </w:divBdr>
        </w:div>
        <w:div w:id="2054188242">
          <w:marLeft w:val="480"/>
          <w:marRight w:val="0"/>
          <w:marTop w:val="0"/>
          <w:marBottom w:val="0"/>
          <w:divBdr>
            <w:top w:val="none" w:sz="0" w:space="0" w:color="auto"/>
            <w:left w:val="none" w:sz="0" w:space="0" w:color="auto"/>
            <w:bottom w:val="none" w:sz="0" w:space="0" w:color="auto"/>
            <w:right w:val="none" w:sz="0" w:space="0" w:color="auto"/>
          </w:divBdr>
        </w:div>
        <w:div w:id="1713654434">
          <w:marLeft w:val="480"/>
          <w:marRight w:val="0"/>
          <w:marTop w:val="0"/>
          <w:marBottom w:val="0"/>
          <w:divBdr>
            <w:top w:val="none" w:sz="0" w:space="0" w:color="auto"/>
            <w:left w:val="none" w:sz="0" w:space="0" w:color="auto"/>
            <w:bottom w:val="none" w:sz="0" w:space="0" w:color="auto"/>
            <w:right w:val="none" w:sz="0" w:space="0" w:color="auto"/>
          </w:divBdr>
        </w:div>
        <w:div w:id="1143307626">
          <w:marLeft w:val="480"/>
          <w:marRight w:val="0"/>
          <w:marTop w:val="0"/>
          <w:marBottom w:val="0"/>
          <w:divBdr>
            <w:top w:val="none" w:sz="0" w:space="0" w:color="auto"/>
            <w:left w:val="none" w:sz="0" w:space="0" w:color="auto"/>
            <w:bottom w:val="none" w:sz="0" w:space="0" w:color="auto"/>
            <w:right w:val="none" w:sz="0" w:space="0" w:color="auto"/>
          </w:divBdr>
        </w:div>
        <w:div w:id="155537451">
          <w:marLeft w:val="480"/>
          <w:marRight w:val="0"/>
          <w:marTop w:val="0"/>
          <w:marBottom w:val="0"/>
          <w:divBdr>
            <w:top w:val="none" w:sz="0" w:space="0" w:color="auto"/>
            <w:left w:val="none" w:sz="0" w:space="0" w:color="auto"/>
            <w:bottom w:val="none" w:sz="0" w:space="0" w:color="auto"/>
            <w:right w:val="none" w:sz="0" w:space="0" w:color="auto"/>
          </w:divBdr>
        </w:div>
        <w:div w:id="427654310">
          <w:marLeft w:val="480"/>
          <w:marRight w:val="0"/>
          <w:marTop w:val="0"/>
          <w:marBottom w:val="0"/>
          <w:divBdr>
            <w:top w:val="none" w:sz="0" w:space="0" w:color="auto"/>
            <w:left w:val="none" w:sz="0" w:space="0" w:color="auto"/>
            <w:bottom w:val="none" w:sz="0" w:space="0" w:color="auto"/>
            <w:right w:val="none" w:sz="0" w:space="0" w:color="auto"/>
          </w:divBdr>
        </w:div>
        <w:div w:id="542207053">
          <w:marLeft w:val="480"/>
          <w:marRight w:val="0"/>
          <w:marTop w:val="0"/>
          <w:marBottom w:val="0"/>
          <w:divBdr>
            <w:top w:val="none" w:sz="0" w:space="0" w:color="auto"/>
            <w:left w:val="none" w:sz="0" w:space="0" w:color="auto"/>
            <w:bottom w:val="none" w:sz="0" w:space="0" w:color="auto"/>
            <w:right w:val="none" w:sz="0" w:space="0" w:color="auto"/>
          </w:divBdr>
        </w:div>
        <w:div w:id="2114157293">
          <w:marLeft w:val="480"/>
          <w:marRight w:val="0"/>
          <w:marTop w:val="0"/>
          <w:marBottom w:val="0"/>
          <w:divBdr>
            <w:top w:val="none" w:sz="0" w:space="0" w:color="auto"/>
            <w:left w:val="none" w:sz="0" w:space="0" w:color="auto"/>
            <w:bottom w:val="none" w:sz="0" w:space="0" w:color="auto"/>
            <w:right w:val="none" w:sz="0" w:space="0" w:color="auto"/>
          </w:divBdr>
        </w:div>
        <w:div w:id="318576125">
          <w:marLeft w:val="480"/>
          <w:marRight w:val="0"/>
          <w:marTop w:val="0"/>
          <w:marBottom w:val="0"/>
          <w:divBdr>
            <w:top w:val="none" w:sz="0" w:space="0" w:color="auto"/>
            <w:left w:val="none" w:sz="0" w:space="0" w:color="auto"/>
            <w:bottom w:val="none" w:sz="0" w:space="0" w:color="auto"/>
            <w:right w:val="none" w:sz="0" w:space="0" w:color="auto"/>
          </w:divBdr>
        </w:div>
        <w:div w:id="636572110">
          <w:marLeft w:val="480"/>
          <w:marRight w:val="0"/>
          <w:marTop w:val="0"/>
          <w:marBottom w:val="0"/>
          <w:divBdr>
            <w:top w:val="none" w:sz="0" w:space="0" w:color="auto"/>
            <w:left w:val="none" w:sz="0" w:space="0" w:color="auto"/>
            <w:bottom w:val="none" w:sz="0" w:space="0" w:color="auto"/>
            <w:right w:val="none" w:sz="0" w:space="0" w:color="auto"/>
          </w:divBdr>
        </w:div>
        <w:div w:id="2085839405">
          <w:marLeft w:val="480"/>
          <w:marRight w:val="0"/>
          <w:marTop w:val="0"/>
          <w:marBottom w:val="0"/>
          <w:divBdr>
            <w:top w:val="none" w:sz="0" w:space="0" w:color="auto"/>
            <w:left w:val="none" w:sz="0" w:space="0" w:color="auto"/>
            <w:bottom w:val="none" w:sz="0" w:space="0" w:color="auto"/>
            <w:right w:val="none" w:sz="0" w:space="0" w:color="auto"/>
          </w:divBdr>
        </w:div>
        <w:div w:id="1841047276">
          <w:marLeft w:val="480"/>
          <w:marRight w:val="0"/>
          <w:marTop w:val="0"/>
          <w:marBottom w:val="0"/>
          <w:divBdr>
            <w:top w:val="none" w:sz="0" w:space="0" w:color="auto"/>
            <w:left w:val="none" w:sz="0" w:space="0" w:color="auto"/>
            <w:bottom w:val="none" w:sz="0" w:space="0" w:color="auto"/>
            <w:right w:val="none" w:sz="0" w:space="0" w:color="auto"/>
          </w:divBdr>
        </w:div>
        <w:div w:id="950013071">
          <w:marLeft w:val="480"/>
          <w:marRight w:val="0"/>
          <w:marTop w:val="0"/>
          <w:marBottom w:val="0"/>
          <w:divBdr>
            <w:top w:val="none" w:sz="0" w:space="0" w:color="auto"/>
            <w:left w:val="none" w:sz="0" w:space="0" w:color="auto"/>
            <w:bottom w:val="none" w:sz="0" w:space="0" w:color="auto"/>
            <w:right w:val="none" w:sz="0" w:space="0" w:color="auto"/>
          </w:divBdr>
        </w:div>
        <w:div w:id="1651909977">
          <w:marLeft w:val="480"/>
          <w:marRight w:val="0"/>
          <w:marTop w:val="0"/>
          <w:marBottom w:val="0"/>
          <w:divBdr>
            <w:top w:val="none" w:sz="0" w:space="0" w:color="auto"/>
            <w:left w:val="none" w:sz="0" w:space="0" w:color="auto"/>
            <w:bottom w:val="none" w:sz="0" w:space="0" w:color="auto"/>
            <w:right w:val="none" w:sz="0" w:space="0" w:color="auto"/>
          </w:divBdr>
        </w:div>
        <w:div w:id="1210454399">
          <w:marLeft w:val="480"/>
          <w:marRight w:val="0"/>
          <w:marTop w:val="0"/>
          <w:marBottom w:val="0"/>
          <w:divBdr>
            <w:top w:val="none" w:sz="0" w:space="0" w:color="auto"/>
            <w:left w:val="none" w:sz="0" w:space="0" w:color="auto"/>
            <w:bottom w:val="none" w:sz="0" w:space="0" w:color="auto"/>
            <w:right w:val="none" w:sz="0" w:space="0" w:color="auto"/>
          </w:divBdr>
        </w:div>
        <w:div w:id="1093554958">
          <w:marLeft w:val="480"/>
          <w:marRight w:val="0"/>
          <w:marTop w:val="0"/>
          <w:marBottom w:val="0"/>
          <w:divBdr>
            <w:top w:val="none" w:sz="0" w:space="0" w:color="auto"/>
            <w:left w:val="none" w:sz="0" w:space="0" w:color="auto"/>
            <w:bottom w:val="none" w:sz="0" w:space="0" w:color="auto"/>
            <w:right w:val="none" w:sz="0" w:space="0" w:color="auto"/>
          </w:divBdr>
        </w:div>
        <w:div w:id="1332179823">
          <w:marLeft w:val="480"/>
          <w:marRight w:val="0"/>
          <w:marTop w:val="0"/>
          <w:marBottom w:val="0"/>
          <w:divBdr>
            <w:top w:val="none" w:sz="0" w:space="0" w:color="auto"/>
            <w:left w:val="none" w:sz="0" w:space="0" w:color="auto"/>
            <w:bottom w:val="none" w:sz="0" w:space="0" w:color="auto"/>
            <w:right w:val="none" w:sz="0" w:space="0" w:color="auto"/>
          </w:divBdr>
        </w:div>
        <w:div w:id="121579899">
          <w:marLeft w:val="480"/>
          <w:marRight w:val="0"/>
          <w:marTop w:val="0"/>
          <w:marBottom w:val="0"/>
          <w:divBdr>
            <w:top w:val="none" w:sz="0" w:space="0" w:color="auto"/>
            <w:left w:val="none" w:sz="0" w:space="0" w:color="auto"/>
            <w:bottom w:val="none" w:sz="0" w:space="0" w:color="auto"/>
            <w:right w:val="none" w:sz="0" w:space="0" w:color="auto"/>
          </w:divBdr>
        </w:div>
        <w:div w:id="1807745257">
          <w:marLeft w:val="480"/>
          <w:marRight w:val="0"/>
          <w:marTop w:val="0"/>
          <w:marBottom w:val="0"/>
          <w:divBdr>
            <w:top w:val="none" w:sz="0" w:space="0" w:color="auto"/>
            <w:left w:val="none" w:sz="0" w:space="0" w:color="auto"/>
            <w:bottom w:val="none" w:sz="0" w:space="0" w:color="auto"/>
            <w:right w:val="none" w:sz="0" w:space="0" w:color="auto"/>
          </w:divBdr>
        </w:div>
        <w:div w:id="1740397423">
          <w:marLeft w:val="480"/>
          <w:marRight w:val="0"/>
          <w:marTop w:val="0"/>
          <w:marBottom w:val="0"/>
          <w:divBdr>
            <w:top w:val="none" w:sz="0" w:space="0" w:color="auto"/>
            <w:left w:val="none" w:sz="0" w:space="0" w:color="auto"/>
            <w:bottom w:val="none" w:sz="0" w:space="0" w:color="auto"/>
            <w:right w:val="none" w:sz="0" w:space="0" w:color="auto"/>
          </w:divBdr>
        </w:div>
        <w:div w:id="1698583981">
          <w:marLeft w:val="480"/>
          <w:marRight w:val="0"/>
          <w:marTop w:val="0"/>
          <w:marBottom w:val="0"/>
          <w:divBdr>
            <w:top w:val="none" w:sz="0" w:space="0" w:color="auto"/>
            <w:left w:val="none" w:sz="0" w:space="0" w:color="auto"/>
            <w:bottom w:val="none" w:sz="0" w:space="0" w:color="auto"/>
            <w:right w:val="none" w:sz="0" w:space="0" w:color="auto"/>
          </w:divBdr>
        </w:div>
        <w:div w:id="1896701588">
          <w:marLeft w:val="480"/>
          <w:marRight w:val="0"/>
          <w:marTop w:val="0"/>
          <w:marBottom w:val="0"/>
          <w:divBdr>
            <w:top w:val="none" w:sz="0" w:space="0" w:color="auto"/>
            <w:left w:val="none" w:sz="0" w:space="0" w:color="auto"/>
            <w:bottom w:val="none" w:sz="0" w:space="0" w:color="auto"/>
            <w:right w:val="none" w:sz="0" w:space="0" w:color="auto"/>
          </w:divBdr>
        </w:div>
        <w:div w:id="2042585369">
          <w:marLeft w:val="480"/>
          <w:marRight w:val="0"/>
          <w:marTop w:val="0"/>
          <w:marBottom w:val="0"/>
          <w:divBdr>
            <w:top w:val="none" w:sz="0" w:space="0" w:color="auto"/>
            <w:left w:val="none" w:sz="0" w:space="0" w:color="auto"/>
            <w:bottom w:val="none" w:sz="0" w:space="0" w:color="auto"/>
            <w:right w:val="none" w:sz="0" w:space="0" w:color="auto"/>
          </w:divBdr>
        </w:div>
        <w:div w:id="737946743">
          <w:marLeft w:val="480"/>
          <w:marRight w:val="0"/>
          <w:marTop w:val="0"/>
          <w:marBottom w:val="0"/>
          <w:divBdr>
            <w:top w:val="none" w:sz="0" w:space="0" w:color="auto"/>
            <w:left w:val="none" w:sz="0" w:space="0" w:color="auto"/>
            <w:bottom w:val="none" w:sz="0" w:space="0" w:color="auto"/>
            <w:right w:val="none" w:sz="0" w:space="0" w:color="auto"/>
          </w:divBdr>
        </w:div>
        <w:div w:id="1907494489">
          <w:marLeft w:val="480"/>
          <w:marRight w:val="0"/>
          <w:marTop w:val="0"/>
          <w:marBottom w:val="0"/>
          <w:divBdr>
            <w:top w:val="none" w:sz="0" w:space="0" w:color="auto"/>
            <w:left w:val="none" w:sz="0" w:space="0" w:color="auto"/>
            <w:bottom w:val="none" w:sz="0" w:space="0" w:color="auto"/>
            <w:right w:val="none" w:sz="0" w:space="0" w:color="auto"/>
          </w:divBdr>
        </w:div>
        <w:div w:id="1975523655">
          <w:marLeft w:val="480"/>
          <w:marRight w:val="0"/>
          <w:marTop w:val="0"/>
          <w:marBottom w:val="0"/>
          <w:divBdr>
            <w:top w:val="none" w:sz="0" w:space="0" w:color="auto"/>
            <w:left w:val="none" w:sz="0" w:space="0" w:color="auto"/>
            <w:bottom w:val="none" w:sz="0" w:space="0" w:color="auto"/>
            <w:right w:val="none" w:sz="0" w:space="0" w:color="auto"/>
          </w:divBdr>
        </w:div>
        <w:div w:id="1252012879">
          <w:marLeft w:val="480"/>
          <w:marRight w:val="0"/>
          <w:marTop w:val="0"/>
          <w:marBottom w:val="0"/>
          <w:divBdr>
            <w:top w:val="none" w:sz="0" w:space="0" w:color="auto"/>
            <w:left w:val="none" w:sz="0" w:space="0" w:color="auto"/>
            <w:bottom w:val="none" w:sz="0" w:space="0" w:color="auto"/>
            <w:right w:val="none" w:sz="0" w:space="0" w:color="auto"/>
          </w:divBdr>
        </w:div>
        <w:div w:id="43337926">
          <w:marLeft w:val="480"/>
          <w:marRight w:val="0"/>
          <w:marTop w:val="0"/>
          <w:marBottom w:val="0"/>
          <w:divBdr>
            <w:top w:val="none" w:sz="0" w:space="0" w:color="auto"/>
            <w:left w:val="none" w:sz="0" w:space="0" w:color="auto"/>
            <w:bottom w:val="none" w:sz="0" w:space="0" w:color="auto"/>
            <w:right w:val="none" w:sz="0" w:space="0" w:color="auto"/>
          </w:divBdr>
        </w:div>
        <w:div w:id="1611736640">
          <w:marLeft w:val="480"/>
          <w:marRight w:val="0"/>
          <w:marTop w:val="0"/>
          <w:marBottom w:val="0"/>
          <w:divBdr>
            <w:top w:val="none" w:sz="0" w:space="0" w:color="auto"/>
            <w:left w:val="none" w:sz="0" w:space="0" w:color="auto"/>
            <w:bottom w:val="none" w:sz="0" w:space="0" w:color="auto"/>
            <w:right w:val="none" w:sz="0" w:space="0" w:color="auto"/>
          </w:divBdr>
        </w:div>
      </w:divsChild>
    </w:div>
    <w:div w:id="1931884918">
      <w:bodyDiv w:val="1"/>
      <w:marLeft w:val="0"/>
      <w:marRight w:val="0"/>
      <w:marTop w:val="0"/>
      <w:marBottom w:val="0"/>
      <w:divBdr>
        <w:top w:val="none" w:sz="0" w:space="0" w:color="auto"/>
        <w:left w:val="none" w:sz="0" w:space="0" w:color="auto"/>
        <w:bottom w:val="none" w:sz="0" w:space="0" w:color="auto"/>
        <w:right w:val="none" w:sz="0" w:space="0" w:color="auto"/>
      </w:divBdr>
    </w:div>
    <w:div w:id="1932542362">
      <w:bodyDiv w:val="1"/>
      <w:marLeft w:val="0"/>
      <w:marRight w:val="0"/>
      <w:marTop w:val="0"/>
      <w:marBottom w:val="0"/>
      <w:divBdr>
        <w:top w:val="none" w:sz="0" w:space="0" w:color="auto"/>
        <w:left w:val="none" w:sz="0" w:space="0" w:color="auto"/>
        <w:bottom w:val="none" w:sz="0" w:space="0" w:color="auto"/>
        <w:right w:val="none" w:sz="0" w:space="0" w:color="auto"/>
      </w:divBdr>
    </w:div>
    <w:div w:id="1932926293">
      <w:bodyDiv w:val="1"/>
      <w:marLeft w:val="0"/>
      <w:marRight w:val="0"/>
      <w:marTop w:val="0"/>
      <w:marBottom w:val="0"/>
      <w:divBdr>
        <w:top w:val="none" w:sz="0" w:space="0" w:color="auto"/>
        <w:left w:val="none" w:sz="0" w:space="0" w:color="auto"/>
        <w:bottom w:val="none" w:sz="0" w:space="0" w:color="auto"/>
        <w:right w:val="none" w:sz="0" w:space="0" w:color="auto"/>
      </w:divBdr>
    </w:div>
    <w:div w:id="1933274613">
      <w:bodyDiv w:val="1"/>
      <w:marLeft w:val="0"/>
      <w:marRight w:val="0"/>
      <w:marTop w:val="0"/>
      <w:marBottom w:val="0"/>
      <w:divBdr>
        <w:top w:val="none" w:sz="0" w:space="0" w:color="auto"/>
        <w:left w:val="none" w:sz="0" w:space="0" w:color="auto"/>
        <w:bottom w:val="none" w:sz="0" w:space="0" w:color="auto"/>
        <w:right w:val="none" w:sz="0" w:space="0" w:color="auto"/>
      </w:divBdr>
    </w:div>
    <w:div w:id="1933657766">
      <w:bodyDiv w:val="1"/>
      <w:marLeft w:val="0"/>
      <w:marRight w:val="0"/>
      <w:marTop w:val="0"/>
      <w:marBottom w:val="0"/>
      <w:divBdr>
        <w:top w:val="none" w:sz="0" w:space="0" w:color="auto"/>
        <w:left w:val="none" w:sz="0" w:space="0" w:color="auto"/>
        <w:bottom w:val="none" w:sz="0" w:space="0" w:color="auto"/>
        <w:right w:val="none" w:sz="0" w:space="0" w:color="auto"/>
      </w:divBdr>
    </w:div>
    <w:div w:id="1933783331">
      <w:bodyDiv w:val="1"/>
      <w:marLeft w:val="0"/>
      <w:marRight w:val="0"/>
      <w:marTop w:val="0"/>
      <w:marBottom w:val="0"/>
      <w:divBdr>
        <w:top w:val="none" w:sz="0" w:space="0" w:color="auto"/>
        <w:left w:val="none" w:sz="0" w:space="0" w:color="auto"/>
        <w:bottom w:val="none" w:sz="0" w:space="0" w:color="auto"/>
        <w:right w:val="none" w:sz="0" w:space="0" w:color="auto"/>
      </w:divBdr>
    </w:div>
    <w:div w:id="1934048606">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1934899530">
      <w:bodyDiv w:val="1"/>
      <w:marLeft w:val="0"/>
      <w:marRight w:val="0"/>
      <w:marTop w:val="0"/>
      <w:marBottom w:val="0"/>
      <w:divBdr>
        <w:top w:val="none" w:sz="0" w:space="0" w:color="auto"/>
        <w:left w:val="none" w:sz="0" w:space="0" w:color="auto"/>
        <w:bottom w:val="none" w:sz="0" w:space="0" w:color="auto"/>
        <w:right w:val="none" w:sz="0" w:space="0" w:color="auto"/>
      </w:divBdr>
      <w:divsChild>
        <w:div w:id="1238204167">
          <w:marLeft w:val="480"/>
          <w:marRight w:val="0"/>
          <w:marTop w:val="0"/>
          <w:marBottom w:val="0"/>
          <w:divBdr>
            <w:top w:val="none" w:sz="0" w:space="0" w:color="auto"/>
            <w:left w:val="none" w:sz="0" w:space="0" w:color="auto"/>
            <w:bottom w:val="none" w:sz="0" w:space="0" w:color="auto"/>
            <w:right w:val="none" w:sz="0" w:space="0" w:color="auto"/>
          </w:divBdr>
        </w:div>
        <w:div w:id="1294017113">
          <w:marLeft w:val="480"/>
          <w:marRight w:val="0"/>
          <w:marTop w:val="0"/>
          <w:marBottom w:val="0"/>
          <w:divBdr>
            <w:top w:val="none" w:sz="0" w:space="0" w:color="auto"/>
            <w:left w:val="none" w:sz="0" w:space="0" w:color="auto"/>
            <w:bottom w:val="none" w:sz="0" w:space="0" w:color="auto"/>
            <w:right w:val="none" w:sz="0" w:space="0" w:color="auto"/>
          </w:divBdr>
        </w:div>
        <w:div w:id="1051419539">
          <w:marLeft w:val="480"/>
          <w:marRight w:val="0"/>
          <w:marTop w:val="0"/>
          <w:marBottom w:val="0"/>
          <w:divBdr>
            <w:top w:val="none" w:sz="0" w:space="0" w:color="auto"/>
            <w:left w:val="none" w:sz="0" w:space="0" w:color="auto"/>
            <w:bottom w:val="none" w:sz="0" w:space="0" w:color="auto"/>
            <w:right w:val="none" w:sz="0" w:space="0" w:color="auto"/>
          </w:divBdr>
        </w:div>
        <w:div w:id="301427899">
          <w:marLeft w:val="480"/>
          <w:marRight w:val="0"/>
          <w:marTop w:val="0"/>
          <w:marBottom w:val="0"/>
          <w:divBdr>
            <w:top w:val="none" w:sz="0" w:space="0" w:color="auto"/>
            <w:left w:val="none" w:sz="0" w:space="0" w:color="auto"/>
            <w:bottom w:val="none" w:sz="0" w:space="0" w:color="auto"/>
            <w:right w:val="none" w:sz="0" w:space="0" w:color="auto"/>
          </w:divBdr>
        </w:div>
        <w:div w:id="1713454784">
          <w:marLeft w:val="480"/>
          <w:marRight w:val="0"/>
          <w:marTop w:val="0"/>
          <w:marBottom w:val="0"/>
          <w:divBdr>
            <w:top w:val="none" w:sz="0" w:space="0" w:color="auto"/>
            <w:left w:val="none" w:sz="0" w:space="0" w:color="auto"/>
            <w:bottom w:val="none" w:sz="0" w:space="0" w:color="auto"/>
            <w:right w:val="none" w:sz="0" w:space="0" w:color="auto"/>
          </w:divBdr>
        </w:div>
        <w:div w:id="1452285698">
          <w:marLeft w:val="480"/>
          <w:marRight w:val="0"/>
          <w:marTop w:val="0"/>
          <w:marBottom w:val="0"/>
          <w:divBdr>
            <w:top w:val="none" w:sz="0" w:space="0" w:color="auto"/>
            <w:left w:val="none" w:sz="0" w:space="0" w:color="auto"/>
            <w:bottom w:val="none" w:sz="0" w:space="0" w:color="auto"/>
            <w:right w:val="none" w:sz="0" w:space="0" w:color="auto"/>
          </w:divBdr>
        </w:div>
        <w:div w:id="696349060">
          <w:marLeft w:val="480"/>
          <w:marRight w:val="0"/>
          <w:marTop w:val="0"/>
          <w:marBottom w:val="0"/>
          <w:divBdr>
            <w:top w:val="none" w:sz="0" w:space="0" w:color="auto"/>
            <w:left w:val="none" w:sz="0" w:space="0" w:color="auto"/>
            <w:bottom w:val="none" w:sz="0" w:space="0" w:color="auto"/>
            <w:right w:val="none" w:sz="0" w:space="0" w:color="auto"/>
          </w:divBdr>
        </w:div>
        <w:div w:id="2120684218">
          <w:marLeft w:val="480"/>
          <w:marRight w:val="0"/>
          <w:marTop w:val="0"/>
          <w:marBottom w:val="0"/>
          <w:divBdr>
            <w:top w:val="none" w:sz="0" w:space="0" w:color="auto"/>
            <w:left w:val="none" w:sz="0" w:space="0" w:color="auto"/>
            <w:bottom w:val="none" w:sz="0" w:space="0" w:color="auto"/>
            <w:right w:val="none" w:sz="0" w:space="0" w:color="auto"/>
          </w:divBdr>
        </w:div>
        <w:div w:id="2056812209">
          <w:marLeft w:val="480"/>
          <w:marRight w:val="0"/>
          <w:marTop w:val="0"/>
          <w:marBottom w:val="0"/>
          <w:divBdr>
            <w:top w:val="none" w:sz="0" w:space="0" w:color="auto"/>
            <w:left w:val="none" w:sz="0" w:space="0" w:color="auto"/>
            <w:bottom w:val="none" w:sz="0" w:space="0" w:color="auto"/>
            <w:right w:val="none" w:sz="0" w:space="0" w:color="auto"/>
          </w:divBdr>
        </w:div>
        <w:div w:id="474641770">
          <w:marLeft w:val="480"/>
          <w:marRight w:val="0"/>
          <w:marTop w:val="0"/>
          <w:marBottom w:val="0"/>
          <w:divBdr>
            <w:top w:val="none" w:sz="0" w:space="0" w:color="auto"/>
            <w:left w:val="none" w:sz="0" w:space="0" w:color="auto"/>
            <w:bottom w:val="none" w:sz="0" w:space="0" w:color="auto"/>
            <w:right w:val="none" w:sz="0" w:space="0" w:color="auto"/>
          </w:divBdr>
        </w:div>
        <w:div w:id="222566318">
          <w:marLeft w:val="480"/>
          <w:marRight w:val="0"/>
          <w:marTop w:val="0"/>
          <w:marBottom w:val="0"/>
          <w:divBdr>
            <w:top w:val="none" w:sz="0" w:space="0" w:color="auto"/>
            <w:left w:val="none" w:sz="0" w:space="0" w:color="auto"/>
            <w:bottom w:val="none" w:sz="0" w:space="0" w:color="auto"/>
            <w:right w:val="none" w:sz="0" w:space="0" w:color="auto"/>
          </w:divBdr>
        </w:div>
        <w:div w:id="1990472477">
          <w:marLeft w:val="480"/>
          <w:marRight w:val="0"/>
          <w:marTop w:val="0"/>
          <w:marBottom w:val="0"/>
          <w:divBdr>
            <w:top w:val="none" w:sz="0" w:space="0" w:color="auto"/>
            <w:left w:val="none" w:sz="0" w:space="0" w:color="auto"/>
            <w:bottom w:val="none" w:sz="0" w:space="0" w:color="auto"/>
            <w:right w:val="none" w:sz="0" w:space="0" w:color="auto"/>
          </w:divBdr>
        </w:div>
        <w:div w:id="119032338">
          <w:marLeft w:val="480"/>
          <w:marRight w:val="0"/>
          <w:marTop w:val="0"/>
          <w:marBottom w:val="0"/>
          <w:divBdr>
            <w:top w:val="none" w:sz="0" w:space="0" w:color="auto"/>
            <w:left w:val="none" w:sz="0" w:space="0" w:color="auto"/>
            <w:bottom w:val="none" w:sz="0" w:space="0" w:color="auto"/>
            <w:right w:val="none" w:sz="0" w:space="0" w:color="auto"/>
          </w:divBdr>
        </w:div>
        <w:div w:id="616566411">
          <w:marLeft w:val="480"/>
          <w:marRight w:val="0"/>
          <w:marTop w:val="0"/>
          <w:marBottom w:val="0"/>
          <w:divBdr>
            <w:top w:val="none" w:sz="0" w:space="0" w:color="auto"/>
            <w:left w:val="none" w:sz="0" w:space="0" w:color="auto"/>
            <w:bottom w:val="none" w:sz="0" w:space="0" w:color="auto"/>
            <w:right w:val="none" w:sz="0" w:space="0" w:color="auto"/>
          </w:divBdr>
        </w:div>
        <w:div w:id="152068971">
          <w:marLeft w:val="480"/>
          <w:marRight w:val="0"/>
          <w:marTop w:val="0"/>
          <w:marBottom w:val="0"/>
          <w:divBdr>
            <w:top w:val="none" w:sz="0" w:space="0" w:color="auto"/>
            <w:left w:val="none" w:sz="0" w:space="0" w:color="auto"/>
            <w:bottom w:val="none" w:sz="0" w:space="0" w:color="auto"/>
            <w:right w:val="none" w:sz="0" w:space="0" w:color="auto"/>
          </w:divBdr>
        </w:div>
        <w:div w:id="861822680">
          <w:marLeft w:val="480"/>
          <w:marRight w:val="0"/>
          <w:marTop w:val="0"/>
          <w:marBottom w:val="0"/>
          <w:divBdr>
            <w:top w:val="none" w:sz="0" w:space="0" w:color="auto"/>
            <w:left w:val="none" w:sz="0" w:space="0" w:color="auto"/>
            <w:bottom w:val="none" w:sz="0" w:space="0" w:color="auto"/>
            <w:right w:val="none" w:sz="0" w:space="0" w:color="auto"/>
          </w:divBdr>
        </w:div>
        <w:div w:id="590309551">
          <w:marLeft w:val="480"/>
          <w:marRight w:val="0"/>
          <w:marTop w:val="0"/>
          <w:marBottom w:val="0"/>
          <w:divBdr>
            <w:top w:val="none" w:sz="0" w:space="0" w:color="auto"/>
            <w:left w:val="none" w:sz="0" w:space="0" w:color="auto"/>
            <w:bottom w:val="none" w:sz="0" w:space="0" w:color="auto"/>
            <w:right w:val="none" w:sz="0" w:space="0" w:color="auto"/>
          </w:divBdr>
        </w:div>
        <w:div w:id="711419218">
          <w:marLeft w:val="480"/>
          <w:marRight w:val="0"/>
          <w:marTop w:val="0"/>
          <w:marBottom w:val="0"/>
          <w:divBdr>
            <w:top w:val="none" w:sz="0" w:space="0" w:color="auto"/>
            <w:left w:val="none" w:sz="0" w:space="0" w:color="auto"/>
            <w:bottom w:val="none" w:sz="0" w:space="0" w:color="auto"/>
            <w:right w:val="none" w:sz="0" w:space="0" w:color="auto"/>
          </w:divBdr>
        </w:div>
        <w:div w:id="308020726">
          <w:marLeft w:val="480"/>
          <w:marRight w:val="0"/>
          <w:marTop w:val="0"/>
          <w:marBottom w:val="0"/>
          <w:divBdr>
            <w:top w:val="none" w:sz="0" w:space="0" w:color="auto"/>
            <w:left w:val="none" w:sz="0" w:space="0" w:color="auto"/>
            <w:bottom w:val="none" w:sz="0" w:space="0" w:color="auto"/>
            <w:right w:val="none" w:sz="0" w:space="0" w:color="auto"/>
          </w:divBdr>
        </w:div>
        <w:div w:id="696276338">
          <w:marLeft w:val="480"/>
          <w:marRight w:val="0"/>
          <w:marTop w:val="0"/>
          <w:marBottom w:val="0"/>
          <w:divBdr>
            <w:top w:val="none" w:sz="0" w:space="0" w:color="auto"/>
            <w:left w:val="none" w:sz="0" w:space="0" w:color="auto"/>
            <w:bottom w:val="none" w:sz="0" w:space="0" w:color="auto"/>
            <w:right w:val="none" w:sz="0" w:space="0" w:color="auto"/>
          </w:divBdr>
        </w:div>
        <w:div w:id="595871658">
          <w:marLeft w:val="480"/>
          <w:marRight w:val="0"/>
          <w:marTop w:val="0"/>
          <w:marBottom w:val="0"/>
          <w:divBdr>
            <w:top w:val="none" w:sz="0" w:space="0" w:color="auto"/>
            <w:left w:val="none" w:sz="0" w:space="0" w:color="auto"/>
            <w:bottom w:val="none" w:sz="0" w:space="0" w:color="auto"/>
            <w:right w:val="none" w:sz="0" w:space="0" w:color="auto"/>
          </w:divBdr>
        </w:div>
        <w:div w:id="1597208215">
          <w:marLeft w:val="480"/>
          <w:marRight w:val="0"/>
          <w:marTop w:val="0"/>
          <w:marBottom w:val="0"/>
          <w:divBdr>
            <w:top w:val="none" w:sz="0" w:space="0" w:color="auto"/>
            <w:left w:val="none" w:sz="0" w:space="0" w:color="auto"/>
            <w:bottom w:val="none" w:sz="0" w:space="0" w:color="auto"/>
            <w:right w:val="none" w:sz="0" w:space="0" w:color="auto"/>
          </w:divBdr>
        </w:div>
        <w:div w:id="774443202">
          <w:marLeft w:val="480"/>
          <w:marRight w:val="0"/>
          <w:marTop w:val="0"/>
          <w:marBottom w:val="0"/>
          <w:divBdr>
            <w:top w:val="none" w:sz="0" w:space="0" w:color="auto"/>
            <w:left w:val="none" w:sz="0" w:space="0" w:color="auto"/>
            <w:bottom w:val="none" w:sz="0" w:space="0" w:color="auto"/>
            <w:right w:val="none" w:sz="0" w:space="0" w:color="auto"/>
          </w:divBdr>
        </w:div>
        <w:div w:id="2022975467">
          <w:marLeft w:val="480"/>
          <w:marRight w:val="0"/>
          <w:marTop w:val="0"/>
          <w:marBottom w:val="0"/>
          <w:divBdr>
            <w:top w:val="none" w:sz="0" w:space="0" w:color="auto"/>
            <w:left w:val="none" w:sz="0" w:space="0" w:color="auto"/>
            <w:bottom w:val="none" w:sz="0" w:space="0" w:color="auto"/>
            <w:right w:val="none" w:sz="0" w:space="0" w:color="auto"/>
          </w:divBdr>
        </w:div>
        <w:div w:id="37171942">
          <w:marLeft w:val="480"/>
          <w:marRight w:val="0"/>
          <w:marTop w:val="0"/>
          <w:marBottom w:val="0"/>
          <w:divBdr>
            <w:top w:val="none" w:sz="0" w:space="0" w:color="auto"/>
            <w:left w:val="none" w:sz="0" w:space="0" w:color="auto"/>
            <w:bottom w:val="none" w:sz="0" w:space="0" w:color="auto"/>
            <w:right w:val="none" w:sz="0" w:space="0" w:color="auto"/>
          </w:divBdr>
        </w:div>
        <w:div w:id="941381107">
          <w:marLeft w:val="480"/>
          <w:marRight w:val="0"/>
          <w:marTop w:val="0"/>
          <w:marBottom w:val="0"/>
          <w:divBdr>
            <w:top w:val="none" w:sz="0" w:space="0" w:color="auto"/>
            <w:left w:val="none" w:sz="0" w:space="0" w:color="auto"/>
            <w:bottom w:val="none" w:sz="0" w:space="0" w:color="auto"/>
            <w:right w:val="none" w:sz="0" w:space="0" w:color="auto"/>
          </w:divBdr>
        </w:div>
        <w:div w:id="1961955818">
          <w:marLeft w:val="480"/>
          <w:marRight w:val="0"/>
          <w:marTop w:val="0"/>
          <w:marBottom w:val="0"/>
          <w:divBdr>
            <w:top w:val="none" w:sz="0" w:space="0" w:color="auto"/>
            <w:left w:val="none" w:sz="0" w:space="0" w:color="auto"/>
            <w:bottom w:val="none" w:sz="0" w:space="0" w:color="auto"/>
            <w:right w:val="none" w:sz="0" w:space="0" w:color="auto"/>
          </w:divBdr>
        </w:div>
        <w:div w:id="1102140082">
          <w:marLeft w:val="480"/>
          <w:marRight w:val="0"/>
          <w:marTop w:val="0"/>
          <w:marBottom w:val="0"/>
          <w:divBdr>
            <w:top w:val="none" w:sz="0" w:space="0" w:color="auto"/>
            <w:left w:val="none" w:sz="0" w:space="0" w:color="auto"/>
            <w:bottom w:val="none" w:sz="0" w:space="0" w:color="auto"/>
            <w:right w:val="none" w:sz="0" w:space="0" w:color="auto"/>
          </w:divBdr>
        </w:div>
        <w:div w:id="523440597">
          <w:marLeft w:val="480"/>
          <w:marRight w:val="0"/>
          <w:marTop w:val="0"/>
          <w:marBottom w:val="0"/>
          <w:divBdr>
            <w:top w:val="none" w:sz="0" w:space="0" w:color="auto"/>
            <w:left w:val="none" w:sz="0" w:space="0" w:color="auto"/>
            <w:bottom w:val="none" w:sz="0" w:space="0" w:color="auto"/>
            <w:right w:val="none" w:sz="0" w:space="0" w:color="auto"/>
          </w:divBdr>
        </w:div>
        <w:div w:id="406389301">
          <w:marLeft w:val="480"/>
          <w:marRight w:val="0"/>
          <w:marTop w:val="0"/>
          <w:marBottom w:val="0"/>
          <w:divBdr>
            <w:top w:val="none" w:sz="0" w:space="0" w:color="auto"/>
            <w:left w:val="none" w:sz="0" w:space="0" w:color="auto"/>
            <w:bottom w:val="none" w:sz="0" w:space="0" w:color="auto"/>
            <w:right w:val="none" w:sz="0" w:space="0" w:color="auto"/>
          </w:divBdr>
        </w:div>
        <w:div w:id="1038160636">
          <w:marLeft w:val="480"/>
          <w:marRight w:val="0"/>
          <w:marTop w:val="0"/>
          <w:marBottom w:val="0"/>
          <w:divBdr>
            <w:top w:val="none" w:sz="0" w:space="0" w:color="auto"/>
            <w:left w:val="none" w:sz="0" w:space="0" w:color="auto"/>
            <w:bottom w:val="none" w:sz="0" w:space="0" w:color="auto"/>
            <w:right w:val="none" w:sz="0" w:space="0" w:color="auto"/>
          </w:divBdr>
        </w:div>
        <w:div w:id="1459567657">
          <w:marLeft w:val="480"/>
          <w:marRight w:val="0"/>
          <w:marTop w:val="0"/>
          <w:marBottom w:val="0"/>
          <w:divBdr>
            <w:top w:val="none" w:sz="0" w:space="0" w:color="auto"/>
            <w:left w:val="none" w:sz="0" w:space="0" w:color="auto"/>
            <w:bottom w:val="none" w:sz="0" w:space="0" w:color="auto"/>
            <w:right w:val="none" w:sz="0" w:space="0" w:color="auto"/>
          </w:divBdr>
        </w:div>
        <w:div w:id="407508009">
          <w:marLeft w:val="480"/>
          <w:marRight w:val="0"/>
          <w:marTop w:val="0"/>
          <w:marBottom w:val="0"/>
          <w:divBdr>
            <w:top w:val="none" w:sz="0" w:space="0" w:color="auto"/>
            <w:left w:val="none" w:sz="0" w:space="0" w:color="auto"/>
            <w:bottom w:val="none" w:sz="0" w:space="0" w:color="auto"/>
            <w:right w:val="none" w:sz="0" w:space="0" w:color="auto"/>
          </w:divBdr>
        </w:div>
        <w:div w:id="2015956230">
          <w:marLeft w:val="480"/>
          <w:marRight w:val="0"/>
          <w:marTop w:val="0"/>
          <w:marBottom w:val="0"/>
          <w:divBdr>
            <w:top w:val="none" w:sz="0" w:space="0" w:color="auto"/>
            <w:left w:val="none" w:sz="0" w:space="0" w:color="auto"/>
            <w:bottom w:val="none" w:sz="0" w:space="0" w:color="auto"/>
            <w:right w:val="none" w:sz="0" w:space="0" w:color="auto"/>
          </w:divBdr>
        </w:div>
        <w:div w:id="608661664">
          <w:marLeft w:val="480"/>
          <w:marRight w:val="0"/>
          <w:marTop w:val="0"/>
          <w:marBottom w:val="0"/>
          <w:divBdr>
            <w:top w:val="none" w:sz="0" w:space="0" w:color="auto"/>
            <w:left w:val="none" w:sz="0" w:space="0" w:color="auto"/>
            <w:bottom w:val="none" w:sz="0" w:space="0" w:color="auto"/>
            <w:right w:val="none" w:sz="0" w:space="0" w:color="auto"/>
          </w:divBdr>
        </w:div>
        <w:div w:id="1718238122">
          <w:marLeft w:val="480"/>
          <w:marRight w:val="0"/>
          <w:marTop w:val="0"/>
          <w:marBottom w:val="0"/>
          <w:divBdr>
            <w:top w:val="none" w:sz="0" w:space="0" w:color="auto"/>
            <w:left w:val="none" w:sz="0" w:space="0" w:color="auto"/>
            <w:bottom w:val="none" w:sz="0" w:space="0" w:color="auto"/>
            <w:right w:val="none" w:sz="0" w:space="0" w:color="auto"/>
          </w:divBdr>
        </w:div>
        <w:div w:id="195656683">
          <w:marLeft w:val="480"/>
          <w:marRight w:val="0"/>
          <w:marTop w:val="0"/>
          <w:marBottom w:val="0"/>
          <w:divBdr>
            <w:top w:val="none" w:sz="0" w:space="0" w:color="auto"/>
            <w:left w:val="none" w:sz="0" w:space="0" w:color="auto"/>
            <w:bottom w:val="none" w:sz="0" w:space="0" w:color="auto"/>
            <w:right w:val="none" w:sz="0" w:space="0" w:color="auto"/>
          </w:divBdr>
        </w:div>
        <w:div w:id="79328367">
          <w:marLeft w:val="480"/>
          <w:marRight w:val="0"/>
          <w:marTop w:val="0"/>
          <w:marBottom w:val="0"/>
          <w:divBdr>
            <w:top w:val="none" w:sz="0" w:space="0" w:color="auto"/>
            <w:left w:val="none" w:sz="0" w:space="0" w:color="auto"/>
            <w:bottom w:val="none" w:sz="0" w:space="0" w:color="auto"/>
            <w:right w:val="none" w:sz="0" w:space="0" w:color="auto"/>
          </w:divBdr>
        </w:div>
        <w:div w:id="1816920386">
          <w:marLeft w:val="480"/>
          <w:marRight w:val="0"/>
          <w:marTop w:val="0"/>
          <w:marBottom w:val="0"/>
          <w:divBdr>
            <w:top w:val="none" w:sz="0" w:space="0" w:color="auto"/>
            <w:left w:val="none" w:sz="0" w:space="0" w:color="auto"/>
            <w:bottom w:val="none" w:sz="0" w:space="0" w:color="auto"/>
            <w:right w:val="none" w:sz="0" w:space="0" w:color="auto"/>
          </w:divBdr>
        </w:div>
        <w:div w:id="1015839115">
          <w:marLeft w:val="480"/>
          <w:marRight w:val="0"/>
          <w:marTop w:val="0"/>
          <w:marBottom w:val="0"/>
          <w:divBdr>
            <w:top w:val="none" w:sz="0" w:space="0" w:color="auto"/>
            <w:left w:val="none" w:sz="0" w:space="0" w:color="auto"/>
            <w:bottom w:val="none" w:sz="0" w:space="0" w:color="auto"/>
            <w:right w:val="none" w:sz="0" w:space="0" w:color="auto"/>
          </w:divBdr>
        </w:div>
        <w:div w:id="1909416832">
          <w:marLeft w:val="480"/>
          <w:marRight w:val="0"/>
          <w:marTop w:val="0"/>
          <w:marBottom w:val="0"/>
          <w:divBdr>
            <w:top w:val="none" w:sz="0" w:space="0" w:color="auto"/>
            <w:left w:val="none" w:sz="0" w:space="0" w:color="auto"/>
            <w:bottom w:val="none" w:sz="0" w:space="0" w:color="auto"/>
            <w:right w:val="none" w:sz="0" w:space="0" w:color="auto"/>
          </w:divBdr>
        </w:div>
        <w:div w:id="1110978477">
          <w:marLeft w:val="480"/>
          <w:marRight w:val="0"/>
          <w:marTop w:val="0"/>
          <w:marBottom w:val="0"/>
          <w:divBdr>
            <w:top w:val="none" w:sz="0" w:space="0" w:color="auto"/>
            <w:left w:val="none" w:sz="0" w:space="0" w:color="auto"/>
            <w:bottom w:val="none" w:sz="0" w:space="0" w:color="auto"/>
            <w:right w:val="none" w:sz="0" w:space="0" w:color="auto"/>
          </w:divBdr>
        </w:div>
        <w:div w:id="561135903">
          <w:marLeft w:val="480"/>
          <w:marRight w:val="0"/>
          <w:marTop w:val="0"/>
          <w:marBottom w:val="0"/>
          <w:divBdr>
            <w:top w:val="none" w:sz="0" w:space="0" w:color="auto"/>
            <w:left w:val="none" w:sz="0" w:space="0" w:color="auto"/>
            <w:bottom w:val="none" w:sz="0" w:space="0" w:color="auto"/>
            <w:right w:val="none" w:sz="0" w:space="0" w:color="auto"/>
          </w:divBdr>
        </w:div>
        <w:div w:id="1379089063">
          <w:marLeft w:val="480"/>
          <w:marRight w:val="0"/>
          <w:marTop w:val="0"/>
          <w:marBottom w:val="0"/>
          <w:divBdr>
            <w:top w:val="none" w:sz="0" w:space="0" w:color="auto"/>
            <w:left w:val="none" w:sz="0" w:space="0" w:color="auto"/>
            <w:bottom w:val="none" w:sz="0" w:space="0" w:color="auto"/>
            <w:right w:val="none" w:sz="0" w:space="0" w:color="auto"/>
          </w:divBdr>
        </w:div>
        <w:div w:id="1100376468">
          <w:marLeft w:val="480"/>
          <w:marRight w:val="0"/>
          <w:marTop w:val="0"/>
          <w:marBottom w:val="0"/>
          <w:divBdr>
            <w:top w:val="none" w:sz="0" w:space="0" w:color="auto"/>
            <w:left w:val="none" w:sz="0" w:space="0" w:color="auto"/>
            <w:bottom w:val="none" w:sz="0" w:space="0" w:color="auto"/>
            <w:right w:val="none" w:sz="0" w:space="0" w:color="auto"/>
          </w:divBdr>
        </w:div>
        <w:div w:id="1908882922">
          <w:marLeft w:val="480"/>
          <w:marRight w:val="0"/>
          <w:marTop w:val="0"/>
          <w:marBottom w:val="0"/>
          <w:divBdr>
            <w:top w:val="none" w:sz="0" w:space="0" w:color="auto"/>
            <w:left w:val="none" w:sz="0" w:space="0" w:color="auto"/>
            <w:bottom w:val="none" w:sz="0" w:space="0" w:color="auto"/>
            <w:right w:val="none" w:sz="0" w:space="0" w:color="auto"/>
          </w:divBdr>
        </w:div>
        <w:div w:id="1693144748">
          <w:marLeft w:val="480"/>
          <w:marRight w:val="0"/>
          <w:marTop w:val="0"/>
          <w:marBottom w:val="0"/>
          <w:divBdr>
            <w:top w:val="none" w:sz="0" w:space="0" w:color="auto"/>
            <w:left w:val="none" w:sz="0" w:space="0" w:color="auto"/>
            <w:bottom w:val="none" w:sz="0" w:space="0" w:color="auto"/>
            <w:right w:val="none" w:sz="0" w:space="0" w:color="auto"/>
          </w:divBdr>
        </w:div>
        <w:div w:id="787160469">
          <w:marLeft w:val="480"/>
          <w:marRight w:val="0"/>
          <w:marTop w:val="0"/>
          <w:marBottom w:val="0"/>
          <w:divBdr>
            <w:top w:val="none" w:sz="0" w:space="0" w:color="auto"/>
            <w:left w:val="none" w:sz="0" w:space="0" w:color="auto"/>
            <w:bottom w:val="none" w:sz="0" w:space="0" w:color="auto"/>
            <w:right w:val="none" w:sz="0" w:space="0" w:color="auto"/>
          </w:divBdr>
        </w:div>
        <w:div w:id="1978417567">
          <w:marLeft w:val="480"/>
          <w:marRight w:val="0"/>
          <w:marTop w:val="0"/>
          <w:marBottom w:val="0"/>
          <w:divBdr>
            <w:top w:val="none" w:sz="0" w:space="0" w:color="auto"/>
            <w:left w:val="none" w:sz="0" w:space="0" w:color="auto"/>
            <w:bottom w:val="none" w:sz="0" w:space="0" w:color="auto"/>
            <w:right w:val="none" w:sz="0" w:space="0" w:color="auto"/>
          </w:divBdr>
        </w:div>
        <w:div w:id="202207345">
          <w:marLeft w:val="480"/>
          <w:marRight w:val="0"/>
          <w:marTop w:val="0"/>
          <w:marBottom w:val="0"/>
          <w:divBdr>
            <w:top w:val="none" w:sz="0" w:space="0" w:color="auto"/>
            <w:left w:val="none" w:sz="0" w:space="0" w:color="auto"/>
            <w:bottom w:val="none" w:sz="0" w:space="0" w:color="auto"/>
            <w:right w:val="none" w:sz="0" w:space="0" w:color="auto"/>
          </w:divBdr>
        </w:div>
        <w:div w:id="1313951769">
          <w:marLeft w:val="480"/>
          <w:marRight w:val="0"/>
          <w:marTop w:val="0"/>
          <w:marBottom w:val="0"/>
          <w:divBdr>
            <w:top w:val="none" w:sz="0" w:space="0" w:color="auto"/>
            <w:left w:val="none" w:sz="0" w:space="0" w:color="auto"/>
            <w:bottom w:val="none" w:sz="0" w:space="0" w:color="auto"/>
            <w:right w:val="none" w:sz="0" w:space="0" w:color="auto"/>
          </w:divBdr>
        </w:div>
        <w:div w:id="1880314648">
          <w:marLeft w:val="480"/>
          <w:marRight w:val="0"/>
          <w:marTop w:val="0"/>
          <w:marBottom w:val="0"/>
          <w:divBdr>
            <w:top w:val="none" w:sz="0" w:space="0" w:color="auto"/>
            <w:left w:val="none" w:sz="0" w:space="0" w:color="auto"/>
            <w:bottom w:val="none" w:sz="0" w:space="0" w:color="auto"/>
            <w:right w:val="none" w:sz="0" w:space="0" w:color="auto"/>
          </w:divBdr>
        </w:div>
        <w:div w:id="1926961282">
          <w:marLeft w:val="480"/>
          <w:marRight w:val="0"/>
          <w:marTop w:val="0"/>
          <w:marBottom w:val="0"/>
          <w:divBdr>
            <w:top w:val="none" w:sz="0" w:space="0" w:color="auto"/>
            <w:left w:val="none" w:sz="0" w:space="0" w:color="auto"/>
            <w:bottom w:val="none" w:sz="0" w:space="0" w:color="auto"/>
            <w:right w:val="none" w:sz="0" w:space="0" w:color="auto"/>
          </w:divBdr>
        </w:div>
        <w:div w:id="1416784622">
          <w:marLeft w:val="480"/>
          <w:marRight w:val="0"/>
          <w:marTop w:val="0"/>
          <w:marBottom w:val="0"/>
          <w:divBdr>
            <w:top w:val="none" w:sz="0" w:space="0" w:color="auto"/>
            <w:left w:val="none" w:sz="0" w:space="0" w:color="auto"/>
            <w:bottom w:val="none" w:sz="0" w:space="0" w:color="auto"/>
            <w:right w:val="none" w:sz="0" w:space="0" w:color="auto"/>
          </w:divBdr>
        </w:div>
        <w:div w:id="1402950843">
          <w:marLeft w:val="480"/>
          <w:marRight w:val="0"/>
          <w:marTop w:val="0"/>
          <w:marBottom w:val="0"/>
          <w:divBdr>
            <w:top w:val="none" w:sz="0" w:space="0" w:color="auto"/>
            <w:left w:val="none" w:sz="0" w:space="0" w:color="auto"/>
            <w:bottom w:val="none" w:sz="0" w:space="0" w:color="auto"/>
            <w:right w:val="none" w:sz="0" w:space="0" w:color="auto"/>
          </w:divBdr>
        </w:div>
        <w:div w:id="908077687">
          <w:marLeft w:val="480"/>
          <w:marRight w:val="0"/>
          <w:marTop w:val="0"/>
          <w:marBottom w:val="0"/>
          <w:divBdr>
            <w:top w:val="none" w:sz="0" w:space="0" w:color="auto"/>
            <w:left w:val="none" w:sz="0" w:space="0" w:color="auto"/>
            <w:bottom w:val="none" w:sz="0" w:space="0" w:color="auto"/>
            <w:right w:val="none" w:sz="0" w:space="0" w:color="auto"/>
          </w:divBdr>
        </w:div>
        <w:div w:id="599216463">
          <w:marLeft w:val="480"/>
          <w:marRight w:val="0"/>
          <w:marTop w:val="0"/>
          <w:marBottom w:val="0"/>
          <w:divBdr>
            <w:top w:val="none" w:sz="0" w:space="0" w:color="auto"/>
            <w:left w:val="none" w:sz="0" w:space="0" w:color="auto"/>
            <w:bottom w:val="none" w:sz="0" w:space="0" w:color="auto"/>
            <w:right w:val="none" w:sz="0" w:space="0" w:color="auto"/>
          </w:divBdr>
        </w:div>
        <w:div w:id="1673020111">
          <w:marLeft w:val="480"/>
          <w:marRight w:val="0"/>
          <w:marTop w:val="0"/>
          <w:marBottom w:val="0"/>
          <w:divBdr>
            <w:top w:val="none" w:sz="0" w:space="0" w:color="auto"/>
            <w:left w:val="none" w:sz="0" w:space="0" w:color="auto"/>
            <w:bottom w:val="none" w:sz="0" w:space="0" w:color="auto"/>
            <w:right w:val="none" w:sz="0" w:space="0" w:color="auto"/>
          </w:divBdr>
        </w:div>
        <w:div w:id="231890820">
          <w:marLeft w:val="480"/>
          <w:marRight w:val="0"/>
          <w:marTop w:val="0"/>
          <w:marBottom w:val="0"/>
          <w:divBdr>
            <w:top w:val="none" w:sz="0" w:space="0" w:color="auto"/>
            <w:left w:val="none" w:sz="0" w:space="0" w:color="auto"/>
            <w:bottom w:val="none" w:sz="0" w:space="0" w:color="auto"/>
            <w:right w:val="none" w:sz="0" w:space="0" w:color="auto"/>
          </w:divBdr>
        </w:div>
        <w:div w:id="2028021827">
          <w:marLeft w:val="480"/>
          <w:marRight w:val="0"/>
          <w:marTop w:val="0"/>
          <w:marBottom w:val="0"/>
          <w:divBdr>
            <w:top w:val="none" w:sz="0" w:space="0" w:color="auto"/>
            <w:left w:val="none" w:sz="0" w:space="0" w:color="auto"/>
            <w:bottom w:val="none" w:sz="0" w:space="0" w:color="auto"/>
            <w:right w:val="none" w:sz="0" w:space="0" w:color="auto"/>
          </w:divBdr>
        </w:div>
        <w:div w:id="898439767">
          <w:marLeft w:val="480"/>
          <w:marRight w:val="0"/>
          <w:marTop w:val="0"/>
          <w:marBottom w:val="0"/>
          <w:divBdr>
            <w:top w:val="none" w:sz="0" w:space="0" w:color="auto"/>
            <w:left w:val="none" w:sz="0" w:space="0" w:color="auto"/>
            <w:bottom w:val="none" w:sz="0" w:space="0" w:color="auto"/>
            <w:right w:val="none" w:sz="0" w:space="0" w:color="auto"/>
          </w:divBdr>
        </w:div>
        <w:div w:id="187645189">
          <w:marLeft w:val="480"/>
          <w:marRight w:val="0"/>
          <w:marTop w:val="0"/>
          <w:marBottom w:val="0"/>
          <w:divBdr>
            <w:top w:val="none" w:sz="0" w:space="0" w:color="auto"/>
            <w:left w:val="none" w:sz="0" w:space="0" w:color="auto"/>
            <w:bottom w:val="none" w:sz="0" w:space="0" w:color="auto"/>
            <w:right w:val="none" w:sz="0" w:space="0" w:color="auto"/>
          </w:divBdr>
        </w:div>
        <w:div w:id="1913739561">
          <w:marLeft w:val="480"/>
          <w:marRight w:val="0"/>
          <w:marTop w:val="0"/>
          <w:marBottom w:val="0"/>
          <w:divBdr>
            <w:top w:val="none" w:sz="0" w:space="0" w:color="auto"/>
            <w:left w:val="none" w:sz="0" w:space="0" w:color="auto"/>
            <w:bottom w:val="none" w:sz="0" w:space="0" w:color="auto"/>
            <w:right w:val="none" w:sz="0" w:space="0" w:color="auto"/>
          </w:divBdr>
        </w:div>
        <w:div w:id="503983068">
          <w:marLeft w:val="480"/>
          <w:marRight w:val="0"/>
          <w:marTop w:val="0"/>
          <w:marBottom w:val="0"/>
          <w:divBdr>
            <w:top w:val="none" w:sz="0" w:space="0" w:color="auto"/>
            <w:left w:val="none" w:sz="0" w:space="0" w:color="auto"/>
            <w:bottom w:val="none" w:sz="0" w:space="0" w:color="auto"/>
            <w:right w:val="none" w:sz="0" w:space="0" w:color="auto"/>
          </w:divBdr>
        </w:div>
        <w:div w:id="550920996">
          <w:marLeft w:val="480"/>
          <w:marRight w:val="0"/>
          <w:marTop w:val="0"/>
          <w:marBottom w:val="0"/>
          <w:divBdr>
            <w:top w:val="none" w:sz="0" w:space="0" w:color="auto"/>
            <w:left w:val="none" w:sz="0" w:space="0" w:color="auto"/>
            <w:bottom w:val="none" w:sz="0" w:space="0" w:color="auto"/>
            <w:right w:val="none" w:sz="0" w:space="0" w:color="auto"/>
          </w:divBdr>
        </w:div>
        <w:div w:id="43523660">
          <w:marLeft w:val="480"/>
          <w:marRight w:val="0"/>
          <w:marTop w:val="0"/>
          <w:marBottom w:val="0"/>
          <w:divBdr>
            <w:top w:val="none" w:sz="0" w:space="0" w:color="auto"/>
            <w:left w:val="none" w:sz="0" w:space="0" w:color="auto"/>
            <w:bottom w:val="none" w:sz="0" w:space="0" w:color="auto"/>
            <w:right w:val="none" w:sz="0" w:space="0" w:color="auto"/>
          </w:divBdr>
        </w:div>
        <w:div w:id="1833793988">
          <w:marLeft w:val="480"/>
          <w:marRight w:val="0"/>
          <w:marTop w:val="0"/>
          <w:marBottom w:val="0"/>
          <w:divBdr>
            <w:top w:val="none" w:sz="0" w:space="0" w:color="auto"/>
            <w:left w:val="none" w:sz="0" w:space="0" w:color="auto"/>
            <w:bottom w:val="none" w:sz="0" w:space="0" w:color="auto"/>
            <w:right w:val="none" w:sz="0" w:space="0" w:color="auto"/>
          </w:divBdr>
        </w:div>
        <w:div w:id="2100247004">
          <w:marLeft w:val="480"/>
          <w:marRight w:val="0"/>
          <w:marTop w:val="0"/>
          <w:marBottom w:val="0"/>
          <w:divBdr>
            <w:top w:val="none" w:sz="0" w:space="0" w:color="auto"/>
            <w:left w:val="none" w:sz="0" w:space="0" w:color="auto"/>
            <w:bottom w:val="none" w:sz="0" w:space="0" w:color="auto"/>
            <w:right w:val="none" w:sz="0" w:space="0" w:color="auto"/>
          </w:divBdr>
        </w:div>
        <w:div w:id="1073087752">
          <w:marLeft w:val="480"/>
          <w:marRight w:val="0"/>
          <w:marTop w:val="0"/>
          <w:marBottom w:val="0"/>
          <w:divBdr>
            <w:top w:val="none" w:sz="0" w:space="0" w:color="auto"/>
            <w:left w:val="none" w:sz="0" w:space="0" w:color="auto"/>
            <w:bottom w:val="none" w:sz="0" w:space="0" w:color="auto"/>
            <w:right w:val="none" w:sz="0" w:space="0" w:color="auto"/>
          </w:divBdr>
        </w:div>
        <w:div w:id="363020645">
          <w:marLeft w:val="480"/>
          <w:marRight w:val="0"/>
          <w:marTop w:val="0"/>
          <w:marBottom w:val="0"/>
          <w:divBdr>
            <w:top w:val="none" w:sz="0" w:space="0" w:color="auto"/>
            <w:left w:val="none" w:sz="0" w:space="0" w:color="auto"/>
            <w:bottom w:val="none" w:sz="0" w:space="0" w:color="auto"/>
            <w:right w:val="none" w:sz="0" w:space="0" w:color="auto"/>
          </w:divBdr>
        </w:div>
        <w:div w:id="1845438956">
          <w:marLeft w:val="480"/>
          <w:marRight w:val="0"/>
          <w:marTop w:val="0"/>
          <w:marBottom w:val="0"/>
          <w:divBdr>
            <w:top w:val="none" w:sz="0" w:space="0" w:color="auto"/>
            <w:left w:val="none" w:sz="0" w:space="0" w:color="auto"/>
            <w:bottom w:val="none" w:sz="0" w:space="0" w:color="auto"/>
            <w:right w:val="none" w:sz="0" w:space="0" w:color="auto"/>
          </w:divBdr>
        </w:div>
        <w:div w:id="1468477124">
          <w:marLeft w:val="480"/>
          <w:marRight w:val="0"/>
          <w:marTop w:val="0"/>
          <w:marBottom w:val="0"/>
          <w:divBdr>
            <w:top w:val="none" w:sz="0" w:space="0" w:color="auto"/>
            <w:left w:val="none" w:sz="0" w:space="0" w:color="auto"/>
            <w:bottom w:val="none" w:sz="0" w:space="0" w:color="auto"/>
            <w:right w:val="none" w:sz="0" w:space="0" w:color="auto"/>
          </w:divBdr>
        </w:div>
        <w:div w:id="734082692">
          <w:marLeft w:val="480"/>
          <w:marRight w:val="0"/>
          <w:marTop w:val="0"/>
          <w:marBottom w:val="0"/>
          <w:divBdr>
            <w:top w:val="none" w:sz="0" w:space="0" w:color="auto"/>
            <w:left w:val="none" w:sz="0" w:space="0" w:color="auto"/>
            <w:bottom w:val="none" w:sz="0" w:space="0" w:color="auto"/>
            <w:right w:val="none" w:sz="0" w:space="0" w:color="auto"/>
          </w:divBdr>
        </w:div>
        <w:div w:id="7089">
          <w:marLeft w:val="480"/>
          <w:marRight w:val="0"/>
          <w:marTop w:val="0"/>
          <w:marBottom w:val="0"/>
          <w:divBdr>
            <w:top w:val="none" w:sz="0" w:space="0" w:color="auto"/>
            <w:left w:val="none" w:sz="0" w:space="0" w:color="auto"/>
            <w:bottom w:val="none" w:sz="0" w:space="0" w:color="auto"/>
            <w:right w:val="none" w:sz="0" w:space="0" w:color="auto"/>
          </w:divBdr>
        </w:div>
        <w:div w:id="1669211109">
          <w:marLeft w:val="480"/>
          <w:marRight w:val="0"/>
          <w:marTop w:val="0"/>
          <w:marBottom w:val="0"/>
          <w:divBdr>
            <w:top w:val="none" w:sz="0" w:space="0" w:color="auto"/>
            <w:left w:val="none" w:sz="0" w:space="0" w:color="auto"/>
            <w:bottom w:val="none" w:sz="0" w:space="0" w:color="auto"/>
            <w:right w:val="none" w:sz="0" w:space="0" w:color="auto"/>
          </w:divBdr>
        </w:div>
        <w:div w:id="417871900">
          <w:marLeft w:val="480"/>
          <w:marRight w:val="0"/>
          <w:marTop w:val="0"/>
          <w:marBottom w:val="0"/>
          <w:divBdr>
            <w:top w:val="none" w:sz="0" w:space="0" w:color="auto"/>
            <w:left w:val="none" w:sz="0" w:space="0" w:color="auto"/>
            <w:bottom w:val="none" w:sz="0" w:space="0" w:color="auto"/>
            <w:right w:val="none" w:sz="0" w:space="0" w:color="auto"/>
          </w:divBdr>
        </w:div>
        <w:div w:id="702830836">
          <w:marLeft w:val="480"/>
          <w:marRight w:val="0"/>
          <w:marTop w:val="0"/>
          <w:marBottom w:val="0"/>
          <w:divBdr>
            <w:top w:val="none" w:sz="0" w:space="0" w:color="auto"/>
            <w:left w:val="none" w:sz="0" w:space="0" w:color="auto"/>
            <w:bottom w:val="none" w:sz="0" w:space="0" w:color="auto"/>
            <w:right w:val="none" w:sz="0" w:space="0" w:color="auto"/>
          </w:divBdr>
        </w:div>
        <w:div w:id="422185117">
          <w:marLeft w:val="480"/>
          <w:marRight w:val="0"/>
          <w:marTop w:val="0"/>
          <w:marBottom w:val="0"/>
          <w:divBdr>
            <w:top w:val="none" w:sz="0" w:space="0" w:color="auto"/>
            <w:left w:val="none" w:sz="0" w:space="0" w:color="auto"/>
            <w:bottom w:val="none" w:sz="0" w:space="0" w:color="auto"/>
            <w:right w:val="none" w:sz="0" w:space="0" w:color="auto"/>
          </w:divBdr>
        </w:div>
        <w:div w:id="1719208034">
          <w:marLeft w:val="480"/>
          <w:marRight w:val="0"/>
          <w:marTop w:val="0"/>
          <w:marBottom w:val="0"/>
          <w:divBdr>
            <w:top w:val="none" w:sz="0" w:space="0" w:color="auto"/>
            <w:left w:val="none" w:sz="0" w:space="0" w:color="auto"/>
            <w:bottom w:val="none" w:sz="0" w:space="0" w:color="auto"/>
            <w:right w:val="none" w:sz="0" w:space="0" w:color="auto"/>
          </w:divBdr>
        </w:div>
        <w:div w:id="850335612">
          <w:marLeft w:val="480"/>
          <w:marRight w:val="0"/>
          <w:marTop w:val="0"/>
          <w:marBottom w:val="0"/>
          <w:divBdr>
            <w:top w:val="none" w:sz="0" w:space="0" w:color="auto"/>
            <w:left w:val="none" w:sz="0" w:space="0" w:color="auto"/>
            <w:bottom w:val="none" w:sz="0" w:space="0" w:color="auto"/>
            <w:right w:val="none" w:sz="0" w:space="0" w:color="auto"/>
          </w:divBdr>
        </w:div>
        <w:div w:id="2131821949">
          <w:marLeft w:val="480"/>
          <w:marRight w:val="0"/>
          <w:marTop w:val="0"/>
          <w:marBottom w:val="0"/>
          <w:divBdr>
            <w:top w:val="none" w:sz="0" w:space="0" w:color="auto"/>
            <w:left w:val="none" w:sz="0" w:space="0" w:color="auto"/>
            <w:bottom w:val="none" w:sz="0" w:space="0" w:color="auto"/>
            <w:right w:val="none" w:sz="0" w:space="0" w:color="auto"/>
          </w:divBdr>
        </w:div>
        <w:div w:id="509024015">
          <w:marLeft w:val="480"/>
          <w:marRight w:val="0"/>
          <w:marTop w:val="0"/>
          <w:marBottom w:val="0"/>
          <w:divBdr>
            <w:top w:val="none" w:sz="0" w:space="0" w:color="auto"/>
            <w:left w:val="none" w:sz="0" w:space="0" w:color="auto"/>
            <w:bottom w:val="none" w:sz="0" w:space="0" w:color="auto"/>
            <w:right w:val="none" w:sz="0" w:space="0" w:color="auto"/>
          </w:divBdr>
        </w:div>
        <w:div w:id="739180992">
          <w:marLeft w:val="480"/>
          <w:marRight w:val="0"/>
          <w:marTop w:val="0"/>
          <w:marBottom w:val="0"/>
          <w:divBdr>
            <w:top w:val="none" w:sz="0" w:space="0" w:color="auto"/>
            <w:left w:val="none" w:sz="0" w:space="0" w:color="auto"/>
            <w:bottom w:val="none" w:sz="0" w:space="0" w:color="auto"/>
            <w:right w:val="none" w:sz="0" w:space="0" w:color="auto"/>
          </w:divBdr>
        </w:div>
        <w:div w:id="810097962">
          <w:marLeft w:val="480"/>
          <w:marRight w:val="0"/>
          <w:marTop w:val="0"/>
          <w:marBottom w:val="0"/>
          <w:divBdr>
            <w:top w:val="none" w:sz="0" w:space="0" w:color="auto"/>
            <w:left w:val="none" w:sz="0" w:space="0" w:color="auto"/>
            <w:bottom w:val="none" w:sz="0" w:space="0" w:color="auto"/>
            <w:right w:val="none" w:sz="0" w:space="0" w:color="auto"/>
          </w:divBdr>
        </w:div>
        <w:div w:id="1896507523">
          <w:marLeft w:val="480"/>
          <w:marRight w:val="0"/>
          <w:marTop w:val="0"/>
          <w:marBottom w:val="0"/>
          <w:divBdr>
            <w:top w:val="none" w:sz="0" w:space="0" w:color="auto"/>
            <w:left w:val="none" w:sz="0" w:space="0" w:color="auto"/>
            <w:bottom w:val="none" w:sz="0" w:space="0" w:color="auto"/>
            <w:right w:val="none" w:sz="0" w:space="0" w:color="auto"/>
          </w:divBdr>
        </w:div>
        <w:div w:id="370809268">
          <w:marLeft w:val="480"/>
          <w:marRight w:val="0"/>
          <w:marTop w:val="0"/>
          <w:marBottom w:val="0"/>
          <w:divBdr>
            <w:top w:val="none" w:sz="0" w:space="0" w:color="auto"/>
            <w:left w:val="none" w:sz="0" w:space="0" w:color="auto"/>
            <w:bottom w:val="none" w:sz="0" w:space="0" w:color="auto"/>
            <w:right w:val="none" w:sz="0" w:space="0" w:color="auto"/>
          </w:divBdr>
        </w:div>
        <w:div w:id="817310576">
          <w:marLeft w:val="480"/>
          <w:marRight w:val="0"/>
          <w:marTop w:val="0"/>
          <w:marBottom w:val="0"/>
          <w:divBdr>
            <w:top w:val="none" w:sz="0" w:space="0" w:color="auto"/>
            <w:left w:val="none" w:sz="0" w:space="0" w:color="auto"/>
            <w:bottom w:val="none" w:sz="0" w:space="0" w:color="auto"/>
            <w:right w:val="none" w:sz="0" w:space="0" w:color="auto"/>
          </w:divBdr>
        </w:div>
        <w:div w:id="190265784">
          <w:marLeft w:val="480"/>
          <w:marRight w:val="0"/>
          <w:marTop w:val="0"/>
          <w:marBottom w:val="0"/>
          <w:divBdr>
            <w:top w:val="none" w:sz="0" w:space="0" w:color="auto"/>
            <w:left w:val="none" w:sz="0" w:space="0" w:color="auto"/>
            <w:bottom w:val="none" w:sz="0" w:space="0" w:color="auto"/>
            <w:right w:val="none" w:sz="0" w:space="0" w:color="auto"/>
          </w:divBdr>
        </w:div>
        <w:div w:id="1323584137">
          <w:marLeft w:val="480"/>
          <w:marRight w:val="0"/>
          <w:marTop w:val="0"/>
          <w:marBottom w:val="0"/>
          <w:divBdr>
            <w:top w:val="none" w:sz="0" w:space="0" w:color="auto"/>
            <w:left w:val="none" w:sz="0" w:space="0" w:color="auto"/>
            <w:bottom w:val="none" w:sz="0" w:space="0" w:color="auto"/>
            <w:right w:val="none" w:sz="0" w:space="0" w:color="auto"/>
          </w:divBdr>
        </w:div>
        <w:div w:id="1961757850">
          <w:marLeft w:val="480"/>
          <w:marRight w:val="0"/>
          <w:marTop w:val="0"/>
          <w:marBottom w:val="0"/>
          <w:divBdr>
            <w:top w:val="none" w:sz="0" w:space="0" w:color="auto"/>
            <w:left w:val="none" w:sz="0" w:space="0" w:color="auto"/>
            <w:bottom w:val="none" w:sz="0" w:space="0" w:color="auto"/>
            <w:right w:val="none" w:sz="0" w:space="0" w:color="auto"/>
          </w:divBdr>
        </w:div>
      </w:divsChild>
    </w:div>
    <w:div w:id="1934967398">
      <w:bodyDiv w:val="1"/>
      <w:marLeft w:val="0"/>
      <w:marRight w:val="0"/>
      <w:marTop w:val="0"/>
      <w:marBottom w:val="0"/>
      <w:divBdr>
        <w:top w:val="none" w:sz="0" w:space="0" w:color="auto"/>
        <w:left w:val="none" w:sz="0" w:space="0" w:color="auto"/>
        <w:bottom w:val="none" w:sz="0" w:space="0" w:color="auto"/>
        <w:right w:val="none" w:sz="0" w:space="0" w:color="auto"/>
      </w:divBdr>
    </w:div>
    <w:div w:id="1935241628">
      <w:bodyDiv w:val="1"/>
      <w:marLeft w:val="0"/>
      <w:marRight w:val="0"/>
      <w:marTop w:val="0"/>
      <w:marBottom w:val="0"/>
      <w:divBdr>
        <w:top w:val="none" w:sz="0" w:space="0" w:color="auto"/>
        <w:left w:val="none" w:sz="0" w:space="0" w:color="auto"/>
        <w:bottom w:val="none" w:sz="0" w:space="0" w:color="auto"/>
        <w:right w:val="none" w:sz="0" w:space="0" w:color="auto"/>
      </w:divBdr>
    </w:div>
    <w:div w:id="1935281815">
      <w:bodyDiv w:val="1"/>
      <w:marLeft w:val="0"/>
      <w:marRight w:val="0"/>
      <w:marTop w:val="0"/>
      <w:marBottom w:val="0"/>
      <w:divBdr>
        <w:top w:val="none" w:sz="0" w:space="0" w:color="auto"/>
        <w:left w:val="none" w:sz="0" w:space="0" w:color="auto"/>
        <w:bottom w:val="none" w:sz="0" w:space="0" w:color="auto"/>
        <w:right w:val="none" w:sz="0" w:space="0" w:color="auto"/>
      </w:divBdr>
    </w:div>
    <w:div w:id="1935672097">
      <w:bodyDiv w:val="1"/>
      <w:marLeft w:val="0"/>
      <w:marRight w:val="0"/>
      <w:marTop w:val="0"/>
      <w:marBottom w:val="0"/>
      <w:divBdr>
        <w:top w:val="none" w:sz="0" w:space="0" w:color="auto"/>
        <w:left w:val="none" w:sz="0" w:space="0" w:color="auto"/>
        <w:bottom w:val="none" w:sz="0" w:space="0" w:color="auto"/>
        <w:right w:val="none" w:sz="0" w:space="0" w:color="auto"/>
      </w:divBdr>
    </w:div>
    <w:div w:id="1935898856">
      <w:bodyDiv w:val="1"/>
      <w:marLeft w:val="0"/>
      <w:marRight w:val="0"/>
      <w:marTop w:val="0"/>
      <w:marBottom w:val="0"/>
      <w:divBdr>
        <w:top w:val="none" w:sz="0" w:space="0" w:color="auto"/>
        <w:left w:val="none" w:sz="0" w:space="0" w:color="auto"/>
        <w:bottom w:val="none" w:sz="0" w:space="0" w:color="auto"/>
        <w:right w:val="none" w:sz="0" w:space="0" w:color="auto"/>
      </w:divBdr>
    </w:div>
    <w:div w:id="1936010514">
      <w:bodyDiv w:val="1"/>
      <w:marLeft w:val="0"/>
      <w:marRight w:val="0"/>
      <w:marTop w:val="0"/>
      <w:marBottom w:val="0"/>
      <w:divBdr>
        <w:top w:val="none" w:sz="0" w:space="0" w:color="auto"/>
        <w:left w:val="none" w:sz="0" w:space="0" w:color="auto"/>
        <w:bottom w:val="none" w:sz="0" w:space="0" w:color="auto"/>
        <w:right w:val="none" w:sz="0" w:space="0" w:color="auto"/>
      </w:divBdr>
    </w:div>
    <w:div w:id="1936203155">
      <w:bodyDiv w:val="1"/>
      <w:marLeft w:val="0"/>
      <w:marRight w:val="0"/>
      <w:marTop w:val="0"/>
      <w:marBottom w:val="0"/>
      <w:divBdr>
        <w:top w:val="none" w:sz="0" w:space="0" w:color="auto"/>
        <w:left w:val="none" w:sz="0" w:space="0" w:color="auto"/>
        <w:bottom w:val="none" w:sz="0" w:space="0" w:color="auto"/>
        <w:right w:val="none" w:sz="0" w:space="0" w:color="auto"/>
      </w:divBdr>
    </w:div>
    <w:div w:id="1936598268">
      <w:bodyDiv w:val="1"/>
      <w:marLeft w:val="0"/>
      <w:marRight w:val="0"/>
      <w:marTop w:val="0"/>
      <w:marBottom w:val="0"/>
      <w:divBdr>
        <w:top w:val="none" w:sz="0" w:space="0" w:color="auto"/>
        <w:left w:val="none" w:sz="0" w:space="0" w:color="auto"/>
        <w:bottom w:val="none" w:sz="0" w:space="0" w:color="auto"/>
        <w:right w:val="none" w:sz="0" w:space="0" w:color="auto"/>
      </w:divBdr>
    </w:div>
    <w:div w:id="1936740595">
      <w:bodyDiv w:val="1"/>
      <w:marLeft w:val="0"/>
      <w:marRight w:val="0"/>
      <w:marTop w:val="0"/>
      <w:marBottom w:val="0"/>
      <w:divBdr>
        <w:top w:val="none" w:sz="0" w:space="0" w:color="auto"/>
        <w:left w:val="none" w:sz="0" w:space="0" w:color="auto"/>
        <w:bottom w:val="none" w:sz="0" w:space="0" w:color="auto"/>
        <w:right w:val="none" w:sz="0" w:space="0" w:color="auto"/>
      </w:divBdr>
    </w:div>
    <w:div w:id="1936818117">
      <w:bodyDiv w:val="1"/>
      <w:marLeft w:val="0"/>
      <w:marRight w:val="0"/>
      <w:marTop w:val="0"/>
      <w:marBottom w:val="0"/>
      <w:divBdr>
        <w:top w:val="none" w:sz="0" w:space="0" w:color="auto"/>
        <w:left w:val="none" w:sz="0" w:space="0" w:color="auto"/>
        <w:bottom w:val="none" w:sz="0" w:space="0" w:color="auto"/>
        <w:right w:val="none" w:sz="0" w:space="0" w:color="auto"/>
      </w:divBdr>
    </w:div>
    <w:div w:id="1937128844">
      <w:bodyDiv w:val="1"/>
      <w:marLeft w:val="0"/>
      <w:marRight w:val="0"/>
      <w:marTop w:val="0"/>
      <w:marBottom w:val="0"/>
      <w:divBdr>
        <w:top w:val="none" w:sz="0" w:space="0" w:color="auto"/>
        <w:left w:val="none" w:sz="0" w:space="0" w:color="auto"/>
        <w:bottom w:val="none" w:sz="0" w:space="0" w:color="auto"/>
        <w:right w:val="none" w:sz="0" w:space="0" w:color="auto"/>
      </w:divBdr>
    </w:div>
    <w:div w:id="1937129422">
      <w:bodyDiv w:val="1"/>
      <w:marLeft w:val="0"/>
      <w:marRight w:val="0"/>
      <w:marTop w:val="0"/>
      <w:marBottom w:val="0"/>
      <w:divBdr>
        <w:top w:val="none" w:sz="0" w:space="0" w:color="auto"/>
        <w:left w:val="none" w:sz="0" w:space="0" w:color="auto"/>
        <w:bottom w:val="none" w:sz="0" w:space="0" w:color="auto"/>
        <w:right w:val="none" w:sz="0" w:space="0" w:color="auto"/>
      </w:divBdr>
    </w:div>
    <w:div w:id="1937327588">
      <w:bodyDiv w:val="1"/>
      <w:marLeft w:val="0"/>
      <w:marRight w:val="0"/>
      <w:marTop w:val="0"/>
      <w:marBottom w:val="0"/>
      <w:divBdr>
        <w:top w:val="none" w:sz="0" w:space="0" w:color="auto"/>
        <w:left w:val="none" w:sz="0" w:space="0" w:color="auto"/>
        <w:bottom w:val="none" w:sz="0" w:space="0" w:color="auto"/>
        <w:right w:val="none" w:sz="0" w:space="0" w:color="auto"/>
      </w:divBdr>
      <w:divsChild>
        <w:div w:id="1461149863">
          <w:marLeft w:val="480"/>
          <w:marRight w:val="0"/>
          <w:marTop w:val="0"/>
          <w:marBottom w:val="0"/>
          <w:divBdr>
            <w:top w:val="none" w:sz="0" w:space="0" w:color="auto"/>
            <w:left w:val="none" w:sz="0" w:space="0" w:color="auto"/>
            <w:bottom w:val="none" w:sz="0" w:space="0" w:color="auto"/>
            <w:right w:val="none" w:sz="0" w:space="0" w:color="auto"/>
          </w:divBdr>
        </w:div>
        <w:div w:id="399983043">
          <w:marLeft w:val="480"/>
          <w:marRight w:val="0"/>
          <w:marTop w:val="0"/>
          <w:marBottom w:val="0"/>
          <w:divBdr>
            <w:top w:val="none" w:sz="0" w:space="0" w:color="auto"/>
            <w:left w:val="none" w:sz="0" w:space="0" w:color="auto"/>
            <w:bottom w:val="none" w:sz="0" w:space="0" w:color="auto"/>
            <w:right w:val="none" w:sz="0" w:space="0" w:color="auto"/>
          </w:divBdr>
        </w:div>
        <w:div w:id="1600748519">
          <w:marLeft w:val="480"/>
          <w:marRight w:val="0"/>
          <w:marTop w:val="0"/>
          <w:marBottom w:val="0"/>
          <w:divBdr>
            <w:top w:val="none" w:sz="0" w:space="0" w:color="auto"/>
            <w:left w:val="none" w:sz="0" w:space="0" w:color="auto"/>
            <w:bottom w:val="none" w:sz="0" w:space="0" w:color="auto"/>
            <w:right w:val="none" w:sz="0" w:space="0" w:color="auto"/>
          </w:divBdr>
        </w:div>
        <w:div w:id="111870178">
          <w:marLeft w:val="480"/>
          <w:marRight w:val="0"/>
          <w:marTop w:val="0"/>
          <w:marBottom w:val="0"/>
          <w:divBdr>
            <w:top w:val="none" w:sz="0" w:space="0" w:color="auto"/>
            <w:left w:val="none" w:sz="0" w:space="0" w:color="auto"/>
            <w:bottom w:val="none" w:sz="0" w:space="0" w:color="auto"/>
            <w:right w:val="none" w:sz="0" w:space="0" w:color="auto"/>
          </w:divBdr>
        </w:div>
        <w:div w:id="1758744720">
          <w:marLeft w:val="480"/>
          <w:marRight w:val="0"/>
          <w:marTop w:val="0"/>
          <w:marBottom w:val="0"/>
          <w:divBdr>
            <w:top w:val="none" w:sz="0" w:space="0" w:color="auto"/>
            <w:left w:val="none" w:sz="0" w:space="0" w:color="auto"/>
            <w:bottom w:val="none" w:sz="0" w:space="0" w:color="auto"/>
            <w:right w:val="none" w:sz="0" w:space="0" w:color="auto"/>
          </w:divBdr>
        </w:div>
        <w:div w:id="966738290">
          <w:marLeft w:val="480"/>
          <w:marRight w:val="0"/>
          <w:marTop w:val="0"/>
          <w:marBottom w:val="0"/>
          <w:divBdr>
            <w:top w:val="none" w:sz="0" w:space="0" w:color="auto"/>
            <w:left w:val="none" w:sz="0" w:space="0" w:color="auto"/>
            <w:bottom w:val="none" w:sz="0" w:space="0" w:color="auto"/>
            <w:right w:val="none" w:sz="0" w:space="0" w:color="auto"/>
          </w:divBdr>
        </w:div>
        <w:div w:id="1455829454">
          <w:marLeft w:val="480"/>
          <w:marRight w:val="0"/>
          <w:marTop w:val="0"/>
          <w:marBottom w:val="0"/>
          <w:divBdr>
            <w:top w:val="none" w:sz="0" w:space="0" w:color="auto"/>
            <w:left w:val="none" w:sz="0" w:space="0" w:color="auto"/>
            <w:bottom w:val="none" w:sz="0" w:space="0" w:color="auto"/>
            <w:right w:val="none" w:sz="0" w:space="0" w:color="auto"/>
          </w:divBdr>
        </w:div>
        <w:div w:id="1221015091">
          <w:marLeft w:val="480"/>
          <w:marRight w:val="0"/>
          <w:marTop w:val="0"/>
          <w:marBottom w:val="0"/>
          <w:divBdr>
            <w:top w:val="none" w:sz="0" w:space="0" w:color="auto"/>
            <w:left w:val="none" w:sz="0" w:space="0" w:color="auto"/>
            <w:bottom w:val="none" w:sz="0" w:space="0" w:color="auto"/>
            <w:right w:val="none" w:sz="0" w:space="0" w:color="auto"/>
          </w:divBdr>
        </w:div>
        <w:div w:id="1571843987">
          <w:marLeft w:val="480"/>
          <w:marRight w:val="0"/>
          <w:marTop w:val="0"/>
          <w:marBottom w:val="0"/>
          <w:divBdr>
            <w:top w:val="none" w:sz="0" w:space="0" w:color="auto"/>
            <w:left w:val="none" w:sz="0" w:space="0" w:color="auto"/>
            <w:bottom w:val="none" w:sz="0" w:space="0" w:color="auto"/>
            <w:right w:val="none" w:sz="0" w:space="0" w:color="auto"/>
          </w:divBdr>
        </w:div>
        <w:div w:id="31610632">
          <w:marLeft w:val="480"/>
          <w:marRight w:val="0"/>
          <w:marTop w:val="0"/>
          <w:marBottom w:val="0"/>
          <w:divBdr>
            <w:top w:val="none" w:sz="0" w:space="0" w:color="auto"/>
            <w:left w:val="none" w:sz="0" w:space="0" w:color="auto"/>
            <w:bottom w:val="none" w:sz="0" w:space="0" w:color="auto"/>
            <w:right w:val="none" w:sz="0" w:space="0" w:color="auto"/>
          </w:divBdr>
        </w:div>
        <w:div w:id="1893730517">
          <w:marLeft w:val="480"/>
          <w:marRight w:val="0"/>
          <w:marTop w:val="0"/>
          <w:marBottom w:val="0"/>
          <w:divBdr>
            <w:top w:val="none" w:sz="0" w:space="0" w:color="auto"/>
            <w:left w:val="none" w:sz="0" w:space="0" w:color="auto"/>
            <w:bottom w:val="none" w:sz="0" w:space="0" w:color="auto"/>
            <w:right w:val="none" w:sz="0" w:space="0" w:color="auto"/>
          </w:divBdr>
        </w:div>
        <w:div w:id="1844542859">
          <w:marLeft w:val="480"/>
          <w:marRight w:val="0"/>
          <w:marTop w:val="0"/>
          <w:marBottom w:val="0"/>
          <w:divBdr>
            <w:top w:val="none" w:sz="0" w:space="0" w:color="auto"/>
            <w:left w:val="none" w:sz="0" w:space="0" w:color="auto"/>
            <w:bottom w:val="none" w:sz="0" w:space="0" w:color="auto"/>
            <w:right w:val="none" w:sz="0" w:space="0" w:color="auto"/>
          </w:divBdr>
        </w:div>
        <w:div w:id="2055230640">
          <w:marLeft w:val="480"/>
          <w:marRight w:val="0"/>
          <w:marTop w:val="0"/>
          <w:marBottom w:val="0"/>
          <w:divBdr>
            <w:top w:val="none" w:sz="0" w:space="0" w:color="auto"/>
            <w:left w:val="none" w:sz="0" w:space="0" w:color="auto"/>
            <w:bottom w:val="none" w:sz="0" w:space="0" w:color="auto"/>
            <w:right w:val="none" w:sz="0" w:space="0" w:color="auto"/>
          </w:divBdr>
        </w:div>
        <w:div w:id="1931739431">
          <w:marLeft w:val="480"/>
          <w:marRight w:val="0"/>
          <w:marTop w:val="0"/>
          <w:marBottom w:val="0"/>
          <w:divBdr>
            <w:top w:val="none" w:sz="0" w:space="0" w:color="auto"/>
            <w:left w:val="none" w:sz="0" w:space="0" w:color="auto"/>
            <w:bottom w:val="none" w:sz="0" w:space="0" w:color="auto"/>
            <w:right w:val="none" w:sz="0" w:space="0" w:color="auto"/>
          </w:divBdr>
        </w:div>
        <w:div w:id="1311135858">
          <w:marLeft w:val="480"/>
          <w:marRight w:val="0"/>
          <w:marTop w:val="0"/>
          <w:marBottom w:val="0"/>
          <w:divBdr>
            <w:top w:val="none" w:sz="0" w:space="0" w:color="auto"/>
            <w:left w:val="none" w:sz="0" w:space="0" w:color="auto"/>
            <w:bottom w:val="none" w:sz="0" w:space="0" w:color="auto"/>
            <w:right w:val="none" w:sz="0" w:space="0" w:color="auto"/>
          </w:divBdr>
        </w:div>
        <w:div w:id="987322683">
          <w:marLeft w:val="480"/>
          <w:marRight w:val="0"/>
          <w:marTop w:val="0"/>
          <w:marBottom w:val="0"/>
          <w:divBdr>
            <w:top w:val="none" w:sz="0" w:space="0" w:color="auto"/>
            <w:left w:val="none" w:sz="0" w:space="0" w:color="auto"/>
            <w:bottom w:val="none" w:sz="0" w:space="0" w:color="auto"/>
            <w:right w:val="none" w:sz="0" w:space="0" w:color="auto"/>
          </w:divBdr>
        </w:div>
        <w:div w:id="1478301755">
          <w:marLeft w:val="480"/>
          <w:marRight w:val="0"/>
          <w:marTop w:val="0"/>
          <w:marBottom w:val="0"/>
          <w:divBdr>
            <w:top w:val="none" w:sz="0" w:space="0" w:color="auto"/>
            <w:left w:val="none" w:sz="0" w:space="0" w:color="auto"/>
            <w:bottom w:val="none" w:sz="0" w:space="0" w:color="auto"/>
            <w:right w:val="none" w:sz="0" w:space="0" w:color="auto"/>
          </w:divBdr>
        </w:div>
        <w:div w:id="659499617">
          <w:marLeft w:val="480"/>
          <w:marRight w:val="0"/>
          <w:marTop w:val="0"/>
          <w:marBottom w:val="0"/>
          <w:divBdr>
            <w:top w:val="none" w:sz="0" w:space="0" w:color="auto"/>
            <w:left w:val="none" w:sz="0" w:space="0" w:color="auto"/>
            <w:bottom w:val="none" w:sz="0" w:space="0" w:color="auto"/>
            <w:right w:val="none" w:sz="0" w:space="0" w:color="auto"/>
          </w:divBdr>
        </w:div>
        <w:div w:id="1625236423">
          <w:marLeft w:val="480"/>
          <w:marRight w:val="0"/>
          <w:marTop w:val="0"/>
          <w:marBottom w:val="0"/>
          <w:divBdr>
            <w:top w:val="none" w:sz="0" w:space="0" w:color="auto"/>
            <w:left w:val="none" w:sz="0" w:space="0" w:color="auto"/>
            <w:bottom w:val="none" w:sz="0" w:space="0" w:color="auto"/>
            <w:right w:val="none" w:sz="0" w:space="0" w:color="auto"/>
          </w:divBdr>
        </w:div>
        <w:div w:id="717049693">
          <w:marLeft w:val="480"/>
          <w:marRight w:val="0"/>
          <w:marTop w:val="0"/>
          <w:marBottom w:val="0"/>
          <w:divBdr>
            <w:top w:val="none" w:sz="0" w:space="0" w:color="auto"/>
            <w:left w:val="none" w:sz="0" w:space="0" w:color="auto"/>
            <w:bottom w:val="none" w:sz="0" w:space="0" w:color="auto"/>
            <w:right w:val="none" w:sz="0" w:space="0" w:color="auto"/>
          </w:divBdr>
        </w:div>
        <w:div w:id="946935419">
          <w:marLeft w:val="480"/>
          <w:marRight w:val="0"/>
          <w:marTop w:val="0"/>
          <w:marBottom w:val="0"/>
          <w:divBdr>
            <w:top w:val="none" w:sz="0" w:space="0" w:color="auto"/>
            <w:left w:val="none" w:sz="0" w:space="0" w:color="auto"/>
            <w:bottom w:val="none" w:sz="0" w:space="0" w:color="auto"/>
            <w:right w:val="none" w:sz="0" w:space="0" w:color="auto"/>
          </w:divBdr>
        </w:div>
        <w:div w:id="2103986203">
          <w:marLeft w:val="480"/>
          <w:marRight w:val="0"/>
          <w:marTop w:val="0"/>
          <w:marBottom w:val="0"/>
          <w:divBdr>
            <w:top w:val="none" w:sz="0" w:space="0" w:color="auto"/>
            <w:left w:val="none" w:sz="0" w:space="0" w:color="auto"/>
            <w:bottom w:val="none" w:sz="0" w:space="0" w:color="auto"/>
            <w:right w:val="none" w:sz="0" w:space="0" w:color="auto"/>
          </w:divBdr>
        </w:div>
        <w:div w:id="1121993638">
          <w:marLeft w:val="480"/>
          <w:marRight w:val="0"/>
          <w:marTop w:val="0"/>
          <w:marBottom w:val="0"/>
          <w:divBdr>
            <w:top w:val="none" w:sz="0" w:space="0" w:color="auto"/>
            <w:left w:val="none" w:sz="0" w:space="0" w:color="auto"/>
            <w:bottom w:val="none" w:sz="0" w:space="0" w:color="auto"/>
            <w:right w:val="none" w:sz="0" w:space="0" w:color="auto"/>
          </w:divBdr>
        </w:div>
        <w:div w:id="1318420020">
          <w:marLeft w:val="480"/>
          <w:marRight w:val="0"/>
          <w:marTop w:val="0"/>
          <w:marBottom w:val="0"/>
          <w:divBdr>
            <w:top w:val="none" w:sz="0" w:space="0" w:color="auto"/>
            <w:left w:val="none" w:sz="0" w:space="0" w:color="auto"/>
            <w:bottom w:val="none" w:sz="0" w:space="0" w:color="auto"/>
            <w:right w:val="none" w:sz="0" w:space="0" w:color="auto"/>
          </w:divBdr>
        </w:div>
        <w:div w:id="968121887">
          <w:marLeft w:val="480"/>
          <w:marRight w:val="0"/>
          <w:marTop w:val="0"/>
          <w:marBottom w:val="0"/>
          <w:divBdr>
            <w:top w:val="none" w:sz="0" w:space="0" w:color="auto"/>
            <w:left w:val="none" w:sz="0" w:space="0" w:color="auto"/>
            <w:bottom w:val="none" w:sz="0" w:space="0" w:color="auto"/>
            <w:right w:val="none" w:sz="0" w:space="0" w:color="auto"/>
          </w:divBdr>
        </w:div>
        <w:div w:id="1556426267">
          <w:marLeft w:val="480"/>
          <w:marRight w:val="0"/>
          <w:marTop w:val="0"/>
          <w:marBottom w:val="0"/>
          <w:divBdr>
            <w:top w:val="none" w:sz="0" w:space="0" w:color="auto"/>
            <w:left w:val="none" w:sz="0" w:space="0" w:color="auto"/>
            <w:bottom w:val="none" w:sz="0" w:space="0" w:color="auto"/>
            <w:right w:val="none" w:sz="0" w:space="0" w:color="auto"/>
          </w:divBdr>
        </w:div>
        <w:div w:id="1292594807">
          <w:marLeft w:val="480"/>
          <w:marRight w:val="0"/>
          <w:marTop w:val="0"/>
          <w:marBottom w:val="0"/>
          <w:divBdr>
            <w:top w:val="none" w:sz="0" w:space="0" w:color="auto"/>
            <w:left w:val="none" w:sz="0" w:space="0" w:color="auto"/>
            <w:bottom w:val="none" w:sz="0" w:space="0" w:color="auto"/>
            <w:right w:val="none" w:sz="0" w:space="0" w:color="auto"/>
          </w:divBdr>
        </w:div>
        <w:div w:id="1995601359">
          <w:marLeft w:val="480"/>
          <w:marRight w:val="0"/>
          <w:marTop w:val="0"/>
          <w:marBottom w:val="0"/>
          <w:divBdr>
            <w:top w:val="none" w:sz="0" w:space="0" w:color="auto"/>
            <w:left w:val="none" w:sz="0" w:space="0" w:color="auto"/>
            <w:bottom w:val="none" w:sz="0" w:space="0" w:color="auto"/>
            <w:right w:val="none" w:sz="0" w:space="0" w:color="auto"/>
          </w:divBdr>
        </w:div>
        <w:div w:id="773016230">
          <w:marLeft w:val="480"/>
          <w:marRight w:val="0"/>
          <w:marTop w:val="0"/>
          <w:marBottom w:val="0"/>
          <w:divBdr>
            <w:top w:val="none" w:sz="0" w:space="0" w:color="auto"/>
            <w:left w:val="none" w:sz="0" w:space="0" w:color="auto"/>
            <w:bottom w:val="none" w:sz="0" w:space="0" w:color="auto"/>
            <w:right w:val="none" w:sz="0" w:space="0" w:color="auto"/>
          </w:divBdr>
        </w:div>
        <w:div w:id="1372878174">
          <w:marLeft w:val="480"/>
          <w:marRight w:val="0"/>
          <w:marTop w:val="0"/>
          <w:marBottom w:val="0"/>
          <w:divBdr>
            <w:top w:val="none" w:sz="0" w:space="0" w:color="auto"/>
            <w:left w:val="none" w:sz="0" w:space="0" w:color="auto"/>
            <w:bottom w:val="none" w:sz="0" w:space="0" w:color="auto"/>
            <w:right w:val="none" w:sz="0" w:space="0" w:color="auto"/>
          </w:divBdr>
        </w:div>
        <w:div w:id="1058941573">
          <w:marLeft w:val="480"/>
          <w:marRight w:val="0"/>
          <w:marTop w:val="0"/>
          <w:marBottom w:val="0"/>
          <w:divBdr>
            <w:top w:val="none" w:sz="0" w:space="0" w:color="auto"/>
            <w:left w:val="none" w:sz="0" w:space="0" w:color="auto"/>
            <w:bottom w:val="none" w:sz="0" w:space="0" w:color="auto"/>
            <w:right w:val="none" w:sz="0" w:space="0" w:color="auto"/>
          </w:divBdr>
        </w:div>
        <w:div w:id="988438595">
          <w:marLeft w:val="480"/>
          <w:marRight w:val="0"/>
          <w:marTop w:val="0"/>
          <w:marBottom w:val="0"/>
          <w:divBdr>
            <w:top w:val="none" w:sz="0" w:space="0" w:color="auto"/>
            <w:left w:val="none" w:sz="0" w:space="0" w:color="auto"/>
            <w:bottom w:val="none" w:sz="0" w:space="0" w:color="auto"/>
            <w:right w:val="none" w:sz="0" w:space="0" w:color="auto"/>
          </w:divBdr>
        </w:div>
        <w:div w:id="470945235">
          <w:marLeft w:val="480"/>
          <w:marRight w:val="0"/>
          <w:marTop w:val="0"/>
          <w:marBottom w:val="0"/>
          <w:divBdr>
            <w:top w:val="none" w:sz="0" w:space="0" w:color="auto"/>
            <w:left w:val="none" w:sz="0" w:space="0" w:color="auto"/>
            <w:bottom w:val="none" w:sz="0" w:space="0" w:color="auto"/>
            <w:right w:val="none" w:sz="0" w:space="0" w:color="auto"/>
          </w:divBdr>
        </w:div>
        <w:div w:id="1891306568">
          <w:marLeft w:val="480"/>
          <w:marRight w:val="0"/>
          <w:marTop w:val="0"/>
          <w:marBottom w:val="0"/>
          <w:divBdr>
            <w:top w:val="none" w:sz="0" w:space="0" w:color="auto"/>
            <w:left w:val="none" w:sz="0" w:space="0" w:color="auto"/>
            <w:bottom w:val="none" w:sz="0" w:space="0" w:color="auto"/>
            <w:right w:val="none" w:sz="0" w:space="0" w:color="auto"/>
          </w:divBdr>
        </w:div>
        <w:div w:id="899439229">
          <w:marLeft w:val="480"/>
          <w:marRight w:val="0"/>
          <w:marTop w:val="0"/>
          <w:marBottom w:val="0"/>
          <w:divBdr>
            <w:top w:val="none" w:sz="0" w:space="0" w:color="auto"/>
            <w:left w:val="none" w:sz="0" w:space="0" w:color="auto"/>
            <w:bottom w:val="none" w:sz="0" w:space="0" w:color="auto"/>
            <w:right w:val="none" w:sz="0" w:space="0" w:color="auto"/>
          </w:divBdr>
        </w:div>
        <w:div w:id="466094690">
          <w:marLeft w:val="480"/>
          <w:marRight w:val="0"/>
          <w:marTop w:val="0"/>
          <w:marBottom w:val="0"/>
          <w:divBdr>
            <w:top w:val="none" w:sz="0" w:space="0" w:color="auto"/>
            <w:left w:val="none" w:sz="0" w:space="0" w:color="auto"/>
            <w:bottom w:val="none" w:sz="0" w:space="0" w:color="auto"/>
            <w:right w:val="none" w:sz="0" w:space="0" w:color="auto"/>
          </w:divBdr>
        </w:div>
        <w:div w:id="1536431130">
          <w:marLeft w:val="480"/>
          <w:marRight w:val="0"/>
          <w:marTop w:val="0"/>
          <w:marBottom w:val="0"/>
          <w:divBdr>
            <w:top w:val="none" w:sz="0" w:space="0" w:color="auto"/>
            <w:left w:val="none" w:sz="0" w:space="0" w:color="auto"/>
            <w:bottom w:val="none" w:sz="0" w:space="0" w:color="auto"/>
            <w:right w:val="none" w:sz="0" w:space="0" w:color="auto"/>
          </w:divBdr>
        </w:div>
        <w:div w:id="812023434">
          <w:marLeft w:val="480"/>
          <w:marRight w:val="0"/>
          <w:marTop w:val="0"/>
          <w:marBottom w:val="0"/>
          <w:divBdr>
            <w:top w:val="none" w:sz="0" w:space="0" w:color="auto"/>
            <w:left w:val="none" w:sz="0" w:space="0" w:color="auto"/>
            <w:bottom w:val="none" w:sz="0" w:space="0" w:color="auto"/>
            <w:right w:val="none" w:sz="0" w:space="0" w:color="auto"/>
          </w:divBdr>
        </w:div>
        <w:div w:id="865797893">
          <w:marLeft w:val="480"/>
          <w:marRight w:val="0"/>
          <w:marTop w:val="0"/>
          <w:marBottom w:val="0"/>
          <w:divBdr>
            <w:top w:val="none" w:sz="0" w:space="0" w:color="auto"/>
            <w:left w:val="none" w:sz="0" w:space="0" w:color="auto"/>
            <w:bottom w:val="none" w:sz="0" w:space="0" w:color="auto"/>
            <w:right w:val="none" w:sz="0" w:space="0" w:color="auto"/>
          </w:divBdr>
        </w:div>
        <w:div w:id="1235051040">
          <w:marLeft w:val="480"/>
          <w:marRight w:val="0"/>
          <w:marTop w:val="0"/>
          <w:marBottom w:val="0"/>
          <w:divBdr>
            <w:top w:val="none" w:sz="0" w:space="0" w:color="auto"/>
            <w:left w:val="none" w:sz="0" w:space="0" w:color="auto"/>
            <w:bottom w:val="none" w:sz="0" w:space="0" w:color="auto"/>
            <w:right w:val="none" w:sz="0" w:space="0" w:color="auto"/>
          </w:divBdr>
        </w:div>
        <w:div w:id="2130345492">
          <w:marLeft w:val="480"/>
          <w:marRight w:val="0"/>
          <w:marTop w:val="0"/>
          <w:marBottom w:val="0"/>
          <w:divBdr>
            <w:top w:val="none" w:sz="0" w:space="0" w:color="auto"/>
            <w:left w:val="none" w:sz="0" w:space="0" w:color="auto"/>
            <w:bottom w:val="none" w:sz="0" w:space="0" w:color="auto"/>
            <w:right w:val="none" w:sz="0" w:space="0" w:color="auto"/>
          </w:divBdr>
        </w:div>
        <w:div w:id="1826169454">
          <w:marLeft w:val="480"/>
          <w:marRight w:val="0"/>
          <w:marTop w:val="0"/>
          <w:marBottom w:val="0"/>
          <w:divBdr>
            <w:top w:val="none" w:sz="0" w:space="0" w:color="auto"/>
            <w:left w:val="none" w:sz="0" w:space="0" w:color="auto"/>
            <w:bottom w:val="none" w:sz="0" w:space="0" w:color="auto"/>
            <w:right w:val="none" w:sz="0" w:space="0" w:color="auto"/>
          </w:divBdr>
        </w:div>
        <w:div w:id="1700472135">
          <w:marLeft w:val="480"/>
          <w:marRight w:val="0"/>
          <w:marTop w:val="0"/>
          <w:marBottom w:val="0"/>
          <w:divBdr>
            <w:top w:val="none" w:sz="0" w:space="0" w:color="auto"/>
            <w:left w:val="none" w:sz="0" w:space="0" w:color="auto"/>
            <w:bottom w:val="none" w:sz="0" w:space="0" w:color="auto"/>
            <w:right w:val="none" w:sz="0" w:space="0" w:color="auto"/>
          </w:divBdr>
        </w:div>
        <w:div w:id="671295465">
          <w:marLeft w:val="480"/>
          <w:marRight w:val="0"/>
          <w:marTop w:val="0"/>
          <w:marBottom w:val="0"/>
          <w:divBdr>
            <w:top w:val="none" w:sz="0" w:space="0" w:color="auto"/>
            <w:left w:val="none" w:sz="0" w:space="0" w:color="auto"/>
            <w:bottom w:val="none" w:sz="0" w:space="0" w:color="auto"/>
            <w:right w:val="none" w:sz="0" w:space="0" w:color="auto"/>
          </w:divBdr>
        </w:div>
        <w:div w:id="452749821">
          <w:marLeft w:val="480"/>
          <w:marRight w:val="0"/>
          <w:marTop w:val="0"/>
          <w:marBottom w:val="0"/>
          <w:divBdr>
            <w:top w:val="none" w:sz="0" w:space="0" w:color="auto"/>
            <w:left w:val="none" w:sz="0" w:space="0" w:color="auto"/>
            <w:bottom w:val="none" w:sz="0" w:space="0" w:color="auto"/>
            <w:right w:val="none" w:sz="0" w:space="0" w:color="auto"/>
          </w:divBdr>
        </w:div>
        <w:div w:id="898630504">
          <w:marLeft w:val="480"/>
          <w:marRight w:val="0"/>
          <w:marTop w:val="0"/>
          <w:marBottom w:val="0"/>
          <w:divBdr>
            <w:top w:val="none" w:sz="0" w:space="0" w:color="auto"/>
            <w:left w:val="none" w:sz="0" w:space="0" w:color="auto"/>
            <w:bottom w:val="none" w:sz="0" w:space="0" w:color="auto"/>
            <w:right w:val="none" w:sz="0" w:space="0" w:color="auto"/>
          </w:divBdr>
        </w:div>
        <w:div w:id="593787519">
          <w:marLeft w:val="480"/>
          <w:marRight w:val="0"/>
          <w:marTop w:val="0"/>
          <w:marBottom w:val="0"/>
          <w:divBdr>
            <w:top w:val="none" w:sz="0" w:space="0" w:color="auto"/>
            <w:left w:val="none" w:sz="0" w:space="0" w:color="auto"/>
            <w:bottom w:val="none" w:sz="0" w:space="0" w:color="auto"/>
            <w:right w:val="none" w:sz="0" w:space="0" w:color="auto"/>
          </w:divBdr>
        </w:div>
        <w:div w:id="261499754">
          <w:marLeft w:val="480"/>
          <w:marRight w:val="0"/>
          <w:marTop w:val="0"/>
          <w:marBottom w:val="0"/>
          <w:divBdr>
            <w:top w:val="none" w:sz="0" w:space="0" w:color="auto"/>
            <w:left w:val="none" w:sz="0" w:space="0" w:color="auto"/>
            <w:bottom w:val="none" w:sz="0" w:space="0" w:color="auto"/>
            <w:right w:val="none" w:sz="0" w:space="0" w:color="auto"/>
          </w:divBdr>
        </w:div>
        <w:div w:id="329794637">
          <w:marLeft w:val="480"/>
          <w:marRight w:val="0"/>
          <w:marTop w:val="0"/>
          <w:marBottom w:val="0"/>
          <w:divBdr>
            <w:top w:val="none" w:sz="0" w:space="0" w:color="auto"/>
            <w:left w:val="none" w:sz="0" w:space="0" w:color="auto"/>
            <w:bottom w:val="none" w:sz="0" w:space="0" w:color="auto"/>
            <w:right w:val="none" w:sz="0" w:space="0" w:color="auto"/>
          </w:divBdr>
        </w:div>
        <w:div w:id="1703633276">
          <w:marLeft w:val="480"/>
          <w:marRight w:val="0"/>
          <w:marTop w:val="0"/>
          <w:marBottom w:val="0"/>
          <w:divBdr>
            <w:top w:val="none" w:sz="0" w:space="0" w:color="auto"/>
            <w:left w:val="none" w:sz="0" w:space="0" w:color="auto"/>
            <w:bottom w:val="none" w:sz="0" w:space="0" w:color="auto"/>
            <w:right w:val="none" w:sz="0" w:space="0" w:color="auto"/>
          </w:divBdr>
        </w:div>
        <w:div w:id="166362946">
          <w:marLeft w:val="480"/>
          <w:marRight w:val="0"/>
          <w:marTop w:val="0"/>
          <w:marBottom w:val="0"/>
          <w:divBdr>
            <w:top w:val="none" w:sz="0" w:space="0" w:color="auto"/>
            <w:left w:val="none" w:sz="0" w:space="0" w:color="auto"/>
            <w:bottom w:val="none" w:sz="0" w:space="0" w:color="auto"/>
            <w:right w:val="none" w:sz="0" w:space="0" w:color="auto"/>
          </w:divBdr>
        </w:div>
        <w:div w:id="1170365381">
          <w:marLeft w:val="480"/>
          <w:marRight w:val="0"/>
          <w:marTop w:val="0"/>
          <w:marBottom w:val="0"/>
          <w:divBdr>
            <w:top w:val="none" w:sz="0" w:space="0" w:color="auto"/>
            <w:left w:val="none" w:sz="0" w:space="0" w:color="auto"/>
            <w:bottom w:val="none" w:sz="0" w:space="0" w:color="auto"/>
            <w:right w:val="none" w:sz="0" w:space="0" w:color="auto"/>
          </w:divBdr>
        </w:div>
        <w:div w:id="794375980">
          <w:marLeft w:val="480"/>
          <w:marRight w:val="0"/>
          <w:marTop w:val="0"/>
          <w:marBottom w:val="0"/>
          <w:divBdr>
            <w:top w:val="none" w:sz="0" w:space="0" w:color="auto"/>
            <w:left w:val="none" w:sz="0" w:space="0" w:color="auto"/>
            <w:bottom w:val="none" w:sz="0" w:space="0" w:color="auto"/>
            <w:right w:val="none" w:sz="0" w:space="0" w:color="auto"/>
          </w:divBdr>
        </w:div>
        <w:div w:id="480535651">
          <w:marLeft w:val="480"/>
          <w:marRight w:val="0"/>
          <w:marTop w:val="0"/>
          <w:marBottom w:val="0"/>
          <w:divBdr>
            <w:top w:val="none" w:sz="0" w:space="0" w:color="auto"/>
            <w:left w:val="none" w:sz="0" w:space="0" w:color="auto"/>
            <w:bottom w:val="none" w:sz="0" w:space="0" w:color="auto"/>
            <w:right w:val="none" w:sz="0" w:space="0" w:color="auto"/>
          </w:divBdr>
        </w:div>
        <w:div w:id="1097366874">
          <w:marLeft w:val="480"/>
          <w:marRight w:val="0"/>
          <w:marTop w:val="0"/>
          <w:marBottom w:val="0"/>
          <w:divBdr>
            <w:top w:val="none" w:sz="0" w:space="0" w:color="auto"/>
            <w:left w:val="none" w:sz="0" w:space="0" w:color="auto"/>
            <w:bottom w:val="none" w:sz="0" w:space="0" w:color="auto"/>
            <w:right w:val="none" w:sz="0" w:space="0" w:color="auto"/>
          </w:divBdr>
        </w:div>
        <w:div w:id="604270723">
          <w:marLeft w:val="480"/>
          <w:marRight w:val="0"/>
          <w:marTop w:val="0"/>
          <w:marBottom w:val="0"/>
          <w:divBdr>
            <w:top w:val="none" w:sz="0" w:space="0" w:color="auto"/>
            <w:left w:val="none" w:sz="0" w:space="0" w:color="auto"/>
            <w:bottom w:val="none" w:sz="0" w:space="0" w:color="auto"/>
            <w:right w:val="none" w:sz="0" w:space="0" w:color="auto"/>
          </w:divBdr>
        </w:div>
        <w:div w:id="1936011630">
          <w:marLeft w:val="480"/>
          <w:marRight w:val="0"/>
          <w:marTop w:val="0"/>
          <w:marBottom w:val="0"/>
          <w:divBdr>
            <w:top w:val="none" w:sz="0" w:space="0" w:color="auto"/>
            <w:left w:val="none" w:sz="0" w:space="0" w:color="auto"/>
            <w:bottom w:val="none" w:sz="0" w:space="0" w:color="auto"/>
            <w:right w:val="none" w:sz="0" w:space="0" w:color="auto"/>
          </w:divBdr>
        </w:div>
        <w:div w:id="1344551710">
          <w:marLeft w:val="480"/>
          <w:marRight w:val="0"/>
          <w:marTop w:val="0"/>
          <w:marBottom w:val="0"/>
          <w:divBdr>
            <w:top w:val="none" w:sz="0" w:space="0" w:color="auto"/>
            <w:left w:val="none" w:sz="0" w:space="0" w:color="auto"/>
            <w:bottom w:val="none" w:sz="0" w:space="0" w:color="auto"/>
            <w:right w:val="none" w:sz="0" w:space="0" w:color="auto"/>
          </w:divBdr>
        </w:div>
        <w:div w:id="354115418">
          <w:marLeft w:val="480"/>
          <w:marRight w:val="0"/>
          <w:marTop w:val="0"/>
          <w:marBottom w:val="0"/>
          <w:divBdr>
            <w:top w:val="none" w:sz="0" w:space="0" w:color="auto"/>
            <w:left w:val="none" w:sz="0" w:space="0" w:color="auto"/>
            <w:bottom w:val="none" w:sz="0" w:space="0" w:color="auto"/>
            <w:right w:val="none" w:sz="0" w:space="0" w:color="auto"/>
          </w:divBdr>
        </w:div>
        <w:div w:id="775977600">
          <w:marLeft w:val="480"/>
          <w:marRight w:val="0"/>
          <w:marTop w:val="0"/>
          <w:marBottom w:val="0"/>
          <w:divBdr>
            <w:top w:val="none" w:sz="0" w:space="0" w:color="auto"/>
            <w:left w:val="none" w:sz="0" w:space="0" w:color="auto"/>
            <w:bottom w:val="none" w:sz="0" w:space="0" w:color="auto"/>
            <w:right w:val="none" w:sz="0" w:space="0" w:color="auto"/>
          </w:divBdr>
        </w:div>
        <w:div w:id="1040981572">
          <w:marLeft w:val="480"/>
          <w:marRight w:val="0"/>
          <w:marTop w:val="0"/>
          <w:marBottom w:val="0"/>
          <w:divBdr>
            <w:top w:val="none" w:sz="0" w:space="0" w:color="auto"/>
            <w:left w:val="none" w:sz="0" w:space="0" w:color="auto"/>
            <w:bottom w:val="none" w:sz="0" w:space="0" w:color="auto"/>
            <w:right w:val="none" w:sz="0" w:space="0" w:color="auto"/>
          </w:divBdr>
        </w:div>
        <w:div w:id="770665386">
          <w:marLeft w:val="480"/>
          <w:marRight w:val="0"/>
          <w:marTop w:val="0"/>
          <w:marBottom w:val="0"/>
          <w:divBdr>
            <w:top w:val="none" w:sz="0" w:space="0" w:color="auto"/>
            <w:left w:val="none" w:sz="0" w:space="0" w:color="auto"/>
            <w:bottom w:val="none" w:sz="0" w:space="0" w:color="auto"/>
            <w:right w:val="none" w:sz="0" w:space="0" w:color="auto"/>
          </w:divBdr>
        </w:div>
        <w:div w:id="288508991">
          <w:marLeft w:val="480"/>
          <w:marRight w:val="0"/>
          <w:marTop w:val="0"/>
          <w:marBottom w:val="0"/>
          <w:divBdr>
            <w:top w:val="none" w:sz="0" w:space="0" w:color="auto"/>
            <w:left w:val="none" w:sz="0" w:space="0" w:color="auto"/>
            <w:bottom w:val="none" w:sz="0" w:space="0" w:color="auto"/>
            <w:right w:val="none" w:sz="0" w:space="0" w:color="auto"/>
          </w:divBdr>
        </w:div>
        <w:div w:id="865868722">
          <w:marLeft w:val="480"/>
          <w:marRight w:val="0"/>
          <w:marTop w:val="0"/>
          <w:marBottom w:val="0"/>
          <w:divBdr>
            <w:top w:val="none" w:sz="0" w:space="0" w:color="auto"/>
            <w:left w:val="none" w:sz="0" w:space="0" w:color="auto"/>
            <w:bottom w:val="none" w:sz="0" w:space="0" w:color="auto"/>
            <w:right w:val="none" w:sz="0" w:space="0" w:color="auto"/>
          </w:divBdr>
        </w:div>
        <w:div w:id="2103991182">
          <w:marLeft w:val="480"/>
          <w:marRight w:val="0"/>
          <w:marTop w:val="0"/>
          <w:marBottom w:val="0"/>
          <w:divBdr>
            <w:top w:val="none" w:sz="0" w:space="0" w:color="auto"/>
            <w:left w:val="none" w:sz="0" w:space="0" w:color="auto"/>
            <w:bottom w:val="none" w:sz="0" w:space="0" w:color="auto"/>
            <w:right w:val="none" w:sz="0" w:space="0" w:color="auto"/>
          </w:divBdr>
        </w:div>
        <w:div w:id="2070299924">
          <w:marLeft w:val="480"/>
          <w:marRight w:val="0"/>
          <w:marTop w:val="0"/>
          <w:marBottom w:val="0"/>
          <w:divBdr>
            <w:top w:val="none" w:sz="0" w:space="0" w:color="auto"/>
            <w:left w:val="none" w:sz="0" w:space="0" w:color="auto"/>
            <w:bottom w:val="none" w:sz="0" w:space="0" w:color="auto"/>
            <w:right w:val="none" w:sz="0" w:space="0" w:color="auto"/>
          </w:divBdr>
        </w:div>
        <w:div w:id="470754282">
          <w:marLeft w:val="480"/>
          <w:marRight w:val="0"/>
          <w:marTop w:val="0"/>
          <w:marBottom w:val="0"/>
          <w:divBdr>
            <w:top w:val="none" w:sz="0" w:space="0" w:color="auto"/>
            <w:left w:val="none" w:sz="0" w:space="0" w:color="auto"/>
            <w:bottom w:val="none" w:sz="0" w:space="0" w:color="auto"/>
            <w:right w:val="none" w:sz="0" w:space="0" w:color="auto"/>
          </w:divBdr>
        </w:div>
        <w:div w:id="1679386012">
          <w:marLeft w:val="480"/>
          <w:marRight w:val="0"/>
          <w:marTop w:val="0"/>
          <w:marBottom w:val="0"/>
          <w:divBdr>
            <w:top w:val="none" w:sz="0" w:space="0" w:color="auto"/>
            <w:left w:val="none" w:sz="0" w:space="0" w:color="auto"/>
            <w:bottom w:val="none" w:sz="0" w:space="0" w:color="auto"/>
            <w:right w:val="none" w:sz="0" w:space="0" w:color="auto"/>
          </w:divBdr>
        </w:div>
        <w:div w:id="1234316149">
          <w:marLeft w:val="480"/>
          <w:marRight w:val="0"/>
          <w:marTop w:val="0"/>
          <w:marBottom w:val="0"/>
          <w:divBdr>
            <w:top w:val="none" w:sz="0" w:space="0" w:color="auto"/>
            <w:left w:val="none" w:sz="0" w:space="0" w:color="auto"/>
            <w:bottom w:val="none" w:sz="0" w:space="0" w:color="auto"/>
            <w:right w:val="none" w:sz="0" w:space="0" w:color="auto"/>
          </w:divBdr>
        </w:div>
        <w:div w:id="943656054">
          <w:marLeft w:val="480"/>
          <w:marRight w:val="0"/>
          <w:marTop w:val="0"/>
          <w:marBottom w:val="0"/>
          <w:divBdr>
            <w:top w:val="none" w:sz="0" w:space="0" w:color="auto"/>
            <w:left w:val="none" w:sz="0" w:space="0" w:color="auto"/>
            <w:bottom w:val="none" w:sz="0" w:space="0" w:color="auto"/>
            <w:right w:val="none" w:sz="0" w:space="0" w:color="auto"/>
          </w:divBdr>
        </w:div>
        <w:div w:id="598374024">
          <w:marLeft w:val="480"/>
          <w:marRight w:val="0"/>
          <w:marTop w:val="0"/>
          <w:marBottom w:val="0"/>
          <w:divBdr>
            <w:top w:val="none" w:sz="0" w:space="0" w:color="auto"/>
            <w:left w:val="none" w:sz="0" w:space="0" w:color="auto"/>
            <w:bottom w:val="none" w:sz="0" w:space="0" w:color="auto"/>
            <w:right w:val="none" w:sz="0" w:space="0" w:color="auto"/>
          </w:divBdr>
        </w:div>
        <w:div w:id="1897274047">
          <w:marLeft w:val="480"/>
          <w:marRight w:val="0"/>
          <w:marTop w:val="0"/>
          <w:marBottom w:val="0"/>
          <w:divBdr>
            <w:top w:val="none" w:sz="0" w:space="0" w:color="auto"/>
            <w:left w:val="none" w:sz="0" w:space="0" w:color="auto"/>
            <w:bottom w:val="none" w:sz="0" w:space="0" w:color="auto"/>
            <w:right w:val="none" w:sz="0" w:space="0" w:color="auto"/>
          </w:divBdr>
        </w:div>
        <w:div w:id="701129962">
          <w:marLeft w:val="480"/>
          <w:marRight w:val="0"/>
          <w:marTop w:val="0"/>
          <w:marBottom w:val="0"/>
          <w:divBdr>
            <w:top w:val="none" w:sz="0" w:space="0" w:color="auto"/>
            <w:left w:val="none" w:sz="0" w:space="0" w:color="auto"/>
            <w:bottom w:val="none" w:sz="0" w:space="0" w:color="auto"/>
            <w:right w:val="none" w:sz="0" w:space="0" w:color="auto"/>
          </w:divBdr>
        </w:div>
        <w:div w:id="111217641">
          <w:marLeft w:val="480"/>
          <w:marRight w:val="0"/>
          <w:marTop w:val="0"/>
          <w:marBottom w:val="0"/>
          <w:divBdr>
            <w:top w:val="none" w:sz="0" w:space="0" w:color="auto"/>
            <w:left w:val="none" w:sz="0" w:space="0" w:color="auto"/>
            <w:bottom w:val="none" w:sz="0" w:space="0" w:color="auto"/>
            <w:right w:val="none" w:sz="0" w:space="0" w:color="auto"/>
          </w:divBdr>
        </w:div>
        <w:div w:id="1867331581">
          <w:marLeft w:val="480"/>
          <w:marRight w:val="0"/>
          <w:marTop w:val="0"/>
          <w:marBottom w:val="0"/>
          <w:divBdr>
            <w:top w:val="none" w:sz="0" w:space="0" w:color="auto"/>
            <w:left w:val="none" w:sz="0" w:space="0" w:color="auto"/>
            <w:bottom w:val="none" w:sz="0" w:space="0" w:color="auto"/>
            <w:right w:val="none" w:sz="0" w:space="0" w:color="auto"/>
          </w:divBdr>
        </w:div>
        <w:div w:id="167527609">
          <w:marLeft w:val="480"/>
          <w:marRight w:val="0"/>
          <w:marTop w:val="0"/>
          <w:marBottom w:val="0"/>
          <w:divBdr>
            <w:top w:val="none" w:sz="0" w:space="0" w:color="auto"/>
            <w:left w:val="none" w:sz="0" w:space="0" w:color="auto"/>
            <w:bottom w:val="none" w:sz="0" w:space="0" w:color="auto"/>
            <w:right w:val="none" w:sz="0" w:space="0" w:color="auto"/>
          </w:divBdr>
        </w:div>
        <w:div w:id="279187138">
          <w:marLeft w:val="480"/>
          <w:marRight w:val="0"/>
          <w:marTop w:val="0"/>
          <w:marBottom w:val="0"/>
          <w:divBdr>
            <w:top w:val="none" w:sz="0" w:space="0" w:color="auto"/>
            <w:left w:val="none" w:sz="0" w:space="0" w:color="auto"/>
            <w:bottom w:val="none" w:sz="0" w:space="0" w:color="auto"/>
            <w:right w:val="none" w:sz="0" w:space="0" w:color="auto"/>
          </w:divBdr>
        </w:div>
        <w:div w:id="908463998">
          <w:marLeft w:val="480"/>
          <w:marRight w:val="0"/>
          <w:marTop w:val="0"/>
          <w:marBottom w:val="0"/>
          <w:divBdr>
            <w:top w:val="none" w:sz="0" w:space="0" w:color="auto"/>
            <w:left w:val="none" w:sz="0" w:space="0" w:color="auto"/>
            <w:bottom w:val="none" w:sz="0" w:space="0" w:color="auto"/>
            <w:right w:val="none" w:sz="0" w:space="0" w:color="auto"/>
          </w:divBdr>
        </w:div>
        <w:div w:id="1875076463">
          <w:marLeft w:val="480"/>
          <w:marRight w:val="0"/>
          <w:marTop w:val="0"/>
          <w:marBottom w:val="0"/>
          <w:divBdr>
            <w:top w:val="none" w:sz="0" w:space="0" w:color="auto"/>
            <w:left w:val="none" w:sz="0" w:space="0" w:color="auto"/>
            <w:bottom w:val="none" w:sz="0" w:space="0" w:color="auto"/>
            <w:right w:val="none" w:sz="0" w:space="0" w:color="auto"/>
          </w:divBdr>
        </w:div>
        <w:div w:id="132214338">
          <w:marLeft w:val="480"/>
          <w:marRight w:val="0"/>
          <w:marTop w:val="0"/>
          <w:marBottom w:val="0"/>
          <w:divBdr>
            <w:top w:val="none" w:sz="0" w:space="0" w:color="auto"/>
            <w:left w:val="none" w:sz="0" w:space="0" w:color="auto"/>
            <w:bottom w:val="none" w:sz="0" w:space="0" w:color="auto"/>
            <w:right w:val="none" w:sz="0" w:space="0" w:color="auto"/>
          </w:divBdr>
        </w:div>
        <w:div w:id="361906837">
          <w:marLeft w:val="480"/>
          <w:marRight w:val="0"/>
          <w:marTop w:val="0"/>
          <w:marBottom w:val="0"/>
          <w:divBdr>
            <w:top w:val="none" w:sz="0" w:space="0" w:color="auto"/>
            <w:left w:val="none" w:sz="0" w:space="0" w:color="auto"/>
            <w:bottom w:val="none" w:sz="0" w:space="0" w:color="auto"/>
            <w:right w:val="none" w:sz="0" w:space="0" w:color="auto"/>
          </w:divBdr>
        </w:div>
        <w:div w:id="2028016435">
          <w:marLeft w:val="480"/>
          <w:marRight w:val="0"/>
          <w:marTop w:val="0"/>
          <w:marBottom w:val="0"/>
          <w:divBdr>
            <w:top w:val="none" w:sz="0" w:space="0" w:color="auto"/>
            <w:left w:val="none" w:sz="0" w:space="0" w:color="auto"/>
            <w:bottom w:val="none" w:sz="0" w:space="0" w:color="auto"/>
            <w:right w:val="none" w:sz="0" w:space="0" w:color="auto"/>
          </w:divBdr>
        </w:div>
        <w:div w:id="579406630">
          <w:marLeft w:val="480"/>
          <w:marRight w:val="0"/>
          <w:marTop w:val="0"/>
          <w:marBottom w:val="0"/>
          <w:divBdr>
            <w:top w:val="none" w:sz="0" w:space="0" w:color="auto"/>
            <w:left w:val="none" w:sz="0" w:space="0" w:color="auto"/>
            <w:bottom w:val="none" w:sz="0" w:space="0" w:color="auto"/>
            <w:right w:val="none" w:sz="0" w:space="0" w:color="auto"/>
          </w:divBdr>
        </w:div>
        <w:div w:id="1191142979">
          <w:marLeft w:val="480"/>
          <w:marRight w:val="0"/>
          <w:marTop w:val="0"/>
          <w:marBottom w:val="0"/>
          <w:divBdr>
            <w:top w:val="none" w:sz="0" w:space="0" w:color="auto"/>
            <w:left w:val="none" w:sz="0" w:space="0" w:color="auto"/>
            <w:bottom w:val="none" w:sz="0" w:space="0" w:color="auto"/>
            <w:right w:val="none" w:sz="0" w:space="0" w:color="auto"/>
          </w:divBdr>
        </w:div>
        <w:div w:id="1033071394">
          <w:marLeft w:val="480"/>
          <w:marRight w:val="0"/>
          <w:marTop w:val="0"/>
          <w:marBottom w:val="0"/>
          <w:divBdr>
            <w:top w:val="none" w:sz="0" w:space="0" w:color="auto"/>
            <w:left w:val="none" w:sz="0" w:space="0" w:color="auto"/>
            <w:bottom w:val="none" w:sz="0" w:space="0" w:color="auto"/>
            <w:right w:val="none" w:sz="0" w:space="0" w:color="auto"/>
          </w:divBdr>
        </w:div>
        <w:div w:id="641927022">
          <w:marLeft w:val="480"/>
          <w:marRight w:val="0"/>
          <w:marTop w:val="0"/>
          <w:marBottom w:val="0"/>
          <w:divBdr>
            <w:top w:val="none" w:sz="0" w:space="0" w:color="auto"/>
            <w:left w:val="none" w:sz="0" w:space="0" w:color="auto"/>
            <w:bottom w:val="none" w:sz="0" w:space="0" w:color="auto"/>
            <w:right w:val="none" w:sz="0" w:space="0" w:color="auto"/>
          </w:divBdr>
        </w:div>
        <w:div w:id="249775003">
          <w:marLeft w:val="480"/>
          <w:marRight w:val="0"/>
          <w:marTop w:val="0"/>
          <w:marBottom w:val="0"/>
          <w:divBdr>
            <w:top w:val="none" w:sz="0" w:space="0" w:color="auto"/>
            <w:left w:val="none" w:sz="0" w:space="0" w:color="auto"/>
            <w:bottom w:val="none" w:sz="0" w:space="0" w:color="auto"/>
            <w:right w:val="none" w:sz="0" w:space="0" w:color="auto"/>
          </w:divBdr>
        </w:div>
        <w:div w:id="954605486">
          <w:marLeft w:val="480"/>
          <w:marRight w:val="0"/>
          <w:marTop w:val="0"/>
          <w:marBottom w:val="0"/>
          <w:divBdr>
            <w:top w:val="none" w:sz="0" w:space="0" w:color="auto"/>
            <w:left w:val="none" w:sz="0" w:space="0" w:color="auto"/>
            <w:bottom w:val="none" w:sz="0" w:space="0" w:color="auto"/>
            <w:right w:val="none" w:sz="0" w:space="0" w:color="auto"/>
          </w:divBdr>
        </w:div>
        <w:div w:id="1517307718">
          <w:marLeft w:val="480"/>
          <w:marRight w:val="0"/>
          <w:marTop w:val="0"/>
          <w:marBottom w:val="0"/>
          <w:divBdr>
            <w:top w:val="none" w:sz="0" w:space="0" w:color="auto"/>
            <w:left w:val="none" w:sz="0" w:space="0" w:color="auto"/>
            <w:bottom w:val="none" w:sz="0" w:space="0" w:color="auto"/>
            <w:right w:val="none" w:sz="0" w:space="0" w:color="auto"/>
          </w:divBdr>
        </w:div>
        <w:div w:id="1508015131">
          <w:marLeft w:val="480"/>
          <w:marRight w:val="0"/>
          <w:marTop w:val="0"/>
          <w:marBottom w:val="0"/>
          <w:divBdr>
            <w:top w:val="none" w:sz="0" w:space="0" w:color="auto"/>
            <w:left w:val="none" w:sz="0" w:space="0" w:color="auto"/>
            <w:bottom w:val="none" w:sz="0" w:space="0" w:color="auto"/>
            <w:right w:val="none" w:sz="0" w:space="0" w:color="auto"/>
          </w:divBdr>
        </w:div>
        <w:div w:id="1136921225">
          <w:marLeft w:val="480"/>
          <w:marRight w:val="0"/>
          <w:marTop w:val="0"/>
          <w:marBottom w:val="0"/>
          <w:divBdr>
            <w:top w:val="none" w:sz="0" w:space="0" w:color="auto"/>
            <w:left w:val="none" w:sz="0" w:space="0" w:color="auto"/>
            <w:bottom w:val="none" w:sz="0" w:space="0" w:color="auto"/>
            <w:right w:val="none" w:sz="0" w:space="0" w:color="auto"/>
          </w:divBdr>
        </w:div>
        <w:div w:id="1027830559">
          <w:marLeft w:val="480"/>
          <w:marRight w:val="0"/>
          <w:marTop w:val="0"/>
          <w:marBottom w:val="0"/>
          <w:divBdr>
            <w:top w:val="none" w:sz="0" w:space="0" w:color="auto"/>
            <w:left w:val="none" w:sz="0" w:space="0" w:color="auto"/>
            <w:bottom w:val="none" w:sz="0" w:space="0" w:color="auto"/>
            <w:right w:val="none" w:sz="0" w:space="0" w:color="auto"/>
          </w:divBdr>
        </w:div>
        <w:div w:id="371200324">
          <w:marLeft w:val="480"/>
          <w:marRight w:val="0"/>
          <w:marTop w:val="0"/>
          <w:marBottom w:val="0"/>
          <w:divBdr>
            <w:top w:val="none" w:sz="0" w:space="0" w:color="auto"/>
            <w:left w:val="none" w:sz="0" w:space="0" w:color="auto"/>
            <w:bottom w:val="none" w:sz="0" w:space="0" w:color="auto"/>
            <w:right w:val="none" w:sz="0" w:space="0" w:color="auto"/>
          </w:divBdr>
        </w:div>
        <w:div w:id="2030645454">
          <w:marLeft w:val="480"/>
          <w:marRight w:val="0"/>
          <w:marTop w:val="0"/>
          <w:marBottom w:val="0"/>
          <w:divBdr>
            <w:top w:val="none" w:sz="0" w:space="0" w:color="auto"/>
            <w:left w:val="none" w:sz="0" w:space="0" w:color="auto"/>
            <w:bottom w:val="none" w:sz="0" w:space="0" w:color="auto"/>
            <w:right w:val="none" w:sz="0" w:space="0" w:color="auto"/>
          </w:divBdr>
        </w:div>
      </w:divsChild>
    </w:div>
    <w:div w:id="1937398299">
      <w:bodyDiv w:val="1"/>
      <w:marLeft w:val="0"/>
      <w:marRight w:val="0"/>
      <w:marTop w:val="0"/>
      <w:marBottom w:val="0"/>
      <w:divBdr>
        <w:top w:val="none" w:sz="0" w:space="0" w:color="auto"/>
        <w:left w:val="none" w:sz="0" w:space="0" w:color="auto"/>
        <w:bottom w:val="none" w:sz="0" w:space="0" w:color="auto"/>
        <w:right w:val="none" w:sz="0" w:space="0" w:color="auto"/>
      </w:divBdr>
    </w:div>
    <w:div w:id="1937639872">
      <w:bodyDiv w:val="1"/>
      <w:marLeft w:val="0"/>
      <w:marRight w:val="0"/>
      <w:marTop w:val="0"/>
      <w:marBottom w:val="0"/>
      <w:divBdr>
        <w:top w:val="none" w:sz="0" w:space="0" w:color="auto"/>
        <w:left w:val="none" w:sz="0" w:space="0" w:color="auto"/>
        <w:bottom w:val="none" w:sz="0" w:space="0" w:color="auto"/>
        <w:right w:val="none" w:sz="0" w:space="0" w:color="auto"/>
      </w:divBdr>
    </w:div>
    <w:div w:id="1937709597">
      <w:bodyDiv w:val="1"/>
      <w:marLeft w:val="0"/>
      <w:marRight w:val="0"/>
      <w:marTop w:val="0"/>
      <w:marBottom w:val="0"/>
      <w:divBdr>
        <w:top w:val="none" w:sz="0" w:space="0" w:color="auto"/>
        <w:left w:val="none" w:sz="0" w:space="0" w:color="auto"/>
        <w:bottom w:val="none" w:sz="0" w:space="0" w:color="auto"/>
        <w:right w:val="none" w:sz="0" w:space="0" w:color="auto"/>
      </w:divBdr>
    </w:div>
    <w:div w:id="1938100037">
      <w:bodyDiv w:val="1"/>
      <w:marLeft w:val="0"/>
      <w:marRight w:val="0"/>
      <w:marTop w:val="0"/>
      <w:marBottom w:val="0"/>
      <w:divBdr>
        <w:top w:val="none" w:sz="0" w:space="0" w:color="auto"/>
        <w:left w:val="none" w:sz="0" w:space="0" w:color="auto"/>
        <w:bottom w:val="none" w:sz="0" w:space="0" w:color="auto"/>
        <w:right w:val="none" w:sz="0" w:space="0" w:color="auto"/>
      </w:divBdr>
    </w:div>
    <w:div w:id="1938369256">
      <w:bodyDiv w:val="1"/>
      <w:marLeft w:val="0"/>
      <w:marRight w:val="0"/>
      <w:marTop w:val="0"/>
      <w:marBottom w:val="0"/>
      <w:divBdr>
        <w:top w:val="none" w:sz="0" w:space="0" w:color="auto"/>
        <w:left w:val="none" w:sz="0" w:space="0" w:color="auto"/>
        <w:bottom w:val="none" w:sz="0" w:space="0" w:color="auto"/>
        <w:right w:val="none" w:sz="0" w:space="0" w:color="auto"/>
      </w:divBdr>
    </w:div>
    <w:div w:id="1938558925">
      <w:bodyDiv w:val="1"/>
      <w:marLeft w:val="0"/>
      <w:marRight w:val="0"/>
      <w:marTop w:val="0"/>
      <w:marBottom w:val="0"/>
      <w:divBdr>
        <w:top w:val="none" w:sz="0" w:space="0" w:color="auto"/>
        <w:left w:val="none" w:sz="0" w:space="0" w:color="auto"/>
        <w:bottom w:val="none" w:sz="0" w:space="0" w:color="auto"/>
        <w:right w:val="none" w:sz="0" w:space="0" w:color="auto"/>
      </w:divBdr>
    </w:div>
    <w:div w:id="1938559748">
      <w:bodyDiv w:val="1"/>
      <w:marLeft w:val="0"/>
      <w:marRight w:val="0"/>
      <w:marTop w:val="0"/>
      <w:marBottom w:val="0"/>
      <w:divBdr>
        <w:top w:val="none" w:sz="0" w:space="0" w:color="auto"/>
        <w:left w:val="none" w:sz="0" w:space="0" w:color="auto"/>
        <w:bottom w:val="none" w:sz="0" w:space="0" w:color="auto"/>
        <w:right w:val="none" w:sz="0" w:space="0" w:color="auto"/>
      </w:divBdr>
    </w:div>
    <w:div w:id="1938630651">
      <w:bodyDiv w:val="1"/>
      <w:marLeft w:val="0"/>
      <w:marRight w:val="0"/>
      <w:marTop w:val="0"/>
      <w:marBottom w:val="0"/>
      <w:divBdr>
        <w:top w:val="none" w:sz="0" w:space="0" w:color="auto"/>
        <w:left w:val="none" w:sz="0" w:space="0" w:color="auto"/>
        <w:bottom w:val="none" w:sz="0" w:space="0" w:color="auto"/>
        <w:right w:val="none" w:sz="0" w:space="0" w:color="auto"/>
      </w:divBdr>
      <w:divsChild>
        <w:div w:id="1045984032">
          <w:marLeft w:val="480"/>
          <w:marRight w:val="0"/>
          <w:marTop w:val="0"/>
          <w:marBottom w:val="0"/>
          <w:divBdr>
            <w:top w:val="none" w:sz="0" w:space="0" w:color="auto"/>
            <w:left w:val="none" w:sz="0" w:space="0" w:color="auto"/>
            <w:bottom w:val="none" w:sz="0" w:space="0" w:color="auto"/>
            <w:right w:val="none" w:sz="0" w:space="0" w:color="auto"/>
          </w:divBdr>
        </w:div>
        <w:div w:id="1108739005">
          <w:marLeft w:val="480"/>
          <w:marRight w:val="0"/>
          <w:marTop w:val="0"/>
          <w:marBottom w:val="0"/>
          <w:divBdr>
            <w:top w:val="none" w:sz="0" w:space="0" w:color="auto"/>
            <w:left w:val="none" w:sz="0" w:space="0" w:color="auto"/>
            <w:bottom w:val="none" w:sz="0" w:space="0" w:color="auto"/>
            <w:right w:val="none" w:sz="0" w:space="0" w:color="auto"/>
          </w:divBdr>
        </w:div>
        <w:div w:id="2050566504">
          <w:marLeft w:val="480"/>
          <w:marRight w:val="0"/>
          <w:marTop w:val="0"/>
          <w:marBottom w:val="0"/>
          <w:divBdr>
            <w:top w:val="none" w:sz="0" w:space="0" w:color="auto"/>
            <w:left w:val="none" w:sz="0" w:space="0" w:color="auto"/>
            <w:bottom w:val="none" w:sz="0" w:space="0" w:color="auto"/>
            <w:right w:val="none" w:sz="0" w:space="0" w:color="auto"/>
          </w:divBdr>
        </w:div>
        <w:div w:id="238564424">
          <w:marLeft w:val="480"/>
          <w:marRight w:val="0"/>
          <w:marTop w:val="0"/>
          <w:marBottom w:val="0"/>
          <w:divBdr>
            <w:top w:val="none" w:sz="0" w:space="0" w:color="auto"/>
            <w:left w:val="none" w:sz="0" w:space="0" w:color="auto"/>
            <w:bottom w:val="none" w:sz="0" w:space="0" w:color="auto"/>
            <w:right w:val="none" w:sz="0" w:space="0" w:color="auto"/>
          </w:divBdr>
        </w:div>
        <w:div w:id="1188367707">
          <w:marLeft w:val="480"/>
          <w:marRight w:val="0"/>
          <w:marTop w:val="0"/>
          <w:marBottom w:val="0"/>
          <w:divBdr>
            <w:top w:val="none" w:sz="0" w:space="0" w:color="auto"/>
            <w:left w:val="none" w:sz="0" w:space="0" w:color="auto"/>
            <w:bottom w:val="none" w:sz="0" w:space="0" w:color="auto"/>
            <w:right w:val="none" w:sz="0" w:space="0" w:color="auto"/>
          </w:divBdr>
        </w:div>
        <w:div w:id="1609968018">
          <w:marLeft w:val="480"/>
          <w:marRight w:val="0"/>
          <w:marTop w:val="0"/>
          <w:marBottom w:val="0"/>
          <w:divBdr>
            <w:top w:val="none" w:sz="0" w:space="0" w:color="auto"/>
            <w:left w:val="none" w:sz="0" w:space="0" w:color="auto"/>
            <w:bottom w:val="none" w:sz="0" w:space="0" w:color="auto"/>
            <w:right w:val="none" w:sz="0" w:space="0" w:color="auto"/>
          </w:divBdr>
        </w:div>
        <w:div w:id="1651203163">
          <w:marLeft w:val="480"/>
          <w:marRight w:val="0"/>
          <w:marTop w:val="0"/>
          <w:marBottom w:val="0"/>
          <w:divBdr>
            <w:top w:val="none" w:sz="0" w:space="0" w:color="auto"/>
            <w:left w:val="none" w:sz="0" w:space="0" w:color="auto"/>
            <w:bottom w:val="none" w:sz="0" w:space="0" w:color="auto"/>
            <w:right w:val="none" w:sz="0" w:space="0" w:color="auto"/>
          </w:divBdr>
        </w:div>
        <w:div w:id="967205523">
          <w:marLeft w:val="480"/>
          <w:marRight w:val="0"/>
          <w:marTop w:val="0"/>
          <w:marBottom w:val="0"/>
          <w:divBdr>
            <w:top w:val="none" w:sz="0" w:space="0" w:color="auto"/>
            <w:left w:val="none" w:sz="0" w:space="0" w:color="auto"/>
            <w:bottom w:val="none" w:sz="0" w:space="0" w:color="auto"/>
            <w:right w:val="none" w:sz="0" w:space="0" w:color="auto"/>
          </w:divBdr>
        </w:div>
        <w:div w:id="1074745688">
          <w:marLeft w:val="480"/>
          <w:marRight w:val="0"/>
          <w:marTop w:val="0"/>
          <w:marBottom w:val="0"/>
          <w:divBdr>
            <w:top w:val="none" w:sz="0" w:space="0" w:color="auto"/>
            <w:left w:val="none" w:sz="0" w:space="0" w:color="auto"/>
            <w:bottom w:val="none" w:sz="0" w:space="0" w:color="auto"/>
            <w:right w:val="none" w:sz="0" w:space="0" w:color="auto"/>
          </w:divBdr>
        </w:div>
        <w:div w:id="1294866405">
          <w:marLeft w:val="480"/>
          <w:marRight w:val="0"/>
          <w:marTop w:val="0"/>
          <w:marBottom w:val="0"/>
          <w:divBdr>
            <w:top w:val="none" w:sz="0" w:space="0" w:color="auto"/>
            <w:left w:val="none" w:sz="0" w:space="0" w:color="auto"/>
            <w:bottom w:val="none" w:sz="0" w:space="0" w:color="auto"/>
            <w:right w:val="none" w:sz="0" w:space="0" w:color="auto"/>
          </w:divBdr>
        </w:div>
        <w:div w:id="1031491401">
          <w:marLeft w:val="480"/>
          <w:marRight w:val="0"/>
          <w:marTop w:val="0"/>
          <w:marBottom w:val="0"/>
          <w:divBdr>
            <w:top w:val="none" w:sz="0" w:space="0" w:color="auto"/>
            <w:left w:val="none" w:sz="0" w:space="0" w:color="auto"/>
            <w:bottom w:val="none" w:sz="0" w:space="0" w:color="auto"/>
            <w:right w:val="none" w:sz="0" w:space="0" w:color="auto"/>
          </w:divBdr>
        </w:div>
        <w:div w:id="1429809666">
          <w:marLeft w:val="480"/>
          <w:marRight w:val="0"/>
          <w:marTop w:val="0"/>
          <w:marBottom w:val="0"/>
          <w:divBdr>
            <w:top w:val="none" w:sz="0" w:space="0" w:color="auto"/>
            <w:left w:val="none" w:sz="0" w:space="0" w:color="auto"/>
            <w:bottom w:val="none" w:sz="0" w:space="0" w:color="auto"/>
            <w:right w:val="none" w:sz="0" w:space="0" w:color="auto"/>
          </w:divBdr>
        </w:div>
        <w:div w:id="527185512">
          <w:marLeft w:val="480"/>
          <w:marRight w:val="0"/>
          <w:marTop w:val="0"/>
          <w:marBottom w:val="0"/>
          <w:divBdr>
            <w:top w:val="none" w:sz="0" w:space="0" w:color="auto"/>
            <w:left w:val="none" w:sz="0" w:space="0" w:color="auto"/>
            <w:bottom w:val="none" w:sz="0" w:space="0" w:color="auto"/>
            <w:right w:val="none" w:sz="0" w:space="0" w:color="auto"/>
          </w:divBdr>
        </w:div>
        <w:div w:id="1242988209">
          <w:marLeft w:val="480"/>
          <w:marRight w:val="0"/>
          <w:marTop w:val="0"/>
          <w:marBottom w:val="0"/>
          <w:divBdr>
            <w:top w:val="none" w:sz="0" w:space="0" w:color="auto"/>
            <w:left w:val="none" w:sz="0" w:space="0" w:color="auto"/>
            <w:bottom w:val="none" w:sz="0" w:space="0" w:color="auto"/>
            <w:right w:val="none" w:sz="0" w:space="0" w:color="auto"/>
          </w:divBdr>
        </w:div>
        <w:div w:id="2077168203">
          <w:marLeft w:val="480"/>
          <w:marRight w:val="0"/>
          <w:marTop w:val="0"/>
          <w:marBottom w:val="0"/>
          <w:divBdr>
            <w:top w:val="none" w:sz="0" w:space="0" w:color="auto"/>
            <w:left w:val="none" w:sz="0" w:space="0" w:color="auto"/>
            <w:bottom w:val="none" w:sz="0" w:space="0" w:color="auto"/>
            <w:right w:val="none" w:sz="0" w:space="0" w:color="auto"/>
          </w:divBdr>
        </w:div>
        <w:div w:id="1365525087">
          <w:marLeft w:val="480"/>
          <w:marRight w:val="0"/>
          <w:marTop w:val="0"/>
          <w:marBottom w:val="0"/>
          <w:divBdr>
            <w:top w:val="none" w:sz="0" w:space="0" w:color="auto"/>
            <w:left w:val="none" w:sz="0" w:space="0" w:color="auto"/>
            <w:bottom w:val="none" w:sz="0" w:space="0" w:color="auto"/>
            <w:right w:val="none" w:sz="0" w:space="0" w:color="auto"/>
          </w:divBdr>
        </w:div>
        <w:div w:id="1324310774">
          <w:marLeft w:val="480"/>
          <w:marRight w:val="0"/>
          <w:marTop w:val="0"/>
          <w:marBottom w:val="0"/>
          <w:divBdr>
            <w:top w:val="none" w:sz="0" w:space="0" w:color="auto"/>
            <w:left w:val="none" w:sz="0" w:space="0" w:color="auto"/>
            <w:bottom w:val="none" w:sz="0" w:space="0" w:color="auto"/>
            <w:right w:val="none" w:sz="0" w:space="0" w:color="auto"/>
          </w:divBdr>
        </w:div>
        <w:div w:id="1843160965">
          <w:marLeft w:val="480"/>
          <w:marRight w:val="0"/>
          <w:marTop w:val="0"/>
          <w:marBottom w:val="0"/>
          <w:divBdr>
            <w:top w:val="none" w:sz="0" w:space="0" w:color="auto"/>
            <w:left w:val="none" w:sz="0" w:space="0" w:color="auto"/>
            <w:bottom w:val="none" w:sz="0" w:space="0" w:color="auto"/>
            <w:right w:val="none" w:sz="0" w:space="0" w:color="auto"/>
          </w:divBdr>
        </w:div>
        <w:div w:id="91517082">
          <w:marLeft w:val="480"/>
          <w:marRight w:val="0"/>
          <w:marTop w:val="0"/>
          <w:marBottom w:val="0"/>
          <w:divBdr>
            <w:top w:val="none" w:sz="0" w:space="0" w:color="auto"/>
            <w:left w:val="none" w:sz="0" w:space="0" w:color="auto"/>
            <w:bottom w:val="none" w:sz="0" w:space="0" w:color="auto"/>
            <w:right w:val="none" w:sz="0" w:space="0" w:color="auto"/>
          </w:divBdr>
        </w:div>
        <w:div w:id="1954894549">
          <w:marLeft w:val="480"/>
          <w:marRight w:val="0"/>
          <w:marTop w:val="0"/>
          <w:marBottom w:val="0"/>
          <w:divBdr>
            <w:top w:val="none" w:sz="0" w:space="0" w:color="auto"/>
            <w:left w:val="none" w:sz="0" w:space="0" w:color="auto"/>
            <w:bottom w:val="none" w:sz="0" w:space="0" w:color="auto"/>
            <w:right w:val="none" w:sz="0" w:space="0" w:color="auto"/>
          </w:divBdr>
        </w:div>
        <w:div w:id="1634673584">
          <w:marLeft w:val="480"/>
          <w:marRight w:val="0"/>
          <w:marTop w:val="0"/>
          <w:marBottom w:val="0"/>
          <w:divBdr>
            <w:top w:val="none" w:sz="0" w:space="0" w:color="auto"/>
            <w:left w:val="none" w:sz="0" w:space="0" w:color="auto"/>
            <w:bottom w:val="none" w:sz="0" w:space="0" w:color="auto"/>
            <w:right w:val="none" w:sz="0" w:space="0" w:color="auto"/>
          </w:divBdr>
        </w:div>
        <w:div w:id="997273648">
          <w:marLeft w:val="480"/>
          <w:marRight w:val="0"/>
          <w:marTop w:val="0"/>
          <w:marBottom w:val="0"/>
          <w:divBdr>
            <w:top w:val="none" w:sz="0" w:space="0" w:color="auto"/>
            <w:left w:val="none" w:sz="0" w:space="0" w:color="auto"/>
            <w:bottom w:val="none" w:sz="0" w:space="0" w:color="auto"/>
            <w:right w:val="none" w:sz="0" w:space="0" w:color="auto"/>
          </w:divBdr>
        </w:div>
        <w:div w:id="838353188">
          <w:marLeft w:val="480"/>
          <w:marRight w:val="0"/>
          <w:marTop w:val="0"/>
          <w:marBottom w:val="0"/>
          <w:divBdr>
            <w:top w:val="none" w:sz="0" w:space="0" w:color="auto"/>
            <w:left w:val="none" w:sz="0" w:space="0" w:color="auto"/>
            <w:bottom w:val="none" w:sz="0" w:space="0" w:color="auto"/>
            <w:right w:val="none" w:sz="0" w:space="0" w:color="auto"/>
          </w:divBdr>
        </w:div>
        <w:div w:id="394663391">
          <w:marLeft w:val="480"/>
          <w:marRight w:val="0"/>
          <w:marTop w:val="0"/>
          <w:marBottom w:val="0"/>
          <w:divBdr>
            <w:top w:val="none" w:sz="0" w:space="0" w:color="auto"/>
            <w:left w:val="none" w:sz="0" w:space="0" w:color="auto"/>
            <w:bottom w:val="none" w:sz="0" w:space="0" w:color="auto"/>
            <w:right w:val="none" w:sz="0" w:space="0" w:color="auto"/>
          </w:divBdr>
        </w:div>
        <w:div w:id="600573086">
          <w:marLeft w:val="480"/>
          <w:marRight w:val="0"/>
          <w:marTop w:val="0"/>
          <w:marBottom w:val="0"/>
          <w:divBdr>
            <w:top w:val="none" w:sz="0" w:space="0" w:color="auto"/>
            <w:left w:val="none" w:sz="0" w:space="0" w:color="auto"/>
            <w:bottom w:val="none" w:sz="0" w:space="0" w:color="auto"/>
            <w:right w:val="none" w:sz="0" w:space="0" w:color="auto"/>
          </w:divBdr>
        </w:div>
        <w:div w:id="907766369">
          <w:marLeft w:val="480"/>
          <w:marRight w:val="0"/>
          <w:marTop w:val="0"/>
          <w:marBottom w:val="0"/>
          <w:divBdr>
            <w:top w:val="none" w:sz="0" w:space="0" w:color="auto"/>
            <w:left w:val="none" w:sz="0" w:space="0" w:color="auto"/>
            <w:bottom w:val="none" w:sz="0" w:space="0" w:color="auto"/>
            <w:right w:val="none" w:sz="0" w:space="0" w:color="auto"/>
          </w:divBdr>
        </w:div>
        <w:div w:id="926305287">
          <w:marLeft w:val="480"/>
          <w:marRight w:val="0"/>
          <w:marTop w:val="0"/>
          <w:marBottom w:val="0"/>
          <w:divBdr>
            <w:top w:val="none" w:sz="0" w:space="0" w:color="auto"/>
            <w:left w:val="none" w:sz="0" w:space="0" w:color="auto"/>
            <w:bottom w:val="none" w:sz="0" w:space="0" w:color="auto"/>
            <w:right w:val="none" w:sz="0" w:space="0" w:color="auto"/>
          </w:divBdr>
        </w:div>
        <w:div w:id="1446269580">
          <w:marLeft w:val="480"/>
          <w:marRight w:val="0"/>
          <w:marTop w:val="0"/>
          <w:marBottom w:val="0"/>
          <w:divBdr>
            <w:top w:val="none" w:sz="0" w:space="0" w:color="auto"/>
            <w:left w:val="none" w:sz="0" w:space="0" w:color="auto"/>
            <w:bottom w:val="none" w:sz="0" w:space="0" w:color="auto"/>
            <w:right w:val="none" w:sz="0" w:space="0" w:color="auto"/>
          </w:divBdr>
        </w:div>
        <w:div w:id="1528181657">
          <w:marLeft w:val="480"/>
          <w:marRight w:val="0"/>
          <w:marTop w:val="0"/>
          <w:marBottom w:val="0"/>
          <w:divBdr>
            <w:top w:val="none" w:sz="0" w:space="0" w:color="auto"/>
            <w:left w:val="none" w:sz="0" w:space="0" w:color="auto"/>
            <w:bottom w:val="none" w:sz="0" w:space="0" w:color="auto"/>
            <w:right w:val="none" w:sz="0" w:space="0" w:color="auto"/>
          </w:divBdr>
        </w:div>
        <w:div w:id="389497819">
          <w:marLeft w:val="480"/>
          <w:marRight w:val="0"/>
          <w:marTop w:val="0"/>
          <w:marBottom w:val="0"/>
          <w:divBdr>
            <w:top w:val="none" w:sz="0" w:space="0" w:color="auto"/>
            <w:left w:val="none" w:sz="0" w:space="0" w:color="auto"/>
            <w:bottom w:val="none" w:sz="0" w:space="0" w:color="auto"/>
            <w:right w:val="none" w:sz="0" w:space="0" w:color="auto"/>
          </w:divBdr>
        </w:div>
        <w:div w:id="1291283718">
          <w:marLeft w:val="480"/>
          <w:marRight w:val="0"/>
          <w:marTop w:val="0"/>
          <w:marBottom w:val="0"/>
          <w:divBdr>
            <w:top w:val="none" w:sz="0" w:space="0" w:color="auto"/>
            <w:left w:val="none" w:sz="0" w:space="0" w:color="auto"/>
            <w:bottom w:val="none" w:sz="0" w:space="0" w:color="auto"/>
            <w:right w:val="none" w:sz="0" w:space="0" w:color="auto"/>
          </w:divBdr>
        </w:div>
        <w:div w:id="982931624">
          <w:marLeft w:val="480"/>
          <w:marRight w:val="0"/>
          <w:marTop w:val="0"/>
          <w:marBottom w:val="0"/>
          <w:divBdr>
            <w:top w:val="none" w:sz="0" w:space="0" w:color="auto"/>
            <w:left w:val="none" w:sz="0" w:space="0" w:color="auto"/>
            <w:bottom w:val="none" w:sz="0" w:space="0" w:color="auto"/>
            <w:right w:val="none" w:sz="0" w:space="0" w:color="auto"/>
          </w:divBdr>
        </w:div>
        <w:div w:id="1064989808">
          <w:marLeft w:val="480"/>
          <w:marRight w:val="0"/>
          <w:marTop w:val="0"/>
          <w:marBottom w:val="0"/>
          <w:divBdr>
            <w:top w:val="none" w:sz="0" w:space="0" w:color="auto"/>
            <w:left w:val="none" w:sz="0" w:space="0" w:color="auto"/>
            <w:bottom w:val="none" w:sz="0" w:space="0" w:color="auto"/>
            <w:right w:val="none" w:sz="0" w:space="0" w:color="auto"/>
          </w:divBdr>
        </w:div>
        <w:div w:id="255022012">
          <w:marLeft w:val="480"/>
          <w:marRight w:val="0"/>
          <w:marTop w:val="0"/>
          <w:marBottom w:val="0"/>
          <w:divBdr>
            <w:top w:val="none" w:sz="0" w:space="0" w:color="auto"/>
            <w:left w:val="none" w:sz="0" w:space="0" w:color="auto"/>
            <w:bottom w:val="none" w:sz="0" w:space="0" w:color="auto"/>
            <w:right w:val="none" w:sz="0" w:space="0" w:color="auto"/>
          </w:divBdr>
        </w:div>
        <w:div w:id="2073312175">
          <w:marLeft w:val="480"/>
          <w:marRight w:val="0"/>
          <w:marTop w:val="0"/>
          <w:marBottom w:val="0"/>
          <w:divBdr>
            <w:top w:val="none" w:sz="0" w:space="0" w:color="auto"/>
            <w:left w:val="none" w:sz="0" w:space="0" w:color="auto"/>
            <w:bottom w:val="none" w:sz="0" w:space="0" w:color="auto"/>
            <w:right w:val="none" w:sz="0" w:space="0" w:color="auto"/>
          </w:divBdr>
        </w:div>
        <w:div w:id="1287858634">
          <w:marLeft w:val="480"/>
          <w:marRight w:val="0"/>
          <w:marTop w:val="0"/>
          <w:marBottom w:val="0"/>
          <w:divBdr>
            <w:top w:val="none" w:sz="0" w:space="0" w:color="auto"/>
            <w:left w:val="none" w:sz="0" w:space="0" w:color="auto"/>
            <w:bottom w:val="none" w:sz="0" w:space="0" w:color="auto"/>
            <w:right w:val="none" w:sz="0" w:space="0" w:color="auto"/>
          </w:divBdr>
        </w:div>
        <w:div w:id="1264537803">
          <w:marLeft w:val="480"/>
          <w:marRight w:val="0"/>
          <w:marTop w:val="0"/>
          <w:marBottom w:val="0"/>
          <w:divBdr>
            <w:top w:val="none" w:sz="0" w:space="0" w:color="auto"/>
            <w:left w:val="none" w:sz="0" w:space="0" w:color="auto"/>
            <w:bottom w:val="none" w:sz="0" w:space="0" w:color="auto"/>
            <w:right w:val="none" w:sz="0" w:space="0" w:color="auto"/>
          </w:divBdr>
        </w:div>
        <w:div w:id="691420651">
          <w:marLeft w:val="480"/>
          <w:marRight w:val="0"/>
          <w:marTop w:val="0"/>
          <w:marBottom w:val="0"/>
          <w:divBdr>
            <w:top w:val="none" w:sz="0" w:space="0" w:color="auto"/>
            <w:left w:val="none" w:sz="0" w:space="0" w:color="auto"/>
            <w:bottom w:val="none" w:sz="0" w:space="0" w:color="auto"/>
            <w:right w:val="none" w:sz="0" w:space="0" w:color="auto"/>
          </w:divBdr>
        </w:div>
        <w:div w:id="116262813">
          <w:marLeft w:val="480"/>
          <w:marRight w:val="0"/>
          <w:marTop w:val="0"/>
          <w:marBottom w:val="0"/>
          <w:divBdr>
            <w:top w:val="none" w:sz="0" w:space="0" w:color="auto"/>
            <w:left w:val="none" w:sz="0" w:space="0" w:color="auto"/>
            <w:bottom w:val="none" w:sz="0" w:space="0" w:color="auto"/>
            <w:right w:val="none" w:sz="0" w:space="0" w:color="auto"/>
          </w:divBdr>
        </w:div>
        <w:div w:id="387191378">
          <w:marLeft w:val="480"/>
          <w:marRight w:val="0"/>
          <w:marTop w:val="0"/>
          <w:marBottom w:val="0"/>
          <w:divBdr>
            <w:top w:val="none" w:sz="0" w:space="0" w:color="auto"/>
            <w:left w:val="none" w:sz="0" w:space="0" w:color="auto"/>
            <w:bottom w:val="none" w:sz="0" w:space="0" w:color="auto"/>
            <w:right w:val="none" w:sz="0" w:space="0" w:color="auto"/>
          </w:divBdr>
        </w:div>
        <w:div w:id="1740861546">
          <w:marLeft w:val="480"/>
          <w:marRight w:val="0"/>
          <w:marTop w:val="0"/>
          <w:marBottom w:val="0"/>
          <w:divBdr>
            <w:top w:val="none" w:sz="0" w:space="0" w:color="auto"/>
            <w:left w:val="none" w:sz="0" w:space="0" w:color="auto"/>
            <w:bottom w:val="none" w:sz="0" w:space="0" w:color="auto"/>
            <w:right w:val="none" w:sz="0" w:space="0" w:color="auto"/>
          </w:divBdr>
        </w:div>
        <w:div w:id="692389769">
          <w:marLeft w:val="480"/>
          <w:marRight w:val="0"/>
          <w:marTop w:val="0"/>
          <w:marBottom w:val="0"/>
          <w:divBdr>
            <w:top w:val="none" w:sz="0" w:space="0" w:color="auto"/>
            <w:left w:val="none" w:sz="0" w:space="0" w:color="auto"/>
            <w:bottom w:val="none" w:sz="0" w:space="0" w:color="auto"/>
            <w:right w:val="none" w:sz="0" w:space="0" w:color="auto"/>
          </w:divBdr>
        </w:div>
        <w:div w:id="336076261">
          <w:marLeft w:val="480"/>
          <w:marRight w:val="0"/>
          <w:marTop w:val="0"/>
          <w:marBottom w:val="0"/>
          <w:divBdr>
            <w:top w:val="none" w:sz="0" w:space="0" w:color="auto"/>
            <w:left w:val="none" w:sz="0" w:space="0" w:color="auto"/>
            <w:bottom w:val="none" w:sz="0" w:space="0" w:color="auto"/>
            <w:right w:val="none" w:sz="0" w:space="0" w:color="auto"/>
          </w:divBdr>
        </w:div>
        <w:div w:id="1948846865">
          <w:marLeft w:val="480"/>
          <w:marRight w:val="0"/>
          <w:marTop w:val="0"/>
          <w:marBottom w:val="0"/>
          <w:divBdr>
            <w:top w:val="none" w:sz="0" w:space="0" w:color="auto"/>
            <w:left w:val="none" w:sz="0" w:space="0" w:color="auto"/>
            <w:bottom w:val="none" w:sz="0" w:space="0" w:color="auto"/>
            <w:right w:val="none" w:sz="0" w:space="0" w:color="auto"/>
          </w:divBdr>
        </w:div>
        <w:div w:id="370106878">
          <w:marLeft w:val="480"/>
          <w:marRight w:val="0"/>
          <w:marTop w:val="0"/>
          <w:marBottom w:val="0"/>
          <w:divBdr>
            <w:top w:val="none" w:sz="0" w:space="0" w:color="auto"/>
            <w:left w:val="none" w:sz="0" w:space="0" w:color="auto"/>
            <w:bottom w:val="none" w:sz="0" w:space="0" w:color="auto"/>
            <w:right w:val="none" w:sz="0" w:space="0" w:color="auto"/>
          </w:divBdr>
        </w:div>
        <w:div w:id="1962807917">
          <w:marLeft w:val="480"/>
          <w:marRight w:val="0"/>
          <w:marTop w:val="0"/>
          <w:marBottom w:val="0"/>
          <w:divBdr>
            <w:top w:val="none" w:sz="0" w:space="0" w:color="auto"/>
            <w:left w:val="none" w:sz="0" w:space="0" w:color="auto"/>
            <w:bottom w:val="none" w:sz="0" w:space="0" w:color="auto"/>
            <w:right w:val="none" w:sz="0" w:space="0" w:color="auto"/>
          </w:divBdr>
        </w:div>
        <w:div w:id="1537085565">
          <w:marLeft w:val="480"/>
          <w:marRight w:val="0"/>
          <w:marTop w:val="0"/>
          <w:marBottom w:val="0"/>
          <w:divBdr>
            <w:top w:val="none" w:sz="0" w:space="0" w:color="auto"/>
            <w:left w:val="none" w:sz="0" w:space="0" w:color="auto"/>
            <w:bottom w:val="none" w:sz="0" w:space="0" w:color="auto"/>
            <w:right w:val="none" w:sz="0" w:space="0" w:color="auto"/>
          </w:divBdr>
        </w:div>
        <w:div w:id="550925166">
          <w:marLeft w:val="480"/>
          <w:marRight w:val="0"/>
          <w:marTop w:val="0"/>
          <w:marBottom w:val="0"/>
          <w:divBdr>
            <w:top w:val="none" w:sz="0" w:space="0" w:color="auto"/>
            <w:left w:val="none" w:sz="0" w:space="0" w:color="auto"/>
            <w:bottom w:val="none" w:sz="0" w:space="0" w:color="auto"/>
            <w:right w:val="none" w:sz="0" w:space="0" w:color="auto"/>
          </w:divBdr>
        </w:div>
        <w:div w:id="1936134886">
          <w:marLeft w:val="480"/>
          <w:marRight w:val="0"/>
          <w:marTop w:val="0"/>
          <w:marBottom w:val="0"/>
          <w:divBdr>
            <w:top w:val="none" w:sz="0" w:space="0" w:color="auto"/>
            <w:left w:val="none" w:sz="0" w:space="0" w:color="auto"/>
            <w:bottom w:val="none" w:sz="0" w:space="0" w:color="auto"/>
            <w:right w:val="none" w:sz="0" w:space="0" w:color="auto"/>
          </w:divBdr>
        </w:div>
        <w:div w:id="556548783">
          <w:marLeft w:val="480"/>
          <w:marRight w:val="0"/>
          <w:marTop w:val="0"/>
          <w:marBottom w:val="0"/>
          <w:divBdr>
            <w:top w:val="none" w:sz="0" w:space="0" w:color="auto"/>
            <w:left w:val="none" w:sz="0" w:space="0" w:color="auto"/>
            <w:bottom w:val="none" w:sz="0" w:space="0" w:color="auto"/>
            <w:right w:val="none" w:sz="0" w:space="0" w:color="auto"/>
          </w:divBdr>
        </w:div>
        <w:div w:id="1373963995">
          <w:marLeft w:val="480"/>
          <w:marRight w:val="0"/>
          <w:marTop w:val="0"/>
          <w:marBottom w:val="0"/>
          <w:divBdr>
            <w:top w:val="none" w:sz="0" w:space="0" w:color="auto"/>
            <w:left w:val="none" w:sz="0" w:space="0" w:color="auto"/>
            <w:bottom w:val="none" w:sz="0" w:space="0" w:color="auto"/>
            <w:right w:val="none" w:sz="0" w:space="0" w:color="auto"/>
          </w:divBdr>
        </w:div>
        <w:div w:id="222906865">
          <w:marLeft w:val="480"/>
          <w:marRight w:val="0"/>
          <w:marTop w:val="0"/>
          <w:marBottom w:val="0"/>
          <w:divBdr>
            <w:top w:val="none" w:sz="0" w:space="0" w:color="auto"/>
            <w:left w:val="none" w:sz="0" w:space="0" w:color="auto"/>
            <w:bottom w:val="none" w:sz="0" w:space="0" w:color="auto"/>
            <w:right w:val="none" w:sz="0" w:space="0" w:color="auto"/>
          </w:divBdr>
        </w:div>
        <w:div w:id="1188715930">
          <w:marLeft w:val="480"/>
          <w:marRight w:val="0"/>
          <w:marTop w:val="0"/>
          <w:marBottom w:val="0"/>
          <w:divBdr>
            <w:top w:val="none" w:sz="0" w:space="0" w:color="auto"/>
            <w:left w:val="none" w:sz="0" w:space="0" w:color="auto"/>
            <w:bottom w:val="none" w:sz="0" w:space="0" w:color="auto"/>
            <w:right w:val="none" w:sz="0" w:space="0" w:color="auto"/>
          </w:divBdr>
        </w:div>
        <w:div w:id="1913586562">
          <w:marLeft w:val="480"/>
          <w:marRight w:val="0"/>
          <w:marTop w:val="0"/>
          <w:marBottom w:val="0"/>
          <w:divBdr>
            <w:top w:val="none" w:sz="0" w:space="0" w:color="auto"/>
            <w:left w:val="none" w:sz="0" w:space="0" w:color="auto"/>
            <w:bottom w:val="none" w:sz="0" w:space="0" w:color="auto"/>
            <w:right w:val="none" w:sz="0" w:space="0" w:color="auto"/>
          </w:divBdr>
        </w:div>
        <w:div w:id="303386809">
          <w:marLeft w:val="480"/>
          <w:marRight w:val="0"/>
          <w:marTop w:val="0"/>
          <w:marBottom w:val="0"/>
          <w:divBdr>
            <w:top w:val="none" w:sz="0" w:space="0" w:color="auto"/>
            <w:left w:val="none" w:sz="0" w:space="0" w:color="auto"/>
            <w:bottom w:val="none" w:sz="0" w:space="0" w:color="auto"/>
            <w:right w:val="none" w:sz="0" w:space="0" w:color="auto"/>
          </w:divBdr>
        </w:div>
        <w:div w:id="1823811196">
          <w:marLeft w:val="480"/>
          <w:marRight w:val="0"/>
          <w:marTop w:val="0"/>
          <w:marBottom w:val="0"/>
          <w:divBdr>
            <w:top w:val="none" w:sz="0" w:space="0" w:color="auto"/>
            <w:left w:val="none" w:sz="0" w:space="0" w:color="auto"/>
            <w:bottom w:val="none" w:sz="0" w:space="0" w:color="auto"/>
            <w:right w:val="none" w:sz="0" w:space="0" w:color="auto"/>
          </w:divBdr>
        </w:div>
        <w:div w:id="1722898259">
          <w:marLeft w:val="480"/>
          <w:marRight w:val="0"/>
          <w:marTop w:val="0"/>
          <w:marBottom w:val="0"/>
          <w:divBdr>
            <w:top w:val="none" w:sz="0" w:space="0" w:color="auto"/>
            <w:left w:val="none" w:sz="0" w:space="0" w:color="auto"/>
            <w:bottom w:val="none" w:sz="0" w:space="0" w:color="auto"/>
            <w:right w:val="none" w:sz="0" w:space="0" w:color="auto"/>
          </w:divBdr>
        </w:div>
        <w:div w:id="627012930">
          <w:marLeft w:val="480"/>
          <w:marRight w:val="0"/>
          <w:marTop w:val="0"/>
          <w:marBottom w:val="0"/>
          <w:divBdr>
            <w:top w:val="none" w:sz="0" w:space="0" w:color="auto"/>
            <w:left w:val="none" w:sz="0" w:space="0" w:color="auto"/>
            <w:bottom w:val="none" w:sz="0" w:space="0" w:color="auto"/>
            <w:right w:val="none" w:sz="0" w:space="0" w:color="auto"/>
          </w:divBdr>
        </w:div>
        <w:div w:id="2140831442">
          <w:marLeft w:val="480"/>
          <w:marRight w:val="0"/>
          <w:marTop w:val="0"/>
          <w:marBottom w:val="0"/>
          <w:divBdr>
            <w:top w:val="none" w:sz="0" w:space="0" w:color="auto"/>
            <w:left w:val="none" w:sz="0" w:space="0" w:color="auto"/>
            <w:bottom w:val="none" w:sz="0" w:space="0" w:color="auto"/>
            <w:right w:val="none" w:sz="0" w:space="0" w:color="auto"/>
          </w:divBdr>
        </w:div>
        <w:div w:id="1646815759">
          <w:marLeft w:val="480"/>
          <w:marRight w:val="0"/>
          <w:marTop w:val="0"/>
          <w:marBottom w:val="0"/>
          <w:divBdr>
            <w:top w:val="none" w:sz="0" w:space="0" w:color="auto"/>
            <w:left w:val="none" w:sz="0" w:space="0" w:color="auto"/>
            <w:bottom w:val="none" w:sz="0" w:space="0" w:color="auto"/>
            <w:right w:val="none" w:sz="0" w:space="0" w:color="auto"/>
          </w:divBdr>
        </w:div>
        <w:div w:id="1610241809">
          <w:marLeft w:val="480"/>
          <w:marRight w:val="0"/>
          <w:marTop w:val="0"/>
          <w:marBottom w:val="0"/>
          <w:divBdr>
            <w:top w:val="none" w:sz="0" w:space="0" w:color="auto"/>
            <w:left w:val="none" w:sz="0" w:space="0" w:color="auto"/>
            <w:bottom w:val="none" w:sz="0" w:space="0" w:color="auto"/>
            <w:right w:val="none" w:sz="0" w:space="0" w:color="auto"/>
          </w:divBdr>
        </w:div>
        <w:div w:id="1190727799">
          <w:marLeft w:val="480"/>
          <w:marRight w:val="0"/>
          <w:marTop w:val="0"/>
          <w:marBottom w:val="0"/>
          <w:divBdr>
            <w:top w:val="none" w:sz="0" w:space="0" w:color="auto"/>
            <w:left w:val="none" w:sz="0" w:space="0" w:color="auto"/>
            <w:bottom w:val="none" w:sz="0" w:space="0" w:color="auto"/>
            <w:right w:val="none" w:sz="0" w:space="0" w:color="auto"/>
          </w:divBdr>
        </w:div>
        <w:div w:id="712271900">
          <w:marLeft w:val="480"/>
          <w:marRight w:val="0"/>
          <w:marTop w:val="0"/>
          <w:marBottom w:val="0"/>
          <w:divBdr>
            <w:top w:val="none" w:sz="0" w:space="0" w:color="auto"/>
            <w:left w:val="none" w:sz="0" w:space="0" w:color="auto"/>
            <w:bottom w:val="none" w:sz="0" w:space="0" w:color="auto"/>
            <w:right w:val="none" w:sz="0" w:space="0" w:color="auto"/>
          </w:divBdr>
        </w:div>
        <w:div w:id="844321298">
          <w:marLeft w:val="480"/>
          <w:marRight w:val="0"/>
          <w:marTop w:val="0"/>
          <w:marBottom w:val="0"/>
          <w:divBdr>
            <w:top w:val="none" w:sz="0" w:space="0" w:color="auto"/>
            <w:left w:val="none" w:sz="0" w:space="0" w:color="auto"/>
            <w:bottom w:val="none" w:sz="0" w:space="0" w:color="auto"/>
            <w:right w:val="none" w:sz="0" w:space="0" w:color="auto"/>
          </w:divBdr>
        </w:div>
        <w:div w:id="732967201">
          <w:marLeft w:val="480"/>
          <w:marRight w:val="0"/>
          <w:marTop w:val="0"/>
          <w:marBottom w:val="0"/>
          <w:divBdr>
            <w:top w:val="none" w:sz="0" w:space="0" w:color="auto"/>
            <w:left w:val="none" w:sz="0" w:space="0" w:color="auto"/>
            <w:bottom w:val="none" w:sz="0" w:space="0" w:color="auto"/>
            <w:right w:val="none" w:sz="0" w:space="0" w:color="auto"/>
          </w:divBdr>
        </w:div>
        <w:div w:id="1478886454">
          <w:marLeft w:val="480"/>
          <w:marRight w:val="0"/>
          <w:marTop w:val="0"/>
          <w:marBottom w:val="0"/>
          <w:divBdr>
            <w:top w:val="none" w:sz="0" w:space="0" w:color="auto"/>
            <w:left w:val="none" w:sz="0" w:space="0" w:color="auto"/>
            <w:bottom w:val="none" w:sz="0" w:space="0" w:color="auto"/>
            <w:right w:val="none" w:sz="0" w:space="0" w:color="auto"/>
          </w:divBdr>
        </w:div>
        <w:div w:id="339284240">
          <w:marLeft w:val="480"/>
          <w:marRight w:val="0"/>
          <w:marTop w:val="0"/>
          <w:marBottom w:val="0"/>
          <w:divBdr>
            <w:top w:val="none" w:sz="0" w:space="0" w:color="auto"/>
            <w:left w:val="none" w:sz="0" w:space="0" w:color="auto"/>
            <w:bottom w:val="none" w:sz="0" w:space="0" w:color="auto"/>
            <w:right w:val="none" w:sz="0" w:space="0" w:color="auto"/>
          </w:divBdr>
        </w:div>
        <w:div w:id="846286501">
          <w:marLeft w:val="480"/>
          <w:marRight w:val="0"/>
          <w:marTop w:val="0"/>
          <w:marBottom w:val="0"/>
          <w:divBdr>
            <w:top w:val="none" w:sz="0" w:space="0" w:color="auto"/>
            <w:left w:val="none" w:sz="0" w:space="0" w:color="auto"/>
            <w:bottom w:val="none" w:sz="0" w:space="0" w:color="auto"/>
            <w:right w:val="none" w:sz="0" w:space="0" w:color="auto"/>
          </w:divBdr>
        </w:div>
        <w:div w:id="996149561">
          <w:marLeft w:val="480"/>
          <w:marRight w:val="0"/>
          <w:marTop w:val="0"/>
          <w:marBottom w:val="0"/>
          <w:divBdr>
            <w:top w:val="none" w:sz="0" w:space="0" w:color="auto"/>
            <w:left w:val="none" w:sz="0" w:space="0" w:color="auto"/>
            <w:bottom w:val="none" w:sz="0" w:space="0" w:color="auto"/>
            <w:right w:val="none" w:sz="0" w:space="0" w:color="auto"/>
          </w:divBdr>
        </w:div>
        <w:div w:id="1237932880">
          <w:marLeft w:val="480"/>
          <w:marRight w:val="0"/>
          <w:marTop w:val="0"/>
          <w:marBottom w:val="0"/>
          <w:divBdr>
            <w:top w:val="none" w:sz="0" w:space="0" w:color="auto"/>
            <w:left w:val="none" w:sz="0" w:space="0" w:color="auto"/>
            <w:bottom w:val="none" w:sz="0" w:space="0" w:color="auto"/>
            <w:right w:val="none" w:sz="0" w:space="0" w:color="auto"/>
          </w:divBdr>
        </w:div>
        <w:div w:id="555624370">
          <w:marLeft w:val="480"/>
          <w:marRight w:val="0"/>
          <w:marTop w:val="0"/>
          <w:marBottom w:val="0"/>
          <w:divBdr>
            <w:top w:val="none" w:sz="0" w:space="0" w:color="auto"/>
            <w:left w:val="none" w:sz="0" w:space="0" w:color="auto"/>
            <w:bottom w:val="none" w:sz="0" w:space="0" w:color="auto"/>
            <w:right w:val="none" w:sz="0" w:space="0" w:color="auto"/>
          </w:divBdr>
        </w:div>
        <w:div w:id="1530222555">
          <w:marLeft w:val="480"/>
          <w:marRight w:val="0"/>
          <w:marTop w:val="0"/>
          <w:marBottom w:val="0"/>
          <w:divBdr>
            <w:top w:val="none" w:sz="0" w:space="0" w:color="auto"/>
            <w:left w:val="none" w:sz="0" w:space="0" w:color="auto"/>
            <w:bottom w:val="none" w:sz="0" w:space="0" w:color="auto"/>
            <w:right w:val="none" w:sz="0" w:space="0" w:color="auto"/>
          </w:divBdr>
        </w:div>
        <w:div w:id="1202444">
          <w:marLeft w:val="480"/>
          <w:marRight w:val="0"/>
          <w:marTop w:val="0"/>
          <w:marBottom w:val="0"/>
          <w:divBdr>
            <w:top w:val="none" w:sz="0" w:space="0" w:color="auto"/>
            <w:left w:val="none" w:sz="0" w:space="0" w:color="auto"/>
            <w:bottom w:val="none" w:sz="0" w:space="0" w:color="auto"/>
            <w:right w:val="none" w:sz="0" w:space="0" w:color="auto"/>
          </w:divBdr>
        </w:div>
        <w:div w:id="944850077">
          <w:marLeft w:val="480"/>
          <w:marRight w:val="0"/>
          <w:marTop w:val="0"/>
          <w:marBottom w:val="0"/>
          <w:divBdr>
            <w:top w:val="none" w:sz="0" w:space="0" w:color="auto"/>
            <w:left w:val="none" w:sz="0" w:space="0" w:color="auto"/>
            <w:bottom w:val="none" w:sz="0" w:space="0" w:color="auto"/>
            <w:right w:val="none" w:sz="0" w:space="0" w:color="auto"/>
          </w:divBdr>
        </w:div>
        <w:div w:id="1321035940">
          <w:marLeft w:val="480"/>
          <w:marRight w:val="0"/>
          <w:marTop w:val="0"/>
          <w:marBottom w:val="0"/>
          <w:divBdr>
            <w:top w:val="none" w:sz="0" w:space="0" w:color="auto"/>
            <w:left w:val="none" w:sz="0" w:space="0" w:color="auto"/>
            <w:bottom w:val="none" w:sz="0" w:space="0" w:color="auto"/>
            <w:right w:val="none" w:sz="0" w:space="0" w:color="auto"/>
          </w:divBdr>
        </w:div>
        <w:div w:id="1940990207">
          <w:marLeft w:val="480"/>
          <w:marRight w:val="0"/>
          <w:marTop w:val="0"/>
          <w:marBottom w:val="0"/>
          <w:divBdr>
            <w:top w:val="none" w:sz="0" w:space="0" w:color="auto"/>
            <w:left w:val="none" w:sz="0" w:space="0" w:color="auto"/>
            <w:bottom w:val="none" w:sz="0" w:space="0" w:color="auto"/>
            <w:right w:val="none" w:sz="0" w:space="0" w:color="auto"/>
          </w:divBdr>
        </w:div>
        <w:div w:id="1361778289">
          <w:marLeft w:val="480"/>
          <w:marRight w:val="0"/>
          <w:marTop w:val="0"/>
          <w:marBottom w:val="0"/>
          <w:divBdr>
            <w:top w:val="none" w:sz="0" w:space="0" w:color="auto"/>
            <w:left w:val="none" w:sz="0" w:space="0" w:color="auto"/>
            <w:bottom w:val="none" w:sz="0" w:space="0" w:color="auto"/>
            <w:right w:val="none" w:sz="0" w:space="0" w:color="auto"/>
          </w:divBdr>
        </w:div>
      </w:divsChild>
    </w:div>
    <w:div w:id="1938824282">
      <w:bodyDiv w:val="1"/>
      <w:marLeft w:val="0"/>
      <w:marRight w:val="0"/>
      <w:marTop w:val="0"/>
      <w:marBottom w:val="0"/>
      <w:divBdr>
        <w:top w:val="none" w:sz="0" w:space="0" w:color="auto"/>
        <w:left w:val="none" w:sz="0" w:space="0" w:color="auto"/>
        <w:bottom w:val="none" w:sz="0" w:space="0" w:color="auto"/>
        <w:right w:val="none" w:sz="0" w:space="0" w:color="auto"/>
      </w:divBdr>
    </w:div>
    <w:div w:id="1939631174">
      <w:bodyDiv w:val="1"/>
      <w:marLeft w:val="0"/>
      <w:marRight w:val="0"/>
      <w:marTop w:val="0"/>
      <w:marBottom w:val="0"/>
      <w:divBdr>
        <w:top w:val="none" w:sz="0" w:space="0" w:color="auto"/>
        <w:left w:val="none" w:sz="0" w:space="0" w:color="auto"/>
        <w:bottom w:val="none" w:sz="0" w:space="0" w:color="auto"/>
        <w:right w:val="none" w:sz="0" w:space="0" w:color="auto"/>
      </w:divBdr>
    </w:div>
    <w:div w:id="1939944107">
      <w:bodyDiv w:val="1"/>
      <w:marLeft w:val="0"/>
      <w:marRight w:val="0"/>
      <w:marTop w:val="0"/>
      <w:marBottom w:val="0"/>
      <w:divBdr>
        <w:top w:val="none" w:sz="0" w:space="0" w:color="auto"/>
        <w:left w:val="none" w:sz="0" w:space="0" w:color="auto"/>
        <w:bottom w:val="none" w:sz="0" w:space="0" w:color="auto"/>
        <w:right w:val="none" w:sz="0" w:space="0" w:color="auto"/>
      </w:divBdr>
    </w:div>
    <w:div w:id="1940290939">
      <w:bodyDiv w:val="1"/>
      <w:marLeft w:val="0"/>
      <w:marRight w:val="0"/>
      <w:marTop w:val="0"/>
      <w:marBottom w:val="0"/>
      <w:divBdr>
        <w:top w:val="none" w:sz="0" w:space="0" w:color="auto"/>
        <w:left w:val="none" w:sz="0" w:space="0" w:color="auto"/>
        <w:bottom w:val="none" w:sz="0" w:space="0" w:color="auto"/>
        <w:right w:val="none" w:sz="0" w:space="0" w:color="auto"/>
      </w:divBdr>
    </w:div>
    <w:div w:id="1940332721">
      <w:bodyDiv w:val="1"/>
      <w:marLeft w:val="0"/>
      <w:marRight w:val="0"/>
      <w:marTop w:val="0"/>
      <w:marBottom w:val="0"/>
      <w:divBdr>
        <w:top w:val="none" w:sz="0" w:space="0" w:color="auto"/>
        <w:left w:val="none" w:sz="0" w:space="0" w:color="auto"/>
        <w:bottom w:val="none" w:sz="0" w:space="0" w:color="auto"/>
        <w:right w:val="none" w:sz="0" w:space="0" w:color="auto"/>
      </w:divBdr>
    </w:div>
    <w:div w:id="1940596136">
      <w:bodyDiv w:val="1"/>
      <w:marLeft w:val="0"/>
      <w:marRight w:val="0"/>
      <w:marTop w:val="0"/>
      <w:marBottom w:val="0"/>
      <w:divBdr>
        <w:top w:val="none" w:sz="0" w:space="0" w:color="auto"/>
        <w:left w:val="none" w:sz="0" w:space="0" w:color="auto"/>
        <w:bottom w:val="none" w:sz="0" w:space="0" w:color="auto"/>
        <w:right w:val="none" w:sz="0" w:space="0" w:color="auto"/>
      </w:divBdr>
    </w:div>
    <w:div w:id="1940946399">
      <w:bodyDiv w:val="1"/>
      <w:marLeft w:val="0"/>
      <w:marRight w:val="0"/>
      <w:marTop w:val="0"/>
      <w:marBottom w:val="0"/>
      <w:divBdr>
        <w:top w:val="none" w:sz="0" w:space="0" w:color="auto"/>
        <w:left w:val="none" w:sz="0" w:space="0" w:color="auto"/>
        <w:bottom w:val="none" w:sz="0" w:space="0" w:color="auto"/>
        <w:right w:val="none" w:sz="0" w:space="0" w:color="auto"/>
      </w:divBdr>
    </w:div>
    <w:div w:id="1941403604">
      <w:bodyDiv w:val="1"/>
      <w:marLeft w:val="0"/>
      <w:marRight w:val="0"/>
      <w:marTop w:val="0"/>
      <w:marBottom w:val="0"/>
      <w:divBdr>
        <w:top w:val="none" w:sz="0" w:space="0" w:color="auto"/>
        <w:left w:val="none" w:sz="0" w:space="0" w:color="auto"/>
        <w:bottom w:val="none" w:sz="0" w:space="0" w:color="auto"/>
        <w:right w:val="none" w:sz="0" w:space="0" w:color="auto"/>
      </w:divBdr>
    </w:div>
    <w:div w:id="1942030027">
      <w:bodyDiv w:val="1"/>
      <w:marLeft w:val="0"/>
      <w:marRight w:val="0"/>
      <w:marTop w:val="0"/>
      <w:marBottom w:val="0"/>
      <w:divBdr>
        <w:top w:val="none" w:sz="0" w:space="0" w:color="auto"/>
        <w:left w:val="none" w:sz="0" w:space="0" w:color="auto"/>
        <w:bottom w:val="none" w:sz="0" w:space="0" w:color="auto"/>
        <w:right w:val="none" w:sz="0" w:space="0" w:color="auto"/>
      </w:divBdr>
    </w:div>
    <w:div w:id="1942295582">
      <w:bodyDiv w:val="1"/>
      <w:marLeft w:val="0"/>
      <w:marRight w:val="0"/>
      <w:marTop w:val="0"/>
      <w:marBottom w:val="0"/>
      <w:divBdr>
        <w:top w:val="none" w:sz="0" w:space="0" w:color="auto"/>
        <w:left w:val="none" w:sz="0" w:space="0" w:color="auto"/>
        <w:bottom w:val="none" w:sz="0" w:space="0" w:color="auto"/>
        <w:right w:val="none" w:sz="0" w:space="0" w:color="auto"/>
      </w:divBdr>
    </w:div>
    <w:div w:id="1943024219">
      <w:bodyDiv w:val="1"/>
      <w:marLeft w:val="0"/>
      <w:marRight w:val="0"/>
      <w:marTop w:val="0"/>
      <w:marBottom w:val="0"/>
      <w:divBdr>
        <w:top w:val="none" w:sz="0" w:space="0" w:color="auto"/>
        <w:left w:val="none" w:sz="0" w:space="0" w:color="auto"/>
        <w:bottom w:val="none" w:sz="0" w:space="0" w:color="auto"/>
        <w:right w:val="none" w:sz="0" w:space="0" w:color="auto"/>
      </w:divBdr>
      <w:divsChild>
        <w:div w:id="1019543682">
          <w:marLeft w:val="480"/>
          <w:marRight w:val="0"/>
          <w:marTop w:val="0"/>
          <w:marBottom w:val="0"/>
          <w:divBdr>
            <w:top w:val="none" w:sz="0" w:space="0" w:color="auto"/>
            <w:left w:val="none" w:sz="0" w:space="0" w:color="auto"/>
            <w:bottom w:val="none" w:sz="0" w:space="0" w:color="auto"/>
            <w:right w:val="none" w:sz="0" w:space="0" w:color="auto"/>
          </w:divBdr>
        </w:div>
        <w:div w:id="107892600">
          <w:marLeft w:val="480"/>
          <w:marRight w:val="0"/>
          <w:marTop w:val="0"/>
          <w:marBottom w:val="0"/>
          <w:divBdr>
            <w:top w:val="none" w:sz="0" w:space="0" w:color="auto"/>
            <w:left w:val="none" w:sz="0" w:space="0" w:color="auto"/>
            <w:bottom w:val="none" w:sz="0" w:space="0" w:color="auto"/>
            <w:right w:val="none" w:sz="0" w:space="0" w:color="auto"/>
          </w:divBdr>
        </w:div>
        <w:div w:id="1158571697">
          <w:marLeft w:val="480"/>
          <w:marRight w:val="0"/>
          <w:marTop w:val="0"/>
          <w:marBottom w:val="0"/>
          <w:divBdr>
            <w:top w:val="none" w:sz="0" w:space="0" w:color="auto"/>
            <w:left w:val="none" w:sz="0" w:space="0" w:color="auto"/>
            <w:bottom w:val="none" w:sz="0" w:space="0" w:color="auto"/>
            <w:right w:val="none" w:sz="0" w:space="0" w:color="auto"/>
          </w:divBdr>
        </w:div>
        <w:div w:id="1055395849">
          <w:marLeft w:val="480"/>
          <w:marRight w:val="0"/>
          <w:marTop w:val="0"/>
          <w:marBottom w:val="0"/>
          <w:divBdr>
            <w:top w:val="none" w:sz="0" w:space="0" w:color="auto"/>
            <w:left w:val="none" w:sz="0" w:space="0" w:color="auto"/>
            <w:bottom w:val="none" w:sz="0" w:space="0" w:color="auto"/>
            <w:right w:val="none" w:sz="0" w:space="0" w:color="auto"/>
          </w:divBdr>
        </w:div>
        <w:div w:id="1083919602">
          <w:marLeft w:val="480"/>
          <w:marRight w:val="0"/>
          <w:marTop w:val="0"/>
          <w:marBottom w:val="0"/>
          <w:divBdr>
            <w:top w:val="none" w:sz="0" w:space="0" w:color="auto"/>
            <w:left w:val="none" w:sz="0" w:space="0" w:color="auto"/>
            <w:bottom w:val="none" w:sz="0" w:space="0" w:color="auto"/>
            <w:right w:val="none" w:sz="0" w:space="0" w:color="auto"/>
          </w:divBdr>
        </w:div>
        <w:div w:id="178399758">
          <w:marLeft w:val="480"/>
          <w:marRight w:val="0"/>
          <w:marTop w:val="0"/>
          <w:marBottom w:val="0"/>
          <w:divBdr>
            <w:top w:val="none" w:sz="0" w:space="0" w:color="auto"/>
            <w:left w:val="none" w:sz="0" w:space="0" w:color="auto"/>
            <w:bottom w:val="none" w:sz="0" w:space="0" w:color="auto"/>
            <w:right w:val="none" w:sz="0" w:space="0" w:color="auto"/>
          </w:divBdr>
        </w:div>
        <w:div w:id="1695035958">
          <w:marLeft w:val="480"/>
          <w:marRight w:val="0"/>
          <w:marTop w:val="0"/>
          <w:marBottom w:val="0"/>
          <w:divBdr>
            <w:top w:val="none" w:sz="0" w:space="0" w:color="auto"/>
            <w:left w:val="none" w:sz="0" w:space="0" w:color="auto"/>
            <w:bottom w:val="none" w:sz="0" w:space="0" w:color="auto"/>
            <w:right w:val="none" w:sz="0" w:space="0" w:color="auto"/>
          </w:divBdr>
        </w:div>
        <w:div w:id="1435832156">
          <w:marLeft w:val="480"/>
          <w:marRight w:val="0"/>
          <w:marTop w:val="0"/>
          <w:marBottom w:val="0"/>
          <w:divBdr>
            <w:top w:val="none" w:sz="0" w:space="0" w:color="auto"/>
            <w:left w:val="none" w:sz="0" w:space="0" w:color="auto"/>
            <w:bottom w:val="none" w:sz="0" w:space="0" w:color="auto"/>
            <w:right w:val="none" w:sz="0" w:space="0" w:color="auto"/>
          </w:divBdr>
        </w:div>
        <w:div w:id="1371565888">
          <w:marLeft w:val="480"/>
          <w:marRight w:val="0"/>
          <w:marTop w:val="0"/>
          <w:marBottom w:val="0"/>
          <w:divBdr>
            <w:top w:val="none" w:sz="0" w:space="0" w:color="auto"/>
            <w:left w:val="none" w:sz="0" w:space="0" w:color="auto"/>
            <w:bottom w:val="none" w:sz="0" w:space="0" w:color="auto"/>
            <w:right w:val="none" w:sz="0" w:space="0" w:color="auto"/>
          </w:divBdr>
        </w:div>
        <w:div w:id="453181729">
          <w:marLeft w:val="480"/>
          <w:marRight w:val="0"/>
          <w:marTop w:val="0"/>
          <w:marBottom w:val="0"/>
          <w:divBdr>
            <w:top w:val="none" w:sz="0" w:space="0" w:color="auto"/>
            <w:left w:val="none" w:sz="0" w:space="0" w:color="auto"/>
            <w:bottom w:val="none" w:sz="0" w:space="0" w:color="auto"/>
            <w:right w:val="none" w:sz="0" w:space="0" w:color="auto"/>
          </w:divBdr>
        </w:div>
        <w:div w:id="1481268335">
          <w:marLeft w:val="480"/>
          <w:marRight w:val="0"/>
          <w:marTop w:val="0"/>
          <w:marBottom w:val="0"/>
          <w:divBdr>
            <w:top w:val="none" w:sz="0" w:space="0" w:color="auto"/>
            <w:left w:val="none" w:sz="0" w:space="0" w:color="auto"/>
            <w:bottom w:val="none" w:sz="0" w:space="0" w:color="auto"/>
            <w:right w:val="none" w:sz="0" w:space="0" w:color="auto"/>
          </w:divBdr>
        </w:div>
        <w:div w:id="944188595">
          <w:marLeft w:val="480"/>
          <w:marRight w:val="0"/>
          <w:marTop w:val="0"/>
          <w:marBottom w:val="0"/>
          <w:divBdr>
            <w:top w:val="none" w:sz="0" w:space="0" w:color="auto"/>
            <w:left w:val="none" w:sz="0" w:space="0" w:color="auto"/>
            <w:bottom w:val="none" w:sz="0" w:space="0" w:color="auto"/>
            <w:right w:val="none" w:sz="0" w:space="0" w:color="auto"/>
          </w:divBdr>
        </w:div>
        <w:div w:id="1591355307">
          <w:marLeft w:val="480"/>
          <w:marRight w:val="0"/>
          <w:marTop w:val="0"/>
          <w:marBottom w:val="0"/>
          <w:divBdr>
            <w:top w:val="none" w:sz="0" w:space="0" w:color="auto"/>
            <w:left w:val="none" w:sz="0" w:space="0" w:color="auto"/>
            <w:bottom w:val="none" w:sz="0" w:space="0" w:color="auto"/>
            <w:right w:val="none" w:sz="0" w:space="0" w:color="auto"/>
          </w:divBdr>
        </w:div>
        <w:div w:id="1681927176">
          <w:marLeft w:val="480"/>
          <w:marRight w:val="0"/>
          <w:marTop w:val="0"/>
          <w:marBottom w:val="0"/>
          <w:divBdr>
            <w:top w:val="none" w:sz="0" w:space="0" w:color="auto"/>
            <w:left w:val="none" w:sz="0" w:space="0" w:color="auto"/>
            <w:bottom w:val="none" w:sz="0" w:space="0" w:color="auto"/>
            <w:right w:val="none" w:sz="0" w:space="0" w:color="auto"/>
          </w:divBdr>
        </w:div>
        <w:div w:id="825709704">
          <w:marLeft w:val="480"/>
          <w:marRight w:val="0"/>
          <w:marTop w:val="0"/>
          <w:marBottom w:val="0"/>
          <w:divBdr>
            <w:top w:val="none" w:sz="0" w:space="0" w:color="auto"/>
            <w:left w:val="none" w:sz="0" w:space="0" w:color="auto"/>
            <w:bottom w:val="none" w:sz="0" w:space="0" w:color="auto"/>
            <w:right w:val="none" w:sz="0" w:space="0" w:color="auto"/>
          </w:divBdr>
        </w:div>
        <w:div w:id="2139100202">
          <w:marLeft w:val="480"/>
          <w:marRight w:val="0"/>
          <w:marTop w:val="0"/>
          <w:marBottom w:val="0"/>
          <w:divBdr>
            <w:top w:val="none" w:sz="0" w:space="0" w:color="auto"/>
            <w:left w:val="none" w:sz="0" w:space="0" w:color="auto"/>
            <w:bottom w:val="none" w:sz="0" w:space="0" w:color="auto"/>
            <w:right w:val="none" w:sz="0" w:space="0" w:color="auto"/>
          </w:divBdr>
        </w:div>
        <w:div w:id="355543965">
          <w:marLeft w:val="480"/>
          <w:marRight w:val="0"/>
          <w:marTop w:val="0"/>
          <w:marBottom w:val="0"/>
          <w:divBdr>
            <w:top w:val="none" w:sz="0" w:space="0" w:color="auto"/>
            <w:left w:val="none" w:sz="0" w:space="0" w:color="auto"/>
            <w:bottom w:val="none" w:sz="0" w:space="0" w:color="auto"/>
            <w:right w:val="none" w:sz="0" w:space="0" w:color="auto"/>
          </w:divBdr>
        </w:div>
        <w:div w:id="946812878">
          <w:marLeft w:val="480"/>
          <w:marRight w:val="0"/>
          <w:marTop w:val="0"/>
          <w:marBottom w:val="0"/>
          <w:divBdr>
            <w:top w:val="none" w:sz="0" w:space="0" w:color="auto"/>
            <w:left w:val="none" w:sz="0" w:space="0" w:color="auto"/>
            <w:bottom w:val="none" w:sz="0" w:space="0" w:color="auto"/>
            <w:right w:val="none" w:sz="0" w:space="0" w:color="auto"/>
          </w:divBdr>
        </w:div>
        <w:div w:id="66734813">
          <w:marLeft w:val="480"/>
          <w:marRight w:val="0"/>
          <w:marTop w:val="0"/>
          <w:marBottom w:val="0"/>
          <w:divBdr>
            <w:top w:val="none" w:sz="0" w:space="0" w:color="auto"/>
            <w:left w:val="none" w:sz="0" w:space="0" w:color="auto"/>
            <w:bottom w:val="none" w:sz="0" w:space="0" w:color="auto"/>
            <w:right w:val="none" w:sz="0" w:space="0" w:color="auto"/>
          </w:divBdr>
        </w:div>
        <w:div w:id="821310664">
          <w:marLeft w:val="480"/>
          <w:marRight w:val="0"/>
          <w:marTop w:val="0"/>
          <w:marBottom w:val="0"/>
          <w:divBdr>
            <w:top w:val="none" w:sz="0" w:space="0" w:color="auto"/>
            <w:left w:val="none" w:sz="0" w:space="0" w:color="auto"/>
            <w:bottom w:val="none" w:sz="0" w:space="0" w:color="auto"/>
            <w:right w:val="none" w:sz="0" w:space="0" w:color="auto"/>
          </w:divBdr>
        </w:div>
        <w:div w:id="1735396890">
          <w:marLeft w:val="480"/>
          <w:marRight w:val="0"/>
          <w:marTop w:val="0"/>
          <w:marBottom w:val="0"/>
          <w:divBdr>
            <w:top w:val="none" w:sz="0" w:space="0" w:color="auto"/>
            <w:left w:val="none" w:sz="0" w:space="0" w:color="auto"/>
            <w:bottom w:val="none" w:sz="0" w:space="0" w:color="auto"/>
            <w:right w:val="none" w:sz="0" w:space="0" w:color="auto"/>
          </w:divBdr>
        </w:div>
        <w:div w:id="398401892">
          <w:marLeft w:val="480"/>
          <w:marRight w:val="0"/>
          <w:marTop w:val="0"/>
          <w:marBottom w:val="0"/>
          <w:divBdr>
            <w:top w:val="none" w:sz="0" w:space="0" w:color="auto"/>
            <w:left w:val="none" w:sz="0" w:space="0" w:color="auto"/>
            <w:bottom w:val="none" w:sz="0" w:space="0" w:color="auto"/>
            <w:right w:val="none" w:sz="0" w:space="0" w:color="auto"/>
          </w:divBdr>
        </w:div>
        <w:div w:id="346104640">
          <w:marLeft w:val="480"/>
          <w:marRight w:val="0"/>
          <w:marTop w:val="0"/>
          <w:marBottom w:val="0"/>
          <w:divBdr>
            <w:top w:val="none" w:sz="0" w:space="0" w:color="auto"/>
            <w:left w:val="none" w:sz="0" w:space="0" w:color="auto"/>
            <w:bottom w:val="none" w:sz="0" w:space="0" w:color="auto"/>
            <w:right w:val="none" w:sz="0" w:space="0" w:color="auto"/>
          </w:divBdr>
        </w:div>
        <w:div w:id="1472209236">
          <w:marLeft w:val="480"/>
          <w:marRight w:val="0"/>
          <w:marTop w:val="0"/>
          <w:marBottom w:val="0"/>
          <w:divBdr>
            <w:top w:val="none" w:sz="0" w:space="0" w:color="auto"/>
            <w:left w:val="none" w:sz="0" w:space="0" w:color="auto"/>
            <w:bottom w:val="none" w:sz="0" w:space="0" w:color="auto"/>
            <w:right w:val="none" w:sz="0" w:space="0" w:color="auto"/>
          </w:divBdr>
        </w:div>
        <w:div w:id="505443970">
          <w:marLeft w:val="480"/>
          <w:marRight w:val="0"/>
          <w:marTop w:val="0"/>
          <w:marBottom w:val="0"/>
          <w:divBdr>
            <w:top w:val="none" w:sz="0" w:space="0" w:color="auto"/>
            <w:left w:val="none" w:sz="0" w:space="0" w:color="auto"/>
            <w:bottom w:val="none" w:sz="0" w:space="0" w:color="auto"/>
            <w:right w:val="none" w:sz="0" w:space="0" w:color="auto"/>
          </w:divBdr>
        </w:div>
        <w:div w:id="1915429566">
          <w:marLeft w:val="480"/>
          <w:marRight w:val="0"/>
          <w:marTop w:val="0"/>
          <w:marBottom w:val="0"/>
          <w:divBdr>
            <w:top w:val="none" w:sz="0" w:space="0" w:color="auto"/>
            <w:left w:val="none" w:sz="0" w:space="0" w:color="auto"/>
            <w:bottom w:val="none" w:sz="0" w:space="0" w:color="auto"/>
            <w:right w:val="none" w:sz="0" w:space="0" w:color="auto"/>
          </w:divBdr>
        </w:div>
        <w:div w:id="1793792631">
          <w:marLeft w:val="480"/>
          <w:marRight w:val="0"/>
          <w:marTop w:val="0"/>
          <w:marBottom w:val="0"/>
          <w:divBdr>
            <w:top w:val="none" w:sz="0" w:space="0" w:color="auto"/>
            <w:left w:val="none" w:sz="0" w:space="0" w:color="auto"/>
            <w:bottom w:val="none" w:sz="0" w:space="0" w:color="auto"/>
            <w:right w:val="none" w:sz="0" w:space="0" w:color="auto"/>
          </w:divBdr>
        </w:div>
        <w:div w:id="1208564940">
          <w:marLeft w:val="480"/>
          <w:marRight w:val="0"/>
          <w:marTop w:val="0"/>
          <w:marBottom w:val="0"/>
          <w:divBdr>
            <w:top w:val="none" w:sz="0" w:space="0" w:color="auto"/>
            <w:left w:val="none" w:sz="0" w:space="0" w:color="auto"/>
            <w:bottom w:val="none" w:sz="0" w:space="0" w:color="auto"/>
            <w:right w:val="none" w:sz="0" w:space="0" w:color="auto"/>
          </w:divBdr>
        </w:div>
        <w:div w:id="2106219771">
          <w:marLeft w:val="480"/>
          <w:marRight w:val="0"/>
          <w:marTop w:val="0"/>
          <w:marBottom w:val="0"/>
          <w:divBdr>
            <w:top w:val="none" w:sz="0" w:space="0" w:color="auto"/>
            <w:left w:val="none" w:sz="0" w:space="0" w:color="auto"/>
            <w:bottom w:val="none" w:sz="0" w:space="0" w:color="auto"/>
            <w:right w:val="none" w:sz="0" w:space="0" w:color="auto"/>
          </w:divBdr>
        </w:div>
        <w:div w:id="991833480">
          <w:marLeft w:val="480"/>
          <w:marRight w:val="0"/>
          <w:marTop w:val="0"/>
          <w:marBottom w:val="0"/>
          <w:divBdr>
            <w:top w:val="none" w:sz="0" w:space="0" w:color="auto"/>
            <w:left w:val="none" w:sz="0" w:space="0" w:color="auto"/>
            <w:bottom w:val="none" w:sz="0" w:space="0" w:color="auto"/>
            <w:right w:val="none" w:sz="0" w:space="0" w:color="auto"/>
          </w:divBdr>
        </w:div>
        <w:div w:id="1167525545">
          <w:marLeft w:val="480"/>
          <w:marRight w:val="0"/>
          <w:marTop w:val="0"/>
          <w:marBottom w:val="0"/>
          <w:divBdr>
            <w:top w:val="none" w:sz="0" w:space="0" w:color="auto"/>
            <w:left w:val="none" w:sz="0" w:space="0" w:color="auto"/>
            <w:bottom w:val="none" w:sz="0" w:space="0" w:color="auto"/>
            <w:right w:val="none" w:sz="0" w:space="0" w:color="auto"/>
          </w:divBdr>
        </w:div>
        <w:div w:id="2146778890">
          <w:marLeft w:val="480"/>
          <w:marRight w:val="0"/>
          <w:marTop w:val="0"/>
          <w:marBottom w:val="0"/>
          <w:divBdr>
            <w:top w:val="none" w:sz="0" w:space="0" w:color="auto"/>
            <w:left w:val="none" w:sz="0" w:space="0" w:color="auto"/>
            <w:bottom w:val="none" w:sz="0" w:space="0" w:color="auto"/>
            <w:right w:val="none" w:sz="0" w:space="0" w:color="auto"/>
          </w:divBdr>
        </w:div>
        <w:div w:id="2087998387">
          <w:marLeft w:val="480"/>
          <w:marRight w:val="0"/>
          <w:marTop w:val="0"/>
          <w:marBottom w:val="0"/>
          <w:divBdr>
            <w:top w:val="none" w:sz="0" w:space="0" w:color="auto"/>
            <w:left w:val="none" w:sz="0" w:space="0" w:color="auto"/>
            <w:bottom w:val="none" w:sz="0" w:space="0" w:color="auto"/>
            <w:right w:val="none" w:sz="0" w:space="0" w:color="auto"/>
          </w:divBdr>
        </w:div>
        <w:div w:id="642731099">
          <w:marLeft w:val="480"/>
          <w:marRight w:val="0"/>
          <w:marTop w:val="0"/>
          <w:marBottom w:val="0"/>
          <w:divBdr>
            <w:top w:val="none" w:sz="0" w:space="0" w:color="auto"/>
            <w:left w:val="none" w:sz="0" w:space="0" w:color="auto"/>
            <w:bottom w:val="none" w:sz="0" w:space="0" w:color="auto"/>
            <w:right w:val="none" w:sz="0" w:space="0" w:color="auto"/>
          </w:divBdr>
        </w:div>
        <w:div w:id="1306083160">
          <w:marLeft w:val="480"/>
          <w:marRight w:val="0"/>
          <w:marTop w:val="0"/>
          <w:marBottom w:val="0"/>
          <w:divBdr>
            <w:top w:val="none" w:sz="0" w:space="0" w:color="auto"/>
            <w:left w:val="none" w:sz="0" w:space="0" w:color="auto"/>
            <w:bottom w:val="none" w:sz="0" w:space="0" w:color="auto"/>
            <w:right w:val="none" w:sz="0" w:space="0" w:color="auto"/>
          </w:divBdr>
        </w:div>
        <w:div w:id="470753096">
          <w:marLeft w:val="480"/>
          <w:marRight w:val="0"/>
          <w:marTop w:val="0"/>
          <w:marBottom w:val="0"/>
          <w:divBdr>
            <w:top w:val="none" w:sz="0" w:space="0" w:color="auto"/>
            <w:left w:val="none" w:sz="0" w:space="0" w:color="auto"/>
            <w:bottom w:val="none" w:sz="0" w:space="0" w:color="auto"/>
            <w:right w:val="none" w:sz="0" w:space="0" w:color="auto"/>
          </w:divBdr>
        </w:div>
        <w:div w:id="754592999">
          <w:marLeft w:val="480"/>
          <w:marRight w:val="0"/>
          <w:marTop w:val="0"/>
          <w:marBottom w:val="0"/>
          <w:divBdr>
            <w:top w:val="none" w:sz="0" w:space="0" w:color="auto"/>
            <w:left w:val="none" w:sz="0" w:space="0" w:color="auto"/>
            <w:bottom w:val="none" w:sz="0" w:space="0" w:color="auto"/>
            <w:right w:val="none" w:sz="0" w:space="0" w:color="auto"/>
          </w:divBdr>
        </w:div>
        <w:div w:id="905651403">
          <w:marLeft w:val="480"/>
          <w:marRight w:val="0"/>
          <w:marTop w:val="0"/>
          <w:marBottom w:val="0"/>
          <w:divBdr>
            <w:top w:val="none" w:sz="0" w:space="0" w:color="auto"/>
            <w:left w:val="none" w:sz="0" w:space="0" w:color="auto"/>
            <w:bottom w:val="none" w:sz="0" w:space="0" w:color="auto"/>
            <w:right w:val="none" w:sz="0" w:space="0" w:color="auto"/>
          </w:divBdr>
        </w:div>
        <w:div w:id="205259033">
          <w:marLeft w:val="480"/>
          <w:marRight w:val="0"/>
          <w:marTop w:val="0"/>
          <w:marBottom w:val="0"/>
          <w:divBdr>
            <w:top w:val="none" w:sz="0" w:space="0" w:color="auto"/>
            <w:left w:val="none" w:sz="0" w:space="0" w:color="auto"/>
            <w:bottom w:val="none" w:sz="0" w:space="0" w:color="auto"/>
            <w:right w:val="none" w:sz="0" w:space="0" w:color="auto"/>
          </w:divBdr>
        </w:div>
        <w:div w:id="488862590">
          <w:marLeft w:val="480"/>
          <w:marRight w:val="0"/>
          <w:marTop w:val="0"/>
          <w:marBottom w:val="0"/>
          <w:divBdr>
            <w:top w:val="none" w:sz="0" w:space="0" w:color="auto"/>
            <w:left w:val="none" w:sz="0" w:space="0" w:color="auto"/>
            <w:bottom w:val="none" w:sz="0" w:space="0" w:color="auto"/>
            <w:right w:val="none" w:sz="0" w:space="0" w:color="auto"/>
          </w:divBdr>
        </w:div>
        <w:div w:id="1690720232">
          <w:marLeft w:val="480"/>
          <w:marRight w:val="0"/>
          <w:marTop w:val="0"/>
          <w:marBottom w:val="0"/>
          <w:divBdr>
            <w:top w:val="none" w:sz="0" w:space="0" w:color="auto"/>
            <w:left w:val="none" w:sz="0" w:space="0" w:color="auto"/>
            <w:bottom w:val="none" w:sz="0" w:space="0" w:color="auto"/>
            <w:right w:val="none" w:sz="0" w:space="0" w:color="auto"/>
          </w:divBdr>
        </w:div>
        <w:div w:id="332338523">
          <w:marLeft w:val="480"/>
          <w:marRight w:val="0"/>
          <w:marTop w:val="0"/>
          <w:marBottom w:val="0"/>
          <w:divBdr>
            <w:top w:val="none" w:sz="0" w:space="0" w:color="auto"/>
            <w:left w:val="none" w:sz="0" w:space="0" w:color="auto"/>
            <w:bottom w:val="none" w:sz="0" w:space="0" w:color="auto"/>
            <w:right w:val="none" w:sz="0" w:space="0" w:color="auto"/>
          </w:divBdr>
        </w:div>
        <w:div w:id="1538855204">
          <w:marLeft w:val="480"/>
          <w:marRight w:val="0"/>
          <w:marTop w:val="0"/>
          <w:marBottom w:val="0"/>
          <w:divBdr>
            <w:top w:val="none" w:sz="0" w:space="0" w:color="auto"/>
            <w:left w:val="none" w:sz="0" w:space="0" w:color="auto"/>
            <w:bottom w:val="none" w:sz="0" w:space="0" w:color="auto"/>
            <w:right w:val="none" w:sz="0" w:space="0" w:color="auto"/>
          </w:divBdr>
        </w:div>
        <w:div w:id="507135234">
          <w:marLeft w:val="480"/>
          <w:marRight w:val="0"/>
          <w:marTop w:val="0"/>
          <w:marBottom w:val="0"/>
          <w:divBdr>
            <w:top w:val="none" w:sz="0" w:space="0" w:color="auto"/>
            <w:left w:val="none" w:sz="0" w:space="0" w:color="auto"/>
            <w:bottom w:val="none" w:sz="0" w:space="0" w:color="auto"/>
            <w:right w:val="none" w:sz="0" w:space="0" w:color="auto"/>
          </w:divBdr>
        </w:div>
        <w:div w:id="1904173121">
          <w:marLeft w:val="480"/>
          <w:marRight w:val="0"/>
          <w:marTop w:val="0"/>
          <w:marBottom w:val="0"/>
          <w:divBdr>
            <w:top w:val="none" w:sz="0" w:space="0" w:color="auto"/>
            <w:left w:val="none" w:sz="0" w:space="0" w:color="auto"/>
            <w:bottom w:val="none" w:sz="0" w:space="0" w:color="auto"/>
            <w:right w:val="none" w:sz="0" w:space="0" w:color="auto"/>
          </w:divBdr>
        </w:div>
        <w:div w:id="841625178">
          <w:marLeft w:val="480"/>
          <w:marRight w:val="0"/>
          <w:marTop w:val="0"/>
          <w:marBottom w:val="0"/>
          <w:divBdr>
            <w:top w:val="none" w:sz="0" w:space="0" w:color="auto"/>
            <w:left w:val="none" w:sz="0" w:space="0" w:color="auto"/>
            <w:bottom w:val="none" w:sz="0" w:space="0" w:color="auto"/>
            <w:right w:val="none" w:sz="0" w:space="0" w:color="auto"/>
          </w:divBdr>
        </w:div>
        <w:div w:id="1347711282">
          <w:marLeft w:val="480"/>
          <w:marRight w:val="0"/>
          <w:marTop w:val="0"/>
          <w:marBottom w:val="0"/>
          <w:divBdr>
            <w:top w:val="none" w:sz="0" w:space="0" w:color="auto"/>
            <w:left w:val="none" w:sz="0" w:space="0" w:color="auto"/>
            <w:bottom w:val="none" w:sz="0" w:space="0" w:color="auto"/>
            <w:right w:val="none" w:sz="0" w:space="0" w:color="auto"/>
          </w:divBdr>
        </w:div>
        <w:div w:id="697195479">
          <w:marLeft w:val="480"/>
          <w:marRight w:val="0"/>
          <w:marTop w:val="0"/>
          <w:marBottom w:val="0"/>
          <w:divBdr>
            <w:top w:val="none" w:sz="0" w:space="0" w:color="auto"/>
            <w:left w:val="none" w:sz="0" w:space="0" w:color="auto"/>
            <w:bottom w:val="none" w:sz="0" w:space="0" w:color="auto"/>
            <w:right w:val="none" w:sz="0" w:space="0" w:color="auto"/>
          </w:divBdr>
        </w:div>
        <w:div w:id="1793592409">
          <w:marLeft w:val="480"/>
          <w:marRight w:val="0"/>
          <w:marTop w:val="0"/>
          <w:marBottom w:val="0"/>
          <w:divBdr>
            <w:top w:val="none" w:sz="0" w:space="0" w:color="auto"/>
            <w:left w:val="none" w:sz="0" w:space="0" w:color="auto"/>
            <w:bottom w:val="none" w:sz="0" w:space="0" w:color="auto"/>
            <w:right w:val="none" w:sz="0" w:space="0" w:color="auto"/>
          </w:divBdr>
        </w:div>
        <w:div w:id="1184394586">
          <w:marLeft w:val="480"/>
          <w:marRight w:val="0"/>
          <w:marTop w:val="0"/>
          <w:marBottom w:val="0"/>
          <w:divBdr>
            <w:top w:val="none" w:sz="0" w:space="0" w:color="auto"/>
            <w:left w:val="none" w:sz="0" w:space="0" w:color="auto"/>
            <w:bottom w:val="none" w:sz="0" w:space="0" w:color="auto"/>
            <w:right w:val="none" w:sz="0" w:space="0" w:color="auto"/>
          </w:divBdr>
        </w:div>
        <w:div w:id="872038766">
          <w:marLeft w:val="480"/>
          <w:marRight w:val="0"/>
          <w:marTop w:val="0"/>
          <w:marBottom w:val="0"/>
          <w:divBdr>
            <w:top w:val="none" w:sz="0" w:space="0" w:color="auto"/>
            <w:left w:val="none" w:sz="0" w:space="0" w:color="auto"/>
            <w:bottom w:val="none" w:sz="0" w:space="0" w:color="auto"/>
            <w:right w:val="none" w:sz="0" w:space="0" w:color="auto"/>
          </w:divBdr>
        </w:div>
        <w:div w:id="962880469">
          <w:marLeft w:val="480"/>
          <w:marRight w:val="0"/>
          <w:marTop w:val="0"/>
          <w:marBottom w:val="0"/>
          <w:divBdr>
            <w:top w:val="none" w:sz="0" w:space="0" w:color="auto"/>
            <w:left w:val="none" w:sz="0" w:space="0" w:color="auto"/>
            <w:bottom w:val="none" w:sz="0" w:space="0" w:color="auto"/>
            <w:right w:val="none" w:sz="0" w:space="0" w:color="auto"/>
          </w:divBdr>
        </w:div>
        <w:div w:id="431242055">
          <w:marLeft w:val="480"/>
          <w:marRight w:val="0"/>
          <w:marTop w:val="0"/>
          <w:marBottom w:val="0"/>
          <w:divBdr>
            <w:top w:val="none" w:sz="0" w:space="0" w:color="auto"/>
            <w:left w:val="none" w:sz="0" w:space="0" w:color="auto"/>
            <w:bottom w:val="none" w:sz="0" w:space="0" w:color="auto"/>
            <w:right w:val="none" w:sz="0" w:space="0" w:color="auto"/>
          </w:divBdr>
        </w:div>
        <w:div w:id="564030594">
          <w:marLeft w:val="480"/>
          <w:marRight w:val="0"/>
          <w:marTop w:val="0"/>
          <w:marBottom w:val="0"/>
          <w:divBdr>
            <w:top w:val="none" w:sz="0" w:space="0" w:color="auto"/>
            <w:left w:val="none" w:sz="0" w:space="0" w:color="auto"/>
            <w:bottom w:val="none" w:sz="0" w:space="0" w:color="auto"/>
            <w:right w:val="none" w:sz="0" w:space="0" w:color="auto"/>
          </w:divBdr>
        </w:div>
        <w:div w:id="1763866954">
          <w:marLeft w:val="480"/>
          <w:marRight w:val="0"/>
          <w:marTop w:val="0"/>
          <w:marBottom w:val="0"/>
          <w:divBdr>
            <w:top w:val="none" w:sz="0" w:space="0" w:color="auto"/>
            <w:left w:val="none" w:sz="0" w:space="0" w:color="auto"/>
            <w:bottom w:val="none" w:sz="0" w:space="0" w:color="auto"/>
            <w:right w:val="none" w:sz="0" w:space="0" w:color="auto"/>
          </w:divBdr>
        </w:div>
        <w:div w:id="949356293">
          <w:marLeft w:val="480"/>
          <w:marRight w:val="0"/>
          <w:marTop w:val="0"/>
          <w:marBottom w:val="0"/>
          <w:divBdr>
            <w:top w:val="none" w:sz="0" w:space="0" w:color="auto"/>
            <w:left w:val="none" w:sz="0" w:space="0" w:color="auto"/>
            <w:bottom w:val="none" w:sz="0" w:space="0" w:color="auto"/>
            <w:right w:val="none" w:sz="0" w:space="0" w:color="auto"/>
          </w:divBdr>
        </w:div>
        <w:div w:id="1271013417">
          <w:marLeft w:val="480"/>
          <w:marRight w:val="0"/>
          <w:marTop w:val="0"/>
          <w:marBottom w:val="0"/>
          <w:divBdr>
            <w:top w:val="none" w:sz="0" w:space="0" w:color="auto"/>
            <w:left w:val="none" w:sz="0" w:space="0" w:color="auto"/>
            <w:bottom w:val="none" w:sz="0" w:space="0" w:color="auto"/>
            <w:right w:val="none" w:sz="0" w:space="0" w:color="auto"/>
          </w:divBdr>
        </w:div>
        <w:div w:id="1588735852">
          <w:marLeft w:val="480"/>
          <w:marRight w:val="0"/>
          <w:marTop w:val="0"/>
          <w:marBottom w:val="0"/>
          <w:divBdr>
            <w:top w:val="none" w:sz="0" w:space="0" w:color="auto"/>
            <w:left w:val="none" w:sz="0" w:space="0" w:color="auto"/>
            <w:bottom w:val="none" w:sz="0" w:space="0" w:color="auto"/>
            <w:right w:val="none" w:sz="0" w:space="0" w:color="auto"/>
          </w:divBdr>
        </w:div>
        <w:div w:id="1468620930">
          <w:marLeft w:val="480"/>
          <w:marRight w:val="0"/>
          <w:marTop w:val="0"/>
          <w:marBottom w:val="0"/>
          <w:divBdr>
            <w:top w:val="none" w:sz="0" w:space="0" w:color="auto"/>
            <w:left w:val="none" w:sz="0" w:space="0" w:color="auto"/>
            <w:bottom w:val="none" w:sz="0" w:space="0" w:color="auto"/>
            <w:right w:val="none" w:sz="0" w:space="0" w:color="auto"/>
          </w:divBdr>
        </w:div>
        <w:div w:id="57174950">
          <w:marLeft w:val="480"/>
          <w:marRight w:val="0"/>
          <w:marTop w:val="0"/>
          <w:marBottom w:val="0"/>
          <w:divBdr>
            <w:top w:val="none" w:sz="0" w:space="0" w:color="auto"/>
            <w:left w:val="none" w:sz="0" w:space="0" w:color="auto"/>
            <w:bottom w:val="none" w:sz="0" w:space="0" w:color="auto"/>
            <w:right w:val="none" w:sz="0" w:space="0" w:color="auto"/>
          </w:divBdr>
        </w:div>
        <w:div w:id="1712917489">
          <w:marLeft w:val="480"/>
          <w:marRight w:val="0"/>
          <w:marTop w:val="0"/>
          <w:marBottom w:val="0"/>
          <w:divBdr>
            <w:top w:val="none" w:sz="0" w:space="0" w:color="auto"/>
            <w:left w:val="none" w:sz="0" w:space="0" w:color="auto"/>
            <w:bottom w:val="none" w:sz="0" w:space="0" w:color="auto"/>
            <w:right w:val="none" w:sz="0" w:space="0" w:color="auto"/>
          </w:divBdr>
        </w:div>
        <w:div w:id="794757284">
          <w:marLeft w:val="480"/>
          <w:marRight w:val="0"/>
          <w:marTop w:val="0"/>
          <w:marBottom w:val="0"/>
          <w:divBdr>
            <w:top w:val="none" w:sz="0" w:space="0" w:color="auto"/>
            <w:left w:val="none" w:sz="0" w:space="0" w:color="auto"/>
            <w:bottom w:val="none" w:sz="0" w:space="0" w:color="auto"/>
            <w:right w:val="none" w:sz="0" w:space="0" w:color="auto"/>
          </w:divBdr>
        </w:div>
        <w:div w:id="94374695">
          <w:marLeft w:val="480"/>
          <w:marRight w:val="0"/>
          <w:marTop w:val="0"/>
          <w:marBottom w:val="0"/>
          <w:divBdr>
            <w:top w:val="none" w:sz="0" w:space="0" w:color="auto"/>
            <w:left w:val="none" w:sz="0" w:space="0" w:color="auto"/>
            <w:bottom w:val="none" w:sz="0" w:space="0" w:color="auto"/>
            <w:right w:val="none" w:sz="0" w:space="0" w:color="auto"/>
          </w:divBdr>
        </w:div>
        <w:div w:id="1647128410">
          <w:marLeft w:val="480"/>
          <w:marRight w:val="0"/>
          <w:marTop w:val="0"/>
          <w:marBottom w:val="0"/>
          <w:divBdr>
            <w:top w:val="none" w:sz="0" w:space="0" w:color="auto"/>
            <w:left w:val="none" w:sz="0" w:space="0" w:color="auto"/>
            <w:bottom w:val="none" w:sz="0" w:space="0" w:color="auto"/>
            <w:right w:val="none" w:sz="0" w:space="0" w:color="auto"/>
          </w:divBdr>
        </w:div>
        <w:div w:id="526216314">
          <w:marLeft w:val="480"/>
          <w:marRight w:val="0"/>
          <w:marTop w:val="0"/>
          <w:marBottom w:val="0"/>
          <w:divBdr>
            <w:top w:val="none" w:sz="0" w:space="0" w:color="auto"/>
            <w:left w:val="none" w:sz="0" w:space="0" w:color="auto"/>
            <w:bottom w:val="none" w:sz="0" w:space="0" w:color="auto"/>
            <w:right w:val="none" w:sz="0" w:space="0" w:color="auto"/>
          </w:divBdr>
        </w:div>
        <w:div w:id="950818551">
          <w:marLeft w:val="480"/>
          <w:marRight w:val="0"/>
          <w:marTop w:val="0"/>
          <w:marBottom w:val="0"/>
          <w:divBdr>
            <w:top w:val="none" w:sz="0" w:space="0" w:color="auto"/>
            <w:left w:val="none" w:sz="0" w:space="0" w:color="auto"/>
            <w:bottom w:val="none" w:sz="0" w:space="0" w:color="auto"/>
            <w:right w:val="none" w:sz="0" w:space="0" w:color="auto"/>
          </w:divBdr>
        </w:div>
        <w:div w:id="1970162686">
          <w:marLeft w:val="480"/>
          <w:marRight w:val="0"/>
          <w:marTop w:val="0"/>
          <w:marBottom w:val="0"/>
          <w:divBdr>
            <w:top w:val="none" w:sz="0" w:space="0" w:color="auto"/>
            <w:left w:val="none" w:sz="0" w:space="0" w:color="auto"/>
            <w:bottom w:val="none" w:sz="0" w:space="0" w:color="auto"/>
            <w:right w:val="none" w:sz="0" w:space="0" w:color="auto"/>
          </w:divBdr>
        </w:div>
        <w:div w:id="2021080643">
          <w:marLeft w:val="480"/>
          <w:marRight w:val="0"/>
          <w:marTop w:val="0"/>
          <w:marBottom w:val="0"/>
          <w:divBdr>
            <w:top w:val="none" w:sz="0" w:space="0" w:color="auto"/>
            <w:left w:val="none" w:sz="0" w:space="0" w:color="auto"/>
            <w:bottom w:val="none" w:sz="0" w:space="0" w:color="auto"/>
            <w:right w:val="none" w:sz="0" w:space="0" w:color="auto"/>
          </w:divBdr>
        </w:div>
        <w:div w:id="619338963">
          <w:marLeft w:val="480"/>
          <w:marRight w:val="0"/>
          <w:marTop w:val="0"/>
          <w:marBottom w:val="0"/>
          <w:divBdr>
            <w:top w:val="none" w:sz="0" w:space="0" w:color="auto"/>
            <w:left w:val="none" w:sz="0" w:space="0" w:color="auto"/>
            <w:bottom w:val="none" w:sz="0" w:space="0" w:color="auto"/>
            <w:right w:val="none" w:sz="0" w:space="0" w:color="auto"/>
          </w:divBdr>
        </w:div>
        <w:div w:id="966468063">
          <w:marLeft w:val="480"/>
          <w:marRight w:val="0"/>
          <w:marTop w:val="0"/>
          <w:marBottom w:val="0"/>
          <w:divBdr>
            <w:top w:val="none" w:sz="0" w:space="0" w:color="auto"/>
            <w:left w:val="none" w:sz="0" w:space="0" w:color="auto"/>
            <w:bottom w:val="none" w:sz="0" w:space="0" w:color="auto"/>
            <w:right w:val="none" w:sz="0" w:space="0" w:color="auto"/>
          </w:divBdr>
        </w:div>
        <w:div w:id="2107967846">
          <w:marLeft w:val="480"/>
          <w:marRight w:val="0"/>
          <w:marTop w:val="0"/>
          <w:marBottom w:val="0"/>
          <w:divBdr>
            <w:top w:val="none" w:sz="0" w:space="0" w:color="auto"/>
            <w:left w:val="none" w:sz="0" w:space="0" w:color="auto"/>
            <w:bottom w:val="none" w:sz="0" w:space="0" w:color="auto"/>
            <w:right w:val="none" w:sz="0" w:space="0" w:color="auto"/>
          </w:divBdr>
        </w:div>
        <w:div w:id="159204258">
          <w:marLeft w:val="480"/>
          <w:marRight w:val="0"/>
          <w:marTop w:val="0"/>
          <w:marBottom w:val="0"/>
          <w:divBdr>
            <w:top w:val="none" w:sz="0" w:space="0" w:color="auto"/>
            <w:left w:val="none" w:sz="0" w:space="0" w:color="auto"/>
            <w:bottom w:val="none" w:sz="0" w:space="0" w:color="auto"/>
            <w:right w:val="none" w:sz="0" w:space="0" w:color="auto"/>
          </w:divBdr>
        </w:div>
        <w:div w:id="1283876690">
          <w:marLeft w:val="480"/>
          <w:marRight w:val="0"/>
          <w:marTop w:val="0"/>
          <w:marBottom w:val="0"/>
          <w:divBdr>
            <w:top w:val="none" w:sz="0" w:space="0" w:color="auto"/>
            <w:left w:val="none" w:sz="0" w:space="0" w:color="auto"/>
            <w:bottom w:val="none" w:sz="0" w:space="0" w:color="auto"/>
            <w:right w:val="none" w:sz="0" w:space="0" w:color="auto"/>
          </w:divBdr>
        </w:div>
        <w:div w:id="1305426634">
          <w:marLeft w:val="480"/>
          <w:marRight w:val="0"/>
          <w:marTop w:val="0"/>
          <w:marBottom w:val="0"/>
          <w:divBdr>
            <w:top w:val="none" w:sz="0" w:space="0" w:color="auto"/>
            <w:left w:val="none" w:sz="0" w:space="0" w:color="auto"/>
            <w:bottom w:val="none" w:sz="0" w:space="0" w:color="auto"/>
            <w:right w:val="none" w:sz="0" w:space="0" w:color="auto"/>
          </w:divBdr>
        </w:div>
        <w:div w:id="1676228111">
          <w:marLeft w:val="480"/>
          <w:marRight w:val="0"/>
          <w:marTop w:val="0"/>
          <w:marBottom w:val="0"/>
          <w:divBdr>
            <w:top w:val="none" w:sz="0" w:space="0" w:color="auto"/>
            <w:left w:val="none" w:sz="0" w:space="0" w:color="auto"/>
            <w:bottom w:val="none" w:sz="0" w:space="0" w:color="auto"/>
            <w:right w:val="none" w:sz="0" w:space="0" w:color="auto"/>
          </w:divBdr>
        </w:div>
        <w:div w:id="2042589256">
          <w:marLeft w:val="480"/>
          <w:marRight w:val="0"/>
          <w:marTop w:val="0"/>
          <w:marBottom w:val="0"/>
          <w:divBdr>
            <w:top w:val="none" w:sz="0" w:space="0" w:color="auto"/>
            <w:left w:val="none" w:sz="0" w:space="0" w:color="auto"/>
            <w:bottom w:val="none" w:sz="0" w:space="0" w:color="auto"/>
            <w:right w:val="none" w:sz="0" w:space="0" w:color="auto"/>
          </w:divBdr>
        </w:div>
        <w:div w:id="743768328">
          <w:marLeft w:val="480"/>
          <w:marRight w:val="0"/>
          <w:marTop w:val="0"/>
          <w:marBottom w:val="0"/>
          <w:divBdr>
            <w:top w:val="none" w:sz="0" w:space="0" w:color="auto"/>
            <w:left w:val="none" w:sz="0" w:space="0" w:color="auto"/>
            <w:bottom w:val="none" w:sz="0" w:space="0" w:color="auto"/>
            <w:right w:val="none" w:sz="0" w:space="0" w:color="auto"/>
          </w:divBdr>
        </w:div>
        <w:div w:id="522322438">
          <w:marLeft w:val="480"/>
          <w:marRight w:val="0"/>
          <w:marTop w:val="0"/>
          <w:marBottom w:val="0"/>
          <w:divBdr>
            <w:top w:val="none" w:sz="0" w:space="0" w:color="auto"/>
            <w:left w:val="none" w:sz="0" w:space="0" w:color="auto"/>
            <w:bottom w:val="none" w:sz="0" w:space="0" w:color="auto"/>
            <w:right w:val="none" w:sz="0" w:space="0" w:color="auto"/>
          </w:divBdr>
        </w:div>
        <w:div w:id="866865657">
          <w:marLeft w:val="480"/>
          <w:marRight w:val="0"/>
          <w:marTop w:val="0"/>
          <w:marBottom w:val="0"/>
          <w:divBdr>
            <w:top w:val="none" w:sz="0" w:space="0" w:color="auto"/>
            <w:left w:val="none" w:sz="0" w:space="0" w:color="auto"/>
            <w:bottom w:val="none" w:sz="0" w:space="0" w:color="auto"/>
            <w:right w:val="none" w:sz="0" w:space="0" w:color="auto"/>
          </w:divBdr>
        </w:div>
        <w:div w:id="1881548071">
          <w:marLeft w:val="480"/>
          <w:marRight w:val="0"/>
          <w:marTop w:val="0"/>
          <w:marBottom w:val="0"/>
          <w:divBdr>
            <w:top w:val="none" w:sz="0" w:space="0" w:color="auto"/>
            <w:left w:val="none" w:sz="0" w:space="0" w:color="auto"/>
            <w:bottom w:val="none" w:sz="0" w:space="0" w:color="auto"/>
            <w:right w:val="none" w:sz="0" w:space="0" w:color="auto"/>
          </w:divBdr>
        </w:div>
        <w:div w:id="1770731092">
          <w:marLeft w:val="480"/>
          <w:marRight w:val="0"/>
          <w:marTop w:val="0"/>
          <w:marBottom w:val="0"/>
          <w:divBdr>
            <w:top w:val="none" w:sz="0" w:space="0" w:color="auto"/>
            <w:left w:val="none" w:sz="0" w:space="0" w:color="auto"/>
            <w:bottom w:val="none" w:sz="0" w:space="0" w:color="auto"/>
            <w:right w:val="none" w:sz="0" w:space="0" w:color="auto"/>
          </w:divBdr>
        </w:div>
        <w:div w:id="1052651674">
          <w:marLeft w:val="480"/>
          <w:marRight w:val="0"/>
          <w:marTop w:val="0"/>
          <w:marBottom w:val="0"/>
          <w:divBdr>
            <w:top w:val="none" w:sz="0" w:space="0" w:color="auto"/>
            <w:left w:val="none" w:sz="0" w:space="0" w:color="auto"/>
            <w:bottom w:val="none" w:sz="0" w:space="0" w:color="auto"/>
            <w:right w:val="none" w:sz="0" w:space="0" w:color="auto"/>
          </w:divBdr>
        </w:div>
        <w:div w:id="655916488">
          <w:marLeft w:val="480"/>
          <w:marRight w:val="0"/>
          <w:marTop w:val="0"/>
          <w:marBottom w:val="0"/>
          <w:divBdr>
            <w:top w:val="none" w:sz="0" w:space="0" w:color="auto"/>
            <w:left w:val="none" w:sz="0" w:space="0" w:color="auto"/>
            <w:bottom w:val="none" w:sz="0" w:space="0" w:color="auto"/>
            <w:right w:val="none" w:sz="0" w:space="0" w:color="auto"/>
          </w:divBdr>
        </w:div>
        <w:div w:id="414057740">
          <w:marLeft w:val="480"/>
          <w:marRight w:val="0"/>
          <w:marTop w:val="0"/>
          <w:marBottom w:val="0"/>
          <w:divBdr>
            <w:top w:val="none" w:sz="0" w:space="0" w:color="auto"/>
            <w:left w:val="none" w:sz="0" w:space="0" w:color="auto"/>
            <w:bottom w:val="none" w:sz="0" w:space="0" w:color="auto"/>
            <w:right w:val="none" w:sz="0" w:space="0" w:color="auto"/>
          </w:divBdr>
        </w:div>
        <w:div w:id="705519781">
          <w:marLeft w:val="480"/>
          <w:marRight w:val="0"/>
          <w:marTop w:val="0"/>
          <w:marBottom w:val="0"/>
          <w:divBdr>
            <w:top w:val="none" w:sz="0" w:space="0" w:color="auto"/>
            <w:left w:val="none" w:sz="0" w:space="0" w:color="auto"/>
            <w:bottom w:val="none" w:sz="0" w:space="0" w:color="auto"/>
            <w:right w:val="none" w:sz="0" w:space="0" w:color="auto"/>
          </w:divBdr>
        </w:div>
        <w:div w:id="881089665">
          <w:marLeft w:val="480"/>
          <w:marRight w:val="0"/>
          <w:marTop w:val="0"/>
          <w:marBottom w:val="0"/>
          <w:divBdr>
            <w:top w:val="none" w:sz="0" w:space="0" w:color="auto"/>
            <w:left w:val="none" w:sz="0" w:space="0" w:color="auto"/>
            <w:bottom w:val="none" w:sz="0" w:space="0" w:color="auto"/>
            <w:right w:val="none" w:sz="0" w:space="0" w:color="auto"/>
          </w:divBdr>
        </w:div>
        <w:div w:id="1762066967">
          <w:marLeft w:val="480"/>
          <w:marRight w:val="0"/>
          <w:marTop w:val="0"/>
          <w:marBottom w:val="0"/>
          <w:divBdr>
            <w:top w:val="none" w:sz="0" w:space="0" w:color="auto"/>
            <w:left w:val="none" w:sz="0" w:space="0" w:color="auto"/>
            <w:bottom w:val="none" w:sz="0" w:space="0" w:color="auto"/>
            <w:right w:val="none" w:sz="0" w:space="0" w:color="auto"/>
          </w:divBdr>
        </w:div>
        <w:div w:id="1143084932">
          <w:marLeft w:val="480"/>
          <w:marRight w:val="0"/>
          <w:marTop w:val="0"/>
          <w:marBottom w:val="0"/>
          <w:divBdr>
            <w:top w:val="none" w:sz="0" w:space="0" w:color="auto"/>
            <w:left w:val="none" w:sz="0" w:space="0" w:color="auto"/>
            <w:bottom w:val="none" w:sz="0" w:space="0" w:color="auto"/>
            <w:right w:val="none" w:sz="0" w:space="0" w:color="auto"/>
          </w:divBdr>
        </w:div>
        <w:div w:id="690961712">
          <w:marLeft w:val="480"/>
          <w:marRight w:val="0"/>
          <w:marTop w:val="0"/>
          <w:marBottom w:val="0"/>
          <w:divBdr>
            <w:top w:val="none" w:sz="0" w:space="0" w:color="auto"/>
            <w:left w:val="none" w:sz="0" w:space="0" w:color="auto"/>
            <w:bottom w:val="none" w:sz="0" w:space="0" w:color="auto"/>
            <w:right w:val="none" w:sz="0" w:space="0" w:color="auto"/>
          </w:divBdr>
        </w:div>
        <w:div w:id="1916738908">
          <w:marLeft w:val="480"/>
          <w:marRight w:val="0"/>
          <w:marTop w:val="0"/>
          <w:marBottom w:val="0"/>
          <w:divBdr>
            <w:top w:val="none" w:sz="0" w:space="0" w:color="auto"/>
            <w:left w:val="none" w:sz="0" w:space="0" w:color="auto"/>
            <w:bottom w:val="none" w:sz="0" w:space="0" w:color="auto"/>
            <w:right w:val="none" w:sz="0" w:space="0" w:color="auto"/>
          </w:divBdr>
        </w:div>
      </w:divsChild>
    </w:div>
    <w:div w:id="1943612736">
      <w:bodyDiv w:val="1"/>
      <w:marLeft w:val="0"/>
      <w:marRight w:val="0"/>
      <w:marTop w:val="0"/>
      <w:marBottom w:val="0"/>
      <w:divBdr>
        <w:top w:val="none" w:sz="0" w:space="0" w:color="auto"/>
        <w:left w:val="none" w:sz="0" w:space="0" w:color="auto"/>
        <w:bottom w:val="none" w:sz="0" w:space="0" w:color="auto"/>
        <w:right w:val="none" w:sz="0" w:space="0" w:color="auto"/>
      </w:divBdr>
    </w:div>
    <w:div w:id="1943680640">
      <w:bodyDiv w:val="1"/>
      <w:marLeft w:val="0"/>
      <w:marRight w:val="0"/>
      <w:marTop w:val="0"/>
      <w:marBottom w:val="0"/>
      <w:divBdr>
        <w:top w:val="none" w:sz="0" w:space="0" w:color="auto"/>
        <w:left w:val="none" w:sz="0" w:space="0" w:color="auto"/>
        <w:bottom w:val="none" w:sz="0" w:space="0" w:color="auto"/>
        <w:right w:val="none" w:sz="0" w:space="0" w:color="auto"/>
      </w:divBdr>
    </w:div>
    <w:div w:id="1943682938">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803403">
      <w:bodyDiv w:val="1"/>
      <w:marLeft w:val="0"/>
      <w:marRight w:val="0"/>
      <w:marTop w:val="0"/>
      <w:marBottom w:val="0"/>
      <w:divBdr>
        <w:top w:val="none" w:sz="0" w:space="0" w:color="auto"/>
        <w:left w:val="none" w:sz="0" w:space="0" w:color="auto"/>
        <w:bottom w:val="none" w:sz="0" w:space="0" w:color="auto"/>
        <w:right w:val="none" w:sz="0" w:space="0" w:color="auto"/>
      </w:divBdr>
    </w:div>
    <w:div w:id="1943954489">
      <w:bodyDiv w:val="1"/>
      <w:marLeft w:val="0"/>
      <w:marRight w:val="0"/>
      <w:marTop w:val="0"/>
      <w:marBottom w:val="0"/>
      <w:divBdr>
        <w:top w:val="none" w:sz="0" w:space="0" w:color="auto"/>
        <w:left w:val="none" w:sz="0" w:space="0" w:color="auto"/>
        <w:bottom w:val="none" w:sz="0" w:space="0" w:color="auto"/>
        <w:right w:val="none" w:sz="0" w:space="0" w:color="auto"/>
      </w:divBdr>
    </w:div>
    <w:div w:id="1944418099">
      <w:bodyDiv w:val="1"/>
      <w:marLeft w:val="0"/>
      <w:marRight w:val="0"/>
      <w:marTop w:val="0"/>
      <w:marBottom w:val="0"/>
      <w:divBdr>
        <w:top w:val="none" w:sz="0" w:space="0" w:color="auto"/>
        <w:left w:val="none" w:sz="0" w:space="0" w:color="auto"/>
        <w:bottom w:val="none" w:sz="0" w:space="0" w:color="auto"/>
        <w:right w:val="none" w:sz="0" w:space="0" w:color="auto"/>
      </w:divBdr>
    </w:div>
    <w:div w:id="1944603870">
      <w:bodyDiv w:val="1"/>
      <w:marLeft w:val="0"/>
      <w:marRight w:val="0"/>
      <w:marTop w:val="0"/>
      <w:marBottom w:val="0"/>
      <w:divBdr>
        <w:top w:val="none" w:sz="0" w:space="0" w:color="auto"/>
        <w:left w:val="none" w:sz="0" w:space="0" w:color="auto"/>
        <w:bottom w:val="none" w:sz="0" w:space="0" w:color="auto"/>
        <w:right w:val="none" w:sz="0" w:space="0" w:color="auto"/>
      </w:divBdr>
    </w:div>
    <w:div w:id="1945461102">
      <w:bodyDiv w:val="1"/>
      <w:marLeft w:val="0"/>
      <w:marRight w:val="0"/>
      <w:marTop w:val="0"/>
      <w:marBottom w:val="0"/>
      <w:divBdr>
        <w:top w:val="none" w:sz="0" w:space="0" w:color="auto"/>
        <w:left w:val="none" w:sz="0" w:space="0" w:color="auto"/>
        <w:bottom w:val="none" w:sz="0" w:space="0" w:color="auto"/>
        <w:right w:val="none" w:sz="0" w:space="0" w:color="auto"/>
      </w:divBdr>
      <w:divsChild>
        <w:div w:id="1421877211">
          <w:marLeft w:val="480"/>
          <w:marRight w:val="0"/>
          <w:marTop w:val="0"/>
          <w:marBottom w:val="0"/>
          <w:divBdr>
            <w:top w:val="none" w:sz="0" w:space="0" w:color="auto"/>
            <w:left w:val="none" w:sz="0" w:space="0" w:color="auto"/>
            <w:bottom w:val="none" w:sz="0" w:space="0" w:color="auto"/>
            <w:right w:val="none" w:sz="0" w:space="0" w:color="auto"/>
          </w:divBdr>
        </w:div>
        <w:div w:id="913005857">
          <w:marLeft w:val="480"/>
          <w:marRight w:val="0"/>
          <w:marTop w:val="0"/>
          <w:marBottom w:val="0"/>
          <w:divBdr>
            <w:top w:val="none" w:sz="0" w:space="0" w:color="auto"/>
            <w:left w:val="none" w:sz="0" w:space="0" w:color="auto"/>
            <w:bottom w:val="none" w:sz="0" w:space="0" w:color="auto"/>
            <w:right w:val="none" w:sz="0" w:space="0" w:color="auto"/>
          </w:divBdr>
        </w:div>
        <w:div w:id="1832066105">
          <w:marLeft w:val="480"/>
          <w:marRight w:val="0"/>
          <w:marTop w:val="0"/>
          <w:marBottom w:val="0"/>
          <w:divBdr>
            <w:top w:val="none" w:sz="0" w:space="0" w:color="auto"/>
            <w:left w:val="none" w:sz="0" w:space="0" w:color="auto"/>
            <w:bottom w:val="none" w:sz="0" w:space="0" w:color="auto"/>
            <w:right w:val="none" w:sz="0" w:space="0" w:color="auto"/>
          </w:divBdr>
        </w:div>
        <w:div w:id="1061635006">
          <w:marLeft w:val="480"/>
          <w:marRight w:val="0"/>
          <w:marTop w:val="0"/>
          <w:marBottom w:val="0"/>
          <w:divBdr>
            <w:top w:val="none" w:sz="0" w:space="0" w:color="auto"/>
            <w:left w:val="none" w:sz="0" w:space="0" w:color="auto"/>
            <w:bottom w:val="none" w:sz="0" w:space="0" w:color="auto"/>
            <w:right w:val="none" w:sz="0" w:space="0" w:color="auto"/>
          </w:divBdr>
        </w:div>
        <w:div w:id="1649361708">
          <w:marLeft w:val="480"/>
          <w:marRight w:val="0"/>
          <w:marTop w:val="0"/>
          <w:marBottom w:val="0"/>
          <w:divBdr>
            <w:top w:val="none" w:sz="0" w:space="0" w:color="auto"/>
            <w:left w:val="none" w:sz="0" w:space="0" w:color="auto"/>
            <w:bottom w:val="none" w:sz="0" w:space="0" w:color="auto"/>
            <w:right w:val="none" w:sz="0" w:space="0" w:color="auto"/>
          </w:divBdr>
        </w:div>
        <w:div w:id="170221063">
          <w:marLeft w:val="480"/>
          <w:marRight w:val="0"/>
          <w:marTop w:val="0"/>
          <w:marBottom w:val="0"/>
          <w:divBdr>
            <w:top w:val="none" w:sz="0" w:space="0" w:color="auto"/>
            <w:left w:val="none" w:sz="0" w:space="0" w:color="auto"/>
            <w:bottom w:val="none" w:sz="0" w:space="0" w:color="auto"/>
            <w:right w:val="none" w:sz="0" w:space="0" w:color="auto"/>
          </w:divBdr>
        </w:div>
        <w:div w:id="1183469530">
          <w:marLeft w:val="480"/>
          <w:marRight w:val="0"/>
          <w:marTop w:val="0"/>
          <w:marBottom w:val="0"/>
          <w:divBdr>
            <w:top w:val="none" w:sz="0" w:space="0" w:color="auto"/>
            <w:left w:val="none" w:sz="0" w:space="0" w:color="auto"/>
            <w:bottom w:val="none" w:sz="0" w:space="0" w:color="auto"/>
            <w:right w:val="none" w:sz="0" w:space="0" w:color="auto"/>
          </w:divBdr>
        </w:div>
        <w:div w:id="1970159190">
          <w:marLeft w:val="480"/>
          <w:marRight w:val="0"/>
          <w:marTop w:val="0"/>
          <w:marBottom w:val="0"/>
          <w:divBdr>
            <w:top w:val="none" w:sz="0" w:space="0" w:color="auto"/>
            <w:left w:val="none" w:sz="0" w:space="0" w:color="auto"/>
            <w:bottom w:val="none" w:sz="0" w:space="0" w:color="auto"/>
            <w:right w:val="none" w:sz="0" w:space="0" w:color="auto"/>
          </w:divBdr>
        </w:div>
        <w:div w:id="191765713">
          <w:marLeft w:val="480"/>
          <w:marRight w:val="0"/>
          <w:marTop w:val="0"/>
          <w:marBottom w:val="0"/>
          <w:divBdr>
            <w:top w:val="none" w:sz="0" w:space="0" w:color="auto"/>
            <w:left w:val="none" w:sz="0" w:space="0" w:color="auto"/>
            <w:bottom w:val="none" w:sz="0" w:space="0" w:color="auto"/>
            <w:right w:val="none" w:sz="0" w:space="0" w:color="auto"/>
          </w:divBdr>
        </w:div>
        <w:div w:id="41515407">
          <w:marLeft w:val="480"/>
          <w:marRight w:val="0"/>
          <w:marTop w:val="0"/>
          <w:marBottom w:val="0"/>
          <w:divBdr>
            <w:top w:val="none" w:sz="0" w:space="0" w:color="auto"/>
            <w:left w:val="none" w:sz="0" w:space="0" w:color="auto"/>
            <w:bottom w:val="none" w:sz="0" w:space="0" w:color="auto"/>
            <w:right w:val="none" w:sz="0" w:space="0" w:color="auto"/>
          </w:divBdr>
        </w:div>
        <w:div w:id="99758616">
          <w:marLeft w:val="480"/>
          <w:marRight w:val="0"/>
          <w:marTop w:val="0"/>
          <w:marBottom w:val="0"/>
          <w:divBdr>
            <w:top w:val="none" w:sz="0" w:space="0" w:color="auto"/>
            <w:left w:val="none" w:sz="0" w:space="0" w:color="auto"/>
            <w:bottom w:val="none" w:sz="0" w:space="0" w:color="auto"/>
            <w:right w:val="none" w:sz="0" w:space="0" w:color="auto"/>
          </w:divBdr>
        </w:div>
        <w:div w:id="1529682619">
          <w:marLeft w:val="480"/>
          <w:marRight w:val="0"/>
          <w:marTop w:val="0"/>
          <w:marBottom w:val="0"/>
          <w:divBdr>
            <w:top w:val="none" w:sz="0" w:space="0" w:color="auto"/>
            <w:left w:val="none" w:sz="0" w:space="0" w:color="auto"/>
            <w:bottom w:val="none" w:sz="0" w:space="0" w:color="auto"/>
            <w:right w:val="none" w:sz="0" w:space="0" w:color="auto"/>
          </w:divBdr>
        </w:div>
        <w:div w:id="2005354173">
          <w:marLeft w:val="480"/>
          <w:marRight w:val="0"/>
          <w:marTop w:val="0"/>
          <w:marBottom w:val="0"/>
          <w:divBdr>
            <w:top w:val="none" w:sz="0" w:space="0" w:color="auto"/>
            <w:left w:val="none" w:sz="0" w:space="0" w:color="auto"/>
            <w:bottom w:val="none" w:sz="0" w:space="0" w:color="auto"/>
            <w:right w:val="none" w:sz="0" w:space="0" w:color="auto"/>
          </w:divBdr>
        </w:div>
        <w:div w:id="1439107399">
          <w:marLeft w:val="480"/>
          <w:marRight w:val="0"/>
          <w:marTop w:val="0"/>
          <w:marBottom w:val="0"/>
          <w:divBdr>
            <w:top w:val="none" w:sz="0" w:space="0" w:color="auto"/>
            <w:left w:val="none" w:sz="0" w:space="0" w:color="auto"/>
            <w:bottom w:val="none" w:sz="0" w:space="0" w:color="auto"/>
            <w:right w:val="none" w:sz="0" w:space="0" w:color="auto"/>
          </w:divBdr>
        </w:div>
        <w:div w:id="63378348">
          <w:marLeft w:val="480"/>
          <w:marRight w:val="0"/>
          <w:marTop w:val="0"/>
          <w:marBottom w:val="0"/>
          <w:divBdr>
            <w:top w:val="none" w:sz="0" w:space="0" w:color="auto"/>
            <w:left w:val="none" w:sz="0" w:space="0" w:color="auto"/>
            <w:bottom w:val="none" w:sz="0" w:space="0" w:color="auto"/>
            <w:right w:val="none" w:sz="0" w:space="0" w:color="auto"/>
          </w:divBdr>
        </w:div>
        <w:div w:id="744032320">
          <w:marLeft w:val="480"/>
          <w:marRight w:val="0"/>
          <w:marTop w:val="0"/>
          <w:marBottom w:val="0"/>
          <w:divBdr>
            <w:top w:val="none" w:sz="0" w:space="0" w:color="auto"/>
            <w:left w:val="none" w:sz="0" w:space="0" w:color="auto"/>
            <w:bottom w:val="none" w:sz="0" w:space="0" w:color="auto"/>
            <w:right w:val="none" w:sz="0" w:space="0" w:color="auto"/>
          </w:divBdr>
        </w:div>
        <w:div w:id="400253578">
          <w:marLeft w:val="480"/>
          <w:marRight w:val="0"/>
          <w:marTop w:val="0"/>
          <w:marBottom w:val="0"/>
          <w:divBdr>
            <w:top w:val="none" w:sz="0" w:space="0" w:color="auto"/>
            <w:left w:val="none" w:sz="0" w:space="0" w:color="auto"/>
            <w:bottom w:val="none" w:sz="0" w:space="0" w:color="auto"/>
            <w:right w:val="none" w:sz="0" w:space="0" w:color="auto"/>
          </w:divBdr>
        </w:div>
        <w:div w:id="1904902046">
          <w:marLeft w:val="480"/>
          <w:marRight w:val="0"/>
          <w:marTop w:val="0"/>
          <w:marBottom w:val="0"/>
          <w:divBdr>
            <w:top w:val="none" w:sz="0" w:space="0" w:color="auto"/>
            <w:left w:val="none" w:sz="0" w:space="0" w:color="auto"/>
            <w:bottom w:val="none" w:sz="0" w:space="0" w:color="auto"/>
            <w:right w:val="none" w:sz="0" w:space="0" w:color="auto"/>
          </w:divBdr>
        </w:div>
        <w:div w:id="276832457">
          <w:marLeft w:val="480"/>
          <w:marRight w:val="0"/>
          <w:marTop w:val="0"/>
          <w:marBottom w:val="0"/>
          <w:divBdr>
            <w:top w:val="none" w:sz="0" w:space="0" w:color="auto"/>
            <w:left w:val="none" w:sz="0" w:space="0" w:color="auto"/>
            <w:bottom w:val="none" w:sz="0" w:space="0" w:color="auto"/>
            <w:right w:val="none" w:sz="0" w:space="0" w:color="auto"/>
          </w:divBdr>
        </w:div>
        <w:div w:id="1654021389">
          <w:marLeft w:val="480"/>
          <w:marRight w:val="0"/>
          <w:marTop w:val="0"/>
          <w:marBottom w:val="0"/>
          <w:divBdr>
            <w:top w:val="none" w:sz="0" w:space="0" w:color="auto"/>
            <w:left w:val="none" w:sz="0" w:space="0" w:color="auto"/>
            <w:bottom w:val="none" w:sz="0" w:space="0" w:color="auto"/>
            <w:right w:val="none" w:sz="0" w:space="0" w:color="auto"/>
          </w:divBdr>
        </w:div>
        <w:div w:id="1469083655">
          <w:marLeft w:val="480"/>
          <w:marRight w:val="0"/>
          <w:marTop w:val="0"/>
          <w:marBottom w:val="0"/>
          <w:divBdr>
            <w:top w:val="none" w:sz="0" w:space="0" w:color="auto"/>
            <w:left w:val="none" w:sz="0" w:space="0" w:color="auto"/>
            <w:bottom w:val="none" w:sz="0" w:space="0" w:color="auto"/>
            <w:right w:val="none" w:sz="0" w:space="0" w:color="auto"/>
          </w:divBdr>
        </w:div>
        <w:div w:id="1561092881">
          <w:marLeft w:val="480"/>
          <w:marRight w:val="0"/>
          <w:marTop w:val="0"/>
          <w:marBottom w:val="0"/>
          <w:divBdr>
            <w:top w:val="none" w:sz="0" w:space="0" w:color="auto"/>
            <w:left w:val="none" w:sz="0" w:space="0" w:color="auto"/>
            <w:bottom w:val="none" w:sz="0" w:space="0" w:color="auto"/>
            <w:right w:val="none" w:sz="0" w:space="0" w:color="auto"/>
          </w:divBdr>
        </w:div>
        <w:div w:id="809515293">
          <w:marLeft w:val="480"/>
          <w:marRight w:val="0"/>
          <w:marTop w:val="0"/>
          <w:marBottom w:val="0"/>
          <w:divBdr>
            <w:top w:val="none" w:sz="0" w:space="0" w:color="auto"/>
            <w:left w:val="none" w:sz="0" w:space="0" w:color="auto"/>
            <w:bottom w:val="none" w:sz="0" w:space="0" w:color="auto"/>
            <w:right w:val="none" w:sz="0" w:space="0" w:color="auto"/>
          </w:divBdr>
        </w:div>
        <w:div w:id="661010800">
          <w:marLeft w:val="480"/>
          <w:marRight w:val="0"/>
          <w:marTop w:val="0"/>
          <w:marBottom w:val="0"/>
          <w:divBdr>
            <w:top w:val="none" w:sz="0" w:space="0" w:color="auto"/>
            <w:left w:val="none" w:sz="0" w:space="0" w:color="auto"/>
            <w:bottom w:val="none" w:sz="0" w:space="0" w:color="auto"/>
            <w:right w:val="none" w:sz="0" w:space="0" w:color="auto"/>
          </w:divBdr>
        </w:div>
        <w:div w:id="599023344">
          <w:marLeft w:val="480"/>
          <w:marRight w:val="0"/>
          <w:marTop w:val="0"/>
          <w:marBottom w:val="0"/>
          <w:divBdr>
            <w:top w:val="none" w:sz="0" w:space="0" w:color="auto"/>
            <w:left w:val="none" w:sz="0" w:space="0" w:color="auto"/>
            <w:bottom w:val="none" w:sz="0" w:space="0" w:color="auto"/>
            <w:right w:val="none" w:sz="0" w:space="0" w:color="auto"/>
          </w:divBdr>
        </w:div>
        <w:div w:id="1260021913">
          <w:marLeft w:val="480"/>
          <w:marRight w:val="0"/>
          <w:marTop w:val="0"/>
          <w:marBottom w:val="0"/>
          <w:divBdr>
            <w:top w:val="none" w:sz="0" w:space="0" w:color="auto"/>
            <w:left w:val="none" w:sz="0" w:space="0" w:color="auto"/>
            <w:bottom w:val="none" w:sz="0" w:space="0" w:color="auto"/>
            <w:right w:val="none" w:sz="0" w:space="0" w:color="auto"/>
          </w:divBdr>
        </w:div>
        <w:div w:id="1550461244">
          <w:marLeft w:val="480"/>
          <w:marRight w:val="0"/>
          <w:marTop w:val="0"/>
          <w:marBottom w:val="0"/>
          <w:divBdr>
            <w:top w:val="none" w:sz="0" w:space="0" w:color="auto"/>
            <w:left w:val="none" w:sz="0" w:space="0" w:color="auto"/>
            <w:bottom w:val="none" w:sz="0" w:space="0" w:color="auto"/>
            <w:right w:val="none" w:sz="0" w:space="0" w:color="auto"/>
          </w:divBdr>
        </w:div>
        <w:div w:id="138352692">
          <w:marLeft w:val="480"/>
          <w:marRight w:val="0"/>
          <w:marTop w:val="0"/>
          <w:marBottom w:val="0"/>
          <w:divBdr>
            <w:top w:val="none" w:sz="0" w:space="0" w:color="auto"/>
            <w:left w:val="none" w:sz="0" w:space="0" w:color="auto"/>
            <w:bottom w:val="none" w:sz="0" w:space="0" w:color="auto"/>
            <w:right w:val="none" w:sz="0" w:space="0" w:color="auto"/>
          </w:divBdr>
        </w:div>
        <w:div w:id="23990522">
          <w:marLeft w:val="480"/>
          <w:marRight w:val="0"/>
          <w:marTop w:val="0"/>
          <w:marBottom w:val="0"/>
          <w:divBdr>
            <w:top w:val="none" w:sz="0" w:space="0" w:color="auto"/>
            <w:left w:val="none" w:sz="0" w:space="0" w:color="auto"/>
            <w:bottom w:val="none" w:sz="0" w:space="0" w:color="auto"/>
            <w:right w:val="none" w:sz="0" w:space="0" w:color="auto"/>
          </w:divBdr>
        </w:div>
        <w:div w:id="1625575950">
          <w:marLeft w:val="480"/>
          <w:marRight w:val="0"/>
          <w:marTop w:val="0"/>
          <w:marBottom w:val="0"/>
          <w:divBdr>
            <w:top w:val="none" w:sz="0" w:space="0" w:color="auto"/>
            <w:left w:val="none" w:sz="0" w:space="0" w:color="auto"/>
            <w:bottom w:val="none" w:sz="0" w:space="0" w:color="auto"/>
            <w:right w:val="none" w:sz="0" w:space="0" w:color="auto"/>
          </w:divBdr>
        </w:div>
        <w:div w:id="142550326">
          <w:marLeft w:val="480"/>
          <w:marRight w:val="0"/>
          <w:marTop w:val="0"/>
          <w:marBottom w:val="0"/>
          <w:divBdr>
            <w:top w:val="none" w:sz="0" w:space="0" w:color="auto"/>
            <w:left w:val="none" w:sz="0" w:space="0" w:color="auto"/>
            <w:bottom w:val="none" w:sz="0" w:space="0" w:color="auto"/>
            <w:right w:val="none" w:sz="0" w:space="0" w:color="auto"/>
          </w:divBdr>
        </w:div>
        <w:div w:id="423065526">
          <w:marLeft w:val="480"/>
          <w:marRight w:val="0"/>
          <w:marTop w:val="0"/>
          <w:marBottom w:val="0"/>
          <w:divBdr>
            <w:top w:val="none" w:sz="0" w:space="0" w:color="auto"/>
            <w:left w:val="none" w:sz="0" w:space="0" w:color="auto"/>
            <w:bottom w:val="none" w:sz="0" w:space="0" w:color="auto"/>
            <w:right w:val="none" w:sz="0" w:space="0" w:color="auto"/>
          </w:divBdr>
        </w:div>
        <w:div w:id="675807837">
          <w:marLeft w:val="480"/>
          <w:marRight w:val="0"/>
          <w:marTop w:val="0"/>
          <w:marBottom w:val="0"/>
          <w:divBdr>
            <w:top w:val="none" w:sz="0" w:space="0" w:color="auto"/>
            <w:left w:val="none" w:sz="0" w:space="0" w:color="auto"/>
            <w:bottom w:val="none" w:sz="0" w:space="0" w:color="auto"/>
            <w:right w:val="none" w:sz="0" w:space="0" w:color="auto"/>
          </w:divBdr>
        </w:div>
        <w:div w:id="817109170">
          <w:marLeft w:val="480"/>
          <w:marRight w:val="0"/>
          <w:marTop w:val="0"/>
          <w:marBottom w:val="0"/>
          <w:divBdr>
            <w:top w:val="none" w:sz="0" w:space="0" w:color="auto"/>
            <w:left w:val="none" w:sz="0" w:space="0" w:color="auto"/>
            <w:bottom w:val="none" w:sz="0" w:space="0" w:color="auto"/>
            <w:right w:val="none" w:sz="0" w:space="0" w:color="auto"/>
          </w:divBdr>
        </w:div>
        <w:div w:id="63728097">
          <w:marLeft w:val="480"/>
          <w:marRight w:val="0"/>
          <w:marTop w:val="0"/>
          <w:marBottom w:val="0"/>
          <w:divBdr>
            <w:top w:val="none" w:sz="0" w:space="0" w:color="auto"/>
            <w:left w:val="none" w:sz="0" w:space="0" w:color="auto"/>
            <w:bottom w:val="none" w:sz="0" w:space="0" w:color="auto"/>
            <w:right w:val="none" w:sz="0" w:space="0" w:color="auto"/>
          </w:divBdr>
        </w:div>
        <w:div w:id="23602338">
          <w:marLeft w:val="480"/>
          <w:marRight w:val="0"/>
          <w:marTop w:val="0"/>
          <w:marBottom w:val="0"/>
          <w:divBdr>
            <w:top w:val="none" w:sz="0" w:space="0" w:color="auto"/>
            <w:left w:val="none" w:sz="0" w:space="0" w:color="auto"/>
            <w:bottom w:val="none" w:sz="0" w:space="0" w:color="auto"/>
            <w:right w:val="none" w:sz="0" w:space="0" w:color="auto"/>
          </w:divBdr>
        </w:div>
        <w:div w:id="1937207140">
          <w:marLeft w:val="480"/>
          <w:marRight w:val="0"/>
          <w:marTop w:val="0"/>
          <w:marBottom w:val="0"/>
          <w:divBdr>
            <w:top w:val="none" w:sz="0" w:space="0" w:color="auto"/>
            <w:left w:val="none" w:sz="0" w:space="0" w:color="auto"/>
            <w:bottom w:val="none" w:sz="0" w:space="0" w:color="auto"/>
            <w:right w:val="none" w:sz="0" w:space="0" w:color="auto"/>
          </w:divBdr>
        </w:div>
        <w:div w:id="58408070">
          <w:marLeft w:val="480"/>
          <w:marRight w:val="0"/>
          <w:marTop w:val="0"/>
          <w:marBottom w:val="0"/>
          <w:divBdr>
            <w:top w:val="none" w:sz="0" w:space="0" w:color="auto"/>
            <w:left w:val="none" w:sz="0" w:space="0" w:color="auto"/>
            <w:bottom w:val="none" w:sz="0" w:space="0" w:color="auto"/>
            <w:right w:val="none" w:sz="0" w:space="0" w:color="auto"/>
          </w:divBdr>
        </w:div>
        <w:div w:id="1990207338">
          <w:marLeft w:val="480"/>
          <w:marRight w:val="0"/>
          <w:marTop w:val="0"/>
          <w:marBottom w:val="0"/>
          <w:divBdr>
            <w:top w:val="none" w:sz="0" w:space="0" w:color="auto"/>
            <w:left w:val="none" w:sz="0" w:space="0" w:color="auto"/>
            <w:bottom w:val="none" w:sz="0" w:space="0" w:color="auto"/>
            <w:right w:val="none" w:sz="0" w:space="0" w:color="auto"/>
          </w:divBdr>
        </w:div>
        <w:div w:id="689142203">
          <w:marLeft w:val="480"/>
          <w:marRight w:val="0"/>
          <w:marTop w:val="0"/>
          <w:marBottom w:val="0"/>
          <w:divBdr>
            <w:top w:val="none" w:sz="0" w:space="0" w:color="auto"/>
            <w:left w:val="none" w:sz="0" w:space="0" w:color="auto"/>
            <w:bottom w:val="none" w:sz="0" w:space="0" w:color="auto"/>
            <w:right w:val="none" w:sz="0" w:space="0" w:color="auto"/>
          </w:divBdr>
        </w:div>
        <w:div w:id="888028523">
          <w:marLeft w:val="480"/>
          <w:marRight w:val="0"/>
          <w:marTop w:val="0"/>
          <w:marBottom w:val="0"/>
          <w:divBdr>
            <w:top w:val="none" w:sz="0" w:space="0" w:color="auto"/>
            <w:left w:val="none" w:sz="0" w:space="0" w:color="auto"/>
            <w:bottom w:val="none" w:sz="0" w:space="0" w:color="auto"/>
            <w:right w:val="none" w:sz="0" w:space="0" w:color="auto"/>
          </w:divBdr>
        </w:div>
        <w:div w:id="1054087394">
          <w:marLeft w:val="480"/>
          <w:marRight w:val="0"/>
          <w:marTop w:val="0"/>
          <w:marBottom w:val="0"/>
          <w:divBdr>
            <w:top w:val="none" w:sz="0" w:space="0" w:color="auto"/>
            <w:left w:val="none" w:sz="0" w:space="0" w:color="auto"/>
            <w:bottom w:val="none" w:sz="0" w:space="0" w:color="auto"/>
            <w:right w:val="none" w:sz="0" w:space="0" w:color="auto"/>
          </w:divBdr>
        </w:div>
        <w:div w:id="884289846">
          <w:marLeft w:val="480"/>
          <w:marRight w:val="0"/>
          <w:marTop w:val="0"/>
          <w:marBottom w:val="0"/>
          <w:divBdr>
            <w:top w:val="none" w:sz="0" w:space="0" w:color="auto"/>
            <w:left w:val="none" w:sz="0" w:space="0" w:color="auto"/>
            <w:bottom w:val="none" w:sz="0" w:space="0" w:color="auto"/>
            <w:right w:val="none" w:sz="0" w:space="0" w:color="auto"/>
          </w:divBdr>
        </w:div>
        <w:div w:id="157888692">
          <w:marLeft w:val="480"/>
          <w:marRight w:val="0"/>
          <w:marTop w:val="0"/>
          <w:marBottom w:val="0"/>
          <w:divBdr>
            <w:top w:val="none" w:sz="0" w:space="0" w:color="auto"/>
            <w:left w:val="none" w:sz="0" w:space="0" w:color="auto"/>
            <w:bottom w:val="none" w:sz="0" w:space="0" w:color="auto"/>
            <w:right w:val="none" w:sz="0" w:space="0" w:color="auto"/>
          </w:divBdr>
        </w:div>
        <w:div w:id="31344234">
          <w:marLeft w:val="480"/>
          <w:marRight w:val="0"/>
          <w:marTop w:val="0"/>
          <w:marBottom w:val="0"/>
          <w:divBdr>
            <w:top w:val="none" w:sz="0" w:space="0" w:color="auto"/>
            <w:left w:val="none" w:sz="0" w:space="0" w:color="auto"/>
            <w:bottom w:val="none" w:sz="0" w:space="0" w:color="auto"/>
            <w:right w:val="none" w:sz="0" w:space="0" w:color="auto"/>
          </w:divBdr>
        </w:div>
        <w:div w:id="1953588299">
          <w:marLeft w:val="480"/>
          <w:marRight w:val="0"/>
          <w:marTop w:val="0"/>
          <w:marBottom w:val="0"/>
          <w:divBdr>
            <w:top w:val="none" w:sz="0" w:space="0" w:color="auto"/>
            <w:left w:val="none" w:sz="0" w:space="0" w:color="auto"/>
            <w:bottom w:val="none" w:sz="0" w:space="0" w:color="auto"/>
            <w:right w:val="none" w:sz="0" w:space="0" w:color="auto"/>
          </w:divBdr>
        </w:div>
        <w:div w:id="1210529810">
          <w:marLeft w:val="480"/>
          <w:marRight w:val="0"/>
          <w:marTop w:val="0"/>
          <w:marBottom w:val="0"/>
          <w:divBdr>
            <w:top w:val="none" w:sz="0" w:space="0" w:color="auto"/>
            <w:left w:val="none" w:sz="0" w:space="0" w:color="auto"/>
            <w:bottom w:val="none" w:sz="0" w:space="0" w:color="auto"/>
            <w:right w:val="none" w:sz="0" w:space="0" w:color="auto"/>
          </w:divBdr>
        </w:div>
        <w:div w:id="786505860">
          <w:marLeft w:val="480"/>
          <w:marRight w:val="0"/>
          <w:marTop w:val="0"/>
          <w:marBottom w:val="0"/>
          <w:divBdr>
            <w:top w:val="none" w:sz="0" w:space="0" w:color="auto"/>
            <w:left w:val="none" w:sz="0" w:space="0" w:color="auto"/>
            <w:bottom w:val="none" w:sz="0" w:space="0" w:color="auto"/>
            <w:right w:val="none" w:sz="0" w:space="0" w:color="auto"/>
          </w:divBdr>
        </w:div>
        <w:div w:id="2119640135">
          <w:marLeft w:val="480"/>
          <w:marRight w:val="0"/>
          <w:marTop w:val="0"/>
          <w:marBottom w:val="0"/>
          <w:divBdr>
            <w:top w:val="none" w:sz="0" w:space="0" w:color="auto"/>
            <w:left w:val="none" w:sz="0" w:space="0" w:color="auto"/>
            <w:bottom w:val="none" w:sz="0" w:space="0" w:color="auto"/>
            <w:right w:val="none" w:sz="0" w:space="0" w:color="auto"/>
          </w:divBdr>
        </w:div>
        <w:div w:id="977297073">
          <w:marLeft w:val="480"/>
          <w:marRight w:val="0"/>
          <w:marTop w:val="0"/>
          <w:marBottom w:val="0"/>
          <w:divBdr>
            <w:top w:val="none" w:sz="0" w:space="0" w:color="auto"/>
            <w:left w:val="none" w:sz="0" w:space="0" w:color="auto"/>
            <w:bottom w:val="none" w:sz="0" w:space="0" w:color="auto"/>
            <w:right w:val="none" w:sz="0" w:space="0" w:color="auto"/>
          </w:divBdr>
        </w:div>
        <w:div w:id="1384982827">
          <w:marLeft w:val="480"/>
          <w:marRight w:val="0"/>
          <w:marTop w:val="0"/>
          <w:marBottom w:val="0"/>
          <w:divBdr>
            <w:top w:val="none" w:sz="0" w:space="0" w:color="auto"/>
            <w:left w:val="none" w:sz="0" w:space="0" w:color="auto"/>
            <w:bottom w:val="none" w:sz="0" w:space="0" w:color="auto"/>
            <w:right w:val="none" w:sz="0" w:space="0" w:color="auto"/>
          </w:divBdr>
        </w:div>
        <w:div w:id="1498031212">
          <w:marLeft w:val="480"/>
          <w:marRight w:val="0"/>
          <w:marTop w:val="0"/>
          <w:marBottom w:val="0"/>
          <w:divBdr>
            <w:top w:val="none" w:sz="0" w:space="0" w:color="auto"/>
            <w:left w:val="none" w:sz="0" w:space="0" w:color="auto"/>
            <w:bottom w:val="none" w:sz="0" w:space="0" w:color="auto"/>
            <w:right w:val="none" w:sz="0" w:space="0" w:color="auto"/>
          </w:divBdr>
        </w:div>
        <w:div w:id="1227184030">
          <w:marLeft w:val="480"/>
          <w:marRight w:val="0"/>
          <w:marTop w:val="0"/>
          <w:marBottom w:val="0"/>
          <w:divBdr>
            <w:top w:val="none" w:sz="0" w:space="0" w:color="auto"/>
            <w:left w:val="none" w:sz="0" w:space="0" w:color="auto"/>
            <w:bottom w:val="none" w:sz="0" w:space="0" w:color="auto"/>
            <w:right w:val="none" w:sz="0" w:space="0" w:color="auto"/>
          </w:divBdr>
        </w:div>
        <w:div w:id="1645432682">
          <w:marLeft w:val="480"/>
          <w:marRight w:val="0"/>
          <w:marTop w:val="0"/>
          <w:marBottom w:val="0"/>
          <w:divBdr>
            <w:top w:val="none" w:sz="0" w:space="0" w:color="auto"/>
            <w:left w:val="none" w:sz="0" w:space="0" w:color="auto"/>
            <w:bottom w:val="none" w:sz="0" w:space="0" w:color="auto"/>
            <w:right w:val="none" w:sz="0" w:space="0" w:color="auto"/>
          </w:divBdr>
        </w:div>
        <w:div w:id="955017480">
          <w:marLeft w:val="480"/>
          <w:marRight w:val="0"/>
          <w:marTop w:val="0"/>
          <w:marBottom w:val="0"/>
          <w:divBdr>
            <w:top w:val="none" w:sz="0" w:space="0" w:color="auto"/>
            <w:left w:val="none" w:sz="0" w:space="0" w:color="auto"/>
            <w:bottom w:val="none" w:sz="0" w:space="0" w:color="auto"/>
            <w:right w:val="none" w:sz="0" w:space="0" w:color="auto"/>
          </w:divBdr>
        </w:div>
        <w:div w:id="1874607130">
          <w:marLeft w:val="480"/>
          <w:marRight w:val="0"/>
          <w:marTop w:val="0"/>
          <w:marBottom w:val="0"/>
          <w:divBdr>
            <w:top w:val="none" w:sz="0" w:space="0" w:color="auto"/>
            <w:left w:val="none" w:sz="0" w:space="0" w:color="auto"/>
            <w:bottom w:val="none" w:sz="0" w:space="0" w:color="auto"/>
            <w:right w:val="none" w:sz="0" w:space="0" w:color="auto"/>
          </w:divBdr>
        </w:div>
        <w:div w:id="987593114">
          <w:marLeft w:val="480"/>
          <w:marRight w:val="0"/>
          <w:marTop w:val="0"/>
          <w:marBottom w:val="0"/>
          <w:divBdr>
            <w:top w:val="none" w:sz="0" w:space="0" w:color="auto"/>
            <w:left w:val="none" w:sz="0" w:space="0" w:color="auto"/>
            <w:bottom w:val="none" w:sz="0" w:space="0" w:color="auto"/>
            <w:right w:val="none" w:sz="0" w:space="0" w:color="auto"/>
          </w:divBdr>
        </w:div>
        <w:div w:id="1037706346">
          <w:marLeft w:val="480"/>
          <w:marRight w:val="0"/>
          <w:marTop w:val="0"/>
          <w:marBottom w:val="0"/>
          <w:divBdr>
            <w:top w:val="none" w:sz="0" w:space="0" w:color="auto"/>
            <w:left w:val="none" w:sz="0" w:space="0" w:color="auto"/>
            <w:bottom w:val="none" w:sz="0" w:space="0" w:color="auto"/>
            <w:right w:val="none" w:sz="0" w:space="0" w:color="auto"/>
          </w:divBdr>
        </w:div>
        <w:div w:id="42340542">
          <w:marLeft w:val="480"/>
          <w:marRight w:val="0"/>
          <w:marTop w:val="0"/>
          <w:marBottom w:val="0"/>
          <w:divBdr>
            <w:top w:val="none" w:sz="0" w:space="0" w:color="auto"/>
            <w:left w:val="none" w:sz="0" w:space="0" w:color="auto"/>
            <w:bottom w:val="none" w:sz="0" w:space="0" w:color="auto"/>
            <w:right w:val="none" w:sz="0" w:space="0" w:color="auto"/>
          </w:divBdr>
        </w:div>
        <w:div w:id="1736002623">
          <w:marLeft w:val="480"/>
          <w:marRight w:val="0"/>
          <w:marTop w:val="0"/>
          <w:marBottom w:val="0"/>
          <w:divBdr>
            <w:top w:val="none" w:sz="0" w:space="0" w:color="auto"/>
            <w:left w:val="none" w:sz="0" w:space="0" w:color="auto"/>
            <w:bottom w:val="none" w:sz="0" w:space="0" w:color="auto"/>
            <w:right w:val="none" w:sz="0" w:space="0" w:color="auto"/>
          </w:divBdr>
        </w:div>
        <w:div w:id="722409411">
          <w:marLeft w:val="480"/>
          <w:marRight w:val="0"/>
          <w:marTop w:val="0"/>
          <w:marBottom w:val="0"/>
          <w:divBdr>
            <w:top w:val="none" w:sz="0" w:space="0" w:color="auto"/>
            <w:left w:val="none" w:sz="0" w:space="0" w:color="auto"/>
            <w:bottom w:val="none" w:sz="0" w:space="0" w:color="auto"/>
            <w:right w:val="none" w:sz="0" w:space="0" w:color="auto"/>
          </w:divBdr>
        </w:div>
        <w:div w:id="581453962">
          <w:marLeft w:val="480"/>
          <w:marRight w:val="0"/>
          <w:marTop w:val="0"/>
          <w:marBottom w:val="0"/>
          <w:divBdr>
            <w:top w:val="none" w:sz="0" w:space="0" w:color="auto"/>
            <w:left w:val="none" w:sz="0" w:space="0" w:color="auto"/>
            <w:bottom w:val="none" w:sz="0" w:space="0" w:color="auto"/>
            <w:right w:val="none" w:sz="0" w:space="0" w:color="auto"/>
          </w:divBdr>
        </w:div>
        <w:div w:id="1866671237">
          <w:marLeft w:val="480"/>
          <w:marRight w:val="0"/>
          <w:marTop w:val="0"/>
          <w:marBottom w:val="0"/>
          <w:divBdr>
            <w:top w:val="none" w:sz="0" w:space="0" w:color="auto"/>
            <w:left w:val="none" w:sz="0" w:space="0" w:color="auto"/>
            <w:bottom w:val="none" w:sz="0" w:space="0" w:color="auto"/>
            <w:right w:val="none" w:sz="0" w:space="0" w:color="auto"/>
          </w:divBdr>
        </w:div>
        <w:div w:id="375012231">
          <w:marLeft w:val="480"/>
          <w:marRight w:val="0"/>
          <w:marTop w:val="0"/>
          <w:marBottom w:val="0"/>
          <w:divBdr>
            <w:top w:val="none" w:sz="0" w:space="0" w:color="auto"/>
            <w:left w:val="none" w:sz="0" w:space="0" w:color="auto"/>
            <w:bottom w:val="none" w:sz="0" w:space="0" w:color="auto"/>
            <w:right w:val="none" w:sz="0" w:space="0" w:color="auto"/>
          </w:divBdr>
        </w:div>
        <w:div w:id="1352610874">
          <w:marLeft w:val="480"/>
          <w:marRight w:val="0"/>
          <w:marTop w:val="0"/>
          <w:marBottom w:val="0"/>
          <w:divBdr>
            <w:top w:val="none" w:sz="0" w:space="0" w:color="auto"/>
            <w:left w:val="none" w:sz="0" w:space="0" w:color="auto"/>
            <w:bottom w:val="none" w:sz="0" w:space="0" w:color="auto"/>
            <w:right w:val="none" w:sz="0" w:space="0" w:color="auto"/>
          </w:divBdr>
        </w:div>
        <w:div w:id="837890447">
          <w:marLeft w:val="480"/>
          <w:marRight w:val="0"/>
          <w:marTop w:val="0"/>
          <w:marBottom w:val="0"/>
          <w:divBdr>
            <w:top w:val="none" w:sz="0" w:space="0" w:color="auto"/>
            <w:left w:val="none" w:sz="0" w:space="0" w:color="auto"/>
            <w:bottom w:val="none" w:sz="0" w:space="0" w:color="auto"/>
            <w:right w:val="none" w:sz="0" w:space="0" w:color="auto"/>
          </w:divBdr>
        </w:div>
        <w:div w:id="1649626570">
          <w:marLeft w:val="480"/>
          <w:marRight w:val="0"/>
          <w:marTop w:val="0"/>
          <w:marBottom w:val="0"/>
          <w:divBdr>
            <w:top w:val="none" w:sz="0" w:space="0" w:color="auto"/>
            <w:left w:val="none" w:sz="0" w:space="0" w:color="auto"/>
            <w:bottom w:val="none" w:sz="0" w:space="0" w:color="auto"/>
            <w:right w:val="none" w:sz="0" w:space="0" w:color="auto"/>
          </w:divBdr>
        </w:div>
        <w:div w:id="1514371161">
          <w:marLeft w:val="480"/>
          <w:marRight w:val="0"/>
          <w:marTop w:val="0"/>
          <w:marBottom w:val="0"/>
          <w:divBdr>
            <w:top w:val="none" w:sz="0" w:space="0" w:color="auto"/>
            <w:left w:val="none" w:sz="0" w:space="0" w:color="auto"/>
            <w:bottom w:val="none" w:sz="0" w:space="0" w:color="auto"/>
            <w:right w:val="none" w:sz="0" w:space="0" w:color="auto"/>
          </w:divBdr>
        </w:div>
        <w:div w:id="620117327">
          <w:marLeft w:val="480"/>
          <w:marRight w:val="0"/>
          <w:marTop w:val="0"/>
          <w:marBottom w:val="0"/>
          <w:divBdr>
            <w:top w:val="none" w:sz="0" w:space="0" w:color="auto"/>
            <w:left w:val="none" w:sz="0" w:space="0" w:color="auto"/>
            <w:bottom w:val="none" w:sz="0" w:space="0" w:color="auto"/>
            <w:right w:val="none" w:sz="0" w:space="0" w:color="auto"/>
          </w:divBdr>
        </w:div>
        <w:div w:id="536698321">
          <w:marLeft w:val="480"/>
          <w:marRight w:val="0"/>
          <w:marTop w:val="0"/>
          <w:marBottom w:val="0"/>
          <w:divBdr>
            <w:top w:val="none" w:sz="0" w:space="0" w:color="auto"/>
            <w:left w:val="none" w:sz="0" w:space="0" w:color="auto"/>
            <w:bottom w:val="none" w:sz="0" w:space="0" w:color="auto"/>
            <w:right w:val="none" w:sz="0" w:space="0" w:color="auto"/>
          </w:divBdr>
        </w:div>
        <w:div w:id="1191802132">
          <w:marLeft w:val="480"/>
          <w:marRight w:val="0"/>
          <w:marTop w:val="0"/>
          <w:marBottom w:val="0"/>
          <w:divBdr>
            <w:top w:val="none" w:sz="0" w:space="0" w:color="auto"/>
            <w:left w:val="none" w:sz="0" w:space="0" w:color="auto"/>
            <w:bottom w:val="none" w:sz="0" w:space="0" w:color="auto"/>
            <w:right w:val="none" w:sz="0" w:space="0" w:color="auto"/>
          </w:divBdr>
        </w:div>
        <w:div w:id="1035931693">
          <w:marLeft w:val="480"/>
          <w:marRight w:val="0"/>
          <w:marTop w:val="0"/>
          <w:marBottom w:val="0"/>
          <w:divBdr>
            <w:top w:val="none" w:sz="0" w:space="0" w:color="auto"/>
            <w:left w:val="none" w:sz="0" w:space="0" w:color="auto"/>
            <w:bottom w:val="none" w:sz="0" w:space="0" w:color="auto"/>
            <w:right w:val="none" w:sz="0" w:space="0" w:color="auto"/>
          </w:divBdr>
        </w:div>
        <w:div w:id="406460837">
          <w:marLeft w:val="480"/>
          <w:marRight w:val="0"/>
          <w:marTop w:val="0"/>
          <w:marBottom w:val="0"/>
          <w:divBdr>
            <w:top w:val="none" w:sz="0" w:space="0" w:color="auto"/>
            <w:left w:val="none" w:sz="0" w:space="0" w:color="auto"/>
            <w:bottom w:val="none" w:sz="0" w:space="0" w:color="auto"/>
            <w:right w:val="none" w:sz="0" w:space="0" w:color="auto"/>
          </w:divBdr>
        </w:div>
        <w:div w:id="1614021153">
          <w:marLeft w:val="480"/>
          <w:marRight w:val="0"/>
          <w:marTop w:val="0"/>
          <w:marBottom w:val="0"/>
          <w:divBdr>
            <w:top w:val="none" w:sz="0" w:space="0" w:color="auto"/>
            <w:left w:val="none" w:sz="0" w:space="0" w:color="auto"/>
            <w:bottom w:val="none" w:sz="0" w:space="0" w:color="auto"/>
            <w:right w:val="none" w:sz="0" w:space="0" w:color="auto"/>
          </w:divBdr>
        </w:div>
        <w:div w:id="950011180">
          <w:marLeft w:val="480"/>
          <w:marRight w:val="0"/>
          <w:marTop w:val="0"/>
          <w:marBottom w:val="0"/>
          <w:divBdr>
            <w:top w:val="none" w:sz="0" w:space="0" w:color="auto"/>
            <w:left w:val="none" w:sz="0" w:space="0" w:color="auto"/>
            <w:bottom w:val="none" w:sz="0" w:space="0" w:color="auto"/>
            <w:right w:val="none" w:sz="0" w:space="0" w:color="auto"/>
          </w:divBdr>
        </w:div>
      </w:divsChild>
    </w:div>
    <w:div w:id="1945650007">
      <w:bodyDiv w:val="1"/>
      <w:marLeft w:val="0"/>
      <w:marRight w:val="0"/>
      <w:marTop w:val="0"/>
      <w:marBottom w:val="0"/>
      <w:divBdr>
        <w:top w:val="none" w:sz="0" w:space="0" w:color="auto"/>
        <w:left w:val="none" w:sz="0" w:space="0" w:color="auto"/>
        <w:bottom w:val="none" w:sz="0" w:space="0" w:color="auto"/>
        <w:right w:val="none" w:sz="0" w:space="0" w:color="auto"/>
      </w:divBdr>
    </w:div>
    <w:div w:id="1945921722">
      <w:bodyDiv w:val="1"/>
      <w:marLeft w:val="0"/>
      <w:marRight w:val="0"/>
      <w:marTop w:val="0"/>
      <w:marBottom w:val="0"/>
      <w:divBdr>
        <w:top w:val="none" w:sz="0" w:space="0" w:color="auto"/>
        <w:left w:val="none" w:sz="0" w:space="0" w:color="auto"/>
        <w:bottom w:val="none" w:sz="0" w:space="0" w:color="auto"/>
        <w:right w:val="none" w:sz="0" w:space="0" w:color="auto"/>
      </w:divBdr>
    </w:div>
    <w:div w:id="1946108240">
      <w:bodyDiv w:val="1"/>
      <w:marLeft w:val="0"/>
      <w:marRight w:val="0"/>
      <w:marTop w:val="0"/>
      <w:marBottom w:val="0"/>
      <w:divBdr>
        <w:top w:val="none" w:sz="0" w:space="0" w:color="auto"/>
        <w:left w:val="none" w:sz="0" w:space="0" w:color="auto"/>
        <w:bottom w:val="none" w:sz="0" w:space="0" w:color="auto"/>
        <w:right w:val="none" w:sz="0" w:space="0" w:color="auto"/>
      </w:divBdr>
    </w:div>
    <w:div w:id="1946111557">
      <w:bodyDiv w:val="1"/>
      <w:marLeft w:val="0"/>
      <w:marRight w:val="0"/>
      <w:marTop w:val="0"/>
      <w:marBottom w:val="0"/>
      <w:divBdr>
        <w:top w:val="none" w:sz="0" w:space="0" w:color="auto"/>
        <w:left w:val="none" w:sz="0" w:space="0" w:color="auto"/>
        <w:bottom w:val="none" w:sz="0" w:space="0" w:color="auto"/>
        <w:right w:val="none" w:sz="0" w:space="0" w:color="auto"/>
      </w:divBdr>
    </w:div>
    <w:div w:id="1946116419">
      <w:bodyDiv w:val="1"/>
      <w:marLeft w:val="0"/>
      <w:marRight w:val="0"/>
      <w:marTop w:val="0"/>
      <w:marBottom w:val="0"/>
      <w:divBdr>
        <w:top w:val="none" w:sz="0" w:space="0" w:color="auto"/>
        <w:left w:val="none" w:sz="0" w:space="0" w:color="auto"/>
        <w:bottom w:val="none" w:sz="0" w:space="0" w:color="auto"/>
        <w:right w:val="none" w:sz="0" w:space="0" w:color="auto"/>
      </w:divBdr>
    </w:div>
    <w:div w:id="1946226207">
      <w:bodyDiv w:val="1"/>
      <w:marLeft w:val="0"/>
      <w:marRight w:val="0"/>
      <w:marTop w:val="0"/>
      <w:marBottom w:val="0"/>
      <w:divBdr>
        <w:top w:val="none" w:sz="0" w:space="0" w:color="auto"/>
        <w:left w:val="none" w:sz="0" w:space="0" w:color="auto"/>
        <w:bottom w:val="none" w:sz="0" w:space="0" w:color="auto"/>
        <w:right w:val="none" w:sz="0" w:space="0" w:color="auto"/>
      </w:divBdr>
    </w:div>
    <w:div w:id="1946838289">
      <w:bodyDiv w:val="1"/>
      <w:marLeft w:val="0"/>
      <w:marRight w:val="0"/>
      <w:marTop w:val="0"/>
      <w:marBottom w:val="0"/>
      <w:divBdr>
        <w:top w:val="none" w:sz="0" w:space="0" w:color="auto"/>
        <w:left w:val="none" w:sz="0" w:space="0" w:color="auto"/>
        <w:bottom w:val="none" w:sz="0" w:space="0" w:color="auto"/>
        <w:right w:val="none" w:sz="0" w:space="0" w:color="auto"/>
      </w:divBdr>
    </w:div>
    <w:div w:id="1946959919">
      <w:bodyDiv w:val="1"/>
      <w:marLeft w:val="0"/>
      <w:marRight w:val="0"/>
      <w:marTop w:val="0"/>
      <w:marBottom w:val="0"/>
      <w:divBdr>
        <w:top w:val="none" w:sz="0" w:space="0" w:color="auto"/>
        <w:left w:val="none" w:sz="0" w:space="0" w:color="auto"/>
        <w:bottom w:val="none" w:sz="0" w:space="0" w:color="auto"/>
        <w:right w:val="none" w:sz="0" w:space="0" w:color="auto"/>
      </w:divBdr>
    </w:div>
    <w:div w:id="1947347653">
      <w:bodyDiv w:val="1"/>
      <w:marLeft w:val="0"/>
      <w:marRight w:val="0"/>
      <w:marTop w:val="0"/>
      <w:marBottom w:val="0"/>
      <w:divBdr>
        <w:top w:val="none" w:sz="0" w:space="0" w:color="auto"/>
        <w:left w:val="none" w:sz="0" w:space="0" w:color="auto"/>
        <w:bottom w:val="none" w:sz="0" w:space="0" w:color="auto"/>
        <w:right w:val="none" w:sz="0" w:space="0" w:color="auto"/>
      </w:divBdr>
    </w:div>
    <w:div w:id="1947542262">
      <w:bodyDiv w:val="1"/>
      <w:marLeft w:val="0"/>
      <w:marRight w:val="0"/>
      <w:marTop w:val="0"/>
      <w:marBottom w:val="0"/>
      <w:divBdr>
        <w:top w:val="none" w:sz="0" w:space="0" w:color="auto"/>
        <w:left w:val="none" w:sz="0" w:space="0" w:color="auto"/>
        <w:bottom w:val="none" w:sz="0" w:space="0" w:color="auto"/>
        <w:right w:val="none" w:sz="0" w:space="0" w:color="auto"/>
      </w:divBdr>
    </w:div>
    <w:div w:id="1947731613">
      <w:bodyDiv w:val="1"/>
      <w:marLeft w:val="0"/>
      <w:marRight w:val="0"/>
      <w:marTop w:val="0"/>
      <w:marBottom w:val="0"/>
      <w:divBdr>
        <w:top w:val="none" w:sz="0" w:space="0" w:color="auto"/>
        <w:left w:val="none" w:sz="0" w:space="0" w:color="auto"/>
        <w:bottom w:val="none" w:sz="0" w:space="0" w:color="auto"/>
        <w:right w:val="none" w:sz="0" w:space="0" w:color="auto"/>
      </w:divBdr>
    </w:div>
    <w:div w:id="1947881709">
      <w:bodyDiv w:val="1"/>
      <w:marLeft w:val="0"/>
      <w:marRight w:val="0"/>
      <w:marTop w:val="0"/>
      <w:marBottom w:val="0"/>
      <w:divBdr>
        <w:top w:val="none" w:sz="0" w:space="0" w:color="auto"/>
        <w:left w:val="none" w:sz="0" w:space="0" w:color="auto"/>
        <w:bottom w:val="none" w:sz="0" w:space="0" w:color="auto"/>
        <w:right w:val="none" w:sz="0" w:space="0" w:color="auto"/>
      </w:divBdr>
    </w:div>
    <w:div w:id="1947998338">
      <w:bodyDiv w:val="1"/>
      <w:marLeft w:val="0"/>
      <w:marRight w:val="0"/>
      <w:marTop w:val="0"/>
      <w:marBottom w:val="0"/>
      <w:divBdr>
        <w:top w:val="none" w:sz="0" w:space="0" w:color="auto"/>
        <w:left w:val="none" w:sz="0" w:space="0" w:color="auto"/>
        <w:bottom w:val="none" w:sz="0" w:space="0" w:color="auto"/>
        <w:right w:val="none" w:sz="0" w:space="0" w:color="auto"/>
      </w:divBdr>
    </w:div>
    <w:div w:id="1948000525">
      <w:bodyDiv w:val="1"/>
      <w:marLeft w:val="0"/>
      <w:marRight w:val="0"/>
      <w:marTop w:val="0"/>
      <w:marBottom w:val="0"/>
      <w:divBdr>
        <w:top w:val="none" w:sz="0" w:space="0" w:color="auto"/>
        <w:left w:val="none" w:sz="0" w:space="0" w:color="auto"/>
        <w:bottom w:val="none" w:sz="0" w:space="0" w:color="auto"/>
        <w:right w:val="none" w:sz="0" w:space="0" w:color="auto"/>
      </w:divBdr>
    </w:div>
    <w:div w:id="1948151294">
      <w:bodyDiv w:val="1"/>
      <w:marLeft w:val="0"/>
      <w:marRight w:val="0"/>
      <w:marTop w:val="0"/>
      <w:marBottom w:val="0"/>
      <w:divBdr>
        <w:top w:val="none" w:sz="0" w:space="0" w:color="auto"/>
        <w:left w:val="none" w:sz="0" w:space="0" w:color="auto"/>
        <w:bottom w:val="none" w:sz="0" w:space="0" w:color="auto"/>
        <w:right w:val="none" w:sz="0" w:space="0" w:color="auto"/>
      </w:divBdr>
    </w:div>
    <w:div w:id="1948346919">
      <w:bodyDiv w:val="1"/>
      <w:marLeft w:val="0"/>
      <w:marRight w:val="0"/>
      <w:marTop w:val="0"/>
      <w:marBottom w:val="0"/>
      <w:divBdr>
        <w:top w:val="none" w:sz="0" w:space="0" w:color="auto"/>
        <w:left w:val="none" w:sz="0" w:space="0" w:color="auto"/>
        <w:bottom w:val="none" w:sz="0" w:space="0" w:color="auto"/>
        <w:right w:val="none" w:sz="0" w:space="0" w:color="auto"/>
      </w:divBdr>
    </w:div>
    <w:div w:id="1948389188">
      <w:bodyDiv w:val="1"/>
      <w:marLeft w:val="0"/>
      <w:marRight w:val="0"/>
      <w:marTop w:val="0"/>
      <w:marBottom w:val="0"/>
      <w:divBdr>
        <w:top w:val="none" w:sz="0" w:space="0" w:color="auto"/>
        <w:left w:val="none" w:sz="0" w:space="0" w:color="auto"/>
        <w:bottom w:val="none" w:sz="0" w:space="0" w:color="auto"/>
        <w:right w:val="none" w:sz="0" w:space="0" w:color="auto"/>
      </w:divBdr>
      <w:divsChild>
        <w:div w:id="1708287315">
          <w:marLeft w:val="480"/>
          <w:marRight w:val="0"/>
          <w:marTop w:val="0"/>
          <w:marBottom w:val="0"/>
          <w:divBdr>
            <w:top w:val="none" w:sz="0" w:space="0" w:color="auto"/>
            <w:left w:val="none" w:sz="0" w:space="0" w:color="auto"/>
            <w:bottom w:val="none" w:sz="0" w:space="0" w:color="auto"/>
            <w:right w:val="none" w:sz="0" w:space="0" w:color="auto"/>
          </w:divBdr>
        </w:div>
        <w:div w:id="980816157">
          <w:marLeft w:val="480"/>
          <w:marRight w:val="0"/>
          <w:marTop w:val="0"/>
          <w:marBottom w:val="0"/>
          <w:divBdr>
            <w:top w:val="none" w:sz="0" w:space="0" w:color="auto"/>
            <w:left w:val="none" w:sz="0" w:space="0" w:color="auto"/>
            <w:bottom w:val="none" w:sz="0" w:space="0" w:color="auto"/>
            <w:right w:val="none" w:sz="0" w:space="0" w:color="auto"/>
          </w:divBdr>
        </w:div>
        <w:div w:id="314066578">
          <w:marLeft w:val="480"/>
          <w:marRight w:val="0"/>
          <w:marTop w:val="0"/>
          <w:marBottom w:val="0"/>
          <w:divBdr>
            <w:top w:val="none" w:sz="0" w:space="0" w:color="auto"/>
            <w:left w:val="none" w:sz="0" w:space="0" w:color="auto"/>
            <w:bottom w:val="none" w:sz="0" w:space="0" w:color="auto"/>
            <w:right w:val="none" w:sz="0" w:space="0" w:color="auto"/>
          </w:divBdr>
        </w:div>
        <w:div w:id="1529488411">
          <w:marLeft w:val="480"/>
          <w:marRight w:val="0"/>
          <w:marTop w:val="0"/>
          <w:marBottom w:val="0"/>
          <w:divBdr>
            <w:top w:val="none" w:sz="0" w:space="0" w:color="auto"/>
            <w:left w:val="none" w:sz="0" w:space="0" w:color="auto"/>
            <w:bottom w:val="none" w:sz="0" w:space="0" w:color="auto"/>
            <w:right w:val="none" w:sz="0" w:space="0" w:color="auto"/>
          </w:divBdr>
        </w:div>
        <w:div w:id="769010971">
          <w:marLeft w:val="480"/>
          <w:marRight w:val="0"/>
          <w:marTop w:val="0"/>
          <w:marBottom w:val="0"/>
          <w:divBdr>
            <w:top w:val="none" w:sz="0" w:space="0" w:color="auto"/>
            <w:left w:val="none" w:sz="0" w:space="0" w:color="auto"/>
            <w:bottom w:val="none" w:sz="0" w:space="0" w:color="auto"/>
            <w:right w:val="none" w:sz="0" w:space="0" w:color="auto"/>
          </w:divBdr>
        </w:div>
        <w:div w:id="118307389">
          <w:marLeft w:val="480"/>
          <w:marRight w:val="0"/>
          <w:marTop w:val="0"/>
          <w:marBottom w:val="0"/>
          <w:divBdr>
            <w:top w:val="none" w:sz="0" w:space="0" w:color="auto"/>
            <w:left w:val="none" w:sz="0" w:space="0" w:color="auto"/>
            <w:bottom w:val="none" w:sz="0" w:space="0" w:color="auto"/>
            <w:right w:val="none" w:sz="0" w:space="0" w:color="auto"/>
          </w:divBdr>
        </w:div>
        <w:div w:id="1474985737">
          <w:marLeft w:val="480"/>
          <w:marRight w:val="0"/>
          <w:marTop w:val="0"/>
          <w:marBottom w:val="0"/>
          <w:divBdr>
            <w:top w:val="none" w:sz="0" w:space="0" w:color="auto"/>
            <w:left w:val="none" w:sz="0" w:space="0" w:color="auto"/>
            <w:bottom w:val="none" w:sz="0" w:space="0" w:color="auto"/>
            <w:right w:val="none" w:sz="0" w:space="0" w:color="auto"/>
          </w:divBdr>
        </w:div>
        <w:div w:id="816915185">
          <w:marLeft w:val="480"/>
          <w:marRight w:val="0"/>
          <w:marTop w:val="0"/>
          <w:marBottom w:val="0"/>
          <w:divBdr>
            <w:top w:val="none" w:sz="0" w:space="0" w:color="auto"/>
            <w:left w:val="none" w:sz="0" w:space="0" w:color="auto"/>
            <w:bottom w:val="none" w:sz="0" w:space="0" w:color="auto"/>
            <w:right w:val="none" w:sz="0" w:space="0" w:color="auto"/>
          </w:divBdr>
        </w:div>
        <w:div w:id="59519494">
          <w:marLeft w:val="480"/>
          <w:marRight w:val="0"/>
          <w:marTop w:val="0"/>
          <w:marBottom w:val="0"/>
          <w:divBdr>
            <w:top w:val="none" w:sz="0" w:space="0" w:color="auto"/>
            <w:left w:val="none" w:sz="0" w:space="0" w:color="auto"/>
            <w:bottom w:val="none" w:sz="0" w:space="0" w:color="auto"/>
            <w:right w:val="none" w:sz="0" w:space="0" w:color="auto"/>
          </w:divBdr>
        </w:div>
        <w:div w:id="721252116">
          <w:marLeft w:val="480"/>
          <w:marRight w:val="0"/>
          <w:marTop w:val="0"/>
          <w:marBottom w:val="0"/>
          <w:divBdr>
            <w:top w:val="none" w:sz="0" w:space="0" w:color="auto"/>
            <w:left w:val="none" w:sz="0" w:space="0" w:color="auto"/>
            <w:bottom w:val="none" w:sz="0" w:space="0" w:color="auto"/>
            <w:right w:val="none" w:sz="0" w:space="0" w:color="auto"/>
          </w:divBdr>
        </w:div>
        <w:div w:id="1959220887">
          <w:marLeft w:val="480"/>
          <w:marRight w:val="0"/>
          <w:marTop w:val="0"/>
          <w:marBottom w:val="0"/>
          <w:divBdr>
            <w:top w:val="none" w:sz="0" w:space="0" w:color="auto"/>
            <w:left w:val="none" w:sz="0" w:space="0" w:color="auto"/>
            <w:bottom w:val="none" w:sz="0" w:space="0" w:color="auto"/>
            <w:right w:val="none" w:sz="0" w:space="0" w:color="auto"/>
          </w:divBdr>
        </w:div>
        <w:div w:id="2027101242">
          <w:marLeft w:val="480"/>
          <w:marRight w:val="0"/>
          <w:marTop w:val="0"/>
          <w:marBottom w:val="0"/>
          <w:divBdr>
            <w:top w:val="none" w:sz="0" w:space="0" w:color="auto"/>
            <w:left w:val="none" w:sz="0" w:space="0" w:color="auto"/>
            <w:bottom w:val="none" w:sz="0" w:space="0" w:color="auto"/>
            <w:right w:val="none" w:sz="0" w:space="0" w:color="auto"/>
          </w:divBdr>
        </w:div>
        <w:div w:id="1925605435">
          <w:marLeft w:val="480"/>
          <w:marRight w:val="0"/>
          <w:marTop w:val="0"/>
          <w:marBottom w:val="0"/>
          <w:divBdr>
            <w:top w:val="none" w:sz="0" w:space="0" w:color="auto"/>
            <w:left w:val="none" w:sz="0" w:space="0" w:color="auto"/>
            <w:bottom w:val="none" w:sz="0" w:space="0" w:color="auto"/>
            <w:right w:val="none" w:sz="0" w:space="0" w:color="auto"/>
          </w:divBdr>
        </w:div>
        <w:div w:id="990671518">
          <w:marLeft w:val="480"/>
          <w:marRight w:val="0"/>
          <w:marTop w:val="0"/>
          <w:marBottom w:val="0"/>
          <w:divBdr>
            <w:top w:val="none" w:sz="0" w:space="0" w:color="auto"/>
            <w:left w:val="none" w:sz="0" w:space="0" w:color="auto"/>
            <w:bottom w:val="none" w:sz="0" w:space="0" w:color="auto"/>
            <w:right w:val="none" w:sz="0" w:space="0" w:color="auto"/>
          </w:divBdr>
        </w:div>
        <w:div w:id="1039741817">
          <w:marLeft w:val="480"/>
          <w:marRight w:val="0"/>
          <w:marTop w:val="0"/>
          <w:marBottom w:val="0"/>
          <w:divBdr>
            <w:top w:val="none" w:sz="0" w:space="0" w:color="auto"/>
            <w:left w:val="none" w:sz="0" w:space="0" w:color="auto"/>
            <w:bottom w:val="none" w:sz="0" w:space="0" w:color="auto"/>
            <w:right w:val="none" w:sz="0" w:space="0" w:color="auto"/>
          </w:divBdr>
        </w:div>
        <w:div w:id="1001853980">
          <w:marLeft w:val="480"/>
          <w:marRight w:val="0"/>
          <w:marTop w:val="0"/>
          <w:marBottom w:val="0"/>
          <w:divBdr>
            <w:top w:val="none" w:sz="0" w:space="0" w:color="auto"/>
            <w:left w:val="none" w:sz="0" w:space="0" w:color="auto"/>
            <w:bottom w:val="none" w:sz="0" w:space="0" w:color="auto"/>
            <w:right w:val="none" w:sz="0" w:space="0" w:color="auto"/>
          </w:divBdr>
        </w:div>
        <w:div w:id="253637170">
          <w:marLeft w:val="480"/>
          <w:marRight w:val="0"/>
          <w:marTop w:val="0"/>
          <w:marBottom w:val="0"/>
          <w:divBdr>
            <w:top w:val="none" w:sz="0" w:space="0" w:color="auto"/>
            <w:left w:val="none" w:sz="0" w:space="0" w:color="auto"/>
            <w:bottom w:val="none" w:sz="0" w:space="0" w:color="auto"/>
            <w:right w:val="none" w:sz="0" w:space="0" w:color="auto"/>
          </w:divBdr>
        </w:div>
        <w:div w:id="1368096067">
          <w:marLeft w:val="480"/>
          <w:marRight w:val="0"/>
          <w:marTop w:val="0"/>
          <w:marBottom w:val="0"/>
          <w:divBdr>
            <w:top w:val="none" w:sz="0" w:space="0" w:color="auto"/>
            <w:left w:val="none" w:sz="0" w:space="0" w:color="auto"/>
            <w:bottom w:val="none" w:sz="0" w:space="0" w:color="auto"/>
            <w:right w:val="none" w:sz="0" w:space="0" w:color="auto"/>
          </w:divBdr>
        </w:div>
        <w:div w:id="283386109">
          <w:marLeft w:val="480"/>
          <w:marRight w:val="0"/>
          <w:marTop w:val="0"/>
          <w:marBottom w:val="0"/>
          <w:divBdr>
            <w:top w:val="none" w:sz="0" w:space="0" w:color="auto"/>
            <w:left w:val="none" w:sz="0" w:space="0" w:color="auto"/>
            <w:bottom w:val="none" w:sz="0" w:space="0" w:color="auto"/>
            <w:right w:val="none" w:sz="0" w:space="0" w:color="auto"/>
          </w:divBdr>
        </w:div>
        <w:div w:id="685449960">
          <w:marLeft w:val="480"/>
          <w:marRight w:val="0"/>
          <w:marTop w:val="0"/>
          <w:marBottom w:val="0"/>
          <w:divBdr>
            <w:top w:val="none" w:sz="0" w:space="0" w:color="auto"/>
            <w:left w:val="none" w:sz="0" w:space="0" w:color="auto"/>
            <w:bottom w:val="none" w:sz="0" w:space="0" w:color="auto"/>
            <w:right w:val="none" w:sz="0" w:space="0" w:color="auto"/>
          </w:divBdr>
        </w:div>
        <w:div w:id="857350222">
          <w:marLeft w:val="480"/>
          <w:marRight w:val="0"/>
          <w:marTop w:val="0"/>
          <w:marBottom w:val="0"/>
          <w:divBdr>
            <w:top w:val="none" w:sz="0" w:space="0" w:color="auto"/>
            <w:left w:val="none" w:sz="0" w:space="0" w:color="auto"/>
            <w:bottom w:val="none" w:sz="0" w:space="0" w:color="auto"/>
            <w:right w:val="none" w:sz="0" w:space="0" w:color="auto"/>
          </w:divBdr>
        </w:div>
        <w:div w:id="1373188588">
          <w:marLeft w:val="480"/>
          <w:marRight w:val="0"/>
          <w:marTop w:val="0"/>
          <w:marBottom w:val="0"/>
          <w:divBdr>
            <w:top w:val="none" w:sz="0" w:space="0" w:color="auto"/>
            <w:left w:val="none" w:sz="0" w:space="0" w:color="auto"/>
            <w:bottom w:val="none" w:sz="0" w:space="0" w:color="auto"/>
            <w:right w:val="none" w:sz="0" w:space="0" w:color="auto"/>
          </w:divBdr>
        </w:div>
        <w:div w:id="1253664339">
          <w:marLeft w:val="480"/>
          <w:marRight w:val="0"/>
          <w:marTop w:val="0"/>
          <w:marBottom w:val="0"/>
          <w:divBdr>
            <w:top w:val="none" w:sz="0" w:space="0" w:color="auto"/>
            <w:left w:val="none" w:sz="0" w:space="0" w:color="auto"/>
            <w:bottom w:val="none" w:sz="0" w:space="0" w:color="auto"/>
            <w:right w:val="none" w:sz="0" w:space="0" w:color="auto"/>
          </w:divBdr>
        </w:div>
        <w:div w:id="530455753">
          <w:marLeft w:val="480"/>
          <w:marRight w:val="0"/>
          <w:marTop w:val="0"/>
          <w:marBottom w:val="0"/>
          <w:divBdr>
            <w:top w:val="none" w:sz="0" w:space="0" w:color="auto"/>
            <w:left w:val="none" w:sz="0" w:space="0" w:color="auto"/>
            <w:bottom w:val="none" w:sz="0" w:space="0" w:color="auto"/>
            <w:right w:val="none" w:sz="0" w:space="0" w:color="auto"/>
          </w:divBdr>
        </w:div>
        <w:div w:id="1631086367">
          <w:marLeft w:val="480"/>
          <w:marRight w:val="0"/>
          <w:marTop w:val="0"/>
          <w:marBottom w:val="0"/>
          <w:divBdr>
            <w:top w:val="none" w:sz="0" w:space="0" w:color="auto"/>
            <w:left w:val="none" w:sz="0" w:space="0" w:color="auto"/>
            <w:bottom w:val="none" w:sz="0" w:space="0" w:color="auto"/>
            <w:right w:val="none" w:sz="0" w:space="0" w:color="auto"/>
          </w:divBdr>
        </w:div>
        <w:div w:id="888615530">
          <w:marLeft w:val="480"/>
          <w:marRight w:val="0"/>
          <w:marTop w:val="0"/>
          <w:marBottom w:val="0"/>
          <w:divBdr>
            <w:top w:val="none" w:sz="0" w:space="0" w:color="auto"/>
            <w:left w:val="none" w:sz="0" w:space="0" w:color="auto"/>
            <w:bottom w:val="none" w:sz="0" w:space="0" w:color="auto"/>
            <w:right w:val="none" w:sz="0" w:space="0" w:color="auto"/>
          </w:divBdr>
        </w:div>
        <w:div w:id="766854565">
          <w:marLeft w:val="480"/>
          <w:marRight w:val="0"/>
          <w:marTop w:val="0"/>
          <w:marBottom w:val="0"/>
          <w:divBdr>
            <w:top w:val="none" w:sz="0" w:space="0" w:color="auto"/>
            <w:left w:val="none" w:sz="0" w:space="0" w:color="auto"/>
            <w:bottom w:val="none" w:sz="0" w:space="0" w:color="auto"/>
            <w:right w:val="none" w:sz="0" w:space="0" w:color="auto"/>
          </w:divBdr>
        </w:div>
        <w:div w:id="1729720038">
          <w:marLeft w:val="480"/>
          <w:marRight w:val="0"/>
          <w:marTop w:val="0"/>
          <w:marBottom w:val="0"/>
          <w:divBdr>
            <w:top w:val="none" w:sz="0" w:space="0" w:color="auto"/>
            <w:left w:val="none" w:sz="0" w:space="0" w:color="auto"/>
            <w:bottom w:val="none" w:sz="0" w:space="0" w:color="auto"/>
            <w:right w:val="none" w:sz="0" w:space="0" w:color="auto"/>
          </w:divBdr>
        </w:div>
        <w:div w:id="403144529">
          <w:marLeft w:val="480"/>
          <w:marRight w:val="0"/>
          <w:marTop w:val="0"/>
          <w:marBottom w:val="0"/>
          <w:divBdr>
            <w:top w:val="none" w:sz="0" w:space="0" w:color="auto"/>
            <w:left w:val="none" w:sz="0" w:space="0" w:color="auto"/>
            <w:bottom w:val="none" w:sz="0" w:space="0" w:color="auto"/>
            <w:right w:val="none" w:sz="0" w:space="0" w:color="auto"/>
          </w:divBdr>
        </w:div>
        <w:div w:id="22751572">
          <w:marLeft w:val="480"/>
          <w:marRight w:val="0"/>
          <w:marTop w:val="0"/>
          <w:marBottom w:val="0"/>
          <w:divBdr>
            <w:top w:val="none" w:sz="0" w:space="0" w:color="auto"/>
            <w:left w:val="none" w:sz="0" w:space="0" w:color="auto"/>
            <w:bottom w:val="none" w:sz="0" w:space="0" w:color="auto"/>
            <w:right w:val="none" w:sz="0" w:space="0" w:color="auto"/>
          </w:divBdr>
        </w:div>
        <w:div w:id="218327660">
          <w:marLeft w:val="480"/>
          <w:marRight w:val="0"/>
          <w:marTop w:val="0"/>
          <w:marBottom w:val="0"/>
          <w:divBdr>
            <w:top w:val="none" w:sz="0" w:space="0" w:color="auto"/>
            <w:left w:val="none" w:sz="0" w:space="0" w:color="auto"/>
            <w:bottom w:val="none" w:sz="0" w:space="0" w:color="auto"/>
            <w:right w:val="none" w:sz="0" w:space="0" w:color="auto"/>
          </w:divBdr>
        </w:div>
        <w:div w:id="1266960676">
          <w:marLeft w:val="480"/>
          <w:marRight w:val="0"/>
          <w:marTop w:val="0"/>
          <w:marBottom w:val="0"/>
          <w:divBdr>
            <w:top w:val="none" w:sz="0" w:space="0" w:color="auto"/>
            <w:left w:val="none" w:sz="0" w:space="0" w:color="auto"/>
            <w:bottom w:val="none" w:sz="0" w:space="0" w:color="auto"/>
            <w:right w:val="none" w:sz="0" w:space="0" w:color="auto"/>
          </w:divBdr>
        </w:div>
        <w:div w:id="2111508930">
          <w:marLeft w:val="480"/>
          <w:marRight w:val="0"/>
          <w:marTop w:val="0"/>
          <w:marBottom w:val="0"/>
          <w:divBdr>
            <w:top w:val="none" w:sz="0" w:space="0" w:color="auto"/>
            <w:left w:val="none" w:sz="0" w:space="0" w:color="auto"/>
            <w:bottom w:val="none" w:sz="0" w:space="0" w:color="auto"/>
            <w:right w:val="none" w:sz="0" w:space="0" w:color="auto"/>
          </w:divBdr>
        </w:div>
        <w:div w:id="1010376905">
          <w:marLeft w:val="480"/>
          <w:marRight w:val="0"/>
          <w:marTop w:val="0"/>
          <w:marBottom w:val="0"/>
          <w:divBdr>
            <w:top w:val="none" w:sz="0" w:space="0" w:color="auto"/>
            <w:left w:val="none" w:sz="0" w:space="0" w:color="auto"/>
            <w:bottom w:val="none" w:sz="0" w:space="0" w:color="auto"/>
            <w:right w:val="none" w:sz="0" w:space="0" w:color="auto"/>
          </w:divBdr>
        </w:div>
        <w:div w:id="1362246433">
          <w:marLeft w:val="480"/>
          <w:marRight w:val="0"/>
          <w:marTop w:val="0"/>
          <w:marBottom w:val="0"/>
          <w:divBdr>
            <w:top w:val="none" w:sz="0" w:space="0" w:color="auto"/>
            <w:left w:val="none" w:sz="0" w:space="0" w:color="auto"/>
            <w:bottom w:val="none" w:sz="0" w:space="0" w:color="auto"/>
            <w:right w:val="none" w:sz="0" w:space="0" w:color="auto"/>
          </w:divBdr>
        </w:div>
        <w:div w:id="218982633">
          <w:marLeft w:val="480"/>
          <w:marRight w:val="0"/>
          <w:marTop w:val="0"/>
          <w:marBottom w:val="0"/>
          <w:divBdr>
            <w:top w:val="none" w:sz="0" w:space="0" w:color="auto"/>
            <w:left w:val="none" w:sz="0" w:space="0" w:color="auto"/>
            <w:bottom w:val="none" w:sz="0" w:space="0" w:color="auto"/>
            <w:right w:val="none" w:sz="0" w:space="0" w:color="auto"/>
          </w:divBdr>
        </w:div>
        <w:div w:id="1218131624">
          <w:marLeft w:val="480"/>
          <w:marRight w:val="0"/>
          <w:marTop w:val="0"/>
          <w:marBottom w:val="0"/>
          <w:divBdr>
            <w:top w:val="none" w:sz="0" w:space="0" w:color="auto"/>
            <w:left w:val="none" w:sz="0" w:space="0" w:color="auto"/>
            <w:bottom w:val="none" w:sz="0" w:space="0" w:color="auto"/>
            <w:right w:val="none" w:sz="0" w:space="0" w:color="auto"/>
          </w:divBdr>
        </w:div>
        <w:div w:id="1877961422">
          <w:marLeft w:val="480"/>
          <w:marRight w:val="0"/>
          <w:marTop w:val="0"/>
          <w:marBottom w:val="0"/>
          <w:divBdr>
            <w:top w:val="none" w:sz="0" w:space="0" w:color="auto"/>
            <w:left w:val="none" w:sz="0" w:space="0" w:color="auto"/>
            <w:bottom w:val="none" w:sz="0" w:space="0" w:color="auto"/>
            <w:right w:val="none" w:sz="0" w:space="0" w:color="auto"/>
          </w:divBdr>
        </w:div>
        <w:div w:id="366178038">
          <w:marLeft w:val="480"/>
          <w:marRight w:val="0"/>
          <w:marTop w:val="0"/>
          <w:marBottom w:val="0"/>
          <w:divBdr>
            <w:top w:val="none" w:sz="0" w:space="0" w:color="auto"/>
            <w:left w:val="none" w:sz="0" w:space="0" w:color="auto"/>
            <w:bottom w:val="none" w:sz="0" w:space="0" w:color="auto"/>
            <w:right w:val="none" w:sz="0" w:space="0" w:color="auto"/>
          </w:divBdr>
        </w:div>
        <w:div w:id="86507715">
          <w:marLeft w:val="480"/>
          <w:marRight w:val="0"/>
          <w:marTop w:val="0"/>
          <w:marBottom w:val="0"/>
          <w:divBdr>
            <w:top w:val="none" w:sz="0" w:space="0" w:color="auto"/>
            <w:left w:val="none" w:sz="0" w:space="0" w:color="auto"/>
            <w:bottom w:val="none" w:sz="0" w:space="0" w:color="auto"/>
            <w:right w:val="none" w:sz="0" w:space="0" w:color="auto"/>
          </w:divBdr>
        </w:div>
        <w:div w:id="906651853">
          <w:marLeft w:val="480"/>
          <w:marRight w:val="0"/>
          <w:marTop w:val="0"/>
          <w:marBottom w:val="0"/>
          <w:divBdr>
            <w:top w:val="none" w:sz="0" w:space="0" w:color="auto"/>
            <w:left w:val="none" w:sz="0" w:space="0" w:color="auto"/>
            <w:bottom w:val="none" w:sz="0" w:space="0" w:color="auto"/>
            <w:right w:val="none" w:sz="0" w:space="0" w:color="auto"/>
          </w:divBdr>
        </w:div>
        <w:div w:id="866678242">
          <w:marLeft w:val="480"/>
          <w:marRight w:val="0"/>
          <w:marTop w:val="0"/>
          <w:marBottom w:val="0"/>
          <w:divBdr>
            <w:top w:val="none" w:sz="0" w:space="0" w:color="auto"/>
            <w:left w:val="none" w:sz="0" w:space="0" w:color="auto"/>
            <w:bottom w:val="none" w:sz="0" w:space="0" w:color="auto"/>
            <w:right w:val="none" w:sz="0" w:space="0" w:color="auto"/>
          </w:divBdr>
        </w:div>
        <w:div w:id="170922783">
          <w:marLeft w:val="480"/>
          <w:marRight w:val="0"/>
          <w:marTop w:val="0"/>
          <w:marBottom w:val="0"/>
          <w:divBdr>
            <w:top w:val="none" w:sz="0" w:space="0" w:color="auto"/>
            <w:left w:val="none" w:sz="0" w:space="0" w:color="auto"/>
            <w:bottom w:val="none" w:sz="0" w:space="0" w:color="auto"/>
            <w:right w:val="none" w:sz="0" w:space="0" w:color="auto"/>
          </w:divBdr>
        </w:div>
        <w:div w:id="179662998">
          <w:marLeft w:val="480"/>
          <w:marRight w:val="0"/>
          <w:marTop w:val="0"/>
          <w:marBottom w:val="0"/>
          <w:divBdr>
            <w:top w:val="none" w:sz="0" w:space="0" w:color="auto"/>
            <w:left w:val="none" w:sz="0" w:space="0" w:color="auto"/>
            <w:bottom w:val="none" w:sz="0" w:space="0" w:color="auto"/>
            <w:right w:val="none" w:sz="0" w:space="0" w:color="auto"/>
          </w:divBdr>
        </w:div>
        <w:div w:id="1688947088">
          <w:marLeft w:val="480"/>
          <w:marRight w:val="0"/>
          <w:marTop w:val="0"/>
          <w:marBottom w:val="0"/>
          <w:divBdr>
            <w:top w:val="none" w:sz="0" w:space="0" w:color="auto"/>
            <w:left w:val="none" w:sz="0" w:space="0" w:color="auto"/>
            <w:bottom w:val="none" w:sz="0" w:space="0" w:color="auto"/>
            <w:right w:val="none" w:sz="0" w:space="0" w:color="auto"/>
          </w:divBdr>
        </w:div>
        <w:div w:id="640499043">
          <w:marLeft w:val="480"/>
          <w:marRight w:val="0"/>
          <w:marTop w:val="0"/>
          <w:marBottom w:val="0"/>
          <w:divBdr>
            <w:top w:val="none" w:sz="0" w:space="0" w:color="auto"/>
            <w:left w:val="none" w:sz="0" w:space="0" w:color="auto"/>
            <w:bottom w:val="none" w:sz="0" w:space="0" w:color="auto"/>
            <w:right w:val="none" w:sz="0" w:space="0" w:color="auto"/>
          </w:divBdr>
        </w:div>
        <w:div w:id="155583334">
          <w:marLeft w:val="480"/>
          <w:marRight w:val="0"/>
          <w:marTop w:val="0"/>
          <w:marBottom w:val="0"/>
          <w:divBdr>
            <w:top w:val="none" w:sz="0" w:space="0" w:color="auto"/>
            <w:left w:val="none" w:sz="0" w:space="0" w:color="auto"/>
            <w:bottom w:val="none" w:sz="0" w:space="0" w:color="auto"/>
            <w:right w:val="none" w:sz="0" w:space="0" w:color="auto"/>
          </w:divBdr>
        </w:div>
        <w:div w:id="1677806519">
          <w:marLeft w:val="480"/>
          <w:marRight w:val="0"/>
          <w:marTop w:val="0"/>
          <w:marBottom w:val="0"/>
          <w:divBdr>
            <w:top w:val="none" w:sz="0" w:space="0" w:color="auto"/>
            <w:left w:val="none" w:sz="0" w:space="0" w:color="auto"/>
            <w:bottom w:val="none" w:sz="0" w:space="0" w:color="auto"/>
            <w:right w:val="none" w:sz="0" w:space="0" w:color="auto"/>
          </w:divBdr>
        </w:div>
        <w:div w:id="1396389251">
          <w:marLeft w:val="480"/>
          <w:marRight w:val="0"/>
          <w:marTop w:val="0"/>
          <w:marBottom w:val="0"/>
          <w:divBdr>
            <w:top w:val="none" w:sz="0" w:space="0" w:color="auto"/>
            <w:left w:val="none" w:sz="0" w:space="0" w:color="auto"/>
            <w:bottom w:val="none" w:sz="0" w:space="0" w:color="auto"/>
            <w:right w:val="none" w:sz="0" w:space="0" w:color="auto"/>
          </w:divBdr>
        </w:div>
        <w:div w:id="1796480269">
          <w:marLeft w:val="480"/>
          <w:marRight w:val="0"/>
          <w:marTop w:val="0"/>
          <w:marBottom w:val="0"/>
          <w:divBdr>
            <w:top w:val="none" w:sz="0" w:space="0" w:color="auto"/>
            <w:left w:val="none" w:sz="0" w:space="0" w:color="auto"/>
            <w:bottom w:val="none" w:sz="0" w:space="0" w:color="auto"/>
            <w:right w:val="none" w:sz="0" w:space="0" w:color="auto"/>
          </w:divBdr>
        </w:div>
        <w:div w:id="420638769">
          <w:marLeft w:val="480"/>
          <w:marRight w:val="0"/>
          <w:marTop w:val="0"/>
          <w:marBottom w:val="0"/>
          <w:divBdr>
            <w:top w:val="none" w:sz="0" w:space="0" w:color="auto"/>
            <w:left w:val="none" w:sz="0" w:space="0" w:color="auto"/>
            <w:bottom w:val="none" w:sz="0" w:space="0" w:color="auto"/>
            <w:right w:val="none" w:sz="0" w:space="0" w:color="auto"/>
          </w:divBdr>
        </w:div>
        <w:div w:id="1141800530">
          <w:marLeft w:val="480"/>
          <w:marRight w:val="0"/>
          <w:marTop w:val="0"/>
          <w:marBottom w:val="0"/>
          <w:divBdr>
            <w:top w:val="none" w:sz="0" w:space="0" w:color="auto"/>
            <w:left w:val="none" w:sz="0" w:space="0" w:color="auto"/>
            <w:bottom w:val="none" w:sz="0" w:space="0" w:color="auto"/>
            <w:right w:val="none" w:sz="0" w:space="0" w:color="auto"/>
          </w:divBdr>
        </w:div>
        <w:div w:id="818418624">
          <w:marLeft w:val="480"/>
          <w:marRight w:val="0"/>
          <w:marTop w:val="0"/>
          <w:marBottom w:val="0"/>
          <w:divBdr>
            <w:top w:val="none" w:sz="0" w:space="0" w:color="auto"/>
            <w:left w:val="none" w:sz="0" w:space="0" w:color="auto"/>
            <w:bottom w:val="none" w:sz="0" w:space="0" w:color="auto"/>
            <w:right w:val="none" w:sz="0" w:space="0" w:color="auto"/>
          </w:divBdr>
        </w:div>
        <w:div w:id="739864793">
          <w:marLeft w:val="480"/>
          <w:marRight w:val="0"/>
          <w:marTop w:val="0"/>
          <w:marBottom w:val="0"/>
          <w:divBdr>
            <w:top w:val="none" w:sz="0" w:space="0" w:color="auto"/>
            <w:left w:val="none" w:sz="0" w:space="0" w:color="auto"/>
            <w:bottom w:val="none" w:sz="0" w:space="0" w:color="auto"/>
            <w:right w:val="none" w:sz="0" w:space="0" w:color="auto"/>
          </w:divBdr>
        </w:div>
        <w:div w:id="1529832943">
          <w:marLeft w:val="480"/>
          <w:marRight w:val="0"/>
          <w:marTop w:val="0"/>
          <w:marBottom w:val="0"/>
          <w:divBdr>
            <w:top w:val="none" w:sz="0" w:space="0" w:color="auto"/>
            <w:left w:val="none" w:sz="0" w:space="0" w:color="auto"/>
            <w:bottom w:val="none" w:sz="0" w:space="0" w:color="auto"/>
            <w:right w:val="none" w:sz="0" w:space="0" w:color="auto"/>
          </w:divBdr>
        </w:div>
        <w:div w:id="476411426">
          <w:marLeft w:val="480"/>
          <w:marRight w:val="0"/>
          <w:marTop w:val="0"/>
          <w:marBottom w:val="0"/>
          <w:divBdr>
            <w:top w:val="none" w:sz="0" w:space="0" w:color="auto"/>
            <w:left w:val="none" w:sz="0" w:space="0" w:color="auto"/>
            <w:bottom w:val="none" w:sz="0" w:space="0" w:color="auto"/>
            <w:right w:val="none" w:sz="0" w:space="0" w:color="auto"/>
          </w:divBdr>
        </w:div>
        <w:div w:id="277684517">
          <w:marLeft w:val="480"/>
          <w:marRight w:val="0"/>
          <w:marTop w:val="0"/>
          <w:marBottom w:val="0"/>
          <w:divBdr>
            <w:top w:val="none" w:sz="0" w:space="0" w:color="auto"/>
            <w:left w:val="none" w:sz="0" w:space="0" w:color="auto"/>
            <w:bottom w:val="none" w:sz="0" w:space="0" w:color="auto"/>
            <w:right w:val="none" w:sz="0" w:space="0" w:color="auto"/>
          </w:divBdr>
        </w:div>
        <w:div w:id="155189973">
          <w:marLeft w:val="480"/>
          <w:marRight w:val="0"/>
          <w:marTop w:val="0"/>
          <w:marBottom w:val="0"/>
          <w:divBdr>
            <w:top w:val="none" w:sz="0" w:space="0" w:color="auto"/>
            <w:left w:val="none" w:sz="0" w:space="0" w:color="auto"/>
            <w:bottom w:val="none" w:sz="0" w:space="0" w:color="auto"/>
            <w:right w:val="none" w:sz="0" w:space="0" w:color="auto"/>
          </w:divBdr>
        </w:div>
        <w:div w:id="730615395">
          <w:marLeft w:val="480"/>
          <w:marRight w:val="0"/>
          <w:marTop w:val="0"/>
          <w:marBottom w:val="0"/>
          <w:divBdr>
            <w:top w:val="none" w:sz="0" w:space="0" w:color="auto"/>
            <w:left w:val="none" w:sz="0" w:space="0" w:color="auto"/>
            <w:bottom w:val="none" w:sz="0" w:space="0" w:color="auto"/>
            <w:right w:val="none" w:sz="0" w:space="0" w:color="auto"/>
          </w:divBdr>
        </w:div>
        <w:div w:id="1521310599">
          <w:marLeft w:val="480"/>
          <w:marRight w:val="0"/>
          <w:marTop w:val="0"/>
          <w:marBottom w:val="0"/>
          <w:divBdr>
            <w:top w:val="none" w:sz="0" w:space="0" w:color="auto"/>
            <w:left w:val="none" w:sz="0" w:space="0" w:color="auto"/>
            <w:bottom w:val="none" w:sz="0" w:space="0" w:color="auto"/>
            <w:right w:val="none" w:sz="0" w:space="0" w:color="auto"/>
          </w:divBdr>
        </w:div>
        <w:div w:id="1963344531">
          <w:marLeft w:val="480"/>
          <w:marRight w:val="0"/>
          <w:marTop w:val="0"/>
          <w:marBottom w:val="0"/>
          <w:divBdr>
            <w:top w:val="none" w:sz="0" w:space="0" w:color="auto"/>
            <w:left w:val="none" w:sz="0" w:space="0" w:color="auto"/>
            <w:bottom w:val="none" w:sz="0" w:space="0" w:color="auto"/>
            <w:right w:val="none" w:sz="0" w:space="0" w:color="auto"/>
          </w:divBdr>
        </w:div>
        <w:div w:id="547568060">
          <w:marLeft w:val="480"/>
          <w:marRight w:val="0"/>
          <w:marTop w:val="0"/>
          <w:marBottom w:val="0"/>
          <w:divBdr>
            <w:top w:val="none" w:sz="0" w:space="0" w:color="auto"/>
            <w:left w:val="none" w:sz="0" w:space="0" w:color="auto"/>
            <w:bottom w:val="none" w:sz="0" w:space="0" w:color="auto"/>
            <w:right w:val="none" w:sz="0" w:space="0" w:color="auto"/>
          </w:divBdr>
        </w:div>
      </w:divsChild>
    </w:div>
    <w:div w:id="1948612006">
      <w:bodyDiv w:val="1"/>
      <w:marLeft w:val="0"/>
      <w:marRight w:val="0"/>
      <w:marTop w:val="0"/>
      <w:marBottom w:val="0"/>
      <w:divBdr>
        <w:top w:val="none" w:sz="0" w:space="0" w:color="auto"/>
        <w:left w:val="none" w:sz="0" w:space="0" w:color="auto"/>
        <w:bottom w:val="none" w:sz="0" w:space="0" w:color="auto"/>
        <w:right w:val="none" w:sz="0" w:space="0" w:color="auto"/>
      </w:divBdr>
    </w:div>
    <w:div w:id="1948735216">
      <w:bodyDiv w:val="1"/>
      <w:marLeft w:val="0"/>
      <w:marRight w:val="0"/>
      <w:marTop w:val="0"/>
      <w:marBottom w:val="0"/>
      <w:divBdr>
        <w:top w:val="none" w:sz="0" w:space="0" w:color="auto"/>
        <w:left w:val="none" w:sz="0" w:space="0" w:color="auto"/>
        <w:bottom w:val="none" w:sz="0" w:space="0" w:color="auto"/>
        <w:right w:val="none" w:sz="0" w:space="0" w:color="auto"/>
      </w:divBdr>
    </w:div>
    <w:div w:id="1948779836">
      <w:bodyDiv w:val="1"/>
      <w:marLeft w:val="0"/>
      <w:marRight w:val="0"/>
      <w:marTop w:val="0"/>
      <w:marBottom w:val="0"/>
      <w:divBdr>
        <w:top w:val="none" w:sz="0" w:space="0" w:color="auto"/>
        <w:left w:val="none" w:sz="0" w:space="0" w:color="auto"/>
        <w:bottom w:val="none" w:sz="0" w:space="0" w:color="auto"/>
        <w:right w:val="none" w:sz="0" w:space="0" w:color="auto"/>
      </w:divBdr>
    </w:div>
    <w:div w:id="1948809776">
      <w:bodyDiv w:val="1"/>
      <w:marLeft w:val="0"/>
      <w:marRight w:val="0"/>
      <w:marTop w:val="0"/>
      <w:marBottom w:val="0"/>
      <w:divBdr>
        <w:top w:val="none" w:sz="0" w:space="0" w:color="auto"/>
        <w:left w:val="none" w:sz="0" w:space="0" w:color="auto"/>
        <w:bottom w:val="none" w:sz="0" w:space="0" w:color="auto"/>
        <w:right w:val="none" w:sz="0" w:space="0" w:color="auto"/>
      </w:divBdr>
    </w:div>
    <w:div w:id="1949040991">
      <w:bodyDiv w:val="1"/>
      <w:marLeft w:val="0"/>
      <w:marRight w:val="0"/>
      <w:marTop w:val="0"/>
      <w:marBottom w:val="0"/>
      <w:divBdr>
        <w:top w:val="none" w:sz="0" w:space="0" w:color="auto"/>
        <w:left w:val="none" w:sz="0" w:space="0" w:color="auto"/>
        <w:bottom w:val="none" w:sz="0" w:space="0" w:color="auto"/>
        <w:right w:val="none" w:sz="0" w:space="0" w:color="auto"/>
      </w:divBdr>
    </w:div>
    <w:div w:id="1949071953">
      <w:bodyDiv w:val="1"/>
      <w:marLeft w:val="0"/>
      <w:marRight w:val="0"/>
      <w:marTop w:val="0"/>
      <w:marBottom w:val="0"/>
      <w:divBdr>
        <w:top w:val="none" w:sz="0" w:space="0" w:color="auto"/>
        <w:left w:val="none" w:sz="0" w:space="0" w:color="auto"/>
        <w:bottom w:val="none" w:sz="0" w:space="0" w:color="auto"/>
        <w:right w:val="none" w:sz="0" w:space="0" w:color="auto"/>
      </w:divBdr>
    </w:div>
    <w:div w:id="1949119659">
      <w:bodyDiv w:val="1"/>
      <w:marLeft w:val="0"/>
      <w:marRight w:val="0"/>
      <w:marTop w:val="0"/>
      <w:marBottom w:val="0"/>
      <w:divBdr>
        <w:top w:val="none" w:sz="0" w:space="0" w:color="auto"/>
        <w:left w:val="none" w:sz="0" w:space="0" w:color="auto"/>
        <w:bottom w:val="none" w:sz="0" w:space="0" w:color="auto"/>
        <w:right w:val="none" w:sz="0" w:space="0" w:color="auto"/>
      </w:divBdr>
    </w:div>
    <w:div w:id="1949121880">
      <w:bodyDiv w:val="1"/>
      <w:marLeft w:val="0"/>
      <w:marRight w:val="0"/>
      <w:marTop w:val="0"/>
      <w:marBottom w:val="0"/>
      <w:divBdr>
        <w:top w:val="none" w:sz="0" w:space="0" w:color="auto"/>
        <w:left w:val="none" w:sz="0" w:space="0" w:color="auto"/>
        <w:bottom w:val="none" w:sz="0" w:space="0" w:color="auto"/>
        <w:right w:val="none" w:sz="0" w:space="0" w:color="auto"/>
      </w:divBdr>
      <w:divsChild>
        <w:div w:id="1539851568">
          <w:marLeft w:val="480"/>
          <w:marRight w:val="0"/>
          <w:marTop w:val="0"/>
          <w:marBottom w:val="0"/>
          <w:divBdr>
            <w:top w:val="none" w:sz="0" w:space="0" w:color="auto"/>
            <w:left w:val="none" w:sz="0" w:space="0" w:color="auto"/>
            <w:bottom w:val="none" w:sz="0" w:space="0" w:color="auto"/>
            <w:right w:val="none" w:sz="0" w:space="0" w:color="auto"/>
          </w:divBdr>
        </w:div>
        <w:div w:id="1596136738">
          <w:marLeft w:val="480"/>
          <w:marRight w:val="0"/>
          <w:marTop w:val="0"/>
          <w:marBottom w:val="0"/>
          <w:divBdr>
            <w:top w:val="none" w:sz="0" w:space="0" w:color="auto"/>
            <w:left w:val="none" w:sz="0" w:space="0" w:color="auto"/>
            <w:bottom w:val="none" w:sz="0" w:space="0" w:color="auto"/>
            <w:right w:val="none" w:sz="0" w:space="0" w:color="auto"/>
          </w:divBdr>
        </w:div>
        <w:div w:id="673533460">
          <w:marLeft w:val="480"/>
          <w:marRight w:val="0"/>
          <w:marTop w:val="0"/>
          <w:marBottom w:val="0"/>
          <w:divBdr>
            <w:top w:val="none" w:sz="0" w:space="0" w:color="auto"/>
            <w:left w:val="none" w:sz="0" w:space="0" w:color="auto"/>
            <w:bottom w:val="none" w:sz="0" w:space="0" w:color="auto"/>
            <w:right w:val="none" w:sz="0" w:space="0" w:color="auto"/>
          </w:divBdr>
        </w:div>
        <w:div w:id="1934850971">
          <w:marLeft w:val="480"/>
          <w:marRight w:val="0"/>
          <w:marTop w:val="0"/>
          <w:marBottom w:val="0"/>
          <w:divBdr>
            <w:top w:val="none" w:sz="0" w:space="0" w:color="auto"/>
            <w:left w:val="none" w:sz="0" w:space="0" w:color="auto"/>
            <w:bottom w:val="none" w:sz="0" w:space="0" w:color="auto"/>
            <w:right w:val="none" w:sz="0" w:space="0" w:color="auto"/>
          </w:divBdr>
        </w:div>
        <w:div w:id="303974203">
          <w:marLeft w:val="480"/>
          <w:marRight w:val="0"/>
          <w:marTop w:val="0"/>
          <w:marBottom w:val="0"/>
          <w:divBdr>
            <w:top w:val="none" w:sz="0" w:space="0" w:color="auto"/>
            <w:left w:val="none" w:sz="0" w:space="0" w:color="auto"/>
            <w:bottom w:val="none" w:sz="0" w:space="0" w:color="auto"/>
            <w:right w:val="none" w:sz="0" w:space="0" w:color="auto"/>
          </w:divBdr>
        </w:div>
        <w:div w:id="1237663083">
          <w:marLeft w:val="480"/>
          <w:marRight w:val="0"/>
          <w:marTop w:val="0"/>
          <w:marBottom w:val="0"/>
          <w:divBdr>
            <w:top w:val="none" w:sz="0" w:space="0" w:color="auto"/>
            <w:left w:val="none" w:sz="0" w:space="0" w:color="auto"/>
            <w:bottom w:val="none" w:sz="0" w:space="0" w:color="auto"/>
            <w:right w:val="none" w:sz="0" w:space="0" w:color="auto"/>
          </w:divBdr>
        </w:div>
        <w:div w:id="1072853061">
          <w:marLeft w:val="480"/>
          <w:marRight w:val="0"/>
          <w:marTop w:val="0"/>
          <w:marBottom w:val="0"/>
          <w:divBdr>
            <w:top w:val="none" w:sz="0" w:space="0" w:color="auto"/>
            <w:left w:val="none" w:sz="0" w:space="0" w:color="auto"/>
            <w:bottom w:val="none" w:sz="0" w:space="0" w:color="auto"/>
            <w:right w:val="none" w:sz="0" w:space="0" w:color="auto"/>
          </w:divBdr>
        </w:div>
        <w:div w:id="836849157">
          <w:marLeft w:val="480"/>
          <w:marRight w:val="0"/>
          <w:marTop w:val="0"/>
          <w:marBottom w:val="0"/>
          <w:divBdr>
            <w:top w:val="none" w:sz="0" w:space="0" w:color="auto"/>
            <w:left w:val="none" w:sz="0" w:space="0" w:color="auto"/>
            <w:bottom w:val="none" w:sz="0" w:space="0" w:color="auto"/>
            <w:right w:val="none" w:sz="0" w:space="0" w:color="auto"/>
          </w:divBdr>
        </w:div>
        <w:div w:id="830675484">
          <w:marLeft w:val="480"/>
          <w:marRight w:val="0"/>
          <w:marTop w:val="0"/>
          <w:marBottom w:val="0"/>
          <w:divBdr>
            <w:top w:val="none" w:sz="0" w:space="0" w:color="auto"/>
            <w:left w:val="none" w:sz="0" w:space="0" w:color="auto"/>
            <w:bottom w:val="none" w:sz="0" w:space="0" w:color="auto"/>
            <w:right w:val="none" w:sz="0" w:space="0" w:color="auto"/>
          </w:divBdr>
        </w:div>
        <w:div w:id="872576221">
          <w:marLeft w:val="480"/>
          <w:marRight w:val="0"/>
          <w:marTop w:val="0"/>
          <w:marBottom w:val="0"/>
          <w:divBdr>
            <w:top w:val="none" w:sz="0" w:space="0" w:color="auto"/>
            <w:left w:val="none" w:sz="0" w:space="0" w:color="auto"/>
            <w:bottom w:val="none" w:sz="0" w:space="0" w:color="auto"/>
            <w:right w:val="none" w:sz="0" w:space="0" w:color="auto"/>
          </w:divBdr>
        </w:div>
        <w:div w:id="1869562232">
          <w:marLeft w:val="480"/>
          <w:marRight w:val="0"/>
          <w:marTop w:val="0"/>
          <w:marBottom w:val="0"/>
          <w:divBdr>
            <w:top w:val="none" w:sz="0" w:space="0" w:color="auto"/>
            <w:left w:val="none" w:sz="0" w:space="0" w:color="auto"/>
            <w:bottom w:val="none" w:sz="0" w:space="0" w:color="auto"/>
            <w:right w:val="none" w:sz="0" w:space="0" w:color="auto"/>
          </w:divBdr>
        </w:div>
        <w:div w:id="862136955">
          <w:marLeft w:val="480"/>
          <w:marRight w:val="0"/>
          <w:marTop w:val="0"/>
          <w:marBottom w:val="0"/>
          <w:divBdr>
            <w:top w:val="none" w:sz="0" w:space="0" w:color="auto"/>
            <w:left w:val="none" w:sz="0" w:space="0" w:color="auto"/>
            <w:bottom w:val="none" w:sz="0" w:space="0" w:color="auto"/>
            <w:right w:val="none" w:sz="0" w:space="0" w:color="auto"/>
          </w:divBdr>
        </w:div>
        <w:div w:id="1114906212">
          <w:marLeft w:val="480"/>
          <w:marRight w:val="0"/>
          <w:marTop w:val="0"/>
          <w:marBottom w:val="0"/>
          <w:divBdr>
            <w:top w:val="none" w:sz="0" w:space="0" w:color="auto"/>
            <w:left w:val="none" w:sz="0" w:space="0" w:color="auto"/>
            <w:bottom w:val="none" w:sz="0" w:space="0" w:color="auto"/>
            <w:right w:val="none" w:sz="0" w:space="0" w:color="auto"/>
          </w:divBdr>
        </w:div>
        <w:div w:id="2144761523">
          <w:marLeft w:val="480"/>
          <w:marRight w:val="0"/>
          <w:marTop w:val="0"/>
          <w:marBottom w:val="0"/>
          <w:divBdr>
            <w:top w:val="none" w:sz="0" w:space="0" w:color="auto"/>
            <w:left w:val="none" w:sz="0" w:space="0" w:color="auto"/>
            <w:bottom w:val="none" w:sz="0" w:space="0" w:color="auto"/>
            <w:right w:val="none" w:sz="0" w:space="0" w:color="auto"/>
          </w:divBdr>
        </w:div>
        <w:div w:id="1412386551">
          <w:marLeft w:val="480"/>
          <w:marRight w:val="0"/>
          <w:marTop w:val="0"/>
          <w:marBottom w:val="0"/>
          <w:divBdr>
            <w:top w:val="none" w:sz="0" w:space="0" w:color="auto"/>
            <w:left w:val="none" w:sz="0" w:space="0" w:color="auto"/>
            <w:bottom w:val="none" w:sz="0" w:space="0" w:color="auto"/>
            <w:right w:val="none" w:sz="0" w:space="0" w:color="auto"/>
          </w:divBdr>
        </w:div>
        <w:div w:id="1969124442">
          <w:marLeft w:val="480"/>
          <w:marRight w:val="0"/>
          <w:marTop w:val="0"/>
          <w:marBottom w:val="0"/>
          <w:divBdr>
            <w:top w:val="none" w:sz="0" w:space="0" w:color="auto"/>
            <w:left w:val="none" w:sz="0" w:space="0" w:color="auto"/>
            <w:bottom w:val="none" w:sz="0" w:space="0" w:color="auto"/>
            <w:right w:val="none" w:sz="0" w:space="0" w:color="auto"/>
          </w:divBdr>
        </w:div>
        <w:div w:id="1235507781">
          <w:marLeft w:val="480"/>
          <w:marRight w:val="0"/>
          <w:marTop w:val="0"/>
          <w:marBottom w:val="0"/>
          <w:divBdr>
            <w:top w:val="none" w:sz="0" w:space="0" w:color="auto"/>
            <w:left w:val="none" w:sz="0" w:space="0" w:color="auto"/>
            <w:bottom w:val="none" w:sz="0" w:space="0" w:color="auto"/>
            <w:right w:val="none" w:sz="0" w:space="0" w:color="auto"/>
          </w:divBdr>
        </w:div>
        <w:div w:id="451091055">
          <w:marLeft w:val="480"/>
          <w:marRight w:val="0"/>
          <w:marTop w:val="0"/>
          <w:marBottom w:val="0"/>
          <w:divBdr>
            <w:top w:val="none" w:sz="0" w:space="0" w:color="auto"/>
            <w:left w:val="none" w:sz="0" w:space="0" w:color="auto"/>
            <w:bottom w:val="none" w:sz="0" w:space="0" w:color="auto"/>
            <w:right w:val="none" w:sz="0" w:space="0" w:color="auto"/>
          </w:divBdr>
        </w:div>
        <w:div w:id="867908095">
          <w:marLeft w:val="480"/>
          <w:marRight w:val="0"/>
          <w:marTop w:val="0"/>
          <w:marBottom w:val="0"/>
          <w:divBdr>
            <w:top w:val="none" w:sz="0" w:space="0" w:color="auto"/>
            <w:left w:val="none" w:sz="0" w:space="0" w:color="auto"/>
            <w:bottom w:val="none" w:sz="0" w:space="0" w:color="auto"/>
            <w:right w:val="none" w:sz="0" w:space="0" w:color="auto"/>
          </w:divBdr>
        </w:div>
        <w:div w:id="397093549">
          <w:marLeft w:val="480"/>
          <w:marRight w:val="0"/>
          <w:marTop w:val="0"/>
          <w:marBottom w:val="0"/>
          <w:divBdr>
            <w:top w:val="none" w:sz="0" w:space="0" w:color="auto"/>
            <w:left w:val="none" w:sz="0" w:space="0" w:color="auto"/>
            <w:bottom w:val="none" w:sz="0" w:space="0" w:color="auto"/>
            <w:right w:val="none" w:sz="0" w:space="0" w:color="auto"/>
          </w:divBdr>
        </w:div>
        <w:div w:id="1023366419">
          <w:marLeft w:val="480"/>
          <w:marRight w:val="0"/>
          <w:marTop w:val="0"/>
          <w:marBottom w:val="0"/>
          <w:divBdr>
            <w:top w:val="none" w:sz="0" w:space="0" w:color="auto"/>
            <w:left w:val="none" w:sz="0" w:space="0" w:color="auto"/>
            <w:bottom w:val="none" w:sz="0" w:space="0" w:color="auto"/>
            <w:right w:val="none" w:sz="0" w:space="0" w:color="auto"/>
          </w:divBdr>
        </w:div>
        <w:div w:id="1237666598">
          <w:marLeft w:val="480"/>
          <w:marRight w:val="0"/>
          <w:marTop w:val="0"/>
          <w:marBottom w:val="0"/>
          <w:divBdr>
            <w:top w:val="none" w:sz="0" w:space="0" w:color="auto"/>
            <w:left w:val="none" w:sz="0" w:space="0" w:color="auto"/>
            <w:bottom w:val="none" w:sz="0" w:space="0" w:color="auto"/>
            <w:right w:val="none" w:sz="0" w:space="0" w:color="auto"/>
          </w:divBdr>
        </w:div>
        <w:div w:id="85611407">
          <w:marLeft w:val="480"/>
          <w:marRight w:val="0"/>
          <w:marTop w:val="0"/>
          <w:marBottom w:val="0"/>
          <w:divBdr>
            <w:top w:val="none" w:sz="0" w:space="0" w:color="auto"/>
            <w:left w:val="none" w:sz="0" w:space="0" w:color="auto"/>
            <w:bottom w:val="none" w:sz="0" w:space="0" w:color="auto"/>
            <w:right w:val="none" w:sz="0" w:space="0" w:color="auto"/>
          </w:divBdr>
        </w:div>
        <w:div w:id="735127503">
          <w:marLeft w:val="480"/>
          <w:marRight w:val="0"/>
          <w:marTop w:val="0"/>
          <w:marBottom w:val="0"/>
          <w:divBdr>
            <w:top w:val="none" w:sz="0" w:space="0" w:color="auto"/>
            <w:left w:val="none" w:sz="0" w:space="0" w:color="auto"/>
            <w:bottom w:val="none" w:sz="0" w:space="0" w:color="auto"/>
            <w:right w:val="none" w:sz="0" w:space="0" w:color="auto"/>
          </w:divBdr>
        </w:div>
        <w:div w:id="1118722414">
          <w:marLeft w:val="480"/>
          <w:marRight w:val="0"/>
          <w:marTop w:val="0"/>
          <w:marBottom w:val="0"/>
          <w:divBdr>
            <w:top w:val="none" w:sz="0" w:space="0" w:color="auto"/>
            <w:left w:val="none" w:sz="0" w:space="0" w:color="auto"/>
            <w:bottom w:val="none" w:sz="0" w:space="0" w:color="auto"/>
            <w:right w:val="none" w:sz="0" w:space="0" w:color="auto"/>
          </w:divBdr>
        </w:div>
        <w:div w:id="1721634837">
          <w:marLeft w:val="480"/>
          <w:marRight w:val="0"/>
          <w:marTop w:val="0"/>
          <w:marBottom w:val="0"/>
          <w:divBdr>
            <w:top w:val="none" w:sz="0" w:space="0" w:color="auto"/>
            <w:left w:val="none" w:sz="0" w:space="0" w:color="auto"/>
            <w:bottom w:val="none" w:sz="0" w:space="0" w:color="auto"/>
            <w:right w:val="none" w:sz="0" w:space="0" w:color="auto"/>
          </w:divBdr>
        </w:div>
        <w:div w:id="276258430">
          <w:marLeft w:val="480"/>
          <w:marRight w:val="0"/>
          <w:marTop w:val="0"/>
          <w:marBottom w:val="0"/>
          <w:divBdr>
            <w:top w:val="none" w:sz="0" w:space="0" w:color="auto"/>
            <w:left w:val="none" w:sz="0" w:space="0" w:color="auto"/>
            <w:bottom w:val="none" w:sz="0" w:space="0" w:color="auto"/>
            <w:right w:val="none" w:sz="0" w:space="0" w:color="auto"/>
          </w:divBdr>
        </w:div>
        <w:div w:id="782723646">
          <w:marLeft w:val="480"/>
          <w:marRight w:val="0"/>
          <w:marTop w:val="0"/>
          <w:marBottom w:val="0"/>
          <w:divBdr>
            <w:top w:val="none" w:sz="0" w:space="0" w:color="auto"/>
            <w:left w:val="none" w:sz="0" w:space="0" w:color="auto"/>
            <w:bottom w:val="none" w:sz="0" w:space="0" w:color="auto"/>
            <w:right w:val="none" w:sz="0" w:space="0" w:color="auto"/>
          </w:divBdr>
        </w:div>
        <w:div w:id="1956864065">
          <w:marLeft w:val="480"/>
          <w:marRight w:val="0"/>
          <w:marTop w:val="0"/>
          <w:marBottom w:val="0"/>
          <w:divBdr>
            <w:top w:val="none" w:sz="0" w:space="0" w:color="auto"/>
            <w:left w:val="none" w:sz="0" w:space="0" w:color="auto"/>
            <w:bottom w:val="none" w:sz="0" w:space="0" w:color="auto"/>
            <w:right w:val="none" w:sz="0" w:space="0" w:color="auto"/>
          </w:divBdr>
        </w:div>
        <w:div w:id="1060398982">
          <w:marLeft w:val="480"/>
          <w:marRight w:val="0"/>
          <w:marTop w:val="0"/>
          <w:marBottom w:val="0"/>
          <w:divBdr>
            <w:top w:val="none" w:sz="0" w:space="0" w:color="auto"/>
            <w:left w:val="none" w:sz="0" w:space="0" w:color="auto"/>
            <w:bottom w:val="none" w:sz="0" w:space="0" w:color="auto"/>
            <w:right w:val="none" w:sz="0" w:space="0" w:color="auto"/>
          </w:divBdr>
        </w:div>
        <w:div w:id="558395551">
          <w:marLeft w:val="480"/>
          <w:marRight w:val="0"/>
          <w:marTop w:val="0"/>
          <w:marBottom w:val="0"/>
          <w:divBdr>
            <w:top w:val="none" w:sz="0" w:space="0" w:color="auto"/>
            <w:left w:val="none" w:sz="0" w:space="0" w:color="auto"/>
            <w:bottom w:val="none" w:sz="0" w:space="0" w:color="auto"/>
            <w:right w:val="none" w:sz="0" w:space="0" w:color="auto"/>
          </w:divBdr>
        </w:div>
        <w:div w:id="819536693">
          <w:marLeft w:val="480"/>
          <w:marRight w:val="0"/>
          <w:marTop w:val="0"/>
          <w:marBottom w:val="0"/>
          <w:divBdr>
            <w:top w:val="none" w:sz="0" w:space="0" w:color="auto"/>
            <w:left w:val="none" w:sz="0" w:space="0" w:color="auto"/>
            <w:bottom w:val="none" w:sz="0" w:space="0" w:color="auto"/>
            <w:right w:val="none" w:sz="0" w:space="0" w:color="auto"/>
          </w:divBdr>
        </w:div>
        <w:div w:id="854615666">
          <w:marLeft w:val="480"/>
          <w:marRight w:val="0"/>
          <w:marTop w:val="0"/>
          <w:marBottom w:val="0"/>
          <w:divBdr>
            <w:top w:val="none" w:sz="0" w:space="0" w:color="auto"/>
            <w:left w:val="none" w:sz="0" w:space="0" w:color="auto"/>
            <w:bottom w:val="none" w:sz="0" w:space="0" w:color="auto"/>
            <w:right w:val="none" w:sz="0" w:space="0" w:color="auto"/>
          </w:divBdr>
        </w:div>
        <w:div w:id="1375695527">
          <w:marLeft w:val="480"/>
          <w:marRight w:val="0"/>
          <w:marTop w:val="0"/>
          <w:marBottom w:val="0"/>
          <w:divBdr>
            <w:top w:val="none" w:sz="0" w:space="0" w:color="auto"/>
            <w:left w:val="none" w:sz="0" w:space="0" w:color="auto"/>
            <w:bottom w:val="none" w:sz="0" w:space="0" w:color="auto"/>
            <w:right w:val="none" w:sz="0" w:space="0" w:color="auto"/>
          </w:divBdr>
        </w:div>
        <w:div w:id="147286930">
          <w:marLeft w:val="480"/>
          <w:marRight w:val="0"/>
          <w:marTop w:val="0"/>
          <w:marBottom w:val="0"/>
          <w:divBdr>
            <w:top w:val="none" w:sz="0" w:space="0" w:color="auto"/>
            <w:left w:val="none" w:sz="0" w:space="0" w:color="auto"/>
            <w:bottom w:val="none" w:sz="0" w:space="0" w:color="auto"/>
            <w:right w:val="none" w:sz="0" w:space="0" w:color="auto"/>
          </w:divBdr>
        </w:div>
        <w:div w:id="1954433371">
          <w:marLeft w:val="480"/>
          <w:marRight w:val="0"/>
          <w:marTop w:val="0"/>
          <w:marBottom w:val="0"/>
          <w:divBdr>
            <w:top w:val="none" w:sz="0" w:space="0" w:color="auto"/>
            <w:left w:val="none" w:sz="0" w:space="0" w:color="auto"/>
            <w:bottom w:val="none" w:sz="0" w:space="0" w:color="auto"/>
            <w:right w:val="none" w:sz="0" w:space="0" w:color="auto"/>
          </w:divBdr>
        </w:div>
        <w:div w:id="976183765">
          <w:marLeft w:val="480"/>
          <w:marRight w:val="0"/>
          <w:marTop w:val="0"/>
          <w:marBottom w:val="0"/>
          <w:divBdr>
            <w:top w:val="none" w:sz="0" w:space="0" w:color="auto"/>
            <w:left w:val="none" w:sz="0" w:space="0" w:color="auto"/>
            <w:bottom w:val="none" w:sz="0" w:space="0" w:color="auto"/>
            <w:right w:val="none" w:sz="0" w:space="0" w:color="auto"/>
          </w:divBdr>
        </w:div>
        <w:div w:id="1218589247">
          <w:marLeft w:val="480"/>
          <w:marRight w:val="0"/>
          <w:marTop w:val="0"/>
          <w:marBottom w:val="0"/>
          <w:divBdr>
            <w:top w:val="none" w:sz="0" w:space="0" w:color="auto"/>
            <w:left w:val="none" w:sz="0" w:space="0" w:color="auto"/>
            <w:bottom w:val="none" w:sz="0" w:space="0" w:color="auto"/>
            <w:right w:val="none" w:sz="0" w:space="0" w:color="auto"/>
          </w:divBdr>
        </w:div>
        <w:div w:id="919027689">
          <w:marLeft w:val="480"/>
          <w:marRight w:val="0"/>
          <w:marTop w:val="0"/>
          <w:marBottom w:val="0"/>
          <w:divBdr>
            <w:top w:val="none" w:sz="0" w:space="0" w:color="auto"/>
            <w:left w:val="none" w:sz="0" w:space="0" w:color="auto"/>
            <w:bottom w:val="none" w:sz="0" w:space="0" w:color="auto"/>
            <w:right w:val="none" w:sz="0" w:space="0" w:color="auto"/>
          </w:divBdr>
        </w:div>
        <w:div w:id="1858691026">
          <w:marLeft w:val="480"/>
          <w:marRight w:val="0"/>
          <w:marTop w:val="0"/>
          <w:marBottom w:val="0"/>
          <w:divBdr>
            <w:top w:val="none" w:sz="0" w:space="0" w:color="auto"/>
            <w:left w:val="none" w:sz="0" w:space="0" w:color="auto"/>
            <w:bottom w:val="none" w:sz="0" w:space="0" w:color="auto"/>
            <w:right w:val="none" w:sz="0" w:space="0" w:color="auto"/>
          </w:divBdr>
        </w:div>
        <w:div w:id="624387807">
          <w:marLeft w:val="480"/>
          <w:marRight w:val="0"/>
          <w:marTop w:val="0"/>
          <w:marBottom w:val="0"/>
          <w:divBdr>
            <w:top w:val="none" w:sz="0" w:space="0" w:color="auto"/>
            <w:left w:val="none" w:sz="0" w:space="0" w:color="auto"/>
            <w:bottom w:val="none" w:sz="0" w:space="0" w:color="auto"/>
            <w:right w:val="none" w:sz="0" w:space="0" w:color="auto"/>
          </w:divBdr>
        </w:div>
        <w:div w:id="481502868">
          <w:marLeft w:val="480"/>
          <w:marRight w:val="0"/>
          <w:marTop w:val="0"/>
          <w:marBottom w:val="0"/>
          <w:divBdr>
            <w:top w:val="none" w:sz="0" w:space="0" w:color="auto"/>
            <w:left w:val="none" w:sz="0" w:space="0" w:color="auto"/>
            <w:bottom w:val="none" w:sz="0" w:space="0" w:color="auto"/>
            <w:right w:val="none" w:sz="0" w:space="0" w:color="auto"/>
          </w:divBdr>
        </w:div>
        <w:div w:id="463087543">
          <w:marLeft w:val="480"/>
          <w:marRight w:val="0"/>
          <w:marTop w:val="0"/>
          <w:marBottom w:val="0"/>
          <w:divBdr>
            <w:top w:val="none" w:sz="0" w:space="0" w:color="auto"/>
            <w:left w:val="none" w:sz="0" w:space="0" w:color="auto"/>
            <w:bottom w:val="none" w:sz="0" w:space="0" w:color="auto"/>
            <w:right w:val="none" w:sz="0" w:space="0" w:color="auto"/>
          </w:divBdr>
        </w:div>
        <w:div w:id="456262003">
          <w:marLeft w:val="480"/>
          <w:marRight w:val="0"/>
          <w:marTop w:val="0"/>
          <w:marBottom w:val="0"/>
          <w:divBdr>
            <w:top w:val="none" w:sz="0" w:space="0" w:color="auto"/>
            <w:left w:val="none" w:sz="0" w:space="0" w:color="auto"/>
            <w:bottom w:val="none" w:sz="0" w:space="0" w:color="auto"/>
            <w:right w:val="none" w:sz="0" w:space="0" w:color="auto"/>
          </w:divBdr>
        </w:div>
        <w:div w:id="434247373">
          <w:marLeft w:val="480"/>
          <w:marRight w:val="0"/>
          <w:marTop w:val="0"/>
          <w:marBottom w:val="0"/>
          <w:divBdr>
            <w:top w:val="none" w:sz="0" w:space="0" w:color="auto"/>
            <w:left w:val="none" w:sz="0" w:space="0" w:color="auto"/>
            <w:bottom w:val="none" w:sz="0" w:space="0" w:color="auto"/>
            <w:right w:val="none" w:sz="0" w:space="0" w:color="auto"/>
          </w:divBdr>
        </w:div>
        <w:div w:id="1229146396">
          <w:marLeft w:val="480"/>
          <w:marRight w:val="0"/>
          <w:marTop w:val="0"/>
          <w:marBottom w:val="0"/>
          <w:divBdr>
            <w:top w:val="none" w:sz="0" w:space="0" w:color="auto"/>
            <w:left w:val="none" w:sz="0" w:space="0" w:color="auto"/>
            <w:bottom w:val="none" w:sz="0" w:space="0" w:color="auto"/>
            <w:right w:val="none" w:sz="0" w:space="0" w:color="auto"/>
          </w:divBdr>
        </w:div>
        <w:div w:id="1555384182">
          <w:marLeft w:val="480"/>
          <w:marRight w:val="0"/>
          <w:marTop w:val="0"/>
          <w:marBottom w:val="0"/>
          <w:divBdr>
            <w:top w:val="none" w:sz="0" w:space="0" w:color="auto"/>
            <w:left w:val="none" w:sz="0" w:space="0" w:color="auto"/>
            <w:bottom w:val="none" w:sz="0" w:space="0" w:color="auto"/>
            <w:right w:val="none" w:sz="0" w:space="0" w:color="auto"/>
          </w:divBdr>
        </w:div>
        <w:div w:id="316961218">
          <w:marLeft w:val="480"/>
          <w:marRight w:val="0"/>
          <w:marTop w:val="0"/>
          <w:marBottom w:val="0"/>
          <w:divBdr>
            <w:top w:val="none" w:sz="0" w:space="0" w:color="auto"/>
            <w:left w:val="none" w:sz="0" w:space="0" w:color="auto"/>
            <w:bottom w:val="none" w:sz="0" w:space="0" w:color="auto"/>
            <w:right w:val="none" w:sz="0" w:space="0" w:color="auto"/>
          </w:divBdr>
        </w:div>
        <w:div w:id="985208831">
          <w:marLeft w:val="480"/>
          <w:marRight w:val="0"/>
          <w:marTop w:val="0"/>
          <w:marBottom w:val="0"/>
          <w:divBdr>
            <w:top w:val="none" w:sz="0" w:space="0" w:color="auto"/>
            <w:left w:val="none" w:sz="0" w:space="0" w:color="auto"/>
            <w:bottom w:val="none" w:sz="0" w:space="0" w:color="auto"/>
            <w:right w:val="none" w:sz="0" w:space="0" w:color="auto"/>
          </w:divBdr>
        </w:div>
        <w:div w:id="717778107">
          <w:marLeft w:val="480"/>
          <w:marRight w:val="0"/>
          <w:marTop w:val="0"/>
          <w:marBottom w:val="0"/>
          <w:divBdr>
            <w:top w:val="none" w:sz="0" w:space="0" w:color="auto"/>
            <w:left w:val="none" w:sz="0" w:space="0" w:color="auto"/>
            <w:bottom w:val="none" w:sz="0" w:space="0" w:color="auto"/>
            <w:right w:val="none" w:sz="0" w:space="0" w:color="auto"/>
          </w:divBdr>
        </w:div>
        <w:div w:id="1873807288">
          <w:marLeft w:val="480"/>
          <w:marRight w:val="0"/>
          <w:marTop w:val="0"/>
          <w:marBottom w:val="0"/>
          <w:divBdr>
            <w:top w:val="none" w:sz="0" w:space="0" w:color="auto"/>
            <w:left w:val="none" w:sz="0" w:space="0" w:color="auto"/>
            <w:bottom w:val="none" w:sz="0" w:space="0" w:color="auto"/>
            <w:right w:val="none" w:sz="0" w:space="0" w:color="auto"/>
          </w:divBdr>
        </w:div>
        <w:div w:id="520125563">
          <w:marLeft w:val="480"/>
          <w:marRight w:val="0"/>
          <w:marTop w:val="0"/>
          <w:marBottom w:val="0"/>
          <w:divBdr>
            <w:top w:val="none" w:sz="0" w:space="0" w:color="auto"/>
            <w:left w:val="none" w:sz="0" w:space="0" w:color="auto"/>
            <w:bottom w:val="none" w:sz="0" w:space="0" w:color="auto"/>
            <w:right w:val="none" w:sz="0" w:space="0" w:color="auto"/>
          </w:divBdr>
        </w:div>
        <w:div w:id="922378083">
          <w:marLeft w:val="480"/>
          <w:marRight w:val="0"/>
          <w:marTop w:val="0"/>
          <w:marBottom w:val="0"/>
          <w:divBdr>
            <w:top w:val="none" w:sz="0" w:space="0" w:color="auto"/>
            <w:left w:val="none" w:sz="0" w:space="0" w:color="auto"/>
            <w:bottom w:val="none" w:sz="0" w:space="0" w:color="auto"/>
            <w:right w:val="none" w:sz="0" w:space="0" w:color="auto"/>
          </w:divBdr>
        </w:div>
        <w:div w:id="1949703556">
          <w:marLeft w:val="480"/>
          <w:marRight w:val="0"/>
          <w:marTop w:val="0"/>
          <w:marBottom w:val="0"/>
          <w:divBdr>
            <w:top w:val="none" w:sz="0" w:space="0" w:color="auto"/>
            <w:left w:val="none" w:sz="0" w:space="0" w:color="auto"/>
            <w:bottom w:val="none" w:sz="0" w:space="0" w:color="auto"/>
            <w:right w:val="none" w:sz="0" w:space="0" w:color="auto"/>
          </w:divBdr>
        </w:div>
        <w:div w:id="1812360348">
          <w:marLeft w:val="480"/>
          <w:marRight w:val="0"/>
          <w:marTop w:val="0"/>
          <w:marBottom w:val="0"/>
          <w:divBdr>
            <w:top w:val="none" w:sz="0" w:space="0" w:color="auto"/>
            <w:left w:val="none" w:sz="0" w:space="0" w:color="auto"/>
            <w:bottom w:val="none" w:sz="0" w:space="0" w:color="auto"/>
            <w:right w:val="none" w:sz="0" w:space="0" w:color="auto"/>
          </w:divBdr>
        </w:div>
        <w:div w:id="1160855230">
          <w:marLeft w:val="480"/>
          <w:marRight w:val="0"/>
          <w:marTop w:val="0"/>
          <w:marBottom w:val="0"/>
          <w:divBdr>
            <w:top w:val="none" w:sz="0" w:space="0" w:color="auto"/>
            <w:left w:val="none" w:sz="0" w:space="0" w:color="auto"/>
            <w:bottom w:val="none" w:sz="0" w:space="0" w:color="auto"/>
            <w:right w:val="none" w:sz="0" w:space="0" w:color="auto"/>
          </w:divBdr>
        </w:div>
        <w:div w:id="264847133">
          <w:marLeft w:val="480"/>
          <w:marRight w:val="0"/>
          <w:marTop w:val="0"/>
          <w:marBottom w:val="0"/>
          <w:divBdr>
            <w:top w:val="none" w:sz="0" w:space="0" w:color="auto"/>
            <w:left w:val="none" w:sz="0" w:space="0" w:color="auto"/>
            <w:bottom w:val="none" w:sz="0" w:space="0" w:color="auto"/>
            <w:right w:val="none" w:sz="0" w:space="0" w:color="auto"/>
          </w:divBdr>
        </w:div>
        <w:div w:id="1579900610">
          <w:marLeft w:val="480"/>
          <w:marRight w:val="0"/>
          <w:marTop w:val="0"/>
          <w:marBottom w:val="0"/>
          <w:divBdr>
            <w:top w:val="none" w:sz="0" w:space="0" w:color="auto"/>
            <w:left w:val="none" w:sz="0" w:space="0" w:color="auto"/>
            <w:bottom w:val="none" w:sz="0" w:space="0" w:color="auto"/>
            <w:right w:val="none" w:sz="0" w:space="0" w:color="auto"/>
          </w:divBdr>
        </w:div>
        <w:div w:id="1624923419">
          <w:marLeft w:val="480"/>
          <w:marRight w:val="0"/>
          <w:marTop w:val="0"/>
          <w:marBottom w:val="0"/>
          <w:divBdr>
            <w:top w:val="none" w:sz="0" w:space="0" w:color="auto"/>
            <w:left w:val="none" w:sz="0" w:space="0" w:color="auto"/>
            <w:bottom w:val="none" w:sz="0" w:space="0" w:color="auto"/>
            <w:right w:val="none" w:sz="0" w:space="0" w:color="auto"/>
          </w:divBdr>
        </w:div>
        <w:div w:id="2133790204">
          <w:marLeft w:val="480"/>
          <w:marRight w:val="0"/>
          <w:marTop w:val="0"/>
          <w:marBottom w:val="0"/>
          <w:divBdr>
            <w:top w:val="none" w:sz="0" w:space="0" w:color="auto"/>
            <w:left w:val="none" w:sz="0" w:space="0" w:color="auto"/>
            <w:bottom w:val="none" w:sz="0" w:space="0" w:color="auto"/>
            <w:right w:val="none" w:sz="0" w:space="0" w:color="auto"/>
          </w:divBdr>
        </w:div>
        <w:div w:id="273753424">
          <w:marLeft w:val="480"/>
          <w:marRight w:val="0"/>
          <w:marTop w:val="0"/>
          <w:marBottom w:val="0"/>
          <w:divBdr>
            <w:top w:val="none" w:sz="0" w:space="0" w:color="auto"/>
            <w:left w:val="none" w:sz="0" w:space="0" w:color="auto"/>
            <w:bottom w:val="none" w:sz="0" w:space="0" w:color="auto"/>
            <w:right w:val="none" w:sz="0" w:space="0" w:color="auto"/>
          </w:divBdr>
        </w:div>
        <w:div w:id="50423197">
          <w:marLeft w:val="480"/>
          <w:marRight w:val="0"/>
          <w:marTop w:val="0"/>
          <w:marBottom w:val="0"/>
          <w:divBdr>
            <w:top w:val="none" w:sz="0" w:space="0" w:color="auto"/>
            <w:left w:val="none" w:sz="0" w:space="0" w:color="auto"/>
            <w:bottom w:val="none" w:sz="0" w:space="0" w:color="auto"/>
            <w:right w:val="none" w:sz="0" w:space="0" w:color="auto"/>
          </w:divBdr>
        </w:div>
        <w:div w:id="1539126459">
          <w:marLeft w:val="480"/>
          <w:marRight w:val="0"/>
          <w:marTop w:val="0"/>
          <w:marBottom w:val="0"/>
          <w:divBdr>
            <w:top w:val="none" w:sz="0" w:space="0" w:color="auto"/>
            <w:left w:val="none" w:sz="0" w:space="0" w:color="auto"/>
            <w:bottom w:val="none" w:sz="0" w:space="0" w:color="auto"/>
            <w:right w:val="none" w:sz="0" w:space="0" w:color="auto"/>
          </w:divBdr>
        </w:div>
        <w:div w:id="1975406725">
          <w:marLeft w:val="480"/>
          <w:marRight w:val="0"/>
          <w:marTop w:val="0"/>
          <w:marBottom w:val="0"/>
          <w:divBdr>
            <w:top w:val="none" w:sz="0" w:space="0" w:color="auto"/>
            <w:left w:val="none" w:sz="0" w:space="0" w:color="auto"/>
            <w:bottom w:val="none" w:sz="0" w:space="0" w:color="auto"/>
            <w:right w:val="none" w:sz="0" w:space="0" w:color="auto"/>
          </w:divBdr>
        </w:div>
        <w:div w:id="520242226">
          <w:marLeft w:val="480"/>
          <w:marRight w:val="0"/>
          <w:marTop w:val="0"/>
          <w:marBottom w:val="0"/>
          <w:divBdr>
            <w:top w:val="none" w:sz="0" w:space="0" w:color="auto"/>
            <w:left w:val="none" w:sz="0" w:space="0" w:color="auto"/>
            <w:bottom w:val="none" w:sz="0" w:space="0" w:color="auto"/>
            <w:right w:val="none" w:sz="0" w:space="0" w:color="auto"/>
          </w:divBdr>
        </w:div>
        <w:div w:id="1380396445">
          <w:marLeft w:val="480"/>
          <w:marRight w:val="0"/>
          <w:marTop w:val="0"/>
          <w:marBottom w:val="0"/>
          <w:divBdr>
            <w:top w:val="none" w:sz="0" w:space="0" w:color="auto"/>
            <w:left w:val="none" w:sz="0" w:space="0" w:color="auto"/>
            <w:bottom w:val="none" w:sz="0" w:space="0" w:color="auto"/>
            <w:right w:val="none" w:sz="0" w:space="0" w:color="auto"/>
          </w:divBdr>
        </w:div>
        <w:div w:id="1948271740">
          <w:marLeft w:val="480"/>
          <w:marRight w:val="0"/>
          <w:marTop w:val="0"/>
          <w:marBottom w:val="0"/>
          <w:divBdr>
            <w:top w:val="none" w:sz="0" w:space="0" w:color="auto"/>
            <w:left w:val="none" w:sz="0" w:space="0" w:color="auto"/>
            <w:bottom w:val="none" w:sz="0" w:space="0" w:color="auto"/>
            <w:right w:val="none" w:sz="0" w:space="0" w:color="auto"/>
          </w:divBdr>
        </w:div>
        <w:div w:id="1830977360">
          <w:marLeft w:val="480"/>
          <w:marRight w:val="0"/>
          <w:marTop w:val="0"/>
          <w:marBottom w:val="0"/>
          <w:divBdr>
            <w:top w:val="none" w:sz="0" w:space="0" w:color="auto"/>
            <w:left w:val="none" w:sz="0" w:space="0" w:color="auto"/>
            <w:bottom w:val="none" w:sz="0" w:space="0" w:color="auto"/>
            <w:right w:val="none" w:sz="0" w:space="0" w:color="auto"/>
          </w:divBdr>
        </w:div>
        <w:div w:id="1052968717">
          <w:marLeft w:val="480"/>
          <w:marRight w:val="0"/>
          <w:marTop w:val="0"/>
          <w:marBottom w:val="0"/>
          <w:divBdr>
            <w:top w:val="none" w:sz="0" w:space="0" w:color="auto"/>
            <w:left w:val="none" w:sz="0" w:space="0" w:color="auto"/>
            <w:bottom w:val="none" w:sz="0" w:space="0" w:color="auto"/>
            <w:right w:val="none" w:sz="0" w:space="0" w:color="auto"/>
          </w:divBdr>
        </w:div>
        <w:div w:id="416749993">
          <w:marLeft w:val="480"/>
          <w:marRight w:val="0"/>
          <w:marTop w:val="0"/>
          <w:marBottom w:val="0"/>
          <w:divBdr>
            <w:top w:val="none" w:sz="0" w:space="0" w:color="auto"/>
            <w:left w:val="none" w:sz="0" w:space="0" w:color="auto"/>
            <w:bottom w:val="none" w:sz="0" w:space="0" w:color="auto"/>
            <w:right w:val="none" w:sz="0" w:space="0" w:color="auto"/>
          </w:divBdr>
        </w:div>
        <w:div w:id="1718354045">
          <w:marLeft w:val="480"/>
          <w:marRight w:val="0"/>
          <w:marTop w:val="0"/>
          <w:marBottom w:val="0"/>
          <w:divBdr>
            <w:top w:val="none" w:sz="0" w:space="0" w:color="auto"/>
            <w:left w:val="none" w:sz="0" w:space="0" w:color="auto"/>
            <w:bottom w:val="none" w:sz="0" w:space="0" w:color="auto"/>
            <w:right w:val="none" w:sz="0" w:space="0" w:color="auto"/>
          </w:divBdr>
        </w:div>
        <w:div w:id="1015695463">
          <w:marLeft w:val="480"/>
          <w:marRight w:val="0"/>
          <w:marTop w:val="0"/>
          <w:marBottom w:val="0"/>
          <w:divBdr>
            <w:top w:val="none" w:sz="0" w:space="0" w:color="auto"/>
            <w:left w:val="none" w:sz="0" w:space="0" w:color="auto"/>
            <w:bottom w:val="none" w:sz="0" w:space="0" w:color="auto"/>
            <w:right w:val="none" w:sz="0" w:space="0" w:color="auto"/>
          </w:divBdr>
        </w:div>
        <w:div w:id="935753827">
          <w:marLeft w:val="480"/>
          <w:marRight w:val="0"/>
          <w:marTop w:val="0"/>
          <w:marBottom w:val="0"/>
          <w:divBdr>
            <w:top w:val="none" w:sz="0" w:space="0" w:color="auto"/>
            <w:left w:val="none" w:sz="0" w:space="0" w:color="auto"/>
            <w:bottom w:val="none" w:sz="0" w:space="0" w:color="auto"/>
            <w:right w:val="none" w:sz="0" w:space="0" w:color="auto"/>
          </w:divBdr>
        </w:div>
        <w:div w:id="159927562">
          <w:marLeft w:val="480"/>
          <w:marRight w:val="0"/>
          <w:marTop w:val="0"/>
          <w:marBottom w:val="0"/>
          <w:divBdr>
            <w:top w:val="none" w:sz="0" w:space="0" w:color="auto"/>
            <w:left w:val="none" w:sz="0" w:space="0" w:color="auto"/>
            <w:bottom w:val="none" w:sz="0" w:space="0" w:color="auto"/>
            <w:right w:val="none" w:sz="0" w:space="0" w:color="auto"/>
          </w:divBdr>
        </w:div>
        <w:div w:id="176235307">
          <w:marLeft w:val="480"/>
          <w:marRight w:val="0"/>
          <w:marTop w:val="0"/>
          <w:marBottom w:val="0"/>
          <w:divBdr>
            <w:top w:val="none" w:sz="0" w:space="0" w:color="auto"/>
            <w:left w:val="none" w:sz="0" w:space="0" w:color="auto"/>
            <w:bottom w:val="none" w:sz="0" w:space="0" w:color="auto"/>
            <w:right w:val="none" w:sz="0" w:space="0" w:color="auto"/>
          </w:divBdr>
        </w:div>
        <w:div w:id="846165856">
          <w:marLeft w:val="480"/>
          <w:marRight w:val="0"/>
          <w:marTop w:val="0"/>
          <w:marBottom w:val="0"/>
          <w:divBdr>
            <w:top w:val="none" w:sz="0" w:space="0" w:color="auto"/>
            <w:left w:val="none" w:sz="0" w:space="0" w:color="auto"/>
            <w:bottom w:val="none" w:sz="0" w:space="0" w:color="auto"/>
            <w:right w:val="none" w:sz="0" w:space="0" w:color="auto"/>
          </w:divBdr>
        </w:div>
        <w:div w:id="1009915560">
          <w:marLeft w:val="480"/>
          <w:marRight w:val="0"/>
          <w:marTop w:val="0"/>
          <w:marBottom w:val="0"/>
          <w:divBdr>
            <w:top w:val="none" w:sz="0" w:space="0" w:color="auto"/>
            <w:left w:val="none" w:sz="0" w:space="0" w:color="auto"/>
            <w:bottom w:val="none" w:sz="0" w:space="0" w:color="auto"/>
            <w:right w:val="none" w:sz="0" w:space="0" w:color="auto"/>
          </w:divBdr>
        </w:div>
        <w:div w:id="1083066022">
          <w:marLeft w:val="480"/>
          <w:marRight w:val="0"/>
          <w:marTop w:val="0"/>
          <w:marBottom w:val="0"/>
          <w:divBdr>
            <w:top w:val="none" w:sz="0" w:space="0" w:color="auto"/>
            <w:left w:val="none" w:sz="0" w:space="0" w:color="auto"/>
            <w:bottom w:val="none" w:sz="0" w:space="0" w:color="auto"/>
            <w:right w:val="none" w:sz="0" w:space="0" w:color="auto"/>
          </w:divBdr>
        </w:div>
        <w:div w:id="1703825500">
          <w:marLeft w:val="480"/>
          <w:marRight w:val="0"/>
          <w:marTop w:val="0"/>
          <w:marBottom w:val="0"/>
          <w:divBdr>
            <w:top w:val="none" w:sz="0" w:space="0" w:color="auto"/>
            <w:left w:val="none" w:sz="0" w:space="0" w:color="auto"/>
            <w:bottom w:val="none" w:sz="0" w:space="0" w:color="auto"/>
            <w:right w:val="none" w:sz="0" w:space="0" w:color="auto"/>
          </w:divBdr>
        </w:div>
        <w:div w:id="1728409821">
          <w:marLeft w:val="480"/>
          <w:marRight w:val="0"/>
          <w:marTop w:val="0"/>
          <w:marBottom w:val="0"/>
          <w:divBdr>
            <w:top w:val="none" w:sz="0" w:space="0" w:color="auto"/>
            <w:left w:val="none" w:sz="0" w:space="0" w:color="auto"/>
            <w:bottom w:val="none" w:sz="0" w:space="0" w:color="auto"/>
            <w:right w:val="none" w:sz="0" w:space="0" w:color="auto"/>
          </w:divBdr>
        </w:div>
        <w:div w:id="1851679949">
          <w:marLeft w:val="480"/>
          <w:marRight w:val="0"/>
          <w:marTop w:val="0"/>
          <w:marBottom w:val="0"/>
          <w:divBdr>
            <w:top w:val="none" w:sz="0" w:space="0" w:color="auto"/>
            <w:left w:val="none" w:sz="0" w:space="0" w:color="auto"/>
            <w:bottom w:val="none" w:sz="0" w:space="0" w:color="auto"/>
            <w:right w:val="none" w:sz="0" w:space="0" w:color="auto"/>
          </w:divBdr>
        </w:div>
        <w:div w:id="1071342992">
          <w:marLeft w:val="480"/>
          <w:marRight w:val="0"/>
          <w:marTop w:val="0"/>
          <w:marBottom w:val="0"/>
          <w:divBdr>
            <w:top w:val="none" w:sz="0" w:space="0" w:color="auto"/>
            <w:left w:val="none" w:sz="0" w:space="0" w:color="auto"/>
            <w:bottom w:val="none" w:sz="0" w:space="0" w:color="auto"/>
            <w:right w:val="none" w:sz="0" w:space="0" w:color="auto"/>
          </w:divBdr>
        </w:div>
        <w:div w:id="1552569470">
          <w:marLeft w:val="480"/>
          <w:marRight w:val="0"/>
          <w:marTop w:val="0"/>
          <w:marBottom w:val="0"/>
          <w:divBdr>
            <w:top w:val="none" w:sz="0" w:space="0" w:color="auto"/>
            <w:left w:val="none" w:sz="0" w:space="0" w:color="auto"/>
            <w:bottom w:val="none" w:sz="0" w:space="0" w:color="auto"/>
            <w:right w:val="none" w:sz="0" w:space="0" w:color="auto"/>
          </w:divBdr>
        </w:div>
        <w:div w:id="144931624">
          <w:marLeft w:val="480"/>
          <w:marRight w:val="0"/>
          <w:marTop w:val="0"/>
          <w:marBottom w:val="0"/>
          <w:divBdr>
            <w:top w:val="none" w:sz="0" w:space="0" w:color="auto"/>
            <w:left w:val="none" w:sz="0" w:space="0" w:color="auto"/>
            <w:bottom w:val="none" w:sz="0" w:space="0" w:color="auto"/>
            <w:right w:val="none" w:sz="0" w:space="0" w:color="auto"/>
          </w:divBdr>
        </w:div>
        <w:div w:id="1302806163">
          <w:marLeft w:val="480"/>
          <w:marRight w:val="0"/>
          <w:marTop w:val="0"/>
          <w:marBottom w:val="0"/>
          <w:divBdr>
            <w:top w:val="none" w:sz="0" w:space="0" w:color="auto"/>
            <w:left w:val="none" w:sz="0" w:space="0" w:color="auto"/>
            <w:bottom w:val="none" w:sz="0" w:space="0" w:color="auto"/>
            <w:right w:val="none" w:sz="0" w:space="0" w:color="auto"/>
          </w:divBdr>
        </w:div>
        <w:div w:id="941230172">
          <w:marLeft w:val="480"/>
          <w:marRight w:val="0"/>
          <w:marTop w:val="0"/>
          <w:marBottom w:val="0"/>
          <w:divBdr>
            <w:top w:val="none" w:sz="0" w:space="0" w:color="auto"/>
            <w:left w:val="none" w:sz="0" w:space="0" w:color="auto"/>
            <w:bottom w:val="none" w:sz="0" w:space="0" w:color="auto"/>
            <w:right w:val="none" w:sz="0" w:space="0" w:color="auto"/>
          </w:divBdr>
        </w:div>
        <w:div w:id="1281182998">
          <w:marLeft w:val="480"/>
          <w:marRight w:val="0"/>
          <w:marTop w:val="0"/>
          <w:marBottom w:val="0"/>
          <w:divBdr>
            <w:top w:val="none" w:sz="0" w:space="0" w:color="auto"/>
            <w:left w:val="none" w:sz="0" w:space="0" w:color="auto"/>
            <w:bottom w:val="none" w:sz="0" w:space="0" w:color="auto"/>
            <w:right w:val="none" w:sz="0" w:space="0" w:color="auto"/>
          </w:divBdr>
        </w:div>
        <w:div w:id="1511414186">
          <w:marLeft w:val="480"/>
          <w:marRight w:val="0"/>
          <w:marTop w:val="0"/>
          <w:marBottom w:val="0"/>
          <w:divBdr>
            <w:top w:val="none" w:sz="0" w:space="0" w:color="auto"/>
            <w:left w:val="none" w:sz="0" w:space="0" w:color="auto"/>
            <w:bottom w:val="none" w:sz="0" w:space="0" w:color="auto"/>
            <w:right w:val="none" w:sz="0" w:space="0" w:color="auto"/>
          </w:divBdr>
        </w:div>
        <w:div w:id="1918860912">
          <w:marLeft w:val="480"/>
          <w:marRight w:val="0"/>
          <w:marTop w:val="0"/>
          <w:marBottom w:val="0"/>
          <w:divBdr>
            <w:top w:val="none" w:sz="0" w:space="0" w:color="auto"/>
            <w:left w:val="none" w:sz="0" w:space="0" w:color="auto"/>
            <w:bottom w:val="none" w:sz="0" w:space="0" w:color="auto"/>
            <w:right w:val="none" w:sz="0" w:space="0" w:color="auto"/>
          </w:divBdr>
        </w:div>
        <w:div w:id="1097481365">
          <w:marLeft w:val="480"/>
          <w:marRight w:val="0"/>
          <w:marTop w:val="0"/>
          <w:marBottom w:val="0"/>
          <w:divBdr>
            <w:top w:val="none" w:sz="0" w:space="0" w:color="auto"/>
            <w:left w:val="none" w:sz="0" w:space="0" w:color="auto"/>
            <w:bottom w:val="none" w:sz="0" w:space="0" w:color="auto"/>
            <w:right w:val="none" w:sz="0" w:space="0" w:color="auto"/>
          </w:divBdr>
        </w:div>
        <w:div w:id="719212254">
          <w:marLeft w:val="480"/>
          <w:marRight w:val="0"/>
          <w:marTop w:val="0"/>
          <w:marBottom w:val="0"/>
          <w:divBdr>
            <w:top w:val="none" w:sz="0" w:space="0" w:color="auto"/>
            <w:left w:val="none" w:sz="0" w:space="0" w:color="auto"/>
            <w:bottom w:val="none" w:sz="0" w:space="0" w:color="auto"/>
            <w:right w:val="none" w:sz="0" w:space="0" w:color="auto"/>
          </w:divBdr>
        </w:div>
        <w:div w:id="1037462371">
          <w:marLeft w:val="480"/>
          <w:marRight w:val="0"/>
          <w:marTop w:val="0"/>
          <w:marBottom w:val="0"/>
          <w:divBdr>
            <w:top w:val="none" w:sz="0" w:space="0" w:color="auto"/>
            <w:left w:val="none" w:sz="0" w:space="0" w:color="auto"/>
            <w:bottom w:val="none" w:sz="0" w:space="0" w:color="auto"/>
            <w:right w:val="none" w:sz="0" w:space="0" w:color="auto"/>
          </w:divBdr>
        </w:div>
        <w:div w:id="1354068556">
          <w:marLeft w:val="480"/>
          <w:marRight w:val="0"/>
          <w:marTop w:val="0"/>
          <w:marBottom w:val="0"/>
          <w:divBdr>
            <w:top w:val="none" w:sz="0" w:space="0" w:color="auto"/>
            <w:left w:val="none" w:sz="0" w:space="0" w:color="auto"/>
            <w:bottom w:val="none" w:sz="0" w:space="0" w:color="auto"/>
            <w:right w:val="none" w:sz="0" w:space="0" w:color="auto"/>
          </w:divBdr>
        </w:div>
        <w:div w:id="65298370">
          <w:marLeft w:val="480"/>
          <w:marRight w:val="0"/>
          <w:marTop w:val="0"/>
          <w:marBottom w:val="0"/>
          <w:divBdr>
            <w:top w:val="none" w:sz="0" w:space="0" w:color="auto"/>
            <w:left w:val="none" w:sz="0" w:space="0" w:color="auto"/>
            <w:bottom w:val="none" w:sz="0" w:space="0" w:color="auto"/>
            <w:right w:val="none" w:sz="0" w:space="0" w:color="auto"/>
          </w:divBdr>
        </w:div>
        <w:div w:id="1261721826">
          <w:marLeft w:val="480"/>
          <w:marRight w:val="0"/>
          <w:marTop w:val="0"/>
          <w:marBottom w:val="0"/>
          <w:divBdr>
            <w:top w:val="none" w:sz="0" w:space="0" w:color="auto"/>
            <w:left w:val="none" w:sz="0" w:space="0" w:color="auto"/>
            <w:bottom w:val="none" w:sz="0" w:space="0" w:color="auto"/>
            <w:right w:val="none" w:sz="0" w:space="0" w:color="auto"/>
          </w:divBdr>
        </w:div>
      </w:divsChild>
    </w:div>
    <w:div w:id="1949310068">
      <w:bodyDiv w:val="1"/>
      <w:marLeft w:val="0"/>
      <w:marRight w:val="0"/>
      <w:marTop w:val="0"/>
      <w:marBottom w:val="0"/>
      <w:divBdr>
        <w:top w:val="none" w:sz="0" w:space="0" w:color="auto"/>
        <w:left w:val="none" w:sz="0" w:space="0" w:color="auto"/>
        <w:bottom w:val="none" w:sz="0" w:space="0" w:color="auto"/>
        <w:right w:val="none" w:sz="0" w:space="0" w:color="auto"/>
      </w:divBdr>
    </w:div>
    <w:div w:id="1949461235">
      <w:bodyDiv w:val="1"/>
      <w:marLeft w:val="0"/>
      <w:marRight w:val="0"/>
      <w:marTop w:val="0"/>
      <w:marBottom w:val="0"/>
      <w:divBdr>
        <w:top w:val="none" w:sz="0" w:space="0" w:color="auto"/>
        <w:left w:val="none" w:sz="0" w:space="0" w:color="auto"/>
        <w:bottom w:val="none" w:sz="0" w:space="0" w:color="auto"/>
        <w:right w:val="none" w:sz="0" w:space="0" w:color="auto"/>
      </w:divBdr>
    </w:div>
    <w:div w:id="1949501263">
      <w:bodyDiv w:val="1"/>
      <w:marLeft w:val="0"/>
      <w:marRight w:val="0"/>
      <w:marTop w:val="0"/>
      <w:marBottom w:val="0"/>
      <w:divBdr>
        <w:top w:val="none" w:sz="0" w:space="0" w:color="auto"/>
        <w:left w:val="none" w:sz="0" w:space="0" w:color="auto"/>
        <w:bottom w:val="none" w:sz="0" w:space="0" w:color="auto"/>
        <w:right w:val="none" w:sz="0" w:space="0" w:color="auto"/>
      </w:divBdr>
    </w:div>
    <w:div w:id="1949660668">
      <w:bodyDiv w:val="1"/>
      <w:marLeft w:val="0"/>
      <w:marRight w:val="0"/>
      <w:marTop w:val="0"/>
      <w:marBottom w:val="0"/>
      <w:divBdr>
        <w:top w:val="none" w:sz="0" w:space="0" w:color="auto"/>
        <w:left w:val="none" w:sz="0" w:space="0" w:color="auto"/>
        <w:bottom w:val="none" w:sz="0" w:space="0" w:color="auto"/>
        <w:right w:val="none" w:sz="0" w:space="0" w:color="auto"/>
      </w:divBdr>
    </w:div>
    <w:div w:id="1949703926">
      <w:bodyDiv w:val="1"/>
      <w:marLeft w:val="0"/>
      <w:marRight w:val="0"/>
      <w:marTop w:val="0"/>
      <w:marBottom w:val="0"/>
      <w:divBdr>
        <w:top w:val="none" w:sz="0" w:space="0" w:color="auto"/>
        <w:left w:val="none" w:sz="0" w:space="0" w:color="auto"/>
        <w:bottom w:val="none" w:sz="0" w:space="0" w:color="auto"/>
        <w:right w:val="none" w:sz="0" w:space="0" w:color="auto"/>
      </w:divBdr>
    </w:div>
    <w:div w:id="1949851837">
      <w:bodyDiv w:val="1"/>
      <w:marLeft w:val="0"/>
      <w:marRight w:val="0"/>
      <w:marTop w:val="0"/>
      <w:marBottom w:val="0"/>
      <w:divBdr>
        <w:top w:val="none" w:sz="0" w:space="0" w:color="auto"/>
        <w:left w:val="none" w:sz="0" w:space="0" w:color="auto"/>
        <w:bottom w:val="none" w:sz="0" w:space="0" w:color="auto"/>
        <w:right w:val="none" w:sz="0" w:space="0" w:color="auto"/>
      </w:divBdr>
    </w:div>
    <w:div w:id="1949923905">
      <w:bodyDiv w:val="1"/>
      <w:marLeft w:val="0"/>
      <w:marRight w:val="0"/>
      <w:marTop w:val="0"/>
      <w:marBottom w:val="0"/>
      <w:divBdr>
        <w:top w:val="none" w:sz="0" w:space="0" w:color="auto"/>
        <w:left w:val="none" w:sz="0" w:space="0" w:color="auto"/>
        <w:bottom w:val="none" w:sz="0" w:space="0" w:color="auto"/>
        <w:right w:val="none" w:sz="0" w:space="0" w:color="auto"/>
      </w:divBdr>
    </w:div>
    <w:div w:id="1950117302">
      <w:bodyDiv w:val="1"/>
      <w:marLeft w:val="0"/>
      <w:marRight w:val="0"/>
      <w:marTop w:val="0"/>
      <w:marBottom w:val="0"/>
      <w:divBdr>
        <w:top w:val="none" w:sz="0" w:space="0" w:color="auto"/>
        <w:left w:val="none" w:sz="0" w:space="0" w:color="auto"/>
        <w:bottom w:val="none" w:sz="0" w:space="0" w:color="auto"/>
        <w:right w:val="none" w:sz="0" w:space="0" w:color="auto"/>
      </w:divBdr>
    </w:div>
    <w:div w:id="1950432907">
      <w:bodyDiv w:val="1"/>
      <w:marLeft w:val="0"/>
      <w:marRight w:val="0"/>
      <w:marTop w:val="0"/>
      <w:marBottom w:val="0"/>
      <w:divBdr>
        <w:top w:val="none" w:sz="0" w:space="0" w:color="auto"/>
        <w:left w:val="none" w:sz="0" w:space="0" w:color="auto"/>
        <w:bottom w:val="none" w:sz="0" w:space="0" w:color="auto"/>
        <w:right w:val="none" w:sz="0" w:space="0" w:color="auto"/>
      </w:divBdr>
    </w:div>
    <w:div w:id="1950892478">
      <w:bodyDiv w:val="1"/>
      <w:marLeft w:val="0"/>
      <w:marRight w:val="0"/>
      <w:marTop w:val="0"/>
      <w:marBottom w:val="0"/>
      <w:divBdr>
        <w:top w:val="none" w:sz="0" w:space="0" w:color="auto"/>
        <w:left w:val="none" w:sz="0" w:space="0" w:color="auto"/>
        <w:bottom w:val="none" w:sz="0" w:space="0" w:color="auto"/>
        <w:right w:val="none" w:sz="0" w:space="0" w:color="auto"/>
      </w:divBdr>
    </w:div>
    <w:div w:id="1951081016">
      <w:bodyDiv w:val="1"/>
      <w:marLeft w:val="0"/>
      <w:marRight w:val="0"/>
      <w:marTop w:val="0"/>
      <w:marBottom w:val="0"/>
      <w:divBdr>
        <w:top w:val="none" w:sz="0" w:space="0" w:color="auto"/>
        <w:left w:val="none" w:sz="0" w:space="0" w:color="auto"/>
        <w:bottom w:val="none" w:sz="0" w:space="0" w:color="auto"/>
        <w:right w:val="none" w:sz="0" w:space="0" w:color="auto"/>
      </w:divBdr>
    </w:div>
    <w:div w:id="1951400016">
      <w:bodyDiv w:val="1"/>
      <w:marLeft w:val="0"/>
      <w:marRight w:val="0"/>
      <w:marTop w:val="0"/>
      <w:marBottom w:val="0"/>
      <w:divBdr>
        <w:top w:val="none" w:sz="0" w:space="0" w:color="auto"/>
        <w:left w:val="none" w:sz="0" w:space="0" w:color="auto"/>
        <w:bottom w:val="none" w:sz="0" w:space="0" w:color="auto"/>
        <w:right w:val="none" w:sz="0" w:space="0" w:color="auto"/>
      </w:divBdr>
    </w:div>
    <w:div w:id="1952206845">
      <w:bodyDiv w:val="1"/>
      <w:marLeft w:val="0"/>
      <w:marRight w:val="0"/>
      <w:marTop w:val="0"/>
      <w:marBottom w:val="0"/>
      <w:divBdr>
        <w:top w:val="none" w:sz="0" w:space="0" w:color="auto"/>
        <w:left w:val="none" w:sz="0" w:space="0" w:color="auto"/>
        <w:bottom w:val="none" w:sz="0" w:space="0" w:color="auto"/>
        <w:right w:val="none" w:sz="0" w:space="0" w:color="auto"/>
      </w:divBdr>
    </w:div>
    <w:div w:id="1952394045">
      <w:bodyDiv w:val="1"/>
      <w:marLeft w:val="0"/>
      <w:marRight w:val="0"/>
      <w:marTop w:val="0"/>
      <w:marBottom w:val="0"/>
      <w:divBdr>
        <w:top w:val="none" w:sz="0" w:space="0" w:color="auto"/>
        <w:left w:val="none" w:sz="0" w:space="0" w:color="auto"/>
        <w:bottom w:val="none" w:sz="0" w:space="0" w:color="auto"/>
        <w:right w:val="none" w:sz="0" w:space="0" w:color="auto"/>
      </w:divBdr>
    </w:div>
    <w:div w:id="1952936784">
      <w:bodyDiv w:val="1"/>
      <w:marLeft w:val="0"/>
      <w:marRight w:val="0"/>
      <w:marTop w:val="0"/>
      <w:marBottom w:val="0"/>
      <w:divBdr>
        <w:top w:val="none" w:sz="0" w:space="0" w:color="auto"/>
        <w:left w:val="none" w:sz="0" w:space="0" w:color="auto"/>
        <w:bottom w:val="none" w:sz="0" w:space="0" w:color="auto"/>
        <w:right w:val="none" w:sz="0" w:space="0" w:color="auto"/>
      </w:divBdr>
    </w:div>
    <w:div w:id="1953172043">
      <w:bodyDiv w:val="1"/>
      <w:marLeft w:val="0"/>
      <w:marRight w:val="0"/>
      <w:marTop w:val="0"/>
      <w:marBottom w:val="0"/>
      <w:divBdr>
        <w:top w:val="none" w:sz="0" w:space="0" w:color="auto"/>
        <w:left w:val="none" w:sz="0" w:space="0" w:color="auto"/>
        <w:bottom w:val="none" w:sz="0" w:space="0" w:color="auto"/>
        <w:right w:val="none" w:sz="0" w:space="0" w:color="auto"/>
      </w:divBdr>
    </w:div>
    <w:div w:id="1953828812">
      <w:bodyDiv w:val="1"/>
      <w:marLeft w:val="0"/>
      <w:marRight w:val="0"/>
      <w:marTop w:val="0"/>
      <w:marBottom w:val="0"/>
      <w:divBdr>
        <w:top w:val="none" w:sz="0" w:space="0" w:color="auto"/>
        <w:left w:val="none" w:sz="0" w:space="0" w:color="auto"/>
        <w:bottom w:val="none" w:sz="0" w:space="0" w:color="auto"/>
        <w:right w:val="none" w:sz="0" w:space="0" w:color="auto"/>
      </w:divBdr>
    </w:div>
    <w:div w:id="1953971888">
      <w:bodyDiv w:val="1"/>
      <w:marLeft w:val="0"/>
      <w:marRight w:val="0"/>
      <w:marTop w:val="0"/>
      <w:marBottom w:val="0"/>
      <w:divBdr>
        <w:top w:val="none" w:sz="0" w:space="0" w:color="auto"/>
        <w:left w:val="none" w:sz="0" w:space="0" w:color="auto"/>
        <w:bottom w:val="none" w:sz="0" w:space="0" w:color="auto"/>
        <w:right w:val="none" w:sz="0" w:space="0" w:color="auto"/>
      </w:divBdr>
    </w:div>
    <w:div w:id="1954700771">
      <w:bodyDiv w:val="1"/>
      <w:marLeft w:val="0"/>
      <w:marRight w:val="0"/>
      <w:marTop w:val="0"/>
      <w:marBottom w:val="0"/>
      <w:divBdr>
        <w:top w:val="none" w:sz="0" w:space="0" w:color="auto"/>
        <w:left w:val="none" w:sz="0" w:space="0" w:color="auto"/>
        <w:bottom w:val="none" w:sz="0" w:space="0" w:color="auto"/>
        <w:right w:val="none" w:sz="0" w:space="0" w:color="auto"/>
      </w:divBdr>
    </w:div>
    <w:div w:id="1955018139">
      <w:bodyDiv w:val="1"/>
      <w:marLeft w:val="0"/>
      <w:marRight w:val="0"/>
      <w:marTop w:val="0"/>
      <w:marBottom w:val="0"/>
      <w:divBdr>
        <w:top w:val="none" w:sz="0" w:space="0" w:color="auto"/>
        <w:left w:val="none" w:sz="0" w:space="0" w:color="auto"/>
        <w:bottom w:val="none" w:sz="0" w:space="0" w:color="auto"/>
        <w:right w:val="none" w:sz="0" w:space="0" w:color="auto"/>
      </w:divBdr>
    </w:div>
    <w:div w:id="1955280737">
      <w:bodyDiv w:val="1"/>
      <w:marLeft w:val="0"/>
      <w:marRight w:val="0"/>
      <w:marTop w:val="0"/>
      <w:marBottom w:val="0"/>
      <w:divBdr>
        <w:top w:val="none" w:sz="0" w:space="0" w:color="auto"/>
        <w:left w:val="none" w:sz="0" w:space="0" w:color="auto"/>
        <w:bottom w:val="none" w:sz="0" w:space="0" w:color="auto"/>
        <w:right w:val="none" w:sz="0" w:space="0" w:color="auto"/>
      </w:divBdr>
    </w:div>
    <w:div w:id="1955945467">
      <w:bodyDiv w:val="1"/>
      <w:marLeft w:val="0"/>
      <w:marRight w:val="0"/>
      <w:marTop w:val="0"/>
      <w:marBottom w:val="0"/>
      <w:divBdr>
        <w:top w:val="none" w:sz="0" w:space="0" w:color="auto"/>
        <w:left w:val="none" w:sz="0" w:space="0" w:color="auto"/>
        <w:bottom w:val="none" w:sz="0" w:space="0" w:color="auto"/>
        <w:right w:val="none" w:sz="0" w:space="0" w:color="auto"/>
      </w:divBdr>
    </w:div>
    <w:div w:id="1956017816">
      <w:bodyDiv w:val="1"/>
      <w:marLeft w:val="0"/>
      <w:marRight w:val="0"/>
      <w:marTop w:val="0"/>
      <w:marBottom w:val="0"/>
      <w:divBdr>
        <w:top w:val="none" w:sz="0" w:space="0" w:color="auto"/>
        <w:left w:val="none" w:sz="0" w:space="0" w:color="auto"/>
        <w:bottom w:val="none" w:sz="0" w:space="0" w:color="auto"/>
        <w:right w:val="none" w:sz="0" w:space="0" w:color="auto"/>
      </w:divBdr>
    </w:div>
    <w:div w:id="1956135787">
      <w:bodyDiv w:val="1"/>
      <w:marLeft w:val="0"/>
      <w:marRight w:val="0"/>
      <w:marTop w:val="0"/>
      <w:marBottom w:val="0"/>
      <w:divBdr>
        <w:top w:val="none" w:sz="0" w:space="0" w:color="auto"/>
        <w:left w:val="none" w:sz="0" w:space="0" w:color="auto"/>
        <w:bottom w:val="none" w:sz="0" w:space="0" w:color="auto"/>
        <w:right w:val="none" w:sz="0" w:space="0" w:color="auto"/>
      </w:divBdr>
    </w:div>
    <w:div w:id="1956322817">
      <w:bodyDiv w:val="1"/>
      <w:marLeft w:val="0"/>
      <w:marRight w:val="0"/>
      <w:marTop w:val="0"/>
      <w:marBottom w:val="0"/>
      <w:divBdr>
        <w:top w:val="none" w:sz="0" w:space="0" w:color="auto"/>
        <w:left w:val="none" w:sz="0" w:space="0" w:color="auto"/>
        <w:bottom w:val="none" w:sz="0" w:space="0" w:color="auto"/>
        <w:right w:val="none" w:sz="0" w:space="0" w:color="auto"/>
      </w:divBdr>
    </w:div>
    <w:div w:id="1956713660">
      <w:bodyDiv w:val="1"/>
      <w:marLeft w:val="0"/>
      <w:marRight w:val="0"/>
      <w:marTop w:val="0"/>
      <w:marBottom w:val="0"/>
      <w:divBdr>
        <w:top w:val="none" w:sz="0" w:space="0" w:color="auto"/>
        <w:left w:val="none" w:sz="0" w:space="0" w:color="auto"/>
        <w:bottom w:val="none" w:sz="0" w:space="0" w:color="auto"/>
        <w:right w:val="none" w:sz="0" w:space="0" w:color="auto"/>
      </w:divBdr>
    </w:div>
    <w:div w:id="1956908547">
      <w:bodyDiv w:val="1"/>
      <w:marLeft w:val="0"/>
      <w:marRight w:val="0"/>
      <w:marTop w:val="0"/>
      <w:marBottom w:val="0"/>
      <w:divBdr>
        <w:top w:val="none" w:sz="0" w:space="0" w:color="auto"/>
        <w:left w:val="none" w:sz="0" w:space="0" w:color="auto"/>
        <w:bottom w:val="none" w:sz="0" w:space="0" w:color="auto"/>
        <w:right w:val="none" w:sz="0" w:space="0" w:color="auto"/>
      </w:divBdr>
    </w:div>
    <w:div w:id="1956983459">
      <w:bodyDiv w:val="1"/>
      <w:marLeft w:val="0"/>
      <w:marRight w:val="0"/>
      <w:marTop w:val="0"/>
      <w:marBottom w:val="0"/>
      <w:divBdr>
        <w:top w:val="none" w:sz="0" w:space="0" w:color="auto"/>
        <w:left w:val="none" w:sz="0" w:space="0" w:color="auto"/>
        <w:bottom w:val="none" w:sz="0" w:space="0" w:color="auto"/>
        <w:right w:val="none" w:sz="0" w:space="0" w:color="auto"/>
      </w:divBdr>
    </w:div>
    <w:div w:id="1957059583">
      <w:bodyDiv w:val="1"/>
      <w:marLeft w:val="0"/>
      <w:marRight w:val="0"/>
      <w:marTop w:val="0"/>
      <w:marBottom w:val="0"/>
      <w:divBdr>
        <w:top w:val="none" w:sz="0" w:space="0" w:color="auto"/>
        <w:left w:val="none" w:sz="0" w:space="0" w:color="auto"/>
        <w:bottom w:val="none" w:sz="0" w:space="0" w:color="auto"/>
        <w:right w:val="none" w:sz="0" w:space="0" w:color="auto"/>
      </w:divBdr>
    </w:div>
    <w:div w:id="1957560905">
      <w:bodyDiv w:val="1"/>
      <w:marLeft w:val="0"/>
      <w:marRight w:val="0"/>
      <w:marTop w:val="0"/>
      <w:marBottom w:val="0"/>
      <w:divBdr>
        <w:top w:val="none" w:sz="0" w:space="0" w:color="auto"/>
        <w:left w:val="none" w:sz="0" w:space="0" w:color="auto"/>
        <w:bottom w:val="none" w:sz="0" w:space="0" w:color="auto"/>
        <w:right w:val="none" w:sz="0" w:space="0" w:color="auto"/>
      </w:divBdr>
    </w:div>
    <w:div w:id="1957784349">
      <w:bodyDiv w:val="1"/>
      <w:marLeft w:val="0"/>
      <w:marRight w:val="0"/>
      <w:marTop w:val="0"/>
      <w:marBottom w:val="0"/>
      <w:divBdr>
        <w:top w:val="none" w:sz="0" w:space="0" w:color="auto"/>
        <w:left w:val="none" w:sz="0" w:space="0" w:color="auto"/>
        <w:bottom w:val="none" w:sz="0" w:space="0" w:color="auto"/>
        <w:right w:val="none" w:sz="0" w:space="0" w:color="auto"/>
      </w:divBdr>
    </w:div>
    <w:div w:id="1958220589">
      <w:bodyDiv w:val="1"/>
      <w:marLeft w:val="0"/>
      <w:marRight w:val="0"/>
      <w:marTop w:val="0"/>
      <w:marBottom w:val="0"/>
      <w:divBdr>
        <w:top w:val="none" w:sz="0" w:space="0" w:color="auto"/>
        <w:left w:val="none" w:sz="0" w:space="0" w:color="auto"/>
        <w:bottom w:val="none" w:sz="0" w:space="0" w:color="auto"/>
        <w:right w:val="none" w:sz="0" w:space="0" w:color="auto"/>
      </w:divBdr>
    </w:div>
    <w:div w:id="1958639817">
      <w:bodyDiv w:val="1"/>
      <w:marLeft w:val="0"/>
      <w:marRight w:val="0"/>
      <w:marTop w:val="0"/>
      <w:marBottom w:val="0"/>
      <w:divBdr>
        <w:top w:val="none" w:sz="0" w:space="0" w:color="auto"/>
        <w:left w:val="none" w:sz="0" w:space="0" w:color="auto"/>
        <w:bottom w:val="none" w:sz="0" w:space="0" w:color="auto"/>
        <w:right w:val="none" w:sz="0" w:space="0" w:color="auto"/>
      </w:divBdr>
    </w:div>
    <w:div w:id="1958759175">
      <w:bodyDiv w:val="1"/>
      <w:marLeft w:val="0"/>
      <w:marRight w:val="0"/>
      <w:marTop w:val="0"/>
      <w:marBottom w:val="0"/>
      <w:divBdr>
        <w:top w:val="none" w:sz="0" w:space="0" w:color="auto"/>
        <w:left w:val="none" w:sz="0" w:space="0" w:color="auto"/>
        <w:bottom w:val="none" w:sz="0" w:space="0" w:color="auto"/>
        <w:right w:val="none" w:sz="0" w:space="0" w:color="auto"/>
      </w:divBdr>
    </w:div>
    <w:div w:id="1959142553">
      <w:bodyDiv w:val="1"/>
      <w:marLeft w:val="0"/>
      <w:marRight w:val="0"/>
      <w:marTop w:val="0"/>
      <w:marBottom w:val="0"/>
      <w:divBdr>
        <w:top w:val="none" w:sz="0" w:space="0" w:color="auto"/>
        <w:left w:val="none" w:sz="0" w:space="0" w:color="auto"/>
        <w:bottom w:val="none" w:sz="0" w:space="0" w:color="auto"/>
        <w:right w:val="none" w:sz="0" w:space="0" w:color="auto"/>
      </w:divBdr>
    </w:div>
    <w:div w:id="1959330725">
      <w:bodyDiv w:val="1"/>
      <w:marLeft w:val="0"/>
      <w:marRight w:val="0"/>
      <w:marTop w:val="0"/>
      <w:marBottom w:val="0"/>
      <w:divBdr>
        <w:top w:val="none" w:sz="0" w:space="0" w:color="auto"/>
        <w:left w:val="none" w:sz="0" w:space="0" w:color="auto"/>
        <w:bottom w:val="none" w:sz="0" w:space="0" w:color="auto"/>
        <w:right w:val="none" w:sz="0" w:space="0" w:color="auto"/>
      </w:divBdr>
      <w:divsChild>
        <w:div w:id="213471913">
          <w:marLeft w:val="480"/>
          <w:marRight w:val="0"/>
          <w:marTop w:val="0"/>
          <w:marBottom w:val="0"/>
          <w:divBdr>
            <w:top w:val="none" w:sz="0" w:space="0" w:color="auto"/>
            <w:left w:val="none" w:sz="0" w:space="0" w:color="auto"/>
            <w:bottom w:val="none" w:sz="0" w:space="0" w:color="auto"/>
            <w:right w:val="none" w:sz="0" w:space="0" w:color="auto"/>
          </w:divBdr>
        </w:div>
        <w:div w:id="397636129">
          <w:marLeft w:val="480"/>
          <w:marRight w:val="0"/>
          <w:marTop w:val="0"/>
          <w:marBottom w:val="0"/>
          <w:divBdr>
            <w:top w:val="none" w:sz="0" w:space="0" w:color="auto"/>
            <w:left w:val="none" w:sz="0" w:space="0" w:color="auto"/>
            <w:bottom w:val="none" w:sz="0" w:space="0" w:color="auto"/>
            <w:right w:val="none" w:sz="0" w:space="0" w:color="auto"/>
          </w:divBdr>
        </w:div>
        <w:div w:id="420104072">
          <w:marLeft w:val="480"/>
          <w:marRight w:val="0"/>
          <w:marTop w:val="0"/>
          <w:marBottom w:val="0"/>
          <w:divBdr>
            <w:top w:val="none" w:sz="0" w:space="0" w:color="auto"/>
            <w:left w:val="none" w:sz="0" w:space="0" w:color="auto"/>
            <w:bottom w:val="none" w:sz="0" w:space="0" w:color="auto"/>
            <w:right w:val="none" w:sz="0" w:space="0" w:color="auto"/>
          </w:divBdr>
        </w:div>
        <w:div w:id="630940601">
          <w:marLeft w:val="480"/>
          <w:marRight w:val="0"/>
          <w:marTop w:val="0"/>
          <w:marBottom w:val="0"/>
          <w:divBdr>
            <w:top w:val="none" w:sz="0" w:space="0" w:color="auto"/>
            <w:left w:val="none" w:sz="0" w:space="0" w:color="auto"/>
            <w:bottom w:val="none" w:sz="0" w:space="0" w:color="auto"/>
            <w:right w:val="none" w:sz="0" w:space="0" w:color="auto"/>
          </w:divBdr>
        </w:div>
        <w:div w:id="1180045159">
          <w:marLeft w:val="480"/>
          <w:marRight w:val="0"/>
          <w:marTop w:val="0"/>
          <w:marBottom w:val="0"/>
          <w:divBdr>
            <w:top w:val="none" w:sz="0" w:space="0" w:color="auto"/>
            <w:left w:val="none" w:sz="0" w:space="0" w:color="auto"/>
            <w:bottom w:val="none" w:sz="0" w:space="0" w:color="auto"/>
            <w:right w:val="none" w:sz="0" w:space="0" w:color="auto"/>
          </w:divBdr>
        </w:div>
        <w:div w:id="1302273848">
          <w:marLeft w:val="480"/>
          <w:marRight w:val="0"/>
          <w:marTop w:val="0"/>
          <w:marBottom w:val="0"/>
          <w:divBdr>
            <w:top w:val="none" w:sz="0" w:space="0" w:color="auto"/>
            <w:left w:val="none" w:sz="0" w:space="0" w:color="auto"/>
            <w:bottom w:val="none" w:sz="0" w:space="0" w:color="auto"/>
            <w:right w:val="none" w:sz="0" w:space="0" w:color="auto"/>
          </w:divBdr>
        </w:div>
        <w:div w:id="1315649325">
          <w:marLeft w:val="480"/>
          <w:marRight w:val="0"/>
          <w:marTop w:val="0"/>
          <w:marBottom w:val="0"/>
          <w:divBdr>
            <w:top w:val="none" w:sz="0" w:space="0" w:color="auto"/>
            <w:left w:val="none" w:sz="0" w:space="0" w:color="auto"/>
            <w:bottom w:val="none" w:sz="0" w:space="0" w:color="auto"/>
            <w:right w:val="none" w:sz="0" w:space="0" w:color="auto"/>
          </w:divBdr>
        </w:div>
        <w:div w:id="1384913155">
          <w:marLeft w:val="480"/>
          <w:marRight w:val="0"/>
          <w:marTop w:val="0"/>
          <w:marBottom w:val="0"/>
          <w:divBdr>
            <w:top w:val="none" w:sz="0" w:space="0" w:color="auto"/>
            <w:left w:val="none" w:sz="0" w:space="0" w:color="auto"/>
            <w:bottom w:val="none" w:sz="0" w:space="0" w:color="auto"/>
            <w:right w:val="none" w:sz="0" w:space="0" w:color="auto"/>
          </w:divBdr>
        </w:div>
        <w:div w:id="1435247305">
          <w:marLeft w:val="480"/>
          <w:marRight w:val="0"/>
          <w:marTop w:val="0"/>
          <w:marBottom w:val="0"/>
          <w:divBdr>
            <w:top w:val="none" w:sz="0" w:space="0" w:color="auto"/>
            <w:left w:val="none" w:sz="0" w:space="0" w:color="auto"/>
            <w:bottom w:val="none" w:sz="0" w:space="0" w:color="auto"/>
            <w:right w:val="none" w:sz="0" w:space="0" w:color="auto"/>
          </w:divBdr>
        </w:div>
        <w:div w:id="1448504303">
          <w:marLeft w:val="480"/>
          <w:marRight w:val="0"/>
          <w:marTop w:val="0"/>
          <w:marBottom w:val="0"/>
          <w:divBdr>
            <w:top w:val="none" w:sz="0" w:space="0" w:color="auto"/>
            <w:left w:val="none" w:sz="0" w:space="0" w:color="auto"/>
            <w:bottom w:val="none" w:sz="0" w:space="0" w:color="auto"/>
            <w:right w:val="none" w:sz="0" w:space="0" w:color="auto"/>
          </w:divBdr>
        </w:div>
        <w:div w:id="1505389963">
          <w:marLeft w:val="480"/>
          <w:marRight w:val="0"/>
          <w:marTop w:val="0"/>
          <w:marBottom w:val="0"/>
          <w:divBdr>
            <w:top w:val="none" w:sz="0" w:space="0" w:color="auto"/>
            <w:left w:val="none" w:sz="0" w:space="0" w:color="auto"/>
            <w:bottom w:val="none" w:sz="0" w:space="0" w:color="auto"/>
            <w:right w:val="none" w:sz="0" w:space="0" w:color="auto"/>
          </w:divBdr>
        </w:div>
        <w:div w:id="2108302214">
          <w:marLeft w:val="480"/>
          <w:marRight w:val="0"/>
          <w:marTop w:val="0"/>
          <w:marBottom w:val="0"/>
          <w:divBdr>
            <w:top w:val="none" w:sz="0" w:space="0" w:color="auto"/>
            <w:left w:val="none" w:sz="0" w:space="0" w:color="auto"/>
            <w:bottom w:val="none" w:sz="0" w:space="0" w:color="auto"/>
            <w:right w:val="none" w:sz="0" w:space="0" w:color="auto"/>
          </w:divBdr>
        </w:div>
      </w:divsChild>
    </w:div>
    <w:div w:id="1959411449">
      <w:bodyDiv w:val="1"/>
      <w:marLeft w:val="0"/>
      <w:marRight w:val="0"/>
      <w:marTop w:val="0"/>
      <w:marBottom w:val="0"/>
      <w:divBdr>
        <w:top w:val="none" w:sz="0" w:space="0" w:color="auto"/>
        <w:left w:val="none" w:sz="0" w:space="0" w:color="auto"/>
        <w:bottom w:val="none" w:sz="0" w:space="0" w:color="auto"/>
        <w:right w:val="none" w:sz="0" w:space="0" w:color="auto"/>
      </w:divBdr>
    </w:div>
    <w:div w:id="1959799173">
      <w:bodyDiv w:val="1"/>
      <w:marLeft w:val="0"/>
      <w:marRight w:val="0"/>
      <w:marTop w:val="0"/>
      <w:marBottom w:val="0"/>
      <w:divBdr>
        <w:top w:val="none" w:sz="0" w:space="0" w:color="auto"/>
        <w:left w:val="none" w:sz="0" w:space="0" w:color="auto"/>
        <w:bottom w:val="none" w:sz="0" w:space="0" w:color="auto"/>
        <w:right w:val="none" w:sz="0" w:space="0" w:color="auto"/>
      </w:divBdr>
    </w:div>
    <w:div w:id="1960260836">
      <w:bodyDiv w:val="1"/>
      <w:marLeft w:val="0"/>
      <w:marRight w:val="0"/>
      <w:marTop w:val="0"/>
      <w:marBottom w:val="0"/>
      <w:divBdr>
        <w:top w:val="none" w:sz="0" w:space="0" w:color="auto"/>
        <w:left w:val="none" w:sz="0" w:space="0" w:color="auto"/>
        <w:bottom w:val="none" w:sz="0" w:space="0" w:color="auto"/>
        <w:right w:val="none" w:sz="0" w:space="0" w:color="auto"/>
      </w:divBdr>
    </w:div>
    <w:div w:id="1960334936">
      <w:bodyDiv w:val="1"/>
      <w:marLeft w:val="0"/>
      <w:marRight w:val="0"/>
      <w:marTop w:val="0"/>
      <w:marBottom w:val="0"/>
      <w:divBdr>
        <w:top w:val="none" w:sz="0" w:space="0" w:color="auto"/>
        <w:left w:val="none" w:sz="0" w:space="0" w:color="auto"/>
        <w:bottom w:val="none" w:sz="0" w:space="0" w:color="auto"/>
        <w:right w:val="none" w:sz="0" w:space="0" w:color="auto"/>
      </w:divBdr>
    </w:div>
    <w:div w:id="1960338067">
      <w:bodyDiv w:val="1"/>
      <w:marLeft w:val="0"/>
      <w:marRight w:val="0"/>
      <w:marTop w:val="0"/>
      <w:marBottom w:val="0"/>
      <w:divBdr>
        <w:top w:val="none" w:sz="0" w:space="0" w:color="auto"/>
        <w:left w:val="none" w:sz="0" w:space="0" w:color="auto"/>
        <w:bottom w:val="none" w:sz="0" w:space="0" w:color="auto"/>
        <w:right w:val="none" w:sz="0" w:space="0" w:color="auto"/>
      </w:divBdr>
    </w:div>
    <w:div w:id="1960379956">
      <w:bodyDiv w:val="1"/>
      <w:marLeft w:val="0"/>
      <w:marRight w:val="0"/>
      <w:marTop w:val="0"/>
      <w:marBottom w:val="0"/>
      <w:divBdr>
        <w:top w:val="none" w:sz="0" w:space="0" w:color="auto"/>
        <w:left w:val="none" w:sz="0" w:space="0" w:color="auto"/>
        <w:bottom w:val="none" w:sz="0" w:space="0" w:color="auto"/>
        <w:right w:val="none" w:sz="0" w:space="0" w:color="auto"/>
      </w:divBdr>
    </w:div>
    <w:div w:id="1960717292">
      <w:bodyDiv w:val="1"/>
      <w:marLeft w:val="0"/>
      <w:marRight w:val="0"/>
      <w:marTop w:val="0"/>
      <w:marBottom w:val="0"/>
      <w:divBdr>
        <w:top w:val="none" w:sz="0" w:space="0" w:color="auto"/>
        <w:left w:val="none" w:sz="0" w:space="0" w:color="auto"/>
        <w:bottom w:val="none" w:sz="0" w:space="0" w:color="auto"/>
        <w:right w:val="none" w:sz="0" w:space="0" w:color="auto"/>
      </w:divBdr>
    </w:div>
    <w:div w:id="1960837959">
      <w:bodyDiv w:val="1"/>
      <w:marLeft w:val="0"/>
      <w:marRight w:val="0"/>
      <w:marTop w:val="0"/>
      <w:marBottom w:val="0"/>
      <w:divBdr>
        <w:top w:val="none" w:sz="0" w:space="0" w:color="auto"/>
        <w:left w:val="none" w:sz="0" w:space="0" w:color="auto"/>
        <w:bottom w:val="none" w:sz="0" w:space="0" w:color="auto"/>
        <w:right w:val="none" w:sz="0" w:space="0" w:color="auto"/>
      </w:divBdr>
    </w:div>
    <w:div w:id="1960912011">
      <w:bodyDiv w:val="1"/>
      <w:marLeft w:val="0"/>
      <w:marRight w:val="0"/>
      <w:marTop w:val="0"/>
      <w:marBottom w:val="0"/>
      <w:divBdr>
        <w:top w:val="none" w:sz="0" w:space="0" w:color="auto"/>
        <w:left w:val="none" w:sz="0" w:space="0" w:color="auto"/>
        <w:bottom w:val="none" w:sz="0" w:space="0" w:color="auto"/>
        <w:right w:val="none" w:sz="0" w:space="0" w:color="auto"/>
      </w:divBdr>
    </w:div>
    <w:div w:id="1961257055">
      <w:bodyDiv w:val="1"/>
      <w:marLeft w:val="0"/>
      <w:marRight w:val="0"/>
      <w:marTop w:val="0"/>
      <w:marBottom w:val="0"/>
      <w:divBdr>
        <w:top w:val="none" w:sz="0" w:space="0" w:color="auto"/>
        <w:left w:val="none" w:sz="0" w:space="0" w:color="auto"/>
        <w:bottom w:val="none" w:sz="0" w:space="0" w:color="auto"/>
        <w:right w:val="none" w:sz="0" w:space="0" w:color="auto"/>
      </w:divBdr>
    </w:div>
    <w:div w:id="1961262335">
      <w:bodyDiv w:val="1"/>
      <w:marLeft w:val="0"/>
      <w:marRight w:val="0"/>
      <w:marTop w:val="0"/>
      <w:marBottom w:val="0"/>
      <w:divBdr>
        <w:top w:val="none" w:sz="0" w:space="0" w:color="auto"/>
        <w:left w:val="none" w:sz="0" w:space="0" w:color="auto"/>
        <w:bottom w:val="none" w:sz="0" w:space="0" w:color="auto"/>
        <w:right w:val="none" w:sz="0" w:space="0" w:color="auto"/>
      </w:divBdr>
      <w:divsChild>
        <w:div w:id="69739072">
          <w:marLeft w:val="480"/>
          <w:marRight w:val="0"/>
          <w:marTop w:val="0"/>
          <w:marBottom w:val="0"/>
          <w:divBdr>
            <w:top w:val="none" w:sz="0" w:space="0" w:color="auto"/>
            <w:left w:val="none" w:sz="0" w:space="0" w:color="auto"/>
            <w:bottom w:val="none" w:sz="0" w:space="0" w:color="auto"/>
            <w:right w:val="none" w:sz="0" w:space="0" w:color="auto"/>
          </w:divBdr>
        </w:div>
        <w:div w:id="130683900">
          <w:marLeft w:val="480"/>
          <w:marRight w:val="0"/>
          <w:marTop w:val="0"/>
          <w:marBottom w:val="0"/>
          <w:divBdr>
            <w:top w:val="none" w:sz="0" w:space="0" w:color="auto"/>
            <w:left w:val="none" w:sz="0" w:space="0" w:color="auto"/>
            <w:bottom w:val="none" w:sz="0" w:space="0" w:color="auto"/>
            <w:right w:val="none" w:sz="0" w:space="0" w:color="auto"/>
          </w:divBdr>
        </w:div>
        <w:div w:id="156043413">
          <w:marLeft w:val="480"/>
          <w:marRight w:val="0"/>
          <w:marTop w:val="0"/>
          <w:marBottom w:val="0"/>
          <w:divBdr>
            <w:top w:val="none" w:sz="0" w:space="0" w:color="auto"/>
            <w:left w:val="none" w:sz="0" w:space="0" w:color="auto"/>
            <w:bottom w:val="none" w:sz="0" w:space="0" w:color="auto"/>
            <w:right w:val="none" w:sz="0" w:space="0" w:color="auto"/>
          </w:divBdr>
        </w:div>
        <w:div w:id="178280048">
          <w:marLeft w:val="480"/>
          <w:marRight w:val="0"/>
          <w:marTop w:val="0"/>
          <w:marBottom w:val="0"/>
          <w:divBdr>
            <w:top w:val="none" w:sz="0" w:space="0" w:color="auto"/>
            <w:left w:val="none" w:sz="0" w:space="0" w:color="auto"/>
            <w:bottom w:val="none" w:sz="0" w:space="0" w:color="auto"/>
            <w:right w:val="none" w:sz="0" w:space="0" w:color="auto"/>
          </w:divBdr>
        </w:div>
        <w:div w:id="276134563">
          <w:marLeft w:val="480"/>
          <w:marRight w:val="0"/>
          <w:marTop w:val="0"/>
          <w:marBottom w:val="0"/>
          <w:divBdr>
            <w:top w:val="none" w:sz="0" w:space="0" w:color="auto"/>
            <w:left w:val="none" w:sz="0" w:space="0" w:color="auto"/>
            <w:bottom w:val="none" w:sz="0" w:space="0" w:color="auto"/>
            <w:right w:val="none" w:sz="0" w:space="0" w:color="auto"/>
          </w:divBdr>
        </w:div>
        <w:div w:id="475417344">
          <w:marLeft w:val="480"/>
          <w:marRight w:val="0"/>
          <w:marTop w:val="0"/>
          <w:marBottom w:val="0"/>
          <w:divBdr>
            <w:top w:val="none" w:sz="0" w:space="0" w:color="auto"/>
            <w:left w:val="none" w:sz="0" w:space="0" w:color="auto"/>
            <w:bottom w:val="none" w:sz="0" w:space="0" w:color="auto"/>
            <w:right w:val="none" w:sz="0" w:space="0" w:color="auto"/>
          </w:divBdr>
        </w:div>
        <w:div w:id="530802126">
          <w:marLeft w:val="480"/>
          <w:marRight w:val="0"/>
          <w:marTop w:val="0"/>
          <w:marBottom w:val="0"/>
          <w:divBdr>
            <w:top w:val="none" w:sz="0" w:space="0" w:color="auto"/>
            <w:left w:val="none" w:sz="0" w:space="0" w:color="auto"/>
            <w:bottom w:val="none" w:sz="0" w:space="0" w:color="auto"/>
            <w:right w:val="none" w:sz="0" w:space="0" w:color="auto"/>
          </w:divBdr>
        </w:div>
        <w:div w:id="601884157">
          <w:marLeft w:val="480"/>
          <w:marRight w:val="0"/>
          <w:marTop w:val="0"/>
          <w:marBottom w:val="0"/>
          <w:divBdr>
            <w:top w:val="none" w:sz="0" w:space="0" w:color="auto"/>
            <w:left w:val="none" w:sz="0" w:space="0" w:color="auto"/>
            <w:bottom w:val="none" w:sz="0" w:space="0" w:color="auto"/>
            <w:right w:val="none" w:sz="0" w:space="0" w:color="auto"/>
          </w:divBdr>
        </w:div>
        <w:div w:id="610282434">
          <w:marLeft w:val="480"/>
          <w:marRight w:val="0"/>
          <w:marTop w:val="0"/>
          <w:marBottom w:val="0"/>
          <w:divBdr>
            <w:top w:val="none" w:sz="0" w:space="0" w:color="auto"/>
            <w:left w:val="none" w:sz="0" w:space="0" w:color="auto"/>
            <w:bottom w:val="none" w:sz="0" w:space="0" w:color="auto"/>
            <w:right w:val="none" w:sz="0" w:space="0" w:color="auto"/>
          </w:divBdr>
        </w:div>
        <w:div w:id="845023488">
          <w:marLeft w:val="480"/>
          <w:marRight w:val="0"/>
          <w:marTop w:val="0"/>
          <w:marBottom w:val="0"/>
          <w:divBdr>
            <w:top w:val="none" w:sz="0" w:space="0" w:color="auto"/>
            <w:left w:val="none" w:sz="0" w:space="0" w:color="auto"/>
            <w:bottom w:val="none" w:sz="0" w:space="0" w:color="auto"/>
            <w:right w:val="none" w:sz="0" w:space="0" w:color="auto"/>
          </w:divBdr>
        </w:div>
        <w:div w:id="852841810">
          <w:marLeft w:val="480"/>
          <w:marRight w:val="0"/>
          <w:marTop w:val="0"/>
          <w:marBottom w:val="0"/>
          <w:divBdr>
            <w:top w:val="none" w:sz="0" w:space="0" w:color="auto"/>
            <w:left w:val="none" w:sz="0" w:space="0" w:color="auto"/>
            <w:bottom w:val="none" w:sz="0" w:space="0" w:color="auto"/>
            <w:right w:val="none" w:sz="0" w:space="0" w:color="auto"/>
          </w:divBdr>
        </w:div>
        <w:div w:id="870797610">
          <w:marLeft w:val="480"/>
          <w:marRight w:val="0"/>
          <w:marTop w:val="0"/>
          <w:marBottom w:val="0"/>
          <w:divBdr>
            <w:top w:val="none" w:sz="0" w:space="0" w:color="auto"/>
            <w:left w:val="none" w:sz="0" w:space="0" w:color="auto"/>
            <w:bottom w:val="none" w:sz="0" w:space="0" w:color="auto"/>
            <w:right w:val="none" w:sz="0" w:space="0" w:color="auto"/>
          </w:divBdr>
        </w:div>
        <w:div w:id="883174159">
          <w:marLeft w:val="480"/>
          <w:marRight w:val="0"/>
          <w:marTop w:val="0"/>
          <w:marBottom w:val="0"/>
          <w:divBdr>
            <w:top w:val="none" w:sz="0" w:space="0" w:color="auto"/>
            <w:left w:val="none" w:sz="0" w:space="0" w:color="auto"/>
            <w:bottom w:val="none" w:sz="0" w:space="0" w:color="auto"/>
            <w:right w:val="none" w:sz="0" w:space="0" w:color="auto"/>
          </w:divBdr>
        </w:div>
        <w:div w:id="884026816">
          <w:marLeft w:val="480"/>
          <w:marRight w:val="0"/>
          <w:marTop w:val="0"/>
          <w:marBottom w:val="0"/>
          <w:divBdr>
            <w:top w:val="none" w:sz="0" w:space="0" w:color="auto"/>
            <w:left w:val="none" w:sz="0" w:space="0" w:color="auto"/>
            <w:bottom w:val="none" w:sz="0" w:space="0" w:color="auto"/>
            <w:right w:val="none" w:sz="0" w:space="0" w:color="auto"/>
          </w:divBdr>
        </w:div>
        <w:div w:id="892034916">
          <w:marLeft w:val="480"/>
          <w:marRight w:val="0"/>
          <w:marTop w:val="0"/>
          <w:marBottom w:val="0"/>
          <w:divBdr>
            <w:top w:val="none" w:sz="0" w:space="0" w:color="auto"/>
            <w:left w:val="none" w:sz="0" w:space="0" w:color="auto"/>
            <w:bottom w:val="none" w:sz="0" w:space="0" w:color="auto"/>
            <w:right w:val="none" w:sz="0" w:space="0" w:color="auto"/>
          </w:divBdr>
        </w:div>
        <w:div w:id="926184936">
          <w:marLeft w:val="480"/>
          <w:marRight w:val="0"/>
          <w:marTop w:val="0"/>
          <w:marBottom w:val="0"/>
          <w:divBdr>
            <w:top w:val="none" w:sz="0" w:space="0" w:color="auto"/>
            <w:left w:val="none" w:sz="0" w:space="0" w:color="auto"/>
            <w:bottom w:val="none" w:sz="0" w:space="0" w:color="auto"/>
            <w:right w:val="none" w:sz="0" w:space="0" w:color="auto"/>
          </w:divBdr>
        </w:div>
        <w:div w:id="927887248">
          <w:marLeft w:val="480"/>
          <w:marRight w:val="0"/>
          <w:marTop w:val="0"/>
          <w:marBottom w:val="0"/>
          <w:divBdr>
            <w:top w:val="none" w:sz="0" w:space="0" w:color="auto"/>
            <w:left w:val="none" w:sz="0" w:space="0" w:color="auto"/>
            <w:bottom w:val="none" w:sz="0" w:space="0" w:color="auto"/>
            <w:right w:val="none" w:sz="0" w:space="0" w:color="auto"/>
          </w:divBdr>
        </w:div>
        <w:div w:id="937518569">
          <w:marLeft w:val="480"/>
          <w:marRight w:val="0"/>
          <w:marTop w:val="0"/>
          <w:marBottom w:val="0"/>
          <w:divBdr>
            <w:top w:val="none" w:sz="0" w:space="0" w:color="auto"/>
            <w:left w:val="none" w:sz="0" w:space="0" w:color="auto"/>
            <w:bottom w:val="none" w:sz="0" w:space="0" w:color="auto"/>
            <w:right w:val="none" w:sz="0" w:space="0" w:color="auto"/>
          </w:divBdr>
        </w:div>
        <w:div w:id="1077751034">
          <w:marLeft w:val="480"/>
          <w:marRight w:val="0"/>
          <w:marTop w:val="0"/>
          <w:marBottom w:val="0"/>
          <w:divBdr>
            <w:top w:val="none" w:sz="0" w:space="0" w:color="auto"/>
            <w:left w:val="none" w:sz="0" w:space="0" w:color="auto"/>
            <w:bottom w:val="none" w:sz="0" w:space="0" w:color="auto"/>
            <w:right w:val="none" w:sz="0" w:space="0" w:color="auto"/>
          </w:divBdr>
        </w:div>
        <w:div w:id="1092094469">
          <w:marLeft w:val="480"/>
          <w:marRight w:val="0"/>
          <w:marTop w:val="0"/>
          <w:marBottom w:val="0"/>
          <w:divBdr>
            <w:top w:val="none" w:sz="0" w:space="0" w:color="auto"/>
            <w:left w:val="none" w:sz="0" w:space="0" w:color="auto"/>
            <w:bottom w:val="none" w:sz="0" w:space="0" w:color="auto"/>
            <w:right w:val="none" w:sz="0" w:space="0" w:color="auto"/>
          </w:divBdr>
        </w:div>
        <w:div w:id="1113747763">
          <w:marLeft w:val="480"/>
          <w:marRight w:val="0"/>
          <w:marTop w:val="0"/>
          <w:marBottom w:val="0"/>
          <w:divBdr>
            <w:top w:val="none" w:sz="0" w:space="0" w:color="auto"/>
            <w:left w:val="none" w:sz="0" w:space="0" w:color="auto"/>
            <w:bottom w:val="none" w:sz="0" w:space="0" w:color="auto"/>
            <w:right w:val="none" w:sz="0" w:space="0" w:color="auto"/>
          </w:divBdr>
        </w:div>
        <w:div w:id="1174803317">
          <w:marLeft w:val="480"/>
          <w:marRight w:val="0"/>
          <w:marTop w:val="0"/>
          <w:marBottom w:val="0"/>
          <w:divBdr>
            <w:top w:val="none" w:sz="0" w:space="0" w:color="auto"/>
            <w:left w:val="none" w:sz="0" w:space="0" w:color="auto"/>
            <w:bottom w:val="none" w:sz="0" w:space="0" w:color="auto"/>
            <w:right w:val="none" w:sz="0" w:space="0" w:color="auto"/>
          </w:divBdr>
        </w:div>
        <w:div w:id="1203516723">
          <w:marLeft w:val="480"/>
          <w:marRight w:val="0"/>
          <w:marTop w:val="0"/>
          <w:marBottom w:val="0"/>
          <w:divBdr>
            <w:top w:val="none" w:sz="0" w:space="0" w:color="auto"/>
            <w:left w:val="none" w:sz="0" w:space="0" w:color="auto"/>
            <w:bottom w:val="none" w:sz="0" w:space="0" w:color="auto"/>
            <w:right w:val="none" w:sz="0" w:space="0" w:color="auto"/>
          </w:divBdr>
        </w:div>
        <w:div w:id="1244335852">
          <w:marLeft w:val="480"/>
          <w:marRight w:val="0"/>
          <w:marTop w:val="0"/>
          <w:marBottom w:val="0"/>
          <w:divBdr>
            <w:top w:val="none" w:sz="0" w:space="0" w:color="auto"/>
            <w:left w:val="none" w:sz="0" w:space="0" w:color="auto"/>
            <w:bottom w:val="none" w:sz="0" w:space="0" w:color="auto"/>
            <w:right w:val="none" w:sz="0" w:space="0" w:color="auto"/>
          </w:divBdr>
        </w:div>
        <w:div w:id="1263147436">
          <w:marLeft w:val="480"/>
          <w:marRight w:val="0"/>
          <w:marTop w:val="0"/>
          <w:marBottom w:val="0"/>
          <w:divBdr>
            <w:top w:val="none" w:sz="0" w:space="0" w:color="auto"/>
            <w:left w:val="none" w:sz="0" w:space="0" w:color="auto"/>
            <w:bottom w:val="none" w:sz="0" w:space="0" w:color="auto"/>
            <w:right w:val="none" w:sz="0" w:space="0" w:color="auto"/>
          </w:divBdr>
        </w:div>
        <w:div w:id="1326931855">
          <w:marLeft w:val="480"/>
          <w:marRight w:val="0"/>
          <w:marTop w:val="0"/>
          <w:marBottom w:val="0"/>
          <w:divBdr>
            <w:top w:val="none" w:sz="0" w:space="0" w:color="auto"/>
            <w:left w:val="none" w:sz="0" w:space="0" w:color="auto"/>
            <w:bottom w:val="none" w:sz="0" w:space="0" w:color="auto"/>
            <w:right w:val="none" w:sz="0" w:space="0" w:color="auto"/>
          </w:divBdr>
        </w:div>
        <w:div w:id="1383403250">
          <w:marLeft w:val="480"/>
          <w:marRight w:val="0"/>
          <w:marTop w:val="0"/>
          <w:marBottom w:val="0"/>
          <w:divBdr>
            <w:top w:val="none" w:sz="0" w:space="0" w:color="auto"/>
            <w:left w:val="none" w:sz="0" w:space="0" w:color="auto"/>
            <w:bottom w:val="none" w:sz="0" w:space="0" w:color="auto"/>
            <w:right w:val="none" w:sz="0" w:space="0" w:color="auto"/>
          </w:divBdr>
        </w:div>
        <w:div w:id="1398743788">
          <w:marLeft w:val="480"/>
          <w:marRight w:val="0"/>
          <w:marTop w:val="0"/>
          <w:marBottom w:val="0"/>
          <w:divBdr>
            <w:top w:val="none" w:sz="0" w:space="0" w:color="auto"/>
            <w:left w:val="none" w:sz="0" w:space="0" w:color="auto"/>
            <w:bottom w:val="none" w:sz="0" w:space="0" w:color="auto"/>
            <w:right w:val="none" w:sz="0" w:space="0" w:color="auto"/>
          </w:divBdr>
        </w:div>
        <w:div w:id="1410689676">
          <w:marLeft w:val="480"/>
          <w:marRight w:val="0"/>
          <w:marTop w:val="0"/>
          <w:marBottom w:val="0"/>
          <w:divBdr>
            <w:top w:val="none" w:sz="0" w:space="0" w:color="auto"/>
            <w:left w:val="none" w:sz="0" w:space="0" w:color="auto"/>
            <w:bottom w:val="none" w:sz="0" w:space="0" w:color="auto"/>
            <w:right w:val="none" w:sz="0" w:space="0" w:color="auto"/>
          </w:divBdr>
        </w:div>
        <w:div w:id="1431269754">
          <w:marLeft w:val="480"/>
          <w:marRight w:val="0"/>
          <w:marTop w:val="0"/>
          <w:marBottom w:val="0"/>
          <w:divBdr>
            <w:top w:val="none" w:sz="0" w:space="0" w:color="auto"/>
            <w:left w:val="none" w:sz="0" w:space="0" w:color="auto"/>
            <w:bottom w:val="none" w:sz="0" w:space="0" w:color="auto"/>
            <w:right w:val="none" w:sz="0" w:space="0" w:color="auto"/>
          </w:divBdr>
        </w:div>
        <w:div w:id="1506286868">
          <w:marLeft w:val="480"/>
          <w:marRight w:val="0"/>
          <w:marTop w:val="0"/>
          <w:marBottom w:val="0"/>
          <w:divBdr>
            <w:top w:val="none" w:sz="0" w:space="0" w:color="auto"/>
            <w:left w:val="none" w:sz="0" w:space="0" w:color="auto"/>
            <w:bottom w:val="none" w:sz="0" w:space="0" w:color="auto"/>
            <w:right w:val="none" w:sz="0" w:space="0" w:color="auto"/>
          </w:divBdr>
        </w:div>
        <w:div w:id="1526476835">
          <w:marLeft w:val="480"/>
          <w:marRight w:val="0"/>
          <w:marTop w:val="0"/>
          <w:marBottom w:val="0"/>
          <w:divBdr>
            <w:top w:val="none" w:sz="0" w:space="0" w:color="auto"/>
            <w:left w:val="none" w:sz="0" w:space="0" w:color="auto"/>
            <w:bottom w:val="none" w:sz="0" w:space="0" w:color="auto"/>
            <w:right w:val="none" w:sz="0" w:space="0" w:color="auto"/>
          </w:divBdr>
        </w:div>
        <w:div w:id="1573396172">
          <w:marLeft w:val="480"/>
          <w:marRight w:val="0"/>
          <w:marTop w:val="0"/>
          <w:marBottom w:val="0"/>
          <w:divBdr>
            <w:top w:val="none" w:sz="0" w:space="0" w:color="auto"/>
            <w:left w:val="none" w:sz="0" w:space="0" w:color="auto"/>
            <w:bottom w:val="none" w:sz="0" w:space="0" w:color="auto"/>
            <w:right w:val="none" w:sz="0" w:space="0" w:color="auto"/>
          </w:divBdr>
        </w:div>
        <w:div w:id="1647010001">
          <w:marLeft w:val="480"/>
          <w:marRight w:val="0"/>
          <w:marTop w:val="0"/>
          <w:marBottom w:val="0"/>
          <w:divBdr>
            <w:top w:val="none" w:sz="0" w:space="0" w:color="auto"/>
            <w:left w:val="none" w:sz="0" w:space="0" w:color="auto"/>
            <w:bottom w:val="none" w:sz="0" w:space="0" w:color="auto"/>
            <w:right w:val="none" w:sz="0" w:space="0" w:color="auto"/>
          </w:divBdr>
        </w:div>
        <w:div w:id="1670864889">
          <w:marLeft w:val="480"/>
          <w:marRight w:val="0"/>
          <w:marTop w:val="0"/>
          <w:marBottom w:val="0"/>
          <w:divBdr>
            <w:top w:val="none" w:sz="0" w:space="0" w:color="auto"/>
            <w:left w:val="none" w:sz="0" w:space="0" w:color="auto"/>
            <w:bottom w:val="none" w:sz="0" w:space="0" w:color="auto"/>
            <w:right w:val="none" w:sz="0" w:space="0" w:color="auto"/>
          </w:divBdr>
        </w:div>
        <w:div w:id="1679430746">
          <w:marLeft w:val="480"/>
          <w:marRight w:val="0"/>
          <w:marTop w:val="0"/>
          <w:marBottom w:val="0"/>
          <w:divBdr>
            <w:top w:val="none" w:sz="0" w:space="0" w:color="auto"/>
            <w:left w:val="none" w:sz="0" w:space="0" w:color="auto"/>
            <w:bottom w:val="none" w:sz="0" w:space="0" w:color="auto"/>
            <w:right w:val="none" w:sz="0" w:space="0" w:color="auto"/>
          </w:divBdr>
        </w:div>
        <w:div w:id="1713070258">
          <w:marLeft w:val="480"/>
          <w:marRight w:val="0"/>
          <w:marTop w:val="0"/>
          <w:marBottom w:val="0"/>
          <w:divBdr>
            <w:top w:val="none" w:sz="0" w:space="0" w:color="auto"/>
            <w:left w:val="none" w:sz="0" w:space="0" w:color="auto"/>
            <w:bottom w:val="none" w:sz="0" w:space="0" w:color="auto"/>
            <w:right w:val="none" w:sz="0" w:space="0" w:color="auto"/>
          </w:divBdr>
        </w:div>
        <w:div w:id="1719276650">
          <w:marLeft w:val="480"/>
          <w:marRight w:val="0"/>
          <w:marTop w:val="0"/>
          <w:marBottom w:val="0"/>
          <w:divBdr>
            <w:top w:val="none" w:sz="0" w:space="0" w:color="auto"/>
            <w:left w:val="none" w:sz="0" w:space="0" w:color="auto"/>
            <w:bottom w:val="none" w:sz="0" w:space="0" w:color="auto"/>
            <w:right w:val="none" w:sz="0" w:space="0" w:color="auto"/>
          </w:divBdr>
        </w:div>
        <w:div w:id="1723216604">
          <w:marLeft w:val="480"/>
          <w:marRight w:val="0"/>
          <w:marTop w:val="0"/>
          <w:marBottom w:val="0"/>
          <w:divBdr>
            <w:top w:val="none" w:sz="0" w:space="0" w:color="auto"/>
            <w:left w:val="none" w:sz="0" w:space="0" w:color="auto"/>
            <w:bottom w:val="none" w:sz="0" w:space="0" w:color="auto"/>
            <w:right w:val="none" w:sz="0" w:space="0" w:color="auto"/>
          </w:divBdr>
        </w:div>
        <w:div w:id="1810513519">
          <w:marLeft w:val="480"/>
          <w:marRight w:val="0"/>
          <w:marTop w:val="0"/>
          <w:marBottom w:val="0"/>
          <w:divBdr>
            <w:top w:val="none" w:sz="0" w:space="0" w:color="auto"/>
            <w:left w:val="none" w:sz="0" w:space="0" w:color="auto"/>
            <w:bottom w:val="none" w:sz="0" w:space="0" w:color="auto"/>
            <w:right w:val="none" w:sz="0" w:space="0" w:color="auto"/>
          </w:divBdr>
        </w:div>
        <w:div w:id="1836341763">
          <w:marLeft w:val="480"/>
          <w:marRight w:val="0"/>
          <w:marTop w:val="0"/>
          <w:marBottom w:val="0"/>
          <w:divBdr>
            <w:top w:val="none" w:sz="0" w:space="0" w:color="auto"/>
            <w:left w:val="none" w:sz="0" w:space="0" w:color="auto"/>
            <w:bottom w:val="none" w:sz="0" w:space="0" w:color="auto"/>
            <w:right w:val="none" w:sz="0" w:space="0" w:color="auto"/>
          </w:divBdr>
        </w:div>
        <w:div w:id="1847552782">
          <w:marLeft w:val="480"/>
          <w:marRight w:val="0"/>
          <w:marTop w:val="0"/>
          <w:marBottom w:val="0"/>
          <w:divBdr>
            <w:top w:val="none" w:sz="0" w:space="0" w:color="auto"/>
            <w:left w:val="none" w:sz="0" w:space="0" w:color="auto"/>
            <w:bottom w:val="none" w:sz="0" w:space="0" w:color="auto"/>
            <w:right w:val="none" w:sz="0" w:space="0" w:color="auto"/>
          </w:divBdr>
        </w:div>
        <w:div w:id="1905289509">
          <w:marLeft w:val="480"/>
          <w:marRight w:val="0"/>
          <w:marTop w:val="0"/>
          <w:marBottom w:val="0"/>
          <w:divBdr>
            <w:top w:val="none" w:sz="0" w:space="0" w:color="auto"/>
            <w:left w:val="none" w:sz="0" w:space="0" w:color="auto"/>
            <w:bottom w:val="none" w:sz="0" w:space="0" w:color="auto"/>
            <w:right w:val="none" w:sz="0" w:space="0" w:color="auto"/>
          </w:divBdr>
        </w:div>
        <w:div w:id="1920603513">
          <w:marLeft w:val="480"/>
          <w:marRight w:val="0"/>
          <w:marTop w:val="0"/>
          <w:marBottom w:val="0"/>
          <w:divBdr>
            <w:top w:val="none" w:sz="0" w:space="0" w:color="auto"/>
            <w:left w:val="none" w:sz="0" w:space="0" w:color="auto"/>
            <w:bottom w:val="none" w:sz="0" w:space="0" w:color="auto"/>
            <w:right w:val="none" w:sz="0" w:space="0" w:color="auto"/>
          </w:divBdr>
        </w:div>
        <w:div w:id="2063016699">
          <w:marLeft w:val="480"/>
          <w:marRight w:val="0"/>
          <w:marTop w:val="0"/>
          <w:marBottom w:val="0"/>
          <w:divBdr>
            <w:top w:val="none" w:sz="0" w:space="0" w:color="auto"/>
            <w:left w:val="none" w:sz="0" w:space="0" w:color="auto"/>
            <w:bottom w:val="none" w:sz="0" w:space="0" w:color="auto"/>
            <w:right w:val="none" w:sz="0" w:space="0" w:color="auto"/>
          </w:divBdr>
        </w:div>
        <w:div w:id="2096702085">
          <w:marLeft w:val="480"/>
          <w:marRight w:val="0"/>
          <w:marTop w:val="0"/>
          <w:marBottom w:val="0"/>
          <w:divBdr>
            <w:top w:val="none" w:sz="0" w:space="0" w:color="auto"/>
            <w:left w:val="none" w:sz="0" w:space="0" w:color="auto"/>
            <w:bottom w:val="none" w:sz="0" w:space="0" w:color="auto"/>
            <w:right w:val="none" w:sz="0" w:space="0" w:color="auto"/>
          </w:divBdr>
        </w:div>
        <w:div w:id="2105682225">
          <w:marLeft w:val="480"/>
          <w:marRight w:val="0"/>
          <w:marTop w:val="0"/>
          <w:marBottom w:val="0"/>
          <w:divBdr>
            <w:top w:val="none" w:sz="0" w:space="0" w:color="auto"/>
            <w:left w:val="none" w:sz="0" w:space="0" w:color="auto"/>
            <w:bottom w:val="none" w:sz="0" w:space="0" w:color="auto"/>
            <w:right w:val="none" w:sz="0" w:space="0" w:color="auto"/>
          </w:divBdr>
        </w:div>
      </w:divsChild>
    </w:div>
    <w:div w:id="1961497379">
      <w:bodyDiv w:val="1"/>
      <w:marLeft w:val="0"/>
      <w:marRight w:val="0"/>
      <w:marTop w:val="0"/>
      <w:marBottom w:val="0"/>
      <w:divBdr>
        <w:top w:val="none" w:sz="0" w:space="0" w:color="auto"/>
        <w:left w:val="none" w:sz="0" w:space="0" w:color="auto"/>
        <w:bottom w:val="none" w:sz="0" w:space="0" w:color="auto"/>
        <w:right w:val="none" w:sz="0" w:space="0" w:color="auto"/>
      </w:divBdr>
    </w:div>
    <w:div w:id="1961641496">
      <w:bodyDiv w:val="1"/>
      <w:marLeft w:val="0"/>
      <w:marRight w:val="0"/>
      <w:marTop w:val="0"/>
      <w:marBottom w:val="0"/>
      <w:divBdr>
        <w:top w:val="none" w:sz="0" w:space="0" w:color="auto"/>
        <w:left w:val="none" w:sz="0" w:space="0" w:color="auto"/>
        <w:bottom w:val="none" w:sz="0" w:space="0" w:color="auto"/>
        <w:right w:val="none" w:sz="0" w:space="0" w:color="auto"/>
      </w:divBdr>
    </w:div>
    <w:div w:id="1961761419">
      <w:bodyDiv w:val="1"/>
      <w:marLeft w:val="0"/>
      <w:marRight w:val="0"/>
      <w:marTop w:val="0"/>
      <w:marBottom w:val="0"/>
      <w:divBdr>
        <w:top w:val="none" w:sz="0" w:space="0" w:color="auto"/>
        <w:left w:val="none" w:sz="0" w:space="0" w:color="auto"/>
        <w:bottom w:val="none" w:sz="0" w:space="0" w:color="auto"/>
        <w:right w:val="none" w:sz="0" w:space="0" w:color="auto"/>
      </w:divBdr>
    </w:div>
    <w:div w:id="1961915226">
      <w:bodyDiv w:val="1"/>
      <w:marLeft w:val="0"/>
      <w:marRight w:val="0"/>
      <w:marTop w:val="0"/>
      <w:marBottom w:val="0"/>
      <w:divBdr>
        <w:top w:val="none" w:sz="0" w:space="0" w:color="auto"/>
        <w:left w:val="none" w:sz="0" w:space="0" w:color="auto"/>
        <w:bottom w:val="none" w:sz="0" w:space="0" w:color="auto"/>
        <w:right w:val="none" w:sz="0" w:space="0" w:color="auto"/>
      </w:divBdr>
    </w:div>
    <w:div w:id="1962035072">
      <w:bodyDiv w:val="1"/>
      <w:marLeft w:val="0"/>
      <w:marRight w:val="0"/>
      <w:marTop w:val="0"/>
      <w:marBottom w:val="0"/>
      <w:divBdr>
        <w:top w:val="none" w:sz="0" w:space="0" w:color="auto"/>
        <w:left w:val="none" w:sz="0" w:space="0" w:color="auto"/>
        <w:bottom w:val="none" w:sz="0" w:space="0" w:color="auto"/>
        <w:right w:val="none" w:sz="0" w:space="0" w:color="auto"/>
      </w:divBdr>
    </w:div>
    <w:div w:id="1962108229">
      <w:bodyDiv w:val="1"/>
      <w:marLeft w:val="0"/>
      <w:marRight w:val="0"/>
      <w:marTop w:val="0"/>
      <w:marBottom w:val="0"/>
      <w:divBdr>
        <w:top w:val="none" w:sz="0" w:space="0" w:color="auto"/>
        <w:left w:val="none" w:sz="0" w:space="0" w:color="auto"/>
        <w:bottom w:val="none" w:sz="0" w:space="0" w:color="auto"/>
        <w:right w:val="none" w:sz="0" w:space="0" w:color="auto"/>
      </w:divBdr>
    </w:div>
    <w:div w:id="1962219855">
      <w:bodyDiv w:val="1"/>
      <w:marLeft w:val="0"/>
      <w:marRight w:val="0"/>
      <w:marTop w:val="0"/>
      <w:marBottom w:val="0"/>
      <w:divBdr>
        <w:top w:val="none" w:sz="0" w:space="0" w:color="auto"/>
        <w:left w:val="none" w:sz="0" w:space="0" w:color="auto"/>
        <w:bottom w:val="none" w:sz="0" w:space="0" w:color="auto"/>
        <w:right w:val="none" w:sz="0" w:space="0" w:color="auto"/>
      </w:divBdr>
    </w:div>
    <w:div w:id="1962228135">
      <w:bodyDiv w:val="1"/>
      <w:marLeft w:val="0"/>
      <w:marRight w:val="0"/>
      <w:marTop w:val="0"/>
      <w:marBottom w:val="0"/>
      <w:divBdr>
        <w:top w:val="none" w:sz="0" w:space="0" w:color="auto"/>
        <w:left w:val="none" w:sz="0" w:space="0" w:color="auto"/>
        <w:bottom w:val="none" w:sz="0" w:space="0" w:color="auto"/>
        <w:right w:val="none" w:sz="0" w:space="0" w:color="auto"/>
      </w:divBdr>
    </w:div>
    <w:div w:id="1962419205">
      <w:bodyDiv w:val="1"/>
      <w:marLeft w:val="0"/>
      <w:marRight w:val="0"/>
      <w:marTop w:val="0"/>
      <w:marBottom w:val="0"/>
      <w:divBdr>
        <w:top w:val="none" w:sz="0" w:space="0" w:color="auto"/>
        <w:left w:val="none" w:sz="0" w:space="0" w:color="auto"/>
        <w:bottom w:val="none" w:sz="0" w:space="0" w:color="auto"/>
        <w:right w:val="none" w:sz="0" w:space="0" w:color="auto"/>
      </w:divBdr>
    </w:div>
    <w:div w:id="1962685920">
      <w:bodyDiv w:val="1"/>
      <w:marLeft w:val="0"/>
      <w:marRight w:val="0"/>
      <w:marTop w:val="0"/>
      <w:marBottom w:val="0"/>
      <w:divBdr>
        <w:top w:val="none" w:sz="0" w:space="0" w:color="auto"/>
        <w:left w:val="none" w:sz="0" w:space="0" w:color="auto"/>
        <w:bottom w:val="none" w:sz="0" w:space="0" w:color="auto"/>
        <w:right w:val="none" w:sz="0" w:space="0" w:color="auto"/>
      </w:divBdr>
    </w:div>
    <w:div w:id="1962958230">
      <w:bodyDiv w:val="1"/>
      <w:marLeft w:val="0"/>
      <w:marRight w:val="0"/>
      <w:marTop w:val="0"/>
      <w:marBottom w:val="0"/>
      <w:divBdr>
        <w:top w:val="none" w:sz="0" w:space="0" w:color="auto"/>
        <w:left w:val="none" w:sz="0" w:space="0" w:color="auto"/>
        <w:bottom w:val="none" w:sz="0" w:space="0" w:color="auto"/>
        <w:right w:val="none" w:sz="0" w:space="0" w:color="auto"/>
      </w:divBdr>
    </w:div>
    <w:div w:id="1963074530">
      <w:bodyDiv w:val="1"/>
      <w:marLeft w:val="0"/>
      <w:marRight w:val="0"/>
      <w:marTop w:val="0"/>
      <w:marBottom w:val="0"/>
      <w:divBdr>
        <w:top w:val="none" w:sz="0" w:space="0" w:color="auto"/>
        <w:left w:val="none" w:sz="0" w:space="0" w:color="auto"/>
        <w:bottom w:val="none" w:sz="0" w:space="0" w:color="auto"/>
        <w:right w:val="none" w:sz="0" w:space="0" w:color="auto"/>
      </w:divBdr>
    </w:div>
    <w:div w:id="1963144756">
      <w:bodyDiv w:val="1"/>
      <w:marLeft w:val="0"/>
      <w:marRight w:val="0"/>
      <w:marTop w:val="0"/>
      <w:marBottom w:val="0"/>
      <w:divBdr>
        <w:top w:val="none" w:sz="0" w:space="0" w:color="auto"/>
        <w:left w:val="none" w:sz="0" w:space="0" w:color="auto"/>
        <w:bottom w:val="none" w:sz="0" w:space="0" w:color="auto"/>
        <w:right w:val="none" w:sz="0" w:space="0" w:color="auto"/>
      </w:divBdr>
    </w:div>
    <w:div w:id="1963146066">
      <w:bodyDiv w:val="1"/>
      <w:marLeft w:val="0"/>
      <w:marRight w:val="0"/>
      <w:marTop w:val="0"/>
      <w:marBottom w:val="0"/>
      <w:divBdr>
        <w:top w:val="none" w:sz="0" w:space="0" w:color="auto"/>
        <w:left w:val="none" w:sz="0" w:space="0" w:color="auto"/>
        <w:bottom w:val="none" w:sz="0" w:space="0" w:color="auto"/>
        <w:right w:val="none" w:sz="0" w:space="0" w:color="auto"/>
      </w:divBdr>
    </w:div>
    <w:div w:id="1963415987">
      <w:bodyDiv w:val="1"/>
      <w:marLeft w:val="0"/>
      <w:marRight w:val="0"/>
      <w:marTop w:val="0"/>
      <w:marBottom w:val="0"/>
      <w:divBdr>
        <w:top w:val="none" w:sz="0" w:space="0" w:color="auto"/>
        <w:left w:val="none" w:sz="0" w:space="0" w:color="auto"/>
        <w:bottom w:val="none" w:sz="0" w:space="0" w:color="auto"/>
        <w:right w:val="none" w:sz="0" w:space="0" w:color="auto"/>
      </w:divBdr>
    </w:div>
    <w:div w:id="1963729189">
      <w:bodyDiv w:val="1"/>
      <w:marLeft w:val="0"/>
      <w:marRight w:val="0"/>
      <w:marTop w:val="0"/>
      <w:marBottom w:val="0"/>
      <w:divBdr>
        <w:top w:val="none" w:sz="0" w:space="0" w:color="auto"/>
        <w:left w:val="none" w:sz="0" w:space="0" w:color="auto"/>
        <w:bottom w:val="none" w:sz="0" w:space="0" w:color="auto"/>
        <w:right w:val="none" w:sz="0" w:space="0" w:color="auto"/>
      </w:divBdr>
    </w:div>
    <w:div w:id="1964075833">
      <w:bodyDiv w:val="1"/>
      <w:marLeft w:val="0"/>
      <w:marRight w:val="0"/>
      <w:marTop w:val="0"/>
      <w:marBottom w:val="0"/>
      <w:divBdr>
        <w:top w:val="none" w:sz="0" w:space="0" w:color="auto"/>
        <w:left w:val="none" w:sz="0" w:space="0" w:color="auto"/>
        <w:bottom w:val="none" w:sz="0" w:space="0" w:color="auto"/>
        <w:right w:val="none" w:sz="0" w:space="0" w:color="auto"/>
      </w:divBdr>
    </w:div>
    <w:div w:id="1964605131">
      <w:bodyDiv w:val="1"/>
      <w:marLeft w:val="0"/>
      <w:marRight w:val="0"/>
      <w:marTop w:val="0"/>
      <w:marBottom w:val="0"/>
      <w:divBdr>
        <w:top w:val="none" w:sz="0" w:space="0" w:color="auto"/>
        <w:left w:val="none" w:sz="0" w:space="0" w:color="auto"/>
        <w:bottom w:val="none" w:sz="0" w:space="0" w:color="auto"/>
        <w:right w:val="none" w:sz="0" w:space="0" w:color="auto"/>
      </w:divBdr>
    </w:div>
    <w:div w:id="1964724476">
      <w:bodyDiv w:val="1"/>
      <w:marLeft w:val="0"/>
      <w:marRight w:val="0"/>
      <w:marTop w:val="0"/>
      <w:marBottom w:val="0"/>
      <w:divBdr>
        <w:top w:val="none" w:sz="0" w:space="0" w:color="auto"/>
        <w:left w:val="none" w:sz="0" w:space="0" w:color="auto"/>
        <w:bottom w:val="none" w:sz="0" w:space="0" w:color="auto"/>
        <w:right w:val="none" w:sz="0" w:space="0" w:color="auto"/>
      </w:divBdr>
    </w:div>
    <w:div w:id="1964774226">
      <w:bodyDiv w:val="1"/>
      <w:marLeft w:val="0"/>
      <w:marRight w:val="0"/>
      <w:marTop w:val="0"/>
      <w:marBottom w:val="0"/>
      <w:divBdr>
        <w:top w:val="none" w:sz="0" w:space="0" w:color="auto"/>
        <w:left w:val="none" w:sz="0" w:space="0" w:color="auto"/>
        <w:bottom w:val="none" w:sz="0" w:space="0" w:color="auto"/>
        <w:right w:val="none" w:sz="0" w:space="0" w:color="auto"/>
      </w:divBdr>
    </w:div>
    <w:div w:id="1964919544">
      <w:bodyDiv w:val="1"/>
      <w:marLeft w:val="0"/>
      <w:marRight w:val="0"/>
      <w:marTop w:val="0"/>
      <w:marBottom w:val="0"/>
      <w:divBdr>
        <w:top w:val="none" w:sz="0" w:space="0" w:color="auto"/>
        <w:left w:val="none" w:sz="0" w:space="0" w:color="auto"/>
        <w:bottom w:val="none" w:sz="0" w:space="0" w:color="auto"/>
        <w:right w:val="none" w:sz="0" w:space="0" w:color="auto"/>
      </w:divBdr>
      <w:divsChild>
        <w:div w:id="1103763176">
          <w:marLeft w:val="480"/>
          <w:marRight w:val="0"/>
          <w:marTop w:val="0"/>
          <w:marBottom w:val="0"/>
          <w:divBdr>
            <w:top w:val="none" w:sz="0" w:space="0" w:color="auto"/>
            <w:left w:val="none" w:sz="0" w:space="0" w:color="auto"/>
            <w:bottom w:val="none" w:sz="0" w:space="0" w:color="auto"/>
            <w:right w:val="none" w:sz="0" w:space="0" w:color="auto"/>
          </w:divBdr>
        </w:div>
        <w:div w:id="1378315811">
          <w:marLeft w:val="480"/>
          <w:marRight w:val="0"/>
          <w:marTop w:val="0"/>
          <w:marBottom w:val="0"/>
          <w:divBdr>
            <w:top w:val="none" w:sz="0" w:space="0" w:color="auto"/>
            <w:left w:val="none" w:sz="0" w:space="0" w:color="auto"/>
            <w:bottom w:val="none" w:sz="0" w:space="0" w:color="auto"/>
            <w:right w:val="none" w:sz="0" w:space="0" w:color="auto"/>
          </w:divBdr>
        </w:div>
        <w:div w:id="1795513172">
          <w:marLeft w:val="480"/>
          <w:marRight w:val="0"/>
          <w:marTop w:val="0"/>
          <w:marBottom w:val="0"/>
          <w:divBdr>
            <w:top w:val="none" w:sz="0" w:space="0" w:color="auto"/>
            <w:left w:val="none" w:sz="0" w:space="0" w:color="auto"/>
            <w:bottom w:val="none" w:sz="0" w:space="0" w:color="auto"/>
            <w:right w:val="none" w:sz="0" w:space="0" w:color="auto"/>
          </w:divBdr>
        </w:div>
        <w:div w:id="1140078053">
          <w:marLeft w:val="480"/>
          <w:marRight w:val="0"/>
          <w:marTop w:val="0"/>
          <w:marBottom w:val="0"/>
          <w:divBdr>
            <w:top w:val="none" w:sz="0" w:space="0" w:color="auto"/>
            <w:left w:val="none" w:sz="0" w:space="0" w:color="auto"/>
            <w:bottom w:val="none" w:sz="0" w:space="0" w:color="auto"/>
            <w:right w:val="none" w:sz="0" w:space="0" w:color="auto"/>
          </w:divBdr>
        </w:div>
        <w:div w:id="837039778">
          <w:marLeft w:val="480"/>
          <w:marRight w:val="0"/>
          <w:marTop w:val="0"/>
          <w:marBottom w:val="0"/>
          <w:divBdr>
            <w:top w:val="none" w:sz="0" w:space="0" w:color="auto"/>
            <w:left w:val="none" w:sz="0" w:space="0" w:color="auto"/>
            <w:bottom w:val="none" w:sz="0" w:space="0" w:color="auto"/>
            <w:right w:val="none" w:sz="0" w:space="0" w:color="auto"/>
          </w:divBdr>
        </w:div>
        <w:div w:id="43330645">
          <w:marLeft w:val="480"/>
          <w:marRight w:val="0"/>
          <w:marTop w:val="0"/>
          <w:marBottom w:val="0"/>
          <w:divBdr>
            <w:top w:val="none" w:sz="0" w:space="0" w:color="auto"/>
            <w:left w:val="none" w:sz="0" w:space="0" w:color="auto"/>
            <w:bottom w:val="none" w:sz="0" w:space="0" w:color="auto"/>
            <w:right w:val="none" w:sz="0" w:space="0" w:color="auto"/>
          </w:divBdr>
        </w:div>
        <w:div w:id="1529248246">
          <w:marLeft w:val="480"/>
          <w:marRight w:val="0"/>
          <w:marTop w:val="0"/>
          <w:marBottom w:val="0"/>
          <w:divBdr>
            <w:top w:val="none" w:sz="0" w:space="0" w:color="auto"/>
            <w:left w:val="none" w:sz="0" w:space="0" w:color="auto"/>
            <w:bottom w:val="none" w:sz="0" w:space="0" w:color="auto"/>
            <w:right w:val="none" w:sz="0" w:space="0" w:color="auto"/>
          </w:divBdr>
        </w:div>
        <w:div w:id="1970091272">
          <w:marLeft w:val="480"/>
          <w:marRight w:val="0"/>
          <w:marTop w:val="0"/>
          <w:marBottom w:val="0"/>
          <w:divBdr>
            <w:top w:val="none" w:sz="0" w:space="0" w:color="auto"/>
            <w:left w:val="none" w:sz="0" w:space="0" w:color="auto"/>
            <w:bottom w:val="none" w:sz="0" w:space="0" w:color="auto"/>
            <w:right w:val="none" w:sz="0" w:space="0" w:color="auto"/>
          </w:divBdr>
        </w:div>
        <w:div w:id="35931266">
          <w:marLeft w:val="480"/>
          <w:marRight w:val="0"/>
          <w:marTop w:val="0"/>
          <w:marBottom w:val="0"/>
          <w:divBdr>
            <w:top w:val="none" w:sz="0" w:space="0" w:color="auto"/>
            <w:left w:val="none" w:sz="0" w:space="0" w:color="auto"/>
            <w:bottom w:val="none" w:sz="0" w:space="0" w:color="auto"/>
            <w:right w:val="none" w:sz="0" w:space="0" w:color="auto"/>
          </w:divBdr>
        </w:div>
        <w:div w:id="1333991234">
          <w:marLeft w:val="480"/>
          <w:marRight w:val="0"/>
          <w:marTop w:val="0"/>
          <w:marBottom w:val="0"/>
          <w:divBdr>
            <w:top w:val="none" w:sz="0" w:space="0" w:color="auto"/>
            <w:left w:val="none" w:sz="0" w:space="0" w:color="auto"/>
            <w:bottom w:val="none" w:sz="0" w:space="0" w:color="auto"/>
            <w:right w:val="none" w:sz="0" w:space="0" w:color="auto"/>
          </w:divBdr>
        </w:div>
        <w:div w:id="1405252902">
          <w:marLeft w:val="480"/>
          <w:marRight w:val="0"/>
          <w:marTop w:val="0"/>
          <w:marBottom w:val="0"/>
          <w:divBdr>
            <w:top w:val="none" w:sz="0" w:space="0" w:color="auto"/>
            <w:left w:val="none" w:sz="0" w:space="0" w:color="auto"/>
            <w:bottom w:val="none" w:sz="0" w:space="0" w:color="auto"/>
            <w:right w:val="none" w:sz="0" w:space="0" w:color="auto"/>
          </w:divBdr>
        </w:div>
        <w:div w:id="1301426696">
          <w:marLeft w:val="480"/>
          <w:marRight w:val="0"/>
          <w:marTop w:val="0"/>
          <w:marBottom w:val="0"/>
          <w:divBdr>
            <w:top w:val="none" w:sz="0" w:space="0" w:color="auto"/>
            <w:left w:val="none" w:sz="0" w:space="0" w:color="auto"/>
            <w:bottom w:val="none" w:sz="0" w:space="0" w:color="auto"/>
            <w:right w:val="none" w:sz="0" w:space="0" w:color="auto"/>
          </w:divBdr>
        </w:div>
        <w:div w:id="21903678">
          <w:marLeft w:val="480"/>
          <w:marRight w:val="0"/>
          <w:marTop w:val="0"/>
          <w:marBottom w:val="0"/>
          <w:divBdr>
            <w:top w:val="none" w:sz="0" w:space="0" w:color="auto"/>
            <w:left w:val="none" w:sz="0" w:space="0" w:color="auto"/>
            <w:bottom w:val="none" w:sz="0" w:space="0" w:color="auto"/>
            <w:right w:val="none" w:sz="0" w:space="0" w:color="auto"/>
          </w:divBdr>
        </w:div>
        <w:div w:id="235212273">
          <w:marLeft w:val="480"/>
          <w:marRight w:val="0"/>
          <w:marTop w:val="0"/>
          <w:marBottom w:val="0"/>
          <w:divBdr>
            <w:top w:val="none" w:sz="0" w:space="0" w:color="auto"/>
            <w:left w:val="none" w:sz="0" w:space="0" w:color="auto"/>
            <w:bottom w:val="none" w:sz="0" w:space="0" w:color="auto"/>
            <w:right w:val="none" w:sz="0" w:space="0" w:color="auto"/>
          </w:divBdr>
        </w:div>
        <w:div w:id="1631402791">
          <w:marLeft w:val="480"/>
          <w:marRight w:val="0"/>
          <w:marTop w:val="0"/>
          <w:marBottom w:val="0"/>
          <w:divBdr>
            <w:top w:val="none" w:sz="0" w:space="0" w:color="auto"/>
            <w:left w:val="none" w:sz="0" w:space="0" w:color="auto"/>
            <w:bottom w:val="none" w:sz="0" w:space="0" w:color="auto"/>
            <w:right w:val="none" w:sz="0" w:space="0" w:color="auto"/>
          </w:divBdr>
        </w:div>
        <w:div w:id="1631979528">
          <w:marLeft w:val="480"/>
          <w:marRight w:val="0"/>
          <w:marTop w:val="0"/>
          <w:marBottom w:val="0"/>
          <w:divBdr>
            <w:top w:val="none" w:sz="0" w:space="0" w:color="auto"/>
            <w:left w:val="none" w:sz="0" w:space="0" w:color="auto"/>
            <w:bottom w:val="none" w:sz="0" w:space="0" w:color="auto"/>
            <w:right w:val="none" w:sz="0" w:space="0" w:color="auto"/>
          </w:divBdr>
        </w:div>
        <w:div w:id="763233865">
          <w:marLeft w:val="480"/>
          <w:marRight w:val="0"/>
          <w:marTop w:val="0"/>
          <w:marBottom w:val="0"/>
          <w:divBdr>
            <w:top w:val="none" w:sz="0" w:space="0" w:color="auto"/>
            <w:left w:val="none" w:sz="0" w:space="0" w:color="auto"/>
            <w:bottom w:val="none" w:sz="0" w:space="0" w:color="auto"/>
            <w:right w:val="none" w:sz="0" w:space="0" w:color="auto"/>
          </w:divBdr>
        </w:div>
        <w:div w:id="428159195">
          <w:marLeft w:val="480"/>
          <w:marRight w:val="0"/>
          <w:marTop w:val="0"/>
          <w:marBottom w:val="0"/>
          <w:divBdr>
            <w:top w:val="none" w:sz="0" w:space="0" w:color="auto"/>
            <w:left w:val="none" w:sz="0" w:space="0" w:color="auto"/>
            <w:bottom w:val="none" w:sz="0" w:space="0" w:color="auto"/>
            <w:right w:val="none" w:sz="0" w:space="0" w:color="auto"/>
          </w:divBdr>
        </w:div>
        <w:div w:id="1439527970">
          <w:marLeft w:val="480"/>
          <w:marRight w:val="0"/>
          <w:marTop w:val="0"/>
          <w:marBottom w:val="0"/>
          <w:divBdr>
            <w:top w:val="none" w:sz="0" w:space="0" w:color="auto"/>
            <w:left w:val="none" w:sz="0" w:space="0" w:color="auto"/>
            <w:bottom w:val="none" w:sz="0" w:space="0" w:color="auto"/>
            <w:right w:val="none" w:sz="0" w:space="0" w:color="auto"/>
          </w:divBdr>
        </w:div>
        <w:div w:id="1569875403">
          <w:marLeft w:val="480"/>
          <w:marRight w:val="0"/>
          <w:marTop w:val="0"/>
          <w:marBottom w:val="0"/>
          <w:divBdr>
            <w:top w:val="none" w:sz="0" w:space="0" w:color="auto"/>
            <w:left w:val="none" w:sz="0" w:space="0" w:color="auto"/>
            <w:bottom w:val="none" w:sz="0" w:space="0" w:color="auto"/>
            <w:right w:val="none" w:sz="0" w:space="0" w:color="auto"/>
          </w:divBdr>
        </w:div>
        <w:div w:id="1286961386">
          <w:marLeft w:val="480"/>
          <w:marRight w:val="0"/>
          <w:marTop w:val="0"/>
          <w:marBottom w:val="0"/>
          <w:divBdr>
            <w:top w:val="none" w:sz="0" w:space="0" w:color="auto"/>
            <w:left w:val="none" w:sz="0" w:space="0" w:color="auto"/>
            <w:bottom w:val="none" w:sz="0" w:space="0" w:color="auto"/>
            <w:right w:val="none" w:sz="0" w:space="0" w:color="auto"/>
          </w:divBdr>
        </w:div>
        <w:div w:id="1592467275">
          <w:marLeft w:val="480"/>
          <w:marRight w:val="0"/>
          <w:marTop w:val="0"/>
          <w:marBottom w:val="0"/>
          <w:divBdr>
            <w:top w:val="none" w:sz="0" w:space="0" w:color="auto"/>
            <w:left w:val="none" w:sz="0" w:space="0" w:color="auto"/>
            <w:bottom w:val="none" w:sz="0" w:space="0" w:color="auto"/>
            <w:right w:val="none" w:sz="0" w:space="0" w:color="auto"/>
          </w:divBdr>
        </w:div>
        <w:div w:id="165676357">
          <w:marLeft w:val="480"/>
          <w:marRight w:val="0"/>
          <w:marTop w:val="0"/>
          <w:marBottom w:val="0"/>
          <w:divBdr>
            <w:top w:val="none" w:sz="0" w:space="0" w:color="auto"/>
            <w:left w:val="none" w:sz="0" w:space="0" w:color="auto"/>
            <w:bottom w:val="none" w:sz="0" w:space="0" w:color="auto"/>
            <w:right w:val="none" w:sz="0" w:space="0" w:color="auto"/>
          </w:divBdr>
        </w:div>
        <w:div w:id="987130886">
          <w:marLeft w:val="480"/>
          <w:marRight w:val="0"/>
          <w:marTop w:val="0"/>
          <w:marBottom w:val="0"/>
          <w:divBdr>
            <w:top w:val="none" w:sz="0" w:space="0" w:color="auto"/>
            <w:left w:val="none" w:sz="0" w:space="0" w:color="auto"/>
            <w:bottom w:val="none" w:sz="0" w:space="0" w:color="auto"/>
            <w:right w:val="none" w:sz="0" w:space="0" w:color="auto"/>
          </w:divBdr>
        </w:div>
        <w:div w:id="1389498575">
          <w:marLeft w:val="480"/>
          <w:marRight w:val="0"/>
          <w:marTop w:val="0"/>
          <w:marBottom w:val="0"/>
          <w:divBdr>
            <w:top w:val="none" w:sz="0" w:space="0" w:color="auto"/>
            <w:left w:val="none" w:sz="0" w:space="0" w:color="auto"/>
            <w:bottom w:val="none" w:sz="0" w:space="0" w:color="auto"/>
            <w:right w:val="none" w:sz="0" w:space="0" w:color="auto"/>
          </w:divBdr>
        </w:div>
        <w:div w:id="1462772231">
          <w:marLeft w:val="480"/>
          <w:marRight w:val="0"/>
          <w:marTop w:val="0"/>
          <w:marBottom w:val="0"/>
          <w:divBdr>
            <w:top w:val="none" w:sz="0" w:space="0" w:color="auto"/>
            <w:left w:val="none" w:sz="0" w:space="0" w:color="auto"/>
            <w:bottom w:val="none" w:sz="0" w:space="0" w:color="auto"/>
            <w:right w:val="none" w:sz="0" w:space="0" w:color="auto"/>
          </w:divBdr>
        </w:div>
        <w:div w:id="84696200">
          <w:marLeft w:val="480"/>
          <w:marRight w:val="0"/>
          <w:marTop w:val="0"/>
          <w:marBottom w:val="0"/>
          <w:divBdr>
            <w:top w:val="none" w:sz="0" w:space="0" w:color="auto"/>
            <w:left w:val="none" w:sz="0" w:space="0" w:color="auto"/>
            <w:bottom w:val="none" w:sz="0" w:space="0" w:color="auto"/>
            <w:right w:val="none" w:sz="0" w:space="0" w:color="auto"/>
          </w:divBdr>
        </w:div>
        <w:div w:id="1805807257">
          <w:marLeft w:val="480"/>
          <w:marRight w:val="0"/>
          <w:marTop w:val="0"/>
          <w:marBottom w:val="0"/>
          <w:divBdr>
            <w:top w:val="none" w:sz="0" w:space="0" w:color="auto"/>
            <w:left w:val="none" w:sz="0" w:space="0" w:color="auto"/>
            <w:bottom w:val="none" w:sz="0" w:space="0" w:color="auto"/>
            <w:right w:val="none" w:sz="0" w:space="0" w:color="auto"/>
          </w:divBdr>
        </w:div>
        <w:div w:id="2090886322">
          <w:marLeft w:val="480"/>
          <w:marRight w:val="0"/>
          <w:marTop w:val="0"/>
          <w:marBottom w:val="0"/>
          <w:divBdr>
            <w:top w:val="none" w:sz="0" w:space="0" w:color="auto"/>
            <w:left w:val="none" w:sz="0" w:space="0" w:color="auto"/>
            <w:bottom w:val="none" w:sz="0" w:space="0" w:color="auto"/>
            <w:right w:val="none" w:sz="0" w:space="0" w:color="auto"/>
          </w:divBdr>
        </w:div>
        <w:div w:id="456605026">
          <w:marLeft w:val="480"/>
          <w:marRight w:val="0"/>
          <w:marTop w:val="0"/>
          <w:marBottom w:val="0"/>
          <w:divBdr>
            <w:top w:val="none" w:sz="0" w:space="0" w:color="auto"/>
            <w:left w:val="none" w:sz="0" w:space="0" w:color="auto"/>
            <w:bottom w:val="none" w:sz="0" w:space="0" w:color="auto"/>
            <w:right w:val="none" w:sz="0" w:space="0" w:color="auto"/>
          </w:divBdr>
        </w:div>
        <w:div w:id="1830634957">
          <w:marLeft w:val="480"/>
          <w:marRight w:val="0"/>
          <w:marTop w:val="0"/>
          <w:marBottom w:val="0"/>
          <w:divBdr>
            <w:top w:val="none" w:sz="0" w:space="0" w:color="auto"/>
            <w:left w:val="none" w:sz="0" w:space="0" w:color="auto"/>
            <w:bottom w:val="none" w:sz="0" w:space="0" w:color="auto"/>
            <w:right w:val="none" w:sz="0" w:space="0" w:color="auto"/>
          </w:divBdr>
        </w:div>
        <w:div w:id="1914847927">
          <w:marLeft w:val="480"/>
          <w:marRight w:val="0"/>
          <w:marTop w:val="0"/>
          <w:marBottom w:val="0"/>
          <w:divBdr>
            <w:top w:val="none" w:sz="0" w:space="0" w:color="auto"/>
            <w:left w:val="none" w:sz="0" w:space="0" w:color="auto"/>
            <w:bottom w:val="none" w:sz="0" w:space="0" w:color="auto"/>
            <w:right w:val="none" w:sz="0" w:space="0" w:color="auto"/>
          </w:divBdr>
        </w:div>
        <w:div w:id="68432250">
          <w:marLeft w:val="480"/>
          <w:marRight w:val="0"/>
          <w:marTop w:val="0"/>
          <w:marBottom w:val="0"/>
          <w:divBdr>
            <w:top w:val="none" w:sz="0" w:space="0" w:color="auto"/>
            <w:left w:val="none" w:sz="0" w:space="0" w:color="auto"/>
            <w:bottom w:val="none" w:sz="0" w:space="0" w:color="auto"/>
            <w:right w:val="none" w:sz="0" w:space="0" w:color="auto"/>
          </w:divBdr>
        </w:div>
        <w:div w:id="606892374">
          <w:marLeft w:val="480"/>
          <w:marRight w:val="0"/>
          <w:marTop w:val="0"/>
          <w:marBottom w:val="0"/>
          <w:divBdr>
            <w:top w:val="none" w:sz="0" w:space="0" w:color="auto"/>
            <w:left w:val="none" w:sz="0" w:space="0" w:color="auto"/>
            <w:bottom w:val="none" w:sz="0" w:space="0" w:color="auto"/>
            <w:right w:val="none" w:sz="0" w:space="0" w:color="auto"/>
          </w:divBdr>
        </w:div>
        <w:div w:id="667636841">
          <w:marLeft w:val="480"/>
          <w:marRight w:val="0"/>
          <w:marTop w:val="0"/>
          <w:marBottom w:val="0"/>
          <w:divBdr>
            <w:top w:val="none" w:sz="0" w:space="0" w:color="auto"/>
            <w:left w:val="none" w:sz="0" w:space="0" w:color="auto"/>
            <w:bottom w:val="none" w:sz="0" w:space="0" w:color="auto"/>
            <w:right w:val="none" w:sz="0" w:space="0" w:color="auto"/>
          </w:divBdr>
        </w:div>
        <w:div w:id="1333067933">
          <w:marLeft w:val="480"/>
          <w:marRight w:val="0"/>
          <w:marTop w:val="0"/>
          <w:marBottom w:val="0"/>
          <w:divBdr>
            <w:top w:val="none" w:sz="0" w:space="0" w:color="auto"/>
            <w:left w:val="none" w:sz="0" w:space="0" w:color="auto"/>
            <w:bottom w:val="none" w:sz="0" w:space="0" w:color="auto"/>
            <w:right w:val="none" w:sz="0" w:space="0" w:color="auto"/>
          </w:divBdr>
        </w:div>
        <w:div w:id="547107887">
          <w:marLeft w:val="480"/>
          <w:marRight w:val="0"/>
          <w:marTop w:val="0"/>
          <w:marBottom w:val="0"/>
          <w:divBdr>
            <w:top w:val="none" w:sz="0" w:space="0" w:color="auto"/>
            <w:left w:val="none" w:sz="0" w:space="0" w:color="auto"/>
            <w:bottom w:val="none" w:sz="0" w:space="0" w:color="auto"/>
            <w:right w:val="none" w:sz="0" w:space="0" w:color="auto"/>
          </w:divBdr>
        </w:div>
        <w:div w:id="371655134">
          <w:marLeft w:val="480"/>
          <w:marRight w:val="0"/>
          <w:marTop w:val="0"/>
          <w:marBottom w:val="0"/>
          <w:divBdr>
            <w:top w:val="none" w:sz="0" w:space="0" w:color="auto"/>
            <w:left w:val="none" w:sz="0" w:space="0" w:color="auto"/>
            <w:bottom w:val="none" w:sz="0" w:space="0" w:color="auto"/>
            <w:right w:val="none" w:sz="0" w:space="0" w:color="auto"/>
          </w:divBdr>
        </w:div>
        <w:div w:id="993722406">
          <w:marLeft w:val="480"/>
          <w:marRight w:val="0"/>
          <w:marTop w:val="0"/>
          <w:marBottom w:val="0"/>
          <w:divBdr>
            <w:top w:val="none" w:sz="0" w:space="0" w:color="auto"/>
            <w:left w:val="none" w:sz="0" w:space="0" w:color="auto"/>
            <w:bottom w:val="none" w:sz="0" w:space="0" w:color="auto"/>
            <w:right w:val="none" w:sz="0" w:space="0" w:color="auto"/>
          </w:divBdr>
        </w:div>
        <w:div w:id="1221793475">
          <w:marLeft w:val="480"/>
          <w:marRight w:val="0"/>
          <w:marTop w:val="0"/>
          <w:marBottom w:val="0"/>
          <w:divBdr>
            <w:top w:val="none" w:sz="0" w:space="0" w:color="auto"/>
            <w:left w:val="none" w:sz="0" w:space="0" w:color="auto"/>
            <w:bottom w:val="none" w:sz="0" w:space="0" w:color="auto"/>
            <w:right w:val="none" w:sz="0" w:space="0" w:color="auto"/>
          </w:divBdr>
        </w:div>
        <w:div w:id="1102191734">
          <w:marLeft w:val="480"/>
          <w:marRight w:val="0"/>
          <w:marTop w:val="0"/>
          <w:marBottom w:val="0"/>
          <w:divBdr>
            <w:top w:val="none" w:sz="0" w:space="0" w:color="auto"/>
            <w:left w:val="none" w:sz="0" w:space="0" w:color="auto"/>
            <w:bottom w:val="none" w:sz="0" w:space="0" w:color="auto"/>
            <w:right w:val="none" w:sz="0" w:space="0" w:color="auto"/>
          </w:divBdr>
        </w:div>
        <w:div w:id="1950232648">
          <w:marLeft w:val="480"/>
          <w:marRight w:val="0"/>
          <w:marTop w:val="0"/>
          <w:marBottom w:val="0"/>
          <w:divBdr>
            <w:top w:val="none" w:sz="0" w:space="0" w:color="auto"/>
            <w:left w:val="none" w:sz="0" w:space="0" w:color="auto"/>
            <w:bottom w:val="none" w:sz="0" w:space="0" w:color="auto"/>
            <w:right w:val="none" w:sz="0" w:space="0" w:color="auto"/>
          </w:divBdr>
        </w:div>
        <w:div w:id="1396246728">
          <w:marLeft w:val="480"/>
          <w:marRight w:val="0"/>
          <w:marTop w:val="0"/>
          <w:marBottom w:val="0"/>
          <w:divBdr>
            <w:top w:val="none" w:sz="0" w:space="0" w:color="auto"/>
            <w:left w:val="none" w:sz="0" w:space="0" w:color="auto"/>
            <w:bottom w:val="none" w:sz="0" w:space="0" w:color="auto"/>
            <w:right w:val="none" w:sz="0" w:space="0" w:color="auto"/>
          </w:divBdr>
        </w:div>
        <w:div w:id="2054772701">
          <w:marLeft w:val="480"/>
          <w:marRight w:val="0"/>
          <w:marTop w:val="0"/>
          <w:marBottom w:val="0"/>
          <w:divBdr>
            <w:top w:val="none" w:sz="0" w:space="0" w:color="auto"/>
            <w:left w:val="none" w:sz="0" w:space="0" w:color="auto"/>
            <w:bottom w:val="none" w:sz="0" w:space="0" w:color="auto"/>
            <w:right w:val="none" w:sz="0" w:space="0" w:color="auto"/>
          </w:divBdr>
        </w:div>
        <w:div w:id="1253705741">
          <w:marLeft w:val="480"/>
          <w:marRight w:val="0"/>
          <w:marTop w:val="0"/>
          <w:marBottom w:val="0"/>
          <w:divBdr>
            <w:top w:val="none" w:sz="0" w:space="0" w:color="auto"/>
            <w:left w:val="none" w:sz="0" w:space="0" w:color="auto"/>
            <w:bottom w:val="none" w:sz="0" w:space="0" w:color="auto"/>
            <w:right w:val="none" w:sz="0" w:space="0" w:color="auto"/>
          </w:divBdr>
        </w:div>
        <w:div w:id="1401512762">
          <w:marLeft w:val="480"/>
          <w:marRight w:val="0"/>
          <w:marTop w:val="0"/>
          <w:marBottom w:val="0"/>
          <w:divBdr>
            <w:top w:val="none" w:sz="0" w:space="0" w:color="auto"/>
            <w:left w:val="none" w:sz="0" w:space="0" w:color="auto"/>
            <w:bottom w:val="none" w:sz="0" w:space="0" w:color="auto"/>
            <w:right w:val="none" w:sz="0" w:space="0" w:color="auto"/>
          </w:divBdr>
        </w:div>
        <w:div w:id="1170297227">
          <w:marLeft w:val="480"/>
          <w:marRight w:val="0"/>
          <w:marTop w:val="0"/>
          <w:marBottom w:val="0"/>
          <w:divBdr>
            <w:top w:val="none" w:sz="0" w:space="0" w:color="auto"/>
            <w:left w:val="none" w:sz="0" w:space="0" w:color="auto"/>
            <w:bottom w:val="none" w:sz="0" w:space="0" w:color="auto"/>
            <w:right w:val="none" w:sz="0" w:space="0" w:color="auto"/>
          </w:divBdr>
        </w:div>
        <w:div w:id="1366298067">
          <w:marLeft w:val="480"/>
          <w:marRight w:val="0"/>
          <w:marTop w:val="0"/>
          <w:marBottom w:val="0"/>
          <w:divBdr>
            <w:top w:val="none" w:sz="0" w:space="0" w:color="auto"/>
            <w:left w:val="none" w:sz="0" w:space="0" w:color="auto"/>
            <w:bottom w:val="none" w:sz="0" w:space="0" w:color="auto"/>
            <w:right w:val="none" w:sz="0" w:space="0" w:color="auto"/>
          </w:divBdr>
        </w:div>
        <w:div w:id="1503006982">
          <w:marLeft w:val="480"/>
          <w:marRight w:val="0"/>
          <w:marTop w:val="0"/>
          <w:marBottom w:val="0"/>
          <w:divBdr>
            <w:top w:val="none" w:sz="0" w:space="0" w:color="auto"/>
            <w:left w:val="none" w:sz="0" w:space="0" w:color="auto"/>
            <w:bottom w:val="none" w:sz="0" w:space="0" w:color="auto"/>
            <w:right w:val="none" w:sz="0" w:space="0" w:color="auto"/>
          </w:divBdr>
        </w:div>
        <w:div w:id="474105967">
          <w:marLeft w:val="480"/>
          <w:marRight w:val="0"/>
          <w:marTop w:val="0"/>
          <w:marBottom w:val="0"/>
          <w:divBdr>
            <w:top w:val="none" w:sz="0" w:space="0" w:color="auto"/>
            <w:left w:val="none" w:sz="0" w:space="0" w:color="auto"/>
            <w:bottom w:val="none" w:sz="0" w:space="0" w:color="auto"/>
            <w:right w:val="none" w:sz="0" w:space="0" w:color="auto"/>
          </w:divBdr>
        </w:div>
        <w:div w:id="1600528195">
          <w:marLeft w:val="480"/>
          <w:marRight w:val="0"/>
          <w:marTop w:val="0"/>
          <w:marBottom w:val="0"/>
          <w:divBdr>
            <w:top w:val="none" w:sz="0" w:space="0" w:color="auto"/>
            <w:left w:val="none" w:sz="0" w:space="0" w:color="auto"/>
            <w:bottom w:val="none" w:sz="0" w:space="0" w:color="auto"/>
            <w:right w:val="none" w:sz="0" w:space="0" w:color="auto"/>
          </w:divBdr>
        </w:div>
        <w:div w:id="1660695786">
          <w:marLeft w:val="480"/>
          <w:marRight w:val="0"/>
          <w:marTop w:val="0"/>
          <w:marBottom w:val="0"/>
          <w:divBdr>
            <w:top w:val="none" w:sz="0" w:space="0" w:color="auto"/>
            <w:left w:val="none" w:sz="0" w:space="0" w:color="auto"/>
            <w:bottom w:val="none" w:sz="0" w:space="0" w:color="auto"/>
            <w:right w:val="none" w:sz="0" w:space="0" w:color="auto"/>
          </w:divBdr>
        </w:div>
        <w:div w:id="2047875871">
          <w:marLeft w:val="480"/>
          <w:marRight w:val="0"/>
          <w:marTop w:val="0"/>
          <w:marBottom w:val="0"/>
          <w:divBdr>
            <w:top w:val="none" w:sz="0" w:space="0" w:color="auto"/>
            <w:left w:val="none" w:sz="0" w:space="0" w:color="auto"/>
            <w:bottom w:val="none" w:sz="0" w:space="0" w:color="auto"/>
            <w:right w:val="none" w:sz="0" w:space="0" w:color="auto"/>
          </w:divBdr>
        </w:div>
        <w:div w:id="219288855">
          <w:marLeft w:val="480"/>
          <w:marRight w:val="0"/>
          <w:marTop w:val="0"/>
          <w:marBottom w:val="0"/>
          <w:divBdr>
            <w:top w:val="none" w:sz="0" w:space="0" w:color="auto"/>
            <w:left w:val="none" w:sz="0" w:space="0" w:color="auto"/>
            <w:bottom w:val="none" w:sz="0" w:space="0" w:color="auto"/>
            <w:right w:val="none" w:sz="0" w:space="0" w:color="auto"/>
          </w:divBdr>
        </w:div>
        <w:div w:id="573782992">
          <w:marLeft w:val="480"/>
          <w:marRight w:val="0"/>
          <w:marTop w:val="0"/>
          <w:marBottom w:val="0"/>
          <w:divBdr>
            <w:top w:val="none" w:sz="0" w:space="0" w:color="auto"/>
            <w:left w:val="none" w:sz="0" w:space="0" w:color="auto"/>
            <w:bottom w:val="none" w:sz="0" w:space="0" w:color="auto"/>
            <w:right w:val="none" w:sz="0" w:space="0" w:color="auto"/>
          </w:divBdr>
        </w:div>
        <w:div w:id="614991704">
          <w:marLeft w:val="480"/>
          <w:marRight w:val="0"/>
          <w:marTop w:val="0"/>
          <w:marBottom w:val="0"/>
          <w:divBdr>
            <w:top w:val="none" w:sz="0" w:space="0" w:color="auto"/>
            <w:left w:val="none" w:sz="0" w:space="0" w:color="auto"/>
            <w:bottom w:val="none" w:sz="0" w:space="0" w:color="auto"/>
            <w:right w:val="none" w:sz="0" w:space="0" w:color="auto"/>
          </w:divBdr>
        </w:div>
        <w:div w:id="1257903094">
          <w:marLeft w:val="480"/>
          <w:marRight w:val="0"/>
          <w:marTop w:val="0"/>
          <w:marBottom w:val="0"/>
          <w:divBdr>
            <w:top w:val="none" w:sz="0" w:space="0" w:color="auto"/>
            <w:left w:val="none" w:sz="0" w:space="0" w:color="auto"/>
            <w:bottom w:val="none" w:sz="0" w:space="0" w:color="auto"/>
            <w:right w:val="none" w:sz="0" w:space="0" w:color="auto"/>
          </w:divBdr>
        </w:div>
        <w:div w:id="1477213406">
          <w:marLeft w:val="480"/>
          <w:marRight w:val="0"/>
          <w:marTop w:val="0"/>
          <w:marBottom w:val="0"/>
          <w:divBdr>
            <w:top w:val="none" w:sz="0" w:space="0" w:color="auto"/>
            <w:left w:val="none" w:sz="0" w:space="0" w:color="auto"/>
            <w:bottom w:val="none" w:sz="0" w:space="0" w:color="auto"/>
            <w:right w:val="none" w:sz="0" w:space="0" w:color="auto"/>
          </w:divBdr>
        </w:div>
        <w:div w:id="1961759589">
          <w:marLeft w:val="480"/>
          <w:marRight w:val="0"/>
          <w:marTop w:val="0"/>
          <w:marBottom w:val="0"/>
          <w:divBdr>
            <w:top w:val="none" w:sz="0" w:space="0" w:color="auto"/>
            <w:left w:val="none" w:sz="0" w:space="0" w:color="auto"/>
            <w:bottom w:val="none" w:sz="0" w:space="0" w:color="auto"/>
            <w:right w:val="none" w:sz="0" w:space="0" w:color="auto"/>
          </w:divBdr>
        </w:div>
        <w:div w:id="585459166">
          <w:marLeft w:val="480"/>
          <w:marRight w:val="0"/>
          <w:marTop w:val="0"/>
          <w:marBottom w:val="0"/>
          <w:divBdr>
            <w:top w:val="none" w:sz="0" w:space="0" w:color="auto"/>
            <w:left w:val="none" w:sz="0" w:space="0" w:color="auto"/>
            <w:bottom w:val="none" w:sz="0" w:space="0" w:color="auto"/>
            <w:right w:val="none" w:sz="0" w:space="0" w:color="auto"/>
          </w:divBdr>
        </w:div>
        <w:div w:id="496266905">
          <w:marLeft w:val="480"/>
          <w:marRight w:val="0"/>
          <w:marTop w:val="0"/>
          <w:marBottom w:val="0"/>
          <w:divBdr>
            <w:top w:val="none" w:sz="0" w:space="0" w:color="auto"/>
            <w:left w:val="none" w:sz="0" w:space="0" w:color="auto"/>
            <w:bottom w:val="none" w:sz="0" w:space="0" w:color="auto"/>
            <w:right w:val="none" w:sz="0" w:space="0" w:color="auto"/>
          </w:divBdr>
        </w:div>
        <w:div w:id="113134403">
          <w:marLeft w:val="480"/>
          <w:marRight w:val="0"/>
          <w:marTop w:val="0"/>
          <w:marBottom w:val="0"/>
          <w:divBdr>
            <w:top w:val="none" w:sz="0" w:space="0" w:color="auto"/>
            <w:left w:val="none" w:sz="0" w:space="0" w:color="auto"/>
            <w:bottom w:val="none" w:sz="0" w:space="0" w:color="auto"/>
            <w:right w:val="none" w:sz="0" w:space="0" w:color="auto"/>
          </w:divBdr>
        </w:div>
        <w:div w:id="1866673027">
          <w:marLeft w:val="480"/>
          <w:marRight w:val="0"/>
          <w:marTop w:val="0"/>
          <w:marBottom w:val="0"/>
          <w:divBdr>
            <w:top w:val="none" w:sz="0" w:space="0" w:color="auto"/>
            <w:left w:val="none" w:sz="0" w:space="0" w:color="auto"/>
            <w:bottom w:val="none" w:sz="0" w:space="0" w:color="auto"/>
            <w:right w:val="none" w:sz="0" w:space="0" w:color="auto"/>
          </w:divBdr>
        </w:div>
        <w:div w:id="1693727952">
          <w:marLeft w:val="480"/>
          <w:marRight w:val="0"/>
          <w:marTop w:val="0"/>
          <w:marBottom w:val="0"/>
          <w:divBdr>
            <w:top w:val="none" w:sz="0" w:space="0" w:color="auto"/>
            <w:left w:val="none" w:sz="0" w:space="0" w:color="auto"/>
            <w:bottom w:val="none" w:sz="0" w:space="0" w:color="auto"/>
            <w:right w:val="none" w:sz="0" w:space="0" w:color="auto"/>
          </w:divBdr>
        </w:div>
        <w:div w:id="370302009">
          <w:marLeft w:val="480"/>
          <w:marRight w:val="0"/>
          <w:marTop w:val="0"/>
          <w:marBottom w:val="0"/>
          <w:divBdr>
            <w:top w:val="none" w:sz="0" w:space="0" w:color="auto"/>
            <w:left w:val="none" w:sz="0" w:space="0" w:color="auto"/>
            <w:bottom w:val="none" w:sz="0" w:space="0" w:color="auto"/>
            <w:right w:val="none" w:sz="0" w:space="0" w:color="auto"/>
          </w:divBdr>
        </w:div>
        <w:div w:id="367875020">
          <w:marLeft w:val="480"/>
          <w:marRight w:val="0"/>
          <w:marTop w:val="0"/>
          <w:marBottom w:val="0"/>
          <w:divBdr>
            <w:top w:val="none" w:sz="0" w:space="0" w:color="auto"/>
            <w:left w:val="none" w:sz="0" w:space="0" w:color="auto"/>
            <w:bottom w:val="none" w:sz="0" w:space="0" w:color="auto"/>
            <w:right w:val="none" w:sz="0" w:space="0" w:color="auto"/>
          </w:divBdr>
        </w:div>
        <w:div w:id="1792817613">
          <w:marLeft w:val="480"/>
          <w:marRight w:val="0"/>
          <w:marTop w:val="0"/>
          <w:marBottom w:val="0"/>
          <w:divBdr>
            <w:top w:val="none" w:sz="0" w:space="0" w:color="auto"/>
            <w:left w:val="none" w:sz="0" w:space="0" w:color="auto"/>
            <w:bottom w:val="none" w:sz="0" w:space="0" w:color="auto"/>
            <w:right w:val="none" w:sz="0" w:space="0" w:color="auto"/>
          </w:divBdr>
        </w:div>
        <w:div w:id="430710308">
          <w:marLeft w:val="480"/>
          <w:marRight w:val="0"/>
          <w:marTop w:val="0"/>
          <w:marBottom w:val="0"/>
          <w:divBdr>
            <w:top w:val="none" w:sz="0" w:space="0" w:color="auto"/>
            <w:left w:val="none" w:sz="0" w:space="0" w:color="auto"/>
            <w:bottom w:val="none" w:sz="0" w:space="0" w:color="auto"/>
            <w:right w:val="none" w:sz="0" w:space="0" w:color="auto"/>
          </w:divBdr>
        </w:div>
        <w:div w:id="1527787829">
          <w:marLeft w:val="480"/>
          <w:marRight w:val="0"/>
          <w:marTop w:val="0"/>
          <w:marBottom w:val="0"/>
          <w:divBdr>
            <w:top w:val="none" w:sz="0" w:space="0" w:color="auto"/>
            <w:left w:val="none" w:sz="0" w:space="0" w:color="auto"/>
            <w:bottom w:val="none" w:sz="0" w:space="0" w:color="auto"/>
            <w:right w:val="none" w:sz="0" w:space="0" w:color="auto"/>
          </w:divBdr>
        </w:div>
        <w:div w:id="1245578183">
          <w:marLeft w:val="480"/>
          <w:marRight w:val="0"/>
          <w:marTop w:val="0"/>
          <w:marBottom w:val="0"/>
          <w:divBdr>
            <w:top w:val="none" w:sz="0" w:space="0" w:color="auto"/>
            <w:left w:val="none" w:sz="0" w:space="0" w:color="auto"/>
            <w:bottom w:val="none" w:sz="0" w:space="0" w:color="auto"/>
            <w:right w:val="none" w:sz="0" w:space="0" w:color="auto"/>
          </w:divBdr>
        </w:div>
        <w:div w:id="2118720809">
          <w:marLeft w:val="480"/>
          <w:marRight w:val="0"/>
          <w:marTop w:val="0"/>
          <w:marBottom w:val="0"/>
          <w:divBdr>
            <w:top w:val="none" w:sz="0" w:space="0" w:color="auto"/>
            <w:left w:val="none" w:sz="0" w:space="0" w:color="auto"/>
            <w:bottom w:val="none" w:sz="0" w:space="0" w:color="auto"/>
            <w:right w:val="none" w:sz="0" w:space="0" w:color="auto"/>
          </w:divBdr>
        </w:div>
        <w:div w:id="889651578">
          <w:marLeft w:val="480"/>
          <w:marRight w:val="0"/>
          <w:marTop w:val="0"/>
          <w:marBottom w:val="0"/>
          <w:divBdr>
            <w:top w:val="none" w:sz="0" w:space="0" w:color="auto"/>
            <w:left w:val="none" w:sz="0" w:space="0" w:color="auto"/>
            <w:bottom w:val="none" w:sz="0" w:space="0" w:color="auto"/>
            <w:right w:val="none" w:sz="0" w:space="0" w:color="auto"/>
          </w:divBdr>
        </w:div>
        <w:div w:id="657462640">
          <w:marLeft w:val="480"/>
          <w:marRight w:val="0"/>
          <w:marTop w:val="0"/>
          <w:marBottom w:val="0"/>
          <w:divBdr>
            <w:top w:val="none" w:sz="0" w:space="0" w:color="auto"/>
            <w:left w:val="none" w:sz="0" w:space="0" w:color="auto"/>
            <w:bottom w:val="none" w:sz="0" w:space="0" w:color="auto"/>
            <w:right w:val="none" w:sz="0" w:space="0" w:color="auto"/>
          </w:divBdr>
        </w:div>
        <w:div w:id="1909806020">
          <w:marLeft w:val="480"/>
          <w:marRight w:val="0"/>
          <w:marTop w:val="0"/>
          <w:marBottom w:val="0"/>
          <w:divBdr>
            <w:top w:val="none" w:sz="0" w:space="0" w:color="auto"/>
            <w:left w:val="none" w:sz="0" w:space="0" w:color="auto"/>
            <w:bottom w:val="none" w:sz="0" w:space="0" w:color="auto"/>
            <w:right w:val="none" w:sz="0" w:space="0" w:color="auto"/>
          </w:divBdr>
        </w:div>
        <w:div w:id="781923303">
          <w:marLeft w:val="480"/>
          <w:marRight w:val="0"/>
          <w:marTop w:val="0"/>
          <w:marBottom w:val="0"/>
          <w:divBdr>
            <w:top w:val="none" w:sz="0" w:space="0" w:color="auto"/>
            <w:left w:val="none" w:sz="0" w:space="0" w:color="auto"/>
            <w:bottom w:val="none" w:sz="0" w:space="0" w:color="auto"/>
            <w:right w:val="none" w:sz="0" w:space="0" w:color="auto"/>
          </w:divBdr>
        </w:div>
        <w:div w:id="968168159">
          <w:marLeft w:val="480"/>
          <w:marRight w:val="0"/>
          <w:marTop w:val="0"/>
          <w:marBottom w:val="0"/>
          <w:divBdr>
            <w:top w:val="none" w:sz="0" w:space="0" w:color="auto"/>
            <w:left w:val="none" w:sz="0" w:space="0" w:color="auto"/>
            <w:bottom w:val="none" w:sz="0" w:space="0" w:color="auto"/>
            <w:right w:val="none" w:sz="0" w:space="0" w:color="auto"/>
          </w:divBdr>
        </w:div>
        <w:div w:id="305286818">
          <w:marLeft w:val="480"/>
          <w:marRight w:val="0"/>
          <w:marTop w:val="0"/>
          <w:marBottom w:val="0"/>
          <w:divBdr>
            <w:top w:val="none" w:sz="0" w:space="0" w:color="auto"/>
            <w:left w:val="none" w:sz="0" w:space="0" w:color="auto"/>
            <w:bottom w:val="none" w:sz="0" w:space="0" w:color="auto"/>
            <w:right w:val="none" w:sz="0" w:space="0" w:color="auto"/>
          </w:divBdr>
        </w:div>
        <w:div w:id="1109011952">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522817191">
          <w:marLeft w:val="480"/>
          <w:marRight w:val="0"/>
          <w:marTop w:val="0"/>
          <w:marBottom w:val="0"/>
          <w:divBdr>
            <w:top w:val="none" w:sz="0" w:space="0" w:color="auto"/>
            <w:left w:val="none" w:sz="0" w:space="0" w:color="auto"/>
            <w:bottom w:val="none" w:sz="0" w:space="0" w:color="auto"/>
            <w:right w:val="none" w:sz="0" w:space="0" w:color="auto"/>
          </w:divBdr>
        </w:div>
        <w:div w:id="784886621">
          <w:marLeft w:val="480"/>
          <w:marRight w:val="0"/>
          <w:marTop w:val="0"/>
          <w:marBottom w:val="0"/>
          <w:divBdr>
            <w:top w:val="none" w:sz="0" w:space="0" w:color="auto"/>
            <w:left w:val="none" w:sz="0" w:space="0" w:color="auto"/>
            <w:bottom w:val="none" w:sz="0" w:space="0" w:color="auto"/>
            <w:right w:val="none" w:sz="0" w:space="0" w:color="auto"/>
          </w:divBdr>
        </w:div>
        <w:div w:id="2117864128">
          <w:marLeft w:val="480"/>
          <w:marRight w:val="0"/>
          <w:marTop w:val="0"/>
          <w:marBottom w:val="0"/>
          <w:divBdr>
            <w:top w:val="none" w:sz="0" w:space="0" w:color="auto"/>
            <w:left w:val="none" w:sz="0" w:space="0" w:color="auto"/>
            <w:bottom w:val="none" w:sz="0" w:space="0" w:color="auto"/>
            <w:right w:val="none" w:sz="0" w:space="0" w:color="auto"/>
          </w:divBdr>
        </w:div>
        <w:div w:id="1705599269">
          <w:marLeft w:val="480"/>
          <w:marRight w:val="0"/>
          <w:marTop w:val="0"/>
          <w:marBottom w:val="0"/>
          <w:divBdr>
            <w:top w:val="none" w:sz="0" w:space="0" w:color="auto"/>
            <w:left w:val="none" w:sz="0" w:space="0" w:color="auto"/>
            <w:bottom w:val="none" w:sz="0" w:space="0" w:color="auto"/>
            <w:right w:val="none" w:sz="0" w:space="0" w:color="auto"/>
          </w:divBdr>
        </w:div>
        <w:div w:id="1882857122">
          <w:marLeft w:val="480"/>
          <w:marRight w:val="0"/>
          <w:marTop w:val="0"/>
          <w:marBottom w:val="0"/>
          <w:divBdr>
            <w:top w:val="none" w:sz="0" w:space="0" w:color="auto"/>
            <w:left w:val="none" w:sz="0" w:space="0" w:color="auto"/>
            <w:bottom w:val="none" w:sz="0" w:space="0" w:color="auto"/>
            <w:right w:val="none" w:sz="0" w:space="0" w:color="auto"/>
          </w:divBdr>
        </w:div>
        <w:div w:id="1087534443">
          <w:marLeft w:val="480"/>
          <w:marRight w:val="0"/>
          <w:marTop w:val="0"/>
          <w:marBottom w:val="0"/>
          <w:divBdr>
            <w:top w:val="none" w:sz="0" w:space="0" w:color="auto"/>
            <w:left w:val="none" w:sz="0" w:space="0" w:color="auto"/>
            <w:bottom w:val="none" w:sz="0" w:space="0" w:color="auto"/>
            <w:right w:val="none" w:sz="0" w:space="0" w:color="auto"/>
          </w:divBdr>
        </w:div>
        <w:div w:id="818350171">
          <w:marLeft w:val="480"/>
          <w:marRight w:val="0"/>
          <w:marTop w:val="0"/>
          <w:marBottom w:val="0"/>
          <w:divBdr>
            <w:top w:val="none" w:sz="0" w:space="0" w:color="auto"/>
            <w:left w:val="none" w:sz="0" w:space="0" w:color="auto"/>
            <w:bottom w:val="none" w:sz="0" w:space="0" w:color="auto"/>
            <w:right w:val="none" w:sz="0" w:space="0" w:color="auto"/>
          </w:divBdr>
        </w:div>
        <w:div w:id="660084609">
          <w:marLeft w:val="480"/>
          <w:marRight w:val="0"/>
          <w:marTop w:val="0"/>
          <w:marBottom w:val="0"/>
          <w:divBdr>
            <w:top w:val="none" w:sz="0" w:space="0" w:color="auto"/>
            <w:left w:val="none" w:sz="0" w:space="0" w:color="auto"/>
            <w:bottom w:val="none" w:sz="0" w:space="0" w:color="auto"/>
            <w:right w:val="none" w:sz="0" w:space="0" w:color="auto"/>
          </w:divBdr>
        </w:div>
        <w:div w:id="978074612">
          <w:marLeft w:val="480"/>
          <w:marRight w:val="0"/>
          <w:marTop w:val="0"/>
          <w:marBottom w:val="0"/>
          <w:divBdr>
            <w:top w:val="none" w:sz="0" w:space="0" w:color="auto"/>
            <w:left w:val="none" w:sz="0" w:space="0" w:color="auto"/>
            <w:bottom w:val="none" w:sz="0" w:space="0" w:color="auto"/>
            <w:right w:val="none" w:sz="0" w:space="0" w:color="auto"/>
          </w:divBdr>
        </w:div>
        <w:div w:id="238101616">
          <w:marLeft w:val="480"/>
          <w:marRight w:val="0"/>
          <w:marTop w:val="0"/>
          <w:marBottom w:val="0"/>
          <w:divBdr>
            <w:top w:val="none" w:sz="0" w:space="0" w:color="auto"/>
            <w:left w:val="none" w:sz="0" w:space="0" w:color="auto"/>
            <w:bottom w:val="none" w:sz="0" w:space="0" w:color="auto"/>
            <w:right w:val="none" w:sz="0" w:space="0" w:color="auto"/>
          </w:divBdr>
        </w:div>
      </w:divsChild>
    </w:div>
    <w:div w:id="1965697423">
      <w:bodyDiv w:val="1"/>
      <w:marLeft w:val="0"/>
      <w:marRight w:val="0"/>
      <w:marTop w:val="0"/>
      <w:marBottom w:val="0"/>
      <w:divBdr>
        <w:top w:val="none" w:sz="0" w:space="0" w:color="auto"/>
        <w:left w:val="none" w:sz="0" w:space="0" w:color="auto"/>
        <w:bottom w:val="none" w:sz="0" w:space="0" w:color="auto"/>
        <w:right w:val="none" w:sz="0" w:space="0" w:color="auto"/>
      </w:divBdr>
    </w:div>
    <w:div w:id="1965766534">
      <w:bodyDiv w:val="1"/>
      <w:marLeft w:val="0"/>
      <w:marRight w:val="0"/>
      <w:marTop w:val="0"/>
      <w:marBottom w:val="0"/>
      <w:divBdr>
        <w:top w:val="none" w:sz="0" w:space="0" w:color="auto"/>
        <w:left w:val="none" w:sz="0" w:space="0" w:color="auto"/>
        <w:bottom w:val="none" w:sz="0" w:space="0" w:color="auto"/>
        <w:right w:val="none" w:sz="0" w:space="0" w:color="auto"/>
      </w:divBdr>
    </w:div>
    <w:div w:id="1965963134">
      <w:bodyDiv w:val="1"/>
      <w:marLeft w:val="0"/>
      <w:marRight w:val="0"/>
      <w:marTop w:val="0"/>
      <w:marBottom w:val="0"/>
      <w:divBdr>
        <w:top w:val="none" w:sz="0" w:space="0" w:color="auto"/>
        <w:left w:val="none" w:sz="0" w:space="0" w:color="auto"/>
        <w:bottom w:val="none" w:sz="0" w:space="0" w:color="auto"/>
        <w:right w:val="none" w:sz="0" w:space="0" w:color="auto"/>
      </w:divBdr>
    </w:div>
    <w:div w:id="1966040213">
      <w:bodyDiv w:val="1"/>
      <w:marLeft w:val="0"/>
      <w:marRight w:val="0"/>
      <w:marTop w:val="0"/>
      <w:marBottom w:val="0"/>
      <w:divBdr>
        <w:top w:val="none" w:sz="0" w:space="0" w:color="auto"/>
        <w:left w:val="none" w:sz="0" w:space="0" w:color="auto"/>
        <w:bottom w:val="none" w:sz="0" w:space="0" w:color="auto"/>
        <w:right w:val="none" w:sz="0" w:space="0" w:color="auto"/>
      </w:divBdr>
    </w:div>
    <w:div w:id="1966345355">
      <w:bodyDiv w:val="1"/>
      <w:marLeft w:val="0"/>
      <w:marRight w:val="0"/>
      <w:marTop w:val="0"/>
      <w:marBottom w:val="0"/>
      <w:divBdr>
        <w:top w:val="none" w:sz="0" w:space="0" w:color="auto"/>
        <w:left w:val="none" w:sz="0" w:space="0" w:color="auto"/>
        <w:bottom w:val="none" w:sz="0" w:space="0" w:color="auto"/>
        <w:right w:val="none" w:sz="0" w:space="0" w:color="auto"/>
      </w:divBdr>
    </w:div>
    <w:div w:id="1966420348">
      <w:bodyDiv w:val="1"/>
      <w:marLeft w:val="0"/>
      <w:marRight w:val="0"/>
      <w:marTop w:val="0"/>
      <w:marBottom w:val="0"/>
      <w:divBdr>
        <w:top w:val="none" w:sz="0" w:space="0" w:color="auto"/>
        <w:left w:val="none" w:sz="0" w:space="0" w:color="auto"/>
        <w:bottom w:val="none" w:sz="0" w:space="0" w:color="auto"/>
        <w:right w:val="none" w:sz="0" w:space="0" w:color="auto"/>
      </w:divBdr>
    </w:div>
    <w:div w:id="1966502005">
      <w:bodyDiv w:val="1"/>
      <w:marLeft w:val="0"/>
      <w:marRight w:val="0"/>
      <w:marTop w:val="0"/>
      <w:marBottom w:val="0"/>
      <w:divBdr>
        <w:top w:val="none" w:sz="0" w:space="0" w:color="auto"/>
        <w:left w:val="none" w:sz="0" w:space="0" w:color="auto"/>
        <w:bottom w:val="none" w:sz="0" w:space="0" w:color="auto"/>
        <w:right w:val="none" w:sz="0" w:space="0" w:color="auto"/>
      </w:divBdr>
    </w:div>
    <w:div w:id="1967079248">
      <w:bodyDiv w:val="1"/>
      <w:marLeft w:val="0"/>
      <w:marRight w:val="0"/>
      <w:marTop w:val="0"/>
      <w:marBottom w:val="0"/>
      <w:divBdr>
        <w:top w:val="none" w:sz="0" w:space="0" w:color="auto"/>
        <w:left w:val="none" w:sz="0" w:space="0" w:color="auto"/>
        <w:bottom w:val="none" w:sz="0" w:space="0" w:color="auto"/>
        <w:right w:val="none" w:sz="0" w:space="0" w:color="auto"/>
      </w:divBdr>
    </w:div>
    <w:div w:id="1967348363">
      <w:bodyDiv w:val="1"/>
      <w:marLeft w:val="0"/>
      <w:marRight w:val="0"/>
      <w:marTop w:val="0"/>
      <w:marBottom w:val="0"/>
      <w:divBdr>
        <w:top w:val="none" w:sz="0" w:space="0" w:color="auto"/>
        <w:left w:val="none" w:sz="0" w:space="0" w:color="auto"/>
        <w:bottom w:val="none" w:sz="0" w:space="0" w:color="auto"/>
        <w:right w:val="none" w:sz="0" w:space="0" w:color="auto"/>
      </w:divBdr>
    </w:div>
    <w:div w:id="1967393688">
      <w:bodyDiv w:val="1"/>
      <w:marLeft w:val="0"/>
      <w:marRight w:val="0"/>
      <w:marTop w:val="0"/>
      <w:marBottom w:val="0"/>
      <w:divBdr>
        <w:top w:val="none" w:sz="0" w:space="0" w:color="auto"/>
        <w:left w:val="none" w:sz="0" w:space="0" w:color="auto"/>
        <w:bottom w:val="none" w:sz="0" w:space="0" w:color="auto"/>
        <w:right w:val="none" w:sz="0" w:space="0" w:color="auto"/>
      </w:divBdr>
    </w:div>
    <w:div w:id="1967393831">
      <w:bodyDiv w:val="1"/>
      <w:marLeft w:val="0"/>
      <w:marRight w:val="0"/>
      <w:marTop w:val="0"/>
      <w:marBottom w:val="0"/>
      <w:divBdr>
        <w:top w:val="none" w:sz="0" w:space="0" w:color="auto"/>
        <w:left w:val="none" w:sz="0" w:space="0" w:color="auto"/>
        <w:bottom w:val="none" w:sz="0" w:space="0" w:color="auto"/>
        <w:right w:val="none" w:sz="0" w:space="0" w:color="auto"/>
      </w:divBdr>
    </w:div>
    <w:div w:id="1967543654">
      <w:bodyDiv w:val="1"/>
      <w:marLeft w:val="0"/>
      <w:marRight w:val="0"/>
      <w:marTop w:val="0"/>
      <w:marBottom w:val="0"/>
      <w:divBdr>
        <w:top w:val="none" w:sz="0" w:space="0" w:color="auto"/>
        <w:left w:val="none" w:sz="0" w:space="0" w:color="auto"/>
        <w:bottom w:val="none" w:sz="0" w:space="0" w:color="auto"/>
        <w:right w:val="none" w:sz="0" w:space="0" w:color="auto"/>
      </w:divBdr>
    </w:div>
    <w:div w:id="1967732754">
      <w:bodyDiv w:val="1"/>
      <w:marLeft w:val="0"/>
      <w:marRight w:val="0"/>
      <w:marTop w:val="0"/>
      <w:marBottom w:val="0"/>
      <w:divBdr>
        <w:top w:val="none" w:sz="0" w:space="0" w:color="auto"/>
        <w:left w:val="none" w:sz="0" w:space="0" w:color="auto"/>
        <w:bottom w:val="none" w:sz="0" w:space="0" w:color="auto"/>
        <w:right w:val="none" w:sz="0" w:space="0" w:color="auto"/>
      </w:divBdr>
    </w:div>
    <w:div w:id="1967812782">
      <w:bodyDiv w:val="1"/>
      <w:marLeft w:val="0"/>
      <w:marRight w:val="0"/>
      <w:marTop w:val="0"/>
      <w:marBottom w:val="0"/>
      <w:divBdr>
        <w:top w:val="none" w:sz="0" w:space="0" w:color="auto"/>
        <w:left w:val="none" w:sz="0" w:space="0" w:color="auto"/>
        <w:bottom w:val="none" w:sz="0" w:space="0" w:color="auto"/>
        <w:right w:val="none" w:sz="0" w:space="0" w:color="auto"/>
      </w:divBdr>
    </w:div>
    <w:div w:id="1968314936">
      <w:bodyDiv w:val="1"/>
      <w:marLeft w:val="0"/>
      <w:marRight w:val="0"/>
      <w:marTop w:val="0"/>
      <w:marBottom w:val="0"/>
      <w:divBdr>
        <w:top w:val="none" w:sz="0" w:space="0" w:color="auto"/>
        <w:left w:val="none" w:sz="0" w:space="0" w:color="auto"/>
        <w:bottom w:val="none" w:sz="0" w:space="0" w:color="auto"/>
        <w:right w:val="none" w:sz="0" w:space="0" w:color="auto"/>
      </w:divBdr>
    </w:div>
    <w:div w:id="1968392517">
      <w:bodyDiv w:val="1"/>
      <w:marLeft w:val="0"/>
      <w:marRight w:val="0"/>
      <w:marTop w:val="0"/>
      <w:marBottom w:val="0"/>
      <w:divBdr>
        <w:top w:val="none" w:sz="0" w:space="0" w:color="auto"/>
        <w:left w:val="none" w:sz="0" w:space="0" w:color="auto"/>
        <w:bottom w:val="none" w:sz="0" w:space="0" w:color="auto"/>
        <w:right w:val="none" w:sz="0" w:space="0" w:color="auto"/>
      </w:divBdr>
    </w:div>
    <w:div w:id="1968853236">
      <w:bodyDiv w:val="1"/>
      <w:marLeft w:val="0"/>
      <w:marRight w:val="0"/>
      <w:marTop w:val="0"/>
      <w:marBottom w:val="0"/>
      <w:divBdr>
        <w:top w:val="none" w:sz="0" w:space="0" w:color="auto"/>
        <w:left w:val="none" w:sz="0" w:space="0" w:color="auto"/>
        <w:bottom w:val="none" w:sz="0" w:space="0" w:color="auto"/>
        <w:right w:val="none" w:sz="0" w:space="0" w:color="auto"/>
      </w:divBdr>
    </w:div>
    <w:div w:id="1969125485">
      <w:bodyDiv w:val="1"/>
      <w:marLeft w:val="0"/>
      <w:marRight w:val="0"/>
      <w:marTop w:val="0"/>
      <w:marBottom w:val="0"/>
      <w:divBdr>
        <w:top w:val="none" w:sz="0" w:space="0" w:color="auto"/>
        <w:left w:val="none" w:sz="0" w:space="0" w:color="auto"/>
        <w:bottom w:val="none" w:sz="0" w:space="0" w:color="auto"/>
        <w:right w:val="none" w:sz="0" w:space="0" w:color="auto"/>
      </w:divBdr>
    </w:div>
    <w:div w:id="1969160780">
      <w:bodyDiv w:val="1"/>
      <w:marLeft w:val="0"/>
      <w:marRight w:val="0"/>
      <w:marTop w:val="0"/>
      <w:marBottom w:val="0"/>
      <w:divBdr>
        <w:top w:val="none" w:sz="0" w:space="0" w:color="auto"/>
        <w:left w:val="none" w:sz="0" w:space="0" w:color="auto"/>
        <w:bottom w:val="none" w:sz="0" w:space="0" w:color="auto"/>
        <w:right w:val="none" w:sz="0" w:space="0" w:color="auto"/>
      </w:divBdr>
    </w:div>
    <w:div w:id="1969890879">
      <w:bodyDiv w:val="1"/>
      <w:marLeft w:val="0"/>
      <w:marRight w:val="0"/>
      <w:marTop w:val="0"/>
      <w:marBottom w:val="0"/>
      <w:divBdr>
        <w:top w:val="none" w:sz="0" w:space="0" w:color="auto"/>
        <w:left w:val="none" w:sz="0" w:space="0" w:color="auto"/>
        <w:bottom w:val="none" w:sz="0" w:space="0" w:color="auto"/>
        <w:right w:val="none" w:sz="0" w:space="0" w:color="auto"/>
      </w:divBdr>
      <w:divsChild>
        <w:div w:id="1949776739">
          <w:marLeft w:val="480"/>
          <w:marRight w:val="0"/>
          <w:marTop w:val="0"/>
          <w:marBottom w:val="0"/>
          <w:divBdr>
            <w:top w:val="none" w:sz="0" w:space="0" w:color="auto"/>
            <w:left w:val="none" w:sz="0" w:space="0" w:color="auto"/>
            <w:bottom w:val="none" w:sz="0" w:space="0" w:color="auto"/>
            <w:right w:val="none" w:sz="0" w:space="0" w:color="auto"/>
          </w:divBdr>
        </w:div>
        <w:div w:id="1588618121">
          <w:marLeft w:val="480"/>
          <w:marRight w:val="0"/>
          <w:marTop w:val="0"/>
          <w:marBottom w:val="0"/>
          <w:divBdr>
            <w:top w:val="none" w:sz="0" w:space="0" w:color="auto"/>
            <w:left w:val="none" w:sz="0" w:space="0" w:color="auto"/>
            <w:bottom w:val="none" w:sz="0" w:space="0" w:color="auto"/>
            <w:right w:val="none" w:sz="0" w:space="0" w:color="auto"/>
          </w:divBdr>
        </w:div>
        <w:div w:id="727454344">
          <w:marLeft w:val="480"/>
          <w:marRight w:val="0"/>
          <w:marTop w:val="0"/>
          <w:marBottom w:val="0"/>
          <w:divBdr>
            <w:top w:val="none" w:sz="0" w:space="0" w:color="auto"/>
            <w:left w:val="none" w:sz="0" w:space="0" w:color="auto"/>
            <w:bottom w:val="none" w:sz="0" w:space="0" w:color="auto"/>
            <w:right w:val="none" w:sz="0" w:space="0" w:color="auto"/>
          </w:divBdr>
        </w:div>
        <w:div w:id="86731387">
          <w:marLeft w:val="480"/>
          <w:marRight w:val="0"/>
          <w:marTop w:val="0"/>
          <w:marBottom w:val="0"/>
          <w:divBdr>
            <w:top w:val="none" w:sz="0" w:space="0" w:color="auto"/>
            <w:left w:val="none" w:sz="0" w:space="0" w:color="auto"/>
            <w:bottom w:val="none" w:sz="0" w:space="0" w:color="auto"/>
            <w:right w:val="none" w:sz="0" w:space="0" w:color="auto"/>
          </w:divBdr>
        </w:div>
        <w:div w:id="270867682">
          <w:marLeft w:val="480"/>
          <w:marRight w:val="0"/>
          <w:marTop w:val="0"/>
          <w:marBottom w:val="0"/>
          <w:divBdr>
            <w:top w:val="none" w:sz="0" w:space="0" w:color="auto"/>
            <w:left w:val="none" w:sz="0" w:space="0" w:color="auto"/>
            <w:bottom w:val="none" w:sz="0" w:space="0" w:color="auto"/>
            <w:right w:val="none" w:sz="0" w:space="0" w:color="auto"/>
          </w:divBdr>
        </w:div>
        <w:div w:id="293172526">
          <w:marLeft w:val="480"/>
          <w:marRight w:val="0"/>
          <w:marTop w:val="0"/>
          <w:marBottom w:val="0"/>
          <w:divBdr>
            <w:top w:val="none" w:sz="0" w:space="0" w:color="auto"/>
            <w:left w:val="none" w:sz="0" w:space="0" w:color="auto"/>
            <w:bottom w:val="none" w:sz="0" w:space="0" w:color="auto"/>
            <w:right w:val="none" w:sz="0" w:space="0" w:color="auto"/>
          </w:divBdr>
        </w:div>
        <w:div w:id="446895656">
          <w:marLeft w:val="480"/>
          <w:marRight w:val="0"/>
          <w:marTop w:val="0"/>
          <w:marBottom w:val="0"/>
          <w:divBdr>
            <w:top w:val="none" w:sz="0" w:space="0" w:color="auto"/>
            <w:left w:val="none" w:sz="0" w:space="0" w:color="auto"/>
            <w:bottom w:val="none" w:sz="0" w:space="0" w:color="auto"/>
            <w:right w:val="none" w:sz="0" w:space="0" w:color="auto"/>
          </w:divBdr>
        </w:div>
        <w:div w:id="469833209">
          <w:marLeft w:val="480"/>
          <w:marRight w:val="0"/>
          <w:marTop w:val="0"/>
          <w:marBottom w:val="0"/>
          <w:divBdr>
            <w:top w:val="none" w:sz="0" w:space="0" w:color="auto"/>
            <w:left w:val="none" w:sz="0" w:space="0" w:color="auto"/>
            <w:bottom w:val="none" w:sz="0" w:space="0" w:color="auto"/>
            <w:right w:val="none" w:sz="0" w:space="0" w:color="auto"/>
          </w:divBdr>
        </w:div>
        <w:div w:id="104546935">
          <w:marLeft w:val="480"/>
          <w:marRight w:val="0"/>
          <w:marTop w:val="0"/>
          <w:marBottom w:val="0"/>
          <w:divBdr>
            <w:top w:val="none" w:sz="0" w:space="0" w:color="auto"/>
            <w:left w:val="none" w:sz="0" w:space="0" w:color="auto"/>
            <w:bottom w:val="none" w:sz="0" w:space="0" w:color="auto"/>
            <w:right w:val="none" w:sz="0" w:space="0" w:color="auto"/>
          </w:divBdr>
        </w:div>
        <w:div w:id="2029866392">
          <w:marLeft w:val="480"/>
          <w:marRight w:val="0"/>
          <w:marTop w:val="0"/>
          <w:marBottom w:val="0"/>
          <w:divBdr>
            <w:top w:val="none" w:sz="0" w:space="0" w:color="auto"/>
            <w:left w:val="none" w:sz="0" w:space="0" w:color="auto"/>
            <w:bottom w:val="none" w:sz="0" w:space="0" w:color="auto"/>
            <w:right w:val="none" w:sz="0" w:space="0" w:color="auto"/>
          </w:divBdr>
        </w:div>
        <w:div w:id="1806241782">
          <w:marLeft w:val="480"/>
          <w:marRight w:val="0"/>
          <w:marTop w:val="0"/>
          <w:marBottom w:val="0"/>
          <w:divBdr>
            <w:top w:val="none" w:sz="0" w:space="0" w:color="auto"/>
            <w:left w:val="none" w:sz="0" w:space="0" w:color="auto"/>
            <w:bottom w:val="none" w:sz="0" w:space="0" w:color="auto"/>
            <w:right w:val="none" w:sz="0" w:space="0" w:color="auto"/>
          </w:divBdr>
        </w:div>
        <w:div w:id="1379936092">
          <w:marLeft w:val="480"/>
          <w:marRight w:val="0"/>
          <w:marTop w:val="0"/>
          <w:marBottom w:val="0"/>
          <w:divBdr>
            <w:top w:val="none" w:sz="0" w:space="0" w:color="auto"/>
            <w:left w:val="none" w:sz="0" w:space="0" w:color="auto"/>
            <w:bottom w:val="none" w:sz="0" w:space="0" w:color="auto"/>
            <w:right w:val="none" w:sz="0" w:space="0" w:color="auto"/>
          </w:divBdr>
        </w:div>
        <w:div w:id="107357511">
          <w:marLeft w:val="480"/>
          <w:marRight w:val="0"/>
          <w:marTop w:val="0"/>
          <w:marBottom w:val="0"/>
          <w:divBdr>
            <w:top w:val="none" w:sz="0" w:space="0" w:color="auto"/>
            <w:left w:val="none" w:sz="0" w:space="0" w:color="auto"/>
            <w:bottom w:val="none" w:sz="0" w:space="0" w:color="auto"/>
            <w:right w:val="none" w:sz="0" w:space="0" w:color="auto"/>
          </w:divBdr>
        </w:div>
        <w:div w:id="472799568">
          <w:marLeft w:val="480"/>
          <w:marRight w:val="0"/>
          <w:marTop w:val="0"/>
          <w:marBottom w:val="0"/>
          <w:divBdr>
            <w:top w:val="none" w:sz="0" w:space="0" w:color="auto"/>
            <w:left w:val="none" w:sz="0" w:space="0" w:color="auto"/>
            <w:bottom w:val="none" w:sz="0" w:space="0" w:color="auto"/>
            <w:right w:val="none" w:sz="0" w:space="0" w:color="auto"/>
          </w:divBdr>
        </w:div>
        <w:div w:id="1974670902">
          <w:marLeft w:val="480"/>
          <w:marRight w:val="0"/>
          <w:marTop w:val="0"/>
          <w:marBottom w:val="0"/>
          <w:divBdr>
            <w:top w:val="none" w:sz="0" w:space="0" w:color="auto"/>
            <w:left w:val="none" w:sz="0" w:space="0" w:color="auto"/>
            <w:bottom w:val="none" w:sz="0" w:space="0" w:color="auto"/>
            <w:right w:val="none" w:sz="0" w:space="0" w:color="auto"/>
          </w:divBdr>
        </w:div>
        <w:div w:id="729310131">
          <w:marLeft w:val="480"/>
          <w:marRight w:val="0"/>
          <w:marTop w:val="0"/>
          <w:marBottom w:val="0"/>
          <w:divBdr>
            <w:top w:val="none" w:sz="0" w:space="0" w:color="auto"/>
            <w:left w:val="none" w:sz="0" w:space="0" w:color="auto"/>
            <w:bottom w:val="none" w:sz="0" w:space="0" w:color="auto"/>
            <w:right w:val="none" w:sz="0" w:space="0" w:color="auto"/>
          </w:divBdr>
        </w:div>
        <w:div w:id="1914897319">
          <w:marLeft w:val="480"/>
          <w:marRight w:val="0"/>
          <w:marTop w:val="0"/>
          <w:marBottom w:val="0"/>
          <w:divBdr>
            <w:top w:val="none" w:sz="0" w:space="0" w:color="auto"/>
            <w:left w:val="none" w:sz="0" w:space="0" w:color="auto"/>
            <w:bottom w:val="none" w:sz="0" w:space="0" w:color="auto"/>
            <w:right w:val="none" w:sz="0" w:space="0" w:color="auto"/>
          </w:divBdr>
        </w:div>
        <w:div w:id="942687594">
          <w:marLeft w:val="480"/>
          <w:marRight w:val="0"/>
          <w:marTop w:val="0"/>
          <w:marBottom w:val="0"/>
          <w:divBdr>
            <w:top w:val="none" w:sz="0" w:space="0" w:color="auto"/>
            <w:left w:val="none" w:sz="0" w:space="0" w:color="auto"/>
            <w:bottom w:val="none" w:sz="0" w:space="0" w:color="auto"/>
            <w:right w:val="none" w:sz="0" w:space="0" w:color="auto"/>
          </w:divBdr>
        </w:div>
        <w:div w:id="158549050">
          <w:marLeft w:val="480"/>
          <w:marRight w:val="0"/>
          <w:marTop w:val="0"/>
          <w:marBottom w:val="0"/>
          <w:divBdr>
            <w:top w:val="none" w:sz="0" w:space="0" w:color="auto"/>
            <w:left w:val="none" w:sz="0" w:space="0" w:color="auto"/>
            <w:bottom w:val="none" w:sz="0" w:space="0" w:color="auto"/>
            <w:right w:val="none" w:sz="0" w:space="0" w:color="auto"/>
          </w:divBdr>
        </w:div>
        <w:div w:id="96755216">
          <w:marLeft w:val="480"/>
          <w:marRight w:val="0"/>
          <w:marTop w:val="0"/>
          <w:marBottom w:val="0"/>
          <w:divBdr>
            <w:top w:val="none" w:sz="0" w:space="0" w:color="auto"/>
            <w:left w:val="none" w:sz="0" w:space="0" w:color="auto"/>
            <w:bottom w:val="none" w:sz="0" w:space="0" w:color="auto"/>
            <w:right w:val="none" w:sz="0" w:space="0" w:color="auto"/>
          </w:divBdr>
        </w:div>
        <w:div w:id="782919272">
          <w:marLeft w:val="480"/>
          <w:marRight w:val="0"/>
          <w:marTop w:val="0"/>
          <w:marBottom w:val="0"/>
          <w:divBdr>
            <w:top w:val="none" w:sz="0" w:space="0" w:color="auto"/>
            <w:left w:val="none" w:sz="0" w:space="0" w:color="auto"/>
            <w:bottom w:val="none" w:sz="0" w:space="0" w:color="auto"/>
            <w:right w:val="none" w:sz="0" w:space="0" w:color="auto"/>
          </w:divBdr>
        </w:div>
        <w:div w:id="930966228">
          <w:marLeft w:val="480"/>
          <w:marRight w:val="0"/>
          <w:marTop w:val="0"/>
          <w:marBottom w:val="0"/>
          <w:divBdr>
            <w:top w:val="none" w:sz="0" w:space="0" w:color="auto"/>
            <w:left w:val="none" w:sz="0" w:space="0" w:color="auto"/>
            <w:bottom w:val="none" w:sz="0" w:space="0" w:color="auto"/>
            <w:right w:val="none" w:sz="0" w:space="0" w:color="auto"/>
          </w:divBdr>
        </w:div>
        <w:div w:id="1865821514">
          <w:marLeft w:val="480"/>
          <w:marRight w:val="0"/>
          <w:marTop w:val="0"/>
          <w:marBottom w:val="0"/>
          <w:divBdr>
            <w:top w:val="none" w:sz="0" w:space="0" w:color="auto"/>
            <w:left w:val="none" w:sz="0" w:space="0" w:color="auto"/>
            <w:bottom w:val="none" w:sz="0" w:space="0" w:color="auto"/>
            <w:right w:val="none" w:sz="0" w:space="0" w:color="auto"/>
          </w:divBdr>
        </w:div>
        <w:div w:id="2077512460">
          <w:marLeft w:val="480"/>
          <w:marRight w:val="0"/>
          <w:marTop w:val="0"/>
          <w:marBottom w:val="0"/>
          <w:divBdr>
            <w:top w:val="none" w:sz="0" w:space="0" w:color="auto"/>
            <w:left w:val="none" w:sz="0" w:space="0" w:color="auto"/>
            <w:bottom w:val="none" w:sz="0" w:space="0" w:color="auto"/>
            <w:right w:val="none" w:sz="0" w:space="0" w:color="auto"/>
          </w:divBdr>
        </w:div>
        <w:div w:id="66853488">
          <w:marLeft w:val="480"/>
          <w:marRight w:val="0"/>
          <w:marTop w:val="0"/>
          <w:marBottom w:val="0"/>
          <w:divBdr>
            <w:top w:val="none" w:sz="0" w:space="0" w:color="auto"/>
            <w:left w:val="none" w:sz="0" w:space="0" w:color="auto"/>
            <w:bottom w:val="none" w:sz="0" w:space="0" w:color="auto"/>
            <w:right w:val="none" w:sz="0" w:space="0" w:color="auto"/>
          </w:divBdr>
        </w:div>
        <w:div w:id="1526484865">
          <w:marLeft w:val="480"/>
          <w:marRight w:val="0"/>
          <w:marTop w:val="0"/>
          <w:marBottom w:val="0"/>
          <w:divBdr>
            <w:top w:val="none" w:sz="0" w:space="0" w:color="auto"/>
            <w:left w:val="none" w:sz="0" w:space="0" w:color="auto"/>
            <w:bottom w:val="none" w:sz="0" w:space="0" w:color="auto"/>
            <w:right w:val="none" w:sz="0" w:space="0" w:color="auto"/>
          </w:divBdr>
        </w:div>
        <w:div w:id="599221704">
          <w:marLeft w:val="480"/>
          <w:marRight w:val="0"/>
          <w:marTop w:val="0"/>
          <w:marBottom w:val="0"/>
          <w:divBdr>
            <w:top w:val="none" w:sz="0" w:space="0" w:color="auto"/>
            <w:left w:val="none" w:sz="0" w:space="0" w:color="auto"/>
            <w:bottom w:val="none" w:sz="0" w:space="0" w:color="auto"/>
            <w:right w:val="none" w:sz="0" w:space="0" w:color="auto"/>
          </w:divBdr>
        </w:div>
        <w:div w:id="1164205649">
          <w:marLeft w:val="480"/>
          <w:marRight w:val="0"/>
          <w:marTop w:val="0"/>
          <w:marBottom w:val="0"/>
          <w:divBdr>
            <w:top w:val="none" w:sz="0" w:space="0" w:color="auto"/>
            <w:left w:val="none" w:sz="0" w:space="0" w:color="auto"/>
            <w:bottom w:val="none" w:sz="0" w:space="0" w:color="auto"/>
            <w:right w:val="none" w:sz="0" w:space="0" w:color="auto"/>
          </w:divBdr>
        </w:div>
        <w:div w:id="1612937385">
          <w:marLeft w:val="480"/>
          <w:marRight w:val="0"/>
          <w:marTop w:val="0"/>
          <w:marBottom w:val="0"/>
          <w:divBdr>
            <w:top w:val="none" w:sz="0" w:space="0" w:color="auto"/>
            <w:left w:val="none" w:sz="0" w:space="0" w:color="auto"/>
            <w:bottom w:val="none" w:sz="0" w:space="0" w:color="auto"/>
            <w:right w:val="none" w:sz="0" w:space="0" w:color="auto"/>
          </w:divBdr>
        </w:div>
        <w:div w:id="664092775">
          <w:marLeft w:val="480"/>
          <w:marRight w:val="0"/>
          <w:marTop w:val="0"/>
          <w:marBottom w:val="0"/>
          <w:divBdr>
            <w:top w:val="none" w:sz="0" w:space="0" w:color="auto"/>
            <w:left w:val="none" w:sz="0" w:space="0" w:color="auto"/>
            <w:bottom w:val="none" w:sz="0" w:space="0" w:color="auto"/>
            <w:right w:val="none" w:sz="0" w:space="0" w:color="auto"/>
          </w:divBdr>
        </w:div>
        <w:div w:id="943809338">
          <w:marLeft w:val="480"/>
          <w:marRight w:val="0"/>
          <w:marTop w:val="0"/>
          <w:marBottom w:val="0"/>
          <w:divBdr>
            <w:top w:val="none" w:sz="0" w:space="0" w:color="auto"/>
            <w:left w:val="none" w:sz="0" w:space="0" w:color="auto"/>
            <w:bottom w:val="none" w:sz="0" w:space="0" w:color="auto"/>
            <w:right w:val="none" w:sz="0" w:space="0" w:color="auto"/>
          </w:divBdr>
        </w:div>
        <w:div w:id="1144852762">
          <w:marLeft w:val="480"/>
          <w:marRight w:val="0"/>
          <w:marTop w:val="0"/>
          <w:marBottom w:val="0"/>
          <w:divBdr>
            <w:top w:val="none" w:sz="0" w:space="0" w:color="auto"/>
            <w:left w:val="none" w:sz="0" w:space="0" w:color="auto"/>
            <w:bottom w:val="none" w:sz="0" w:space="0" w:color="auto"/>
            <w:right w:val="none" w:sz="0" w:space="0" w:color="auto"/>
          </w:divBdr>
        </w:div>
        <w:div w:id="607782167">
          <w:marLeft w:val="480"/>
          <w:marRight w:val="0"/>
          <w:marTop w:val="0"/>
          <w:marBottom w:val="0"/>
          <w:divBdr>
            <w:top w:val="none" w:sz="0" w:space="0" w:color="auto"/>
            <w:left w:val="none" w:sz="0" w:space="0" w:color="auto"/>
            <w:bottom w:val="none" w:sz="0" w:space="0" w:color="auto"/>
            <w:right w:val="none" w:sz="0" w:space="0" w:color="auto"/>
          </w:divBdr>
        </w:div>
        <w:div w:id="1333802163">
          <w:marLeft w:val="480"/>
          <w:marRight w:val="0"/>
          <w:marTop w:val="0"/>
          <w:marBottom w:val="0"/>
          <w:divBdr>
            <w:top w:val="none" w:sz="0" w:space="0" w:color="auto"/>
            <w:left w:val="none" w:sz="0" w:space="0" w:color="auto"/>
            <w:bottom w:val="none" w:sz="0" w:space="0" w:color="auto"/>
            <w:right w:val="none" w:sz="0" w:space="0" w:color="auto"/>
          </w:divBdr>
        </w:div>
        <w:div w:id="1447693166">
          <w:marLeft w:val="480"/>
          <w:marRight w:val="0"/>
          <w:marTop w:val="0"/>
          <w:marBottom w:val="0"/>
          <w:divBdr>
            <w:top w:val="none" w:sz="0" w:space="0" w:color="auto"/>
            <w:left w:val="none" w:sz="0" w:space="0" w:color="auto"/>
            <w:bottom w:val="none" w:sz="0" w:space="0" w:color="auto"/>
            <w:right w:val="none" w:sz="0" w:space="0" w:color="auto"/>
          </w:divBdr>
        </w:div>
        <w:div w:id="1955477997">
          <w:marLeft w:val="480"/>
          <w:marRight w:val="0"/>
          <w:marTop w:val="0"/>
          <w:marBottom w:val="0"/>
          <w:divBdr>
            <w:top w:val="none" w:sz="0" w:space="0" w:color="auto"/>
            <w:left w:val="none" w:sz="0" w:space="0" w:color="auto"/>
            <w:bottom w:val="none" w:sz="0" w:space="0" w:color="auto"/>
            <w:right w:val="none" w:sz="0" w:space="0" w:color="auto"/>
          </w:divBdr>
        </w:div>
        <w:div w:id="1141581244">
          <w:marLeft w:val="480"/>
          <w:marRight w:val="0"/>
          <w:marTop w:val="0"/>
          <w:marBottom w:val="0"/>
          <w:divBdr>
            <w:top w:val="none" w:sz="0" w:space="0" w:color="auto"/>
            <w:left w:val="none" w:sz="0" w:space="0" w:color="auto"/>
            <w:bottom w:val="none" w:sz="0" w:space="0" w:color="auto"/>
            <w:right w:val="none" w:sz="0" w:space="0" w:color="auto"/>
          </w:divBdr>
        </w:div>
        <w:div w:id="592057412">
          <w:marLeft w:val="480"/>
          <w:marRight w:val="0"/>
          <w:marTop w:val="0"/>
          <w:marBottom w:val="0"/>
          <w:divBdr>
            <w:top w:val="none" w:sz="0" w:space="0" w:color="auto"/>
            <w:left w:val="none" w:sz="0" w:space="0" w:color="auto"/>
            <w:bottom w:val="none" w:sz="0" w:space="0" w:color="auto"/>
            <w:right w:val="none" w:sz="0" w:space="0" w:color="auto"/>
          </w:divBdr>
        </w:div>
        <w:div w:id="266928859">
          <w:marLeft w:val="480"/>
          <w:marRight w:val="0"/>
          <w:marTop w:val="0"/>
          <w:marBottom w:val="0"/>
          <w:divBdr>
            <w:top w:val="none" w:sz="0" w:space="0" w:color="auto"/>
            <w:left w:val="none" w:sz="0" w:space="0" w:color="auto"/>
            <w:bottom w:val="none" w:sz="0" w:space="0" w:color="auto"/>
            <w:right w:val="none" w:sz="0" w:space="0" w:color="auto"/>
          </w:divBdr>
        </w:div>
        <w:div w:id="239751737">
          <w:marLeft w:val="480"/>
          <w:marRight w:val="0"/>
          <w:marTop w:val="0"/>
          <w:marBottom w:val="0"/>
          <w:divBdr>
            <w:top w:val="none" w:sz="0" w:space="0" w:color="auto"/>
            <w:left w:val="none" w:sz="0" w:space="0" w:color="auto"/>
            <w:bottom w:val="none" w:sz="0" w:space="0" w:color="auto"/>
            <w:right w:val="none" w:sz="0" w:space="0" w:color="auto"/>
          </w:divBdr>
        </w:div>
        <w:div w:id="2001543647">
          <w:marLeft w:val="480"/>
          <w:marRight w:val="0"/>
          <w:marTop w:val="0"/>
          <w:marBottom w:val="0"/>
          <w:divBdr>
            <w:top w:val="none" w:sz="0" w:space="0" w:color="auto"/>
            <w:left w:val="none" w:sz="0" w:space="0" w:color="auto"/>
            <w:bottom w:val="none" w:sz="0" w:space="0" w:color="auto"/>
            <w:right w:val="none" w:sz="0" w:space="0" w:color="auto"/>
          </w:divBdr>
        </w:div>
        <w:div w:id="133957594">
          <w:marLeft w:val="480"/>
          <w:marRight w:val="0"/>
          <w:marTop w:val="0"/>
          <w:marBottom w:val="0"/>
          <w:divBdr>
            <w:top w:val="none" w:sz="0" w:space="0" w:color="auto"/>
            <w:left w:val="none" w:sz="0" w:space="0" w:color="auto"/>
            <w:bottom w:val="none" w:sz="0" w:space="0" w:color="auto"/>
            <w:right w:val="none" w:sz="0" w:space="0" w:color="auto"/>
          </w:divBdr>
        </w:div>
        <w:div w:id="1039746373">
          <w:marLeft w:val="480"/>
          <w:marRight w:val="0"/>
          <w:marTop w:val="0"/>
          <w:marBottom w:val="0"/>
          <w:divBdr>
            <w:top w:val="none" w:sz="0" w:space="0" w:color="auto"/>
            <w:left w:val="none" w:sz="0" w:space="0" w:color="auto"/>
            <w:bottom w:val="none" w:sz="0" w:space="0" w:color="auto"/>
            <w:right w:val="none" w:sz="0" w:space="0" w:color="auto"/>
          </w:divBdr>
        </w:div>
        <w:div w:id="200216810">
          <w:marLeft w:val="480"/>
          <w:marRight w:val="0"/>
          <w:marTop w:val="0"/>
          <w:marBottom w:val="0"/>
          <w:divBdr>
            <w:top w:val="none" w:sz="0" w:space="0" w:color="auto"/>
            <w:left w:val="none" w:sz="0" w:space="0" w:color="auto"/>
            <w:bottom w:val="none" w:sz="0" w:space="0" w:color="auto"/>
            <w:right w:val="none" w:sz="0" w:space="0" w:color="auto"/>
          </w:divBdr>
        </w:div>
        <w:div w:id="1971934531">
          <w:marLeft w:val="480"/>
          <w:marRight w:val="0"/>
          <w:marTop w:val="0"/>
          <w:marBottom w:val="0"/>
          <w:divBdr>
            <w:top w:val="none" w:sz="0" w:space="0" w:color="auto"/>
            <w:left w:val="none" w:sz="0" w:space="0" w:color="auto"/>
            <w:bottom w:val="none" w:sz="0" w:space="0" w:color="auto"/>
            <w:right w:val="none" w:sz="0" w:space="0" w:color="auto"/>
          </w:divBdr>
        </w:div>
        <w:div w:id="139809346">
          <w:marLeft w:val="480"/>
          <w:marRight w:val="0"/>
          <w:marTop w:val="0"/>
          <w:marBottom w:val="0"/>
          <w:divBdr>
            <w:top w:val="none" w:sz="0" w:space="0" w:color="auto"/>
            <w:left w:val="none" w:sz="0" w:space="0" w:color="auto"/>
            <w:bottom w:val="none" w:sz="0" w:space="0" w:color="auto"/>
            <w:right w:val="none" w:sz="0" w:space="0" w:color="auto"/>
          </w:divBdr>
        </w:div>
        <w:div w:id="1204945335">
          <w:marLeft w:val="480"/>
          <w:marRight w:val="0"/>
          <w:marTop w:val="0"/>
          <w:marBottom w:val="0"/>
          <w:divBdr>
            <w:top w:val="none" w:sz="0" w:space="0" w:color="auto"/>
            <w:left w:val="none" w:sz="0" w:space="0" w:color="auto"/>
            <w:bottom w:val="none" w:sz="0" w:space="0" w:color="auto"/>
            <w:right w:val="none" w:sz="0" w:space="0" w:color="auto"/>
          </w:divBdr>
        </w:div>
        <w:div w:id="1109931751">
          <w:marLeft w:val="480"/>
          <w:marRight w:val="0"/>
          <w:marTop w:val="0"/>
          <w:marBottom w:val="0"/>
          <w:divBdr>
            <w:top w:val="none" w:sz="0" w:space="0" w:color="auto"/>
            <w:left w:val="none" w:sz="0" w:space="0" w:color="auto"/>
            <w:bottom w:val="none" w:sz="0" w:space="0" w:color="auto"/>
            <w:right w:val="none" w:sz="0" w:space="0" w:color="auto"/>
          </w:divBdr>
        </w:div>
        <w:div w:id="1640913164">
          <w:marLeft w:val="480"/>
          <w:marRight w:val="0"/>
          <w:marTop w:val="0"/>
          <w:marBottom w:val="0"/>
          <w:divBdr>
            <w:top w:val="none" w:sz="0" w:space="0" w:color="auto"/>
            <w:left w:val="none" w:sz="0" w:space="0" w:color="auto"/>
            <w:bottom w:val="none" w:sz="0" w:space="0" w:color="auto"/>
            <w:right w:val="none" w:sz="0" w:space="0" w:color="auto"/>
          </w:divBdr>
        </w:div>
        <w:div w:id="1039236358">
          <w:marLeft w:val="480"/>
          <w:marRight w:val="0"/>
          <w:marTop w:val="0"/>
          <w:marBottom w:val="0"/>
          <w:divBdr>
            <w:top w:val="none" w:sz="0" w:space="0" w:color="auto"/>
            <w:left w:val="none" w:sz="0" w:space="0" w:color="auto"/>
            <w:bottom w:val="none" w:sz="0" w:space="0" w:color="auto"/>
            <w:right w:val="none" w:sz="0" w:space="0" w:color="auto"/>
          </w:divBdr>
        </w:div>
        <w:div w:id="2048599402">
          <w:marLeft w:val="480"/>
          <w:marRight w:val="0"/>
          <w:marTop w:val="0"/>
          <w:marBottom w:val="0"/>
          <w:divBdr>
            <w:top w:val="none" w:sz="0" w:space="0" w:color="auto"/>
            <w:left w:val="none" w:sz="0" w:space="0" w:color="auto"/>
            <w:bottom w:val="none" w:sz="0" w:space="0" w:color="auto"/>
            <w:right w:val="none" w:sz="0" w:space="0" w:color="auto"/>
          </w:divBdr>
        </w:div>
        <w:div w:id="1557740082">
          <w:marLeft w:val="480"/>
          <w:marRight w:val="0"/>
          <w:marTop w:val="0"/>
          <w:marBottom w:val="0"/>
          <w:divBdr>
            <w:top w:val="none" w:sz="0" w:space="0" w:color="auto"/>
            <w:left w:val="none" w:sz="0" w:space="0" w:color="auto"/>
            <w:bottom w:val="none" w:sz="0" w:space="0" w:color="auto"/>
            <w:right w:val="none" w:sz="0" w:space="0" w:color="auto"/>
          </w:divBdr>
        </w:div>
        <w:div w:id="848561723">
          <w:marLeft w:val="480"/>
          <w:marRight w:val="0"/>
          <w:marTop w:val="0"/>
          <w:marBottom w:val="0"/>
          <w:divBdr>
            <w:top w:val="none" w:sz="0" w:space="0" w:color="auto"/>
            <w:left w:val="none" w:sz="0" w:space="0" w:color="auto"/>
            <w:bottom w:val="none" w:sz="0" w:space="0" w:color="auto"/>
            <w:right w:val="none" w:sz="0" w:space="0" w:color="auto"/>
          </w:divBdr>
        </w:div>
        <w:div w:id="537398550">
          <w:marLeft w:val="480"/>
          <w:marRight w:val="0"/>
          <w:marTop w:val="0"/>
          <w:marBottom w:val="0"/>
          <w:divBdr>
            <w:top w:val="none" w:sz="0" w:space="0" w:color="auto"/>
            <w:left w:val="none" w:sz="0" w:space="0" w:color="auto"/>
            <w:bottom w:val="none" w:sz="0" w:space="0" w:color="auto"/>
            <w:right w:val="none" w:sz="0" w:space="0" w:color="auto"/>
          </w:divBdr>
        </w:div>
        <w:div w:id="491139340">
          <w:marLeft w:val="480"/>
          <w:marRight w:val="0"/>
          <w:marTop w:val="0"/>
          <w:marBottom w:val="0"/>
          <w:divBdr>
            <w:top w:val="none" w:sz="0" w:space="0" w:color="auto"/>
            <w:left w:val="none" w:sz="0" w:space="0" w:color="auto"/>
            <w:bottom w:val="none" w:sz="0" w:space="0" w:color="auto"/>
            <w:right w:val="none" w:sz="0" w:space="0" w:color="auto"/>
          </w:divBdr>
        </w:div>
        <w:div w:id="810557029">
          <w:marLeft w:val="480"/>
          <w:marRight w:val="0"/>
          <w:marTop w:val="0"/>
          <w:marBottom w:val="0"/>
          <w:divBdr>
            <w:top w:val="none" w:sz="0" w:space="0" w:color="auto"/>
            <w:left w:val="none" w:sz="0" w:space="0" w:color="auto"/>
            <w:bottom w:val="none" w:sz="0" w:space="0" w:color="auto"/>
            <w:right w:val="none" w:sz="0" w:space="0" w:color="auto"/>
          </w:divBdr>
        </w:div>
        <w:div w:id="715159504">
          <w:marLeft w:val="480"/>
          <w:marRight w:val="0"/>
          <w:marTop w:val="0"/>
          <w:marBottom w:val="0"/>
          <w:divBdr>
            <w:top w:val="none" w:sz="0" w:space="0" w:color="auto"/>
            <w:left w:val="none" w:sz="0" w:space="0" w:color="auto"/>
            <w:bottom w:val="none" w:sz="0" w:space="0" w:color="auto"/>
            <w:right w:val="none" w:sz="0" w:space="0" w:color="auto"/>
          </w:divBdr>
        </w:div>
        <w:div w:id="471563583">
          <w:marLeft w:val="480"/>
          <w:marRight w:val="0"/>
          <w:marTop w:val="0"/>
          <w:marBottom w:val="0"/>
          <w:divBdr>
            <w:top w:val="none" w:sz="0" w:space="0" w:color="auto"/>
            <w:left w:val="none" w:sz="0" w:space="0" w:color="auto"/>
            <w:bottom w:val="none" w:sz="0" w:space="0" w:color="auto"/>
            <w:right w:val="none" w:sz="0" w:space="0" w:color="auto"/>
          </w:divBdr>
        </w:div>
        <w:div w:id="139932074">
          <w:marLeft w:val="480"/>
          <w:marRight w:val="0"/>
          <w:marTop w:val="0"/>
          <w:marBottom w:val="0"/>
          <w:divBdr>
            <w:top w:val="none" w:sz="0" w:space="0" w:color="auto"/>
            <w:left w:val="none" w:sz="0" w:space="0" w:color="auto"/>
            <w:bottom w:val="none" w:sz="0" w:space="0" w:color="auto"/>
            <w:right w:val="none" w:sz="0" w:space="0" w:color="auto"/>
          </w:divBdr>
        </w:div>
        <w:div w:id="1354377568">
          <w:marLeft w:val="480"/>
          <w:marRight w:val="0"/>
          <w:marTop w:val="0"/>
          <w:marBottom w:val="0"/>
          <w:divBdr>
            <w:top w:val="none" w:sz="0" w:space="0" w:color="auto"/>
            <w:left w:val="none" w:sz="0" w:space="0" w:color="auto"/>
            <w:bottom w:val="none" w:sz="0" w:space="0" w:color="auto"/>
            <w:right w:val="none" w:sz="0" w:space="0" w:color="auto"/>
          </w:divBdr>
        </w:div>
        <w:div w:id="1744445035">
          <w:marLeft w:val="480"/>
          <w:marRight w:val="0"/>
          <w:marTop w:val="0"/>
          <w:marBottom w:val="0"/>
          <w:divBdr>
            <w:top w:val="none" w:sz="0" w:space="0" w:color="auto"/>
            <w:left w:val="none" w:sz="0" w:space="0" w:color="auto"/>
            <w:bottom w:val="none" w:sz="0" w:space="0" w:color="auto"/>
            <w:right w:val="none" w:sz="0" w:space="0" w:color="auto"/>
          </w:divBdr>
        </w:div>
        <w:div w:id="1841963257">
          <w:marLeft w:val="480"/>
          <w:marRight w:val="0"/>
          <w:marTop w:val="0"/>
          <w:marBottom w:val="0"/>
          <w:divBdr>
            <w:top w:val="none" w:sz="0" w:space="0" w:color="auto"/>
            <w:left w:val="none" w:sz="0" w:space="0" w:color="auto"/>
            <w:bottom w:val="none" w:sz="0" w:space="0" w:color="auto"/>
            <w:right w:val="none" w:sz="0" w:space="0" w:color="auto"/>
          </w:divBdr>
        </w:div>
        <w:div w:id="242763699">
          <w:marLeft w:val="480"/>
          <w:marRight w:val="0"/>
          <w:marTop w:val="0"/>
          <w:marBottom w:val="0"/>
          <w:divBdr>
            <w:top w:val="none" w:sz="0" w:space="0" w:color="auto"/>
            <w:left w:val="none" w:sz="0" w:space="0" w:color="auto"/>
            <w:bottom w:val="none" w:sz="0" w:space="0" w:color="auto"/>
            <w:right w:val="none" w:sz="0" w:space="0" w:color="auto"/>
          </w:divBdr>
        </w:div>
        <w:div w:id="1177185652">
          <w:marLeft w:val="480"/>
          <w:marRight w:val="0"/>
          <w:marTop w:val="0"/>
          <w:marBottom w:val="0"/>
          <w:divBdr>
            <w:top w:val="none" w:sz="0" w:space="0" w:color="auto"/>
            <w:left w:val="none" w:sz="0" w:space="0" w:color="auto"/>
            <w:bottom w:val="none" w:sz="0" w:space="0" w:color="auto"/>
            <w:right w:val="none" w:sz="0" w:space="0" w:color="auto"/>
          </w:divBdr>
        </w:div>
        <w:div w:id="627971150">
          <w:marLeft w:val="480"/>
          <w:marRight w:val="0"/>
          <w:marTop w:val="0"/>
          <w:marBottom w:val="0"/>
          <w:divBdr>
            <w:top w:val="none" w:sz="0" w:space="0" w:color="auto"/>
            <w:left w:val="none" w:sz="0" w:space="0" w:color="auto"/>
            <w:bottom w:val="none" w:sz="0" w:space="0" w:color="auto"/>
            <w:right w:val="none" w:sz="0" w:space="0" w:color="auto"/>
          </w:divBdr>
        </w:div>
        <w:div w:id="66614737">
          <w:marLeft w:val="480"/>
          <w:marRight w:val="0"/>
          <w:marTop w:val="0"/>
          <w:marBottom w:val="0"/>
          <w:divBdr>
            <w:top w:val="none" w:sz="0" w:space="0" w:color="auto"/>
            <w:left w:val="none" w:sz="0" w:space="0" w:color="auto"/>
            <w:bottom w:val="none" w:sz="0" w:space="0" w:color="auto"/>
            <w:right w:val="none" w:sz="0" w:space="0" w:color="auto"/>
          </w:divBdr>
        </w:div>
        <w:div w:id="2113475552">
          <w:marLeft w:val="480"/>
          <w:marRight w:val="0"/>
          <w:marTop w:val="0"/>
          <w:marBottom w:val="0"/>
          <w:divBdr>
            <w:top w:val="none" w:sz="0" w:space="0" w:color="auto"/>
            <w:left w:val="none" w:sz="0" w:space="0" w:color="auto"/>
            <w:bottom w:val="none" w:sz="0" w:space="0" w:color="auto"/>
            <w:right w:val="none" w:sz="0" w:space="0" w:color="auto"/>
          </w:divBdr>
        </w:div>
        <w:div w:id="2110880749">
          <w:marLeft w:val="480"/>
          <w:marRight w:val="0"/>
          <w:marTop w:val="0"/>
          <w:marBottom w:val="0"/>
          <w:divBdr>
            <w:top w:val="none" w:sz="0" w:space="0" w:color="auto"/>
            <w:left w:val="none" w:sz="0" w:space="0" w:color="auto"/>
            <w:bottom w:val="none" w:sz="0" w:space="0" w:color="auto"/>
            <w:right w:val="none" w:sz="0" w:space="0" w:color="auto"/>
          </w:divBdr>
        </w:div>
        <w:div w:id="1382899984">
          <w:marLeft w:val="480"/>
          <w:marRight w:val="0"/>
          <w:marTop w:val="0"/>
          <w:marBottom w:val="0"/>
          <w:divBdr>
            <w:top w:val="none" w:sz="0" w:space="0" w:color="auto"/>
            <w:left w:val="none" w:sz="0" w:space="0" w:color="auto"/>
            <w:bottom w:val="none" w:sz="0" w:space="0" w:color="auto"/>
            <w:right w:val="none" w:sz="0" w:space="0" w:color="auto"/>
          </w:divBdr>
        </w:div>
        <w:div w:id="1308128710">
          <w:marLeft w:val="480"/>
          <w:marRight w:val="0"/>
          <w:marTop w:val="0"/>
          <w:marBottom w:val="0"/>
          <w:divBdr>
            <w:top w:val="none" w:sz="0" w:space="0" w:color="auto"/>
            <w:left w:val="none" w:sz="0" w:space="0" w:color="auto"/>
            <w:bottom w:val="none" w:sz="0" w:space="0" w:color="auto"/>
            <w:right w:val="none" w:sz="0" w:space="0" w:color="auto"/>
          </w:divBdr>
        </w:div>
        <w:div w:id="1501241096">
          <w:marLeft w:val="480"/>
          <w:marRight w:val="0"/>
          <w:marTop w:val="0"/>
          <w:marBottom w:val="0"/>
          <w:divBdr>
            <w:top w:val="none" w:sz="0" w:space="0" w:color="auto"/>
            <w:left w:val="none" w:sz="0" w:space="0" w:color="auto"/>
            <w:bottom w:val="none" w:sz="0" w:space="0" w:color="auto"/>
            <w:right w:val="none" w:sz="0" w:space="0" w:color="auto"/>
          </w:divBdr>
        </w:div>
        <w:div w:id="50277530">
          <w:marLeft w:val="480"/>
          <w:marRight w:val="0"/>
          <w:marTop w:val="0"/>
          <w:marBottom w:val="0"/>
          <w:divBdr>
            <w:top w:val="none" w:sz="0" w:space="0" w:color="auto"/>
            <w:left w:val="none" w:sz="0" w:space="0" w:color="auto"/>
            <w:bottom w:val="none" w:sz="0" w:space="0" w:color="auto"/>
            <w:right w:val="none" w:sz="0" w:space="0" w:color="auto"/>
          </w:divBdr>
        </w:div>
        <w:div w:id="698356882">
          <w:marLeft w:val="480"/>
          <w:marRight w:val="0"/>
          <w:marTop w:val="0"/>
          <w:marBottom w:val="0"/>
          <w:divBdr>
            <w:top w:val="none" w:sz="0" w:space="0" w:color="auto"/>
            <w:left w:val="none" w:sz="0" w:space="0" w:color="auto"/>
            <w:bottom w:val="none" w:sz="0" w:space="0" w:color="auto"/>
            <w:right w:val="none" w:sz="0" w:space="0" w:color="auto"/>
          </w:divBdr>
        </w:div>
        <w:div w:id="569777517">
          <w:marLeft w:val="480"/>
          <w:marRight w:val="0"/>
          <w:marTop w:val="0"/>
          <w:marBottom w:val="0"/>
          <w:divBdr>
            <w:top w:val="none" w:sz="0" w:space="0" w:color="auto"/>
            <w:left w:val="none" w:sz="0" w:space="0" w:color="auto"/>
            <w:bottom w:val="none" w:sz="0" w:space="0" w:color="auto"/>
            <w:right w:val="none" w:sz="0" w:space="0" w:color="auto"/>
          </w:divBdr>
        </w:div>
        <w:div w:id="2146921069">
          <w:marLeft w:val="480"/>
          <w:marRight w:val="0"/>
          <w:marTop w:val="0"/>
          <w:marBottom w:val="0"/>
          <w:divBdr>
            <w:top w:val="none" w:sz="0" w:space="0" w:color="auto"/>
            <w:left w:val="none" w:sz="0" w:space="0" w:color="auto"/>
            <w:bottom w:val="none" w:sz="0" w:space="0" w:color="auto"/>
            <w:right w:val="none" w:sz="0" w:space="0" w:color="auto"/>
          </w:divBdr>
        </w:div>
        <w:div w:id="1125662">
          <w:marLeft w:val="480"/>
          <w:marRight w:val="0"/>
          <w:marTop w:val="0"/>
          <w:marBottom w:val="0"/>
          <w:divBdr>
            <w:top w:val="none" w:sz="0" w:space="0" w:color="auto"/>
            <w:left w:val="none" w:sz="0" w:space="0" w:color="auto"/>
            <w:bottom w:val="none" w:sz="0" w:space="0" w:color="auto"/>
            <w:right w:val="none" w:sz="0" w:space="0" w:color="auto"/>
          </w:divBdr>
        </w:div>
        <w:div w:id="1641420822">
          <w:marLeft w:val="480"/>
          <w:marRight w:val="0"/>
          <w:marTop w:val="0"/>
          <w:marBottom w:val="0"/>
          <w:divBdr>
            <w:top w:val="none" w:sz="0" w:space="0" w:color="auto"/>
            <w:left w:val="none" w:sz="0" w:space="0" w:color="auto"/>
            <w:bottom w:val="none" w:sz="0" w:space="0" w:color="auto"/>
            <w:right w:val="none" w:sz="0" w:space="0" w:color="auto"/>
          </w:divBdr>
        </w:div>
        <w:div w:id="468593616">
          <w:marLeft w:val="480"/>
          <w:marRight w:val="0"/>
          <w:marTop w:val="0"/>
          <w:marBottom w:val="0"/>
          <w:divBdr>
            <w:top w:val="none" w:sz="0" w:space="0" w:color="auto"/>
            <w:left w:val="none" w:sz="0" w:space="0" w:color="auto"/>
            <w:bottom w:val="none" w:sz="0" w:space="0" w:color="auto"/>
            <w:right w:val="none" w:sz="0" w:space="0" w:color="auto"/>
          </w:divBdr>
        </w:div>
        <w:div w:id="1661468699">
          <w:marLeft w:val="480"/>
          <w:marRight w:val="0"/>
          <w:marTop w:val="0"/>
          <w:marBottom w:val="0"/>
          <w:divBdr>
            <w:top w:val="none" w:sz="0" w:space="0" w:color="auto"/>
            <w:left w:val="none" w:sz="0" w:space="0" w:color="auto"/>
            <w:bottom w:val="none" w:sz="0" w:space="0" w:color="auto"/>
            <w:right w:val="none" w:sz="0" w:space="0" w:color="auto"/>
          </w:divBdr>
        </w:div>
        <w:div w:id="223762554">
          <w:marLeft w:val="480"/>
          <w:marRight w:val="0"/>
          <w:marTop w:val="0"/>
          <w:marBottom w:val="0"/>
          <w:divBdr>
            <w:top w:val="none" w:sz="0" w:space="0" w:color="auto"/>
            <w:left w:val="none" w:sz="0" w:space="0" w:color="auto"/>
            <w:bottom w:val="none" w:sz="0" w:space="0" w:color="auto"/>
            <w:right w:val="none" w:sz="0" w:space="0" w:color="auto"/>
          </w:divBdr>
        </w:div>
        <w:div w:id="1547910762">
          <w:marLeft w:val="480"/>
          <w:marRight w:val="0"/>
          <w:marTop w:val="0"/>
          <w:marBottom w:val="0"/>
          <w:divBdr>
            <w:top w:val="none" w:sz="0" w:space="0" w:color="auto"/>
            <w:left w:val="none" w:sz="0" w:space="0" w:color="auto"/>
            <w:bottom w:val="none" w:sz="0" w:space="0" w:color="auto"/>
            <w:right w:val="none" w:sz="0" w:space="0" w:color="auto"/>
          </w:divBdr>
        </w:div>
        <w:div w:id="2014603586">
          <w:marLeft w:val="480"/>
          <w:marRight w:val="0"/>
          <w:marTop w:val="0"/>
          <w:marBottom w:val="0"/>
          <w:divBdr>
            <w:top w:val="none" w:sz="0" w:space="0" w:color="auto"/>
            <w:left w:val="none" w:sz="0" w:space="0" w:color="auto"/>
            <w:bottom w:val="none" w:sz="0" w:space="0" w:color="auto"/>
            <w:right w:val="none" w:sz="0" w:space="0" w:color="auto"/>
          </w:divBdr>
        </w:div>
        <w:div w:id="663095554">
          <w:marLeft w:val="480"/>
          <w:marRight w:val="0"/>
          <w:marTop w:val="0"/>
          <w:marBottom w:val="0"/>
          <w:divBdr>
            <w:top w:val="none" w:sz="0" w:space="0" w:color="auto"/>
            <w:left w:val="none" w:sz="0" w:space="0" w:color="auto"/>
            <w:bottom w:val="none" w:sz="0" w:space="0" w:color="auto"/>
            <w:right w:val="none" w:sz="0" w:space="0" w:color="auto"/>
          </w:divBdr>
        </w:div>
        <w:div w:id="599992498">
          <w:marLeft w:val="480"/>
          <w:marRight w:val="0"/>
          <w:marTop w:val="0"/>
          <w:marBottom w:val="0"/>
          <w:divBdr>
            <w:top w:val="none" w:sz="0" w:space="0" w:color="auto"/>
            <w:left w:val="none" w:sz="0" w:space="0" w:color="auto"/>
            <w:bottom w:val="none" w:sz="0" w:space="0" w:color="auto"/>
            <w:right w:val="none" w:sz="0" w:space="0" w:color="auto"/>
          </w:divBdr>
        </w:div>
        <w:div w:id="1092243303">
          <w:marLeft w:val="480"/>
          <w:marRight w:val="0"/>
          <w:marTop w:val="0"/>
          <w:marBottom w:val="0"/>
          <w:divBdr>
            <w:top w:val="none" w:sz="0" w:space="0" w:color="auto"/>
            <w:left w:val="none" w:sz="0" w:space="0" w:color="auto"/>
            <w:bottom w:val="none" w:sz="0" w:space="0" w:color="auto"/>
            <w:right w:val="none" w:sz="0" w:space="0" w:color="auto"/>
          </w:divBdr>
        </w:div>
        <w:div w:id="912855438">
          <w:marLeft w:val="480"/>
          <w:marRight w:val="0"/>
          <w:marTop w:val="0"/>
          <w:marBottom w:val="0"/>
          <w:divBdr>
            <w:top w:val="none" w:sz="0" w:space="0" w:color="auto"/>
            <w:left w:val="none" w:sz="0" w:space="0" w:color="auto"/>
            <w:bottom w:val="none" w:sz="0" w:space="0" w:color="auto"/>
            <w:right w:val="none" w:sz="0" w:space="0" w:color="auto"/>
          </w:divBdr>
        </w:div>
        <w:div w:id="2062558511">
          <w:marLeft w:val="480"/>
          <w:marRight w:val="0"/>
          <w:marTop w:val="0"/>
          <w:marBottom w:val="0"/>
          <w:divBdr>
            <w:top w:val="none" w:sz="0" w:space="0" w:color="auto"/>
            <w:left w:val="none" w:sz="0" w:space="0" w:color="auto"/>
            <w:bottom w:val="none" w:sz="0" w:space="0" w:color="auto"/>
            <w:right w:val="none" w:sz="0" w:space="0" w:color="auto"/>
          </w:divBdr>
        </w:div>
        <w:div w:id="220749225">
          <w:marLeft w:val="480"/>
          <w:marRight w:val="0"/>
          <w:marTop w:val="0"/>
          <w:marBottom w:val="0"/>
          <w:divBdr>
            <w:top w:val="none" w:sz="0" w:space="0" w:color="auto"/>
            <w:left w:val="none" w:sz="0" w:space="0" w:color="auto"/>
            <w:bottom w:val="none" w:sz="0" w:space="0" w:color="auto"/>
            <w:right w:val="none" w:sz="0" w:space="0" w:color="auto"/>
          </w:divBdr>
        </w:div>
        <w:div w:id="1158306265">
          <w:marLeft w:val="480"/>
          <w:marRight w:val="0"/>
          <w:marTop w:val="0"/>
          <w:marBottom w:val="0"/>
          <w:divBdr>
            <w:top w:val="none" w:sz="0" w:space="0" w:color="auto"/>
            <w:left w:val="none" w:sz="0" w:space="0" w:color="auto"/>
            <w:bottom w:val="none" w:sz="0" w:space="0" w:color="auto"/>
            <w:right w:val="none" w:sz="0" w:space="0" w:color="auto"/>
          </w:divBdr>
        </w:div>
        <w:div w:id="20858661">
          <w:marLeft w:val="480"/>
          <w:marRight w:val="0"/>
          <w:marTop w:val="0"/>
          <w:marBottom w:val="0"/>
          <w:divBdr>
            <w:top w:val="none" w:sz="0" w:space="0" w:color="auto"/>
            <w:left w:val="none" w:sz="0" w:space="0" w:color="auto"/>
            <w:bottom w:val="none" w:sz="0" w:space="0" w:color="auto"/>
            <w:right w:val="none" w:sz="0" w:space="0" w:color="auto"/>
          </w:divBdr>
        </w:div>
        <w:div w:id="2134472448">
          <w:marLeft w:val="480"/>
          <w:marRight w:val="0"/>
          <w:marTop w:val="0"/>
          <w:marBottom w:val="0"/>
          <w:divBdr>
            <w:top w:val="none" w:sz="0" w:space="0" w:color="auto"/>
            <w:left w:val="none" w:sz="0" w:space="0" w:color="auto"/>
            <w:bottom w:val="none" w:sz="0" w:space="0" w:color="auto"/>
            <w:right w:val="none" w:sz="0" w:space="0" w:color="auto"/>
          </w:divBdr>
        </w:div>
        <w:div w:id="1735548547">
          <w:marLeft w:val="480"/>
          <w:marRight w:val="0"/>
          <w:marTop w:val="0"/>
          <w:marBottom w:val="0"/>
          <w:divBdr>
            <w:top w:val="none" w:sz="0" w:space="0" w:color="auto"/>
            <w:left w:val="none" w:sz="0" w:space="0" w:color="auto"/>
            <w:bottom w:val="none" w:sz="0" w:space="0" w:color="auto"/>
            <w:right w:val="none" w:sz="0" w:space="0" w:color="auto"/>
          </w:divBdr>
        </w:div>
      </w:divsChild>
    </w:div>
    <w:div w:id="1970013083">
      <w:bodyDiv w:val="1"/>
      <w:marLeft w:val="0"/>
      <w:marRight w:val="0"/>
      <w:marTop w:val="0"/>
      <w:marBottom w:val="0"/>
      <w:divBdr>
        <w:top w:val="none" w:sz="0" w:space="0" w:color="auto"/>
        <w:left w:val="none" w:sz="0" w:space="0" w:color="auto"/>
        <w:bottom w:val="none" w:sz="0" w:space="0" w:color="auto"/>
        <w:right w:val="none" w:sz="0" w:space="0" w:color="auto"/>
      </w:divBdr>
    </w:div>
    <w:div w:id="1970083830">
      <w:bodyDiv w:val="1"/>
      <w:marLeft w:val="0"/>
      <w:marRight w:val="0"/>
      <w:marTop w:val="0"/>
      <w:marBottom w:val="0"/>
      <w:divBdr>
        <w:top w:val="none" w:sz="0" w:space="0" w:color="auto"/>
        <w:left w:val="none" w:sz="0" w:space="0" w:color="auto"/>
        <w:bottom w:val="none" w:sz="0" w:space="0" w:color="auto"/>
        <w:right w:val="none" w:sz="0" w:space="0" w:color="auto"/>
      </w:divBdr>
    </w:div>
    <w:div w:id="1970086515">
      <w:bodyDiv w:val="1"/>
      <w:marLeft w:val="0"/>
      <w:marRight w:val="0"/>
      <w:marTop w:val="0"/>
      <w:marBottom w:val="0"/>
      <w:divBdr>
        <w:top w:val="none" w:sz="0" w:space="0" w:color="auto"/>
        <w:left w:val="none" w:sz="0" w:space="0" w:color="auto"/>
        <w:bottom w:val="none" w:sz="0" w:space="0" w:color="auto"/>
        <w:right w:val="none" w:sz="0" w:space="0" w:color="auto"/>
      </w:divBdr>
      <w:divsChild>
        <w:div w:id="3946412">
          <w:marLeft w:val="480"/>
          <w:marRight w:val="0"/>
          <w:marTop w:val="0"/>
          <w:marBottom w:val="0"/>
          <w:divBdr>
            <w:top w:val="none" w:sz="0" w:space="0" w:color="auto"/>
            <w:left w:val="none" w:sz="0" w:space="0" w:color="auto"/>
            <w:bottom w:val="none" w:sz="0" w:space="0" w:color="auto"/>
            <w:right w:val="none" w:sz="0" w:space="0" w:color="auto"/>
          </w:divBdr>
        </w:div>
        <w:div w:id="31812511">
          <w:marLeft w:val="480"/>
          <w:marRight w:val="0"/>
          <w:marTop w:val="0"/>
          <w:marBottom w:val="0"/>
          <w:divBdr>
            <w:top w:val="none" w:sz="0" w:space="0" w:color="auto"/>
            <w:left w:val="none" w:sz="0" w:space="0" w:color="auto"/>
            <w:bottom w:val="none" w:sz="0" w:space="0" w:color="auto"/>
            <w:right w:val="none" w:sz="0" w:space="0" w:color="auto"/>
          </w:divBdr>
        </w:div>
        <w:div w:id="54747786">
          <w:marLeft w:val="480"/>
          <w:marRight w:val="0"/>
          <w:marTop w:val="0"/>
          <w:marBottom w:val="0"/>
          <w:divBdr>
            <w:top w:val="none" w:sz="0" w:space="0" w:color="auto"/>
            <w:left w:val="none" w:sz="0" w:space="0" w:color="auto"/>
            <w:bottom w:val="none" w:sz="0" w:space="0" w:color="auto"/>
            <w:right w:val="none" w:sz="0" w:space="0" w:color="auto"/>
          </w:divBdr>
        </w:div>
        <w:div w:id="100033301">
          <w:marLeft w:val="480"/>
          <w:marRight w:val="0"/>
          <w:marTop w:val="0"/>
          <w:marBottom w:val="0"/>
          <w:divBdr>
            <w:top w:val="none" w:sz="0" w:space="0" w:color="auto"/>
            <w:left w:val="none" w:sz="0" w:space="0" w:color="auto"/>
            <w:bottom w:val="none" w:sz="0" w:space="0" w:color="auto"/>
            <w:right w:val="none" w:sz="0" w:space="0" w:color="auto"/>
          </w:divBdr>
        </w:div>
        <w:div w:id="117064749">
          <w:marLeft w:val="480"/>
          <w:marRight w:val="0"/>
          <w:marTop w:val="0"/>
          <w:marBottom w:val="0"/>
          <w:divBdr>
            <w:top w:val="none" w:sz="0" w:space="0" w:color="auto"/>
            <w:left w:val="none" w:sz="0" w:space="0" w:color="auto"/>
            <w:bottom w:val="none" w:sz="0" w:space="0" w:color="auto"/>
            <w:right w:val="none" w:sz="0" w:space="0" w:color="auto"/>
          </w:divBdr>
        </w:div>
        <w:div w:id="143812382">
          <w:marLeft w:val="480"/>
          <w:marRight w:val="0"/>
          <w:marTop w:val="0"/>
          <w:marBottom w:val="0"/>
          <w:divBdr>
            <w:top w:val="none" w:sz="0" w:space="0" w:color="auto"/>
            <w:left w:val="none" w:sz="0" w:space="0" w:color="auto"/>
            <w:bottom w:val="none" w:sz="0" w:space="0" w:color="auto"/>
            <w:right w:val="none" w:sz="0" w:space="0" w:color="auto"/>
          </w:divBdr>
        </w:div>
        <w:div w:id="168255790">
          <w:marLeft w:val="480"/>
          <w:marRight w:val="0"/>
          <w:marTop w:val="0"/>
          <w:marBottom w:val="0"/>
          <w:divBdr>
            <w:top w:val="none" w:sz="0" w:space="0" w:color="auto"/>
            <w:left w:val="none" w:sz="0" w:space="0" w:color="auto"/>
            <w:bottom w:val="none" w:sz="0" w:space="0" w:color="auto"/>
            <w:right w:val="none" w:sz="0" w:space="0" w:color="auto"/>
          </w:divBdr>
        </w:div>
        <w:div w:id="248780000">
          <w:marLeft w:val="480"/>
          <w:marRight w:val="0"/>
          <w:marTop w:val="0"/>
          <w:marBottom w:val="0"/>
          <w:divBdr>
            <w:top w:val="none" w:sz="0" w:space="0" w:color="auto"/>
            <w:left w:val="none" w:sz="0" w:space="0" w:color="auto"/>
            <w:bottom w:val="none" w:sz="0" w:space="0" w:color="auto"/>
            <w:right w:val="none" w:sz="0" w:space="0" w:color="auto"/>
          </w:divBdr>
        </w:div>
        <w:div w:id="390352388">
          <w:marLeft w:val="480"/>
          <w:marRight w:val="0"/>
          <w:marTop w:val="0"/>
          <w:marBottom w:val="0"/>
          <w:divBdr>
            <w:top w:val="none" w:sz="0" w:space="0" w:color="auto"/>
            <w:left w:val="none" w:sz="0" w:space="0" w:color="auto"/>
            <w:bottom w:val="none" w:sz="0" w:space="0" w:color="auto"/>
            <w:right w:val="none" w:sz="0" w:space="0" w:color="auto"/>
          </w:divBdr>
        </w:div>
        <w:div w:id="419256684">
          <w:marLeft w:val="480"/>
          <w:marRight w:val="0"/>
          <w:marTop w:val="0"/>
          <w:marBottom w:val="0"/>
          <w:divBdr>
            <w:top w:val="none" w:sz="0" w:space="0" w:color="auto"/>
            <w:left w:val="none" w:sz="0" w:space="0" w:color="auto"/>
            <w:bottom w:val="none" w:sz="0" w:space="0" w:color="auto"/>
            <w:right w:val="none" w:sz="0" w:space="0" w:color="auto"/>
          </w:divBdr>
        </w:div>
        <w:div w:id="430320740">
          <w:marLeft w:val="480"/>
          <w:marRight w:val="0"/>
          <w:marTop w:val="0"/>
          <w:marBottom w:val="0"/>
          <w:divBdr>
            <w:top w:val="none" w:sz="0" w:space="0" w:color="auto"/>
            <w:left w:val="none" w:sz="0" w:space="0" w:color="auto"/>
            <w:bottom w:val="none" w:sz="0" w:space="0" w:color="auto"/>
            <w:right w:val="none" w:sz="0" w:space="0" w:color="auto"/>
          </w:divBdr>
        </w:div>
        <w:div w:id="454909077">
          <w:marLeft w:val="480"/>
          <w:marRight w:val="0"/>
          <w:marTop w:val="0"/>
          <w:marBottom w:val="0"/>
          <w:divBdr>
            <w:top w:val="none" w:sz="0" w:space="0" w:color="auto"/>
            <w:left w:val="none" w:sz="0" w:space="0" w:color="auto"/>
            <w:bottom w:val="none" w:sz="0" w:space="0" w:color="auto"/>
            <w:right w:val="none" w:sz="0" w:space="0" w:color="auto"/>
          </w:divBdr>
        </w:div>
        <w:div w:id="549537440">
          <w:marLeft w:val="480"/>
          <w:marRight w:val="0"/>
          <w:marTop w:val="0"/>
          <w:marBottom w:val="0"/>
          <w:divBdr>
            <w:top w:val="none" w:sz="0" w:space="0" w:color="auto"/>
            <w:left w:val="none" w:sz="0" w:space="0" w:color="auto"/>
            <w:bottom w:val="none" w:sz="0" w:space="0" w:color="auto"/>
            <w:right w:val="none" w:sz="0" w:space="0" w:color="auto"/>
          </w:divBdr>
        </w:div>
        <w:div w:id="581914676">
          <w:marLeft w:val="480"/>
          <w:marRight w:val="0"/>
          <w:marTop w:val="0"/>
          <w:marBottom w:val="0"/>
          <w:divBdr>
            <w:top w:val="none" w:sz="0" w:space="0" w:color="auto"/>
            <w:left w:val="none" w:sz="0" w:space="0" w:color="auto"/>
            <w:bottom w:val="none" w:sz="0" w:space="0" w:color="auto"/>
            <w:right w:val="none" w:sz="0" w:space="0" w:color="auto"/>
          </w:divBdr>
        </w:div>
        <w:div w:id="598492407">
          <w:marLeft w:val="480"/>
          <w:marRight w:val="0"/>
          <w:marTop w:val="0"/>
          <w:marBottom w:val="0"/>
          <w:divBdr>
            <w:top w:val="none" w:sz="0" w:space="0" w:color="auto"/>
            <w:left w:val="none" w:sz="0" w:space="0" w:color="auto"/>
            <w:bottom w:val="none" w:sz="0" w:space="0" w:color="auto"/>
            <w:right w:val="none" w:sz="0" w:space="0" w:color="auto"/>
          </w:divBdr>
        </w:div>
        <w:div w:id="617836756">
          <w:marLeft w:val="480"/>
          <w:marRight w:val="0"/>
          <w:marTop w:val="0"/>
          <w:marBottom w:val="0"/>
          <w:divBdr>
            <w:top w:val="none" w:sz="0" w:space="0" w:color="auto"/>
            <w:left w:val="none" w:sz="0" w:space="0" w:color="auto"/>
            <w:bottom w:val="none" w:sz="0" w:space="0" w:color="auto"/>
            <w:right w:val="none" w:sz="0" w:space="0" w:color="auto"/>
          </w:divBdr>
        </w:div>
        <w:div w:id="662663712">
          <w:marLeft w:val="480"/>
          <w:marRight w:val="0"/>
          <w:marTop w:val="0"/>
          <w:marBottom w:val="0"/>
          <w:divBdr>
            <w:top w:val="none" w:sz="0" w:space="0" w:color="auto"/>
            <w:left w:val="none" w:sz="0" w:space="0" w:color="auto"/>
            <w:bottom w:val="none" w:sz="0" w:space="0" w:color="auto"/>
            <w:right w:val="none" w:sz="0" w:space="0" w:color="auto"/>
          </w:divBdr>
        </w:div>
        <w:div w:id="745420515">
          <w:marLeft w:val="480"/>
          <w:marRight w:val="0"/>
          <w:marTop w:val="0"/>
          <w:marBottom w:val="0"/>
          <w:divBdr>
            <w:top w:val="none" w:sz="0" w:space="0" w:color="auto"/>
            <w:left w:val="none" w:sz="0" w:space="0" w:color="auto"/>
            <w:bottom w:val="none" w:sz="0" w:space="0" w:color="auto"/>
            <w:right w:val="none" w:sz="0" w:space="0" w:color="auto"/>
          </w:divBdr>
        </w:div>
        <w:div w:id="760638110">
          <w:marLeft w:val="480"/>
          <w:marRight w:val="0"/>
          <w:marTop w:val="0"/>
          <w:marBottom w:val="0"/>
          <w:divBdr>
            <w:top w:val="none" w:sz="0" w:space="0" w:color="auto"/>
            <w:left w:val="none" w:sz="0" w:space="0" w:color="auto"/>
            <w:bottom w:val="none" w:sz="0" w:space="0" w:color="auto"/>
            <w:right w:val="none" w:sz="0" w:space="0" w:color="auto"/>
          </w:divBdr>
        </w:div>
        <w:div w:id="774521018">
          <w:marLeft w:val="480"/>
          <w:marRight w:val="0"/>
          <w:marTop w:val="0"/>
          <w:marBottom w:val="0"/>
          <w:divBdr>
            <w:top w:val="none" w:sz="0" w:space="0" w:color="auto"/>
            <w:left w:val="none" w:sz="0" w:space="0" w:color="auto"/>
            <w:bottom w:val="none" w:sz="0" w:space="0" w:color="auto"/>
            <w:right w:val="none" w:sz="0" w:space="0" w:color="auto"/>
          </w:divBdr>
        </w:div>
        <w:div w:id="1031489723">
          <w:marLeft w:val="480"/>
          <w:marRight w:val="0"/>
          <w:marTop w:val="0"/>
          <w:marBottom w:val="0"/>
          <w:divBdr>
            <w:top w:val="none" w:sz="0" w:space="0" w:color="auto"/>
            <w:left w:val="none" w:sz="0" w:space="0" w:color="auto"/>
            <w:bottom w:val="none" w:sz="0" w:space="0" w:color="auto"/>
            <w:right w:val="none" w:sz="0" w:space="0" w:color="auto"/>
          </w:divBdr>
        </w:div>
        <w:div w:id="1068846976">
          <w:marLeft w:val="480"/>
          <w:marRight w:val="0"/>
          <w:marTop w:val="0"/>
          <w:marBottom w:val="0"/>
          <w:divBdr>
            <w:top w:val="none" w:sz="0" w:space="0" w:color="auto"/>
            <w:left w:val="none" w:sz="0" w:space="0" w:color="auto"/>
            <w:bottom w:val="none" w:sz="0" w:space="0" w:color="auto"/>
            <w:right w:val="none" w:sz="0" w:space="0" w:color="auto"/>
          </w:divBdr>
        </w:div>
        <w:div w:id="1069382416">
          <w:marLeft w:val="480"/>
          <w:marRight w:val="0"/>
          <w:marTop w:val="0"/>
          <w:marBottom w:val="0"/>
          <w:divBdr>
            <w:top w:val="none" w:sz="0" w:space="0" w:color="auto"/>
            <w:left w:val="none" w:sz="0" w:space="0" w:color="auto"/>
            <w:bottom w:val="none" w:sz="0" w:space="0" w:color="auto"/>
            <w:right w:val="none" w:sz="0" w:space="0" w:color="auto"/>
          </w:divBdr>
        </w:div>
        <w:div w:id="1105921313">
          <w:marLeft w:val="480"/>
          <w:marRight w:val="0"/>
          <w:marTop w:val="0"/>
          <w:marBottom w:val="0"/>
          <w:divBdr>
            <w:top w:val="none" w:sz="0" w:space="0" w:color="auto"/>
            <w:left w:val="none" w:sz="0" w:space="0" w:color="auto"/>
            <w:bottom w:val="none" w:sz="0" w:space="0" w:color="auto"/>
            <w:right w:val="none" w:sz="0" w:space="0" w:color="auto"/>
          </w:divBdr>
        </w:div>
        <w:div w:id="1111558602">
          <w:marLeft w:val="480"/>
          <w:marRight w:val="0"/>
          <w:marTop w:val="0"/>
          <w:marBottom w:val="0"/>
          <w:divBdr>
            <w:top w:val="none" w:sz="0" w:space="0" w:color="auto"/>
            <w:left w:val="none" w:sz="0" w:space="0" w:color="auto"/>
            <w:bottom w:val="none" w:sz="0" w:space="0" w:color="auto"/>
            <w:right w:val="none" w:sz="0" w:space="0" w:color="auto"/>
          </w:divBdr>
        </w:div>
        <w:div w:id="1144734048">
          <w:marLeft w:val="480"/>
          <w:marRight w:val="0"/>
          <w:marTop w:val="0"/>
          <w:marBottom w:val="0"/>
          <w:divBdr>
            <w:top w:val="none" w:sz="0" w:space="0" w:color="auto"/>
            <w:left w:val="none" w:sz="0" w:space="0" w:color="auto"/>
            <w:bottom w:val="none" w:sz="0" w:space="0" w:color="auto"/>
            <w:right w:val="none" w:sz="0" w:space="0" w:color="auto"/>
          </w:divBdr>
        </w:div>
        <w:div w:id="1157839270">
          <w:marLeft w:val="480"/>
          <w:marRight w:val="0"/>
          <w:marTop w:val="0"/>
          <w:marBottom w:val="0"/>
          <w:divBdr>
            <w:top w:val="none" w:sz="0" w:space="0" w:color="auto"/>
            <w:left w:val="none" w:sz="0" w:space="0" w:color="auto"/>
            <w:bottom w:val="none" w:sz="0" w:space="0" w:color="auto"/>
            <w:right w:val="none" w:sz="0" w:space="0" w:color="auto"/>
          </w:divBdr>
        </w:div>
        <w:div w:id="1202864929">
          <w:marLeft w:val="480"/>
          <w:marRight w:val="0"/>
          <w:marTop w:val="0"/>
          <w:marBottom w:val="0"/>
          <w:divBdr>
            <w:top w:val="none" w:sz="0" w:space="0" w:color="auto"/>
            <w:left w:val="none" w:sz="0" w:space="0" w:color="auto"/>
            <w:bottom w:val="none" w:sz="0" w:space="0" w:color="auto"/>
            <w:right w:val="none" w:sz="0" w:space="0" w:color="auto"/>
          </w:divBdr>
        </w:div>
        <w:div w:id="1222249195">
          <w:marLeft w:val="480"/>
          <w:marRight w:val="0"/>
          <w:marTop w:val="0"/>
          <w:marBottom w:val="0"/>
          <w:divBdr>
            <w:top w:val="none" w:sz="0" w:space="0" w:color="auto"/>
            <w:left w:val="none" w:sz="0" w:space="0" w:color="auto"/>
            <w:bottom w:val="none" w:sz="0" w:space="0" w:color="auto"/>
            <w:right w:val="none" w:sz="0" w:space="0" w:color="auto"/>
          </w:divBdr>
        </w:div>
        <w:div w:id="1404722567">
          <w:marLeft w:val="480"/>
          <w:marRight w:val="0"/>
          <w:marTop w:val="0"/>
          <w:marBottom w:val="0"/>
          <w:divBdr>
            <w:top w:val="none" w:sz="0" w:space="0" w:color="auto"/>
            <w:left w:val="none" w:sz="0" w:space="0" w:color="auto"/>
            <w:bottom w:val="none" w:sz="0" w:space="0" w:color="auto"/>
            <w:right w:val="none" w:sz="0" w:space="0" w:color="auto"/>
          </w:divBdr>
        </w:div>
        <w:div w:id="1406030493">
          <w:marLeft w:val="480"/>
          <w:marRight w:val="0"/>
          <w:marTop w:val="0"/>
          <w:marBottom w:val="0"/>
          <w:divBdr>
            <w:top w:val="none" w:sz="0" w:space="0" w:color="auto"/>
            <w:left w:val="none" w:sz="0" w:space="0" w:color="auto"/>
            <w:bottom w:val="none" w:sz="0" w:space="0" w:color="auto"/>
            <w:right w:val="none" w:sz="0" w:space="0" w:color="auto"/>
          </w:divBdr>
        </w:div>
        <w:div w:id="1408266729">
          <w:marLeft w:val="480"/>
          <w:marRight w:val="0"/>
          <w:marTop w:val="0"/>
          <w:marBottom w:val="0"/>
          <w:divBdr>
            <w:top w:val="none" w:sz="0" w:space="0" w:color="auto"/>
            <w:left w:val="none" w:sz="0" w:space="0" w:color="auto"/>
            <w:bottom w:val="none" w:sz="0" w:space="0" w:color="auto"/>
            <w:right w:val="none" w:sz="0" w:space="0" w:color="auto"/>
          </w:divBdr>
        </w:div>
        <w:div w:id="1474713455">
          <w:marLeft w:val="480"/>
          <w:marRight w:val="0"/>
          <w:marTop w:val="0"/>
          <w:marBottom w:val="0"/>
          <w:divBdr>
            <w:top w:val="none" w:sz="0" w:space="0" w:color="auto"/>
            <w:left w:val="none" w:sz="0" w:space="0" w:color="auto"/>
            <w:bottom w:val="none" w:sz="0" w:space="0" w:color="auto"/>
            <w:right w:val="none" w:sz="0" w:space="0" w:color="auto"/>
          </w:divBdr>
        </w:div>
        <w:div w:id="1487890437">
          <w:marLeft w:val="480"/>
          <w:marRight w:val="0"/>
          <w:marTop w:val="0"/>
          <w:marBottom w:val="0"/>
          <w:divBdr>
            <w:top w:val="none" w:sz="0" w:space="0" w:color="auto"/>
            <w:left w:val="none" w:sz="0" w:space="0" w:color="auto"/>
            <w:bottom w:val="none" w:sz="0" w:space="0" w:color="auto"/>
            <w:right w:val="none" w:sz="0" w:space="0" w:color="auto"/>
          </w:divBdr>
        </w:div>
        <w:div w:id="1519344081">
          <w:marLeft w:val="480"/>
          <w:marRight w:val="0"/>
          <w:marTop w:val="0"/>
          <w:marBottom w:val="0"/>
          <w:divBdr>
            <w:top w:val="none" w:sz="0" w:space="0" w:color="auto"/>
            <w:left w:val="none" w:sz="0" w:space="0" w:color="auto"/>
            <w:bottom w:val="none" w:sz="0" w:space="0" w:color="auto"/>
            <w:right w:val="none" w:sz="0" w:space="0" w:color="auto"/>
          </w:divBdr>
        </w:div>
        <w:div w:id="1559517332">
          <w:marLeft w:val="480"/>
          <w:marRight w:val="0"/>
          <w:marTop w:val="0"/>
          <w:marBottom w:val="0"/>
          <w:divBdr>
            <w:top w:val="none" w:sz="0" w:space="0" w:color="auto"/>
            <w:left w:val="none" w:sz="0" w:space="0" w:color="auto"/>
            <w:bottom w:val="none" w:sz="0" w:space="0" w:color="auto"/>
            <w:right w:val="none" w:sz="0" w:space="0" w:color="auto"/>
          </w:divBdr>
        </w:div>
        <w:div w:id="1581526721">
          <w:marLeft w:val="480"/>
          <w:marRight w:val="0"/>
          <w:marTop w:val="0"/>
          <w:marBottom w:val="0"/>
          <w:divBdr>
            <w:top w:val="none" w:sz="0" w:space="0" w:color="auto"/>
            <w:left w:val="none" w:sz="0" w:space="0" w:color="auto"/>
            <w:bottom w:val="none" w:sz="0" w:space="0" w:color="auto"/>
            <w:right w:val="none" w:sz="0" w:space="0" w:color="auto"/>
          </w:divBdr>
        </w:div>
        <w:div w:id="1593125834">
          <w:marLeft w:val="480"/>
          <w:marRight w:val="0"/>
          <w:marTop w:val="0"/>
          <w:marBottom w:val="0"/>
          <w:divBdr>
            <w:top w:val="none" w:sz="0" w:space="0" w:color="auto"/>
            <w:left w:val="none" w:sz="0" w:space="0" w:color="auto"/>
            <w:bottom w:val="none" w:sz="0" w:space="0" w:color="auto"/>
            <w:right w:val="none" w:sz="0" w:space="0" w:color="auto"/>
          </w:divBdr>
        </w:div>
        <w:div w:id="1627615359">
          <w:marLeft w:val="480"/>
          <w:marRight w:val="0"/>
          <w:marTop w:val="0"/>
          <w:marBottom w:val="0"/>
          <w:divBdr>
            <w:top w:val="none" w:sz="0" w:space="0" w:color="auto"/>
            <w:left w:val="none" w:sz="0" w:space="0" w:color="auto"/>
            <w:bottom w:val="none" w:sz="0" w:space="0" w:color="auto"/>
            <w:right w:val="none" w:sz="0" w:space="0" w:color="auto"/>
          </w:divBdr>
        </w:div>
        <w:div w:id="1713991564">
          <w:marLeft w:val="480"/>
          <w:marRight w:val="0"/>
          <w:marTop w:val="0"/>
          <w:marBottom w:val="0"/>
          <w:divBdr>
            <w:top w:val="none" w:sz="0" w:space="0" w:color="auto"/>
            <w:left w:val="none" w:sz="0" w:space="0" w:color="auto"/>
            <w:bottom w:val="none" w:sz="0" w:space="0" w:color="auto"/>
            <w:right w:val="none" w:sz="0" w:space="0" w:color="auto"/>
          </w:divBdr>
        </w:div>
        <w:div w:id="1714815687">
          <w:marLeft w:val="480"/>
          <w:marRight w:val="0"/>
          <w:marTop w:val="0"/>
          <w:marBottom w:val="0"/>
          <w:divBdr>
            <w:top w:val="none" w:sz="0" w:space="0" w:color="auto"/>
            <w:left w:val="none" w:sz="0" w:space="0" w:color="auto"/>
            <w:bottom w:val="none" w:sz="0" w:space="0" w:color="auto"/>
            <w:right w:val="none" w:sz="0" w:space="0" w:color="auto"/>
          </w:divBdr>
        </w:div>
        <w:div w:id="1715811634">
          <w:marLeft w:val="480"/>
          <w:marRight w:val="0"/>
          <w:marTop w:val="0"/>
          <w:marBottom w:val="0"/>
          <w:divBdr>
            <w:top w:val="none" w:sz="0" w:space="0" w:color="auto"/>
            <w:left w:val="none" w:sz="0" w:space="0" w:color="auto"/>
            <w:bottom w:val="none" w:sz="0" w:space="0" w:color="auto"/>
            <w:right w:val="none" w:sz="0" w:space="0" w:color="auto"/>
          </w:divBdr>
        </w:div>
        <w:div w:id="1770930853">
          <w:marLeft w:val="480"/>
          <w:marRight w:val="0"/>
          <w:marTop w:val="0"/>
          <w:marBottom w:val="0"/>
          <w:divBdr>
            <w:top w:val="none" w:sz="0" w:space="0" w:color="auto"/>
            <w:left w:val="none" w:sz="0" w:space="0" w:color="auto"/>
            <w:bottom w:val="none" w:sz="0" w:space="0" w:color="auto"/>
            <w:right w:val="none" w:sz="0" w:space="0" w:color="auto"/>
          </w:divBdr>
        </w:div>
        <w:div w:id="1801655118">
          <w:marLeft w:val="480"/>
          <w:marRight w:val="0"/>
          <w:marTop w:val="0"/>
          <w:marBottom w:val="0"/>
          <w:divBdr>
            <w:top w:val="none" w:sz="0" w:space="0" w:color="auto"/>
            <w:left w:val="none" w:sz="0" w:space="0" w:color="auto"/>
            <w:bottom w:val="none" w:sz="0" w:space="0" w:color="auto"/>
            <w:right w:val="none" w:sz="0" w:space="0" w:color="auto"/>
          </w:divBdr>
        </w:div>
        <w:div w:id="1851871377">
          <w:marLeft w:val="480"/>
          <w:marRight w:val="0"/>
          <w:marTop w:val="0"/>
          <w:marBottom w:val="0"/>
          <w:divBdr>
            <w:top w:val="none" w:sz="0" w:space="0" w:color="auto"/>
            <w:left w:val="none" w:sz="0" w:space="0" w:color="auto"/>
            <w:bottom w:val="none" w:sz="0" w:space="0" w:color="auto"/>
            <w:right w:val="none" w:sz="0" w:space="0" w:color="auto"/>
          </w:divBdr>
        </w:div>
        <w:div w:id="1903710227">
          <w:marLeft w:val="480"/>
          <w:marRight w:val="0"/>
          <w:marTop w:val="0"/>
          <w:marBottom w:val="0"/>
          <w:divBdr>
            <w:top w:val="none" w:sz="0" w:space="0" w:color="auto"/>
            <w:left w:val="none" w:sz="0" w:space="0" w:color="auto"/>
            <w:bottom w:val="none" w:sz="0" w:space="0" w:color="auto"/>
            <w:right w:val="none" w:sz="0" w:space="0" w:color="auto"/>
          </w:divBdr>
        </w:div>
        <w:div w:id="1920600432">
          <w:marLeft w:val="480"/>
          <w:marRight w:val="0"/>
          <w:marTop w:val="0"/>
          <w:marBottom w:val="0"/>
          <w:divBdr>
            <w:top w:val="none" w:sz="0" w:space="0" w:color="auto"/>
            <w:left w:val="none" w:sz="0" w:space="0" w:color="auto"/>
            <w:bottom w:val="none" w:sz="0" w:space="0" w:color="auto"/>
            <w:right w:val="none" w:sz="0" w:space="0" w:color="auto"/>
          </w:divBdr>
        </w:div>
        <w:div w:id="2052146506">
          <w:marLeft w:val="480"/>
          <w:marRight w:val="0"/>
          <w:marTop w:val="0"/>
          <w:marBottom w:val="0"/>
          <w:divBdr>
            <w:top w:val="none" w:sz="0" w:space="0" w:color="auto"/>
            <w:left w:val="none" w:sz="0" w:space="0" w:color="auto"/>
            <w:bottom w:val="none" w:sz="0" w:space="0" w:color="auto"/>
            <w:right w:val="none" w:sz="0" w:space="0" w:color="auto"/>
          </w:divBdr>
        </w:div>
        <w:div w:id="2096972165">
          <w:marLeft w:val="480"/>
          <w:marRight w:val="0"/>
          <w:marTop w:val="0"/>
          <w:marBottom w:val="0"/>
          <w:divBdr>
            <w:top w:val="none" w:sz="0" w:space="0" w:color="auto"/>
            <w:left w:val="none" w:sz="0" w:space="0" w:color="auto"/>
            <w:bottom w:val="none" w:sz="0" w:space="0" w:color="auto"/>
            <w:right w:val="none" w:sz="0" w:space="0" w:color="auto"/>
          </w:divBdr>
        </w:div>
      </w:divsChild>
    </w:div>
    <w:div w:id="1970669837">
      <w:bodyDiv w:val="1"/>
      <w:marLeft w:val="0"/>
      <w:marRight w:val="0"/>
      <w:marTop w:val="0"/>
      <w:marBottom w:val="0"/>
      <w:divBdr>
        <w:top w:val="none" w:sz="0" w:space="0" w:color="auto"/>
        <w:left w:val="none" w:sz="0" w:space="0" w:color="auto"/>
        <w:bottom w:val="none" w:sz="0" w:space="0" w:color="auto"/>
        <w:right w:val="none" w:sz="0" w:space="0" w:color="auto"/>
      </w:divBdr>
    </w:div>
    <w:div w:id="1970939840">
      <w:bodyDiv w:val="1"/>
      <w:marLeft w:val="0"/>
      <w:marRight w:val="0"/>
      <w:marTop w:val="0"/>
      <w:marBottom w:val="0"/>
      <w:divBdr>
        <w:top w:val="none" w:sz="0" w:space="0" w:color="auto"/>
        <w:left w:val="none" w:sz="0" w:space="0" w:color="auto"/>
        <w:bottom w:val="none" w:sz="0" w:space="0" w:color="auto"/>
        <w:right w:val="none" w:sz="0" w:space="0" w:color="auto"/>
      </w:divBdr>
    </w:div>
    <w:div w:id="1971739145">
      <w:bodyDiv w:val="1"/>
      <w:marLeft w:val="0"/>
      <w:marRight w:val="0"/>
      <w:marTop w:val="0"/>
      <w:marBottom w:val="0"/>
      <w:divBdr>
        <w:top w:val="none" w:sz="0" w:space="0" w:color="auto"/>
        <w:left w:val="none" w:sz="0" w:space="0" w:color="auto"/>
        <w:bottom w:val="none" w:sz="0" w:space="0" w:color="auto"/>
        <w:right w:val="none" w:sz="0" w:space="0" w:color="auto"/>
      </w:divBdr>
    </w:div>
    <w:div w:id="1972440714">
      <w:bodyDiv w:val="1"/>
      <w:marLeft w:val="0"/>
      <w:marRight w:val="0"/>
      <w:marTop w:val="0"/>
      <w:marBottom w:val="0"/>
      <w:divBdr>
        <w:top w:val="none" w:sz="0" w:space="0" w:color="auto"/>
        <w:left w:val="none" w:sz="0" w:space="0" w:color="auto"/>
        <w:bottom w:val="none" w:sz="0" w:space="0" w:color="auto"/>
        <w:right w:val="none" w:sz="0" w:space="0" w:color="auto"/>
      </w:divBdr>
    </w:div>
    <w:div w:id="1972780148">
      <w:bodyDiv w:val="1"/>
      <w:marLeft w:val="0"/>
      <w:marRight w:val="0"/>
      <w:marTop w:val="0"/>
      <w:marBottom w:val="0"/>
      <w:divBdr>
        <w:top w:val="none" w:sz="0" w:space="0" w:color="auto"/>
        <w:left w:val="none" w:sz="0" w:space="0" w:color="auto"/>
        <w:bottom w:val="none" w:sz="0" w:space="0" w:color="auto"/>
        <w:right w:val="none" w:sz="0" w:space="0" w:color="auto"/>
      </w:divBdr>
    </w:div>
    <w:div w:id="1973175195">
      <w:bodyDiv w:val="1"/>
      <w:marLeft w:val="0"/>
      <w:marRight w:val="0"/>
      <w:marTop w:val="0"/>
      <w:marBottom w:val="0"/>
      <w:divBdr>
        <w:top w:val="none" w:sz="0" w:space="0" w:color="auto"/>
        <w:left w:val="none" w:sz="0" w:space="0" w:color="auto"/>
        <w:bottom w:val="none" w:sz="0" w:space="0" w:color="auto"/>
        <w:right w:val="none" w:sz="0" w:space="0" w:color="auto"/>
      </w:divBdr>
    </w:div>
    <w:div w:id="1973293385">
      <w:bodyDiv w:val="1"/>
      <w:marLeft w:val="0"/>
      <w:marRight w:val="0"/>
      <w:marTop w:val="0"/>
      <w:marBottom w:val="0"/>
      <w:divBdr>
        <w:top w:val="none" w:sz="0" w:space="0" w:color="auto"/>
        <w:left w:val="none" w:sz="0" w:space="0" w:color="auto"/>
        <w:bottom w:val="none" w:sz="0" w:space="0" w:color="auto"/>
        <w:right w:val="none" w:sz="0" w:space="0" w:color="auto"/>
      </w:divBdr>
    </w:div>
    <w:div w:id="1973319935">
      <w:bodyDiv w:val="1"/>
      <w:marLeft w:val="0"/>
      <w:marRight w:val="0"/>
      <w:marTop w:val="0"/>
      <w:marBottom w:val="0"/>
      <w:divBdr>
        <w:top w:val="none" w:sz="0" w:space="0" w:color="auto"/>
        <w:left w:val="none" w:sz="0" w:space="0" w:color="auto"/>
        <w:bottom w:val="none" w:sz="0" w:space="0" w:color="auto"/>
        <w:right w:val="none" w:sz="0" w:space="0" w:color="auto"/>
      </w:divBdr>
    </w:div>
    <w:div w:id="1974024335">
      <w:bodyDiv w:val="1"/>
      <w:marLeft w:val="0"/>
      <w:marRight w:val="0"/>
      <w:marTop w:val="0"/>
      <w:marBottom w:val="0"/>
      <w:divBdr>
        <w:top w:val="none" w:sz="0" w:space="0" w:color="auto"/>
        <w:left w:val="none" w:sz="0" w:space="0" w:color="auto"/>
        <w:bottom w:val="none" w:sz="0" w:space="0" w:color="auto"/>
        <w:right w:val="none" w:sz="0" w:space="0" w:color="auto"/>
      </w:divBdr>
    </w:div>
    <w:div w:id="1974092258">
      <w:bodyDiv w:val="1"/>
      <w:marLeft w:val="0"/>
      <w:marRight w:val="0"/>
      <w:marTop w:val="0"/>
      <w:marBottom w:val="0"/>
      <w:divBdr>
        <w:top w:val="none" w:sz="0" w:space="0" w:color="auto"/>
        <w:left w:val="none" w:sz="0" w:space="0" w:color="auto"/>
        <w:bottom w:val="none" w:sz="0" w:space="0" w:color="auto"/>
        <w:right w:val="none" w:sz="0" w:space="0" w:color="auto"/>
      </w:divBdr>
    </w:div>
    <w:div w:id="1974286993">
      <w:bodyDiv w:val="1"/>
      <w:marLeft w:val="0"/>
      <w:marRight w:val="0"/>
      <w:marTop w:val="0"/>
      <w:marBottom w:val="0"/>
      <w:divBdr>
        <w:top w:val="none" w:sz="0" w:space="0" w:color="auto"/>
        <w:left w:val="none" w:sz="0" w:space="0" w:color="auto"/>
        <w:bottom w:val="none" w:sz="0" w:space="0" w:color="auto"/>
        <w:right w:val="none" w:sz="0" w:space="0" w:color="auto"/>
      </w:divBdr>
    </w:div>
    <w:div w:id="1974629064">
      <w:bodyDiv w:val="1"/>
      <w:marLeft w:val="0"/>
      <w:marRight w:val="0"/>
      <w:marTop w:val="0"/>
      <w:marBottom w:val="0"/>
      <w:divBdr>
        <w:top w:val="none" w:sz="0" w:space="0" w:color="auto"/>
        <w:left w:val="none" w:sz="0" w:space="0" w:color="auto"/>
        <w:bottom w:val="none" w:sz="0" w:space="0" w:color="auto"/>
        <w:right w:val="none" w:sz="0" w:space="0" w:color="auto"/>
      </w:divBdr>
    </w:div>
    <w:div w:id="1975410183">
      <w:bodyDiv w:val="1"/>
      <w:marLeft w:val="0"/>
      <w:marRight w:val="0"/>
      <w:marTop w:val="0"/>
      <w:marBottom w:val="0"/>
      <w:divBdr>
        <w:top w:val="none" w:sz="0" w:space="0" w:color="auto"/>
        <w:left w:val="none" w:sz="0" w:space="0" w:color="auto"/>
        <w:bottom w:val="none" w:sz="0" w:space="0" w:color="auto"/>
        <w:right w:val="none" w:sz="0" w:space="0" w:color="auto"/>
      </w:divBdr>
      <w:divsChild>
        <w:div w:id="183058308">
          <w:marLeft w:val="480"/>
          <w:marRight w:val="0"/>
          <w:marTop w:val="0"/>
          <w:marBottom w:val="0"/>
          <w:divBdr>
            <w:top w:val="none" w:sz="0" w:space="0" w:color="auto"/>
            <w:left w:val="none" w:sz="0" w:space="0" w:color="auto"/>
            <w:bottom w:val="none" w:sz="0" w:space="0" w:color="auto"/>
            <w:right w:val="none" w:sz="0" w:space="0" w:color="auto"/>
          </w:divBdr>
        </w:div>
        <w:div w:id="394548817">
          <w:marLeft w:val="480"/>
          <w:marRight w:val="0"/>
          <w:marTop w:val="0"/>
          <w:marBottom w:val="0"/>
          <w:divBdr>
            <w:top w:val="none" w:sz="0" w:space="0" w:color="auto"/>
            <w:left w:val="none" w:sz="0" w:space="0" w:color="auto"/>
            <w:bottom w:val="none" w:sz="0" w:space="0" w:color="auto"/>
            <w:right w:val="none" w:sz="0" w:space="0" w:color="auto"/>
          </w:divBdr>
        </w:div>
        <w:div w:id="538250311">
          <w:marLeft w:val="480"/>
          <w:marRight w:val="0"/>
          <w:marTop w:val="0"/>
          <w:marBottom w:val="0"/>
          <w:divBdr>
            <w:top w:val="none" w:sz="0" w:space="0" w:color="auto"/>
            <w:left w:val="none" w:sz="0" w:space="0" w:color="auto"/>
            <w:bottom w:val="none" w:sz="0" w:space="0" w:color="auto"/>
            <w:right w:val="none" w:sz="0" w:space="0" w:color="auto"/>
          </w:divBdr>
        </w:div>
        <w:div w:id="947201300">
          <w:marLeft w:val="480"/>
          <w:marRight w:val="0"/>
          <w:marTop w:val="0"/>
          <w:marBottom w:val="0"/>
          <w:divBdr>
            <w:top w:val="none" w:sz="0" w:space="0" w:color="auto"/>
            <w:left w:val="none" w:sz="0" w:space="0" w:color="auto"/>
            <w:bottom w:val="none" w:sz="0" w:space="0" w:color="auto"/>
            <w:right w:val="none" w:sz="0" w:space="0" w:color="auto"/>
          </w:divBdr>
        </w:div>
        <w:div w:id="1022165709">
          <w:marLeft w:val="480"/>
          <w:marRight w:val="0"/>
          <w:marTop w:val="0"/>
          <w:marBottom w:val="0"/>
          <w:divBdr>
            <w:top w:val="none" w:sz="0" w:space="0" w:color="auto"/>
            <w:left w:val="none" w:sz="0" w:space="0" w:color="auto"/>
            <w:bottom w:val="none" w:sz="0" w:space="0" w:color="auto"/>
            <w:right w:val="none" w:sz="0" w:space="0" w:color="auto"/>
          </w:divBdr>
        </w:div>
        <w:div w:id="1255553778">
          <w:marLeft w:val="480"/>
          <w:marRight w:val="0"/>
          <w:marTop w:val="0"/>
          <w:marBottom w:val="0"/>
          <w:divBdr>
            <w:top w:val="none" w:sz="0" w:space="0" w:color="auto"/>
            <w:left w:val="none" w:sz="0" w:space="0" w:color="auto"/>
            <w:bottom w:val="none" w:sz="0" w:space="0" w:color="auto"/>
            <w:right w:val="none" w:sz="0" w:space="0" w:color="auto"/>
          </w:divBdr>
        </w:div>
        <w:div w:id="1371495400">
          <w:marLeft w:val="480"/>
          <w:marRight w:val="0"/>
          <w:marTop w:val="0"/>
          <w:marBottom w:val="0"/>
          <w:divBdr>
            <w:top w:val="none" w:sz="0" w:space="0" w:color="auto"/>
            <w:left w:val="none" w:sz="0" w:space="0" w:color="auto"/>
            <w:bottom w:val="none" w:sz="0" w:space="0" w:color="auto"/>
            <w:right w:val="none" w:sz="0" w:space="0" w:color="auto"/>
          </w:divBdr>
        </w:div>
        <w:div w:id="1518229985">
          <w:marLeft w:val="480"/>
          <w:marRight w:val="0"/>
          <w:marTop w:val="0"/>
          <w:marBottom w:val="0"/>
          <w:divBdr>
            <w:top w:val="none" w:sz="0" w:space="0" w:color="auto"/>
            <w:left w:val="none" w:sz="0" w:space="0" w:color="auto"/>
            <w:bottom w:val="none" w:sz="0" w:space="0" w:color="auto"/>
            <w:right w:val="none" w:sz="0" w:space="0" w:color="auto"/>
          </w:divBdr>
        </w:div>
        <w:div w:id="1618635731">
          <w:marLeft w:val="480"/>
          <w:marRight w:val="0"/>
          <w:marTop w:val="0"/>
          <w:marBottom w:val="0"/>
          <w:divBdr>
            <w:top w:val="none" w:sz="0" w:space="0" w:color="auto"/>
            <w:left w:val="none" w:sz="0" w:space="0" w:color="auto"/>
            <w:bottom w:val="none" w:sz="0" w:space="0" w:color="auto"/>
            <w:right w:val="none" w:sz="0" w:space="0" w:color="auto"/>
          </w:divBdr>
        </w:div>
        <w:div w:id="1851799188">
          <w:marLeft w:val="480"/>
          <w:marRight w:val="0"/>
          <w:marTop w:val="0"/>
          <w:marBottom w:val="0"/>
          <w:divBdr>
            <w:top w:val="none" w:sz="0" w:space="0" w:color="auto"/>
            <w:left w:val="none" w:sz="0" w:space="0" w:color="auto"/>
            <w:bottom w:val="none" w:sz="0" w:space="0" w:color="auto"/>
            <w:right w:val="none" w:sz="0" w:space="0" w:color="auto"/>
          </w:divBdr>
        </w:div>
        <w:div w:id="1909342298">
          <w:marLeft w:val="480"/>
          <w:marRight w:val="0"/>
          <w:marTop w:val="0"/>
          <w:marBottom w:val="0"/>
          <w:divBdr>
            <w:top w:val="none" w:sz="0" w:space="0" w:color="auto"/>
            <w:left w:val="none" w:sz="0" w:space="0" w:color="auto"/>
            <w:bottom w:val="none" w:sz="0" w:space="0" w:color="auto"/>
            <w:right w:val="none" w:sz="0" w:space="0" w:color="auto"/>
          </w:divBdr>
        </w:div>
        <w:div w:id="2025396822">
          <w:marLeft w:val="480"/>
          <w:marRight w:val="0"/>
          <w:marTop w:val="0"/>
          <w:marBottom w:val="0"/>
          <w:divBdr>
            <w:top w:val="none" w:sz="0" w:space="0" w:color="auto"/>
            <w:left w:val="none" w:sz="0" w:space="0" w:color="auto"/>
            <w:bottom w:val="none" w:sz="0" w:space="0" w:color="auto"/>
            <w:right w:val="none" w:sz="0" w:space="0" w:color="auto"/>
          </w:divBdr>
        </w:div>
        <w:div w:id="2131388237">
          <w:marLeft w:val="480"/>
          <w:marRight w:val="0"/>
          <w:marTop w:val="0"/>
          <w:marBottom w:val="0"/>
          <w:divBdr>
            <w:top w:val="none" w:sz="0" w:space="0" w:color="auto"/>
            <w:left w:val="none" w:sz="0" w:space="0" w:color="auto"/>
            <w:bottom w:val="none" w:sz="0" w:space="0" w:color="auto"/>
            <w:right w:val="none" w:sz="0" w:space="0" w:color="auto"/>
          </w:divBdr>
        </w:div>
      </w:divsChild>
    </w:div>
    <w:div w:id="1975795800">
      <w:bodyDiv w:val="1"/>
      <w:marLeft w:val="0"/>
      <w:marRight w:val="0"/>
      <w:marTop w:val="0"/>
      <w:marBottom w:val="0"/>
      <w:divBdr>
        <w:top w:val="none" w:sz="0" w:space="0" w:color="auto"/>
        <w:left w:val="none" w:sz="0" w:space="0" w:color="auto"/>
        <w:bottom w:val="none" w:sz="0" w:space="0" w:color="auto"/>
        <w:right w:val="none" w:sz="0" w:space="0" w:color="auto"/>
      </w:divBdr>
    </w:div>
    <w:div w:id="1975989549">
      <w:bodyDiv w:val="1"/>
      <w:marLeft w:val="0"/>
      <w:marRight w:val="0"/>
      <w:marTop w:val="0"/>
      <w:marBottom w:val="0"/>
      <w:divBdr>
        <w:top w:val="none" w:sz="0" w:space="0" w:color="auto"/>
        <w:left w:val="none" w:sz="0" w:space="0" w:color="auto"/>
        <w:bottom w:val="none" w:sz="0" w:space="0" w:color="auto"/>
        <w:right w:val="none" w:sz="0" w:space="0" w:color="auto"/>
      </w:divBdr>
    </w:div>
    <w:div w:id="1976056801">
      <w:bodyDiv w:val="1"/>
      <w:marLeft w:val="0"/>
      <w:marRight w:val="0"/>
      <w:marTop w:val="0"/>
      <w:marBottom w:val="0"/>
      <w:divBdr>
        <w:top w:val="none" w:sz="0" w:space="0" w:color="auto"/>
        <w:left w:val="none" w:sz="0" w:space="0" w:color="auto"/>
        <w:bottom w:val="none" w:sz="0" w:space="0" w:color="auto"/>
        <w:right w:val="none" w:sz="0" w:space="0" w:color="auto"/>
      </w:divBdr>
    </w:div>
    <w:div w:id="1976174238">
      <w:bodyDiv w:val="1"/>
      <w:marLeft w:val="0"/>
      <w:marRight w:val="0"/>
      <w:marTop w:val="0"/>
      <w:marBottom w:val="0"/>
      <w:divBdr>
        <w:top w:val="none" w:sz="0" w:space="0" w:color="auto"/>
        <w:left w:val="none" w:sz="0" w:space="0" w:color="auto"/>
        <w:bottom w:val="none" w:sz="0" w:space="0" w:color="auto"/>
        <w:right w:val="none" w:sz="0" w:space="0" w:color="auto"/>
      </w:divBdr>
    </w:div>
    <w:div w:id="1976593633">
      <w:bodyDiv w:val="1"/>
      <w:marLeft w:val="0"/>
      <w:marRight w:val="0"/>
      <w:marTop w:val="0"/>
      <w:marBottom w:val="0"/>
      <w:divBdr>
        <w:top w:val="none" w:sz="0" w:space="0" w:color="auto"/>
        <w:left w:val="none" w:sz="0" w:space="0" w:color="auto"/>
        <w:bottom w:val="none" w:sz="0" w:space="0" w:color="auto"/>
        <w:right w:val="none" w:sz="0" w:space="0" w:color="auto"/>
      </w:divBdr>
    </w:div>
    <w:div w:id="1976715102">
      <w:bodyDiv w:val="1"/>
      <w:marLeft w:val="0"/>
      <w:marRight w:val="0"/>
      <w:marTop w:val="0"/>
      <w:marBottom w:val="0"/>
      <w:divBdr>
        <w:top w:val="none" w:sz="0" w:space="0" w:color="auto"/>
        <w:left w:val="none" w:sz="0" w:space="0" w:color="auto"/>
        <w:bottom w:val="none" w:sz="0" w:space="0" w:color="auto"/>
        <w:right w:val="none" w:sz="0" w:space="0" w:color="auto"/>
      </w:divBdr>
    </w:div>
    <w:div w:id="1976786555">
      <w:bodyDiv w:val="1"/>
      <w:marLeft w:val="0"/>
      <w:marRight w:val="0"/>
      <w:marTop w:val="0"/>
      <w:marBottom w:val="0"/>
      <w:divBdr>
        <w:top w:val="none" w:sz="0" w:space="0" w:color="auto"/>
        <w:left w:val="none" w:sz="0" w:space="0" w:color="auto"/>
        <w:bottom w:val="none" w:sz="0" w:space="0" w:color="auto"/>
        <w:right w:val="none" w:sz="0" w:space="0" w:color="auto"/>
      </w:divBdr>
    </w:div>
    <w:div w:id="1976835485">
      <w:bodyDiv w:val="1"/>
      <w:marLeft w:val="0"/>
      <w:marRight w:val="0"/>
      <w:marTop w:val="0"/>
      <w:marBottom w:val="0"/>
      <w:divBdr>
        <w:top w:val="none" w:sz="0" w:space="0" w:color="auto"/>
        <w:left w:val="none" w:sz="0" w:space="0" w:color="auto"/>
        <w:bottom w:val="none" w:sz="0" w:space="0" w:color="auto"/>
        <w:right w:val="none" w:sz="0" w:space="0" w:color="auto"/>
      </w:divBdr>
    </w:div>
    <w:div w:id="1976908649">
      <w:bodyDiv w:val="1"/>
      <w:marLeft w:val="0"/>
      <w:marRight w:val="0"/>
      <w:marTop w:val="0"/>
      <w:marBottom w:val="0"/>
      <w:divBdr>
        <w:top w:val="none" w:sz="0" w:space="0" w:color="auto"/>
        <w:left w:val="none" w:sz="0" w:space="0" w:color="auto"/>
        <w:bottom w:val="none" w:sz="0" w:space="0" w:color="auto"/>
        <w:right w:val="none" w:sz="0" w:space="0" w:color="auto"/>
      </w:divBdr>
    </w:div>
    <w:div w:id="1977028346">
      <w:bodyDiv w:val="1"/>
      <w:marLeft w:val="0"/>
      <w:marRight w:val="0"/>
      <w:marTop w:val="0"/>
      <w:marBottom w:val="0"/>
      <w:divBdr>
        <w:top w:val="none" w:sz="0" w:space="0" w:color="auto"/>
        <w:left w:val="none" w:sz="0" w:space="0" w:color="auto"/>
        <w:bottom w:val="none" w:sz="0" w:space="0" w:color="auto"/>
        <w:right w:val="none" w:sz="0" w:space="0" w:color="auto"/>
      </w:divBdr>
    </w:div>
    <w:div w:id="1977637537">
      <w:bodyDiv w:val="1"/>
      <w:marLeft w:val="0"/>
      <w:marRight w:val="0"/>
      <w:marTop w:val="0"/>
      <w:marBottom w:val="0"/>
      <w:divBdr>
        <w:top w:val="none" w:sz="0" w:space="0" w:color="auto"/>
        <w:left w:val="none" w:sz="0" w:space="0" w:color="auto"/>
        <w:bottom w:val="none" w:sz="0" w:space="0" w:color="auto"/>
        <w:right w:val="none" w:sz="0" w:space="0" w:color="auto"/>
      </w:divBdr>
    </w:div>
    <w:div w:id="1978484101">
      <w:bodyDiv w:val="1"/>
      <w:marLeft w:val="0"/>
      <w:marRight w:val="0"/>
      <w:marTop w:val="0"/>
      <w:marBottom w:val="0"/>
      <w:divBdr>
        <w:top w:val="none" w:sz="0" w:space="0" w:color="auto"/>
        <w:left w:val="none" w:sz="0" w:space="0" w:color="auto"/>
        <w:bottom w:val="none" w:sz="0" w:space="0" w:color="auto"/>
        <w:right w:val="none" w:sz="0" w:space="0" w:color="auto"/>
      </w:divBdr>
    </w:div>
    <w:div w:id="1978679955">
      <w:bodyDiv w:val="1"/>
      <w:marLeft w:val="0"/>
      <w:marRight w:val="0"/>
      <w:marTop w:val="0"/>
      <w:marBottom w:val="0"/>
      <w:divBdr>
        <w:top w:val="none" w:sz="0" w:space="0" w:color="auto"/>
        <w:left w:val="none" w:sz="0" w:space="0" w:color="auto"/>
        <w:bottom w:val="none" w:sz="0" w:space="0" w:color="auto"/>
        <w:right w:val="none" w:sz="0" w:space="0" w:color="auto"/>
      </w:divBdr>
    </w:div>
    <w:div w:id="1979722914">
      <w:bodyDiv w:val="1"/>
      <w:marLeft w:val="0"/>
      <w:marRight w:val="0"/>
      <w:marTop w:val="0"/>
      <w:marBottom w:val="0"/>
      <w:divBdr>
        <w:top w:val="none" w:sz="0" w:space="0" w:color="auto"/>
        <w:left w:val="none" w:sz="0" w:space="0" w:color="auto"/>
        <w:bottom w:val="none" w:sz="0" w:space="0" w:color="auto"/>
        <w:right w:val="none" w:sz="0" w:space="0" w:color="auto"/>
      </w:divBdr>
    </w:div>
    <w:div w:id="1979991096">
      <w:bodyDiv w:val="1"/>
      <w:marLeft w:val="0"/>
      <w:marRight w:val="0"/>
      <w:marTop w:val="0"/>
      <w:marBottom w:val="0"/>
      <w:divBdr>
        <w:top w:val="none" w:sz="0" w:space="0" w:color="auto"/>
        <w:left w:val="none" w:sz="0" w:space="0" w:color="auto"/>
        <w:bottom w:val="none" w:sz="0" w:space="0" w:color="auto"/>
        <w:right w:val="none" w:sz="0" w:space="0" w:color="auto"/>
      </w:divBdr>
    </w:div>
    <w:div w:id="1980108622">
      <w:bodyDiv w:val="1"/>
      <w:marLeft w:val="0"/>
      <w:marRight w:val="0"/>
      <w:marTop w:val="0"/>
      <w:marBottom w:val="0"/>
      <w:divBdr>
        <w:top w:val="none" w:sz="0" w:space="0" w:color="auto"/>
        <w:left w:val="none" w:sz="0" w:space="0" w:color="auto"/>
        <w:bottom w:val="none" w:sz="0" w:space="0" w:color="auto"/>
        <w:right w:val="none" w:sz="0" w:space="0" w:color="auto"/>
      </w:divBdr>
    </w:div>
    <w:div w:id="1980449798">
      <w:bodyDiv w:val="1"/>
      <w:marLeft w:val="0"/>
      <w:marRight w:val="0"/>
      <w:marTop w:val="0"/>
      <w:marBottom w:val="0"/>
      <w:divBdr>
        <w:top w:val="none" w:sz="0" w:space="0" w:color="auto"/>
        <w:left w:val="none" w:sz="0" w:space="0" w:color="auto"/>
        <w:bottom w:val="none" w:sz="0" w:space="0" w:color="auto"/>
        <w:right w:val="none" w:sz="0" w:space="0" w:color="auto"/>
      </w:divBdr>
    </w:div>
    <w:div w:id="1980526561">
      <w:bodyDiv w:val="1"/>
      <w:marLeft w:val="0"/>
      <w:marRight w:val="0"/>
      <w:marTop w:val="0"/>
      <w:marBottom w:val="0"/>
      <w:divBdr>
        <w:top w:val="none" w:sz="0" w:space="0" w:color="auto"/>
        <w:left w:val="none" w:sz="0" w:space="0" w:color="auto"/>
        <w:bottom w:val="none" w:sz="0" w:space="0" w:color="auto"/>
        <w:right w:val="none" w:sz="0" w:space="0" w:color="auto"/>
      </w:divBdr>
    </w:div>
    <w:div w:id="1981768602">
      <w:bodyDiv w:val="1"/>
      <w:marLeft w:val="0"/>
      <w:marRight w:val="0"/>
      <w:marTop w:val="0"/>
      <w:marBottom w:val="0"/>
      <w:divBdr>
        <w:top w:val="none" w:sz="0" w:space="0" w:color="auto"/>
        <w:left w:val="none" w:sz="0" w:space="0" w:color="auto"/>
        <w:bottom w:val="none" w:sz="0" w:space="0" w:color="auto"/>
        <w:right w:val="none" w:sz="0" w:space="0" w:color="auto"/>
      </w:divBdr>
    </w:div>
    <w:div w:id="1981769740">
      <w:bodyDiv w:val="1"/>
      <w:marLeft w:val="0"/>
      <w:marRight w:val="0"/>
      <w:marTop w:val="0"/>
      <w:marBottom w:val="0"/>
      <w:divBdr>
        <w:top w:val="none" w:sz="0" w:space="0" w:color="auto"/>
        <w:left w:val="none" w:sz="0" w:space="0" w:color="auto"/>
        <w:bottom w:val="none" w:sz="0" w:space="0" w:color="auto"/>
        <w:right w:val="none" w:sz="0" w:space="0" w:color="auto"/>
      </w:divBdr>
    </w:div>
    <w:div w:id="1982534391">
      <w:bodyDiv w:val="1"/>
      <w:marLeft w:val="0"/>
      <w:marRight w:val="0"/>
      <w:marTop w:val="0"/>
      <w:marBottom w:val="0"/>
      <w:divBdr>
        <w:top w:val="none" w:sz="0" w:space="0" w:color="auto"/>
        <w:left w:val="none" w:sz="0" w:space="0" w:color="auto"/>
        <w:bottom w:val="none" w:sz="0" w:space="0" w:color="auto"/>
        <w:right w:val="none" w:sz="0" w:space="0" w:color="auto"/>
      </w:divBdr>
    </w:div>
    <w:div w:id="1982618065">
      <w:bodyDiv w:val="1"/>
      <w:marLeft w:val="0"/>
      <w:marRight w:val="0"/>
      <w:marTop w:val="0"/>
      <w:marBottom w:val="0"/>
      <w:divBdr>
        <w:top w:val="none" w:sz="0" w:space="0" w:color="auto"/>
        <w:left w:val="none" w:sz="0" w:space="0" w:color="auto"/>
        <w:bottom w:val="none" w:sz="0" w:space="0" w:color="auto"/>
        <w:right w:val="none" w:sz="0" w:space="0" w:color="auto"/>
      </w:divBdr>
    </w:div>
    <w:div w:id="1982923504">
      <w:bodyDiv w:val="1"/>
      <w:marLeft w:val="0"/>
      <w:marRight w:val="0"/>
      <w:marTop w:val="0"/>
      <w:marBottom w:val="0"/>
      <w:divBdr>
        <w:top w:val="none" w:sz="0" w:space="0" w:color="auto"/>
        <w:left w:val="none" w:sz="0" w:space="0" w:color="auto"/>
        <w:bottom w:val="none" w:sz="0" w:space="0" w:color="auto"/>
        <w:right w:val="none" w:sz="0" w:space="0" w:color="auto"/>
      </w:divBdr>
    </w:div>
    <w:div w:id="1983191403">
      <w:bodyDiv w:val="1"/>
      <w:marLeft w:val="0"/>
      <w:marRight w:val="0"/>
      <w:marTop w:val="0"/>
      <w:marBottom w:val="0"/>
      <w:divBdr>
        <w:top w:val="none" w:sz="0" w:space="0" w:color="auto"/>
        <w:left w:val="none" w:sz="0" w:space="0" w:color="auto"/>
        <w:bottom w:val="none" w:sz="0" w:space="0" w:color="auto"/>
        <w:right w:val="none" w:sz="0" w:space="0" w:color="auto"/>
      </w:divBdr>
    </w:div>
    <w:div w:id="1983194707">
      <w:bodyDiv w:val="1"/>
      <w:marLeft w:val="0"/>
      <w:marRight w:val="0"/>
      <w:marTop w:val="0"/>
      <w:marBottom w:val="0"/>
      <w:divBdr>
        <w:top w:val="none" w:sz="0" w:space="0" w:color="auto"/>
        <w:left w:val="none" w:sz="0" w:space="0" w:color="auto"/>
        <w:bottom w:val="none" w:sz="0" w:space="0" w:color="auto"/>
        <w:right w:val="none" w:sz="0" w:space="0" w:color="auto"/>
      </w:divBdr>
    </w:div>
    <w:div w:id="1983727610">
      <w:bodyDiv w:val="1"/>
      <w:marLeft w:val="0"/>
      <w:marRight w:val="0"/>
      <w:marTop w:val="0"/>
      <w:marBottom w:val="0"/>
      <w:divBdr>
        <w:top w:val="none" w:sz="0" w:space="0" w:color="auto"/>
        <w:left w:val="none" w:sz="0" w:space="0" w:color="auto"/>
        <w:bottom w:val="none" w:sz="0" w:space="0" w:color="auto"/>
        <w:right w:val="none" w:sz="0" w:space="0" w:color="auto"/>
      </w:divBdr>
    </w:div>
    <w:div w:id="1984114467">
      <w:bodyDiv w:val="1"/>
      <w:marLeft w:val="0"/>
      <w:marRight w:val="0"/>
      <w:marTop w:val="0"/>
      <w:marBottom w:val="0"/>
      <w:divBdr>
        <w:top w:val="none" w:sz="0" w:space="0" w:color="auto"/>
        <w:left w:val="none" w:sz="0" w:space="0" w:color="auto"/>
        <w:bottom w:val="none" w:sz="0" w:space="0" w:color="auto"/>
        <w:right w:val="none" w:sz="0" w:space="0" w:color="auto"/>
      </w:divBdr>
    </w:div>
    <w:div w:id="1984266029">
      <w:bodyDiv w:val="1"/>
      <w:marLeft w:val="0"/>
      <w:marRight w:val="0"/>
      <w:marTop w:val="0"/>
      <w:marBottom w:val="0"/>
      <w:divBdr>
        <w:top w:val="none" w:sz="0" w:space="0" w:color="auto"/>
        <w:left w:val="none" w:sz="0" w:space="0" w:color="auto"/>
        <w:bottom w:val="none" w:sz="0" w:space="0" w:color="auto"/>
        <w:right w:val="none" w:sz="0" w:space="0" w:color="auto"/>
      </w:divBdr>
    </w:div>
    <w:div w:id="1984305789">
      <w:bodyDiv w:val="1"/>
      <w:marLeft w:val="0"/>
      <w:marRight w:val="0"/>
      <w:marTop w:val="0"/>
      <w:marBottom w:val="0"/>
      <w:divBdr>
        <w:top w:val="none" w:sz="0" w:space="0" w:color="auto"/>
        <w:left w:val="none" w:sz="0" w:space="0" w:color="auto"/>
        <w:bottom w:val="none" w:sz="0" w:space="0" w:color="auto"/>
        <w:right w:val="none" w:sz="0" w:space="0" w:color="auto"/>
      </w:divBdr>
    </w:div>
    <w:div w:id="1984383158">
      <w:bodyDiv w:val="1"/>
      <w:marLeft w:val="0"/>
      <w:marRight w:val="0"/>
      <w:marTop w:val="0"/>
      <w:marBottom w:val="0"/>
      <w:divBdr>
        <w:top w:val="none" w:sz="0" w:space="0" w:color="auto"/>
        <w:left w:val="none" w:sz="0" w:space="0" w:color="auto"/>
        <w:bottom w:val="none" w:sz="0" w:space="0" w:color="auto"/>
        <w:right w:val="none" w:sz="0" w:space="0" w:color="auto"/>
      </w:divBdr>
    </w:div>
    <w:div w:id="1985504515">
      <w:bodyDiv w:val="1"/>
      <w:marLeft w:val="0"/>
      <w:marRight w:val="0"/>
      <w:marTop w:val="0"/>
      <w:marBottom w:val="0"/>
      <w:divBdr>
        <w:top w:val="none" w:sz="0" w:space="0" w:color="auto"/>
        <w:left w:val="none" w:sz="0" w:space="0" w:color="auto"/>
        <w:bottom w:val="none" w:sz="0" w:space="0" w:color="auto"/>
        <w:right w:val="none" w:sz="0" w:space="0" w:color="auto"/>
      </w:divBdr>
    </w:div>
    <w:div w:id="1985544904">
      <w:bodyDiv w:val="1"/>
      <w:marLeft w:val="0"/>
      <w:marRight w:val="0"/>
      <w:marTop w:val="0"/>
      <w:marBottom w:val="0"/>
      <w:divBdr>
        <w:top w:val="none" w:sz="0" w:space="0" w:color="auto"/>
        <w:left w:val="none" w:sz="0" w:space="0" w:color="auto"/>
        <w:bottom w:val="none" w:sz="0" w:space="0" w:color="auto"/>
        <w:right w:val="none" w:sz="0" w:space="0" w:color="auto"/>
      </w:divBdr>
    </w:div>
    <w:div w:id="1985625416">
      <w:bodyDiv w:val="1"/>
      <w:marLeft w:val="0"/>
      <w:marRight w:val="0"/>
      <w:marTop w:val="0"/>
      <w:marBottom w:val="0"/>
      <w:divBdr>
        <w:top w:val="none" w:sz="0" w:space="0" w:color="auto"/>
        <w:left w:val="none" w:sz="0" w:space="0" w:color="auto"/>
        <w:bottom w:val="none" w:sz="0" w:space="0" w:color="auto"/>
        <w:right w:val="none" w:sz="0" w:space="0" w:color="auto"/>
      </w:divBdr>
    </w:div>
    <w:div w:id="1986079550">
      <w:bodyDiv w:val="1"/>
      <w:marLeft w:val="0"/>
      <w:marRight w:val="0"/>
      <w:marTop w:val="0"/>
      <w:marBottom w:val="0"/>
      <w:divBdr>
        <w:top w:val="none" w:sz="0" w:space="0" w:color="auto"/>
        <w:left w:val="none" w:sz="0" w:space="0" w:color="auto"/>
        <w:bottom w:val="none" w:sz="0" w:space="0" w:color="auto"/>
        <w:right w:val="none" w:sz="0" w:space="0" w:color="auto"/>
      </w:divBdr>
    </w:div>
    <w:div w:id="1986081332">
      <w:bodyDiv w:val="1"/>
      <w:marLeft w:val="0"/>
      <w:marRight w:val="0"/>
      <w:marTop w:val="0"/>
      <w:marBottom w:val="0"/>
      <w:divBdr>
        <w:top w:val="none" w:sz="0" w:space="0" w:color="auto"/>
        <w:left w:val="none" w:sz="0" w:space="0" w:color="auto"/>
        <w:bottom w:val="none" w:sz="0" w:space="0" w:color="auto"/>
        <w:right w:val="none" w:sz="0" w:space="0" w:color="auto"/>
      </w:divBdr>
    </w:div>
    <w:div w:id="1986230988">
      <w:bodyDiv w:val="1"/>
      <w:marLeft w:val="0"/>
      <w:marRight w:val="0"/>
      <w:marTop w:val="0"/>
      <w:marBottom w:val="0"/>
      <w:divBdr>
        <w:top w:val="none" w:sz="0" w:space="0" w:color="auto"/>
        <w:left w:val="none" w:sz="0" w:space="0" w:color="auto"/>
        <w:bottom w:val="none" w:sz="0" w:space="0" w:color="auto"/>
        <w:right w:val="none" w:sz="0" w:space="0" w:color="auto"/>
      </w:divBdr>
    </w:div>
    <w:div w:id="1986281132">
      <w:bodyDiv w:val="1"/>
      <w:marLeft w:val="0"/>
      <w:marRight w:val="0"/>
      <w:marTop w:val="0"/>
      <w:marBottom w:val="0"/>
      <w:divBdr>
        <w:top w:val="none" w:sz="0" w:space="0" w:color="auto"/>
        <w:left w:val="none" w:sz="0" w:space="0" w:color="auto"/>
        <w:bottom w:val="none" w:sz="0" w:space="0" w:color="auto"/>
        <w:right w:val="none" w:sz="0" w:space="0" w:color="auto"/>
      </w:divBdr>
    </w:div>
    <w:div w:id="1986470537">
      <w:bodyDiv w:val="1"/>
      <w:marLeft w:val="0"/>
      <w:marRight w:val="0"/>
      <w:marTop w:val="0"/>
      <w:marBottom w:val="0"/>
      <w:divBdr>
        <w:top w:val="none" w:sz="0" w:space="0" w:color="auto"/>
        <w:left w:val="none" w:sz="0" w:space="0" w:color="auto"/>
        <w:bottom w:val="none" w:sz="0" w:space="0" w:color="auto"/>
        <w:right w:val="none" w:sz="0" w:space="0" w:color="auto"/>
      </w:divBdr>
    </w:div>
    <w:div w:id="1986618830">
      <w:bodyDiv w:val="1"/>
      <w:marLeft w:val="0"/>
      <w:marRight w:val="0"/>
      <w:marTop w:val="0"/>
      <w:marBottom w:val="0"/>
      <w:divBdr>
        <w:top w:val="none" w:sz="0" w:space="0" w:color="auto"/>
        <w:left w:val="none" w:sz="0" w:space="0" w:color="auto"/>
        <w:bottom w:val="none" w:sz="0" w:space="0" w:color="auto"/>
        <w:right w:val="none" w:sz="0" w:space="0" w:color="auto"/>
      </w:divBdr>
    </w:div>
    <w:div w:id="1987081564">
      <w:bodyDiv w:val="1"/>
      <w:marLeft w:val="0"/>
      <w:marRight w:val="0"/>
      <w:marTop w:val="0"/>
      <w:marBottom w:val="0"/>
      <w:divBdr>
        <w:top w:val="none" w:sz="0" w:space="0" w:color="auto"/>
        <w:left w:val="none" w:sz="0" w:space="0" w:color="auto"/>
        <w:bottom w:val="none" w:sz="0" w:space="0" w:color="auto"/>
        <w:right w:val="none" w:sz="0" w:space="0" w:color="auto"/>
      </w:divBdr>
    </w:div>
    <w:div w:id="1987930741">
      <w:bodyDiv w:val="1"/>
      <w:marLeft w:val="0"/>
      <w:marRight w:val="0"/>
      <w:marTop w:val="0"/>
      <w:marBottom w:val="0"/>
      <w:divBdr>
        <w:top w:val="none" w:sz="0" w:space="0" w:color="auto"/>
        <w:left w:val="none" w:sz="0" w:space="0" w:color="auto"/>
        <w:bottom w:val="none" w:sz="0" w:space="0" w:color="auto"/>
        <w:right w:val="none" w:sz="0" w:space="0" w:color="auto"/>
      </w:divBdr>
    </w:div>
    <w:div w:id="1987969533">
      <w:bodyDiv w:val="1"/>
      <w:marLeft w:val="0"/>
      <w:marRight w:val="0"/>
      <w:marTop w:val="0"/>
      <w:marBottom w:val="0"/>
      <w:divBdr>
        <w:top w:val="none" w:sz="0" w:space="0" w:color="auto"/>
        <w:left w:val="none" w:sz="0" w:space="0" w:color="auto"/>
        <w:bottom w:val="none" w:sz="0" w:space="0" w:color="auto"/>
        <w:right w:val="none" w:sz="0" w:space="0" w:color="auto"/>
      </w:divBdr>
    </w:div>
    <w:div w:id="1989241997">
      <w:bodyDiv w:val="1"/>
      <w:marLeft w:val="0"/>
      <w:marRight w:val="0"/>
      <w:marTop w:val="0"/>
      <w:marBottom w:val="0"/>
      <w:divBdr>
        <w:top w:val="none" w:sz="0" w:space="0" w:color="auto"/>
        <w:left w:val="none" w:sz="0" w:space="0" w:color="auto"/>
        <w:bottom w:val="none" w:sz="0" w:space="0" w:color="auto"/>
        <w:right w:val="none" w:sz="0" w:space="0" w:color="auto"/>
      </w:divBdr>
    </w:div>
    <w:div w:id="1989939960">
      <w:bodyDiv w:val="1"/>
      <w:marLeft w:val="0"/>
      <w:marRight w:val="0"/>
      <w:marTop w:val="0"/>
      <w:marBottom w:val="0"/>
      <w:divBdr>
        <w:top w:val="none" w:sz="0" w:space="0" w:color="auto"/>
        <w:left w:val="none" w:sz="0" w:space="0" w:color="auto"/>
        <w:bottom w:val="none" w:sz="0" w:space="0" w:color="auto"/>
        <w:right w:val="none" w:sz="0" w:space="0" w:color="auto"/>
      </w:divBdr>
    </w:div>
    <w:div w:id="1990163385">
      <w:bodyDiv w:val="1"/>
      <w:marLeft w:val="0"/>
      <w:marRight w:val="0"/>
      <w:marTop w:val="0"/>
      <w:marBottom w:val="0"/>
      <w:divBdr>
        <w:top w:val="none" w:sz="0" w:space="0" w:color="auto"/>
        <w:left w:val="none" w:sz="0" w:space="0" w:color="auto"/>
        <w:bottom w:val="none" w:sz="0" w:space="0" w:color="auto"/>
        <w:right w:val="none" w:sz="0" w:space="0" w:color="auto"/>
      </w:divBdr>
    </w:div>
    <w:div w:id="1990286738">
      <w:bodyDiv w:val="1"/>
      <w:marLeft w:val="0"/>
      <w:marRight w:val="0"/>
      <w:marTop w:val="0"/>
      <w:marBottom w:val="0"/>
      <w:divBdr>
        <w:top w:val="none" w:sz="0" w:space="0" w:color="auto"/>
        <w:left w:val="none" w:sz="0" w:space="0" w:color="auto"/>
        <w:bottom w:val="none" w:sz="0" w:space="0" w:color="auto"/>
        <w:right w:val="none" w:sz="0" w:space="0" w:color="auto"/>
      </w:divBdr>
    </w:div>
    <w:div w:id="1990287521">
      <w:bodyDiv w:val="1"/>
      <w:marLeft w:val="0"/>
      <w:marRight w:val="0"/>
      <w:marTop w:val="0"/>
      <w:marBottom w:val="0"/>
      <w:divBdr>
        <w:top w:val="none" w:sz="0" w:space="0" w:color="auto"/>
        <w:left w:val="none" w:sz="0" w:space="0" w:color="auto"/>
        <w:bottom w:val="none" w:sz="0" w:space="0" w:color="auto"/>
        <w:right w:val="none" w:sz="0" w:space="0" w:color="auto"/>
      </w:divBdr>
    </w:div>
    <w:div w:id="1990359676">
      <w:bodyDiv w:val="1"/>
      <w:marLeft w:val="0"/>
      <w:marRight w:val="0"/>
      <w:marTop w:val="0"/>
      <w:marBottom w:val="0"/>
      <w:divBdr>
        <w:top w:val="none" w:sz="0" w:space="0" w:color="auto"/>
        <w:left w:val="none" w:sz="0" w:space="0" w:color="auto"/>
        <w:bottom w:val="none" w:sz="0" w:space="0" w:color="auto"/>
        <w:right w:val="none" w:sz="0" w:space="0" w:color="auto"/>
      </w:divBdr>
    </w:div>
    <w:div w:id="1990477987">
      <w:bodyDiv w:val="1"/>
      <w:marLeft w:val="0"/>
      <w:marRight w:val="0"/>
      <w:marTop w:val="0"/>
      <w:marBottom w:val="0"/>
      <w:divBdr>
        <w:top w:val="none" w:sz="0" w:space="0" w:color="auto"/>
        <w:left w:val="none" w:sz="0" w:space="0" w:color="auto"/>
        <w:bottom w:val="none" w:sz="0" w:space="0" w:color="auto"/>
        <w:right w:val="none" w:sz="0" w:space="0" w:color="auto"/>
      </w:divBdr>
    </w:div>
    <w:div w:id="1990674603">
      <w:bodyDiv w:val="1"/>
      <w:marLeft w:val="0"/>
      <w:marRight w:val="0"/>
      <w:marTop w:val="0"/>
      <w:marBottom w:val="0"/>
      <w:divBdr>
        <w:top w:val="none" w:sz="0" w:space="0" w:color="auto"/>
        <w:left w:val="none" w:sz="0" w:space="0" w:color="auto"/>
        <w:bottom w:val="none" w:sz="0" w:space="0" w:color="auto"/>
        <w:right w:val="none" w:sz="0" w:space="0" w:color="auto"/>
      </w:divBdr>
    </w:div>
    <w:div w:id="1990790963">
      <w:bodyDiv w:val="1"/>
      <w:marLeft w:val="0"/>
      <w:marRight w:val="0"/>
      <w:marTop w:val="0"/>
      <w:marBottom w:val="0"/>
      <w:divBdr>
        <w:top w:val="none" w:sz="0" w:space="0" w:color="auto"/>
        <w:left w:val="none" w:sz="0" w:space="0" w:color="auto"/>
        <w:bottom w:val="none" w:sz="0" w:space="0" w:color="auto"/>
        <w:right w:val="none" w:sz="0" w:space="0" w:color="auto"/>
      </w:divBdr>
    </w:div>
    <w:div w:id="1990860488">
      <w:bodyDiv w:val="1"/>
      <w:marLeft w:val="0"/>
      <w:marRight w:val="0"/>
      <w:marTop w:val="0"/>
      <w:marBottom w:val="0"/>
      <w:divBdr>
        <w:top w:val="none" w:sz="0" w:space="0" w:color="auto"/>
        <w:left w:val="none" w:sz="0" w:space="0" w:color="auto"/>
        <w:bottom w:val="none" w:sz="0" w:space="0" w:color="auto"/>
        <w:right w:val="none" w:sz="0" w:space="0" w:color="auto"/>
      </w:divBdr>
    </w:div>
    <w:div w:id="1991015680">
      <w:bodyDiv w:val="1"/>
      <w:marLeft w:val="0"/>
      <w:marRight w:val="0"/>
      <w:marTop w:val="0"/>
      <w:marBottom w:val="0"/>
      <w:divBdr>
        <w:top w:val="none" w:sz="0" w:space="0" w:color="auto"/>
        <w:left w:val="none" w:sz="0" w:space="0" w:color="auto"/>
        <w:bottom w:val="none" w:sz="0" w:space="0" w:color="auto"/>
        <w:right w:val="none" w:sz="0" w:space="0" w:color="auto"/>
      </w:divBdr>
    </w:div>
    <w:div w:id="1991404726">
      <w:bodyDiv w:val="1"/>
      <w:marLeft w:val="0"/>
      <w:marRight w:val="0"/>
      <w:marTop w:val="0"/>
      <w:marBottom w:val="0"/>
      <w:divBdr>
        <w:top w:val="none" w:sz="0" w:space="0" w:color="auto"/>
        <w:left w:val="none" w:sz="0" w:space="0" w:color="auto"/>
        <w:bottom w:val="none" w:sz="0" w:space="0" w:color="auto"/>
        <w:right w:val="none" w:sz="0" w:space="0" w:color="auto"/>
      </w:divBdr>
    </w:div>
    <w:div w:id="1991473099">
      <w:bodyDiv w:val="1"/>
      <w:marLeft w:val="0"/>
      <w:marRight w:val="0"/>
      <w:marTop w:val="0"/>
      <w:marBottom w:val="0"/>
      <w:divBdr>
        <w:top w:val="none" w:sz="0" w:space="0" w:color="auto"/>
        <w:left w:val="none" w:sz="0" w:space="0" w:color="auto"/>
        <w:bottom w:val="none" w:sz="0" w:space="0" w:color="auto"/>
        <w:right w:val="none" w:sz="0" w:space="0" w:color="auto"/>
      </w:divBdr>
    </w:div>
    <w:div w:id="1991710983">
      <w:bodyDiv w:val="1"/>
      <w:marLeft w:val="0"/>
      <w:marRight w:val="0"/>
      <w:marTop w:val="0"/>
      <w:marBottom w:val="0"/>
      <w:divBdr>
        <w:top w:val="none" w:sz="0" w:space="0" w:color="auto"/>
        <w:left w:val="none" w:sz="0" w:space="0" w:color="auto"/>
        <w:bottom w:val="none" w:sz="0" w:space="0" w:color="auto"/>
        <w:right w:val="none" w:sz="0" w:space="0" w:color="auto"/>
      </w:divBdr>
    </w:div>
    <w:div w:id="1991858929">
      <w:bodyDiv w:val="1"/>
      <w:marLeft w:val="0"/>
      <w:marRight w:val="0"/>
      <w:marTop w:val="0"/>
      <w:marBottom w:val="0"/>
      <w:divBdr>
        <w:top w:val="none" w:sz="0" w:space="0" w:color="auto"/>
        <w:left w:val="none" w:sz="0" w:space="0" w:color="auto"/>
        <w:bottom w:val="none" w:sz="0" w:space="0" w:color="auto"/>
        <w:right w:val="none" w:sz="0" w:space="0" w:color="auto"/>
      </w:divBdr>
    </w:div>
    <w:div w:id="1992057841">
      <w:bodyDiv w:val="1"/>
      <w:marLeft w:val="0"/>
      <w:marRight w:val="0"/>
      <w:marTop w:val="0"/>
      <w:marBottom w:val="0"/>
      <w:divBdr>
        <w:top w:val="none" w:sz="0" w:space="0" w:color="auto"/>
        <w:left w:val="none" w:sz="0" w:space="0" w:color="auto"/>
        <w:bottom w:val="none" w:sz="0" w:space="0" w:color="auto"/>
        <w:right w:val="none" w:sz="0" w:space="0" w:color="auto"/>
      </w:divBdr>
    </w:div>
    <w:div w:id="1992560658">
      <w:bodyDiv w:val="1"/>
      <w:marLeft w:val="0"/>
      <w:marRight w:val="0"/>
      <w:marTop w:val="0"/>
      <w:marBottom w:val="0"/>
      <w:divBdr>
        <w:top w:val="none" w:sz="0" w:space="0" w:color="auto"/>
        <w:left w:val="none" w:sz="0" w:space="0" w:color="auto"/>
        <w:bottom w:val="none" w:sz="0" w:space="0" w:color="auto"/>
        <w:right w:val="none" w:sz="0" w:space="0" w:color="auto"/>
      </w:divBdr>
    </w:div>
    <w:div w:id="1992711471">
      <w:bodyDiv w:val="1"/>
      <w:marLeft w:val="0"/>
      <w:marRight w:val="0"/>
      <w:marTop w:val="0"/>
      <w:marBottom w:val="0"/>
      <w:divBdr>
        <w:top w:val="none" w:sz="0" w:space="0" w:color="auto"/>
        <w:left w:val="none" w:sz="0" w:space="0" w:color="auto"/>
        <w:bottom w:val="none" w:sz="0" w:space="0" w:color="auto"/>
        <w:right w:val="none" w:sz="0" w:space="0" w:color="auto"/>
      </w:divBdr>
    </w:div>
    <w:div w:id="1992713203">
      <w:bodyDiv w:val="1"/>
      <w:marLeft w:val="0"/>
      <w:marRight w:val="0"/>
      <w:marTop w:val="0"/>
      <w:marBottom w:val="0"/>
      <w:divBdr>
        <w:top w:val="none" w:sz="0" w:space="0" w:color="auto"/>
        <w:left w:val="none" w:sz="0" w:space="0" w:color="auto"/>
        <w:bottom w:val="none" w:sz="0" w:space="0" w:color="auto"/>
        <w:right w:val="none" w:sz="0" w:space="0" w:color="auto"/>
      </w:divBdr>
    </w:div>
    <w:div w:id="1992909155">
      <w:bodyDiv w:val="1"/>
      <w:marLeft w:val="0"/>
      <w:marRight w:val="0"/>
      <w:marTop w:val="0"/>
      <w:marBottom w:val="0"/>
      <w:divBdr>
        <w:top w:val="none" w:sz="0" w:space="0" w:color="auto"/>
        <w:left w:val="none" w:sz="0" w:space="0" w:color="auto"/>
        <w:bottom w:val="none" w:sz="0" w:space="0" w:color="auto"/>
        <w:right w:val="none" w:sz="0" w:space="0" w:color="auto"/>
      </w:divBdr>
    </w:div>
    <w:div w:id="1992976924">
      <w:bodyDiv w:val="1"/>
      <w:marLeft w:val="0"/>
      <w:marRight w:val="0"/>
      <w:marTop w:val="0"/>
      <w:marBottom w:val="0"/>
      <w:divBdr>
        <w:top w:val="none" w:sz="0" w:space="0" w:color="auto"/>
        <w:left w:val="none" w:sz="0" w:space="0" w:color="auto"/>
        <w:bottom w:val="none" w:sz="0" w:space="0" w:color="auto"/>
        <w:right w:val="none" w:sz="0" w:space="0" w:color="auto"/>
      </w:divBdr>
      <w:divsChild>
        <w:div w:id="26417343">
          <w:marLeft w:val="480"/>
          <w:marRight w:val="0"/>
          <w:marTop w:val="0"/>
          <w:marBottom w:val="0"/>
          <w:divBdr>
            <w:top w:val="none" w:sz="0" w:space="0" w:color="auto"/>
            <w:left w:val="none" w:sz="0" w:space="0" w:color="auto"/>
            <w:bottom w:val="none" w:sz="0" w:space="0" w:color="auto"/>
            <w:right w:val="none" w:sz="0" w:space="0" w:color="auto"/>
          </w:divBdr>
        </w:div>
        <w:div w:id="60569487">
          <w:marLeft w:val="480"/>
          <w:marRight w:val="0"/>
          <w:marTop w:val="0"/>
          <w:marBottom w:val="0"/>
          <w:divBdr>
            <w:top w:val="none" w:sz="0" w:space="0" w:color="auto"/>
            <w:left w:val="none" w:sz="0" w:space="0" w:color="auto"/>
            <w:bottom w:val="none" w:sz="0" w:space="0" w:color="auto"/>
            <w:right w:val="none" w:sz="0" w:space="0" w:color="auto"/>
          </w:divBdr>
        </w:div>
        <w:div w:id="85424432">
          <w:marLeft w:val="480"/>
          <w:marRight w:val="0"/>
          <w:marTop w:val="0"/>
          <w:marBottom w:val="0"/>
          <w:divBdr>
            <w:top w:val="none" w:sz="0" w:space="0" w:color="auto"/>
            <w:left w:val="none" w:sz="0" w:space="0" w:color="auto"/>
            <w:bottom w:val="none" w:sz="0" w:space="0" w:color="auto"/>
            <w:right w:val="none" w:sz="0" w:space="0" w:color="auto"/>
          </w:divBdr>
        </w:div>
        <w:div w:id="118575721">
          <w:marLeft w:val="480"/>
          <w:marRight w:val="0"/>
          <w:marTop w:val="0"/>
          <w:marBottom w:val="0"/>
          <w:divBdr>
            <w:top w:val="none" w:sz="0" w:space="0" w:color="auto"/>
            <w:left w:val="none" w:sz="0" w:space="0" w:color="auto"/>
            <w:bottom w:val="none" w:sz="0" w:space="0" w:color="auto"/>
            <w:right w:val="none" w:sz="0" w:space="0" w:color="auto"/>
          </w:divBdr>
        </w:div>
        <w:div w:id="135612614">
          <w:marLeft w:val="480"/>
          <w:marRight w:val="0"/>
          <w:marTop w:val="0"/>
          <w:marBottom w:val="0"/>
          <w:divBdr>
            <w:top w:val="none" w:sz="0" w:space="0" w:color="auto"/>
            <w:left w:val="none" w:sz="0" w:space="0" w:color="auto"/>
            <w:bottom w:val="none" w:sz="0" w:space="0" w:color="auto"/>
            <w:right w:val="none" w:sz="0" w:space="0" w:color="auto"/>
          </w:divBdr>
        </w:div>
        <w:div w:id="292057424">
          <w:marLeft w:val="480"/>
          <w:marRight w:val="0"/>
          <w:marTop w:val="0"/>
          <w:marBottom w:val="0"/>
          <w:divBdr>
            <w:top w:val="none" w:sz="0" w:space="0" w:color="auto"/>
            <w:left w:val="none" w:sz="0" w:space="0" w:color="auto"/>
            <w:bottom w:val="none" w:sz="0" w:space="0" w:color="auto"/>
            <w:right w:val="none" w:sz="0" w:space="0" w:color="auto"/>
          </w:divBdr>
        </w:div>
        <w:div w:id="345063544">
          <w:marLeft w:val="480"/>
          <w:marRight w:val="0"/>
          <w:marTop w:val="0"/>
          <w:marBottom w:val="0"/>
          <w:divBdr>
            <w:top w:val="none" w:sz="0" w:space="0" w:color="auto"/>
            <w:left w:val="none" w:sz="0" w:space="0" w:color="auto"/>
            <w:bottom w:val="none" w:sz="0" w:space="0" w:color="auto"/>
            <w:right w:val="none" w:sz="0" w:space="0" w:color="auto"/>
          </w:divBdr>
        </w:div>
        <w:div w:id="366490194">
          <w:marLeft w:val="480"/>
          <w:marRight w:val="0"/>
          <w:marTop w:val="0"/>
          <w:marBottom w:val="0"/>
          <w:divBdr>
            <w:top w:val="none" w:sz="0" w:space="0" w:color="auto"/>
            <w:left w:val="none" w:sz="0" w:space="0" w:color="auto"/>
            <w:bottom w:val="none" w:sz="0" w:space="0" w:color="auto"/>
            <w:right w:val="none" w:sz="0" w:space="0" w:color="auto"/>
          </w:divBdr>
        </w:div>
        <w:div w:id="601688329">
          <w:marLeft w:val="480"/>
          <w:marRight w:val="0"/>
          <w:marTop w:val="0"/>
          <w:marBottom w:val="0"/>
          <w:divBdr>
            <w:top w:val="none" w:sz="0" w:space="0" w:color="auto"/>
            <w:left w:val="none" w:sz="0" w:space="0" w:color="auto"/>
            <w:bottom w:val="none" w:sz="0" w:space="0" w:color="auto"/>
            <w:right w:val="none" w:sz="0" w:space="0" w:color="auto"/>
          </w:divBdr>
        </w:div>
        <w:div w:id="742483690">
          <w:marLeft w:val="480"/>
          <w:marRight w:val="0"/>
          <w:marTop w:val="0"/>
          <w:marBottom w:val="0"/>
          <w:divBdr>
            <w:top w:val="none" w:sz="0" w:space="0" w:color="auto"/>
            <w:left w:val="none" w:sz="0" w:space="0" w:color="auto"/>
            <w:bottom w:val="none" w:sz="0" w:space="0" w:color="auto"/>
            <w:right w:val="none" w:sz="0" w:space="0" w:color="auto"/>
          </w:divBdr>
        </w:div>
        <w:div w:id="768502861">
          <w:marLeft w:val="480"/>
          <w:marRight w:val="0"/>
          <w:marTop w:val="0"/>
          <w:marBottom w:val="0"/>
          <w:divBdr>
            <w:top w:val="none" w:sz="0" w:space="0" w:color="auto"/>
            <w:left w:val="none" w:sz="0" w:space="0" w:color="auto"/>
            <w:bottom w:val="none" w:sz="0" w:space="0" w:color="auto"/>
            <w:right w:val="none" w:sz="0" w:space="0" w:color="auto"/>
          </w:divBdr>
        </w:div>
        <w:div w:id="803737131">
          <w:marLeft w:val="480"/>
          <w:marRight w:val="0"/>
          <w:marTop w:val="0"/>
          <w:marBottom w:val="0"/>
          <w:divBdr>
            <w:top w:val="none" w:sz="0" w:space="0" w:color="auto"/>
            <w:left w:val="none" w:sz="0" w:space="0" w:color="auto"/>
            <w:bottom w:val="none" w:sz="0" w:space="0" w:color="auto"/>
            <w:right w:val="none" w:sz="0" w:space="0" w:color="auto"/>
          </w:divBdr>
        </w:div>
        <w:div w:id="861164302">
          <w:marLeft w:val="480"/>
          <w:marRight w:val="0"/>
          <w:marTop w:val="0"/>
          <w:marBottom w:val="0"/>
          <w:divBdr>
            <w:top w:val="none" w:sz="0" w:space="0" w:color="auto"/>
            <w:left w:val="none" w:sz="0" w:space="0" w:color="auto"/>
            <w:bottom w:val="none" w:sz="0" w:space="0" w:color="auto"/>
            <w:right w:val="none" w:sz="0" w:space="0" w:color="auto"/>
          </w:divBdr>
        </w:div>
        <w:div w:id="1020357586">
          <w:marLeft w:val="480"/>
          <w:marRight w:val="0"/>
          <w:marTop w:val="0"/>
          <w:marBottom w:val="0"/>
          <w:divBdr>
            <w:top w:val="none" w:sz="0" w:space="0" w:color="auto"/>
            <w:left w:val="none" w:sz="0" w:space="0" w:color="auto"/>
            <w:bottom w:val="none" w:sz="0" w:space="0" w:color="auto"/>
            <w:right w:val="none" w:sz="0" w:space="0" w:color="auto"/>
          </w:divBdr>
        </w:div>
        <w:div w:id="1063597238">
          <w:marLeft w:val="480"/>
          <w:marRight w:val="0"/>
          <w:marTop w:val="0"/>
          <w:marBottom w:val="0"/>
          <w:divBdr>
            <w:top w:val="none" w:sz="0" w:space="0" w:color="auto"/>
            <w:left w:val="none" w:sz="0" w:space="0" w:color="auto"/>
            <w:bottom w:val="none" w:sz="0" w:space="0" w:color="auto"/>
            <w:right w:val="none" w:sz="0" w:space="0" w:color="auto"/>
          </w:divBdr>
        </w:div>
        <w:div w:id="1112166999">
          <w:marLeft w:val="480"/>
          <w:marRight w:val="0"/>
          <w:marTop w:val="0"/>
          <w:marBottom w:val="0"/>
          <w:divBdr>
            <w:top w:val="none" w:sz="0" w:space="0" w:color="auto"/>
            <w:left w:val="none" w:sz="0" w:space="0" w:color="auto"/>
            <w:bottom w:val="none" w:sz="0" w:space="0" w:color="auto"/>
            <w:right w:val="none" w:sz="0" w:space="0" w:color="auto"/>
          </w:divBdr>
        </w:div>
        <w:div w:id="1172644648">
          <w:marLeft w:val="480"/>
          <w:marRight w:val="0"/>
          <w:marTop w:val="0"/>
          <w:marBottom w:val="0"/>
          <w:divBdr>
            <w:top w:val="none" w:sz="0" w:space="0" w:color="auto"/>
            <w:left w:val="none" w:sz="0" w:space="0" w:color="auto"/>
            <w:bottom w:val="none" w:sz="0" w:space="0" w:color="auto"/>
            <w:right w:val="none" w:sz="0" w:space="0" w:color="auto"/>
          </w:divBdr>
        </w:div>
        <w:div w:id="1190528297">
          <w:marLeft w:val="480"/>
          <w:marRight w:val="0"/>
          <w:marTop w:val="0"/>
          <w:marBottom w:val="0"/>
          <w:divBdr>
            <w:top w:val="none" w:sz="0" w:space="0" w:color="auto"/>
            <w:left w:val="none" w:sz="0" w:space="0" w:color="auto"/>
            <w:bottom w:val="none" w:sz="0" w:space="0" w:color="auto"/>
            <w:right w:val="none" w:sz="0" w:space="0" w:color="auto"/>
          </w:divBdr>
        </w:div>
        <w:div w:id="1285888123">
          <w:marLeft w:val="480"/>
          <w:marRight w:val="0"/>
          <w:marTop w:val="0"/>
          <w:marBottom w:val="0"/>
          <w:divBdr>
            <w:top w:val="none" w:sz="0" w:space="0" w:color="auto"/>
            <w:left w:val="none" w:sz="0" w:space="0" w:color="auto"/>
            <w:bottom w:val="none" w:sz="0" w:space="0" w:color="auto"/>
            <w:right w:val="none" w:sz="0" w:space="0" w:color="auto"/>
          </w:divBdr>
        </w:div>
        <w:div w:id="1441991587">
          <w:marLeft w:val="480"/>
          <w:marRight w:val="0"/>
          <w:marTop w:val="0"/>
          <w:marBottom w:val="0"/>
          <w:divBdr>
            <w:top w:val="none" w:sz="0" w:space="0" w:color="auto"/>
            <w:left w:val="none" w:sz="0" w:space="0" w:color="auto"/>
            <w:bottom w:val="none" w:sz="0" w:space="0" w:color="auto"/>
            <w:right w:val="none" w:sz="0" w:space="0" w:color="auto"/>
          </w:divBdr>
        </w:div>
        <w:div w:id="1480615262">
          <w:marLeft w:val="480"/>
          <w:marRight w:val="0"/>
          <w:marTop w:val="0"/>
          <w:marBottom w:val="0"/>
          <w:divBdr>
            <w:top w:val="none" w:sz="0" w:space="0" w:color="auto"/>
            <w:left w:val="none" w:sz="0" w:space="0" w:color="auto"/>
            <w:bottom w:val="none" w:sz="0" w:space="0" w:color="auto"/>
            <w:right w:val="none" w:sz="0" w:space="0" w:color="auto"/>
          </w:divBdr>
        </w:div>
        <w:div w:id="1568296759">
          <w:marLeft w:val="480"/>
          <w:marRight w:val="0"/>
          <w:marTop w:val="0"/>
          <w:marBottom w:val="0"/>
          <w:divBdr>
            <w:top w:val="none" w:sz="0" w:space="0" w:color="auto"/>
            <w:left w:val="none" w:sz="0" w:space="0" w:color="auto"/>
            <w:bottom w:val="none" w:sz="0" w:space="0" w:color="auto"/>
            <w:right w:val="none" w:sz="0" w:space="0" w:color="auto"/>
          </w:divBdr>
        </w:div>
        <w:div w:id="1571234669">
          <w:marLeft w:val="480"/>
          <w:marRight w:val="0"/>
          <w:marTop w:val="0"/>
          <w:marBottom w:val="0"/>
          <w:divBdr>
            <w:top w:val="none" w:sz="0" w:space="0" w:color="auto"/>
            <w:left w:val="none" w:sz="0" w:space="0" w:color="auto"/>
            <w:bottom w:val="none" w:sz="0" w:space="0" w:color="auto"/>
            <w:right w:val="none" w:sz="0" w:space="0" w:color="auto"/>
          </w:divBdr>
        </w:div>
        <w:div w:id="1609924412">
          <w:marLeft w:val="480"/>
          <w:marRight w:val="0"/>
          <w:marTop w:val="0"/>
          <w:marBottom w:val="0"/>
          <w:divBdr>
            <w:top w:val="none" w:sz="0" w:space="0" w:color="auto"/>
            <w:left w:val="none" w:sz="0" w:space="0" w:color="auto"/>
            <w:bottom w:val="none" w:sz="0" w:space="0" w:color="auto"/>
            <w:right w:val="none" w:sz="0" w:space="0" w:color="auto"/>
          </w:divBdr>
        </w:div>
        <w:div w:id="1622415458">
          <w:marLeft w:val="480"/>
          <w:marRight w:val="0"/>
          <w:marTop w:val="0"/>
          <w:marBottom w:val="0"/>
          <w:divBdr>
            <w:top w:val="none" w:sz="0" w:space="0" w:color="auto"/>
            <w:left w:val="none" w:sz="0" w:space="0" w:color="auto"/>
            <w:bottom w:val="none" w:sz="0" w:space="0" w:color="auto"/>
            <w:right w:val="none" w:sz="0" w:space="0" w:color="auto"/>
          </w:divBdr>
        </w:div>
        <w:div w:id="1699551017">
          <w:marLeft w:val="480"/>
          <w:marRight w:val="0"/>
          <w:marTop w:val="0"/>
          <w:marBottom w:val="0"/>
          <w:divBdr>
            <w:top w:val="none" w:sz="0" w:space="0" w:color="auto"/>
            <w:left w:val="none" w:sz="0" w:space="0" w:color="auto"/>
            <w:bottom w:val="none" w:sz="0" w:space="0" w:color="auto"/>
            <w:right w:val="none" w:sz="0" w:space="0" w:color="auto"/>
          </w:divBdr>
        </w:div>
        <w:div w:id="1803645800">
          <w:marLeft w:val="480"/>
          <w:marRight w:val="0"/>
          <w:marTop w:val="0"/>
          <w:marBottom w:val="0"/>
          <w:divBdr>
            <w:top w:val="none" w:sz="0" w:space="0" w:color="auto"/>
            <w:left w:val="none" w:sz="0" w:space="0" w:color="auto"/>
            <w:bottom w:val="none" w:sz="0" w:space="0" w:color="auto"/>
            <w:right w:val="none" w:sz="0" w:space="0" w:color="auto"/>
          </w:divBdr>
        </w:div>
        <w:div w:id="1804075645">
          <w:marLeft w:val="480"/>
          <w:marRight w:val="0"/>
          <w:marTop w:val="0"/>
          <w:marBottom w:val="0"/>
          <w:divBdr>
            <w:top w:val="none" w:sz="0" w:space="0" w:color="auto"/>
            <w:left w:val="none" w:sz="0" w:space="0" w:color="auto"/>
            <w:bottom w:val="none" w:sz="0" w:space="0" w:color="auto"/>
            <w:right w:val="none" w:sz="0" w:space="0" w:color="auto"/>
          </w:divBdr>
        </w:div>
        <w:div w:id="1839228563">
          <w:marLeft w:val="480"/>
          <w:marRight w:val="0"/>
          <w:marTop w:val="0"/>
          <w:marBottom w:val="0"/>
          <w:divBdr>
            <w:top w:val="none" w:sz="0" w:space="0" w:color="auto"/>
            <w:left w:val="none" w:sz="0" w:space="0" w:color="auto"/>
            <w:bottom w:val="none" w:sz="0" w:space="0" w:color="auto"/>
            <w:right w:val="none" w:sz="0" w:space="0" w:color="auto"/>
          </w:divBdr>
        </w:div>
        <w:div w:id="1839881857">
          <w:marLeft w:val="480"/>
          <w:marRight w:val="0"/>
          <w:marTop w:val="0"/>
          <w:marBottom w:val="0"/>
          <w:divBdr>
            <w:top w:val="none" w:sz="0" w:space="0" w:color="auto"/>
            <w:left w:val="none" w:sz="0" w:space="0" w:color="auto"/>
            <w:bottom w:val="none" w:sz="0" w:space="0" w:color="auto"/>
            <w:right w:val="none" w:sz="0" w:space="0" w:color="auto"/>
          </w:divBdr>
        </w:div>
        <w:div w:id="1971082453">
          <w:marLeft w:val="480"/>
          <w:marRight w:val="0"/>
          <w:marTop w:val="0"/>
          <w:marBottom w:val="0"/>
          <w:divBdr>
            <w:top w:val="none" w:sz="0" w:space="0" w:color="auto"/>
            <w:left w:val="none" w:sz="0" w:space="0" w:color="auto"/>
            <w:bottom w:val="none" w:sz="0" w:space="0" w:color="auto"/>
            <w:right w:val="none" w:sz="0" w:space="0" w:color="auto"/>
          </w:divBdr>
        </w:div>
        <w:div w:id="2016877786">
          <w:marLeft w:val="480"/>
          <w:marRight w:val="0"/>
          <w:marTop w:val="0"/>
          <w:marBottom w:val="0"/>
          <w:divBdr>
            <w:top w:val="none" w:sz="0" w:space="0" w:color="auto"/>
            <w:left w:val="none" w:sz="0" w:space="0" w:color="auto"/>
            <w:bottom w:val="none" w:sz="0" w:space="0" w:color="auto"/>
            <w:right w:val="none" w:sz="0" w:space="0" w:color="auto"/>
          </w:divBdr>
        </w:div>
        <w:div w:id="2024432586">
          <w:marLeft w:val="480"/>
          <w:marRight w:val="0"/>
          <w:marTop w:val="0"/>
          <w:marBottom w:val="0"/>
          <w:divBdr>
            <w:top w:val="none" w:sz="0" w:space="0" w:color="auto"/>
            <w:left w:val="none" w:sz="0" w:space="0" w:color="auto"/>
            <w:bottom w:val="none" w:sz="0" w:space="0" w:color="auto"/>
            <w:right w:val="none" w:sz="0" w:space="0" w:color="auto"/>
          </w:divBdr>
        </w:div>
        <w:div w:id="2081318485">
          <w:marLeft w:val="480"/>
          <w:marRight w:val="0"/>
          <w:marTop w:val="0"/>
          <w:marBottom w:val="0"/>
          <w:divBdr>
            <w:top w:val="none" w:sz="0" w:space="0" w:color="auto"/>
            <w:left w:val="none" w:sz="0" w:space="0" w:color="auto"/>
            <w:bottom w:val="none" w:sz="0" w:space="0" w:color="auto"/>
            <w:right w:val="none" w:sz="0" w:space="0" w:color="auto"/>
          </w:divBdr>
        </w:div>
        <w:div w:id="2119906638">
          <w:marLeft w:val="480"/>
          <w:marRight w:val="0"/>
          <w:marTop w:val="0"/>
          <w:marBottom w:val="0"/>
          <w:divBdr>
            <w:top w:val="none" w:sz="0" w:space="0" w:color="auto"/>
            <w:left w:val="none" w:sz="0" w:space="0" w:color="auto"/>
            <w:bottom w:val="none" w:sz="0" w:space="0" w:color="auto"/>
            <w:right w:val="none" w:sz="0" w:space="0" w:color="auto"/>
          </w:divBdr>
        </w:div>
        <w:div w:id="2139490634">
          <w:marLeft w:val="480"/>
          <w:marRight w:val="0"/>
          <w:marTop w:val="0"/>
          <w:marBottom w:val="0"/>
          <w:divBdr>
            <w:top w:val="none" w:sz="0" w:space="0" w:color="auto"/>
            <w:left w:val="none" w:sz="0" w:space="0" w:color="auto"/>
            <w:bottom w:val="none" w:sz="0" w:space="0" w:color="auto"/>
            <w:right w:val="none" w:sz="0" w:space="0" w:color="auto"/>
          </w:divBdr>
        </w:div>
      </w:divsChild>
    </w:div>
    <w:div w:id="1992978102">
      <w:bodyDiv w:val="1"/>
      <w:marLeft w:val="0"/>
      <w:marRight w:val="0"/>
      <w:marTop w:val="0"/>
      <w:marBottom w:val="0"/>
      <w:divBdr>
        <w:top w:val="none" w:sz="0" w:space="0" w:color="auto"/>
        <w:left w:val="none" w:sz="0" w:space="0" w:color="auto"/>
        <w:bottom w:val="none" w:sz="0" w:space="0" w:color="auto"/>
        <w:right w:val="none" w:sz="0" w:space="0" w:color="auto"/>
      </w:divBdr>
    </w:div>
    <w:div w:id="1992980741">
      <w:bodyDiv w:val="1"/>
      <w:marLeft w:val="0"/>
      <w:marRight w:val="0"/>
      <w:marTop w:val="0"/>
      <w:marBottom w:val="0"/>
      <w:divBdr>
        <w:top w:val="none" w:sz="0" w:space="0" w:color="auto"/>
        <w:left w:val="none" w:sz="0" w:space="0" w:color="auto"/>
        <w:bottom w:val="none" w:sz="0" w:space="0" w:color="auto"/>
        <w:right w:val="none" w:sz="0" w:space="0" w:color="auto"/>
      </w:divBdr>
      <w:divsChild>
        <w:div w:id="835337695">
          <w:marLeft w:val="480"/>
          <w:marRight w:val="0"/>
          <w:marTop w:val="0"/>
          <w:marBottom w:val="0"/>
          <w:divBdr>
            <w:top w:val="none" w:sz="0" w:space="0" w:color="auto"/>
            <w:left w:val="none" w:sz="0" w:space="0" w:color="auto"/>
            <w:bottom w:val="none" w:sz="0" w:space="0" w:color="auto"/>
            <w:right w:val="none" w:sz="0" w:space="0" w:color="auto"/>
          </w:divBdr>
        </w:div>
        <w:div w:id="498228094">
          <w:marLeft w:val="480"/>
          <w:marRight w:val="0"/>
          <w:marTop w:val="0"/>
          <w:marBottom w:val="0"/>
          <w:divBdr>
            <w:top w:val="none" w:sz="0" w:space="0" w:color="auto"/>
            <w:left w:val="none" w:sz="0" w:space="0" w:color="auto"/>
            <w:bottom w:val="none" w:sz="0" w:space="0" w:color="auto"/>
            <w:right w:val="none" w:sz="0" w:space="0" w:color="auto"/>
          </w:divBdr>
        </w:div>
        <w:div w:id="136070131">
          <w:marLeft w:val="480"/>
          <w:marRight w:val="0"/>
          <w:marTop w:val="0"/>
          <w:marBottom w:val="0"/>
          <w:divBdr>
            <w:top w:val="none" w:sz="0" w:space="0" w:color="auto"/>
            <w:left w:val="none" w:sz="0" w:space="0" w:color="auto"/>
            <w:bottom w:val="none" w:sz="0" w:space="0" w:color="auto"/>
            <w:right w:val="none" w:sz="0" w:space="0" w:color="auto"/>
          </w:divBdr>
        </w:div>
        <w:div w:id="1627420106">
          <w:marLeft w:val="480"/>
          <w:marRight w:val="0"/>
          <w:marTop w:val="0"/>
          <w:marBottom w:val="0"/>
          <w:divBdr>
            <w:top w:val="none" w:sz="0" w:space="0" w:color="auto"/>
            <w:left w:val="none" w:sz="0" w:space="0" w:color="auto"/>
            <w:bottom w:val="none" w:sz="0" w:space="0" w:color="auto"/>
            <w:right w:val="none" w:sz="0" w:space="0" w:color="auto"/>
          </w:divBdr>
        </w:div>
        <w:div w:id="1946385153">
          <w:marLeft w:val="480"/>
          <w:marRight w:val="0"/>
          <w:marTop w:val="0"/>
          <w:marBottom w:val="0"/>
          <w:divBdr>
            <w:top w:val="none" w:sz="0" w:space="0" w:color="auto"/>
            <w:left w:val="none" w:sz="0" w:space="0" w:color="auto"/>
            <w:bottom w:val="none" w:sz="0" w:space="0" w:color="auto"/>
            <w:right w:val="none" w:sz="0" w:space="0" w:color="auto"/>
          </w:divBdr>
        </w:div>
        <w:div w:id="221916775">
          <w:marLeft w:val="480"/>
          <w:marRight w:val="0"/>
          <w:marTop w:val="0"/>
          <w:marBottom w:val="0"/>
          <w:divBdr>
            <w:top w:val="none" w:sz="0" w:space="0" w:color="auto"/>
            <w:left w:val="none" w:sz="0" w:space="0" w:color="auto"/>
            <w:bottom w:val="none" w:sz="0" w:space="0" w:color="auto"/>
            <w:right w:val="none" w:sz="0" w:space="0" w:color="auto"/>
          </w:divBdr>
        </w:div>
        <w:div w:id="1123037194">
          <w:marLeft w:val="480"/>
          <w:marRight w:val="0"/>
          <w:marTop w:val="0"/>
          <w:marBottom w:val="0"/>
          <w:divBdr>
            <w:top w:val="none" w:sz="0" w:space="0" w:color="auto"/>
            <w:left w:val="none" w:sz="0" w:space="0" w:color="auto"/>
            <w:bottom w:val="none" w:sz="0" w:space="0" w:color="auto"/>
            <w:right w:val="none" w:sz="0" w:space="0" w:color="auto"/>
          </w:divBdr>
        </w:div>
        <w:div w:id="2035880533">
          <w:marLeft w:val="480"/>
          <w:marRight w:val="0"/>
          <w:marTop w:val="0"/>
          <w:marBottom w:val="0"/>
          <w:divBdr>
            <w:top w:val="none" w:sz="0" w:space="0" w:color="auto"/>
            <w:left w:val="none" w:sz="0" w:space="0" w:color="auto"/>
            <w:bottom w:val="none" w:sz="0" w:space="0" w:color="auto"/>
            <w:right w:val="none" w:sz="0" w:space="0" w:color="auto"/>
          </w:divBdr>
        </w:div>
        <w:div w:id="1467774869">
          <w:marLeft w:val="480"/>
          <w:marRight w:val="0"/>
          <w:marTop w:val="0"/>
          <w:marBottom w:val="0"/>
          <w:divBdr>
            <w:top w:val="none" w:sz="0" w:space="0" w:color="auto"/>
            <w:left w:val="none" w:sz="0" w:space="0" w:color="auto"/>
            <w:bottom w:val="none" w:sz="0" w:space="0" w:color="auto"/>
            <w:right w:val="none" w:sz="0" w:space="0" w:color="auto"/>
          </w:divBdr>
        </w:div>
        <w:div w:id="1140656560">
          <w:marLeft w:val="480"/>
          <w:marRight w:val="0"/>
          <w:marTop w:val="0"/>
          <w:marBottom w:val="0"/>
          <w:divBdr>
            <w:top w:val="none" w:sz="0" w:space="0" w:color="auto"/>
            <w:left w:val="none" w:sz="0" w:space="0" w:color="auto"/>
            <w:bottom w:val="none" w:sz="0" w:space="0" w:color="auto"/>
            <w:right w:val="none" w:sz="0" w:space="0" w:color="auto"/>
          </w:divBdr>
        </w:div>
        <w:div w:id="690498117">
          <w:marLeft w:val="480"/>
          <w:marRight w:val="0"/>
          <w:marTop w:val="0"/>
          <w:marBottom w:val="0"/>
          <w:divBdr>
            <w:top w:val="none" w:sz="0" w:space="0" w:color="auto"/>
            <w:left w:val="none" w:sz="0" w:space="0" w:color="auto"/>
            <w:bottom w:val="none" w:sz="0" w:space="0" w:color="auto"/>
            <w:right w:val="none" w:sz="0" w:space="0" w:color="auto"/>
          </w:divBdr>
        </w:div>
        <w:div w:id="690952070">
          <w:marLeft w:val="480"/>
          <w:marRight w:val="0"/>
          <w:marTop w:val="0"/>
          <w:marBottom w:val="0"/>
          <w:divBdr>
            <w:top w:val="none" w:sz="0" w:space="0" w:color="auto"/>
            <w:left w:val="none" w:sz="0" w:space="0" w:color="auto"/>
            <w:bottom w:val="none" w:sz="0" w:space="0" w:color="auto"/>
            <w:right w:val="none" w:sz="0" w:space="0" w:color="auto"/>
          </w:divBdr>
        </w:div>
        <w:div w:id="1999846173">
          <w:marLeft w:val="480"/>
          <w:marRight w:val="0"/>
          <w:marTop w:val="0"/>
          <w:marBottom w:val="0"/>
          <w:divBdr>
            <w:top w:val="none" w:sz="0" w:space="0" w:color="auto"/>
            <w:left w:val="none" w:sz="0" w:space="0" w:color="auto"/>
            <w:bottom w:val="none" w:sz="0" w:space="0" w:color="auto"/>
            <w:right w:val="none" w:sz="0" w:space="0" w:color="auto"/>
          </w:divBdr>
        </w:div>
        <w:div w:id="1532300823">
          <w:marLeft w:val="480"/>
          <w:marRight w:val="0"/>
          <w:marTop w:val="0"/>
          <w:marBottom w:val="0"/>
          <w:divBdr>
            <w:top w:val="none" w:sz="0" w:space="0" w:color="auto"/>
            <w:left w:val="none" w:sz="0" w:space="0" w:color="auto"/>
            <w:bottom w:val="none" w:sz="0" w:space="0" w:color="auto"/>
            <w:right w:val="none" w:sz="0" w:space="0" w:color="auto"/>
          </w:divBdr>
        </w:div>
        <w:div w:id="448814418">
          <w:marLeft w:val="480"/>
          <w:marRight w:val="0"/>
          <w:marTop w:val="0"/>
          <w:marBottom w:val="0"/>
          <w:divBdr>
            <w:top w:val="none" w:sz="0" w:space="0" w:color="auto"/>
            <w:left w:val="none" w:sz="0" w:space="0" w:color="auto"/>
            <w:bottom w:val="none" w:sz="0" w:space="0" w:color="auto"/>
            <w:right w:val="none" w:sz="0" w:space="0" w:color="auto"/>
          </w:divBdr>
        </w:div>
        <w:div w:id="1055544118">
          <w:marLeft w:val="480"/>
          <w:marRight w:val="0"/>
          <w:marTop w:val="0"/>
          <w:marBottom w:val="0"/>
          <w:divBdr>
            <w:top w:val="none" w:sz="0" w:space="0" w:color="auto"/>
            <w:left w:val="none" w:sz="0" w:space="0" w:color="auto"/>
            <w:bottom w:val="none" w:sz="0" w:space="0" w:color="auto"/>
            <w:right w:val="none" w:sz="0" w:space="0" w:color="auto"/>
          </w:divBdr>
        </w:div>
        <w:div w:id="1533836108">
          <w:marLeft w:val="480"/>
          <w:marRight w:val="0"/>
          <w:marTop w:val="0"/>
          <w:marBottom w:val="0"/>
          <w:divBdr>
            <w:top w:val="none" w:sz="0" w:space="0" w:color="auto"/>
            <w:left w:val="none" w:sz="0" w:space="0" w:color="auto"/>
            <w:bottom w:val="none" w:sz="0" w:space="0" w:color="auto"/>
            <w:right w:val="none" w:sz="0" w:space="0" w:color="auto"/>
          </w:divBdr>
        </w:div>
        <w:div w:id="837307196">
          <w:marLeft w:val="480"/>
          <w:marRight w:val="0"/>
          <w:marTop w:val="0"/>
          <w:marBottom w:val="0"/>
          <w:divBdr>
            <w:top w:val="none" w:sz="0" w:space="0" w:color="auto"/>
            <w:left w:val="none" w:sz="0" w:space="0" w:color="auto"/>
            <w:bottom w:val="none" w:sz="0" w:space="0" w:color="auto"/>
            <w:right w:val="none" w:sz="0" w:space="0" w:color="auto"/>
          </w:divBdr>
        </w:div>
        <w:div w:id="1355377144">
          <w:marLeft w:val="480"/>
          <w:marRight w:val="0"/>
          <w:marTop w:val="0"/>
          <w:marBottom w:val="0"/>
          <w:divBdr>
            <w:top w:val="none" w:sz="0" w:space="0" w:color="auto"/>
            <w:left w:val="none" w:sz="0" w:space="0" w:color="auto"/>
            <w:bottom w:val="none" w:sz="0" w:space="0" w:color="auto"/>
            <w:right w:val="none" w:sz="0" w:space="0" w:color="auto"/>
          </w:divBdr>
        </w:div>
        <w:div w:id="53050796">
          <w:marLeft w:val="480"/>
          <w:marRight w:val="0"/>
          <w:marTop w:val="0"/>
          <w:marBottom w:val="0"/>
          <w:divBdr>
            <w:top w:val="none" w:sz="0" w:space="0" w:color="auto"/>
            <w:left w:val="none" w:sz="0" w:space="0" w:color="auto"/>
            <w:bottom w:val="none" w:sz="0" w:space="0" w:color="auto"/>
            <w:right w:val="none" w:sz="0" w:space="0" w:color="auto"/>
          </w:divBdr>
        </w:div>
        <w:div w:id="1392969401">
          <w:marLeft w:val="480"/>
          <w:marRight w:val="0"/>
          <w:marTop w:val="0"/>
          <w:marBottom w:val="0"/>
          <w:divBdr>
            <w:top w:val="none" w:sz="0" w:space="0" w:color="auto"/>
            <w:left w:val="none" w:sz="0" w:space="0" w:color="auto"/>
            <w:bottom w:val="none" w:sz="0" w:space="0" w:color="auto"/>
            <w:right w:val="none" w:sz="0" w:space="0" w:color="auto"/>
          </w:divBdr>
        </w:div>
        <w:div w:id="1695570955">
          <w:marLeft w:val="480"/>
          <w:marRight w:val="0"/>
          <w:marTop w:val="0"/>
          <w:marBottom w:val="0"/>
          <w:divBdr>
            <w:top w:val="none" w:sz="0" w:space="0" w:color="auto"/>
            <w:left w:val="none" w:sz="0" w:space="0" w:color="auto"/>
            <w:bottom w:val="none" w:sz="0" w:space="0" w:color="auto"/>
            <w:right w:val="none" w:sz="0" w:space="0" w:color="auto"/>
          </w:divBdr>
        </w:div>
        <w:div w:id="1031883709">
          <w:marLeft w:val="480"/>
          <w:marRight w:val="0"/>
          <w:marTop w:val="0"/>
          <w:marBottom w:val="0"/>
          <w:divBdr>
            <w:top w:val="none" w:sz="0" w:space="0" w:color="auto"/>
            <w:left w:val="none" w:sz="0" w:space="0" w:color="auto"/>
            <w:bottom w:val="none" w:sz="0" w:space="0" w:color="auto"/>
            <w:right w:val="none" w:sz="0" w:space="0" w:color="auto"/>
          </w:divBdr>
        </w:div>
        <w:div w:id="803471604">
          <w:marLeft w:val="480"/>
          <w:marRight w:val="0"/>
          <w:marTop w:val="0"/>
          <w:marBottom w:val="0"/>
          <w:divBdr>
            <w:top w:val="none" w:sz="0" w:space="0" w:color="auto"/>
            <w:left w:val="none" w:sz="0" w:space="0" w:color="auto"/>
            <w:bottom w:val="none" w:sz="0" w:space="0" w:color="auto"/>
            <w:right w:val="none" w:sz="0" w:space="0" w:color="auto"/>
          </w:divBdr>
        </w:div>
        <w:div w:id="716706614">
          <w:marLeft w:val="480"/>
          <w:marRight w:val="0"/>
          <w:marTop w:val="0"/>
          <w:marBottom w:val="0"/>
          <w:divBdr>
            <w:top w:val="none" w:sz="0" w:space="0" w:color="auto"/>
            <w:left w:val="none" w:sz="0" w:space="0" w:color="auto"/>
            <w:bottom w:val="none" w:sz="0" w:space="0" w:color="auto"/>
            <w:right w:val="none" w:sz="0" w:space="0" w:color="auto"/>
          </w:divBdr>
        </w:div>
        <w:div w:id="219440772">
          <w:marLeft w:val="480"/>
          <w:marRight w:val="0"/>
          <w:marTop w:val="0"/>
          <w:marBottom w:val="0"/>
          <w:divBdr>
            <w:top w:val="none" w:sz="0" w:space="0" w:color="auto"/>
            <w:left w:val="none" w:sz="0" w:space="0" w:color="auto"/>
            <w:bottom w:val="none" w:sz="0" w:space="0" w:color="auto"/>
            <w:right w:val="none" w:sz="0" w:space="0" w:color="auto"/>
          </w:divBdr>
        </w:div>
        <w:div w:id="114906271">
          <w:marLeft w:val="480"/>
          <w:marRight w:val="0"/>
          <w:marTop w:val="0"/>
          <w:marBottom w:val="0"/>
          <w:divBdr>
            <w:top w:val="none" w:sz="0" w:space="0" w:color="auto"/>
            <w:left w:val="none" w:sz="0" w:space="0" w:color="auto"/>
            <w:bottom w:val="none" w:sz="0" w:space="0" w:color="auto"/>
            <w:right w:val="none" w:sz="0" w:space="0" w:color="auto"/>
          </w:divBdr>
        </w:div>
        <w:div w:id="1753236919">
          <w:marLeft w:val="480"/>
          <w:marRight w:val="0"/>
          <w:marTop w:val="0"/>
          <w:marBottom w:val="0"/>
          <w:divBdr>
            <w:top w:val="none" w:sz="0" w:space="0" w:color="auto"/>
            <w:left w:val="none" w:sz="0" w:space="0" w:color="auto"/>
            <w:bottom w:val="none" w:sz="0" w:space="0" w:color="auto"/>
            <w:right w:val="none" w:sz="0" w:space="0" w:color="auto"/>
          </w:divBdr>
        </w:div>
        <w:div w:id="182210137">
          <w:marLeft w:val="480"/>
          <w:marRight w:val="0"/>
          <w:marTop w:val="0"/>
          <w:marBottom w:val="0"/>
          <w:divBdr>
            <w:top w:val="none" w:sz="0" w:space="0" w:color="auto"/>
            <w:left w:val="none" w:sz="0" w:space="0" w:color="auto"/>
            <w:bottom w:val="none" w:sz="0" w:space="0" w:color="auto"/>
            <w:right w:val="none" w:sz="0" w:space="0" w:color="auto"/>
          </w:divBdr>
        </w:div>
        <w:div w:id="1168517411">
          <w:marLeft w:val="480"/>
          <w:marRight w:val="0"/>
          <w:marTop w:val="0"/>
          <w:marBottom w:val="0"/>
          <w:divBdr>
            <w:top w:val="none" w:sz="0" w:space="0" w:color="auto"/>
            <w:left w:val="none" w:sz="0" w:space="0" w:color="auto"/>
            <w:bottom w:val="none" w:sz="0" w:space="0" w:color="auto"/>
            <w:right w:val="none" w:sz="0" w:space="0" w:color="auto"/>
          </w:divBdr>
        </w:div>
        <w:div w:id="995062863">
          <w:marLeft w:val="480"/>
          <w:marRight w:val="0"/>
          <w:marTop w:val="0"/>
          <w:marBottom w:val="0"/>
          <w:divBdr>
            <w:top w:val="none" w:sz="0" w:space="0" w:color="auto"/>
            <w:left w:val="none" w:sz="0" w:space="0" w:color="auto"/>
            <w:bottom w:val="none" w:sz="0" w:space="0" w:color="auto"/>
            <w:right w:val="none" w:sz="0" w:space="0" w:color="auto"/>
          </w:divBdr>
        </w:div>
        <w:div w:id="518546116">
          <w:marLeft w:val="480"/>
          <w:marRight w:val="0"/>
          <w:marTop w:val="0"/>
          <w:marBottom w:val="0"/>
          <w:divBdr>
            <w:top w:val="none" w:sz="0" w:space="0" w:color="auto"/>
            <w:left w:val="none" w:sz="0" w:space="0" w:color="auto"/>
            <w:bottom w:val="none" w:sz="0" w:space="0" w:color="auto"/>
            <w:right w:val="none" w:sz="0" w:space="0" w:color="auto"/>
          </w:divBdr>
        </w:div>
        <w:div w:id="536626800">
          <w:marLeft w:val="480"/>
          <w:marRight w:val="0"/>
          <w:marTop w:val="0"/>
          <w:marBottom w:val="0"/>
          <w:divBdr>
            <w:top w:val="none" w:sz="0" w:space="0" w:color="auto"/>
            <w:left w:val="none" w:sz="0" w:space="0" w:color="auto"/>
            <w:bottom w:val="none" w:sz="0" w:space="0" w:color="auto"/>
            <w:right w:val="none" w:sz="0" w:space="0" w:color="auto"/>
          </w:divBdr>
        </w:div>
        <w:div w:id="1156652927">
          <w:marLeft w:val="480"/>
          <w:marRight w:val="0"/>
          <w:marTop w:val="0"/>
          <w:marBottom w:val="0"/>
          <w:divBdr>
            <w:top w:val="none" w:sz="0" w:space="0" w:color="auto"/>
            <w:left w:val="none" w:sz="0" w:space="0" w:color="auto"/>
            <w:bottom w:val="none" w:sz="0" w:space="0" w:color="auto"/>
            <w:right w:val="none" w:sz="0" w:space="0" w:color="auto"/>
          </w:divBdr>
        </w:div>
        <w:div w:id="1269511712">
          <w:marLeft w:val="480"/>
          <w:marRight w:val="0"/>
          <w:marTop w:val="0"/>
          <w:marBottom w:val="0"/>
          <w:divBdr>
            <w:top w:val="none" w:sz="0" w:space="0" w:color="auto"/>
            <w:left w:val="none" w:sz="0" w:space="0" w:color="auto"/>
            <w:bottom w:val="none" w:sz="0" w:space="0" w:color="auto"/>
            <w:right w:val="none" w:sz="0" w:space="0" w:color="auto"/>
          </w:divBdr>
        </w:div>
        <w:div w:id="125242127">
          <w:marLeft w:val="480"/>
          <w:marRight w:val="0"/>
          <w:marTop w:val="0"/>
          <w:marBottom w:val="0"/>
          <w:divBdr>
            <w:top w:val="none" w:sz="0" w:space="0" w:color="auto"/>
            <w:left w:val="none" w:sz="0" w:space="0" w:color="auto"/>
            <w:bottom w:val="none" w:sz="0" w:space="0" w:color="auto"/>
            <w:right w:val="none" w:sz="0" w:space="0" w:color="auto"/>
          </w:divBdr>
        </w:div>
        <w:div w:id="1287468419">
          <w:marLeft w:val="480"/>
          <w:marRight w:val="0"/>
          <w:marTop w:val="0"/>
          <w:marBottom w:val="0"/>
          <w:divBdr>
            <w:top w:val="none" w:sz="0" w:space="0" w:color="auto"/>
            <w:left w:val="none" w:sz="0" w:space="0" w:color="auto"/>
            <w:bottom w:val="none" w:sz="0" w:space="0" w:color="auto"/>
            <w:right w:val="none" w:sz="0" w:space="0" w:color="auto"/>
          </w:divBdr>
        </w:div>
        <w:div w:id="181745939">
          <w:marLeft w:val="480"/>
          <w:marRight w:val="0"/>
          <w:marTop w:val="0"/>
          <w:marBottom w:val="0"/>
          <w:divBdr>
            <w:top w:val="none" w:sz="0" w:space="0" w:color="auto"/>
            <w:left w:val="none" w:sz="0" w:space="0" w:color="auto"/>
            <w:bottom w:val="none" w:sz="0" w:space="0" w:color="auto"/>
            <w:right w:val="none" w:sz="0" w:space="0" w:color="auto"/>
          </w:divBdr>
        </w:div>
        <w:div w:id="560143737">
          <w:marLeft w:val="480"/>
          <w:marRight w:val="0"/>
          <w:marTop w:val="0"/>
          <w:marBottom w:val="0"/>
          <w:divBdr>
            <w:top w:val="none" w:sz="0" w:space="0" w:color="auto"/>
            <w:left w:val="none" w:sz="0" w:space="0" w:color="auto"/>
            <w:bottom w:val="none" w:sz="0" w:space="0" w:color="auto"/>
            <w:right w:val="none" w:sz="0" w:space="0" w:color="auto"/>
          </w:divBdr>
        </w:div>
        <w:div w:id="1242520500">
          <w:marLeft w:val="480"/>
          <w:marRight w:val="0"/>
          <w:marTop w:val="0"/>
          <w:marBottom w:val="0"/>
          <w:divBdr>
            <w:top w:val="none" w:sz="0" w:space="0" w:color="auto"/>
            <w:left w:val="none" w:sz="0" w:space="0" w:color="auto"/>
            <w:bottom w:val="none" w:sz="0" w:space="0" w:color="auto"/>
            <w:right w:val="none" w:sz="0" w:space="0" w:color="auto"/>
          </w:divBdr>
        </w:div>
        <w:div w:id="901447749">
          <w:marLeft w:val="480"/>
          <w:marRight w:val="0"/>
          <w:marTop w:val="0"/>
          <w:marBottom w:val="0"/>
          <w:divBdr>
            <w:top w:val="none" w:sz="0" w:space="0" w:color="auto"/>
            <w:left w:val="none" w:sz="0" w:space="0" w:color="auto"/>
            <w:bottom w:val="none" w:sz="0" w:space="0" w:color="auto"/>
            <w:right w:val="none" w:sz="0" w:space="0" w:color="auto"/>
          </w:divBdr>
        </w:div>
        <w:div w:id="1280835775">
          <w:marLeft w:val="480"/>
          <w:marRight w:val="0"/>
          <w:marTop w:val="0"/>
          <w:marBottom w:val="0"/>
          <w:divBdr>
            <w:top w:val="none" w:sz="0" w:space="0" w:color="auto"/>
            <w:left w:val="none" w:sz="0" w:space="0" w:color="auto"/>
            <w:bottom w:val="none" w:sz="0" w:space="0" w:color="auto"/>
            <w:right w:val="none" w:sz="0" w:space="0" w:color="auto"/>
          </w:divBdr>
        </w:div>
        <w:div w:id="629749869">
          <w:marLeft w:val="480"/>
          <w:marRight w:val="0"/>
          <w:marTop w:val="0"/>
          <w:marBottom w:val="0"/>
          <w:divBdr>
            <w:top w:val="none" w:sz="0" w:space="0" w:color="auto"/>
            <w:left w:val="none" w:sz="0" w:space="0" w:color="auto"/>
            <w:bottom w:val="none" w:sz="0" w:space="0" w:color="auto"/>
            <w:right w:val="none" w:sz="0" w:space="0" w:color="auto"/>
          </w:divBdr>
        </w:div>
        <w:div w:id="1310161622">
          <w:marLeft w:val="480"/>
          <w:marRight w:val="0"/>
          <w:marTop w:val="0"/>
          <w:marBottom w:val="0"/>
          <w:divBdr>
            <w:top w:val="none" w:sz="0" w:space="0" w:color="auto"/>
            <w:left w:val="none" w:sz="0" w:space="0" w:color="auto"/>
            <w:bottom w:val="none" w:sz="0" w:space="0" w:color="auto"/>
            <w:right w:val="none" w:sz="0" w:space="0" w:color="auto"/>
          </w:divBdr>
        </w:div>
        <w:div w:id="420298994">
          <w:marLeft w:val="480"/>
          <w:marRight w:val="0"/>
          <w:marTop w:val="0"/>
          <w:marBottom w:val="0"/>
          <w:divBdr>
            <w:top w:val="none" w:sz="0" w:space="0" w:color="auto"/>
            <w:left w:val="none" w:sz="0" w:space="0" w:color="auto"/>
            <w:bottom w:val="none" w:sz="0" w:space="0" w:color="auto"/>
            <w:right w:val="none" w:sz="0" w:space="0" w:color="auto"/>
          </w:divBdr>
        </w:div>
        <w:div w:id="593628715">
          <w:marLeft w:val="480"/>
          <w:marRight w:val="0"/>
          <w:marTop w:val="0"/>
          <w:marBottom w:val="0"/>
          <w:divBdr>
            <w:top w:val="none" w:sz="0" w:space="0" w:color="auto"/>
            <w:left w:val="none" w:sz="0" w:space="0" w:color="auto"/>
            <w:bottom w:val="none" w:sz="0" w:space="0" w:color="auto"/>
            <w:right w:val="none" w:sz="0" w:space="0" w:color="auto"/>
          </w:divBdr>
        </w:div>
        <w:div w:id="629360237">
          <w:marLeft w:val="480"/>
          <w:marRight w:val="0"/>
          <w:marTop w:val="0"/>
          <w:marBottom w:val="0"/>
          <w:divBdr>
            <w:top w:val="none" w:sz="0" w:space="0" w:color="auto"/>
            <w:left w:val="none" w:sz="0" w:space="0" w:color="auto"/>
            <w:bottom w:val="none" w:sz="0" w:space="0" w:color="auto"/>
            <w:right w:val="none" w:sz="0" w:space="0" w:color="auto"/>
          </w:divBdr>
        </w:div>
        <w:div w:id="1313870061">
          <w:marLeft w:val="480"/>
          <w:marRight w:val="0"/>
          <w:marTop w:val="0"/>
          <w:marBottom w:val="0"/>
          <w:divBdr>
            <w:top w:val="none" w:sz="0" w:space="0" w:color="auto"/>
            <w:left w:val="none" w:sz="0" w:space="0" w:color="auto"/>
            <w:bottom w:val="none" w:sz="0" w:space="0" w:color="auto"/>
            <w:right w:val="none" w:sz="0" w:space="0" w:color="auto"/>
          </w:divBdr>
        </w:div>
        <w:div w:id="1725718747">
          <w:marLeft w:val="480"/>
          <w:marRight w:val="0"/>
          <w:marTop w:val="0"/>
          <w:marBottom w:val="0"/>
          <w:divBdr>
            <w:top w:val="none" w:sz="0" w:space="0" w:color="auto"/>
            <w:left w:val="none" w:sz="0" w:space="0" w:color="auto"/>
            <w:bottom w:val="none" w:sz="0" w:space="0" w:color="auto"/>
            <w:right w:val="none" w:sz="0" w:space="0" w:color="auto"/>
          </w:divBdr>
        </w:div>
        <w:div w:id="1720126258">
          <w:marLeft w:val="480"/>
          <w:marRight w:val="0"/>
          <w:marTop w:val="0"/>
          <w:marBottom w:val="0"/>
          <w:divBdr>
            <w:top w:val="none" w:sz="0" w:space="0" w:color="auto"/>
            <w:left w:val="none" w:sz="0" w:space="0" w:color="auto"/>
            <w:bottom w:val="none" w:sz="0" w:space="0" w:color="auto"/>
            <w:right w:val="none" w:sz="0" w:space="0" w:color="auto"/>
          </w:divBdr>
        </w:div>
        <w:div w:id="406075107">
          <w:marLeft w:val="480"/>
          <w:marRight w:val="0"/>
          <w:marTop w:val="0"/>
          <w:marBottom w:val="0"/>
          <w:divBdr>
            <w:top w:val="none" w:sz="0" w:space="0" w:color="auto"/>
            <w:left w:val="none" w:sz="0" w:space="0" w:color="auto"/>
            <w:bottom w:val="none" w:sz="0" w:space="0" w:color="auto"/>
            <w:right w:val="none" w:sz="0" w:space="0" w:color="auto"/>
          </w:divBdr>
        </w:div>
        <w:div w:id="738290492">
          <w:marLeft w:val="480"/>
          <w:marRight w:val="0"/>
          <w:marTop w:val="0"/>
          <w:marBottom w:val="0"/>
          <w:divBdr>
            <w:top w:val="none" w:sz="0" w:space="0" w:color="auto"/>
            <w:left w:val="none" w:sz="0" w:space="0" w:color="auto"/>
            <w:bottom w:val="none" w:sz="0" w:space="0" w:color="auto"/>
            <w:right w:val="none" w:sz="0" w:space="0" w:color="auto"/>
          </w:divBdr>
        </w:div>
        <w:div w:id="386614200">
          <w:marLeft w:val="480"/>
          <w:marRight w:val="0"/>
          <w:marTop w:val="0"/>
          <w:marBottom w:val="0"/>
          <w:divBdr>
            <w:top w:val="none" w:sz="0" w:space="0" w:color="auto"/>
            <w:left w:val="none" w:sz="0" w:space="0" w:color="auto"/>
            <w:bottom w:val="none" w:sz="0" w:space="0" w:color="auto"/>
            <w:right w:val="none" w:sz="0" w:space="0" w:color="auto"/>
          </w:divBdr>
        </w:div>
        <w:div w:id="342392001">
          <w:marLeft w:val="480"/>
          <w:marRight w:val="0"/>
          <w:marTop w:val="0"/>
          <w:marBottom w:val="0"/>
          <w:divBdr>
            <w:top w:val="none" w:sz="0" w:space="0" w:color="auto"/>
            <w:left w:val="none" w:sz="0" w:space="0" w:color="auto"/>
            <w:bottom w:val="none" w:sz="0" w:space="0" w:color="auto"/>
            <w:right w:val="none" w:sz="0" w:space="0" w:color="auto"/>
          </w:divBdr>
        </w:div>
        <w:div w:id="613710336">
          <w:marLeft w:val="480"/>
          <w:marRight w:val="0"/>
          <w:marTop w:val="0"/>
          <w:marBottom w:val="0"/>
          <w:divBdr>
            <w:top w:val="none" w:sz="0" w:space="0" w:color="auto"/>
            <w:left w:val="none" w:sz="0" w:space="0" w:color="auto"/>
            <w:bottom w:val="none" w:sz="0" w:space="0" w:color="auto"/>
            <w:right w:val="none" w:sz="0" w:space="0" w:color="auto"/>
          </w:divBdr>
        </w:div>
        <w:div w:id="124663237">
          <w:marLeft w:val="480"/>
          <w:marRight w:val="0"/>
          <w:marTop w:val="0"/>
          <w:marBottom w:val="0"/>
          <w:divBdr>
            <w:top w:val="none" w:sz="0" w:space="0" w:color="auto"/>
            <w:left w:val="none" w:sz="0" w:space="0" w:color="auto"/>
            <w:bottom w:val="none" w:sz="0" w:space="0" w:color="auto"/>
            <w:right w:val="none" w:sz="0" w:space="0" w:color="auto"/>
          </w:divBdr>
        </w:div>
        <w:div w:id="1446659387">
          <w:marLeft w:val="480"/>
          <w:marRight w:val="0"/>
          <w:marTop w:val="0"/>
          <w:marBottom w:val="0"/>
          <w:divBdr>
            <w:top w:val="none" w:sz="0" w:space="0" w:color="auto"/>
            <w:left w:val="none" w:sz="0" w:space="0" w:color="auto"/>
            <w:bottom w:val="none" w:sz="0" w:space="0" w:color="auto"/>
            <w:right w:val="none" w:sz="0" w:space="0" w:color="auto"/>
          </w:divBdr>
        </w:div>
        <w:div w:id="110445080">
          <w:marLeft w:val="480"/>
          <w:marRight w:val="0"/>
          <w:marTop w:val="0"/>
          <w:marBottom w:val="0"/>
          <w:divBdr>
            <w:top w:val="none" w:sz="0" w:space="0" w:color="auto"/>
            <w:left w:val="none" w:sz="0" w:space="0" w:color="auto"/>
            <w:bottom w:val="none" w:sz="0" w:space="0" w:color="auto"/>
            <w:right w:val="none" w:sz="0" w:space="0" w:color="auto"/>
          </w:divBdr>
        </w:div>
        <w:div w:id="840465157">
          <w:marLeft w:val="480"/>
          <w:marRight w:val="0"/>
          <w:marTop w:val="0"/>
          <w:marBottom w:val="0"/>
          <w:divBdr>
            <w:top w:val="none" w:sz="0" w:space="0" w:color="auto"/>
            <w:left w:val="none" w:sz="0" w:space="0" w:color="auto"/>
            <w:bottom w:val="none" w:sz="0" w:space="0" w:color="auto"/>
            <w:right w:val="none" w:sz="0" w:space="0" w:color="auto"/>
          </w:divBdr>
        </w:div>
        <w:div w:id="323243292">
          <w:marLeft w:val="480"/>
          <w:marRight w:val="0"/>
          <w:marTop w:val="0"/>
          <w:marBottom w:val="0"/>
          <w:divBdr>
            <w:top w:val="none" w:sz="0" w:space="0" w:color="auto"/>
            <w:left w:val="none" w:sz="0" w:space="0" w:color="auto"/>
            <w:bottom w:val="none" w:sz="0" w:space="0" w:color="auto"/>
            <w:right w:val="none" w:sz="0" w:space="0" w:color="auto"/>
          </w:divBdr>
        </w:div>
        <w:div w:id="1215041034">
          <w:marLeft w:val="480"/>
          <w:marRight w:val="0"/>
          <w:marTop w:val="0"/>
          <w:marBottom w:val="0"/>
          <w:divBdr>
            <w:top w:val="none" w:sz="0" w:space="0" w:color="auto"/>
            <w:left w:val="none" w:sz="0" w:space="0" w:color="auto"/>
            <w:bottom w:val="none" w:sz="0" w:space="0" w:color="auto"/>
            <w:right w:val="none" w:sz="0" w:space="0" w:color="auto"/>
          </w:divBdr>
        </w:div>
        <w:div w:id="658314256">
          <w:marLeft w:val="480"/>
          <w:marRight w:val="0"/>
          <w:marTop w:val="0"/>
          <w:marBottom w:val="0"/>
          <w:divBdr>
            <w:top w:val="none" w:sz="0" w:space="0" w:color="auto"/>
            <w:left w:val="none" w:sz="0" w:space="0" w:color="auto"/>
            <w:bottom w:val="none" w:sz="0" w:space="0" w:color="auto"/>
            <w:right w:val="none" w:sz="0" w:space="0" w:color="auto"/>
          </w:divBdr>
        </w:div>
        <w:div w:id="1194925700">
          <w:marLeft w:val="480"/>
          <w:marRight w:val="0"/>
          <w:marTop w:val="0"/>
          <w:marBottom w:val="0"/>
          <w:divBdr>
            <w:top w:val="none" w:sz="0" w:space="0" w:color="auto"/>
            <w:left w:val="none" w:sz="0" w:space="0" w:color="auto"/>
            <w:bottom w:val="none" w:sz="0" w:space="0" w:color="auto"/>
            <w:right w:val="none" w:sz="0" w:space="0" w:color="auto"/>
          </w:divBdr>
        </w:div>
        <w:div w:id="1017578777">
          <w:marLeft w:val="480"/>
          <w:marRight w:val="0"/>
          <w:marTop w:val="0"/>
          <w:marBottom w:val="0"/>
          <w:divBdr>
            <w:top w:val="none" w:sz="0" w:space="0" w:color="auto"/>
            <w:left w:val="none" w:sz="0" w:space="0" w:color="auto"/>
            <w:bottom w:val="none" w:sz="0" w:space="0" w:color="auto"/>
            <w:right w:val="none" w:sz="0" w:space="0" w:color="auto"/>
          </w:divBdr>
        </w:div>
        <w:div w:id="423231798">
          <w:marLeft w:val="480"/>
          <w:marRight w:val="0"/>
          <w:marTop w:val="0"/>
          <w:marBottom w:val="0"/>
          <w:divBdr>
            <w:top w:val="none" w:sz="0" w:space="0" w:color="auto"/>
            <w:left w:val="none" w:sz="0" w:space="0" w:color="auto"/>
            <w:bottom w:val="none" w:sz="0" w:space="0" w:color="auto"/>
            <w:right w:val="none" w:sz="0" w:space="0" w:color="auto"/>
          </w:divBdr>
        </w:div>
        <w:div w:id="1931961393">
          <w:marLeft w:val="480"/>
          <w:marRight w:val="0"/>
          <w:marTop w:val="0"/>
          <w:marBottom w:val="0"/>
          <w:divBdr>
            <w:top w:val="none" w:sz="0" w:space="0" w:color="auto"/>
            <w:left w:val="none" w:sz="0" w:space="0" w:color="auto"/>
            <w:bottom w:val="none" w:sz="0" w:space="0" w:color="auto"/>
            <w:right w:val="none" w:sz="0" w:space="0" w:color="auto"/>
          </w:divBdr>
        </w:div>
        <w:div w:id="1423721810">
          <w:marLeft w:val="480"/>
          <w:marRight w:val="0"/>
          <w:marTop w:val="0"/>
          <w:marBottom w:val="0"/>
          <w:divBdr>
            <w:top w:val="none" w:sz="0" w:space="0" w:color="auto"/>
            <w:left w:val="none" w:sz="0" w:space="0" w:color="auto"/>
            <w:bottom w:val="none" w:sz="0" w:space="0" w:color="auto"/>
            <w:right w:val="none" w:sz="0" w:space="0" w:color="auto"/>
          </w:divBdr>
        </w:div>
        <w:div w:id="60182632">
          <w:marLeft w:val="480"/>
          <w:marRight w:val="0"/>
          <w:marTop w:val="0"/>
          <w:marBottom w:val="0"/>
          <w:divBdr>
            <w:top w:val="none" w:sz="0" w:space="0" w:color="auto"/>
            <w:left w:val="none" w:sz="0" w:space="0" w:color="auto"/>
            <w:bottom w:val="none" w:sz="0" w:space="0" w:color="auto"/>
            <w:right w:val="none" w:sz="0" w:space="0" w:color="auto"/>
          </w:divBdr>
        </w:div>
        <w:div w:id="1230388360">
          <w:marLeft w:val="480"/>
          <w:marRight w:val="0"/>
          <w:marTop w:val="0"/>
          <w:marBottom w:val="0"/>
          <w:divBdr>
            <w:top w:val="none" w:sz="0" w:space="0" w:color="auto"/>
            <w:left w:val="none" w:sz="0" w:space="0" w:color="auto"/>
            <w:bottom w:val="none" w:sz="0" w:space="0" w:color="auto"/>
            <w:right w:val="none" w:sz="0" w:space="0" w:color="auto"/>
          </w:divBdr>
        </w:div>
        <w:div w:id="1405956822">
          <w:marLeft w:val="480"/>
          <w:marRight w:val="0"/>
          <w:marTop w:val="0"/>
          <w:marBottom w:val="0"/>
          <w:divBdr>
            <w:top w:val="none" w:sz="0" w:space="0" w:color="auto"/>
            <w:left w:val="none" w:sz="0" w:space="0" w:color="auto"/>
            <w:bottom w:val="none" w:sz="0" w:space="0" w:color="auto"/>
            <w:right w:val="none" w:sz="0" w:space="0" w:color="auto"/>
          </w:divBdr>
        </w:div>
        <w:div w:id="1642034324">
          <w:marLeft w:val="480"/>
          <w:marRight w:val="0"/>
          <w:marTop w:val="0"/>
          <w:marBottom w:val="0"/>
          <w:divBdr>
            <w:top w:val="none" w:sz="0" w:space="0" w:color="auto"/>
            <w:left w:val="none" w:sz="0" w:space="0" w:color="auto"/>
            <w:bottom w:val="none" w:sz="0" w:space="0" w:color="auto"/>
            <w:right w:val="none" w:sz="0" w:space="0" w:color="auto"/>
          </w:divBdr>
        </w:div>
        <w:div w:id="136609002">
          <w:marLeft w:val="480"/>
          <w:marRight w:val="0"/>
          <w:marTop w:val="0"/>
          <w:marBottom w:val="0"/>
          <w:divBdr>
            <w:top w:val="none" w:sz="0" w:space="0" w:color="auto"/>
            <w:left w:val="none" w:sz="0" w:space="0" w:color="auto"/>
            <w:bottom w:val="none" w:sz="0" w:space="0" w:color="auto"/>
            <w:right w:val="none" w:sz="0" w:space="0" w:color="auto"/>
          </w:divBdr>
        </w:div>
        <w:div w:id="1159737693">
          <w:marLeft w:val="480"/>
          <w:marRight w:val="0"/>
          <w:marTop w:val="0"/>
          <w:marBottom w:val="0"/>
          <w:divBdr>
            <w:top w:val="none" w:sz="0" w:space="0" w:color="auto"/>
            <w:left w:val="none" w:sz="0" w:space="0" w:color="auto"/>
            <w:bottom w:val="none" w:sz="0" w:space="0" w:color="auto"/>
            <w:right w:val="none" w:sz="0" w:space="0" w:color="auto"/>
          </w:divBdr>
        </w:div>
        <w:div w:id="1273316409">
          <w:marLeft w:val="480"/>
          <w:marRight w:val="0"/>
          <w:marTop w:val="0"/>
          <w:marBottom w:val="0"/>
          <w:divBdr>
            <w:top w:val="none" w:sz="0" w:space="0" w:color="auto"/>
            <w:left w:val="none" w:sz="0" w:space="0" w:color="auto"/>
            <w:bottom w:val="none" w:sz="0" w:space="0" w:color="auto"/>
            <w:right w:val="none" w:sz="0" w:space="0" w:color="auto"/>
          </w:divBdr>
        </w:div>
        <w:div w:id="1815760090">
          <w:marLeft w:val="480"/>
          <w:marRight w:val="0"/>
          <w:marTop w:val="0"/>
          <w:marBottom w:val="0"/>
          <w:divBdr>
            <w:top w:val="none" w:sz="0" w:space="0" w:color="auto"/>
            <w:left w:val="none" w:sz="0" w:space="0" w:color="auto"/>
            <w:bottom w:val="none" w:sz="0" w:space="0" w:color="auto"/>
            <w:right w:val="none" w:sz="0" w:space="0" w:color="auto"/>
          </w:divBdr>
        </w:div>
        <w:div w:id="1899051885">
          <w:marLeft w:val="480"/>
          <w:marRight w:val="0"/>
          <w:marTop w:val="0"/>
          <w:marBottom w:val="0"/>
          <w:divBdr>
            <w:top w:val="none" w:sz="0" w:space="0" w:color="auto"/>
            <w:left w:val="none" w:sz="0" w:space="0" w:color="auto"/>
            <w:bottom w:val="none" w:sz="0" w:space="0" w:color="auto"/>
            <w:right w:val="none" w:sz="0" w:space="0" w:color="auto"/>
          </w:divBdr>
        </w:div>
        <w:div w:id="1781297870">
          <w:marLeft w:val="480"/>
          <w:marRight w:val="0"/>
          <w:marTop w:val="0"/>
          <w:marBottom w:val="0"/>
          <w:divBdr>
            <w:top w:val="none" w:sz="0" w:space="0" w:color="auto"/>
            <w:left w:val="none" w:sz="0" w:space="0" w:color="auto"/>
            <w:bottom w:val="none" w:sz="0" w:space="0" w:color="auto"/>
            <w:right w:val="none" w:sz="0" w:space="0" w:color="auto"/>
          </w:divBdr>
        </w:div>
        <w:div w:id="1999073203">
          <w:marLeft w:val="480"/>
          <w:marRight w:val="0"/>
          <w:marTop w:val="0"/>
          <w:marBottom w:val="0"/>
          <w:divBdr>
            <w:top w:val="none" w:sz="0" w:space="0" w:color="auto"/>
            <w:left w:val="none" w:sz="0" w:space="0" w:color="auto"/>
            <w:bottom w:val="none" w:sz="0" w:space="0" w:color="auto"/>
            <w:right w:val="none" w:sz="0" w:space="0" w:color="auto"/>
          </w:divBdr>
        </w:div>
        <w:div w:id="1290163170">
          <w:marLeft w:val="480"/>
          <w:marRight w:val="0"/>
          <w:marTop w:val="0"/>
          <w:marBottom w:val="0"/>
          <w:divBdr>
            <w:top w:val="none" w:sz="0" w:space="0" w:color="auto"/>
            <w:left w:val="none" w:sz="0" w:space="0" w:color="auto"/>
            <w:bottom w:val="none" w:sz="0" w:space="0" w:color="auto"/>
            <w:right w:val="none" w:sz="0" w:space="0" w:color="auto"/>
          </w:divBdr>
        </w:div>
        <w:div w:id="748038583">
          <w:marLeft w:val="480"/>
          <w:marRight w:val="0"/>
          <w:marTop w:val="0"/>
          <w:marBottom w:val="0"/>
          <w:divBdr>
            <w:top w:val="none" w:sz="0" w:space="0" w:color="auto"/>
            <w:left w:val="none" w:sz="0" w:space="0" w:color="auto"/>
            <w:bottom w:val="none" w:sz="0" w:space="0" w:color="auto"/>
            <w:right w:val="none" w:sz="0" w:space="0" w:color="auto"/>
          </w:divBdr>
        </w:div>
        <w:div w:id="1857619434">
          <w:marLeft w:val="480"/>
          <w:marRight w:val="0"/>
          <w:marTop w:val="0"/>
          <w:marBottom w:val="0"/>
          <w:divBdr>
            <w:top w:val="none" w:sz="0" w:space="0" w:color="auto"/>
            <w:left w:val="none" w:sz="0" w:space="0" w:color="auto"/>
            <w:bottom w:val="none" w:sz="0" w:space="0" w:color="auto"/>
            <w:right w:val="none" w:sz="0" w:space="0" w:color="auto"/>
          </w:divBdr>
        </w:div>
        <w:div w:id="1950358940">
          <w:marLeft w:val="480"/>
          <w:marRight w:val="0"/>
          <w:marTop w:val="0"/>
          <w:marBottom w:val="0"/>
          <w:divBdr>
            <w:top w:val="none" w:sz="0" w:space="0" w:color="auto"/>
            <w:left w:val="none" w:sz="0" w:space="0" w:color="auto"/>
            <w:bottom w:val="none" w:sz="0" w:space="0" w:color="auto"/>
            <w:right w:val="none" w:sz="0" w:space="0" w:color="auto"/>
          </w:divBdr>
        </w:div>
        <w:div w:id="1759519312">
          <w:marLeft w:val="480"/>
          <w:marRight w:val="0"/>
          <w:marTop w:val="0"/>
          <w:marBottom w:val="0"/>
          <w:divBdr>
            <w:top w:val="none" w:sz="0" w:space="0" w:color="auto"/>
            <w:left w:val="none" w:sz="0" w:space="0" w:color="auto"/>
            <w:bottom w:val="none" w:sz="0" w:space="0" w:color="auto"/>
            <w:right w:val="none" w:sz="0" w:space="0" w:color="auto"/>
          </w:divBdr>
        </w:div>
        <w:div w:id="1701467785">
          <w:marLeft w:val="480"/>
          <w:marRight w:val="0"/>
          <w:marTop w:val="0"/>
          <w:marBottom w:val="0"/>
          <w:divBdr>
            <w:top w:val="none" w:sz="0" w:space="0" w:color="auto"/>
            <w:left w:val="none" w:sz="0" w:space="0" w:color="auto"/>
            <w:bottom w:val="none" w:sz="0" w:space="0" w:color="auto"/>
            <w:right w:val="none" w:sz="0" w:space="0" w:color="auto"/>
          </w:divBdr>
        </w:div>
        <w:div w:id="1801338203">
          <w:marLeft w:val="480"/>
          <w:marRight w:val="0"/>
          <w:marTop w:val="0"/>
          <w:marBottom w:val="0"/>
          <w:divBdr>
            <w:top w:val="none" w:sz="0" w:space="0" w:color="auto"/>
            <w:left w:val="none" w:sz="0" w:space="0" w:color="auto"/>
            <w:bottom w:val="none" w:sz="0" w:space="0" w:color="auto"/>
            <w:right w:val="none" w:sz="0" w:space="0" w:color="auto"/>
          </w:divBdr>
        </w:div>
        <w:div w:id="1983340396">
          <w:marLeft w:val="480"/>
          <w:marRight w:val="0"/>
          <w:marTop w:val="0"/>
          <w:marBottom w:val="0"/>
          <w:divBdr>
            <w:top w:val="none" w:sz="0" w:space="0" w:color="auto"/>
            <w:left w:val="none" w:sz="0" w:space="0" w:color="auto"/>
            <w:bottom w:val="none" w:sz="0" w:space="0" w:color="auto"/>
            <w:right w:val="none" w:sz="0" w:space="0" w:color="auto"/>
          </w:divBdr>
        </w:div>
        <w:div w:id="1214078886">
          <w:marLeft w:val="480"/>
          <w:marRight w:val="0"/>
          <w:marTop w:val="0"/>
          <w:marBottom w:val="0"/>
          <w:divBdr>
            <w:top w:val="none" w:sz="0" w:space="0" w:color="auto"/>
            <w:left w:val="none" w:sz="0" w:space="0" w:color="auto"/>
            <w:bottom w:val="none" w:sz="0" w:space="0" w:color="auto"/>
            <w:right w:val="none" w:sz="0" w:space="0" w:color="auto"/>
          </w:divBdr>
        </w:div>
        <w:div w:id="198133288">
          <w:marLeft w:val="480"/>
          <w:marRight w:val="0"/>
          <w:marTop w:val="0"/>
          <w:marBottom w:val="0"/>
          <w:divBdr>
            <w:top w:val="none" w:sz="0" w:space="0" w:color="auto"/>
            <w:left w:val="none" w:sz="0" w:space="0" w:color="auto"/>
            <w:bottom w:val="none" w:sz="0" w:space="0" w:color="auto"/>
            <w:right w:val="none" w:sz="0" w:space="0" w:color="auto"/>
          </w:divBdr>
        </w:div>
        <w:div w:id="310330258">
          <w:marLeft w:val="480"/>
          <w:marRight w:val="0"/>
          <w:marTop w:val="0"/>
          <w:marBottom w:val="0"/>
          <w:divBdr>
            <w:top w:val="none" w:sz="0" w:space="0" w:color="auto"/>
            <w:left w:val="none" w:sz="0" w:space="0" w:color="auto"/>
            <w:bottom w:val="none" w:sz="0" w:space="0" w:color="auto"/>
            <w:right w:val="none" w:sz="0" w:space="0" w:color="auto"/>
          </w:divBdr>
        </w:div>
        <w:div w:id="1184786962">
          <w:marLeft w:val="480"/>
          <w:marRight w:val="0"/>
          <w:marTop w:val="0"/>
          <w:marBottom w:val="0"/>
          <w:divBdr>
            <w:top w:val="none" w:sz="0" w:space="0" w:color="auto"/>
            <w:left w:val="none" w:sz="0" w:space="0" w:color="auto"/>
            <w:bottom w:val="none" w:sz="0" w:space="0" w:color="auto"/>
            <w:right w:val="none" w:sz="0" w:space="0" w:color="auto"/>
          </w:divBdr>
        </w:div>
        <w:div w:id="1749305221">
          <w:marLeft w:val="480"/>
          <w:marRight w:val="0"/>
          <w:marTop w:val="0"/>
          <w:marBottom w:val="0"/>
          <w:divBdr>
            <w:top w:val="none" w:sz="0" w:space="0" w:color="auto"/>
            <w:left w:val="none" w:sz="0" w:space="0" w:color="auto"/>
            <w:bottom w:val="none" w:sz="0" w:space="0" w:color="auto"/>
            <w:right w:val="none" w:sz="0" w:space="0" w:color="auto"/>
          </w:divBdr>
        </w:div>
        <w:div w:id="1525748470">
          <w:marLeft w:val="480"/>
          <w:marRight w:val="0"/>
          <w:marTop w:val="0"/>
          <w:marBottom w:val="0"/>
          <w:divBdr>
            <w:top w:val="none" w:sz="0" w:space="0" w:color="auto"/>
            <w:left w:val="none" w:sz="0" w:space="0" w:color="auto"/>
            <w:bottom w:val="none" w:sz="0" w:space="0" w:color="auto"/>
            <w:right w:val="none" w:sz="0" w:space="0" w:color="auto"/>
          </w:divBdr>
        </w:div>
      </w:divsChild>
    </w:div>
    <w:div w:id="1993018919">
      <w:bodyDiv w:val="1"/>
      <w:marLeft w:val="0"/>
      <w:marRight w:val="0"/>
      <w:marTop w:val="0"/>
      <w:marBottom w:val="0"/>
      <w:divBdr>
        <w:top w:val="none" w:sz="0" w:space="0" w:color="auto"/>
        <w:left w:val="none" w:sz="0" w:space="0" w:color="auto"/>
        <w:bottom w:val="none" w:sz="0" w:space="0" w:color="auto"/>
        <w:right w:val="none" w:sz="0" w:space="0" w:color="auto"/>
      </w:divBdr>
    </w:div>
    <w:div w:id="1993244212">
      <w:bodyDiv w:val="1"/>
      <w:marLeft w:val="0"/>
      <w:marRight w:val="0"/>
      <w:marTop w:val="0"/>
      <w:marBottom w:val="0"/>
      <w:divBdr>
        <w:top w:val="none" w:sz="0" w:space="0" w:color="auto"/>
        <w:left w:val="none" w:sz="0" w:space="0" w:color="auto"/>
        <w:bottom w:val="none" w:sz="0" w:space="0" w:color="auto"/>
        <w:right w:val="none" w:sz="0" w:space="0" w:color="auto"/>
      </w:divBdr>
    </w:div>
    <w:div w:id="1993480560">
      <w:bodyDiv w:val="1"/>
      <w:marLeft w:val="0"/>
      <w:marRight w:val="0"/>
      <w:marTop w:val="0"/>
      <w:marBottom w:val="0"/>
      <w:divBdr>
        <w:top w:val="none" w:sz="0" w:space="0" w:color="auto"/>
        <w:left w:val="none" w:sz="0" w:space="0" w:color="auto"/>
        <w:bottom w:val="none" w:sz="0" w:space="0" w:color="auto"/>
        <w:right w:val="none" w:sz="0" w:space="0" w:color="auto"/>
      </w:divBdr>
    </w:div>
    <w:div w:id="1993483341">
      <w:bodyDiv w:val="1"/>
      <w:marLeft w:val="0"/>
      <w:marRight w:val="0"/>
      <w:marTop w:val="0"/>
      <w:marBottom w:val="0"/>
      <w:divBdr>
        <w:top w:val="none" w:sz="0" w:space="0" w:color="auto"/>
        <w:left w:val="none" w:sz="0" w:space="0" w:color="auto"/>
        <w:bottom w:val="none" w:sz="0" w:space="0" w:color="auto"/>
        <w:right w:val="none" w:sz="0" w:space="0" w:color="auto"/>
      </w:divBdr>
    </w:div>
    <w:div w:id="1993673201">
      <w:bodyDiv w:val="1"/>
      <w:marLeft w:val="0"/>
      <w:marRight w:val="0"/>
      <w:marTop w:val="0"/>
      <w:marBottom w:val="0"/>
      <w:divBdr>
        <w:top w:val="none" w:sz="0" w:space="0" w:color="auto"/>
        <w:left w:val="none" w:sz="0" w:space="0" w:color="auto"/>
        <w:bottom w:val="none" w:sz="0" w:space="0" w:color="auto"/>
        <w:right w:val="none" w:sz="0" w:space="0" w:color="auto"/>
      </w:divBdr>
    </w:div>
    <w:div w:id="1993870860">
      <w:bodyDiv w:val="1"/>
      <w:marLeft w:val="0"/>
      <w:marRight w:val="0"/>
      <w:marTop w:val="0"/>
      <w:marBottom w:val="0"/>
      <w:divBdr>
        <w:top w:val="none" w:sz="0" w:space="0" w:color="auto"/>
        <w:left w:val="none" w:sz="0" w:space="0" w:color="auto"/>
        <w:bottom w:val="none" w:sz="0" w:space="0" w:color="auto"/>
        <w:right w:val="none" w:sz="0" w:space="0" w:color="auto"/>
      </w:divBdr>
    </w:div>
    <w:div w:id="1993941557">
      <w:bodyDiv w:val="1"/>
      <w:marLeft w:val="0"/>
      <w:marRight w:val="0"/>
      <w:marTop w:val="0"/>
      <w:marBottom w:val="0"/>
      <w:divBdr>
        <w:top w:val="none" w:sz="0" w:space="0" w:color="auto"/>
        <w:left w:val="none" w:sz="0" w:space="0" w:color="auto"/>
        <w:bottom w:val="none" w:sz="0" w:space="0" w:color="auto"/>
        <w:right w:val="none" w:sz="0" w:space="0" w:color="auto"/>
      </w:divBdr>
    </w:div>
    <w:div w:id="1994094985">
      <w:bodyDiv w:val="1"/>
      <w:marLeft w:val="0"/>
      <w:marRight w:val="0"/>
      <w:marTop w:val="0"/>
      <w:marBottom w:val="0"/>
      <w:divBdr>
        <w:top w:val="none" w:sz="0" w:space="0" w:color="auto"/>
        <w:left w:val="none" w:sz="0" w:space="0" w:color="auto"/>
        <w:bottom w:val="none" w:sz="0" w:space="0" w:color="auto"/>
        <w:right w:val="none" w:sz="0" w:space="0" w:color="auto"/>
      </w:divBdr>
    </w:div>
    <w:div w:id="1994095323">
      <w:bodyDiv w:val="1"/>
      <w:marLeft w:val="0"/>
      <w:marRight w:val="0"/>
      <w:marTop w:val="0"/>
      <w:marBottom w:val="0"/>
      <w:divBdr>
        <w:top w:val="none" w:sz="0" w:space="0" w:color="auto"/>
        <w:left w:val="none" w:sz="0" w:space="0" w:color="auto"/>
        <w:bottom w:val="none" w:sz="0" w:space="0" w:color="auto"/>
        <w:right w:val="none" w:sz="0" w:space="0" w:color="auto"/>
      </w:divBdr>
    </w:div>
    <w:div w:id="1994135942">
      <w:bodyDiv w:val="1"/>
      <w:marLeft w:val="0"/>
      <w:marRight w:val="0"/>
      <w:marTop w:val="0"/>
      <w:marBottom w:val="0"/>
      <w:divBdr>
        <w:top w:val="none" w:sz="0" w:space="0" w:color="auto"/>
        <w:left w:val="none" w:sz="0" w:space="0" w:color="auto"/>
        <w:bottom w:val="none" w:sz="0" w:space="0" w:color="auto"/>
        <w:right w:val="none" w:sz="0" w:space="0" w:color="auto"/>
      </w:divBdr>
    </w:div>
    <w:div w:id="1995179930">
      <w:bodyDiv w:val="1"/>
      <w:marLeft w:val="0"/>
      <w:marRight w:val="0"/>
      <w:marTop w:val="0"/>
      <w:marBottom w:val="0"/>
      <w:divBdr>
        <w:top w:val="none" w:sz="0" w:space="0" w:color="auto"/>
        <w:left w:val="none" w:sz="0" w:space="0" w:color="auto"/>
        <w:bottom w:val="none" w:sz="0" w:space="0" w:color="auto"/>
        <w:right w:val="none" w:sz="0" w:space="0" w:color="auto"/>
      </w:divBdr>
    </w:div>
    <w:div w:id="1995599756">
      <w:bodyDiv w:val="1"/>
      <w:marLeft w:val="0"/>
      <w:marRight w:val="0"/>
      <w:marTop w:val="0"/>
      <w:marBottom w:val="0"/>
      <w:divBdr>
        <w:top w:val="none" w:sz="0" w:space="0" w:color="auto"/>
        <w:left w:val="none" w:sz="0" w:space="0" w:color="auto"/>
        <w:bottom w:val="none" w:sz="0" w:space="0" w:color="auto"/>
        <w:right w:val="none" w:sz="0" w:space="0" w:color="auto"/>
      </w:divBdr>
    </w:div>
    <w:div w:id="1995989506">
      <w:bodyDiv w:val="1"/>
      <w:marLeft w:val="0"/>
      <w:marRight w:val="0"/>
      <w:marTop w:val="0"/>
      <w:marBottom w:val="0"/>
      <w:divBdr>
        <w:top w:val="none" w:sz="0" w:space="0" w:color="auto"/>
        <w:left w:val="none" w:sz="0" w:space="0" w:color="auto"/>
        <w:bottom w:val="none" w:sz="0" w:space="0" w:color="auto"/>
        <w:right w:val="none" w:sz="0" w:space="0" w:color="auto"/>
      </w:divBdr>
    </w:div>
    <w:div w:id="1995990069">
      <w:bodyDiv w:val="1"/>
      <w:marLeft w:val="0"/>
      <w:marRight w:val="0"/>
      <w:marTop w:val="0"/>
      <w:marBottom w:val="0"/>
      <w:divBdr>
        <w:top w:val="none" w:sz="0" w:space="0" w:color="auto"/>
        <w:left w:val="none" w:sz="0" w:space="0" w:color="auto"/>
        <w:bottom w:val="none" w:sz="0" w:space="0" w:color="auto"/>
        <w:right w:val="none" w:sz="0" w:space="0" w:color="auto"/>
      </w:divBdr>
    </w:div>
    <w:div w:id="1996520571">
      <w:bodyDiv w:val="1"/>
      <w:marLeft w:val="0"/>
      <w:marRight w:val="0"/>
      <w:marTop w:val="0"/>
      <w:marBottom w:val="0"/>
      <w:divBdr>
        <w:top w:val="none" w:sz="0" w:space="0" w:color="auto"/>
        <w:left w:val="none" w:sz="0" w:space="0" w:color="auto"/>
        <w:bottom w:val="none" w:sz="0" w:space="0" w:color="auto"/>
        <w:right w:val="none" w:sz="0" w:space="0" w:color="auto"/>
      </w:divBdr>
    </w:div>
    <w:div w:id="1997763721">
      <w:bodyDiv w:val="1"/>
      <w:marLeft w:val="0"/>
      <w:marRight w:val="0"/>
      <w:marTop w:val="0"/>
      <w:marBottom w:val="0"/>
      <w:divBdr>
        <w:top w:val="none" w:sz="0" w:space="0" w:color="auto"/>
        <w:left w:val="none" w:sz="0" w:space="0" w:color="auto"/>
        <w:bottom w:val="none" w:sz="0" w:space="0" w:color="auto"/>
        <w:right w:val="none" w:sz="0" w:space="0" w:color="auto"/>
      </w:divBdr>
    </w:div>
    <w:div w:id="1997880670">
      <w:bodyDiv w:val="1"/>
      <w:marLeft w:val="0"/>
      <w:marRight w:val="0"/>
      <w:marTop w:val="0"/>
      <w:marBottom w:val="0"/>
      <w:divBdr>
        <w:top w:val="none" w:sz="0" w:space="0" w:color="auto"/>
        <w:left w:val="none" w:sz="0" w:space="0" w:color="auto"/>
        <w:bottom w:val="none" w:sz="0" w:space="0" w:color="auto"/>
        <w:right w:val="none" w:sz="0" w:space="0" w:color="auto"/>
      </w:divBdr>
    </w:div>
    <w:div w:id="1997953413">
      <w:bodyDiv w:val="1"/>
      <w:marLeft w:val="0"/>
      <w:marRight w:val="0"/>
      <w:marTop w:val="0"/>
      <w:marBottom w:val="0"/>
      <w:divBdr>
        <w:top w:val="none" w:sz="0" w:space="0" w:color="auto"/>
        <w:left w:val="none" w:sz="0" w:space="0" w:color="auto"/>
        <w:bottom w:val="none" w:sz="0" w:space="0" w:color="auto"/>
        <w:right w:val="none" w:sz="0" w:space="0" w:color="auto"/>
      </w:divBdr>
    </w:div>
    <w:div w:id="1998145631">
      <w:bodyDiv w:val="1"/>
      <w:marLeft w:val="0"/>
      <w:marRight w:val="0"/>
      <w:marTop w:val="0"/>
      <w:marBottom w:val="0"/>
      <w:divBdr>
        <w:top w:val="none" w:sz="0" w:space="0" w:color="auto"/>
        <w:left w:val="none" w:sz="0" w:space="0" w:color="auto"/>
        <w:bottom w:val="none" w:sz="0" w:space="0" w:color="auto"/>
        <w:right w:val="none" w:sz="0" w:space="0" w:color="auto"/>
      </w:divBdr>
    </w:div>
    <w:div w:id="1998535155">
      <w:bodyDiv w:val="1"/>
      <w:marLeft w:val="0"/>
      <w:marRight w:val="0"/>
      <w:marTop w:val="0"/>
      <w:marBottom w:val="0"/>
      <w:divBdr>
        <w:top w:val="none" w:sz="0" w:space="0" w:color="auto"/>
        <w:left w:val="none" w:sz="0" w:space="0" w:color="auto"/>
        <w:bottom w:val="none" w:sz="0" w:space="0" w:color="auto"/>
        <w:right w:val="none" w:sz="0" w:space="0" w:color="auto"/>
      </w:divBdr>
    </w:div>
    <w:div w:id="1998849019">
      <w:bodyDiv w:val="1"/>
      <w:marLeft w:val="0"/>
      <w:marRight w:val="0"/>
      <w:marTop w:val="0"/>
      <w:marBottom w:val="0"/>
      <w:divBdr>
        <w:top w:val="none" w:sz="0" w:space="0" w:color="auto"/>
        <w:left w:val="none" w:sz="0" w:space="0" w:color="auto"/>
        <w:bottom w:val="none" w:sz="0" w:space="0" w:color="auto"/>
        <w:right w:val="none" w:sz="0" w:space="0" w:color="auto"/>
      </w:divBdr>
    </w:div>
    <w:div w:id="1999142291">
      <w:bodyDiv w:val="1"/>
      <w:marLeft w:val="0"/>
      <w:marRight w:val="0"/>
      <w:marTop w:val="0"/>
      <w:marBottom w:val="0"/>
      <w:divBdr>
        <w:top w:val="none" w:sz="0" w:space="0" w:color="auto"/>
        <w:left w:val="none" w:sz="0" w:space="0" w:color="auto"/>
        <w:bottom w:val="none" w:sz="0" w:space="0" w:color="auto"/>
        <w:right w:val="none" w:sz="0" w:space="0" w:color="auto"/>
      </w:divBdr>
    </w:div>
    <w:div w:id="1999184354">
      <w:bodyDiv w:val="1"/>
      <w:marLeft w:val="0"/>
      <w:marRight w:val="0"/>
      <w:marTop w:val="0"/>
      <w:marBottom w:val="0"/>
      <w:divBdr>
        <w:top w:val="none" w:sz="0" w:space="0" w:color="auto"/>
        <w:left w:val="none" w:sz="0" w:space="0" w:color="auto"/>
        <w:bottom w:val="none" w:sz="0" w:space="0" w:color="auto"/>
        <w:right w:val="none" w:sz="0" w:space="0" w:color="auto"/>
      </w:divBdr>
    </w:div>
    <w:div w:id="1999571424">
      <w:bodyDiv w:val="1"/>
      <w:marLeft w:val="0"/>
      <w:marRight w:val="0"/>
      <w:marTop w:val="0"/>
      <w:marBottom w:val="0"/>
      <w:divBdr>
        <w:top w:val="none" w:sz="0" w:space="0" w:color="auto"/>
        <w:left w:val="none" w:sz="0" w:space="0" w:color="auto"/>
        <w:bottom w:val="none" w:sz="0" w:space="0" w:color="auto"/>
        <w:right w:val="none" w:sz="0" w:space="0" w:color="auto"/>
      </w:divBdr>
    </w:div>
    <w:div w:id="1999573296">
      <w:bodyDiv w:val="1"/>
      <w:marLeft w:val="0"/>
      <w:marRight w:val="0"/>
      <w:marTop w:val="0"/>
      <w:marBottom w:val="0"/>
      <w:divBdr>
        <w:top w:val="none" w:sz="0" w:space="0" w:color="auto"/>
        <w:left w:val="none" w:sz="0" w:space="0" w:color="auto"/>
        <w:bottom w:val="none" w:sz="0" w:space="0" w:color="auto"/>
        <w:right w:val="none" w:sz="0" w:space="0" w:color="auto"/>
      </w:divBdr>
    </w:div>
    <w:div w:id="1999646518">
      <w:bodyDiv w:val="1"/>
      <w:marLeft w:val="0"/>
      <w:marRight w:val="0"/>
      <w:marTop w:val="0"/>
      <w:marBottom w:val="0"/>
      <w:divBdr>
        <w:top w:val="none" w:sz="0" w:space="0" w:color="auto"/>
        <w:left w:val="none" w:sz="0" w:space="0" w:color="auto"/>
        <w:bottom w:val="none" w:sz="0" w:space="0" w:color="auto"/>
        <w:right w:val="none" w:sz="0" w:space="0" w:color="auto"/>
      </w:divBdr>
    </w:div>
    <w:div w:id="1999654204">
      <w:bodyDiv w:val="1"/>
      <w:marLeft w:val="0"/>
      <w:marRight w:val="0"/>
      <w:marTop w:val="0"/>
      <w:marBottom w:val="0"/>
      <w:divBdr>
        <w:top w:val="none" w:sz="0" w:space="0" w:color="auto"/>
        <w:left w:val="none" w:sz="0" w:space="0" w:color="auto"/>
        <w:bottom w:val="none" w:sz="0" w:space="0" w:color="auto"/>
        <w:right w:val="none" w:sz="0" w:space="0" w:color="auto"/>
      </w:divBdr>
    </w:div>
    <w:div w:id="2000307575">
      <w:bodyDiv w:val="1"/>
      <w:marLeft w:val="0"/>
      <w:marRight w:val="0"/>
      <w:marTop w:val="0"/>
      <w:marBottom w:val="0"/>
      <w:divBdr>
        <w:top w:val="none" w:sz="0" w:space="0" w:color="auto"/>
        <w:left w:val="none" w:sz="0" w:space="0" w:color="auto"/>
        <w:bottom w:val="none" w:sz="0" w:space="0" w:color="auto"/>
        <w:right w:val="none" w:sz="0" w:space="0" w:color="auto"/>
      </w:divBdr>
    </w:div>
    <w:div w:id="2000886845">
      <w:bodyDiv w:val="1"/>
      <w:marLeft w:val="0"/>
      <w:marRight w:val="0"/>
      <w:marTop w:val="0"/>
      <w:marBottom w:val="0"/>
      <w:divBdr>
        <w:top w:val="none" w:sz="0" w:space="0" w:color="auto"/>
        <w:left w:val="none" w:sz="0" w:space="0" w:color="auto"/>
        <w:bottom w:val="none" w:sz="0" w:space="0" w:color="auto"/>
        <w:right w:val="none" w:sz="0" w:space="0" w:color="auto"/>
      </w:divBdr>
    </w:div>
    <w:div w:id="2001233782">
      <w:bodyDiv w:val="1"/>
      <w:marLeft w:val="0"/>
      <w:marRight w:val="0"/>
      <w:marTop w:val="0"/>
      <w:marBottom w:val="0"/>
      <w:divBdr>
        <w:top w:val="none" w:sz="0" w:space="0" w:color="auto"/>
        <w:left w:val="none" w:sz="0" w:space="0" w:color="auto"/>
        <w:bottom w:val="none" w:sz="0" w:space="0" w:color="auto"/>
        <w:right w:val="none" w:sz="0" w:space="0" w:color="auto"/>
      </w:divBdr>
    </w:div>
    <w:div w:id="2001806466">
      <w:bodyDiv w:val="1"/>
      <w:marLeft w:val="0"/>
      <w:marRight w:val="0"/>
      <w:marTop w:val="0"/>
      <w:marBottom w:val="0"/>
      <w:divBdr>
        <w:top w:val="none" w:sz="0" w:space="0" w:color="auto"/>
        <w:left w:val="none" w:sz="0" w:space="0" w:color="auto"/>
        <w:bottom w:val="none" w:sz="0" w:space="0" w:color="auto"/>
        <w:right w:val="none" w:sz="0" w:space="0" w:color="auto"/>
      </w:divBdr>
    </w:div>
    <w:div w:id="2002007621">
      <w:bodyDiv w:val="1"/>
      <w:marLeft w:val="0"/>
      <w:marRight w:val="0"/>
      <w:marTop w:val="0"/>
      <w:marBottom w:val="0"/>
      <w:divBdr>
        <w:top w:val="none" w:sz="0" w:space="0" w:color="auto"/>
        <w:left w:val="none" w:sz="0" w:space="0" w:color="auto"/>
        <w:bottom w:val="none" w:sz="0" w:space="0" w:color="auto"/>
        <w:right w:val="none" w:sz="0" w:space="0" w:color="auto"/>
      </w:divBdr>
    </w:div>
    <w:div w:id="2002200548">
      <w:bodyDiv w:val="1"/>
      <w:marLeft w:val="0"/>
      <w:marRight w:val="0"/>
      <w:marTop w:val="0"/>
      <w:marBottom w:val="0"/>
      <w:divBdr>
        <w:top w:val="none" w:sz="0" w:space="0" w:color="auto"/>
        <w:left w:val="none" w:sz="0" w:space="0" w:color="auto"/>
        <w:bottom w:val="none" w:sz="0" w:space="0" w:color="auto"/>
        <w:right w:val="none" w:sz="0" w:space="0" w:color="auto"/>
      </w:divBdr>
    </w:div>
    <w:div w:id="2002419171">
      <w:bodyDiv w:val="1"/>
      <w:marLeft w:val="0"/>
      <w:marRight w:val="0"/>
      <w:marTop w:val="0"/>
      <w:marBottom w:val="0"/>
      <w:divBdr>
        <w:top w:val="none" w:sz="0" w:space="0" w:color="auto"/>
        <w:left w:val="none" w:sz="0" w:space="0" w:color="auto"/>
        <w:bottom w:val="none" w:sz="0" w:space="0" w:color="auto"/>
        <w:right w:val="none" w:sz="0" w:space="0" w:color="auto"/>
      </w:divBdr>
    </w:div>
    <w:div w:id="2002586052">
      <w:bodyDiv w:val="1"/>
      <w:marLeft w:val="0"/>
      <w:marRight w:val="0"/>
      <w:marTop w:val="0"/>
      <w:marBottom w:val="0"/>
      <w:divBdr>
        <w:top w:val="none" w:sz="0" w:space="0" w:color="auto"/>
        <w:left w:val="none" w:sz="0" w:space="0" w:color="auto"/>
        <w:bottom w:val="none" w:sz="0" w:space="0" w:color="auto"/>
        <w:right w:val="none" w:sz="0" w:space="0" w:color="auto"/>
      </w:divBdr>
    </w:div>
    <w:div w:id="2002848430">
      <w:bodyDiv w:val="1"/>
      <w:marLeft w:val="0"/>
      <w:marRight w:val="0"/>
      <w:marTop w:val="0"/>
      <w:marBottom w:val="0"/>
      <w:divBdr>
        <w:top w:val="none" w:sz="0" w:space="0" w:color="auto"/>
        <w:left w:val="none" w:sz="0" w:space="0" w:color="auto"/>
        <w:bottom w:val="none" w:sz="0" w:space="0" w:color="auto"/>
        <w:right w:val="none" w:sz="0" w:space="0" w:color="auto"/>
      </w:divBdr>
    </w:div>
    <w:div w:id="2002850576">
      <w:bodyDiv w:val="1"/>
      <w:marLeft w:val="0"/>
      <w:marRight w:val="0"/>
      <w:marTop w:val="0"/>
      <w:marBottom w:val="0"/>
      <w:divBdr>
        <w:top w:val="none" w:sz="0" w:space="0" w:color="auto"/>
        <w:left w:val="none" w:sz="0" w:space="0" w:color="auto"/>
        <w:bottom w:val="none" w:sz="0" w:space="0" w:color="auto"/>
        <w:right w:val="none" w:sz="0" w:space="0" w:color="auto"/>
      </w:divBdr>
    </w:div>
    <w:div w:id="2003117395">
      <w:bodyDiv w:val="1"/>
      <w:marLeft w:val="0"/>
      <w:marRight w:val="0"/>
      <w:marTop w:val="0"/>
      <w:marBottom w:val="0"/>
      <w:divBdr>
        <w:top w:val="none" w:sz="0" w:space="0" w:color="auto"/>
        <w:left w:val="none" w:sz="0" w:space="0" w:color="auto"/>
        <w:bottom w:val="none" w:sz="0" w:space="0" w:color="auto"/>
        <w:right w:val="none" w:sz="0" w:space="0" w:color="auto"/>
      </w:divBdr>
    </w:div>
    <w:div w:id="2003119580">
      <w:bodyDiv w:val="1"/>
      <w:marLeft w:val="0"/>
      <w:marRight w:val="0"/>
      <w:marTop w:val="0"/>
      <w:marBottom w:val="0"/>
      <w:divBdr>
        <w:top w:val="none" w:sz="0" w:space="0" w:color="auto"/>
        <w:left w:val="none" w:sz="0" w:space="0" w:color="auto"/>
        <w:bottom w:val="none" w:sz="0" w:space="0" w:color="auto"/>
        <w:right w:val="none" w:sz="0" w:space="0" w:color="auto"/>
      </w:divBdr>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03704587">
      <w:bodyDiv w:val="1"/>
      <w:marLeft w:val="0"/>
      <w:marRight w:val="0"/>
      <w:marTop w:val="0"/>
      <w:marBottom w:val="0"/>
      <w:divBdr>
        <w:top w:val="none" w:sz="0" w:space="0" w:color="auto"/>
        <w:left w:val="none" w:sz="0" w:space="0" w:color="auto"/>
        <w:bottom w:val="none" w:sz="0" w:space="0" w:color="auto"/>
        <w:right w:val="none" w:sz="0" w:space="0" w:color="auto"/>
      </w:divBdr>
    </w:div>
    <w:div w:id="2004383411">
      <w:bodyDiv w:val="1"/>
      <w:marLeft w:val="0"/>
      <w:marRight w:val="0"/>
      <w:marTop w:val="0"/>
      <w:marBottom w:val="0"/>
      <w:divBdr>
        <w:top w:val="none" w:sz="0" w:space="0" w:color="auto"/>
        <w:left w:val="none" w:sz="0" w:space="0" w:color="auto"/>
        <w:bottom w:val="none" w:sz="0" w:space="0" w:color="auto"/>
        <w:right w:val="none" w:sz="0" w:space="0" w:color="auto"/>
      </w:divBdr>
    </w:div>
    <w:div w:id="2004502200">
      <w:bodyDiv w:val="1"/>
      <w:marLeft w:val="0"/>
      <w:marRight w:val="0"/>
      <w:marTop w:val="0"/>
      <w:marBottom w:val="0"/>
      <w:divBdr>
        <w:top w:val="none" w:sz="0" w:space="0" w:color="auto"/>
        <w:left w:val="none" w:sz="0" w:space="0" w:color="auto"/>
        <w:bottom w:val="none" w:sz="0" w:space="0" w:color="auto"/>
        <w:right w:val="none" w:sz="0" w:space="0" w:color="auto"/>
      </w:divBdr>
    </w:div>
    <w:div w:id="2005468632">
      <w:bodyDiv w:val="1"/>
      <w:marLeft w:val="0"/>
      <w:marRight w:val="0"/>
      <w:marTop w:val="0"/>
      <w:marBottom w:val="0"/>
      <w:divBdr>
        <w:top w:val="none" w:sz="0" w:space="0" w:color="auto"/>
        <w:left w:val="none" w:sz="0" w:space="0" w:color="auto"/>
        <w:bottom w:val="none" w:sz="0" w:space="0" w:color="auto"/>
        <w:right w:val="none" w:sz="0" w:space="0" w:color="auto"/>
      </w:divBdr>
    </w:div>
    <w:div w:id="2005739995">
      <w:bodyDiv w:val="1"/>
      <w:marLeft w:val="0"/>
      <w:marRight w:val="0"/>
      <w:marTop w:val="0"/>
      <w:marBottom w:val="0"/>
      <w:divBdr>
        <w:top w:val="none" w:sz="0" w:space="0" w:color="auto"/>
        <w:left w:val="none" w:sz="0" w:space="0" w:color="auto"/>
        <w:bottom w:val="none" w:sz="0" w:space="0" w:color="auto"/>
        <w:right w:val="none" w:sz="0" w:space="0" w:color="auto"/>
      </w:divBdr>
    </w:div>
    <w:div w:id="2005813430">
      <w:bodyDiv w:val="1"/>
      <w:marLeft w:val="0"/>
      <w:marRight w:val="0"/>
      <w:marTop w:val="0"/>
      <w:marBottom w:val="0"/>
      <w:divBdr>
        <w:top w:val="none" w:sz="0" w:space="0" w:color="auto"/>
        <w:left w:val="none" w:sz="0" w:space="0" w:color="auto"/>
        <w:bottom w:val="none" w:sz="0" w:space="0" w:color="auto"/>
        <w:right w:val="none" w:sz="0" w:space="0" w:color="auto"/>
      </w:divBdr>
    </w:div>
    <w:div w:id="2006199719">
      <w:bodyDiv w:val="1"/>
      <w:marLeft w:val="0"/>
      <w:marRight w:val="0"/>
      <w:marTop w:val="0"/>
      <w:marBottom w:val="0"/>
      <w:divBdr>
        <w:top w:val="none" w:sz="0" w:space="0" w:color="auto"/>
        <w:left w:val="none" w:sz="0" w:space="0" w:color="auto"/>
        <w:bottom w:val="none" w:sz="0" w:space="0" w:color="auto"/>
        <w:right w:val="none" w:sz="0" w:space="0" w:color="auto"/>
      </w:divBdr>
    </w:div>
    <w:div w:id="2006855022">
      <w:bodyDiv w:val="1"/>
      <w:marLeft w:val="0"/>
      <w:marRight w:val="0"/>
      <w:marTop w:val="0"/>
      <w:marBottom w:val="0"/>
      <w:divBdr>
        <w:top w:val="none" w:sz="0" w:space="0" w:color="auto"/>
        <w:left w:val="none" w:sz="0" w:space="0" w:color="auto"/>
        <w:bottom w:val="none" w:sz="0" w:space="0" w:color="auto"/>
        <w:right w:val="none" w:sz="0" w:space="0" w:color="auto"/>
      </w:divBdr>
    </w:div>
    <w:div w:id="2007123272">
      <w:bodyDiv w:val="1"/>
      <w:marLeft w:val="0"/>
      <w:marRight w:val="0"/>
      <w:marTop w:val="0"/>
      <w:marBottom w:val="0"/>
      <w:divBdr>
        <w:top w:val="none" w:sz="0" w:space="0" w:color="auto"/>
        <w:left w:val="none" w:sz="0" w:space="0" w:color="auto"/>
        <w:bottom w:val="none" w:sz="0" w:space="0" w:color="auto"/>
        <w:right w:val="none" w:sz="0" w:space="0" w:color="auto"/>
      </w:divBdr>
    </w:div>
    <w:div w:id="2007123345">
      <w:bodyDiv w:val="1"/>
      <w:marLeft w:val="0"/>
      <w:marRight w:val="0"/>
      <w:marTop w:val="0"/>
      <w:marBottom w:val="0"/>
      <w:divBdr>
        <w:top w:val="none" w:sz="0" w:space="0" w:color="auto"/>
        <w:left w:val="none" w:sz="0" w:space="0" w:color="auto"/>
        <w:bottom w:val="none" w:sz="0" w:space="0" w:color="auto"/>
        <w:right w:val="none" w:sz="0" w:space="0" w:color="auto"/>
      </w:divBdr>
    </w:div>
    <w:div w:id="2007126122">
      <w:bodyDiv w:val="1"/>
      <w:marLeft w:val="0"/>
      <w:marRight w:val="0"/>
      <w:marTop w:val="0"/>
      <w:marBottom w:val="0"/>
      <w:divBdr>
        <w:top w:val="none" w:sz="0" w:space="0" w:color="auto"/>
        <w:left w:val="none" w:sz="0" w:space="0" w:color="auto"/>
        <w:bottom w:val="none" w:sz="0" w:space="0" w:color="auto"/>
        <w:right w:val="none" w:sz="0" w:space="0" w:color="auto"/>
      </w:divBdr>
    </w:div>
    <w:div w:id="2007590318">
      <w:bodyDiv w:val="1"/>
      <w:marLeft w:val="0"/>
      <w:marRight w:val="0"/>
      <w:marTop w:val="0"/>
      <w:marBottom w:val="0"/>
      <w:divBdr>
        <w:top w:val="none" w:sz="0" w:space="0" w:color="auto"/>
        <w:left w:val="none" w:sz="0" w:space="0" w:color="auto"/>
        <w:bottom w:val="none" w:sz="0" w:space="0" w:color="auto"/>
        <w:right w:val="none" w:sz="0" w:space="0" w:color="auto"/>
      </w:divBdr>
    </w:div>
    <w:div w:id="2007786919">
      <w:bodyDiv w:val="1"/>
      <w:marLeft w:val="0"/>
      <w:marRight w:val="0"/>
      <w:marTop w:val="0"/>
      <w:marBottom w:val="0"/>
      <w:divBdr>
        <w:top w:val="none" w:sz="0" w:space="0" w:color="auto"/>
        <w:left w:val="none" w:sz="0" w:space="0" w:color="auto"/>
        <w:bottom w:val="none" w:sz="0" w:space="0" w:color="auto"/>
        <w:right w:val="none" w:sz="0" w:space="0" w:color="auto"/>
      </w:divBdr>
    </w:div>
    <w:div w:id="2007828997">
      <w:bodyDiv w:val="1"/>
      <w:marLeft w:val="0"/>
      <w:marRight w:val="0"/>
      <w:marTop w:val="0"/>
      <w:marBottom w:val="0"/>
      <w:divBdr>
        <w:top w:val="none" w:sz="0" w:space="0" w:color="auto"/>
        <w:left w:val="none" w:sz="0" w:space="0" w:color="auto"/>
        <w:bottom w:val="none" w:sz="0" w:space="0" w:color="auto"/>
        <w:right w:val="none" w:sz="0" w:space="0" w:color="auto"/>
      </w:divBdr>
    </w:div>
    <w:div w:id="2008052385">
      <w:bodyDiv w:val="1"/>
      <w:marLeft w:val="0"/>
      <w:marRight w:val="0"/>
      <w:marTop w:val="0"/>
      <w:marBottom w:val="0"/>
      <w:divBdr>
        <w:top w:val="none" w:sz="0" w:space="0" w:color="auto"/>
        <w:left w:val="none" w:sz="0" w:space="0" w:color="auto"/>
        <w:bottom w:val="none" w:sz="0" w:space="0" w:color="auto"/>
        <w:right w:val="none" w:sz="0" w:space="0" w:color="auto"/>
      </w:divBdr>
    </w:div>
    <w:div w:id="2008242744">
      <w:bodyDiv w:val="1"/>
      <w:marLeft w:val="0"/>
      <w:marRight w:val="0"/>
      <w:marTop w:val="0"/>
      <w:marBottom w:val="0"/>
      <w:divBdr>
        <w:top w:val="none" w:sz="0" w:space="0" w:color="auto"/>
        <w:left w:val="none" w:sz="0" w:space="0" w:color="auto"/>
        <w:bottom w:val="none" w:sz="0" w:space="0" w:color="auto"/>
        <w:right w:val="none" w:sz="0" w:space="0" w:color="auto"/>
      </w:divBdr>
    </w:div>
    <w:div w:id="2008560075">
      <w:bodyDiv w:val="1"/>
      <w:marLeft w:val="0"/>
      <w:marRight w:val="0"/>
      <w:marTop w:val="0"/>
      <w:marBottom w:val="0"/>
      <w:divBdr>
        <w:top w:val="none" w:sz="0" w:space="0" w:color="auto"/>
        <w:left w:val="none" w:sz="0" w:space="0" w:color="auto"/>
        <w:bottom w:val="none" w:sz="0" w:space="0" w:color="auto"/>
        <w:right w:val="none" w:sz="0" w:space="0" w:color="auto"/>
      </w:divBdr>
    </w:div>
    <w:div w:id="2008744498">
      <w:bodyDiv w:val="1"/>
      <w:marLeft w:val="0"/>
      <w:marRight w:val="0"/>
      <w:marTop w:val="0"/>
      <w:marBottom w:val="0"/>
      <w:divBdr>
        <w:top w:val="none" w:sz="0" w:space="0" w:color="auto"/>
        <w:left w:val="none" w:sz="0" w:space="0" w:color="auto"/>
        <w:bottom w:val="none" w:sz="0" w:space="0" w:color="auto"/>
        <w:right w:val="none" w:sz="0" w:space="0" w:color="auto"/>
      </w:divBdr>
    </w:div>
    <w:div w:id="2009014128">
      <w:bodyDiv w:val="1"/>
      <w:marLeft w:val="0"/>
      <w:marRight w:val="0"/>
      <w:marTop w:val="0"/>
      <w:marBottom w:val="0"/>
      <w:divBdr>
        <w:top w:val="none" w:sz="0" w:space="0" w:color="auto"/>
        <w:left w:val="none" w:sz="0" w:space="0" w:color="auto"/>
        <w:bottom w:val="none" w:sz="0" w:space="0" w:color="auto"/>
        <w:right w:val="none" w:sz="0" w:space="0" w:color="auto"/>
      </w:divBdr>
    </w:div>
    <w:div w:id="2009019854">
      <w:bodyDiv w:val="1"/>
      <w:marLeft w:val="0"/>
      <w:marRight w:val="0"/>
      <w:marTop w:val="0"/>
      <w:marBottom w:val="0"/>
      <w:divBdr>
        <w:top w:val="none" w:sz="0" w:space="0" w:color="auto"/>
        <w:left w:val="none" w:sz="0" w:space="0" w:color="auto"/>
        <w:bottom w:val="none" w:sz="0" w:space="0" w:color="auto"/>
        <w:right w:val="none" w:sz="0" w:space="0" w:color="auto"/>
      </w:divBdr>
    </w:div>
    <w:div w:id="2009163936">
      <w:bodyDiv w:val="1"/>
      <w:marLeft w:val="0"/>
      <w:marRight w:val="0"/>
      <w:marTop w:val="0"/>
      <w:marBottom w:val="0"/>
      <w:divBdr>
        <w:top w:val="none" w:sz="0" w:space="0" w:color="auto"/>
        <w:left w:val="none" w:sz="0" w:space="0" w:color="auto"/>
        <w:bottom w:val="none" w:sz="0" w:space="0" w:color="auto"/>
        <w:right w:val="none" w:sz="0" w:space="0" w:color="auto"/>
      </w:divBdr>
    </w:div>
    <w:div w:id="2009626163">
      <w:bodyDiv w:val="1"/>
      <w:marLeft w:val="0"/>
      <w:marRight w:val="0"/>
      <w:marTop w:val="0"/>
      <w:marBottom w:val="0"/>
      <w:divBdr>
        <w:top w:val="none" w:sz="0" w:space="0" w:color="auto"/>
        <w:left w:val="none" w:sz="0" w:space="0" w:color="auto"/>
        <w:bottom w:val="none" w:sz="0" w:space="0" w:color="auto"/>
        <w:right w:val="none" w:sz="0" w:space="0" w:color="auto"/>
      </w:divBdr>
    </w:div>
    <w:div w:id="2010064193">
      <w:bodyDiv w:val="1"/>
      <w:marLeft w:val="0"/>
      <w:marRight w:val="0"/>
      <w:marTop w:val="0"/>
      <w:marBottom w:val="0"/>
      <w:divBdr>
        <w:top w:val="none" w:sz="0" w:space="0" w:color="auto"/>
        <w:left w:val="none" w:sz="0" w:space="0" w:color="auto"/>
        <w:bottom w:val="none" w:sz="0" w:space="0" w:color="auto"/>
        <w:right w:val="none" w:sz="0" w:space="0" w:color="auto"/>
      </w:divBdr>
    </w:div>
    <w:div w:id="2010210976">
      <w:bodyDiv w:val="1"/>
      <w:marLeft w:val="0"/>
      <w:marRight w:val="0"/>
      <w:marTop w:val="0"/>
      <w:marBottom w:val="0"/>
      <w:divBdr>
        <w:top w:val="none" w:sz="0" w:space="0" w:color="auto"/>
        <w:left w:val="none" w:sz="0" w:space="0" w:color="auto"/>
        <w:bottom w:val="none" w:sz="0" w:space="0" w:color="auto"/>
        <w:right w:val="none" w:sz="0" w:space="0" w:color="auto"/>
      </w:divBdr>
    </w:div>
    <w:div w:id="2010597907">
      <w:bodyDiv w:val="1"/>
      <w:marLeft w:val="0"/>
      <w:marRight w:val="0"/>
      <w:marTop w:val="0"/>
      <w:marBottom w:val="0"/>
      <w:divBdr>
        <w:top w:val="none" w:sz="0" w:space="0" w:color="auto"/>
        <w:left w:val="none" w:sz="0" w:space="0" w:color="auto"/>
        <w:bottom w:val="none" w:sz="0" w:space="0" w:color="auto"/>
        <w:right w:val="none" w:sz="0" w:space="0" w:color="auto"/>
      </w:divBdr>
    </w:div>
    <w:div w:id="2011174257">
      <w:bodyDiv w:val="1"/>
      <w:marLeft w:val="0"/>
      <w:marRight w:val="0"/>
      <w:marTop w:val="0"/>
      <w:marBottom w:val="0"/>
      <w:divBdr>
        <w:top w:val="none" w:sz="0" w:space="0" w:color="auto"/>
        <w:left w:val="none" w:sz="0" w:space="0" w:color="auto"/>
        <w:bottom w:val="none" w:sz="0" w:space="0" w:color="auto"/>
        <w:right w:val="none" w:sz="0" w:space="0" w:color="auto"/>
      </w:divBdr>
    </w:div>
    <w:div w:id="2011516678">
      <w:bodyDiv w:val="1"/>
      <w:marLeft w:val="0"/>
      <w:marRight w:val="0"/>
      <w:marTop w:val="0"/>
      <w:marBottom w:val="0"/>
      <w:divBdr>
        <w:top w:val="none" w:sz="0" w:space="0" w:color="auto"/>
        <w:left w:val="none" w:sz="0" w:space="0" w:color="auto"/>
        <w:bottom w:val="none" w:sz="0" w:space="0" w:color="auto"/>
        <w:right w:val="none" w:sz="0" w:space="0" w:color="auto"/>
      </w:divBdr>
    </w:div>
    <w:div w:id="2011711042">
      <w:bodyDiv w:val="1"/>
      <w:marLeft w:val="0"/>
      <w:marRight w:val="0"/>
      <w:marTop w:val="0"/>
      <w:marBottom w:val="0"/>
      <w:divBdr>
        <w:top w:val="none" w:sz="0" w:space="0" w:color="auto"/>
        <w:left w:val="none" w:sz="0" w:space="0" w:color="auto"/>
        <w:bottom w:val="none" w:sz="0" w:space="0" w:color="auto"/>
        <w:right w:val="none" w:sz="0" w:space="0" w:color="auto"/>
      </w:divBdr>
    </w:div>
    <w:div w:id="2011713033">
      <w:bodyDiv w:val="1"/>
      <w:marLeft w:val="0"/>
      <w:marRight w:val="0"/>
      <w:marTop w:val="0"/>
      <w:marBottom w:val="0"/>
      <w:divBdr>
        <w:top w:val="none" w:sz="0" w:space="0" w:color="auto"/>
        <w:left w:val="none" w:sz="0" w:space="0" w:color="auto"/>
        <w:bottom w:val="none" w:sz="0" w:space="0" w:color="auto"/>
        <w:right w:val="none" w:sz="0" w:space="0" w:color="auto"/>
      </w:divBdr>
    </w:div>
    <w:div w:id="2011787940">
      <w:bodyDiv w:val="1"/>
      <w:marLeft w:val="0"/>
      <w:marRight w:val="0"/>
      <w:marTop w:val="0"/>
      <w:marBottom w:val="0"/>
      <w:divBdr>
        <w:top w:val="none" w:sz="0" w:space="0" w:color="auto"/>
        <w:left w:val="none" w:sz="0" w:space="0" w:color="auto"/>
        <w:bottom w:val="none" w:sz="0" w:space="0" w:color="auto"/>
        <w:right w:val="none" w:sz="0" w:space="0" w:color="auto"/>
      </w:divBdr>
    </w:div>
    <w:div w:id="2012946219">
      <w:bodyDiv w:val="1"/>
      <w:marLeft w:val="0"/>
      <w:marRight w:val="0"/>
      <w:marTop w:val="0"/>
      <w:marBottom w:val="0"/>
      <w:divBdr>
        <w:top w:val="none" w:sz="0" w:space="0" w:color="auto"/>
        <w:left w:val="none" w:sz="0" w:space="0" w:color="auto"/>
        <w:bottom w:val="none" w:sz="0" w:space="0" w:color="auto"/>
        <w:right w:val="none" w:sz="0" w:space="0" w:color="auto"/>
      </w:divBdr>
    </w:div>
    <w:div w:id="2013022664">
      <w:bodyDiv w:val="1"/>
      <w:marLeft w:val="0"/>
      <w:marRight w:val="0"/>
      <w:marTop w:val="0"/>
      <w:marBottom w:val="0"/>
      <w:divBdr>
        <w:top w:val="none" w:sz="0" w:space="0" w:color="auto"/>
        <w:left w:val="none" w:sz="0" w:space="0" w:color="auto"/>
        <w:bottom w:val="none" w:sz="0" w:space="0" w:color="auto"/>
        <w:right w:val="none" w:sz="0" w:space="0" w:color="auto"/>
      </w:divBdr>
    </w:div>
    <w:div w:id="2013599934">
      <w:bodyDiv w:val="1"/>
      <w:marLeft w:val="0"/>
      <w:marRight w:val="0"/>
      <w:marTop w:val="0"/>
      <w:marBottom w:val="0"/>
      <w:divBdr>
        <w:top w:val="none" w:sz="0" w:space="0" w:color="auto"/>
        <w:left w:val="none" w:sz="0" w:space="0" w:color="auto"/>
        <w:bottom w:val="none" w:sz="0" w:space="0" w:color="auto"/>
        <w:right w:val="none" w:sz="0" w:space="0" w:color="auto"/>
      </w:divBdr>
    </w:div>
    <w:div w:id="2014062204">
      <w:bodyDiv w:val="1"/>
      <w:marLeft w:val="0"/>
      <w:marRight w:val="0"/>
      <w:marTop w:val="0"/>
      <w:marBottom w:val="0"/>
      <w:divBdr>
        <w:top w:val="none" w:sz="0" w:space="0" w:color="auto"/>
        <w:left w:val="none" w:sz="0" w:space="0" w:color="auto"/>
        <w:bottom w:val="none" w:sz="0" w:space="0" w:color="auto"/>
        <w:right w:val="none" w:sz="0" w:space="0" w:color="auto"/>
      </w:divBdr>
    </w:div>
    <w:div w:id="2014529529">
      <w:bodyDiv w:val="1"/>
      <w:marLeft w:val="0"/>
      <w:marRight w:val="0"/>
      <w:marTop w:val="0"/>
      <w:marBottom w:val="0"/>
      <w:divBdr>
        <w:top w:val="none" w:sz="0" w:space="0" w:color="auto"/>
        <w:left w:val="none" w:sz="0" w:space="0" w:color="auto"/>
        <w:bottom w:val="none" w:sz="0" w:space="0" w:color="auto"/>
        <w:right w:val="none" w:sz="0" w:space="0" w:color="auto"/>
      </w:divBdr>
    </w:div>
    <w:div w:id="2015067350">
      <w:bodyDiv w:val="1"/>
      <w:marLeft w:val="0"/>
      <w:marRight w:val="0"/>
      <w:marTop w:val="0"/>
      <w:marBottom w:val="0"/>
      <w:divBdr>
        <w:top w:val="none" w:sz="0" w:space="0" w:color="auto"/>
        <w:left w:val="none" w:sz="0" w:space="0" w:color="auto"/>
        <w:bottom w:val="none" w:sz="0" w:space="0" w:color="auto"/>
        <w:right w:val="none" w:sz="0" w:space="0" w:color="auto"/>
      </w:divBdr>
    </w:div>
    <w:div w:id="2015107586">
      <w:bodyDiv w:val="1"/>
      <w:marLeft w:val="0"/>
      <w:marRight w:val="0"/>
      <w:marTop w:val="0"/>
      <w:marBottom w:val="0"/>
      <w:divBdr>
        <w:top w:val="none" w:sz="0" w:space="0" w:color="auto"/>
        <w:left w:val="none" w:sz="0" w:space="0" w:color="auto"/>
        <w:bottom w:val="none" w:sz="0" w:space="0" w:color="auto"/>
        <w:right w:val="none" w:sz="0" w:space="0" w:color="auto"/>
      </w:divBdr>
    </w:div>
    <w:div w:id="2015178649">
      <w:bodyDiv w:val="1"/>
      <w:marLeft w:val="0"/>
      <w:marRight w:val="0"/>
      <w:marTop w:val="0"/>
      <w:marBottom w:val="0"/>
      <w:divBdr>
        <w:top w:val="none" w:sz="0" w:space="0" w:color="auto"/>
        <w:left w:val="none" w:sz="0" w:space="0" w:color="auto"/>
        <w:bottom w:val="none" w:sz="0" w:space="0" w:color="auto"/>
        <w:right w:val="none" w:sz="0" w:space="0" w:color="auto"/>
      </w:divBdr>
    </w:div>
    <w:div w:id="2015184307">
      <w:bodyDiv w:val="1"/>
      <w:marLeft w:val="0"/>
      <w:marRight w:val="0"/>
      <w:marTop w:val="0"/>
      <w:marBottom w:val="0"/>
      <w:divBdr>
        <w:top w:val="none" w:sz="0" w:space="0" w:color="auto"/>
        <w:left w:val="none" w:sz="0" w:space="0" w:color="auto"/>
        <w:bottom w:val="none" w:sz="0" w:space="0" w:color="auto"/>
        <w:right w:val="none" w:sz="0" w:space="0" w:color="auto"/>
      </w:divBdr>
    </w:div>
    <w:div w:id="2015568903">
      <w:bodyDiv w:val="1"/>
      <w:marLeft w:val="0"/>
      <w:marRight w:val="0"/>
      <w:marTop w:val="0"/>
      <w:marBottom w:val="0"/>
      <w:divBdr>
        <w:top w:val="none" w:sz="0" w:space="0" w:color="auto"/>
        <w:left w:val="none" w:sz="0" w:space="0" w:color="auto"/>
        <w:bottom w:val="none" w:sz="0" w:space="0" w:color="auto"/>
        <w:right w:val="none" w:sz="0" w:space="0" w:color="auto"/>
      </w:divBdr>
    </w:div>
    <w:div w:id="2017030969">
      <w:bodyDiv w:val="1"/>
      <w:marLeft w:val="0"/>
      <w:marRight w:val="0"/>
      <w:marTop w:val="0"/>
      <w:marBottom w:val="0"/>
      <w:divBdr>
        <w:top w:val="none" w:sz="0" w:space="0" w:color="auto"/>
        <w:left w:val="none" w:sz="0" w:space="0" w:color="auto"/>
        <w:bottom w:val="none" w:sz="0" w:space="0" w:color="auto"/>
        <w:right w:val="none" w:sz="0" w:space="0" w:color="auto"/>
      </w:divBdr>
    </w:div>
    <w:div w:id="2017077646">
      <w:bodyDiv w:val="1"/>
      <w:marLeft w:val="0"/>
      <w:marRight w:val="0"/>
      <w:marTop w:val="0"/>
      <w:marBottom w:val="0"/>
      <w:divBdr>
        <w:top w:val="none" w:sz="0" w:space="0" w:color="auto"/>
        <w:left w:val="none" w:sz="0" w:space="0" w:color="auto"/>
        <w:bottom w:val="none" w:sz="0" w:space="0" w:color="auto"/>
        <w:right w:val="none" w:sz="0" w:space="0" w:color="auto"/>
      </w:divBdr>
    </w:div>
    <w:div w:id="2017341606">
      <w:bodyDiv w:val="1"/>
      <w:marLeft w:val="0"/>
      <w:marRight w:val="0"/>
      <w:marTop w:val="0"/>
      <w:marBottom w:val="0"/>
      <w:divBdr>
        <w:top w:val="none" w:sz="0" w:space="0" w:color="auto"/>
        <w:left w:val="none" w:sz="0" w:space="0" w:color="auto"/>
        <w:bottom w:val="none" w:sz="0" w:space="0" w:color="auto"/>
        <w:right w:val="none" w:sz="0" w:space="0" w:color="auto"/>
      </w:divBdr>
    </w:div>
    <w:div w:id="2017344550">
      <w:bodyDiv w:val="1"/>
      <w:marLeft w:val="0"/>
      <w:marRight w:val="0"/>
      <w:marTop w:val="0"/>
      <w:marBottom w:val="0"/>
      <w:divBdr>
        <w:top w:val="none" w:sz="0" w:space="0" w:color="auto"/>
        <w:left w:val="none" w:sz="0" w:space="0" w:color="auto"/>
        <w:bottom w:val="none" w:sz="0" w:space="0" w:color="auto"/>
        <w:right w:val="none" w:sz="0" w:space="0" w:color="auto"/>
      </w:divBdr>
    </w:div>
    <w:div w:id="2017463056">
      <w:bodyDiv w:val="1"/>
      <w:marLeft w:val="0"/>
      <w:marRight w:val="0"/>
      <w:marTop w:val="0"/>
      <w:marBottom w:val="0"/>
      <w:divBdr>
        <w:top w:val="none" w:sz="0" w:space="0" w:color="auto"/>
        <w:left w:val="none" w:sz="0" w:space="0" w:color="auto"/>
        <w:bottom w:val="none" w:sz="0" w:space="0" w:color="auto"/>
        <w:right w:val="none" w:sz="0" w:space="0" w:color="auto"/>
      </w:divBdr>
      <w:divsChild>
        <w:div w:id="1499029841">
          <w:marLeft w:val="480"/>
          <w:marRight w:val="0"/>
          <w:marTop w:val="0"/>
          <w:marBottom w:val="0"/>
          <w:divBdr>
            <w:top w:val="none" w:sz="0" w:space="0" w:color="auto"/>
            <w:left w:val="none" w:sz="0" w:space="0" w:color="auto"/>
            <w:bottom w:val="none" w:sz="0" w:space="0" w:color="auto"/>
            <w:right w:val="none" w:sz="0" w:space="0" w:color="auto"/>
          </w:divBdr>
        </w:div>
        <w:div w:id="260380702">
          <w:marLeft w:val="480"/>
          <w:marRight w:val="0"/>
          <w:marTop w:val="0"/>
          <w:marBottom w:val="0"/>
          <w:divBdr>
            <w:top w:val="none" w:sz="0" w:space="0" w:color="auto"/>
            <w:left w:val="none" w:sz="0" w:space="0" w:color="auto"/>
            <w:bottom w:val="none" w:sz="0" w:space="0" w:color="auto"/>
            <w:right w:val="none" w:sz="0" w:space="0" w:color="auto"/>
          </w:divBdr>
        </w:div>
        <w:div w:id="1154374963">
          <w:marLeft w:val="480"/>
          <w:marRight w:val="0"/>
          <w:marTop w:val="0"/>
          <w:marBottom w:val="0"/>
          <w:divBdr>
            <w:top w:val="none" w:sz="0" w:space="0" w:color="auto"/>
            <w:left w:val="none" w:sz="0" w:space="0" w:color="auto"/>
            <w:bottom w:val="none" w:sz="0" w:space="0" w:color="auto"/>
            <w:right w:val="none" w:sz="0" w:space="0" w:color="auto"/>
          </w:divBdr>
        </w:div>
        <w:div w:id="519393049">
          <w:marLeft w:val="480"/>
          <w:marRight w:val="0"/>
          <w:marTop w:val="0"/>
          <w:marBottom w:val="0"/>
          <w:divBdr>
            <w:top w:val="none" w:sz="0" w:space="0" w:color="auto"/>
            <w:left w:val="none" w:sz="0" w:space="0" w:color="auto"/>
            <w:bottom w:val="none" w:sz="0" w:space="0" w:color="auto"/>
            <w:right w:val="none" w:sz="0" w:space="0" w:color="auto"/>
          </w:divBdr>
        </w:div>
        <w:div w:id="364448642">
          <w:marLeft w:val="480"/>
          <w:marRight w:val="0"/>
          <w:marTop w:val="0"/>
          <w:marBottom w:val="0"/>
          <w:divBdr>
            <w:top w:val="none" w:sz="0" w:space="0" w:color="auto"/>
            <w:left w:val="none" w:sz="0" w:space="0" w:color="auto"/>
            <w:bottom w:val="none" w:sz="0" w:space="0" w:color="auto"/>
            <w:right w:val="none" w:sz="0" w:space="0" w:color="auto"/>
          </w:divBdr>
        </w:div>
        <w:div w:id="210964752">
          <w:marLeft w:val="480"/>
          <w:marRight w:val="0"/>
          <w:marTop w:val="0"/>
          <w:marBottom w:val="0"/>
          <w:divBdr>
            <w:top w:val="none" w:sz="0" w:space="0" w:color="auto"/>
            <w:left w:val="none" w:sz="0" w:space="0" w:color="auto"/>
            <w:bottom w:val="none" w:sz="0" w:space="0" w:color="auto"/>
            <w:right w:val="none" w:sz="0" w:space="0" w:color="auto"/>
          </w:divBdr>
        </w:div>
        <w:div w:id="555898994">
          <w:marLeft w:val="480"/>
          <w:marRight w:val="0"/>
          <w:marTop w:val="0"/>
          <w:marBottom w:val="0"/>
          <w:divBdr>
            <w:top w:val="none" w:sz="0" w:space="0" w:color="auto"/>
            <w:left w:val="none" w:sz="0" w:space="0" w:color="auto"/>
            <w:bottom w:val="none" w:sz="0" w:space="0" w:color="auto"/>
            <w:right w:val="none" w:sz="0" w:space="0" w:color="auto"/>
          </w:divBdr>
        </w:div>
        <w:div w:id="649943286">
          <w:marLeft w:val="480"/>
          <w:marRight w:val="0"/>
          <w:marTop w:val="0"/>
          <w:marBottom w:val="0"/>
          <w:divBdr>
            <w:top w:val="none" w:sz="0" w:space="0" w:color="auto"/>
            <w:left w:val="none" w:sz="0" w:space="0" w:color="auto"/>
            <w:bottom w:val="none" w:sz="0" w:space="0" w:color="auto"/>
            <w:right w:val="none" w:sz="0" w:space="0" w:color="auto"/>
          </w:divBdr>
        </w:div>
        <w:div w:id="1925796902">
          <w:marLeft w:val="480"/>
          <w:marRight w:val="0"/>
          <w:marTop w:val="0"/>
          <w:marBottom w:val="0"/>
          <w:divBdr>
            <w:top w:val="none" w:sz="0" w:space="0" w:color="auto"/>
            <w:left w:val="none" w:sz="0" w:space="0" w:color="auto"/>
            <w:bottom w:val="none" w:sz="0" w:space="0" w:color="auto"/>
            <w:right w:val="none" w:sz="0" w:space="0" w:color="auto"/>
          </w:divBdr>
        </w:div>
        <w:div w:id="1434714495">
          <w:marLeft w:val="480"/>
          <w:marRight w:val="0"/>
          <w:marTop w:val="0"/>
          <w:marBottom w:val="0"/>
          <w:divBdr>
            <w:top w:val="none" w:sz="0" w:space="0" w:color="auto"/>
            <w:left w:val="none" w:sz="0" w:space="0" w:color="auto"/>
            <w:bottom w:val="none" w:sz="0" w:space="0" w:color="auto"/>
            <w:right w:val="none" w:sz="0" w:space="0" w:color="auto"/>
          </w:divBdr>
        </w:div>
        <w:div w:id="2140150568">
          <w:marLeft w:val="480"/>
          <w:marRight w:val="0"/>
          <w:marTop w:val="0"/>
          <w:marBottom w:val="0"/>
          <w:divBdr>
            <w:top w:val="none" w:sz="0" w:space="0" w:color="auto"/>
            <w:left w:val="none" w:sz="0" w:space="0" w:color="auto"/>
            <w:bottom w:val="none" w:sz="0" w:space="0" w:color="auto"/>
            <w:right w:val="none" w:sz="0" w:space="0" w:color="auto"/>
          </w:divBdr>
        </w:div>
        <w:div w:id="1430929932">
          <w:marLeft w:val="480"/>
          <w:marRight w:val="0"/>
          <w:marTop w:val="0"/>
          <w:marBottom w:val="0"/>
          <w:divBdr>
            <w:top w:val="none" w:sz="0" w:space="0" w:color="auto"/>
            <w:left w:val="none" w:sz="0" w:space="0" w:color="auto"/>
            <w:bottom w:val="none" w:sz="0" w:space="0" w:color="auto"/>
            <w:right w:val="none" w:sz="0" w:space="0" w:color="auto"/>
          </w:divBdr>
        </w:div>
        <w:div w:id="1430928218">
          <w:marLeft w:val="480"/>
          <w:marRight w:val="0"/>
          <w:marTop w:val="0"/>
          <w:marBottom w:val="0"/>
          <w:divBdr>
            <w:top w:val="none" w:sz="0" w:space="0" w:color="auto"/>
            <w:left w:val="none" w:sz="0" w:space="0" w:color="auto"/>
            <w:bottom w:val="none" w:sz="0" w:space="0" w:color="auto"/>
            <w:right w:val="none" w:sz="0" w:space="0" w:color="auto"/>
          </w:divBdr>
        </w:div>
        <w:div w:id="2136950070">
          <w:marLeft w:val="480"/>
          <w:marRight w:val="0"/>
          <w:marTop w:val="0"/>
          <w:marBottom w:val="0"/>
          <w:divBdr>
            <w:top w:val="none" w:sz="0" w:space="0" w:color="auto"/>
            <w:left w:val="none" w:sz="0" w:space="0" w:color="auto"/>
            <w:bottom w:val="none" w:sz="0" w:space="0" w:color="auto"/>
            <w:right w:val="none" w:sz="0" w:space="0" w:color="auto"/>
          </w:divBdr>
        </w:div>
        <w:div w:id="1092504909">
          <w:marLeft w:val="480"/>
          <w:marRight w:val="0"/>
          <w:marTop w:val="0"/>
          <w:marBottom w:val="0"/>
          <w:divBdr>
            <w:top w:val="none" w:sz="0" w:space="0" w:color="auto"/>
            <w:left w:val="none" w:sz="0" w:space="0" w:color="auto"/>
            <w:bottom w:val="none" w:sz="0" w:space="0" w:color="auto"/>
            <w:right w:val="none" w:sz="0" w:space="0" w:color="auto"/>
          </w:divBdr>
        </w:div>
        <w:div w:id="620890577">
          <w:marLeft w:val="480"/>
          <w:marRight w:val="0"/>
          <w:marTop w:val="0"/>
          <w:marBottom w:val="0"/>
          <w:divBdr>
            <w:top w:val="none" w:sz="0" w:space="0" w:color="auto"/>
            <w:left w:val="none" w:sz="0" w:space="0" w:color="auto"/>
            <w:bottom w:val="none" w:sz="0" w:space="0" w:color="auto"/>
            <w:right w:val="none" w:sz="0" w:space="0" w:color="auto"/>
          </w:divBdr>
        </w:div>
        <w:div w:id="566190231">
          <w:marLeft w:val="480"/>
          <w:marRight w:val="0"/>
          <w:marTop w:val="0"/>
          <w:marBottom w:val="0"/>
          <w:divBdr>
            <w:top w:val="none" w:sz="0" w:space="0" w:color="auto"/>
            <w:left w:val="none" w:sz="0" w:space="0" w:color="auto"/>
            <w:bottom w:val="none" w:sz="0" w:space="0" w:color="auto"/>
            <w:right w:val="none" w:sz="0" w:space="0" w:color="auto"/>
          </w:divBdr>
        </w:div>
        <w:div w:id="643193841">
          <w:marLeft w:val="480"/>
          <w:marRight w:val="0"/>
          <w:marTop w:val="0"/>
          <w:marBottom w:val="0"/>
          <w:divBdr>
            <w:top w:val="none" w:sz="0" w:space="0" w:color="auto"/>
            <w:left w:val="none" w:sz="0" w:space="0" w:color="auto"/>
            <w:bottom w:val="none" w:sz="0" w:space="0" w:color="auto"/>
            <w:right w:val="none" w:sz="0" w:space="0" w:color="auto"/>
          </w:divBdr>
        </w:div>
        <w:div w:id="1362975461">
          <w:marLeft w:val="480"/>
          <w:marRight w:val="0"/>
          <w:marTop w:val="0"/>
          <w:marBottom w:val="0"/>
          <w:divBdr>
            <w:top w:val="none" w:sz="0" w:space="0" w:color="auto"/>
            <w:left w:val="none" w:sz="0" w:space="0" w:color="auto"/>
            <w:bottom w:val="none" w:sz="0" w:space="0" w:color="auto"/>
            <w:right w:val="none" w:sz="0" w:space="0" w:color="auto"/>
          </w:divBdr>
        </w:div>
        <w:div w:id="495876846">
          <w:marLeft w:val="480"/>
          <w:marRight w:val="0"/>
          <w:marTop w:val="0"/>
          <w:marBottom w:val="0"/>
          <w:divBdr>
            <w:top w:val="none" w:sz="0" w:space="0" w:color="auto"/>
            <w:left w:val="none" w:sz="0" w:space="0" w:color="auto"/>
            <w:bottom w:val="none" w:sz="0" w:space="0" w:color="auto"/>
            <w:right w:val="none" w:sz="0" w:space="0" w:color="auto"/>
          </w:divBdr>
        </w:div>
        <w:div w:id="1005783669">
          <w:marLeft w:val="480"/>
          <w:marRight w:val="0"/>
          <w:marTop w:val="0"/>
          <w:marBottom w:val="0"/>
          <w:divBdr>
            <w:top w:val="none" w:sz="0" w:space="0" w:color="auto"/>
            <w:left w:val="none" w:sz="0" w:space="0" w:color="auto"/>
            <w:bottom w:val="none" w:sz="0" w:space="0" w:color="auto"/>
            <w:right w:val="none" w:sz="0" w:space="0" w:color="auto"/>
          </w:divBdr>
        </w:div>
        <w:div w:id="866528937">
          <w:marLeft w:val="480"/>
          <w:marRight w:val="0"/>
          <w:marTop w:val="0"/>
          <w:marBottom w:val="0"/>
          <w:divBdr>
            <w:top w:val="none" w:sz="0" w:space="0" w:color="auto"/>
            <w:left w:val="none" w:sz="0" w:space="0" w:color="auto"/>
            <w:bottom w:val="none" w:sz="0" w:space="0" w:color="auto"/>
            <w:right w:val="none" w:sz="0" w:space="0" w:color="auto"/>
          </w:divBdr>
        </w:div>
        <w:div w:id="422923426">
          <w:marLeft w:val="480"/>
          <w:marRight w:val="0"/>
          <w:marTop w:val="0"/>
          <w:marBottom w:val="0"/>
          <w:divBdr>
            <w:top w:val="none" w:sz="0" w:space="0" w:color="auto"/>
            <w:left w:val="none" w:sz="0" w:space="0" w:color="auto"/>
            <w:bottom w:val="none" w:sz="0" w:space="0" w:color="auto"/>
            <w:right w:val="none" w:sz="0" w:space="0" w:color="auto"/>
          </w:divBdr>
        </w:div>
        <w:div w:id="110902317">
          <w:marLeft w:val="480"/>
          <w:marRight w:val="0"/>
          <w:marTop w:val="0"/>
          <w:marBottom w:val="0"/>
          <w:divBdr>
            <w:top w:val="none" w:sz="0" w:space="0" w:color="auto"/>
            <w:left w:val="none" w:sz="0" w:space="0" w:color="auto"/>
            <w:bottom w:val="none" w:sz="0" w:space="0" w:color="auto"/>
            <w:right w:val="none" w:sz="0" w:space="0" w:color="auto"/>
          </w:divBdr>
        </w:div>
        <w:div w:id="733041326">
          <w:marLeft w:val="480"/>
          <w:marRight w:val="0"/>
          <w:marTop w:val="0"/>
          <w:marBottom w:val="0"/>
          <w:divBdr>
            <w:top w:val="none" w:sz="0" w:space="0" w:color="auto"/>
            <w:left w:val="none" w:sz="0" w:space="0" w:color="auto"/>
            <w:bottom w:val="none" w:sz="0" w:space="0" w:color="auto"/>
            <w:right w:val="none" w:sz="0" w:space="0" w:color="auto"/>
          </w:divBdr>
        </w:div>
        <w:div w:id="246502271">
          <w:marLeft w:val="480"/>
          <w:marRight w:val="0"/>
          <w:marTop w:val="0"/>
          <w:marBottom w:val="0"/>
          <w:divBdr>
            <w:top w:val="none" w:sz="0" w:space="0" w:color="auto"/>
            <w:left w:val="none" w:sz="0" w:space="0" w:color="auto"/>
            <w:bottom w:val="none" w:sz="0" w:space="0" w:color="auto"/>
            <w:right w:val="none" w:sz="0" w:space="0" w:color="auto"/>
          </w:divBdr>
        </w:div>
        <w:div w:id="1120076703">
          <w:marLeft w:val="480"/>
          <w:marRight w:val="0"/>
          <w:marTop w:val="0"/>
          <w:marBottom w:val="0"/>
          <w:divBdr>
            <w:top w:val="none" w:sz="0" w:space="0" w:color="auto"/>
            <w:left w:val="none" w:sz="0" w:space="0" w:color="auto"/>
            <w:bottom w:val="none" w:sz="0" w:space="0" w:color="auto"/>
            <w:right w:val="none" w:sz="0" w:space="0" w:color="auto"/>
          </w:divBdr>
        </w:div>
        <w:div w:id="1722166726">
          <w:marLeft w:val="480"/>
          <w:marRight w:val="0"/>
          <w:marTop w:val="0"/>
          <w:marBottom w:val="0"/>
          <w:divBdr>
            <w:top w:val="none" w:sz="0" w:space="0" w:color="auto"/>
            <w:left w:val="none" w:sz="0" w:space="0" w:color="auto"/>
            <w:bottom w:val="none" w:sz="0" w:space="0" w:color="auto"/>
            <w:right w:val="none" w:sz="0" w:space="0" w:color="auto"/>
          </w:divBdr>
        </w:div>
        <w:div w:id="272711756">
          <w:marLeft w:val="480"/>
          <w:marRight w:val="0"/>
          <w:marTop w:val="0"/>
          <w:marBottom w:val="0"/>
          <w:divBdr>
            <w:top w:val="none" w:sz="0" w:space="0" w:color="auto"/>
            <w:left w:val="none" w:sz="0" w:space="0" w:color="auto"/>
            <w:bottom w:val="none" w:sz="0" w:space="0" w:color="auto"/>
            <w:right w:val="none" w:sz="0" w:space="0" w:color="auto"/>
          </w:divBdr>
        </w:div>
        <w:div w:id="910776394">
          <w:marLeft w:val="480"/>
          <w:marRight w:val="0"/>
          <w:marTop w:val="0"/>
          <w:marBottom w:val="0"/>
          <w:divBdr>
            <w:top w:val="none" w:sz="0" w:space="0" w:color="auto"/>
            <w:left w:val="none" w:sz="0" w:space="0" w:color="auto"/>
            <w:bottom w:val="none" w:sz="0" w:space="0" w:color="auto"/>
            <w:right w:val="none" w:sz="0" w:space="0" w:color="auto"/>
          </w:divBdr>
        </w:div>
        <w:div w:id="812867677">
          <w:marLeft w:val="480"/>
          <w:marRight w:val="0"/>
          <w:marTop w:val="0"/>
          <w:marBottom w:val="0"/>
          <w:divBdr>
            <w:top w:val="none" w:sz="0" w:space="0" w:color="auto"/>
            <w:left w:val="none" w:sz="0" w:space="0" w:color="auto"/>
            <w:bottom w:val="none" w:sz="0" w:space="0" w:color="auto"/>
            <w:right w:val="none" w:sz="0" w:space="0" w:color="auto"/>
          </w:divBdr>
        </w:div>
        <w:div w:id="2036149017">
          <w:marLeft w:val="480"/>
          <w:marRight w:val="0"/>
          <w:marTop w:val="0"/>
          <w:marBottom w:val="0"/>
          <w:divBdr>
            <w:top w:val="none" w:sz="0" w:space="0" w:color="auto"/>
            <w:left w:val="none" w:sz="0" w:space="0" w:color="auto"/>
            <w:bottom w:val="none" w:sz="0" w:space="0" w:color="auto"/>
            <w:right w:val="none" w:sz="0" w:space="0" w:color="auto"/>
          </w:divBdr>
        </w:div>
        <w:div w:id="87430104">
          <w:marLeft w:val="480"/>
          <w:marRight w:val="0"/>
          <w:marTop w:val="0"/>
          <w:marBottom w:val="0"/>
          <w:divBdr>
            <w:top w:val="none" w:sz="0" w:space="0" w:color="auto"/>
            <w:left w:val="none" w:sz="0" w:space="0" w:color="auto"/>
            <w:bottom w:val="none" w:sz="0" w:space="0" w:color="auto"/>
            <w:right w:val="none" w:sz="0" w:space="0" w:color="auto"/>
          </w:divBdr>
        </w:div>
        <w:div w:id="1205872480">
          <w:marLeft w:val="480"/>
          <w:marRight w:val="0"/>
          <w:marTop w:val="0"/>
          <w:marBottom w:val="0"/>
          <w:divBdr>
            <w:top w:val="none" w:sz="0" w:space="0" w:color="auto"/>
            <w:left w:val="none" w:sz="0" w:space="0" w:color="auto"/>
            <w:bottom w:val="none" w:sz="0" w:space="0" w:color="auto"/>
            <w:right w:val="none" w:sz="0" w:space="0" w:color="auto"/>
          </w:divBdr>
        </w:div>
        <w:div w:id="532158858">
          <w:marLeft w:val="480"/>
          <w:marRight w:val="0"/>
          <w:marTop w:val="0"/>
          <w:marBottom w:val="0"/>
          <w:divBdr>
            <w:top w:val="none" w:sz="0" w:space="0" w:color="auto"/>
            <w:left w:val="none" w:sz="0" w:space="0" w:color="auto"/>
            <w:bottom w:val="none" w:sz="0" w:space="0" w:color="auto"/>
            <w:right w:val="none" w:sz="0" w:space="0" w:color="auto"/>
          </w:divBdr>
        </w:div>
        <w:div w:id="1390348850">
          <w:marLeft w:val="480"/>
          <w:marRight w:val="0"/>
          <w:marTop w:val="0"/>
          <w:marBottom w:val="0"/>
          <w:divBdr>
            <w:top w:val="none" w:sz="0" w:space="0" w:color="auto"/>
            <w:left w:val="none" w:sz="0" w:space="0" w:color="auto"/>
            <w:bottom w:val="none" w:sz="0" w:space="0" w:color="auto"/>
            <w:right w:val="none" w:sz="0" w:space="0" w:color="auto"/>
          </w:divBdr>
        </w:div>
        <w:div w:id="980496302">
          <w:marLeft w:val="480"/>
          <w:marRight w:val="0"/>
          <w:marTop w:val="0"/>
          <w:marBottom w:val="0"/>
          <w:divBdr>
            <w:top w:val="none" w:sz="0" w:space="0" w:color="auto"/>
            <w:left w:val="none" w:sz="0" w:space="0" w:color="auto"/>
            <w:bottom w:val="none" w:sz="0" w:space="0" w:color="auto"/>
            <w:right w:val="none" w:sz="0" w:space="0" w:color="auto"/>
          </w:divBdr>
        </w:div>
        <w:div w:id="920530508">
          <w:marLeft w:val="480"/>
          <w:marRight w:val="0"/>
          <w:marTop w:val="0"/>
          <w:marBottom w:val="0"/>
          <w:divBdr>
            <w:top w:val="none" w:sz="0" w:space="0" w:color="auto"/>
            <w:left w:val="none" w:sz="0" w:space="0" w:color="auto"/>
            <w:bottom w:val="none" w:sz="0" w:space="0" w:color="auto"/>
            <w:right w:val="none" w:sz="0" w:space="0" w:color="auto"/>
          </w:divBdr>
        </w:div>
        <w:div w:id="1076510158">
          <w:marLeft w:val="480"/>
          <w:marRight w:val="0"/>
          <w:marTop w:val="0"/>
          <w:marBottom w:val="0"/>
          <w:divBdr>
            <w:top w:val="none" w:sz="0" w:space="0" w:color="auto"/>
            <w:left w:val="none" w:sz="0" w:space="0" w:color="auto"/>
            <w:bottom w:val="none" w:sz="0" w:space="0" w:color="auto"/>
            <w:right w:val="none" w:sz="0" w:space="0" w:color="auto"/>
          </w:divBdr>
        </w:div>
        <w:div w:id="745880123">
          <w:marLeft w:val="480"/>
          <w:marRight w:val="0"/>
          <w:marTop w:val="0"/>
          <w:marBottom w:val="0"/>
          <w:divBdr>
            <w:top w:val="none" w:sz="0" w:space="0" w:color="auto"/>
            <w:left w:val="none" w:sz="0" w:space="0" w:color="auto"/>
            <w:bottom w:val="none" w:sz="0" w:space="0" w:color="auto"/>
            <w:right w:val="none" w:sz="0" w:space="0" w:color="auto"/>
          </w:divBdr>
        </w:div>
        <w:div w:id="219483641">
          <w:marLeft w:val="480"/>
          <w:marRight w:val="0"/>
          <w:marTop w:val="0"/>
          <w:marBottom w:val="0"/>
          <w:divBdr>
            <w:top w:val="none" w:sz="0" w:space="0" w:color="auto"/>
            <w:left w:val="none" w:sz="0" w:space="0" w:color="auto"/>
            <w:bottom w:val="none" w:sz="0" w:space="0" w:color="auto"/>
            <w:right w:val="none" w:sz="0" w:space="0" w:color="auto"/>
          </w:divBdr>
        </w:div>
        <w:div w:id="634486747">
          <w:marLeft w:val="480"/>
          <w:marRight w:val="0"/>
          <w:marTop w:val="0"/>
          <w:marBottom w:val="0"/>
          <w:divBdr>
            <w:top w:val="none" w:sz="0" w:space="0" w:color="auto"/>
            <w:left w:val="none" w:sz="0" w:space="0" w:color="auto"/>
            <w:bottom w:val="none" w:sz="0" w:space="0" w:color="auto"/>
            <w:right w:val="none" w:sz="0" w:space="0" w:color="auto"/>
          </w:divBdr>
        </w:div>
        <w:div w:id="828254914">
          <w:marLeft w:val="480"/>
          <w:marRight w:val="0"/>
          <w:marTop w:val="0"/>
          <w:marBottom w:val="0"/>
          <w:divBdr>
            <w:top w:val="none" w:sz="0" w:space="0" w:color="auto"/>
            <w:left w:val="none" w:sz="0" w:space="0" w:color="auto"/>
            <w:bottom w:val="none" w:sz="0" w:space="0" w:color="auto"/>
            <w:right w:val="none" w:sz="0" w:space="0" w:color="auto"/>
          </w:divBdr>
        </w:div>
        <w:div w:id="2068533341">
          <w:marLeft w:val="480"/>
          <w:marRight w:val="0"/>
          <w:marTop w:val="0"/>
          <w:marBottom w:val="0"/>
          <w:divBdr>
            <w:top w:val="none" w:sz="0" w:space="0" w:color="auto"/>
            <w:left w:val="none" w:sz="0" w:space="0" w:color="auto"/>
            <w:bottom w:val="none" w:sz="0" w:space="0" w:color="auto"/>
            <w:right w:val="none" w:sz="0" w:space="0" w:color="auto"/>
          </w:divBdr>
        </w:div>
        <w:div w:id="773672979">
          <w:marLeft w:val="480"/>
          <w:marRight w:val="0"/>
          <w:marTop w:val="0"/>
          <w:marBottom w:val="0"/>
          <w:divBdr>
            <w:top w:val="none" w:sz="0" w:space="0" w:color="auto"/>
            <w:left w:val="none" w:sz="0" w:space="0" w:color="auto"/>
            <w:bottom w:val="none" w:sz="0" w:space="0" w:color="auto"/>
            <w:right w:val="none" w:sz="0" w:space="0" w:color="auto"/>
          </w:divBdr>
        </w:div>
        <w:div w:id="448816442">
          <w:marLeft w:val="480"/>
          <w:marRight w:val="0"/>
          <w:marTop w:val="0"/>
          <w:marBottom w:val="0"/>
          <w:divBdr>
            <w:top w:val="none" w:sz="0" w:space="0" w:color="auto"/>
            <w:left w:val="none" w:sz="0" w:space="0" w:color="auto"/>
            <w:bottom w:val="none" w:sz="0" w:space="0" w:color="auto"/>
            <w:right w:val="none" w:sz="0" w:space="0" w:color="auto"/>
          </w:divBdr>
        </w:div>
        <w:div w:id="32273057">
          <w:marLeft w:val="480"/>
          <w:marRight w:val="0"/>
          <w:marTop w:val="0"/>
          <w:marBottom w:val="0"/>
          <w:divBdr>
            <w:top w:val="none" w:sz="0" w:space="0" w:color="auto"/>
            <w:left w:val="none" w:sz="0" w:space="0" w:color="auto"/>
            <w:bottom w:val="none" w:sz="0" w:space="0" w:color="auto"/>
            <w:right w:val="none" w:sz="0" w:space="0" w:color="auto"/>
          </w:divBdr>
        </w:div>
        <w:div w:id="672873771">
          <w:marLeft w:val="480"/>
          <w:marRight w:val="0"/>
          <w:marTop w:val="0"/>
          <w:marBottom w:val="0"/>
          <w:divBdr>
            <w:top w:val="none" w:sz="0" w:space="0" w:color="auto"/>
            <w:left w:val="none" w:sz="0" w:space="0" w:color="auto"/>
            <w:bottom w:val="none" w:sz="0" w:space="0" w:color="auto"/>
            <w:right w:val="none" w:sz="0" w:space="0" w:color="auto"/>
          </w:divBdr>
        </w:div>
        <w:div w:id="791092396">
          <w:marLeft w:val="480"/>
          <w:marRight w:val="0"/>
          <w:marTop w:val="0"/>
          <w:marBottom w:val="0"/>
          <w:divBdr>
            <w:top w:val="none" w:sz="0" w:space="0" w:color="auto"/>
            <w:left w:val="none" w:sz="0" w:space="0" w:color="auto"/>
            <w:bottom w:val="none" w:sz="0" w:space="0" w:color="auto"/>
            <w:right w:val="none" w:sz="0" w:space="0" w:color="auto"/>
          </w:divBdr>
        </w:div>
        <w:div w:id="171648845">
          <w:marLeft w:val="480"/>
          <w:marRight w:val="0"/>
          <w:marTop w:val="0"/>
          <w:marBottom w:val="0"/>
          <w:divBdr>
            <w:top w:val="none" w:sz="0" w:space="0" w:color="auto"/>
            <w:left w:val="none" w:sz="0" w:space="0" w:color="auto"/>
            <w:bottom w:val="none" w:sz="0" w:space="0" w:color="auto"/>
            <w:right w:val="none" w:sz="0" w:space="0" w:color="auto"/>
          </w:divBdr>
        </w:div>
        <w:div w:id="913514678">
          <w:marLeft w:val="480"/>
          <w:marRight w:val="0"/>
          <w:marTop w:val="0"/>
          <w:marBottom w:val="0"/>
          <w:divBdr>
            <w:top w:val="none" w:sz="0" w:space="0" w:color="auto"/>
            <w:left w:val="none" w:sz="0" w:space="0" w:color="auto"/>
            <w:bottom w:val="none" w:sz="0" w:space="0" w:color="auto"/>
            <w:right w:val="none" w:sz="0" w:space="0" w:color="auto"/>
          </w:divBdr>
        </w:div>
        <w:div w:id="2073651407">
          <w:marLeft w:val="480"/>
          <w:marRight w:val="0"/>
          <w:marTop w:val="0"/>
          <w:marBottom w:val="0"/>
          <w:divBdr>
            <w:top w:val="none" w:sz="0" w:space="0" w:color="auto"/>
            <w:left w:val="none" w:sz="0" w:space="0" w:color="auto"/>
            <w:bottom w:val="none" w:sz="0" w:space="0" w:color="auto"/>
            <w:right w:val="none" w:sz="0" w:space="0" w:color="auto"/>
          </w:divBdr>
        </w:div>
        <w:div w:id="2099516422">
          <w:marLeft w:val="480"/>
          <w:marRight w:val="0"/>
          <w:marTop w:val="0"/>
          <w:marBottom w:val="0"/>
          <w:divBdr>
            <w:top w:val="none" w:sz="0" w:space="0" w:color="auto"/>
            <w:left w:val="none" w:sz="0" w:space="0" w:color="auto"/>
            <w:bottom w:val="none" w:sz="0" w:space="0" w:color="auto"/>
            <w:right w:val="none" w:sz="0" w:space="0" w:color="auto"/>
          </w:divBdr>
        </w:div>
        <w:div w:id="878325573">
          <w:marLeft w:val="480"/>
          <w:marRight w:val="0"/>
          <w:marTop w:val="0"/>
          <w:marBottom w:val="0"/>
          <w:divBdr>
            <w:top w:val="none" w:sz="0" w:space="0" w:color="auto"/>
            <w:left w:val="none" w:sz="0" w:space="0" w:color="auto"/>
            <w:bottom w:val="none" w:sz="0" w:space="0" w:color="auto"/>
            <w:right w:val="none" w:sz="0" w:space="0" w:color="auto"/>
          </w:divBdr>
        </w:div>
        <w:div w:id="292102946">
          <w:marLeft w:val="480"/>
          <w:marRight w:val="0"/>
          <w:marTop w:val="0"/>
          <w:marBottom w:val="0"/>
          <w:divBdr>
            <w:top w:val="none" w:sz="0" w:space="0" w:color="auto"/>
            <w:left w:val="none" w:sz="0" w:space="0" w:color="auto"/>
            <w:bottom w:val="none" w:sz="0" w:space="0" w:color="auto"/>
            <w:right w:val="none" w:sz="0" w:space="0" w:color="auto"/>
          </w:divBdr>
        </w:div>
        <w:div w:id="1954750448">
          <w:marLeft w:val="480"/>
          <w:marRight w:val="0"/>
          <w:marTop w:val="0"/>
          <w:marBottom w:val="0"/>
          <w:divBdr>
            <w:top w:val="none" w:sz="0" w:space="0" w:color="auto"/>
            <w:left w:val="none" w:sz="0" w:space="0" w:color="auto"/>
            <w:bottom w:val="none" w:sz="0" w:space="0" w:color="auto"/>
            <w:right w:val="none" w:sz="0" w:space="0" w:color="auto"/>
          </w:divBdr>
        </w:div>
        <w:div w:id="1037002387">
          <w:marLeft w:val="480"/>
          <w:marRight w:val="0"/>
          <w:marTop w:val="0"/>
          <w:marBottom w:val="0"/>
          <w:divBdr>
            <w:top w:val="none" w:sz="0" w:space="0" w:color="auto"/>
            <w:left w:val="none" w:sz="0" w:space="0" w:color="auto"/>
            <w:bottom w:val="none" w:sz="0" w:space="0" w:color="auto"/>
            <w:right w:val="none" w:sz="0" w:space="0" w:color="auto"/>
          </w:divBdr>
        </w:div>
        <w:div w:id="692877142">
          <w:marLeft w:val="480"/>
          <w:marRight w:val="0"/>
          <w:marTop w:val="0"/>
          <w:marBottom w:val="0"/>
          <w:divBdr>
            <w:top w:val="none" w:sz="0" w:space="0" w:color="auto"/>
            <w:left w:val="none" w:sz="0" w:space="0" w:color="auto"/>
            <w:bottom w:val="none" w:sz="0" w:space="0" w:color="auto"/>
            <w:right w:val="none" w:sz="0" w:space="0" w:color="auto"/>
          </w:divBdr>
        </w:div>
        <w:div w:id="1283613584">
          <w:marLeft w:val="480"/>
          <w:marRight w:val="0"/>
          <w:marTop w:val="0"/>
          <w:marBottom w:val="0"/>
          <w:divBdr>
            <w:top w:val="none" w:sz="0" w:space="0" w:color="auto"/>
            <w:left w:val="none" w:sz="0" w:space="0" w:color="auto"/>
            <w:bottom w:val="none" w:sz="0" w:space="0" w:color="auto"/>
            <w:right w:val="none" w:sz="0" w:space="0" w:color="auto"/>
          </w:divBdr>
        </w:div>
        <w:div w:id="1110012592">
          <w:marLeft w:val="480"/>
          <w:marRight w:val="0"/>
          <w:marTop w:val="0"/>
          <w:marBottom w:val="0"/>
          <w:divBdr>
            <w:top w:val="none" w:sz="0" w:space="0" w:color="auto"/>
            <w:left w:val="none" w:sz="0" w:space="0" w:color="auto"/>
            <w:bottom w:val="none" w:sz="0" w:space="0" w:color="auto"/>
            <w:right w:val="none" w:sz="0" w:space="0" w:color="auto"/>
          </w:divBdr>
        </w:div>
      </w:divsChild>
    </w:div>
    <w:div w:id="2018264824">
      <w:bodyDiv w:val="1"/>
      <w:marLeft w:val="0"/>
      <w:marRight w:val="0"/>
      <w:marTop w:val="0"/>
      <w:marBottom w:val="0"/>
      <w:divBdr>
        <w:top w:val="none" w:sz="0" w:space="0" w:color="auto"/>
        <w:left w:val="none" w:sz="0" w:space="0" w:color="auto"/>
        <w:bottom w:val="none" w:sz="0" w:space="0" w:color="auto"/>
        <w:right w:val="none" w:sz="0" w:space="0" w:color="auto"/>
      </w:divBdr>
    </w:div>
    <w:div w:id="2018381471">
      <w:bodyDiv w:val="1"/>
      <w:marLeft w:val="0"/>
      <w:marRight w:val="0"/>
      <w:marTop w:val="0"/>
      <w:marBottom w:val="0"/>
      <w:divBdr>
        <w:top w:val="none" w:sz="0" w:space="0" w:color="auto"/>
        <w:left w:val="none" w:sz="0" w:space="0" w:color="auto"/>
        <w:bottom w:val="none" w:sz="0" w:space="0" w:color="auto"/>
        <w:right w:val="none" w:sz="0" w:space="0" w:color="auto"/>
      </w:divBdr>
    </w:div>
    <w:div w:id="2018386407">
      <w:bodyDiv w:val="1"/>
      <w:marLeft w:val="0"/>
      <w:marRight w:val="0"/>
      <w:marTop w:val="0"/>
      <w:marBottom w:val="0"/>
      <w:divBdr>
        <w:top w:val="none" w:sz="0" w:space="0" w:color="auto"/>
        <w:left w:val="none" w:sz="0" w:space="0" w:color="auto"/>
        <w:bottom w:val="none" w:sz="0" w:space="0" w:color="auto"/>
        <w:right w:val="none" w:sz="0" w:space="0" w:color="auto"/>
      </w:divBdr>
    </w:div>
    <w:div w:id="2018729660">
      <w:bodyDiv w:val="1"/>
      <w:marLeft w:val="0"/>
      <w:marRight w:val="0"/>
      <w:marTop w:val="0"/>
      <w:marBottom w:val="0"/>
      <w:divBdr>
        <w:top w:val="none" w:sz="0" w:space="0" w:color="auto"/>
        <w:left w:val="none" w:sz="0" w:space="0" w:color="auto"/>
        <w:bottom w:val="none" w:sz="0" w:space="0" w:color="auto"/>
        <w:right w:val="none" w:sz="0" w:space="0" w:color="auto"/>
      </w:divBdr>
    </w:div>
    <w:div w:id="2018801009">
      <w:bodyDiv w:val="1"/>
      <w:marLeft w:val="0"/>
      <w:marRight w:val="0"/>
      <w:marTop w:val="0"/>
      <w:marBottom w:val="0"/>
      <w:divBdr>
        <w:top w:val="none" w:sz="0" w:space="0" w:color="auto"/>
        <w:left w:val="none" w:sz="0" w:space="0" w:color="auto"/>
        <w:bottom w:val="none" w:sz="0" w:space="0" w:color="auto"/>
        <w:right w:val="none" w:sz="0" w:space="0" w:color="auto"/>
      </w:divBdr>
    </w:div>
    <w:div w:id="2018917817">
      <w:bodyDiv w:val="1"/>
      <w:marLeft w:val="0"/>
      <w:marRight w:val="0"/>
      <w:marTop w:val="0"/>
      <w:marBottom w:val="0"/>
      <w:divBdr>
        <w:top w:val="none" w:sz="0" w:space="0" w:color="auto"/>
        <w:left w:val="none" w:sz="0" w:space="0" w:color="auto"/>
        <w:bottom w:val="none" w:sz="0" w:space="0" w:color="auto"/>
        <w:right w:val="none" w:sz="0" w:space="0" w:color="auto"/>
      </w:divBdr>
    </w:div>
    <w:div w:id="2019261974">
      <w:bodyDiv w:val="1"/>
      <w:marLeft w:val="0"/>
      <w:marRight w:val="0"/>
      <w:marTop w:val="0"/>
      <w:marBottom w:val="0"/>
      <w:divBdr>
        <w:top w:val="none" w:sz="0" w:space="0" w:color="auto"/>
        <w:left w:val="none" w:sz="0" w:space="0" w:color="auto"/>
        <w:bottom w:val="none" w:sz="0" w:space="0" w:color="auto"/>
        <w:right w:val="none" w:sz="0" w:space="0" w:color="auto"/>
      </w:divBdr>
    </w:div>
    <w:div w:id="2019307222">
      <w:bodyDiv w:val="1"/>
      <w:marLeft w:val="0"/>
      <w:marRight w:val="0"/>
      <w:marTop w:val="0"/>
      <w:marBottom w:val="0"/>
      <w:divBdr>
        <w:top w:val="none" w:sz="0" w:space="0" w:color="auto"/>
        <w:left w:val="none" w:sz="0" w:space="0" w:color="auto"/>
        <w:bottom w:val="none" w:sz="0" w:space="0" w:color="auto"/>
        <w:right w:val="none" w:sz="0" w:space="0" w:color="auto"/>
      </w:divBdr>
    </w:div>
    <w:div w:id="2019649834">
      <w:bodyDiv w:val="1"/>
      <w:marLeft w:val="0"/>
      <w:marRight w:val="0"/>
      <w:marTop w:val="0"/>
      <w:marBottom w:val="0"/>
      <w:divBdr>
        <w:top w:val="none" w:sz="0" w:space="0" w:color="auto"/>
        <w:left w:val="none" w:sz="0" w:space="0" w:color="auto"/>
        <w:bottom w:val="none" w:sz="0" w:space="0" w:color="auto"/>
        <w:right w:val="none" w:sz="0" w:space="0" w:color="auto"/>
      </w:divBdr>
    </w:div>
    <w:div w:id="2019967513">
      <w:bodyDiv w:val="1"/>
      <w:marLeft w:val="0"/>
      <w:marRight w:val="0"/>
      <w:marTop w:val="0"/>
      <w:marBottom w:val="0"/>
      <w:divBdr>
        <w:top w:val="none" w:sz="0" w:space="0" w:color="auto"/>
        <w:left w:val="none" w:sz="0" w:space="0" w:color="auto"/>
        <w:bottom w:val="none" w:sz="0" w:space="0" w:color="auto"/>
        <w:right w:val="none" w:sz="0" w:space="0" w:color="auto"/>
      </w:divBdr>
    </w:div>
    <w:div w:id="2020278696">
      <w:bodyDiv w:val="1"/>
      <w:marLeft w:val="0"/>
      <w:marRight w:val="0"/>
      <w:marTop w:val="0"/>
      <w:marBottom w:val="0"/>
      <w:divBdr>
        <w:top w:val="none" w:sz="0" w:space="0" w:color="auto"/>
        <w:left w:val="none" w:sz="0" w:space="0" w:color="auto"/>
        <w:bottom w:val="none" w:sz="0" w:space="0" w:color="auto"/>
        <w:right w:val="none" w:sz="0" w:space="0" w:color="auto"/>
      </w:divBdr>
    </w:div>
    <w:div w:id="2020422850">
      <w:bodyDiv w:val="1"/>
      <w:marLeft w:val="0"/>
      <w:marRight w:val="0"/>
      <w:marTop w:val="0"/>
      <w:marBottom w:val="0"/>
      <w:divBdr>
        <w:top w:val="none" w:sz="0" w:space="0" w:color="auto"/>
        <w:left w:val="none" w:sz="0" w:space="0" w:color="auto"/>
        <w:bottom w:val="none" w:sz="0" w:space="0" w:color="auto"/>
        <w:right w:val="none" w:sz="0" w:space="0" w:color="auto"/>
      </w:divBdr>
    </w:div>
    <w:div w:id="2020502104">
      <w:bodyDiv w:val="1"/>
      <w:marLeft w:val="0"/>
      <w:marRight w:val="0"/>
      <w:marTop w:val="0"/>
      <w:marBottom w:val="0"/>
      <w:divBdr>
        <w:top w:val="none" w:sz="0" w:space="0" w:color="auto"/>
        <w:left w:val="none" w:sz="0" w:space="0" w:color="auto"/>
        <w:bottom w:val="none" w:sz="0" w:space="0" w:color="auto"/>
        <w:right w:val="none" w:sz="0" w:space="0" w:color="auto"/>
      </w:divBdr>
    </w:div>
    <w:div w:id="2020546014">
      <w:bodyDiv w:val="1"/>
      <w:marLeft w:val="0"/>
      <w:marRight w:val="0"/>
      <w:marTop w:val="0"/>
      <w:marBottom w:val="0"/>
      <w:divBdr>
        <w:top w:val="none" w:sz="0" w:space="0" w:color="auto"/>
        <w:left w:val="none" w:sz="0" w:space="0" w:color="auto"/>
        <w:bottom w:val="none" w:sz="0" w:space="0" w:color="auto"/>
        <w:right w:val="none" w:sz="0" w:space="0" w:color="auto"/>
      </w:divBdr>
    </w:div>
    <w:div w:id="2020960394">
      <w:bodyDiv w:val="1"/>
      <w:marLeft w:val="0"/>
      <w:marRight w:val="0"/>
      <w:marTop w:val="0"/>
      <w:marBottom w:val="0"/>
      <w:divBdr>
        <w:top w:val="none" w:sz="0" w:space="0" w:color="auto"/>
        <w:left w:val="none" w:sz="0" w:space="0" w:color="auto"/>
        <w:bottom w:val="none" w:sz="0" w:space="0" w:color="auto"/>
        <w:right w:val="none" w:sz="0" w:space="0" w:color="auto"/>
      </w:divBdr>
    </w:div>
    <w:div w:id="2021079331">
      <w:bodyDiv w:val="1"/>
      <w:marLeft w:val="0"/>
      <w:marRight w:val="0"/>
      <w:marTop w:val="0"/>
      <w:marBottom w:val="0"/>
      <w:divBdr>
        <w:top w:val="none" w:sz="0" w:space="0" w:color="auto"/>
        <w:left w:val="none" w:sz="0" w:space="0" w:color="auto"/>
        <w:bottom w:val="none" w:sz="0" w:space="0" w:color="auto"/>
        <w:right w:val="none" w:sz="0" w:space="0" w:color="auto"/>
      </w:divBdr>
    </w:div>
    <w:div w:id="2021462908">
      <w:bodyDiv w:val="1"/>
      <w:marLeft w:val="0"/>
      <w:marRight w:val="0"/>
      <w:marTop w:val="0"/>
      <w:marBottom w:val="0"/>
      <w:divBdr>
        <w:top w:val="none" w:sz="0" w:space="0" w:color="auto"/>
        <w:left w:val="none" w:sz="0" w:space="0" w:color="auto"/>
        <w:bottom w:val="none" w:sz="0" w:space="0" w:color="auto"/>
        <w:right w:val="none" w:sz="0" w:space="0" w:color="auto"/>
      </w:divBdr>
    </w:div>
    <w:div w:id="2022075871">
      <w:bodyDiv w:val="1"/>
      <w:marLeft w:val="0"/>
      <w:marRight w:val="0"/>
      <w:marTop w:val="0"/>
      <w:marBottom w:val="0"/>
      <w:divBdr>
        <w:top w:val="none" w:sz="0" w:space="0" w:color="auto"/>
        <w:left w:val="none" w:sz="0" w:space="0" w:color="auto"/>
        <w:bottom w:val="none" w:sz="0" w:space="0" w:color="auto"/>
        <w:right w:val="none" w:sz="0" w:space="0" w:color="auto"/>
      </w:divBdr>
    </w:div>
    <w:div w:id="2022196391">
      <w:bodyDiv w:val="1"/>
      <w:marLeft w:val="0"/>
      <w:marRight w:val="0"/>
      <w:marTop w:val="0"/>
      <w:marBottom w:val="0"/>
      <w:divBdr>
        <w:top w:val="none" w:sz="0" w:space="0" w:color="auto"/>
        <w:left w:val="none" w:sz="0" w:space="0" w:color="auto"/>
        <w:bottom w:val="none" w:sz="0" w:space="0" w:color="auto"/>
        <w:right w:val="none" w:sz="0" w:space="0" w:color="auto"/>
      </w:divBdr>
    </w:div>
    <w:div w:id="2022537967">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975920">
      <w:bodyDiv w:val="1"/>
      <w:marLeft w:val="0"/>
      <w:marRight w:val="0"/>
      <w:marTop w:val="0"/>
      <w:marBottom w:val="0"/>
      <w:divBdr>
        <w:top w:val="none" w:sz="0" w:space="0" w:color="auto"/>
        <w:left w:val="none" w:sz="0" w:space="0" w:color="auto"/>
        <w:bottom w:val="none" w:sz="0" w:space="0" w:color="auto"/>
        <w:right w:val="none" w:sz="0" w:space="0" w:color="auto"/>
      </w:divBdr>
    </w:div>
    <w:div w:id="2023555846">
      <w:bodyDiv w:val="1"/>
      <w:marLeft w:val="0"/>
      <w:marRight w:val="0"/>
      <w:marTop w:val="0"/>
      <w:marBottom w:val="0"/>
      <w:divBdr>
        <w:top w:val="none" w:sz="0" w:space="0" w:color="auto"/>
        <w:left w:val="none" w:sz="0" w:space="0" w:color="auto"/>
        <w:bottom w:val="none" w:sz="0" w:space="0" w:color="auto"/>
        <w:right w:val="none" w:sz="0" w:space="0" w:color="auto"/>
      </w:divBdr>
    </w:div>
    <w:div w:id="2023773317">
      <w:bodyDiv w:val="1"/>
      <w:marLeft w:val="0"/>
      <w:marRight w:val="0"/>
      <w:marTop w:val="0"/>
      <w:marBottom w:val="0"/>
      <w:divBdr>
        <w:top w:val="none" w:sz="0" w:space="0" w:color="auto"/>
        <w:left w:val="none" w:sz="0" w:space="0" w:color="auto"/>
        <w:bottom w:val="none" w:sz="0" w:space="0" w:color="auto"/>
        <w:right w:val="none" w:sz="0" w:space="0" w:color="auto"/>
      </w:divBdr>
    </w:div>
    <w:div w:id="2024088590">
      <w:bodyDiv w:val="1"/>
      <w:marLeft w:val="0"/>
      <w:marRight w:val="0"/>
      <w:marTop w:val="0"/>
      <w:marBottom w:val="0"/>
      <w:divBdr>
        <w:top w:val="none" w:sz="0" w:space="0" w:color="auto"/>
        <w:left w:val="none" w:sz="0" w:space="0" w:color="auto"/>
        <w:bottom w:val="none" w:sz="0" w:space="0" w:color="auto"/>
        <w:right w:val="none" w:sz="0" w:space="0" w:color="auto"/>
      </w:divBdr>
    </w:div>
    <w:div w:id="2024161973">
      <w:bodyDiv w:val="1"/>
      <w:marLeft w:val="0"/>
      <w:marRight w:val="0"/>
      <w:marTop w:val="0"/>
      <w:marBottom w:val="0"/>
      <w:divBdr>
        <w:top w:val="none" w:sz="0" w:space="0" w:color="auto"/>
        <w:left w:val="none" w:sz="0" w:space="0" w:color="auto"/>
        <w:bottom w:val="none" w:sz="0" w:space="0" w:color="auto"/>
        <w:right w:val="none" w:sz="0" w:space="0" w:color="auto"/>
      </w:divBdr>
    </w:div>
    <w:div w:id="2024243196">
      <w:bodyDiv w:val="1"/>
      <w:marLeft w:val="0"/>
      <w:marRight w:val="0"/>
      <w:marTop w:val="0"/>
      <w:marBottom w:val="0"/>
      <w:divBdr>
        <w:top w:val="none" w:sz="0" w:space="0" w:color="auto"/>
        <w:left w:val="none" w:sz="0" w:space="0" w:color="auto"/>
        <w:bottom w:val="none" w:sz="0" w:space="0" w:color="auto"/>
        <w:right w:val="none" w:sz="0" w:space="0" w:color="auto"/>
      </w:divBdr>
    </w:div>
    <w:div w:id="2024352587">
      <w:bodyDiv w:val="1"/>
      <w:marLeft w:val="0"/>
      <w:marRight w:val="0"/>
      <w:marTop w:val="0"/>
      <w:marBottom w:val="0"/>
      <w:divBdr>
        <w:top w:val="none" w:sz="0" w:space="0" w:color="auto"/>
        <w:left w:val="none" w:sz="0" w:space="0" w:color="auto"/>
        <w:bottom w:val="none" w:sz="0" w:space="0" w:color="auto"/>
        <w:right w:val="none" w:sz="0" w:space="0" w:color="auto"/>
      </w:divBdr>
    </w:div>
    <w:div w:id="2024431860">
      <w:bodyDiv w:val="1"/>
      <w:marLeft w:val="0"/>
      <w:marRight w:val="0"/>
      <w:marTop w:val="0"/>
      <w:marBottom w:val="0"/>
      <w:divBdr>
        <w:top w:val="none" w:sz="0" w:space="0" w:color="auto"/>
        <w:left w:val="none" w:sz="0" w:space="0" w:color="auto"/>
        <w:bottom w:val="none" w:sz="0" w:space="0" w:color="auto"/>
        <w:right w:val="none" w:sz="0" w:space="0" w:color="auto"/>
      </w:divBdr>
    </w:div>
    <w:div w:id="2025588440">
      <w:bodyDiv w:val="1"/>
      <w:marLeft w:val="0"/>
      <w:marRight w:val="0"/>
      <w:marTop w:val="0"/>
      <w:marBottom w:val="0"/>
      <w:divBdr>
        <w:top w:val="none" w:sz="0" w:space="0" w:color="auto"/>
        <w:left w:val="none" w:sz="0" w:space="0" w:color="auto"/>
        <w:bottom w:val="none" w:sz="0" w:space="0" w:color="auto"/>
        <w:right w:val="none" w:sz="0" w:space="0" w:color="auto"/>
      </w:divBdr>
    </w:div>
    <w:div w:id="2025744807">
      <w:bodyDiv w:val="1"/>
      <w:marLeft w:val="0"/>
      <w:marRight w:val="0"/>
      <w:marTop w:val="0"/>
      <w:marBottom w:val="0"/>
      <w:divBdr>
        <w:top w:val="none" w:sz="0" w:space="0" w:color="auto"/>
        <w:left w:val="none" w:sz="0" w:space="0" w:color="auto"/>
        <w:bottom w:val="none" w:sz="0" w:space="0" w:color="auto"/>
        <w:right w:val="none" w:sz="0" w:space="0" w:color="auto"/>
      </w:divBdr>
    </w:div>
    <w:div w:id="2025935684">
      <w:bodyDiv w:val="1"/>
      <w:marLeft w:val="0"/>
      <w:marRight w:val="0"/>
      <w:marTop w:val="0"/>
      <w:marBottom w:val="0"/>
      <w:divBdr>
        <w:top w:val="none" w:sz="0" w:space="0" w:color="auto"/>
        <w:left w:val="none" w:sz="0" w:space="0" w:color="auto"/>
        <w:bottom w:val="none" w:sz="0" w:space="0" w:color="auto"/>
        <w:right w:val="none" w:sz="0" w:space="0" w:color="auto"/>
      </w:divBdr>
    </w:div>
    <w:div w:id="2026133679">
      <w:bodyDiv w:val="1"/>
      <w:marLeft w:val="0"/>
      <w:marRight w:val="0"/>
      <w:marTop w:val="0"/>
      <w:marBottom w:val="0"/>
      <w:divBdr>
        <w:top w:val="none" w:sz="0" w:space="0" w:color="auto"/>
        <w:left w:val="none" w:sz="0" w:space="0" w:color="auto"/>
        <w:bottom w:val="none" w:sz="0" w:space="0" w:color="auto"/>
        <w:right w:val="none" w:sz="0" w:space="0" w:color="auto"/>
      </w:divBdr>
    </w:div>
    <w:div w:id="2026320478">
      <w:bodyDiv w:val="1"/>
      <w:marLeft w:val="0"/>
      <w:marRight w:val="0"/>
      <w:marTop w:val="0"/>
      <w:marBottom w:val="0"/>
      <w:divBdr>
        <w:top w:val="none" w:sz="0" w:space="0" w:color="auto"/>
        <w:left w:val="none" w:sz="0" w:space="0" w:color="auto"/>
        <w:bottom w:val="none" w:sz="0" w:space="0" w:color="auto"/>
        <w:right w:val="none" w:sz="0" w:space="0" w:color="auto"/>
      </w:divBdr>
    </w:div>
    <w:div w:id="2026440020">
      <w:bodyDiv w:val="1"/>
      <w:marLeft w:val="0"/>
      <w:marRight w:val="0"/>
      <w:marTop w:val="0"/>
      <w:marBottom w:val="0"/>
      <w:divBdr>
        <w:top w:val="none" w:sz="0" w:space="0" w:color="auto"/>
        <w:left w:val="none" w:sz="0" w:space="0" w:color="auto"/>
        <w:bottom w:val="none" w:sz="0" w:space="0" w:color="auto"/>
        <w:right w:val="none" w:sz="0" w:space="0" w:color="auto"/>
      </w:divBdr>
      <w:divsChild>
        <w:div w:id="1328364688">
          <w:marLeft w:val="480"/>
          <w:marRight w:val="0"/>
          <w:marTop w:val="0"/>
          <w:marBottom w:val="0"/>
          <w:divBdr>
            <w:top w:val="none" w:sz="0" w:space="0" w:color="auto"/>
            <w:left w:val="none" w:sz="0" w:space="0" w:color="auto"/>
            <w:bottom w:val="none" w:sz="0" w:space="0" w:color="auto"/>
            <w:right w:val="none" w:sz="0" w:space="0" w:color="auto"/>
          </w:divBdr>
        </w:div>
        <w:div w:id="2095123150">
          <w:marLeft w:val="480"/>
          <w:marRight w:val="0"/>
          <w:marTop w:val="0"/>
          <w:marBottom w:val="0"/>
          <w:divBdr>
            <w:top w:val="none" w:sz="0" w:space="0" w:color="auto"/>
            <w:left w:val="none" w:sz="0" w:space="0" w:color="auto"/>
            <w:bottom w:val="none" w:sz="0" w:space="0" w:color="auto"/>
            <w:right w:val="none" w:sz="0" w:space="0" w:color="auto"/>
          </w:divBdr>
        </w:div>
        <w:div w:id="2098165670">
          <w:marLeft w:val="480"/>
          <w:marRight w:val="0"/>
          <w:marTop w:val="0"/>
          <w:marBottom w:val="0"/>
          <w:divBdr>
            <w:top w:val="none" w:sz="0" w:space="0" w:color="auto"/>
            <w:left w:val="none" w:sz="0" w:space="0" w:color="auto"/>
            <w:bottom w:val="none" w:sz="0" w:space="0" w:color="auto"/>
            <w:right w:val="none" w:sz="0" w:space="0" w:color="auto"/>
          </w:divBdr>
        </w:div>
        <w:div w:id="1440679194">
          <w:marLeft w:val="480"/>
          <w:marRight w:val="0"/>
          <w:marTop w:val="0"/>
          <w:marBottom w:val="0"/>
          <w:divBdr>
            <w:top w:val="none" w:sz="0" w:space="0" w:color="auto"/>
            <w:left w:val="none" w:sz="0" w:space="0" w:color="auto"/>
            <w:bottom w:val="none" w:sz="0" w:space="0" w:color="auto"/>
            <w:right w:val="none" w:sz="0" w:space="0" w:color="auto"/>
          </w:divBdr>
        </w:div>
        <w:div w:id="1001391222">
          <w:marLeft w:val="480"/>
          <w:marRight w:val="0"/>
          <w:marTop w:val="0"/>
          <w:marBottom w:val="0"/>
          <w:divBdr>
            <w:top w:val="none" w:sz="0" w:space="0" w:color="auto"/>
            <w:left w:val="none" w:sz="0" w:space="0" w:color="auto"/>
            <w:bottom w:val="none" w:sz="0" w:space="0" w:color="auto"/>
            <w:right w:val="none" w:sz="0" w:space="0" w:color="auto"/>
          </w:divBdr>
        </w:div>
        <w:div w:id="574628075">
          <w:marLeft w:val="480"/>
          <w:marRight w:val="0"/>
          <w:marTop w:val="0"/>
          <w:marBottom w:val="0"/>
          <w:divBdr>
            <w:top w:val="none" w:sz="0" w:space="0" w:color="auto"/>
            <w:left w:val="none" w:sz="0" w:space="0" w:color="auto"/>
            <w:bottom w:val="none" w:sz="0" w:space="0" w:color="auto"/>
            <w:right w:val="none" w:sz="0" w:space="0" w:color="auto"/>
          </w:divBdr>
        </w:div>
        <w:div w:id="1459571428">
          <w:marLeft w:val="480"/>
          <w:marRight w:val="0"/>
          <w:marTop w:val="0"/>
          <w:marBottom w:val="0"/>
          <w:divBdr>
            <w:top w:val="none" w:sz="0" w:space="0" w:color="auto"/>
            <w:left w:val="none" w:sz="0" w:space="0" w:color="auto"/>
            <w:bottom w:val="none" w:sz="0" w:space="0" w:color="auto"/>
            <w:right w:val="none" w:sz="0" w:space="0" w:color="auto"/>
          </w:divBdr>
        </w:div>
        <w:div w:id="853961202">
          <w:marLeft w:val="480"/>
          <w:marRight w:val="0"/>
          <w:marTop w:val="0"/>
          <w:marBottom w:val="0"/>
          <w:divBdr>
            <w:top w:val="none" w:sz="0" w:space="0" w:color="auto"/>
            <w:left w:val="none" w:sz="0" w:space="0" w:color="auto"/>
            <w:bottom w:val="none" w:sz="0" w:space="0" w:color="auto"/>
            <w:right w:val="none" w:sz="0" w:space="0" w:color="auto"/>
          </w:divBdr>
        </w:div>
        <w:div w:id="333723440">
          <w:marLeft w:val="480"/>
          <w:marRight w:val="0"/>
          <w:marTop w:val="0"/>
          <w:marBottom w:val="0"/>
          <w:divBdr>
            <w:top w:val="none" w:sz="0" w:space="0" w:color="auto"/>
            <w:left w:val="none" w:sz="0" w:space="0" w:color="auto"/>
            <w:bottom w:val="none" w:sz="0" w:space="0" w:color="auto"/>
            <w:right w:val="none" w:sz="0" w:space="0" w:color="auto"/>
          </w:divBdr>
        </w:div>
        <w:div w:id="1129318403">
          <w:marLeft w:val="480"/>
          <w:marRight w:val="0"/>
          <w:marTop w:val="0"/>
          <w:marBottom w:val="0"/>
          <w:divBdr>
            <w:top w:val="none" w:sz="0" w:space="0" w:color="auto"/>
            <w:left w:val="none" w:sz="0" w:space="0" w:color="auto"/>
            <w:bottom w:val="none" w:sz="0" w:space="0" w:color="auto"/>
            <w:right w:val="none" w:sz="0" w:space="0" w:color="auto"/>
          </w:divBdr>
        </w:div>
        <w:div w:id="1954095610">
          <w:marLeft w:val="480"/>
          <w:marRight w:val="0"/>
          <w:marTop w:val="0"/>
          <w:marBottom w:val="0"/>
          <w:divBdr>
            <w:top w:val="none" w:sz="0" w:space="0" w:color="auto"/>
            <w:left w:val="none" w:sz="0" w:space="0" w:color="auto"/>
            <w:bottom w:val="none" w:sz="0" w:space="0" w:color="auto"/>
            <w:right w:val="none" w:sz="0" w:space="0" w:color="auto"/>
          </w:divBdr>
        </w:div>
        <w:div w:id="130366479">
          <w:marLeft w:val="480"/>
          <w:marRight w:val="0"/>
          <w:marTop w:val="0"/>
          <w:marBottom w:val="0"/>
          <w:divBdr>
            <w:top w:val="none" w:sz="0" w:space="0" w:color="auto"/>
            <w:left w:val="none" w:sz="0" w:space="0" w:color="auto"/>
            <w:bottom w:val="none" w:sz="0" w:space="0" w:color="auto"/>
            <w:right w:val="none" w:sz="0" w:space="0" w:color="auto"/>
          </w:divBdr>
        </w:div>
        <w:div w:id="313022583">
          <w:marLeft w:val="480"/>
          <w:marRight w:val="0"/>
          <w:marTop w:val="0"/>
          <w:marBottom w:val="0"/>
          <w:divBdr>
            <w:top w:val="none" w:sz="0" w:space="0" w:color="auto"/>
            <w:left w:val="none" w:sz="0" w:space="0" w:color="auto"/>
            <w:bottom w:val="none" w:sz="0" w:space="0" w:color="auto"/>
            <w:right w:val="none" w:sz="0" w:space="0" w:color="auto"/>
          </w:divBdr>
        </w:div>
        <w:div w:id="1673490770">
          <w:marLeft w:val="480"/>
          <w:marRight w:val="0"/>
          <w:marTop w:val="0"/>
          <w:marBottom w:val="0"/>
          <w:divBdr>
            <w:top w:val="none" w:sz="0" w:space="0" w:color="auto"/>
            <w:left w:val="none" w:sz="0" w:space="0" w:color="auto"/>
            <w:bottom w:val="none" w:sz="0" w:space="0" w:color="auto"/>
            <w:right w:val="none" w:sz="0" w:space="0" w:color="auto"/>
          </w:divBdr>
        </w:div>
        <w:div w:id="321785713">
          <w:marLeft w:val="480"/>
          <w:marRight w:val="0"/>
          <w:marTop w:val="0"/>
          <w:marBottom w:val="0"/>
          <w:divBdr>
            <w:top w:val="none" w:sz="0" w:space="0" w:color="auto"/>
            <w:left w:val="none" w:sz="0" w:space="0" w:color="auto"/>
            <w:bottom w:val="none" w:sz="0" w:space="0" w:color="auto"/>
            <w:right w:val="none" w:sz="0" w:space="0" w:color="auto"/>
          </w:divBdr>
        </w:div>
        <w:div w:id="1720980636">
          <w:marLeft w:val="480"/>
          <w:marRight w:val="0"/>
          <w:marTop w:val="0"/>
          <w:marBottom w:val="0"/>
          <w:divBdr>
            <w:top w:val="none" w:sz="0" w:space="0" w:color="auto"/>
            <w:left w:val="none" w:sz="0" w:space="0" w:color="auto"/>
            <w:bottom w:val="none" w:sz="0" w:space="0" w:color="auto"/>
            <w:right w:val="none" w:sz="0" w:space="0" w:color="auto"/>
          </w:divBdr>
        </w:div>
        <w:div w:id="1099106833">
          <w:marLeft w:val="480"/>
          <w:marRight w:val="0"/>
          <w:marTop w:val="0"/>
          <w:marBottom w:val="0"/>
          <w:divBdr>
            <w:top w:val="none" w:sz="0" w:space="0" w:color="auto"/>
            <w:left w:val="none" w:sz="0" w:space="0" w:color="auto"/>
            <w:bottom w:val="none" w:sz="0" w:space="0" w:color="auto"/>
            <w:right w:val="none" w:sz="0" w:space="0" w:color="auto"/>
          </w:divBdr>
        </w:div>
        <w:div w:id="1101949313">
          <w:marLeft w:val="480"/>
          <w:marRight w:val="0"/>
          <w:marTop w:val="0"/>
          <w:marBottom w:val="0"/>
          <w:divBdr>
            <w:top w:val="none" w:sz="0" w:space="0" w:color="auto"/>
            <w:left w:val="none" w:sz="0" w:space="0" w:color="auto"/>
            <w:bottom w:val="none" w:sz="0" w:space="0" w:color="auto"/>
            <w:right w:val="none" w:sz="0" w:space="0" w:color="auto"/>
          </w:divBdr>
        </w:div>
        <w:div w:id="672727683">
          <w:marLeft w:val="480"/>
          <w:marRight w:val="0"/>
          <w:marTop w:val="0"/>
          <w:marBottom w:val="0"/>
          <w:divBdr>
            <w:top w:val="none" w:sz="0" w:space="0" w:color="auto"/>
            <w:left w:val="none" w:sz="0" w:space="0" w:color="auto"/>
            <w:bottom w:val="none" w:sz="0" w:space="0" w:color="auto"/>
            <w:right w:val="none" w:sz="0" w:space="0" w:color="auto"/>
          </w:divBdr>
        </w:div>
        <w:div w:id="1455127718">
          <w:marLeft w:val="480"/>
          <w:marRight w:val="0"/>
          <w:marTop w:val="0"/>
          <w:marBottom w:val="0"/>
          <w:divBdr>
            <w:top w:val="none" w:sz="0" w:space="0" w:color="auto"/>
            <w:left w:val="none" w:sz="0" w:space="0" w:color="auto"/>
            <w:bottom w:val="none" w:sz="0" w:space="0" w:color="auto"/>
            <w:right w:val="none" w:sz="0" w:space="0" w:color="auto"/>
          </w:divBdr>
        </w:div>
        <w:div w:id="161359385">
          <w:marLeft w:val="480"/>
          <w:marRight w:val="0"/>
          <w:marTop w:val="0"/>
          <w:marBottom w:val="0"/>
          <w:divBdr>
            <w:top w:val="none" w:sz="0" w:space="0" w:color="auto"/>
            <w:left w:val="none" w:sz="0" w:space="0" w:color="auto"/>
            <w:bottom w:val="none" w:sz="0" w:space="0" w:color="auto"/>
            <w:right w:val="none" w:sz="0" w:space="0" w:color="auto"/>
          </w:divBdr>
        </w:div>
        <w:div w:id="449907789">
          <w:marLeft w:val="480"/>
          <w:marRight w:val="0"/>
          <w:marTop w:val="0"/>
          <w:marBottom w:val="0"/>
          <w:divBdr>
            <w:top w:val="none" w:sz="0" w:space="0" w:color="auto"/>
            <w:left w:val="none" w:sz="0" w:space="0" w:color="auto"/>
            <w:bottom w:val="none" w:sz="0" w:space="0" w:color="auto"/>
            <w:right w:val="none" w:sz="0" w:space="0" w:color="auto"/>
          </w:divBdr>
        </w:div>
        <w:div w:id="1596207043">
          <w:marLeft w:val="480"/>
          <w:marRight w:val="0"/>
          <w:marTop w:val="0"/>
          <w:marBottom w:val="0"/>
          <w:divBdr>
            <w:top w:val="none" w:sz="0" w:space="0" w:color="auto"/>
            <w:left w:val="none" w:sz="0" w:space="0" w:color="auto"/>
            <w:bottom w:val="none" w:sz="0" w:space="0" w:color="auto"/>
            <w:right w:val="none" w:sz="0" w:space="0" w:color="auto"/>
          </w:divBdr>
        </w:div>
        <w:div w:id="1895505749">
          <w:marLeft w:val="480"/>
          <w:marRight w:val="0"/>
          <w:marTop w:val="0"/>
          <w:marBottom w:val="0"/>
          <w:divBdr>
            <w:top w:val="none" w:sz="0" w:space="0" w:color="auto"/>
            <w:left w:val="none" w:sz="0" w:space="0" w:color="auto"/>
            <w:bottom w:val="none" w:sz="0" w:space="0" w:color="auto"/>
            <w:right w:val="none" w:sz="0" w:space="0" w:color="auto"/>
          </w:divBdr>
        </w:div>
        <w:div w:id="460226552">
          <w:marLeft w:val="480"/>
          <w:marRight w:val="0"/>
          <w:marTop w:val="0"/>
          <w:marBottom w:val="0"/>
          <w:divBdr>
            <w:top w:val="none" w:sz="0" w:space="0" w:color="auto"/>
            <w:left w:val="none" w:sz="0" w:space="0" w:color="auto"/>
            <w:bottom w:val="none" w:sz="0" w:space="0" w:color="auto"/>
            <w:right w:val="none" w:sz="0" w:space="0" w:color="auto"/>
          </w:divBdr>
        </w:div>
        <w:div w:id="1919437878">
          <w:marLeft w:val="480"/>
          <w:marRight w:val="0"/>
          <w:marTop w:val="0"/>
          <w:marBottom w:val="0"/>
          <w:divBdr>
            <w:top w:val="none" w:sz="0" w:space="0" w:color="auto"/>
            <w:left w:val="none" w:sz="0" w:space="0" w:color="auto"/>
            <w:bottom w:val="none" w:sz="0" w:space="0" w:color="auto"/>
            <w:right w:val="none" w:sz="0" w:space="0" w:color="auto"/>
          </w:divBdr>
        </w:div>
        <w:div w:id="1127966969">
          <w:marLeft w:val="480"/>
          <w:marRight w:val="0"/>
          <w:marTop w:val="0"/>
          <w:marBottom w:val="0"/>
          <w:divBdr>
            <w:top w:val="none" w:sz="0" w:space="0" w:color="auto"/>
            <w:left w:val="none" w:sz="0" w:space="0" w:color="auto"/>
            <w:bottom w:val="none" w:sz="0" w:space="0" w:color="auto"/>
            <w:right w:val="none" w:sz="0" w:space="0" w:color="auto"/>
          </w:divBdr>
        </w:div>
        <w:div w:id="1128277830">
          <w:marLeft w:val="480"/>
          <w:marRight w:val="0"/>
          <w:marTop w:val="0"/>
          <w:marBottom w:val="0"/>
          <w:divBdr>
            <w:top w:val="none" w:sz="0" w:space="0" w:color="auto"/>
            <w:left w:val="none" w:sz="0" w:space="0" w:color="auto"/>
            <w:bottom w:val="none" w:sz="0" w:space="0" w:color="auto"/>
            <w:right w:val="none" w:sz="0" w:space="0" w:color="auto"/>
          </w:divBdr>
        </w:div>
        <w:div w:id="973296638">
          <w:marLeft w:val="480"/>
          <w:marRight w:val="0"/>
          <w:marTop w:val="0"/>
          <w:marBottom w:val="0"/>
          <w:divBdr>
            <w:top w:val="none" w:sz="0" w:space="0" w:color="auto"/>
            <w:left w:val="none" w:sz="0" w:space="0" w:color="auto"/>
            <w:bottom w:val="none" w:sz="0" w:space="0" w:color="auto"/>
            <w:right w:val="none" w:sz="0" w:space="0" w:color="auto"/>
          </w:divBdr>
        </w:div>
        <w:div w:id="1440758804">
          <w:marLeft w:val="480"/>
          <w:marRight w:val="0"/>
          <w:marTop w:val="0"/>
          <w:marBottom w:val="0"/>
          <w:divBdr>
            <w:top w:val="none" w:sz="0" w:space="0" w:color="auto"/>
            <w:left w:val="none" w:sz="0" w:space="0" w:color="auto"/>
            <w:bottom w:val="none" w:sz="0" w:space="0" w:color="auto"/>
            <w:right w:val="none" w:sz="0" w:space="0" w:color="auto"/>
          </w:divBdr>
        </w:div>
        <w:div w:id="1931549434">
          <w:marLeft w:val="480"/>
          <w:marRight w:val="0"/>
          <w:marTop w:val="0"/>
          <w:marBottom w:val="0"/>
          <w:divBdr>
            <w:top w:val="none" w:sz="0" w:space="0" w:color="auto"/>
            <w:left w:val="none" w:sz="0" w:space="0" w:color="auto"/>
            <w:bottom w:val="none" w:sz="0" w:space="0" w:color="auto"/>
            <w:right w:val="none" w:sz="0" w:space="0" w:color="auto"/>
          </w:divBdr>
        </w:div>
        <w:div w:id="1991474242">
          <w:marLeft w:val="480"/>
          <w:marRight w:val="0"/>
          <w:marTop w:val="0"/>
          <w:marBottom w:val="0"/>
          <w:divBdr>
            <w:top w:val="none" w:sz="0" w:space="0" w:color="auto"/>
            <w:left w:val="none" w:sz="0" w:space="0" w:color="auto"/>
            <w:bottom w:val="none" w:sz="0" w:space="0" w:color="auto"/>
            <w:right w:val="none" w:sz="0" w:space="0" w:color="auto"/>
          </w:divBdr>
        </w:div>
        <w:div w:id="507644251">
          <w:marLeft w:val="480"/>
          <w:marRight w:val="0"/>
          <w:marTop w:val="0"/>
          <w:marBottom w:val="0"/>
          <w:divBdr>
            <w:top w:val="none" w:sz="0" w:space="0" w:color="auto"/>
            <w:left w:val="none" w:sz="0" w:space="0" w:color="auto"/>
            <w:bottom w:val="none" w:sz="0" w:space="0" w:color="auto"/>
            <w:right w:val="none" w:sz="0" w:space="0" w:color="auto"/>
          </w:divBdr>
        </w:div>
        <w:div w:id="1815944493">
          <w:marLeft w:val="480"/>
          <w:marRight w:val="0"/>
          <w:marTop w:val="0"/>
          <w:marBottom w:val="0"/>
          <w:divBdr>
            <w:top w:val="none" w:sz="0" w:space="0" w:color="auto"/>
            <w:left w:val="none" w:sz="0" w:space="0" w:color="auto"/>
            <w:bottom w:val="none" w:sz="0" w:space="0" w:color="auto"/>
            <w:right w:val="none" w:sz="0" w:space="0" w:color="auto"/>
          </w:divBdr>
        </w:div>
        <w:div w:id="1272663076">
          <w:marLeft w:val="480"/>
          <w:marRight w:val="0"/>
          <w:marTop w:val="0"/>
          <w:marBottom w:val="0"/>
          <w:divBdr>
            <w:top w:val="none" w:sz="0" w:space="0" w:color="auto"/>
            <w:left w:val="none" w:sz="0" w:space="0" w:color="auto"/>
            <w:bottom w:val="none" w:sz="0" w:space="0" w:color="auto"/>
            <w:right w:val="none" w:sz="0" w:space="0" w:color="auto"/>
          </w:divBdr>
        </w:div>
        <w:div w:id="547961928">
          <w:marLeft w:val="480"/>
          <w:marRight w:val="0"/>
          <w:marTop w:val="0"/>
          <w:marBottom w:val="0"/>
          <w:divBdr>
            <w:top w:val="none" w:sz="0" w:space="0" w:color="auto"/>
            <w:left w:val="none" w:sz="0" w:space="0" w:color="auto"/>
            <w:bottom w:val="none" w:sz="0" w:space="0" w:color="auto"/>
            <w:right w:val="none" w:sz="0" w:space="0" w:color="auto"/>
          </w:divBdr>
        </w:div>
        <w:div w:id="1080442862">
          <w:marLeft w:val="480"/>
          <w:marRight w:val="0"/>
          <w:marTop w:val="0"/>
          <w:marBottom w:val="0"/>
          <w:divBdr>
            <w:top w:val="none" w:sz="0" w:space="0" w:color="auto"/>
            <w:left w:val="none" w:sz="0" w:space="0" w:color="auto"/>
            <w:bottom w:val="none" w:sz="0" w:space="0" w:color="auto"/>
            <w:right w:val="none" w:sz="0" w:space="0" w:color="auto"/>
          </w:divBdr>
        </w:div>
        <w:div w:id="496389412">
          <w:marLeft w:val="480"/>
          <w:marRight w:val="0"/>
          <w:marTop w:val="0"/>
          <w:marBottom w:val="0"/>
          <w:divBdr>
            <w:top w:val="none" w:sz="0" w:space="0" w:color="auto"/>
            <w:left w:val="none" w:sz="0" w:space="0" w:color="auto"/>
            <w:bottom w:val="none" w:sz="0" w:space="0" w:color="auto"/>
            <w:right w:val="none" w:sz="0" w:space="0" w:color="auto"/>
          </w:divBdr>
        </w:div>
        <w:div w:id="1791045377">
          <w:marLeft w:val="480"/>
          <w:marRight w:val="0"/>
          <w:marTop w:val="0"/>
          <w:marBottom w:val="0"/>
          <w:divBdr>
            <w:top w:val="none" w:sz="0" w:space="0" w:color="auto"/>
            <w:left w:val="none" w:sz="0" w:space="0" w:color="auto"/>
            <w:bottom w:val="none" w:sz="0" w:space="0" w:color="auto"/>
            <w:right w:val="none" w:sz="0" w:space="0" w:color="auto"/>
          </w:divBdr>
        </w:div>
        <w:div w:id="1302420949">
          <w:marLeft w:val="480"/>
          <w:marRight w:val="0"/>
          <w:marTop w:val="0"/>
          <w:marBottom w:val="0"/>
          <w:divBdr>
            <w:top w:val="none" w:sz="0" w:space="0" w:color="auto"/>
            <w:left w:val="none" w:sz="0" w:space="0" w:color="auto"/>
            <w:bottom w:val="none" w:sz="0" w:space="0" w:color="auto"/>
            <w:right w:val="none" w:sz="0" w:space="0" w:color="auto"/>
          </w:divBdr>
        </w:div>
        <w:div w:id="1209609017">
          <w:marLeft w:val="480"/>
          <w:marRight w:val="0"/>
          <w:marTop w:val="0"/>
          <w:marBottom w:val="0"/>
          <w:divBdr>
            <w:top w:val="none" w:sz="0" w:space="0" w:color="auto"/>
            <w:left w:val="none" w:sz="0" w:space="0" w:color="auto"/>
            <w:bottom w:val="none" w:sz="0" w:space="0" w:color="auto"/>
            <w:right w:val="none" w:sz="0" w:space="0" w:color="auto"/>
          </w:divBdr>
        </w:div>
        <w:div w:id="1287003937">
          <w:marLeft w:val="480"/>
          <w:marRight w:val="0"/>
          <w:marTop w:val="0"/>
          <w:marBottom w:val="0"/>
          <w:divBdr>
            <w:top w:val="none" w:sz="0" w:space="0" w:color="auto"/>
            <w:left w:val="none" w:sz="0" w:space="0" w:color="auto"/>
            <w:bottom w:val="none" w:sz="0" w:space="0" w:color="auto"/>
            <w:right w:val="none" w:sz="0" w:space="0" w:color="auto"/>
          </w:divBdr>
        </w:div>
        <w:div w:id="994335768">
          <w:marLeft w:val="480"/>
          <w:marRight w:val="0"/>
          <w:marTop w:val="0"/>
          <w:marBottom w:val="0"/>
          <w:divBdr>
            <w:top w:val="none" w:sz="0" w:space="0" w:color="auto"/>
            <w:left w:val="none" w:sz="0" w:space="0" w:color="auto"/>
            <w:bottom w:val="none" w:sz="0" w:space="0" w:color="auto"/>
            <w:right w:val="none" w:sz="0" w:space="0" w:color="auto"/>
          </w:divBdr>
        </w:div>
        <w:div w:id="665518956">
          <w:marLeft w:val="480"/>
          <w:marRight w:val="0"/>
          <w:marTop w:val="0"/>
          <w:marBottom w:val="0"/>
          <w:divBdr>
            <w:top w:val="none" w:sz="0" w:space="0" w:color="auto"/>
            <w:left w:val="none" w:sz="0" w:space="0" w:color="auto"/>
            <w:bottom w:val="none" w:sz="0" w:space="0" w:color="auto"/>
            <w:right w:val="none" w:sz="0" w:space="0" w:color="auto"/>
          </w:divBdr>
        </w:div>
        <w:div w:id="1203787594">
          <w:marLeft w:val="480"/>
          <w:marRight w:val="0"/>
          <w:marTop w:val="0"/>
          <w:marBottom w:val="0"/>
          <w:divBdr>
            <w:top w:val="none" w:sz="0" w:space="0" w:color="auto"/>
            <w:left w:val="none" w:sz="0" w:space="0" w:color="auto"/>
            <w:bottom w:val="none" w:sz="0" w:space="0" w:color="auto"/>
            <w:right w:val="none" w:sz="0" w:space="0" w:color="auto"/>
          </w:divBdr>
        </w:div>
        <w:div w:id="1443647111">
          <w:marLeft w:val="480"/>
          <w:marRight w:val="0"/>
          <w:marTop w:val="0"/>
          <w:marBottom w:val="0"/>
          <w:divBdr>
            <w:top w:val="none" w:sz="0" w:space="0" w:color="auto"/>
            <w:left w:val="none" w:sz="0" w:space="0" w:color="auto"/>
            <w:bottom w:val="none" w:sz="0" w:space="0" w:color="auto"/>
            <w:right w:val="none" w:sz="0" w:space="0" w:color="auto"/>
          </w:divBdr>
        </w:div>
        <w:div w:id="1071734004">
          <w:marLeft w:val="480"/>
          <w:marRight w:val="0"/>
          <w:marTop w:val="0"/>
          <w:marBottom w:val="0"/>
          <w:divBdr>
            <w:top w:val="none" w:sz="0" w:space="0" w:color="auto"/>
            <w:left w:val="none" w:sz="0" w:space="0" w:color="auto"/>
            <w:bottom w:val="none" w:sz="0" w:space="0" w:color="auto"/>
            <w:right w:val="none" w:sz="0" w:space="0" w:color="auto"/>
          </w:divBdr>
        </w:div>
        <w:div w:id="355352158">
          <w:marLeft w:val="480"/>
          <w:marRight w:val="0"/>
          <w:marTop w:val="0"/>
          <w:marBottom w:val="0"/>
          <w:divBdr>
            <w:top w:val="none" w:sz="0" w:space="0" w:color="auto"/>
            <w:left w:val="none" w:sz="0" w:space="0" w:color="auto"/>
            <w:bottom w:val="none" w:sz="0" w:space="0" w:color="auto"/>
            <w:right w:val="none" w:sz="0" w:space="0" w:color="auto"/>
          </w:divBdr>
        </w:div>
        <w:div w:id="987781977">
          <w:marLeft w:val="480"/>
          <w:marRight w:val="0"/>
          <w:marTop w:val="0"/>
          <w:marBottom w:val="0"/>
          <w:divBdr>
            <w:top w:val="none" w:sz="0" w:space="0" w:color="auto"/>
            <w:left w:val="none" w:sz="0" w:space="0" w:color="auto"/>
            <w:bottom w:val="none" w:sz="0" w:space="0" w:color="auto"/>
            <w:right w:val="none" w:sz="0" w:space="0" w:color="auto"/>
          </w:divBdr>
        </w:div>
        <w:div w:id="2089501719">
          <w:marLeft w:val="480"/>
          <w:marRight w:val="0"/>
          <w:marTop w:val="0"/>
          <w:marBottom w:val="0"/>
          <w:divBdr>
            <w:top w:val="none" w:sz="0" w:space="0" w:color="auto"/>
            <w:left w:val="none" w:sz="0" w:space="0" w:color="auto"/>
            <w:bottom w:val="none" w:sz="0" w:space="0" w:color="auto"/>
            <w:right w:val="none" w:sz="0" w:space="0" w:color="auto"/>
          </w:divBdr>
        </w:div>
        <w:div w:id="1420640788">
          <w:marLeft w:val="480"/>
          <w:marRight w:val="0"/>
          <w:marTop w:val="0"/>
          <w:marBottom w:val="0"/>
          <w:divBdr>
            <w:top w:val="none" w:sz="0" w:space="0" w:color="auto"/>
            <w:left w:val="none" w:sz="0" w:space="0" w:color="auto"/>
            <w:bottom w:val="none" w:sz="0" w:space="0" w:color="auto"/>
            <w:right w:val="none" w:sz="0" w:space="0" w:color="auto"/>
          </w:divBdr>
        </w:div>
        <w:div w:id="238103965">
          <w:marLeft w:val="480"/>
          <w:marRight w:val="0"/>
          <w:marTop w:val="0"/>
          <w:marBottom w:val="0"/>
          <w:divBdr>
            <w:top w:val="none" w:sz="0" w:space="0" w:color="auto"/>
            <w:left w:val="none" w:sz="0" w:space="0" w:color="auto"/>
            <w:bottom w:val="none" w:sz="0" w:space="0" w:color="auto"/>
            <w:right w:val="none" w:sz="0" w:space="0" w:color="auto"/>
          </w:divBdr>
        </w:div>
        <w:div w:id="2109736023">
          <w:marLeft w:val="480"/>
          <w:marRight w:val="0"/>
          <w:marTop w:val="0"/>
          <w:marBottom w:val="0"/>
          <w:divBdr>
            <w:top w:val="none" w:sz="0" w:space="0" w:color="auto"/>
            <w:left w:val="none" w:sz="0" w:space="0" w:color="auto"/>
            <w:bottom w:val="none" w:sz="0" w:space="0" w:color="auto"/>
            <w:right w:val="none" w:sz="0" w:space="0" w:color="auto"/>
          </w:divBdr>
        </w:div>
        <w:div w:id="2143032399">
          <w:marLeft w:val="480"/>
          <w:marRight w:val="0"/>
          <w:marTop w:val="0"/>
          <w:marBottom w:val="0"/>
          <w:divBdr>
            <w:top w:val="none" w:sz="0" w:space="0" w:color="auto"/>
            <w:left w:val="none" w:sz="0" w:space="0" w:color="auto"/>
            <w:bottom w:val="none" w:sz="0" w:space="0" w:color="auto"/>
            <w:right w:val="none" w:sz="0" w:space="0" w:color="auto"/>
          </w:divBdr>
        </w:div>
        <w:div w:id="628390617">
          <w:marLeft w:val="480"/>
          <w:marRight w:val="0"/>
          <w:marTop w:val="0"/>
          <w:marBottom w:val="0"/>
          <w:divBdr>
            <w:top w:val="none" w:sz="0" w:space="0" w:color="auto"/>
            <w:left w:val="none" w:sz="0" w:space="0" w:color="auto"/>
            <w:bottom w:val="none" w:sz="0" w:space="0" w:color="auto"/>
            <w:right w:val="none" w:sz="0" w:space="0" w:color="auto"/>
          </w:divBdr>
        </w:div>
        <w:div w:id="17900560">
          <w:marLeft w:val="480"/>
          <w:marRight w:val="0"/>
          <w:marTop w:val="0"/>
          <w:marBottom w:val="0"/>
          <w:divBdr>
            <w:top w:val="none" w:sz="0" w:space="0" w:color="auto"/>
            <w:left w:val="none" w:sz="0" w:space="0" w:color="auto"/>
            <w:bottom w:val="none" w:sz="0" w:space="0" w:color="auto"/>
            <w:right w:val="none" w:sz="0" w:space="0" w:color="auto"/>
          </w:divBdr>
        </w:div>
        <w:div w:id="19937358">
          <w:marLeft w:val="480"/>
          <w:marRight w:val="0"/>
          <w:marTop w:val="0"/>
          <w:marBottom w:val="0"/>
          <w:divBdr>
            <w:top w:val="none" w:sz="0" w:space="0" w:color="auto"/>
            <w:left w:val="none" w:sz="0" w:space="0" w:color="auto"/>
            <w:bottom w:val="none" w:sz="0" w:space="0" w:color="auto"/>
            <w:right w:val="none" w:sz="0" w:space="0" w:color="auto"/>
          </w:divBdr>
        </w:div>
        <w:div w:id="725370399">
          <w:marLeft w:val="480"/>
          <w:marRight w:val="0"/>
          <w:marTop w:val="0"/>
          <w:marBottom w:val="0"/>
          <w:divBdr>
            <w:top w:val="none" w:sz="0" w:space="0" w:color="auto"/>
            <w:left w:val="none" w:sz="0" w:space="0" w:color="auto"/>
            <w:bottom w:val="none" w:sz="0" w:space="0" w:color="auto"/>
            <w:right w:val="none" w:sz="0" w:space="0" w:color="auto"/>
          </w:divBdr>
        </w:div>
        <w:div w:id="570118714">
          <w:marLeft w:val="480"/>
          <w:marRight w:val="0"/>
          <w:marTop w:val="0"/>
          <w:marBottom w:val="0"/>
          <w:divBdr>
            <w:top w:val="none" w:sz="0" w:space="0" w:color="auto"/>
            <w:left w:val="none" w:sz="0" w:space="0" w:color="auto"/>
            <w:bottom w:val="none" w:sz="0" w:space="0" w:color="auto"/>
            <w:right w:val="none" w:sz="0" w:space="0" w:color="auto"/>
          </w:divBdr>
        </w:div>
        <w:div w:id="226769465">
          <w:marLeft w:val="480"/>
          <w:marRight w:val="0"/>
          <w:marTop w:val="0"/>
          <w:marBottom w:val="0"/>
          <w:divBdr>
            <w:top w:val="none" w:sz="0" w:space="0" w:color="auto"/>
            <w:left w:val="none" w:sz="0" w:space="0" w:color="auto"/>
            <w:bottom w:val="none" w:sz="0" w:space="0" w:color="auto"/>
            <w:right w:val="none" w:sz="0" w:space="0" w:color="auto"/>
          </w:divBdr>
        </w:div>
        <w:div w:id="852449794">
          <w:marLeft w:val="480"/>
          <w:marRight w:val="0"/>
          <w:marTop w:val="0"/>
          <w:marBottom w:val="0"/>
          <w:divBdr>
            <w:top w:val="none" w:sz="0" w:space="0" w:color="auto"/>
            <w:left w:val="none" w:sz="0" w:space="0" w:color="auto"/>
            <w:bottom w:val="none" w:sz="0" w:space="0" w:color="auto"/>
            <w:right w:val="none" w:sz="0" w:space="0" w:color="auto"/>
          </w:divBdr>
        </w:div>
        <w:div w:id="265121205">
          <w:marLeft w:val="480"/>
          <w:marRight w:val="0"/>
          <w:marTop w:val="0"/>
          <w:marBottom w:val="0"/>
          <w:divBdr>
            <w:top w:val="none" w:sz="0" w:space="0" w:color="auto"/>
            <w:left w:val="none" w:sz="0" w:space="0" w:color="auto"/>
            <w:bottom w:val="none" w:sz="0" w:space="0" w:color="auto"/>
            <w:right w:val="none" w:sz="0" w:space="0" w:color="auto"/>
          </w:divBdr>
        </w:div>
        <w:div w:id="1915623000">
          <w:marLeft w:val="480"/>
          <w:marRight w:val="0"/>
          <w:marTop w:val="0"/>
          <w:marBottom w:val="0"/>
          <w:divBdr>
            <w:top w:val="none" w:sz="0" w:space="0" w:color="auto"/>
            <w:left w:val="none" w:sz="0" w:space="0" w:color="auto"/>
            <w:bottom w:val="none" w:sz="0" w:space="0" w:color="auto"/>
            <w:right w:val="none" w:sz="0" w:space="0" w:color="auto"/>
          </w:divBdr>
        </w:div>
        <w:div w:id="1075592290">
          <w:marLeft w:val="480"/>
          <w:marRight w:val="0"/>
          <w:marTop w:val="0"/>
          <w:marBottom w:val="0"/>
          <w:divBdr>
            <w:top w:val="none" w:sz="0" w:space="0" w:color="auto"/>
            <w:left w:val="none" w:sz="0" w:space="0" w:color="auto"/>
            <w:bottom w:val="none" w:sz="0" w:space="0" w:color="auto"/>
            <w:right w:val="none" w:sz="0" w:space="0" w:color="auto"/>
          </w:divBdr>
        </w:div>
        <w:div w:id="371272318">
          <w:marLeft w:val="480"/>
          <w:marRight w:val="0"/>
          <w:marTop w:val="0"/>
          <w:marBottom w:val="0"/>
          <w:divBdr>
            <w:top w:val="none" w:sz="0" w:space="0" w:color="auto"/>
            <w:left w:val="none" w:sz="0" w:space="0" w:color="auto"/>
            <w:bottom w:val="none" w:sz="0" w:space="0" w:color="auto"/>
            <w:right w:val="none" w:sz="0" w:space="0" w:color="auto"/>
          </w:divBdr>
        </w:div>
        <w:div w:id="880945601">
          <w:marLeft w:val="480"/>
          <w:marRight w:val="0"/>
          <w:marTop w:val="0"/>
          <w:marBottom w:val="0"/>
          <w:divBdr>
            <w:top w:val="none" w:sz="0" w:space="0" w:color="auto"/>
            <w:left w:val="none" w:sz="0" w:space="0" w:color="auto"/>
            <w:bottom w:val="none" w:sz="0" w:space="0" w:color="auto"/>
            <w:right w:val="none" w:sz="0" w:space="0" w:color="auto"/>
          </w:divBdr>
        </w:div>
        <w:div w:id="1705524607">
          <w:marLeft w:val="480"/>
          <w:marRight w:val="0"/>
          <w:marTop w:val="0"/>
          <w:marBottom w:val="0"/>
          <w:divBdr>
            <w:top w:val="none" w:sz="0" w:space="0" w:color="auto"/>
            <w:left w:val="none" w:sz="0" w:space="0" w:color="auto"/>
            <w:bottom w:val="none" w:sz="0" w:space="0" w:color="auto"/>
            <w:right w:val="none" w:sz="0" w:space="0" w:color="auto"/>
          </w:divBdr>
        </w:div>
        <w:div w:id="1145008228">
          <w:marLeft w:val="480"/>
          <w:marRight w:val="0"/>
          <w:marTop w:val="0"/>
          <w:marBottom w:val="0"/>
          <w:divBdr>
            <w:top w:val="none" w:sz="0" w:space="0" w:color="auto"/>
            <w:left w:val="none" w:sz="0" w:space="0" w:color="auto"/>
            <w:bottom w:val="none" w:sz="0" w:space="0" w:color="auto"/>
            <w:right w:val="none" w:sz="0" w:space="0" w:color="auto"/>
          </w:divBdr>
        </w:div>
        <w:div w:id="1121219786">
          <w:marLeft w:val="480"/>
          <w:marRight w:val="0"/>
          <w:marTop w:val="0"/>
          <w:marBottom w:val="0"/>
          <w:divBdr>
            <w:top w:val="none" w:sz="0" w:space="0" w:color="auto"/>
            <w:left w:val="none" w:sz="0" w:space="0" w:color="auto"/>
            <w:bottom w:val="none" w:sz="0" w:space="0" w:color="auto"/>
            <w:right w:val="none" w:sz="0" w:space="0" w:color="auto"/>
          </w:divBdr>
        </w:div>
        <w:div w:id="360983726">
          <w:marLeft w:val="480"/>
          <w:marRight w:val="0"/>
          <w:marTop w:val="0"/>
          <w:marBottom w:val="0"/>
          <w:divBdr>
            <w:top w:val="none" w:sz="0" w:space="0" w:color="auto"/>
            <w:left w:val="none" w:sz="0" w:space="0" w:color="auto"/>
            <w:bottom w:val="none" w:sz="0" w:space="0" w:color="auto"/>
            <w:right w:val="none" w:sz="0" w:space="0" w:color="auto"/>
          </w:divBdr>
        </w:div>
        <w:div w:id="310253031">
          <w:marLeft w:val="480"/>
          <w:marRight w:val="0"/>
          <w:marTop w:val="0"/>
          <w:marBottom w:val="0"/>
          <w:divBdr>
            <w:top w:val="none" w:sz="0" w:space="0" w:color="auto"/>
            <w:left w:val="none" w:sz="0" w:space="0" w:color="auto"/>
            <w:bottom w:val="none" w:sz="0" w:space="0" w:color="auto"/>
            <w:right w:val="none" w:sz="0" w:space="0" w:color="auto"/>
          </w:divBdr>
        </w:div>
        <w:div w:id="1342702359">
          <w:marLeft w:val="480"/>
          <w:marRight w:val="0"/>
          <w:marTop w:val="0"/>
          <w:marBottom w:val="0"/>
          <w:divBdr>
            <w:top w:val="none" w:sz="0" w:space="0" w:color="auto"/>
            <w:left w:val="none" w:sz="0" w:space="0" w:color="auto"/>
            <w:bottom w:val="none" w:sz="0" w:space="0" w:color="auto"/>
            <w:right w:val="none" w:sz="0" w:space="0" w:color="auto"/>
          </w:divBdr>
        </w:div>
        <w:div w:id="449474199">
          <w:marLeft w:val="480"/>
          <w:marRight w:val="0"/>
          <w:marTop w:val="0"/>
          <w:marBottom w:val="0"/>
          <w:divBdr>
            <w:top w:val="none" w:sz="0" w:space="0" w:color="auto"/>
            <w:left w:val="none" w:sz="0" w:space="0" w:color="auto"/>
            <w:bottom w:val="none" w:sz="0" w:space="0" w:color="auto"/>
            <w:right w:val="none" w:sz="0" w:space="0" w:color="auto"/>
          </w:divBdr>
        </w:div>
        <w:div w:id="1076394419">
          <w:marLeft w:val="480"/>
          <w:marRight w:val="0"/>
          <w:marTop w:val="0"/>
          <w:marBottom w:val="0"/>
          <w:divBdr>
            <w:top w:val="none" w:sz="0" w:space="0" w:color="auto"/>
            <w:left w:val="none" w:sz="0" w:space="0" w:color="auto"/>
            <w:bottom w:val="none" w:sz="0" w:space="0" w:color="auto"/>
            <w:right w:val="none" w:sz="0" w:space="0" w:color="auto"/>
          </w:divBdr>
        </w:div>
        <w:div w:id="2136636476">
          <w:marLeft w:val="480"/>
          <w:marRight w:val="0"/>
          <w:marTop w:val="0"/>
          <w:marBottom w:val="0"/>
          <w:divBdr>
            <w:top w:val="none" w:sz="0" w:space="0" w:color="auto"/>
            <w:left w:val="none" w:sz="0" w:space="0" w:color="auto"/>
            <w:bottom w:val="none" w:sz="0" w:space="0" w:color="auto"/>
            <w:right w:val="none" w:sz="0" w:space="0" w:color="auto"/>
          </w:divBdr>
        </w:div>
        <w:div w:id="642589298">
          <w:marLeft w:val="480"/>
          <w:marRight w:val="0"/>
          <w:marTop w:val="0"/>
          <w:marBottom w:val="0"/>
          <w:divBdr>
            <w:top w:val="none" w:sz="0" w:space="0" w:color="auto"/>
            <w:left w:val="none" w:sz="0" w:space="0" w:color="auto"/>
            <w:bottom w:val="none" w:sz="0" w:space="0" w:color="auto"/>
            <w:right w:val="none" w:sz="0" w:space="0" w:color="auto"/>
          </w:divBdr>
        </w:div>
        <w:div w:id="117258778">
          <w:marLeft w:val="480"/>
          <w:marRight w:val="0"/>
          <w:marTop w:val="0"/>
          <w:marBottom w:val="0"/>
          <w:divBdr>
            <w:top w:val="none" w:sz="0" w:space="0" w:color="auto"/>
            <w:left w:val="none" w:sz="0" w:space="0" w:color="auto"/>
            <w:bottom w:val="none" w:sz="0" w:space="0" w:color="auto"/>
            <w:right w:val="none" w:sz="0" w:space="0" w:color="auto"/>
          </w:divBdr>
        </w:div>
        <w:div w:id="344023077">
          <w:marLeft w:val="480"/>
          <w:marRight w:val="0"/>
          <w:marTop w:val="0"/>
          <w:marBottom w:val="0"/>
          <w:divBdr>
            <w:top w:val="none" w:sz="0" w:space="0" w:color="auto"/>
            <w:left w:val="none" w:sz="0" w:space="0" w:color="auto"/>
            <w:bottom w:val="none" w:sz="0" w:space="0" w:color="auto"/>
            <w:right w:val="none" w:sz="0" w:space="0" w:color="auto"/>
          </w:divBdr>
        </w:div>
        <w:div w:id="3561248">
          <w:marLeft w:val="480"/>
          <w:marRight w:val="0"/>
          <w:marTop w:val="0"/>
          <w:marBottom w:val="0"/>
          <w:divBdr>
            <w:top w:val="none" w:sz="0" w:space="0" w:color="auto"/>
            <w:left w:val="none" w:sz="0" w:space="0" w:color="auto"/>
            <w:bottom w:val="none" w:sz="0" w:space="0" w:color="auto"/>
            <w:right w:val="none" w:sz="0" w:space="0" w:color="auto"/>
          </w:divBdr>
        </w:div>
        <w:div w:id="348676811">
          <w:marLeft w:val="480"/>
          <w:marRight w:val="0"/>
          <w:marTop w:val="0"/>
          <w:marBottom w:val="0"/>
          <w:divBdr>
            <w:top w:val="none" w:sz="0" w:space="0" w:color="auto"/>
            <w:left w:val="none" w:sz="0" w:space="0" w:color="auto"/>
            <w:bottom w:val="none" w:sz="0" w:space="0" w:color="auto"/>
            <w:right w:val="none" w:sz="0" w:space="0" w:color="auto"/>
          </w:divBdr>
        </w:div>
        <w:div w:id="680355426">
          <w:marLeft w:val="480"/>
          <w:marRight w:val="0"/>
          <w:marTop w:val="0"/>
          <w:marBottom w:val="0"/>
          <w:divBdr>
            <w:top w:val="none" w:sz="0" w:space="0" w:color="auto"/>
            <w:left w:val="none" w:sz="0" w:space="0" w:color="auto"/>
            <w:bottom w:val="none" w:sz="0" w:space="0" w:color="auto"/>
            <w:right w:val="none" w:sz="0" w:space="0" w:color="auto"/>
          </w:divBdr>
        </w:div>
        <w:div w:id="1875069604">
          <w:marLeft w:val="480"/>
          <w:marRight w:val="0"/>
          <w:marTop w:val="0"/>
          <w:marBottom w:val="0"/>
          <w:divBdr>
            <w:top w:val="none" w:sz="0" w:space="0" w:color="auto"/>
            <w:left w:val="none" w:sz="0" w:space="0" w:color="auto"/>
            <w:bottom w:val="none" w:sz="0" w:space="0" w:color="auto"/>
            <w:right w:val="none" w:sz="0" w:space="0" w:color="auto"/>
          </w:divBdr>
        </w:div>
        <w:div w:id="530655706">
          <w:marLeft w:val="480"/>
          <w:marRight w:val="0"/>
          <w:marTop w:val="0"/>
          <w:marBottom w:val="0"/>
          <w:divBdr>
            <w:top w:val="none" w:sz="0" w:space="0" w:color="auto"/>
            <w:left w:val="none" w:sz="0" w:space="0" w:color="auto"/>
            <w:bottom w:val="none" w:sz="0" w:space="0" w:color="auto"/>
            <w:right w:val="none" w:sz="0" w:space="0" w:color="auto"/>
          </w:divBdr>
        </w:div>
        <w:div w:id="624000438">
          <w:marLeft w:val="480"/>
          <w:marRight w:val="0"/>
          <w:marTop w:val="0"/>
          <w:marBottom w:val="0"/>
          <w:divBdr>
            <w:top w:val="none" w:sz="0" w:space="0" w:color="auto"/>
            <w:left w:val="none" w:sz="0" w:space="0" w:color="auto"/>
            <w:bottom w:val="none" w:sz="0" w:space="0" w:color="auto"/>
            <w:right w:val="none" w:sz="0" w:space="0" w:color="auto"/>
          </w:divBdr>
        </w:div>
        <w:div w:id="1561014863">
          <w:marLeft w:val="480"/>
          <w:marRight w:val="0"/>
          <w:marTop w:val="0"/>
          <w:marBottom w:val="0"/>
          <w:divBdr>
            <w:top w:val="none" w:sz="0" w:space="0" w:color="auto"/>
            <w:left w:val="none" w:sz="0" w:space="0" w:color="auto"/>
            <w:bottom w:val="none" w:sz="0" w:space="0" w:color="auto"/>
            <w:right w:val="none" w:sz="0" w:space="0" w:color="auto"/>
          </w:divBdr>
        </w:div>
        <w:div w:id="653686608">
          <w:marLeft w:val="480"/>
          <w:marRight w:val="0"/>
          <w:marTop w:val="0"/>
          <w:marBottom w:val="0"/>
          <w:divBdr>
            <w:top w:val="none" w:sz="0" w:space="0" w:color="auto"/>
            <w:left w:val="none" w:sz="0" w:space="0" w:color="auto"/>
            <w:bottom w:val="none" w:sz="0" w:space="0" w:color="auto"/>
            <w:right w:val="none" w:sz="0" w:space="0" w:color="auto"/>
          </w:divBdr>
        </w:div>
        <w:div w:id="1672026280">
          <w:marLeft w:val="480"/>
          <w:marRight w:val="0"/>
          <w:marTop w:val="0"/>
          <w:marBottom w:val="0"/>
          <w:divBdr>
            <w:top w:val="none" w:sz="0" w:space="0" w:color="auto"/>
            <w:left w:val="none" w:sz="0" w:space="0" w:color="auto"/>
            <w:bottom w:val="none" w:sz="0" w:space="0" w:color="auto"/>
            <w:right w:val="none" w:sz="0" w:space="0" w:color="auto"/>
          </w:divBdr>
        </w:div>
        <w:div w:id="1741904543">
          <w:marLeft w:val="480"/>
          <w:marRight w:val="0"/>
          <w:marTop w:val="0"/>
          <w:marBottom w:val="0"/>
          <w:divBdr>
            <w:top w:val="none" w:sz="0" w:space="0" w:color="auto"/>
            <w:left w:val="none" w:sz="0" w:space="0" w:color="auto"/>
            <w:bottom w:val="none" w:sz="0" w:space="0" w:color="auto"/>
            <w:right w:val="none" w:sz="0" w:space="0" w:color="auto"/>
          </w:divBdr>
        </w:div>
        <w:div w:id="385104069">
          <w:marLeft w:val="480"/>
          <w:marRight w:val="0"/>
          <w:marTop w:val="0"/>
          <w:marBottom w:val="0"/>
          <w:divBdr>
            <w:top w:val="none" w:sz="0" w:space="0" w:color="auto"/>
            <w:left w:val="none" w:sz="0" w:space="0" w:color="auto"/>
            <w:bottom w:val="none" w:sz="0" w:space="0" w:color="auto"/>
            <w:right w:val="none" w:sz="0" w:space="0" w:color="auto"/>
          </w:divBdr>
        </w:div>
        <w:div w:id="18749704">
          <w:marLeft w:val="480"/>
          <w:marRight w:val="0"/>
          <w:marTop w:val="0"/>
          <w:marBottom w:val="0"/>
          <w:divBdr>
            <w:top w:val="none" w:sz="0" w:space="0" w:color="auto"/>
            <w:left w:val="none" w:sz="0" w:space="0" w:color="auto"/>
            <w:bottom w:val="none" w:sz="0" w:space="0" w:color="auto"/>
            <w:right w:val="none" w:sz="0" w:space="0" w:color="auto"/>
          </w:divBdr>
        </w:div>
        <w:div w:id="1620720507">
          <w:marLeft w:val="480"/>
          <w:marRight w:val="0"/>
          <w:marTop w:val="0"/>
          <w:marBottom w:val="0"/>
          <w:divBdr>
            <w:top w:val="none" w:sz="0" w:space="0" w:color="auto"/>
            <w:left w:val="none" w:sz="0" w:space="0" w:color="auto"/>
            <w:bottom w:val="none" w:sz="0" w:space="0" w:color="auto"/>
            <w:right w:val="none" w:sz="0" w:space="0" w:color="auto"/>
          </w:divBdr>
        </w:div>
        <w:div w:id="1901088834">
          <w:marLeft w:val="480"/>
          <w:marRight w:val="0"/>
          <w:marTop w:val="0"/>
          <w:marBottom w:val="0"/>
          <w:divBdr>
            <w:top w:val="none" w:sz="0" w:space="0" w:color="auto"/>
            <w:left w:val="none" w:sz="0" w:space="0" w:color="auto"/>
            <w:bottom w:val="none" w:sz="0" w:space="0" w:color="auto"/>
            <w:right w:val="none" w:sz="0" w:space="0" w:color="auto"/>
          </w:divBdr>
        </w:div>
        <w:div w:id="51271171">
          <w:marLeft w:val="480"/>
          <w:marRight w:val="0"/>
          <w:marTop w:val="0"/>
          <w:marBottom w:val="0"/>
          <w:divBdr>
            <w:top w:val="none" w:sz="0" w:space="0" w:color="auto"/>
            <w:left w:val="none" w:sz="0" w:space="0" w:color="auto"/>
            <w:bottom w:val="none" w:sz="0" w:space="0" w:color="auto"/>
            <w:right w:val="none" w:sz="0" w:space="0" w:color="auto"/>
          </w:divBdr>
        </w:div>
        <w:div w:id="1630820215">
          <w:marLeft w:val="480"/>
          <w:marRight w:val="0"/>
          <w:marTop w:val="0"/>
          <w:marBottom w:val="0"/>
          <w:divBdr>
            <w:top w:val="none" w:sz="0" w:space="0" w:color="auto"/>
            <w:left w:val="none" w:sz="0" w:space="0" w:color="auto"/>
            <w:bottom w:val="none" w:sz="0" w:space="0" w:color="auto"/>
            <w:right w:val="none" w:sz="0" w:space="0" w:color="auto"/>
          </w:divBdr>
        </w:div>
        <w:div w:id="43141658">
          <w:marLeft w:val="480"/>
          <w:marRight w:val="0"/>
          <w:marTop w:val="0"/>
          <w:marBottom w:val="0"/>
          <w:divBdr>
            <w:top w:val="none" w:sz="0" w:space="0" w:color="auto"/>
            <w:left w:val="none" w:sz="0" w:space="0" w:color="auto"/>
            <w:bottom w:val="none" w:sz="0" w:space="0" w:color="auto"/>
            <w:right w:val="none" w:sz="0" w:space="0" w:color="auto"/>
          </w:divBdr>
        </w:div>
        <w:div w:id="2010907346">
          <w:marLeft w:val="480"/>
          <w:marRight w:val="0"/>
          <w:marTop w:val="0"/>
          <w:marBottom w:val="0"/>
          <w:divBdr>
            <w:top w:val="none" w:sz="0" w:space="0" w:color="auto"/>
            <w:left w:val="none" w:sz="0" w:space="0" w:color="auto"/>
            <w:bottom w:val="none" w:sz="0" w:space="0" w:color="auto"/>
            <w:right w:val="none" w:sz="0" w:space="0" w:color="auto"/>
          </w:divBdr>
        </w:div>
        <w:div w:id="964000450">
          <w:marLeft w:val="480"/>
          <w:marRight w:val="0"/>
          <w:marTop w:val="0"/>
          <w:marBottom w:val="0"/>
          <w:divBdr>
            <w:top w:val="none" w:sz="0" w:space="0" w:color="auto"/>
            <w:left w:val="none" w:sz="0" w:space="0" w:color="auto"/>
            <w:bottom w:val="none" w:sz="0" w:space="0" w:color="auto"/>
            <w:right w:val="none" w:sz="0" w:space="0" w:color="auto"/>
          </w:divBdr>
        </w:div>
        <w:div w:id="564949200">
          <w:marLeft w:val="480"/>
          <w:marRight w:val="0"/>
          <w:marTop w:val="0"/>
          <w:marBottom w:val="0"/>
          <w:divBdr>
            <w:top w:val="none" w:sz="0" w:space="0" w:color="auto"/>
            <w:left w:val="none" w:sz="0" w:space="0" w:color="auto"/>
            <w:bottom w:val="none" w:sz="0" w:space="0" w:color="auto"/>
            <w:right w:val="none" w:sz="0" w:space="0" w:color="auto"/>
          </w:divBdr>
        </w:div>
        <w:div w:id="319040246">
          <w:marLeft w:val="480"/>
          <w:marRight w:val="0"/>
          <w:marTop w:val="0"/>
          <w:marBottom w:val="0"/>
          <w:divBdr>
            <w:top w:val="none" w:sz="0" w:space="0" w:color="auto"/>
            <w:left w:val="none" w:sz="0" w:space="0" w:color="auto"/>
            <w:bottom w:val="none" w:sz="0" w:space="0" w:color="auto"/>
            <w:right w:val="none" w:sz="0" w:space="0" w:color="auto"/>
          </w:divBdr>
        </w:div>
        <w:div w:id="871379411">
          <w:marLeft w:val="480"/>
          <w:marRight w:val="0"/>
          <w:marTop w:val="0"/>
          <w:marBottom w:val="0"/>
          <w:divBdr>
            <w:top w:val="none" w:sz="0" w:space="0" w:color="auto"/>
            <w:left w:val="none" w:sz="0" w:space="0" w:color="auto"/>
            <w:bottom w:val="none" w:sz="0" w:space="0" w:color="auto"/>
            <w:right w:val="none" w:sz="0" w:space="0" w:color="auto"/>
          </w:divBdr>
        </w:div>
        <w:div w:id="149755011">
          <w:marLeft w:val="480"/>
          <w:marRight w:val="0"/>
          <w:marTop w:val="0"/>
          <w:marBottom w:val="0"/>
          <w:divBdr>
            <w:top w:val="none" w:sz="0" w:space="0" w:color="auto"/>
            <w:left w:val="none" w:sz="0" w:space="0" w:color="auto"/>
            <w:bottom w:val="none" w:sz="0" w:space="0" w:color="auto"/>
            <w:right w:val="none" w:sz="0" w:space="0" w:color="auto"/>
          </w:divBdr>
        </w:div>
      </w:divsChild>
    </w:div>
    <w:div w:id="2026593272">
      <w:bodyDiv w:val="1"/>
      <w:marLeft w:val="0"/>
      <w:marRight w:val="0"/>
      <w:marTop w:val="0"/>
      <w:marBottom w:val="0"/>
      <w:divBdr>
        <w:top w:val="none" w:sz="0" w:space="0" w:color="auto"/>
        <w:left w:val="none" w:sz="0" w:space="0" w:color="auto"/>
        <w:bottom w:val="none" w:sz="0" w:space="0" w:color="auto"/>
        <w:right w:val="none" w:sz="0" w:space="0" w:color="auto"/>
      </w:divBdr>
    </w:div>
    <w:div w:id="2026783621">
      <w:bodyDiv w:val="1"/>
      <w:marLeft w:val="0"/>
      <w:marRight w:val="0"/>
      <w:marTop w:val="0"/>
      <w:marBottom w:val="0"/>
      <w:divBdr>
        <w:top w:val="none" w:sz="0" w:space="0" w:color="auto"/>
        <w:left w:val="none" w:sz="0" w:space="0" w:color="auto"/>
        <w:bottom w:val="none" w:sz="0" w:space="0" w:color="auto"/>
        <w:right w:val="none" w:sz="0" w:space="0" w:color="auto"/>
      </w:divBdr>
    </w:div>
    <w:div w:id="2026899401">
      <w:bodyDiv w:val="1"/>
      <w:marLeft w:val="0"/>
      <w:marRight w:val="0"/>
      <w:marTop w:val="0"/>
      <w:marBottom w:val="0"/>
      <w:divBdr>
        <w:top w:val="none" w:sz="0" w:space="0" w:color="auto"/>
        <w:left w:val="none" w:sz="0" w:space="0" w:color="auto"/>
        <w:bottom w:val="none" w:sz="0" w:space="0" w:color="auto"/>
        <w:right w:val="none" w:sz="0" w:space="0" w:color="auto"/>
      </w:divBdr>
    </w:div>
    <w:div w:id="2026979283">
      <w:bodyDiv w:val="1"/>
      <w:marLeft w:val="0"/>
      <w:marRight w:val="0"/>
      <w:marTop w:val="0"/>
      <w:marBottom w:val="0"/>
      <w:divBdr>
        <w:top w:val="none" w:sz="0" w:space="0" w:color="auto"/>
        <w:left w:val="none" w:sz="0" w:space="0" w:color="auto"/>
        <w:bottom w:val="none" w:sz="0" w:space="0" w:color="auto"/>
        <w:right w:val="none" w:sz="0" w:space="0" w:color="auto"/>
      </w:divBdr>
    </w:div>
    <w:div w:id="2027712565">
      <w:bodyDiv w:val="1"/>
      <w:marLeft w:val="0"/>
      <w:marRight w:val="0"/>
      <w:marTop w:val="0"/>
      <w:marBottom w:val="0"/>
      <w:divBdr>
        <w:top w:val="none" w:sz="0" w:space="0" w:color="auto"/>
        <w:left w:val="none" w:sz="0" w:space="0" w:color="auto"/>
        <w:bottom w:val="none" w:sz="0" w:space="0" w:color="auto"/>
        <w:right w:val="none" w:sz="0" w:space="0" w:color="auto"/>
      </w:divBdr>
    </w:div>
    <w:div w:id="2028166753">
      <w:bodyDiv w:val="1"/>
      <w:marLeft w:val="0"/>
      <w:marRight w:val="0"/>
      <w:marTop w:val="0"/>
      <w:marBottom w:val="0"/>
      <w:divBdr>
        <w:top w:val="none" w:sz="0" w:space="0" w:color="auto"/>
        <w:left w:val="none" w:sz="0" w:space="0" w:color="auto"/>
        <w:bottom w:val="none" w:sz="0" w:space="0" w:color="auto"/>
        <w:right w:val="none" w:sz="0" w:space="0" w:color="auto"/>
      </w:divBdr>
    </w:div>
    <w:div w:id="2028213696">
      <w:bodyDiv w:val="1"/>
      <w:marLeft w:val="0"/>
      <w:marRight w:val="0"/>
      <w:marTop w:val="0"/>
      <w:marBottom w:val="0"/>
      <w:divBdr>
        <w:top w:val="none" w:sz="0" w:space="0" w:color="auto"/>
        <w:left w:val="none" w:sz="0" w:space="0" w:color="auto"/>
        <w:bottom w:val="none" w:sz="0" w:space="0" w:color="auto"/>
        <w:right w:val="none" w:sz="0" w:space="0" w:color="auto"/>
      </w:divBdr>
    </w:div>
    <w:div w:id="2028561825">
      <w:bodyDiv w:val="1"/>
      <w:marLeft w:val="0"/>
      <w:marRight w:val="0"/>
      <w:marTop w:val="0"/>
      <w:marBottom w:val="0"/>
      <w:divBdr>
        <w:top w:val="none" w:sz="0" w:space="0" w:color="auto"/>
        <w:left w:val="none" w:sz="0" w:space="0" w:color="auto"/>
        <w:bottom w:val="none" w:sz="0" w:space="0" w:color="auto"/>
        <w:right w:val="none" w:sz="0" w:space="0" w:color="auto"/>
      </w:divBdr>
    </w:div>
    <w:div w:id="2029598954">
      <w:bodyDiv w:val="1"/>
      <w:marLeft w:val="0"/>
      <w:marRight w:val="0"/>
      <w:marTop w:val="0"/>
      <w:marBottom w:val="0"/>
      <w:divBdr>
        <w:top w:val="none" w:sz="0" w:space="0" w:color="auto"/>
        <w:left w:val="none" w:sz="0" w:space="0" w:color="auto"/>
        <w:bottom w:val="none" w:sz="0" w:space="0" w:color="auto"/>
        <w:right w:val="none" w:sz="0" w:space="0" w:color="auto"/>
      </w:divBdr>
    </w:div>
    <w:div w:id="2030137322">
      <w:bodyDiv w:val="1"/>
      <w:marLeft w:val="0"/>
      <w:marRight w:val="0"/>
      <w:marTop w:val="0"/>
      <w:marBottom w:val="0"/>
      <w:divBdr>
        <w:top w:val="none" w:sz="0" w:space="0" w:color="auto"/>
        <w:left w:val="none" w:sz="0" w:space="0" w:color="auto"/>
        <w:bottom w:val="none" w:sz="0" w:space="0" w:color="auto"/>
        <w:right w:val="none" w:sz="0" w:space="0" w:color="auto"/>
      </w:divBdr>
    </w:div>
    <w:div w:id="2031450736">
      <w:bodyDiv w:val="1"/>
      <w:marLeft w:val="0"/>
      <w:marRight w:val="0"/>
      <w:marTop w:val="0"/>
      <w:marBottom w:val="0"/>
      <w:divBdr>
        <w:top w:val="none" w:sz="0" w:space="0" w:color="auto"/>
        <w:left w:val="none" w:sz="0" w:space="0" w:color="auto"/>
        <w:bottom w:val="none" w:sz="0" w:space="0" w:color="auto"/>
        <w:right w:val="none" w:sz="0" w:space="0" w:color="auto"/>
      </w:divBdr>
    </w:div>
    <w:div w:id="2031836415">
      <w:bodyDiv w:val="1"/>
      <w:marLeft w:val="0"/>
      <w:marRight w:val="0"/>
      <w:marTop w:val="0"/>
      <w:marBottom w:val="0"/>
      <w:divBdr>
        <w:top w:val="none" w:sz="0" w:space="0" w:color="auto"/>
        <w:left w:val="none" w:sz="0" w:space="0" w:color="auto"/>
        <w:bottom w:val="none" w:sz="0" w:space="0" w:color="auto"/>
        <w:right w:val="none" w:sz="0" w:space="0" w:color="auto"/>
      </w:divBdr>
    </w:div>
    <w:div w:id="2032487031">
      <w:bodyDiv w:val="1"/>
      <w:marLeft w:val="0"/>
      <w:marRight w:val="0"/>
      <w:marTop w:val="0"/>
      <w:marBottom w:val="0"/>
      <w:divBdr>
        <w:top w:val="none" w:sz="0" w:space="0" w:color="auto"/>
        <w:left w:val="none" w:sz="0" w:space="0" w:color="auto"/>
        <w:bottom w:val="none" w:sz="0" w:space="0" w:color="auto"/>
        <w:right w:val="none" w:sz="0" w:space="0" w:color="auto"/>
      </w:divBdr>
    </w:div>
    <w:div w:id="2032955627">
      <w:bodyDiv w:val="1"/>
      <w:marLeft w:val="0"/>
      <w:marRight w:val="0"/>
      <w:marTop w:val="0"/>
      <w:marBottom w:val="0"/>
      <w:divBdr>
        <w:top w:val="none" w:sz="0" w:space="0" w:color="auto"/>
        <w:left w:val="none" w:sz="0" w:space="0" w:color="auto"/>
        <w:bottom w:val="none" w:sz="0" w:space="0" w:color="auto"/>
        <w:right w:val="none" w:sz="0" w:space="0" w:color="auto"/>
      </w:divBdr>
    </w:div>
    <w:div w:id="2033067071">
      <w:bodyDiv w:val="1"/>
      <w:marLeft w:val="0"/>
      <w:marRight w:val="0"/>
      <w:marTop w:val="0"/>
      <w:marBottom w:val="0"/>
      <w:divBdr>
        <w:top w:val="none" w:sz="0" w:space="0" w:color="auto"/>
        <w:left w:val="none" w:sz="0" w:space="0" w:color="auto"/>
        <w:bottom w:val="none" w:sz="0" w:space="0" w:color="auto"/>
        <w:right w:val="none" w:sz="0" w:space="0" w:color="auto"/>
      </w:divBdr>
    </w:div>
    <w:div w:id="2033913639">
      <w:bodyDiv w:val="1"/>
      <w:marLeft w:val="0"/>
      <w:marRight w:val="0"/>
      <w:marTop w:val="0"/>
      <w:marBottom w:val="0"/>
      <w:divBdr>
        <w:top w:val="none" w:sz="0" w:space="0" w:color="auto"/>
        <w:left w:val="none" w:sz="0" w:space="0" w:color="auto"/>
        <w:bottom w:val="none" w:sz="0" w:space="0" w:color="auto"/>
        <w:right w:val="none" w:sz="0" w:space="0" w:color="auto"/>
      </w:divBdr>
    </w:div>
    <w:div w:id="2033989834">
      <w:bodyDiv w:val="1"/>
      <w:marLeft w:val="0"/>
      <w:marRight w:val="0"/>
      <w:marTop w:val="0"/>
      <w:marBottom w:val="0"/>
      <w:divBdr>
        <w:top w:val="none" w:sz="0" w:space="0" w:color="auto"/>
        <w:left w:val="none" w:sz="0" w:space="0" w:color="auto"/>
        <w:bottom w:val="none" w:sz="0" w:space="0" w:color="auto"/>
        <w:right w:val="none" w:sz="0" w:space="0" w:color="auto"/>
      </w:divBdr>
    </w:div>
    <w:div w:id="2034257776">
      <w:bodyDiv w:val="1"/>
      <w:marLeft w:val="0"/>
      <w:marRight w:val="0"/>
      <w:marTop w:val="0"/>
      <w:marBottom w:val="0"/>
      <w:divBdr>
        <w:top w:val="none" w:sz="0" w:space="0" w:color="auto"/>
        <w:left w:val="none" w:sz="0" w:space="0" w:color="auto"/>
        <w:bottom w:val="none" w:sz="0" w:space="0" w:color="auto"/>
        <w:right w:val="none" w:sz="0" w:space="0" w:color="auto"/>
      </w:divBdr>
    </w:div>
    <w:div w:id="2034648126">
      <w:bodyDiv w:val="1"/>
      <w:marLeft w:val="0"/>
      <w:marRight w:val="0"/>
      <w:marTop w:val="0"/>
      <w:marBottom w:val="0"/>
      <w:divBdr>
        <w:top w:val="none" w:sz="0" w:space="0" w:color="auto"/>
        <w:left w:val="none" w:sz="0" w:space="0" w:color="auto"/>
        <w:bottom w:val="none" w:sz="0" w:space="0" w:color="auto"/>
        <w:right w:val="none" w:sz="0" w:space="0" w:color="auto"/>
      </w:divBdr>
    </w:div>
    <w:div w:id="2034652903">
      <w:bodyDiv w:val="1"/>
      <w:marLeft w:val="0"/>
      <w:marRight w:val="0"/>
      <w:marTop w:val="0"/>
      <w:marBottom w:val="0"/>
      <w:divBdr>
        <w:top w:val="none" w:sz="0" w:space="0" w:color="auto"/>
        <w:left w:val="none" w:sz="0" w:space="0" w:color="auto"/>
        <w:bottom w:val="none" w:sz="0" w:space="0" w:color="auto"/>
        <w:right w:val="none" w:sz="0" w:space="0" w:color="auto"/>
      </w:divBdr>
    </w:div>
    <w:div w:id="2035185902">
      <w:bodyDiv w:val="1"/>
      <w:marLeft w:val="0"/>
      <w:marRight w:val="0"/>
      <w:marTop w:val="0"/>
      <w:marBottom w:val="0"/>
      <w:divBdr>
        <w:top w:val="none" w:sz="0" w:space="0" w:color="auto"/>
        <w:left w:val="none" w:sz="0" w:space="0" w:color="auto"/>
        <w:bottom w:val="none" w:sz="0" w:space="0" w:color="auto"/>
        <w:right w:val="none" w:sz="0" w:space="0" w:color="auto"/>
      </w:divBdr>
      <w:divsChild>
        <w:div w:id="20520637">
          <w:marLeft w:val="480"/>
          <w:marRight w:val="0"/>
          <w:marTop w:val="0"/>
          <w:marBottom w:val="0"/>
          <w:divBdr>
            <w:top w:val="none" w:sz="0" w:space="0" w:color="auto"/>
            <w:left w:val="none" w:sz="0" w:space="0" w:color="auto"/>
            <w:bottom w:val="none" w:sz="0" w:space="0" w:color="auto"/>
            <w:right w:val="none" w:sz="0" w:space="0" w:color="auto"/>
          </w:divBdr>
        </w:div>
        <w:div w:id="31350707">
          <w:marLeft w:val="480"/>
          <w:marRight w:val="0"/>
          <w:marTop w:val="0"/>
          <w:marBottom w:val="0"/>
          <w:divBdr>
            <w:top w:val="none" w:sz="0" w:space="0" w:color="auto"/>
            <w:left w:val="none" w:sz="0" w:space="0" w:color="auto"/>
            <w:bottom w:val="none" w:sz="0" w:space="0" w:color="auto"/>
            <w:right w:val="none" w:sz="0" w:space="0" w:color="auto"/>
          </w:divBdr>
        </w:div>
        <w:div w:id="69547339">
          <w:marLeft w:val="480"/>
          <w:marRight w:val="0"/>
          <w:marTop w:val="0"/>
          <w:marBottom w:val="0"/>
          <w:divBdr>
            <w:top w:val="none" w:sz="0" w:space="0" w:color="auto"/>
            <w:left w:val="none" w:sz="0" w:space="0" w:color="auto"/>
            <w:bottom w:val="none" w:sz="0" w:space="0" w:color="auto"/>
            <w:right w:val="none" w:sz="0" w:space="0" w:color="auto"/>
          </w:divBdr>
        </w:div>
        <w:div w:id="77599266">
          <w:marLeft w:val="480"/>
          <w:marRight w:val="0"/>
          <w:marTop w:val="0"/>
          <w:marBottom w:val="0"/>
          <w:divBdr>
            <w:top w:val="none" w:sz="0" w:space="0" w:color="auto"/>
            <w:left w:val="none" w:sz="0" w:space="0" w:color="auto"/>
            <w:bottom w:val="none" w:sz="0" w:space="0" w:color="auto"/>
            <w:right w:val="none" w:sz="0" w:space="0" w:color="auto"/>
          </w:divBdr>
        </w:div>
        <w:div w:id="80611109">
          <w:marLeft w:val="480"/>
          <w:marRight w:val="0"/>
          <w:marTop w:val="0"/>
          <w:marBottom w:val="0"/>
          <w:divBdr>
            <w:top w:val="none" w:sz="0" w:space="0" w:color="auto"/>
            <w:left w:val="none" w:sz="0" w:space="0" w:color="auto"/>
            <w:bottom w:val="none" w:sz="0" w:space="0" w:color="auto"/>
            <w:right w:val="none" w:sz="0" w:space="0" w:color="auto"/>
          </w:divBdr>
        </w:div>
        <w:div w:id="117259626">
          <w:marLeft w:val="480"/>
          <w:marRight w:val="0"/>
          <w:marTop w:val="0"/>
          <w:marBottom w:val="0"/>
          <w:divBdr>
            <w:top w:val="none" w:sz="0" w:space="0" w:color="auto"/>
            <w:left w:val="none" w:sz="0" w:space="0" w:color="auto"/>
            <w:bottom w:val="none" w:sz="0" w:space="0" w:color="auto"/>
            <w:right w:val="none" w:sz="0" w:space="0" w:color="auto"/>
          </w:divBdr>
        </w:div>
        <w:div w:id="200871194">
          <w:marLeft w:val="480"/>
          <w:marRight w:val="0"/>
          <w:marTop w:val="0"/>
          <w:marBottom w:val="0"/>
          <w:divBdr>
            <w:top w:val="none" w:sz="0" w:space="0" w:color="auto"/>
            <w:left w:val="none" w:sz="0" w:space="0" w:color="auto"/>
            <w:bottom w:val="none" w:sz="0" w:space="0" w:color="auto"/>
            <w:right w:val="none" w:sz="0" w:space="0" w:color="auto"/>
          </w:divBdr>
        </w:div>
        <w:div w:id="225991389">
          <w:marLeft w:val="480"/>
          <w:marRight w:val="0"/>
          <w:marTop w:val="0"/>
          <w:marBottom w:val="0"/>
          <w:divBdr>
            <w:top w:val="none" w:sz="0" w:space="0" w:color="auto"/>
            <w:left w:val="none" w:sz="0" w:space="0" w:color="auto"/>
            <w:bottom w:val="none" w:sz="0" w:space="0" w:color="auto"/>
            <w:right w:val="none" w:sz="0" w:space="0" w:color="auto"/>
          </w:divBdr>
        </w:div>
        <w:div w:id="299500057">
          <w:marLeft w:val="480"/>
          <w:marRight w:val="0"/>
          <w:marTop w:val="0"/>
          <w:marBottom w:val="0"/>
          <w:divBdr>
            <w:top w:val="none" w:sz="0" w:space="0" w:color="auto"/>
            <w:left w:val="none" w:sz="0" w:space="0" w:color="auto"/>
            <w:bottom w:val="none" w:sz="0" w:space="0" w:color="auto"/>
            <w:right w:val="none" w:sz="0" w:space="0" w:color="auto"/>
          </w:divBdr>
        </w:div>
        <w:div w:id="453986317">
          <w:marLeft w:val="480"/>
          <w:marRight w:val="0"/>
          <w:marTop w:val="0"/>
          <w:marBottom w:val="0"/>
          <w:divBdr>
            <w:top w:val="none" w:sz="0" w:space="0" w:color="auto"/>
            <w:left w:val="none" w:sz="0" w:space="0" w:color="auto"/>
            <w:bottom w:val="none" w:sz="0" w:space="0" w:color="auto"/>
            <w:right w:val="none" w:sz="0" w:space="0" w:color="auto"/>
          </w:divBdr>
        </w:div>
        <w:div w:id="490756643">
          <w:marLeft w:val="480"/>
          <w:marRight w:val="0"/>
          <w:marTop w:val="0"/>
          <w:marBottom w:val="0"/>
          <w:divBdr>
            <w:top w:val="none" w:sz="0" w:space="0" w:color="auto"/>
            <w:left w:val="none" w:sz="0" w:space="0" w:color="auto"/>
            <w:bottom w:val="none" w:sz="0" w:space="0" w:color="auto"/>
            <w:right w:val="none" w:sz="0" w:space="0" w:color="auto"/>
          </w:divBdr>
        </w:div>
        <w:div w:id="549538722">
          <w:marLeft w:val="480"/>
          <w:marRight w:val="0"/>
          <w:marTop w:val="0"/>
          <w:marBottom w:val="0"/>
          <w:divBdr>
            <w:top w:val="none" w:sz="0" w:space="0" w:color="auto"/>
            <w:left w:val="none" w:sz="0" w:space="0" w:color="auto"/>
            <w:bottom w:val="none" w:sz="0" w:space="0" w:color="auto"/>
            <w:right w:val="none" w:sz="0" w:space="0" w:color="auto"/>
          </w:divBdr>
        </w:div>
        <w:div w:id="552280051">
          <w:marLeft w:val="480"/>
          <w:marRight w:val="0"/>
          <w:marTop w:val="0"/>
          <w:marBottom w:val="0"/>
          <w:divBdr>
            <w:top w:val="none" w:sz="0" w:space="0" w:color="auto"/>
            <w:left w:val="none" w:sz="0" w:space="0" w:color="auto"/>
            <w:bottom w:val="none" w:sz="0" w:space="0" w:color="auto"/>
            <w:right w:val="none" w:sz="0" w:space="0" w:color="auto"/>
          </w:divBdr>
        </w:div>
        <w:div w:id="552426138">
          <w:marLeft w:val="480"/>
          <w:marRight w:val="0"/>
          <w:marTop w:val="0"/>
          <w:marBottom w:val="0"/>
          <w:divBdr>
            <w:top w:val="none" w:sz="0" w:space="0" w:color="auto"/>
            <w:left w:val="none" w:sz="0" w:space="0" w:color="auto"/>
            <w:bottom w:val="none" w:sz="0" w:space="0" w:color="auto"/>
            <w:right w:val="none" w:sz="0" w:space="0" w:color="auto"/>
          </w:divBdr>
        </w:div>
        <w:div w:id="555704874">
          <w:marLeft w:val="480"/>
          <w:marRight w:val="0"/>
          <w:marTop w:val="0"/>
          <w:marBottom w:val="0"/>
          <w:divBdr>
            <w:top w:val="none" w:sz="0" w:space="0" w:color="auto"/>
            <w:left w:val="none" w:sz="0" w:space="0" w:color="auto"/>
            <w:bottom w:val="none" w:sz="0" w:space="0" w:color="auto"/>
            <w:right w:val="none" w:sz="0" w:space="0" w:color="auto"/>
          </w:divBdr>
        </w:div>
        <w:div w:id="573661635">
          <w:marLeft w:val="480"/>
          <w:marRight w:val="0"/>
          <w:marTop w:val="0"/>
          <w:marBottom w:val="0"/>
          <w:divBdr>
            <w:top w:val="none" w:sz="0" w:space="0" w:color="auto"/>
            <w:left w:val="none" w:sz="0" w:space="0" w:color="auto"/>
            <w:bottom w:val="none" w:sz="0" w:space="0" w:color="auto"/>
            <w:right w:val="none" w:sz="0" w:space="0" w:color="auto"/>
          </w:divBdr>
        </w:div>
        <w:div w:id="574630105">
          <w:marLeft w:val="480"/>
          <w:marRight w:val="0"/>
          <w:marTop w:val="0"/>
          <w:marBottom w:val="0"/>
          <w:divBdr>
            <w:top w:val="none" w:sz="0" w:space="0" w:color="auto"/>
            <w:left w:val="none" w:sz="0" w:space="0" w:color="auto"/>
            <w:bottom w:val="none" w:sz="0" w:space="0" w:color="auto"/>
            <w:right w:val="none" w:sz="0" w:space="0" w:color="auto"/>
          </w:divBdr>
        </w:div>
        <w:div w:id="697003845">
          <w:marLeft w:val="480"/>
          <w:marRight w:val="0"/>
          <w:marTop w:val="0"/>
          <w:marBottom w:val="0"/>
          <w:divBdr>
            <w:top w:val="none" w:sz="0" w:space="0" w:color="auto"/>
            <w:left w:val="none" w:sz="0" w:space="0" w:color="auto"/>
            <w:bottom w:val="none" w:sz="0" w:space="0" w:color="auto"/>
            <w:right w:val="none" w:sz="0" w:space="0" w:color="auto"/>
          </w:divBdr>
        </w:div>
        <w:div w:id="741560643">
          <w:marLeft w:val="480"/>
          <w:marRight w:val="0"/>
          <w:marTop w:val="0"/>
          <w:marBottom w:val="0"/>
          <w:divBdr>
            <w:top w:val="none" w:sz="0" w:space="0" w:color="auto"/>
            <w:left w:val="none" w:sz="0" w:space="0" w:color="auto"/>
            <w:bottom w:val="none" w:sz="0" w:space="0" w:color="auto"/>
            <w:right w:val="none" w:sz="0" w:space="0" w:color="auto"/>
          </w:divBdr>
        </w:div>
        <w:div w:id="786894600">
          <w:marLeft w:val="480"/>
          <w:marRight w:val="0"/>
          <w:marTop w:val="0"/>
          <w:marBottom w:val="0"/>
          <w:divBdr>
            <w:top w:val="none" w:sz="0" w:space="0" w:color="auto"/>
            <w:left w:val="none" w:sz="0" w:space="0" w:color="auto"/>
            <w:bottom w:val="none" w:sz="0" w:space="0" w:color="auto"/>
            <w:right w:val="none" w:sz="0" w:space="0" w:color="auto"/>
          </w:divBdr>
        </w:div>
        <w:div w:id="815343585">
          <w:marLeft w:val="480"/>
          <w:marRight w:val="0"/>
          <w:marTop w:val="0"/>
          <w:marBottom w:val="0"/>
          <w:divBdr>
            <w:top w:val="none" w:sz="0" w:space="0" w:color="auto"/>
            <w:left w:val="none" w:sz="0" w:space="0" w:color="auto"/>
            <w:bottom w:val="none" w:sz="0" w:space="0" w:color="auto"/>
            <w:right w:val="none" w:sz="0" w:space="0" w:color="auto"/>
          </w:divBdr>
        </w:div>
        <w:div w:id="849953001">
          <w:marLeft w:val="480"/>
          <w:marRight w:val="0"/>
          <w:marTop w:val="0"/>
          <w:marBottom w:val="0"/>
          <w:divBdr>
            <w:top w:val="none" w:sz="0" w:space="0" w:color="auto"/>
            <w:left w:val="none" w:sz="0" w:space="0" w:color="auto"/>
            <w:bottom w:val="none" w:sz="0" w:space="0" w:color="auto"/>
            <w:right w:val="none" w:sz="0" w:space="0" w:color="auto"/>
          </w:divBdr>
        </w:div>
        <w:div w:id="1101491333">
          <w:marLeft w:val="480"/>
          <w:marRight w:val="0"/>
          <w:marTop w:val="0"/>
          <w:marBottom w:val="0"/>
          <w:divBdr>
            <w:top w:val="none" w:sz="0" w:space="0" w:color="auto"/>
            <w:left w:val="none" w:sz="0" w:space="0" w:color="auto"/>
            <w:bottom w:val="none" w:sz="0" w:space="0" w:color="auto"/>
            <w:right w:val="none" w:sz="0" w:space="0" w:color="auto"/>
          </w:divBdr>
        </w:div>
        <w:div w:id="1133864658">
          <w:marLeft w:val="480"/>
          <w:marRight w:val="0"/>
          <w:marTop w:val="0"/>
          <w:marBottom w:val="0"/>
          <w:divBdr>
            <w:top w:val="none" w:sz="0" w:space="0" w:color="auto"/>
            <w:left w:val="none" w:sz="0" w:space="0" w:color="auto"/>
            <w:bottom w:val="none" w:sz="0" w:space="0" w:color="auto"/>
            <w:right w:val="none" w:sz="0" w:space="0" w:color="auto"/>
          </w:divBdr>
        </w:div>
        <w:div w:id="1190996817">
          <w:marLeft w:val="480"/>
          <w:marRight w:val="0"/>
          <w:marTop w:val="0"/>
          <w:marBottom w:val="0"/>
          <w:divBdr>
            <w:top w:val="none" w:sz="0" w:space="0" w:color="auto"/>
            <w:left w:val="none" w:sz="0" w:space="0" w:color="auto"/>
            <w:bottom w:val="none" w:sz="0" w:space="0" w:color="auto"/>
            <w:right w:val="none" w:sz="0" w:space="0" w:color="auto"/>
          </w:divBdr>
        </w:div>
        <w:div w:id="1196235377">
          <w:marLeft w:val="480"/>
          <w:marRight w:val="0"/>
          <w:marTop w:val="0"/>
          <w:marBottom w:val="0"/>
          <w:divBdr>
            <w:top w:val="none" w:sz="0" w:space="0" w:color="auto"/>
            <w:left w:val="none" w:sz="0" w:space="0" w:color="auto"/>
            <w:bottom w:val="none" w:sz="0" w:space="0" w:color="auto"/>
            <w:right w:val="none" w:sz="0" w:space="0" w:color="auto"/>
          </w:divBdr>
        </w:div>
        <w:div w:id="1418752285">
          <w:marLeft w:val="480"/>
          <w:marRight w:val="0"/>
          <w:marTop w:val="0"/>
          <w:marBottom w:val="0"/>
          <w:divBdr>
            <w:top w:val="none" w:sz="0" w:space="0" w:color="auto"/>
            <w:left w:val="none" w:sz="0" w:space="0" w:color="auto"/>
            <w:bottom w:val="none" w:sz="0" w:space="0" w:color="auto"/>
            <w:right w:val="none" w:sz="0" w:space="0" w:color="auto"/>
          </w:divBdr>
        </w:div>
        <w:div w:id="1502546016">
          <w:marLeft w:val="480"/>
          <w:marRight w:val="0"/>
          <w:marTop w:val="0"/>
          <w:marBottom w:val="0"/>
          <w:divBdr>
            <w:top w:val="none" w:sz="0" w:space="0" w:color="auto"/>
            <w:left w:val="none" w:sz="0" w:space="0" w:color="auto"/>
            <w:bottom w:val="none" w:sz="0" w:space="0" w:color="auto"/>
            <w:right w:val="none" w:sz="0" w:space="0" w:color="auto"/>
          </w:divBdr>
        </w:div>
        <w:div w:id="1552113624">
          <w:marLeft w:val="480"/>
          <w:marRight w:val="0"/>
          <w:marTop w:val="0"/>
          <w:marBottom w:val="0"/>
          <w:divBdr>
            <w:top w:val="none" w:sz="0" w:space="0" w:color="auto"/>
            <w:left w:val="none" w:sz="0" w:space="0" w:color="auto"/>
            <w:bottom w:val="none" w:sz="0" w:space="0" w:color="auto"/>
            <w:right w:val="none" w:sz="0" w:space="0" w:color="auto"/>
          </w:divBdr>
        </w:div>
        <w:div w:id="1578788835">
          <w:marLeft w:val="480"/>
          <w:marRight w:val="0"/>
          <w:marTop w:val="0"/>
          <w:marBottom w:val="0"/>
          <w:divBdr>
            <w:top w:val="none" w:sz="0" w:space="0" w:color="auto"/>
            <w:left w:val="none" w:sz="0" w:space="0" w:color="auto"/>
            <w:bottom w:val="none" w:sz="0" w:space="0" w:color="auto"/>
            <w:right w:val="none" w:sz="0" w:space="0" w:color="auto"/>
          </w:divBdr>
        </w:div>
        <w:div w:id="1655379298">
          <w:marLeft w:val="480"/>
          <w:marRight w:val="0"/>
          <w:marTop w:val="0"/>
          <w:marBottom w:val="0"/>
          <w:divBdr>
            <w:top w:val="none" w:sz="0" w:space="0" w:color="auto"/>
            <w:left w:val="none" w:sz="0" w:space="0" w:color="auto"/>
            <w:bottom w:val="none" w:sz="0" w:space="0" w:color="auto"/>
            <w:right w:val="none" w:sz="0" w:space="0" w:color="auto"/>
          </w:divBdr>
        </w:div>
        <w:div w:id="1680233041">
          <w:marLeft w:val="480"/>
          <w:marRight w:val="0"/>
          <w:marTop w:val="0"/>
          <w:marBottom w:val="0"/>
          <w:divBdr>
            <w:top w:val="none" w:sz="0" w:space="0" w:color="auto"/>
            <w:left w:val="none" w:sz="0" w:space="0" w:color="auto"/>
            <w:bottom w:val="none" w:sz="0" w:space="0" w:color="auto"/>
            <w:right w:val="none" w:sz="0" w:space="0" w:color="auto"/>
          </w:divBdr>
        </w:div>
        <w:div w:id="1751661429">
          <w:marLeft w:val="480"/>
          <w:marRight w:val="0"/>
          <w:marTop w:val="0"/>
          <w:marBottom w:val="0"/>
          <w:divBdr>
            <w:top w:val="none" w:sz="0" w:space="0" w:color="auto"/>
            <w:left w:val="none" w:sz="0" w:space="0" w:color="auto"/>
            <w:bottom w:val="none" w:sz="0" w:space="0" w:color="auto"/>
            <w:right w:val="none" w:sz="0" w:space="0" w:color="auto"/>
          </w:divBdr>
        </w:div>
        <w:div w:id="1901095079">
          <w:marLeft w:val="480"/>
          <w:marRight w:val="0"/>
          <w:marTop w:val="0"/>
          <w:marBottom w:val="0"/>
          <w:divBdr>
            <w:top w:val="none" w:sz="0" w:space="0" w:color="auto"/>
            <w:left w:val="none" w:sz="0" w:space="0" w:color="auto"/>
            <w:bottom w:val="none" w:sz="0" w:space="0" w:color="auto"/>
            <w:right w:val="none" w:sz="0" w:space="0" w:color="auto"/>
          </w:divBdr>
        </w:div>
        <w:div w:id="2113549345">
          <w:marLeft w:val="480"/>
          <w:marRight w:val="0"/>
          <w:marTop w:val="0"/>
          <w:marBottom w:val="0"/>
          <w:divBdr>
            <w:top w:val="none" w:sz="0" w:space="0" w:color="auto"/>
            <w:left w:val="none" w:sz="0" w:space="0" w:color="auto"/>
            <w:bottom w:val="none" w:sz="0" w:space="0" w:color="auto"/>
            <w:right w:val="none" w:sz="0" w:space="0" w:color="auto"/>
          </w:divBdr>
        </w:div>
      </w:divsChild>
    </w:div>
    <w:div w:id="2035381639">
      <w:bodyDiv w:val="1"/>
      <w:marLeft w:val="0"/>
      <w:marRight w:val="0"/>
      <w:marTop w:val="0"/>
      <w:marBottom w:val="0"/>
      <w:divBdr>
        <w:top w:val="none" w:sz="0" w:space="0" w:color="auto"/>
        <w:left w:val="none" w:sz="0" w:space="0" w:color="auto"/>
        <w:bottom w:val="none" w:sz="0" w:space="0" w:color="auto"/>
        <w:right w:val="none" w:sz="0" w:space="0" w:color="auto"/>
      </w:divBdr>
    </w:div>
    <w:div w:id="2035961273">
      <w:bodyDiv w:val="1"/>
      <w:marLeft w:val="0"/>
      <w:marRight w:val="0"/>
      <w:marTop w:val="0"/>
      <w:marBottom w:val="0"/>
      <w:divBdr>
        <w:top w:val="none" w:sz="0" w:space="0" w:color="auto"/>
        <w:left w:val="none" w:sz="0" w:space="0" w:color="auto"/>
        <w:bottom w:val="none" w:sz="0" w:space="0" w:color="auto"/>
        <w:right w:val="none" w:sz="0" w:space="0" w:color="auto"/>
      </w:divBdr>
    </w:div>
    <w:div w:id="2036493011">
      <w:bodyDiv w:val="1"/>
      <w:marLeft w:val="0"/>
      <w:marRight w:val="0"/>
      <w:marTop w:val="0"/>
      <w:marBottom w:val="0"/>
      <w:divBdr>
        <w:top w:val="none" w:sz="0" w:space="0" w:color="auto"/>
        <w:left w:val="none" w:sz="0" w:space="0" w:color="auto"/>
        <w:bottom w:val="none" w:sz="0" w:space="0" w:color="auto"/>
        <w:right w:val="none" w:sz="0" w:space="0" w:color="auto"/>
      </w:divBdr>
    </w:div>
    <w:div w:id="2036806082">
      <w:bodyDiv w:val="1"/>
      <w:marLeft w:val="0"/>
      <w:marRight w:val="0"/>
      <w:marTop w:val="0"/>
      <w:marBottom w:val="0"/>
      <w:divBdr>
        <w:top w:val="none" w:sz="0" w:space="0" w:color="auto"/>
        <w:left w:val="none" w:sz="0" w:space="0" w:color="auto"/>
        <w:bottom w:val="none" w:sz="0" w:space="0" w:color="auto"/>
        <w:right w:val="none" w:sz="0" w:space="0" w:color="auto"/>
      </w:divBdr>
    </w:div>
    <w:div w:id="2037148868">
      <w:bodyDiv w:val="1"/>
      <w:marLeft w:val="0"/>
      <w:marRight w:val="0"/>
      <w:marTop w:val="0"/>
      <w:marBottom w:val="0"/>
      <w:divBdr>
        <w:top w:val="none" w:sz="0" w:space="0" w:color="auto"/>
        <w:left w:val="none" w:sz="0" w:space="0" w:color="auto"/>
        <w:bottom w:val="none" w:sz="0" w:space="0" w:color="auto"/>
        <w:right w:val="none" w:sz="0" w:space="0" w:color="auto"/>
      </w:divBdr>
    </w:div>
    <w:div w:id="2037194433">
      <w:bodyDiv w:val="1"/>
      <w:marLeft w:val="0"/>
      <w:marRight w:val="0"/>
      <w:marTop w:val="0"/>
      <w:marBottom w:val="0"/>
      <w:divBdr>
        <w:top w:val="none" w:sz="0" w:space="0" w:color="auto"/>
        <w:left w:val="none" w:sz="0" w:space="0" w:color="auto"/>
        <w:bottom w:val="none" w:sz="0" w:space="0" w:color="auto"/>
        <w:right w:val="none" w:sz="0" w:space="0" w:color="auto"/>
      </w:divBdr>
    </w:div>
    <w:div w:id="2038041826">
      <w:bodyDiv w:val="1"/>
      <w:marLeft w:val="0"/>
      <w:marRight w:val="0"/>
      <w:marTop w:val="0"/>
      <w:marBottom w:val="0"/>
      <w:divBdr>
        <w:top w:val="none" w:sz="0" w:space="0" w:color="auto"/>
        <w:left w:val="none" w:sz="0" w:space="0" w:color="auto"/>
        <w:bottom w:val="none" w:sz="0" w:space="0" w:color="auto"/>
        <w:right w:val="none" w:sz="0" w:space="0" w:color="auto"/>
      </w:divBdr>
    </w:div>
    <w:div w:id="2038700705">
      <w:bodyDiv w:val="1"/>
      <w:marLeft w:val="0"/>
      <w:marRight w:val="0"/>
      <w:marTop w:val="0"/>
      <w:marBottom w:val="0"/>
      <w:divBdr>
        <w:top w:val="none" w:sz="0" w:space="0" w:color="auto"/>
        <w:left w:val="none" w:sz="0" w:space="0" w:color="auto"/>
        <w:bottom w:val="none" w:sz="0" w:space="0" w:color="auto"/>
        <w:right w:val="none" w:sz="0" w:space="0" w:color="auto"/>
      </w:divBdr>
    </w:div>
    <w:div w:id="2038771995">
      <w:bodyDiv w:val="1"/>
      <w:marLeft w:val="0"/>
      <w:marRight w:val="0"/>
      <w:marTop w:val="0"/>
      <w:marBottom w:val="0"/>
      <w:divBdr>
        <w:top w:val="none" w:sz="0" w:space="0" w:color="auto"/>
        <w:left w:val="none" w:sz="0" w:space="0" w:color="auto"/>
        <w:bottom w:val="none" w:sz="0" w:space="0" w:color="auto"/>
        <w:right w:val="none" w:sz="0" w:space="0" w:color="auto"/>
      </w:divBdr>
    </w:div>
    <w:div w:id="2039155931">
      <w:bodyDiv w:val="1"/>
      <w:marLeft w:val="0"/>
      <w:marRight w:val="0"/>
      <w:marTop w:val="0"/>
      <w:marBottom w:val="0"/>
      <w:divBdr>
        <w:top w:val="none" w:sz="0" w:space="0" w:color="auto"/>
        <w:left w:val="none" w:sz="0" w:space="0" w:color="auto"/>
        <w:bottom w:val="none" w:sz="0" w:space="0" w:color="auto"/>
        <w:right w:val="none" w:sz="0" w:space="0" w:color="auto"/>
      </w:divBdr>
      <w:divsChild>
        <w:div w:id="1262373023">
          <w:marLeft w:val="480"/>
          <w:marRight w:val="0"/>
          <w:marTop w:val="0"/>
          <w:marBottom w:val="0"/>
          <w:divBdr>
            <w:top w:val="none" w:sz="0" w:space="0" w:color="auto"/>
            <w:left w:val="none" w:sz="0" w:space="0" w:color="auto"/>
            <w:bottom w:val="none" w:sz="0" w:space="0" w:color="auto"/>
            <w:right w:val="none" w:sz="0" w:space="0" w:color="auto"/>
          </w:divBdr>
        </w:div>
        <w:div w:id="503397551">
          <w:marLeft w:val="480"/>
          <w:marRight w:val="0"/>
          <w:marTop w:val="0"/>
          <w:marBottom w:val="0"/>
          <w:divBdr>
            <w:top w:val="none" w:sz="0" w:space="0" w:color="auto"/>
            <w:left w:val="none" w:sz="0" w:space="0" w:color="auto"/>
            <w:bottom w:val="none" w:sz="0" w:space="0" w:color="auto"/>
            <w:right w:val="none" w:sz="0" w:space="0" w:color="auto"/>
          </w:divBdr>
        </w:div>
        <w:div w:id="852038674">
          <w:marLeft w:val="480"/>
          <w:marRight w:val="0"/>
          <w:marTop w:val="0"/>
          <w:marBottom w:val="0"/>
          <w:divBdr>
            <w:top w:val="none" w:sz="0" w:space="0" w:color="auto"/>
            <w:left w:val="none" w:sz="0" w:space="0" w:color="auto"/>
            <w:bottom w:val="none" w:sz="0" w:space="0" w:color="auto"/>
            <w:right w:val="none" w:sz="0" w:space="0" w:color="auto"/>
          </w:divBdr>
        </w:div>
        <w:div w:id="2073194756">
          <w:marLeft w:val="480"/>
          <w:marRight w:val="0"/>
          <w:marTop w:val="0"/>
          <w:marBottom w:val="0"/>
          <w:divBdr>
            <w:top w:val="none" w:sz="0" w:space="0" w:color="auto"/>
            <w:left w:val="none" w:sz="0" w:space="0" w:color="auto"/>
            <w:bottom w:val="none" w:sz="0" w:space="0" w:color="auto"/>
            <w:right w:val="none" w:sz="0" w:space="0" w:color="auto"/>
          </w:divBdr>
        </w:div>
        <w:div w:id="1599215361">
          <w:marLeft w:val="480"/>
          <w:marRight w:val="0"/>
          <w:marTop w:val="0"/>
          <w:marBottom w:val="0"/>
          <w:divBdr>
            <w:top w:val="none" w:sz="0" w:space="0" w:color="auto"/>
            <w:left w:val="none" w:sz="0" w:space="0" w:color="auto"/>
            <w:bottom w:val="none" w:sz="0" w:space="0" w:color="auto"/>
            <w:right w:val="none" w:sz="0" w:space="0" w:color="auto"/>
          </w:divBdr>
        </w:div>
        <w:div w:id="134957596">
          <w:marLeft w:val="480"/>
          <w:marRight w:val="0"/>
          <w:marTop w:val="0"/>
          <w:marBottom w:val="0"/>
          <w:divBdr>
            <w:top w:val="none" w:sz="0" w:space="0" w:color="auto"/>
            <w:left w:val="none" w:sz="0" w:space="0" w:color="auto"/>
            <w:bottom w:val="none" w:sz="0" w:space="0" w:color="auto"/>
            <w:right w:val="none" w:sz="0" w:space="0" w:color="auto"/>
          </w:divBdr>
        </w:div>
        <w:div w:id="673802442">
          <w:marLeft w:val="480"/>
          <w:marRight w:val="0"/>
          <w:marTop w:val="0"/>
          <w:marBottom w:val="0"/>
          <w:divBdr>
            <w:top w:val="none" w:sz="0" w:space="0" w:color="auto"/>
            <w:left w:val="none" w:sz="0" w:space="0" w:color="auto"/>
            <w:bottom w:val="none" w:sz="0" w:space="0" w:color="auto"/>
            <w:right w:val="none" w:sz="0" w:space="0" w:color="auto"/>
          </w:divBdr>
        </w:div>
        <w:div w:id="748963734">
          <w:marLeft w:val="480"/>
          <w:marRight w:val="0"/>
          <w:marTop w:val="0"/>
          <w:marBottom w:val="0"/>
          <w:divBdr>
            <w:top w:val="none" w:sz="0" w:space="0" w:color="auto"/>
            <w:left w:val="none" w:sz="0" w:space="0" w:color="auto"/>
            <w:bottom w:val="none" w:sz="0" w:space="0" w:color="auto"/>
            <w:right w:val="none" w:sz="0" w:space="0" w:color="auto"/>
          </w:divBdr>
        </w:div>
        <w:div w:id="1965960230">
          <w:marLeft w:val="480"/>
          <w:marRight w:val="0"/>
          <w:marTop w:val="0"/>
          <w:marBottom w:val="0"/>
          <w:divBdr>
            <w:top w:val="none" w:sz="0" w:space="0" w:color="auto"/>
            <w:left w:val="none" w:sz="0" w:space="0" w:color="auto"/>
            <w:bottom w:val="none" w:sz="0" w:space="0" w:color="auto"/>
            <w:right w:val="none" w:sz="0" w:space="0" w:color="auto"/>
          </w:divBdr>
        </w:div>
        <w:div w:id="1288313692">
          <w:marLeft w:val="480"/>
          <w:marRight w:val="0"/>
          <w:marTop w:val="0"/>
          <w:marBottom w:val="0"/>
          <w:divBdr>
            <w:top w:val="none" w:sz="0" w:space="0" w:color="auto"/>
            <w:left w:val="none" w:sz="0" w:space="0" w:color="auto"/>
            <w:bottom w:val="none" w:sz="0" w:space="0" w:color="auto"/>
            <w:right w:val="none" w:sz="0" w:space="0" w:color="auto"/>
          </w:divBdr>
        </w:div>
        <w:div w:id="634602373">
          <w:marLeft w:val="480"/>
          <w:marRight w:val="0"/>
          <w:marTop w:val="0"/>
          <w:marBottom w:val="0"/>
          <w:divBdr>
            <w:top w:val="none" w:sz="0" w:space="0" w:color="auto"/>
            <w:left w:val="none" w:sz="0" w:space="0" w:color="auto"/>
            <w:bottom w:val="none" w:sz="0" w:space="0" w:color="auto"/>
            <w:right w:val="none" w:sz="0" w:space="0" w:color="auto"/>
          </w:divBdr>
        </w:div>
        <w:div w:id="1857383926">
          <w:marLeft w:val="480"/>
          <w:marRight w:val="0"/>
          <w:marTop w:val="0"/>
          <w:marBottom w:val="0"/>
          <w:divBdr>
            <w:top w:val="none" w:sz="0" w:space="0" w:color="auto"/>
            <w:left w:val="none" w:sz="0" w:space="0" w:color="auto"/>
            <w:bottom w:val="none" w:sz="0" w:space="0" w:color="auto"/>
            <w:right w:val="none" w:sz="0" w:space="0" w:color="auto"/>
          </w:divBdr>
        </w:div>
        <w:div w:id="763648606">
          <w:marLeft w:val="480"/>
          <w:marRight w:val="0"/>
          <w:marTop w:val="0"/>
          <w:marBottom w:val="0"/>
          <w:divBdr>
            <w:top w:val="none" w:sz="0" w:space="0" w:color="auto"/>
            <w:left w:val="none" w:sz="0" w:space="0" w:color="auto"/>
            <w:bottom w:val="none" w:sz="0" w:space="0" w:color="auto"/>
            <w:right w:val="none" w:sz="0" w:space="0" w:color="auto"/>
          </w:divBdr>
        </w:div>
        <w:div w:id="2090731164">
          <w:marLeft w:val="480"/>
          <w:marRight w:val="0"/>
          <w:marTop w:val="0"/>
          <w:marBottom w:val="0"/>
          <w:divBdr>
            <w:top w:val="none" w:sz="0" w:space="0" w:color="auto"/>
            <w:left w:val="none" w:sz="0" w:space="0" w:color="auto"/>
            <w:bottom w:val="none" w:sz="0" w:space="0" w:color="auto"/>
            <w:right w:val="none" w:sz="0" w:space="0" w:color="auto"/>
          </w:divBdr>
        </w:div>
        <w:div w:id="654650219">
          <w:marLeft w:val="480"/>
          <w:marRight w:val="0"/>
          <w:marTop w:val="0"/>
          <w:marBottom w:val="0"/>
          <w:divBdr>
            <w:top w:val="none" w:sz="0" w:space="0" w:color="auto"/>
            <w:left w:val="none" w:sz="0" w:space="0" w:color="auto"/>
            <w:bottom w:val="none" w:sz="0" w:space="0" w:color="auto"/>
            <w:right w:val="none" w:sz="0" w:space="0" w:color="auto"/>
          </w:divBdr>
        </w:div>
        <w:div w:id="840974501">
          <w:marLeft w:val="480"/>
          <w:marRight w:val="0"/>
          <w:marTop w:val="0"/>
          <w:marBottom w:val="0"/>
          <w:divBdr>
            <w:top w:val="none" w:sz="0" w:space="0" w:color="auto"/>
            <w:left w:val="none" w:sz="0" w:space="0" w:color="auto"/>
            <w:bottom w:val="none" w:sz="0" w:space="0" w:color="auto"/>
            <w:right w:val="none" w:sz="0" w:space="0" w:color="auto"/>
          </w:divBdr>
        </w:div>
        <w:div w:id="503129443">
          <w:marLeft w:val="480"/>
          <w:marRight w:val="0"/>
          <w:marTop w:val="0"/>
          <w:marBottom w:val="0"/>
          <w:divBdr>
            <w:top w:val="none" w:sz="0" w:space="0" w:color="auto"/>
            <w:left w:val="none" w:sz="0" w:space="0" w:color="auto"/>
            <w:bottom w:val="none" w:sz="0" w:space="0" w:color="auto"/>
            <w:right w:val="none" w:sz="0" w:space="0" w:color="auto"/>
          </w:divBdr>
        </w:div>
        <w:div w:id="1220751082">
          <w:marLeft w:val="480"/>
          <w:marRight w:val="0"/>
          <w:marTop w:val="0"/>
          <w:marBottom w:val="0"/>
          <w:divBdr>
            <w:top w:val="none" w:sz="0" w:space="0" w:color="auto"/>
            <w:left w:val="none" w:sz="0" w:space="0" w:color="auto"/>
            <w:bottom w:val="none" w:sz="0" w:space="0" w:color="auto"/>
            <w:right w:val="none" w:sz="0" w:space="0" w:color="auto"/>
          </w:divBdr>
        </w:div>
        <w:div w:id="1244218117">
          <w:marLeft w:val="480"/>
          <w:marRight w:val="0"/>
          <w:marTop w:val="0"/>
          <w:marBottom w:val="0"/>
          <w:divBdr>
            <w:top w:val="none" w:sz="0" w:space="0" w:color="auto"/>
            <w:left w:val="none" w:sz="0" w:space="0" w:color="auto"/>
            <w:bottom w:val="none" w:sz="0" w:space="0" w:color="auto"/>
            <w:right w:val="none" w:sz="0" w:space="0" w:color="auto"/>
          </w:divBdr>
        </w:div>
        <w:div w:id="845746914">
          <w:marLeft w:val="480"/>
          <w:marRight w:val="0"/>
          <w:marTop w:val="0"/>
          <w:marBottom w:val="0"/>
          <w:divBdr>
            <w:top w:val="none" w:sz="0" w:space="0" w:color="auto"/>
            <w:left w:val="none" w:sz="0" w:space="0" w:color="auto"/>
            <w:bottom w:val="none" w:sz="0" w:space="0" w:color="auto"/>
            <w:right w:val="none" w:sz="0" w:space="0" w:color="auto"/>
          </w:divBdr>
        </w:div>
        <w:div w:id="2138402981">
          <w:marLeft w:val="480"/>
          <w:marRight w:val="0"/>
          <w:marTop w:val="0"/>
          <w:marBottom w:val="0"/>
          <w:divBdr>
            <w:top w:val="none" w:sz="0" w:space="0" w:color="auto"/>
            <w:left w:val="none" w:sz="0" w:space="0" w:color="auto"/>
            <w:bottom w:val="none" w:sz="0" w:space="0" w:color="auto"/>
            <w:right w:val="none" w:sz="0" w:space="0" w:color="auto"/>
          </w:divBdr>
        </w:div>
        <w:div w:id="251553106">
          <w:marLeft w:val="480"/>
          <w:marRight w:val="0"/>
          <w:marTop w:val="0"/>
          <w:marBottom w:val="0"/>
          <w:divBdr>
            <w:top w:val="none" w:sz="0" w:space="0" w:color="auto"/>
            <w:left w:val="none" w:sz="0" w:space="0" w:color="auto"/>
            <w:bottom w:val="none" w:sz="0" w:space="0" w:color="auto"/>
            <w:right w:val="none" w:sz="0" w:space="0" w:color="auto"/>
          </w:divBdr>
        </w:div>
        <w:div w:id="331417466">
          <w:marLeft w:val="480"/>
          <w:marRight w:val="0"/>
          <w:marTop w:val="0"/>
          <w:marBottom w:val="0"/>
          <w:divBdr>
            <w:top w:val="none" w:sz="0" w:space="0" w:color="auto"/>
            <w:left w:val="none" w:sz="0" w:space="0" w:color="auto"/>
            <w:bottom w:val="none" w:sz="0" w:space="0" w:color="auto"/>
            <w:right w:val="none" w:sz="0" w:space="0" w:color="auto"/>
          </w:divBdr>
        </w:div>
        <w:div w:id="1710450660">
          <w:marLeft w:val="480"/>
          <w:marRight w:val="0"/>
          <w:marTop w:val="0"/>
          <w:marBottom w:val="0"/>
          <w:divBdr>
            <w:top w:val="none" w:sz="0" w:space="0" w:color="auto"/>
            <w:left w:val="none" w:sz="0" w:space="0" w:color="auto"/>
            <w:bottom w:val="none" w:sz="0" w:space="0" w:color="auto"/>
            <w:right w:val="none" w:sz="0" w:space="0" w:color="auto"/>
          </w:divBdr>
        </w:div>
        <w:div w:id="822546070">
          <w:marLeft w:val="480"/>
          <w:marRight w:val="0"/>
          <w:marTop w:val="0"/>
          <w:marBottom w:val="0"/>
          <w:divBdr>
            <w:top w:val="none" w:sz="0" w:space="0" w:color="auto"/>
            <w:left w:val="none" w:sz="0" w:space="0" w:color="auto"/>
            <w:bottom w:val="none" w:sz="0" w:space="0" w:color="auto"/>
            <w:right w:val="none" w:sz="0" w:space="0" w:color="auto"/>
          </w:divBdr>
        </w:div>
        <w:div w:id="718019139">
          <w:marLeft w:val="480"/>
          <w:marRight w:val="0"/>
          <w:marTop w:val="0"/>
          <w:marBottom w:val="0"/>
          <w:divBdr>
            <w:top w:val="none" w:sz="0" w:space="0" w:color="auto"/>
            <w:left w:val="none" w:sz="0" w:space="0" w:color="auto"/>
            <w:bottom w:val="none" w:sz="0" w:space="0" w:color="auto"/>
            <w:right w:val="none" w:sz="0" w:space="0" w:color="auto"/>
          </w:divBdr>
        </w:div>
        <w:div w:id="2033916618">
          <w:marLeft w:val="480"/>
          <w:marRight w:val="0"/>
          <w:marTop w:val="0"/>
          <w:marBottom w:val="0"/>
          <w:divBdr>
            <w:top w:val="none" w:sz="0" w:space="0" w:color="auto"/>
            <w:left w:val="none" w:sz="0" w:space="0" w:color="auto"/>
            <w:bottom w:val="none" w:sz="0" w:space="0" w:color="auto"/>
            <w:right w:val="none" w:sz="0" w:space="0" w:color="auto"/>
          </w:divBdr>
        </w:div>
        <w:div w:id="957880805">
          <w:marLeft w:val="480"/>
          <w:marRight w:val="0"/>
          <w:marTop w:val="0"/>
          <w:marBottom w:val="0"/>
          <w:divBdr>
            <w:top w:val="none" w:sz="0" w:space="0" w:color="auto"/>
            <w:left w:val="none" w:sz="0" w:space="0" w:color="auto"/>
            <w:bottom w:val="none" w:sz="0" w:space="0" w:color="auto"/>
            <w:right w:val="none" w:sz="0" w:space="0" w:color="auto"/>
          </w:divBdr>
        </w:div>
        <w:div w:id="139395619">
          <w:marLeft w:val="480"/>
          <w:marRight w:val="0"/>
          <w:marTop w:val="0"/>
          <w:marBottom w:val="0"/>
          <w:divBdr>
            <w:top w:val="none" w:sz="0" w:space="0" w:color="auto"/>
            <w:left w:val="none" w:sz="0" w:space="0" w:color="auto"/>
            <w:bottom w:val="none" w:sz="0" w:space="0" w:color="auto"/>
            <w:right w:val="none" w:sz="0" w:space="0" w:color="auto"/>
          </w:divBdr>
        </w:div>
        <w:div w:id="2138209572">
          <w:marLeft w:val="480"/>
          <w:marRight w:val="0"/>
          <w:marTop w:val="0"/>
          <w:marBottom w:val="0"/>
          <w:divBdr>
            <w:top w:val="none" w:sz="0" w:space="0" w:color="auto"/>
            <w:left w:val="none" w:sz="0" w:space="0" w:color="auto"/>
            <w:bottom w:val="none" w:sz="0" w:space="0" w:color="auto"/>
            <w:right w:val="none" w:sz="0" w:space="0" w:color="auto"/>
          </w:divBdr>
        </w:div>
        <w:div w:id="1838033665">
          <w:marLeft w:val="480"/>
          <w:marRight w:val="0"/>
          <w:marTop w:val="0"/>
          <w:marBottom w:val="0"/>
          <w:divBdr>
            <w:top w:val="none" w:sz="0" w:space="0" w:color="auto"/>
            <w:left w:val="none" w:sz="0" w:space="0" w:color="auto"/>
            <w:bottom w:val="none" w:sz="0" w:space="0" w:color="auto"/>
            <w:right w:val="none" w:sz="0" w:space="0" w:color="auto"/>
          </w:divBdr>
        </w:div>
        <w:div w:id="1572109501">
          <w:marLeft w:val="480"/>
          <w:marRight w:val="0"/>
          <w:marTop w:val="0"/>
          <w:marBottom w:val="0"/>
          <w:divBdr>
            <w:top w:val="none" w:sz="0" w:space="0" w:color="auto"/>
            <w:left w:val="none" w:sz="0" w:space="0" w:color="auto"/>
            <w:bottom w:val="none" w:sz="0" w:space="0" w:color="auto"/>
            <w:right w:val="none" w:sz="0" w:space="0" w:color="auto"/>
          </w:divBdr>
        </w:div>
        <w:div w:id="2071225639">
          <w:marLeft w:val="480"/>
          <w:marRight w:val="0"/>
          <w:marTop w:val="0"/>
          <w:marBottom w:val="0"/>
          <w:divBdr>
            <w:top w:val="none" w:sz="0" w:space="0" w:color="auto"/>
            <w:left w:val="none" w:sz="0" w:space="0" w:color="auto"/>
            <w:bottom w:val="none" w:sz="0" w:space="0" w:color="auto"/>
            <w:right w:val="none" w:sz="0" w:space="0" w:color="auto"/>
          </w:divBdr>
        </w:div>
        <w:div w:id="611858825">
          <w:marLeft w:val="480"/>
          <w:marRight w:val="0"/>
          <w:marTop w:val="0"/>
          <w:marBottom w:val="0"/>
          <w:divBdr>
            <w:top w:val="none" w:sz="0" w:space="0" w:color="auto"/>
            <w:left w:val="none" w:sz="0" w:space="0" w:color="auto"/>
            <w:bottom w:val="none" w:sz="0" w:space="0" w:color="auto"/>
            <w:right w:val="none" w:sz="0" w:space="0" w:color="auto"/>
          </w:divBdr>
        </w:div>
        <w:div w:id="1620837850">
          <w:marLeft w:val="480"/>
          <w:marRight w:val="0"/>
          <w:marTop w:val="0"/>
          <w:marBottom w:val="0"/>
          <w:divBdr>
            <w:top w:val="none" w:sz="0" w:space="0" w:color="auto"/>
            <w:left w:val="none" w:sz="0" w:space="0" w:color="auto"/>
            <w:bottom w:val="none" w:sz="0" w:space="0" w:color="auto"/>
            <w:right w:val="none" w:sz="0" w:space="0" w:color="auto"/>
          </w:divBdr>
        </w:div>
        <w:div w:id="214970357">
          <w:marLeft w:val="480"/>
          <w:marRight w:val="0"/>
          <w:marTop w:val="0"/>
          <w:marBottom w:val="0"/>
          <w:divBdr>
            <w:top w:val="none" w:sz="0" w:space="0" w:color="auto"/>
            <w:left w:val="none" w:sz="0" w:space="0" w:color="auto"/>
            <w:bottom w:val="none" w:sz="0" w:space="0" w:color="auto"/>
            <w:right w:val="none" w:sz="0" w:space="0" w:color="auto"/>
          </w:divBdr>
        </w:div>
        <w:div w:id="1306668251">
          <w:marLeft w:val="480"/>
          <w:marRight w:val="0"/>
          <w:marTop w:val="0"/>
          <w:marBottom w:val="0"/>
          <w:divBdr>
            <w:top w:val="none" w:sz="0" w:space="0" w:color="auto"/>
            <w:left w:val="none" w:sz="0" w:space="0" w:color="auto"/>
            <w:bottom w:val="none" w:sz="0" w:space="0" w:color="auto"/>
            <w:right w:val="none" w:sz="0" w:space="0" w:color="auto"/>
          </w:divBdr>
        </w:div>
        <w:div w:id="1482186325">
          <w:marLeft w:val="480"/>
          <w:marRight w:val="0"/>
          <w:marTop w:val="0"/>
          <w:marBottom w:val="0"/>
          <w:divBdr>
            <w:top w:val="none" w:sz="0" w:space="0" w:color="auto"/>
            <w:left w:val="none" w:sz="0" w:space="0" w:color="auto"/>
            <w:bottom w:val="none" w:sz="0" w:space="0" w:color="auto"/>
            <w:right w:val="none" w:sz="0" w:space="0" w:color="auto"/>
          </w:divBdr>
        </w:div>
        <w:div w:id="80180559">
          <w:marLeft w:val="480"/>
          <w:marRight w:val="0"/>
          <w:marTop w:val="0"/>
          <w:marBottom w:val="0"/>
          <w:divBdr>
            <w:top w:val="none" w:sz="0" w:space="0" w:color="auto"/>
            <w:left w:val="none" w:sz="0" w:space="0" w:color="auto"/>
            <w:bottom w:val="none" w:sz="0" w:space="0" w:color="auto"/>
            <w:right w:val="none" w:sz="0" w:space="0" w:color="auto"/>
          </w:divBdr>
        </w:div>
        <w:div w:id="128323429">
          <w:marLeft w:val="480"/>
          <w:marRight w:val="0"/>
          <w:marTop w:val="0"/>
          <w:marBottom w:val="0"/>
          <w:divBdr>
            <w:top w:val="none" w:sz="0" w:space="0" w:color="auto"/>
            <w:left w:val="none" w:sz="0" w:space="0" w:color="auto"/>
            <w:bottom w:val="none" w:sz="0" w:space="0" w:color="auto"/>
            <w:right w:val="none" w:sz="0" w:space="0" w:color="auto"/>
          </w:divBdr>
        </w:div>
        <w:div w:id="419758635">
          <w:marLeft w:val="480"/>
          <w:marRight w:val="0"/>
          <w:marTop w:val="0"/>
          <w:marBottom w:val="0"/>
          <w:divBdr>
            <w:top w:val="none" w:sz="0" w:space="0" w:color="auto"/>
            <w:left w:val="none" w:sz="0" w:space="0" w:color="auto"/>
            <w:bottom w:val="none" w:sz="0" w:space="0" w:color="auto"/>
            <w:right w:val="none" w:sz="0" w:space="0" w:color="auto"/>
          </w:divBdr>
        </w:div>
        <w:div w:id="628433101">
          <w:marLeft w:val="480"/>
          <w:marRight w:val="0"/>
          <w:marTop w:val="0"/>
          <w:marBottom w:val="0"/>
          <w:divBdr>
            <w:top w:val="none" w:sz="0" w:space="0" w:color="auto"/>
            <w:left w:val="none" w:sz="0" w:space="0" w:color="auto"/>
            <w:bottom w:val="none" w:sz="0" w:space="0" w:color="auto"/>
            <w:right w:val="none" w:sz="0" w:space="0" w:color="auto"/>
          </w:divBdr>
        </w:div>
        <w:div w:id="1503814131">
          <w:marLeft w:val="480"/>
          <w:marRight w:val="0"/>
          <w:marTop w:val="0"/>
          <w:marBottom w:val="0"/>
          <w:divBdr>
            <w:top w:val="none" w:sz="0" w:space="0" w:color="auto"/>
            <w:left w:val="none" w:sz="0" w:space="0" w:color="auto"/>
            <w:bottom w:val="none" w:sz="0" w:space="0" w:color="auto"/>
            <w:right w:val="none" w:sz="0" w:space="0" w:color="auto"/>
          </w:divBdr>
        </w:div>
        <w:div w:id="1159809510">
          <w:marLeft w:val="480"/>
          <w:marRight w:val="0"/>
          <w:marTop w:val="0"/>
          <w:marBottom w:val="0"/>
          <w:divBdr>
            <w:top w:val="none" w:sz="0" w:space="0" w:color="auto"/>
            <w:left w:val="none" w:sz="0" w:space="0" w:color="auto"/>
            <w:bottom w:val="none" w:sz="0" w:space="0" w:color="auto"/>
            <w:right w:val="none" w:sz="0" w:space="0" w:color="auto"/>
          </w:divBdr>
        </w:div>
        <w:div w:id="621881301">
          <w:marLeft w:val="480"/>
          <w:marRight w:val="0"/>
          <w:marTop w:val="0"/>
          <w:marBottom w:val="0"/>
          <w:divBdr>
            <w:top w:val="none" w:sz="0" w:space="0" w:color="auto"/>
            <w:left w:val="none" w:sz="0" w:space="0" w:color="auto"/>
            <w:bottom w:val="none" w:sz="0" w:space="0" w:color="auto"/>
            <w:right w:val="none" w:sz="0" w:space="0" w:color="auto"/>
          </w:divBdr>
        </w:div>
        <w:div w:id="913509933">
          <w:marLeft w:val="480"/>
          <w:marRight w:val="0"/>
          <w:marTop w:val="0"/>
          <w:marBottom w:val="0"/>
          <w:divBdr>
            <w:top w:val="none" w:sz="0" w:space="0" w:color="auto"/>
            <w:left w:val="none" w:sz="0" w:space="0" w:color="auto"/>
            <w:bottom w:val="none" w:sz="0" w:space="0" w:color="auto"/>
            <w:right w:val="none" w:sz="0" w:space="0" w:color="auto"/>
          </w:divBdr>
        </w:div>
        <w:div w:id="1430349554">
          <w:marLeft w:val="480"/>
          <w:marRight w:val="0"/>
          <w:marTop w:val="0"/>
          <w:marBottom w:val="0"/>
          <w:divBdr>
            <w:top w:val="none" w:sz="0" w:space="0" w:color="auto"/>
            <w:left w:val="none" w:sz="0" w:space="0" w:color="auto"/>
            <w:bottom w:val="none" w:sz="0" w:space="0" w:color="auto"/>
            <w:right w:val="none" w:sz="0" w:space="0" w:color="auto"/>
          </w:divBdr>
        </w:div>
        <w:div w:id="1932472093">
          <w:marLeft w:val="480"/>
          <w:marRight w:val="0"/>
          <w:marTop w:val="0"/>
          <w:marBottom w:val="0"/>
          <w:divBdr>
            <w:top w:val="none" w:sz="0" w:space="0" w:color="auto"/>
            <w:left w:val="none" w:sz="0" w:space="0" w:color="auto"/>
            <w:bottom w:val="none" w:sz="0" w:space="0" w:color="auto"/>
            <w:right w:val="none" w:sz="0" w:space="0" w:color="auto"/>
          </w:divBdr>
        </w:div>
        <w:div w:id="180903520">
          <w:marLeft w:val="480"/>
          <w:marRight w:val="0"/>
          <w:marTop w:val="0"/>
          <w:marBottom w:val="0"/>
          <w:divBdr>
            <w:top w:val="none" w:sz="0" w:space="0" w:color="auto"/>
            <w:left w:val="none" w:sz="0" w:space="0" w:color="auto"/>
            <w:bottom w:val="none" w:sz="0" w:space="0" w:color="auto"/>
            <w:right w:val="none" w:sz="0" w:space="0" w:color="auto"/>
          </w:divBdr>
        </w:div>
        <w:div w:id="644046160">
          <w:marLeft w:val="480"/>
          <w:marRight w:val="0"/>
          <w:marTop w:val="0"/>
          <w:marBottom w:val="0"/>
          <w:divBdr>
            <w:top w:val="none" w:sz="0" w:space="0" w:color="auto"/>
            <w:left w:val="none" w:sz="0" w:space="0" w:color="auto"/>
            <w:bottom w:val="none" w:sz="0" w:space="0" w:color="auto"/>
            <w:right w:val="none" w:sz="0" w:space="0" w:color="auto"/>
          </w:divBdr>
        </w:div>
        <w:div w:id="2029982628">
          <w:marLeft w:val="480"/>
          <w:marRight w:val="0"/>
          <w:marTop w:val="0"/>
          <w:marBottom w:val="0"/>
          <w:divBdr>
            <w:top w:val="none" w:sz="0" w:space="0" w:color="auto"/>
            <w:left w:val="none" w:sz="0" w:space="0" w:color="auto"/>
            <w:bottom w:val="none" w:sz="0" w:space="0" w:color="auto"/>
            <w:right w:val="none" w:sz="0" w:space="0" w:color="auto"/>
          </w:divBdr>
        </w:div>
        <w:div w:id="34697645">
          <w:marLeft w:val="480"/>
          <w:marRight w:val="0"/>
          <w:marTop w:val="0"/>
          <w:marBottom w:val="0"/>
          <w:divBdr>
            <w:top w:val="none" w:sz="0" w:space="0" w:color="auto"/>
            <w:left w:val="none" w:sz="0" w:space="0" w:color="auto"/>
            <w:bottom w:val="none" w:sz="0" w:space="0" w:color="auto"/>
            <w:right w:val="none" w:sz="0" w:space="0" w:color="auto"/>
          </w:divBdr>
        </w:div>
        <w:div w:id="773596973">
          <w:marLeft w:val="480"/>
          <w:marRight w:val="0"/>
          <w:marTop w:val="0"/>
          <w:marBottom w:val="0"/>
          <w:divBdr>
            <w:top w:val="none" w:sz="0" w:space="0" w:color="auto"/>
            <w:left w:val="none" w:sz="0" w:space="0" w:color="auto"/>
            <w:bottom w:val="none" w:sz="0" w:space="0" w:color="auto"/>
            <w:right w:val="none" w:sz="0" w:space="0" w:color="auto"/>
          </w:divBdr>
        </w:div>
        <w:div w:id="241961605">
          <w:marLeft w:val="480"/>
          <w:marRight w:val="0"/>
          <w:marTop w:val="0"/>
          <w:marBottom w:val="0"/>
          <w:divBdr>
            <w:top w:val="none" w:sz="0" w:space="0" w:color="auto"/>
            <w:left w:val="none" w:sz="0" w:space="0" w:color="auto"/>
            <w:bottom w:val="none" w:sz="0" w:space="0" w:color="auto"/>
            <w:right w:val="none" w:sz="0" w:space="0" w:color="auto"/>
          </w:divBdr>
        </w:div>
        <w:div w:id="363141044">
          <w:marLeft w:val="480"/>
          <w:marRight w:val="0"/>
          <w:marTop w:val="0"/>
          <w:marBottom w:val="0"/>
          <w:divBdr>
            <w:top w:val="none" w:sz="0" w:space="0" w:color="auto"/>
            <w:left w:val="none" w:sz="0" w:space="0" w:color="auto"/>
            <w:bottom w:val="none" w:sz="0" w:space="0" w:color="auto"/>
            <w:right w:val="none" w:sz="0" w:space="0" w:color="auto"/>
          </w:divBdr>
        </w:div>
        <w:div w:id="1696614180">
          <w:marLeft w:val="480"/>
          <w:marRight w:val="0"/>
          <w:marTop w:val="0"/>
          <w:marBottom w:val="0"/>
          <w:divBdr>
            <w:top w:val="none" w:sz="0" w:space="0" w:color="auto"/>
            <w:left w:val="none" w:sz="0" w:space="0" w:color="auto"/>
            <w:bottom w:val="none" w:sz="0" w:space="0" w:color="auto"/>
            <w:right w:val="none" w:sz="0" w:space="0" w:color="auto"/>
          </w:divBdr>
        </w:div>
        <w:div w:id="1232084297">
          <w:marLeft w:val="480"/>
          <w:marRight w:val="0"/>
          <w:marTop w:val="0"/>
          <w:marBottom w:val="0"/>
          <w:divBdr>
            <w:top w:val="none" w:sz="0" w:space="0" w:color="auto"/>
            <w:left w:val="none" w:sz="0" w:space="0" w:color="auto"/>
            <w:bottom w:val="none" w:sz="0" w:space="0" w:color="auto"/>
            <w:right w:val="none" w:sz="0" w:space="0" w:color="auto"/>
          </w:divBdr>
        </w:div>
        <w:div w:id="10302020">
          <w:marLeft w:val="480"/>
          <w:marRight w:val="0"/>
          <w:marTop w:val="0"/>
          <w:marBottom w:val="0"/>
          <w:divBdr>
            <w:top w:val="none" w:sz="0" w:space="0" w:color="auto"/>
            <w:left w:val="none" w:sz="0" w:space="0" w:color="auto"/>
            <w:bottom w:val="none" w:sz="0" w:space="0" w:color="auto"/>
            <w:right w:val="none" w:sz="0" w:space="0" w:color="auto"/>
          </w:divBdr>
        </w:div>
        <w:div w:id="1731029168">
          <w:marLeft w:val="480"/>
          <w:marRight w:val="0"/>
          <w:marTop w:val="0"/>
          <w:marBottom w:val="0"/>
          <w:divBdr>
            <w:top w:val="none" w:sz="0" w:space="0" w:color="auto"/>
            <w:left w:val="none" w:sz="0" w:space="0" w:color="auto"/>
            <w:bottom w:val="none" w:sz="0" w:space="0" w:color="auto"/>
            <w:right w:val="none" w:sz="0" w:space="0" w:color="auto"/>
          </w:divBdr>
        </w:div>
        <w:div w:id="1648051947">
          <w:marLeft w:val="480"/>
          <w:marRight w:val="0"/>
          <w:marTop w:val="0"/>
          <w:marBottom w:val="0"/>
          <w:divBdr>
            <w:top w:val="none" w:sz="0" w:space="0" w:color="auto"/>
            <w:left w:val="none" w:sz="0" w:space="0" w:color="auto"/>
            <w:bottom w:val="none" w:sz="0" w:space="0" w:color="auto"/>
            <w:right w:val="none" w:sz="0" w:space="0" w:color="auto"/>
          </w:divBdr>
        </w:div>
        <w:div w:id="1144082006">
          <w:marLeft w:val="480"/>
          <w:marRight w:val="0"/>
          <w:marTop w:val="0"/>
          <w:marBottom w:val="0"/>
          <w:divBdr>
            <w:top w:val="none" w:sz="0" w:space="0" w:color="auto"/>
            <w:left w:val="none" w:sz="0" w:space="0" w:color="auto"/>
            <w:bottom w:val="none" w:sz="0" w:space="0" w:color="auto"/>
            <w:right w:val="none" w:sz="0" w:space="0" w:color="auto"/>
          </w:divBdr>
        </w:div>
        <w:div w:id="1173454648">
          <w:marLeft w:val="480"/>
          <w:marRight w:val="0"/>
          <w:marTop w:val="0"/>
          <w:marBottom w:val="0"/>
          <w:divBdr>
            <w:top w:val="none" w:sz="0" w:space="0" w:color="auto"/>
            <w:left w:val="none" w:sz="0" w:space="0" w:color="auto"/>
            <w:bottom w:val="none" w:sz="0" w:space="0" w:color="auto"/>
            <w:right w:val="none" w:sz="0" w:space="0" w:color="auto"/>
          </w:divBdr>
        </w:div>
        <w:div w:id="983968386">
          <w:marLeft w:val="480"/>
          <w:marRight w:val="0"/>
          <w:marTop w:val="0"/>
          <w:marBottom w:val="0"/>
          <w:divBdr>
            <w:top w:val="none" w:sz="0" w:space="0" w:color="auto"/>
            <w:left w:val="none" w:sz="0" w:space="0" w:color="auto"/>
            <w:bottom w:val="none" w:sz="0" w:space="0" w:color="auto"/>
            <w:right w:val="none" w:sz="0" w:space="0" w:color="auto"/>
          </w:divBdr>
        </w:div>
        <w:div w:id="1140809534">
          <w:marLeft w:val="480"/>
          <w:marRight w:val="0"/>
          <w:marTop w:val="0"/>
          <w:marBottom w:val="0"/>
          <w:divBdr>
            <w:top w:val="none" w:sz="0" w:space="0" w:color="auto"/>
            <w:left w:val="none" w:sz="0" w:space="0" w:color="auto"/>
            <w:bottom w:val="none" w:sz="0" w:space="0" w:color="auto"/>
            <w:right w:val="none" w:sz="0" w:space="0" w:color="auto"/>
          </w:divBdr>
        </w:div>
        <w:div w:id="1851607006">
          <w:marLeft w:val="480"/>
          <w:marRight w:val="0"/>
          <w:marTop w:val="0"/>
          <w:marBottom w:val="0"/>
          <w:divBdr>
            <w:top w:val="none" w:sz="0" w:space="0" w:color="auto"/>
            <w:left w:val="none" w:sz="0" w:space="0" w:color="auto"/>
            <w:bottom w:val="none" w:sz="0" w:space="0" w:color="auto"/>
            <w:right w:val="none" w:sz="0" w:space="0" w:color="auto"/>
          </w:divBdr>
        </w:div>
        <w:div w:id="630790657">
          <w:marLeft w:val="480"/>
          <w:marRight w:val="0"/>
          <w:marTop w:val="0"/>
          <w:marBottom w:val="0"/>
          <w:divBdr>
            <w:top w:val="none" w:sz="0" w:space="0" w:color="auto"/>
            <w:left w:val="none" w:sz="0" w:space="0" w:color="auto"/>
            <w:bottom w:val="none" w:sz="0" w:space="0" w:color="auto"/>
            <w:right w:val="none" w:sz="0" w:space="0" w:color="auto"/>
          </w:divBdr>
        </w:div>
        <w:div w:id="416177289">
          <w:marLeft w:val="480"/>
          <w:marRight w:val="0"/>
          <w:marTop w:val="0"/>
          <w:marBottom w:val="0"/>
          <w:divBdr>
            <w:top w:val="none" w:sz="0" w:space="0" w:color="auto"/>
            <w:left w:val="none" w:sz="0" w:space="0" w:color="auto"/>
            <w:bottom w:val="none" w:sz="0" w:space="0" w:color="auto"/>
            <w:right w:val="none" w:sz="0" w:space="0" w:color="auto"/>
          </w:divBdr>
        </w:div>
        <w:div w:id="199827359">
          <w:marLeft w:val="480"/>
          <w:marRight w:val="0"/>
          <w:marTop w:val="0"/>
          <w:marBottom w:val="0"/>
          <w:divBdr>
            <w:top w:val="none" w:sz="0" w:space="0" w:color="auto"/>
            <w:left w:val="none" w:sz="0" w:space="0" w:color="auto"/>
            <w:bottom w:val="none" w:sz="0" w:space="0" w:color="auto"/>
            <w:right w:val="none" w:sz="0" w:space="0" w:color="auto"/>
          </w:divBdr>
        </w:div>
        <w:div w:id="686370407">
          <w:marLeft w:val="480"/>
          <w:marRight w:val="0"/>
          <w:marTop w:val="0"/>
          <w:marBottom w:val="0"/>
          <w:divBdr>
            <w:top w:val="none" w:sz="0" w:space="0" w:color="auto"/>
            <w:left w:val="none" w:sz="0" w:space="0" w:color="auto"/>
            <w:bottom w:val="none" w:sz="0" w:space="0" w:color="auto"/>
            <w:right w:val="none" w:sz="0" w:space="0" w:color="auto"/>
          </w:divBdr>
        </w:div>
        <w:div w:id="1039548854">
          <w:marLeft w:val="480"/>
          <w:marRight w:val="0"/>
          <w:marTop w:val="0"/>
          <w:marBottom w:val="0"/>
          <w:divBdr>
            <w:top w:val="none" w:sz="0" w:space="0" w:color="auto"/>
            <w:left w:val="none" w:sz="0" w:space="0" w:color="auto"/>
            <w:bottom w:val="none" w:sz="0" w:space="0" w:color="auto"/>
            <w:right w:val="none" w:sz="0" w:space="0" w:color="auto"/>
          </w:divBdr>
        </w:div>
        <w:div w:id="129448213">
          <w:marLeft w:val="480"/>
          <w:marRight w:val="0"/>
          <w:marTop w:val="0"/>
          <w:marBottom w:val="0"/>
          <w:divBdr>
            <w:top w:val="none" w:sz="0" w:space="0" w:color="auto"/>
            <w:left w:val="none" w:sz="0" w:space="0" w:color="auto"/>
            <w:bottom w:val="none" w:sz="0" w:space="0" w:color="auto"/>
            <w:right w:val="none" w:sz="0" w:space="0" w:color="auto"/>
          </w:divBdr>
        </w:div>
        <w:div w:id="17243326">
          <w:marLeft w:val="480"/>
          <w:marRight w:val="0"/>
          <w:marTop w:val="0"/>
          <w:marBottom w:val="0"/>
          <w:divBdr>
            <w:top w:val="none" w:sz="0" w:space="0" w:color="auto"/>
            <w:left w:val="none" w:sz="0" w:space="0" w:color="auto"/>
            <w:bottom w:val="none" w:sz="0" w:space="0" w:color="auto"/>
            <w:right w:val="none" w:sz="0" w:space="0" w:color="auto"/>
          </w:divBdr>
        </w:div>
        <w:div w:id="1081441086">
          <w:marLeft w:val="480"/>
          <w:marRight w:val="0"/>
          <w:marTop w:val="0"/>
          <w:marBottom w:val="0"/>
          <w:divBdr>
            <w:top w:val="none" w:sz="0" w:space="0" w:color="auto"/>
            <w:left w:val="none" w:sz="0" w:space="0" w:color="auto"/>
            <w:bottom w:val="none" w:sz="0" w:space="0" w:color="auto"/>
            <w:right w:val="none" w:sz="0" w:space="0" w:color="auto"/>
          </w:divBdr>
        </w:div>
        <w:div w:id="792097382">
          <w:marLeft w:val="480"/>
          <w:marRight w:val="0"/>
          <w:marTop w:val="0"/>
          <w:marBottom w:val="0"/>
          <w:divBdr>
            <w:top w:val="none" w:sz="0" w:space="0" w:color="auto"/>
            <w:left w:val="none" w:sz="0" w:space="0" w:color="auto"/>
            <w:bottom w:val="none" w:sz="0" w:space="0" w:color="auto"/>
            <w:right w:val="none" w:sz="0" w:space="0" w:color="auto"/>
          </w:divBdr>
        </w:div>
        <w:div w:id="1737588199">
          <w:marLeft w:val="480"/>
          <w:marRight w:val="0"/>
          <w:marTop w:val="0"/>
          <w:marBottom w:val="0"/>
          <w:divBdr>
            <w:top w:val="none" w:sz="0" w:space="0" w:color="auto"/>
            <w:left w:val="none" w:sz="0" w:space="0" w:color="auto"/>
            <w:bottom w:val="none" w:sz="0" w:space="0" w:color="auto"/>
            <w:right w:val="none" w:sz="0" w:space="0" w:color="auto"/>
          </w:divBdr>
        </w:div>
        <w:div w:id="1180316254">
          <w:marLeft w:val="480"/>
          <w:marRight w:val="0"/>
          <w:marTop w:val="0"/>
          <w:marBottom w:val="0"/>
          <w:divBdr>
            <w:top w:val="none" w:sz="0" w:space="0" w:color="auto"/>
            <w:left w:val="none" w:sz="0" w:space="0" w:color="auto"/>
            <w:bottom w:val="none" w:sz="0" w:space="0" w:color="auto"/>
            <w:right w:val="none" w:sz="0" w:space="0" w:color="auto"/>
          </w:divBdr>
        </w:div>
        <w:div w:id="1729842342">
          <w:marLeft w:val="480"/>
          <w:marRight w:val="0"/>
          <w:marTop w:val="0"/>
          <w:marBottom w:val="0"/>
          <w:divBdr>
            <w:top w:val="none" w:sz="0" w:space="0" w:color="auto"/>
            <w:left w:val="none" w:sz="0" w:space="0" w:color="auto"/>
            <w:bottom w:val="none" w:sz="0" w:space="0" w:color="auto"/>
            <w:right w:val="none" w:sz="0" w:space="0" w:color="auto"/>
          </w:divBdr>
        </w:div>
        <w:div w:id="558564045">
          <w:marLeft w:val="480"/>
          <w:marRight w:val="0"/>
          <w:marTop w:val="0"/>
          <w:marBottom w:val="0"/>
          <w:divBdr>
            <w:top w:val="none" w:sz="0" w:space="0" w:color="auto"/>
            <w:left w:val="none" w:sz="0" w:space="0" w:color="auto"/>
            <w:bottom w:val="none" w:sz="0" w:space="0" w:color="auto"/>
            <w:right w:val="none" w:sz="0" w:space="0" w:color="auto"/>
          </w:divBdr>
        </w:div>
        <w:div w:id="2058043555">
          <w:marLeft w:val="480"/>
          <w:marRight w:val="0"/>
          <w:marTop w:val="0"/>
          <w:marBottom w:val="0"/>
          <w:divBdr>
            <w:top w:val="none" w:sz="0" w:space="0" w:color="auto"/>
            <w:left w:val="none" w:sz="0" w:space="0" w:color="auto"/>
            <w:bottom w:val="none" w:sz="0" w:space="0" w:color="auto"/>
            <w:right w:val="none" w:sz="0" w:space="0" w:color="auto"/>
          </w:divBdr>
        </w:div>
        <w:div w:id="1406606939">
          <w:marLeft w:val="480"/>
          <w:marRight w:val="0"/>
          <w:marTop w:val="0"/>
          <w:marBottom w:val="0"/>
          <w:divBdr>
            <w:top w:val="none" w:sz="0" w:space="0" w:color="auto"/>
            <w:left w:val="none" w:sz="0" w:space="0" w:color="auto"/>
            <w:bottom w:val="none" w:sz="0" w:space="0" w:color="auto"/>
            <w:right w:val="none" w:sz="0" w:space="0" w:color="auto"/>
          </w:divBdr>
        </w:div>
        <w:div w:id="515773488">
          <w:marLeft w:val="480"/>
          <w:marRight w:val="0"/>
          <w:marTop w:val="0"/>
          <w:marBottom w:val="0"/>
          <w:divBdr>
            <w:top w:val="none" w:sz="0" w:space="0" w:color="auto"/>
            <w:left w:val="none" w:sz="0" w:space="0" w:color="auto"/>
            <w:bottom w:val="none" w:sz="0" w:space="0" w:color="auto"/>
            <w:right w:val="none" w:sz="0" w:space="0" w:color="auto"/>
          </w:divBdr>
        </w:div>
        <w:div w:id="87192204">
          <w:marLeft w:val="480"/>
          <w:marRight w:val="0"/>
          <w:marTop w:val="0"/>
          <w:marBottom w:val="0"/>
          <w:divBdr>
            <w:top w:val="none" w:sz="0" w:space="0" w:color="auto"/>
            <w:left w:val="none" w:sz="0" w:space="0" w:color="auto"/>
            <w:bottom w:val="none" w:sz="0" w:space="0" w:color="auto"/>
            <w:right w:val="none" w:sz="0" w:space="0" w:color="auto"/>
          </w:divBdr>
        </w:div>
        <w:div w:id="378408335">
          <w:marLeft w:val="480"/>
          <w:marRight w:val="0"/>
          <w:marTop w:val="0"/>
          <w:marBottom w:val="0"/>
          <w:divBdr>
            <w:top w:val="none" w:sz="0" w:space="0" w:color="auto"/>
            <w:left w:val="none" w:sz="0" w:space="0" w:color="auto"/>
            <w:bottom w:val="none" w:sz="0" w:space="0" w:color="auto"/>
            <w:right w:val="none" w:sz="0" w:space="0" w:color="auto"/>
          </w:divBdr>
        </w:div>
        <w:div w:id="622883618">
          <w:marLeft w:val="480"/>
          <w:marRight w:val="0"/>
          <w:marTop w:val="0"/>
          <w:marBottom w:val="0"/>
          <w:divBdr>
            <w:top w:val="none" w:sz="0" w:space="0" w:color="auto"/>
            <w:left w:val="none" w:sz="0" w:space="0" w:color="auto"/>
            <w:bottom w:val="none" w:sz="0" w:space="0" w:color="auto"/>
            <w:right w:val="none" w:sz="0" w:space="0" w:color="auto"/>
          </w:divBdr>
        </w:div>
        <w:div w:id="105542988">
          <w:marLeft w:val="480"/>
          <w:marRight w:val="0"/>
          <w:marTop w:val="0"/>
          <w:marBottom w:val="0"/>
          <w:divBdr>
            <w:top w:val="none" w:sz="0" w:space="0" w:color="auto"/>
            <w:left w:val="none" w:sz="0" w:space="0" w:color="auto"/>
            <w:bottom w:val="none" w:sz="0" w:space="0" w:color="auto"/>
            <w:right w:val="none" w:sz="0" w:space="0" w:color="auto"/>
          </w:divBdr>
        </w:div>
        <w:div w:id="363337057">
          <w:marLeft w:val="480"/>
          <w:marRight w:val="0"/>
          <w:marTop w:val="0"/>
          <w:marBottom w:val="0"/>
          <w:divBdr>
            <w:top w:val="none" w:sz="0" w:space="0" w:color="auto"/>
            <w:left w:val="none" w:sz="0" w:space="0" w:color="auto"/>
            <w:bottom w:val="none" w:sz="0" w:space="0" w:color="auto"/>
            <w:right w:val="none" w:sz="0" w:space="0" w:color="auto"/>
          </w:divBdr>
        </w:div>
        <w:div w:id="1269195326">
          <w:marLeft w:val="480"/>
          <w:marRight w:val="0"/>
          <w:marTop w:val="0"/>
          <w:marBottom w:val="0"/>
          <w:divBdr>
            <w:top w:val="none" w:sz="0" w:space="0" w:color="auto"/>
            <w:left w:val="none" w:sz="0" w:space="0" w:color="auto"/>
            <w:bottom w:val="none" w:sz="0" w:space="0" w:color="auto"/>
            <w:right w:val="none" w:sz="0" w:space="0" w:color="auto"/>
          </w:divBdr>
        </w:div>
        <w:div w:id="7608185">
          <w:marLeft w:val="480"/>
          <w:marRight w:val="0"/>
          <w:marTop w:val="0"/>
          <w:marBottom w:val="0"/>
          <w:divBdr>
            <w:top w:val="none" w:sz="0" w:space="0" w:color="auto"/>
            <w:left w:val="none" w:sz="0" w:space="0" w:color="auto"/>
            <w:bottom w:val="none" w:sz="0" w:space="0" w:color="auto"/>
            <w:right w:val="none" w:sz="0" w:space="0" w:color="auto"/>
          </w:divBdr>
        </w:div>
        <w:div w:id="374811136">
          <w:marLeft w:val="480"/>
          <w:marRight w:val="0"/>
          <w:marTop w:val="0"/>
          <w:marBottom w:val="0"/>
          <w:divBdr>
            <w:top w:val="none" w:sz="0" w:space="0" w:color="auto"/>
            <w:left w:val="none" w:sz="0" w:space="0" w:color="auto"/>
            <w:bottom w:val="none" w:sz="0" w:space="0" w:color="auto"/>
            <w:right w:val="none" w:sz="0" w:space="0" w:color="auto"/>
          </w:divBdr>
        </w:div>
        <w:div w:id="1530484418">
          <w:marLeft w:val="480"/>
          <w:marRight w:val="0"/>
          <w:marTop w:val="0"/>
          <w:marBottom w:val="0"/>
          <w:divBdr>
            <w:top w:val="none" w:sz="0" w:space="0" w:color="auto"/>
            <w:left w:val="none" w:sz="0" w:space="0" w:color="auto"/>
            <w:bottom w:val="none" w:sz="0" w:space="0" w:color="auto"/>
            <w:right w:val="none" w:sz="0" w:space="0" w:color="auto"/>
          </w:divBdr>
        </w:div>
        <w:div w:id="1988316958">
          <w:marLeft w:val="480"/>
          <w:marRight w:val="0"/>
          <w:marTop w:val="0"/>
          <w:marBottom w:val="0"/>
          <w:divBdr>
            <w:top w:val="none" w:sz="0" w:space="0" w:color="auto"/>
            <w:left w:val="none" w:sz="0" w:space="0" w:color="auto"/>
            <w:bottom w:val="none" w:sz="0" w:space="0" w:color="auto"/>
            <w:right w:val="none" w:sz="0" w:space="0" w:color="auto"/>
          </w:divBdr>
        </w:div>
        <w:div w:id="1212498558">
          <w:marLeft w:val="480"/>
          <w:marRight w:val="0"/>
          <w:marTop w:val="0"/>
          <w:marBottom w:val="0"/>
          <w:divBdr>
            <w:top w:val="none" w:sz="0" w:space="0" w:color="auto"/>
            <w:left w:val="none" w:sz="0" w:space="0" w:color="auto"/>
            <w:bottom w:val="none" w:sz="0" w:space="0" w:color="auto"/>
            <w:right w:val="none" w:sz="0" w:space="0" w:color="auto"/>
          </w:divBdr>
        </w:div>
        <w:div w:id="31852211">
          <w:marLeft w:val="480"/>
          <w:marRight w:val="0"/>
          <w:marTop w:val="0"/>
          <w:marBottom w:val="0"/>
          <w:divBdr>
            <w:top w:val="none" w:sz="0" w:space="0" w:color="auto"/>
            <w:left w:val="none" w:sz="0" w:space="0" w:color="auto"/>
            <w:bottom w:val="none" w:sz="0" w:space="0" w:color="auto"/>
            <w:right w:val="none" w:sz="0" w:space="0" w:color="auto"/>
          </w:divBdr>
        </w:div>
        <w:div w:id="391972619">
          <w:marLeft w:val="480"/>
          <w:marRight w:val="0"/>
          <w:marTop w:val="0"/>
          <w:marBottom w:val="0"/>
          <w:divBdr>
            <w:top w:val="none" w:sz="0" w:space="0" w:color="auto"/>
            <w:left w:val="none" w:sz="0" w:space="0" w:color="auto"/>
            <w:bottom w:val="none" w:sz="0" w:space="0" w:color="auto"/>
            <w:right w:val="none" w:sz="0" w:space="0" w:color="auto"/>
          </w:divBdr>
        </w:div>
        <w:div w:id="1105340999">
          <w:marLeft w:val="480"/>
          <w:marRight w:val="0"/>
          <w:marTop w:val="0"/>
          <w:marBottom w:val="0"/>
          <w:divBdr>
            <w:top w:val="none" w:sz="0" w:space="0" w:color="auto"/>
            <w:left w:val="none" w:sz="0" w:space="0" w:color="auto"/>
            <w:bottom w:val="none" w:sz="0" w:space="0" w:color="auto"/>
            <w:right w:val="none" w:sz="0" w:space="0" w:color="auto"/>
          </w:divBdr>
        </w:div>
      </w:divsChild>
    </w:div>
    <w:div w:id="2039621702">
      <w:bodyDiv w:val="1"/>
      <w:marLeft w:val="0"/>
      <w:marRight w:val="0"/>
      <w:marTop w:val="0"/>
      <w:marBottom w:val="0"/>
      <w:divBdr>
        <w:top w:val="none" w:sz="0" w:space="0" w:color="auto"/>
        <w:left w:val="none" w:sz="0" w:space="0" w:color="auto"/>
        <w:bottom w:val="none" w:sz="0" w:space="0" w:color="auto"/>
        <w:right w:val="none" w:sz="0" w:space="0" w:color="auto"/>
      </w:divBdr>
    </w:div>
    <w:div w:id="2039963629">
      <w:bodyDiv w:val="1"/>
      <w:marLeft w:val="0"/>
      <w:marRight w:val="0"/>
      <w:marTop w:val="0"/>
      <w:marBottom w:val="0"/>
      <w:divBdr>
        <w:top w:val="none" w:sz="0" w:space="0" w:color="auto"/>
        <w:left w:val="none" w:sz="0" w:space="0" w:color="auto"/>
        <w:bottom w:val="none" w:sz="0" w:space="0" w:color="auto"/>
        <w:right w:val="none" w:sz="0" w:space="0" w:color="auto"/>
      </w:divBdr>
    </w:div>
    <w:div w:id="2040231544">
      <w:bodyDiv w:val="1"/>
      <w:marLeft w:val="0"/>
      <w:marRight w:val="0"/>
      <w:marTop w:val="0"/>
      <w:marBottom w:val="0"/>
      <w:divBdr>
        <w:top w:val="none" w:sz="0" w:space="0" w:color="auto"/>
        <w:left w:val="none" w:sz="0" w:space="0" w:color="auto"/>
        <w:bottom w:val="none" w:sz="0" w:space="0" w:color="auto"/>
        <w:right w:val="none" w:sz="0" w:space="0" w:color="auto"/>
      </w:divBdr>
    </w:div>
    <w:div w:id="2040624730">
      <w:bodyDiv w:val="1"/>
      <w:marLeft w:val="0"/>
      <w:marRight w:val="0"/>
      <w:marTop w:val="0"/>
      <w:marBottom w:val="0"/>
      <w:divBdr>
        <w:top w:val="none" w:sz="0" w:space="0" w:color="auto"/>
        <w:left w:val="none" w:sz="0" w:space="0" w:color="auto"/>
        <w:bottom w:val="none" w:sz="0" w:space="0" w:color="auto"/>
        <w:right w:val="none" w:sz="0" w:space="0" w:color="auto"/>
      </w:divBdr>
    </w:div>
    <w:div w:id="2040815914">
      <w:bodyDiv w:val="1"/>
      <w:marLeft w:val="0"/>
      <w:marRight w:val="0"/>
      <w:marTop w:val="0"/>
      <w:marBottom w:val="0"/>
      <w:divBdr>
        <w:top w:val="none" w:sz="0" w:space="0" w:color="auto"/>
        <w:left w:val="none" w:sz="0" w:space="0" w:color="auto"/>
        <w:bottom w:val="none" w:sz="0" w:space="0" w:color="auto"/>
        <w:right w:val="none" w:sz="0" w:space="0" w:color="auto"/>
      </w:divBdr>
    </w:div>
    <w:div w:id="2041122005">
      <w:bodyDiv w:val="1"/>
      <w:marLeft w:val="0"/>
      <w:marRight w:val="0"/>
      <w:marTop w:val="0"/>
      <w:marBottom w:val="0"/>
      <w:divBdr>
        <w:top w:val="none" w:sz="0" w:space="0" w:color="auto"/>
        <w:left w:val="none" w:sz="0" w:space="0" w:color="auto"/>
        <w:bottom w:val="none" w:sz="0" w:space="0" w:color="auto"/>
        <w:right w:val="none" w:sz="0" w:space="0" w:color="auto"/>
      </w:divBdr>
    </w:div>
    <w:div w:id="2041204966">
      <w:bodyDiv w:val="1"/>
      <w:marLeft w:val="0"/>
      <w:marRight w:val="0"/>
      <w:marTop w:val="0"/>
      <w:marBottom w:val="0"/>
      <w:divBdr>
        <w:top w:val="none" w:sz="0" w:space="0" w:color="auto"/>
        <w:left w:val="none" w:sz="0" w:space="0" w:color="auto"/>
        <w:bottom w:val="none" w:sz="0" w:space="0" w:color="auto"/>
        <w:right w:val="none" w:sz="0" w:space="0" w:color="auto"/>
      </w:divBdr>
    </w:div>
    <w:div w:id="2041784111">
      <w:bodyDiv w:val="1"/>
      <w:marLeft w:val="0"/>
      <w:marRight w:val="0"/>
      <w:marTop w:val="0"/>
      <w:marBottom w:val="0"/>
      <w:divBdr>
        <w:top w:val="none" w:sz="0" w:space="0" w:color="auto"/>
        <w:left w:val="none" w:sz="0" w:space="0" w:color="auto"/>
        <w:bottom w:val="none" w:sz="0" w:space="0" w:color="auto"/>
        <w:right w:val="none" w:sz="0" w:space="0" w:color="auto"/>
      </w:divBdr>
      <w:divsChild>
        <w:div w:id="68623457">
          <w:marLeft w:val="480"/>
          <w:marRight w:val="0"/>
          <w:marTop w:val="0"/>
          <w:marBottom w:val="0"/>
          <w:divBdr>
            <w:top w:val="none" w:sz="0" w:space="0" w:color="auto"/>
            <w:left w:val="none" w:sz="0" w:space="0" w:color="auto"/>
            <w:bottom w:val="none" w:sz="0" w:space="0" w:color="auto"/>
            <w:right w:val="none" w:sz="0" w:space="0" w:color="auto"/>
          </w:divBdr>
        </w:div>
        <w:div w:id="91439979">
          <w:marLeft w:val="480"/>
          <w:marRight w:val="0"/>
          <w:marTop w:val="0"/>
          <w:marBottom w:val="0"/>
          <w:divBdr>
            <w:top w:val="none" w:sz="0" w:space="0" w:color="auto"/>
            <w:left w:val="none" w:sz="0" w:space="0" w:color="auto"/>
            <w:bottom w:val="none" w:sz="0" w:space="0" w:color="auto"/>
            <w:right w:val="none" w:sz="0" w:space="0" w:color="auto"/>
          </w:divBdr>
        </w:div>
        <w:div w:id="104158745">
          <w:marLeft w:val="480"/>
          <w:marRight w:val="0"/>
          <w:marTop w:val="0"/>
          <w:marBottom w:val="0"/>
          <w:divBdr>
            <w:top w:val="none" w:sz="0" w:space="0" w:color="auto"/>
            <w:left w:val="none" w:sz="0" w:space="0" w:color="auto"/>
            <w:bottom w:val="none" w:sz="0" w:space="0" w:color="auto"/>
            <w:right w:val="none" w:sz="0" w:space="0" w:color="auto"/>
          </w:divBdr>
        </w:div>
        <w:div w:id="206989675">
          <w:marLeft w:val="480"/>
          <w:marRight w:val="0"/>
          <w:marTop w:val="0"/>
          <w:marBottom w:val="0"/>
          <w:divBdr>
            <w:top w:val="none" w:sz="0" w:space="0" w:color="auto"/>
            <w:left w:val="none" w:sz="0" w:space="0" w:color="auto"/>
            <w:bottom w:val="none" w:sz="0" w:space="0" w:color="auto"/>
            <w:right w:val="none" w:sz="0" w:space="0" w:color="auto"/>
          </w:divBdr>
        </w:div>
        <w:div w:id="246425392">
          <w:marLeft w:val="480"/>
          <w:marRight w:val="0"/>
          <w:marTop w:val="0"/>
          <w:marBottom w:val="0"/>
          <w:divBdr>
            <w:top w:val="none" w:sz="0" w:space="0" w:color="auto"/>
            <w:left w:val="none" w:sz="0" w:space="0" w:color="auto"/>
            <w:bottom w:val="none" w:sz="0" w:space="0" w:color="auto"/>
            <w:right w:val="none" w:sz="0" w:space="0" w:color="auto"/>
          </w:divBdr>
        </w:div>
        <w:div w:id="254948540">
          <w:marLeft w:val="480"/>
          <w:marRight w:val="0"/>
          <w:marTop w:val="0"/>
          <w:marBottom w:val="0"/>
          <w:divBdr>
            <w:top w:val="none" w:sz="0" w:space="0" w:color="auto"/>
            <w:left w:val="none" w:sz="0" w:space="0" w:color="auto"/>
            <w:bottom w:val="none" w:sz="0" w:space="0" w:color="auto"/>
            <w:right w:val="none" w:sz="0" w:space="0" w:color="auto"/>
          </w:divBdr>
        </w:div>
        <w:div w:id="312639288">
          <w:marLeft w:val="480"/>
          <w:marRight w:val="0"/>
          <w:marTop w:val="0"/>
          <w:marBottom w:val="0"/>
          <w:divBdr>
            <w:top w:val="none" w:sz="0" w:space="0" w:color="auto"/>
            <w:left w:val="none" w:sz="0" w:space="0" w:color="auto"/>
            <w:bottom w:val="none" w:sz="0" w:space="0" w:color="auto"/>
            <w:right w:val="none" w:sz="0" w:space="0" w:color="auto"/>
          </w:divBdr>
        </w:div>
        <w:div w:id="326173199">
          <w:marLeft w:val="480"/>
          <w:marRight w:val="0"/>
          <w:marTop w:val="0"/>
          <w:marBottom w:val="0"/>
          <w:divBdr>
            <w:top w:val="none" w:sz="0" w:space="0" w:color="auto"/>
            <w:left w:val="none" w:sz="0" w:space="0" w:color="auto"/>
            <w:bottom w:val="none" w:sz="0" w:space="0" w:color="auto"/>
            <w:right w:val="none" w:sz="0" w:space="0" w:color="auto"/>
          </w:divBdr>
        </w:div>
        <w:div w:id="535430244">
          <w:marLeft w:val="480"/>
          <w:marRight w:val="0"/>
          <w:marTop w:val="0"/>
          <w:marBottom w:val="0"/>
          <w:divBdr>
            <w:top w:val="none" w:sz="0" w:space="0" w:color="auto"/>
            <w:left w:val="none" w:sz="0" w:space="0" w:color="auto"/>
            <w:bottom w:val="none" w:sz="0" w:space="0" w:color="auto"/>
            <w:right w:val="none" w:sz="0" w:space="0" w:color="auto"/>
          </w:divBdr>
        </w:div>
        <w:div w:id="545483104">
          <w:marLeft w:val="480"/>
          <w:marRight w:val="0"/>
          <w:marTop w:val="0"/>
          <w:marBottom w:val="0"/>
          <w:divBdr>
            <w:top w:val="none" w:sz="0" w:space="0" w:color="auto"/>
            <w:left w:val="none" w:sz="0" w:space="0" w:color="auto"/>
            <w:bottom w:val="none" w:sz="0" w:space="0" w:color="auto"/>
            <w:right w:val="none" w:sz="0" w:space="0" w:color="auto"/>
          </w:divBdr>
        </w:div>
        <w:div w:id="587153008">
          <w:marLeft w:val="480"/>
          <w:marRight w:val="0"/>
          <w:marTop w:val="0"/>
          <w:marBottom w:val="0"/>
          <w:divBdr>
            <w:top w:val="none" w:sz="0" w:space="0" w:color="auto"/>
            <w:left w:val="none" w:sz="0" w:space="0" w:color="auto"/>
            <w:bottom w:val="none" w:sz="0" w:space="0" w:color="auto"/>
            <w:right w:val="none" w:sz="0" w:space="0" w:color="auto"/>
          </w:divBdr>
        </w:div>
        <w:div w:id="652832871">
          <w:marLeft w:val="480"/>
          <w:marRight w:val="0"/>
          <w:marTop w:val="0"/>
          <w:marBottom w:val="0"/>
          <w:divBdr>
            <w:top w:val="none" w:sz="0" w:space="0" w:color="auto"/>
            <w:left w:val="none" w:sz="0" w:space="0" w:color="auto"/>
            <w:bottom w:val="none" w:sz="0" w:space="0" w:color="auto"/>
            <w:right w:val="none" w:sz="0" w:space="0" w:color="auto"/>
          </w:divBdr>
        </w:div>
        <w:div w:id="677997460">
          <w:marLeft w:val="480"/>
          <w:marRight w:val="0"/>
          <w:marTop w:val="0"/>
          <w:marBottom w:val="0"/>
          <w:divBdr>
            <w:top w:val="none" w:sz="0" w:space="0" w:color="auto"/>
            <w:left w:val="none" w:sz="0" w:space="0" w:color="auto"/>
            <w:bottom w:val="none" w:sz="0" w:space="0" w:color="auto"/>
            <w:right w:val="none" w:sz="0" w:space="0" w:color="auto"/>
          </w:divBdr>
        </w:div>
        <w:div w:id="686057826">
          <w:marLeft w:val="480"/>
          <w:marRight w:val="0"/>
          <w:marTop w:val="0"/>
          <w:marBottom w:val="0"/>
          <w:divBdr>
            <w:top w:val="none" w:sz="0" w:space="0" w:color="auto"/>
            <w:left w:val="none" w:sz="0" w:space="0" w:color="auto"/>
            <w:bottom w:val="none" w:sz="0" w:space="0" w:color="auto"/>
            <w:right w:val="none" w:sz="0" w:space="0" w:color="auto"/>
          </w:divBdr>
        </w:div>
        <w:div w:id="700663416">
          <w:marLeft w:val="480"/>
          <w:marRight w:val="0"/>
          <w:marTop w:val="0"/>
          <w:marBottom w:val="0"/>
          <w:divBdr>
            <w:top w:val="none" w:sz="0" w:space="0" w:color="auto"/>
            <w:left w:val="none" w:sz="0" w:space="0" w:color="auto"/>
            <w:bottom w:val="none" w:sz="0" w:space="0" w:color="auto"/>
            <w:right w:val="none" w:sz="0" w:space="0" w:color="auto"/>
          </w:divBdr>
        </w:div>
        <w:div w:id="758600150">
          <w:marLeft w:val="480"/>
          <w:marRight w:val="0"/>
          <w:marTop w:val="0"/>
          <w:marBottom w:val="0"/>
          <w:divBdr>
            <w:top w:val="none" w:sz="0" w:space="0" w:color="auto"/>
            <w:left w:val="none" w:sz="0" w:space="0" w:color="auto"/>
            <w:bottom w:val="none" w:sz="0" w:space="0" w:color="auto"/>
            <w:right w:val="none" w:sz="0" w:space="0" w:color="auto"/>
          </w:divBdr>
        </w:div>
        <w:div w:id="774907980">
          <w:marLeft w:val="480"/>
          <w:marRight w:val="0"/>
          <w:marTop w:val="0"/>
          <w:marBottom w:val="0"/>
          <w:divBdr>
            <w:top w:val="none" w:sz="0" w:space="0" w:color="auto"/>
            <w:left w:val="none" w:sz="0" w:space="0" w:color="auto"/>
            <w:bottom w:val="none" w:sz="0" w:space="0" w:color="auto"/>
            <w:right w:val="none" w:sz="0" w:space="0" w:color="auto"/>
          </w:divBdr>
        </w:div>
        <w:div w:id="786586044">
          <w:marLeft w:val="480"/>
          <w:marRight w:val="0"/>
          <w:marTop w:val="0"/>
          <w:marBottom w:val="0"/>
          <w:divBdr>
            <w:top w:val="none" w:sz="0" w:space="0" w:color="auto"/>
            <w:left w:val="none" w:sz="0" w:space="0" w:color="auto"/>
            <w:bottom w:val="none" w:sz="0" w:space="0" w:color="auto"/>
            <w:right w:val="none" w:sz="0" w:space="0" w:color="auto"/>
          </w:divBdr>
        </w:div>
        <w:div w:id="858355926">
          <w:marLeft w:val="480"/>
          <w:marRight w:val="0"/>
          <w:marTop w:val="0"/>
          <w:marBottom w:val="0"/>
          <w:divBdr>
            <w:top w:val="none" w:sz="0" w:space="0" w:color="auto"/>
            <w:left w:val="none" w:sz="0" w:space="0" w:color="auto"/>
            <w:bottom w:val="none" w:sz="0" w:space="0" w:color="auto"/>
            <w:right w:val="none" w:sz="0" w:space="0" w:color="auto"/>
          </w:divBdr>
        </w:div>
        <w:div w:id="887642312">
          <w:marLeft w:val="480"/>
          <w:marRight w:val="0"/>
          <w:marTop w:val="0"/>
          <w:marBottom w:val="0"/>
          <w:divBdr>
            <w:top w:val="none" w:sz="0" w:space="0" w:color="auto"/>
            <w:left w:val="none" w:sz="0" w:space="0" w:color="auto"/>
            <w:bottom w:val="none" w:sz="0" w:space="0" w:color="auto"/>
            <w:right w:val="none" w:sz="0" w:space="0" w:color="auto"/>
          </w:divBdr>
        </w:div>
        <w:div w:id="1043335272">
          <w:marLeft w:val="480"/>
          <w:marRight w:val="0"/>
          <w:marTop w:val="0"/>
          <w:marBottom w:val="0"/>
          <w:divBdr>
            <w:top w:val="none" w:sz="0" w:space="0" w:color="auto"/>
            <w:left w:val="none" w:sz="0" w:space="0" w:color="auto"/>
            <w:bottom w:val="none" w:sz="0" w:space="0" w:color="auto"/>
            <w:right w:val="none" w:sz="0" w:space="0" w:color="auto"/>
          </w:divBdr>
        </w:div>
        <w:div w:id="1125078081">
          <w:marLeft w:val="480"/>
          <w:marRight w:val="0"/>
          <w:marTop w:val="0"/>
          <w:marBottom w:val="0"/>
          <w:divBdr>
            <w:top w:val="none" w:sz="0" w:space="0" w:color="auto"/>
            <w:left w:val="none" w:sz="0" w:space="0" w:color="auto"/>
            <w:bottom w:val="none" w:sz="0" w:space="0" w:color="auto"/>
            <w:right w:val="none" w:sz="0" w:space="0" w:color="auto"/>
          </w:divBdr>
        </w:div>
        <w:div w:id="1173297018">
          <w:marLeft w:val="480"/>
          <w:marRight w:val="0"/>
          <w:marTop w:val="0"/>
          <w:marBottom w:val="0"/>
          <w:divBdr>
            <w:top w:val="none" w:sz="0" w:space="0" w:color="auto"/>
            <w:left w:val="none" w:sz="0" w:space="0" w:color="auto"/>
            <w:bottom w:val="none" w:sz="0" w:space="0" w:color="auto"/>
            <w:right w:val="none" w:sz="0" w:space="0" w:color="auto"/>
          </w:divBdr>
        </w:div>
        <w:div w:id="1176381438">
          <w:marLeft w:val="480"/>
          <w:marRight w:val="0"/>
          <w:marTop w:val="0"/>
          <w:marBottom w:val="0"/>
          <w:divBdr>
            <w:top w:val="none" w:sz="0" w:space="0" w:color="auto"/>
            <w:left w:val="none" w:sz="0" w:space="0" w:color="auto"/>
            <w:bottom w:val="none" w:sz="0" w:space="0" w:color="auto"/>
            <w:right w:val="none" w:sz="0" w:space="0" w:color="auto"/>
          </w:divBdr>
        </w:div>
        <w:div w:id="1230652009">
          <w:marLeft w:val="480"/>
          <w:marRight w:val="0"/>
          <w:marTop w:val="0"/>
          <w:marBottom w:val="0"/>
          <w:divBdr>
            <w:top w:val="none" w:sz="0" w:space="0" w:color="auto"/>
            <w:left w:val="none" w:sz="0" w:space="0" w:color="auto"/>
            <w:bottom w:val="none" w:sz="0" w:space="0" w:color="auto"/>
            <w:right w:val="none" w:sz="0" w:space="0" w:color="auto"/>
          </w:divBdr>
        </w:div>
        <w:div w:id="1487670229">
          <w:marLeft w:val="480"/>
          <w:marRight w:val="0"/>
          <w:marTop w:val="0"/>
          <w:marBottom w:val="0"/>
          <w:divBdr>
            <w:top w:val="none" w:sz="0" w:space="0" w:color="auto"/>
            <w:left w:val="none" w:sz="0" w:space="0" w:color="auto"/>
            <w:bottom w:val="none" w:sz="0" w:space="0" w:color="auto"/>
            <w:right w:val="none" w:sz="0" w:space="0" w:color="auto"/>
          </w:divBdr>
        </w:div>
        <w:div w:id="1490095898">
          <w:marLeft w:val="480"/>
          <w:marRight w:val="0"/>
          <w:marTop w:val="0"/>
          <w:marBottom w:val="0"/>
          <w:divBdr>
            <w:top w:val="none" w:sz="0" w:space="0" w:color="auto"/>
            <w:left w:val="none" w:sz="0" w:space="0" w:color="auto"/>
            <w:bottom w:val="none" w:sz="0" w:space="0" w:color="auto"/>
            <w:right w:val="none" w:sz="0" w:space="0" w:color="auto"/>
          </w:divBdr>
        </w:div>
        <w:div w:id="1545822940">
          <w:marLeft w:val="480"/>
          <w:marRight w:val="0"/>
          <w:marTop w:val="0"/>
          <w:marBottom w:val="0"/>
          <w:divBdr>
            <w:top w:val="none" w:sz="0" w:space="0" w:color="auto"/>
            <w:left w:val="none" w:sz="0" w:space="0" w:color="auto"/>
            <w:bottom w:val="none" w:sz="0" w:space="0" w:color="auto"/>
            <w:right w:val="none" w:sz="0" w:space="0" w:color="auto"/>
          </w:divBdr>
        </w:div>
        <w:div w:id="1550070749">
          <w:marLeft w:val="480"/>
          <w:marRight w:val="0"/>
          <w:marTop w:val="0"/>
          <w:marBottom w:val="0"/>
          <w:divBdr>
            <w:top w:val="none" w:sz="0" w:space="0" w:color="auto"/>
            <w:left w:val="none" w:sz="0" w:space="0" w:color="auto"/>
            <w:bottom w:val="none" w:sz="0" w:space="0" w:color="auto"/>
            <w:right w:val="none" w:sz="0" w:space="0" w:color="auto"/>
          </w:divBdr>
        </w:div>
        <w:div w:id="1774157687">
          <w:marLeft w:val="480"/>
          <w:marRight w:val="0"/>
          <w:marTop w:val="0"/>
          <w:marBottom w:val="0"/>
          <w:divBdr>
            <w:top w:val="none" w:sz="0" w:space="0" w:color="auto"/>
            <w:left w:val="none" w:sz="0" w:space="0" w:color="auto"/>
            <w:bottom w:val="none" w:sz="0" w:space="0" w:color="auto"/>
            <w:right w:val="none" w:sz="0" w:space="0" w:color="auto"/>
          </w:divBdr>
        </w:div>
        <w:div w:id="1777477458">
          <w:marLeft w:val="480"/>
          <w:marRight w:val="0"/>
          <w:marTop w:val="0"/>
          <w:marBottom w:val="0"/>
          <w:divBdr>
            <w:top w:val="none" w:sz="0" w:space="0" w:color="auto"/>
            <w:left w:val="none" w:sz="0" w:space="0" w:color="auto"/>
            <w:bottom w:val="none" w:sz="0" w:space="0" w:color="auto"/>
            <w:right w:val="none" w:sz="0" w:space="0" w:color="auto"/>
          </w:divBdr>
        </w:div>
        <w:div w:id="1809930258">
          <w:marLeft w:val="480"/>
          <w:marRight w:val="0"/>
          <w:marTop w:val="0"/>
          <w:marBottom w:val="0"/>
          <w:divBdr>
            <w:top w:val="none" w:sz="0" w:space="0" w:color="auto"/>
            <w:left w:val="none" w:sz="0" w:space="0" w:color="auto"/>
            <w:bottom w:val="none" w:sz="0" w:space="0" w:color="auto"/>
            <w:right w:val="none" w:sz="0" w:space="0" w:color="auto"/>
          </w:divBdr>
        </w:div>
        <w:div w:id="1856725457">
          <w:marLeft w:val="480"/>
          <w:marRight w:val="0"/>
          <w:marTop w:val="0"/>
          <w:marBottom w:val="0"/>
          <w:divBdr>
            <w:top w:val="none" w:sz="0" w:space="0" w:color="auto"/>
            <w:left w:val="none" w:sz="0" w:space="0" w:color="auto"/>
            <w:bottom w:val="none" w:sz="0" w:space="0" w:color="auto"/>
            <w:right w:val="none" w:sz="0" w:space="0" w:color="auto"/>
          </w:divBdr>
        </w:div>
        <w:div w:id="1923097190">
          <w:marLeft w:val="480"/>
          <w:marRight w:val="0"/>
          <w:marTop w:val="0"/>
          <w:marBottom w:val="0"/>
          <w:divBdr>
            <w:top w:val="none" w:sz="0" w:space="0" w:color="auto"/>
            <w:left w:val="none" w:sz="0" w:space="0" w:color="auto"/>
            <w:bottom w:val="none" w:sz="0" w:space="0" w:color="auto"/>
            <w:right w:val="none" w:sz="0" w:space="0" w:color="auto"/>
          </w:divBdr>
        </w:div>
        <w:div w:id="2003268049">
          <w:marLeft w:val="480"/>
          <w:marRight w:val="0"/>
          <w:marTop w:val="0"/>
          <w:marBottom w:val="0"/>
          <w:divBdr>
            <w:top w:val="none" w:sz="0" w:space="0" w:color="auto"/>
            <w:left w:val="none" w:sz="0" w:space="0" w:color="auto"/>
            <w:bottom w:val="none" w:sz="0" w:space="0" w:color="auto"/>
            <w:right w:val="none" w:sz="0" w:space="0" w:color="auto"/>
          </w:divBdr>
        </w:div>
      </w:divsChild>
    </w:div>
    <w:div w:id="2041857485">
      <w:bodyDiv w:val="1"/>
      <w:marLeft w:val="0"/>
      <w:marRight w:val="0"/>
      <w:marTop w:val="0"/>
      <w:marBottom w:val="0"/>
      <w:divBdr>
        <w:top w:val="none" w:sz="0" w:space="0" w:color="auto"/>
        <w:left w:val="none" w:sz="0" w:space="0" w:color="auto"/>
        <w:bottom w:val="none" w:sz="0" w:space="0" w:color="auto"/>
        <w:right w:val="none" w:sz="0" w:space="0" w:color="auto"/>
      </w:divBdr>
    </w:div>
    <w:div w:id="2042125846">
      <w:bodyDiv w:val="1"/>
      <w:marLeft w:val="0"/>
      <w:marRight w:val="0"/>
      <w:marTop w:val="0"/>
      <w:marBottom w:val="0"/>
      <w:divBdr>
        <w:top w:val="none" w:sz="0" w:space="0" w:color="auto"/>
        <w:left w:val="none" w:sz="0" w:space="0" w:color="auto"/>
        <w:bottom w:val="none" w:sz="0" w:space="0" w:color="auto"/>
        <w:right w:val="none" w:sz="0" w:space="0" w:color="auto"/>
      </w:divBdr>
    </w:div>
    <w:div w:id="2042591652">
      <w:bodyDiv w:val="1"/>
      <w:marLeft w:val="0"/>
      <w:marRight w:val="0"/>
      <w:marTop w:val="0"/>
      <w:marBottom w:val="0"/>
      <w:divBdr>
        <w:top w:val="none" w:sz="0" w:space="0" w:color="auto"/>
        <w:left w:val="none" w:sz="0" w:space="0" w:color="auto"/>
        <w:bottom w:val="none" w:sz="0" w:space="0" w:color="auto"/>
        <w:right w:val="none" w:sz="0" w:space="0" w:color="auto"/>
      </w:divBdr>
    </w:div>
    <w:div w:id="2042777866">
      <w:bodyDiv w:val="1"/>
      <w:marLeft w:val="0"/>
      <w:marRight w:val="0"/>
      <w:marTop w:val="0"/>
      <w:marBottom w:val="0"/>
      <w:divBdr>
        <w:top w:val="none" w:sz="0" w:space="0" w:color="auto"/>
        <w:left w:val="none" w:sz="0" w:space="0" w:color="auto"/>
        <w:bottom w:val="none" w:sz="0" w:space="0" w:color="auto"/>
        <w:right w:val="none" w:sz="0" w:space="0" w:color="auto"/>
      </w:divBdr>
    </w:div>
    <w:div w:id="2042782582">
      <w:bodyDiv w:val="1"/>
      <w:marLeft w:val="0"/>
      <w:marRight w:val="0"/>
      <w:marTop w:val="0"/>
      <w:marBottom w:val="0"/>
      <w:divBdr>
        <w:top w:val="none" w:sz="0" w:space="0" w:color="auto"/>
        <w:left w:val="none" w:sz="0" w:space="0" w:color="auto"/>
        <w:bottom w:val="none" w:sz="0" w:space="0" w:color="auto"/>
        <w:right w:val="none" w:sz="0" w:space="0" w:color="auto"/>
      </w:divBdr>
    </w:div>
    <w:div w:id="2043045925">
      <w:bodyDiv w:val="1"/>
      <w:marLeft w:val="0"/>
      <w:marRight w:val="0"/>
      <w:marTop w:val="0"/>
      <w:marBottom w:val="0"/>
      <w:divBdr>
        <w:top w:val="none" w:sz="0" w:space="0" w:color="auto"/>
        <w:left w:val="none" w:sz="0" w:space="0" w:color="auto"/>
        <w:bottom w:val="none" w:sz="0" w:space="0" w:color="auto"/>
        <w:right w:val="none" w:sz="0" w:space="0" w:color="auto"/>
      </w:divBdr>
    </w:div>
    <w:div w:id="2043364412">
      <w:bodyDiv w:val="1"/>
      <w:marLeft w:val="0"/>
      <w:marRight w:val="0"/>
      <w:marTop w:val="0"/>
      <w:marBottom w:val="0"/>
      <w:divBdr>
        <w:top w:val="none" w:sz="0" w:space="0" w:color="auto"/>
        <w:left w:val="none" w:sz="0" w:space="0" w:color="auto"/>
        <w:bottom w:val="none" w:sz="0" w:space="0" w:color="auto"/>
        <w:right w:val="none" w:sz="0" w:space="0" w:color="auto"/>
      </w:divBdr>
    </w:div>
    <w:div w:id="2043552470">
      <w:bodyDiv w:val="1"/>
      <w:marLeft w:val="0"/>
      <w:marRight w:val="0"/>
      <w:marTop w:val="0"/>
      <w:marBottom w:val="0"/>
      <w:divBdr>
        <w:top w:val="none" w:sz="0" w:space="0" w:color="auto"/>
        <w:left w:val="none" w:sz="0" w:space="0" w:color="auto"/>
        <w:bottom w:val="none" w:sz="0" w:space="0" w:color="auto"/>
        <w:right w:val="none" w:sz="0" w:space="0" w:color="auto"/>
      </w:divBdr>
    </w:div>
    <w:div w:id="2043818703">
      <w:bodyDiv w:val="1"/>
      <w:marLeft w:val="0"/>
      <w:marRight w:val="0"/>
      <w:marTop w:val="0"/>
      <w:marBottom w:val="0"/>
      <w:divBdr>
        <w:top w:val="none" w:sz="0" w:space="0" w:color="auto"/>
        <w:left w:val="none" w:sz="0" w:space="0" w:color="auto"/>
        <w:bottom w:val="none" w:sz="0" w:space="0" w:color="auto"/>
        <w:right w:val="none" w:sz="0" w:space="0" w:color="auto"/>
      </w:divBdr>
    </w:div>
    <w:div w:id="2044020163">
      <w:bodyDiv w:val="1"/>
      <w:marLeft w:val="0"/>
      <w:marRight w:val="0"/>
      <w:marTop w:val="0"/>
      <w:marBottom w:val="0"/>
      <w:divBdr>
        <w:top w:val="none" w:sz="0" w:space="0" w:color="auto"/>
        <w:left w:val="none" w:sz="0" w:space="0" w:color="auto"/>
        <w:bottom w:val="none" w:sz="0" w:space="0" w:color="auto"/>
        <w:right w:val="none" w:sz="0" w:space="0" w:color="auto"/>
      </w:divBdr>
    </w:div>
    <w:div w:id="2044087355">
      <w:bodyDiv w:val="1"/>
      <w:marLeft w:val="0"/>
      <w:marRight w:val="0"/>
      <w:marTop w:val="0"/>
      <w:marBottom w:val="0"/>
      <w:divBdr>
        <w:top w:val="none" w:sz="0" w:space="0" w:color="auto"/>
        <w:left w:val="none" w:sz="0" w:space="0" w:color="auto"/>
        <w:bottom w:val="none" w:sz="0" w:space="0" w:color="auto"/>
        <w:right w:val="none" w:sz="0" w:space="0" w:color="auto"/>
      </w:divBdr>
    </w:div>
    <w:div w:id="2044596331">
      <w:bodyDiv w:val="1"/>
      <w:marLeft w:val="0"/>
      <w:marRight w:val="0"/>
      <w:marTop w:val="0"/>
      <w:marBottom w:val="0"/>
      <w:divBdr>
        <w:top w:val="none" w:sz="0" w:space="0" w:color="auto"/>
        <w:left w:val="none" w:sz="0" w:space="0" w:color="auto"/>
        <w:bottom w:val="none" w:sz="0" w:space="0" w:color="auto"/>
        <w:right w:val="none" w:sz="0" w:space="0" w:color="auto"/>
      </w:divBdr>
    </w:div>
    <w:div w:id="2044668050">
      <w:bodyDiv w:val="1"/>
      <w:marLeft w:val="0"/>
      <w:marRight w:val="0"/>
      <w:marTop w:val="0"/>
      <w:marBottom w:val="0"/>
      <w:divBdr>
        <w:top w:val="none" w:sz="0" w:space="0" w:color="auto"/>
        <w:left w:val="none" w:sz="0" w:space="0" w:color="auto"/>
        <w:bottom w:val="none" w:sz="0" w:space="0" w:color="auto"/>
        <w:right w:val="none" w:sz="0" w:space="0" w:color="auto"/>
      </w:divBdr>
    </w:div>
    <w:div w:id="2044861296">
      <w:bodyDiv w:val="1"/>
      <w:marLeft w:val="0"/>
      <w:marRight w:val="0"/>
      <w:marTop w:val="0"/>
      <w:marBottom w:val="0"/>
      <w:divBdr>
        <w:top w:val="none" w:sz="0" w:space="0" w:color="auto"/>
        <w:left w:val="none" w:sz="0" w:space="0" w:color="auto"/>
        <w:bottom w:val="none" w:sz="0" w:space="0" w:color="auto"/>
        <w:right w:val="none" w:sz="0" w:space="0" w:color="auto"/>
      </w:divBdr>
    </w:div>
    <w:div w:id="2045053309">
      <w:bodyDiv w:val="1"/>
      <w:marLeft w:val="0"/>
      <w:marRight w:val="0"/>
      <w:marTop w:val="0"/>
      <w:marBottom w:val="0"/>
      <w:divBdr>
        <w:top w:val="none" w:sz="0" w:space="0" w:color="auto"/>
        <w:left w:val="none" w:sz="0" w:space="0" w:color="auto"/>
        <w:bottom w:val="none" w:sz="0" w:space="0" w:color="auto"/>
        <w:right w:val="none" w:sz="0" w:space="0" w:color="auto"/>
      </w:divBdr>
    </w:div>
    <w:div w:id="2045054615">
      <w:bodyDiv w:val="1"/>
      <w:marLeft w:val="0"/>
      <w:marRight w:val="0"/>
      <w:marTop w:val="0"/>
      <w:marBottom w:val="0"/>
      <w:divBdr>
        <w:top w:val="none" w:sz="0" w:space="0" w:color="auto"/>
        <w:left w:val="none" w:sz="0" w:space="0" w:color="auto"/>
        <w:bottom w:val="none" w:sz="0" w:space="0" w:color="auto"/>
        <w:right w:val="none" w:sz="0" w:space="0" w:color="auto"/>
      </w:divBdr>
    </w:div>
    <w:div w:id="2045207768">
      <w:bodyDiv w:val="1"/>
      <w:marLeft w:val="0"/>
      <w:marRight w:val="0"/>
      <w:marTop w:val="0"/>
      <w:marBottom w:val="0"/>
      <w:divBdr>
        <w:top w:val="none" w:sz="0" w:space="0" w:color="auto"/>
        <w:left w:val="none" w:sz="0" w:space="0" w:color="auto"/>
        <w:bottom w:val="none" w:sz="0" w:space="0" w:color="auto"/>
        <w:right w:val="none" w:sz="0" w:space="0" w:color="auto"/>
      </w:divBdr>
    </w:div>
    <w:div w:id="2045444317">
      <w:bodyDiv w:val="1"/>
      <w:marLeft w:val="0"/>
      <w:marRight w:val="0"/>
      <w:marTop w:val="0"/>
      <w:marBottom w:val="0"/>
      <w:divBdr>
        <w:top w:val="none" w:sz="0" w:space="0" w:color="auto"/>
        <w:left w:val="none" w:sz="0" w:space="0" w:color="auto"/>
        <w:bottom w:val="none" w:sz="0" w:space="0" w:color="auto"/>
        <w:right w:val="none" w:sz="0" w:space="0" w:color="auto"/>
      </w:divBdr>
    </w:div>
    <w:div w:id="2045476479">
      <w:bodyDiv w:val="1"/>
      <w:marLeft w:val="0"/>
      <w:marRight w:val="0"/>
      <w:marTop w:val="0"/>
      <w:marBottom w:val="0"/>
      <w:divBdr>
        <w:top w:val="none" w:sz="0" w:space="0" w:color="auto"/>
        <w:left w:val="none" w:sz="0" w:space="0" w:color="auto"/>
        <w:bottom w:val="none" w:sz="0" w:space="0" w:color="auto"/>
        <w:right w:val="none" w:sz="0" w:space="0" w:color="auto"/>
      </w:divBdr>
    </w:div>
    <w:div w:id="2045864891">
      <w:bodyDiv w:val="1"/>
      <w:marLeft w:val="0"/>
      <w:marRight w:val="0"/>
      <w:marTop w:val="0"/>
      <w:marBottom w:val="0"/>
      <w:divBdr>
        <w:top w:val="none" w:sz="0" w:space="0" w:color="auto"/>
        <w:left w:val="none" w:sz="0" w:space="0" w:color="auto"/>
        <w:bottom w:val="none" w:sz="0" w:space="0" w:color="auto"/>
        <w:right w:val="none" w:sz="0" w:space="0" w:color="auto"/>
      </w:divBdr>
    </w:div>
    <w:div w:id="2045867269">
      <w:bodyDiv w:val="1"/>
      <w:marLeft w:val="0"/>
      <w:marRight w:val="0"/>
      <w:marTop w:val="0"/>
      <w:marBottom w:val="0"/>
      <w:divBdr>
        <w:top w:val="none" w:sz="0" w:space="0" w:color="auto"/>
        <w:left w:val="none" w:sz="0" w:space="0" w:color="auto"/>
        <w:bottom w:val="none" w:sz="0" w:space="0" w:color="auto"/>
        <w:right w:val="none" w:sz="0" w:space="0" w:color="auto"/>
      </w:divBdr>
    </w:div>
    <w:div w:id="2046296776">
      <w:bodyDiv w:val="1"/>
      <w:marLeft w:val="0"/>
      <w:marRight w:val="0"/>
      <w:marTop w:val="0"/>
      <w:marBottom w:val="0"/>
      <w:divBdr>
        <w:top w:val="none" w:sz="0" w:space="0" w:color="auto"/>
        <w:left w:val="none" w:sz="0" w:space="0" w:color="auto"/>
        <w:bottom w:val="none" w:sz="0" w:space="0" w:color="auto"/>
        <w:right w:val="none" w:sz="0" w:space="0" w:color="auto"/>
      </w:divBdr>
    </w:div>
    <w:div w:id="2046562519">
      <w:bodyDiv w:val="1"/>
      <w:marLeft w:val="0"/>
      <w:marRight w:val="0"/>
      <w:marTop w:val="0"/>
      <w:marBottom w:val="0"/>
      <w:divBdr>
        <w:top w:val="none" w:sz="0" w:space="0" w:color="auto"/>
        <w:left w:val="none" w:sz="0" w:space="0" w:color="auto"/>
        <w:bottom w:val="none" w:sz="0" w:space="0" w:color="auto"/>
        <w:right w:val="none" w:sz="0" w:space="0" w:color="auto"/>
      </w:divBdr>
    </w:div>
    <w:div w:id="2046831825">
      <w:bodyDiv w:val="1"/>
      <w:marLeft w:val="0"/>
      <w:marRight w:val="0"/>
      <w:marTop w:val="0"/>
      <w:marBottom w:val="0"/>
      <w:divBdr>
        <w:top w:val="none" w:sz="0" w:space="0" w:color="auto"/>
        <w:left w:val="none" w:sz="0" w:space="0" w:color="auto"/>
        <w:bottom w:val="none" w:sz="0" w:space="0" w:color="auto"/>
        <w:right w:val="none" w:sz="0" w:space="0" w:color="auto"/>
      </w:divBdr>
    </w:div>
    <w:div w:id="2047220312">
      <w:bodyDiv w:val="1"/>
      <w:marLeft w:val="0"/>
      <w:marRight w:val="0"/>
      <w:marTop w:val="0"/>
      <w:marBottom w:val="0"/>
      <w:divBdr>
        <w:top w:val="none" w:sz="0" w:space="0" w:color="auto"/>
        <w:left w:val="none" w:sz="0" w:space="0" w:color="auto"/>
        <w:bottom w:val="none" w:sz="0" w:space="0" w:color="auto"/>
        <w:right w:val="none" w:sz="0" w:space="0" w:color="auto"/>
      </w:divBdr>
    </w:div>
    <w:div w:id="2047362508">
      <w:bodyDiv w:val="1"/>
      <w:marLeft w:val="0"/>
      <w:marRight w:val="0"/>
      <w:marTop w:val="0"/>
      <w:marBottom w:val="0"/>
      <w:divBdr>
        <w:top w:val="none" w:sz="0" w:space="0" w:color="auto"/>
        <w:left w:val="none" w:sz="0" w:space="0" w:color="auto"/>
        <w:bottom w:val="none" w:sz="0" w:space="0" w:color="auto"/>
        <w:right w:val="none" w:sz="0" w:space="0" w:color="auto"/>
      </w:divBdr>
    </w:div>
    <w:div w:id="2047606791">
      <w:bodyDiv w:val="1"/>
      <w:marLeft w:val="0"/>
      <w:marRight w:val="0"/>
      <w:marTop w:val="0"/>
      <w:marBottom w:val="0"/>
      <w:divBdr>
        <w:top w:val="none" w:sz="0" w:space="0" w:color="auto"/>
        <w:left w:val="none" w:sz="0" w:space="0" w:color="auto"/>
        <w:bottom w:val="none" w:sz="0" w:space="0" w:color="auto"/>
        <w:right w:val="none" w:sz="0" w:space="0" w:color="auto"/>
      </w:divBdr>
    </w:div>
    <w:div w:id="2047947894">
      <w:bodyDiv w:val="1"/>
      <w:marLeft w:val="0"/>
      <w:marRight w:val="0"/>
      <w:marTop w:val="0"/>
      <w:marBottom w:val="0"/>
      <w:divBdr>
        <w:top w:val="none" w:sz="0" w:space="0" w:color="auto"/>
        <w:left w:val="none" w:sz="0" w:space="0" w:color="auto"/>
        <w:bottom w:val="none" w:sz="0" w:space="0" w:color="auto"/>
        <w:right w:val="none" w:sz="0" w:space="0" w:color="auto"/>
      </w:divBdr>
    </w:div>
    <w:div w:id="2048066009">
      <w:bodyDiv w:val="1"/>
      <w:marLeft w:val="0"/>
      <w:marRight w:val="0"/>
      <w:marTop w:val="0"/>
      <w:marBottom w:val="0"/>
      <w:divBdr>
        <w:top w:val="none" w:sz="0" w:space="0" w:color="auto"/>
        <w:left w:val="none" w:sz="0" w:space="0" w:color="auto"/>
        <w:bottom w:val="none" w:sz="0" w:space="0" w:color="auto"/>
        <w:right w:val="none" w:sz="0" w:space="0" w:color="auto"/>
      </w:divBdr>
    </w:div>
    <w:div w:id="2048137890">
      <w:bodyDiv w:val="1"/>
      <w:marLeft w:val="0"/>
      <w:marRight w:val="0"/>
      <w:marTop w:val="0"/>
      <w:marBottom w:val="0"/>
      <w:divBdr>
        <w:top w:val="none" w:sz="0" w:space="0" w:color="auto"/>
        <w:left w:val="none" w:sz="0" w:space="0" w:color="auto"/>
        <w:bottom w:val="none" w:sz="0" w:space="0" w:color="auto"/>
        <w:right w:val="none" w:sz="0" w:space="0" w:color="auto"/>
      </w:divBdr>
    </w:div>
    <w:div w:id="2048141705">
      <w:bodyDiv w:val="1"/>
      <w:marLeft w:val="0"/>
      <w:marRight w:val="0"/>
      <w:marTop w:val="0"/>
      <w:marBottom w:val="0"/>
      <w:divBdr>
        <w:top w:val="none" w:sz="0" w:space="0" w:color="auto"/>
        <w:left w:val="none" w:sz="0" w:space="0" w:color="auto"/>
        <w:bottom w:val="none" w:sz="0" w:space="0" w:color="auto"/>
        <w:right w:val="none" w:sz="0" w:space="0" w:color="auto"/>
      </w:divBdr>
    </w:div>
    <w:div w:id="2048213945">
      <w:bodyDiv w:val="1"/>
      <w:marLeft w:val="0"/>
      <w:marRight w:val="0"/>
      <w:marTop w:val="0"/>
      <w:marBottom w:val="0"/>
      <w:divBdr>
        <w:top w:val="none" w:sz="0" w:space="0" w:color="auto"/>
        <w:left w:val="none" w:sz="0" w:space="0" w:color="auto"/>
        <w:bottom w:val="none" w:sz="0" w:space="0" w:color="auto"/>
        <w:right w:val="none" w:sz="0" w:space="0" w:color="auto"/>
      </w:divBdr>
    </w:div>
    <w:div w:id="2048948029">
      <w:bodyDiv w:val="1"/>
      <w:marLeft w:val="0"/>
      <w:marRight w:val="0"/>
      <w:marTop w:val="0"/>
      <w:marBottom w:val="0"/>
      <w:divBdr>
        <w:top w:val="none" w:sz="0" w:space="0" w:color="auto"/>
        <w:left w:val="none" w:sz="0" w:space="0" w:color="auto"/>
        <w:bottom w:val="none" w:sz="0" w:space="0" w:color="auto"/>
        <w:right w:val="none" w:sz="0" w:space="0" w:color="auto"/>
      </w:divBdr>
    </w:div>
    <w:div w:id="2049060315">
      <w:bodyDiv w:val="1"/>
      <w:marLeft w:val="0"/>
      <w:marRight w:val="0"/>
      <w:marTop w:val="0"/>
      <w:marBottom w:val="0"/>
      <w:divBdr>
        <w:top w:val="none" w:sz="0" w:space="0" w:color="auto"/>
        <w:left w:val="none" w:sz="0" w:space="0" w:color="auto"/>
        <w:bottom w:val="none" w:sz="0" w:space="0" w:color="auto"/>
        <w:right w:val="none" w:sz="0" w:space="0" w:color="auto"/>
      </w:divBdr>
    </w:div>
    <w:div w:id="2049262116">
      <w:bodyDiv w:val="1"/>
      <w:marLeft w:val="0"/>
      <w:marRight w:val="0"/>
      <w:marTop w:val="0"/>
      <w:marBottom w:val="0"/>
      <w:divBdr>
        <w:top w:val="none" w:sz="0" w:space="0" w:color="auto"/>
        <w:left w:val="none" w:sz="0" w:space="0" w:color="auto"/>
        <w:bottom w:val="none" w:sz="0" w:space="0" w:color="auto"/>
        <w:right w:val="none" w:sz="0" w:space="0" w:color="auto"/>
      </w:divBdr>
      <w:divsChild>
        <w:div w:id="1740833569">
          <w:marLeft w:val="480"/>
          <w:marRight w:val="0"/>
          <w:marTop w:val="0"/>
          <w:marBottom w:val="0"/>
          <w:divBdr>
            <w:top w:val="none" w:sz="0" w:space="0" w:color="auto"/>
            <w:left w:val="none" w:sz="0" w:space="0" w:color="auto"/>
            <w:bottom w:val="none" w:sz="0" w:space="0" w:color="auto"/>
            <w:right w:val="none" w:sz="0" w:space="0" w:color="auto"/>
          </w:divBdr>
        </w:div>
        <w:div w:id="132597627">
          <w:marLeft w:val="480"/>
          <w:marRight w:val="0"/>
          <w:marTop w:val="0"/>
          <w:marBottom w:val="0"/>
          <w:divBdr>
            <w:top w:val="none" w:sz="0" w:space="0" w:color="auto"/>
            <w:left w:val="none" w:sz="0" w:space="0" w:color="auto"/>
            <w:bottom w:val="none" w:sz="0" w:space="0" w:color="auto"/>
            <w:right w:val="none" w:sz="0" w:space="0" w:color="auto"/>
          </w:divBdr>
        </w:div>
        <w:div w:id="1774937041">
          <w:marLeft w:val="480"/>
          <w:marRight w:val="0"/>
          <w:marTop w:val="0"/>
          <w:marBottom w:val="0"/>
          <w:divBdr>
            <w:top w:val="none" w:sz="0" w:space="0" w:color="auto"/>
            <w:left w:val="none" w:sz="0" w:space="0" w:color="auto"/>
            <w:bottom w:val="none" w:sz="0" w:space="0" w:color="auto"/>
            <w:right w:val="none" w:sz="0" w:space="0" w:color="auto"/>
          </w:divBdr>
        </w:div>
        <w:div w:id="1688435780">
          <w:marLeft w:val="480"/>
          <w:marRight w:val="0"/>
          <w:marTop w:val="0"/>
          <w:marBottom w:val="0"/>
          <w:divBdr>
            <w:top w:val="none" w:sz="0" w:space="0" w:color="auto"/>
            <w:left w:val="none" w:sz="0" w:space="0" w:color="auto"/>
            <w:bottom w:val="none" w:sz="0" w:space="0" w:color="auto"/>
            <w:right w:val="none" w:sz="0" w:space="0" w:color="auto"/>
          </w:divBdr>
        </w:div>
        <w:div w:id="2022389965">
          <w:marLeft w:val="480"/>
          <w:marRight w:val="0"/>
          <w:marTop w:val="0"/>
          <w:marBottom w:val="0"/>
          <w:divBdr>
            <w:top w:val="none" w:sz="0" w:space="0" w:color="auto"/>
            <w:left w:val="none" w:sz="0" w:space="0" w:color="auto"/>
            <w:bottom w:val="none" w:sz="0" w:space="0" w:color="auto"/>
            <w:right w:val="none" w:sz="0" w:space="0" w:color="auto"/>
          </w:divBdr>
        </w:div>
        <w:div w:id="419908301">
          <w:marLeft w:val="480"/>
          <w:marRight w:val="0"/>
          <w:marTop w:val="0"/>
          <w:marBottom w:val="0"/>
          <w:divBdr>
            <w:top w:val="none" w:sz="0" w:space="0" w:color="auto"/>
            <w:left w:val="none" w:sz="0" w:space="0" w:color="auto"/>
            <w:bottom w:val="none" w:sz="0" w:space="0" w:color="auto"/>
            <w:right w:val="none" w:sz="0" w:space="0" w:color="auto"/>
          </w:divBdr>
        </w:div>
        <w:div w:id="937524049">
          <w:marLeft w:val="480"/>
          <w:marRight w:val="0"/>
          <w:marTop w:val="0"/>
          <w:marBottom w:val="0"/>
          <w:divBdr>
            <w:top w:val="none" w:sz="0" w:space="0" w:color="auto"/>
            <w:left w:val="none" w:sz="0" w:space="0" w:color="auto"/>
            <w:bottom w:val="none" w:sz="0" w:space="0" w:color="auto"/>
            <w:right w:val="none" w:sz="0" w:space="0" w:color="auto"/>
          </w:divBdr>
        </w:div>
        <w:div w:id="1862039764">
          <w:marLeft w:val="480"/>
          <w:marRight w:val="0"/>
          <w:marTop w:val="0"/>
          <w:marBottom w:val="0"/>
          <w:divBdr>
            <w:top w:val="none" w:sz="0" w:space="0" w:color="auto"/>
            <w:left w:val="none" w:sz="0" w:space="0" w:color="auto"/>
            <w:bottom w:val="none" w:sz="0" w:space="0" w:color="auto"/>
            <w:right w:val="none" w:sz="0" w:space="0" w:color="auto"/>
          </w:divBdr>
        </w:div>
        <w:div w:id="348869379">
          <w:marLeft w:val="480"/>
          <w:marRight w:val="0"/>
          <w:marTop w:val="0"/>
          <w:marBottom w:val="0"/>
          <w:divBdr>
            <w:top w:val="none" w:sz="0" w:space="0" w:color="auto"/>
            <w:left w:val="none" w:sz="0" w:space="0" w:color="auto"/>
            <w:bottom w:val="none" w:sz="0" w:space="0" w:color="auto"/>
            <w:right w:val="none" w:sz="0" w:space="0" w:color="auto"/>
          </w:divBdr>
        </w:div>
        <w:div w:id="1067876301">
          <w:marLeft w:val="480"/>
          <w:marRight w:val="0"/>
          <w:marTop w:val="0"/>
          <w:marBottom w:val="0"/>
          <w:divBdr>
            <w:top w:val="none" w:sz="0" w:space="0" w:color="auto"/>
            <w:left w:val="none" w:sz="0" w:space="0" w:color="auto"/>
            <w:bottom w:val="none" w:sz="0" w:space="0" w:color="auto"/>
            <w:right w:val="none" w:sz="0" w:space="0" w:color="auto"/>
          </w:divBdr>
        </w:div>
        <w:div w:id="37780029">
          <w:marLeft w:val="480"/>
          <w:marRight w:val="0"/>
          <w:marTop w:val="0"/>
          <w:marBottom w:val="0"/>
          <w:divBdr>
            <w:top w:val="none" w:sz="0" w:space="0" w:color="auto"/>
            <w:left w:val="none" w:sz="0" w:space="0" w:color="auto"/>
            <w:bottom w:val="none" w:sz="0" w:space="0" w:color="auto"/>
            <w:right w:val="none" w:sz="0" w:space="0" w:color="auto"/>
          </w:divBdr>
        </w:div>
        <w:div w:id="560867434">
          <w:marLeft w:val="480"/>
          <w:marRight w:val="0"/>
          <w:marTop w:val="0"/>
          <w:marBottom w:val="0"/>
          <w:divBdr>
            <w:top w:val="none" w:sz="0" w:space="0" w:color="auto"/>
            <w:left w:val="none" w:sz="0" w:space="0" w:color="auto"/>
            <w:bottom w:val="none" w:sz="0" w:space="0" w:color="auto"/>
            <w:right w:val="none" w:sz="0" w:space="0" w:color="auto"/>
          </w:divBdr>
        </w:div>
        <w:div w:id="143131975">
          <w:marLeft w:val="480"/>
          <w:marRight w:val="0"/>
          <w:marTop w:val="0"/>
          <w:marBottom w:val="0"/>
          <w:divBdr>
            <w:top w:val="none" w:sz="0" w:space="0" w:color="auto"/>
            <w:left w:val="none" w:sz="0" w:space="0" w:color="auto"/>
            <w:bottom w:val="none" w:sz="0" w:space="0" w:color="auto"/>
            <w:right w:val="none" w:sz="0" w:space="0" w:color="auto"/>
          </w:divBdr>
        </w:div>
        <w:div w:id="2110005542">
          <w:marLeft w:val="480"/>
          <w:marRight w:val="0"/>
          <w:marTop w:val="0"/>
          <w:marBottom w:val="0"/>
          <w:divBdr>
            <w:top w:val="none" w:sz="0" w:space="0" w:color="auto"/>
            <w:left w:val="none" w:sz="0" w:space="0" w:color="auto"/>
            <w:bottom w:val="none" w:sz="0" w:space="0" w:color="auto"/>
            <w:right w:val="none" w:sz="0" w:space="0" w:color="auto"/>
          </w:divBdr>
        </w:div>
        <w:div w:id="826868153">
          <w:marLeft w:val="480"/>
          <w:marRight w:val="0"/>
          <w:marTop w:val="0"/>
          <w:marBottom w:val="0"/>
          <w:divBdr>
            <w:top w:val="none" w:sz="0" w:space="0" w:color="auto"/>
            <w:left w:val="none" w:sz="0" w:space="0" w:color="auto"/>
            <w:bottom w:val="none" w:sz="0" w:space="0" w:color="auto"/>
            <w:right w:val="none" w:sz="0" w:space="0" w:color="auto"/>
          </w:divBdr>
        </w:div>
        <w:div w:id="518741235">
          <w:marLeft w:val="480"/>
          <w:marRight w:val="0"/>
          <w:marTop w:val="0"/>
          <w:marBottom w:val="0"/>
          <w:divBdr>
            <w:top w:val="none" w:sz="0" w:space="0" w:color="auto"/>
            <w:left w:val="none" w:sz="0" w:space="0" w:color="auto"/>
            <w:bottom w:val="none" w:sz="0" w:space="0" w:color="auto"/>
            <w:right w:val="none" w:sz="0" w:space="0" w:color="auto"/>
          </w:divBdr>
        </w:div>
        <w:div w:id="86852462">
          <w:marLeft w:val="480"/>
          <w:marRight w:val="0"/>
          <w:marTop w:val="0"/>
          <w:marBottom w:val="0"/>
          <w:divBdr>
            <w:top w:val="none" w:sz="0" w:space="0" w:color="auto"/>
            <w:left w:val="none" w:sz="0" w:space="0" w:color="auto"/>
            <w:bottom w:val="none" w:sz="0" w:space="0" w:color="auto"/>
            <w:right w:val="none" w:sz="0" w:space="0" w:color="auto"/>
          </w:divBdr>
        </w:div>
        <w:div w:id="1896744475">
          <w:marLeft w:val="480"/>
          <w:marRight w:val="0"/>
          <w:marTop w:val="0"/>
          <w:marBottom w:val="0"/>
          <w:divBdr>
            <w:top w:val="none" w:sz="0" w:space="0" w:color="auto"/>
            <w:left w:val="none" w:sz="0" w:space="0" w:color="auto"/>
            <w:bottom w:val="none" w:sz="0" w:space="0" w:color="auto"/>
            <w:right w:val="none" w:sz="0" w:space="0" w:color="auto"/>
          </w:divBdr>
        </w:div>
        <w:div w:id="834539976">
          <w:marLeft w:val="480"/>
          <w:marRight w:val="0"/>
          <w:marTop w:val="0"/>
          <w:marBottom w:val="0"/>
          <w:divBdr>
            <w:top w:val="none" w:sz="0" w:space="0" w:color="auto"/>
            <w:left w:val="none" w:sz="0" w:space="0" w:color="auto"/>
            <w:bottom w:val="none" w:sz="0" w:space="0" w:color="auto"/>
            <w:right w:val="none" w:sz="0" w:space="0" w:color="auto"/>
          </w:divBdr>
        </w:div>
        <w:div w:id="1001542796">
          <w:marLeft w:val="480"/>
          <w:marRight w:val="0"/>
          <w:marTop w:val="0"/>
          <w:marBottom w:val="0"/>
          <w:divBdr>
            <w:top w:val="none" w:sz="0" w:space="0" w:color="auto"/>
            <w:left w:val="none" w:sz="0" w:space="0" w:color="auto"/>
            <w:bottom w:val="none" w:sz="0" w:space="0" w:color="auto"/>
            <w:right w:val="none" w:sz="0" w:space="0" w:color="auto"/>
          </w:divBdr>
        </w:div>
        <w:div w:id="577983591">
          <w:marLeft w:val="480"/>
          <w:marRight w:val="0"/>
          <w:marTop w:val="0"/>
          <w:marBottom w:val="0"/>
          <w:divBdr>
            <w:top w:val="none" w:sz="0" w:space="0" w:color="auto"/>
            <w:left w:val="none" w:sz="0" w:space="0" w:color="auto"/>
            <w:bottom w:val="none" w:sz="0" w:space="0" w:color="auto"/>
            <w:right w:val="none" w:sz="0" w:space="0" w:color="auto"/>
          </w:divBdr>
        </w:div>
        <w:div w:id="395008879">
          <w:marLeft w:val="480"/>
          <w:marRight w:val="0"/>
          <w:marTop w:val="0"/>
          <w:marBottom w:val="0"/>
          <w:divBdr>
            <w:top w:val="none" w:sz="0" w:space="0" w:color="auto"/>
            <w:left w:val="none" w:sz="0" w:space="0" w:color="auto"/>
            <w:bottom w:val="none" w:sz="0" w:space="0" w:color="auto"/>
            <w:right w:val="none" w:sz="0" w:space="0" w:color="auto"/>
          </w:divBdr>
        </w:div>
        <w:div w:id="1516844157">
          <w:marLeft w:val="480"/>
          <w:marRight w:val="0"/>
          <w:marTop w:val="0"/>
          <w:marBottom w:val="0"/>
          <w:divBdr>
            <w:top w:val="none" w:sz="0" w:space="0" w:color="auto"/>
            <w:left w:val="none" w:sz="0" w:space="0" w:color="auto"/>
            <w:bottom w:val="none" w:sz="0" w:space="0" w:color="auto"/>
            <w:right w:val="none" w:sz="0" w:space="0" w:color="auto"/>
          </w:divBdr>
        </w:div>
        <w:div w:id="925382726">
          <w:marLeft w:val="480"/>
          <w:marRight w:val="0"/>
          <w:marTop w:val="0"/>
          <w:marBottom w:val="0"/>
          <w:divBdr>
            <w:top w:val="none" w:sz="0" w:space="0" w:color="auto"/>
            <w:left w:val="none" w:sz="0" w:space="0" w:color="auto"/>
            <w:bottom w:val="none" w:sz="0" w:space="0" w:color="auto"/>
            <w:right w:val="none" w:sz="0" w:space="0" w:color="auto"/>
          </w:divBdr>
        </w:div>
        <w:div w:id="1693451874">
          <w:marLeft w:val="480"/>
          <w:marRight w:val="0"/>
          <w:marTop w:val="0"/>
          <w:marBottom w:val="0"/>
          <w:divBdr>
            <w:top w:val="none" w:sz="0" w:space="0" w:color="auto"/>
            <w:left w:val="none" w:sz="0" w:space="0" w:color="auto"/>
            <w:bottom w:val="none" w:sz="0" w:space="0" w:color="auto"/>
            <w:right w:val="none" w:sz="0" w:space="0" w:color="auto"/>
          </w:divBdr>
        </w:div>
        <w:div w:id="1852185756">
          <w:marLeft w:val="480"/>
          <w:marRight w:val="0"/>
          <w:marTop w:val="0"/>
          <w:marBottom w:val="0"/>
          <w:divBdr>
            <w:top w:val="none" w:sz="0" w:space="0" w:color="auto"/>
            <w:left w:val="none" w:sz="0" w:space="0" w:color="auto"/>
            <w:bottom w:val="none" w:sz="0" w:space="0" w:color="auto"/>
            <w:right w:val="none" w:sz="0" w:space="0" w:color="auto"/>
          </w:divBdr>
        </w:div>
        <w:div w:id="253630338">
          <w:marLeft w:val="480"/>
          <w:marRight w:val="0"/>
          <w:marTop w:val="0"/>
          <w:marBottom w:val="0"/>
          <w:divBdr>
            <w:top w:val="none" w:sz="0" w:space="0" w:color="auto"/>
            <w:left w:val="none" w:sz="0" w:space="0" w:color="auto"/>
            <w:bottom w:val="none" w:sz="0" w:space="0" w:color="auto"/>
            <w:right w:val="none" w:sz="0" w:space="0" w:color="auto"/>
          </w:divBdr>
        </w:div>
        <w:div w:id="1696031162">
          <w:marLeft w:val="480"/>
          <w:marRight w:val="0"/>
          <w:marTop w:val="0"/>
          <w:marBottom w:val="0"/>
          <w:divBdr>
            <w:top w:val="none" w:sz="0" w:space="0" w:color="auto"/>
            <w:left w:val="none" w:sz="0" w:space="0" w:color="auto"/>
            <w:bottom w:val="none" w:sz="0" w:space="0" w:color="auto"/>
            <w:right w:val="none" w:sz="0" w:space="0" w:color="auto"/>
          </w:divBdr>
        </w:div>
        <w:div w:id="1177117449">
          <w:marLeft w:val="480"/>
          <w:marRight w:val="0"/>
          <w:marTop w:val="0"/>
          <w:marBottom w:val="0"/>
          <w:divBdr>
            <w:top w:val="none" w:sz="0" w:space="0" w:color="auto"/>
            <w:left w:val="none" w:sz="0" w:space="0" w:color="auto"/>
            <w:bottom w:val="none" w:sz="0" w:space="0" w:color="auto"/>
            <w:right w:val="none" w:sz="0" w:space="0" w:color="auto"/>
          </w:divBdr>
        </w:div>
        <w:div w:id="1845391130">
          <w:marLeft w:val="480"/>
          <w:marRight w:val="0"/>
          <w:marTop w:val="0"/>
          <w:marBottom w:val="0"/>
          <w:divBdr>
            <w:top w:val="none" w:sz="0" w:space="0" w:color="auto"/>
            <w:left w:val="none" w:sz="0" w:space="0" w:color="auto"/>
            <w:bottom w:val="none" w:sz="0" w:space="0" w:color="auto"/>
            <w:right w:val="none" w:sz="0" w:space="0" w:color="auto"/>
          </w:divBdr>
        </w:div>
        <w:div w:id="1952586274">
          <w:marLeft w:val="480"/>
          <w:marRight w:val="0"/>
          <w:marTop w:val="0"/>
          <w:marBottom w:val="0"/>
          <w:divBdr>
            <w:top w:val="none" w:sz="0" w:space="0" w:color="auto"/>
            <w:left w:val="none" w:sz="0" w:space="0" w:color="auto"/>
            <w:bottom w:val="none" w:sz="0" w:space="0" w:color="auto"/>
            <w:right w:val="none" w:sz="0" w:space="0" w:color="auto"/>
          </w:divBdr>
        </w:div>
        <w:div w:id="629015328">
          <w:marLeft w:val="480"/>
          <w:marRight w:val="0"/>
          <w:marTop w:val="0"/>
          <w:marBottom w:val="0"/>
          <w:divBdr>
            <w:top w:val="none" w:sz="0" w:space="0" w:color="auto"/>
            <w:left w:val="none" w:sz="0" w:space="0" w:color="auto"/>
            <w:bottom w:val="none" w:sz="0" w:space="0" w:color="auto"/>
            <w:right w:val="none" w:sz="0" w:space="0" w:color="auto"/>
          </w:divBdr>
        </w:div>
        <w:div w:id="1758817793">
          <w:marLeft w:val="480"/>
          <w:marRight w:val="0"/>
          <w:marTop w:val="0"/>
          <w:marBottom w:val="0"/>
          <w:divBdr>
            <w:top w:val="none" w:sz="0" w:space="0" w:color="auto"/>
            <w:left w:val="none" w:sz="0" w:space="0" w:color="auto"/>
            <w:bottom w:val="none" w:sz="0" w:space="0" w:color="auto"/>
            <w:right w:val="none" w:sz="0" w:space="0" w:color="auto"/>
          </w:divBdr>
        </w:div>
        <w:div w:id="1157066616">
          <w:marLeft w:val="480"/>
          <w:marRight w:val="0"/>
          <w:marTop w:val="0"/>
          <w:marBottom w:val="0"/>
          <w:divBdr>
            <w:top w:val="none" w:sz="0" w:space="0" w:color="auto"/>
            <w:left w:val="none" w:sz="0" w:space="0" w:color="auto"/>
            <w:bottom w:val="none" w:sz="0" w:space="0" w:color="auto"/>
            <w:right w:val="none" w:sz="0" w:space="0" w:color="auto"/>
          </w:divBdr>
        </w:div>
        <w:div w:id="2074814272">
          <w:marLeft w:val="480"/>
          <w:marRight w:val="0"/>
          <w:marTop w:val="0"/>
          <w:marBottom w:val="0"/>
          <w:divBdr>
            <w:top w:val="none" w:sz="0" w:space="0" w:color="auto"/>
            <w:left w:val="none" w:sz="0" w:space="0" w:color="auto"/>
            <w:bottom w:val="none" w:sz="0" w:space="0" w:color="auto"/>
            <w:right w:val="none" w:sz="0" w:space="0" w:color="auto"/>
          </w:divBdr>
        </w:div>
        <w:div w:id="1724911363">
          <w:marLeft w:val="480"/>
          <w:marRight w:val="0"/>
          <w:marTop w:val="0"/>
          <w:marBottom w:val="0"/>
          <w:divBdr>
            <w:top w:val="none" w:sz="0" w:space="0" w:color="auto"/>
            <w:left w:val="none" w:sz="0" w:space="0" w:color="auto"/>
            <w:bottom w:val="none" w:sz="0" w:space="0" w:color="auto"/>
            <w:right w:val="none" w:sz="0" w:space="0" w:color="auto"/>
          </w:divBdr>
        </w:div>
        <w:div w:id="1965041384">
          <w:marLeft w:val="480"/>
          <w:marRight w:val="0"/>
          <w:marTop w:val="0"/>
          <w:marBottom w:val="0"/>
          <w:divBdr>
            <w:top w:val="none" w:sz="0" w:space="0" w:color="auto"/>
            <w:left w:val="none" w:sz="0" w:space="0" w:color="auto"/>
            <w:bottom w:val="none" w:sz="0" w:space="0" w:color="auto"/>
            <w:right w:val="none" w:sz="0" w:space="0" w:color="auto"/>
          </w:divBdr>
        </w:div>
        <w:div w:id="876158110">
          <w:marLeft w:val="480"/>
          <w:marRight w:val="0"/>
          <w:marTop w:val="0"/>
          <w:marBottom w:val="0"/>
          <w:divBdr>
            <w:top w:val="none" w:sz="0" w:space="0" w:color="auto"/>
            <w:left w:val="none" w:sz="0" w:space="0" w:color="auto"/>
            <w:bottom w:val="none" w:sz="0" w:space="0" w:color="auto"/>
            <w:right w:val="none" w:sz="0" w:space="0" w:color="auto"/>
          </w:divBdr>
        </w:div>
        <w:div w:id="2023579223">
          <w:marLeft w:val="480"/>
          <w:marRight w:val="0"/>
          <w:marTop w:val="0"/>
          <w:marBottom w:val="0"/>
          <w:divBdr>
            <w:top w:val="none" w:sz="0" w:space="0" w:color="auto"/>
            <w:left w:val="none" w:sz="0" w:space="0" w:color="auto"/>
            <w:bottom w:val="none" w:sz="0" w:space="0" w:color="auto"/>
            <w:right w:val="none" w:sz="0" w:space="0" w:color="auto"/>
          </w:divBdr>
        </w:div>
        <w:div w:id="1137145739">
          <w:marLeft w:val="480"/>
          <w:marRight w:val="0"/>
          <w:marTop w:val="0"/>
          <w:marBottom w:val="0"/>
          <w:divBdr>
            <w:top w:val="none" w:sz="0" w:space="0" w:color="auto"/>
            <w:left w:val="none" w:sz="0" w:space="0" w:color="auto"/>
            <w:bottom w:val="none" w:sz="0" w:space="0" w:color="auto"/>
            <w:right w:val="none" w:sz="0" w:space="0" w:color="auto"/>
          </w:divBdr>
        </w:div>
        <w:div w:id="898589146">
          <w:marLeft w:val="480"/>
          <w:marRight w:val="0"/>
          <w:marTop w:val="0"/>
          <w:marBottom w:val="0"/>
          <w:divBdr>
            <w:top w:val="none" w:sz="0" w:space="0" w:color="auto"/>
            <w:left w:val="none" w:sz="0" w:space="0" w:color="auto"/>
            <w:bottom w:val="none" w:sz="0" w:space="0" w:color="auto"/>
            <w:right w:val="none" w:sz="0" w:space="0" w:color="auto"/>
          </w:divBdr>
        </w:div>
        <w:div w:id="189078101">
          <w:marLeft w:val="480"/>
          <w:marRight w:val="0"/>
          <w:marTop w:val="0"/>
          <w:marBottom w:val="0"/>
          <w:divBdr>
            <w:top w:val="none" w:sz="0" w:space="0" w:color="auto"/>
            <w:left w:val="none" w:sz="0" w:space="0" w:color="auto"/>
            <w:bottom w:val="none" w:sz="0" w:space="0" w:color="auto"/>
            <w:right w:val="none" w:sz="0" w:space="0" w:color="auto"/>
          </w:divBdr>
        </w:div>
        <w:div w:id="1201167587">
          <w:marLeft w:val="480"/>
          <w:marRight w:val="0"/>
          <w:marTop w:val="0"/>
          <w:marBottom w:val="0"/>
          <w:divBdr>
            <w:top w:val="none" w:sz="0" w:space="0" w:color="auto"/>
            <w:left w:val="none" w:sz="0" w:space="0" w:color="auto"/>
            <w:bottom w:val="none" w:sz="0" w:space="0" w:color="auto"/>
            <w:right w:val="none" w:sz="0" w:space="0" w:color="auto"/>
          </w:divBdr>
        </w:div>
        <w:div w:id="26372476">
          <w:marLeft w:val="480"/>
          <w:marRight w:val="0"/>
          <w:marTop w:val="0"/>
          <w:marBottom w:val="0"/>
          <w:divBdr>
            <w:top w:val="none" w:sz="0" w:space="0" w:color="auto"/>
            <w:left w:val="none" w:sz="0" w:space="0" w:color="auto"/>
            <w:bottom w:val="none" w:sz="0" w:space="0" w:color="auto"/>
            <w:right w:val="none" w:sz="0" w:space="0" w:color="auto"/>
          </w:divBdr>
        </w:div>
        <w:div w:id="1514107604">
          <w:marLeft w:val="480"/>
          <w:marRight w:val="0"/>
          <w:marTop w:val="0"/>
          <w:marBottom w:val="0"/>
          <w:divBdr>
            <w:top w:val="none" w:sz="0" w:space="0" w:color="auto"/>
            <w:left w:val="none" w:sz="0" w:space="0" w:color="auto"/>
            <w:bottom w:val="none" w:sz="0" w:space="0" w:color="auto"/>
            <w:right w:val="none" w:sz="0" w:space="0" w:color="auto"/>
          </w:divBdr>
        </w:div>
        <w:div w:id="1269121446">
          <w:marLeft w:val="480"/>
          <w:marRight w:val="0"/>
          <w:marTop w:val="0"/>
          <w:marBottom w:val="0"/>
          <w:divBdr>
            <w:top w:val="none" w:sz="0" w:space="0" w:color="auto"/>
            <w:left w:val="none" w:sz="0" w:space="0" w:color="auto"/>
            <w:bottom w:val="none" w:sz="0" w:space="0" w:color="auto"/>
            <w:right w:val="none" w:sz="0" w:space="0" w:color="auto"/>
          </w:divBdr>
        </w:div>
        <w:div w:id="413087445">
          <w:marLeft w:val="480"/>
          <w:marRight w:val="0"/>
          <w:marTop w:val="0"/>
          <w:marBottom w:val="0"/>
          <w:divBdr>
            <w:top w:val="none" w:sz="0" w:space="0" w:color="auto"/>
            <w:left w:val="none" w:sz="0" w:space="0" w:color="auto"/>
            <w:bottom w:val="none" w:sz="0" w:space="0" w:color="auto"/>
            <w:right w:val="none" w:sz="0" w:space="0" w:color="auto"/>
          </w:divBdr>
        </w:div>
        <w:div w:id="868253557">
          <w:marLeft w:val="480"/>
          <w:marRight w:val="0"/>
          <w:marTop w:val="0"/>
          <w:marBottom w:val="0"/>
          <w:divBdr>
            <w:top w:val="none" w:sz="0" w:space="0" w:color="auto"/>
            <w:left w:val="none" w:sz="0" w:space="0" w:color="auto"/>
            <w:bottom w:val="none" w:sz="0" w:space="0" w:color="auto"/>
            <w:right w:val="none" w:sz="0" w:space="0" w:color="auto"/>
          </w:divBdr>
        </w:div>
        <w:div w:id="1711299507">
          <w:marLeft w:val="480"/>
          <w:marRight w:val="0"/>
          <w:marTop w:val="0"/>
          <w:marBottom w:val="0"/>
          <w:divBdr>
            <w:top w:val="none" w:sz="0" w:space="0" w:color="auto"/>
            <w:left w:val="none" w:sz="0" w:space="0" w:color="auto"/>
            <w:bottom w:val="none" w:sz="0" w:space="0" w:color="auto"/>
            <w:right w:val="none" w:sz="0" w:space="0" w:color="auto"/>
          </w:divBdr>
        </w:div>
        <w:div w:id="238491830">
          <w:marLeft w:val="480"/>
          <w:marRight w:val="0"/>
          <w:marTop w:val="0"/>
          <w:marBottom w:val="0"/>
          <w:divBdr>
            <w:top w:val="none" w:sz="0" w:space="0" w:color="auto"/>
            <w:left w:val="none" w:sz="0" w:space="0" w:color="auto"/>
            <w:bottom w:val="none" w:sz="0" w:space="0" w:color="auto"/>
            <w:right w:val="none" w:sz="0" w:space="0" w:color="auto"/>
          </w:divBdr>
        </w:div>
        <w:div w:id="371539101">
          <w:marLeft w:val="480"/>
          <w:marRight w:val="0"/>
          <w:marTop w:val="0"/>
          <w:marBottom w:val="0"/>
          <w:divBdr>
            <w:top w:val="none" w:sz="0" w:space="0" w:color="auto"/>
            <w:left w:val="none" w:sz="0" w:space="0" w:color="auto"/>
            <w:bottom w:val="none" w:sz="0" w:space="0" w:color="auto"/>
            <w:right w:val="none" w:sz="0" w:space="0" w:color="auto"/>
          </w:divBdr>
        </w:div>
        <w:div w:id="2054764208">
          <w:marLeft w:val="480"/>
          <w:marRight w:val="0"/>
          <w:marTop w:val="0"/>
          <w:marBottom w:val="0"/>
          <w:divBdr>
            <w:top w:val="none" w:sz="0" w:space="0" w:color="auto"/>
            <w:left w:val="none" w:sz="0" w:space="0" w:color="auto"/>
            <w:bottom w:val="none" w:sz="0" w:space="0" w:color="auto"/>
            <w:right w:val="none" w:sz="0" w:space="0" w:color="auto"/>
          </w:divBdr>
        </w:div>
        <w:div w:id="626088835">
          <w:marLeft w:val="480"/>
          <w:marRight w:val="0"/>
          <w:marTop w:val="0"/>
          <w:marBottom w:val="0"/>
          <w:divBdr>
            <w:top w:val="none" w:sz="0" w:space="0" w:color="auto"/>
            <w:left w:val="none" w:sz="0" w:space="0" w:color="auto"/>
            <w:bottom w:val="none" w:sz="0" w:space="0" w:color="auto"/>
            <w:right w:val="none" w:sz="0" w:space="0" w:color="auto"/>
          </w:divBdr>
        </w:div>
        <w:div w:id="1681156457">
          <w:marLeft w:val="480"/>
          <w:marRight w:val="0"/>
          <w:marTop w:val="0"/>
          <w:marBottom w:val="0"/>
          <w:divBdr>
            <w:top w:val="none" w:sz="0" w:space="0" w:color="auto"/>
            <w:left w:val="none" w:sz="0" w:space="0" w:color="auto"/>
            <w:bottom w:val="none" w:sz="0" w:space="0" w:color="auto"/>
            <w:right w:val="none" w:sz="0" w:space="0" w:color="auto"/>
          </w:divBdr>
        </w:div>
        <w:div w:id="205602077">
          <w:marLeft w:val="480"/>
          <w:marRight w:val="0"/>
          <w:marTop w:val="0"/>
          <w:marBottom w:val="0"/>
          <w:divBdr>
            <w:top w:val="none" w:sz="0" w:space="0" w:color="auto"/>
            <w:left w:val="none" w:sz="0" w:space="0" w:color="auto"/>
            <w:bottom w:val="none" w:sz="0" w:space="0" w:color="auto"/>
            <w:right w:val="none" w:sz="0" w:space="0" w:color="auto"/>
          </w:divBdr>
        </w:div>
        <w:div w:id="747268435">
          <w:marLeft w:val="480"/>
          <w:marRight w:val="0"/>
          <w:marTop w:val="0"/>
          <w:marBottom w:val="0"/>
          <w:divBdr>
            <w:top w:val="none" w:sz="0" w:space="0" w:color="auto"/>
            <w:left w:val="none" w:sz="0" w:space="0" w:color="auto"/>
            <w:bottom w:val="none" w:sz="0" w:space="0" w:color="auto"/>
            <w:right w:val="none" w:sz="0" w:space="0" w:color="auto"/>
          </w:divBdr>
        </w:div>
        <w:div w:id="1144618335">
          <w:marLeft w:val="480"/>
          <w:marRight w:val="0"/>
          <w:marTop w:val="0"/>
          <w:marBottom w:val="0"/>
          <w:divBdr>
            <w:top w:val="none" w:sz="0" w:space="0" w:color="auto"/>
            <w:left w:val="none" w:sz="0" w:space="0" w:color="auto"/>
            <w:bottom w:val="none" w:sz="0" w:space="0" w:color="auto"/>
            <w:right w:val="none" w:sz="0" w:space="0" w:color="auto"/>
          </w:divBdr>
        </w:div>
        <w:div w:id="1427186119">
          <w:marLeft w:val="480"/>
          <w:marRight w:val="0"/>
          <w:marTop w:val="0"/>
          <w:marBottom w:val="0"/>
          <w:divBdr>
            <w:top w:val="none" w:sz="0" w:space="0" w:color="auto"/>
            <w:left w:val="none" w:sz="0" w:space="0" w:color="auto"/>
            <w:bottom w:val="none" w:sz="0" w:space="0" w:color="auto"/>
            <w:right w:val="none" w:sz="0" w:space="0" w:color="auto"/>
          </w:divBdr>
        </w:div>
        <w:div w:id="1600211121">
          <w:marLeft w:val="480"/>
          <w:marRight w:val="0"/>
          <w:marTop w:val="0"/>
          <w:marBottom w:val="0"/>
          <w:divBdr>
            <w:top w:val="none" w:sz="0" w:space="0" w:color="auto"/>
            <w:left w:val="none" w:sz="0" w:space="0" w:color="auto"/>
            <w:bottom w:val="none" w:sz="0" w:space="0" w:color="auto"/>
            <w:right w:val="none" w:sz="0" w:space="0" w:color="auto"/>
          </w:divBdr>
        </w:div>
        <w:div w:id="1297486350">
          <w:marLeft w:val="480"/>
          <w:marRight w:val="0"/>
          <w:marTop w:val="0"/>
          <w:marBottom w:val="0"/>
          <w:divBdr>
            <w:top w:val="none" w:sz="0" w:space="0" w:color="auto"/>
            <w:left w:val="none" w:sz="0" w:space="0" w:color="auto"/>
            <w:bottom w:val="none" w:sz="0" w:space="0" w:color="auto"/>
            <w:right w:val="none" w:sz="0" w:space="0" w:color="auto"/>
          </w:divBdr>
        </w:div>
        <w:div w:id="893546179">
          <w:marLeft w:val="480"/>
          <w:marRight w:val="0"/>
          <w:marTop w:val="0"/>
          <w:marBottom w:val="0"/>
          <w:divBdr>
            <w:top w:val="none" w:sz="0" w:space="0" w:color="auto"/>
            <w:left w:val="none" w:sz="0" w:space="0" w:color="auto"/>
            <w:bottom w:val="none" w:sz="0" w:space="0" w:color="auto"/>
            <w:right w:val="none" w:sz="0" w:space="0" w:color="auto"/>
          </w:divBdr>
        </w:div>
        <w:div w:id="1447233967">
          <w:marLeft w:val="480"/>
          <w:marRight w:val="0"/>
          <w:marTop w:val="0"/>
          <w:marBottom w:val="0"/>
          <w:divBdr>
            <w:top w:val="none" w:sz="0" w:space="0" w:color="auto"/>
            <w:left w:val="none" w:sz="0" w:space="0" w:color="auto"/>
            <w:bottom w:val="none" w:sz="0" w:space="0" w:color="auto"/>
            <w:right w:val="none" w:sz="0" w:space="0" w:color="auto"/>
          </w:divBdr>
        </w:div>
        <w:div w:id="454258110">
          <w:marLeft w:val="480"/>
          <w:marRight w:val="0"/>
          <w:marTop w:val="0"/>
          <w:marBottom w:val="0"/>
          <w:divBdr>
            <w:top w:val="none" w:sz="0" w:space="0" w:color="auto"/>
            <w:left w:val="none" w:sz="0" w:space="0" w:color="auto"/>
            <w:bottom w:val="none" w:sz="0" w:space="0" w:color="auto"/>
            <w:right w:val="none" w:sz="0" w:space="0" w:color="auto"/>
          </w:divBdr>
        </w:div>
        <w:div w:id="1057699659">
          <w:marLeft w:val="480"/>
          <w:marRight w:val="0"/>
          <w:marTop w:val="0"/>
          <w:marBottom w:val="0"/>
          <w:divBdr>
            <w:top w:val="none" w:sz="0" w:space="0" w:color="auto"/>
            <w:left w:val="none" w:sz="0" w:space="0" w:color="auto"/>
            <w:bottom w:val="none" w:sz="0" w:space="0" w:color="auto"/>
            <w:right w:val="none" w:sz="0" w:space="0" w:color="auto"/>
          </w:divBdr>
        </w:div>
        <w:div w:id="1425422392">
          <w:marLeft w:val="480"/>
          <w:marRight w:val="0"/>
          <w:marTop w:val="0"/>
          <w:marBottom w:val="0"/>
          <w:divBdr>
            <w:top w:val="none" w:sz="0" w:space="0" w:color="auto"/>
            <w:left w:val="none" w:sz="0" w:space="0" w:color="auto"/>
            <w:bottom w:val="none" w:sz="0" w:space="0" w:color="auto"/>
            <w:right w:val="none" w:sz="0" w:space="0" w:color="auto"/>
          </w:divBdr>
        </w:div>
        <w:div w:id="1642080234">
          <w:marLeft w:val="480"/>
          <w:marRight w:val="0"/>
          <w:marTop w:val="0"/>
          <w:marBottom w:val="0"/>
          <w:divBdr>
            <w:top w:val="none" w:sz="0" w:space="0" w:color="auto"/>
            <w:left w:val="none" w:sz="0" w:space="0" w:color="auto"/>
            <w:bottom w:val="none" w:sz="0" w:space="0" w:color="auto"/>
            <w:right w:val="none" w:sz="0" w:space="0" w:color="auto"/>
          </w:divBdr>
        </w:div>
        <w:div w:id="1030103312">
          <w:marLeft w:val="480"/>
          <w:marRight w:val="0"/>
          <w:marTop w:val="0"/>
          <w:marBottom w:val="0"/>
          <w:divBdr>
            <w:top w:val="none" w:sz="0" w:space="0" w:color="auto"/>
            <w:left w:val="none" w:sz="0" w:space="0" w:color="auto"/>
            <w:bottom w:val="none" w:sz="0" w:space="0" w:color="auto"/>
            <w:right w:val="none" w:sz="0" w:space="0" w:color="auto"/>
          </w:divBdr>
        </w:div>
      </w:divsChild>
    </w:div>
    <w:div w:id="2049334321">
      <w:bodyDiv w:val="1"/>
      <w:marLeft w:val="0"/>
      <w:marRight w:val="0"/>
      <w:marTop w:val="0"/>
      <w:marBottom w:val="0"/>
      <w:divBdr>
        <w:top w:val="none" w:sz="0" w:space="0" w:color="auto"/>
        <w:left w:val="none" w:sz="0" w:space="0" w:color="auto"/>
        <w:bottom w:val="none" w:sz="0" w:space="0" w:color="auto"/>
        <w:right w:val="none" w:sz="0" w:space="0" w:color="auto"/>
      </w:divBdr>
    </w:div>
    <w:div w:id="2049602999">
      <w:bodyDiv w:val="1"/>
      <w:marLeft w:val="0"/>
      <w:marRight w:val="0"/>
      <w:marTop w:val="0"/>
      <w:marBottom w:val="0"/>
      <w:divBdr>
        <w:top w:val="none" w:sz="0" w:space="0" w:color="auto"/>
        <w:left w:val="none" w:sz="0" w:space="0" w:color="auto"/>
        <w:bottom w:val="none" w:sz="0" w:space="0" w:color="auto"/>
        <w:right w:val="none" w:sz="0" w:space="0" w:color="auto"/>
      </w:divBdr>
    </w:div>
    <w:div w:id="2050061025">
      <w:bodyDiv w:val="1"/>
      <w:marLeft w:val="0"/>
      <w:marRight w:val="0"/>
      <w:marTop w:val="0"/>
      <w:marBottom w:val="0"/>
      <w:divBdr>
        <w:top w:val="none" w:sz="0" w:space="0" w:color="auto"/>
        <w:left w:val="none" w:sz="0" w:space="0" w:color="auto"/>
        <w:bottom w:val="none" w:sz="0" w:space="0" w:color="auto"/>
        <w:right w:val="none" w:sz="0" w:space="0" w:color="auto"/>
      </w:divBdr>
    </w:div>
    <w:div w:id="2050375510">
      <w:bodyDiv w:val="1"/>
      <w:marLeft w:val="0"/>
      <w:marRight w:val="0"/>
      <w:marTop w:val="0"/>
      <w:marBottom w:val="0"/>
      <w:divBdr>
        <w:top w:val="none" w:sz="0" w:space="0" w:color="auto"/>
        <w:left w:val="none" w:sz="0" w:space="0" w:color="auto"/>
        <w:bottom w:val="none" w:sz="0" w:space="0" w:color="auto"/>
        <w:right w:val="none" w:sz="0" w:space="0" w:color="auto"/>
      </w:divBdr>
    </w:div>
    <w:div w:id="2050496816">
      <w:bodyDiv w:val="1"/>
      <w:marLeft w:val="0"/>
      <w:marRight w:val="0"/>
      <w:marTop w:val="0"/>
      <w:marBottom w:val="0"/>
      <w:divBdr>
        <w:top w:val="none" w:sz="0" w:space="0" w:color="auto"/>
        <w:left w:val="none" w:sz="0" w:space="0" w:color="auto"/>
        <w:bottom w:val="none" w:sz="0" w:space="0" w:color="auto"/>
        <w:right w:val="none" w:sz="0" w:space="0" w:color="auto"/>
      </w:divBdr>
    </w:div>
    <w:div w:id="2050757666">
      <w:bodyDiv w:val="1"/>
      <w:marLeft w:val="0"/>
      <w:marRight w:val="0"/>
      <w:marTop w:val="0"/>
      <w:marBottom w:val="0"/>
      <w:divBdr>
        <w:top w:val="none" w:sz="0" w:space="0" w:color="auto"/>
        <w:left w:val="none" w:sz="0" w:space="0" w:color="auto"/>
        <w:bottom w:val="none" w:sz="0" w:space="0" w:color="auto"/>
        <w:right w:val="none" w:sz="0" w:space="0" w:color="auto"/>
      </w:divBdr>
    </w:div>
    <w:div w:id="2051034312">
      <w:bodyDiv w:val="1"/>
      <w:marLeft w:val="0"/>
      <w:marRight w:val="0"/>
      <w:marTop w:val="0"/>
      <w:marBottom w:val="0"/>
      <w:divBdr>
        <w:top w:val="none" w:sz="0" w:space="0" w:color="auto"/>
        <w:left w:val="none" w:sz="0" w:space="0" w:color="auto"/>
        <w:bottom w:val="none" w:sz="0" w:space="0" w:color="auto"/>
        <w:right w:val="none" w:sz="0" w:space="0" w:color="auto"/>
      </w:divBdr>
    </w:div>
    <w:div w:id="2051226703">
      <w:bodyDiv w:val="1"/>
      <w:marLeft w:val="0"/>
      <w:marRight w:val="0"/>
      <w:marTop w:val="0"/>
      <w:marBottom w:val="0"/>
      <w:divBdr>
        <w:top w:val="none" w:sz="0" w:space="0" w:color="auto"/>
        <w:left w:val="none" w:sz="0" w:space="0" w:color="auto"/>
        <w:bottom w:val="none" w:sz="0" w:space="0" w:color="auto"/>
        <w:right w:val="none" w:sz="0" w:space="0" w:color="auto"/>
      </w:divBdr>
    </w:div>
    <w:div w:id="2051297381">
      <w:bodyDiv w:val="1"/>
      <w:marLeft w:val="0"/>
      <w:marRight w:val="0"/>
      <w:marTop w:val="0"/>
      <w:marBottom w:val="0"/>
      <w:divBdr>
        <w:top w:val="none" w:sz="0" w:space="0" w:color="auto"/>
        <w:left w:val="none" w:sz="0" w:space="0" w:color="auto"/>
        <w:bottom w:val="none" w:sz="0" w:space="0" w:color="auto"/>
        <w:right w:val="none" w:sz="0" w:space="0" w:color="auto"/>
      </w:divBdr>
    </w:div>
    <w:div w:id="2051492491">
      <w:bodyDiv w:val="1"/>
      <w:marLeft w:val="0"/>
      <w:marRight w:val="0"/>
      <w:marTop w:val="0"/>
      <w:marBottom w:val="0"/>
      <w:divBdr>
        <w:top w:val="none" w:sz="0" w:space="0" w:color="auto"/>
        <w:left w:val="none" w:sz="0" w:space="0" w:color="auto"/>
        <w:bottom w:val="none" w:sz="0" w:space="0" w:color="auto"/>
        <w:right w:val="none" w:sz="0" w:space="0" w:color="auto"/>
      </w:divBdr>
    </w:div>
    <w:div w:id="2051562901">
      <w:bodyDiv w:val="1"/>
      <w:marLeft w:val="0"/>
      <w:marRight w:val="0"/>
      <w:marTop w:val="0"/>
      <w:marBottom w:val="0"/>
      <w:divBdr>
        <w:top w:val="none" w:sz="0" w:space="0" w:color="auto"/>
        <w:left w:val="none" w:sz="0" w:space="0" w:color="auto"/>
        <w:bottom w:val="none" w:sz="0" w:space="0" w:color="auto"/>
        <w:right w:val="none" w:sz="0" w:space="0" w:color="auto"/>
      </w:divBdr>
    </w:div>
    <w:div w:id="2052414624">
      <w:bodyDiv w:val="1"/>
      <w:marLeft w:val="0"/>
      <w:marRight w:val="0"/>
      <w:marTop w:val="0"/>
      <w:marBottom w:val="0"/>
      <w:divBdr>
        <w:top w:val="none" w:sz="0" w:space="0" w:color="auto"/>
        <w:left w:val="none" w:sz="0" w:space="0" w:color="auto"/>
        <w:bottom w:val="none" w:sz="0" w:space="0" w:color="auto"/>
        <w:right w:val="none" w:sz="0" w:space="0" w:color="auto"/>
      </w:divBdr>
    </w:div>
    <w:div w:id="2052530531">
      <w:bodyDiv w:val="1"/>
      <w:marLeft w:val="0"/>
      <w:marRight w:val="0"/>
      <w:marTop w:val="0"/>
      <w:marBottom w:val="0"/>
      <w:divBdr>
        <w:top w:val="none" w:sz="0" w:space="0" w:color="auto"/>
        <w:left w:val="none" w:sz="0" w:space="0" w:color="auto"/>
        <w:bottom w:val="none" w:sz="0" w:space="0" w:color="auto"/>
        <w:right w:val="none" w:sz="0" w:space="0" w:color="auto"/>
      </w:divBdr>
    </w:div>
    <w:div w:id="2052722383">
      <w:bodyDiv w:val="1"/>
      <w:marLeft w:val="0"/>
      <w:marRight w:val="0"/>
      <w:marTop w:val="0"/>
      <w:marBottom w:val="0"/>
      <w:divBdr>
        <w:top w:val="none" w:sz="0" w:space="0" w:color="auto"/>
        <w:left w:val="none" w:sz="0" w:space="0" w:color="auto"/>
        <w:bottom w:val="none" w:sz="0" w:space="0" w:color="auto"/>
        <w:right w:val="none" w:sz="0" w:space="0" w:color="auto"/>
      </w:divBdr>
    </w:div>
    <w:div w:id="2052993189">
      <w:bodyDiv w:val="1"/>
      <w:marLeft w:val="0"/>
      <w:marRight w:val="0"/>
      <w:marTop w:val="0"/>
      <w:marBottom w:val="0"/>
      <w:divBdr>
        <w:top w:val="none" w:sz="0" w:space="0" w:color="auto"/>
        <w:left w:val="none" w:sz="0" w:space="0" w:color="auto"/>
        <w:bottom w:val="none" w:sz="0" w:space="0" w:color="auto"/>
        <w:right w:val="none" w:sz="0" w:space="0" w:color="auto"/>
      </w:divBdr>
    </w:div>
    <w:div w:id="2053456512">
      <w:bodyDiv w:val="1"/>
      <w:marLeft w:val="0"/>
      <w:marRight w:val="0"/>
      <w:marTop w:val="0"/>
      <w:marBottom w:val="0"/>
      <w:divBdr>
        <w:top w:val="none" w:sz="0" w:space="0" w:color="auto"/>
        <w:left w:val="none" w:sz="0" w:space="0" w:color="auto"/>
        <w:bottom w:val="none" w:sz="0" w:space="0" w:color="auto"/>
        <w:right w:val="none" w:sz="0" w:space="0" w:color="auto"/>
      </w:divBdr>
    </w:div>
    <w:div w:id="2053724175">
      <w:bodyDiv w:val="1"/>
      <w:marLeft w:val="0"/>
      <w:marRight w:val="0"/>
      <w:marTop w:val="0"/>
      <w:marBottom w:val="0"/>
      <w:divBdr>
        <w:top w:val="none" w:sz="0" w:space="0" w:color="auto"/>
        <w:left w:val="none" w:sz="0" w:space="0" w:color="auto"/>
        <w:bottom w:val="none" w:sz="0" w:space="0" w:color="auto"/>
        <w:right w:val="none" w:sz="0" w:space="0" w:color="auto"/>
      </w:divBdr>
    </w:div>
    <w:div w:id="2053730948">
      <w:bodyDiv w:val="1"/>
      <w:marLeft w:val="0"/>
      <w:marRight w:val="0"/>
      <w:marTop w:val="0"/>
      <w:marBottom w:val="0"/>
      <w:divBdr>
        <w:top w:val="none" w:sz="0" w:space="0" w:color="auto"/>
        <w:left w:val="none" w:sz="0" w:space="0" w:color="auto"/>
        <w:bottom w:val="none" w:sz="0" w:space="0" w:color="auto"/>
        <w:right w:val="none" w:sz="0" w:space="0" w:color="auto"/>
      </w:divBdr>
    </w:div>
    <w:div w:id="2053842191">
      <w:bodyDiv w:val="1"/>
      <w:marLeft w:val="0"/>
      <w:marRight w:val="0"/>
      <w:marTop w:val="0"/>
      <w:marBottom w:val="0"/>
      <w:divBdr>
        <w:top w:val="none" w:sz="0" w:space="0" w:color="auto"/>
        <w:left w:val="none" w:sz="0" w:space="0" w:color="auto"/>
        <w:bottom w:val="none" w:sz="0" w:space="0" w:color="auto"/>
        <w:right w:val="none" w:sz="0" w:space="0" w:color="auto"/>
      </w:divBdr>
    </w:div>
    <w:div w:id="2054454189">
      <w:bodyDiv w:val="1"/>
      <w:marLeft w:val="0"/>
      <w:marRight w:val="0"/>
      <w:marTop w:val="0"/>
      <w:marBottom w:val="0"/>
      <w:divBdr>
        <w:top w:val="none" w:sz="0" w:space="0" w:color="auto"/>
        <w:left w:val="none" w:sz="0" w:space="0" w:color="auto"/>
        <w:bottom w:val="none" w:sz="0" w:space="0" w:color="auto"/>
        <w:right w:val="none" w:sz="0" w:space="0" w:color="auto"/>
      </w:divBdr>
    </w:div>
    <w:div w:id="2054501371">
      <w:bodyDiv w:val="1"/>
      <w:marLeft w:val="0"/>
      <w:marRight w:val="0"/>
      <w:marTop w:val="0"/>
      <w:marBottom w:val="0"/>
      <w:divBdr>
        <w:top w:val="none" w:sz="0" w:space="0" w:color="auto"/>
        <w:left w:val="none" w:sz="0" w:space="0" w:color="auto"/>
        <w:bottom w:val="none" w:sz="0" w:space="0" w:color="auto"/>
        <w:right w:val="none" w:sz="0" w:space="0" w:color="auto"/>
      </w:divBdr>
    </w:div>
    <w:div w:id="2055153638">
      <w:bodyDiv w:val="1"/>
      <w:marLeft w:val="0"/>
      <w:marRight w:val="0"/>
      <w:marTop w:val="0"/>
      <w:marBottom w:val="0"/>
      <w:divBdr>
        <w:top w:val="none" w:sz="0" w:space="0" w:color="auto"/>
        <w:left w:val="none" w:sz="0" w:space="0" w:color="auto"/>
        <w:bottom w:val="none" w:sz="0" w:space="0" w:color="auto"/>
        <w:right w:val="none" w:sz="0" w:space="0" w:color="auto"/>
      </w:divBdr>
    </w:div>
    <w:div w:id="2055495793">
      <w:bodyDiv w:val="1"/>
      <w:marLeft w:val="0"/>
      <w:marRight w:val="0"/>
      <w:marTop w:val="0"/>
      <w:marBottom w:val="0"/>
      <w:divBdr>
        <w:top w:val="none" w:sz="0" w:space="0" w:color="auto"/>
        <w:left w:val="none" w:sz="0" w:space="0" w:color="auto"/>
        <w:bottom w:val="none" w:sz="0" w:space="0" w:color="auto"/>
        <w:right w:val="none" w:sz="0" w:space="0" w:color="auto"/>
      </w:divBdr>
    </w:div>
    <w:div w:id="2055696005">
      <w:bodyDiv w:val="1"/>
      <w:marLeft w:val="0"/>
      <w:marRight w:val="0"/>
      <w:marTop w:val="0"/>
      <w:marBottom w:val="0"/>
      <w:divBdr>
        <w:top w:val="none" w:sz="0" w:space="0" w:color="auto"/>
        <w:left w:val="none" w:sz="0" w:space="0" w:color="auto"/>
        <w:bottom w:val="none" w:sz="0" w:space="0" w:color="auto"/>
        <w:right w:val="none" w:sz="0" w:space="0" w:color="auto"/>
      </w:divBdr>
    </w:div>
    <w:div w:id="2055957723">
      <w:bodyDiv w:val="1"/>
      <w:marLeft w:val="0"/>
      <w:marRight w:val="0"/>
      <w:marTop w:val="0"/>
      <w:marBottom w:val="0"/>
      <w:divBdr>
        <w:top w:val="none" w:sz="0" w:space="0" w:color="auto"/>
        <w:left w:val="none" w:sz="0" w:space="0" w:color="auto"/>
        <w:bottom w:val="none" w:sz="0" w:space="0" w:color="auto"/>
        <w:right w:val="none" w:sz="0" w:space="0" w:color="auto"/>
      </w:divBdr>
    </w:div>
    <w:div w:id="2056267367">
      <w:bodyDiv w:val="1"/>
      <w:marLeft w:val="0"/>
      <w:marRight w:val="0"/>
      <w:marTop w:val="0"/>
      <w:marBottom w:val="0"/>
      <w:divBdr>
        <w:top w:val="none" w:sz="0" w:space="0" w:color="auto"/>
        <w:left w:val="none" w:sz="0" w:space="0" w:color="auto"/>
        <w:bottom w:val="none" w:sz="0" w:space="0" w:color="auto"/>
        <w:right w:val="none" w:sz="0" w:space="0" w:color="auto"/>
      </w:divBdr>
    </w:div>
    <w:div w:id="2056348947">
      <w:bodyDiv w:val="1"/>
      <w:marLeft w:val="0"/>
      <w:marRight w:val="0"/>
      <w:marTop w:val="0"/>
      <w:marBottom w:val="0"/>
      <w:divBdr>
        <w:top w:val="none" w:sz="0" w:space="0" w:color="auto"/>
        <w:left w:val="none" w:sz="0" w:space="0" w:color="auto"/>
        <w:bottom w:val="none" w:sz="0" w:space="0" w:color="auto"/>
        <w:right w:val="none" w:sz="0" w:space="0" w:color="auto"/>
      </w:divBdr>
    </w:div>
    <w:div w:id="2056929654">
      <w:bodyDiv w:val="1"/>
      <w:marLeft w:val="0"/>
      <w:marRight w:val="0"/>
      <w:marTop w:val="0"/>
      <w:marBottom w:val="0"/>
      <w:divBdr>
        <w:top w:val="none" w:sz="0" w:space="0" w:color="auto"/>
        <w:left w:val="none" w:sz="0" w:space="0" w:color="auto"/>
        <w:bottom w:val="none" w:sz="0" w:space="0" w:color="auto"/>
        <w:right w:val="none" w:sz="0" w:space="0" w:color="auto"/>
      </w:divBdr>
    </w:div>
    <w:div w:id="2057121246">
      <w:bodyDiv w:val="1"/>
      <w:marLeft w:val="0"/>
      <w:marRight w:val="0"/>
      <w:marTop w:val="0"/>
      <w:marBottom w:val="0"/>
      <w:divBdr>
        <w:top w:val="none" w:sz="0" w:space="0" w:color="auto"/>
        <w:left w:val="none" w:sz="0" w:space="0" w:color="auto"/>
        <w:bottom w:val="none" w:sz="0" w:space="0" w:color="auto"/>
        <w:right w:val="none" w:sz="0" w:space="0" w:color="auto"/>
      </w:divBdr>
    </w:div>
    <w:div w:id="2057582415">
      <w:bodyDiv w:val="1"/>
      <w:marLeft w:val="0"/>
      <w:marRight w:val="0"/>
      <w:marTop w:val="0"/>
      <w:marBottom w:val="0"/>
      <w:divBdr>
        <w:top w:val="none" w:sz="0" w:space="0" w:color="auto"/>
        <w:left w:val="none" w:sz="0" w:space="0" w:color="auto"/>
        <w:bottom w:val="none" w:sz="0" w:space="0" w:color="auto"/>
        <w:right w:val="none" w:sz="0" w:space="0" w:color="auto"/>
      </w:divBdr>
    </w:div>
    <w:div w:id="2058233725">
      <w:bodyDiv w:val="1"/>
      <w:marLeft w:val="0"/>
      <w:marRight w:val="0"/>
      <w:marTop w:val="0"/>
      <w:marBottom w:val="0"/>
      <w:divBdr>
        <w:top w:val="none" w:sz="0" w:space="0" w:color="auto"/>
        <w:left w:val="none" w:sz="0" w:space="0" w:color="auto"/>
        <w:bottom w:val="none" w:sz="0" w:space="0" w:color="auto"/>
        <w:right w:val="none" w:sz="0" w:space="0" w:color="auto"/>
      </w:divBdr>
    </w:div>
    <w:div w:id="2058582998">
      <w:bodyDiv w:val="1"/>
      <w:marLeft w:val="0"/>
      <w:marRight w:val="0"/>
      <w:marTop w:val="0"/>
      <w:marBottom w:val="0"/>
      <w:divBdr>
        <w:top w:val="none" w:sz="0" w:space="0" w:color="auto"/>
        <w:left w:val="none" w:sz="0" w:space="0" w:color="auto"/>
        <w:bottom w:val="none" w:sz="0" w:space="0" w:color="auto"/>
        <w:right w:val="none" w:sz="0" w:space="0" w:color="auto"/>
      </w:divBdr>
    </w:div>
    <w:div w:id="2058816469">
      <w:bodyDiv w:val="1"/>
      <w:marLeft w:val="0"/>
      <w:marRight w:val="0"/>
      <w:marTop w:val="0"/>
      <w:marBottom w:val="0"/>
      <w:divBdr>
        <w:top w:val="none" w:sz="0" w:space="0" w:color="auto"/>
        <w:left w:val="none" w:sz="0" w:space="0" w:color="auto"/>
        <w:bottom w:val="none" w:sz="0" w:space="0" w:color="auto"/>
        <w:right w:val="none" w:sz="0" w:space="0" w:color="auto"/>
      </w:divBdr>
    </w:div>
    <w:div w:id="2058889778">
      <w:bodyDiv w:val="1"/>
      <w:marLeft w:val="0"/>
      <w:marRight w:val="0"/>
      <w:marTop w:val="0"/>
      <w:marBottom w:val="0"/>
      <w:divBdr>
        <w:top w:val="none" w:sz="0" w:space="0" w:color="auto"/>
        <w:left w:val="none" w:sz="0" w:space="0" w:color="auto"/>
        <w:bottom w:val="none" w:sz="0" w:space="0" w:color="auto"/>
        <w:right w:val="none" w:sz="0" w:space="0" w:color="auto"/>
      </w:divBdr>
    </w:div>
    <w:div w:id="2058897097">
      <w:bodyDiv w:val="1"/>
      <w:marLeft w:val="0"/>
      <w:marRight w:val="0"/>
      <w:marTop w:val="0"/>
      <w:marBottom w:val="0"/>
      <w:divBdr>
        <w:top w:val="none" w:sz="0" w:space="0" w:color="auto"/>
        <w:left w:val="none" w:sz="0" w:space="0" w:color="auto"/>
        <w:bottom w:val="none" w:sz="0" w:space="0" w:color="auto"/>
        <w:right w:val="none" w:sz="0" w:space="0" w:color="auto"/>
      </w:divBdr>
    </w:div>
    <w:div w:id="2058967724">
      <w:bodyDiv w:val="1"/>
      <w:marLeft w:val="0"/>
      <w:marRight w:val="0"/>
      <w:marTop w:val="0"/>
      <w:marBottom w:val="0"/>
      <w:divBdr>
        <w:top w:val="none" w:sz="0" w:space="0" w:color="auto"/>
        <w:left w:val="none" w:sz="0" w:space="0" w:color="auto"/>
        <w:bottom w:val="none" w:sz="0" w:space="0" w:color="auto"/>
        <w:right w:val="none" w:sz="0" w:space="0" w:color="auto"/>
      </w:divBdr>
    </w:div>
    <w:div w:id="2059082758">
      <w:bodyDiv w:val="1"/>
      <w:marLeft w:val="0"/>
      <w:marRight w:val="0"/>
      <w:marTop w:val="0"/>
      <w:marBottom w:val="0"/>
      <w:divBdr>
        <w:top w:val="none" w:sz="0" w:space="0" w:color="auto"/>
        <w:left w:val="none" w:sz="0" w:space="0" w:color="auto"/>
        <w:bottom w:val="none" w:sz="0" w:space="0" w:color="auto"/>
        <w:right w:val="none" w:sz="0" w:space="0" w:color="auto"/>
      </w:divBdr>
    </w:div>
    <w:div w:id="2059085890">
      <w:bodyDiv w:val="1"/>
      <w:marLeft w:val="0"/>
      <w:marRight w:val="0"/>
      <w:marTop w:val="0"/>
      <w:marBottom w:val="0"/>
      <w:divBdr>
        <w:top w:val="none" w:sz="0" w:space="0" w:color="auto"/>
        <w:left w:val="none" w:sz="0" w:space="0" w:color="auto"/>
        <w:bottom w:val="none" w:sz="0" w:space="0" w:color="auto"/>
        <w:right w:val="none" w:sz="0" w:space="0" w:color="auto"/>
      </w:divBdr>
    </w:div>
    <w:div w:id="2059279664">
      <w:bodyDiv w:val="1"/>
      <w:marLeft w:val="0"/>
      <w:marRight w:val="0"/>
      <w:marTop w:val="0"/>
      <w:marBottom w:val="0"/>
      <w:divBdr>
        <w:top w:val="none" w:sz="0" w:space="0" w:color="auto"/>
        <w:left w:val="none" w:sz="0" w:space="0" w:color="auto"/>
        <w:bottom w:val="none" w:sz="0" w:space="0" w:color="auto"/>
        <w:right w:val="none" w:sz="0" w:space="0" w:color="auto"/>
      </w:divBdr>
    </w:div>
    <w:div w:id="2059627850">
      <w:bodyDiv w:val="1"/>
      <w:marLeft w:val="0"/>
      <w:marRight w:val="0"/>
      <w:marTop w:val="0"/>
      <w:marBottom w:val="0"/>
      <w:divBdr>
        <w:top w:val="none" w:sz="0" w:space="0" w:color="auto"/>
        <w:left w:val="none" w:sz="0" w:space="0" w:color="auto"/>
        <w:bottom w:val="none" w:sz="0" w:space="0" w:color="auto"/>
        <w:right w:val="none" w:sz="0" w:space="0" w:color="auto"/>
      </w:divBdr>
    </w:div>
    <w:div w:id="2059741369">
      <w:bodyDiv w:val="1"/>
      <w:marLeft w:val="0"/>
      <w:marRight w:val="0"/>
      <w:marTop w:val="0"/>
      <w:marBottom w:val="0"/>
      <w:divBdr>
        <w:top w:val="none" w:sz="0" w:space="0" w:color="auto"/>
        <w:left w:val="none" w:sz="0" w:space="0" w:color="auto"/>
        <w:bottom w:val="none" w:sz="0" w:space="0" w:color="auto"/>
        <w:right w:val="none" w:sz="0" w:space="0" w:color="auto"/>
      </w:divBdr>
      <w:divsChild>
        <w:div w:id="1503592522">
          <w:marLeft w:val="480"/>
          <w:marRight w:val="0"/>
          <w:marTop w:val="0"/>
          <w:marBottom w:val="0"/>
          <w:divBdr>
            <w:top w:val="none" w:sz="0" w:space="0" w:color="auto"/>
            <w:left w:val="none" w:sz="0" w:space="0" w:color="auto"/>
            <w:bottom w:val="none" w:sz="0" w:space="0" w:color="auto"/>
            <w:right w:val="none" w:sz="0" w:space="0" w:color="auto"/>
          </w:divBdr>
        </w:div>
        <w:div w:id="746346290">
          <w:marLeft w:val="480"/>
          <w:marRight w:val="0"/>
          <w:marTop w:val="0"/>
          <w:marBottom w:val="0"/>
          <w:divBdr>
            <w:top w:val="none" w:sz="0" w:space="0" w:color="auto"/>
            <w:left w:val="none" w:sz="0" w:space="0" w:color="auto"/>
            <w:bottom w:val="none" w:sz="0" w:space="0" w:color="auto"/>
            <w:right w:val="none" w:sz="0" w:space="0" w:color="auto"/>
          </w:divBdr>
        </w:div>
        <w:div w:id="674772111">
          <w:marLeft w:val="480"/>
          <w:marRight w:val="0"/>
          <w:marTop w:val="0"/>
          <w:marBottom w:val="0"/>
          <w:divBdr>
            <w:top w:val="none" w:sz="0" w:space="0" w:color="auto"/>
            <w:left w:val="none" w:sz="0" w:space="0" w:color="auto"/>
            <w:bottom w:val="none" w:sz="0" w:space="0" w:color="auto"/>
            <w:right w:val="none" w:sz="0" w:space="0" w:color="auto"/>
          </w:divBdr>
        </w:div>
        <w:div w:id="1901088453">
          <w:marLeft w:val="480"/>
          <w:marRight w:val="0"/>
          <w:marTop w:val="0"/>
          <w:marBottom w:val="0"/>
          <w:divBdr>
            <w:top w:val="none" w:sz="0" w:space="0" w:color="auto"/>
            <w:left w:val="none" w:sz="0" w:space="0" w:color="auto"/>
            <w:bottom w:val="none" w:sz="0" w:space="0" w:color="auto"/>
            <w:right w:val="none" w:sz="0" w:space="0" w:color="auto"/>
          </w:divBdr>
        </w:div>
        <w:div w:id="1983533094">
          <w:marLeft w:val="480"/>
          <w:marRight w:val="0"/>
          <w:marTop w:val="0"/>
          <w:marBottom w:val="0"/>
          <w:divBdr>
            <w:top w:val="none" w:sz="0" w:space="0" w:color="auto"/>
            <w:left w:val="none" w:sz="0" w:space="0" w:color="auto"/>
            <w:bottom w:val="none" w:sz="0" w:space="0" w:color="auto"/>
            <w:right w:val="none" w:sz="0" w:space="0" w:color="auto"/>
          </w:divBdr>
        </w:div>
        <w:div w:id="1558781603">
          <w:marLeft w:val="480"/>
          <w:marRight w:val="0"/>
          <w:marTop w:val="0"/>
          <w:marBottom w:val="0"/>
          <w:divBdr>
            <w:top w:val="none" w:sz="0" w:space="0" w:color="auto"/>
            <w:left w:val="none" w:sz="0" w:space="0" w:color="auto"/>
            <w:bottom w:val="none" w:sz="0" w:space="0" w:color="auto"/>
            <w:right w:val="none" w:sz="0" w:space="0" w:color="auto"/>
          </w:divBdr>
        </w:div>
        <w:div w:id="1481120904">
          <w:marLeft w:val="480"/>
          <w:marRight w:val="0"/>
          <w:marTop w:val="0"/>
          <w:marBottom w:val="0"/>
          <w:divBdr>
            <w:top w:val="none" w:sz="0" w:space="0" w:color="auto"/>
            <w:left w:val="none" w:sz="0" w:space="0" w:color="auto"/>
            <w:bottom w:val="none" w:sz="0" w:space="0" w:color="auto"/>
            <w:right w:val="none" w:sz="0" w:space="0" w:color="auto"/>
          </w:divBdr>
        </w:div>
        <w:div w:id="302587988">
          <w:marLeft w:val="480"/>
          <w:marRight w:val="0"/>
          <w:marTop w:val="0"/>
          <w:marBottom w:val="0"/>
          <w:divBdr>
            <w:top w:val="none" w:sz="0" w:space="0" w:color="auto"/>
            <w:left w:val="none" w:sz="0" w:space="0" w:color="auto"/>
            <w:bottom w:val="none" w:sz="0" w:space="0" w:color="auto"/>
            <w:right w:val="none" w:sz="0" w:space="0" w:color="auto"/>
          </w:divBdr>
        </w:div>
        <w:div w:id="1237059779">
          <w:marLeft w:val="480"/>
          <w:marRight w:val="0"/>
          <w:marTop w:val="0"/>
          <w:marBottom w:val="0"/>
          <w:divBdr>
            <w:top w:val="none" w:sz="0" w:space="0" w:color="auto"/>
            <w:left w:val="none" w:sz="0" w:space="0" w:color="auto"/>
            <w:bottom w:val="none" w:sz="0" w:space="0" w:color="auto"/>
            <w:right w:val="none" w:sz="0" w:space="0" w:color="auto"/>
          </w:divBdr>
        </w:div>
        <w:div w:id="853805257">
          <w:marLeft w:val="480"/>
          <w:marRight w:val="0"/>
          <w:marTop w:val="0"/>
          <w:marBottom w:val="0"/>
          <w:divBdr>
            <w:top w:val="none" w:sz="0" w:space="0" w:color="auto"/>
            <w:left w:val="none" w:sz="0" w:space="0" w:color="auto"/>
            <w:bottom w:val="none" w:sz="0" w:space="0" w:color="auto"/>
            <w:right w:val="none" w:sz="0" w:space="0" w:color="auto"/>
          </w:divBdr>
        </w:div>
        <w:div w:id="47461585">
          <w:marLeft w:val="480"/>
          <w:marRight w:val="0"/>
          <w:marTop w:val="0"/>
          <w:marBottom w:val="0"/>
          <w:divBdr>
            <w:top w:val="none" w:sz="0" w:space="0" w:color="auto"/>
            <w:left w:val="none" w:sz="0" w:space="0" w:color="auto"/>
            <w:bottom w:val="none" w:sz="0" w:space="0" w:color="auto"/>
            <w:right w:val="none" w:sz="0" w:space="0" w:color="auto"/>
          </w:divBdr>
        </w:div>
        <w:div w:id="1146122300">
          <w:marLeft w:val="480"/>
          <w:marRight w:val="0"/>
          <w:marTop w:val="0"/>
          <w:marBottom w:val="0"/>
          <w:divBdr>
            <w:top w:val="none" w:sz="0" w:space="0" w:color="auto"/>
            <w:left w:val="none" w:sz="0" w:space="0" w:color="auto"/>
            <w:bottom w:val="none" w:sz="0" w:space="0" w:color="auto"/>
            <w:right w:val="none" w:sz="0" w:space="0" w:color="auto"/>
          </w:divBdr>
        </w:div>
        <w:div w:id="1385838619">
          <w:marLeft w:val="480"/>
          <w:marRight w:val="0"/>
          <w:marTop w:val="0"/>
          <w:marBottom w:val="0"/>
          <w:divBdr>
            <w:top w:val="none" w:sz="0" w:space="0" w:color="auto"/>
            <w:left w:val="none" w:sz="0" w:space="0" w:color="auto"/>
            <w:bottom w:val="none" w:sz="0" w:space="0" w:color="auto"/>
            <w:right w:val="none" w:sz="0" w:space="0" w:color="auto"/>
          </w:divBdr>
        </w:div>
        <w:div w:id="198513360">
          <w:marLeft w:val="480"/>
          <w:marRight w:val="0"/>
          <w:marTop w:val="0"/>
          <w:marBottom w:val="0"/>
          <w:divBdr>
            <w:top w:val="none" w:sz="0" w:space="0" w:color="auto"/>
            <w:left w:val="none" w:sz="0" w:space="0" w:color="auto"/>
            <w:bottom w:val="none" w:sz="0" w:space="0" w:color="auto"/>
            <w:right w:val="none" w:sz="0" w:space="0" w:color="auto"/>
          </w:divBdr>
        </w:div>
        <w:div w:id="1420178912">
          <w:marLeft w:val="480"/>
          <w:marRight w:val="0"/>
          <w:marTop w:val="0"/>
          <w:marBottom w:val="0"/>
          <w:divBdr>
            <w:top w:val="none" w:sz="0" w:space="0" w:color="auto"/>
            <w:left w:val="none" w:sz="0" w:space="0" w:color="auto"/>
            <w:bottom w:val="none" w:sz="0" w:space="0" w:color="auto"/>
            <w:right w:val="none" w:sz="0" w:space="0" w:color="auto"/>
          </w:divBdr>
        </w:div>
        <w:div w:id="1888451667">
          <w:marLeft w:val="480"/>
          <w:marRight w:val="0"/>
          <w:marTop w:val="0"/>
          <w:marBottom w:val="0"/>
          <w:divBdr>
            <w:top w:val="none" w:sz="0" w:space="0" w:color="auto"/>
            <w:left w:val="none" w:sz="0" w:space="0" w:color="auto"/>
            <w:bottom w:val="none" w:sz="0" w:space="0" w:color="auto"/>
            <w:right w:val="none" w:sz="0" w:space="0" w:color="auto"/>
          </w:divBdr>
        </w:div>
        <w:div w:id="1007444103">
          <w:marLeft w:val="480"/>
          <w:marRight w:val="0"/>
          <w:marTop w:val="0"/>
          <w:marBottom w:val="0"/>
          <w:divBdr>
            <w:top w:val="none" w:sz="0" w:space="0" w:color="auto"/>
            <w:left w:val="none" w:sz="0" w:space="0" w:color="auto"/>
            <w:bottom w:val="none" w:sz="0" w:space="0" w:color="auto"/>
            <w:right w:val="none" w:sz="0" w:space="0" w:color="auto"/>
          </w:divBdr>
        </w:div>
        <w:div w:id="1065489376">
          <w:marLeft w:val="480"/>
          <w:marRight w:val="0"/>
          <w:marTop w:val="0"/>
          <w:marBottom w:val="0"/>
          <w:divBdr>
            <w:top w:val="none" w:sz="0" w:space="0" w:color="auto"/>
            <w:left w:val="none" w:sz="0" w:space="0" w:color="auto"/>
            <w:bottom w:val="none" w:sz="0" w:space="0" w:color="auto"/>
            <w:right w:val="none" w:sz="0" w:space="0" w:color="auto"/>
          </w:divBdr>
        </w:div>
        <w:div w:id="417600396">
          <w:marLeft w:val="480"/>
          <w:marRight w:val="0"/>
          <w:marTop w:val="0"/>
          <w:marBottom w:val="0"/>
          <w:divBdr>
            <w:top w:val="none" w:sz="0" w:space="0" w:color="auto"/>
            <w:left w:val="none" w:sz="0" w:space="0" w:color="auto"/>
            <w:bottom w:val="none" w:sz="0" w:space="0" w:color="auto"/>
            <w:right w:val="none" w:sz="0" w:space="0" w:color="auto"/>
          </w:divBdr>
        </w:div>
        <w:div w:id="9648524">
          <w:marLeft w:val="480"/>
          <w:marRight w:val="0"/>
          <w:marTop w:val="0"/>
          <w:marBottom w:val="0"/>
          <w:divBdr>
            <w:top w:val="none" w:sz="0" w:space="0" w:color="auto"/>
            <w:left w:val="none" w:sz="0" w:space="0" w:color="auto"/>
            <w:bottom w:val="none" w:sz="0" w:space="0" w:color="auto"/>
            <w:right w:val="none" w:sz="0" w:space="0" w:color="auto"/>
          </w:divBdr>
        </w:div>
        <w:div w:id="912659308">
          <w:marLeft w:val="480"/>
          <w:marRight w:val="0"/>
          <w:marTop w:val="0"/>
          <w:marBottom w:val="0"/>
          <w:divBdr>
            <w:top w:val="none" w:sz="0" w:space="0" w:color="auto"/>
            <w:left w:val="none" w:sz="0" w:space="0" w:color="auto"/>
            <w:bottom w:val="none" w:sz="0" w:space="0" w:color="auto"/>
            <w:right w:val="none" w:sz="0" w:space="0" w:color="auto"/>
          </w:divBdr>
        </w:div>
        <w:div w:id="637027805">
          <w:marLeft w:val="480"/>
          <w:marRight w:val="0"/>
          <w:marTop w:val="0"/>
          <w:marBottom w:val="0"/>
          <w:divBdr>
            <w:top w:val="none" w:sz="0" w:space="0" w:color="auto"/>
            <w:left w:val="none" w:sz="0" w:space="0" w:color="auto"/>
            <w:bottom w:val="none" w:sz="0" w:space="0" w:color="auto"/>
            <w:right w:val="none" w:sz="0" w:space="0" w:color="auto"/>
          </w:divBdr>
        </w:div>
        <w:div w:id="1159688362">
          <w:marLeft w:val="480"/>
          <w:marRight w:val="0"/>
          <w:marTop w:val="0"/>
          <w:marBottom w:val="0"/>
          <w:divBdr>
            <w:top w:val="none" w:sz="0" w:space="0" w:color="auto"/>
            <w:left w:val="none" w:sz="0" w:space="0" w:color="auto"/>
            <w:bottom w:val="none" w:sz="0" w:space="0" w:color="auto"/>
            <w:right w:val="none" w:sz="0" w:space="0" w:color="auto"/>
          </w:divBdr>
        </w:div>
        <w:div w:id="1093938090">
          <w:marLeft w:val="480"/>
          <w:marRight w:val="0"/>
          <w:marTop w:val="0"/>
          <w:marBottom w:val="0"/>
          <w:divBdr>
            <w:top w:val="none" w:sz="0" w:space="0" w:color="auto"/>
            <w:left w:val="none" w:sz="0" w:space="0" w:color="auto"/>
            <w:bottom w:val="none" w:sz="0" w:space="0" w:color="auto"/>
            <w:right w:val="none" w:sz="0" w:space="0" w:color="auto"/>
          </w:divBdr>
        </w:div>
        <w:div w:id="949431477">
          <w:marLeft w:val="480"/>
          <w:marRight w:val="0"/>
          <w:marTop w:val="0"/>
          <w:marBottom w:val="0"/>
          <w:divBdr>
            <w:top w:val="none" w:sz="0" w:space="0" w:color="auto"/>
            <w:left w:val="none" w:sz="0" w:space="0" w:color="auto"/>
            <w:bottom w:val="none" w:sz="0" w:space="0" w:color="auto"/>
            <w:right w:val="none" w:sz="0" w:space="0" w:color="auto"/>
          </w:divBdr>
        </w:div>
        <w:div w:id="1082725854">
          <w:marLeft w:val="480"/>
          <w:marRight w:val="0"/>
          <w:marTop w:val="0"/>
          <w:marBottom w:val="0"/>
          <w:divBdr>
            <w:top w:val="none" w:sz="0" w:space="0" w:color="auto"/>
            <w:left w:val="none" w:sz="0" w:space="0" w:color="auto"/>
            <w:bottom w:val="none" w:sz="0" w:space="0" w:color="auto"/>
            <w:right w:val="none" w:sz="0" w:space="0" w:color="auto"/>
          </w:divBdr>
        </w:div>
        <w:div w:id="3288938">
          <w:marLeft w:val="480"/>
          <w:marRight w:val="0"/>
          <w:marTop w:val="0"/>
          <w:marBottom w:val="0"/>
          <w:divBdr>
            <w:top w:val="none" w:sz="0" w:space="0" w:color="auto"/>
            <w:left w:val="none" w:sz="0" w:space="0" w:color="auto"/>
            <w:bottom w:val="none" w:sz="0" w:space="0" w:color="auto"/>
            <w:right w:val="none" w:sz="0" w:space="0" w:color="auto"/>
          </w:divBdr>
        </w:div>
        <w:div w:id="369497031">
          <w:marLeft w:val="480"/>
          <w:marRight w:val="0"/>
          <w:marTop w:val="0"/>
          <w:marBottom w:val="0"/>
          <w:divBdr>
            <w:top w:val="none" w:sz="0" w:space="0" w:color="auto"/>
            <w:left w:val="none" w:sz="0" w:space="0" w:color="auto"/>
            <w:bottom w:val="none" w:sz="0" w:space="0" w:color="auto"/>
            <w:right w:val="none" w:sz="0" w:space="0" w:color="auto"/>
          </w:divBdr>
        </w:div>
        <w:div w:id="1223370294">
          <w:marLeft w:val="480"/>
          <w:marRight w:val="0"/>
          <w:marTop w:val="0"/>
          <w:marBottom w:val="0"/>
          <w:divBdr>
            <w:top w:val="none" w:sz="0" w:space="0" w:color="auto"/>
            <w:left w:val="none" w:sz="0" w:space="0" w:color="auto"/>
            <w:bottom w:val="none" w:sz="0" w:space="0" w:color="auto"/>
            <w:right w:val="none" w:sz="0" w:space="0" w:color="auto"/>
          </w:divBdr>
        </w:div>
        <w:div w:id="1871647893">
          <w:marLeft w:val="480"/>
          <w:marRight w:val="0"/>
          <w:marTop w:val="0"/>
          <w:marBottom w:val="0"/>
          <w:divBdr>
            <w:top w:val="none" w:sz="0" w:space="0" w:color="auto"/>
            <w:left w:val="none" w:sz="0" w:space="0" w:color="auto"/>
            <w:bottom w:val="none" w:sz="0" w:space="0" w:color="auto"/>
            <w:right w:val="none" w:sz="0" w:space="0" w:color="auto"/>
          </w:divBdr>
        </w:div>
        <w:div w:id="891886853">
          <w:marLeft w:val="480"/>
          <w:marRight w:val="0"/>
          <w:marTop w:val="0"/>
          <w:marBottom w:val="0"/>
          <w:divBdr>
            <w:top w:val="none" w:sz="0" w:space="0" w:color="auto"/>
            <w:left w:val="none" w:sz="0" w:space="0" w:color="auto"/>
            <w:bottom w:val="none" w:sz="0" w:space="0" w:color="auto"/>
            <w:right w:val="none" w:sz="0" w:space="0" w:color="auto"/>
          </w:divBdr>
        </w:div>
        <w:div w:id="1688406848">
          <w:marLeft w:val="480"/>
          <w:marRight w:val="0"/>
          <w:marTop w:val="0"/>
          <w:marBottom w:val="0"/>
          <w:divBdr>
            <w:top w:val="none" w:sz="0" w:space="0" w:color="auto"/>
            <w:left w:val="none" w:sz="0" w:space="0" w:color="auto"/>
            <w:bottom w:val="none" w:sz="0" w:space="0" w:color="auto"/>
            <w:right w:val="none" w:sz="0" w:space="0" w:color="auto"/>
          </w:divBdr>
        </w:div>
        <w:div w:id="812908682">
          <w:marLeft w:val="480"/>
          <w:marRight w:val="0"/>
          <w:marTop w:val="0"/>
          <w:marBottom w:val="0"/>
          <w:divBdr>
            <w:top w:val="none" w:sz="0" w:space="0" w:color="auto"/>
            <w:left w:val="none" w:sz="0" w:space="0" w:color="auto"/>
            <w:bottom w:val="none" w:sz="0" w:space="0" w:color="auto"/>
            <w:right w:val="none" w:sz="0" w:space="0" w:color="auto"/>
          </w:divBdr>
        </w:div>
        <w:div w:id="927536995">
          <w:marLeft w:val="480"/>
          <w:marRight w:val="0"/>
          <w:marTop w:val="0"/>
          <w:marBottom w:val="0"/>
          <w:divBdr>
            <w:top w:val="none" w:sz="0" w:space="0" w:color="auto"/>
            <w:left w:val="none" w:sz="0" w:space="0" w:color="auto"/>
            <w:bottom w:val="none" w:sz="0" w:space="0" w:color="auto"/>
            <w:right w:val="none" w:sz="0" w:space="0" w:color="auto"/>
          </w:divBdr>
        </w:div>
        <w:div w:id="867837609">
          <w:marLeft w:val="480"/>
          <w:marRight w:val="0"/>
          <w:marTop w:val="0"/>
          <w:marBottom w:val="0"/>
          <w:divBdr>
            <w:top w:val="none" w:sz="0" w:space="0" w:color="auto"/>
            <w:left w:val="none" w:sz="0" w:space="0" w:color="auto"/>
            <w:bottom w:val="none" w:sz="0" w:space="0" w:color="auto"/>
            <w:right w:val="none" w:sz="0" w:space="0" w:color="auto"/>
          </w:divBdr>
        </w:div>
        <w:div w:id="892038262">
          <w:marLeft w:val="480"/>
          <w:marRight w:val="0"/>
          <w:marTop w:val="0"/>
          <w:marBottom w:val="0"/>
          <w:divBdr>
            <w:top w:val="none" w:sz="0" w:space="0" w:color="auto"/>
            <w:left w:val="none" w:sz="0" w:space="0" w:color="auto"/>
            <w:bottom w:val="none" w:sz="0" w:space="0" w:color="auto"/>
            <w:right w:val="none" w:sz="0" w:space="0" w:color="auto"/>
          </w:divBdr>
        </w:div>
        <w:div w:id="184175234">
          <w:marLeft w:val="480"/>
          <w:marRight w:val="0"/>
          <w:marTop w:val="0"/>
          <w:marBottom w:val="0"/>
          <w:divBdr>
            <w:top w:val="none" w:sz="0" w:space="0" w:color="auto"/>
            <w:left w:val="none" w:sz="0" w:space="0" w:color="auto"/>
            <w:bottom w:val="none" w:sz="0" w:space="0" w:color="auto"/>
            <w:right w:val="none" w:sz="0" w:space="0" w:color="auto"/>
          </w:divBdr>
        </w:div>
        <w:div w:id="228270577">
          <w:marLeft w:val="480"/>
          <w:marRight w:val="0"/>
          <w:marTop w:val="0"/>
          <w:marBottom w:val="0"/>
          <w:divBdr>
            <w:top w:val="none" w:sz="0" w:space="0" w:color="auto"/>
            <w:left w:val="none" w:sz="0" w:space="0" w:color="auto"/>
            <w:bottom w:val="none" w:sz="0" w:space="0" w:color="auto"/>
            <w:right w:val="none" w:sz="0" w:space="0" w:color="auto"/>
          </w:divBdr>
        </w:div>
        <w:div w:id="527570873">
          <w:marLeft w:val="480"/>
          <w:marRight w:val="0"/>
          <w:marTop w:val="0"/>
          <w:marBottom w:val="0"/>
          <w:divBdr>
            <w:top w:val="none" w:sz="0" w:space="0" w:color="auto"/>
            <w:left w:val="none" w:sz="0" w:space="0" w:color="auto"/>
            <w:bottom w:val="none" w:sz="0" w:space="0" w:color="auto"/>
            <w:right w:val="none" w:sz="0" w:space="0" w:color="auto"/>
          </w:divBdr>
        </w:div>
        <w:div w:id="279341593">
          <w:marLeft w:val="480"/>
          <w:marRight w:val="0"/>
          <w:marTop w:val="0"/>
          <w:marBottom w:val="0"/>
          <w:divBdr>
            <w:top w:val="none" w:sz="0" w:space="0" w:color="auto"/>
            <w:left w:val="none" w:sz="0" w:space="0" w:color="auto"/>
            <w:bottom w:val="none" w:sz="0" w:space="0" w:color="auto"/>
            <w:right w:val="none" w:sz="0" w:space="0" w:color="auto"/>
          </w:divBdr>
        </w:div>
        <w:div w:id="1709211059">
          <w:marLeft w:val="480"/>
          <w:marRight w:val="0"/>
          <w:marTop w:val="0"/>
          <w:marBottom w:val="0"/>
          <w:divBdr>
            <w:top w:val="none" w:sz="0" w:space="0" w:color="auto"/>
            <w:left w:val="none" w:sz="0" w:space="0" w:color="auto"/>
            <w:bottom w:val="none" w:sz="0" w:space="0" w:color="auto"/>
            <w:right w:val="none" w:sz="0" w:space="0" w:color="auto"/>
          </w:divBdr>
        </w:div>
        <w:div w:id="1720519974">
          <w:marLeft w:val="480"/>
          <w:marRight w:val="0"/>
          <w:marTop w:val="0"/>
          <w:marBottom w:val="0"/>
          <w:divBdr>
            <w:top w:val="none" w:sz="0" w:space="0" w:color="auto"/>
            <w:left w:val="none" w:sz="0" w:space="0" w:color="auto"/>
            <w:bottom w:val="none" w:sz="0" w:space="0" w:color="auto"/>
            <w:right w:val="none" w:sz="0" w:space="0" w:color="auto"/>
          </w:divBdr>
        </w:div>
        <w:div w:id="1963925926">
          <w:marLeft w:val="480"/>
          <w:marRight w:val="0"/>
          <w:marTop w:val="0"/>
          <w:marBottom w:val="0"/>
          <w:divBdr>
            <w:top w:val="none" w:sz="0" w:space="0" w:color="auto"/>
            <w:left w:val="none" w:sz="0" w:space="0" w:color="auto"/>
            <w:bottom w:val="none" w:sz="0" w:space="0" w:color="auto"/>
            <w:right w:val="none" w:sz="0" w:space="0" w:color="auto"/>
          </w:divBdr>
        </w:div>
        <w:div w:id="1608392143">
          <w:marLeft w:val="480"/>
          <w:marRight w:val="0"/>
          <w:marTop w:val="0"/>
          <w:marBottom w:val="0"/>
          <w:divBdr>
            <w:top w:val="none" w:sz="0" w:space="0" w:color="auto"/>
            <w:left w:val="none" w:sz="0" w:space="0" w:color="auto"/>
            <w:bottom w:val="none" w:sz="0" w:space="0" w:color="auto"/>
            <w:right w:val="none" w:sz="0" w:space="0" w:color="auto"/>
          </w:divBdr>
        </w:div>
        <w:div w:id="671496807">
          <w:marLeft w:val="480"/>
          <w:marRight w:val="0"/>
          <w:marTop w:val="0"/>
          <w:marBottom w:val="0"/>
          <w:divBdr>
            <w:top w:val="none" w:sz="0" w:space="0" w:color="auto"/>
            <w:left w:val="none" w:sz="0" w:space="0" w:color="auto"/>
            <w:bottom w:val="none" w:sz="0" w:space="0" w:color="auto"/>
            <w:right w:val="none" w:sz="0" w:space="0" w:color="auto"/>
          </w:divBdr>
        </w:div>
        <w:div w:id="389505013">
          <w:marLeft w:val="480"/>
          <w:marRight w:val="0"/>
          <w:marTop w:val="0"/>
          <w:marBottom w:val="0"/>
          <w:divBdr>
            <w:top w:val="none" w:sz="0" w:space="0" w:color="auto"/>
            <w:left w:val="none" w:sz="0" w:space="0" w:color="auto"/>
            <w:bottom w:val="none" w:sz="0" w:space="0" w:color="auto"/>
            <w:right w:val="none" w:sz="0" w:space="0" w:color="auto"/>
          </w:divBdr>
        </w:div>
        <w:div w:id="1652365659">
          <w:marLeft w:val="480"/>
          <w:marRight w:val="0"/>
          <w:marTop w:val="0"/>
          <w:marBottom w:val="0"/>
          <w:divBdr>
            <w:top w:val="none" w:sz="0" w:space="0" w:color="auto"/>
            <w:left w:val="none" w:sz="0" w:space="0" w:color="auto"/>
            <w:bottom w:val="none" w:sz="0" w:space="0" w:color="auto"/>
            <w:right w:val="none" w:sz="0" w:space="0" w:color="auto"/>
          </w:divBdr>
        </w:div>
        <w:div w:id="1442611048">
          <w:marLeft w:val="480"/>
          <w:marRight w:val="0"/>
          <w:marTop w:val="0"/>
          <w:marBottom w:val="0"/>
          <w:divBdr>
            <w:top w:val="none" w:sz="0" w:space="0" w:color="auto"/>
            <w:left w:val="none" w:sz="0" w:space="0" w:color="auto"/>
            <w:bottom w:val="none" w:sz="0" w:space="0" w:color="auto"/>
            <w:right w:val="none" w:sz="0" w:space="0" w:color="auto"/>
          </w:divBdr>
        </w:div>
        <w:div w:id="1509060747">
          <w:marLeft w:val="480"/>
          <w:marRight w:val="0"/>
          <w:marTop w:val="0"/>
          <w:marBottom w:val="0"/>
          <w:divBdr>
            <w:top w:val="none" w:sz="0" w:space="0" w:color="auto"/>
            <w:left w:val="none" w:sz="0" w:space="0" w:color="auto"/>
            <w:bottom w:val="none" w:sz="0" w:space="0" w:color="auto"/>
            <w:right w:val="none" w:sz="0" w:space="0" w:color="auto"/>
          </w:divBdr>
        </w:div>
        <w:div w:id="661198409">
          <w:marLeft w:val="480"/>
          <w:marRight w:val="0"/>
          <w:marTop w:val="0"/>
          <w:marBottom w:val="0"/>
          <w:divBdr>
            <w:top w:val="none" w:sz="0" w:space="0" w:color="auto"/>
            <w:left w:val="none" w:sz="0" w:space="0" w:color="auto"/>
            <w:bottom w:val="none" w:sz="0" w:space="0" w:color="auto"/>
            <w:right w:val="none" w:sz="0" w:space="0" w:color="auto"/>
          </w:divBdr>
        </w:div>
        <w:div w:id="100074045">
          <w:marLeft w:val="480"/>
          <w:marRight w:val="0"/>
          <w:marTop w:val="0"/>
          <w:marBottom w:val="0"/>
          <w:divBdr>
            <w:top w:val="none" w:sz="0" w:space="0" w:color="auto"/>
            <w:left w:val="none" w:sz="0" w:space="0" w:color="auto"/>
            <w:bottom w:val="none" w:sz="0" w:space="0" w:color="auto"/>
            <w:right w:val="none" w:sz="0" w:space="0" w:color="auto"/>
          </w:divBdr>
        </w:div>
        <w:div w:id="2034262556">
          <w:marLeft w:val="480"/>
          <w:marRight w:val="0"/>
          <w:marTop w:val="0"/>
          <w:marBottom w:val="0"/>
          <w:divBdr>
            <w:top w:val="none" w:sz="0" w:space="0" w:color="auto"/>
            <w:left w:val="none" w:sz="0" w:space="0" w:color="auto"/>
            <w:bottom w:val="none" w:sz="0" w:space="0" w:color="auto"/>
            <w:right w:val="none" w:sz="0" w:space="0" w:color="auto"/>
          </w:divBdr>
        </w:div>
        <w:div w:id="2106269463">
          <w:marLeft w:val="480"/>
          <w:marRight w:val="0"/>
          <w:marTop w:val="0"/>
          <w:marBottom w:val="0"/>
          <w:divBdr>
            <w:top w:val="none" w:sz="0" w:space="0" w:color="auto"/>
            <w:left w:val="none" w:sz="0" w:space="0" w:color="auto"/>
            <w:bottom w:val="none" w:sz="0" w:space="0" w:color="auto"/>
            <w:right w:val="none" w:sz="0" w:space="0" w:color="auto"/>
          </w:divBdr>
        </w:div>
        <w:div w:id="931859309">
          <w:marLeft w:val="480"/>
          <w:marRight w:val="0"/>
          <w:marTop w:val="0"/>
          <w:marBottom w:val="0"/>
          <w:divBdr>
            <w:top w:val="none" w:sz="0" w:space="0" w:color="auto"/>
            <w:left w:val="none" w:sz="0" w:space="0" w:color="auto"/>
            <w:bottom w:val="none" w:sz="0" w:space="0" w:color="auto"/>
            <w:right w:val="none" w:sz="0" w:space="0" w:color="auto"/>
          </w:divBdr>
        </w:div>
        <w:div w:id="1289971118">
          <w:marLeft w:val="480"/>
          <w:marRight w:val="0"/>
          <w:marTop w:val="0"/>
          <w:marBottom w:val="0"/>
          <w:divBdr>
            <w:top w:val="none" w:sz="0" w:space="0" w:color="auto"/>
            <w:left w:val="none" w:sz="0" w:space="0" w:color="auto"/>
            <w:bottom w:val="none" w:sz="0" w:space="0" w:color="auto"/>
            <w:right w:val="none" w:sz="0" w:space="0" w:color="auto"/>
          </w:divBdr>
        </w:div>
        <w:div w:id="1661349606">
          <w:marLeft w:val="480"/>
          <w:marRight w:val="0"/>
          <w:marTop w:val="0"/>
          <w:marBottom w:val="0"/>
          <w:divBdr>
            <w:top w:val="none" w:sz="0" w:space="0" w:color="auto"/>
            <w:left w:val="none" w:sz="0" w:space="0" w:color="auto"/>
            <w:bottom w:val="none" w:sz="0" w:space="0" w:color="auto"/>
            <w:right w:val="none" w:sz="0" w:space="0" w:color="auto"/>
          </w:divBdr>
        </w:div>
        <w:div w:id="909079690">
          <w:marLeft w:val="480"/>
          <w:marRight w:val="0"/>
          <w:marTop w:val="0"/>
          <w:marBottom w:val="0"/>
          <w:divBdr>
            <w:top w:val="none" w:sz="0" w:space="0" w:color="auto"/>
            <w:left w:val="none" w:sz="0" w:space="0" w:color="auto"/>
            <w:bottom w:val="none" w:sz="0" w:space="0" w:color="auto"/>
            <w:right w:val="none" w:sz="0" w:space="0" w:color="auto"/>
          </w:divBdr>
        </w:div>
        <w:div w:id="2139686430">
          <w:marLeft w:val="480"/>
          <w:marRight w:val="0"/>
          <w:marTop w:val="0"/>
          <w:marBottom w:val="0"/>
          <w:divBdr>
            <w:top w:val="none" w:sz="0" w:space="0" w:color="auto"/>
            <w:left w:val="none" w:sz="0" w:space="0" w:color="auto"/>
            <w:bottom w:val="none" w:sz="0" w:space="0" w:color="auto"/>
            <w:right w:val="none" w:sz="0" w:space="0" w:color="auto"/>
          </w:divBdr>
        </w:div>
        <w:div w:id="1203444621">
          <w:marLeft w:val="480"/>
          <w:marRight w:val="0"/>
          <w:marTop w:val="0"/>
          <w:marBottom w:val="0"/>
          <w:divBdr>
            <w:top w:val="none" w:sz="0" w:space="0" w:color="auto"/>
            <w:left w:val="none" w:sz="0" w:space="0" w:color="auto"/>
            <w:bottom w:val="none" w:sz="0" w:space="0" w:color="auto"/>
            <w:right w:val="none" w:sz="0" w:space="0" w:color="auto"/>
          </w:divBdr>
        </w:div>
        <w:div w:id="271862745">
          <w:marLeft w:val="480"/>
          <w:marRight w:val="0"/>
          <w:marTop w:val="0"/>
          <w:marBottom w:val="0"/>
          <w:divBdr>
            <w:top w:val="none" w:sz="0" w:space="0" w:color="auto"/>
            <w:left w:val="none" w:sz="0" w:space="0" w:color="auto"/>
            <w:bottom w:val="none" w:sz="0" w:space="0" w:color="auto"/>
            <w:right w:val="none" w:sz="0" w:space="0" w:color="auto"/>
          </w:divBdr>
        </w:div>
        <w:div w:id="1701974976">
          <w:marLeft w:val="480"/>
          <w:marRight w:val="0"/>
          <w:marTop w:val="0"/>
          <w:marBottom w:val="0"/>
          <w:divBdr>
            <w:top w:val="none" w:sz="0" w:space="0" w:color="auto"/>
            <w:left w:val="none" w:sz="0" w:space="0" w:color="auto"/>
            <w:bottom w:val="none" w:sz="0" w:space="0" w:color="auto"/>
            <w:right w:val="none" w:sz="0" w:space="0" w:color="auto"/>
          </w:divBdr>
        </w:div>
        <w:div w:id="675881884">
          <w:marLeft w:val="480"/>
          <w:marRight w:val="0"/>
          <w:marTop w:val="0"/>
          <w:marBottom w:val="0"/>
          <w:divBdr>
            <w:top w:val="none" w:sz="0" w:space="0" w:color="auto"/>
            <w:left w:val="none" w:sz="0" w:space="0" w:color="auto"/>
            <w:bottom w:val="none" w:sz="0" w:space="0" w:color="auto"/>
            <w:right w:val="none" w:sz="0" w:space="0" w:color="auto"/>
          </w:divBdr>
        </w:div>
        <w:div w:id="510873241">
          <w:marLeft w:val="480"/>
          <w:marRight w:val="0"/>
          <w:marTop w:val="0"/>
          <w:marBottom w:val="0"/>
          <w:divBdr>
            <w:top w:val="none" w:sz="0" w:space="0" w:color="auto"/>
            <w:left w:val="none" w:sz="0" w:space="0" w:color="auto"/>
            <w:bottom w:val="none" w:sz="0" w:space="0" w:color="auto"/>
            <w:right w:val="none" w:sz="0" w:space="0" w:color="auto"/>
          </w:divBdr>
        </w:div>
        <w:div w:id="1413312366">
          <w:marLeft w:val="480"/>
          <w:marRight w:val="0"/>
          <w:marTop w:val="0"/>
          <w:marBottom w:val="0"/>
          <w:divBdr>
            <w:top w:val="none" w:sz="0" w:space="0" w:color="auto"/>
            <w:left w:val="none" w:sz="0" w:space="0" w:color="auto"/>
            <w:bottom w:val="none" w:sz="0" w:space="0" w:color="auto"/>
            <w:right w:val="none" w:sz="0" w:space="0" w:color="auto"/>
          </w:divBdr>
        </w:div>
        <w:div w:id="1937441384">
          <w:marLeft w:val="480"/>
          <w:marRight w:val="0"/>
          <w:marTop w:val="0"/>
          <w:marBottom w:val="0"/>
          <w:divBdr>
            <w:top w:val="none" w:sz="0" w:space="0" w:color="auto"/>
            <w:left w:val="none" w:sz="0" w:space="0" w:color="auto"/>
            <w:bottom w:val="none" w:sz="0" w:space="0" w:color="auto"/>
            <w:right w:val="none" w:sz="0" w:space="0" w:color="auto"/>
          </w:divBdr>
        </w:div>
        <w:div w:id="1191072173">
          <w:marLeft w:val="480"/>
          <w:marRight w:val="0"/>
          <w:marTop w:val="0"/>
          <w:marBottom w:val="0"/>
          <w:divBdr>
            <w:top w:val="none" w:sz="0" w:space="0" w:color="auto"/>
            <w:left w:val="none" w:sz="0" w:space="0" w:color="auto"/>
            <w:bottom w:val="none" w:sz="0" w:space="0" w:color="auto"/>
            <w:right w:val="none" w:sz="0" w:space="0" w:color="auto"/>
          </w:divBdr>
        </w:div>
        <w:div w:id="189954882">
          <w:marLeft w:val="480"/>
          <w:marRight w:val="0"/>
          <w:marTop w:val="0"/>
          <w:marBottom w:val="0"/>
          <w:divBdr>
            <w:top w:val="none" w:sz="0" w:space="0" w:color="auto"/>
            <w:left w:val="none" w:sz="0" w:space="0" w:color="auto"/>
            <w:bottom w:val="none" w:sz="0" w:space="0" w:color="auto"/>
            <w:right w:val="none" w:sz="0" w:space="0" w:color="auto"/>
          </w:divBdr>
        </w:div>
        <w:div w:id="914511460">
          <w:marLeft w:val="480"/>
          <w:marRight w:val="0"/>
          <w:marTop w:val="0"/>
          <w:marBottom w:val="0"/>
          <w:divBdr>
            <w:top w:val="none" w:sz="0" w:space="0" w:color="auto"/>
            <w:left w:val="none" w:sz="0" w:space="0" w:color="auto"/>
            <w:bottom w:val="none" w:sz="0" w:space="0" w:color="auto"/>
            <w:right w:val="none" w:sz="0" w:space="0" w:color="auto"/>
          </w:divBdr>
        </w:div>
        <w:div w:id="1797791630">
          <w:marLeft w:val="480"/>
          <w:marRight w:val="0"/>
          <w:marTop w:val="0"/>
          <w:marBottom w:val="0"/>
          <w:divBdr>
            <w:top w:val="none" w:sz="0" w:space="0" w:color="auto"/>
            <w:left w:val="none" w:sz="0" w:space="0" w:color="auto"/>
            <w:bottom w:val="none" w:sz="0" w:space="0" w:color="auto"/>
            <w:right w:val="none" w:sz="0" w:space="0" w:color="auto"/>
          </w:divBdr>
        </w:div>
        <w:div w:id="348677569">
          <w:marLeft w:val="480"/>
          <w:marRight w:val="0"/>
          <w:marTop w:val="0"/>
          <w:marBottom w:val="0"/>
          <w:divBdr>
            <w:top w:val="none" w:sz="0" w:space="0" w:color="auto"/>
            <w:left w:val="none" w:sz="0" w:space="0" w:color="auto"/>
            <w:bottom w:val="none" w:sz="0" w:space="0" w:color="auto"/>
            <w:right w:val="none" w:sz="0" w:space="0" w:color="auto"/>
          </w:divBdr>
        </w:div>
        <w:div w:id="1200119587">
          <w:marLeft w:val="480"/>
          <w:marRight w:val="0"/>
          <w:marTop w:val="0"/>
          <w:marBottom w:val="0"/>
          <w:divBdr>
            <w:top w:val="none" w:sz="0" w:space="0" w:color="auto"/>
            <w:left w:val="none" w:sz="0" w:space="0" w:color="auto"/>
            <w:bottom w:val="none" w:sz="0" w:space="0" w:color="auto"/>
            <w:right w:val="none" w:sz="0" w:space="0" w:color="auto"/>
          </w:divBdr>
        </w:div>
        <w:div w:id="1544705977">
          <w:marLeft w:val="480"/>
          <w:marRight w:val="0"/>
          <w:marTop w:val="0"/>
          <w:marBottom w:val="0"/>
          <w:divBdr>
            <w:top w:val="none" w:sz="0" w:space="0" w:color="auto"/>
            <w:left w:val="none" w:sz="0" w:space="0" w:color="auto"/>
            <w:bottom w:val="none" w:sz="0" w:space="0" w:color="auto"/>
            <w:right w:val="none" w:sz="0" w:space="0" w:color="auto"/>
          </w:divBdr>
        </w:div>
        <w:div w:id="1695576051">
          <w:marLeft w:val="480"/>
          <w:marRight w:val="0"/>
          <w:marTop w:val="0"/>
          <w:marBottom w:val="0"/>
          <w:divBdr>
            <w:top w:val="none" w:sz="0" w:space="0" w:color="auto"/>
            <w:left w:val="none" w:sz="0" w:space="0" w:color="auto"/>
            <w:bottom w:val="none" w:sz="0" w:space="0" w:color="auto"/>
            <w:right w:val="none" w:sz="0" w:space="0" w:color="auto"/>
          </w:divBdr>
        </w:div>
        <w:div w:id="1911304352">
          <w:marLeft w:val="480"/>
          <w:marRight w:val="0"/>
          <w:marTop w:val="0"/>
          <w:marBottom w:val="0"/>
          <w:divBdr>
            <w:top w:val="none" w:sz="0" w:space="0" w:color="auto"/>
            <w:left w:val="none" w:sz="0" w:space="0" w:color="auto"/>
            <w:bottom w:val="none" w:sz="0" w:space="0" w:color="auto"/>
            <w:right w:val="none" w:sz="0" w:space="0" w:color="auto"/>
          </w:divBdr>
        </w:div>
        <w:div w:id="2050491846">
          <w:marLeft w:val="480"/>
          <w:marRight w:val="0"/>
          <w:marTop w:val="0"/>
          <w:marBottom w:val="0"/>
          <w:divBdr>
            <w:top w:val="none" w:sz="0" w:space="0" w:color="auto"/>
            <w:left w:val="none" w:sz="0" w:space="0" w:color="auto"/>
            <w:bottom w:val="none" w:sz="0" w:space="0" w:color="auto"/>
            <w:right w:val="none" w:sz="0" w:space="0" w:color="auto"/>
          </w:divBdr>
        </w:div>
        <w:div w:id="31149545">
          <w:marLeft w:val="480"/>
          <w:marRight w:val="0"/>
          <w:marTop w:val="0"/>
          <w:marBottom w:val="0"/>
          <w:divBdr>
            <w:top w:val="none" w:sz="0" w:space="0" w:color="auto"/>
            <w:left w:val="none" w:sz="0" w:space="0" w:color="auto"/>
            <w:bottom w:val="none" w:sz="0" w:space="0" w:color="auto"/>
            <w:right w:val="none" w:sz="0" w:space="0" w:color="auto"/>
          </w:divBdr>
        </w:div>
        <w:div w:id="2097747594">
          <w:marLeft w:val="480"/>
          <w:marRight w:val="0"/>
          <w:marTop w:val="0"/>
          <w:marBottom w:val="0"/>
          <w:divBdr>
            <w:top w:val="none" w:sz="0" w:space="0" w:color="auto"/>
            <w:left w:val="none" w:sz="0" w:space="0" w:color="auto"/>
            <w:bottom w:val="none" w:sz="0" w:space="0" w:color="auto"/>
            <w:right w:val="none" w:sz="0" w:space="0" w:color="auto"/>
          </w:divBdr>
        </w:div>
        <w:div w:id="1146894718">
          <w:marLeft w:val="480"/>
          <w:marRight w:val="0"/>
          <w:marTop w:val="0"/>
          <w:marBottom w:val="0"/>
          <w:divBdr>
            <w:top w:val="none" w:sz="0" w:space="0" w:color="auto"/>
            <w:left w:val="none" w:sz="0" w:space="0" w:color="auto"/>
            <w:bottom w:val="none" w:sz="0" w:space="0" w:color="auto"/>
            <w:right w:val="none" w:sz="0" w:space="0" w:color="auto"/>
          </w:divBdr>
        </w:div>
        <w:div w:id="849956015">
          <w:marLeft w:val="480"/>
          <w:marRight w:val="0"/>
          <w:marTop w:val="0"/>
          <w:marBottom w:val="0"/>
          <w:divBdr>
            <w:top w:val="none" w:sz="0" w:space="0" w:color="auto"/>
            <w:left w:val="none" w:sz="0" w:space="0" w:color="auto"/>
            <w:bottom w:val="none" w:sz="0" w:space="0" w:color="auto"/>
            <w:right w:val="none" w:sz="0" w:space="0" w:color="auto"/>
          </w:divBdr>
        </w:div>
        <w:div w:id="1664040450">
          <w:marLeft w:val="480"/>
          <w:marRight w:val="0"/>
          <w:marTop w:val="0"/>
          <w:marBottom w:val="0"/>
          <w:divBdr>
            <w:top w:val="none" w:sz="0" w:space="0" w:color="auto"/>
            <w:left w:val="none" w:sz="0" w:space="0" w:color="auto"/>
            <w:bottom w:val="none" w:sz="0" w:space="0" w:color="auto"/>
            <w:right w:val="none" w:sz="0" w:space="0" w:color="auto"/>
          </w:divBdr>
        </w:div>
        <w:div w:id="1702247294">
          <w:marLeft w:val="480"/>
          <w:marRight w:val="0"/>
          <w:marTop w:val="0"/>
          <w:marBottom w:val="0"/>
          <w:divBdr>
            <w:top w:val="none" w:sz="0" w:space="0" w:color="auto"/>
            <w:left w:val="none" w:sz="0" w:space="0" w:color="auto"/>
            <w:bottom w:val="none" w:sz="0" w:space="0" w:color="auto"/>
            <w:right w:val="none" w:sz="0" w:space="0" w:color="auto"/>
          </w:divBdr>
        </w:div>
        <w:div w:id="1552644145">
          <w:marLeft w:val="480"/>
          <w:marRight w:val="0"/>
          <w:marTop w:val="0"/>
          <w:marBottom w:val="0"/>
          <w:divBdr>
            <w:top w:val="none" w:sz="0" w:space="0" w:color="auto"/>
            <w:left w:val="none" w:sz="0" w:space="0" w:color="auto"/>
            <w:bottom w:val="none" w:sz="0" w:space="0" w:color="auto"/>
            <w:right w:val="none" w:sz="0" w:space="0" w:color="auto"/>
          </w:divBdr>
        </w:div>
        <w:div w:id="450903259">
          <w:marLeft w:val="480"/>
          <w:marRight w:val="0"/>
          <w:marTop w:val="0"/>
          <w:marBottom w:val="0"/>
          <w:divBdr>
            <w:top w:val="none" w:sz="0" w:space="0" w:color="auto"/>
            <w:left w:val="none" w:sz="0" w:space="0" w:color="auto"/>
            <w:bottom w:val="none" w:sz="0" w:space="0" w:color="auto"/>
            <w:right w:val="none" w:sz="0" w:space="0" w:color="auto"/>
          </w:divBdr>
        </w:div>
        <w:div w:id="924807685">
          <w:marLeft w:val="480"/>
          <w:marRight w:val="0"/>
          <w:marTop w:val="0"/>
          <w:marBottom w:val="0"/>
          <w:divBdr>
            <w:top w:val="none" w:sz="0" w:space="0" w:color="auto"/>
            <w:left w:val="none" w:sz="0" w:space="0" w:color="auto"/>
            <w:bottom w:val="none" w:sz="0" w:space="0" w:color="auto"/>
            <w:right w:val="none" w:sz="0" w:space="0" w:color="auto"/>
          </w:divBdr>
        </w:div>
        <w:div w:id="1561282643">
          <w:marLeft w:val="480"/>
          <w:marRight w:val="0"/>
          <w:marTop w:val="0"/>
          <w:marBottom w:val="0"/>
          <w:divBdr>
            <w:top w:val="none" w:sz="0" w:space="0" w:color="auto"/>
            <w:left w:val="none" w:sz="0" w:space="0" w:color="auto"/>
            <w:bottom w:val="none" w:sz="0" w:space="0" w:color="auto"/>
            <w:right w:val="none" w:sz="0" w:space="0" w:color="auto"/>
          </w:divBdr>
        </w:div>
        <w:div w:id="1176074799">
          <w:marLeft w:val="480"/>
          <w:marRight w:val="0"/>
          <w:marTop w:val="0"/>
          <w:marBottom w:val="0"/>
          <w:divBdr>
            <w:top w:val="none" w:sz="0" w:space="0" w:color="auto"/>
            <w:left w:val="none" w:sz="0" w:space="0" w:color="auto"/>
            <w:bottom w:val="none" w:sz="0" w:space="0" w:color="auto"/>
            <w:right w:val="none" w:sz="0" w:space="0" w:color="auto"/>
          </w:divBdr>
        </w:div>
        <w:div w:id="412774292">
          <w:marLeft w:val="480"/>
          <w:marRight w:val="0"/>
          <w:marTop w:val="0"/>
          <w:marBottom w:val="0"/>
          <w:divBdr>
            <w:top w:val="none" w:sz="0" w:space="0" w:color="auto"/>
            <w:left w:val="none" w:sz="0" w:space="0" w:color="auto"/>
            <w:bottom w:val="none" w:sz="0" w:space="0" w:color="auto"/>
            <w:right w:val="none" w:sz="0" w:space="0" w:color="auto"/>
          </w:divBdr>
        </w:div>
        <w:div w:id="580405154">
          <w:marLeft w:val="480"/>
          <w:marRight w:val="0"/>
          <w:marTop w:val="0"/>
          <w:marBottom w:val="0"/>
          <w:divBdr>
            <w:top w:val="none" w:sz="0" w:space="0" w:color="auto"/>
            <w:left w:val="none" w:sz="0" w:space="0" w:color="auto"/>
            <w:bottom w:val="none" w:sz="0" w:space="0" w:color="auto"/>
            <w:right w:val="none" w:sz="0" w:space="0" w:color="auto"/>
          </w:divBdr>
        </w:div>
        <w:div w:id="833957185">
          <w:marLeft w:val="480"/>
          <w:marRight w:val="0"/>
          <w:marTop w:val="0"/>
          <w:marBottom w:val="0"/>
          <w:divBdr>
            <w:top w:val="none" w:sz="0" w:space="0" w:color="auto"/>
            <w:left w:val="none" w:sz="0" w:space="0" w:color="auto"/>
            <w:bottom w:val="none" w:sz="0" w:space="0" w:color="auto"/>
            <w:right w:val="none" w:sz="0" w:space="0" w:color="auto"/>
          </w:divBdr>
        </w:div>
        <w:div w:id="883904517">
          <w:marLeft w:val="480"/>
          <w:marRight w:val="0"/>
          <w:marTop w:val="0"/>
          <w:marBottom w:val="0"/>
          <w:divBdr>
            <w:top w:val="none" w:sz="0" w:space="0" w:color="auto"/>
            <w:left w:val="none" w:sz="0" w:space="0" w:color="auto"/>
            <w:bottom w:val="none" w:sz="0" w:space="0" w:color="auto"/>
            <w:right w:val="none" w:sz="0" w:space="0" w:color="auto"/>
          </w:divBdr>
        </w:div>
        <w:div w:id="1947957586">
          <w:marLeft w:val="480"/>
          <w:marRight w:val="0"/>
          <w:marTop w:val="0"/>
          <w:marBottom w:val="0"/>
          <w:divBdr>
            <w:top w:val="none" w:sz="0" w:space="0" w:color="auto"/>
            <w:left w:val="none" w:sz="0" w:space="0" w:color="auto"/>
            <w:bottom w:val="none" w:sz="0" w:space="0" w:color="auto"/>
            <w:right w:val="none" w:sz="0" w:space="0" w:color="auto"/>
          </w:divBdr>
        </w:div>
        <w:div w:id="1615746295">
          <w:marLeft w:val="480"/>
          <w:marRight w:val="0"/>
          <w:marTop w:val="0"/>
          <w:marBottom w:val="0"/>
          <w:divBdr>
            <w:top w:val="none" w:sz="0" w:space="0" w:color="auto"/>
            <w:left w:val="none" w:sz="0" w:space="0" w:color="auto"/>
            <w:bottom w:val="none" w:sz="0" w:space="0" w:color="auto"/>
            <w:right w:val="none" w:sz="0" w:space="0" w:color="auto"/>
          </w:divBdr>
        </w:div>
        <w:div w:id="886143368">
          <w:marLeft w:val="480"/>
          <w:marRight w:val="0"/>
          <w:marTop w:val="0"/>
          <w:marBottom w:val="0"/>
          <w:divBdr>
            <w:top w:val="none" w:sz="0" w:space="0" w:color="auto"/>
            <w:left w:val="none" w:sz="0" w:space="0" w:color="auto"/>
            <w:bottom w:val="none" w:sz="0" w:space="0" w:color="auto"/>
            <w:right w:val="none" w:sz="0" w:space="0" w:color="auto"/>
          </w:divBdr>
        </w:div>
      </w:divsChild>
    </w:div>
    <w:div w:id="2059820413">
      <w:bodyDiv w:val="1"/>
      <w:marLeft w:val="0"/>
      <w:marRight w:val="0"/>
      <w:marTop w:val="0"/>
      <w:marBottom w:val="0"/>
      <w:divBdr>
        <w:top w:val="none" w:sz="0" w:space="0" w:color="auto"/>
        <w:left w:val="none" w:sz="0" w:space="0" w:color="auto"/>
        <w:bottom w:val="none" w:sz="0" w:space="0" w:color="auto"/>
        <w:right w:val="none" w:sz="0" w:space="0" w:color="auto"/>
      </w:divBdr>
    </w:div>
    <w:div w:id="2060124762">
      <w:bodyDiv w:val="1"/>
      <w:marLeft w:val="0"/>
      <w:marRight w:val="0"/>
      <w:marTop w:val="0"/>
      <w:marBottom w:val="0"/>
      <w:divBdr>
        <w:top w:val="none" w:sz="0" w:space="0" w:color="auto"/>
        <w:left w:val="none" w:sz="0" w:space="0" w:color="auto"/>
        <w:bottom w:val="none" w:sz="0" w:space="0" w:color="auto"/>
        <w:right w:val="none" w:sz="0" w:space="0" w:color="auto"/>
      </w:divBdr>
    </w:div>
    <w:div w:id="2060283837">
      <w:bodyDiv w:val="1"/>
      <w:marLeft w:val="0"/>
      <w:marRight w:val="0"/>
      <w:marTop w:val="0"/>
      <w:marBottom w:val="0"/>
      <w:divBdr>
        <w:top w:val="none" w:sz="0" w:space="0" w:color="auto"/>
        <w:left w:val="none" w:sz="0" w:space="0" w:color="auto"/>
        <w:bottom w:val="none" w:sz="0" w:space="0" w:color="auto"/>
        <w:right w:val="none" w:sz="0" w:space="0" w:color="auto"/>
      </w:divBdr>
    </w:div>
    <w:div w:id="2060395169">
      <w:bodyDiv w:val="1"/>
      <w:marLeft w:val="0"/>
      <w:marRight w:val="0"/>
      <w:marTop w:val="0"/>
      <w:marBottom w:val="0"/>
      <w:divBdr>
        <w:top w:val="none" w:sz="0" w:space="0" w:color="auto"/>
        <w:left w:val="none" w:sz="0" w:space="0" w:color="auto"/>
        <w:bottom w:val="none" w:sz="0" w:space="0" w:color="auto"/>
        <w:right w:val="none" w:sz="0" w:space="0" w:color="auto"/>
      </w:divBdr>
    </w:div>
    <w:div w:id="2060401246">
      <w:bodyDiv w:val="1"/>
      <w:marLeft w:val="0"/>
      <w:marRight w:val="0"/>
      <w:marTop w:val="0"/>
      <w:marBottom w:val="0"/>
      <w:divBdr>
        <w:top w:val="none" w:sz="0" w:space="0" w:color="auto"/>
        <w:left w:val="none" w:sz="0" w:space="0" w:color="auto"/>
        <w:bottom w:val="none" w:sz="0" w:space="0" w:color="auto"/>
        <w:right w:val="none" w:sz="0" w:space="0" w:color="auto"/>
      </w:divBdr>
    </w:div>
    <w:div w:id="2060662942">
      <w:bodyDiv w:val="1"/>
      <w:marLeft w:val="0"/>
      <w:marRight w:val="0"/>
      <w:marTop w:val="0"/>
      <w:marBottom w:val="0"/>
      <w:divBdr>
        <w:top w:val="none" w:sz="0" w:space="0" w:color="auto"/>
        <w:left w:val="none" w:sz="0" w:space="0" w:color="auto"/>
        <w:bottom w:val="none" w:sz="0" w:space="0" w:color="auto"/>
        <w:right w:val="none" w:sz="0" w:space="0" w:color="auto"/>
      </w:divBdr>
    </w:div>
    <w:div w:id="2061055873">
      <w:bodyDiv w:val="1"/>
      <w:marLeft w:val="0"/>
      <w:marRight w:val="0"/>
      <w:marTop w:val="0"/>
      <w:marBottom w:val="0"/>
      <w:divBdr>
        <w:top w:val="none" w:sz="0" w:space="0" w:color="auto"/>
        <w:left w:val="none" w:sz="0" w:space="0" w:color="auto"/>
        <w:bottom w:val="none" w:sz="0" w:space="0" w:color="auto"/>
        <w:right w:val="none" w:sz="0" w:space="0" w:color="auto"/>
      </w:divBdr>
    </w:div>
    <w:div w:id="2061126567">
      <w:bodyDiv w:val="1"/>
      <w:marLeft w:val="0"/>
      <w:marRight w:val="0"/>
      <w:marTop w:val="0"/>
      <w:marBottom w:val="0"/>
      <w:divBdr>
        <w:top w:val="none" w:sz="0" w:space="0" w:color="auto"/>
        <w:left w:val="none" w:sz="0" w:space="0" w:color="auto"/>
        <w:bottom w:val="none" w:sz="0" w:space="0" w:color="auto"/>
        <w:right w:val="none" w:sz="0" w:space="0" w:color="auto"/>
      </w:divBdr>
    </w:div>
    <w:div w:id="2061322896">
      <w:bodyDiv w:val="1"/>
      <w:marLeft w:val="0"/>
      <w:marRight w:val="0"/>
      <w:marTop w:val="0"/>
      <w:marBottom w:val="0"/>
      <w:divBdr>
        <w:top w:val="none" w:sz="0" w:space="0" w:color="auto"/>
        <w:left w:val="none" w:sz="0" w:space="0" w:color="auto"/>
        <w:bottom w:val="none" w:sz="0" w:space="0" w:color="auto"/>
        <w:right w:val="none" w:sz="0" w:space="0" w:color="auto"/>
      </w:divBdr>
    </w:div>
    <w:div w:id="2061782647">
      <w:bodyDiv w:val="1"/>
      <w:marLeft w:val="0"/>
      <w:marRight w:val="0"/>
      <w:marTop w:val="0"/>
      <w:marBottom w:val="0"/>
      <w:divBdr>
        <w:top w:val="none" w:sz="0" w:space="0" w:color="auto"/>
        <w:left w:val="none" w:sz="0" w:space="0" w:color="auto"/>
        <w:bottom w:val="none" w:sz="0" w:space="0" w:color="auto"/>
        <w:right w:val="none" w:sz="0" w:space="0" w:color="auto"/>
      </w:divBdr>
    </w:div>
    <w:div w:id="2061973808">
      <w:bodyDiv w:val="1"/>
      <w:marLeft w:val="0"/>
      <w:marRight w:val="0"/>
      <w:marTop w:val="0"/>
      <w:marBottom w:val="0"/>
      <w:divBdr>
        <w:top w:val="none" w:sz="0" w:space="0" w:color="auto"/>
        <w:left w:val="none" w:sz="0" w:space="0" w:color="auto"/>
        <w:bottom w:val="none" w:sz="0" w:space="0" w:color="auto"/>
        <w:right w:val="none" w:sz="0" w:space="0" w:color="auto"/>
      </w:divBdr>
    </w:div>
    <w:div w:id="2062287362">
      <w:bodyDiv w:val="1"/>
      <w:marLeft w:val="0"/>
      <w:marRight w:val="0"/>
      <w:marTop w:val="0"/>
      <w:marBottom w:val="0"/>
      <w:divBdr>
        <w:top w:val="none" w:sz="0" w:space="0" w:color="auto"/>
        <w:left w:val="none" w:sz="0" w:space="0" w:color="auto"/>
        <w:bottom w:val="none" w:sz="0" w:space="0" w:color="auto"/>
        <w:right w:val="none" w:sz="0" w:space="0" w:color="auto"/>
      </w:divBdr>
    </w:div>
    <w:div w:id="2062363121">
      <w:bodyDiv w:val="1"/>
      <w:marLeft w:val="0"/>
      <w:marRight w:val="0"/>
      <w:marTop w:val="0"/>
      <w:marBottom w:val="0"/>
      <w:divBdr>
        <w:top w:val="none" w:sz="0" w:space="0" w:color="auto"/>
        <w:left w:val="none" w:sz="0" w:space="0" w:color="auto"/>
        <w:bottom w:val="none" w:sz="0" w:space="0" w:color="auto"/>
        <w:right w:val="none" w:sz="0" w:space="0" w:color="auto"/>
      </w:divBdr>
    </w:div>
    <w:div w:id="2062551506">
      <w:bodyDiv w:val="1"/>
      <w:marLeft w:val="0"/>
      <w:marRight w:val="0"/>
      <w:marTop w:val="0"/>
      <w:marBottom w:val="0"/>
      <w:divBdr>
        <w:top w:val="none" w:sz="0" w:space="0" w:color="auto"/>
        <w:left w:val="none" w:sz="0" w:space="0" w:color="auto"/>
        <w:bottom w:val="none" w:sz="0" w:space="0" w:color="auto"/>
        <w:right w:val="none" w:sz="0" w:space="0" w:color="auto"/>
      </w:divBdr>
    </w:div>
    <w:div w:id="2062556507">
      <w:bodyDiv w:val="1"/>
      <w:marLeft w:val="0"/>
      <w:marRight w:val="0"/>
      <w:marTop w:val="0"/>
      <w:marBottom w:val="0"/>
      <w:divBdr>
        <w:top w:val="none" w:sz="0" w:space="0" w:color="auto"/>
        <w:left w:val="none" w:sz="0" w:space="0" w:color="auto"/>
        <w:bottom w:val="none" w:sz="0" w:space="0" w:color="auto"/>
        <w:right w:val="none" w:sz="0" w:space="0" w:color="auto"/>
      </w:divBdr>
    </w:div>
    <w:div w:id="2062746245">
      <w:bodyDiv w:val="1"/>
      <w:marLeft w:val="0"/>
      <w:marRight w:val="0"/>
      <w:marTop w:val="0"/>
      <w:marBottom w:val="0"/>
      <w:divBdr>
        <w:top w:val="none" w:sz="0" w:space="0" w:color="auto"/>
        <w:left w:val="none" w:sz="0" w:space="0" w:color="auto"/>
        <w:bottom w:val="none" w:sz="0" w:space="0" w:color="auto"/>
        <w:right w:val="none" w:sz="0" w:space="0" w:color="auto"/>
      </w:divBdr>
    </w:div>
    <w:div w:id="2063019071">
      <w:bodyDiv w:val="1"/>
      <w:marLeft w:val="0"/>
      <w:marRight w:val="0"/>
      <w:marTop w:val="0"/>
      <w:marBottom w:val="0"/>
      <w:divBdr>
        <w:top w:val="none" w:sz="0" w:space="0" w:color="auto"/>
        <w:left w:val="none" w:sz="0" w:space="0" w:color="auto"/>
        <w:bottom w:val="none" w:sz="0" w:space="0" w:color="auto"/>
        <w:right w:val="none" w:sz="0" w:space="0" w:color="auto"/>
      </w:divBdr>
    </w:div>
    <w:div w:id="2063475861">
      <w:bodyDiv w:val="1"/>
      <w:marLeft w:val="0"/>
      <w:marRight w:val="0"/>
      <w:marTop w:val="0"/>
      <w:marBottom w:val="0"/>
      <w:divBdr>
        <w:top w:val="none" w:sz="0" w:space="0" w:color="auto"/>
        <w:left w:val="none" w:sz="0" w:space="0" w:color="auto"/>
        <w:bottom w:val="none" w:sz="0" w:space="0" w:color="auto"/>
        <w:right w:val="none" w:sz="0" w:space="0" w:color="auto"/>
      </w:divBdr>
    </w:div>
    <w:div w:id="2063600326">
      <w:bodyDiv w:val="1"/>
      <w:marLeft w:val="0"/>
      <w:marRight w:val="0"/>
      <w:marTop w:val="0"/>
      <w:marBottom w:val="0"/>
      <w:divBdr>
        <w:top w:val="none" w:sz="0" w:space="0" w:color="auto"/>
        <w:left w:val="none" w:sz="0" w:space="0" w:color="auto"/>
        <w:bottom w:val="none" w:sz="0" w:space="0" w:color="auto"/>
        <w:right w:val="none" w:sz="0" w:space="0" w:color="auto"/>
      </w:divBdr>
    </w:div>
    <w:div w:id="2063670214">
      <w:bodyDiv w:val="1"/>
      <w:marLeft w:val="0"/>
      <w:marRight w:val="0"/>
      <w:marTop w:val="0"/>
      <w:marBottom w:val="0"/>
      <w:divBdr>
        <w:top w:val="none" w:sz="0" w:space="0" w:color="auto"/>
        <w:left w:val="none" w:sz="0" w:space="0" w:color="auto"/>
        <w:bottom w:val="none" w:sz="0" w:space="0" w:color="auto"/>
        <w:right w:val="none" w:sz="0" w:space="0" w:color="auto"/>
      </w:divBdr>
    </w:div>
    <w:div w:id="2064211391">
      <w:bodyDiv w:val="1"/>
      <w:marLeft w:val="0"/>
      <w:marRight w:val="0"/>
      <w:marTop w:val="0"/>
      <w:marBottom w:val="0"/>
      <w:divBdr>
        <w:top w:val="none" w:sz="0" w:space="0" w:color="auto"/>
        <w:left w:val="none" w:sz="0" w:space="0" w:color="auto"/>
        <w:bottom w:val="none" w:sz="0" w:space="0" w:color="auto"/>
        <w:right w:val="none" w:sz="0" w:space="0" w:color="auto"/>
      </w:divBdr>
    </w:div>
    <w:div w:id="2064669287">
      <w:bodyDiv w:val="1"/>
      <w:marLeft w:val="0"/>
      <w:marRight w:val="0"/>
      <w:marTop w:val="0"/>
      <w:marBottom w:val="0"/>
      <w:divBdr>
        <w:top w:val="none" w:sz="0" w:space="0" w:color="auto"/>
        <w:left w:val="none" w:sz="0" w:space="0" w:color="auto"/>
        <w:bottom w:val="none" w:sz="0" w:space="0" w:color="auto"/>
        <w:right w:val="none" w:sz="0" w:space="0" w:color="auto"/>
      </w:divBdr>
    </w:div>
    <w:div w:id="2064714584">
      <w:bodyDiv w:val="1"/>
      <w:marLeft w:val="0"/>
      <w:marRight w:val="0"/>
      <w:marTop w:val="0"/>
      <w:marBottom w:val="0"/>
      <w:divBdr>
        <w:top w:val="none" w:sz="0" w:space="0" w:color="auto"/>
        <w:left w:val="none" w:sz="0" w:space="0" w:color="auto"/>
        <w:bottom w:val="none" w:sz="0" w:space="0" w:color="auto"/>
        <w:right w:val="none" w:sz="0" w:space="0" w:color="auto"/>
      </w:divBdr>
    </w:div>
    <w:div w:id="2064866973">
      <w:bodyDiv w:val="1"/>
      <w:marLeft w:val="0"/>
      <w:marRight w:val="0"/>
      <w:marTop w:val="0"/>
      <w:marBottom w:val="0"/>
      <w:divBdr>
        <w:top w:val="none" w:sz="0" w:space="0" w:color="auto"/>
        <w:left w:val="none" w:sz="0" w:space="0" w:color="auto"/>
        <w:bottom w:val="none" w:sz="0" w:space="0" w:color="auto"/>
        <w:right w:val="none" w:sz="0" w:space="0" w:color="auto"/>
      </w:divBdr>
    </w:div>
    <w:div w:id="2065326010">
      <w:bodyDiv w:val="1"/>
      <w:marLeft w:val="0"/>
      <w:marRight w:val="0"/>
      <w:marTop w:val="0"/>
      <w:marBottom w:val="0"/>
      <w:divBdr>
        <w:top w:val="none" w:sz="0" w:space="0" w:color="auto"/>
        <w:left w:val="none" w:sz="0" w:space="0" w:color="auto"/>
        <w:bottom w:val="none" w:sz="0" w:space="0" w:color="auto"/>
        <w:right w:val="none" w:sz="0" w:space="0" w:color="auto"/>
      </w:divBdr>
    </w:div>
    <w:div w:id="2065445949">
      <w:bodyDiv w:val="1"/>
      <w:marLeft w:val="0"/>
      <w:marRight w:val="0"/>
      <w:marTop w:val="0"/>
      <w:marBottom w:val="0"/>
      <w:divBdr>
        <w:top w:val="none" w:sz="0" w:space="0" w:color="auto"/>
        <w:left w:val="none" w:sz="0" w:space="0" w:color="auto"/>
        <w:bottom w:val="none" w:sz="0" w:space="0" w:color="auto"/>
        <w:right w:val="none" w:sz="0" w:space="0" w:color="auto"/>
      </w:divBdr>
    </w:div>
    <w:div w:id="2065449066">
      <w:bodyDiv w:val="1"/>
      <w:marLeft w:val="0"/>
      <w:marRight w:val="0"/>
      <w:marTop w:val="0"/>
      <w:marBottom w:val="0"/>
      <w:divBdr>
        <w:top w:val="none" w:sz="0" w:space="0" w:color="auto"/>
        <w:left w:val="none" w:sz="0" w:space="0" w:color="auto"/>
        <w:bottom w:val="none" w:sz="0" w:space="0" w:color="auto"/>
        <w:right w:val="none" w:sz="0" w:space="0" w:color="auto"/>
      </w:divBdr>
    </w:div>
    <w:div w:id="2065524877">
      <w:bodyDiv w:val="1"/>
      <w:marLeft w:val="0"/>
      <w:marRight w:val="0"/>
      <w:marTop w:val="0"/>
      <w:marBottom w:val="0"/>
      <w:divBdr>
        <w:top w:val="none" w:sz="0" w:space="0" w:color="auto"/>
        <w:left w:val="none" w:sz="0" w:space="0" w:color="auto"/>
        <w:bottom w:val="none" w:sz="0" w:space="0" w:color="auto"/>
        <w:right w:val="none" w:sz="0" w:space="0" w:color="auto"/>
      </w:divBdr>
    </w:div>
    <w:div w:id="2065596373">
      <w:bodyDiv w:val="1"/>
      <w:marLeft w:val="0"/>
      <w:marRight w:val="0"/>
      <w:marTop w:val="0"/>
      <w:marBottom w:val="0"/>
      <w:divBdr>
        <w:top w:val="none" w:sz="0" w:space="0" w:color="auto"/>
        <w:left w:val="none" w:sz="0" w:space="0" w:color="auto"/>
        <w:bottom w:val="none" w:sz="0" w:space="0" w:color="auto"/>
        <w:right w:val="none" w:sz="0" w:space="0" w:color="auto"/>
      </w:divBdr>
    </w:div>
    <w:div w:id="2065712564">
      <w:bodyDiv w:val="1"/>
      <w:marLeft w:val="0"/>
      <w:marRight w:val="0"/>
      <w:marTop w:val="0"/>
      <w:marBottom w:val="0"/>
      <w:divBdr>
        <w:top w:val="none" w:sz="0" w:space="0" w:color="auto"/>
        <w:left w:val="none" w:sz="0" w:space="0" w:color="auto"/>
        <w:bottom w:val="none" w:sz="0" w:space="0" w:color="auto"/>
        <w:right w:val="none" w:sz="0" w:space="0" w:color="auto"/>
      </w:divBdr>
      <w:divsChild>
        <w:div w:id="626862089">
          <w:marLeft w:val="480"/>
          <w:marRight w:val="0"/>
          <w:marTop w:val="0"/>
          <w:marBottom w:val="0"/>
          <w:divBdr>
            <w:top w:val="none" w:sz="0" w:space="0" w:color="auto"/>
            <w:left w:val="none" w:sz="0" w:space="0" w:color="auto"/>
            <w:bottom w:val="none" w:sz="0" w:space="0" w:color="auto"/>
            <w:right w:val="none" w:sz="0" w:space="0" w:color="auto"/>
          </w:divBdr>
        </w:div>
        <w:div w:id="1671449457">
          <w:marLeft w:val="480"/>
          <w:marRight w:val="0"/>
          <w:marTop w:val="0"/>
          <w:marBottom w:val="0"/>
          <w:divBdr>
            <w:top w:val="none" w:sz="0" w:space="0" w:color="auto"/>
            <w:left w:val="none" w:sz="0" w:space="0" w:color="auto"/>
            <w:bottom w:val="none" w:sz="0" w:space="0" w:color="auto"/>
            <w:right w:val="none" w:sz="0" w:space="0" w:color="auto"/>
          </w:divBdr>
        </w:div>
        <w:div w:id="1513646194">
          <w:marLeft w:val="480"/>
          <w:marRight w:val="0"/>
          <w:marTop w:val="0"/>
          <w:marBottom w:val="0"/>
          <w:divBdr>
            <w:top w:val="none" w:sz="0" w:space="0" w:color="auto"/>
            <w:left w:val="none" w:sz="0" w:space="0" w:color="auto"/>
            <w:bottom w:val="none" w:sz="0" w:space="0" w:color="auto"/>
            <w:right w:val="none" w:sz="0" w:space="0" w:color="auto"/>
          </w:divBdr>
        </w:div>
        <w:div w:id="162933593">
          <w:marLeft w:val="480"/>
          <w:marRight w:val="0"/>
          <w:marTop w:val="0"/>
          <w:marBottom w:val="0"/>
          <w:divBdr>
            <w:top w:val="none" w:sz="0" w:space="0" w:color="auto"/>
            <w:left w:val="none" w:sz="0" w:space="0" w:color="auto"/>
            <w:bottom w:val="none" w:sz="0" w:space="0" w:color="auto"/>
            <w:right w:val="none" w:sz="0" w:space="0" w:color="auto"/>
          </w:divBdr>
        </w:div>
        <w:div w:id="2091193357">
          <w:marLeft w:val="480"/>
          <w:marRight w:val="0"/>
          <w:marTop w:val="0"/>
          <w:marBottom w:val="0"/>
          <w:divBdr>
            <w:top w:val="none" w:sz="0" w:space="0" w:color="auto"/>
            <w:left w:val="none" w:sz="0" w:space="0" w:color="auto"/>
            <w:bottom w:val="none" w:sz="0" w:space="0" w:color="auto"/>
            <w:right w:val="none" w:sz="0" w:space="0" w:color="auto"/>
          </w:divBdr>
        </w:div>
        <w:div w:id="1304316135">
          <w:marLeft w:val="480"/>
          <w:marRight w:val="0"/>
          <w:marTop w:val="0"/>
          <w:marBottom w:val="0"/>
          <w:divBdr>
            <w:top w:val="none" w:sz="0" w:space="0" w:color="auto"/>
            <w:left w:val="none" w:sz="0" w:space="0" w:color="auto"/>
            <w:bottom w:val="none" w:sz="0" w:space="0" w:color="auto"/>
            <w:right w:val="none" w:sz="0" w:space="0" w:color="auto"/>
          </w:divBdr>
        </w:div>
        <w:div w:id="1561399206">
          <w:marLeft w:val="480"/>
          <w:marRight w:val="0"/>
          <w:marTop w:val="0"/>
          <w:marBottom w:val="0"/>
          <w:divBdr>
            <w:top w:val="none" w:sz="0" w:space="0" w:color="auto"/>
            <w:left w:val="none" w:sz="0" w:space="0" w:color="auto"/>
            <w:bottom w:val="none" w:sz="0" w:space="0" w:color="auto"/>
            <w:right w:val="none" w:sz="0" w:space="0" w:color="auto"/>
          </w:divBdr>
        </w:div>
        <w:div w:id="1831166330">
          <w:marLeft w:val="480"/>
          <w:marRight w:val="0"/>
          <w:marTop w:val="0"/>
          <w:marBottom w:val="0"/>
          <w:divBdr>
            <w:top w:val="none" w:sz="0" w:space="0" w:color="auto"/>
            <w:left w:val="none" w:sz="0" w:space="0" w:color="auto"/>
            <w:bottom w:val="none" w:sz="0" w:space="0" w:color="auto"/>
            <w:right w:val="none" w:sz="0" w:space="0" w:color="auto"/>
          </w:divBdr>
        </w:div>
        <w:div w:id="795637318">
          <w:marLeft w:val="480"/>
          <w:marRight w:val="0"/>
          <w:marTop w:val="0"/>
          <w:marBottom w:val="0"/>
          <w:divBdr>
            <w:top w:val="none" w:sz="0" w:space="0" w:color="auto"/>
            <w:left w:val="none" w:sz="0" w:space="0" w:color="auto"/>
            <w:bottom w:val="none" w:sz="0" w:space="0" w:color="auto"/>
            <w:right w:val="none" w:sz="0" w:space="0" w:color="auto"/>
          </w:divBdr>
        </w:div>
        <w:div w:id="2134863432">
          <w:marLeft w:val="480"/>
          <w:marRight w:val="0"/>
          <w:marTop w:val="0"/>
          <w:marBottom w:val="0"/>
          <w:divBdr>
            <w:top w:val="none" w:sz="0" w:space="0" w:color="auto"/>
            <w:left w:val="none" w:sz="0" w:space="0" w:color="auto"/>
            <w:bottom w:val="none" w:sz="0" w:space="0" w:color="auto"/>
            <w:right w:val="none" w:sz="0" w:space="0" w:color="auto"/>
          </w:divBdr>
        </w:div>
        <w:div w:id="1774550508">
          <w:marLeft w:val="480"/>
          <w:marRight w:val="0"/>
          <w:marTop w:val="0"/>
          <w:marBottom w:val="0"/>
          <w:divBdr>
            <w:top w:val="none" w:sz="0" w:space="0" w:color="auto"/>
            <w:left w:val="none" w:sz="0" w:space="0" w:color="auto"/>
            <w:bottom w:val="none" w:sz="0" w:space="0" w:color="auto"/>
            <w:right w:val="none" w:sz="0" w:space="0" w:color="auto"/>
          </w:divBdr>
        </w:div>
        <w:div w:id="1846020504">
          <w:marLeft w:val="480"/>
          <w:marRight w:val="0"/>
          <w:marTop w:val="0"/>
          <w:marBottom w:val="0"/>
          <w:divBdr>
            <w:top w:val="none" w:sz="0" w:space="0" w:color="auto"/>
            <w:left w:val="none" w:sz="0" w:space="0" w:color="auto"/>
            <w:bottom w:val="none" w:sz="0" w:space="0" w:color="auto"/>
            <w:right w:val="none" w:sz="0" w:space="0" w:color="auto"/>
          </w:divBdr>
        </w:div>
        <w:div w:id="246692296">
          <w:marLeft w:val="480"/>
          <w:marRight w:val="0"/>
          <w:marTop w:val="0"/>
          <w:marBottom w:val="0"/>
          <w:divBdr>
            <w:top w:val="none" w:sz="0" w:space="0" w:color="auto"/>
            <w:left w:val="none" w:sz="0" w:space="0" w:color="auto"/>
            <w:bottom w:val="none" w:sz="0" w:space="0" w:color="auto"/>
            <w:right w:val="none" w:sz="0" w:space="0" w:color="auto"/>
          </w:divBdr>
        </w:div>
        <w:div w:id="1353148235">
          <w:marLeft w:val="480"/>
          <w:marRight w:val="0"/>
          <w:marTop w:val="0"/>
          <w:marBottom w:val="0"/>
          <w:divBdr>
            <w:top w:val="none" w:sz="0" w:space="0" w:color="auto"/>
            <w:left w:val="none" w:sz="0" w:space="0" w:color="auto"/>
            <w:bottom w:val="none" w:sz="0" w:space="0" w:color="auto"/>
            <w:right w:val="none" w:sz="0" w:space="0" w:color="auto"/>
          </w:divBdr>
        </w:div>
        <w:div w:id="1629700534">
          <w:marLeft w:val="480"/>
          <w:marRight w:val="0"/>
          <w:marTop w:val="0"/>
          <w:marBottom w:val="0"/>
          <w:divBdr>
            <w:top w:val="none" w:sz="0" w:space="0" w:color="auto"/>
            <w:left w:val="none" w:sz="0" w:space="0" w:color="auto"/>
            <w:bottom w:val="none" w:sz="0" w:space="0" w:color="auto"/>
            <w:right w:val="none" w:sz="0" w:space="0" w:color="auto"/>
          </w:divBdr>
        </w:div>
        <w:div w:id="1989623741">
          <w:marLeft w:val="480"/>
          <w:marRight w:val="0"/>
          <w:marTop w:val="0"/>
          <w:marBottom w:val="0"/>
          <w:divBdr>
            <w:top w:val="none" w:sz="0" w:space="0" w:color="auto"/>
            <w:left w:val="none" w:sz="0" w:space="0" w:color="auto"/>
            <w:bottom w:val="none" w:sz="0" w:space="0" w:color="auto"/>
            <w:right w:val="none" w:sz="0" w:space="0" w:color="auto"/>
          </w:divBdr>
        </w:div>
        <w:div w:id="1413047755">
          <w:marLeft w:val="480"/>
          <w:marRight w:val="0"/>
          <w:marTop w:val="0"/>
          <w:marBottom w:val="0"/>
          <w:divBdr>
            <w:top w:val="none" w:sz="0" w:space="0" w:color="auto"/>
            <w:left w:val="none" w:sz="0" w:space="0" w:color="auto"/>
            <w:bottom w:val="none" w:sz="0" w:space="0" w:color="auto"/>
            <w:right w:val="none" w:sz="0" w:space="0" w:color="auto"/>
          </w:divBdr>
        </w:div>
        <w:div w:id="1413552998">
          <w:marLeft w:val="480"/>
          <w:marRight w:val="0"/>
          <w:marTop w:val="0"/>
          <w:marBottom w:val="0"/>
          <w:divBdr>
            <w:top w:val="none" w:sz="0" w:space="0" w:color="auto"/>
            <w:left w:val="none" w:sz="0" w:space="0" w:color="auto"/>
            <w:bottom w:val="none" w:sz="0" w:space="0" w:color="auto"/>
            <w:right w:val="none" w:sz="0" w:space="0" w:color="auto"/>
          </w:divBdr>
        </w:div>
        <w:div w:id="963268134">
          <w:marLeft w:val="480"/>
          <w:marRight w:val="0"/>
          <w:marTop w:val="0"/>
          <w:marBottom w:val="0"/>
          <w:divBdr>
            <w:top w:val="none" w:sz="0" w:space="0" w:color="auto"/>
            <w:left w:val="none" w:sz="0" w:space="0" w:color="auto"/>
            <w:bottom w:val="none" w:sz="0" w:space="0" w:color="auto"/>
            <w:right w:val="none" w:sz="0" w:space="0" w:color="auto"/>
          </w:divBdr>
        </w:div>
        <w:div w:id="513421512">
          <w:marLeft w:val="480"/>
          <w:marRight w:val="0"/>
          <w:marTop w:val="0"/>
          <w:marBottom w:val="0"/>
          <w:divBdr>
            <w:top w:val="none" w:sz="0" w:space="0" w:color="auto"/>
            <w:left w:val="none" w:sz="0" w:space="0" w:color="auto"/>
            <w:bottom w:val="none" w:sz="0" w:space="0" w:color="auto"/>
            <w:right w:val="none" w:sz="0" w:space="0" w:color="auto"/>
          </w:divBdr>
        </w:div>
        <w:div w:id="2030523580">
          <w:marLeft w:val="480"/>
          <w:marRight w:val="0"/>
          <w:marTop w:val="0"/>
          <w:marBottom w:val="0"/>
          <w:divBdr>
            <w:top w:val="none" w:sz="0" w:space="0" w:color="auto"/>
            <w:left w:val="none" w:sz="0" w:space="0" w:color="auto"/>
            <w:bottom w:val="none" w:sz="0" w:space="0" w:color="auto"/>
            <w:right w:val="none" w:sz="0" w:space="0" w:color="auto"/>
          </w:divBdr>
        </w:div>
        <w:div w:id="1558972662">
          <w:marLeft w:val="480"/>
          <w:marRight w:val="0"/>
          <w:marTop w:val="0"/>
          <w:marBottom w:val="0"/>
          <w:divBdr>
            <w:top w:val="none" w:sz="0" w:space="0" w:color="auto"/>
            <w:left w:val="none" w:sz="0" w:space="0" w:color="auto"/>
            <w:bottom w:val="none" w:sz="0" w:space="0" w:color="auto"/>
            <w:right w:val="none" w:sz="0" w:space="0" w:color="auto"/>
          </w:divBdr>
        </w:div>
        <w:div w:id="1445346069">
          <w:marLeft w:val="480"/>
          <w:marRight w:val="0"/>
          <w:marTop w:val="0"/>
          <w:marBottom w:val="0"/>
          <w:divBdr>
            <w:top w:val="none" w:sz="0" w:space="0" w:color="auto"/>
            <w:left w:val="none" w:sz="0" w:space="0" w:color="auto"/>
            <w:bottom w:val="none" w:sz="0" w:space="0" w:color="auto"/>
            <w:right w:val="none" w:sz="0" w:space="0" w:color="auto"/>
          </w:divBdr>
        </w:div>
        <w:div w:id="693581105">
          <w:marLeft w:val="480"/>
          <w:marRight w:val="0"/>
          <w:marTop w:val="0"/>
          <w:marBottom w:val="0"/>
          <w:divBdr>
            <w:top w:val="none" w:sz="0" w:space="0" w:color="auto"/>
            <w:left w:val="none" w:sz="0" w:space="0" w:color="auto"/>
            <w:bottom w:val="none" w:sz="0" w:space="0" w:color="auto"/>
            <w:right w:val="none" w:sz="0" w:space="0" w:color="auto"/>
          </w:divBdr>
        </w:div>
        <w:div w:id="512495173">
          <w:marLeft w:val="480"/>
          <w:marRight w:val="0"/>
          <w:marTop w:val="0"/>
          <w:marBottom w:val="0"/>
          <w:divBdr>
            <w:top w:val="none" w:sz="0" w:space="0" w:color="auto"/>
            <w:left w:val="none" w:sz="0" w:space="0" w:color="auto"/>
            <w:bottom w:val="none" w:sz="0" w:space="0" w:color="auto"/>
            <w:right w:val="none" w:sz="0" w:space="0" w:color="auto"/>
          </w:divBdr>
        </w:div>
        <w:div w:id="2036104915">
          <w:marLeft w:val="480"/>
          <w:marRight w:val="0"/>
          <w:marTop w:val="0"/>
          <w:marBottom w:val="0"/>
          <w:divBdr>
            <w:top w:val="none" w:sz="0" w:space="0" w:color="auto"/>
            <w:left w:val="none" w:sz="0" w:space="0" w:color="auto"/>
            <w:bottom w:val="none" w:sz="0" w:space="0" w:color="auto"/>
            <w:right w:val="none" w:sz="0" w:space="0" w:color="auto"/>
          </w:divBdr>
        </w:div>
        <w:div w:id="472915572">
          <w:marLeft w:val="480"/>
          <w:marRight w:val="0"/>
          <w:marTop w:val="0"/>
          <w:marBottom w:val="0"/>
          <w:divBdr>
            <w:top w:val="none" w:sz="0" w:space="0" w:color="auto"/>
            <w:left w:val="none" w:sz="0" w:space="0" w:color="auto"/>
            <w:bottom w:val="none" w:sz="0" w:space="0" w:color="auto"/>
            <w:right w:val="none" w:sz="0" w:space="0" w:color="auto"/>
          </w:divBdr>
        </w:div>
        <w:div w:id="1308431790">
          <w:marLeft w:val="480"/>
          <w:marRight w:val="0"/>
          <w:marTop w:val="0"/>
          <w:marBottom w:val="0"/>
          <w:divBdr>
            <w:top w:val="none" w:sz="0" w:space="0" w:color="auto"/>
            <w:left w:val="none" w:sz="0" w:space="0" w:color="auto"/>
            <w:bottom w:val="none" w:sz="0" w:space="0" w:color="auto"/>
            <w:right w:val="none" w:sz="0" w:space="0" w:color="auto"/>
          </w:divBdr>
        </w:div>
        <w:div w:id="1248229742">
          <w:marLeft w:val="480"/>
          <w:marRight w:val="0"/>
          <w:marTop w:val="0"/>
          <w:marBottom w:val="0"/>
          <w:divBdr>
            <w:top w:val="none" w:sz="0" w:space="0" w:color="auto"/>
            <w:left w:val="none" w:sz="0" w:space="0" w:color="auto"/>
            <w:bottom w:val="none" w:sz="0" w:space="0" w:color="auto"/>
            <w:right w:val="none" w:sz="0" w:space="0" w:color="auto"/>
          </w:divBdr>
        </w:div>
        <w:div w:id="550918452">
          <w:marLeft w:val="480"/>
          <w:marRight w:val="0"/>
          <w:marTop w:val="0"/>
          <w:marBottom w:val="0"/>
          <w:divBdr>
            <w:top w:val="none" w:sz="0" w:space="0" w:color="auto"/>
            <w:left w:val="none" w:sz="0" w:space="0" w:color="auto"/>
            <w:bottom w:val="none" w:sz="0" w:space="0" w:color="auto"/>
            <w:right w:val="none" w:sz="0" w:space="0" w:color="auto"/>
          </w:divBdr>
        </w:div>
        <w:div w:id="923882520">
          <w:marLeft w:val="480"/>
          <w:marRight w:val="0"/>
          <w:marTop w:val="0"/>
          <w:marBottom w:val="0"/>
          <w:divBdr>
            <w:top w:val="none" w:sz="0" w:space="0" w:color="auto"/>
            <w:left w:val="none" w:sz="0" w:space="0" w:color="auto"/>
            <w:bottom w:val="none" w:sz="0" w:space="0" w:color="auto"/>
            <w:right w:val="none" w:sz="0" w:space="0" w:color="auto"/>
          </w:divBdr>
        </w:div>
        <w:div w:id="1052537714">
          <w:marLeft w:val="480"/>
          <w:marRight w:val="0"/>
          <w:marTop w:val="0"/>
          <w:marBottom w:val="0"/>
          <w:divBdr>
            <w:top w:val="none" w:sz="0" w:space="0" w:color="auto"/>
            <w:left w:val="none" w:sz="0" w:space="0" w:color="auto"/>
            <w:bottom w:val="none" w:sz="0" w:space="0" w:color="auto"/>
            <w:right w:val="none" w:sz="0" w:space="0" w:color="auto"/>
          </w:divBdr>
        </w:div>
        <w:div w:id="387151757">
          <w:marLeft w:val="480"/>
          <w:marRight w:val="0"/>
          <w:marTop w:val="0"/>
          <w:marBottom w:val="0"/>
          <w:divBdr>
            <w:top w:val="none" w:sz="0" w:space="0" w:color="auto"/>
            <w:left w:val="none" w:sz="0" w:space="0" w:color="auto"/>
            <w:bottom w:val="none" w:sz="0" w:space="0" w:color="auto"/>
            <w:right w:val="none" w:sz="0" w:space="0" w:color="auto"/>
          </w:divBdr>
        </w:div>
        <w:div w:id="2102598988">
          <w:marLeft w:val="480"/>
          <w:marRight w:val="0"/>
          <w:marTop w:val="0"/>
          <w:marBottom w:val="0"/>
          <w:divBdr>
            <w:top w:val="none" w:sz="0" w:space="0" w:color="auto"/>
            <w:left w:val="none" w:sz="0" w:space="0" w:color="auto"/>
            <w:bottom w:val="none" w:sz="0" w:space="0" w:color="auto"/>
            <w:right w:val="none" w:sz="0" w:space="0" w:color="auto"/>
          </w:divBdr>
        </w:div>
        <w:div w:id="14507445">
          <w:marLeft w:val="480"/>
          <w:marRight w:val="0"/>
          <w:marTop w:val="0"/>
          <w:marBottom w:val="0"/>
          <w:divBdr>
            <w:top w:val="none" w:sz="0" w:space="0" w:color="auto"/>
            <w:left w:val="none" w:sz="0" w:space="0" w:color="auto"/>
            <w:bottom w:val="none" w:sz="0" w:space="0" w:color="auto"/>
            <w:right w:val="none" w:sz="0" w:space="0" w:color="auto"/>
          </w:divBdr>
        </w:div>
        <w:div w:id="197931360">
          <w:marLeft w:val="480"/>
          <w:marRight w:val="0"/>
          <w:marTop w:val="0"/>
          <w:marBottom w:val="0"/>
          <w:divBdr>
            <w:top w:val="none" w:sz="0" w:space="0" w:color="auto"/>
            <w:left w:val="none" w:sz="0" w:space="0" w:color="auto"/>
            <w:bottom w:val="none" w:sz="0" w:space="0" w:color="auto"/>
            <w:right w:val="none" w:sz="0" w:space="0" w:color="auto"/>
          </w:divBdr>
        </w:div>
        <w:div w:id="1119686432">
          <w:marLeft w:val="480"/>
          <w:marRight w:val="0"/>
          <w:marTop w:val="0"/>
          <w:marBottom w:val="0"/>
          <w:divBdr>
            <w:top w:val="none" w:sz="0" w:space="0" w:color="auto"/>
            <w:left w:val="none" w:sz="0" w:space="0" w:color="auto"/>
            <w:bottom w:val="none" w:sz="0" w:space="0" w:color="auto"/>
            <w:right w:val="none" w:sz="0" w:space="0" w:color="auto"/>
          </w:divBdr>
        </w:div>
        <w:div w:id="1118841073">
          <w:marLeft w:val="480"/>
          <w:marRight w:val="0"/>
          <w:marTop w:val="0"/>
          <w:marBottom w:val="0"/>
          <w:divBdr>
            <w:top w:val="none" w:sz="0" w:space="0" w:color="auto"/>
            <w:left w:val="none" w:sz="0" w:space="0" w:color="auto"/>
            <w:bottom w:val="none" w:sz="0" w:space="0" w:color="auto"/>
            <w:right w:val="none" w:sz="0" w:space="0" w:color="auto"/>
          </w:divBdr>
        </w:div>
        <w:div w:id="686712828">
          <w:marLeft w:val="480"/>
          <w:marRight w:val="0"/>
          <w:marTop w:val="0"/>
          <w:marBottom w:val="0"/>
          <w:divBdr>
            <w:top w:val="none" w:sz="0" w:space="0" w:color="auto"/>
            <w:left w:val="none" w:sz="0" w:space="0" w:color="auto"/>
            <w:bottom w:val="none" w:sz="0" w:space="0" w:color="auto"/>
            <w:right w:val="none" w:sz="0" w:space="0" w:color="auto"/>
          </w:divBdr>
        </w:div>
        <w:div w:id="1446078839">
          <w:marLeft w:val="480"/>
          <w:marRight w:val="0"/>
          <w:marTop w:val="0"/>
          <w:marBottom w:val="0"/>
          <w:divBdr>
            <w:top w:val="none" w:sz="0" w:space="0" w:color="auto"/>
            <w:left w:val="none" w:sz="0" w:space="0" w:color="auto"/>
            <w:bottom w:val="none" w:sz="0" w:space="0" w:color="auto"/>
            <w:right w:val="none" w:sz="0" w:space="0" w:color="auto"/>
          </w:divBdr>
        </w:div>
        <w:div w:id="731467347">
          <w:marLeft w:val="480"/>
          <w:marRight w:val="0"/>
          <w:marTop w:val="0"/>
          <w:marBottom w:val="0"/>
          <w:divBdr>
            <w:top w:val="none" w:sz="0" w:space="0" w:color="auto"/>
            <w:left w:val="none" w:sz="0" w:space="0" w:color="auto"/>
            <w:bottom w:val="none" w:sz="0" w:space="0" w:color="auto"/>
            <w:right w:val="none" w:sz="0" w:space="0" w:color="auto"/>
          </w:divBdr>
        </w:div>
        <w:div w:id="1718164148">
          <w:marLeft w:val="480"/>
          <w:marRight w:val="0"/>
          <w:marTop w:val="0"/>
          <w:marBottom w:val="0"/>
          <w:divBdr>
            <w:top w:val="none" w:sz="0" w:space="0" w:color="auto"/>
            <w:left w:val="none" w:sz="0" w:space="0" w:color="auto"/>
            <w:bottom w:val="none" w:sz="0" w:space="0" w:color="auto"/>
            <w:right w:val="none" w:sz="0" w:space="0" w:color="auto"/>
          </w:divBdr>
        </w:div>
        <w:div w:id="158737345">
          <w:marLeft w:val="480"/>
          <w:marRight w:val="0"/>
          <w:marTop w:val="0"/>
          <w:marBottom w:val="0"/>
          <w:divBdr>
            <w:top w:val="none" w:sz="0" w:space="0" w:color="auto"/>
            <w:left w:val="none" w:sz="0" w:space="0" w:color="auto"/>
            <w:bottom w:val="none" w:sz="0" w:space="0" w:color="auto"/>
            <w:right w:val="none" w:sz="0" w:space="0" w:color="auto"/>
          </w:divBdr>
        </w:div>
        <w:div w:id="950282558">
          <w:marLeft w:val="480"/>
          <w:marRight w:val="0"/>
          <w:marTop w:val="0"/>
          <w:marBottom w:val="0"/>
          <w:divBdr>
            <w:top w:val="none" w:sz="0" w:space="0" w:color="auto"/>
            <w:left w:val="none" w:sz="0" w:space="0" w:color="auto"/>
            <w:bottom w:val="none" w:sz="0" w:space="0" w:color="auto"/>
            <w:right w:val="none" w:sz="0" w:space="0" w:color="auto"/>
          </w:divBdr>
        </w:div>
        <w:div w:id="1082489372">
          <w:marLeft w:val="480"/>
          <w:marRight w:val="0"/>
          <w:marTop w:val="0"/>
          <w:marBottom w:val="0"/>
          <w:divBdr>
            <w:top w:val="none" w:sz="0" w:space="0" w:color="auto"/>
            <w:left w:val="none" w:sz="0" w:space="0" w:color="auto"/>
            <w:bottom w:val="none" w:sz="0" w:space="0" w:color="auto"/>
            <w:right w:val="none" w:sz="0" w:space="0" w:color="auto"/>
          </w:divBdr>
        </w:div>
        <w:div w:id="528223059">
          <w:marLeft w:val="480"/>
          <w:marRight w:val="0"/>
          <w:marTop w:val="0"/>
          <w:marBottom w:val="0"/>
          <w:divBdr>
            <w:top w:val="none" w:sz="0" w:space="0" w:color="auto"/>
            <w:left w:val="none" w:sz="0" w:space="0" w:color="auto"/>
            <w:bottom w:val="none" w:sz="0" w:space="0" w:color="auto"/>
            <w:right w:val="none" w:sz="0" w:space="0" w:color="auto"/>
          </w:divBdr>
        </w:div>
        <w:div w:id="2001228711">
          <w:marLeft w:val="480"/>
          <w:marRight w:val="0"/>
          <w:marTop w:val="0"/>
          <w:marBottom w:val="0"/>
          <w:divBdr>
            <w:top w:val="none" w:sz="0" w:space="0" w:color="auto"/>
            <w:left w:val="none" w:sz="0" w:space="0" w:color="auto"/>
            <w:bottom w:val="none" w:sz="0" w:space="0" w:color="auto"/>
            <w:right w:val="none" w:sz="0" w:space="0" w:color="auto"/>
          </w:divBdr>
        </w:div>
        <w:div w:id="1313024908">
          <w:marLeft w:val="480"/>
          <w:marRight w:val="0"/>
          <w:marTop w:val="0"/>
          <w:marBottom w:val="0"/>
          <w:divBdr>
            <w:top w:val="none" w:sz="0" w:space="0" w:color="auto"/>
            <w:left w:val="none" w:sz="0" w:space="0" w:color="auto"/>
            <w:bottom w:val="none" w:sz="0" w:space="0" w:color="auto"/>
            <w:right w:val="none" w:sz="0" w:space="0" w:color="auto"/>
          </w:divBdr>
        </w:div>
        <w:div w:id="893392362">
          <w:marLeft w:val="480"/>
          <w:marRight w:val="0"/>
          <w:marTop w:val="0"/>
          <w:marBottom w:val="0"/>
          <w:divBdr>
            <w:top w:val="none" w:sz="0" w:space="0" w:color="auto"/>
            <w:left w:val="none" w:sz="0" w:space="0" w:color="auto"/>
            <w:bottom w:val="none" w:sz="0" w:space="0" w:color="auto"/>
            <w:right w:val="none" w:sz="0" w:space="0" w:color="auto"/>
          </w:divBdr>
        </w:div>
        <w:div w:id="902833144">
          <w:marLeft w:val="480"/>
          <w:marRight w:val="0"/>
          <w:marTop w:val="0"/>
          <w:marBottom w:val="0"/>
          <w:divBdr>
            <w:top w:val="none" w:sz="0" w:space="0" w:color="auto"/>
            <w:left w:val="none" w:sz="0" w:space="0" w:color="auto"/>
            <w:bottom w:val="none" w:sz="0" w:space="0" w:color="auto"/>
            <w:right w:val="none" w:sz="0" w:space="0" w:color="auto"/>
          </w:divBdr>
        </w:div>
        <w:div w:id="2073234306">
          <w:marLeft w:val="480"/>
          <w:marRight w:val="0"/>
          <w:marTop w:val="0"/>
          <w:marBottom w:val="0"/>
          <w:divBdr>
            <w:top w:val="none" w:sz="0" w:space="0" w:color="auto"/>
            <w:left w:val="none" w:sz="0" w:space="0" w:color="auto"/>
            <w:bottom w:val="none" w:sz="0" w:space="0" w:color="auto"/>
            <w:right w:val="none" w:sz="0" w:space="0" w:color="auto"/>
          </w:divBdr>
        </w:div>
        <w:div w:id="354576302">
          <w:marLeft w:val="480"/>
          <w:marRight w:val="0"/>
          <w:marTop w:val="0"/>
          <w:marBottom w:val="0"/>
          <w:divBdr>
            <w:top w:val="none" w:sz="0" w:space="0" w:color="auto"/>
            <w:left w:val="none" w:sz="0" w:space="0" w:color="auto"/>
            <w:bottom w:val="none" w:sz="0" w:space="0" w:color="auto"/>
            <w:right w:val="none" w:sz="0" w:space="0" w:color="auto"/>
          </w:divBdr>
        </w:div>
        <w:div w:id="492915369">
          <w:marLeft w:val="480"/>
          <w:marRight w:val="0"/>
          <w:marTop w:val="0"/>
          <w:marBottom w:val="0"/>
          <w:divBdr>
            <w:top w:val="none" w:sz="0" w:space="0" w:color="auto"/>
            <w:left w:val="none" w:sz="0" w:space="0" w:color="auto"/>
            <w:bottom w:val="none" w:sz="0" w:space="0" w:color="auto"/>
            <w:right w:val="none" w:sz="0" w:space="0" w:color="auto"/>
          </w:divBdr>
        </w:div>
        <w:div w:id="1569920799">
          <w:marLeft w:val="480"/>
          <w:marRight w:val="0"/>
          <w:marTop w:val="0"/>
          <w:marBottom w:val="0"/>
          <w:divBdr>
            <w:top w:val="none" w:sz="0" w:space="0" w:color="auto"/>
            <w:left w:val="none" w:sz="0" w:space="0" w:color="auto"/>
            <w:bottom w:val="none" w:sz="0" w:space="0" w:color="auto"/>
            <w:right w:val="none" w:sz="0" w:space="0" w:color="auto"/>
          </w:divBdr>
        </w:div>
        <w:div w:id="186607654">
          <w:marLeft w:val="480"/>
          <w:marRight w:val="0"/>
          <w:marTop w:val="0"/>
          <w:marBottom w:val="0"/>
          <w:divBdr>
            <w:top w:val="none" w:sz="0" w:space="0" w:color="auto"/>
            <w:left w:val="none" w:sz="0" w:space="0" w:color="auto"/>
            <w:bottom w:val="none" w:sz="0" w:space="0" w:color="auto"/>
            <w:right w:val="none" w:sz="0" w:space="0" w:color="auto"/>
          </w:divBdr>
        </w:div>
        <w:div w:id="849373470">
          <w:marLeft w:val="480"/>
          <w:marRight w:val="0"/>
          <w:marTop w:val="0"/>
          <w:marBottom w:val="0"/>
          <w:divBdr>
            <w:top w:val="none" w:sz="0" w:space="0" w:color="auto"/>
            <w:left w:val="none" w:sz="0" w:space="0" w:color="auto"/>
            <w:bottom w:val="none" w:sz="0" w:space="0" w:color="auto"/>
            <w:right w:val="none" w:sz="0" w:space="0" w:color="auto"/>
          </w:divBdr>
        </w:div>
        <w:div w:id="1323506745">
          <w:marLeft w:val="480"/>
          <w:marRight w:val="0"/>
          <w:marTop w:val="0"/>
          <w:marBottom w:val="0"/>
          <w:divBdr>
            <w:top w:val="none" w:sz="0" w:space="0" w:color="auto"/>
            <w:left w:val="none" w:sz="0" w:space="0" w:color="auto"/>
            <w:bottom w:val="none" w:sz="0" w:space="0" w:color="auto"/>
            <w:right w:val="none" w:sz="0" w:space="0" w:color="auto"/>
          </w:divBdr>
        </w:div>
        <w:div w:id="1410543959">
          <w:marLeft w:val="480"/>
          <w:marRight w:val="0"/>
          <w:marTop w:val="0"/>
          <w:marBottom w:val="0"/>
          <w:divBdr>
            <w:top w:val="none" w:sz="0" w:space="0" w:color="auto"/>
            <w:left w:val="none" w:sz="0" w:space="0" w:color="auto"/>
            <w:bottom w:val="none" w:sz="0" w:space="0" w:color="auto"/>
            <w:right w:val="none" w:sz="0" w:space="0" w:color="auto"/>
          </w:divBdr>
        </w:div>
        <w:div w:id="1595168243">
          <w:marLeft w:val="480"/>
          <w:marRight w:val="0"/>
          <w:marTop w:val="0"/>
          <w:marBottom w:val="0"/>
          <w:divBdr>
            <w:top w:val="none" w:sz="0" w:space="0" w:color="auto"/>
            <w:left w:val="none" w:sz="0" w:space="0" w:color="auto"/>
            <w:bottom w:val="none" w:sz="0" w:space="0" w:color="auto"/>
            <w:right w:val="none" w:sz="0" w:space="0" w:color="auto"/>
          </w:divBdr>
        </w:div>
        <w:div w:id="2134130229">
          <w:marLeft w:val="480"/>
          <w:marRight w:val="0"/>
          <w:marTop w:val="0"/>
          <w:marBottom w:val="0"/>
          <w:divBdr>
            <w:top w:val="none" w:sz="0" w:space="0" w:color="auto"/>
            <w:left w:val="none" w:sz="0" w:space="0" w:color="auto"/>
            <w:bottom w:val="none" w:sz="0" w:space="0" w:color="auto"/>
            <w:right w:val="none" w:sz="0" w:space="0" w:color="auto"/>
          </w:divBdr>
        </w:div>
        <w:div w:id="35667748">
          <w:marLeft w:val="480"/>
          <w:marRight w:val="0"/>
          <w:marTop w:val="0"/>
          <w:marBottom w:val="0"/>
          <w:divBdr>
            <w:top w:val="none" w:sz="0" w:space="0" w:color="auto"/>
            <w:left w:val="none" w:sz="0" w:space="0" w:color="auto"/>
            <w:bottom w:val="none" w:sz="0" w:space="0" w:color="auto"/>
            <w:right w:val="none" w:sz="0" w:space="0" w:color="auto"/>
          </w:divBdr>
        </w:div>
        <w:div w:id="1865634342">
          <w:marLeft w:val="480"/>
          <w:marRight w:val="0"/>
          <w:marTop w:val="0"/>
          <w:marBottom w:val="0"/>
          <w:divBdr>
            <w:top w:val="none" w:sz="0" w:space="0" w:color="auto"/>
            <w:left w:val="none" w:sz="0" w:space="0" w:color="auto"/>
            <w:bottom w:val="none" w:sz="0" w:space="0" w:color="auto"/>
            <w:right w:val="none" w:sz="0" w:space="0" w:color="auto"/>
          </w:divBdr>
        </w:div>
        <w:div w:id="555354413">
          <w:marLeft w:val="480"/>
          <w:marRight w:val="0"/>
          <w:marTop w:val="0"/>
          <w:marBottom w:val="0"/>
          <w:divBdr>
            <w:top w:val="none" w:sz="0" w:space="0" w:color="auto"/>
            <w:left w:val="none" w:sz="0" w:space="0" w:color="auto"/>
            <w:bottom w:val="none" w:sz="0" w:space="0" w:color="auto"/>
            <w:right w:val="none" w:sz="0" w:space="0" w:color="auto"/>
          </w:divBdr>
        </w:div>
        <w:div w:id="60637545">
          <w:marLeft w:val="480"/>
          <w:marRight w:val="0"/>
          <w:marTop w:val="0"/>
          <w:marBottom w:val="0"/>
          <w:divBdr>
            <w:top w:val="none" w:sz="0" w:space="0" w:color="auto"/>
            <w:left w:val="none" w:sz="0" w:space="0" w:color="auto"/>
            <w:bottom w:val="none" w:sz="0" w:space="0" w:color="auto"/>
            <w:right w:val="none" w:sz="0" w:space="0" w:color="auto"/>
          </w:divBdr>
        </w:div>
        <w:div w:id="1716614005">
          <w:marLeft w:val="480"/>
          <w:marRight w:val="0"/>
          <w:marTop w:val="0"/>
          <w:marBottom w:val="0"/>
          <w:divBdr>
            <w:top w:val="none" w:sz="0" w:space="0" w:color="auto"/>
            <w:left w:val="none" w:sz="0" w:space="0" w:color="auto"/>
            <w:bottom w:val="none" w:sz="0" w:space="0" w:color="auto"/>
            <w:right w:val="none" w:sz="0" w:space="0" w:color="auto"/>
          </w:divBdr>
        </w:div>
        <w:div w:id="1993899269">
          <w:marLeft w:val="480"/>
          <w:marRight w:val="0"/>
          <w:marTop w:val="0"/>
          <w:marBottom w:val="0"/>
          <w:divBdr>
            <w:top w:val="none" w:sz="0" w:space="0" w:color="auto"/>
            <w:left w:val="none" w:sz="0" w:space="0" w:color="auto"/>
            <w:bottom w:val="none" w:sz="0" w:space="0" w:color="auto"/>
            <w:right w:val="none" w:sz="0" w:space="0" w:color="auto"/>
          </w:divBdr>
        </w:div>
        <w:div w:id="1585646898">
          <w:marLeft w:val="480"/>
          <w:marRight w:val="0"/>
          <w:marTop w:val="0"/>
          <w:marBottom w:val="0"/>
          <w:divBdr>
            <w:top w:val="none" w:sz="0" w:space="0" w:color="auto"/>
            <w:left w:val="none" w:sz="0" w:space="0" w:color="auto"/>
            <w:bottom w:val="none" w:sz="0" w:space="0" w:color="auto"/>
            <w:right w:val="none" w:sz="0" w:space="0" w:color="auto"/>
          </w:divBdr>
        </w:div>
        <w:div w:id="1015421997">
          <w:marLeft w:val="480"/>
          <w:marRight w:val="0"/>
          <w:marTop w:val="0"/>
          <w:marBottom w:val="0"/>
          <w:divBdr>
            <w:top w:val="none" w:sz="0" w:space="0" w:color="auto"/>
            <w:left w:val="none" w:sz="0" w:space="0" w:color="auto"/>
            <w:bottom w:val="none" w:sz="0" w:space="0" w:color="auto"/>
            <w:right w:val="none" w:sz="0" w:space="0" w:color="auto"/>
          </w:divBdr>
        </w:div>
        <w:div w:id="1903443873">
          <w:marLeft w:val="480"/>
          <w:marRight w:val="0"/>
          <w:marTop w:val="0"/>
          <w:marBottom w:val="0"/>
          <w:divBdr>
            <w:top w:val="none" w:sz="0" w:space="0" w:color="auto"/>
            <w:left w:val="none" w:sz="0" w:space="0" w:color="auto"/>
            <w:bottom w:val="none" w:sz="0" w:space="0" w:color="auto"/>
            <w:right w:val="none" w:sz="0" w:space="0" w:color="auto"/>
          </w:divBdr>
        </w:div>
        <w:div w:id="361564531">
          <w:marLeft w:val="480"/>
          <w:marRight w:val="0"/>
          <w:marTop w:val="0"/>
          <w:marBottom w:val="0"/>
          <w:divBdr>
            <w:top w:val="none" w:sz="0" w:space="0" w:color="auto"/>
            <w:left w:val="none" w:sz="0" w:space="0" w:color="auto"/>
            <w:bottom w:val="none" w:sz="0" w:space="0" w:color="auto"/>
            <w:right w:val="none" w:sz="0" w:space="0" w:color="auto"/>
          </w:divBdr>
        </w:div>
        <w:div w:id="74742555">
          <w:marLeft w:val="480"/>
          <w:marRight w:val="0"/>
          <w:marTop w:val="0"/>
          <w:marBottom w:val="0"/>
          <w:divBdr>
            <w:top w:val="none" w:sz="0" w:space="0" w:color="auto"/>
            <w:left w:val="none" w:sz="0" w:space="0" w:color="auto"/>
            <w:bottom w:val="none" w:sz="0" w:space="0" w:color="auto"/>
            <w:right w:val="none" w:sz="0" w:space="0" w:color="auto"/>
          </w:divBdr>
        </w:div>
        <w:div w:id="1776830421">
          <w:marLeft w:val="480"/>
          <w:marRight w:val="0"/>
          <w:marTop w:val="0"/>
          <w:marBottom w:val="0"/>
          <w:divBdr>
            <w:top w:val="none" w:sz="0" w:space="0" w:color="auto"/>
            <w:left w:val="none" w:sz="0" w:space="0" w:color="auto"/>
            <w:bottom w:val="none" w:sz="0" w:space="0" w:color="auto"/>
            <w:right w:val="none" w:sz="0" w:space="0" w:color="auto"/>
          </w:divBdr>
        </w:div>
        <w:div w:id="1699627076">
          <w:marLeft w:val="480"/>
          <w:marRight w:val="0"/>
          <w:marTop w:val="0"/>
          <w:marBottom w:val="0"/>
          <w:divBdr>
            <w:top w:val="none" w:sz="0" w:space="0" w:color="auto"/>
            <w:left w:val="none" w:sz="0" w:space="0" w:color="auto"/>
            <w:bottom w:val="none" w:sz="0" w:space="0" w:color="auto"/>
            <w:right w:val="none" w:sz="0" w:space="0" w:color="auto"/>
          </w:divBdr>
        </w:div>
        <w:div w:id="2067758460">
          <w:marLeft w:val="480"/>
          <w:marRight w:val="0"/>
          <w:marTop w:val="0"/>
          <w:marBottom w:val="0"/>
          <w:divBdr>
            <w:top w:val="none" w:sz="0" w:space="0" w:color="auto"/>
            <w:left w:val="none" w:sz="0" w:space="0" w:color="auto"/>
            <w:bottom w:val="none" w:sz="0" w:space="0" w:color="auto"/>
            <w:right w:val="none" w:sz="0" w:space="0" w:color="auto"/>
          </w:divBdr>
        </w:div>
        <w:div w:id="614139810">
          <w:marLeft w:val="480"/>
          <w:marRight w:val="0"/>
          <w:marTop w:val="0"/>
          <w:marBottom w:val="0"/>
          <w:divBdr>
            <w:top w:val="none" w:sz="0" w:space="0" w:color="auto"/>
            <w:left w:val="none" w:sz="0" w:space="0" w:color="auto"/>
            <w:bottom w:val="none" w:sz="0" w:space="0" w:color="auto"/>
            <w:right w:val="none" w:sz="0" w:space="0" w:color="auto"/>
          </w:divBdr>
        </w:div>
        <w:div w:id="1646160141">
          <w:marLeft w:val="480"/>
          <w:marRight w:val="0"/>
          <w:marTop w:val="0"/>
          <w:marBottom w:val="0"/>
          <w:divBdr>
            <w:top w:val="none" w:sz="0" w:space="0" w:color="auto"/>
            <w:left w:val="none" w:sz="0" w:space="0" w:color="auto"/>
            <w:bottom w:val="none" w:sz="0" w:space="0" w:color="auto"/>
            <w:right w:val="none" w:sz="0" w:space="0" w:color="auto"/>
          </w:divBdr>
        </w:div>
        <w:div w:id="898053661">
          <w:marLeft w:val="480"/>
          <w:marRight w:val="0"/>
          <w:marTop w:val="0"/>
          <w:marBottom w:val="0"/>
          <w:divBdr>
            <w:top w:val="none" w:sz="0" w:space="0" w:color="auto"/>
            <w:left w:val="none" w:sz="0" w:space="0" w:color="auto"/>
            <w:bottom w:val="none" w:sz="0" w:space="0" w:color="auto"/>
            <w:right w:val="none" w:sz="0" w:space="0" w:color="auto"/>
          </w:divBdr>
        </w:div>
        <w:div w:id="2130737736">
          <w:marLeft w:val="480"/>
          <w:marRight w:val="0"/>
          <w:marTop w:val="0"/>
          <w:marBottom w:val="0"/>
          <w:divBdr>
            <w:top w:val="none" w:sz="0" w:space="0" w:color="auto"/>
            <w:left w:val="none" w:sz="0" w:space="0" w:color="auto"/>
            <w:bottom w:val="none" w:sz="0" w:space="0" w:color="auto"/>
            <w:right w:val="none" w:sz="0" w:space="0" w:color="auto"/>
          </w:divBdr>
        </w:div>
        <w:div w:id="967206233">
          <w:marLeft w:val="480"/>
          <w:marRight w:val="0"/>
          <w:marTop w:val="0"/>
          <w:marBottom w:val="0"/>
          <w:divBdr>
            <w:top w:val="none" w:sz="0" w:space="0" w:color="auto"/>
            <w:left w:val="none" w:sz="0" w:space="0" w:color="auto"/>
            <w:bottom w:val="none" w:sz="0" w:space="0" w:color="auto"/>
            <w:right w:val="none" w:sz="0" w:space="0" w:color="auto"/>
          </w:divBdr>
        </w:div>
        <w:div w:id="565188187">
          <w:marLeft w:val="480"/>
          <w:marRight w:val="0"/>
          <w:marTop w:val="0"/>
          <w:marBottom w:val="0"/>
          <w:divBdr>
            <w:top w:val="none" w:sz="0" w:space="0" w:color="auto"/>
            <w:left w:val="none" w:sz="0" w:space="0" w:color="auto"/>
            <w:bottom w:val="none" w:sz="0" w:space="0" w:color="auto"/>
            <w:right w:val="none" w:sz="0" w:space="0" w:color="auto"/>
          </w:divBdr>
        </w:div>
        <w:div w:id="1071972685">
          <w:marLeft w:val="480"/>
          <w:marRight w:val="0"/>
          <w:marTop w:val="0"/>
          <w:marBottom w:val="0"/>
          <w:divBdr>
            <w:top w:val="none" w:sz="0" w:space="0" w:color="auto"/>
            <w:left w:val="none" w:sz="0" w:space="0" w:color="auto"/>
            <w:bottom w:val="none" w:sz="0" w:space="0" w:color="auto"/>
            <w:right w:val="none" w:sz="0" w:space="0" w:color="auto"/>
          </w:divBdr>
        </w:div>
        <w:div w:id="1696275529">
          <w:marLeft w:val="480"/>
          <w:marRight w:val="0"/>
          <w:marTop w:val="0"/>
          <w:marBottom w:val="0"/>
          <w:divBdr>
            <w:top w:val="none" w:sz="0" w:space="0" w:color="auto"/>
            <w:left w:val="none" w:sz="0" w:space="0" w:color="auto"/>
            <w:bottom w:val="none" w:sz="0" w:space="0" w:color="auto"/>
            <w:right w:val="none" w:sz="0" w:space="0" w:color="auto"/>
          </w:divBdr>
        </w:div>
        <w:div w:id="1062680947">
          <w:marLeft w:val="480"/>
          <w:marRight w:val="0"/>
          <w:marTop w:val="0"/>
          <w:marBottom w:val="0"/>
          <w:divBdr>
            <w:top w:val="none" w:sz="0" w:space="0" w:color="auto"/>
            <w:left w:val="none" w:sz="0" w:space="0" w:color="auto"/>
            <w:bottom w:val="none" w:sz="0" w:space="0" w:color="auto"/>
            <w:right w:val="none" w:sz="0" w:space="0" w:color="auto"/>
          </w:divBdr>
        </w:div>
        <w:div w:id="274365381">
          <w:marLeft w:val="480"/>
          <w:marRight w:val="0"/>
          <w:marTop w:val="0"/>
          <w:marBottom w:val="0"/>
          <w:divBdr>
            <w:top w:val="none" w:sz="0" w:space="0" w:color="auto"/>
            <w:left w:val="none" w:sz="0" w:space="0" w:color="auto"/>
            <w:bottom w:val="none" w:sz="0" w:space="0" w:color="auto"/>
            <w:right w:val="none" w:sz="0" w:space="0" w:color="auto"/>
          </w:divBdr>
        </w:div>
        <w:div w:id="1663508528">
          <w:marLeft w:val="480"/>
          <w:marRight w:val="0"/>
          <w:marTop w:val="0"/>
          <w:marBottom w:val="0"/>
          <w:divBdr>
            <w:top w:val="none" w:sz="0" w:space="0" w:color="auto"/>
            <w:left w:val="none" w:sz="0" w:space="0" w:color="auto"/>
            <w:bottom w:val="none" w:sz="0" w:space="0" w:color="auto"/>
            <w:right w:val="none" w:sz="0" w:space="0" w:color="auto"/>
          </w:divBdr>
        </w:div>
        <w:div w:id="1647933510">
          <w:marLeft w:val="480"/>
          <w:marRight w:val="0"/>
          <w:marTop w:val="0"/>
          <w:marBottom w:val="0"/>
          <w:divBdr>
            <w:top w:val="none" w:sz="0" w:space="0" w:color="auto"/>
            <w:left w:val="none" w:sz="0" w:space="0" w:color="auto"/>
            <w:bottom w:val="none" w:sz="0" w:space="0" w:color="auto"/>
            <w:right w:val="none" w:sz="0" w:space="0" w:color="auto"/>
          </w:divBdr>
        </w:div>
        <w:div w:id="1045563685">
          <w:marLeft w:val="480"/>
          <w:marRight w:val="0"/>
          <w:marTop w:val="0"/>
          <w:marBottom w:val="0"/>
          <w:divBdr>
            <w:top w:val="none" w:sz="0" w:space="0" w:color="auto"/>
            <w:left w:val="none" w:sz="0" w:space="0" w:color="auto"/>
            <w:bottom w:val="none" w:sz="0" w:space="0" w:color="auto"/>
            <w:right w:val="none" w:sz="0" w:space="0" w:color="auto"/>
          </w:divBdr>
        </w:div>
        <w:div w:id="1271620411">
          <w:marLeft w:val="480"/>
          <w:marRight w:val="0"/>
          <w:marTop w:val="0"/>
          <w:marBottom w:val="0"/>
          <w:divBdr>
            <w:top w:val="none" w:sz="0" w:space="0" w:color="auto"/>
            <w:left w:val="none" w:sz="0" w:space="0" w:color="auto"/>
            <w:bottom w:val="none" w:sz="0" w:space="0" w:color="auto"/>
            <w:right w:val="none" w:sz="0" w:space="0" w:color="auto"/>
          </w:divBdr>
        </w:div>
        <w:div w:id="2004967163">
          <w:marLeft w:val="480"/>
          <w:marRight w:val="0"/>
          <w:marTop w:val="0"/>
          <w:marBottom w:val="0"/>
          <w:divBdr>
            <w:top w:val="none" w:sz="0" w:space="0" w:color="auto"/>
            <w:left w:val="none" w:sz="0" w:space="0" w:color="auto"/>
            <w:bottom w:val="none" w:sz="0" w:space="0" w:color="auto"/>
            <w:right w:val="none" w:sz="0" w:space="0" w:color="auto"/>
          </w:divBdr>
        </w:div>
        <w:div w:id="1611934164">
          <w:marLeft w:val="480"/>
          <w:marRight w:val="0"/>
          <w:marTop w:val="0"/>
          <w:marBottom w:val="0"/>
          <w:divBdr>
            <w:top w:val="none" w:sz="0" w:space="0" w:color="auto"/>
            <w:left w:val="none" w:sz="0" w:space="0" w:color="auto"/>
            <w:bottom w:val="none" w:sz="0" w:space="0" w:color="auto"/>
            <w:right w:val="none" w:sz="0" w:space="0" w:color="auto"/>
          </w:divBdr>
        </w:div>
        <w:div w:id="1033505173">
          <w:marLeft w:val="480"/>
          <w:marRight w:val="0"/>
          <w:marTop w:val="0"/>
          <w:marBottom w:val="0"/>
          <w:divBdr>
            <w:top w:val="none" w:sz="0" w:space="0" w:color="auto"/>
            <w:left w:val="none" w:sz="0" w:space="0" w:color="auto"/>
            <w:bottom w:val="none" w:sz="0" w:space="0" w:color="auto"/>
            <w:right w:val="none" w:sz="0" w:space="0" w:color="auto"/>
          </w:divBdr>
        </w:div>
        <w:div w:id="559444051">
          <w:marLeft w:val="480"/>
          <w:marRight w:val="0"/>
          <w:marTop w:val="0"/>
          <w:marBottom w:val="0"/>
          <w:divBdr>
            <w:top w:val="none" w:sz="0" w:space="0" w:color="auto"/>
            <w:left w:val="none" w:sz="0" w:space="0" w:color="auto"/>
            <w:bottom w:val="none" w:sz="0" w:space="0" w:color="auto"/>
            <w:right w:val="none" w:sz="0" w:space="0" w:color="auto"/>
          </w:divBdr>
        </w:div>
        <w:div w:id="1024746317">
          <w:marLeft w:val="480"/>
          <w:marRight w:val="0"/>
          <w:marTop w:val="0"/>
          <w:marBottom w:val="0"/>
          <w:divBdr>
            <w:top w:val="none" w:sz="0" w:space="0" w:color="auto"/>
            <w:left w:val="none" w:sz="0" w:space="0" w:color="auto"/>
            <w:bottom w:val="none" w:sz="0" w:space="0" w:color="auto"/>
            <w:right w:val="none" w:sz="0" w:space="0" w:color="auto"/>
          </w:divBdr>
        </w:div>
        <w:div w:id="435640925">
          <w:marLeft w:val="480"/>
          <w:marRight w:val="0"/>
          <w:marTop w:val="0"/>
          <w:marBottom w:val="0"/>
          <w:divBdr>
            <w:top w:val="none" w:sz="0" w:space="0" w:color="auto"/>
            <w:left w:val="none" w:sz="0" w:space="0" w:color="auto"/>
            <w:bottom w:val="none" w:sz="0" w:space="0" w:color="auto"/>
            <w:right w:val="none" w:sz="0" w:space="0" w:color="auto"/>
          </w:divBdr>
        </w:div>
        <w:div w:id="925111934">
          <w:marLeft w:val="480"/>
          <w:marRight w:val="0"/>
          <w:marTop w:val="0"/>
          <w:marBottom w:val="0"/>
          <w:divBdr>
            <w:top w:val="none" w:sz="0" w:space="0" w:color="auto"/>
            <w:left w:val="none" w:sz="0" w:space="0" w:color="auto"/>
            <w:bottom w:val="none" w:sz="0" w:space="0" w:color="auto"/>
            <w:right w:val="none" w:sz="0" w:space="0" w:color="auto"/>
          </w:divBdr>
        </w:div>
      </w:divsChild>
    </w:div>
    <w:div w:id="2065789560">
      <w:bodyDiv w:val="1"/>
      <w:marLeft w:val="0"/>
      <w:marRight w:val="0"/>
      <w:marTop w:val="0"/>
      <w:marBottom w:val="0"/>
      <w:divBdr>
        <w:top w:val="none" w:sz="0" w:space="0" w:color="auto"/>
        <w:left w:val="none" w:sz="0" w:space="0" w:color="auto"/>
        <w:bottom w:val="none" w:sz="0" w:space="0" w:color="auto"/>
        <w:right w:val="none" w:sz="0" w:space="0" w:color="auto"/>
      </w:divBdr>
    </w:div>
    <w:div w:id="2066685060">
      <w:bodyDiv w:val="1"/>
      <w:marLeft w:val="0"/>
      <w:marRight w:val="0"/>
      <w:marTop w:val="0"/>
      <w:marBottom w:val="0"/>
      <w:divBdr>
        <w:top w:val="none" w:sz="0" w:space="0" w:color="auto"/>
        <w:left w:val="none" w:sz="0" w:space="0" w:color="auto"/>
        <w:bottom w:val="none" w:sz="0" w:space="0" w:color="auto"/>
        <w:right w:val="none" w:sz="0" w:space="0" w:color="auto"/>
      </w:divBdr>
    </w:div>
    <w:div w:id="2066757554">
      <w:bodyDiv w:val="1"/>
      <w:marLeft w:val="0"/>
      <w:marRight w:val="0"/>
      <w:marTop w:val="0"/>
      <w:marBottom w:val="0"/>
      <w:divBdr>
        <w:top w:val="none" w:sz="0" w:space="0" w:color="auto"/>
        <w:left w:val="none" w:sz="0" w:space="0" w:color="auto"/>
        <w:bottom w:val="none" w:sz="0" w:space="0" w:color="auto"/>
        <w:right w:val="none" w:sz="0" w:space="0" w:color="auto"/>
      </w:divBdr>
    </w:div>
    <w:div w:id="2066828885">
      <w:bodyDiv w:val="1"/>
      <w:marLeft w:val="0"/>
      <w:marRight w:val="0"/>
      <w:marTop w:val="0"/>
      <w:marBottom w:val="0"/>
      <w:divBdr>
        <w:top w:val="none" w:sz="0" w:space="0" w:color="auto"/>
        <w:left w:val="none" w:sz="0" w:space="0" w:color="auto"/>
        <w:bottom w:val="none" w:sz="0" w:space="0" w:color="auto"/>
        <w:right w:val="none" w:sz="0" w:space="0" w:color="auto"/>
      </w:divBdr>
    </w:div>
    <w:div w:id="2067146311">
      <w:bodyDiv w:val="1"/>
      <w:marLeft w:val="0"/>
      <w:marRight w:val="0"/>
      <w:marTop w:val="0"/>
      <w:marBottom w:val="0"/>
      <w:divBdr>
        <w:top w:val="none" w:sz="0" w:space="0" w:color="auto"/>
        <w:left w:val="none" w:sz="0" w:space="0" w:color="auto"/>
        <w:bottom w:val="none" w:sz="0" w:space="0" w:color="auto"/>
        <w:right w:val="none" w:sz="0" w:space="0" w:color="auto"/>
      </w:divBdr>
    </w:div>
    <w:div w:id="2067683447">
      <w:bodyDiv w:val="1"/>
      <w:marLeft w:val="0"/>
      <w:marRight w:val="0"/>
      <w:marTop w:val="0"/>
      <w:marBottom w:val="0"/>
      <w:divBdr>
        <w:top w:val="none" w:sz="0" w:space="0" w:color="auto"/>
        <w:left w:val="none" w:sz="0" w:space="0" w:color="auto"/>
        <w:bottom w:val="none" w:sz="0" w:space="0" w:color="auto"/>
        <w:right w:val="none" w:sz="0" w:space="0" w:color="auto"/>
      </w:divBdr>
    </w:div>
    <w:div w:id="2067989694">
      <w:bodyDiv w:val="1"/>
      <w:marLeft w:val="0"/>
      <w:marRight w:val="0"/>
      <w:marTop w:val="0"/>
      <w:marBottom w:val="0"/>
      <w:divBdr>
        <w:top w:val="none" w:sz="0" w:space="0" w:color="auto"/>
        <w:left w:val="none" w:sz="0" w:space="0" w:color="auto"/>
        <w:bottom w:val="none" w:sz="0" w:space="0" w:color="auto"/>
        <w:right w:val="none" w:sz="0" w:space="0" w:color="auto"/>
      </w:divBdr>
    </w:div>
    <w:div w:id="2068145055">
      <w:bodyDiv w:val="1"/>
      <w:marLeft w:val="0"/>
      <w:marRight w:val="0"/>
      <w:marTop w:val="0"/>
      <w:marBottom w:val="0"/>
      <w:divBdr>
        <w:top w:val="none" w:sz="0" w:space="0" w:color="auto"/>
        <w:left w:val="none" w:sz="0" w:space="0" w:color="auto"/>
        <w:bottom w:val="none" w:sz="0" w:space="0" w:color="auto"/>
        <w:right w:val="none" w:sz="0" w:space="0" w:color="auto"/>
      </w:divBdr>
    </w:div>
    <w:div w:id="2068214834">
      <w:bodyDiv w:val="1"/>
      <w:marLeft w:val="0"/>
      <w:marRight w:val="0"/>
      <w:marTop w:val="0"/>
      <w:marBottom w:val="0"/>
      <w:divBdr>
        <w:top w:val="none" w:sz="0" w:space="0" w:color="auto"/>
        <w:left w:val="none" w:sz="0" w:space="0" w:color="auto"/>
        <w:bottom w:val="none" w:sz="0" w:space="0" w:color="auto"/>
        <w:right w:val="none" w:sz="0" w:space="0" w:color="auto"/>
      </w:divBdr>
    </w:div>
    <w:div w:id="2068217242">
      <w:bodyDiv w:val="1"/>
      <w:marLeft w:val="0"/>
      <w:marRight w:val="0"/>
      <w:marTop w:val="0"/>
      <w:marBottom w:val="0"/>
      <w:divBdr>
        <w:top w:val="none" w:sz="0" w:space="0" w:color="auto"/>
        <w:left w:val="none" w:sz="0" w:space="0" w:color="auto"/>
        <w:bottom w:val="none" w:sz="0" w:space="0" w:color="auto"/>
        <w:right w:val="none" w:sz="0" w:space="0" w:color="auto"/>
      </w:divBdr>
    </w:div>
    <w:div w:id="2068724109">
      <w:bodyDiv w:val="1"/>
      <w:marLeft w:val="0"/>
      <w:marRight w:val="0"/>
      <w:marTop w:val="0"/>
      <w:marBottom w:val="0"/>
      <w:divBdr>
        <w:top w:val="none" w:sz="0" w:space="0" w:color="auto"/>
        <w:left w:val="none" w:sz="0" w:space="0" w:color="auto"/>
        <w:bottom w:val="none" w:sz="0" w:space="0" w:color="auto"/>
        <w:right w:val="none" w:sz="0" w:space="0" w:color="auto"/>
      </w:divBdr>
    </w:div>
    <w:div w:id="2068990875">
      <w:bodyDiv w:val="1"/>
      <w:marLeft w:val="0"/>
      <w:marRight w:val="0"/>
      <w:marTop w:val="0"/>
      <w:marBottom w:val="0"/>
      <w:divBdr>
        <w:top w:val="none" w:sz="0" w:space="0" w:color="auto"/>
        <w:left w:val="none" w:sz="0" w:space="0" w:color="auto"/>
        <w:bottom w:val="none" w:sz="0" w:space="0" w:color="auto"/>
        <w:right w:val="none" w:sz="0" w:space="0" w:color="auto"/>
      </w:divBdr>
    </w:div>
    <w:div w:id="2070030476">
      <w:bodyDiv w:val="1"/>
      <w:marLeft w:val="0"/>
      <w:marRight w:val="0"/>
      <w:marTop w:val="0"/>
      <w:marBottom w:val="0"/>
      <w:divBdr>
        <w:top w:val="none" w:sz="0" w:space="0" w:color="auto"/>
        <w:left w:val="none" w:sz="0" w:space="0" w:color="auto"/>
        <w:bottom w:val="none" w:sz="0" w:space="0" w:color="auto"/>
        <w:right w:val="none" w:sz="0" w:space="0" w:color="auto"/>
      </w:divBdr>
    </w:div>
    <w:div w:id="2070223984">
      <w:bodyDiv w:val="1"/>
      <w:marLeft w:val="0"/>
      <w:marRight w:val="0"/>
      <w:marTop w:val="0"/>
      <w:marBottom w:val="0"/>
      <w:divBdr>
        <w:top w:val="none" w:sz="0" w:space="0" w:color="auto"/>
        <w:left w:val="none" w:sz="0" w:space="0" w:color="auto"/>
        <w:bottom w:val="none" w:sz="0" w:space="0" w:color="auto"/>
        <w:right w:val="none" w:sz="0" w:space="0" w:color="auto"/>
      </w:divBdr>
    </w:div>
    <w:div w:id="2070372420">
      <w:bodyDiv w:val="1"/>
      <w:marLeft w:val="0"/>
      <w:marRight w:val="0"/>
      <w:marTop w:val="0"/>
      <w:marBottom w:val="0"/>
      <w:divBdr>
        <w:top w:val="none" w:sz="0" w:space="0" w:color="auto"/>
        <w:left w:val="none" w:sz="0" w:space="0" w:color="auto"/>
        <w:bottom w:val="none" w:sz="0" w:space="0" w:color="auto"/>
        <w:right w:val="none" w:sz="0" w:space="0" w:color="auto"/>
      </w:divBdr>
    </w:div>
    <w:div w:id="2071296474">
      <w:bodyDiv w:val="1"/>
      <w:marLeft w:val="0"/>
      <w:marRight w:val="0"/>
      <w:marTop w:val="0"/>
      <w:marBottom w:val="0"/>
      <w:divBdr>
        <w:top w:val="none" w:sz="0" w:space="0" w:color="auto"/>
        <w:left w:val="none" w:sz="0" w:space="0" w:color="auto"/>
        <w:bottom w:val="none" w:sz="0" w:space="0" w:color="auto"/>
        <w:right w:val="none" w:sz="0" w:space="0" w:color="auto"/>
      </w:divBdr>
    </w:div>
    <w:div w:id="2071347505">
      <w:bodyDiv w:val="1"/>
      <w:marLeft w:val="0"/>
      <w:marRight w:val="0"/>
      <w:marTop w:val="0"/>
      <w:marBottom w:val="0"/>
      <w:divBdr>
        <w:top w:val="none" w:sz="0" w:space="0" w:color="auto"/>
        <w:left w:val="none" w:sz="0" w:space="0" w:color="auto"/>
        <w:bottom w:val="none" w:sz="0" w:space="0" w:color="auto"/>
        <w:right w:val="none" w:sz="0" w:space="0" w:color="auto"/>
      </w:divBdr>
    </w:div>
    <w:div w:id="2072076103">
      <w:bodyDiv w:val="1"/>
      <w:marLeft w:val="0"/>
      <w:marRight w:val="0"/>
      <w:marTop w:val="0"/>
      <w:marBottom w:val="0"/>
      <w:divBdr>
        <w:top w:val="none" w:sz="0" w:space="0" w:color="auto"/>
        <w:left w:val="none" w:sz="0" w:space="0" w:color="auto"/>
        <w:bottom w:val="none" w:sz="0" w:space="0" w:color="auto"/>
        <w:right w:val="none" w:sz="0" w:space="0" w:color="auto"/>
      </w:divBdr>
    </w:div>
    <w:div w:id="2072264609">
      <w:bodyDiv w:val="1"/>
      <w:marLeft w:val="0"/>
      <w:marRight w:val="0"/>
      <w:marTop w:val="0"/>
      <w:marBottom w:val="0"/>
      <w:divBdr>
        <w:top w:val="none" w:sz="0" w:space="0" w:color="auto"/>
        <w:left w:val="none" w:sz="0" w:space="0" w:color="auto"/>
        <w:bottom w:val="none" w:sz="0" w:space="0" w:color="auto"/>
        <w:right w:val="none" w:sz="0" w:space="0" w:color="auto"/>
      </w:divBdr>
    </w:div>
    <w:div w:id="2072314383">
      <w:bodyDiv w:val="1"/>
      <w:marLeft w:val="0"/>
      <w:marRight w:val="0"/>
      <w:marTop w:val="0"/>
      <w:marBottom w:val="0"/>
      <w:divBdr>
        <w:top w:val="none" w:sz="0" w:space="0" w:color="auto"/>
        <w:left w:val="none" w:sz="0" w:space="0" w:color="auto"/>
        <w:bottom w:val="none" w:sz="0" w:space="0" w:color="auto"/>
        <w:right w:val="none" w:sz="0" w:space="0" w:color="auto"/>
      </w:divBdr>
    </w:div>
    <w:div w:id="2072385795">
      <w:bodyDiv w:val="1"/>
      <w:marLeft w:val="0"/>
      <w:marRight w:val="0"/>
      <w:marTop w:val="0"/>
      <w:marBottom w:val="0"/>
      <w:divBdr>
        <w:top w:val="none" w:sz="0" w:space="0" w:color="auto"/>
        <w:left w:val="none" w:sz="0" w:space="0" w:color="auto"/>
        <w:bottom w:val="none" w:sz="0" w:space="0" w:color="auto"/>
        <w:right w:val="none" w:sz="0" w:space="0" w:color="auto"/>
      </w:divBdr>
    </w:div>
    <w:div w:id="2072844616">
      <w:bodyDiv w:val="1"/>
      <w:marLeft w:val="0"/>
      <w:marRight w:val="0"/>
      <w:marTop w:val="0"/>
      <w:marBottom w:val="0"/>
      <w:divBdr>
        <w:top w:val="none" w:sz="0" w:space="0" w:color="auto"/>
        <w:left w:val="none" w:sz="0" w:space="0" w:color="auto"/>
        <w:bottom w:val="none" w:sz="0" w:space="0" w:color="auto"/>
        <w:right w:val="none" w:sz="0" w:space="0" w:color="auto"/>
      </w:divBdr>
      <w:divsChild>
        <w:div w:id="1902055273">
          <w:marLeft w:val="480"/>
          <w:marRight w:val="0"/>
          <w:marTop w:val="0"/>
          <w:marBottom w:val="0"/>
          <w:divBdr>
            <w:top w:val="none" w:sz="0" w:space="0" w:color="auto"/>
            <w:left w:val="none" w:sz="0" w:space="0" w:color="auto"/>
            <w:bottom w:val="none" w:sz="0" w:space="0" w:color="auto"/>
            <w:right w:val="none" w:sz="0" w:space="0" w:color="auto"/>
          </w:divBdr>
        </w:div>
        <w:div w:id="1268928544">
          <w:marLeft w:val="480"/>
          <w:marRight w:val="0"/>
          <w:marTop w:val="0"/>
          <w:marBottom w:val="0"/>
          <w:divBdr>
            <w:top w:val="none" w:sz="0" w:space="0" w:color="auto"/>
            <w:left w:val="none" w:sz="0" w:space="0" w:color="auto"/>
            <w:bottom w:val="none" w:sz="0" w:space="0" w:color="auto"/>
            <w:right w:val="none" w:sz="0" w:space="0" w:color="auto"/>
          </w:divBdr>
        </w:div>
        <w:div w:id="50807650">
          <w:marLeft w:val="480"/>
          <w:marRight w:val="0"/>
          <w:marTop w:val="0"/>
          <w:marBottom w:val="0"/>
          <w:divBdr>
            <w:top w:val="none" w:sz="0" w:space="0" w:color="auto"/>
            <w:left w:val="none" w:sz="0" w:space="0" w:color="auto"/>
            <w:bottom w:val="none" w:sz="0" w:space="0" w:color="auto"/>
            <w:right w:val="none" w:sz="0" w:space="0" w:color="auto"/>
          </w:divBdr>
        </w:div>
        <w:div w:id="275140281">
          <w:marLeft w:val="480"/>
          <w:marRight w:val="0"/>
          <w:marTop w:val="0"/>
          <w:marBottom w:val="0"/>
          <w:divBdr>
            <w:top w:val="none" w:sz="0" w:space="0" w:color="auto"/>
            <w:left w:val="none" w:sz="0" w:space="0" w:color="auto"/>
            <w:bottom w:val="none" w:sz="0" w:space="0" w:color="auto"/>
            <w:right w:val="none" w:sz="0" w:space="0" w:color="auto"/>
          </w:divBdr>
        </w:div>
        <w:div w:id="532963298">
          <w:marLeft w:val="480"/>
          <w:marRight w:val="0"/>
          <w:marTop w:val="0"/>
          <w:marBottom w:val="0"/>
          <w:divBdr>
            <w:top w:val="none" w:sz="0" w:space="0" w:color="auto"/>
            <w:left w:val="none" w:sz="0" w:space="0" w:color="auto"/>
            <w:bottom w:val="none" w:sz="0" w:space="0" w:color="auto"/>
            <w:right w:val="none" w:sz="0" w:space="0" w:color="auto"/>
          </w:divBdr>
        </w:div>
        <w:div w:id="227152088">
          <w:marLeft w:val="480"/>
          <w:marRight w:val="0"/>
          <w:marTop w:val="0"/>
          <w:marBottom w:val="0"/>
          <w:divBdr>
            <w:top w:val="none" w:sz="0" w:space="0" w:color="auto"/>
            <w:left w:val="none" w:sz="0" w:space="0" w:color="auto"/>
            <w:bottom w:val="none" w:sz="0" w:space="0" w:color="auto"/>
            <w:right w:val="none" w:sz="0" w:space="0" w:color="auto"/>
          </w:divBdr>
        </w:div>
        <w:div w:id="1023091108">
          <w:marLeft w:val="480"/>
          <w:marRight w:val="0"/>
          <w:marTop w:val="0"/>
          <w:marBottom w:val="0"/>
          <w:divBdr>
            <w:top w:val="none" w:sz="0" w:space="0" w:color="auto"/>
            <w:left w:val="none" w:sz="0" w:space="0" w:color="auto"/>
            <w:bottom w:val="none" w:sz="0" w:space="0" w:color="auto"/>
            <w:right w:val="none" w:sz="0" w:space="0" w:color="auto"/>
          </w:divBdr>
        </w:div>
        <w:div w:id="480854159">
          <w:marLeft w:val="480"/>
          <w:marRight w:val="0"/>
          <w:marTop w:val="0"/>
          <w:marBottom w:val="0"/>
          <w:divBdr>
            <w:top w:val="none" w:sz="0" w:space="0" w:color="auto"/>
            <w:left w:val="none" w:sz="0" w:space="0" w:color="auto"/>
            <w:bottom w:val="none" w:sz="0" w:space="0" w:color="auto"/>
            <w:right w:val="none" w:sz="0" w:space="0" w:color="auto"/>
          </w:divBdr>
        </w:div>
        <w:div w:id="926883565">
          <w:marLeft w:val="480"/>
          <w:marRight w:val="0"/>
          <w:marTop w:val="0"/>
          <w:marBottom w:val="0"/>
          <w:divBdr>
            <w:top w:val="none" w:sz="0" w:space="0" w:color="auto"/>
            <w:left w:val="none" w:sz="0" w:space="0" w:color="auto"/>
            <w:bottom w:val="none" w:sz="0" w:space="0" w:color="auto"/>
            <w:right w:val="none" w:sz="0" w:space="0" w:color="auto"/>
          </w:divBdr>
        </w:div>
        <w:div w:id="1948927327">
          <w:marLeft w:val="480"/>
          <w:marRight w:val="0"/>
          <w:marTop w:val="0"/>
          <w:marBottom w:val="0"/>
          <w:divBdr>
            <w:top w:val="none" w:sz="0" w:space="0" w:color="auto"/>
            <w:left w:val="none" w:sz="0" w:space="0" w:color="auto"/>
            <w:bottom w:val="none" w:sz="0" w:space="0" w:color="auto"/>
            <w:right w:val="none" w:sz="0" w:space="0" w:color="auto"/>
          </w:divBdr>
        </w:div>
        <w:div w:id="1566452926">
          <w:marLeft w:val="480"/>
          <w:marRight w:val="0"/>
          <w:marTop w:val="0"/>
          <w:marBottom w:val="0"/>
          <w:divBdr>
            <w:top w:val="none" w:sz="0" w:space="0" w:color="auto"/>
            <w:left w:val="none" w:sz="0" w:space="0" w:color="auto"/>
            <w:bottom w:val="none" w:sz="0" w:space="0" w:color="auto"/>
            <w:right w:val="none" w:sz="0" w:space="0" w:color="auto"/>
          </w:divBdr>
        </w:div>
        <w:div w:id="135493270">
          <w:marLeft w:val="480"/>
          <w:marRight w:val="0"/>
          <w:marTop w:val="0"/>
          <w:marBottom w:val="0"/>
          <w:divBdr>
            <w:top w:val="none" w:sz="0" w:space="0" w:color="auto"/>
            <w:left w:val="none" w:sz="0" w:space="0" w:color="auto"/>
            <w:bottom w:val="none" w:sz="0" w:space="0" w:color="auto"/>
            <w:right w:val="none" w:sz="0" w:space="0" w:color="auto"/>
          </w:divBdr>
        </w:div>
        <w:div w:id="275601345">
          <w:marLeft w:val="480"/>
          <w:marRight w:val="0"/>
          <w:marTop w:val="0"/>
          <w:marBottom w:val="0"/>
          <w:divBdr>
            <w:top w:val="none" w:sz="0" w:space="0" w:color="auto"/>
            <w:left w:val="none" w:sz="0" w:space="0" w:color="auto"/>
            <w:bottom w:val="none" w:sz="0" w:space="0" w:color="auto"/>
            <w:right w:val="none" w:sz="0" w:space="0" w:color="auto"/>
          </w:divBdr>
        </w:div>
        <w:div w:id="453671382">
          <w:marLeft w:val="480"/>
          <w:marRight w:val="0"/>
          <w:marTop w:val="0"/>
          <w:marBottom w:val="0"/>
          <w:divBdr>
            <w:top w:val="none" w:sz="0" w:space="0" w:color="auto"/>
            <w:left w:val="none" w:sz="0" w:space="0" w:color="auto"/>
            <w:bottom w:val="none" w:sz="0" w:space="0" w:color="auto"/>
            <w:right w:val="none" w:sz="0" w:space="0" w:color="auto"/>
          </w:divBdr>
        </w:div>
        <w:div w:id="873620339">
          <w:marLeft w:val="480"/>
          <w:marRight w:val="0"/>
          <w:marTop w:val="0"/>
          <w:marBottom w:val="0"/>
          <w:divBdr>
            <w:top w:val="none" w:sz="0" w:space="0" w:color="auto"/>
            <w:left w:val="none" w:sz="0" w:space="0" w:color="auto"/>
            <w:bottom w:val="none" w:sz="0" w:space="0" w:color="auto"/>
            <w:right w:val="none" w:sz="0" w:space="0" w:color="auto"/>
          </w:divBdr>
        </w:div>
        <w:div w:id="1668091757">
          <w:marLeft w:val="480"/>
          <w:marRight w:val="0"/>
          <w:marTop w:val="0"/>
          <w:marBottom w:val="0"/>
          <w:divBdr>
            <w:top w:val="none" w:sz="0" w:space="0" w:color="auto"/>
            <w:left w:val="none" w:sz="0" w:space="0" w:color="auto"/>
            <w:bottom w:val="none" w:sz="0" w:space="0" w:color="auto"/>
            <w:right w:val="none" w:sz="0" w:space="0" w:color="auto"/>
          </w:divBdr>
        </w:div>
        <w:div w:id="1298611982">
          <w:marLeft w:val="480"/>
          <w:marRight w:val="0"/>
          <w:marTop w:val="0"/>
          <w:marBottom w:val="0"/>
          <w:divBdr>
            <w:top w:val="none" w:sz="0" w:space="0" w:color="auto"/>
            <w:left w:val="none" w:sz="0" w:space="0" w:color="auto"/>
            <w:bottom w:val="none" w:sz="0" w:space="0" w:color="auto"/>
            <w:right w:val="none" w:sz="0" w:space="0" w:color="auto"/>
          </w:divBdr>
        </w:div>
        <w:div w:id="291836566">
          <w:marLeft w:val="480"/>
          <w:marRight w:val="0"/>
          <w:marTop w:val="0"/>
          <w:marBottom w:val="0"/>
          <w:divBdr>
            <w:top w:val="none" w:sz="0" w:space="0" w:color="auto"/>
            <w:left w:val="none" w:sz="0" w:space="0" w:color="auto"/>
            <w:bottom w:val="none" w:sz="0" w:space="0" w:color="auto"/>
            <w:right w:val="none" w:sz="0" w:space="0" w:color="auto"/>
          </w:divBdr>
        </w:div>
        <w:div w:id="2135051941">
          <w:marLeft w:val="480"/>
          <w:marRight w:val="0"/>
          <w:marTop w:val="0"/>
          <w:marBottom w:val="0"/>
          <w:divBdr>
            <w:top w:val="none" w:sz="0" w:space="0" w:color="auto"/>
            <w:left w:val="none" w:sz="0" w:space="0" w:color="auto"/>
            <w:bottom w:val="none" w:sz="0" w:space="0" w:color="auto"/>
            <w:right w:val="none" w:sz="0" w:space="0" w:color="auto"/>
          </w:divBdr>
        </w:div>
        <w:div w:id="613053343">
          <w:marLeft w:val="480"/>
          <w:marRight w:val="0"/>
          <w:marTop w:val="0"/>
          <w:marBottom w:val="0"/>
          <w:divBdr>
            <w:top w:val="none" w:sz="0" w:space="0" w:color="auto"/>
            <w:left w:val="none" w:sz="0" w:space="0" w:color="auto"/>
            <w:bottom w:val="none" w:sz="0" w:space="0" w:color="auto"/>
            <w:right w:val="none" w:sz="0" w:space="0" w:color="auto"/>
          </w:divBdr>
        </w:div>
        <w:div w:id="1190872775">
          <w:marLeft w:val="480"/>
          <w:marRight w:val="0"/>
          <w:marTop w:val="0"/>
          <w:marBottom w:val="0"/>
          <w:divBdr>
            <w:top w:val="none" w:sz="0" w:space="0" w:color="auto"/>
            <w:left w:val="none" w:sz="0" w:space="0" w:color="auto"/>
            <w:bottom w:val="none" w:sz="0" w:space="0" w:color="auto"/>
            <w:right w:val="none" w:sz="0" w:space="0" w:color="auto"/>
          </w:divBdr>
        </w:div>
        <w:div w:id="1307004120">
          <w:marLeft w:val="480"/>
          <w:marRight w:val="0"/>
          <w:marTop w:val="0"/>
          <w:marBottom w:val="0"/>
          <w:divBdr>
            <w:top w:val="none" w:sz="0" w:space="0" w:color="auto"/>
            <w:left w:val="none" w:sz="0" w:space="0" w:color="auto"/>
            <w:bottom w:val="none" w:sz="0" w:space="0" w:color="auto"/>
            <w:right w:val="none" w:sz="0" w:space="0" w:color="auto"/>
          </w:divBdr>
        </w:div>
        <w:div w:id="315108506">
          <w:marLeft w:val="480"/>
          <w:marRight w:val="0"/>
          <w:marTop w:val="0"/>
          <w:marBottom w:val="0"/>
          <w:divBdr>
            <w:top w:val="none" w:sz="0" w:space="0" w:color="auto"/>
            <w:left w:val="none" w:sz="0" w:space="0" w:color="auto"/>
            <w:bottom w:val="none" w:sz="0" w:space="0" w:color="auto"/>
            <w:right w:val="none" w:sz="0" w:space="0" w:color="auto"/>
          </w:divBdr>
        </w:div>
        <w:div w:id="715200212">
          <w:marLeft w:val="480"/>
          <w:marRight w:val="0"/>
          <w:marTop w:val="0"/>
          <w:marBottom w:val="0"/>
          <w:divBdr>
            <w:top w:val="none" w:sz="0" w:space="0" w:color="auto"/>
            <w:left w:val="none" w:sz="0" w:space="0" w:color="auto"/>
            <w:bottom w:val="none" w:sz="0" w:space="0" w:color="auto"/>
            <w:right w:val="none" w:sz="0" w:space="0" w:color="auto"/>
          </w:divBdr>
        </w:div>
        <w:div w:id="1316644912">
          <w:marLeft w:val="480"/>
          <w:marRight w:val="0"/>
          <w:marTop w:val="0"/>
          <w:marBottom w:val="0"/>
          <w:divBdr>
            <w:top w:val="none" w:sz="0" w:space="0" w:color="auto"/>
            <w:left w:val="none" w:sz="0" w:space="0" w:color="auto"/>
            <w:bottom w:val="none" w:sz="0" w:space="0" w:color="auto"/>
            <w:right w:val="none" w:sz="0" w:space="0" w:color="auto"/>
          </w:divBdr>
        </w:div>
        <w:div w:id="716205887">
          <w:marLeft w:val="480"/>
          <w:marRight w:val="0"/>
          <w:marTop w:val="0"/>
          <w:marBottom w:val="0"/>
          <w:divBdr>
            <w:top w:val="none" w:sz="0" w:space="0" w:color="auto"/>
            <w:left w:val="none" w:sz="0" w:space="0" w:color="auto"/>
            <w:bottom w:val="none" w:sz="0" w:space="0" w:color="auto"/>
            <w:right w:val="none" w:sz="0" w:space="0" w:color="auto"/>
          </w:divBdr>
        </w:div>
        <w:div w:id="1525367616">
          <w:marLeft w:val="480"/>
          <w:marRight w:val="0"/>
          <w:marTop w:val="0"/>
          <w:marBottom w:val="0"/>
          <w:divBdr>
            <w:top w:val="none" w:sz="0" w:space="0" w:color="auto"/>
            <w:left w:val="none" w:sz="0" w:space="0" w:color="auto"/>
            <w:bottom w:val="none" w:sz="0" w:space="0" w:color="auto"/>
            <w:right w:val="none" w:sz="0" w:space="0" w:color="auto"/>
          </w:divBdr>
        </w:div>
        <w:div w:id="130907167">
          <w:marLeft w:val="480"/>
          <w:marRight w:val="0"/>
          <w:marTop w:val="0"/>
          <w:marBottom w:val="0"/>
          <w:divBdr>
            <w:top w:val="none" w:sz="0" w:space="0" w:color="auto"/>
            <w:left w:val="none" w:sz="0" w:space="0" w:color="auto"/>
            <w:bottom w:val="none" w:sz="0" w:space="0" w:color="auto"/>
            <w:right w:val="none" w:sz="0" w:space="0" w:color="auto"/>
          </w:divBdr>
        </w:div>
        <w:div w:id="1723287481">
          <w:marLeft w:val="480"/>
          <w:marRight w:val="0"/>
          <w:marTop w:val="0"/>
          <w:marBottom w:val="0"/>
          <w:divBdr>
            <w:top w:val="none" w:sz="0" w:space="0" w:color="auto"/>
            <w:left w:val="none" w:sz="0" w:space="0" w:color="auto"/>
            <w:bottom w:val="none" w:sz="0" w:space="0" w:color="auto"/>
            <w:right w:val="none" w:sz="0" w:space="0" w:color="auto"/>
          </w:divBdr>
        </w:div>
        <w:div w:id="348987869">
          <w:marLeft w:val="480"/>
          <w:marRight w:val="0"/>
          <w:marTop w:val="0"/>
          <w:marBottom w:val="0"/>
          <w:divBdr>
            <w:top w:val="none" w:sz="0" w:space="0" w:color="auto"/>
            <w:left w:val="none" w:sz="0" w:space="0" w:color="auto"/>
            <w:bottom w:val="none" w:sz="0" w:space="0" w:color="auto"/>
            <w:right w:val="none" w:sz="0" w:space="0" w:color="auto"/>
          </w:divBdr>
        </w:div>
        <w:div w:id="758522188">
          <w:marLeft w:val="480"/>
          <w:marRight w:val="0"/>
          <w:marTop w:val="0"/>
          <w:marBottom w:val="0"/>
          <w:divBdr>
            <w:top w:val="none" w:sz="0" w:space="0" w:color="auto"/>
            <w:left w:val="none" w:sz="0" w:space="0" w:color="auto"/>
            <w:bottom w:val="none" w:sz="0" w:space="0" w:color="auto"/>
            <w:right w:val="none" w:sz="0" w:space="0" w:color="auto"/>
          </w:divBdr>
        </w:div>
        <w:div w:id="1714118030">
          <w:marLeft w:val="480"/>
          <w:marRight w:val="0"/>
          <w:marTop w:val="0"/>
          <w:marBottom w:val="0"/>
          <w:divBdr>
            <w:top w:val="none" w:sz="0" w:space="0" w:color="auto"/>
            <w:left w:val="none" w:sz="0" w:space="0" w:color="auto"/>
            <w:bottom w:val="none" w:sz="0" w:space="0" w:color="auto"/>
            <w:right w:val="none" w:sz="0" w:space="0" w:color="auto"/>
          </w:divBdr>
        </w:div>
        <w:div w:id="1153596913">
          <w:marLeft w:val="480"/>
          <w:marRight w:val="0"/>
          <w:marTop w:val="0"/>
          <w:marBottom w:val="0"/>
          <w:divBdr>
            <w:top w:val="none" w:sz="0" w:space="0" w:color="auto"/>
            <w:left w:val="none" w:sz="0" w:space="0" w:color="auto"/>
            <w:bottom w:val="none" w:sz="0" w:space="0" w:color="auto"/>
            <w:right w:val="none" w:sz="0" w:space="0" w:color="auto"/>
          </w:divBdr>
        </w:div>
        <w:div w:id="1100176779">
          <w:marLeft w:val="480"/>
          <w:marRight w:val="0"/>
          <w:marTop w:val="0"/>
          <w:marBottom w:val="0"/>
          <w:divBdr>
            <w:top w:val="none" w:sz="0" w:space="0" w:color="auto"/>
            <w:left w:val="none" w:sz="0" w:space="0" w:color="auto"/>
            <w:bottom w:val="none" w:sz="0" w:space="0" w:color="auto"/>
            <w:right w:val="none" w:sz="0" w:space="0" w:color="auto"/>
          </w:divBdr>
        </w:div>
        <w:div w:id="1021397008">
          <w:marLeft w:val="480"/>
          <w:marRight w:val="0"/>
          <w:marTop w:val="0"/>
          <w:marBottom w:val="0"/>
          <w:divBdr>
            <w:top w:val="none" w:sz="0" w:space="0" w:color="auto"/>
            <w:left w:val="none" w:sz="0" w:space="0" w:color="auto"/>
            <w:bottom w:val="none" w:sz="0" w:space="0" w:color="auto"/>
            <w:right w:val="none" w:sz="0" w:space="0" w:color="auto"/>
          </w:divBdr>
        </w:div>
        <w:div w:id="847793963">
          <w:marLeft w:val="480"/>
          <w:marRight w:val="0"/>
          <w:marTop w:val="0"/>
          <w:marBottom w:val="0"/>
          <w:divBdr>
            <w:top w:val="none" w:sz="0" w:space="0" w:color="auto"/>
            <w:left w:val="none" w:sz="0" w:space="0" w:color="auto"/>
            <w:bottom w:val="none" w:sz="0" w:space="0" w:color="auto"/>
            <w:right w:val="none" w:sz="0" w:space="0" w:color="auto"/>
          </w:divBdr>
        </w:div>
        <w:div w:id="1272709527">
          <w:marLeft w:val="480"/>
          <w:marRight w:val="0"/>
          <w:marTop w:val="0"/>
          <w:marBottom w:val="0"/>
          <w:divBdr>
            <w:top w:val="none" w:sz="0" w:space="0" w:color="auto"/>
            <w:left w:val="none" w:sz="0" w:space="0" w:color="auto"/>
            <w:bottom w:val="none" w:sz="0" w:space="0" w:color="auto"/>
            <w:right w:val="none" w:sz="0" w:space="0" w:color="auto"/>
          </w:divBdr>
        </w:div>
        <w:div w:id="89744222">
          <w:marLeft w:val="480"/>
          <w:marRight w:val="0"/>
          <w:marTop w:val="0"/>
          <w:marBottom w:val="0"/>
          <w:divBdr>
            <w:top w:val="none" w:sz="0" w:space="0" w:color="auto"/>
            <w:left w:val="none" w:sz="0" w:space="0" w:color="auto"/>
            <w:bottom w:val="none" w:sz="0" w:space="0" w:color="auto"/>
            <w:right w:val="none" w:sz="0" w:space="0" w:color="auto"/>
          </w:divBdr>
        </w:div>
        <w:div w:id="714550705">
          <w:marLeft w:val="480"/>
          <w:marRight w:val="0"/>
          <w:marTop w:val="0"/>
          <w:marBottom w:val="0"/>
          <w:divBdr>
            <w:top w:val="none" w:sz="0" w:space="0" w:color="auto"/>
            <w:left w:val="none" w:sz="0" w:space="0" w:color="auto"/>
            <w:bottom w:val="none" w:sz="0" w:space="0" w:color="auto"/>
            <w:right w:val="none" w:sz="0" w:space="0" w:color="auto"/>
          </w:divBdr>
        </w:div>
        <w:div w:id="1995839046">
          <w:marLeft w:val="480"/>
          <w:marRight w:val="0"/>
          <w:marTop w:val="0"/>
          <w:marBottom w:val="0"/>
          <w:divBdr>
            <w:top w:val="none" w:sz="0" w:space="0" w:color="auto"/>
            <w:left w:val="none" w:sz="0" w:space="0" w:color="auto"/>
            <w:bottom w:val="none" w:sz="0" w:space="0" w:color="auto"/>
            <w:right w:val="none" w:sz="0" w:space="0" w:color="auto"/>
          </w:divBdr>
        </w:div>
        <w:div w:id="74012642">
          <w:marLeft w:val="480"/>
          <w:marRight w:val="0"/>
          <w:marTop w:val="0"/>
          <w:marBottom w:val="0"/>
          <w:divBdr>
            <w:top w:val="none" w:sz="0" w:space="0" w:color="auto"/>
            <w:left w:val="none" w:sz="0" w:space="0" w:color="auto"/>
            <w:bottom w:val="none" w:sz="0" w:space="0" w:color="auto"/>
            <w:right w:val="none" w:sz="0" w:space="0" w:color="auto"/>
          </w:divBdr>
        </w:div>
        <w:div w:id="174853769">
          <w:marLeft w:val="480"/>
          <w:marRight w:val="0"/>
          <w:marTop w:val="0"/>
          <w:marBottom w:val="0"/>
          <w:divBdr>
            <w:top w:val="none" w:sz="0" w:space="0" w:color="auto"/>
            <w:left w:val="none" w:sz="0" w:space="0" w:color="auto"/>
            <w:bottom w:val="none" w:sz="0" w:space="0" w:color="auto"/>
            <w:right w:val="none" w:sz="0" w:space="0" w:color="auto"/>
          </w:divBdr>
        </w:div>
        <w:div w:id="648437153">
          <w:marLeft w:val="480"/>
          <w:marRight w:val="0"/>
          <w:marTop w:val="0"/>
          <w:marBottom w:val="0"/>
          <w:divBdr>
            <w:top w:val="none" w:sz="0" w:space="0" w:color="auto"/>
            <w:left w:val="none" w:sz="0" w:space="0" w:color="auto"/>
            <w:bottom w:val="none" w:sz="0" w:space="0" w:color="auto"/>
            <w:right w:val="none" w:sz="0" w:space="0" w:color="auto"/>
          </w:divBdr>
        </w:div>
        <w:div w:id="2082633481">
          <w:marLeft w:val="480"/>
          <w:marRight w:val="0"/>
          <w:marTop w:val="0"/>
          <w:marBottom w:val="0"/>
          <w:divBdr>
            <w:top w:val="none" w:sz="0" w:space="0" w:color="auto"/>
            <w:left w:val="none" w:sz="0" w:space="0" w:color="auto"/>
            <w:bottom w:val="none" w:sz="0" w:space="0" w:color="auto"/>
            <w:right w:val="none" w:sz="0" w:space="0" w:color="auto"/>
          </w:divBdr>
        </w:div>
        <w:div w:id="762846602">
          <w:marLeft w:val="480"/>
          <w:marRight w:val="0"/>
          <w:marTop w:val="0"/>
          <w:marBottom w:val="0"/>
          <w:divBdr>
            <w:top w:val="none" w:sz="0" w:space="0" w:color="auto"/>
            <w:left w:val="none" w:sz="0" w:space="0" w:color="auto"/>
            <w:bottom w:val="none" w:sz="0" w:space="0" w:color="auto"/>
            <w:right w:val="none" w:sz="0" w:space="0" w:color="auto"/>
          </w:divBdr>
        </w:div>
        <w:div w:id="1166478348">
          <w:marLeft w:val="480"/>
          <w:marRight w:val="0"/>
          <w:marTop w:val="0"/>
          <w:marBottom w:val="0"/>
          <w:divBdr>
            <w:top w:val="none" w:sz="0" w:space="0" w:color="auto"/>
            <w:left w:val="none" w:sz="0" w:space="0" w:color="auto"/>
            <w:bottom w:val="none" w:sz="0" w:space="0" w:color="auto"/>
            <w:right w:val="none" w:sz="0" w:space="0" w:color="auto"/>
          </w:divBdr>
        </w:div>
        <w:div w:id="680551339">
          <w:marLeft w:val="480"/>
          <w:marRight w:val="0"/>
          <w:marTop w:val="0"/>
          <w:marBottom w:val="0"/>
          <w:divBdr>
            <w:top w:val="none" w:sz="0" w:space="0" w:color="auto"/>
            <w:left w:val="none" w:sz="0" w:space="0" w:color="auto"/>
            <w:bottom w:val="none" w:sz="0" w:space="0" w:color="auto"/>
            <w:right w:val="none" w:sz="0" w:space="0" w:color="auto"/>
          </w:divBdr>
        </w:div>
        <w:div w:id="1009256718">
          <w:marLeft w:val="480"/>
          <w:marRight w:val="0"/>
          <w:marTop w:val="0"/>
          <w:marBottom w:val="0"/>
          <w:divBdr>
            <w:top w:val="none" w:sz="0" w:space="0" w:color="auto"/>
            <w:left w:val="none" w:sz="0" w:space="0" w:color="auto"/>
            <w:bottom w:val="none" w:sz="0" w:space="0" w:color="auto"/>
            <w:right w:val="none" w:sz="0" w:space="0" w:color="auto"/>
          </w:divBdr>
        </w:div>
        <w:div w:id="2030911557">
          <w:marLeft w:val="480"/>
          <w:marRight w:val="0"/>
          <w:marTop w:val="0"/>
          <w:marBottom w:val="0"/>
          <w:divBdr>
            <w:top w:val="none" w:sz="0" w:space="0" w:color="auto"/>
            <w:left w:val="none" w:sz="0" w:space="0" w:color="auto"/>
            <w:bottom w:val="none" w:sz="0" w:space="0" w:color="auto"/>
            <w:right w:val="none" w:sz="0" w:space="0" w:color="auto"/>
          </w:divBdr>
        </w:div>
        <w:div w:id="964972310">
          <w:marLeft w:val="480"/>
          <w:marRight w:val="0"/>
          <w:marTop w:val="0"/>
          <w:marBottom w:val="0"/>
          <w:divBdr>
            <w:top w:val="none" w:sz="0" w:space="0" w:color="auto"/>
            <w:left w:val="none" w:sz="0" w:space="0" w:color="auto"/>
            <w:bottom w:val="none" w:sz="0" w:space="0" w:color="auto"/>
            <w:right w:val="none" w:sz="0" w:space="0" w:color="auto"/>
          </w:divBdr>
        </w:div>
        <w:div w:id="500972262">
          <w:marLeft w:val="480"/>
          <w:marRight w:val="0"/>
          <w:marTop w:val="0"/>
          <w:marBottom w:val="0"/>
          <w:divBdr>
            <w:top w:val="none" w:sz="0" w:space="0" w:color="auto"/>
            <w:left w:val="none" w:sz="0" w:space="0" w:color="auto"/>
            <w:bottom w:val="none" w:sz="0" w:space="0" w:color="auto"/>
            <w:right w:val="none" w:sz="0" w:space="0" w:color="auto"/>
          </w:divBdr>
        </w:div>
        <w:div w:id="404379885">
          <w:marLeft w:val="480"/>
          <w:marRight w:val="0"/>
          <w:marTop w:val="0"/>
          <w:marBottom w:val="0"/>
          <w:divBdr>
            <w:top w:val="none" w:sz="0" w:space="0" w:color="auto"/>
            <w:left w:val="none" w:sz="0" w:space="0" w:color="auto"/>
            <w:bottom w:val="none" w:sz="0" w:space="0" w:color="auto"/>
            <w:right w:val="none" w:sz="0" w:space="0" w:color="auto"/>
          </w:divBdr>
        </w:div>
        <w:div w:id="751851446">
          <w:marLeft w:val="480"/>
          <w:marRight w:val="0"/>
          <w:marTop w:val="0"/>
          <w:marBottom w:val="0"/>
          <w:divBdr>
            <w:top w:val="none" w:sz="0" w:space="0" w:color="auto"/>
            <w:left w:val="none" w:sz="0" w:space="0" w:color="auto"/>
            <w:bottom w:val="none" w:sz="0" w:space="0" w:color="auto"/>
            <w:right w:val="none" w:sz="0" w:space="0" w:color="auto"/>
          </w:divBdr>
        </w:div>
        <w:div w:id="285546776">
          <w:marLeft w:val="480"/>
          <w:marRight w:val="0"/>
          <w:marTop w:val="0"/>
          <w:marBottom w:val="0"/>
          <w:divBdr>
            <w:top w:val="none" w:sz="0" w:space="0" w:color="auto"/>
            <w:left w:val="none" w:sz="0" w:space="0" w:color="auto"/>
            <w:bottom w:val="none" w:sz="0" w:space="0" w:color="auto"/>
            <w:right w:val="none" w:sz="0" w:space="0" w:color="auto"/>
          </w:divBdr>
        </w:div>
        <w:div w:id="882904203">
          <w:marLeft w:val="480"/>
          <w:marRight w:val="0"/>
          <w:marTop w:val="0"/>
          <w:marBottom w:val="0"/>
          <w:divBdr>
            <w:top w:val="none" w:sz="0" w:space="0" w:color="auto"/>
            <w:left w:val="none" w:sz="0" w:space="0" w:color="auto"/>
            <w:bottom w:val="none" w:sz="0" w:space="0" w:color="auto"/>
            <w:right w:val="none" w:sz="0" w:space="0" w:color="auto"/>
          </w:divBdr>
        </w:div>
        <w:div w:id="913121290">
          <w:marLeft w:val="480"/>
          <w:marRight w:val="0"/>
          <w:marTop w:val="0"/>
          <w:marBottom w:val="0"/>
          <w:divBdr>
            <w:top w:val="none" w:sz="0" w:space="0" w:color="auto"/>
            <w:left w:val="none" w:sz="0" w:space="0" w:color="auto"/>
            <w:bottom w:val="none" w:sz="0" w:space="0" w:color="auto"/>
            <w:right w:val="none" w:sz="0" w:space="0" w:color="auto"/>
          </w:divBdr>
        </w:div>
        <w:div w:id="847524447">
          <w:marLeft w:val="480"/>
          <w:marRight w:val="0"/>
          <w:marTop w:val="0"/>
          <w:marBottom w:val="0"/>
          <w:divBdr>
            <w:top w:val="none" w:sz="0" w:space="0" w:color="auto"/>
            <w:left w:val="none" w:sz="0" w:space="0" w:color="auto"/>
            <w:bottom w:val="none" w:sz="0" w:space="0" w:color="auto"/>
            <w:right w:val="none" w:sz="0" w:space="0" w:color="auto"/>
          </w:divBdr>
        </w:div>
        <w:div w:id="179315942">
          <w:marLeft w:val="480"/>
          <w:marRight w:val="0"/>
          <w:marTop w:val="0"/>
          <w:marBottom w:val="0"/>
          <w:divBdr>
            <w:top w:val="none" w:sz="0" w:space="0" w:color="auto"/>
            <w:left w:val="none" w:sz="0" w:space="0" w:color="auto"/>
            <w:bottom w:val="none" w:sz="0" w:space="0" w:color="auto"/>
            <w:right w:val="none" w:sz="0" w:space="0" w:color="auto"/>
          </w:divBdr>
        </w:div>
        <w:div w:id="217783766">
          <w:marLeft w:val="480"/>
          <w:marRight w:val="0"/>
          <w:marTop w:val="0"/>
          <w:marBottom w:val="0"/>
          <w:divBdr>
            <w:top w:val="none" w:sz="0" w:space="0" w:color="auto"/>
            <w:left w:val="none" w:sz="0" w:space="0" w:color="auto"/>
            <w:bottom w:val="none" w:sz="0" w:space="0" w:color="auto"/>
            <w:right w:val="none" w:sz="0" w:space="0" w:color="auto"/>
          </w:divBdr>
        </w:div>
        <w:div w:id="555119684">
          <w:marLeft w:val="480"/>
          <w:marRight w:val="0"/>
          <w:marTop w:val="0"/>
          <w:marBottom w:val="0"/>
          <w:divBdr>
            <w:top w:val="none" w:sz="0" w:space="0" w:color="auto"/>
            <w:left w:val="none" w:sz="0" w:space="0" w:color="auto"/>
            <w:bottom w:val="none" w:sz="0" w:space="0" w:color="auto"/>
            <w:right w:val="none" w:sz="0" w:space="0" w:color="auto"/>
          </w:divBdr>
        </w:div>
        <w:div w:id="296447503">
          <w:marLeft w:val="480"/>
          <w:marRight w:val="0"/>
          <w:marTop w:val="0"/>
          <w:marBottom w:val="0"/>
          <w:divBdr>
            <w:top w:val="none" w:sz="0" w:space="0" w:color="auto"/>
            <w:left w:val="none" w:sz="0" w:space="0" w:color="auto"/>
            <w:bottom w:val="none" w:sz="0" w:space="0" w:color="auto"/>
            <w:right w:val="none" w:sz="0" w:space="0" w:color="auto"/>
          </w:divBdr>
        </w:div>
        <w:div w:id="1676764623">
          <w:marLeft w:val="480"/>
          <w:marRight w:val="0"/>
          <w:marTop w:val="0"/>
          <w:marBottom w:val="0"/>
          <w:divBdr>
            <w:top w:val="none" w:sz="0" w:space="0" w:color="auto"/>
            <w:left w:val="none" w:sz="0" w:space="0" w:color="auto"/>
            <w:bottom w:val="none" w:sz="0" w:space="0" w:color="auto"/>
            <w:right w:val="none" w:sz="0" w:space="0" w:color="auto"/>
          </w:divBdr>
        </w:div>
        <w:div w:id="1537113643">
          <w:marLeft w:val="480"/>
          <w:marRight w:val="0"/>
          <w:marTop w:val="0"/>
          <w:marBottom w:val="0"/>
          <w:divBdr>
            <w:top w:val="none" w:sz="0" w:space="0" w:color="auto"/>
            <w:left w:val="none" w:sz="0" w:space="0" w:color="auto"/>
            <w:bottom w:val="none" w:sz="0" w:space="0" w:color="auto"/>
            <w:right w:val="none" w:sz="0" w:space="0" w:color="auto"/>
          </w:divBdr>
        </w:div>
        <w:div w:id="1518426454">
          <w:marLeft w:val="480"/>
          <w:marRight w:val="0"/>
          <w:marTop w:val="0"/>
          <w:marBottom w:val="0"/>
          <w:divBdr>
            <w:top w:val="none" w:sz="0" w:space="0" w:color="auto"/>
            <w:left w:val="none" w:sz="0" w:space="0" w:color="auto"/>
            <w:bottom w:val="none" w:sz="0" w:space="0" w:color="auto"/>
            <w:right w:val="none" w:sz="0" w:space="0" w:color="auto"/>
          </w:divBdr>
        </w:div>
        <w:div w:id="1637879167">
          <w:marLeft w:val="480"/>
          <w:marRight w:val="0"/>
          <w:marTop w:val="0"/>
          <w:marBottom w:val="0"/>
          <w:divBdr>
            <w:top w:val="none" w:sz="0" w:space="0" w:color="auto"/>
            <w:left w:val="none" w:sz="0" w:space="0" w:color="auto"/>
            <w:bottom w:val="none" w:sz="0" w:space="0" w:color="auto"/>
            <w:right w:val="none" w:sz="0" w:space="0" w:color="auto"/>
          </w:divBdr>
        </w:div>
        <w:div w:id="1477188654">
          <w:marLeft w:val="480"/>
          <w:marRight w:val="0"/>
          <w:marTop w:val="0"/>
          <w:marBottom w:val="0"/>
          <w:divBdr>
            <w:top w:val="none" w:sz="0" w:space="0" w:color="auto"/>
            <w:left w:val="none" w:sz="0" w:space="0" w:color="auto"/>
            <w:bottom w:val="none" w:sz="0" w:space="0" w:color="auto"/>
            <w:right w:val="none" w:sz="0" w:space="0" w:color="auto"/>
          </w:divBdr>
        </w:div>
        <w:div w:id="611135523">
          <w:marLeft w:val="480"/>
          <w:marRight w:val="0"/>
          <w:marTop w:val="0"/>
          <w:marBottom w:val="0"/>
          <w:divBdr>
            <w:top w:val="none" w:sz="0" w:space="0" w:color="auto"/>
            <w:left w:val="none" w:sz="0" w:space="0" w:color="auto"/>
            <w:bottom w:val="none" w:sz="0" w:space="0" w:color="auto"/>
            <w:right w:val="none" w:sz="0" w:space="0" w:color="auto"/>
          </w:divBdr>
        </w:div>
        <w:div w:id="1366561018">
          <w:marLeft w:val="480"/>
          <w:marRight w:val="0"/>
          <w:marTop w:val="0"/>
          <w:marBottom w:val="0"/>
          <w:divBdr>
            <w:top w:val="none" w:sz="0" w:space="0" w:color="auto"/>
            <w:left w:val="none" w:sz="0" w:space="0" w:color="auto"/>
            <w:bottom w:val="none" w:sz="0" w:space="0" w:color="auto"/>
            <w:right w:val="none" w:sz="0" w:space="0" w:color="auto"/>
          </w:divBdr>
        </w:div>
        <w:div w:id="1631742802">
          <w:marLeft w:val="480"/>
          <w:marRight w:val="0"/>
          <w:marTop w:val="0"/>
          <w:marBottom w:val="0"/>
          <w:divBdr>
            <w:top w:val="none" w:sz="0" w:space="0" w:color="auto"/>
            <w:left w:val="none" w:sz="0" w:space="0" w:color="auto"/>
            <w:bottom w:val="none" w:sz="0" w:space="0" w:color="auto"/>
            <w:right w:val="none" w:sz="0" w:space="0" w:color="auto"/>
          </w:divBdr>
        </w:div>
        <w:div w:id="1196960836">
          <w:marLeft w:val="480"/>
          <w:marRight w:val="0"/>
          <w:marTop w:val="0"/>
          <w:marBottom w:val="0"/>
          <w:divBdr>
            <w:top w:val="none" w:sz="0" w:space="0" w:color="auto"/>
            <w:left w:val="none" w:sz="0" w:space="0" w:color="auto"/>
            <w:bottom w:val="none" w:sz="0" w:space="0" w:color="auto"/>
            <w:right w:val="none" w:sz="0" w:space="0" w:color="auto"/>
          </w:divBdr>
        </w:div>
        <w:div w:id="1055276476">
          <w:marLeft w:val="480"/>
          <w:marRight w:val="0"/>
          <w:marTop w:val="0"/>
          <w:marBottom w:val="0"/>
          <w:divBdr>
            <w:top w:val="none" w:sz="0" w:space="0" w:color="auto"/>
            <w:left w:val="none" w:sz="0" w:space="0" w:color="auto"/>
            <w:bottom w:val="none" w:sz="0" w:space="0" w:color="auto"/>
            <w:right w:val="none" w:sz="0" w:space="0" w:color="auto"/>
          </w:divBdr>
        </w:div>
        <w:div w:id="1819688351">
          <w:marLeft w:val="480"/>
          <w:marRight w:val="0"/>
          <w:marTop w:val="0"/>
          <w:marBottom w:val="0"/>
          <w:divBdr>
            <w:top w:val="none" w:sz="0" w:space="0" w:color="auto"/>
            <w:left w:val="none" w:sz="0" w:space="0" w:color="auto"/>
            <w:bottom w:val="none" w:sz="0" w:space="0" w:color="auto"/>
            <w:right w:val="none" w:sz="0" w:space="0" w:color="auto"/>
          </w:divBdr>
        </w:div>
        <w:div w:id="622879741">
          <w:marLeft w:val="480"/>
          <w:marRight w:val="0"/>
          <w:marTop w:val="0"/>
          <w:marBottom w:val="0"/>
          <w:divBdr>
            <w:top w:val="none" w:sz="0" w:space="0" w:color="auto"/>
            <w:left w:val="none" w:sz="0" w:space="0" w:color="auto"/>
            <w:bottom w:val="none" w:sz="0" w:space="0" w:color="auto"/>
            <w:right w:val="none" w:sz="0" w:space="0" w:color="auto"/>
          </w:divBdr>
        </w:div>
        <w:div w:id="168299879">
          <w:marLeft w:val="480"/>
          <w:marRight w:val="0"/>
          <w:marTop w:val="0"/>
          <w:marBottom w:val="0"/>
          <w:divBdr>
            <w:top w:val="none" w:sz="0" w:space="0" w:color="auto"/>
            <w:left w:val="none" w:sz="0" w:space="0" w:color="auto"/>
            <w:bottom w:val="none" w:sz="0" w:space="0" w:color="auto"/>
            <w:right w:val="none" w:sz="0" w:space="0" w:color="auto"/>
          </w:divBdr>
        </w:div>
        <w:div w:id="812062947">
          <w:marLeft w:val="480"/>
          <w:marRight w:val="0"/>
          <w:marTop w:val="0"/>
          <w:marBottom w:val="0"/>
          <w:divBdr>
            <w:top w:val="none" w:sz="0" w:space="0" w:color="auto"/>
            <w:left w:val="none" w:sz="0" w:space="0" w:color="auto"/>
            <w:bottom w:val="none" w:sz="0" w:space="0" w:color="auto"/>
            <w:right w:val="none" w:sz="0" w:space="0" w:color="auto"/>
          </w:divBdr>
        </w:div>
        <w:div w:id="1357195946">
          <w:marLeft w:val="480"/>
          <w:marRight w:val="0"/>
          <w:marTop w:val="0"/>
          <w:marBottom w:val="0"/>
          <w:divBdr>
            <w:top w:val="none" w:sz="0" w:space="0" w:color="auto"/>
            <w:left w:val="none" w:sz="0" w:space="0" w:color="auto"/>
            <w:bottom w:val="none" w:sz="0" w:space="0" w:color="auto"/>
            <w:right w:val="none" w:sz="0" w:space="0" w:color="auto"/>
          </w:divBdr>
        </w:div>
        <w:div w:id="1351033151">
          <w:marLeft w:val="480"/>
          <w:marRight w:val="0"/>
          <w:marTop w:val="0"/>
          <w:marBottom w:val="0"/>
          <w:divBdr>
            <w:top w:val="none" w:sz="0" w:space="0" w:color="auto"/>
            <w:left w:val="none" w:sz="0" w:space="0" w:color="auto"/>
            <w:bottom w:val="none" w:sz="0" w:space="0" w:color="auto"/>
            <w:right w:val="none" w:sz="0" w:space="0" w:color="auto"/>
          </w:divBdr>
        </w:div>
        <w:div w:id="54740437">
          <w:marLeft w:val="480"/>
          <w:marRight w:val="0"/>
          <w:marTop w:val="0"/>
          <w:marBottom w:val="0"/>
          <w:divBdr>
            <w:top w:val="none" w:sz="0" w:space="0" w:color="auto"/>
            <w:left w:val="none" w:sz="0" w:space="0" w:color="auto"/>
            <w:bottom w:val="none" w:sz="0" w:space="0" w:color="auto"/>
            <w:right w:val="none" w:sz="0" w:space="0" w:color="auto"/>
          </w:divBdr>
        </w:div>
        <w:div w:id="592058335">
          <w:marLeft w:val="480"/>
          <w:marRight w:val="0"/>
          <w:marTop w:val="0"/>
          <w:marBottom w:val="0"/>
          <w:divBdr>
            <w:top w:val="none" w:sz="0" w:space="0" w:color="auto"/>
            <w:left w:val="none" w:sz="0" w:space="0" w:color="auto"/>
            <w:bottom w:val="none" w:sz="0" w:space="0" w:color="auto"/>
            <w:right w:val="none" w:sz="0" w:space="0" w:color="auto"/>
          </w:divBdr>
        </w:div>
        <w:div w:id="1286813913">
          <w:marLeft w:val="480"/>
          <w:marRight w:val="0"/>
          <w:marTop w:val="0"/>
          <w:marBottom w:val="0"/>
          <w:divBdr>
            <w:top w:val="none" w:sz="0" w:space="0" w:color="auto"/>
            <w:left w:val="none" w:sz="0" w:space="0" w:color="auto"/>
            <w:bottom w:val="none" w:sz="0" w:space="0" w:color="auto"/>
            <w:right w:val="none" w:sz="0" w:space="0" w:color="auto"/>
          </w:divBdr>
        </w:div>
        <w:div w:id="2009477867">
          <w:marLeft w:val="480"/>
          <w:marRight w:val="0"/>
          <w:marTop w:val="0"/>
          <w:marBottom w:val="0"/>
          <w:divBdr>
            <w:top w:val="none" w:sz="0" w:space="0" w:color="auto"/>
            <w:left w:val="none" w:sz="0" w:space="0" w:color="auto"/>
            <w:bottom w:val="none" w:sz="0" w:space="0" w:color="auto"/>
            <w:right w:val="none" w:sz="0" w:space="0" w:color="auto"/>
          </w:divBdr>
        </w:div>
        <w:div w:id="174227076">
          <w:marLeft w:val="480"/>
          <w:marRight w:val="0"/>
          <w:marTop w:val="0"/>
          <w:marBottom w:val="0"/>
          <w:divBdr>
            <w:top w:val="none" w:sz="0" w:space="0" w:color="auto"/>
            <w:left w:val="none" w:sz="0" w:space="0" w:color="auto"/>
            <w:bottom w:val="none" w:sz="0" w:space="0" w:color="auto"/>
            <w:right w:val="none" w:sz="0" w:space="0" w:color="auto"/>
          </w:divBdr>
        </w:div>
        <w:div w:id="914360891">
          <w:marLeft w:val="480"/>
          <w:marRight w:val="0"/>
          <w:marTop w:val="0"/>
          <w:marBottom w:val="0"/>
          <w:divBdr>
            <w:top w:val="none" w:sz="0" w:space="0" w:color="auto"/>
            <w:left w:val="none" w:sz="0" w:space="0" w:color="auto"/>
            <w:bottom w:val="none" w:sz="0" w:space="0" w:color="auto"/>
            <w:right w:val="none" w:sz="0" w:space="0" w:color="auto"/>
          </w:divBdr>
        </w:div>
        <w:div w:id="175770663">
          <w:marLeft w:val="480"/>
          <w:marRight w:val="0"/>
          <w:marTop w:val="0"/>
          <w:marBottom w:val="0"/>
          <w:divBdr>
            <w:top w:val="none" w:sz="0" w:space="0" w:color="auto"/>
            <w:left w:val="none" w:sz="0" w:space="0" w:color="auto"/>
            <w:bottom w:val="none" w:sz="0" w:space="0" w:color="auto"/>
            <w:right w:val="none" w:sz="0" w:space="0" w:color="auto"/>
          </w:divBdr>
        </w:div>
        <w:div w:id="964039330">
          <w:marLeft w:val="480"/>
          <w:marRight w:val="0"/>
          <w:marTop w:val="0"/>
          <w:marBottom w:val="0"/>
          <w:divBdr>
            <w:top w:val="none" w:sz="0" w:space="0" w:color="auto"/>
            <w:left w:val="none" w:sz="0" w:space="0" w:color="auto"/>
            <w:bottom w:val="none" w:sz="0" w:space="0" w:color="auto"/>
            <w:right w:val="none" w:sz="0" w:space="0" w:color="auto"/>
          </w:divBdr>
        </w:div>
        <w:div w:id="1420760174">
          <w:marLeft w:val="480"/>
          <w:marRight w:val="0"/>
          <w:marTop w:val="0"/>
          <w:marBottom w:val="0"/>
          <w:divBdr>
            <w:top w:val="none" w:sz="0" w:space="0" w:color="auto"/>
            <w:left w:val="none" w:sz="0" w:space="0" w:color="auto"/>
            <w:bottom w:val="none" w:sz="0" w:space="0" w:color="auto"/>
            <w:right w:val="none" w:sz="0" w:space="0" w:color="auto"/>
          </w:divBdr>
        </w:div>
        <w:div w:id="1438914825">
          <w:marLeft w:val="480"/>
          <w:marRight w:val="0"/>
          <w:marTop w:val="0"/>
          <w:marBottom w:val="0"/>
          <w:divBdr>
            <w:top w:val="none" w:sz="0" w:space="0" w:color="auto"/>
            <w:left w:val="none" w:sz="0" w:space="0" w:color="auto"/>
            <w:bottom w:val="none" w:sz="0" w:space="0" w:color="auto"/>
            <w:right w:val="none" w:sz="0" w:space="0" w:color="auto"/>
          </w:divBdr>
        </w:div>
        <w:div w:id="1801874933">
          <w:marLeft w:val="480"/>
          <w:marRight w:val="0"/>
          <w:marTop w:val="0"/>
          <w:marBottom w:val="0"/>
          <w:divBdr>
            <w:top w:val="none" w:sz="0" w:space="0" w:color="auto"/>
            <w:left w:val="none" w:sz="0" w:space="0" w:color="auto"/>
            <w:bottom w:val="none" w:sz="0" w:space="0" w:color="auto"/>
            <w:right w:val="none" w:sz="0" w:space="0" w:color="auto"/>
          </w:divBdr>
        </w:div>
        <w:div w:id="1753552574">
          <w:marLeft w:val="480"/>
          <w:marRight w:val="0"/>
          <w:marTop w:val="0"/>
          <w:marBottom w:val="0"/>
          <w:divBdr>
            <w:top w:val="none" w:sz="0" w:space="0" w:color="auto"/>
            <w:left w:val="none" w:sz="0" w:space="0" w:color="auto"/>
            <w:bottom w:val="none" w:sz="0" w:space="0" w:color="auto"/>
            <w:right w:val="none" w:sz="0" w:space="0" w:color="auto"/>
          </w:divBdr>
        </w:div>
      </w:divsChild>
    </w:div>
    <w:div w:id="2073236961">
      <w:bodyDiv w:val="1"/>
      <w:marLeft w:val="0"/>
      <w:marRight w:val="0"/>
      <w:marTop w:val="0"/>
      <w:marBottom w:val="0"/>
      <w:divBdr>
        <w:top w:val="none" w:sz="0" w:space="0" w:color="auto"/>
        <w:left w:val="none" w:sz="0" w:space="0" w:color="auto"/>
        <w:bottom w:val="none" w:sz="0" w:space="0" w:color="auto"/>
        <w:right w:val="none" w:sz="0" w:space="0" w:color="auto"/>
      </w:divBdr>
    </w:div>
    <w:div w:id="2073651002">
      <w:bodyDiv w:val="1"/>
      <w:marLeft w:val="0"/>
      <w:marRight w:val="0"/>
      <w:marTop w:val="0"/>
      <w:marBottom w:val="0"/>
      <w:divBdr>
        <w:top w:val="none" w:sz="0" w:space="0" w:color="auto"/>
        <w:left w:val="none" w:sz="0" w:space="0" w:color="auto"/>
        <w:bottom w:val="none" w:sz="0" w:space="0" w:color="auto"/>
        <w:right w:val="none" w:sz="0" w:space="0" w:color="auto"/>
      </w:divBdr>
    </w:div>
    <w:div w:id="2073768492">
      <w:bodyDiv w:val="1"/>
      <w:marLeft w:val="0"/>
      <w:marRight w:val="0"/>
      <w:marTop w:val="0"/>
      <w:marBottom w:val="0"/>
      <w:divBdr>
        <w:top w:val="none" w:sz="0" w:space="0" w:color="auto"/>
        <w:left w:val="none" w:sz="0" w:space="0" w:color="auto"/>
        <w:bottom w:val="none" w:sz="0" w:space="0" w:color="auto"/>
        <w:right w:val="none" w:sz="0" w:space="0" w:color="auto"/>
      </w:divBdr>
    </w:div>
    <w:div w:id="2073959724">
      <w:bodyDiv w:val="1"/>
      <w:marLeft w:val="0"/>
      <w:marRight w:val="0"/>
      <w:marTop w:val="0"/>
      <w:marBottom w:val="0"/>
      <w:divBdr>
        <w:top w:val="none" w:sz="0" w:space="0" w:color="auto"/>
        <w:left w:val="none" w:sz="0" w:space="0" w:color="auto"/>
        <w:bottom w:val="none" w:sz="0" w:space="0" w:color="auto"/>
        <w:right w:val="none" w:sz="0" w:space="0" w:color="auto"/>
      </w:divBdr>
      <w:divsChild>
        <w:div w:id="104886803">
          <w:marLeft w:val="480"/>
          <w:marRight w:val="0"/>
          <w:marTop w:val="0"/>
          <w:marBottom w:val="0"/>
          <w:divBdr>
            <w:top w:val="none" w:sz="0" w:space="0" w:color="auto"/>
            <w:left w:val="none" w:sz="0" w:space="0" w:color="auto"/>
            <w:bottom w:val="none" w:sz="0" w:space="0" w:color="auto"/>
            <w:right w:val="none" w:sz="0" w:space="0" w:color="auto"/>
          </w:divBdr>
        </w:div>
        <w:div w:id="120806019">
          <w:marLeft w:val="480"/>
          <w:marRight w:val="0"/>
          <w:marTop w:val="0"/>
          <w:marBottom w:val="0"/>
          <w:divBdr>
            <w:top w:val="none" w:sz="0" w:space="0" w:color="auto"/>
            <w:left w:val="none" w:sz="0" w:space="0" w:color="auto"/>
            <w:bottom w:val="none" w:sz="0" w:space="0" w:color="auto"/>
            <w:right w:val="none" w:sz="0" w:space="0" w:color="auto"/>
          </w:divBdr>
        </w:div>
        <w:div w:id="226696979">
          <w:marLeft w:val="480"/>
          <w:marRight w:val="0"/>
          <w:marTop w:val="0"/>
          <w:marBottom w:val="0"/>
          <w:divBdr>
            <w:top w:val="none" w:sz="0" w:space="0" w:color="auto"/>
            <w:left w:val="none" w:sz="0" w:space="0" w:color="auto"/>
            <w:bottom w:val="none" w:sz="0" w:space="0" w:color="auto"/>
            <w:right w:val="none" w:sz="0" w:space="0" w:color="auto"/>
          </w:divBdr>
        </w:div>
        <w:div w:id="264195664">
          <w:marLeft w:val="480"/>
          <w:marRight w:val="0"/>
          <w:marTop w:val="0"/>
          <w:marBottom w:val="0"/>
          <w:divBdr>
            <w:top w:val="none" w:sz="0" w:space="0" w:color="auto"/>
            <w:left w:val="none" w:sz="0" w:space="0" w:color="auto"/>
            <w:bottom w:val="none" w:sz="0" w:space="0" w:color="auto"/>
            <w:right w:val="none" w:sz="0" w:space="0" w:color="auto"/>
          </w:divBdr>
        </w:div>
        <w:div w:id="429357749">
          <w:marLeft w:val="480"/>
          <w:marRight w:val="0"/>
          <w:marTop w:val="0"/>
          <w:marBottom w:val="0"/>
          <w:divBdr>
            <w:top w:val="none" w:sz="0" w:space="0" w:color="auto"/>
            <w:left w:val="none" w:sz="0" w:space="0" w:color="auto"/>
            <w:bottom w:val="none" w:sz="0" w:space="0" w:color="auto"/>
            <w:right w:val="none" w:sz="0" w:space="0" w:color="auto"/>
          </w:divBdr>
        </w:div>
        <w:div w:id="687146383">
          <w:marLeft w:val="480"/>
          <w:marRight w:val="0"/>
          <w:marTop w:val="0"/>
          <w:marBottom w:val="0"/>
          <w:divBdr>
            <w:top w:val="none" w:sz="0" w:space="0" w:color="auto"/>
            <w:left w:val="none" w:sz="0" w:space="0" w:color="auto"/>
            <w:bottom w:val="none" w:sz="0" w:space="0" w:color="auto"/>
            <w:right w:val="none" w:sz="0" w:space="0" w:color="auto"/>
          </w:divBdr>
        </w:div>
        <w:div w:id="821434463">
          <w:marLeft w:val="480"/>
          <w:marRight w:val="0"/>
          <w:marTop w:val="0"/>
          <w:marBottom w:val="0"/>
          <w:divBdr>
            <w:top w:val="none" w:sz="0" w:space="0" w:color="auto"/>
            <w:left w:val="none" w:sz="0" w:space="0" w:color="auto"/>
            <w:bottom w:val="none" w:sz="0" w:space="0" w:color="auto"/>
            <w:right w:val="none" w:sz="0" w:space="0" w:color="auto"/>
          </w:divBdr>
        </w:div>
        <w:div w:id="898326342">
          <w:marLeft w:val="480"/>
          <w:marRight w:val="0"/>
          <w:marTop w:val="0"/>
          <w:marBottom w:val="0"/>
          <w:divBdr>
            <w:top w:val="none" w:sz="0" w:space="0" w:color="auto"/>
            <w:left w:val="none" w:sz="0" w:space="0" w:color="auto"/>
            <w:bottom w:val="none" w:sz="0" w:space="0" w:color="auto"/>
            <w:right w:val="none" w:sz="0" w:space="0" w:color="auto"/>
          </w:divBdr>
        </w:div>
        <w:div w:id="927468440">
          <w:marLeft w:val="480"/>
          <w:marRight w:val="0"/>
          <w:marTop w:val="0"/>
          <w:marBottom w:val="0"/>
          <w:divBdr>
            <w:top w:val="none" w:sz="0" w:space="0" w:color="auto"/>
            <w:left w:val="none" w:sz="0" w:space="0" w:color="auto"/>
            <w:bottom w:val="none" w:sz="0" w:space="0" w:color="auto"/>
            <w:right w:val="none" w:sz="0" w:space="0" w:color="auto"/>
          </w:divBdr>
        </w:div>
        <w:div w:id="965159115">
          <w:marLeft w:val="480"/>
          <w:marRight w:val="0"/>
          <w:marTop w:val="0"/>
          <w:marBottom w:val="0"/>
          <w:divBdr>
            <w:top w:val="none" w:sz="0" w:space="0" w:color="auto"/>
            <w:left w:val="none" w:sz="0" w:space="0" w:color="auto"/>
            <w:bottom w:val="none" w:sz="0" w:space="0" w:color="auto"/>
            <w:right w:val="none" w:sz="0" w:space="0" w:color="auto"/>
          </w:divBdr>
        </w:div>
        <w:div w:id="972253350">
          <w:marLeft w:val="480"/>
          <w:marRight w:val="0"/>
          <w:marTop w:val="0"/>
          <w:marBottom w:val="0"/>
          <w:divBdr>
            <w:top w:val="none" w:sz="0" w:space="0" w:color="auto"/>
            <w:left w:val="none" w:sz="0" w:space="0" w:color="auto"/>
            <w:bottom w:val="none" w:sz="0" w:space="0" w:color="auto"/>
            <w:right w:val="none" w:sz="0" w:space="0" w:color="auto"/>
          </w:divBdr>
        </w:div>
        <w:div w:id="1123811734">
          <w:marLeft w:val="480"/>
          <w:marRight w:val="0"/>
          <w:marTop w:val="0"/>
          <w:marBottom w:val="0"/>
          <w:divBdr>
            <w:top w:val="none" w:sz="0" w:space="0" w:color="auto"/>
            <w:left w:val="none" w:sz="0" w:space="0" w:color="auto"/>
            <w:bottom w:val="none" w:sz="0" w:space="0" w:color="auto"/>
            <w:right w:val="none" w:sz="0" w:space="0" w:color="auto"/>
          </w:divBdr>
        </w:div>
        <w:div w:id="1199702185">
          <w:marLeft w:val="480"/>
          <w:marRight w:val="0"/>
          <w:marTop w:val="0"/>
          <w:marBottom w:val="0"/>
          <w:divBdr>
            <w:top w:val="none" w:sz="0" w:space="0" w:color="auto"/>
            <w:left w:val="none" w:sz="0" w:space="0" w:color="auto"/>
            <w:bottom w:val="none" w:sz="0" w:space="0" w:color="auto"/>
            <w:right w:val="none" w:sz="0" w:space="0" w:color="auto"/>
          </w:divBdr>
        </w:div>
        <w:div w:id="1309477439">
          <w:marLeft w:val="480"/>
          <w:marRight w:val="0"/>
          <w:marTop w:val="0"/>
          <w:marBottom w:val="0"/>
          <w:divBdr>
            <w:top w:val="none" w:sz="0" w:space="0" w:color="auto"/>
            <w:left w:val="none" w:sz="0" w:space="0" w:color="auto"/>
            <w:bottom w:val="none" w:sz="0" w:space="0" w:color="auto"/>
            <w:right w:val="none" w:sz="0" w:space="0" w:color="auto"/>
          </w:divBdr>
        </w:div>
        <w:div w:id="1314527436">
          <w:marLeft w:val="480"/>
          <w:marRight w:val="0"/>
          <w:marTop w:val="0"/>
          <w:marBottom w:val="0"/>
          <w:divBdr>
            <w:top w:val="none" w:sz="0" w:space="0" w:color="auto"/>
            <w:left w:val="none" w:sz="0" w:space="0" w:color="auto"/>
            <w:bottom w:val="none" w:sz="0" w:space="0" w:color="auto"/>
            <w:right w:val="none" w:sz="0" w:space="0" w:color="auto"/>
          </w:divBdr>
        </w:div>
        <w:div w:id="1331368525">
          <w:marLeft w:val="480"/>
          <w:marRight w:val="0"/>
          <w:marTop w:val="0"/>
          <w:marBottom w:val="0"/>
          <w:divBdr>
            <w:top w:val="none" w:sz="0" w:space="0" w:color="auto"/>
            <w:left w:val="none" w:sz="0" w:space="0" w:color="auto"/>
            <w:bottom w:val="none" w:sz="0" w:space="0" w:color="auto"/>
            <w:right w:val="none" w:sz="0" w:space="0" w:color="auto"/>
          </w:divBdr>
        </w:div>
        <w:div w:id="1341665685">
          <w:marLeft w:val="480"/>
          <w:marRight w:val="0"/>
          <w:marTop w:val="0"/>
          <w:marBottom w:val="0"/>
          <w:divBdr>
            <w:top w:val="none" w:sz="0" w:space="0" w:color="auto"/>
            <w:left w:val="none" w:sz="0" w:space="0" w:color="auto"/>
            <w:bottom w:val="none" w:sz="0" w:space="0" w:color="auto"/>
            <w:right w:val="none" w:sz="0" w:space="0" w:color="auto"/>
          </w:divBdr>
        </w:div>
        <w:div w:id="1508595618">
          <w:marLeft w:val="480"/>
          <w:marRight w:val="0"/>
          <w:marTop w:val="0"/>
          <w:marBottom w:val="0"/>
          <w:divBdr>
            <w:top w:val="none" w:sz="0" w:space="0" w:color="auto"/>
            <w:left w:val="none" w:sz="0" w:space="0" w:color="auto"/>
            <w:bottom w:val="none" w:sz="0" w:space="0" w:color="auto"/>
            <w:right w:val="none" w:sz="0" w:space="0" w:color="auto"/>
          </w:divBdr>
        </w:div>
        <w:div w:id="1523087559">
          <w:marLeft w:val="480"/>
          <w:marRight w:val="0"/>
          <w:marTop w:val="0"/>
          <w:marBottom w:val="0"/>
          <w:divBdr>
            <w:top w:val="none" w:sz="0" w:space="0" w:color="auto"/>
            <w:left w:val="none" w:sz="0" w:space="0" w:color="auto"/>
            <w:bottom w:val="none" w:sz="0" w:space="0" w:color="auto"/>
            <w:right w:val="none" w:sz="0" w:space="0" w:color="auto"/>
          </w:divBdr>
        </w:div>
        <w:div w:id="1546795602">
          <w:marLeft w:val="480"/>
          <w:marRight w:val="0"/>
          <w:marTop w:val="0"/>
          <w:marBottom w:val="0"/>
          <w:divBdr>
            <w:top w:val="none" w:sz="0" w:space="0" w:color="auto"/>
            <w:left w:val="none" w:sz="0" w:space="0" w:color="auto"/>
            <w:bottom w:val="none" w:sz="0" w:space="0" w:color="auto"/>
            <w:right w:val="none" w:sz="0" w:space="0" w:color="auto"/>
          </w:divBdr>
        </w:div>
        <w:div w:id="1551184418">
          <w:marLeft w:val="480"/>
          <w:marRight w:val="0"/>
          <w:marTop w:val="0"/>
          <w:marBottom w:val="0"/>
          <w:divBdr>
            <w:top w:val="none" w:sz="0" w:space="0" w:color="auto"/>
            <w:left w:val="none" w:sz="0" w:space="0" w:color="auto"/>
            <w:bottom w:val="none" w:sz="0" w:space="0" w:color="auto"/>
            <w:right w:val="none" w:sz="0" w:space="0" w:color="auto"/>
          </w:divBdr>
        </w:div>
        <w:div w:id="1633318274">
          <w:marLeft w:val="480"/>
          <w:marRight w:val="0"/>
          <w:marTop w:val="0"/>
          <w:marBottom w:val="0"/>
          <w:divBdr>
            <w:top w:val="none" w:sz="0" w:space="0" w:color="auto"/>
            <w:left w:val="none" w:sz="0" w:space="0" w:color="auto"/>
            <w:bottom w:val="none" w:sz="0" w:space="0" w:color="auto"/>
            <w:right w:val="none" w:sz="0" w:space="0" w:color="auto"/>
          </w:divBdr>
        </w:div>
        <w:div w:id="1681740597">
          <w:marLeft w:val="480"/>
          <w:marRight w:val="0"/>
          <w:marTop w:val="0"/>
          <w:marBottom w:val="0"/>
          <w:divBdr>
            <w:top w:val="none" w:sz="0" w:space="0" w:color="auto"/>
            <w:left w:val="none" w:sz="0" w:space="0" w:color="auto"/>
            <w:bottom w:val="none" w:sz="0" w:space="0" w:color="auto"/>
            <w:right w:val="none" w:sz="0" w:space="0" w:color="auto"/>
          </w:divBdr>
        </w:div>
        <w:div w:id="1720745521">
          <w:marLeft w:val="480"/>
          <w:marRight w:val="0"/>
          <w:marTop w:val="0"/>
          <w:marBottom w:val="0"/>
          <w:divBdr>
            <w:top w:val="none" w:sz="0" w:space="0" w:color="auto"/>
            <w:left w:val="none" w:sz="0" w:space="0" w:color="auto"/>
            <w:bottom w:val="none" w:sz="0" w:space="0" w:color="auto"/>
            <w:right w:val="none" w:sz="0" w:space="0" w:color="auto"/>
          </w:divBdr>
        </w:div>
        <w:div w:id="2045935183">
          <w:marLeft w:val="480"/>
          <w:marRight w:val="0"/>
          <w:marTop w:val="0"/>
          <w:marBottom w:val="0"/>
          <w:divBdr>
            <w:top w:val="none" w:sz="0" w:space="0" w:color="auto"/>
            <w:left w:val="none" w:sz="0" w:space="0" w:color="auto"/>
            <w:bottom w:val="none" w:sz="0" w:space="0" w:color="auto"/>
            <w:right w:val="none" w:sz="0" w:space="0" w:color="auto"/>
          </w:divBdr>
        </w:div>
        <w:div w:id="2047556091">
          <w:marLeft w:val="480"/>
          <w:marRight w:val="0"/>
          <w:marTop w:val="0"/>
          <w:marBottom w:val="0"/>
          <w:divBdr>
            <w:top w:val="none" w:sz="0" w:space="0" w:color="auto"/>
            <w:left w:val="none" w:sz="0" w:space="0" w:color="auto"/>
            <w:bottom w:val="none" w:sz="0" w:space="0" w:color="auto"/>
            <w:right w:val="none" w:sz="0" w:space="0" w:color="auto"/>
          </w:divBdr>
        </w:div>
      </w:divsChild>
    </w:div>
    <w:div w:id="2074113394">
      <w:bodyDiv w:val="1"/>
      <w:marLeft w:val="0"/>
      <w:marRight w:val="0"/>
      <w:marTop w:val="0"/>
      <w:marBottom w:val="0"/>
      <w:divBdr>
        <w:top w:val="none" w:sz="0" w:space="0" w:color="auto"/>
        <w:left w:val="none" w:sz="0" w:space="0" w:color="auto"/>
        <w:bottom w:val="none" w:sz="0" w:space="0" w:color="auto"/>
        <w:right w:val="none" w:sz="0" w:space="0" w:color="auto"/>
      </w:divBdr>
    </w:div>
    <w:div w:id="2074309930">
      <w:bodyDiv w:val="1"/>
      <w:marLeft w:val="0"/>
      <w:marRight w:val="0"/>
      <w:marTop w:val="0"/>
      <w:marBottom w:val="0"/>
      <w:divBdr>
        <w:top w:val="none" w:sz="0" w:space="0" w:color="auto"/>
        <w:left w:val="none" w:sz="0" w:space="0" w:color="auto"/>
        <w:bottom w:val="none" w:sz="0" w:space="0" w:color="auto"/>
        <w:right w:val="none" w:sz="0" w:space="0" w:color="auto"/>
      </w:divBdr>
    </w:div>
    <w:div w:id="2074423513">
      <w:bodyDiv w:val="1"/>
      <w:marLeft w:val="0"/>
      <w:marRight w:val="0"/>
      <w:marTop w:val="0"/>
      <w:marBottom w:val="0"/>
      <w:divBdr>
        <w:top w:val="none" w:sz="0" w:space="0" w:color="auto"/>
        <w:left w:val="none" w:sz="0" w:space="0" w:color="auto"/>
        <w:bottom w:val="none" w:sz="0" w:space="0" w:color="auto"/>
        <w:right w:val="none" w:sz="0" w:space="0" w:color="auto"/>
      </w:divBdr>
    </w:div>
    <w:div w:id="2075002835">
      <w:bodyDiv w:val="1"/>
      <w:marLeft w:val="0"/>
      <w:marRight w:val="0"/>
      <w:marTop w:val="0"/>
      <w:marBottom w:val="0"/>
      <w:divBdr>
        <w:top w:val="none" w:sz="0" w:space="0" w:color="auto"/>
        <w:left w:val="none" w:sz="0" w:space="0" w:color="auto"/>
        <w:bottom w:val="none" w:sz="0" w:space="0" w:color="auto"/>
        <w:right w:val="none" w:sz="0" w:space="0" w:color="auto"/>
      </w:divBdr>
    </w:div>
    <w:div w:id="2075084380">
      <w:bodyDiv w:val="1"/>
      <w:marLeft w:val="0"/>
      <w:marRight w:val="0"/>
      <w:marTop w:val="0"/>
      <w:marBottom w:val="0"/>
      <w:divBdr>
        <w:top w:val="none" w:sz="0" w:space="0" w:color="auto"/>
        <w:left w:val="none" w:sz="0" w:space="0" w:color="auto"/>
        <w:bottom w:val="none" w:sz="0" w:space="0" w:color="auto"/>
        <w:right w:val="none" w:sz="0" w:space="0" w:color="auto"/>
      </w:divBdr>
    </w:div>
    <w:div w:id="2075153768">
      <w:bodyDiv w:val="1"/>
      <w:marLeft w:val="0"/>
      <w:marRight w:val="0"/>
      <w:marTop w:val="0"/>
      <w:marBottom w:val="0"/>
      <w:divBdr>
        <w:top w:val="none" w:sz="0" w:space="0" w:color="auto"/>
        <w:left w:val="none" w:sz="0" w:space="0" w:color="auto"/>
        <w:bottom w:val="none" w:sz="0" w:space="0" w:color="auto"/>
        <w:right w:val="none" w:sz="0" w:space="0" w:color="auto"/>
      </w:divBdr>
    </w:div>
    <w:div w:id="2075420888">
      <w:bodyDiv w:val="1"/>
      <w:marLeft w:val="0"/>
      <w:marRight w:val="0"/>
      <w:marTop w:val="0"/>
      <w:marBottom w:val="0"/>
      <w:divBdr>
        <w:top w:val="none" w:sz="0" w:space="0" w:color="auto"/>
        <w:left w:val="none" w:sz="0" w:space="0" w:color="auto"/>
        <w:bottom w:val="none" w:sz="0" w:space="0" w:color="auto"/>
        <w:right w:val="none" w:sz="0" w:space="0" w:color="auto"/>
      </w:divBdr>
    </w:div>
    <w:div w:id="2076514102">
      <w:bodyDiv w:val="1"/>
      <w:marLeft w:val="0"/>
      <w:marRight w:val="0"/>
      <w:marTop w:val="0"/>
      <w:marBottom w:val="0"/>
      <w:divBdr>
        <w:top w:val="none" w:sz="0" w:space="0" w:color="auto"/>
        <w:left w:val="none" w:sz="0" w:space="0" w:color="auto"/>
        <w:bottom w:val="none" w:sz="0" w:space="0" w:color="auto"/>
        <w:right w:val="none" w:sz="0" w:space="0" w:color="auto"/>
      </w:divBdr>
    </w:div>
    <w:div w:id="2076585887">
      <w:bodyDiv w:val="1"/>
      <w:marLeft w:val="0"/>
      <w:marRight w:val="0"/>
      <w:marTop w:val="0"/>
      <w:marBottom w:val="0"/>
      <w:divBdr>
        <w:top w:val="none" w:sz="0" w:space="0" w:color="auto"/>
        <w:left w:val="none" w:sz="0" w:space="0" w:color="auto"/>
        <w:bottom w:val="none" w:sz="0" w:space="0" w:color="auto"/>
        <w:right w:val="none" w:sz="0" w:space="0" w:color="auto"/>
      </w:divBdr>
    </w:div>
    <w:div w:id="2076589976">
      <w:bodyDiv w:val="1"/>
      <w:marLeft w:val="0"/>
      <w:marRight w:val="0"/>
      <w:marTop w:val="0"/>
      <w:marBottom w:val="0"/>
      <w:divBdr>
        <w:top w:val="none" w:sz="0" w:space="0" w:color="auto"/>
        <w:left w:val="none" w:sz="0" w:space="0" w:color="auto"/>
        <w:bottom w:val="none" w:sz="0" w:space="0" w:color="auto"/>
        <w:right w:val="none" w:sz="0" w:space="0" w:color="auto"/>
      </w:divBdr>
    </w:div>
    <w:div w:id="2077119176">
      <w:bodyDiv w:val="1"/>
      <w:marLeft w:val="0"/>
      <w:marRight w:val="0"/>
      <w:marTop w:val="0"/>
      <w:marBottom w:val="0"/>
      <w:divBdr>
        <w:top w:val="none" w:sz="0" w:space="0" w:color="auto"/>
        <w:left w:val="none" w:sz="0" w:space="0" w:color="auto"/>
        <w:bottom w:val="none" w:sz="0" w:space="0" w:color="auto"/>
        <w:right w:val="none" w:sz="0" w:space="0" w:color="auto"/>
      </w:divBdr>
      <w:divsChild>
        <w:div w:id="965503574">
          <w:marLeft w:val="480"/>
          <w:marRight w:val="0"/>
          <w:marTop w:val="0"/>
          <w:marBottom w:val="0"/>
          <w:divBdr>
            <w:top w:val="none" w:sz="0" w:space="0" w:color="auto"/>
            <w:left w:val="none" w:sz="0" w:space="0" w:color="auto"/>
            <w:bottom w:val="none" w:sz="0" w:space="0" w:color="auto"/>
            <w:right w:val="none" w:sz="0" w:space="0" w:color="auto"/>
          </w:divBdr>
        </w:div>
        <w:div w:id="198323622">
          <w:marLeft w:val="480"/>
          <w:marRight w:val="0"/>
          <w:marTop w:val="0"/>
          <w:marBottom w:val="0"/>
          <w:divBdr>
            <w:top w:val="none" w:sz="0" w:space="0" w:color="auto"/>
            <w:left w:val="none" w:sz="0" w:space="0" w:color="auto"/>
            <w:bottom w:val="none" w:sz="0" w:space="0" w:color="auto"/>
            <w:right w:val="none" w:sz="0" w:space="0" w:color="auto"/>
          </w:divBdr>
        </w:div>
        <w:div w:id="1316765050">
          <w:marLeft w:val="480"/>
          <w:marRight w:val="0"/>
          <w:marTop w:val="0"/>
          <w:marBottom w:val="0"/>
          <w:divBdr>
            <w:top w:val="none" w:sz="0" w:space="0" w:color="auto"/>
            <w:left w:val="none" w:sz="0" w:space="0" w:color="auto"/>
            <w:bottom w:val="none" w:sz="0" w:space="0" w:color="auto"/>
            <w:right w:val="none" w:sz="0" w:space="0" w:color="auto"/>
          </w:divBdr>
        </w:div>
        <w:div w:id="154273604">
          <w:marLeft w:val="480"/>
          <w:marRight w:val="0"/>
          <w:marTop w:val="0"/>
          <w:marBottom w:val="0"/>
          <w:divBdr>
            <w:top w:val="none" w:sz="0" w:space="0" w:color="auto"/>
            <w:left w:val="none" w:sz="0" w:space="0" w:color="auto"/>
            <w:bottom w:val="none" w:sz="0" w:space="0" w:color="auto"/>
            <w:right w:val="none" w:sz="0" w:space="0" w:color="auto"/>
          </w:divBdr>
        </w:div>
        <w:div w:id="1053383467">
          <w:marLeft w:val="480"/>
          <w:marRight w:val="0"/>
          <w:marTop w:val="0"/>
          <w:marBottom w:val="0"/>
          <w:divBdr>
            <w:top w:val="none" w:sz="0" w:space="0" w:color="auto"/>
            <w:left w:val="none" w:sz="0" w:space="0" w:color="auto"/>
            <w:bottom w:val="none" w:sz="0" w:space="0" w:color="auto"/>
            <w:right w:val="none" w:sz="0" w:space="0" w:color="auto"/>
          </w:divBdr>
        </w:div>
        <w:div w:id="609632766">
          <w:marLeft w:val="480"/>
          <w:marRight w:val="0"/>
          <w:marTop w:val="0"/>
          <w:marBottom w:val="0"/>
          <w:divBdr>
            <w:top w:val="none" w:sz="0" w:space="0" w:color="auto"/>
            <w:left w:val="none" w:sz="0" w:space="0" w:color="auto"/>
            <w:bottom w:val="none" w:sz="0" w:space="0" w:color="auto"/>
            <w:right w:val="none" w:sz="0" w:space="0" w:color="auto"/>
          </w:divBdr>
        </w:div>
        <w:div w:id="1267543713">
          <w:marLeft w:val="480"/>
          <w:marRight w:val="0"/>
          <w:marTop w:val="0"/>
          <w:marBottom w:val="0"/>
          <w:divBdr>
            <w:top w:val="none" w:sz="0" w:space="0" w:color="auto"/>
            <w:left w:val="none" w:sz="0" w:space="0" w:color="auto"/>
            <w:bottom w:val="none" w:sz="0" w:space="0" w:color="auto"/>
            <w:right w:val="none" w:sz="0" w:space="0" w:color="auto"/>
          </w:divBdr>
        </w:div>
        <w:div w:id="2069064350">
          <w:marLeft w:val="480"/>
          <w:marRight w:val="0"/>
          <w:marTop w:val="0"/>
          <w:marBottom w:val="0"/>
          <w:divBdr>
            <w:top w:val="none" w:sz="0" w:space="0" w:color="auto"/>
            <w:left w:val="none" w:sz="0" w:space="0" w:color="auto"/>
            <w:bottom w:val="none" w:sz="0" w:space="0" w:color="auto"/>
            <w:right w:val="none" w:sz="0" w:space="0" w:color="auto"/>
          </w:divBdr>
        </w:div>
        <w:div w:id="1372220417">
          <w:marLeft w:val="480"/>
          <w:marRight w:val="0"/>
          <w:marTop w:val="0"/>
          <w:marBottom w:val="0"/>
          <w:divBdr>
            <w:top w:val="none" w:sz="0" w:space="0" w:color="auto"/>
            <w:left w:val="none" w:sz="0" w:space="0" w:color="auto"/>
            <w:bottom w:val="none" w:sz="0" w:space="0" w:color="auto"/>
            <w:right w:val="none" w:sz="0" w:space="0" w:color="auto"/>
          </w:divBdr>
        </w:div>
        <w:div w:id="16006283">
          <w:marLeft w:val="480"/>
          <w:marRight w:val="0"/>
          <w:marTop w:val="0"/>
          <w:marBottom w:val="0"/>
          <w:divBdr>
            <w:top w:val="none" w:sz="0" w:space="0" w:color="auto"/>
            <w:left w:val="none" w:sz="0" w:space="0" w:color="auto"/>
            <w:bottom w:val="none" w:sz="0" w:space="0" w:color="auto"/>
            <w:right w:val="none" w:sz="0" w:space="0" w:color="auto"/>
          </w:divBdr>
        </w:div>
        <w:div w:id="904534537">
          <w:marLeft w:val="480"/>
          <w:marRight w:val="0"/>
          <w:marTop w:val="0"/>
          <w:marBottom w:val="0"/>
          <w:divBdr>
            <w:top w:val="none" w:sz="0" w:space="0" w:color="auto"/>
            <w:left w:val="none" w:sz="0" w:space="0" w:color="auto"/>
            <w:bottom w:val="none" w:sz="0" w:space="0" w:color="auto"/>
            <w:right w:val="none" w:sz="0" w:space="0" w:color="auto"/>
          </w:divBdr>
        </w:div>
        <w:div w:id="1326862497">
          <w:marLeft w:val="480"/>
          <w:marRight w:val="0"/>
          <w:marTop w:val="0"/>
          <w:marBottom w:val="0"/>
          <w:divBdr>
            <w:top w:val="none" w:sz="0" w:space="0" w:color="auto"/>
            <w:left w:val="none" w:sz="0" w:space="0" w:color="auto"/>
            <w:bottom w:val="none" w:sz="0" w:space="0" w:color="auto"/>
            <w:right w:val="none" w:sz="0" w:space="0" w:color="auto"/>
          </w:divBdr>
        </w:div>
        <w:div w:id="1509951409">
          <w:marLeft w:val="480"/>
          <w:marRight w:val="0"/>
          <w:marTop w:val="0"/>
          <w:marBottom w:val="0"/>
          <w:divBdr>
            <w:top w:val="none" w:sz="0" w:space="0" w:color="auto"/>
            <w:left w:val="none" w:sz="0" w:space="0" w:color="auto"/>
            <w:bottom w:val="none" w:sz="0" w:space="0" w:color="auto"/>
            <w:right w:val="none" w:sz="0" w:space="0" w:color="auto"/>
          </w:divBdr>
        </w:div>
        <w:div w:id="158429764">
          <w:marLeft w:val="480"/>
          <w:marRight w:val="0"/>
          <w:marTop w:val="0"/>
          <w:marBottom w:val="0"/>
          <w:divBdr>
            <w:top w:val="none" w:sz="0" w:space="0" w:color="auto"/>
            <w:left w:val="none" w:sz="0" w:space="0" w:color="auto"/>
            <w:bottom w:val="none" w:sz="0" w:space="0" w:color="auto"/>
            <w:right w:val="none" w:sz="0" w:space="0" w:color="auto"/>
          </w:divBdr>
        </w:div>
        <w:div w:id="1385059387">
          <w:marLeft w:val="480"/>
          <w:marRight w:val="0"/>
          <w:marTop w:val="0"/>
          <w:marBottom w:val="0"/>
          <w:divBdr>
            <w:top w:val="none" w:sz="0" w:space="0" w:color="auto"/>
            <w:left w:val="none" w:sz="0" w:space="0" w:color="auto"/>
            <w:bottom w:val="none" w:sz="0" w:space="0" w:color="auto"/>
            <w:right w:val="none" w:sz="0" w:space="0" w:color="auto"/>
          </w:divBdr>
        </w:div>
        <w:div w:id="45221507">
          <w:marLeft w:val="480"/>
          <w:marRight w:val="0"/>
          <w:marTop w:val="0"/>
          <w:marBottom w:val="0"/>
          <w:divBdr>
            <w:top w:val="none" w:sz="0" w:space="0" w:color="auto"/>
            <w:left w:val="none" w:sz="0" w:space="0" w:color="auto"/>
            <w:bottom w:val="none" w:sz="0" w:space="0" w:color="auto"/>
            <w:right w:val="none" w:sz="0" w:space="0" w:color="auto"/>
          </w:divBdr>
        </w:div>
        <w:div w:id="1345547649">
          <w:marLeft w:val="480"/>
          <w:marRight w:val="0"/>
          <w:marTop w:val="0"/>
          <w:marBottom w:val="0"/>
          <w:divBdr>
            <w:top w:val="none" w:sz="0" w:space="0" w:color="auto"/>
            <w:left w:val="none" w:sz="0" w:space="0" w:color="auto"/>
            <w:bottom w:val="none" w:sz="0" w:space="0" w:color="auto"/>
            <w:right w:val="none" w:sz="0" w:space="0" w:color="auto"/>
          </w:divBdr>
        </w:div>
        <w:div w:id="628053132">
          <w:marLeft w:val="480"/>
          <w:marRight w:val="0"/>
          <w:marTop w:val="0"/>
          <w:marBottom w:val="0"/>
          <w:divBdr>
            <w:top w:val="none" w:sz="0" w:space="0" w:color="auto"/>
            <w:left w:val="none" w:sz="0" w:space="0" w:color="auto"/>
            <w:bottom w:val="none" w:sz="0" w:space="0" w:color="auto"/>
            <w:right w:val="none" w:sz="0" w:space="0" w:color="auto"/>
          </w:divBdr>
        </w:div>
        <w:div w:id="372922275">
          <w:marLeft w:val="480"/>
          <w:marRight w:val="0"/>
          <w:marTop w:val="0"/>
          <w:marBottom w:val="0"/>
          <w:divBdr>
            <w:top w:val="none" w:sz="0" w:space="0" w:color="auto"/>
            <w:left w:val="none" w:sz="0" w:space="0" w:color="auto"/>
            <w:bottom w:val="none" w:sz="0" w:space="0" w:color="auto"/>
            <w:right w:val="none" w:sz="0" w:space="0" w:color="auto"/>
          </w:divBdr>
        </w:div>
        <w:div w:id="748235510">
          <w:marLeft w:val="480"/>
          <w:marRight w:val="0"/>
          <w:marTop w:val="0"/>
          <w:marBottom w:val="0"/>
          <w:divBdr>
            <w:top w:val="none" w:sz="0" w:space="0" w:color="auto"/>
            <w:left w:val="none" w:sz="0" w:space="0" w:color="auto"/>
            <w:bottom w:val="none" w:sz="0" w:space="0" w:color="auto"/>
            <w:right w:val="none" w:sz="0" w:space="0" w:color="auto"/>
          </w:divBdr>
        </w:div>
        <w:div w:id="890384545">
          <w:marLeft w:val="480"/>
          <w:marRight w:val="0"/>
          <w:marTop w:val="0"/>
          <w:marBottom w:val="0"/>
          <w:divBdr>
            <w:top w:val="none" w:sz="0" w:space="0" w:color="auto"/>
            <w:left w:val="none" w:sz="0" w:space="0" w:color="auto"/>
            <w:bottom w:val="none" w:sz="0" w:space="0" w:color="auto"/>
            <w:right w:val="none" w:sz="0" w:space="0" w:color="auto"/>
          </w:divBdr>
        </w:div>
        <w:div w:id="790972409">
          <w:marLeft w:val="480"/>
          <w:marRight w:val="0"/>
          <w:marTop w:val="0"/>
          <w:marBottom w:val="0"/>
          <w:divBdr>
            <w:top w:val="none" w:sz="0" w:space="0" w:color="auto"/>
            <w:left w:val="none" w:sz="0" w:space="0" w:color="auto"/>
            <w:bottom w:val="none" w:sz="0" w:space="0" w:color="auto"/>
            <w:right w:val="none" w:sz="0" w:space="0" w:color="auto"/>
          </w:divBdr>
        </w:div>
        <w:div w:id="748888745">
          <w:marLeft w:val="480"/>
          <w:marRight w:val="0"/>
          <w:marTop w:val="0"/>
          <w:marBottom w:val="0"/>
          <w:divBdr>
            <w:top w:val="none" w:sz="0" w:space="0" w:color="auto"/>
            <w:left w:val="none" w:sz="0" w:space="0" w:color="auto"/>
            <w:bottom w:val="none" w:sz="0" w:space="0" w:color="auto"/>
            <w:right w:val="none" w:sz="0" w:space="0" w:color="auto"/>
          </w:divBdr>
        </w:div>
        <w:div w:id="868227738">
          <w:marLeft w:val="480"/>
          <w:marRight w:val="0"/>
          <w:marTop w:val="0"/>
          <w:marBottom w:val="0"/>
          <w:divBdr>
            <w:top w:val="none" w:sz="0" w:space="0" w:color="auto"/>
            <w:left w:val="none" w:sz="0" w:space="0" w:color="auto"/>
            <w:bottom w:val="none" w:sz="0" w:space="0" w:color="auto"/>
            <w:right w:val="none" w:sz="0" w:space="0" w:color="auto"/>
          </w:divBdr>
        </w:div>
        <w:div w:id="569998254">
          <w:marLeft w:val="480"/>
          <w:marRight w:val="0"/>
          <w:marTop w:val="0"/>
          <w:marBottom w:val="0"/>
          <w:divBdr>
            <w:top w:val="none" w:sz="0" w:space="0" w:color="auto"/>
            <w:left w:val="none" w:sz="0" w:space="0" w:color="auto"/>
            <w:bottom w:val="none" w:sz="0" w:space="0" w:color="auto"/>
            <w:right w:val="none" w:sz="0" w:space="0" w:color="auto"/>
          </w:divBdr>
        </w:div>
        <w:div w:id="1806922885">
          <w:marLeft w:val="480"/>
          <w:marRight w:val="0"/>
          <w:marTop w:val="0"/>
          <w:marBottom w:val="0"/>
          <w:divBdr>
            <w:top w:val="none" w:sz="0" w:space="0" w:color="auto"/>
            <w:left w:val="none" w:sz="0" w:space="0" w:color="auto"/>
            <w:bottom w:val="none" w:sz="0" w:space="0" w:color="auto"/>
            <w:right w:val="none" w:sz="0" w:space="0" w:color="auto"/>
          </w:divBdr>
        </w:div>
        <w:div w:id="1040855915">
          <w:marLeft w:val="480"/>
          <w:marRight w:val="0"/>
          <w:marTop w:val="0"/>
          <w:marBottom w:val="0"/>
          <w:divBdr>
            <w:top w:val="none" w:sz="0" w:space="0" w:color="auto"/>
            <w:left w:val="none" w:sz="0" w:space="0" w:color="auto"/>
            <w:bottom w:val="none" w:sz="0" w:space="0" w:color="auto"/>
            <w:right w:val="none" w:sz="0" w:space="0" w:color="auto"/>
          </w:divBdr>
        </w:div>
        <w:div w:id="541334145">
          <w:marLeft w:val="480"/>
          <w:marRight w:val="0"/>
          <w:marTop w:val="0"/>
          <w:marBottom w:val="0"/>
          <w:divBdr>
            <w:top w:val="none" w:sz="0" w:space="0" w:color="auto"/>
            <w:left w:val="none" w:sz="0" w:space="0" w:color="auto"/>
            <w:bottom w:val="none" w:sz="0" w:space="0" w:color="auto"/>
            <w:right w:val="none" w:sz="0" w:space="0" w:color="auto"/>
          </w:divBdr>
        </w:div>
        <w:div w:id="1417287560">
          <w:marLeft w:val="480"/>
          <w:marRight w:val="0"/>
          <w:marTop w:val="0"/>
          <w:marBottom w:val="0"/>
          <w:divBdr>
            <w:top w:val="none" w:sz="0" w:space="0" w:color="auto"/>
            <w:left w:val="none" w:sz="0" w:space="0" w:color="auto"/>
            <w:bottom w:val="none" w:sz="0" w:space="0" w:color="auto"/>
            <w:right w:val="none" w:sz="0" w:space="0" w:color="auto"/>
          </w:divBdr>
        </w:div>
        <w:div w:id="981421300">
          <w:marLeft w:val="480"/>
          <w:marRight w:val="0"/>
          <w:marTop w:val="0"/>
          <w:marBottom w:val="0"/>
          <w:divBdr>
            <w:top w:val="none" w:sz="0" w:space="0" w:color="auto"/>
            <w:left w:val="none" w:sz="0" w:space="0" w:color="auto"/>
            <w:bottom w:val="none" w:sz="0" w:space="0" w:color="auto"/>
            <w:right w:val="none" w:sz="0" w:space="0" w:color="auto"/>
          </w:divBdr>
        </w:div>
        <w:div w:id="1330064874">
          <w:marLeft w:val="480"/>
          <w:marRight w:val="0"/>
          <w:marTop w:val="0"/>
          <w:marBottom w:val="0"/>
          <w:divBdr>
            <w:top w:val="none" w:sz="0" w:space="0" w:color="auto"/>
            <w:left w:val="none" w:sz="0" w:space="0" w:color="auto"/>
            <w:bottom w:val="none" w:sz="0" w:space="0" w:color="auto"/>
            <w:right w:val="none" w:sz="0" w:space="0" w:color="auto"/>
          </w:divBdr>
        </w:div>
        <w:div w:id="22021487">
          <w:marLeft w:val="480"/>
          <w:marRight w:val="0"/>
          <w:marTop w:val="0"/>
          <w:marBottom w:val="0"/>
          <w:divBdr>
            <w:top w:val="none" w:sz="0" w:space="0" w:color="auto"/>
            <w:left w:val="none" w:sz="0" w:space="0" w:color="auto"/>
            <w:bottom w:val="none" w:sz="0" w:space="0" w:color="auto"/>
            <w:right w:val="none" w:sz="0" w:space="0" w:color="auto"/>
          </w:divBdr>
        </w:div>
        <w:div w:id="69428572">
          <w:marLeft w:val="480"/>
          <w:marRight w:val="0"/>
          <w:marTop w:val="0"/>
          <w:marBottom w:val="0"/>
          <w:divBdr>
            <w:top w:val="none" w:sz="0" w:space="0" w:color="auto"/>
            <w:left w:val="none" w:sz="0" w:space="0" w:color="auto"/>
            <w:bottom w:val="none" w:sz="0" w:space="0" w:color="auto"/>
            <w:right w:val="none" w:sz="0" w:space="0" w:color="auto"/>
          </w:divBdr>
        </w:div>
        <w:div w:id="234781237">
          <w:marLeft w:val="480"/>
          <w:marRight w:val="0"/>
          <w:marTop w:val="0"/>
          <w:marBottom w:val="0"/>
          <w:divBdr>
            <w:top w:val="none" w:sz="0" w:space="0" w:color="auto"/>
            <w:left w:val="none" w:sz="0" w:space="0" w:color="auto"/>
            <w:bottom w:val="none" w:sz="0" w:space="0" w:color="auto"/>
            <w:right w:val="none" w:sz="0" w:space="0" w:color="auto"/>
          </w:divBdr>
        </w:div>
        <w:div w:id="1830512637">
          <w:marLeft w:val="480"/>
          <w:marRight w:val="0"/>
          <w:marTop w:val="0"/>
          <w:marBottom w:val="0"/>
          <w:divBdr>
            <w:top w:val="none" w:sz="0" w:space="0" w:color="auto"/>
            <w:left w:val="none" w:sz="0" w:space="0" w:color="auto"/>
            <w:bottom w:val="none" w:sz="0" w:space="0" w:color="auto"/>
            <w:right w:val="none" w:sz="0" w:space="0" w:color="auto"/>
          </w:divBdr>
        </w:div>
        <w:div w:id="2046564146">
          <w:marLeft w:val="480"/>
          <w:marRight w:val="0"/>
          <w:marTop w:val="0"/>
          <w:marBottom w:val="0"/>
          <w:divBdr>
            <w:top w:val="none" w:sz="0" w:space="0" w:color="auto"/>
            <w:left w:val="none" w:sz="0" w:space="0" w:color="auto"/>
            <w:bottom w:val="none" w:sz="0" w:space="0" w:color="auto"/>
            <w:right w:val="none" w:sz="0" w:space="0" w:color="auto"/>
          </w:divBdr>
        </w:div>
        <w:div w:id="1896696811">
          <w:marLeft w:val="480"/>
          <w:marRight w:val="0"/>
          <w:marTop w:val="0"/>
          <w:marBottom w:val="0"/>
          <w:divBdr>
            <w:top w:val="none" w:sz="0" w:space="0" w:color="auto"/>
            <w:left w:val="none" w:sz="0" w:space="0" w:color="auto"/>
            <w:bottom w:val="none" w:sz="0" w:space="0" w:color="auto"/>
            <w:right w:val="none" w:sz="0" w:space="0" w:color="auto"/>
          </w:divBdr>
        </w:div>
        <w:div w:id="587037146">
          <w:marLeft w:val="480"/>
          <w:marRight w:val="0"/>
          <w:marTop w:val="0"/>
          <w:marBottom w:val="0"/>
          <w:divBdr>
            <w:top w:val="none" w:sz="0" w:space="0" w:color="auto"/>
            <w:left w:val="none" w:sz="0" w:space="0" w:color="auto"/>
            <w:bottom w:val="none" w:sz="0" w:space="0" w:color="auto"/>
            <w:right w:val="none" w:sz="0" w:space="0" w:color="auto"/>
          </w:divBdr>
        </w:div>
        <w:div w:id="1059668484">
          <w:marLeft w:val="480"/>
          <w:marRight w:val="0"/>
          <w:marTop w:val="0"/>
          <w:marBottom w:val="0"/>
          <w:divBdr>
            <w:top w:val="none" w:sz="0" w:space="0" w:color="auto"/>
            <w:left w:val="none" w:sz="0" w:space="0" w:color="auto"/>
            <w:bottom w:val="none" w:sz="0" w:space="0" w:color="auto"/>
            <w:right w:val="none" w:sz="0" w:space="0" w:color="auto"/>
          </w:divBdr>
        </w:div>
        <w:div w:id="791749428">
          <w:marLeft w:val="480"/>
          <w:marRight w:val="0"/>
          <w:marTop w:val="0"/>
          <w:marBottom w:val="0"/>
          <w:divBdr>
            <w:top w:val="none" w:sz="0" w:space="0" w:color="auto"/>
            <w:left w:val="none" w:sz="0" w:space="0" w:color="auto"/>
            <w:bottom w:val="none" w:sz="0" w:space="0" w:color="auto"/>
            <w:right w:val="none" w:sz="0" w:space="0" w:color="auto"/>
          </w:divBdr>
        </w:div>
        <w:div w:id="416102506">
          <w:marLeft w:val="480"/>
          <w:marRight w:val="0"/>
          <w:marTop w:val="0"/>
          <w:marBottom w:val="0"/>
          <w:divBdr>
            <w:top w:val="none" w:sz="0" w:space="0" w:color="auto"/>
            <w:left w:val="none" w:sz="0" w:space="0" w:color="auto"/>
            <w:bottom w:val="none" w:sz="0" w:space="0" w:color="auto"/>
            <w:right w:val="none" w:sz="0" w:space="0" w:color="auto"/>
          </w:divBdr>
        </w:div>
        <w:div w:id="1611203686">
          <w:marLeft w:val="480"/>
          <w:marRight w:val="0"/>
          <w:marTop w:val="0"/>
          <w:marBottom w:val="0"/>
          <w:divBdr>
            <w:top w:val="none" w:sz="0" w:space="0" w:color="auto"/>
            <w:left w:val="none" w:sz="0" w:space="0" w:color="auto"/>
            <w:bottom w:val="none" w:sz="0" w:space="0" w:color="auto"/>
            <w:right w:val="none" w:sz="0" w:space="0" w:color="auto"/>
          </w:divBdr>
        </w:div>
        <w:div w:id="966744785">
          <w:marLeft w:val="480"/>
          <w:marRight w:val="0"/>
          <w:marTop w:val="0"/>
          <w:marBottom w:val="0"/>
          <w:divBdr>
            <w:top w:val="none" w:sz="0" w:space="0" w:color="auto"/>
            <w:left w:val="none" w:sz="0" w:space="0" w:color="auto"/>
            <w:bottom w:val="none" w:sz="0" w:space="0" w:color="auto"/>
            <w:right w:val="none" w:sz="0" w:space="0" w:color="auto"/>
          </w:divBdr>
        </w:div>
        <w:div w:id="796799378">
          <w:marLeft w:val="480"/>
          <w:marRight w:val="0"/>
          <w:marTop w:val="0"/>
          <w:marBottom w:val="0"/>
          <w:divBdr>
            <w:top w:val="none" w:sz="0" w:space="0" w:color="auto"/>
            <w:left w:val="none" w:sz="0" w:space="0" w:color="auto"/>
            <w:bottom w:val="none" w:sz="0" w:space="0" w:color="auto"/>
            <w:right w:val="none" w:sz="0" w:space="0" w:color="auto"/>
          </w:divBdr>
        </w:div>
        <w:div w:id="1201361525">
          <w:marLeft w:val="480"/>
          <w:marRight w:val="0"/>
          <w:marTop w:val="0"/>
          <w:marBottom w:val="0"/>
          <w:divBdr>
            <w:top w:val="none" w:sz="0" w:space="0" w:color="auto"/>
            <w:left w:val="none" w:sz="0" w:space="0" w:color="auto"/>
            <w:bottom w:val="none" w:sz="0" w:space="0" w:color="auto"/>
            <w:right w:val="none" w:sz="0" w:space="0" w:color="auto"/>
          </w:divBdr>
        </w:div>
        <w:div w:id="2071030992">
          <w:marLeft w:val="480"/>
          <w:marRight w:val="0"/>
          <w:marTop w:val="0"/>
          <w:marBottom w:val="0"/>
          <w:divBdr>
            <w:top w:val="none" w:sz="0" w:space="0" w:color="auto"/>
            <w:left w:val="none" w:sz="0" w:space="0" w:color="auto"/>
            <w:bottom w:val="none" w:sz="0" w:space="0" w:color="auto"/>
            <w:right w:val="none" w:sz="0" w:space="0" w:color="auto"/>
          </w:divBdr>
        </w:div>
        <w:div w:id="203445322">
          <w:marLeft w:val="480"/>
          <w:marRight w:val="0"/>
          <w:marTop w:val="0"/>
          <w:marBottom w:val="0"/>
          <w:divBdr>
            <w:top w:val="none" w:sz="0" w:space="0" w:color="auto"/>
            <w:left w:val="none" w:sz="0" w:space="0" w:color="auto"/>
            <w:bottom w:val="none" w:sz="0" w:space="0" w:color="auto"/>
            <w:right w:val="none" w:sz="0" w:space="0" w:color="auto"/>
          </w:divBdr>
        </w:div>
        <w:div w:id="1240794381">
          <w:marLeft w:val="480"/>
          <w:marRight w:val="0"/>
          <w:marTop w:val="0"/>
          <w:marBottom w:val="0"/>
          <w:divBdr>
            <w:top w:val="none" w:sz="0" w:space="0" w:color="auto"/>
            <w:left w:val="none" w:sz="0" w:space="0" w:color="auto"/>
            <w:bottom w:val="none" w:sz="0" w:space="0" w:color="auto"/>
            <w:right w:val="none" w:sz="0" w:space="0" w:color="auto"/>
          </w:divBdr>
        </w:div>
        <w:div w:id="1407533946">
          <w:marLeft w:val="480"/>
          <w:marRight w:val="0"/>
          <w:marTop w:val="0"/>
          <w:marBottom w:val="0"/>
          <w:divBdr>
            <w:top w:val="none" w:sz="0" w:space="0" w:color="auto"/>
            <w:left w:val="none" w:sz="0" w:space="0" w:color="auto"/>
            <w:bottom w:val="none" w:sz="0" w:space="0" w:color="auto"/>
            <w:right w:val="none" w:sz="0" w:space="0" w:color="auto"/>
          </w:divBdr>
        </w:div>
        <w:div w:id="795683478">
          <w:marLeft w:val="480"/>
          <w:marRight w:val="0"/>
          <w:marTop w:val="0"/>
          <w:marBottom w:val="0"/>
          <w:divBdr>
            <w:top w:val="none" w:sz="0" w:space="0" w:color="auto"/>
            <w:left w:val="none" w:sz="0" w:space="0" w:color="auto"/>
            <w:bottom w:val="none" w:sz="0" w:space="0" w:color="auto"/>
            <w:right w:val="none" w:sz="0" w:space="0" w:color="auto"/>
          </w:divBdr>
        </w:div>
        <w:div w:id="1613433236">
          <w:marLeft w:val="480"/>
          <w:marRight w:val="0"/>
          <w:marTop w:val="0"/>
          <w:marBottom w:val="0"/>
          <w:divBdr>
            <w:top w:val="none" w:sz="0" w:space="0" w:color="auto"/>
            <w:left w:val="none" w:sz="0" w:space="0" w:color="auto"/>
            <w:bottom w:val="none" w:sz="0" w:space="0" w:color="auto"/>
            <w:right w:val="none" w:sz="0" w:space="0" w:color="auto"/>
          </w:divBdr>
        </w:div>
        <w:div w:id="1857771040">
          <w:marLeft w:val="480"/>
          <w:marRight w:val="0"/>
          <w:marTop w:val="0"/>
          <w:marBottom w:val="0"/>
          <w:divBdr>
            <w:top w:val="none" w:sz="0" w:space="0" w:color="auto"/>
            <w:left w:val="none" w:sz="0" w:space="0" w:color="auto"/>
            <w:bottom w:val="none" w:sz="0" w:space="0" w:color="auto"/>
            <w:right w:val="none" w:sz="0" w:space="0" w:color="auto"/>
          </w:divBdr>
        </w:div>
        <w:div w:id="530263933">
          <w:marLeft w:val="480"/>
          <w:marRight w:val="0"/>
          <w:marTop w:val="0"/>
          <w:marBottom w:val="0"/>
          <w:divBdr>
            <w:top w:val="none" w:sz="0" w:space="0" w:color="auto"/>
            <w:left w:val="none" w:sz="0" w:space="0" w:color="auto"/>
            <w:bottom w:val="none" w:sz="0" w:space="0" w:color="auto"/>
            <w:right w:val="none" w:sz="0" w:space="0" w:color="auto"/>
          </w:divBdr>
        </w:div>
        <w:div w:id="1874925317">
          <w:marLeft w:val="480"/>
          <w:marRight w:val="0"/>
          <w:marTop w:val="0"/>
          <w:marBottom w:val="0"/>
          <w:divBdr>
            <w:top w:val="none" w:sz="0" w:space="0" w:color="auto"/>
            <w:left w:val="none" w:sz="0" w:space="0" w:color="auto"/>
            <w:bottom w:val="none" w:sz="0" w:space="0" w:color="auto"/>
            <w:right w:val="none" w:sz="0" w:space="0" w:color="auto"/>
          </w:divBdr>
        </w:div>
        <w:div w:id="450982331">
          <w:marLeft w:val="480"/>
          <w:marRight w:val="0"/>
          <w:marTop w:val="0"/>
          <w:marBottom w:val="0"/>
          <w:divBdr>
            <w:top w:val="none" w:sz="0" w:space="0" w:color="auto"/>
            <w:left w:val="none" w:sz="0" w:space="0" w:color="auto"/>
            <w:bottom w:val="none" w:sz="0" w:space="0" w:color="auto"/>
            <w:right w:val="none" w:sz="0" w:space="0" w:color="auto"/>
          </w:divBdr>
        </w:div>
        <w:div w:id="766660038">
          <w:marLeft w:val="480"/>
          <w:marRight w:val="0"/>
          <w:marTop w:val="0"/>
          <w:marBottom w:val="0"/>
          <w:divBdr>
            <w:top w:val="none" w:sz="0" w:space="0" w:color="auto"/>
            <w:left w:val="none" w:sz="0" w:space="0" w:color="auto"/>
            <w:bottom w:val="none" w:sz="0" w:space="0" w:color="auto"/>
            <w:right w:val="none" w:sz="0" w:space="0" w:color="auto"/>
          </w:divBdr>
        </w:div>
        <w:div w:id="1433473804">
          <w:marLeft w:val="480"/>
          <w:marRight w:val="0"/>
          <w:marTop w:val="0"/>
          <w:marBottom w:val="0"/>
          <w:divBdr>
            <w:top w:val="none" w:sz="0" w:space="0" w:color="auto"/>
            <w:left w:val="none" w:sz="0" w:space="0" w:color="auto"/>
            <w:bottom w:val="none" w:sz="0" w:space="0" w:color="auto"/>
            <w:right w:val="none" w:sz="0" w:space="0" w:color="auto"/>
          </w:divBdr>
        </w:div>
        <w:div w:id="1040321878">
          <w:marLeft w:val="480"/>
          <w:marRight w:val="0"/>
          <w:marTop w:val="0"/>
          <w:marBottom w:val="0"/>
          <w:divBdr>
            <w:top w:val="none" w:sz="0" w:space="0" w:color="auto"/>
            <w:left w:val="none" w:sz="0" w:space="0" w:color="auto"/>
            <w:bottom w:val="none" w:sz="0" w:space="0" w:color="auto"/>
            <w:right w:val="none" w:sz="0" w:space="0" w:color="auto"/>
          </w:divBdr>
        </w:div>
        <w:div w:id="781148939">
          <w:marLeft w:val="480"/>
          <w:marRight w:val="0"/>
          <w:marTop w:val="0"/>
          <w:marBottom w:val="0"/>
          <w:divBdr>
            <w:top w:val="none" w:sz="0" w:space="0" w:color="auto"/>
            <w:left w:val="none" w:sz="0" w:space="0" w:color="auto"/>
            <w:bottom w:val="none" w:sz="0" w:space="0" w:color="auto"/>
            <w:right w:val="none" w:sz="0" w:space="0" w:color="auto"/>
          </w:divBdr>
        </w:div>
        <w:div w:id="1063715210">
          <w:marLeft w:val="480"/>
          <w:marRight w:val="0"/>
          <w:marTop w:val="0"/>
          <w:marBottom w:val="0"/>
          <w:divBdr>
            <w:top w:val="none" w:sz="0" w:space="0" w:color="auto"/>
            <w:left w:val="none" w:sz="0" w:space="0" w:color="auto"/>
            <w:bottom w:val="none" w:sz="0" w:space="0" w:color="auto"/>
            <w:right w:val="none" w:sz="0" w:space="0" w:color="auto"/>
          </w:divBdr>
        </w:div>
        <w:div w:id="180972704">
          <w:marLeft w:val="480"/>
          <w:marRight w:val="0"/>
          <w:marTop w:val="0"/>
          <w:marBottom w:val="0"/>
          <w:divBdr>
            <w:top w:val="none" w:sz="0" w:space="0" w:color="auto"/>
            <w:left w:val="none" w:sz="0" w:space="0" w:color="auto"/>
            <w:bottom w:val="none" w:sz="0" w:space="0" w:color="auto"/>
            <w:right w:val="none" w:sz="0" w:space="0" w:color="auto"/>
          </w:divBdr>
        </w:div>
        <w:div w:id="1602647457">
          <w:marLeft w:val="480"/>
          <w:marRight w:val="0"/>
          <w:marTop w:val="0"/>
          <w:marBottom w:val="0"/>
          <w:divBdr>
            <w:top w:val="none" w:sz="0" w:space="0" w:color="auto"/>
            <w:left w:val="none" w:sz="0" w:space="0" w:color="auto"/>
            <w:bottom w:val="none" w:sz="0" w:space="0" w:color="auto"/>
            <w:right w:val="none" w:sz="0" w:space="0" w:color="auto"/>
          </w:divBdr>
        </w:div>
        <w:div w:id="1311595626">
          <w:marLeft w:val="480"/>
          <w:marRight w:val="0"/>
          <w:marTop w:val="0"/>
          <w:marBottom w:val="0"/>
          <w:divBdr>
            <w:top w:val="none" w:sz="0" w:space="0" w:color="auto"/>
            <w:left w:val="none" w:sz="0" w:space="0" w:color="auto"/>
            <w:bottom w:val="none" w:sz="0" w:space="0" w:color="auto"/>
            <w:right w:val="none" w:sz="0" w:space="0" w:color="auto"/>
          </w:divBdr>
        </w:div>
        <w:div w:id="1831215747">
          <w:marLeft w:val="480"/>
          <w:marRight w:val="0"/>
          <w:marTop w:val="0"/>
          <w:marBottom w:val="0"/>
          <w:divBdr>
            <w:top w:val="none" w:sz="0" w:space="0" w:color="auto"/>
            <w:left w:val="none" w:sz="0" w:space="0" w:color="auto"/>
            <w:bottom w:val="none" w:sz="0" w:space="0" w:color="auto"/>
            <w:right w:val="none" w:sz="0" w:space="0" w:color="auto"/>
          </w:divBdr>
        </w:div>
        <w:div w:id="263465659">
          <w:marLeft w:val="480"/>
          <w:marRight w:val="0"/>
          <w:marTop w:val="0"/>
          <w:marBottom w:val="0"/>
          <w:divBdr>
            <w:top w:val="none" w:sz="0" w:space="0" w:color="auto"/>
            <w:left w:val="none" w:sz="0" w:space="0" w:color="auto"/>
            <w:bottom w:val="none" w:sz="0" w:space="0" w:color="auto"/>
            <w:right w:val="none" w:sz="0" w:space="0" w:color="auto"/>
          </w:divBdr>
        </w:div>
        <w:div w:id="1752579098">
          <w:marLeft w:val="480"/>
          <w:marRight w:val="0"/>
          <w:marTop w:val="0"/>
          <w:marBottom w:val="0"/>
          <w:divBdr>
            <w:top w:val="none" w:sz="0" w:space="0" w:color="auto"/>
            <w:left w:val="none" w:sz="0" w:space="0" w:color="auto"/>
            <w:bottom w:val="none" w:sz="0" w:space="0" w:color="auto"/>
            <w:right w:val="none" w:sz="0" w:space="0" w:color="auto"/>
          </w:divBdr>
        </w:div>
        <w:div w:id="1521161850">
          <w:marLeft w:val="480"/>
          <w:marRight w:val="0"/>
          <w:marTop w:val="0"/>
          <w:marBottom w:val="0"/>
          <w:divBdr>
            <w:top w:val="none" w:sz="0" w:space="0" w:color="auto"/>
            <w:left w:val="none" w:sz="0" w:space="0" w:color="auto"/>
            <w:bottom w:val="none" w:sz="0" w:space="0" w:color="auto"/>
            <w:right w:val="none" w:sz="0" w:space="0" w:color="auto"/>
          </w:divBdr>
        </w:div>
        <w:div w:id="1693728529">
          <w:marLeft w:val="480"/>
          <w:marRight w:val="0"/>
          <w:marTop w:val="0"/>
          <w:marBottom w:val="0"/>
          <w:divBdr>
            <w:top w:val="none" w:sz="0" w:space="0" w:color="auto"/>
            <w:left w:val="none" w:sz="0" w:space="0" w:color="auto"/>
            <w:bottom w:val="none" w:sz="0" w:space="0" w:color="auto"/>
            <w:right w:val="none" w:sz="0" w:space="0" w:color="auto"/>
          </w:divBdr>
        </w:div>
        <w:div w:id="186914820">
          <w:marLeft w:val="480"/>
          <w:marRight w:val="0"/>
          <w:marTop w:val="0"/>
          <w:marBottom w:val="0"/>
          <w:divBdr>
            <w:top w:val="none" w:sz="0" w:space="0" w:color="auto"/>
            <w:left w:val="none" w:sz="0" w:space="0" w:color="auto"/>
            <w:bottom w:val="none" w:sz="0" w:space="0" w:color="auto"/>
            <w:right w:val="none" w:sz="0" w:space="0" w:color="auto"/>
          </w:divBdr>
        </w:div>
        <w:div w:id="1408721801">
          <w:marLeft w:val="480"/>
          <w:marRight w:val="0"/>
          <w:marTop w:val="0"/>
          <w:marBottom w:val="0"/>
          <w:divBdr>
            <w:top w:val="none" w:sz="0" w:space="0" w:color="auto"/>
            <w:left w:val="none" w:sz="0" w:space="0" w:color="auto"/>
            <w:bottom w:val="none" w:sz="0" w:space="0" w:color="auto"/>
            <w:right w:val="none" w:sz="0" w:space="0" w:color="auto"/>
          </w:divBdr>
        </w:div>
        <w:div w:id="739985807">
          <w:marLeft w:val="480"/>
          <w:marRight w:val="0"/>
          <w:marTop w:val="0"/>
          <w:marBottom w:val="0"/>
          <w:divBdr>
            <w:top w:val="none" w:sz="0" w:space="0" w:color="auto"/>
            <w:left w:val="none" w:sz="0" w:space="0" w:color="auto"/>
            <w:bottom w:val="none" w:sz="0" w:space="0" w:color="auto"/>
            <w:right w:val="none" w:sz="0" w:space="0" w:color="auto"/>
          </w:divBdr>
        </w:div>
        <w:div w:id="66075804">
          <w:marLeft w:val="480"/>
          <w:marRight w:val="0"/>
          <w:marTop w:val="0"/>
          <w:marBottom w:val="0"/>
          <w:divBdr>
            <w:top w:val="none" w:sz="0" w:space="0" w:color="auto"/>
            <w:left w:val="none" w:sz="0" w:space="0" w:color="auto"/>
            <w:bottom w:val="none" w:sz="0" w:space="0" w:color="auto"/>
            <w:right w:val="none" w:sz="0" w:space="0" w:color="auto"/>
          </w:divBdr>
        </w:div>
        <w:div w:id="1142311095">
          <w:marLeft w:val="480"/>
          <w:marRight w:val="0"/>
          <w:marTop w:val="0"/>
          <w:marBottom w:val="0"/>
          <w:divBdr>
            <w:top w:val="none" w:sz="0" w:space="0" w:color="auto"/>
            <w:left w:val="none" w:sz="0" w:space="0" w:color="auto"/>
            <w:bottom w:val="none" w:sz="0" w:space="0" w:color="auto"/>
            <w:right w:val="none" w:sz="0" w:space="0" w:color="auto"/>
          </w:divBdr>
        </w:div>
        <w:div w:id="932325512">
          <w:marLeft w:val="480"/>
          <w:marRight w:val="0"/>
          <w:marTop w:val="0"/>
          <w:marBottom w:val="0"/>
          <w:divBdr>
            <w:top w:val="none" w:sz="0" w:space="0" w:color="auto"/>
            <w:left w:val="none" w:sz="0" w:space="0" w:color="auto"/>
            <w:bottom w:val="none" w:sz="0" w:space="0" w:color="auto"/>
            <w:right w:val="none" w:sz="0" w:space="0" w:color="auto"/>
          </w:divBdr>
        </w:div>
        <w:div w:id="2087142307">
          <w:marLeft w:val="480"/>
          <w:marRight w:val="0"/>
          <w:marTop w:val="0"/>
          <w:marBottom w:val="0"/>
          <w:divBdr>
            <w:top w:val="none" w:sz="0" w:space="0" w:color="auto"/>
            <w:left w:val="none" w:sz="0" w:space="0" w:color="auto"/>
            <w:bottom w:val="none" w:sz="0" w:space="0" w:color="auto"/>
            <w:right w:val="none" w:sz="0" w:space="0" w:color="auto"/>
          </w:divBdr>
        </w:div>
        <w:div w:id="1490826462">
          <w:marLeft w:val="480"/>
          <w:marRight w:val="0"/>
          <w:marTop w:val="0"/>
          <w:marBottom w:val="0"/>
          <w:divBdr>
            <w:top w:val="none" w:sz="0" w:space="0" w:color="auto"/>
            <w:left w:val="none" w:sz="0" w:space="0" w:color="auto"/>
            <w:bottom w:val="none" w:sz="0" w:space="0" w:color="auto"/>
            <w:right w:val="none" w:sz="0" w:space="0" w:color="auto"/>
          </w:divBdr>
        </w:div>
        <w:div w:id="1367605889">
          <w:marLeft w:val="480"/>
          <w:marRight w:val="0"/>
          <w:marTop w:val="0"/>
          <w:marBottom w:val="0"/>
          <w:divBdr>
            <w:top w:val="none" w:sz="0" w:space="0" w:color="auto"/>
            <w:left w:val="none" w:sz="0" w:space="0" w:color="auto"/>
            <w:bottom w:val="none" w:sz="0" w:space="0" w:color="auto"/>
            <w:right w:val="none" w:sz="0" w:space="0" w:color="auto"/>
          </w:divBdr>
        </w:div>
        <w:div w:id="217594120">
          <w:marLeft w:val="480"/>
          <w:marRight w:val="0"/>
          <w:marTop w:val="0"/>
          <w:marBottom w:val="0"/>
          <w:divBdr>
            <w:top w:val="none" w:sz="0" w:space="0" w:color="auto"/>
            <w:left w:val="none" w:sz="0" w:space="0" w:color="auto"/>
            <w:bottom w:val="none" w:sz="0" w:space="0" w:color="auto"/>
            <w:right w:val="none" w:sz="0" w:space="0" w:color="auto"/>
          </w:divBdr>
        </w:div>
        <w:div w:id="1980524990">
          <w:marLeft w:val="480"/>
          <w:marRight w:val="0"/>
          <w:marTop w:val="0"/>
          <w:marBottom w:val="0"/>
          <w:divBdr>
            <w:top w:val="none" w:sz="0" w:space="0" w:color="auto"/>
            <w:left w:val="none" w:sz="0" w:space="0" w:color="auto"/>
            <w:bottom w:val="none" w:sz="0" w:space="0" w:color="auto"/>
            <w:right w:val="none" w:sz="0" w:space="0" w:color="auto"/>
          </w:divBdr>
        </w:div>
        <w:div w:id="898515431">
          <w:marLeft w:val="480"/>
          <w:marRight w:val="0"/>
          <w:marTop w:val="0"/>
          <w:marBottom w:val="0"/>
          <w:divBdr>
            <w:top w:val="none" w:sz="0" w:space="0" w:color="auto"/>
            <w:left w:val="none" w:sz="0" w:space="0" w:color="auto"/>
            <w:bottom w:val="none" w:sz="0" w:space="0" w:color="auto"/>
            <w:right w:val="none" w:sz="0" w:space="0" w:color="auto"/>
          </w:divBdr>
        </w:div>
        <w:div w:id="1682244308">
          <w:marLeft w:val="480"/>
          <w:marRight w:val="0"/>
          <w:marTop w:val="0"/>
          <w:marBottom w:val="0"/>
          <w:divBdr>
            <w:top w:val="none" w:sz="0" w:space="0" w:color="auto"/>
            <w:left w:val="none" w:sz="0" w:space="0" w:color="auto"/>
            <w:bottom w:val="none" w:sz="0" w:space="0" w:color="auto"/>
            <w:right w:val="none" w:sz="0" w:space="0" w:color="auto"/>
          </w:divBdr>
        </w:div>
        <w:div w:id="284510102">
          <w:marLeft w:val="480"/>
          <w:marRight w:val="0"/>
          <w:marTop w:val="0"/>
          <w:marBottom w:val="0"/>
          <w:divBdr>
            <w:top w:val="none" w:sz="0" w:space="0" w:color="auto"/>
            <w:left w:val="none" w:sz="0" w:space="0" w:color="auto"/>
            <w:bottom w:val="none" w:sz="0" w:space="0" w:color="auto"/>
            <w:right w:val="none" w:sz="0" w:space="0" w:color="auto"/>
          </w:divBdr>
        </w:div>
        <w:div w:id="1906261218">
          <w:marLeft w:val="480"/>
          <w:marRight w:val="0"/>
          <w:marTop w:val="0"/>
          <w:marBottom w:val="0"/>
          <w:divBdr>
            <w:top w:val="none" w:sz="0" w:space="0" w:color="auto"/>
            <w:left w:val="none" w:sz="0" w:space="0" w:color="auto"/>
            <w:bottom w:val="none" w:sz="0" w:space="0" w:color="auto"/>
            <w:right w:val="none" w:sz="0" w:space="0" w:color="auto"/>
          </w:divBdr>
        </w:div>
        <w:div w:id="844053408">
          <w:marLeft w:val="480"/>
          <w:marRight w:val="0"/>
          <w:marTop w:val="0"/>
          <w:marBottom w:val="0"/>
          <w:divBdr>
            <w:top w:val="none" w:sz="0" w:space="0" w:color="auto"/>
            <w:left w:val="none" w:sz="0" w:space="0" w:color="auto"/>
            <w:bottom w:val="none" w:sz="0" w:space="0" w:color="auto"/>
            <w:right w:val="none" w:sz="0" w:space="0" w:color="auto"/>
          </w:divBdr>
        </w:div>
        <w:div w:id="2140343138">
          <w:marLeft w:val="480"/>
          <w:marRight w:val="0"/>
          <w:marTop w:val="0"/>
          <w:marBottom w:val="0"/>
          <w:divBdr>
            <w:top w:val="none" w:sz="0" w:space="0" w:color="auto"/>
            <w:left w:val="none" w:sz="0" w:space="0" w:color="auto"/>
            <w:bottom w:val="none" w:sz="0" w:space="0" w:color="auto"/>
            <w:right w:val="none" w:sz="0" w:space="0" w:color="auto"/>
          </w:divBdr>
        </w:div>
        <w:div w:id="1196501278">
          <w:marLeft w:val="480"/>
          <w:marRight w:val="0"/>
          <w:marTop w:val="0"/>
          <w:marBottom w:val="0"/>
          <w:divBdr>
            <w:top w:val="none" w:sz="0" w:space="0" w:color="auto"/>
            <w:left w:val="none" w:sz="0" w:space="0" w:color="auto"/>
            <w:bottom w:val="none" w:sz="0" w:space="0" w:color="auto"/>
            <w:right w:val="none" w:sz="0" w:space="0" w:color="auto"/>
          </w:divBdr>
        </w:div>
        <w:div w:id="1701583592">
          <w:marLeft w:val="480"/>
          <w:marRight w:val="0"/>
          <w:marTop w:val="0"/>
          <w:marBottom w:val="0"/>
          <w:divBdr>
            <w:top w:val="none" w:sz="0" w:space="0" w:color="auto"/>
            <w:left w:val="none" w:sz="0" w:space="0" w:color="auto"/>
            <w:bottom w:val="none" w:sz="0" w:space="0" w:color="auto"/>
            <w:right w:val="none" w:sz="0" w:space="0" w:color="auto"/>
          </w:divBdr>
        </w:div>
        <w:div w:id="926620843">
          <w:marLeft w:val="480"/>
          <w:marRight w:val="0"/>
          <w:marTop w:val="0"/>
          <w:marBottom w:val="0"/>
          <w:divBdr>
            <w:top w:val="none" w:sz="0" w:space="0" w:color="auto"/>
            <w:left w:val="none" w:sz="0" w:space="0" w:color="auto"/>
            <w:bottom w:val="none" w:sz="0" w:space="0" w:color="auto"/>
            <w:right w:val="none" w:sz="0" w:space="0" w:color="auto"/>
          </w:divBdr>
        </w:div>
        <w:div w:id="1789275804">
          <w:marLeft w:val="480"/>
          <w:marRight w:val="0"/>
          <w:marTop w:val="0"/>
          <w:marBottom w:val="0"/>
          <w:divBdr>
            <w:top w:val="none" w:sz="0" w:space="0" w:color="auto"/>
            <w:left w:val="none" w:sz="0" w:space="0" w:color="auto"/>
            <w:bottom w:val="none" w:sz="0" w:space="0" w:color="auto"/>
            <w:right w:val="none" w:sz="0" w:space="0" w:color="auto"/>
          </w:divBdr>
        </w:div>
        <w:div w:id="519582974">
          <w:marLeft w:val="480"/>
          <w:marRight w:val="0"/>
          <w:marTop w:val="0"/>
          <w:marBottom w:val="0"/>
          <w:divBdr>
            <w:top w:val="none" w:sz="0" w:space="0" w:color="auto"/>
            <w:left w:val="none" w:sz="0" w:space="0" w:color="auto"/>
            <w:bottom w:val="none" w:sz="0" w:space="0" w:color="auto"/>
            <w:right w:val="none" w:sz="0" w:space="0" w:color="auto"/>
          </w:divBdr>
        </w:div>
        <w:div w:id="46880400">
          <w:marLeft w:val="480"/>
          <w:marRight w:val="0"/>
          <w:marTop w:val="0"/>
          <w:marBottom w:val="0"/>
          <w:divBdr>
            <w:top w:val="none" w:sz="0" w:space="0" w:color="auto"/>
            <w:left w:val="none" w:sz="0" w:space="0" w:color="auto"/>
            <w:bottom w:val="none" w:sz="0" w:space="0" w:color="auto"/>
            <w:right w:val="none" w:sz="0" w:space="0" w:color="auto"/>
          </w:divBdr>
        </w:div>
      </w:divsChild>
    </w:div>
    <w:div w:id="2077706247">
      <w:bodyDiv w:val="1"/>
      <w:marLeft w:val="0"/>
      <w:marRight w:val="0"/>
      <w:marTop w:val="0"/>
      <w:marBottom w:val="0"/>
      <w:divBdr>
        <w:top w:val="none" w:sz="0" w:space="0" w:color="auto"/>
        <w:left w:val="none" w:sz="0" w:space="0" w:color="auto"/>
        <w:bottom w:val="none" w:sz="0" w:space="0" w:color="auto"/>
        <w:right w:val="none" w:sz="0" w:space="0" w:color="auto"/>
      </w:divBdr>
      <w:divsChild>
        <w:div w:id="16780548">
          <w:marLeft w:val="480"/>
          <w:marRight w:val="0"/>
          <w:marTop w:val="0"/>
          <w:marBottom w:val="0"/>
          <w:divBdr>
            <w:top w:val="none" w:sz="0" w:space="0" w:color="auto"/>
            <w:left w:val="none" w:sz="0" w:space="0" w:color="auto"/>
            <w:bottom w:val="none" w:sz="0" w:space="0" w:color="auto"/>
            <w:right w:val="none" w:sz="0" w:space="0" w:color="auto"/>
          </w:divBdr>
        </w:div>
        <w:div w:id="1429961549">
          <w:marLeft w:val="480"/>
          <w:marRight w:val="0"/>
          <w:marTop w:val="0"/>
          <w:marBottom w:val="0"/>
          <w:divBdr>
            <w:top w:val="none" w:sz="0" w:space="0" w:color="auto"/>
            <w:left w:val="none" w:sz="0" w:space="0" w:color="auto"/>
            <w:bottom w:val="none" w:sz="0" w:space="0" w:color="auto"/>
            <w:right w:val="none" w:sz="0" w:space="0" w:color="auto"/>
          </w:divBdr>
        </w:div>
        <w:div w:id="1617638640">
          <w:marLeft w:val="480"/>
          <w:marRight w:val="0"/>
          <w:marTop w:val="0"/>
          <w:marBottom w:val="0"/>
          <w:divBdr>
            <w:top w:val="none" w:sz="0" w:space="0" w:color="auto"/>
            <w:left w:val="none" w:sz="0" w:space="0" w:color="auto"/>
            <w:bottom w:val="none" w:sz="0" w:space="0" w:color="auto"/>
            <w:right w:val="none" w:sz="0" w:space="0" w:color="auto"/>
          </w:divBdr>
        </w:div>
        <w:div w:id="1780489440">
          <w:marLeft w:val="480"/>
          <w:marRight w:val="0"/>
          <w:marTop w:val="0"/>
          <w:marBottom w:val="0"/>
          <w:divBdr>
            <w:top w:val="none" w:sz="0" w:space="0" w:color="auto"/>
            <w:left w:val="none" w:sz="0" w:space="0" w:color="auto"/>
            <w:bottom w:val="none" w:sz="0" w:space="0" w:color="auto"/>
            <w:right w:val="none" w:sz="0" w:space="0" w:color="auto"/>
          </w:divBdr>
        </w:div>
      </w:divsChild>
    </w:div>
    <w:div w:id="2078283242">
      <w:bodyDiv w:val="1"/>
      <w:marLeft w:val="0"/>
      <w:marRight w:val="0"/>
      <w:marTop w:val="0"/>
      <w:marBottom w:val="0"/>
      <w:divBdr>
        <w:top w:val="none" w:sz="0" w:space="0" w:color="auto"/>
        <w:left w:val="none" w:sz="0" w:space="0" w:color="auto"/>
        <w:bottom w:val="none" w:sz="0" w:space="0" w:color="auto"/>
        <w:right w:val="none" w:sz="0" w:space="0" w:color="auto"/>
      </w:divBdr>
    </w:div>
    <w:div w:id="2078287207">
      <w:bodyDiv w:val="1"/>
      <w:marLeft w:val="0"/>
      <w:marRight w:val="0"/>
      <w:marTop w:val="0"/>
      <w:marBottom w:val="0"/>
      <w:divBdr>
        <w:top w:val="none" w:sz="0" w:space="0" w:color="auto"/>
        <w:left w:val="none" w:sz="0" w:space="0" w:color="auto"/>
        <w:bottom w:val="none" w:sz="0" w:space="0" w:color="auto"/>
        <w:right w:val="none" w:sz="0" w:space="0" w:color="auto"/>
      </w:divBdr>
    </w:div>
    <w:div w:id="2078353817">
      <w:bodyDiv w:val="1"/>
      <w:marLeft w:val="0"/>
      <w:marRight w:val="0"/>
      <w:marTop w:val="0"/>
      <w:marBottom w:val="0"/>
      <w:divBdr>
        <w:top w:val="none" w:sz="0" w:space="0" w:color="auto"/>
        <w:left w:val="none" w:sz="0" w:space="0" w:color="auto"/>
        <w:bottom w:val="none" w:sz="0" w:space="0" w:color="auto"/>
        <w:right w:val="none" w:sz="0" w:space="0" w:color="auto"/>
      </w:divBdr>
    </w:div>
    <w:div w:id="2078479083">
      <w:bodyDiv w:val="1"/>
      <w:marLeft w:val="0"/>
      <w:marRight w:val="0"/>
      <w:marTop w:val="0"/>
      <w:marBottom w:val="0"/>
      <w:divBdr>
        <w:top w:val="none" w:sz="0" w:space="0" w:color="auto"/>
        <w:left w:val="none" w:sz="0" w:space="0" w:color="auto"/>
        <w:bottom w:val="none" w:sz="0" w:space="0" w:color="auto"/>
        <w:right w:val="none" w:sz="0" w:space="0" w:color="auto"/>
      </w:divBdr>
    </w:div>
    <w:div w:id="2078890819">
      <w:bodyDiv w:val="1"/>
      <w:marLeft w:val="0"/>
      <w:marRight w:val="0"/>
      <w:marTop w:val="0"/>
      <w:marBottom w:val="0"/>
      <w:divBdr>
        <w:top w:val="none" w:sz="0" w:space="0" w:color="auto"/>
        <w:left w:val="none" w:sz="0" w:space="0" w:color="auto"/>
        <w:bottom w:val="none" w:sz="0" w:space="0" w:color="auto"/>
        <w:right w:val="none" w:sz="0" w:space="0" w:color="auto"/>
      </w:divBdr>
    </w:div>
    <w:div w:id="2078896200">
      <w:bodyDiv w:val="1"/>
      <w:marLeft w:val="0"/>
      <w:marRight w:val="0"/>
      <w:marTop w:val="0"/>
      <w:marBottom w:val="0"/>
      <w:divBdr>
        <w:top w:val="none" w:sz="0" w:space="0" w:color="auto"/>
        <w:left w:val="none" w:sz="0" w:space="0" w:color="auto"/>
        <w:bottom w:val="none" w:sz="0" w:space="0" w:color="auto"/>
        <w:right w:val="none" w:sz="0" w:space="0" w:color="auto"/>
      </w:divBdr>
    </w:div>
    <w:div w:id="2079087822">
      <w:bodyDiv w:val="1"/>
      <w:marLeft w:val="0"/>
      <w:marRight w:val="0"/>
      <w:marTop w:val="0"/>
      <w:marBottom w:val="0"/>
      <w:divBdr>
        <w:top w:val="none" w:sz="0" w:space="0" w:color="auto"/>
        <w:left w:val="none" w:sz="0" w:space="0" w:color="auto"/>
        <w:bottom w:val="none" w:sz="0" w:space="0" w:color="auto"/>
        <w:right w:val="none" w:sz="0" w:space="0" w:color="auto"/>
      </w:divBdr>
    </w:div>
    <w:div w:id="2079088943">
      <w:bodyDiv w:val="1"/>
      <w:marLeft w:val="0"/>
      <w:marRight w:val="0"/>
      <w:marTop w:val="0"/>
      <w:marBottom w:val="0"/>
      <w:divBdr>
        <w:top w:val="none" w:sz="0" w:space="0" w:color="auto"/>
        <w:left w:val="none" w:sz="0" w:space="0" w:color="auto"/>
        <w:bottom w:val="none" w:sz="0" w:space="0" w:color="auto"/>
        <w:right w:val="none" w:sz="0" w:space="0" w:color="auto"/>
      </w:divBdr>
    </w:div>
    <w:div w:id="2079093192">
      <w:bodyDiv w:val="1"/>
      <w:marLeft w:val="0"/>
      <w:marRight w:val="0"/>
      <w:marTop w:val="0"/>
      <w:marBottom w:val="0"/>
      <w:divBdr>
        <w:top w:val="none" w:sz="0" w:space="0" w:color="auto"/>
        <w:left w:val="none" w:sz="0" w:space="0" w:color="auto"/>
        <w:bottom w:val="none" w:sz="0" w:space="0" w:color="auto"/>
        <w:right w:val="none" w:sz="0" w:space="0" w:color="auto"/>
      </w:divBdr>
    </w:div>
    <w:div w:id="2079203046">
      <w:bodyDiv w:val="1"/>
      <w:marLeft w:val="0"/>
      <w:marRight w:val="0"/>
      <w:marTop w:val="0"/>
      <w:marBottom w:val="0"/>
      <w:divBdr>
        <w:top w:val="none" w:sz="0" w:space="0" w:color="auto"/>
        <w:left w:val="none" w:sz="0" w:space="0" w:color="auto"/>
        <w:bottom w:val="none" w:sz="0" w:space="0" w:color="auto"/>
        <w:right w:val="none" w:sz="0" w:space="0" w:color="auto"/>
      </w:divBdr>
    </w:div>
    <w:div w:id="2079547399">
      <w:bodyDiv w:val="1"/>
      <w:marLeft w:val="0"/>
      <w:marRight w:val="0"/>
      <w:marTop w:val="0"/>
      <w:marBottom w:val="0"/>
      <w:divBdr>
        <w:top w:val="none" w:sz="0" w:space="0" w:color="auto"/>
        <w:left w:val="none" w:sz="0" w:space="0" w:color="auto"/>
        <w:bottom w:val="none" w:sz="0" w:space="0" w:color="auto"/>
        <w:right w:val="none" w:sz="0" w:space="0" w:color="auto"/>
      </w:divBdr>
    </w:div>
    <w:div w:id="2080790317">
      <w:bodyDiv w:val="1"/>
      <w:marLeft w:val="0"/>
      <w:marRight w:val="0"/>
      <w:marTop w:val="0"/>
      <w:marBottom w:val="0"/>
      <w:divBdr>
        <w:top w:val="none" w:sz="0" w:space="0" w:color="auto"/>
        <w:left w:val="none" w:sz="0" w:space="0" w:color="auto"/>
        <w:bottom w:val="none" w:sz="0" w:space="0" w:color="auto"/>
        <w:right w:val="none" w:sz="0" w:space="0" w:color="auto"/>
      </w:divBdr>
    </w:div>
    <w:div w:id="2081318515">
      <w:bodyDiv w:val="1"/>
      <w:marLeft w:val="0"/>
      <w:marRight w:val="0"/>
      <w:marTop w:val="0"/>
      <w:marBottom w:val="0"/>
      <w:divBdr>
        <w:top w:val="none" w:sz="0" w:space="0" w:color="auto"/>
        <w:left w:val="none" w:sz="0" w:space="0" w:color="auto"/>
        <w:bottom w:val="none" w:sz="0" w:space="0" w:color="auto"/>
        <w:right w:val="none" w:sz="0" w:space="0" w:color="auto"/>
      </w:divBdr>
    </w:div>
    <w:div w:id="2081512852">
      <w:bodyDiv w:val="1"/>
      <w:marLeft w:val="0"/>
      <w:marRight w:val="0"/>
      <w:marTop w:val="0"/>
      <w:marBottom w:val="0"/>
      <w:divBdr>
        <w:top w:val="none" w:sz="0" w:space="0" w:color="auto"/>
        <w:left w:val="none" w:sz="0" w:space="0" w:color="auto"/>
        <w:bottom w:val="none" w:sz="0" w:space="0" w:color="auto"/>
        <w:right w:val="none" w:sz="0" w:space="0" w:color="auto"/>
      </w:divBdr>
    </w:div>
    <w:div w:id="2082023263">
      <w:bodyDiv w:val="1"/>
      <w:marLeft w:val="0"/>
      <w:marRight w:val="0"/>
      <w:marTop w:val="0"/>
      <w:marBottom w:val="0"/>
      <w:divBdr>
        <w:top w:val="none" w:sz="0" w:space="0" w:color="auto"/>
        <w:left w:val="none" w:sz="0" w:space="0" w:color="auto"/>
        <w:bottom w:val="none" w:sz="0" w:space="0" w:color="auto"/>
        <w:right w:val="none" w:sz="0" w:space="0" w:color="auto"/>
      </w:divBdr>
    </w:div>
    <w:div w:id="2082364689">
      <w:bodyDiv w:val="1"/>
      <w:marLeft w:val="0"/>
      <w:marRight w:val="0"/>
      <w:marTop w:val="0"/>
      <w:marBottom w:val="0"/>
      <w:divBdr>
        <w:top w:val="none" w:sz="0" w:space="0" w:color="auto"/>
        <w:left w:val="none" w:sz="0" w:space="0" w:color="auto"/>
        <w:bottom w:val="none" w:sz="0" w:space="0" w:color="auto"/>
        <w:right w:val="none" w:sz="0" w:space="0" w:color="auto"/>
      </w:divBdr>
    </w:div>
    <w:div w:id="2082486480">
      <w:bodyDiv w:val="1"/>
      <w:marLeft w:val="0"/>
      <w:marRight w:val="0"/>
      <w:marTop w:val="0"/>
      <w:marBottom w:val="0"/>
      <w:divBdr>
        <w:top w:val="none" w:sz="0" w:space="0" w:color="auto"/>
        <w:left w:val="none" w:sz="0" w:space="0" w:color="auto"/>
        <w:bottom w:val="none" w:sz="0" w:space="0" w:color="auto"/>
        <w:right w:val="none" w:sz="0" w:space="0" w:color="auto"/>
      </w:divBdr>
    </w:div>
    <w:div w:id="2083019626">
      <w:bodyDiv w:val="1"/>
      <w:marLeft w:val="0"/>
      <w:marRight w:val="0"/>
      <w:marTop w:val="0"/>
      <w:marBottom w:val="0"/>
      <w:divBdr>
        <w:top w:val="none" w:sz="0" w:space="0" w:color="auto"/>
        <w:left w:val="none" w:sz="0" w:space="0" w:color="auto"/>
        <w:bottom w:val="none" w:sz="0" w:space="0" w:color="auto"/>
        <w:right w:val="none" w:sz="0" w:space="0" w:color="auto"/>
      </w:divBdr>
    </w:div>
    <w:div w:id="2083062847">
      <w:bodyDiv w:val="1"/>
      <w:marLeft w:val="0"/>
      <w:marRight w:val="0"/>
      <w:marTop w:val="0"/>
      <w:marBottom w:val="0"/>
      <w:divBdr>
        <w:top w:val="none" w:sz="0" w:space="0" w:color="auto"/>
        <w:left w:val="none" w:sz="0" w:space="0" w:color="auto"/>
        <w:bottom w:val="none" w:sz="0" w:space="0" w:color="auto"/>
        <w:right w:val="none" w:sz="0" w:space="0" w:color="auto"/>
      </w:divBdr>
    </w:div>
    <w:div w:id="2083331687">
      <w:bodyDiv w:val="1"/>
      <w:marLeft w:val="0"/>
      <w:marRight w:val="0"/>
      <w:marTop w:val="0"/>
      <w:marBottom w:val="0"/>
      <w:divBdr>
        <w:top w:val="none" w:sz="0" w:space="0" w:color="auto"/>
        <w:left w:val="none" w:sz="0" w:space="0" w:color="auto"/>
        <w:bottom w:val="none" w:sz="0" w:space="0" w:color="auto"/>
        <w:right w:val="none" w:sz="0" w:space="0" w:color="auto"/>
      </w:divBdr>
    </w:div>
    <w:div w:id="2083865699">
      <w:bodyDiv w:val="1"/>
      <w:marLeft w:val="0"/>
      <w:marRight w:val="0"/>
      <w:marTop w:val="0"/>
      <w:marBottom w:val="0"/>
      <w:divBdr>
        <w:top w:val="none" w:sz="0" w:space="0" w:color="auto"/>
        <w:left w:val="none" w:sz="0" w:space="0" w:color="auto"/>
        <w:bottom w:val="none" w:sz="0" w:space="0" w:color="auto"/>
        <w:right w:val="none" w:sz="0" w:space="0" w:color="auto"/>
      </w:divBdr>
    </w:div>
    <w:div w:id="2084839548">
      <w:bodyDiv w:val="1"/>
      <w:marLeft w:val="0"/>
      <w:marRight w:val="0"/>
      <w:marTop w:val="0"/>
      <w:marBottom w:val="0"/>
      <w:divBdr>
        <w:top w:val="none" w:sz="0" w:space="0" w:color="auto"/>
        <w:left w:val="none" w:sz="0" w:space="0" w:color="auto"/>
        <w:bottom w:val="none" w:sz="0" w:space="0" w:color="auto"/>
        <w:right w:val="none" w:sz="0" w:space="0" w:color="auto"/>
      </w:divBdr>
    </w:div>
    <w:div w:id="2084909251">
      <w:bodyDiv w:val="1"/>
      <w:marLeft w:val="0"/>
      <w:marRight w:val="0"/>
      <w:marTop w:val="0"/>
      <w:marBottom w:val="0"/>
      <w:divBdr>
        <w:top w:val="none" w:sz="0" w:space="0" w:color="auto"/>
        <w:left w:val="none" w:sz="0" w:space="0" w:color="auto"/>
        <w:bottom w:val="none" w:sz="0" w:space="0" w:color="auto"/>
        <w:right w:val="none" w:sz="0" w:space="0" w:color="auto"/>
      </w:divBdr>
    </w:div>
    <w:div w:id="2085103021">
      <w:bodyDiv w:val="1"/>
      <w:marLeft w:val="0"/>
      <w:marRight w:val="0"/>
      <w:marTop w:val="0"/>
      <w:marBottom w:val="0"/>
      <w:divBdr>
        <w:top w:val="none" w:sz="0" w:space="0" w:color="auto"/>
        <w:left w:val="none" w:sz="0" w:space="0" w:color="auto"/>
        <w:bottom w:val="none" w:sz="0" w:space="0" w:color="auto"/>
        <w:right w:val="none" w:sz="0" w:space="0" w:color="auto"/>
      </w:divBdr>
    </w:div>
    <w:div w:id="2085256749">
      <w:bodyDiv w:val="1"/>
      <w:marLeft w:val="0"/>
      <w:marRight w:val="0"/>
      <w:marTop w:val="0"/>
      <w:marBottom w:val="0"/>
      <w:divBdr>
        <w:top w:val="none" w:sz="0" w:space="0" w:color="auto"/>
        <w:left w:val="none" w:sz="0" w:space="0" w:color="auto"/>
        <w:bottom w:val="none" w:sz="0" w:space="0" w:color="auto"/>
        <w:right w:val="none" w:sz="0" w:space="0" w:color="auto"/>
      </w:divBdr>
    </w:div>
    <w:div w:id="2085373660">
      <w:bodyDiv w:val="1"/>
      <w:marLeft w:val="0"/>
      <w:marRight w:val="0"/>
      <w:marTop w:val="0"/>
      <w:marBottom w:val="0"/>
      <w:divBdr>
        <w:top w:val="none" w:sz="0" w:space="0" w:color="auto"/>
        <w:left w:val="none" w:sz="0" w:space="0" w:color="auto"/>
        <w:bottom w:val="none" w:sz="0" w:space="0" w:color="auto"/>
        <w:right w:val="none" w:sz="0" w:space="0" w:color="auto"/>
      </w:divBdr>
    </w:div>
    <w:div w:id="2085638543">
      <w:bodyDiv w:val="1"/>
      <w:marLeft w:val="0"/>
      <w:marRight w:val="0"/>
      <w:marTop w:val="0"/>
      <w:marBottom w:val="0"/>
      <w:divBdr>
        <w:top w:val="none" w:sz="0" w:space="0" w:color="auto"/>
        <w:left w:val="none" w:sz="0" w:space="0" w:color="auto"/>
        <w:bottom w:val="none" w:sz="0" w:space="0" w:color="auto"/>
        <w:right w:val="none" w:sz="0" w:space="0" w:color="auto"/>
      </w:divBdr>
    </w:div>
    <w:div w:id="2085762947">
      <w:bodyDiv w:val="1"/>
      <w:marLeft w:val="0"/>
      <w:marRight w:val="0"/>
      <w:marTop w:val="0"/>
      <w:marBottom w:val="0"/>
      <w:divBdr>
        <w:top w:val="none" w:sz="0" w:space="0" w:color="auto"/>
        <w:left w:val="none" w:sz="0" w:space="0" w:color="auto"/>
        <w:bottom w:val="none" w:sz="0" w:space="0" w:color="auto"/>
        <w:right w:val="none" w:sz="0" w:space="0" w:color="auto"/>
      </w:divBdr>
    </w:div>
    <w:div w:id="2086026100">
      <w:bodyDiv w:val="1"/>
      <w:marLeft w:val="0"/>
      <w:marRight w:val="0"/>
      <w:marTop w:val="0"/>
      <w:marBottom w:val="0"/>
      <w:divBdr>
        <w:top w:val="none" w:sz="0" w:space="0" w:color="auto"/>
        <w:left w:val="none" w:sz="0" w:space="0" w:color="auto"/>
        <w:bottom w:val="none" w:sz="0" w:space="0" w:color="auto"/>
        <w:right w:val="none" w:sz="0" w:space="0" w:color="auto"/>
      </w:divBdr>
    </w:div>
    <w:div w:id="2086031807">
      <w:bodyDiv w:val="1"/>
      <w:marLeft w:val="0"/>
      <w:marRight w:val="0"/>
      <w:marTop w:val="0"/>
      <w:marBottom w:val="0"/>
      <w:divBdr>
        <w:top w:val="none" w:sz="0" w:space="0" w:color="auto"/>
        <w:left w:val="none" w:sz="0" w:space="0" w:color="auto"/>
        <w:bottom w:val="none" w:sz="0" w:space="0" w:color="auto"/>
        <w:right w:val="none" w:sz="0" w:space="0" w:color="auto"/>
      </w:divBdr>
    </w:div>
    <w:div w:id="2086875498">
      <w:bodyDiv w:val="1"/>
      <w:marLeft w:val="0"/>
      <w:marRight w:val="0"/>
      <w:marTop w:val="0"/>
      <w:marBottom w:val="0"/>
      <w:divBdr>
        <w:top w:val="none" w:sz="0" w:space="0" w:color="auto"/>
        <w:left w:val="none" w:sz="0" w:space="0" w:color="auto"/>
        <w:bottom w:val="none" w:sz="0" w:space="0" w:color="auto"/>
        <w:right w:val="none" w:sz="0" w:space="0" w:color="auto"/>
      </w:divBdr>
    </w:div>
    <w:div w:id="2086947012">
      <w:bodyDiv w:val="1"/>
      <w:marLeft w:val="0"/>
      <w:marRight w:val="0"/>
      <w:marTop w:val="0"/>
      <w:marBottom w:val="0"/>
      <w:divBdr>
        <w:top w:val="none" w:sz="0" w:space="0" w:color="auto"/>
        <w:left w:val="none" w:sz="0" w:space="0" w:color="auto"/>
        <w:bottom w:val="none" w:sz="0" w:space="0" w:color="auto"/>
        <w:right w:val="none" w:sz="0" w:space="0" w:color="auto"/>
      </w:divBdr>
    </w:div>
    <w:div w:id="2087023700">
      <w:bodyDiv w:val="1"/>
      <w:marLeft w:val="0"/>
      <w:marRight w:val="0"/>
      <w:marTop w:val="0"/>
      <w:marBottom w:val="0"/>
      <w:divBdr>
        <w:top w:val="none" w:sz="0" w:space="0" w:color="auto"/>
        <w:left w:val="none" w:sz="0" w:space="0" w:color="auto"/>
        <w:bottom w:val="none" w:sz="0" w:space="0" w:color="auto"/>
        <w:right w:val="none" w:sz="0" w:space="0" w:color="auto"/>
      </w:divBdr>
    </w:div>
    <w:div w:id="2087141134">
      <w:bodyDiv w:val="1"/>
      <w:marLeft w:val="0"/>
      <w:marRight w:val="0"/>
      <w:marTop w:val="0"/>
      <w:marBottom w:val="0"/>
      <w:divBdr>
        <w:top w:val="none" w:sz="0" w:space="0" w:color="auto"/>
        <w:left w:val="none" w:sz="0" w:space="0" w:color="auto"/>
        <w:bottom w:val="none" w:sz="0" w:space="0" w:color="auto"/>
        <w:right w:val="none" w:sz="0" w:space="0" w:color="auto"/>
      </w:divBdr>
    </w:div>
    <w:div w:id="2087267810">
      <w:bodyDiv w:val="1"/>
      <w:marLeft w:val="0"/>
      <w:marRight w:val="0"/>
      <w:marTop w:val="0"/>
      <w:marBottom w:val="0"/>
      <w:divBdr>
        <w:top w:val="none" w:sz="0" w:space="0" w:color="auto"/>
        <w:left w:val="none" w:sz="0" w:space="0" w:color="auto"/>
        <w:bottom w:val="none" w:sz="0" w:space="0" w:color="auto"/>
        <w:right w:val="none" w:sz="0" w:space="0" w:color="auto"/>
      </w:divBdr>
    </w:div>
    <w:div w:id="2087338610">
      <w:bodyDiv w:val="1"/>
      <w:marLeft w:val="0"/>
      <w:marRight w:val="0"/>
      <w:marTop w:val="0"/>
      <w:marBottom w:val="0"/>
      <w:divBdr>
        <w:top w:val="none" w:sz="0" w:space="0" w:color="auto"/>
        <w:left w:val="none" w:sz="0" w:space="0" w:color="auto"/>
        <w:bottom w:val="none" w:sz="0" w:space="0" w:color="auto"/>
        <w:right w:val="none" w:sz="0" w:space="0" w:color="auto"/>
      </w:divBdr>
    </w:div>
    <w:div w:id="2087409908">
      <w:bodyDiv w:val="1"/>
      <w:marLeft w:val="0"/>
      <w:marRight w:val="0"/>
      <w:marTop w:val="0"/>
      <w:marBottom w:val="0"/>
      <w:divBdr>
        <w:top w:val="none" w:sz="0" w:space="0" w:color="auto"/>
        <w:left w:val="none" w:sz="0" w:space="0" w:color="auto"/>
        <w:bottom w:val="none" w:sz="0" w:space="0" w:color="auto"/>
        <w:right w:val="none" w:sz="0" w:space="0" w:color="auto"/>
      </w:divBdr>
    </w:div>
    <w:div w:id="2087531915">
      <w:bodyDiv w:val="1"/>
      <w:marLeft w:val="0"/>
      <w:marRight w:val="0"/>
      <w:marTop w:val="0"/>
      <w:marBottom w:val="0"/>
      <w:divBdr>
        <w:top w:val="none" w:sz="0" w:space="0" w:color="auto"/>
        <w:left w:val="none" w:sz="0" w:space="0" w:color="auto"/>
        <w:bottom w:val="none" w:sz="0" w:space="0" w:color="auto"/>
        <w:right w:val="none" w:sz="0" w:space="0" w:color="auto"/>
      </w:divBdr>
    </w:div>
    <w:div w:id="2087805219">
      <w:bodyDiv w:val="1"/>
      <w:marLeft w:val="0"/>
      <w:marRight w:val="0"/>
      <w:marTop w:val="0"/>
      <w:marBottom w:val="0"/>
      <w:divBdr>
        <w:top w:val="none" w:sz="0" w:space="0" w:color="auto"/>
        <w:left w:val="none" w:sz="0" w:space="0" w:color="auto"/>
        <w:bottom w:val="none" w:sz="0" w:space="0" w:color="auto"/>
        <w:right w:val="none" w:sz="0" w:space="0" w:color="auto"/>
      </w:divBdr>
    </w:div>
    <w:div w:id="2087916972">
      <w:bodyDiv w:val="1"/>
      <w:marLeft w:val="0"/>
      <w:marRight w:val="0"/>
      <w:marTop w:val="0"/>
      <w:marBottom w:val="0"/>
      <w:divBdr>
        <w:top w:val="none" w:sz="0" w:space="0" w:color="auto"/>
        <w:left w:val="none" w:sz="0" w:space="0" w:color="auto"/>
        <w:bottom w:val="none" w:sz="0" w:space="0" w:color="auto"/>
        <w:right w:val="none" w:sz="0" w:space="0" w:color="auto"/>
      </w:divBdr>
    </w:div>
    <w:div w:id="2087992268">
      <w:bodyDiv w:val="1"/>
      <w:marLeft w:val="0"/>
      <w:marRight w:val="0"/>
      <w:marTop w:val="0"/>
      <w:marBottom w:val="0"/>
      <w:divBdr>
        <w:top w:val="none" w:sz="0" w:space="0" w:color="auto"/>
        <w:left w:val="none" w:sz="0" w:space="0" w:color="auto"/>
        <w:bottom w:val="none" w:sz="0" w:space="0" w:color="auto"/>
        <w:right w:val="none" w:sz="0" w:space="0" w:color="auto"/>
      </w:divBdr>
    </w:div>
    <w:div w:id="2088073151">
      <w:bodyDiv w:val="1"/>
      <w:marLeft w:val="0"/>
      <w:marRight w:val="0"/>
      <w:marTop w:val="0"/>
      <w:marBottom w:val="0"/>
      <w:divBdr>
        <w:top w:val="none" w:sz="0" w:space="0" w:color="auto"/>
        <w:left w:val="none" w:sz="0" w:space="0" w:color="auto"/>
        <w:bottom w:val="none" w:sz="0" w:space="0" w:color="auto"/>
        <w:right w:val="none" w:sz="0" w:space="0" w:color="auto"/>
      </w:divBdr>
    </w:div>
    <w:div w:id="2088771851">
      <w:bodyDiv w:val="1"/>
      <w:marLeft w:val="0"/>
      <w:marRight w:val="0"/>
      <w:marTop w:val="0"/>
      <w:marBottom w:val="0"/>
      <w:divBdr>
        <w:top w:val="none" w:sz="0" w:space="0" w:color="auto"/>
        <w:left w:val="none" w:sz="0" w:space="0" w:color="auto"/>
        <w:bottom w:val="none" w:sz="0" w:space="0" w:color="auto"/>
        <w:right w:val="none" w:sz="0" w:space="0" w:color="auto"/>
      </w:divBdr>
    </w:div>
    <w:div w:id="2088913270">
      <w:bodyDiv w:val="1"/>
      <w:marLeft w:val="0"/>
      <w:marRight w:val="0"/>
      <w:marTop w:val="0"/>
      <w:marBottom w:val="0"/>
      <w:divBdr>
        <w:top w:val="none" w:sz="0" w:space="0" w:color="auto"/>
        <w:left w:val="none" w:sz="0" w:space="0" w:color="auto"/>
        <w:bottom w:val="none" w:sz="0" w:space="0" w:color="auto"/>
        <w:right w:val="none" w:sz="0" w:space="0" w:color="auto"/>
      </w:divBdr>
      <w:divsChild>
        <w:div w:id="471798693">
          <w:marLeft w:val="480"/>
          <w:marRight w:val="0"/>
          <w:marTop w:val="0"/>
          <w:marBottom w:val="0"/>
          <w:divBdr>
            <w:top w:val="none" w:sz="0" w:space="0" w:color="auto"/>
            <w:left w:val="none" w:sz="0" w:space="0" w:color="auto"/>
            <w:bottom w:val="none" w:sz="0" w:space="0" w:color="auto"/>
            <w:right w:val="none" w:sz="0" w:space="0" w:color="auto"/>
          </w:divBdr>
        </w:div>
        <w:div w:id="1063135899">
          <w:marLeft w:val="480"/>
          <w:marRight w:val="0"/>
          <w:marTop w:val="0"/>
          <w:marBottom w:val="0"/>
          <w:divBdr>
            <w:top w:val="none" w:sz="0" w:space="0" w:color="auto"/>
            <w:left w:val="none" w:sz="0" w:space="0" w:color="auto"/>
            <w:bottom w:val="none" w:sz="0" w:space="0" w:color="auto"/>
            <w:right w:val="none" w:sz="0" w:space="0" w:color="auto"/>
          </w:divBdr>
        </w:div>
        <w:div w:id="332296261">
          <w:marLeft w:val="480"/>
          <w:marRight w:val="0"/>
          <w:marTop w:val="0"/>
          <w:marBottom w:val="0"/>
          <w:divBdr>
            <w:top w:val="none" w:sz="0" w:space="0" w:color="auto"/>
            <w:left w:val="none" w:sz="0" w:space="0" w:color="auto"/>
            <w:bottom w:val="none" w:sz="0" w:space="0" w:color="auto"/>
            <w:right w:val="none" w:sz="0" w:space="0" w:color="auto"/>
          </w:divBdr>
        </w:div>
        <w:div w:id="541140924">
          <w:marLeft w:val="480"/>
          <w:marRight w:val="0"/>
          <w:marTop w:val="0"/>
          <w:marBottom w:val="0"/>
          <w:divBdr>
            <w:top w:val="none" w:sz="0" w:space="0" w:color="auto"/>
            <w:left w:val="none" w:sz="0" w:space="0" w:color="auto"/>
            <w:bottom w:val="none" w:sz="0" w:space="0" w:color="auto"/>
            <w:right w:val="none" w:sz="0" w:space="0" w:color="auto"/>
          </w:divBdr>
        </w:div>
        <w:div w:id="1867212055">
          <w:marLeft w:val="480"/>
          <w:marRight w:val="0"/>
          <w:marTop w:val="0"/>
          <w:marBottom w:val="0"/>
          <w:divBdr>
            <w:top w:val="none" w:sz="0" w:space="0" w:color="auto"/>
            <w:left w:val="none" w:sz="0" w:space="0" w:color="auto"/>
            <w:bottom w:val="none" w:sz="0" w:space="0" w:color="auto"/>
            <w:right w:val="none" w:sz="0" w:space="0" w:color="auto"/>
          </w:divBdr>
        </w:div>
        <w:div w:id="1282565289">
          <w:marLeft w:val="480"/>
          <w:marRight w:val="0"/>
          <w:marTop w:val="0"/>
          <w:marBottom w:val="0"/>
          <w:divBdr>
            <w:top w:val="none" w:sz="0" w:space="0" w:color="auto"/>
            <w:left w:val="none" w:sz="0" w:space="0" w:color="auto"/>
            <w:bottom w:val="none" w:sz="0" w:space="0" w:color="auto"/>
            <w:right w:val="none" w:sz="0" w:space="0" w:color="auto"/>
          </w:divBdr>
        </w:div>
        <w:div w:id="1466846711">
          <w:marLeft w:val="480"/>
          <w:marRight w:val="0"/>
          <w:marTop w:val="0"/>
          <w:marBottom w:val="0"/>
          <w:divBdr>
            <w:top w:val="none" w:sz="0" w:space="0" w:color="auto"/>
            <w:left w:val="none" w:sz="0" w:space="0" w:color="auto"/>
            <w:bottom w:val="none" w:sz="0" w:space="0" w:color="auto"/>
            <w:right w:val="none" w:sz="0" w:space="0" w:color="auto"/>
          </w:divBdr>
        </w:div>
        <w:div w:id="597443906">
          <w:marLeft w:val="480"/>
          <w:marRight w:val="0"/>
          <w:marTop w:val="0"/>
          <w:marBottom w:val="0"/>
          <w:divBdr>
            <w:top w:val="none" w:sz="0" w:space="0" w:color="auto"/>
            <w:left w:val="none" w:sz="0" w:space="0" w:color="auto"/>
            <w:bottom w:val="none" w:sz="0" w:space="0" w:color="auto"/>
            <w:right w:val="none" w:sz="0" w:space="0" w:color="auto"/>
          </w:divBdr>
        </w:div>
        <w:div w:id="407311447">
          <w:marLeft w:val="480"/>
          <w:marRight w:val="0"/>
          <w:marTop w:val="0"/>
          <w:marBottom w:val="0"/>
          <w:divBdr>
            <w:top w:val="none" w:sz="0" w:space="0" w:color="auto"/>
            <w:left w:val="none" w:sz="0" w:space="0" w:color="auto"/>
            <w:bottom w:val="none" w:sz="0" w:space="0" w:color="auto"/>
            <w:right w:val="none" w:sz="0" w:space="0" w:color="auto"/>
          </w:divBdr>
        </w:div>
        <w:div w:id="1423532730">
          <w:marLeft w:val="480"/>
          <w:marRight w:val="0"/>
          <w:marTop w:val="0"/>
          <w:marBottom w:val="0"/>
          <w:divBdr>
            <w:top w:val="none" w:sz="0" w:space="0" w:color="auto"/>
            <w:left w:val="none" w:sz="0" w:space="0" w:color="auto"/>
            <w:bottom w:val="none" w:sz="0" w:space="0" w:color="auto"/>
            <w:right w:val="none" w:sz="0" w:space="0" w:color="auto"/>
          </w:divBdr>
        </w:div>
        <w:div w:id="704867195">
          <w:marLeft w:val="480"/>
          <w:marRight w:val="0"/>
          <w:marTop w:val="0"/>
          <w:marBottom w:val="0"/>
          <w:divBdr>
            <w:top w:val="none" w:sz="0" w:space="0" w:color="auto"/>
            <w:left w:val="none" w:sz="0" w:space="0" w:color="auto"/>
            <w:bottom w:val="none" w:sz="0" w:space="0" w:color="auto"/>
            <w:right w:val="none" w:sz="0" w:space="0" w:color="auto"/>
          </w:divBdr>
        </w:div>
        <w:div w:id="145363531">
          <w:marLeft w:val="480"/>
          <w:marRight w:val="0"/>
          <w:marTop w:val="0"/>
          <w:marBottom w:val="0"/>
          <w:divBdr>
            <w:top w:val="none" w:sz="0" w:space="0" w:color="auto"/>
            <w:left w:val="none" w:sz="0" w:space="0" w:color="auto"/>
            <w:bottom w:val="none" w:sz="0" w:space="0" w:color="auto"/>
            <w:right w:val="none" w:sz="0" w:space="0" w:color="auto"/>
          </w:divBdr>
        </w:div>
        <w:div w:id="1720401577">
          <w:marLeft w:val="480"/>
          <w:marRight w:val="0"/>
          <w:marTop w:val="0"/>
          <w:marBottom w:val="0"/>
          <w:divBdr>
            <w:top w:val="none" w:sz="0" w:space="0" w:color="auto"/>
            <w:left w:val="none" w:sz="0" w:space="0" w:color="auto"/>
            <w:bottom w:val="none" w:sz="0" w:space="0" w:color="auto"/>
            <w:right w:val="none" w:sz="0" w:space="0" w:color="auto"/>
          </w:divBdr>
        </w:div>
        <w:div w:id="64494640">
          <w:marLeft w:val="480"/>
          <w:marRight w:val="0"/>
          <w:marTop w:val="0"/>
          <w:marBottom w:val="0"/>
          <w:divBdr>
            <w:top w:val="none" w:sz="0" w:space="0" w:color="auto"/>
            <w:left w:val="none" w:sz="0" w:space="0" w:color="auto"/>
            <w:bottom w:val="none" w:sz="0" w:space="0" w:color="auto"/>
            <w:right w:val="none" w:sz="0" w:space="0" w:color="auto"/>
          </w:divBdr>
        </w:div>
        <w:div w:id="1918050073">
          <w:marLeft w:val="480"/>
          <w:marRight w:val="0"/>
          <w:marTop w:val="0"/>
          <w:marBottom w:val="0"/>
          <w:divBdr>
            <w:top w:val="none" w:sz="0" w:space="0" w:color="auto"/>
            <w:left w:val="none" w:sz="0" w:space="0" w:color="auto"/>
            <w:bottom w:val="none" w:sz="0" w:space="0" w:color="auto"/>
            <w:right w:val="none" w:sz="0" w:space="0" w:color="auto"/>
          </w:divBdr>
        </w:div>
        <w:div w:id="310907289">
          <w:marLeft w:val="480"/>
          <w:marRight w:val="0"/>
          <w:marTop w:val="0"/>
          <w:marBottom w:val="0"/>
          <w:divBdr>
            <w:top w:val="none" w:sz="0" w:space="0" w:color="auto"/>
            <w:left w:val="none" w:sz="0" w:space="0" w:color="auto"/>
            <w:bottom w:val="none" w:sz="0" w:space="0" w:color="auto"/>
            <w:right w:val="none" w:sz="0" w:space="0" w:color="auto"/>
          </w:divBdr>
        </w:div>
        <w:div w:id="554197753">
          <w:marLeft w:val="480"/>
          <w:marRight w:val="0"/>
          <w:marTop w:val="0"/>
          <w:marBottom w:val="0"/>
          <w:divBdr>
            <w:top w:val="none" w:sz="0" w:space="0" w:color="auto"/>
            <w:left w:val="none" w:sz="0" w:space="0" w:color="auto"/>
            <w:bottom w:val="none" w:sz="0" w:space="0" w:color="auto"/>
            <w:right w:val="none" w:sz="0" w:space="0" w:color="auto"/>
          </w:divBdr>
        </w:div>
        <w:div w:id="209340712">
          <w:marLeft w:val="480"/>
          <w:marRight w:val="0"/>
          <w:marTop w:val="0"/>
          <w:marBottom w:val="0"/>
          <w:divBdr>
            <w:top w:val="none" w:sz="0" w:space="0" w:color="auto"/>
            <w:left w:val="none" w:sz="0" w:space="0" w:color="auto"/>
            <w:bottom w:val="none" w:sz="0" w:space="0" w:color="auto"/>
            <w:right w:val="none" w:sz="0" w:space="0" w:color="auto"/>
          </w:divBdr>
        </w:div>
        <w:div w:id="832842763">
          <w:marLeft w:val="480"/>
          <w:marRight w:val="0"/>
          <w:marTop w:val="0"/>
          <w:marBottom w:val="0"/>
          <w:divBdr>
            <w:top w:val="none" w:sz="0" w:space="0" w:color="auto"/>
            <w:left w:val="none" w:sz="0" w:space="0" w:color="auto"/>
            <w:bottom w:val="none" w:sz="0" w:space="0" w:color="auto"/>
            <w:right w:val="none" w:sz="0" w:space="0" w:color="auto"/>
          </w:divBdr>
        </w:div>
        <w:div w:id="736830012">
          <w:marLeft w:val="480"/>
          <w:marRight w:val="0"/>
          <w:marTop w:val="0"/>
          <w:marBottom w:val="0"/>
          <w:divBdr>
            <w:top w:val="none" w:sz="0" w:space="0" w:color="auto"/>
            <w:left w:val="none" w:sz="0" w:space="0" w:color="auto"/>
            <w:bottom w:val="none" w:sz="0" w:space="0" w:color="auto"/>
            <w:right w:val="none" w:sz="0" w:space="0" w:color="auto"/>
          </w:divBdr>
        </w:div>
        <w:div w:id="1866404659">
          <w:marLeft w:val="480"/>
          <w:marRight w:val="0"/>
          <w:marTop w:val="0"/>
          <w:marBottom w:val="0"/>
          <w:divBdr>
            <w:top w:val="none" w:sz="0" w:space="0" w:color="auto"/>
            <w:left w:val="none" w:sz="0" w:space="0" w:color="auto"/>
            <w:bottom w:val="none" w:sz="0" w:space="0" w:color="auto"/>
            <w:right w:val="none" w:sz="0" w:space="0" w:color="auto"/>
          </w:divBdr>
        </w:div>
        <w:div w:id="247739745">
          <w:marLeft w:val="480"/>
          <w:marRight w:val="0"/>
          <w:marTop w:val="0"/>
          <w:marBottom w:val="0"/>
          <w:divBdr>
            <w:top w:val="none" w:sz="0" w:space="0" w:color="auto"/>
            <w:left w:val="none" w:sz="0" w:space="0" w:color="auto"/>
            <w:bottom w:val="none" w:sz="0" w:space="0" w:color="auto"/>
            <w:right w:val="none" w:sz="0" w:space="0" w:color="auto"/>
          </w:divBdr>
        </w:div>
        <w:div w:id="1770083760">
          <w:marLeft w:val="480"/>
          <w:marRight w:val="0"/>
          <w:marTop w:val="0"/>
          <w:marBottom w:val="0"/>
          <w:divBdr>
            <w:top w:val="none" w:sz="0" w:space="0" w:color="auto"/>
            <w:left w:val="none" w:sz="0" w:space="0" w:color="auto"/>
            <w:bottom w:val="none" w:sz="0" w:space="0" w:color="auto"/>
            <w:right w:val="none" w:sz="0" w:space="0" w:color="auto"/>
          </w:divBdr>
        </w:div>
        <w:div w:id="1929188678">
          <w:marLeft w:val="480"/>
          <w:marRight w:val="0"/>
          <w:marTop w:val="0"/>
          <w:marBottom w:val="0"/>
          <w:divBdr>
            <w:top w:val="none" w:sz="0" w:space="0" w:color="auto"/>
            <w:left w:val="none" w:sz="0" w:space="0" w:color="auto"/>
            <w:bottom w:val="none" w:sz="0" w:space="0" w:color="auto"/>
            <w:right w:val="none" w:sz="0" w:space="0" w:color="auto"/>
          </w:divBdr>
        </w:div>
        <w:div w:id="468017635">
          <w:marLeft w:val="480"/>
          <w:marRight w:val="0"/>
          <w:marTop w:val="0"/>
          <w:marBottom w:val="0"/>
          <w:divBdr>
            <w:top w:val="none" w:sz="0" w:space="0" w:color="auto"/>
            <w:left w:val="none" w:sz="0" w:space="0" w:color="auto"/>
            <w:bottom w:val="none" w:sz="0" w:space="0" w:color="auto"/>
            <w:right w:val="none" w:sz="0" w:space="0" w:color="auto"/>
          </w:divBdr>
        </w:div>
        <w:div w:id="1592470660">
          <w:marLeft w:val="480"/>
          <w:marRight w:val="0"/>
          <w:marTop w:val="0"/>
          <w:marBottom w:val="0"/>
          <w:divBdr>
            <w:top w:val="none" w:sz="0" w:space="0" w:color="auto"/>
            <w:left w:val="none" w:sz="0" w:space="0" w:color="auto"/>
            <w:bottom w:val="none" w:sz="0" w:space="0" w:color="auto"/>
            <w:right w:val="none" w:sz="0" w:space="0" w:color="auto"/>
          </w:divBdr>
        </w:div>
        <w:div w:id="1614440430">
          <w:marLeft w:val="480"/>
          <w:marRight w:val="0"/>
          <w:marTop w:val="0"/>
          <w:marBottom w:val="0"/>
          <w:divBdr>
            <w:top w:val="none" w:sz="0" w:space="0" w:color="auto"/>
            <w:left w:val="none" w:sz="0" w:space="0" w:color="auto"/>
            <w:bottom w:val="none" w:sz="0" w:space="0" w:color="auto"/>
            <w:right w:val="none" w:sz="0" w:space="0" w:color="auto"/>
          </w:divBdr>
        </w:div>
        <w:div w:id="1254975732">
          <w:marLeft w:val="480"/>
          <w:marRight w:val="0"/>
          <w:marTop w:val="0"/>
          <w:marBottom w:val="0"/>
          <w:divBdr>
            <w:top w:val="none" w:sz="0" w:space="0" w:color="auto"/>
            <w:left w:val="none" w:sz="0" w:space="0" w:color="auto"/>
            <w:bottom w:val="none" w:sz="0" w:space="0" w:color="auto"/>
            <w:right w:val="none" w:sz="0" w:space="0" w:color="auto"/>
          </w:divBdr>
        </w:div>
        <w:div w:id="2005622457">
          <w:marLeft w:val="480"/>
          <w:marRight w:val="0"/>
          <w:marTop w:val="0"/>
          <w:marBottom w:val="0"/>
          <w:divBdr>
            <w:top w:val="none" w:sz="0" w:space="0" w:color="auto"/>
            <w:left w:val="none" w:sz="0" w:space="0" w:color="auto"/>
            <w:bottom w:val="none" w:sz="0" w:space="0" w:color="auto"/>
            <w:right w:val="none" w:sz="0" w:space="0" w:color="auto"/>
          </w:divBdr>
        </w:div>
        <w:div w:id="2008633788">
          <w:marLeft w:val="480"/>
          <w:marRight w:val="0"/>
          <w:marTop w:val="0"/>
          <w:marBottom w:val="0"/>
          <w:divBdr>
            <w:top w:val="none" w:sz="0" w:space="0" w:color="auto"/>
            <w:left w:val="none" w:sz="0" w:space="0" w:color="auto"/>
            <w:bottom w:val="none" w:sz="0" w:space="0" w:color="auto"/>
            <w:right w:val="none" w:sz="0" w:space="0" w:color="auto"/>
          </w:divBdr>
        </w:div>
        <w:div w:id="745030690">
          <w:marLeft w:val="480"/>
          <w:marRight w:val="0"/>
          <w:marTop w:val="0"/>
          <w:marBottom w:val="0"/>
          <w:divBdr>
            <w:top w:val="none" w:sz="0" w:space="0" w:color="auto"/>
            <w:left w:val="none" w:sz="0" w:space="0" w:color="auto"/>
            <w:bottom w:val="none" w:sz="0" w:space="0" w:color="auto"/>
            <w:right w:val="none" w:sz="0" w:space="0" w:color="auto"/>
          </w:divBdr>
        </w:div>
        <w:div w:id="1743137242">
          <w:marLeft w:val="480"/>
          <w:marRight w:val="0"/>
          <w:marTop w:val="0"/>
          <w:marBottom w:val="0"/>
          <w:divBdr>
            <w:top w:val="none" w:sz="0" w:space="0" w:color="auto"/>
            <w:left w:val="none" w:sz="0" w:space="0" w:color="auto"/>
            <w:bottom w:val="none" w:sz="0" w:space="0" w:color="auto"/>
            <w:right w:val="none" w:sz="0" w:space="0" w:color="auto"/>
          </w:divBdr>
        </w:div>
        <w:div w:id="513690002">
          <w:marLeft w:val="480"/>
          <w:marRight w:val="0"/>
          <w:marTop w:val="0"/>
          <w:marBottom w:val="0"/>
          <w:divBdr>
            <w:top w:val="none" w:sz="0" w:space="0" w:color="auto"/>
            <w:left w:val="none" w:sz="0" w:space="0" w:color="auto"/>
            <w:bottom w:val="none" w:sz="0" w:space="0" w:color="auto"/>
            <w:right w:val="none" w:sz="0" w:space="0" w:color="auto"/>
          </w:divBdr>
        </w:div>
        <w:div w:id="362903673">
          <w:marLeft w:val="480"/>
          <w:marRight w:val="0"/>
          <w:marTop w:val="0"/>
          <w:marBottom w:val="0"/>
          <w:divBdr>
            <w:top w:val="none" w:sz="0" w:space="0" w:color="auto"/>
            <w:left w:val="none" w:sz="0" w:space="0" w:color="auto"/>
            <w:bottom w:val="none" w:sz="0" w:space="0" w:color="auto"/>
            <w:right w:val="none" w:sz="0" w:space="0" w:color="auto"/>
          </w:divBdr>
        </w:div>
        <w:div w:id="1955625161">
          <w:marLeft w:val="480"/>
          <w:marRight w:val="0"/>
          <w:marTop w:val="0"/>
          <w:marBottom w:val="0"/>
          <w:divBdr>
            <w:top w:val="none" w:sz="0" w:space="0" w:color="auto"/>
            <w:left w:val="none" w:sz="0" w:space="0" w:color="auto"/>
            <w:bottom w:val="none" w:sz="0" w:space="0" w:color="auto"/>
            <w:right w:val="none" w:sz="0" w:space="0" w:color="auto"/>
          </w:divBdr>
        </w:div>
        <w:div w:id="1917008569">
          <w:marLeft w:val="480"/>
          <w:marRight w:val="0"/>
          <w:marTop w:val="0"/>
          <w:marBottom w:val="0"/>
          <w:divBdr>
            <w:top w:val="none" w:sz="0" w:space="0" w:color="auto"/>
            <w:left w:val="none" w:sz="0" w:space="0" w:color="auto"/>
            <w:bottom w:val="none" w:sz="0" w:space="0" w:color="auto"/>
            <w:right w:val="none" w:sz="0" w:space="0" w:color="auto"/>
          </w:divBdr>
        </w:div>
        <w:div w:id="1867525592">
          <w:marLeft w:val="480"/>
          <w:marRight w:val="0"/>
          <w:marTop w:val="0"/>
          <w:marBottom w:val="0"/>
          <w:divBdr>
            <w:top w:val="none" w:sz="0" w:space="0" w:color="auto"/>
            <w:left w:val="none" w:sz="0" w:space="0" w:color="auto"/>
            <w:bottom w:val="none" w:sz="0" w:space="0" w:color="auto"/>
            <w:right w:val="none" w:sz="0" w:space="0" w:color="auto"/>
          </w:divBdr>
        </w:div>
        <w:div w:id="1547523659">
          <w:marLeft w:val="480"/>
          <w:marRight w:val="0"/>
          <w:marTop w:val="0"/>
          <w:marBottom w:val="0"/>
          <w:divBdr>
            <w:top w:val="none" w:sz="0" w:space="0" w:color="auto"/>
            <w:left w:val="none" w:sz="0" w:space="0" w:color="auto"/>
            <w:bottom w:val="none" w:sz="0" w:space="0" w:color="auto"/>
            <w:right w:val="none" w:sz="0" w:space="0" w:color="auto"/>
          </w:divBdr>
        </w:div>
        <w:div w:id="630325792">
          <w:marLeft w:val="480"/>
          <w:marRight w:val="0"/>
          <w:marTop w:val="0"/>
          <w:marBottom w:val="0"/>
          <w:divBdr>
            <w:top w:val="none" w:sz="0" w:space="0" w:color="auto"/>
            <w:left w:val="none" w:sz="0" w:space="0" w:color="auto"/>
            <w:bottom w:val="none" w:sz="0" w:space="0" w:color="auto"/>
            <w:right w:val="none" w:sz="0" w:space="0" w:color="auto"/>
          </w:divBdr>
        </w:div>
        <w:div w:id="403263111">
          <w:marLeft w:val="480"/>
          <w:marRight w:val="0"/>
          <w:marTop w:val="0"/>
          <w:marBottom w:val="0"/>
          <w:divBdr>
            <w:top w:val="none" w:sz="0" w:space="0" w:color="auto"/>
            <w:left w:val="none" w:sz="0" w:space="0" w:color="auto"/>
            <w:bottom w:val="none" w:sz="0" w:space="0" w:color="auto"/>
            <w:right w:val="none" w:sz="0" w:space="0" w:color="auto"/>
          </w:divBdr>
        </w:div>
        <w:div w:id="1045721040">
          <w:marLeft w:val="480"/>
          <w:marRight w:val="0"/>
          <w:marTop w:val="0"/>
          <w:marBottom w:val="0"/>
          <w:divBdr>
            <w:top w:val="none" w:sz="0" w:space="0" w:color="auto"/>
            <w:left w:val="none" w:sz="0" w:space="0" w:color="auto"/>
            <w:bottom w:val="none" w:sz="0" w:space="0" w:color="auto"/>
            <w:right w:val="none" w:sz="0" w:space="0" w:color="auto"/>
          </w:divBdr>
        </w:div>
        <w:div w:id="436875917">
          <w:marLeft w:val="480"/>
          <w:marRight w:val="0"/>
          <w:marTop w:val="0"/>
          <w:marBottom w:val="0"/>
          <w:divBdr>
            <w:top w:val="none" w:sz="0" w:space="0" w:color="auto"/>
            <w:left w:val="none" w:sz="0" w:space="0" w:color="auto"/>
            <w:bottom w:val="none" w:sz="0" w:space="0" w:color="auto"/>
            <w:right w:val="none" w:sz="0" w:space="0" w:color="auto"/>
          </w:divBdr>
        </w:div>
        <w:div w:id="1330524692">
          <w:marLeft w:val="480"/>
          <w:marRight w:val="0"/>
          <w:marTop w:val="0"/>
          <w:marBottom w:val="0"/>
          <w:divBdr>
            <w:top w:val="none" w:sz="0" w:space="0" w:color="auto"/>
            <w:left w:val="none" w:sz="0" w:space="0" w:color="auto"/>
            <w:bottom w:val="none" w:sz="0" w:space="0" w:color="auto"/>
            <w:right w:val="none" w:sz="0" w:space="0" w:color="auto"/>
          </w:divBdr>
        </w:div>
        <w:div w:id="1316452490">
          <w:marLeft w:val="480"/>
          <w:marRight w:val="0"/>
          <w:marTop w:val="0"/>
          <w:marBottom w:val="0"/>
          <w:divBdr>
            <w:top w:val="none" w:sz="0" w:space="0" w:color="auto"/>
            <w:left w:val="none" w:sz="0" w:space="0" w:color="auto"/>
            <w:bottom w:val="none" w:sz="0" w:space="0" w:color="auto"/>
            <w:right w:val="none" w:sz="0" w:space="0" w:color="auto"/>
          </w:divBdr>
        </w:div>
        <w:div w:id="1688939999">
          <w:marLeft w:val="480"/>
          <w:marRight w:val="0"/>
          <w:marTop w:val="0"/>
          <w:marBottom w:val="0"/>
          <w:divBdr>
            <w:top w:val="none" w:sz="0" w:space="0" w:color="auto"/>
            <w:left w:val="none" w:sz="0" w:space="0" w:color="auto"/>
            <w:bottom w:val="none" w:sz="0" w:space="0" w:color="auto"/>
            <w:right w:val="none" w:sz="0" w:space="0" w:color="auto"/>
          </w:divBdr>
        </w:div>
        <w:div w:id="1768229645">
          <w:marLeft w:val="480"/>
          <w:marRight w:val="0"/>
          <w:marTop w:val="0"/>
          <w:marBottom w:val="0"/>
          <w:divBdr>
            <w:top w:val="none" w:sz="0" w:space="0" w:color="auto"/>
            <w:left w:val="none" w:sz="0" w:space="0" w:color="auto"/>
            <w:bottom w:val="none" w:sz="0" w:space="0" w:color="auto"/>
            <w:right w:val="none" w:sz="0" w:space="0" w:color="auto"/>
          </w:divBdr>
        </w:div>
        <w:div w:id="2147240497">
          <w:marLeft w:val="480"/>
          <w:marRight w:val="0"/>
          <w:marTop w:val="0"/>
          <w:marBottom w:val="0"/>
          <w:divBdr>
            <w:top w:val="none" w:sz="0" w:space="0" w:color="auto"/>
            <w:left w:val="none" w:sz="0" w:space="0" w:color="auto"/>
            <w:bottom w:val="none" w:sz="0" w:space="0" w:color="auto"/>
            <w:right w:val="none" w:sz="0" w:space="0" w:color="auto"/>
          </w:divBdr>
        </w:div>
        <w:div w:id="1507480690">
          <w:marLeft w:val="480"/>
          <w:marRight w:val="0"/>
          <w:marTop w:val="0"/>
          <w:marBottom w:val="0"/>
          <w:divBdr>
            <w:top w:val="none" w:sz="0" w:space="0" w:color="auto"/>
            <w:left w:val="none" w:sz="0" w:space="0" w:color="auto"/>
            <w:bottom w:val="none" w:sz="0" w:space="0" w:color="auto"/>
            <w:right w:val="none" w:sz="0" w:space="0" w:color="auto"/>
          </w:divBdr>
        </w:div>
        <w:div w:id="1051029335">
          <w:marLeft w:val="480"/>
          <w:marRight w:val="0"/>
          <w:marTop w:val="0"/>
          <w:marBottom w:val="0"/>
          <w:divBdr>
            <w:top w:val="none" w:sz="0" w:space="0" w:color="auto"/>
            <w:left w:val="none" w:sz="0" w:space="0" w:color="auto"/>
            <w:bottom w:val="none" w:sz="0" w:space="0" w:color="auto"/>
            <w:right w:val="none" w:sz="0" w:space="0" w:color="auto"/>
          </w:divBdr>
        </w:div>
        <w:div w:id="2009751402">
          <w:marLeft w:val="480"/>
          <w:marRight w:val="0"/>
          <w:marTop w:val="0"/>
          <w:marBottom w:val="0"/>
          <w:divBdr>
            <w:top w:val="none" w:sz="0" w:space="0" w:color="auto"/>
            <w:left w:val="none" w:sz="0" w:space="0" w:color="auto"/>
            <w:bottom w:val="none" w:sz="0" w:space="0" w:color="auto"/>
            <w:right w:val="none" w:sz="0" w:space="0" w:color="auto"/>
          </w:divBdr>
        </w:div>
        <w:div w:id="2073656884">
          <w:marLeft w:val="480"/>
          <w:marRight w:val="0"/>
          <w:marTop w:val="0"/>
          <w:marBottom w:val="0"/>
          <w:divBdr>
            <w:top w:val="none" w:sz="0" w:space="0" w:color="auto"/>
            <w:left w:val="none" w:sz="0" w:space="0" w:color="auto"/>
            <w:bottom w:val="none" w:sz="0" w:space="0" w:color="auto"/>
            <w:right w:val="none" w:sz="0" w:space="0" w:color="auto"/>
          </w:divBdr>
        </w:div>
        <w:div w:id="1028020619">
          <w:marLeft w:val="480"/>
          <w:marRight w:val="0"/>
          <w:marTop w:val="0"/>
          <w:marBottom w:val="0"/>
          <w:divBdr>
            <w:top w:val="none" w:sz="0" w:space="0" w:color="auto"/>
            <w:left w:val="none" w:sz="0" w:space="0" w:color="auto"/>
            <w:bottom w:val="none" w:sz="0" w:space="0" w:color="auto"/>
            <w:right w:val="none" w:sz="0" w:space="0" w:color="auto"/>
          </w:divBdr>
        </w:div>
        <w:div w:id="1014455477">
          <w:marLeft w:val="480"/>
          <w:marRight w:val="0"/>
          <w:marTop w:val="0"/>
          <w:marBottom w:val="0"/>
          <w:divBdr>
            <w:top w:val="none" w:sz="0" w:space="0" w:color="auto"/>
            <w:left w:val="none" w:sz="0" w:space="0" w:color="auto"/>
            <w:bottom w:val="none" w:sz="0" w:space="0" w:color="auto"/>
            <w:right w:val="none" w:sz="0" w:space="0" w:color="auto"/>
          </w:divBdr>
        </w:div>
        <w:div w:id="563032229">
          <w:marLeft w:val="480"/>
          <w:marRight w:val="0"/>
          <w:marTop w:val="0"/>
          <w:marBottom w:val="0"/>
          <w:divBdr>
            <w:top w:val="none" w:sz="0" w:space="0" w:color="auto"/>
            <w:left w:val="none" w:sz="0" w:space="0" w:color="auto"/>
            <w:bottom w:val="none" w:sz="0" w:space="0" w:color="auto"/>
            <w:right w:val="none" w:sz="0" w:space="0" w:color="auto"/>
          </w:divBdr>
        </w:div>
        <w:div w:id="1209535734">
          <w:marLeft w:val="480"/>
          <w:marRight w:val="0"/>
          <w:marTop w:val="0"/>
          <w:marBottom w:val="0"/>
          <w:divBdr>
            <w:top w:val="none" w:sz="0" w:space="0" w:color="auto"/>
            <w:left w:val="none" w:sz="0" w:space="0" w:color="auto"/>
            <w:bottom w:val="none" w:sz="0" w:space="0" w:color="auto"/>
            <w:right w:val="none" w:sz="0" w:space="0" w:color="auto"/>
          </w:divBdr>
        </w:div>
        <w:div w:id="1470590204">
          <w:marLeft w:val="480"/>
          <w:marRight w:val="0"/>
          <w:marTop w:val="0"/>
          <w:marBottom w:val="0"/>
          <w:divBdr>
            <w:top w:val="none" w:sz="0" w:space="0" w:color="auto"/>
            <w:left w:val="none" w:sz="0" w:space="0" w:color="auto"/>
            <w:bottom w:val="none" w:sz="0" w:space="0" w:color="auto"/>
            <w:right w:val="none" w:sz="0" w:space="0" w:color="auto"/>
          </w:divBdr>
        </w:div>
        <w:div w:id="569926660">
          <w:marLeft w:val="480"/>
          <w:marRight w:val="0"/>
          <w:marTop w:val="0"/>
          <w:marBottom w:val="0"/>
          <w:divBdr>
            <w:top w:val="none" w:sz="0" w:space="0" w:color="auto"/>
            <w:left w:val="none" w:sz="0" w:space="0" w:color="auto"/>
            <w:bottom w:val="none" w:sz="0" w:space="0" w:color="auto"/>
            <w:right w:val="none" w:sz="0" w:space="0" w:color="auto"/>
          </w:divBdr>
        </w:div>
        <w:div w:id="632637033">
          <w:marLeft w:val="480"/>
          <w:marRight w:val="0"/>
          <w:marTop w:val="0"/>
          <w:marBottom w:val="0"/>
          <w:divBdr>
            <w:top w:val="none" w:sz="0" w:space="0" w:color="auto"/>
            <w:left w:val="none" w:sz="0" w:space="0" w:color="auto"/>
            <w:bottom w:val="none" w:sz="0" w:space="0" w:color="auto"/>
            <w:right w:val="none" w:sz="0" w:space="0" w:color="auto"/>
          </w:divBdr>
        </w:div>
        <w:div w:id="1160775688">
          <w:marLeft w:val="480"/>
          <w:marRight w:val="0"/>
          <w:marTop w:val="0"/>
          <w:marBottom w:val="0"/>
          <w:divBdr>
            <w:top w:val="none" w:sz="0" w:space="0" w:color="auto"/>
            <w:left w:val="none" w:sz="0" w:space="0" w:color="auto"/>
            <w:bottom w:val="none" w:sz="0" w:space="0" w:color="auto"/>
            <w:right w:val="none" w:sz="0" w:space="0" w:color="auto"/>
          </w:divBdr>
        </w:div>
        <w:div w:id="921835998">
          <w:marLeft w:val="480"/>
          <w:marRight w:val="0"/>
          <w:marTop w:val="0"/>
          <w:marBottom w:val="0"/>
          <w:divBdr>
            <w:top w:val="none" w:sz="0" w:space="0" w:color="auto"/>
            <w:left w:val="none" w:sz="0" w:space="0" w:color="auto"/>
            <w:bottom w:val="none" w:sz="0" w:space="0" w:color="auto"/>
            <w:right w:val="none" w:sz="0" w:space="0" w:color="auto"/>
          </w:divBdr>
        </w:div>
        <w:div w:id="1482113790">
          <w:marLeft w:val="480"/>
          <w:marRight w:val="0"/>
          <w:marTop w:val="0"/>
          <w:marBottom w:val="0"/>
          <w:divBdr>
            <w:top w:val="none" w:sz="0" w:space="0" w:color="auto"/>
            <w:left w:val="none" w:sz="0" w:space="0" w:color="auto"/>
            <w:bottom w:val="none" w:sz="0" w:space="0" w:color="auto"/>
            <w:right w:val="none" w:sz="0" w:space="0" w:color="auto"/>
          </w:divBdr>
        </w:div>
        <w:div w:id="619150215">
          <w:marLeft w:val="480"/>
          <w:marRight w:val="0"/>
          <w:marTop w:val="0"/>
          <w:marBottom w:val="0"/>
          <w:divBdr>
            <w:top w:val="none" w:sz="0" w:space="0" w:color="auto"/>
            <w:left w:val="none" w:sz="0" w:space="0" w:color="auto"/>
            <w:bottom w:val="none" w:sz="0" w:space="0" w:color="auto"/>
            <w:right w:val="none" w:sz="0" w:space="0" w:color="auto"/>
          </w:divBdr>
        </w:div>
        <w:div w:id="118036421">
          <w:marLeft w:val="480"/>
          <w:marRight w:val="0"/>
          <w:marTop w:val="0"/>
          <w:marBottom w:val="0"/>
          <w:divBdr>
            <w:top w:val="none" w:sz="0" w:space="0" w:color="auto"/>
            <w:left w:val="none" w:sz="0" w:space="0" w:color="auto"/>
            <w:bottom w:val="none" w:sz="0" w:space="0" w:color="auto"/>
            <w:right w:val="none" w:sz="0" w:space="0" w:color="auto"/>
          </w:divBdr>
        </w:div>
        <w:div w:id="1796022449">
          <w:marLeft w:val="480"/>
          <w:marRight w:val="0"/>
          <w:marTop w:val="0"/>
          <w:marBottom w:val="0"/>
          <w:divBdr>
            <w:top w:val="none" w:sz="0" w:space="0" w:color="auto"/>
            <w:left w:val="none" w:sz="0" w:space="0" w:color="auto"/>
            <w:bottom w:val="none" w:sz="0" w:space="0" w:color="auto"/>
            <w:right w:val="none" w:sz="0" w:space="0" w:color="auto"/>
          </w:divBdr>
        </w:div>
        <w:div w:id="998659394">
          <w:marLeft w:val="480"/>
          <w:marRight w:val="0"/>
          <w:marTop w:val="0"/>
          <w:marBottom w:val="0"/>
          <w:divBdr>
            <w:top w:val="none" w:sz="0" w:space="0" w:color="auto"/>
            <w:left w:val="none" w:sz="0" w:space="0" w:color="auto"/>
            <w:bottom w:val="none" w:sz="0" w:space="0" w:color="auto"/>
            <w:right w:val="none" w:sz="0" w:space="0" w:color="auto"/>
          </w:divBdr>
        </w:div>
        <w:div w:id="1993676297">
          <w:marLeft w:val="480"/>
          <w:marRight w:val="0"/>
          <w:marTop w:val="0"/>
          <w:marBottom w:val="0"/>
          <w:divBdr>
            <w:top w:val="none" w:sz="0" w:space="0" w:color="auto"/>
            <w:left w:val="none" w:sz="0" w:space="0" w:color="auto"/>
            <w:bottom w:val="none" w:sz="0" w:space="0" w:color="auto"/>
            <w:right w:val="none" w:sz="0" w:space="0" w:color="auto"/>
          </w:divBdr>
        </w:div>
        <w:div w:id="1931044288">
          <w:marLeft w:val="480"/>
          <w:marRight w:val="0"/>
          <w:marTop w:val="0"/>
          <w:marBottom w:val="0"/>
          <w:divBdr>
            <w:top w:val="none" w:sz="0" w:space="0" w:color="auto"/>
            <w:left w:val="none" w:sz="0" w:space="0" w:color="auto"/>
            <w:bottom w:val="none" w:sz="0" w:space="0" w:color="auto"/>
            <w:right w:val="none" w:sz="0" w:space="0" w:color="auto"/>
          </w:divBdr>
        </w:div>
        <w:div w:id="654263340">
          <w:marLeft w:val="480"/>
          <w:marRight w:val="0"/>
          <w:marTop w:val="0"/>
          <w:marBottom w:val="0"/>
          <w:divBdr>
            <w:top w:val="none" w:sz="0" w:space="0" w:color="auto"/>
            <w:left w:val="none" w:sz="0" w:space="0" w:color="auto"/>
            <w:bottom w:val="none" w:sz="0" w:space="0" w:color="auto"/>
            <w:right w:val="none" w:sz="0" w:space="0" w:color="auto"/>
          </w:divBdr>
        </w:div>
        <w:div w:id="1548950177">
          <w:marLeft w:val="480"/>
          <w:marRight w:val="0"/>
          <w:marTop w:val="0"/>
          <w:marBottom w:val="0"/>
          <w:divBdr>
            <w:top w:val="none" w:sz="0" w:space="0" w:color="auto"/>
            <w:left w:val="none" w:sz="0" w:space="0" w:color="auto"/>
            <w:bottom w:val="none" w:sz="0" w:space="0" w:color="auto"/>
            <w:right w:val="none" w:sz="0" w:space="0" w:color="auto"/>
          </w:divBdr>
        </w:div>
        <w:div w:id="408891815">
          <w:marLeft w:val="480"/>
          <w:marRight w:val="0"/>
          <w:marTop w:val="0"/>
          <w:marBottom w:val="0"/>
          <w:divBdr>
            <w:top w:val="none" w:sz="0" w:space="0" w:color="auto"/>
            <w:left w:val="none" w:sz="0" w:space="0" w:color="auto"/>
            <w:bottom w:val="none" w:sz="0" w:space="0" w:color="auto"/>
            <w:right w:val="none" w:sz="0" w:space="0" w:color="auto"/>
          </w:divBdr>
        </w:div>
        <w:div w:id="1695154651">
          <w:marLeft w:val="480"/>
          <w:marRight w:val="0"/>
          <w:marTop w:val="0"/>
          <w:marBottom w:val="0"/>
          <w:divBdr>
            <w:top w:val="none" w:sz="0" w:space="0" w:color="auto"/>
            <w:left w:val="none" w:sz="0" w:space="0" w:color="auto"/>
            <w:bottom w:val="none" w:sz="0" w:space="0" w:color="auto"/>
            <w:right w:val="none" w:sz="0" w:space="0" w:color="auto"/>
          </w:divBdr>
        </w:div>
        <w:div w:id="875855268">
          <w:marLeft w:val="480"/>
          <w:marRight w:val="0"/>
          <w:marTop w:val="0"/>
          <w:marBottom w:val="0"/>
          <w:divBdr>
            <w:top w:val="none" w:sz="0" w:space="0" w:color="auto"/>
            <w:left w:val="none" w:sz="0" w:space="0" w:color="auto"/>
            <w:bottom w:val="none" w:sz="0" w:space="0" w:color="auto"/>
            <w:right w:val="none" w:sz="0" w:space="0" w:color="auto"/>
          </w:divBdr>
        </w:div>
        <w:div w:id="873419188">
          <w:marLeft w:val="480"/>
          <w:marRight w:val="0"/>
          <w:marTop w:val="0"/>
          <w:marBottom w:val="0"/>
          <w:divBdr>
            <w:top w:val="none" w:sz="0" w:space="0" w:color="auto"/>
            <w:left w:val="none" w:sz="0" w:space="0" w:color="auto"/>
            <w:bottom w:val="none" w:sz="0" w:space="0" w:color="auto"/>
            <w:right w:val="none" w:sz="0" w:space="0" w:color="auto"/>
          </w:divBdr>
        </w:div>
        <w:div w:id="236520768">
          <w:marLeft w:val="480"/>
          <w:marRight w:val="0"/>
          <w:marTop w:val="0"/>
          <w:marBottom w:val="0"/>
          <w:divBdr>
            <w:top w:val="none" w:sz="0" w:space="0" w:color="auto"/>
            <w:left w:val="none" w:sz="0" w:space="0" w:color="auto"/>
            <w:bottom w:val="none" w:sz="0" w:space="0" w:color="auto"/>
            <w:right w:val="none" w:sz="0" w:space="0" w:color="auto"/>
          </w:divBdr>
        </w:div>
        <w:div w:id="1921527507">
          <w:marLeft w:val="480"/>
          <w:marRight w:val="0"/>
          <w:marTop w:val="0"/>
          <w:marBottom w:val="0"/>
          <w:divBdr>
            <w:top w:val="none" w:sz="0" w:space="0" w:color="auto"/>
            <w:left w:val="none" w:sz="0" w:space="0" w:color="auto"/>
            <w:bottom w:val="none" w:sz="0" w:space="0" w:color="auto"/>
            <w:right w:val="none" w:sz="0" w:space="0" w:color="auto"/>
          </w:divBdr>
        </w:div>
        <w:div w:id="1828932452">
          <w:marLeft w:val="480"/>
          <w:marRight w:val="0"/>
          <w:marTop w:val="0"/>
          <w:marBottom w:val="0"/>
          <w:divBdr>
            <w:top w:val="none" w:sz="0" w:space="0" w:color="auto"/>
            <w:left w:val="none" w:sz="0" w:space="0" w:color="auto"/>
            <w:bottom w:val="none" w:sz="0" w:space="0" w:color="auto"/>
            <w:right w:val="none" w:sz="0" w:space="0" w:color="auto"/>
          </w:divBdr>
        </w:div>
        <w:div w:id="1251427713">
          <w:marLeft w:val="480"/>
          <w:marRight w:val="0"/>
          <w:marTop w:val="0"/>
          <w:marBottom w:val="0"/>
          <w:divBdr>
            <w:top w:val="none" w:sz="0" w:space="0" w:color="auto"/>
            <w:left w:val="none" w:sz="0" w:space="0" w:color="auto"/>
            <w:bottom w:val="none" w:sz="0" w:space="0" w:color="auto"/>
            <w:right w:val="none" w:sz="0" w:space="0" w:color="auto"/>
          </w:divBdr>
        </w:div>
      </w:divsChild>
    </w:div>
    <w:div w:id="2089108620">
      <w:bodyDiv w:val="1"/>
      <w:marLeft w:val="0"/>
      <w:marRight w:val="0"/>
      <w:marTop w:val="0"/>
      <w:marBottom w:val="0"/>
      <w:divBdr>
        <w:top w:val="none" w:sz="0" w:space="0" w:color="auto"/>
        <w:left w:val="none" w:sz="0" w:space="0" w:color="auto"/>
        <w:bottom w:val="none" w:sz="0" w:space="0" w:color="auto"/>
        <w:right w:val="none" w:sz="0" w:space="0" w:color="auto"/>
      </w:divBdr>
      <w:divsChild>
        <w:div w:id="32275603">
          <w:marLeft w:val="480"/>
          <w:marRight w:val="0"/>
          <w:marTop w:val="0"/>
          <w:marBottom w:val="0"/>
          <w:divBdr>
            <w:top w:val="none" w:sz="0" w:space="0" w:color="auto"/>
            <w:left w:val="none" w:sz="0" w:space="0" w:color="auto"/>
            <w:bottom w:val="none" w:sz="0" w:space="0" w:color="auto"/>
            <w:right w:val="none" w:sz="0" w:space="0" w:color="auto"/>
          </w:divBdr>
        </w:div>
        <w:div w:id="59333267">
          <w:marLeft w:val="480"/>
          <w:marRight w:val="0"/>
          <w:marTop w:val="0"/>
          <w:marBottom w:val="0"/>
          <w:divBdr>
            <w:top w:val="none" w:sz="0" w:space="0" w:color="auto"/>
            <w:left w:val="none" w:sz="0" w:space="0" w:color="auto"/>
            <w:bottom w:val="none" w:sz="0" w:space="0" w:color="auto"/>
            <w:right w:val="none" w:sz="0" w:space="0" w:color="auto"/>
          </w:divBdr>
        </w:div>
        <w:div w:id="67000947">
          <w:marLeft w:val="480"/>
          <w:marRight w:val="0"/>
          <w:marTop w:val="0"/>
          <w:marBottom w:val="0"/>
          <w:divBdr>
            <w:top w:val="none" w:sz="0" w:space="0" w:color="auto"/>
            <w:left w:val="none" w:sz="0" w:space="0" w:color="auto"/>
            <w:bottom w:val="none" w:sz="0" w:space="0" w:color="auto"/>
            <w:right w:val="none" w:sz="0" w:space="0" w:color="auto"/>
          </w:divBdr>
        </w:div>
        <w:div w:id="112140459">
          <w:marLeft w:val="480"/>
          <w:marRight w:val="0"/>
          <w:marTop w:val="0"/>
          <w:marBottom w:val="0"/>
          <w:divBdr>
            <w:top w:val="none" w:sz="0" w:space="0" w:color="auto"/>
            <w:left w:val="none" w:sz="0" w:space="0" w:color="auto"/>
            <w:bottom w:val="none" w:sz="0" w:space="0" w:color="auto"/>
            <w:right w:val="none" w:sz="0" w:space="0" w:color="auto"/>
          </w:divBdr>
        </w:div>
        <w:div w:id="219638034">
          <w:marLeft w:val="480"/>
          <w:marRight w:val="0"/>
          <w:marTop w:val="0"/>
          <w:marBottom w:val="0"/>
          <w:divBdr>
            <w:top w:val="none" w:sz="0" w:space="0" w:color="auto"/>
            <w:left w:val="none" w:sz="0" w:space="0" w:color="auto"/>
            <w:bottom w:val="none" w:sz="0" w:space="0" w:color="auto"/>
            <w:right w:val="none" w:sz="0" w:space="0" w:color="auto"/>
          </w:divBdr>
        </w:div>
        <w:div w:id="337386204">
          <w:marLeft w:val="480"/>
          <w:marRight w:val="0"/>
          <w:marTop w:val="0"/>
          <w:marBottom w:val="0"/>
          <w:divBdr>
            <w:top w:val="none" w:sz="0" w:space="0" w:color="auto"/>
            <w:left w:val="none" w:sz="0" w:space="0" w:color="auto"/>
            <w:bottom w:val="none" w:sz="0" w:space="0" w:color="auto"/>
            <w:right w:val="none" w:sz="0" w:space="0" w:color="auto"/>
          </w:divBdr>
        </w:div>
        <w:div w:id="422383460">
          <w:marLeft w:val="480"/>
          <w:marRight w:val="0"/>
          <w:marTop w:val="0"/>
          <w:marBottom w:val="0"/>
          <w:divBdr>
            <w:top w:val="none" w:sz="0" w:space="0" w:color="auto"/>
            <w:left w:val="none" w:sz="0" w:space="0" w:color="auto"/>
            <w:bottom w:val="none" w:sz="0" w:space="0" w:color="auto"/>
            <w:right w:val="none" w:sz="0" w:space="0" w:color="auto"/>
          </w:divBdr>
        </w:div>
        <w:div w:id="442237044">
          <w:marLeft w:val="480"/>
          <w:marRight w:val="0"/>
          <w:marTop w:val="0"/>
          <w:marBottom w:val="0"/>
          <w:divBdr>
            <w:top w:val="none" w:sz="0" w:space="0" w:color="auto"/>
            <w:left w:val="none" w:sz="0" w:space="0" w:color="auto"/>
            <w:bottom w:val="none" w:sz="0" w:space="0" w:color="auto"/>
            <w:right w:val="none" w:sz="0" w:space="0" w:color="auto"/>
          </w:divBdr>
        </w:div>
        <w:div w:id="698239283">
          <w:marLeft w:val="480"/>
          <w:marRight w:val="0"/>
          <w:marTop w:val="0"/>
          <w:marBottom w:val="0"/>
          <w:divBdr>
            <w:top w:val="none" w:sz="0" w:space="0" w:color="auto"/>
            <w:left w:val="none" w:sz="0" w:space="0" w:color="auto"/>
            <w:bottom w:val="none" w:sz="0" w:space="0" w:color="auto"/>
            <w:right w:val="none" w:sz="0" w:space="0" w:color="auto"/>
          </w:divBdr>
        </w:div>
        <w:div w:id="742722218">
          <w:marLeft w:val="480"/>
          <w:marRight w:val="0"/>
          <w:marTop w:val="0"/>
          <w:marBottom w:val="0"/>
          <w:divBdr>
            <w:top w:val="none" w:sz="0" w:space="0" w:color="auto"/>
            <w:left w:val="none" w:sz="0" w:space="0" w:color="auto"/>
            <w:bottom w:val="none" w:sz="0" w:space="0" w:color="auto"/>
            <w:right w:val="none" w:sz="0" w:space="0" w:color="auto"/>
          </w:divBdr>
        </w:div>
        <w:div w:id="752432519">
          <w:marLeft w:val="480"/>
          <w:marRight w:val="0"/>
          <w:marTop w:val="0"/>
          <w:marBottom w:val="0"/>
          <w:divBdr>
            <w:top w:val="none" w:sz="0" w:space="0" w:color="auto"/>
            <w:left w:val="none" w:sz="0" w:space="0" w:color="auto"/>
            <w:bottom w:val="none" w:sz="0" w:space="0" w:color="auto"/>
            <w:right w:val="none" w:sz="0" w:space="0" w:color="auto"/>
          </w:divBdr>
        </w:div>
        <w:div w:id="919752598">
          <w:marLeft w:val="480"/>
          <w:marRight w:val="0"/>
          <w:marTop w:val="0"/>
          <w:marBottom w:val="0"/>
          <w:divBdr>
            <w:top w:val="none" w:sz="0" w:space="0" w:color="auto"/>
            <w:left w:val="none" w:sz="0" w:space="0" w:color="auto"/>
            <w:bottom w:val="none" w:sz="0" w:space="0" w:color="auto"/>
            <w:right w:val="none" w:sz="0" w:space="0" w:color="auto"/>
          </w:divBdr>
        </w:div>
        <w:div w:id="965693409">
          <w:marLeft w:val="480"/>
          <w:marRight w:val="0"/>
          <w:marTop w:val="0"/>
          <w:marBottom w:val="0"/>
          <w:divBdr>
            <w:top w:val="none" w:sz="0" w:space="0" w:color="auto"/>
            <w:left w:val="none" w:sz="0" w:space="0" w:color="auto"/>
            <w:bottom w:val="none" w:sz="0" w:space="0" w:color="auto"/>
            <w:right w:val="none" w:sz="0" w:space="0" w:color="auto"/>
          </w:divBdr>
        </w:div>
        <w:div w:id="996609424">
          <w:marLeft w:val="480"/>
          <w:marRight w:val="0"/>
          <w:marTop w:val="0"/>
          <w:marBottom w:val="0"/>
          <w:divBdr>
            <w:top w:val="none" w:sz="0" w:space="0" w:color="auto"/>
            <w:left w:val="none" w:sz="0" w:space="0" w:color="auto"/>
            <w:bottom w:val="none" w:sz="0" w:space="0" w:color="auto"/>
            <w:right w:val="none" w:sz="0" w:space="0" w:color="auto"/>
          </w:divBdr>
        </w:div>
        <w:div w:id="1008941148">
          <w:marLeft w:val="480"/>
          <w:marRight w:val="0"/>
          <w:marTop w:val="0"/>
          <w:marBottom w:val="0"/>
          <w:divBdr>
            <w:top w:val="none" w:sz="0" w:space="0" w:color="auto"/>
            <w:left w:val="none" w:sz="0" w:space="0" w:color="auto"/>
            <w:bottom w:val="none" w:sz="0" w:space="0" w:color="auto"/>
            <w:right w:val="none" w:sz="0" w:space="0" w:color="auto"/>
          </w:divBdr>
        </w:div>
        <w:div w:id="1236165473">
          <w:marLeft w:val="480"/>
          <w:marRight w:val="0"/>
          <w:marTop w:val="0"/>
          <w:marBottom w:val="0"/>
          <w:divBdr>
            <w:top w:val="none" w:sz="0" w:space="0" w:color="auto"/>
            <w:left w:val="none" w:sz="0" w:space="0" w:color="auto"/>
            <w:bottom w:val="none" w:sz="0" w:space="0" w:color="auto"/>
            <w:right w:val="none" w:sz="0" w:space="0" w:color="auto"/>
          </w:divBdr>
        </w:div>
        <w:div w:id="1239628829">
          <w:marLeft w:val="480"/>
          <w:marRight w:val="0"/>
          <w:marTop w:val="0"/>
          <w:marBottom w:val="0"/>
          <w:divBdr>
            <w:top w:val="none" w:sz="0" w:space="0" w:color="auto"/>
            <w:left w:val="none" w:sz="0" w:space="0" w:color="auto"/>
            <w:bottom w:val="none" w:sz="0" w:space="0" w:color="auto"/>
            <w:right w:val="none" w:sz="0" w:space="0" w:color="auto"/>
          </w:divBdr>
        </w:div>
        <w:div w:id="1254047483">
          <w:marLeft w:val="480"/>
          <w:marRight w:val="0"/>
          <w:marTop w:val="0"/>
          <w:marBottom w:val="0"/>
          <w:divBdr>
            <w:top w:val="none" w:sz="0" w:space="0" w:color="auto"/>
            <w:left w:val="none" w:sz="0" w:space="0" w:color="auto"/>
            <w:bottom w:val="none" w:sz="0" w:space="0" w:color="auto"/>
            <w:right w:val="none" w:sz="0" w:space="0" w:color="auto"/>
          </w:divBdr>
        </w:div>
        <w:div w:id="1267079187">
          <w:marLeft w:val="480"/>
          <w:marRight w:val="0"/>
          <w:marTop w:val="0"/>
          <w:marBottom w:val="0"/>
          <w:divBdr>
            <w:top w:val="none" w:sz="0" w:space="0" w:color="auto"/>
            <w:left w:val="none" w:sz="0" w:space="0" w:color="auto"/>
            <w:bottom w:val="none" w:sz="0" w:space="0" w:color="auto"/>
            <w:right w:val="none" w:sz="0" w:space="0" w:color="auto"/>
          </w:divBdr>
        </w:div>
        <w:div w:id="1268150138">
          <w:marLeft w:val="480"/>
          <w:marRight w:val="0"/>
          <w:marTop w:val="0"/>
          <w:marBottom w:val="0"/>
          <w:divBdr>
            <w:top w:val="none" w:sz="0" w:space="0" w:color="auto"/>
            <w:left w:val="none" w:sz="0" w:space="0" w:color="auto"/>
            <w:bottom w:val="none" w:sz="0" w:space="0" w:color="auto"/>
            <w:right w:val="none" w:sz="0" w:space="0" w:color="auto"/>
          </w:divBdr>
        </w:div>
        <w:div w:id="1289894271">
          <w:marLeft w:val="480"/>
          <w:marRight w:val="0"/>
          <w:marTop w:val="0"/>
          <w:marBottom w:val="0"/>
          <w:divBdr>
            <w:top w:val="none" w:sz="0" w:space="0" w:color="auto"/>
            <w:left w:val="none" w:sz="0" w:space="0" w:color="auto"/>
            <w:bottom w:val="none" w:sz="0" w:space="0" w:color="auto"/>
            <w:right w:val="none" w:sz="0" w:space="0" w:color="auto"/>
          </w:divBdr>
        </w:div>
        <w:div w:id="1387800594">
          <w:marLeft w:val="480"/>
          <w:marRight w:val="0"/>
          <w:marTop w:val="0"/>
          <w:marBottom w:val="0"/>
          <w:divBdr>
            <w:top w:val="none" w:sz="0" w:space="0" w:color="auto"/>
            <w:left w:val="none" w:sz="0" w:space="0" w:color="auto"/>
            <w:bottom w:val="none" w:sz="0" w:space="0" w:color="auto"/>
            <w:right w:val="none" w:sz="0" w:space="0" w:color="auto"/>
          </w:divBdr>
        </w:div>
        <w:div w:id="1506046959">
          <w:marLeft w:val="480"/>
          <w:marRight w:val="0"/>
          <w:marTop w:val="0"/>
          <w:marBottom w:val="0"/>
          <w:divBdr>
            <w:top w:val="none" w:sz="0" w:space="0" w:color="auto"/>
            <w:left w:val="none" w:sz="0" w:space="0" w:color="auto"/>
            <w:bottom w:val="none" w:sz="0" w:space="0" w:color="auto"/>
            <w:right w:val="none" w:sz="0" w:space="0" w:color="auto"/>
          </w:divBdr>
        </w:div>
        <w:div w:id="1510947822">
          <w:marLeft w:val="480"/>
          <w:marRight w:val="0"/>
          <w:marTop w:val="0"/>
          <w:marBottom w:val="0"/>
          <w:divBdr>
            <w:top w:val="none" w:sz="0" w:space="0" w:color="auto"/>
            <w:left w:val="none" w:sz="0" w:space="0" w:color="auto"/>
            <w:bottom w:val="none" w:sz="0" w:space="0" w:color="auto"/>
            <w:right w:val="none" w:sz="0" w:space="0" w:color="auto"/>
          </w:divBdr>
        </w:div>
        <w:div w:id="1549023988">
          <w:marLeft w:val="480"/>
          <w:marRight w:val="0"/>
          <w:marTop w:val="0"/>
          <w:marBottom w:val="0"/>
          <w:divBdr>
            <w:top w:val="none" w:sz="0" w:space="0" w:color="auto"/>
            <w:left w:val="none" w:sz="0" w:space="0" w:color="auto"/>
            <w:bottom w:val="none" w:sz="0" w:space="0" w:color="auto"/>
            <w:right w:val="none" w:sz="0" w:space="0" w:color="auto"/>
          </w:divBdr>
        </w:div>
        <w:div w:id="1569921716">
          <w:marLeft w:val="480"/>
          <w:marRight w:val="0"/>
          <w:marTop w:val="0"/>
          <w:marBottom w:val="0"/>
          <w:divBdr>
            <w:top w:val="none" w:sz="0" w:space="0" w:color="auto"/>
            <w:left w:val="none" w:sz="0" w:space="0" w:color="auto"/>
            <w:bottom w:val="none" w:sz="0" w:space="0" w:color="auto"/>
            <w:right w:val="none" w:sz="0" w:space="0" w:color="auto"/>
          </w:divBdr>
        </w:div>
        <w:div w:id="1608122885">
          <w:marLeft w:val="480"/>
          <w:marRight w:val="0"/>
          <w:marTop w:val="0"/>
          <w:marBottom w:val="0"/>
          <w:divBdr>
            <w:top w:val="none" w:sz="0" w:space="0" w:color="auto"/>
            <w:left w:val="none" w:sz="0" w:space="0" w:color="auto"/>
            <w:bottom w:val="none" w:sz="0" w:space="0" w:color="auto"/>
            <w:right w:val="none" w:sz="0" w:space="0" w:color="auto"/>
          </w:divBdr>
        </w:div>
        <w:div w:id="1633562339">
          <w:marLeft w:val="480"/>
          <w:marRight w:val="0"/>
          <w:marTop w:val="0"/>
          <w:marBottom w:val="0"/>
          <w:divBdr>
            <w:top w:val="none" w:sz="0" w:space="0" w:color="auto"/>
            <w:left w:val="none" w:sz="0" w:space="0" w:color="auto"/>
            <w:bottom w:val="none" w:sz="0" w:space="0" w:color="auto"/>
            <w:right w:val="none" w:sz="0" w:space="0" w:color="auto"/>
          </w:divBdr>
        </w:div>
        <w:div w:id="1643579633">
          <w:marLeft w:val="480"/>
          <w:marRight w:val="0"/>
          <w:marTop w:val="0"/>
          <w:marBottom w:val="0"/>
          <w:divBdr>
            <w:top w:val="none" w:sz="0" w:space="0" w:color="auto"/>
            <w:left w:val="none" w:sz="0" w:space="0" w:color="auto"/>
            <w:bottom w:val="none" w:sz="0" w:space="0" w:color="auto"/>
            <w:right w:val="none" w:sz="0" w:space="0" w:color="auto"/>
          </w:divBdr>
        </w:div>
        <w:div w:id="1705209600">
          <w:marLeft w:val="480"/>
          <w:marRight w:val="0"/>
          <w:marTop w:val="0"/>
          <w:marBottom w:val="0"/>
          <w:divBdr>
            <w:top w:val="none" w:sz="0" w:space="0" w:color="auto"/>
            <w:left w:val="none" w:sz="0" w:space="0" w:color="auto"/>
            <w:bottom w:val="none" w:sz="0" w:space="0" w:color="auto"/>
            <w:right w:val="none" w:sz="0" w:space="0" w:color="auto"/>
          </w:divBdr>
        </w:div>
        <w:div w:id="1736665051">
          <w:marLeft w:val="480"/>
          <w:marRight w:val="0"/>
          <w:marTop w:val="0"/>
          <w:marBottom w:val="0"/>
          <w:divBdr>
            <w:top w:val="none" w:sz="0" w:space="0" w:color="auto"/>
            <w:left w:val="none" w:sz="0" w:space="0" w:color="auto"/>
            <w:bottom w:val="none" w:sz="0" w:space="0" w:color="auto"/>
            <w:right w:val="none" w:sz="0" w:space="0" w:color="auto"/>
          </w:divBdr>
        </w:div>
        <w:div w:id="1877769016">
          <w:marLeft w:val="480"/>
          <w:marRight w:val="0"/>
          <w:marTop w:val="0"/>
          <w:marBottom w:val="0"/>
          <w:divBdr>
            <w:top w:val="none" w:sz="0" w:space="0" w:color="auto"/>
            <w:left w:val="none" w:sz="0" w:space="0" w:color="auto"/>
            <w:bottom w:val="none" w:sz="0" w:space="0" w:color="auto"/>
            <w:right w:val="none" w:sz="0" w:space="0" w:color="auto"/>
          </w:divBdr>
        </w:div>
        <w:div w:id="1891762806">
          <w:marLeft w:val="480"/>
          <w:marRight w:val="0"/>
          <w:marTop w:val="0"/>
          <w:marBottom w:val="0"/>
          <w:divBdr>
            <w:top w:val="none" w:sz="0" w:space="0" w:color="auto"/>
            <w:left w:val="none" w:sz="0" w:space="0" w:color="auto"/>
            <w:bottom w:val="none" w:sz="0" w:space="0" w:color="auto"/>
            <w:right w:val="none" w:sz="0" w:space="0" w:color="auto"/>
          </w:divBdr>
        </w:div>
        <w:div w:id="1988195279">
          <w:marLeft w:val="480"/>
          <w:marRight w:val="0"/>
          <w:marTop w:val="0"/>
          <w:marBottom w:val="0"/>
          <w:divBdr>
            <w:top w:val="none" w:sz="0" w:space="0" w:color="auto"/>
            <w:left w:val="none" w:sz="0" w:space="0" w:color="auto"/>
            <w:bottom w:val="none" w:sz="0" w:space="0" w:color="auto"/>
            <w:right w:val="none" w:sz="0" w:space="0" w:color="auto"/>
          </w:divBdr>
        </w:div>
        <w:div w:id="2089108450">
          <w:marLeft w:val="480"/>
          <w:marRight w:val="0"/>
          <w:marTop w:val="0"/>
          <w:marBottom w:val="0"/>
          <w:divBdr>
            <w:top w:val="none" w:sz="0" w:space="0" w:color="auto"/>
            <w:left w:val="none" w:sz="0" w:space="0" w:color="auto"/>
            <w:bottom w:val="none" w:sz="0" w:space="0" w:color="auto"/>
            <w:right w:val="none" w:sz="0" w:space="0" w:color="auto"/>
          </w:divBdr>
        </w:div>
        <w:div w:id="2096047019">
          <w:marLeft w:val="480"/>
          <w:marRight w:val="0"/>
          <w:marTop w:val="0"/>
          <w:marBottom w:val="0"/>
          <w:divBdr>
            <w:top w:val="none" w:sz="0" w:space="0" w:color="auto"/>
            <w:left w:val="none" w:sz="0" w:space="0" w:color="auto"/>
            <w:bottom w:val="none" w:sz="0" w:space="0" w:color="auto"/>
            <w:right w:val="none" w:sz="0" w:space="0" w:color="auto"/>
          </w:divBdr>
        </w:div>
      </w:divsChild>
    </w:div>
    <w:div w:id="2089420100">
      <w:bodyDiv w:val="1"/>
      <w:marLeft w:val="0"/>
      <w:marRight w:val="0"/>
      <w:marTop w:val="0"/>
      <w:marBottom w:val="0"/>
      <w:divBdr>
        <w:top w:val="none" w:sz="0" w:space="0" w:color="auto"/>
        <w:left w:val="none" w:sz="0" w:space="0" w:color="auto"/>
        <w:bottom w:val="none" w:sz="0" w:space="0" w:color="auto"/>
        <w:right w:val="none" w:sz="0" w:space="0" w:color="auto"/>
      </w:divBdr>
    </w:div>
    <w:div w:id="2089616431">
      <w:bodyDiv w:val="1"/>
      <w:marLeft w:val="0"/>
      <w:marRight w:val="0"/>
      <w:marTop w:val="0"/>
      <w:marBottom w:val="0"/>
      <w:divBdr>
        <w:top w:val="none" w:sz="0" w:space="0" w:color="auto"/>
        <w:left w:val="none" w:sz="0" w:space="0" w:color="auto"/>
        <w:bottom w:val="none" w:sz="0" w:space="0" w:color="auto"/>
        <w:right w:val="none" w:sz="0" w:space="0" w:color="auto"/>
      </w:divBdr>
    </w:div>
    <w:div w:id="2089690914">
      <w:bodyDiv w:val="1"/>
      <w:marLeft w:val="0"/>
      <w:marRight w:val="0"/>
      <w:marTop w:val="0"/>
      <w:marBottom w:val="0"/>
      <w:divBdr>
        <w:top w:val="none" w:sz="0" w:space="0" w:color="auto"/>
        <w:left w:val="none" w:sz="0" w:space="0" w:color="auto"/>
        <w:bottom w:val="none" w:sz="0" w:space="0" w:color="auto"/>
        <w:right w:val="none" w:sz="0" w:space="0" w:color="auto"/>
      </w:divBdr>
    </w:div>
    <w:div w:id="2089836752">
      <w:bodyDiv w:val="1"/>
      <w:marLeft w:val="0"/>
      <w:marRight w:val="0"/>
      <w:marTop w:val="0"/>
      <w:marBottom w:val="0"/>
      <w:divBdr>
        <w:top w:val="none" w:sz="0" w:space="0" w:color="auto"/>
        <w:left w:val="none" w:sz="0" w:space="0" w:color="auto"/>
        <w:bottom w:val="none" w:sz="0" w:space="0" w:color="auto"/>
        <w:right w:val="none" w:sz="0" w:space="0" w:color="auto"/>
      </w:divBdr>
    </w:div>
    <w:div w:id="2090424213">
      <w:bodyDiv w:val="1"/>
      <w:marLeft w:val="0"/>
      <w:marRight w:val="0"/>
      <w:marTop w:val="0"/>
      <w:marBottom w:val="0"/>
      <w:divBdr>
        <w:top w:val="none" w:sz="0" w:space="0" w:color="auto"/>
        <w:left w:val="none" w:sz="0" w:space="0" w:color="auto"/>
        <w:bottom w:val="none" w:sz="0" w:space="0" w:color="auto"/>
        <w:right w:val="none" w:sz="0" w:space="0" w:color="auto"/>
      </w:divBdr>
    </w:div>
    <w:div w:id="2090497332">
      <w:bodyDiv w:val="1"/>
      <w:marLeft w:val="0"/>
      <w:marRight w:val="0"/>
      <w:marTop w:val="0"/>
      <w:marBottom w:val="0"/>
      <w:divBdr>
        <w:top w:val="none" w:sz="0" w:space="0" w:color="auto"/>
        <w:left w:val="none" w:sz="0" w:space="0" w:color="auto"/>
        <w:bottom w:val="none" w:sz="0" w:space="0" w:color="auto"/>
        <w:right w:val="none" w:sz="0" w:space="0" w:color="auto"/>
      </w:divBdr>
    </w:div>
    <w:div w:id="2090685408">
      <w:bodyDiv w:val="1"/>
      <w:marLeft w:val="0"/>
      <w:marRight w:val="0"/>
      <w:marTop w:val="0"/>
      <w:marBottom w:val="0"/>
      <w:divBdr>
        <w:top w:val="none" w:sz="0" w:space="0" w:color="auto"/>
        <w:left w:val="none" w:sz="0" w:space="0" w:color="auto"/>
        <w:bottom w:val="none" w:sz="0" w:space="0" w:color="auto"/>
        <w:right w:val="none" w:sz="0" w:space="0" w:color="auto"/>
      </w:divBdr>
    </w:div>
    <w:div w:id="2091074031">
      <w:bodyDiv w:val="1"/>
      <w:marLeft w:val="0"/>
      <w:marRight w:val="0"/>
      <w:marTop w:val="0"/>
      <w:marBottom w:val="0"/>
      <w:divBdr>
        <w:top w:val="none" w:sz="0" w:space="0" w:color="auto"/>
        <w:left w:val="none" w:sz="0" w:space="0" w:color="auto"/>
        <w:bottom w:val="none" w:sz="0" w:space="0" w:color="auto"/>
        <w:right w:val="none" w:sz="0" w:space="0" w:color="auto"/>
      </w:divBdr>
    </w:div>
    <w:div w:id="2091805601">
      <w:bodyDiv w:val="1"/>
      <w:marLeft w:val="0"/>
      <w:marRight w:val="0"/>
      <w:marTop w:val="0"/>
      <w:marBottom w:val="0"/>
      <w:divBdr>
        <w:top w:val="none" w:sz="0" w:space="0" w:color="auto"/>
        <w:left w:val="none" w:sz="0" w:space="0" w:color="auto"/>
        <w:bottom w:val="none" w:sz="0" w:space="0" w:color="auto"/>
        <w:right w:val="none" w:sz="0" w:space="0" w:color="auto"/>
      </w:divBdr>
    </w:div>
    <w:div w:id="2092072048">
      <w:bodyDiv w:val="1"/>
      <w:marLeft w:val="0"/>
      <w:marRight w:val="0"/>
      <w:marTop w:val="0"/>
      <w:marBottom w:val="0"/>
      <w:divBdr>
        <w:top w:val="none" w:sz="0" w:space="0" w:color="auto"/>
        <w:left w:val="none" w:sz="0" w:space="0" w:color="auto"/>
        <w:bottom w:val="none" w:sz="0" w:space="0" w:color="auto"/>
        <w:right w:val="none" w:sz="0" w:space="0" w:color="auto"/>
      </w:divBdr>
    </w:div>
    <w:div w:id="2092775370">
      <w:bodyDiv w:val="1"/>
      <w:marLeft w:val="0"/>
      <w:marRight w:val="0"/>
      <w:marTop w:val="0"/>
      <w:marBottom w:val="0"/>
      <w:divBdr>
        <w:top w:val="none" w:sz="0" w:space="0" w:color="auto"/>
        <w:left w:val="none" w:sz="0" w:space="0" w:color="auto"/>
        <w:bottom w:val="none" w:sz="0" w:space="0" w:color="auto"/>
        <w:right w:val="none" w:sz="0" w:space="0" w:color="auto"/>
      </w:divBdr>
    </w:div>
    <w:div w:id="2093240044">
      <w:bodyDiv w:val="1"/>
      <w:marLeft w:val="0"/>
      <w:marRight w:val="0"/>
      <w:marTop w:val="0"/>
      <w:marBottom w:val="0"/>
      <w:divBdr>
        <w:top w:val="none" w:sz="0" w:space="0" w:color="auto"/>
        <w:left w:val="none" w:sz="0" w:space="0" w:color="auto"/>
        <w:bottom w:val="none" w:sz="0" w:space="0" w:color="auto"/>
        <w:right w:val="none" w:sz="0" w:space="0" w:color="auto"/>
      </w:divBdr>
    </w:div>
    <w:div w:id="2093576611">
      <w:bodyDiv w:val="1"/>
      <w:marLeft w:val="0"/>
      <w:marRight w:val="0"/>
      <w:marTop w:val="0"/>
      <w:marBottom w:val="0"/>
      <w:divBdr>
        <w:top w:val="none" w:sz="0" w:space="0" w:color="auto"/>
        <w:left w:val="none" w:sz="0" w:space="0" w:color="auto"/>
        <w:bottom w:val="none" w:sz="0" w:space="0" w:color="auto"/>
        <w:right w:val="none" w:sz="0" w:space="0" w:color="auto"/>
      </w:divBdr>
    </w:div>
    <w:div w:id="2093889587">
      <w:bodyDiv w:val="1"/>
      <w:marLeft w:val="0"/>
      <w:marRight w:val="0"/>
      <w:marTop w:val="0"/>
      <w:marBottom w:val="0"/>
      <w:divBdr>
        <w:top w:val="none" w:sz="0" w:space="0" w:color="auto"/>
        <w:left w:val="none" w:sz="0" w:space="0" w:color="auto"/>
        <w:bottom w:val="none" w:sz="0" w:space="0" w:color="auto"/>
        <w:right w:val="none" w:sz="0" w:space="0" w:color="auto"/>
      </w:divBdr>
    </w:div>
    <w:div w:id="2093894700">
      <w:bodyDiv w:val="1"/>
      <w:marLeft w:val="0"/>
      <w:marRight w:val="0"/>
      <w:marTop w:val="0"/>
      <w:marBottom w:val="0"/>
      <w:divBdr>
        <w:top w:val="none" w:sz="0" w:space="0" w:color="auto"/>
        <w:left w:val="none" w:sz="0" w:space="0" w:color="auto"/>
        <w:bottom w:val="none" w:sz="0" w:space="0" w:color="auto"/>
        <w:right w:val="none" w:sz="0" w:space="0" w:color="auto"/>
      </w:divBdr>
    </w:div>
    <w:div w:id="2093966623">
      <w:bodyDiv w:val="1"/>
      <w:marLeft w:val="0"/>
      <w:marRight w:val="0"/>
      <w:marTop w:val="0"/>
      <w:marBottom w:val="0"/>
      <w:divBdr>
        <w:top w:val="none" w:sz="0" w:space="0" w:color="auto"/>
        <w:left w:val="none" w:sz="0" w:space="0" w:color="auto"/>
        <w:bottom w:val="none" w:sz="0" w:space="0" w:color="auto"/>
        <w:right w:val="none" w:sz="0" w:space="0" w:color="auto"/>
      </w:divBdr>
    </w:div>
    <w:div w:id="2093969724">
      <w:bodyDiv w:val="1"/>
      <w:marLeft w:val="0"/>
      <w:marRight w:val="0"/>
      <w:marTop w:val="0"/>
      <w:marBottom w:val="0"/>
      <w:divBdr>
        <w:top w:val="none" w:sz="0" w:space="0" w:color="auto"/>
        <w:left w:val="none" w:sz="0" w:space="0" w:color="auto"/>
        <w:bottom w:val="none" w:sz="0" w:space="0" w:color="auto"/>
        <w:right w:val="none" w:sz="0" w:space="0" w:color="auto"/>
      </w:divBdr>
    </w:div>
    <w:div w:id="2094543185">
      <w:bodyDiv w:val="1"/>
      <w:marLeft w:val="0"/>
      <w:marRight w:val="0"/>
      <w:marTop w:val="0"/>
      <w:marBottom w:val="0"/>
      <w:divBdr>
        <w:top w:val="none" w:sz="0" w:space="0" w:color="auto"/>
        <w:left w:val="none" w:sz="0" w:space="0" w:color="auto"/>
        <w:bottom w:val="none" w:sz="0" w:space="0" w:color="auto"/>
        <w:right w:val="none" w:sz="0" w:space="0" w:color="auto"/>
      </w:divBdr>
    </w:div>
    <w:div w:id="2094550765">
      <w:bodyDiv w:val="1"/>
      <w:marLeft w:val="0"/>
      <w:marRight w:val="0"/>
      <w:marTop w:val="0"/>
      <w:marBottom w:val="0"/>
      <w:divBdr>
        <w:top w:val="none" w:sz="0" w:space="0" w:color="auto"/>
        <w:left w:val="none" w:sz="0" w:space="0" w:color="auto"/>
        <w:bottom w:val="none" w:sz="0" w:space="0" w:color="auto"/>
        <w:right w:val="none" w:sz="0" w:space="0" w:color="auto"/>
      </w:divBdr>
    </w:div>
    <w:div w:id="2095272812">
      <w:bodyDiv w:val="1"/>
      <w:marLeft w:val="0"/>
      <w:marRight w:val="0"/>
      <w:marTop w:val="0"/>
      <w:marBottom w:val="0"/>
      <w:divBdr>
        <w:top w:val="none" w:sz="0" w:space="0" w:color="auto"/>
        <w:left w:val="none" w:sz="0" w:space="0" w:color="auto"/>
        <w:bottom w:val="none" w:sz="0" w:space="0" w:color="auto"/>
        <w:right w:val="none" w:sz="0" w:space="0" w:color="auto"/>
      </w:divBdr>
    </w:div>
    <w:div w:id="2095274725">
      <w:bodyDiv w:val="1"/>
      <w:marLeft w:val="0"/>
      <w:marRight w:val="0"/>
      <w:marTop w:val="0"/>
      <w:marBottom w:val="0"/>
      <w:divBdr>
        <w:top w:val="none" w:sz="0" w:space="0" w:color="auto"/>
        <w:left w:val="none" w:sz="0" w:space="0" w:color="auto"/>
        <w:bottom w:val="none" w:sz="0" w:space="0" w:color="auto"/>
        <w:right w:val="none" w:sz="0" w:space="0" w:color="auto"/>
      </w:divBdr>
    </w:div>
    <w:div w:id="2095275077">
      <w:bodyDiv w:val="1"/>
      <w:marLeft w:val="0"/>
      <w:marRight w:val="0"/>
      <w:marTop w:val="0"/>
      <w:marBottom w:val="0"/>
      <w:divBdr>
        <w:top w:val="none" w:sz="0" w:space="0" w:color="auto"/>
        <w:left w:val="none" w:sz="0" w:space="0" w:color="auto"/>
        <w:bottom w:val="none" w:sz="0" w:space="0" w:color="auto"/>
        <w:right w:val="none" w:sz="0" w:space="0" w:color="auto"/>
      </w:divBdr>
    </w:div>
    <w:div w:id="2095348931">
      <w:bodyDiv w:val="1"/>
      <w:marLeft w:val="0"/>
      <w:marRight w:val="0"/>
      <w:marTop w:val="0"/>
      <w:marBottom w:val="0"/>
      <w:divBdr>
        <w:top w:val="none" w:sz="0" w:space="0" w:color="auto"/>
        <w:left w:val="none" w:sz="0" w:space="0" w:color="auto"/>
        <w:bottom w:val="none" w:sz="0" w:space="0" w:color="auto"/>
        <w:right w:val="none" w:sz="0" w:space="0" w:color="auto"/>
      </w:divBdr>
    </w:div>
    <w:div w:id="2096432175">
      <w:bodyDiv w:val="1"/>
      <w:marLeft w:val="0"/>
      <w:marRight w:val="0"/>
      <w:marTop w:val="0"/>
      <w:marBottom w:val="0"/>
      <w:divBdr>
        <w:top w:val="none" w:sz="0" w:space="0" w:color="auto"/>
        <w:left w:val="none" w:sz="0" w:space="0" w:color="auto"/>
        <w:bottom w:val="none" w:sz="0" w:space="0" w:color="auto"/>
        <w:right w:val="none" w:sz="0" w:space="0" w:color="auto"/>
      </w:divBdr>
    </w:div>
    <w:div w:id="2096781453">
      <w:bodyDiv w:val="1"/>
      <w:marLeft w:val="0"/>
      <w:marRight w:val="0"/>
      <w:marTop w:val="0"/>
      <w:marBottom w:val="0"/>
      <w:divBdr>
        <w:top w:val="none" w:sz="0" w:space="0" w:color="auto"/>
        <w:left w:val="none" w:sz="0" w:space="0" w:color="auto"/>
        <w:bottom w:val="none" w:sz="0" w:space="0" w:color="auto"/>
        <w:right w:val="none" w:sz="0" w:space="0" w:color="auto"/>
      </w:divBdr>
    </w:div>
    <w:div w:id="2097021257">
      <w:bodyDiv w:val="1"/>
      <w:marLeft w:val="0"/>
      <w:marRight w:val="0"/>
      <w:marTop w:val="0"/>
      <w:marBottom w:val="0"/>
      <w:divBdr>
        <w:top w:val="none" w:sz="0" w:space="0" w:color="auto"/>
        <w:left w:val="none" w:sz="0" w:space="0" w:color="auto"/>
        <w:bottom w:val="none" w:sz="0" w:space="0" w:color="auto"/>
        <w:right w:val="none" w:sz="0" w:space="0" w:color="auto"/>
      </w:divBdr>
    </w:div>
    <w:div w:id="2097286043">
      <w:bodyDiv w:val="1"/>
      <w:marLeft w:val="0"/>
      <w:marRight w:val="0"/>
      <w:marTop w:val="0"/>
      <w:marBottom w:val="0"/>
      <w:divBdr>
        <w:top w:val="none" w:sz="0" w:space="0" w:color="auto"/>
        <w:left w:val="none" w:sz="0" w:space="0" w:color="auto"/>
        <w:bottom w:val="none" w:sz="0" w:space="0" w:color="auto"/>
        <w:right w:val="none" w:sz="0" w:space="0" w:color="auto"/>
      </w:divBdr>
    </w:div>
    <w:div w:id="2097895214">
      <w:bodyDiv w:val="1"/>
      <w:marLeft w:val="0"/>
      <w:marRight w:val="0"/>
      <w:marTop w:val="0"/>
      <w:marBottom w:val="0"/>
      <w:divBdr>
        <w:top w:val="none" w:sz="0" w:space="0" w:color="auto"/>
        <w:left w:val="none" w:sz="0" w:space="0" w:color="auto"/>
        <w:bottom w:val="none" w:sz="0" w:space="0" w:color="auto"/>
        <w:right w:val="none" w:sz="0" w:space="0" w:color="auto"/>
      </w:divBdr>
    </w:div>
    <w:div w:id="2098162533">
      <w:bodyDiv w:val="1"/>
      <w:marLeft w:val="0"/>
      <w:marRight w:val="0"/>
      <w:marTop w:val="0"/>
      <w:marBottom w:val="0"/>
      <w:divBdr>
        <w:top w:val="none" w:sz="0" w:space="0" w:color="auto"/>
        <w:left w:val="none" w:sz="0" w:space="0" w:color="auto"/>
        <w:bottom w:val="none" w:sz="0" w:space="0" w:color="auto"/>
        <w:right w:val="none" w:sz="0" w:space="0" w:color="auto"/>
      </w:divBdr>
    </w:div>
    <w:div w:id="2098163100">
      <w:bodyDiv w:val="1"/>
      <w:marLeft w:val="0"/>
      <w:marRight w:val="0"/>
      <w:marTop w:val="0"/>
      <w:marBottom w:val="0"/>
      <w:divBdr>
        <w:top w:val="none" w:sz="0" w:space="0" w:color="auto"/>
        <w:left w:val="none" w:sz="0" w:space="0" w:color="auto"/>
        <w:bottom w:val="none" w:sz="0" w:space="0" w:color="auto"/>
        <w:right w:val="none" w:sz="0" w:space="0" w:color="auto"/>
      </w:divBdr>
    </w:div>
    <w:div w:id="2098672344">
      <w:bodyDiv w:val="1"/>
      <w:marLeft w:val="0"/>
      <w:marRight w:val="0"/>
      <w:marTop w:val="0"/>
      <w:marBottom w:val="0"/>
      <w:divBdr>
        <w:top w:val="none" w:sz="0" w:space="0" w:color="auto"/>
        <w:left w:val="none" w:sz="0" w:space="0" w:color="auto"/>
        <w:bottom w:val="none" w:sz="0" w:space="0" w:color="auto"/>
        <w:right w:val="none" w:sz="0" w:space="0" w:color="auto"/>
      </w:divBdr>
    </w:div>
    <w:div w:id="2098672531">
      <w:bodyDiv w:val="1"/>
      <w:marLeft w:val="0"/>
      <w:marRight w:val="0"/>
      <w:marTop w:val="0"/>
      <w:marBottom w:val="0"/>
      <w:divBdr>
        <w:top w:val="none" w:sz="0" w:space="0" w:color="auto"/>
        <w:left w:val="none" w:sz="0" w:space="0" w:color="auto"/>
        <w:bottom w:val="none" w:sz="0" w:space="0" w:color="auto"/>
        <w:right w:val="none" w:sz="0" w:space="0" w:color="auto"/>
      </w:divBdr>
    </w:div>
    <w:div w:id="2098674181">
      <w:bodyDiv w:val="1"/>
      <w:marLeft w:val="0"/>
      <w:marRight w:val="0"/>
      <w:marTop w:val="0"/>
      <w:marBottom w:val="0"/>
      <w:divBdr>
        <w:top w:val="none" w:sz="0" w:space="0" w:color="auto"/>
        <w:left w:val="none" w:sz="0" w:space="0" w:color="auto"/>
        <w:bottom w:val="none" w:sz="0" w:space="0" w:color="auto"/>
        <w:right w:val="none" w:sz="0" w:space="0" w:color="auto"/>
      </w:divBdr>
    </w:div>
    <w:div w:id="2098750212">
      <w:bodyDiv w:val="1"/>
      <w:marLeft w:val="0"/>
      <w:marRight w:val="0"/>
      <w:marTop w:val="0"/>
      <w:marBottom w:val="0"/>
      <w:divBdr>
        <w:top w:val="none" w:sz="0" w:space="0" w:color="auto"/>
        <w:left w:val="none" w:sz="0" w:space="0" w:color="auto"/>
        <w:bottom w:val="none" w:sz="0" w:space="0" w:color="auto"/>
        <w:right w:val="none" w:sz="0" w:space="0" w:color="auto"/>
      </w:divBdr>
    </w:div>
    <w:div w:id="2098936245">
      <w:bodyDiv w:val="1"/>
      <w:marLeft w:val="0"/>
      <w:marRight w:val="0"/>
      <w:marTop w:val="0"/>
      <w:marBottom w:val="0"/>
      <w:divBdr>
        <w:top w:val="none" w:sz="0" w:space="0" w:color="auto"/>
        <w:left w:val="none" w:sz="0" w:space="0" w:color="auto"/>
        <w:bottom w:val="none" w:sz="0" w:space="0" w:color="auto"/>
        <w:right w:val="none" w:sz="0" w:space="0" w:color="auto"/>
      </w:divBdr>
    </w:div>
    <w:div w:id="2099250335">
      <w:bodyDiv w:val="1"/>
      <w:marLeft w:val="0"/>
      <w:marRight w:val="0"/>
      <w:marTop w:val="0"/>
      <w:marBottom w:val="0"/>
      <w:divBdr>
        <w:top w:val="none" w:sz="0" w:space="0" w:color="auto"/>
        <w:left w:val="none" w:sz="0" w:space="0" w:color="auto"/>
        <w:bottom w:val="none" w:sz="0" w:space="0" w:color="auto"/>
        <w:right w:val="none" w:sz="0" w:space="0" w:color="auto"/>
      </w:divBdr>
    </w:div>
    <w:div w:id="2099330117">
      <w:bodyDiv w:val="1"/>
      <w:marLeft w:val="0"/>
      <w:marRight w:val="0"/>
      <w:marTop w:val="0"/>
      <w:marBottom w:val="0"/>
      <w:divBdr>
        <w:top w:val="none" w:sz="0" w:space="0" w:color="auto"/>
        <w:left w:val="none" w:sz="0" w:space="0" w:color="auto"/>
        <w:bottom w:val="none" w:sz="0" w:space="0" w:color="auto"/>
        <w:right w:val="none" w:sz="0" w:space="0" w:color="auto"/>
      </w:divBdr>
    </w:div>
    <w:div w:id="2099982371">
      <w:bodyDiv w:val="1"/>
      <w:marLeft w:val="0"/>
      <w:marRight w:val="0"/>
      <w:marTop w:val="0"/>
      <w:marBottom w:val="0"/>
      <w:divBdr>
        <w:top w:val="none" w:sz="0" w:space="0" w:color="auto"/>
        <w:left w:val="none" w:sz="0" w:space="0" w:color="auto"/>
        <w:bottom w:val="none" w:sz="0" w:space="0" w:color="auto"/>
        <w:right w:val="none" w:sz="0" w:space="0" w:color="auto"/>
      </w:divBdr>
    </w:div>
    <w:div w:id="2100132156">
      <w:bodyDiv w:val="1"/>
      <w:marLeft w:val="0"/>
      <w:marRight w:val="0"/>
      <w:marTop w:val="0"/>
      <w:marBottom w:val="0"/>
      <w:divBdr>
        <w:top w:val="none" w:sz="0" w:space="0" w:color="auto"/>
        <w:left w:val="none" w:sz="0" w:space="0" w:color="auto"/>
        <w:bottom w:val="none" w:sz="0" w:space="0" w:color="auto"/>
        <w:right w:val="none" w:sz="0" w:space="0" w:color="auto"/>
      </w:divBdr>
    </w:div>
    <w:div w:id="2100717108">
      <w:bodyDiv w:val="1"/>
      <w:marLeft w:val="0"/>
      <w:marRight w:val="0"/>
      <w:marTop w:val="0"/>
      <w:marBottom w:val="0"/>
      <w:divBdr>
        <w:top w:val="none" w:sz="0" w:space="0" w:color="auto"/>
        <w:left w:val="none" w:sz="0" w:space="0" w:color="auto"/>
        <w:bottom w:val="none" w:sz="0" w:space="0" w:color="auto"/>
        <w:right w:val="none" w:sz="0" w:space="0" w:color="auto"/>
      </w:divBdr>
    </w:div>
    <w:div w:id="2100833176">
      <w:bodyDiv w:val="1"/>
      <w:marLeft w:val="0"/>
      <w:marRight w:val="0"/>
      <w:marTop w:val="0"/>
      <w:marBottom w:val="0"/>
      <w:divBdr>
        <w:top w:val="none" w:sz="0" w:space="0" w:color="auto"/>
        <w:left w:val="none" w:sz="0" w:space="0" w:color="auto"/>
        <w:bottom w:val="none" w:sz="0" w:space="0" w:color="auto"/>
        <w:right w:val="none" w:sz="0" w:space="0" w:color="auto"/>
      </w:divBdr>
    </w:div>
    <w:div w:id="2100904422">
      <w:bodyDiv w:val="1"/>
      <w:marLeft w:val="0"/>
      <w:marRight w:val="0"/>
      <w:marTop w:val="0"/>
      <w:marBottom w:val="0"/>
      <w:divBdr>
        <w:top w:val="none" w:sz="0" w:space="0" w:color="auto"/>
        <w:left w:val="none" w:sz="0" w:space="0" w:color="auto"/>
        <w:bottom w:val="none" w:sz="0" w:space="0" w:color="auto"/>
        <w:right w:val="none" w:sz="0" w:space="0" w:color="auto"/>
      </w:divBdr>
    </w:div>
    <w:div w:id="2101288300">
      <w:bodyDiv w:val="1"/>
      <w:marLeft w:val="0"/>
      <w:marRight w:val="0"/>
      <w:marTop w:val="0"/>
      <w:marBottom w:val="0"/>
      <w:divBdr>
        <w:top w:val="none" w:sz="0" w:space="0" w:color="auto"/>
        <w:left w:val="none" w:sz="0" w:space="0" w:color="auto"/>
        <w:bottom w:val="none" w:sz="0" w:space="0" w:color="auto"/>
        <w:right w:val="none" w:sz="0" w:space="0" w:color="auto"/>
      </w:divBdr>
    </w:div>
    <w:div w:id="2101485338">
      <w:bodyDiv w:val="1"/>
      <w:marLeft w:val="0"/>
      <w:marRight w:val="0"/>
      <w:marTop w:val="0"/>
      <w:marBottom w:val="0"/>
      <w:divBdr>
        <w:top w:val="none" w:sz="0" w:space="0" w:color="auto"/>
        <w:left w:val="none" w:sz="0" w:space="0" w:color="auto"/>
        <w:bottom w:val="none" w:sz="0" w:space="0" w:color="auto"/>
        <w:right w:val="none" w:sz="0" w:space="0" w:color="auto"/>
      </w:divBdr>
    </w:div>
    <w:div w:id="2101681500">
      <w:bodyDiv w:val="1"/>
      <w:marLeft w:val="0"/>
      <w:marRight w:val="0"/>
      <w:marTop w:val="0"/>
      <w:marBottom w:val="0"/>
      <w:divBdr>
        <w:top w:val="none" w:sz="0" w:space="0" w:color="auto"/>
        <w:left w:val="none" w:sz="0" w:space="0" w:color="auto"/>
        <w:bottom w:val="none" w:sz="0" w:space="0" w:color="auto"/>
        <w:right w:val="none" w:sz="0" w:space="0" w:color="auto"/>
      </w:divBdr>
    </w:div>
    <w:div w:id="2101752580">
      <w:bodyDiv w:val="1"/>
      <w:marLeft w:val="0"/>
      <w:marRight w:val="0"/>
      <w:marTop w:val="0"/>
      <w:marBottom w:val="0"/>
      <w:divBdr>
        <w:top w:val="none" w:sz="0" w:space="0" w:color="auto"/>
        <w:left w:val="none" w:sz="0" w:space="0" w:color="auto"/>
        <w:bottom w:val="none" w:sz="0" w:space="0" w:color="auto"/>
        <w:right w:val="none" w:sz="0" w:space="0" w:color="auto"/>
      </w:divBdr>
    </w:div>
    <w:div w:id="2101945396">
      <w:bodyDiv w:val="1"/>
      <w:marLeft w:val="0"/>
      <w:marRight w:val="0"/>
      <w:marTop w:val="0"/>
      <w:marBottom w:val="0"/>
      <w:divBdr>
        <w:top w:val="none" w:sz="0" w:space="0" w:color="auto"/>
        <w:left w:val="none" w:sz="0" w:space="0" w:color="auto"/>
        <w:bottom w:val="none" w:sz="0" w:space="0" w:color="auto"/>
        <w:right w:val="none" w:sz="0" w:space="0" w:color="auto"/>
      </w:divBdr>
    </w:div>
    <w:div w:id="2102067929">
      <w:bodyDiv w:val="1"/>
      <w:marLeft w:val="0"/>
      <w:marRight w:val="0"/>
      <w:marTop w:val="0"/>
      <w:marBottom w:val="0"/>
      <w:divBdr>
        <w:top w:val="none" w:sz="0" w:space="0" w:color="auto"/>
        <w:left w:val="none" w:sz="0" w:space="0" w:color="auto"/>
        <w:bottom w:val="none" w:sz="0" w:space="0" w:color="auto"/>
        <w:right w:val="none" w:sz="0" w:space="0" w:color="auto"/>
      </w:divBdr>
    </w:div>
    <w:div w:id="2102068737">
      <w:bodyDiv w:val="1"/>
      <w:marLeft w:val="0"/>
      <w:marRight w:val="0"/>
      <w:marTop w:val="0"/>
      <w:marBottom w:val="0"/>
      <w:divBdr>
        <w:top w:val="none" w:sz="0" w:space="0" w:color="auto"/>
        <w:left w:val="none" w:sz="0" w:space="0" w:color="auto"/>
        <w:bottom w:val="none" w:sz="0" w:space="0" w:color="auto"/>
        <w:right w:val="none" w:sz="0" w:space="0" w:color="auto"/>
      </w:divBdr>
    </w:div>
    <w:div w:id="2102093773">
      <w:bodyDiv w:val="1"/>
      <w:marLeft w:val="0"/>
      <w:marRight w:val="0"/>
      <w:marTop w:val="0"/>
      <w:marBottom w:val="0"/>
      <w:divBdr>
        <w:top w:val="none" w:sz="0" w:space="0" w:color="auto"/>
        <w:left w:val="none" w:sz="0" w:space="0" w:color="auto"/>
        <w:bottom w:val="none" w:sz="0" w:space="0" w:color="auto"/>
        <w:right w:val="none" w:sz="0" w:space="0" w:color="auto"/>
      </w:divBdr>
    </w:div>
    <w:div w:id="2102137490">
      <w:bodyDiv w:val="1"/>
      <w:marLeft w:val="0"/>
      <w:marRight w:val="0"/>
      <w:marTop w:val="0"/>
      <w:marBottom w:val="0"/>
      <w:divBdr>
        <w:top w:val="none" w:sz="0" w:space="0" w:color="auto"/>
        <w:left w:val="none" w:sz="0" w:space="0" w:color="auto"/>
        <w:bottom w:val="none" w:sz="0" w:space="0" w:color="auto"/>
        <w:right w:val="none" w:sz="0" w:space="0" w:color="auto"/>
      </w:divBdr>
    </w:div>
    <w:div w:id="2102603157">
      <w:bodyDiv w:val="1"/>
      <w:marLeft w:val="0"/>
      <w:marRight w:val="0"/>
      <w:marTop w:val="0"/>
      <w:marBottom w:val="0"/>
      <w:divBdr>
        <w:top w:val="none" w:sz="0" w:space="0" w:color="auto"/>
        <w:left w:val="none" w:sz="0" w:space="0" w:color="auto"/>
        <w:bottom w:val="none" w:sz="0" w:space="0" w:color="auto"/>
        <w:right w:val="none" w:sz="0" w:space="0" w:color="auto"/>
      </w:divBdr>
    </w:div>
    <w:div w:id="2102723924">
      <w:bodyDiv w:val="1"/>
      <w:marLeft w:val="0"/>
      <w:marRight w:val="0"/>
      <w:marTop w:val="0"/>
      <w:marBottom w:val="0"/>
      <w:divBdr>
        <w:top w:val="none" w:sz="0" w:space="0" w:color="auto"/>
        <w:left w:val="none" w:sz="0" w:space="0" w:color="auto"/>
        <w:bottom w:val="none" w:sz="0" w:space="0" w:color="auto"/>
        <w:right w:val="none" w:sz="0" w:space="0" w:color="auto"/>
      </w:divBdr>
    </w:div>
    <w:div w:id="2103262520">
      <w:bodyDiv w:val="1"/>
      <w:marLeft w:val="0"/>
      <w:marRight w:val="0"/>
      <w:marTop w:val="0"/>
      <w:marBottom w:val="0"/>
      <w:divBdr>
        <w:top w:val="none" w:sz="0" w:space="0" w:color="auto"/>
        <w:left w:val="none" w:sz="0" w:space="0" w:color="auto"/>
        <w:bottom w:val="none" w:sz="0" w:space="0" w:color="auto"/>
        <w:right w:val="none" w:sz="0" w:space="0" w:color="auto"/>
      </w:divBdr>
    </w:div>
    <w:div w:id="2103328851">
      <w:bodyDiv w:val="1"/>
      <w:marLeft w:val="0"/>
      <w:marRight w:val="0"/>
      <w:marTop w:val="0"/>
      <w:marBottom w:val="0"/>
      <w:divBdr>
        <w:top w:val="none" w:sz="0" w:space="0" w:color="auto"/>
        <w:left w:val="none" w:sz="0" w:space="0" w:color="auto"/>
        <w:bottom w:val="none" w:sz="0" w:space="0" w:color="auto"/>
        <w:right w:val="none" w:sz="0" w:space="0" w:color="auto"/>
      </w:divBdr>
    </w:div>
    <w:div w:id="2103409347">
      <w:bodyDiv w:val="1"/>
      <w:marLeft w:val="0"/>
      <w:marRight w:val="0"/>
      <w:marTop w:val="0"/>
      <w:marBottom w:val="0"/>
      <w:divBdr>
        <w:top w:val="none" w:sz="0" w:space="0" w:color="auto"/>
        <w:left w:val="none" w:sz="0" w:space="0" w:color="auto"/>
        <w:bottom w:val="none" w:sz="0" w:space="0" w:color="auto"/>
        <w:right w:val="none" w:sz="0" w:space="0" w:color="auto"/>
      </w:divBdr>
    </w:div>
    <w:div w:id="2103600782">
      <w:bodyDiv w:val="1"/>
      <w:marLeft w:val="0"/>
      <w:marRight w:val="0"/>
      <w:marTop w:val="0"/>
      <w:marBottom w:val="0"/>
      <w:divBdr>
        <w:top w:val="none" w:sz="0" w:space="0" w:color="auto"/>
        <w:left w:val="none" w:sz="0" w:space="0" w:color="auto"/>
        <w:bottom w:val="none" w:sz="0" w:space="0" w:color="auto"/>
        <w:right w:val="none" w:sz="0" w:space="0" w:color="auto"/>
      </w:divBdr>
    </w:div>
    <w:div w:id="2104033558">
      <w:bodyDiv w:val="1"/>
      <w:marLeft w:val="0"/>
      <w:marRight w:val="0"/>
      <w:marTop w:val="0"/>
      <w:marBottom w:val="0"/>
      <w:divBdr>
        <w:top w:val="none" w:sz="0" w:space="0" w:color="auto"/>
        <w:left w:val="none" w:sz="0" w:space="0" w:color="auto"/>
        <w:bottom w:val="none" w:sz="0" w:space="0" w:color="auto"/>
        <w:right w:val="none" w:sz="0" w:space="0" w:color="auto"/>
      </w:divBdr>
    </w:div>
    <w:div w:id="2104645232">
      <w:bodyDiv w:val="1"/>
      <w:marLeft w:val="0"/>
      <w:marRight w:val="0"/>
      <w:marTop w:val="0"/>
      <w:marBottom w:val="0"/>
      <w:divBdr>
        <w:top w:val="none" w:sz="0" w:space="0" w:color="auto"/>
        <w:left w:val="none" w:sz="0" w:space="0" w:color="auto"/>
        <w:bottom w:val="none" w:sz="0" w:space="0" w:color="auto"/>
        <w:right w:val="none" w:sz="0" w:space="0" w:color="auto"/>
      </w:divBdr>
    </w:div>
    <w:div w:id="2104951707">
      <w:bodyDiv w:val="1"/>
      <w:marLeft w:val="0"/>
      <w:marRight w:val="0"/>
      <w:marTop w:val="0"/>
      <w:marBottom w:val="0"/>
      <w:divBdr>
        <w:top w:val="none" w:sz="0" w:space="0" w:color="auto"/>
        <w:left w:val="none" w:sz="0" w:space="0" w:color="auto"/>
        <w:bottom w:val="none" w:sz="0" w:space="0" w:color="auto"/>
        <w:right w:val="none" w:sz="0" w:space="0" w:color="auto"/>
      </w:divBdr>
    </w:div>
    <w:div w:id="2105344301">
      <w:bodyDiv w:val="1"/>
      <w:marLeft w:val="0"/>
      <w:marRight w:val="0"/>
      <w:marTop w:val="0"/>
      <w:marBottom w:val="0"/>
      <w:divBdr>
        <w:top w:val="none" w:sz="0" w:space="0" w:color="auto"/>
        <w:left w:val="none" w:sz="0" w:space="0" w:color="auto"/>
        <w:bottom w:val="none" w:sz="0" w:space="0" w:color="auto"/>
        <w:right w:val="none" w:sz="0" w:space="0" w:color="auto"/>
      </w:divBdr>
    </w:div>
    <w:div w:id="2105565401">
      <w:bodyDiv w:val="1"/>
      <w:marLeft w:val="0"/>
      <w:marRight w:val="0"/>
      <w:marTop w:val="0"/>
      <w:marBottom w:val="0"/>
      <w:divBdr>
        <w:top w:val="none" w:sz="0" w:space="0" w:color="auto"/>
        <w:left w:val="none" w:sz="0" w:space="0" w:color="auto"/>
        <w:bottom w:val="none" w:sz="0" w:space="0" w:color="auto"/>
        <w:right w:val="none" w:sz="0" w:space="0" w:color="auto"/>
      </w:divBdr>
    </w:div>
    <w:div w:id="2105607059">
      <w:bodyDiv w:val="1"/>
      <w:marLeft w:val="0"/>
      <w:marRight w:val="0"/>
      <w:marTop w:val="0"/>
      <w:marBottom w:val="0"/>
      <w:divBdr>
        <w:top w:val="none" w:sz="0" w:space="0" w:color="auto"/>
        <w:left w:val="none" w:sz="0" w:space="0" w:color="auto"/>
        <w:bottom w:val="none" w:sz="0" w:space="0" w:color="auto"/>
        <w:right w:val="none" w:sz="0" w:space="0" w:color="auto"/>
      </w:divBdr>
    </w:div>
    <w:div w:id="2105610472">
      <w:bodyDiv w:val="1"/>
      <w:marLeft w:val="0"/>
      <w:marRight w:val="0"/>
      <w:marTop w:val="0"/>
      <w:marBottom w:val="0"/>
      <w:divBdr>
        <w:top w:val="none" w:sz="0" w:space="0" w:color="auto"/>
        <w:left w:val="none" w:sz="0" w:space="0" w:color="auto"/>
        <w:bottom w:val="none" w:sz="0" w:space="0" w:color="auto"/>
        <w:right w:val="none" w:sz="0" w:space="0" w:color="auto"/>
      </w:divBdr>
    </w:div>
    <w:div w:id="2105614382">
      <w:bodyDiv w:val="1"/>
      <w:marLeft w:val="0"/>
      <w:marRight w:val="0"/>
      <w:marTop w:val="0"/>
      <w:marBottom w:val="0"/>
      <w:divBdr>
        <w:top w:val="none" w:sz="0" w:space="0" w:color="auto"/>
        <w:left w:val="none" w:sz="0" w:space="0" w:color="auto"/>
        <w:bottom w:val="none" w:sz="0" w:space="0" w:color="auto"/>
        <w:right w:val="none" w:sz="0" w:space="0" w:color="auto"/>
      </w:divBdr>
    </w:div>
    <w:div w:id="2106681165">
      <w:bodyDiv w:val="1"/>
      <w:marLeft w:val="0"/>
      <w:marRight w:val="0"/>
      <w:marTop w:val="0"/>
      <w:marBottom w:val="0"/>
      <w:divBdr>
        <w:top w:val="none" w:sz="0" w:space="0" w:color="auto"/>
        <w:left w:val="none" w:sz="0" w:space="0" w:color="auto"/>
        <w:bottom w:val="none" w:sz="0" w:space="0" w:color="auto"/>
        <w:right w:val="none" w:sz="0" w:space="0" w:color="auto"/>
      </w:divBdr>
    </w:div>
    <w:div w:id="2106798534">
      <w:bodyDiv w:val="1"/>
      <w:marLeft w:val="0"/>
      <w:marRight w:val="0"/>
      <w:marTop w:val="0"/>
      <w:marBottom w:val="0"/>
      <w:divBdr>
        <w:top w:val="none" w:sz="0" w:space="0" w:color="auto"/>
        <w:left w:val="none" w:sz="0" w:space="0" w:color="auto"/>
        <w:bottom w:val="none" w:sz="0" w:space="0" w:color="auto"/>
        <w:right w:val="none" w:sz="0" w:space="0" w:color="auto"/>
      </w:divBdr>
    </w:div>
    <w:div w:id="2107311982">
      <w:bodyDiv w:val="1"/>
      <w:marLeft w:val="0"/>
      <w:marRight w:val="0"/>
      <w:marTop w:val="0"/>
      <w:marBottom w:val="0"/>
      <w:divBdr>
        <w:top w:val="none" w:sz="0" w:space="0" w:color="auto"/>
        <w:left w:val="none" w:sz="0" w:space="0" w:color="auto"/>
        <w:bottom w:val="none" w:sz="0" w:space="0" w:color="auto"/>
        <w:right w:val="none" w:sz="0" w:space="0" w:color="auto"/>
      </w:divBdr>
    </w:div>
    <w:div w:id="2107725476">
      <w:bodyDiv w:val="1"/>
      <w:marLeft w:val="0"/>
      <w:marRight w:val="0"/>
      <w:marTop w:val="0"/>
      <w:marBottom w:val="0"/>
      <w:divBdr>
        <w:top w:val="none" w:sz="0" w:space="0" w:color="auto"/>
        <w:left w:val="none" w:sz="0" w:space="0" w:color="auto"/>
        <w:bottom w:val="none" w:sz="0" w:space="0" w:color="auto"/>
        <w:right w:val="none" w:sz="0" w:space="0" w:color="auto"/>
      </w:divBdr>
    </w:div>
    <w:div w:id="2107916177">
      <w:bodyDiv w:val="1"/>
      <w:marLeft w:val="0"/>
      <w:marRight w:val="0"/>
      <w:marTop w:val="0"/>
      <w:marBottom w:val="0"/>
      <w:divBdr>
        <w:top w:val="none" w:sz="0" w:space="0" w:color="auto"/>
        <w:left w:val="none" w:sz="0" w:space="0" w:color="auto"/>
        <w:bottom w:val="none" w:sz="0" w:space="0" w:color="auto"/>
        <w:right w:val="none" w:sz="0" w:space="0" w:color="auto"/>
      </w:divBdr>
    </w:div>
    <w:div w:id="2108038086">
      <w:bodyDiv w:val="1"/>
      <w:marLeft w:val="0"/>
      <w:marRight w:val="0"/>
      <w:marTop w:val="0"/>
      <w:marBottom w:val="0"/>
      <w:divBdr>
        <w:top w:val="none" w:sz="0" w:space="0" w:color="auto"/>
        <w:left w:val="none" w:sz="0" w:space="0" w:color="auto"/>
        <w:bottom w:val="none" w:sz="0" w:space="0" w:color="auto"/>
        <w:right w:val="none" w:sz="0" w:space="0" w:color="auto"/>
      </w:divBdr>
    </w:div>
    <w:div w:id="2108187274">
      <w:bodyDiv w:val="1"/>
      <w:marLeft w:val="0"/>
      <w:marRight w:val="0"/>
      <w:marTop w:val="0"/>
      <w:marBottom w:val="0"/>
      <w:divBdr>
        <w:top w:val="none" w:sz="0" w:space="0" w:color="auto"/>
        <w:left w:val="none" w:sz="0" w:space="0" w:color="auto"/>
        <w:bottom w:val="none" w:sz="0" w:space="0" w:color="auto"/>
        <w:right w:val="none" w:sz="0" w:space="0" w:color="auto"/>
      </w:divBdr>
    </w:div>
    <w:div w:id="2108387093">
      <w:bodyDiv w:val="1"/>
      <w:marLeft w:val="0"/>
      <w:marRight w:val="0"/>
      <w:marTop w:val="0"/>
      <w:marBottom w:val="0"/>
      <w:divBdr>
        <w:top w:val="none" w:sz="0" w:space="0" w:color="auto"/>
        <w:left w:val="none" w:sz="0" w:space="0" w:color="auto"/>
        <w:bottom w:val="none" w:sz="0" w:space="0" w:color="auto"/>
        <w:right w:val="none" w:sz="0" w:space="0" w:color="auto"/>
      </w:divBdr>
    </w:div>
    <w:div w:id="2108764558">
      <w:bodyDiv w:val="1"/>
      <w:marLeft w:val="0"/>
      <w:marRight w:val="0"/>
      <w:marTop w:val="0"/>
      <w:marBottom w:val="0"/>
      <w:divBdr>
        <w:top w:val="none" w:sz="0" w:space="0" w:color="auto"/>
        <w:left w:val="none" w:sz="0" w:space="0" w:color="auto"/>
        <w:bottom w:val="none" w:sz="0" w:space="0" w:color="auto"/>
        <w:right w:val="none" w:sz="0" w:space="0" w:color="auto"/>
      </w:divBdr>
    </w:div>
    <w:div w:id="2108963611">
      <w:bodyDiv w:val="1"/>
      <w:marLeft w:val="0"/>
      <w:marRight w:val="0"/>
      <w:marTop w:val="0"/>
      <w:marBottom w:val="0"/>
      <w:divBdr>
        <w:top w:val="none" w:sz="0" w:space="0" w:color="auto"/>
        <w:left w:val="none" w:sz="0" w:space="0" w:color="auto"/>
        <w:bottom w:val="none" w:sz="0" w:space="0" w:color="auto"/>
        <w:right w:val="none" w:sz="0" w:space="0" w:color="auto"/>
      </w:divBdr>
    </w:div>
    <w:div w:id="2109234486">
      <w:bodyDiv w:val="1"/>
      <w:marLeft w:val="0"/>
      <w:marRight w:val="0"/>
      <w:marTop w:val="0"/>
      <w:marBottom w:val="0"/>
      <w:divBdr>
        <w:top w:val="none" w:sz="0" w:space="0" w:color="auto"/>
        <w:left w:val="none" w:sz="0" w:space="0" w:color="auto"/>
        <w:bottom w:val="none" w:sz="0" w:space="0" w:color="auto"/>
        <w:right w:val="none" w:sz="0" w:space="0" w:color="auto"/>
      </w:divBdr>
    </w:div>
    <w:div w:id="2109344243">
      <w:bodyDiv w:val="1"/>
      <w:marLeft w:val="0"/>
      <w:marRight w:val="0"/>
      <w:marTop w:val="0"/>
      <w:marBottom w:val="0"/>
      <w:divBdr>
        <w:top w:val="none" w:sz="0" w:space="0" w:color="auto"/>
        <w:left w:val="none" w:sz="0" w:space="0" w:color="auto"/>
        <w:bottom w:val="none" w:sz="0" w:space="0" w:color="auto"/>
        <w:right w:val="none" w:sz="0" w:space="0" w:color="auto"/>
      </w:divBdr>
    </w:div>
    <w:div w:id="2109957177">
      <w:bodyDiv w:val="1"/>
      <w:marLeft w:val="0"/>
      <w:marRight w:val="0"/>
      <w:marTop w:val="0"/>
      <w:marBottom w:val="0"/>
      <w:divBdr>
        <w:top w:val="none" w:sz="0" w:space="0" w:color="auto"/>
        <w:left w:val="none" w:sz="0" w:space="0" w:color="auto"/>
        <w:bottom w:val="none" w:sz="0" w:space="0" w:color="auto"/>
        <w:right w:val="none" w:sz="0" w:space="0" w:color="auto"/>
      </w:divBdr>
    </w:div>
    <w:div w:id="2109959930">
      <w:bodyDiv w:val="1"/>
      <w:marLeft w:val="0"/>
      <w:marRight w:val="0"/>
      <w:marTop w:val="0"/>
      <w:marBottom w:val="0"/>
      <w:divBdr>
        <w:top w:val="none" w:sz="0" w:space="0" w:color="auto"/>
        <w:left w:val="none" w:sz="0" w:space="0" w:color="auto"/>
        <w:bottom w:val="none" w:sz="0" w:space="0" w:color="auto"/>
        <w:right w:val="none" w:sz="0" w:space="0" w:color="auto"/>
      </w:divBdr>
    </w:div>
    <w:div w:id="2109961930">
      <w:bodyDiv w:val="1"/>
      <w:marLeft w:val="0"/>
      <w:marRight w:val="0"/>
      <w:marTop w:val="0"/>
      <w:marBottom w:val="0"/>
      <w:divBdr>
        <w:top w:val="none" w:sz="0" w:space="0" w:color="auto"/>
        <w:left w:val="none" w:sz="0" w:space="0" w:color="auto"/>
        <w:bottom w:val="none" w:sz="0" w:space="0" w:color="auto"/>
        <w:right w:val="none" w:sz="0" w:space="0" w:color="auto"/>
      </w:divBdr>
    </w:div>
    <w:div w:id="2110617542">
      <w:bodyDiv w:val="1"/>
      <w:marLeft w:val="0"/>
      <w:marRight w:val="0"/>
      <w:marTop w:val="0"/>
      <w:marBottom w:val="0"/>
      <w:divBdr>
        <w:top w:val="none" w:sz="0" w:space="0" w:color="auto"/>
        <w:left w:val="none" w:sz="0" w:space="0" w:color="auto"/>
        <w:bottom w:val="none" w:sz="0" w:space="0" w:color="auto"/>
        <w:right w:val="none" w:sz="0" w:space="0" w:color="auto"/>
      </w:divBdr>
    </w:div>
    <w:div w:id="2111505926">
      <w:bodyDiv w:val="1"/>
      <w:marLeft w:val="0"/>
      <w:marRight w:val="0"/>
      <w:marTop w:val="0"/>
      <w:marBottom w:val="0"/>
      <w:divBdr>
        <w:top w:val="none" w:sz="0" w:space="0" w:color="auto"/>
        <w:left w:val="none" w:sz="0" w:space="0" w:color="auto"/>
        <w:bottom w:val="none" w:sz="0" w:space="0" w:color="auto"/>
        <w:right w:val="none" w:sz="0" w:space="0" w:color="auto"/>
      </w:divBdr>
    </w:div>
    <w:div w:id="2111579812">
      <w:bodyDiv w:val="1"/>
      <w:marLeft w:val="0"/>
      <w:marRight w:val="0"/>
      <w:marTop w:val="0"/>
      <w:marBottom w:val="0"/>
      <w:divBdr>
        <w:top w:val="none" w:sz="0" w:space="0" w:color="auto"/>
        <w:left w:val="none" w:sz="0" w:space="0" w:color="auto"/>
        <w:bottom w:val="none" w:sz="0" w:space="0" w:color="auto"/>
        <w:right w:val="none" w:sz="0" w:space="0" w:color="auto"/>
      </w:divBdr>
    </w:div>
    <w:div w:id="2111776465">
      <w:bodyDiv w:val="1"/>
      <w:marLeft w:val="0"/>
      <w:marRight w:val="0"/>
      <w:marTop w:val="0"/>
      <w:marBottom w:val="0"/>
      <w:divBdr>
        <w:top w:val="none" w:sz="0" w:space="0" w:color="auto"/>
        <w:left w:val="none" w:sz="0" w:space="0" w:color="auto"/>
        <w:bottom w:val="none" w:sz="0" w:space="0" w:color="auto"/>
        <w:right w:val="none" w:sz="0" w:space="0" w:color="auto"/>
      </w:divBdr>
    </w:div>
    <w:div w:id="2111779710">
      <w:bodyDiv w:val="1"/>
      <w:marLeft w:val="0"/>
      <w:marRight w:val="0"/>
      <w:marTop w:val="0"/>
      <w:marBottom w:val="0"/>
      <w:divBdr>
        <w:top w:val="none" w:sz="0" w:space="0" w:color="auto"/>
        <w:left w:val="none" w:sz="0" w:space="0" w:color="auto"/>
        <w:bottom w:val="none" w:sz="0" w:space="0" w:color="auto"/>
        <w:right w:val="none" w:sz="0" w:space="0" w:color="auto"/>
      </w:divBdr>
    </w:div>
    <w:div w:id="2111853043">
      <w:bodyDiv w:val="1"/>
      <w:marLeft w:val="0"/>
      <w:marRight w:val="0"/>
      <w:marTop w:val="0"/>
      <w:marBottom w:val="0"/>
      <w:divBdr>
        <w:top w:val="none" w:sz="0" w:space="0" w:color="auto"/>
        <w:left w:val="none" w:sz="0" w:space="0" w:color="auto"/>
        <w:bottom w:val="none" w:sz="0" w:space="0" w:color="auto"/>
        <w:right w:val="none" w:sz="0" w:space="0" w:color="auto"/>
      </w:divBdr>
    </w:div>
    <w:div w:id="2112121748">
      <w:bodyDiv w:val="1"/>
      <w:marLeft w:val="0"/>
      <w:marRight w:val="0"/>
      <w:marTop w:val="0"/>
      <w:marBottom w:val="0"/>
      <w:divBdr>
        <w:top w:val="none" w:sz="0" w:space="0" w:color="auto"/>
        <w:left w:val="none" w:sz="0" w:space="0" w:color="auto"/>
        <w:bottom w:val="none" w:sz="0" w:space="0" w:color="auto"/>
        <w:right w:val="none" w:sz="0" w:space="0" w:color="auto"/>
      </w:divBdr>
    </w:div>
    <w:div w:id="2112432561">
      <w:bodyDiv w:val="1"/>
      <w:marLeft w:val="0"/>
      <w:marRight w:val="0"/>
      <w:marTop w:val="0"/>
      <w:marBottom w:val="0"/>
      <w:divBdr>
        <w:top w:val="none" w:sz="0" w:space="0" w:color="auto"/>
        <w:left w:val="none" w:sz="0" w:space="0" w:color="auto"/>
        <w:bottom w:val="none" w:sz="0" w:space="0" w:color="auto"/>
        <w:right w:val="none" w:sz="0" w:space="0" w:color="auto"/>
      </w:divBdr>
    </w:div>
    <w:div w:id="2112817783">
      <w:bodyDiv w:val="1"/>
      <w:marLeft w:val="0"/>
      <w:marRight w:val="0"/>
      <w:marTop w:val="0"/>
      <w:marBottom w:val="0"/>
      <w:divBdr>
        <w:top w:val="none" w:sz="0" w:space="0" w:color="auto"/>
        <w:left w:val="none" w:sz="0" w:space="0" w:color="auto"/>
        <w:bottom w:val="none" w:sz="0" w:space="0" w:color="auto"/>
        <w:right w:val="none" w:sz="0" w:space="0" w:color="auto"/>
      </w:divBdr>
    </w:div>
    <w:div w:id="2113085209">
      <w:bodyDiv w:val="1"/>
      <w:marLeft w:val="0"/>
      <w:marRight w:val="0"/>
      <w:marTop w:val="0"/>
      <w:marBottom w:val="0"/>
      <w:divBdr>
        <w:top w:val="none" w:sz="0" w:space="0" w:color="auto"/>
        <w:left w:val="none" w:sz="0" w:space="0" w:color="auto"/>
        <w:bottom w:val="none" w:sz="0" w:space="0" w:color="auto"/>
        <w:right w:val="none" w:sz="0" w:space="0" w:color="auto"/>
      </w:divBdr>
    </w:div>
    <w:div w:id="2113160996">
      <w:bodyDiv w:val="1"/>
      <w:marLeft w:val="0"/>
      <w:marRight w:val="0"/>
      <w:marTop w:val="0"/>
      <w:marBottom w:val="0"/>
      <w:divBdr>
        <w:top w:val="none" w:sz="0" w:space="0" w:color="auto"/>
        <w:left w:val="none" w:sz="0" w:space="0" w:color="auto"/>
        <w:bottom w:val="none" w:sz="0" w:space="0" w:color="auto"/>
        <w:right w:val="none" w:sz="0" w:space="0" w:color="auto"/>
      </w:divBdr>
    </w:div>
    <w:div w:id="2113165492">
      <w:bodyDiv w:val="1"/>
      <w:marLeft w:val="0"/>
      <w:marRight w:val="0"/>
      <w:marTop w:val="0"/>
      <w:marBottom w:val="0"/>
      <w:divBdr>
        <w:top w:val="none" w:sz="0" w:space="0" w:color="auto"/>
        <w:left w:val="none" w:sz="0" w:space="0" w:color="auto"/>
        <w:bottom w:val="none" w:sz="0" w:space="0" w:color="auto"/>
        <w:right w:val="none" w:sz="0" w:space="0" w:color="auto"/>
      </w:divBdr>
    </w:div>
    <w:div w:id="2113503177">
      <w:bodyDiv w:val="1"/>
      <w:marLeft w:val="0"/>
      <w:marRight w:val="0"/>
      <w:marTop w:val="0"/>
      <w:marBottom w:val="0"/>
      <w:divBdr>
        <w:top w:val="none" w:sz="0" w:space="0" w:color="auto"/>
        <w:left w:val="none" w:sz="0" w:space="0" w:color="auto"/>
        <w:bottom w:val="none" w:sz="0" w:space="0" w:color="auto"/>
        <w:right w:val="none" w:sz="0" w:space="0" w:color="auto"/>
      </w:divBdr>
    </w:div>
    <w:div w:id="2113552635">
      <w:bodyDiv w:val="1"/>
      <w:marLeft w:val="0"/>
      <w:marRight w:val="0"/>
      <w:marTop w:val="0"/>
      <w:marBottom w:val="0"/>
      <w:divBdr>
        <w:top w:val="none" w:sz="0" w:space="0" w:color="auto"/>
        <w:left w:val="none" w:sz="0" w:space="0" w:color="auto"/>
        <w:bottom w:val="none" w:sz="0" w:space="0" w:color="auto"/>
        <w:right w:val="none" w:sz="0" w:space="0" w:color="auto"/>
      </w:divBdr>
    </w:div>
    <w:div w:id="2113626614">
      <w:bodyDiv w:val="1"/>
      <w:marLeft w:val="0"/>
      <w:marRight w:val="0"/>
      <w:marTop w:val="0"/>
      <w:marBottom w:val="0"/>
      <w:divBdr>
        <w:top w:val="none" w:sz="0" w:space="0" w:color="auto"/>
        <w:left w:val="none" w:sz="0" w:space="0" w:color="auto"/>
        <w:bottom w:val="none" w:sz="0" w:space="0" w:color="auto"/>
        <w:right w:val="none" w:sz="0" w:space="0" w:color="auto"/>
      </w:divBdr>
    </w:div>
    <w:div w:id="2113695373">
      <w:bodyDiv w:val="1"/>
      <w:marLeft w:val="0"/>
      <w:marRight w:val="0"/>
      <w:marTop w:val="0"/>
      <w:marBottom w:val="0"/>
      <w:divBdr>
        <w:top w:val="none" w:sz="0" w:space="0" w:color="auto"/>
        <w:left w:val="none" w:sz="0" w:space="0" w:color="auto"/>
        <w:bottom w:val="none" w:sz="0" w:space="0" w:color="auto"/>
        <w:right w:val="none" w:sz="0" w:space="0" w:color="auto"/>
      </w:divBdr>
    </w:div>
    <w:div w:id="2113744584">
      <w:bodyDiv w:val="1"/>
      <w:marLeft w:val="0"/>
      <w:marRight w:val="0"/>
      <w:marTop w:val="0"/>
      <w:marBottom w:val="0"/>
      <w:divBdr>
        <w:top w:val="none" w:sz="0" w:space="0" w:color="auto"/>
        <w:left w:val="none" w:sz="0" w:space="0" w:color="auto"/>
        <w:bottom w:val="none" w:sz="0" w:space="0" w:color="auto"/>
        <w:right w:val="none" w:sz="0" w:space="0" w:color="auto"/>
      </w:divBdr>
    </w:div>
    <w:div w:id="2114207653">
      <w:bodyDiv w:val="1"/>
      <w:marLeft w:val="0"/>
      <w:marRight w:val="0"/>
      <w:marTop w:val="0"/>
      <w:marBottom w:val="0"/>
      <w:divBdr>
        <w:top w:val="none" w:sz="0" w:space="0" w:color="auto"/>
        <w:left w:val="none" w:sz="0" w:space="0" w:color="auto"/>
        <w:bottom w:val="none" w:sz="0" w:space="0" w:color="auto"/>
        <w:right w:val="none" w:sz="0" w:space="0" w:color="auto"/>
      </w:divBdr>
    </w:div>
    <w:div w:id="2114351897">
      <w:bodyDiv w:val="1"/>
      <w:marLeft w:val="0"/>
      <w:marRight w:val="0"/>
      <w:marTop w:val="0"/>
      <w:marBottom w:val="0"/>
      <w:divBdr>
        <w:top w:val="none" w:sz="0" w:space="0" w:color="auto"/>
        <w:left w:val="none" w:sz="0" w:space="0" w:color="auto"/>
        <w:bottom w:val="none" w:sz="0" w:space="0" w:color="auto"/>
        <w:right w:val="none" w:sz="0" w:space="0" w:color="auto"/>
      </w:divBdr>
    </w:div>
    <w:div w:id="2114667478">
      <w:bodyDiv w:val="1"/>
      <w:marLeft w:val="0"/>
      <w:marRight w:val="0"/>
      <w:marTop w:val="0"/>
      <w:marBottom w:val="0"/>
      <w:divBdr>
        <w:top w:val="none" w:sz="0" w:space="0" w:color="auto"/>
        <w:left w:val="none" w:sz="0" w:space="0" w:color="auto"/>
        <w:bottom w:val="none" w:sz="0" w:space="0" w:color="auto"/>
        <w:right w:val="none" w:sz="0" w:space="0" w:color="auto"/>
      </w:divBdr>
    </w:div>
    <w:div w:id="2114737847">
      <w:bodyDiv w:val="1"/>
      <w:marLeft w:val="0"/>
      <w:marRight w:val="0"/>
      <w:marTop w:val="0"/>
      <w:marBottom w:val="0"/>
      <w:divBdr>
        <w:top w:val="none" w:sz="0" w:space="0" w:color="auto"/>
        <w:left w:val="none" w:sz="0" w:space="0" w:color="auto"/>
        <w:bottom w:val="none" w:sz="0" w:space="0" w:color="auto"/>
        <w:right w:val="none" w:sz="0" w:space="0" w:color="auto"/>
      </w:divBdr>
    </w:div>
    <w:div w:id="2114738408">
      <w:bodyDiv w:val="1"/>
      <w:marLeft w:val="0"/>
      <w:marRight w:val="0"/>
      <w:marTop w:val="0"/>
      <w:marBottom w:val="0"/>
      <w:divBdr>
        <w:top w:val="none" w:sz="0" w:space="0" w:color="auto"/>
        <w:left w:val="none" w:sz="0" w:space="0" w:color="auto"/>
        <w:bottom w:val="none" w:sz="0" w:space="0" w:color="auto"/>
        <w:right w:val="none" w:sz="0" w:space="0" w:color="auto"/>
      </w:divBdr>
      <w:divsChild>
        <w:div w:id="207110594">
          <w:marLeft w:val="480"/>
          <w:marRight w:val="0"/>
          <w:marTop w:val="0"/>
          <w:marBottom w:val="0"/>
          <w:divBdr>
            <w:top w:val="none" w:sz="0" w:space="0" w:color="auto"/>
            <w:left w:val="none" w:sz="0" w:space="0" w:color="auto"/>
            <w:bottom w:val="none" w:sz="0" w:space="0" w:color="auto"/>
            <w:right w:val="none" w:sz="0" w:space="0" w:color="auto"/>
          </w:divBdr>
        </w:div>
        <w:div w:id="973606074">
          <w:marLeft w:val="480"/>
          <w:marRight w:val="0"/>
          <w:marTop w:val="0"/>
          <w:marBottom w:val="0"/>
          <w:divBdr>
            <w:top w:val="none" w:sz="0" w:space="0" w:color="auto"/>
            <w:left w:val="none" w:sz="0" w:space="0" w:color="auto"/>
            <w:bottom w:val="none" w:sz="0" w:space="0" w:color="auto"/>
            <w:right w:val="none" w:sz="0" w:space="0" w:color="auto"/>
          </w:divBdr>
        </w:div>
        <w:div w:id="1036124337">
          <w:marLeft w:val="480"/>
          <w:marRight w:val="0"/>
          <w:marTop w:val="0"/>
          <w:marBottom w:val="0"/>
          <w:divBdr>
            <w:top w:val="none" w:sz="0" w:space="0" w:color="auto"/>
            <w:left w:val="none" w:sz="0" w:space="0" w:color="auto"/>
            <w:bottom w:val="none" w:sz="0" w:space="0" w:color="auto"/>
            <w:right w:val="none" w:sz="0" w:space="0" w:color="auto"/>
          </w:divBdr>
        </w:div>
        <w:div w:id="109782088">
          <w:marLeft w:val="480"/>
          <w:marRight w:val="0"/>
          <w:marTop w:val="0"/>
          <w:marBottom w:val="0"/>
          <w:divBdr>
            <w:top w:val="none" w:sz="0" w:space="0" w:color="auto"/>
            <w:left w:val="none" w:sz="0" w:space="0" w:color="auto"/>
            <w:bottom w:val="none" w:sz="0" w:space="0" w:color="auto"/>
            <w:right w:val="none" w:sz="0" w:space="0" w:color="auto"/>
          </w:divBdr>
        </w:div>
        <w:div w:id="8796132">
          <w:marLeft w:val="480"/>
          <w:marRight w:val="0"/>
          <w:marTop w:val="0"/>
          <w:marBottom w:val="0"/>
          <w:divBdr>
            <w:top w:val="none" w:sz="0" w:space="0" w:color="auto"/>
            <w:left w:val="none" w:sz="0" w:space="0" w:color="auto"/>
            <w:bottom w:val="none" w:sz="0" w:space="0" w:color="auto"/>
            <w:right w:val="none" w:sz="0" w:space="0" w:color="auto"/>
          </w:divBdr>
        </w:div>
        <w:div w:id="904603921">
          <w:marLeft w:val="480"/>
          <w:marRight w:val="0"/>
          <w:marTop w:val="0"/>
          <w:marBottom w:val="0"/>
          <w:divBdr>
            <w:top w:val="none" w:sz="0" w:space="0" w:color="auto"/>
            <w:left w:val="none" w:sz="0" w:space="0" w:color="auto"/>
            <w:bottom w:val="none" w:sz="0" w:space="0" w:color="auto"/>
            <w:right w:val="none" w:sz="0" w:space="0" w:color="auto"/>
          </w:divBdr>
        </w:div>
        <w:div w:id="375206092">
          <w:marLeft w:val="480"/>
          <w:marRight w:val="0"/>
          <w:marTop w:val="0"/>
          <w:marBottom w:val="0"/>
          <w:divBdr>
            <w:top w:val="none" w:sz="0" w:space="0" w:color="auto"/>
            <w:left w:val="none" w:sz="0" w:space="0" w:color="auto"/>
            <w:bottom w:val="none" w:sz="0" w:space="0" w:color="auto"/>
            <w:right w:val="none" w:sz="0" w:space="0" w:color="auto"/>
          </w:divBdr>
        </w:div>
        <w:div w:id="236404622">
          <w:marLeft w:val="480"/>
          <w:marRight w:val="0"/>
          <w:marTop w:val="0"/>
          <w:marBottom w:val="0"/>
          <w:divBdr>
            <w:top w:val="none" w:sz="0" w:space="0" w:color="auto"/>
            <w:left w:val="none" w:sz="0" w:space="0" w:color="auto"/>
            <w:bottom w:val="none" w:sz="0" w:space="0" w:color="auto"/>
            <w:right w:val="none" w:sz="0" w:space="0" w:color="auto"/>
          </w:divBdr>
        </w:div>
        <w:div w:id="998652020">
          <w:marLeft w:val="480"/>
          <w:marRight w:val="0"/>
          <w:marTop w:val="0"/>
          <w:marBottom w:val="0"/>
          <w:divBdr>
            <w:top w:val="none" w:sz="0" w:space="0" w:color="auto"/>
            <w:left w:val="none" w:sz="0" w:space="0" w:color="auto"/>
            <w:bottom w:val="none" w:sz="0" w:space="0" w:color="auto"/>
            <w:right w:val="none" w:sz="0" w:space="0" w:color="auto"/>
          </w:divBdr>
        </w:div>
        <w:div w:id="1627081028">
          <w:marLeft w:val="480"/>
          <w:marRight w:val="0"/>
          <w:marTop w:val="0"/>
          <w:marBottom w:val="0"/>
          <w:divBdr>
            <w:top w:val="none" w:sz="0" w:space="0" w:color="auto"/>
            <w:left w:val="none" w:sz="0" w:space="0" w:color="auto"/>
            <w:bottom w:val="none" w:sz="0" w:space="0" w:color="auto"/>
            <w:right w:val="none" w:sz="0" w:space="0" w:color="auto"/>
          </w:divBdr>
        </w:div>
        <w:div w:id="1581982255">
          <w:marLeft w:val="480"/>
          <w:marRight w:val="0"/>
          <w:marTop w:val="0"/>
          <w:marBottom w:val="0"/>
          <w:divBdr>
            <w:top w:val="none" w:sz="0" w:space="0" w:color="auto"/>
            <w:left w:val="none" w:sz="0" w:space="0" w:color="auto"/>
            <w:bottom w:val="none" w:sz="0" w:space="0" w:color="auto"/>
            <w:right w:val="none" w:sz="0" w:space="0" w:color="auto"/>
          </w:divBdr>
        </w:div>
        <w:div w:id="1794668024">
          <w:marLeft w:val="480"/>
          <w:marRight w:val="0"/>
          <w:marTop w:val="0"/>
          <w:marBottom w:val="0"/>
          <w:divBdr>
            <w:top w:val="none" w:sz="0" w:space="0" w:color="auto"/>
            <w:left w:val="none" w:sz="0" w:space="0" w:color="auto"/>
            <w:bottom w:val="none" w:sz="0" w:space="0" w:color="auto"/>
            <w:right w:val="none" w:sz="0" w:space="0" w:color="auto"/>
          </w:divBdr>
        </w:div>
        <w:div w:id="1174763612">
          <w:marLeft w:val="480"/>
          <w:marRight w:val="0"/>
          <w:marTop w:val="0"/>
          <w:marBottom w:val="0"/>
          <w:divBdr>
            <w:top w:val="none" w:sz="0" w:space="0" w:color="auto"/>
            <w:left w:val="none" w:sz="0" w:space="0" w:color="auto"/>
            <w:bottom w:val="none" w:sz="0" w:space="0" w:color="auto"/>
            <w:right w:val="none" w:sz="0" w:space="0" w:color="auto"/>
          </w:divBdr>
        </w:div>
        <w:div w:id="396628689">
          <w:marLeft w:val="480"/>
          <w:marRight w:val="0"/>
          <w:marTop w:val="0"/>
          <w:marBottom w:val="0"/>
          <w:divBdr>
            <w:top w:val="none" w:sz="0" w:space="0" w:color="auto"/>
            <w:left w:val="none" w:sz="0" w:space="0" w:color="auto"/>
            <w:bottom w:val="none" w:sz="0" w:space="0" w:color="auto"/>
            <w:right w:val="none" w:sz="0" w:space="0" w:color="auto"/>
          </w:divBdr>
        </w:div>
        <w:div w:id="2013868956">
          <w:marLeft w:val="480"/>
          <w:marRight w:val="0"/>
          <w:marTop w:val="0"/>
          <w:marBottom w:val="0"/>
          <w:divBdr>
            <w:top w:val="none" w:sz="0" w:space="0" w:color="auto"/>
            <w:left w:val="none" w:sz="0" w:space="0" w:color="auto"/>
            <w:bottom w:val="none" w:sz="0" w:space="0" w:color="auto"/>
            <w:right w:val="none" w:sz="0" w:space="0" w:color="auto"/>
          </w:divBdr>
        </w:div>
        <w:div w:id="2016422047">
          <w:marLeft w:val="480"/>
          <w:marRight w:val="0"/>
          <w:marTop w:val="0"/>
          <w:marBottom w:val="0"/>
          <w:divBdr>
            <w:top w:val="none" w:sz="0" w:space="0" w:color="auto"/>
            <w:left w:val="none" w:sz="0" w:space="0" w:color="auto"/>
            <w:bottom w:val="none" w:sz="0" w:space="0" w:color="auto"/>
            <w:right w:val="none" w:sz="0" w:space="0" w:color="auto"/>
          </w:divBdr>
        </w:div>
        <w:div w:id="1869022272">
          <w:marLeft w:val="480"/>
          <w:marRight w:val="0"/>
          <w:marTop w:val="0"/>
          <w:marBottom w:val="0"/>
          <w:divBdr>
            <w:top w:val="none" w:sz="0" w:space="0" w:color="auto"/>
            <w:left w:val="none" w:sz="0" w:space="0" w:color="auto"/>
            <w:bottom w:val="none" w:sz="0" w:space="0" w:color="auto"/>
            <w:right w:val="none" w:sz="0" w:space="0" w:color="auto"/>
          </w:divBdr>
        </w:div>
        <w:div w:id="51345143">
          <w:marLeft w:val="480"/>
          <w:marRight w:val="0"/>
          <w:marTop w:val="0"/>
          <w:marBottom w:val="0"/>
          <w:divBdr>
            <w:top w:val="none" w:sz="0" w:space="0" w:color="auto"/>
            <w:left w:val="none" w:sz="0" w:space="0" w:color="auto"/>
            <w:bottom w:val="none" w:sz="0" w:space="0" w:color="auto"/>
            <w:right w:val="none" w:sz="0" w:space="0" w:color="auto"/>
          </w:divBdr>
        </w:div>
        <w:div w:id="458690135">
          <w:marLeft w:val="480"/>
          <w:marRight w:val="0"/>
          <w:marTop w:val="0"/>
          <w:marBottom w:val="0"/>
          <w:divBdr>
            <w:top w:val="none" w:sz="0" w:space="0" w:color="auto"/>
            <w:left w:val="none" w:sz="0" w:space="0" w:color="auto"/>
            <w:bottom w:val="none" w:sz="0" w:space="0" w:color="auto"/>
            <w:right w:val="none" w:sz="0" w:space="0" w:color="auto"/>
          </w:divBdr>
        </w:div>
        <w:div w:id="527722740">
          <w:marLeft w:val="480"/>
          <w:marRight w:val="0"/>
          <w:marTop w:val="0"/>
          <w:marBottom w:val="0"/>
          <w:divBdr>
            <w:top w:val="none" w:sz="0" w:space="0" w:color="auto"/>
            <w:left w:val="none" w:sz="0" w:space="0" w:color="auto"/>
            <w:bottom w:val="none" w:sz="0" w:space="0" w:color="auto"/>
            <w:right w:val="none" w:sz="0" w:space="0" w:color="auto"/>
          </w:divBdr>
        </w:div>
        <w:div w:id="266698544">
          <w:marLeft w:val="480"/>
          <w:marRight w:val="0"/>
          <w:marTop w:val="0"/>
          <w:marBottom w:val="0"/>
          <w:divBdr>
            <w:top w:val="none" w:sz="0" w:space="0" w:color="auto"/>
            <w:left w:val="none" w:sz="0" w:space="0" w:color="auto"/>
            <w:bottom w:val="none" w:sz="0" w:space="0" w:color="auto"/>
            <w:right w:val="none" w:sz="0" w:space="0" w:color="auto"/>
          </w:divBdr>
        </w:div>
        <w:div w:id="2104915904">
          <w:marLeft w:val="480"/>
          <w:marRight w:val="0"/>
          <w:marTop w:val="0"/>
          <w:marBottom w:val="0"/>
          <w:divBdr>
            <w:top w:val="none" w:sz="0" w:space="0" w:color="auto"/>
            <w:left w:val="none" w:sz="0" w:space="0" w:color="auto"/>
            <w:bottom w:val="none" w:sz="0" w:space="0" w:color="auto"/>
            <w:right w:val="none" w:sz="0" w:space="0" w:color="auto"/>
          </w:divBdr>
        </w:div>
        <w:div w:id="631403956">
          <w:marLeft w:val="480"/>
          <w:marRight w:val="0"/>
          <w:marTop w:val="0"/>
          <w:marBottom w:val="0"/>
          <w:divBdr>
            <w:top w:val="none" w:sz="0" w:space="0" w:color="auto"/>
            <w:left w:val="none" w:sz="0" w:space="0" w:color="auto"/>
            <w:bottom w:val="none" w:sz="0" w:space="0" w:color="auto"/>
            <w:right w:val="none" w:sz="0" w:space="0" w:color="auto"/>
          </w:divBdr>
        </w:div>
        <w:div w:id="821238537">
          <w:marLeft w:val="480"/>
          <w:marRight w:val="0"/>
          <w:marTop w:val="0"/>
          <w:marBottom w:val="0"/>
          <w:divBdr>
            <w:top w:val="none" w:sz="0" w:space="0" w:color="auto"/>
            <w:left w:val="none" w:sz="0" w:space="0" w:color="auto"/>
            <w:bottom w:val="none" w:sz="0" w:space="0" w:color="auto"/>
            <w:right w:val="none" w:sz="0" w:space="0" w:color="auto"/>
          </w:divBdr>
        </w:div>
        <w:div w:id="861019572">
          <w:marLeft w:val="480"/>
          <w:marRight w:val="0"/>
          <w:marTop w:val="0"/>
          <w:marBottom w:val="0"/>
          <w:divBdr>
            <w:top w:val="none" w:sz="0" w:space="0" w:color="auto"/>
            <w:left w:val="none" w:sz="0" w:space="0" w:color="auto"/>
            <w:bottom w:val="none" w:sz="0" w:space="0" w:color="auto"/>
            <w:right w:val="none" w:sz="0" w:space="0" w:color="auto"/>
          </w:divBdr>
        </w:div>
        <w:div w:id="282422641">
          <w:marLeft w:val="480"/>
          <w:marRight w:val="0"/>
          <w:marTop w:val="0"/>
          <w:marBottom w:val="0"/>
          <w:divBdr>
            <w:top w:val="none" w:sz="0" w:space="0" w:color="auto"/>
            <w:left w:val="none" w:sz="0" w:space="0" w:color="auto"/>
            <w:bottom w:val="none" w:sz="0" w:space="0" w:color="auto"/>
            <w:right w:val="none" w:sz="0" w:space="0" w:color="auto"/>
          </w:divBdr>
        </w:div>
        <w:div w:id="888414661">
          <w:marLeft w:val="480"/>
          <w:marRight w:val="0"/>
          <w:marTop w:val="0"/>
          <w:marBottom w:val="0"/>
          <w:divBdr>
            <w:top w:val="none" w:sz="0" w:space="0" w:color="auto"/>
            <w:left w:val="none" w:sz="0" w:space="0" w:color="auto"/>
            <w:bottom w:val="none" w:sz="0" w:space="0" w:color="auto"/>
            <w:right w:val="none" w:sz="0" w:space="0" w:color="auto"/>
          </w:divBdr>
        </w:div>
        <w:div w:id="578290528">
          <w:marLeft w:val="480"/>
          <w:marRight w:val="0"/>
          <w:marTop w:val="0"/>
          <w:marBottom w:val="0"/>
          <w:divBdr>
            <w:top w:val="none" w:sz="0" w:space="0" w:color="auto"/>
            <w:left w:val="none" w:sz="0" w:space="0" w:color="auto"/>
            <w:bottom w:val="none" w:sz="0" w:space="0" w:color="auto"/>
            <w:right w:val="none" w:sz="0" w:space="0" w:color="auto"/>
          </w:divBdr>
        </w:div>
        <w:div w:id="163787883">
          <w:marLeft w:val="480"/>
          <w:marRight w:val="0"/>
          <w:marTop w:val="0"/>
          <w:marBottom w:val="0"/>
          <w:divBdr>
            <w:top w:val="none" w:sz="0" w:space="0" w:color="auto"/>
            <w:left w:val="none" w:sz="0" w:space="0" w:color="auto"/>
            <w:bottom w:val="none" w:sz="0" w:space="0" w:color="auto"/>
            <w:right w:val="none" w:sz="0" w:space="0" w:color="auto"/>
          </w:divBdr>
        </w:div>
        <w:div w:id="2051225149">
          <w:marLeft w:val="480"/>
          <w:marRight w:val="0"/>
          <w:marTop w:val="0"/>
          <w:marBottom w:val="0"/>
          <w:divBdr>
            <w:top w:val="none" w:sz="0" w:space="0" w:color="auto"/>
            <w:left w:val="none" w:sz="0" w:space="0" w:color="auto"/>
            <w:bottom w:val="none" w:sz="0" w:space="0" w:color="auto"/>
            <w:right w:val="none" w:sz="0" w:space="0" w:color="auto"/>
          </w:divBdr>
        </w:div>
        <w:div w:id="1380974943">
          <w:marLeft w:val="480"/>
          <w:marRight w:val="0"/>
          <w:marTop w:val="0"/>
          <w:marBottom w:val="0"/>
          <w:divBdr>
            <w:top w:val="none" w:sz="0" w:space="0" w:color="auto"/>
            <w:left w:val="none" w:sz="0" w:space="0" w:color="auto"/>
            <w:bottom w:val="none" w:sz="0" w:space="0" w:color="auto"/>
            <w:right w:val="none" w:sz="0" w:space="0" w:color="auto"/>
          </w:divBdr>
        </w:div>
        <w:div w:id="549458593">
          <w:marLeft w:val="480"/>
          <w:marRight w:val="0"/>
          <w:marTop w:val="0"/>
          <w:marBottom w:val="0"/>
          <w:divBdr>
            <w:top w:val="none" w:sz="0" w:space="0" w:color="auto"/>
            <w:left w:val="none" w:sz="0" w:space="0" w:color="auto"/>
            <w:bottom w:val="none" w:sz="0" w:space="0" w:color="auto"/>
            <w:right w:val="none" w:sz="0" w:space="0" w:color="auto"/>
          </w:divBdr>
        </w:div>
        <w:div w:id="882867470">
          <w:marLeft w:val="480"/>
          <w:marRight w:val="0"/>
          <w:marTop w:val="0"/>
          <w:marBottom w:val="0"/>
          <w:divBdr>
            <w:top w:val="none" w:sz="0" w:space="0" w:color="auto"/>
            <w:left w:val="none" w:sz="0" w:space="0" w:color="auto"/>
            <w:bottom w:val="none" w:sz="0" w:space="0" w:color="auto"/>
            <w:right w:val="none" w:sz="0" w:space="0" w:color="auto"/>
          </w:divBdr>
        </w:div>
        <w:div w:id="849562612">
          <w:marLeft w:val="480"/>
          <w:marRight w:val="0"/>
          <w:marTop w:val="0"/>
          <w:marBottom w:val="0"/>
          <w:divBdr>
            <w:top w:val="none" w:sz="0" w:space="0" w:color="auto"/>
            <w:left w:val="none" w:sz="0" w:space="0" w:color="auto"/>
            <w:bottom w:val="none" w:sz="0" w:space="0" w:color="auto"/>
            <w:right w:val="none" w:sz="0" w:space="0" w:color="auto"/>
          </w:divBdr>
        </w:div>
        <w:div w:id="2042123375">
          <w:marLeft w:val="480"/>
          <w:marRight w:val="0"/>
          <w:marTop w:val="0"/>
          <w:marBottom w:val="0"/>
          <w:divBdr>
            <w:top w:val="none" w:sz="0" w:space="0" w:color="auto"/>
            <w:left w:val="none" w:sz="0" w:space="0" w:color="auto"/>
            <w:bottom w:val="none" w:sz="0" w:space="0" w:color="auto"/>
            <w:right w:val="none" w:sz="0" w:space="0" w:color="auto"/>
          </w:divBdr>
        </w:div>
        <w:div w:id="1486160848">
          <w:marLeft w:val="480"/>
          <w:marRight w:val="0"/>
          <w:marTop w:val="0"/>
          <w:marBottom w:val="0"/>
          <w:divBdr>
            <w:top w:val="none" w:sz="0" w:space="0" w:color="auto"/>
            <w:left w:val="none" w:sz="0" w:space="0" w:color="auto"/>
            <w:bottom w:val="none" w:sz="0" w:space="0" w:color="auto"/>
            <w:right w:val="none" w:sz="0" w:space="0" w:color="auto"/>
          </w:divBdr>
        </w:div>
        <w:div w:id="1529642385">
          <w:marLeft w:val="480"/>
          <w:marRight w:val="0"/>
          <w:marTop w:val="0"/>
          <w:marBottom w:val="0"/>
          <w:divBdr>
            <w:top w:val="none" w:sz="0" w:space="0" w:color="auto"/>
            <w:left w:val="none" w:sz="0" w:space="0" w:color="auto"/>
            <w:bottom w:val="none" w:sz="0" w:space="0" w:color="auto"/>
            <w:right w:val="none" w:sz="0" w:space="0" w:color="auto"/>
          </w:divBdr>
        </w:div>
        <w:div w:id="1169177643">
          <w:marLeft w:val="480"/>
          <w:marRight w:val="0"/>
          <w:marTop w:val="0"/>
          <w:marBottom w:val="0"/>
          <w:divBdr>
            <w:top w:val="none" w:sz="0" w:space="0" w:color="auto"/>
            <w:left w:val="none" w:sz="0" w:space="0" w:color="auto"/>
            <w:bottom w:val="none" w:sz="0" w:space="0" w:color="auto"/>
            <w:right w:val="none" w:sz="0" w:space="0" w:color="auto"/>
          </w:divBdr>
        </w:div>
        <w:div w:id="1469545651">
          <w:marLeft w:val="480"/>
          <w:marRight w:val="0"/>
          <w:marTop w:val="0"/>
          <w:marBottom w:val="0"/>
          <w:divBdr>
            <w:top w:val="none" w:sz="0" w:space="0" w:color="auto"/>
            <w:left w:val="none" w:sz="0" w:space="0" w:color="auto"/>
            <w:bottom w:val="none" w:sz="0" w:space="0" w:color="auto"/>
            <w:right w:val="none" w:sz="0" w:space="0" w:color="auto"/>
          </w:divBdr>
        </w:div>
        <w:div w:id="150486517">
          <w:marLeft w:val="480"/>
          <w:marRight w:val="0"/>
          <w:marTop w:val="0"/>
          <w:marBottom w:val="0"/>
          <w:divBdr>
            <w:top w:val="none" w:sz="0" w:space="0" w:color="auto"/>
            <w:left w:val="none" w:sz="0" w:space="0" w:color="auto"/>
            <w:bottom w:val="none" w:sz="0" w:space="0" w:color="auto"/>
            <w:right w:val="none" w:sz="0" w:space="0" w:color="auto"/>
          </w:divBdr>
        </w:div>
        <w:div w:id="1734959456">
          <w:marLeft w:val="480"/>
          <w:marRight w:val="0"/>
          <w:marTop w:val="0"/>
          <w:marBottom w:val="0"/>
          <w:divBdr>
            <w:top w:val="none" w:sz="0" w:space="0" w:color="auto"/>
            <w:left w:val="none" w:sz="0" w:space="0" w:color="auto"/>
            <w:bottom w:val="none" w:sz="0" w:space="0" w:color="auto"/>
            <w:right w:val="none" w:sz="0" w:space="0" w:color="auto"/>
          </w:divBdr>
        </w:div>
        <w:div w:id="902059551">
          <w:marLeft w:val="480"/>
          <w:marRight w:val="0"/>
          <w:marTop w:val="0"/>
          <w:marBottom w:val="0"/>
          <w:divBdr>
            <w:top w:val="none" w:sz="0" w:space="0" w:color="auto"/>
            <w:left w:val="none" w:sz="0" w:space="0" w:color="auto"/>
            <w:bottom w:val="none" w:sz="0" w:space="0" w:color="auto"/>
            <w:right w:val="none" w:sz="0" w:space="0" w:color="auto"/>
          </w:divBdr>
        </w:div>
        <w:div w:id="2002611541">
          <w:marLeft w:val="480"/>
          <w:marRight w:val="0"/>
          <w:marTop w:val="0"/>
          <w:marBottom w:val="0"/>
          <w:divBdr>
            <w:top w:val="none" w:sz="0" w:space="0" w:color="auto"/>
            <w:left w:val="none" w:sz="0" w:space="0" w:color="auto"/>
            <w:bottom w:val="none" w:sz="0" w:space="0" w:color="auto"/>
            <w:right w:val="none" w:sz="0" w:space="0" w:color="auto"/>
          </w:divBdr>
        </w:div>
        <w:div w:id="73165247">
          <w:marLeft w:val="480"/>
          <w:marRight w:val="0"/>
          <w:marTop w:val="0"/>
          <w:marBottom w:val="0"/>
          <w:divBdr>
            <w:top w:val="none" w:sz="0" w:space="0" w:color="auto"/>
            <w:left w:val="none" w:sz="0" w:space="0" w:color="auto"/>
            <w:bottom w:val="none" w:sz="0" w:space="0" w:color="auto"/>
            <w:right w:val="none" w:sz="0" w:space="0" w:color="auto"/>
          </w:divBdr>
        </w:div>
        <w:div w:id="1913393570">
          <w:marLeft w:val="480"/>
          <w:marRight w:val="0"/>
          <w:marTop w:val="0"/>
          <w:marBottom w:val="0"/>
          <w:divBdr>
            <w:top w:val="none" w:sz="0" w:space="0" w:color="auto"/>
            <w:left w:val="none" w:sz="0" w:space="0" w:color="auto"/>
            <w:bottom w:val="none" w:sz="0" w:space="0" w:color="auto"/>
            <w:right w:val="none" w:sz="0" w:space="0" w:color="auto"/>
          </w:divBdr>
        </w:div>
        <w:div w:id="222180748">
          <w:marLeft w:val="480"/>
          <w:marRight w:val="0"/>
          <w:marTop w:val="0"/>
          <w:marBottom w:val="0"/>
          <w:divBdr>
            <w:top w:val="none" w:sz="0" w:space="0" w:color="auto"/>
            <w:left w:val="none" w:sz="0" w:space="0" w:color="auto"/>
            <w:bottom w:val="none" w:sz="0" w:space="0" w:color="auto"/>
            <w:right w:val="none" w:sz="0" w:space="0" w:color="auto"/>
          </w:divBdr>
        </w:div>
        <w:div w:id="1218275551">
          <w:marLeft w:val="480"/>
          <w:marRight w:val="0"/>
          <w:marTop w:val="0"/>
          <w:marBottom w:val="0"/>
          <w:divBdr>
            <w:top w:val="none" w:sz="0" w:space="0" w:color="auto"/>
            <w:left w:val="none" w:sz="0" w:space="0" w:color="auto"/>
            <w:bottom w:val="none" w:sz="0" w:space="0" w:color="auto"/>
            <w:right w:val="none" w:sz="0" w:space="0" w:color="auto"/>
          </w:divBdr>
        </w:div>
        <w:div w:id="1709060408">
          <w:marLeft w:val="480"/>
          <w:marRight w:val="0"/>
          <w:marTop w:val="0"/>
          <w:marBottom w:val="0"/>
          <w:divBdr>
            <w:top w:val="none" w:sz="0" w:space="0" w:color="auto"/>
            <w:left w:val="none" w:sz="0" w:space="0" w:color="auto"/>
            <w:bottom w:val="none" w:sz="0" w:space="0" w:color="auto"/>
            <w:right w:val="none" w:sz="0" w:space="0" w:color="auto"/>
          </w:divBdr>
        </w:div>
        <w:div w:id="1239368272">
          <w:marLeft w:val="480"/>
          <w:marRight w:val="0"/>
          <w:marTop w:val="0"/>
          <w:marBottom w:val="0"/>
          <w:divBdr>
            <w:top w:val="none" w:sz="0" w:space="0" w:color="auto"/>
            <w:left w:val="none" w:sz="0" w:space="0" w:color="auto"/>
            <w:bottom w:val="none" w:sz="0" w:space="0" w:color="auto"/>
            <w:right w:val="none" w:sz="0" w:space="0" w:color="auto"/>
          </w:divBdr>
        </w:div>
        <w:div w:id="220291637">
          <w:marLeft w:val="480"/>
          <w:marRight w:val="0"/>
          <w:marTop w:val="0"/>
          <w:marBottom w:val="0"/>
          <w:divBdr>
            <w:top w:val="none" w:sz="0" w:space="0" w:color="auto"/>
            <w:left w:val="none" w:sz="0" w:space="0" w:color="auto"/>
            <w:bottom w:val="none" w:sz="0" w:space="0" w:color="auto"/>
            <w:right w:val="none" w:sz="0" w:space="0" w:color="auto"/>
          </w:divBdr>
        </w:div>
        <w:div w:id="781344933">
          <w:marLeft w:val="480"/>
          <w:marRight w:val="0"/>
          <w:marTop w:val="0"/>
          <w:marBottom w:val="0"/>
          <w:divBdr>
            <w:top w:val="none" w:sz="0" w:space="0" w:color="auto"/>
            <w:left w:val="none" w:sz="0" w:space="0" w:color="auto"/>
            <w:bottom w:val="none" w:sz="0" w:space="0" w:color="auto"/>
            <w:right w:val="none" w:sz="0" w:space="0" w:color="auto"/>
          </w:divBdr>
        </w:div>
        <w:div w:id="1250848523">
          <w:marLeft w:val="480"/>
          <w:marRight w:val="0"/>
          <w:marTop w:val="0"/>
          <w:marBottom w:val="0"/>
          <w:divBdr>
            <w:top w:val="none" w:sz="0" w:space="0" w:color="auto"/>
            <w:left w:val="none" w:sz="0" w:space="0" w:color="auto"/>
            <w:bottom w:val="none" w:sz="0" w:space="0" w:color="auto"/>
            <w:right w:val="none" w:sz="0" w:space="0" w:color="auto"/>
          </w:divBdr>
        </w:div>
        <w:div w:id="472019299">
          <w:marLeft w:val="480"/>
          <w:marRight w:val="0"/>
          <w:marTop w:val="0"/>
          <w:marBottom w:val="0"/>
          <w:divBdr>
            <w:top w:val="none" w:sz="0" w:space="0" w:color="auto"/>
            <w:left w:val="none" w:sz="0" w:space="0" w:color="auto"/>
            <w:bottom w:val="none" w:sz="0" w:space="0" w:color="auto"/>
            <w:right w:val="none" w:sz="0" w:space="0" w:color="auto"/>
          </w:divBdr>
        </w:div>
        <w:div w:id="445277508">
          <w:marLeft w:val="480"/>
          <w:marRight w:val="0"/>
          <w:marTop w:val="0"/>
          <w:marBottom w:val="0"/>
          <w:divBdr>
            <w:top w:val="none" w:sz="0" w:space="0" w:color="auto"/>
            <w:left w:val="none" w:sz="0" w:space="0" w:color="auto"/>
            <w:bottom w:val="none" w:sz="0" w:space="0" w:color="auto"/>
            <w:right w:val="none" w:sz="0" w:space="0" w:color="auto"/>
          </w:divBdr>
        </w:div>
        <w:div w:id="187958327">
          <w:marLeft w:val="480"/>
          <w:marRight w:val="0"/>
          <w:marTop w:val="0"/>
          <w:marBottom w:val="0"/>
          <w:divBdr>
            <w:top w:val="none" w:sz="0" w:space="0" w:color="auto"/>
            <w:left w:val="none" w:sz="0" w:space="0" w:color="auto"/>
            <w:bottom w:val="none" w:sz="0" w:space="0" w:color="auto"/>
            <w:right w:val="none" w:sz="0" w:space="0" w:color="auto"/>
          </w:divBdr>
        </w:div>
        <w:div w:id="889613661">
          <w:marLeft w:val="480"/>
          <w:marRight w:val="0"/>
          <w:marTop w:val="0"/>
          <w:marBottom w:val="0"/>
          <w:divBdr>
            <w:top w:val="none" w:sz="0" w:space="0" w:color="auto"/>
            <w:left w:val="none" w:sz="0" w:space="0" w:color="auto"/>
            <w:bottom w:val="none" w:sz="0" w:space="0" w:color="auto"/>
            <w:right w:val="none" w:sz="0" w:space="0" w:color="auto"/>
          </w:divBdr>
        </w:div>
        <w:div w:id="610550840">
          <w:marLeft w:val="480"/>
          <w:marRight w:val="0"/>
          <w:marTop w:val="0"/>
          <w:marBottom w:val="0"/>
          <w:divBdr>
            <w:top w:val="none" w:sz="0" w:space="0" w:color="auto"/>
            <w:left w:val="none" w:sz="0" w:space="0" w:color="auto"/>
            <w:bottom w:val="none" w:sz="0" w:space="0" w:color="auto"/>
            <w:right w:val="none" w:sz="0" w:space="0" w:color="auto"/>
          </w:divBdr>
        </w:div>
        <w:div w:id="1202981233">
          <w:marLeft w:val="480"/>
          <w:marRight w:val="0"/>
          <w:marTop w:val="0"/>
          <w:marBottom w:val="0"/>
          <w:divBdr>
            <w:top w:val="none" w:sz="0" w:space="0" w:color="auto"/>
            <w:left w:val="none" w:sz="0" w:space="0" w:color="auto"/>
            <w:bottom w:val="none" w:sz="0" w:space="0" w:color="auto"/>
            <w:right w:val="none" w:sz="0" w:space="0" w:color="auto"/>
          </w:divBdr>
        </w:div>
        <w:div w:id="1261832723">
          <w:marLeft w:val="480"/>
          <w:marRight w:val="0"/>
          <w:marTop w:val="0"/>
          <w:marBottom w:val="0"/>
          <w:divBdr>
            <w:top w:val="none" w:sz="0" w:space="0" w:color="auto"/>
            <w:left w:val="none" w:sz="0" w:space="0" w:color="auto"/>
            <w:bottom w:val="none" w:sz="0" w:space="0" w:color="auto"/>
            <w:right w:val="none" w:sz="0" w:space="0" w:color="auto"/>
          </w:divBdr>
        </w:div>
        <w:div w:id="356128856">
          <w:marLeft w:val="480"/>
          <w:marRight w:val="0"/>
          <w:marTop w:val="0"/>
          <w:marBottom w:val="0"/>
          <w:divBdr>
            <w:top w:val="none" w:sz="0" w:space="0" w:color="auto"/>
            <w:left w:val="none" w:sz="0" w:space="0" w:color="auto"/>
            <w:bottom w:val="none" w:sz="0" w:space="0" w:color="auto"/>
            <w:right w:val="none" w:sz="0" w:space="0" w:color="auto"/>
          </w:divBdr>
        </w:div>
        <w:div w:id="2087678089">
          <w:marLeft w:val="480"/>
          <w:marRight w:val="0"/>
          <w:marTop w:val="0"/>
          <w:marBottom w:val="0"/>
          <w:divBdr>
            <w:top w:val="none" w:sz="0" w:space="0" w:color="auto"/>
            <w:left w:val="none" w:sz="0" w:space="0" w:color="auto"/>
            <w:bottom w:val="none" w:sz="0" w:space="0" w:color="auto"/>
            <w:right w:val="none" w:sz="0" w:space="0" w:color="auto"/>
          </w:divBdr>
        </w:div>
        <w:div w:id="1874728306">
          <w:marLeft w:val="480"/>
          <w:marRight w:val="0"/>
          <w:marTop w:val="0"/>
          <w:marBottom w:val="0"/>
          <w:divBdr>
            <w:top w:val="none" w:sz="0" w:space="0" w:color="auto"/>
            <w:left w:val="none" w:sz="0" w:space="0" w:color="auto"/>
            <w:bottom w:val="none" w:sz="0" w:space="0" w:color="auto"/>
            <w:right w:val="none" w:sz="0" w:space="0" w:color="auto"/>
          </w:divBdr>
        </w:div>
        <w:div w:id="1210723006">
          <w:marLeft w:val="480"/>
          <w:marRight w:val="0"/>
          <w:marTop w:val="0"/>
          <w:marBottom w:val="0"/>
          <w:divBdr>
            <w:top w:val="none" w:sz="0" w:space="0" w:color="auto"/>
            <w:left w:val="none" w:sz="0" w:space="0" w:color="auto"/>
            <w:bottom w:val="none" w:sz="0" w:space="0" w:color="auto"/>
            <w:right w:val="none" w:sz="0" w:space="0" w:color="auto"/>
          </w:divBdr>
        </w:div>
        <w:div w:id="1076247310">
          <w:marLeft w:val="480"/>
          <w:marRight w:val="0"/>
          <w:marTop w:val="0"/>
          <w:marBottom w:val="0"/>
          <w:divBdr>
            <w:top w:val="none" w:sz="0" w:space="0" w:color="auto"/>
            <w:left w:val="none" w:sz="0" w:space="0" w:color="auto"/>
            <w:bottom w:val="none" w:sz="0" w:space="0" w:color="auto"/>
            <w:right w:val="none" w:sz="0" w:space="0" w:color="auto"/>
          </w:divBdr>
        </w:div>
        <w:div w:id="458258952">
          <w:marLeft w:val="480"/>
          <w:marRight w:val="0"/>
          <w:marTop w:val="0"/>
          <w:marBottom w:val="0"/>
          <w:divBdr>
            <w:top w:val="none" w:sz="0" w:space="0" w:color="auto"/>
            <w:left w:val="none" w:sz="0" w:space="0" w:color="auto"/>
            <w:bottom w:val="none" w:sz="0" w:space="0" w:color="auto"/>
            <w:right w:val="none" w:sz="0" w:space="0" w:color="auto"/>
          </w:divBdr>
        </w:div>
        <w:div w:id="1134829074">
          <w:marLeft w:val="480"/>
          <w:marRight w:val="0"/>
          <w:marTop w:val="0"/>
          <w:marBottom w:val="0"/>
          <w:divBdr>
            <w:top w:val="none" w:sz="0" w:space="0" w:color="auto"/>
            <w:left w:val="none" w:sz="0" w:space="0" w:color="auto"/>
            <w:bottom w:val="none" w:sz="0" w:space="0" w:color="auto"/>
            <w:right w:val="none" w:sz="0" w:space="0" w:color="auto"/>
          </w:divBdr>
        </w:div>
        <w:div w:id="412701889">
          <w:marLeft w:val="480"/>
          <w:marRight w:val="0"/>
          <w:marTop w:val="0"/>
          <w:marBottom w:val="0"/>
          <w:divBdr>
            <w:top w:val="none" w:sz="0" w:space="0" w:color="auto"/>
            <w:left w:val="none" w:sz="0" w:space="0" w:color="auto"/>
            <w:bottom w:val="none" w:sz="0" w:space="0" w:color="auto"/>
            <w:right w:val="none" w:sz="0" w:space="0" w:color="auto"/>
          </w:divBdr>
        </w:div>
        <w:div w:id="322587645">
          <w:marLeft w:val="480"/>
          <w:marRight w:val="0"/>
          <w:marTop w:val="0"/>
          <w:marBottom w:val="0"/>
          <w:divBdr>
            <w:top w:val="none" w:sz="0" w:space="0" w:color="auto"/>
            <w:left w:val="none" w:sz="0" w:space="0" w:color="auto"/>
            <w:bottom w:val="none" w:sz="0" w:space="0" w:color="auto"/>
            <w:right w:val="none" w:sz="0" w:space="0" w:color="auto"/>
          </w:divBdr>
        </w:div>
        <w:div w:id="924386634">
          <w:marLeft w:val="480"/>
          <w:marRight w:val="0"/>
          <w:marTop w:val="0"/>
          <w:marBottom w:val="0"/>
          <w:divBdr>
            <w:top w:val="none" w:sz="0" w:space="0" w:color="auto"/>
            <w:left w:val="none" w:sz="0" w:space="0" w:color="auto"/>
            <w:bottom w:val="none" w:sz="0" w:space="0" w:color="auto"/>
            <w:right w:val="none" w:sz="0" w:space="0" w:color="auto"/>
          </w:divBdr>
        </w:div>
        <w:div w:id="1890192468">
          <w:marLeft w:val="480"/>
          <w:marRight w:val="0"/>
          <w:marTop w:val="0"/>
          <w:marBottom w:val="0"/>
          <w:divBdr>
            <w:top w:val="none" w:sz="0" w:space="0" w:color="auto"/>
            <w:left w:val="none" w:sz="0" w:space="0" w:color="auto"/>
            <w:bottom w:val="none" w:sz="0" w:space="0" w:color="auto"/>
            <w:right w:val="none" w:sz="0" w:space="0" w:color="auto"/>
          </w:divBdr>
        </w:div>
        <w:div w:id="227767046">
          <w:marLeft w:val="480"/>
          <w:marRight w:val="0"/>
          <w:marTop w:val="0"/>
          <w:marBottom w:val="0"/>
          <w:divBdr>
            <w:top w:val="none" w:sz="0" w:space="0" w:color="auto"/>
            <w:left w:val="none" w:sz="0" w:space="0" w:color="auto"/>
            <w:bottom w:val="none" w:sz="0" w:space="0" w:color="auto"/>
            <w:right w:val="none" w:sz="0" w:space="0" w:color="auto"/>
          </w:divBdr>
        </w:div>
        <w:div w:id="1759054093">
          <w:marLeft w:val="480"/>
          <w:marRight w:val="0"/>
          <w:marTop w:val="0"/>
          <w:marBottom w:val="0"/>
          <w:divBdr>
            <w:top w:val="none" w:sz="0" w:space="0" w:color="auto"/>
            <w:left w:val="none" w:sz="0" w:space="0" w:color="auto"/>
            <w:bottom w:val="none" w:sz="0" w:space="0" w:color="auto"/>
            <w:right w:val="none" w:sz="0" w:space="0" w:color="auto"/>
          </w:divBdr>
        </w:div>
        <w:div w:id="1105538440">
          <w:marLeft w:val="480"/>
          <w:marRight w:val="0"/>
          <w:marTop w:val="0"/>
          <w:marBottom w:val="0"/>
          <w:divBdr>
            <w:top w:val="none" w:sz="0" w:space="0" w:color="auto"/>
            <w:left w:val="none" w:sz="0" w:space="0" w:color="auto"/>
            <w:bottom w:val="none" w:sz="0" w:space="0" w:color="auto"/>
            <w:right w:val="none" w:sz="0" w:space="0" w:color="auto"/>
          </w:divBdr>
        </w:div>
        <w:div w:id="1196163925">
          <w:marLeft w:val="480"/>
          <w:marRight w:val="0"/>
          <w:marTop w:val="0"/>
          <w:marBottom w:val="0"/>
          <w:divBdr>
            <w:top w:val="none" w:sz="0" w:space="0" w:color="auto"/>
            <w:left w:val="none" w:sz="0" w:space="0" w:color="auto"/>
            <w:bottom w:val="none" w:sz="0" w:space="0" w:color="auto"/>
            <w:right w:val="none" w:sz="0" w:space="0" w:color="auto"/>
          </w:divBdr>
        </w:div>
        <w:div w:id="1298757517">
          <w:marLeft w:val="480"/>
          <w:marRight w:val="0"/>
          <w:marTop w:val="0"/>
          <w:marBottom w:val="0"/>
          <w:divBdr>
            <w:top w:val="none" w:sz="0" w:space="0" w:color="auto"/>
            <w:left w:val="none" w:sz="0" w:space="0" w:color="auto"/>
            <w:bottom w:val="none" w:sz="0" w:space="0" w:color="auto"/>
            <w:right w:val="none" w:sz="0" w:space="0" w:color="auto"/>
          </w:divBdr>
        </w:div>
        <w:div w:id="325323087">
          <w:marLeft w:val="480"/>
          <w:marRight w:val="0"/>
          <w:marTop w:val="0"/>
          <w:marBottom w:val="0"/>
          <w:divBdr>
            <w:top w:val="none" w:sz="0" w:space="0" w:color="auto"/>
            <w:left w:val="none" w:sz="0" w:space="0" w:color="auto"/>
            <w:bottom w:val="none" w:sz="0" w:space="0" w:color="auto"/>
            <w:right w:val="none" w:sz="0" w:space="0" w:color="auto"/>
          </w:divBdr>
        </w:div>
        <w:div w:id="858809420">
          <w:marLeft w:val="480"/>
          <w:marRight w:val="0"/>
          <w:marTop w:val="0"/>
          <w:marBottom w:val="0"/>
          <w:divBdr>
            <w:top w:val="none" w:sz="0" w:space="0" w:color="auto"/>
            <w:left w:val="none" w:sz="0" w:space="0" w:color="auto"/>
            <w:bottom w:val="none" w:sz="0" w:space="0" w:color="auto"/>
            <w:right w:val="none" w:sz="0" w:space="0" w:color="auto"/>
          </w:divBdr>
        </w:div>
        <w:div w:id="1766031266">
          <w:marLeft w:val="480"/>
          <w:marRight w:val="0"/>
          <w:marTop w:val="0"/>
          <w:marBottom w:val="0"/>
          <w:divBdr>
            <w:top w:val="none" w:sz="0" w:space="0" w:color="auto"/>
            <w:left w:val="none" w:sz="0" w:space="0" w:color="auto"/>
            <w:bottom w:val="none" w:sz="0" w:space="0" w:color="auto"/>
            <w:right w:val="none" w:sz="0" w:space="0" w:color="auto"/>
          </w:divBdr>
        </w:div>
        <w:div w:id="715129178">
          <w:marLeft w:val="480"/>
          <w:marRight w:val="0"/>
          <w:marTop w:val="0"/>
          <w:marBottom w:val="0"/>
          <w:divBdr>
            <w:top w:val="none" w:sz="0" w:space="0" w:color="auto"/>
            <w:left w:val="none" w:sz="0" w:space="0" w:color="auto"/>
            <w:bottom w:val="none" w:sz="0" w:space="0" w:color="auto"/>
            <w:right w:val="none" w:sz="0" w:space="0" w:color="auto"/>
          </w:divBdr>
        </w:div>
        <w:div w:id="1896964742">
          <w:marLeft w:val="480"/>
          <w:marRight w:val="0"/>
          <w:marTop w:val="0"/>
          <w:marBottom w:val="0"/>
          <w:divBdr>
            <w:top w:val="none" w:sz="0" w:space="0" w:color="auto"/>
            <w:left w:val="none" w:sz="0" w:space="0" w:color="auto"/>
            <w:bottom w:val="none" w:sz="0" w:space="0" w:color="auto"/>
            <w:right w:val="none" w:sz="0" w:space="0" w:color="auto"/>
          </w:divBdr>
        </w:div>
        <w:div w:id="1264337826">
          <w:marLeft w:val="480"/>
          <w:marRight w:val="0"/>
          <w:marTop w:val="0"/>
          <w:marBottom w:val="0"/>
          <w:divBdr>
            <w:top w:val="none" w:sz="0" w:space="0" w:color="auto"/>
            <w:left w:val="none" w:sz="0" w:space="0" w:color="auto"/>
            <w:bottom w:val="none" w:sz="0" w:space="0" w:color="auto"/>
            <w:right w:val="none" w:sz="0" w:space="0" w:color="auto"/>
          </w:divBdr>
        </w:div>
        <w:div w:id="1228690155">
          <w:marLeft w:val="480"/>
          <w:marRight w:val="0"/>
          <w:marTop w:val="0"/>
          <w:marBottom w:val="0"/>
          <w:divBdr>
            <w:top w:val="none" w:sz="0" w:space="0" w:color="auto"/>
            <w:left w:val="none" w:sz="0" w:space="0" w:color="auto"/>
            <w:bottom w:val="none" w:sz="0" w:space="0" w:color="auto"/>
            <w:right w:val="none" w:sz="0" w:space="0" w:color="auto"/>
          </w:divBdr>
        </w:div>
        <w:div w:id="855727977">
          <w:marLeft w:val="480"/>
          <w:marRight w:val="0"/>
          <w:marTop w:val="0"/>
          <w:marBottom w:val="0"/>
          <w:divBdr>
            <w:top w:val="none" w:sz="0" w:space="0" w:color="auto"/>
            <w:left w:val="none" w:sz="0" w:space="0" w:color="auto"/>
            <w:bottom w:val="none" w:sz="0" w:space="0" w:color="auto"/>
            <w:right w:val="none" w:sz="0" w:space="0" w:color="auto"/>
          </w:divBdr>
        </w:div>
        <w:div w:id="1577090984">
          <w:marLeft w:val="480"/>
          <w:marRight w:val="0"/>
          <w:marTop w:val="0"/>
          <w:marBottom w:val="0"/>
          <w:divBdr>
            <w:top w:val="none" w:sz="0" w:space="0" w:color="auto"/>
            <w:left w:val="none" w:sz="0" w:space="0" w:color="auto"/>
            <w:bottom w:val="none" w:sz="0" w:space="0" w:color="auto"/>
            <w:right w:val="none" w:sz="0" w:space="0" w:color="auto"/>
          </w:divBdr>
        </w:div>
        <w:div w:id="245456745">
          <w:marLeft w:val="480"/>
          <w:marRight w:val="0"/>
          <w:marTop w:val="0"/>
          <w:marBottom w:val="0"/>
          <w:divBdr>
            <w:top w:val="none" w:sz="0" w:space="0" w:color="auto"/>
            <w:left w:val="none" w:sz="0" w:space="0" w:color="auto"/>
            <w:bottom w:val="none" w:sz="0" w:space="0" w:color="auto"/>
            <w:right w:val="none" w:sz="0" w:space="0" w:color="auto"/>
          </w:divBdr>
        </w:div>
        <w:div w:id="1790973675">
          <w:marLeft w:val="480"/>
          <w:marRight w:val="0"/>
          <w:marTop w:val="0"/>
          <w:marBottom w:val="0"/>
          <w:divBdr>
            <w:top w:val="none" w:sz="0" w:space="0" w:color="auto"/>
            <w:left w:val="none" w:sz="0" w:space="0" w:color="auto"/>
            <w:bottom w:val="none" w:sz="0" w:space="0" w:color="auto"/>
            <w:right w:val="none" w:sz="0" w:space="0" w:color="auto"/>
          </w:divBdr>
        </w:div>
        <w:div w:id="1107851541">
          <w:marLeft w:val="480"/>
          <w:marRight w:val="0"/>
          <w:marTop w:val="0"/>
          <w:marBottom w:val="0"/>
          <w:divBdr>
            <w:top w:val="none" w:sz="0" w:space="0" w:color="auto"/>
            <w:left w:val="none" w:sz="0" w:space="0" w:color="auto"/>
            <w:bottom w:val="none" w:sz="0" w:space="0" w:color="auto"/>
            <w:right w:val="none" w:sz="0" w:space="0" w:color="auto"/>
          </w:divBdr>
        </w:div>
        <w:div w:id="1443958034">
          <w:marLeft w:val="480"/>
          <w:marRight w:val="0"/>
          <w:marTop w:val="0"/>
          <w:marBottom w:val="0"/>
          <w:divBdr>
            <w:top w:val="none" w:sz="0" w:space="0" w:color="auto"/>
            <w:left w:val="none" w:sz="0" w:space="0" w:color="auto"/>
            <w:bottom w:val="none" w:sz="0" w:space="0" w:color="auto"/>
            <w:right w:val="none" w:sz="0" w:space="0" w:color="auto"/>
          </w:divBdr>
        </w:div>
        <w:div w:id="1755202218">
          <w:marLeft w:val="480"/>
          <w:marRight w:val="0"/>
          <w:marTop w:val="0"/>
          <w:marBottom w:val="0"/>
          <w:divBdr>
            <w:top w:val="none" w:sz="0" w:space="0" w:color="auto"/>
            <w:left w:val="none" w:sz="0" w:space="0" w:color="auto"/>
            <w:bottom w:val="none" w:sz="0" w:space="0" w:color="auto"/>
            <w:right w:val="none" w:sz="0" w:space="0" w:color="auto"/>
          </w:divBdr>
        </w:div>
        <w:div w:id="274607174">
          <w:marLeft w:val="480"/>
          <w:marRight w:val="0"/>
          <w:marTop w:val="0"/>
          <w:marBottom w:val="0"/>
          <w:divBdr>
            <w:top w:val="none" w:sz="0" w:space="0" w:color="auto"/>
            <w:left w:val="none" w:sz="0" w:space="0" w:color="auto"/>
            <w:bottom w:val="none" w:sz="0" w:space="0" w:color="auto"/>
            <w:right w:val="none" w:sz="0" w:space="0" w:color="auto"/>
          </w:divBdr>
        </w:div>
        <w:div w:id="264963145">
          <w:marLeft w:val="480"/>
          <w:marRight w:val="0"/>
          <w:marTop w:val="0"/>
          <w:marBottom w:val="0"/>
          <w:divBdr>
            <w:top w:val="none" w:sz="0" w:space="0" w:color="auto"/>
            <w:left w:val="none" w:sz="0" w:space="0" w:color="auto"/>
            <w:bottom w:val="none" w:sz="0" w:space="0" w:color="auto"/>
            <w:right w:val="none" w:sz="0" w:space="0" w:color="auto"/>
          </w:divBdr>
        </w:div>
      </w:divsChild>
    </w:div>
    <w:div w:id="2114860891">
      <w:bodyDiv w:val="1"/>
      <w:marLeft w:val="0"/>
      <w:marRight w:val="0"/>
      <w:marTop w:val="0"/>
      <w:marBottom w:val="0"/>
      <w:divBdr>
        <w:top w:val="none" w:sz="0" w:space="0" w:color="auto"/>
        <w:left w:val="none" w:sz="0" w:space="0" w:color="auto"/>
        <w:bottom w:val="none" w:sz="0" w:space="0" w:color="auto"/>
        <w:right w:val="none" w:sz="0" w:space="0" w:color="auto"/>
      </w:divBdr>
    </w:div>
    <w:div w:id="2114863419">
      <w:bodyDiv w:val="1"/>
      <w:marLeft w:val="0"/>
      <w:marRight w:val="0"/>
      <w:marTop w:val="0"/>
      <w:marBottom w:val="0"/>
      <w:divBdr>
        <w:top w:val="none" w:sz="0" w:space="0" w:color="auto"/>
        <w:left w:val="none" w:sz="0" w:space="0" w:color="auto"/>
        <w:bottom w:val="none" w:sz="0" w:space="0" w:color="auto"/>
        <w:right w:val="none" w:sz="0" w:space="0" w:color="auto"/>
      </w:divBdr>
    </w:div>
    <w:div w:id="2115830139">
      <w:bodyDiv w:val="1"/>
      <w:marLeft w:val="0"/>
      <w:marRight w:val="0"/>
      <w:marTop w:val="0"/>
      <w:marBottom w:val="0"/>
      <w:divBdr>
        <w:top w:val="none" w:sz="0" w:space="0" w:color="auto"/>
        <w:left w:val="none" w:sz="0" w:space="0" w:color="auto"/>
        <w:bottom w:val="none" w:sz="0" w:space="0" w:color="auto"/>
        <w:right w:val="none" w:sz="0" w:space="0" w:color="auto"/>
      </w:divBdr>
    </w:div>
    <w:div w:id="2116123964">
      <w:bodyDiv w:val="1"/>
      <w:marLeft w:val="0"/>
      <w:marRight w:val="0"/>
      <w:marTop w:val="0"/>
      <w:marBottom w:val="0"/>
      <w:divBdr>
        <w:top w:val="none" w:sz="0" w:space="0" w:color="auto"/>
        <w:left w:val="none" w:sz="0" w:space="0" w:color="auto"/>
        <w:bottom w:val="none" w:sz="0" w:space="0" w:color="auto"/>
        <w:right w:val="none" w:sz="0" w:space="0" w:color="auto"/>
      </w:divBdr>
    </w:div>
    <w:div w:id="2116319677">
      <w:bodyDiv w:val="1"/>
      <w:marLeft w:val="0"/>
      <w:marRight w:val="0"/>
      <w:marTop w:val="0"/>
      <w:marBottom w:val="0"/>
      <w:divBdr>
        <w:top w:val="none" w:sz="0" w:space="0" w:color="auto"/>
        <w:left w:val="none" w:sz="0" w:space="0" w:color="auto"/>
        <w:bottom w:val="none" w:sz="0" w:space="0" w:color="auto"/>
        <w:right w:val="none" w:sz="0" w:space="0" w:color="auto"/>
      </w:divBdr>
    </w:div>
    <w:div w:id="2116363692">
      <w:bodyDiv w:val="1"/>
      <w:marLeft w:val="0"/>
      <w:marRight w:val="0"/>
      <w:marTop w:val="0"/>
      <w:marBottom w:val="0"/>
      <w:divBdr>
        <w:top w:val="none" w:sz="0" w:space="0" w:color="auto"/>
        <w:left w:val="none" w:sz="0" w:space="0" w:color="auto"/>
        <w:bottom w:val="none" w:sz="0" w:space="0" w:color="auto"/>
        <w:right w:val="none" w:sz="0" w:space="0" w:color="auto"/>
      </w:divBdr>
    </w:div>
    <w:div w:id="2116903846">
      <w:bodyDiv w:val="1"/>
      <w:marLeft w:val="0"/>
      <w:marRight w:val="0"/>
      <w:marTop w:val="0"/>
      <w:marBottom w:val="0"/>
      <w:divBdr>
        <w:top w:val="none" w:sz="0" w:space="0" w:color="auto"/>
        <w:left w:val="none" w:sz="0" w:space="0" w:color="auto"/>
        <w:bottom w:val="none" w:sz="0" w:space="0" w:color="auto"/>
        <w:right w:val="none" w:sz="0" w:space="0" w:color="auto"/>
      </w:divBdr>
    </w:div>
    <w:div w:id="2117291625">
      <w:bodyDiv w:val="1"/>
      <w:marLeft w:val="0"/>
      <w:marRight w:val="0"/>
      <w:marTop w:val="0"/>
      <w:marBottom w:val="0"/>
      <w:divBdr>
        <w:top w:val="none" w:sz="0" w:space="0" w:color="auto"/>
        <w:left w:val="none" w:sz="0" w:space="0" w:color="auto"/>
        <w:bottom w:val="none" w:sz="0" w:space="0" w:color="auto"/>
        <w:right w:val="none" w:sz="0" w:space="0" w:color="auto"/>
      </w:divBdr>
      <w:divsChild>
        <w:div w:id="1940410983">
          <w:marLeft w:val="480"/>
          <w:marRight w:val="0"/>
          <w:marTop w:val="0"/>
          <w:marBottom w:val="0"/>
          <w:divBdr>
            <w:top w:val="none" w:sz="0" w:space="0" w:color="auto"/>
            <w:left w:val="none" w:sz="0" w:space="0" w:color="auto"/>
            <w:bottom w:val="none" w:sz="0" w:space="0" w:color="auto"/>
            <w:right w:val="none" w:sz="0" w:space="0" w:color="auto"/>
          </w:divBdr>
        </w:div>
        <w:div w:id="1714035506">
          <w:marLeft w:val="480"/>
          <w:marRight w:val="0"/>
          <w:marTop w:val="0"/>
          <w:marBottom w:val="0"/>
          <w:divBdr>
            <w:top w:val="none" w:sz="0" w:space="0" w:color="auto"/>
            <w:left w:val="none" w:sz="0" w:space="0" w:color="auto"/>
            <w:bottom w:val="none" w:sz="0" w:space="0" w:color="auto"/>
            <w:right w:val="none" w:sz="0" w:space="0" w:color="auto"/>
          </w:divBdr>
        </w:div>
        <w:div w:id="1493909930">
          <w:marLeft w:val="480"/>
          <w:marRight w:val="0"/>
          <w:marTop w:val="0"/>
          <w:marBottom w:val="0"/>
          <w:divBdr>
            <w:top w:val="none" w:sz="0" w:space="0" w:color="auto"/>
            <w:left w:val="none" w:sz="0" w:space="0" w:color="auto"/>
            <w:bottom w:val="none" w:sz="0" w:space="0" w:color="auto"/>
            <w:right w:val="none" w:sz="0" w:space="0" w:color="auto"/>
          </w:divBdr>
        </w:div>
        <w:div w:id="620916683">
          <w:marLeft w:val="480"/>
          <w:marRight w:val="0"/>
          <w:marTop w:val="0"/>
          <w:marBottom w:val="0"/>
          <w:divBdr>
            <w:top w:val="none" w:sz="0" w:space="0" w:color="auto"/>
            <w:left w:val="none" w:sz="0" w:space="0" w:color="auto"/>
            <w:bottom w:val="none" w:sz="0" w:space="0" w:color="auto"/>
            <w:right w:val="none" w:sz="0" w:space="0" w:color="auto"/>
          </w:divBdr>
        </w:div>
        <w:div w:id="1933780734">
          <w:marLeft w:val="480"/>
          <w:marRight w:val="0"/>
          <w:marTop w:val="0"/>
          <w:marBottom w:val="0"/>
          <w:divBdr>
            <w:top w:val="none" w:sz="0" w:space="0" w:color="auto"/>
            <w:left w:val="none" w:sz="0" w:space="0" w:color="auto"/>
            <w:bottom w:val="none" w:sz="0" w:space="0" w:color="auto"/>
            <w:right w:val="none" w:sz="0" w:space="0" w:color="auto"/>
          </w:divBdr>
        </w:div>
        <w:div w:id="2011714970">
          <w:marLeft w:val="480"/>
          <w:marRight w:val="0"/>
          <w:marTop w:val="0"/>
          <w:marBottom w:val="0"/>
          <w:divBdr>
            <w:top w:val="none" w:sz="0" w:space="0" w:color="auto"/>
            <w:left w:val="none" w:sz="0" w:space="0" w:color="auto"/>
            <w:bottom w:val="none" w:sz="0" w:space="0" w:color="auto"/>
            <w:right w:val="none" w:sz="0" w:space="0" w:color="auto"/>
          </w:divBdr>
        </w:div>
        <w:div w:id="417991861">
          <w:marLeft w:val="480"/>
          <w:marRight w:val="0"/>
          <w:marTop w:val="0"/>
          <w:marBottom w:val="0"/>
          <w:divBdr>
            <w:top w:val="none" w:sz="0" w:space="0" w:color="auto"/>
            <w:left w:val="none" w:sz="0" w:space="0" w:color="auto"/>
            <w:bottom w:val="none" w:sz="0" w:space="0" w:color="auto"/>
            <w:right w:val="none" w:sz="0" w:space="0" w:color="auto"/>
          </w:divBdr>
        </w:div>
        <w:div w:id="277564295">
          <w:marLeft w:val="480"/>
          <w:marRight w:val="0"/>
          <w:marTop w:val="0"/>
          <w:marBottom w:val="0"/>
          <w:divBdr>
            <w:top w:val="none" w:sz="0" w:space="0" w:color="auto"/>
            <w:left w:val="none" w:sz="0" w:space="0" w:color="auto"/>
            <w:bottom w:val="none" w:sz="0" w:space="0" w:color="auto"/>
            <w:right w:val="none" w:sz="0" w:space="0" w:color="auto"/>
          </w:divBdr>
        </w:div>
        <w:div w:id="414594028">
          <w:marLeft w:val="480"/>
          <w:marRight w:val="0"/>
          <w:marTop w:val="0"/>
          <w:marBottom w:val="0"/>
          <w:divBdr>
            <w:top w:val="none" w:sz="0" w:space="0" w:color="auto"/>
            <w:left w:val="none" w:sz="0" w:space="0" w:color="auto"/>
            <w:bottom w:val="none" w:sz="0" w:space="0" w:color="auto"/>
            <w:right w:val="none" w:sz="0" w:space="0" w:color="auto"/>
          </w:divBdr>
        </w:div>
        <w:div w:id="84886724">
          <w:marLeft w:val="480"/>
          <w:marRight w:val="0"/>
          <w:marTop w:val="0"/>
          <w:marBottom w:val="0"/>
          <w:divBdr>
            <w:top w:val="none" w:sz="0" w:space="0" w:color="auto"/>
            <w:left w:val="none" w:sz="0" w:space="0" w:color="auto"/>
            <w:bottom w:val="none" w:sz="0" w:space="0" w:color="auto"/>
            <w:right w:val="none" w:sz="0" w:space="0" w:color="auto"/>
          </w:divBdr>
        </w:div>
        <w:div w:id="861210143">
          <w:marLeft w:val="480"/>
          <w:marRight w:val="0"/>
          <w:marTop w:val="0"/>
          <w:marBottom w:val="0"/>
          <w:divBdr>
            <w:top w:val="none" w:sz="0" w:space="0" w:color="auto"/>
            <w:left w:val="none" w:sz="0" w:space="0" w:color="auto"/>
            <w:bottom w:val="none" w:sz="0" w:space="0" w:color="auto"/>
            <w:right w:val="none" w:sz="0" w:space="0" w:color="auto"/>
          </w:divBdr>
        </w:div>
        <w:div w:id="1564758499">
          <w:marLeft w:val="480"/>
          <w:marRight w:val="0"/>
          <w:marTop w:val="0"/>
          <w:marBottom w:val="0"/>
          <w:divBdr>
            <w:top w:val="none" w:sz="0" w:space="0" w:color="auto"/>
            <w:left w:val="none" w:sz="0" w:space="0" w:color="auto"/>
            <w:bottom w:val="none" w:sz="0" w:space="0" w:color="auto"/>
            <w:right w:val="none" w:sz="0" w:space="0" w:color="auto"/>
          </w:divBdr>
        </w:div>
        <w:div w:id="439035605">
          <w:marLeft w:val="480"/>
          <w:marRight w:val="0"/>
          <w:marTop w:val="0"/>
          <w:marBottom w:val="0"/>
          <w:divBdr>
            <w:top w:val="none" w:sz="0" w:space="0" w:color="auto"/>
            <w:left w:val="none" w:sz="0" w:space="0" w:color="auto"/>
            <w:bottom w:val="none" w:sz="0" w:space="0" w:color="auto"/>
            <w:right w:val="none" w:sz="0" w:space="0" w:color="auto"/>
          </w:divBdr>
        </w:div>
        <w:div w:id="1064066119">
          <w:marLeft w:val="480"/>
          <w:marRight w:val="0"/>
          <w:marTop w:val="0"/>
          <w:marBottom w:val="0"/>
          <w:divBdr>
            <w:top w:val="none" w:sz="0" w:space="0" w:color="auto"/>
            <w:left w:val="none" w:sz="0" w:space="0" w:color="auto"/>
            <w:bottom w:val="none" w:sz="0" w:space="0" w:color="auto"/>
            <w:right w:val="none" w:sz="0" w:space="0" w:color="auto"/>
          </w:divBdr>
        </w:div>
        <w:div w:id="1137992396">
          <w:marLeft w:val="480"/>
          <w:marRight w:val="0"/>
          <w:marTop w:val="0"/>
          <w:marBottom w:val="0"/>
          <w:divBdr>
            <w:top w:val="none" w:sz="0" w:space="0" w:color="auto"/>
            <w:left w:val="none" w:sz="0" w:space="0" w:color="auto"/>
            <w:bottom w:val="none" w:sz="0" w:space="0" w:color="auto"/>
            <w:right w:val="none" w:sz="0" w:space="0" w:color="auto"/>
          </w:divBdr>
        </w:div>
        <w:div w:id="1631010364">
          <w:marLeft w:val="480"/>
          <w:marRight w:val="0"/>
          <w:marTop w:val="0"/>
          <w:marBottom w:val="0"/>
          <w:divBdr>
            <w:top w:val="none" w:sz="0" w:space="0" w:color="auto"/>
            <w:left w:val="none" w:sz="0" w:space="0" w:color="auto"/>
            <w:bottom w:val="none" w:sz="0" w:space="0" w:color="auto"/>
            <w:right w:val="none" w:sz="0" w:space="0" w:color="auto"/>
          </w:divBdr>
        </w:div>
        <w:div w:id="302128334">
          <w:marLeft w:val="480"/>
          <w:marRight w:val="0"/>
          <w:marTop w:val="0"/>
          <w:marBottom w:val="0"/>
          <w:divBdr>
            <w:top w:val="none" w:sz="0" w:space="0" w:color="auto"/>
            <w:left w:val="none" w:sz="0" w:space="0" w:color="auto"/>
            <w:bottom w:val="none" w:sz="0" w:space="0" w:color="auto"/>
            <w:right w:val="none" w:sz="0" w:space="0" w:color="auto"/>
          </w:divBdr>
        </w:div>
        <w:div w:id="650863246">
          <w:marLeft w:val="480"/>
          <w:marRight w:val="0"/>
          <w:marTop w:val="0"/>
          <w:marBottom w:val="0"/>
          <w:divBdr>
            <w:top w:val="none" w:sz="0" w:space="0" w:color="auto"/>
            <w:left w:val="none" w:sz="0" w:space="0" w:color="auto"/>
            <w:bottom w:val="none" w:sz="0" w:space="0" w:color="auto"/>
            <w:right w:val="none" w:sz="0" w:space="0" w:color="auto"/>
          </w:divBdr>
        </w:div>
        <w:div w:id="144976259">
          <w:marLeft w:val="480"/>
          <w:marRight w:val="0"/>
          <w:marTop w:val="0"/>
          <w:marBottom w:val="0"/>
          <w:divBdr>
            <w:top w:val="none" w:sz="0" w:space="0" w:color="auto"/>
            <w:left w:val="none" w:sz="0" w:space="0" w:color="auto"/>
            <w:bottom w:val="none" w:sz="0" w:space="0" w:color="auto"/>
            <w:right w:val="none" w:sz="0" w:space="0" w:color="auto"/>
          </w:divBdr>
        </w:div>
        <w:div w:id="744377255">
          <w:marLeft w:val="480"/>
          <w:marRight w:val="0"/>
          <w:marTop w:val="0"/>
          <w:marBottom w:val="0"/>
          <w:divBdr>
            <w:top w:val="none" w:sz="0" w:space="0" w:color="auto"/>
            <w:left w:val="none" w:sz="0" w:space="0" w:color="auto"/>
            <w:bottom w:val="none" w:sz="0" w:space="0" w:color="auto"/>
            <w:right w:val="none" w:sz="0" w:space="0" w:color="auto"/>
          </w:divBdr>
        </w:div>
        <w:div w:id="1564481892">
          <w:marLeft w:val="480"/>
          <w:marRight w:val="0"/>
          <w:marTop w:val="0"/>
          <w:marBottom w:val="0"/>
          <w:divBdr>
            <w:top w:val="none" w:sz="0" w:space="0" w:color="auto"/>
            <w:left w:val="none" w:sz="0" w:space="0" w:color="auto"/>
            <w:bottom w:val="none" w:sz="0" w:space="0" w:color="auto"/>
            <w:right w:val="none" w:sz="0" w:space="0" w:color="auto"/>
          </w:divBdr>
        </w:div>
        <w:div w:id="707802275">
          <w:marLeft w:val="480"/>
          <w:marRight w:val="0"/>
          <w:marTop w:val="0"/>
          <w:marBottom w:val="0"/>
          <w:divBdr>
            <w:top w:val="none" w:sz="0" w:space="0" w:color="auto"/>
            <w:left w:val="none" w:sz="0" w:space="0" w:color="auto"/>
            <w:bottom w:val="none" w:sz="0" w:space="0" w:color="auto"/>
            <w:right w:val="none" w:sz="0" w:space="0" w:color="auto"/>
          </w:divBdr>
        </w:div>
        <w:div w:id="1771269963">
          <w:marLeft w:val="480"/>
          <w:marRight w:val="0"/>
          <w:marTop w:val="0"/>
          <w:marBottom w:val="0"/>
          <w:divBdr>
            <w:top w:val="none" w:sz="0" w:space="0" w:color="auto"/>
            <w:left w:val="none" w:sz="0" w:space="0" w:color="auto"/>
            <w:bottom w:val="none" w:sz="0" w:space="0" w:color="auto"/>
            <w:right w:val="none" w:sz="0" w:space="0" w:color="auto"/>
          </w:divBdr>
        </w:div>
        <w:div w:id="1068192687">
          <w:marLeft w:val="480"/>
          <w:marRight w:val="0"/>
          <w:marTop w:val="0"/>
          <w:marBottom w:val="0"/>
          <w:divBdr>
            <w:top w:val="none" w:sz="0" w:space="0" w:color="auto"/>
            <w:left w:val="none" w:sz="0" w:space="0" w:color="auto"/>
            <w:bottom w:val="none" w:sz="0" w:space="0" w:color="auto"/>
            <w:right w:val="none" w:sz="0" w:space="0" w:color="auto"/>
          </w:divBdr>
        </w:div>
        <w:div w:id="177619528">
          <w:marLeft w:val="480"/>
          <w:marRight w:val="0"/>
          <w:marTop w:val="0"/>
          <w:marBottom w:val="0"/>
          <w:divBdr>
            <w:top w:val="none" w:sz="0" w:space="0" w:color="auto"/>
            <w:left w:val="none" w:sz="0" w:space="0" w:color="auto"/>
            <w:bottom w:val="none" w:sz="0" w:space="0" w:color="auto"/>
            <w:right w:val="none" w:sz="0" w:space="0" w:color="auto"/>
          </w:divBdr>
        </w:div>
        <w:div w:id="1560363537">
          <w:marLeft w:val="480"/>
          <w:marRight w:val="0"/>
          <w:marTop w:val="0"/>
          <w:marBottom w:val="0"/>
          <w:divBdr>
            <w:top w:val="none" w:sz="0" w:space="0" w:color="auto"/>
            <w:left w:val="none" w:sz="0" w:space="0" w:color="auto"/>
            <w:bottom w:val="none" w:sz="0" w:space="0" w:color="auto"/>
            <w:right w:val="none" w:sz="0" w:space="0" w:color="auto"/>
          </w:divBdr>
        </w:div>
        <w:div w:id="361371049">
          <w:marLeft w:val="480"/>
          <w:marRight w:val="0"/>
          <w:marTop w:val="0"/>
          <w:marBottom w:val="0"/>
          <w:divBdr>
            <w:top w:val="none" w:sz="0" w:space="0" w:color="auto"/>
            <w:left w:val="none" w:sz="0" w:space="0" w:color="auto"/>
            <w:bottom w:val="none" w:sz="0" w:space="0" w:color="auto"/>
            <w:right w:val="none" w:sz="0" w:space="0" w:color="auto"/>
          </w:divBdr>
        </w:div>
        <w:div w:id="72362562">
          <w:marLeft w:val="480"/>
          <w:marRight w:val="0"/>
          <w:marTop w:val="0"/>
          <w:marBottom w:val="0"/>
          <w:divBdr>
            <w:top w:val="none" w:sz="0" w:space="0" w:color="auto"/>
            <w:left w:val="none" w:sz="0" w:space="0" w:color="auto"/>
            <w:bottom w:val="none" w:sz="0" w:space="0" w:color="auto"/>
            <w:right w:val="none" w:sz="0" w:space="0" w:color="auto"/>
          </w:divBdr>
        </w:div>
        <w:div w:id="1070540346">
          <w:marLeft w:val="480"/>
          <w:marRight w:val="0"/>
          <w:marTop w:val="0"/>
          <w:marBottom w:val="0"/>
          <w:divBdr>
            <w:top w:val="none" w:sz="0" w:space="0" w:color="auto"/>
            <w:left w:val="none" w:sz="0" w:space="0" w:color="auto"/>
            <w:bottom w:val="none" w:sz="0" w:space="0" w:color="auto"/>
            <w:right w:val="none" w:sz="0" w:space="0" w:color="auto"/>
          </w:divBdr>
        </w:div>
        <w:div w:id="389811701">
          <w:marLeft w:val="480"/>
          <w:marRight w:val="0"/>
          <w:marTop w:val="0"/>
          <w:marBottom w:val="0"/>
          <w:divBdr>
            <w:top w:val="none" w:sz="0" w:space="0" w:color="auto"/>
            <w:left w:val="none" w:sz="0" w:space="0" w:color="auto"/>
            <w:bottom w:val="none" w:sz="0" w:space="0" w:color="auto"/>
            <w:right w:val="none" w:sz="0" w:space="0" w:color="auto"/>
          </w:divBdr>
        </w:div>
        <w:div w:id="232929580">
          <w:marLeft w:val="480"/>
          <w:marRight w:val="0"/>
          <w:marTop w:val="0"/>
          <w:marBottom w:val="0"/>
          <w:divBdr>
            <w:top w:val="none" w:sz="0" w:space="0" w:color="auto"/>
            <w:left w:val="none" w:sz="0" w:space="0" w:color="auto"/>
            <w:bottom w:val="none" w:sz="0" w:space="0" w:color="auto"/>
            <w:right w:val="none" w:sz="0" w:space="0" w:color="auto"/>
          </w:divBdr>
        </w:div>
        <w:div w:id="1456749500">
          <w:marLeft w:val="480"/>
          <w:marRight w:val="0"/>
          <w:marTop w:val="0"/>
          <w:marBottom w:val="0"/>
          <w:divBdr>
            <w:top w:val="none" w:sz="0" w:space="0" w:color="auto"/>
            <w:left w:val="none" w:sz="0" w:space="0" w:color="auto"/>
            <w:bottom w:val="none" w:sz="0" w:space="0" w:color="auto"/>
            <w:right w:val="none" w:sz="0" w:space="0" w:color="auto"/>
          </w:divBdr>
        </w:div>
        <w:div w:id="855459121">
          <w:marLeft w:val="480"/>
          <w:marRight w:val="0"/>
          <w:marTop w:val="0"/>
          <w:marBottom w:val="0"/>
          <w:divBdr>
            <w:top w:val="none" w:sz="0" w:space="0" w:color="auto"/>
            <w:left w:val="none" w:sz="0" w:space="0" w:color="auto"/>
            <w:bottom w:val="none" w:sz="0" w:space="0" w:color="auto"/>
            <w:right w:val="none" w:sz="0" w:space="0" w:color="auto"/>
          </w:divBdr>
        </w:div>
        <w:div w:id="285744316">
          <w:marLeft w:val="480"/>
          <w:marRight w:val="0"/>
          <w:marTop w:val="0"/>
          <w:marBottom w:val="0"/>
          <w:divBdr>
            <w:top w:val="none" w:sz="0" w:space="0" w:color="auto"/>
            <w:left w:val="none" w:sz="0" w:space="0" w:color="auto"/>
            <w:bottom w:val="none" w:sz="0" w:space="0" w:color="auto"/>
            <w:right w:val="none" w:sz="0" w:space="0" w:color="auto"/>
          </w:divBdr>
        </w:div>
        <w:div w:id="1748502506">
          <w:marLeft w:val="480"/>
          <w:marRight w:val="0"/>
          <w:marTop w:val="0"/>
          <w:marBottom w:val="0"/>
          <w:divBdr>
            <w:top w:val="none" w:sz="0" w:space="0" w:color="auto"/>
            <w:left w:val="none" w:sz="0" w:space="0" w:color="auto"/>
            <w:bottom w:val="none" w:sz="0" w:space="0" w:color="auto"/>
            <w:right w:val="none" w:sz="0" w:space="0" w:color="auto"/>
          </w:divBdr>
        </w:div>
        <w:div w:id="888800979">
          <w:marLeft w:val="480"/>
          <w:marRight w:val="0"/>
          <w:marTop w:val="0"/>
          <w:marBottom w:val="0"/>
          <w:divBdr>
            <w:top w:val="none" w:sz="0" w:space="0" w:color="auto"/>
            <w:left w:val="none" w:sz="0" w:space="0" w:color="auto"/>
            <w:bottom w:val="none" w:sz="0" w:space="0" w:color="auto"/>
            <w:right w:val="none" w:sz="0" w:space="0" w:color="auto"/>
          </w:divBdr>
        </w:div>
        <w:div w:id="1373387393">
          <w:marLeft w:val="480"/>
          <w:marRight w:val="0"/>
          <w:marTop w:val="0"/>
          <w:marBottom w:val="0"/>
          <w:divBdr>
            <w:top w:val="none" w:sz="0" w:space="0" w:color="auto"/>
            <w:left w:val="none" w:sz="0" w:space="0" w:color="auto"/>
            <w:bottom w:val="none" w:sz="0" w:space="0" w:color="auto"/>
            <w:right w:val="none" w:sz="0" w:space="0" w:color="auto"/>
          </w:divBdr>
        </w:div>
        <w:div w:id="109517513">
          <w:marLeft w:val="480"/>
          <w:marRight w:val="0"/>
          <w:marTop w:val="0"/>
          <w:marBottom w:val="0"/>
          <w:divBdr>
            <w:top w:val="none" w:sz="0" w:space="0" w:color="auto"/>
            <w:left w:val="none" w:sz="0" w:space="0" w:color="auto"/>
            <w:bottom w:val="none" w:sz="0" w:space="0" w:color="auto"/>
            <w:right w:val="none" w:sz="0" w:space="0" w:color="auto"/>
          </w:divBdr>
        </w:div>
        <w:div w:id="299503479">
          <w:marLeft w:val="480"/>
          <w:marRight w:val="0"/>
          <w:marTop w:val="0"/>
          <w:marBottom w:val="0"/>
          <w:divBdr>
            <w:top w:val="none" w:sz="0" w:space="0" w:color="auto"/>
            <w:left w:val="none" w:sz="0" w:space="0" w:color="auto"/>
            <w:bottom w:val="none" w:sz="0" w:space="0" w:color="auto"/>
            <w:right w:val="none" w:sz="0" w:space="0" w:color="auto"/>
          </w:divBdr>
        </w:div>
        <w:div w:id="1729255751">
          <w:marLeft w:val="480"/>
          <w:marRight w:val="0"/>
          <w:marTop w:val="0"/>
          <w:marBottom w:val="0"/>
          <w:divBdr>
            <w:top w:val="none" w:sz="0" w:space="0" w:color="auto"/>
            <w:left w:val="none" w:sz="0" w:space="0" w:color="auto"/>
            <w:bottom w:val="none" w:sz="0" w:space="0" w:color="auto"/>
            <w:right w:val="none" w:sz="0" w:space="0" w:color="auto"/>
          </w:divBdr>
        </w:div>
        <w:div w:id="687953815">
          <w:marLeft w:val="480"/>
          <w:marRight w:val="0"/>
          <w:marTop w:val="0"/>
          <w:marBottom w:val="0"/>
          <w:divBdr>
            <w:top w:val="none" w:sz="0" w:space="0" w:color="auto"/>
            <w:left w:val="none" w:sz="0" w:space="0" w:color="auto"/>
            <w:bottom w:val="none" w:sz="0" w:space="0" w:color="auto"/>
            <w:right w:val="none" w:sz="0" w:space="0" w:color="auto"/>
          </w:divBdr>
        </w:div>
        <w:div w:id="1495803508">
          <w:marLeft w:val="480"/>
          <w:marRight w:val="0"/>
          <w:marTop w:val="0"/>
          <w:marBottom w:val="0"/>
          <w:divBdr>
            <w:top w:val="none" w:sz="0" w:space="0" w:color="auto"/>
            <w:left w:val="none" w:sz="0" w:space="0" w:color="auto"/>
            <w:bottom w:val="none" w:sz="0" w:space="0" w:color="auto"/>
            <w:right w:val="none" w:sz="0" w:space="0" w:color="auto"/>
          </w:divBdr>
        </w:div>
        <w:div w:id="1294211655">
          <w:marLeft w:val="480"/>
          <w:marRight w:val="0"/>
          <w:marTop w:val="0"/>
          <w:marBottom w:val="0"/>
          <w:divBdr>
            <w:top w:val="none" w:sz="0" w:space="0" w:color="auto"/>
            <w:left w:val="none" w:sz="0" w:space="0" w:color="auto"/>
            <w:bottom w:val="none" w:sz="0" w:space="0" w:color="auto"/>
            <w:right w:val="none" w:sz="0" w:space="0" w:color="auto"/>
          </w:divBdr>
        </w:div>
        <w:div w:id="642321182">
          <w:marLeft w:val="480"/>
          <w:marRight w:val="0"/>
          <w:marTop w:val="0"/>
          <w:marBottom w:val="0"/>
          <w:divBdr>
            <w:top w:val="none" w:sz="0" w:space="0" w:color="auto"/>
            <w:left w:val="none" w:sz="0" w:space="0" w:color="auto"/>
            <w:bottom w:val="none" w:sz="0" w:space="0" w:color="auto"/>
            <w:right w:val="none" w:sz="0" w:space="0" w:color="auto"/>
          </w:divBdr>
        </w:div>
        <w:div w:id="15742329">
          <w:marLeft w:val="480"/>
          <w:marRight w:val="0"/>
          <w:marTop w:val="0"/>
          <w:marBottom w:val="0"/>
          <w:divBdr>
            <w:top w:val="none" w:sz="0" w:space="0" w:color="auto"/>
            <w:left w:val="none" w:sz="0" w:space="0" w:color="auto"/>
            <w:bottom w:val="none" w:sz="0" w:space="0" w:color="auto"/>
            <w:right w:val="none" w:sz="0" w:space="0" w:color="auto"/>
          </w:divBdr>
        </w:div>
        <w:div w:id="28263333">
          <w:marLeft w:val="480"/>
          <w:marRight w:val="0"/>
          <w:marTop w:val="0"/>
          <w:marBottom w:val="0"/>
          <w:divBdr>
            <w:top w:val="none" w:sz="0" w:space="0" w:color="auto"/>
            <w:left w:val="none" w:sz="0" w:space="0" w:color="auto"/>
            <w:bottom w:val="none" w:sz="0" w:space="0" w:color="auto"/>
            <w:right w:val="none" w:sz="0" w:space="0" w:color="auto"/>
          </w:divBdr>
        </w:div>
        <w:div w:id="615990212">
          <w:marLeft w:val="480"/>
          <w:marRight w:val="0"/>
          <w:marTop w:val="0"/>
          <w:marBottom w:val="0"/>
          <w:divBdr>
            <w:top w:val="none" w:sz="0" w:space="0" w:color="auto"/>
            <w:left w:val="none" w:sz="0" w:space="0" w:color="auto"/>
            <w:bottom w:val="none" w:sz="0" w:space="0" w:color="auto"/>
            <w:right w:val="none" w:sz="0" w:space="0" w:color="auto"/>
          </w:divBdr>
        </w:div>
        <w:div w:id="1152019555">
          <w:marLeft w:val="480"/>
          <w:marRight w:val="0"/>
          <w:marTop w:val="0"/>
          <w:marBottom w:val="0"/>
          <w:divBdr>
            <w:top w:val="none" w:sz="0" w:space="0" w:color="auto"/>
            <w:left w:val="none" w:sz="0" w:space="0" w:color="auto"/>
            <w:bottom w:val="none" w:sz="0" w:space="0" w:color="auto"/>
            <w:right w:val="none" w:sz="0" w:space="0" w:color="auto"/>
          </w:divBdr>
        </w:div>
        <w:div w:id="768156884">
          <w:marLeft w:val="480"/>
          <w:marRight w:val="0"/>
          <w:marTop w:val="0"/>
          <w:marBottom w:val="0"/>
          <w:divBdr>
            <w:top w:val="none" w:sz="0" w:space="0" w:color="auto"/>
            <w:left w:val="none" w:sz="0" w:space="0" w:color="auto"/>
            <w:bottom w:val="none" w:sz="0" w:space="0" w:color="auto"/>
            <w:right w:val="none" w:sz="0" w:space="0" w:color="auto"/>
          </w:divBdr>
        </w:div>
        <w:div w:id="1733498196">
          <w:marLeft w:val="480"/>
          <w:marRight w:val="0"/>
          <w:marTop w:val="0"/>
          <w:marBottom w:val="0"/>
          <w:divBdr>
            <w:top w:val="none" w:sz="0" w:space="0" w:color="auto"/>
            <w:left w:val="none" w:sz="0" w:space="0" w:color="auto"/>
            <w:bottom w:val="none" w:sz="0" w:space="0" w:color="auto"/>
            <w:right w:val="none" w:sz="0" w:space="0" w:color="auto"/>
          </w:divBdr>
        </w:div>
        <w:div w:id="1407193030">
          <w:marLeft w:val="480"/>
          <w:marRight w:val="0"/>
          <w:marTop w:val="0"/>
          <w:marBottom w:val="0"/>
          <w:divBdr>
            <w:top w:val="none" w:sz="0" w:space="0" w:color="auto"/>
            <w:left w:val="none" w:sz="0" w:space="0" w:color="auto"/>
            <w:bottom w:val="none" w:sz="0" w:space="0" w:color="auto"/>
            <w:right w:val="none" w:sz="0" w:space="0" w:color="auto"/>
          </w:divBdr>
        </w:div>
        <w:div w:id="1014113964">
          <w:marLeft w:val="480"/>
          <w:marRight w:val="0"/>
          <w:marTop w:val="0"/>
          <w:marBottom w:val="0"/>
          <w:divBdr>
            <w:top w:val="none" w:sz="0" w:space="0" w:color="auto"/>
            <w:left w:val="none" w:sz="0" w:space="0" w:color="auto"/>
            <w:bottom w:val="none" w:sz="0" w:space="0" w:color="auto"/>
            <w:right w:val="none" w:sz="0" w:space="0" w:color="auto"/>
          </w:divBdr>
        </w:div>
        <w:div w:id="627515264">
          <w:marLeft w:val="480"/>
          <w:marRight w:val="0"/>
          <w:marTop w:val="0"/>
          <w:marBottom w:val="0"/>
          <w:divBdr>
            <w:top w:val="none" w:sz="0" w:space="0" w:color="auto"/>
            <w:left w:val="none" w:sz="0" w:space="0" w:color="auto"/>
            <w:bottom w:val="none" w:sz="0" w:space="0" w:color="auto"/>
            <w:right w:val="none" w:sz="0" w:space="0" w:color="auto"/>
          </w:divBdr>
        </w:div>
        <w:div w:id="274024702">
          <w:marLeft w:val="480"/>
          <w:marRight w:val="0"/>
          <w:marTop w:val="0"/>
          <w:marBottom w:val="0"/>
          <w:divBdr>
            <w:top w:val="none" w:sz="0" w:space="0" w:color="auto"/>
            <w:left w:val="none" w:sz="0" w:space="0" w:color="auto"/>
            <w:bottom w:val="none" w:sz="0" w:space="0" w:color="auto"/>
            <w:right w:val="none" w:sz="0" w:space="0" w:color="auto"/>
          </w:divBdr>
        </w:div>
        <w:div w:id="1389458141">
          <w:marLeft w:val="480"/>
          <w:marRight w:val="0"/>
          <w:marTop w:val="0"/>
          <w:marBottom w:val="0"/>
          <w:divBdr>
            <w:top w:val="none" w:sz="0" w:space="0" w:color="auto"/>
            <w:left w:val="none" w:sz="0" w:space="0" w:color="auto"/>
            <w:bottom w:val="none" w:sz="0" w:space="0" w:color="auto"/>
            <w:right w:val="none" w:sz="0" w:space="0" w:color="auto"/>
          </w:divBdr>
        </w:div>
        <w:div w:id="1025862404">
          <w:marLeft w:val="480"/>
          <w:marRight w:val="0"/>
          <w:marTop w:val="0"/>
          <w:marBottom w:val="0"/>
          <w:divBdr>
            <w:top w:val="none" w:sz="0" w:space="0" w:color="auto"/>
            <w:left w:val="none" w:sz="0" w:space="0" w:color="auto"/>
            <w:bottom w:val="none" w:sz="0" w:space="0" w:color="auto"/>
            <w:right w:val="none" w:sz="0" w:space="0" w:color="auto"/>
          </w:divBdr>
        </w:div>
        <w:div w:id="230118427">
          <w:marLeft w:val="480"/>
          <w:marRight w:val="0"/>
          <w:marTop w:val="0"/>
          <w:marBottom w:val="0"/>
          <w:divBdr>
            <w:top w:val="none" w:sz="0" w:space="0" w:color="auto"/>
            <w:left w:val="none" w:sz="0" w:space="0" w:color="auto"/>
            <w:bottom w:val="none" w:sz="0" w:space="0" w:color="auto"/>
            <w:right w:val="none" w:sz="0" w:space="0" w:color="auto"/>
          </w:divBdr>
        </w:div>
        <w:div w:id="901059894">
          <w:marLeft w:val="480"/>
          <w:marRight w:val="0"/>
          <w:marTop w:val="0"/>
          <w:marBottom w:val="0"/>
          <w:divBdr>
            <w:top w:val="none" w:sz="0" w:space="0" w:color="auto"/>
            <w:left w:val="none" w:sz="0" w:space="0" w:color="auto"/>
            <w:bottom w:val="none" w:sz="0" w:space="0" w:color="auto"/>
            <w:right w:val="none" w:sz="0" w:space="0" w:color="auto"/>
          </w:divBdr>
        </w:div>
        <w:div w:id="1085686137">
          <w:marLeft w:val="480"/>
          <w:marRight w:val="0"/>
          <w:marTop w:val="0"/>
          <w:marBottom w:val="0"/>
          <w:divBdr>
            <w:top w:val="none" w:sz="0" w:space="0" w:color="auto"/>
            <w:left w:val="none" w:sz="0" w:space="0" w:color="auto"/>
            <w:bottom w:val="none" w:sz="0" w:space="0" w:color="auto"/>
            <w:right w:val="none" w:sz="0" w:space="0" w:color="auto"/>
          </w:divBdr>
        </w:div>
        <w:div w:id="1696495196">
          <w:marLeft w:val="480"/>
          <w:marRight w:val="0"/>
          <w:marTop w:val="0"/>
          <w:marBottom w:val="0"/>
          <w:divBdr>
            <w:top w:val="none" w:sz="0" w:space="0" w:color="auto"/>
            <w:left w:val="none" w:sz="0" w:space="0" w:color="auto"/>
            <w:bottom w:val="none" w:sz="0" w:space="0" w:color="auto"/>
            <w:right w:val="none" w:sz="0" w:space="0" w:color="auto"/>
          </w:divBdr>
        </w:div>
        <w:div w:id="1471751618">
          <w:marLeft w:val="480"/>
          <w:marRight w:val="0"/>
          <w:marTop w:val="0"/>
          <w:marBottom w:val="0"/>
          <w:divBdr>
            <w:top w:val="none" w:sz="0" w:space="0" w:color="auto"/>
            <w:left w:val="none" w:sz="0" w:space="0" w:color="auto"/>
            <w:bottom w:val="none" w:sz="0" w:space="0" w:color="auto"/>
            <w:right w:val="none" w:sz="0" w:space="0" w:color="auto"/>
          </w:divBdr>
        </w:div>
        <w:div w:id="590239256">
          <w:marLeft w:val="480"/>
          <w:marRight w:val="0"/>
          <w:marTop w:val="0"/>
          <w:marBottom w:val="0"/>
          <w:divBdr>
            <w:top w:val="none" w:sz="0" w:space="0" w:color="auto"/>
            <w:left w:val="none" w:sz="0" w:space="0" w:color="auto"/>
            <w:bottom w:val="none" w:sz="0" w:space="0" w:color="auto"/>
            <w:right w:val="none" w:sz="0" w:space="0" w:color="auto"/>
          </w:divBdr>
        </w:div>
        <w:div w:id="190995689">
          <w:marLeft w:val="480"/>
          <w:marRight w:val="0"/>
          <w:marTop w:val="0"/>
          <w:marBottom w:val="0"/>
          <w:divBdr>
            <w:top w:val="none" w:sz="0" w:space="0" w:color="auto"/>
            <w:left w:val="none" w:sz="0" w:space="0" w:color="auto"/>
            <w:bottom w:val="none" w:sz="0" w:space="0" w:color="auto"/>
            <w:right w:val="none" w:sz="0" w:space="0" w:color="auto"/>
          </w:divBdr>
        </w:div>
        <w:div w:id="2081318427">
          <w:marLeft w:val="480"/>
          <w:marRight w:val="0"/>
          <w:marTop w:val="0"/>
          <w:marBottom w:val="0"/>
          <w:divBdr>
            <w:top w:val="none" w:sz="0" w:space="0" w:color="auto"/>
            <w:left w:val="none" w:sz="0" w:space="0" w:color="auto"/>
            <w:bottom w:val="none" w:sz="0" w:space="0" w:color="auto"/>
            <w:right w:val="none" w:sz="0" w:space="0" w:color="auto"/>
          </w:divBdr>
        </w:div>
        <w:div w:id="1009067698">
          <w:marLeft w:val="480"/>
          <w:marRight w:val="0"/>
          <w:marTop w:val="0"/>
          <w:marBottom w:val="0"/>
          <w:divBdr>
            <w:top w:val="none" w:sz="0" w:space="0" w:color="auto"/>
            <w:left w:val="none" w:sz="0" w:space="0" w:color="auto"/>
            <w:bottom w:val="none" w:sz="0" w:space="0" w:color="auto"/>
            <w:right w:val="none" w:sz="0" w:space="0" w:color="auto"/>
          </w:divBdr>
        </w:div>
        <w:div w:id="63794706">
          <w:marLeft w:val="480"/>
          <w:marRight w:val="0"/>
          <w:marTop w:val="0"/>
          <w:marBottom w:val="0"/>
          <w:divBdr>
            <w:top w:val="none" w:sz="0" w:space="0" w:color="auto"/>
            <w:left w:val="none" w:sz="0" w:space="0" w:color="auto"/>
            <w:bottom w:val="none" w:sz="0" w:space="0" w:color="auto"/>
            <w:right w:val="none" w:sz="0" w:space="0" w:color="auto"/>
          </w:divBdr>
        </w:div>
        <w:div w:id="1048844654">
          <w:marLeft w:val="480"/>
          <w:marRight w:val="0"/>
          <w:marTop w:val="0"/>
          <w:marBottom w:val="0"/>
          <w:divBdr>
            <w:top w:val="none" w:sz="0" w:space="0" w:color="auto"/>
            <w:left w:val="none" w:sz="0" w:space="0" w:color="auto"/>
            <w:bottom w:val="none" w:sz="0" w:space="0" w:color="auto"/>
            <w:right w:val="none" w:sz="0" w:space="0" w:color="auto"/>
          </w:divBdr>
        </w:div>
        <w:div w:id="257257696">
          <w:marLeft w:val="480"/>
          <w:marRight w:val="0"/>
          <w:marTop w:val="0"/>
          <w:marBottom w:val="0"/>
          <w:divBdr>
            <w:top w:val="none" w:sz="0" w:space="0" w:color="auto"/>
            <w:left w:val="none" w:sz="0" w:space="0" w:color="auto"/>
            <w:bottom w:val="none" w:sz="0" w:space="0" w:color="auto"/>
            <w:right w:val="none" w:sz="0" w:space="0" w:color="auto"/>
          </w:divBdr>
        </w:div>
        <w:div w:id="1575239168">
          <w:marLeft w:val="480"/>
          <w:marRight w:val="0"/>
          <w:marTop w:val="0"/>
          <w:marBottom w:val="0"/>
          <w:divBdr>
            <w:top w:val="none" w:sz="0" w:space="0" w:color="auto"/>
            <w:left w:val="none" w:sz="0" w:space="0" w:color="auto"/>
            <w:bottom w:val="none" w:sz="0" w:space="0" w:color="auto"/>
            <w:right w:val="none" w:sz="0" w:space="0" w:color="auto"/>
          </w:divBdr>
        </w:div>
        <w:div w:id="470946492">
          <w:marLeft w:val="480"/>
          <w:marRight w:val="0"/>
          <w:marTop w:val="0"/>
          <w:marBottom w:val="0"/>
          <w:divBdr>
            <w:top w:val="none" w:sz="0" w:space="0" w:color="auto"/>
            <w:left w:val="none" w:sz="0" w:space="0" w:color="auto"/>
            <w:bottom w:val="none" w:sz="0" w:space="0" w:color="auto"/>
            <w:right w:val="none" w:sz="0" w:space="0" w:color="auto"/>
          </w:divBdr>
        </w:div>
        <w:div w:id="882521716">
          <w:marLeft w:val="480"/>
          <w:marRight w:val="0"/>
          <w:marTop w:val="0"/>
          <w:marBottom w:val="0"/>
          <w:divBdr>
            <w:top w:val="none" w:sz="0" w:space="0" w:color="auto"/>
            <w:left w:val="none" w:sz="0" w:space="0" w:color="auto"/>
            <w:bottom w:val="none" w:sz="0" w:space="0" w:color="auto"/>
            <w:right w:val="none" w:sz="0" w:space="0" w:color="auto"/>
          </w:divBdr>
        </w:div>
        <w:div w:id="129369172">
          <w:marLeft w:val="480"/>
          <w:marRight w:val="0"/>
          <w:marTop w:val="0"/>
          <w:marBottom w:val="0"/>
          <w:divBdr>
            <w:top w:val="none" w:sz="0" w:space="0" w:color="auto"/>
            <w:left w:val="none" w:sz="0" w:space="0" w:color="auto"/>
            <w:bottom w:val="none" w:sz="0" w:space="0" w:color="auto"/>
            <w:right w:val="none" w:sz="0" w:space="0" w:color="auto"/>
          </w:divBdr>
        </w:div>
        <w:div w:id="430470342">
          <w:marLeft w:val="480"/>
          <w:marRight w:val="0"/>
          <w:marTop w:val="0"/>
          <w:marBottom w:val="0"/>
          <w:divBdr>
            <w:top w:val="none" w:sz="0" w:space="0" w:color="auto"/>
            <w:left w:val="none" w:sz="0" w:space="0" w:color="auto"/>
            <w:bottom w:val="none" w:sz="0" w:space="0" w:color="auto"/>
            <w:right w:val="none" w:sz="0" w:space="0" w:color="auto"/>
          </w:divBdr>
        </w:div>
        <w:div w:id="2104758569">
          <w:marLeft w:val="480"/>
          <w:marRight w:val="0"/>
          <w:marTop w:val="0"/>
          <w:marBottom w:val="0"/>
          <w:divBdr>
            <w:top w:val="none" w:sz="0" w:space="0" w:color="auto"/>
            <w:left w:val="none" w:sz="0" w:space="0" w:color="auto"/>
            <w:bottom w:val="none" w:sz="0" w:space="0" w:color="auto"/>
            <w:right w:val="none" w:sz="0" w:space="0" w:color="auto"/>
          </w:divBdr>
        </w:div>
        <w:div w:id="1553230478">
          <w:marLeft w:val="480"/>
          <w:marRight w:val="0"/>
          <w:marTop w:val="0"/>
          <w:marBottom w:val="0"/>
          <w:divBdr>
            <w:top w:val="none" w:sz="0" w:space="0" w:color="auto"/>
            <w:left w:val="none" w:sz="0" w:space="0" w:color="auto"/>
            <w:bottom w:val="none" w:sz="0" w:space="0" w:color="auto"/>
            <w:right w:val="none" w:sz="0" w:space="0" w:color="auto"/>
          </w:divBdr>
        </w:div>
        <w:div w:id="2084445697">
          <w:marLeft w:val="480"/>
          <w:marRight w:val="0"/>
          <w:marTop w:val="0"/>
          <w:marBottom w:val="0"/>
          <w:divBdr>
            <w:top w:val="none" w:sz="0" w:space="0" w:color="auto"/>
            <w:left w:val="none" w:sz="0" w:space="0" w:color="auto"/>
            <w:bottom w:val="none" w:sz="0" w:space="0" w:color="auto"/>
            <w:right w:val="none" w:sz="0" w:space="0" w:color="auto"/>
          </w:divBdr>
        </w:div>
        <w:div w:id="451631781">
          <w:marLeft w:val="480"/>
          <w:marRight w:val="0"/>
          <w:marTop w:val="0"/>
          <w:marBottom w:val="0"/>
          <w:divBdr>
            <w:top w:val="none" w:sz="0" w:space="0" w:color="auto"/>
            <w:left w:val="none" w:sz="0" w:space="0" w:color="auto"/>
            <w:bottom w:val="none" w:sz="0" w:space="0" w:color="auto"/>
            <w:right w:val="none" w:sz="0" w:space="0" w:color="auto"/>
          </w:divBdr>
        </w:div>
        <w:div w:id="163671985">
          <w:marLeft w:val="480"/>
          <w:marRight w:val="0"/>
          <w:marTop w:val="0"/>
          <w:marBottom w:val="0"/>
          <w:divBdr>
            <w:top w:val="none" w:sz="0" w:space="0" w:color="auto"/>
            <w:left w:val="none" w:sz="0" w:space="0" w:color="auto"/>
            <w:bottom w:val="none" w:sz="0" w:space="0" w:color="auto"/>
            <w:right w:val="none" w:sz="0" w:space="0" w:color="auto"/>
          </w:divBdr>
        </w:div>
        <w:div w:id="117183775">
          <w:marLeft w:val="480"/>
          <w:marRight w:val="0"/>
          <w:marTop w:val="0"/>
          <w:marBottom w:val="0"/>
          <w:divBdr>
            <w:top w:val="none" w:sz="0" w:space="0" w:color="auto"/>
            <w:left w:val="none" w:sz="0" w:space="0" w:color="auto"/>
            <w:bottom w:val="none" w:sz="0" w:space="0" w:color="auto"/>
            <w:right w:val="none" w:sz="0" w:space="0" w:color="auto"/>
          </w:divBdr>
        </w:div>
        <w:div w:id="1460145546">
          <w:marLeft w:val="480"/>
          <w:marRight w:val="0"/>
          <w:marTop w:val="0"/>
          <w:marBottom w:val="0"/>
          <w:divBdr>
            <w:top w:val="none" w:sz="0" w:space="0" w:color="auto"/>
            <w:left w:val="none" w:sz="0" w:space="0" w:color="auto"/>
            <w:bottom w:val="none" w:sz="0" w:space="0" w:color="auto"/>
            <w:right w:val="none" w:sz="0" w:space="0" w:color="auto"/>
          </w:divBdr>
        </w:div>
        <w:div w:id="1805465605">
          <w:marLeft w:val="480"/>
          <w:marRight w:val="0"/>
          <w:marTop w:val="0"/>
          <w:marBottom w:val="0"/>
          <w:divBdr>
            <w:top w:val="none" w:sz="0" w:space="0" w:color="auto"/>
            <w:left w:val="none" w:sz="0" w:space="0" w:color="auto"/>
            <w:bottom w:val="none" w:sz="0" w:space="0" w:color="auto"/>
            <w:right w:val="none" w:sz="0" w:space="0" w:color="auto"/>
          </w:divBdr>
        </w:div>
        <w:div w:id="1057585560">
          <w:marLeft w:val="480"/>
          <w:marRight w:val="0"/>
          <w:marTop w:val="0"/>
          <w:marBottom w:val="0"/>
          <w:divBdr>
            <w:top w:val="none" w:sz="0" w:space="0" w:color="auto"/>
            <w:left w:val="none" w:sz="0" w:space="0" w:color="auto"/>
            <w:bottom w:val="none" w:sz="0" w:space="0" w:color="auto"/>
            <w:right w:val="none" w:sz="0" w:space="0" w:color="auto"/>
          </w:divBdr>
        </w:div>
        <w:div w:id="1847283656">
          <w:marLeft w:val="480"/>
          <w:marRight w:val="0"/>
          <w:marTop w:val="0"/>
          <w:marBottom w:val="0"/>
          <w:divBdr>
            <w:top w:val="none" w:sz="0" w:space="0" w:color="auto"/>
            <w:left w:val="none" w:sz="0" w:space="0" w:color="auto"/>
            <w:bottom w:val="none" w:sz="0" w:space="0" w:color="auto"/>
            <w:right w:val="none" w:sz="0" w:space="0" w:color="auto"/>
          </w:divBdr>
        </w:div>
        <w:div w:id="1124154634">
          <w:marLeft w:val="480"/>
          <w:marRight w:val="0"/>
          <w:marTop w:val="0"/>
          <w:marBottom w:val="0"/>
          <w:divBdr>
            <w:top w:val="none" w:sz="0" w:space="0" w:color="auto"/>
            <w:left w:val="none" w:sz="0" w:space="0" w:color="auto"/>
            <w:bottom w:val="none" w:sz="0" w:space="0" w:color="auto"/>
            <w:right w:val="none" w:sz="0" w:space="0" w:color="auto"/>
          </w:divBdr>
        </w:div>
        <w:div w:id="1108891906">
          <w:marLeft w:val="480"/>
          <w:marRight w:val="0"/>
          <w:marTop w:val="0"/>
          <w:marBottom w:val="0"/>
          <w:divBdr>
            <w:top w:val="none" w:sz="0" w:space="0" w:color="auto"/>
            <w:left w:val="none" w:sz="0" w:space="0" w:color="auto"/>
            <w:bottom w:val="none" w:sz="0" w:space="0" w:color="auto"/>
            <w:right w:val="none" w:sz="0" w:space="0" w:color="auto"/>
          </w:divBdr>
        </w:div>
        <w:div w:id="1436368800">
          <w:marLeft w:val="480"/>
          <w:marRight w:val="0"/>
          <w:marTop w:val="0"/>
          <w:marBottom w:val="0"/>
          <w:divBdr>
            <w:top w:val="none" w:sz="0" w:space="0" w:color="auto"/>
            <w:left w:val="none" w:sz="0" w:space="0" w:color="auto"/>
            <w:bottom w:val="none" w:sz="0" w:space="0" w:color="auto"/>
            <w:right w:val="none" w:sz="0" w:space="0" w:color="auto"/>
          </w:divBdr>
        </w:div>
        <w:div w:id="36664752">
          <w:marLeft w:val="480"/>
          <w:marRight w:val="0"/>
          <w:marTop w:val="0"/>
          <w:marBottom w:val="0"/>
          <w:divBdr>
            <w:top w:val="none" w:sz="0" w:space="0" w:color="auto"/>
            <w:left w:val="none" w:sz="0" w:space="0" w:color="auto"/>
            <w:bottom w:val="none" w:sz="0" w:space="0" w:color="auto"/>
            <w:right w:val="none" w:sz="0" w:space="0" w:color="auto"/>
          </w:divBdr>
        </w:div>
        <w:div w:id="346295033">
          <w:marLeft w:val="480"/>
          <w:marRight w:val="0"/>
          <w:marTop w:val="0"/>
          <w:marBottom w:val="0"/>
          <w:divBdr>
            <w:top w:val="none" w:sz="0" w:space="0" w:color="auto"/>
            <w:left w:val="none" w:sz="0" w:space="0" w:color="auto"/>
            <w:bottom w:val="none" w:sz="0" w:space="0" w:color="auto"/>
            <w:right w:val="none" w:sz="0" w:space="0" w:color="auto"/>
          </w:divBdr>
        </w:div>
      </w:divsChild>
    </w:div>
    <w:div w:id="2117485284">
      <w:bodyDiv w:val="1"/>
      <w:marLeft w:val="0"/>
      <w:marRight w:val="0"/>
      <w:marTop w:val="0"/>
      <w:marBottom w:val="0"/>
      <w:divBdr>
        <w:top w:val="none" w:sz="0" w:space="0" w:color="auto"/>
        <w:left w:val="none" w:sz="0" w:space="0" w:color="auto"/>
        <w:bottom w:val="none" w:sz="0" w:space="0" w:color="auto"/>
        <w:right w:val="none" w:sz="0" w:space="0" w:color="auto"/>
      </w:divBdr>
    </w:div>
    <w:div w:id="2117669778">
      <w:bodyDiv w:val="1"/>
      <w:marLeft w:val="0"/>
      <w:marRight w:val="0"/>
      <w:marTop w:val="0"/>
      <w:marBottom w:val="0"/>
      <w:divBdr>
        <w:top w:val="none" w:sz="0" w:space="0" w:color="auto"/>
        <w:left w:val="none" w:sz="0" w:space="0" w:color="auto"/>
        <w:bottom w:val="none" w:sz="0" w:space="0" w:color="auto"/>
        <w:right w:val="none" w:sz="0" w:space="0" w:color="auto"/>
      </w:divBdr>
    </w:div>
    <w:div w:id="2118022718">
      <w:bodyDiv w:val="1"/>
      <w:marLeft w:val="0"/>
      <w:marRight w:val="0"/>
      <w:marTop w:val="0"/>
      <w:marBottom w:val="0"/>
      <w:divBdr>
        <w:top w:val="none" w:sz="0" w:space="0" w:color="auto"/>
        <w:left w:val="none" w:sz="0" w:space="0" w:color="auto"/>
        <w:bottom w:val="none" w:sz="0" w:space="0" w:color="auto"/>
        <w:right w:val="none" w:sz="0" w:space="0" w:color="auto"/>
      </w:divBdr>
    </w:div>
    <w:div w:id="2118325114">
      <w:bodyDiv w:val="1"/>
      <w:marLeft w:val="0"/>
      <w:marRight w:val="0"/>
      <w:marTop w:val="0"/>
      <w:marBottom w:val="0"/>
      <w:divBdr>
        <w:top w:val="none" w:sz="0" w:space="0" w:color="auto"/>
        <w:left w:val="none" w:sz="0" w:space="0" w:color="auto"/>
        <w:bottom w:val="none" w:sz="0" w:space="0" w:color="auto"/>
        <w:right w:val="none" w:sz="0" w:space="0" w:color="auto"/>
      </w:divBdr>
    </w:div>
    <w:div w:id="2119133745">
      <w:bodyDiv w:val="1"/>
      <w:marLeft w:val="0"/>
      <w:marRight w:val="0"/>
      <w:marTop w:val="0"/>
      <w:marBottom w:val="0"/>
      <w:divBdr>
        <w:top w:val="none" w:sz="0" w:space="0" w:color="auto"/>
        <w:left w:val="none" w:sz="0" w:space="0" w:color="auto"/>
        <w:bottom w:val="none" w:sz="0" w:space="0" w:color="auto"/>
        <w:right w:val="none" w:sz="0" w:space="0" w:color="auto"/>
      </w:divBdr>
    </w:div>
    <w:div w:id="2119369370">
      <w:bodyDiv w:val="1"/>
      <w:marLeft w:val="0"/>
      <w:marRight w:val="0"/>
      <w:marTop w:val="0"/>
      <w:marBottom w:val="0"/>
      <w:divBdr>
        <w:top w:val="none" w:sz="0" w:space="0" w:color="auto"/>
        <w:left w:val="none" w:sz="0" w:space="0" w:color="auto"/>
        <w:bottom w:val="none" w:sz="0" w:space="0" w:color="auto"/>
        <w:right w:val="none" w:sz="0" w:space="0" w:color="auto"/>
      </w:divBdr>
    </w:div>
    <w:div w:id="2119370155">
      <w:bodyDiv w:val="1"/>
      <w:marLeft w:val="0"/>
      <w:marRight w:val="0"/>
      <w:marTop w:val="0"/>
      <w:marBottom w:val="0"/>
      <w:divBdr>
        <w:top w:val="none" w:sz="0" w:space="0" w:color="auto"/>
        <w:left w:val="none" w:sz="0" w:space="0" w:color="auto"/>
        <w:bottom w:val="none" w:sz="0" w:space="0" w:color="auto"/>
        <w:right w:val="none" w:sz="0" w:space="0" w:color="auto"/>
      </w:divBdr>
    </w:div>
    <w:div w:id="2119911200">
      <w:bodyDiv w:val="1"/>
      <w:marLeft w:val="0"/>
      <w:marRight w:val="0"/>
      <w:marTop w:val="0"/>
      <w:marBottom w:val="0"/>
      <w:divBdr>
        <w:top w:val="none" w:sz="0" w:space="0" w:color="auto"/>
        <w:left w:val="none" w:sz="0" w:space="0" w:color="auto"/>
        <w:bottom w:val="none" w:sz="0" w:space="0" w:color="auto"/>
        <w:right w:val="none" w:sz="0" w:space="0" w:color="auto"/>
      </w:divBdr>
    </w:div>
    <w:div w:id="2120221644">
      <w:bodyDiv w:val="1"/>
      <w:marLeft w:val="0"/>
      <w:marRight w:val="0"/>
      <w:marTop w:val="0"/>
      <w:marBottom w:val="0"/>
      <w:divBdr>
        <w:top w:val="none" w:sz="0" w:space="0" w:color="auto"/>
        <w:left w:val="none" w:sz="0" w:space="0" w:color="auto"/>
        <w:bottom w:val="none" w:sz="0" w:space="0" w:color="auto"/>
        <w:right w:val="none" w:sz="0" w:space="0" w:color="auto"/>
      </w:divBdr>
    </w:div>
    <w:div w:id="2120681032">
      <w:bodyDiv w:val="1"/>
      <w:marLeft w:val="0"/>
      <w:marRight w:val="0"/>
      <w:marTop w:val="0"/>
      <w:marBottom w:val="0"/>
      <w:divBdr>
        <w:top w:val="none" w:sz="0" w:space="0" w:color="auto"/>
        <w:left w:val="none" w:sz="0" w:space="0" w:color="auto"/>
        <w:bottom w:val="none" w:sz="0" w:space="0" w:color="auto"/>
        <w:right w:val="none" w:sz="0" w:space="0" w:color="auto"/>
      </w:divBdr>
    </w:div>
    <w:div w:id="2121217976">
      <w:bodyDiv w:val="1"/>
      <w:marLeft w:val="0"/>
      <w:marRight w:val="0"/>
      <w:marTop w:val="0"/>
      <w:marBottom w:val="0"/>
      <w:divBdr>
        <w:top w:val="none" w:sz="0" w:space="0" w:color="auto"/>
        <w:left w:val="none" w:sz="0" w:space="0" w:color="auto"/>
        <w:bottom w:val="none" w:sz="0" w:space="0" w:color="auto"/>
        <w:right w:val="none" w:sz="0" w:space="0" w:color="auto"/>
      </w:divBdr>
    </w:div>
    <w:div w:id="2121487721">
      <w:bodyDiv w:val="1"/>
      <w:marLeft w:val="0"/>
      <w:marRight w:val="0"/>
      <w:marTop w:val="0"/>
      <w:marBottom w:val="0"/>
      <w:divBdr>
        <w:top w:val="none" w:sz="0" w:space="0" w:color="auto"/>
        <w:left w:val="none" w:sz="0" w:space="0" w:color="auto"/>
        <w:bottom w:val="none" w:sz="0" w:space="0" w:color="auto"/>
        <w:right w:val="none" w:sz="0" w:space="0" w:color="auto"/>
      </w:divBdr>
    </w:div>
    <w:div w:id="2121947795">
      <w:bodyDiv w:val="1"/>
      <w:marLeft w:val="0"/>
      <w:marRight w:val="0"/>
      <w:marTop w:val="0"/>
      <w:marBottom w:val="0"/>
      <w:divBdr>
        <w:top w:val="none" w:sz="0" w:space="0" w:color="auto"/>
        <w:left w:val="none" w:sz="0" w:space="0" w:color="auto"/>
        <w:bottom w:val="none" w:sz="0" w:space="0" w:color="auto"/>
        <w:right w:val="none" w:sz="0" w:space="0" w:color="auto"/>
      </w:divBdr>
    </w:div>
    <w:div w:id="2121992233">
      <w:bodyDiv w:val="1"/>
      <w:marLeft w:val="0"/>
      <w:marRight w:val="0"/>
      <w:marTop w:val="0"/>
      <w:marBottom w:val="0"/>
      <w:divBdr>
        <w:top w:val="none" w:sz="0" w:space="0" w:color="auto"/>
        <w:left w:val="none" w:sz="0" w:space="0" w:color="auto"/>
        <w:bottom w:val="none" w:sz="0" w:space="0" w:color="auto"/>
        <w:right w:val="none" w:sz="0" w:space="0" w:color="auto"/>
      </w:divBdr>
    </w:div>
    <w:div w:id="2122069643">
      <w:bodyDiv w:val="1"/>
      <w:marLeft w:val="0"/>
      <w:marRight w:val="0"/>
      <w:marTop w:val="0"/>
      <w:marBottom w:val="0"/>
      <w:divBdr>
        <w:top w:val="none" w:sz="0" w:space="0" w:color="auto"/>
        <w:left w:val="none" w:sz="0" w:space="0" w:color="auto"/>
        <w:bottom w:val="none" w:sz="0" w:space="0" w:color="auto"/>
        <w:right w:val="none" w:sz="0" w:space="0" w:color="auto"/>
      </w:divBdr>
    </w:div>
    <w:div w:id="2122414314">
      <w:bodyDiv w:val="1"/>
      <w:marLeft w:val="0"/>
      <w:marRight w:val="0"/>
      <w:marTop w:val="0"/>
      <w:marBottom w:val="0"/>
      <w:divBdr>
        <w:top w:val="none" w:sz="0" w:space="0" w:color="auto"/>
        <w:left w:val="none" w:sz="0" w:space="0" w:color="auto"/>
        <w:bottom w:val="none" w:sz="0" w:space="0" w:color="auto"/>
        <w:right w:val="none" w:sz="0" w:space="0" w:color="auto"/>
      </w:divBdr>
    </w:div>
    <w:div w:id="2122456914">
      <w:bodyDiv w:val="1"/>
      <w:marLeft w:val="0"/>
      <w:marRight w:val="0"/>
      <w:marTop w:val="0"/>
      <w:marBottom w:val="0"/>
      <w:divBdr>
        <w:top w:val="none" w:sz="0" w:space="0" w:color="auto"/>
        <w:left w:val="none" w:sz="0" w:space="0" w:color="auto"/>
        <w:bottom w:val="none" w:sz="0" w:space="0" w:color="auto"/>
        <w:right w:val="none" w:sz="0" w:space="0" w:color="auto"/>
      </w:divBdr>
    </w:div>
    <w:div w:id="2122601531">
      <w:bodyDiv w:val="1"/>
      <w:marLeft w:val="0"/>
      <w:marRight w:val="0"/>
      <w:marTop w:val="0"/>
      <w:marBottom w:val="0"/>
      <w:divBdr>
        <w:top w:val="none" w:sz="0" w:space="0" w:color="auto"/>
        <w:left w:val="none" w:sz="0" w:space="0" w:color="auto"/>
        <w:bottom w:val="none" w:sz="0" w:space="0" w:color="auto"/>
        <w:right w:val="none" w:sz="0" w:space="0" w:color="auto"/>
      </w:divBdr>
    </w:div>
    <w:div w:id="2122726507">
      <w:bodyDiv w:val="1"/>
      <w:marLeft w:val="0"/>
      <w:marRight w:val="0"/>
      <w:marTop w:val="0"/>
      <w:marBottom w:val="0"/>
      <w:divBdr>
        <w:top w:val="none" w:sz="0" w:space="0" w:color="auto"/>
        <w:left w:val="none" w:sz="0" w:space="0" w:color="auto"/>
        <w:bottom w:val="none" w:sz="0" w:space="0" w:color="auto"/>
        <w:right w:val="none" w:sz="0" w:space="0" w:color="auto"/>
      </w:divBdr>
    </w:div>
    <w:div w:id="2122802792">
      <w:bodyDiv w:val="1"/>
      <w:marLeft w:val="0"/>
      <w:marRight w:val="0"/>
      <w:marTop w:val="0"/>
      <w:marBottom w:val="0"/>
      <w:divBdr>
        <w:top w:val="none" w:sz="0" w:space="0" w:color="auto"/>
        <w:left w:val="none" w:sz="0" w:space="0" w:color="auto"/>
        <w:bottom w:val="none" w:sz="0" w:space="0" w:color="auto"/>
        <w:right w:val="none" w:sz="0" w:space="0" w:color="auto"/>
      </w:divBdr>
    </w:div>
    <w:div w:id="2122918828">
      <w:bodyDiv w:val="1"/>
      <w:marLeft w:val="0"/>
      <w:marRight w:val="0"/>
      <w:marTop w:val="0"/>
      <w:marBottom w:val="0"/>
      <w:divBdr>
        <w:top w:val="none" w:sz="0" w:space="0" w:color="auto"/>
        <w:left w:val="none" w:sz="0" w:space="0" w:color="auto"/>
        <w:bottom w:val="none" w:sz="0" w:space="0" w:color="auto"/>
        <w:right w:val="none" w:sz="0" w:space="0" w:color="auto"/>
      </w:divBdr>
    </w:div>
    <w:div w:id="2123302299">
      <w:bodyDiv w:val="1"/>
      <w:marLeft w:val="0"/>
      <w:marRight w:val="0"/>
      <w:marTop w:val="0"/>
      <w:marBottom w:val="0"/>
      <w:divBdr>
        <w:top w:val="none" w:sz="0" w:space="0" w:color="auto"/>
        <w:left w:val="none" w:sz="0" w:space="0" w:color="auto"/>
        <w:bottom w:val="none" w:sz="0" w:space="0" w:color="auto"/>
        <w:right w:val="none" w:sz="0" w:space="0" w:color="auto"/>
      </w:divBdr>
    </w:div>
    <w:div w:id="2123305980">
      <w:bodyDiv w:val="1"/>
      <w:marLeft w:val="0"/>
      <w:marRight w:val="0"/>
      <w:marTop w:val="0"/>
      <w:marBottom w:val="0"/>
      <w:divBdr>
        <w:top w:val="none" w:sz="0" w:space="0" w:color="auto"/>
        <w:left w:val="none" w:sz="0" w:space="0" w:color="auto"/>
        <w:bottom w:val="none" w:sz="0" w:space="0" w:color="auto"/>
        <w:right w:val="none" w:sz="0" w:space="0" w:color="auto"/>
      </w:divBdr>
    </w:div>
    <w:div w:id="2124036180">
      <w:bodyDiv w:val="1"/>
      <w:marLeft w:val="0"/>
      <w:marRight w:val="0"/>
      <w:marTop w:val="0"/>
      <w:marBottom w:val="0"/>
      <w:divBdr>
        <w:top w:val="none" w:sz="0" w:space="0" w:color="auto"/>
        <w:left w:val="none" w:sz="0" w:space="0" w:color="auto"/>
        <w:bottom w:val="none" w:sz="0" w:space="0" w:color="auto"/>
        <w:right w:val="none" w:sz="0" w:space="0" w:color="auto"/>
      </w:divBdr>
    </w:div>
    <w:div w:id="2124184765">
      <w:bodyDiv w:val="1"/>
      <w:marLeft w:val="0"/>
      <w:marRight w:val="0"/>
      <w:marTop w:val="0"/>
      <w:marBottom w:val="0"/>
      <w:divBdr>
        <w:top w:val="none" w:sz="0" w:space="0" w:color="auto"/>
        <w:left w:val="none" w:sz="0" w:space="0" w:color="auto"/>
        <w:bottom w:val="none" w:sz="0" w:space="0" w:color="auto"/>
        <w:right w:val="none" w:sz="0" w:space="0" w:color="auto"/>
      </w:divBdr>
    </w:div>
    <w:div w:id="2124376377">
      <w:bodyDiv w:val="1"/>
      <w:marLeft w:val="0"/>
      <w:marRight w:val="0"/>
      <w:marTop w:val="0"/>
      <w:marBottom w:val="0"/>
      <w:divBdr>
        <w:top w:val="none" w:sz="0" w:space="0" w:color="auto"/>
        <w:left w:val="none" w:sz="0" w:space="0" w:color="auto"/>
        <w:bottom w:val="none" w:sz="0" w:space="0" w:color="auto"/>
        <w:right w:val="none" w:sz="0" w:space="0" w:color="auto"/>
      </w:divBdr>
    </w:div>
    <w:div w:id="2124491621">
      <w:bodyDiv w:val="1"/>
      <w:marLeft w:val="0"/>
      <w:marRight w:val="0"/>
      <w:marTop w:val="0"/>
      <w:marBottom w:val="0"/>
      <w:divBdr>
        <w:top w:val="none" w:sz="0" w:space="0" w:color="auto"/>
        <w:left w:val="none" w:sz="0" w:space="0" w:color="auto"/>
        <w:bottom w:val="none" w:sz="0" w:space="0" w:color="auto"/>
        <w:right w:val="none" w:sz="0" w:space="0" w:color="auto"/>
      </w:divBdr>
    </w:div>
    <w:div w:id="2124642691">
      <w:bodyDiv w:val="1"/>
      <w:marLeft w:val="0"/>
      <w:marRight w:val="0"/>
      <w:marTop w:val="0"/>
      <w:marBottom w:val="0"/>
      <w:divBdr>
        <w:top w:val="none" w:sz="0" w:space="0" w:color="auto"/>
        <w:left w:val="none" w:sz="0" w:space="0" w:color="auto"/>
        <w:bottom w:val="none" w:sz="0" w:space="0" w:color="auto"/>
        <w:right w:val="none" w:sz="0" w:space="0" w:color="auto"/>
      </w:divBdr>
    </w:div>
    <w:div w:id="2124693067">
      <w:bodyDiv w:val="1"/>
      <w:marLeft w:val="0"/>
      <w:marRight w:val="0"/>
      <w:marTop w:val="0"/>
      <w:marBottom w:val="0"/>
      <w:divBdr>
        <w:top w:val="none" w:sz="0" w:space="0" w:color="auto"/>
        <w:left w:val="none" w:sz="0" w:space="0" w:color="auto"/>
        <w:bottom w:val="none" w:sz="0" w:space="0" w:color="auto"/>
        <w:right w:val="none" w:sz="0" w:space="0" w:color="auto"/>
      </w:divBdr>
    </w:div>
    <w:div w:id="2125268511">
      <w:bodyDiv w:val="1"/>
      <w:marLeft w:val="0"/>
      <w:marRight w:val="0"/>
      <w:marTop w:val="0"/>
      <w:marBottom w:val="0"/>
      <w:divBdr>
        <w:top w:val="none" w:sz="0" w:space="0" w:color="auto"/>
        <w:left w:val="none" w:sz="0" w:space="0" w:color="auto"/>
        <w:bottom w:val="none" w:sz="0" w:space="0" w:color="auto"/>
        <w:right w:val="none" w:sz="0" w:space="0" w:color="auto"/>
      </w:divBdr>
    </w:div>
    <w:div w:id="2125731625">
      <w:bodyDiv w:val="1"/>
      <w:marLeft w:val="0"/>
      <w:marRight w:val="0"/>
      <w:marTop w:val="0"/>
      <w:marBottom w:val="0"/>
      <w:divBdr>
        <w:top w:val="none" w:sz="0" w:space="0" w:color="auto"/>
        <w:left w:val="none" w:sz="0" w:space="0" w:color="auto"/>
        <w:bottom w:val="none" w:sz="0" w:space="0" w:color="auto"/>
        <w:right w:val="none" w:sz="0" w:space="0" w:color="auto"/>
      </w:divBdr>
    </w:div>
    <w:div w:id="2125927340">
      <w:bodyDiv w:val="1"/>
      <w:marLeft w:val="0"/>
      <w:marRight w:val="0"/>
      <w:marTop w:val="0"/>
      <w:marBottom w:val="0"/>
      <w:divBdr>
        <w:top w:val="none" w:sz="0" w:space="0" w:color="auto"/>
        <w:left w:val="none" w:sz="0" w:space="0" w:color="auto"/>
        <w:bottom w:val="none" w:sz="0" w:space="0" w:color="auto"/>
        <w:right w:val="none" w:sz="0" w:space="0" w:color="auto"/>
      </w:divBdr>
    </w:div>
    <w:div w:id="2126003596">
      <w:bodyDiv w:val="1"/>
      <w:marLeft w:val="0"/>
      <w:marRight w:val="0"/>
      <w:marTop w:val="0"/>
      <w:marBottom w:val="0"/>
      <w:divBdr>
        <w:top w:val="none" w:sz="0" w:space="0" w:color="auto"/>
        <w:left w:val="none" w:sz="0" w:space="0" w:color="auto"/>
        <w:bottom w:val="none" w:sz="0" w:space="0" w:color="auto"/>
        <w:right w:val="none" w:sz="0" w:space="0" w:color="auto"/>
      </w:divBdr>
    </w:div>
    <w:div w:id="2126540845">
      <w:bodyDiv w:val="1"/>
      <w:marLeft w:val="0"/>
      <w:marRight w:val="0"/>
      <w:marTop w:val="0"/>
      <w:marBottom w:val="0"/>
      <w:divBdr>
        <w:top w:val="none" w:sz="0" w:space="0" w:color="auto"/>
        <w:left w:val="none" w:sz="0" w:space="0" w:color="auto"/>
        <w:bottom w:val="none" w:sz="0" w:space="0" w:color="auto"/>
        <w:right w:val="none" w:sz="0" w:space="0" w:color="auto"/>
      </w:divBdr>
      <w:divsChild>
        <w:div w:id="1093742649">
          <w:marLeft w:val="480"/>
          <w:marRight w:val="0"/>
          <w:marTop w:val="0"/>
          <w:marBottom w:val="0"/>
          <w:divBdr>
            <w:top w:val="none" w:sz="0" w:space="0" w:color="auto"/>
            <w:left w:val="none" w:sz="0" w:space="0" w:color="auto"/>
            <w:bottom w:val="none" w:sz="0" w:space="0" w:color="auto"/>
            <w:right w:val="none" w:sz="0" w:space="0" w:color="auto"/>
          </w:divBdr>
        </w:div>
        <w:div w:id="524516115">
          <w:marLeft w:val="480"/>
          <w:marRight w:val="0"/>
          <w:marTop w:val="0"/>
          <w:marBottom w:val="0"/>
          <w:divBdr>
            <w:top w:val="none" w:sz="0" w:space="0" w:color="auto"/>
            <w:left w:val="none" w:sz="0" w:space="0" w:color="auto"/>
            <w:bottom w:val="none" w:sz="0" w:space="0" w:color="auto"/>
            <w:right w:val="none" w:sz="0" w:space="0" w:color="auto"/>
          </w:divBdr>
        </w:div>
        <w:div w:id="699404265">
          <w:marLeft w:val="480"/>
          <w:marRight w:val="0"/>
          <w:marTop w:val="0"/>
          <w:marBottom w:val="0"/>
          <w:divBdr>
            <w:top w:val="none" w:sz="0" w:space="0" w:color="auto"/>
            <w:left w:val="none" w:sz="0" w:space="0" w:color="auto"/>
            <w:bottom w:val="none" w:sz="0" w:space="0" w:color="auto"/>
            <w:right w:val="none" w:sz="0" w:space="0" w:color="auto"/>
          </w:divBdr>
        </w:div>
        <w:div w:id="1600945363">
          <w:marLeft w:val="480"/>
          <w:marRight w:val="0"/>
          <w:marTop w:val="0"/>
          <w:marBottom w:val="0"/>
          <w:divBdr>
            <w:top w:val="none" w:sz="0" w:space="0" w:color="auto"/>
            <w:left w:val="none" w:sz="0" w:space="0" w:color="auto"/>
            <w:bottom w:val="none" w:sz="0" w:space="0" w:color="auto"/>
            <w:right w:val="none" w:sz="0" w:space="0" w:color="auto"/>
          </w:divBdr>
        </w:div>
        <w:div w:id="1355157654">
          <w:marLeft w:val="480"/>
          <w:marRight w:val="0"/>
          <w:marTop w:val="0"/>
          <w:marBottom w:val="0"/>
          <w:divBdr>
            <w:top w:val="none" w:sz="0" w:space="0" w:color="auto"/>
            <w:left w:val="none" w:sz="0" w:space="0" w:color="auto"/>
            <w:bottom w:val="none" w:sz="0" w:space="0" w:color="auto"/>
            <w:right w:val="none" w:sz="0" w:space="0" w:color="auto"/>
          </w:divBdr>
        </w:div>
        <w:div w:id="1655598640">
          <w:marLeft w:val="480"/>
          <w:marRight w:val="0"/>
          <w:marTop w:val="0"/>
          <w:marBottom w:val="0"/>
          <w:divBdr>
            <w:top w:val="none" w:sz="0" w:space="0" w:color="auto"/>
            <w:left w:val="none" w:sz="0" w:space="0" w:color="auto"/>
            <w:bottom w:val="none" w:sz="0" w:space="0" w:color="auto"/>
            <w:right w:val="none" w:sz="0" w:space="0" w:color="auto"/>
          </w:divBdr>
        </w:div>
        <w:div w:id="1235237608">
          <w:marLeft w:val="480"/>
          <w:marRight w:val="0"/>
          <w:marTop w:val="0"/>
          <w:marBottom w:val="0"/>
          <w:divBdr>
            <w:top w:val="none" w:sz="0" w:space="0" w:color="auto"/>
            <w:left w:val="none" w:sz="0" w:space="0" w:color="auto"/>
            <w:bottom w:val="none" w:sz="0" w:space="0" w:color="auto"/>
            <w:right w:val="none" w:sz="0" w:space="0" w:color="auto"/>
          </w:divBdr>
        </w:div>
        <w:div w:id="1658027992">
          <w:marLeft w:val="480"/>
          <w:marRight w:val="0"/>
          <w:marTop w:val="0"/>
          <w:marBottom w:val="0"/>
          <w:divBdr>
            <w:top w:val="none" w:sz="0" w:space="0" w:color="auto"/>
            <w:left w:val="none" w:sz="0" w:space="0" w:color="auto"/>
            <w:bottom w:val="none" w:sz="0" w:space="0" w:color="auto"/>
            <w:right w:val="none" w:sz="0" w:space="0" w:color="auto"/>
          </w:divBdr>
        </w:div>
        <w:div w:id="863633596">
          <w:marLeft w:val="480"/>
          <w:marRight w:val="0"/>
          <w:marTop w:val="0"/>
          <w:marBottom w:val="0"/>
          <w:divBdr>
            <w:top w:val="none" w:sz="0" w:space="0" w:color="auto"/>
            <w:left w:val="none" w:sz="0" w:space="0" w:color="auto"/>
            <w:bottom w:val="none" w:sz="0" w:space="0" w:color="auto"/>
            <w:right w:val="none" w:sz="0" w:space="0" w:color="auto"/>
          </w:divBdr>
        </w:div>
        <w:div w:id="751200454">
          <w:marLeft w:val="480"/>
          <w:marRight w:val="0"/>
          <w:marTop w:val="0"/>
          <w:marBottom w:val="0"/>
          <w:divBdr>
            <w:top w:val="none" w:sz="0" w:space="0" w:color="auto"/>
            <w:left w:val="none" w:sz="0" w:space="0" w:color="auto"/>
            <w:bottom w:val="none" w:sz="0" w:space="0" w:color="auto"/>
            <w:right w:val="none" w:sz="0" w:space="0" w:color="auto"/>
          </w:divBdr>
        </w:div>
        <w:div w:id="240800121">
          <w:marLeft w:val="480"/>
          <w:marRight w:val="0"/>
          <w:marTop w:val="0"/>
          <w:marBottom w:val="0"/>
          <w:divBdr>
            <w:top w:val="none" w:sz="0" w:space="0" w:color="auto"/>
            <w:left w:val="none" w:sz="0" w:space="0" w:color="auto"/>
            <w:bottom w:val="none" w:sz="0" w:space="0" w:color="auto"/>
            <w:right w:val="none" w:sz="0" w:space="0" w:color="auto"/>
          </w:divBdr>
        </w:div>
        <w:div w:id="754982955">
          <w:marLeft w:val="480"/>
          <w:marRight w:val="0"/>
          <w:marTop w:val="0"/>
          <w:marBottom w:val="0"/>
          <w:divBdr>
            <w:top w:val="none" w:sz="0" w:space="0" w:color="auto"/>
            <w:left w:val="none" w:sz="0" w:space="0" w:color="auto"/>
            <w:bottom w:val="none" w:sz="0" w:space="0" w:color="auto"/>
            <w:right w:val="none" w:sz="0" w:space="0" w:color="auto"/>
          </w:divBdr>
        </w:div>
        <w:div w:id="276839092">
          <w:marLeft w:val="480"/>
          <w:marRight w:val="0"/>
          <w:marTop w:val="0"/>
          <w:marBottom w:val="0"/>
          <w:divBdr>
            <w:top w:val="none" w:sz="0" w:space="0" w:color="auto"/>
            <w:left w:val="none" w:sz="0" w:space="0" w:color="auto"/>
            <w:bottom w:val="none" w:sz="0" w:space="0" w:color="auto"/>
            <w:right w:val="none" w:sz="0" w:space="0" w:color="auto"/>
          </w:divBdr>
        </w:div>
        <w:div w:id="322860538">
          <w:marLeft w:val="480"/>
          <w:marRight w:val="0"/>
          <w:marTop w:val="0"/>
          <w:marBottom w:val="0"/>
          <w:divBdr>
            <w:top w:val="none" w:sz="0" w:space="0" w:color="auto"/>
            <w:left w:val="none" w:sz="0" w:space="0" w:color="auto"/>
            <w:bottom w:val="none" w:sz="0" w:space="0" w:color="auto"/>
            <w:right w:val="none" w:sz="0" w:space="0" w:color="auto"/>
          </w:divBdr>
        </w:div>
        <w:div w:id="488450744">
          <w:marLeft w:val="480"/>
          <w:marRight w:val="0"/>
          <w:marTop w:val="0"/>
          <w:marBottom w:val="0"/>
          <w:divBdr>
            <w:top w:val="none" w:sz="0" w:space="0" w:color="auto"/>
            <w:left w:val="none" w:sz="0" w:space="0" w:color="auto"/>
            <w:bottom w:val="none" w:sz="0" w:space="0" w:color="auto"/>
            <w:right w:val="none" w:sz="0" w:space="0" w:color="auto"/>
          </w:divBdr>
        </w:div>
        <w:div w:id="1863008262">
          <w:marLeft w:val="480"/>
          <w:marRight w:val="0"/>
          <w:marTop w:val="0"/>
          <w:marBottom w:val="0"/>
          <w:divBdr>
            <w:top w:val="none" w:sz="0" w:space="0" w:color="auto"/>
            <w:left w:val="none" w:sz="0" w:space="0" w:color="auto"/>
            <w:bottom w:val="none" w:sz="0" w:space="0" w:color="auto"/>
            <w:right w:val="none" w:sz="0" w:space="0" w:color="auto"/>
          </w:divBdr>
        </w:div>
        <w:div w:id="1111314122">
          <w:marLeft w:val="480"/>
          <w:marRight w:val="0"/>
          <w:marTop w:val="0"/>
          <w:marBottom w:val="0"/>
          <w:divBdr>
            <w:top w:val="none" w:sz="0" w:space="0" w:color="auto"/>
            <w:left w:val="none" w:sz="0" w:space="0" w:color="auto"/>
            <w:bottom w:val="none" w:sz="0" w:space="0" w:color="auto"/>
            <w:right w:val="none" w:sz="0" w:space="0" w:color="auto"/>
          </w:divBdr>
        </w:div>
        <w:div w:id="968055403">
          <w:marLeft w:val="480"/>
          <w:marRight w:val="0"/>
          <w:marTop w:val="0"/>
          <w:marBottom w:val="0"/>
          <w:divBdr>
            <w:top w:val="none" w:sz="0" w:space="0" w:color="auto"/>
            <w:left w:val="none" w:sz="0" w:space="0" w:color="auto"/>
            <w:bottom w:val="none" w:sz="0" w:space="0" w:color="auto"/>
            <w:right w:val="none" w:sz="0" w:space="0" w:color="auto"/>
          </w:divBdr>
        </w:div>
        <w:div w:id="1886138069">
          <w:marLeft w:val="480"/>
          <w:marRight w:val="0"/>
          <w:marTop w:val="0"/>
          <w:marBottom w:val="0"/>
          <w:divBdr>
            <w:top w:val="none" w:sz="0" w:space="0" w:color="auto"/>
            <w:left w:val="none" w:sz="0" w:space="0" w:color="auto"/>
            <w:bottom w:val="none" w:sz="0" w:space="0" w:color="auto"/>
            <w:right w:val="none" w:sz="0" w:space="0" w:color="auto"/>
          </w:divBdr>
        </w:div>
        <w:div w:id="1236816286">
          <w:marLeft w:val="480"/>
          <w:marRight w:val="0"/>
          <w:marTop w:val="0"/>
          <w:marBottom w:val="0"/>
          <w:divBdr>
            <w:top w:val="none" w:sz="0" w:space="0" w:color="auto"/>
            <w:left w:val="none" w:sz="0" w:space="0" w:color="auto"/>
            <w:bottom w:val="none" w:sz="0" w:space="0" w:color="auto"/>
            <w:right w:val="none" w:sz="0" w:space="0" w:color="auto"/>
          </w:divBdr>
        </w:div>
        <w:div w:id="1150630488">
          <w:marLeft w:val="480"/>
          <w:marRight w:val="0"/>
          <w:marTop w:val="0"/>
          <w:marBottom w:val="0"/>
          <w:divBdr>
            <w:top w:val="none" w:sz="0" w:space="0" w:color="auto"/>
            <w:left w:val="none" w:sz="0" w:space="0" w:color="auto"/>
            <w:bottom w:val="none" w:sz="0" w:space="0" w:color="auto"/>
            <w:right w:val="none" w:sz="0" w:space="0" w:color="auto"/>
          </w:divBdr>
        </w:div>
        <w:div w:id="1441413472">
          <w:marLeft w:val="480"/>
          <w:marRight w:val="0"/>
          <w:marTop w:val="0"/>
          <w:marBottom w:val="0"/>
          <w:divBdr>
            <w:top w:val="none" w:sz="0" w:space="0" w:color="auto"/>
            <w:left w:val="none" w:sz="0" w:space="0" w:color="auto"/>
            <w:bottom w:val="none" w:sz="0" w:space="0" w:color="auto"/>
            <w:right w:val="none" w:sz="0" w:space="0" w:color="auto"/>
          </w:divBdr>
        </w:div>
        <w:div w:id="664209097">
          <w:marLeft w:val="480"/>
          <w:marRight w:val="0"/>
          <w:marTop w:val="0"/>
          <w:marBottom w:val="0"/>
          <w:divBdr>
            <w:top w:val="none" w:sz="0" w:space="0" w:color="auto"/>
            <w:left w:val="none" w:sz="0" w:space="0" w:color="auto"/>
            <w:bottom w:val="none" w:sz="0" w:space="0" w:color="auto"/>
            <w:right w:val="none" w:sz="0" w:space="0" w:color="auto"/>
          </w:divBdr>
        </w:div>
        <w:div w:id="1274285417">
          <w:marLeft w:val="480"/>
          <w:marRight w:val="0"/>
          <w:marTop w:val="0"/>
          <w:marBottom w:val="0"/>
          <w:divBdr>
            <w:top w:val="none" w:sz="0" w:space="0" w:color="auto"/>
            <w:left w:val="none" w:sz="0" w:space="0" w:color="auto"/>
            <w:bottom w:val="none" w:sz="0" w:space="0" w:color="auto"/>
            <w:right w:val="none" w:sz="0" w:space="0" w:color="auto"/>
          </w:divBdr>
        </w:div>
        <w:div w:id="120543069">
          <w:marLeft w:val="480"/>
          <w:marRight w:val="0"/>
          <w:marTop w:val="0"/>
          <w:marBottom w:val="0"/>
          <w:divBdr>
            <w:top w:val="none" w:sz="0" w:space="0" w:color="auto"/>
            <w:left w:val="none" w:sz="0" w:space="0" w:color="auto"/>
            <w:bottom w:val="none" w:sz="0" w:space="0" w:color="auto"/>
            <w:right w:val="none" w:sz="0" w:space="0" w:color="auto"/>
          </w:divBdr>
        </w:div>
        <w:div w:id="965282552">
          <w:marLeft w:val="480"/>
          <w:marRight w:val="0"/>
          <w:marTop w:val="0"/>
          <w:marBottom w:val="0"/>
          <w:divBdr>
            <w:top w:val="none" w:sz="0" w:space="0" w:color="auto"/>
            <w:left w:val="none" w:sz="0" w:space="0" w:color="auto"/>
            <w:bottom w:val="none" w:sz="0" w:space="0" w:color="auto"/>
            <w:right w:val="none" w:sz="0" w:space="0" w:color="auto"/>
          </w:divBdr>
        </w:div>
        <w:div w:id="1484157069">
          <w:marLeft w:val="480"/>
          <w:marRight w:val="0"/>
          <w:marTop w:val="0"/>
          <w:marBottom w:val="0"/>
          <w:divBdr>
            <w:top w:val="none" w:sz="0" w:space="0" w:color="auto"/>
            <w:left w:val="none" w:sz="0" w:space="0" w:color="auto"/>
            <w:bottom w:val="none" w:sz="0" w:space="0" w:color="auto"/>
            <w:right w:val="none" w:sz="0" w:space="0" w:color="auto"/>
          </w:divBdr>
        </w:div>
        <w:div w:id="171796781">
          <w:marLeft w:val="480"/>
          <w:marRight w:val="0"/>
          <w:marTop w:val="0"/>
          <w:marBottom w:val="0"/>
          <w:divBdr>
            <w:top w:val="none" w:sz="0" w:space="0" w:color="auto"/>
            <w:left w:val="none" w:sz="0" w:space="0" w:color="auto"/>
            <w:bottom w:val="none" w:sz="0" w:space="0" w:color="auto"/>
            <w:right w:val="none" w:sz="0" w:space="0" w:color="auto"/>
          </w:divBdr>
        </w:div>
        <w:div w:id="66269634">
          <w:marLeft w:val="480"/>
          <w:marRight w:val="0"/>
          <w:marTop w:val="0"/>
          <w:marBottom w:val="0"/>
          <w:divBdr>
            <w:top w:val="none" w:sz="0" w:space="0" w:color="auto"/>
            <w:left w:val="none" w:sz="0" w:space="0" w:color="auto"/>
            <w:bottom w:val="none" w:sz="0" w:space="0" w:color="auto"/>
            <w:right w:val="none" w:sz="0" w:space="0" w:color="auto"/>
          </w:divBdr>
        </w:div>
        <w:div w:id="2142073022">
          <w:marLeft w:val="480"/>
          <w:marRight w:val="0"/>
          <w:marTop w:val="0"/>
          <w:marBottom w:val="0"/>
          <w:divBdr>
            <w:top w:val="none" w:sz="0" w:space="0" w:color="auto"/>
            <w:left w:val="none" w:sz="0" w:space="0" w:color="auto"/>
            <w:bottom w:val="none" w:sz="0" w:space="0" w:color="auto"/>
            <w:right w:val="none" w:sz="0" w:space="0" w:color="auto"/>
          </w:divBdr>
        </w:div>
        <w:div w:id="1453357274">
          <w:marLeft w:val="480"/>
          <w:marRight w:val="0"/>
          <w:marTop w:val="0"/>
          <w:marBottom w:val="0"/>
          <w:divBdr>
            <w:top w:val="none" w:sz="0" w:space="0" w:color="auto"/>
            <w:left w:val="none" w:sz="0" w:space="0" w:color="auto"/>
            <w:bottom w:val="none" w:sz="0" w:space="0" w:color="auto"/>
            <w:right w:val="none" w:sz="0" w:space="0" w:color="auto"/>
          </w:divBdr>
        </w:div>
        <w:div w:id="2009939462">
          <w:marLeft w:val="480"/>
          <w:marRight w:val="0"/>
          <w:marTop w:val="0"/>
          <w:marBottom w:val="0"/>
          <w:divBdr>
            <w:top w:val="none" w:sz="0" w:space="0" w:color="auto"/>
            <w:left w:val="none" w:sz="0" w:space="0" w:color="auto"/>
            <w:bottom w:val="none" w:sz="0" w:space="0" w:color="auto"/>
            <w:right w:val="none" w:sz="0" w:space="0" w:color="auto"/>
          </w:divBdr>
        </w:div>
        <w:div w:id="2037077889">
          <w:marLeft w:val="480"/>
          <w:marRight w:val="0"/>
          <w:marTop w:val="0"/>
          <w:marBottom w:val="0"/>
          <w:divBdr>
            <w:top w:val="none" w:sz="0" w:space="0" w:color="auto"/>
            <w:left w:val="none" w:sz="0" w:space="0" w:color="auto"/>
            <w:bottom w:val="none" w:sz="0" w:space="0" w:color="auto"/>
            <w:right w:val="none" w:sz="0" w:space="0" w:color="auto"/>
          </w:divBdr>
        </w:div>
        <w:div w:id="129515776">
          <w:marLeft w:val="480"/>
          <w:marRight w:val="0"/>
          <w:marTop w:val="0"/>
          <w:marBottom w:val="0"/>
          <w:divBdr>
            <w:top w:val="none" w:sz="0" w:space="0" w:color="auto"/>
            <w:left w:val="none" w:sz="0" w:space="0" w:color="auto"/>
            <w:bottom w:val="none" w:sz="0" w:space="0" w:color="auto"/>
            <w:right w:val="none" w:sz="0" w:space="0" w:color="auto"/>
          </w:divBdr>
        </w:div>
        <w:div w:id="690883031">
          <w:marLeft w:val="480"/>
          <w:marRight w:val="0"/>
          <w:marTop w:val="0"/>
          <w:marBottom w:val="0"/>
          <w:divBdr>
            <w:top w:val="none" w:sz="0" w:space="0" w:color="auto"/>
            <w:left w:val="none" w:sz="0" w:space="0" w:color="auto"/>
            <w:bottom w:val="none" w:sz="0" w:space="0" w:color="auto"/>
            <w:right w:val="none" w:sz="0" w:space="0" w:color="auto"/>
          </w:divBdr>
        </w:div>
        <w:div w:id="443185335">
          <w:marLeft w:val="480"/>
          <w:marRight w:val="0"/>
          <w:marTop w:val="0"/>
          <w:marBottom w:val="0"/>
          <w:divBdr>
            <w:top w:val="none" w:sz="0" w:space="0" w:color="auto"/>
            <w:left w:val="none" w:sz="0" w:space="0" w:color="auto"/>
            <w:bottom w:val="none" w:sz="0" w:space="0" w:color="auto"/>
            <w:right w:val="none" w:sz="0" w:space="0" w:color="auto"/>
          </w:divBdr>
        </w:div>
        <w:div w:id="899436632">
          <w:marLeft w:val="480"/>
          <w:marRight w:val="0"/>
          <w:marTop w:val="0"/>
          <w:marBottom w:val="0"/>
          <w:divBdr>
            <w:top w:val="none" w:sz="0" w:space="0" w:color="auto"/>
            <w:left w:val="none" w:sz="0" w:space="0" w:color="auto"/>
            <w:bottom w:val="none" w:sz="0" w:space="0" w:color="auto"/>
            <w:right w:val="none" w:sz="0" w:space="0" w:color="auto"/>
          </w:divBdr>
        </w:div>
        <w:div w:id="1626690916">
          <w:marLeft w:val="480"/>
          <w:marRight w:val="0"/>
          <w:marTop w:val="0"/>
          <w:marBottom w:val="0"/>
          <w:divBdr>
            <w:top w:val="none" w:sz="0" w:space="0" w:color="auto"/>
            <w:left w:val="none" w:sz="0" w:space="0" w:color="auto"/>
            <w:bottom w:val="none" w:sz="0" w:space="0" w:color="auto"/>
            <w:right w:val="none" w:sz="0" w:space="0" w:color="auto"/>
          </w:divBdr>
        </w:div>
        <w:div w:id="120001799">
          <w:marLeft w:val="480"/>
          <w:marRight w:val="0"/>
          <w:marTop w:val="0"/>
          <w:marBottom w:val="0"/>
          <w:divBdr>
            <w:top w:val="none" w:sz="0" w:space="0" w:color="auto"/>
            <w:left w:val="none" w:sz="0" w:space="0" w:color="auto"/>
            <w:bottom w:val="none" w:sz="0" w:space="0" w:color="auto"/>
            <w:right w:val="none" w:sz="0" w:space="0" w:color="auto"/>
          </w:divBdr>
        </w:div>
        <w:div w:id="894436604">
          <w:marLeft w:val="480"/>
          <w:marRight w:val="0"/>
          <w:marTop w:val="0"/>
          <w:marBottom w:val="0"/>
          <w:divBdr>
            <w:top w:val="none" w:sz="0" w:space="0" w:color="auto"/>
            <w:left w:val="none" w:sz="0" w:space="0" w:color="auto"/>
            <w:bottom w:val="none" w:sz="0" w:space="0" w:color="auto"/>
            <w:right w:val="none" w:sz="0" w:space="0" w:color="auto"/>
          </w:divBdr>
        </w:div>
        <w:div w:id="1081296837">
          <w:marLeft w:val="480"/>
          <w:marRight w:val="0"/>
          <w:marTop w:val="0"/>
          <w:marBottom w:val="0"/>
          <w:divBdr>
            <w:top w:val="none" w:sz="0" w:space="0" w:color="auto"/>
            <w:left w:val="none" w:sz="0" w:space="0" w:color="auto"/>
            <w:bottom w:val="none" w:sz="0" w:space="0" w:color="auto"/>
            <w:right w:val="none" w:sz="0" w:space="0" w:color="auto"/>
          </w:divBdr>
        </w:div>
        <w:div w:id="2133749502">
          <w:marLeft w:val="480"/>
          <w:marRight w:val="0"/>
          <w:marTop w:val="0"/>
          <w:marBottom w:val="0"/>
          <w:divBdr>
            <w:top w:val="none" w:sz="0" w:space="0" w:color="auto"/>
            <w:left w:val="none" w:sz="0" w:space="0" w:color="auto"/>
            <w:bottom w:val="none" w:sz="0" w:space="0" w:color="auto"/>
            <w:right w:val="none" w:sz="0" w:space="0" w:color="auto"/>
          </w:divBdr>
        </w:div>
        <w:div w:id="735133561">
          <w:marLeft w:val="480"/>
          <w:marRight w:val="0"/>
          <w:marTop w:val="0"/>
          <w:marBottom w:val="0"/>
          <w:divBdr>
            <w:top w:val="none" w:sz="0" w:space="0" w:color="auto"/>
            <w:left w:val="none" w:sz="0" w:space="0" w:color="auto"/>
            <w:bottom w:val="none" w:sz="0" w:space="0" w:color="auto"/>
            <w:right w:val="none" w:sz="0" w:space="0" w:color="auto"/>
          </w:divBdr>
        </w:div>
        <w:div w:id="390881705">
          <w:marLeft w:val="480"/>
          <w:marRight w:val="0"/>
          <w:marTop w:val="0"/>
          <w:marBottom w:val="0"/>
          <w:divBdr>
            <w:top w:val="none" w:sz="0" w:space="0" w:color="auto"/>
            <w:left w:val="none" w:sz="0" w:space="0" w:color="auto"/>
            <w:bottom w:val="none" w:sz="0" w:space="0" w:color="auto"/>
            <w:right w:val="none" w:sz="0" w:space="0" w:color="auto"/>
          </w:divBdr>
        </w:div>
        <w:div w:id="630747516">
          <w:marLeft w:val="480"/>
          <w:marRight w:val="0"/>
          <w:marTop w:val="0"/>
          <w:marBottom w:val="0"/>
          <w:divBdr>
            <w:top w:val="none" w:sz="0" w:space="0" w:color="auto"/>
            <w:left w:val="none" w:sz="0" w:space="0" w:color="auto"/>
            <w:bottom w:val="none" w:sz="0" w:space="0" w:color="auto"/>
            <w:right w:val="none" w:sz="0" w:space="0" w:color="auto"/>
          </w:divBdr>
        </w:div>
        <w:div w:id="1134061848">
          <w:marLeft w:val="480"/>
          <w:marRight w:val="0"/>
          <w:marTop w:val="0"/>
          <w:marBottom w:val="0"/>
          <w:divBdr>
            <w:top w:val="none" w:sz="0" w:space="0" w:color="auto"/>
            <w:left w:val="none" w:sz="0" w:space="0" w:color="auto"/>
            <w:bottom w:val="none" w:sz="0" w:space="0" w:color="auto"/>
            <w:right w:val="none" w:sz="0" w:space="0" w:color="auto"/>
          </w:divBdr>
        </w:div>
        <w:div w:id="1654404294">
          <w:marLeft w:val="480"/>
          <w:marRight w:val="0"/>
          <w:marTop w:val="0"/>
          <w:marBottom w:val="0"/>
          <w:divBdr>
            <w:top w:val="none" w:sz="0" w:space="0" w:color="auto"/>
            <w:left w:val="none" w:sz="0" w:space="0" w:color="auto"/>
            <w:bottom w:val="none" w:sz="0" w:space="0" w:color="auto"/>
            <w:right w:val="none" w:sz="0" w:space="0" w:color="auto"/>
          </w:divBdr>
        </w:div>
        <w:div w:id="758798322">
          <w:marLeft w:val="480"/>
          <w:marRight w:val="0"/>
          <w:marTop w:val="0"/>
          <w:marBottom w:val="0"/>
          <w:divBdr>
            <w:top w:val="none" w:sz="0" w:space="0" w:color="auto"/>
            <w:left w:val="none" w:sz="0" w:space="0" w:color="auto"/>
            <w:bottom w:val="none" w:sz="0" w:space="0" w:color="auto"/>
            <w:right w:val="none" w:sz="0" w:space="0" w:color="auto"/>
          </w:divBdr>
        </w:div>
        <w:div w:id="62146610">
          <w:marLeft w:val="480"/>
          <w:marRight w:val="0"/>
          <w:marTop w:val="0"/>
          <w:marBottom w:val="0"/>
          <w:divBdr>
            <w:top w:val="none" w:sz="0" w:space="0" w:color="auto"/>
            <w:left w:val="none" w:sz="0" w:space="0" w:color="auto"/>
            <w:bottom w:val="none" w:sz="0" w:space="0" w:color="auto"/>
            <w:right w:val="none" w:sz="0" w:space="0" w:color="auto"/>
          </w:divBdr>
        </w:div>
        <w:div w:id="1440250982">
          <w:marLeft w:val="480"/>
          <w:marRight w:val="0"/>
          <w:marTop w:val="0"/>
          <w:marBottom w:val="0"/>
          <w:divBdr>
            <w:top w:val="none" w:sz="0" w:space="0" w:color="auto"/>
            <w:left w:val="none" w:sz="0" w:space="0" w:color="auto"/>
            <w:bottom w:val="none" w:sz="0" w:space="0" w:color="auto"/>
            <w:right w:val="none" w:sz="0" w:space="0" w:color="auto"/>
          </w:divBdr>
        </w:div>
        <w:div w:id="1869442382">
          <w:marLeft w:val="480"/>
          <w:marRight w:val="0"/>
          <w:marTop w:val="0"/>
          <w:marBottom w:val="0"/>
          <w:divBdr>
            <w:top w:val="none" w:sz="0" w:space="0" w:color="auto"/>
            <w:left w:val="none" w:sz="0" w:space="0" w:color="auto"/>
            <w:bottom w:val="none" w:sz="0" w:space="0" w:color="auto"/>
            <w:right w:val="none" w:sz="0" w:space="0" w:color="auto"/>
          </w:divBdr>
        </w:div>
      </w:divsChild>
    </w:div>
    <w:div w:id="2126775806">
      <w:bodyDiv w:val="1"/>
      <w:marLeft w:val="0"/>
      <w:marRight w:val="0"/>
      <w:marTop w:val="0"/>
      <w:marBottom w:val="0"/>
      <w:divBdr>
        <w:top w:val="none" w:sz="0" w:space="0" w:color="auto"/>
        <w:left w:val="none" w:sz="0" w:space="0" w:color="auto"/>
        <w:bottom w:val="none" w:sz="0" w:space="0" w:color="auto"/>
        <w:right w:val="none" w:sz="0" w:space="0" w:color="auto"/>
      </w:divBdr>
    </w:div>
    <w:div w:id="2126844686">
      <w:bodyDiv w:val="1"/>
      <w:marLeft w:val="0"/>
      <w:marRight w:val="0"/>
      <w:marTop w:val="0"/>
      <w:marBottom w:val="0"/>
      <w:divBdr>
        <w:top w:val="none" w:sz="0" w:space="0" w:color="auto"/>
        <w:left w:val="none" w:sz="0" w:space="0" w:color="auto"/>
        <w:bottom w:val="none" w:sz="0" w:space="0" w:color="auto"/>
        <w:right w:val="none" w:sz="0" w:space="0" w:color="auto"/>
      </w:divBdr>
    </w:div>
    <w:div w:id="2126925621">
      <w:bodyDiv w:val="1"/>
      <w:marLeft w:val="0"/>
      <w:marRight w:val="0"/>
      <w:marTop w:val="0"/>
      <w:marBottom w:val="0"/>
      <w:divBdr>
        <w:top w:val="none" w:sz="0" w:space="0" w:color="auto"/>
        <w:left w:val="none" w:sz="0" w:space="0" w:color="auto"/>
        <w:bottom w:val="none" w:sz="0" w:space="0" w:color="auto"/>
        <w:right w:val="none" w:sz="0" w:space="0" w:color="auto"/>
      </w:divBdr>
    </w:div>
    <w:div w:id="2127116128">
      <w:bodyDiv w:val="1"/>
      <w:marLeft w:val="0"/>
      <w:marRight w:val="0"/>
      <w:marTop w:val="0"/>
      <w:marBottom w:val="0"/>
      <w:divBdr>
        <w:top w:val="none" w:sz="0" w:space="0" w:color="auto"/>
        <w:left w:val="none" w:sz="0" w:space="0" w:color="auto"/>
        <w:bottom w:val="none" w:sz="0" w:space="0" w:color="auto"/>
        <w:right w:val="none" w:sz="0" w:space="0" w:color="auto"/>
      </w:divBdr>
    </w:div>
    <w:div w:id="2127314204">
      <w:bodyDiv w:val="1"/>
      <w:marLeft w:val="0"/>
      <w:marRight w:val="0"/>
      <w:marTop w:val="0"/>
      <w:marBottom w:val="0"/>
      <w:divBdr>
        <w:top w:val="none" w:sz="0" w:space="0" w:color="auto"/>
        <w:left w:val="none" w:sz="0" w:space="0" w:color="auto"/>
        <w:bottom w:val="none" w:sz="0" w:space="0" w:color="auto"/>
        <w:right w:val="none" w:sz="0" w:space="0" w:color="auto"/>
      </w:divBdr>
    </w:div>
    <w:div w:id="2127390164">
      <w:bodyDiv w:val="1"/>
      <w:marLeft w:val="0"/>
      <w:marRight w:val="0"/>
      <w:marTop w:val="0"/>
      <w:marBottom w:val="0"/>
      <w:divBdr>
        <w:top w:val="none" w:sz="0" w:space="0" w:color="auto"/>
        <w:left w:val="none" w:sz="0" w:space="0" w:color="auto"/>
        <w:bottom w:val="none" w:sz="0" w:space="0" w:color="auto"/>
        <w:right w:val="none" w:sz="0" w:space="0" w:color="auto"/>
      </w:divBdr>
    </w:div>
    <w:div w:id="2127506144">
      <w:bodyDiv w:val="1"/>
      <w:marLeft w:val="0"/>
      <w:marRight w:val="0"/>
      <w:marTop w:val="0"/>
      <w:marBottom w:val="0"/>
      <w:divBdr>
        <w:top w:val="none" w:sz="0" w:space="0" w:color="auto"/>
        <w:left w:val="none" w:sz="0" w:space="0" w:color="auto"/>
        <w:bottom w:val="none" w:sz="0" w:space="0" w:color="auto"/>
        <w:right w:val="none" w:sz="0" w:space="0" w:color="auto"/>
      </w:divBdr>
    </w:div>
    <w:div w:id="2127849420">
      <w:bodyDiv w:val="1"/>
      <w:marLeft w:val="0"/>
      <w:marRight w:val="0"/>
      <w:marTop w:val="0"/>
      <w:marBottom w:val="0"/>
      <w:divBdr>
        <w:top w:val="none" w:sz="0" w:space="0" w:color="auto"/>
        <w:left w:val="none" w:sz="0" w:space="0" w:color="auto"/>
        <w:bottom w:val="none" w:sz="0" w:space="0" w:color="auto"/>
        <w:right w:val="none" w:sz="0" w:space="0" w:color="auto"/>
      </w:divBdr>
    </w:div>
    <w:div w:id="2128817676">
      <w:bodyDiv w:val="1"/>
      <w:marLeft w:val="0"/>
      <w:marRight w:val="0"/>
      <w:marTop w:val="0"/>
      <w:marBottom w:val="0"/>
      <w:divBdr>
        <w:top w:val="none" w:sz="0" w:space="0" w:color="auto"/>
        <w:left w:val="none" w:sz="0" w:space="0" w:color="auto"/>
        <w:bottom w:val="none" w:sz="0" w:space="0" w:color="auto"/>
        <w:right w:val="none" w:sz="0" w:space="0" w:color="auto"/>
      </w:divBdr>
    </w:div>
    <w:div w:id="2128961748">
      <w:bodyDiv w:val="1"/>
      <w:marLeft w:val="0"/>
      <w:marRight w:val="0"/>
      <w:marTop w:val="0"/>
      <w:marBottom w:val="0"/>
      <w:divBdr>
        <w:top w:val="none" w:sz="0" w:space="0" w:color="auto"/>
        <w:left w:val="none" w:sz="0" w:space="0" w:color="auto"/>
        <w:bottom w:val="none" w:sz="0" w:space="0" w:color="auto"/>
        <w:right w:val="none" w:sz="0" w:space="0" w:color="auto"/>
      </w:divBdr>
    </w:div>
    <w:div w:id="2129004190">
      <w:bodyDiv w:val="1"/>
      <w:marLeft w:val="0"/>
      <w:marRight w:val="0"/>
      <w:marTop w:val="0"/>
      <w:marBottom w:val="0"/>
      <w:divBdr>
        <w:top w:val="none" w:sz="0" w:space="0" w:color="auto"/>
        <w:left w:val="none" w:sz="0" w:space="0" w:color="auto"/>
        <w:bottom w:val="none" w:sz="0" w:space="0" w:color="auto"/>
        <w:right w:val="none" w:sz="0" w:space="0" w:color="auto"/>
      </w:divBdr>
    </w:div>
    <w:div w:id="2129156878">
      <w:bodyDiv w:val="1"/>
      <w:marLeft w:val="0"/>
      <w:marRight w:val="0"/>
      <w:marTop w:val="0"/>
      <w:marBottom w:val="0"/>
      <w:divBdr>
        <w:top w:val="none" w:sz="0" w:space="0" w:color="auto"/>
        <w:left w:val="none" w:sz="0" w:space="0" w:color="auto"/>
        <w:bottom w:val="none" w:sz="0" w:space="0" w:color="auto"/>
        <w:right w:val="none" w:sz="0" w:space="0" w:color="auto"/>
      </w:divBdr>
    </w:div>
    <w:div w:id="2129933410">
      <w:bodyDiv w:val="1"/>
      <w:marLeft w:val="0"/>
      <w:marRight w:val="0"/>
      <w:marTop w:val="0"/>
      <w:marBottom w:val="0"/>
      <w:divBdr>
        <w:top w:val="none" w:sz="0" w:space="0" w:color="auto"/>
        <w:left w:val="none" w:sz="0" w:space="0" w:color="auto"/>
        <w:bottom w:val="none" w:sz="0" w:space="0" w:color="auto"/>
        <w:right w:val="none" w:sz="0" w:space="0" w:color="auto"/>
      </w:divBdr>
    </w:div>
    <w:div w:id="2130121026">
      <w:bodyDiv w:val="1"/>
      <w:marLeft w:val="0"/>
      <w:marRight w:val="0"/>
      <w:marTop w:val="0"/>
      <w:marBottom w:val="0"/>
      <w:divBdr>
        <w:top w:val="none" w:sz="0" w:space="0" w:color="auto"/>
        <w:left w:val="none" w:sz="0" w:space="0" w:color="auto"/>
        <w:bottom w:val="none" w:sz="0" w:space="0" w:color="auto"/>
        <w:right w:val="none" w:sz="0" w:space="0" w:color="auto"/>
      </w:divBdr>
    </w:div>
    <w:div w:id="2130515498">
      <w:bodyDiv w:val="1"/>
      <w:marLeft w:val="0"/>
      <w:marRight w:val="0"/>
      <w:marTop w:val="0"/>
      <w:marBottom w:val="0"/>
      <w:divBdr>
        <w:top w:val="none" w:sz="0" w:space="0" w:color="auto"/>
        <w:left w:val="none" w:sz="0" w:space="0" w:color="auto"/>
        <w:bottom w:val="none" w:sz="0" w:space="0" w:color="auto"/>
        <w:right w:val="none" w:sz="0" w:space="0" w:color="auto"/>
      </w:divBdr>
    </w:div>
    <w:div w:id="2130541402">
      <w:bodyDiv w:val="1"/>
      <w:marLeft w:val="0"/>
      <w:marRight w:val="0"/>
      <w:marTop w:val="0"/>
      <w:marBottom w:val="0"/>
      <w:divBdr>
        <w:top w:val="none" w:sz="0" w:space="0" w:color="auto"/>
        <w:left w:val="none" w:sz="0" w:space="0" w:color="auto"/>
        <w:bottom w:val="none" w:sz="0" w:space="0" w:color="auto"/>
        <w:right w:val="none" w:sz="0" w:space="0" w:color="auto"/>
      </w:divBdr>
    </w:div>
    <w:div w:id="2131244602">
      <w:bodyDiv w:val="1"/>
      <w:marLeft w:val="0"/>
      <w:marRight w:val="0"/>
      <w:marTop w:val="0"/>
      <w:marBottom w:val="0"/>
      <w:divBdr>
        <w:top w:val="none" w:sz="0" w:space="0" w:color="auto"/>
        <w:left w:val="none" w:sz="0" w:space="0" w:color="auto"/>
        <w:bottom w:val="none" w:sz="0" w:space="0" w:color="auto"/>
        <w:right w:val="none" w:sz="0" w:space="0" w:color="auto"/>
      </w:divBdr>
    </w:div>
    <w:div w:id="2131704075">
      <w:bodyDiv w:val="1"/>
      <w:marLeft w:val="0"/>
      <w:marRight w:val="0"/>
      <w:marTop w:val="0"/>
      <w:marBottom w:val="0"/>
      <w:divBdr>
        <w:top w:val="none" w:sz="0" w:space="0" w:color="auto"/>
        <w:left w:val="none" w:sz="0" w:space="0" w:color="auto"/>
        <w:bottom w:val="none" w:sz="0" w:space="0" w:color="auto"/>
        <w:right w:val="none" w:sz="0" w:space="0" w:color="auto"/>
      </w:divBdr>
    </w:div>
    <w:div w:id="2131976302">
      <w:bodyDiv w:val="1"/>
      <w:marLeft w:val="0"/>
      <w:marRight w:val="0"/>
      <w:marTop w:val="0"/>
      <w:marBottom w:val="0"/>
      <w:divBdr>
        <w:top w:val="none" w:sz="0" w:space="0" w:color="auto"/>
        <w:left w:val="none" w:sz="0" w:space="0" w:color="auto"/>
        <w:bottom w:val="none" w:sz="0" w:space="0" w:color="auto"/>
        <w:right w:val="none" w:sz="0" w:space="0" w:color="auto"/>
      </w:divBdr>
    </w:div>
    <w:div w:id="2132279471">
      <w:bodyDiv w:val="1"/>
      <w:marLeft w:val="0"/>
      <w:marRight w:val="0"/>
      <w:marTop w:val="0"/>
      <w:marBottom w:val="0"/>
      <w:divBdr>
        <w:top w:val="none" w:sz="0" w:space="0" w:color="auto"/>
        <w:left w:val="none" w:sz="0" w:space="0" w:color="auto"/>
        <w:bottom w:val="none" w:sz="0" w:space="0" w:color="auto"/>
        <w:right w:val="none" w:sz="0" w:space="0" w:color="auto"/>
      </w:divBdr>
    </w:div>
    <w:div w:id="2132743523">
      <w:bodyDiv w:val="1"/>
      <w:marLeft w:val="0"/>
      <w:marRight w:val="0"/>
      <w:marTop w:val="0"/>
      <w:marBottom w:val="0"/>
      <w:divBdr>
        <w:top w:val="none" w:sz="0" w:space="0" w:color="auto"/>
        <w:left w:val="none" w:sz="0" w:space="0" w:color="auto"/>
        <w:bottom w:val="none" w:sz="0" w:space="0" w:color="auto"/>
        <w:right w:val="none" w:sz="0" w:space="0" w:color="auto"/>
      </w:divBdr>
    </w:div>
    <w:div w:id="2132823385">
      <w:bodyDiv w:val="1"/>
      <w:marLeft w:val="0"/>
      <w:marRight w:val="0"/>
      <w:marTop w:val="0"/>
      <w:marBottom w:val="0"/>
      <w:divBdr>
        <w:top w:val="none" w:sz="0" w:space="0" w:color="auto"/>
        <w:left w:val="none" w:sz="0" w:space="0" w:color="auto"/>
        <w:bottom w:val="none" w:sz="0" w:space="0" w:color="auto"/>
        <w:right w:val="none" w:sz="0" w:space="0" w:color="auto"/>
      </w:divBdr>
    </w:div>
    <w:div w:id="2132893576">
      <w:bodyDiv w:val="1"/>
      <w:marLeft w:val="0"/>
      <w:marRight w:val="0"/>
      <w:marTop w:val="0"/>
      <w:marBottom w:val="0"/>
      <w:divBdr>
        <w:top w:val="none" w:sz="0" w:space="0" w:color="auto"/>
        <w:left w:val="none" w:sz="0" w:space="0" w:color="auto"/>
        <w:bottom w:val="none" w:sz="0" w:space="0" w:color="auto"/>
        <w:right w:val="none" w:sz="0" w:space="0" w:color="auto"/>
      </w:divBdr>
    </w:div>
    <w:div w:id="2132966653">
      <w:bodyDiv w:val="1"/>
      <w:marLeft w:val="0"/>
      <w:marRight w:val="0"/>
      <w:marTop w:val="0"/>
      <w:marBottom w:val="0"/>
      <w:divBdr>
        <w:top w:val="none" w:sz="0" w:space="0" w:color="auto"/>
        <w:left w:val="none" w:sz="0" w:space="0" w:color="auto"/>
        <w:bottom w:val="none" w:sz="0" w:space="0" w:color="auto"/>
        <w:right w:val="none" w:sz="0" w:space="0" w:color="auto"/>
      </w:divBdr>
    </w:div>
    <w:div w:id="2133087170">
      <w:bodyDiv w:val="1"/>
      <w:marLeft w:val="0"/>
      <w:marRight w:val="0"/>
      <w:marTop w:val="0"/>
      <w:marBottom w:val="0"/>
      <w:divBdr>
        <w:top w:val="none" w:sz="0" w:space="0" w:color="auto"/>
        <w:left w:val="none" w:sz="0" w:space="0" w:color="auto"/>
        <w:bottom w:val="none" w:sz="0" w:space="0" w:color="auto"/>
        <w:right w:val="none" w:sz="0" w:space="0" w:color="auto"/>
      </w:divBdr>
    </w:div>
    <w:div w:id="2133093497">
      <w:bodyDiv w:val="1"/>
      <w:marLeft w:val="0"/>
      <w:marRight w:val="0"/>
      <w:marTop w:val="0"/>
      <w:marBottom w:val="0"/>
      <w:divBdr>
        <w:top w:val="none" w:sz="0" w:space="0" w:color="auto"/>
        <w:left w:val="none" w:sz="0" w:space="0" w:color="auto"/>
        <w:bottom w:val="none" w:sz="0" w:space="0" w:color="auto"/>
        <w:right w:val="none" w:sz="0" w:space="0" w:color="auto"/>
      </w:divBdr>
    </w:div>
    <w:div w:id="2133281723">
      <w:bodyDiv w:val="1"/>
      <w:marLeft w:val="0"/>
      <w:marRight w:val="0"/>
      <w:marTop w:val="0"/>
      <w:marBottom w:val="0"/>
      <w:divBdr>
        <w:top w:val="none" w:sz="0" w:space="0" w:color="auto"/>
        <w:left w:val="none" w:sz="0" w:space="0" w:color="auto"/>
        <w:bottom w:val="none" w:sz="0" w:space="0" w:color="auto"/>
        <w:right w:val="none" w:sz="0" w:space="0" w:color="auto"/>
      </w:divBdr>
    </w:div>
    <w:div w:id="2133479187">
      <w:bodyDiv w:val="1"/>
      <w:marLeft w:val="0"/>
      <w:marRight w:val="0"/>
      <w:marTop w:val="0"/>
      <w:marBottom w:val="0"/>
      <w:divBdr>
        <w:top w:val="none" w:sz="0" w:space="0" w:color="auto"/>
        <w:left w:val="none" w:sz="0" w:space="0" w:color="auto"/>
        <w:bottom w:val="none" w:sz="0" w:space="0" w:color="auto"/>
        <w:right w:val="none" w:sz="0" w:space="0" w:color="auto"/>
      </w:divBdr>
    </w:div>
    <w:div w:id="2133670923">
      <w:bodyDiv w:val="1"/>
      <w:marLeft w:val="0"/>
      <w:marRight w:val="0"/>
      <w:marTop w:val="0"/>
      <w:marBottom w:val="0"/>
      <w:divBdr>
        <w:top w:val="none" w:sz="0" w:space="0" w:color="auto"/>
        <w:left w:val="none" w:sz="0" w:space="0" w:color="auto"/>
        <w:bottom w:val="none" w:sz="0" w:space="0" w:color="auto"/>
        <w:right w:val="none" w:sz="0" w:space="0" w:color="auto"/>
      </w:divBdr>
    </w:div>
    <w:div w:id="2133817735">
      <w:bodyDiv w:val="1"/>
      <w:marLeft w:val="0"/>
      <w:marRight w:val="0"/>
      <w:marTop w:val="0"/>
      <w:marBottom w:val="0"/>
      <w:divBdr>
        <w:top w:val="none" w:sz="0" w:space="0" w:color="auto"/>
        <w:left w:val="none" w:sz="0" w:space="0" w:color="auto"/>
        <w:bottom w:val="none" w:sz="0" w:space="0" w:color="auto"/>
        <w:right w:val="none" w:sz="0" w:space="0" w:color="auto"/>
      </w:divBdr>
    </w:div>
    <w:div w:id="2134131400">
      <w:bodyDiv w:val="1"/>
      <w:marLeft w:val="0"/>
      <w:marRight w:val="0"/>
      <w:marTop w:val="0"/>
      <w:marBottom w:val="0"/>
      <w:divBdr>
        <w:top w:val="none" w:sz="0" w:space="0" w:color="auto"/>
        <w:left w:val="none" w:sz="0" w:space="0" w:color="auto"/>
        <w:bottom w:val="none" w:sz="0" w:space="0" w:color="auto"/>
        <w:right w:val="none" w:sz="0" w:space="0" w:color="auto"/>
      </w:divBdr>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34670070">
      <w:bodyDiv w:val="1"/>
      <w:marLeft w:val="0"/>
      <w:marRight w:val="0"/>
      <w:marTop w:val="0"/>
      <w:marBottom w:val="0"/>
      <w:divBdr>
        <w:top w:val="none" w:sz="0" w:space="0" w:color="auto"/>
        <w:left w:val="none" w:sz="0" w:space="0" w:color="auto"/>
        <w:bottom w:val="none" w:sz="0" w:space="0" w:color="auto"/>
        <w:right w:val="none" w:sz="0" w:space="0" w:color="auto"/>
      </w:divBdr>
    </w:div>
    <w:div w:id="2135054684">
      <w:bodyDiv w:val="1"/>
      <w:marLeft w:val="0"/>
      <w:marRight w:val="0"/>
      <w:marTop w:val="0"/>
      <w:marBottom w:val="0"/>
      <w:divBdr>
        <w:top w:val="none" w:sz="0" w:space="0" w:color="auto"/>
        <w:left w:val="none" w:sz="0" w:space="0" w:color="auto"/>
        <w:bottom w:val="none" w:sz="0" w:space="0" w:color="auto"/>
        <w:right w:val="none" w:sz="0" w:space="0" w:color="auto"/>
      </w:divBdr>
    </w:div>
    <w:div w:id="2135127517">
      <w:bodyDiv w:val="1"/>
      <w:marLeft w:val="0"/>
      <w:marRight w:val="0"/>
      <w:marTop w:val="0"/>
      <w:marBottom w:val="0"/>
      <w:divBdr>
        <w:top w:val="none" w:sz="0" w:space="0" w:color="auto"/>
        <w:left w:val="none" w:sz="0" w:space="0" w:color="auto"/>
        <w:bottom w:val="none" w:sz="0" w:space="0" w:color="auto"/>
        <w:right w:val="none" w:sz="0" w:space="0" w:color="auto"/>
      </w:divBdr>
    </w:div>
    <w:div w:id="2135560492">
      <w:bodyDiv w:val="1"/>
      <w:marLeft w:val="0"/>
      <w:marRight w:val="0"/>
      <w:marTop w:val="0"/>
      <w:marBottom w:val="0"/>
      <w:divBdr>
        <w:top w:val="none" w:sz="0" w:space="0" w:color="auto"/>
        <w:left w:val="none" w:sz="0" w:space="0" w:color="auto"/>
        <w:bottom w:val="none" w:sz="0" w:space="0" w:color="auto"/>
        <w:right w:val="none" w:sz="0" w:space="0" w:color="auto"/>
      </w:divBdr>
    </w:div>
    <w:div w:id="2135756271">
      <w:bodyDiv w:val="1"/>
      <w:marLeft w:val="0"/>
      <w:marRight w:val="0"/>
      <w:marTop w:val="0"/>
      <w:marBottom w:val="0"/>
      <w:divBdr>
        <w:top w:val="none" w:sz="0" w:space="0" w:color="auto"/>
        <w:left w:val="none" w:sz="0" w:space="0" w:color="auto"/>
        <w:bottom w:val="none" w:sz="0" w:space="0" w:color="auto"/>
        <w:right w:val="none" w:sz="0" w:space="0" w:color="auto"/>
      </w:divBdr>
    </w:div>
    <w:div w:id="2135977190">
      <w:bodyDiv w:val="1"/>
      <w:marLeft w:val="0"/>
      <w:marRight w:val="0"/>
      <w:marTop w:val="0"/>
      <w:marBottom w:val="0"/>
      <w:divBdr>
        <w:top w:val="none" w:sz="0" w:space="0" w:color="auto"/>
        <w:left w:val="none" w:sz="0" w:space="0" w:color="auto"/>
        <w:bottom w:val="none" w:sz="0" w:space="0" w:color="auto"/>
        <w:right w:val="none" w:sz="0" w:space="0" w:color="auto"/>
      </w:divBdr>
    </w:div>
    <w:div w:id="2136436910">
      <w:bodyDiv w:val="1"/>
      <w:marLeft w:val="0"/>
      <w:marRight w:val="0"/>
      <w:marTop w:val="0"/>
      <w:marBottom w:val="0"/>
      <w:divBdr>
        <w:top w:val="none" w:sz="0" w:space="0" w:color="auto"/>
        <w:left w:val="none" w:sz="0" w:space="0" w:color="auto"/>
        <w:bottom w:val="none" w:sz="0" w:space="0" w:color="auto"/>
        <w:right w:val="none" w:sz="0" w:space="0" w:color="auto"/>
      </w:divBdr>
    </w:div>
    <w:div w:id="2136750963">
      <w:bodyDiv w:val="1"/>
      <w:marLeft w:val="0"/>
      <w:marRight w:val="0"/>
      <w:marTop w:val="0"/>
      <w:marBottom w:val="0"/>
      <w:divBdr>
        <w:top w:val="none" w:sz="0" w:space="0" w:color="auto"/>
        <w:left w:val="none" w:sz="0" w:space="0" w:color="auto"/>
        <w:bottom w:val="none" w:sz="0" w:space="0" w:color="auto"/>
        <w:right w:val="none" w:sz="0" w:space="0" w:color="auto"/>
      </w:divBdr>
      <w:divsChild>
        <w:div w:id="16274740">
          <w:marLeft w:val="480"/>
          <w:marRight w:val="0"/>
          <w:marTop w:val="0"/>
          <w:marBottom w:val="0"/>
          <w:divBdr>
            <w:top w:val="none" w:sz="0" w:space="0" w:color="auto"/>
            <w:left w:val="none" w:sz="0" w:space="0" w:color="auto"/>
            <w:bottom w:val="none" w:sz="0" w:space="0" w:color="auto"/>
            <w:right w:val="none" w:sz="0" w:space="0" w:color="auto"/>
          </w:divBdr>
        </w:div>
        <w:div w:id="142283845">
          <w:marLeft w:val="480"/>
          <w:marRight w:val="0"/>
          <w:marTop w:val="0"/>
          <w:marBottom w:val="0"/>
          <w:divBdr>
            <w:top w:val="none" w:sz="0" w:space="0" w:color="auto"/>
            <w:left w:val="none" w:sz="0" w:space="0" w:color="auto"/>
            <w:bottom w:val="none" w:sz="0" w:space="0" w:color="auto"/>
            <w:right w:val="none" w:sz="0" w:space="0" w:color="auto"/>
          </w:divBdr>
        </w:div>
        <w:div w:id="206188777">
          <w:marLeft w:val="480"/>
          <w:marRight w:val="0"/>
          <w:marTop w:val="0"/>
          <w:marBottom w:val="0"/>
          <w:divBdr>
            <w:top w:val="none" w:sz="0" w:space="0" w:color="auto"/>
            <w:left w:val="none" w:sz="0" w:space="0" w:color="auto"/>
            <w:bottom w:val="none" w:sz="0" w:space="0" w:color="auto"/>
            <w:right w:val="none" w:sz="0" w:space="0" w:color="auto"/>
          </w:divBdr>
        </w:div>
        <w:div w:id="309556038">
          <w:marLeft w:val="480"/>
          <w:marRight w:val="0"/>
          <w:marTop w:val="0"/>
          <w:marBottom w:val="0"/>
          <w:divBdr>
            <w:top w:val="none" w:sz="0" w:space="0" w:color="auto"/>
            <w:left w:val="none" w:sz="0" w:space="0" w:color="auto"/>
            <w:bottom w:val="none" w:sz="0" w:space="0" w:color="auto"/>
            <w:right w:val="none" w:sz="0" w:space="0" w:color="auto"/>
          </w:divBdr>
        </w:div>
        <w:div w:id="383527794">
          <w:marLeft w:val="480"/>
          <w:marRight w:val="0"/>
          <w:marTop w:val="0"/>
          <w:marBottom w:val="0"/>
          <w:divBdr>
            <w:top w:val="none" w:sz="0" w:space="0" w:color="auto"/>
            <w:left w:val="none" w:sz="0" w:space="0" w:color="auto"/>
            <w:bottom w:val="none" w:sz="0" w:space="0" w:color="auto"/>
            <w:right w:val="none" w:sz="0" w:space="0" w:color="auto"/>
          </w:divBdr>
        </w:div>
        <w:div w:id="420761120">
          <w:marLeft w:val="480"/>
          <w:marRight w:val="0"/>
          <w:marTop w:val="0"/>
          <w:marBottom w:val="0"/>
          <w:divBdr>
            <w:top w:val="none" w:sz="0" w:space="0" w:color="auto"/>
            <w:left w:val="none" w:sz="0" w:space="0" w:color="auto"/>
            <w:bottom w:val="none" w:sz="0" w:space="0" w:color="auto"/>
            <w:right w:val="none" w:sz="0" w:space="0" w:color="auto"/>
          </w:divBdr>
        </w:div>
        <w:div w:id="568343304">
          <w:marLeft w:val="480"/>
          <w:marRight w:val="0"/>
          <w:marTop w:val="0"/>
          <w:marBottom w:val="0"/>
          <w:divBdr>
            <w:top w:val="none" w:sz="0" w:space="0" w:color="auto"/>
            <w:left w:val="none" w:sz="0" w:space="0" w:color="auto"/>
            <w:bottom w:val="none" w:sz="0" w:space="0" w:color="auto"/>
            <w:right w:val="none" w:sz="0" w:space="0" w:color="auto"/>
          </w:divBdr>
        </w:div>
        <w:div w:id="592398174">
          <w:marLeft w:val="480"/>
          <w:marRight w:val="0"/>
          <w:marTop w:val="0"/>
          <w:marBottom w:val="0"/>
          <w:divBdr>
            <w:top w:val="none" w:sz="0" w:space="0" w:color="auto"/>
            <w:left w:val="none" w:sz="0" w:space="0" w:color="auto"/>
            <w:bottom w:val="none" w:sz="0" w:space="0" w:color="auto"/>
            <w:right w:val="none" w:sz="0" w:space="0" w:color="auto"/>
          </w:divBdr>
        </w:div>
        <w:div w:id="607585649">
          <w:marLeft w:val="480"/>
          <w:marRight w:val="0"/>
          <w:marTop w:val="0"/>
          <w:marBottom w:val="0"/>
          <w:divBdr>
            <w:top w:val="none" w:sz="0" w:space="0" w:color="auto"/>
            <w:left w:val="none" w:sz="0" w:space="0" w:color="auto"/>
            <w:bottom w:val="none" w:sz="0" w:space="0" w:color="auto"/>
            <w:right w:val="none" w:sz="0" w:space="0" w:color="auto"/>
          </w:divBdr>
        </w:div>
        <w:div w:id="633293912">
          <w:marLeft w:val="480"/>
          <w:marRight w:val="0"/>
          <w:marTop w:val="0"/>
          <w:marBottom w:val="0"/>
          <w:divBdr>
            <w:top w:val="none" w:sz="0" w:space="0" w:color="auto"/>
            <w:left w:val="none" w:sz="0" w:space="0" w:color="auto"/>
            <w:bottom w:val="none" w:sz="0" w:space="0" w:color="auto"/>
            <w:right w:val="none" w:sz="0" w:space="0" w:color="auto"/>
          </w:divBdr>
        </w:div>
        <w:div w:id="635181805">
          <w:marLeft w:val="480"/>
          <w:marRight w:val="0"/>
          <w:marTop w:val="0"/>
          <w:marBottom w:val="0"/>
          <w:divBdr>
            <w:top w:val="none" w:sz="0" w:space="0" w:color="auto"/>
            <w:left w:val="none" w:sz="0" w:space="0" w:color="auto"/>
            <w:bottom w:val="none" w:sz="0" w:space="0" w:color="auto"/>
            <w:right w:val="none" w:sz="0" w:space="0" w:color="auto"/>
          </w:divBdr>
        </w:div>
        <w:div w:id="681053335">
          <w:marLeft w:val="480"/>
          <w:marRight w:val="0"/>
          <w:marTop w:val="0"/>
          <w:marBottom w:val="0"/>
          <w:divBdr>
            <w:top w:val="none" w:sz="0" w:space="0" w:color="auto"/>
            <w:left w:val="none" w:sz="0" w:space="0" w:color="auto"/>
            <w:bottom w:val="none" w:sz="0" w:space="0" w:color="auto"/>
            <w:right w:val="none" w:sz="0" w:space="0" w:color="auto"/>
          </w:divBdr>
        </w:div>
        <w:div w:id="725879687">
          <w:marLeft w:val="480"/>
          <w:marRight w:val="0"/>
          <w:marTop w:val="0"/>
          <w:marBottom w:val="0"/>
          <w:divBdr>
            <w:top w:val="none" w:sz="0" w:space="0" w:color="auto"/>
            <w:left w:val="none" w:sz="0" w:space="0" w:color="auto"/>
            <w:bottom w:val="none" w:sz="0" w:space="0" w:color="auto"/>
            <w:right w:val="none" w:sz="0" w:space="0" w:color="auto"/>
          </w:divBdr>
        </w:div>
        <w:div w:id="819150993">
          <w:marLeft w:val="480"/>
          <w:marRight w:val="0"/>
          <w:marTop w:val="0"/>
          <w:marBottom w:val="0"/>
          <w:divBdr>
            <w:top w:val="none" w:sz="0" w:space="0" w:color="auto"/>
            <w:left w:val="none" w:sz="0" w:space="0" w:color="auto"/>
            <w:bottom w:val="none" w:sz="0" w:space="0" w:color="auto"/>
            <w:right w:val="none" w:sz="0" w:space="0" w:color="auto"/>
          </w:divBdr>
        </w:div>
        <w:div w:id="899023728">
          <w:marLeft w:val="480"/>
          <w:marRight w:val="0"/>
          <w:marTop w:val="0"/>
          <w:marBottom w:val="0"/>
          <w:divBdr>
            <w:top w:val="none" w:sz="0" w:space="0" w:color="auto"/>
            <w:left w:val="none" w:sz="0" w:space="0" w:color="auto"/>
            <w:bottom w:val="none" w:sz="0" w:space="0" w:color="auto"/>
            <w:right w:val="none" w:sz="0" w:space="0" w:color="auto"/>
          </w:divBdr>
        </w:div>
        <w:div w:id="926691242">
          <w:marLeft w:val="480"/>
          <w:marRight w:val="0"/>
          <w:marTop w:val="0"/>
          <w:marBottom w:val="0"/>
          <w:divBdr>
            <w:top w:val="none" w:sz="0" w:space="0" w:color="auto"/>
            <w:left w:val="none" w:sz="0" w:space="0" w:color="auto"/>
            <w:bottom w:val="none" w:sz="0" w:space="0" w:color="auto"/>
            <w:right w:val="none" w:sz="0" w:space="0" w:color="auto"/>
          </w:divBdr>
        </w:div>
        <w:div w:id="953831847">
          <w:marLeft w:val="480"/>
          <w:marRight w:val="0"/>
          <w:marTop w:val="0"/>
          <w:marBottom w:val="0"/>
          <w:divBdr>
            <w:top w:val="none" w:sz="0" w:space="0" w:color="auto"/>
            <w:left w:val="none" w:sz="0" w:space="0" w:color="auto"/>
            <w:bottom w:val="none" w:sz="0" w:space="0" w:color="auto"/>
            <w:right w:val="none" w:sz="0" w:space="0" w:color="auto"/>
          </w:divBdr>
        </w:div>
        <w:div w:id="976421200">
          <w:marLeft w:val="480"/>
          <w:marRight w:val="0"/>
          <w:marTop w:val="0"/>
          <w:marBottom w:val="0"/>
          <w:divBdr>
            <w:top w:val="none" w:sz="0" w:space="0" w:color="auto"/>
            <w:left w:val="none" w:sz="0" w:space="0" w:color="auto"/>
            <w:bottom w:val="none" w:sz="0" w:space="0" w:color="auto"/>
            <w:right w:val="none" w:sz="0" w:space="0" w:color="auto"/>
          </w:divBdr>
        </w:div>
        <w:div w:id="979766443">
          <w:marLeft w:val="480"/>
          <w:marRight w:val="0"/>
          <w:marTop w:val="0"/>
          <w:marBottom w:val="0"/>
          <w:divBdr>
            <w:top w:val="none" w:sz="0" w:space="0" w:color="auto"/>
            <w:left w:val="none" w:sz="0" w:space="0" w:color="auto"/>
            <w:bottom w:val="none" w:sz="0" w:space="0" w:color="auto"/>
            <w:right w:val="none" w:sz="0" w:space="0" w:color="auto"/>
          </w:divBdr>
        </w:div>
        <w:div w:id="1024792246">
          <w:marLeft w:val="480"/>
          <w:marRight w:val="0"/>
          <w:marTop w:val="0"/>
          <w:marBottom w:val="0"/>
          <w:divBdr>
            <w:top w:val="none" w:sz="0" w:space="0" w:color="auto"/>
            <w:left w:val="none" w:sz="0" w:space="0" w:color="auto"/>
            <w:bottom w:val="none" w:sz="0" w:space="0" w:color="auto"/>
            <w:right w:val="none" w:sz="0" w:space="0" w:color="auto"/>
          </w:divBdr>
        </w:div>
        <w:div w:id="1087385325">
          <w:marLeft w:val="480"/>
          <w:marRight w:val="0"/>
          <w:marTop w:val="0"/>
          <w:marBottom w:val="0"/>
          <w:divBdr>
            <w:top w:val="none" w:sz="0" w:space="0" w:color="auto"/>
            <w:left w:val="none" w:sz="0" w:space="0" w:color="auto"/>
            <w:bottom w:val="none" w:sz="0" w:space="0" w:color="auto"/>
            <w:right w:val="none" w:sz="0" w:space="0" w:color="auto"/>
          </w:divBdr>
        </w:div>
        <w:div w:id="1108157066">
          <w:marLeft w:val="480"/>
          <w:marRight w:val="0"/>
          <w:marTop w:val="0"/>
          <w:marBottom w:val="0"/>
          <w:divBdr>
            <w:top w:val="none" w:sz="0" w:space="0" w:color="auto"/>
            <w:left w:val="none" w:sz="0" w:space="0" w:color="auto"/>
            <w:bottom w:val="none" w:sz="0" w:space="0" w:color="auto"/>
            <w:right w:val="none" w:sz="0" w:space="0" w:color="auto"/>
          </w:divBdr>
        </w:div>
        <w:div w:id="1164903139">
          <w:marLeft w:val="480"/>
          <w:marRight w:val="0"/>
          <w:marTop w:val="0"/>
          <w:marBottom w:val="0"/>
          <w:divBdr>
            <w:top w:val="none" w:sz="0" w:space="0" w:color="auto"/>
            <w:left w:val="none" w:sz="0" w:space="0" w:color="auto"/>
            <w:bottom w:val="none" w:sz="0" w:space="0" w:color="auto"/>
            <w:right w:val="none" w:sz="0" w:space="0" w:color="auto"/>
          </w:divBdr>
        </w:div>
        <w:div w:id="1227497137">
          <w:marLeft w:val="480"/>
          <w:marRight w:val="0"/>
          <w:marTop w:val="0"/>
          <w:marBottom w:val="0"/>
          <w:divBdr>
            <w:top w:val="none" w:sz="0" w:space="0" w:color="auto"/>
            <w:left w:val="none" w:sz="0" w:space="0" w:color="auto"/>
            <w:bottom w:val="none" w:sz="0" w:space="0" w:color="auto"/>
            <w:right w:val="none" w:sz="0" w:space="0" w:color="auto"/>
          </w:divBdr>
        </w:div>
        <w:div w:id="1347903068">
          <w:marLeft w:val="480"/>
          <w:marRight w:val="0"/>
          <w:marTop w:val="0"/>
          <w:marBottom w:val="0"/>
          <w:divBdr>
            <w:top w:val="none" w:sz="0" w:space="0" w:color="auto"/>
            <w:left w:val="none" w:sz="0" w:space="0" w:color="auto"/>
            <w:bottom w:val="none" w:sz="0" w:space="0" w:color="auto"/>
            <w:right w:val="none" w:sz="0" w:space="0" w:color="auto"/>
          </w:divBdr>
        </w:div>
        <w:div w:id="1445155684">
          <w:marLeft w:val="480"/>
          <w:marRight w:val="0"/>
          <w:marTop w:val="0"/>
          <w:marBottom w:val="0"/>
          <w:divBdr>
            <w:top w:val="none" w:sz="0" w:space="0" w:color="auto"/>
            <w:left w:val="none" w:sz="0" w:space="0" w:color="auto"/>
            <w:bottom w:val="none" w:sz="0" w:space="0" w:color="auto"/>
            <w:right w:val="none" w:sz="0" w:space="0" w:color="auto"/>
          </w:divBdr>
        </w:div>
        <w:div w:id="1480149483">
          <w:marLeft w:val="480"/>
          <w:marRight w:val="0"/>
          <w:marTop w:val="0"/>
          <w:marBottom w:val="0"/>
          <w:divBdr>
            <w:top w:val="none" w:sz="0" w:space="0" w:color="auto"/>
            <w:left w:val="none" w:sz="0" w:space="0" w:color="auto"/>
            <w:bottom w:val="none" w:sz="0" w:space="0" w:color="auto"/>
            <w:right w:val="none" w:sz="0" w:space="0" w:color="auto"/>
          </w:divBdr>
        </w:div>
        <w:div w:id="1515455354">
          <w:marLeft w:val="480"/>
          <w:marRight w:val="0"/>
          <w:marTop w:val="0"/>
          <w:marBottom w:val="0"/>
          <w:divBdr>
            <w:top w:val="none" w:sz="0" w:space="0" w:color="auto"/>
            <w:left w:val="none" w:sz="0" w:space="0" w:color="auto"/>
            <w:bottom w:val="none" w:sz="0" w:space="0" w:color="auto"/>
            <w:right w:val="none" w:sz="0" w:space="0" w:color="auto"/>
          </w:divBdr>
        </w:div>
        <w:div w:id="1615209503">
          <w:marLeft w:val="480"/>
          <w:marRight w:val="0"/>
          <w:marTop w:val="0"/>
          <w:marBottom w:val="0"/>
          <w:divBdr>
            <w:top w:val="none" w:sz="0" w:space="0" w:color="auto"/>
            <w:left w:val="none" w:sz="0" w:space="0" w:color="auto"/>
            <w:bottom w:val="none" w:sz="0" w:space="0" w:color="auto"/>
            <w:right w:val="none" w:sz="0" w:space="0" w:color="auto"/>
          </w:divBdr>
        </w:div>
        <w:div w:id="1618946859">
          <w:marLeft w:val="480"/>
          <w:marRight w:val="0"/>
          <w:marTop w:val="0"/>
          <w:marBottom w:val="0"/>
          <w:divBdr>
            <w:top w:val="none" w:sz="0" w:space="0" w:color="auto"/>
            <w:left w:val="none" w:sz="0" w:space="0" w:color="auto"/>
            <w:bottom w:val="none" w:sz="0" w:space="0" w:color="auto"/>
            <w:right w:val="none" w:sz="0" w:space="0" w:color="auto"/>
          </w:divBdr>
        </w:div>
        <w:div w:id="1737895348">
          <w:marLeft w:val="480"/>
          <w:marRight w:val="0"/>
          <w:marTop w:val="0"/>
          <w:marBottom w:val="0"/>
          <w:divBdr>
            <w:top w:val="none" w:sz="0" w:space="0" w:color="auto"/>
            <w:left w:val="none" w:sz="0" w:space="0" w:color="auto"/>
            <w:bottom w:val="none" w:sz="0" w:space="0" w:color="auto"/>
            <w:right w:val="none" w:sz="0" w:space="0" w:color="auto"/>
          </w:divBdr>
        </w:div>
        <w:div w:id="1781682758">
          <w:marLeft w:val="480"/>
          <w:marRight w:val="0"/>
          <w:marTop w:val="0"/>
          <w:marBottom w:val="0"/>
          <w:divBdr>
            <w:top w:val="none" w:sz="0" w:space="0" w:color="auto"/>
            <w:left w:val="none" w:sz="0" w:space="0" w:color="auto"/>
            <w:bottom w:val="none" w:sz="0" w:space="0" w:color="auto"/>
            <w:right w:val="none" w:sz="0" w:space="0" w:color="auto"/>
          </w:divBdr>
        </w:div>
        <w:div w:id="1797675402">
          <w:marLeft w:val="480"/>
          <w:marRight w:val="0"/>
          <w:marTop w:val="0"/>
          <w:marBottom w:val="0"/>
          <w:divBdr>
            <w:top w:val="none" w:sz="0" w:space="0" w:color="auto"/>
            <w:left w:val="none" w:sz="0" w:space="0" w:color="auto"/>
            <w:bottom w:val="none" w:sz="0" w:space="0" w:color="auto"/>
            <w:right w:val="none" w:sz="0" w:space="0" w:color="auto"/>
          </w:divBdr>
        </w:div>
        <w:div w:id="1830099997">
          <w:marLeft w:val="480"/>
          <w:marRight w:val="0"/>
          <w:marTop w:val="0"/>
          <w:marBottom w:val="0"/>
          <w:divBdr>
            <w:top w:val="none" w:sz="0" w:space="0" w:color="auto"/>
            <w:left w:val="none" w:sz="0" w:space="0" w:color="auto"/>
            <w:bottom w:val="none" w:sz="0" w:space="0" w:color="auto"/>
            <w:right w:val="none" w:sz="0" w:space="0" w:color="auto"/>
          </w:divBdr>
        </w:div>
        <w:div w:id="1833911380">
          <w:marLeft w:val="480"/>
          <w:marRight w:val="0"/>
          <w:marTop w:val="0"/>
          <w:marBottom w:val="0"/>
          <w:divBdr>
            <w:top w:val="none" w:sz="0" w:space="0" w:color="auto"/>
            <w:left w:val="none" w:sz="0" w:space="0" w:color="auto"/>
            <w:bottom w:val="none" w:sz="0" w:space="0" w:color="auto"/>
            <w:right w:val="none" w:sz="0" w:space="0" w:color="auto"/>
          </w:divBdr>
        </w:div>
        <w:div w:id="1889802593">
          <w:marLeft w:val="480"/>
          <w:marRight w:val="0"/>
          <w:marTop w:val="0"/>
          <w:marBottom w:val="0"/>
          <w:divBdr>
            <w:top w:val="none" w:sz="0" w:space="0" w:color="auto"/>
            <w:left w:val="none" w:sz="0" w:space="0" w:color="auto"/>
            <w:bottom w:val="none" w:sz="0" w:space="0" w:color="auto"/>
            <w:right w:val="none" w:sz="0" w:space="0" w:color="auto"/>
          </w:divBdr>
        </w:div>
      </w:divsChild>
    </w:div>
    <w:div w:id="2136829805">
      <w:bodyDiv w:val="1"/>
      <w:marLeft w:val="0"/>
      <w:marRight w:val="0"/>
      <w:marTop w:val="0"/>
      <w:marBottom w:val="0"/>
      <w:divBdr>
        <w:top w:val="none" w:sz="0" w:space="0" w:color="auto"/>
        <w:left w:val="none" w:sz="0" w:space="0" w:color="auto"/>
        <w:bottom w:val="none" w:sz="0" w:space="0" w:color="auto"/>
        <w:right w:val="none" w:sz="0" w:space="0" w:color="auto"/>
      </w:divBdr>
    </w:div>
    <w:div w:id="2137025017">
      <w:bodyDiv w:val="1"/>
      <w:marLeft w:val="0"/>
      <w:marRight w:val="0"/>
      <w:marTop w:val="0"/>
      <w:marBottom w:val="0"/>
      <w:divBdr>
        <w:top w:val="none" w:sz="0" w:space="0" w:color="auto"/>
        <w:left w:val="none" w:sz="0" w:space="0" w:color="auto"/>
        <w:bottom w:val="none" w:sz="0" w:space="0" w:color="auto"/>
        <w:right w:val="none" w:sz="0" w:space="0" w:color="auto"/>
      </w:divBdr>
    </w:div>
    <w:div w:id="2137065626">
      <w:bodyDiv w:val="1"/>
      <w:marLeft w:val="0"/>
      <w:marRight w:val="0"/>
      <w:marTop w:val="0"/>
      <w:marBottom w:val="0"/>
      <w:divBdr>
        <w:top w:val="none" w:sz="0" w:space="0" w:color="auto"/>
        <w:left w:val="none" w:sz="0" w:space="0" w:color="auto"/>
        <w:bottom w:val="none" w:sz="0" w:space="0" w:color="auto"/>
        <w:right w:val="none" w:sz="0" w:space="0" w:color="auto"/>
      </w:divBdr>
    </w:div>
    <w:div w:id="2137409071">
      <w:bodyDiv w:val="1"/>
      <w:marLeft w:val="0"/>
      <w:marRight w:val="0"/>
      <w:marTop w:val="0"/>
      <w:marBottom w:val="0"/>
      <w:divBdr>
        <w:top w:val="none" w:sz="0" w:space="0" w:color="auto"/>
        <w:left w:val="none" w:sz="0" w:space="0" w:color="auto"/>
        <w:bottom w:val="none" w:sz="0" w:space="0" w:color="auto"/>
        <w:right w:val="none" w:sz="0" w:space="0" w:color="auto"/>
      </w:divBdr>
    </w:div>
    <w:div w:id="2137792277">
      <w:bodyDiv w:val="1"/>
      <w:marLeft w:val="0"/>
      <w:marRight w:val="0"/>
      <w:marTop w:val="0"/>
      <w:marBottom w:val="0"/>
      <w:divBdr>
        <w:top w:val="none" w:sz="0" w:space="0" w:color="auto"/>
        <w:left w:val="none" w:sz="0" w:space="0" w:color="auto"/>
        <w:bottom w:val="none" w:sz="0" w:space="0" w:color="auto"/>
        <w:right w:val="none" w:sz="0" w:space="0" w:color="auto"/>
      </w:divBdr>
    </w:div>
    <w:div w:id="2138136836">
      <w:bodyDiv w:val="1"/>
      <w:marLeft w:val="0"/>
      <w:marRight w:val="0"/>
      <w:marTop w:val="0"/>
      <w:marBottom w:val="0"/>
      <w:divBdr>
        <w:top w:val="none" w:sz="0" w:space="0" w:color="auto"/>
        <w:left w:val="none" w:sz="0" w:space="0" w:color="auto"/>
        <w:bottom w:val="none" w:sz="0" w:space="0" w:color="auto"/>
        <w:right w:val="none" w:sz="0" w:space="0" w:color="auto"/>
      </w:divBdr>
    </w:div>
    <w:div w:id="2138789785">
      <w:bodyDiv w:val="1"/>
      <w:marLeft w:val="0"/>
      <w:marRight w:val="0"/>
      <w:marTop w:val="0"/>
      <w:marBottom w:val="0"/>
      <w:divBdr>
        <w:top w:val="none" w:sz="0" w:space="0" w:color="auto"/>
        <w:left w:val="none" w:sz="0" w:space="0" w:color="auto"/>
        <w:bottom w:val="none" w:sz="0" w:space="0" w:color="auto"/>
        <w:right w:val="none" w:sz="0" w:space="0" w:color="auto"/>
      </w:divBdr>
    </w:div>
    <w:div w:id="2138986579">
      <w:bodyDiv w:val="1"/>
      <w:marLeft w:val="0"/>
      <w:marRight w:val="0"/>
      <w:marTop w:val="0"/>
      <w:marBottom w:val="0"/>
      <w:divBdr>
        <w:top w:val="none" w:sz="0" w:space="0" w:color="auto"/>
        <w:left w:val="none" w:sz="0" w:space="0" w:color="auto"/>
        <w:bottom w:val="none" w:sz="0" w:space="0" w:color="auto"/>
        <w:right w:val="none" w:sz="0" w:space="0" w:color="auto"/>
      </w:divBdr>
    </w:div>
    <w:div w:id="2139100436">
      <w:bodyDiv w:val="1"/>
      <w:marLeft w:val="0"/>
      <w:marRight w:val="0"/>
      <w:marTop w:val="0"/>
      <w:marBottom w:val="0"/>
      <w:divBdr>
        <w:top w:val="none" w:sz="0" w:space="0" w:color="auto"/>
        <w:left w:val="none" w:sz="0" w:space="0" w:color="auto"/>
        <w:bottom w:val="none" w:sz="0" w:space="0" w:color="auto"/>
        <w:right w:val="none" w:sz="0" w:space="0" w:color="auto"/>
      </w:divBdr>
    </w:div>
    <w:div w:id="2139641088">
      <w:bodyDiv w:val="1"/>
      <w:marLeft w:val="0"/>
      <w:marRight w:val="0"/>
      <w:marTop w:val="0"/>
      <w:marBottom w:val="0"/>
      <w:divBdr>
        <w:top w:val="none" w:sz="0" w:space="0" w:color="auto"/>
        <w:left w:val="none" w:sz="0" w:space="0" w:color="auto"/>
        <w:bottom w:val="none" w:sz="0" w:space="0" w:color="auto"/>
        <w:right w:val="none" w:sz="0" w:space="0" w:color="auto"/>
      </w:divBdr>
    </w:div>
    <w:div w:id="2139914135">
      <w:bodyDiv w:val="1"/>
      <w:marLeft w:val="0"/>
      <w:marRight w:val="0"/>
      <w:marTop w:val="0"/>
      <w:marBottom w:val="0"/>
      <w:divBdr>
        <w:top w:val="none" w:sz="0" w:space="0" w:color="auto"/>
        <w:left w:val="none" w:sz="0" w:space="0" w:color="auto"/>
        <w:bottom w:val="none" w:sz="0" w:space="0" w:color="auto"/>
        <w:right w:val="none" w:sz="0" w:space="0" w:color="auto"/>
      </w:divBdr>
    </w:div>
    <w:div w:id="2140296749">
      <w:bodyDiv w:val="1"/>
      <w:marLeft w:val="0"/>
      <w:marRight w:val="0"/>
      <w:marTop w:val="0"/>
      <w:marBottom w:val="0"/>
      <w:divBdr>
        <w:top w:val="none" w:sz="0" w:space="0" w:color="auto"/>
        <w:left w:val="none" w:sz="0" w:space="0" w:color="auto"/>
        <w:bottom w:val="none" w:sz="0" w:space="0" w:color="auto"/>
        <w:right w:val="none" w:sz="0" w:space="0" w:color="auto"/>
      </w:divBdr>
      <w:divsChild>
        <w:div w:id="105930665">
          <w:marLeft w:val="480"/>
          <w:marRight w:val="0"/>
          <w:marTop w:val="0"/>
          <w:marBottom w:val="0"/>
          <w:divBdr>
            <w:top w:val="none" w:sz="0" w:space="0" w:color="auto"/>
            <w:left w:val="none" w:sz="0" w:space="0" w:color="auto"/>
            <w:bottom w:val="none" w:sz="0" w:space="0" w:color="auto"/>
            <w:right w:val="none" w:sz="0" w:space="0" w:color="auto"/>
          </w:divBdr>
        </w:div>
        <w:div w:id="215896910">
          <w:marLeft w:val="480"/>
          <w:marRight w:val="0"/>
          <w:marTop w:val="0"/>
          <w:marBottom w:val="0"/>
          <w:divBdr>
            <w:top w:val="none" w:sz="0" w:space="0" w:color="auto"/>
            <w:left w:val="none" w:sz="0" w:space="0" w:color="auto"/>
            <w:bottom w:val="none" w:sz="0" w:space="0" w:color="auto"/>
            <w:right w:val="none" w:sz="0" w:space="0" w:color="auto"/>
          </w:divBdr>
        </w:div>
        <w:div w:id="225655238">
          <w:marLeft w:val="480"/>
          <w:marRight w:val="0"/>
          <w:marTop w:val="0"/>
          <w:marBottom w:val="0"/>
          <w:divBdr>
            <w:top w:val="none" w:sz="0" w:space="0" w:color="auto"/>
            <w:left w:val="none" w:sz="0" w:space="0" w:color="auto"/>
            <w:bottom w:val="none" w:sz="0" w:space="0" w:color="auto"/>
            <w:right w:val="none" w:sz="0" w:space="0" w:color="auto"/>
          </w:divBdr>
        </w:div>
        <w:div w:id="237985651">
          <w:marLeft w:val="480"/>
          <w:marRight w:val="0"/>
          <w:marTop w:val="0"/>
          <w:marBottom w:val="0"/>
          <w:divBdr>
            <w:top w:val="none" w:sz="0" w:space="0" w:color="auto"/>
            <w:left w:val="none" w:sz="0" w:space="0" w:color="auto"/>
            <w:bottom w:val="none" w:sz="0" w:space="0" w:color="auto"/>
            <w:right w:val="none" w:sz="0" w:space="0" w:color="auto"/>
          </w:divBdr>
        </w:div>
        <w:div w:id="348677149">
          <w:marLeft w:val="480"/>
          <w:marRight w:val="0"/>
          <w:marTop w:val="0"/>
          <w:marBottom w:val="0"/>
          <w:divBdr>
            <w:top w:val="none" w:sz="0" w:space="0" w:color="auto"/>
            <w:left w:val="none" w:sz="0" w:space="0" w:color="auto"/>
            <w:bottom w:val="none" w:sz="0" w:space="0" w:color="auto"/>
            <w:right w:val="none" w:sz="0" w:space="0" w:color="auto"/>
          </w:divBdr>
        </w:div>
        <w:div w:id="357046553">
          <w:marLeft w:val="480"/>
          <w:marRight w:val="0"/>
          <w:marTop w:val="0"/>
          <w:marBottom w:val="0"/>
          <w:divBdr>
            <w:top w:val="none" w:sz="0" w:space="0" w:color="auto"/>
            <w:left w:val="none" w:sz="0" w:space="0" w:color="auto"/>
            <w:bottom w:val="none" w:sz="0" w:space="0" w:color="auto"/>
            <w:right w:val="none" w:sz="0" w:space="0" w:color="auto"/>
          </w:divBdr>
        </w:div>
        <w:div w:id="428740859">
          <w:marLeft w:val="480"/>
          <w:marRight w:val="0"/>
          <w:marTop w:val="0"/>
          <w:marBottom w:val="0"/>
          <w:divBdr>
            <w:top w:val="none" w:sz="0" w:space="0" w:color="auto"/>
            <w:left w:val="none" w:sz="0" w:space="0" w:color="auto"/>
            <w:bottom w:val="none" w:sz="0" w:space="0" w:color="auto"/>
            <w:right w:val="none" w:sz="0" w:space="0" w:color="auto"/>
          </w:divBdr>
        </w:div>
        <w:div w:id="430587254">
          <w:marLeft w:val="480"/>
          <w:marRight w:val="0"/>
          <w:marTop w:val="0"/>
          <w:marBottom w:val="0"/>
          <w:divBdr>
            <w:top w:val="none" w:sz="0" w:space="0" w:color="auto"/>
            <w:left w:val="none" w:sz="0" w:space="0" w:color="auto"/>
            <w:bottom w:val="none" w:sz="0" w:space="0" w:color="auto"/>
            <w:right w:val="none" w:sz="0" w:space="0" w:color="auto"/>
          </w:divBdr>
        </w:div>
        <w:div w:id="754669331">
          <w:marLeft w:val="480"/>
          <w:marRight w:val="0"/>
          <w:marTop w:val="0"/>
          <w:marBottom w:val="0"/>
          <w:divBdr>
            <w:top w:val="none" w:sz="0" w:space="0" w:color="auto"/>
            <w:left w:val="none" w:sz="0" w:space="0" w:color="auto"/>
            <w:bottom w:val="none" w:sz="0" w:space="0" w:color="auto"/>
            <w:right w:val="none" w:sz="0" w:space="0" w:color="auto"/>
          </w:divBdr>
        </w:div>
        <w:div w:id="991249595">
          <w:marLeft w:val="480"/>
          <w:marRight w:val="0"/>
          <w:marTop w:val="0"/>
          <w:marBottom w:val="0"/>
          <w:divBdr>
            <w:top w:val="none" w:sz="0" w:space="0" w:color="auto"/>
            <w:left w:val="none" w:sz="0" w:space="0" w:color="auto"/>
            <w:bottom w:val="none" w:sz="0" w:space="0" w:color="auto"/>
            <w:right w:val="none" w:sz="0" w:space="0" w:color="auto"/>
          </w:divBdr>
        </w:div>
        <w:div w:id="1215242127">
          <w:marLeft w:val="480"/>
          <w:marRight w:val="0"/>
          <w:marTop w:val="0"/>
          <w:marBottom w:val="0"/>
          <w:divBdr>
            <w:top w:val="none" w:sz="0" w:space="0" w:color="auto"/>
            <w:left w:val="none" w:sz="0" w:space="0" w:color="auto"/>
            <w:bottom w:val="none" w:sz="0" w:space="0" w:color="auto"/>
            <w:right w:val="none" w:sz="0" w:space="0" w:color="auto"/>
          </w:divBdr>
        </w:div>
        <w:div w:id="1277954395">
          <w:marLeft w:val="480"/>
          <w:marRight w:val="0"/>
          <w:marTop w:val="0"/>
          <w:marBottom w:val="0"/>
          <w:divBdr>
            <w:top w:val="none" w:sz="0" w:space="0" w:color="auto"/>
            <w:left w:val="none" w:sz="0" w:space="0" w:color="auto"/>
            <w:bottom w:val="none" w:sz="0" w:space="0" w:color="auto"/>
            <w:right w:val="none" w:sz="0" w:space="0" w:color="auto"/>
          </w:divBdr>
        </w:div>
        <w:div w:id="1278222606">
          <w:marLeft w:val="480"/>
          <w:marRight w:val="0"/>
          <w:marTop w:val="0"/>
          <w:marBottom w:val="0"/>
          <w:divBdr>
            <w:top w:val="none" w:sz="0" w:space="0" w:color="auto"/>
            <w:left w:val="none" w:sz="0" w:space="0" w:color="auto"/>
            <w:bottom w:val="none" w:sz="0" w:space="0" w:color="auto"/>
            <w:right w:val="none" w:sz="0" w:space="0" w:color="auto"/>
          </w:divBdr>
        </w:div>
        <w:div w:id="1304777103">
          <w:marLeft w:val="480"/>
          <w:marRight w:val="0"/>
          <w:marTop w:val="0"/>
          <w:marBottom w:val="0"/>
          <w:divBdr>
            <w:top w:val="none" w:sz="0" w:space="0" w:color="auto"/>
            <w:left w:val="none" w:sz="0" w:space="0" w:color="auto"/>
            <w:bottom w:val="none" w:sz="0" w:space="0" w:color="auto"/>
            <w:right w:val="none" w:sz="0" w:space="0" w:color="auto"/>
          </w:divBdr>
        </w:div>
        <w:div w:id="1394543385">
          <w:marLeft w:val="480"/>
          <w:marRight w:val="0"/>
          <w:marTop w:val="0"/>
          <w:marBottom w:val="0"/>
          <w:divBdr>
            <w:top w:val="none" w:sz="0" w:space="0" w:color="auto"/>
            <w:left w:val="none" w:sz="0" w:space="0" w:color="auto"/>
            <w:bottom w:val="none" w:sz="0" w:space="0" w:color="auto"/>
            <w:right w:val="none" w:sz="0" w:space="0" w:color="auto"/>
          </w:divBdr>
        </w:div>
        <w:div w:id="1434083698">
          <w:marLeft w:val="480"/>
          <w:marRight w:val="0"/>
          <w:marTop w:val="0"/>
          <w:marBottom w:val="0"/>
          <w:divBdr>
            <w:top w:val="none" w:sz="0" w:space="0" w:color="auto"/>
            <w:left w:val="none" w:sz="0" w:space="0" w:color="auto"/>
            <w:bottom w:val="none" w:sz="0" w:space="0" w:color="auto"/>
            <w:right w:val="none" w:sz="0" w:space="0" w:color="auto"/>
          </w:divBdr>
        </w:div>
        <w:div w:id="1529218122">
          <w:marLeft w:val="480"/>
          <w:marRight w:val="0"/>
          <w:marTop w:val="0"/>
          <w:marBottom w:val="0"/>
          <w:divBdr>
            <w:top w:val="none" w:sz="0" w:space="0" w:color="auto"/>
            <w:left w:val="none" w:sz="0" w:space="0" w:color="auto"/>
            <w:bottom w:val="none" w:sz="0" w:space="0" w:color="auto"/>
            <w:right w:val="none" w:sz="0" w:space="0" w:color="auto"/>
          </w:divBdr>
        </w:div>
        <w:div w:id="1549995950">
          <w:marLeft w:val="480"/>
          <w:marRight w:val="0"/>
          <w:marTop w:val="0"/>
          <w:marBottom w:val="0"/>
          <w:divBdr>
            <w:top w:val="none" w:sz="0" w:space="0" w:color="auto"/>
            <w:left w:val="none" w:sz="0" w:space="0" w:color="auto"/>
            <w:bottom w:val="none" w:sz="0" w:space="0" w:color="auto"/>
            <w:right w:val="none" w:sz="0" w:space="0" w:color="auto"/>
          </w:divBdr>
        </w:div>
        <w:div w:id="1777554316">
          <w:marLeft w:val="480"/>
          <w:marRight w:val="0"/>
          <w:marTop w:val="0"/>
          <w:marBottom w:val="0"/>
          <w:divBdr>
            <w:top w:val="none" w:sz="0" w:space="0" w:color="auto"/>
            <w:left w:val="none" w:sz="0" w:space="0" w:color="auto"/>
            <w:bottom w:val="none" w:sz="0" w:space="0" w:color="auto"/>
            <w:right w:val="none" w:sz="0" w:space="0" w:color="auto"/>
          </w:divBdr>
        </w:div>
        <w:div w:id="1972789190">
          <w:marLeft w:val="480"/>
          <w:marRight w:val="0"/>
          <w:marTop w:val="0"/>
          <w:marBottom w:val="0"/>
          <w:divBdr>
            <w:top w:val="none" w:sz="0" w:space="0" w:color="auto"/>
            <w:left w:val="none" w:sz="0" w:space="0" w:color="auto"/>
            <w:bottom w:val="none" w:sz="0" w:space="0" w:color="auto"/>
            <w:right w:val="none" w:sz="0" w:space="0" w:color="auto"/>
          </w:divBdr>
        </w:div>
        <w:div w:id="1987514205">
          <w:marLeft w:val="480"/>
          <w:marRight w:val="0"/>
          <w:marTop w:val="0"/>
          <w:marBottom w:val="0"/>
          <w:divBdr>
            <w:top w:val="none" w:sz="0" w:space="0" w:color="auto"/>
            <w:left w:val="none" w:sz="0" w:space="0" w:color="auto"/>
            <w:bottom w:val="none" w:sz="0" w:space="0" w:color="auto"/>
            <w:right w:val="none" w:sz="0" w:space="0" w:color="auto"/>
          </w:divBdr>
        </w:div>
        <w:div w:id="2000108092">
          <w:marLeft w:val="480"/>
          <w:marRight w:val="0"/>
          <w:marTop w:val="0"/>
          <w:marBottom w:val="0"/>
          <w:divBdr>
            <w:top w:val="none" w:sz="0" w:space="0" w:color="auto"/>
            <w:left w:val="none" w:sz="0" w:space="0" w:color="auto"/>
            <w:bottom w:val="none" w:sz="0" w:space="0" w:color="auto"/>
            <w:right w:val="none" w:sz="0" w:space="0" w:color="auto"/>
          </w:divBdr>
        </w:div>
        <w:div w:id="2038267845">
          <w:marLeft w:val="480"/>
          <w:marRight w:val="0"/>
          <w:marTop w:val="0"/>
          <w:marBottom w:val="0"/>
          <w:divBdr>
            <w:top w:val="none" w:sz="0" w:space="0" w:color="auto"/>
            <w:left w:val="none" w:sz="0" w:space="0" w:color="auto"/>
            <w:bottom w:val="none" w:sz="0" w:space="0" w:color="auto"/>
            <w:right w:val="none" w:sz="0" w:space="0" w:color="auto"/>
          </w:divBdr>
        </w:div>
        <w:div w:id="2046517327">
          <w:marLeft w:val="480"/>
          <w:marRight w:val="0"/>
          <w:marTop w:val="0"/>
          <w:marBottom w:val="0"/>
          <w:divBdr>
            <w:top w:val="none" w:sz="0" w:space="0" w:color="auto"/>
            <w:left w:val="none" w:sz="0" w:space="0" w:color="auto"/>
            <w:bottom w:val="none" w:sz="0" w:space="0" w:color="auto"/>
            <w:right w:val="none" w:sz="0" w:space="0" w:color="auto"/>
          </w:divBdr>
        </w:div>
      </w:divsChild>
    </w:div>
    <w:div w:id="2140341122">
      <w:bodyDiv w:val="1"/>
      <w:marLeft w:val="0"/>
      <w:marRight w:val="0"/>
      <w:marTop w:val="0"/>
      <w:marBottom w:val="0"/>
      <w:divBdr>
        <w:top w:val="none" w:sz="0" w:space="0" w:color="auto"/>
        <w:left w:val="none" w:sz="0" w:space="0" w:color="auto"/>
        <w:bottom w:val="none" w:sz="0" w:space="0" w:color="auto"/>
        <w:right w:val="none" w:sz="0" w:space="0" w:color="auto"/>
      </w:divBdr>
    </w:div>
    <w:div w:id="2140412831">
      <w:bodyDiv w:val="1"/>
      <w:marLeft w:val="0"/>
      <w:marRight w:val="0"/>
      <w:marTop w:val="0"/>
      <w:marBottom w:val="0"/>
      <w:divBdr>
        <w:top w:val="none" w:sz="0" w:space="0" w:color="auto"/>
        <w:left w:val="none" w:sz="0" w:space="0" w:color="auto"/>
        <w:bottom w:val="none" w:sz="0" w:space="0" w:color="auto"/>
        <w:right w:val="none" w:sz="0" w:space="0" w:color="auto"/>
      </w:divBdr>
    </w:div>
    <w:div w:id="2141335631">
      <w:bodyDiv w:val="1"/>
      <w:marLeft w:val="0"/>
      <w:marRight w:val="0"/>
      <w:marTop w:val="0"/>
      <w:marBottom w:val="0"/>
      <w:divBdr>
        <w:top w:val="none" w:sz="0" w:space="0" w:color="auto"/>
        <w:left w:val="none" w:sz="0" w:space="0" w:color="auto"/>
        <w:bottom w:val="none" w:sz="0" w:space="0" w:color="auto"/>
        <w:right w:val="none" w:sz="0" w:space="0" w:color="auto"/>
      </w:divBdr>
    </w:div>
    <w:div w:id="2141416580">
      <w:bodyDiv w:val="1"/>
      <w:marLeft w:val="0"/>
      <w:marRight w:val="0"/>
      <w:marTop w:val="0"/>
      <w:marBottom w:val="0"/>
      <w:divBdr>
        <w:top w:val="none" w:sz="0" w:space="0" w:color="auto"/>
        <w:left w:val="none" w:sz="0" w:space="0" w:color="auto"/>
        <w:bottom w:val="none" w:sz="0" w:space="0" w:color="auto"/>
        <w:right w:val="none" w:sz="0" w:space="0" w:color="auto"/>
      </w:divBdr>
    </w:div>
    <w:div w:id="2141680152">
      <w:bodyDiv w:val="1"/>
      <w:marLeft w:val="0"/>
      <w:marRight w:val="0"/>
      <w:marTop w:val="0"/>
      <w:marBottom w:val="0"/>
      <w:divBdr>
        <w:top w:val="none" w:sz="0" w:space="0" w:color="auto"/>
        <w:left w:val="none" w:sz="0" w:space="0" w:color="auto"/>
        <w:bottom w:val="none" w:sz="0" w:space="0" w:color="auto"/>
        <w:right w:val="none" w:sz="0" w:space="0" w:color="auto"/>
      </w:divBdr>
    </w:div>
    <w:div w:id="2141798935">
      <w:bodyDiv w:val="1"/>
      <w:marLeft w:val="0"/>
      <w:marRight w:val="0"/>
      <w:marTop w:val="0"/>
      <w:marBottom w:val="0"/>
      <w:divBdr>
        <w:top w:val="none" w:sz="0" w:space="0" w:color="auto"/>
        <w:left w:val="none" w:sz="0" w:space="0" w:color="auto"/>
        <w:bottom w:val="none" w:sz="0" w:space="0" w:color="auto"/>
        <w:right w:val="none" w:sz="0" w:space="0" w:color="auto"/>
      </w:divBdr>
    </w:div>
    <w:div w:id="2141989686">
      <w:bodyDiv w:val="1"/>
      <w:marLeft w:val="0"/>
      <w:marRight w:val="0"/>
      <w:marTop w:val="0"/>
      <w:marBottom w:val="0"/>
      <w:divBdr>
        <w:top w:val="none" w:sz="0" w:space="0" w:color="auto"/>
        <w:left w:val="none" w:sz="0" w:space="0" w:color="auto"/>
        <w:bottom w:val="none" w:sz="0" w:space="0" w:color="auto"/>
        <w:right w:val="none" w:sz="0" w:space="0" w:color="auto"/>
      </w:divBdr>
    </w:div>
    <w:div w:id="2142140325">
      <w:bodyDiv w:val="1"/>
      <w:marLeft w:val="0"/>
      <w:marRight w:val="0"/>
      <w:marTop w:val="0"/>
      <w:marBottom w:val="0"/>
      <w:divBdr>
        <w:top w:val="none" w:sz="0" w:space="0" w:color="auto"/>
        <w:left w:val="none" w:sz="0" w:space="0" w:color="auto"/>
        <w:bottom w:val="none" w:sz="0" w:space="0" w:color="auto"/>
        <w:right w:val="none" w:sz="0" w:space="0" w:color="auto"/>
      </w:divBdr>
    </w:div>
    <w:div w:id="2142267348">
      <w:bodyDiv w:val="1"/>
      <w:marLeft w:val="0"/>
      <w:marRight w:val="0"/>
      <w:marTop w:val="0"/>
      <w:marBottom w:val="0"/>
      <w:divBdr>
        <w:top w:val="none" w:sz="0" w:space="0" w:color="auto"/>
        <w:left w:val="none" w:sz="0" w:space="0" w:color="auto"/>
        <w:bottom w:val="none" w:sz="0" w:space="0" w:color="auto"/>
        <w:right w:val="none" w:sz="0" w:space="0" w:color="auto"/>
      </w:divBdr>
    </w:div>
    <w:div w:id="2142385844">
      <w:bodyDiv w:val="1"/>
      <w:marLeft w:val="0"/>
      <w:marRight w:val="0"/>
      <w:marTop w:val="0"/>
      <w:marBottom w:val="0"/>
      <w:divBdr>
        <w:top w:val="none" w:sz="0" w:space="0" w:color="auto"/>
        <w:left w:val="none" w:sz="0" w:space="0" w:color="auto"/>
        <w:bottom w:val="none" w:sz="0" w:space="0" w:color="auto"/>
        <w:right w:val="none" w:sz="0" w:space="0" w:color="auto"/>
      </w:divBdr>
      <w:divsChild>
        <w:div w:id="963581207">
          <w:marLeft w:val="480"/>
          <w:marRight w:val="0"/>
          <w:marTop w:val="0"/>
          <w:marBottom w:val="0"/>
          <w:divBdr>
            <w:top w:val="none" w:sz="0" w:space="0" w:color="auto"/>
            <w:left w:val="none" w:sz="0" w:space="0" w:color="auto"/>
            <w:bottom w:val="none" w:sz="0" w:space="0" w:color="auto"/>
            <w:right w:val="none" w:sz="0" w:space="0" w:color="auto"/>
          </w:divBdr>
        </w:div>
        <w:div w:id="539168816">
          <w:marLeft w:val="480"/>
          <w:marRight w:val="0"/>
          <w:marTop w:val="0"/>
          <w:marBottom w:val="0"/>
          <w:divBdr>
            <w:top w:val="none" w:sz="0" w:space="0" w:color="auto"/>
            <w:left w:val="none" w:sz="0" w:space="0" w:color="auto"/>
            <w:bottom w:val="none" w:sz="0" w:space="0" w:color="auto"/>
            <w:right w:val="none" w:sz="0" w:space="0" w:color="auto"/>
          </w:divBdr>
        </w:div>
        <w:div w:id="181936882">
          <w:marLeft w:val="480"/>
          <w:marRight w:val="0"/>
          <w:marTop w:val="0"/>
          <w:marBottom w:val="0"/>
          <w:divBdr>
            <w:top w:val="none" w:sz="0" w:space="0" w:color="auto"/>
            <w:left w:val="none" w:sz="0" w:space="0" w:color="auto"/>
            <w:bottom w:val="none" w:sz="0" w:space="0" w:color="auto"/>
            <w:right w:val="none" w:sz="0" w:space="0" w:color="auto"/>
          </w:divBdr>
        </w:div>
        <w:div w:id="1100220093">
          <w:marLeft w:val="480"/>
          <w:marRight w:val="0"/>
          <w:marTop w:val="0"/>
          <w:marBottom w:val="0"/>
          <w:divBdr>
            <w:top w:val="none" w:sz="0" w:space="0" w:color="auto"/>
            <w:left w:val="none" w:sz="0" w:space="0" w:color="auto"/>
            <w:bottom w:val="none" w:sz="0" w:space="0" w:color="auto"/>
            <w:right w:val="none" w:sz="0" w:space="0" w:color="auto"/>
          </w:divBdr>
        </w:div>
        <w:div w:id="263466097">
          <w:marLeft w:val="480"/>
          <w:marRight w:val="0"/>
          <w:marTop w:val="0"/>
          <w:marBottom w:val="0"/>
          <w:divBdr>
            <w:top w:val="none" w:sz="0" w:space="0" w:color="auto"/>
            <w:left w:val="none" w:sz="0" w:space="0" w:color="auto"/>
            <w:bottom w:val="none" w:sz="0" w:space="0" w:color="auto"/>
            <w:right w:val="none" w:sz="0" w:space="0" w:color="auto"/>
          </w:divBdr>
        </w:div>
        <w:div w:id="2110005509">
          <w:marLeft w:val="480"/>
          <w:marRight w:val="0"/>
          <w:marTop w:val="0"/>
          <w:marBottom w:val="0"/>
          <w:divBdr>
            <w:top w:val="none" w:sz="0" w:space="0" w:color="auto"/>
            <w:left w:val="none" w:sz="0" w:space="0" w:color="auto"/>
            <w:bottom w:val="none" w:sz="0" w:space="0" w:color="auto"/>
            <w:right w:val="none" w:sz="0" w:space="0" w:color="auto"/>
          </w:divBdr>
        </w:div>
        <w:div w:id="1463188449">
          <w:marLeft w:val="480"/>
          <w:marRight w:val="0"/>
          <w:marTop w:val="0"/>
          <w:marBottom w:val="0"/>
          <w:divBdr>
            <w:top w:val="none" w:sz="0" w:space="0" w:color="auto"/>
            <w:left w:val="none" w:sz="0" w:space="0" w:color="auto"/>
            <w:bottom w:val="none" w:sz="0" w:space="0" w:color="auto"/>
            <w:right w:val="none" w:sz="0" w:space="0" w:color="auto"/>
          </w:divBdr>
        </w:div>
        <w:div w:id="30688558">
          <w:marLeft w:val="480"/>
          <w:marRight w:val="0"/>
          <w:marTop w:val="0"/>
          <w:marBottom w:val="0"/>
          <w:divBdr>
            <w:top w:val="none" w:sz="0" w:space="0" w:color="auto"/>
            <w:left w:val="none" w:sz="0" w:space="0" w:color="auto"/>
            <w:bottom w:val="none" w:sz="0" w:space="0" w:color="auto"/>
            <w:right w:val="none" w:sz="0" w:space="0" w:color="auto"/>
          </w:divBdr>
        </w:div>
        <w:div w:id="434448868">
          <w:marLeft w:val="480"/>
          <w:marRight w:val="0"/>
          <w:marTop w:val="0"/>
          <w:marBottom w:val="0"/>
          <w:divBdr>
            <w:top w:val="none" w:sz="0" w:space="0" w:color="auto"/>
            <w:left w:val="none" w:sz="0" w:space="0" w:color="auto"/>
            <w:bottom w:val="none" w:sz="0" w:space="0" w:color="auto"/>
            <w:right w:val="none" w:sz="0" w:space="0" w:color="auto"/>
          </w:divBdr>
        </w:div>
        <w:div w:id="636885360">
          <w:marLeft w:val="480"/>
          <w:marRight w:val="0"/>
          <w:marTop w:val="0"/>
          <w:marBottom w:val="0"/>
          <w:divBdr>
            <w:top w:val="none" w:sz="0" w:space="0" w:color="auto"/>
            <w:left w:val="none" w:sz="0" w:space="0" w:color="auto"/>
            <w:bottom w:val="none" w:sz="0" w:space="0" w:color="auto"/>
            <w:right w:val="none" w:sz="0" w:space="0" w:color="auto"/>
          </w:divBdr>
        </w:div>
        <w:div w:id="1852181425">
          <w:marLeft w:val="480"/>
          <w:marRight w:val="0"/>
          <w:marTop w:val="0"/>
          <w:marBottom w:val="0"/>
          <w:divBdr>
            <w:top w:val="none" w:sz="0" w:space="0" w:color="auto"/>
            <w:left w:val="none" w:sz="0" w:space="0" w:color="auto"/>
            <w:bottom w:val="none" w:sz="0" w:space="0" w:color="auto"/>
            <w:right w:val="none" w:sz="0" w:space="0" w:color="auto"/>
          </w:divBdr>
        </w:div>
        <w:div w:id="2105606171">
          <w:marLeft w:val="480"/>
          <w:marRight w:val="0"/>
          <w:marTop w:val="0"/>
          <w:marBottom w:val="0"/>
          <w:divBdr>
            <w:top w:val="none" w:sz="0" w:space="0" w:color="auto"/>
            <w:left w:val="none" w:sz="0" w:space="0" w:color="auto"/>
            <w:bottom w:val="none" w:sz="0" w:space="0" w:color="auto"/>
            <w:right w:val="none" w:sz="0" w:space="0" w:color="auto"/>
          </w:divBdr>
        </w:div>
        <w:div w:id="622230231">
          <w:marLeft w:val="480"/>
          <w:marRight w:val="0"/>
          <w:marTop w:val="0"/>
          <w:marBottom w:val="0"/>
          <w:divBdr>
            <w:top w:val="none" w:sz="0" w:space="0" w:color="auto"/>
            <w:left w:val="none" w:sz="0" w:space="0" w:color="auto"/>
            <w:bottom w:val="none" w:sz="0" w:space="0" w:color="auto"/>
            <w:right w:val="none" w:sz="0" w:space="0" w:color="auto"/>
          </w:divBdr>
        </w:div>
        <w:div w:id="1041129673">
          <w:marLeft w:val="480"/>
          <w:marRight w:val="0"/>
          <w:marTop w:val="0"/>
          <w:marBottom w:val="0"/>
          <w:divBdr>
            <w:top w:val="none" w:sz="0" w:space="0" w:color="auto"/>
            <w:left w:val="none" w:sz="0" w:space="0" w:color="auto"/>
            <w:bottom w:val="none" w:sz="0" w:space="0" w:color="auto"/>
            <w:right w:val="none" w:sz="0" w:space="0" w:color="auto"/>
          </w:divBdr>
        </w:div>
        <w:div w:id="521165935">
          <w:marLeft w:val="480"/>
          <w:marRight w:val="0"/>
          <w:marTop w:val="0"/>
          <w:marBottom w:val="0"/>
          <w:divBdr>
            <w:top w:val="none" w:sz="0" w:space="0" w:color="auto"/>
            <w:left w:val="none" w:sz="0" w:space="0" w:color="auto"/>
            <w:bottom w:val="none" w:sz="0" w:space="0" w:color="auto"/>
            <w:right w:val="none" w:sz="0" w:space="0" w:color="auto"/>
          </w:divBdr>
        </w:div>
        <w:div w:id="1054740800">
          <w:marLeft w:val="480"/>
          <w:marRight w:val="0"/>
          <w:marTop w:val="0"/>
          <w:marBottom w:val="0"/>
          <w:divBdr>
            <w:top w:val="none" w:sz="0" w:space="0" w:color="auto"/>
            <w:left w:val="none" w:sz="0" w:space="0" w:color="auto"/>
            <w:bottom w:val="none" w:sz="0" w:space="0" w:color="auto"/>
            <w:right w:val="none" w:sz="0" w:space="0" w:color="auto"/>
          </w:divBdr>
        </w:div>
        <w:div w:id="1503742446">
          <w:marLeft w:val="480"/>
          <w:marRight w:val="0"/>
          <w:marTop w:val="0"/>
          <w:marBottom w:val="0"/>
          <w:divBdr>
            <w:top w:val="none" w:sz="0" w:space="0" w:color="auto"/>
            <w:left w:val="none" w:sz="0" w:space="0" w:color="auto"/>
            <w:bottom w:val="none" w:sz="0" w:space="0" w:color="auto"/>
            <w:right w:val="none" w:sz="0" w:space="0" w:color="auto"/>
          </w:divBdr>
        </w:div>
        <w:div w:id="1604679723">
          <w:marLeft w:val="480"/>
          <w:marRight w:val="0"/>
          <w:marTop w:val="0"/>
          <w:marBottom w:val="0"/>
          <w:divBdr>
            <w:top w:val="none" w:sz="0" w:space="0" w:color="auto"/>
            <w:left w:val="none" w:sz="0" w:space="0" w:color="auto"/>
            <w:bottom w:val="none" w:sz="0" w:space="0" w:color="auto"/>
            <w:right w:val="none" w:sz="0" w:space="0" w:color="auto"/>
          </w:divBdr>
        </w:div>
        <w:div w:id="1037119780">
          <w:marLeft w:val="480"/>
          <w:marRight w:val="0"/>
          <w:marTop w:val="0"/>
          <w:marBottom w:val="0"/>
          <w:divBdr>
            <w:top w:val="none" w:sz="0" w:space="0" w:color="auto"/>
            <w:left w:val="none" w:sz="0" w:space="0" w:color="auto"/>
            <w:bottom w:val="none" w:sz="0" w:space="0" w:color="auto"/>
            <w:right w:val="none" w:sz="0" w:space="0" w:color="auto"/>
          </w:divBdr>
        </w:div>
        <w:div w:id="1315794011">
          <w:marLeft w:val="480"/>
          <w:marRight w:val="0"/>
          <w:marTop w:val="0"/>
          <w:marBottom w:val="0"/>
          <w:divBdr>
            <w:top w:val="none" w:sz="0" w:space="0" w:color="auto"/>
            <w:left w:val="none" w:sz="0" w:space="0" w:color="auto"/>
            <w:bottom w:val="none" w:sz="0" w:space="0" w:color="auto"/>
            <w:right w:val="none" w:sz="0" w:space="0" w:color="auto"/>
          </w:divBdr>
        </w:div>
        <w:div w:id="229967105">
          <w:marLeft w:val="480"/>
          <w:marRight w:val="0"/>
          <w:marTop w:val="0"/>
          <w:marBottom w:val="0"/>
          <w:divBdr>
            <w:top w:val="none" w:sz="0" w:space="0" w:color="auto"/>
            <w:left w:val="none" w:sz="0" w:space="0" w:color="auto"/>
            <w:bottom w:val="none" w:sz="0" w:space="0" w:color="auto"/>
            <w:right w:val="none" w:sz="0" w:space="0" w:color="auto"/>
          </w:divBdr>
        </w:div>
        <w:div w:id="241722126">
          <w:marLeft w:val="480"/>
          <w:marRight w:val="0"/>
          <w:marTop w:val="0"/>
          <w:marBottom w:val="0"/>
          <w:divBdr>
            <w:top w:val="none" w:sz="0" w:space="0" w:color="auto"/>
            <w:left w:val="none" w:sz="0" w:space="0" w:color="auto"/>
            <w:bottom w:val="none" w:sz="0" w:space="0" w:color="auto"/>
            <w:right w:val="none" w:sz="0" w:space="0" w:color="auto"/>
          </w:divBdr>
        </w:div>
        <w:div w:id="942033338">
          <w:marLeft w:val="480"/>
          <w:marRight w:val="0"/>
          <w:marTop w:val="0"/>
          <w:marBottom w:val="0"/>
          <w:divBdr>
            <w:top w:val="none" w:sz="0" w:space="0" w:color="auto"/>
            <w:left w:val="none" w:sz="0" w:space="0" w:color="auto"/>
            <w:bottom w:val="none" w:sz="0" w:space="0" w:color="auto"/>
            <w:right w:val="none" w:sz="0" w:space="0" w:color="auto"/>
          </w:divBdr>
        </w:div>
        <w:div w:id="340208059">
          <w:marLeft w:val="480"/>
          <w:marRight w:val="0"/>
          <w:marTop w:val="0"/>
          <w:marBottom w:val="0"/>
          <w:divBdr>
            <w:top w:val="none" w:sz="0" w:space="0" w:color="auto"/>
            <w:left w:val="none" w:sz="0" w:space="0" w:color="auto"/>
            <w:bottom w:val="none" w:sz="0" w:space="0" w:color="auto"/>
            <w:right w:val="none" w:sz="0" w:space="0" w:color="auto"/>
          </w:divBdr>
        </w:div>
        <w:div w:id="1877885343">
          <w:marLeft w:val="480"/>
          <w:marRight w:val="0"/>
          <w:marTop w:val="0"/>
          <w:marBottom w:val="0"/>
          <w:divBdr>
            <w:top w:val="none" w:sz="0" w:space="0" w:color="auto"/>
            <w:left w:val="none" w:sz="0" w:space="0" w:color="auto"/>
            <w:bottom w:val="none" w:sz="0" w:space="0" w:color="auto"/>
            <w:right w:val="none" w:sz="0" w:space="0" w:color="auto"/>
          </w:divBdr>
        </w:div>
        <w:div w:id="267586948">
          <w:marLeft w:val="480"/>
          <w:marRight w:val="0"/>
          <w:marTop w:val="0"/>
          <w:marBottom w:val="0"/>
          <w:divBdr>
            <w:top w:val="none" w:sz="0" w:space="0" w:color="auto"/>
            <w:left w:val="none" w:sz="0" w:space="0" w:color="auto"/>
            <w:bottom w:val="none" w:sz="0" w:space="0" w:color="auto"/>
            <w:right w:val="none" w:sz="0" w:space="0" w:color="auto"/>
          </w:divBdr>
        </w:div>
        <w:div w:id="360787195">
          <w:marLeft w:val="480"/>
          <w:marRight w:val="0"/>
          <w:marTop w:val="0"/>
          <w:marBottom w:val="0"/>
          <w:divBdr>
            <w:top w:val="none" w:sz="0" w:space="0" w:color="auto"/>
            <w:left w:val="none" w:sz="0" w:space="0" w:color="auto"/>
            <w:bottom w:val="none" w:sz="0" w:space="0" w:color="auto"/>
            <w:right w:val="none" w:sz="0" w:space="0" w:color="auto"/>
          </w:divBdr>
        </w:div>
        <w:div w:id="976885102">
          <w:marLeft w:val="480"/>
          <w:marRight w:val="0"/>
          <w:marTop w:val="0"/>
          <w:marBottom w:val="0"/>
          <w:divBdr>
            <w:top w:val="none" w:sz="0" w:space="0" w:color="auto"/>
            <w:left w:val="none" w:sz="0" w:space="0" w:color="auto"/>
            <w:bottom w:val="none" w:sz="0" w:space="0" w:color="auto"/>
            <w:right w:val="none" w:sz="0" w:space="0" w:color="auto"/>
          </w:divBdr>
        </w:div>
        <w:div w:id="906064148">
          <w:marLeft w:val="480"/>
          <w:marRight w:val="0"/>
          <w:marTop w:val="0"/>
          <w:marBottom w:val="0"/>
          <w:divBdr>
            <w:top w:val="none" w:sz="0" w:space="0" w:color="auto"/>
            <w:left w:val="none" w:sz="0" w:space="0" w:color="auto"/>
            <w:bottom w:val="none" w:sz="0" w:space="0" w:color="auto"/>
            <w:right w:val="none" w:sz="0" w:space="0" w:color="auto"/>
          </w:divBdr>
        </w:div>
        <w:div w:id="807404143">
          <w:marLeft w:val="480"/>
          <w:marRight w:val="0"/>
          <w:marTop w:val="0"/>
          <w:marBottom w:val="0"/>
          <w:divBdr>
            <w:top w:val="none" w:sz="0" w:space="0" w:color="auto"/>
            <w:left w:val="none" w:sz="0" w:space="0" w:color="auto"/>
            <w:bottom w:val="none" w:sz="0" w:space="0" w:color="auto"/>
            <w:right w:val="none" w:sz="0" w:space="0" w:color="auto"/>
          </w:divBdr>
        </w:div>
        <w:div w:id="1697077083">
          <w:marLeft w:val="480"/>
          <w:marRight w:val="0"/>
          <w:marTop w:val="0"/>
          <w:marBottom w:val="0"/>
          <w:divBdr>
            <w:top w:val="none" w:sz="0" w:space="0" w:color="auto"/>
            <w:left w:val="none" w:sz="0" w:space="0" w:color="auto"/>
            <w:bottom w:val="none" w:sz="0" w:space="0" w:color="auto"/>
            <w:right w:val="none" w:sz="0" w:space="0" w:color="auto"/>
          </w:divBdr>
        </w:div>
        <w:div w:id="1627084127">
          <w:marLeft w:val="480"/>
          <w:marRight w:val="0"/>
          <w:marTop w:val="0"/>
          <w:marBottom w:val="0"/>
          <w:divBdr>
            <w:top w:val="none" w:sz="0" w:space="0" w:color="auto"/>
            <w:left w:val="none" w:sz="0" w:space="0" w:color="auto"/>
            <w:bottom w:val="none" w:sz="0" w:space="0" w:color="auto"/>
            <w:right w:val="none" w:sz="0" w:space="0" w:color="auto"/>
          </w:divBdr>
        </w:div>
        <w:div w:id="1258907458">
          <w:marLeft w:val="480"/>
          <w:marRight w:val="0"/>
          <w:marTop w:val="0"/>
          <w:marBottom w:val="0"/>
          <w:divBdr>
            <w:top w:val="none" w:sz="0" w:space="0" w:color="auto"/>
            <w:left w:val="none" w:sz="0" w:space="0" w:color="auto"/>
            <w:bottom w:val="none" w:sz="0" w:space="0" w:color="auto"/>
            <w:right w:val="none" w:sz="0" w:space="0" w:color="auto"/>
          </w:divBdr>
        </w:div>
        <w:div w:id="1968194838">
          <w:marLeft w:val="480"/>
          <w:marRight w:val="0"/>
          <w:marTop w:val="0"/>
          <w:marBottom w:val="0"/>
          <w:divBdr>
            <w:top w:val="none" w:sz="0" w:space="0" w:color="auto"/>
            <w:left w:val="none" w:sz="0" w:space="0" w:color="auto"/>
            <w:bottom w:val="none" w:sz="0" w:space="0" w:color="auto"/>
            <w:right w:val="none" w:sz="0" w:space="0" w:color="auto"/>
          </w:divBdr>
        </w:div>
        <w:div w:id="17122196">
          <w:marLeft w:val="480"/>
          <w:marRight w:val="0"/>
          <w:marTop w:val="0"/>
          <w:marBottom w:val="0"/>
          <w:divBdr>
            <w:top w:val="none" w:sz="0" w:space="0" w:color="auto"/>
            <w:left w:val="none" w:sz="0" w:space="0" w:color="auto"/>
            <w:bottom w:val="none" w:sz="0" w:space="0" w:color="auto"/>
            <w:right w:val="none" w:sz="0" w:space="0" w:color="auto"/>
          </w:divBdr>
        </w:div>
        <w:div w:id="693846228">
          <w:marLeft w:val="480"/>
          <w:marRight w:val="0"/>
          <w:marTop w:val="0"/>
          <w:marBottom w:val="0"/>
          <w:divBdr>
            <w:top w:val="none" w:sz="0" w:space="0" w:color="auto"/>
            <w:left w:val="none" w:sz="0" w:space="0" w:color="auto"/>
            <w:bottom w:val="none" w:sz="0" w:space="0" w:color="auto"/>
            <w:right w:val="none" w:sz="0" w:space="0" w:color="auto"/>
          </w:divBdr>
        </w:div>
        <w:div w:id="338506126">
          <w:marLeft w:val="480"/>
          <w:marRight w:val="0"/>
          <w:marTop w:val="0"/>
          <w:marBottom w:val="0"/>
          <w:divBdr>
            <w:top w:val="none" w:sz="0" w:space="0" w:color="auto"/>
            <w:left w:val="none" w:sz="0" w:space="0" w:color="auto"/>
            <w:bottom w:val="none" w:sz="0" w:space="0" w:color="auto"/>
            <w:right w:val="none" w:sz="0" w:space="0" w:color="auto"/>
          </w:divBdr>
        </w:div>
        <w:div w:id="806124589">
          <w:marLeft w:val="480"/>
          <w:marRight w:val="0"/>
          <w:marTop w:val="0"/>
          <w:marBottom w:val="0"/>
          <w:divBdr>
            <w:top w:val="none" w:sz="0" w:space="0" w:color="auto"/>
            <w:left w:val="none" w:sz="0" w:space="0" w:color="auto"/>
            <w:bottom w:val="none" w:sz="0" w:space="0" w:color="auto"/>
            <w:right w:val="none" w:sz="0" w:space="0" w:color="auto"/>
          </w:divBdr>
        </w:div>
        <w:div w:id="103424158">
          <w:marLeft w:val="480"/>
          <w:marRight w:val="0"/>
          <w:marTop w:val="0"/>
          <w:marBottom w:val="0"/>
          <w:divBdr>
            <w:top w:val="none" w:sz="0" w:space="0" w:color="auto"/>
            <w:left w:val="none" w:sz="0" w:space="0" w:color="auto"/>
            <w:bottom w:val="none" w:sz="0" w:space="0" w:color="auto"/>
            <w:right w:val="none" w:sz="0" w:space="0" w:color="auto"/>
          </w:divBdr>
        </w:div>
        <w:div w:id="1292442801">
          <w:marLeft w:val="480"/>
          <w:marRight w:val="0"/>
          <w:marTop w:val="0"/>
          <w:marBottom w:val="0"/>
          <w:divBdr>
            <w:top w:val="none" w:sz="0" w:space="0" w:color="auto"/>
            <w:left w:val="none" w:sz="0" w:space="0" w:color="auto"/>
            <w:bottom w:val="none" w:sz="0" w:space="0" w:color="auto"/>
            <w:right w:val="none" w:sz="0" w:space="0" w:color="auto"/>
          </w:divBdr>
        </w:div>
        <w:div w:id="1388915047">
          <w:marLeft w:val="480"/>
          <w:marRight w:val="0"/>
          <w:marTop w:val="0"/>
          <w:marBottom w:val="0"/>
          <w:divBdr>
            <w:top w:val="none" w:sz="0" w:space="0" w:color="auto"/>
            <w:left w:val="none" w:sz="0" w:space="0" w:color="auto"/>
            <w:bottom w:val="none" w:sz="0" w:space="0" w:color="auto"/>
            <w:right w:val="none" w:sz="0" w:space="0" w:color="auto"/>
          </w:divBdr>
        </w:div>
        <w:div w:id="1515411734">
          <w:marLeft w:val="480"/>
          <w:marRight w:val="0"/>
          <w:marTop w:val="0"/>
          <w:marBottom w:val="0"/>
          <w:divBdr>
            <w:top w:val="none" w:sz="0" w:space="0" w:color="auto"/>
            <w:left w:val="none" w:sz="0" w:space="0" w:color="auto"/>
            <w:bottom w:val="none" w:sz="0" w:space="0" w:color="auto"/>
            <w:right w:val="none" w:sz="0" w:space="0" w:color="auto"/>
          </w:divBdr>
        </w:div>
        <w:div w:id="1197815470">
          <w:marLeft w:val="480"/>
          <w:marRight w:val="0"/>
          <w:marTop w:val="0"/>
          <w:marBottom w:val="0"/>
          <w:divBdr>
            <w:top w:val="none" w:sz="0" w:space="0" w:color="auto"/>
            <w:left w:val="none" w:sz="0" w:space="0" w:color="auto"/>
            <w:bottom w:val="none" w:sz="0" w:space="0" w:color="auto"/>
            <w:right w:val="none" w:sz="0" w:space="0" w:color="auto"/>
          </w:divBdr>
        </w:div>
        <w:div w:id="1072629498">
          <w:marLeft w:val="480"/>
          <w:marRight w:val="0"/>
          <w:marTop w:val="0"/>
          <w:marBottom w:val="0"/>
          <w:divBdr>
            <w:top w:val="none" w:sz="0" w:space="0" w:color="auto"/>
            <w:left w:val="none" w:sz="0" w:space="0" w:color="auto"/>
            <w:bottom w:val="none" w:sz="0" w:space="0" w:color="auto"/>
            <w:right w:val="none" w:sz="0" w:space="0" w:color="auto"/>
          </w:divBdr>
        </w:div>
        <w:div w:id="1042630447">
          <w:marLeft w:val="480"/>
          <w:marRight w:val="0"/>
          <w:marTop w:val="0"/>
          <w:marBottom w:val="0"/>
          <w:divBdr>
            <w:top w:val="none" w:sz="0" w:space="0" w:color="auto"/>
            <w:left w:val="none" w:sz="0" w:space="0" w:color="auto"/>
            <w:bottom w:val="none" w:sz="0" w:space="0" w:color="auto"/>
            <w:right w:val="none" w:sz="0" w:space="0" w:color="auto"/>
          </w:divBdr>
        </w:div>
        <w:div w:id="1689983287">
          <w:marLeft w:val="480"/>
          <w:marRight w:val="0"/>
          <w:marTop w:val="0"/>
          <w:marBottom w:val="0"/>
          <w:divBdr>
            <w:top w:val="none" w:sz="0" w:space="0" w:color="auto"/>
            <w:left w:val="none" w:sz="0" w:space="0" w:color="auto"/>
            <w:bottom w:val="none" w:sz="0" w:space="0" w:color="auto"/>
            <w:right w:val="none" w:sz="0" w:space="0" w:color="auto"/>
          </w:divBdr>
        </w:div>
        <w:div w:id="1647120817">
          <w:marLeft w:val="480"/>
          <w:marRight w:val="0"/>
          <w:marTop w:val="0"/>
          <w:marBottom w:val="0"/>
          <w:divBdr>
            <w:top w:val="none" w:sz="0" w:space="0" w:color="auto"/>
            <w:left w:val="none" w:sz="0" w:space="0" w:color="auto"/>
            <w:bottom w:val="none" w:sz="0" w:space="0" w:color="auto"/>
            <w:right w:val="none" w:sz="0" w:space="0" w:color="auto"/>
          </w:divBdr>
        </w:div>
        <w:div w:id="1006059885">
          <w:marLeft w:val="480"/>
          <w:marRight w:val="0"/>
          <w:marTop w:val="0"/>
          <w:marBottom w:val="0"/>
          <w:divBdr>
            <w:top w:val="none" w:sz="0" w:space="0" w:color="auto"/>
            <w:left w:val="none" w:sz="0" w:space="0" w:color="auto"/>
            <w:bottom w:val="none" w:sz="0" w:space="0" w:color="auto"/>
            <w:right w:val="none" w:sz="0" w:space="0" w:color="auto"/>
          </w:divBdr>
        </w:div>
        <w:div w:id="341128689">
          <w:marLeft w:val="480"/>
          <w:marRight w:val="0"/>
          <w:marTop w:val="0"/>
          <w:marBottom w:val="0"/>
          <w:divBdr>
            <w:top w:val="none" w:sz="0" w:space="0" w:color="auto"/>
            <w:left w:val="none" w:sz="0" w:space="0" w:color="auto"/>
            <w:bottom w:val="none" w:sz="0" w:space="0" w:color="auto"/>
            <w:right w:val="none" w:sz="0" w:space="0" w:color="auto"/>
          </w:divBdr>
        </w:div>
        <w:div w:id="1808161044">
          <w:marLeft w:val="480"/>
          <w:marRight w:val="0"/>
          <w:marTop w:val="0"/>
          <w:marBottom w:val="0"/>
          <w:divBdr>
            <w:top w:val="none" w:sz="0" w:space="0" w:color="auto"/>
            <w:left w:val="none" w:sz="0" w:space="0" w:color="auto"/>
            <w:bottom w:val="none" w:sz="0" w:space="0" w:color="auto"/>
            <w:right w:val="none" w:sz="0" w:space="0" w:color="auto"/>
          </w:divBdr>
        </w:div>
        <w:div w:id="17659665">
          <w:marLeft w:val="480"/>
          <w:marRight w:val="0"/>
          <w:marTop w:val="0"/>
          <w:marBottom w:val="0"/>
          <w:divBdr>
            <w:top w:val="none" w:sz="0" w:space="0" w:color="auto"/>
            <w:left w:val="none" w:sz="0" w:space="0" w:color="auto"/>
            <w:bottom w:val="none" w:sz="0" w:space="0" w:color="auto"/>
            <w:right w:val="none" w:sz="0" w:space="0" w:color="auto"/>
          </w:divBdr>
        </w:div>
        <w:div w:id="9533656">
          <w:marLeft w:val="480"/>
          <w:marRight w:val="0"/>
          <w:marTop w:val="0"/>
          <w:marBottom w:val="0"/>
          <w:divBdr>
            <w:top w:val="none" w:sz="0" w:space="0" w:color="auto"/>
            <w:left w:val="none" w:sz="0" w:space="0" w:color="auto"/>
            <w:bottom w:val="none" w:sz="0" w:space="0" w:color="auto"/>
            <w:right w:val="none" w:sz="0" w:space="0" w:color="auto"/>
          </w:divBdr>
        </w:div>
        <w:div w:id="791099725">
          <w:marLeft w:val="480"/>
          <w:marRight w:val="0"/>
          <w:marTop w:val="0"/>
          <w:marBottom w:val="0"/>
          <w:divBdr>
            <w:top w:val="none" w:sz="0" w:space="0" w:color="auto"/>
            <w:left w:val="none" w:sz="0" w:space="0" w:color="auto"/>
            <w:bottom w:val="none" w:sz="0" w:space="0" w:color="auto"/>
            <w:right w:val="none" w:sz="0" w:space="0" w:color="auto"/>
          </w:divBdr>
        </w:div>
        <w:div w:id="1725372570">
          <w:marLeft w:val="480"/>
          <w:marRight w:val="0"/>
          <w:marTop w:val="0"/>
          <w:marBottom w:val="0"/>
          <w:divBdr>
            <w:top w:val="none" w:sz="0" w:space="0" w:color="auto"/>
            <w:left w:val="none" w:sz="0" w:space="0" w:color="auto"/>
            <w:bottom w:val="none" w:sz="0" w:space="0" w:color="auto"/>
            <w:right w:val="none" w:sz="0" w:space="0" w:color="auto"/>
          </w:divBdr>
        </w:div>
        <w:div w:id="1729717504">
          <w:marLeft w:val="480"/>
          <w:marRight w:val="0"/>
          <w:marTop w:val="0"/>
          <w:marBottom w:val="0"/>
          <w:divBdr>
            <w:top w:val="none" w:sz="0" w:space="0" w:color="auto"/>
            <w:left w:val="none" w:sz="0" w:space="0" w:color="auto"/>
            <w:bottom w:val="none" w:sz="0" w:space="0" w:color="auto"/>
            <w:right w:val="none" w:sz="0" w:space="0" w:color="auto"/>
          </w:divBdr>
        </w:div>
        <w:div w:id="1229726464">
          <w:marLeft w:val="480"/>
          <w:marRight w:val="0"/>
          <w:marTop w:val="0"/>
          <w:marBottom w:val="0"/>
          <w:divBdr>
            <w:top w:val="none" w:sz="0" w:space="0" w:color="auto"/>
            <w:left w:val="none" w:sz="0" w:space="0" w:color="auto"/>
            <w:bottom w:val="none" w:sz="0" w:space="0" w:color="auto"/>
            <w:right w:val="none" w:sz="0" w:space="0" w:color="auto"/>
          </w:divBdr>
        </w:div>
        <w:div w:id="993408021">
          <w:marLeft w:val="480"/>
          <w:marRight w:val="0"/>
          <w:marTop w:val="0"/>
          <w:marBottom w:val="0"/>
          <w:divBdr>
            <w:top w:val="none" w:sz="0" w:space="0" w:color="auto"/>
            <w:left w:val="none" w:sz="0" w:space="0" w:color="auto"/>
            <w:bottom w:val="none" w:sz="0" w:space="0" w:color="auto"/>
            <w:right w:val="none" w:sz="0" w:space="0" w:color="auto"/>
          </w:divBdr>
        </w:div>
        <w:div w:id="489253351">
          <w:marLeft w:val="480"/>
          <w:marRight w:val="0"/>
          <w:marTop w:val="0"/>
          <w:marBottom w:val="0"/>
          <w:divBdr>
            <w:top w:val="none" w:sz="0" w:space="0" w:color="auto"/>
            <w:left w:val="none" w:sz="0" w:space="0" w:color="auto"/>
            <w:bottom w:val="none" w:sz="0" w:space="0" w:color="auto"/>
            <w:right w:val="none" w:sz="0" w:space="0" w:color="auto"/>
          </w:divBdr>
        </w:div>
        <w:div w:id="1927882559">
          <w:marLeft w:val="480"/>
          <w:marRight w:val="0"/>
          <w:marTop w:val="0"/>
          <w:marBottom w:val="0"/>
          <w:divBdr>
            <w:top w:val="none" w:sz="0" w:space="0" w:color="auto"/>
            <w:left w:val="none" w:sz="0" w:space="0" w:color="auto"/>
            <w:bottom w:val="none" w:sz="0" w:space="0" w:color="auto"/>
            <w:right w:val="none" w:sz="0" w:space="0" w:color="auto"/>
          </w:divBdr>
        </w:div>
        <w:div w:id="714307882">
          <w:marLeft w:val="480"/>
          <w:marRight w:val="0"/>
          <w:marTop w:val="0"/>
          <w:marBottom w:val="0"/>
          <w:divBdr>
            <w:top w:val="none" w:sz="0" w:space="0" w:color="auto"/>
            <w:left w:val="none" w:sz="0" w:space="0" w:color="auto"/>
            <w:bottom w:val="none" w:sz="0" w:space="0" w:color="auto"/>
            <w:right w:val="none" w:sz="0" w:space="0" w:color="auto"/>
          </w:divBdr>
        </w:div>
        <w:div w:id="1986347959">
          <w:marLeft w:val="480"/>
          <w:marRight w:val="0"/>
          <w:marTop w:val="0"/>
          <w:marBottom w:val="0"/>
          <w:divBdr>
            <w:top w:val="none" w:sz="0" w:space="0" w:color="auto"/>
            <w:left w:val="none" w:sz="0" w:space="0" w:color="auto"/>
            <w:bottom w:val="none" w:sz="0" w:space="0" w:color="auto"/>
            <w:right w:val="none" w:sz="0" w:space="0" w:color="auto"/>
          </w:divBdr>
        </w:div>
        <w:div w:id="1433552799">
          <w:marLeft w:val="480"/>
          <w:marRight w:val="0"/>
          <w:marTop w:val="0"/>
          <w:marBottom w:val="0"/>
          <w:divBdr>
            <w:top w:val="none" w:sz="0" w:space="0" w:color="auto"/>
            <w:left w:val="none" w:sz="0" w:space="0" w:color="auto"/>
            <w:bottom w:val="none" w:sz="0" w:space="0" w:color="auto"/>
            <w:right w:val="none" w:sz="0" w:space="0" w:color="auto"/>
          </w:divBdr>
        </w:div>
        <w:div w:id="867841016">
          <w:marLeft w:val="480"/>
          <w:marRight w:val="0"/>
          <w:marTop w:val="0"/>
          <w:marBottom w:val="0"/>
          <w:divBdr>
            <w:top w:val="none" w:sz="0" w:space="0" w:color="auto"/>
            <w:left w:val="none" w:sz="0" w:space="0" w:color="auto"/>
            <w:bottom w:val="none" w:sz="0" w:space="0" w:color="auto"/>
            <w:right w:val="none" w:sz="0" w:space="0" w:color="auto"/>
          </w:divBdr>
        </w:div>
        <w:div w:id="1405106524">
          <w:marLeft w:val="480"/>
          <w:marRight w:val="0"/>
          <w:marTop w:val="0"/>
          <w:marBottom w:val="0"/>
          <w:divBdr>
            <w:top w:val="none" w:sz="0" w:space="0" w:color="auto"/>
            <w:left w:val="none" w:sz="0" w:space="0" w:color="auto"/>
            <w:bottom w:val="none" w:sz="0" w:space="0" w:color="auto"/>
            <w:right w:val="none" w:sz="0" w:space="0" w:color="auto"/>
          </w:divBdr>
        </w:div>
        <w:div w:id="665666073">
          <w:marLeft w:val="480"/>
          <w:marRight w:val="0"/>
          <w:marTop w:val="0"/>
          <w:marBottom w:val="0"/>
          <w:divBdr>
            <w:top w:val="none" w:sz="0" w:space="0" w:color="auto"/>
            <w:left w:val="none" w:sz="0" w:space="0" w:color="auto"/>
            <w:bottom w:val="none" w:sz="0" w:space="0" w:color="auto"/>
            <w:right w:val="none" w:sz="0" w:space="0" w:color="auto"/>
          </w:divBdr>
        </w:div>
        <w:div w:id="1707556558">
          <w:marLeft w:val="480"/>
          <w:marRight w:val="0"/>
          <w:marTop w:val="0"/>
          <w:marBottom w:val="0"/>
          <w:divBdr>
            <w:top w:val="none" w:sz="0" w:space="0" w:color="auto"/>
            <w:left w:val="none" w:sz="0" w:space="0" w:color="auto"/>
            <w:bottom w:val="none" w:sz="0" w:space="0" w:color="auto"/>
            <w:right w:val="none" w:sz="0" w:space="0" w:color="auto"/>
          </w:divBdr>
        </w:div>
        <w:div w:id="2037152029">
          <w:marLeft w:val="480"/>
          <w:marRight w:val="0"/>
          <w:marTop w:val="0"/>
          <w:marBottom w:val="0"/>
          <w:divBdr>
            <w:top w:val="none" w:sz="0" w:space="0" w:color="auto"/>
            <w:left w:val="none" w:sz="0" w:space="0" w:color="auto"/>
            <w:bottom w:val="none" w:sz="0" w:space="0" w:color="auto"/>
            <w:right w:val="none" w:sz="0" w:space="0" w:color="auto"/>
          </w:divBdr>
        </w:div>
        <w:div w:id="1936942424">
          <w:marLeft w:val="480"/>
          <w:marRight w:val="0"/>
          <w:marTop w:val="0"/>
          <w:marBottom w:val="0"/>
          <w:divBdr>
            <w:top w:val="none" w:sz="0" w:space="0" w:color="auto"/>
            <w:left w:val="none" w:sz="0" w:space="0" w:color="auto"/>
            <w:bottom w:val="none" w:sz="0" w:space="0" w:color="auto"/>
            <w:right w:val="none" w:sz="0" w:space="0" w:color="auto"/>
          </w:divBdr>
        </w:div>
        <w:div w:id="2017996161">
          <w:marLeft w:val="480"/>
          <w:marRight w:val="0"/>
          <w:marTop w:val="0"/>
          <w:marBottom w:val="0"/>
          <w:divBdr>
            <w:top w:val="none" w:sz="0" w:space="0" w:color="auto"/>
            <w:left w:val="none" w:sz="0" w:space="0" w:color="auto"/>
            <w:bottom w:val="none" w:sz="0" w:space="0" w:color="auto"/>
            <w:right w:val="none" w:sz="0" w:space="0" w:color="auto"/>
          </w:divBdr>
        </w:div>
        <w:div w:id="1041441045">
          <w:marLeft w:val="480"/>
          <w:marRight w:val="0"/>
          <w:marTop w:val="0"/>
          <w:marBottom w:val="0"/>
          <w:divBdr>
            <w:top w:val="none" w:sz="0" w:space="0" w:color="auto"/>
            <w:left w:val="none" w:sz="0" w:space="0" w:color="auto"/>
            <w:bottom w:val="none" w:sz="0" w:space="0" w:color="auto"/>
            <w:right w:val="none" w:sz="0" w:space="0" w:color="auto"/>
          </w:divBdr>
        </w:div>
        <w:div w:id="706221408">
          <w:marLeft w:val="480"/>
          <w:marRight w:val="0"/>
          <w:marTop w:val="0"/>
          <w:marBottom w:val="0"/>
          <w:divBdr>
            <w:top w:val="none" w:sz="0" w:space="0" w:color="auto"/>
            <w:left w:val="none" w:sz="0" w:space="0" w:color="auto"/>
            <w:bottom w:val="none" w:sz="0" w:space="0" w:color="auto"/>
            <w:right w:val="none" w:sz="0" w:space="0" w:color="auto"/>
          </w:divBdr>
        </w:div>
        <w:div w:id="571236566">
          <w:marLeft w:val="480"/>
          <w:marRight w:val="0"/>
          <w:marTop w:val="0"/>
          <w:marBottom w:val="0"/>
          <w:divBdr>
            <w:top w:val="none" w:sz="0" w:space="0" w:color="auto"/>
            <w:left w:val="none" w:sz="0" w:space="0" w:color="auto"/>
            <w:bottom w:val="none" w:sz="0" w:space="0" w:color="auto"/>
            <w:right w:val="none" w:sz="0" w:space="0" w:color="auto"/>
          </w:divBdr>
        </w:div>
        <w:div w:id="619190908">
          <w:marLeft w:val="480"/>
          <w:marRight w:val="0"/>
          <w:marTop w:val="0"/>
          <w:marBottom w:val="0"/>
          <w:divBdr>
            <w:top w:val="none" w:sz="0" w:space="0" w:color="auto"/>
            <w:left w:val="none" w:sz="0" w:space="0" w:color="auto"/>
            <w:bottom w:val="none" w:sz="0" w:space="0" w:color="auto"/>
            <w:right w:val="none" w:sz="0" w:space="0" w:color="auto"/>
          </w:divBdr>
        </w:div>
        <w:div w:id="271057481">
          <w:marLeft w:val="480"/>
          <w:marRight w:val="0"/>
          <w:marTop w:val="0"/>
          <w:marBottom w:val="0"/>
          <w:divBdr>
            <w:top w:val="none" w:sz="0" w:space="0" w:color="auto"/>
            <w:left w:val="none" w:sz="0" w:space="0" w:color="auto"/>
            <w:bottom w:val="none" w:sz="0" w:space="0" w:color="auto"/>
            <w:right w:val="none" w:sz="0" w:space="0" w:color="auto"/>
          </w:divBdr>
        </w:div>
        <w:div w:id="1165823905">
          <w:marLeft w:val="480"/>
          <w:marRight w:val="0"/>
          <w:marTop w:val="0"/>
          <w:marBottom w:val="0"/>
          <w:divBdr>
            <w:top w:val="none" w:sz="0" w:space="0" w:color="auto"/>
            <w:left w:val="none" w:sz="0" w:space="0" w:color="auto"/>
            <w:bottom w:val="none" w:sz="0" w:space="0" w:color="auto"/>
            <w:right w:val="none" w:sz="0" w:space="0" w:color="auto"/>
          </w:divBdr>
        </w:div>
        <w:div w:id="653071336">
          <w:marLeft w:val="480"/>
          <w:marRight w:val="0"/>
          <w:marTop w:val="0"/>
          <w:marBottom w:val="0"/>
          <w:divBdr>
            <w:top w:val="none" w:sz="0" w:space="0" w:color="auto"/>
            <w:left w:val="none" w:sz="0" w:space="0" w:color="auto"/>
            <w:bottom w:val="none" w:sz="0" w:space="0" w:color="auto"/>
            <w:right w:val="none" w:sz="0" w:space="0" w:color="auto"/>
          </w:divBdr>
        </w:div>
        <w:div w:id="1153595611">
          <w:marLeft w:val="480"/>
          <w:marRight w:val="0"/>
          <w:marTop w:val="0"/>
          <w:marBottom w:val="0"/>
          <w:divBdr>
            <w:top w:val="none" w:sz="0" w:space="0" w:color="auto"/>
            <w:left w:val="none" w:sz="0" w:space="0" w:color="auto"/>
            <w:bottom w:val="none" w:sz="0" w:space="0" w:color="auto"/>
            <w:right w:val="none" w:sz="0" w:space="0" w:color="auto"/>
          </w:divBdr>
        </w:div>
        <w:div w:id="86586664">
          <w:marLeft w:val="480"/>
          <w:marRight w:val="0"/>
          <w:marTop w:val="0"/>
          <w:marBottom w:val="0"/>
          <w:divBdr>
            <w:top w:val="none" w:sz="0" w:space="0" w:color="auto"/>
            <w:left w:val="none" w:sz="0" w:space="0" w:color="auto"/>
            <w:bottom w:val="none" w:sz="0" w:space="0" w:color="auto"/>
            <w:right w:val="none" w:sz="0" w:space="0" w:color="auto"/>
          </w:divBdr>
        </w:div>
        <w:div w:id="1676616878">
          <w:marLeft w:val="480"/>
          <w:marRight w:val="0"/>
          <w:marTop w:val="0"/>
          <w:marBottom w:val="0"/>
          <w:divBdr>
            <w:top w:val="none" w:sz="0" w:space="0" w:color="auto"/>
            <w:left w:val="none" w:sz="0" w:space="0" w:color="auto"/>
            <w:bottom w:val="none" w:sz="0" w:space="0" w:color="auto"/>
            <w:right w:val="none" w:sz="0" w:space="0" w:color="auto"/>
          </w:divBdr>
        </w:div>
        <w:div w:id="947202325">
          <w:marLeft w:val="480"/>
          <w:marRight w:val="0"/>
          <w:marTop w:val="0"/>
          <w:marBottom w:val="0"/>
          <w:divBdr>
            <w:top w:val="none" w:sz="0" w:space="0" w:color="auto"/>
            <w:left w:val="none" w:sz="0" w:space="0" w:color="auto"/>
            <w:bottom w:val="none" w:sz="0" w:space="0" w:color="auto"/>
            <w:right w:val="none" w:sz="0" w:space="0" w:color="auto"/>
          </w:divBdr>
        </w:div>
        <w:div w:id="431244130">
          <w:marLeft w:val="480"/>
          <w:marRight w:val="0"/>
          <w:marTop w:val="0"/>
          <w:marBottom w:val="0"/>
          <w:divBdr>
            <w:top w:val="none" w:sz="0" w:space="0" w:color="auto"/>
            <w:left w:val="none" w:sz="0" w:space="0" w:color="auto"/>
            <w:bottom w:val="none" w:sz="0" w:space="0" w:color="auto"/>
            <w:right w:val="none" w:sz="0" w:space="0" w:color="auto"/>
          </w:divBdr>
        </w:div>
        <w:div w:id="546768172">
          <w:marLeft w:val="480"/>
          <w:marRight w:val="0"/>
          <w:marTop w:val="0"/>
          <w:marBottom w:val="0"/>
          <w:divBdr>
            <w:top w:val="none" w:sz="0" w:space="0" w:color="auto"/>
            <w:left w:val="none" w:sz="0" w:space="0" w:color="auto"/>
            <w:bottom w:val="none" w:sz="0" w:space="0" w:color="auto"/>
            <w:right w:val="none" w:sz="0" w:space="0" w:color="auto"/>
          </w:divBdr>
        </w:div>
        <w:div w:id="1959023460">
          <w:marLeft w:val="480"/>
          <w:marRight w:val="0"/>
          <w:marTop w:val="0"/>
          <w:marBottom w:val="0"/>
          <w:divBdr>
            <w:top w:val="none" w:sz="0" w:space="0" w:color="auto"/>
            <w:left w:val="none" w:sz="0" w:space="0" w:color="auto"/>
            <w:bottom w:val="none" w:sz="0" w:space="0" w:color="auto"/>
            <w:right w:val="none" w:sz="0" w:space="0" w:color="auto"/>
          </w:divBdr>
        </w:div>
        <w:div w:id="1215696023">
          <w:marLeft w:val="480"/>
          <w:marRight w:val="0"/>
          <w:marTop w:val="0"/>
          <w:marBottom w:val="0"/>
          <w:divBdr>
            <w:top w:val="none" w:sz="0" w:space="0" w:color="auto"/>
            <w:left w:val="none" w:sz="0" w:space="0" w:color="auto"/>
            <w:bottom w:val="none" w:sz="0" w:space="0" w:color="auto"/>
            <w:right w:val="none" w:sz="0" w:space="0" w:color="auto"/>
          </w:divBdr>
        </w:div>
      </w:divsChild>
    </w:div>
    <w:div w:id="2142456715">
      <w:bodyDiv w:val="1"/>
      <w:marLeft w:val="0"/>
      <w:marRight w:val="0"/>
      <w:marTop w:val="0"/>
      <w:marBottom w:val="0"/>
      <w:divBdr>
        <w:top w:val="none" w:sz="0" w:space="0" w:color="auto"/>
        <w:left w:val="none" w:sz="0" w:space="0" w:color="auto"/>
        <w:bottom w:val="none" w:sz="0" w:space="0" w:color="auto"/>
        <w:right w:val="none" w:sz="0" w:space="0" w:color="auto"/>
      </w:divBdr>
    </w:div>
    <w:div w:id="2143309595">
      <w:bodyDiv w:val="1"/>
      <w:marLeft w:val="0"/>
      <w:marRight w:val="0"/>
      <w:marTop w:val="0"/>
      <w:marBottom w:val="0"/>
      <w:divBdr>
        <w:top w:val="none" w:sz="0" w:space="0" w:color="auto"/>
        <w:left w:val="none" w:sz="0" w:space="0" w:color="auto"/>
        <w:bottom w:val="none" w:sz="0" w:space="0" w:color="auto"/>
        <w:right w:val="none" w:sz="0" w:space="0" w:color="auto"/>
      </w:divBdr>
    </w:div>
    <w:div w:id="2143576318">
      <w:bodyDiv w:val="1"/>
      <w:marLeft w:val="0"/>
      <w:marRight w:val="0"/>
      <w:marTop w:val="0"/>
      <w:marBottom w:val="0"/>
      <w:divBdr>
        <w:top w:val="none" w:sz="0" w:space="0" w:color="auto"/>
        <w:left w:val="none" w:sz="0" w:space="0" w:color="auto"/>
        <w:bottom w:val="none" w:sz="0" w:space="0" w:color="auto"/>
        <w:right w:val="none" w:sz="0" w:space="0" w:color="auto"/>
      </w:divBdr>
    </w:div>
    <w:div w:id="2143963402">
      <w:bodyDiv w:val="1"/>
      <w:marLeft w:val="0"/>
      <w:marRight w:val="0"/>
      <w:marTop w:val="0"/>
      <w:marBottom w:val="0"/>
      <w:divBdr>
        <w:top w:val="none" w:sz="0" w:space="0" w:color="auto"/>
        <w:left w:val="none" w:sz="0" w:space="0" w:color="auto"/>
        <w:bottom w:val="none" w:sz="0" w:space="0" w:color="auto"/>
        <w:right w:val="none" w:sz="0" w:space="0" w:color="auto"/>
      </w:divBdr>
    </w:div>
    <w:div w:id="2144226856">
      <w:bodyDiv w:val="1"/>
      <w:marLeft w:val="0"/>
      <w:marRight w:val="0"/>
      <w:marTop w:val="0"/>
      <w:marBottom w:val="0"/>
      <w:divBdr>
        <w:top w:val="none" w:sz="0" w:space="0" w:color="auto"/>
        <w:left w:val="none" w:sz="0" w:space="0" w:color="auto"/>
        <w:bottom w:val="none" w:sz="0" w:space="0" w:color="auto"/>
        <w:right w:val="none" w:sz="0" w:space="0" w:color="auto"/>
      </w:divBdr>
    </w:div>
    <w:div w:id="2144540302">
      <w:bodyDiv w:val="1"/>
      <w:marLeft w:val="0"/>
      <w:marRight w:val="0"/>
      <w:marTop w:val="0"/>
      <w:marBottom w:val="0"/>
      <w:divBdr>
        <w:top w:val="none" w:sz="0" w:space="0" w:color="auto"/>
        <w:left w:val="none" w:sz="0" w:space="0" w:color="auto"/>
        <w:bottom w:val="none" w:sz="0" w:space="0" w:color="auto"/>
        <w:right w:val="none" w:sz="0" w:space="0" w:color="auto"/>
      </w:divBdr>
    </w:div>
    <w:div w:id="2144732157">
      <w:bodyDiv w:val="1"/>
      <w:marLeft w:val="0"/>
      <w:marRight w:val="0"/>
      <w:marTop w:val="0"/>
      <w:marBottom w:val="0"/>
      <w:divBdr>
        <w:top w:val="none" w:sz="0" w:space="0" w:color="auto"/>
        <w:left w:val="none" w:sz="0" w:space="0" w:color="auto"/>
        <w:bottom w:val="none" w:sz="0" w:space="0" w:color="auto"/>
        <w:right w:val="none" w:sz="0" w:space="0" w:color="auto"/>
      </w:divBdr>
    </w:div>
    <w:div w:id="2144811942">
      <w:bodyDiv w:val="1"/>
      <w:marLeft w:val="0"/>
      <w:marRight w:val="0"/>
      <w:marTop w:val="0"/>
      <w:marBottom w:val="0"/>
      <w:divBdr>
        <w:top w:val="none" w:sz="0" w:space="0" w:color="auto"/>
        <w:left w:val="none" w:sz="0" w:space="0" w:color="auto"/>
        <w:bottom w:val="none" w:sz="0" w:space="0" w:color="auto"/>
        <w:right w:val="none" w:sz="0" w:space="0" w:color="auto"/>
      </w:divBdr>
    </w:div>
    <w:div w:id="2144880979">
      <w:bodyDiv w:val="1"/>
      <w:marLeft w:val="0"/>
      <w:marRight w:val="0"/>
      <w:marTop w:val="0"/>
      <w:marBottom w:val="0"/>
      <w:divBdr>
        <w:top w:val="none" w:sz="0" w:space="0" w:color="auto"/>
        <w:left w:val="none" w:sz="0" w:space="0" w:color="auto"/>
        <w:bottom w:val="none" w:sz="0" w:space="0" w:color="auto"/>
        <w:right w:val="none" w:sz="0" w:space="0" w:color="auto"/>
      </w:divBdr>
    </w:div>
    <w:div w:id="2144888920">
      <w:bodyDiv w:val="1"/>
      <w:marLeft w:val="0"/>
      <w:marRight w:val="0"/>
      <w:marTop w:val="0"/>
      <w:marBottom w:val="0"/>
      <w:divBdr>
        <w:top w:val="none" w:sz="0" w:space="0" w:color="auto"/>
        <w:left w:val="none" w:sz="0" w:space="0" w:color="auto"/>
        <w:bottom w:val="none" w:sz="0" w:space="0" w:color="auto"/>
        <w:right w:val="none" w:sz="0" w:space="0" w:color="auto"/>
      </w:divBdr>
    </w:div>
    <w:div w:id="2145078014">
      <w:bodyDiv w:val="1"/>
      <w:marLeft w:val="0"/>
      <w:marRight w:val="0"/>
      <w:marTop w:val="0"/>
      <w:marBottom w:val="0"/>
      <w:divBdr>
        <w:top w:val="none" w:sz="0" w:space="0" w:color="auto"/>
        <w:left w:val="none" w:sz="0" w:space="0" w:color="auto"/>
        <w:bottom w:val="none" w:sz="0" w:space="0" w:color="auto"/>
        <w:right w:val="none" w:sz="0" w:space="0" w:color="auto"/>
      </w:divBdr>
    </w:div>
    <w:div w:id="2145729106">
      <w:bodyDiv w:val="1"/>
      <w:marLeft w:val="0"/>
      <w:marRight w:val="0"/>
      <w:marTop w:val="0"/>
      <w:marBottom w:val="0"/>
      <w:divBdr>
        <w:top w:val="none" w:sz="0" w:space="0" w:color="auto"/>
        <w:left w:val="none" w:sz="0" w:space="0" w:color="auto"/>
        <w:bottom w:val="none" w:sz="0" w:space="0" w:color="auto"/>
        <w:right w:val="none" w:sz="0" w:space="0" w:color="auto"/>
      </w:divBdr>
    </w:div>
    <w:div w:id="2145846457">
      <w:bodyDiv w:val="1"/>
      <w:marLeft w:val="0"/>
      <w:marRight w:val="0"/>
      <w:marTop w:val="0"/>
      <w:marBottom w:val="0"/>
      <w:divBdr>
        <w:top w:val="none" w:sz="0" w:space="0" w:color="auto"/>
        <w:left w:val="none" w:sz="0" w:space="0" w:color="auto"/>
        <w:bottom w:val="none" w:sz="0" w:space="0" w:color="auto"/>
        <w:right w:val="none" w:sz="0" w:space="0" w:color="auto"/>
      </w:divBdr>
    </w:div>
    <w:div w:id="2145925336">
      <w:bodyDiv w:val="1"/>
      <w:marLeft w:val="0"/>
      <w:marRight w:val="0"/>
      <w:marTop w:val="0"/>
      <w:marBottom w:val="0"/>
      <w:divBdr>
        <w:top w:val="none" w:sz="0" w:space="0" w:color="auto"/>
        <w:left w:val="none" w:sz="0" w:space="0" w:color="auto"/>
        <w:bottom w:val="none" w:sz="0" w:space="0" w:color="auto"/>
        <w:right w:val="none" w:sz="0" w:space="0" w:color="auto"/>
      </w:divBdr>
      <w:divsChild>
        <w:div w:id="720597812">
          <w:marLeft w:val="480"/>
          <w:marRight w:val="0"/>
          <w:marTop w:val="0"/>
          <w:marBottom w:val="0"/>
          <w:divBdr>
            <w:top w:val="none" w:sz="0" w:space="0" w:color="auto"/>
            <w:left w:val="none" w:sz="0" w:space="0" w:color="auto"/>
            <w:bottom w:val="none" w:sz="0" w:space="0" w:color="auto"/>
            <w:right w:val="none" w:sz="0" w:space="0" w:color="auto"/>
          </w:divBdr>
        </w:div>
        <w:div w:id="695499457">
          <w:marLeft w:val="480"/>
          <w:marRight w:val="0"/>
          <w:marTop w:val="0"/>
          <w:marBottom w:val="0"/>
          <w:divBdr>
            <w:top w:val="none" w:sz="0" w:space="0" w:color="auto"/>
            <w:left w:val="none" w:sz="0" w:space="0" w:color="auto"/>
            <w:bottom w:val="none" w:sz="0" w:space="0" w:color="auto"/>
            <w:right w:val="none" w:sz="0" w:space="0" w:color="auto"/>
          </w:divBdr>
        </w:div>
        <w:div w:id="1944145322">
          <w:marLeft w:val="480"/>
          <w:marRight w:val="0"/>
          <w:marTop w:val="0"/>
          <w:marBottom w:val="0"/>
          <w:divBdr>
            <w:top w:val="none" w:sz="0" w:space="0" w:color="auto"/>
            <w:left w:val="none" w:sz="0" w:space="0" w:color="auto"/>
            <w:bottom w:val="none" w:sz="0" w:space="0" w:color="auto"/>
            <w:right w:val="none" w:sz="0" w:space="0" w:color="auto"/>
          </w:divBdr>
        </w:div>
        <w:div w:id="117527589">
          <w:marLeft w:val="480"/>
          <w:marRight w:val="0"/>
          <w:marTop w:val="0"/>
          <w:marBottom w:val="0"/>
          <w:divBdr>
            <w:top w:val="none" w:sz="0" w:space="0" w:color="auto"/>
            <w:left w:val="none" w:sz="0" w:space="0" w:color="auto"/>
            <w:bottom w:val="none" w:sz="0" w:space="0" w:color="auto"/>
            <w:right w:val="none" w:sz="0" w:space="0" w:color="auto"/>
          </w:divBdr>
        </w:div>
        <w:div w:id="680008386">
          <w:marLeft w:val="480"/>
          <w:marRight w:val="0"/>
          <w:marTop w:val="0"/>
          <w:marBottom w:val="0"/>
          <w:divBdr>
            <w:top w:val="none" w:sz="0" w:space="0" w:color="auto"/>
            <w:left w:val="none" w:sz="0" w:space="0" w:color="auto"/>
            <w:bottom w:val="none" w:sz="0" w:space="0" w:color="auto"/>
            <w:right w:val="none" w:sz="0" w:space="0" w:color="auto"/>
          </w:divBdr>
        </w:div>
        <w:div w:id="406150067">
          <w:marLeft w:val="480"/>
          <w:marRight w:val="0"/>
          <w:marTop w:val="0"/>
          <w:marBottom w:val="0"/>
          <w:divBdr>
            <w:top w:val="none" w:sz="0" w:space="0" w:color="auto"/>
            <w:left w:val="none" w:sz="0" w:space="0" w:color="auto"/>
            <w:bottom w:val="none" w:sz="0" w:space="0" w:color="auto"/>
            <w:right w:val="none" w:sz="0" w:space="0" w:color="auto"/>
          </w:divBdr>
        </w:div>
        <w:div w:id="321353555">
          <w:marLeft w:val="480"/>
          <w:marRight w:val="0"/>
          <w:marTop w:val="0"/>
          <w:marBottom w:val="0"/>
          <w:divBdr>
            <w:top w:val="none" w:sz="0" w:space="0" w:color="auto"/>
            <w:left w:val="none" w:sz="0" w:space="0" w:color="auto"/>
            <w:bottom w:val="none" w:sz="0" w:space="0" w:color="auto"/>
            <w:right w:val="none" w:sz="0" w:space="0" w:color="auto"/>
          </w:divBdr>
        </w:div>
        <w:div w:id="1148090404">
          <w:marLeft w:val="480"/>
          <w:marRight w:val="0"/>
          <w:marTop w:val="0"/>
          <w:marBottom w:val="0"/>
          <w:divBdr>
            <w:top w:val="none" w:sz="0" w:space="0" w:color="auto"/>
            <w:left w:val="none" w:sz="0" w:space="0" w:color="auto"/>
            <w:bottom w:val="none" w:sz="0" w:space="0" w:color="auto"/>
            <w:right w:val="none" w:sz="0" w:space="0" w:color="auto"/>
          </w:divBdr>
        </w:div>
        <w:div w:id="523633632">
          <w:marLeft w:val="480"/>
          <w:marRight w:val="0"/>
          <w:marTop w:val="0"/>
          <w:marBottom w:val="0"/>
          <w:divBdr>
            <w:top w:val="none" w:sz="0" w:space="0" w:color="auto"/>
            <w:left w:val="none" w:sz="0" w:space="0" w:color="auto"/>
            <w:bottom w:val="none" w:sz="0" w:space="0" w:color="auto"/>
            <w:right w:val="none" w:sz="0" w:space="0" w:color="auto"/>
          </w:divBdr>
        </w:div>
        <w:div w:id="1047342099">
          <w:marLeft w:val="480"/>
          <w:marRight w:val="0"/>
          <w:marTop w:val="0"/>
          <w:marBottom w:val="0"/>
          <w:divBdr>
            <w:top w:val="none" w:sz="0" w:space="0" w:color="auto"/>
            <w:left w:val="none" w:sz="0" w:space="0" w:color="auto"/>
            <w:bottom w:val="none" w:sz="0" w:space="0" w:color="auto"/>
            <w:right w:val="none" w:sz="0" w:space="0" w:color="auto"/>
          </w:divBdr>
        </w:div>
        <w:div w:id="1947812049">
          <w:marLeft w:val="480"/>
          <w:marRight w:val="0"/>
          <w:marTop w:val="0"/>
          <w:marBottom w:val="0"/>
          <w:divBdr>
            <w:top w:val="none" w:sz="0" w:space="0" w:color="auto"/>
            <w:left w:val="none" w:sz="0" w:space="0" w:color="auto"/>
            <w:bottom w:val="none" w:sz="0" w:space="0" w:color="auto"/>
            <w:right w:val="none" w:sz="0" w:space="0" w:color="auto"/>
          </w:divBdr>
        </w:div>
        <w:div w:id="565804416">
          <w:marLeft w:val="480"/>
          <w:marRight w:val="0"/>
          <w:marTop w:val="0"/>
          <w:marBottom w:val="0"/>
          <w:divBdr>
            <w:top w:val="none" w:sz="0" w:space="0" w:color="auto"/>
            <w:left w:val="none" w:sz="0" w:space="0" w:color="auto"/>
            <w:bottom w:val="none" w:sz="0" w:space="0" w:color="auto"/>
            <w:right w:val="none" w:sz="0" w:space="0" w:color="auto"/>
          </w:divBdr>
        </w:div>
        <w:div w:id="986325545">
          <w:marLeft w:val="480"/>
          <w:marRight w:val="0"/>
          <w:marTop w:val="0"/>
          <w:marBottom w:val="0"/>
          <w:divBdr>
            <w:top w:val="none" w:sz="0" w:space="0" w:color="auto"/>
            <w:left w:val="none" w:sz="0" w:space="0" w:color="auto"/>
            <w:bottom w:val="none" w:sz="0" w:space="0" w:color="auto"/>
            <w:right w:val="none" w:sz="0" w:space="0" w:color="auto"/>
          </w:divBdr>
        </w:div>
        <w:div w:id="494341177">
          <w:marLeft w:val="480"/>
          <w:marRight w:val="0"/>
          <w:marTop w:val="0"/>
          <w:marBottom w:val="0"/>
          <w:divBdr>
            <w:top w:val="none" w:sz="0" w:space="0" w:color="auto"/>
            <w:left w:val="none" w:sz="0" w:space="0" w:color="auto"/>
            <w:bottom w:val="none" w:sz="0" w:space="0" w:color="auto"/>
            <w:right w:val="none" w:sz="0" w:space="0" w:color="auto"/>
          </w:divBdr>
        </w:div>
        <w:div w:id="1864125040">
          <w:marLeft w:val="480"/>
          <w:marRight w:val="0"/>
          <w:marTop w:val="0"/>
          <w:marBottom w:val="0"/>
          <w:divBdr>
            <w:top w:val="none" w:sz="0" w:space="0" w:color="auto"/>
            <w:left w:val="none" w:sz="0" w:space="0" w:color="auto"/>
            <w:bottom w:val="none" w:sz="0" w:space="0" w:color="auto"/>
            <w:right w:val="none" w:sz="0" w:space="0" w:color="auto"/>
          </w:divBdr>
        </w:div>
        <w:div w:id="1324549680">
          <w:marLeft w:val="480"/>
          <w:marRight w:val="0"/>
          <w:marTop w:val="0"/>
          <w:marBottom w:val="0"/>
          <w:divBdr>
            <w:top w:val="none" w:sz="0" w:space="0" w:color="auto"/>
            <w:left w:val="none" w:sz="0" w:space="0" w:color="auto"/>
            <w:bottom w:val="none" w:sz="0" w:space="0" w:color="auto"/>
            <w:right w:val="none" w:sz="0" w:space="0" w:color="auto"/>
          </w:divBdr>
        </w:div>
        <w:div w:id="2079134539">
          <w:marLeft w:val="480"/>
          <w:marRight w:val="0"/>
          <w:marTop w:val="0"/>
          <w:marBottom w:val="0"/>
          <w:divBdr>
            <w:top w:val="none" w:sz="0" w:space="0" w:color="auto"/>
            <w:left w:val="none" w:sz="0" w:space="0" w:color="auto"/>
            <w:bottom w:val="none" w:sz="0" w:space="0" w:color="auto"/>
            <w:right w:val="none" w:sz="0" w:space="0" w:color="auto"/>
          </w:divBdr>
        </w:div>
        <w:div w:id="634483393">
          <w:marLeft w:val="480"/>
          <w:marRight w:val="0"/>
          <w:marTop w:val="0"/>
          <w:marBottom w:val="0"/>
          <w:divBdr>
            <w:top w:val="none" w:sz="0" w:space="0" w:color="auto"/>
            <w:left w:val="none" w:sz="0" w:space="0" w:color="auto"/>
            <w:bottom w:val="none" w:sz="0" w:space="0" w:color="auto"/>
            <w:right w:val="none" w:sz="0" w:space="0" w:color="auto"/>
          </w:divBdr>
        </w:div>
        <w:div w:id="295185023">
          <w:marLeft w:val="480"/>
          <w:marRight w:val="0"/>
          <w:marTop w:val="0"/>
          <w:marBottom w:val="0"/>
          <w:divBdr>
            <w:top w:val="none" w:sz="0" w:space="0" w:color="auto"/>
            <w:left w:val="none" w:sz="0" w:space="0" w:color="auto"/>
            <w:bottom w:val="none" w:sz="0" w:space="0" w:color="auto"/>
            <w:right w:val="none" w:sz="0" w:space="0" w:color="auto"/>
          </w:divBdr>
        </w:div>
        <w:div w:id="1327633202">
          <w:marLeft w:val="480"/>
          <w:marRight w:val="0"/>
          <w:marTop w:val="0"/>
          <w:marBottom w:val="0"/>
          <w:divBdr>
            <w:top w:val="none" w:sz="0" w:space="0" w:color="auto"/>
            <w:left w:val="none" w:sz="0" w:space="0" w:color="auto"/>
            <w:bottom w:val="none" w:sz="0" w:space="0" w:color="auto"/>
            <w:right w:val="none" w:sz="0" w:space="0" w:color="auto"/>
          </w:divBdr>
        </w:div>
        <w:div w:id="2113815372">
          <w:marLeft w:val="480"/>
          <w:marRight w:val="0"/>
          <w:marTop w:val="0"/>
          <w:marBottom w:val="0"/>
          <w:divBdr>
            <w:top w:val="none" w:sz="0" w:space="0" w:color="auto"/>
            <w:left w:val="none" w:sz="0" w:space="0" w:color="auto"/>
            <w:bottom w:val="none" w:sz="0" w:space="0" w:color="auto"/>
            <w:right w:val="none" w:sz="0" w:space="0" w:color="auto"/>
          </w:divBdr>
        </w:div>
        <w:div w:id="1254244315">
          <w:marLeft w:val="480"/>
          <w:marRight w:val="0"/>
          <w:marTop w:val="0"/>
          <w:marBottom w:val="0"/>
          <w:divBdr>
            <w:top w:val="none" w:sz="0" w:space="0" w:color="auto"/>
            <w:left w:val="none" w:sz="0" w:space="0" w:color="auto"/>
            <w:bottom w:val="none" w:sz="0" w:space="0" w:color="auto"/>
            <w:right w:val="none" w:sz="0" w:space="0" w:color="auto"/>
          </w:divBdr>
        </w:div>
        <w:div w:id="1619679149">
          <w:marLeft w:val="480"/>
          <w:marRight w:val="0"/>
          <w:marTop w:val="0"/>
          <w:marBottom w:val="0"/>
          <w:divBdr>
            <w:top w:val="none" w:sz="0" w:space="0" w:color="auto"/>
            <w:left w:val="none" w:sz="0" w:space="0" w:color="auto"/>
            <w:bottom w:val="none" w:sz="0" w:space="0" w:color="auto"/>
            <w:right w:val="none" w:sz="0" w:space="0" w:color="auto"/>
          </w:divBdr>
        </w:div>
        <w:div w:id="944192621">
          <w:marLeft w:val="480"/>
          <w:marRight w:val="0"/>
          <w:marTop w:val="0"/>
          <w:marBottom w:val="0"/>
          <w:divBdr>
            <w:top w:val="none" w:sz="0" w:space="0" w:color="auto"/>
            <w:left w:val="none" w:sz="0" w:space="0" w:color="auto"/>
            <w:bottom w:val="none" w:sz="0" w:space="0" w:color="auto"/>
            <w:right w:val="none" w:sz="0" w:space="0" w:color="auto"/>
          </w:divBdr>
        </w:div>
        <w:div w:id="888538121">
          <w:marLeft w:val="480"/>
          <w:marRight w:val="0"/>
          <w:marTop w:val="0"/>
          <w:marBottom w:val="0"/>
          <w:divBdr>
            <w:top w:val="none" w:sz="0" w:space="0" w:color="auto"/>
            <w:left w:val="none" w:sz="0" w:space="0" w:color="auto"/>
            <w:bottom w:val="none" w:sz="0" w:space="0" w:color="auto"/>
            <w:right w:val="none" w:sz="0" w:space="0" w:color="auto"/>
          </w:divBdr>
        </w:div>
        <w:div w:id="1485851129">
          <w:marLeft w:val="480"/>
          <w:marRight w:val="0"/>
          <w:marTop w:val="0"/>
          <w:marBottom w:val="0"/>
          <w:divBdr>
            <w:top w:val="none" w:sz="0" w:space="0" w:color="auto"/>
            <w:left w:val="none" w:sz="0" w:space="0" w:color="auto"/>
            <w:bottom w:val="none" w:sz="0" w:space="0" w:color="auto"/>
            <w:right w:val="none" w:sz="0" w:space="0" w:color="auto"/>
          </w:divBdr>
        </w:div>
        <w:div w:id="43069592">
          <w:marLeft w:val="480"/>
          <w:marRight w:val="0"/>
          <w:marTop w:val="0"/>
          <w:marBottom w:val="0"/>
          <w:divBdr>
            <w:top w:val="none" w:sz="0" w:space="0" w:color="auto"/>
            <w:left w:val="none" w:sz="0" w:space="0" w:color="auto"/>
            <w:bottom w:val="none" w:sz="0" w:space="0" w:color="auto"/>
            <w:right w:val="none" w:sz="0" w:space="0" w:color="auto"/>
          </w:divBdr>
        </w:div>
        <w:div w:id="1610433838">
          <w:marLeft w:val="480"/>
          <w:marRight w:val="0"/>
          <w:marTop w:val="0"/>
          <w:marBottom w:val="0"/>
          <w:divBdr>
            <w:top w:val="none" w:sz="0" w:space="0" w:color="auto"/>
            <w:left w:val="none" w:sz="0" w:space="0" w:color="auto"/>
            <w:bottom w:val="none" w:sz="0" w:space="0" w:color="auto"/>
            <w:right w:val="none" w:sz="0" w:space="0" w:color="auto"/>
          </w:divBdr>
        </w:div>
        <w:div w:id="604844774">
          <w:marLeft w:val="480"/>
          <w:marRight w:val="0"/>
          <w:marTop w:val="0"/>
          <w:marBottom w:val="0"/>
          <w:divBdr>
            <w:top w:val="none" w:sz="0" w:space="0" w:color="auto"/>
            <w:left w:val="none" w:sz="0" w:space="0" w:color="auto"/>
            <w:bottom w:val="none" w:sz="0" w:space="0" w:color="auto"/>
            <w:right w:val="none" w:sz="0" w:space="0" w:color="auto"/>
          </w:divBdr>
        </w:div>
        <w:div w:id="1018389526">
          <w:marLeft w:val="480"/>
          <w:marRight w:val="0"/>
          <w:marTop w:val="0"/>
          <w:marBottom w:val="0"/>
          <w:divBdr>
            <w:top w:val="none" w:sz="0" w:space="0" w:color="auto"/>
            <w:left w:val="none" w:sz="0" w:space="0" w:color="auto"/>
            <w:bottom w:val="none" w:sz="0" w:space="0" w:color="auto"/>
            <w:right w:val="none" w:sz="0" w:space="0" w:color="auto"/>
          </w:divBdr>
        </w:div>
        <w:div w:id="1102530898">
          <w:marLeft w:val="480"/>
          <w:marRight w:val="0"/>
          <w:marTop w:val="0"/>
          <w:marBottom w:val="0"/>
          <w:divBdr>
            <w:top w:val="none" w:sz="0" w:space="0" w:color="auto"/>
            <w:left w:val="none" w:sz="0" w:space="0" w:color="auto"/>
            <w:bottom w:val="none" w:sz="0" w:space="0" w:color="auto"/>
            <w:right w:val="none" w:sz="0" w:space="0" w:color="auto"/>
          </w:divBdr>
        </w:div>
        <w:div w:id="1507095735">
          <w:marLeft w:val="480"/>
          <w:marRight w:val="0"/>
          <w:marTop w:val="0"/>
          <w:marBottom w:val="0"/>
          <w:divBdr>
            <w:top w:val="none" w:sz="0" w:space="0" w:color="auto"/>
            <w:left w:val="none" w:sz="0" w:space="0" w:color="auto"/>
            <w:bottom w:val="none" w:sz="0" w:space="0" w:color="auto"/>
            <w:right w:val="none" w:sz="0" w:space="0" w:color="auto"/>
          </w:divBdr>
        </w:div>
        <w:div w:id="716855960">
          <w:marLeft w:val="480"/>
          <w:marRight w:val="0"/>
          <w:marTop w:val="0"/>
          <w:marBottom w:val="0"/>
          <w:divBdr>
            <w:top w:val="none" w:sz="0" w:space="0" w:color="auto"/>
            <w:left w:val="none" w:sz="0" w:space="0" w:color="auto"/>
            <w:bottom w:val="none" w:sz="0" w:space="0" w:color="auto"/>
            <w:right w:val="none" w:sz="0" w:space="0" w:color="auto"/>
          </w:divBdr>
        </w:div>
        <w:div w:id="304697225">
          <w:marLeft w:val="480"/>
          <w:marRight w:val="0"/>
          <w:marTop w:val="0"/>
          <w:marBottom w:val="0"/>
          <w:divBdr>
            <w:top w:val="none" w:sz="0" w:space="0" w:color="auto"/>
            <w:left w:val="none" w:sz="0" w:space="0" w:color="auto"/>
            <w:bottom w:val="none" w:sz="0" w:space="0" w:color="auto"/>
            <w:right w:val="none" w:sz="0" w:space="0" w:color="auto"/>
          </w:divBdr>
        </w:div>
        <w:div w:id="1455101326">
          <w:marLeft w:val="480"/>
          <w:marRight w:val="0"/>
          <w:marTop w:val="0"/>
          <w:marBottom w:val="0"/>
          <w:divBdr>
            <w:top w:val="none" w:sz="0" w:space="0" w:color="auto"/>
            <w:left w:val="none" w:sz="0" w:space="0" w:color="auto"/>
            <w:bottom w:val="none" w:sz="0" w:space="0" w:color="auto"/>
            <w:right w:val="none" w:sz="0" w:space="0" w:color="auto"/>
          </w:divBdr>
        </w:div>
        <w:div w:id="1806772243">
          <w:marLeft w:val="480"/>
          <w:marRight w:val="0"/>
          <w:marTop w:val="0"/>
          <w:marBottom w:val="0"/>
          <w:divBdr>
            <w:top w:val="none" w:sz="0" w:space="0" w:color="auto"/>
            <w:left w:val="none" w:sz="0" w:space="0" w:color="auto"/>
            <w:bottom w:val="none" w:sz="0" w:space="0" w:color="auto"/>
            <w:right w:val="none" w:sz="0" w:space="0" w:color="auto"/>
          </w:divBdr>
        </w:div>
        <w:div w:id="126437506">
          <w:marLeft w:val="480"/>
          <w:marRight w:val="0"/>
          <w:marTop w:val="0"/>
          <w:marBottom w:val="0"/>
          <w:divBdr>
            <w:top w:val="none" w:sz="0" w:space="0" w:color="auto"/>
            <w:left w:val="none" w:sz="0" w:space="0" w:color="auto"/>
            <w:bottom w:val="none" w:sz="0" w:space="0" w:color="auto"/>
            <w:right w:val="none" w:sz="0" w:space="0" w:color="auto"/>
          </w:divBdr>
        </w:div>
        <w:div w:id="778450187">
          <w:marLeft w:val="480"/>
          <w:marRight w:val="0"/>
          <w:marTop w:val="0"/>
          <w:marBottom w:val="0"/>
          <w:divBdr>
            <w:top w:val="none" w:sz="0" w:space="0" w:color="auto"/>
            <w:left w:val="none" w:sz="0" w:space="0" w:color="auto"/>
            <w:bottom w:val="none" w:sz="0" w:space="0" w:color="auto"/>
            <w:right w:val="none" w:sz="0" w:space="0" w:color="auto"/>
          </w:divBdr>
        </w:div>
        <w:div w:id="80638885">
          <w:marLeft w:val="480"/>
          <w:marRight w:val="0"/>
          <w:marTop w:val="0"/>
          <w:marBottom w:val="0"/>
          <w:divBdr>
            <w:top w:val="none" w:sz="0" w:space="0" w:color="auto"/>
            <w:left w:val="none" w:sz="0" w:space="0" w:color="auto"/>
            <w:bottom w:val="none" w:sz="0" w:space="0" w:color="auto"/>
            <w:right w:val="none" w:sz="0" w:space="0" w:color="auto"/>
          </w:divBdr>
        </w:div>
        <w:div w:id="502546312">
          <w:marLeft w:val="480"/>
          <w:marRight w:val="0"/>
          <w:marTop w:val="0"/>
          <w:marBottom w:val="0"/>
          <w:divBdr>
            <w:top w:val="none" w:sz="0" w:space="0" w:color="auto"/>
            <w:left w:val="none" w:sz="0" w:space="0" w:color="auto"/>
            <w:bottom w:val="none" w:sz="0" w:space="0" w:color="auto"/>
            <w:right w:val="none" w:sz="0" w:space="0" w:color="auto"/>
          </w:divBdr>
        </w:div>
        <w:div w:id="1392847254">
          <w:marLeft w:val="480"/>
          <w:marRight w:val="0"/>
          <w:marTop w:val="0"/>
          <w:marBottom w:val="0"/>
          <w:divBdr>
            <w:top w:val="none" w:sz="0" w:space="0" w:color="auto"/>
            <w:left w:val="none" w:sz="0" w:space="0" w:color="auto"/>
            <w:bottom w:val="none" w:sz="0" w:space="0" w:color="auto"/>
            <w:right w:val="none" w:sz="0" w:space="0" w:color="auto"/>
          </w:divBdr>
        </w:div>
        <w:div w:id="1746956956">
          <w:marLeft w:val="480"/>
          <w:marRight w:val="0"/>
          <w:marTop w:val="0"/>
          <w:marBottom w:val="0"/>
          <w:divBdr>
            <w:top w:val="none" w:sz="0" w:space="0" w:color="auto"/>
            <w:left w:val="none" w:sz="0" w:space="0" w:color="auto"/>
            <w:bottom w:val="none" w:sz="0" w:space="0" w:color="auto"/>
            <w:right w:val="none" w:sz="0" w:space="0" w:color="auto"/>
          </w:divBdr>
        </w:div>
        <w:div w:id="2027972993">
          <w:marLeft w:val="480"/>
          <w:marRight w:val="0"/>
          <w:marTop w:val="0"/>
          <w:marBottom w:val="0"/>
          <w:divBdr>
            <w:top w:val="none" w:sz="0" w:space="0" w:color="auto"/>
            <w:left w:val="none" w:sz="0" w:space="0" w:color="auto"/>
            <w:bottom w:val="none" w:sz="0" w:space="0" w:color="auto"/>
            <w:right w:val="none" w:sz="0" w:space="0" w:color="auto"/>
          </w:divBdr>
        </w:div>
        <w:div w:id="360671289">
          <w:marLeft w:val="480"/>
          <w:marRight w:val="0"/>
          <w:marTop w:val="0"/>
          <w:marBottom w:val="0"/>
          <w:divBdr>
            <w:top w:val="none" w:sz="0" w:space="0" w:color="auto"/>
            <w:left w:val="none" w:sz="0" w:space="0" w:color="auto"/>
            <w:bottom w:val="none" w:sz="0" w:space="0" w:color="auto"/>
            <w:right w:val="none" w:sz="0" w:space="0" w:color="auto"/>
          </w:divBdr>
        </w:div>
        <w:div w:id="1724479441">
          <w:marLeft w:val="480"/>
          <w:marRight w:val="0"/>
          <w:marTop w:val="0"/>
          <w:marBottom w:val="0"/>
          <w:divBdr>
            <w:top w:val="none" w:sz="0" w:space="0" w:color="auto"/>
            <w:left w:val="none" w:sz="0" w:space="0" w:color="auto"/>
            <w:bottom w:val="none" w:sz="0" w:space="0" w:color="auto"/>
            <w:right w:val="none" w:sz="0" w:space="0" w:color="auto"/>
          </w:divBdr>
        </w:div>
        <w:div w:id="745538571">
          <w:marLeft w:val="480"/>
          <w:marRight w:val="0"/>
          <w:marTop w:val="0"/>
          <w:marBottom w:val="0"/>
          <w:divBdr>
            <w:top w:val="none" w:sz="0" w:space="0" w:color="auto"/>
            <w:left w:val="none" w:sz="0" w:space="0" w:color="auto"/>
            <w:bottom w:val="none" w:sz="0" w:space="0" w:color="auto"/>
            <w:right w:val="none" w:sz="0" w:space="0" w:color="auto"/>
          </w:divBdr>
        </w:div>
        <w:div w:id="499463060">
          <w:marLeft w:val="480"/>
          <w:marRight w:val="0"/>
          <w:marTop w:val="0"/>
          <w:marBottom w:val="0"/>
          <w:divBdr>
            <w:top w:val="none" w:sz="0" w:space="0" w:color="auto"/>
            <w:left w:val="none" w:sz="0" w:space="0" w:color="auto"/>
            <w:bottom w:val="none" w:sz="0" w:space="0" w:color="auto"/>
            <w:right w:val="none" w:sz="0" w:space="0" w:color="auto"/>
          </w:divBdr>
        </w:div>
        <w:div w:id="1336376890">
          <w:marLeft w:val="480"/>
          <w:marRight w:val="0"/>
          <w:marTop w:val="0"/>
          <w:marBottom w:val="0"/>
          <w:divBdr>
            <w:top w:val="none" w:sz="0" w:space="0" w:color="auto"/>
            <w:left w:val="none" w:sz="0" w:space="0" w:color="auto"/>
            <w:bottom w:val="none" w:sz="0" w:space="0" w:color="auto"/>
            <w:right w:val="none" w:sz="0" w:space="0" w:color="auto"/>
          </w:divBdr>
        </w:div>
        <w:div w:id="697969708">
          <w:marLeft w:val="480"/>
          <w:marRight w:val="0"/>
          <w:marTop w:val="0"/>
          <w:marBottom w:val="0"/>
          <w:divBdr>
            <w:top w:val="none" w:sz="0" w:space="0" w:color="auto"/>
            <w:left w:val="none" w:sz="0" w:space="0" w:color="auto"/>
            <w:bottom w:val="none" w:sz="0" w:space="0" w:color="auto"/>
            <w:right w:val="none" w:sz="0" w:space="0" w:color="auto"/>
          </w:divBdr>
        </w:div>
        <w:div w:id="591475816">
          <w:marLeft w:val="480"/>
          <w:marRight w:val="0"/>
          <w:marTop w:val="0"/>
          <w:marBottom w:val="0"/>
          <w:divBdr>
            <w:top w:val="none" w:sz="0" w:space="0" w:color="auto"/>
            <w:left w:val="none" w:sz="0" w:space="0" w:color="auto"/>
            <w:bottom w:val="none" w:sz="0" w:space="0" w:color="auto"/>
            <w:right w:val="none" w:sz="0" w:space="0" w:color="auto"/>
          </w:divBdr>
        </w:div>
        <w:div w:id="469632752">
          <w:marLeft w:val="480"/>
          <w:marRight w:val="0"/>
          <w:marTop w:val="0"/>
          <w:marBottom w:val="0"/>
          <w:divBdr>
            <w:top w:val="none" w:sz="0" w:space="0" w:color="auto"/>
            <w:left w:val="none" w:sz="0" w:space="0" w:color="auto"/>
            <w:bottom w:val="none" w:sz="0" w:space="0" w:color="auto"/>
            <w:right w:val="none" w:sz="0" w:space="0" w:color="auto"/>
          </w:divBdr>
        </w:div>
        <w:div w:id="866017381">
          <w:marLeft w:val="480"/>
          <w:marRight w:val="0"/>
          <w:marTop w:val="0"/>
          <w:marBottom w:val="0"/>
          <w:divBdr>
            <w:top w:val="none" w:sz="0" w:space="0" w:color="auto"/>
            <w:left w:val="none" w:sz="0" w:space="0" w:color="auto"/>
            <w:bottom w:val="none" w:sz="0" w:space="0" w:color="auto"/>
            <w:right w:val="none" w:sz="0" w:space="0" w:color="auto"/>
          </w:divBdr>
        </w:div>
        <w:div w:id="927739205">
          <w:marLeft w:val="480"/>
          <w:marRight w:val="0"/>
          <w:marTop w:val="0"/>
          <w:marBottom w:val="0"/>
          <w:divBdr>
            <w:top w:val="none" w:sz="0" w:space="0" w:color="auto"/>
            <w:left w:val="none" w:sz="0" w:space="0" w:color="auto"/>
            <w:bottom w:val="none" w:sz="0" w:space="0" w:color="auto"/>
            <w:right w:val="none" w:sz="0" w:space="0" w:color="auto"/>
          </w:divBdr>
        </w:div>
        <w:div w:id="1070081927">
          <w:marLeft w:val="480"/>
          <w:marRight w:val="0"/>
          <w:marTop w:val="0"/>
          <w:marBottom w:val="0"/>
          <w:divBdr>
            <w:top w:val="none" w:sz="0" w:space="0" w:color="auto"/>
            <w:left w:val="none" w:sz="0" w:space="0" w:color="auto"/>
            <w:bottom w:val="none" w:sz="0" w:space="0" w:color="auto"/>
            <w:right w:val="none" w:sz="0" w:space="0" w:color="auto"/>
          </w:divBdr>
        </w:div>
        <w:div w:id="2088451891">
          <w:marLeft w:val="480"/>
          <w:marRight w:val="0"/>
          <w:marTop w:val="0"/>
          <w:marBottom w:val="0"/>
          <w:divBdr>
            <w:top w:val="none" w:sz="0" w:space="0" w:color="auto"/>
            <w:left w:val="none" w:sz="0" w:space="0" w:color="auto"/>
            <w:bottom w:val="none" w:sz="0" w:space="0" w:color="auto"/>
            <w:right w:val="none" w:sz="0" w:space="0" w:color="auto"/>
          </w:divBdr>
        </w:div>
        <w:div w:id="273054597">
          <w:marLeft w:val="480"/>
          <w:marRight w:val="0"/>
          <w:marTop w:val="0"/>
          <w:marBottom w:val="0"/>
          <w:divBdr>
            <w:top w:val="none" w:sz="0" w:space="0" w:color="auto"/>
            <w:left w:val="none" w:sz="0" w:space="0" w:color="auto"/>
            <w:bottom w:val="none" w:sz="0" w:space="0" w:color="auto"/>
            <w:right w:val="none" w:sz="0" w:space="0" w:color="auto"/>
          </w:divBdr>
        </w:div>
        <w:div w:id="1441340592">
          <w:marLeft w:val="480"/>
          <w:marRight w:val="0"/>
          <w:marTop w:val="0"/>
          <w:marBottom w:val="0"/>
          <w:divBdr>
            <w:top w:val="none" w:sz="0" w:space="0" w:color="auto"/>
            <w:left w:val="none" w:sz="0" w:space="0" w:color="auto"/>
            <w:bottom w:val="none" w:sz="0" w:space="0" w:color="auto"/>
            <w:right w:val="none" w:sz="0" w:space="0" w:color="auto"/>
          </w:divBdr>
        </w:div>
        <w:div w:id="159542723">
          <w:marLeft w:val="480"/>
          <w:marRight w:val="0"/>
          <w:marTop w:val="0"/>
          <w:marBottom w:val="0"/>
          <w:divBdr>
            <w:top w:val="none" w:sz="0" w:space="0" w:color="auto"/>
            <w:left w:val="none" w:sz="0" w:space="0" w:color="auto"/>
            <w:bottom w:val="none" w:sz="0" w:space="0" w:color="auto"/>
            <w:right w:val="none" w:sz="0" w:space="0" w:color="auto"/>
          </w:divBdr>
        </w:div>
        <w:div w:id="157430524">
          <w:marLeft w:val="480"/>
          <w:marRight w:val="0"/>
          <w:marTop w:val="0"/>
          <w:marBottom w:val="0"/>
          <w:divBdr>
            <w:top w:val="none" w:sz="0" w:space="0" w:color="auto"/>
            <w:left w:val="none" w:sz="0" w:space="0" w:color="auto"/>
            <w:bottom w:val="none" w:sz="0" w:space="0" w:color="auto"/>
            <w:right w:val="none" w:sz="0" w:space="0" w:color="auto"/>
          </w:divBdr>
        </w:div>
        <w:div w:id="298002956">
          <w:marLeft w:val="480"/>
          <w:marRight w:val="0"/>
          <w:marTop w:val="0"/>
          <w:marBottom w:val="0"/>
          <w:divBdr>
            <w:top w:val="none" w:sz="0" w:space="0" w:color="auto"/>
            <w:left w:val="none" w:sz="0" w:space="0" w:color="auto"/>
            <w:bottom w:val="none" w:sz="0" w:space="0" w:color="auto"/>
            <w:right w:val="none" w:sz="0" w:space="0" w:color="auto"/>
          </w:divBdr>
        </w:div>
        <w:div w:id="502471046">
          <w:marLeft w:val="480"/>
          <w:marRight w:val="0"/>
          <w:marTop w:val="0"/>
          <w:marBottom w:val="0"/>
          <w:divBdr>
            <w:top w:val="none" w:sz="0" w:space="0" w:color="auto"/>
            <w:left w:val="none" w:sz="0" w:space="0" w:color="auto"/>
            <w:bottom w:val="none" w:sz="0" w:space="0" w:color="auto"/>
            <w:right w:val="none" w:sz="0" w:space="0" w:color="auto"/>
          </w:divBdr>
        </w:div>
        <w:div w:id="1188133451">
          <w:marLeft w:val="480"/>
          <w:marRight w:val="0"/>
          <w:marTop w:val="0"/>
          <w:marBottom w:val="0"/>
          <w:divBdr>
            <w:top w:val="none" w:sz="0" w:space="0" w:color="auto"/>
            <w:left w:val="none" w:sz="0" w:space="0" w:color="auto"/>
            <w:bottom w:val="none" w:sz="0" w:space="0" w:color="auto"/>
            <w:right w:val="none" w:sz="0" w:space="0" w:color="auto"/>
          </w:divBdr>
        </w:div>
        <w:div w:id="804468524">
          <w:marLeft w:val="480"/>
          <w:marRight w:val="0"/>
          <w:marTop w:val="0"/>
          <w:marBottom w:val="0"/>
          <w:divBdr>
            <w:top w:val="none" w:sz="0" w:space="0" w:color="auto"/>
            <w:left w:val="none" w:sz="0" w:space="0" w:color="auto"/>
            <w:bottom w:val="none" w:sz="0" w:space="0" w:color="auto"/>
            <w:right w:val="none" w:sz="0" w:space="0" w:color="auto"/>
          </w:divBdr>
        </w:div>
        <w:div w:id="827013313">
          <w:marLeft w:val="480"/>
          <w:marRight w:val="0"/>
          <w:marTop w:val="0"/>
          <w:marBottom w:val="0"/>
          <w:divBdr>
            <w:top w:val="none" w:sz="0" w:space="0" w:color="auto"/>
            <w:left w:val="none" w:sz="0" w:space="0" w:color="auto"/>
            <w:bottom w:val="none" w:sz="0" w:space="0" w:color="auto"/>
            <w:right w:val="none" w:sz="0" w:space="0" w:color="auto"/>
          </w:divBdr>
        </w:div>
        <w:div w:id="1842618422">
          <w:marLeft w:val="480"/>
          <w:marRight w:val="0"/>
          <w:marTop w:val="0"/>
          <w:marBottom w:val="0"/>
          <w:divBdr>
            <w:top w:val="none" w:sz="0" w:space="0" w:color="auto"/>
            <w:left w:val="none" w:sz="0" w:space="0" w:color="auto"/>
            <w:bottom w:val="none" w:sz="0" w:space="0" w:color="auto"/>
            <w:right w:val="none" w:sz="0" w:space="0" w:color="auto"/>
          </w:divBdr>
        </w:div>
        <w:div w:id="962417928">
          <w:marLeft w:val="480"/>
          <w:marRight w:val="0"/>
          <w:marTop w:val="0"/>
          <w:marBottom w:val="0"/>
          <w:divBdr>
            <w:top w:val="none" w:sz="0" w:space="0" w:color="auto"/>
            <w:left w:val="none" w:sz="0" w:space="0" w:color="auto"/>
            <w:bottom w:val="none" w:sz="0" w:space="0" w:color="auto"/>
            <w:right w:val="none" w:sz="0" w:space="0" w:color="auto"/>
          </w:divBdr>
        </w:div>
        <w:div w:id="888765996">
          <w:marLeft w:val="480"/>
          <w:marRight w:val="0"/>
          <w:marTop w:val="0"/>
          <w:marBottom w:val="0"/>
          <w:divBdr>
            <w:top w:val="none" w:sz="0" w:space="0" w:color="auto"/>
            <w:left w:val="none" w:sz="0" w:space="0" w:color="auto"/>
            <w:bottom w:val="none" w:sz="0" w:space="0" w:color="auto"/>
            <w:right w:val="none" w:sz="0" w:space="0" w:color="auto"/>
          </w:divBdr>
        </w:div>
        <w:div w:id="353308207">
          <w:marLeft w:val="480"/>
          <w:marRight w:val="0"/>
          <w:marTop w:val="0"/>
          <w:marBottom w:val="0"/>
          <w:divBdr>
            <w:top w:val="none" w:sz="0" w:space="0" w:color="auto"/>
            <w:left w:val="none" w:sz="0" w:space="0" w:color="auto"/>
            <w:bottom w:val="none" w:sz="0" w:space="0" w:color="auto"/>
            <w:right w:val="none" w:sz="0" w:space="0" w:color="auto"/>
          </w:divBdr>
        </w:div>
        <w:div w:id="675496778">
          <w:marLeft w:val="480"/>
          <w:marRight w:val="0"/>
          <w:marTop w:val="0"/>
          <w:marBottom w:val="0"/>
          <w:divBdr>
            <w:top w:val="none" w:sz="0" w:space="0" w:color="auto"/>
            <w:left w:val="none" w:sz="0" w:space="0" w:color="auto"/>
            <w:bottom w:val="none" w:sz="0" w:space="0" w:color="auto"/>
            <w:right w:val="none" w:sz="0" w:space="0" w:color="auto"/>
          </w:divBdr>
        </w:div>
        <w:div w:id="432215552">
          <w:marLeft w:val="480"/>
          <w:marRight w:val="0"/>
          <w:marTop w:val="0"/>
          <w:marBottom w:val="0"/>
          <w:divBdr>
            <w:top w:val="none" w:sz="0" w:space="0" w:color="auto"/>
            <w:left w:val="none" w:sz="0" w:space="0" w:color="auto"/>
            <w:bottom w:val="none" w:sz="0" w:space="0" w:color="auto"/>
            <w:right w:val="none" w:sz="0" w:space="0" w:color="auto"/>
          </w:divBdr>
        </w:div>
        <w:div w:id="336932011">
          <w:marLeft w:val="480"/>
          <w:marRight w:val="0"/>
          <w:marTop w:val="0"/>
          <w:marBottom w:val="0"/>
          <w:divBdr>
            <w:top w:val="none" w:sz="0" w:space="0" w:color="auto"/>
            <w:left w:val="none" w:sz="0" w:space="0" w:color="auto"/>
            <w:bottom w:val="none" w:sz="0" w:space="0" w:color="auto"/>
            <w:right w:val="none" w:sz="0" w:space="0" w:color="auto"/>
          </w:divBdr>
        </w:div>
        <w:div w:id="864363533">
          <w:marLeft w:val="480"/>
          <w:marRight w:val="0"/>
          <w:marTop w:val="0"/>
          <w:marBottom w:val="0"/>
          <w:divBdr>
            <w:top w:val="none" w:sz="0" w:space="0" w:color="auto"/>
            <w:left w:val="none" w:sz="0" w:space="0" w:color="auto"/>
            <w:bottom w:val="none" w:sz="0" w:space="0" w:color="auto"/>
            <w:right w:val="none" w:sz="0" w:space="0" w:color="auto"/>
          </w:divBdr>
        </w:div>
        <w:div w:id="507333340">
          <w:marLeft w:val="480"/>
          <w:marRight w:val="0"/>
          <w:marTop w:val="0"/>
          <w:marBottom w:val="0"/>
          <w:divBdr>
            <w:top w:val="none" w:sz="0" w:space="0" w:color="auto"/>
            <w:left w:val="none" w:sz="0" w:space="0" w:color="auto"/>
            <w:bottom w:val="none" w:sz="0" w:space="0" w:color="auto"/>
            <w:right w:val="none" w:sz="0" w:space="0" w:color="auto"/>
          </w:divBdr>
        </w:div>
        <w:div w:id="2007321947">
          <w:marLeft w:val="480"/>
          <w:marRight w:val="0"/>
          <w:marTop w:val="0"/>
          <w:marBottom w:val="0"/>
          <w:divBdr>
            <w:top w:val="none" w:sz="0" w:space="0" w:color="auto"/>
            <w:left w:val="none" w:sz="0" w:space="0" w:color="auto"/>
            <w:bottom w:val="none" w:sz="0" w:space="0" w:color="auto"/>
            <w:right w:val="none" w:sz="0" w:space="0" w:color="auto"/>
          </w:divBdr>
        </w:div>
        <w:div w:id="1018696899">
          <w:marLeft w:val="480"/>
          <w:marRight w:val="0"/>
          <w:marTop w:val="0"/>
          <w:marBottom w:val="0"/>
          <w:divBdr>
            <w:top w:val="none" w:sz="0" w:space="0" w:color="auto"/>
            <w:left w:val="none" w:sz="0" w:space="0" w:color="auto"/>
            <w:bottom w:val="none" w:sz="0" w:space="0" w:color="auto"/>
            <w:right w:val="none" w:sz="0" w:space="0" w:color="auto"/>
          </w:divBdr>
        </w:div>
      </w:divsChild>
    </w:div>
    <w:div w:id="2146386564">
      <w:bodyDiv w:val="1"/>
      <w:marLeft w:val="0"/>
      <w:marRight w:val="0"/>
      <w:marTop w:val="0"/>
      <w:marBottom w:val="0"/>
      <w:divBdr>
        <w:top w:val="none" w:sz="0" w:space="0" w:color="auto"/>
        <w:left w:val="none" w:sz="0" w:space="0" w:color="auto"/>
        <w:bottom w:val="none" w:sz="0" w:space="0" w:color="auto"/>
        <w:right w:val="none" w:sz="0" w:space="0" w:color="auto"/>
      </w:divBdr>
    </w:div>
    <w:div w:id="2146702280">
      <w:bodyDiv w:val="1"/>
      <w:marLeft w:val="0"/>
      <w:marRight w:val="0"/>
      <w:marTop w:val="0"/>
      <w:marBottom w:val="0"/>
      <w:divBdr>
        <w:top w:val="none" w:sz="0" w:space="0" w:color="auto"/>
        <w:left w:val="none" w:sz="0" w:space="0" w:color="auto"/>
        <w:bottom w:val="none" w:sz="0" w:space="0" w:color="auto"/>
        <w:right w:val="none" w:sz="0" w:space="0" w:color="auto"/>
      </w:divBdr>
    </w:div>
    <w:div w:id="2146702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cholar.harvard.edu/robertputnam/publications/bowling-alone-collapse-and-revival-american-community" TargetMode="External"/><Relationship Id="rId1" Type="http://schemas.openxmlformats.org/officeDocument/2006/relationships/hyperlink" Target="https://scholar.harvard.edu/robertputnam/publications/bowling-alone-america%E2%80%99s-declining-social-capita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0556F22-00F2-4FB0-89F8-BA3BCF175002}"/>
      </w:docPartPr>
      <w:docPartBody>
        <w:p w:rsidR="00C033DF" w:rsidRDefault="00F15446">
          <w:r w:rsidRPr="00215CF3">
            <w:rPr>
              <w:rStyle w:val="PlaceholderText"/>
            </w:rPr>
            <w:t>Click or tap here to enter text.</w:t>
          </w:r>
        </w:p>
      </w:docPartBody>
    </w:docPart>
    <w:docPart>
      <w:docPartPr>
        <w:name w:val="55E7994480AE42F3A764096350A1A10B"/>
        <w:category>
          <w:name w:val="General"/>
          <w:gallery w:val="placeholder"/>
        </w:category>
        <w:types>
          <w:type w:val="bbPlcHdr"/>
        </w:types>
        <w:behaviors>
          <w:behavior w:val="content"/>
        </w:behaviors>
        <w:guid w:val="{F82C5DEB-4299-4275-933E-DC4E87FC9D29}"/>
      </w:docPartPr>
      <w:docPartBody>
        <w:p w:rsidR="009136F7" w:rsidRDefault="00D5325F" w:rsidP="00D5325F">
          <w:pPr>
            <w:pStyle w:val="55E7994480AE42F3A764096350A1A10B"/>
          </w:pPr>
          <w:r w:rsidRPr="00215CF3">
            <w:rPr>
              <w:rStyle w:val="PlaceholderText"/>
            </w:rPr>
            <w:t>Click or tap here to enter text.</w:t>
          </w:r>
        </w:p>
      </w:docPartBody>
    </w:docPart>
    <w:docPart>
      <w:docPartPr>
        <w:name w:val="E68864E2E0934E65A5412DED556D8823"/>
        <w:category>
          <w:name w:val="General"/>
          <w:gallery w:val="placeholder"/>
        </w:category>
        <w:types>
          <w:type w:val="bbPlcHdr"/>
        </w:types>
        <w:behaviors>
          <w:behavior w:val="content"/>
        </w:behaviors>
        <w:guid w:val="{8698FD4D-EE0C-4778-A99D-8E89D48AA2FF}"/>
      </w:docPartPr>
      <w:docPartBody>
        <w:p w:rsidR="009136F7" w:rsidRDefault="00D5325F" w:rsidP="00D5325F">
          <w:pPr>
            <w:pStyle w:val="E68864E2E0934E65A5412DED556D8823"/>
          </w:pPr>
          <w:r w:rsidRPr="00215CF3">
            <w:rPr>
              <w:rStyle w:val="PlaceholderText"/>
            </w:rPr>
            <w:t>Click or tap here to enter text.</w:t>
          </w:r>
        </w:p>
      </w:docPartBody>
    </w:docPart>
    <w:docPart>
      <w:docPartPr>
        <w:name w:val="82FAEA378A2040E0A521A99F568999A4"/>
        <w:category>
          <w:name w:val="General"/>
          <w:gallery w:val="placeholder"/>
        </w:category>
        <w:types>
          <w:type w:val="bbPlcHdr"/>
        </w:types>
        <w:behaviors>
          <w:behavior w:val="content"/>
        </w:behaviors>
        <w:guid w:val="{C352D008-257B-4019-8255-5506C9160EAA}"/>
      </w:docPartPr>
      <w:docPartBody>
        <w:p w:rsidR="009136F7" w:rsidRDefault="00D5325F" w:rsidP="00D5325F">
          <w:pPr>
            <w:pStyle w:val="82FAEA378A2040E0A521A99F568999A4"/>
          </w:pPr>
          <w:r w:rsidRPr="00215CF3">
            <w:rPr>
              <w:rStyle w:val="PlaceholderText"/>
            </w:rPr>
            <w:t>Click or tap here to enter text.</w:t>
          </w:r>
        </w:p>
      </w:docPartBody>
    </w:docPart>
    <w:docPart>
      <w:docPartPr>
        <w:name w:val="5AAFFE80A0C1499EBA3BAF707C0C0A44"/>
        <w:category>
          <w:name w:val="General"/>
          <w:gallery w:val="placeholder"/>
        </w:category>
        <w:types>
          <w:type w:val="bbPlcHdr"/>
        </w:types>
        <w:behaviors>
          <w:behavior w:val="content"/>
        </w:behaviors>
        <w:guid w:val="{B4D04148-897B-4D93-9F13-37C7D3872AED}"/>
      </w:docPartPr>
      <w:docPartBody>
        <w:p w:rsidR="009136F7" w:rsidRDefault="00D5325F" w:rsidP="00D5325F">
          <w:pPr>
            <w:pStyle w:val="5AAFFE80A0C1499EBA3BAF707C0C0A44"/>
          </w:pPr>
          <w:r w:rsidRPr="00215CF3">
            <w:rPr>
              <w:rStyle w:val="PlaceholderText"/>
            </w:rPr>
            <w:t>Click or tap here to enter text.</w:t>
          </w:r>
        </w:p>
      </w:docPartBody>
    </w:docPart>
    <w:docPart>
      <w:docPartPr>
        <w:name w:val="F59067A66C354DAF848FCCB2FB55D447"/>
        <w:category>
          <w:name w:val="General"/>
          <w:gallery w:val="placeholder"/>
        </w:category>
        <w:types>
          <w:type w:val="bbPlcHdr"/>
        </w:types>
        <w:behaviors>
          <w:behavior w:val="content"/>
        </w:behaviors>
        <w:guid w:val="{6D5D9089-AC6D-4D12-ACEE-875D71849D6B}"/>
      </w:docPartPr>
      <w:docPartBody>
        <w:p w:rsidR="009136F7" w:rsidRDefault="00D5325F" w:rsidP="00D5325F">
          <w:pPr>
            <w:pStyle w:val="F59067A66C354DAF848FCCB2FB55D447"/>
          </w:pPr>
          <w:r w:rsidRPr="00215CF3">
            <w:rPr>
              <w:rStyle w:val="PlaceholderText"/>
            </w:rPr>
            <w:t>Click or tap here to enter text.</w:t>
          </w:r>
        </w:p>
      </w:docPartBody>
    </w:docPart>
    <w:docPart>
      <w:docPartPr>
        <w:name w:val="4BC13DF4F7B2429C9EF437D5A9C49DC4"/>
        <w:category>
          <w:name w:val="General"/>
          <w:gallery w:val="placeholder"/>
        </w:category>
        <w:types>
          <w:type w:val="bbPlcHdr"/>
        </w:types>
        <w:behaviors>
          <w:behavior w:val="content"/>
        </w:behaviors>
        <w:guid w:val="{7C940D60-D4AE-4AB0-9C4D-43C7418045A9}"/>
      </w:docPartPr>
      <w:docPartBody>
        <w:p w:rsidR="009136F7" w:rsidRDefault="00D5325F" w:rsidP="00D5325F">
          <w:pPr>
            <w:pStyle w:val="4BC13DF4F7B2429C9EF437D5A9C49DC4"/>
          </w:pPr>
          <w:r w:rsidRPr="00215CF3">
            <w:rPr>
              <w:rStyle w:val="PlaceholderText"/>
            </w:rPr>
            <w:t>Click or tap here to enter text.</w:t>
          </w:r>
        </w:p>
      </w:docPartBody>
    </w:docPart>
    <w:docPart>
      <w:docPartPr>
        <w:name w:val="4BC0FAB2C510420A80E7AB944D5C1759"/>
        <w:category>
          <w:name w:val="General"/>
          <w:gallery w:val="placeholder"/>
        </w:category>
        <w:types>
          <w:type w:val="bbPlcHdr"/>
        </w:types>
        <w:behaviors>
          <w:behavior w:val="content"/>
        </w:behaviors>
        <w:guid w:val="{91DEA390-6A05-49F1-8C9E-C76C72969226}"/>
      </w:docPartPr>
      <w:docPartBody>
        <w:p w:rsidR="009136F7" w:rsidRDefault="00D5325F" w:rsidP="00D5325F">
          <w:pPr>
            <w:pStyle w:val="4BC0FAB2C510420A80E7AB944D5C1759"/>
          </w:pPr>
          <w:r w:rsidRPr="00215CF3">
            <w:rPr>
              <w:rStyle w:val="PlaceholderText"/>
            </w:rPr>
            <w:t>Click or tap here to enter text.</w:t>
          </w:r>
        </w:p>
      </w:docPartBody>
    </w:docPart>
    <w:docPart>
      <w:docPartPr>
        <w:name w:val="F3B2FAA70A7845AE865C1D5B18655682"/>
        <w:category>
          <w:name w:val="General"/>
          <w:gallery w:val="placeholder"/>
        </w:category>
        <w:types>
          <w:type w:val="bbPlcHdr"/>
        </w:types>
        <w:behaviors>
          <w:behavior w:val="content"/>
        </w:behaviors>
        <w:guid w:val="{0C3B61DC-00F0-4EDD-85E8-B7C918C90641}"/>
      </w:docPartPr>
      <w:docPartBody>
        <w:p w:rsidR="00F344C3" w:rsidRDefault="00026629">
          <w:pPr>
            <w:pStyle w:val="F3B2FAA70A7845AE865C1D5B18655682"/>
          </w:pPr>
          <w:r w:rsidRPr="00215CF3">
            <w:rPr>
              <w:rStyle w:val="PlaceholderText"/>
            </w:rPr>
            <w:t>Click or tap here to enter text.</w:t>
          </w:r>
        </w:p>
      </w:docPartBody>
    </w:docPart>
    <w:docPart>
      <w:docPartPr>
        <w:name w:val="466AF7D64C61486799E1A348E7CA59FB"/>
        <w:category>
          <w:name w:val="General"/>
          <w:gallery w:val="placeholder"/>
        </w:category>
        <w:types>
          <w:type w:val="bbPlcHdr"/>
        </w:types>
        <w:behaviors>
          <w:behavior w:val="content"/>
        </w:behaviors>
        <w:guid w:val="{7ACC3204-D5D1-411F-A0A9-66C695DCDBEE}"/>
      </w:docPartPr>
      <w:docPartBody>
        <w:p w:rsidR="00AC477A" w:rsidRDefault="00F344C3" w:rsidP="00F344C3">
          <w:pPr>
            <w:pStyle w:val="466AF7D64C61486799E1A348E7CA59FB"/>
          </w:pPr>
          <w:r w:rsidRPr="00215CF3">
            <w:rPr>
              <w:rStyle w:val="PlaceholderText"/>
            </w:rPr>
            <w:t>Click or tap here to enter text.</w:t>
          </w:r>
        </w:p>
      </w:docPartBody>
    </w:docPart>
    <w:docPart>
      <w:docPartPr>
        <w:name w:val="42FEA2C7BC464E3F9CBB99BA92151774"/>
        <w:category>
          <w:name w:val="General"/>
          <w:gallery w:val="placeholder"/>
        </w:category>
        <w:types>
          <w:type w:val="bbPlcHdr"/>
        </w:types>
        <w:behaviors>
          <w:behavior w:val="content"/>
        </w:behaviors>
        <w:guid w:val="{A39E620A-0652-4413-9F1B-C6B8D378A21E}"/>
      </w:docPartPr>
      <w:docPartBody>
        <w:p w:rsidR="00AC477A" w:rsidRDefault="00F344C3" w:rsidP="00F344C3">
          <w:pPr>
            <w:pStyle w:val="42FEA2C7BC464E3F9CBB99BA92151774"/>
          </w:pPr>
          <w:r w:rsidRPr="00215CF3">
            <w:rPr>
              <w:rStyle w:val="PlaceholderText"/>
            </w:rPr>
            <w:t>Click or tap here to enter text.</w:t>
          </w:r>
        </w:p>
      </w:docPartBody>
    </w:docPart>
    <w:docPart>
      <w:docPartPr>
        <w:name w:val="E35A691EC5BB4A0886C780A631376535"/>
        <w:category>
          <w:name w:val="General"/>
          <w:gallery w:val="placeholder"/>
        </w:category>
        <w:types>
          <w:type w:val="bbPlcHdr"/>
        </w:types>
        <w:behaviors>
          <w:behavior w:val="content"/>
        </w:behaviors>
        <w:guid w:val="{D375CD90-547F-4D33-A747-3952FAA4BD0F}"/>
      </w:docPartPr>
      <w:docPartBody>
        <w:p w:rsidR="00AC477A" w:rsidRDefault="00F344C3" w:rsidP="00F344C3">
          <w:pPr>
            <w:pStyle w:val="E35A691EC5BB4A0886C780A631376535"/>
          </w:pPr>
          <w:r w:rsidRPr="00215CF3">
            <w:rPr>
              <w:rStyle w:val="PlaceholderText"/>
            </w:rPr>
            <w:t>Click or tap here to enter text.</w:t>
          </w:r>
        </w:p>
      </w:docPartBody>
    </w:docPart>
    <w:docPart>
      <w:docPartPr>
        <w:name w:val="31C90ABEE0BF4CBEA39CBC9DC9C1B50F"/>
        <w:category>
          <w:name w:val="General"/>
          <w:gallery w:val="placeholder"/>
        </w:category>
        <w:types>
          <w:type w:val="bbPlcHdr"/>
        </w:types>
        <w:behaviors>
          <w:behavior w:val="content"/>
        </w:behaviors>
        <w:guid w:val="{4D55CE27-AE5B-4CFD-94CE-622BB9E66EEB}"/>
      </w:docPartPr>
      <w:docPartBody>
        <w:p w:rsidR="00AC477A" w:rsidRDefault="00F344C3" w:rsidP="00F344C3">
          <w:pPr>
            <w:pStyle w:val="31C90ABEE0BF4CBEA39CBC9DC9C1B50F"/>
          </w:pPr>
          <w:r w:rsidRPr="00215CF3">
            <w:rPr>
              <w:rStyle w:val="PlaceholderText"/>
            </w:rPr>
            <w:t>Click or tap here to enter text.</w:t>
          </w:r>
        </w:p>
      </w:docPartBody>
    </w:docPart>
    <w:docPart>
      <w:docPartPr>
        <w:name w:val="62A50050ABAA437294ABF1CAF51F4283"/>
        <w:category>
          <w:name w:val="General"/>
          <w:gallery w:val="placeholder"/>
        </w:category>
        <w:types>
          <w:type w:val="bbPlcHdr"/>
        </w:types>
        <w:behaviors>
          <w:behavior w:val="content"/>
        </w:behaviors>
        <w:guid w:val="{D744DF63-E86B-48F6-A120-61359CE4CC4A}"/>
      </w:docPartPr>
      <w:docPartBody>
        <w:p w:rsidR="00AC477A" w:rsidRDefault="00F344C3" w:rsidP="00F344C3">
          <w:pPr>
            <w:pStyle w:val="62A50050ABAA437294ABF1CAF51F4283"/>
          </w:pPr>
          <w:r w:rsidRPr="00215CF3">
            <w:rPr>
              <w:rStyle w:val="PlaceholderText"/>
            </w:rPr>
            <w:t>Click or tap here to enter text.</w:t>
          </w:r>
        </w:p>
      </w:docPartBody>
    </w:docPart>
    <w:docPart>
      <w:docPartPr>
        <w:name w:val="B8B033681A9E43198CA0BB2F391E57AB"/>
        <w:category>
          <w:name w:val="General"/>
          <w:gallery w:val="placeholder"/>
        </w:category>
        <w:types>
          <w:type w:val="bbPlcHdr"/>
        </w:types>
        <w:behaviors>
          <w:behavior w:val="content"/>
        </w:behaviors>
        <w:guid w:val="{385E9D9D-B35E-4E40-8771-BA8F03C6D05F}"/>
      </w:docPartPr>
      <w:docPartBody>
        <w:p w:rsidR="00AC5D0B" w:rsidRDefault="008774BD" w:rsidP="008774BD">
          <w:pPr>
            <w:pStyle w:val="B8B033681A9E43198CA0BB2F391E57AB"/>
          </w:pPr>
          <w:r w:rsidRPr="00215CF3">
            <w:rPr>
              <w:rStyle w:val="PlaceholderText"/>
            </w:rPr>
            <w:t>Click or tap here to enter text.</w:t>
          </w:r>
        </w:p>
      </w:docPartBody>
    </w:docPart>
    <w:docPart>
      <w:docPartPr>
        <w:name w:val="401EC9141BCE49D59E8F965D31BBD48C"/>
        <w:category>
          <w:name w:val="General"/>
          <w:gallery w:val="placeholder"/>
        </w:category>
        <w:types>
          <w:type w:val="bbPlcHdr"/>
        </w:types>
        <w:behaviors>
          <w:behavior w:val="content"/>
        </w:behaviors>
        <w:guid w:val="{A28C05C8-11B9-4B68-A15A-324B3BF97D73}"/>
      </w:docPartPr>
      <w:docPartBody>
        <w:p w:rsidR="00AC5D0B" w:rsidRDefault="008774BD" w:rsidP="008774BD">
          <w:pPr>
            <w:pStyle w:val="401EC9141BCE49D59E8F965D31BBD48C"/>
          </w:pPr>
          <w:r w:rsidRPr="00215CF3">
            <w:rPr>
              <w:rStyle w:val="PlaceholderText"/>
            </w:rPr>
            <w:t>Click or tap here to enter text.</w:t>
          </w:r>
        </w:p>
      </w:docPartBody>
    </w:docPart>
    <w:docPart>
      <w:docPartPr>
        <w:name w:val="90515DA239444D8D8F4DA8EEFD869D6E"/>
        <w:category>
          <w:name w:val="General"/>
          <w:gallery w:val="placeholder"/>
        </w:category>
        <w:types>
          <w:type w:val="bbPlcHdr"/>
        </w:types>
        <w:behaviors>
          <w:behavior w:val="content"/>
        </w:behaviors>
        <w:guid w:val="{1D9257F5-4017-4666-B6F6-A33EBAD56C31}"/>
      </w:docPartPr>
      <w:docPartBody>
        <w:p w:rsidR="00AC5D0B" w:rsidRDefault="008774BD" w:rsidP="008774BD">
          <w:pPr>
            <w:pStyle w:val="90515DA239444D8D8F4DA8EEFD869D6E"/>
          </w:pPr>
          <w:r w:rsidRPr="00215CF3">
            <w:rPr>
              <w:rStyle w:val="PlaceholderText"/>
            </w:rPr>
            <w:t>Click or tap here to enter text.</w:t>
          </w:r>
        </w:p>
      </w:docPartBody>
    </w:docPart>
    <w:docPart>
      <w:docPartPr>
        <w:name w:val="9FE1B9EA318044DA87E4A2F9776C3B78"/>
        <w:category>
          <w:name w:val="General"/>
          <w:gallery w:val="placeholder"/>
        </w:category>
        <w:types>
          <w:type w:val="bbPlcHdr"/>
        </w:types>
        <w:behaviors>
          <w:behavior w:val="content"/>
        </w:behaviors>
        <w:guid w:val="{F00BF34D-1AFD-4873-A813-4247DCBFF8F4}"/>
      </w:docPartPr>
      <w:docPartBody>
        <w:p w:rsidR="00AC5D0B" w:rsidRDefault="008774BD" w:rsidP="008774BD">
          <w:pPr>
            <w:pStyle w:val="9FE1B9EA318044DA87E4A2F9776C3B78"/>
          </w:pPr>
          <w:r w:rsidRPr="00215CF3">
            <w:rPr>
              <w:rStyle w:val="PlaceholderText"/>
            </w:rPr>
            <w:t>Click or tap here to enter text.</w:t>
          </w:r>
        </w:p>
      </w:docPartBody>
    </w:docPart>
    <w:docPart>
      <w:docPartPr>
        <w:name w:val="E673E249B6F34AF09154AFE56636B900"/>
        <w:category>
          <w:name w:val="General"/>
          <w:gallery w:val="placeholder"/>
        </w:category>
        <w:types>
          <w:type w:val="bbPlcHdr"/>
        </w:types>
        <w:behaviors>
          <w:behavior w:val="content"/>
        </w:behaviors>
        <w:guid w:val="{ED18F785-02AA-4059-9A5F-2058BFB2701C}"/>
      </w:docPartPr>
      <w:docPartBody>
        <w:p w:rsidR="00AC5D0B" w:rsidRDefault="008774BD" w:rsidP="008774BD">
          <w:pPr>
            <w:pStyle w:val="E673E249B6F34AF09154AFE56636B900"/>
          </w:pPr>
          <w:r w:rsidRPr="00215CF3">
            <w:rPr>
              <w:rStyle w:val="PlaceholderText"/>
            </w:rPr>
            <w:t>Click or tap here to enter text.</w:t>
          </w:r>
        </w:p>
      </w:docPartBody>
    </w:docPart>
    <w:docPart>
      <w:docPartPr>
        <w:name w:val="B6EF746E6AB04C8CB1626D5F25AFCA7A"/>
        <w:category>
          <w:name w:val="General"/>
          <w:gallery w:val="placeholder"/>
        </w:category>
        <w:types>
          <w:type w:val="bbPlcHdr"/>
        </w:types>
        <w:behaviors>
          <w:behavior w:val="content"/>
        </w:behaviors>
        <w:guid w:val="{F0B2716E-F421-457D-8AF8-C36BA7BA50B8}"/>
      </w:docPartPr>
      <w:docPartBody>
        <w:p w:rsidR="00AC5D0B" w:rsidRDefault="008774BD" w:rsidP="008774BD">
          <w:pPr>
            <w:pStyle w:val="B6EF746E6AB04C8CB1626D5F25AFCA7A"/>
          </w:pPr>
          <w:r w:rsidRPr="00215CF3">
            <w:rPr>
              <w:rStyle w:val="PlaceholderText"/>
            </w:rPr>
            <w:t>Click or tap here to enter text.</w:t>
          </w:r>
        </w:p>
      </w:docPartBody>
    </w:docPart>
    <w:docPart>
      <w:docPartPr>
        <w:name w:val="C45117E20F6C48419EE6E95AE84B7B98"/>
        <w:category>
          <w:name w:val="General"/>
          <w:gallery w:val="placeholder"/>
        </w:category>
        <w:types>
          <w:type w:val="bbPlcHdr"/>
        </w:types>
        <w:behaviors>
          <w:behavior w:val="content"/>
        </w:behaviors>
        <w:guid w:val="{04318224-94B8-4224-8FB6-BFA71996CADF}"/>
      </w:docPartPr>
      <w:docPartBody>
        <w:p w:rsidR="00F708DE" w:rsidRDefault="00E62059" w:rsidP="00E62059">
          <w:pPr>
            <w:pStyle w:val="C45117E20F6C48419EE6E95AE84B7B98"/>
          </w:pPr>
          <w:r w:rsidRPr="00215CF3">
            <w:rPr>
              <w:rStyle w:val="PlaceholderText"/>
            </w:rPr>
            <w:t>Click or tap here to enter text.</w:t>
          </w:r>
        </w:p>
      </w:docPartBody>
    </w:docPart>
    <w:docPart>
      <w:docPartPr>
        <w:name w:val="DF2057BF15234439924129C634E4E99B"/>
        <w:category>
          <w:name w:val="General"/>
          <w:gallery w:val="placeholder"/>
        </w:category>
        <w:types>
          <w:type w:val="bbPlcHdr"/>
        </w:types>
        <w:behaviors>
          <w:behavior w:val="content"/>
        </w:behaviors>
        <w:guid w:val="{BE872FB8-0023-4E4A-B334-00E1E64D4990}"/>
      </w:docPartPr>
      <w:docPartBody>
        <w:p w:rsidR="004B610C" w:rsidRDefault="00F708DE" w:rsidP="00F708DE">
          <w:pPr>
            <w:pStyle w:val="DF2057BF15234439924129C634E4E99B"/>
          </w:pPr>
          <w:r w:rsidRPr="00215CF3">
            <w:rPr>
              <w:rStyle w:val="PlaceholderText"/>
            </w:rPr>
            <w:t>Click or tap here to enter text.</w:t>
          </w:r>
        </w:p>
      </w:docPartBody>
    </w:docPart>
    <w:docPart>
      <w:docPartPr>
        <w:name w:val="8F5E23AE3EE545BEBB66467B377E1FFD"/>
        <w:category>
          <w:name w:val="General"/>
          <w:gallery w:val="placeholder"/>
        </w:category>
        <w:types>
          <w:type w:val="bbPlcHdr"/>
        </w:types>
        <w:behaviors>
          <w:behavior w:val="content"/>
        </w:behaviors>
        <w:guid w:val="{1887088D-B3D7-4460-B286-9FFBC1441F5B}"/>
      </w:docPartPr>
      <w:docPartBody>
        <w:p w:rsidR="004B610C" w:rsidRDefault="00F708DE" w:rsidP="00F708DE">
          <w:pPr>
            <w:pStyle w:val="8F5E23AE3EE545BEBB66467B377E1FFD"/>
          </w:pPr>
          <w:r w:rsidRPr="00215CF3">
            <w:rPr>
              <w:rStyle w:val="PlaceholderText"/>
            </w:rPr>
            <w:t>Click or tap here to enter text.</w:t>
          </w:r>
        </w:p>
      </w:docPartBody>
    </w:docPart>
    <w:docPart>
      <w:docPartPr>
        <w:name w:val="A3C6925D835D4525A124F44C66EEE866"/>
        <w:category>
          <w:name w:val="General"/>
          <w:gallery w:val="placeholder"/>
        </w:category>
        <w:types>
          <w:type w:val="bbPlcHdr"/>
        </w:types>
        <w:behaviors>
          <w:behavior w:val="content"/>
        </w:behaviors>
        <w:guid w:val="{545DA614-0602-4E3E-8DF3-311D8C6E328F}"/>
      </w:docPartPr>
      <w:docPartBody>
        <w:p w:rsidR="00A72DAF" w:rsidRDefault="004B610C" w:rsidP="004B610C">
          <w:pPr>
            <w:pStyle w:val="A3C6925D835D4525A124F44C66EEE866"/>
          </w:pPr>
          <w:r w:rsidRPr="00215CF3">
            <w:rPr>
              <w:rStyle w:val="PlaceholderText"/>
            </w:rPr>
            <w:t>Click or tap here to enter text.</w:t>
          </w:r>
        </w:p>
      </w:docPartBody>
    </w:docPart>
    <w:docPart>
      <w:docPartPr>
        <w:name w:val="6433C38D2CF94083B09C2389E965DF88"/>
        <w:category>
          <w:name w:val="General"/>
          <w:gallery w:val="placeholder"/>
        </w:category>
        <w:types>
          <w:type w:val="bbPlcHdr"/>
        </w:types>
        <w:behaviors>
          <w:behavior w:val="content"/>
        </w:behaviors>
        <w:guid w:val="{5BF552C5-6759-4964-9346-0C1307B8466A}"/>
      </w:docPartPr>
      <w:docPartBody>
        <w:p w:rsidR="00A72DAF" w:rsidRDefault="004B610C" w:rsidP="004B610C">
          <w:pPr>
            <w:pStyle w:val="6433C38D2CF94083B09C2389E965DF88"/>
          </w:pPr>
          <w:r w:rsidRPr="00215CF3">
            <w:rPr>
              <w:rStyle w:val="PlaceholderText"/>
            </w:rPr>
            <w:t>Click or tap here to enter text.</w:t>
          </w:r>
        </w:p>
      </w:docPartBody>
    </w:docPart>
    <w:docPart>
      <w:docPartPr>
        <w:name w:val="3FBD793E18D54AEFB24F907D20E23431"/>
        <w:category>
          <w:name w:val="General"/>
          <w:gallery w:val="placeholder"/>
        </w:category>
        <w:types>
          <w:type w:val="bbPlcHdr"/>
        </w:types>
        <w:behaviors>
          <w:behavior w:val="content"/>
        </w:behaviors>
        <w:guid w:val="{DF292F2C-5CA7-4E27-A185-9897E996DC9D}"/>
      </w:docPartPr>
      <w:docPartBody>
        <w:p w:rsidR="00A72DAF" w:rsidRDefault="004B610C" w:rsidP="004B610C">
          <w:pPr>
            <w:pStyle w:val="3FBD793E18D54AEFB24F907D20E23431"/>
          </w:pPr>
          <w:r w:rsidRPr="00215CF3">
            <w:rPr>
              <w:rStyle w:val="PlaceholderText"/>
            </w:rPr>
            <w:t>Click or tap here to enter text.</w:t>
          </w:r>
        </w:p>
      </w:docPartBody>
    </w:docPart>
    <w:docPart>
      <w:docPartPr>
        <w:name w:val="541BA2E82EFB4F75A508C0E7BD48836F"/>
        <w:category>
          <w:name w:val="General"/>
          <w:gallery w:val="placeholder"/>
        </w:category>
        <w:types>
          <w:type w:val="bbPlcHdr"/>
        </w:types>
        <w:behaviors>
          <w:behavior w:val="content"/>
        </w:behaviors>
        <w:guid w:val="{A80BBDA6-8061-4B5A-8466-6CAF58CB2DA9}"/>
      </w:docPartPr>
      <w:docPartBody>
        <w:p w:rsidR="007A31CC" w:rsidRDefault="00A72DAF" w:rsidP="00A72DAF">
          <w:pPr>
            <w:pStyle w:val="541BA2E82EFB4F75A508C0E7BD48836F"/>
          </w:pPr>
          <w:r w:rsidRPr="00215CF3">
            <w:rPr>
              <w:rStyle w:val="PlaceholderText"/>
            </w:rPr>
            <w:t>Click or tap here to enter text.</w:t>
          </w:r>
        </w:p>
      </w:docPartBody>
    </w:docPart>
    <w:docPart>
      <w:docPartPr>
        <w:name w:val="F2700280B1074233BBAA94586DFE33CB"/>
        <w:category>
          <w:name w:val="General"/>
          <w:gallery w:val="placeholder"/>
        </w:category>
        <w:types>
          <w:type w:val="bbPlcHdr"/>
        </w:types>
        <w:behaviors>
          <w:behavior w:val="content"/>
        </w:behaviors>
        <w:guid w:val="{AFA0710A-8F92-407A-9F3A-269B1FDB53EF}"/>
      </w:docPartPr>
      <w:docPartBody>
        <w:p w:rsidR="00B75605" w:rsidRDefault="004B65CE" w:rsidP="004B65CE">
          <w:pPr>
            <w:pStyle w:val="F2700280B1074233BBAA94586DFE33CB"/>
          </w:pPr>
          <w:r w:rsidRPr="00215CF3">
            <w:rPr>
              <w:rStyle w:val="PlaceholderText"/>
            </w:rPr>
            <w:t>Click or tap here to enter text.</w:t>
          </w:r>
        </w:p>
      </w:docPartBody>
    </w:docPart>
    <w:docPart>
      <w:docPartPr>
        <w:name w:val="483C8F4FB7BE4C72A7C73C80E2AB4546"/>
        <w:category>
          <w:name w:val="General"/>
          <w:gallery w:val="placeholder"/>
        </w:category>
        <w:types>
          <w:type w:val="bbPlcHdr"/>
        </w:types>
        <w:behaviors>
          <w:behavior w:val="content"/>
        </w:behaviors>
        <w:guid w:val="{CD124972-3017-42EB-B276-457A46F4186D}"/>
      </w:docPartPr>
      <w:docPartBody>
        <w:p w:rsidR="00B75605" w:rsidRDefault="004B65CE" w:rsidP="004B65CE">
          <w:pPr>
            <w:pStyle w:val="483C8F4FB7BE4C72A7C73C80E2AB4546"/>
          </w:pPr>
          <w:r w:rsidRPr="00215CF3">
            <w:rPr>
              <w:rStyle w:val="PlaceholderText"/>
            </w:rPr>
            <w:t>Click or tap here to enter text.</w:t>
          </w:r>
        </w:p>
      </w:docPartBody>
    </w:docPart>
    <w:docPart>
      <w:docPartPr>
        <w:name w:val="7A10656A43C14F5986570E03812FC9A0"/>
        <w:category>
          <w:name w:val="General"/>
          <w:gallery w:val="placeholder"/>
        </w:category>
        <w:types>
          <w:type w:val="bbPlcHdr"/>
        </w:types>
        <w:behaviors>
          <w:behavior w:val="content"/>
        </w:behaviors>
        <w:guid w:val="{057ABC4A-15FD-4B71-863F-67C977F10661}"/>
      </w:docPartPr>
      <w:docPartBody>
        <w:p w:rsidR="00B75605" w:rsidRDefault="004B65CE" w:rsidP="004B65CE">
          <w:pPr>
            <w:pStyle w:val="7A10656A43C14F5986570E03812FC9A0"/>
          </w:pPr>
          <w:r w:rsidRPr="00215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46"/>
    <w:rsid w:val="00026629"/>
    <w:rsid w:val="00135BC5"/>
    <w:rsid w:val="001A1C54"/>
    <w:rsid w:val="0025638F"/>
    <w:rsid w:val="00264E64"/>
    <w:rsid w:val="003A56E4"/>
    <w:rsid w:val="003D664A"/>
    <w:rsid w:val="003F51E8"/>
    <w:rsid w:val="004B610C"/>
    <w:rsid w:val="004B65CE"/>
    <w:rsid w:val="0051342C"/>
    <w:rsid w:val="00660A2A"/>
    <w:rsid w:val="00727F1E"/>
    <w:rsid w:val="00790A4E"/>
    <w:rsid w:val="007A31CC"/>
    <w:rsid w:val="008774BD"/>
    <w:rsid w:val="009136F7"/>
    <w:rsid w:val="00922794"/>
    <w:rsid w:val="00956707"/>
    <w:rsid w:val="00A07FD2"/>
    <w:rsid w:val="00A72DAF"/>
    <w:rsid w:val="00AC477A"/>
    <w:rsid w:val="00AC5D0B"/>
    <w:rsid w:val="00AD0674"/>
    <w:rsid w:val="00AD71D3"/>
    <w:rsid w:val="00B04DBA"/>
    <w:rsid w:val="00B75605"/>
    <w:rsid w:val="00BE1027"/>
    <w:rsid w:val="00C033DF"/>
    <w:rsid w:val="00D5325F"/>
    <w:rsid w:val="00D93B6B"/>
    <w:rsid w:val="00E62059"/>
    <w:rsid w:val="00EB4B44"/>
    <w:rsid w:val="00F15446"/>
    <w:rsid w:val="00F344C3"/>
    <w:rsid w:val="00F708DE"/>
    <w:rsid w:val="00FE7F81"/>
    <w:rsid w:val="00FF1DE1"/>
  </w:rsids>
  <m:mathPr>
    <m:mathFont m:val="Cambria Math"/>
    <m:brkBin m:val="before"/>
    <m:brkBinSub m:val="--"/>
    <m:smallFrac m:val="0"/>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32"/>
        <w:lang w:val="en-AU" w:eastAsia="en-AU"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5CE"/>
    <w:rPr>
      <w:color w:val="808080"/>
    </w:rPr>
  </w:style>
  <w:style w:type="paragraph" w:customStyle="1" w:styleId="55E7994480AE42F3A764096350A1A10B">
    <w:name w:val="55E7994480AE42F3A764096350A1A10B"/>
    <w:rsid w:val="00D5325F"/>
  </w:style>
  <w:style w:type="paragraph" w:customStyle="1" w:styleId="E68864E2E0934E65A5412DED556D8823">
    <w:name w:val="E68864E2E0934E65A5412DED556D8823"/>
    <w:rsid w:val="00D5325F"/>
  </w:style>
  <w:style w:type="paragraph" w:customStyle="1" w:styleId="82FAEA378A2040E0A521A99F568999A4">
    <w:name w:val="82FAEA378A2040E0A521A99F568999A4"/>
    <w:rsid w:val="00D5325F"/>
  </w:style>
  <w:style w:type="paragraph" w:customStyle="1" w:styleId="5AAFFE80A0C1499EBA3BAF707C0C0A44">
    <w:name w:val="5AAFFE80A0C1499EBA3BAF707C0C0A44"/>
    <w:rsid w:val="00D5325F"/>
  </w:style>
  <w:style w:type="paragraph" w:customStyle="1" w:styleId="F59067A66C354DAF848FCCB2FB55D447">
    <w:name w:val="F59067A66C354DAF848FCCB2FB55D447"/>
    <w:rsid w:val="00D5325F"/>
  </w:style>
  <w:style w:type="paragraph" w:customStyle="1" w:styleId="4BC13DF4F7B2429C9EF437D5A9C49DC4">
    <w:name w:val="4BC13DF4F7B2429C9EF437D5A9C49DC4"/>
    <w:rsid w:val="00D5325F"/>
  </w:style>
  <w:style w:type="paragraph" w:customStyle="1" w:styleId="4BC0FAB2C510420A80E7AB944D5C1759">
    <w:name w:val="4BC0FAB2C510420A80E7AB944D5C1759"/>
    <w:rsid w:val="00D5325F"/>
  </w:style>
  <w:style w:type="paragraph" w:customStyle="1" w:styleId="F3B2FAA70A7845AE865C1D5B18655682">
    <w:name w:val="F3B2FAA70A7845AE865C1D5B18655682"/>
    <w:rPr>
      <w:szCs w:val="22"/>
      <w:lang w:val="en-US" w:eastAsia="en-US" w:bidi="ar-SA"/>
    </w:rPr>
  </w:style>
  <w:style w:type="paragraph" w:customStyle="1" w:styleId="466AF7D64C61486799E1A348E7CA59FB">
    <w:name w:val="466AF7D64C61486799E1A348E7CA59FB"/>
    <w:rsid w:val="00F344C3"/>
  </w:style>
  <w:style w:type="paragraph" w:customStyle="1" w:styleId="42FEA2C7BC464E3F9CBB99BA92151774">
    <w:name w:val="42FEA2C7BC464E3F9CBB99BA92151774"/>
    <w:rsid w:val="00F344C3"/>
  </w:style>
  <w:style w:type="paragraph" w:customStyle="1" w:styleId="E35A691EC5BB4A0886C780A631376535">
    <w:name w:val="E35A691EC5BB4A0886C780A631376535"/>
    <w:rsid w:val="00F344C3"/>
  </w:style>
  <w:style w:type="paragraph" w:customStyle="1" w:styleId="31C90ABEE0BF4CBEA39CBC9DC9C1B50F">
    <w:name w:val="31C90ABEE0BF4CBEA39CBC9DC9C1B50F"/>
    <w:rsid w:val="00F344C3"/>
  </w:style>
  <w:style w:type="paragraph" w:customStyle="1" w:styleId="62A50050ABAA437294ABF1CAF51F4283">
    <w:name w:val="62A50050ABAA437294ABF1CAF51F4283"/>
    <w:rsid w:val="00F344C3"/>
  </w:style>
  <w:style w:type="paragraph" w:customStyle="1" w:styleId="B8B033681A9E43198CA0BB2F391E57AB">
    <w:name w:val="B8B033681A9E43198CA0BB2F391E57AB"/>
    <w:rsid w:val="008774BD"/>
  </w:style>
  <w:style w:type="paragraph" w:customStyle="1" w:styleId="401EC9141BCE49D59E8F965D31BBD48C">
    <w:name w:val="401EC9141BCE49D59E8F965D31BBD48C"/>
    <w:rsid w:val="008774BD"/>
  </w:style>
  <w:style w:type="paragraph" w:customStyle="1" w:styleId="90515DA239444D8D8F4DA8EEFD869D6E">
    <w:name w:val="90515DA239444D8D8F4DA8EEFD869D6E"/>
    <w:rsid w:val="008774BD"/>
  </w:style>
  <w:style w:type="paragraph" w:customStyle="1" w:styleId="9FE1B9EA318044DA87E4A2F9776C3B78">
    <w:name w:val="9FE1B9EA318044DA87E4A2F9776C3B78"/>
    <w:rsid w:val="008774BD"/>
  </w:style>
  <w:style w:type="paragraph" w:customStyle="1" w:styleId="E673E249B6F34AF09154AFE56636B900">
    <w:name w:val="E673E249B6F34AF09154AFE56636B900"/>
    <w:rsid w:val="008774BD"/>
  </w:style>
  <w:style w:type="paragraph" w:customStyle="1" w:styleId="B6EF746E6AB04C8CB1626D5F25AFCA7A">
    <w:name w:val="B6EF746E6AB04C8CB1626D5F25AFCA7A"/>
    <w:rsid w:val="008774BD"/>
  </w:style>
  <w:style w:type="paragraph" w:customStyle="1" w:styleId="C45117E20F6C48419EE6E95AE84B7B98">
    <w:name w:val="C45117E20F6C48419EE6E95AE84B7B98"/>
    <w:rsid w:val="00E62059"/>
  </w:style>
  <w:style w:type="paragraph" w:customStyle="1" w:styleId="DF2057BF15234439924129C634E4E99B">
    <w:name w:val="DF2057BF15234439924129C634E4E99B"/>
    <w:rsid w:val="00F708DE"/>
  </w:style>
  <w:style w:type="paragraph" w:customStyle="1" w:styleId="8F5E23AE3EE545BEBB66467B377E1FFD">
    <w:name w:val="8F5E23AE3EE545BEBB66467B377E1FFD"/>
    <w:rsid w:val="00F708DE"/>
  </w:style>
  <w:style w:type="paragraph" w:customStyle="1" w:styleId="541BA2E82EFB4F75A508C0E7BD48836F">
    <w:name w:val="541BA2E82EFB4F75A508C0E7BD48836F"/>
    <w:rsid w:val="00A72DAF"/>
  </w:style>
  <w:style w:type="paragraph" w:customStyle="1" w:styleId="A3C6925D835D4525A124F44C66EEE866">
    <w:name w:val="A3C6925D835D4525A124F44C66EEE866"/>
    <w:rsid w:val="004B610C"/>
  </w:style>
  <w:style w:type="paragraph" w:customStyle="1" w:styleId="6433C38D2CF94083B09C2389E965DF88">
    <w:name w:val="6433C38D2CF94083B09C2389E965DF88"/>
    <w:rsid w:val="004B610C"/>
  </w:style>
  <w:style w:type="paragraph" w:customStyle="1" w:styleId="3FBD793E18D54AEFB24F907D20E23431">
    <w:name w:val="3FBD793E18D54AEFB24F907D20E23431"/>
    <w:rsid w:val="004B610C"/>
  </w:style>
  <w:style w:type="paragraph" w:customStyle="1" w:styleId="F2700280B1074233BBAA94586DFE33CB">
    <w:name w:val="F2700280B1074233BBAA94586DFE33CB"/>
    <w:rsid w:val="004B65CE"/>
  </w:style>
  <w:style w:type="paragraph" w:customStyle="1" w:styleId="483C8F4FB7BE4C72A7C73C80E2AB4546">
    <w:name w:val="483C8F4FB7BE4C72A7C73C80E2AB4546"/>
    <w:rsid w:val="004B65CE"/>
  </w:style>
  <w:style w:type="paragraph" w:customStyle="1" w:styleId="7A10656A43C14F5986570E03812FC9A0">
    <w:name w:val="7A10656A43C14F5986570E03812FC9A0"/>
    <w:rsid w:val="004B6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6F7EC0-155B-4798-BDB3-D106B85C9680}">
  <we:reference id="wa104382081" version="1.35.0.0" store="en-US" storeType="OMEX"/>
  <we:alternateReferences>
    <we:reference id="wa104382081" version="1.35.0.0" store="en-US" storeType="OMEX"/>
  </we:alternateReferences>
  <we:properties>
    <we:property name="MENDELEY_CITATIONS" value="[{&quot;citationID&quot;:&quot;MENDELEY_CITATION_07185372-75e6-4b00-9415-2fd3fcf8cfbe&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false,&quot;citeprocText&quot;:&quot;(Koh, 2015)&quot;,&quot;manualOverrideText&quot;:&quot;&quot;},&quot;citationTag&quot;:&quot;MENDELEY_CITATION_v3_eyJjaXRhdGlvbklEIjoiTUVOREVMRVlfQ0lUQVRJT05fMDcxODUzNzItNzVlNi00YjAwLTk0MTUtMmZkM2ZjZjhjZmJl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quot;},{&quot;citationID&quot;:&quot;MENDELEY_CITATION_3657fa80-3c84-4838-b987-0ef7d809d2a9&quot;,&quot;citationItems&quot;:[{&quot;id&quot;:&quot;22bab974-33cf-3c2a-87ea-47ad3f6be505&quot;,&quot;itemData&quot;:{&quot;type&quot;:&quot;article-journal&quot;,&quot;id&quot;:&quot;22bab974-33cf-3c2a-87ea-47ad3f6be505&quot;,&quot;title&quot;:&quot;’Viêt Nam Nuoc Tôi’(Vietnam My Country): Vietnamese Americans and Transnationalism&quot;,&quot;author&quot;:[{&quot;family&quot;:&quot;Espiritu&quot;,&quot;given&quot;:&quot;Yen&quot;,&quot;parse-names&quot;:false,&quot;dropping-particle&quot;:&quot;le&quot;,&quot;non-dropping-particle&quot;:&quot;&quot;},{&quot;family&quot;:&quot;Tran&quot;,&quot;given&quot;:&quot;Thom&quot;,&quot;parse-names&quot;:false,&quot;dropping-particle&quot;:&quot;&quot;,&quot;non-dropping-particle&quot;:&quot;&quot;}],&quot;container-title&quot;:&quot;The changing face of home: The transnational lives of the second generation&quot;,&quot;issued&quot;:{&quot;date-parts&quot;:[[2002]]},&quot;page&quot;:&quot;367-398&quot;,&quot;publisher&quot;:&quot;Russell Sage Foundation New York&quot;},&quot;isTemporary&quot;:false},{&quot;id&quot;:&quot;9299ecfd-e564-30c1-8adb-1ba39067058f&quot;,&quot;itemData&quot;:{&quot;type&quot;:&quot;article-journal&quot;,&quot;id&quot;:&quot;9299ecfd-e564-30c1-8adb-1ba39067058f&quot;,&quot;title&quot;:&quot;Vietnamese Americans: History, Education, and Societal Context&quot;,&quot;author&quot;:[{&quot;family&quot;:&quot;Kula&quot;,&quot;given&quot;:&quot;Stacy M&quot;,&quot;parse-names&quot;:false,&quot;dropping-particle&quot;:&quot;&quot;,&quot;non-dropping-particle&quot;:&quot;&quot;},{&quot;family&quot;:&quot;Tran&quot;,&quot;given&quot;:&quot;Vinh Q&quot;,&quot;parse-names&quot;:false,&quot;dropping-particle&quot;:&quot;&quot;,&quot;non-dropping-particle&quot;:&quot;&quot;},{&quot;family&quot;:&quot;Garcia&quot;,&quot;given&quot;:&quot;Iraise&quot;,&quot;parse-names&quot;:false,&quot;dropping-particle&quot;:&quot;&quot;,&quot;non-dropping-particle&quot;:&quot;&quot;},{&quot;family&quot;:&quot;Saito&quot;,&quot;given&quot;:&quot;Erika&quot;,&quot;parse-names&quot;:false,&quot;dropping-particle&quot;:&quot;&quot;,&quot;non-dropping-particle&quot;:&quot;&quot;},{&quot;family&quot;:&quot;Paik&quot;,&quot;given&quot;:&quot;Susan J&quot;,&quot;parse-names&quot;:false,&quot;dropping-particle&quot;:&quot;&quot;,&quot;non-dropping-particle&quot;:&quot;&quot;},{&quot;family&quot;:&quot;Kula&quot;,&quot;given&quot;:&quot;Stacy M ;&quot;,&quot;parse-names&quot;:false,&quot;dropping-particle&quot;:&quot;&quot;,&quot;non-dropping-particle&quot;:&quot;&quot;},{&quot;family&quot;:&quot;Tran&quot;,&quot;given&quot;:&quot;Vinh Q ;&quot;,&quot;parse-names&quot;:false,&quot;dropping-particle&quot;:&quot;&quot;,&quot;non-dropping-particle&quot;:&quot;&quot;},{&quot;family&quot;:&quot;Garcia&quot;,&quot;given&quot;:&quot;Iraise ;&quot;,&quot;parse-names&quot;:false,&quot;dropping-particle&quot;:&quot;&quot;,&quot;non-dropping-particle&quot;:&quot;&quot;},{&quot;family&quot;:&quot;Saito&quot;,&quot;given&quot;:&quot;Erika ;&quot;,&quot;parse-names&quot;:false,&quot;dropping-particle&quot;:&quot;&quot;,&quot;non-dropping-particle&quot;:&quot;&quot;}],&quot;container-title&quot;:&quot;Journal of Southeast Asian Journal of Southeast Asian American Education and American Education and Advancement Advancement&quot;,&quot;accessed&quot;:{&quot;date-parts&quot;:[[2021,10,30]]},&quot;DOI&quot;:&quot;10.7771/2153-8999.1201&quot;,&quot;URL&quot;:&quot;https://docs.lib.purdue.edu/jsaaeahttps://docs.lib.purdue.edu/jsaaea/vol16/iss1/14&quot;,&quot;issued&quot;:{&quot;date-parts&quot;:[[2021]]},&quot;volume&quot;:&quot;16&quot;},&quot;isTemporary&quot;:false},{&quot;id&quot;:&quot;5077911a-9eab-3bdb-a6d5-a8a4c9a36d36&quot;,&quot;itemData&quot;:{&quot;type&quot;:&quot;book&quot;,&quot;id&quot;:&quot;5077911a-9eab-3bdb-a6d5-a8a4c9a36d36&quot;,&quot;title&quot;:&quot;The Chinese/Vietnamese diaspora: Revisiting the boat people&quot;,&quot;author&quot;:[{&quot;family&quot;:&quot;Chan&quot;,&quot;given&quot;:&quot;Yuk Wah&quot;,&quot;parse-names&quot;:false,&quot;dropping-particle&quot;:&quot;&quot;,&quot;non-dropping-particle&quot;:&quot;&quot;}],&quot;ISBN&quot;:&quot;1136697624&quot;,&quot;issued&quot;:{&quot;date-parts&quot;:[[2012]]},&quot;publisher&quot;:&quot;Routledge&quot;},&quot;isTemporary&quot;:false}],&quot;properties&quot;:{&quot;noteIndex&quot;:0},&quot;isEdited&quot;:false,&quot;manualOverride&quot;:{&quot;isManuallyOverridden&quot;:false,&quot;citeprocText&quot;:&quot;(Y. W. Chan, 2012; Espiritu &amp;#38; Tran, 2002; Kula et al., 2021)&quot;,&quot;manualOverrideText&quot;:&quot;&quot;},&quot;citationTag&quot;:&quot;MENDELEY_CITATION_v3_eyJjaXRhdGlvbklEIjoiTUVOREVMRVlfQ0lUQVRJT05fMzY1N2ZhODAtM2M4NC00ODM4LWI5ODctMGVmN2Q4MDlkMmE5IiwiY2l0YXRpb25JdGVtcyI6W3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&quot;},{&quot;citationID&quot;:&quot;MENDELEY_CITATION_6fed3b38-8e7d-4138-bce8-89d2731eae19&quot;,&quot;citationItems&quot;:[{&quot;id&quot;:&quot;3592af55-4155-3315-9a42-351e8d980b57&quot;,&quot;itemData&quot;:{&quot;type&quot;:&quot;book&quot;,&quot;id&quot;:&quot;3592af55-4155-3315-9a42-351e8d980b57&quot;,&quot;title&quot;:&quot;Terms of refuge: the Indochinese exodus and the international response&quot;,&quot;author&quot;:[{&quot;family&quot;:&quot;Robinson&quot;,&quot;given&quot;:&quot;W Courtland&quot;,&quot;parse-names&quot;:false,&quot;dropping-particle&quot;:&quot;&quot;,&quot;non-dropping-particle&quot;:&quot;&quot;}],&quot;ISBN&quot;:&quot;1856496104&quot;,&quot;issued&quot;:{&quot;date-parts&quot;:[[1998]]},&quot;publisher&quot;:&quot;Zed Books&quot;},&quot;isTemporary&quot;:false},{&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id&quot;:&quot;62a5b993-8558-3bb8-8224-d691a9603c20&quot;,&quot;itemData&quot;:{&quot;type&quot;:&quot;report&quot;,&quot;id&quot;:&quot;62a5b993-8558-3bb8-8224-d691a9603c20&quot;,&quot;title&quot;:&quot;Review of Vietnamese Migration Abroad&quot;,&quot;author&quot;:[{&quot;family&quot;:&quot;Ministry of Foreign Affairs of Viet Nam - Consular Department&quot;,&quot;given&quot;:&quot;&quot;,&quot;parse-names&quot;:false,&quot;dropping-particle&quot;:&quot;&quot;,&quot;non-dropping-particle&quot;:&quot;&quot;}],&quot;accessed&quot;:{&quot;date-parts&quot;:[[2021,10,31]]},&quot;URL&quot;:&quot;https://eeas.europa.eu/archives/delegations/vietnam/documents/eu_vietnam/vn_migration_abroad_en.pdf&quot;,&quot;issued&quot;:{&quot;date-parts&quot;:[[2012,5]]},&quot;publisher-place&quot;:&quot;Ha Noi&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true,&quot;citeprocText&quot;:&quot;(Y. W. Chan &amp;#38; Tran, 2011; Koh, 2015; Ministry of Foreign Affairs of Viet Nam - Consular Department, 2012; Robinson, 1998)&quot;,&quot;manualOverrideText&quot;:&quot;(Y. W. Chan &amp; Tran, 2011; Koh, 2015; Ministry of Foreign Affairs of Việt Nam - Consular Department, 2012; Robinson, 1998)&quot;},&quot;citationTag&quot;:&quot;MENDELEY_CITATION_v3_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TsgS29oLCAyMDE1OyBNaW5pc3RyeSBvZiBGb3JlaWduIEFmZmFpcnMgb2YgVmlldCBOYW0gLSBDb25zdWxhciBEZXBhcnRtZW50LCAyMDEyOyBSb2JpbnNvbiwgMTk5OCkiLCJtYW51YWxPdmVycmlkZVRleHQiOiIoWS4gVy4gQ2hhbiAmIFRyYW4sIDIwMTE7IEtvaCwgMjAxNTsgTWluaXN0cnkgb2YgRm9yZWlnbiBBZmZhaXJzIG9mIFZp4buHdCBOYW0gLSBDb25zdWxhciBEZXBhcnRtZW50LCAyMDEyOyBSb2JpbnNvbiwgMTk5OCkifX0=&quot;},{&quot;citationID&quot;:&quot;MENDELEY_CITATION_8f4bab8e-7528-462b-b665-d09983a49d7c&quot;,&quot;citationItems&quot;:[{&quot;id&quot;:&quot;c468a62d-c1b5-364a-85f6-0f863ebd92fe&quot;,&quot;itemData&quot;:{&quot;type&quot;:&quot;article-journal&quot;,&quot;id&quot;:&quot;c468a62d-c1b5-364a-85f6-0f863ebd92fe&quot;,&quot;title&quot;:&quot;From humanitarian to economic: The changing face of Vietnamese migration&quot;,&quot;author&quot;:[{&quot;family&quot;:&quot;Miller&quot;,&quot;given&quot;:&quot;Karl&quot;,&quot;parse-names&quot;:false,&quot;dropping-particle&quot;:&quot;&quot;,&quot;non-dropping-particle&quot;:&quot;&quot;}],&quot;container-title&quot;:&quot;Migration Policy Institute&quot;,&quot;issued&quot;:{&quot;date-parts&quot;:[[2015]]},&quot;volume&quot;:&quot;29&quot;},&quot;isTemporary&quot;:false}],&quot;properties&quot;:{&quot;noteIndex&quot;:0},&quot;isEdited&quot;:false,&quot;manualOverride&quot;:{&quot;isManuallyOverridden&quot;:false,&quot;citeprocText&quot;:&quot;(Miller, 2015)&quot;,&quot;manualOverrideText&quot;:&quot;&quot;},&quot;citationTag&quot;:&quot;MENDELEY_CITATION_v3_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&quot;},{&quot;citationID&quot;:&quot;MENDELEY_CITATION_57d5bf22-1ac9-4634-aa74-ff46ee8f63bb&quot;,&quot;citationItems&quot;:[{&quot;id&quot;:&quot;908c5bf9-f07c-367f-ae03-57855a33fe3d&quot;,&quot;itemData&quot;:{&quot;type&quot;:&quot;book&quot;,&quot;id&quot;:&quot;908c5bf9-f07c-367f-ae03-57855a33fe3d&quot;,&quot;title&quot;:&quot;Thailand and the Southeast Asian networks of the vietnamese revolution, 1885-1954&quot;,&quot;author&quot;:[{&quot;family&quot;:&quot;Goscha&quot;,&quot;given&quot;:&quot;Christopher E.&quot;,&quot;parse-names&quot;:false,&quot;dropping-particle&quot;:&quot;&quot;,&quot;non-dropping-particle&quot;:&quot;&quot;}],&quot;container-title&quot;:&quot;Thailand and the Southeast Asian Networks of The Vietnamese Revolution, 1885-1954&quot;,&quot;DOI&quot;:&quot;10.4324/9780203036716&quot;,&quot;ISSN&quot;:&quot;0032-342x&quot;,&quot;issued&quot;:{&quot;date-parts&quot;:[[2013]]},&quot;abstract&quot;:&quot;Christopher Goscha resituates the Vietnamese revolution and war against the French into its Asian context. Breaking with nationalist and colonial historiographies which have largely locked Vietnam into ‘Indochinese’ or ‘Nation-state’ straightjackets, Goscha takes Thailand as his point of departure for exploring how the Vietnamese revolution was intimately linked to Asia between the birth of the ‘Save the King Movement’ in 1885 and the Battle of Dien Bien Phu in 1954. But his study is more than just a political history. Goscha brings geography to bear on his subject with a passion. While he considers the little-known political movements of such well-known faces as Phan Boi Chau and Ho Chi Minh across Southeast Asia, the author takes us into the complex Asian networks stretching from northeastern Thailand and the port of Bangkok to southern China and Hong Kong-and beyond. There, we see how Ho and Chau drew upon an invisible army of Vietnamese and Chinese traders, criminals, prostitutes, sailors and above all the thousands of emigres living in Vietnamese communities in Thailand.&quot;},&quot;isTemporary&quot;:false}],&quot;properties&quot;:{&quot;noteIndex&quot;:0},&quot;isEdited&quot;:false,&quot;manualOverride&quot;:{&quot;isManuallyOverridden&quot;:false,&quot;citeprocText&quot;:&quot;(Goscha, 2013)&quot;,&quot;manualOverrideText&quot;:&quot;&quot;},&quot;citationTag&quot;:&quot;MENDELEY_CITATION_v3_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&quot;},{&quot;citationID&quot;:&quot;MENDELEY_CITATION_a24d11e7-4292-4738-bcda-80a89136b2d2&quot;,&quot;citationItems&quot;:[{&quot;id&quot;:&quot;eabe80d6-a2ff-3318-b0ba-947dd3ad79db&quot;,&quot;itemData&quot;:{&quot;type&quot;:&quot;book&quot;,&quot;id&quot;:&quot;eabe80d6-a2ff-3318-b0ba-947dd3ad79db&quot;,&quot;title&quot;:&quot;Behind the bamboo hedge: The impact of homeland politics in the Parisian Vietnamese community&quot;,&quot;author&quot;:[{&quot;family&quot;:&quot;Bousquet&quot;,&quot;given&quot;:&quot;Gisèle Luce&quot;,&quot;parse-names&quot;:false,&quot;dropping-particle&quot;:&quot;&quot;,&quot;non-dropping-particle&quot;:&quot;&quot;}],&quot;ISBN&quot;:&quot;0472101749&quot;,&quot;issued&quot;:{&quot;date-parts&quot;:[[1991]]},&quot;publisher&quot;:&quot;University of Michigan Press&quot;},&quot;isTemporary&quot;:false}],&quot;properties&quot;:{&quot;noteIndex&quot;:0},&quot;isEdited&quot;:false,&quot;manualOverride&quot;:{&quot;isManuallyOverridden&quot;:false,&quot;citeprocText&quot;:&quot;(Bousquet, 1991)&quot;,&quot;manualOverrideText&quot;:&quot;&quot;},&quot;citationTag&quot;:&quot;MENDELEY_CITATION_v3_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&quot;},{&quot;citationID&quot;:&quot;MENDELEY_CITATION_5f4d0408-79d5-451a-a8e3-98833a700739&quot;,&quot;citationItems&quot;:[{&quot;id&quot;:&quot;1f3abc43-4eb2-3675-807d-d40188cdd67f&quot;,&quot;itemData&quot;:{&quot;type&quot;:&quot;article-journal&quot;,&quot;id&quot;:&quot;1f3abc43-4eb2-3675-807d-d40188cdd67f&quot;,&quot;title&quot;:&quot;From Reeducation Camps to Little Saigons - Historicizing Vietnamese Diasporic Anticommunism&quot;,&quot;author&quot;:[{&quot;family&quot;:&quot;Hoang&quot;,&quot;given&quot;:&quot;Tuan&quot;,&quot;parse-names&quot;:false,&quot;dropping-particle&quot;:&quot;&quot;,&quot;non-dropping-particle&quot;:&quot;&quot;}],&quot;container-title&quot;:&quot;Journal of Vietnamese Studies&quot;,&quot;accessed&quot;:{&quot;date-parts&quot;:[[2021,10,30]]},&quot;DOI&quot;:&quot;10.1525/JVS.2016.11.2.43&quot;,&quot;ISSN&quot;:&quot;1559-372X&quot;,&quot;URL&quot;:&quot;/jvs/article/11/2/43/60506/From-Reeducation-Camps-to-Little&quot;,&quot;issued&quot;:{&quot;date-parts&quot;:[[2016,8,1]]},&quot;page&quot;:&quot;43-95&quot;,&quot;abstract&quot;:&quot;This article re-examines Vietnamese diasporic anticommunism in the context of twentieth-century Vietnamese history. It offers an overview of the Vietnamese anticommunist tradition from colonialism to the end of the Vietnam War, and interprets the effects of national loss and incarceration on South Vietnamese anticommunists. These experiences contributed to an essentialization of anticommunism among the prisoners, who eventually provided a critical mass for anticommunist activism in the United States since the early 1990s.&quot;,&quot;publisher&quot;:&quot;University of California Press&quot;,&quot;issue&quot;:&quot;2&quot;,&quot;volume&quot;:&quot;11&quot;},&quot;isTemporary&quot;:false},{&quot;id&quot;:&quot;2a8aee6b-d728-3d59-9057-447d38cda099&quot;,&quot;itemData&quot;:{&quot;type&quot;:&quot;article-journal&quot;,&quot;id&quot;:&quot;2a8aee6b-d728-3d59-9057-447d38cda099&quot;,&quot;title&quot;:&quot;Defining the overseas Vietnamese&quot;,&quot;author&quot;:[{&quot;family&quot;:&quot;Dorais&quot;,&quot;given&quot;:&quot;Louis-Jacques&quot;,&quot;parse-names&quot;:false,&quot;dropping-particle&quot;:&quot;&quot;,&quot;non-dropping-particle&quot;:&quot;&quot;}],&quot;container-title&quot;:&quot;Diaspora: A Journal of Transnational Studies&quot;,&quot;ISSN&quot;:&quot;1044-2057&quot;,&quot;issued&quot;:{&quot;date-parts&quot;:[[2001]]},&quot;page&quot;:&quot;3-27&quot;,&quot;publisher&quot;:&quot;University of Toronto Press&quot;,&quot;issue&quot;:&quot;1&quot;,&quot;volume&quot;:&quot;10&quot;},&quot;isTemporary&quot;:false},{&quot;id&quot;:&quot;8e84d205-ada1-38a2-bc5d-a82c3decb979&quot;,&quot;itemData&quot;:{&quot;type&quot;:&quot;book&quot;,&quot;id&quot;:&quot;8e84d205-ada1-38a2-bc5d-a82c3decb979&quot;,&quot;title&quot;:&quot;Transnationalizing Viet Nam: Community, culture, and politics in the diaspora&quot;,&quot;author&quot;:[{&quot;family&quot;:&quot;Valverde&quot;,&quot;given&quot;:&quot;Kieu-linh Caroline&quot;,&quot;parse-names&quot;:false,&quot;dropping-particle&quot;:&quot;&quot;,&quot;non-dropping-particle&quot;:&quot;&quot;}],&quot;ISBN&quot;:&quot;1439906815&quot;,&quot;issued&quot;:{&quot;date-parts&quot;:[[2012]]},&quot;publisher&quot;:&quot;Temple University Press&quot;},&quot;isTemporary&quot;:false}],&quot;properties&quot;:{&quot;noteIndex&quot;:0},&quot;isEdited&quot;:false,&quot;manualOverride&quot;:{&quot;isManuallyOverridden&quot;:false,&quot;citeprocText&quot;:&quot;(Dorais, 2001; Hoang, 2016; Valverde, 2012)&quot;,&quot;manualOverrideText&quot;:&quot;&quot;},&quot;citationTag&quot;:&quot;MENDELEY_CITATION_v3_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&quot;},{&quot;citationID&quot;:&quot;MENDELEY_CITATION_1ecade45-55f1-4d69-b48a-1a66266ed052&quot;,&quot;citationItems&quot;:[{&quot;id&quot;:&quot;9234b701-8653-391a-b97d-88a21793a496&quot;,&quot;itemData&quot;:{&quot;type&quot;:&quot;article-journal&quot;,&quot;id&quot;:&quot;9234b701-8653-391a-b97d-88a21793a496&quot;,&quot;title&quot;:&quot;More Than Just Refugees—A Historical Overview of Vietnamese Professional Immigration to the United States&quot;,&quot;author&quot;:[{&quot;family&quot;:&quot;Nguyen&quot;,&quot;given&quot;:&quot;An Tuan&quot;,&quot;parse-names&quot;:false,&quot;dropping-particle&quot;:&quot;&quot;,&quot;non-dropping-particle&quot;:&quot;&quot;}],&quot;container-title&quot;:&quot;Journal of Vietnamese Studies&quot;,&quot;DOI&quot;:&quot;10.1525/jvs.2015.10.3.87&quot;,&quot;ISSN&quot;:&quot;1559-372X&quot;,&quot;issued&quot;:{&quot;date-parts&quot;:[[2015]]},&quot;abstract&quot;:&quot;This article seeks to broaden the scholarly literature on contemporary Vietnamese America with the inclusion of new Vietnamese immigrants who have come to the United States as professionals. It illuminates the nuanced ways in which diplomatic educational channels have always enabled privileged Vietnamese to enjoy a US education and gain access to US settlement. It also makes visible the political and social contexts in which the American-bound migration is articulated with the discourse of nation and empire. The article thus argues for a reexamination of the factors shaping contemporary Vietnamese American identity and for the need to place Vietnamese immigration within broader genealogies of Asian migration to the United States.&quot;,&quot;issue&quot;:&quot;3&quot;,&quot;volume&quot;:&quot;10&quot;},&quot;isTemporary&quot;:false},{&quot;id&quot;:&quot;c468a62d-c1b5-364a-85f6-0f863ebd92fe&quot;,&quot;itemData&quot;:{&quot;type&quot;:&quot;article-journal&quot;,&quot;id&quot;:&quot;c468a62d-c1b5-364a-85f6-0f863ebd92fe&quot;,&quot;title&quot;:&quot;From humanitarian to economic: The changing face of Vietnamese migration&quot;,&quot;author&quot;:[{&quot;family&quot;:&quot;Miller&quot;,&quot;given&quot;:&quot;Karl&quot;,&quot;parse-names&quot;:false,&quot;dropping-particle&quot;:&quot;&quot;,&quot;non-dropping-particle&quot;:&quot;&quot;}],&quot;container-title&quot;:&quot;Migration Policy Institute&quot;,&quot;issued&quot;:{&quot;date-parts&quot;:[[2015]]},&quot;volume&quot;:&quot;29&quot;},&quot;isTemporary&quot;:false},{&quot;id&quot;:&quot;27043d88-44f6-3182-91e2-2d4e75a210ce&quot;,&quot;itemData&quot;:{&quot;type&quot;:&quot;chapter&quot;,&quot;id&quot;:&quot;27043d88-44f6-3182-91e2-2d4e75a210ce&quot;,&quot;title&quot;:&quot;Vietnam and Its Diaspora: An Evolving Relationship&quot;,&quot;author&quot;:[{&quot;family&quot;:&quot;Nguyen&quot;,&quot;given&quot;:&quot;Tien&quot;,&quot;parse-names&quot;:false,&quot;dropping-particle&quot;:&quot;&quot;,&quot;non-dropping-particle&quot;:&quot;&quot;}],&quot;DOI&quot;:&quot;10.1007/978-3-319-56342-8_15&quot;,&quot;ISBN&quot;:&quot;978-3-319-56341-1&quot;,&quot;issued&quot;:{&quot;date-parts&quot;:[[2017,7,7]]},&quot;page&quot;:&quot;239-255&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 Miller, 2015; A. T. Nguyen, 2015; T. Nguyen, 2017)&quot;,&quot;manualOverrideText&quot;:&quot;&quot;},&quot;citationTag&quot;:&quot;MENDELEY_CITATION_v3_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1pbGxlciwgMjAxNTsgQS4gVC4gTmd1eWVuLCAyMDE1OyBULiBOZ3V5ZW4sIDIwMTcpIiwibWFudWFsT3ZlcnJpZGVUZXh0IjoiIn19&quot;},{&quot;citationID&quot;:&quot;MENDELEY_CITATION_f724198f-e01f-4753-82e6-c5d2ba6aba0d&quot;,&quot;citationItems&quot;:[{&quot;id&quot;:&quot;53b918ca-5490-303e-9edc-1a0b33e69828&quot;,&quot;itemData&quot;:{&quot;type&quot;:&quot;article-journal&quot;,&quot;id&quot;:&quot;53b918ca-5490-303e-9edc-1a0b33e69828&quot;,&quot;title&quot;:&quot;Exploring the Function of the Anti-communist Ideology and Identity in the Vietnamese American Diasporic Community&quot;,&quot;author&quot;:[{&quot;family&quot;:&quot;Le&quot;,&quot;given&quot;:&quot;Long S&quot;,&quot;parse-names&quot;:false,&quot;dropping-particle&quot;:&quot;&quot;,&quot;non-dropping-particle&quot;:&quot;&quot;}],&quot;container-title&quot;:&quot;Journal of Southeast Asian American Education and Advancement&quot;,&quot;accessed&quot;:{&quot;date-parts&quot;:[[2021,10,30]]},&quot;DOI&quot;:&quot;10.7771/2153-8999.1030&quot;,&quot;issued&quot;:{&quot;date-parts&quot;:[[2015,1,15]]},&quot;publisher&quot;:&quot;Purdue University (bepress)&quot;,&quot;issue&quot;:&quot;1&quot;,&quot;volume&quot;:&quot;6&quot;},&quot;isTemporary&quot;:false},{&quot;id&quot;:&quot;4393f418-79ee-3692-8064-8be3a10c555d&quot;,&quot;itemData&quot;:{&quot;type&quot;:&quot;article-journal&quot;,&quot;id&quot;:&quot;4393f418-79ee-3692-8064-8be3a10c555d&quot;,&quot;title&quot;:&quot;The Disjunctive Politics of Vietnamese Immigrants in America from the Transnational Perspective&quot;,&quot;author&quot;:[{&quot;family&quot;:&quot;Phan&quot;,&quot;given&quot;:&quot;Hao&quot;,&quot;parse-names&quot;:false,&quot;dropping-particle&quot;:&quot;&quot;,&quot;non-dropping-particle&quot;:&quot;&quot;}],&quot;container-title&quot;:&quot;Central and Eastern European Migration Review&quot;,&quot;accessed&quot;:{&quot;date-parts&quot;:[[2021,10,30]]},&quot;ISSN&quot;:&quot;2300-1682&quot;,&quot;issued&quot;:{&quot;date-parts&quot;:[[2015]]},&quot;page&quot;:&quot;81-95&quot;,&quot;abstract&quot;:&quot;This paper examines the politics of Vietnamese immigrants in America from the transnational perspective. Vietnamese immigrants' politics are transnational due to two factors: their life experiences with the communists in Vietnam, and the current political situation in the home country. The impact these two factors have upon the politics of Vietnamese immigrants in America is complex. Although most Vietnamese living in America are anticommunist, they do not share the same level of hostility toward the government in Vietnam. This paper provides some insights into the complex politics of Viet-namese immigrants in America which are transnational and 'disjunctive.'&quot;,&quot;issue&quot;:&quot;1&quot;,&quot;volume&quot;:&quot;4&quot;},&quot;isTemporary&quot;:false},{&quot;id&quot;:&quot;9234b701-8653-391a-b97d-88a21793a496&quot;,&quot;itemData&quot;:{&quot;type&quot;:&quot;article-journal&quot;,&quot;id&quot;:&quot;9234b701-8653-391a-b97d-88a21793a496&quot;,&quot;title&quot;:&quot;More Than Just Refugees—A Historical Overview of Vietnamese Professional Immigration to the United States&quot;,&quot;author&quot;:[{&quot;family&quot;:&quot;Nguyen&quot;,&quot;given&quot;:&quot;An Tuan&quot;,&quot;parse-names&quot;:false,&quot;dropping-particle&quot;:&quot;&quot;,&quot;non-dropping-particle&quot;:&quot;&quot;}],&quot;container-title&quot;:&quot;Journal of Vietnamese Studies&quot;,&quot;DOI&quot;:&quot;10.1525/jvs.2015.10.3.87&quot;,&quot;ISSN&quot;:&quot;1559-372X&quot;,&quot;issued&quot;:{&quot;date-parts&quot;:[[2015]]},&quot;abstract&quot;:&quot;This article seeks to broaden the scholarly literature on contemporary Vietnamese America with the inclusion of new Vietnamese immigrants who have come to the United States as professionals. It illuminates the nuanced ways in which diplomatic educational channels have always enabled privileged Vietnamese to enjoy a US education and gain access to US settlement. It also makes visible the political and social contexts in which the American-bound migration is articulated with the discourse of nation and empire. The article thus argues for a reexamination of the factors shaping contemporary Vietnamese American identity and for the need to place Vietnamese immigration within broader genealogies of Asian migration to the United States.&quot;,&quot;issue&quot;:&quot;3&quot;,&quot;volume&quot;:&quot;10&quot;},&quot;isTemporary&quot;:false}],&quot;properties&quot;:{&quot;noteIndex&quot;:0},&quot;isEdited&quot;:false,&quot;manualOverride&quot;:{&quot;isManuallyOverridden&quot;:false,&quot;citeprocText&quot;:&quot;(Le, 2015; A. T. Nguyen, 2015; Phan, 2015)&quot;,&quot;manualOverrideText&quot;:&quot;&quot;},&quot;citationTag&quot;:&quot;MENDELEY_CITATION_v3_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&quot;},{&quot;citationID&quot;:&quot;MENDELEY_CITATION_2a779ca2-d59b-4098-9bac-7452701447fa&quot;,&quot;citationItems&quot;:[{&quot;id&quot;:&quot;5077911a-9eab-3bdb-a6d5-a8a4c9a36d36&quot;,&quot;itemData&quot;:{&quot;type&quot;:&quot;book&quot;,&quot;id&quot;:&quot;5077911a-9eab-3bdb-a6d5-a8a4c9a36d36&quot;,&quot;title&quot;:&quot;The Chinese/Vietnamese diaspora: Revisiting the boat people&quot;,&quot;author&quot;:[{&quot;family&quot;:&quot;Chan&quot;,&quot;given&quot;:&quot;Yuk Wah&quot;,&quot;parse-names&quot;:false,&quot;dropping-particle&quot;:&quot;&quot;,&quot;non-dropping-particle&quot;:&quot;&quot;}],&quot;ISBN&quot;:&quot;1136697624&quot;,&quot;issued&quot;:{&quot;date-parts&quot;:[[2012]]},&quot;publisher&quot;:&quot;Routledge&quot;},&quot;isTemporary&quot;:false}],&quot;properties&quot;:{&quot;noteIndex&quot;:0},&quot;isEdited&quot;:false,&quot;manualOverride&quot;:{&quot;isManuallyOverridden&quot;:false,&quot;citeprocText&quot;:&quot;(Y. W. Chan, 2012)&quot;,&quot;manualOverrideText&quot;:&quot;&quot;},&quot;citationTag&quot;:&quot;MENDELEY_CITATION_v3_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&quot;},{&quot;citationID&quot;:&quot;MENDELEY_CITATION_fb353777-cdd9-48d2-acab-87e4c15c6d5f&quot;,&quot;citationItems&quot;:[{&quot;id&quot;:&quot;349a29c8-3d69-3479-8e34-af5f7fbaaf00&quot;,&quot;itemData&quot;:{&quot;type&quot;:&quot;article-journal&quot;,&quot;id&quot;:&quot;349a29c8-3d69-3479-8e34-af5f7fbaaf00&quot;,&quot;title&quot;:&quot;Hybrid diaspora and identity-laundering: a study of the return overseas Chinese Vietnamese in Vietnam&quot;,&quot;author&quot;:[{&quot;family&quot;:&quot;Chan&quot;,&quot;given&quot;:&quot;Yuk Wah&quot;,&quot;parse-names&quot;:false,&quot;dropping-particle&quot;:&quot;&quot;,&quot;non-dropping-particle&quot;:&quot;&quot;}],&quot;container-title&quot;:&quot;Asian Ethnicity&quot;,&quot;DOI&quot;:&quot;10.1080/14631369.2013.803802&quot;,&quot;ISSN&quot;:&quot;14631369&quot;,&quot;issued&quot;:{&quot;date-parts&quot;:[[2013]]},&quot;abstract&quot;:&quot;Among the overseas Vietnamese around the world, many are Chinese Vietnamese. They fled from Vietnam for different political and economic reasons during the 1970s and the 1980s. Many of them have returned to Vietnam since the 1990s to work, invest or retire. What is interesting about these returned Chinese Vietnamese migrants is the fact that when they left Vietnam they were called by the Vietnamese the Hoa (Chinese) or Hoa kiều (overseas Chinese) by the Vietnamese. This identity was actually one of the reasons for their escape. When they returned, they were lumped together with all other returnees into the category of Viê{dot below}t kiều (overseas Vietnamese) and enjoyed the special rights offered by the Viê{dot below}t kiều policy of the Vietnamese government, which was aimed at boosting the national economy. Although their 'Chinese' identity had once made them to risk their lives by sailing out on the roaring sea, their 'Vietnamese' identity brought them back to Vietnam at other turning points in their lives. The shifting identity of these Hoa kiều-turned-Viê{dot below}t kiều has produced an interesting migration story and an intriguing category of 'hybrid diaspora.'. © 2013 Copyright Taylor and Francis Group, LLC.&quot;,&quot;issue&quot;:&quot;4&quot;,&quot;volume&quot;:&quot;14&quot;},&quot;isTemporary&quot;:false}],&quot;properties&quot;:{&quot;noteIndex&quot;:0},&quot;isEdited&quot;:false,&quot;manualOverride&quot;:{&quot;isManuallyOverridden&quot;:false,&quot;citeprocText&quot;:&quot;(Y. W. Chan, 2013)&quot;,&quot;manualOverrideText&quot;:&quot;&quot;},&quot;citationTag&quot;:&quot;MENDELEY_CITATION_v3_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&quot;},{&quot;citationID&quot;:&quot;MENDELEY_CITATION_8b6e275f-80ed-4101-9372-e9cf26d0117e&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false,&quot;citeprocText&quot;:&quot;(Koh, 2015)&quot;,&quot;manualOverrideText&quot;:&quot;&quot;},&quot;citationTag&quot;:&quot;MENDELEY_CITATION_v3_eyJjaXRhdGlvbklEIjoiTUVOREVMRVlfQ0lUQVRJT05fOGI2ZTI3NWYtODBlZC00MTAxLTkzNzItZTljZjI2ZDAxMTdl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quot;},{&quot;citationID&quot;:&quot;MENDELEY_CITATION_c4187274-4752-4d56-a32f-5b2b35525144&quot;,&quot;citationItems&quot;:[{&quot;id&quot;:&quot;df6236b0-86d1-34ae-a9cb-2196950938db&quot;,&quot;itemData&quot;:{&quot;type&quot;:&quot;article-journal&quot;,&quot;id&quot;:&quot;df6236b0-86d1-34ae-a9cb-2196950938db&quot;,&quot;title&quot;:&quot;Entrepreneurship in post-socialist economies: A typology and institutional contexts for market entrepreneurship&quot;,&quot;author&quot;:[{&quot;family&quot;:&quot;Kshetri&quot;,&quot;given&quot;:&quot;Nir&quot;,&quot;parse-names&quot;:false,&quot;dropping-particle&quot;:&quot;&quot;,&quot;non-dropping-particle&quot;:&quot;&quot;}],&quot;container-title&quot;:&quot;Journal of International Entrepreneurship&quot;,&quot;DOI&quot;:&quot;10.1007/s10843-009-0039-9&quot;,&quot;ISSN&quot;:&quot;15707385&quot;,&quot;issued&quot;:{&quot;date-parts&quot;:[[2009]]},&quot;abstract&quot;:&quot;There is growing recognition among post-socialist (PS) economies that free-market entrepreneurship is essential for ultimately improving their economic future. The promotion of market entrepreneurship, however, has been a challenging experience for these economies. This paper examines various forms of entrepreneurship in PS economies. Drawing upon the institutional theory, we also highlight the clear contexts and attendant mechanisms associated with institutions-entrepreneurship nexus in PS economies' contexts. © 2009 Springer Science+Business Media, LLC.&quot;,&quot;issue&quot;:&quot;3&quot;,&quot;volume&quot;:&quot;7&quot;},&quot;isTemporary&quot;:false},{&quot;id&quot;:&quot;08572545-2c85-347d-bee9-c3394363cc8c&quot;,&quot;itemData&quot;:{&quot;type&quot;:&quot;book&quot;,&quot;id&quot;:&quot;08572545-2c85-347d-bee9-c3394363cc8c&quot;,&quot;title&quot;:&quot;Socioeconomic renovation in Viet Nam: The origin, evolution, and impact of doi moi&quot;,&quot;author&quot;:[{&quot;family&quot;:&quot;Boothroyd&quot;,&quot;given&quot;:&quot;Peter&quot;,&quot;parse-names&quot;:false,&quot;dropping-particle&quot;:&quot;&quot;,&quot;non-dropping-particle&quot;:&quot;&quot;},{&quot;family&quot;:&quot;Phạm&quot;,&quot;given&quot;:&quot;Xuân Nam&quot;,&quot;parse-names&quot;:false,&quot;dropping-particle&quot;:&quot;&quot;,&quot;non-dropping-particle&quot;:&quot;&quot;},{&quot;family&quot;:&quot;Nam&quot;,&quot;given&quot;:&quot;Phạm Xuân&quot;,&quot;parse-names&quot;:false,&quot;dropping-particle&quot;:&quot;&quot;,&quot;non-dropping-particle&quot;:&quot;&quot;}],&quot;ISBN&quot;:&quot;0889369046&quot;,&quot;issued&quot;:{&quot;date-parts&quot;:[[2000]]},&quot;publisher&quot;:&quot;Idrc&quot;},&quot;isTemporary&quot;:false}],&quot;properties&quot;:{&quot;noteIndex&quot;:0},&quot;isEdited&quot;:false,&quot;manualOverride&quot;:{&quot;isManuallyOverridden&quot;:false,&quot;citeprocText&quot;:&quot;(Boothroyd et al., 2000; Kshetri, 2009)&quot;,&quot;manualOverrideText&quot;:&quot;&quot;},&quot;citationTag&quot;:&quot;MENDELEY_CITATION_v3_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&quot;},{&quot;citationID&quot;:&quot;MENDELEY_CITATION_8fd3840d-dda6-4391-b1e3-869ee8a7cdd0&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true,&quot;citeprocText&quot;:&quot;(Koh, 2015)&quot;,&quot;manualOverrideText&quot;:&quot;(Koh, 2015, p. 181)&quot;},&quot;citationTag&quot;:&quot;MENDELEY_CITATION_v3_eyJjaXRhdGlvbklEIjoiTUVOREVMRVlfQ0lUQVRJT05fOGZkMzg0MGQtZGRhNi00MzkxLWIxZTMtODY5ZWU4YTdjZGQw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nRydWUsImNpdGVwcm9jVGV4dCI6IihLb2gsIDIwMTUpIiwibWFudWFsT3ZlcnJpZGVUZXh0IjoiKEtvaCwgMjAxNSwgcC4gMTgxKSJ9fQ==&quot;},{&quot;citationID&quot;:&quot;MENDELEY_CITATION_72b68cd4-25ad-44c9-847f-d8aa2891c33d&quot;,&quot;citationItems&quot;:[{&quot;id&quot;:&quot;6c86c46d-2f4d-399b-94fb-423c6a7d9831&quot;,&quot;itemData&quot;:{&quot;type&quot;:&quot;chapter&quot;,&quot;id&quot;:&quot;6c86c46d-2f4d-399b-94fb-423c6a7d9831&quot;,&quot;title&quot;:&quot;Vietnamese language and media policy in the service of deterritorialized nation-building&quot;,&quot;author&quot;:[{&quot;family&quot;:&quot;Carruthers&quot;,&quot;given&quot;:&quot;Ashley&quot;,&quot;parse-names&quot;:false,&quot;dropping-particle&quot;:&quot;&quot;,&quot;non-dropping-particle&quot;:&quot;&quot;}],&quot;container-title&quot;:&quot;Language Nation and Development in Southeast Asia&quot;,&quot;DOI&quot;:&quot;10.1355/9789812304834-013&quot;,&quot;issued&quot;:{&quot;date-parts&quot;:[[2007]]}},&quot;isTemporary&quot;:false}],&quot;properties&quot;:{&quot;noteIndex&quot;:0},&quot;isEdited&quot;:false,&quot;manualOverride&quot;:{&quot;isManuallyOverridden&quot;:false,&quot;citeprocText&quot;:&quot;(Carruthers, 2007)&quot;,&quot;manualOverrideText&quot;:&quot;&quot;},&quot;citationTag&quot;:&quot;MENDELEY_CITATION_v3_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&quot;},{&quot;citationID&quot;:&quot;MENDELEY_CITATION_ecf709ff-5f9b-412d-a7b8-c4e25be2946a&quot;,&quot;citationItems&quot;:[{&quot;id&quot;:&quot;27043d88-44f6-3182-91e2-2d4e75a210ce&quot;,&quot;itemData&quot;:{&quot;type&quot;:&quot;chapter&quot;,&quot;id&quot;:&quot;27043d88-44f6-3182-91e2-2d4e75a210ce&quot;,&quot;title&quot;:&quot;Vietnam and Its Diaspora: An Evolving Relationship&quot;,&quot;author&quot;:[{&quot;family&quot;:&quot;Nguyen&quot;,&quot;given&quot;:&quot;Tien&quot;,&quot;parse-names&quot;:false,&quot;dropping-particle&quot;:&quot;&quot;,&quot;non-dropping-particle&quot;:&quot;&quot;}],&quot;DOI&quot;:&quot;10.1007/978-3-319-56342-8_15&quot;,&quot;ISBN&quot;:&quot;978-3-319-56341-1&quot;,&quot;issued&quot;:{&quot;date-parts&quot;:[[2017,7,7]]},&quot;page&quot;:&quot;239-255&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 T. Nguyen, 2017)&quot;,&quot;manualOverrideText&quot;:&quot;&quot;},&quot;citationTag&quot;:&quot;MENDELEY_CITATION_v3_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FQuIE5ndXllbiwgMjAxNykiLCJtYW51YWxPdmVycmlkZVRleHQiOiIifX0=&quot;},{&quot;citationID&quot;:&quot;MENDELEY_CITATION_abd52241-1550-42f0-b473-92a30b0c6389&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id&quot;:&quot;27043d88-44f6-3182-91e2-2d4e75a210ce&quot;,&quot;itemData&quot;:{&quot;type&quot;:&quot;chapter&quot;,&quot;id&quot;:&quot;27043d88-44f6-3182-91e2-2d4e75a210ce&quot;,&quot;title&quot;:&quot;Vietnam and Its Diaspora: An Evolving Relationship&quot;,&quot;author&quot;:[{&quot;family&quot;:&quot;Nguyen&quot;,&quot;given&quot;:&quot;Tien&quot;,&quot;parse-names&quot;:false,&quot;dropping-particle&quot;:&quot;&quot;,&quot;non-dropping-particle&quot;:&quot;&quot;}],&quot;DOI&quot;:&quot;10.1007/978-3-319-56342-8_15&quot;,&quot;ISBN&quot;:&quot;978-3-319-56341-1&quot;,&quot;issued&quot;:{&quot;date-parts&quot;:[[2017,7,7]]},&quot;page&quot;:&quot;239-255&quot;},&quot;isTemporary&quot;:false}],&quot;properties&quot;:{&quot;noteIndex&quot;:0},&quot;isEdited&quot;:false,&quot;manualOverride&quot;:{&quot;isManuallyOverridden&quot;:false,&quot;citeprocText&quot;:&quot;(Koh, 2015; T. Nguyen, 2017)&quot;,&quot;manualOverrideText&quot;:&quot;&quot;},&quot;citationTag&quot;:&quot;MENDELEY_CITATION_v3_eyJjaXRhdGlvbklEIjoiTUVOREVMRVlfQ0lUQVRJT05fYWJkNTIyNDEtMTU1MC00MmYwLWI0NzMtOTJhMzBiMGM2Mzg5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&quot;},{&quot;citationID&quot;:&quot;MENDELEY_CITATION_f37b22b9-22b5-4b9e-818e-26a3c89331c9&quot;,&quot;citationItems&quot;:[{&quot;id&quot;:&quot;02608b3f-0db1-323f-aa05-9fb270b98f0c&quot;,&quot;itemData&quot;:{&quot;type&quot;:&quot;legislation&quot;,&quot;id&quot;:&quot;02608b3f-0db1-323f-aa05-9fb270b98f0c&quot;,&quot;title&quot;:&quot;LAW No. 33/2009/QH 12 of JUNE 16, 2009: Law on Overseas Representative Missions of the Socialist Republic of Vietnam&quot;,&quot;accessed&quot;:{&quot;date-parts&quot;:[[2021,10,30]]},&quot;URL&quot;:&quot;https://vietnamlawmagazine.vn/law-no-33-2009-qh-12-of-june-16-2009-law-on-overseas-representative-missions-of-the-socialist-republic-of-vietnam-4793.html&quot;},&quot;isTemporary&quot;:false}],&quot;properties&quot;:{&quot;noteIndex&quot;:0},&quot;isEdited&quot;:false,&quot;manualOverride&quot;:{&quot;isManuallyOverridden&quot;:true,&quot;citeprocText&quot;:&quot;(LAW No. 33/2009/QH 12 of JUNE 16, 2009: Law on Overseas Representative Missions of the Socialist Republic of Vietnam, n.d.)&quot;,&quot;manualOverrideText&quot;:&quot;(LAW No. 33/2009/QH 12 of JUNE 16, 2009: Law on Overseas Representative Missions of the Socialist Republic of Vietnam)&quot;},&quot;citationTag&quot;:&quot;MENDELEY_CITATION_v3_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&quot;},{&quot;citationID&quot;:&quot;MENDELEY_CITATION_cb180ab3-9c36-48dd-b19c-802c164b910e&quot;,&quot;citationItems&quot;:[{&quot;id&quot;:&quot;50bdb66d-3a12-3b13-bca6-79b7a961f52d&quot;,&quot;itemData&quot;:{&quot;type&quot;:&quot;chapter&quot;,&quot;id&quot;:&quot;50bdb66d-3a12-3b13-bca6-79b7a961f52d&quot;,&quot;title&quot;:&quot;Transnational Life Trajectories and the Notion of Return—German-Born Việt Kiều (Overseas Vietnamese) Travelling to Their Ancestral Homeland&quot;,&quot;author&quot;:[{&quot;family&quot;:&quot;Müller&quot;,&quot;given&quot;:&quot;Max&quot;,&quot;parse-names&quot;:false,&quot;dropping-particle&quot;:&quot;&quot;,&quot;non-dropping-particle&quot;:&quot;&quot;}],&quot;container-title&quot;:&quot;Vietnam at the Vanguard&quot;,&quot;issued&quot;:{&quot;date-parts&quot;:[[2021]]},&quot;page&quot;:&quot;17-32&quot;,&quot;publisher&quot;:&quot;Springer&quot;},&quot;isTemporary&quot;:false}],&quot;properties&quot;:{&quot;noteIndex&quot;:0},&quot;isEdited&quot;:false,&quot;manualOverride&quot;:{&quot;isManuallyOverridden&quot;:true,&quot;citeprocText&quot;:&quot;(Müller, 2021)&quot;,&quot;manualOverrideText&quot;:&quot;Müller (2021)&quot;},&quot;citationTag&quot;:&quot;MENDELEY_CITATION_v3_eyJjaXRhdGlvbklEIjoiTUVOREVMRVlfQ0lUQVRJT05fY2IxODBhYjMtOWMzNi00OGRkLWIxOWMtODAyYzE2NGI5MTBl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k3DvGxsZXIgKDIwMjEpIn19&quot;},{&quot;citationID&quot;:&quot;MENDELEY_CITATION_0ec98bcc-71e8-402c-9693-596a14d7e534&quot;,&quot;citationItems&quot;:[{&quot;id&quot;:&quot;f23d402f-f9aa-3c31-8faf-74a554d54bf0&quot;,&quot;itemData&quot;:{&quot;type&quot;:&quot;book&quot;,&quot;id&quot;:&quot;f23d402f-f9aa-3c31-8faf-74a554d54bf0&quot;,&quot;title&quot;:&quot;Tourismus und Identität. Vietnam-Reisen als Identitätsarbeit von in Deutschland lebenden Vi? t Ki? u&quot;,&quot;author&quot;:[{&quot;family&quot;:&quot;Schiele&quot;,&quot;given&quot;:&quot;Kerstin&quot;,&quot;parse-names&quot;:false,&quot;dropping-particle&quot;:&quot;&quot;,&quot;non-dropping-particle&quot;:&quot;&quot;}],&quot;ISBN&quot;:&quot;3940132985&quot;,&quot;issued&quot;:{&quot;date-parts&quot;:[[2017]]},&quot;publisher&quot;:&quot;Regiospectra Verlag Berlin&quot;},&quot;isTemporary&quot;:false}],&quot;properties&quot;:{&quot;noteIndex&quot;:0},&quot;isEdited&quot;:false,&quot;manualOverride&quot;:{&quot;isManuallyOverridden&quot;:false,&quot;citeprocText&quot;:&quot;(Schiele, 2017)&quot;,&quot;manualOverrideText&quot;:&quot;&quot;},&quot;citationTag&quot;:&quot;MENDELEY_CITATION_v3_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&quot;},{&quot;citationID&quot;:&quot;MENDELEY_CITATION_ebee949d-9aa5-4fd2-a1ed-918ed169557b&quot;,&quot;citationItems&quot;:[{&quot;id&quot;:&quot;62a5b993-8558-3bb8-8224-d691a9603c20&quot;,&quot;itemData&quot;:{&quot;type&quot;:&quot;report&quot;,&quot;id&quot;:&quot;62a5b993-8558-3bb8-8224-d691a9603c20&quot;,&quot;title&quot;:&quot;Review of Vietnamese Migration Abroad&quot;,&quot;author&quot;:[{&quot;family&quot;:&quot;Ministry of Foreign Affairs of Viet Nam - Consular Department&quot;,&quot;given&quot;:&quot;&quot;,&quot;parse-names&quot;:false,&quot;dropping-particle&quot;:&quot;&quot;,&quot;non-dropping-particle&quot;:&quot;&quot;}],&quot;accessed&quot;:{&quot;date-parts&quot;:[[2021,10,31]]},&quot;URL&quot;:&quot;https://eeas.europa.eu/archives/delegations/vietnam/documents/eu_vietnam/vn_migration_abroad_en.pdf&quot;,&quot;issued&quot;:{&quot;date-parts&quot;:[[2012,5]]},&quot;publisher-place&quot;:&quot;Ha Noi&quot;},&quot;isTemporary&quot;:false}],&quot;properties&quot;:{&quot;noteIndex&quot;:0},&quot;isEdited&quot;:false,&quot;manualOverride&quot;:{&quot;isManuallyOverridden&quot;:true,&quot;citeprocText&quot;:&quot;(Ministry of Foreign Affairs of Viet Nam - Consular Department, 2012)&quot;,&quot;manualOverrideText&quot;:&quot;(Ministry of Foreign Affairs of Việt Nam - Consular Department, 2012)&quot;},&quot;citationTag&quot;:&quot;MENDELEY_CITATION_v3_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&quot;},{&quot;citationID&quot;:&quot;MENDELEY_CITATION_7e690ee3-0b85-4cb2-8783-c92d3c942ed6&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true,&quot;citeprocText&quot;:&quot;(Koh, 2015)&quot;,&quot;manualOverrideText&quot;:&quot;(Koh, 2015, p. 179)&quot;},&quot;citationTag&quot;:&quot;MENDELEY_CITATION_v3_eyJjaXRhdGlvbklEIjoiTUVOREVMRVlfQ0lUQVRJT05fN2U2OTBlZTMtMGI4NS00Y2IyLTg3ODMtYzkyZDNjOTQyZWQ2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nRydWUsImNpdGVwcm9jVGV4dCI6IihLb2gsIDIwMTUpIiwibWFudWFsT3ZlcnJpZGVUZXh0IjoiKEtvaCwgMjAxNSwgcC4gMTc5KSJ9fQ==&quot;},{&quot;citationID&quot;:&quot;MENDELEY_CITATION_87603b33-74c6-4e25-b81a-1b4b64d86bb5&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quot;,&quot;manualOverrideText&quot;:&quot;&quot;},&quot;citationTag&quot;:&quot;MENDELEY_CITATION_v3_eyJjaXRhdGlvbklEIjoiTUVOREVMRVlfQ0lUQVRJT05fODc2MDNiMzMtNzRjNi00ZTI1LWI4MWEtMWI0YjY0ZDg2YmI1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quot;},{&quot;citationID&quot;:&quot;MENDELEY_CITATION_ed8d4b45-e429-480c-95e0-eda2403a02c3&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false,&quot;citeprocText&quot;:&quot;(Koh, 2015)&quot;,&quot;manualOverrideText&quot;:&quot;&quot;},&quot;citationTag&quot;:&quot;MENDELEY_CITATION_v3_eyJjaXRhdGlvbklEIjoiTUVOREVMRVlfQ0lUQVRJT05fZWQ4ZDRiNDUtZTQyOS00ODBjLTk1ZTAtZWRhMjQwM2EwMmMz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quot;},{&quot;citationID&quot;:&quot;MENDELEY_CITATION_9d2b881b-7845-4f92-9211-4839c1790909&quot;,&quot;citationItems&quot;:[{&quot;id&quot;:&quot;62a5b993-8558-3bb8-8224-d691a9603c20&quot;,&quot;itemData&quot;:{&quot;type&quot;:&quot;report&quot;,&quot;id&quot;:&quot;62a5b993-8558-3bb8-8224-d691a9603c20&quot;,&quot;title&quot;:&quot;Review of Vietnamese Migration Abroad&quot;,&quot;author&quot;:[{&quot;family&quot;:&quot;Ministry of Foreign Affairs of Viet Nam - Consular Department&quot;,&quot;given&quot;:&quot;&quot;,&quot;parse-names&quot;:false,&quot;dropping-particle&quot;:&quot;&quot;,&quot;non-dropping-particle&quot;:&quot;&quot;}],&quot;accessed&quot;:{&quot;date-parts&quot;:[[2021,10,31]]},&quot;URL&quot;:&quot;https://eeas.europa.eu/archives/delegations/vietnam/documents/eu_vietnam/vn_migration_abroad_en.pdf&quot;,&quot;issued&quot;:{&quot;date-parts&quot;:[[2012,5]]},&quot;publisher-place&quot;:&quot;Ha Noi&quot;},&quot;isTemporary&quot;:false}],&quot;properties&quot;:{&quot;noteIndex&quot;:0},&quot;isEdited&quot;:false,&quot;manualOverride&quot;:{&quot;isManuallyOverridden&quot;:true,&quot;citeprocText&quot;:&quot;(Ministry of Foreign Affairs of Viet Nam - Consular Department, 2012)&quot;,&quot;manualOverrideText&quot;:&quot;(Ministry of Foreign Affairs of Việt Nam - Consular Department, 2012, p. 31)&quot;},&quot;citationTag&quot;:&quot;MENDELEY_CITATION_v3_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&quot;},{&quot;citationID&quot;:&quot;MENDELEY_CITATION_ab8e4c50-e383-4f06-b0a6-30716e872dbe&quot;,&quot;citationItems&quot;:[{&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properties&quot;:{&quot;noteIndex&quot;:0},&quot;isEdited&quot;:false,&quot;manualOverride&quot;:{&quot;isManuallyOverridden&quot;:true,&quot;citeprocText&quot;:&quot;(Nguyen-Akbar, 2016)&quot;,&quot;manualOverrideText&quot;:&quot;Nguyen-Akbar (2016)&quot;},&quot;citationTag&quot;:&quot;MENDELEY_CITATION_v3_eyJjaXRhdGlvbklEIjoiTUVOREVMRVlfQ0lUQVRJT05fYWI4ZTRjNTAtZTM4My00ZjA2LWIwYTYtMzA3MTZlODcyZGJl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quot;},{&quot;citationID&quot;:&quot;MENDELEY_CITATION_fe9a3a6a-695b-4cac-8190-35f28f95d10b&quot;,&quot;citationItems&quot;:[{&quot;id&quot;:&quot;3592af55-4155-3315-9a42-351e8d980b57&quot;,&quot;itemData&quot;:{&quot;type&quot;:&quot;book&quot;,&quot;id&quot;:&quot;3592af55-4155-3315-9a42-351e8d980b57&quot;,&quot;title&quot;:&quot;Terms of refuge: the Indochinese exodus and the international response&quot;,&quot;author&quot;:[{&quot;family&quot;:&quot;Robinson&quot;,&quot;given&quot;:&quot;W Courtland&quot;,&quot;parse-names&quot;:false,&quot;dropping-particle&quot;:&quot;&quot;,&quot;non-dropping-particle&quot;:&quot;&quot;}],&quot;ISBN&quot;:&quot;1856496104&quot;,&quot;issued&quot;:{&quot;date-parts&quot;:[[1998]]},&quot;publisher&quot;:&quot;Zed Books&quot;},&quot;isTemporary&quot;:false},{&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id&quot;:&quot;62a5b993-8558-3bb8-8224-d691a9603c20&quot;,&quot;itemData&quot;:{&quot;type&quot;:&quot;report&quot;,&quot;id&quot;:&quot;62a5b993-8558-3bb8-8224-d691a9603c20&quot;,&quot;title&quot;:&quot;Review of Vietnamese Migration Abroad&quot;,&quot;author&quot;:[{&quot;family&quot;:&quot;Ministry of Foreign Affairs of Viet Nam - Consular Department&quot;,&quot;given&quot;:&quot;&quot;,&quot;parse-names&quot;:false,&quot;dropping-particle&quot;:&quot;&quot;,&quot;non-dropping-particle&quot;:&quot;&quot;}],&quot;accessed&quot;:{&quot;date-parts&quot;:[[2021,10,31]]},&quot;URL&quot;:&quot;https://eeas.europa.eu/archives/delegations/vietnam/documents/eu_vietnam/vn_migration_abroad_en.pdf&quot;,&quot;issued&quot;:{&quot;date-parts&quot;:[[2012,5]]},&quot;publisher-place&quot;:&quot;Ha Noi&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true,&quot;citeprocText&quot;:&quot;(Y. W. Chan &amp;#38; Tran, 2011; Koh, 2015; Ministry of Foreign Affairs of Viet Nam - Consular Department, 2012; Robinson, 1998)&quot;,&quot;manualOverrideText&quot;:&quot;(Y. W. Chan &amp; Tran, 2011; Koh, 2015; Ministry of Foreign Affairs of Việt Nam - Consular Department, 2012; Robinson, 1998)&quot;},&quot;citationTag&quot;:&quot;MENDELEY_CITATION_v3_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TsgS29oLCAyMDE1OyBNaW5pc3RyeSBvZiBGb3JlaWduIEFmZmFpcnMgb2YgVmlldCBOYW0gLSBDb25zdWxhciBEZXBhcnRtZW50LCAyMDEyOyBSb2JpbnNvbiwgMTk5OCkiLCJtYW51YWxPdmVycmlkZVRleHQiOiIoWS4gVy4gQ2hhbiAmIFRyYW4sIDIwMTE7IEtvaCwgMjAxNTsgTWluaXN0cnkgb2YgRm9yZWlnbiBBZmZhaXJzIG9mIFZp4buHdCBOYW0gLSBDb25zdWxhciBEZXBhcnRtZW50LCAyMDEyOyBSb2JpbnNvbiwgMTk5OCkifX0=&quot;},{&quot;citationID&quot;:&quot;MENDELEY_CITATION_b8fb2076-f2f5-4c3f-9bc4-f2685139d9ea&quot;,&quot;citationItems&quot;:[{&quot;id&quot;:&quot;9299ecfd-e564-30c1-8adb-1ba39067058f&quot;,&quot;itemData&quot;:{&quot;type&quot;:&quot;article-journal&quot;,&quot;id&quot;:&quot;9299ecfd-e564-30c1-8adb-1ba39067058f&quot;,&quot;title&quot;:&quot;Vietnamese Americans: History, Education, and Societal Context&quot;,&quot;author&quot;:[{&quot;family&quot;:&quot;Kula&quot;,&quot;given&quot;:&quot;Stacy M&quot;,&quot;parse-names&quot;:false,&quot;dropping-particle&quot;:&quot;&quot;,&quot;non-dropping-particle&quot;:&quot;&quot;},{&quot;family&quot;:&quot;Tran&quot;,&quot;given&quot;:&quot;Vinh Q&quot;,&quot;parse-names&quot;:false,&quot;dropping-particle&quot;:&quot;&quot;,&quot;non-dropping-particle&quot;:&quot;&quot;},{&quot;family&quot;:&quot;Garcia&quot;,&quot;given&quot;:&quot;Iraise&quot;,&quot;parse-names&quot;:false,&quot;dropping-particle&quot;:&quot;&quot;,&quot;non-dropping-particle&quot;:&quot;&quot;},{&quot;family&quot;:&quot;Saito&quot;,&quot;given&quot;:&quot;Erika&quot;,&quot;parse-names&quot;:false,&quot;dropping-particle&quot;:&quot;&quot;,&quot;non-dropping-particle&quot;:&quot;&quot;},{&quot;family&quot;:&quot;Paik&quot;,&quot;given&quot;:&quot;Susan J&quot;,&quot;parse-names&quot;:false,&quot;dropping-particle&quot;:&quot;&quot;,&quot;non-dropping-particle&quot;:&quot;&quot;},{&quot;family&quot;:&quot;Kula&quot;,&quot;given&quot;:&quot;Stacy M ;&quot;,&quot;parse-names&quot;:false,&quot;dropping-particle&quot;:&quot;&quot;,&quot;non-dropping-particle&quot;:&quot;&quot;},{&quot;family&quot;:&quot;Tran&quot;,&quot;given&quot;:&quot;Vinh Q ;&quot;,&quot;parse-names&quot;:false,&quot;dropping-particle&quot;:&quot;&quot;,&quot;non-dropping-particle&quot;:&quot;&quot;},{&quot;family&quot;:&quot;Garcia&quot;,&quot;given&quot;:&quot;Iraise ;&quot;,&quot;parse-names&quot;:false,&quot;dropping-particle&quot;:&quot;&quot;,&quot;non-dropping-particle&quot;:&quot;&quot;},{&quot;family&quot;:&quot;Saito&quot;,&quot;given&quot;:&quot;Erika ;&quot;,&quot;parse-names&quot;:false,&quot;dropping-particle&quot;:&quot;&quot;,&quot;non-dropping-particle&quot;:&quot;&quot;}],&quot;container-title&quot;:&quot;Journal of Southeast Asian Journal of Southeast Asian American Education and American Education and Advancement Advancement&quot;,&quot;accessed&quot;:{&quot;date-parts&quot;:[[2021,10,30]]},&quot;DOI&quot;:&quot;10.7771/2153-8999.1201&quot;,&quot;URL&quot;:&quot;https://docs.lib.purdue.edu/jsaaeahttps://docs.lib.purdue.edu/jsaaea/vol16/iss1/14&quot;,&quot;issued&quot;:{&quot;date-parts&quot;:[[2021]]},&quot;volume&quot;:&quot;16&quot;},&quot;isTemporary&quot;:false},{&quot;id&quot;:&quot;5077911a-9eab-3bdb-a6d5-a8a4c9a36d36&quot;,&quot;itemData&quot;:{&quot;type&quot;:&quot;book&quot;,&quot;id&quot;:&quot;5077911a-9eab-3bdb-a6d5-a8a4c9a36d36&quot;,&quot;title&quot;:&quot;The Chinese/Vietnamese diaspora: Revisiting the boat people&quot;,&quot;author&quot;:[{&quot;family&quot;:&quot;Chan&quot;,&quot;given&quot;:&quot;Yuk Wah&quot;,&quot;parse-names&quot;:false,&quot;dropping-particle&quot;:&quot;&quot;,&quot;non-dropping-particle&quot;:&quot;&quot;}],&quot;ISBN&quot;:&quot;1136697624&quot;,&quot;issued&quot;:{&quot;date-parts&quot;:[[2012]]},&quot;publisher&quot;:&quot;Routledge&quot;},&quot;isTemporary&quot;:false},{&quot;id&quot;:&quot;22bab974-33cf-3c2a-87ea-47ad3f6be505&quot;,&quot;itemData&quot;:{&quot;type&quot;:&quot;article-journal&quot;,&quot;id&quot;:&quot;22bab974-33cf-3c2a-87ea-47ad3f6be505&quot;,&quot;title&quot;:&quot;’Viêt Nam Nuoc Tôi’(Vietnam My Country): Vietnamese Americans and Transnationalism&quot;,&quot;author&quot;:[{&quot;family&quot;:&quot;Espiritu&quot;,&quot;given&quot;:&quot;Yen&quot;,&quot;parse-names&quot;:false,&quot;dropping-particle&quot;:&quot;le&quot;,&quot;non-dropping-particle&quot;:&quot;&quot;},{&quot;family&quot;:&quot;Tran&quot;,&quot;given&quot;:&quot;Thom&quot;,&quot;parse-names&quot;:false,&quot;dropping-particle&quot;:&quot;&quot;,&quot;non-dropping-particle&quot;:&quot;&quot;}],&quot;container-title&quot;:&quot;The changing face of home: The transnational lives of the second generation&quot;,&quot;issued&quot;:{&quot;date-parts&quot;:[[2002]]},&quot;page&quot;:&quot;367-398&quot;,&quot;publisher&quot;:&quot;Russell Sage Foundation New York&quot;},&quot;isTemporary&quot;:false}],&quot;properties&quot;:{&quot;noteIndex&quot;:0},&quot;isEdited&quot;:false,&quot;manualOverride&quot;:{&quot;isManuallyOverridden&quot;:false,&quot;citeprocText&quot;:&quot;(Y. W. Chan, 2012; Espiritu &amp;#38; Tran, 2002; Kula et al., 2021)&quot;,&quot;manualOverrideText&quot;:&quot;&quot;},&quot;citationTag&quot;:&quot;MENDELEY_CITATION_v3_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1dLCJwcm9wZXJ0aWVzIjp7Im5vdGVJbmRleCI6MH0sImlzRWRpdGVkIjpmYWxzZSwibWFudWFsT3ZlcnJpZGUiOnsiaXNNYW51YWxseU92ZXJyaWRkZW4iOmZhbHNlLCJjaXRlcHJvY1RleHQiOiIoWS4gVy4gQ2hhbiwgMjAxMjsgRXNwaXJpdHUgJiMzODsgVHJhbiwgMjAwMjsgS3VsYSBldCBhbC4sIDIwMjEpIiwibWFudWFsT3ZlcnJpZGVUZXh0IjoiIn19&quot;},{&quot;citationID&quot;:&quot;MENDELEY_CITATION_cf1ea2af-98d2-4e13-95e4-e8eeb6df883d&quot;,&quot;citationItems&quot;:[{&quot;id&quot;:&quot;9299ecfd-e564-30c1-8adb-1ba39067058f&quot;,&quot;itemData&quot;:{&quot;type&quot;:&quot;article-journal&quot;,&quot;id&quot;:&quot;9299ecfd-e564-30c1-8adb-1ba39067058f&quot;,&quot;title&quot;:&quot;Vietnamese Americans: History, Education, and Societal Context&quot;,&quot;author&quot;:[{&quot;family&quot;:&quot;Kula&quot;,&quot;given&quot;:&quot;Stacy M&quot;,&quot;parse-names&quot;:false,&quot;dropping-particle&quot;:&quot;&quot;,&quot;non-dropping-particle&quot;:&quot;&quot;},{&quot;family&quot;:&quot;Tran&quot;,&quot;given&quot;:&quot;Vinh Q&quot;,&quot;parse-names&quot;:false,&quot;dropping-particle&quot;:&quot;&quot;,&quot;non-dropping-particle&quot;:&quot;&quot;},{&quot;family&quot;:&quot;Garcia&quot;,&quot;given&quot;:&quot;Iraise&quot;,&quot;parse-names&quot;:false,&quot;dropping-particle&quot;:&quot;&quot;,&quot;non-dropping-particle&quot;:&quot;&quot;},{&quot;family&quot;:&quot;Saito&quot;,&quot;given&quot;:&quot;Erika&quot;,&quot;parse-names&quot;:false,&quot;dropping-particle&quot;:&quot;&quot;,&quot;non-dropping-particle&quot;:&quot;&quot;},{&quot;family&quot;:&quot;Paik&quot;,&quot;given&quot;:&quot;Susan J&quot;,&quot;parse-names&quot;:false,&quot;dropping-particle&quot;:&quot;&quot;,&quot;non-dropping-particle&quot;:&quot;&quot;},{&quot;family&quot;:&quot;Kula&quot;,&quot;given&quot;:&quot;Stacy M ;&quot;,&quot;parse-names&quot;:false,&quot;dropping-particle&quot;:&quot;&quot;,&quot;non-dropping-particle&quot;:&quot;&quot;},{&quot;family&quot;:&quot;Tran&quot;,&quot;given&quot;:&quot;Vinh Q ;&quot;,&quot;parse-names&quot;:false,&quot;dropping-particle&quot;:&quot;&quot;,&quot;non-dropping-particle&quot;:&quot;&quot;},{&quot;family&quot;:&quot;Garcia&quot;,&quot;given&quot;:&quot;Iraise ;&quot;,&quot;parse-names&quot;:false,&quot;dropping-particle&quot;:&quot;&quot;,&quot;non-dropping-particle&quot;:&quot;&quot;},{&quot;family&quot;:&quot;Saito&quot;,&quot;given&quot;:&quot;Erika ;&quot;,&quot;parse-names&quot;:false,&quot;dropping-particle&quot;:&quot;&quot;,&quot;non-dropping-particle&quot;:&quot;&quot;}],&quot;container-title&quot;:&quot;Journal of Southeast Asian Journal of Southeast Asian American Education and American Education and Advancement Advancement&quot;,&quot;accessed&quot;:{&quot;date-parts&quot;:[[2021,10,30]]},&quot;DOI&quot;:&quot;10.7771/2153-8999.1201&quot;,&quot;URL&quot;:&quot;https://docs.lib.purdue.edu/jsaaeahttps://docs.lib.purdue.edu/jsaaea/vol16/iss1/14&quot;,&quot;issued&quot;:{&quot;date-parts&quot;:[[2021]]},&quot;volume&quot;:&quot;16&quot;},&quot;isTemporary&quot;:false}],&quot;properties&quot;:{&quot;noteIndex&quot;:0},&quot;isEdited&quot;:false,&quot;manualOverride&quot;:{&quot;isManuallyOverridden&quot;:false,&quot;citeprocText&quot;:&quot;(Kula et al., 2021)&quot;,&quot;manualOverrideText&quot;:&quot;&quot;},&quot;citationTag&quot;:&quot;MENDELEY_CITATION_v3_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&quot;},{&quot;citationID&quot;:&quot;MENDELEY_CITATION_89650a23-3219-41fd-b4ba-b9df2b8cea3f&quot;,&quot;citationItems&quot;:[{&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true,&quot;citeprocText&quot;:&quot;(Y. W. Chan &amp;#38; Tran, 2011; Koh, 2018)&quot;,&quot;manualOverrideText&quot;:&quot;(Y. W. Chan &amp; Tran, 2011; Koh, 2018)&quot;},&quot;citationTag&quot;:&quot;MENDELEY_CITATION_v3_eyJjaXRhdGlvbklEIjoiTUVOREVMRVlfQ0lUQVRJT05fODk2NTBhMjMtMzIxOS00MWZkLWI0YmEtYjlkZjJiOGNlYTNm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TsgS29oLCAyMDE4KSIsIm1hbnVhbE92ZXJyaWRlVGV4dCI6IihZLiBXLiBDaGFuICYgVHJhbiwgMjAxMTsgS29oLCAyMDE4KSJ9fQ==&quot;},{&quot;citationID&quot;:&quot;MENDELEY_CITATION_75c1465f-4eda-45d6-bf50-8bf511784a83&quot;,&quot;citationItems&quot;:[{&quot;id&quot;:&quot;b0136042-4c49-324b-ba10-5fe60b66d087&quot;,&quot;itemData&quot;:{&quot;type&quot;:&quot;article-journal&quot;,&quot;id&quot;:&quot;b0136042-4c49-324b-ba10-5fe60b66d087&quot;,&quot;title&quot;:&quot;The Cultural Work of Anticommunism in the San Diego Vietnamese American Community&quot;,&quot;author&quot;:[{&quot;family&quot;:&quot;Dang&quot;,&quot;given&quot;:&quot;Thuy Vo&quot;,&quot;parse-names&quot;:false,&quot;dropping-particle&quot;:&quot;&quot;,&quot;non-dropping-particle&quot;:&quot;&quot;}],&quot;container-title&quot;:&quot;Amerasia Journal&quot;,&quot;DOI&quot;:&quot;10.17953/amer.31.2.t80283284556j378&quot;,&quot;ISSN&quot;:&quot;0044-7471&quot;,&quot;URL&quot;:&quot;https://doi.org/10.17953/amer.31.2.t80283284556j378&quot;,&quot;issued&quot;:{&quot;date-parts&quot;:[[2005,1,1]]},&quot;page&quot;:&quot;64-86&quot;,&quot;publisher&quot;:&quot;Routledge&quot;,&quot;issue&quot;:&quot;2&quot;,&quot;volume&quot;:&quot;31&quot;},&quot;isTemporary&quot;:false}],&quot;properties&quot;:{&quot;noteIndex&quot;:0},&quot;isEdited&quot;:false,&quot;manualOverride&quot;:{&quot;isManuallyOverridden&quot;:true,&quot;citeprocText&quot;:&quot;(Dang, 2005)&quot;,&quot;manualOverrideText&quot;:&quot;(Dang, 2005)&quot;},&quot;citationTag&quot;:&quot;MENDELEY_CITATION_v3_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&quot;},{&quot;citationID&quot;:&quot;MENDELEY_CITATION_045cb34d-be4a-4aad-bda9-26d20053c671&quot;,&quot;citationItems&quot;:[{&quot;id&quot;:&quot;c23188e5-256e-3307-9395-b43b5b590cad&quot;,&quot;itemData&quot;:{&quot;type&quot;:&quot;article-journal&quot;,&quot;id&quot;:&quot;c23188e5-256e-3307-9395-b43b5b590cad&quot;,&quot;title&quot;:&quot;“There’s No Solidarity” Nationalism and Belonging among Vietnamese Refugees and Immigrants in Berlin&quot;,&quot;author&quot;:[{&quot;family&quot;:&quot;Su&quot;,&quot;given&quot;:&quot;Phi Hong&quot;,&quot;parse-names&quot;:false,&quot;dropping-particle&quot;:&quot;&quot;,&quot;non-dropping-particle&quot;:&quot;&quot;}],&quot;container-title&quot;:&quot;Journal of Vietnamese Studies&quot;,&quot;ISSN&quot;:&quot;1559-372X&quot;,&quot;issued&quot;:{&quot;date-parts&quot;:[[2017]]},&quot;page&quot;:&quot;73-100&quot;,&quot;publisher&quot;:&quot;University of California Press&quot;,&quot;issue&quot;:&quot;1&quot;,&quot;volume&quot;:&quot;12&quot;},&quot;isTemporary&quot;:false}],&quot;properties&quot;:{&quot;noteIndex&quot;:0},&quot;isEdited&quot;:false,&quot;manualOverride&quot;:{&quot;isManuallyOverridden&quot;:true,&quot;citeprocText&quot;:&quot;(Su, 2017)&quot;,&quot;manualOverrideText&quot;:&quot;(Su, 2017, p. 77)&quot;},&quot;citationTag&quot;:&quot;MENDELEY_CITATION_v3_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&quot;},{&quot;citationID&quot;:&quot;MENDELEY_CITATION_ddfdf73c-1e39-4059-9c78-11cf7dc03719&quot;,&quot;citationItems&quot;:[{&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 Koh, 2018)&quot;,&quot;manualOverrideText&quot;:&quot;&quot;},&quot;citationTag&quot;:&quot;MENDELEY_CITATION_v3_eyJjaXRhdGlvbklEIjoiTUVOREVMRVlfQ0lUQVRJT05fZGRmZGY3M2MtMWUzOS00MDU5LTljNzgtMTFjZjdkYzAzNzE5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OCkiLCJtYW51YWxPdmVycmlkZVRleHQiOiIifX0=&quot;},{&quot;citationID&quot;:&quot;MENDELEY_CITATION_a86c66f5-1b8c-4284-a8fb-b340ec80e473&quot;,&quot;citationItems&quot;:[{&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properties&quot;:{&quot;noteIndex&quot;:0},&quot;isEdited&quot;:false,&quot;manualOverride&quot;:{&quot;isManuallyOverridden&quot;:true,&quot;citeprocText&quot;:&quot;(Koh, 2018)&quot;,&quot;manualOverrideText&quot;:&quot;Koh (2018)&quot;},&quot;citationTag&quot;:&quot;MENDELEY_CITATION_v3_eyJjaXRhdGlvbklEIjoiTUVOREVMRVlfQ0lUQVRJT05fYTg2YzY2ZjUtMWI4Yy00Mjg0LWE4ZmItYjM0MGVjODBlNDcz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ktvaCAoMjAxOCkifX0=&quot;},{&quot;citationID&quot;:&quot;MENDELEY_CITATION_2ea463ea-7b43-4f3b-9ffb-a3cb399d984d&quot;,&quot;citationItems&quot;:[{&quot;id&quot;:&quot;22bab974-33cf-3c2a-87ea-47ad3f6be505&quot;,&quot;itemData&quot;:{&quot;type&quot;:&quot;article-journal&quot;,&quot;id&quot;:&quot;22bab974-33cf-3c2a-87ea-47ad3f6be505&quot;,&quot;title&quot;:&quot;’Viêt Nam Nuoc Tôi’(Vietnam My Country): Vietnamese Americans and Transnationalism&quot;,&quot;author&quot;:[{&quot;family&quot;:&quot;Espiritu&quot;,&quot;given&quot;:&quot;Yen&quot;,&quot;parse-names&quot;:false,&quot;dropping-particle&quot;:&quot;le&quot;,&quot;non-dropping-particle&quot;:&quot;&quot;},{&quot;family&quot;:&quot;Tran&quot;,&quot;given&quot;:&quot;Thom&quot;,&quot;parse-names&quot;:false,&quot;dropping-particle&quot;:&quot;&quot;,&quot;non-dropping-particle&quot;:&quot;&quot;}],&quot;container-title&quot;:&quot;The changing face of home: The transnational lives of the second generation&quot;,&quot;issued&quot;:{&quot;date-parts&quot;:[[2002]]},&quot;page&quot;:&quot;367-398&quot;,&quot;publisher&quot;:&quot;Russell Sage Foundation New York&quot;},&quot;isTemporary&quot;:false}],&quot;properties&quot;:{&quot;noteIndex&quot;:0},&quot;isEdited&quot;:false,&quot;manualOverride&quot;:{&quot;isManuallyOverridden&quot;:true,&quot;citeprocText&quot;:&quot;(Espiritu &amp;#38; Tran, 2002)&quot;,&quot;manualOverrideText&quot;:&quot;Espiritu and Tran (2002)&quot;},&quot;citationTag&quot;:&quot;MENDELEY_CITATION_v3_eyJjaXRhdGlvbklEIjoiTUVOREVMRVlfQ0lUQVRJT05fMmVhNDYzZWEtN2I0My00ZjNiLTlmZmItYTNjYjM5OWQ5ODRkIiwiY2l0YXRpb25JdGVtcyI6W3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1dLCJwcm9wZXJ0aWVzIjp7Im5vdGVJbmRleCI6MH0sImlzRWRpdGVkIjpmYWxzZSwibWFudWFsT3ZlcnJpZGUiOnsiaXNNYW51YWxseU92ZXJyaWRkZW4iOnRydWUsImNpdGVwcm9jVGV4dCI6IihFc3Bpcml0dSAmIzM4OyBUcmFuLCAyMDAyKSIsIm1hbnVhbE92ZXJyaWRlVGV4dCI6IkVzcGlyaXR1IGFuZCBUcmFuICgyMDAyKSJ9fQ==&quot;},{&quot;citationID&quot;:&quot;MENDELEY_CITATION_2a1d5de3-c1f4-4563-b14a-8556b2acc4a0&quot;,&quot;citationItems&quot;:[{&quot;id&quot;:&quot;af404b0e-4f0f-3f1b-a1f1-d640c9e18ca6&quot;,&quot;itemData&quot;:{&quot;type&quot;:&quot;article-journal&quot;,&quot;id&quot;:&quot;af404b0e-4f0f-3f1b-a1f1-d640c9e18ca6&quot;,&quot;title&quot;:&quot;Journeying “home”: Negotiating belonging as Vietnamese american việt kiều&quot;,&quot;author&quot;:[{&quot;family&quot;:&quot;Yee&quot;,&quot;given&quot;:&quot;Mary&quot;,&quot;parse-names&quot;:false,&quot;dropping-particle&quot;:&quot;&quot;,&quot;non-dropping-particle&quot;:&quot;&quot;}],&quot;container-title&quot;:&quot;Journal of Southeast Asian American Education and Advancement&quot;,&quot;DOI&quot;:&quot;10.7771/2153-8999.1207&quot;,&quot;ISSN&quot;:&quot;21538999&quot;,&quot;issued&quot;:{&quot;date-parts&quot;:[[2020]]},&quot;abstract&quot;:&quot;For Southeast Asian young people who left as adolescents from their home countries, their connections to those places are often fraught with ambiguity. As for almost all first-generation immigrant youth, issues of belonging in America have touched multiple aspects of their lives, including issues of identity. Not belonging is the diasporic experience of the immigrant (Christou, 2011; Skrbis, 2008). This qualitative study examined the lived experience of three Vietnamese American young people returning home as Việt Kiều, or diasporic Vietnamese. For these emerging adults, it was an important developmental task to figure out one’s place in the world: one’s belief systems, group allegiances, and future life directions (Arnett, 2015). Returning to Vietnam on their own, reconnecting to relatives, and revisiting neighborhoods, homes, and villages where they grew up was indeed an important part of this task. Where was home and where did they, in fact, belong? Significantly, their recounting of their homecomings engendered epiphanies about their own emotional landscapes and social locations, both in the United States and in Vietnam. Exploring the interrelated emotional and physical journeys of young people has the potential of shedding light on issues of self-care and socio-emotional well-being in immigrant families and communities.&quot;,&quot;issue&quot;:&quot;2 Special Issue (2020)&quot;,&quot;volume&quot;:&quot;15&quot;},&quot;isTemporary&quot;:false}],&quot;properties&quot;:{&quot;noteIndex&quot;:0},&quot;isEdited&quot;:false,&quot;manualOverride&quot;:{&quot;isManuallyOverridden&quot;:false,&quot;citeprocText&quot;:&quot;(Yee, 2020)&quot;,&quot;manualOverrideText&quot;:&quot;&quot;},&quot;citationTag&quot;:&quot;MENDELEY_CITATION_v3_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&quot;},{&quot;citationID&quot;:&quot;MENDELEY_CITATION_81a97b8e-2f63-435c-bf8a-d2f78848edcc&quot;,&quot;citationItems&quot;:[{&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properties&quot;:{&quot;noteIndex&quot;:0},&quot;isEdited&quot;:false,&quot;manualOverride&quot;:{&quot;isManuallyOverridden&quot;:true,&quot;citeprocText&quot;:&quot;(Koh, 2018)&quot;,&quot;manualOverrideText&quot;:&quot;(Koh, 2018, p. 120)&quot;},&quot;citationTag&quot;:&quot;MENDELEY_CITATION_v3_eyJjaXRhdGlvbklEIjoiTUVOREVMRVlfQ0lUQVRJT05fODFhOTdiOGUtMmY2My00MzVjLWJmOGEtZDJmNzg4NDhlZGNj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ihLb2gsIDIwMTgsIHAuIDEyMCkifX0=&quot;},{&quot;citationID&quot;:&quot;MENDELEY_CITATION_0ba44e47-a600-46b8-b6a5-68ce10e262ac&quot;,&quot;citationItems&quot;:[{&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properties&quot;:{&quot;noteIndex&quot;:0},&quot;isEdited&quot;:false,&quot;manualOverride&quot;:{&quot;isManuallyOverridden&quot;:true,&quot;citeprocText&quot;:&quot;(Koh, 2018)&quot;,&quot;manualOverrideText&quot;:&quot;(Koh, 2018, p. 120)&quot;},&quot;citationTag&quot;:&quot;MENDELEY_CITATION_v3_eyJjaXRhdGlvbklEIjoiTUVOREVMRVlfQ0lUQVRJT05fMGJhNDRlNDctYTYwMC00NmI4LWI2YTUtNjhjZTEwZTI2MmFj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ihLb2gsIDIwMTgsIHAuIDEyMCkifX0=&quot;},{&quot;citationID&quot;:&quot;MENDELEY_CITATION_505e581d-04dc-4d4e-89aa-37aff0dfa543&quot;,&quot;citationItems&quot;:[{&quot;id&quot;:&quot;72931e26-9a32-3735-8848-29a181376692&quot;,&quot;itemData&quot;:{&quot;type&quot;:&quot;chapter&quot;,&quot;id&quot;:&quot;72931e26-9a32-3735-8848-29a181376692&quot;,&quot;title&quot;:&quot;Introduction&quot;,&quot;author&quot;:[{&quot;family&quot;:&quot;Levitt&quot;,&quot;given&quot;:&quot;Peggy&quot;,&quot;parse-names&quot;:false,&quot;dropping-particle&quot;:&quot;&quot;,&quot;non-dropping-particle&quot;:&quot;&quot;},{&quot;family&quot;:&quot;Waters&quot;,&quot;given&quot;:&quot;Mary C&quot;,&quot;parse-names&quot;:false,&quot;dropping-particle&quot;:&quot;&quot;,&quot;non-dropping-particle&quot;:&quot;&quot;}],&quot;collection-title&quot;:&quot;The Transnational Lives of the Second Generation&quot;,&quot;container-title&quot;:&quot;Changing Face of Home, The&quot;,&quot;editor&quot;:[{&quot;family&quot;:&quot;Levitt&quot;,&quot;given&quot;:&quot;Peggy&quot;,&quot;parse-names&quot;:false,&quot;dropping-particle&quot;:&quot;&quot;,&quot;non-dropping-particle&quot;:&quot;&quot;},{&quot;family&quot;:&quot;Waters&quot;,&quot;given&quot;:&quot;Mary C&quot;,&quot;parse-names&quot;:false,&quot;dropping-particle&quot;:&quot;&quot;,&quot;non-dropping-particle&quot;:&quot;&quot;}],&quot;ISBN&quot;:&quot;9780871545176&quot;,&quot;URL&quot;:&quot;http://www.jstor.org/stable/10.7758/9781610443531.5&quot;,&quot;issued&quot;:{&quot;date-parts&quot;:[[2002]]},&quot;page&quot;:&quot;1-30&quot;,&quot;abstract&quot;:&quot;At lunchtime the loud, cavernous cafeteria at Framingham High School fills with students talking and laughing with one another. They eat tortillas, rice noodles, and chapatis. They speak more than fifteen languages. Banners with flags from more than twenty-seven countries represented by the student body swing from one corner of the ceiling to the other.  Located twelve miles outside of Boston, Framingham is a microcosm of the United States. Once a predominantly white, working-class community, it is now home to numerous new immigrant communities. Many of the students at the high school are either immigrants themselves or members of the&quot;,&quot;publisher&quot;:&quot;Russell Sage Foundation&quot;},&quot;isTemporary&quot;:false}],&quot;properties&quot;:{&quot;noteIndex&quot;:0},&quot;isEdited&quot;:false,&quot;manualOverride&quot;:{&quot;isManuallyOverridden&quot;:false,&quot;citeprocText&quot;:&quot;(Levitt &amp;#38; Waters, 2002)&quot;,&quot;manualOverrideText&quot;:&quot;&quot;},&quot;citationTag&quot;:&quot;MENDELEY_CITATION_v3_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&quot;},{&quot;citationID&quot;:&quot;MENDELEY_CITATION_513f9503-3e65-48c7-a484-6c59cba422ac&quot;,&quot;citationItems&quot;:[{&quot;id&quot;:&quot;63544c49-6073-3579-bb4d-41c3ed84b187&quot;,&quot;itemData&quot;:{&quot;type&quot;:&quot;article-journal&quot;,&quot;id&quot;:&quot;63544c49-6073-3579-bb4d-41c3ed84b187&quot;,&quot;title&quot;:&quot;Crafting places through mobility: Chinese American “roots‐searching” in China&quot;,&quot;author&quot;:[{&quot;family&quot;:&quot;Louie&quot;,&quot;given&quot;:&quot;Andrea&quot;,&quot;parse-names&quot;:false,&quot;dropping-particle&quot;:&quot;&quot;,&quot;non-dropping-particle&quot;:&quot;&quot;}],&quot;container-title&quot;:&quot;Identities&quot;,&quot;DOI&quot;:&quot;10.1080/1070289X.2001.9962696&quot;,&quot;ISSN&quot;:&quot;1070-289X&quot;,&quot;URL&quot;:&quot;https://doi.org/10.1080/1070289X.2001.9962696&quot;,&quot;issued&quot;:{&quot;date-parts&quot;:[[2001,9,1]]},&quot;page&quot;:&quot;343-379&quot;,&quot;publisher&quot;:&quot;Routledge&quot;,&quot;issue&quot;:&quot;3&quot;,&quot;volume&quot;:&quot;8&quot;},&quot;isTemporary&quot;:false},{&quot;id&quot;:&quot;e7102030-c930-3979-a668-3d2a242f64f0&quot;,&quot;itemData&quot;:{&quot;type&quot;:&quot;article-journal&quot;,&quot;id&quot;:&quot;e7102030-c930-3979-a668-3d2a242f64f0&quot;,&quot;title&quot;:&quot;Resettled Refugees' Attachment to their Original and Subsequent Homelands: Long‐term Vietnamese Refugees in Australia&quot;,&quot;author&quot;:[{&quot;family&quot;:&quot;Barnes&quot;,&quot;given&quot;:&quot;Diane&quot;,&quot;parse-names&quot;:false,&quot;dropping-particle&quot;:&quot;&quot;,&quot;non-dropping-particle&quot;:&quot;&quot;}],&quot;container-title&quot;:&quot;Journal of Refugee Studies&quot;,&quot;DOI&quot;:&quot;10.1093/jrs/14.4.394&quot;,&quot;ISSN&quot;:&quot;0951-6328&quot;,&quot;URL&quot;:&quot;https://doi.org/10.1093/jrs/14.4.394&quot;,&quot;issued&quot;:{&quot;date-parts&quot;:[[2001,12,1]]},&quot;page&quot;:&quot;394-411&quot;,&quot;abstract&quot;:&quot;Based on qualitative research with refugees from Vietnam who have subsequently lived in Australia for fifteen to twenty years, this paper explores factors that influence resettled refugees' level of attachment to their original homeland and the country in which they resettle. Drawing from recent developments in citizenship theory, variations in attachment that emerge in the research data are analysed in terms of the refugees' experiences of social inclusion and social exclusion in each of the two countries. Implications for decisions about continued residence and resettled refugees' investment in social participation are discussed. Dangers of failing to promote substantial citizenship for resettled refugees are identified.&quot;,&quot;issue&quot;:&quot;4&quot;,&quot;volume&quot;:&quot;14&quot;},&quot;isTemporary&quot;:false}],&quot;properties&quot;:{&quot;noteIndex&quot;:0},&quot;isEdited&quot;:false,&quot;manualOverride&quot;:{&quot;isManuallyOverridden&quot;:false,&quot;citeprocText&quot;:&quot;(Barnes, 2001; Louie, 2001)&quot;,&quot;manualOverrideText&quot;:&quot;&quot;},&quot;citationTag&quot;:&quot;MENDELEY_CITATION_v3_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&quot;},{&quot;citationID&quot;:&quot;MENDELEY_CITATION_9db03818-e27a-43ea-bd94-290bdab25500&quot;,&quot;citationItems&quot;:[{&quot;id&quot;:&quot;f2af4e33-fdd0-3046-9055-60e4607072fc&quot;,&quot;itemData&quot;:{&quot;type&quot;:&quot;book&quot;,&quot;id&quot;:&quot;f2af4e33-fdd0-3046-9055-60e4607072fc&quot;,&quot;title&quot;:&quot;Little Saigons: Staying Vietnamese in America&quot;,&quot;author&quot;:[{&quot;family&quot;:&quot;Aguilar-San Juan&quot;,&quot;given&quot;:&quot;Karin&quot;,&quot;parse-names&quot;:false,&quot;dropping-particle&quot;:&quot;&quot;,&quot;non-dropping-particle&quot;:&quot;&quot;}],&quot;ISBN&quot;:&quot;0816654859&quot;,&quot;issued&quot;:{&quot;date-parts&quot;:[[2009]]},&quot;publisher&quot;:&quot;U of Minnesota Press&quot;},&quot;isTemporary&quot;:false}],&quot;properties&quot;:{&quot;noteIndex&quot;:0},&quot;isEdited&quot;:false,&quot;manualOverride&quot;:{&quot;isManuallyOverridden&quot;:false,&quot;citeprocText&quot;:&quot;(Aguilar-San Juan, 2009)&quot;,&quot;manualOverrideText&quot;:&quot;&quot;},&quot;citationTag&quot;:&quot;MENDELEY_CITATION_v3_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&quot;},{&quot;citationID&quot;:&quot;MENDELEY_CITATION_2cad8f09-701f-4ad9-8d63-b4b1471cf141&quot;,&quot;citationItems&quot;:[{&quot;id&quot;:&quot;d0df2f72-6e86-3d4f-91c0-6cb79dd5d4a4&quot;,&quot;itemData&quot;:{&quot;type&quot;:&quot;book&quot;,&quot;id&quot;:&quot;d0df2f72-6e86-3d4f-91c0-6cb79dd5d4a4&quot;,&quot;title&quot;:&quot;Family tightrope&quot;,&quot;author&quot;:[{&quot;family&quot;:&quot;Kibria&quot;,&quot;given&quot;:&quot;Nazli&quot;,&quot;parse-names&quot;:false,&quot;dropping-particle&quot;:&quot;&quot;,&quot;non-dropping-particle&quot;:&quot;&quot;}],&quot;ISBN&quot;:&quot;1400820995&quot;,&quot;issued&quot;:{&quot;date-parts&quot;:[[1995]]},&quot;publisher&quot;:&quot;Princeton University Press&quot;},&quot;isTemporary&quot;:false}],&quot;properties&quot;:{&quot;noteIndex&quot;:0},&quot;isEdited&quot;:false,&quot;manualOverride&quot;:{&quot;isManuallyOverridden&quot;:false,&quot;citeprocText&quot;:&quot;(Kibria, 1995)&quot;,&quot;manualOverrideText&quot;:&quot;&quot;},&quot;citationTag&quot;:&quot;MENDELEY_CITATION_v3_eyJjaXRhdGlvbklEIjoiTUVOREVMRVlfQ0lUQVRJT05fMmNhZDhmMDktNzAxZi00YWQ5LThkNjMtYjRiMTQ3MWNmMTQx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XSwicHJvcGVydGllcyI6eyJub3RlSW5kZXgiOjB9LCJpc0VkaXRlZCI6ZmFsc2UsIm1hbnVhbE92ZXJyaWRlIjp7ImlzTWFudWFsbHlPdmVycmlkZGVuIjpmYWxzZSwiY2l0ZXByb2NUZXh0IjoiKEtpYnJpYSwgMTk5NSkiLCJtYW51YWxPdmVycmlkZVRleHQiOiIifX0=&quot;},{&quot;citationID&quot;:&quot;MENDELEY_CITATION_9f1405cc-e84f-448e-b28f-4310ee4d6101&quot;,&quot;citationItems&quot;:[{&quot;id&quot;:&quot;bd05e383-d468-3657-87b9-b60cc545c5a6&quot;,&quot;itemData&quot;:{&quot;type&quot;:&quot;article-journal&quot;,&quot;id&quot;:&quot;bd05e383-d468-3657-87b9-b60cc545c5a6&quot;,&quot;title&quot;:&quot;The Tensions of Diasporic ‘Return’ Migration: How Class and Money Create Distance in the Vietnamese Transnational Family&quot;,&quot;author&quot;:[{&quot;family&quot;:&quot;Nguyen-Akbar&quot;,&quot;given&quot;:&quot;Mytoan&quot;,&quot;parse-names&quot;:false,&quot;dropping-particle&quot;:&quot;&quot;,&quot;non-dropping-particle&quot;:&quot;&quot;}],&quot;container-title&quot;:&quot;Journal of Contemporary Ethnography&quot;,&quot;DOI&quot;:&quot;10.1177/0891241613516630&quot;,&quot;ISSN&quot;:&quot;0891-2416&quot;,&quot;URL&quot;:&quot;https://doi.org/10.1177/0891241613516630&quot;,&quot;issued&quot;:{&quot;date-parts&quot;:[[2014,2,5]]},&quot;page&quot;:&quot;176-201&quot;,&quot;abstract&quot;:&quot;Propelled by the globalization of work opportunities in the Global South, thousands of Viet Kieu (overseas Vietnamese) 1.5- and second-generation migrants are ?returning? to Vietnam to find skilled work. Through a global ethnography in urban Ho Chi Minh City, this article illustrates how these diasporic ?returnees? negotiate their contentious relationship with their nonmigrating, often poorer extended family. My research contributes to the migrant gift giving and reciprocity literature by examining the many ways that ?return? migration can create tensions and ambiguity within existing transnational family remittance relationships across borders. The increased presence of diasporic ?return? migrants also prompts scholars to reconsider the durability of transnational family ties across the generations, as face-to-face encounters reveal how class, generation, age hierarchy, and gender can create micro-level axes of difference and distancing.&quot;,&quot;publisher&quot;:&quot;SAGE Publications Inc&quot;,&quot;issue&quot;:&quot;2&quot;,&quot;volume&quot;:&quot;43&quot;},&quot;isTemporary&quot;:false}],&quot;properties&quot;:{&quot;noteIndex&quot;:0},&quot;isEdited&quot;:false,&quot;manualOverride&quot;:{&quot;isManuallyOverridden&quot;:false,&quot;citeprocText&quot;:&quot;(Nguyen-Akbar, 2014)&quot;,&quot;manualOverrideText&quot;:&quot;&quot;},&quot;citationTag&quot;:&quot;MENDELEY_CITATION_v3_eyJjaXRhdGlvbklEIjoiTUVOREVMRVlfQ0lUQVRJT05fOWYxNDA1Y2MtZTg0Zi00NDhlLWIyOGYtNDMxMGVlNGQ2MTAx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Tmd1eWVuLUFrYmFyLCAyMDE0KSIsIm1hbnVhbE92ZXJyaWRlVGV4dCI6IiJ9fQ==&quot;},{&quot;citationID&quot;:&quot;MENDELEY_CITATION_78c202ea-a9df-4e05-80d4-252764faea12&quot;,&quot;citationItems&quot;:[{&quot;id&quot;:&quot;bd05e383-d468-3657-87b9-b60cc545c5a6&quot;,&quot;itemData&quot;:{&quot;type&quot;:&quot;article-journal&quot;,&quot;id&quot;:&quot;bd05e383-d468-3657-87b9-b60cc545c5a6&quot;,&quot;title&quot;:&quot;The Tensions of Diasporic ‘Return’ Migration: How Class and Money Create Distance in the Vietnamese Transnational Family&quot;,&quot;author&quot;:[{&quot;family&quot;:&quot;Nguyen-Akbar&quot;,&quot;given&quot;:&quot;Mytoan&quot;,&quot;parse-names&quot;:false,&quot;dropping-particle&quot;:&quot;&quot;,&quot;non-dropping-particle&quot;:&quot;&quot;}],&quot;container-title&quot;:&quot;Journal of Contemporary Ethnography&quot;,&quot;DOI&quot;:&quot;10.1177/0891241613516630&quot;,&quot;ISSN&quot;:&quot;0891-2416&quot;,&quot;URL&quot;:&quot;https://doi.org/10.1177/0891241613516630&quot;,&quot;issued&quot;:{&quot;date-parts&quot;:[[2014,2,5]]},&quot;page&quot;:&quot;176-201&quot;,&quot;abstract&quot;:&quot;Propelled by the globalization of work opportunities in the Global South, thousands of Viet Kieu (overseas Vietnamese) 1.5- and second-generation migrants are ?returning? to Vietnam to find skilled work. Through a global ethnography in urban Ho Chi Minh City, this article illustrates how these diasporic ?returnees? negotiate their contentious relationship with their nonmigrating, often poorer extended family. My research contributes to the migrant gift giving and reciprocity literature by examining the many ways that ?return? migration can create tensions and ambiguity within existing transnational family remittance relationships across borders. The increased presence of diasporic ?return? migrants also prompts scholars to reconsider the durability of transnational family ties across the generations, as face-to-face encounters reveal how class, generation, age hierarchy, and gender can create micro-level axes of difference and distancing.&quot;,&quot;publisher&quot;:&quot;SAGE Publications Inc&quot;,&quot;issue&quot;:&quot;2&quot;,&quot;volume&quot;:&quot;43&quot;},&quot;isTemporary&quot;:false}],&quot;properties&quot;:{&quot;noteIndex&quot;:0},&quot;isEdited&quot;:false,&quot;manualOverride&quot;:{&quot;isManuallyOverridden&quot;:true,&quot;citeprocText&quot;:&quot;(Nguyen-Akbar, 2014)&quot;,&quot;manualOverrideText&quot;:&quot;(p. 8)&quot;},&quot;citationTag&quot;:&quot;MENDELEY_CITATION_v3_eyJjaXRhdGlvbklEIjoiTUVOREVMRVlfQ0lUQVRJT05fNzhjMjAyZWEtYTlkZi00ZTA1LTgwZDQtMjUyNzY0ZmFlYTEy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nRydWUsImNpdGVwcm9jVGV4dCI6IihOZ3V5ZW4tQWtiYXIsIDIwMTQpIiwibWFudWFsT3ZlcnJpZGVUZXh0IjoiKHAuIDgpIn19&quot;},{&quot;citationID&quot;:&quot;MENDELEY_CITATION_ad77ee17-30a8-4acc-ade0-5ab436097e98&quot;,&quot;citationItems&quot;:[{&quot;id&quot;:&quot;3dbb58f6-7be3-3291-9a6a-7242df38b515&quot;,&quot;itemData&quot;:{&quot;type&quot;:&quot;book&quot;,&quot;id&quot;:&quot;3dbb58f6-7be3-3291-9a6a-7242df38b515&quot;,&quot;title&quot;:&quot;Reconfiguring families in contemporary Vietnam&quot;,&quot;author&quot;:[{&quot;family&quot;:&quot;Bélanger&quot;,&quot;given&quot;:&quot;Danièle&quot;,&quot;parse-names&quot;:false,&quot;dropping-particle&quot;:&quot;&quot;,&quot;non-dropping-particle&quot;:&quot;&quot;},{&quot;family&quot;:&quot;Barbieri&quot;,&quot;given&quot;:&quot;Magali&quot;,&quot;parse-names&quot;:false,&quot;dropping-particle&quot;:&quot;&quot;,&quot;non-dropping-particle&quot;:&quot;&quot;}],&quot;ISBN&quot;:&quot;080477112X&quot;,&quot;issued&quot;:{&quot;date-parts&quot;:[[2009]]},&quot;publisher&quot;:&quot;Stanford University Press&quot;},&quot;isTemporary&quot;:false}],&quot;properties&quot;:{&quot;noteIndex&quot;:0},&quot;isEdited&quot;:false,&quot;manualOverride&quot;:{&quot;isManuallyOverridden&quot;:false,&quot;citeprocText&quot;:&quot;(Bélanger &amp;#38; Barbieri, 2009)&quot;,&quot;manualOverrideText&quot;:&quot;&quot;},&quot;citationTag&quot;:&quot;MENDELEY_CITATION_v3_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&quot;},{&quot;citationID&quot;:&quot;MENDELEY_CITATION_989050a9-0166-4088-90a4-9e566a55958e&quot;,&quot;citationItems&quot;:[{&quot;id&quot;:&quot;d0df2f72-6e86-3d4f-91c0-6cb79dd5d4a4&quot;,&quot;itemData&quot;:{&quot;type&quot;:&quot;book&quot;,&quot;id&quot;:&quot;d0df2f72-6e86-3d4f-91c0-6cb79dd5d4a4&quot;,&quot;title&quot;:&quot;Family tightrope&quot;,&quot;author&quot;:[{&quot;family&quot;:&quot;Kibria&quot;,&quot;given&quot;:&quot;Nazli&quot;,&quot;parse-names&quot;:false,&quot;dropping-particle&quot;:&quot;&quot;,&quot;non-dropping-particle&quot;:&quot;&quot;}],&quot;ISBN&quot;:&quot;1400820995&quot;,&quot;issued&quot;:{&quot;date-parts&quot;:[[1995]]},&quot;publisher&quot;:&quot;Princeton University Press&quot;},&quot;isTemporary&quot;:false},{&quot;id&quot;:&quot;bd05e383-d468-3657-87b9-b60cc545c5a6&quot;,&quot;itemData&quot;:{&quot;type&quot;:&quot;article-journal&quot;,&quot;id&quot;:&quot;bd05e383-d468-3657-87b9-b60cc545c5a6&quot;,&quot;title&quot;:&quot;The Tensions of Diasporic ‘Return’ Migration: How Class and Money Create Distance in the Vietnamese Transnational Family&quot;,&quot;author&quot;:[{&quot;family&quot;:&quot;Nguyen-Akbar&quot;,&quot;given&quot;:&quot;Mytoan&quot;,&quot;parse-names&quot;:false,&quot;dropping-particle&quot;:&quot;&quot;,&quot;non-dropping-particle&quot;:&quot;&quot;}],&quot;container-title&quot;:&quot;Journal of Contemporary Ethnography&quot;,&quot;DOI&quot;:&quot;10.1177/0891241613516630&quot;,&quot;ISSN&quot;:&quot;0891-2416&quot;,&quot;URL&quot;:&quot;https://doi.org/10.1177/0891241613516630&quot;,&quot;issued&quot;:{&quot;date-parts&quot;:[[2014,2,5]]},&quot;page&quot;:&quot;176-201&quot;,&quot;abstract&quot;:&quot;Propelled by the globalization of work opportunities in the Global South, thousands of Viet Kieu (overseas Vietnamese) 1.5- and second-generation migrants are ?returning? to Vietnam to find skilled work. Through a global ethnography in urban Ho Chi Minh City, this article illustrates how these diasporic ?returnees? negotiate their contentious relationship with their nonmigrating, often poorer extended family. My research contributes to the migrant gift giving and reciprocity literature by examining the many ways that ?return? migration can create tensions and ambiguity within existing transnational family remittance relationships across borders. The increased presence of diasporic ?return? migrants also prompts scholars to reconsider the durability of transnational family ties across the generations, as face-to-face encounters reveal how class, generation, age hierarchy, and gender can create micro-level axes of difference and distancing.&quot;,&quot;publisher&quot;:&quot;SAGE Publications Inc&quot;,&quot;issue&quot;:&quot;2&quot;,&quot;volume&quot;:&quot;43&quot;},&quot;isTemporary&quot;:false}],&quot;properties&quot;:{&quot;noteIndex&quot;:0},&quot;isEdited&quot;:false,&quot;manualOverride&quot;:{&quot;isManuallyOverridden&quot;:false,&quot;citeprocText&quot;:&quot;(Kibria, 1995; Nguyen-Akbar, 2014)&quot;,&quot;manualOverrideText&quot;:&quot;&quot;},&quot;citationTag&quot;:&quot;MENDELEY_CITATION_v3_eyJjaXRhdGlvbklEIjoiTUVOREVMRVlfQ0lUQVRJT05fOTg5MDUwYTktMDE2Ni00MDg4LTkwYTQtOWU1NjZhNTU5NThl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LH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S2licmlhLCAxOTk1OyBOZ3V5ZW4tQWtiYXIsIDIwMTQpIiwibWFudWFsT3ZlcnJpZGVUZXh0IjoiIn19&quot;},{&quot;citationID&quot;:&quot;MENDELEY_CITATION_7d2cb914-0cf4-4ac1-8d97-92d68bee9258&quot;,&quot;citationItems&quot;:[{&quot;id&quot;:&quot;a40369d6-72b5-3582-9f3c-07fb221e30f7&quot;,&quot;itemData&quot;:{&quot;type&quot;:&quot;article-journal&quot;,&quot;id&quot;:&quot;a40369d6-72b5-3582-9f3c-07fb221e30f7&quot;,&quot;title&quot;:&quot;The acculturation of Vietnamese refugee children&quot;,&quot;author&quot;:[{&quot;family&quot;:&quot;Zhou&quot;,&quot;given&quot;:&quot;Min&quot;,&quot;parse-names&quot;:false,&quot;dropping-particle&quot;:&quot;&quot;,&quot;non-dropping-particle&quot;:&quot;&quot;}],&quot;container-title&quot;:&quot;Ethnicities: Children of immigrants in America&quot;,&quot;issued&quot;:{&quot;date-parts&quot;:[[2001]]},&quot;page&quot;:&quot;187-228&quot;,&quot;publisher&quot;:&quot;University of California Press&quot;},&quot;isTemporary&quot;:false},{&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properties&quot;:{&quot;noteIndex&quot;:0},&quot;isEdited&quot;:false,&quot;manualOverride&quot;:{&quot;isManuallyOverridden&quot;:false,&quot;citeprocText&quot;:&quot;(Nguyen-Akbar, 2016; Zhou, 2001)&quot;,&quot;manualOverrideText&quot;:&quot;&quot;},&quot;citationTag&quot;:&quot;MENDELEY_CITATION_v3_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&quot;},{&quot;citationID&quot;:&quot;MENDELEY_CITATION_659004f2-9066-459f-9403-189ca6245e3d&quot;,&quot;citationItems&quot;:[{&quot;id&quot;:&quot;c7de1ba1-db5c-34e3-8cf8-dc3f208a846a&quot;,&quot;itemData&quot;:{&quot;type&quot;:&quot;article-journal&quot;,&quot;id&quot;:&quot;c7de1ba1-db5c-34e3-8cf8-dc3f208a846a&quot;,&quot;title&quot;:&quot;Creating Identity, Defining Culture, and Making History from an Art Exhibit:'Unfinished Story: A Tribute to My Mothers'&quot;,&quot;author&quot;:[{&quot;family&quot;:&quot;Valverde&quot;,&quot;given&quot;:&quot;Kieu-linh Caroline&quot;,&quot;parse-names&quot;:false,&quot;dropping-particle&quot;:&quot;&quot;,&quot;non-dropping-particle&quot;:&quot;&quot;}],&quot;container-title&quot;:&quot;Crossroads: An Interdisciplinary Journal of Southeast Asian Studies&quot;,&quot;ISSN&quot;:&quot;0741-2037&quot;,&quot;issued&quot;:{&quot;date-parts&quot;:[[2008]]},&quot;page&quot;:&quot;35-62&quot;,&quot;publisher&quot;:&quot;JSTOR&quot;},&quot;isTemporary&quot;:false}],&quot;properties&quot;:{&quot;noteIndex&quot;:0},&quot;isEdited&quot;:false,&quot;manualOverride&quot;:{&quot;isManuallyOverridden&quot;:false,&quot;citeprocText&quot;:&quot;(Valverde, 2008)&quot;,&quot;manualOverrideText&quot;:&quot;&quot;},&quot;citationTag&quot;:&quot;MENDELEY_CITATION_v3_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&quot;},{&quot;citationID&quot;:&quot;MENDELEY_CITATION_1d1955f3-4b26-4db0-9291-769ef417c31c&quot;,&quot;citationItems&quot;:[{&quot;id&quot;:&quot;985dcfdc-c2d5-3024-8edb-2c4efdcc570f&quot;,&quot;itemData&quot;:{&quot;type&quot;:&quot;article-journal&quot;,&quot;id&quot;:&quot;985dcfdc-c2d5-3024-8edb-2c4efdcc570f&quot;,&quot;title&quot;:&quot;'We return in order to take leave': Memory and the Return Journeys of Vietnamese Women&quot;,&quot;author&quot;:[{&quot;family&quot;:&quot;Nguyen&quot;,&quot;given&quot;:&quot;Nathalie Huynh Chau&quot;,&quot;parse-names&quot;:false,&quot;dropping-particle&quot;:&quot;&quot;,&quot;non-dropping-particle&quot;:&quot;&quot;}],&quot;container-title&quot;:&quot;Crossroads: An Interdisciplinary Journal of Southeast Asian Studies&quot;,&quot;ISSN&quot;:&quot;07412037&quot;,&quot;URL&quot;:&quot;http://www.jstor.org/stable/40860887&quot;,&quot;issued&quot;:{&quot;date-parts&quot;:[[2008]]},&quot;page&quot;:&quot;3-33&quot;,&quot;abstract&quot;:&quot;[In the aftermath of the Vietnam War, more than two million Vietnamese left their homeland and made new lives for themselves overseas, primarily in the United States, Australia, Canada, and France. It was one of the largest and most visible mass migrations of the late twentieth century. The scale of this diaspora was unprecedented in Vietnamese history. Although many left their country under traumatic conditions in the postwar years, an increasing number of overseas Vietnamese are traveling home. This article will explore the narratives of six Vietnamese women, and their perceptions of return journeys. The narratives form part of an oral history project conducted in Australia between 2005 and 2008. Women reflect on their memories of \&quot;home,\&quot; and convey their experience of loss, displacement, and migration. For most, the return journey is an intensely emotional experience that enables women to reassess and modify their conception of home and homeland. Their narratives illustrate a clear disjuncture between past and present. Four of the six women have returned to Vietnam, but two have opted not to, and their accounts will reveal why. The author will review the literature on return journeys, and then proceed with an analysis of the women's narratives. Return journeys range from difficult early returns in the 1980s to the imaginary undertakings of those who choose not to travel back to Vietnam. The article will examine three factors: how women remember the past, how they negotiate the return journey, and the role of memory in their narratives.]&quot;,&quot;publisher&quot;:&quot;[Board of Trustees of Northern Illinois University, Northern Illinois University Center for Southeast Asian Studies]&quot;,&quot;issue&quot;:&quot;2&quot;,&quot;volume&quot;:&quot;19&quot;},&quot;isTemporary&quot;:false}],&quot;properties&quot;:{&quot;noteIndex&quot;:0},&quot;isEdited&quot;:false,&quot;manualOverride&quot;:{&quot;isManuallyOverridden&quot;:false,&quot;citeprocText&quot;:&quot;(N. H. C. Nguyen, 2008)&quot;,&quot;manualOverrideText&quot;:&quot;&quot;},&quot;citationTag&quot;:&quot;MENDELEY_CITATION_v3_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&quot;},{&quot;citationID&quot;:&quot;MENDELEY_CITATION_fbce8104-6c40-48c8-b94a-128a36751c54&quot;,&quot;citationItems&quot;:[{&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id&quot;:&quot;df0cb40d-00cf-37f8-be25-20087b748e87&quot;,&quot;itemData&quot;:{&quot;type&quot;:&quot;book&quot;,&quot;id&quot;:&quot;df0cb40d-00cf-37f8-be25-20087b748e87&quot;,&quot;title&quot;:&quot;The Vietnamese American 1.5 generation: Stories of war, revolution, flight, and new beginnings&quot;,&quot;author&quot;:[{&quot;family&quot;:&quot;Chan&quot;,&quot;given&quot;:&quot;Sucheng&quot;,&quot;parse-names&quot;:false,&quot;dropping-particle&quot;:&quot;&quot;,&quot;non-dropping-particle&quot;:&quot;&quot;}],&quot;ISBN&quot;:&quot;1592135021&quot;,&quot;issued&quot;:{&quot;date-parts&quot;:[[2006]]},&quot;publisher&quot;:&quot;Temple University Press&quot;},&quot;isTemporary&quot;:false},{&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false,&quot;citeprocText&quot;:&quot;(S. Chan, 2006; Koh, 2015; Nguyen-Akbar, 2016)&quot;,&quot;manualOverrideText&quot;:&quot;&quot;},&quot;citationTag&quot;:&quot;MENDELEY_CITATION_v3_eyJjaXRhdGlvbklEIjoiTUVOREVMRVlfQ0lUQVRJT05fZmJjZTgxMDQtNmM0MC00OGM4LWI5NGEtMTI4YTM2NzUxYzU0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Uy4gQ2hhbiwgMjAwNjsgS29oLCAyMDE1OyBOZ3V5ZW4tQWtiYXIsIDIwMTYpIiwibWFudWFsT3ZlcnJpZGVUZXh0IjoiIn19&quot;},{&quot;citationID&quot;:&quot;MENDELEY_CITATION_6f5aaf52-f490-4b30-a356-6ab8f78e37bd&quot;,&quot;citationItems&quot;:[{&quot;id&quot;:&quot;67b71c8e-fb44-357f-9c5f-8bd8ef704c06&quot;,&quot;itemData&quot;:{&quot;type&quot;:&quot;chapter&quot;,&quot;id&quot;:&quot;67b71c8e-fb44-357f-9c5f-8bd8ef704c06&quot;,&quot;title&quot;:&quot;Viet kieu on a fast track back?&quot;,&quot;author&quot;:[{&quot;family&quot;:&quot;Long&quot;,&quot;given&quot;:&quot;Lynellyn D&quot;,&quot;parse-names&quot;:false,&quot;dropping-particle&quot;:&quot;&quot;,&quot;non-dropping-particle&quot;:&quot;&quot;}],&quot;container-title&quot;:&quot;Coming Home? Refugees, migrants, and those who stayed behind&quot;,&quot;ISBN&quot;:&quot;1512821659&quot;,&quot;issued&quot;:{&quot;date-parts&quot;:[[2004]]},&quot;page&quot;:&quot;65-89&quot;,&quot;publisher&quot;:&quot;University of Pennsylvania Press&quot;},&quot;isTemporary&quot;:false}],&quot;properties&quot;:{&quot;noteIndex&quot;:0},&quot;isEdited&quot;:false,&quot;manualOverride&quot;:{&quot;isManuallyOverridden&quot;:false,&quot;citeprocText&quot;:&quot;(Long, 2004)&quot;,&quot;manualOverrideText&quot;:&quot;&quot;},&quot;citationTag&quot;:&quot;MENDELEY_CITATION_v3_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&quot;},{&quot;citationID&quot;:&quot;MENDELEY_CITATION_a5dd0aec-57af-40ce-a238-6af263d0b0b2&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id&quot;:&quot;67b71c8e-fb44-357f-9c5f-8bd8ef704c06&quot;,&quot;itemData&quot;:{&quot;type&quot;:&quot;chapter&quot;,&quot;id&quot;:&quot;67b71c8e-fb44-357f-9c5f-8bd8ef704c06&quot;,&quot;title&quot;:&quot;Viet kieu on a fast track back?&quot;,&quot;author&quot;:[{&quot;family&quot;:&quot;Long&quot;,&quot;given&quot;:&quot;Lynellyn D&quot;,&quot;parse-names&quot;:false,&quot;dropping-particle&quot;:&quot;&quot;,&quot;non-dropping-particle&quot;:&quot;&quot;}],&quot;container-title&quot;:&quot;Coming Home? Refugees, migrants, and those who stayed behind&quot;,&quot;ISBN&quot;:&quot;1512821659&quot;,&quot;issued&quot;:{&quot;date-parts&quot;:[[2004]]},&quot;page&quot;:&quot;65-89&quot;,&quot;publisher&quot;:&quot;University of Pennsylvania Press&quot;},&quot;isTemporary&quot;:false},{&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 Koh, 2015; Long, 2004; Nguyen-Akbar, 2016)&quot;,&quot;manualOverrideText&quot;:&quot;&quot;},&quot;citationTag&quot;:&quot;MENDELEY_CITATION_v3_eyJjaXRhdGlvbklEIjoiTUVOREVMRVlfQ0lUQVRJT05fYTVkZDBhZWMtNTdhZi00MGNlLWEyMzgtNmFmMjYzZDBiMGIy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&quot;},{&quot;citationID&quot;:&quot;MENDELEY_CITATION_6e2b8a4c-e763-49d2-8d28-9dad9e839154&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true,&quot;citeprocText&quot;:&quot;(Y. W. Chan &amp;#38; Tran, 2011)&quot;,&quot;manualOverrideText&quot;:&quot;(Y. W. Chan &amp; Tran, 2011, p. 1105)&quot;},&quot;citationTag&quot;:&quot;MENDELEY_CITATION_v3_eyJjaXRhdGlvbklEIjoiTUVOREVMRVlfQ0lUQVRJT05fNmUyYjhhNGMtZTc2My00OWQyLThkMjgtOWRhZDllODM5MTU0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SkiLCJtYW51YWxPdmVycmlkZVRleHQiOiIoWS4gVy4gQ2hhbiAmIFRyYW4sIDIwMTEsIHAuIDExMDUpIn19&quot;},{&quot;citationID&quot;:&quot;MENDELEY_CITATION_9b9d563b-211d-4b69-9ba2-12a2b5dd0cf5&quot;,&quot;citationItems&quot;:[{&quot;id&quot;:&quot;c7de1ba1-db5c-34e3-8cf8-dc3f208a846a&quot;,&quot;itemData&quot;:{&quot;type&quot;:&quot;article-journal&quot;,&quot;id&quot;:&quot;c7de1ba1-db5c-34e3-8cf8-dc3f208a846a&quot;,&quot;title&quot;:&quot;Creating Identity, Defining Culture, and Making History from an Art Exhibit:'Unfinished Story: A Tribute to My Mothers'&quot;,&quot;author&quot;:[{&quot;family&quot;:&quot;Valverde&quot;,&quot;given&quot;:&quot;Kieu-linh Caroline&quot;,&quot;parse-names&quot;:false,&quot;dropping-particle&quot;:&quot;&quot;,&quot;non-dropping-particle&quot;:&quot;&quot;}],&quot;container-title&quot;:&quot;Crossroads: An Interdisciplinary Journal of Southeast Asian Studies&quot;,&quot;ISSN&quot;:&quot;0741-2037&quot;,&quot;issued&quot;:{&quot;date-parts&quot;:[[2008]]},&quot;page&quot;:&quot;35-62&quot;,&quot;publisher&quot;:&quot;JSTOR&quot;},&quot;isTemporary&quot;:false}],&quot;properties&quot;:{&quot;noteIndex&quot;:0},&quot;isEdited&quot;:false,&quot;manualOverride&quot;:{&quot;isManuallyOverridden&quot;:true,&quot;citeprocText&quot;:&quot;(Valverde, 2008)&quot;,&quot;manualOverrideText&quot;:&quot;Valverde (2008)&quot;},&quot;citationTag&quot;:&quot;MENDELEY_CITATION_v3_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&quot;},{&quot;citationID&quot;:&quot;MENDELEY_CITATION_da3b2d47-cd14-40d8-bc08-42ecffd9fb66&quot;,&quot;citationItems&quot;:[{&quot;id&quot;:&quot;b8e74e0e-22d0-3263-8e4d-d58044467e0a&quot;,&quot;itemData&quot;:{&quot;type&quot;:&quot;book&quot;,&quot;id&quot;:&quot;b8e74e0e-22d0-3263-8e4d-d58044467e0a&quot;,&quot;title&quot;:&quot;Imagined communities: Reflections on the origin and spread of nationalism&quot;,&quot;author&quot;:[{&quot;family&quot;:&quot;Anderson&quot;,&quot;given&quot;:&quot;Benedict&quot;,&quot;parse-names&quot;:false,&quot;dropping-particle&quot;:&quot;&quot;,&quot;non-dropping-particle&quot;:&quot;&quot;}],&quot;ISBN&quot;:&quot;1844674843&quot;,&quot;issued&quot;:{&quot;date-parts&quot;:[[2006]]},&quot;publisher&quot;:&quot;Verso books&quot;},&quot;isTemporary&quot;:false}],&quot;properties&quot;:{&quot;noteIndex&quot;:0},&quot;isEdited&quot;:false,&quot;manualOverride&quot;:{&quot;isManuallyOverridden&quot;:false,&quot;citeprocText&quot;:&quot;(B. Anderson, 2006)&quot;,&quot;manualOverrideText&quot;:&quot;&quot;},&quot;citationTag&quot;:&quot;MENDELEY_CITATION_v3_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&quot;},{&quot;citationID&quot;:&quot;MENDELEY_CITATION_ca569337-07e8-4676-9462-1ef96bc7fda0&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true,&quot;citeprocText&quot;:&quot;(Koh, 2015)&quot;,&quot;manualOverrideText&quot;:&quot;(Koh, 2015, p. 184)&quot;},&quot;citationTag&quot;:&quot;MENDELEY_CITATION_v3_eyJjaXRhdGlvbklEIjoiTUVOREVMRVlfQ0lUQVRJT05fY2E1NjkzMzctMDdlOC00Njc2LTk0NjItMWVmOTZiYzdmZGEw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nRydWUsImNpdGVwcm9jVGV4dCI6IihLb2gsIDIwMTUpIiwibWFudWFsT3ZlcnJpZGVUZXh0IjoiKEtvaCwgMjAxNSwgcC4gMTg0KSJ9fQ==&quot;},{&quot;citationID&quot;:&quot;MENDELEY_CITATION_aabf0b50-ae20-4577-9f47-878f829038c9&quot;,&quot;citationItems&quot;:[{&quot;id&quot;:&quot;78084669-38b8-38ac-b7c3-bfe30c2e0656&quot;,&quot;itemData&quot;:{&quot;type&quot;:&quot;chapter&quot;,&quot;id&quot;:&quot;78084669-38b8-38ac-b7c3-bfe30c2e0656&quot;,&quot;title&quot;:&quot;The Return of the Prodigal Sons: The Party and the Viet Kieu&quot;,&quot;author&quot;:[{&quot;family&quot;:&quot;Stern&quot;,&quot;given&quot;:&quot;Lewis M&quot;,&quot;parse-names&quot;:false,&quot;dropping-particle&quot;:&quot;&quot;,&quot;non-dropping-particle&quot;:&quot;&quot;}],&quot;container-title&quot;:&quot;Indochina Report&quot;,&quot;issued&quot;:{&quot;date-parts&quot;:[[1992]]},&quot;publisher-place&quot;:&quot;Singapore&quot;,&quot;publisher&quot;:&quot;Information &amp; Resource Center&quot;,&quot;volume&quot;:&quot;31&quot;},&quot;isTemporary&quot;:false}],&quot;properties&quot;:{&quot;noteIndex&quot;:0},&quot;isEdited&quot;:false,&quot;manualOverride&quot;:{&quot;isManuallyOverridden&quot;:false,&quot;citeprocText&quot;:&quot;(Stern, 1992)&quot;,&quot;manualOverrideText&quot;:&quot;&quot;},&quot;citationTag&quot;:&quot;MENDELEY_CITATION_v3_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&quot;},{&quot;citationID&quot;:&quot;MENDELEY_CITATION_e986d187-7dce-4eca-b53c-882cfbc73438&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quot;,&quot;manualOverrideText&quot;:&quot;&quot;},&quot;citationTag&quot;:&quot;MENDELEY_CITATION_v3_eyJjaXRhdGlvbklEIjoiTUVOREVMRVlfQ0lUQVRJT05fZTk4NmQxODctN2RjZS00ZWNhLWI1M2MtODgyY2ZiYzczNDM4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quot;},{&quot;citationID&quot;:&quot;MENDELEY_CITATION_130854b0-9232-438c-b090-3c356a206b31&quot;,&quot;citationItems&quot;:[{&quot;id&quot;:&quot;349a29c8-3d69-3479-8e34-af5f7fbaaf00&quot;,&quot;itemData&quot;:{&quot;type&quot;:&quot;article-journal&quot;,&quot;id&quot;:&quot;349a29c8-3d69-3479-8e34-af5f7fbaaf00&quot;,&quot;title&quot;:&quot;Hybrid diaspora and identity-laundering: a study of the return overseas Chinese Vietnamese in Vietnam&quot;,&quot;author&quot;:[{&quot;family&quot;:&quot;Chan&quot;,&quot;given&quot;:&quot;Yuk Wah&quot;,&quot;parse-names&quot;:false,&quot;dropping-particle&quot;:&quot;&quot;,&quot;non-dropping-particle&quot;:&quot;&quot;}],&quot;container-title&quot;:&quot;Asian Ethnicity&quot;,&quot;DOI&quot;:&quot;10.1080/14631369.2013.803802&quot;,&quot;ISSN&quot;:&quot;14631369&quot;,&quot;issued&quot;:{&quot;date-parts&quot;:[[2013]]},&quot;abstract&quot;:&quot;Among the overseas Vietnamese around the world, many are Chinese Vietnamese. They fled from Vietnam for different political and economic reasons during the 1970s and the 1980s. Many of them have returned to Vietnam since the 1990s to work, invest or retire. What is interesting about these returned Chinese Vietnamese migrants is the fact that when they left Vietnam they were called by the Vietnamese the Hoa (Chinese) or Hoa kiều (overseas Chinese) by the Vietnamese. This identity was actually one of the reasons for their escape. When they returned, they were lumped together with all other returnees into the category of Viê{dot below}t kiều (overseas Vietnamese) and enjoyed the special rights offered by the Viê{dot below}t kiều policy of the Vietnamese government, which was aimed at boosting the national economy. Although their 'Chinese' identity had once made them to risk their lives by sailing out on the roaring sea, their 'Vietnamese' identity brought them back to Vietnam at other turning points in their lives. The shifting identity of these Hoa kiều-turned-Viê{dot below}t kiều has produced an interesting migration story and an intriguing category of 'hybrid diaspora.'. © 2013 Copyright Taylor and Francis Group, LLC.&quot;,&quot;issue&quot;:&quot;4&quot;,&quot;volume&quot;:&quot;14&quot;},&quot;isTemporary&quot;:false}],&quot;properties&quot;:{&quot;noteIndex&quot;:0},&quot;isEdited&quot;:false,&quot;manualOverride&quot;:{&quot;isManuallyOverridden&quot;:false,&quot;citeprocText&quot;:&quot;(Y. W. Chan, 2013)&quot;,&quot;manualOverrideText&quot;:&quot;&quot;},&quot;citationTag&quot;:&quot;MENDELEY_CITATION_v3_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&quot;},{&quot;citationID&quot;:&quot;MENDELEY_CITATION_554d04c5-9ab6-489b-8d7e-55b8aab2fb1f&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quot;,&quot;manualOverrideText&quot;:&quot;&quot;},&quot;citationTag&quot;:&quot;MENDELEY_CITATION_v3_eyJjaXRhdGlvbklEIjoiTUVOREVMRVlfQ0lUQVRJT05fNTU0ZDA0YzUtOWFiNi00ODliLThkN2UtNTViOGFhYjJmYjFm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quot;},{&quot;citationID&quot;:&quot;MENDELEY_CITATION_5490f822-3169-4859-8410-4bf540785073&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quot;,&quot;manualOverrideText&quot;:&quot;&quot;},&quot;citationTag&quot;:&quot;MENDELEY_CITATION_v3_eyJjaXRhdGlvbklEIjoiTUVOREVMRVlfQ0lUQVRJT05fNTQ5MGY4MjItMzE2OS00ODU5LTg0MTAtNGJmNTQwNzg1MDcz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quot;},{&quot;citationID&quot;:&quot;MENDELEY_CITATION_f81fa035-bf69-4483-a7cb-ccc159532aab&quot;,&quot;citationItems&quot;:[{&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properties&quot;:{&quot;noteIndex&quot;:0},&quot;isEdited&quot;:false,&quot;manualOverride&quot;:{&quot;isManuallyOverridden&quot;:true,&quot;citeprocText&quot;:&quot;(Koh, 2018)&quot;,&quot;manualOverrideText&quot;:&quot;(Koh, 2018, p. 117)&quot;},&quot;citationTag&quot;:&quot;MENDELEY_CITATION_v3_eyJjaXRhdGlvbklEIjoiTUVOREVMRVlfQ0lUQVRJT05fZjgxZmEwMzUtYmY2OS00NDgzLWE3Y2ItY2NjMTU5NTMyYWFi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0cnVlLCJjaXRlcHJvY1RleHQiOiIoS29oLCAyMDE4KSIsIm1hbnVhbE92ZXJyaWRlVGV4dCI6IihLb2gsIDIwMTgsIHAuIDExNykifX0=&quot;},{&quot;citationID&quot;:&quot;MENDELEY_CITATION_e4d60601-c9c9-4412-91dc-fa0aa9c31c2d&quot;,&quot;citationItems&quot;:[{&quot;id&quot;:&quot;6c9ce655-608e-3399-97cf-5b59d3ad9c7e&quot;,&quot;itemData&quot;:{&quot;type&quot;:&quot;article-journal&quot;,&quot;id&quot;:&quot;6c9ce655-608e-3399-97cf-5b59d3ad9c7e&quot;,&quot;title&quot;:&quot;Existential migration&quot;,&quot;author&quot;:[{&quot;family&quot;:&quot;Madison&quot;,&quot;given&quot;:&quot;Greg&quot;,&quot;parse-names&quot;:false,&quot;dropping-particle&quot;:&quot;&quot;,&quot;non-dropping-particle&quot;:&quot;&quot;}],&quot;container-title&quot;:&quot;Existential analysis&quot;,&quot;issued&quot;:{&quot;date-parts&quot;:[[2006]]},&quot;page&quot;:&quot;238-260&quot;,&quot;issue&quot;:&quot;2&quot;,&quot;volume&quot;:&quot;17&quot;},&quot;isTemporary&quot;:false},{&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id&quot;:&quot;ebec7062-742d-334e-8df1-c9e54ce86e39&quot;,&quot;itemData&quot;:{&quot;type&quot;:&quot;book&quot;,&quot;id&quot;:&quot;ebec7062-742d-334e-8df1-c9e54ce86e39&quot;,&quot;title&quot;:&quot;The manager's pocket guide to Generation X&quot;,&quot;author&quot;:[{&quot;family&quot;:&quot;Tulgan&quot;,&quot;given&quot;:&quot;Bruce&quot;,&quot;parse-names&quot;:false,&quot;dropping-particle&quot;:&quot;&quot;,&quot;non-dropping-particle&quot;:&quot;&quot;}],&quot;ISBN&quot;:&quot;0874254183&quot;,&quot;issued&quot;:{&quot;date-parts&quot;:[[1997]]},&quot;publisher&quot;:&quot;Human Resource Development&quot;},&quot;isTemporary&quot;:false}],&quot;properties&quot;:{&quot;noteIndex&quot;:0},&quot;isEdited&quot;:false,&quot;manualOverride&quot;:{&quot;isManuallyOverridden&quot;:false,&quot;citeprocText&quot;:&quot;(Koh, 2018; Madison, 2006; Tulgan, 1997)&quot;,&quot;manualOverrideText&quot;:&quot;&quot;},&quot;citationTag&quot;:&quot;MENDELEY_CITATION_v3_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&quot;},{&quot;citationID&quot;:&quot;MENDELEY_CITATION_1cce9508-19dd-4fd6-ab29-6c01d8c06e07&quot;,&quot;citationItems&quot;:[{&quot;id&quot;:&quot;ec479dc3-d270-3e42-bb79-a1c9caacb09d&quot;,&quot;itemData&quot;:{&quot;type&quot;:&quot;article-journal&quot;,&quot;id&quot;:&quot;ec479dc3-d270-3e42-bb79-a1c9caacb09d&quot;,&quot;title&quot;:&quot;Achieving ethnic authenticity through ‘return’ visits to Vietnam: paradoxes of class and gender among the British-born Vietnamese&quot;,&quot;author&quot;:[{&quot;family&quot;:&quot;Barber&quot;,&quot;given&quot;:&quot;Tamsin&quot;,&quot;parse-names&quot;:false,&quot;dropping-particle&quot;:&quot;&quot;,&quot;non-dropping-particle&quot;:&quot;&quot;}],&quot;container-title&quot;:&quot;Journal of Ethnic and Migration Studies&quot;,&quot;DOI&quot;:&quot;10.1080/1369183X.2016.1274564&quot;,&quot;ISSN&quot;:&quot;14699451&quot;,&quot;issued&quot;:{&quot;date-parts&quot;:[[2017,4,26]]},&quot;page&quot;:&quot;919-936&quot;,&quot;abstract&quot;:&quot;The Vietnamese in Britain are a small and less visible community who remain largely unrecognised in wider society. For those born in Britain, constructing a Vietnamese identity and a sense of ethnic belonging is often rendered problematic due to a lack of inclusion in, and identification with, their local Vietnamese community. Instead, ‘return’ visits to Vietnam occupy a particularly important space in their narratives of ethnic authentification. Drawing upon the literature on migrant-homeland relations, this paper highlights the importance of divisions of gender, class and migration trajectories in understanding patterns of transnational participation and engagement among Vietnamese migrants. It is argued that British-born Vietnamese women are more likely to engage actively in their ‘return’ visits and make personal and emotional investments compared to their male counterparts whose visits remain largely symbolic. These differences are shaped by social class configurations and gender expectations both in Britain and Vietnam. However, while ‘return’ visits provide more effective ethnic authentification strategies for women than men who experience a more compromised masculine status and negative experiences in the ‘homeland’, paradoxically their class differences with the majority of the population weakens and questions this authenticity leading to an ‘arrested’ achievement of ethnic authenticity.&quot;,&quot;publisher&quot;:&quot;Routledge&quot;,&quot;issue&quot;:&quot;6&quot;,&quot;volume&quot;:&quot;43&quot;},&quot;isTemporary&quot;:false}],&quot;properties&quot;:{&quot;noteIndex&quot;:0},&quot;isEdited&quot;:false,&quot;manualOverride&quot;:{&quot;isManuallyOverridden&quot;:true,&quot;citeprocText&quot;:&quot;(Barber, 2017)&quot;,&quot;manualOverrideText&quot;:&quot;Barber (2017)&quot;},&quot;citationTag&quot;:&quot;MENDELEY_CITATION_v3_eyJjaXRhdGlvbklEIjoiTUVOREVMRVlfQ0lUQVRJT05fMWNjZTk1MDgtMTlkZC00ZmQ2LWFiMjktNmMwMWQ4YzA2ZTA3IiwiY2l0YXRpb25JdGVtcyI6W3s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X1dLCJwcm9wZXJ0aWVzIjp7Im5vdGVJbmRleCI6MH0sImlzRWRpdGVkIjpmYWxzZSwibWFudWFsT3ZlcnJpZGUiOnsiaXNNYW51YWxseU92ZXJyaWRkZW4iOnRydWUsImNpdGVwcm9jVGV4dCI6IihCYXJiZXIsIDIwMTcpIiwibWFudWFsT3ZlcnJpZGVUZXh0IjoiQmFyYmVyICgyMDE3KSJ9fQ==&quot;},{&quot;citationID&quot;:&quot;MENDELEY_CITATION_aefac52d-0dfa-42b9-9393-b7b504b16467&quot;,&quot;citationItems&quot;:[{&quot;id&quot;:&quot;22bab974-33cf-3c2a-87ea-47ad3f6be505&quot;,&quot;itemData&quot;:{&quot;type&quot;:&quot;article-journal&quot;,&quot;id&quot;:&quot;22bab974-33cf-3c2a-87ea-47ad3f6be505&quot;,&quot;title&quot;:&quot;’Viêt Nam Nuoc Tôi’(Vietnam My Country): Vietnamese Americans and Transnationalism&quot;,&quot;author&quot;:[{&quot;family&quot;:&quot;Espiritu&quot;,&quot;given&quot;:&quot;Yen&quot;,&quot;parse-names&quot;:false,&quot;dropping-particle&quot;:&quot;le&quot;,&quot;non-dropping-particle&quot;:&quot;&quot;},{&quot;family&quot;:&quot;Tran&quot;,&quot;given&quot;:&quot;Thom&quot;,&quot;parse-names&quot;:false,&quot;dropping-particle&quot;:&quot;&quot;,&quot;non-dropping-particle&quot;:&quot;&quot;}],&quot;container-title&quot;:&quot;The changing face of home: The transnational lives of the second generation&quot;,&quot;issued&quot;:{&quot;date-parts&quot;:[[2002]]},&quot;page&quot;:&quot;367-398&quot;,&quot;publisher&quot;:&quot;Russell Sage Foundation New York&quot;},&quot;isTemporary&quot;:false}],&quot;properties&quot;:{&quot;noteIndex&quot;:0},&quot;isEdited&quot;:false,&quot;manualOverride&quot;:{&quot;isManuallyOverridden&quot;:true,&quot;citeprocText&quot;:&quot;(Espiritu &amp;#38; Tran, 2002)&quot;,&quot;manualOverrideText&quot;:&quot;Espiritu and Tran's (2002)&quot;},&quot;citationTag&quot;:&quot;MENDELEY_CITATION_v3_eyJjaXRhdGlvbklEIjoiTUVOREVMRVlfQ0lUQVRJT05fYWVmYWM1MmQtMGRmYS00MmI5LTkzOTMtYjdiNTA0YjE2NDY3IiwiY2l0YXRpb25JdGVtcyI6W3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1dLCJwcm9wZXJ0aWVzIjp7Im5vdGVJbmRleCI6MH0sImlzRWRpdGVkIjpmYWxzZSwibWFudWFsT3ZlcnJpZGUiOnsiaXNNYW51YWxseU92ZXJyaWRkZW4iOnRydWUsImNpdGVwcm9jVGV4dCI6IihFc3Bpcml0dSAmIzM4OyBUcmFuLCAyMDAyKSIsIm1hbnVhbE92ZXJyaWRlVGV4dCI6IkVzcGlyaXR1IGFuZCBUcmFuJ3MgKDIwMDIpIn19&quot;},{&quot;citationID&quot;:&quot;MENDELEY_CITATION_91c03d22-f917-4bd8-bc73-be974f754174&quot;,&quot;citationItems&quot;:[{&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properties&quot;:{&quot;noteIndex&quot;:0},&quot;isEdited&quot;:false,&quot;manualOverride&quot;:{&quot;isManuallyOverridden&quot;:true,&quot;citeprocText&quot;:&quot;(Nguyen-Akbar, 2016)&quot;,&quot;manualOverrideText&quot;:&quot;Nguyen-Akbar (2016)&quot;},&quot;citationTag&quot;:&quot;MENDELEY_CITATION_v3_eyJjaXRhdGlvbklEIjoiTUVOREVMRVlfQ0lUQVRJT05fOTFjMDNkMjItZjkxNy00YmQ4LWJjNzMtYmU5NzRmNzU0MTc0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quot;},{&quot;citationID&quot;:&quot;MENDELEY_CITATION_89e8d239-7c8a-4c98-9f98-8c54e51935d5&quot;,&quot;citationItems&quot;:[{&quot;id&quot;:&quot;baa6b646-af54-3dc6-a7df-49cdc1f8f05a&quot;,&quot;itemData&quot;:{&quot;type&quot;:&quot;book&quot;,&quot;id&quot;:&quot;baa6b646-af54-3dc6-a7df-49cdc1f8f05a&quot;,&quot;title&quot;:&quot;Flexible citizenship: The cultural logics of transnationality&quot;,&quot;author&quot;:[{&quot;family&quot;:&quot;Ong&quot;,&quot;given&quot;:&quot;Aihwa&quot;,&quot;parse-names&quot;:false,&quot;dropping-particle&quot;:&quot;&quot;,&quot;non-dropping-particle&quot;:&quot;&quot;}],&quot;ISBN&quot;:&quot;0822322692&quot;,&quot;issued&quot;:{&quot;date-parts&quot;:[[1999]]},&quot;publisher&quot;:&quot;Duke University Press&quot;},&quot;isTemporary&quot;:false}],&quot;properties&quot;:{&quot;noteIndex&quot;:0},&quot;isEdited&quot;:false,&quot;manualOverride&quot;:{&quot;isManuallyOverridden&quot;:false,&quot;citeprocText&quot;:&quot;(Ong, 1999)&quot;,&quot;manualOverrideText&quot;:&quot;&quot;},&quot;citationTag&quot;:&quot;MENDELEY_CITATION_v3_eyJjaXRhdGlvbklEIjoiTUVOREVMRVlfQ0lUQVRJT05fODllOGQyMzktN2M4YS00Yzk4LTlmOTgtOGM1NGU1MTkzNWQ1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quot;},{&quot;citationID&quot;:&quot;MENDELEY_CITATION_8c4019ba-adad-432e-b26d-552200af76ba&quot;,&quot;citationItems&quot;:[{&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properties&quot;:{&quot;noteIndex&quot;:0},&quot;isEdited&quot;:false,&quot;manualOverride&quot;:{&quot;isManuallyOverridden&quot;:false,&quot;citeprocText&quot;:&quot;(Koh, 2015, 2018; Nguyen-Akbar, 2016)&quot;,&quot;manualOverrideText&quot;:&quot;&quot;},&quot;citationTag&quot;:&quot;MENDELEY_CITATION_v3_eyJjaXRhdGlvbklEIjoiTUVOREVMRVlfQ0lUQVRJT05fOGM0MDE5YmEtYWRhZC00MzJlLWIyNmQtNTUyMjAwYWY3NmJh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&quot;},{&quot;citationID&quot;:&quot;MENDELEY_CITATION_b49fc3c3-ad9d-41ff-b4d8-48a73226fd56&quot;,&quot;citationItems&quot;:[{&quot;id&quot;:&quot;f74f9e2d-9648-3354-bd51-7d33461fd2b2&quot;,&quot;itemData&quot;:{&quot;type&quot;:&quot;article-journal&quot;,&quot;id&quot;:&quot;f74f9e2d-9648-3354-bd51-7d33461fd2b2&quot;,&quot;title&quot;:&quot;The Formation of Spatial and Symbolic Boundaries among Vietnamese Diasporic Skilled Return Migrants in Ho Chi Minh City, Vietnam&quot;,&quot;author&quot;:[{&quot;family&quot;:&quot;Nguyen-Akbar&quot;,&quot;given&quot;:&quot;Mytoan&quot;,&quot;parse-names&quot;:false,&quot;dropping-particle&quot;:&quot;&quot;,&quot;non-dropping-particle&quot;:&quot;&quot;}],&quot;container-title&quot;:&quot;Sociological Perspectives&quot;,&quot;DOI&quot;:&quot;10.1177/0731121417700113&quot;,&quot;ISSN&quot;:&quot;0731-1214&quot;,&quot;URL&quot;:&quot;https://doi.org/10.1177/0731121417700113&quot;,&quot;issued&quot;:{&quot;date-parts&quot;:[[2017,3,20]]},&quot;page&quot;:&quot;1115-1135&quot;,&quot;abstract&quot;:&quot;More than 40 years since the end of the Vietnam War, a younger generation of Vietnamese Americans is returning to their parents? ancestral homeland with career opportunities tied to Vietnam?s economic growth in the past decade. These more permanent return migrations reveal strategies of local and global assertions of belonging and identity management among the ?1.5? and second generation of Vietnamese Americans who work in high-skilled professions in their parents? ancestral homeland. Known there as the Viet Kieu (Overseas Vietnamese), those who work in both corporate and nongovernmental organizations draw upon multiple forms of social and cultural capital to negotiate a third space between the local and global in Westernizing pockets of Ho Chi Minh City, Vietnam. I argue that Viet Kieu constructed symbolic boundaries to distinguish themselves from foreigners and ethno-national boundaries to distinguish themselves from locals, but they also crossed these boundaries to find spaces of belonging in Vietnam. The experiences of this niche subgroup of more skilled Viet Kieu constitute ?transnational? instances of active ethnic and national identity renegotiation that reaffirmed the importance of place making and subjective claims to an imagined authentic return experience. This study focused on highly skilled returnees, aiming to analyze how transnational flows of capital such as language, education, and access played into the symbolic boundary making and identity politics of return.&quot;,&quot;publisher&quot;:&quot;SAGE Publications Inc&quot;,&quot;issue&quot;:&quot;6&quot;,&quot;volume&quot;:&quot;60&quot;},&quot;isTemporary&quot;:false}],&quot;properties&quot;:{&quot;noteIndex&quot;:0},&quot;isEdited&quot;:false,&quot;manualOverride&quot;:{&quot;isManuallyOverridden&quot;:false,&quot;citeprocText&quot;:&quot;(Nguyen-Akbar, 2017)&quot;,&quot;manualOverrideText&quot;:&quot;&quot;},&quot;citationTag&quot;:&quot;MENDELEY_CITATION_v3_eyJjaXRhdGlvbklEIjoiTUVOREVMRVlfQ0lUQVRJT05fYjQ5ZmMzYzMtYWQ5ZC00MWZmLWI0ZDgtNDhhNzMyMjZmZDU2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quot;},{&quot;citationID&quot;:&quot;MENDELEY_CITATION_c75c1bbb-0ab1-4dcc-856b-9cae83da7978&quot;,&quot;citationItems&quot;:[{&quot;id&quot;:&quot;baa6b646-af54-3dc6-a7df-49cdc1f8f05a&quot;,&quot;itemData&quot;:{&quot;type&quot;:&quot;book&quot;,&quot;id&quot;:&quot;baa6b646-af54-3dc6-a7df-49cdc1f8f05a&quot;,&quot;title&quot;:&quot;Flexible citizenship: The cultural logics of transnationality&quot;,&quot;author&quot;:[{&quot;family&quot;:&quot;Ong&quot;,&quot;given&quot;:&quot;Aihwa&quot;,&quot;parse-names&quot;:false,&quot;dropping-particle&quot;:&quot;&quot;,&quot;non-dropping-particle&quot;:&quot;&quot;}],&quot;ISBN&quot;:&quot;0822322692&quot;,&quot;issued&quot;:{&quot;date-parts&quot;:[[1999]]},&quot;publisher&quot;:&quot;Duke University Press&quot;},&quot;isTemporary&quot;:false}],&quot;properties&quot;:{&quot;noteIndex&quot;:0},&quot;isEdited&quot;:false,&quot;manualOverride&quot;:{&quot;isManuallyOverridden&quot;:false,&quot;citeprocText&quot;:&quot;(Ong, 1999)&quot;,&quot;manualOverrideText&quot;:&quot;&quot;},&quot;citationTag&quot;:&quot;MENDELEY_CITATION_v3_eyJjaXRhdGlvbklEIjoiTUVOREVMRVlfQ0lUQVRJT05fYzc1YzFiYmItMGFiMS00ZGNjLTg1NmItOWNhZTgzZGE3OTc4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quot;},{&quot;citationID&quot;:&quot;MENDELEY_CITATION_ba304252-feba-4ab2-9f7f-7640ed54574d&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true,&quot;citeprocText&quot;:&quot;(Y. W. Chan &amp;#38; Tran, 2011)&quot;,&quot;manualOverrideText&quot;:&quot;(Y. W. Chan &amp; Tran, 2011, pp. 1108-9)&quot;},&quot;citationTag&quot;:&quot;MENDELEY_CITATION_v3_eyJjaXRhdGlvbklEIjoiTUVOREVMRVlfQ0lUQVRJT05fYmEzMDQyNTItZmViYS00YWIyLTlmN2YtNzY0MGVkNTQ1NzRk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dHJ1ZSwiY2l0ZXByb2NUZXh0IjoiKFkuIFcuIENoYW4gJiMzODsgVHJhbiwgMjAxMSkiLCJtYW51YWxPdmVycmlkZVRleHQiOiIoWS4gVy4gQ2hhbiAmIFRyYW4sIDIwMTEsIHBwLiAxMTA4LTkpIn19&quot;},{&quot;citationID&quot;:&quot;MENDELEY_CITATION_423f2c85-a0a1-4cfa-a039-959593501e62&quot;,&quot;citationItems&quot;:[{&quot;id&quot;:&quot;d8a23538-87bf-3b6b-b351-b4ae999b807c&quot;,&quot;itemData&quot;:{&quot;type&quot;:&quot;article-journal&quot;,&quot;id&quot;:&quot;d8a23538-87bf-3b6b-b351-b4ae999b807c&quot;,&quot;title&quot;:&quot;Problems faced by migrants and their family members, particularly second generation migrants, in returning to and reintegrating into their countries of origin&quot;,&quot;author&quot;:[{&quot;family&quot;:&quot;Dumon&quot;,&quot;given&quot;:&quot;Wilfried&quot;,&quot;parse-names&quot;:false,&quot;dropping-particle&quot;:&quot;&quot;,&quot;non-dropping-particle&quot;:&quot;&quot;}],&quot;container-title&quot;:&quot;International migration (Geneva, Switzerland)&quot;,&quot;ISSN&quot;:&quot;0020-7985&quot;,&quot;issued&quot;:{&quot;date-parts&quot;:[[1986]]},&quot;page&quot;:&quot;113-128&quot;,&quot;issue&quot;:&quot;1&quot;,&quot;volume&quot;:&quot;24&quot;},&quot;isTemporary&quot;:false}],&quot;properties&quot;:{&quot;noteIndex&quot;:0},&quot;isEdited&quot;:false,&quot;manualOverride&quot;:{&quot;isManuallyOverridden&quot;:false,&quot;citeprocText&quot;:&quot;(Dumon, 1986)&quot;,&quot;manualOverrideText&quot;:&quot;&quot;},&quot;citationTag&quot;:&quot;MENDELEY_CITATION_v3_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&quot;},{&quot;citationID&quot;:&quot;MENDELEY_CITATION_fa804024-4087-42a2-841e-b4d0f6376564&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quot;,&quot;manualOverrideText&quot;:&quot;&quot;},&quot;citationTag&quot;:&quot;MENDELEY_CITATION_v3_eyJjaXRhdGlvbklEIjoiTUVOREVMRVlfQ0lUQVRJT05fZmE4MDQwMjQtNDA4Ny00MmEyLTg0MWUtYjRkMGY2Mzc2NTY0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quot;},{&quot;citationID&quot;:&quot;MENDELEY_CITATION_7a4d3800-b70a-4988-ba25-eb7ea493b6ce&quot;,&quot;citationItems&quot;:[{&quot;id&quot;:&quot;152c9d7a-3166-3fb9-acfc-3b6e09e8dc3b&quot;,&quot;itemData&quot;:{&quot;type&quot;:&quot;chapter&quot;,&quot;id&quot;:&quot;152c9d7a-3166-3fb9-acfc-3b6e09e8dc3b&quot;,&quot;title&quot;:&quot;Return of the Lost Generation? Search for Belonging, Identity and Home among Second- Generation Viet Kieu&quot;,&quot;author&quot;:[{&quot;family&quot;:&quot;Koh&quot;,&quot;given&quot;:&quot;Priscilla&quot;,&quot;parse-names&quot;:false,&quot;dropping-particle&quot;:&quot;&quot;,&quot;non-dropping-particle&quot;:&quot;&quot;}],&quot;container-title&quot;:&quot;Transnational Migration and Asia&quot;,&quot;DOI&quot;:&quot;10.1515/9789048523306-008&quot;,&quot;issued&quot;:{&quot;date-parts&quot;:[[2018,10,11]]},&quot;page&quot;:&quot;115-134&quot;,&quot;publisher&quot;:&quot;Amsterdam University Press&quot;},&quot;isTemporary&quot;:false},{&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id&quot;:&quot;af404b0e-4f0f-3f1b-a1f1-d640c9e18ca6&quot;,&quot;itemData&quot;:{&quot;type&quot;:&quot;article-journal&quot;,&quot;id&quot;:&quot;af404b0e-4f0f-3f1b-a1f1-d640c9e18ca6&quot;,&quot;title&quot;:&quot;Journeying “home”: Negotiating belonging as Vietnamese american việt kiều&quot;,&quot;author&quot;:[{&quot;family&quot;:&quot;Yee&quot;,&quot;given&quot;:&quot;Mary&quot;,&quot;parse-names&quot;:false,&quot;dropping-particle&quot;:&quot;&quot;,&quot;non-dropping-particle&quot;:&quot;&quot;}],&quot;container-title&quot;:&quot;Journal of Southeast Asian American Education and Advancement&quot;,&quot;DOI&quot;:&quot;10.7771/2153-8999.1207&quot;,&quot;ISSN&quot;:&quot;21538999&quot;,&quot;issued&quot;:{&quot;date-parts&quot;:[[2020]]},&quot;abstract&quot;:&quot;For Southeast Asian young people who left as adolescents from their home countries, their connections to those places are often fraught with ambiguity. As for almost all first-generation immigrant youth, issues of belonging in America have touched multiple aspects of their lives, including issues of identity. Not belonging is the diasporic experience of the immigrant (Christou, 2011; Skrbis, 2008). This qualitative study examined the lived experience of three Vietnamese American young people returning home as Việt Kiều, or diasporic Vietnamese. For these emerging adults, it was an important developmental task to figure out one’s place in the world: one’s belief systems, group allegiances, and future life directions (Arnett, 2015). Returning to Vietnam on their own, reconnecting to relatives, and revisiting neighborhoods, homes, and villages where they grew up was indeed an important part of this task. Where was home and where did they, in fact, belong? Significantly, their recounting of their homecomings engendered epiphanies about their own emotional landscapes and social locations, both in the United States and in Vietnam. Exploring the interrelated emotional and physical journeys of young people has the potential of shedding light on issues of self-care and socio-emotional well-being in immigrant families and communities.&quot;,&quot;issue&quot;:&quot;2 Special Issue (2020)&quot;,&quot;volume&quot;:&quot;15&quot;},&quot;isTemporary&quot;:false},{&quot;id&quot;:&quot;50bdb66d-3a12-3b13-bca6-79b7a961f52d&quot;,&quot;itemData&quot;:{&quot;type&quot;:&quot;chapter&quot;,&quot;id&quot;:&quot;50bdb66d-3a12-3b13-bca6-79b7a961f52d&quot;,&quot;title&quot;:&quot;Transnational Life Trajectories and the Notion of Return—German-Born Việt Kiều (Overseas Vietnamese) Travelling to Their Ancestral Homeland&quot;,&quot;author&quot;:[{&quot;family&quot;:&quot;Müller&quot;,&quot;given&quot;:&quot;Max&quot;,&quot;parse-names&quot;:false,&quot;dropping-particle&quot;:&quot;&quot;,&quot;non-dropping-particle&quot;:&quot;&quot;}],&quot;container-title&quot;:&quot;Vietnam at the Vanguard&quot;,&quot;issued&quot;:{&quot;date-parts&quot;:[[2021]]},&quot;page&quot;:&quot;17-32&quot;,&quot;publisher&quot;:&quot;Springer&quot;},&quot;isTemporary&quot;:false},{&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id&quot;:&quot;bd05e383-d468-3657-87b9-b60cc545c5a6&quot;,&quot;itemData&quot;:{&quot;type&quot;:&quot;article-journal&quot;,&quot;id&quot;:&quot;bd05e383-d468-3657-87b9-b60cc545c5a6&quot;,&quot;title&quot;:&quot;The Tensions of Diasporic ‘Return’ Migration: How Class and Money Create Distance in the Vietnamese Transnational Family&quot;,&quot;author&quot;:[{&quot;family&quot;:&quot;Nguyen-Akbar&quot;,&quot;given&quot;:&quot;Mytoan&quot;,&quot;parse-names&quot;:false,&quot;dropping-particle&quot;:&quot;&quot;,&quot;non-dropping-particle&quot;:&quot;&quot;}],&quot;container-title&quot;:&quot;Journal of Contemporary Ethnography&quot;,&quot;DOI&quot;:&quot;10.1177/0891241613516630&quot;,&quot;ISSN&quot;:&quot;0891-2416&quot;,&quot;URL&quot;:&quot;https://doi.org/10.1177/0891241613516630&quot;,&quot;issued&quot;:{&quot;date-parts&quot;:[[2014,2,5]]},&quot;page&quot;:&quot;176-201&quot;,&quot;abstract&quot;:&quot;Propelled by the globalization of work opportunities in the Global South, thousands of Viet Kieu (overseas Vietnamese) 1.5- and second-generation migrants are ?returning? to Vietnam to find skilled work. Through a global ethnography in urban Ho Chi Minh City, this article illustrates how these diasporic ?returnees? negotiate their contentious relationship with their nonmigrating, often poorer extended family. My research contributes to the migrant gift giving and reciprocity literature by examining the many ways that ?return? migration can create tensions and ambiguity within existing transnational family remittance relationships across borders. The increased presence of diasporic ?return? migrants also prompts scholars to reconsider the durability of transnational family ties across the generations, as face-to-face encounters reveal how class, generation, age hierarchy, and gender can create micro-level axes of difference and distancing.&quot;,&quot;publisher&quot;:&quot;SAGE Publications Inc&quot;,&quot;issue&quot;:&quot;2&quot;,&quot;volume&quot;:&quot;43&quot;},&quot;isTemporary&quot;:false},{&quot;id&quot;:&quot;f74f9e2d-9648-3354-bd51-7d33461fd2b2&quot;,&quot;itemData&quot;:{&quot;type&quot;:&quot;article-journal&quot;,&quot;id&quot;:&quot;f74f9e2d-9648-3354-bd51-7d33461fd2b2&quot;,&quot;title&quot;:&quot;The Formation of Spatial and Symbolic Boundaries among Vietnamese Diasporic Skilled Return Migrants in Ho Chi Minh City, Vietnam&quot;,&quot;author&quot;:[{&quot;family&quot;:&quot;Nguyen-Akbar&quot;,&quot;given&quot;:&quot;Mytoan&quot;,&quot;parse-names&quot;:false,&quot;dropping-particle&quot;:&quot;&quot;,&quot;non-dropping-particle&quot;:&quot;&quot;}],&quot;container-title&quot;:&quot;Sociological Perspectives&quot;,&quot;DOI&quot;:&quot;10.1177/0731121417700113&quot;,&quot;ISSN&quot;:&quot;0731-1214&quot;,&quot;URL&quot;:&quot;https://doi.org/10.1177/0731121417700113&quot;,&quot;issued&quot;:{&quot;date-parts&quot;:[[2017,3,20]]},&quot;page&quot;:&quot;1115-1135&quot;,&quot;abstract&quot;:&quot;More than 40 years since the end of the Vietnam War, a younger generation of Vietnamese Americans is returning to their parents? ancestral homeland with career opportunities tied to Vietnam?s economic growth in the past decade. These more permanent return migrations reveal strategies of local and global assertions of belonging and identity management among the ?1.5? and second generation of Vietnamese Americans who work in high-skilled professions in their parents? ancestral homeland. Known there as the Viet Kieu (Overseas Vietnamese), those who work in both corporate and nongovernmental organizations draw upon multiple forms of social and cultural capital to negotiate a third space between the local and global in Westernizing pockets of Ho Chi Minh City, Vietnam. I argue that Viet Kieu constructed symbolic boundaries to distinguish themselves from foreigners and ethno-national boundaries to distinguish themselves from locals, but they also crossed these boundaries to find spaces of belonging in Vietnam. The experiences of this niche subgroup of more skilled Viet Kieu constitute ?transnational? instances of active ethnic and national identity renegotiation that reaffirmed the importance of place making and subjective claims to an imagined authentic return experience. This study focused on highly skilled returnees, aiming to analyze how transnational flows of capital such as language, education, and access played into the symbolic boundary making and identity politics of return.&quot;,&quot;publisher&quot;:&quot;SAGE Publications Inc&quot;,&quot;issue&quot;:&quot;6&quot;,&quot;volume&quot;:&quot;60&quot;},&quot;isTemporary&quot;:false},{&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 Koh, 2015, 2018; Müller, 2021; Nguyen-Akbar, 2014, 2016, 2017; Yee, 2020)&quot;,&quot;manualOverrideText&quot;:&quot;&quot;},&quot;citationTag&quot;:&quot;MENDELEY_CITATION_v3_eyJjaXRhdGlvbklEIjoiTUVOREVMRVlfQ0lUQVRJT05fN2E0ZDM4MDAtYjcwYS00OTg4LWJhMjUtZWI3ZWE0OTNiNmNl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NSwgMjAxODsgTcO8bGxlciwgMjAyMTsgTmd1eWVuLUFrYmFyLCAyMDE0LCAyMDE2LCAyMDE3OyBZZWUsIDIwMjApIiwibWFudWFsT3ZlcnJpZGVUZXh0IjoiIn19&quot;},{&quot;citationID&quot;:&quot;MENDELEY_CITATION_09ae10eb-90e1-4652-a2b4-a98a6b1a86c5&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false,&quot;citeprocText&quot;:&quot;(Koh, 2015)&quot;,&quot;manualOverrideText&quot;:&quot;&quot;},&quot;citationTag&quot;:&quot;MENDELEY_CITATION_v3_eyJjaXRhdGlvbklEIjoiTUVOREVMRVlfQ0lUQVRJT05fMDlhZTEwZWItOTBlMS00NjUyLWEyYjQtYTk4YTZiMWE4NmM1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quot;},{&quot;citationID&quot;:&quot;MENDELEY_CITATION_4570f306-c872-4504-bc8b-7438776cd28a&quot;,&quot;citationItems&quot;:[{&quot;id&quot;:&quot;ea0409b3-cce1-3456-971a-eff5b285ab49&quot;,&quot;itemData&quot;:{&quot;type&quot;:&quot;book&quot;,&quot;id&quot;:&quot;ea0409b3-cce1-3456-971a-eff5b285ab49&quot;,&quot;title&quot;:&quot;Strangers in the ethnic homeland: Japanese Brazilian return migration in transnational perspective&quot;,&quot;author&quot;:[{&quot;family&quot;:&quot;Tsuda&quot;,&quot;given&quot;:&quot;Takeyuki&quot;,&quot;parse-names&quot;:false,&quot;dropping-particle&quot;:&quot;&quot;,&quot;non-dropping-particle&quot;:&quot;&quot;}],&quot;ISBN&quot;:&quot;0231128398&quot;,&quot;issued&quot;:{&quot;date-parts&quot;:[[2003]]},&quot;publisher&quot;:&quot;Columbia University Press&quot;},&quot;isTemporary&quot;:false}],&quot;properties&quot;:{&quot;noteIndex&quot;:0},&quot;isEdited&quot;:false,&quot;manualOverride&quot;:{&quot;isManuallyOverridden&quot;:true,&quot;citeprocText&quot;:&quot;(Tsuda, 2003)&quot;,&quot;manualOverrideText&quot;:&quot;Tsuda's (2003)&quot;},&quot;citationTag&quot;:&quot;MENDELEY_CITATION_v3_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&quot;},{&quot;citationID&quot;:&quot;MENDELEY_CITATION_b5f71799-a823-433e-8a63-e8562228ebd9&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quot;,&quot;manualOverrideText&quot;:&quot;&quot;},&quot;citationTag&quot;:&quot;MENDELEY_CITATION_v3_eyJjaXRhdGlvbklEIjoiTUVOREVMRVlfQ0lUQVRJT05fYjVmNzE3OTktYTgyMy00MzNlLThhNjMtZTg1NjIyMjhlYmQ5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quot;},{&quot;citationID&quot;:&quot;MENDELEY_CITATION_87ce73c4-29e4-43ea-8449-8bd10e140cda&quot;,&quot;citationItems&quot;:[{&quot;id&quot;:&quot;bd05e383-d468-3657-87b9-b60cc545c5a6&quot;,&quot;itemData&quot;:{&quot;type&quot;:&quot;article-journal&quot;,&quot;id&quot;:&quot;bd05e383-d468-3657-87b9-b60cc545c5a6&quot;,&quot;title&quot;:&quot;The Tensions of Diasporic ‘Return’ Migration: How Class and Money Create Distance in the Vietnamese Transnational Family&quot;,&quot;author&quot;:[{&quot;family&quot;:&quot;Nguyen-Akbar&quot;,&quot;given&quot;:&quot;Mytoan&quot;,&quot;parse-names&quot;:false,&quot;dropping-particle&quot;:&quot;&quot;,&quot;non-dropping-particle&quot;:&quot;&quot;}],&quot;container-title&quot;:&quot;Journal of Contemporary Ethnography&quot;,&quot;DOI&quot;:&quot;10.1177/0891241613516630&quot;,&quot;ISSN&quot;:&quot;0891-2416&quot;,&quot;URL&quot;:&quot;https://doi.org/10.1177/0891241613516630&quot;,&quot;issued&quot;:{&quot;date-parts&quot;:[[2014,2,5]]},&quot;page&quot;:&quot;176-201&quot;,&quot;abstract&quot;:&quot;Propelled by the globalization of work opportunities in the Global South, thousands of Viet Kieu (overseas Vietnamese) 1.5- and second-generation migrants are ?returning? to Vietnam to find skilled work. Through a global ethnography in urban Ho Chi Minh City, this article illustrates how these diasporic ?returnees? negotiate their contentious relationship with their nonmigrating, often poorer extended family. My research contributes to the migrant gift giving and reciprocity literature by examining the many ways that ?return? migration can create tensions and ambiguity within existing transnational family remittance relationships across borders. The increased presence of diasporic ?return? migrants also prompts scholars to reconsider the durability of transnational family ties across the generations, as face-to-face encounters reveal how class, generation, age hierarchy, and gender can create micro-level axes of difference and distancing.&quot;,&quot;publisher&quot;:&quot;SAGE Publications Inc&quot;,&quot;issue&quot;:&quot;2&quot;,&quot;volume&quot;:&quot;43&quot;},&quot;isTemporary&quot;:false}],&quot;properties&quot;:{&quot;noteIndex&quot;:0},&quot;isEdited&quot;:false,&quot;manualOverride&quot;:{&quot;isManuallyOverridden&quot;:false,&quot;citeprocText&quot;:&quot;(Nguyen-Akbar, 2014)&quot;,&quot;manualOverrideText&quot;:&quot;&quot;},&quot;citationTag&quot;:&quot;MENDELEY_CITATION_v3_eyJjaXRhdGlvbklEIjoiTUVOREVMRVlfQ0lUQVRJT05fODdjZTczYzQtMjllNC00M2VhLTg0NDktOGJkMTBlMTQwY2Rh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Tmd1eWVuLUFrYmFyLCAyMDE0KSIsIm1hbnVhbE92ZXJyaWRlVGV4dCI6IiJ9fQ==&quot;},{&quot;citationID&quot;:&quot;MENDELEY_CITATION_3a174ea5-dcd6-4588-9d58-49660b8bf165&quot;,&quot;citationItems&quot;:[{&quot;id&quot;:&quot;baa6b646-af54-3dc6-a7df-49cdc1f8f05a&quot;,&quot;itemData&quot;:{&quot;type&quot;:&quot;book&quot;,&quot;id&quot;:&quot;baa6b646-af54-3dc6-a7df-49cdc1f8f05a&quot;,&quot;title&quot;:&quot;Flexible citizenship: The cultural logics of transnationality&quot;,&quot;author&quot;:[{&quot;family&quot;:&quot;Ong&quot;,&quot;given&quot;:&quot;Aihwa&quot;,&quot;parse-names&quot;:false,&quot;dropping-particle&quot;:&quot;&quot;,&quot;non-dropping-particle&quot;:&quot;&quot;}],&quot;ISBN&quot;:&quot;0822322692&quot;,&quot;issued&quot;:{&quot;date-parts&quot;:[[1999]]},&quot;publisher&quot;:&quot;Duke University Press&quot;},&quot;isTemporary&quot;:false}],&quot;properties&quot;:{&quot;noteIndex&quot;:0},&quot;isEdited&quot;:false,&quot;manualOverride&quot;:{&quot;isManuallyOverridden&quot;:false,&quot;citeprocText&quot;:&quot;(Ong, 1999)&quot;,&quot;manualOverrideText&quot;:&quot;&quot;},&quot;citationTag&quot;:&quot;MENDELEY_CITATION_v3_eyJjaXRhdGlvbklEIjoiTUVOREVMRVlfQ0lUQVRJT05fM2ExNzRlYTUtZGNkNi00NTg4LTlkNTgtNDk2NjBiOGJmMTY1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quot;},{&quot;citationID&quot;:&quot;MENDELEY_CITATION_a80a9f34-fe18-456d-a08c-74331f89724d&quot;,&quot;citationItems&quot;:[{&quot;id&quot;:&quot;95190c1d-a521-3161-a1fe-e3fc5445c5f5&quot;,&quot;itemData&quot;:{&quot;type&quot;:&quot;article-journal&quot;,&quot;id&quot;:&quot;95190c1d-a521-3161-a1fe-e3fc5445c5f5&quot;,&quot;title&quot;:&quot;You can come home again: Narratives of home and belonging among second-generation việt kiều in Vietnam&quot;,&quot;author&quot;:[{&quot;family&quot;:&quot;Koh&quot;,&quot;given&quot;:&quot;Priscilla&quot;,&quot;parse-names&quot;:false,&quot;dropping-particle&quot;:&quot;&quot;,&quot;non-dropping-particle&quot;:&quot;&quot;}],&quot;container-title&quot;:&quot;Sojourn&quot;,&quot;DOI&quot;:&quot;10.1355/sj30-1f&quot;,&quot;ISSN&quot;:&quot;17932858&quot;,&quot;issued&quot;:{&quot;date-parts&quot;:[[2015]]},&quot;page&quot;:&quot;173-214&quot;,&quot;abstract&quot;:&quot;Over the last decade, increasing numbers of second-generation overseas Vietnamese or Việt Kiều have returned to Vietnam to live and work. These are children of first-generation immigrant parents, who fled the country following the communist victory over South Vietnam in 1975. Since the 1990s, the government has implemented new laws and policies to encourage overseas Vietnamese to return to invest, work and live in Vietnam. However, recent state initiatives have also been hampered by substantial ambiguities and bureaucratic inefficiency. The narratives of second-generation Việt Kiều living in Hồ Chí Minh City reveal how — apart from state discourse and policies — personal motivations and pragmatic considerations also have an important bearing on their sense of “home” and “belonging” in Vietnam.&quot;,&quot;publisher&quot;:&quot;Institute of Southeast Asian Studies&quot;,&quot;issue&quot;:&quot;1&quot;,&quot;volume&quot;:&quot;30&quot;},&quot;isTemporary&quot;:false}],&quot;properties&quot;:{&quot;noteIndex&quot;:0},&quot;isEdited&quot;:false,&quot;manualOverride&quot;:{&quot;isManuallyOverridden&quot;:false,&quot;citeprocText&quot;:&quot;(Koh, 2015)&quot;,&quot;manualOverrideText&quot;:&quot;&quot;},&quot;citationTag&quot;:&quot;MENDELEY_CITATION_v3_eyJjaXRhdGlvbklEIjoiTUVOREVMRVlfQ0lUQVRJT05fYTgwYTlmMzQtZmUxOC00NTZkLWEwOGMtNzQzMzFmODk3MjRk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quot;},{&quot;citationID&quot;:&quot;MENDELEY_CITATION_e4dd23bb-84af-4fc5-bb2e-1d927dbf48f0&quot;,&quot;citationItems&quot;:[{&quot;id&quot;:&quot;f74f9e2d-9648-3354-bd51-7d33461fd2b2&quot;,&quot;itemData&quot;:{&quot;type&quot;:&quot;article-journal&quot;,&quot;id&quot;:&quot;f74f9e2d-9648-3354-bd51-7d33461fd2b2&quot;,&quot;title&quot;:&quot;The Formation of Spatial and Symbolic Boundaries among Vietnamese Diasporic Skilled Return Migrants in Ho Chi Minh City, Vietnam&quot;,&quot;author&quot;:[{&quot;family&quot;:&quot;Nguyen-Akbar&quot;,&quot;given&quot;:&quot;Mytoan&quot;,&quot;parse-names&quot;:false,&quot;dropping-particle&quot;:&quot;&quot;,&quot;non-dropping-particle&quot;:&quot;&quot;}],&quot;container-title&quot;:&quot;Sociological Perspectives&quot;,&quot;DOI&quot;:&quot;10.1177/0731121417700113&quot;,&quot;ISSN&quot;:&quot;0731-1214&quot;,&quot;URL&quot;:&quot;https://doi.org/10.1177/0731121417700113&quot;,&quot;issued&quot;:{&quot;date-parts&quot;:[[2017,3,20]]},&quot;page&quot;:&quot;1115-1135&quot;,&quot;abstract&quot;:&quot;More than 40 years since the end of the Vietnam War, a younger generation of Vietnamese Americans is returning to their parents? ancestral homeland with career opportunities tied to Vietnam?s economic growth in the past decade. These more permanent return migrations reveal strategies of local and global assertions of belonging and identity management among the ?1.5? and second generation of Vietnamese Americans who work in high-skilled professions in their parents? ancestral homeland. Known there as the Viet Kieu (Overseas Vietnamese), those who work in both corporate and nongovernmental organizations draw upon multiple forms of social and cultural capital to negotiate a third space between the local and global in Westernizing pockets of Ho Chi Minh City, Vietnam. I argue that Viet Kieu constructed symbolic boundaries to distinguish themselves from foreigners and ethno-national boundaries to distinguish themselves from locals, but they also crossed these boundaries to find spaces of belonging in Vietnam. The experiences of this niche subgroup of more skilled Viet Kieu constitute ?transnational? instances of active ethnic and national identity renegotiation that reaffirmed the importance of place making and subjective claims to an imagined authentic return experience. This study focused on highly skilled returnees, aiming to analyze how transnational flows of capital such as language, education, and access played into the symbolic boundary making and identity politics of return.&quot;,&quot;publisher&quot;:&quot;SAGE Publications Inc&quot;,&quot;issue&quot;:&quot;6&quot;,&quot;volume&quot;:&quot;60&quot;},&quot;isTemporary&quot;:false}],&quot;properties&quot;:{&quot;noteIndex&quot;:0},&quot;isEdited&quot;:false,&quot;manualOverride&quot;:{&quot;isManuallyOverridden&quot;:false,&quot;citeprocText&quot;:&quot;(Nguyen-Akbar, 2017)&quot;,&quot;manualOverrideText&quot;:&quot;&quot;},&quot;citationTag&quot;:&quot;MENDELEY_CITATION_v3_eyJjaXRhdGlvbklEIjoiTUVOREVMRVlfQ0lUQVRJT05fZTRkZDIzYmItODRhZi00ZmM1LWJiMmUtMWQ5MjdkYmY0OGY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quot;},{&quot;citationID&quot;:&quot;MENDELEY_CITATION_01ce300f-e8a7-40e4-bc96-07dd3dad703a&quot;,&quot;citationItems&quot;:[{&quot;id&quot;:&quot;2d7a3e0c-c26e-31b3-8730-566a656a7721&quot;,&quot;itemData&quot;:{&quot;type&quot;:&quot;article-journal&quot;,&quot;id&quot;:&quot;2d7a3e0c-c26e-31b3-8730-566a656a7721&quot;,&quot;title&quot;:&quot;Recycling Migration and Changing Nationalisms: The Vietnamese Return Diaspora and Reconstruction of Vietnamese Nationhood&quot;,&quot;author&quot;:[{&quot;family&quot;:&quot;Chan&quot;,&quot;given&quot;:&quot;Yuk Wah&quot;,&quot;parse-names&quot;:false,&quot;dropping-particle&quot;:&quot;&quot;,&quot;non-dropping-particle&quot;:&quot;&quot;},{&quot;family&quot;:&quot;Tran&quot;,&quot;given&quot;:&quot;Thi Le Thu&quot;,&quot;parse-names&quot;:false,&quot;dropping-particle&quot;:&quot;&quot;,&quot;non-dropping-particle&quot;:&quot;&quot;}],&quot;container-title&quot;:&quot;Journal of Ethnic and Migration Studies&quot;,&quot;DOI&quot;:&quot;10.1080/1369183X.2011.572486&quot;,&quot;ISSN&quot;:&quot;1369-183X&quot;,&quot;URL&quot;:&quot;https://doi.org/10.1080/1369183X.2011.572486&quot;,&quot;issued&quot;:{&quot;date-parts&quot;:[[2011,8,1]]},&quot;page&quot;:&quot;1101-1117&quot;,&quot;publisher&quot;:&quot;Routledge&quot;,&quot;issue&quot;:&quot;7&quot;,&quot;volume&quot;:&quot;37&quot;},&quot;isTemporary&quot;:false}],&quot;properties&quot;:{&quot;noteIndex&quot;:0},&quot;isEdited&quot;:false,&quot;manualOverride&quot;:{&quot;isManuallyOverridden&quot;:false,&quot;citeprocText&quot;:&quot;(Y. W. Chan &amp;#38; Tran, 2011)&quot;,&quot;manualOverrideText&quot;:&quot;&quot;},&quot;citationTag&quot;:&quot;MENDELEY_CITATION_v3_eyJjaXRhdGlvbklEIjoiTUVOREVMRVlfQ0lUQVRJT05fMDFjZTMwMGYtZThhNy00MGU0LWJjOTYtMDdkZDNkYWQ3MDNh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quot;},{&quot;citationID&quot;:&quot;MENDELEY_CITATION_8513f893-6bb7-4c41-891c-d66567a0c695&quot;,&quot;citationItems&quot;:[{&quot;id&quot;:&quot;50bdb66d-3a12-3b13-bca6-79b7a961f52d&quot;,&quot;itemData&quot;:{&quot;type&quot;:&quot;chapter&quot;,&quot;id&quot;:&quot;50bdb66d-3a12-3b13-bca6-79b7a961f52d&quot;,&quot;title&quot;:&quot;Transnational Life Trajectories and the Notion of Return—German-Born Việt Kiều (Overseas Vietnamese) Travelling to Their Ancestral Homeland&quot;,&quot;author&quot;:[{&quot;family&quot;:&quot;Müller&quot;,&quot;given&quot;:&quot;Max&quot;,&quot;parse-names&quot;:false,&quot;dropping-particle&quot;:&quot;&quot;,&quot;non-dropping-particle&quot;:&quot;&quot;}],&quot;container-title&quot;:&quot;Vietnam at the Vanguard&quot;,&quot;issued&quot;:{&quot;date-parts&quot;:[[2021]]},&quot;page&quot;:&quot;17-32&quot;,&quot;publisher&quot;:&quot;Springer&quot;},&quot;isTemporary&quot;:false}],&quot;properties&quot;:{&quot;noteIndex&quot;:0},&quot;isEdited&quot;:false,&quot;manualOverride&quot;:{&quot;isManuallyOverridden&quot;:false,&quot;citeprocText&quot;:&quot;(Müller, 2021)&quot;,&quot;manualOverrideText&quot;:&quot;&quot;},&quot;citationTag&quot;:&quot;MENDELEY_CITATION_v3_eyJjaXRhdGlvbklEIjoiTUVOREVMRVlfQ0lUQVRJT05fODUxM2Y4OTMtNmJiNy00YzQxLTg5MWMtZDY2NTY3YTBjNjk1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mZhbHNlLCJjaXRlcHJvY1RleHQiOiIoTcO8bGxlciwgMjAyMSkiLCJtYW51YWxPdmVycmlkZVRleHQiOiIifX0=&quot;},{&quot;citationID&quot;:&quot;MENDELEY_CITATION_807d057f-2c52-4489-a3cf-dbb118928298&quot;,&quot;citationItems&quot;:[{&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properties&quot;:{&quot;noteIndex&quot;:0},&quot;isEdited&quot;:false,&quot;manualOverride&quot;:{&quot;isManuallyOverridden&quot;:true,&quot;citeprocText&quot;:&quot;(Nguyen-Akbar, 2016)&quot;,&quot;manualOverrideText&quot;:&quot;Nguyen-Akbar (2016)&quot;},&quot;citationTag&quot;:&quot;MENDELEY_CITATION_v3_eyJjaXRhdGlvbklEIjoiTUVOREVMRVlfQ0lUQVRJT05fODA3ZDA1N2YtMmM1Mi00NDg5LWEzY2YtZGJiMTE4OTI4Mjk4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quot;},{&quot;citationID&quot;:&quot;MENDELEY_CITATION_037be2b7-904a-4dc5-99e1-3d8cc7641840&quot;,&quot;citationItems&quot;:[{&quot;id&quot;:&quot;f74f9e2d-9648-3354-bd51-7d33461fd2b2&quot;,&quot;itemData&quot;:{&quot;type&quot;:&quot;article-journal&quot;,&quot;id&quot;:&quot;f74f9e2d-9648-3354-bd51-7d33461fd2b2&quot;,&quot;title&quot;:&quot;The Formation of Spatial and Symbolic Boundaries among Vietnamese Diasporic Skilled Return Migrants in Ho Chi Minh City, Vietnam&quot;,&quot;author&quot;:[{&quot;family&quot;:&quot;Nguyen-Akbar&quot;,&quot;given&quot;:&quot;Mytoan&quot;,&quot;parse-names&quot;:false,&quot;dropping-particle&quot;:&quot;&quot;,&quot;non-dropping-particle&quot;:&quot;&quot;}],&quot;container-title&quot;:&quot;Sociological Perspectives&quot;,&quot;DOI&quot;:&quot;10.1177/0731121417700113&quot;,&quot;ISSN&quot;:&quot;0731-1214&quot;,&quot;URL&quot;:&quot;https://doi.org/10.1177/0731121417700113&quot;,&quot;issued&quot;:{&quot;date-parts&quot;:[[2017,3,20]]},&quot;page&quot;:&quot;1115-1135&quot;,&quot;abstract&quot;:&quot;More than 40 years since the end of the Vietnam War, a younger generation of Vietnamese Americans is returning to their parents? ancestral homeland with career opportunities tied to Vietnam?s economic growth in the past decade. These more permanent return migrations reveal strategies of local and global assertions of belonging and identity management among the ?1.5? and second generation of Vietnamese Americans who work in high-skilled professions in their parents? ancestral homeland. Known there as the Viet Kieu (Overseas Vietnamese), those who work in both corporate and nongovernmental organizations draw upon multiple forms of social and cultural capital to negotiate a third space between the local and global in Westernizing pockets of Ho Chi Minh City, Vietnam. I argue that Viet Kieu constructed symbolic boundaries to distinguish themselves from foreigners and ethno-national boundaries to distinguish themselves from locals, but they also crossed these boundaries to find spaces of belonging in Vietnam. The experiences of this niche subgroup of more skilled Viet Kieu constitute ?transnational? instances of active ethnic and national identity renegotiation that reaffirmed the importance of place making and subjective claims to an imagined authentic return experience. This study focused on highly skilled returnees, aiming to analyze how transnational flows of capital such as language, education, and access played into the symbolic boundary making and identity politics of return.&quot;,&quot;publisher&quot;:&quot;SAGE Publications Inc&quot;,&quot;issue&quot;:&quot;6&quot;,&quot;volume&quot;:&quot;60&quot;},&quot;isTemporary&quot;:false}],&quot;properties&quot;:{&quot;noteIndex&quot;:0},&quot;isEdited&quot;:false,&quot;manualOverride&quot;:{&quot;isManuallyOverridden&quot;:false,&quot;citeprocText&quot;:&quot;(Nguyen-Akbar, 2017)&quot;,&quot;manualOverrideText&quot;:&quot;&quot;},&quot;citationTag&quot;:&quot;MENDELEY_CITATION_v3_eyJjaXRhdGlvbklEIjoiTUVOREVMRVlfQ0lUQVRJT05fMDM3YmUyYjctOTA0YS00ZGM1LTk5ZTEtM2Q4Y2M3NjQxODQ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quot;},{&quot;citationID&quot;:&quot;MENDELEY_CITATION_c3ce2b37-2a42-4404-a5fe-61fa09b69d09&quot;,&quot;citationItems&quot;:[{&quot;id&quot;:&quot;f74f9e2d-9648-3354-bd51-7d33461fd2b2&quot;,&quot;itemData&quot;:{&quot;type&quot;:&quot;article-journal&quot;,&quot;id&quot;:&quot;f74f9e2d-9648-3354-bd51-7d33461fd2b2&quot;,&quot;title&quot;:&quot;The Formation of Spatial and Symbolic Boundaries among Vietnamese Diasporic Skilled Return Migrants in Ho Chi Minh City, Vietnam&quot;,&quot;author&quot;:[{&quot;family&quot;:&quot;Nguyen-Akbar&quot;,&quot;given&quot;:&quot;Mytoan&quot;,&quot;parse-names&quot;:false,&quot;dropping-particle&quot;:&quot;&quot;,&quot;non-dropping-particle&quot;:&quot;&quot;}],&quot;container-title&quot;:&quot;Sociological Perspectives&quot;,&quot;DOI&quot;:&quot;10.1177/0731121417700113&quot;,&quot;ISSN&quot;:&quot;0731-1214&quot;,&quot;URL&quot;:&quot;https://doi.org/10.1177/0731121417700113&quot;,&quot;issued&quot;:{&quot;date-parts&quot;:[[2017,3,20]]},&quot;page&quot;:&quot;1115-1135&quot;,&quot;abstract&quot;:&quot;More than 40 years since the end of the Vietnam War, a younger generation of Vietnamese Americans is returning to their parents? ancestral homeland with career opportunities tied to Vietnam?s economic growth in the past decade. These more permanent return migrations reveal strategies of local and global assertions of belonging and identity management among the ?1.5? and second generation of Vietnamese Americans who work in high-skilled professions in their parents? ancestral homeland. Known there as the Viet Kieu (Overseas Vietnamese), those who work in both corporate and nongovernmental organizations draw upon multiple forms of social and cultural capital to negotiate a third space between the local and global in Westernizing pockets of Ho Chi Minh City, Vietnam. I argue that Viet Kieu constructed symbolic boundaries to distinguish themselves from foreigners and ethno-national boundaries to distinguish themselves from locals, but they also crossed these boundaries to find spaces of belonging in Vietnam. The experiences of this niche subgroup of more skilled Viet Kieu constitute ?transnational? instances of active ethnic and national identity renegotiation that reaffirmed the importance of place making and subjective claims to an imagined authentic return experience. This study focused on highly skilled returnees, aiming to analyze how transnational flows of capital such as language, education, and access played into the symbolic boundary making and identity politics of return.&quot;,&quot;publisher&quot;:&quot;SAGE Publications Inc&quot;,&quot;issue&quot;:&quot;6&quot;,&quot;volume&quot;:&quot;60&quot;},&quot;isTemporary&quot;:false}],&quot;properties&quot;:{&quot;noteIndex&quot;:0},&quot;isEdited&quot;:false,&quot;manualOverride&quot;:{&quot;isManuallyOverridden&quot;:true,&quot;citeprocText&quot;:&quot;(Nguyen-Akbar, 2017)&quot;,&quot;manualOverrideText&quot;:&quot;Nguyen-Akbar (2017)&quot;},&quot;citationTag&quot;:&quot;MENDELEY_CITATION_v3_eyJjaXRhdGlvbklEIjoiTUVOREVMRVlfQ0lUQVRJT05fYzNjZTJiMzctMmE0Mi00NDA0LWE1ZmUtNjFmYTA5YjY5ZDA5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0cnVlLCJjaXRlcHJvY1RleHQiOiIoTmd1eWVuLUFrYmFyLCAyMDE3KSIsIm1hbnVhbE92ZXJyaWRlVGV4dCI6Ik5ndXllbi1Ba2JhciAoMjAxNykifX0=&quot;},{&quot;citationID&quot;:&quot;MENDELEY_CITATION_8f48e992-dbb1-408c-945e-5330ea493f06&quot;,&quot;citationItems&quot;:[{&quot;id&quot;:&quot;d0df2f72-6e86-3d4f-91c0-6cb79dd5d4a4&quot;,&quot;itemData&quot;:{&quot;type&quot;:&quot;book&quot;,&quot;id&quot;:&quot;d0df2f72-6e86-3d4f-91c0-6cb79dd5d4a4&quot;,&quot;title&quot;:&quot;Family tightrope&quot;,&quot;author&quot;:[{&quot;family&quot;:&quot;Kibria&quot;,&quot;given&quot;:&quot;Nazli&quot;,&quot;parse-names&quot;:false,&quot;dropping-particle&quot;:&quot;&quot;,&quot;non-dropping-particle&quot;:&quot;&quot;}],&quot;ISBN&quot;:&quot;1400820995&quot;,&quot;issued&quot;:{&quot;date-parts&quot;:[[1995]]},&quot;publisher&quot;:&quot;Princeton University Press&quot;},&quot;isTemporary&quot;:false}],&quot;properties&quot;:{&quot;noteIndex&quot;:0},&quot;isEdited&quot;:false,&quot;manualOverride&quot;:{&quot;isManuallyOverridden&quot;:false,&quot;citeprocText&quot;:&quot;(Kibria, 1995)&quot;,&quot;manualOverrideText&quot;:&quot;&quot;},&quot;citationTag&quot;:&quot;MENDELEY_CITATION_v3_eyJjaXRhdGlvbklEIjoiTUVOREVMRVlfQ0lUQVRJT05fOGY0OGU5OTItZGJiMS00MDhjLTk0NWUtNTMzMGVhNDkzZjA2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XSwicHJvcGVydGllcyI6eyJub3RlSW5kZXgiOjB9LCJpc0VkaXRlZCI6ZmFsc2UsIm1hbnVhbE92ZXJyaWRlIjp7ImlzTWFudWFsbHlPdmVycmlkZGVuIjpmYWxzZSwiY2l0ZXByb2NUZXh0IjoiKEtpYnJpYSwgMTk5NSkiLCJtYW51YWxPdmVycmlkZVRleHQiOiIifX0=&quot;},{&quot;citationID&quot;:&quot;MENDELEY_CITATION_95f0857e-f314-4711-805a-be673bd0add3&quot;,&quot;citationItems&quot;:[{&quot;id&quot;:&quot;bd05e383-d468-3657-87b9-b60cc545c5a6&quot;,&quot;itemData&quot;:{&quot;type&quot;:&quot;article-journal&quot;,&quot;id&quot;:&quot;bd05e383-d468-3657-87b9-b60cc545c5a6&quot;,&quot;title&quot;:&quot;The Tensions of Diasporic ‘Return’ Migration: How Class and Money Create Distance in the Vietnamese Transnational Family&quot;,&quot;author&quot;:[{&quot;family&quot;:&quot;Nguyen-Akbar&quot;,&quot;given&quot;:&quot;Mytoan&quot;,&quot;parse-names&quot;:false,&quot;dropping-particle&quot;:&quot;&quot;,&quot;non-dropping-particle&quot;:&quot;&quot;}],&quot;container-title&quot;:&quot;Journal of Contemporary Ethnography&quot;,&quot;DOI&quot;:&quot;10.1177/0891241613516630&quot;,&quot;ISSN&quot;:&quot;0891-2416&quot;,&quot;URL&quot;:&quot;https://doi.org/10.1177/0891241613516630&quot;,&quot;issued&quot;:{&quot;date-parts&quot;:[[2014,2,5]]},&quot;page&quot;:&quot;176-201&quot;,&quot;abstract&quot;:&quot;Propelled by the globalization of work opportunities in the Global South, thousands of Viet Kieu (overseas Vietnamese) 1.5- and second-generation migrants are ?returning? to Vietnam to find skilled work. Through a global ethnography in urban Ho Chi Minh City, this article illustrates how these diasporic ?returnees? negotiate their contentious relationship with their nonmigrating, often poorer extended family. My research contributes to the migrant gift giving and reciprocity literature by examining the many ways that ?return? migration can create tensions and ambiguity within existing transnational family remittance relationships across borders. The increased presence of diasporic ?return? migrants also prompts scholars to reconsider the durability of transnational family ties across the generations, as face-to-face encounters reveal how class, generation, age hierarchy, and gender can create micro-level axes of difference and distancing.&quot;,&quot;publisher&quot;:&quot;SAGE Publications Inc&quot;,&quot;issue&quot;:&quot;2&quot;,&quot;volume&quot;:&quot;43&quot;},&quot;isTemporary&quot;:false}],&quot;properties&quot;:{&quot;noteIndex&quot;:0},&quot;isEdited&quot;:false,&quot;manualOverride&quot;:{&quot;isManuallyOverridden&quot;:true,&quot;citeprocText&quot;:&quot;(Nguyen-Akbar, 2014)&quot;,&quot;manualOverrideText&quot;:&quot;(p. 16)&quot;},&quot;citationTag&quot;:&quot;MENDELEY_CITATION_v3_eyJjaXRhdGlvbklEIjoiTUVOREVMRVlfQ0lUQVRJT05fOTVmMDg1N2UtZjMxNC00NzExLTgwNWEtYmU2NzNiZDBhZGQz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nRydWUsImNpdGVwcm9jVGV4dCI6IihOZ3V5ZW4tQWtiYXIsIDIwMTQpIiwibWFudWFsT3ZlcnJpZGVUZXh0IjoiKHAuIDE2KSJ9fQ==&quot;},{&quot;citationID&quot;:&quot;MENDELEY_CITATION_dbcaf203-86ea-4ce2-8ce9-07e49d508a61&quot;,&quot;citationItems&quot;:[{&quot;id&quot;:&quot;50bdb66d-3a12-3b13-bca6-79b7a961f52d&quot;,&quot;itemData&quot;:{&quot;type&quot;:&quot;chapter&quot;,&quot;id&quot;:&quot;50bdb66d-3a12-3b13-bca6-79b7a961f52d&quot;,&quot;title&quot;:&quot;Transnational Life Trajectories and the Notion of Return—German-Born Việt Kiều (Overseas Vietnamese) Travelling to Their Ancestral Homeland&quot;,&quot;author&quot;:[{&quot;family&quot;:&quot;Müller&quot;,&quot;given&quot;:&quot;Max&quot;,&quot;parse-names&quot;:false,&quot;dropping-particle&quot;:&quot;&quot;,&quot;non-dropping-particle&quot;:&quot;&quot;}],&quot;container-title&quot;:&quot;Vietnam at the Vanguard&quot;,&quot;issued&quot;:{&quot;date-parts&quot;:[[2021]]},&quot;page&quot;:&quot;17-32&quot;,&quot;publisher&quot;:&quot;Springer&quot;},&quot;isTemporary&quot;:false}],&quot;properties&quot;:{&quot;noteIndex&quot;:0},&quot;isEdited&quot;:false,&quot;manualOverride&quot;:{&quot;isManuallyOverridden&quot;:true,&quot;citeprocText&quot;:&quot;(Müller, 2021)&quot;,&quot;manualOverrideText&quot;:&quot;Müller (2021)&quot;},&quot;citationTag&quot;:&quot;MENDELEY_CITATION_v3_eyJjaXRhdGlvbklEIjoiTUVOREVMRVlfQ0lUQVRJT05fZGJjYWYyMDMtODZlYS00Y2UyLThjZTktMDdlNDlkNTA4YTYx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k3DvGxsZXIgKDIwMjEpIn19&quot;},{&quot;citationID&quot;:&quot;MENDELEY_CITATION_bc30aeae-a1fa-403e-a75b-f0272c4a59ea&quot;,&quot;citationItems&quot;:[{&quot;id&quot;:&quot;50bdb66d-3a12-3b13-bca6-79b7a961f52d&quot;,&quot;itemData&quot;:{&quot;type&quot;:&quot;chapter&quot;,&quot;id&quot;:&quot;50bdb66d-3a12-3b13-bca6-79b7a961f52d&quot;,&quot;title&quot;:&quot;Transnational Life Trajectories and the Notion of Return—German-Born Việt Kiều (Overseas Vietnamese) Travelling to Their Ancestral Homeland&quot;,&quot;author&quot;:[{&quot;family&quot;:&quot;Müller&quot;,&quot;given&quot;:&quot;Max&quot;,&quot;parse-names&quot;:false,&quot;dropping-particle&quot;:&quot;&quot;,&quot;non-dropping-particle&quot;:&quot;&quot;}],&quot;container-title&quot;:&quot;Vietnam at the Vanguard&quot;,&quot;issued&quot;:{&quot;date-parts&quot;:[[2021]]},&quot;page&quot;:&quot;17-32&quot;,&quot;publisher&quot;:&quot;Springer&quot;},&quot;isTemporary&quot;:false}],&quot;properties&quot;:{&quot;noteIndex&quot;:0},&quot;isEdited&quot;:false,&quot;manualOverride&quot;:{&quot;isManuallyOverridden&quot;:true,&quot;citeprocText&quot;:&quot;(Müller, 2021)&quot;,&quot;manualOverrideText&quot;:&quot;(Müller, 2021, p. 27)&quot;},&quot;citationTag&quot;:&quot;MENDELEY_CITATION_v3_eyJjaXRhdGlvbklEIjoiTUVOREVMRVlfQ0lUQVRJT05fYmMzMGFlYWUtYTFmYS00MDNlLWE3NWItZjAyNzJjNGE1OWVh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ihNw7xsbGVyLCAyMDIxLCBwLiAyNykifX0=&quot;},{&quot;citationID&quot;:&quot;MENDELEY_CITATION_54246844-9a0f-4efa-bf09-557222384400&quot;,&quot;citationItems&quot;:[{&quot;id&quot;:&quot;f74f9e2d-9648-3354-bd51-7d33461fd2b2&quot;,&quot;itemData&quot;:{&quot;type&quot;:&quot;article-journal&quot;,&quot;id&quot;:&quot;f74f9e2d-9648-3354-bd51-7d33461fd2b2&quot;,&quot;title&quot;:&quot;The Formation of Spatial and Symbolic Boundaries among Vietnamese Diasporic Skilled Return Migrants in Ho Chi Minh City, Vietnam&quot;,&quot;author&quot;:[{&quot;family&quot;:&quot;Nguyen-Akbar&quot;,&quot;given&quot;:&quot;Mytoan&quot;,&quot;parse-names&quot;:false,&quot;dropping-particle&quot;:&quot;&quot;,&quot;non-dropping-particle&quot;:&quot;&quot;}],&quot;container-title&quot;:&quot;Sociological Perspectives&quot;,&quot;DOI&quot;:&quot;10.1177/0731121417700113&quot;,&quot;ISSN&quot;:&quot;0731-1214&quot;,&quot;URL&quot;:&quot;https://doi.org/10.1177/0731121417700113&quot;,&quot;issued&quot;:{&quot;date-parts&quot;:[[2017,3,20]]},&quot;page&quot;:&quot;1115-1135&quot;,&quot;abstract&quot;:&quot;More than 40 years since the end of the Vietnam War, a younger generation of Vietnamese Americans is returning to their parents? ancestral homeland with career opportunities tied to Vietnam?s economic growth in the past decade. These more permanent return migrations reveal strategies of local and global assertions of belonging and identity management among the ?1.5? and second generation of Vietnamese Americans who work in high-skilled professions in their parents? ancestral homeland. Known there as the Viet Kieu (Overseas Vietnamese), those who work in both corporate and nongovernmental organizations draw upon multiple forms of social and cultural capital to negotiate a third space between the local and global in Westernizing pockets of Ho Chi Minh City, Vietnam. I argue that Viet Kieu constructed symbolic boundaries to distinguish themselves from foreigners and ethno-national boundaries to distinguish themselves from locals, but they also crossed these boundaries to find spaces of belonging in Vietnam. The experiences of this niche subgroup of more skilled Viet Kieu constitute ?transnational? instances of active ethnic and national identity renegotiation that reaffirmed the importance of place making and subjective claims to an imagined authentic return experience. This study focused on highly skilled returnees, aiming to analyze how transnational flows of capital such as language, education, and access played into the symbolic boundary making and identity politics of return.&quot;,&quot;publisher&quot;:&quot;SAGE Publications Inc&quot;,&quot;issue&quot;:&quot;6&quot;,&quot;volume&quot;:&quot;60&quot;},&quot;isTemporary&quot;:false}],&quot;properties&quot;:{&quot;noteIndex&quot;:0},&quot;isEdited&quot;:false,&quot;manualOverride&quot;:{&quot;isManuallyOverridden&quot;:false,&quot;citeprocText&quot;:&quot;(Nguyen-Akbar, 2017)&quot;,&quot;manualOverrideText&quot;:&quot;&quot;},&quot;citationTag&quot;:&quot;MENDELEY_CITATION_v3_eyJjaXRhdGlvbklEIjoiTUVOREVMRVlfQ0lUQVRJT05fNTQyNDY4NDQtOWEwZi00ZWZhLWJmMDktNTU3MjIyMzg0NDA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quot;},{&quot;citationID&quot;:&quot;MENDELEY_CITATION_c9b48cdf-1e52-44b9-b001-535c33ca98a6&quot;,&quot;citationItems&quot;:[{&quot;id&quot;:&quot;ec479dc3-d270-3e42-bb79-a1c9caacb09d&quot;,&quot;itemData&quot;:{&quot;type&quot;:&quot;article-journal&quot;,&quot;id&quot;:&quot;ec479dc3-d270-3e42-bb79-a1c9caacb09d&quot;,&quot;title&quot;:&quot;Achieving ethnic authenticity through ‘return’ visits to Vietnam: paradoxes of class and gender among the British-born Vietnamese&quot;,&quot;author&quot;:[{&quot;family&quot;:&quot;Barber&quot;,&quot;given&quot;:&quot;Tamsin&quot;,&quot;parse-names&quot;:false,&quot;dropping-particle&quot;:&quot;&quot;,&quot;non-dropping-particle&quot;:&quot;&quot;}],&quot;container-title&quot;:&quot;Journal of Ethnic and Migration Studies&quot;,&quot;DOI&quot;:&quot;10.1080/1369183X.2016.1274564&quot;,&quot;ISSN&quot;:&quot;14699451&quot;,&quot;issued&quot;:{&quot;date-parts&quot;:[[2017,4,26]]},&quot;page&quot;:&quot;919-936&quot;,&quot;abstract&quot;:&quot;The Vietnamese in Britain are a small and less visible community who remain largely unrecognised in wider society. For those born in Britain, constructing a Vietnamese identity and a sense of ethnic belonging is often rendered problematic due to a lack of inclusion in, and identification with, their local Vietnamese community. Instead, ‘return’ visits to Vietnam occupy a particularly important space in their narratives of ethnic authentification. Drawing upon the literature on migrant-homeland relations, this paper highlights the importance of divisions of gender, class and migration trajectories in understanding patterns of transnational participation and engagement among Vietnamese migrants. It is argued that British-born Vietnamese women are more likely to engage actively in their ‘return’ visits and make personal and emotional investments compared to their male counterparts whose visits remain largely symbolic. These differences are shaped by social class configurations and gender expectations both in Britain and Vietnam. However, while ‘return’ visits provide more effective ethnic authentification strategies for women than men who experience a more compromised masculine status and negative experiences in the ‘homeland’, paradoxically their class differences with the majority of the population weakens and questions this authenticity leading to an ‘arrested’ achievement of ethnic authenticity.&quot;,&quot;publisher&quot;:&quot;Routledge&quot;,&quot;issue&quot;:&quot;6&quot;,&quot;volume&quot;:&quot;43&quot;},&quot;isTemporary&quot;:false}],&quot;properties&quot;:{&quot;noteIndex&quot;:0},&quot;isEdited&quot;:false,&quot;manualOverride&quot;:{&quot;isManuallyOverridden&quot;:true,&quot;citeprocText&quot;:&quot;(Barber, 2017)&quot;,&quot;manualOverrideText&quot;:&quot;Barber (2017)&quot;},&quot;citationTag&quot;:&quot;MENDELEY_CITATION_v3_eyJjaXRhdGlvbklEIjoiTUVOREVMRVlfQ0lUQVRJT05fYzliNDhjZGYtMWU1Mi00NGI5LWIwMDEtNTM1YzMzY2E5OGE2IiwiY2l0YXRpb25JdGVtcyI6W3s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X1dLCJwcm9wZXJ0aWVzIjp7Im5vdGVJbmRleCI6MH0sImlzRWRpdGVkIjpmYWxzZSwibWFudWFsT3ZlcnJpZGUiOnsiaXNNYW51YWxseU92ZXJyaWRkZW4iOnRydWUsImNpdGVwcm9jVGV4dCI6IihCYXJiZXIsIDIwMTcpIiwibWFudWFsT3ZlcnJpZGVUZXh0IjoiQmFyYmVyICgyMDE3KSJ9fQ==&quot;},{&quot;citationID&quot;:&quot;MENDELEY_CITATION_c560c722-01f4-4172-b495-b1a0065ea285&quot;,&quot;citationItems&quot;:[{&quot;id&quot;:&quot;d1a3c0d0-99d6-3336-8a58-d084e0cbdd0b&quot;,&quot;itemData&quot;:{&quot;type&quot;:&quot;book&quot;,&quot;id&quot;:&quot;d1a3c0d0-99d6-3336-8a58-d084e0cbdd0b&quot;,&quot;title&quot;:&quot;Gender &amp; Nation&quot;,&quot;author&quot;:[{&quot;family&quot;:&quot;Yuval-Davis&quot;,&quot;given&quot;:&quot;Nira&quot;,&quot;parse-names&quot;:false,&quot;dropping-particle&quot;:&quot;&quot;,&quot;non-dropping-particle&quot;:&quot;&quot;}],&quot;accessed&quot;:{&quot;date-parts&quot;:[[2021,11,14]]},&quot;ISBN&quot;:&quot;9781446222201&quot;,&quot;issued&quot;:{&quot;date-parts&quot;:[[1997]]},&quot;publisher-place&quot;:&quot;London&quot;,&quot;number-of-pages&quot;:&quot;157&quot;,&quot;abstract&quot;:&quot;In 'Gender and Nation' Yuval-Davis argues that the construction of nationhood involves specific notions of both m̀anhood' and ẁomanhood'. She examines the contribution of gender relations to key dimensions of nationalist projects - the nation's reproduction, its culture and citizenship - as well as to national conflicts and wars, exploring the contesting relations between feminism and nationalism. Preface -- 1. Theorizing Gender and Nation -- 2. Women and the biological reproduction of the nation -- 3. Cultural reproduction and gender relations -- 4. Citizenship and difference -- 5. Gendered militaries, gendered wars -- 6. Women, ethnicity and empowerment : towards transversal politics -- References -- Index.&quot;,&quot;publisher&quot;:&quot;Sage Publications&quot;},&quot;isTemporary&quot;:false}],&quot;properties&quot;:{&quot;noteIndex&quot;:0},&quot;isEdited&quot;:false,&quot;manualOverride&quot;:{&quot;isManuallyOverridden&quot;:false,&quot;citeprocText&quot;:&quot;(Yuval-Davis, 1997)&quot;,&quot;manualOverrideText&quot;:&quot;&quot;},&quot;citationTag&quot;:&quot;MENDELEY_CITATION_v3_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&quot;},{&quot;citationID&quot;:&quot;MENDELEY_CITATION_d3cef8a8-e561-4808-abe4-2e92dbc8fe59&quot;,&quot;citationItems&quot;:[{&quot;id&quot;:&quot;7f271570-e0a7-3832-9145-98262c7b4b1e&quot;,&quot;itemData&quot;:{&quot;type&quot;:&quot;article-journal&quot;,&quot;id&quot;:&quot;7f271570-e0a7-3832-9145-98262c7b4b1e&quot;,&quot;title&quot;:&quot;Finding the American Dream Abroad? Narratives of Return Among 1.5 and Second Generation Vietnamese American Skilled Migrants in Vietnam&quot;,&quot;author&quot;:[{&quot;family&quot;:&quot;Nguyen-Akbar&quot;,&quot;given&quot;:&quot;Mytoan&quot;,&quot;parse-names&quot;:false,&quot;dropping-particle&quot;:&quot;&quot;,&quot;non-dropping-particle&quot;:&quot;&quot;}],&quot;container-title&quot;:&quot;Journal of Vietnamese Studies&quot;,&quot;DOI&quot;:&quot;10.1525/jvs.2016.11.2.96&quot;,&quot;ISSN&quot;:&quot;1559-372X&quot;,&quot;URL&quot;:&quot;https://doi.org/10.1525/jvs.2016.11.2.96&quot;,&quot;issued&quot;:{&quot;date-parts&quot;:[[2016,8,1]]},&quot;page&quot;:&quot;96-121&quot;,&quot;abstract&quot;:&quot;This essay, using multi-sited ethnographic methods, discusses the motivations for the en masse longer-term migration of 1.5 and second generation Vietnamese American professionals to their parents’ ancestral homeland during the 2000s. Social class dynamics, gender, racial, and national identity in the United States and migrant selectivity inform their decisions to migrate to the ancestral homeland for personal growth and to help develop the country. The interviewees’ framing of return experiences reflects the social ambivalence of returning as “in between” subjects in pursuit of a liberal capitalist American Dream abroad.&quot;,&quot;issue&quot;:&quot;2&quot;,&quot;volume&quot;:&quot;11&quot;},&quot;isTemporary&quot;:false}],&quot;properties&quot;:{&quot;noteIndex&quot;:0},&quot;isEdited&quot;:false,&quot;manualOverride&quot;:{&quot;isManuallyOverridden&quot;:true,&quot;citeprocText&quot;:&quot;(Nguyen-Akbar, 2016)&quot;,&quot;manualOverrideText&quot;:&quot;Nguyen-Akbar (2016)&quot;},&quot;citationTag&quot;:&quot;MENDELEY_CITATION_v3_eyJjaXRhdGlvbklEIjoiTUVOREVMRVlfQ0lUQVRJT05fZDNjZWY4YTgtZTU2MS00ODA4LWFiZTQtMmU5MmRiYzhmZTU5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XSwicHJvcGVydGllcyI6eyJub3RlSW5kZXgiOjB9LCJpc0VkaXRlZCI6ZmFsc2UsIm1hbnVhbE92ZXJyaWRlIjp7ImlzTWFudWFsbHlPdmVycmlkZGVuIjp0cnVlLCJjaXRlcHJvY1RleHQiOiIoTmd1eWVuLUFrYmFyLCAyMDE2KSIsIm1hbnVhbE92ZXJyaWRlVGV4dCI6Ik5ndXllbi1Ba2JhciAoMjAxNikifX0=&quot;},{&quot;citationID&quot;:&quot;MENDELEY_CITATION_f7d4baea-f863-4187-a99c-d1c9b66d022a&quot;,&quot;citationItems&quot;:[{&quot;id&quot;:&quot;50bdb66d-3a12-3b13-bca6-79b7a961f52d&quot;,&quot;itemData&quot;:{&quot;type&quot;:&quot;chapter&quot;,&quot;id&quot;:&quot;50bdb66d-3a12-3b13-bca6-79b7a961f52d&quot;,&quot;title&quot;:&quot;Transnational Life Trajectories and the Notion of Return—German-Born Việt Kiều (Overseas Vietnamese) Travelling to Their Ancestral Homeland&quot;,&quot;author&quot;:[{&quot;family&quot;:&quot;Müller&quot;,&quot;given&quot;:&quot;Max&quot;,&quot;parse-names&quot;:false,&quot;dropping-particle&quot;:&quot;&quot;,&quot;non-dropping-particle&quot;:&quot;&quot;}],&quot;container-title&quot;:&quot;Vietnam at the Vanguard&quot;,&quot;issued&quot;:{&quot;date-parts&quot;:[[2021]]},&quot;page&quot;:&quot;17-32&quot;,&quot;publisher&quot;:&quot;Springer&quot;},&quot;isTemporary&quot;:false}],&quot;properties&quot;:{&quot;noteIndex&quot;:0},&quot;isEdited&quot;:false,&quot;manualOverride&quot;:{&quot;isManuallyOverridden&quot;:true,&quot;citeprocText&quot;:&quot;(Müller, 2021)&quot;,&quot;manualOverrideText&quot;:&quot;(Müller, 2021, p. 24)&quot;},&quot;citationTag&quot;:&quot;MENDELEY_CITATION_v3_eyJjaXRhdGlvbklEIjoiTUVOREVMRVlfQ0lUQVRJT05fZjdkNGJhZWEtZjg2My00MTg3LWE5OWMtZDFjOWI2NmQwMjJh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nRydWUsImNpdGVwcm9jVGV4dCI6IihNw7xsbGVyLCAyMDIxKSIsIm1hbnVhbE92ZXJyaWRlVGV4dCI6IihNw7xsbGVyLCAyMDIxLCBwLiAyNCkifX0=&quot;},{&quot;citationID&quot;:&quot;MENDELEY_CITATION_f5a5aecf-5d7d-4d3a-be24-fe4f631aa7d9&quot;,&quot;citationItems&quot;:[{&quot;id&quot;:&quot;ec479dc3-d270-3e42-bb79-a1c9caacb09d&quot;,&quot;itemData&quot;:{&quot;type&quot;:&quot;article-journal&quot;,&quot;id&quot;:&quot;ec479dc3-d270-3e42-bb79-a1c9caacb09d&quot;,&quot;title&quot;:&quot;Achieving ethnic authenticity through ‘return’ visits to Vietnam: paradoxes of class and gender among the British-born Vietnamese&quot;,&quot;author&quot;:[{&quot;family&quot;:&quot;Barber&quot;,&quot;given&quot;:&quot;Tamsin&quot;,&quot;parse-names&quot;:false,&quot;dropping-particle&quot;:&quot;&quot;,&quot;non-dropping-particle&quot;:&quot;&quot;}],&quot;container-title&quot;:&quot;Journal of Ethnic and Migration Studies&quot;,&quot;DOI&quot;:&quot;10.1080/1369183X.2016.1274564&quot;,&quot;ISSN&quot;:&quot;14699451&quot;,&quot;issued&quot;:{&quot;date-parts&quot;:[[2017,4,26]]},&quot;page&quot;:&quot;919-936&quot;,&quot;abstract&quot;:&quot;The Vietnamese in Britain are a small and less visible community who remain largely unrecognised in wider society. For those born in Britain, constructing a Vietnamese identity and a sense of ethnic belonging is often rendered problematic due to a lack of inclusion in, and identification with, their local Vietnamese community. Instead, ‘return’ visits to Vietnam occupy a particularly important space in their narratives of ethnic authentification. Drawing upon the literature on migrant-homeland relations, this paper highlights the importance of divisions of gender, class and migration trajectories in understanding patterns of transnational participation and engagement among Vietnamese migrants. It is argued that British-born Vietnamese women are more likely to engage actively in their ‘return’ visits and make personal and emotional investments compared to their male counterparts whose visits remain largely symbolic. These differences are shaped by social class configurations and gender expectations both in Britain and Vietnam. However, while ‘return’ visits provide more effective ethnic authentification strategies for women than men who experience a more compromised masculine status and negative experiences in the ‘homeland’, paradoxically their class differences with the majority of the population weakens and questions this authenticity leading to an ‘arrested’ achievement of ethnic authenticity.&quot;,&quot;publisher&quot;:&quot;Routledge&quot;,&quot;issue&quot;:&quot;6&quot;,&quot;volume&quot;:&quot;43&quot;},&quot;isTemporary&quot;:false}],&quot;properties&quot;:{&quot;noteIndex&quot;:0},&quot;isEdited&quot;:false,&quot;manualOverride&quot;:{&quot;isManuallyOverridden&quot;:true,&quot;citeprocText&quot;:&quot;(Barber, 2017)&quot;,&quot;manualOverrideText&quot;:&quot;Barber's (2017)&quot;},&quot;citationTag&quot;:&quot;MENDELEY_CITATION_v3_eyJjaXRhdGlvbklEIjoiTUVOREVMRVlfQ0lUQVRJT05fZjVhNWFlY2YtNWQ3ZC00ZDNhLWJlMjQtZmU0ZjYzMWFhN2Q5IiwiY2l0YXRpb25JdGVtcyI6W3s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X1dLCJwcm9wZXJ0aWVzIjp7Im5vdGVJbmRleCI6MH0sImlzRWRpdGVkIjpmYWxzZSwibWFudWFsT3ZlcnJpZGUiOnsiaXNNYW51YWxseU92ZXJyaWRkZW4iOnRydWUsImNpdGVwcm9jVGV4dCI6IihCYXJiZXIsIDIwMTcpIiwibWFudWFsT3ZlcnJpZGVUZXh0IjoiQmFyYmVyJ3MgKDIwMTcpIn19&quot;},{&quot;citationID&quot;:&quot;MENDELEY_CITATION_194892d3-018f-4574-9caa-de5b7e6de662&quot;,&quot;citationItems&quot;:[{&quot;id&quot;:&quot;16bba1bc-666b-3820-93c1-6a8dfc17b4c3&quot;,&quot;itemData&quot;:{&quot;type&quot;:&quot;article-journal&quot;,&quot;id&quot;:&quot;16bba1bc-666b-3820-93c1-6a8dfc17b4c3&quot;,&quot;title&quot;:&quot;Migrant mothers and the ambivalence of co-ethnicity in online communities&quot;,&quot;author&quot;:[{&quot;family&quot;:&quot;Williams Veazey&quot;,&quot;given&quot;:&quot;Leah&quot;,&quot;parse-names&quot;:false,&quot;dropping-particle&quot;:&quot;&quot;,&quot;non-dropping-particle&quot;:&quot;&quot;}],&quot;container-title&quot;:&quot;Journal of Ethnic and Migration Studies&quot;,&quot;accessed&quot;:{&quot;date-parts&quot;:[[2021,10,30]]},&quot;DOI&quot;:&quot;10.1080/1369183X.2020.1782180&quot;,&quot;issued&quot;:{&quot;date-parts&quot;:[[2020]]},&quot;abstract&quot;:&quot;Since the advent of digital and mobile communication technologies, scholars have been investigating how these technologies are changing experiences of migration and mobility. In the field of gender and migration, researchers have shown how the experience of migration can change maternal practices, and alter understandings of ‘good motherhood’. These ‘digital migrant’ and ‘migrant motherhood’ literatures have intersected in studies of technologically mediated transnational mothering, in the context of mother–child separation. In contrast, this study focuses on migrant mothers in Australia who are co-located with their children. Drawing on interviews with migrant mothers from a range of migrant communities in Sydney and Melbourne, this article explores how the use of online migrant maternal communities helps women to navigate motherhood in a migrant context. Specifically, it draws attention to the ways migrant mothers use the affordances of social media to work through their complex and ambivalent feelings about their migrant maternal identities and practices, and about co-ethnic social networks. The paper foregrounds the role of the imagination and relationships in shaping migrant identities and experiences and proposes the ‘migrant maternal imaginary’ as a valuable concept for understanding migrant motherhood.&quot;,&quot;publisher&quot;:&quot;Routledge&quot;},&quot;isTemporary&quot;:false},{&quot;id&quot;:&quot;2f8f28e1-3685-30de-bcde-221aaa694714&quot;,&quot;itemData&quot;:{&quot;type&quot;:&quot;article-journal&quot;,&quot;id&quot;:&quot;2f8f28e1-3685-30de-bcde-221aaa694714&quot;,&quot;title&quot;:&quot;Transnational family communication: Immigrants and ICTs&quot;,&quot;author&quot;:[{&quot;family&quot;:&quot;Cuban&quot;,&quot;given&quot;:&quot;Sondra&quot;,&quot;parse-names&quot;:false,&quot;dropping-particle&quot;:&quot;&quot;,&quot;non-dropping-particle&quot;:&quot;&quot;}],&quot;container-title&quot;:&quot;Transnational Family Communication: Immigrants and ICTs&quot;,&quot;accessed&quot;:{&quot;date-parts&quot;:[[2021,10,30]]},&quot;DOI&quot;:&quot;10.1057/978-1-137-58644-5&quot;,&quot;issued&quot;:{&quot;date-parts&quot;:[[2017,9,6]]},&quot;page&quot;:&quot;1-298&quot;,&quot;abstract&quot;:&quot;This book explores the struggles that immigrant women experience when communicating with their transnational families through information and communication technologies (ICTs). Sondra Cuban recounts the fascinating stories of sixty female immigrants living in Washington state, and explores how gender, social class, nationality, and language influence their ICT usage. She addresses the emotional labor involved in interacting with the families they left behind as well as their ingenious communication systems which challenge the existing research surrounding this unique phenomenon. Early chapters of this book detail the current arguments and theories of transnational family communication in order to propose a new model thereof. Throughout, larger questions of global equality are addressed.&quot;,&quot;publisher&quot;:&quot;Palgrave Macmillan&quot;},&quot;isTemporary&quot;:false},{&quot;id&quot;:&quot;be2184a8-7215-378e-bd6a-ded070cd032b&quot;,&quot;itemData&quot;:{&quot;type&quot;:&quot;article-journal&quot;,&quot;id&quot;:&quot;be2184a8-7215-378e-bd6a-ded070cd032b&quot;,&quot;title&quot;:&quot;Moving with the media: An exploration of how migrant communities in New Zealand use social media&quot;,&quot;author&quot;:[{&quot;family&quot;:&quot;Ihejirika&quot;,&quot;given&quot;:&quot;Kingsley T.&quot;,&quot;parse-names&quot;:false,&quot;dropping-particle&quot;:&quot;&quot;,&quot;non-dropping-particle&quot;:&quot;&quot;},{&quot;family&quot;:&quot;Krtalic&quot;,&quot;given&quot;:&quot;Maja&quot;,&quot;parse-names&quot;:false,&quot;dropping-particle&quot;:&quot;&quot;,&quot;non-dropping-particle&quot;:&quot;&quot;}],&quot;container-title&quot;:&quot;Journal of Librarianship and Information Science&quot;,&quot;accessed&quot;:{&quot;date-parts&quot;:[[2021,10,30]]},&quot;DOI&quot;:&quot;10.1177/0961000620911694&quot;,&quot;issued&quot;:{&quot;date-parts&quot;:[[2021,3,1]]},&quot;page&quot;:&quot;50-61&quot;,&quot;abstract&quot;:&quot;This paper explores why and how migrants use social media in different phases of the migration process, how they manage personal information on social media during migration, and whether they use libraries’ social media in any of the migration phases. An anonymous questionnaire was used to collect opinions and investigate the activities of migrant communities in New Zealand in the three above mentioned areas. The paper presents the results of a descriptive statistical analysis performed on the data. These results were categorized and presented under the following themes: demographic data, use of social media during migration, personal information management practices on social media, use of library social media during migration, issues arising from the use of social media during migration and positive impact of social media during migration. The main findings of our research showed that in the transitioning phase migrants use social media mostly for making the decision to move. In the settling phase, social media help them to cushion the anxieties associated with a move and also help them to make an informed decision in the new country. In the settled phase, participants used social media to stay connected with family and friends in the home country. Language barriers can restrict the use of social media during the moving process. Personal information on social media is not recognized as important and is not managed in any particular way. Libraries are present in the life of migrants but more as physical spaces and services than through their social media presence. Findings from this study can be of interest to libraries and other information providers developing services for migrants in physical and digital environments.&quot;,&quot;publisher&quot;:&quot;SAGE Publications Ltd&quot;,&quot;issue&quot;:&quot;1&quot;,&quot;volume&quot;:&quot;53&quot;},&quot;isTemporary&quot;:false},{&quot;id&quot;:&quot;662d239f-7bd8-3bd9-95c6-456b5ed449fe&quot;,&quot;itemData&quot;:{&quot;type&quot;:&quot;article-journal&quot;,&quot;id&quot;:&quot;662d239f-7bd8-3bd9-95c6-456b5ed449fe&quot;,&quot;title&quot;:&quot;“We’re not only here but we’re there in spirit”: Asymmetrical mobile intimacy and the transnational Filipino family&quot;,&quot;author&quot;:[{&quot;family&quot;:&quot;Cabalquinto&quot;,&quot;given&quot;:&quot;Earvin Charles B.&quot;,&quot;parse-names&quot;:false,&quot;dropping-particle&quot;:&quot;&quot;,&quot;non-dropping-particle&quot;:&quot;&quot;}],&quot;container-title&quot;:&quot;Mobile Media and Communication&quot;,&quot;accessed&quot;:{&quot;date-parts&quot;:[[2021,10,30]]},&quot;DOI&quot;:&quot;10.1177/2050157917722055&quot;,&quot;issued&quot;:{&quot;date-parts&quot;:[[2018,1,1]]},&quot;page&quot;:&quot;37-52&quot;,&quot;abstract&quot;:&quot;Organising, performing, and experiencing festive family rituals sustain relationships among family members. However, in recent times, high levels of human migration alongside the rapid development of digital communication technologies are reconfiguring family traditions. This paper investigates the ways in which 21 overseas Filipino workers in Melbourne, Australia, and their left-behind family members in the Philippines use mobile devices and communications platforms to restage festive family rituals. Employing a visual method and drawing on in-depth interviews, the empirical study uncovers the personalised and heterogenous practices of the transnational Filipino family in performing intimacy at a distance, paving the way for constructing copresence during festivities. Importantly, using the mobilities lens (Urry, 2007) as a framework for critical investigation, the findings show that a disproportionate level of network capital as informed by age, gender, and social class produces “asymmetrical mobile intimacy.” The present study also reveals how ambivalent feelings emerge due to technological asymmetries and parameters. Importantly, transnational families often negotiate such contradictory experiences through mobile device use. By comparing and contrasting the mobile practices of dispersed family members, the present study uncovers the hidden social inequalities perpetuated in a networked family life.&quot;,&quot;publisher&quot;:&quot;SAGE Publications Ltd&quot;,&quot;issue&quot;:&quot;1&quot;,&quot;volume&quot;:&quot;6&quot;},&quot;isTemporary&quot;:false},{&quot;id&quot;:&quot;c7ad895b-5fa6-394a-809f-8dc64e66585f&quot;,&quot;itemData&quot;:{&quot;type&quot;:&quot;article-journal&quot;,&quot;id&quot;:&quot;c7ad895b-5fa6-394a-809f-8dc64e66585f&quot;,&quot;title&quot;:&quot;The Internetization of International Migration&quot;,&quot;author&quot;:[{&quot;family&quot;:&quot;Pesando&quot;,&quot;given&quot;:&quot;Luca Maria&quot;,&quot;parse-names&quot;:false,&quot;dropping-particle&quot;:&quot;&quot;,&quot;non-dropping-particle&quot;:&quot;&quot;},{&quot;family&quot;:&quot;Rotondi&quot;,&quot;given&quot;:&quot;Valentina&quot;,&quot;parse-names&quot;:false,&quot;dropping-particle&quot;:&quot;&quot;,&quot;non-dropping-particle&quot;:&quot;&quot;},{&quot;family&quot;:&quot;Stranges&quot;,&quot;given&quot;:&quot;Manuela&quot;,&quot;parse-names&quot;:false,&quot;dropping-particle&quot;:&quot;&quot;,&quot;non-dropping-particle&quot;:&quot;&quot;},{&quot;family&quot;:&quot;Kashyap&quot;,&quot;given&quot;:&quot;Ridhi&quot;,&quot;parse-names&quot;:false,&quot;dropping-particle&quot;:&quot;&quot;,&quot;non-dropping-particle&quot;:&quot;&quot;},{&quot;family&quot;:&quot;Billari&quot;,&quot;given&quot;:&quot;Francesco C.&quot;,&quot;parse-names&quot;:false,&quot;dropping-particle&quot;:&quot;&quot;,&quot;non-dropping-particle&quot;:&quot;&quot;}],&quot;container-title&quot;:&quot;Population and Development Review&quot;,&quot;accessed&quot;:{&quot;date-parts&quot;:[[2021,10,30]]},&quot;DOI&quot;:&quot;10.1111/PADR.12371&quot;,&quot;issued&quot;:{&quot;date-parts&quot;:[[2021,3,1]]},&quot;page&quot;:&quot;79-111&quot;,&quot;abstract&quot;:&quot;The Internet has revolutionized our economies, societies, and everyday lives. Many social phenomena are no longer the same as they were in the pre-Internet era: they have been “Internetized.” We define the Internetization of international migration, and we investigate it by exploring the links between the Internet and migration outcomes all along the migration path, from migration intentions to actual migration. Our analyses leverage a number of sources, both at the micro- and the macro-level, including the Gallup World Poll, the Arab Barometer, data from the International Telecommunication Union, the Italian population register, and unique register data from a migrant reception center in Southern Italy. We also distinguish between economic migrants—those who leave their country of origin with the aim of seeking better economic opportunities elsewhere—and political migrants—those who are forced to leave their countries of origin for political or conflict-related reasons. Our findings point to a consistently positive relationship between the diffusion of the Internet, migration intentions, and migration behaviors, supporting the idea that the Internet is not necessarily a driving force of migration per se, but rather an enabling “supportive agent.” These associations are particularly relevant for economic migrants, at least for migration intentions. Further analyses underscore the importance of the Internet in providing a key informational channel which helps to define clearer migration trajectories.&quot;,&quot;publisher&quot;:&quot;Blackwell Publishing Ltd&quot;,&quot;issue&quot;:&quot;1&quot;,&quot;volume&quot;:&quot;47&quot;},&quot;isTemporary&quot;:false},{&quot;id&quot;:&quot;cf7b4475-d8c1-3202-8dd6-e971424597d1&quot;,&quot;itemData&quot;:{&quot;type&quot;:&quot;article-journal&quot;,&quot;id&quot;:&quot;cf7b4475-d8c1-3202-8dd6-e971424597d1&quot;,&quot;title&quot;:&quot;Precarious migrants, migration regimes and digital technologies: the empowerment-control nexus&quot;,&quot;author&quot;:[{&quot;family&quot;:&quot;Nedelcu&quot;,&quot;given&quot;:&quot;Mihaela&quot;,&quot;parse-names&quot;:false,&quot;dropping-particle&quot;:&quot;&quot;,&quot;non-dropping-particle&quot;:&quot;&quot;},{&quot;family&quot;:&quot;Soysüren&quot;,&quot;given&quot;:&quot;Ibrahim&quot;,&quot;parse-names&quot;:false,&quot;dropping-particle&quot;:&quot;&quot;,&quot;non-dropping-particle&quot;:&quot;&quot;}],&quot;container-title&quot;:&quot;Journal of Ethnic and Migration Studies&quot;,&quot;accessed&quot;:{&quot;date-parts&quot;:[[2021,10,30]]},&quot;DOI&quot;:&quot;10.1080/1369183X.2020.1796263&quot;,&quot;issued&quot;:{&quot;date-parts&quot;:[[2020]]},&quot;abstract&quot;:&quot;This special issue makes an in depth analysis of the various and complex interactions between precarious (i.e. forced, vulnerable, undocumented or deported) migrants’ emancipatory practices enabled by information and communication technologies, and the constraints created by technological tools used for surveillance and migration control. It explores the empowerment-control nexus by articulating the use of digital technologies–whether by migrants themselves, by civil society actors, or by institutions–with their mediating role in the processes of empowerment, surveillance and migration control. It gathers together seven articles that draw on original empirical studies conducted across various geographical zones (European Union, Switzerland, France, Romania, Greece, Turkey, Mexico and the United States), and different disciplines (anthropology, sociology, geography, media studies, law, and deportation studies). Building on this diversity, this collection of papers embraces the richness of several theoretical lenses and reflects the varying degrees of (dis)entanglement between individual and institutional practices, at micro and macro scales, as well as local, national and supranational levels.&quot;,&quot;publisher&quot;:&quot;Routledge&quot;},&quot;isTemporary&quot;:false},{&quot;id&quot;:&quot;a8c4912a-1797-3b8d-b792-2e2704d5bbc6&quot;,&quot;itemData&quot;:{&quot;type&quot;:&quot;chapter&quot;,&quot;id&quot;:&quot;a8c4912a-1797-3b8d-b792-2e2704d5bbc6&quot;,&quot;title&quot;:&quot;Digital diasporas&quot;,&quot;author&quot;:[{&quot;family&quot;:&quot;Nedelcu&quot;,&quot;given&quot;:&quot;Mihaela&quot;,&quot;parse-names&quot;:false,&quot;dropping-particle&quot;:&quot;&quot;,&quot;non-dropping-particle&quot;:&quot;&quot;}],&quot;container-title&quot;:&quot;Routledge Handbook of Diaspora Studies&quot;,&quot;ISBN&quot;:&quot;1315209055&quot;,&quot;issued&quot;:{&quot;date-parts&quot;:[[2018]]},&quot;page&quot;:&quot;241-250&quot;,&quot;publisher&quot;:&quot;Routledge&quot;},&quot;isTemporary&quot;:false},{&quot;id&quot;:&quot;73f8cd3f-9138-3d5b-b09f-3ea5b43343d3&quot;,&quot;itemData&quot;:{&quot;type&quot;:&quot;article-journal&quot;,&quot;id&quot;:&quot;73f8cd3f-9138-3d5b-b09f-3ea5b43343d3&quot;,&quot;title&quot;:&quot;Digital Diasporas: Beyond the Buzzword&quot;,&quot;author&quot;:[{&quot;family&quot;:&quot;Candidatu&quot;,&quot;given&quot;:&quot;Laura&quot;,&quot;parse-names&quot;:false,&quot;dropping-particle&quot;:&quot;&quot;,&quot;non-dropping-particle&quot;:&quot;&quot;},{&quot;family&quot;:&quot;Leurs&quot;,&quot;given&quot;:&quot;Koen&quot;,&quot;parse-names&quot;:false,&quot;dropping-particle&quot;:&quot;&quot;,&quot;non-dropping-particle&quot;:&quot;&quot;},{&quot;family&quot;:&quot;Ponzanesi&quot;,&quot;given&quot;:&quot;Sandra&quot;,&quot;parse-names&quot;:false,&quot;dropping-particle&quot;:&quot;&quot;,&quot;non-dropping-particle&quot;:&quot;&quot;}],&quot;container-title&quot;:&quot;The Handbook of Diasporas, Media, and Culture&quot;,&quot;accessed&quot;:{&quot;date-parts&quot;:[[2021,10,10]]},&quot;DOI&quot;:&quot;10.1002/9781119236771.CH3&quot;,&quot;URL&quot;:&quot;https://onlinelibrary.wiley.com/doi/full/10.1002/9781119236771.ch3&quot;,&quot;issued&quot;:{&quot;date-parts&quot;:[[2019,3,15]]},&quot;page&quot;:&quot;31-47&quot;,&quot;abstract&quot;:&quot;This chapter proposes a critical intervention in digital diaspora studies by foregrounding a relational approach that is inspired by feminist and postcolonial theory. This innovative framework allows us to grasp contemporary human mobility as shaped by and constitutive of an unevenly interconnected world. “Relational” implies taking into account different perspectives and methodologies on diaspora studies which defy ossified notions of “here” and “there,” and of ethnic absolutism but see diaspora as a continuum that needs to be critically scrutinized in its different manifestations. This holds also for the notion of digital diaspora. Recent buzzwords including “the connected migrant,” “digital diaspora,” “online diaspora” and “e-diasporas” commonly champion agency, particularly of non-White communities hailing from the Global South. This perspective risks glossing over the ways in which everyday offline and online contexts are steeped in intersecting gendered, racial, classed, generational, and geopolitical power relations. We provide a genealogy of digital diasporas scholarship in order to counter this lack of critical attention for power differences and material, social, and emotional contexts. We will do so by combining media and nonmedia-centric paradigm shifts in internet studies with the several turns and takes in critical digital diaspora studies.&quot;,&quot;publisher&quot;:&quot;John Wiley &amp; Sons, Ltd&quot;},&quot;isTemporary&quot;:false},{&quot;id&quot;:&quot;ecde9f2c-60c3-35e1-87b4-ed0f72e1227c&quot;,&quot;itemData&quot;:{&quot;type&quot;:&quot;article&quot;,&quot;id&quot;:&quot;ecde9f2c-60c3-35e1-87b4-ed0f72e1227c&quot;,&quot;title&quot;:&quot;New ties, old ties and lost ties: The use of the internet in diaspora&quot;,&quot;author&quot;:[{&quot;family&quot;:&quot;Hiller&quot;,&quot;given&quot;:&quot;Harry H.&quot;,&quot;parse-names&quot;:false,&quot;dropping-particle&quot;:&quot;&quot;,&quot;non-dropping-particle&quot;:&quot;&quot;},{&quot;family&quot;:&quot;Franz&quot;,&quot;given&quot;:&quot;Tara M.&quot;,&quot;parse-names&quot;:false,&quot;dropping-particle&quot;:&quot;&quot;,&quot;non-dropping-particle&quot;:&quot;&quot;}],&quot;container-title&quot;:&quot;New Media and Society&quot;,&quot;DOI&quot;:&quot;10.1177/146144804044327&quot;,&quot;ISSN&quot;:&quot;14614448&quot;,&quot;issued&quot;:{&quot;date-parts&quot;:[[2004]]},&quot;abstract&quot;:&quot;The computer represents a new resource in developing social capital that previously did not exist among migrants. The relationship between physical space and cyberspace is discussed using the experience of migrants from Newfoundland who, although dispersed from their homeland, use the computer to maintain ties with both their homeland and others in diaspora. Three phases in the migration cycle are identified (pre-migrant, post-migrant, settled migrant) and four categories of computer usage are linked to each phase. Three types of online relationships can be identified among diasporic peoples that result in developing new ties, nourishing old ties and rediscovering lost ties. The processes of verification, telepresence, hyperreality and attribution are discovered and illustrated from online data and interviews which indicate how computermediated communication is related to both social networking and identity among migrants.&quot;,&quot;issue&quot;:&quot;6&quot;,&quot;volume&quot;:&quot;6&quot;},&quot;isTemporary&quot;:false},{&quot;id&quot;:&quot;80e0facc-0527-3d14-a2d7-91bc4abbae65&quot;,&quot;itemData&quot;:{&quot;type&quot;:&quot;article&quot;,&quot;id&quot;:&quot;80e0facc-0527-3d14-a2d7-91bc4abbae65&quot;,&quot;title&quot;:&quot;Return to Cyberia: Technology and the social worlds of transnational migrants&quot;,&quot;author&quot;:[{&quot;family&quot;:&quot;Panagakos&quot;,&quot;given&quot;:&quot;Anastasia N.&quot;,&quot;parse-names&quot;:false,&quot;dropping-particle&quot;:&quot;&quot;,&quot;non-dropping-particle&quot;:&quot;&quot;},{&quot;family&quot;:&quot;Horst&quot;,&quot;given&quot;:&quot;Heather A.&quot;,&quot;parse-names&quot;:false,&quot;dropping-particle&quot;:&quot;&quot;,&quot;non-dropping-particle&quot;:&quot;&quot;}],&quot;container-title&quot;:&quot;Global Networks&quot;,&quot;DOI&quot;:&quot;10.1111/j.1471-0374.2006.00136.x&quot;,&quot;ISSN&quot;:&quot;14702266&quot;,&quot;issued&quot;:{&quot;date-parts&quot;:[[2006]]},&quot;abstract&quot;:&quot;This special issue on 'Return to Cyberia' is an attempt to evaluate the contemporary moment of new cultural and social forms influenced by rapidly evolving technologies in their first critical decade. It contains five case studies that highlight the range of transnational experiences - from temporary migrants and refugees to the second generation. The contributors address how and why transnational populations use particular communication technologies and the ways in which these practices are influenced by factors such as generation, history of settlement and dispersal, cultural values, class and access. In addition to addressing a wide variety of study populations, the case studies highlight the variety of available ICTs including email and the Internet, teleconferencing, telephones and mobile phones. Collectively, the articles address issues such as geographic identity and connectivity, different use patterns based on gender and generation, authenticity and representation on the Internet, methodology and the intricacies of interpersonal dynamics across transnational social fields. © 2006 Blackwell Publishing Ltd &amp; Global Networks Partnership.&quot;,&quot;issue&quot;:&quot;2&quot;,&quot;volume&quot;:&quot;6&quot;},&quot;isTemporary&quot;:false}],&quot;properties&quot;:{&quot;noteIndex&quot;:0},&quot;isEdited&quot;:false,&quot;manualOverride&quot;:{&quot;isManuallyOverridden&quot;:false,&quot;citeprocText&quot;:&quot;(Cabalquinto, 2018; Candidatu et al., 2019; Cuban, 2017; Hiller &amp;#38; Franz, 2004; Ihejirika &amp;#38; Krtalic, 2021; Nedelcu, 2018; Nedelcu &amp;#38; Soysüren, 2020; Panagakos &amp;#38; Horst, 2006; Pesando et al., 2021; Williams Veazey, 2020)&quot;,&quot;manualOverrideText&quot;:&quot;&quot;},&quot;citationTag&quot;:&quot;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&quot;},{&quot;citationID&quot;:&quot;MENDELEY_CITATION_2d2d8c96-afde-4128-b6a0-febc3d19ea93&quot;,&quot;citationItems&quot;:[{&quot;id&quot;:&quot;ecde9f2c-60c3-35e1-87b4-ed0f72e1227c&quot;,&quot;itemData&quot;:{&quot;type&quot;:&quot;article&quot;,&quot;id&quot;:&quot;ecde9f2c-60c3-35e1-87b4-ed0f72e1227c&quot;,&quot;title&quot;:&quot;New ties, old ties and lost ties: The use of the internet in diaspora&quot;,&quot;author&quot;:[{&quot;family&quot;:&quot;Hiller&quot;,&quot;given&quot;:&quot;Harry H.&quot;,&quot;parse-names&quot;:false,&quot;dropping-particle&quot;:&quot;&quot;,&quot;non-dropping-particle&quot;:&quot;&quot;},{&quot;family&quot;:&quot;Franz&quot;,&quot;given&quot;:&quot;Tara M.&quot;,&quot;parse-names&quot;:false,&quot;dropping-particle&quot;:&quot;&quot;,&quot;non-dropping-particle&quot;:&quot;&quot;}],&quot;container-title&quot;:&quot;New Media and Society&quot;,&quot;DOI&quot;:&quot;10.1177/146144804044327&quot;,&quot;ISSN&quot;:&quot;14614448&quot;,&quot;issued&quot;:{&quot;date-parts&quot;:[[2004]]},&quot;abstract&quot;:&quot;The computer represents a new resource in developing social capital that previously did not exist among migrants. The relationship between physical space and cyberspace is discussed using the experience of migrants from Newfoundland who, although dispersed from their homeland, use the computer to maintain ties with both their homeland and others in diaspora. Three phases in the migration cycle are identified (pre-migrant, post-migrant, settled migrant) and four categories of computer usage are linked to each phase. Three types of online relationships can be identified among diasporic peoples that result in developing new ties, nourishing old ties and rediscovering lost ties. The processes of verification, telepresence, hyperreality and attribution are discovered and illustrated from online data and interviews which indicate how computermediated communication is related to both social networking and identity among migrants.&quot;,&quot;issue&quot;:&quot;6&quot;,&quot;volume&quot;:&quot;6&quot;},&quot;isTemporary&quot;:false}],&quot;properties&quot;:{&quot;noteIndex&quot;:0},&quot;isEdited&quot;:false,&quot;manualOverride&quot;:{&quot;isManuallyOverridden&quot;:false,&quot;citeprocText&quot;:&quot;(Hiller &amp;#38; Franz, 2004)&quot;,&quot;manualOverrideText&quot;:&quot;&quot;},&quot;citationTag&quot;:&quot;MENDELEY_CITATION_v3_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&quot;},{&quot;citationID&quot;:&quot;MENDELEY_CITATION_841c4b07-f5b9-4677-891f-23cf0577741e&quot;,&quot;citationItems&quot;:[{&quot;id&quot;:&quot;c7ad895b-5fa6-394a-809f-8dc64e66585f&quot;,&quot;itemData&quot;:{&quot;type&quot;:&quot;article-journal&quot;,&quot;id&quot;:&quot;c7ad895b-5fa6-394a-809f-8dc64e66585f&quot;,&quot;title&quot;:&quot;The Internetization of International Migration&quot;,&quot;author&quot;:[{&quot;family&quot;:&quot;Pesando&quot;,&quot;given&quot;:&quot;Luca Maria&quot;,&quot;parse-names&quot;:false,&quot;dropping-particle&quot;:&quot;&quot;,&quot;non-dropping-particle&quot;:&quot;&quot;},{&quot;family&quot;:&quot;Rotondi&quot;,&quot;given&quot;:&quot;Valentina&quot;,&quot;parse-names&quot;:false,&quot;dropping-particle&quot;:&quot;&quot;,&quot;non-dropping-particle&quot;:&quot;&quot;},{&quot;family&quot;:&quot;Stranges&quot;,&quot;given&quot;:&quot;Manuela&quot;,&quot;parse-names&quot;:false,&quot;dropping-particle&quot;:&quot;&quot;,&quot;non-dropping-particle&quot;:&quot;&quot;},{&quot;family&quot;:&quot;Kashyap&quot;,&quot;given&quot;:&quot;Ridhi&quot;,&quot;parse-names&quot;:false,&quot;dropping-particle&quot;:&quot;&quot;,&quot;non-dropping-particle&quot;:&quot;&quot;},{&quot;family&quot;:&quot;Billari&quot;,&quot;given&quot;:&quot;Francesco C.&quot;,&quot;parse-names&quot;:false,&quot;dropping-particle&quot;:&quot;&quot;,&quot;non-dropping-particle&quot;:&quot;&quot;}],&quot;container-title&quot;:&quot;Population and Development Review&quot;,&quot;accessed&quot;:{&quot;date-parts&quot;:[[2021,10,30]]},&quot;DOI&quot;:&quot;10.1111/PADR.12371&quot;,&quot;issued&quot;:{&quot;date-parts&quot;:[[2021,3,1]]},&quot;page&quot;:&quot;79-111&quot;,&quot;abstract&quot;:&quot;The Internet has revolutionized our economies, societies, and everyday lives. Many social phenomena are no longer the same as they were in the pre-Internet era: they have been “Internetized.” We define the Internetization of international migration, and we investigate it by exploring the links between the Internet and migration outcomes all along the migration path, from migration intentions to actual migration. Our analyses leverage a number of sources, both at the micro- and the macro-level, including the Gallup World Poll, the Arab Barometer, data from the International Telecommunication Union, the Italian population register, and unique register data from a migrant reception center in Southern Italy. We also distinguish between economic migrants—those who leave their country of origin with the aim of seeking better economic opportunities elsewhere—and political migrants—those who are forced to leave their countries of origin for political or conflict-related reasons. Our findings point to a consistently positive relationship between the diffusion of the Internet, migration intentions, and migration behaviors, supporting the idea that the Internet is not necessarily a driving force of migration per se, but rather an enabling “supportive agent.” These associations are particularly relevant for economic migrants, at least for migration intentions. Further analyses underscore the importance of the Internet in providing a key informational channel which helps to define clearer migration trajectories.&quot;,&quot;publisher&quot;:&quot;Blackwell Publishing Ltd&quot;,&quot;issue&quot;:&quot;1&quot;,&quot;volume&quot;:&quot;47&quot;},&quot;isTemporary&quot;:false}],&quot;properties&quot;:{&quot;noteIndex&quot;:0},&quot;isEdited&quot;:false,&quot;manualOverride&quot;:{&quot;isManuallyOverridden&quot;:false,&quot;citeprocText&quot;:&quot;(Pesando et al., 2021)&quot;,&quot;manualOverrideText&quot;:&quot;&quot;},&quot;citationTag&quot;:&quot;MENDELEY_CITATION_v3_eyJjaXRhdGlvbklEIjoiTUVOREVMRVlfQ0lUQVRJT05fODQxYzRiMDctZjViOS00Njc3LTg5MWYtMjNjZjA1Nzc3NDFlIiwiY2l0YXRpb25JdGVtcyI6W3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XSwicHJvcGVydGllcyI6eyJub3RlSW5kZXgiOjB9LCJpc0VkaXRlZCI6ZmFsc2UsIm1hbnVhbE92ZXJyaWRlIjp7ImlzTWFudWFsbHlPdmVycmlkZGVuIjpmYWxzZSwiY2l0ZXByb2NUZXh0IjoiKFBlc2FuZG8gZXQgYWwuLCAyMDIxKSIsIm1hbnVhbE92ZXJyaWRlVGV4dCI6IiJ9fQ==&quot;},{&quot;citationID&quot;:&quot;MENDELEY_CITATION_cfc7a63a-fb63-448f-987e-58432c2b8c50&quot;,&quot;citationItems&quot;:[{&quot;id&quot;:&quot;80e0facc-0527-3d14-a2d7-91bc4abbae65&quot;,&quot;itemData&quot;:{&quot;type&quot;:&quot;article&quot;,&quot;id&quot;:&quot;80e0facc-0527-3d14-a2d7-91bc4abbae65&quot;,&quot;title&quot;:&quot;Return to Cyberia: Technology and the social worlds of transnational migrants&quot;,&quot;author&quot;:[{&quot;family&quot;:&quot;Panagakos&quot;,&quot;given&quot;:&quot;Anastasia N.&quot;,&quot;parse-names&quot;:false,&quot;dropping-particle&quot;:&quot;&quot;,&quot;non-dropping-particle&quot;:&quot;&quot;},{&quot;family&quot;:&quot;Horst&quot;,&quot;given&quot;:&quot;Heather A.&quot;,&quot;parse-names&quot;:false,&quot;dropping-particle&quot;:&quot;&quot;,&quot;non-dropping-particle&quot;:&quot;&quot;}],&quot;container-title&quot;:&quot;Global Networks&quot;,&quot;DOI&quot;:&quot;10.1111/j.1471-0374.2006.00136.x&quot;,&quot;ISSN&quot;:&quot;14702266&quot;,&quot;issued&quot;:{&quot;date-parts&quot;:[[2006]]},&quot;abstract&quot;:&quot;This special issue on 'Return to Cyberia' is an attempt to evaluate the contemporary moment of new cultural and social forms influenced by rapidly evolving technologies in their first critical decade. It contains five case studies that highlight the range of transnational experiences - from temporary migrants and refugees to the second generation. The contributors address how and why transnational populations use particular communication technologies and the ways in which these practices are influenced by factors such as generation, history of settlement and dispersal, cultural values, class and access. In addition to addressing a wide variety of study populations, the case studies highlight the variety of available ICTs including email and the Internet, teleconferencing, telephones and mobile phones. Collectively, the articles address issues such as geographic identity and connectivity, different use patterns based on gender and generation, authenticity and representation on the Internet, methodology and the intricacies of interpersonal dynamics across transnational social fields. © 2006 Blackwell Publishing Ltd &amp; Global Networks Partnership.&quot;,&quot;issue&quot;:&quot;2&quot;,&quot;volume&quot;:&quot;6&quot;},&quot;isTemporary&quot;:false}],&quot;properties&quot;:{&quot;noteIndex&quot;:0},&quot;isEdited&quot;:false,&quot;manualOverride&quot;:{&quot;isManuallyOverridden&quot;:false,&quot;citeprocText&quot;:&quot;(Panagakos &amp;#38; Horst, 2006)&quot;,&quot;manualOverrideText&quot;:&quot;&quot;},&quot;citationTag&quot;:&quot;MENDELEY_CITATION_v3_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&quot;},{&quot;citationID&quot;:&quot;MENDELEY_CITATION_63fd4415-538b-418c-97e2-1983339f784b&quot;,&quot;citationItems&quot;:[{&quot;id&quot;:&quot;996c3283-0317-32a0-88bb-cbf76979e280&quot;,&quot;itemData&quot;:{&quot;type&quot;:&quot;article-journal&quot;,&quot;id&quot;:&quot;996c3283-0317-32a0-88bb-cbf76979e280&quot;,&quot;title&quot;:&quot;Horizon Scanning Report: ICT and Migration&quot;,&quot;author&quot;:[{&quot;family&quot;:&quot;Kozachenko&quot;,&quot;given&quot;:&quot;Ivan&quot;,&quot;parse-names&quot;:false,&quot;dropping-particle&quot;:&quot;&quot;,&quot;non-dropping-particle&quot;:&quot;&quot;}],&quot;container-title&quot;:&quot;Working Papers of the Communities &amp; Culture Network+&quot;,&quot;ISSN&quot;:&quot;2052-7268&quot;,&quot;issued&quot;:{&quot;date-parts&quot;:[[2013]]},&quot;publisher&quot;:&quot;University of Leeds&quot;,&quot;volume&quot;:&quot;2&quot;},&quot;isTemporary&quot;:false}],&quot;properties&quot;:{&quot;noteIndex&quot;:0},&quot;isEdited&quot;:false,&quot;manualOverride&quot;:{&quot;isManuallyOverridden&quot;:true,&quot;citeprocText&quot;:&quot;(Kozachenko, 2013)&quot;,&quot;manualOverrideText&quot;:&quot;Kozachenko (2013)&quot;},&quot;citationTag&quot;:&quot;MENDELEY_CITATION_v3_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&quot;},{&quot;citationID&quot;:&quot;MENDELEY_CITATION_94b3107d-507f-4bb5-93ee-fdba7a9102b9&quot;,&quot;citationItems&quot;:[{&quot;id&quot;:&quot;257012ed-a071-3006-bd35-c3dada17a7db&quot;,&quot;itemData&quot;:{&quot;type&quot;:&quot;article-journal&quot;,&quot;id&quot;:&quot;257012ed-a071-3006-bd35-c3dada17a7db&quot;,&quot;title&quot;:&quot;Staying connected: Effects of online platforms on transnational family relations and social capital&quot;,&quot;author&quot;:[{&quot;family&quot;:&quot;Hillyer&quot;,&quot;given&quot;:&quot;Rumika Suzuki&quot;,&quot;parse-names&quot;:false,&quot;dropping-particle&quot;:&quot;&quot;,&quot;non-dropping-particle&quot;:&quot;&quot;}],&quot;container-title&quot;:&quot;Contemporary Japan&quot;,&quot;accessed&quot;:{&quot;date-parts&quot;:[[2021,10,30]]},&quot;DOI&quot;:&quot;10.1080/18692729.2020.1847389&quot;,&quot;issued&quot;:{&quot;date-parts&quot;:[[2021]]},&quot;page&quot;:&quot;3-23&quot;,&quot;abstract&quot;:&quot;By recruiting participants from the social-networking website InterNations, this qualitative interview-based research explores how Nikkei Brazilians maintain intimate family relations and cultivate interpersonal connections within their local communities via Information and Communication Technology (ICT). This research investigates the role of ICT and social media in maintaining transnational family ties and social capital in local communities for Nikkei Brazilian migrants in Japan. For Nikkei Brazilians who struggle with finding their own niche upon their migration to Japan, online communication with family and friends in Brazil helps provide emotional support that assists with acclimation to Japanese society. ICT and social media also serve as avenues for recent migrants to meet people based on similar interests and backgrounds. Regardless of ample online resources, some interviewees report that work-oriented lifestyles, cultural differences and language barriers make it harder to become acquainted with local Japanese communities. Interviewees’ backgrounds, such as their occupations, intended lengths of stay, and areas of residency in Japan, are examined to identify factors facilitating the expansion of connections with local communities in Japan while simultaneously sustaining healthy family relationships transnationally. Additionally, this research engages a previously unstudied group of expatriate workers, who have stable careers and have lived in Japan for more than a decade. Their particular experiences and perspectives provide new ways of approaching and framing Nikkei Brazilian migrant studies.&quot;,&quot;publisher&quot;:&quot;Routledge&quot;,&quot;issue&quot;:&quot;1&quot;,&quot;volume&quot;:&quot;33&quot;},&quot;isTemporary&quot;:false},{&quot;id&quot;:&quot;6d0fd777-422e-3e63-9664-5fda5177b96b&quot;,&quot;itemData&quot;:{&quot;type&quot;:&quot;article-journal&quot;,&quot;id&quot;:&quot;6d0fd777-422e-3e63-9664-5fda5177b96b&quot;,&quot;title&quot;:&quot;Disrupted becomings: The role of smartphones in Syrian refugees’ physical and existential journeys&quot;,&quot;author&quot;:[{&quot;family&quot;:&quot;Gough&quot;,&quot;given&quot;:&quot;Hannah A.&quot;,&quot;parse-names&quot;:false,&quot;dropping-particle&quot;:&quot;&quot;,&quot;non-dropping-particle&quot;:&quot;&quot;},{&quot;family&quot;:&quot;Gough&quot;,&quot;given&quot;:&quot;Katherine&quot;,&quot;parse-names&quot;:false,&quot;dropping-particle&quot;:&quot;v.&quot;,&quot;non-dropping-particle&quot;:&quot;&quot;}],&quot;container-title&quot;:&quot;Geoforum&quot;,&quot;accessed&quot;:{&quot;date-parts&quot;:[[2021,10,30]]},&quot;DOI&quot;:&quot;10.1016/J.GEOFORUM.2019.05.012&quot;,&quot;issued&quot;:{&quot;date-parts&quot;:[[2019,10,1]]},&quot;page&quot;:&quot;89-98&quot;,&quot;abstract&quot;:&quot;This paper explores the role of smartphones in facilitating the journeys of predominantly young, male Syrians following the onset of the civil war. Drawing on in-depth interviews conducted with Syrian refugees who have reached Denmark but are at different stages of the asylum process, it traces the multiple disruptions they have experienced and delves into the ways in which they navigate in their search for a better life. Their smartphones are shown to be vital tools in a myriad of ways at all stages of their physical and existential journeys starting from their lives in Syria and then Turkey, the boat crossing to Greece, overland through Europe, seeking asylum and settling into Denmark. The concept of ‘chronic disruption’ is developed to capture the ways in which refugees are constantly facing new hurdles in their lives, which smartphones play a key role both physically and existentially in their attempts to overcome. This paper makes an original contribution to migration studies by bringing together an analysis of the role smartphones play as part of migration infrastructure, both in facilitating access to the migration industry and shaping migrants’ journeys, aspects which are rarely brought together in one study.&quot;,&quot;publisher&quot;:&quot;Elsevier Ltd&quot;,&quot;volume&quot;:&quot;105&quot;},&quot;isTemporary&quot;:false},{&quot;id&quot;:&quot;c7ad895b-5fa6-394a-809f-8dc64e66585f&quot;,&quot;itemData&quot;:{&quot;type&quot;:&quot;article-journal&quot;,&quot;id&quot;:&quot;c7ad895b-5fa6-394a-809f-8dc64e66585f&quot;,&quot;title&quot;:&quot;The Internetization of International Migration&quot;,&quot;author&quot;:[{&quot;family&quot;:&quot;Pesando&quot;,&quot;given&quot;:&quot;Luca Maria&quot;,&quot;parse-names&quot;:false,&quot;dropping-particle&quot;:&quot;&quot;,&quot;non-dropping-particle&quot;:&quot;&quot;},{&quot;family&quot;:&quot;Rotondi&quot;,&quot;given&quot;:&quot;Valentina&quot;,&quot;parse-names&quot;:false,&quot;dropping-particle&quot;:&quot;&quot;,&quot;non-dropping-particle&quot;:&quot;&quot;},{&quot;family&quot;:&quot;Stranges&quot;,&quot;given&quot;:&quot;Manuela&quot;,&quot;parse-names&quot;:false,&quot;dropping-particle&quot;:&quot;&quot;,&quot;non-dropping-particle&quot;:&quot;&quot;},{&quot;family&quot;:&quot;Kashyap&quot;,&quot;given&quot;:&quot;Ridhi&quot;,&quot;parse-names&quot;:false,&quot;dropping-particle&quot;:&quot;&quot;,&quot;non-dropping-particle&quot;:&quot;&quot;},{&quot;family&quot;:&quot;Billari&quot;,&quot;given&quot;:&quot;Francesco C.&quot;,&quot;parse-names&quot;:false,&quot;dropping-particle&quot;:&quot;&quot;,&quot;non-dropping-particle&quot;:&quot;&quot;}],&quot;container-title&quot;:&quot;Population and Development Review&quot;,&quot;accessed&quot;:{&quot;date-parts&quot;:[[2021,10,30]]},&quot;DOI&quot;:&quot;10.1111/PADR.12371&quot;,&quot;issued&quot;:{&quot;date-parts&quot;:[[2021,3,1]]},&quot;page&quot;:&quot;79-111&quot;,&quot;abstract&quot;:&quot;The Internet has revolutionized our economies, societies, and everyday lives. Many social phenomena are no longer the same as they were in the pre-Internet era: they have been “Internetized.” We define the Internetization of international migration, and we investigate it by exploring the links between the Internet and migration outcomes all along the migration path, from migration intentions to actual migration. Our analyses leverage a number of sources, both at the micro- and the macro-level, including the Gallup World Poll, the Arab Barometer, data from the International Telecommunication Union, the Italian population register, and unique register data from a migrant reception center in Southern Italy. We also distinguish between economic migrants—those who leave their country of origin with the aim of seeking better economic opportunities elsewhere—and political migrants—those who are forced to leave their countries of origin for political or conflict-related reasons. Our findings point to a consistently positive relationship between the diffusion of the Internet, migration intentions, and migration behaviors, supporting the idea that the Internet is not necessarily a driving force of migration per se, but rather an enabling “supportive agent.” These associations are particularly relevant for economic migrants, at least for migration intentions. Further analyses underscore the importance of the Internet in providing a key informational channel which helps to define clearer migration trajectories.&quot;,&quot;publisher&quot;:&quot;Blackwell Publishing Ltd&quot;,&quot;issue&quot;:&quot;1&quot;,&quot;volume&quot;:&quot;47&quot;},&quot;isTemporary&quot;:false},{&quot;id&quot;:&quot;662d239f-7bd8-3bd9-95c6-456b5ed449fe&quot;,&quot;itemData&quot;:{&quot;type&quot;:&quot;article-journal&quot;,&quot;id&quot;:&quot;662d239f-7bd8-3bd9-95c6-456b5ed449fe&quot;,&quot;title&quot;:&quot;“We’re not only here but we’re there in spirit”: Asymmetrical mobile intimacy and the transnational Filipino family&quot;,&quot;author&quot;:[{&quot;family&quot;:&quot;Cabalquinto&quot;,&quot;given&quot;:&quot;Earvin Charles B.&quot;,&quot;parse-names&quot;:false,&quot;dropping-particle&quot;:&quot;&quot;,&quot;non-dropping-particle&quot;:&quot;&quot;}],&quot;container-title&quot;:&quot;Mobile Media and Communication&quot;,&quot;accessed&quot;:{&quot;date-parts&quot;:[[2021,10,30]]},&quot;DOI&quot;:&quot;10.1177/2050157917722055&quot;,&quot;issued&quot;:{&quot;date-parts&quot;:[[2018,1,1]]},&quot;page&quot;:&quot;37-52&quot;,&quot;abstract&quot;:&quot;Organising, performing, and experiencing festive family rituals sustain relationships among family members. However, in recent times, high levels of human migration alongside the rapid development of digital communication technologies are reconfiguring family traditions. This paper investigates the ways in which 21 overseas Filipino workers in Melbourne, Australia, and their left-behind family members in the Philippines use mobile devices and communications platforms to restage festive family rituals. Employing a visual method and drawing on in-depth interviews, the empirical study uncovers the personalised and heterogenous practices of the transnational Filipino family in performing intimacy at a distance, paving the way for constructing copresence during festivities. Importantly, using the mobilities lens (Urry, 2007) as a framework for critical investigation, the findings show that a disproportionate level of network capital as informed by age, gender, and social class produces “asymmetrical mobile intimacy.” The present study also reveals how ambivalent feelings emerge due to technological asymmetries and parameters. Importantly, transnational families often negotiate such contradictory experiences through mobile device use. By comparing and contrasting the mobile practices of dispersed family members, the present study uncovers the hidden social inequalities perpetuated in a networked family life.&quot;,&quot;publisher&quot;:&quot;SAGE Publications Ltd&quot;,&quot;issue&quot;:&quot;1&quot;,&quot;volume&quot;:&quot;6&quot;},&quot;isTemporary&quot;:false},{&quot;id&quot;:&quot;be2184a8-7215-378e-bd6a-ded070cd032b&quot;,&quot;itemData&quot;:{&quot;type&quot;:&quot;article-journal&quot;,&quot;id&quot;:&quot;be2184a8-7215-378e-bd6a-ded070cd032b&quot;,&quot;title&quot;:&quot;Moving with the media: An exploration of how migrant communities in New Zealand use social media&quot;,&quot;author&quot;:[{&quot;family&quot;:&quot;Ihejirika&quot;,&quot;given&quot;:&quot;Kingsley T.&quot;,&quot;parse-names&quot;:false,&quot;dropping-particle&quot;:&quot;&quot;,&quot;non-dropping-particle&quot;:&quot;&quot;},{&quot;family&quot;:&quot;Krtalic&quot;,&quot;given&quot;:&quot;Maja&quot;,&quot;parse-names&quot;:false,&quot;dropping-particle&quot;:&quot;&quot;,&quot;non-dropping-particle&quot;:&quot;&quot;}],&quot;container-title&quot;:&quot;Journal of Librarianship and Information Science&quot;,&quot;accessed&quot;:{&quot;date-parts&quot;:[[2021,10,30]]},&quot;DOI&quot;:&quot;10.1177/0961000620911694&quot;,&quot;issued&quot;:{&quot;date-parts&quot;:[[2021,3,1]]},&quot;page&quot;:&quot;50-61&quot;,&quot;abstract&quot;:&quot;This paper explores why and how migrants use social media in different phases of the migration process, how they manage personal information on social media during migration, and whether they use libraries’ social media in any of the migration phases. An anonymous questionnaire was used to collect opinions and investigate the activities of migrant communities in New Zealand in the three above mentioned areas. The paper presents the results of a descriptive statistical analysis performed on the data. These results were categorized and presented under the following themes: demographic data, use of social media during migration, personal information management practices on social media, use of library social media during migration, issues arising from the use of social media during migration and positive impact of social media during migration. The main findings of our research showed that in the transitioning phase migrants use social media mostly for making the decision to move. In the settling phase, social media help them to cushion the anxieties associated with a move and also help them to make an informed decision in the new country. In the settled phase, participants used social media to stay connected with family and friends in the home country. Language barriers can restrict the use of social media during the moving process. Personal information on social media is not recognized as important and is not managed in any particular way. Libraries are present in the life of migrants but more as physical spaces and services than through their social media presence. Findings from this study can be of interest to libraries and other information providers developing services for migrants in physical and digital environments.&quot;,&quot;publisher&quot;:&quot;SAGE Publications Ltd&quot;,&quot;issue&quot;:&quot;1&quot;,&quot;volume&quot;:&quot;53&quot;},&quot;isTemporary&quot;:false},{&quot;id&quot;:&quot;9dcc17cd-3292-31d5-9314-420820cf7cd8&quot;,&quot;itemData&quot;:{&quot;type&quot;:&quot;article-journal&quot;,&quot;id&quot;:&quot;9dcc17cd-3292-31d5-9314-420820cf7cd8&quot;,&quot;title&quot;:&quot;How social media transform migrant networks and facilitate migration&quot;,&quot;author&quot;:[{&quot;family&quot;:&quot;Dekker&quot;,&quot;given&quot;:&quot;Rianne&quot;,&quot;parse-names&quot;:false,&quot;dropping-particle&quot;:&quot;&quot;,&quot;non-dropping-particle&quot;:&quot;&quot;},{&quot;family&quot;:&quot;Engbersen&quot;,&quot;given&quot;:&quot;Godfried&quot;,&quot;parse-names&quot;:false,&quot;dropping-particle&quot;:&quot;&quot;,&quot;non-dropping-particle&quot;:&quot;&quot;}],&quot;container-title&quot;:&quot;Global Networks&quot;,&quot;accessed&quot;:{&quot;date-parts&quot;:[[2021,10,30]]},&quot;DOI&quot;:&quot;10.1111/GLOB.12040&quot;,&quot;issued&quot;:{&quot;date-parts&quot;:[[2014]]},&quot;page&quot;:&quot;401-418&quot;,&quot;abstract&quot;:&quot;We argue that social media are not only new communication channels in migration networks, but also that they actively transform the nature of these networks and thereby facilitate migration. Despite some limitations, which stem from the 'digital divide' and the lower trustworthiness of virtual ties, qualitative data reveal four relevant ways in which social media facilitate international migration. First, they enhance the possibilities of maintaining strong ties with family and friends. Second, they address weak ties that are relevant to organizing the process of migration and integration. Third, they establish a new infrastructure consisting of latent ties. Fourth, they offer a rich source of insider knowledge on migration that is discrete and unofficial. This makes potential migrants 'streetwise' when undertaking migration. Based on these empirical findings we conclude that social media are transforming migration networks and thereby lowering the threshold for migration.&quot;,&quot;publisher&quot;:&quot;Blackwell Publishing Ltd&quot;,&quot;issue&quot;:&quot;4&quot;,&quot;volume&quot;:&quot;14&quot;},&quot;isTemporary&quot;:false},{&quot;id&quot;:&quot;5ad396d5-03dd-39f7-94ce-a839bac7d4c4&quot;,&quot;itemData&quot;:{&quot;type&quot;:&quot;article-journal&quot;,&quot;id&quot;:&quot;5ad396d5-03dd-39f7-94ce-a839bac7d4c4&quot;,&quot;title&quot;:&quot;Asylum-Related Migrants’ Social-Media Use, Mobility Decisions, and Resilience&quot;,&quot;author&quot;:[{&quot;family&quot;:&quot;Merisalo&quot;,&quot;given&quot;:&quot;Maria&quot;,&quot;parse-names&quot;:false,&quot;dropping-particle&quot;:&quot;&quot;,&quot;non-dropping-particle&quot;:&quot;&quot;},{&quot;family&quot;:&quot;Jauhiainen&quot;,&quot;given&quot;:&quot;Jussi S.&quot;,&quot;parse-names&quot;:false,&quot;dropping-particle&quot;:&quot;&quot;,&quot;non-dropping-particle&quot;:&quot;&quot;}],&quot;container-title&quot;:&quot;Journal of Immigrant and Refugee Studies&quot;,&quot;accessed&quot;:{&quot;date-parts&quot;:[[2021,10,30]]},&quot;DOI&quot;:&quot;10.1080/15562948.2020.1781991&quot;,&quot;issued&quot;:{&quot;date-parts&quot;:[[2021]]},&quot;page&quot;:&quot;184-198&quot;,&quot;abstract&quot;:&quot;The article examines asylum-related migrants’ social-media use along their asylum journeys. In total, 2,454 migrants from 37 countries answered a semistructured survey conducted in Jordan; Turkey; Iran; and in the European “hotspots,” Lesvos, Greece, and Lampedusa, Italy. Of the respondents, 83% used at least one social-media service in their current locations, 55% acknowledged that social media makes their asylum-related life easier, and 51% responded that social media helped them decide where to move to in Europe. Migrants’ socioeconomic and demographic differences, social capital, and future views explain their social-media use in relation to their mobility decisions and resilience.&quot;,&quot;publisher&quot;:&quot;Routledge&quot;,&quot;issue&quot;:&quot;2&quot;,&quot;volume&quot;:&quot;19&quot;},&quot;isTemporary&quot;:false}],&quot;properties&quot;:{&quot;noteIndex&quot;:0},&quot;isEdited&quot;:false,&quot;manualOverride&quot;:{&quot;isManuallyOverridden&quot;:true,&quot;citeprocText&quot;:&quot;(Cabalquinto, 2018; Dekker &amp;#38; Engbersen, 2014; Gough &amp;#38; Gough, 2019; Hillyer, 2021; Ihejirika &amp;#38; Krtalic, 2021; Merisalo &amp;#38; Jauhiainen, 2021; Pesando et al., 2021)&quot;,&quot;manualOverrideText&quot;:&quot;(recent examples include Cabalquinto, 2018; Dekker &amp; Engbersen, 2014a; Gough &amp; Gough, 2019; Hillyer, 2021; Ihejirika &amp; Krtalic, 2021; Merisalo &amp; Jauhiainen, 2021; Pesando et al., 2021)&quot;},&quot;citationTag&quot;:&quot;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&quot;},{&quot;citationID&quot;:&quot;MENDELEY_CITATION_c4ccce0c-399d-407c-9abf-f7994318eedc&quot;,&quot;citationItems&quot;:[{&quot;id&quot;:&quot;fe46ade4-9087-3ed8-aa4a-8b7f05ebd764&quot;,&quot;itemData&quot;:{&quot;type&quot;:&quot;paper-conference&quot;,&quot;id&quot;:&quot;fe46ade4-9087-3ed8-aa4a-8b7f05ebd764&quot;,&quot;title&quot;:&quot;Virtual space, real identity: Exploring cultural identity of Chinese Diaspora in virtual community&quot;,&quot;author&quot;:[{&quot;family&quot;:&quot;Wenjing&quot;,&quot;given&quot;:&quot;Xie&quot;,&quot;parse-names&quot;:false,&quot;dropping-particle&quot;:&quot;&quot;,&quot;non-dropping-particle&quot;:&quot;&quot;}],&quot;container-title&quot;:&quot;Telematics and Informatics&quot;,&quot;DOI&quot;:&quot;10.1016/j.tele.2004.11.006&quot;,&quot;ISSN&quot;:&quot;07365853&quot;,&quot;issued&quot;:{&quot;date-parts&quot;:[[2005]]},&quot;page&quot;:&quot;395-404&quot;,&quot;abstract&quot;:&quot;With the advent of globalization, the movement of immigrants has crossed the borders and the question of identity has been more and more salient in the modern society. Struggling in different cultural frames, Diasporas' cultural identities are constructed through the interaction between what Hall called similarity and difference in the process of displacement and relocation. The deterritorialization in the era of globalization calls the traditional notion of \&quot;community\&quot; into question. Scattered across the western hemisphere, the new Chinese Diaspora are gathering in the virtual communities to grab news, to comment on issues, and to negotiate their identities in an alien culture. Interviews with Chinese Diaspora in the North America show that the negotiation of different cultural values and practices results in the fragmented and hybridized cultural identity among them in virtual communities. This exploration of interpersonal experiences also shows that the symbiotic relationship between the physical community and the virtual community forges and strengthens such discursive cultural identity. © 2005 Elsevier Ltd. All rights reserved.&quot;,&quot;publisher&quot;:&quot;Elsevier Ltd&quot;,&quot;issue&quot;:&quot;4 SPEC. ISS.&quot;,&quot;volume&quot;:&quot;22&quot;},&quot;isTemporary&quot;:false}],&quot;properties&quot;:{&quot;noteIndex&quot;:0},&quot;isEdited&quot;:false,&quot;manualOverride&quot;:{&quot;isManuallyOverridden&quot;:false,&quot;citeprocText&quot;:&quot;(Wenjing, 2005)&quot;,&quot;manualOverrideText&quot;:&quot;&quot;},&quot;citationTag&quot;:&quot;MENDELEY_CITATION_v3_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&quot;},{&quot;citationID&quot;:&quot;MENDELEY_CITATION_c082a2b3-8cfa-44e0-b93e-9df564ece251&quot;,&quot;citationItems&quot;:[{&quot;id&quot;:&quot;af140459-fa71-38f7-a723-1e73e16885f0&quot;,&quot;itemData&quot;:{&quot;type&quot;:&quot;article-journal&quot;,&quot;id&quot;:&quot;af140459-fa71-38f7-a723-1e73e16885f0&quot;,&quot;title&quot;:&quot;Keeping strong connections to the homeland via web-based tools: The case of Mexican migrant communities in the United States&quot;,&quot;author&quot;:[{&quot;family&quot;:&quot;González&quot;,&quot;given&quot;:&quot;Víctor M&quot;,&quot;parse-names&quot;:false,&quot;dropping-particle&quot;:&quot;&quot;,&quot;non-dropping-particle&quot;:&quot;&quot;},{&quot;family&quot;:&quot;Castro&quot;,&quot;given&quot;:&quot;Luis A&quot;,&quot;parse-names&quot;:false,&quot;dropping-particle&quot;:&quot;&quot;,&quot;non-dropping-particle&quot;:&quot;&quot;}],&quot;container-title&quot;:&quot;Journal of Community Informatics&quot;,&quot;issued&quot;:{&quot;date-parts&quot;:[[2007]]},&quot;page&quot;:&quot;1-27&quot;,&quot;publisher&quot;:&quot;Citeseer&quot;,&quot;issue&quot;:&quot;3&quot;,&quot;volume&quot;:&quot;3&quot;},&quot;isTemporary&quot;:false}],&quot;properties&quot;:{&quot;noteIndex&quot;:0},&quot;isEdited&quot;:false,&quot;manualOverride&quot;:{&quot;isManuallyOverridden&quot;:true,&quot;citeprocText&quot;:&quot;(González &amp;#38; Castro, 2007)&quot;,&quot;manualOverrideText&quot;:&quot;González and Castro (2007)&quot;},&quot;citationTag&quot;:&quot;MENDELEY_CITATION_v3_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&quot;},{&quot;citationID&quot;:&quot;MENDELEY_CITATION_dfb784b5-92e3-44f2-b3ce-33ebfd66fec8&quot;,&quot;citationItems&quot;:[{&quot;id&quot;:&quot;73fc86ba-fc43-3dc6-8bab-5d28444c3d7f&quot;,&quot;itemData&quot;:{&quot;type&quot;:&quot;chapter&quot;,&quot;id&quot;:&quot;73fc86ba-fc43-3dc6-8bab-5d28444c3d7f&quot;,&quot;title&quot;:&quot;Online Migrants&quot;,&quot;author&quot;:[{&quot;family&quot;:&quot;Nedelcu&quot;,&quot;given&quot;:&quot;Mihaela&quot;,&quot;parse-names&quot;:false,&quot;dropping-particle&quot;:&quot;&quot;,&quot;non-dropping-particle&quot;:&quot;&quot;}],&quot;container-title&quot;:&quot;Handbuch Soziale Praktiken und Digitale Alltagswelten&quot;,&quot;DOI&quot;:&quot;10.1007/978-3-658-08460-8_35-1&quot;,&quot;issued&quot;:{&quot;date-parts&quot;:[[2016]]},&quot;page&quot;:&quot;1-8&quot;,&quot;publisher&quot;:&quot;Springer Fachmedien Wiesbaden&quot;},&quot;isTemporary&quot;:false}],&quot;properties&quot;:{&quot;noteIndex&quot;:0},&quot;isEdited&quot;:false,&quot;manualOverride&quot;:{&quot;isManuallyOverridden&quot;:false,&quot;citeprocText&quot;:&quot;(Nedelcu, 2016)&quot;,&quot;manualOverrideText&quot;:&quot;&quot;},&quot;citationTag&quot;:&quot;MENDELEY_CITATION_v3_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&quot;},{&quot;citationID&quot;:&quot;MENDELEY_CITATION_b454302c-2f57-4652-a72a-50b810852ccc&quot;,&quot;citationItems&quot;:[{&quot;id&quot;:&quot;38936305-fc93-3eb1-ac98-5d48ed5ab2dc&quot;,&quot;itemData&quot;:{&quot;type&quot;:&quot;book&quot;,&quot;id&quot;:&quot;38936305-fc93-3eb1-ac98-5d48ed5ab2dc&quot;,&quot;title&quot;:&quot;The media of diaspora&quot;,&quot;author&quot;:[{&quot;family&quot;:&quot;Karim&quot;,&quot;given&quot;:&quot;Karim Haiderali&quot;,&quot;parse-names&quot;:false,&quot;dropping-particle&quot;:&quot;&quot;,&quot;non-dropping-particle&quot;:&quot;&quot;}],&quot;ISBN&quot;:&quot;0415279305&quot;,&quot;issued&quot;:{&quot;date-parts&quot;:[[2003]]},&quot;publisher&quot;:&quot;Psychology Press&quot;,&quot;volume&quot;:&quot;7&quot;},&quot;isTemporary&quot;:false}],&quot;properties&quot;:{&quot;noteIndex&quot;:0},&quot;isEdited&quot;:false,&quot;manualOverride&quot;:{&quot;isManuallyOverridden&quot;:true,&quot;citeprocText&quot;:&quot;(Karim, 2003)&quot;,&quot;manualOverrideText&quot;:&quot;Karim (2003)&quot;},&quot;citationTag&quot;:&quot;MENDELEY_CITATION_v3_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&quot;},{&quot;citationID&quot;:&quot;MENDELEY_CITATION_0c9ac37c-dd22-4b28-a8a4-497d661d750a&quot;,&quot;citationItems&quot;:[{&quot;id&quot;:&quot;6ee3dd89-857c-3e79-a4bc-eadcddb060a5&quot;,&quot;itemData&quot;:{&quot;type&quot;:&quot;book&quot;,&quot;id&quot;:&quot;6ee3dd89-857c-3e79-a4bc-eadcddb060a5&quot;,&quot;title&quot;:&quot;ICT for the Social and Economic Integration of Migrants into Europe&quot;,&quot;author&quot;:[{&quot;family&quot;:&quot;Codagnone&quot;,&quot;given&quot;:&quot;Cristiano&quot;,&quot;parse-names&quot;:false,&quot;dropping-particle&quot;:&quot;&quot;,&quot;non-dropping-particle&quot;:&quot;&quot;},{&quot;family&quot;:&quot;Kluzer&quot;,&quot;given&quot;:&quot;Stefano&quot;,&quot;parse-names&quot;:false,&quot;dropping-particle&quot;:&quot;&quot;,&quot;non-dropping-particle&quot;:&quot;&quot;}],&quot;ISBN&quot;:&quot;9279192809&quot;,&quot;issued&quot;:{&quot;date-parts&quot;:[[2011]]},&quot;publisher&quot;:&quot;Publication Office of the European Union&quot;},&quot;isTemporary&quot;:false}],&quot;properties&quot;:{&quot;noteIndex&quot;:0},&quot;isEdited&quot;:false,&quot;manualOverride&quot;:{&quot;isManuallyOverridden&quot;:true,&quot;citeprocText&quot;:&quot;(Codagnone &amp;#38; Kluzer, 2011)&quot;,&quot;manualOverrideText&quot;:&quot;Codagnone and Kluzer (2011)&quot;},&quot;citationTag&quot;:&quot;MENDELEY_CITATION_v3_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&quot;},{&quot;citationID&quot;:&quot;MENDELEY_CITATION_7c2537f4-f1f5-4071-862e-da888083c63c&quot;,&quot;citationItems&quot;:[{&quot;id&quot;:&quot;19ca598b-9ec4-3e23-8787-79c648d37f68&quot;,&quot;itemData&quot;:{&quot;type&quot;:&quot;chapter&quot;,&quot;id&quot;:&quot;19ca598b-9ec4-3e23-8787-79c648d37f68&quot;,&quot;title&quot;:&quot;(Re) thinking transnationalism and integration in the digital era: a shift towards cosmopolitanism in the study of international migrations&quot;,&quot;author&quot;:[{&quot;family&quot;:&quot;Nedelcu&quot;,&quot;given&quot;:&quot;Mihaela&quot;,&quot;parse-names&quot;:false,&quot;dropping-particle&quot;:&quot;&quot;,&quot;non-dropping-particle&quot;:&quot;&quot;}],&quot;container-title&quot;:&quot;Critical Mobilities&quot;,&quot;issued&quot;:{&quot;date-parts&quot;:[[2013]]},&quot;page&quot;:&quot;177-199&quot;,&quot;publisher&quot;:&quot;Presses polytechniques et universitaires romandes (EPFL Press)&quot;,&quot;volume&quot;:&quot;7&quot;},&quot;isTemporary&quot;:false}],&quot;properties&quot;:{&quot;noteIndex&quot;:0},&quot;isEdited&quot;:false,&quot;manualOverride&quot;:{&quot;isManuallyOverridden&quot;:false,&quot;citeprocText&quot;:&quot;(Nedelcu, 2013)&quot;,&quot;manualOverrideText&quot;:&quot;&quot;},&quot;citationTag&quot;:&quot;MENDELEY_CITATION_v3_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&quot;},{&quot;citationID&quot;:&quot;MENDELEY_CITATION_f24581ed-2fc4-4096-81bc-717425a9a891&quot;,&quot;citationItems&quot;:[{&quot;id&quot;:&quot;4ac6989b-7778-307d-8bb1-3e42c0739496&quot;,&quot;itemData&quot;:{&quot;type&quot;:&quot;paper-conference&quot;,&quot;id&quot;:&quot;4ac6989b-7778-307d-8bb1-3e42c0739496&quot;,&quot;title&quot;:&quot;Toward a Taxonomy of Copresence&quot;,&quot;author&quot;:[{&quot;family&quot;:&quot;Zhao&quot;,&quot;given&quot;:&quot;Shanyang&quot;,&quot;parse-names&quot;:false,&quot;dropping-particle&quot;:&quot;&quot;,&quot;non-dropping-particle&quot;:&quot;&quot;}],&quot;container-title&quot;:&quot;Presence: Teleoperators and Virtual Environments&quot;,&quot;DOI&quot;:&quot;10.1162/105474603322761261&quot;,&quot;ISSN&quot;:&quot;10547460&quot;,&quot;issued&quot;:{&quot;date-parts&quot;:[[2003]]},&quot;abstract&quot;:&quot;This paper contributes to the presence literature by explicating the meanings and subtypes of copresence. Copresence is defined here as consisting of two dimensions: copresence as mode of being with others, and copresence as sense of being with others. Mode of copresence refers to the physical conditions that structure human interaction. Six such conditions are delineated. Sense of copresence, on the other hand, refers to the subjective experience of being with others that an individual acquires in interaction. The main argument of this paper is that mode of copresence affects sense of copresence, and knowledge of how the former affects the latter will benefit copresence design.&quot;,&quot;issue&quot;:&quot;5&quot;,&quot;volume&quot;:&quot;12&quot;},&quot;isTemporary&quot;:false}],&quot;properties&quot;:{&quot;noteIndex&quot;:0},&quot;isEdited&quot;:false,&quot;manualOverride&quot;:{&quot;isManuallyOverridden&quot;:true,&quot;citeprocText&quot;:&quot;(Zhao, 2003)&quot;,&quot;manualOverrideText&quot;:&quot;Zhao (2003)&quot;},&quot;citationTag&quot;:&quot;MENDELEY_CITATION_v3_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&quot;},{&quot;citationID&quot;:&quot;MENDELEY_CITATION_396034d9-6c9f-4499-89e0-87739bc13200&quot;,&quot;citationItems&quot;:[{&quot;id&quot;:&quot;533e945b-ad86-3870-a286-9da25b2c37f3&quot;,&quot;itemData&quot;:{&quot;type&quot;:&quot;article-journal&quot;,&quot;id&quot;:&quot;533e945b-ad86-3870-a286-9da25b2c37f3&quot;,&quot;title&quot;:&quot;Experts say the ‘new normal’ in 2025 will be far more tech-driven, presenting more big challenges&quot;,&quot;author&quot;:[{&quot;family&quot;:&quot;Anderson&quot;,&quot;given&quot;:&quot;Janna&quot;,&quot;parse-names&quot;:false,&quot;dropping-particle&quot;:&quot;&quot;,&quot;non-dropping-particle&quot;:&quot;&quot;},{&quot;family&quot;:&quot;Rainie&quot;,&quot;given&quot;:&quot;Lee&quot;,&quot;parse-names&quot;:false,&quot;dropping-particle&quot;:&quot;&quot;,&quot;non-dropping-particle&quot;:&quot;&quot;},{&quot;family&quot;:&quot;Vogels&quot;,&quot;given&quot;:&quot;Emily A&quot;,&quot;parse-names&quot;:false,&quot;dropping-particle&quot;:&quot;&quot;,&quot;non-dropping-particle&quot;:&quot;&quot;}],&quot;container-title&quot;:&quot;PEW Research&quot;,&quot;accessed&quot;:{&quot;date-parts&quot;:[[2021,11,1]]},&quot;URL&quot;:&quot;https://www.pewresearch.org/internet/2021/02/18/experts-say-the-new-normal-in-2025-will-be-far-more-tech-driven-presenting-more-big-challenges&quot;,&quot;issued&quot;:{&quot;date-parts&quot;:[[2021]]}},&quot;isTemporary&quot;:false}],&quot;properties&quot;:{&quot;noteIndex&quot;:0},&quot;isEdited&quot;:false,&quot;manualOverride&quot;:{&quot;isManuallyOverridden&quot;:false,&quot;citeprocText&quot;:&quot;(J. Anderson et al., 2021)&quot;,&quot;manualOverrideText&quot;:&quot;&quot;},&quot;citationTag&quot;:&quot;MENDELEY_CITATION_v3_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&quot;},{&quot;citationID&quot;:&quot;MENDELEY_CITATION_cf9433a9-9bb1-454d-99be-fcb1ac11fcbe&quot;,&quot;citationItems&quot;:[{&quot;id&quot;:&quot;3db64962-34ef-33a6-ab01-d7eb93b9c845&quot;,&quot;itemData&quot;:{&quot;type&quot;:&quot;book&quot;,&quot;id&quot;:&quot;3db64962-34ef-33a6-ab01-d7eb93b9c845&quot;,&quot;title&quot;:&quot;Globalization and culture: Global mélange&quot;,&quot;author&quot;:[{&quot;family&quot;:&quot;Pieterse&quot;,&quot;given&quot;:&quot;Jan Nederveen&quot;,&quot;parse-names&quot;:false,&quot;dropping-particle&quot;:&quot;&quot;,&quot;non-dropping-particle&quot;:&quot;&quot;}],&quot;ISBN&quot;:&quot;1538115247&quot;,&quot;issued&quot;:{&quot;date-parts&quot;:[[2019]]},&quot;publisher&quot;:&quot;Rowman &amp; Littlefield&quot;},&quot;isTemporary&quot;:false}],&quot;properties&quot;:{&quot;noteIndex&quot;:0},&quot;isEdited&quot;:false,&quot;manualOverride&quot;:{&quot;isManuallyOverridden&quot;:false,&quot;citeprocText&quot;:&quot;(Pieterse, 2019)&quot;,&quot;manualOverrideText&quot;:&quot;&quot;},&quot;citationTag&quot;:&quot;MENDELEY_CITATION_v3_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&quot;},{&quot;citationID&quot;:&quot;MENDELEY_CITATION_83c55e04-04fb-4c04-83dc-38e3a27b8293&quot;,&quot;citationItems&quot;:[{&quot;id&quot;:&quot;9dcc17cd-3292-31d5-9314-420820cf7cd8&quot;,&quot;itemData&quot;:{&quot;type&quot;:&quot;article-journal&quot;,&quot;id&quot;:&quot;9dcc17cd-3292-31d5-9314-420820cf7cd8&quot;,&quot;title&quot;:&quot;How social media transform migrant networks and facilitate migration&quot;,&quot;author&quot;:[{&quot;family&quot;:&quot;Dekker&quot;,&quot;given&quot;:&quot;Rianne&quot;,&quot;parse-names&quot;:false,&quot;dropping-particle&quot;:&quot;&quot;,&quot;non-dropping-particle&quot;:&quot;&quot;},{&quot;family&quot;:&quot;Engbersen&quot;,&quot;given&quot;:&quot;Godfried&quot;,&quot;parse-names&quot;:false,&quot;dropping-particle&quot;:&quot;&quot;,&quot;non-dropping-particle&quot;:&quot;&quot;}],&quot;container-title&quot;:&quot;Global Networks&quot;,&quot;accessed&quot;:{&quot;date-parts&quot;:[[2021,10,30]]},&quot;DOI&quot;:&quot;10.1111/GLOB.12040&quot;,&quot;issued&quot;:{&quot;date-parts&quot;:[[2014]]},&quot;page&quot;:&quot;401-418&quot;,&quot;abstract&quot;:&quot;We argue that social media are not only new communication channels in migration networks, but also that they actively transform the nature of these networks and thereby facilitate migration. Despite some limitations, which stem from the 'digital divide' and the lower trustworthiness of virtual ties, qualitative data reveal four relevant ways in which social media facilitate international migration. First, they enhance the possibilities of maintaining strong ties with family and friends. Second, they address weak ties that are relevant to organizing the process of migration and integration. Third, they establish a new infrastructure consisting of latent ties. Fourth, they offer a rich source of insider knowledge on migration that is discrete and unofficial. This makes potential migrants 'streetwise' when undertaking migration. Based on these empirical findings we conclude that social media are transforming migration networks and thereby lowering the threshold for migration.&quot;,&quot;publisher&quot;:&quot;Blackwell Publishing Ltd&quot;,&quot;issue&quot;:&quot;4&quot;,&quot;volume&quot;:&quot;14&quot;},&quot;isTemporary&quot;:false}],&quot;properties&quot;:{&quot;noteIndex&quot;:0},&quot;isEdited&quot;:false,&quot;manualOverride&quot;:{&quot;isManuallyOverridden&quot;:false,&quot;citeprocText&quot;:&quot;(Dekker &amp;#38; Engbersen, 2014)&quot;,&quot;manualOverrideText&quot;:&quot;&quot;},&quot;citationTag&quot;:&quot;MENDELEY_CITATION_v3_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&quot;},{&quot;citationID&quot;:&quot;MENDELEY_CITATION_6884b173-90e9-430d-b5a0-d270aa02101d&quot;,&quot;citationItems&quot;:[{&quot;id&quot;:&quot;be2184a8-7215-378e-bd6a-ded070cd032b&quot;,&quot;itemData&quot;:{&quot;type&quot;:&quot;article-journal&quot;,&quot;id&quot;:&quot;be2184a8-7215-378e-bd6a-ded070cd032b&quot;,&quot;title&quot;:&quot;Moving with the media: An exploration of how migrant communities in New Zealand use social media&quot;,&quot;author&quot;:[{&quot;family&quot;:&quot;Ihejirika&quot;,&quot;given&quot;:&quot;Kingsley T.&quot;,&quot;parse-names&quot;:false,&quot;dropping-particle&quot;:&quot;&quot;,&quot;non-dropping-particle&quot;:&quot;&quot;},{&quot;family&quot;:&quot;Krtalic&quot;,&quot;given&quot;:&quot;Maja&quot;,&quot;parse-names&quot;:false,&quot;dropping-particle&quot;:&quot;&quot;,&quot;non-dropping-particle&quot;:&quot;&quot;}],&quot;container-title&quot;:&quot;Journal of Librarianship and Information Science&quot;,&quot;accessed&quot;:{&quot;date-parts&quot;:[[2021,10,30]]},&quot;DOI&quot;:&quot;10.1177/0961000620911694&quot;,&quot;issued&quot;:{&quot;date-parts&quot;:[[2021,3,1]]},&quot;page&quot;:&quot;50-61&quot;,&quot;abstract&quot;:&quot;This paper explores why and how migrants use social media in different phases of the migration process, how they manage personal information on social media during migration, and whether they use libraries’ social media in any of the migration phases. An anonymous questionnaire was used to collect opinions and investigate the activities of migrant communities in New Zealand in the three above mentioned areas. The paper presents the results of a descriptive statistical analysis performed on the data. These results were categorized and presented under the following themes: demographic data, use of social media during migration, personal information management practices on social media, use of library social media during migration, issues arising from the use of social media during migration and positive impact of social media during migration. The main findings of our research showed that in the transitioning phase migrants use social media mostly for making the decision to move. In the settling phase, social media help them to cushion the anxieties associated with a move and also help them to make an informed decision in the new country. In the settled phase, participants used social media to stay connected with family and friends in the home country. Language barriers can restrict the use of social media during the moving process. Personal information on social media is not recognized as important and is not managed in any particular way. Libraries are present in the life of migrants but more as physical spaces and services than through their social media presence. Findings from this study can be of interest to libraries and other information providers developing services for migrants in physical and digital environments.&quot;,&quot;publisher&quot;:&quot;SAGE Publications Ltd&quot;,&quot;issue&quot;:&quot;1&quot;,&quot;volume&quot;:&quot;53&quot;},&quot;isTemporary&quot;:false}],&quot;properties&quot;:{&quot;noteIndex&quot;:0},&quot;isEdited&quot;:false,&quot;manualOverride&quot;:{&quot;isManuallyOverridden&quot;:true,&quot;citeprocText&quot;:&quot;(Ihejirika &amp;#38; Krtalic, 2021)&quot;,&quot;manualOverrideText&quot;:&quot;Ihejirika and Krtalic (2021)&quot;},&quot;citationTag&quot;:&quot;MENDELEY_CITATION_v3_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&quot;},{&quot;citationID&quot;:&quot;MENDELEY_CITATION_5b475e5a-c6b0-41c6-8472-4b0da0283dae&quot;,&quot;citationItems&quot;:[{&quot;id&quot;:&quot;97052da0-406c-337d-b1bb-8167aac0f8a0&quot;,&quot;itemData&quot;:{&quot;type&quot;:&quot;book&quot;,&quot;id&quot;:&quot;97052da0-406c-337d-b1bb-8167aac0f8a0&quot;,&quot;title&quot;:&quot;Worlds in Motion: Understanding International Migration at the End of the Millennium&quot;,&quot;author&quot;:[{&quot;family&quot;:&quot;Massey&quot;,&quot;given&quot;:&quot;Douglas S&quot;,&quot;parse-names&quot;:false,&quot;dropping-particle&quot;:&quot;&quot;,&quot;non-dropping-particle&quot;:&quot;&quot;},{&quot;family&quot;:&quot;Arango&quot;,&quot;given&quot;:&quot;Joaquin&quot;,&quot;parse-names&quot;:false,&quot;dropping-particle&quot;:&quot;&quot;,&quot;non-dropping-particle&quot;:&quot;&quot;},{&quot;family&quot;:&quot;Hugo&quot;,&quot;given&quot;:&quot;Graeme&quot;,&quot;parse-names&quot;:false,&quot;dropping-particle&quot;:&quot;&quot;,&quot;non-dropping-particle&quot;:&quot;&quot;},{&quot;family&quot;:&quot;Kouaouci&quot;,&quot;given&quot;:&quot;Ali&quot;,&quot;parse-names&quot;:false,&quot;dropping-particle&quot;:&quot;&quot;,&quot;non-dropping-particle&quot;:&quot;&quot;},{&quot;family&quot;:&quot;Pellegrino&quot;,&quot;given&quot;:&quot;Adela&quot;,&quot;parse-names&quot;:false,&quot;dropping-particle&quot;:&quot;&quot;,&quot;non-dropping-particle&quot;:&quot;&quot;},{&quot;family&quot;:&quot;Taylor&quot;,&quot;given&quot;:&quot;J Edward&quot;,&quot;parse-names&quot;:false,&quot;dropping-particle&quot;:&quot;&quot;,&quot;non-dropping-particle&quot;:&quot;&quot;}],&quot;URL&quot;:&quot;https://EconPapers.repec.org/RePEc:oxp:obooks:9780198294429&quot;,&quot;issued&quot;:{&quot;date-parts&quot;:[[1999]]},&quot;abstract&quot;:&quot;At the end of the 20th century nearly all developed nations have become countries of immigration, absorbing growing numbers of immigrants not only from developed regions, byt increasingly from developing nations of the Third World. Although international migration has come to play a central role in the social, economic, and demographic dynamics of both immigrant-sending and immigrant-receiving countries, social scientist have been slow to construct a comprehensive theory to explain it. Efforts at theoretical explanation have been fragmented by disciplinary, geographic, and methodological boudaries. Worlds in Motion seeks to overcome these schisms to create a comprehensive theory of international migration for the next century. After explicating the various propositions and hypotheses of current theories, and identifying area of complementarity and conflict, the authors review empirical research emanting from each of the world's principal international migration systems: North America, Western Europe, the Gulf, Asia and the Pacific, and the Southern Cone of South America. Using data from the 1980s, levels and patterns of migration within each system are described to define their structure and organization. Specific studies are then comprehensively surveyed to evaluate the fundamental propositions of neoclassical economics, the new economics of labour migration, segmented labour market theory, world systems theory, social capital theory, and the theory of cumulative causation. The various theories are also tested by applying them to the relationship between international migration and economic development. Although certain theories seem to function more effectively in certain systems, all contain elements of truth supported by empirical research. The task of the theorist is thus to identify which theories are most effective in accounting for international migration in the world today, and what regional and national circumstances lead to a predominance of one theoretical mechanism over another. The book concludes by offering an empirically-grounded theoretical synthesis to serve as a guide for researchers and policy-makers in the 21st century.&quot;,&quot;publisher&quot;:&quot;Oxford University Press&quot;},&quot;isTemporary&quot;:false}],&quot;properties&quot;:{&quot;noteIndex&quot;:0},&quot;isEdited&quot;:false,&quot;manualOverride&quot;:{&quot;isManuallyOverridden&quot;:false,&quot;citeprocText&quot;:&quot;(Massey et al., 1999)&quot;,&quot;manualOverrideText&quot;:&quot;&quot;},&quot;citationTag&quot;:&quot;MENDELEY_CITATION_v3_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&quot;},{&quot;citationID&quot;:&quot;MENDELEY_CITATION_bba03ad4-8652-482b-9db6-5c88e3218ea4&quot;,&quot;citationItems&quot;:[{&quot;id&quot;:&quot;c7ad895b-5fa6-394a-809f-8dc64e66585f&quot;,&quot;itemData&quot;:{&quot;type&quot;:&quot;article-journal&quot;,&quot;id&quot;:&quot;c7ad895b-5fa6-394a-809f-8dc64e66585f&quot;,&quot;title&quot;:&quot;The Internetization of International Migration&quot;,&quot;author&quot;:[{&quot;family&quot;:&quot;Pesando&quot;,&quot;given&quot;:&quot;Luca Maria&quot;,&quot;parse-names&quot;:false,&quot;dropping-particle&quot;:&quot;&quot;,&quot;non-dropping-particle&quot;:&quot;&quot;},{&quot;family&quot;:&quot;Rotondi&quot;,&quot;given&quot;:&quot;Valentina&quot;,&quot;parse-names&quot;:false,&quot;dropping-particle&quot;:&quot;&quot;,&quot;non-dropping-particle&quot;:&quot;&quot;},{&quot;family&quot;:&quot;Stranges&quot;,&quot;given&quot;:&quot;Manuela&quot;,&quot;parse-names&quot;:false,&quot;dropping-particle&quot;:&quot;&quot;,&quot;non-dropping-particle&quot;:&quot;&quot;},{&quot;family&quot;:&quot;Kashyap&quot;,&quot;given&quot;:&quot;Ridhi&quot;,&quot;parse-names&quot;:false,&quot;dropping-particle&quot;:&quot;&quot;,&quot;non-dropping-particle&quot;:&quot;&quot;},{&quot;family&quot;:&quot;Billari&quot;,&quot;given&quot;:&quot;Francesco C.&quot;,&quot;parse-names&quot;:false,&quot;dropping-particle&quot;:&quot;&quot;,&quot;non-dropping-particle&quot;:&quot;&quot;}],&quot;container-title&quot;:&quot;Population and Development Review&quot;,&quot;accessed&quot;:{&quot;date-parts&quot;:[[2021,10,30]]},&quot;DOI&quot;:&quot;10.1111/PADR.12371&quot;,&quot;issued&quot;:{&quot;date-parts&quot;:[[2021,3,1]]},&quot;page&quot;:&quot;79-111&quot;,&quot;abstract&quot;:&quot;The Internet has revolutionized our economies, societies, and everyday lives. Many social phenomena are no longer the same as they were in the pre-Internet era: they have been “Internetized.” We define the Internetization of international migration, and we investigate it by exploring the links between the Internet and migration outcomes all along the migration path, from migration intentions to actual migration. Our analyses leverage a number of sources, both at the micro- and the macro-level, including the Gallup World Poll, the Arab Barometer, data from the International Telecommunication Union, the Italian population register, and unique register data from a migrant reception center in Southern Italy. We also distinguish between economic migrants—those who leave their country of origin with the aim of seeking better economic opportunities elsewhere—and political migrants—those who are forced to leave their countries of origin for political or conflict-related reasons. Our findings point to a consistently positive relationship between the diffusion of the Internet, migration intentions, and migration behaviors, supporting the idea that the Internet is not necessarily a driving force of migration per se, but rather an enabling “supportive agent.” These associations are particularly relevant for economic migrants, at least for migration intentions. Further analyses underscore the importance of the Internet in providing a key informational channel which helps to define clearer migration trajectories.&quot;,&quot;publisher&quot;:&quot;Blackwell Publishing Ltd&quot;,&quot;issue&quot;:&quot;1&quot;,&quot;volume&quot;:&quot;47&quot;},&quot;isTemporary&quot;:false},{&quot;id&quot;:&quot;f8c3b417-1219-3bf3-97d7-e792f7482c25&quot;,&quot;itemData&quot;:{&quot;type&quot;:&quot;article-journal&quot;,&quot;id&quot;:&quot;f8c3b417-1219-3bf3-97d7-e792f7482c25&quot;,&quot;title&quot;:&quot;The Internet and Desire to Move: The Role of Virtual Practices in the Inspiration Phase of Migration&quot;,&quot;author&quot;:[{&quot;family&quot;:&quot;Thulin&quot;,&quot;given&quot;:&quot;Eva&quot;,&quot;parse-names&quot;:false,&quot;dropping-particle&quot;:&quot;&quot;,&quot;non-dropping-particle&quot;:&quot;&quot;},{&quot;family&quot;:&quot;Vilhelmson&quot;,&quot;given&quot;:&quot;Bertil&quot;,&quot;parse-names&quot;:false,&quot;dropping-particle&quot;:&quot;&quot;,&quot;non-dropping-particle&quot;:&quot;&quot;}],&quot;container-title&quot;:&quot;Tijdschrift voor economische en sociale geografie&quot;,&quot;accessed&quot;:{&quot;date-parts&quot;:[[2021,11,14]]},&quot;DOI&quot;:&quot;10.1111/TESG.12144&quot;,&quot;ISSN&quot;:&quot;1467-9663&quot;,&quot;URL&quot;:&quot;https://onlinelibrary.wiley.com/doi/full/10.1111/tesg.12144&quot;,&quot;issued&quot;:{&quot;date-parts&quot;:[[2016,7,1]]},&quot;page&quot;:&quot;257-269&quot;,&quot;abstract&quot;:&quot;This paper contributes to the understanding of non-local migration in the digital age by investigating emerging virtual practices in the migration process. We focus on the initial inspiration phase that theoretically defines the attainable reach of individuals considering moving. Using a case-based approach, we distinguish how online information and social contact influence an individual's early considerations and desires to move elsewhere. We draw on indepth interviews with young adults in Sweden. Our findings characterise how Internet-based information influences the spatial, social, and temporal horizons of inspiration with potential implications for subsequent plans. We find that virtual practices spatially expand these horizons and promote a shift towards insider information. Results further suggest that a flow of information and background knowledge regarding opportunities in other places drives the inspiration phase, extending its duration until it is more or less continuous. Reduced information friction increases the scope for impulsiveness to spark migration inspiration and intentions.&quot;,&quot;publisher&quot;:&quot;John Wiley &amp; Sons, Ltd&quot;,&quot;issue&quot;:&quot;3&quot;,&quot;volume&quot;:&quot;107&quot;},&quot;isTemporary&quot;:false}],&quot;properties&quot;:{&quot;noteIndex&quot;:0},&quot;isEdited&quot;:false,&quot;manualOverride&quot;:{&quot;isManuallyOverridden&quot;:false,&quot;citeprocText&quot;:&quot;(Pesando et al., 2021; Thulin &amp;#38; Vilhelmson, 2016)&quot;,&quot;manualOverrideText&quot;:&quot;&quot;},&quot;citationTag&quot;:&quot;MENDELEY_CITATION_v3_eyJjaXRhdGlvbklEIjoiTUVOREVMRVlfQ0lUQVRJT05fYmJhMDNhZDQtODY1Mi00ODJiLTlkYjYtNWM4OGUzMjE4ZWE0IiwiY2l0YXRpb25JdGVtcyI6W3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&quot;},{&quot;citationID&quot;:&quot;MENDELEY_CITATION_4daf8da9-ab65-4b16-a4b4-7d247f00d6ef&quot;,&quot;citationItems&quot;:[{&quot;id&quot;:&quot;7a9a9683-69de-39d0-b544-9cfd3356a128&quot;,&quot;itemData&quot;:{&quot;type&quot;:&quot;article-journal&quot;,&quot;id&quot;:&quot;7a9a9683-69de-39d0-b544-9cfd3356a128&quot;,&quot;title&quot;:&quot;Copresence as 'being with': Social contact in online public domains&quot;,&quot;author&quot;:[{&quot;family&quot;:&quot;Zhao&quot;,&quot;given&quot;:&quot;Shanyang&quot;,&quot;parse-names&quot;:false,&quot;dropping-particle&quot;:&quot;&quot;,&quot;non-dropping-particle&quot;:&quot;&quot;},{&quot;family&quot;:&quot;Elesh&quot;,&quot;given&quot;:&quot;David&quot;,&quot;parse-names&quot;:false,&quot;dropping-particle&quot;:&quot;&quot;,&quot;non-dropping-particle&quot;:&quot;&quot;}],&quot;container-title&quot;:&quot;Information Communication and Society&quot;,&quot;DOI&quot;:&quot;10.1080/13691180801998995&quot;,&quot;ISSN&quot;:&quot;1369118X&quot;,&quot;issued&quot;:{&quot;date-parts&quot;:[[2008,6]]},&quot;page&quot;:&quot;565-583&quot;,&quot;abstract&quot;:&quot;This article examines the issue of 'ubiquitous connectivity' on the Internet. The Internet, combined with the wireless technologies, is said to have made it possible for 'anyone to contact anyone else anywhere at anytime', but such ubiquity of connectivity has failed to materialize in actual human contact. Drawing on Goffman and Giddens's theories of human interaction, the authors make a distinction between co-location, which is a spatial relationship among individuals, and copresence, a social relationship. While co-location puts people within range of each other, copresence renders people mutually accessible for contact. However, the establishment of copresence is normatively regulated in society, which demarcates different regions of space for different types of activity. Social contact takes place in a domain where copresence is affected not only by the regionality of contact but also by the power relations that underlie personal affinity and social engagement. It is concluded that so long as there are social barriers that separate people into different groups of interests and different positions in the hierarchy of fame and power, there will be fragmentations in the online world that make the ubiquity of social connectivity impossible.&quot;,&quot;issue&quot;:&quot;4&quot;,&quot;volume&quot;:&quot;11&quot;},&quot;isTemporary&quot;:false}],&quot;properties&quot;:{&quot;noteIndex&quot;:0},&quot;isEdited&quot;:false,&quot;manualOverride&quot;:{&quot;isManuallyOverridden&quot;:false,&quot;citeprocText&quot;:&quot;(Zhao &amp;#38; Elesh, 2008)&quot;,&quot;manualOverrideText&quot;:&quot;&quot;},&quot;citationTag&quot;:&quot;MENDELEY_CITATION_v3_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&quot;},{&quot;citationID&quot;:&quot;MENDELEY_CITATION_015afce1-a099-4b26-ba26-ee5c41dd4b6b&quot;,&quot;citationItems&quot;:[{&quot;id&quot;:&quot;9ca3a956-8897-3f8f-a2e8-1f732a79bcc2&quot;,&quot;itemData&quot;:{&quot;type&quot;:&quot;article-journal&quot;,&quot;id&quot;:&quot;9ca3a956-8897-3f8f-a2e8-1f732a79bcc2&quot;,&quot;title&quot;:&quot;The connected migrant: An epistemological manifesto&quot;,&quot;author&quot;:[{&quot;family&quot;:&quot;Diminescu&quot;,&quot;given&quot;:&quot;Dana&quot;,&quot;parse-names&quot;:false,&quot;dropping-particle&quot;:&quot;&quot;,&quot;non-dropping-particle&quot;:&quot;&quot;}],&quot;container-title&quot;:&quot;Social Science Information&quot;,&quot;DOI&quot;:&quot;10.1177/0539018408096447&quot;,&quot;ISSN&quot;:&quot;05390184&quot;,&quot;issued&quot;:{&quot;date-parts&quot;:[[2008]]},&quot;abstract&quot;:&quot;Current trends in thinking on contemporary migration (in particular, theories on transnational networks) agree that today's migrants are the actors of a culture of bonds, which they themselves have founded and which they maintain even as they move about. Formerly a latent feature but typical of all groups on the move, this culture of bonds became visible and highly dynamic once migrants began massively to use modern information and communication technologies (ICT). It is more and more common for migrants to maintain remote relations typical of relations of proximity and to activate them on a daily basis. The paradigmatic figure of the uprooted migrant is yielding to another figure: the connected migrant. © SAGE Publications 2008.&quot;,&quot;issue&quot;:&quot;4&quot;,&quot;volume&quot;:&quot;47&quot;},&quot;isTemporary&quot;:false}],&quot;properties&quot;:{&quot;noteIndex&quot;:0},&quot;isEdited&quot;:false,&quot;manualOverride&quot;:{&quot;isManuallyOverridden&quot;:false,&quot;citeprocText&quot;:&quot;(Diminescu, 2008)&quot;,&quot;manualOverrideText&quot;:&quot;&quot;},&quot;citationTag&quot;:&quot;MENDELEY_CITATION_v3_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&quot;},{&quot;citationID&quot;:&quot;MENDELEY_CITATION_bb0c8d06-aee2-4c4a-95a4-3204d7ec55a9&quot;,&quot;citationItems&quot;:[{&quot;id&quot;:&quot;3ee20eca-c9d1-304f-bcff-83dbb7f1c197&quot;,&quot;itemData&quot;:{&quot;type&quot;:&quot;article&quot;,&quot;id&quot;:&quot;3ee20eca-c9d1-304f-bcff-83dbb7f1c197&quot;,&quot;title&quot;:&quot;ICT-based co-presence in transnational families and communities: Challenging the premise of face-to-face proximity in sustaining relationships&quot;,&quot;author&quot;:[{&quot;family&quot;:&quot;Baldassar&quot;,&quot;given&quot;:&quot;Loretta&quot;,&quot;parse-names&quot;:false,&quot;dropping-particle&quot;:&quot;&quot;,&quot;non-dropping-particle&quot;:&quot;&quot;},{&quot;family&quot;:&quot;Nedelcu&quot;,&quot;given&quot;:&quot;Mihaela&quot;,&quot;parse-names&quot;:false,&quot;dropping-particle&quot;:&quot;&quot;,&quot;non-dropping-particle&quot;:&quot;&quot;},{&quot;family&quot;:&quot;Merla&quot;,&quot;given&quot;:&quot;Laura&quot;,&quot;parse-names&quot;:false,&quot;dropping-particle&quot;:&quot;&quot;,&quot;non-dropping-particle&quot;:&quot;&quot;},{&quot;family&quot;:&quot;Wilding&quot;,&quot;given&quot;:&quot;Raelene&quot;,&quot;parse-names&quot;:false,&quot;dropping-particle&quot;:&quot;&quot;,&quot;non-dropping-particle&quot;:&quot;&quot;}],&quot;container-title&quot;:&quot;Global Networks&quot;,&quot;DOI&quot;:&quot;10.1111/glob.12108&quot;,&quot;ISSN&quot;:&quot;14710374&quot;,&quot;issued&quot;:{&quot;date-parts&quot;:[[2016,4,1]]},&quot;page&quot;:&quot;133-144&quot;,&quot;publisher&quot;:&quot;Blackwell Publishing Ltd&quot;,&quot;issue&quot;:&quot;2&quot;,&quot;volume&quot;:&quot;16&quot;},&quot;isTemporary&quot;:false}],&quot;properties&quot;:{&quot;noteIndex&quot;:0},&quot;isEdited&quot;:false,&quot;manualOverride&quot;:{&quot;isManuallyOverridden&quot;:false,&quot;citeprocText&quot;:&quot;(Baldassar et al., 2016)&quot;,&quot;manualOverrideText&quot;:&quot;&quot;},&quot;citationTag&quot;:&quot;MENDELEY_CITATION_v3_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&quot;},{&quot;citationID&quot;:&quot;MENDELEY_CITATION_9a05fc69-6d24-46dd-be0d-f38f4d13cf18&quot;,&quot;citationItems&quot;:[{&quot;id&quot;:&quot;a36744e5-7984-382d-8e48-377a2c7bc62f&quot;,&quot;itemData&quot;:{&quot;type&quot;:&quot;book&quot;,&quot;id&quot;:&quot;a36744e5-7984-382d-8e48-377a2c7bc62f&quot;,&quot;title&quot;:&quot;Migration and new media: Transnational families and polymedia&quot;,&quot;author&quot;:[{&quot;family&quot;:&quot;Madianou&quot;,&quot;given&quot;:&quot;Mirca&quot;,&quot;parse-names&quot;:false,&quot;dropping-particle&quot;:&quot;&quot;,&quot;non-dropping-particle&quot;:&quot;&quot;},{&quot;family&quot;:&quot;Miller&quot;,&quot;given&quot;:&quot;Daniel&quot;,&quot;parse-names&quot;:false,&quot;dropping-particle&quot;:&quot;&quot;,&quot;non-dropping-particle&quot;:&quot;&quot;}],&quot;ISBN&quot;:&quot;1136577572&quot;,&quot;issued&quot;:{&quot;date-parts&quot;:[[2012]]},&quot;publisher&quot;:&quot;Routledge&quot;},&quot;isTemporary&quot;:false}],&quot;properties&quot;:{&quot;noteIndex&quot;:0},&quot;isEdited&quot;:false,&quot;manualOverride&quot;:{&quot;isManuallyOverridden&quot;:false,&quot;citeprocText&quot;:&quot;(Madianou &amp;#38; Miller, 2012)&quot;,&quot;manualOverrideText&quot;:&quot;&quot;},&quot;citationTag&quot;:&quot;MENDELEY_CITATION_v3_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&quot;},{&quot;citationID&quot;:&quot;MENDELEY_CITATION_67e255dc-f350-4c3c-90be-4def4504b62a&quot;,&quot;citationItems&quot;:[{&quot;id&quot;:&quot;84d77ded-83a5-3523-b1b9-a51ef8853ea9&quot;,&quot;itemData&quot;:{&quot;type&quot;:&quot;article-journal&quot;,&quot;id&quot;:&quot;84d77ded-83a5-3523-b1b9-a51ef8853ea9&quot;,&quot;title&quot;:&quot;Migration and Diaspora in the Age of Information and Communication Technologies&quot;,&quot;author&quot;:[{&quot;family&quot;:&quot;Oiarzabal&quot;,&quot;given&quot;:&quot;Pedro J.&quot;,&quot;parse-names&quot;:false,&quot;dropping-particle&quot;:&quot;&quot;,&quot;non-dropping-particle&quot;:&quot;&quot;},{&quot;family&quot;:&quot;Reips&quot;,&quot;given&quot;:&quot;Ulf Dietrich&quot;,&quot;parse-names&quot;:false,&quot;dropping-particle&quot;:&quot;&quot;,&quot;non-dropping-particle&quot;:&quot;&quot;}],&quot;container-title&quot;:&quot;Journal of Ethnic and Migration Studies&quot;,&quot;DOI&quot;:&quot;10.1080/1369183X.2012.698202&quot;,&quot;ISSN&quot;:&quot;1369183X&quot;,&quot;issued&quot;:{&quot;date-parts&quot;:[[2012,11]]},&quot;page&quot;:&quot;1333-1338&quot;,&quot;abstract&quot;:&quot;'Migration and the Internet: Social Networking and Diasporas' is an interdisciplinary collection that explores new emerging media and technological networks-developed by individual and family migrants-which help to construct transnational and diasporic communities. Despite the fact that there is an increasing interest in 'migration' and in 'information and communication technology' studies, this Special Issue of JEMS goes beyond mere description of the use and impact of the technology on human mobility. It provides an in-depth analysis of a wide range of dispersed populations-including Albanians, Arabs, Basques, Croatians, Han, Hindus, Kurds, Romanians, Turks, Salvadorans, Serbians and Sikhs-and their interactions with globe-spanning instruments of information and communication. The issue brings together some of the leading specialists at the crossroads of migration and emerging technologies. The collection presents empirical and theoretical essays from the social, political and behavioural sciences, while discussing the latest Internet-based research methodologies applied to migration studies. © 2012 Copyright Taylor and Francis Group, LLC.&quot;,&quot;issue&quot;:&quot;9&quot;,&quot;volume&quot;:&quot;38&quot;},&quot;isTemporary&quot;:false}],&quot;properties&quot;:{&quot;noteIndex&quot;:0},&quot;isEdited&quot;:false,&quot;manualOverride&quot;:{&quot;isManuallyOverridden&quot;:false,&quot;citeprocText&quot;:&quot;(Oiarzabal &amp;#38; Reips, 2012)&quot;,&quot;manualOverrideText&quot;:&quot;&quot;},&quot;citationTag&quot;:&quot;MENDELEY_CITATION_v3_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&quot;},{&quot;citationID&quot;:&quot;MENDELEY_CITATION_7ea71d4f-acc7-43db-ab07-9b846a416dda&quot;,&quot;citationItems&quot;:[{&quot;id&quot;:&quot;f7e8dd0f-fcd5-3f85-88c0-c3d291fb3414&quot;,&quot;itemData&quot;:{&quot;type&quot;:&quot;article-journal&quot;,&quot;id&quot;:&quot;f7e8dd0f-fcd5-3f85-88c0-c3d291fb3414&quot;,&quot;title&quot;:&quot;Introduction: Digital methods for the exploration, analysis and mapping of e-diasporas:&quot;,&quot;author&quot;:[{&quot;family&quot;:&quot;Diminescu&quot;,&quot;given&quot;:&quot;Dana&quot;,&quot;parse-names&quot;:false,&quot;dropping-particle&quot;:&quot;&quot;,&quot;non-dropping-particle&quot;:&quot;&quot;}],&quot;container-title&quot;:&quot;Social Science Information&quot;,&quot;accessed&quot;:{&quot;date-parts&quot;:[[2021,10,17]]},&quot;DOI&quot;:&quot;10.1177/0539018412456918&quot;,&quot;URL&quot;:&quot;https://journals.sagepub.com/doi/full/10.1177/0539018412456918&quot;,&quot;issued&quot;:{&quot;date-parts&quot;:[[2012,11,20]]},&quot;page&quot;:&quot;451-458&quot;,&quot;abstract&quot;:&quot;One of the major changes affecting diasporas the world over since the 1980s has been the increasing number of communities scattered throughout physical space, along with new forms of presence, regrouping, interaction and mobilization within digital territories.\n\nThis change calls for a renewal in epistemological approaches. The topics under study, as well as the conceptual and methodological tools used to analyse them, need to be reconsidered in the face of this evolution of diasporas. The articles published in this issue of SSI1 bear witness to such an effort: researchers and engineers involved in the e-Diasporas Atlas2 project have sought to find the most appropriate concepts, tools and methods to explore the Web of diasporas, based on a number of case studies. This work represents a vast new area of investigation, which is still under way.\n\nIn this introduction, we examine the different conceptual tools used during the research, analyse their relevance for the different diasporic communities on the Web and present the methodological chain developed within the e-Diasporas Atlas project as well as the most important findings.&quot;,&quot;publisher&quot;:&quot;SAGE PublicationsSage UK: London, England&quot;,&quot;issue&quot;:&quot;4&quot;,&quot;volume&quot;:&quot;51&quot;},&quot;isTemporary&quot;:false}],&quot;properties&quot;:{&quot;noteIndex&quot;:0},&quot;isEdited&quot;:false,&quot;manualOverride&quot;:{&quot;isManuallyOverridden&quot;:false,&quot;citeprocText&quot;:&quot;(Diminescu, 2012)&quot;,&quot;manualOverrideText&quot;:&quot;&quot;},&quot;citationTag&quot;:&quot;MENDELEY_CITATION_v3_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&quot;},{&quot;citationID&quot;:&quot;MENDELEY_CITATION_dcf41106-b30b-4461-9f02-99696fd75435&quot;,&quot;citationItems&quot;:[{&quot;id&quot;:&quot;73f8cd3f-9138-3d5b-b09f-3ea5b43343d3&quot;,&quot;itemData&quot;:{&quot;type&quot;:&quot;article-journal&quot;,&quot;id&quot;:&quot;73f8cd3f-9138-3d5b-b09f-3ea5b43343d3&quot;,&quot;title&quot;:&quot;Digital Diasporas: Beyond the Buzzword&quot;,&quot;author&quot;:[{&quot;family&quot;:&quot;Candidatu&quot;,&quot;given&quot;:&quot;Laura&quot;,&quot;parse-names&quot;:false,&quot;dropping-particle&quot;:&quot;&quot;,&quot;non-dropping-particle&quot;:&quot;&quot;},{&quot;family&quot;:&quot;Leurs&quot;,&quot;given&quot;:&quot;Koen&quot;,&quot;parse-names&quot;:false,&quot;dropping-particle&quot;:&quot;&quot;,&quot;non-dropping-particle&quot;:&quot;&quot;},{&quot;family&quot;:&quot;Ponzanesi&quot;,&quot;given&quot;:&quot;Sandra&quot;,&quot;parse-names&quot;:false,&quot;dropping-particle&quot;:&quot;&quot;,&quot;non-dropping-particle&quot;:&quot;&quot;}],&quot;container-title&quot;:&quot;The Handbook of Diasporas, Media, and Culture&quot;,&quot;accessed&quot;:{&quot;date-parts&quot;:[[2021,10,10]]},&quot;DOI&quot;:&quot;10.1002/9781119236771.CH3&quot;,&quot;URL&quot;:&quot;https://onlinelibrary.wiley.com/doi/full/10.1002/9781119236771.ch3&quot;,&quot;issued&quot;:{&quot;date-parts&quot;:[[2019,3,15]]},&quot;page&quot;:&quot;31-47&quot;,&quot;abstract&quot;:&quot;This chapter proposes a critical intervention in digital diaspora studies by foregrounding a relational approach that is inspired by feminist and postcolonial theory. This innovative framework allows us to grasp contemporary human mobility as shaped by and constitutive of an unevenly interconnected world. “Relational” implies taking into account different perspectives and methodologies on diaspora studies which defy ossified notions of “here” and “there,” and of ethnic absolutism but see diaspora as a continuum that needs to be critically scrutinized in its different manifestations. This holds also for the notion of digital diaspora. Recent buzzwords including “the connected migrant,” “digital diaspora,” “online diaspora” and “e-diasporas” commonly champion agency, particularly of non-White communities hailing from the Global South. This perspective risks glossing over the ways in which everyday offline and online contexts are steeped in intersecting gendered, racial, classed, generational, and geopolitical power relations. We provide a genealogy of digital diasporas scholarship in order to counter this lack of critical attention for power differences and material, social, and emotional contexts. We will do so by combining media and nonmedia-centric paradigm shifts in internet studies with the several turns and takes in critical digital diaspora studies.&quot;,&quot;publisher&quot;:&quot;John Wiley &amp; Sons, Ltd&quot;},&quot;isTemporary&quot;:false}],&quot;properties&quot;:{&quot;noteIndex&quot;:0},&quot;isEdited&quot;:false,&quot;manualOverride&quot;:{&quot;isManuallyOverridden&quot;:true,&quot;citeprocText&quot;:&quot;(Candidatu et al., 2019)&quot;,&quot;manualOverrideText&quot;:&quot;(Candidatu et al., 2019, p. 43)&quot;},&quot;citationTag&quot;:&quot;MENDELEY_CITATION_v3_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&quot;},{&quot;citationID&quot;:&quot;MENDELEY_CITATION_6fc08acb-bf57-42e5-8aa5-5203f6273186&quot;,&quot;citationItems&quot;:[{&quot;id&quot;:&quot;7b2ef04b-4837-32b4-9270-992871197ce4&quot;,&quot;itemData&quot;:{&quot;type&quot;:&quot;article-journal&quot;,&quot;id&quot;:&quot;7b2ef04b-4837-32b4-9270-992871197ce4&quot;,&quot;title&quot;:&quot;Empowering experiences of digitally mediated flows of information for connected migrants on the move&quot;,&quot;author&quot;:[{&quot;family&quot;:&quot;Şanlıer Yüksel&quot;,&quot;given&quot;:&quot;İlke&quot;,&quot;parse-names&quot;:false,&quot;dropping-particle&quot;:&quot;&quot;,&quot;non-dropping-particle&quot;:&quot;&quot;}],&quot;container-title&quot;:&quot;Journal of Ethnic and Migration Studies&quot;,&quot;DOI&quot;:&quot;10.1080/1369183X.2020.1796264&quot;,&quot;ISSN&quot;:&quot;14699451&quot;,&quot;issued&quot;:{&quot;date-parts&quot;:[[2020]]},&quot;abstract&quot;:&quot;Together with their precarious access to basic rights, Syrian refugees and other temporary migrants also face information precarity, a condition of information instability and insecurity. Although there is a growing literature parallel to the increase in the number of refugees and other temporary migrants, the extent to which digital communication helps them to cope with this kind of precarity still needs to be discussed. From this standpoint, in this paper, I discuss the role of information and communication technologies in the transnational lives of those migrants in Turkey while they are on the move, through the theoretical framework of connected migrants and how the digital space of flows accommodates affordances to overcome information precarity. Empirical findings reveal that use of information and communication technologies, e.g. smartphones and social media, not only provide migrants with transnational connections but also become a strategic tool for survival, especially for refugees and asylum seekers. Most migrants maintain transnational social bonds, either through phone calls or social media. Diasporic connections through social media and existing social capital in Turkey assist migrants to meet various needs.&quot;,&quot;publisher&quot;:&quot;Routledge&quot;},&quot;isTemporary&quot;:false}],&quot;properties&quot;:{&quot;noteIndex&quot;:0},&quot;isEdited&quot;:false,&quot;manualOverride&quot;:{&quot;isManuallyOverridden&quot;:false,&quot;citeprocText&quot;:&quot;(Şanlıer Yüksel, 2020)&quot;,&quot;manualOverrideText&quot;:&quot;&quot;},&quot;citationTag&quot;:&quot;MENDELEY_CITATION_v3_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&quot;},{&quot;citationID&quot;:&quot;MENDELEY_CITATION_e498ec7a-ff02-4857-a5f0-fc3041b5d3bf&quot;,&quot;citationItems&quot;:[{&quot;id&quot;:&quot;9dcc17cd-3292-31d5-9314-420820cf7cd8&quot;,&quot;itemData&quot;:{&quot;type&quot;:&quot;article-journal&quot;,&quot;id&quot;:&quot;9dcc17cd-3292-31d5-9314-420820cf7cd8&quot;,&quot;title&quot;:&quot;How social media transform migrant networks and facilitate migration&quot;,&quot;author&quot;:[{&quot;family&quot;:&quot;Dekker&quot;,&quot;given&quot;:&quot;Rianne&quot;,&quot;parse-names&quot;:false,&quot;dropping-particle&quot;:&quot;&quot;,&quot;non-dropping-particle&quot;:&quot;&quot;},{&quot;family&quot;:&quot;Engbersen&quot;,&quot;given&quot;:&quot;Godfried&quot;,&quot;parse-names&quot;:false,&quot;dropping-particle&quot;:&quot;&quot;,&quot;non-dropping-particle&quot;:&quot;&quot;}],&quot;container-title&quot;:&quot;Global Networks&quot;,&quot;accessed&quot;:{&quot;date-parts&quot;:[[2021,10,30]]},&quot;DOI&quot;:&quot;10.1111/GLOB.12040&quot;,&quot;issued&quot;:{&quot;date-parts&quot;:[[2014]]},&quot;page&quot;:&quot;401-418&quot;,&quot;abstract&quot;:&quot;We argue that social media are not only new communication channels in migration networks, but also that they actively transform the nature of these networks and thereby facilitate migration. Despite some limitations, which stem from the 'digital divide' and the lower trustworthiness of virtual ties, qualitative data reveal four relevant ways in which social media facilitate international migration. First, they enhance the possibilities of maintaining strong ties with family and friends. Second, they address weak ties that are relevant to organizing the process of migration and integration. Third, they establish a new infrastructure consisting of latent ties. Fourth, they offer a rich source of insider knowledge on migration that is discrete and unofficial. This makes potential migrants 'streetwise' when undertaking migration. Based on these empirical findings we conclude that social media are transforming migration networks and thereby lowering the threshold for migration.&quot;,&quot;publisher&quot;:&quot;Blackwell Publishing Ltd&quot;,&quot;issue&quot;:&quot;4&quot;,&quot;volume&quot;:&quot;14&quot;},&quot;isTemporary&quot;:false}],&quot;properties&quot;:{&quot;noteIndex&quot;:0},&quot;isEdited&quot;:false,&quot;manualOverride&quot;:{&quot;isManuallyOverridden&quot;:false,&quot;citeprocText&quot;:&quot;(Dekker &amp;#38; Engbersen, 2014)&quot;,&quot;manualOverrideText&quot;:&quot;&quot;},&quot;citationTag&quot;:&quot;MENDELEY_CITATION_v3_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&quot;},{&quot;citationID&quot;:&quot;MENDELEY_CITATION_d9e14c19-814b-4ea1-9944-0726343d819a&quot;,&quot;citationItems&quot;:[{&quot;id&quot;:&quot;d4f9553d-c3fb-32fa-9fbb-08daad856dbe&quot;,&quot;itemData&quot;:{&quot;type&quot;:&quot;article-journal&quot;,&quot;id&quot;:&quot;d4f9553d-c3fb-32fa-9fbb-08daad856dbe&quot;,&quot;title&quot;:&quot;Technology, migration and the 2030 Agenda for Sustainable Development&quot;,&quot;author&quot;:[{&quot;family&quot;:&quot;Gelb&quot;,&quot;given&quot;:&quot;Stephen&quot;,&quot;parse-names&quot;:false,&quot;dropping-particle&quot;:&quot;&quot;,&quot;non-dropping-particle&quot;:&quot;&quot;},{&quot;family&quot;:&quot;Krishnan&quot;,&quot;given&quot;:&quot;Aarti&quot;,&quot;parse-names&quot;:false,&quot;dropping-particle&quot;:&quot;&quot;,&quot;non-dropping-particle&quot;:&quot;&quot;}],&quot;container-title&quot;:&quot;London: Overseas Development Institute&quot;,&quot;issued&quot;:{&quot;date-parts&quot;:[[2018]]}},&quot;isTemporary&quot;:false}],&quot;properties&quot;:{&quot;noteIndex&quot;:0},&quot;isEdited&quot;:false,&quot;manualOverride&quot;:{&quot;isManuallyOverridden&quot;:false,&quot;citeprocText&quot;:&quot;(Gelb &amp;#38; Krishnan, 2018)&quot;,&quot;manualOverrideText&quot;:&quot;&quot;},&quot;citationTag&quot;:&quot;MENDELEY_CITATION_v3_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&quot;},{&quot;citationID&quot;:&quot;MENDELEY_CITATION_17b3f5c2-f419-46a7-8ff1-a7a9f7c05af8&quot;,&quot;citationItems&quot;:[{&quot;id&quot;:&quot;25541762-8498-383c-af02-a2b98c35ace1&quot;,&quot;itemData&quot;:{&quot;type&quot;:&quot;article-journal&quot;,&quot;id&quot;:&quot;25541762-8498-383c-af02-a2b98c35ace1&quot;,&quot;title&quot;:&quot;Theorising return migration: The conceptual approach to return migrants revisited&quot;,&quot;author&quot;:[{&quot;family&quot;:&quot;Cassarino&quot;,&quot;given&quot;:&quot;Jean-Pierre&quot;,&quot;parse-names&quot;:false,&quot;dropping-particle&quot;:&quot;&quot;,&quot;non-dropping-particle&quot;:&quot;&quot;}],&quot;container-title&quot;:&quot;International Journal on Multicultural Societies (IJMS)&quot;,&quot;issued&quot;:{&quot;date-parts&quot;:[[2004]]},&quot;page&quot;:&quot;253-279&quot;,&quot;issue&quot;:&quot;2&quot;,&quot;volume&quot;:&quot;6&quot;},&quot;isTemporary&quot;:false}],&quot;properties&quot;:{&quot;noteIndex&quot;:0},&quot;isEdited&quot;:false,&quot;manualOverride&quot;:{&quot;isManuallyOverridden&quot;:false,&quot;citeprocText&quot;:&quot;(Cassarino, 2004)&quot;,&quot;manualOverrideText&quot;:&quot;&quot;},&quot;citationTag&quot;:&quot;MENDELEY_CITATION_v3_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&quot;},{&quot;citationID&quot;:&quot;MENDELEY_CITATION_5218b2c0-c1e9-4c5d-9632-6497516ebdc3&quot;,&quot;citationItems&quot;:[{&quot;id&quot;:&quot;efddd2a1-654d-3e61-98f7-04d4cb7d510b&quot;,&quot;itemData&quot;:{&quot;type&quot;:&quot;article-journal&quot;,&quot;id&quot;:&quot;efddd2a1-654d-3e61-98f7-04d4cb7d510b&quot;,&quot;title&quot;:&quot;Return to Sender: Remittances, Communication and Family Conflict&quot;,&quot;author&quot;:[{&quot;family&quot;:&quot;Hunter&quot;,&quot;given&quot;:&quot;Alistair&quot;,&quot;parse-names&quot;:false,&quot;dropping-particle&quot;:&quot;&quot;,&quot;non-dropping-particle&quot;:&quot;&quot;}],&quot;container-title&quot;:&quot;IMISCOE Research Series&quot;,&quot;accessed&quot;:{&quot;date-parts&quot;:[[2021,10,17]]},&quot;DOI&quot;:&quot;10.1007/978-3-319-64976-4_5&quot;,&quot;URL&quot;:&quot;https://link.springer.com/chapter/10.1007/978-3-319-64976-4_5&quot;,&quot;issued&quot;:{&quot;date-parts&quot;:[[2018]]},&quot;page&quot;:&quot;105-127&quot;,&quot;abstract&quot;:&quot;This chapter marks a shift in orientation from the French context of the hostel residents’ lives to the context of the place of origin, looking firstly at relationships with ‘left behind’ family members relations before proceeding in Chap. 6 to the questions of reintegration and hometown development. Section 5.1 underlines how fundamental family ties are for respondents, as manifested in their remittance sending practices: it was the dream of family prosperity and financial security which spurred their emigration in the first place. The French government’s migrant worker hostel policy itself was designed to facilitate such transfers: by keeping rents low, the men were able to send as much money as possible back home, thereby discouraging family reunification. Unexpectedly, as documented in Sect. 5.2, the families of some hostel residents remain dependent on remittances even following the emigrant’s retirement, leading to prolonged stays in France in order to claim certain social security benefits which are subject to a minimum period of residence being observed. However, the long period of exile can lead to loss of influence within the family, leading to family conflicts and sometimes changes in patriarchal gender norms. Remittance dependency and family conflicts are amplified by advances in telecommunications technology: low-cost fixed and mobile telephony has resulted in greater “pressure of communicability”, as detailed in Sect. 5.4.&quot;,&quot;publisher&quot;:&quot;Springer, Cham&quot;},&quot;isTemporary&quot;:false}],&quot;properties&quot;:{&quot;noteIndex&quot;:0},&quot;isEdited&quot;:false,&quot;manualOverride&quot;:{&quot;isManuallyOverridden&quot;:false,&quot;citeprocText&quot;:&quot;(Hunter, 2018)&quot;,&quot;manualOverrideText&quot;:&quot;&quot;},&quot;citationTag&quot;:&quot;MENDELEY_CITATION_v3_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&quot;},{&quot;citationID&quot;:&quot;MENDELEY_CITATION_e2eb61e6-6d5a-43d0-9eb3-3fa663648279&quot;,&quot;citationItems&quot;:[{&quot;id&quot;:&quot;672ce332-c798-3dcc-a005-6a44109424d2&quot;,&quot;itemData&quot;:{&quot;type&quot;:&quot;chapter&quot;,&quot;id&quot;:&quot;672ce332-c798-3dcc-a005-6a44109424d2&quot;,&quot;title&quot;:&quot;Social networks and family relations in return migration&quot;,&quot;author&quot;:[{&quot;family&quot;:&quot;Salaff&quot;,&quot;given&quot;:&quot;Janet W&quot;,&quot;parse-names&quot;:false,&quot;dropping-particle&quot;:&quot;&quot;,&quot;non-dropping-particle&quot;:&quot;&quot;},{&quot;family&quot;:&quot;Greve&quot;,&quot;given&quot;:&quot;Arent&quot;,&quot;parse-names&quot;:false,&quot;dropping-particle&quot;:&quot;&quot;,&quot;non-dropping-particle&quot;:&quot;&quot;}],&quot;container-title&quot;:&quot;International handbook of Chinese families&quot;,&quot;issued&quot;:{&quot;date-parts&quot;:[[2013]]},&quot;page&quot;:&quot;77-90&quot;,&quot;publisher&quot;:&quot;Springer&quot;},&quot;isTemporary&quot;:false}],&quot;properties&quot;:{&quot;noteIndex&quot;:0},&quot;isEdited&quot;:false,&quot;manualOverride&quot;:{&quot;isManuallyOverridden&quot;:false,&quot;citeprocText&quot;:&quot;(Salaff &amp;#38; Greve, 2013)&quot;,&quot;manualOverrideText&quot;:&quot;&quot;},&quot;citationTag&quot;:&quot;MENDELEY_CITATION_v3_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&quot;},{&quot;citationID&quot;:&quot;MENDELEY_CITATION_6c3358cf-8f02-46d0-b34d-2586cc72d1b0&quot;,&quot;citationItems&quot;:[{&quot;id&quot;:&quot;3fbb2be1-dbbe-30b2-a7eb-3311f33783ea&quot;,&quot;itemData&quot;:{&quot;type&quot;:&quot;article-journal&quot;,&quot;id&quot;:&quot;3fbb2be1-dbbe-30b2-a7eb-3311f33783ea&quot;,&quot;title&quot;:&quot;Synthesis report: skills shortages and labour migration in the field of information and communication technology in Canada, China, Germany, India, Indonesia, Singapore and Thailand&quot;,&quot;author&quot;:[{&quot;family&quot;:&quot;Goel&quot;,&quot;given&quot;:&quot;Shreya&quot;,&quot;parse-names&quot;:false,&quot;dropping-particle&quot;:&quot;&quot;,&quot;non-dropping-particle&quot;:&quot;&quot;}],&quot;accessed&quot;:{&quot;date-parts&quot;:[[2021,10,17]]},&quot;ISSN&quot;:&quot;9220330202&quot;,&quot;URL&quot;:&quot;https://www.ilo.org/wcmsp5/groups/public/---ed_dialogue/---sector/documents/publication/wcms_755929.pdf&quot;,&quot;issued&quot;:{&quot;date-parts&quot;:[[2020]]},&quot;publisher&quot;:&quot;ILO, Geneva, Switzerland&quot;},&quot;isTemporary&quot;:false}],&quot;properties&quot;:{&quot;noteIndex&quot;:0},&quot;isEdited&quot;:false,&quot;manualOverride&quot;:{&quot;isManuallyOverridden&quot;:false,&quot;citeprocText&quot;:&quot;(Goel, 2020)&quot;,&quot;manualOverrideText&quot;:&quot;&quot;},&quot;citationTag&quot;:&quot;MENDELEY_CITATION_v3_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&quot;},{&quot;citationID&quot;:&quot;MENDELEY_CITATION_79afc59a-fa81-4138-80d3-d903d4bbd1d4&quot;,&quot;citationItems&quot;:[{&quot;id&quot;:&quot;429434a9-3f58-3cb5-9144-8a016b862c72&quot;,&quot;itemData&quot;:{&quot;type&quot;:&quot;chapter&quot;,&quot;id&quot;:&quot;429434a9-3f58-3cb5-9144-8a016b862c72&quot;,&quot;title&quot;:&quot;Social media and Rwandan migration: A moral epistemology of return&quot;,&quot;author&quot;:[{&quot;family&quot;:&quot;Kok&quot;,&quot;given&quot;:&quot;Saskia&quot;,&quot;parse-names&quot;:false,&quot;dropping-particle&quot;:&quot;&quot;,&quot;non-dropping-particle&quot;:&quot;&quot;},{&quot;family&quot;:&quot;Rogers&quot;,&quot;given&quot;:&quot;Richard&quot;,&quot;parse-names&quot;:false,&quot;dropping-particle&quot;:&quot;&quot;,&quot;non-dropping-particle&quot;:&quot;&quot;}],&quot;container-title&quot;:&quot;Handbook on Critical Geographies of Migration&quot;,&quot;DOI&quot;:&quot;10.4337/9781786436030.00037&quot;,&quot;ISBN&quot;:&quot;9781786436030&quot;,&quot;issued&quot;:{&quot;date-parts&quot;:[[2019,2,22]]},&quot;page&quot;:&quot;327-343&quot;,&quot;publisher&quot;:&quot;Edward Elgar Publishing Ltd.&quot;},&quot;isTemporary&quot;:false}],&quot;properties&quot;:{&quot;noteIndex&quot;:0},&quot;isEdited&quot;:false,&quot;manualOverride&quot;:{&quot;isManuallyOverridden&quot;:false,&quot;citeprocText&quot;:&quot;(Kok &amp;#38; Rogers, 2019)&quot;,&quot;manualOverrideText&quot;:&quot;&quot;},&quot;citationTag&quot;:&quot;MENDELEY_CITATION_v3_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&quot;},{&quot;citationID&quot;:&quot;MENDELEY_CITATION_34f20c16-2b55-402b-9f9c-d6ed102498d9&quot;,&quot;citationItems&quot;:[{&quot;id&quot;:&quot;a8c4912a-1797-3b8d-b792-2e2704d5bbc6&quot;,&quot;itemData&quot;:{&quot;type&quot;:&quot;chapter&quot;,&quot;id&quot;:&quot;a8c4912a-1797-3b8d-b792-2e2704d5bbc6&quot;,&quot;title&quot;:&quot;Digital diasporas&quot;,&quot;author&quot;:[{&quot;family&quot;:&quot;Nedelcu&quot;,&quot;given&quot;:&quot;Mihaela&quot;,&quot;parse-names&quot;:false,&quot;dropping-particle&quot;:&quot;&quot;,&quot;non-dropping-particle&quot;:&quot;&quot;}],&quot;container-title&quot;:&quot;Routledge Handbook of Diaspora Studies&quot;,&quot;ISBN&quot;:&quot;1315209055&quot;,&quot;issued&quot;:{&quot;date-parts&quot;:[[2018]]},&quot;page&quot;:&quot;241-250&quot;,&quot;publisher&quot;:&quot;Routledge&quot;},&quot;isTemporary&quot;:false}],&quot;properties&quot;:{&quot;noteIndex&quot;:0},&quot;isEdited&quot;:false,&quot;manualOverride&quot;:{&quot;isManuallyOverridden&quot;:false,&quot;citeprocText&quot;:&quot;(Nedelcu, 2018)&quot;,&quot;manualOverrideText&quot;:&quot;&quot;},&quot;citationTag&quot;:&quot;MENDELEY_CITATION_v3_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&quot;},{&quot;citationID&quot;:&quot;MENDELEY_CITATION_f1345f7e-75f6-4dff-beb7-1b5b5f8574ba&quot;,&quot;citationItems&quot;:[{&quot;id&quot;:&quot;8b8a3bf0-cb0c-3a50-8ffb-9af5b531a026&quot;,&quot;itemData&quot;:{&quot;type&quot;:&quot;article-journal&quot;,&quot;id&quot;:&quot;8b8a3bf0-cb0c-3a50-8ffb-9af5b531a026&quot;,&quot;title&quot;:&quot;Conceptualizing virtual transnational diaspora: Returning to the ‘return’ of Chinese transnational academics&quot;,&quot;author&quot;:[{&quot;family&quot;:&quot;Lei&quot;,&quot;given&quot;:&quot;Ling&quot;,&quot;parse-names&quot;:false,&quot;dropping-particle&quot;:&quot;&quot;,&quot;non-dropping-particle&quot;:&quot;&quot;},{&quot;family&quot;:&quot;Guo&quot;,&quot;given&quot;:&quot;Shibao&quot;,&quot;parse-names&quot;:false,&quot;dropping-particle&quot;:&quot;&quot;,&quot;non-dropping-particle&quot;:&quot;&quot;}],&quot;container-title&quot;:&quot;Asian and Pacific Migration Journal&quot;,&quot;DOI&quot;:&quot;10.1177/0117196820935995&quot;,&quot;ISSN&quot;:&quot;01171968&quot;,&quot;issued&quot;:{&quot;date-parts&quot;:[[2020,6,1]]},&quot;page&quot;:&quot;227-253&quot;,&quot;abstract&quot;:&quot;Transnational migration brings to the fore the various social and professional connections migrants maintain with their home and sojourn countries. Drawing on a qualitative case study with 12 Chinese transnational academics in the field of the social sciences and humanities in three higher education institutions in Beijing, China, this article explores their transnational ways of being and belonging. Informed by the theoretical lens of transnational diaspora, our study indicates that the concept of “returnee” is too restricted to capture the transnational work and learning practices and the self-identification of Chinese transnational academics. Our analysis reveals that the study-abroad experience as a PhD student shapes the multiple and simultaneous ways of being and ways of belonging of the transnational academics in relation to China, the host countries where they pursued doctoral studies and, increasingly, de-territorialized transnational academic communities. Mobilizing digital communication technologies, they create spaces to negotiate their identities as researchers, ethnic Chinese and members of transnational academic communities. Their work and learning in transnational spaces have contributed to the formation of virtual transnational diaspora characterized by the inter-dependence of academics across borders.&quot;,&quot;publisher&quot;:&quot;SAGE Publications Inc.&quot;,&quot;issue&quot;:&quot;2&quot;,&quot;volume&quot;:&quot;29&quot;},&quot;isTemporary&quot;:false}],&quot;properties&quot;:{&quot;noteIndex&quot;:0},&quot;isEdited&quot;:false,&quot;manualOverride&quot;:{&quot;isManuallyOverridden&quot;:true,&quot;citeprocText&quot;:&quot;(Lei &amp;#38; Guo, 2020)&quot;,&quot;manualOverrideText&quot;:&quot;Lei and Guo's (2020)&quot;},&quot;citationTag&quot;:&quot;MENDELEY_CITATION_v3_eyJjaXRhdGlvbklEIjoiTUVOREVMRVlfQ0lUQVRJT05fZjEzNDVmN2UtNzVmNi00ZGZmLWJlYjctMWI1YjVmODU3NGJhIiwiY2l0YXRpb25JdGVtcyI6W3s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V9XSwicHJvcGVydGllcyI6eyJub3RlSW5kZXgiOjB9LCJpc0VkaXRlZCI6ZmFsc2UsIm1hbnVhbE92ZXJyaWRlIjp7ImlzTWFudWFsbHlPdmVycmlkZGVuIjp0cnVlLCJjaXRlcHJvY1RleHQiOiIoTGVpICYjMzg7IEd1bywgMjAyMCkiLCJtYW51YWxPdmVycmlkZVRleHQiOiJMZWkgYW5kIEd1bydzICgyMDIwKSJ9fQ==&quot;},{&quot;citationID&quot;:&quot;MENDELEY_CITATION_a6494073-a59e-4f03-8418-ea268bd32115&quot;,&quot;citationItems&quot;:[{&quot;id&quot;:&quot;d4ec5c50-aa72-309c-9922-91e244a3b8c3&quot;,&quot;itemData&quot;:{&quot;type&quot;:&quot;article&quot;,&quot;id&quot;:&quot;d4ec5c50-aa72-309c-9922-91e244a3b8c3&quot;,&quot;title&quot;:&quot;Conceptualizing simultaneity: A transnational social field perspective on society&quot;,&quot;author&quot;:[{&quot;family&quot;:&quot;Levitt&quot;,&quot;given&quot;:&quot;Peggy&quot;,&quot;parse-names&quot;:false,&quot;dropping-particle&quot;:&quot;&quot;,&quot;non-dropping-particle&quot;:&quot;&quot;},{&quot;family&quot;:&quot;Schiller&quot;,&quot;given&quot;:&quot;Nina Glick&quot;,&quot;parse-names&quot;:false,&quot;dropping-particle&quot;:&quot;&quot;,&quot;non-dropping-particle&quot;:&quot;&quot;}],&quot;container-title&quot;:&quot;International Migration Review&quot;,&quot;DOI&quot;:&quot;10.1111/j.1747-7379.2004.tb00227.x&quot;,&quot;ISSN&quot;:&quot;01979183&quot;,&quot;issued&quot;:{&quot;date-parts&quot;:[[2004]]},&quot;abstract&quot;:&quot;This article explores the social theory and consequent methodology that underpins studies of transnational migration. First, we propose a social field approach to the study of migration and distinguish between ways of being and ways of belonging in that field. Second, we argue that assimilation and enduring transnational ties are neither incompatible nor binary opposites. Third, we highlight social processes and institutions that are routinely obscured by traditional migration scholarship but that become clear when we use a transnational lens. Finally, we locate our approach to migration research within a larger intellectual project, taken up by scholars of transnational processes in many fields, to rethink and reformulate the concept of society such that it is no longer automatically equated with the boundaries of a single nation-state. © 2004 by the Center for Migration Studies of New York. All rights reserved.&quot;,&quot;issue&quot;:&quot;3&quot;,&quot;volume&quot;:&quot;38&quot;},&quot;isTemporary&quot;:false}],&quot;properties&quot;:{&quot;noteIndex&quot;:0},&quot;isEdited&quot;:false,&quot;manualOverride&quot;:{&quot;isManuallyOverridden&quot;:false,&quot;citeprocText&quot;:&quot;(Levitt &amp;#38; Schiller, 2004)&quot;,&quot;manualOverrideText&quot;:&quot;&quot;},&quot;citationTag&quot;:&quot;MENDELEY_CITATION_v3_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&quot;},{&quot;citationID&quot;:&quot;MENDELEY_CITATION_bafb4acc-c167-4693-8f42-e74aeddc9ed6&quot;,&quot;citationItems&quot;:[{&quot;id&quot;:&quot;d0b123f3-a607-33d6-942a-633280a00688&quot;,&quot;itemData&quot;:{&quot;type&quot;:&quot;article-journal&quot;,&quot;id&quot;:&quot;d0b123f3-a607-33d6-942a-633280a00688&quot;,&quot;title&quot;:&quot;Locating migrant pathways of economic emplacement: Thinking beyond the ethnic lens&quot;,&quot;author&quot;:[{&quot;family&quot;:&quot;Schiller&quot;,&quot;given&quot;:&quot;Nina Glick&quot;,&quot;parse-names&quot;:false,&quot;dropping-particle&quot;:&quot;&quot;,&quot;non-dropping-particle&quot;:&quot;&quot;},{&quot;family&quot;:&quot;Çağlar&quot;,&quot;given&quot;:&quot;Ayse&quot;,&quot;parse-names&quot;:false,&quot;dropping-particle&quot;:&quot;&quot;,&quot;non-dropping-particle&quot;:&quot;&quot;}],&quot;container-title&quot;:&quot;Ethnicities&quot;,&quot;ISSN&quot;:&quot;1468-7968&quot;,&quot;issued&quot;:{&quot;date-parts&quot;:[[2013]]},&quot;page&quot;:&quot;494-514&quot;,&quot;publisher&quot;:&quot;Sage Publications Sage UK: London, England&quot;,&quot;issue&quot;:&quot;4&quot;,&quot;volume&quot;:&quot;13&quot;},&quot;isTemporary&quot;:false}],&quot;properties&quot;:{&quot;noteIndex&quot;:0},&quot;isEdited&quot;:false,&quot;manualOverride&quot;:{&quot;isManuallyOverridden&quot;:false,&quot;citeprocText&quot;:&quot;(Schiller &amp;#38; Çağlar, 2013)&quot;,&quot;manualOverrideText&quot;:&quot;&quot;},&quot;citationTag&quot;:&quot;MENDELEY_CITATION_v3_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&quot;},{&quot;citationID&quot;:&quot;MENDELEY_CITATION_11629892-ce2d-4391-9437-93af2f2de860&quot;,&quot;citationItems&quot;:[{&quot;id&quot;:&quot;8b8a3bf0-cb0c-3a50-8ffb-9af5b531a026&quot;,&quot;itemData&quot;:{&quot;type&quot;:&quot;article-journal&quot;,&quot;id&quot;:&quot;8b8a3bf0-cb0c-3a50-8ffb-9af5b531a026&quot;,&quot;title&quot;:&quot;Conceptualizing virtual transnational diaspora: Returning to the ‘return’ of Chinese transnational academics&quot;,&quot;author&quot;:[{&quot;family&quot;:&quot;Lei&quot;,&quot;given&quot;:&quot;Ling&quot;,&quot;parse-names&quot;:false,&quot;dropping-particle&quot;:&quot;&quot;,&quot;non-dropping-particle&quot;:&quot;&quot;},{&quot;family&quot;:&quot;Guo&quot;,&quot;given&quot;:&quot;Shibao&quot;,&quot;parse-names&quot;:false,&quot;dropping-particle&quot;:&quot;&quot;,&quot;non-dropping-particle&quot;:&quot;&quot;}],&quot;container-title&quot;:&quot;Asian and Pacific Migration Journal&quot;,&quot;DOI&quot;:&quot;10.1177/0117196820935995&quot;,&quot;ISSN&quot;:&quot;01171968&quot;,&quot;issued&quot;:{&quot;date-parts&quot;:[[2020,6,1]]},&quot;page&quot;:&quot;227-253&quot;,&quot;abstract&quot;:&quot;Transnational migration brings to the fore the various social and professional connections migrants maintain with their home and sojourn countries. Drawing on a qualitative case study with 12 Chinese transnational academics in the field of the social sciences and humanities in three higher education institutions in Beijing, China, this article explores their transnational ways of being and belonging. Informed by the theoretical lens of transnational diaspora, our study indicates that the concept of “returnee” is too restricted to capture the transnational work and learning practices and the self-identification of Chinese transnational academics. Our analysis reveals that the study-abroad experience as a PhD student shapes the multiple and simultaneous ways of being and ways of belonging of the transnational academics in relation to China, the host countries where they pursued doctoral studies and, increasingly, de-territorialized transnational academic communities. Mobilizing digital communication technologies, they create spaces to negotiate their identities as researchers, ethnic Chinese and members of transnational academic communities. Their work and learning in transnational spaces have contributed to the formation of virtual transnational diaspora characterized by the inter-dependence of academics across borders.&quot;,&quot;publisher&quot;:&quot;SAGE Publications Inc.&quot;,&quot;issue&quot;:&quot;2&quot;,&quot;volume&quot;:&quot;29&quot;},&quot;isTemporary&quot;:false}],&quot;properties&quot;:{&quot;noteIndex&quot;:0},&quot;isEdited&quot;:false,&quot;manualOverride&quot;:{&quot;isManuallyOverridden&quot;:false,&quot;citeprocText&quot;:&quot;(Lei &amp;#38; Guo, 2020)&quot;,&quot;manualOverrideText&quot;:&quot;&quot;},&quot;citationTag&quot;:&quot;MENDELEY_CITATION_v3_eyJjaXRhdGlvbklEIjoiTUVOREVMRVlfQ0lUQVRJT05fMTE2Mjk4OTItY2UyZC00MzkxLTk0MzctOTNhZjJmMmRlODYwIiwiY2l0YXRpb25JdGVtcyI6W3s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V9XSwicHJvcGVydGllcyI6eyJub3RlSW5kZXgiOjB9LCJpc0VkaXRlZCI6ZmFsc2UsIm1hbnVhbE92ZXJyaWRlIjp7ImlzTWFudWFsbHlPdmVycmlkZGVuIjpmYWxzZSwiY2l0ZXByb2NUZXh0IjoiKExlaSAmIzM4OyBHdW8sIDIwMjApIiwibWFudWFsT3ZlcnJpZGVUZXh0IjoiIn19&quot;},{&quot;citationID&quot;:&quot;MENDELEY_CITATION_91f35625-07e2-4070-bab3-2d011df515a2&quot;,&quot;citationItems&quot;:[{&quot;id&quot;:&quot;8b694acc-48bd-3107-828f-7c3afaa0211e&quot;,&quot;itemData&quot;:{&quot;type&quot;:&quot;article-journal&quot;,&quot;id&quot;:&quot;8b694acc-48bd-3107-828f-7c3afaa0211e&quot;,&quot;title&quot;:&quot;Methodological Nationalism, the Social Sciences, and the Study of Migration: An Essay in Historical Epistemology&quot;,&quot;author&quot;:[{&quot;family&quot;:&quot;Wimmer&quot;,&quot;given&quot;:&quot;Andreas&quot;,&quot;parse-names&quot;:false,&quot;dropping-particle&quot;:&quot;&quot;,&quot;non-dropping-particle&quot;:&quot;&quot;},{&quot;family&quot;:&quot;Schiller&quot;,&quot;given&quot;:&quot;Nina Glick&quot;,&quot;parse-names&quot;:false,&quot;dropping-particle&quot;:&quot;&quot;,&quot;non-dropping-particle&quot;:&quot;&quot;}],&quot;container-title&quot;:&quot;The International Migration Review&quot;,&quot;ISSN&quot;:&quot;01979183, 17477379&quot;,&quot;URL&quot;:&quot;http://www.jstor.org/stable/30037750&quot;,&quot;issued&quot;:{&quot;date-parts&quot;:[[2003]]},&quot;page&quot;:&quot;576-610&quot;,&quot;abstract&quot;:&quot;[The article examines methodological nationalism, a conceptual tendency that was central to the development of the social sciences and undermined more than a century of migration studies. Methodological nationalism is the naturalization of the global regime of nation-states by the social sciences. Transnational studies, we argue, including the study of transnational migration, is linked to periods of intense globalization such as the turn of the twenty-first century. Yet transnational studies have their own contradictions that may reintroduce methodological nationalism in other guises. In studying migration, the challenge is to avoid both extreme fluidism and the bounds of nationalist thought.]&quot;,&quot;publisher&quot;:&quot;[Center for Migration Studies of New York, Inc., Wiley]&quot;,&quot;issue&quot;:&quot;3&quot;,&quot;volume&quot;:&quot;37&quot;},&quot;isTemporary&quot;:false},{&quot;id&quot;:&quot;d0b123f3-a607-33d6-942a-633280a00688&quot;,&quot;itemData&quot;:{&quot;type&quot;:&quot;article-journal&quot;,&quot;id&quot;:&quot;d0b123f3-a607-33d6-942a-633280a00688&quot;,&quot;title&quot;:&quot;Locating migrant pathways of economic emplacement: Thinking beyond the ethnic lens&quot;,&quot;author&quot;:[{&quot;family&quot;:&quot;Schiller&quot;,&quot;given&quot;:&quot;Nina Glick&quot;,&quot;parse-names&quot;:false,&quot;dropping-particle&quot;:&quot;&quot;,&quot;non-dropping-particle&quot;:&quot;&quot;},{&quot;family&quot;:&quot;Çağlar&quot;,&quot;given&quot;:&quot;Ayse&quot;,&quot;parse-names&quot;:false,&quot;dropping-particle&quot;:&quot;&quot;,&quot;non-dropping-particle&quot;:&quot;&quot;}],&quot;container-title&quot;:&quot;Ethnicities&quot;,&quot;ISSN&quot;:&quot;1468-7968&quot;,&quot;issued&quot;:{&quot;date-parts&quot;:[[2013]]},&quot;page&quot;:&quot;494-514&quot;,&quot;publisher&quot;:&quot;Sage Publications Sage UK: London, England&quot;,&quot;issue&quot;:&quot;4&quot;,&quot;volume&quot;:&quot;13&quot;},&quot;isTemporary&quot;:false}],&quot;properties&quot;:{&quot;noteIndex&quot;:0},&quot;isEdited&quot;:false,&quot;manualOverride&quot;:{&quot;isManuallyOverridden&quot;:false,&quot;citeprocText&quot;:&quot;(Schiller &amp;#38; Çağlar, 2013; Wimmer &amp;#38; Schiller, 2003)&quot;,&quot;manualOverrideText&quot;:&quot;&quot;},&quot;citationTag&quot;:&quot;MENDELEY_CITATION_v3_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&quot;},{&quot;citationID&quot;:&quot;MENDELEY_CITATION_5d33794d-8791-4063-9b95-293d37955050&quot;,&quot;citationItems&quot;:[{&quot;id&quot;:&quot;8b8a3bf0-cb0c-3a50-8ffb-9af5b531a026&quot;,&quot;itemData&quot;:{&quot;type&quot;:&quot;article-journal&quot;,&quot;id&quot;:&quot;8b8a3bf0-cb0c-3a50-8ffb-9af5b531a026&quot;,&quot;title&quot;:&quot;Conceptualizing virtual transnational diaspora: Returning to the ‘return’ of Chinese transnational academics&quot;,&quot;author&quot;:[{&quot;family&quot;:&quot;Lei&quot;,&quot;given&quot;:&quot;Ling&quot;,&quot;parse-names&quot;:false,&quot;dropping-particle&quot;:&quot;&quot;,&quot;non-dropping-particle&quot;:&quot;&quot;},{&quot;family&quot;:&quot;Guo&quot;,&quot;given&quot;:&quot;Shibao&quot;,&quot;parse-names&quot;:false,&quot;dropping-particle&quot;:&quot;&quot;,&quot;non-dropping-particle&quot;:&quot;&quot;}],&quot;container-title&quot;:&quot;Asian and Pacific Migration Journal&quot;,&quot;DOI&quot;:&quot;10.1177/0117196820935995&quot;,&quot;ISSN&quot;:&quot;01171968&quot;,&quot;issued&quot;:{&quot;date-parts&quot;:[[2020,6,1]]},&quot;page&quot;:&quot;227-253&quot;,&quot;abstract&quot;:&quot;Transnational migration brings to the fore the various social and professional connections migrants maintain with their home and sojourn countries. Drawing on a qualitative case study with 12 Chinese transnational academics in the field of the social sciences and humanities in three higher education institutions in Beijing, China, this article explores their transnational ways of being and belonging. Informed by the theoretical lens of transnational diaspora, our study indicates that the concept of “returnee” is too restricted to capture the transnational work and learning practices and the self-identification of Chinese transnational academics. Our analysis reveals that the study-abroad experience as a PhD student shapes the multiple and simultaneous ways of being and ways of belonging of the transnational academics in relation to China, the host countries where they pursued doctoral studies and, increasingly, de-territorialized transnational academic communities. Mobilizing digital communication technologies, they create spaces to negotiate their identities as researchers, ethnic Chinese and members of transnational academic communities. Their work and learning in transnational spaces have contributed to the formation of virtual transnational diaspora characterized by the inter-dependence of academics across borders.&quot;,&quot;publisher&quot;:&quot;SAGE Publications Inc.&quot;,&quot;issue&quot;:&quot;2&quot;,&quot;volume&quot;:&quot;29&quot;},&quot;isTemporary&quot;:false}],&quot;properties&quot;:{&quot;noteIndex&quot;:0},&quot;isEdited&quot;:false,&quot;manualOverride&quot;:{&quot;isManuallyOverridden&quot;:true,&quot;citeprocText&quot;:&quot;(Lei &amp;#38; Guo, 2020)&quot;,&quot;manualOverrideText&quot;:&quot;Lei and Guo (2020)&quot;},&quot;citationTag&quot;:&quot;MENDELEY_CITATION_v3_eyJjaXRhdGlvbklEIjoiTUVOREVMRVlfQ0lUQVRJT05fNWQzMzc5NGQtODc5MS00MDYzLTliOTUtMjkzZDM3OTU1MDUwIiwiY2l0YXRpb25JdGVtcyI6W3s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V9XSwicHJvcGVydGllcyI6eyJub3RlSW5kZXgiOjB9LCJpc0VkaXRlZCI6ZmFsc2UsIm1hbnVhbE92ZXJyaWRlIjp7ImlzTWFudWFsbHlPdmVycmlkZGVuIjp0cnVlLCJjaXRlcHJvY1RleHQiOiIoTGVpICYjMzg7IEd1bywgMjAyMCkiLCJtYW51YWxPdmVycmlkZVRleHQiOiJMZWkgYW5kIEd1byAoMjAyMCkifX0=&quot;},{&quot;citationID&quot;:&quot;MENDELEY_CITATION_175f7536-7a43-4c3d-bfa4-d44cf04068e9&quot;,&quot;citationItems&quot;:[{&quot;id&quot;:&quot;b15aeac5-d305-3cc9-92c3-30f9883a9364&quot;,&quot;itemData&quot;:{&quot;type&quot;:&quot;article-journal&quot;,&quot;id&quot;:&quot;b15aeac5-d305-3cc9-92c3-30f9883a9364&quot;,&quot;title&quot;:&quot;The Romanian Scientific E-Diaspora&quot;,&quot;author&quot;:[{&quot;family&quot;:&quot;Nedelcu&quot;,&quot;given&quot;:&quot;Mihaela&quot;,&quot;parse-names&quot;:false,&quot;dropping-particle&quot;:&quot;&quot;,&quot;non-dropping-particle&quot;:&quot;&quot;}],&quot;container-title&quot;:&quot;The Handbook of Diasporas, Media, and Culture&quot;,&quot;accessed&quot;:{&quot;date-parts&quot;:[[2021,10,10]]},&quot;DOI&quot;:&quot;10.1002/9781119236771.CH33&quot;,&quot;URL&quot;:&quot;https://onlinelibrary.wiley.com/doi/full/10.1002/9781119236771.ch33&quot;,&quot;issued&quot;:{&quot;date-parts&quot;:[[2019,3,15]]},&quot;page&quot;:&quot;491-502&quot;,&quot;abstract&quot;:&quot;Based on a netnographic study of diasporic dynamics related to a website (www.ad-astra.ro) and associated networks of Romanian scholars abroad, this chapter analyzes the emergence of a scientific e-diaspora and the mechanisms that led to its recognition as a transnational actor within the Romanian civil society. Besides, it studies the impact of the Ad Astra e-diaspora network on the education and research reform process in Romania, the credibility and legitimacy of this deterritorialized network within Romanian institutions and authorities, as well as its contribution to transnationally enable local change. As a result, we argue that information and communication technologies (ICTs) generate new transnational public spheres in which migrant and nonmigrant populations mobilize on the subject of common public issues in new spaces of collective action. In this process, knowledge transfer and collective expertise take place through overlapping online and offline practices, as well as transnational and local agency. Moreover, e-diaspora networks such as Ad Astra, by connecting skilled emigrants with their peers, the civil society, and political actors back home, become vectors of globalization of domestic policies. On the one hand, they challenge retention and return schemes, long conceived by the origin countries as valuable strategies to reverse brain drain phenomena; on the other hand, they constitute an alternative to such strategies, as collective expertise created through e-diaspora networks represents a solution for efficiently capitalizing on the resources incorporated by eminent scholars abroad.&quot;,&quot;publisher&quot;:&quot;John Wiley &amp; Sons, Ltd&quot;},&quot;isTemporary&quot;:false}],&quot;properties&quot;:{&quot;noteIndex&quot;:0},&quot;isEdited&quot;:false,&quot;manualOverride&quot;:{&quot;isManuallyOverridden&quot;:true,&quot;citeprocText&quot;:&quot;(Nedelcu, 2019)&quot;,&quot;manualOverrideText&quot;:&quot;Nedelcu (2019)&quot;},&quot;citationTag&quot;:&quot;MENDELEY_CITATION_v3_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&quot;},{&quot;citationID&quot;:&quot;MENDELEY_CITATION_95ec1afb-341b-454e-8898-2dd864638bbe&quot;,&quot;citationItems&quot;:[{&quot;id&quot;:&quot;3402c961-2c06-3bde-8a92-2f5237c6ea20&quot;,&quot;itemData&quot;:{&quot;type&quot;:&quot;chapter&quot;,&quot;id&quot;:&quot;3402c961-2c06-3bde-8a92-2f5237c6ea20&quot;,&quot;title&quot;:&quot;The role of ICT in supporting transnational diaspora entrepreneurship&quot;,&quot;author&quot;:[{&quot;family&quot;:&quot;Achtenhagen&quot;,&quot;given&quot;:&quot;Leona&quot;,&quot;parse-names&quot;:false,&quot;dropping-particle&quot;:&quot;&quot;,&quot;non-dropping-particle&quot;:&quot;&quot;},{&quot;family&quot;:&quot;Henoch&quot;,&quot;given&quot;:&quot;Bengt&quot;,&quot;parse-names&quot;:false,&quot;dropping-particle&quot;:&quot;&quot;,&quot;non-dropping-particle&quot;:&quot;&quot;},{&quot;family&quot;:&quot;Luong&quot;,&quot;given&quot;:&quot;Quang&quot;,&quot;parse-names&quot;:false,&quot;dropping-particle&quot;:&quot;&quot;,&quot;non-dropping-particle&quot;:&quot;&quot;}],&quot;container-title&quot;:&quot;Economics: Concepts, Methodologies, Tools, and Applications&quot;,&quot;issued&quot;:{&quot;date-parts&quot;:[[2015]]},&quot;page&quot;:&quot;1442-1459&quot;,&quot;publisher&quot;:&quot;IGI Global&quot;},&quot;isTemporary&quot;:false}],&quot;properties&quot;:{&quot;noteIndex&quot;:0},&quot;isEdited&quot;:false,&quot;manualOverride&quot;:{&quot;isManuallyOverridden&quot;:false,&quot;citeprocText&quot;:&quot;(Achtenhagen et al., 2015)&quot;,&quot;manualOverrideText&quot;:&quot;&quot;},&quot;citationTag&quot;:&quot;MENDELEY_CITATION_v3_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&quot;},{&quot;citationID&quot;:&quot;MENDELEY_CITATION_1cbfcbe7-4ccc-43b2-87ba-f38b975ae5dc&quot;,&quot;citationItems&quot;:[{&quot;id&quot;:&quot;f8c3b417-1219-3bf3-97d7-e792f7482c25&quot;,&quot;itemData&quot;:{&quot;type&quot;:&quot;article-journal&quot;,&quot;id&quot;:&quot;f8c3b417-1219-3bf3-97d7-e792f7482c25&quot;,&quot;title&quot;:&quot;The Internet and Desire to Move: The Role of Virtual Practices in the Inspiration Phase of Migration&quot;,&quot;author&quot;:[{&quot;family&quot;:&quot;Thulin&quot;,&quot;given&quot;:&quot;Eva&quot;,&quot;parse-names&quot;:false,&quot;dropping-particle&quot;:&quot;&quot;,&quot;non-dropping-particle&quot;:&quot;&quot;},{&quot;family&quot;:&quot;Vilhelmson&quot;,&quot;given&quot;:&quot;Bertil&quot;,&quot;parse-names&quot;:false,&quot;dropping-particle&quot;:&quot;&quot;,&quot;non-dropping-particle&quot;:&quot;&quot;}],&quot;container-title&quot;:&quot;Tijdschrift voor economische en sociale geografie&quot;,&quot;accessed&quot;:{&quot;date-parts&quot;:[[2021,11,14]]},&quot;DOI&quot;:&quot;10.1111/TESG.12144&quot;,&quot;ISSN&quot;:&quot;1467-9663&quot;,&quot;URL&quot;:&quot;https://onlinelibrary.wiley.com/doi/full/10.1111/tesg.12144&quot;,&quot;issued&quot;:{&quot;date-parts&quot;:[[2016,7,1]]},&quot;page&quot;:&quot;257-269&quot;,&quot;abstract&quot;:&quot;This paper contributes to the understanding of non-local migration in the digital age by investigating emerging virtual practices in the migration process. We focus on the initial inspiration phase that theoretically defines the attainable reach of individuals considering moving. Using a case-based approach, we distinguish how online information and social contact influence an individual's early considerations and desires to move elsewhere. We draw on indepth interviews with young adults in Sweden. Our findings characterise how Internet-based information influences the spatial, social, and temporal horizons of inspiration with potential implications for subsequent plans. We find that virtual practices spatially expand these horizons and promote a shift towards insider information. Results further suggest that a flow of information and background knowledge regarding opportunities in other places drives the inspiration phase, extending its duration until it is more or less continuous. Reduced information friction increases the scope for impulsiveness to spark migration inspiration and intentions.&quot;,&quot;publisher&quot;:&quot;John Wiley &amp; Sons, Ltd&quot;,&quot;issue&quot;:&quot;3&quot;,&quot;volume&quot;:&quot;107&quot;},&quot;isTemporary&quot;:false}],&quot;properties&quot;:{&quot;noteIndex&quot;:0},&quot;isEdited&quot;:false,&quot;manualOverride&quot;:{&quot;isManuallyOverridden&quot;:false,&quot;citeprocText&quot;:&quot;(Thulin &amp;#38; Vilhelmson, 2016)&quot;,&quot;manualOverrideText&quot;:&quot;&quot;},&quot;citationTag&quot;:&quot;MENDELEY_CITATION_v3_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&quot;},{&quot;citationID&quot;:&quot;MENDELEY_CITATION_fe44c0c2-3b6e-4f68-9722-7352e2212378&quot;,&quot;citationItems&quot;:[{&quot;id&quot;:&quot;a7c0f4cd-d21a-3889-88fd-869a288d59b8&quot;,&quot;itemData&quot;:{&quot;type&quot;:&quot;chapter&quot;,&quot;id&quot;:&quot;a7c0f4cd-d21a-3889-88fd-869a288d59b8&quot;,&quot;title&quot;:&quot;Intergenerational Transmission of Ethnic Identity, Integration and Transnational Ties&quot;,&quot;author&quot;:[{&quot;family&quot;:&quot;Vathi&quot;,&quot;given&quot;:&quot;Zana&quot;,&quot;parse-names&quot;:false,&quot;dropping-particle&quot;:&quot;&quot;,&quot;non-dropping-particle&quot;:&quot;&quot;}],&quot;container-title&quot;:&quot;Migrating and Settling in a Mobile World: Albanian Migrants and Their Children in Europe&quot;,&quot;editor&quot;:[{&quot;family&quot;:&quot;Vathi&quot;,&quot;given&quot;:&quot;Zana&quot;,&quot;parse-names&quot;:false,&quot;dropping-particle&quot;:&quot;&quot;,&quot;non-dropping-particle&quot;:&quot;&quot;}],&quot;DOI&quot;:&quot;10.1007/978-3-319-13024-8_5&quot;,&quot;ISBN&quot;:&quot;978-3-319-13024-8&quot;,&quot;URL&quot;:&quot;https://doi.org/10.1007/978-3-319-13024-8_5&quot;,&quot;issued&quot;:{&quot;date-parts&quot;:[[2015]]},&quot;publisher-place&quot;:&quot;Cham&quot;,&quot;page&quot;:&quot;149-175&quot;,&quot;abstract&quot;:&quot;This chapter’s focus is on the patterns and mechanisms of transmission between generations. The intergenerational transmission of ethnic identity, integration and transnational ties is analysed by examining the relevant processes rather than end-state ‘outcomes’. For example, the intergenerational transmission of transnational ties goes beyond what is already discussed in the literature—that is, whether transnational ties are only a first-generation phenomenon or persist in the second generation. Far from a ‘quantifiable’ process, intergenerational transmission appears here as complex and fragmented. Its features appear to be changing over time, involving redefinitions by both parents and children of concepts, values, practices and their importance. Intergenerational transmission appears as a two-way process, largely conditioned by parents’ capital and experiences of discrimination of both the first and the second generation. Means and strategies of transmission are focused on counteracting stigmatization and are characterized by a lack of focus on ethnic identity and culture of origin, in favour of endowing the second generation with universal values and life-long lessons.&quot;,&quot;publisher&quot;:&quot;Springer International Publishing&quot;},&quot;isTemporary&quot;:false}],&quot;properties&quot;:{&quot;noteIndex&quot;:0},&quot;isEdited&quot;:false,&quot;manualOverride&quot;:{&quot;isManuallyOverridden&quot;:true,&quot;citeprocText&quot;:&quot;(Vathi, 2015)&quot;,&quot;manualOverrideText&quot;:&quot;Vathi (2015)&quot;},&quot;citationTag&quot;:&quot;MENDELEY_CITATION_v3_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&quot;},{&quot;citationID&quot;:&quot;MENDELEY_CITATION_235d1705-8d95-40b2-8fe1-7af3d679947f&quot;,&quot;citationItems&quot;:[{&quot;id&quot;:&quot;641646c0-e407-3be4-82bd-4c203ae9be07&quot;,&quot;itemData&quot;:{&quot;type&quot;:&quot;article-journal&quot;,&quot;id&quot;:&quot;641646c0-e407-3be4-82bd-4c203ae9be07&quot;,&quot;title&quot;:&quot;A Bridge Across the Bosphorus: Returned Migrants, their Internet and Media Use and Social Capital&quot;,&quot;author&quot;:[{&quot;family&quot;:&quot;Ogan&quot;,&quot;given&quot;:&quot;Christine&quot;,&quot;parse-names&quot;:false,&quot;dropping-particle&quot;:&quot;&quot;,&quot;non-dropping-particle&quot;:&quot;&quot;},{&quot;family&quot;:&quot;Ozakca&quot;,&quot;given&quot;:&quot;Muzaffer&quot;,&quot;parse-names&quot;:false,&quot;dropping-particle&quot;:&quot;&quot;,&quot;non-dropping-particle&quot;:&quot;&quot;}],&quot;container-title&quot;:&quot;Social Science Computer Review&quot;,&quot;DOI&quot;:&quot;10.1177/0894439309334326&quot;,&quot;ISSN&quot;:&quot;0894-4393&quot;,&quot;URL&quot;:&quot;https://doi.org/10.1177/0894439309334326&quot;,&quot;issued&quot;:{&quot;date-parts&quot;:[[2009,4,8]]},&quot;page&quot;:&quot;118-134&quot;,&quot;abstract&quot;:&quot;Relatively few studies have focused on migrants who returned to the country of their origin or their parents? origin. Still fewer have examined the communication patterns of call center workers who live in one country but conduct all of their business in the language and culture of another country. Drawing on work by Portes and Bourdieu, this study treats the use of traditional media and the Internet and its relation to the bridging and bonding behavior of a group of Turks who returned to Istanbul from the Netherlands and who are now employed by a Dutch call center company. Based on a survey and three focus groups of employee participants, this research finds that more recent and younger returnees primarily bond with family and friends in Holland through use of Dutch media and Internet use, whereas longer term returnees connect more with Turkish media. Some bridging was occurring through interpersonal communication with Turks by the younger and more recent arrivals.&quot;,&quot;publisher&quot;:&quot;SAGE Publications Inc&quot;,&quot;issue&quot;:&quot;1&quot;,&quot;volume&quot;:&quot;28&quot;},&quot;isTemporary&quot;:false}],&quot;properties&quot;:{&quot;noteIndex&quot;:0},&quot;isEdited&quot;:false,&quot;manualOverride&quot;:{&quot;isManuallyOverridden&quot;:false,&quot;citeprocText&quot;:&quot;(Ogan &amp;#38; Ozakca, 2009)&quot;,&quot;manualOverrideText&quot;:&quot;&quot;},&quot;citationTag&quot;:&quot;MENDELEY_CITATION_v3_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&quot;},{&quot;citationID&quot;:&quot;MENDELEY_CITATION_e6e2b7dd-f8cc-4ad7-aad2-dd6beadf905f&quot;,&quot;citationItems&quot;:[{&quot;id&quot;:&quot;6a931406-60a2-3004-ad5a-8154933ed5a8&quot;,&quot;itemData&quot;:{&quot;type&quot;:&quot;book&quot;,&quot;id&quot;:&quot;6a931406-60a2-3004-ad5a-8154933ed5a8&quot;,&quot;title&quot;:&quot;Return Migration Background, Practice Examples and Policy Options for Intra-EU Mobility -Focus on Poland Return Migration Background, Practice Examples and Policy Options for Intra-EU Mobility -Focus on Poland&quot;,&quot;author&quot;:[{&quot;family&quot;:&quot;Hahn-Schaur&quot;,&quot;given&quot;:&quot;&quot;,&quot;parse-names&quot;:false,&quot;dropping-particle&quot;:&quot;&quot;,&quot;non-dropping-particle&quot;:&quot;&quot;},{&quot;family&quot;:&quot;Segeš-Frelak&quot;,&quot;given&quot;:&quot;&quot;,&quot;parse-names&quot;:false,&quot;dropping-particle&quot;:&quot;&quot;,&quot;non-dropping-particle&quot;:&quot;&quot;},{&quot;family&quot;:&quot;Czaika&quot;,&quot;given&quot;:&quot;&quot;,&quot;parse-names&quot;:false,&quot;dropping-particle&quot;:&quot;&quot;,&quot;non-dropping-particle&quot;:&quot;&quot;},{&quot;family&quot;:&quot;Faustmann&quot;,&quot;given&quot;:&quot;&quot;,&quot;parse-names&quot;:false,&quot;dropping-particle&quot;:&quot;&quot;,&quot;non-dropping-particle&quot;:&quot;&quot;},{&quot;family&quot;:&quot;Kaczmarczyk&quot;,&quot;given&quot;:&quot;Paweł&quot;,&quot;parse-names&quot;:false,&quot;dropping-particle&quot;:&quot;&quot;,&quot;non-dropping-particle&quot;:&quot;&quot;},{&quot;family&quot;:&quot;Fihel&quot;,&quot;given&quot;:&quot;Agnieszka&quot;,&quot;parse-names&quot;:false,&quot;dropping-particle&quot;:&quot;&quot;,&quot;non-dropping-particle&quot;:&quot;&quot;}],&quot;issued&quot;:{&quot;date-parts&quot;:[[2019,10,1]]}},&quot;isTemporary&quot;:false}],&quot;properties&quot;:{&quot;noteIndex&quot;:0},&quot;isEdited&quot;:false,&quot;manualOverride&quot;:{&quot;isManuallyOverridden&quot;:false,&quot;citeprocText&quot;:&quot;(Hahn-Schaur et al., 2019)&quot;,&quot;manualOverrideText&quot;:&quot;&quot;},&quot;citationTag&quot;:&quot;MENDELEY_CITATION_v3_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&quot;},{&quot;citationID&quot;:&quot;MENDELEY_CITATION_36f51feb-723f-4ce0-9d6f-4fe9855026d8&quot;,&quot;citationItems&quot;:[{&quot;id&quot;:&quot;59cc5184-bc3c-3dcc-aa5c-ccd6af69bacd&quot;,&quot;itemData&quot;:{&quot;type&quot;:&quot;article-journal&quot;,&quot;id&quot;:&quot;59cc5184-bc3c-3dcc-aa5c-ccd6af69bacd&quot;,&quot;title&quot;:&quot;‘Giving back’ through mobility trajectories: motivations for engaging in development encounters in Ghana among transnational youth&quot;,&quot;author&quot;:[{&quot;family&quot;:&quot;Akom Ankobrey&quot;,&quot;given&quot;:&quot;Gladys&quot;,&quot;parse-names&quot;:false,&quot;dropping-particle&quot;:&quot;&quot;,&quot;non-dropping-particle&quot;:&quot;&quot;},{&quot;family&quot;:&quot;Mazzucato&quot;,&quot;given&quot;:&quot;Valentina&quot;,&quot;parse-names&quot;:false,&quot;dropping-particle&quot;:&quot;&quot;,&quot;non-dropping-particle&quot;:&quot;&quot;},{&quot;family&quot;:&quot;Wagner&quot;,&quot;given&quot;:&quot;Lauren B&quot;,&quot;parse-names&quot;:false,&quot;dropping-particle&quot;:&quot;&quot;,&quot;non-dropping-particle&quot;:&quot;&quot;}],&quot;container-title&quot;:&quot;Journal of Ethnic and Migration Studies&quot;,&quot;DOI&quot;:&quot;10.1080/1369183X.2021.1959304&quot;,&quot;ISSN&quot;:&quot;1369-183X&quot;,&quot;URL&quot;:&quot;https://doi.org/10.1080/1369183X.2021.1959304&quot;,&quot;issued&quot;:{&quot;date-parts&quot;:[[2021,8,2]]},&quot;page&quot;:&quot;1-19&quot;,&quot;abstract&quot;:&quot;ABSTRACTLiterature on diaspora engagement in development activities has centred on the contributions of migrating adults to the ?homeland?, which range from private transfers to single households, to community development projects. While such studies often focus on the impact of such activities on the country of origin, relatively few have focused on what transpires during development encounters and how this affects migrants?, and especially young people?s, motivation to engage transnationally over time. This paper combines migration and development, transnational migration studies and second generation ?returns? literature, to address these gaps. It studies the motivations of transnational youth to engage in development encounters, which they referred to as ?giving back?, in the context of their mobility trajectories. Drawing on 17 months of multi-sited ethnographic fieldwork in the Netherlands and accompanying young people during trips to Ghana, we show that giving back contributes to a sense of purpose that connects them transnationally. Young people?s expectations of giving back were embedded in community narratives, which framed this as a means to ?become successful? in culturally valued ways. While young people sometimes encountered unexpected surprises, emotions experienced during development encounters led to learning that ultimately resulted in enhanced intentions of transnational engagement.&quot;,&quot;publisher&quot;:&quot;Routledge&quot;},&quot;isTemporary&quot;:false}],&quot;properties&quot;:{&quot;noteIndex&quot;:0},&quot;isEdited&quot;:false,&quot;manualOverride&quot;:{&quot;isManuallyOverridden&quot;:false,&quot;citeprocText&quot;:&quot;(Akom Ankobrey et al., 2021)&quot;,&quot;manualOverrideText&quot;:&quot;&quot;},&quot;citationTag&quot;:&quot;MENDELEY_CITATION_v3_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&quot;},{&quot;citationID&quot;:&quot;MENDELEY_CITATION_9e49be53-bdaa-47d2-a505-0b4b838a2cee&quot;,&quot;citationItems&quot;:[{&quot;id&quot;:&quot;dc051fa7-21b8-37f9-8fa0-2260cd31694a&quot;,&quot;itemData&quot;:{&quot;type&quot;:&quot;book&quot;,&quot;id&quot;:&quot;dc051fa7-21b8-37f9-8fa0-2260cd31694a&quot;,&quot;title&quot;:&quot;Narratives of place, culture and identity: second-generation Greek-Americans return 'home'&quot;,&quot;author&quot;:[{&quot;family&quot;:&quot;Christou&quot;,&quot;given&quot;:&quot;Anastasia&quot;,&quot;parse-names&quot;:false,&quot;dropping-particle&quot;:&quot;&quot;,&quot;non-dropping-particle&quot;:&quot;&quot;}],&quot;ISBN&quot;:&quot;9053568786&quot;,&quot;issued&quot;:{&quot;date-parts&quot;:[[2006]]},&quot;publisher&quot;:&quot;Amsterdam University Press&quot;},&quot;isTemporary&quot;:false}],&quot;properties&quot;:{&quot;noteIndex&quot;:0},&quot;isEdited&quot;:false,&quot;manualOverride&quot;:{&quot;isManuallyOverridden&quot;:true,&quot;citeprocText&quot;:&quot;(Christou, 2006)&quot;,&quot;manualOverrideText&quot;:&quot;Christou (2006)&quot;},&quot;citationTag&quot;:&quot;MENDELEY_CITATION_v3_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&quot;},{&quot;citationID&quot;:&quot;MENDELEY_CITATION_fb4d5bd2-f943-4409-b36f-695f3beb2920&quot;,&quot;citationItems&quot;:[{&quot;label&quot;:&quot;page&quot;,&quot;id&quot;:&quot;0e60ca04-c977-34e1-86b8-3c35168a7316&quot;,&quot;itemData&quot;:{&quot;type&quot;:&quot;article-journal&quot;,&quot;id&quot;:&quot;0e60ca04-c977-34e1-86b8-3c35168a7316&quot;,&quot;title&quot;:&quot;Cyberspace/cyberpast/cybernation: Constructing Hellenism in hyperreality&quot;,&quot;author&quot;:[{&quot;family&quot;:&quot;Hamilakis&quot;,&quot;given&quot;:&quot;Yannis&quot;,&quot;parse-names&quot;:false,&quot;dropping-particle&quot;:&quot;&quot;,&quot;non-dropping-particle&quot;:&quot;&quot;}],&quot;container-title&quot;:&quot;European Journal of Archaeology&quot;,&quot;accessed&quot;:{&quot;date-parts&quot;:[[2021,11,14]]},&quot;DOI&quot;:&quot;10.1179/eja.2000.3.2.241&quot;,&quot;ISSN&quot;:&quot;1461-9571&quot;,&quot;URL&quot;:&quot;https://www.cambridge.org/core/product/identifier/S1461957100008846/type/journal_article&quot;,&quot;issued&quot;:{&quot;date-parts&quot;:[[2000,1,25]]},&quot;page&quot;:&quot;241-264&quot;,&quot;abstract&quot;:&quot;&lt;p&gt; This paper looks at representations of antiquity in cyberspace and discusses their meaning and position in global discourses on nationalism and identities. After a critical review of some recent discussions of globalization and the informational society, it adopts the concepts of ethnoscapes, mediascapes and ideoscapes in examining the deployments of representations from antiquity in the web pages constructed by the Greek state, private organizations, and mostly Greek diasporic communities and individuals. It is suggested that organizations and individual social actors construct in cyberspace the national &lt;italic&gt;topos&lt;/italic&gt; of Hellenism. In this process, representations from antiquity play a central and crucial role. Many social actors, mostly away from the ‘homeland’, form modern Hellenic ethnoscapes by projecting the national narrative and constructing an imaginative heterotopia where the personal becomes national and vice versa. These representations act as the currency of the symbolic capital of antiquity, a crucial resource in the foundation of the imagined community of the Hellenic nation. At the same time, they become an effective weapon in the ritual battles and contestations around the polarity between Greece and the West. Finally, representations from antiquity become a device which contributes to the ‘domestication’ of the cyberspace, its transformation from space to place, and its ‘materialization’ through the materiality that the representations of antiquity allude to. &lt;/p&gt;&quot;,&quot;publisher&quot;:&quot;Cambridge University Press&quot;,&quot;issue&quot;:&quot;2&quot;,&quot;volume&quot;:&quot;3&quot;},&quot;isTemporary&quot;:false,&quot;locator&quot;:&quot;254&quot;}],&quot;properties&quot;:{&quot;noteIndex&quot;:0},&quot;isEdited&quot;:false,&quot;manualOverride&quot;:{&quot;isManuallyOverridden&quot;:false,&quot;citeprocText&quot;:&quot;(Hamilakis, 2000, p. 254)&quot;,&quot;manualOverrideText&quot;:&quot;&quot;},&quot;citationTag&quot;:&quot;MENDELEY_CITATION_v3_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&quot;},{&quot;citationID&quot;:&quot;MENDELEY_CITATION_8e698a6f-9061-4493-948b-b0f8c68ebbe4&quot;,&quot;citationItems&quot;:[{&quot;label&quot;:&quot;page&quot;,&quot;id&quot;:&quot;0e60ca04-c977-34e1-86b8-3c35168a7316&quot;,&quot;itemData&quot;:{&quot;type&quot;:&quot;article-journal&quot;,&quot;id&quot;:&quot;0e60ca04-c977-34e1-86b8-3c35168a7316&quot;,&quot;title&quot;:&quot;Cyberspace/cyberpast/cybernation: Constructing Hellenism in hyperreality&quot;,&quot;author&quot;:[{&quot;family&quot;:&quot;Hamilakis&quot;,&quot;given&quot;:&quot;Yannis&quot;,&quot;parse-names&quot;:false,&quot;dropping-particle&quot;:&quot;&quot;,&quot;non-dropping-particle&quot;:&quot;&quot;}],&quot;container-title&quot;:&quot;European Journal of Archaeology&quot;,&quot;accessed&quot;:{&quot;date-parts&quot;:[[2021,11,14]]},&quot;DOI&quot;:&quot;10.1179/eja.2000.3.2.241&quot;,&quot;ISSN&quot;:&quot;1461-9571&quot;,&quot;URL&quot;:&quot;https://www.cambridge.org/core/product/identifier/S1461957100008846/type/journal_article&quot;,&quot;issued&quot;:{&quot;date-parts&quot;:[[2000,1,25]]},&quot;page&quot;:&quot;241-264&quot;,&quot;abstract&quot;:&quot;&lt;p&gt; This paper looks at representations of antiquity in cyberspace and discusses their meaning and position in global discourses on nationalism and identities. After a critical review of some recent discussions of globalization and the informational society, it adopts the concepts of ethnoscapes, mediascapes and ideoscapes in examining the deployments of representations from antiquity in the web pages constructed by the Greek state, private organizations, and mostly Greek diasporic communities and individuals. It is suggested that organizations and individual social actors construct in cyberspace the national &lt;italic&gt;topos&lt;/italic&gt; of Hellenism. In this process, representations from antiquity play a central and crucial role. Many social actors, mostly away from the ‘homeland’, form modern Hellenic ethnoscapes by projecting the national narrative and constructing an imaginative heterotopia where the personal becomes national and vice versa. These representations act as the currency of the symbolic capital of antiquity, a crucial resource in the foundation of the imagined community of the Hellenic nation. At the same time, they become an effective weapon in the ritual battles and contestations around the polarity between Greece and the West. Finally, representations from antiquity become a device which contributes to the ‘domestication’ of the cyberspace, its transformation from space to place, and its ‘materialization’ through the materiality that the representations of antiquity allude to. &lt;/p&gt;&quot;,&quot;publisher&quot;:&quot;Cambridge University Press&quot;,&quot;issue&quot;:&quot;2&quot;,&quot;volume&quot;:&quot;3&quot;},&quot;isTemporary&quot;:false,&quot;locator&quot;:&quot;258&quot;}],&quot;properties&quot;:{&quot;noteIndex&quot;:0},&quot;isEdited&quot;:false,&quot;manualOverride&quot;:{&quot;isManuallyOverridden&quot;:false,&quot;citeprocText&quot;:&quot;(Hamilakis, 2000, p. 258)&quot;,&quot;manualOverrideText&quot;:&quot;&quot;},&quot;citationTag&quot;:&quot;MENDELEY_CITATION_v3_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&quot;},{&quot;citationID&quot;:&quot;MENDELEY_CITATION_b88b8aa5-8758-43b7-bc19-964ce1e9f854&quot;,&quot;citationItems&quot;:[{&quot;id&quot;:&quot;26d29607-3ff5-335f-b76f-184fee2de3ef&quot;,&quot;itemData&quot;:{&quot;type&quot;:&quot;book&quot;,&quot;id&quot;:&quot;26d29607-3ff5-335f-b76f-184fee2de3ef&quot;,&quot;title&quot;:&quot;Topographies of Hellenism: Mapping the Homeland&quot;,&quot;author&quot;:[{&quot;family&quot;:&quot;Leontis&quot;,&quot;given&quot;:&quot;Artemis&quot;,&quot;parse-names&quot;:false,&quot;dropping-particle&quot;:&quot;&quot;,&quot;non-dropping-particle&quot;:&quot;&quot;}],&quot;DOI&quot;:&quot;doi:10.7591/9781501737015&quot;,&quot;ISBN&quot;:&quot;10.7591_9781501737015&quot;,&quot;URL&quot;:&quot;https://doi.org/10.7591/9781501737015&quot;,&quot;issued&quot;:{&quot;date-parts&quot;:[[1995]]},&quot;publisher&quot;:&quot;Cornell University Press&quot;},&quot;isTemporary&quot;:false}],&quot;properties&quot;:{&quot;noteIndex&quot;:0},&quot;isEdited&quot;:false,&quot;manualOverride&quot;:{&quot;isManuallyOverridden&quot;:false,&quot;citeprocText&quot;:&quot;(Leontis, 1995)&quot;,&quot;manualOverrideText&quot;:&quot;&quot;},&quot;citationTag&quot;:&quot;MENDELEY_CITATION_v3_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8412C-305C-485C-906D-2166D70B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TotalTime>
  <Pages>21</Pages>
  <Words>9481</Words>
  <Characters>54042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LE　Dan</cp:lastModifiedBy>
  <cp:revision>228</cp:revision>
  <dcterms:created xsi:type="dcterms:W3CDTF">2021-10-02T09:50:00Z</dcterms:created>
  <dcterms:modified xsi:type="dcterms:W3CDTF">2021-11-17T02:39:00Z</dcterms:modified>
</cp:coreProperties>
</file>